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B90921" w14:textId="77777777" w:rsidR="00733657" w:rsidRPr="00733657" w:rsidRDefault="00733657" w:rsidP="00733657">
      <w:pPr>
        <w:spacing w:after="0" w:line="360" w:lineRule="auto"/>
        <w:rPr>
          <w:ins w:id="0" w:author="Φλούδα Χριστίνα" w:date="2018-11-08T13:58:00Z"/>
          <w:rFonts w:eastAsia="Times New Roman"/>
          <w:szCs w:val="24"/>
          <w:lang w:eastAsia="en-US"/>
        </w:rPr>
      </w:pPr>
      <w:bookmarkStart w:id="1" w:name="_GoBack"/>
      <w:bookmarkEnd w:id="1"/>
      <w:ins w:id="2" w:author="Φλούδα Χριστίνα" w:date="2018-11-08T13:58:00Z">
        <w:r w:rsidRPr="00733657">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AA001FE" w14:textId="77777777" w:rsidR="00733657" w:rsidRPr="00733657" w:rsidRDefault="00733657" w:rsidP="00733657">
      <w:pPr>
        <w:spacing w:after="0" w:line="360" w:lineRule="auto"/>
        <w:rPr>
          <w:ins w:id="3" w:author="Φλούδα Χριστίνα" w:date="2018-11-08T13:58:00Z"/>
          <w:rFonts w:eastAsia="Times New Roman"/>
          <w:szCs w:val="24"/>
          <w:lang w:eastAsia="en-US"/>
        </w:rPr>
      </w:pPr>
    </w:p>
    <w:p w14:paraId="2779404C" w14:textId="77777777" w:rsidR="00733657" w:rsidRPr="00733657" w:rsidRDefault="00733657" w:rsidP="00733657">
      <w:pPr>
        <w:spacing w:after="0" w:line="360" w:lineRule="auto"/>
        <w:rPr>
          <w:ins w:id="4" w:author="Φλούδα Χριστίνα" w:date="2018-11-08T13:58:00Z"/>
          <w:rFonts w:eastAsia="Times New Roman"/>
          <w:szCs w:val="24"/>
          <w:lang w:eastAsia="en-US"/>
        </w:rPr>
      </w:pPr>
      <w:ins w:id="5" w:author="Φλούδα Χριστίνα" w:date="2018-11-08T13:58:00Z">
        <w:r w:rsidRPr="00733657">
          <w:rPr>
            <w:rFonts w:eastAsia="Times New Roman"/>
            <w:szCs w:val="24"/>
            <w:lang w:eastAsia="en-US"/>
          </w:rPr>
          <w:t>ΠΙΝΑΚΑΣ ΠΕΡΙΕΧΟΜΕΝΩΝ</w:t>
        </w:r>
      </w:ins>
    </w:p>
    <w:p w14:paraId="71A460F9" w14:textId="77777777" w:rsidR="00733657" w:rsidRPr="00733657" w:rsidRDefault="00733657" w:rsidP="00733657">
      <w:pPr>
        <w:spacing w:after="0" w:line="360" w:lineRule="auto"/>
        <w:rPr>
          <w:ins w:id="6" w:author="Φλούδα Χριστίνα" w:date="2018-11-08T13:58:00Z"/>
          <w:rFonts w:eastAsia="Times New Roman"/>
          <w:szCs w:val="24"/>
          <w:lang w:eastAsia="en-US"/>
        </w:rPr>
      </w:pPr>
      <w:ins w:id="7" w:author="Φλούδα Χριστίνα" w:date="2018-11-08T13:58:00Z">
        <w:r w:rsidRPr="00733657">
          <w:rPr>
            <w:rFonts w:eastAsia="Times New Roman"/>
            <w:szCs w:val="24"/>
            <w:lang w:eastAsia="en-US"/>
          </w:rPr>
          <w:t xml:space="preserve">ΙΖ΄ ΠΕΡΙΟΔΟΣ </w:t>
        </w:r>
      </w:ins>
    </w:p>
    <w:p w14:paraId="4A292798" w14:textId="77777777" w:rsidR="00733657" w:rsidRPr="00733657" w:rsidRDefault="00733657" w:rsidP="00733657">
      <w:pPr>
        <w:spacing w:after="0" w:line="360" w:lineRule="auto"/>
        <w:rPr>
          <w:ins w:id="8" w:author="Φλούδα Χριστίνα" w:date="2018-11-08T13:58:00Z"/>
          <w:rFonts w:eastAsia="Times New Roman"/>
          <w:szCs w:val="24"/>
          <w:lang w:eastAsia="en-US"/>
        </w:rPr>
      </w:pPr>
      <w:ins w:id="9" w:author="Φλούδα Χριστίνα" w:date="2018-11-08T13:58:00Z">
        <w:r w:rsidRPr="00733657">
          <w:rPr>
            <w:rFonts w:eastAsia="Times New Roman"/>
            <w:szCs w:val="24"/>
            <w:lang w:eastAsia="en-US"/>
          </w:rPr>
          <w:t>ΠΡΟΕΔΡΕΥΟΜΕΝΗΣ ΚΟΙΝΟΒΟΥΛΕΥΤΙΚΗΣ ΔΗΜΟΚΡΑΤΙΑΣ</w:t>
        </w:r>
      </w:ins>
    </w:p>
    <w:p w14:paraId="27E0C4DE" w14:textId="77777777" w:rsidR="00733657" w:rsidRPr="00733657" w:rsidRDefault="00733657" w:rsidP="00733657">
      <w:pPr>
        <w:spacing w:after="0" w:line="360" w:lineRule="auto"/>
        <w:rPr>
          <w:ins w:id="10" w:author="Φλούδα Χριστίνα" w:date="2018-11-08T13:58:00Z"/>
          <w:rFonts w:eastAsia="Times New Roman"/>
          <w:szCs w:val="24"/>
          <w:lang w:eastAsia="en-US"/>
        </w:rPr>
      </w:pPr>
      <w:ins w:id="11" w:author="Φλούδα Χριστίνα" w:date="2018-11-08T13:58:00Z">
        <w:r w:rsidRPr="00733657">
          <w:rPr>
            <w:rFonts w:eastAsia="Times New Roman"/>
            <w:szCs w:val="24"/>
            <w:lang w:eastAsia="en-US"/>
          </w:rPr>
          <w:t>ΣΥΝΟΔΟΣ Δ΄</w:t>
        </w:r>
      </w:ins>
    </w:p>
    <w:p w14:paraId="74ED3989" w14:textId="77777777" w:rsidR="00733657" w:rsidRPr="00733657" w:rsidRDefault="00733657" w:rsidP="00733657">
      <w:pPr>
        <w:spacing w:after="0" w:line="360" w:lineRule="auto"/>
        <w:rPr>
          <w:ins w:id="12" w:author="Φλούδα Χριστίνα" w:date="2018-11-08T13:58:00Z"/>
          <w:rFonts w:eastAsia="Times New Roman"/>
          <w:szCs w:val="24"/>
          <w:lang w:eastAsia="en-US"/>
        </w:rPr>
      </w:pPr>
    </w:p>
    <w:p w14:paraId="4BC52226" w14:textId="77777777" w:rsidR="00733657" w:rsidRPr="00733657" w:rsidRDefault="00733657" w:rsidP="00733657">
      <w:pPr>
        <w:spacing w:after="0" w:line="360" w:lineRule="auto"/>
        <w:rPr>
          <w:ins w:id="13" w:author="Φλούδα Χριστίνα" w:date="2018-11-08T13:58:00Z"/>
          <w:rFonts w:eastAsia="Times New Roman"/>
          <w:szCs w:val="24"/>
          <w:lang w:eastAsia="en-US"/>
        </w:rPr>
      </w:pPr>
      <w:ins w:id="14" w:author="Φλούδα Χριστίνα" w:date="2018-11-08T13:58:00Z">
        <w:r w:rsidRPr="00733657">
          <w:rPr>
            <w:rFonts w:eastAsia="Times New Roman"/>
            <w:szCs w:val="24"/>
            <w:lang w:eastAsia="en-US"/>
          </w:rPr>
          <w:t>ΣΥΝΕΔΡΙΑΣΗ ΙΗ΄</w:t>
        </w:r>
      </w:ins>
    </w:p>
    <w:p w14:paraId="64BBDC80" w14:textId="77777777" w:rsidR="00733657" w:rsidRPr="00733657" w:rsidRDefault="00733657" w:rsidP="00733657">
      <w:pPr>
        <w:spacing w:after="0" w:line="360" w:lineRule="auto"/>
        <w:rPr>
          <w:ins w:id="15" w:author="Φλούδα Χριστίνα" w:date="2018-11-08T13:58:00Z"/>
          <w:rFonts w:eastAsia="Times New Roman"/>
          <w:szCs w:val="24"/>
          <w:lang w:eastAsia="en-US"/>
        </w:rPr>
      </w:pPr>
      <w:ins w:id="16" w:author="Φλούδα Χριστίνα" w:date="2018-11-08T13:58:00Z">
        <w:r w:rsidRPr="00733657">
          <w:rPr>
            <w:rFonts w:eastAsia="Times New Roman"/>
            <w:szCs w:val="24"/>
            <w:lang w:eastAsia="en-US"/>
          </w:rPr>
          <w:t>Δευτέρα  29 Οκτωβρίου 2018</w:t>
        </w:r>
      </w:ins>
    </w:p>
    <w:p w14:paraId="16070C65" w14:textId="77777777" w:rsidR="00733657" w:rsidRPr="00733657" w:rsidRDefault="00733657" w:rsidP="00733657">
      <w:pPr>
        <w:spacing w:after="0" w:line="360" w:lineRule="auto"/>
        <w:rPr>
          <w:ins w:id="17" w:author="Φλούδα Χριστίνα" w:date="2018-11-08T13:58:00Z"/>
          <w:rFonts w:eastAsia="Times New Roman"/>
          <w:szCs w:val="24"/>
          <w:lang w:eastAsia="en-US"/>
        </w:rPr>
      </w:pPr>
    </w:p>
    <w:p w14:paraId="277335C4" w14:textId="77777777" w:rsidR="00733657" w:rsidRPr="00733657" w:rsidRDefault="00733657" w:rsidP="00733657">
      <w:pPr>
        <w:spacing w:after="0" w:line="360" w:lineRule="auto"/>
        <w:rPr>
          <w:ins w:id="18" w:author="Φλούδα Χριστίνα" w:date="2018-11-08T13:58:00Z"/>
          <w:rFonts w:eastAsia="Times New Roman"/>
          <w:szCs w:val="24"/>
          <w:lang w:eastAsia="en-US"/>
        </w:rPr>
      </w:pPr>
      <w:ins w:id="19" w:author="Φλούδα Χριστίνα" w:date="2018-11-08T13:58:00Z">
        <w:r w:rsidRPr="00733657">
          <w:rPr>
            <w:rFonts w:eastAsia="Times New Roman"/>
            <w:szCs w:val="24"/>
            <w:lang w:eastAsia="en-US"/>
          </w:rPr>
          <w:t>ΘΕΜΑΤΑ</w:t>
        </w:r>
      </w:ins>
    </w:p>
    <w:p w14:paraId="09E26717" w14:textId="77777777" w:rsidR="00733657" w:rsidRPr="00733657" w:rsidRDefault="00733657" w:rsidP="00733657">
      <w:pPr>
        <w:spacing w:after="0" w:line="360" w:lineRule="auto"/>
        <w:rPr>
          <w:ins w:id="20" w:author="Φλούδα Χριστίνα" w:date="2018-11-08T13:58:00Z"/>
          <w:rFonts w:eastAsia="Times New Roman"/>
          <w:szCs w:val="24"/>
          <w:lang w:eastAsia="en-US"/>
        </w:rPr>
      </w:pPr>
      <w:ins w:id="21" w:author="Φλούδα Χριστίνα" w:date="2018-11-08T13:58:00Z">
        <w:r w:rsidRPr="00733657">
          <w:rPr>
            <w:rFonts w:eastAsia="Times New Roman"/>
            <w:szCs w:val="24"/>
            <w:lang w:eastAsia="en-US"/>
          </w:rPr>
          <w:t xml:space="preserve"> </w:t>
        </w:r>
        <w:r w:rsidRPr="00733657">
          <w:rPr>
            <w:rFonts w:eastAsia="Times New Roman"/>
            <w:szCs w:val="24"/>
            <w:lang w:eastAsia="en-US"/>
          </w:rPr>
          <w:br/>
          <w:t xml:space="preserve">Α. ΕΙΔΙΚΑ ΘΕΜΑΤΑ </w:t>
        </w:r>
        <w:r w:rsidRPr="00733657">
          <w:rPr>
            <w:rFonts w:eastAsia="Times New Roman"/>
            <w:szCs w:val="24"/>
            <w:lang w:eastAsia="en-US"/>
          </w:rPr>
          <w:br/>
          <w:t xml:space="preserve">1.  Άδεια απουσίας της Βουλευτού κ. Θ. Μπακογιάννη, σελ. </w:t>
        </w:r>
        <w:r w:rsidRPr="00733657">
          <w:rPr>
            <w:rFonts w:eastAsia="Times New Roman"/>
            <w:szCs w:val="24"/>
            <w:lang w:eastAsia="en-US"/>
          </w:rPr>
          <w:br/>
          <w:t xml:space="preserve">2. Ανακοινώνεται ότι τη συνεδρίαση παρακολουθούν μαθητές από το 1ο Δημοτικό Σχολείο Πρέβεζας, σελ. </w:t>
        </w:r>
        <w:r w:rsidRPr="00733657">
          <w:rPr>
            <w:rFonts w:eastAsia="Times New Roman"/>
            <w:szCs w:val="24"/>
            <w:lang w:eastAsia="en-US"/>
          </w:rPr>
          <w:br/>
          <w:t xml:space="preserve">3. Επί διαδικαστικού θέματος, σελ. </w:t>
        </w:r>
        <w:r w:rsidRPr="00733657">
          <w:rPr>
            <w:rFonts w:eastAsia="Times New Roman"/>
            <w:szCs w:val="24"/>
            <w:lang w:eastAsia="en-US"/>
          </w:rPr>
          <w:br/>
          <w:t xml:space="preserve"> </w:t>
        </w:r>
        <w:r w:rsidRPr="00733657">
          <w:rPr>
            <w:rFonts w:eastAsia="Times New Roman"/>
            <w:szCs w:val="24"/>
            <w:lang w:eastAsia="en-US"/>
          </w:rPr>
          <w:br/>
          <w:t xml:space="preserve">Β. ΚΟΙΝΟΒΟΥΛΕΥΤΙΚΟΣ ΕΛΕΓΧΟΣ </w:t>
        </w:r>
        <w:r w:rsidRPr="00733657">
          <w:rPr>
            <w:rFonts w:eastAsia="Times New Roman"/>
            <w:szCs w:val="24"/>
            <w:lang w:eastAsia="en-US"/>
          </w:rPr>
          <w:br/>
          <w:t>1. Συζήτηση επικαίρων ερωτήσεων:</w:t>
        </w:r>
        <w:r w:rsidRPr="00733657">
          <w:rPr>
            <w:rFonts w:eastAsia="Times New Roman"/>
            <w:szCs w:val="24"/>
            <w:lang w:eastAsia="en-US"/>
          </w:rPr>
          <w:br/>
          <w:t xml:space="preserve">    α) Προς τον Υπουργό Δικαιοσύνης, Διαφάνειας και Ανθρωπίνων Δικαιωμάτων:</w:t>
        </w:r>
        <w:r w:rsidRPr="00733657">
          <w:rPr>
            <w:rFonts w:eastAsia="Times New Roman"/>
            <w:szCs w:val="24"/>
            <w:lang w:eastAsia="en-US"/>
          </w:rPr>
          <w:br/>
          <w:t xml:space="preserve">        i. με θέμα: «Κοινωφελής εργασία ως εναλλακτική μορφή εκτέλεσης ποινής / Στατιστικά Στοιχεία», σελ. </w:t>
        </w:r>
        <w:r w:rsidRPr="00733657">
          <w:rPr>
            <w:rFonts w:eastAsia="Times New Roman"/>
            <w:szCs w:val="24"/>
            <w:lang w:eastAsia="en-US"/>
          </w:rPr>
          <w:br/>
          <w:t xml:space="preserve">        </w:t>
        </w:r>
        <w:proofErr w:type="spellStart"/>
        <w:r w:rsidRPr="00733657">
          <w:rPr>
            <w:rFonts w:eastAsia="Times New Roman"/>
            <w:szCs w:val="24"/>
            <w:lang w:eastAsia="en-US"/>
          </w:rPr>
          <w:t>ii</w:t>
        </w:r>
        <w:proofErr w:type="spellEnd"/>
        <w:r w:rsidRPr="00733657">
          <w:rPr>
            <w:rFonts w:eastAsia="Times New Roman"/>
            <w:szCs w:val="24"/>
            <w:lang w:eastAsia="en-US"/>
          </w:rPr>
          <w:t xml:space="preserve">. με θέμα «Υποχρέωση εφαρμογής των νόμων του ελληνικού κράτους από τα ελληνικά δικαστήρια όλων των βαθμίδων», σελ. </w:t>
        </w:r>
        <w:r w:rsidRPr="00733657">
          <w:rPr>
            <w:rFonts w:eastAsia="Times New Roman"/>
            <w:szCs w:val="24"/>
            <w:lang w:eastAsia="en-US"/>
          </w:rPr>
          <w:br/>
          <w:t xml:space="preserve">    β) Προς τον Υπουργό Υγείας, με θέμα: «Βαθιά στην τσέπη βάζει το χέρι του ο  Έλληνας για την υγεία επί ΣΥΡΙΖΑΝΕΛ!», σελ. </w:t>
        </w:r>
        <w:r w:rsidRPr="00733657">
          <w:rPr>
            <w:rFonts w:eastAsia="Times New Roman"/>
            <w:szCs w:val="24"/>
            <w:lang w:eastAsia="en-US"/>
          </w:rPr>
          <w:br/>
          <w:t xml:space="preserve">2. Συζήτηση της υπ’ αριθμόν 1/1/8-10-2018 επίκαιρης επερώτησης εβδομήντα τριών (73) Βουλευτών της Κοινοβουλευτικής Ομάδας της Νέας Δημοκρατίας προς τους Υπουργούς Μεταναστευτικής Πολιτικής, Εσωτερικών, Εθνικής  Άμυνας, Οικονομικών, Προστασίας του Πολίτη, Δικαιοσύνης, Διαφάνειας και Ανθρωπίνων Δικαιωμάτων και Ναυτιλίας και Νησιωτικής Πολιτικής, με θέμα: «Πλήρης αδιαφάνεια και αδυναμία διαχείρισης των ευρωπαϊκών κονδυλίων για το Μεταναστευτικό»., σελ. </w:t>
        </w:r>
        <w:r w:rsidRPr="00733657">
          <w:rPr>
            <w:rFonts w:eastAsia="Times New Roman"/>
            <w:szCs w:val="24"/>
            <w:lang w:eastAsia="en-US"/>
          </w:rPr>
          <w:br/>
          <w:t xml:space="preserve"> </w:t>
        </w:r>
        <w:r w:rsidRPr="00733657">
          <w:rPr>
            <w:rFonts w:eastAsia="Times New Roman"/>
            <w:szCs w:val="24"/>
            <w:lang w:eastAsia="en-US"/>
          </w:rPr>
          <w:br/>
          <w:t xml:space="preserve">Γ. ΝΟΜΟΘΕΤΙΚΗ ΕΡΓΑΣΙΑ </w:t>
        </w:r>
        <w:r w:rsidRPr="00733657">
          <w:rPr>
            <w:rFonts w:eastAsia="Times New Roman"/>
            <w:szCs w:val="24"/>
            <w:lang w:eastAsia="en-US"/>
          </w:rPr>
          <w:br/>
          <w:t xml:space="preserve">1. Κατάθεση σχεδίου νόμου:  </w:t>
        </w:r>
      </w:ins>
    </w:p>
    <w:p w14:paraId="4D998A63" w14:textId="77777777" w:rsidR="00733657" w:rsidRPr="00733657" w:rsidRDefault="00733657" w:rsidP="00733657">
      <w:pPr>
        <w:spacing w:after="0" w:line="360" w:lineRule="auto"/>
        <w:rPr>
          <w:ins w:id="22" w:author="Φλούδα Χριστίνα" w:date="2018-11-08T13:58:00Z"/>
          <w:rFonts w:eastAsia="Times New Roman"/>
          <w:szCs w:val="24"/>
          <w:lang w:eastAsia="en-US"/>
        </w:rPr>
      </w:pPr>
      <w:ins w:id="23" w:author="Φλούδα Χριστίνα" w:date="2018-11-08T13:58:00Z">
        <w:r w:rsidRPr="00733657">
          <w:rPr>
            <w:rFonts w:eastAsia="Times New Roman"/>
            <w:szCs w:val="24"/>
            <w:lang w:eastAsia="en-US"/>
          </w:rPr>
          <w:t xml:space="preserve">Ο Πρωθυπουργός και Υπουργός Εξωτερικών, ο Υπουργός Εσωτερικών καθώς και οι Υπουργοί Δικαιοσύνης, Διαφάνειας και Ανθρωπίνων Δικαιωμάτων και Οικονομικών, κατέθεσαν την 26-10-2018 σχέδιο νόμου: «Κύρωση της απόφασης (ΕΕ, </w:t>
        </w:r>
        <w:proofErr w:type="spellStart"/>
        <w:r w:rsidRPr="00733657">
          <w:rPr>
            <w:rFonts w:eastAsia="Times New Roman"/>
            <w:szCs w:val="24"/>
            <w:lang w:eastAsia="en-US"/>
          </w:rPr>
          <w:t>Ευρατόμ</w:t>
        </w:r>
        <w:proofErr w:type="spellEnd"/>
        <w:r w:rsidRPr="00733657">
          <w:rPr>
            <w:rFonts w:eastAsia="Times New Roman"/>
            <w:szCs w:val="24"/>
            <w:lang w:eastAsia="en-US"/>
          </w:rPr>
          <w:t xml:space="preserve">) 2018/994 του Συμβουλίου της 13ης Ιουλίου 2018 για την τροποποίηση της πράξης περί εκλογής των μελών του Ευρωπαϊκού Κοινοβουλίου με άμεση και καθολική ψηφοφορία, που προσαρτάται στην απόφαση 76/787/ΕΚΑΧ, ΕΟΚ, </w:t>
        </w:r>
        <w:proofErr w:type="spellStart"/>
        <w:r w:rsidRPr="00733657">
          <w:rPr>
            <w:rFonts w:eastAsia="Times New Roman"/>
            <w:szCs w:val="24"/>
            <w:lang w:eastAsia="en-US"/>
          </w:rPr>
          <w:t>Ευρατόμ</w:t>
        </w:r>
        <w:proofErr w:type="spellEnd"/>
        <w:r w:rsidRPr="00733657">
          <w:rPr>
            <w:rFonts w:eastAsia="Times New Roman"/>
            <w:szCs w:val="24"/>
            <w:lang w:eastAsia="en-US"/>
          </w:rPr>
          <w:t xml:space="preserve"> της 20ής Σεπτεμβρίου 1976 του Συμβουλίου», σελ. </w:t>
        </w:r>
        <w:r w:rsidRPr="00733657">
          <w:rPr>
            <w:rFonts w:eastAsia="Times New Roman"/>
            <w:szCs w:val="24"/>
            <w:lang w:eastAsia="en-US"/>
          </w:rPr>
          <w:br/>
          <w:t xml:space="preserve">2. Κατάθεση Εκθέσεως Διαρκούς Επιτροπής: </w:t>
        </w:r>
      </w:ins>
    </w:p>
    <w:p w14:paraId="165ED82D" w14:textId="77777777" w:rsidR="00733657" w:rsidRPr="00733657" w:rsidRDefault="00733657" w:rsidP="00733657">
      <w:pPr>
        <w:spacing w:after="0" w:line="360" w:lineRule="auto"/>
        <w:rPr>
          <w:ins w:id="24" w:author="Φλούδα Χριστίνα" w:date="2018-11-08T13:58:00Z"/>
          <w:rFonts w:eastAsia="Times New Roman"/>
          <w:szCs w:val="24"/>
          <w:lang w:eastAsia="en-US"/>
        </w:rPr>
      </w:pPr>
      <w:ins w:id="25" w:author="Φλούδα Χριστίνα" w:date="2018-11-08T13:58:00Z">
        <w:r w:rsidRPr="00733657">
          <w:rPr>
            <w:rFonts w:eastAsia="Times New Roman"/>
            <w:szCs w:val="24"/>
            <w:lang w:eastAsia="en-US"/>
          </w:rPr>
          <w:t xml:space="preserve">Η Διαρκής Επιτροπή Δημόσιας Διοίκησης, Δημόσιας Τάξης και Δικαιοσύνης καταθέτει την έκθεσή της στο σχέδιο νόμου του Υπουργείου Εσωτερικών «Κύρωση της απόφασης (ΕΕ, </w:t>
        </w:r>
        <w:proofErr w:type="spellStart"/>
        <w:r w:rsidRPr="00733657">
          <w:rPr>
            <w:rFonts w:eastAsia="Times New Roman"/>
            <w:szCs w:val="24"/>
            <w:lang w:eastAsia="en-US"/>
          </w:rPr>
          <w:t>Ευρατόμ</w:t>
        </w:r>
        <w:proofErr w:type="spellEnd"/>
        <w:r w:rsidRPr="00733657">
          <w:rPr>
            <w:rFonts w:eastAsia="Times New Roman"/>
            <w:szCs w:val="24"/>
            <w:lang w:eastAsia="en-US"/>
          </w:rPr>
          <w:t xml:space="preserve">) 2018/994 του Συμβουλίου της 13ης Ιουλίου 2018 για την τροποποίηση της πράξης περί εκλογής των μελών του Ευρωπαϊκού Κοινοβουλίου με άμεση και καθολική ψηφοφορία, που προσαρτάται στην απόφαση 76/787/ΕΚΑΧ, ΕΟΚ, </w:t>
        </w:r>
        <w:proofErr w:type="spellStart"/>
        <w:r w:rsidRPr="00733657">
          <w:rPr>
            <w:rFonts w:eastAsia="Times New Roman"/>
            <w:szCs w:val="24"/>
            <w:lang w:eastAsia="en-US"/>
          </w:rPr>
          <w:t>Ευρατόμ</w:t>
        </w:r>
        <w:proofErr w:type="spellEnd"/>
        <w:r w:rsidRPr="00733657">
          <w:rPr>
            <w:rFonts w:eastAsia="Times New Roman"/>
            <w:szCs w:val="24"/>
            <w:lang w:eastAsia="en-US"/>
          </w:rPr>
          <w:t xml:space="preserve"> της 20ης Σεπτεμβρίου 1976 του Συμβουλίου», σελ. </w:t>
        </w:r>
        <w:r w:rsidRPr="00733657">
          <w:rPr>
            <w:rFonts w:eastAsia="Times New Roman"/>
            <w:szCs w:val="24"/>
            <w:lang w:eastAsia="en-US"/>
          </w:rPr>
          <w:br/>
          <w:t xml:space="preserve"> </w:t>
        </w:r>
        <w:r w:rsidRPr="00733657">
          <w:rPr>
            <w:rFonts w:eastAsia="Times New Roman"/>
            <w:szCs w:val="24"/>
            <w:lang w:eastAsia="en-US"/>
          </w:rPr>
          <w:br/>
          <w:t>ΠΡΟΕΔΡΕΥΟΝΤΕΣ</w:t>
        </w:r>
      </w:ins>
    </w:p>
    <w:p w14:paraId="4F97F284" w14:textId="77777777" w:rsidR="00733657" w:rsidRPr="00733657" w:rsidRDefault="00733657" w:rsidP="00733657">
      <w:pPr>
        <w:spacing w:after="0" w:line="360" w:lineRule="auto"/>
        <w:rPr>
          <w:ins w:id="26" w:author="Φλούδα Χριστίνα" w:date="2018-11-08T13:58:00Z"/>
          <w:rFonts w:eastAsia="Times New Roman"/>
          <w:szCs w:val="24"/>
          <w:lang w:eastAsia="en-US"/>
        </w:rPr>
      </w:pPr>
    </w:p>
    <w:p w14:paraId="133F8653" w14:textId="77777777" w:rsidR="00733657" w:rsidRPr="00733657" w:rsidRDefault="00733657" w:rsidP="00733657">
      <w:pPr>
        <w:spacing w:after="0" w:line="360" w:lineRule="auto"/>
        <w:rPr>
          <w:ins w:id="27" w:author="Φλούδα Χριστίνα" w:date="2018-11-08T13:58:00Z"/>
          <w:rFonts w:eastAsia="Times New Roman"/>
          <w:szCs w:val="24"/>
          <w:lang w:eastAsia="en-US"/>
        </w:rPr>
      </w:pPr>
      <w:ins w:id="28" w:author="Φλούδα Χριστίνα" w:date="2018-11-08T13:58:00Z">
        <w:r w:rsidRPr="00733657">
          <w:rPr>
            <w:rFonts w:eastAsia="Times New Roman"/>
            <w:szCs w:val="24"/>
            <w:lang w:eastAsia="en-US"/>
          </w:rPr>
          <w:t>ΒΑΡΕΜΕΝΟΣ Γ. , σελ.</w:t>
        </w:r>
        <w:r w:rsidRPr="00733657">
          <w:rPr>
            <w:rFonts w:eastAsia="Times New Roman"/>
            <w:szCs w:val="24"/>
            <w:lang w:eastAsia="en-US"/>
          </w:rPr>
          <w:br/>
          <w:t>ΚΡΕΜΑΣΤΙΝΟΣ Δ. , σελ.</w:t>
        </w:r>
        <w:r w:rsidRPr="00733657">
          <w:rPr>
            <w:rFonts w:eastAsia="Times New Roman"/>
            <w:szCs w:val="24"/>
            <w:lang w:eastAsia="en-US"/>
          </w:rPr>
          <w:br/>
          <w:t>ΧΡΙΣΤΟΔΟΥΛΟΠΟΥΛΟΥ Α. , σελ.</w:t>
        </w:r>
        <w:r w:rsidRPr="00733657">
          <w:rPr>
            <w:rFonts w:eastAsia="Times New Roman"/>
            <w:szCs w:val="24"/>
            <w:lang w:eastAsia="en-US"/>
          </w:rPr>
          <w:br/>
        </w:r>
      </w:ins>
    </w:p>
    <w:p w14:paraId="0710E5DD" w14:textId="77777777" w:rsidR="00733657" w:rsidRPr="00733657" w:rsidRDefault="00733657" w:rsidP="00733657">
      <w:pPr>
        <w:spacing w:after="0" w:line="360" w:lineRule="auto"/>
        <w:rPr>
          <w:ins w:id="29" w:author="Φλούδα Χριστίνα" w:date="2018-11-08T13:58:00Z"/>
          <w:rFonts w:eastAsia="Times New Roman"/>
          <w:szCs w:val="24"/>
          <w:lang w:eastAsia="en-US"/>
        </w:rPr>
      </w:pPr>
      <w:ins w:id="30" w:author="Φλούδα Χριστίνα" w:date="2018-11-08T13:58:00Z">
        <w:r w:rsidRPr="00733657">
          <w:rPr>
            <w:rFonts w:eastAsia="Times New Roman"/>
            <w:szCs w:val="24"/>
            <w:lang w:eastAsia="en-US"/>
          </w:rPr>
          <w:t>ΟΜΙΛΗΤΕΣ</w:t>
        </w:r>
      </w:ins>
    </w:p>
    <w:p w14:paraId="71F4C664" w14:textId="2E4EFC3E" w:rsidR="00733657" w:rsidRDefault="00733657" w:rsidP="00733657">
      <w:pPr>
        <w:spacing w:line="600" w:lineRule="auto"/>
        <w:ind w:firstLine="720"/>
        <w:jc w:val="center"/>
        <w:rPr>
          <w:ins w:id="31" w:author="Φλούδα Χριστίνα" w:date="2018-11-08T13:57:00Z"/>
          <w:rFonts w:eastAsia="Times New Roman"/>
          <w:szCs w:val="24"/>
        </w:rPr>
      </w:pPr>
      <w:ins w:id="32" w:author="Φλούδα Χριστίνα" w:date="2018-11-08T13:58:00Z">
        <w:r w:rsidRPr="00733657">
          <w:rPr>
            <w:rFonts w:eastAsia="Times New Roman"/>
            <w:szCs w:val="24"/>
            <w:lang w:eastAsia="en-US"/>
          </w:rPr>
          <w:br/>
          <w:t>Α. Επί διαδικαστικού θέματος:</w:t>
        </w:r>
        <w:r w:rsidRPr="00733657">
          <w:rPr>
            <w:rFonts w:eastAsia="Times New Roman"/>
            <w:szCs w:val="24"/>
            <w:lang w:eastAsia="en-US"/>
          </w:rPr>
          <w:br/>
          <w:t>ΑΘΑΝΑΣΙΟΥ Χ. , σελ.</w:t>
        </w:r>
        <w:r w:rsidRPr="00733657">
          <w:rPr>
            <w:rFonts w:eastAsia="Times New Roman"/>
            <w:szCs w:val="24"/>
            <w:lang w:eastAsia="en-US"/>
          </w:rPr>
          <w:br/>
          <w:t>ΒΑΡΒΙΤΣΙΩΤΗΣ Μ. , σελ.</w:t>
        </w:r>
        <w:r w:rsidRPr="00733657">
          <w:rPr>
            <w:rFonts w:eastAsia="Times New Roman"/>
            <w:szCs w:val="24"/>
            <w:lang w:eastAsia="en-US"/>
          </w:rPr>
          <w:br/>
          <w:t>ΒΑΡΕΜΕΝΟΣ Γ. , σελ.</w:t>
        </w:r>
        <w:r w:rsidRPr="00733657">
          <w:rPr>
            <w:rFonts w:eastAsia="Times New Roman"/>
            <w:szCs w:val="24"/>
            <w:lang w:eastAsia="en-US"/>
          </w:rPr>
          <w:br/>
          <w:t>ΒΟΥΛΤΕΨΗ Σ. , σελ.</w:t>
        </w:r>
        <w:r w:rsidRPr="00733657">
          <w:rPr>
            <w:rFonts w:eastAsia="Times New Roman"/>
            <w:szCs w:val="24"/>
            <w:lang w:eastAsia="en-US"/>
          </w:rPr>
          <w:br/>
          <w:t>ΖΑΡΟΥΛΙΑ Ε. , σελ.</w:t>
        </w:r>
        <w:r w:rsidRPr="00733657">
          <w:rPr>
            <w:rFonts w:eastAsia="Times New Roman"/>
            <w:szCs w:val="24"/>
            <w:lang w:eastAsia="en-US"/>
          </w:rPr>
          <w:br/>
          <w:t>ΚΡΕΜΑΣΤΙΝΟΣ Δ. , σελ.</w:t>
        </w:r>
        <w:r w:rsidRPr="00733657">
          <w:rPr>
            <w:rFonts w:eastAsia="Times New Roman"/>
            <w:szCs w:val="24"/>
            <w:lang w:eastAsia="en-US"/>
          </w:rPr>
          <w:br/>
          <w:t>ΛΟΒΕΡΔΟΣ Α. , σελ.</w:t>
        </w:r>
        <w:r w:rsidRPr="00733657">
          <w:rPr>
            <w:rFonts w:eastAsia="Times New Roman"/>
            <w:szCs w:val="24"/>
            <w:lang w:eastAsia="en-US"/>
          </w:rPr>
          <w:br/>
          <w:t>ΤΣΙΑΡΑΣ Κ. , σελ.</w:t>
        </w:r>
        <w:r w:rsidRPr="00733657">
          <w:rPr>
            <w:rFonts w:eastAsia="Times New Roman"/>
            <w:szCs w:val="24"/>
            <w:lang w:eastAsia="en-US"/>
          </w:rPr>
          <w:br/>
          <w:t>ΧΑΡΑΚΟΠΟΥΛΟΣ Μ. , σελ.</w:t>
        </w:r>
        <w:r w:rsidRPr="00733657">
          <w:rPr>
            <w:rFonts w:eastAsia="Times New Roman"/>
            <w:szCs w:val="24"/>
            <w:lang w:eastAsia="en-US"/>
          </w:rPr>
          <w:br/>
          <w:t>ΧΡΙΣΤΟΔΟΥΛΟΠΟΥΛΟΥ Α. , σελ.</w:t>
        </w:r>
        <w:r w:rsidRPr="00733657">
          <w:rPr>
            <w:rFonts w:eastAsia="Times New Roman"/>
            <w:szCs w:val="24"/>
            <w:lang w:eastAsia="en-US"/>
          </w:rPr>
          <w:br/>
          <w:t>ΨΥΧΟΓΙΟΣ Γ. , σελ.</w:t>
        </w:r>
        <w:r w:rsidRPr="00733657">
          <w:rPr>
            <w:rFonts w:eastAsia="Times New Roman"/>
            <w:szCs w:val="24"/>
            <w:lang w:eastAsia="en-US"/>
          </w:rPr>
          <w:br/>
        </w:r>
        <w:r w:rsidRPr="00733657">
          <w:rPr>
            <w:rFonts w:eastAsia="Times New Roman"/>
            <w:szCs w:val="24"/>
            <w:lang w:eastAsia="en-US"/>
          </w:rPr>
          <w:br/>
          <w:t>Β. Επί των επικαίρων ερωτήσεων:</w:t>
        </w:r>
        <w:r w:rsidRPr="00733657">
          <w:rPr>
            <w:rFonts w:eastAsia="Times New Roman"/>
            <w:szCs w:val="24"/>
            <w:lang w:eastAsia="en-US"/>
          </w:rPr>
          <w:br/>
          <w:t>ΚΑΛΟΓΗΡΟΥ Μ. , σελ.</w:t>
        </w:r>
        <w:r w:rsidRPr="00733657">
          <w:rPr>
            <w:rFonts w:eastAsia="Times New Roman"/>
            <w:szCs w:val="24"/>
            <w:lang w:eastAsia="en-US"/>
          </w:rPr>
          <w:br/>
          <w:t>ΞΑΝΘΟΣ Α. , σελ.</w:t>
        </w:r>
        <w:r w:rsidRPr="00733657">
          <w:rPr>
            <w:rFonts w:eastAsia="Times New Roman"/>
            <w:szCs w:val="24"/>
            <w:lang w:eastAsia="en-US"/>
          </w:rPr>
          <w:br/>
          <w:t>ΟΙΚΟΝΟΜΟΥ Β. , σελ.</w:t>
        </w:r>
        <w:r w:rsidRPr="00733657">
          <w:rPr>
            <w:rFonts w:eastAsia="Times New Roman"/>
            <w:szCs w:val="24"/>
            <w:lang w:eastAsia="en-US"/>
          </w:rPr>
          <w:br/>
          <w:t>ΠΑΝΑΓΙΩΤΟΠΟΥΛΟΣ Ν. , σελ.</w:t>
        </w:r>
        <w:r w:rsidRPr="00733657">
          <w:rPr>
            <w:rFonts w:eastAsia="Times New Roman"/>
            <w:szCs w:val="24"/>
            <w:lang w:eastAsia="en-US"/>
          </w:rPr>
          <w:br/>
          <w:t>ΣΑΡΙΔΗΣ Ι. , σελ.</w:t>
        </w:r>
        <w:r w:rsidRPr="00733657">
          <w:rPr>
            <w:rFonts w:eastAsia="Times New Roman"/>
            <w:szCs w:val="24"/>
            <w:lang w:eastAsia="en-US"/>
          </w:rPr>
          <w:br/>
        </w:r>
        <w:r w:rsidRPr="00733657">
          <w:rPr>
            <w:rFonts w:eastAsia="Times New Roman"/>
            <w:szCs w:val="24"/>
            <w:lang w:eastAsia="en-US"/>
          </w:rPr>
          <w:br/>
          <w:t>Γ. Επί της επίκαιρης επερώτησης:</w:t>
        </w:r>
        <w:r w:rsidRPr="00733657">
          <w:rPr>
            <w:rFonts w:eastAsia="Times New Roman"/>
            <w:szCs w:val="24"/>
            <w:lang w:eastAsia="en-US"/>
          </w:rPr>
          <w:br/>
          <w:t>ΑΘΑΝΑΣΙΟΥ Χ. , σελ.</w:t>
        </w:r>
        <w:r w:rsidRPr="00733657">
          <w:rPr>
            <w:rFonts w:eastAsia="Times New Roman"/>
            <w:szCs w:val="24"/>
            <w:lang w:eastAsia="en-US"/>
          </w:rPr>
          <w:br/>
          <w:t>ΒΑΡΒΙΤΣΙΩΤΗΣ Μ. , σελ.</w:t>
        </w:r>
        <w:r w:rsidRPr="00733657">
          <w:rPr>
            <w:rFonts w:eastAsia="Times New Roman"/>
            <w:szCs w:val="24"/>
            <w:lang w:eastAsia="en-US"/>
          </w:rPr>
          <w:br/>
          <w:t>ΒΙΤΣΑΣ Δ. , σελ.</w:t>
        </w:r>
        <w:r w:rsidRPr="00733657">
          <w:rPr>
            <w:rFonts w:eastAsia="Times New Roman"/>
            <w:szCs w:val="24"/>
            <w:lang w:eastAsia="en-US"/>
          </w:rPr>
          <w:br/>
          <w:t>ΒΟΥΛΤΕΨΗ Σ. , σελ.</w:t>
        </w:r>
        <w:r w:rsidRPr="00733657">
          <w:rPr>
            <w:rFonts w:eastAsia="Times New Roman"/>
            <w:szCs w:val="24"/>
            <w:lang w:eastAsia="en-US"/>
          </w:rPr>
          <w:br/>
          <w:t>ΔΕΝΔΙΑΣ Ν. , σελ.</w:t>
        </w:r>
        <w:r w:rsidRPr="00733657">
          <w:rPr>
            <w:rFonts w:eastAsia="Times New Roman"/>
            <w:szCs w:val="24"/>
            <w:lang w:eastAsia="en-US"/>
          </w:rPr>
          <w:br/>
          <w:t>ΔΗΜΟΣΧΑΚΗΣ Α. , σελ.</w:t>
        </w:r>
        <w:r w:rsidRPr="00733657">
          <w:rPr>
            <w:rFonts w:eastAsia="Times New Roman"/>
            <w:szCs w:val="24"/>
            <w:lang w:eastAsia="en-US"/>
          </w:rPr>
          <w:br/>
          <w:t>ΖΑΡΟΥΛΙΑ Ε. , σελ.</w:t>
        </w:r>
        <w:r w:rsidRPr="00733657">
          <w:rPr>
            <w:rFonts w:eastAsia="Times New Roman"/>
            <w:szCs w:val="24"/>
            <w:lang w:eastAsia="en-US"/>
          </w:rPr>
          <w:br/>
          <w:t>ΚΙΚΙΛΙΑΣ Β. , σελ.</w:t>
        </w:r>
        <w:r w:rsidRPr="00733657">
          <w:rPr>
            <w:rFonts w:eastAsia="Times New Roman"/>
            <w:szCs w:val="24"/>
            <w:lang w:eastAsia="en-US"/>
          </w:rPr>
          <w:br/>
          <w:t>ΚΟΝΣΟΛΑΣ Ε. , σελ.</w:t>
        </w:r>
        <w:r w:rsidRPr="00733657">
          <w:rPr>
            <w:rFonts w:eastAsia="Times New Roman"/>
            <w:szCs w:val="24"/>
            <w:lang w:eastAsia="en-US"/>
          </w:rPr>
          <w:br/>
          <w:t>ΚΟΥΒΕΛΗΣ Φ. , σελ.</w:t>
        </w:r>
        <w:r w:rsidRPr="00733657">
          <w:rPr>
            <w:rFonts w:eastAsia="Times New Roman"/>
            <w:szCs w:val="24"/>
            <w:lang w:eastAsia="en-US"/>
          </w:rPr>
          <w:br/>
          <w:t>ΛΟΒΕΡΔΟΣ Α. , σελ.</w:t>
        </w:r>
        <w:r w:rsidRPr="00733657">
          <w:rPr>
            <w:rFonts w:eastAsia="Times New Roman"/>
            <w:szCs w:val="24"/>
            <w:lang w:eastAsia="en-US"/>
          </w:rPr>
          <w:br/>
          <w:t>ΜΑΝΩΛΑΚΟΥ Δ. , σελ.</w:t>
        </w:r>
        <w:r w:rsidRPr="00733657">
          <w:rPr>
            <w:rFonts w:eastAsia="Times New Roman"/>
            <w:szCs w:val="24"/>
            <w:lang w:eastAsia="en-US"/>
          </w:rPr>
          <w:br/>
          <w:t>ΜΑΥΡΩΤΑΣ Γ. , σελ.</w:t>
        </w:r>
        <w:r w:rsidRPr="00733657">
          <w:rPr>
            <w:rFonts w:eastAsia="Times New Roman"/>
            <w:szCs w:val="24"/>
            <w:lang w:eastAsia="en-US"/>
          </w:rPr>
          <w:br/>
          <w:t>ΜΗΤΑΡΑΚΗΣ Π. , σελ.</w:t>
        </w:r>
        <w:r w:rsidRPr="00733657">
          <w:rPr>
            <w:rFonts w:eastAsia="Times New Roman"/>
            <w:szCs w:val="24"/>
            <w:lang w:eastAsia="en-US"/>
          </w:rPr>
          <w:br/>
          <w:t>ΞΑΝΘΟΣ Α. , σελ.</w:t>
        </w:r>
        <w:r w:rsidRPr="00733657">
          <w:rPr>
            <w:rFonts w:eastAsia="Times New Roman"/>
            <w:szCs w:val="24"/>
            <w:lang w:eastAsia="en-US"/>
          </w:rPr>
          <w:br/>
          <w:t>ΠΑΠΑΧΡΙΣΤΟΠΟΥΛΟΣ Α. , σελ.</w:t>
        </w:r>
        <w:r w:rsidRPr="00733657">
          <w:rPr>
            <w:rFonts w:eastAsia="Times New Roman"/>
            <w:szCs w:val="24"/>
            <w:lang w:eastAsia="en-US"/>
          </w:rPr>
          <w:br/>
          <w:t>ΡΗΓΑΣ Π. , σελ.</w:t>
        </w:r>
        <w:r w:rsidRPr="00733657">
          <w:rPr>
            <w:rFonts w:eastAsia="Times New Roman"/>
            <w:szCs w:val="24"/>
            <w:lang w:eastAsia="en-US"/>
          </w:rPr>
          <w:br/>
          <w:t>ΨΥΧΟΓΙΟΣ Γ. , σελ.</w:t>
        </w:r>
        <w:r w:rsidRPr="00733657">
          <w:rPr>
            <w:rFonts w:eastAsia="Times New Roman"/>
            <w:szCs w:val="24"/>
            <w:lang w:eastAsia="en-US"/>
          </w:rPr>
          <w:br/>
        </w:r>
        <w:r w:rsidRPr="00733657">
          <w:rPr>
            <w:rFonts w:eastAsia="Times New Roman"/>
            <w:szCs w:val="24"/>
            <w:lang w:eastAsia="en-US"/>
          </w:rPr>
          <w:br/>
          <w:t>ΠΑΡΕΜΒΑΣΕΙΣ:</w:t>
        </w:r>
        <w:r w:rsidRPr="00733657">
          <w:rPr>
            <w:rFonts w:eastAsia="Times New Roman"/>
            <w:szCs w:val="24"/>
            <w:lang w:eastAsia="en-US"/>
          </w:rPr>
          <w:br/>
          <w:t>ΚΑΒΒΑΔΙΑ Ι. , σελ.</w:t>
        </w:r>
        <w:r w:rsidRPr="00733657">
          <w:rPr>
            <w:rFonts w:eastAsia="Times New Roman"/>
            <w:szCs w:val="24"/>
            <w:lang w:eastAsia="en-US"/>
          </w:rPr>
          <w:br/>
          <w:t>ΤΣΙΑΡΑΣ Κ. , σελ.</w:t>
        </w:r>
        <w:r w:rsidRPr="00733657">
          <w:rPr>
            <w:rFonts w:eastAsia="Times New Roman"/>
            <w:szCs w:val="24"/>
            <w:lang w:eastAsia="en-US"/>
          </w:rPr>
          <w:br/>
        </w:r>
      </w:ins>
    </w:p>
    <w:p w14:paraId="2205DCE3" w14:textId="1540CC92" w:rsidR="00F618CB" w:rsidRDefault="00733657">
      <w:pPr>
        <w:spacing w:line="600" w:lineRule="auto"/>
        <w:ind w:firstLine="720"/>
        <w:jc w:val="center"/>
        <w:rPr>
          <w:rFonts w:eastAsia="Times New Roman" w:cs="Times New Roman"/>
          <w:szCs w:val="24"/>
        </w:rPr>
      </w:pPr>
      <w:r>
        <w:rPr>
          <w:rFonts w:eastAsia="Times New Roman"/>
          <w:szCs w:val="24"/>
        </w:rPr>
        <w:t>ΠΡΑΚΤΙΚΑ ΒΟΥΛΗΣ</w:t>
      </w:r>
    </w:p>
    <w:p w14:paraId="2205DCE4" w14:textId="77777777" w:rsidR="00F618CB" w:rsidRDefault="00733657">
      <w:pPr>
        <w:spacing w:line="600" w:lineRule="auto"/>
        <w:ind w:firstLine="720"/>
        <w:jc w:val="center"/>
        <w:rPr>
          <w:rFonts w:eastAsia="Times New Roman" w:cs="Times New Roman"/>
          <w:szCs w:val="24"/>
        </w:rPr>
      </w:pPr>
      <w:r>
        <w:rPr>
          <w:rFonts w:eastAsia="Times New Roman"/>
          <w:szCs w:val="24"/>
        </w:rPr>
        <w:t>Ι</w:t>
      </w:r>
      <w:r>
        <w:rPr>
          <w:rFonts w:eastAsia="Times New Roman"/>
          <w:szCs w:val="24"/>
        </w:rPr>
        <w:t xml:space="preserve">Ζ΄ ΠΕΡΙΟΔΟΣ </w:t>
      </w:r>
    </w:p>
    <w:p w14:paraId="2205DCE5" w14:textId="77777777" w:rsidR="00F618CB" w:rsidRDefault="00733657">
      <w:pPr>
        <w:spacing w:line="600" w:lineRule="auto"/>
        <w:ind w:firstLine="720"/>
        <w:jc w:val="center"/>
        <w:rPr>
          <w:rFonts w:eastAsia="Times New Roman" w:cs="Times New Roman"/>
          <w:szCs w:val="24"/>
        </w:rPr>
      </w:pPr>
      <w:r>
        <w:rPr>
          <w:rFonts w:eastAsia="Times New Roman"/>
          <w:szCs w:val="24"/>
        </w:rPr>
        <w:t>ΠΡΟΕΔΡΕΥΟΜΕΝΗΣ ΚΟΙΝΟΒΟΥΛΕΥΤΙΚΗΣ ΔΗΜΟΚΡΑΤΙΑΣ</w:t>
      </w:r>
    </w:p>
    <w:p w14:paraId="2205DCE6" w14:textId="77777777" w:rsidR="00F618CB" w:rsidRDefault="00733657">
      <w:pPr>
        <w:spacing w:line="600" w:lineRule="auto"/>
        <w:ind w:firstLine="720"/>
        <w:jc w:val="center"/>
        <w:rPr>
          <w:rFonts w:eastAsia="Times New Roman" w:cs="Times New Roman"/>
          <w:szCs w:val="24"/>
        </w:rPr>
      </w:pPr>
      <w:r>
        <w:rPr>
          <w:rFonts w:eastAsia="Times New Roman"/>
          <w:szCs w:val="24"/>
        </w:rPr>
        <w:t>ΣΥΝΟΔΟΣ Δ΄</w:t>
      </w:r>
    </w:p>
    <w:p w14:paraId="2205DCE7" w14:textId="77777777" w:rsidR="00F618CB" w:rsidRDefault="00733657">
      <w:pPr>
        <w:spacing w:line="600" w:lineRule="auto"/>
        <w:ind w:firstLine="720"/>
        <w:jc w:val="center"/>
        <w:rPr>
          <w:rFonts w:eastAsia="Times New Roman" w:cs="Times New Roman"/>
          <w:szCs w:val="24"/>
        </w:rPr>
      </w:pPr>
      <w:r>
        <w:rPr>
          <w:rFonts w:eastAsia="Times New Roman"/>
          <w:szCs w:val="24"/>
        </w:rPr>
        <w:t>ΣΥΝΕΔΡΙΑΣΗ ΙΗ΄</w:t>
      </w:r>
    </w:p>
    <w:p w14:paraId="2205DCE8" w14:textId="77777777" w:rsidR="00F618CB" w:rsidRDefault="00733657">
      <w:pPr>
        <w:spacing w:line="600" w:lineRule="auto"/>
        <w:ind w:firstLine="720"/>
        <w:jc w:val="center"/>
        <w:rPr>
          <w:rFonts w:eastAsia="Times New Roman" w:cs="Times New Roman"/>
          <w:szCs w:val="24"/>
        </w:rPr>
      </w:pPr>
      <w:r>
        <w:rPr>
          <w:rFonts w:eastAsia="Times New Roman"/>
          <w:szCs w:val="24"/>
        </w:rPr>
        <w:t>Δευτέρα 29 Οκτωβρίου 2018</w:t>
      </w:r>
    </w:p>
    <w:p w14:paraId="2205DCE9" w14:textId="77777777" w:rsidR="00F618CB" w:rsidRDefault="00733657">
      <w:pPr>
        <w:spacing w:line="600" w:lineRule="auto"/>
        <w:ind w:firstLine="720"/>
        <w:jc w:val="both"/>
        <w:rPr>
          <w:rFonts w:eastAsia="Times New Roman" w:cs="Times New Roman"/>
          <w:szCs w:val="24"/>
        </w:rPr>
      </w:pPr>
      <w:r>
        <w:rPr>
          <w:rFonts w:eastAsia="Times New Roman"/>
          <w:szCs w:val="24"/>
        </w:rPr>
        <w:t>Αθήνα, σήμερα στις 29 Οκτωβρίου 2018, ημέρα Δευτέρα και ώρα 17.07΄</w:t>
      </w:r>
      <w:r w:rsidRPr="00B6737A">
        <w:rPr>
          <w:rFonts w:eastAsia="Times New Roman"/>
          <w:szCs w:val="24"/>
        </w:rPr>
        <w:t>,</w:t>
      </w:r>
      <w:r>
        <w:rPr>
          <w:rFonts w:eastAsia="Times New Roman"/>
          <w:szCs w:val="24"/>
        </w:rPr>
        <w:t xml:space="preserve"> συνήλθε στην Αίθουσα των συνεδριάσεων του Βουλευτηρίου η Βουλή </w:t>
      </w:r>
      <w:r>
        <w:rPr>
          <w:rFonts w:eastAsia="Times New Roman"/>
          <w:szCs w:val="24"/>
        </w:rPr>
        <w:t xml:space="preserve">σε ολομέλεια </w:t>
      </w:r>
      <w:r>
        <w:rPr>
          <w:rFonts w:eastAsia="Times New Roman"/>
          <w:szCs w:val="24"/>
        </w:rPr>
        <w:t xml:space="preserve">για να συνεδριάσει υπό την προεδρία του Ε΄ Αντιπροέδρου αυτής κ. </w:t>
      </w:r>
      <w:r w:rsidRPr="002F1344">
        <w:rPr>
          <w:rFonts w:eastAsia="Times New Roman"/>
          <w:b/>
          <w:szCs w:val="24"/>
        </w:rPr>
        <w:t>ΔΗΜΗΤΡΙΟΥ ΚΡΕΜΑΣΤΙΝΟΥ</w:t>
      </w:r>
      <w:r>
        <w:rPr>
          <w:rFonts w:eastAsia="Times New Roman"/>
          <w:szCs w:val="24"/>
        </w:rPr>
        <w:t>.</w:t>
      </w:r>
    </w:p>
    <w:p w14:paraId="2205DCEA" w14:textId="77777777" w:rsidR="00F618CB" w:rsidRDefault="00733657">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Κυρίες και κύριοι συνάδελφοι, αρχίζει η συνεδρίαση.</w:t>
      </w:r>
    </w:p>
    <w:p w14:paraId="2205DCEB" w14:textId="77777777" w:rsidR="00F618CB" w:rsidRDefault="00733657">
      <w:pPr>
        <w:spacing w:line="600" w:lineRule="auto"/>
        <w:ind w:firstLine="720"/>
        <w:jc w:val="both"/>
        <w:rPr>
          <w:rFonts w:eastAsia="Times New Roman"/>
          <w:szCs w:val="24"/>
        </w:rPr>
      </w:pPr>
      <w:r>
        <w:rPr>
          <w:rFonts w:eastAsia="Times New Roman"/>
          <w:szCs w:val="24"/>
        </w:rPr>
        <w:t xml:space="preserve">Θα </w:t>
      </w:r>
      <w:r>
        <w:rPr>
          <w:rFonts w:eastAsia="Times New Roman"/>
          <w:szCs w:val="24"/>
        </w:rPr>
        <w:t xml:space="preserve">ήθελα να ανακοινώσω προς το Σώμα ότι ο Πρωθυπουργός και Υπουργός Εξωτερικών, ο Υπουργός Εσωτερικών καθώς και οι Υπουργοί Δικαιοσύνης, Διαφάνειας και Ανθρωπίνων Δικαιωμάτων και Οικονομικών, κατέθεσαν </w:t>
      </w:r>
      <w:r>
        <w:rPr>
          <w:rFonts w:eastAsia="Times New Roman"/>
          <w:szCs w:val="24"/>
        </w:rPr>
        <w:t xml:space="preserve">στις </w:t>
      </w:r>
      <w:r>
        <w:rPr>
          <w:rFonts w:eastAsia="Times New Roman"/>
          <w:szCs w:val="24"/>
        </w:rPr>
        <w:t xml:space="preserve">26-10-2018 σχέδιο νόμου: </w:t>
      </w:r>
      <w:r w:rsidRPr="00D57337">
        <w:rPr>
          <w:rFonts w:eastAsia="Times New Roman"/>
          <w:szCs w:val="24"/>
        </w:rPr>
        <w:t xml:space="preserve">«Κύρωση της απόφασης (ΕΕ, </w:t>
      </w:r>
      <w:proofErr w:type="spellStart"/>
      <w:r w:rsidRPr="00D57337">
        <w:rPr>
          <w:rFonts w:eastAsia="Times New Roman"/>
          <w:szCs w:val="24"/>
        </w:rPr>
        <w:t>Ε</w:t>
      </w:r>
      <w:r w:rsidRPr="00D57337">
        <w:rPr>
          <w:rFonts w:eastAsia="Times New Roman"/>
          <w:szCs w:val="24"/>
        </w:rPr>
        <w:t>υρατόμ</w:t>
      </w:r>
      <w:proofErr w:type="spellEnd"/>
      <w:r w:rsidRPr="00D57337">
        <w:rPr>
          <w:rFonts w:eastAsia="Times New Roman"/>
          <w:szCs w:val="24"/>
        </w:rPr>
        <w:t xml:space="preserve">) 2018/994 του Συμβουλίου της 13ης Ιουλίου 2018 για την τροποποίηση της πράξης περί εκλογής των μελών </w:t>
      </w:r>
      <w:r w:rsidRPr="00D57337">
        <w:rPr>
          <w:rFonts w:eastAsia="Times New Roman"/>
          <w:szCs w:val="24"/>
        </w:rPr>
        <w:lastRenderedPageBreak/>
        <w:t xml:space="preserve">του Ευρωπαϊκού Κοινοβουλίου με άμεση και καθολική ψηφοφορία, που προσαρτάται στην απόφαση 76/787/ΕΚΑΧ, ΕΟΚ, </w:t>
      </w:r>
      <w:proofErr w:type="spellStart"/>
      <w:r w:rsidRPr="00D57337">
        <w:rPr>
          <w:rFonts w:eastAsia="Times New Roman"/>
          <w:szCs w:val="24"/>
        </w:rPr>
        <w:t>Ευρατόμ</w:t>
      </w:r>
      <w:proofErr w:type="spellEnd"/>
      <w:r w:rsidRPr="00D57337">
        <w:rPr>
          <w:rFonts w:eastAsia="Times New Roman"/>
          <w:szCs w:val="24"/>
        </w:rPr>
        <w:t xml:space="preserve"> της </w:t>
      </w:r>
      <w:r w:rsidRPr="00D57337">
        <w:rPr>
          <w:rFonts w:eastAsia="Times New Roman"/>
          <w:szCs w:val="24"/>
        </w:rPr>
        <w:t>20</w:t>
      </w:r>
      <w:r w:rsidRPr="008D51D7">
        <w:rPr>
          <w:rFonts w:eastAsia="Times New Roman"/>
          <w:szCs w:val="24"/>
        </w:rPr>
        <w:t>ής</w:t>
      </w:r>
      <w:r>
        <w:rPr>
          <w:rFonts w:eastAsia="Times New Roman"/>
          <w:szCs w:val="24"/>
        </w:rPr>
        <w:t xml:space="preserve"> </w:t>
      </w:r>
      <w:r w:rsidRPr="00D57337">
        <w:rPr>
          <w:rFonts w:eastAsia="Times New Roman"/>
          <w:szCs w:val="24"/>
        </w:rPr>
        <w:t>Σεπτεμβρίου 1976 του Συ</w:t>
      </w:r>
      <w:r w:rsidRPr="00D57337">
        <w:rPr>
          <w:rFonts w:eastAsia="Times New Roman"/>
          <w:szCs w:val="24"/>
        </w:rPr>
        <w:t>μβουλίου».</w:t>
      </w:r>
    </w:p>
    <w:p w14:paraId="2205DCEC" w14:textId="77777777" w:rsidR="00F618CB" w:rsidRDefault="00733657">
      <w:pPr>
        <w:spacing w:line="600" w:lineRule="auto"/>
        <w:ind w:firstLine="720"/>
        <w:jc w:val="both"/>
        <w:rPr>
          <w:rFonts w:eastAsia="Times New Roman"/>
          <w:szCs w:val="24"/>
        </w:rPr>
      </w:pPr>
      <w:r>
        <w:rPr>
          <w:rFonts w:eastAsia="Times New Roman"/>
          <w:szCs w:val="24"/>
        </w:rPr>
        <w:t>Παραπέμφθηκε στην αρμόδια Διαρκή Επιτροπή.</w:t>
      </w:r>
    </w:p>
    <w:p w14:paraId="2205DCED"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εισερχόμα</w:t>
      </w:r>
      <w:r>
        <w:rPr>
          <w:rFonts w:eastAsia="Times New Roman" w:cs="Times New Roman"/>
          <w:szCs w:val="24"/>
        </w:rPr>
        <w:t>στε</w:t>
      </w:r>
      <w:r>
        <w:rPr>
          <w:rFonts w:eastAsia="Times New Roman" w:cs="Times New Roman"/>
          <w:szCs w:val="24"/>
        </w:rPr>
        <w:t xml:space="preserve"> στη συζήτηση των </w:t>
      </w:r>
    </w:p>
    <w:p w14:paraId="2205DCEE" w14:textId="77777777" w:rsidR="00F618CB" w:rsidRDefault="00733657">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2205DCEF"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Πριν ξεκινήσουμε</w:t>
      </w:r>
      <w:r>
        <w:rPr>
          <w:rFonts w:eastAsia="Times New Roman" w:cs="Times New Roman"/>
          <w:szCs w:val="24"/>
        </w:rPr>
        <w:t xml:space="preserve"> τη συζήτηση των προγραμματισμένων για σήμερα επικαίρων ερωτήσεων</w:t>
      </w:r>
      <w:r>
        <w:rPr>
          <w:rFonts w:eastAsia="Times New Roman" w:cs="Times New Roman"/>
          <w:szCs w:val="24"/>
        </w:rPr>
        <w:t>, θα σας ανακοινώσω τις ερωτήσεις που λό</w:t>
      </w:r>
      <w:r>
        <w:rPr>
          <w:rFonts w:eastAsia="Times New Roman" w:cs="Times New Roman"/>
          <w:szCs w:val="24"/>
        </w:rPr>
        <w:t xml:space="preserve">γω διαφόρων κωλυμάτων δεν θα συζητηθούν. </w:t>
      </w:r>
    </w:p>
    <w:p w14:paraId="2205DCF0" w14:textId="77777777" w:rsidR="00F618CB" w:rsidRDefault="00733657">
      <w:pPr>
        <w:spacing w:line="600" w:lineRule="auto"/>
        <w:ind w:firstLine="720"/>
        <w:jc w:val="both"/>
        <w:rPr>
          <w:rFonts w:eastAsia="Times New Roman"/>
          <w:bCs/>
          <w:szCs w:val="24"/>
        </w:rPr>
      </w:pPr>
      <w:r w:rsidRPr="00270B5C">
        <w:rPr>
          <w:rFonts w:eastAsia="Times New Roman"/>
          <w:bCs/>
          <w:szCs w:val="24"/>
        </w:rPr>
        <w:t xml:space="preserve">Η </w:t>
      </w:r>
      <w:r>
        <w:rPr>
          <w:rFonts w:eastAsia="Times New Roman"/>
          <w:bCs/>
          <w:szCs w:val="24"/>
        </w:rPr>
        <w:t xml:space="preserve">τέταρτη </w:t>
      </w:r>
      <w:r w:rsidRPr="00270B5C">
        <w:rPr>
          <w:rFonts w:eastAsia="Times New Roman"/>
          <w:bCs/>
          <w:szCs w:val="24"/>
        </w:rPr>
        <w:t xml:space="preserve">με αριθμό 55/11-10-2018 </w:t>
      </w:r>
      <w:r>
        <w:rPr>
          <w:rFonts w:eastAsia="Times New Roman"/>
          <w:bCs/>
          <w:szCs w:val="24"/>
        </w:rPr>
        <w:t>ε</w:t>
      </w:r>
      <w:r w:rsidRPr="00270B5C">
        <w:rPr>
          <w:rFonts w:eastAsia="Times New Roman"/>
          <w:bCs/>
          <w:szCs w:val="24"/>
        </w:rPr>
        <w:t xml:space="preserve">πίκαιρη </w:t>
      </w:r>
      <w:r>
        <w:rPr>
          <w:rFonts w:eastAsia="Times New Roman"/>
          <w:bCs/>
          <w:szCs w:val="24"/>
        </w:rPr>
        <w:t>ε</w:t>
      </w:r>
      <w:r w:rsidRPr="00270B5C">
        <w:rPr>
          <w:rFonts w:eastAsia="Times New Roman"/>
          <w:bCs/>
          <w:szCs w:val="24"/>
        </w:rPr>
        <w:t xml:space="preserve">ρώτηση </w:t>
      </w:r>
      <w:r>
        <w:rPr>
          <w:rFonts w:eastAsia="Times New Roman"/>
          <w:bCs/>
          <w:szCs w:val="24"/>
        </w:rPr>
        <w:t xml:space="preserve">δεύτερου κύκλου </w:t>
      </w:r>
      <w:r w:rsidRPr="00270B5C">
        <w:rPr>
          <w:rFonts w:eastAsia="Times New Roman"/>
          <w:bCs/>
          <w:szCs w:val="24"/>
        </w:rPr>
        <w:t>του Βουλευτή Α΄ Πειραιώς του Λαϊκού Συνδέσμου</w:t>
      </w:r>
      <w:r>
        <w:rPr>
          <w:rFonts w:eastAsia="Times New Roman"/>
          <w:bCs/>
          <w:szCs w:val="24"/>
        </w:rPr>
        <w:t xml:space="preserve"> - </w:t>
      </w:r>
      <w:r w:rsidRPr="00270B5C">
        <w:rPr>
          <w:rFonts w:eastAsia="Times New Roman"/>
          <w:bCs/>
          <w:szCs w:val="24"/>
        </w:rPr>
        <w:t>Χρυσή</w:t>
      </w:r>
      <w:r>
        <w:rPr>
          <w:rFonts w:eastAsia="Times New Roman"/>
          <w:bCs/>
          <w:szCs w:val="24"/>
        </w:rPr>
        <w:t xml:space="preserve"> Αυγή </w:t>
      </w:r>
      <w:r w:rsidRPr="00270B5C">
        <w:rPr>
          <w:rFonts w:eastAsia="Times New Roman"/>
          <w:bCs/>
          <w:szCs w:val="24"/>
        </w:rPr>
        <w:t xml:space="preserve">κ. Νικολάου </w:t>
      </w:r>
      <w:proofErr w:type="spellStart"/>
      <w:r w:rsidRPr="00270B5C">
        <w:rPr>
          <w:rFonts w:eastAsia="Times New Roman"/>
          <w:bCs/>
          <w:szCs w:val="24"/>
        </w:rPr>
        <w:t>Κούζηλου</w:t>
      </w:r>
      <w:proofErr w:type="spellEnd"/>
      <w:r w:rsidRPr="00270B5C">
        <w:rPr>
          <w:rFonts w:eastAsia="Times New Roman"/>
          <w:bCs/>
          <w:szCs w:val="24"/>
        </w:rPr>
        <w:t xml:space="preserve"> προς την Υπουργό Προστασίας του Πολίτη, με θέμα: «Ανεξέλεγκτη η </w:t>
      </w:r>
      <w:r w:rsidRPr="00270B5C">
        <w:rPr>
          <w:rFonts w:eastAsia="Times New Roman"/>
          <w:bCs/>
          <w:szCs w:val="24"/>
        </w:rPr>
        <w:t>κατάσταση στο κέντρο φιλοξενίας προσφύγων στο Σκαραμαγκά»</w:t>
      </w:r>
      <w:r>
        <w:rPr>
          <w:rFonts w:eastAsia="Times New Roman"/>
          <w:bCs/>
          <w:szCs w:val="24"/>
        </w:rPr>
        <w:t xml:space="preserve">, δεν θα συζητηθεί. </w:t>
      </w:r>
    </w:p>
    <w:p w14:paraId="2205DCF1" w14:textId="77777777" w:rsidR="00F618CB" w:rsidRDefault="00733657">
      <w:pPr>
        <w:widowControl w:val="0"/>
        <w:autoSpaceDE w:val="0"/>
        <w:autoSpaceDN w:val="0"/>
        <w:adjustRightInd w:val="0"/>
        <w:spacing w:line="600" w:lineRule="auto"/>
        <w:ind w:firstLine="720"/>
        <w:jc w:val="both"/>
        <w:rPr>
          <w:rFonts w:eastAsia="Times New Roman"/>
          <w:bCs/>
          <w:szCs w:val="24"/>
        </w:rPr>
      </w:pPr>
      <w:r w:rsidRPr="00270B5C">
        <w:rPr>
          <w:rFonts w:eastAsia="Times New Roman"/>
          <w:bCs/>
          <w:szCs w:val="24"/>
        </w:rPr>
        <w:t xml:space="preserve">Η </w:t>
      </w:r>
      <w:r>
        <w:rPr>
          <w:rFonts w:eastAsia="Times New Roman"/>
          <w:bCs/>
          <w:szCs w:val="24"/>
        </w:rPr>
        <w:t xml:space="preserve">έβδομη </w:t>
      </w:r>
      <w:r w:rsidRPr="00270B5C">
        <w:rPr>
          <w:rFonts w:eastAsia="Times New Roman"/>
          <w:bCs/>
          <w:szCs w:val="24"/>
        </w:rPr>
        <w:t xml:space="preserve">με αριθμό 2/1-10-2018 </w:t>
      </w:r>
      <w:r>
        <w:rPr>
          <w:rFonts w:eastAsia="Times New Roman"/>
          <w:bCs/>
          <w:szCs w:val="24"/>
        </w:rPr>
        <w:t>ε</w:t>
      </w:r>
      <w:r w:rsidRPr="00270B5C">
        <w:rPr>
          <w:rFonts w:eastAsia="Times New Roman"/>
          <w:bCs/>
          <w:szCs w:val="24"/>
        </w:rPr>
        <w:t xml:space="preserve">πίκαιρη </w:t>
      </w:r>
      <w:r>
        <w:rPr>
          <w:rFonts w:eastAsia="Times New Roman"/>
          <w:bCs/>
          <w:szCs w:val="24"/>
        </w:rPr>
        <w:t>ε</w:t>
      </w:r>
      <w:r w:rsidRPr="00270B5C">
        <w:rPr>
          <w:rFonts w:eastAsia="Times New Roman"/>
          <w:bCs/>
          <w:szCs w:val="24"/>
        </w:rPr>
        <w:t xml:space="preserve">ρώτηση </w:t>
      </w:r>
      <w:r>
        <w:rPr>
          <w:rFonts w:eastAsia="Times New Roman"/>
          <w:bCs/>
          <w:szCs w:val="24"/>
        </w:rPr>
        <w:t xml:space="preserve">δεύτερου κύκλου </w:t>
      </w:r>
      <w:r w:rsidRPr="00270B5C">
        <w:rPr>
          <w:rFonts w:eastAsia="Times New Roman"/>
          <w:bCs/>
          <w:szCs w:val="24"/>
        </w:rPr>
        <w:t>του Βουλευτή Β΄ Πειραιά του Λαϊκού Συνδέσμου</w:t>
      </w:r>
      <w:r>
        <w:rPr>
          <w:rFonts w:eastAsia="Times New Roman"/>
          <w:bCs/>
          <w:szCs w:val="24"/>
        </w:rPr>
        <w:t xml:space="preserve"> - </w:t>
      </w:r>
      <w:r w:rsidRPr="00270B5C">
        <w:rPr>
          <w:rFonts w:eastAsia="Times New Roman"/>
          <w:bCs/>
          <w:szCs w:val="24"/>
        </w:rPr>
        <w:t>Χρυσή</w:t>
      </w:r>
      <w:r>
        <w:rPr>
          <w:rFonts w:eastAsia="Times New Roman"/>
          <w:bCs/>
          <w:szCs w:val="24"/>
        </w:rPr>
        <w:t xml:space="preserve"> Αυγή </w:t>
      </w:r>
      <w:r w:rsidRPr="00270B5C">
        <w:rPr>
          <w:rFonts w:eastAsia="Times New Roman"/>
          <w:bCs/>
          <w:szCs w:val="24"/>
        </w:rPr>
        <w:t xml:space="preserve">κ. Ιωάννη Λαγού προς την Υπουργό Προστασίας του Πολίτη, </w:t>
      </w:r>
      <w:r w:rsidRPr="00270B5C">
        <w:rPr>
          <w:rFonts w:eastAsia="Times New Roman"/>
          <w:bCs/>
          <w:szCs w:val="24"/>
        </w:rPr>
        <w:t>με θέμα: «Αναίτια βία άσκησε η ΕΛΑΣ στη διαδήλωση της Θεσσαλονίκης που διεξήχθη ενάντια στη συμφωνία των Πρεσπών»</w:t>
      </w:r>
      <w:r>
        <w:rPr>
          <w:rFonts w:eastAsia="Times New Roman"/>
          <w:bCs/>
          <w:szCs w:val="24"/>
        </w:rPr>
        <w:t xml:space="preserve">, δεν θα συζητηθεί. </w:t>
      </w:r>
    </w:p>
    <w:p w14:paraId="2205DCF2" w14:textId="77777777" w:rsidR="00F618CB" w:rsidRDefault="00733657">
      <w:pPr>
        <w:widowControl w:val="0"/>
        <w:autoSpaceDE w:val="0"/>
        <w:autoSpaceDN w:val="0"/>
        <w:adjustRightInd w:val="0"/>
        <w:spacing w:line="600" w:lineRule="auto"/>
        <w:ind w:firstLine="720"/>
        <w:jc w:val="both"/>
        <w:rPr>
          <w:rFonts w:eastAsia="Times New Roman"/>
          <w:bCs/>
          <w:szCs w:val="24"/>
        </w:rPr>
      </w:pPr>
      <w:r w:rsidRPr="00270B5C">
        <w:rPr>
          <w:rFonts w:eastAsia="Times New Roman"/>
          <w:bCs/>
          <w:szCs w:val="24"/>
        </w:rPr>
        <w:lastRenderedPageBreak/>
        <w:t xml:space="preserve">Η </w:t>
      </w:r>
      <w:r>
        <w:rPr>
          <w:rFonts w:eastAsia="Times New Roman"/>
          <w:bCs/>
          <w:szCs w:val="24"/>
        </w:rPr>
        <w:t>ενδέκατη με αριθμό 43/9-10-2018 ε</w:t>
      </w:r>
      <w:r w:rsidRPr="00270B5C">
        <w:rPr>
          <w:rFonts w:eastAsia="Times New Roman"/>
          <w:bCs/>
          <w:szCs w:val="24"/>
        </w:rPr>
        <w:t xml:space="preserve">πίκαιρη </w:t>
      </w:r>
      <w:r>
        <w:rPr>
          <w:rFonts w:eastAsia="Times New Roman"/>
          <w:bCs/>
          <w:szCs w:val="24"/>
        </w:rPr>
        <w:t>ε</w:t>
      </w:r>
      <w:r w:rsidRPr="00270B5C">
        <w:rPr>
          <w:rFonts w:eastAsia="Times New Roman"/>
          <w:bCs/>
          <w:szCs w:val="24"/>
        </w:rPr>
        <w:t xml:space="preserve">ρώτηση </w:t>
      </w:r>
      <w:r>
        <w:rPr>
          <w:rFonts w:eastAsia="Times New Roman"/>
          <w:bCs/>
          <w:szCs w:val="24"/>
        </w:rPr>
        <w:t xml:space="preserve">δεύτερου κύκλου </w:t>
      </w:r>
      <w:r w:rsidRPr="00270B5C">
        <w:rPr>
          <w:rFonts w:eastAsia="Times New Roman"/>
          <w:bCs/>
          <w:szCs w:val="24"/>
        </w:rPr>
        <w:t xml:space="preserve">της Βουλευτού Β΄ Αθηνών του Λαϊκού </w:t>
      </w:r>
      <w:r>
        <w:rPr>
          <w:rFonts w:eastAsia="Times New Roman"/>
          <w:bCs/>
          <w:szCs w:val="24"/>
        </w:rPr>
        <w:t>Συνδέσμου</w:t>
      </w:r>
      <w:r>
        <w:rPr>
          <w:rFonts w:eastAsia="Times New Roman"/>
          <w:bCs/>
          <w:szCs w:val="24"/>
        </w:rPr>
        <w:t xml:space="preserve"> - </w:t>
      </w:r>
      <w:r>
        <w:rPr>
          <w:rFonts w:eastAsia="Times New Roman"/>
          <w:bCs/>
          <w:szCs w:val="24"/>
        </w:rPr>
        <w:t>Χρυσή Αυ</w:t>
      </w:r>
      <w:r>
        <w:rPr>
          <w:rFonts w:eastAsia="Times New Roman"/>
          <w:bCs/>
          <w:szCs w:val="24"/>
        </w:rPr>
        <w:t xml:space="preserve">γή </w:t>
      </w:r>
      <w:r>
        <w:rPr>
          <w:rFonts w:eastAsia="Times New Roman"/>
          <w:bCs/>
          <w:szCs w:val="24"/>
        </w:rPr>
        <w:t>κ.</w:t>
      </w:r>
      <w:r w:rsidRPr="00270B5C">
        <w:rPr>
          <w:rFonts w:eastAsia="Times New Roman"/>
          <w:bCs/>
          <w:szCs w:val="24"/>
        </w:rPr>
        <w:t xml:space="preserve"> </w:t>
      </w:r>
      <w:r>
        <w:rPr>
          <w:rFonts w:eastAsia="Times New Roman"/>
          <w:bCs/>
          <w:szCs w:val="24"/>
        </w:rPr>
        <w:t xml:space="preserve">Ελένης </w:t>
      </w:r>
      <w:proofErr w:type="spellStart"/>
      <w:r>
        <w:rPr>
          <w:rFonts w:eastAsia="Times New Roman"/>
          <w:bCs/>
          <w:szCs w:val="24"/>
        </w:rPr>
        <w:t>Ζαρούλια</w:t>
      </w:r>
      <w:proofErr w:type="spellEnd"/>
      <w:r w:rsidRPr="00270B5C">
        <w:rPr>
          <w:rFonts w:eastAsia="Times New Roman"/>
          <w:bCs/>
          <w:szCs w:val="24"/>
        </w:rPr>
        <w:t xml:space="preserve"> προς την Υπουργό Προστασίας του Πολίτη, με θέμα: «Σχετικά με </w:t>
      </w:r>
      <w:proofErr w:type="spellStart"/>
      <w:r w:rsidRPr="00270B5C">
        <w:rPr>
          <w:rFonts w:eastAsia="Times New Roman"/>
          <w:bCs/>
          <w:szCs w:val="24"/>
        </w:rPr>
        <w:t>φιλοσκοπιανή</w:t>
      </w:r>
      <w:proofErr w:type="spellEnd"/>
      <w:r w:rsidRPr="00270B5C">
        <w:rPr>
          <w:rFonts w:eastAsia="Times New Roman"/>
          <w:bCs/>
          <w:szCs w:val="24"/>
        </w:rPr>
        <w:t xml:space="preserve"> εκδήλωση στη Φλώρινα»</w:t>
      </w:r>
      <w:r>
        <w:rPr>
          <w:rFonts w:eastAsia="Times New Roman"/>
          <w:bCs/>
          <w:szCs w:val="24"/>
        </w:rPr>
        <w:t xml:space="preserve">, δεν θα συζητηθεί. </w:t>
      </w:r>
    </w:p>
    <w:p w14:paraId="2205DCF3" w14:textId="77777777" w:rsidR="00F618CB" w:rsidRDefault="00733657">
      <w:pPr>
        <w:widowControl w:val="0"/>
        <w:autoSpaceDE w:val="0"/>
        <w:autoSpaceDN w:val="0"/>
        <w:adjustRightInd w:val="0"/>
        <w:spacing w:line="600" w:lineRule="auto"/>
        <w:ind w:firstLine="720"/>
        <w:jc w:val="both"/>
        <w:rPr>
          <w:rFonts w:eastAsia="Times New Roman"/>
          <w:bCs/>
          <w:szCs w:val="24"/>
        </w:rPr>
      </w:pPr>
      <w:r w:rsidRPr="00270B5C">
        <w:rPr>
          <w:rFonts w:eastAsia="Times New Roman"/>
          <w:bCs/>
          <w:szCs w:val="24"/>
        </w:rPr>
        <w:t xml:space="preserve">Η </w:t>
      </w:r>
      <w:r>
        <w:rPr>
          <w:rFonts w:eastAsia="Times New Roman"/>
          <w:bCs/>
          <w:szCs w:val="24"/>
        </w:rPr>
        <w:t xml:space="preserve">δεύτερη </w:t>
      </w:r>
      <w:r w:rsidRPr="00270B5C">
        <w:rPr>
          <w:rFonts w:eastAsia="Times New Roman"/>
          <w:bCs/>
          <w:szCs w:val="24"/>
        </w:rPr>
        <w:t xml:space="preserve">με αριθμό 80/19-10-2018 </w:t>
      </w:r>
      <w:r>
        <w:rPr>
          <w:rFonts w:eastAsia="Times New Roman"/>
          <w:bCs/>
          <w:szCs w:val="24"/>
        </w:rPr>
        <w:t>ε</w:t>
      </w:r>
      <w:r w:rsidRPr="00270B5C">
        <w:rPr>
          <w:rFonts w:eastAsia="Times New Roman"/>
          <w:bCs/>
          <w:szCs w:val="24"/>
        </w:rPr>
        <w:t xml:space="preserve">πίκαιρη </w:t>
      </w:r>
      <w:r>
        <w:rPr>
          <w:rFonts w:eastAsia="Times New Roman"/>
          <w:bCs/>
          <w:szCs w:val="24"/>
        </w:rPr>
        <w:t>ε</w:t>
      </w:r>
      <w:r w:rsidRPr="00270B5C">
        <w:rPr>
          <w:rFonts w:eastAsia="Times New Roman"/>
          <w:bCs/>
          <w:szCs w:val="24"/>
        </w:rPr>
        <w:t xml:space="preserve">ρώτηση </w:t>
      </w:r>
      <w:r>
        <w:rPr>
          <w:rFonts w:eastAsia="Times New Roman"/>
          <w:bCs/>
          <w:szCs w:val="24"/>
        </w:rPr>
        <w:t xml:space="preserve">πρώτου κύκλου </w:t>
      </w:r>
      <w:r w:rsidRPr="00270B5C">
        <w:rPr>
          <w:rFonts w:eastAsia="Times New Roman"/>
          <w:bCs/>
          <w:szCs w:val="24"/>
        </w:rPr>
        <w:t>του Βουλευτή Αρκαδίας της Δημοκρατικής Συμπαράταξης Π</w:t>
      </w:r>
      <w:r w:rsidRPr="00270B5C">
        <w:rPr>
          <w:rFonts w:eastAsia="Times New Roman"/>
          <w:bCs/>
          <w:szCs w:val="24"/>
        </w:rPr>
        <w:t>ΑΣΟΚ</w:t>
      </w:r>
      <w:r>
        <w:rPr>
          <w:rFonts w:eastAsia="Times New Roman"/>
          <w:bCs/>
          <w:szCs w:val="24"/>
        </w:rPr>
        <w:t xml:space="preserve"> </w:t>
      </w:r>
      <w:r w:rsidRPr="00270B5C">
        <w:rPr>
          <w:rFonts w:eastAsia="Times New Roman"/>
          <w:bCs/>
          <w:szCs w:val="24"/>
        </w:rPr>
        <w:t>-</w:t>
      </w:r>
      <w:r>
        <w:rPr>
          <w:rFonts w:eastAsia="Times New Roman"/>
          <w:bCs/>
          <w:szCs w:val="24"/>
        </w:rPr>
        <w:t xml:space="preserve"> </w:t>
      </w:r>
      <w:r w:rsidRPr="00270B5C">
        <w:rPr>
          <w:rFonts w:eastAsia="Times New Roman"/>
          <w:bCs/>
          <w:szCs w:val="24"/>
        </w:rPr>
        <w:t xml:space="preserve">ΔΗΜΑΡ κ. Οδυσσέα Κωνσταντινόπουλου προς τον Υπουργό Οικονομικών, με θέμα: «Διαδικασία </w:t>
      </w:r>
      <w:proofErr w:type="spellStart"/>
      <w:r w:rsidRPr="00270B5C">
        <w:rPr>
          <w:rFonts w:eastAsia="Times New Roman"/>
          <w:bCs/>
          <w:szCs w:val="24"/>
        </w:rPr>
        <w:t>αδειοδότησης</w:t>
      </w:r>
      <w:proofErr w:type="spellEnd"/>
      <w:r w:rsidRPr="00270B5C">
        <w:rPr>
          <w:rFonts w:eastAsia="Times New Roman"/>
          <w:bCs/>
          <w:szCs w:val="24"/>
        </w:rPr>
        <w:t xml:space="preserve"> και αναδρομικής φορολόγησης των εταιρι</w:t>
      </w:r>
      <w:r>
        <w:rPr>
          <w:rFonts w:eastAsia="Times New Roman"/>
          <w:bCs/>
          <w:szCs w:val="24"/>
        </w:rPr>
        <w:t xml:space="preserve">ών διαδικτυακού </w:t>
      </w:r>
      <w:proofErr w:type="spellStart"/>
      <w:r>
        <w:rPr>
          <w:rFonts w:eastAsia="Times New Roman"/>
          <w:bCs/>
          <w:szCs w:val="24"/>
        </w:rPr>
        <w:t>στοιχηματισμού</w:t>
      </w:r>
      <w:proofErr w:type="spellEnd"/>
      <w:r>
        <w:rPr>
          <w:rFonts w:eastAsia="Times New Roman"/>
          <w:bCs/>
          <w:szCs w:val="24"/>
        </w:rPr>
        <w:t xml:space="preserve">», δεν θα συζητηθεί λόγω φόρτου εργασίας του Υπουργού Οικονομικών κ. </w:t>
      </w:r>
      <w:proofErr w:type="spellStart"/>
      <w:r>
        <w:rPr>
          <w:rFonts w:eastAsia="Times New Roman"/>
          <w:bCs/>
          <w:szCs w:val="24"/>
        </w:rPr>
        <w:t>Τσακαλώτου</w:t>
      </w:r>
      <w:proofErr w:type="spellEnd"/>
      <w:r>
        <w:rPr>
          <w:rFonts w:eastAsia="Times New Roman"/>
          <w:bCs/>
          <w:szCs w:val="24"/>
        </w:rPr>
        <w:t xml:space="preserve">. </w:t>
      </w:r>
    </w:p>
    <w:p w14:paraId="2205DCF4" w14:textId="77777777" w:rsidR="00F618CB" w:rsidRDefault="00733657">
      <w:pPr>
        <w:widowControl w:val="0"/>
        <w:autoSpaceDE w:val="0"/>
        <w:autoSpaceDN w:val="0"/>
        <w:adjustRightInd w:val="0"/>
        <w:spacing w:line="600" w:lineRule="auto"/>
        <w:ind w:firstLine="720"/>
        <w:jc w:val="both"/>
        <w:rPr>
          <w:rFonts w:eastAsia="Times New Roman" w:cs="Times New Roman"/>
          <w:bCs/>
          <w:szCs w:val="24"/>
        </w:rPr>
      </w:pPr>
      <w:r w:rsidRPr="00270B5C">
        <w:rPr>
          <w:rFonts w:eastAsia="Times New Roman"/>
          <w:bCs/>
          <w:szCs w:val="24"/>
        </w:rPr>
        <w:t xml:space="preserve">Η </w:t>
      </w:r>
      <w:r>
        <w:rPr>
          <w:rFonts w:eastAsia="Times New Roman"/>
          <w:bCs/>
          <w:szCs w:val="24"/>
        </w:rPr>
        <w:t xml:space="preserve">δεύτερη </w:t>
      </w:r>
      <w:r w:rsidRPr="00270B5C">
        <w:rPr>
          <w:rFonts w:eastAsia="Times New Roman"/>
          <w:bCs/>
          <w:szCs w:val="24"/>
        </w:rPr>
        <w:t xml:space="preserve">με αριθμό 77/17-10-2018 </w:t>
      </w:r>
      <w:r>
        <w:rPr>
          <w:rFonts w:eastAsia="Times New Roman"/>
          <w:bCs/>
          <w:szCs w:val="24"/>
        </w:rPr>
        <w:t>ε</w:t>
      </w:r>
      <w:r w:rsidRPr="00270B5C">
        <w:rPr>
          <w:rFonts w:eastAsia="Times New Roman"/>
          <w:bCs/>
          <w:szCs w:val="24"/>
        </w:rPr>
        <w:t xml:space="preserve">πίκαιρη </w:t>
      </w:r>
      <w:r>
        <w:rPr>
          <w:rFonts w:eastAsia="Times New Roman"/>
          <w:bCs/>
          <w:szCs w:val="24"/>
        </w:rPr>
        <w:t>ε</w:t>
      </w:r>
      <w:r w:rsidRPr="00270B5C">
        <w:rPr>
          <w:rFonts w:eastAsia="Times New Roman"/>
          <w:bCs/>
          <w:szCs w:val="24"/>
        </w:rPr>
        <w:t xml:space="preserve">ρώτηση </w:t>
      </w:r>
      <w:r>
        <w:rPr>
          <w:rFonts w:eastAsia="Times New Roman"/>
          <w:bCs/>
          <w:szCs w:val="24"/>
        </w:rPr>
        <w:t xml:space="preserve">δεύτερου κύκλου </w:t>
      </w:r>
      <w:r w:rsidRPr="00270B5C">
        <w:rPr>
          <w:rFonts w:eastAsia="Times New Roman"/>
          <w:bCs/>
          <w:szCs w:val="24"/>
        </w:rPr>
        <w:t xml:space="preserve">του Ανεξάρτητου Βουλευτή Μεσσηνίας κ. Δημητρίου </w:t>
      </w:r>
      <w:proofErr w:type="spellStart"/>
      <w:r w:rsidRPr="00270B5C">
        <w:rPr>
          <w:rFonts w:eastAsia="Times New Roman"/>
          <w:bCs/>
          <w:szCs w:val="24"/>
        </w:rPr>
        <w:t>Κουκούτση</w:t>
      </w:r>
      <w:proofErr w:type="spellEnd"/>
      <w:r w:rsidRPr="00270B5C">
        <w:rPr>
          <w:rFonts w:eastAsia="Times New Roman"/>
          <w:bCs/>
          <w:szCs w:val="24"/>
        </w:rPr>
        <w:t xml:space="preserve"> προς τον Υπουργό Οικονομικών, με θέμα: «</w:t>
      </w:r>
      <w:proofErr w:type="spellStart"/>
      <w:r w:rsidRPr="00270B5C">
        <w:rPr>
          <w:rFonts w:eastAsia="Times New Roman"/>
          <w:bCs/>
          <w:szCs w:val="24"/>
        </w:rPr>
        <w:t>Ανακεφαλαιοποίηση</w:t>
      </w:r>
      <w:proofErr w:type="spellEnd"/>
      <w:r w:rsidRPr="00270B5C">
        <w:rPr>
          <w:rFonts w:eastAsia="Times New Roman"/>
          <w:bCs/>
          <w:szCs w:val="24"/>
        </w:rPr>
        <w:t xml:space="preserve"> και αναδιάταξη του ελληνικού τραπεζικού τομέα»</w:t>
      </w:r>
      <w:r>
        <w:rPr>
          <w:rFonts w:eastAsia="Times New Roman"/>
          <w:bCs/>
          <w:szCs w:val="24"/>
        </w:rPr>
        <w:t>,</w:t>
      </w:r>
      <w:r w:rsidRPr="00701051">
        <w:rPr>
          <w:rFonts w:eastAsia="Times New Roman"/>
          <w:bCs/>
          <w:szCs w:val="24"/>
        </w:rPr>
        <w:t xml:space="preserve"> </w:t>
      </w:r>
      <w:r>
        <w:rPr>
          <w:rFonts w:eastAsia="Times New Roman"/>
          <w:bCs/>
          <w:szCs w:val="24"/>
        </w:rPr>
        <w:t xml:space="preserve">δεν θα συζητηθεί λόγω φόρτου εργασίας του Υπουργού Οικονομικών κ. </w:t>
      </w:r>
      <w:proofErr w:type="spellStart"/>
      <w:r>
        <w:rPr>
          <w:rFonts w:eastAsia="Times New Roman"/>
          <w:bCs/>
          <w:szCs w:val="24"/>
        </w:rPr>
        <w:t>Τσακαλώτου</w:t>
      </w:r>
      <w:proofErr w:type="spellEnd"/>
      <w:r>
        <w:rPr>
          <w:rFonts w:eastAsia="Times New Roman"/>
          <w:bCs/>
          <w:szCs w:val="24"/>
        </w:rPr>
        <w:t xml:space="preserve">. </w:t>
      </w:r>
    </w:p>
    <w:p w14:paraId="2205DCF5" w14:textId="77777777" w:rsidR="00F618CB" w:rsidRDefault="00733657">
      <w:pPr>
        <w:widowControl w:val="0"/>
        <w:autoSpaceDE w:val="0"/>
        <w:autoSpaceDN w:val="0"/>
        <w:adjustRightInd w:val="0"/>
        <w:spacing w:line="600" w:lineRule="auto"/>
        <w:ind w:firstLine="720"/>
        <w:jc w:val="both"/>
        <w:rPr>
          <w:rFonts w:eastAsia="Times New Roman"/>
          <w:bCs/>
          <w:szCs w:val="24"/>
        </w:rPr>
      </w:pPr>
      <w:r w:rsidRPr="00117985">
        <w:rPr>
          <w:rFonts w:eastAsia="Times New Roman"/>
          <w:bCs/>
          <w:szCs w:val="24"/>
        </w:rPr>
        <w:t>Η ένατη με αριθμό 19/3-10-2018 επίκαιρη ερώτηση δευτέρου κύκλου του Βουλευτή Ηλείας της Δημοκρατικής Συμπαράταξης ΠΑΣΟΚ</w:t>
      </w:r>
      <w:r>
        <w:rPr>
          <w:rFonts w:eastAsia="Times New Roman"/>
          <w:bCs/>
          <w:szCs w:val="24"/>
        </w:rPr>
        <w:t xml:space="preserve"> </w:t>
      </w:r>
      <w:r w:rsidRPr="00117985">
        <w:rPr>
          <w:rFonts w:eastAsia="Times New Roman"/>
          <w:bCs/>
          <w:szCs w:val="24"/>
        </w:rPr>
        <w:t>-</w:t>
      </w:r>
      <w:r>
        <w:rPr>
          <w:rFonts w:eastAsia="Times New Roman"/>
          <w:bCs/>
          <w:szCs w:val="24"/>
        </w:rPr>
        <w:t xml:space="preserve"> </w:t>
      </w:r>
      <w:r w:rsidRPr="00117985">
        <w:rPr>
          <w:rFonts w:eastAsia="Times New Roman"/>
          <w:bCs/>
          <w:szCs w:val="24"/>
        </w:rPr>
        <w:t>ΔΗΜΑΡ</w:t>
      </w:r>
      <w:r>
        <w:rPr>
          <w:rFonts w:eastAsia="Times New Roman"/>
          <w:bCs/>
          <w:szCs w:val="24"/>
        </w:rPr>
        <w:t xml:space="preserve"> κ. </w:t>
      </w:r>
      <w:r>
        <w:rPr>
          <w:rFonts w:eastAsia="Times New Roman"/>
          <w:bCs/>
          <w:szCs w:val="24"/>
        </w:rPr>
        <w:t xml:space="preserve">Γιάννη </w:t>
      </w:r>
      <w:r>
        <w:rPr>
          <w:rFonts w:eastAsia="Times New Roman"/>
          <w:bCs/>
          <w:szCs w:val="24"/>
        </w:rPr>
        <w:t>Κου</w:t>
      </w:r>
      <w:r>
        <w:rPr>
          <w:rFonts w:eastAsia="Times New Roman"/>
          <w:bCs/>
          <w:szCs w:val="24"/>
        </w:rPr>
        <w:lastRenderedPageBreak/>
        <w:t>τσούκου</w:t>
      </w:r>
      <w:r w:rsidRPr="00117985">
        <w:rPr>
          <w:rFonts w:eastAsia="Times New Roman"/>
          <w:bCs/>
          <w:szCs w:val="24"/>
        </w:rPr>
        <w:t xml:space="preserve"> προς τον Υπουργό Οικονομικών</w:t>
      </w:r>
      <w:r w:rsidRPr="00117985">
        <w:rPr>
          <w:rFonts w:eastAsia="Times New Roman"/>
          <w:bCs/>
          <w:szCs w:val="24"/>
        </w:rPr>
        <w:t xml:space="preserve">, με θέμα: «Το υπόλοιπο του </w:t>
      </w:r>
      <w:r>
        <w:rPr>
          <w:rFonts w:eastAsia="Times New Roman"/>
          <w:bCs/>
          <w:szCs w:val="24"/>
        </w:rPr>
        <w:t>τ</w:t>
      </w:r>
      <w:r w:rsidRPr="00117985">
        <w:rPr>
          <w:rFonts w:eastAsia="Times New Roman"/>
          <w:bCs/>
          <w:szCs w:val="24"/>
        </w:rPr>
        <w:t xml:space="preserve">αμείου </w:t>
      </w:r>
      <w:r w:rsidRPr="00117985">
        <w:rPr>
          <w:rFonts w:eastAsia="Times New Roman"/>
          <w:bCs/>
          <w:szCs w:val="24"/>
        </w:rPr>
        <w:t xml:space="preserve">Μολυβιάτη», δεν θα συζητηθεί λόγω φόρτου εργασίας του Υπουργού Οικονομικών κ. </w:t>
      </w:r>
      <w:proofErr w:type="spellStart"/>
      <w:r w:rsidRPr="00117985">
        <w:rPr>
          <w:rFonts w:eastAsia="Times New Roman"/>
          <w:bCs/>
          <w:szCs w:val="24"/>
        </w:rPr>
        <w:t>Τσακαλώτου</w:t>
      </w:r>
      <w:proofErr w:type="spellEnd"/>
      <w:r w:rsidRPr="00117985">
        <w:rPr>
          <w:rFonts w:eastAsia="Times New Roman"/>
          <w:bCs/>
          <w:szCs w:val="24"/>
        </w:rPr>
        <w:t xml:space="preserve">. </w:t>
      </w:r>
    </w:p>
    <w:p w14:paraId="2205DCF6" w14:textId="77777777" w:rsidR="00F618CB" w:rsidRDefault="00733657">
      <w:pPr>
        <w:widowControl w:val="0"/>
        <w:autoSpaceDE w:val="0"/>
        <w:autoSpaceDN w:val="0"/>
        <w:adjustRightInd w:val="0"/>
        <w:spacing w:line="600" w:lineRule="auto"/>
        <w:ind w:firstLine="720"/>
        <w:jc w:val="both"/>
        <w:rPr>
          <w:rFonts w:eastAsia="Times New Roman" w:cs="Times New Roman"/>
          <w:bCs/>
          <w:szCs w:val="24"/>
        </w:rPr>
      </w:pPr>
      <w:r w:rsidRPr="00117985">
        <w:rPr>
          <w:rFonts w:eastAsia="Times New Roman"/>
          <w:bCs/>
          <w:szCs w:val="24"/>
        </w:rPr>
        <w:t xml:space="preserve">Η δέκατη με αριθμό 17/2-10-2018 επίκαιρη ερώτηση δευτέρου κύκλου του Βουλευτή Α΄ Θεσσαλονίκης της Ένωσης Κεντρώων κ. Ιωάννη </w:t>
      </w:r>
      <w:proofErr w:type="spellStart"/>
      <w:r w:rsidRPr="00117985">
        <w:rPr>
          <w:rFonts w:eastAsia="Times New Roman"/>
          <w:bCs/>
          <w:szCs w:val="24"/>
        </w:rPr>
        <w:t>Σαρίδ</w:t>
      </w:r>
      <w:r w:rsidRPr="00117985">
        <w:rPr>
          <w:rFonts w:eastAsia="Times New Roman"/>
          <w:bCs/>
          <w:szCs w:val="24"/>
        </w:rPr>
        <w:t>η</w:t>
      </w:r>
      <w:proofErr w:type="spellEnd"/>
      <w:r w:rsidRPr="00117985">
        <w:rPr>
          <w:rFonts w:eastAsia="Times New Roman"/>
          <w:bCs/>
          <w:szCs w:val="24"/>
        </w:rPr>
        <w:t xml:space="preserve"> προς τον Υπουργό Οικονομικών, με θέμα: «Αξιοποίηση του λογαριασμού της εισφοράς του ν.128/75 για την αρωγή των πυρόπληκτων της </w:t>
      </w:r>
      <w:r>
        <w:rPr>
          <w:rFonts w:eastAsia="Times New Roman"/>
          <w:bCs/>
          <w:szCs w:val="24"/>
        </w:rPr>
        <w:t>α</w:t>
      </w:r>
      <w:r w:rsidRPr="00117985">
        <w:rPr>
          <w:rFonts w:eastAsia="Times New Roman"/>
          <w:bCs/>
          <w:szCs w:val="24"/>
        </w:rPr>
        <w:t xml:space="preserve">νατολικής </w:t>
      </w:r>
      <w:r w:rsidRPr="00117985">
        <w:rPr>
          <w:rFonts w:eastAsia="Times New Roman"/>
          <w:bCs/>
          <w:szCs w:val="24"/>
        </w:rPr>
        <w:t>Αττικής», δεν θα συζητηθεί λόγω φόρτου εργ</w:t>
      </w:r>
      <w:r>
        <w:rPr>
          <w:rFonts w:eastAsia="Times New Roman"/>
          <w:bCs/>
          <w:szCs w:val="24"/>
        </w:rPr>
        <w:t xml:space="preserve">ασίας του Υπουργού Οικονομικών </w:t>
      </w:r>
      <w:r w:rsidRPr="00117985">
        <w:rPr>
          <w:rFonts w:eastAsia="Times New Roman"/>
          <w:bCs/>
          <w:szCs w:val="24"/>
        </w:rPr>
        <w:t xml:space="preserve">κ. </w:t>
      </w:r>
      <w:proofErr w:type="spellStart"/>
      <w:r w:rsidRPr="00117985">
        <w:rPr>
          <w:rFonts w:eastAsia="Times New Roman"/>
          <w:bCs/>
          <w:szCs w:val="24"/>
        </w:rPr>
        <w:t>Τσακαλώτου</w:t>
      </w:r>
      <w:proofErr w:type="spellEnd"/>
      <w:r w:rsidRPr="00117985">
        <w:rPr>
          <w:rFonts w:eastAsia="Times New Roman"/>
          <w:bCs/>
          <w:szCs w:val="24"/>
        </w:rPr>
        <w:t>.</w:t>
      </w:r>
    </w:p>
    <w:p w14:paraId="2205DCF7" w14:textId="77777777" w:rsidR="00F618CB" w:rsidRDefault="00733657">
      <w:pPr>
        <w:widowControl w:val="0"/>
        <w:autoSpaceDE w:val="0"/>
        <w:autoSpaceDN w:val="0"/>
        <w:adjustRightInd w:val="0"/>
        <w:spacing w:line="600" w:lineRule="auto"/>
        <w:ind w:firstLine="720"/>
        <w:jc w:val="both"/>
        <w:rPr>
          <w:rFonts w:eastAsia="Times New Roman"/>
          <w:bCs/>
          <w:szCs w:val="24"/>
        </w:rPr>
      </w:pPr>
      <w:r w:rsidRPr="00117985">
        <w:rPr>
          <w:rFonts w:eastAsia="Times New Roman"/>
          <w:bCs/>
          <w:szCs w:val="24"/>
        </w:rPr>
        <w:t>Η τρίτη με αριθμό 79/19-10-2</w:t>
      </w:r>
      <w:r w:rsidRPr="00117985">
        <w:rPr>
          <w:rFonts w:eastAsia="Times New Roman"/>
          <w:bCs/>
          <w:szCs w:val="24"/>
        </w:rPr>
        <w:t>018 επίκαιρη ερώτηση πρώτου κύκλου του Βουλευτή Αττικής του Λαϊκού Συνδέσμου</w:t>
      </w:r>
      <w:r>
        <w:rPr>
          <w:rFonts w:eastAsia="Times New Roman"/>
          <w:bCs/>
          <w:szCs w:val="24"/>
        </w:rPr>
        <w:t xml:space="preserve"> - </w:t>
      </w:r>
      <w:r w:rsidRPr="00117985">
        <w:rPr>
          <w:rFonts w:eastAsia="Times New Roman"/>
          <w:bCs/>
          <w:szCs w:val="24"/>
        </w:rPr>
        <w:t>Χρυσή Αυγή κ. Ηλία Κασιδιάρη προς τον Υπουργό Εθνικής Άμυνας, με θέμα: «Αδιαφανής διαχείριση μυστικών κονδυλίων», δεν θα συζητηθεί λόγω επίσημης επίσκε</w:t>
      </w:r>
      <w:r>
        <w:rPr>
          <w:rFonts w:eastAsia="Times New Roman"/>
          <w:bCs/>
          <w:szCs w:val="24"/>
        </w:rPr>
        <w:t>ψης του Υπουργού Εθνικής Ά</w:t>
      </w:r>
      <w:r>
        <w:rPr>
          <w:rFonts w:eastAsia="Times New Roman"/>
          <w:bCs/>
          <w:szCs w:val="24"/>
        </w:rPr>
        <w:t xml:space="preserve">μυνας κ. Καμμένου </w:t>
      </w:r>
      <w:r w:rsidRPr="00117985">
        <w:rPr>
          <w:rFonts w:eastAsia="Times New Roman"/>
          <w:bCs/>
          <w:szCs w:val="24"/>
        </w:rPr>
        <w:t xml:space="preserve">στη </w:t>
      </w:r>
      <w:r>
        <w:rPr>
          <w:rFonts w:eastAsia="Times New Roman"/>
          <w:bCs/>
          <w:szCs w:val="24"/>
        </w:rPr>
        <w:t>Ρωσία</w:t>
      </w:r>
      <w:r w:rsidRPr="00117985">
        <w:rPr>
          <w:rFonts w:eastAsia="Times New Roman"/>
          <w:bCs/>
          <w:szCs w:val="24"/>
        </w:rPr>
        <w:t>.</w:t>
      </w:r>
    </w:p>
    <w:p w14:paraId="2205DCF8" w14:textId="77777777" w:rsidR="00F618CB" w:rsidRDefault="00733657">
      <w:pPr>
        <w:widowControl w:val="0"/>
        <w:autoSpaceDE w:val="0"/>
        <w:autoSpaceDN w:val="0"/>
        <w:adjustRightInd w:val="0"/>
        <w:spacing w:line="600" w:lineRule="auto"/>
        <w:ind w:firstLine="720"/>
        <w:jc w:val="both"/>
        <w:rPr>
          <w:rFonts w:eastAsia="Times New Roman"/>
          <w:bCs/>
          <w:szCs w:val="24"/>
        </w:rPr>
      </w:pPr>
      <w:r w:rsidRPr="00117985">
        <w:rPr>
          <w:rFonts w:eastAsia="Times New Roman"/>
          <w:bCs/>
          <w:szCs w:val="24"/>
        </w:rPr>
        <w:t xml:space="preserve">Η τρίτη με αριθμό 68/16-10-2018 επίκαιρη ερώτηση δευτέρου κύκλου του Βουλευτή Φθιώτιδας της Νέας Δημοκρατίας κ. Χρήστου </w:t>
      </w:r>
      <w:proofErr w:type="spellStart"/>
      <w:r w:rsidRPr="00117985">
        <w:rPr>
          <w:rFonts w:eastAsia="Times New Roman"/>
          <w:bCs/>
          <w:szCs w:val="24"/>
        </w:rPr>
        <w:t>Σταϊκούρα</w:t>
      </w:r>
      <w:proofErr w:type="spellEnd"/>
      <w:r w:rsidRPr="00117985">
        <w:rPr>
          <w:rFonts w:eastAsia="Times New Roman"/>
          <w:bCs/>
          <w:szCs w:val="24"/>
        </w:rPr>
        <w:t xml:space="preserve"> προς τον Υπουργό Οικονομικών, με θέμα: «Χρηματοδότηση δράσεων από προϊόντα εγκληματικών ενεργειών</w:t>
      </w:r>
      <w:r w:rsidRPr="00117985">
        <w:rPr>
          <w:rFonts w:eastAsia="Times New Roman"/>
          <w:bCs/>
          <w:szCs w:val="24"/>
        </w:rPr>
        <w:t xml:space="preserve"> κατά του </w:t>
      </w:r>
      <w:r>
        <w:rPr>
          <w:rFonts w:eastAsia="Times New Roman"/>
          <w:bCs/>
          <w:szCs w:val="24"/>
        </w:rPr>
        <w:t>ε</w:t>
      </w:r>
      <w:r w:rsidRPr="00117985">
        <w:rPr>
          <w:rFonts w:eastAsia="Times New Roman"/>
          <w:bCs/>
          <w:szCs w:val="24"/>
        </w:rPr>
        <w:t xml:space="preserve">λληνικού </w:t>
      </w:r>
      <w:r>
        <w:rPr>
          <w:rFonts w:eastAsia="Times New Roman"/>
          <w:bCs/>
          <w:szCs w:val="24"/>
        </w:rPr>
        <w:t>δ</w:t>
      </w:r>
      <w:r w:rsidRPr="00117985">
        <w:rPr>
          <w:rFonts w:eastAsia="Times New Roman"/>
          <w:bCs/>
          <w:szCs w:val="24"/>
        </w:rPr>
        <w:t xml:space="preserve">ημοσίου </w:t>
      </w:r>
      <w:r w:rsidRPr="00117985">
        <w:rPr>
          <w:rFonts w:eastAsia="Times New Roman"/>
          <w:bCs/>
          <w:szCs w:val="24"/>
        </w:rPr>
        <w:t>και διάθεση ποσού για κοινωνικούς σκοπούς»</w:t>
      </w:r>
      <w:r>
        <w:rPr>
          <w:rFonts w:eastAsia="Times New Roman"/>
          <w:bCs/>
          <w:szCs w:val="24"/>
        </w:rPr>
        <w:t>,</w:t>
      </w:r>
      <w:r w:rsidRPr="00117985">
        <w:rPr>
          <w:rFonts w:eastAsia="Times New Roman"/>
          <w:bCs/>
          <w:szCs w:val="24"/>
        </w:rPr>
        <w:t xml:space="preserve"> δεν θα συζητηθεί λόγω φόρτου εργασίας του Αναπληρωτή Υπουργού </w:t>
      </w:r>
      <w:r w:rsidRPr="00117985">
        <w:rPr>
          <w:rFonts w:eastAsia="Times New Roman"/>
          <w:bCs/>
          <w:szCs w:val="24"/>
        </w:rPr>
        <w:lastRenderedPageBreak/>
        <w:t xml:space="preserve">Οικονομικών κ. </w:t>
      </w:r>
      <w:proofErr w:type="spellStart"/>
      <w:r w:rsidRPr="00117985">
        <w:rPr>
          <w:rFonts w:eastAsia="Times New Roman"/>
          <w:bCs/>
          <w:szCs w:val="24"/>
        </w:rPr>
        <w:t>Χουλιαράκη</w:t>
      </w:r>
      <w:proofErr w:type="spellEnd"/>
      <w:r w:rsidRPr="00117985">
        <w:rPr>
          <w:rFonts w:eastAsia="Times New Roman"/>
          <w:bCs/>
          <w:szCs w:val="24"/>
        </w:rPr>
        <w:t>.</w:t>
      </w:r>
    </w:p>
    <w:p w14:paraId="2205DCF9" w14:textId="77777777" w:rsidR="00F618CB" w:rsidRDefault="00733657">
      <w:pPr>
        <w:widowControl w:val="0"/>
        <w:autoSpaceDE w:val="0"/>
        <w:autoSpaceDN w:val="0"/>
        <w:adjustRightInd w:val="0"/>
        <w:spacing w:line="600" w:lineRule="auto"/>
        <w:ind w:firstLine="720"/>
        <w:jc w:val="both"/>
        <w:rPr>
          <w:rFonts w:eastAsia="Times New Roman"/>
          <w:bCs/>
          <w:szCs w:val="24"/>
        </w:rPr>
      </w:pPr>
      <w:r w:rsidRPr="00117985">
        <w:rPr>
          <w:rFonts w:eastAsia="Times New Roman"/>
          <w:bCs/>
          <w:szCs w:val="24"/>
        </w:rPr>
        <w:t>Η όγδοη με αριθμό 36/8-10-2018 επίκαιρη ερώτηση δευτέρου κύκλου του Βουλευτή Φθιώτιδας της Νέα</w:t>
      </w:r>
      <w:r w:rsidRPr="00117985">
        <w:rPr>
          <w:rFonts w:eastAsia="Times New Roman"/>
          <w:bCs/>
          <w:szCs w:val="24"/>
        </w:rPr>
        <w:t xml:space="preserve">ς Δημοκρατίας κ. Χρήστου </w:t>
      </w:r>
      <w:proofErr w:type="spellStart"/>
      <w:r w:rsidRPr="00117985">
        <w:rPr>
          <w:rFonts w:eastAsia="Times New Roman"/>
          <w:bCs/>
          <w:szCs w:val="24"/>
        </w:rPr>
        <w:t>Σταϊκούρα</w:t>
      </w:r>
      <w:proofErr w:type="spellEnd"/>
      <w:r w:rsidRPr="00117985">
        <w:rPr>
          <w:rFonts w:eastAsia="Times New Roman"/>
          <w:bCs/>
          <w:szCs w:val="24"/>
        </w:rPr>
        <w:t xml:space="preserve"> προς τον Υπουργό Οικονομικών, με θέμα: «Επισκόπηση δαπανών φορέων </w:t>
      </w:r>
      <w:r>
        <w:rPr>
          <w:rFonts w:eastAsia="Times New Roman"/>
          <w:bCs/>
          <w:szCs w:val="24"/>
        </w:rPr>
        <w:t>γ</w:t>
      </w:r>
      <w:r w:rsidRPr="00117985">
        <w:rPr>
          <w:rFonts w:eastAsia="Times New Roman"/>
          <w:bCs/>
          <w:szCs w:val="24"/>
        </w:rPr>
        <w:t xml:space="preserve">ενικής </w:t>
      </w:r>
      <w:r>
        <w:rPr>
          <w:rFonts w:eastAsia="Times New Roman"/>
          <w:bCs/>
          <w:szCs w:val="24"/>
        </w:rPr>
        <w:t>κ</w:t>
      </w:r>
      <w:r w:rsidRPr="00117985">
        <w:rPr>
          <w:rFonts w:eastAsia="Times New Roman"/>
          <w:bCs/>
          <w:szCs w:val="24"/>
        </w:rPr>
        <w:t>υβέρνησης</w:t>
      </w:r>
      <w:r w:rsidRPr="00117985">
        <w:rPr>
          <w:rFonts w:eastAsia="Times New Roman"/>
          <w:bCs/>
          <w:szCs w:val="24"/>
        </w:rPr>
        <w:t>», δεν θα συζητηθεί λόγω φόρτου εργασίας του Α</w:t>
      </w:r>
      <w:r>
        <w:rPr>
          <w:rFonts w:eastAsia="Times New Roman"/>
          <w:bCs/>
          <w:szCs w:val="24"/>
        </w:rPr>
        <w:t xml:space="preserve">ναπληρωτή Υπουργού Οικονομικών </w:t>
      </w:r>
      <w:r w:rsidRPr="00117985">
        <w:rPr>
          <w:rFonts w:eastAsia="Times New Roman"/>
          <w:bCs/>
          <w:szCs w:val="24"/>
        </w:rPr>
        <w:t xml:space="preserve">κ. </w:t>
      </w:r>
      <w:proofErr w:type="spellStart"/>
      <w:r w:rsidRPr="00117985">
        <w:rPr>
          <w:rFonts w:eastAsia="Times New Roman"/>
          <w:bCs/>
          <w:szCs w:val="24"/>
        </w:rPr>
        <w:t>Χουλιαράκη</w:t>
      </w:r>
      <w:proofErr w:type="spellEnd"/>
      <w:r w:rsidRPr="00117985">
        <w:rPr>
          <w:rFonts w:eastAsia="Times New Roman"/>
          <w:bCs/>
          <w:szCs w:val="24"/>
        </w:rPr>
        <w:t>.</w:t>
      </w:r>
    </w:p>
    <w:p w14:paraId="2205DCFA" w14:textId="77777777" w:rsidR="00F618CB" w:rsidRDefault="00733657">
      <w:pPr>
        <w:widowControl w:val="0"/>
        <w:autoSpaceDE w:val="0"/>
        <w:autoSpaceDN w:val="0"/>
        <w:adjustRightInd w:val="0"/>
        <w:spacing w:line="600" w:lineRule="auto"/>
        <w:ind w:firstLine="720"/>
        <w:jc w:val="both"/>
        <w:rPr>
          <w:rFonts w:eastAsia="Times New Roman" w:cs="Times New Roman"/>
          <w:bCs/>
          <w:szCs w:val="24"/>
        </w:rPr>
      </w:pPr>
      <w:r w:rsidRPr="00270B5C">
        <w:rPr>
          <w:rFonts w:eastAsia="Times New Roman"/>
          <w:bCs/>
          <w:szCs w:val="24"/>
        </w:rPr>
        <w:t xml:space="preserve">Η </w:t>
      </w:r>
      <w:r>
        <w:rPr>
          <w:rFonts w:eastAsia="Times New Roman"/>
          <w:bCs/>
          <w:szCs w:val="24"/>
        </w:rPr>
        <w:t xml:space="preserve">έκτη </w:t>
      </w:r>
      <w:r w:rsidRPr="00270B5C">
        <w:rPr>
          <w:rFonts w:eastAsia="Times New Roman"/>
          <w:bCs/>
          <w:szCs w:val="24"/>
        </w:rPr>
        <w:t xml:space="preserve">με αριθμό 11/1-10-2018 </w:t>
      </w:r>
      <w:r>
        <w:rPr>
          <w:rFonts w:eastAsia="Times New Roman"/>
          <w:bCs/>
          <w:szCs w:val="24"/>
        </w:rPr>
        <w:t>ε</w:t>
      </w:r>
      <w:r w:rsidRPr="00270B5C">
        <w:rPr>
          <w:rFonts w:eastAsia="Times New Roman"/>
          <w:bCs/>
          <w:szCs w:val="24"/>
        </w:rPr>
        <w:t xml:space="preserve">πίκαιρη </w:t>
      </w:r>
      <w:r>
        <w:rPr>
          <w:rFonts w:eastAsia="Times New Roman"/>
          <w:bCs/>
          <w:szCs w:val="24"/>
        </w:rPr>
        <w:t>ε</w:t>
      </w:r>
      <w:r w:rsidRPr="00270B5C">
        <w:rPr>
          <w:rFonts w:eastAsia="Times New Roman"/>
          <w:bCs/>
          <w:szCs w:val="24"/>
        </w:rPr>
        <w:t>ρώτησ</w:t>
      </w:r>
      <w:r w:rsidRPr="00270B5C">
        <w:rPr>
          <w:rFonts w:eastAsia="Times New Roman"/>
          <w:bCs/>
          <w:szCs w:val="24"/>
        </w:rPr>
        <w:t>η</w:t>
      </w:r>
      <w:r>
        <w:rPr>
          <w:rFonts w:eastAsia="Times New Roman"/>
          <w:bCs/>
          <w:szCs w:val="24"/>
        </w:rPr>
        <w:t xml:space="preserve"> δευτέρου κύκλου</w:t>
      </w:r>
      <w:r w:rsidRPr="00270B5C">
        <w:rPr>
          <w:rFonts w:eastAsia="Times New Roman"/>
          <w:bCs/>
          <w:szCs w:val="24"/>
        </w:rPr>
        <w:t xml:space="preserve"> της Βουλευτού Α΄ Αθηνών της Νέας Δημοκρατίας </w:t>
      </w:r>
      <w:r w:rsidRPr="00270B5C">
        <w:rPr>
          <w:rFonts w:eastAsia="Times New Roman"/>
          <w:bCs/>
          <w:szCs w:val="24"/>
        </w:rPr>
        <w:t>κ</w:t>
      </w:r>
      <w:r>
        <w:rPr>
          <w:rFonts w:eastAsia="Times New Roman"/>
          <w:bCs/>
          <w:szCs w:val="24"/>
        </w:rPr>
        <w:t>.</w:t>
      </w:r>
      <w:r w:rsidRPr="00270B5C">
        <w:rPr>
          <w:rFonts w:eastAsia="Times New Roman"/>
          <w:bCs/>
          <w:szCs w:val="24"/>
        </w:rPr>
        <w:t xml:space="preserve"> </w:t>
      </w:r>
      <w:r w:rsidRPr="00270B5C">
        <w:rPr>
          <w:rFonts w:eastAsia="Times New Roman"/>
          <w:bCs/>
          <w:szCs w:val="24"/>
        </w:rPr>
        <w:t xml:space="preserve">Όλγας Κεφαλογιάννη προς την Υπουργό Προστασίας του Πολίτη, με θέμα: «Έλλειμμα </w:t>
      </w:r>
      <w:r>
        <w:rPr>
          <w:rFonts w:eastAsia="Times New Roman"/>
          <w:bCs/>
          <w:szCs w:val="24"/>
        </w:rPr>
        <w:t xml:space="preserve">ασφάλειας στην πόλη των Αθηνών», δεν θα συζητηθεί λόγω ανειλημμένων υποχρεώσεων της Υπουργού Προστασίας του </w:t>
      </w:r>
      <w:r>
        <w:rPr>
          <w:rFonts w:eastAsia="Times New Roman"/>
          <w:bCs/>
          <w:szCs w:val="24"/>
        </w:rPr>
        <w:t xml:space="preserve">Πολίτη κ. Όλγας </w:t>
      </w:r>
      <w:proofErr w:type="spellStart"/>
      <w:r>
        <w:rPr>
          <w:rFonts w:eastAsia="Times New Roman"/>
          <w:bCs/>
          <w:szCs w:val="24"/>
        </w:rPr>
        <w:t>Γεροβασίλη</w:t>
      </w:r>
      <w:proofErr w:type="spellEnd"/>
      <w:r>
        <w:rPr>
          <w:rFonts w:eastAsia="Times New Roman"/>
          <w:bCs/>
          <w:szCs w:val="24"/>
        </w:rPr>
        <w:t>.</w:t>
      </w:r>
    </w:p>
    <w:p w14:paraId="2205DCFB" w14:textId="77777777" w:rsidR="00F618CB" w:rsidRDefault="00733657">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Ξεκινούμε λοιπόν με την</w:t>
      </w:r>
      <w:r>
        <w:rPr>
          <w:rFonts w:eastAsia="Times New Roman"/>
          <w:bCs/>
          <w:szCs w:val="24"/>
        </w:rPr>
        <w:t xml:space="preserve"> πρώτη </w:t>
      </w:r>
      <w:r w:rsidRPr="00270B5C">
        <w:rPr>
          <w:rFonts w:eastAsia="Times New Roman"/>
          <w:bCs/>
          <w:szCs w:val="24"/>
        </w:rPr>
        <w:t xml:space="preserve">με αριθμό 86/22-10-2018 </w:t>
      </w:r>
      <w:r>
        <w:rPr>
          <w:rFonts w:eastAsia="Times New Roman"/>
          <w:bCs/>
          <w:szCs w:val="24"/>
        </w:rPr>
        <w:t>ε</w:t>
      </w:r>
      <w:r w:rsidRPr="00270B5C">
        <w:rPr>
          <w:rFonts w:eastAsia="Times New Roman"/>
          <w:bCs/>
          <w:szCs w:val="24"/>
        </w:rPr>
        <w:t xml:space="preserve">πίκαιρη </w:t>
      </w:r>
      <w:r>
        <w:rPr>
          <w:rFonts w:eastAsia="Times New Roman"/>
          <w:bCs/>
          <w:szCs w:val="24"/>
        </w:rPr>
        <w:t>ε</w:t>
      </w:r>
      <w:r w:rsidRPr="00270B5C">
        <w:rPr>
          <w:rFonts w:eastAsia="Times New Roman"/>
          <w:bCs/>
          <w:szCs w:val="24"/>
        </w:rPr>
        <w:t xml:space="preserve">ρώτηση </w:t>
      </w:r>
      <w:r>
        <w:rPr>
          <w:rFonts w:eastAsia="Times New Roman"/>
          <w:bCs/>
          <w:szCs w:val="24"/>
        </w:rPr>
        <w:t xml:space="preserve">πρώτου κύκλου </w:t>
      </w:r>
      <w:r w:rsidRPr="00270B5C">
        <w:rPr>
          <w:rFonts w:eastAsia="Times New Roman"/>
          <w:bCs/>
          <w:szCs w:val="24"/>
        </w:rPr>
        <w:t xml:space="preserve">του Βουλευτή Καβάλας της Νέας Δημοκρατίας κ. Νικολάου Παναγιωτόπουλου προς τον Υπουργό Δικαιοσύνης, Διαφάνειας και Ανθρωπίνων Δικαιωμάτων, με </w:t>
      </w:r>
      <w:r w:rsidRPr="00270B5C">
        <w:rPr>
          <w:rFonts w:eastAsia="Times New Roman"/>
          <w:bCs/>
          <w:szCs w:val="24"/>
        </w:rPr>
        <w:t>θέμα: «Κοινωφελής εργασία ως εναλλακτική μορφή εκτέλεσης ποινής / Στατιστικά Στοιχεία».</w:t>
      </w:r>
    </w:p>
    <w:p w14:paraId="2205DCFC" w14:textId="77777777" w:rsidR="00F618CB" w:rsidRDefault="00733657">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Τον λόγο έχει ο κ. Παναγιωτόπουλος για δύο λεπτά.</w:t>
      </w:r>
    </w:p>
    <w:p w14:paraId="2205DCFD" w14:textId="77777777" w:rsidR="00F618CB" w:rsidRDefault="00733657">
      <w:pPr>
        <w:widowControl w:val="0"/>
        <w:autoSpaceDE w:val="0"/>
        <w:autoSpaceDN w:val="0"/>
        <w:adjustRightInd w:val="0"/>
        <w:spacing w:line="600" w:lineRule="auto"/>
        <w:ind w:firstLine="720"/>
        <w:jc w:val="both"/>
        <w:rPr>
          <w:rFonts w:eastAsia="Times New Roman"/>
          <w:bCs/>
          <w:szCs w:val="24"/>
        </w:rPr>
      </w:pPr>
      <w:r w:rsidRPr="00365818">
        <w:rPr>
          <w:rFonts w:eastAsia="Times New Roman"/>
          <w:b/>
          <w:bCs/>
          <w:szCs w:val="24"/>
        </w:rPr>
        <w:t xml:space="preserve">ΝΙΚΟΛΑΟΣ ΠΑΝΑΓΙΩΤΟΠΟΥΛΟΣ: </w:t>
      </w:r>
      <w:r>
        <w:rPr>
          <w:rFonts w:eastAsia="Times New Roman"/>
          <w:bCs/>
          <w:szCs w:val="24"/>
        </w:rPr>
        <w:t>Ευχαριστώ, κύριε Πρόεδρε.</w:t>
      </w:r>
    </w:p>
    <w:p w14:paraId="2205DCFE" w14:textId="77777777" w:rsidR="00F618CB" w:rsidRDefault="00733657">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lastRenderedPageBreak/>
        <w:t>Κύριε Υπουργέ, το τελευταίο διάστημα έχει αναπτυχθεί μεγάλη δημόσι</w:t>
      </w:r>
      <w:r>
        <w:rPr>
          <w:rFonts w:eastAsia="Times New Roman"/>
          <w:bCs/>
          <w:szCs w:val="24"/>
        </w:rPr>
        <w:t xml:space="preserve">α αντιδικία σχετικά με τις σκοπιμότητες, τις παθογένειες και τις στρεβλώσεις του νομοθετικού πλαισίου για την υφ’ όρων απόλυση </w:t>
      </w:r>
      <w:r>
        <w:rPr>
          <w:rFonts w:eastAsia="Times New Roman"/>
          <w:bCs/>
          <w:szCs w:val="24"/>
        </w:rPr>
        <w:t>από το σωφρονιστικό κατάστημα</w:t>
      </w:r>
      <w:r w:rsidDel="003D6019">
        <w:rPr>
          <w:rFonts w:eastAsia="Times New Roman"/>
          <w:bCs/>
          <w:szCs w:val="24"/>
        </w:rPr>
        <w:t xml:space="preserve"> </w:t>
      </w:r>
      <w:r>
        <w:rPr>
          <w:rFonts w:eastAsia="Times New Roman"/>
          <w:bCs/>
          <w:szCs w:val="24"/>
        </w:rPr>
        <w:t xml:space="preserve">του </w:t>
      </w:r>
      <w:r>
        <w:rPr>
          <w:rFonts w:eastAsia="Times New Roman"/>
          <w:bCs/>
          <w:szCs w:val="24"/>
        </w:rPr>
        <w:t>καταδικασθέντος, η οποία βέβαια έχει εισαχθεί από το 1993 με τον σχετικό νόμο -και άλλους που α</w:t>
      </w:r>
      <w:r>
        <w:rPr>
          <w:rFonts w:eastAsia="Times New Roman"/>
          <w:bCs/>
          <w:szCs w:val="24"/>
        </w:rPr>
        <w:t xml:space="preserve">κολούθησαν- στο </w:t>
      </w:r>
      <w:proofErr w:type="spellStart"/>
      <w:r>
        <w:rPr>
          <w:rFonts w:eastAsia="Times New Roman"/>
          <w:bCs/>
          <w:szCs w:val="24"/>
        </w:rPr>
        <w:t>δικαιικό</w:t>
      </w:r>
      <w:proofErr w:type="spellEnd"/>
      <w:r>
        <w:rPr>
          <w:rFonts w:eastAsia="Times New Roman"/>
          <w:bCs/>
          <w:szCs w:val="24"/>
        </w:rPr>
        <w:t xml:space="preserve"> μας σύστημα.</w:t>
      </w:r>
    </w:p>
    <w:p w14:paraId="2205DCFF" w14:textId="77777777" w:rsidR="00F618CB" w:rsidRDefault="00733657">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Όμως, θα έλεγα ότι αυτή η αντιδικία εντάθηκε μετά το 2015 όταν ο τότε Υπουργός, κ. Παρασκευόπουλος, διόρθωσε ή, εν πάση </w:t>
      </w:r>
      <w:proofErr w:type="spellStart"/>
      <w:r>
        <w:rPr>
          <w:rFonts w:eastAsia="Times New Roman"/>
          <w:bCs/>
          <w:szCs w:val="24"/>
        </w:rPr>
        <w:t>περιπτώσει</w:t>
      </w:r>
      <w:proofErr w:type="spellEnd"/>
      <w:r>
        <w:rPr>
          <w:rFonts w:eastAsia="Times New Roman"/>
          <w:bCs/>
          <w:szCs w:val="24"/>
        </w:rPr>
        <w:t>, άλλαξε το νομοθετικό πλαίσιο εισάγοντας τη δεσμευτικότητα των πιστοποιητικών αναπηρίας</w:t>
      </w:r>
      <w:r>
        <w:rPr>
          <w:rFonts w:eastAsia="Times New Roman"/>
          <w:bCs/>
          <w:szCs w:val="24"/>
        </w:rPr>
        <w:t xml:space="preserve"> που εκδίδονται από τα ΚΕΠΑ, που επικαλείται ο καταδικασθείς προκειμένου να επιτύχει την αποφυλάκισή του. Και το διορθώσατε πριν από μερικές μέρες με τροπολογία που εισήχθη σε νομοσχέδιο, το οποίο φέρατε προς ψήφιση στην Βουλή.</w:t>
      </w:r>
    </w:p>
    <w:p w14:paraId="2205DD00" w14:textId="77777777" w:rsidR="00F618CB" w:rsidRDefault="00733657">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Αποφεύγοντας να </w:t>
      </w:r>
      <w:proofErr w:type="spellStart"/>
      <w:r>
        <w:rPr>
          <w:rFonts w:eastAsia="Times New Roman"/>
          <w:bCs/>
          <w:szCs w:val="24"/>
        </w:rPr>
        <w:t>στοχοποιήσω</w:t>
      </w:r>
      <w:proofErr w:type="spellEnd"/>
      <w:r>
        <w:rPr>
          <w:rFonts w:eastAsia="Times New Roman"/>
          <w:bCs/>
          <w:szCs w:val="24"/>
        </w:rPr>
        <w:t xml:space="preserve"> </w:t>
      </w:r>
      <w:r>
        <w:rPr>
          <w:rFonts w:eastAsia="Times New Roman"/>
          <w:bCs/>
          <w:szCs w:val="24"/>
        </w:rPr>
        <w:t xml:space="preserve">συγκεκριμένα πρόσωπα –γιατί δεν είναι αυτό το νόημα- είμαι εδώ εγείροντας αυτή την επίκαιρη ερώτηση για να σας πω ότι εάν η υπέρτατη προτεραιότητα που προκρίνει η πολιτική ηγεσία του Υπουργείου Δικαιοσύνης για να δικαιολογήσει αυτά τα νομοθετήματα είναι η </w:t>
      </w:r>
      <w:r>
        <w:rPr>
          <w:rFonts w:eastAsia="Times New Roman"/>
          <w:bCs/>
          <w:szCs w:val="24"/>
        </w:rPr>
        <w:t>αποσυμφόρηση των σωφρονιστικών καταστημάτων, τότε υπάρχει και άλλος τρόπος για να επιτευχθεί αυτό.</w:t>
      </w:r>
    </w:p>
    <w:p w14:paraId="2205DD01" w14:textId="77777777" w:rsidR="00F618CB" w:rsidRDefault="00733657">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 Και κάνω λόγο πολύ συγκεκριμένα για τον θεσμό της παροχής κοινωφελούς </w:t>
      </w:r>
      <w:r>
        <w:rPr>
          <w:rFonts w:eastAsia="Times New Roman"/>
          <w:bCs/>
          <w:szCs w:val="24"/>
        </w:rPr>
        <w:lastRenderedPageBreak/>
        <w:t>εργασίας ως εναλλακτικού τρόπου έκτισης περιοριστικών της ελευθερίας ποινών. Είναι ένα</w:t>
      </w:r>
      <w:r>
        <w:rPr>
          <w:rFonts w:eastAsia="Times New Roman"/>
          <w:bCs/>
          <w:szCs w:val="24"/>
        </w:rPr>
        <w:t xml:space="preserve">ς τρόπος που –θα έλεγα- εδράζεται στην επανορθωτική και </w:t>
      </w:r>
      <w:proofErr w:type="spellStart"/>
      <w:r>
        <w:rPr>
          <w:rFonts w:eastAsia="Times New Roman"/>
          <w:bCs/>
          <w:szCs w:val="24"/>
        </w:rPr>
        <w:t>αποκαταστατική</w:t>
      </w:r>
      <w:proofErr w:type="spellEnd"/>
      <w:r>
        <w:rPr>
          <w:rFonts w:eastAsia="Times New Roman"/>
          <w:bCs/>
          <w:szCs w:val="24"/>
        </w:rPr>
        <w:t xml:space="preserve"> δικαιοσύνη, που αποτρέπει τον κίνδυνο της </w:t>
      </w:r>
      <w:proofErr w:type="spellStart"/>
      <w:r>
        <w:rPr>
          <w:rFonts w:eastAsia="Times New Roman"/>
          <w:bCs/>
          <w:szCs w:val="24"/>
        </w:rPr>
        <w:t>εγκληματογόνου</w:t>
      </w:r>
      <w:proofErr w:type="spellEnd"/>
      <w:r>
        <w:rPr>
          <w:rFonts w:eastAsia="Times New Roman"/>
          <w:bCs/>
          <w:szCs w:val="24"/>
        </w:rPr>
        <w:t xml:space="preserve"> μολύνσεως, τον οποίο αντιμετωπίζει ο πρωτόπειρος εγκληματίας που μπαίνει στη φυλακή για μικρό χρονικό διάστημα. Με άλλα λόγια, έ</w:t>
      </w:r>
      <w:r>
        <w:rPr>
          <w:rFonts w:eastAsia="Times New Roman"/>
          <w:bCs/>
          <w:szCs w:val="24"/>
        </w:rPr>
        <w:t xml:space="preserve">χει να κάνει με καταδικασθέντες χαμηλής σχετικά παραβατικότητας και όχι με βαρυποινίτες. </w:t>
      </w:r>
    </w:p>
    <w:p w14:paraId="2205DD02" w14:textId="77777777" w:rsidR="00F618CB" w:rsidRDefault="00733657">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Επίσης, είναι ένας θεσμός ο οποίος έχει εισαχθεί στον Ποινικό Κώδικα </w:t>
      </w:r>
      <w:r>
        <w:rPr>
          <w:rFonts w:eastAsia="Times New Roman"/>
          <w:bCs/>
          <w:szCs w:val="24"/>
        </w:rPr>
        <w:t xml:space="preserve">μας </w:t>
      </w:r>
      <w:r>
        <w:rPr>
          <w:rFonts w:eastAsia="Times New Roman"/>
          <w:bCs/>
          <w:szCs w:val="24"/>
        </w:rPr>
        <w:t>με την σχετική προσθήκη στο άρθρο 82 του Ποινικού Κώδικα από το 1991 και που έχει τους εξής σ</w:t>
      </w:r>
      <w:r>
        <w:rPr>
          <w:rFonts w:eastAsia="Times New Roman"/>
          <w:bCs/>
          <w:szCs w:val="24"/>
        </w:rPr>
        <w:t xml:space="preserve">τόχους: αποσυμφόρηση των σωφρονιστικών καταστημάτων, να επωφελούνται από την εναλλακτική αυτή μορφή έκτισης της ποινής και οι οικονομικά ασθενέστεροι, αυτοί δηλαδή που δεν έχουν την δυνατότητα να εξαγοράζουν με χρήμα την ποινή που τους έχει επιβληθεί. Και </w:t>
      </w:r>
      <w:r>
        <w:rPr>
          <w:rFonts w:eastAsia="Times New Roman"/>
          <w:bCs/>
          <w:szCs w:val="24"/>
        </w:rPr>
        <w:t xml:space="preserve">μιλάμε για χαμηλής παραβατικότητας καταδικασθέντες. </w:t>
      </w:r>
    </w:p>
    <w:p w14:paraId="2205DD03" w14:textId="77777777" w:rsidR="00F618CB" w:rsidRDefault="00733657">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Πέραν αυτών, μπορεί να εφαρμοστεί με τις εξής προϋποθέσεις. Πρώτον, να το προβλέπει ο νόμος. Αυτό ισχύει. Δεύτερον να το επιθυμεί ο καταδικασθείς. Αυτό μπορεί να ισχύσει με την υποβολή από μέρους του του</w:t>
      </w:r>
      <w:r>
        <w:rPr>
          <w:rFonts w:eastAsia="Times New Roman"/>
          <w:bCs/>
          <w:szCs w:val="24"/>
        </w:rPr>
        <w:t xml:space="preserve"> σχετικού αιτήματος προς τις </w:t>
      </w:r>
      <w:r>
        <w:rPr>
          <w:rFonts w:eastAsia="Times New Roman"/>
          <w:bCs/>
          <w:szCs w:val="24"/>
        </w:rPr>
        <w:t>αρχές</w:t>
      </w:r>
      <w:r>
        <w:rPr>
          <w:rFonts w:eastAsia="Times New Roman"/>
          <w:bCs/>
          <w:szCs w:val="24"/>
        </w:rPr>
        <w:t>. Τρίτον, να το αποφασίζει ο δικαστής, δηλαδή να υπάρχει σχετική δικαστική απόφαση και να μπορεί να εφαρμοστεί στην πράξη.</w:t>
      </w:r>
    </w:p>
    <w:p w14:paraId="2205DD04" w14:textId="77777777" w:rsidR="00F618CB" w:rsidRDefault="00733657">
      <w:pPr>
        <w:spacing w:line="600" w:lineRule="auto"/>
        <w:ind w:firstLine="720"/>
        <w:jc w:val="both"/>
        <w:rPr>
          <w:rFonts w:eastAsia="Times New Roman"/>
          <w:bCs/>
          <w:szCs w:val="24"/>
        </w:rPr>
      </w:pPr>
      <w:r w:rsidRPr="004E4F19">
        <w:rPr>
          <w:rFonts w:eastAsia="Times New Roman"/>
          <w:bCs/>
          <w:szCs w:val="24"/>
        </w:rPr>
        <w:lastRenderedPageBreak/>
        <w:t>(Στο σημείο αυτό χτυπάει το κουδούνι λήξεως του χρόνου ομιλίας του κυρίου Βουλευτή)</w:t>
      </w:r>
    </w:p>
    <w:p w14:paraId="2205DD05" w14:textId="77777777" w:rsidR="00F618CB" w:rsidRDefault="00733657">
      <w:pPr>
        <w:spacing w:line="600" w:lineRule="auto"/>
        <w:ind w:firstLine="720"/>
        <w:jc w:val="both"/>
        <w:rPr>
          <w:rFonts w:eastAsia="Times New Roman" w:cs="Times New Roman"/>
          <w:szCs w:val="24"/>
        </w:rPr>
      </w:pPr>
      <w:r w:rsidRPr="004C69A7">
        <w:rPr>
          <w:rFonts w:eastAsia="Times New Roman" w:cs="Times New Roman"/>
          <w:b/>
          <w:szCs w:val="24"/>
        </w:rPr>
        <w:t>ΠΡΟΕΔΡΕΥΩΝ (Δημ</w:t>
      </w:r>
      <w:r w:rsidRPr="004C69A7">
        <w:rPr>
          <w:rFonts w:eastAsia="Times New Roman" w:cs="Times New Roman"/>
          <w:b/>
          <w:szCs w:val="24"/>
        </w:rPr>
        <w:t xml:space="preserve">ήτριος </w:t>
      </w:r>
      <w:proofErr w:type="spellStart"/>
      <w:r w:rsidRPr="004C69A7">
        <w:rPr>
          <w:rFonts w:eastAsia="Times New Roman" w:cs="Times New Roman"/>
          <w:b/>
          <w:szCs w:val="24"/>
        </w:rPr>
        <w:t>Κρεμαστινός</w:t>
      </w:r>
      <w:proofErr w:type="spellEnd"/>
      <w:r w:rsidRPr="004C69A7">
        <w:rPr>
          <w:rFonts w:eastAsia="Times New Roman" w:cs="Times New Roman"/>
          <w:b/>
          <w:szCs w:val="24"/>
        </w:rPr>
        <w:t>):</w:t>
      </w:r>
      <w:r>
        <w:rPr>
          <w:rFonts w:eastAsia="Times New Roman" w:cs="Times New Roman"/>
          <w:szCs w:val="24"/>
        </w:rPr>
        <w:t xml:space="preserve"> Παρακαλώ ολοκληρώνετε.</w:t>
      </w:r>
    </w:p>
    <w:p w14:paraId="2205DD06" w14:textId="77777777" w:rsidR="00F618CB" w:rsidRDefault="00733657">
      <w:pPr>
        <w:spacing w:line="600" w:lineRule="auto"/>
        <w:ind w:firstLine="720"/>
        <w:jc w:val="both"/>
        <w:rPr>
          <w:rFonts w:eastAsia="Times New Roman" w:cs="Times New Roman"/>
          <w:szCs w:val="24"/>
        </w:rPr>
      </w:pPr>
      <w:r w:rsidRPr="000F3F61">
        <w:rPr>
          <w:rFonts w:eastAsia="Times New Roman" w:cs="Times New Roman"/>
          <w:b/>
          <w:szCs w:val="24"/>
        </w:rPr>
        <w:t>ΝΙΚΟΛΑΟΣ ΠΑΝΑΓΙΩΤΟΠΟΥΛΟΣ:</w:t>
      </w:r>
      <w:r>
        <w:rPr>
          <w:rFonts w:eastAsia="Times New Roman" w:cs="Times New Roman"/>
          <w:szCs w:val="24"/>
        </w:rPr>
        <w:t xml:space="preserve"> Σε δέκα δευτερόλεπτα, κύριε Πρόεδρε.</w:t>
      </w:r>
    </w:p>
    <w:p w14:paraId="2205DD07"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Αυτό είναι, θα έλεγα, και το κυρίως ζητούμενο αυτήν τη στιγμή δεδομένου ότι με πρόσφατη κοινή υπουργική απόφαση των αρχών του 2015, με επισπεύδοντα τον τότε Υπουργό Δικαιοσύνης πριν αλλάξει η </w:t>
      </w:r>
      <w:r>
        <w:rPr>
          <w:rFonts w:eastAsia="Times New Roman" w:cs="Times New Roman"/>
          <w:szCs w:val="24"/>
        </w:rPr>
        <w:t>κυβέρνηση</w:t>
      </w:r>
      <w:r>
        <w:rPr>
          <w:rFonts w:eastAsia="Times New Roman" w:cs="Times New Roman"/>
          <w:szCs w:val="24"/>
        </w:rPr>
        <w:t>, τον κ. Αθανασίου, είχε καταρτιστεί ο νέος πίνακας υπη</w:t>
      </w:r>
      <w:r>
        <w:rPr>
          <w:rFonts w:eastAsia="Times New Roman" w:cs="Times New Roman"/>
          <w:szCs w:val="24"/>
        </w:rPr>
        <w:t xml:space="preserve">ρεσιών με δυνατότητα να δεχθούν κατάδικους για παροχή κοινωφελούς εργασίας είτε έχουμε να κάνουμε με υπηρεσίες του κράτους είτε με </w:t>
      </w:r>
      <w:r>
        <w:rPr>
          <w:rFonts w:eastAsia="Times New Roman" w:cs="Times New Roman"/>
          <w:szCs w:val="24"/>
        </w:rPr>
        <w:t>οργανισμούς τοπικής αυτοδιοίκησης</w:t>
      </w:r>
      <w:r>
        <w:rPr>
          <w:rFonts w:eastAsia="Times New Roman" w:cs="Times New Roman"/>
          <w:szCs w:val="24"/>
        </w:rPr>
        <w:t xml:space="preserve"> είτε με νομικά πρόσωπα δημοσίου και ιδιωτικού δικαίου, που ενεγράφησαν στον κατάλογο αυτόν,</w:t>
      </w:r>
      <w:r>
        <w:rPr>
          <w:rFonts w:eastAsia="Times New Roman" w:cs="Times New Roman"/>
          <w:szCs w:val="24"/>
        </w:rPr>
        <w:t xml:space="preserve"> προκειμένου να μπορούν να δεχθούν και αυτόν τον τρόπο εναλλακτικής έκτισης ποινής.</w:t>
      </w:r>
    </w:p>
    <w:p w14:paraId="2205DD08"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Θα ήθελα τις απόψεις σας σχετικά με την ανάγκη ενίσχυσης αυτού του θεσμού και στην πράξη γιατί το ζήτημα είναι να εφαρμόζεται αυτό ως θεσμός έτσι ώστε μέσα από αυτόν τον τρ</w:t>
      </w:r>
      <w:r>
        <w:rPr>
          <w:rFonts w:eastAsia="Times New Roman" w:cs="Times New Roman"/>
          <w:szCs w:val="24"/>
        </w:rPr>
        <w:t xml:space="preserve">όπο να </w:t>
      </w:r>
      <w:proofErr w:type="spellStart"/>
      <w:r>
        <w:rPr>
          <w:rFonts w:eastAsia="Times New Roman" w:cs="Times New Roman"/>
          <w:szCs w:val="24"/>
        </w:rPr>
        <w:t>αποσυμφορίζονται</w:t>
      </w:r>
      <w:proofErr w:type="spellEnd"/>
      <w:r>
        <w:rPr>
          <w:rFonts w:eastAsia="Times New Roman" w:cs="Times New Roman"/>
          <w:szCs w:val="24"/>
        </w:rPr>
        <w:t xml:space="preserve"> τα σωφρονιστικά καταστήματα, χωρίς βέβαια να έχουμε περιπτώσεις καταδικασθέντων που απολύονται από τα καταστήματα χωρίς να έχουν εκτίσει το σύνολο της ποινής τους, αλλά αντ’ αυτού να </w:t>
      </w:r>
      <w:r>
        <w:rPr>
          <w:rFonts w:eastAsia="Times New Roman" w:cs="Times New Roman"/>
          <w:szCs w:val="24"/>
        </w:rPr>
        <w:lastRenderedPageBreak/>
        <w:t>έχουμε περιπτώσεις καταδικασθέντων που απλά εκτίο</w:t>
      </w:r>
      <w:r>
        <w:rPr>
          <w:rFonts w:eastAsia="Times New Roman" w:cs="Times New Roman"/>
          <w:szCs w:val="24"/>
        </w:rPr>
        <w:t xml:space="preserve">υν την ποινή τους με τον εναλλακτικό αυτόν τρόπο που σας περιέγραψα. </w:t>
      </w:r>
    </w:p>
    <w:p w14:paraId="2205DD09"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Ευχαριστώ.</w:t>
      </w:r>
    </w:p>
    <w:p w14:paraId="2205DD0A" w14:textId="77777777" w:rsidR="00F618CB" w:rsidRDefault="00733657">
      <w:pPr>
        <w:spacing w:line="600" w:lineRule="auto"/>
        <w:ind w:firstLine="720"/>
        <w:jc w:val="both"/>
        <w:rPr>
          <w:rFonts w:eastAsia="Times New Roman" w:cs="Times New Roman"/>
          <w:szCs w:val="24"/>
        </w:rPr>
      </w:pPr>
      <w:r w:rsidRPr="004C69A7">
        <w:rPr>
          <w:rFonts w:eastAsia="Times New Roman" w:cs="Times New Roman"/>
          <w:b/>
          <w:szCs w:val="24"/>
        </w:rPr>
        <w:t xml:space="preserve">ΠΡΟΕΔΡΕΥΩΝ (Δημήτριος </w:t>
      </w:r>
      <w:proofErr w:type="spellStart"/>
      <w:r w:rsidRPr="004C69A7">
        <w:rPr>
          <w:rFonts w:eastAsia="Times New Roman" w:cs="Times New Roman"/>
          <w:b/>
          <w:szCs w:val="24"/>
        </w:rPr>
        <w:t>Κρεμαστινός</w:t>
      </w:r>
      <w:proofErr w:type="spellEnd"/>
      <w:r w:rsidRPr="004C69A7">
        <w:rPr>
          <w:rFonts w:eastAsia="Times New Roman" w:cs="Times New Roman"/>
          <w:b/>
          <w:szCs w:val="24"/>
        </w:rPr>
        <w:t>):</w:t>
      </w:r>
      <w:r>
        <w:rPr>
          <w:rFonts w:eastAsia="Times New Roman" w:cs="Times New Roman"/>
          <w:szCs w:val="24"/>
        </w:rPr>
        <w:t xml:space="preserve"> Παρακαλώ τον λόγο έχει ο κύριος Υπουργός για τρία λεπτά.</w:t>
      </w:r>
    </w:p>
    <w:p w14:paraId="2205DD0B" w14:textId="77777777" w:rsidR="00F618CB" w:rsidRDefault="00733657">
      <w:pPr>
        <w:spacing w:line="600" w:lineRule="auto"/>
        <w:ind w:firstLine="720"/>
        <w:jc w:val="both"/>
        <w:rPr>
          <w:rFonts w:eastAsia="Times New Roman" w:cs="Times New Roman"/>
          <w:szCs w:val="24"/>
        </w:rPr>
      </w:pPr>
      <w:r w:rsidRPr="000F3F61">
        <w:rPr>
          <w:rFonts w:eastAsia="Times New Roman" w:cs="Times New Roman"/>
          <w:b/>
          <w:szCs w:val="24"/>
        </w:rPr>
        <w:t>ΜΙΧΑΗΛ ΚΑΛΟΓΗΡΟΥ (Υπουργός Δικαιοσύνης, Διαφάνειας και Ανθρωπίνων Δικαιωμάτων):</w:t>
      </w:r>
      <w:r>
        <w:rPr>
          <w:rFonts w:eastAsia="Times New Roman" w:cs="Times New Roman"/>
          <w:szCs w:val="24"/>
        </w:rPr>
        <w:t xml:space="preserve"> Δε</w:t>
      </w:r>
      <w:r>
        <w:rPr>
          <w:rFonts w:eastAsia="Times New Roman" w:cs="Times New Roman"/>
          <w:szCs w:val="24"/>
        </w:rPr>
        <w:t>ν θα επαναλάβω όσα είχαμε την ευκαιρία να συζητήσουμε και κατά την διάρκεια του πρόσφατου νομοσχεδίου στο «πόθεν έσχες». Και εκεί είπα ότι υπάρχει μια γενική πολιτική, μια νέα σωφρονιστική πολιτική από το 2015 έως το 2018. Και ασφαλώς ο εναλλακτικός τρόπος</w:t>
      </w:r>
      <w:r>
        <w:rPr>
          <w:rFonts w:eastAsia="Times New Roman" w:cs="Times New Roman"/>
          <w:szCs w:val="24"/>
        </w:rPr>
        <w:t xml:space="preserve"> έκτισης ποινής, μέσω της παροχής κοινωφελούς εργασίας, αποτελεί εξαιρετικό θεσμό, θεσμό τον οποίο και διαφυλάττουμε και ενισχύουμε με συγκεκριμένες αποφάσεις. </w:t>
      </w:r>
    </w:p>
    <w:p w14:paraId="2205DD0C"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Περνάω ακριβώς στο ζήτημα το οποίο έχετε θέσει με την ερώτησή σας, σχετικά με την παροχή στατισ</w:t>
      </w:r>
      <w:r>
        <w:rPr>
          <w:rFonts w:eastAsia="Times New Roman" w:cs="Times New Roman"/>
          <w:szCs w:val="24"/>
        </w:rPr>
        <w:t xml:space="preserve">τικών στοιχείων σε επίπεδο υλοποίησης και εφαρμογής της συγκεκριμένης διάταξης, του 82 του Ποινικού Κώδικα, με το οποίο ασχοληθήκατε, </w:t>
      </w:r>
      <w:r>
        <w:rPr>
          <w:rFonts w:eastAsia="Times New Roman" w:cs="Times New Roman"/>
          <w:szCs w:val="24"/>
        </w:rPr>
        <w:t xml:space="preserve">δηλαδή, </w:t>
      </w:r>
      <w:r>
        <w:rPr>
          <w:rFonts w:eastAsia="Times New Roman" w:cs="Times New Roman"/>
          <w:szCs w:val="24"/>
        </w:rPr>
        <w:t xml:space="preserve">όσον αφορά </w:t>
      </w:r>
      <w:r>
        <w:rPr>
          <w:rFonts w:eastAsia="Times New Roman" w:cs="Times New Roman"/>
          <w:szCs w:val="24"/>
        </w:rPr>
        <w:t>σ</w:t>
      </w:r>
      <w:r>
        <w:rPr>
          <w:rFonts w:eastAsia="Times New Roman" w:cs="Times New Roman"/>
          <w:szCs w:val="24"/>
        </w:rPr>
        <w:t>τη συνδρομή των τυπικών, ουσιαστικών προϋποθέσεων για την εφαρμογή του. Τα στοιχεία αυτά καταδεικνύουν</w:t>
      </w:r>
      <w:r>
        <w:rPr>
          <w:rFonts w:eastAsia="Times New Roman" w:cs="Times New Roman"/>
          <w:szCs w:val="24"/>
        </w:rPr>
        <w:t xml:space="preserve"> πράγματι την ενίσχυση την οποία σας είπα προ ολίγου.</w:t>
      </w:r>
    </w:p>
    <w:p w14:paraId="2205DD0D"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lastRenderedPageBreak/>
        <w:t>Σύμφωνα με τα στοιχεία του Υπουργείου μας, συνολικά το έτος 2014 είχαμε χίλιους πεντακόσιους ογδόντα εννέα κρατούμενους (1.589) οι οποίοι έχουν υπαχθεί στο συγκεκριμένο μέτρο. Εν συνεχεία το 2015 είχαμε</w:t>
      </w:r>
      <w:r>
        <w:rPr>
          <w:rFonts w:eastAsia="Times New Roman" w:cs="Times New Roman"/>
          <w:szCs w:val="24"/>
        </w:rPr>
        <w:t xml:space="preserve"> χίλιους πεντακόσιους εξήντα δύο (1.562). Θα τα καταθέσω τα στοιχεία αυτά για να είναι στη διάθεσή σας. Και έχουμε μία σημαντική αύξηση της τάξεως του 40% το 2016, που πήγαμε στους δύο χιλιάδες πεντακόσιους δύο (2.502) ενώ το 2017 είχαμε δύο χιλιάδες εξακό</w:t>
      </w:r>
      <w:r>
        <w:rPr>
          <w:rFonts w:eastAsia="Times New Roman" w:cs="Times New Roman"/>
          <w:szCs w:val="24"/>
        </w:rPr>
        <w:t>σιους σαράντα τρεις (2.643).</w:t>
      </w:r>
    </w:p>
    <w:p w14:paraId="2205DD0E"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Τι προκύπτει, επίσης, από τα συγκεκριμένα αυτά στοιχεία, τα οποία έχουν ανάγκη και μιας ποιοτικής μελέτης, δηλαδή πώς βρισκόμαστε, πώς λειτουργούν οι κοινωνικοί λειτουργοί, οι επιμελητές ανηλίκων και κοινωνικής αγωγής, οι οποίο</w:t>
      </w:r>
      <w:r>
        <w:rPr>
          <w:rFonts w:eastAsia="Times New Roman" w:cs="Times New Roman"/>
          <w:szCs w:val="24"/>
        </w:rPr>
        <w:t>ι επιλαμβάνονται και της εποπτείας και της εφαρμογής του μέτρου.</w:t>
      </w:r>
    </w:p>
    <w:p w14:paraId="2205DD0F"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Ξέρετε καλά ότι και μετά τη συγχώνευση που υπήρξε στους επιμελητές το 2014 είχαμε και πρωτοδικεία, συγκεκριμένες πόλεις, συγκεκριμένα καταστήματα κράτησης στα οποία δεν υπήρχαν συγκεκριμένες </w:t>
      </w:r>
      <w:r>
        <w:rPr>
          <w:rFonts w:eastAsia="Times New Roman" w:cs="Times New Roman"/>
          <w:szCs w:val="24"/>
        </w:rPr>
        <w:t xml:space="preserve">μονάδες επιμελητών. Έχει γίνει και εδώ μια αξιοσημείωτη δουλειά. </w:t>
      </w:r>
    </w:p>
    <w:p w14:paraId="2205DD10"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Σας λέω, για παράδειγμα, στο Αγρίνιο ενώ το 2014 και το 2015 δεν είχαμε κανέναν ο οποίος να υπάγεται στο συγκεκριμένο μέτρο, το 2016 είχαμε πενήντα έναν (51), το 2017 είχαμε σαράντα έναν (41</w:t>
      </w:r>
      <w:r>
        <w:rPr>
          <w:rFonts w:eastAsia="Times New Roman" w:cs="Times New Roman"/>
          <w:szCs w:val="24"/>
        </w:rPr>
        <w:t xml:space="preserve">). </w:t>
      </w:r>
    </w:p>
    <w:p w14:paraId="2205DD11"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lastRenderedPageBreak/>
        <w:t xml:space="preserve">Και κάτι που σας ενδιαφέρει και για την περιοχή σας, για τον Νομό Καβάλας. Αν δεν κάνω λάθος, στην Καβάλα, επίσης, υπήρχε πρόβλημα γιατί πράγματι ήταν ένα μέτρο που, το ξέρετε και εσείς, στην υλοποίησή του χρειάστηκε και ενίσχυση και βοήθεια. Φαινόταν </w:t>
      </w:r>
      <w:r>
        <w:rPr>
          <w:rFonts w:eastAsia="Times New Roman" w:cs="Times New Roman"/>
          <w:szCs w:val="24"/>
        </w:rPr>
        <w:t xml:space="preserve">να μην τρέχει με τον ίδιο τρόπο από νομό σε νομό, από πόλη σε πόλη. Βρεθήκαμε να αντιμετωπίζουμε δυο μέτρα και δύο σταθμά άδικα, κατά τη γνώμη μου πράγματι, γιατί ο συγκεκριμένος τρόπος εναλλακτικής έκτισης ποινής είναι εξαιρετικά σημαντικός. </w:t>
      </w:r>
    </w:p>
    <w:p w14:paraId="2205DD12"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Στην Καβάλα,</w:t>
      </w:r>
      <w:r>
        <w:rPr>
          <w:rFonts w:eastAsia="Times New Roman" w:cs="Times New Roman"/>
          <w:szCs w:val="24"/>
        </w:rPr>
        <w:t xml:space="preserve"> λοιπόν, ενώ το 2014 και το 2015 φαίνεται να μην είχαμε υπαγωγή κανενός, το 2016 έχουμε σαράντα δύο (42) περιπτώσεις και το 2017 σαράντα (40). </w:t>
      </w:r>
    </w:p>
    <w:p w14:paraId="2205DD13"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Στην ερώτησή σας, επίσης –και θα επανέλθω και στη δευτερολογία- σε σχέση με το αναγκαίο πλαίσιο το οποίο πρέπει </w:t>
      </w:r>
      <w:r>
        <w:rPr>
          <w:rFonts w:eastAsia="Times New Roman" w:cs="Times New Roman"/>
          <w:szCs w:val="24"/>
        </w:rPr>
        <w:t>να τροποποιούμε, προκειμένου να υπάγονται νέοι φορείς του Δημοσίου, ΟΤΑ κ.λπ. υπήρξε και απόφαση το 2016, επί Υπουργίας του κ. Παρασκευόπουλου, που είχαμε την κατάρτιση ενός νέου πίνακα φορέων που συμμετέχουν στην εφαρμογή του συγκεκριμένου προγράμματος.</w:t>
      </w:r>
    </w:p>
    <w:p w14:paraId="2205DD14"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ν συνεχεία, υπήρξε κάτι εξίσου σημαντικό. Το 2017, με νεότερη υπουργική απόφαση, υπήρξε και καινούργιο πλαίσιο εφαρμογής του αναμορφωτικού αυτού μέτρου και σε ανηλίκους και με πίνακα φορέων, στον οποίο συμμετέχουν ανήλικοι στο συγκεκριμένο πρόγραμμα.</w:t>
      </w:r>
    </w:p>
    <w:p w14:paraId="2205DD15"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Τέλος, είναι εξαιρετικά σημαντική η ενίσχυση ακριβώς των επιμελητών, που σας είπα πριν. Έχουν υπάρξει συγκεκριμένα εκπαιδευτικά σεμινάρια και στο ΕΚΔΔΑ. </w:t>
      </w:r>
    </w:p>
    <w:p w14:paraId="2205DD16"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Επίσης, υπήρξε μια εξαιρετική δουλειά, η οποία εκπονήθηκε το 2017, εάν δεν κάνω λάθος, από τον Υπουργό</w:t>
      </w:r>
      <w:r>
        <w:rPr>
          <w:rFonts w:eastAsia="Times New Roman" w:cs="Times New Roman"/>
          <w:szCs w:val="24"/>
        </w:rPr>
        <w:t xml:space="preserve"> Δικαιοσύνης, τον κ. Κοντονή. Είναι ένας πρακτικός οδηγός, τον οποίο επίσης θα θέσω στη διάθεσή σας, για το έργο των επιμελητών ανηλίκων και των επιμελητών κοινωνικής αρωγής. Είναι ένας χρηστικός οδηγός για τον τρόπο με τον οποίο ακριβώς μπορούν να επιλύον</w:t>
      </w:r>
      <w:r>
        <w:rPr>
          <w:rFonts w:eastAsia="Times New Roman" w:cs="Times New Roman"/>
          <w:szCs w:val="24"/>
        </w:rPr>
        <w:t>ται στην πράξη προβλήματα και να ενδυναμωθεί ο συγκεκριμένος θεσμός.</w:t>
      </w:r>
    </w:p>
    <w:p w14:paraId="2205DD17"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Υπουργού)</w:t>
      </w:r>
    </w:p>
    <w:p w14:paraId="2205DD18"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Επειδή στην ερώτηση που μας απευθύνετε μας ρωτάτε ποιος είναι ο επόμενος σχεδιασμός των επόμενων ημερών</w:t>
      </w:r>
      <w:r>
        <w:rPr>
          <w:rFonts w:eastAsia="Times New Roman" w:cs="Times New Roman"/>
          <w:szCs w:val="24"/>
        </w:rPr>
        <w:t xml:space="preserve"> και επειδή αντιλαμβάνεστε ότι και ο άξονας </w:t>
      </w:r>
      <w:r>
        <w:rPr>
          <w:rFonts w:eastAsia="Times New Roman" w:cs="Times New Roman"/>
          <w:szCs w:val="24"/>
        </w:rPr>
        <w:lastRenderedPageBreak/>
        <w:t>προσλήψεων-μετατάξεων είναι επίσης σημαντικός, δηλαδή το πώς θα ενδυναμώσουμε τις συγκεκριμένες δομές με το αναγκαίο επιστημονικό προσωπικό, θα επανέλθω στη δευτερολογία, για να γίνω πιο συγκεκριμένος.</w:t>
      </w:r>
    </w:p>
    <w:p w14:paraId="2205DD19" w14:textId="77777777" w:rsidR="00F618CB" w:rsidRDefault="00733657">
      <w:pPr>
        <w:spacing w:line="600" w:lineRule="auto"/>
        <w:ind w:firstLine="720"/>
        <w:jc w:val="both"/>
        <w:rPr>
          <w:rFonts w:eastAsia="Times New Roman" w:cs="Times New Roman"/>
          <w:szCs w:val="24"/>
        </w:rPr>
      </w:pPr>
      <w:r w:rsidRPr="00146623">
        <w:rPr>
          <w:rFonts w:eastAsia="Times New Roman" w:cs="Times New Roman"/>
          <w:b/>
          <w:szCs w:val="24"/>
        </w:rPr>
        <w:t>ΠΡΟΕΔΡΕΥΩΝ</w:t>
      </w:r>
      <w:r w:rsidRPr="00146623">
        <w:rPr>
          <w:rFonts w:eastAsia="Times New Roman" w:cs="Times New Roman"/>
          <w:b/>
          <w:szCs w:val="24"/>
        </w:rPr>
        <w:t xml:space="preserve"> (Δημήτριος </w:t>
      </w:r>
      <w:proofErr w:type="spellStart"/>
      <w:r w:rsidRPr="00146623">
        <w:rPr>
          <w:rFonts w:eastAsia="Times New Roman" w:cs="Times New Roman"/>
          <w:b/>
          <w:szCs w:val="24"/>
        </w:rPr>
        <w:t>Κρεμαστινός</w:t>
      </w:r>
      <w:proofErr w:type="spellEnd"/>
      <w:r w:rsidRPr="00146623">
        <w:rPr>
          <w:rFonts w:eastAsia="Times New Roman" w:cs="Times New Roman"/>
          <w:b/>
          <w:szCs w:val="24"/>
        </w:rPr>
        <w:t>):</w:t>
      </w:r>
      <w:r>
        <w:rPr>
          <w:rFonts w:eastAsia="Times New Roman" w:cs="Times New Roman"/>
          <w:szCs w:val="24"/>
        </w:rPr>
        <w:t xml:space="preserve"> Κύριε Παναγιωτόπουλε, έχετε τον λόγο για τρία λεπτά, για να δευτερολογήσετε. </w:t>
      </w:r>
    </w:p>
    <w:p w14:paraId="2205DD1A"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Παράκληση να υπάρξει σεβασμός στον χρόνο, γιατί υπάρχει δική σας επερώτηση μετά.</w:t>
      </w:r>
    </w:p>
    <w:p w14:paraId="2205DD1B" w14:textId="77777777" w:rsidR="00F618CB" w:rsidRDefault="00733657">
      <w:pPr>
        <w:spacing w:line="600" w:lineRule="auto"/>
        <w:ind w:firstLine="720"/>
        <w:jc w:val="both"/>
        <w:rPr>
          <w:rFonts w:eastAsia="Times New Roman" w:cs="Times New Roman"/>
          <w:szCs w:val="24"/>
        </w:rPr>
      </w:pPr>
      <w:r w:rsidRPr="00F9385F">
        <w:rPr>
          <w:rFonts w:eastAsia="Times New Roman" w:cs="Times New Roman"/>
          <w:b/>
          <w:szCs w:val="24"/>
        </w:rPr>
        <w:t>ΝΙΚΟΛΑΟΣ ΠΑΝΑΓΙΩΤΟΠΟΥΛΟΣ:</w:t>
      </w:r>
      <w:r>
        <w:rPr>
          <w:rFonts w:eastAsia="Times New Roman" w:cs="Times New Roman"/>
          <w:szCs w:val="24"/>
        </w:rPr>
        <w:t xml:space="preserve"> Ναι, το ξέρω. Δεν θα μακρηγορήσω, κύριε Πρόεδ</w:t>
      </w:r>
      <w:r>
        <w:rPr>
          <w:rFonts w:eastAsia="Times New Roman" w:cs="Times New Roman"/>
          <w:szCs w:val="24"/>
        </w:rPr>
        <w:t>ρε, εξάλλου δεν έχω πολλά να πω διαφωνώντας με τον κύριο Υπουργό, γιατί δεν διαφωνούμε και εάν θέλουμε να υπηρετούμε τη βελτίωση της συνολικής απονομής δικαιοσύνης στη χώρα, πρέπει να κάνουμε τέτοιου είδους συζητήσεις, εδώ μέσα τουλάχιστον, με τους σχετικο</w:t>
      </w:r>
      <w:r>
        <w:rPr>
          <w:rFonts w:eastAsia="Times New Roman" w:cs="Times New Roman"/>
          <w:szCs w:val="24"/>
        </w:rPr>
        <w:t>ύς όρους νηφαλιότητας και τεκμηριωμένης επιχειρηματολογίας, όπως και γίνεται.</w:t>
      </w:r>
    </w:p>
    <w:p w14:paraId="2205DD1C"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Συμφωνούμε, λοιπόν, ότι ο θεσμός της παροχής κοινωφελούς εργασίας ως εναλλακτικού τρόπου έκτισης των ποινών πρέπει να ενισχυθεί. Για να γίνει αυτό, πρέπει να ενδυναμωθούν και οι </w:t>
      </w:r>
      <w:r>
        <w:rPr>
          <w:rFonts w:eastAsia="Times New Roman" w:cs="Times New Roman"/>
          <w:szCs w:val="24"/>
        </w:rPr>
        <w:t xml:space="preserve">σχετικές δομές που παρέχουν αυτές τις δυνατότητες και να ενισχυθούν σε όλη την </w:t>
      </w:r>
      <w:r>
        <w:rPr>
          <w:rFonts w:eastAsia="Times New Roman" w:cs="Times New Roman"/>
          <w:szCs w:val="24"/>
        </w:rPr>
        <w:t>επικράτεια</w:t>
      </w:r>
      <w:r>
        <w:rPr>
          <w:rFonts w:eastAsia="Times New Roman" w:cs="Times New Roman"/>
          <w:szCs w:val="24"/>
        </w:rPr>
        <w:t xml:space="preserve">, με τη σχετική, θα έλεγα, ενίσχυση έμψυχου </w:t>
      </w:r>
      <w:r>
        <w:rPr>
          <w:rFonts w:eastAsia="Times New Roman" w:cs="Times New Roman"/>
          <w:szCs w:val="24"/>
        </w:rPr>
        <w:lastRenderedPageBreak/>
        <w:t xml:space="preserve">δυναμικού ιδίως όσον αφορά στους επιμελητές κοινωνικής αρωγής, που είναι απαραίτητοι. Διότι, εδώ το ζήτημα δεν είναι απλώς </w:t>
      </w:r>
      <w:r>
        <w:rPr>
          <w:rFonts w:eastAsia="Times New Roman" w:cs="Times New Roman"/>
          <w:szCs w:val="24"/>
        </w:rPr>
        <w:t xml:space="preserve">κάποιος καταδικασθείς να δέχεται ή μάλλον να αποφασίζεται γι’ αυτόν να παράσχει κοινωφελή εργασία, εργαζόμενος για κάποιο διάστημα σ’ έναν δήμο, </w:t>
      </w:r>
      <w:proofErr w:type="spellStart"/>
      <w:r>
        <w:rPr>
          <w:rFonts w:eastAsia="Times New Roman" w:cs="Times New Roman"/>
          <w:szCs w:val="24"/>
        </w:rPr>
        <w:t>φερ</w:t>
      </w:r>
      <w:proofErr w:type="spellEnd"/>
      <w:r>
        <w:rPr>
          <w:rFonts w:eastAsia="Times New Roman" w:cs="Times New Roman"/>
          <w:szCs w:val="24"/>
        </w:rPr>
        <w:t>’ ειπείν, στην καθαριότητα ή στις υπηρεσίες πρασίνου, αλλά να μπορεί, παρέχοντας κοινωφελή εργασία, και να ε</w:t>
      </w:r>
      <w:r>
        <w:rPr>
          <w:rFonts w:eastAsia="Times New Roman" w:cs="Times New Roman"/>
          <w:szCs w:val="24"/>
        </w:rPr>
        <w:t xml:space="preserve">πιτύχει τον κοινωνικό </w:t>
      </w:r>
      <w:proofErr w:type="spellStart"/>
      <w:r>
        <w:rPr>
          <w:rFonts w:eastAsia="Times New Roman" w:cs="Times New Roman"/>
          <w:szCs w:val="24"/>
        </w:rPr>
        <w:t>αποστιγματισμό</w:t>
      </w:r>
      <w:proofErr w:type="spellEnd"/>
      <w:r>
        <w:rPr>
          <w:rFonts w:eastAsia="Times New Roman" w:cs="Times New Roman"/>
          <w:szCs w:val="24"/>
        </w:rPr>
        <w:t xml:space="preserve"> του εξαιτίας της ποινικής καταδίκης του και να αισθανθεί χρήσιμος ξανά στην κοινωνία και να ολοκληρωθεί με αυτόν τον τρόπο η λεγόμενη </w:t>
      </w:r>
      <w:proofErr w:type="spellStart"/>
      <w:r>
        <w:rPr>
          <w:rFonts w:eastAsia="Times New Roman" w:cs="Times New Roman"/>
          <w:szCs w:val="24"/>
        </w:rPr>
        <w:t>αποκαταστατική</w:t>
      </w:r>
      <w:proofErr w:type="spellEnd"/>
      <w:r>
        <w:rPr>
          <w:rFonts w:eastAsia="Times New Roman" w:cs="Times New Roman"/>
          <w:szCs w:val="24"/>
        </w:rPr>
        <w:t xml:space="preserve"> δικαιοσύνη.</w:t>
      </w:r>
    </w:p>
    <w:p w14:paraId="2205DD1D"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Παραθέτω ένα ακόμη χωρίο από το βιβλίο του καθηγητή Νίκου </w:t>
      </w:r>
      <w:r>
        <w:rPr>
          <w:rFonts w:eastAsia="Times New Roman" w:cs="Times New Roman"/>
          <w:szCs w:val="24"/>
        </w:rPr>
        <w:t>Παρασκευόπουλου, με τίτλο «</w:t>
      </w:r>
      <w:proofErr w:type="spellStart"/>
      <w:r>
        <w:rPr>
          <w:rFonts w:eastAsia="Times New Roman" w:cs="Times New Roman"/>
          <w:szCs w:val="24"/>
        </w:rPr>
        <w:t>Ποινολογία</w:t>
      </w:r>
      <w:proofErr w:type="spellEnd"/>
      <w:r>
        <w:rPr>
          <w:rFonts w:eastAsia="Times New Roman" w:cs="Times New Roman"/>
          <w:szCs w:val="24"/>
        </w:rPr>
        <w:t>», σχετικά με αυτόν τον θεσμό: Στόχος είναι η αντικατάσταση υπό προϋποθέσεις των βραχυχρόνιων περιοριστικών της ελευθερίας ποινών, με αποτέλεσμα την αποσυμφόρηση των καταστημάτων κρατήσεως και κυρίως την άσκηση μιας οπω</w:t>
      </w:r>
      <w:r>
        <w:rPr>
          <w:rFonts w:eastAsia="Times New Roman" w:cs="Times New Roman"/>
          <w:szCs w:val="24"/>
        </w:rPr>
        <w:t>σδήποτε περισσότερο δίκαιης και αποτελεσματικής σωφρονιστικής πολιτικής. Γιατί είναι γεγονός ότι ελάχιστα εξυπηρετεί αυτούς τους στόχους η επί βραχύ χρονικό διάστημα παραμονή σε καταστήματα κρατήσεως ενώ το ευεργέτημα της μετατροπής της ποινής σε χρηματική</w:t>
      </w:r>
      <w:r>
        <w:rPr>
          <w:rFonts w:eastAsia="Times New Roman" w:cs="Times New Roman"/>
          <w:szCs w:val="24"/>
        </w:rPr>
        <w:t xml:space="preserve"> είναι χωρίς αντικείμενο για τους οικονομικά ασθενείς πολίτες.</w:t>
      </w:r>
    </w:p>
    <w:p w14:paraId="2205DD1E"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Άρα, αυτός ο θεσμός παρέχει και μία άλλη ωφέλεια. Ωφελεί περισσότερο τους οικονομικά ασθενέστερους. Και για μία Κυβέρνηση που έχει δηλώσει –θεωρητικά </w:t>
      </w:r>
      <w:r>
        <w:rPr>
          <w:rFonts w:eastAsia="Times New Roman" w:cs="Times New Roman"/>
          <w:szCs w:val="24"/>
        </w:rPr>
        <w:lastRenderedPageBreak/>
        <w:t>τουλάχιστον- την ευαισθησία της προς τους ο</w:t>
      </w:r>
      <w:r>
        <w:rPr>
          <w:rFonts w:eastAsia="Times New Roman" w:cs="Times New Roman"/>
          <w:szCs w:val="24"/>
        </w:rPr>
        <w:t xml:space="preserve">ικονομικά ασθενέστερους, η ενίσχυση της παροχής κοινωφελούς εργασίας σε όλα τα επίπεδα μπορεί να βοηθήσει. Το νομοθετικό πλαίσιο υπάρχει, έχω υπ’ </w:t>
      </w:r>
      <w:proofErr w:type="spellStart"/>
      <w:r>
        <w:rPr>
          <w:rFonts w:eastAsia="Times New Roman" w:cs="Times New Roman"/>
          <w:szCs w:val="24"/>
        </w:rPr>
        <w:t>όψιν</w:t>
      </w:r>
      <w:proofErr w:type="spellEnd"/>
      <w:r>
        <w:rPr>
          <w:rFonts w:eastAsia="Times New Roman" w:cs="Times New Roman"/>
          <w:szCs w:val="24"/>
        </w:rPr>
        <w:t xml:space="preserve"> μου και την υπουργική απόφαση που βελτιώνει αυτό το πλαίσιο όσον αφορά παροχή κοινωφελούς για ανηλίκους, </w:t>
      </w:r>
      <w:r>
        <w:rPr>
          <w:rFonts w:eastAsia="Times New Roman" w:cs="Times New Roman"/>
          <w:szCs w:val="24"/>
        </w:rPr>
        <w:t>που είναι απόφαση του 2017 και ορθώς την επικαλεστήκατε. Μπορεί, λοιπόν, να ενισχυθεί όλο το θεσμικό πλαίσιο, αλλά και το σύνολο των δομών της πρακτικής εφαρμογής αυτού του θεσμού, έτσι ώστε μέσα από τον θεσμό της παροχής κοινωφελούς εργασίας να υπάρξει μί</w:t>
      </w:r>
      <w:r>
        <w:rPr>
          <w:rFonts w:eastAsia="Times New Roman" w:cs="Times New Roman"/>
          <w:szCs w:val="24"/>
        </w:rPr>
        <w:t>α πραγματική και ουσιαστική αποσυμφόρηση του σωφρονιστικού μας συστήματος, χωρίς να χρειαστεί να καταφεύγουμε σε αποσπασματικές ή εξαιρετικές, υποτίθεται, παρεμβάσεις, όπως αυτές για την παράταση του πλαισίου για την υφ’ όρων απόλυση κρατουμένων, οι οποίες</w:t>
      </w:r>
      <w:r>
        <w:rPr>
          <w:rFonts w:eastAsia="Times New Roman" w:cs="Times New Roman"/>
          <w:szCs w:val="24"/>
        </w:rPr>
        <w:t xml:space="preserve"> όμως λόγω της συχνότητάς τους γίνονται περίπου συστηματικές και διαρκείς παρεμβάσεις στο σωφρονιστικό μας σύστημα και μέσα από τα προβλεπόμενα για την υφ’ όρων απόλυση καταδικασθέντων. Επομένως, ενίσχυση με κάθε τρόπο του θεσμού της παροχής κοινωφελούς ερ</w:t>
      </w:r>
      <w:r>
        <w:rPr>
          <w:rFonts w:eastAsia="Times New Roman" w:cs="Times New Roman"/>
          <w:szCs w:val="24"/>
        </w:rPr>
        <w:t>γασίας.</w:t>
      </w:r>
    </w:p>
    <w:p w14:paraId="2205DD1F"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Σας ευχαριστώ.</w:t>
      </w:r>
    </w:p>
    <w:p w14:paraId="2205DD20" w14:textId="77777777" w:rsidR="00F618CB" w:rsidRDefault="00733657">
      <w:pPr>
        <w:spacing w:line="600" w:lineRule="auto"/>
        <w:ind w:firstLine="720"/>
        <w:jc w:val="both"/>
        <w:rPr>
          <w:rFonts w:eastAsia="Times New Roman" w:cs="Times New Roman"/>
          <w:szCs w:val="24"/>
        </w:rPr>
      </w:pPr>
      <w:r w:rsidRPr="00543092">
        <w:rPr>
          <w:rFonts w:eastAsia="Times New Roman" w:cs="Times New Roman"/>
          <w:b/>
          <w:szCs w:val="24"/>
        </w:rPr>
        <w:t xml:space="preserve">ΠΡΟΕΔΡΕΥΩΝ (Δημήτριος </w:t>
      </w:r>
      <w:proofErr w:type="spellStart"/>
      <w:r w:rsidRPr="00543092">
        <w:rPr>
          <w:rFonts w:eastAsia="Times New Roman" w:cs="Times New Roman"/>
          <w:b/>
          <w:szCs w:val="24"/>
        </w:rPr>
        <w:t>Κρεμαστινός</w:t>
      </w:r>
      <w:proofErr w:type="spellEnd"/>
      <w:r w:rsidRPr="00543092">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w:t>
      </w:r>
    </w:p>
    <w:p w14:paraId="2205DD21"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w:t>
      </w:r>
    </w:p>
    <w:p w14:paraId="2205DD22"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lastRenderedPageBreak/>
        <w:t xml:space="preserve">ΜΙΧΑΗΛ ΚΑΛΟΓΗΡΟΥ (Υπουργός Δικαιοσύνης, Διαφάνειας και Ανθρωπίνων Δικαιωμάτων): </w:t>
      </w:r>
      <w:r w:rsidRPr="000A3480">
        <w:rPr>
          <w:rFonts w:eastAsia="Times New Roman" w:cs="Times New Roman"/>
        </w:rPr>
        <w:t xml:space="preserve">Ευχαριστώ, κύριε Πρόεδρε. </w:t>
      </w:r>
      <w:r>
        <w:rPr>
          <w:rFonts w:eastAsia="Times New Roman" w:cs="Times New Roman"/>
          <w:szCs w:val="24"/>
        </w:rPr>
        <w:t xml:space="preserve"> </w:t>
      </w:r>
    </w:p>
    <w:p w14:paraId="2205DD23"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Χαίρομαι για τη συγκεκριμένη ερώτηση, γιατί νομίζω ότι πραγματικά μέσω αυτής της διαδικασίας είναι καθήκον όλων μας να ενημερώνουμε την κοινωνία και να είμαστε σε έναν ανοικτό διάλογο και συνεννόηση σε σχέση με έναν τόσο σημαντικό θεσμό, που πράγματι δύνατ</w:t>
      </w:r>
      <w:r>
        <w:rPr>
          <w:rFonts w:eastAsia="Times New Roman" w:cs="Times New Roman"/>
          <w:szCs w:val="24"/>
        </w:rPr>
        <w:t xml:space="preserve">αι να επιφέρει τα σημαντικά αυτά θεωρητικά αλλά και ουσιαστικά αποτελέσματα, τα οποία επικαλεστήκατε. </w:t>
      </w:r>
    </w:p>
    <w:p w14:paraId="2205DD24"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Χαίρομαι, </w:t>
      </w:r>
      <w:r w:rsidRPr="00D355DE">
        <w:rPr>
          <w:rFonts w:eastAsia="Times New Roman" w:cs="Times New Roman"/>
          <w:bCs/>
          <w:shd w:val="clear" w:color="auto" w:fill="FFFFFF"/>
        </w:rPr>
        <w:t>όμως</w:t>
      </w:r>
      <w:r>
        <w:rPr>
          <w:rFonts w:eastAsia="Times New Roman" w:cs="Times New Roman"/>
          <w:szCs w:val="24"/>
        </w:rPr>
        <w:t xml:space="preserve">, </w:t>
      </w:r>
      <w:r w:rsidRPr="007756A5">
        <w:rPr>
          <w:rFonts w:eastAsia="Times New Roman" w:cs="Times New Roman"/>
          <w:szCs w:val="24"/>
        </w:rPr>
        <w:t>ε</w:t>
      </w:r>
      <w:r w:rsidRPr="007756A5">
        <w:rPr>
          <w:rFonts w:eastAsia="Times New Roman" w:cs="Times New Roman"/>
          <w:bCs/>
          <w:shd w:val="clear" w:color="auto" w:fill="FFFFFF"/>
        </w:rPr>
        <w:t>πίσης</w:t>
      </w:r>
      <w:r>
        <w:rPr>
          <w:rFonts w:eastAsia="Times New Roman" w:cs="Times New Roman"/>
          <w:szCs w:val="24"/>
        </w:rPr>
        <w:t xml:space="preserve">, που μπορούμε να επικαλεστούμε σήμερα μαζί τη δουλειά ενός εξαιρετικού καθηγητή Δικαίου, όπως είναι ο κ. Παρασκευόπουλος. </w:t>
      </w:r>
    </w:p>
    <w:p w14:paraId="2205DD25"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Ασφαλώς</w:t>
      </w:r>
      <w:r>
        <w:rPr>
          <w:rFonts w:eastAsia="Times New Roman" w:cs="Times New Roman"/>
          <w:szCs w:val="24"/>
        </w:rPr>
        <w:t xml:space="preserve">, θα επαναλάβω εδώ, επειδή γνωρίζετε πολύ καλά τον εξαιρετικό χαρακτήρα που έχουν διατάξεις οι οποίες λειτουργούν προς την </w:t>
      </w:r>
      <w:proofErr w:type="spellStart"/>
      <w:r>
        <w:rPr>
          <w:rFonts w:eastAsia="Times New Roman" w:cs="Times New Roman"/>
          <w:szCs w:val="24"/>
        </w:rPr>
        <w:t>αποσυμφορητική</w:t>
      </w:r>
      <w:proofErr w:type="spellEnd"/>
      <w:r>
        <w:rPr>
          <w:rFonts w:eastAsia="Times New Roman" w:cs="Times New Roman"/>
          <w:szCs w:val="24"/>
        </w:rPr>
        <w:t xml:space="preserve"> κατεύθυνση, </w:t>
      </w:r>
      <w:r w:rsidRPr="002B5B2E">
        <w:rPr>
          <w:rFonts w:eastAsia="Times New Roman"/>
          <w:bCs/>
          <w:shd w:val="clear" w:color="auto" w:fill="FFFFFF"/>
        </w:rPr>
        <w:t>ότι</w:t>
      </w:r>
      <w:r>
        <w:rPr>
          <w:rFonts w:eastAsia="Times New Roman" w:cs="Times New Roman"/>
          <w:szCs w:val="24"/>
        </w:rPr>
        <w:t xml:space="preserve"> καλούμαστε να αντιμετωπίσουμε κάθε φορά συγκεκριμένα προβλήματα, </w:t>
      </w:r>
      <w:r w:rsidRPr="00F331DF">
        <w:rPr>
          <w:rFonts w:eastAsia="Times New Roman"/>
          <w:bCs/>
        </w:rPr>
        <w:t>και</w:t>
      </w:r>
      <w:r>
        <w:rPr>
          <w:rFonts w:eastAsia="Times New Roman" w:cs="Times New Roman"/>
          <w:szCs w:val="24"/>
        </w:rPr>
        <w:t xml:space="preserve"> ως προς το υπεράριθμο, αλλά και ω</w:t>
      </w:r>
      <w:r>
        <w:rPr>
          <w:rFonts w:eastAsia="Times New Roman" w:cs="Times New Roman"/>
          <w:szCs w:val="24"/>
        </w:rPr>
        <w:t xml:space="preserve">ς προς τις συνθήκες κράτησης. </w:t>
      </w:r>
    </w:p>
    <w:p w14:paraId="2205DD26"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Θυμάστε ότι παρέθεσα συγκεκριμένα στοιχεία, όσον αφορά </w:t>
      </w:r>
      <w:r>
        <w:rPr>
          <w:rFonts w:eastAsia="Times New Roman" w:cs="Times New Roman"/>
          <w:szCs w:val="24"/>
        </w:rPr>
        <w:t>σ</w:t>
      </w:r>
      <w:r>
        <w:rPr>
          <w:rFonts w:eastAsia="Times New Roman" w:cs="Times New Roman"/>
          <w:szCs w:val="24"/>
        </w:rPr>
        <w:t xml:space="preserve">την καταδίκη της χώρας μας για τις συνθήκες κράτησης, </w:t>
      </w:r>
      <w:r w:rsidRPr="00A37EC3">
        <w:rPr>
          <w:rFonts w:eastAsia="Times New Roman" w:cs="Times New Roman"/>
        </w:rPr>
        <w:t>αλλά</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για τα προβλήματα που αντιμετωπίζουν τα σωφρονιστικά καταστήματα της χώρας και τις πολιτικές αποφάσεις που</w:t>
      </w:r>
      <w:r>
        <w:rPr>
          <w:rFonts w:eastAsia="Times New Roman" w:cs="Times New Roman"/>
          <w:szCs w:val="24"/>
        </w:rPr>
        <w:t xml:space="preserve"> κάθε φορά καλείται η ηγεσία του Υπουργείου Δικαιοσύνης να πάρει άμεσα, προκειμένου να τα αντιμετωπίσει. </w:t>
      </w:r>
    </w:p>
    <w:p w14:paraId="2205DD27"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lastRenderedPageBreak/>
        <w:t xml:space="preserve">Έτσι, λοιπόν, αυτό που νομίζω ότι είναι χρήσιμο </w:t>
      </w:r>
      <w:r>
        <w:rPr>
          <w:rFonts w:eastAsia="Times New Roman" w:cs="Times New Roman"/>
          <w:szCs w:val="24"/>
        </w:rPr>
        <w:t xml:space="preserve">απ’ </w:t>
      </w:r>
      <w:r>
        <w:rPr>
          <w:rFonts w:eastAsia="Times New Roman" w:cs="Times New Roman"/>
          <w:szCs w:val="24"/>
        </w:rPr>
        <w:t xml:space="preserve">αυτόν τον διάλογο μεταξύ μας, πέραν των στοιχείων που παραθέσαμε κι εγώ και εσείς, </w:t>
      </w:r>
      <w:r w:rsidRPr="00D66BCA">
        <w:rPr>
          <w:rFonts w:eastAsia="Times New Roman"/>
          <w:bCs/>
        </w:rPr>
        <w:t>είναι</w:t>
      </w:r>
      <w:r>
        <w:rPr>
          <w:rFonts w:eastAsia="Times New Roman" w:cs="Times New Roman"/>
          <w:szCs w:val="24"/>
        </w:rPr>
        <w:t xml:space="preserve"> να σας εν</w:t>
      </w:r>
      <w:r>
        <w:rPr>
          <w:rFonts w:eastAsia="Times New Roman" w:cs="Times New Roman"/>
          <w:szCs w:val="24"/>
        </w:rPr>
        <w:t xml:space="preserve">ημερώσω ότι μόλις πριν από λίγες μέρες υπήρξε απόφαση της </w:t>
      </w:r>
      <w:r>
        <w:rPr>
          <w:rFonts w:eastAsia="Times New Roman" w:cs="Times New Roman"/>
          <w:szCs w:val="24"/>
        </w:rPr>
        <w:t xml:space="preserve">επιτροπής </w:t>
      </w:r>
      <w:r>
        <w:rPr>
          <w:rFonts w:eastAsia="Times New Roman" w:cs="Times New Roman"/>
          <w:szCs w:val="24"/>
        </w:rPr>
        <w:t xml:space="preserve">της ΠΥΣ, </w:t>
      </w:r>
      <w:r>
        <w:rPr>
          <w:rFonts w:eastAsia="Times New Roman" w:cs="Times New Roman"/>
          <w:szCs w:val="24"/>
        </w:rPr>
        <w:t>πράξης υπουργικού συμβουλίου</w:t>
      </w:r>
      <w:r>
        <w:rPr>
          <w:rFonts w:eastAsia="Times New Roman" w:cs="Times New Roman"/>
          <w:szCs w:val="24"/>
        </w:rPr>
        <w:t xml:space="preserve">, 33/2006, με την οποία έχουμε την έγκριση δεκαέξι μετατάξεων: έντεκα </w:t>
      </w:r>
      <w:r>
        <w:rPr>
          <w:rFonts w:eastAsia="Times New Roman" w:cs="Times New Roman"/>
          <w:szCs w:val="24"/>
        </w:rPr>
        <w:t>επιμελητών κ</w:t>
      </w:r>
      <w:r>
        <w:rPr>
          <w:rFonts w:eastAsia="Times New Roman" w:cs="Times New Roman"/>
          <w:szCs w:val="24"/>
        </w:rPr>
        <w:t xml:space="preserve">οινωνικής </w:t>
      </w:r>
      <w:r>
        <w:rPr>
          <w:rFonts w:eastAsia="Times New Roman" w:cs="Times New Roman"/>
          <w:szCs w:val="24"/>
        </w:rPr>
        <w:t>α</w:t>
      </w:r>
      <w:r>
        <w:rPr>
          <w:rFonts w:eastAsia="Times New Roman" w:cs="Times New Roman"/>
          <w:szCs w:val="24"/>
        </w:rPr>
        <w:t xml:space="preserve">ρωγής και </w:t>
      </w:r>
      <w:r>
        <w:rPr>
          <w:rFonts w:eastAsia="Times New Roman" w:cs="Times New Roman"/>
          <w:szCs w:val="24"/>
        </w:rPr>
        <w:t>π</w:t>
      </w:r>
      <w:r>
        <w:rPr>
          <w:rFonts w:eastAsia="Times New Roman" w:cs="Times New Roman"/>
          <w:szCs w:val="24"/>
        </w:rPr>
        <w:t xml:space="preserve">έντε </w:t>
      </w:r>
      <w:r>
        <w:rPr>
          <w:rFonts w:eastAsia="Times New Roman" w:cs="Times New Roman"/>
          <w:szCs w:val="24"/>
        </w:rPr>
        <w:t>ε</w:t>
      </w:r>
      <w:r>
        <w:rPr>
          <w:rFonts w:eastAsia="Times New Roman" w:cs="Times New Roman"/>
          <w:szCs w:val="24"/>
        </w:rPr>
        <w:t xml:space="preserve">πιμελητών </w:t>
      </w:r>
      <w:r>
        <w:rPr>
          <w:rFonts w:eastAsia="Times New Roman" w:cs="Times New Roman"/>
          <w:szCs w:val="24"/>
        </w:rPr>
        <w:t>α</w:t>
      </w:r>
      <w:r>
        <w:rPr>
          <w:rFonts w:eastAsia="Times New Roman" w:cs="Times New Roman"/>
          <w:szCs w:val="24"/>
        </w:rPr>
        <w:t xml:space="preserve">νηλίκων. Θα σας δώσω την απόφαση προς ενημέρωσή σας. </w:t>
      </w:r>
    </w:p>
    <w:p w14:paraId="2205DD28"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Ολοκληρώνω, λέγοντας το εξής. </w:t>
      </w:r>
      <w:r w:rsidRPr="00B83DBF">
        <w:rPr>
          <w:rFonts w:eastAsia="Times New Roman" w:cs="Times New Roman"/>
          <w:szCs w:val="24"/>
        </w:rPr>
        <w:t>Υπάρχει</w:t>
      </w:r>
      <w:r>
        <w:rPr>
          <w:rFonts w:eastAsia="Times New Roman" w:cs="Times New Roman"/>
          <w:szCs w:val="24"/>
        </w:rPr>
        <w:t xml:space="preserve"> και καινούργια κοινή υπουργική απόφαση, η οποία βρίσκεται στο στάδιο της συλλογής υπογραφών. Θα δημοσιευθεί τις επόμενες μέρες. Στην </w:t>
      </w:r>
      <w:r w:rsidRPr="00586554">
        <w:rPr>
          <w:rFonts w:eastAsia="Times New Roman" w:cs="Times New Roman"/>
          <w:szCs w:val="24"/>
        </w:rPr>
        <w:t>εν λόγω ΚΥΑ προβλέπουμε την έτι</w:t>
      </w:r>
      <w:r w:rsidRPr="00586554">
        <w:rPr>
          <w:rFonts w:eastAsia="Times New Roman" w:cs="Times New Roman"/>
          <w:szCs w:val="24"/>
        </w:rPr>
        <w:t xml:space="preserve"> περαιτέρω ενίσχυση του πλαισίου εφαρμογής με νέο πίνακα φορέων που συμμετέχουν στην εφαρμογή του μέτρου.</w:t>
      </w:r>
      <w:r>
        <w:rPr>
          <w:rFonts w:eastAsia="Times New Roman" w:cs="Times New Roman"/>
          <w:szCs w:val="24"/>
        </w:rPr>
        <w:t xml:space="preserve"> </w:t>
      </w:r>
    </w:p>
    <w:p w14:paraId="2205DD29"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Ενδεικτικά, να ξέρετε ότι οι νέοι φορείς είναι η Δημοτική Επιχείρηση Ύδρευσης και Αποχέτευσης Βέροιας, ο Δήμος Μονεμβασιάς, το Εθνικό Ίδρυμα Εγκαταλε</w:t>
      </w:r>
      <w:r>
        <w:rPr>
          <w:rFonts w:eastAsia="Times New Roman" w:cs="Times New Roman"/>
          <w:szCs w:val="24"/>
        </w:rPr>
        <w:t xml:space="preserve">λειμμένου παιδιού </w:t>
      </w:r>
      <w:r w:rsidRPr="00F331DF">
        <w:rPr>
          <w:rFonts w:eastAsia="Times New Roman"/>
          <w:bCs/>
        </w:rPr>
        <w:t>και</w:t>
      </w:r>
      <w:r>
        <w:rPr>
          <w:rFonts w:eastAsia="Times New Roman" w:cs="Times New Roman"/>
          <w:szCs w:val="24"/>
        </w:rPr>
        <w:t xml:space="preserve"> άγαμης μητέρας ο Άγιος Γεώργιος, ο Δήμος Πάργας </w:t>
      </w:r>
      <w:r w:rsidRPr="00586554">
        <w:rPr>
          <w:rFonts w:eastAsia="Times New Roman" w:cs="Times New Roman"/>
          <w:szCs w:val="24"/>
        </w:rPr>
        <w:t>του Νομού Πρεβέζης, ο</w:t>
      </w:r>
      <w:r>
        <w:rPr>
          <w:rFonts w:eastAsia="Times New Roman" w:cs="Times New Roman"/>
          <w:szCs w:val="24"/>
        </w:rPr>
        <w:t xml:space="preserve"> Δήμος </w:t>
      </w:r>
      <w:proofErr w:type="spellStart"/>
      <w:r>
        <w:rPr>
          <w:rFonts w:eastAsia="Times New Roman" w:cs="Times New Roman"/>
          <w:szCs w:val="24"/>
        </w:rPr>
        <w:t>Πωγωνίου</w:t>
      </w:r>
      <w:proofErr w:type="spellEnd"/>
      <w:r>
        <w:rPr>
          <w:rFonts w:eastAsia="Times New Roman" w:cs="Times New Roman"/>
          <w:szCs w:val="24"/>
        </w:rPr>
        <w:t xml:space="preserve"> του Νομού Ιωαννίνων, διάφορα </w:t>
      </w:r>
      <w:proofErr w:type="spellStart"/>
      <w:r>
        <w:rPr>
          <w:rFonts w:eastAsia="Times New Roman" w:cs="Times New Roman"/>
          <w:szCs w:val="24"/>
        </w:rPr>
        <w:t>ΚοινΣΕπ</w:t>
      </w:r>
      <w:proofErr w:type="spellEnd"/>
      <w:r>
        <w:rPr>
          <w:rFonts w:eastAsia="Times New Roman" w:cs="Times New Roman"/>
          <w:szCs w:val="24"/>
        </w:rPr>
        <w:t>, ο Δήμος Σαμοθράκης, το Αθλητικό Σωματείο Μαγνησίας, ο Δήμος Νεμέας κ.α.. Έχω έναν κατάλογο με τριάντα έξι νέους</w:t>
      </w:r>
      <w:r>
        <w:rPr>
          <w:rFonts w:eastAsia="Times New Roman" w:cs="Times New Roman"/>
          <w:szCs w:val="24"/>
        </w:rPr>
        <w:t xml:space="preserve"> φορείς, στους οποίους θα μπορεί η συγκεκριμένη κατηγορία κρατουμένων να παρέχει κοινωφελή εργασία. </w:t>
      </w:r>
    </w:p>
    <w:p w14:paraId="2205DD2A"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lastRenderedPageBreak/>
        <w:t>Τα στοιχεία αυτά θα τα προσκομίσω, κύριε Πρόεδρε, για την καταχώρισή τους στα Πρακτικά και την ενημέρωση του κυρίου Βουλευτή.</w:t>
      </w:r>
    </w:p>
    <w:p w14:paraId="2205DD2B"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Ευχαριστώ πολύ.</w:t>
      </w:r>
    </w:p>
    <w:p w14:paraId="2205DD2C" w14:textId="77777777" w:rsidR="00F618CB" w:rsidRDefault="00733657">
      <w:pPr>
        <w:spacing w:line="600" w:lineRule="auto"/>
        <w:ind w:firstLine="720"/>
        <w:jc w:val="both"/>
        <w:rPr>
          <w:rFonts w:eastAsia="Times New Roman" w:cs="Times New Roman"/>
        </w:rPr>
      </w:pPr>
      <w:r w:rsidRPr="000731CA">
        <w:rPr>
          <w:rFonts w:eastAsia="Times New Roman" w:cs="Times New Roman"/>
        </w:rPr>
        <w:t>(Στο σημείο α</w:t>
      </w:r>
      <w:r w:rsidRPr="000731CA">
        <w:rPr>
          <w:rFonts w:eastAsia="Times New Roman" w:cs="Times New Roman"/>
        </w:rPr>
        <w:t xml:space="preserve">υτό ο </w:t>
      </w:r>
      <w:r>
        <w:rPr>
          <w:rFonts w:eastAsia="Times New Roman" w:cs="Times New Roman"/>
        </w:rPr>
        <w:t xml:space="preserve">Υπουργός </w:t>
      </w:r>
      <w:r w:rsidRPr="0025510E">
        <w:rPr>
          <w:rFonts w:eastAsia="Times New Roman" w:cs="Times New Roman"/>
        </w:rPr>
        <w:t>κ. Μιχαήλ</w:t>
      </w:r>
      <w:r>
        <w:rPr>
          <w:rFonts w:eastAsia="Times New Roman" w:cs="Times New Roman"/>
        </w:rPr>
        <w:t xml:space="preserve"> Καλογήρου</w:t>
      </w:r>
      <w:r w:rsidRPr="000731CA">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205DD2D" w14:textId="77777777" w:rsidR="00F618CB" w:rsidRDefault="00733657">
      <w:pPr>
        <w:spacing w:line="600" w:lineRule="auto"/>
        <w:ind w:firstLine="720"/>
        <w:jc w:val="both"/>
        <w:rPr>
          <w:rFonts w:eastAsia="Times New Roman" w:cs="Times New Roman"/>
          <w:szCs w:val="24"/>
        </w:rPr>
      </w:pPr>
      <w:r w:rsidRPr="00543092">
        <w:rPr>
          <w:rFonts w:eastAsia="Times New Roman" w:cs="Times New Roman"/>
          <w:b/>
          <w:szCs w:val="24"/>
        </w:rPr>
        <w:t xml:space="preserve">ΠΡΟΕΔΡΕΥΩΝ (Δημήτριος </w:t>
      </w:r>
      <w:proofErr w:type="spellStart"/>
      <w:r w:rsidRPr="00543092">
        <w:rPr>
          <w:rFonts w:eastAsia="Times New Roman" w:cs="Times New Roman"/>
          <w:b/>
          <w:szCs w:val="24"/>
        </w:rPr>
        <w:t>Κρεμαστινός</w:t>
      </w:r>
      <w:proofErr w:type="spellEnd"/>
      <w:r w:rsidRPr="00543092">
        <w:rPr>
          <w:rFonts w:eastAsia="Times New Roman" w:cs="Times New Roman"/>
          <w:b/>
          <w:szCs w:val="24"/>
        </w:rPr>
        <w:t xml:space="preserve">): </w:t>
      </w:r>
      <w:r>
        <w:rPr>
          <w:rFonts w:eastAsia="Times New Roman" w:cs="Times New Roman"/>
          <w:szCs w:val="24"/>
        </w:rPr>
        <w:t xml:space="preserve">Κι εγώ ευχαριστώ. </w:t>
      </w:r>
    </w:p>
    <w:p w14:paraId="2205DD2E"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Κυ</w:t>
      </w:r>
      <w:r>
        <w:rPr>
          <w:rFonts w:eastAsia="Times New Roman" w:cs="Times New Roman"/>
          <w:szCs w:val="24"/>
        </w:rPr>
        <w:t xml:space="preserve">ρίες και κύριοι συνάδελφοι, έχω την τιμή να ανακοινώσω στο Σώμα ότι η Διαρκής Επιτροπή Δημόσιας Διοίκησης, Δημόσιας Τάξης και Δικαιοσύνης καταθέτει την έκθεσή της στο σχέδιο νόμου του Υπουργείου Εσωτερικών «Κύρωση της απόφασης (ΕΕ, </w:t>
      </w:r>
      <w:proofErr w:type="spellStart"/>
      <w:r>
        <w:rPr>
          <w:rFonts w:eastAsia="Times New Roman" w:cs="Times New Roman"/>
          <w:szCs w:val="24"/>
        </w:rPr>
        <w:t>Ευρατόμ</w:t>
      </w:r>
      <w:proofErr w:type="spellEnd"/>
      <w:r>
        <w:rPr>
          <w:rFonts w:eastAsia="Times New Roman" w:cs="Times New Roman"/>
          <w:szCs w:val="24"/>
        </w:rPr>
        <w:t>) 2018/994 του Συ</w:t>
      </w:r>
      <w:r>
        <w:rPr>
          <w:rFonts w:eastAsia="Times New Roman" w:cs="Times New Roman"/>
          <w:szCs w:val="24"/>
        </w:rPr>
        <w:t>μβουλίου της 13</w:t>
      </w:r>
      <w:r w:rsidRPr="008D51D7">
        <w:rPr>
          <w:rFonts w:eastAsia="Times New Roman" w:cs="Times New Roman"/>
          <w:szCs w:val="24"/>
        </w:rPr>
        <w:t>ης</w:t>
      </w:r>
      <w:r>
        <w:rPr>
          <w:rFonts w:eastAsia="Times New Roman" w:cs="Times New Roman"/>
          <w:szCs w:val="24"/>
        </w:rPr>
        <w:t xml:space="preserve"> Ιουλίου 2018 για την τροποποίηση της πράξης περί εκλογής των μελών του Ευρωπαϊκού Κοινοβουλίου με άμεση και καθολική ψηφοφορία, που προσαρτάται στην απόφαση 76/787/ΕΚΑΧ, ΕΟΚ, </w:t>
      </w:r>
      <w:proofErr w:type="spellStart"/>
      <w:r>
        <w:rPr>
          <w:rFonts w:eastAsia="Times New Roman" w:cs="Times New Roman"/>
          <w:szCs w:val="24"/>
        </w:rPr>
        <w:t>Ευρατόμ</w:t>
      </w:r>
      <w:proofErr w:type="spellEnd"/>
      <w:r>
        <w:rPr>
          <w:rFonts w:eastAsia="Times New Roman" w:cs="Times New Roman"/>
          <w:szCs w:val="24"/>
        </w:rPr>
        <w:t xml:space="preserve"> της 20</w:t>
      </w:r>
      <w:r w:rsidRPr="008D51D7">
        <w:rPr>
          <w:rFonts w:eastAsia="Times New Roman" w:cs="Times New Roman"/>
          <w:szCs w:val="24"/>
        </w:rPr>
        <w:t>ης</w:t>
      </w:r>
      <w:r>
        <w:rPr>
          <w:rFonts w:eastAsia="Times New Roman" w:cs="Times New Roman"/>
          <w:szCs w:val="24"/>
        </w:rPr>
        <w:t xml:space="preserve"> Σεπτεμβρίου 1976 του Συμβουλίου». </w:t>
      </w:r>
    </w:p>
    <w:p w14:paraId="2205DD2F" w14:textId="77777777" w:rsidR="00F618CB" w:rsidRDefault="00733657">
      <w:pPr>
        <w:spacing w:line="600" w:lineRule="auto"/>
        <w:ind w:firstLine="720"/>
        <w:jc w:val="both"/>
        <w:rPr>
          <w:rFonts w:eastAsia="Times New Roman"/>
          <w:szCs w:val="24"/>
        </w:rPr>
      </w:pPr>
      <w:r w:rsidRPr="0025510E">
        <w:rPr>
          <w:rFonts w:eastAsia="Times New Roman"/>
          <w:szCs w:val="24"/>
        </w:rPr>
        <w:t xml:space="preserve">Κυρίες και </w:t>
      </w:r>
      <w:r w:rsidRPr="0025510E">
        <w:rPr>
          <w:rFonts w:eastAsia="Times New Roman"/>
          <w:szCs w:val="24"/>
        </w:rPr>
        <w:t>κύριοι συνάδελφοι</w:t>
      </w:r>
      <w:r>
        <w:rPr>
          <w:rFonts w:eastAsia="Times New Roman"/>
          <w:szCs w:val="24"/>
        </w:rPr>
        <w:t>, η</w:t>
      </w:r>
      <w:r w:rsidRPr="00FF63F7">
        <w:rPr>
          <w:rFonts w:eastAsia="Times New Roman"/>
          <w:szCs w:val="24"/>
        </w:rPr>
        <w:t xml:space="preserve"> Βουλευτής της Νέας Δημοκρατίας κ. </w:t>
      </w:r>
      <w:r w:rsidRPr="0025510E">
        <w:rPr>
          <w:rFonts w:eastAsia="Times New Roman"/>
          <w:szCs w:val="24"/>
        </w:rPr>
        <w:t xml:space="preserve">Θεοδώρα (Ντόρα) Μπακογιάννη ζητεί άδεια ολιγοήμερης απουσίας στο εξωτερικό από </w:t>
      </w:r>
      <w:r w:rsidRPr="0025510E">
        <w:rPr>
          <w:rFonts w:eastAsia="Times New Roman" w:cs="Times New Roman"/>
          <w:szCs w:val="24"/>
        </w:rPr>
        <w:t>29</w:t>
      </w:r>
      <w:r>
        <w:rPr>
          <w:rFonts w:eastAsia="Times New Roman" w:cs="Times New Roman"/>
          <w:szCs w:val="24"/>
        </w:rPr>
        <w:t>-</w:t>
      </w:r>
      <w:r w:rsidRPr="0025510E">
        <w:rPr>
          <w:rFonts w:eastAsia="Times New Roman" w:cs="Times New Roman"/>
          <w:szCs w:val="24"/>
        </w:rPr>
        <w:t>10</w:t>
      </w:r>
      <w:r>
        <w:rPr>
          <w:rFonts w:eastAsia="Times New Roman" w:cs="Times New Roman"/>
          <w:szCs w:val="24"/>
        </w:rPr>
        <w:t>-</w:t>
      </w:r>
      <w:r w:rsidRPr="0025510E">
        <w:rPr>
          <w:rFonts w:eastAsia="Times New Roman" w:cs="Times New Roman"/>
          <w:szCs w:val="24"/>
        </w:rPr>
        <w:t>2018 έως 15</w:t>
      </w:r>
      <w:r>
        <w:rPr>
          <w:rFonts w:eastAsia="Times New Roman" w:cs="Times New Roman"/>
          <w:szCs w:val="24"/>
        </w:rPr>
        <w:t>-</w:t>
      </w:r>
      <w:r w:rsidRPr="0025510E">
        <w:rPr>
          <w:rFonts w:eastAsia="Times New Roman" w:cs="Times New Roman"/>
          <w:szCs w:val="24"/>
        </w:rPr>
        <w:t>11</w:t>
      </w:r>
      <w:r>
        <w:rPr>
          <w:rFonts w:eastAsia="Times New Roman" w:cs="Times New Roman"/>
          <w:szCs w:val="24"/>
        </w:rPr>
        <w:t>-</w:t>
      </w:r>
      <w:r w:rsidRPr="0025510E">
        <w:rPr>
          <w:rFonts w:eastAsia="Times New Roman" w:cs="Times New Roman"/>
          <w:szCs w:val="24"/>
        </w:rPr>
        <w:t>2018 για ορθοπεδική επέμβαση</w:t>
      </w:r>
      <w:r w:rsidRPr="0025510E">
        <w:rPr>
          <w:rFonts w:eastAsia="Times New Roman"/>
          <w:szCs w:val="24"/>
        </w:rPr>
        <w:t>.</w:t>
      </w:r>
      <w:r w:rsidRPr="00FF63F7">
        <w:rPr>
          <w:rFonts w:eastAsia="Times New Roman"/>
          <w:szCs w:val="24"/>
        </w:rPr>
        <w:t xml:space="preserve"> Η Βουλή εγκρίνει;</w:t>
      </w:r>
    </w:p>
    <w:p w14:paraId="2205DD30" w14:textId="77777777" w:rsidR="00F618CB" w:rsidRDefault="00733657">
      <w:pPr>
        <w:spacing w:line="600" w:lineRule="auto"/>
        <w:ind w:firstLine="720"/>
        <w:jc w:val="both"/>
        <w:rPr>
          <w:rFonts w:eastAsia="Times New Roman"/>
          <w:szCs w:val="24"/>
        </w:rPr>
      </w:pPr>
      <w:r w:rsidRPr="00FF63F7">
        <w:rPr>
          <w:rFonts w:eastAsia="Times New Roman"/>
          <w:b/>
          <w:szCs w:val="24"/>
        </w:rPr>
        <w:t xml:space="preserve">ΟΛΟΙ </w:t>
      </w:r>
      <w:r>
        <w:rPr>
          <w:rFonts w:eastAsia="Times New Roman"/>
          <w:b/>
          <w:szCs w:val="24"/>
        </w:rPr>
        <w:t xml:space="preserve">ΟΙ </w:t>
      </w:r>
      <w:r w:rsidRPr="00FF63F7">
        <w:rPr>
          <w:rFonts w:eastAsia="Times New Roman"/>
          <w:b/>
          <w:szCs w:val="24"/>
        </w:rPr>
        <w:t>ΒΟΥΛΕΥΤΕΣ:</w:t>
      </w:r>
      <w:r w:rsidRPr="00FF63F7">
        <w:rPr>
          <w:rFonts w:eastAsia="Times New Roman"/>
          <w:szCs w:val="24"/>
        </w:rPr>
        <w:t xml:space="preserve"> Μάλιστα, μάλιστα.</w:t>
      </w:r>
    </w:p>
    <w:p w14:paraId="2205DD31" w14:textId="77777777" w:rsidR="00F618CB" w:rsidRDefault="00733657">
      <w:pPr>
        <w:spacing w:line="600" w:lineRule="auto"/>
        <w:ind w:firstLine="720"/>
        <w:jc w:val="both"/>
        <w:rPr>
          <w:rFonts w:eastAsia="Times New Roman" w:cs="Times New Roman"/>
          <w:szCs w:val="24"/>
        </w:rPr>
      </w:pPr>
      <w:r w:rsidRPr="00FB4239">
        <w:rPr>
          <w:rFonts w:eastAsia="Times New Roman"/>
          <w:b/>
          <w:bCs/>
        </w:rPr>
        <w:lastRenderedPageBreak/>
        <w:t xml:space="preserve">ΠΡΟΕΔΡΕΥΩΝ </w:t>
      </w:r>
      <w:r w:rsidRPr="00FB4239">
        <w:rPr>
          <w:rFonts w:eastAsia="Times New Roman"/>
          <w:b/>
          <w:bCs/>
        </w:rPr>
        <w:t xml:space="preserve">(Δημήτριος </w:t>
      </w:r>
      <w:proofErr w:type="spellStart"/>
      <w:r w:rsidRPr="00FB4239">
        <w:rPr>
          <w:rFonts w:eastAsia="Times New Roman"/>
          <w:b/>
          <w:bCs/>
        </w:rPr>
        <w:t>Κρεμαστινός</w:t>
      </w:r>
      <w:proofErr w:type="spellEnd"/>
      <w:r w:rsidRPr="00FB4239">
        <w:rPr>
          <w:rFonts w:eastAsia="Times New Roman"/>
          <w:b/>
          <w:bCs/>
        </w:rPr>
        <w:t>):</w:t>
      </w:r>
      <w:r w:rsidRPr="00FF63F7">
        <w:rPr>
          <w:rFonts w:eastAsia="Times New Roman"/>
          <w:szCs w:val="24"/>
        </w:rPr>
        <w:t xml:space="preserve"> </w:t>
      </w:r>
      <w:r>
        <w:rPr>
          <w:rFonts w:eastAsia="Times New Roman"/>
          <w:szCs w:val="24"/>
        </w:rPr>
        <w:t>Συνεπώς</w:t>
      </w:r>
      <w:r w:rsidRPr="00FF63F7">
        <w:rPr>
          <w:rFonts w:eastAsia="Times New Roman"/>
          <w:szCs w:val="24"/>
        </w:rPr>
        <w:t xml:space="preserve"> </w:t>
      </w:r>
      <w:r w:rsidRPr="00FF63F7">
        <w:rPr>
          <w:rFonts w:eastAsia="Times New Roman"/>
          <w:szCs w:val="24"/>
        </w:rPr>
        <w:t xml:space="preserve">Βουλή ενέκρινε τη ζητηθείσα άδεια. </w:t>
      </w:r>
    </w:p>
    <w:p w14:paraId="2205DD32"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Προχωρούμε στην πέμπτη με αριθμό 52/10</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 xml:space="preserve">2018 επίκαιρη ερώτηση δεύτερου κύκλου του Βουλευτή Α΄ Θεσσαλονίκης της Ένωσης Κεντρώων κ. </w:t>
      </w:r>
      <w:proofErr w:type="spellStart"/>
      <w:r>
        <w:rPr>
          <w:rFonts w:eastAsia="Times New Roman" w:cs="Times New Roman"/>
          <w:szCs w:val="24"/>
        </w:rPr>
        <w:t>Σαρίδη</w:t>
      </w:r>
      <w:proofErr w:type="spellEnd"/>
      <w:r>
        <w:rPr>
          <w:rFonts w:eastAsia="Times New Roman" w:cs="Times New Roman"/>
          <w:szCs w:val="24"/>
        </w:rPr>
        <w:t xml:space="preserve"> προς τον Υπουργό Δικαιοσύνης, Διαφάνειας και Ανθ</w:t>
      </w:r>
      <w:r>
        <w:rPr>
          <w:rFonts w:eastAsia="Times New Roman" w:cs="Times New Roman"/>
          <w:szCs w:val="24"/>
        </w:rPr>
        <w:t>ρωπίνων Δικαιωμάτων με θέμα «Υποχρέωση εφαρμογής των ν</w:t>
      </w:r>
      <w:r w:rsidRPr="0025510E">
        <w:rPr>
          <w:rFonts w:eastAsia="Times New Roman" w:cs="Times New Roman"/>
          <w:szCs w:val="24"/>
        </w:rPr>
        <w:t>όμων του ελληνικού κράτους από τα ελληνικά δικαστήρια όλων των βαθμίδων».</w:t>
      </w:r>
    </w:p>
    <w:p w14:paraId="2205DD33"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Παρακαλώ, κύριε </w:t>
      </w:r>
      <w:proofErr w:type="spellStart"/>
      <w:r>
        <w:rPr>
          <w:rFonts w:eastAsia="Times New Roman" w:cs="Times New Roman"/>
          <w:szCs w:val="24"/>
        </w:rPr>
        <w:t>Σαρίδη</w:t>
      </w:r>
      <w:proofErr w:type="spellEnd"/>
      <w:r>
        <w:rPr>
          <w:rFonts w:eastAsia="Times New Roman" w:cs="Times New Roman"/>
          <w:szCs w:val="24"/>
        </w:rPr>
        <w:t>, έχετε τον λόγο.</w:t>
      </w:r>
    </w:p>
    <w:p w14:paraId="2205DD34"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Ευχαριστώ, κύριε Πρόεδρε.</w:t>
      </w:r>
    </w:p>
    <w:p w14:paraId="2205DD35"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w:t>
      </w:r>
      <w:r>
        <w:rPr>
          <w:rFonts w:eastAsia="Times New Roman" w:cs="Times New Roman"/>
          <w:szCs w:val="24"/>
        </w:rPr>
        <w:t xml:space="preserve">μία </w:t>
      </w:r>
      <w:r>
        <w:rPr>
          <w:rFonts w:eastAsia="Times New Roman" w:cs="Times New Roman"/>
          <w:szCs w:val="24"/>
        </w:rPr>
        <w:t xml:space="preserve">ιστορική ευθύνη που </w:t>
      </w:r>
      <w:r>
        <w:rPr>
          <w:rFonts w:eastAsia="Times New Roman" w:cs="Times New Roman"/>
          <w:szCs w:val="24"/>
        </w:rPr>
        <w:t xml:space="preserve">βαρύνει τους ώμους σας. Διανύουμε μια εξαιρετικά δύσκολη πολιτική περίοδο και ακριβώς λόγω της δυσκολίας της περιόδου αυτής, πάρα πολλοί πολίτες έχουν χάσει την πίστη τους στα θεμέλια της κοινωνίας μας. Και αυτά τα θεμέλια, κύριε Υπουργέ, είναι η </w:t>
      </w:r>
      <w:r>
        <w:rPr>
          <w:rFonts w:eastAsia="Times New Roman" w:cs="Times New Roman"/>
          <w:szCs w:val="24"/>
        </w:rPr>
        <w:t>δημοκρατί</w:t>
      </w:r>
      <w:r>
        <w:rPr>
          <w:rFonts w:eastAsia="Times New Roman" w:cs="Times New Roman"/>
          <w:szCs w:val="24"/>
        </w:rPr>
        <w:t xml:space="preserve">α </w:t>
      </w:r>
      <w:r>
        <w:rPr>
          <w:rFonts w:eastAsia="Times New Roman" w:cs="Times New Roman"/>
          <w:szCs w:val="24"/>
        </w:rPr>
        <w:t xml:space="preserve">και η </w:t>
      </w:r>
      <w:r>
        <w:rPr>
          <w:rFonts w:eastAsia="Times New Roman" w:cs="Times New Roman"/>
          <w:szCs w:val="24"/>
        </w:rPr>
        <w:t>δικαιοσύνη</w:t>
      </w:r>
      <w:r>
        <w:rPr>
          <w:rFonts w:eastAsia="Times New Roman" w:cs="Times New Roman"/>
          <w:szCs w:val="24"/>
        </w:rPr>
        <w:t xml:space="preserve">. </w:t>
      </w:r>
    </w:p>
    <w:p w14:paraId="2205DD36"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t xml:space="preserve">Και αν για τη </w:t>
      </w:r>
      <w:r>
        <w:rPr>
          <w:rFonts w:eastAsia="Times New Roman"/>
          <w:szCs w:val="24"/>
        </w:rPr>
        <w:t xml:space="preserve">δημοκρατία </w:t>
      </w:r>
      <w:r>
        <w:rPr>
          <w:rFonts w:eastAsia="Times New Roman"/>
          <w:szCs w:val="24"/>
        </w:rPr>
        <w:t xml:space="preserve">είμαστε όλοι μαζί υπεύθυνοι για να μπορέσουμε να θεραπεύσουμε τις πληγές οι οποίες έχουν ανοίξει, για το θέμα της </w:t>
      </w:r>
      <w:r>
        <w:rPr>
          <w:rFonts w:eastAsia="Times New Roman"/>
          <w:szCs w:val="24"/>
        </w:rPr>
        <w:t xml:space="preserve">δικαιοσύνης </w:t>
      </w:r>
      <w:r>
        <w:rPr>
          <w:rFonts w:eastAsia="Times New Roman"/>
          <w:szCs w:val="24"/>
        </w:rPr>
        <w:t>είστε ο καθ’ ύλην αρμόδιος για να δώσετε λύσεις και να μπορέσετε να αντιστρέψετε αυτ</w:t>
      </w:r>
      <w:r>
        <w:rPr>
          <w:rFonts w:eastAsia="Times New Roman"/>
          <w:szCs w:val="24"/>
        </w:rPr>
        <w:t xml:space="preserve">ό </w:t>
      </w:r>
      <w:r>
        <w:rPr>
          <w:rFonts w:eastAsia="Times New Roman"/>
          <w:szCs w:val="24"/>
        </w:rPr>
        <w:lastRenderedPageBreak/>
        <w:t>το κλίμα το οποίο έχει δημιουργηθεί στους Έλληνες πολίτες όσον αφορά στο αν εφαρμόζονται ή όχι οι νόμοι.</w:t>
      </w:r>
    </w:p>
    <w:p w14:paraId="2205DD37"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t>Αυτός ήταν και ο σκοπός, κύριε Υπουργέ, της συγκεκριμένης ερώτησης που σας έκανα, από τη μια για να βοηθήσω κι εγώ όσο γίνεται στο να μπορέσουν οι πο</w:t>
      </w:r>
      <w:r>
        <w:rPr>
          <w:rFonts w:eastAsia="Times New Roman"/>
          <w:szCs w:val="24"/>
        </w:rPr>
        <w:t xml:space="preserve">λίτες να αποκτήσουν πλέον πίστη και εμπιστοσύνη στην ελληνική </w:t>
      </w:r>
      <w:r>
        <w:rPr>
          <w:rFonts w:eastAsia="Times New Roman"/>
          <w:szCs w:val="24"/>
        </w:rPr>
        <w:t xml:space="preserve">δικαιοσύνη </w:t>
      </w:r>
      <w:r>
        <w:rPr>
          <w:rFonts w:eastAsia="Times New Roman"/>
          <w:szCs w:val="24"/>
        </w:rPr>
        <w:t>και, από την άλλη, να μας πείτε και εσείς τη σκέψη σας πάνω στην εφαρμογή ή όχι των νόμων.</w:t>
      </w:r>
    </w:p>
    <w:p w14:paraId="2205DD38"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t xml:space="preserve">Έτσι, λοιπόν, για δύο συγκεκριμένες υπουργικές αποφάσεις είναι η ερώτησή μου, για την </w:t>
      </w:r>
      <w:r>
        <w:rPr>
          <w:rFonts w:eastAsia="Times New Roman"/>
          <w:szCs w:val="24"/>
        </w:rPr>
        <w:t xml:space="preserve">υπουργική απόφαση </w:t>
      </w:r>
      <w:r>
        <w:rPr>
          <w:rFonts w:eastAsia="Times New Roman"/>
          <w:szCs w:val="24"/>
        </w:rPr>
        <w:t xml:space="preserve">Ζ1-798/2008 και την </w:t>
      </w:r>
      <w:r>
        <w:rPr>
          <w:rFonts w:eastAsia="Times New Roman"/>
          <w:szCs w:val="24"/>
        </w:rPr>
        <w:t xml:space="preserve">υπουργική απόφαση </w:t>
      </w:r>
      <w:r>
        <w:rPr>
          <w:rFonts w:eastAsia="Times New Roman"/>
          <w:szCs w:val="24"/>
        </w:rPr>
        <w:t>Ζ1-21/2011, όπως τροποποιήθηκε η πρώτη από τη δεύτερη. Αυτές οι δύο υπουργικές αποφάσεις σαφώς αποτελούν νόμους του κράτους.</w:t>
      </w:r>
    </w:p>
    <w:p w14:paraId="2205DD39"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t>Η ερώτησή μου, κύριε Υπουργέ, είναι η εξής: Εφόσον δεν αμφισβητούν τη συντα</w:t>
      </w:r>
      <w:r>
        <w:rPr>
          <w:rFonts w:eastAsia="Times New Roman"/>
          <w:szCs w:val="24"/>
        </w:rPr>
        <w:t>γματικότητά τους τα ελληνικά δικαστήρια, δεν θα έπρεπε, κατά την άποψή σας, να εφαρμόζονται οι νόμοι αυτοί;</w:t>
      </w:r>
    </w:p>
    <w:p w14:paraId="2205DD3A"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t xml:space="preserve">Σας ευχαριστώ. </w:t>
      </w:r>
    </w:p>
    <w:p w14:paraId="2205DD3B" w14:textId="77777777" w:rsidR="00F618CB" w:rsidRDefault="00733657">
      <w:pPr>
        <w:tabs>
          <w:tab w:val="left" w:pos="2940"/>
        </w:tabs>
        <w:spacing w:line="600" w:lineRule="auto"/>
        <w:ind w:firstLine="720"/>
        <w:jc w:val="both"/>
        <w:rPr>
          <w:rFonts w:eastAsia="Times New Roman"/>
          <w:szCs w:val="24"/>
        </w:rPr>
      </w:pPr>
      <w:r w:rsidRPr="006A3919">
        <w:rPr>
          <w:rFonts w:eastAsia="Times New Roman"/>
          <w:b/>
          <w:szCs w:val="24"/>
        </w:rPr>
        <w:t xml:space="preserve">ΠΡΟΕΔΡΕΥΩΝ (Δημήτριος </w:t>
      </w:r>
      <w:proofErr w:type="spellStart"/>
      <w:r w:rsidRPr="006A3919">
        <w:rPr>
          <w:rFonts w:eastAsia="Times New Roman"/>
          <w:b/>
          <w:szCs w:val="24"/>
        </w:rPr>
        <w:t>Κρεμαστινός</w:t>
      </w:r>
      <w:proofErr w:type="spellEnd"/>
      <w:r w:rsidRPr="006A3919">
        <w:rPr>
          <w:rFonts w:eastAsia="Times New Roman"/>
          <w:b/>
          <w:szCs w:val="24"/>
        </w:rPr>
        <w:t xml:space="preserve">): </w:t>
      </w:r>
      <w:r>
        <w:rPr>
          <w:rFonts w:eastAsia="Times New Roman"/>
          <w:szCs w:val="24"/>
        </w:rPr>
        <w:t>Κι εγώ σας ευχαριστώ.</w:t>
      </w:r>
    </w:p>
    <w:p w14:paraId="2205DD3C"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t>Ορίστε, κύριε Υπουργέ, έχετε τον λόγο.</w:t>
      </w:r>
    </w:p>
    <w:p w14:paraId="2205DD3D" w14:textId="77777777" w:rsidR="00F618CB" w:rsidRDefault="00733657">
      <w:pPr>
        <w:tabs>
          <w:tab w:val="left" w:pos="2940"/>
        </w:tabs>
        <w:spacing w:line="600" w:lineRule="auto"/>
        <w:ind w:firstLine="720"/>
        <w:jc w:val="both"/>
        <w:rPr>
          <w:rFonts w:eastAsia="Times New Roman"/>
          <w:szCs w:val="24"/>
        </w:rPr>
      </w:pPr>
      <w:r w:rsidRPr="006A3919">
        <w:rPr>
          <w:rFonts w:eastAsia="Times New Roman"/>
          <w:b/>
          <w:szCs w:val="24"/>
        </w:rPr>
        <w:lastRenderedPageBreak/>
        <w:t>ΜΙΧΑΗΛ ΚΑΛΟΓΗΡΟΥ (Υπουργός Δικαιοσύ</w:t>
      </w:r>
      <w:r w:rsidRPr="006A3919">
        <w:rPr>
          <w:rFonts w:eastAsia="Times New Roman"/>
          <w:b/>
          <w:szCs w:val="24"/>
        </w:rPr>
        <w:t>νης, Διαφάνειας και Ανθρωπίνων Δικαιωμάτων):</w:t>
      </w:r>
      <w:r>
        <w:rPr>
          <w:rFonts w:eastAsia="Times New Roman"/>
          <w:szCs w:val="24"/>
        </w:rPr>
        <w:t xml:space="preserve"> Κύριε </w:t>
      </w:r>
      <w:proofErr w:type="spellStart"/>
      <w:r>
        <w:rPr>
          <w:rFonts w:eastAsia="Times New Roman"/>
          <w:szCs w:val="24"/>
        </w:rPr>
        <w:t>Σαρίδη</w:t>
      </w:r>
      <w:proofErr w:type="spellEnd"/>
      <w:r>
        <w:rPr>
          <w:rFonts w:eastAsia="Times New Roman"/>
          <w:szCs w:val="24"/>
        </w:rPr>
        <w:t xml:space="preserve">, μια συζήτηση που αφορά στην εμπιστοσύνη του πολίτη προς τη </w:t>
      </w:r>
      <w:r>
        <w:rPr>
          <w:rFonts w:eastAsia="Times New Roman"/>
          <w:szCs w:val="24"/>
        </w:rPr>
        <w:t xml:space="preserve">δικαιοσύνη </w:t>
      </w:r>
      <w:r>
        <w:rPr>
          <w:rFonts w:eastAsia="Times New Roman"/>
          <w:szCs w:val="24"/>
        </w:rPr>
        <w:t xml:space="preserve">και προς την πολιτική είναι μια μεγάλη συζήτηση, για την οποία όλοι μας, με τον ρόλο και τα καθήκοντά του ο καθένας, θα πρέπει </w:t>
      </w:r>
      <w:r>
        <w:rPr>
          <w:rFonts w:eastAsia="Times New Roman"/>
          <w:szCs w:val="24"/>
        </w:rPr>
        <w:t xml:space="preserve">να είμαστε νηφάλιοι και προσεκτικοί. Εγώ έχω πει πολλές φορές ότι ασφαλώς η απομάκρυνση, η απώλεια της εμπιστοσύνης του πολίτη προς την πολιτική δεν είναι ξέχωρη, δεν είναι ανεξάρτητη από την απώλεια της εμπιστοσύνης και προς τη </w:t>
      </w:r>
      <w:r>
        <w:rPr>
          <w:rFonts w:eastAsia="Times New Roman"/>
          <w:szCs w:val="24"/>
        </w:rPr>
        <w:t xml:space="preserve">δικαιοσύνη </w:t>
      </w:r>
      <w:r>
        <w:rPr>
          <w:rFonts w:eastAsia="Times New Roman"/>
          <w:szCs w:val="24"/>
        </w:rPr>
        <w:t xml:space="preserve">και το ανάποδο. </w:t>
      </w:r>
      <w:r>
        <w:rPr>
          <w:rFonts w:eastAsia="Times New Roman"/>
          <w:szCs w:val="24"/>
        </w:rPr>
        <w:t xml:space="preserve">Δεν μπορούμε να σκεφτόμαστε ή να πιστεύουμε ότι ο πολίτης μπορεί να γυρίζει την πλάτη του –επιτρέψτε μου τη φράση- προς την πολιτική και την ίδια ώρα να μην κάνει κάτι τέτοιο και προς τους υπόλοιπους θεσμούς και, κυρίως, προς τη </w:t>
      </w:r>
      <w:r>
        <w:rPr>
          <w:rFonts w:eastAsia="Times New Roman"/>
          <w:szCs w:val="24"/>
        </w:rPr>
        <w:t>δικαιοσύνη</w:t>
      </w:r>
      <w:r>
        <w:rPr>
          <w:rFonts w:eastAsia="Times New Roman"/>
          <w:szCs w:val="24"/>
        </w:rPr>
        <w:t xml:space="preserve">. Αυτό είναι μια </w:t>
      </w:r>
      <w:r>
        <w:rPr>
          <w:rFonts w:eastAsia="Times New Roman"/>
          <w:szCs w:val="24"/>
        </w:rPr>
        <w:t>γενική παρατήρηση.</w:t>
      </w:r>
    </w:p>
    <w:p w14:paraId="2205DD3E"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t xml:space="preserve">Από εκεί και πέρα, όσον αφορά </w:t>
      </w:r>
      <w:r>
        <w:rPr>
          <w:rFonts w:eastAsia="Times New Roman"/>
          <w:szCs w:val="24"/>
        </w:rPr>
        <w:t>σ</w:t>
      </w:r>
      <w:r>
        <w:rPr>
          <w:rFonts w:eastAsia="Times New Roman"/>
          <w:szCs w:val="24"/>
        </w:rPr>
        <w:t>το αντικείμενο της ερώτησής σας, νομίζω ότι είναι αυτονόητα -και το γνωρίζετε-  η παροχή έννομης προστασίας από τον δικαστή προς τον πολίτη, η ανεξαρτησία του δικαστή, έτσι όπως αυτή προβλέπεται και ορίζετα</w:t>
      </w:r>
      <w:r>
        <w:rPr>
          <w:rFonts w:eastAsia="Times New Roman"/>
          <w:szCs w:val="24"/>
        </w:rPr>
        <w:t>ι από το Σύνταγμα, η υποχρέωση του δικαστή να μην εφαρμόζει νόμο ο οποίος είναι αντισυνταγματικός, να μην παραβιάζει το Σύνταγμα και τους νόμους, αλλά και ο διάχυτος έλεγχος της συνταγματικότητας που έχουμε στα δικαστήρια.</w:t>
      </w:r>
    </w:p>
    <w:p w14:paraId="2205DD3F"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lastRenderedPageBreak/>
        <w:t>Τώρα κάνετε μια ερώτηση και επικα</w:t>
      </w:r>
      <w:r>
        <w:rPr>
          <w:rFonts w:eastAsia="Times New Roman"/>
          <w:szCs w:val="24"/>
        </w:rPr>
        <w:t xml:space="preserve">λείστε πράγματι δύο υπουργικές αποφάσεις, την Ζ1-798, που είναι η πρώτη </w:t>
      </w:r>
      <w:r>
        <w:rPr>
          <w:rFonts w:eastAsia="Times New Roman"/>
          <w:szCs w:val="24"/>
        </w:rPr>
        <w:t>υ</w:t>
      </w:r>
      <w:r>
        <w:rPr>
          <w:rFonts w:eastAsia="Times New Roman"/>
          <w:szCs w:val="24"/>
        </w:rPr>
        <w:t xml:space="preserve">πουργική </w:t>
      </w:r>
      <w:r>
        <w:rPr>
          <w:rFonts w:eastAsia="Times New Roman"/>
          <w:szCs w:val="24"/>
        </w:rPr>
        <w:t>α</w:t>
      </w:r>
      <w:r>
        <w:rPr>
          <w:rFonts w:eastAsia="Times New Roman"/>
          <w:szCs w:val="24"/>
        </w:rPr>
        <w:t>πόφαση, με την οποία προβλέφθηκε η απαγόρευση αναγραφής των γενικών όρων συναλλαγής που έχουν κριθεί ως καταχρηστικοί με αμετάκλητες δικαστικές αποφάσεις επί αγωγών, ενώσεων</w:t>
      </w:r>
      <w:r>
        <w:rPr>
          <w:rFonts w:eastAsia="Times New Roman"/>
          <w:szCs w:val="24"/>
        </w:rPr>
        <w:t xml:space="preserve"> καταναλωτών σε συμβάσεις που συνάπτουν τα πιστωτικά ιδρύματα με τους καταναλωτές ως ακολούθως. Υπάρχει ένας κατάλογος ως προς αυτά. Εν συνεχεία, η συγκεκριμένη υπουργική απόφαση πράγματι τροποποιήθηκε με την </w:t>
      </w:r>
      <w:r>
        <w:rPr>
          <w:rFonts w:eastAsia="Times New Roman"/>
          <w:szCs w:val="24"/>
        </w:rPr>
        <w:t>υ</w:t>
      </w:r>
      <w:r>
        <w:rPr>
          <w:rFonts w:eastAsia="Times New Roman"/>
          <w:szCs w:val="24"/>
        </w:rPr>
        <w:t xml:space="preserve">πουργική </w:t>
      </w:r>
      <w:r>
        <w:rPr>
          <w:rFonts w:eastAsia="Times New Roman"/>
          <w:szCs w:val="24"/>
        </w:rPr>
        <w:t>α</w:t>
      </w:r>
      <w:r>
        <w:rPr>
          <w:rFonts w:eastAsia="Times New Roman"/>
          <w:szCs w:val="24"/>
        </w:rPr>
        <w:t>πόφαση Ζ1-21.</w:t>
      </w:r>
    </w:p>
    <w:p w14:paraId="2205DD40"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t>Στην ερώτησή σας, αν μ</w:t>
      </w:r>
      <w:r>
        <w:rPr>
          <w:rFonts w:eastAsia="Times New Roman"/>
          <w:szCs w:val="24"/>
        </w:rPr>
        <w:t xml:space="preserve">ου επιτρέπετε, χωρίς να θέλω να υποδείξω τον τρόπο που υποβάλλονται οι ερωτήσεις, δεν αναφέρετε κάτι άλλο. Δηλαδή, έχετε εσείς παρατηρήσει, έχετε στοιχεία που να αφορούν σε παραβίαση της συγκεκριμένης </w:t>
      </w:r>
      <w:r>
        <w:rPr>
          <w:rFonts w:eastAsia="Times New Roman"/>
          <w:szCs w:val="24"/>
        </w:rPr>
        <w:t>υ</w:t>
      </w:r>
      <w:r>
        <w:rPr>
          <w:rFonts w:eastAsia="Times New Roman"/>
          <w:szCs w:val="24"/>
        </w:rPr>
        <w:t xml:space="preserve">πουργικής </w:t>
      </w:r>
      <w:r>
        <w:rPr>
          <w:rFonts w:eastAsia="Times New Roman"/>
          <w:szCs w:val="24"/>
        </w:rPr>
        <w:t>α</w:t>
      </w:r>
      <w:r>
        <w:rPr>
          <w:rFonts w:eastAsia="Times New Roman"/>
          <w:szCs w:val="24"/>
        </w:rPr>
        <w:t>πόφασης, η οποία να καταγγέλθηκε από τον πο</w:t>
      </w:r>
      <w:r>
        <w:rPr>
          <w:rFonts w:eastAsia="Times New Roman"/>
          <w:szCs w:val="24"/>
        </w:rPr>
        <w:t xml:space="preserve">λίτη και ποια είναι η έκβαση της καταγγελίας αυτής; Έχετε υπ’ </w:t>
      </w:r>
      <w:proofErr w:type="spellStart"/>
      <w:r>
        <w:rPr>
          <w:rFonts w:eastAsia="Times New Roman"/>
          <w:szCs w:val="24"/>
        </w:rPr>
        <w:t>όψιν</w:t>
      </w:r>
      <w:proofErr w:type="spellEnd"/>
      <w:r>
        <w:rPr>
          <w:rFonts w:eastAsia="Times New Roman"/>
          <w:szCs w:val="24"/>
        </w:rPr>
        <w:t xml:space="preserve"> σας δικαστικές αποφάσεις, οι οποίες αφορούν σε αντιδικία μεταξύ ιδιώτη, πιστωτικού ιδρύματος και στις οποίες φαίνεται να μην έχουν ληφθεί υπ’ </w:t>
      </w:r>
      <w:proofErr w:type="spellStart"/>
      <w:r>
        <w:rPr>
          <w:rFonts w:eastAsia="Times New Roman"/>
          <w:szCs w:val="24"/>
        </w:rPr>
        <w:t>όψιν</w:t>
      </w:r>
      <w:proofErr w:type="spellEnd"/>
      <w:r>
        <w:rPr>
          <w:rFonts w:eastAsia="Times New Roman"/>
          <w:szCs w:val="24"/>
        </w:rPr>
        <w:t xml:space="preserve"> τα όσα προβλέπονται στις συγκεκριμένες </w:t>
      </w:r>
      <w:r>
        <w:rPr>
          <w:rFonts w:eastAsia="Times New Roman"/>
          <w:szCs w:val="24"/>
        </w:rPr>
        <w:t>υπο</w:t>
      </w:r>
      <w:r>
        <w:rPr>
          <w:rFonts w:eastAsia="Times New Roman"/>
          <w:szCs w:val="24"/>
        </w:rPr>
        <w:t>υργικές αποφάσεις</w:t>
      </w:r>
      <w:r>
        <w:rPr>
          <w:rFonts w:eastAsia="Times New Roman"/>
          <w:szCs w:val="24"/>
        </w:rPr>
        <w:t xml:space="preserve">; Επίσης, υπάρχει πιστωτικό ίδρυμα το οποίο να έχει προσφύγει κατά των εν λόγω </w:t>
      </w:r>
      <w:r>
        <w:rPr>
          <w:rFonts w:eastAsia="Times New Roman"/>
          <w:szCs w:val="24"/>
        </w:rPr>
        <w:t>υπουργικών αποφάσεων</w:t>
      </w:r>
      <w:r>
        <w:rPr>
          <w:rFonts w:eastAsia="Times New Roman"/>
          <w:szCs w:val="24"/>
        </w:rPr>
        <w:t>; Έχουν ζητήσει την ακύρωση;</w:t>
      </w:r>
    </w:p>
    <w:p w14:paraId="2205DD41"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t>Αυτά τα ερωτήματα, όπως καταλαβαίνετε, θα πρέπει να υπάρχουν στην τοποθέτησή σας και να υπάρξει μια παροχή στοι</w:t>
      </w:r>
      <w:r>
        <w:rPr>
          <w:rFonts w:eastAsia="Times New Roman"/>
          <w:szCs w:val="24"/>
        </w:rPr>
        <w:t xml:space="preserve">χείων, ώστε να συγκεκριμενοποιήσετε </w:t>
      </w:r>
      <w:r>
        <w:rPr>
          <w:rFonts w:eastAsia="Times New Roman"/>
          <w:szCs w:val="24"/>
        </w:rPr>
        <w:lastRenderedPageBreak/>
        <w:t xml:space="preserve">τον προβληματισμό σας μέσω συγκεκριμένων δικαστικών υποθέσεων ή αποφάσεων, κατά τις οποίες φαίνεται, προκύπτει, και μάλιστα με αμετάκλητο τρόπο, ότι δεν λαμβάνονται υπ’ </w:t>
      </w:r>
      <w:proofErr w:type="spellStart"/>
      <w:r>
        <w:rPr>
          <w:rFonts w:eastAsia="Times New Roman"/>
          <w:szCs w:val="24"/>
        </w:rPr>
        <w:t>όψιν</w:t>
      </w:r>
      <w:proofErr w:type="spellEnd"/>
      <w:r>
        <w:rPr>
          <w:rFonts w:eastAsia="Times New Roman"/>
          <w:szCs w:val="24"/>
        </w:rPr>
        <w:t xml:space="preserve"> οι συγκεκριμένες αποφάσεις. Διαφορετικά, νομίζ</w:t>
      </w:r>
      <w:r>
        <w:rPr>
          <w:rFonts w:eastAsia="Times New Roman"/>
          <w:szCs w:val="24"/>
        </w:rPr>
        <w:t>ω ότι θα κάνουμε μια συζήτηση, η οποία θα είναι τουλάχιστον αλυσιτελής.</w:t>
      </w:r>
    </w:p>
    <w:p w14:paraId="2205DD42"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t xml:space="preserve">Αν τώρα στη δευτερολογία σας θέσετε συγκεκριμένα στοιχεία, τότε σας απαντώ εκ των προτέρων ότι επειδή δεν έχουν τεθεί υπ’ </w:t>
      </w:r>
      <w:proofErr w:type="spellStart"/>
      <w:r>
        <w:rPr>
          <w:rFonts w:eastAsia="Times New Roman"/>
          <w:szCs w:val="24"/>
        </w:rPr>
        <w:t>όψιν</w:t>
      </w:r>
      <w:proofErr w:type="spellEnd"/>
      <w:r>
        <w:rPr>
          <w:rFonts w:eastAsia="Times New Roman"/>
          <w:szCs w:val="24"/>
        </w:rPr>
        <w:t xml:space="preserve"> μας κατά την υποβολή της ερώτησης, θα επιφυλαχθώ να δω τα</w:t>
      </w:r>
      <w:r>
        <w:rPr>
          <w:rFonts w:eastAsia="Times New Roman"/>
          <w:szCs w:val="24"/>
        </w:rPr>
        <w:t xml:space="preserve"> συγκεκριμένα στοιχεία και αν χρειαστεί, θα επανέλθουμε τόσο εσείς όσο κι εγώ.</w:t>
      </w:r>
    </w:p>
    <w:p w14:paraId="2205DD43"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t>Σας ευχαριστώ.</w:t>
      </w:r>
    </w:p>
    <w:p w14:paraId="2205DD44"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sidRPr="00BC1489">
        <w:rPr>
          <w:rFonts w:eastAsia="Times New Roman" w:cs="Times New Roman"/>
          <w:b/>
          <w:szCs w:val="24"/>
        </w:rPr>
        <w:t xml:space="preserve">ΠΡΟΕΔΡΕΥΩΝ (Δημήτριος </w:t>
      </w:r>
      <w:proofErr w:type="spellStart"/>
      <w:r w:rsidRPr="00BC1489">
        <w:rPr>
          <w:rFonts w:eastAsia="Times New Roman" w:cs="Times New Roman"/>
          <w:b/>
          <w:szCs w:val="24"/>
        </w:rPr>
        <w:t>Κρεμαστινός</w:t>
      </w:r>
      <w:proofErr w:type="spellEnd"/>
      <w:r w:rsidRPr="00BC1489">
        <w:rPr>
          <w:rFonts w:eastAsia="Times New Roman" w:cs="Times New Roman"/>
          <w:b/>
          <w:szCs w:val="24"/>
        </w:rPr>
        <w:t xml:space="preserve">): </w:t>
      </w:r>
      <w:r>
        <w:rPr>
          <w:rFonts w:eastAsia="Times New Roman" w:cs="Times New Roman"/>
          <w:szCs w:val="24"/>
        </w:rPr>
        <w:t xml:space="preserve">Και εγώ σας ευχαριστώ. </w:t>
      </w:r>
    </w:p>
    <w:p w14:paraId="2205DD45"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Σαρίδη</w:t>
      </w:r>
      <w:proofErr w:type="spellEnd"/>
      <w:r>
        <w:rPr>
          <w:rFonts w:eastAsia="Times New Roman" w:cs="Times New Roman"/>
          <w:szCs w:val="24"/>
        </w:rPr>
        <w:t xml:space="preserve">, έχετε τον λόγο για τρία λεπτά. </w:t>
      </w:r>
    </w:p>
    <w:p w14:paraId="2205DD46"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Ευχαριστώ πολύ, κύριε Πρόεδρε. </w:t>
      </w:r>
    </w:p>
    <w:p w14:paraId="2205DD47"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Κύριε Υπουργέ, κατά τη συζήτηση του νομοσχεδίου του «πόθεν έσχες» μίλησα για τα όπλα τα οποία προσφέρουμε στη </w:t>
      </w:r>
      <w:r>
        <w:rPr>
          <w:rFonts w:eastAsia="Times New Roman" w:cs="Times New Roman"/>
          <w:szCs w:val="24"/>
        </w:rPr>
        <w:t>δ</w:t>
      </w:r>
      <w:r>
        <w:rPr>
          <w:rFonts w:eastAsia="Times New Roman" w:cs="Times New Roman"/>
          <w:szCs w:val="24"/>
        </w:rPr>
        <w:t>ικαιοσύνη εμείς μέσα σε αυτή την Αίθουσα. Ήσαστε παρών και ακούσατε και την τοποθέτησή μου, την εισήγησή μου. Πραγματικά διερωτήθηκα τι να σου κ</w:t>
      </w:r>
      <w:r>
        <w:rPr>
          <w:rFonts w:eastAsia="Times New Roman" w:cs="Times New Roman"/>
          <w:szCs w:val="24"/>
        </w:rPr>
        <w:t xml:space="preserve">άνει η </w:t>
      </w:r>
      <w:r>
        <w:rPr>
          <w:rFonts w:eastAsia="Times New Roman" w:cs="Times New Roman"/>
          <w:szCs w:val="24"/>
        </w:rPr>
        <w:t>δ</w:t>
      </w:r>
      <w:r>
        <w:rPr>
          <w:rFonts w:eastAsia="Times New Roman" w:cs="Times New Roman"/>
          <w:szCs w:val="24"/>
        </w:rPr>
        <w:t xml:space="preserve">ικαιοσύνη, αν εμείς από τη δική μας την πλευρά δεν της παρέχουμε εκείνα τα όπλα για να μπορέσει να κάνει τη δουλειά της σωστά. </w:t>
      </w:r>
    </w:p>
    <w:p w14:paraId="2205DD48"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Οι δύο </w:t>
      </w:r>
      <w:r>
        <w:rPr>
          <w:rFonts w:eastAsia="Times New Roman" w:cs="Times New Roman"/>
          <w:szCs w:val="24"/>
        </w:rPr>
        <w:t>υ</w:t>
      </w:r>
      <w:r>
        <w:rPr>
          <w:rFonts w:eastAsia="Times New Roman" w:cs="Times New Roman"/>
          <w:szCs w:val="24"/>
        </w:rPr>
        <w:t xml:space="preserve">πουργικές </w:t>
      </w:r>
      <w:r>
        <w:rPr>
          <w:rFonts w:eastAsia="Times New Roman" w:cs="Times New Roman"/>
          <w:szCs w:val="24"/>
        </w:rPr>
        <w:t>α</w:t>
      </w:r>
      <w:r>
        <w:rPr>
          <w:rFonts w:eastAsia="Times New Roman" w:cs="Times New Roman"/>
          <w:szCs w:val="24"/>
        </w:rPr>
        <w:t xml:space="preserve">ποφάσεις, τις οποίες αναφέρατε, έτσι ακριβώς όπως τις αναφέρατε, είναι δύο όπλα τα οποία έχει η </w:t>
      </w:r>
      <w:r>
        <w:rPr>
          <w:rFonts w:eastAsia="Times New Roman" w:cs="Times New Roman"/>
          <w:szCs w:val="24"/>
        </w:rPr>
        <w:t>δ</w:t>
      </w:r>
      <w:r>
        <w:rPr>
          <w:rFonts w:eastAsia="Times New Roman" w:cs="Times New Roman"/>
          <w:szCs w:val="24"/>
        </w:rPr>
        <w:t xml:space="preserve">ικαιοσύνη στα χέρια της, για να μπορέσει να πάρει δίκαιες και σωστές αποφάσεις. </w:t>
      </w:r>
    </w:p>
    <w:p w14:paraId="2205DD49"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σας καταθέσω στα Πρακτικά, κύριε Υπουργέ –και ειλικρινά δεν ζητάω την τοποθέτησή σας πάνω σε αυτές τις υποθέσεις σήμερα εδώ- τρεις δικαστικές αποφάσεις, οι οποίες δεν έλαβαν υπ’ </w:t>
      </w:r>
      <w:proofErr w:type="spellStart"/>
      <w:r>
        <w:rPr>
          <w:rFonts w:eastAsia="Times New Roman" w:cs="Times New Roman"/>
          <w:szCs w:val="24"/>
        </w:rPr>
        <w:t>όψιν</w:t>
      </w:r>
      <w:proofErr w:type="spellEnd"/>
      <w:r>
        <w:rPr>
          <w:rFonts w:eastAsia="Times New Roman" w:cs="Times New Roman"/>
          <w:szCs w:val="24"/>
        </w:rPr>
        <w:t xml:space="preserve"> τους τις συγκεκριμένες </w:t>
      </w:r>
      <w:r>
        <w:rPr>
          <w:rFonts w:eastAsia="Times New Roman" w:cs="Times New Roman"/>
          <w:szCs w:val="24"/>
        </w:rPr>
        <w:t>υ</w:t>
      </w:r>
      <w:r>
        <w:rPr>
          <w:rFonts w:eastAsia="Times New Roman" w:cs="Times New Roman"/>
          <w:szCs w:val="24"/>
        </w:rPr>
        <w:t xml:space="preserve">πουργικές </w:t>
      </w:r>
      <w:r>
        <w:rPr>
          <w:rFonts w:eastAsia="Times New Roman" w:cs="Times New Roman"/>
          <w:szCs w:val="24"/>
        </w:rPr>
        <w:t>α</w:t>
      </w:r>
      <w:r>
        <w:rPr>
          <w:rFonts w:eastAsia="Times New Roman" w:cs="Times New Roman"/>
          <w:szCs w:val="24"/>
        </w:rPr>
        <w:t>ποφάσεις. Θα επανέλθουμε στο συγκεκ</w:t>
      </w:r>
      <w:r>
        <w:rPr>
          <w:rFonts w:eastAsia="Times New Roman" w:cs="Times New Roman"/>
          <w:szCs w:val="24"/>
        </w:rPr>
        <w:t xml:space="preserve">ριμένο θέμα, όταν θα έχετε τον χρόνο ουσιαστικά να μελετήσετε αυτές τις δικαστικές αποφάσεις. </w:t>
      </w:r>
    </w:p>
    <w:p w14:paraId="2205DD4A" w14:textId="77777777" w:rsidR="00F618CB" w:rsidRDefault="00733657">
      <w:pPr>
        <w:spacing w:line="600" w:lineRule="auto"/>
        <w:ind w:firstLine="720"/>
        <w:jc w:val="both"/>
        <w:rPr>
          <w:rFonts w:eastAsia="Times New Roman" w:cs="Times New Roman"/>
          <w:szCs w:val="24"/>
        </w:rPr>
      </w:pPr>
      <w:r w:rsidRPr="004B2E64">
        <w:rPr>
          <w:rFonts w:eastAsia="Times New Roman" w:cs="Times New Roman"/>
          <w:szCs w:val="24"/>
        </w:rPr>
        <w:t>(Στο σημείο</w:t>
      </w:r>
      <w:r>
        <w:rPr>
          <w:rFonts w:eastAsia="Times New Roman" w:cs="Times New Roman"/>
          <w:szCs w:val="24"/>
        </w:rPr>
        <w:t xml:space="preserve"> αυτό ο Βουλευτής κ. Ιωάννης </w:t>
      </w:r>
      <w:proofErr w:type="spellStart"/>
      <w:r>
        <w:rPr>
          <w:rFonts w:eastAsia="Times New Roman" w:cs="Times New Roman"/>
          <w:szCs w:val="24"/>
        </w:rPr>
        <w:t>Σαρίδης</w:t>
      </w:r>
      <w:proofErr w:type="spellEnd"/>
      <w:r>
        <w:rPr>
          <w:rFonts w:eastAsia="Times New Roman" w:cs="Times New Roman"/>
          <w:szCs w:val="24"/>
        </w:rPr>
        <w:t xml:space="preserve"> καταθέτει για τα Πρακτικά τις προαναφερθείσες δικαστικές αποφάσεις, οι οποίες </w:t>
      </w:r>
      <w:r w:rsidRPr="004B2E64">
        <w:rPr>
          <w:rFonts w:eastAsia="Times New Roman" w:cs="Times New Roman"/>
          <w:szCs w:val="24"/>
        </w:rPr>
        <w:t xml:space="preserve">βρίσκονται στο </w:t>
      </w:r>
      <w:r>
        <w:rPr>
          <w:rFonts w:eastAsia="Times New Roman" w:cs="Times New Roman"/>
          <w:szCs w:val="24"/>
        </w:rPr>
        <w:t>α</w:t>
      </w:r>
      <w:r w:rsidRPr="004B2E64">
        <w:rPr>
          <w:rFonts w:eastAsia="Times New Roman" w:cs="Times New Roman"/>
          <w:szCs w:val="24"/>
        </w:rPr>
        <w:t xml:space="preserve">ρχείο του Τμήματος </w:t>
      </w:r>
      <w:r w:rsidRPr="004B2E64">
        <w:rPr>
          <w:rFonts w:eastAsia="Times New Roman" w:cs="Times New Roman"/>
          <w:szCs w:val="24"/>
        </w:rPr>
        <w:t>Γραμματείας της Διεύθυνσης Στενογραφίας και Πρακτικών της Βουλής)</w:t>
      </w:r>
    </w:p>
    <w:p w14:paraId="2205DD4B"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Όμως, η ερώτησή μου είναι η εξής: Θα ήθελα, κύριε Υπουργέ, να μου πείτε -εφόσον δεν υπάρχει θέμα συνταγματικότητας- αν τα ελληνικά δικαστήρια θα έπρεπε να εφαρμόζουν τις υπουργικές αποφάσεις</w:t>
      </w:r>
      <w:r>
        <w:rPr>
          <w:rFonts w:eastAsia="Times New Roman" w:cs="Times New Roman"/>
          <w:szCs w:val="24"/>
        </w:rPr>
        <w:t xml:space="preserve">. Διερευνήστε το εσείς από τη δική σας την πλευρά, μετά την κατάθεσή μου και θα επανέλθουμε πάλι σε αυτό. </w:t>
      </w:r>
    </w:p>
    <w:p w14:paraId="2205DD4C"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205DD4D"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sidRPr="00BC1489">
        <w:rPr>
          <w:rFonts w:eastAsia="Times New Roman" w:cs="Times New Roman"/>
          <w:b/>
          <w:szCs w:val="24"/>
        </w:rPr>
        <w:t xml:space="preserve">ΠΡΟΕΔΡΕΥΩΝ (Δημήτριος </w:t>
      </w:r>
      <w:proofErr w:type="spellStart"/>
      <w:r w:rsidRPr="00BC1489">
        <w:rPr>
          <w:rFonts w:eastAsia="Times New Roman" w:cs="Times New Roman"/>
          <w:b/>
          <w:szCs w:val="24"/>
        </w:rPr>
        <w:t>Κρεμαστινός</w:t>
      </w:r>
      <w:proofErr w:type="spellEnd"/>
      <w:r w:rsidRPr="00BC1489">
        <w:rPr>
          <w:rFonts w:eastAsia="Times New Roman" w:cs="Times New Roman"/>
          <w:b/>
          <w:szCs w:val="24"/>
        </w:rPr>
        <w:t xml:space="preserve">): </w:t>
      </w:r>
      <w:r>
        <w:rPr>
          <w:rFonts w:eastAsia="Times New Roman" w:cs="Times New Roman"/>
          <w:szCs w:val="24"/>
        </w:rPr>
        <w:t xml:space="preserve">Ευχαριστώ. </w:t>
      </w:r>
    </w:p>
    <w:p w14:paraId="2205DD4E"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κύριε Υπουργέ. </w:t>
      </w:r>
    </w:p>
    <w:p w14:paraId="2205DD4F"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sidRPr="0033459E">
        <w:rPr>
          <w:rFonts w:eastAsia="Times New Roman" w:cs="Times New Roman"/>
          <w:b/>
          <w:szCs w:val="24"/>
        </w:rPr>
        <w:lastRenderedPageBreak/>
        <w:t>ΜΙΧΑΗΛ ΚΑΛΟΓΗΡΟΥ (Υπουργός Δικαιοσύνης, Διαφ</w:t>
      </w:r>
      <w:r w:rsidRPr="0033459E">
        <w:rPr>
          <w:rFonts w:eastAsia="Times New Roman" w:cs="Times New Roman"/>
          <w:b/>
          <w:szCs w:val="24"/>
        </w:rPr>
        <w:t>άνειας και Ανθρωπίνων Δικαιωμάτων):</w:t>
      </w:r>
      <w:r>
        <w:rPr>
          <w:rFonts w:eastAsia="Times New Roman" w:cs="Times New Roman"/>
          <w:b/>
          <w:szCs w:val="24"/>
        </w:rPr>
        <w:t xml:space="preserve"> </w:t>
      </w:r>
      <w:r>
        <w:rPr>
          <w:rFonts w:eastAsia="Times New Roman" w:cs="Times New Roman"/>
          <w:szCs w:val="24"/>
        </w:rPr>
        <w:t xml:space="preserve">Η απάντηση στην ερώτησή σας είναι αυτονόητη. Έθεσα και ένα γενικό πλαίσιο –νομίζω- με πολύ απλό τρόπο σε σχέση με το τι προβλέπει το Σύνταγμα, όσον αφορά τον τρόπο που η δικαστική εξουσία, η </w:t>
      </w:r>
      <w:r>
        <w:rPr>
          <w:rFonts w:eastAsia="Times New Roman" w:cs="Times New Roman"/>
          <w:szCs w:val="24"/>
        </w:rPr>
        <w:t>δ</w:t>
      </w:r>
      <w:r>
        <w:rPr>
          <w:rFonts w:eastAsia="Times New Roman" w:cs="Times New Roman"/>
          <w:szCs w:val="24"/>
        </w:rPr>
        <w:t>ικαιοσύνη λειτουργεί, εφαρμό</w:t>
      </w:r>
      <w:r>
        <w:rPr>
          <w:rFonts w:eastAsia="Times New Roman" w:cs="Times New Roman"/>
          <w:szCs w:val="24"/>
        </w:rPr>
        <w:t xml:space="preserve">ζει τον νόμο. Εφαρμόζει τον νόμο, όπως εκείνη γνωρίζει. Δεν εφαρμόζει όσα θεωρεί ότι αντίκειται στους νόμους και στο Σύνταγμα. </w:t>
      </w:r>
    </w:p>
    <w:p w14:paraId="2205DD50"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Επίσης, γνωρίζετε καλά ότι οι υπουργικές αποφάσεις είναι κανονιστικές πράξεις, οι οποίες κατ’ εξουσιοδότηση του νόμου παράγουν δ</w:t>
      </w:r>
      <w:r>
        <w:rPr>
          <w:rFonts w:eastAsia="Times New Roman" w:cs="Times New Roman"/>
          <w:szCs w:val="24"/>
        </w:rPr>
        <w:t xml:space="preserve">ίκαιο. Λαμβάνονται υπ’ </w:t>
      </w:r>
      <w:proofErr w:type="spellStart"/>
      <w:r>
        <w:rPr>
          <w:rFonts w:eastAsia="Times New Roman" w:cs="Times New Roman"/>
          <w:szCs w:val="24"/>
        </w:rPr>
        <w:t>όψιν</w:t>
      </w:r>
      <w:proofErr w:type="spellEnd"/>
      <w:r>
        <w:rPr>
          <w:rFonts w:eastAsia="Times New Roman" w:cs="Times New Roman"/>
          <w:szCs w:val="24"/>
        </w:rPr>
        <w:t xml:space="preserve">, πράγματι. Αναμένω να δω τις συγκεκριμένες υποθέσεις και τις συγκεκριμένες αποφάσεις που καταθέσατε στα Πρακτικά. </w:t>
      </w:r>
    </w:p>
    <w:p w14:paraId="2205DD51"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Όπως αντιλαμβάνεστε, από εκεί και πέρα θα πρέπει να δούμε αν είναι οριστικές, αν είναι τελεσίδικες, αν είναι αμετ</w:t>
      </w:r>
      <w:r>
        <w:rPr>
          <w:rFonts w:eastAsia="Times New Roman" w:cs="Times New Roman"/>
          <w:szCs w:val="24"/>
        </w:rPr>
        <w:t>άκλητες, πώς και εάν πράγματι οι γενικοί όροι παραβιάζουν την απαγόρευση στην αναγραφή των γενικών όρων συναλλαγών, όπως προβλέφθηκαν στις συγκεκριμένες υπουργικές αποφάσεις</w:t>
      </w:r>
      <w:r w:rsidRPr="00C448E6">
        <w:rPr>
          <w:rFonts w:eastAsia="Times New Roman" w:cs="Times New Roman"/>
          <w:szCs w:val="24"/>
        </w:rPr>
        <w:t xml:space="preserve"> </w:t>
      </w:r>
      <w:r>
        <w:rPr>
          <w:rFonts w:eastAsia="Times New Roman" w:cs="Times New Roman"/>
          <w:szCs w:val="24"/>
        </w:rPr>
        <w:t xml:space="preserve">και με ποιον τρόπο. Ασφαλώς, αν χρειαστεί, θα επανέλθω. </w:t>
      </w:r>
    </w:p>
    <w:p w14:paraId="2205DD52"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r>
        <w:rPr>
          <w:rFonts w:eastAsia="Times New Roman" w:cs="Times New Roman"/>
          <w:szCs w:val="24"/>
        </w:rPr>
        <w:t xml:space="preserve"> </w:t>
      </w:r>
    </w:p>
    <w:p w14:paraId="2205DD53"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sidRPr="00BC1489">
        <w:rPr>
          <w:rFonts w:eastAsia="Times New Roman" w:cs="Times New Roman"/>
          <w:b/>
          <w:szCs w:val="24"/>
        </w:rPr>
        <w:t xml:space="preserve">ΠΡΟΕΔΡΕΥΩΝ (Δημήτριος </w:t>
      </w:r>
      <w:proofErr w:type="spellStart"/>
      <w:r w:rsidRPr="00BC1489">
        <w:rPr>
          <w:rFonts w:eastAsia="Times New Roman" w:cs="Times New Roman"/>
          <w:b/>
          <w:szCs w:val="24"/>
        </w:rPr>
        <w:t>Κρεμαστινός</w:t>
      </w:r>
      <w:proofErr w:type="spellEnd"/>
      <w:r w:rsidRPr="00BC1489">
        <w:rPr>
          <w:rFonts w:eastAsia="Times New Roman" w:cs="Times New Roman"/>
          <w:b/>
          <w:szCs w:val="24"/>
        </w:rPr>
        <w:t xml:space="preserve">): </w:t>
      </w:r>
      <w:r>
        <w:rPr>
          <w:rFonts w:eastAsia="Times New Roman" w:cs="Times New Roman"/>
          <w:szCs w:val="24"/>
        </w:rPr>
        <w:t xml:space="preserve">Και εγώ ευχαριστώ, κύριε Υπουργέ. </w:t>
      </w:r>
    </w:p>
    <w:p w14:paraId="2205DD54"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Προχωρούμε στην τελευταία για σήμερα επίκαιρη ερώτηση, δηλαδή στην πρώτη με αριθμό 87/22-10-2018 επίκαιρη ερώτηση δεύτερου κύκλου του Βουλευτή Επικρατείας της Νέας Δημοκρατίας κ. </w:t>
      </w:r>
      <w:r w:rsidRPr="008F2418">
        <w:rPr>
          <w:rFonts w:eastAsia="Times New Roman" w:cs="Times New Roman"/>
          <w:bCs/>
          <w:szCs w:val="24"/>
        </w:rPr>
        <w:t>Βασι</w:t>
      </w:r>
      <w:r w:rsidRPr="008F2418">
        <w:rPr>
          <w:rFonts w:eastAsia="Times New Roman" w:cs="Times New Roman"/>
          <w:bCs/>
          <w:szCs w:val="24"/>
        </w:rPr>
        <w:t>λείου Οικονόμου</w:t>
      </w:r>
      <w:r>
        <w:rPr>
          <w:rFonts w:eastAsia="Times New Roman" w:cs="Times New Roman"/>
          <w:bCs/>
          <w:szCs w:val="24"/>
        </w:rPr>
        <w:t xml:space="preserve"> </w:t>
      </w:r>
      <w:r>
        <w:rPr>
          <w:rFonts w:eastAsia="Times New Roman" w:cs="Times New Roman"/>
          <w:szCs w:val="24"/>
        </w:rPr>
        <w:t xml:space="preserve">προς τον Υπουργό </w:t>
      </w:r>
      <w:r w:rsidRPr="008F2418">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με θέμα: «Βαθιά στην τσέπη βάζει το χέρι του ο Έλληνας για την υγεία επί ΣΥΡΙΖΑΝΕΛ!». </w:t>
      </w:r>
    </w:p>
    <w:p w14:paraId="2205DD55"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Οικονόμου, έχετε τον λόγο για δύο λεπτά. </w:t>
      </w:r>
    </w:p>
    <w:p w14:paraId="2205DD56"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Αφορμή για την επίκαιρη ερώτηση που κατέθεσα, κύριε Πρόεδρε, είναι τα απογοητευτικά συμπεράσματα που δημοσιοποίησε η Ελληνική Στατιστική Υπηρεσία και τα οποία αφορούν την έρευνα οικογενειακών προϋπολογισμών για το έτος 2017. Ειδικότερα αφορούν τις δαπάνες </w:t>
      </w:r>
      <w:r>
        <w:rPr>
          <w:rFonts w:eastAsia="Times New Roman" w:cs="Times New Roman"/>
          <w:szCs w:val="24"/>
        </w:rPr>
        <w:t>υγείας των ελληνικών νοικοκυριών, οι οποίες έρχονται να αποκαλύψουν με τον πιο εκκωφαντικό τρόπο τα επικοινωνιακά ψεύδη και την ανυπαρξία της Κυβέρνησης του κ. Τσίπρα -και του Υπουργείου Υγείας κατ’ επέκταση- σε σχέση με το αν αποδίδει η πολιτική για την υ</w:t>
      </w:r>
      <w:r>
        <w:rPr>
          <w:rFonts w:eastAsia="Times New Roman" w:cs="Times New Roman"/>
          <w:szCs w:val="24"/>
        </w:rPr>
        <w:t xml:space="preserve">γεία και βέβαια, με το αν η λεγόμενη μεταρρύθμιση για την πρωτοβάθμια υγεία, για την οποία επαίρεται ο Υπουργός, αποδίδει καρπούς και έχει αποτελέσματα και με το αν έχει αξία να πανηγυρίζει κανείς για τις σχεδόν εκατό μίζερες ΤΟΜΥ που με χίλια ζόρια έχουν </w:t>
      </w:r>
      <w:r>
        <w:rPr>
          <w:rFonts w:eastAsia="Times New Roman" w:cs="Times New Roman"/>
          <w:szCs w:val="24"/>
        </w:rPr>
        <w:t xml:space="preserve">στηθεί στη χώρα. </w:t>
      </w:r>
    </w:p>
    <w:p w14:paraId="2205DD57"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Παρ’ όλα αυτά, όμως, δημόσια υγεία δεν υπάρχει, παρ</w:t>
      </w:r>
      <w:r>
        <w:rPr>
          <w:rFonts w:eastAsia="Times New Roman" w:cs="Times New Roman"/>
          <w:szCs w:val="24"/>
        </w:rPr>
        <w:t xml:space="preserve">’ </w:t>
      </w:r>
      <w:r>
        <w:rPr>
          <w:rFonts w:eastAsia="Times New Roman" w:cs="Times New Roman"/>
          <w:szCs w:val="24"/>
        </w:rPr>
        <w:t xml:space="preserve">όλο που πληρώνει ο Έλληνας πολίτης -είτε από τον φόρο του είτε από την ασφαλιστική του εισφορά- πολλά δισεκατομμύρια τον χρόνο. </w:t>
      </w:r>
      <w:r>
        <w:rPr>
          <w:rFonts w:eastAsia="Times New Roman" w:cs="Times New Roman"/>
          <w:szCs w:val="24"/>
        </w:rPr>
        <w:t>Δ</w:t>
      </w:r>
      <w:r>
        <w:rPr>
          <w:rFonts w:eastAsia="Times New Roman" w:cs="Times New Roman"/>
          <w:szCs w:val="24"/>
        </w:rPr>
        <w:t>εν μιλάω για την ιδιωτική δαπάνη, την οποία φέρνω ως επί</w:t>
      </w:r>
      <w:r>
        <w:rPr>
          <w:rFonts w:eastAsia="Times New Roman" w:cs="Times New Roman"/>
          <w:szCs w:val="24"/>
        </w:rPr>
        <w:t xml:space="preserve">καιρη ερώτηση, που είναι το 7,3% του εισοδήματος του ελληνικού νοικοκυριού, όταν το 2012 ήταν 6,4%. </w:t>
      </w:r>
    </w:p>
    <w:p w14:paraId="2205DD58"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Επί ΣΥΡΙΖΑ, δηλαδή, επί της αριστερής κυβέρνησης η ιδιωτική δαπάνη του μέσου ελληνικού νοικοκυριού αυξήθηκε είτε γιατί δεν μπορώ να βρω τον γιατρό μου και </w:t>
      </w:r>
      <w:r>
        <w:rPr>
          <w:rFonts w:eastAsia="Times New Roman"/>
          <w:color w:val="000000"/>
          <w:szCs w:val="24"/>
          <w:shd w:val="clear" w:color="auto" w:fill="FFFFFF"/>
        </w:rPr>
        <w:t>υπάρχει αναμονή εβδομάδων για ραντεβού –τα ξέρετε αυτά ως γιατρός</w:t>
      </w:r>
      <w:r w:rsidRPr="007C6A0C">
        <w:rPr>
          <w:rFonts w:eastAsia="Times New Roman"/>
          <w:color w:val="000000"/>
          <w:szCs w:val="24"/>
          <w:shd w:val="clear" w:color="auto" w:fill="FFFFFF"/>
        </w:rPr>
        <w:t xml:space="preserve"> </w:t>
      </w:r>
      <w:r>
        <w:rPr>
          <w:rFonts w:eastAsia="Times New Roman"/>
          <w:color w:val="000000"/>
          <w:szCs w:val="24"/>
          <w:shd w:val="clear" w:color="auto" w:fill="FFFFFF"/>
        </w:rPr>
        <w:t>και ως ειδικός για τα θέματα αυτά- είτε γιατί το χειρουργείο καθυστερεί μήνες και αναγκάζομαι και πάω στο ιδιωτικό νοσοκομείο, στο ιδιωτικό διαγνωστικό κέντρο.</w:t>
      </w:r>
    </w:p>
    <w:p w14:paraId="2205DD59"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 Έλληνας, ο οποίος έχει ταλαι</w:t>
      </w:r>
      <w:r>
        <w:rPr>
          <w:rFonts w:eastAsia="Times New Roman"/>
          <w:color w:val="000000"/>
          <w:szCs w:val="24"/>
          <w:shd w:val="clear" w:color="auto" w:fill="FFFFFF"/>
        </w:rPr>
        <w:t>πωρηθεί τόσα χρόνια μέσα σε αυτό το σκληρό πρόγραμμα δημοσιονομικής σταθερότητας -στα μνημόνια, τα λεγόμενα- επί μία δεκαετία, που το εισόδημά του έχει ούτως ή άλλως μειωθεί, να αναγκάζεται να βάζει το χέρι βαθιά μέσα στην τσέπη για να καλύψει μέσα από την</w:t>
      </w:r>
      <w:r>
        <w:rPr>
          <w:rFonts w:eastAsia="Times New Roman"/>
          <w:color w:val="000000"/>
          <w:szCs w:val="24"/>
          <w:shd w:val="clear" w:color="auto" w:fill="FFFFFF"/>
        </w:rPr>
        <w:t xml:space="preserve"> ιδιωτική δαπάνη ανάγκες, που θα έπρεπε να τις καλύπτει η δημόσια υγεία. Είμαστε -</w:t>
      </w:r>
      <w:proofErr w:type="spellStart"/>
      <w:r>
        <w:rPr>
          <w:rFonts w:eastAsia="Times New Roman"/>
          <w:color w:val="000000"/>
          <w:szCs w:val="24"/>
          <w:shd w:val="clear" w:color="auto" w:fill="FFFFFF"/>
        </w:rPr>
        <w:t>άκουσον</w:t>
      </w:r>
      <w:proofErr w:type="spellEnd"/>
      <w:r>
        <w:rPr>
          <w:rFonts w:eastAsia="Times New Roman"/>
          <w:color w:val="000000"/>
          <w:szCs w:val="24"/>
          <w:shd w:val="clear" w:color="auto" w:fill="FFFFFF"/>
        </w:rPr>
        <w:t xml:space="preserve"> </w:t>
      </w:r>
      <w:proofErr w:type="spellStart"/>
      <w:r>
        <w:rPr>
          <w:rFonts w:eastAsia="Times New Roman"/>
          <w:color w:val="000000"/>
          <w:szCs w:val="24"/>
          <w:shd w:val="clear" w:color="auto" w:fill="FFFFFF"/>
        </w:rPr>
        <w:t>άκουσον</w:t>
      </w:r>
      <w:proofErr w:type="spellEnd"/>
      <w:r>
        <w:rPr>
          <w:rFonts w:eastAsia="Times New Roman"/>
          <w:color w:val="000000"/>
          <w:szCs w:val="24"/>
          <w:shd w:val="clear" w:color="auto" w:fill="FFFFFF"/>
        </w:rPr>
        <w:t xml:space="preserve">- σύμφωνα πάντα με τα στοιχεία τα οποία και διαβάζω για να μην υπάρχει κανένα λάθος, η χώρα που έχει τη μεγαλύτερη δαπάνη στην Ευρώπη: 7,3%. Δεύτερη έρχεται η </w:t>
      </w:r>
      <w:r>
        <w:rPr>
          <w:rFonts w:eastAsia="Times New Roman"/>
          <w:color w:val="000000"/>
          <w:szCs w:val="24"/>
          <w:shd w:val="clear" w:color="auto" w:fill="FFFFFF"/>
        </w:rPr>
        <w:t xml:space="preserve">Βουλγαρία. </w:t>
      </w:r>
      <w:r>
        <w:rPr>
          <w:rFonts w:eastAsia="Times New Roman"/>
          <w:color w:val="000000"/>
          <w:szCs w:val="24"/>
          <w:shd w:val="clear" w:color="auto" w:fill="FFFFFF"/>
        </w:rPr>
        <w:t>Β</w:t>
      </w:r>
      <w:r>
        <w:rPr>
          <w:rFonts w:eastAsia="Times New Roman"/>
          <w:color w:val="000000"/>
          <w:szCs w:val="24"/>
          <w:shd w:val="clear" w:color="auto" w:fill="FFFFFF"/>
        </w:rPr>
        <w:t>έβαια, επειδή μας ακούν και οι συμπολίτες μας, θα ήθελα να ανα</w:t>
      </w:r>
      <w:r>
        <w:rPr>
          <w:rFonts w:eastAsia="Times New Roman"/>
          <w:color w:val="000000"/>
          <w:szCs w:val="24"/>
          <w:shd w:val="clear" w:color="auto" w:fill="FFFFFF"/>
        </w:rPr>
        <w:lastRenderedPageBreak/>
        <w:t>φέρω ότι στο Ηνωμένο Βασίλειο το μέσο νοικοκυριό δίνει το 1% της ιατρικής δαπάνης από την τσέπη του, στην Ισπανία το 3,4%, στη Σερβία το 4,4% και στην Ιταλία το 4,8%. Σε αυτές τις χώ</w:t>
      </w:r>
      <w:r>
        <w:rPr>
          <w:rFonts w:eastAsia="Times New Roman"/>
          <w:color w:val="000000"/>
          <w:szCs w:val="24"/>
          <w:shd w:val="clear" w:color="auto" w:fill="FFFFFF"/>
        </w:rPr>
        <w:t>ρες, δηλαδή, τα νοικοκυριά δίνουν πολύ λιγότερα απ’ ό,τι δίνει ο φτωχός και ταλαίπωρος Έλληνας συμπολίτης μας. Διότι τον έχουμε κάνει και φτωχό και ταλαίπωρο, όταν αναγκάζεται να πληρώνει και να χρυσοπληρώνει την υγεία επί ημερών ΣΥΡΙΖΑ.</w:t>
      </w:r>
    </w:p>
    <w:p w14:paraId="2205DD5A"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sidRPr="00421017">
        <w:rPr>
          <w:rFonts w:eastAsia="Times New Roman"/>
          <w:b/>
          <w:color w:val="000000"/>
          <w:szCs w:val="24"/>
          <w:shd w:val="clear" w:color="auto" w:fill="FFFFFF"/>
        </w:rPr>
        <w:t>ΠΡΟΕΔΡΕΥΩΝ (Δημήτρ</w:t>
      </w:r>
      <w:r w:rsidRPr="00421017">
        <w:rPr>
          <w:rFonts w:eastAsia="Times New Roman"/>
          <w:b/>
          <w:color w:val="000000"/>
          <w:szCs w:val="24"/>
          <w:shd w:val="clear" w:color="auto" w:fill="FFFFFF"/>
        </w:rPr>
        <w:t xml:space="preserve">ιος </w:t>
      </w:r>
      <w:proofErr w:type="spellStart"/>
      <w:r w:rsidRPr="00421017">
        <w:rPr>
          <w:rFonts w:eastAsia="Times New Roman"/>
          <w:b/>
          <w:color w:val="000000"/>
          <w:szCs w:val="24"/>
          <w:shd w:val="clear" w:color="auto" w:fill="FFFFFF"/>
        </w:rPr>
        <w:t>Κρεμαστινός</w:t>
      </w:r>
      <w:proofErr w:type="spellEnd"/>
      <w:r w:rsidRPr="00421017">
        <w:rPr>
          <w:rFonts w:eastAsia="Times New Roman"/>
          <w:b/>
          <w:color w:val="000000"/>
          <w:szCs w:val="24"/>
          <w:shd w:val="clear" w:color="auto" w:fill="FFFFFF"/>
        </w:rPr>
        <w:t>):</w:t>
      </w:r>
      <w:r>
        <w:rPr>
          <w:rFonts w:eastAsia="Times New Roman"/>
          <w:color w:val="000000"/>
          <w:szCs w:val="24"/>
          <w:shd w:val="clear" w:color="auto" w:fill="FFFFFF"/>
        </w:rPr>
        <w:t xml:space="preserve"> Ορίστε, κύριε Υπουργέ, έχετε τον λόγο για τρία λεπτά.</w:t>
      </w:r>
    </w:p>
    <w:p w14:paraId="2205DD5B"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sidRPr="00421017">
        <w:rPr>
          <w:rFonts w:eastAsia="Times New Roman"/>
          <w:b/>
          <w:color w:val="000000"/>
          <w:szCs w:val="24"/>
          <w:shd w:val="clear" w:color="auto" w:fill="FFFFFF"/>
        </w:rPr>
        <w:t xml:space="preserve">ΑΝΔΡΕΑΣ ΞΑΝΘΟΣ (Υπουργός Υγείας): </w:t>
      </w:r>
      <w:r>
        <w:rPr>
          <w:rFonts w:eastAsia="Times New Roman"/>
          <w:color w:val="000000"/>
          <w:szCs w:val="24"/>
          <w:shd w:val="clear" w:color="auto" w:fill="FFFFFF"/>
        </w:rPr>
        <w:t xml:space="preserve">Αγαπητοί συνάδελφοι, νομίζω ότι χρειάζεται να δούμε λίγο την πραγματική εικόνα και από την άποψη των αριθμών. </w:t>
      </w:r>
    </w:p>
    <w:p w14:paraId="2205DD5C"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Κατ’ αρχάς είναι αλήθεια ότι στην Ελλάδ</w:t>
      </w:r>
      <w:r>
        <w:rPr>
          <w:rFonts w:eastAsia="Times New Roman"/>
          <w:color w:val="000000"/>
          <w:szCs w:val="24"/>
          <w:shd w:val="clear" w:color="auto" w:fill="FFFFFF"/>
        </w:rPr>
        <w:t>α έχουμε ένα πολύ υψηλό ποσοστό ιδιωτικών δαπανών υγείας διαχρονικά. Πάντα ήταν σε ένα επίπεδο γύρω στο 40%. Στο συνολικό επίπεδο δαπανών υγείας, δηλαδή, η δημόσια δαπάνη είναι το 60% και στο 40% η ιδιωτική δαπάνη, όταν –θυμίζω- στο μέσο όρο δαπανών στην Ε</w:t>
      </w:r>
      <w:r>
        <w:rPr>
          <w:rFonts w:eastAsia="Times New Roman"/>
          <w:color w:val="000000"/>
          <w:szCs w:val="24"/>
          <w:shd w:val="clear" w:color="auto" w:fill="FFFFFF"/>
        </w:rPr>
        <w:t>υρώπη η αναλογία είναι περίπου 80% η δημόσια δαπάνη και 20% η ιδιωτική.</w:t>
      </w:r>
    </w:p>
    <w:p w14:paraId="2205DD5D"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Επίσης, είναι αλήθεια ότι είχαμε μία μεγάλη και δραματική υποχώρηση των δημόσιων δαπανών υγείας στη διάρκεια της κρίσης.</w:t>
      </w:r>
    </w:p>
    <w:p w14:paraId="2205DD5E"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Το 2009 ήταν 6,8% του ΑΕΠ. Το 2014, στο αποκορύφωμα κατά την άπ</w:t>
      </w:r>
      <w:r>
        <w:rPr>
          <w:rFonts w:eastAsia="Times New Roman"/>
          <w:color w:val="000000"/>
          <w:szCs w:val="24"/>
          <w:shd w:val="clear" w:color="auto" w:fill="FFFFFF"/>
        </w:rPr>
        <w:t>οψή μου της υγειονομικής κρίσης στη χώρα, κατακρημνίστηκαν στο 4,6% του ΑΕΠ. Τα χρόνια αυτά υπήρξε μ</w:t>
      </w:r>
      <w:r>
        <w:rPr>
          <w:rFonts w:eastAsia="Times New Roman"/>
          <w:color w:val="000000"/>
          <w:szCs w:val="24"/>
          <w:shd w:val="clear" w:color="auto" w:fill="FFFFFF"/>
        </w:rPr>
        <w:t>ί</w:t>
      </w:r>
      <w:r>
        <w:rPr>
          <w:rFonts w:eastAsia="Times New Roman"/>
          <w:color w:val="000000"/>
          <w:szCs w:val="24"/>
          <w:shd w:val="clear" w:color="auto" w:fill="FFFFFF"/>
        </w:rPr>
        <w:t>α σημαντική προσπάθεια και έχουμε καταφέρει να τις φτάσουμε περίπου στο 5,2% το 2017. Είναι μία μικρή, οριακή, αλλά πολιτικά σημαντική ενίσχυση.</w:t>
      </w:r>
    </w:p>
    <w:p w14:paraId="2205DD5F"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Από το 201</w:t>
      </w:r>
      <w:r>
        <w:rPr>
          <w:rFonts w:eastAsia="Times New Roman"/>
          <w:color w:val="000000"/>
          <w:szCs w:val="24"/>
          <w:shd w:val="clear" w:color="auto" w:fill="FFFFFF"/>
        </w:rPr>
        <w:t>5, λοιπόν, αγαπητέ μου συνάδελφε, σταματούν οι περικοπές στις δημόσιες δαπάνες υγείας. Ήδη τα στοιχεία της ΕΛΣΤΑΤ -υπάρχει το δελτίο Τύπου «Σύστημα Λογαριασμών Υγείας έτους 2016», στις 30 Μαρτίου 2018- λένε ότι μεταξύ 2015 και 2016 έχουμε μία αύξηση των δη</w:t>
      </w:r>
      <w:r>
        <w:rPr>
          <w:rFonts w:eastAsia="Times New Roman"/>
          <w:color w:val="000000"/>
          <w:szCs w:val="24"/>
          <w:shd w:val="clear" w:color="auto" w:fill="FFFFFF"/>
        </w:rPr>
        <w:t>μόσιων δαπανών και σε απόλυτους αριθμούς, καθώς από 8,4 δισεκατομμύρια το 2015 πάνε στα 9,034 δισεκατομμύρια το 2016- και ως ποσοστό από 58,3% πάνε στο 61,3%. Αντίστοιχα, έχουμε μείωση των ιδιωτικών δαπανών και σε απόλυτο αριθμό και ως ποσοστό. Από 5,24 δι</w:t>
      </w:r>
      <w:r>
        <w:rPr>
          <w:rFonts w:eastAsia="Times New Roman"/>
          <w:color w:val="000000"/>
          <w:szCs w:val="24"/>
          <w:shd w:val="clear" w:color="auto" w:fill="FFFFFF"/>
        </w:rPr>
        <w:t xml:space="preserve">σεκατομμύρια το 2015 στα 5,057 δισεκατομμύρια το 2016, μείωση 2,4%. </w:t>
      </w:r>
    </w:p>
    <w:p w14:paraId="2205DD60"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Επίσης, έχουμε ένα πολύ σημαντικό στοιχείο το οποίο υπάρχει στις μελέτες της ΕΛΣΤΑΤ, που λέει ότι εξαιτίας της αύξησης των δημόσιων δαπανών υγείας υποχωρούν οι ιδιωτικές δαπάνες και μειών</w:t>
      </w:r>
      <w:r>
        <w:rPr>
          <w:rFonts w:eastAsia="Times New Roman"/>
          <w:color w:val="000000"/>
          <w:szCs w:val="24"/>
          <w:shd w:val="clear" w:color="auto" w:fill="FFFFFF"/>
        </w:rPr>
        <w:t xml:space="preserve">εται σημαντικά το ποσοστό των ανικανοποίητων ιατρικών αναγκών. </w:t>
      </w:r>
    </w:p>
    <w:p w14:paraId="2205DD61"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lastRenderedPageBreak/>
        <w:t>Οι ανικανοποίητες ιατρικές ανάγκες, που είναι ένας ευαίσθητος δείκτης της επάρκειας του συστήματος</w:t>
      </w:r>
      <w:r w:rsidRPr="00922B18">
        <w:rPr>
          <w:rFonts w:eastAsia="Times New Roman" w:cs="Times New Roman"/>
          <w:szCs w:val="24"/>
        </w:rPr>
        <w:t xml:space="preserve"> </w:t>
      </w:r>
      <w:r>
        <w:rPr>
          <w:rFonts w:eastAsia="Times New Roman" w:cs="Times New Roman"/>
          <w:szCs w:val="24"/>
        </w:rPr>
        <w:t xml:space="preserve">υγείας να καλύψει τις ανάγκες των ανθρώπων, ήταν πριν από την κρίση γύρω στο 4% του πληθυσμού, όταν ο μέσος όρος στην Ευρώπη είναι περίπου γύρω στο 2% με 2,5%. </w:t>
      </w:r>
    </w:p>
    <w:p w14:paraId="2205DD62" w14:textId="77777777" w:rsidR="00F618CB" w:rsidRDefault="00733657">
      <w:pPr>
        <w:tabs>
          <w:tab w:val="left" w:pos="1134"/>
        </w:tabs>
        <w:spacing w:line="600" w:lineRule="auto"/>
        <w:ind w:firstLine="720"/>
        <w:jc w:val="both"/>
        <w:rPr>
          <w:rFonts w:eastAsia="Times New Roman" w:cs="Times New Roman"/>
          <w:szCs w:val="24"/>
        </w:rPr>
      </w:pPr>
      <w:r w:rsidRPr="009A65EF">
        <w:rPr>
          <w:rFonts w:eastAsia="Times New Roman" w:cs="Times New Roman"/>
          <w:szCs w:val="24"/>
        </w:rPr>
        <w:t>(Στο σημείο αυτό κτυπάει το κουδούνι λήξεως του χ</w:t>
      </w:r>
      <w:r>
        <w:rPr>
          <w:rFonts w:eastAsia="Times New Roman" w:cs="Times New Roman"/>
          <w:szCs w:val="24"/>
        </w:rPr>
        <w:t>ρόνου ομιλίας του κυρίου Υπουργού</w:t>
      </w:r>
      <w:r w:rsidRPr="009A65EF">
        <w:rPr>
          <w:rFonts w:eastAsia="Times New Roman" w:cs="Times New Roman"/>
          <w:szCs w:val="24"/>
        </w:rPr>
        <w:t>)</w:t>
      </w:r>
    </w:p>
    <w:p w14:paraId="2205DD63"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Το 2014, </w:t>
      </w:r>
      <w:r>
        <w:rPr>
          <w:rFonts w:eastAsia="Times New Roman" w:cs="Times New Roman"/>
          <w:szCs w:val="24"/>
        </w:rPr>
        <w:t>2015 και 2016 έφτασαν να είναι γύρω στο 14%, εξαιτίας της κρίσης, της φτωχοποίησης και του αποκλεισμού ιδιαίτερα των ανασφάλιστων ανθρώπων που υπήρχαν μέχρι το 2015 και μετά από έναν χρόνο, από την εφαρμογή του ν.4368 για τους ανασφάλιστους, μεταξύ των ετώ</w:t>
      </w:r>
      <w:r>
        <w:rPr>
          <w:rFonts w:eastAsia="Times New Roman" w:cs="Times New Roman"/>
          <w:szCs w:val="24"/>
        </w:rPr>
        <w:t>ν 2016</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2017 μειώνονται στο 10,9% του πληθυσμού, δηλαδή το ποσοστό του πληθυσμού που δεν καλύπτονται οι ανάγκες του σε μια χρονιά πέφτει από 14,4% στο 10,9%. </w:t>
      </w:r>
    </w:p>
    <w:p w14:paraId="2205DD64"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Αυτό νομίζω ότι δεν λέγεται επιβάρυνση των πολιτών ή επιδείνωση της όντως μεγάλης και δυσβάσταχτ</w:t>
      </w:r>
      <w:r>
        <w:rPr>
          <w:rFonts w:eastAsia="Times New Roman" w:cs="Times New Roman"/>
          <w:szCs w:val="24"/>
        </w:rPr>
        <w:t>ης οικονομικής επιβάρυνσης που δέχθηκαν όλα τα χρόνια της κρίσης.</w:t>
      </w:r>
    </w:p>
    <w:p w14:paraId="2205DD65"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Ο τρόπος με τον οποίο έγινε αυτό ήταν πρώτον, με τον νόμο που περάσαμε για τους ανασφάλιστους. Φέτος, στο πρώτο </w:t>
      </w:r>
      <w:proofErr w:type="spellStart"/>
      <w:r>
        <w:rPr>
          <w:rFonts w:eastAsia="Times New Roman" w:cs="Times New Roman"/>
          <w:szCs w:val="24"/>
        </w:rPr>
        <w:t>εννιάμηνο</w:t>
      </w:r>
      <w:proofErr w:type="spellEnd"/>
      <w:r>
        <w:rPr>
          <w:rFonts w:eastAsia="Times New Roman" w:cs="Times New Roman"/>
          <w:szCs w:val="24"/>
        </w:rPr>
        <w:t xml:space="preserve"> του 2018, επτακόσιες εξήντα </w:t>
      </w:r>
      <w:r>
        <w:rPr>
          <w:rFonts w:eastAsia="Times New Roman" w:cs="Times New Roman"/>
          <w:szCs w:val="24"/>
        </w:rPr>
        <w:lastRenderedPageBreak/>
        <w:t>τέσσερις χιλιάδες μεμονωμένοι, με διαφορ</w:t>
      </w:r>
      <w:r>
        <w:rPr>
          <w:rFonts w:eastAsia="Times New Roman" w:cs="Times New Roman"/>
          <w:szCs w:val="24"/>
        </w:rPr>
        <w:t xml:space="preserve">ετικό ΑΜΚΑ, ανασφάλιστοι άνθρωποι έχουν </w:t>
      </w:r>
      <w:proofErr w:type="spellStart"/>
      <w:r>
        <w:rPr>
          <w:rFonts w:eastAsia="Times New Roman" w:cs="Times New Roman"/>
          <w:szCs w:val="24"/>
        </w:rPr>
        <w:t>συνταγογραφηθεί</w:t>
      </w:r>
      <w:proofErr w:type="spellEnd"/>
      <w:r>
        <w:rPr>
          <w:rFonts w:eastAsia="Times New Roman" w:cs="Times New Roman"/>
          <w:szCs w:val="24"/>
        </w:rPr>
        <w:t xml:space="preserve"> για φάρμακα αξίας 162.000.000 ευρώ, εκ των οποίων τα 93.000.000 είναι με μηδενική συμμετοχή, όπως και για εξετάσεις αξίας 52.000.000 ευρώ. Αυτό αποτελεί αισθητή οικονομική ανακούφιση και όχι επιβάρυνσ</w:t>
      </w:r>
      <w:r>
        <w:rPr>
          <w:rFonts w:eastAsia="Times New Roman" w:cs="Times New Roman"/>
          <w:szCs w:val="24"/>
        </w:rPr>
        <w:t>η που πολίτη.</w:t>
      </w:r>
    </w:p>
    <w:p w14:paraId="2205DD66"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Δεύτερον, καταργήσαμε το </w:t>
      </w:r>
      <w:proofErr w:type="spellStart"/>
      <w:r>
        <w:rPr>
          <w:rFonts w:eastAsia="Times New Roman" w:cs="Times New Roman"/>
          <w:szCs w:val="24"/>
        </w:rPr>
        <w:t>πεντάευρ</w:t>
      </w:r>
      <w:r>
        <w:rPr>
          <w:rFonts w:eastAsia="Times New Roman" w:cs="Times New Roman"/>
          <w:szCs w:val="24"/>
        </w:rPr>
        <w:t>ο</w:t>
      </w:r>
      <w:proofErr w:type="spellEnd"/>
      <w:r>
        <w:rPr>
          <w:rFonts w:eastAsia="Times New Roman" w:cs="Times New Roman"/>
          <w:szCs w:val="24"/>
        </w:rPr>
        <w:t xml:space="preserve"> που εσείς είχατε βάλει, το εισιτήριο πρόσβασης που επιβάρυνε τους πιο αδύναμους και πιο φτωχούς πολίτες της χώρας μας, όταν έρχονταν σε συναλλαγή με το σύστημα υγείας. Ήταν μ</w:t>
      </w:r>
      <w:r>
        <w:rPr>
          <w:rFonts w:eastAsia="Times New Roman" w:cs="Times New Roman"/>
          <w:szCs w:val="24"/>
        </w:rPr>
        <w:t>ί</w:t>
      </w:r>
      <w:r>
        <w:rPr>
          <w:rFonts w:eastAsia="Times New Roman" w:cs="Times New Roman"/>
          <w:szCs w:val="24"/>
        </w:rPr>
        <w:t>α δαπάνη 22.000.000 ευρώ.</w:t>
      </w:r>
    </w:p>
    <w:p w14:paraId="2205DD67" w14:textId="77777777" w:rsidR="00F618CB" w:rsidRDefault="00733657">
      <w:pPr>
        <w:tabs>
          <w:tab w:val="left" w:pos="1134"/>
        </w:tabs>
        <w:spacing w:line="600" w:lineRule="auto"/>
        <w:ind w:firstLine="720"/>
        <w:jc w:val="both"/>
        <w:rPr>
          <w:rFonts w:eastAsia="Times New Roman" w:cs="Times New Roman"/>
          <w:szCs w:val="24"/>
        </w:rPr>
      </w:pPr>
      <w:r w:rsidRPr="009A65EF">
        <w:rPr>
          <w:rFonts w:eastAsia="Times New Roman" w:cs="Times New Roman"/>
          <w:szCs w:val="24"/>
        </w:rPr>
        <w:t>(Στο σ</w:t>
      </w:r>
      <w:r w:rsidRPr="009A65EF">
        <w:rPr>
          <w:rFonts w:eastAsia="Times New Roman" w:cs="Times New Roman"/>
          <w:szCs w:val="24"/>
        </w:rPr>
        <w:t>ημείο αυτό κτυπάει το κουδούνι λήξεως του χρ</w:t>
      </w:r>
      <w:r>
        <w:rPr>
          <w:rFonts w:eastAsia="Times New Roman" w:cs="Times New Roman"/>
          <w:szCs w:val="24"/>
        </w:rPr>
        <w:t>όνου ομιλίας του κυρίου Υπουργού</w:t>
      </w:r>
      <w:r w:rsidRPr="009A65EF">
        <w:rPr>
          <w:rFonts w:eastAsia="Times New Roman" w:cs="Times New Roman"/>
          <w:szCs w:val="24"/>
        </w:rPr>
        <w:t>)</w:t>
      </w:r>
    </w:p>
    <w:p w14:paraId="2205DD68"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Θυμίζω ότι είχατε επιχειρήσει –υπήρξε όμως γενικευμένη κατακραυγή- να βάλετε και εισιτήριο εισαγωγής στα νοσοκομεία της τάξης των 25 ευρώ, για το οποίο ο τότε Υπουργός Υγείας υπε</w:t>
      </w:r>
      <w:r>
        <w:rPr>
          <w:rFonts w:eastAsia="Times New Roman" w:cs="Times New Roman"/>
          <w:szCs w:val="24"/>
        </w:rPr>
        <w:t xml:space="preserve">ρθεμάτιζε για την αναγκαιότητά του. Δεν έγινε, όμως δείχνει την τάση </w:t>
      </w:r>
      <w:proofErr w:type="spellStart"/>
      <w:r>
        <w:rPr>
          <w:rFonts w:eastAsia="Times New Roman" w:cs="Times New Roman"/>
          <w:szCs w:val="24"/>
        </w:rPr>
        <w:t>μετακύλισης</w:t>
      </w:r>
      <w:proofErr w:type="spellEnd"/>
      <w:r>
        <w:rPr>
          <w:rFonts w:eastAsia="Times New Roman" w:cs="Times New Roman"/>
          <w:szCs w:val="24"/>
        </w:rPr>
        <w:t xml:space="preserve"> κόστους που υπήρχε σαφώς την περίοδο που εσείς είχατε την ευθύνη διακυβέρνησης. </w:t>
      </w:r>
    </w:p>
    <w:p w14:paraId="2205DD69"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Τρίτον, μειώσαμε τώρα, από τις 15 Οκτωβρίου, κατά 20.000.000 ευρώ το κόστος του 1 ευρώ ανά συν</w:t>
      </w:r>
      <w:r>
        <w:rPr>
          <w:rFonts w:eastAsia="Times New Roman" w:cs="Times New Roman"/>
          <w:szCs w:val="24"/>
        </w:rPr>
        <w:t xml:space="preserve">ταγή. Ενοποιήσαμε τις συνταγές, όσα φάρμακα και να είναι </w:t>
      </w:r>
      <w:r>
        <w:rPr>
          <w:rFonts w:eastAsia="Times New Roman" w:cs="Times New Roman"/>
          <w:szCs w:val="24"/>
        </w:rPr>
        <w:lastRenderedPageBreak/>
        <w:t>γραμμένα, γιατί ξέρετε πολύ καλά ότι παλιότερα έπρεπε να υπάρχουν τρία φάρμακα ανά συνταγή. Μειώθηκε λοιπόν, με αυτή την υπουργική απόφαση που υπογράψαμε, κατά 20.000.000 ευρώ η επιβάρυνση των πολιτώ</w:t>
      </w:r>
      <w:r>
        <w:rPr>
          <w:rFonts w:eastAsia="Times New Roman" w:cs="Times New Roman"/>
          <w:szCs w:val="24"/>
        </w:rPr>
        <w:t xml:space="preserve">ν όταν παίρνουν τα φάρμακά τους. </w:t>
      </w:r>
    </w:p>
    <w:p w14:paraId="2205DD6A"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Μειώσαμε κατά 40.000.000 ευρώ την επιβάρυνση των πολιτών όταν επιλέγουν </w:t>
      </w:r>
      <w:proofErr w:type="spellStart"/>
      <w:r>
        <w:rPr>
          <w:rFonts w:eastAsia="Times New Roman" w:cs="Times New Roman"/>
          <w:szCs w:val="24"/>
        </w:rPr>
        <w:t>γενόσημα</w:t>
      </w:r>
      <w:proofErr w:type="spellEnd"/>
      <w:r>
        <w:rPr>
          <w:rFonts w:eastAsia="Times New Roman" w:cs="Times New Roman"/>
          <w:szCs w:val="24"/>
        </w:rPr>
        <w:t xml:space="preserve">, εξισώνοντας τη λιανική με την ασφαλιστική τιμή και μετατρέποντας την κατηγορία του 10% συμμετοχή σε μηδενική συμμετοχή όταν επιλέγει κανείς </w:t>
      </w:r>
      <w:proofErr w:type="spellStart"/>
      <w:r>
        <w:rPr>
          <w:rFonts w:eastAsia="Times New Roman" w:cs="Times New Roman"/>
          <w:szCs w:val="24"/>
        </w:rPr>
        <w:t>γενόσημα</w:t>
      </w:r>
      <w:proofErr w:type="spellEnd"/>
      <w:r>
        <w:rPr>
          <w:rFonts w:eastAsia="Times New Roman" w:cs="Times New Roman"/>
          <w:szCs w:val="24"/>
        </w:rPr>
        <w:t xml:space="preserve">. </w:t>
      </w:r>
    </w:p>
    <w:p w14:paraId="2205DD6B" w14:textId="77777777" w:rsidR="00F618CB" w:rsidRDefault="00733657">
      <w:pPr>
        <w:spacing w:line="600" w:lineRule="auto"/>
        <w:ind w:firstLine="720"/>
        <w:jc w:val="both"/>
        <w:rPr>
          <w:rFonts w:eastAsia="Times New Roman" w:cs="Times New Roman"/>
          <w:szCs w:val="24"/>
        </w:rPr>
      </w:pPr>
      <w:r w:rsidRPr="004F34C7">
        <w:rPr>
          <w:rFonts w:eastAsia="Times New Roman" w:cs="Times New Roman"/>
          <w:b/>
          <w:szCs w:val="24"/>
        </w:rPr>
        <w:t xml:space="preserve">ΠΡΟΕΔΡΕΥΩΝ (Δημήτριος </w:t>
      </w:r>
      <w:proofErr w:type="spellStart"/>
      <w:r w:rsidRPr="004F34C7">
        <w:rPr>
          <w:rFonts w:eastAsia="Times New Roman" w:cs="Times New Roman"/>
          <w:b/>
          <w:szCs w:val="24"/>
        </w:rPr>
        <w:t>Κρεμαστινός</w:t>
      </w:r>
      <w:proofErr w:type="spellEnd"/>
      <w:r w:rsidRPr="004F34C7">
        <w:rPr>
          <w:rFonts w:eastAsia="Times New Roman" w:cs="Times New Roman"/>
          <w:b/>
          <w:szCs w:val="24"/>
        </w:rPr>
        <w:t>):</w:t>
      </w:r>
      <w:r w:rsidRPr="004F34C7">
        <w:rPr>
          <w:rFonts w:eastAsia="Times New Roman" w:cs="Times New Roman"/>
          <w:szCs w:val="24"/>
        </w:rPr>
        <w:t xml:space="preserve"> </w:t>
      </w:r>
      <w:r>
        <w:rPr>
          <w:rFonts w:eastAsia="Times New Roman" w:cs="Times New Roman"/>
          <w:szCs w:val="24"/>
        </w:rPr>
        <w:t>Κύριε Υπουργέ, έχετε και δευτερολογία.</w:t>
      </w:r>
    </w:p>
    <w:p w14:paraId="2205DD6C" w14:textId="77777777" w:rsidR="00F618CB" w:rsidRDefault="00733657">
      <w:pPr>
        <w:spacing w:line="600" w:lineRule="auto"/>
        <w:ind w:firstLine="720"/>
        <w:jc w:val="both"/>
        <w:rPr>
          <w:rFonts w:eastAsia="Times New Roman" w:cs="Times New Roman"/>
          <w:szCs w:val="24"/>
        </w:rPr>
      </w:pPr>
      <w:r w:rsidRPr="00B65B68">
        <w:rPr>
          <w:rFonts w:eastAsia="Times New Roman" w:cs="Times New Roman"/>
          <w:b/>
          <w:szCs w:val="24"/>
        </w:rPr>
        <w:t xml:space="preserve">ΑΝΔΡΕΑΣ ΞΑΝΘΟΣ (Υπουργός Υγείας): </w:t>
      </w:r>
      <w:r>
        <w:rPr>
          <w:rFonts w:eastAsia="Times New Roman" w:cs="Times New Roman"/>
          <w:szCs w:val="24"/>
        </w:rPr>
        <w:t>Τελειώνω, κύριε Πρόεδρε.</w:t>
      </w:r>
    </w:p>
    <w:p w14:paraId="2205DD6D"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Έχουμε προϋπολογίσει, στον προϋπολογισμό του 2019, 40.000.000 ευρώ επιπλέον στον ΕΟΠΥΥ, για να καλύψει ανάγκες </w:t>
      </w:r>
      <w:r>
        <w:rPr>
          <w:rFonts w:eastAsia="Times New Roman" w:cs="Times New Roman"/>
          <w:szCs w:val="24"/>
        </w:rPr>
        <w:t>παιδιατρικής και οδοντιατρικής φροντίδας. Αυτές είναι παρεμβάσεις μετρήσιμης οικονομικής ανακούφισης των πολιτών αυτά τα χρόνια, που δεν έχουν κα</w:t>
      </w:r>
      <w:r>
        <w:rPr>
          <w:rFonts w:eastAsia="Times New Roman" w:cs="Times New Roman"/>
          <w:szCs w:val="24"/>
        </w:rPr>
        <w:t>μ</w:t>
      </w:r>
      <w:r>
        <w:rPr>
          <w:rFonts w:eastAsia="Times New Roman" w:cs="Times New Roman"/>
          <w:szCs w:val="24"/>
        </w:rPr>
        <w:t>μία σχέση με το σχέδιο της παθητικής ιδιωτικοποίησης που υλοποιήσατε με πολύ μεγάλη συνέπεια τα προηγούμενα χρ</w:t>
      </w:r>
      <w:r>
        <w:rPr>
          <w:rFonts w:eastAsia="Times New Roman" w:cs="Times New Roman"/>
          <w:szCs w:val="24"/>
        </w:rPr>
        <w:t xml:space="preserve">όνια, συμπιέζοντας τη δημόσια δαπάνη και </w:t>
      </w:r>
      <w:proofErr w:type="spellStart"/>
      <w:r>
        <w:rPr>
          <w:rFonts w:eastAsia="Times New Roman" w:cs="Times New Roman"/>
          <w:szCs w:val="24"/>
        </w:rPr>
        <w:t>μετακυλίοντας</w:t>
      </w:r>
      <w:proofErr w:type="spellEnd"/>
      <w:r>
        <w:rPr>
          <w:rFonts w:eastAsia="Times New Roman" w:cs="Times New Roman"/>
          <w:szCs w:val="24"/>
        </w:rPr>
        <w:t xml:space="preserve"> το μεγαλύτερο μέρος αυτής στις τσέπες των πολιτών. </w:t>
      </w:r>
    </w:p>
    <w:p w14:paraId="2205DD6E" w14:textId="77777777" w:rsidR="00F618CB" w:rsidRDefault="00733657">
      <w:pPr>
        <w:spacing w:line="600" w:lineRule="auto"/>
        <w:ind w:firstLine="720"/>
        <w:jc w:val="both"/>
        <w:rPr>
          <w:rFonts w:eastAsia="Times New Roman" w:cs="Times New Roman"/>
          <w:szCs w:val="24"/>
        </w:rPr>
      </w:pPr>
      <w:r w:rsidRPr="004F34C7">
        <w:rPr>
          <w:rFonts w:eastAsia="Times New Roman" w:cs="Times New Roman"/>
          <w:b/>
          <w:szCs w:val="24"/>
        </w:rPr>
        <w:lastRenderedPageBreak/>
        <w:t xml:space="preserve">ΠΡΟΕΔΡΕΥΩΝ (Δημήτριος </w:t>
      </w:r>
      <w:proofErr w:type="spellStart"/>
      <w:r w:rsidRPr="004F34C7">
        <w:rPr>
          <w:rFonts w:eastAsia="Times New Roman" w:cs="Times New Roman"/>
          <w:b/>
          <w:szCs w:val="24"/>
        </w:rPr>
        <w:t>Κρεμαστινός</w:t>
      </w:r>
      <w:proofErr w:type="spellEnd"/>
      <w:r w:rsidRPr="004F34C7">
        <w:rPr>
          <w:rFonts w:eastAsia="Times New Roman" w:cs="Times New Roman"/>
          <w:b/>
          <w:szCs w:val="24"/>
        </w:rPr>
        <w:t>):</w:t>
      </w:r>
      <w:r w:rsidRPr="004F34C7">
        <w:rPr>
          <w:rFonts w:eastAsia="Times New Roman" w:cs="Times New Roman"/>
          <w:szCs w:val="24"/>
        </w:rPr>
        <w:t xml:space="preserve"> </w:t>
      </w:r>
      <w:r>
        <w:rPr>
          <w:rFonts w:eastAsia="Times New Roman" w:cs="Times New Roman"/>
          <w:szCs w:val="24"/>
        </w:rPr>
        <w:t xml:space="preserve">Κύριε Οικονόμου, έχετε τον λόγο για τη δευτερολογία σας για τρία λεπτά. Παρακαλώ να τηρήσουμε τους χρόνους γιατί </w:t>
      </w:r>
      <w:r>
        <w:rPr>
          <w:rFonts w:eastAsia="Times New Roman" w:cs="Times New Roman"/>
          <w:szCs w:val="24"/>
        </w:rPr>
        <w:t xml:space="preserve">μετά έχετε –η </w:t>
      </w:r>
      <w:r w:rsidRPr="00E03400">
        <w:rPr>
          <w:rFonts w:eastAsia="Times New Roman" w:cs="Times New Roman"/>
        </w:rPr>
        <w:t>Νέα Δημοκρατία</w:t>
      </w:r>
      <w:r>
        <w:rPr>
          <w:rFonts w:eastAsia="Times New Roman" w:cs="Times New Roman"/>
          <w:szCs w:val="24"/>
        </w:rPr>
        <w:t xml:space="preserve">- και επερώτηση.  </w:t>
      </w:r>
    </w:p>
    <w:p w14:paraId="2205DD6F"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Ευχαριστώ, κύριε Πρόεδρε. Θα προσπαθήσω να είμαι συγκεκριμένος και επιλεκτικός. </w:t>
      </w:r>
    </w:p>
    <w:p w14:paraId="2205DD70"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Με δύο λόγια, πραγματικά ο κύριος Υπουργός δεν μπορεί να αρνηθεί τα στοιχεία, γιατί αυτά που κατέθεσα προέρ</w:t>
      </w:r>
      <w:r>
        <w:rPr>
          <w:rFonts w:eastAsia="Times New Roman" w:cs="Times New Roman"/>
          <w:szCs w:val="24"/>
        </w:rPr>
        <w:t>χονται από την ΕΛΣΤΑΤ. Γι</w:t>
      </w:r>
      <w:r>
        <w:rPr>
          <w:rFonts w:eastAsia="Times New Roman" w:cs="Times New Roman"/>
          <w:szCs w:val="24"/>
        </w:rPr>
        <w:t>’</w:t>
      </w:r>
      <w:r>
        <w:rPr>
          <w:rFonts w:eastAsia="Times New Roman" w:cs="Times New Roman"/>
          <w:szCs w:val="24"/>
        </w:rPr>
        <w:t xml:space="preserve"> αυτό άλλωστε είπε απέξω-απέξω ότι έχουμε μ</w:t>
      </w:r>
      <w:r>
        <w:rPr>
          <w:rFonts w:eastAsia="Times New Roman" w:cs="Times New Roman"/>
          <w:szCs w:val="24"/>
        </w:rPr>
        <w:t>ί</w:t>
      </w:r>
      <w:r>
        <w:rPr>
          <w:rFonts w:eastAsia="Times New Roman" w:cs="Times New Roman"/>
          <w:szCs w:val="24"/>
        </w:rPr>
        <w:t>α υψηλή ιδιωτική δαπάνη για την υγεία, την πρώτη στην Ευρώπη. Του θυμίζω απλά -γιατί πάντα μιλάω με στοιχεία της ΕΛΣΤΑΤ- ότι πήρε τη δαπάνη ο συγκεκριμένος Υπουργός στο 6,4% και την έχει φτάσει στο 7,3%, δηλαδή επί της υπουργίας του αυξήθηκε η ιδιωτική δαπ</w:t>
      </w:r>
      <w:r>
        <w:rPr>
          <w:rFonts w:eastAsia="Times New Roman" w:cs="Times New Roman"/>
          <w:szCs w:val="24"/>
        </w:rPr>
        <w:t xml:space="preserve">άνη για την υγεία 1% για το μέσο ελληνικό νοικοκυριό από το θιασώτη και υπερθεματιστή της δημόσιας δαπάνης. </w:t>
      </w:r>
    </w:p>
    <w:p w14:paraId="2205DD71"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Δεύτερο στοιχείο είναι αυτό που αφορά τον ΙΟΒΕ και τη φαρμακευτική πολιτική. Η συμμετοχή για το φάρμακο το 2012 ήταν 607 εκατομμύρια ευρώ, ενώ επί </w:t>
      </w:r>
      <w:r>
        <w:rPr>
          <w:rFonts w:eastAsia="Times New Roman" w:cs="Times New Roman"/>
          <w:szCs w:val="24"/>
        </w:rPr>
        <w:t>των ημερών του κυρίου Υπουργού ήταν 875 εκατομμύρια ευρώ. Έβαλαν από την τσέπη τους για συμμετοχή 268 εκατομμύρια ευρώ παραπάνω, επί των ημερών Ξανθού</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Πολάκη</w:t>
      </w:r>
      <w:proofErr w:type="spellEnd"/>
      <w:r>
        <w:rPr>
          <w:rFonts w:eastAsia="Times New Roman" w:cs="Times New Roman"/>
          <w:szCs w:val="24"/>
        </w:rPr>
        <w:t xml:space="preserve">. </w:t>
      </w:r>
    </w:p>
    <w:p w14:paraId="2205DD72"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lastRenderedPageBreak/>
        <w:t>Αναφορικά με τον ΙΟΒΕ και τη φαρμακευτική αγορά, αυτά βρίσκονται στη σελίδα 41 και στο διάγραμ</w:t>
      </w:r>
      <w:r>
        <w:rPr>
          <w:rFonts w:eastAsia="Times New Roman" w:cs="Times New Roman"/>
          <w:szCs w:val="24"/>
        </w:rPr>
        <w:t xml:space="preserve">μα 26. </w:t>
      </w:r>
    </w:p>
    <w:p w14:paraId="2205DD73"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Αυτό είναι ελάφρυνση; Για να πάρουν το φάρμακό τους, άλλα 268 εκατομμύρια ευρώ, που τα μοιράστηκαν οι συνταξιούχοι και οι άνθρωποι της εργασίας;</w:t>
      </w:r>
    </w:p>
    <w:p w14:paraId="2205DD74"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Ένα άλλο στοιχείο μιλά για 5,2% του </w:t>
      </w:r>
      <w:r>
        <w:rPr>
          <w:rFonts w:eastAsia="Times New Roman" w:cs="Times New Roman"/>
          <w:szCs w:val="24"/>
        </w:rPr>
        <w:t>π</w:t>
      </w:r>
      <w:r>
        <w:rPr>
          <w:rFonts w:eastAsia="Times New Roman" w:cs="Times New Roman"/>
          <w:szCs w:val="24"/>
        </w:rPr>
        <w:t>ροϋπολογισμού για την υγεία. Ακούστε, την τρέχουσα χρονιά, αυτή τη</w:t>
      </w:r>
      <w:r>
        <w:rPr>
          <w:rFonts w:eastAsia="Times New Roman" w:cs="Times New Roman"/>
          <w:szCs w:val="24"/>
        </w:rPr>
        <w:t xml:space="preserve"> χρονιά που περνάμε τώρα, ο </w:t>
      </w:r>
      <w:r>
        <w:rPr>
          <w:rFonts w:eastAsia="Times New Roman" w:cs="Times New Roman"/>
          <w:szCs w:val="24"/>
        </w:rPr>
        <w:t>π</w:t>
      </w:r>
      <w:r>
        <w:rPr>
          <w:rFonts w:eastAsia="Times New Roman" w:cs="Times New Roman"/>
          <w:szCs w:val="24"/>
        </w:rPr>
        <w:t xml:space="preserve">ροϋπολογισμός είναι μειωμένος κατά 638 εκατομμύρια ευρώ της δημόσιας δαπάνης. Αυτά βρίσκονται στον πίνακα 321 και στη σελίδα 103. </w:t>
      </w:r>
    </w:p>
    <w:p w14:paraId="2205DD75"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Μιλώ συγκεκριμένα, κύριε Υπουργέ. Είναι 638 εκατομμύρια ευρώ για τη φετινή χρονιά. Πήγαμε στα 8.</w:t>
      </w:r>
      <w:r>
        <w:rPr>
          <w:rFonts w:eastAsia="Times New Roman" w:cs="Times New Roman"/>
          <w:szCs w:val="24"/>
        </w:rPr>
        <w:t xml:space="preserve">957.000.000 ευρώ το 2018. Ξέρετε πόσο την πήρατε; Ήταν 638 εκατομμύρια ευρώ επιπλέον την περασμένη χρονιά. Δηλαδή, το 2017 ήταν 9.500.000.000 ευρώ –την είχατε πάρει το 2015 στα 10.000.000.000 ευρώ- και την πήγατε στα 8.957.000.000 ευρώ. Μάλιστα, με τη νέα </w:t>
      </w:r>
      <w:r>
        <w:rPr>
          <w:rFonts w:eastAsia="Times New Roman" w:cs="Times New Roman"/>
          <w:szCs w:val="24"/>
        </w:rPr>
        <w:t xml:space="preserve">συμπληρωματική κατάθεση που κάνατε, την πηγαίνετε στα 9.100.000.000 ευρώ. Δηλαδή, ανεβάζετε 150 δισεκατομμύρια ευρώ, ψίχουλα μπροστά σ’ αυτά που κόψατε στα τέσσερα χρόνια υπουργίας σας και πρωθυπουργίας του κ. Τσίπρα. Ξέρετε πόσο κάνει αυτό; Εσείς ο ίδιος </w:t>
      </w:r>
      <w:r>
        <w:rPr>
          <w:rFonts w:eastAsia="Times New Roman" w:cs="Times New Roman"/>
          <w:szCs w:val="24"/>
        </w:rPr>
        <w:t xml:space="preserve">το λέτε. Κάνει 4,8% του ΑΕΠ. Από 4,9% που ήταν την περασμένη χρονιά, το πήγατε στο 4,8%. Ε, αυτό δεν είναι 5,2%. </w:t>
      </w:r>
    </w:p>
    <w:p w14:paraId="2205DD76"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lastRenderedPageBreak/>
        <w:t>Ξέρετε τι συμπέρασμα βγάζουν όλα αυτά; Πρώτον, υπάρχει συρρίκνωση του προσδόκιμου επιβίωσης του πληθυσμού. Έχουμε επιβάρυνση. Δηλαδή, για πρώτ</w:t>
      </w:r>
      <w:r>
        <w:rPr>
          <w:rFonts w:eastAsia="Times New Roman" w:cs="Times New Roman"/>
          <w:szCs w:val="24"/>
        </w:rPr>
        <w:t xml:space="preserve">η φορά έχει πέσει το προσδόκιμο ζωής από τα </w:t>
      </w:r>
      <w:r>
        <w:rPr>
          <w:rFonts w:eastAsia="Times New Roman" w:cs="Times New Roman"/>
          <w:szCs w:val="24"/>
        </w:rPr>
        <w:t>ογδόντα ένα μισό</w:t>
      </w:r>
      <w:r>
        <w:rPr>
          <w:rFonts w:eastAsia="Times New Roman" w:cs="Times New Roman"/>
          <w:szCs w:val="24"/>
        </w:rPr>
        <w:t xml:space="preserve"> έτη. Έχουμε γήρανση του πληθυσμού, αύξηση του αριθμού των πασχόντων από χρόνιες νόσους ελλείψει πρόληψης και </w:t>
      </w:r>
      <w:proofErr w:type="spellStart"/>
      <w:r>
        <w:rPr>
          <w:rFonts w:eastAsia="Times New Roman" w:cs="Times New Roman"/>
          <w:szCs w:val="24"/>
        </w:rPr>
        <w:t>προσυμπτωματικού</w:t>
      </w:r>
      <w:proofErr w:type="spellEnd"/>
      <w:r>
        <w:rPr>
          <w:rFonts w:eastAsia="Times New Roman" w:cs="Times New Roman"/>
          <w:szCs w:val="24"/>
        </w:rPr>
        <w:t xml:space="preserve"> ελέγχου.</w:t>
      </w:r>
    </w:p>
    <w:p w14:paraId="2205DD77"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Όλα αυτά είναι στοιχεία που θα τα καταθέσω εδώ στη Βουλή.</w:t>
      </w:r>
    </w:p>
    <w:p w14:paraId="2205DD78"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Επ</w:t>
      </w:r>
      <w:r>
        <w:rPr>
          <w:rFonts w:eastAsia="Times New Roman" w:cs="Times New Roman"/>
          <w:szCs w:val="24"/>
        </w:rPr>
        <w:t xml:space="preserve">ίσης, έχουμε αύξηση της θνησιμότητας. Έχουμε από 2,9% το 2012, σε 4,2% το 2016, κύριε Υπουργέ. Ξέρετε τι σημαίνει αυτό; Σημαίνει ότι χάθηκαν ενενήντα τέσσερα βρέφη παραπάνω τη χρονιά. Έχουμε αύξηση της </w:t>
      </w:r>
      <w:proofErr w:type="spellStart"/>
      <w:r>
        <w:rPr>
          <w:rFonts w:eastAsia="Times New Roman" w:cs="Times New Roman"/>
          <w:szCs w:val="24"/>
        </w:rPr>
        <w:t>περιγεννητικής</w:t>
      </w:r>
      <w:proofErr w:type="spellEnd"/>
      <w:r>
        <w:rPr>
          <w:rFonts w:eastAsia="Times New Roman" w:cs="Times New Roman"/>
          <w:szCs w:val="24"/>
        </w:rPr>
        <w:t xml:space="preserve"> θνησιμότητας από 3,8% το 2011 σε 5,4% τ</w:t>
      </w:r>
      <w:r>
        <w:rPr>
          <w:rFonts w:eastAsia="Times New Roman" w:cs="Times New Roman"/>
          <w:szCs w:val="24"/>
        </w:rPr>
        <w:t>ο 2016. Επίσης, έχουμε ανησυχητική στασιμότητα της αποτροπής θνησιμότητας, ιδίως στους άντρες.</w:t>
      </w:r>
    </w:p>
    <w:p w14:paraId="2205DD79"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2205DD7A"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Θα ήθελα να πω ακόμα δύο στοιχεία και ολοκληρώνω. </w:t>
      </w:r>
    </w:p>
    <w:p w14:paraId="2205DD7B"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Κύριε Υπουργέ, αυτή η πολιτική σας, η τραγική για τη δημόσια υγεία και πολύ ευνοϊκή για την ιδιωτική υγεία και τις ιδιωτικές δαπάνες, έχει φέρει και ένα άλλο στοιχείο. Θα μείνετε στην ιστορία –και αυτό δεν μπορείτε να το αλλάξετε- ως ο Υπουργός που παρέλαβ</w:t>
      </w:r>
      <w:r>
        <w:rPr>
          <w:rFonts w:eastAsia="Times New Roman" w:cs="Times New Roman"/>
          <w:szCs w:val="24"/>
        </w:rPr>
        <w:t xml:space="preserve">ε τον ιό του </w:t>
      </w:r>
      <w:r>
        <w:rPr>
          <w:rFonts w:eastAsia="Times New Roman" w:cs="Times New Roman"/>
          <w:szCs w:val="24"/>
        </w:rPr>
        <w:t>δ</w:t>
      </w:r>
      <w:r>
        <w:rPr>
          <w:rFonts w:eastAsia="Times New Roman" w:cs="Times New Roman"/>
          <w:szCs w:val="24"/>
        </w:rPr>
        <w:t xml:space="preserve">υτικού Νείλου με δεκαπέντε περιστατικά το 2014 και τον </w:t>
      </w:r>
      <w:r>
        <w:rPr>
          <w:rFonts w:eastAsia="Times New Roman" w:cs="Times New Roman"/>
          <w:szCs w:val="24"/>
        </w:rPr>
        <w:lastRenderedPageBreak/>
        <w:t xml:space="preserve">παραδίδει το 2018 με τριακόσια δώδεκα κρούσματα και σαράντα έξι θανάτους, σύμφωνα με το ΚΕΕΛΠΝΟ. Παραλάβατε για τον ιό του </w:t>
      </w:r>
      <w:r>
        <w:rPr>
          <w:rFonts w:eastAsia="Times New Roman" w:cs="Times New Roman"/>
          <w:szCs w:val="24"/>
        </w:rPr>
        <w:t>δ</w:t>
      </w:r>
      <w:r>
        <w:rPr>
          <w:rFonts w:eastAsia="Times New Roman" w:cs="Times New Roman"/>
          <w:szCs w:val="24"/>
        </w:rPr>
        <w:t xml:space="preserve">υτικού Νείλου που ήταν εξαφανισμένη ασθένεια –τα ξέρετε, κύριε </w:t>
      </w:r>
      <w:proofErr w:type="spellStart"/>
      <w:r>
        <w:rPr>
          <w:rFonts w:eastAsia="Times New Roman" w:cs="Times New Roman"/>
          <w:szCs w:val="24"/>
        </w:rPr>
        <w:t>Κρεμαστινέ</w:t>
      </w:r>
      <w:proofErr w:type="spellEnd"/>
      <w:r>
        <w:rPr>
          <w:rFonts w:eastAsia="Times New Roman" w:cs="Times New Roman"/>
          <w:szCs w:val="24"/>
        </w:rPr>
        <w:t xml:space="preserve">, καλύτερα από όλους- με δεκαπέντε περιστατικά το 2014 και έχουμε ήδη μέχρι τώρα τριακόσια δώδεκα περιστατικά και σαράντα πέντε θανάτους. </w:t>
      </w:r>
    </w:p>
    <w:p w14:paraId="2205DD7C"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Επίσης, μας παραδίδετε ιλαρά με τρεις χιλιάδες διακόσια πενήντα οκτώ κρούσματα τον Μάιο και τέσσερις θανάτο</w:t>
      </w:r>
      <w:r>
        <w:rPr>
          <w:rFonts w:eastAsia="Times New Roman" w:cs="Times New Roman"/>
          <w:szCs w:val="24"/>
        </w:rPr>
        <w:t xml:space="preserve">υς! </w:t>
      </w:r>
    </w:p>
    <w:p w14:paraId="2205DD7D"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Ξ</w:t>
      </w:r>
      <w:r>
        <w:rPr>
          <w:rFonts w:eastAsia="Times New Roman" w:cs="Times New Roman"/>
          <w:szCs w:val="24"/>
        </w:rPr>
        <w:t>έρετε γιατί σας το λέω αυτό; Το λέω γιατί είδα Προγραμματικές Δηλώσεις δικές σας, κύριε Ξανθέ, στις 7</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2015, όπου μιλάτε γι’ αυτά τα δεκαπέντε κρούσματα και την ελάχιστη παρουσία της ιλαράς. Λέτε, μάλιστα, ότι ήταν η καταστροφή για το δημόσιο σύστη</w:t>
      </w:r>
      <w:r>
        <w:rPr>
          <w:rFonts w:eastAsia="Times New Roman" w:cs="Times New Roman"/>
          <w:szCs w:val="24"/>
        </w:rPr>
        <w:t>μα υγείας και ότι λόγω της εκμηδένισης του δημοσίου συστήματος υγείας από την προηγούμενη –κακή, κάκιστη, για σας- Κυβέρνηση, είχαμε αυτά τα δεκαπέντε κρούσματα.</w:t>
      </w:r>
    </w:p>
    <w:p w14:paraId="2205DD7E"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Πώς πρέπει να ονοματίσουμε εσάς και να σας χαρακτηρίσουμε που πήρατε τα δεκαπέντε κρούσματα κα</w:t>
      </w:r>
      <w:r>
        <w:rPr>
          <w:rFonts w:eastAsia="Times New Roman" w:cs="Times New Roman"/>
          <w:szCs w:val="24"/>
        </w:rPr>
        <w:t xml:space="preserve">ι τα παραδίδετε τριακόσια δώδεκα με σαράντα έξι νεκρούς μόνο για τον ιό του </w:t>
      </w:r>
      <w:r>
        <w:rPr>
          <w:rFonts w:eastAsia="Times New Roman" w:cs="Times New Roman"/>
          <w:szCs w:val="24"/>
        </w:rPr>
        <w:t>δ</w:t>
      </w:r>
      <w:r>
        <w:rPr>
          <w:rFonts w:eastAsia="Times New Roman" w:cs="Times New Roman"/>
          <w:szCs w:val="24"/>
        </w:rPr>
        <w:t>υτικού Νείλου; Πώς να σας χαρακτηρίσουμε και πώς να ονοματίσουμε την υπουργία σας για την υγεία και την πρωθυπουργία Τσίπρα, με τρ</w:t>
      </w:r>
      <w:r>
        <w:rPr>
          <w:rFonts w:eastAsia="Times New Roman" w:cs="Times New Roman"/>
          <w:szCs w:val="24"/>
        </w:rPr>
        <w:t>ιά</w:t>
      </w:r>
      <w:r>
        <w:rPr>
          <w:rFonts w:eastAsia="Times New Roman" w:cs="Times New Roman"/>
          <w:szCs w:val="24"/>
        </w:rPr>
        <w:t xml:space="preserve">μισι χιλιάδες κρούσματα ιλαράς; Για πείτε μας, </w:t>
      </w:r>
      <w:r>
        <w:rPr>
          <w:rFonts w:eastAsia="Times New Roman" w:cs="Times New Roman"/>
          <w:szCs w:val="24"/>
        </w:rPr>
        <w:t xml:space="preserve">λοιπόν! Χρησιμοποιώ, μάλιστα, </w:t>
      </w:r>
      <w:r>
        <w:rPr>
          <w:rFonts w:eastAsia="Times New Roman" w:cs="Times New Roman"/>
          <w:szCs w:val="24"/>
        </w:rPr>
        <w:lastRenderedPageBreak/>
        <w:t>ακριβώς τη δική σας επιχειρηματολογία. Δεν βάζω ούτε ένα «και» ούτε ένα «πλην»</w:t>
      </w:r>
      <w:r w:rsidRPr="0011521C">
        <w:rPr>
          <w:rFonts w:eastAsia="Times New Roman" w:cs="Times New Roman"/>
          <w:szCs w:val="24"/>
        </w:rPr>
        <w:t xml:space="preserve"> </w:t>
      </w:r>
      <w:r>
        <w:rPr>
          <w:rFonts w:eastAsia="Times New Roman" w:cs="Times New Roman"/>
          <w:szCs w:val="24"/>
        </w:rPr>
        <w:t>παραπάνω.</w:t>
      </w:r>
    </w:p>
    <w:p w14:paraId="2205DD7F"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Κύριε Υπουργέ, καταθέτω για τα Πρακτικά τα προαναφερθέντα έγγραφα.</w:t>
      </w:r>
    </w:p>
    <w:p w14:paraId="2205DD80" w14:textId="77777777" w:rsidR="00F618CB" w:rsidRDefault="00733657">
      <w:pPr>
        <w:tabs>
          <w:tab w:val="left" w:pos="7371"/>
        </w:tabs>
        <w:spacing w:line="600" w:lineRule="auto"/>
        <w:ind w:firstLine="720"/>
        <w:jc w:val="both"/>
        <w:rPr>
          <w:rFonts w:eastAsia="Times New Roman" w:cs="Times New Roman"/>
          <w:szCs w:val="24"/>
        </w:rPr>
      </w:pPr>
      <w:r w:rsidRPr="00E541F0">
        <w:rPr>
          <w:rFonts w:eastAsia="Times New Roman" w:cs="Times New Roman"/>
          <w:szCs w:val="24"/>
        </w:rPr>
        <w:t xml:space="preserve">(Στο σημείο αυτό ο Βουλευτής κ. </w:t>
      </w:r>
      <w:r>
        <w:rPr>
          <w:rFonts w:eastAsia="Times New Roman" w:cs="Times New Roman"/>
          <w:szCs w:val="24"/>
        </w:rPr>
        <w:t xml:space="preserve">Βασίλειος Οικονόμου </w:t>
      </w:r>
      <w:r w:rsidRPr="00E541F0">
        <w:rPr>
          <w:rFonts w:eastAsia="Times New Roman" w:cs="Times New Roman"/>
          <w:szCs w:val="24"/>
        </w:rPr>
        <w:t>καταθέτει για τα Π</w:t>
      </w:r>
      <w:r w:rsidRPr="00E541F0">
        <w:rPr>
          <w:rFonts w:eastAsia="Times New Roman" w:cs="Times New Roman"/>
          <w:szCs w:val="24"/>
        </w:rPr>
        <w:t xml:space="preserve">ρακτικά τα προαναφερθέντα έγγραφα, τα οποία βρίσκονται στο </w:t>
      </w:r>
      <w:r>
        <w:rPr>
          <w:rFonts w:eastAsia="Times New Roman" w:cs="Times New Roman"/>
          <w:szCs w:val="24"/>
        </w:rPr>
        <w:t>α</w:t>
      </w:r>
      <w:r w:rsidRPr="00E541F0">
        <w:rPr>
          <w:rFonts w:eastAsia="Times New Roman" w:cs="Times New Roman"/>
          <w:szCs w:val="24"/>
        </w:rPr>
        <w:t>ρχείο του Τμήματος Γραμματείας της Διεύθυνσης Στενογραφίας και Πρακτικών της Βουλής)</w:t>
      </w:r>
    </w:p>
    <w:p w14:paraId="2205DD81" w14:textId="77777777" w:rsidR="00F618CB" w:rsidRDefault="00733657">
      <w:pPr>
        <w:tabs>
          <w:tab w:val="left" w:pos="7371"/>
        </w:tabs>
        <w:spacing w:line="600" w:lineRule="auto"/>
        <w:ind w:firstLine="720"/>
        <w:jc w:val="both"/>
        <w:rPr>
          <w:rFonts w:eastAsia="Times New Roman" w:cs="Times New Roman"/>
          <w:szCs w:val="24"/>
        </w:rPr>
      </w:pPr>
      <w:r>
        <w:rPr>
          <w:rFonts w:eastAsia="Times New Roman" w:cs="Times New Roman"/>
          <w:szCs w:val="24"/>
        </w:rPr>
        <w:t>Ευχαριστώ.</w:t>
      </w:r>
    </w:p>
    <w:p w14:paraId="2205DD82" w14:textId="77777777" w:rsidR="00F618CB" w:rsidRDefault="00733657">
      <w:pPr>
        <w:spacing w:line="600" w:lineRule="auto"/>
        <w:ind w:firstLine="720"/>
        <w:jc w:val="both"/>
        <w:rPr>
          <w:rFonts w:eastAsia="Times New Roman" w:cs="Times New Roman"/>
          <w:szCs w:val="24"/>
        </w:rPr>
      </w:pPr>
      <w:r w:rsidRPr="005648E3">
        <w:rPr>
          <w:rFonts w:eastAsia="Times New Roman" w:cs="Times New Roman"/>
          <w:b/>
          <w:szCs w:val="24"/>
        </w:rPr>
        <w:t xml:space="preserve">ΠΡΟΕΔΡΕΥΩΝ (Δημήτριος </w:t>
      </w:r>
      <w:proofErr w:type="spellStart"/>
      <w:r w:rsidRPr="005648E3">
        <w:rPr>
          <w:rFonts w:eastAsia="Times New Roman" w:cs="Times New Roman"/>
          <w:b/>
          <w:szCs w:val="24"/>
        </w:rPr>
        <w:t>Κρεμαστινός</w:t>
      </w:r>
      <w:proofErr w:type="spellEnd"/>
      <w:r w:rsidRPr="005648E3">
        <w:rPr>
          <w:rFonts w:eastAsia="Times New Roman" w:cs="Times New Roman"/>
          <w:b/>
          <w:szCs w:val="24"/>
        </w:rPr>
        <w:t>):</w:t>
      </w:r>
      <w:r w:rsidRPr="005648E3">
        <w:rPr>
          <w:rFonts w:eastAsia="Times New Roman" w:cs="Times New Roman"/>
          <w:szCs w:val="24"/>
        </w:rPr>
        <w:t xml:space="preserve"> </w:t>
      </w:r>
      <w:r>
        <w:rPr>
          <w:rFonts w:eastAsia="Times New Roman" w:cs="Times New Roman"/>
          <w:szCs w:val="24"/>
        </w:rPr>
        <w:t xml:space="preserve">Παρακαλώ, κύριε Υπουργέ, έχετε τον λόγο και εσείς για τρία λεπτά. </w:t>
      </w:r>
    </w:p>
    <w:p w14:paraId="2205DD83" w14:textId="77777777" w:rsidR="00F618CB" w:rsidRDefault="00733657">
      <w:pPr>
        <w:spacing w:line="600" w:lineRule="auto"/>
        <w:ind w:firstLine="720"/>
        <w:jc w:val="both"/>
        <w:rPr>
          <w:rFonts w:eastAsia="Times New Roman" w:cs="Times New Roman"/>
          <w:szCs w:val="24"/>
        </w:rPr>
      </w:pPr>
      <w:r w:rsidRPr="002C5FF1">
        <w:rPr>
          <w:rFonts w:eastAsia="Times New Roman" w:cs="Times New Roman"/>
          <w:b/>
          <w:szCs w:val="24"/>
        </w:rPr>
        <w:t>ΑΝΔΡΕΑΣ ΞΑΝΘΟΣ (Υπουργός Υγείας):</w:t>
      </w:r>
      <w:r>
        <w:rPr>
          <w:rFonts w:eastAsia="Times New Roman" w:cs="Times New Roman"/>
          <w:szCs w:val="24"/>
        </w:rPr>
        <w:t xml:space="preserve"> Νομίζω ότι υπάρχει μεγάλο θράσος, πραγματικά μεγάλο θράσος. Είχατε αφήσει δυόμισι εκατομμύρια ανασφάλιστους ανθρώπους, ακάλυπτους και θεσμικά…</w:t>
      </w:r>
    </w:p>
    <w:p w14:paraId="2205DD84"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ΣΟΦΙΑ ΒΟΥΛΤΕ</w:t>
      </w:r>
      <w:r>
        <w:rPr>
          <w:rFonts w:eastAsia="Times New Roman" w:cs="Times New Roman"/>
          <w:b/>
          <w:szCs w:val="24"/>
        </w:rPr>
        <w:t>ΨΗ:</w:t>
      </w:r>
      <w:r>
        <w:rPr>
          <w:rFonts w:eastAsia="Times New Roman" w:cs="Times New Roman"/>
          <w:szCs w:val="24"/>
        </w:rPr>
        <w:t xml:space="preserve"> Ψέματα λέτε.</w:t>
      </w:r>
    </w:p>
    <w:p w14:paraId="2205DD85" w14:textId="77777777" w:rsidR="00F618CB" w:rsidRDefault="00733657">
      <w:pPr>
        <w:spacing w:line="600" w:lineRule="auto"/>
        <w:ind w:firstLine="720"/>
        <w:jc w:val="both"/>
        <w:rPr>
          <w:rFonts w:eastAsia="Times New Roman" w:cs="Times New Roman"/>
          <w:szCs w:val="24"/>
        </w:rPr>
      </w:pPr>
      <w:r w:rsidRPr="006D3B7E">
        <w:rPr>
          <w:rFonts w:eastAsia="Times New Roman" w:cs="Times New Roman"/>
          <w:b/>
          <w:szCs w:val="24"/>
        </w:rPr>
        <w:t>ΑΝΔΡΕΑΣ ΞΑΝΘΟΣ (Υπουργός Υγείας):</w:t>
      </w:r>
      <w:r>
        <w:rPr>
          <w:rFonts w:eastAsia="Times New Roman" w:cs="Times New Roman"/>
          <w:szCs w:val="24"/>
        </w:rPr>
        <w:t xml:space="preserve"> Δεν είναι καθόλου ψέματα, κυρία </w:t>
      </w:r>
      <w:proofErr w:type="spellStart"/>
      <w:r>
        <w:rPr>
          <w:rFonts w:eastAsia="Times New Roman" w:cs="Times New Roman"/>
          <w:szCs w:val="24"/>
        </w:rPr>
        <w:t>Βούλτεψη</w:t>
      </w:r>
      <w:proofErr w:type="spellEnd"/>
      <w:r>
        <w:rPr>
          <w:rFonts w:eastAsia="Times New Roman" w:cs="Times New Roman"/>
          <w:szCs w:val="24"/>
        </w:rPr>
        <w:t>. Δεν λέω καθόλου ψέματα.</w:t>
      </w:r>
    </w:p>
    <w:p w14:paraId="2205DD86" w14:textId="77777777" w:rsidR="00F618CB" w:rsidRDefault="00733657">
      <w:pPr>
        <w:spacing w:line="600" w:lineRule="auto"/>
        <w:ind w:firstLine="720"/>
        <w:jc w:val="both"/>
        <w:rPr>
          <w:rFonts w:eastAsia="Times New Roman" w:cs="Times New Roman"/>
          <w:szCs w:val="24"/>
        </w:rPr>
      </w:pPr>
      <w:r w:rsidRPr="005648E3">
        <w:rPr>
          <w:rFonts w:eastAsia="Times New Roman" w:cs="Times New Roman"/>
          <w:b/>
          <w:szCs w:val="24"/>
        </w:rPr>
        <w:t xml:space="preserve">ΠΡΟΕΔΡΕΥΩΝ (Δημήτριος </w:t>
      </w:r>
      <w:proofErr w:type="spellStart"/>
      <w:r w:rsidRPr="005648E3">
        <w:rPr>
          <w:rFonts w:eastAsia="Times New Roman" w:cs="Times New Roman"/>
          <w:b/>
          <w:szCs w:val="24"/>
        </w:rPr>
        <w:t>Κρεμαστινός</w:t>
      </w:r>
      <w:proofErr w:type="spellEnd"/>
      <w:r w:rsidRPr="005648E3">
        <w:rPr>
          <w:rFonts w:eastAsia="Times New Roman" w:cs="Times New Roman"/>
          <w:b/>
          <w:szCs w:val="24"/>
        </w:rPr>
        <w:t>):</w:t>
      </w:r>
      <w:r w:rsidRPr="005648E3">
        <w:rPr>
          <w:rFonts w:eastAsia="Times New Roman" w:cs="Times New Roman"/>
          <w:szCs w:val="24"/>
        </w:rPr>
        <w:t xml:space="preserve"> </w:t>
      </w:r>
      <w:r>
        <w:rPr>
          <w:rFonts w:eastAsia="Times New Roman" w:cs="Times New Roman"/>
          <w:szCs w:val="24"/>
        </w:rPr>
        <w:t xml:space="preserve">Κυρία </w:t>
      </w:r>
      <w:proofErr w:type="spellStart"/>
      <w:r>
        <w:rPr>
          <w:rFonts w:eastAsia="Times New Roman" w:cs="Times New Roman"/>
          <w:szCs w:val="24"/>
        </w:rPr>
        <w:t>Βούλτεψη</w:t>
      </w:r>
      <w:proofErr w:type="spellEnd"/>
      <w:r>
        <w:rPr>
          <w:rFonts w:eastAsia="Times New Roman" w:cs="Times New Roman"/>
          <w:szCs w:val="24"/>
        </w:rPr>
        <w:t>!</w:t>
      </w:r>
    </w:p>
    <w:p w14:paraId="2205DD87" w14:textId="77777777" w:rsidR="00F618CB" w:rsidRDefault="00733657">
      <w:pPr>
        <w:spacing w:line="600" w:lineRule="auto"/>
        <w:ind w:firstLine="720"/>
        <w:jc w:val="both"/>
        <w:rPr>
          <w:rFonts w:eastAsia="Times New Roman" w:cs="Times New Roman"/>
          <w:szCs w:val="24"/>
        </w:rPr>
      </w:pPr>
      <w:r w:rsidRPr="006151C8">
        <w:rPr>
          <w:rFonts w:eastAsia="Times New Roman" w:cs="Times New Roman"/>
          <w:b/>
          <w:szCs w:val="24"/>
        </w:rPr>
        <w:lastRenderedPageBreak/>
        <w:t>ΑΝΔΡΕΑΣ ΞΑΝΘΟΣ (Υπουργός Υγείας):</w:t>
      </w:r>
      <w:r w:rsidRPr="006151C8">
        <w:rPr>
          <w:rFonts w:eastAsia="Times New Roman" w:cs="Times New Roman"/>
          <w:szCs w:val="24"/>
        </w:rPr>
        <w:t xml:space="preserve"> </w:t>
      </w:r>
      <w:r>
        <w:rPr>
          <w:rFonts w:eastAsia="Times New Roman" w:cs="Times New Roman"/>
          <w:szCs w:val="24"/>
        </w:rPr>
        <w:t>Ακάλυπτους θεσμικά από την ιατροφαρμακευτική περίθαλψ</w:t>
      </w:r>
      <w:r>
        <w:rPr>
          <w:rFonts w:eastAsia="Times New Roman" w:cs="Times New Roman"/>
          <w:szCs w:val="24"/>
        </w:rPr>
        <w:t>η. Το έχουμε αποδείξει με πολύ συγκεκριμένα στοιχεία αυτό το πράγμα.</w:t>
      </w:r>
    </w:p>
    <w:p w14:paraId="2205DD88"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Πώς το είχατε αποδείξει;</w:t>
      </w:r>
    </w:p>
    <w:p w14:paraId="2205DD89" w14:textId="77777777" w:rsidR="00F618CB" w:rsidRDefault="00733657">
      <w:pPr>
        <w:spacing w:line="600" w:lineRule="auto"/>
        <w:ind w:firstLine="720"/>
        <w:jc w:val="both"/>
        <w:rPr>
          <w:rFonts w:eastAsia="Times New Roman" w:cs="Times New Roman"/>
          <w:szCs w:val="24"/>
        </w:rPr>
      </w:pPr>
      <w:r w:rsidRPr="006151C8">
        <w:rPr>
          <w:rFonts w:eastAsia="Times New Roman" w:cs="Times New Roman"/>
          <w:b/>
          <w:szCs w:val="24"/>
        </w:rPr>
        <w:t>ΑΝΔΡΕΑΣ ΞΑΝΘΟΣ (Υπουργός Υγείας):</w:t>
      </w:r>
      <w:r w:rsidRPr="006151C8">
        <w:rPr>
          <w:rFonts w:eastAsia="Times New Roman" w:cs="Times New Roman"/>
          <w:szCs w:val="24"/>
        </w:rPr>
        <w:t xml:space="preserve"> </w:t>
      </w:r>
      <w:r>
        <w:rPr>
          <w:rFonts w:eastAsia="Times New Roman" w:cs="Times New Roman"/>
          <w:szCs w:val="24"/>
        </w:rPr>
        <w:t>Τους είχατε φορτώσει με χρέη δεκάδων εκατομμυρίων ευρώ ακόμα και για υπηρεσίες που υποχρεωτικά τους προσέφερε το</w:t>
      </w:r>
      <w:r>
        <w:rPr>
          <w:rFonts w:eastAsia="Times New Roman" w:cs="Times New Roman"/>
          <w:szCs w:val="24"/>
        </w:rPr>
        <w:t xml:space="preserve"> σύστημα υγείας, τα οποία διαγράψαμε. Είπα προηγουμένως την εικόνα που υπάρχει.</w:t>
      </w:r>
    </w:p>
    <w:p w14:paraId="2205DD8A"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Αυτά τα περίπου 200 εκατομμύρια ευρώ τον χρόνο για φάρμακο ανασφάλιστων πολιτών ήταν ιδιωτική δαπάνη υγείας στα δικά σας χρόνια ή ήταν ελλιπής ιατροφαρμακευτική φροντίδα.</w:t>
      </w:r>
    </w:p>
    <w:p w14:paraId="2205DD8B"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ΕΙΟΣ ΟΙΚΟΝΟΜΟΥ:</w:t>
      </w:r>
      <w:r>
        <w:rPr>
          <w:rFonts w:eastAsia="Times New Roman" w:cs="Times New Roman"/>
          <w:szCs w:val="24"/>
        </w:rPr>
        <w:t xml:space="preserve"> Πείτε μας: Τώρα από πού την πληρώνετε;</w:t>
      </w:r>
    </w:p>
    <w:p w14:paraId="2205DD8C" w14:textId="77777777" w:rsidR="00F618CB" w:rsidRDefault="00733657">
      <w:pPr>
        <w:spacing w:line="600" w:lineRule="auto"/>
        <w:ind w:firstLine="720"/>
        <w:jc w:val="both"/>
        <w:rPr>
          <w:rFonts w:eastAsia="Times New Roman" w:cs="Times New Roman"/>
          <w:szCs w:val="24"/>
        </w:rPr>
      </w:pPr>
      <w:r w:rsidRPr="00AF2EA6">
        <w:rPr>
          <w:rFonts w:eastAsia="Times New Roman" w:cs="Times New Roman"/>
          <w:b/>
          <w:szCs w:val="24"/>
        </w:rPr>
        <w:t>ΑΝΔΡΕΑΣ ΞΑΝΘΟΣ (Υπουργός Υγείας):</w:t>
      </w:r>
      <w:r>
        <w:rPr>
          <w:rFonts w:eastAsia="Times New Roman" w:cs="Times New Roman"/>
          <w:szCs w:val="24"/>
        </w:rPr>
        <w:t xml:space="preserve"> Σταματήστε τώρα αυτά.</w:t>
      </w:r>
    </w:p>
    <w:p w14:paraId="2205DD8D"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Ο ν.4238 τι ήταν;</w:t>
      </w:r>
    </w:p>
    <w:p w14:paraId="2205DD8E" w14:textId="77777777" w:rsidR="00F618CB" w:rsidRDefault="00733657">
      <w:pPr>
        <w:spacing w:line="600" w:lineRule="auto"/>
        <w:ind w:firstLine="720"/>
        <w:jc w:val="both"/>
        <w:rPr>
          <w:rFonts w:eastAsia="Times New Roman" w:cs="Times New Roman"/>
          <w:szCs w:val="24"/>
        </w:rPr>
      </w:pPr>
      <w:r w:rsidRPr="00AF2EA6">
        <w:rPr>
          <w:rFonts w:eastAsia="Times New Roman" w:cs="Times New Roman"/>
          <w:b/>
          <w:szCs w:val="24"/>
        </w:rPr>
        <w:t>ΑΝΔΡΕΑΣ ΞΑΝΘΟΣ (Υπουργός Υγείας):</w:t>
      </w:r>
      <w:r>
        <w:rPr>
          <w:rFonts w:eastAsia="Times New Roman" w:cs="Times New Roman"/>
          <w:szCs w:val="24"/>
        </w:rPr>
        <w:t xml:space="preserve"> Σταματήστε τα αυτά.</w:t>
      </w:r>
    </w:p>
    <w:p w14:paraId="2205DD8F"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Παρακαλώ, κυρία </w:t>
      </w:r>
      <w:proofErr w:type="spellStart"/>
      <w:r>
        <w:rPr>
          <w:rFonts w:eastAsia="Times New Roman" w:cs="Times New Roman"/>
          <w:szCs w:val="24"/>
        </w:rPr>
        <w:t>Βούλτ</w:t>
      </w:r>
      <w:r>
        <w:rPr>
          <w:rFonts w:eastAsia="Times New Roman" w:cs="Times New Roman"/>
          <w:szCs w:val="24"/>
        </w:rPr>
        <w:t>εψη</w:t>
      </w:r>
      <w:proofErr w:type="spellEnd"/>
      <w:r>
        <w:rPr>
          <w:rFonts w:eastAsia="Times New Roman" w:cs="Times New Roman"/>
          <w:szCs w:val="24"/>
        </w:rPr>
        <w:t>.</w:t>
      </w:r>
    </w:p>
    <w:p w14:paraId="2205DD90" w14:textId="77777777" w:rsidR="00F618CB" w:rsidRDefault="00733657">
      <w:pPr>
        <w:spacing w:line="600" w:lineRule="auto"/>
        <w:ind w:firstLine="720"/>
        <w:jc w:val="both"/>
        <w:rPr>
          <w:rFonts w:eastAsia="Times New Roman" w:cs="Times New Roman"/>
          <w:szCs w:val="24"/>
        </w:rPr>
      </w:pPr>
      <w:r w:rsidRPr="002C5FF1">
        <w:rPr>
          <w:rFonts w:eastAsia="Times New Roman" w:cs="Times New Roman"/>
          <w:b/>
          <w:szCs w:val="24"/>
        </w:rPr>
        <w:lastRenderedPageBreak/>
        <w:t>ΑΝΔΡΕΑΣ ΞΑΝΘΟΣ (Υπουργός Υγείας):</w:t>
      </w:r>
      <w:r>
        <w:rPr>
          <w:rFonts w:eastAsia="Times New Roman" w:cs="Times New Roman"/>
          <w:szCs w:val="24"/>
        </w:rPr>
        <w:t xml:space="preserve"> Δεύτερον, το σύστημα υγείας το ξέρει όλος ο υγειονομικός κόσμος. Το 2014 ήταν στο όριο του λειτουργικού </w:t>
      </w:r>
      <w:proofErr w:type="spellStart"/>
      <w:r>
        <w:rPr>
          <w:rFonts w:eastAsia="Times New Roman" w:cs="Times New Roman"/>
          <w:szCs w:val="24"/>
        </w:rPr>
        <w:t>μπλακ</w:t>
      </w:r>
      <w:proofErr w:type="spellEnd"/>
      <w:r>
        <w:rPr>
          <w:rFonts w:eastAsia="Times New Roman" w:cs="Times New Roman"/>
          <w:szCs w:val="24"/>
        </w:rPr>
        <w:t xml:space="preserve"> άουτ. Δεν έβγαιναν οι προϋπολογισμοί, υπήρχαν τρομερές ελλείψεις σε φάρμακα πολύ ευαίσθητα για πολύ κρίσιμε</w:t>
      </w:r>
      <w:r>
        <w:rPr>
          <w:rFonts w:eastAsia="Times New Roman" w:cs="Times New Roman"/>
          <w:szCs w:val="24"/>
        </w:rPr>
        <w:t>ς ομάδες του πληθυσμού, όπως είναι οι οροθετικοί, όπως είναι οι πολυμεταγγιζόμενοι, όπως είναι οι άνθρωποι που έχουν σοβαρά ογκολογικά προβλήματα.</w:t>
      </w:r>
    </w:p>
    <w:p w14:paraId="2205DD91"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Αυτή η ιστορία έχει τελειώσει. Το σύστημα υγείας είναι όρθιο και κυρίως </w:t>
      </w:r>
      <w:proofErr w:type="spellStart"/>
      <w:r>
        <w:rPr>
          <w:rFonts w:eastAsia="Times New Roman" w:cs="Times New Roman"/>
          <w:szCs w:val="24"/>
        </w:rPr>
        <w:t>προσβάσιμο</w:t>
      </w:r>
      <w:proofErr w:type="spellEnd"/>
      <w:r>
        <w:rPr>
          <w:rFonts w:eastAsia="Times New Roman" w:cs="Times New Roman"/>
          <w:szCs w:val="24"/>
        </w:rPr>
        <w:t>. Τελείωσε η περίοδος της υ</w:t>
      </w:r>
      <w:r>
        <w:rPr>
          <w:rFonts w:eastAsia="Times New Roman" w:cs="Times New Roman"/>
          <w:szCs w:val="24"/>
        </w:rPr>
        <w:t>γειονομικής φτώχειας στην οποία είχατε βάλει τη χώρα και έχετε το θράσος να μιλάτε για επιβαρύνσεις;</w:t>
      </w:r>
    </w:p>
    <w:p w14:paraId="2205DD92"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Θες στοιχεία;</w:t>
      </w:r>
    </w:p>
    <w:p w14:paraId="2205DD93" w14:textId="77777777" w:rsidR="00F618CB" w:rsidRDefault="00733657">
      <w:pPr>
        <w:spacing w:line="600" w:lineRule="auto"/>
        <w:ind w:firstLine="720"/>
        <w:jc w:val="both"/>
        <w:rPr>
          <w:rFonts w:eastAsia="Times New Roman" w:cs="Times New Roman"/>
          <w:szCs w:val="24"/>
        </w:rPr>
      </w:pPr>
      <w:r w:rsidRPr="006151C8">
        <w:rPr>
          <w:rFonts w:eastAsia="Times New Roman" w:cs="Times New Roman"/>
          <w:b/>
          <w:szCs w:val="24"/>
        </w:rPr>
        <w:t>ΑΝΔΡΕΑΣ ΞΑΝΘΟΣ (Υπουργός Υγείας):</w:t>
      </w:r>
      <w:r>
        <w:rPr>
          <w:rFonts w:eastAsia="Times New Roman" w:cs="Times New Roman"/>
          <w:szCs w:val="24"/>
        </w:rPr>
        <w:t xml:space="preserve"> Σας απέδειξα ότι η ιδιωτική δαπάνη υγείας -αυτά είναι τα στοιχεία της ΕΛΣΤΑΤ- μειώνετα</w:t>
      </w:r>
      <w:r>
        <w:rPr>
          <w:rFonts w:eastAsia="Times New Roman" w:cs="Times New Roman"/>
          <w:szCs w:val="24"/>
        </w:rPr>
        <w:t>ι στη χώρα και σε απόλυτο αριθμό και ως ποσοστό του ΑΕΠ και κυρίως μειώνεται η ανισότητα, διότι οι άνθρωποι που δεν λαμβάνουν φροντίδα από 14,5% πήγαν στο 10,9% τώρα, μέσα σε έναν χρόνο από τότε που λειτούργησε ο νόμος.</w:t>
      </w:r>
    </w:p>
    <w:p w14:paraId="2205DD94"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Είναι ντροπή πραγματικά -δικαιολογεί</w:t>
      </w:r>
      <w:r>
        <w:rPr>
          <w:rFonts w:eastAsia="Times New Roman" w:cs="Times New Roman"/>
          <w:szCs w:val="24"/>
        </w:rPr>
        <w:t xml:space="preserve">στε, γιατί δεν έχετε καμμία σχέση με τον χώρο της υγείας- να χρησιμοποιείτε στοιχεία που έχουν σχέση με τους δείκτες νοσηρότητας, με τους δείκτες επιρροής λοιμωδών νοσημάτων και να κάνετε αναγωγή </w:t>
      </w:r>
      <w:r>
        <w:rPr>
          <w:rFonts w:eastAsia="Times New Roman" w:cs="Times New Roman"/>
          <w:szCs w:val="24"/>
        </w:rPr>
        <w:lastRenderedPageBreak/>
        <w:t>στο αν είναι καλός ή κακός ένας Υπουργός. Έχουμε έξαρση νέων</w:t>
      </w:r>
      <w:r>
        <w:rPr>
          <w:rFonts w:eastAsia="Times New Roman" w:cs="Times New Roman"/>
          <w:szCs w:val="24"/>
        </w:rPr>
        <w:t xml:space="preserve"> λοιμώξεων σε όλη την Ευρώπη. Η επιδημία της ιλαράς με θανατηφόρα κρούσματα αφορούσε σε όλες τις χώρες της Ευρώπης. Είναι ντροπή να μιλάτε με αυτόν τον τρόπο.</w:t>
      </w:r>
      <w:r w:rsidRPr="002C5FF1">
        <w:rPr>
          <w:rFonts w:eastAsia="Times New Roman" w:cs="Times New Roman"/>
          <w:szCs w:val="24"/>
        </w:rPr>
        <w:t xml:space="preserve"> </w:t>
      </w:r>
      <w:r>
        <w:rPr>
          <w:rFonts w:eastAsia="Times New Roman" w:cs="Times New Roman"/>
          <w:szCs w:val="24"/>
        </w:rPr>
        <w:t>Και για τον «δυτικό Νείλο»…</w:t>
      </w:r>
    </w:p>
    <w:p w14:paraId="2205DD95"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Εσείς που έχετε σχέση με την υγεία το 2015 πώς </w:t>
      </w:r>
      <w:r>
        <w:rPr>
          <w:rFonts w:eastAsia="Times New Roman" w:cs="Times New Roman"/>
          <w:szCs w:val="24"/>
        </w:rPr>
        <w:t>τα λέγατε αυτά;</w:t>
      </w:r>
    </w:p>
    <w:p w14:paraId="2205DD96" w14:textId="77777777" w:rsidR="00F618CB" w:rsidRDefault="00733657">
      <w:pPr>
        <w:spacing w:line="600" w:lineRule="auto"/>
        <w:ind w:firstLine="720"/>
        <w:jc w:val="both"/>
        <w:rPr>
          <w:rFonts w:eastAsia="Times New Roman" w:cs="Times New Roman"/>
          <w:szCs w:val="24"/>
        </w:rPr>
      </w:pPr>
      <w:r w:rsidRPr="006151C8">
        <w:rPr>
          <w:rFonts w:eastAsia="Times New Roman" w:cs="Times New Roman"/>
          <w:b/>
          <w:szCs w:val="24"/>
        </w:rPr>
        <w:t>ΑΝΔΡΕΑΣ ΞΑΝΘΟΣ (Υπουργός Υγείας):</w:t>
      </w:r>
      <w:r w:rsidRPr="006151C8">
        <w:rPr>
          <w:rFonts w:eastAsia="Times New Roman" w:cs="Times New Roman"/>
          <w:szCs w:val="24"/>
        </w:rPr>
        <w:t xml:space="preserve"> </w:t>
      </w:r>
      <w:r>
        <w:rPr>
          <w:rFonts w:eastAsia="Times New Roman" w:cs="Times New Roman"/>
          <w:szCs w:val="24"/>
        </w:rPr>
        <w:t>Σας παρακαλώ πάρα πολύ!</w:t>
      </w:r>
    </w:p>
    <w:p w14:paraId="2205DD97"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Το 2015 πώς τα έλεγες αυτά;</w:t>
      </w:r>
    </w:p>
    <w:p w14:paraId="2205DD98" w14:textId="77777777" w:rsidR="00F618CB" w:rsidRDefault="00733657">
      <w:pPr>
        <w:spacing w:line="600" w:lineRule="auto"/>
        <w:ind w:firstLine="720"/>
        <w:jc w:val="both"/>
        <w:rPr>
          <w:rFonts w:eastAsia="Times New Roman" w:cs="Times New Roman"/>
          <w:szCs w:val="24"/>
        </w:rPr>
      </w:pPr>
      <w:r w:rsidRPr="002C5FF1">
        <w:rPr>
          <w:rFonts w:eastAsia="Times New Roman" w:cs="Times New Roman"/>
          <w:b/>
          <w:szCs w:val="24"/>
        </w:rPr>
        <w:t xml:space="preserve">ΠΡΟΕΔΡΕΥΩΝ (Δημήτριος </w:t>
      </w:r>
      <w:proofErr w:type="spellStart"/>
      <w:r w:rsidRPr="002C5FF1">
        <w:rPr>
          <w:rFonts w:eastAsia="Times New Roman" w:cs="Times New Roman"/>
          <w:b/>
          <w:szCs w:val="24"/>
        </w:rPr>
        <w:t>Κρεμαστινός</w:t>
      </w:r>
      <w:proofErr w:type="spellEnd"/>
      <w:r w:rsidRPr="002C5FF1">
        <w:rPr>
          <w:rFonts w:eastAsia="Times New Roman" w:cs="Times New Roman"/>
          <w:b/>
          <w:szCs w:val="24"/>
        </w:rPr>
        <w:t>):</w:t>
      </w:r>
      <w:r>
        <w:rPr>
          <w:rFonts w:eastAsia="Times New Roman" w:cs="Times New Roman"/>
          <w:szCs w:val="24"/>
        </w:rPr>
        <w:t xml:space="preserve"> Παρακαλώ πολύ, κύριε Οικονόμου!</w:t>
      </w:r>
    </w:p>
    <w:p w14:paraId="2205DD99"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Το 2015 τα έλεγε.</w:t>
      </w:r>
    </w:p>
    <w:p w14:paraId="2205DD9A" w14:textId="77777777" w:rsidR="00F618CB" w:rsidRDefault="00733657">
      <w:pPr>
        <w:spacing w:line="600" w:lineRule="auto"/>
        <w:ind w:firstLine="720"/>
        <w:jc w:val="both"/>
        <w:rPr>
          <w:rFonts w:eastAsia="Times New Roman" w:cs="Times New Roman"/>
          <w:szCs w:val="24"/>
        </w:rPr>
      </w:pPr>
      <w:r w:rsidRPr="00BB119B">
        <w:rPr>
          <w:rFonts w:eastAsia="Times New Roman" w:cs="Times New Roman"/>
          <w:b/>
          <w:szCs w:val="24"/>
        </w:rPr>
        <w:t>ΑΝΔΡΕΑΣ ΞΑΝΘΟΣ (Υπουργός Υ</w:t>
      </w:r>
      <w:r w:rsidRPr="00BB119B">
        <w:rPr>
          <w:rFonts w:eastAsia="Times New Roman" w:cs="Times New Roman"/>
          <w:b/>
          <w:szCs w:val="24"/>
        </w:rPr>
        <w:t>γείας):</w:t>
      </w:r>
      <w:r>
        <w:rPr>
          <w:rFonts w:eastAsia="Times New Roman" w:cs="Times New Roman"/>
          <w:szCs w:val="24"/>
        </w:rPr>
        <w:t xml:space="preserve"> Σας παρακαλώ πάρα πολύ.</w:t>
      </w:r>
    </w:p>
    <w:p w14:paraId="2205DD9B"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Αυτή την κριτική για το πόσους θανάτους έχουμε από την γρίπη, πόσους από τον ιό του </w:t>
      </w:r>
      <w:r>
        <w:rPr>
          <w:rFonts w:eastAsia="Times New Roman" w:cs="Times New Roman"/>
          <w:szCs w:val="24"/>
        </w:rPr>
        <w:t>δ</w:t>
      </w:r>
      <w:r>
        <w:rPr>
          <w:rFonts w:eastAsia="Times New Roman" w:cs="Times New Roman"/>
          <w:szCs w:val="24"/>
        </w:rPr>
        <w:t>υτικού Νείλου, τα ακούν οι άνθρωποι, οι επιστήμονες, οι επιδημιολόγοι της χώρας και γελούν.</w:t>
      </w:r>
    </w:p>
    <w:p w14:paraId="2205DD9C"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Νάτα, δικά σου είναι.</w:t>
      </w:r>
    </w:p>
    <w:p w14:paraId="2205DD9D" w14:textId="77777777" w:rsidR="00F618CB" w:rsidRDefault="00733657">
      <w:pPr>
        <w:spacing w:line="600" w:lineRule="auto"/>
        <w:ind w:firstLine="720"/>
        <w:jc w:val="both"/>
        <w:rPr>
          <w:rFonts w:eastAsia="Times New Roman" w:cs="Times New Roman"/>
          <w:szCs w:val="24"/>
        </w:rPr>
      </w:pPr>
      <w:r w:rsidRPr="006151C8">
        <w:rPr>
          <w:rFonts w:eastAsia="Times New Roman" w:cs="Times New Roman"/>
          <w:b/>
          <w:szCs w:val="24"/>
        </w:rPr>
        <w:lastRenderedPageBreak/>
        <w:t>ΑΝΔΡ</w:t>
      </w:r>
      <w:r w:rsidRPr="006151C8">
        <w:rPr>
          <w:rFonts w:eastAsia="Times New Roman" w:cs="Times New Roman"/>
          <w:b/>
          <w:szCs w:val="24"/>
        </w:rPr>
        <w:t>ΕΑΣ ΞΑΝΘΟΣ (Υπουργός Υγείας):</w:t>
      </w:r>
      <w:r w:rsidRPr="006151C8">
        <w:rPr>
          <w:rFonts w:eastAsia="Times New Roman" w:cs="Times New Roman"/>
          <w:szCs w:val="24"/>
        </w:rPr>
        <w:t xml:space="preserve"> </w:t>
      </w:r>
      <w:r>
        <w:rPr>
          <w:rFonts w:eastAsia="Times New Roman" w:cs="Times New Roman"/>
          <w:szCs w:val="24"/>
        </w:rPr>
        <w:t>Είναι ντροπή η Αξιωματική Αντιπολίτευση να χρησιμοποιεί αυτού του τύπου την αντιπαράθεση.</w:t>
      </w:r>
    </w:p>
    <w:p w14:paraId="2205DD9E"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Νάτα, δικά σου λόγια είναι. Δικά μου είναι; Τα κατέθεσα. Τι θράσος είναι αυτό!</w:t>
      </w:r>
    </w:p>
    <w:p w14:paraId="2205DD9F" w14:textId="77777777" w:rsidR="00F618CB" w:rsidRDefault="00733657">
      <w:pPr>
        <w:spacing w:line="600" w:lineRule="auto"/>
        <w:ind w:firstLine="720"/>
        <w:jc w:val="both"/>
        <w:rPr>
          <w:rFonts w:eastAsia="Times New Roman" w:cs="Times New Roman"/>
          <w:szCs w:val="24"/>
        </w:rPr>
      </w:pPr>
      <w:r w:rsidRPr="002C5FF1">
        <w:rPr>
          <w:rFonts w:eastAsia="Times New Roman" w:cs="Times New Roman"/>
          <w:b/>
          <w:szCs w:val="24"/>
        </w:rPr>
        <w:t>ΑΝΔΡΕΑΣ ΞΑΝΘΟΣ (Υπουργός Υγείας):</w:t>
      </w:r>
      <w:r>
        <w:rPr>
          <w:rFonts w:eastAsia="Times New Roman" w:cs="Times New Roman"/>
          <w:szCs w:val="24"/>
        </w:rPr>
        <w:t xml:space="preserve"> Εγ</w:t>
      </w:r>
      <w:r>
        <w:rPr>
          <w:rFonts w:eastAsia="Times New Roman" w:cs="Times New Roman"/>
          <w:szCs w:val="24"/>
        </w:rPr>
        <w:t>ώ, λοιπόν, λέω το εξής. Υπήρξε μ</w:t>
      </w:r>
      <w:r>
        <w:rPr>
          <w:rFonts w:eastAsia="Times New Roman" w:cs="Times New Roman"/>
          <w:szCs w:val="24"/>
        </w:rPr>
        <w:t>ί</w:t>
      </w:r>
      <w:r>
        <w:rPr>
          <w:rFonts w:eastAsia="Times New Roman" w:cs="Times New Roman"/>
          <w:szCs w:val="24"/>
        </w:rPr>
        <w:t xml:space="preserve">α τεράστια ανακουφιστική παρέμβαση στο πεδίο της υγείας, που ήταν η επιβίωση της δημόσιας περίθαλψης και η πρόσβαση των ανασφάλιστων. Σας είπα τα μέτρα συγκεκριμένης μείωσης. Το </w:t>
      </w:r>
      <w:proofErr w:type="spellStart"/>
      <w:r>
        <w:rPr>
          <w:rFonts w:eastAsia="Times New Roman" w:cs="Times New Roman"/>
          <w:szCs w:val="24"/>
        </w:rPr>
        <w:t>πεντάευρ</w:t>
      </w:r>
      <w:r>
        <w:rPr>
          <w:rFonts w:eastAsia="Times New Roman" w:cs="Times New Roman"/>
          <w:szCs w:val="24"/>
        </w:rPr>
        <w:t>ο</w:t>
      </w:r>
      <w:proofErr w:type="spellEnd"/>
      <w:r>
        <w:rPr>
          <w:rFonts w:eastAsia="Times New Roman" w:cs="Times New Roman"/>
          <w:szCs w:val="24"/>
        </w:rPr>
        <w:t xml:space="preserve"> που εσείς βάλατε, που επιβάρυνε 22 </w:t>
      </w:r>
      <w:r>
        <w:rPr>
          <w:rFonts w:eastAsia="Times New Roman" w:cs="Times New Roman"/>
          <w:szCs w:val="24"/>
        </w:rPr>
        <w:t>εκατομμύρια ευρώ τον κόσμο, εμείς το καταργήσαμε.</w:t>
      </w:r>
    </w:p>
    <w:p w14:paraId="2205DDA0"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Το 6% ποιος το έβαλε;</w:t>
      </w:r>
    </w:p>
    <w:p w14:paraId="2205DDA1" w14:textId="77777777" w:rsidR="00F618CB" w:rsidRDefault="00733657">
      <w:pPr>
        <w:spacing w:line="600" w:lineRule="auto"/>
        <w:ind w:firstLine="720"/>
        <w:jc w:val="both"/>
        <w:rPr>
          <w:rFonts w:eastAsia="Times New Roman" w:cs="Times New Roman"/>
          <w:szCs w:val="24"/>
        </w:rPr>
      </w:pPr>
      <w:r w:rsidRPr="002C5FF1">
        <w:rPr>
          <w:rFonts w:eastAsia="Times New Roman" w:cs="Times New Roman"/>
          <w:b/>
          <w:szCs w:val="24"/>
        </w:rPr>
        <w:t>ΑΝΔΡΕΑΣ ΞΑΝΘΟΣ (Υπουργός Υγείας):</w:t>
      </w:r>
      <w:r>
        <w:rPr>
          <w:rFonts w:eastAsia="Times New Roman" w:cs="Times New Roman"/>
          <w:szCs w:val="24"/>
        </w:rPr>
        <w:t xml:space="preserve"> Τη μείωση της συμμετοχής στο φάρμακο…</w:t>
      </w:r>
    </w:p>
    <w:p w14:paraId="2205DDA2"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Το 6% ποιος το έβαλε;</w:t>
      </w:r>
    </w:p>
    <w:p w14:paraId="2205DDA3" w14:textId="77777777" w:rsidR="00F618CB" w:rsidRDefault="00733657">
      <w:pPr>
        <w:spacing w:line="600" w:lineRule="auto"/>
        <w:ind w:firstLine="720"/>
        <w:jc w:val="both"/>
        <w:rPr>
          <w:rFonts w:eastAsia="Times New Roman" w:cs="Times New Roman"/>
          <w:szCs w:val="24"/>
        </w:rPr>
      </w:pPr>
      <w:r w:rsidRPr="002C5FF1">
        <w:rPr>
          <w:rFonts w:eastAsia="Times New Roman" w:cs="Times New Roman"/>
          <w:b/>
          <w:szCs w:val="24"/>
        </w:rPr>
        <w:t>ΑΝΔΡΕΑΣ ΞΑΝΘΟΣ (Υπουργός Υγείας):</w:t>
      </w:r>
      <w:r>
        <w:rPr>
          <w:rFonts w:eastAsia="Times New Roman" w:cs="Times New Roman"/>
          <w:szCs w:val="24"/>
        </w:rPr>
        <w:t xml:space="preserve"> Σας παρακαλώ πάρα πολύ, </w:t>
      </w:r>
      <w:r>
        <w:rPr>
          <w:rFonts w:eastAsia="Times New Roman" w:cs="Times New Roman"/>
          <w:szCs w:val="24"/>
        </w:rPr>
        <w:t xml:space="preserve">δεν έχει ανάγκη συνηγόρου, κυρία </w:t>
      </w:r>
      <w:proofErr w:type="spellStart"/>
      <w:r>
        <w:rPr>
          <w:rFonts w:eastAsia="Times New Roman" w:cs="Times New Roman"/>
          <w:szCs w:val="24"/>
        </w:rPr>
        <w:t>Βούλτεψη</w:t>
      </w:r>
      <w:proofErr w:type="spellEnd"/>
      <w:r>
        <w:rPr>
          <w:rFonts w:eastAsia="Times New Roman" w:cs="Times New Roman"/>
          <w:szCs w:val="24"/>
        </w:rPr>
        <w:t>. Σας παρακαλώ πάρα πολύ. Έλεος, έλεος!</w:t>
      </w:r>
    </w:p>
    <w:p w14:paraId="2205DDA4" w14:textId="77777777" w:rsidR="00F618CB" w:rsidRDefault="00733657">
      <w:pPr>
        <w:spacing w:line="600" w:lineRule="auto"/>
        <w:ind w:firstLine="720"/>
        <w:jc w:val="both"/>
        <w:rPr>
          <w:rFonts w:eastAsia="Times New Roman" w:cs="Times New Roman"/>
          <w:szCs w:val="24"/>
        </w:rPr>
      </w:pPr>
      <w:r w:rsidRPr="005648E3">
        <w:rPr>
          <w:rFonts w:eastAsia="Times New Roman" w:cs="Times New Roman"/>
          <w:b/>
          <w:szCs w:val="24"/>
        </w:rPr>
        <w:t xml:space="preserve">ΠΡΟΕΔΡΕΥΩΝ (Δημήτριος </w:t>
      </w:r>
      <w:proofErr w:type="spellStart"/>
      <w:r w:rsidRPr="005648E3">
        <w:rPr>
          <w:rFonts w:eastAsia="Times New Roman" w:cs="Times New Roman"/>
          <w:b/>
          <w:szCs w:val="24"/>
        </w:rPr>
        <w:t>Κρεμαστινός</w:t>
      </w:r>
      <w:proofErr w:type="spellEnd"/>
      <w:r w:rsidRPr="005648E3">
        <w:rPr>
          <w:rFonts w:eastAsia="Times New Roman" w:cs="Times New Roman"/>
          <w:b/>
          <w:szCs w:val="24"/>
        </w:rPr>
        <w:t>):</w:t>
      </w:r>
      <w:r w:rsidRPr="005648E3">
        <w:rPr>
          <w:rFonts w:eastAsia="Times New Roman" w:cs="Times New Roman"/>
          <w:szCs w:val="24"/>
        </w:rPr>
        <w:t xml:space="preserve"> </w:t>
      </w:r>
      <w:r>
        <w:rPr>
          <w:rFonts w:eastAsia="Times New Roman" w:cs="Times New Roman"/>
          <w:szCs w:val="24"/>
        </w:rPr>
        <w:t xml:space="preserve">Κυρία </w:t>
      </w:r>
      <w:proofErr w:type="spellStart"/>
      <w:r>
        <w:rPr>
          <w:rFonts w:eastAsia="Times New Roman" w:cs="Times New Roman"/>
          <w:szCs w:val="24"/>
        </w:rPr>
        <w:t>Βούλτεψη</w:t>
      </w:r>
      <w:proofErr w:type="spellEnd"/>
      <w:r>
        <w:rPr>
          <w:rFonts w:eastAsia="Times New Roman" w:cs="Times New Roman"/>
          <w:szCs w:val="24"/>
        </w:rPr>
        <w:t>, παρακαλώ πολύ.</w:t>
      </w:r>
    </w:p>
    <w:p w14:paraId="2205DDA5"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lastRenderedPageBreak/>
        <w:t>ΣΟΦΙΑ ΒΟΥΛΤΕΨΗ:</w:t>
      </w:r>
      <w:r>
        <w:rPr>
          <w:rFonts w:eastAsia="Times New Roman" w:cs="Times New Roman"/>
          <w:szCs w:val="24"/>
        </w:rPr>
        <w:t xml:space="preserve"> Το 6% στις συντάξεις ποιος το έβαλε;</w:t>
      </w:r>
    </w:p>
    <w:p w14:paraId="2205DDA6" w14:textId="77777777" w:rsidR="00F618CB" w:rsidRDefault="00733657">
      <w:pPr>
        <w:spacing w:line="600" w:lineRule="auto"/>
        <w:ind w:firstLine="720"/>
        <w:jc w:val="both"/>
        <w:rPr>
          <w:rFonts w:eastAsia="Times New Roman" w:cs="Times New Roman"/>
          <w:szCs w:val="24"/>
        </w:rPr>
      </w:pPr>
      <w:r w:rsidRPr="002C5FF1">
        <w:rPr>
          <w:rFonts w:eastAsia="Times New Roman" w:cs="Times New Roman"/>
          <w:b/>
          <w:szCs w:val="24"/>
        </w:rPr>
        <w:t>ΑΝΔΡΕΑΣ ΞΑΝΘΟΣ (Υπουργός Υγείας):</w:t>
      </w:r>
      <w:r>
        <w:rPr>
          <w:rFonts w:eastAsia="Times New Roman" w:cs="Times New Roman"/>
          <w:szCs w:val="24"/>
        </w:rPr>
        <w:t xml:space="preserve"> Εμείς, λοιπόν, λέμε το εξής: Υπήρξαν συγκεκριμένες ανακουφιστικές παρεμβάσεις στο φάρμακο, κυρίως, όπου εκεί όντως επιβαρύνεται πολύ ο κόσμος και αυτή την περίοδο προωθούμε ένα σχέδιο αύξησης της παραγωγικότητας, της αποδοτικότητας του δημόσιου συστήματος</w:t>
      </w:r>
      <w:r>
        <w:rPr>
          <w:rFonts w:eastAsia="Times New Roman" w:cs="Times New Roman"/>
          <w:szCs w:val="24"/>
        </w:rPr>
        <w:t xml:space="preserve"> υγείας σε τομείς που επιβαρύνονται πάρα πολλοί πολίτες, όπως είναι οι εργαστηριακές εξετάσεις, όπως είναι οι παρεμβάσεις φυσικοθεραπείας, αποκατάστασης και όπως είναι η οδοντιατρική φροντίδα.</w:t>
      </w:r>
    </w:p>
    <w:p w14:paraId="2205DDA7"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Σαράντα εκατομμύρια λιγότερα θα φύγουν, δεν θα βγουν από τις τσ</w:t>
      </w:r>
      <w:r>
        <w:rPr>
          <w:rFonts w:eastAsia="Times New Roman" w:cs="Times New Roman"/>
          <w:szCs w:val="24"/>
        </w:rPr>
        <w:t xml:space="preserve">έπες των πολιτών το 2019, διότι ο ΕΟΠΥΥ θα καλύψει οδοντιατρική φροντίδα των παιδιών. Σαράντα εκατομμύρια λιγότερα δεν πληρώνουν από τα μέσα του Σεπτέμβρη οι πολίτες που παίρνουν </w:t>
      </w:r>
      <w:proofErr w:type="spellStart"/>
      <w:r>
        <w:rPr>
          <w:rFonts w:eastAsia="Times New Roman" w:cs="Times New Roman"/>
          <w:szCs w:val="24"/>
        </w:rPr>
        <w:t>γενόσημα</w:t>
      </w:r>
      <w:proofErr w:type="spellEnd"/>
      <w:r>
        <w:rPr>
          <w:rFonts w:eastAsia="Times New Roman" w:cs="Times New Roman"/>
          <w:szCs w:val="24"/>
        </w:rPr>
        <w:t xml:space="preserve"> για χρόνια νοσήματα και είκοσι εκατομμύρια λιγότερα δεν πληρώνουν απ</w:t>
      </w:r>
      <w:r>
        <w:rPr>
          <w:rFonts w:eastAsia="Times New Roman" w:cs="Times New Roman"/>
          <w:szCs w:val="24"/>
        </w:rPr>
        <w:t xml:space="preserve">ό 15 Οκτωβρίου που ενοποιήσαμε την συνταγή και όλα τα φάρμακα είναι με μία συνταγή. </w:t>
      </w:r>
    </w:p>
    <w:p w14:paraId="2205DDA8"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sidRPr="00FD3FF6">
        <w:rPr>
          <w:rFonts w:eastAsia="Times New Roman" w:cs="Times New Roman"/>
          <w:szCs w:val="24"/>
        </w:rPr>
        <w:t>,</w:t>
      </w:r>
      <w:r>
        <w:rPr>
          <w:rFonts w:eastAsia="Times New Roman" w:cs="Times New Roman"/>
          <w:szCs w:val="24"/>
        </w:rPr>
        <w:t xml:space="preserve"> εγώ αναγνωρίζω -το είπα και στην αρχή- ότι στη χώρα μας έχουμε μία μεγάλη επιβάρυνση των πολιτών για να έχουν επαρκή ιατροφαρμακευτική περίθαλψη. Εμείς</w:t>
      </w:r>
      <w:r>
        <w:rPr>
          <w:rFonts w:eastAsia="Times New Roman" w:cs="Times New Roman"/>
          <w:szCs w:val="24"/>
        </w:rPr>
        <w:t xml:space="preserve"> κινούμαστε σε μία σταδιακή ενίσχυση του δημόσιου συ</w:t>
      </w:r>
      <w:r>
        <w:rPr>
          <w:rFonts w:eastAsia="Times New Roman" w:cs="Times New Roman"/>
          <w:szCs w:val="24"/>
        </w:rPr>
        <w:lastRenderedPageBreak/>
        <w:t>στήματος υγείας και πιστεύουμε ότι αυτή είναι η απάντηση. Έχει βγει και ο Πρωθυπουργός και λέει ότι πρέπει να συγκλίνουμε με τους μέσους ευρωπαϊκούς όρους, να πλησιάσουμε το 7% που είναι οι δημόσιες δαπάν</w:t>
      </w:r>
      <w:r>
        <w:rPr>
          <w:rFonts w:eastAsia="Times New Roman" w:cs="Times New Roman"/>
          <w:szCs w:val="24"/>
        </w:rPr>
        <w:t>ες υγείας στην Ευρώπη και όχι στο 5% με 5,2% που είναι σήμερα.</w:t>
      </w:r>
    </w:p>
    <w:p w14:paraId="2205DDA9" w14:textId="77777777" w:rsidR="00F618CB" w:rsidRDefault="00733657">
      <w:pPr>
        <w:spacing w:line="600" w:lineRule="auto"/>
        <w:ind w:firstLine="720"/>
        <w:jc w:val="both"/>
        <w:rPr>
          <w:rFonts w:eastAsia="Times New Roman" w:cs="Times New Roman"/>
          <w:szCs w:val="24"/>
        </w:rPr>
      </w:pPr>
      <w:r w:rsidRPr="00486DA2">
        <w:rPr>
          <w:rFonts w:eastAsia="Times New Roman" w:cs="Times New Roman"/>
          <w:b/>
          <w:szCs w:val="24"/>
        </w:rPr>
        <w:t>ΒΑΣΙΛΕΙΟΣ ΟΙΚΟΝΟΜΟΥ:</w:t>
      </w:r>
      <w:r>
        <w:rPr>
          <w:rFonts w:eastAsia="Times New Roman" w:cs="Times New Roman"/>
          <w:szCs w:val="24"/>
        </w:rPr>
        <w:t xml:space="preserve"> Είναι 4,9%. </w:t>
      </w:r>
    </w:p>
    <w:p w14:paraId="2205DDAA" w14:textId="77777777" w:rsidR="00F618CB" w:rsidRDefault="00733657">
      <w:pPr>
        <w:spacing w:line="600" w:lineRule="auto"/>
        <w:ind w:firstLine="720"/>
        <w:jc w:val="both"/>
        <w:rPr>
          <w:rFonts w:eastAsia="Times New Roman" w:cs="Times New Roman"/>
          <w:szCs w:val="24"/>
        </w:rPr>
      </w:pPr>
      <w:r w:rsidRPr="00FD3FF6">
        <w:rPr>
          <w:rFonts w:eastAsia="Times New Roman" w:cs="Times New Roman"/>
          <w:b/>
          <w:szCs w:val="24"/>
        </w:rPr>
        <w:t xml:space="preserve">ΑΝΔΡΕΑΣ </w:t>
      </w:r>
      <w:r>
        <w:rPr>
          <w:rFonts w:eastAsia="Times New Roman" w:cs="Times New Roman"/>
          <w:b/>
          <w:szCs w:val="24"/>
        </w:rPr>
        <w:t xml:space="preserve">ΞΑΝΘΟΣ (Υπουργός Υγείας): </w:t>
      </w:r>
      <w:r>
        <w:rPr>
          <w:rFonts w:eastAsia="Times New Roman" w:cs="Times New Roman"/>
          <w:szCs w:val="24"/>
        </w:rPr>
        <w:t xml:space="preserve">Έχουμε πει ότι πρέπει να επενδύσουμε στη δημόσια περίθαλψη. Εσείς τι ακριβώς λέτε; Ασκείτε κριτική για πολλές φορές υπαρκτές </w:t>
      </w:r>
      <w:r>
        <w:rPr>
          <w:rFonts w:eastAsia="Times New Roman" w:cs="Times New Roman"/>
          <w:szCs w:val="24"/>
        </w:rPr>
        <w:t>αδυναμίες και προβλήματα που έχει το σύστημα υγείας στη χώρα μας. Ποιο είναι το δικό σας εναλλακτικό πολιτικό σχέδιο; Θέλετε μεγαλύτερη επένδυση στο σύστημα υγείας; Θέλετε περισσότερες δαπάνες; Θέλετε περισσότερο προσωπικό; Θέλετε περισσότερη δημοσιονομική</w:t>
      </w:r>
      <w:r>
        <w:rPr>
          <w:rFonts w:eastAsia="Times New Roman" w:cs="Times New Roman"/>
          <w:szCs w:val="24"/>
        </w:rPr>
        <w:t xml:space="preserve"> υποστήριξη σε αυτή την προσπάθεια; Θέλετε να αυξηθούν οι δημόσιες δαπάνες και να συγκλίνουν με τους μέσους ευρωπαϊκούς όρους; Δεν έχω ακούσει τη Νέα Δημοκρατία να λέει κάτι τέτοιο. Αυτή είναι, λοιπόν, η πραγματικότητα. </w:t>
      </w:r>
    </w:p>
    <w:p w14:paraId="2205DDAB"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Πραγματικά θεωρώ ότι την περίοδο 20</w:t>
      </w:r>
      <w:r>
        <w:rPr>
          <w:rFonts w:eastAsia="Times New Roman" w:cs="Times New Roman"/>
          <w:szCs w:val="24"/>
        </w:rPr>
        <w:t>13</w:t>
      </w:r>
      <w:r>
        <w:rPr>
          <w:rFonts w:eastAsia="Times New Roman" w:cs="Times New Roman"/>
          <w:szCs w:val="24"/>
        </w:rPr>
        <w:t xml:space="preserve"> - </w:t>
      </w:r>
      <w:r>
        <w:rPr>
          <w:rFonts w:eastAsia="Times New Roman" w:cs="Times New Roman"/>
          <w:szCs w:val="24"/>
        </w:rPr>
        <w:t>2014 το δημόσιο σύστημα υγείας και οι υγειονομικές ανάγκες των ανθρώπων βρέθηκαν στη χειρότερη στιγμή τους. Έχει γίνει μία τεράστια προσπάθεια αυτά τα χρόνια και σταθεροποίησης του συστή</w:t>
      </w:r>
      <w:r>
        <w:rPr>
          <w:rFonts w:eastAsia="Times New Roman" w:cs="Times New Roman"/>
          <w:szCs w:val="24"/>
        </w:rPr>
        <w:lastRenderedPageBreak/>
        <w:t xml:space="preserve">ματος και καθολικής κάλυψης των πολιτών και μείωσης επιβαρύνσεων </w:t>
      </w:r>
      <w:r>
        <w:rPr>
          <w:rFonts w:eastAsia="Times New Roman" w:cs="Times New Roman"/>
          <w:szCs w:val="24"/>
        </w:rPr>
        <w:t xml:space="preserve">και ηθικοποίησης και εξυγίανσης της δημόσιας περίθαλψης. Αυτά είναι τεράστια παρακαταθήκη, είναι επένδυση στην κοινωνική συνοχή και στην αξιοπρέπεια της χώρας μας. </w:t>
      </w:r>
    </w:p>
    <w:p w14:paraId="2205DDAC"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Σας ευχαριστώ.</w:t>
      </w:r>
    </w:p>
    <w:p w14:paraId="2205DDAD" w14:textId="77777777" w:rsidR="00F618CB" w:rsidRDefault="00733657">
      <w:pPr>
        <w:spacing w:line="600" w:lineRule="auto"/>
        <w:ind w:firstLine="720"/>
        <w:jc w:val="both"/>
        <w:rPr>
          <w:rFonts w:eastAsia="Times New Roman" w:cs="Times New Roman"/>
          <w:szCs w:val="24"/>
        </w:rPr>
      </w:pPr>
      <w:r w:rsidRPr="0087367F">
        <w:rPr>
          <w:rFonts w:eastAsia="Times New Roman" w:cs="Times New Roman"/>
          <w:b/>
          <w:szCs w:val="24"/>
        </w:rPr>
        <w:t>ΠΡΟ</w:t>
      </w:r>
      <w:r>
        <w:rPr>
          <w:rFonts w:eastAsia="Times New Roman" w:cs="Times New Roman"/>
          <w:b/>
          <w:szCs w:val="24"/>
        </w:rPr>
        <w:t>Ε</w:t>
      </w:r>
      <w:r w:rsidRPr="0087367F">
        <w:rPr>
          <w:rFonts w:eastAsia="Times New Roman" w:cs="Times New Roman"/>
          <w:b/>
          <w:szCs w:val="24"/>
        </w:rPr>
        <w:t xml:space="preserve">ΔΡΕΥΩΝ (Δημήτριος </w:t>
      </w:r>
      <w:proofErr w:type="spellStart"/>
      <w:r>
        <w:rPr>
          <w:rFonts w:eastAsia="Times New Roman" w:cs="Times New Roman"/>
          <w:b/>
          <w:szCs w:val="24"/>
        </w:rPr>
        <w:t>Κρεμαστινός</w:t>
      </w:r>
      <w:proofErr w:type="spellEnd"/>
      <w:r w:rsidRPr="0087367F">
        <w:rPr>
          <w:rFonts w:eastAsia="Times New Roman" w:cs="Times New Roman"/>
          <w:b/>
          <w:szCs w:val="24"/>
        </w:rPr>
        <w:t>):</w:t>
      </w:r>
      <w:r w:rsidRPr="0087367F">
        <w:rPr>
          <w:rFonts w:eastAsia="Times New Roman" w:cs="Times New Roman"/>
          <w:szCs w:val="24"/>
        </w:rPr>
        <w:t xml:space="preserve"> </w:t>
      </w:r>
      <w:r>
        <w:rPr>
          <w:rFonts w:eastAsia="Times New Roman" w:cs="Times New Roman"/>
          <w:szCs w:val="24"/>
        </w:rPr>
        <w:t>Ευχαριστώ πολύ.</w:t>
      </w:r>
    </w:p>
    <w:p w14:paraId="2205DDAE"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Κυρίες και κύριοι συνάδε</w:t>
      </w:r>
      <w:r>
        <w:rPr>
          <w:rFonts w:eastAsia="Times New Roman" w:cs="Times New Roman"/>
          <w:szCs w:val="24"/>
        </w:rPr>
        <w:t>λφοι, ο</w:t>
      </w:r>
      <w:r>
        <w:rPr>
          <w:rFonts w:eastAsia="Times New Roman" w:cs="Times New Roman"/>
          <w:szCs w:val="24"/>
        </w:rPr>
        <w:t>λοκληρώθηκε η συζήτηση των επικαίρων ερωτήσεων.</w:t>
      </w:r>
    </w:p>
    <w:p w14:paraId="2205DDAF" w14:textId="77777777" w:rsidR="00F618CB" w:rsidRDefault="00733657">
      <w:pPr>
        <w:spacing w:line="600" w:lineRule="auto"/>
        <w:ind w:firstLine="709"/>
        <w:jc w:val="center"/>
        <w:rPr>
          <w:rFonts w:eastAsia="Times New Roman" w:cs="Times New Roman"/>
          <w:color w:val="C00000"/>
          <w:szCs w:val="24"/>
        </w:rPr>
      </w:pPr>
      <w:r w:rsidRPr="00810227">
        <w:rPr>
          <w:rFonts w:eastAsia="Times New Roman" w:cs="Times New Roman"/>
          <w:color w:val="C00000"/>
          <w:szCs w:val="24"/>
        </w:rPr>
        <w:t>(ΑΛΛΑΓΗ ΣΕΛΙΔΑΣ ΛΟΓΩ ΑΛΛΑΓΗ ΘΕΜΑΤΟΣ)</w:t>
      </w:r>
    </w:p>
    <w:p w14:paraId="2205DDB0" w14:textId="77777777" w:rsidR="00F618CB" w:rsidRDefault="00733657">
      <w:pPr>
        <w:spacing w:line="600" w:lineRule="auto"/>
        <w:ind w:firstLine="720"/>
        <w:jc w:val="both"/>
        <w:rPr>
          <w:rFonts w:eastAsia="Times New Roman" w:cs="Times New Roman"/>
          <w:szCs w:val="24"/>
        </w:rPr>
      </w:pPr>
      <w:r w:rsidRPr="0087367F">
        <w:rPr>
          <w:rFonts w:eastAsia="Times New Roman" w:cs="Times New Roman"/>
          <w:b/>
          <w:szCs w:val="24"/>
        </w:rPr>
        <w:t>ΠΡΟ</w:t>
      </w:r>
      <w:r>
        <w:rPr>
          <w:rFonts w:eastAsia="Times New Roman" w:cs="Times New Roman"/>
          <w:b/>
          <w:szCs w:val="24"/>
        </w:rPr>
        <w:t>Ε</w:t>
      </w:r>
      <w:r w:rsidRPr="0087367F">
        <w:rPr>
          <w:rFonts w:eastAsia="Times New Roman" w:cs="Times New Roman"/>
          <w:b/>
          <w:szCs w:val="24"/>
        </w:rPr>
        <w:t xml:space="preserve">ΔΡΕΥΩΝ (Δημήτριος </w:t>
      </w:r>
      <w:proofErr w:type="spellStart"/>
      <w:r>
        <w:rPr>
          <w:rFonts w:eastAsia="Times New Roman" w:cs="Times New Roman"/>
          <w:b/>
          <w:szCs w:val="24"/>
        </w:rPr>
        <w:t>Κρεμαστινός</w:t>
      </w:r>
      <w:proofErr w:type="spellEnd"/>
      <w:r w:rsidRPr="0087367F">
        <w:rPr>
          <w:rFonts w:eastAsia="Times New Roman" w:cs="Times New Roman"/>
          <w:b/>
          <w:szCs w:val="24"/>
        </w:rPr>
        <w:t>):</w:t>
      </w:r>
      <w:r>
        <w:rPr>
          <w:rFonts w:eastAsia="Times New Roman" w:cs="Times New Roman"/>
          <w:b/>
          <w:szCs w:val="24"/>
        </w:rPr>
        <w:t xml:space="preserve"> </w:t>
      </w: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εισερχόμαστε στην ημερήσια διάταξη των</w:t>
      </w:r>
    </w:p>
    <w:p w14:paraId="2205DDB1" w14:textId="77777777" w:rsidR="00F618CB" w:rsidRDefault="00733657">
      <w:pPr>
        <w:spacing w:line="600" w:lineRule="auto"/>
        <w:ind w:firstLine="720"/>
        <w:jc w:val="center"/>
        <w:rPr>
          <w:rFonts w:eastAsia="Times New Roman" w:cs="Times New Roman"/>
          <w:b/>
          <w:bCs/>
          <w:szCs w:val="24"/>
        </w:rPr>
      </w:pPr>
      <w:r w:rsidRPr="00744223">
        <w:rPr>
          <w:rFonts w:eastAsia="Times New Roman" w:cs="Times New Roman"/>
          <w:b/>
          <w:szCs w:val="24"/>
        </w:rPr>
        <w:t>ΕΠΕΡΩΤΗΣΕΩΝ</w:t>
      </w:r>
    </w:p>
    <w:p w14:paraId="2205DDB2"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α συζητηθεί η υπ’ αριθμόν 1/1/8-10-2018 επίκαιρη επερώτηση </w:t>
      </w:r>
      <w:r>
        <w:rPr>
          <w:rFonts w:eastAsia="Times New Roman" w:cs="Times New Roman"/>
          <w:szCs w:val="24"/>
        </w:rPr>
        <w:t xml:space="preserve">των </w:t>
      </w:r>
      <w:r>
        <w:rPr>
          <w:rFonts w:eastAsia="Times New Roman" w:cs="Times New Roman"/>
          <w:szCs w:val="24"/>
        </w:rPr>
        <w:t xml:space="preserve">Βουλευτών της Νέας Δημοκρατίας </w:t>
      </w:r>
      <w:r>
        <w:rPr>
          <w:rFonts w:eastAsia="Times New Roman" w:cs="Times New Roman"/>
          <w:szCs w:val="24"/>
        </w:rPr>
        <w:t xml:space="preserve">κ.κ. Μιλτιάδη Βαρβιτσιώτη, Σοφίας </w:t>
      </w:r>
      <w:proofErr w:type="spellStart"/>
      <w:r>
        <w:rPr>
          <w:rFonts w:eastAsia="Times New Roman" w:cs="Times New Roman"/>
          <w:szCs w:val="24"/>
        </w:rPr>
        <w:t>Βούλτεψη</w:t>
      </w:r>
      <w:proofErr w:type="spellEnd"/>
      <w:r>
        <w:rPr>
          <w:rFonts w:eastAsia="Times New Roman" w:cs="Times New Roman"/>
          <w:szCs w:val="24"/>
        </w:rPr>
        <w:t>, Χαράλαμπου Αθανασίου, Σάββα Αναστασιάδη, Ιωάννη Α</w:t>
      </w:r>
      <w:r>
        <w:rPr>
          <w:rFonts w:eastAsia="Times New Roman" w:cs="Times New Roman"/>
          <w:szCs w:val="24"/>
        </w:rPr>
        <w:t>νδριανού</w:t>
      </w:r>
      <w:r>
        <w:rPr>
          <w:rFonts w:eastAsia="Times New Roman" w:cs="Times New Roman"/>
          <w:szCs w:val="24"/>
        </w:rPr>
        <w:t>, Ιωάννη Αντωνιάδη, Μαρία</w:t>
      </w:r>
      <w:r>
        <w:rPr>
          <w:rFonts w:eastAsia="Times New Roman" w:cs="Times New Roman"/>
          <w:szCs w:val="24"/>
        </w:rPr>
        <w:t>ς</w:t>
      </w:r>
      <w:r>
        <w:rPr>
          <w:rFonts w:eastAsia="Times New Roman" w:cs="Times New Roman"/>
          <w:szCs w:val="24"/>
        </w:rPr>
        <w:t xml:space="preserve"> Αντωνίου, Φωτεινή</w:t>
      </w:r>
      <w:r>
        <w:rPr>
          <w:rFonts w:eastAsia="Times New Roman" w:cs="Times New Roman"/>
          <w:szCs w:val="24"/>
        </w:rPr>
        <w:t>ς</w:t>
      </w:r>
      <w:r>
        <w:rPr>
          <w:rFonts w:eastAsia="Times New Roman" w:cs="Times New Roman"/>
          <w:szCs w:val="24"/>
        </w:rPr>
        <w:t xml:space="preserve"> Αραμπατζή, </w:t>
      </w:r>
      <w:r>
        <w:rPr>
          <w:rFonts w:eastAsia="Times New Roman" w:cs="Times New Roman"/>
          <w:szCs w:val="24"/>
        </w:rPr>
        <w:t>Άννα</w:t>
      </w:r>
      <w:r>
        <w:rPr>
          <w:rFonts w:eastAsia="Times New Roman" w:cs="Times New Roman"/>
          <w:szCs w:val="24"/>
        </w:rPr>
        <w:t>ς</w:t>
      </w:r>
      <w:r>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 xml:space="preserve">Μισέλ Ασημακοπούλου, Ελευθέριου </w:t>
      </w:r>
      <w:proofErr w:type="spellStart"/>
      <w:r>
        <w:rPr>
          <w:rFonts w:eastAsia="Times New Roman" w:cs="Times New Roman"/>
          <w:szCs w:val="24"/>
        </w:rPr>
        <w:t>Αυγενάκη</w:t>
      </w:r>
      <w:proofErr w:type="spellEnd"/>
      <w:r>
        <w:rPr>
          <w:rFonts w:eastAsia="Times New Roman" w:cs="Times New Roman"/>
          <w:szCs w:val="24"/>
        </w:rPr>
        <w:t xml:space="preserve">, Γεώργιου </w:t>
      </w:r>
      <w:proofErr w:type="spellStart"/>
      <w:r>
        <w:rPr>
          <w:rFonts w:eastAsia="Times New Roman" w:cs="Times New Roman"/>
          <w:szCs w:val="24"/>
        </w:rPr>
        <w:t>Βαγιωνά</w:t>
      </w:r>
      <w:proofErr w:type="spellEnd"/>
      <w:r>
        <w:rPr>
          <w:rFonts w:eastAsia="Times New Roman" w:cs="Times New Roman"/>
          <w:szCs w:val="24"/>
        </w:rPr>
        <w:t xml:space="preserve">, Απόστολου </w:t>
      </w:r>
      <w:proofErr w:type="spellStart"/>
      <w:r>
        <w:rPr>
          <w:rFonts w:eastAsia="Times New Roman" w:cs="Times New Roman"/>
          <w:szCs w:val="24"/>
        </w:rPr>
        <w:t>Βεσυρόπουλου</w:t>
      </w:r>
      <w:proofErr w:type="spellEnd"/>
      <w:r>
        <w:rPr>
          <w:rFonts w:eastAsia="Times New Roman" w:cs="Times New Roman"/>
          <w:szCs w:val="24"/>
        </w:rPr>
        <w:t xml:space="preserve">, Κωνσταντίνου Βλάση, Γεώργιου Βλάχου, </w:t>
      </w:r>
      <w:r>
        <w:rPr>
          <w:rFonts w:eastAsia="Times New Roman" w:cs="Times New Roman"/>
          <w:szCs w:val="24"/>
        </w:rPr>
        <w:t>Μαυρουδή Βορίδη</w:t>
      </w:r>
      <w:r>
        <w:rPr>
          <w:rFonts w:eastAsia="Times New Roman" w:cs="Times New Roman"/>
          <w:szCs w:val="24"/>
        </w:rPr>
        <w:t xml:space="preserve">, Ιωάννη </w:t>
      </w:r>
      <w:proofErr w:type="spellStart"/>
      <w:r>
        <w:rPr>
          <w:rFonts w:eastAsia="Times New Roman" w:cs="Times New Roman"/>
          <w:szCs w:val="24"/>
        </w:rPr>
        <w:t>Βρούτση</w:t>
      </w:r>
      <w:proofErr w:type="spellEnd"/>
      <w:r>
        <w:rPr>
          <w:rFonts w:eastAsia="Times New Roman" w:cs="Times New Roman"/>
          <w:szCs w:val="24"/>
        </w:rPr>
        <w:t>, Γεώργιου Γεωργαντά, Σπυ</w:t>
      </w:r>
      <w:r>
        <w:rPr>
          <w:rFonts w:eastAsia="Times New Roman" w:cs="Times New Roman"/>
          <w:szCs w:val="24"/>
        </w:rPr>
        <w:lastRenderedPageBreak/>
        <w:t xml:space="preserve">ρίδωνος </w:t>
      </w:r>
      <w:r>
        <w:rPr>
          <w:rFonts w:eastAsia="Times New Roman" w:cs="Times New Roman"/>
          <w:szCs w:val="24"/>
        </w:rPr>
        <w:t xml:space="preserve">- </w:t>
      </w:r>
      <w:proofErr w:type="spellStart"/>
      <w:r>
        <w:rPr>
          <w:rFonts w:eastAsia="Times New Roman" w:cs="Times New Roman"/>
          <w:szCs w:val="24"/>
        </w:rPr>
        <w:t>Αδώ</w:t>
      </w:r>
      <w:r>
        <w:rPr>
          <w:rFonts w:eastAsia="Times New Roman" w:cs="Times New Roman"/>
          <w:szCs w:val="24"/>
        </w:rPr>
        <w:t>νιδος</w:t>
      </w:r>
      <w:proofErr w:type="spellEnd"/>
      <w:r>
        <w:rPr>
          <w:rFonts w:eastAsia="Times New Roman" w:cs="Times New Roman"/>
          <w:szCs w:val="24"/>
        </w:rPr>
        <w:t xml:space="preserve"> Γεωργιάδη, Γεράσιμου </w:t>
      </w:r>
      <w:proofErr w:type="spellStart"/>
      <w:r>
        <w:rPr>
          <w:rFonts w:eastAsia="Times New Roman" w:cs="Times New Roman"/>
          <w:szCs w:val="24"/>
        </w:rPr>
        <w:t>Γιακουμάτου</w:t>
      </w:r>
      <w:proofErr w:type="spellEnd"/>
      <w:r>
        <w:rPr>
          <w:rFonts w:eastAsia="Times New Roman" w:cs="Times New Roman"/>
          <w:szCs w:val="24"/>
        </w:rPr>
        <w:t>, Στέργιου Γιαννάκη, Βασ</w:t>
      </w:r>
      <w:r>
        <w:rPr>
          <w:rFonts w:eastAsia="Times New Roman" w:cs="Times New Roman"/>
          <w:szCs w:val="24"/>
        </w:rPr>
        <w:t xml:space="preserve">ίλειου </w:t>
      </w:r>
      <w:proofErr w:type="spellStart"/>
      <w:r>
        <w:rPr>
          <w:rFonts w:eastAsia="Times New Roman" w:cs="Times New Roman"/>
          <w:szCs w:val="24"/>
        </w:rPr>
        <w:t>Γιόγιακα</w:t>
      </w:r>
      <w:proofErr w:type="spellEnd"/>
      <w:r>
        <w:rPr>
          <w:rFonts w:eastAsia="Times New Roman" w:cs="Times New Roman"/>
          <w:szCs w:val="24"/>
        </w:rPr>
        <w:t>, Κωνσταντίνου Γκιουλέκα, Αθανάσιου Δαβ</w:t>
      </w:r>
      <w:r>
        <w:rPr>
          <w:rFonts w:eastAsia="Times New Roman" w:cs="Times New Roman"/>
          <w:szCs w:val="24"/>
        </w:rPr>
        <w:t>άκη,</w:t>
      </w:r>
      <w:r>
        <w:rPr>
          <w:rFonts w:eastAsia="Times New Roman" w:cs="Times New Roman"/>
          <w:szCs w:val="24"/>
        </w:rPr>
        <w:t xml:space="preserve"> Νικολάου</w:t>
      </w:r>
      <w:r>
        <w:rPr>
          <w:rFonts w:eastAsia="Times New Roman" w:cs="Times New Roman"/>
          <w:szCs w:val="24"/>
        </w:rPr>
        <w:t xml:space="preserve"> –</w:t>
      </w:r>
      <w:r>
        <w:rPr>
          <w:rFonts w:eastAsia="Times New Roman" w:cs="Times New Roman"/>
          <w:szCs w:val="24"/>
        </w:rPr>
        <w:t xml:space="preserve"> Γεωργίου</w:t>
      </w:r>
      <w:r>
        <w:rPr>
          <w:rFonts w:eastAsia="Times New Roman" w:cs="Times New Roman"/>
          <w:szCs w:val="24"/>
        </w:rPr>
        <w:t xml:space="preserve"> </w:t>
      </w:r>
      <w:proofErr w:type="spellStart"/>
      <w:r>
        <w:rPr>
          <w:rFonts w:eastAsia="Times New Roman" w:cs="Times New Roman"/>
          <w:szCs w:val="24"/>
        </w:rPr>
        <w:t>Δένδια</w:t>
      </w:r>
      <w:proofErr w:type="spellEnd"/>
      <w:r>
        <w:rPr>
          <w:rFonts w:eastAsia="Times New Roman" w:cs="Times New Roman"/>
          <w:szCs w:val="24"/>
        </w:rPr>
        <w:t>, Χρ</w:t>
      </w:r>
      <w:r>
        <w:rPr>
          <w:rFonts w:eastAsia="Times New Roman" w:cs="Times New Roman"/>
          <w:szCs w:val="24"/>
        </w:rPr>
        <w:t xml:space="preserve">ίστου Δήμα, Αθανάσιου (Τάσου) </w:t>
      </w:r>
      <w:proofErr w:type="spellStart"/>
      <w:r>
        <w:rPr>
          <w:rFonts w:eastAsia="Times New Roman" w:cs="Times New Roman"/>
          <w:szCs w:val="24"/>
        </w:rPr>
        <w:t>Δημοσχάκη</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Αθανάσιου </w:t>
      </w:r>
      <w:proofErr w:type="spellStart"/>
      <w:r>
        <w:rPr>
          <w:rFonts w:eastAsia="Times New Roman" w:cs="Times New Roman"/>
          <w:szCs w:val="24"/>
        </w:rPr>
        <w:t>Καββαδά</w:t>
      </w:r>
      <w:proofErr w:type="spellEnd"/>
      <w:r>
        <w:rPr>
          <w:rFonts w:eastAsia="Times New Roman" w:cs="Times New Roman"/>
          <w:szCs w:val="24"/>
        </w:rPr>
        <w:t xml:space="preserve">, Νικήτα Κακλαμάνη, </w:t>
      </w:r>
      <w:r>
        <w:rPr>
          <w:rFonts w:eastAsia="Times New Roman" w:cs="Times New Roman"/>
          <w:szCs w:val="24"/>
        </w:rPr>
        <w:t>Σταύρου Καλαφάτη, Κωνσταντίνου Καραγκούνη, Άννα</w:t>
      </w:r>
      <w:r>
        <w:rPr>
          <w:rFonts w:eastAsia="Times New Roman" w:cs="Times New Roman"/>
          <w:szCs w:val="24"/>
        </w:rPr>
        <w:t>ς</w:t>
      </w:r>
      <w:r>
        <w:rPr>
          <w:rFonts w:eastAsia="Times New Roman" w:cs="Times New Roman"/>
          <w:szCs w:val="24"/>
        </w:rPr>
        <w:t xml:space="preserve"> Καραμανλή, Κωνσταντίνου Αχ. Καραμανλή, Θ</w:t>
      </w:r>
      <w:r>
        <w:rPr>
          <w:rFonts w:eastAsia="Times New Roman" w:cs="Times New Roman"/>
          <w:szCs w:val="24"/>
        </w:rPr>
        <w:t xml:space="preserve">εόδωρου Καράογλου, Γεώργιου </w:t>
      </w:r>
      <w:proofErr w:type="spellStart"/>
      <w:r>
        <w:rPr>
          <w:rFonts w:eastAsia="Times New Roman" w:cs="Times New Roman"/>
          <w:szCs w:val="24"/>
        </w:rPr>
        <w:t>Καρασμάνη</w:t>
      </w:r>
      <w:proofErr w:type="spellEnd"/>
      <w:r>
        <w:rPr>
          <w:rFonts w:eastAsia="Times New Roman" w:cs="Times New Roman"/>
          <w:szCs w:val="24"/>
        </w:rPr>
        <w:t xml:space="preserve">, Γεώργιου Κασαπίδη, Ανδρέα </w:t>
      </w:r>
      <w:proofErr w:type="spellStart"/>
      <w:r>
        <w:rPr>
          <w:rFonts w:eastAsia="Times New Roman" w:cs="Times New Roman"/>
          <w:szCs w:val="24"/>
        </w:rPr>
        <w:t>Κατσαν</w:t>
      </w:r>
      <w:r>
        <w:rPr>
          <w:rFonts w:eastAsia="Times New Roman" w:cs="Times New Roman"/>
          <w:szCs w:val="24"/>
        </w:rPr>
        <w:t>ιώτη</w:t>
      </w:r>
      <w:proofErr w:type="spellEnd"/>
      <w:r>
        <w:rPr>
          <w:rFonts w:eastAsia="Times New Roman" w:cs="Times New Roman"/>
          <w:szCs w:val="24"/>
        </w:rPr>
        <w:t>, Κωνσταντίνου Κ</w:t>
      </w:r>
      <w:r>
        <w:rPr>
          <w:rFonts w:eastAsia="Times New Roman" w:cs="Times New Roman"/>
          <w:szCs w:val="24"/>
        </w:rPr>
        <w:t xml:space="preserve">ατσαφάδου, Γεώργιου </w:t>
      </w:r>
      <w:proofErr w:type="spellStart"/>
      <w:r>
        <w:rPr>
          <w:rFonts w:eastAsia="Times New Roman" w:cs="Times New Roman"/>
          <w:szCs w:val="24"/>
        </w:rPr>
        <w:t>Κατσιαντώνη</w:t>
      </w:r>
      <w:proofErr w:type="spellEnd"/>
      <w:r>
        <w:rPr>
          <w:rFonts w:eastAsia="Times New Roman" w:cs="Times New Roman"/>
          <w:szCs w:val="24"/>
        </w:rPr>
        <w:t xml:space="preserve">, </w:t>
      </w:r>
      <w:r>
        <w:rPr>
          <w:rFonts w:eastAsia="Times New Roman" w:cs="Times New Roman"/>
          <w:szCs w:val="24"/>
        </w:rPr>
        <w:t xml:space="preserve">Σίμου </w:t>
      </w:r>
      <w:proofErr w:type="spellStart"/>
      <w:r>
        <w:rPr>
          <w:rFonts w:eastAsia="Times New Roman" w:cs="Times New Roman"/>
          <w:szCs w:val="24"/>
        </w:rPr>
        <w:t>Κ</w:t>
      </w:r>
      <w:r>
        <w:rPr>
          <w:rFonts w:eastAsia="Times New Roman" w:cs="Times New Roman"/>
          <w:szCs w:val="24"/>
        </w:rPr>
        <w:t>εδίκογλου</w:t>
      </w:r>
      <w:proofErr w:type="spellEnd"/>
      <w:r>
        <w:rPr>
          <w:rFonts w:eastAsia="Times New Roman" w:cs="Times New Roman"/>
          <w:szCs w:val="24"/>
        </w:rPr>
        <w:t xml:space="preserve">, Χρήστου </w:t>
      </w:r>
      <w:proofErr w:type="spellStart"/>
      <w:r>
        <w:rPr>
          <w:rFonts w:eastAsia="Times New Roman" w:cs="Times New Roman"/>
          <w:szCs w:val="24"/>
        </w:rPr>
        <w:t>Κέλλα</w:t>
      </w:r>
      <w:proofErr w:type="spellEnd"/>
      <w:r>
        <w:rPr>
          <w:rFonts w:eastAsia="Times New Roman" w:cs="Times New Roman"/>
          <w:szCs w:val="24"/>
        </w:rPr>
        <w:t xml:space="preserve">, Νίκης </w:t>
      </w:r>
      <w:proofErr w:type="spellStart"/>
      <w:r>
        <w:rPr>
          <w:rFonts w:eastAsia="Times New Roman" w:cs="Times New Roman"/>
          <w:szCs w:val="24"/>
        </w:rPr>
        <w:t>Κεραμ</w:t>
      </w:r>
      <w:r>
        <w:rPr>
          <w:rFonts w:eastAsia="Times New Roman" w:cs="Times New Roman"/>
          <w:szCs w:val="24"/>
        </w:rPr>
        <w:t>έως</w:t>
      </w:r>
      <w:proofErr w:type="spellEnd"/>
      <w:r>
        <w:rPr>
          <w:rFonts w:eastAsia="Times New Roman" w:cs="Times New Roman"/>
          <w:szCs w:val="24"/>
        </w:rPr>
        <w:t>, Ό</w:t>
      </w:r>
      <w:r>
        <w:rPr>
          <w:rFonts w:eastAsia="Times New Roman" w:cs="Times New Roman"/>
          <w:szCs w:val="24"/>
        </w:rPr>
        <w:t>λγας Κεφαλ</w:t>
      </w:r>
      <w:r>
        <w:rPr>
          <w:rFonts w:eastAsia="Times New Roman" w:cs="Times New Roman"/>
          <w:szCs w:val="24"/>
        </w:rPr>
        <w:t xml:space="preserve">ογιάννη, Ιωάννη Κεφαλογιάννη, Βασίλειου </w:t>
      </w:r>
      <w:proofErr w:type="spellStart"/>
      <w:r>
        <w:rPr>
          <w:rFonts w:eastAsia="Times New Roman" w:cs="Times New Roman"/>
          <w:szCs w:val="24"/>
        </w:rPr>
        <w:t>Κικίλια</w:t>
      </w:r>
      <w:proofErr w:type="spellEnd"/>
      <w:r>
        <w:rPr>
          <w:rFonts w:eastAsia="Times New Roman" w:cs="Times New Roman"/>
          <w:szCs w:val="24"/>
        </w:rPr>
        <w:t xml:space="preserve">, Εμμανουήλ </w:t>
      </w:r>
      <w:proofErr w:type="spellStart"/>
      <w:r>
        <w:rPr>
          <w:rFonts w:eastAsia="Times New Roman" w:cs="Times New Roman"/>
          <w:szCs w:val="24"/>
        </w:rPr>
        <w:t>Κόνσολα</w:t>
      </w:r>
      <w:proofErr w:type="spellEnd"/>
      <w:r>
        <w:rPr>
          <w:rFonts w:eastAsia="Times New Roman" w:cs="Times New Roman"/>
          <w:szCs w:val="24"/>
        </w:rPr>
        <w:t>, Κωνσ</w:t>
      </w:r>
      <w:r>
        <w:rPr>
          <w:rFonts w:eastAsia="Times New Roman" w:cs="Times New Roman"/>
          <w:szCs w:val="24"/>
        </w:rPr>
        <w:t xml:space="preserve">ταντίνου </w:t>
      </w:r>
      <w:proofErr w:type="spellStart"/>
      <w:r>
        <w:rPr>
          <w:rFonts w:eastAsia="Times New Roman" w:cs="Times New Roman"/>
          <w:szCs w:val="24"/>
        </w:rPr>
        <w:t>Κοντογεώργου</w:t>
      </w:r>
      <w:proofErr w:type="spellEnd"/>
      <w:r>
        <w:rPr>
          <w:rFonts w:eastAsia="Times New Roman" w:cs="Times New Roman"/>
          <w:szCs w:val="24"/>
        </w:rPr>
        <w:t xml:space="preserve">, Κωνσταντίνου Κουκοδήμου, Γεώργιου Κουμουτσάκου, Ανδρέα </w:t>
      </w:r>
      <w:proofErr w:type="spellStart"/>
      <w:r>
        <w:rPr>
          <w:rFonts w:eastAsia="Times New Roman" w:cs="Times New Roman"/>
          <w:szCs w:val="24"/>
        </w:rPr>
        <w:t>Κουτσούμπα</w:t>
      </w:r>
      <w:proofErr w:type="spellEnd"/>
      <w:r>
        <w:rPr>
          <w:rFonts w:eastAsia="Times New Roman" w:cs="Times New Roman"/>
          <w:szCs w:val="24"/>
        </w:rPr>
        <w:t>, Δημήτριου Κυριαζίδη, Αικατερίνη</w:t>
      </w:r>
      <w:r>
        <w:rPr>
          <w:rFonts w:eastAsia="Times New Roman" w:cs="Times New Roman"/>
          <w:szCs w:val="24"/>
        </w:rPr>
        <w:t>ς</w:t>
      </w:r>
      <w:r>
        <w:rPr>
          <w:rFonts w:eastAsia="Times New Roman" w:cs="Times New Roman"/>
          <w:szCs w:val="24"/>
        </w:rPr>
        <w:t xml:space="preserve"> Μάρκου, Γεωργία</w:t>
      </w:r>
      <w:r>
        <w:rPr>
          <w:rFonts w:eastAsia="Times New Roman" w:cs="Times New Roman"/>
          <w:szCs w:val="24"/>
        </w:rPr>
        <w:t>ς</w:t>
      </w:r>
      <w:r>
        <w:rPr>
          <w:rFonts w:eastAsia="Times New Roman" w:cs="Times New Roman"/>
          <w:szCs w:val="24"/>
        </w:rPr>
        <w:t xml:space="preserve"> Μαρτίνου, </w:t>
      </w:r>
      <w:r>
        <w:rPr>
          <w:rFonts w:eastAsia="Times New Roman" w:cs="Times New Roman"/>
          <w:szCs w:val="24"/>
        </w:rPr>
        <w:t xml:space="preserve">Νότη </w:t>
      </w:r>
      <w:proofErr w:type="spellStart"/>
      <w:r>
        <w:rPr>
          <w:rFonts w:eastAsia="Times New Roman" w:cs="Times New Roman"/>
          <w:szCs w:val="24"/>
        </w:rPr>
        <w:t>Μηταράκη</w:t>
      </w:r>
      <w:proofErr w:type="spellEnd"/>
      <w:r>
        <w:rPr>
          <w:rFonts w:eastAsia="Times New Roman" w:cs="Times New Roman"/>
          <w:szCs w:val="24"/>
        </w:rPr>
        <w:t>, Θεοδώρα</w:t>
      </w:r>
      <w:r>
        <w:rPr>
          <w:rFonts w:eastAsia="Times New Roman" w:cs="Times New Roman"/>
          <w:szCs w:val="24"/>
        </w:rPr>
        <w:t>ς</w:t>
      </w:r>
      <w:r>
        <w:rPr>
          <w:rFonts w:eastAsia="Times New Roman" w:cs="Times New Roman"/>
          <w:szCs w:val="24"/>
        </w:rPr>
        <w:t xml:space="preserve"> Μπακογιάννη, Χρήστου </w:t>
      </w:r>
      <w:proofErr w:type="spellStart"/>
      <w:r>
        <w:rPr>
          <w:rFonts w:eastAsia="Times New Roman" w:cs="Times New Roman"/>
          <w:szCs w:val="24"/>
        </w:rPr>
        <w:t>Μπούκωρου</w:t>
      </w:r>
      <w:proofErr w:type="spellEnd"/>
      <w:r>
        <w:rPr>
          <w:rFonts w:eastAsia="Times New Roman" w:cs="Times New Roman"/>
          <w:szCs w:val="24"/>
        </w:rPr>
        <w:t>, Αθανάσιου Μπούρα, Βασ</w:t>
      </w:r>
      <w:r>
        <w:rPr>
          <w:rFonts w:eastAsia="Times New Roman" w:cs="Times New Roman"/>
          <w:szCs w:val="24"/>
        </w:rPr>
        <w:t xml:space="preserve">ίλειου Οικονόμου, Νικόλαου Παναγιωτόπουλου, Ιωάννη </w:t>
      </w:r>
      <w:proofErr w:type="spellStart"/>
      <w:r>
        <w:rPr>
          <w:rFonts w:eastAsia="Times New Roman" w:cs="Times New Roman"/>
          <w:szCs w:val="24"/>
        </w:rPr>
        <w:t>Πλακιωτάκη</w:t>
      </w:r>
      <w:proofErr w:type="spellEnd"/>
      <w:r>
        <w:rPr>
          <w:rFonts w:eastAsia="Times New Roman" w:cs="Times New Roman"/>
          <w:szCs w:val="24"/>
        </w:rPr>
        <w:t>, Ελένη</w:t>
      </w:r>
      <w:r>
        <w:rPr>
          <w:rFonts w:eastAsia="Times New Roman" w:cs="Times New Roman"/>
          <w:szCs w:val="24"/>
        </w:rPr>
        <w:t>ς</w:t>
      </w:r>
      <w:r>
        <w:rPr>
          <w:rFonts w:eastAsia="Times New Roman" w:cs="Times New Roman"/>
          <w:szCs w:val="24"/>
        </w:rPr>
        <w:t xml:space="preserve"> Ράπτη, Μάριου </w:t>
      </w:r>
      <w:proofErr w:type="spellStart"/>
      <w:r>
        <w:rPr>
          <w:rFonts w:eastAsia="Times New Roman" w:cs="Times New Roman"/>
          <w:szCs w:val="24"/>
        </w:rPr>
        <w:t>Σαλμά</w:t>
      </w:r>
      <w:proofErr w:type="spellEnd"/>
      <w:r>
        <w:rPr>
          <w:rFonts w:eastAsia="Times New Roman" w:cs="Times New Roman"/>
          <w:szCs w:val="24"/>
        </w:rPr>
        <w:t>, Κωνσταντίνου Σκρέκα, Χ</w:t>
      </w:r>
      <w:r>
        <w:rPr>
          <w:rFonts w:eastAsia="Times New Roman" w:cs="Times New Roman"/>
          <w:szCs w:val="24"/>
        </w:rPr>
        <w:t xml:space="preserve">ρήστου </w:t>
      </w:r>
      <w:proofErr w:type="spellStart"/>
      <w:r>
        <w:rPr>
          <w:rFonts w:eastAsia="Times New Roman" w:cs="Times New Roman"/>
          <w:szCs w:val="24"/>
        </w:rPr>
        <w:t>Σταϊκούρα</w:t>
      </w:r>
      <w:proofErr w:type="spellEnd"/>
      <w:r>
        <w:rPr>
          <w:rFonts w:eastAsia="Times New Roman" w:cs="Times New Roman"/>
          <w:szCs w:val="24"/>
        </w:rPr>
        <w:t xml:space="preserve">, Δημήτριου Σταμάτη, Γεωργίου </w:t>
      </w:r>
      <w:proofErr w:type="spellStart"/>
      <w:r>
        <w:rPr>
          <w:rFonts w:eastAsia="Times New Roman" w:cs="Times New Roman"/>
          <w:szCs w:val="24"/>
        </w:rPr>
        <w:t>Στύλιου</w:t>
      </w:r>
      <w:proofErr w:type="spellEnd"/>
      <w:r>
        <w:rPr>
          <w:rFonts w:eastAsia="Times New Roman" w:cs="Times New Roman"/>
          <w:szCs w:val="24"/>
        </w:rPr>
        <w:t xml:space="preserve">, Κωνσταντίνου Τασούλα, Κωνσταντίνου Τζαβάρα, Ιωάννη </w:t>
      </w:r>
      <w:proofErr w:type="spellStart"/>
      <w:r>
        <w:rPr>
          <w:rFonts w:eastAsia="Times New Roman" w:cs="Times New Roman"/>
          <w:szCs w:val="24"/>
        </w:rPr>
        <w:t>Τραγάκη</w:t>
      </w:r>
      <w:proofErr w:type="spellEnd"/>
      <w:r>
        <w:rPr>
          <w:rFonts w:eastAsia="Times New Roman" w:cs="Times New Roman"/>
          <w:szCs w:val="24"/>
        </w:rPr>
        <w:t>, Κωνσταντίνου Τσιάρα, Θεόδωρο</w:t>
      </w:r>
      <w:r>
        <w:rPr>
          <w:rFonts w:eastAsia="Times New Roman" w:cs="Times New Roman"/>
          <w:szCs w:val="24"/>
        </w:rPr>
        <w:t xml:space="preserve">υ </w:t>
      </w:r>
      <w:proofErr w:type="spellStart"/>
      <w:r>
        <w:rPr>
          <w:rFonts w:eastAsia="Times New Roman" w:cs="Times New Roman"/>
          <w:szCs w:val="24"/>
        </w:rPr>
        <w:t>Φορτσάκη</w:t>
      </w:r>
      <w:proofErr w:type="spellEnd"/>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Ιάσονα</w:t>
      </w:r>
      <w:proofErr w:type="spellEnd"/>
      <w:r>
        <w:rPr>
          <w:rFonts w:eastAsia="Times New Roman" w:cs="Times New Roman"/>
          <w:szCs w:val="24"/>
        </w:rPr>
        <w:t xml:space="preserve"> Φωτήλα, Μάξιμου </w:t>
      </w:r>
      <w:proofErr w:type="spellStart"/>
      <w:r>
        <w:rPr>
          <w:rFonts w:eastAsia="Times New Roman" w:cs="Times New Roman"/>
          <w:szCs w:val="24"/>
        </w:rPr>
        <w:t>Χαρακόπουλου</w:t>
      </w:r>
      <w:proofErr w:type="spellEnd"/>
      <w:r>
        <w:rPr>
          <w:rFonts w:eastAsia="Times New Roman" w:cs="Times New Roman"/>
          <w:szCs w:val="24"/>
        </w:rPr>
        <w:t xml:space="preserve">, </w:t>
      </w:r>
      <w:r>
        <w:rPr>
          <w:rFonts w:eastAsia="Times New Roman" w:cs="Times New Roman"/>
          <w:szCs w:val="24"/>
        </w:rPr>
        <w:t xml:space="preserve">και Κωσταντίνου </w:t>
      </w:r>
      <w:r>
        <w:rPr>
          <w:rFonts w:eastAsia="Times New Roman" w:cs="Times New Roman"/>
          <w:szCs w:val="24"/>
        </w:rPr>
        <w:t>Χατζηδάκη</w:t>
      </w:r>
      <w:r>
        <w:rPr>
          <w:rFonts w:eastAsia="Times New Roman" w:cs="Times New Roman"/>
          <w:szCs w:val="24"/>
        </w:rPr>
        <w:t>,</w:t>
      </w:r>
      <w:r>
        <w:rPr>
          <w:rFonts w:eastAsia="Times New Roman" w:cs="Times New Roman"/>
          <w:szCs w:val="24"/>
        </w:rPr>
        <w:t xml:space="preserve"> προς τους Υπουργούς Μεταναστευτικής Πολιτικής, Εσωτερικών, Εθνικής Άμυνας, Οικονομικών, Προστα</w:t>
      </w:r>
      <w:r>
        <w:rPr>
          <w:rFonts w:eastAsia="Times New Roman" w:cs="Times New Roman"/>
          <w:szCs w:val="24"/>
        </w:rPr>
        <w:lastRenderedPageBreak/>
        <w:t xml:space="preserve">σίας του Πολίτη, Δικαιοσύνης, Διαφάνειας και Ανθρωπίνων Δικαιωμάτων και Ναυτιλίας και </w:t>
      </w:r>
      <w:r>
        <w:rPr>
          <w:rFonts w:eastAsia="Times New Roman" w:cs="Times New Roman"/>
          <w:szCs w:val="24"/>
        </w:rPr>
        <w:t xml:space="preserve">Νησιωτικής Πολιτικής, με θέμα: «Πλήρης αδιαφάνεια και αδυναμία διαχείρισης των ευρωπαϊκών κονδυλίων για το Μεταναστευτικό». </w:t>
      </w:r>
    </w:p>
    <w:p w14:paraId="2205DDB3"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Οι επερωτώντες Βουλευτές που θα λάβουν τον λόγο είναι ο κ. Μιλτιάδης Βαρβιτσιώτης, που θα έχει τον λόγο για δέκα λεπτά </w:t>
      </w:r>
      <w:proofErr w:type="spellStart"/>
      <w:r>
        <w:rPr>
          <w:rFonts w:eastAsia="Times New Roman" w:cs="Times New Roman"/>
          <w:szCs w:val="24"/>
        </w:rPr>
        <w:t>πρωτολογία</w:t>
      </w:r>
      <w:proofErr w:type="spellEnd"/>
      <w:r>
        <w:rPr>
          <w:rFonts w:eastAsia="Times New Roman" w:cs="Times New Roman"/>
          <w:szCs w:val="24"/>
        </w:rPr>
        <w:t xml:space="preserve"> κ</w:t>
      </w:r>
      <w:r>
        <w:rPr>
          <w:rFonts w:eastAsia="Times New Roman" w:cs="Times New Roman"/>
          <w:szCs w:val="24"/>
        </w:rPr>
        <w:t xml:space="preserve">αι πέντε λεπτά δευτερολογία, ο κ. Βασίλειος </w:t>
      </w:r>
      <w:proofErr w:type="spellStart"/>
      <w:r>
        <w:rPr>
          <w:rFonts w:eastAsia="Times New Roman" w:cs="Times New Roman"/>
          <w:szCs w:val="24"/>
        </w:rPr>
        <w:t>Κικίλιας</w:t>
      </w:r>
      <w:proofErr w:type="spellEnd"/>
      <w:r>
        <w:rPr>
          <w:rFonts w:eastAsia="Times New Roman" w:cs="Times New Roman"/>
          <w:szCs w:val="24"/>
        </w:rPr>
        <w:t xml:space="preserve"> που θα έχει τον λόγο για πέντε λεπτά </w:t>
      </w:r>
      <w:proofErr w:type="spellStart"/>
      <w:r>
        <w:rPr>
          <w:rFonts w:eastAsia="Times New Roman" w:cs="Times New Roman"/>
          <w:szCs w:val="24"/>
        </w:rPr>
        <w:t>πρωτολογία</w:t>
      </w:r>
      <w:proofErr w:type="spellEnd"/>
      <w:r>
        <w:rPr>
          <w:rFonts w:eastAsia="Times New Roman" w:cs="Times New Roman"/>
          <w:szCs w:val="24"/>
        </w:rPr>
        <w:t xml:space="preserve"> και τρία λεπτά δευτερολογία, η κ. Σοφία </w:t>
      </w:r>
      <w:proofErr w:type="spellStart"/>
      <w:r>
        <w:rPr>
          <w:rFonts w:eastAsia="Times New Roman" w:cs="Times New Roman"/>
          <w:szCs w:val="24"/>
        </w:rPr>
        <w:t>Βούλτεψη</w:t>
      </w:r>
      <w:proofErr w:type="spellEnd"/>
      <w:r>
        <w:rPr>
          <w:rFonts w:eastAsia="Times New Roman" w:cs="Times New Roman"/>
          <w:szCs w:val="24"/>
        </w:rPr>
        <w:t xml:space="preserve"> που θα έχει τον λόγο για πέντε λεπτά </w:t>
      </w:r>
      <w:proofErr w:type="spellStart"/>
      <w:r>
        <w:rPr>
          <w:rFonts w:eastAsia="Times New Roman" w:cs="Times New Roman"/>
          <w:szCs w:val="24"/>
        </w:rPr>
        <w:t>πρωτολογία</w:t>
      </w:r>
      <w:proofErr w:type="spellEnd"/>
      <w:r>
        <w:rPr>
          <w:rFonts w:eastAsia="Times New Roman" w:cs="Times New Roman"/>
          <w:szCs w:val="24"/>
        </w:rPr>
        <w:t xml:space="preserve"> και για τρία λεπτά δευτερολογία, ο κ. Χαράλαμπος Αθανασίου</w:t>
      </w:r>
      <w:r>
        <w:rPr>
          <w:rFonts w:eastAsia="Times New Roman" w:cs="Times New Roman"/>
          <w:szCs w:val="24"/>
        </w:rPr>
        <w:t xml:space="preserve"> που θα έχει τον λόγο για πέντε λεπτά </w:t>
      </w:r>
      <w:proofErr w:type="spellStart"/>
      <w:r>
        <w:rPr>
          <w:rFonts w:eastAsia="Times New Roman" w:cs="Times New Roman"/>
          <w:szCs w:val="24"/>
        </w:rPr>
        <w:t>πρωτολογία</w:t>
      </w:r>
      <w:proofErr w:type="spellEnd"/>
      <w:r>
        <w:rPr>
          <w:rFonts w:eastAsia="Times New Roman" w:cs="Times New Roman"/>
          <w:szCs w:val="24"/>
        </w:rPr>
        <w:t xml:space="preserve"> και τρία λεπτά δευτερολογία, ο κ Νότης </w:t>
      </w:r>
      <w:proofErr w:type="spellStart"/>
      <w:r>
        <w:rPr>
          <w:rFonts w:eastAsia="Times New Roman" w:cs="Times New Roman"/>
          <w:szCs w:val="24"/>
        </w:rPr>
        <w:t>Μηταράκης</w:t>
      </w:r>
      <w:proofErr w:type="spellEnd"/>
      <w:r>
        <w:rPr>
          <w:rFonts w:eastAsia="Times New Roman" w:cs="Times New Roman"/>
          <w:szCs w:val="24"/>
        </w:rPr>
        <w:t xml:space="preserve"> που θα έχει τον λόγο για πέντε λεπτά </w:t>
      </w:r>
      <w:proofErr w:type="spellStart"/>
      <w:r>
        <w:rPr>
          <w:rFonts w:eastAsia="Times New Roman" w:cs="Times New Roman"/>
          <w:szCs w:val="24"/>
        </w:rPr>
        <w:t>πρωτολογία</w:t>
      </w:r>
      <w:proofErr w:type="spellEnd"/>
      <w:r>
        <w:rPr>
          <w:rFonts w:eastAsia="Times New Roman" w:cs="Times New Roman"/>
          <w:szCs w:val="24"/>
        </w:rPr>
        <w:t xml:space="preserve"> και τρία λεπτά δευτερολογία, ο κ. Εμμανουήλ </w:t>
      </w:r>
      <w:proofErr w:type="spellStart"/>
      <w:r>
        <w:rPr>
          <w:rFonts w:eastAsia="Times New Roman" w:cs="Times New Roman"/>
          <w:szCs w:val="24"/>
        </w:rPr>
        <w:t>Κόνσολας</w:t>
      </w:r>
      <w:proofErr w:type="spellEnd"/>
      <w:r>
        <w:rPr>
          <w:rFonts w:eastAsia="Times New Roman" w:cs="Times New Roman"/>
          <w:szCs w:val="24"/>
        </w:rPr>
        <w:t xml:space="preserve"> που θα έχει τον λόγο για τρία λεπτά </w:t>
      </w:r>
      <w:proofErr w:type="spellStart"/>
      <w:r>
        <w:rPr>
          <w:rFonts w:eastAsia="Times New Roman" w:cs="Times New Roman"/>
          <w:szCs w:val="24"/>
        </w:rPr>
        <w:t>πρωτολογία</w:t>
      </w:r>
      <w:proofErr w:type="spellEnd"/>
      <w:r>
        <w:rPr>
          <w:rFonts w:eastAsia="Times New Roman" w:cs="Times New Roman"/>
          <w:szCs w:val="24"/>
        </w:rPr>
        <w:t xml:space="preserve"> και δύο λε</w:t>
      </w:r>
      <w:r>
        <w:rPr>
          <w:rFonts w:eastAsia="Times New Roman" w:cs="Times New Roman"/>
          <w:szCs w:val="24"/>
        </w:rPr>
        <w:t xml:space="preserve">πτά δευτερολογία και ο κ. Αναστάσιος  </w:t>
      </w:r>
      <w:proofErr w:type="spellStart"/>
      <w:r>
        <w:rPr>
          <w:rFonts w:eastAsia="Times New Roman" w:cs="Times New Roman"/>
          <w:szCs w:val="24"/>
        </w:rPr>
        <w:t>Δημοσχάκης</w:t>
      </w:r>
      <w:proofErr w:type="spellEnd"/>
      <w:r>
        <w:rPr>
          <w:rFonts w:eastAsia="Times New Roman" w:cs="Times New Roman"/>
          <w:szCs w:val="24"/>
        </w:rPr>
        <w:t xml:space="preserve"> που θα έχει τον λόγο για τρία λεπτά </w:t>
      </w:r>
      <w:proofErr w:type="spellStart"/>
      <w:r>
        <w:rPr>
          <w:rFonts w:eastAsia="Times New Roman" w:cs="Times New Roman"/>
          <w:szCs w:val="24"/>
        </w:rPr>
        <w:t>πρωτολογία</w:t>
      </w:r>
      <w:proofErr w:type="spellEnd"/>
      <w:r>
        <w:rPr>
          <w:rFonts w:eastAsia="Times New Roman" w:cs="Times New Roman"/>
          <w:szCs w:val="24"/>
        </w:rPr>
        <w:t xml:space="preserve"> και δύο λεπτά δευτερολογία.</w:t>
      </w:r>
    </w:p>
    <w:p w14:paraId="2205DDB4"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Εκ μέρους της </w:t>
      </w:r>
      <w:r w:rsidRPr="001866BC">
        <w:rPr>
          <w:rFonts w:eastAsia="Times New Roman" w:cs="Times New Roman"/>
          <w:szCs w:val="24"/>
        </w:rPr>
        <w:t>Κυβέρνησης</w:t>
      </w:r>
      <w:r>
        <w:rPr>
          <w:rFonts w:eastAsia="Times New Roman" w:cs="Times New Roman"/>
          <w:szCs w:val="24"/>
        </w:rPr>
        <w:t xml:space="preserve"> θα πάρει τον λόγο ο Υπουργός Μεταναστευτικής Πολιτικής κ. Βίτσας, που θα έχει είκοσι λεπτά </w:t>
      </w:r>
      <w:proofErr w:type="spellStart"/>
      <w:r>
        <w:rPr>
          <w:rFonts w:eastAsia="Times New Roman" w:cs="Times New Roman"/>
          <w:szCs w:val="24"/>
        </w:rPr>
        <w:t>πρωτολογία</w:t>
      </w:r>
      <w:proofErr w:type="spellEnd"/>
      <w:r>
        <w:rPr>
          <w:rFonts w:eastAsia="Times New Roman" w:cs="Times New Roman"/>
          <w:szCs w:val="24"/>
        </w:rPr>
        <w:t>, δέκα</w:t>
      </w:r>
      <w:r>
        <w:rPr>
          <w:rFonts w:eastAsia="Times New Roman" w:cs="Times New Roman"/>
          <w:szCs w:val="24"/>
        </w:rPr>
        <w:t xml:space="preserve"> λεπτά δευτερολογία, πέντε λεπτά </w:t>
      </w:r>
      <w:proofErr w:type="spellStart"/>
      <w:r>
        <w:rPr>
          <w:rFonts w:eastAsia="Times New Roman" w:cs="Times New Roman"/>
          <w:szCs w:val="24"/>
        </w:rPr>
        <w:t>τριτολογία</w:t>
      </w:r>
      <w:proofErr w:type="spellEnd"/>
      <w:r>
        <w:rPr>
          <w:rFonts w:eastAsia="Times New Roman" w:cs="Times New Roman"/>
          <w:szCs w:val="24"/>
        </w:rPr>
        <w:t xml:space="preserve">, ο Αναπληρωτής Υπουργός Εθνικής Άμυνας κ. Ρήγας, που θα έχει δέκα λεπτά </w:t>
      </w:r>
      <w:proofErr w:type="spellStart"/>
      <w:r>
        <w:rPr>
          <w:rFonts w:eastAsia="Times New Roman" w:cs="Times New Roman"/>
          <w:szCs w:val="24"/>
        </w:rPr>
        <w:t>πρωτολογία</w:t>
      </w:r>
      <w:proofErr w:type="spellEnd"/>
      <w:r>
        <w:rPr>
          <w:rFonts w:eastAsia="Times New Roman" w:cs="Times New Roman"/>
          <w:szCs w:val="24"/>
        </w:rPr>
        <w:t xml:space="preserve">, πέντε λεπτά δευτερολογία, τρία λεπτά </w:t>
      </w:r>
      <w:proofErr w:type="spellStart"/>
      <w:r>
        <w:rPr>
          <w:rFonts w:eastAsia="Times New Roman" w:cs="Times New Roman"/>
          <w:szCs w:val="24"/>
        </w:rPr>
        <w:t>τριτολογία</w:t>
      </w:r>
      <w:proofErr w:type="spellEnd"/>
      <w:r>
        <w:rPr>
          <w:rFonts w:eastAsia="Times New Roman" w:cs="Times New Roman"/>
          <w:szCs w:val="24"/>
        </w:rPr>
        <w:t xml:space="preserve"> κι ο Υπουργός Υγείας κ. Ξανθός, που θα έχει δέκα λεπτά </w:t>
      </w:r>
      <w:proofErr w:type="spellStart"/>
      <w:r>
        <w:rPr>
          <w:rFonts w:eastAsia="Times New Roman" w:cs="Times New Roman"/>
          <w:szCs w:val="24"/>
        </w:rPr>
        <w:t>πρωτολογία</w:t>
      </w:r>
      <w:proofErr w:type="spellEnd"/>
      <w:r>
        <w:rPr>
          <w:rFonts w:eastAsia="Times New Roman" w:cs="Times New Roman"/>
          <w:szCs w:val="24"/>
        </w:rPr>
        <w:t>, πέντε λεπτά δ</w:t>
      </w:r>
      <w:r>
        <w:rPr>
          <w:rFonts w:eastAsia="Times New Roman" w:cs="Times New Roman"/>
          <w:szCs w:val="24"/>
        </w:rPr>
        <w:t xml:space="preserve">ευτερολογία και τρία λεπτά </w:t>
      </w:r>
      <w:proofErr w:type="spellStart"/>
      <w:r>
        <w:rPr>
          <w:rFonts w:eastAsia="Times New Roman" w:cs="Times New Roman"/>
          <w:szCs w:val="24"/>
        </w:rPr>
        <w:t>τριτολογία</w:t>
      </w:r>
      <w:proofErr w:type="spellEnd"/>
      <w:r>
        <w:rPr>
          <w:rFonts w:eastAsia="Times New Roman" w:cs="Times New Roman"/>
          <w:szCs w:val="24"/>
        </w:rPr>
        <w:t>.</w:t>
      </w:r>
    </w:p>
    <w:p w14:paraId="2205DDB5"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lastRenderedPageBreak/>
        <w:t>Οι Κοινοβουλευτικοί Εκπρόσωποι που θα μιλήσουν είναι οι εξής: από τη Ν</w:t>
      </w:r>
      <w:r w:rsidRPr="00F4505F">
        <w:rPr>
          <w:rFonts w:eastAsia="Times New Roman" w:cs="Times New Roman"/>
          <w:szCs w:val="24"/>
        </w:rPr>
        <w:t>έα Δημοκρατία</w:t>
      </w:r>
      <w:r>
        <w:rPr>
          <w:rFonts w:eastAsia="Times New Roman" w:cs="Times New Roman"/>
          <w:szCs w:val="24"/>
        </w:rPr>
        <w:t xml:space="preserve"> ο κ. </w:t>
      </w:r>
      <w:proofErr w:type="spellStart"/>
      <w:r>
        <w:rPr>
          <w:rFonts w:eastAsia="Times New Roman" w:cs="Times New Roman"/>
          <w:szCs w:val="24"/>
        </w:rPr>
        <w:t>Δένδιας</w:t>
      </w:r>
      <w:proofErr w:type="spellEnd"/>
      <w:r>
        <w:rPr>
          <w:rFonts w:eastAsia="Times New Roman" w:cs="Times New Roman"/>
          <w:szCs w:val="24"/>
        </w:rPr>
        <w:t xml:space="preserve">, που θα έχει δώδεκα λεπτά </w:t>
      </w:r>
      <w:proofErr w:type="spellStart"/>
      <w:r>
        <w:rPr>
          <w:rFonts w:eastAsia="Times New Roman" w:cs="Times New Roman"/>
          <w:szCs w:val="24"/>
        </w:rPr>
        <w:t>πρωτολογία</w:t>
      </w:r>
      <w:proofErr w:type="spellEnd"/>
      <w:r>
        <w:rPr>
          <w:rFonts w:eastAsia="Times New Roman" w:cs="Times New Roman"/>
          <w:szCs w:val="24"/>
        </w:rPr>
        <w:t xml:space="preserve">, έξι δευτερολογία, τρία λεπτά </w:t>
      </w:r>
      <w:proofErr w:type="spellStart"/>
      <w:r>
        <w:rPr>
          <w:rFonts w:eastAsia="Times New Roman" w:cs="Times New Roman"/>
          <w:szCs w:val="24"/>
        </w:rPr>
        <w:t>τριτολογία</w:t>
      </w:r>
      <w:proofErr w:type="spellEnd"/>
      <w:r>
        <w:rPr>
          <w:rFonts w:eastAsia="Times New Roman" w:cs="Times New Roman"/>
          <w:szCs w:val="24"/>
        </w:rPr>
        <w:t>, ο κ. Ψυχογιός εκ μέρους του ΣΥΡΙΖΑ, που θ</w:t>
      </w:r>
      <w:r>
        <w:rPr>
          <w:rFonts w:eastAsia="Times New Roman" w:cs="Times New Roman"/>
          <w:szCs w:val="24"/>
        </w:rPr>
        <w:t>α έχει έξι λεπτά, εκ μέρους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ο κ. Λοβέρδος για έξι λεπτά, από τη Χρυσή Αυγή η κ. </w:t>
      </w:r>
      <w:proofErr w:type="spellStart"/>
      <w:r>
        <w:rPr>
          <w:rFonts w:eastAsia="Times New Roman" w:cs="Times New Roman"/>
          <w:szCs w:val="24"/>
        </w:rPr>
        <w:t>Ζαρούλια</w:t>
      </w:r>
      <w:proofErr w:type="spellEnd"/>
      <w:r>
        <w:rPr>
          <w:rFonts w:eastAsia="Times New Roman" w:cs="Times New Roman"/>
          <w:szCs w:val="24"/>
        </w:rPr>
        <w:t xml:space="preserve"> για έξι λεπτά, από το Κομμουνιστικό Κόμμα Ελλάδ</w:t>
      </w:r>
      <w:r>
        <w:rPr>
          <w:rFonts w:eastAsia="Times New Roman" w:cs="Times New Roman"/>
          <w:szCs w:val="24"/>
        </w:rPr>
        <w:t>α</w:t>
      </w:r>
      <w:r>
        <w:rPr>
          <w:rFonts w:eastAsia="Times New Roman" w:cs="Times New Roman"/>
          <w:szCs w:val="24"/>
        </w:rPr>
        <w:t xml:space="preserve">ς η κ. </w:t>
      </w:r>
      <w:proofErr w:type="spellStart"/>
      <w:r>
        <w:rPr>
          <w:rFonts w:eastAsia="Times New Roman" w:cs="Times New Roman"/>
          <w:szCs w:val="24"/>
        </w:rPr>
        <w:t>Μανωλάκου</w:t>
      </w:r>
      <w:proofErr w:type="spellEnd"/>
      <w:r>
        <w:rPr>
          <w:rFonts w:eastAsia="Times New Roman" w:cs="Times New Roman"/>
          <w:szCs w:val="24"/>
        </w:rPr>
        <w:t xml:space="preserve"> για έξι λεπτά, από τους ΑΝΕΛ ο κ. </w:t>
      </w:r>
      <w:proofErr w:type="spellStart"/>
      <w:r>
        <w:rPr>
          <w:rFonts w:eastAsia="Times New Roman" w:cs="Times New Roman"/>
          <w:szCs w:val="24"/>
        </w:rPr>
        <w:t>Παπαχριστόπουλος</w:t>
      </w:r>
      <w:proofErr w:type="spellEnd"/>
      <w:r>
        <w:rPr>
          <w:rFonts w:eastAsia="Times New Roman" w:cs="Times New Roman"/>
          <w:szCs w:val="24"/>
        </w:rPr>
        <w:t xml:space="preserve"> για έξι</w:t>
      </w:r>
      <w:r>
        <w:rPr>
          <w:rFonts w:eastAsia="Times New Roman" w:cs="Times New Roman"/>
          <w:szCs w:val="24"/>
        </w:rPr>
        <w:t xml:space="preserve"> λεπτά και από το Ποτάμι ο κ. </w:t>
      </w:r>
      <w:proofErr w:type="spellStart"/>
      <w:r>
        <w:rPr>
          <w:rFonts w:eastAsia="Times New Roman" w:cs="Times New Roman"/>
          <w:szCs w:val="24"/>
        </w:rPr>
        <w:t>Μαυρωτάς</w:t>
      </w:r>
      <w:proofErr w:type="spellEnd"/>
      <w:r>
        <w:rPr>
          <w:rFonts w:eastAsia="Times New Roman" w:cs="Times New Roman"/>
          <w:szCs w:val="24"/>
        </w:rPr>
        <w:t xml:space="preserve"> για έξι λεπτά. Η Ένωση Κεντρώων δεν έχει δηλώσει. </w:t>
      </w:r>
    </w:p>
    <w:p w14:paraId="2205DDB6"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sidRPr="009B4350">
        <w:rPr>
          <w:rFonts w:eastAsia="Times New Roman" w:cs="Times New Roman"/>
          <w:szCs w:val="24"/>
        </w:rPr>
        <w:t>Κύριε Πρόεδρε</w:t>
      </w:r>
      <w:r>
        <w:rPr>
          <w:rFonts w:eastAsia="Times New Roman" w:cs="Times New Roman"/>
          <w:szCs w:val="24"/>
        </w:rPr>
        <w:t>, θα ήθελα τον λόγο.</w:t>
      </w:r>
    </w:p>
    <w:p w14:paraId="2205DDB7" w14:textId="77777777" w:rsidR="00F618CB" w:rsidRDefault="00733657">
      <w:pPr>
        <w:spacing w:line="600" w:lineRule="auto"/>
        <w:ind w:firstLine="720"/>
        <w:jc w:val="both"/>
        <w:rPr>
          <w:rFonts w:eastAsia="Times New Roman" w:cs="Times New Roman"/>
          <w:szCs w:val="24"/>
        </w:rPr>
      </w:pPr>
      <w:r w:rsidRPr="005C5D01">
        <w:rPr>
          <w:rFonts w:eastAsia="Times New Roman"/>
          <w:b/>
          <w:szCs w:val="24"/>
        </w:rPr>
        <w:t xml:space="preserve">ΠΡΟΕΔΡΕΥΩΝ (Δημήτριος </w:t>
      </w:r>
      <w:proofErr w:type="spellStart"/>
      <w:r w:rsidRPr="005C5D01">
        <w:rPr>
          <w:rFonts w:eastAsia="Times New Roman"/>
          <w:b/>
          <w:szCs w:val="24"/>
        </w:rPr>
        <w:t>Κρεμαστινός</w:t>
      </w:r>
      <w:proofErr w:type="spellEnd"/>
      <w:r w:rsidRPr="005C5D01">
        <w:rPr>
          <w:rFonts w:eastAsia="Times New Roman"/>
          <w:b/>
          <w:szCs w:val="24"/>
        </w:rPr>
        <w:t xml:space="preserve">): </w:t>
      </w:r>
      <w:r>
        <w:rPr>
          <w:rFonts w:eastAsia="Times New Roman"/>
          <w:szCs w:val="24"/>
        </w:rPr>
        <w:t xml:space="preserve">Ορίστε, κυρία </w:t>
      </w:r>
      <w:proofErr w:type="spellStart"/>
      <w:r>
        <w:rPr>
          <w:rFonts w:eastAsia="Times New Roman"/>
          <w:szCs w:val="24"/>
        </w:rPr>
        <w:t>Ζαρούλια</w:t>
      </w:r>
      <w:proofErr w:type="spellEnd"/>
      <w:r>
        <w:rPr>
          <w:rFonts w:eastAsia="Times New Roman"/>
          <w:szCs w:val="24"/>
        </w:rPr>
        <w:t xml:space="preserve">, έχετε τον λόγο. </w:t>
      </w:r>
    </w:p>
    <w:p w14:paraId="2205DDB8" w14:textId="77777777" w:rsidR="00F618CB" w:rsidRDefault="00733657">
      <w:pPr>
        <w:spacing w:line="600" w:lineRule="auto"/>
        <w:ind w:firstLine="720"/>
        <w:jc w:val="both"/>
        <w:rPr>
          <w:rFonts w:eastAsia="Times New Roman"/>
          <w:szCs w:val="24"/>
        </w:rPr>
      </w:pPr>
      <w:r>
        <w:rPr>
          <w:rFonts w:eastAsia="Times New Roman"/>
          <w:b/>
          <w:szCs w:val="24"/>
        </w:rPr>
        <w:t>ΕΛΕΝΗ ΖΑΡΟΥΛΙΑ:</w:t>
      </w:r>
      <w:r>
        <w:rPr>
          <w:rFonts w:eastAsia="Times New Roman"/>
          <w:szCs w:val="24"/>
        </w:rPr>
        <w:t xml:space="preserve"> Κύριε Πρόεδρε, πριν ξεκ</w:t>
      </w:r>
      <w:r>
        <w:rPr>
          <w:rFonts w:eastAsia="Times New Roman"/>
          <w:szCs w:val="24"/>
        </w:rPr>
        <w:t xml:space="preserve">ινήσει η επίκαιρη επερώτηση, επειδή χθες στη Βόρειο Ήπειρο δολοφονήθηκε άνανδρα από το αλβανικό καθεστώς που διώκει τον </w:t>
      </w:r>
      <w:r>
        <w:rPr>
          <w:rFonts w:eastAsia="Times New Roman"/>
          <w:szCs w:val="24"/>
        </w:rPr>
        <w:t>Ε</w:t>
      </w:r>
      <w:r>
        <w:rPr>
          <w:rFonts w:eastAsia="Times New Roman"/>
          <w:szCs w:val="24"/>
        </w:rPr>
        <w:t>λληνισμό ένας Έλληνας επειδή ήθελε ανήμερα της Επετείου της 28</w:t>
      </w:r>
      <w:r w:rsidRPr="00E01027">
        <w:rPr>
          <w:rFonts w:eastAsia="Times New Roman"/>
          <w:szCs w:val="24"/>
          <w:vertAlign w:val="superscript"/>
        </w:rPr>
        <w:t>ης</w:t>
      </w:r>
      <w:r>
        <w:rPr>
          <w:rFonts w:eastAsia="Times New Roman"/>
          <w:szCs w:val="24"/>
        </w:rPr>
        <w:t xml:space="preserve"> Οκτωβρίου να κυματίζει η ελληνική σημαία, θα ήθελα να ζητήσω να τηρηθεί ενός λεπτού σιγή από τη Βουλή στη μνήμη του </w:t>
      </w:r>
      <w:proofErr w:type="spellStart"/>
      <w:r>
        <w:rPr>
          <w:rFonts w:eastAsia="Times New Roman"/>
          <w:szCs w:val="24"/>
        </w:rPr>
        <w:t>τριανταπεντάχρονου</w:t>
      </w:r>
      <w:proofErr w:type="spellEnd"/>
      <w:r>
        <w:rPr>
          <w:rFonts w:eastAsia="Times New Roman"/>
          <w:szCs w:val="24"/>
        </w:rPr>
        <w:t xml:space="preserve"> Κωνσταντίνου </w:t>
      </w:r>
      <w:proofErr w:type="spellStart"/>
      <w:r>
        <w:rPr>
          <w:rFonts w:eastAsia="Times New Roman"/>
          <w:szCs w:val="24"/>
        </w:rPr>
        <w:t>Κατσίφα</w:t>
      </w:r>
      <w:proofErr w:type="spellEnd"/>
      <w:r>
        <w:rPr>
          <w:rFonts w:eastAsia="Times New Roman"/>
          <w:szCs w:val="24"/>
        </w:rPr>
        <w:t>.</w:t>
      </w:r>
    </w:p>
    <w:p w14:paraId="2205DDB9" w14:textId="77777777" w:rsidR="00F618CB" w:rsidRDefault="00733657">
      <w:pPr>
        <w:spacing w:line="600" w:lineRule="auto"/>
        <w:ind w:firstLine="720"/>
        <w:jc w:val="both"/>
        <w:rPr>
          <w:rFonts w:eastAsia="Times New Roman"/>
          <w:szCs w:val="24"/>
        </w:rPr>
      </w:pPr>
      <w:r>
        <w:rPr>
          <w:rFonts w:eastAsia="Times New Roman"/>
          <w:b/>
          <w:szCs w:val="24"/>
        </w:rPr>
        <w:lastRenderedPageBreak/>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Νομίζω ότι δεν υπάρχει καμμία αντίρρηση η μνήμη του ανθρώπου α</w:t>
      </w:r>
      <w:r>
        <w:rPr>
          <w:rFonts w:eastAsia="Times New Roman"/>
          <w:szCs w:val="24"/>
        </w:rPr>
        <w:t>υτού να τιμηθεί, αλλά όσον αφορά το ενός λεπτού σιγή δεν προβλέπεται από τον Κανονισμό. Πρέπει να έχουμε απόφαση από τη Διάσκεψη των Προέδρων. Αναμφισβήτητα, όμως, τιμούμε τη μνήμη του ανθρώπου αυτού που έπεσε.</w:t>
      </w:r>
    </w:p>
    <w:p w14:paraId="2205DDBA" w14:textId="77777777" w:rsidR="00F618CB" w:rsidRDefault="00733657">
      <w:pPr>
        <w:spacing w:line="600" w:lineRule="auto"/>
        <w:ind w:firstLine="720"/>
        <w:jc w:val="both"/>
        <w:rPr>
          <w:rFonts w:eastAsia="Times New Roman"/>
          <w:szCs w:val="24"/>
        </w:rPr>
      </w:pPr>
      <w:r>
        <w:rPr>
          <w:rFonts w:eastAsia="Times New Roman"/>
          <w:szCs w:val="24"/>
        </w:rPr>
        <w:t>Παρακαλώ τον κ. Βαρβιτσιώτη, πρώτο επερωτώντα</w:t>
      </w:r>
      <w:r>
        <w:rPr>
          <w:rFonts w:eastAsia="Times New Roman"/>
          <w:szCs w:val="24"/>
        </w:rPr>
        <w:t xml:space="preserve"> Βουλευτή της Νέας Δημοκρατίας, να λάβει τον λόγο για δέκα λεπτά.</w:t>
      </w:r>
    </w:p>
    <w:p w14:paraId="2205DDBB" w14:textId="77777777" w:rsidR="00F618CB" w:rsidRDefault="00733657">
      <w:pPr>
        <w:spacing w:line="600" w:lineRule="auto"/>
        <w:ind w:firstLine="720"/>
        <w:jc w:val="both"/>
        <w:rPr>
          <w:rFonts w:eastAsia="Times New Roman"/>
          <w:szCs w:val="24"/>
        </w:rPr>
      </w:pPr>
      <w:r>
        <w:rPr>
          <w:rFonts w:eastAsia="Times New Roman"/>
          <w:b/>
          <w:szCs w:val="24"/>
        </w:rPr>
        <w:t>ΜΙΛΤΙΑΔΗΣ ΒΑΡΒΙΤΣΙΩΤΗΣ:</w:t>
      </w:r>
      <w:r>
        <w:rPr>
          <w:rFonts w:eastAsia="Times New Roman"/>
          <w:szCs w:val="24"/>
        </w:rPr>
        <w:t xml:space="preserve"> Κύριε Πρόεδρε, κυρίες και κύριοι συνάδελφοι, κατ’ αρχάς νομίζω ότι ο θάνατος του Κωνσταντίνου </w:t>
      </w:r>
      <w:proofErr w:type="spellStart"/>
      <w:r>
        <w:rPr>
          <w:rFonts w:eastAsia="Times New Roman"/>
          <w:szCs w:val="24"/>
        </w:rPr>
        <w:t>Κατσίφα</w:t>
      </w:r>
      <w:proofErr w:type="spellEnd"/>
      <w:r>
        <w:rPr>
          <w:rFonts w:eastAsia="Times New Roman"/>
          <w:szCs w:val="24"/>
        </w:rPr>
        <w:t xml:space="preserve"> έχει συγκλονίσει όλους και ιδιαίτερα την ημέρα της Εθνικής Επετε</w:t>
      </w:r>
      <w:r>
        <w:rPr>
          <w:rFonts w:eastAsia="Times New Roman"/>
          <w:szCs w:val="24"/>
        </w:rPr>
        <w:t>ίου και για τον εθνικό λόγο για τον οποίο έγινε. Άρα, κύριε Πρόεδρε, θα έλεγα ότι με την πρώτη ευκαιρία η Διάσκεψη των Προέδρων θα έπρεπε να λάβει αυτή την απόφαση και να τιμηθεί η μνήμη του, όπως να τιμηθούν και οι μνήμες όλων των ανθρώπων που χάνουν τη ζ</w:t>
      </w:r>
      <w:r>
        <w:rPr>
          <w:rFonts w:eastAsia="Times New Roman"/>
          <w:szCs w:val="24"/>
        </w:rPr>
        <w:t>ωή τους υπερασπιζόμενοι το έθνος.</w:t>
      </w:r>
    </w:p>
    <w:p w14:paraId="2205DDBC" w14:textId="77777777" w:rsidR="00F618CB" w:rsidRDefault="00733657">
      <w:pPr>
        <w:spacing w:line="600" w:lineRule="auto"/>
        <w:ind w:firstLine="720"/>
        <w:jc w:val="both"/>
        <w:rPr>
          <w:rFonts w:eastAsia="Times New Roman"/>
          <w:szCs w:val="24"/>
        </w:rPr>
      </w:pPr>
      <w:r>
        <w:rPr>
          <w:rFonts w:eastAsia="Times New Roman"/>
          <w:szCs w:val="24"/>
        </w:rPr>
        <w:t>Κυρίες και κύριοι συνάδελφοι, σήμερα η Κυβέρνηση έρχεται για να απαντήσει. Δεν έρχεται για να βγάλει λόγους ούτε μεγαλοστομίες. Μετά από τριάμισι χρόνια που διαχειρίστηκε με αποκλειστική ευθύνη το προσφυγικό και μεταναστευ</w:t>
      </w:r>
      <w:r>
        <w:rPr>
          <w:rFonts w:eastAsia="Times New Roman"/>
          <w:szCs w:val="24"/>
        </w:rPr>
        <w:t xml:space="preserve">τικό ζήτημα, σήμερα οι τρεις παριστάμενοι Υπουργοί, που έχουν περισσότερο χρόνο συνολικά </w:t>
      </w:r>
      <w:r>
        <w:rPr>
          <w:rFonts w:eastAsia="Times New Roman"/>
          <w:szCs w:val="24"/>
        </w:rPr>
        <w:lastRenderedPageBreak/>
        <w:t>από όλους τους επερωτώντες -πρωτοφανές στα κοινοβουλευτικά χρονικά!-, ελπίζω να δώσουν απαντήσεις, απαντήσεις γιατί ενώ η χώρα μας έχει δεχτεί τη μεγαλύτερη βοήθεια πο</w:t>
      </w:r>
      <w:r>
        <w:rPr>
          <w:rFonts w:eastAsia="Times New Roman"/>
          <w:szCs w:val="24"/>
        </w:rPr>
        <w:t>υ έχει λάβει ποτέ χώρα της Ευρωπαϊκής Ένωσης, έχει καταφέρει να είναι στο επίκεντρο της διεθνούς κριτικής για την κατάσταση η οποία επικρατεί σε ό,τι αφορά τη φιλοξενία των μεταναστών στη χώρα.</w:t>
      </w:r>
    </w:p>
    <w:p w14:paraId="2205DDBD" w14:textId="77777777" w:rsidR="00F618CB" w:rsidRDefault="00733657">
      <w:pPr>
        <w:spacing w:line="600" w:lineRule="auto"/>
        <w:ind w:firstLine="720"/>
        <w:jc w:val="both"/>
        <w:rPr>
          <w:rFonts w:eastAsia="Times New Roman"/>
          <w:szCs w:val="24"/>
        </w:rPr>
      </w:pPr>
      <w:r>
        <w:rPr>
          <w:rFonts w:eastAsia="Times New Roman"/>
          <w:szCs w:val="24"/>
        </w:rPr>
        <w:t>Εικόνες ντροπής, εικόνες απάνθρωπης μεταχείρισης, εικόνες ανασ</w:t>
      </w:r>
      <w:r>
        <w:rPr>
          <w:rFonts w:eastAsia="Times New Roman"/>
          <w:szCs w:val="24"/>
        </w:rPr>
        <w:t>φάλειας, εικόνες εξαθλίωσης είναι αυτές που μεταδίδονται σήμερα από τα ελληνικά νησιά, είναι αυτές που μεταδίδονται σε οποιαδήποτε φάση διαχείρισης του προσφυγικού και μεταναστευτικού ζητήματος. Και ενώ υπάρχει συμφωνία για το πώς θα γίνεται αυτή η διαχείρ</w:t>
      </w:r>
      <w:r>
        <w:rPr>
          <w:rFonts w:eastAsia="Times New Roman"/>
          <w:szCs w:val="24"/>
        </w:rPr>
        <w:t>ιση, αυτή η συμφωνία με ευθύνη της Κυβέρνησης δεν υλοποιείται. Μηδενικές είναι οι επιστροφές στην Τουρκία, μηδενικές οι επιστροφές στις χώρες προέλευσης, αργές, βασανιστικά αργές οι διαδικασίες του ασύλου. Και βέβαια, όλα αυτά σε μια περίοδο που οι ροές δε</w:t>
      </w:r>
      <w:r>
        <w:rPr>
          <w:rFonts w:eastAsia="Times New Roman"/>
          <w:szCs w:val="24"/>
        </w:rPr>
        <w:t xml:space="preserve">ν δικαιολογούν τίποτα το έκτακτο. Δεν υπάρχουν έκτακτες συνθήκες. Δεν ζούμε στο 2015, όταν οκτακόσιες πενήντα χιλιάδες άνθρωποι πέρασαν τα σύνορά μας ούτε στις αρχές του 2016 που άλλες </w:t>
      </w:r>
      <w:proofErr w:type="spellStart"/>
      <w:r>
        <w:rPr>
          <w:rFonts w:eastAsia="Times New Roman"/>
          <w:szCs w:val="24"/>
        </w:rPr>
        <w:t>εκατόν</w:t>
      </w:r>
      <w:proofErr w:type="spellEnd"/>
      <w:r>
        <w:rPr>
          <w:rFonts w:eastAsia="Times New Roman"/>
          <w:szCs w:val="24"/>
        </w:rPr>
        <w:t xml:space="preserve"> τριάντα χιλιάδες πέρασαν τα σύνορά μας. Φέτος είκοσι πέντε χιλιά</w:t>
      </w:r>
      <w:r>
        <w:rPr>
          <w:rFonts w:eastAsia="Times New Roman"/>
          <w:szCs w:val="24"/>
        </w:rPr>
        <w:t>δες άνθρωποι έχουν έρθει στα νησιά του Αιγαίου μέχρι σήμερα και άλλοι οκτώ χιλιάδες από τον Έβρο και αυτούς δεν μπορεί να τους διαχειριστεί η Κυβέρνηση, έχοντας στη διάθεσή της ένα τεράστιο οπλοστάσιο οικονομικό, νομικό και μια διεθνή υποστήριξη πρωτοφανή.</w:t>
      </w:r>
      <w:r>
        <w:rPr>
          <w:rFonts w:eastAsia="Times New Roman"/>
          <w:szCs w:val="24"/>
        </w:rPr>
        <w:t xml:space="preserve"> Δεν </w:t>
      </w:r>
      <w:r>
        <w:rPr>
          <w:rFonts w:eastAsia="Times New Roman"/>
          <w:szCs w:val="24"/>
        </w:rPr>
        <w:lastRenderedPageBreak/>
        <w:t xml:space="preserve">μπορεί να διαχειριστεί και να προσφέρει συνθήκες επιβίωσης οι οποίες να ταιριάζουν στην ανθρώπινη αξιοπρέπεια, συνθήκες διαφάνειας που θα ταιριάζουν στον ευρωπαϊκό νομικό πολιτισμό και βέβαια, συνθήκες ασφάλειας προς τους νησιώτες και τους υπόλοιπους </w:t>
      </w:r>
      <w:r>
        <w:rPr>
          <w:rFonts w:eastAsia="Times New Roman"/>
          <w:szCs w:val="24"/>
        </w:rPr>
        <w:t>Έλληνες πολίτες οι οποίοι έχουν δείξει με περίσσιο ανθρωπισμό το αίσθημα φιλοξενίας το οποίο τους διακατέχει.</w:t>
      </w:r>
    </w:p>
    <w:p w14:paraId="2205DDBE" w14:textId="77777777" w:rsidR="00F618CB" w:rsidRDefault="0073365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διεθνής κριτική που έχει δεχτεί η Κυβέρνηση είναι πρωτοφανής. Μόνο τον τελευταίο μήνα είκοσι από τα μεγάλα ειδησεογραφικά δίκτυα του κόσμου έχου</w:t>
      </w:r>
      <w:r>
        <w:rPr>
          <w:rFonts w:eastAsia="Times New Roman" w:cs="Times New Roman"/>
          <w:szCs w:val="24"/>
        </w:rPr>
        <w:t>ν βγάλει πρωτοσέλιδα, με αποκορύφωμα βεβαίως την τελευταία επίσκεψη Γερμανών Βουλευτών στη Μόρια, όπου ο τίτλος που βγήκε και κυκλοφόρησε παντού είναι «</w:t>
      </w:r>
      <w:proofErr w:type="spellStart"/>
      <w:r>
        <w:rPr>
          <w:rFonts w:eastAsia="Times New Roman" w:cs="Times New Roman"/>
          <w:szCs w:val="24"/>
          <w:lang w:val="en-US"/>
        </w:rPr>
        <w:t>Moria</w:t>
      </w:r>
      <w:proofErr w:type="spellEnd"/>
      <w:r w:rsidRPr="00E94810">
        <w:rPr>
          <w:rFonts w:eastAsia="Times New Roman" w:cs="Times New Roman"/>
          <w:szCs w:val="24"/>
        </w:rPr>
        <w:t xml:space="preserve"> </w:t>
      </w:r>
      <w:r>
        <w:rPr>
          <w:rFonts w:eastAsia="Times New Roman" w:cs="Times New Roman"/>
          <w:szCs w:val="24"/>
          <w:lang w:val="en-US"/>
        </w:rPr>
        <w:t>bad</w:t>
      </w:r>
      <w:r w:rsidRPr="009734A1">
        <w:rPr>
          <w:rFonts w:eastAsia="Times New Roman" w:cs="Times New Roman"/>
          <w:szCs w:val="24"/>
        </w:rPr>
        <w:t xml:space="preserve">, </w:t>
      </w:r>
      <w:r>
        <w:rPr>
          <w:rFonts w:eastAsia="Times New Roman" w:cs="Times New Roman"/>
          <w:szCs w:val="24"/>
          <w:lang w:val="en-US"/>
        </w:rPr>
        <w:t>very</w:t>
      </w:r>
      <w:r w:rsidRPr="00E94810">
        <w:rPr>
          <w:rFonts w:eastAsia="Times New Roman" w:cs="Times New Roman"/>
          <w:szCs w:val="24"/>
        </w:rPr>
        <w:t xml:space="preserve"> </w:t>
      </w:r>
      <w:r>
        <w:rPr>
          <w:rFonts w:eastAsia="Times New Roman" w:cs="Times New Roman"/>
          <w:szCs w:val="24"/>
          <w:lang w:val="en-US"/>
        </w:rPr>
        <w:t>bad</w:t>
      </w:r>
      <w:r>
        <w:rPr>
          <w:rFonts w:eastAsia="Times New Roman" w:cs="Times New Roman"/>
          <w:szCs w:val="24"/>
        </w:rPr>
        <w:t>»</w:t>
      </w:r>
      <w:r w:rsidRPr="00E94810">
        <w:rPr>
          <w:rFonts w:eastAsia="Times New Roman" w:cs="Times New Roman"/>
          <w:szCs w:val="24"/>
        </w:rPr>
        <w:t>.</w:t>
      </w:r>
      <w:r>
        <w:rPr>
          <w:rFonts w:eastAsia="Times New Roman" w:cs="Times New Roman"/>
          <w:szCs w:val="24"/>
        </w:rPr>
        <w:t xml:space="preserve"> Είκοσι δημοσιεύματα, στα οποία δεν έχει βγάλει ένα δελτίο Τύπου να απαντήσει: Βιασ</w:t>
      </w:r>
      <w:r>
        <w:rPr>
          <w:rFonts w:eastAsia="Times New Roman" w:cs="Times New Roman"/>
          <w:szCs w:val="24"/>
        </w:rPr>
        <w:t>μοί ανηλίκων, διακίνηση ναρκωτικών, εκτεταμένη πορνεία, υγειονομικός κίνδυνος.</w:t>
      </w:r>
    </w:p>
    <w:p w14:paraId="2205DDBF" w14:textId="77777777" w:rsidR="00F618CB" w:rsidRDefault="0073365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Εγώ, κύριε Υπουργέ, θα σας καταθέσω ξανά και τα είκοσι δημοσιεύματα, στα οποία δεν υπάρχει κανένας σχολιασμός από την ελληνική πλευρά. Κανένας! </w:t>
      </w:r>
    </w:p>
    <w:p w14:paraId="2205DDC0" w14:textId="77777777" w:rsidR="00F618CB" w:rsidRDefault="00733657">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Μιλτιάδης Βαρβιτσιώτης</w:t>
      </w:r>
      <w:r w:rsidRPr="000D63A8">
        <w:rPr>
          <w:rFonts w:eastAsia="Times New Roman" w:cs="Times New Roman"/>
          <w:szCs w:val="24"/>
        </w:rPr>
        <w:t xml:space="preserve"> καταθέτει για τα Πρακτικά τα προαναφερθέντα </w:t>
      </w:r>
      <w:r>
        <w:rPr>
          <w:rFonts w:eastAsia="Times New Roman" w:cs="Times New Roman"/>
          <w:szCs w:val="24"/>
        </w:rPr>
        <w:t>δημοσιεύματα, τα οποία βρίσκονται στο 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2205DDC1" w14:textId="77777777" w:rsidR="00F618CB" w:rsidRDefault="0073365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Και σήμερα η χώρα μας -την οποία θέλετε να παρουσιάσετε ότι είναι</w:t>
      </w:r>
      <w:r>
        <w:rPr>
          <w:rFonts w:eastAsia="Times New Roman" w:cs="Times New Roman"/>
          <w:szCs w:val="24"/>
        </w:rPr>
        <w:t xml:space="preserve"> πυλώνας σταθερότητας, όπως μας είπε σήμερα και ο Πρωθυπουργός τι πυλώνας σταθερότητας είναι και πόσο πολύ θα προσελκύσει επενδύσεις όσον αφορά τον τουρισμό και άλλες- εκπέμπει αυτή την εικόνα.</w:t>
      </w:r>
    </w:p>
    <w:p w14:paraId="2205DDC2" w14:textId="77777777" w:rsidR="00F618CB" w:rsidRDefault="0073365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Στα ερωτήματα που τίθενται από την Αντιπολίτευση και από μένα </w:t>
      </w:r>
      <w:r>
        <w:rPr>
          <w:rFonts w:eastAsia="Times New Roman" w:cs="Times New Roman"/>
          <w:szCs w:val="24"/>
        </w:rPr>
        <w:t>προσωπικά, πάντοτε οι απαντήσεις είναι πλημμελείς. Μόλις προχθές εδέησε η Κυβέρνηση να απαντήσει μερικώς για τις συμβάσεις που έχει καταρτίσει για τη διαχείριση αυτών των κονδυλίων και μάλιστα σε ερώτηση του Ποταμιού. Και θέλω να τους ευχαριστήσω, γιατί μο</w:t>
      </w:r>
      <w:r>
        <w:rPr>
          <w:rFonts w:eastAsia="Times New Roman" w:cs="Times New Roman"/>
          <w:szCs w:val="24"/>
        </w:rPr>
        <w:t>υ έδωσαν ένα αντίγραφο της απάντησης. Τόσο καιρό μένουν αναπάντητα χιλιάδες ερωτήματα, τα οποία έχω θέσει κατά καιρούς δημόσια, και απαντάει στα ερωτήματα που τίθενται από μερίδα του Τύπου, με συλλήψεις, χειροπέδες, διώξεις, όπως έκανε όλο το τελευταίο διά</w:t>
      </w:r>
      <w:r>
        <w:rPr>
          <w:rFonts w:eastAsia="Times New Roman" w:cs="Times New Roman"/>
          <w:szCs w:val="24"/>
        </w:rPr>
        <w:t xml:space="preserve">στημα. </w:t>
      </w:r>
    </w:p>
    <w:p w14:paraId="2205DDC3" w14:textId="77777777" w:rsidR="00F618CB" w:rsidRDefault="0073365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Στα ερωτήματα που θέτουν οι ίδιοι οι συνεργάτες της Κυβέρνησης δεν τολμά να απαντήσει. Θυμίζω ότι από το Υπουργείο Μεταναστευτικής Πολιτικής, από τη σύστασή του μέχρι σήμερα, έχουν αποχωρήσει επτά κορυφαίοι λειτουργοί: Τρεις </w:t>
      </w:r>
      <w:r>
        <w:rPr>
          <w:rFonts w:eastAsia="Times New Roman" w:cs="Times New Roman"/>
          <w:szCs w:val="24"/>
        </w:rPr>
        <w:t>γ</w:t>
      </w:r>
      <w:r>
        <w:rPr>
          <w:rFonts w:eastAsia="Times New Roman" w:cs="Times New Roman"/>
          <w:szCs w:val="24"/>
        </w:rPr>
        <w:t xml:space="preserve">ενικοί </w:t>
      </w:r>
      <w:r>
        <w:rPr>
          <w:rFonts w:eastAsia="Times New Roman" w:cs="Times New Roman"/>
          <w:szCs w:val="24"/>
        </w:rPr>
        <w:t>δ</w:t>
      </w:r>
      <w:r>
        <w:rPr>
          <w:rFonts w:eastAsia="Times New Roman" w:cs="Times New Roman"/>
          <w:szCs w:val="24"/>
        </w:rPr>
        <w:t xml:space="preserve">ιευθυντές της </w:t>
      </w:r>
      <w:r>
        <w:rPr>
          <w:rFonts w:eastAsia="Times New Roman" w:cs="Times New Roman"/>
          <w:szCs w:val="24"/>
        </w:rPr>
        <w:t xml:space="preserve">Υπηρεσίας Πρώτης Υποδοχής, τρεις </w:t>
      </w:r>
      <w:r>
        <w:rPr>
          <w:rFonts w:eastAsia="Times New Roman" w:cs="Times New Roman"/>
          <w:szCs w:val="24"/>
        </w:rPr>
        <w:t>γ</w:t>
      </w:r>
      <w:r>
        <w:rPr>
          <w:rFonts w:eastAsia="Times New Roman" w:cs="Times New Roman"/>
          <w:szCs w:val="24"/>
        </w:rPr>
        <w:t xml:space="preserve">ενικοί </w:t>
      </w:r>
      <w:r>
        <w:rPr>
          <w:rFonts w:eastAsia="Times New Roman" w:cs="Times New Roman"/>
          <w:szCs w:val="24"/>
        </w:rPr>
        <w:t>γ</w:t>
      </w:r>
      <w:r>
        <w:rPr>
          <w:rFonts w:eastAsia="Times New Roman" w:cs="Times New Roman"/>
          <w:szCs w:val="24"/>
        </w:rPr>
        <w:t xml:space="preserve">ραμματείς και ένας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γ</w:t>
      </w:r>
      <w:r>
        <w:rPr>
          <w:rFonts w:eastAsia="Times New Roman" w:cs="Times New Roman"/>
          <w:szCs w:val="24"/>
        </w:rPr>
        <w:t xml:space="preserve">ραμματέας. Ο τελευταίος δε, ο κ. Ηλιόπουλος, με σειρά ερωτημάτων, τα οποία και μετά από τη δική μας παρότρυνση προκάλεσαν και τον έλεγχο της </w:t>
      </w:r>
      <w:r>
        <w:rPr>
          <w:rFonts w:eastAsia="Times New Roman" w:cs="Times New Roman"/>
          <w:szCs w:val="24"/>
        </w:rPr>
        <w:lastRenderedPageBreak/>
        <w:t>δ</w:t>
      </w:r>
      <w:r>
        <w:rPr>
          <w:rFonts w:eastAsia="Times New Roman" w:cs="Times New Roman"/>
          <w:szCs w:val="24"/>
        </w:rPr>
        <w:t>ικαιοσύνης, μετά από τον έλεγχο ο οποίος γίν</w:t>
      </w:r>
      <w:r>
        <w:rPr>
          <w:rFonts w:eastAsia="Times New Roman" w:cs="Times New Roman"/>
          <w:szCs w:val="24"/>
        </w:rPr>
        <w:t xml:space="preserve">εται από τις ευρωπαϊκές υπηρεσίες για τη διαχείριση των χρημάτων. </w:t>
      </w:r>
    </w:p>
    <w:p w14:paraId="2205DDC4" w14:textId="77777777" w:rsidR="00F618CB" w:rsidRDefault="0073365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αυτά τα ερωτήματα εμείς περιμένουμε να απαντήσετε σήμερα και να μας εξηγήσετε γιατί ενώ δεν υπάρχουν έκτακτες συνθήκες, εσείς συνεχίζετε να διαχειρίζεστε όλα τα κονδύλια με «παραθυράκι» </w:t>
      </w:r>
      <w:r>
        <w:rPr>
          <w:rFonts w:eastAsia="Times New Roman" w:cs="Times New Roman"/>
          <w:szCs w:val="24"/>
        </w:rPr>
        <w:t xml:space="preserve">του νόμου, το οποίο δίνει το δικαίωμα να κάνετε συμβάσεις σε περίπτωση εκτάκτων συνθηκών. Δεν υπάρχει καμμία έκτακτη συνθήκη και μην πείτε πάλι ότι αυξήθηκαν δραματικά οι ροές. Καμμία δραματική αύξηση των ροών δεν υπάρχει, σύμφωνα με τα δικά σας στοιχεία, </w:t>
      </w:r>
      <w:r>
        <w:rPr>
          <w:rFonts w:eastAsia="Times New Roman" w:cs="Times New Roman"/>
          <w:szCs w:val="24"/>
        </w:rPr>
        <w:t xml:space="preserve">τα στοιχεία που δημοσιεύει το δικό σας Υπουργείο. </w:t>
      </w:r>
    </w:p>
    <w:p w14:paraId="2205DDC5" w14:textId="77777777" w:rsidR="00F618CB" w:rsidRDefault="0073365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να σας πω κάτι; Κάποτε ο κ. Καμμένος είχε πει ότι ο στρατός δεν είναι </w:t>
      </w:r>
      <w:r>
        <w:rPr>
          <w:rFonts w:eastAsia="Times New Roman" w:cs="Times New Roman"/>
          <w:szCs w:val="24"/>
          <w:lang w:val="en-US"/>
        </w:rPr>
        <w:t>catering</w:t>
      </w:r>
      <w:r>
        <w:rPr>
          <w:rFonts w:eastAsia="Times New Roman" w:cs="Times New Roman"/>
          <w:szCs w:val="24"/>
        </w:rPr>
        <w:t>,</w:t>
      </w:r>
      <w:r w:rsidRPr="00E37157">
        <w:rPr>
          <w:rFonts w:eastAsia="Times New Roman" w:cs="Times New Roman"/>
          <w:szCs w:val="24"/>
        </w:rPr>
        <w:t xml:space="preserve"> </w:t>
      </w:r>
      <w:r>
        <w:rPr>
          <w:rFonts w:eastAsia="Times New Roman" w:cs="Times New Roman"/>
          <w:szCs w:val="24"/>
        </w:rPr>
        <w:t xml:space="preserve">απαντώντας στον κ. </w:t>
      </w:r>
      <w:proofErr w:type="spellStart"/>
      <w:r>
        <w:rPr>
          <w:rFonts w:eastAsia="Times New Roman" w:cs="Times New Roman"/>
          <w:szCs w:val="24"/>
        </w:rPr>
        <w:t>Τόσκα</w:t>
      </w:r>
      <w:proofErr w:type="spellEnd"/>
      <w:r>
        <w:rPr>
          <w:rFonts w:eastAsia="Times New Roman" w:cs="Times New Roman"/>
          <w:szCs w:val="24"/>
        </w:rPr>
        <w:t xml:space="preserve"> που ζητούσε τότε στην </w:t>
      </w:r>
      <w:proofErr w:type="spellStart"/>
      <w:r>
        <w:rPr>
          <w:rFonts w:eastAsia="Times New Roman" w:cs="Times New Roman"/>
          <w:szCs w:val="24"/>
        </w:rPr>
        <w:t>Ειδομένη</w:t>
      </w:r>
      <w:proofErr w:type="spellEnd"/>
      <w:r>
        <w:rPr>
          <w:rFonts w:eastAsia="Times New Roman" w:cs="Times New Roman"/>
          <w:szCs w:val="24"/>
        </w:rPr>
        <w:t xml:space="preserve"> να πάει ο στρατός να καλύψει τις ανάγκες. Φαίνεται ότι κάνατε τον στρατό </w:t>
      </w:r>
      <w:r>
        <w:rPr>
          <w:rFonts w:eastAsia="Times New Roman" w:cs="Times New Roman"/>
          <w:szCs w:val="24"/>
          <w:lang w:val="en-US"/>
        </w:rPr>
        <w:t>fast</w:t>
      </w:r>
      <w:r w:rsidRPr="00E37157">
        <w:rPr>
          <w:rFonts w:eastAsia="Times New Roman" w:cs="Times New Roman"/>
          <w:szCs w:val="24"/>
        </w:rPr>
        <w:t xml:space="preserve"> </w:t>
      </w:r>
      <w:r>
        <w:rPr>
          <w:rFonts w:eastAsia="Times New Roman" w:cs="Times New Roman"/>
          <w:szCs w:val="24"/>
          <w:lang w:val="en-US"/>
        </w:rPr>
        <w:t>food</w:t>
      </w:r>
      <w:r w:rsidRPr="00E37157">
        <w:rPr>
          <w:rFonts w:eastAsia="Times New Roman" w:cs="Times New Roman"/>
          <w:szCs w:val="24"/>
        </w:rPr>
        <w:t xml:space="preserve"> </w:t>
      </w:r>
      <w:r>
        <w:rPr>
          <w:rFonts w:eastAsia="Times New Roman" w:cs="Times New Roman"/>
          <w:szCs w:val="24"/>
        </w:rPr>
        <w:t xml:space="preserve">με τις </w:t>
      </w:r>
      <w:r>
        <w:rPr>
          <w:rFonts w:eastAsia="Times New Roman" w:cs="Times New Roman"/>
          <w:szCs w:val="24"/>
          <w:lang w:val="en-US"/>
        </w:rPr>
        <w:t>fast</w:t>
      </w:r>
      <w:r w:rsidRPr="00E37157">
        <w:rPr>
          <w:rFonts w:eastAsia="Times New Roman" w:cs="Times New Roman"/>
          <w:szCs w:val="24"/>
        </w:rPr>
        <w:t xml:space="preserve"> </w:t>
      </w:r>
      <w:r>
        <w:rPr>
          <w:rFonts w:eastAsia="Times New Roman" w:cs="Times New Roman"/>
          <w:szCs w:val="24"/>
          <w:lang w:val="en-US"/>
        </w:rPr>
        <w:t>track</w:t>
      </w:r>
      <w:r w:rsidRPr="00E37157">
        <w:rPr>
          <w:rFonts w:eastAsia="Times New Roman" w:cs="Times New Roman"/>
          <w:szCs w:val="24"/>
        </w:rPr>
        <w:t xml:space="preserve"> </w:t>
      </w:r>
      <w:r>
        <w:rPr>
          <w:rFonts w:eastAsia="Times New Roman" w:cs="Times New Roman"/>
          <w:szCs w:val="24"/>
        </w:rPr>
        <w:t xml:space="preserve">διαδικασίες. </w:t>
      </w:r>
    </w:p>
    <w:p w14:paraId="2205DDC6" w14:textId="77777777" w:rsidR="00F618CB" w:rsidRDefault="00733657">
      <w:pPr>
        <w:autoSpaceDE w:val="0"/>
        <w:autoSpaceDN w:val="0"/>
        <w:adjustRightInd w:val="0"/>
        <w:spacing w:line="600" w:lineRule="auto"/>
        <w:ind w:firstLine="720"/>
        <w:jc w:val="both"/>
        <w:rPr>
          <w:rFonts w:eastAsia="Times New Roman" w:cs="Times New Roman"/>
          <w:szCs w:val="24"/>
        </w:rPr>
      </w:pPr>
      <w:proofErr w:type="spellStart"/>
      <w:r>
        <w:rPr>
          <w:rFonts w:eastAsia="Times New Roman" w:cs="Times New Roman"/>
          <w:szCs w:val="24"/>
        </w:rPr>
        <w:t>Εκατόν</w:t>
      </w:r>
      <w:proofErr w:type="spellEnd"/>
      <w:r>
        <w:rPr>
          <w:rFonts w:eastAsia="Times New Roman" w:cs="Times New Roman"/>
          <w:szCs w:val="24"/>
        </w:rPr>
        <w:t xml:space="preserve"> δώδεκα εκατομμύρια η συντριπτική πλειοψηφία για σίτιση και κανένας διαγωνισμός! Απευθείας ανάθεση, πρόχειροι μειοδοτικοί διαγωνισμοί, ανανεώσεις στην ανανέωση, κανένας έλεγχος για τις δαπάνες και το «πάρτι» συνεχίζεται. Ξεσηκώθηκε ο κόσμος, έγραφαν </w:t>
      </w:r>
      <w:r>
        <w:rPr>
          <w:rFonts w:eastAsia="Times New Roman" w:cs="Times New Roman"/>
          <w:szCs w:val="24"/>
        </w:rPr>
        <w:t xml:space="preserve">τα μέσα μαζικής ενημέρωσης, αλλά «αλλού βρέχει». Μόνο τον τελευταίο μήνα, ανανεώσατε σε τρία ΚΥΤ τις συμβάσεις μόνο για έναν </w:t>
      </w:r>
      <w:r>
        <w:rPr>
          <w:rFonts w:eastAsia="Times New Roman" w:cs="Times New Roman"/>
          <w:szCs w:val="24"/>
        </w:rPr>
        <w:lastRenderedPageBreak/>
        <w:t>μήνα ή δεκαπέντε ημέρες και δεν έχετε προχωρήσει ούτε σε έναν διεθνή διαγωνισμό για τη σίτιση των μεταναστών. Ούτε σε έναν! Να πείτ</w:t>
      </w:r>
      <w:r>
        <w:rPr>
          <w:rFonts w:eastAsia="Times New Roman" w:cs="Times New Roman"/>
          <w:szCs w:val="24"/>
        </w:rPr>
        <w:t>ε ότι «για διακόσιους ανθρώπους που φιλοξενούμε κάπου θα κάνουμε έναν διεθνή μειοδοτικό διαγωνισμό και θα πούμε διακόσιες μερίδες φαγητό θα μας φέρνεις πρωί</w:t>
      </w:r>
      <w:r>
        <w:rPr>
          <w:rFonts w:eastAsia="Times New Roman" w:cs="Times New Roman"/>
          <w:szCs w:val="24"/>
        </w:rPr>
        <w:t xml:space="preserve"> – </w:t>
      </w:r>
      <w:r>
        <w:rPr>
          <w:rFonts w:eastAsia="Times New Roman" w:cs="Times New Roman"/>
          <w:szCs w:val="24"/>
        </w:rPr>
        <w:t>μεσημέρι</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βράδυ. Ποιος μπορεί να τις φέρει;» Κανένας, τριάμισι χρόνια τώρα!                     </w:t>
      </w:r>
      <w:r>
        <w:rPr>
          <w:rFonts w:eastAsia="Times New Roman" w:cs="Times New Roman"/>
          <w:szCs w:val="24"/>
        </w:rPr>
        <w:t xml:space="preserve">       </w:t>
      </w:r>
    </w:p>
    <w:p w14:paraId="2205DDC7" w14:textId="77777777" w:rsidR="00F618CB" w:rsidRDefault="00733657">
      <w:pPr>
        <w:tabs>
          <w:tab w:val="center" w:pos="4753"/>
          <w:tab w:val="left" w:pos="6156"/>
        </w:tabs>
        <w:spacing w:line="600" w:lineRule="auto"/>
        <w:ind w:firstLine="720"/>
        <w:jc w:val="both"/>
        <w:rPr>
          <w:rFonts w:eastAsia="Times New Roman"/>
          <w:szCs w:val="24"/>
        </w:rPr>
      </w:pPr>
      <w:r>
        <w:rPr>
          <w:rFonts w:eastAsia="Times New Roman"/>
          <w:szCs w:val="24"/>
        </w:rPr>
        <w:t>Ξέρετε κάτι; Έχει γίνει το Υπουργείο Μεταναστευτικής Πολιτικής ο καλύτερος εταίρος που</w:t>
      </w:r>
      <w:r w:rsidRPr="0061634C">
        <w:rPr>
          <w:rFonts w:eastAsia="Times New Roman"/>
          <w:szCs w:val="24"/>
        </w:rPr>
        <w:t xml:space="preserve"> μπορούσε να </w:t>
      </w:r>
      <w:r>
        <w:rPr>
          <w:rFonts w:eastAsia="Times New Roman"/>
          <w:szCs w:val="24"/>
        </w:rPr>
        <w:t xml:space="preserve">έχει </w:t>
      </w:r>
      <w:r w:rsidRPr="0061634C">
        <w:rPr>
          <w:rFonts w:eastAsia="Times New Roman"/>
          <w:szCs w:val="24"/>
        </w:rPr>
        <w:t>φανταστεί κάποιος</w:t>
      </w:r>
      <w:r>
        <w:rPr>
          <w:rFonts w:eastAsia="Times New Roman"/>
          <w:szCs w:val="24"/>
        </w:rPr>
        <w:t>.</w:t>
      </w:r>
      <w:r w:rsidRPr="0061634C">
        <w:rPr>
          <w:rFonts w:eastAsia="Times New Roman"/>
          <w:szCs w:val="24"/>
        </w:rPr>
        <w:t xml:space="preserve"> </w:t>
      </w:r>
      <w:r>
        <w:rPr>
          <w:rFonts w:eastAsia="Times New Roman"/>
          <w:szCs w:val="24"/>
        </w:rPr>
        <w:t>Φ</w:t>
      </w:r>
      <w:r w:rsidRPr="0061634C">
        <w:rPr>
          <w:rFonts w:eastAsia="Times New Roman"/>
          <w:szCs w:val="24"/>
        </w:rPr>
        <w:t>τιάχνετ</w:t>
      </w:r>
      <w:r>
        <w:rPr>
          <w:rFonts w:eastAsia="Times New Roman"/>
          <w:szCs w:val="24"/>
        </w:rPr>
        <w:t>ε στην</w:t>
      </w:r>
      <w:r w:rsidRPr="0061634C">
        <w:rPr>
          <w:rFonts w:eastAsia="Times New Roman"/>
          <w:szCs w:val="24"/>
        </w:rPr>
        <w:t xml:space="preserve"> Κάτω Μηλιά Πιερίας χώρο φιλοξενίας μεταναστών</w:t>
      </w:r>
      <w:r>
        <w:rPr>
          <w:rFonts w:eastAsia="Times New Roman"/>
          <w:szCs w:val="24"/>
        </w:rPr>
        <w:t xml:space="preserve"> και πάτε και νοικιάζετε ένα χωράφι με τίμημα 2.500 ευρώ τον μήνα</w:t>
      </w:r>
      <w:r>
        <w:rPr>
          <w:rFonts w:eastAsia="Times New Roman"/>
          <w:szCs w:val="24"/>
        </w:rPr>
        <w:t xml:space="preserve">. Από ποιον το νοικιάζετε; Το </w:t>
      </w:r>
      <w:r w:rsidRPr="0061634C">
        <w:rPr>
          <w:rFonts w:eastAsia="Times New Roman"/>
          <w:szCs w:val="24"/>
        </w:rPr>
        <w:t>νοικι</w:t>
      </w:r>
      <w:r>
        <w:rPr>
          <w:rFonts w:eastAsia="Times New Roman"/>
          <w:szCs w:val="24"/>
        </w:rPr>
        <w:t>άσατε</w:t>
      </w:r>
      <w:r w:rsidRPr="0061634C">
        <w:rPr>
          <w:rFonts w:eastAsia="Times New Roman"/>
          <w:szCs w:val="24"/>
        </w:rPr>
        <w:t xml:space="preserve"> από </w:t>
      </w:r>
      <w:r>
        <w:rPr>
          <w:rFonts w:eastAsia="Times New Roman"/>
          <w:szCs w:val="24"/>
        </w:rPr>
        <w:t>μια</w:t>
      </w:r>
      <w:r w:rsidRPr="0061634C">
        <w:rPr>
          <w:rFonts w:eastAsia="Times New Roman"/>
          <w:szCs w:val="24"/>
        </w:rPr>
        <w:t xml:space="preserve"> κυρία η οποία είχε νοικιάσει το χωράφι από τους ιδιοκτήτες του έναντι </w:t>
      </w:r>
      <w:r>
        <w:rPr>
          <w:rFonts w:eastAsia="Times New Roman"/>
          <w:szCs w:val="24"/>
        </w:rPr>
        <w:t>2.500</w:t>
      </w:r>
      <w:r w:rsidRPr="0061634C">
        <w:rPr>
          <w:rFonts w:eastAsia="Times New Roman"/>
          <w:szCs w:val="24"/>
        </w:rPr>
        <w:t xml:space="preserve"> ευρώ το</w:t>
      </w:r>
      <w:r>
        <w:rPr>
          <w:rFonts w:eastAsia="Times New Roman"/>
          <w:szCs w:val="24"/>
        </w:rPr>
        <w:t>ν</w:t>
      </w:r>
      <w:r w:rsidRPr="0061634C">
        <w:rPr>
          <w:rFonts w:eastAsia="Times New Roman"/>
          <w:szCs w:val="24"/>
        </w:rPr>
        <w:t xml:space="preserve"> χρόνο</w:t>
      </w:r>
      <w:r>
        <w:rPr>
          <w:rFonts w:eastAsia="Times New Roman"/>
          <w:szCs w:val="24"/>
        </w:rPr>
        <w:t>!</w:t>
      </w:r>
      <w:r w:rsidRPr="0061634C">
        <w:rPr>
          <w:rFonts w:eastAsia="Times New Roman"/>
          <w:szCs w:val="24"/>
        </w:rPr>
        <w:t xml:space="preserve"> </w:t>
      </w:r>
      <w:r>
        <w:rPr>
          <w:rFonts w:eastAsia="Times New Roman"/>
          <w:szCs w:val="24"/>
        </w:rPr>
        <w:t>Τ</w:t>
      </w:r>
      <w:r w:rsidRPr="0061634C">
        <w:rPr>
          <w:rFonts w:eastAsia="Times New Roman"/>
          <w:szCs w:val="24"/>
        </w:rPr>
        <w:t>ο καταλαβαίνετε</w:t>
      </w:r>
      <w:r>
        <w:rPr>
          <w:rFonts w:eastAsia="Times New Roman"/>
          <w:szCs w:val="24"/>
        </w:rPr>
        <w:t>;</w:t>
      </w:r>
      <w:r w:rsidRPr="0061634C">
        <w:rPr>
          <w:rFonts w:eastAsia="Times New Roman"/>
          <w:szCs w:val="24"/>
        </w:rPr>
        <w:t xml:space="preserve"> </w:t>
      </w:r>
      <w:r>
        <w:rPr>
          <w:rFonts w:eastAsia="Times New Roman"/>
          <w:szCs w:val="24"/>
        </w:rPr>
        <w:t>Αν δεν είναι δ</w:t>
      </w:r>
      <w:r w:rsidRPr="0061634C">
        <w:rPr>
          <w:rFonts w:eastAsia="Times New Roman"/>
          <w:szCs w:val="24"/>
        </w:rPr>
        <w:t>ιασπάθιση</w:t>
      </w:r>
      <w:r>
        <w:rPr>
          <w:rFonts w:eastAsia="Times New Roman"/>
          <w:szCs w:val="24"/>
        </w:rPr>
        <w:t>,</w:t>
      </w:r>
      <w:r w:rsidRPr="0061634C">
        <w:rPr>
          <w:rFonts w:eastAsia="Times New Roman"/>
          <w:szCs w:val="24"/>
        </w:rPr>
        <w:t xml:space="preserve"> κακοδιαχείριση</w:t>
      </w:r>
      <w:r>
        <w:rPr>
          <w:rFonts w:eastAsia="Times New Roman"/>
          <w:szCs w:val="24"/>
        </w:rPr>
        <w:t xml:space="preserve">, </w:t>
      </w:r>
      <w:r w:rsidRPr="0061634C">
        <w:rPr>
          <w:rFonts w:eastAsia="Times New Roman"/>
          <w:szCs w:val="24"/>
        </w:rPr>
        <w:t>διαφ</w:t>
      </w:r>
      <w:r>
        <w:rPr>
          <w:rFonts w:eastAsia="Times New Roman"/>
          <w:szCs w:val="24"/>
        </w:rPr>
        <w:t>θ</w:t>
      </w:r>
      <w:r w:rsidRPr="0061634C">
        <w:rPr>
          <w:rFonts w:eastAsia="Times New Roman"/>
          <w:szCs w:val="24"/>
        </w:rPr>
        <w:t xml:space="preserve">ορά από το </w:t>
      </w:r>
      <w:r>
        <w:rPr>
          <w:rFonts w:eastAsia="Times New Roman"/>
          <w:szCs w:val="24"/>
        </w:rPr>
        <w:t>πράγμα, τότε</w:t>
      </w:r>
      <w:r w:rsidRPr="0061634C">
        <w:rPr>
          <w:rFonts w:eastAsia="Times New Roman"/>
          <w:szCs w:val="24"/>
        </w:rPr>
        <w:t xml:space="preserve"> τι είναι</w:t>
      </w:r>
      <w:r>
        <w:rPr>
          <w:rFonts w:eastAsia="Times New Roman"/>
          <w:szCs w:val="24"/>
        </w:rPr>
        <w:t>;</w:t>
      </w:r>
      <w:r w:rsidRPr="0061634C">
        <w:rPr>
          <w:rFonts w:eastAsia="Times New Roman"/>
          <w:szCs w:val="24"/>
        </w:rPr>
        <w:t xml:space="preserve"> </w:t>
      </w:r>
      <w:r>
        <w:rPr>
          <w:rFonts w:eastAsia="Times New Roman"/>
          <w:szCs w:val="24"/>
        </w:rPr>
        <w:t>Τι είναι τ</w:t>
      </w:r>
      <w:r w:rsidRPr="0061634C">
        <w:rPr>
          <w:rFonts w:eastAsia="Times New Roman"/>
          <w:szCs w:val="24"/>
        </w:rPr>
        <w:t>ο γεγον</w:t>
      </w:r>
      <w:r w:rsidRPr="0061634C">
        <w:rPr>
          <w:rFonts w:eastAsia="Times New Roman"/>
          <w:szCs w:val="24"/>
        </w:rPr>
        <w:t xml:space="preserve">ός ότι </w:t>
      </w:r>
      <w:r>
        <w:rPr>
          <w:rFonts w:eastAsia="Times New Roman"/>
          <w:szCs w:val="24"/>
        </w:rPr>
        <w:t>στη Μό</w:t>
      </w:r>
      <w:r w:rsidRPr="0061634C">
        <w:rPr>
          <w:rFonts w:eastAsia="Times New Roman"/>
          <w:szCs w:val="24"/>
        </w:rPr>
        <w:t xml:space="preserve">ρια </w:t>
      </w:r>
      <w:r>
        <w:rPr>
          <w:rFonts w:eastAsia="Times New Roman"/>
          <w:szCs w:val="24"/>
        </w:rPr>
        <w:t xml:space="preserve">δίπλα νοικιάζετε </w:t>
      </w:r>
      <w:r w:rsidRPr="0061634C">
        <w:rPr>
          <w:rFonts w:eastAsia="Times New Roman"/>
          <w:szCs w:val="24"/>
        </w:rPr>
        <w:t>ένα</w:t>
      </w:r>
      <w:r>
        <w:rPr>
          <w:rFonts w:eastAsia="Times New Roman"/>
          <w:szCs w:val="24"/>
        </w:rPr>
        <w:t>ν</w:t>
      </w:r>
      <w:r w:rsidRPr="0061634C">
        <w:rPr>
          <w:rFonts w:eastAsia="Times New Roman"/>
          <w:szCs w:val="24"/>
        </w:rPr>
        <w:t xml:space="preserve"> χώρο</w:t>
      </w:r>
      <w:r>
        <w:rPr>
          <w:rFonts w:eastAsia="Times New Roman"/>
          <w:szCs w:val="24"/>
        </w:rPr>
        <w:t>, ένα χωράφι</w:t>
      </w:r>
      <w:r w:rsidRPr="0061634C">
        <w:rPr>
          <w:rFonts w:eastAsia="Times New Roman"/>
          <w:szCs w:val="24"/>
        </w:rPr>
        <w:t xml:space="preserve"> 20 τετραγωνικών μέτρων </w:t>
      </w:r>
      <w:r>
        <w:rPr>
          <w:rFonts w:eastAsia="Times New Roman"/>
          <w:szCs w:val="24"/>
        </w:rPr>
        <w:t xml:space="preserve">έναντι 2.000 </w:t>
      </w:r>
      <w:r w:rsidRPr="0061634C">
        <w:rPr>
          <w:rFonts w:eastAsia="Times New Roman"/>
          <w:szCs w:val="24"/>
        </w:rPr>
        <w:t>ευρώ το</w:t>
      </w:r>
      <w:r>
        <w:rPr>
          <w:rFonts w:eastAsia="Times New Roman"/>
          <w:szCs w:val="24"/>
        </w:rPr>
        <w:t>ν</w:t>
      </w:r>
      <w:r w:rsidRPr="0061634C">
        <w:rPr>
          <w:rFonts w:eastAsia="Times New Roman"/>
          <w:szCs w:val="24"/>
        </w:rPr>
        <w:t xml:space="preserve"> μήνα</w:t>
      </w:r>
      <w:r>
        <w:rPr>
          <w:rFonts w:eastAsia="Times New Roman"/>
          <w:szCs w:val="24"/>
        </w:rPr>
        <w:t xml:space="preserve">; Τι είναι το </w:t>
      </w:r>
      <w:r w:rsidRPr="0061634C">
        <w:rPr>
          <w:rFonts w:eastAsia="Times New Roman"/>
          <w:szCs w:val="24"/>
        </w:rPr>
        <w:t xml:space="preserve">γεγονός ότι εδώ και δύο χρόνια έχετε εξαγγείλει ότι </w:t>
      </w:r>
      <w:r>
        <w:rPr>
          <w:rFonts w:eastAsia="Times New Roman"/>
          <w:szCs w:val="24"/>
        </w:rPr>
        <w:t>θα λύσετε</w:t>
      </w:r>
      <w:r w:rsidRPr="0061634C">
        <w:rPr>
          <w:rFonts w:eastAsia="Times New Roman"/>
          <w:szCs w:val="24"/>
        </w:rPr>
        <w:t xml:space="preserve"> το πρόβλημα των λυμάτων της </w:t>
      </w:r>
      <w:proofErr w:type="spellStart"/>
      <w:r w:rsidRPr="0061634C">
        <w:rPr>
          <w:rFonts w:eastAsia="Times New Roman"/>
          <w:szCs w:val="24"/>
        </w:rPr>
        <w:t>Μόρια</w:t>
      </w:r>
      <w:r>
        <w:rPr>
          <w:rFonts w:eastAsia="Times New Roman"/>
          <w:szCs w:val="24"/>
        </w:rPr>
        <w:t>ς</w:t>
      </w:r>
      <w:proofErr w:type="spellEnd"/>
      <w:r>
        <w:rPr>
          <w:rFonts w:eastAsia="Times New Roman"/>
          <w:szCs w:val="24"/>
        </w:rPr>
        <w:t xml:space="preserve"> και ακόμα εκατομμύρια πέφτουν</w:t>
      </w:r>
      <w:r w:rsidRPr="0061634C">
        <w:rPr>
          <w:rFonts w:eastAsia="Times New Roman"/>
          <w:szCs w:val="24"/>
        </w:rPr>
        <w:t xml:space="preserve"> στους εργολάβους</w:t>
      </w:r>
      <w:r>
        <w:rPr>
          <w:rFonts w:eastAsia="Times New Roman"/>
          <w:szCs w:val="24"/>
        </w:rPr>
        <w:t>,</w:t>
      </w:r>
      <w:r w:rsidRPr="0061634C">
        <w:rPr>
          <w:rFonts w:eastAsia="Times New Roman"/>
          <w:szCs w:val="24"/>
        </w:rPr>
        <w:t xml:space="preserve"> </w:t>
      </w:r>
      <w:r>
        <w:rPr>
          <w:rFonts w:eastAsia="Times New Roman"/>
          <w:szCs w:val="24"/>
        </w:rPr>
        <w:t>γ</w:t>
      </w:r>
      <w:r w:rsidRPr="0061634C">
        <w:rPr>
          <w:rFonts w:eastAsia="Times New Roman"/>
          <w:szCs w:val="24"/>
        </w:rPr>
        <w:t xml:space="preserve">ιατί δεν συνδέεται με τον </w:t>
      </w:r>
      <w:r>
        <w:rPr>
          <w:rFonts w:eastAsia="Times New Roman"/>
          <w:szCs w:val="24"/>
        </w:rPr>
        <w:t>αγωγό;</w:t>
      </w:r>
    </w:p>
    <w:p w14:paraId="2205DDC8" w14:textId="77777777" w:rsidR="00F618CB" w:rsidRDefault="00733657">
      <w:pPr>
        <w:tabs>
          <w:tab w:val="center" w:pos="4753"/>
          <w:tab w:val="left" w:pos="6156"/>
        </w:tabs>
        <w:spacing w:line="600" w:lineRule="auto"/>
        <w:ind w:firstLine="720"/>
        <w:jc w:val="both"/>
        <w:rPr>
          <w:rFonts w:eastAsia="Times New Roman"/>
          <w:szCs w:val="24"/>
        </w:rPr>
      </w:pPr>
      <w:r w:rsidRPr="00AF3B92">
        <w:rPr>
          <w:rFonts w:eastAsia="Times New Roman"/>
          <w:szCs w:val="24"/>
        </w:rPr>
        <w:t>(Στο σημείο αυτό κτυπάει το κουδούνι λήξεως του χρόνου ομιλίας του κυρίου Βουλευτή)</w:t>
      </w:r>
    </w:p>
    <w:p w14:paraId="2205DDC9" w14:textId="77777777" w:rsidR="00F618CB" w:rsidRDefault="00733657">
      <w:pPr>
        <w:tabs>
          <w:tab w:val="center" w:pos="4753"/>
          <w:tab w:val="left" w:pos="6156"/>
        </w:tabs>
        <w:spacing w:line="600" w:lineRule="auto"/>
        <w:ind w:firstLine="720"/>
        <w:jc w:val="both"/>
        <w:rPr>
          <w:rFonts w:eastAsia="Times New Roman"/>
          <w:szCs w:val="24"/>
        </w:rPr>
      </w:pPr>
      <w:r>
        <w:rPr>
          <w:rFonts w:eastAsia="Times New Roman"/>
          <w:szCs w:val="24"/>
        </w:rPr>
        <w:lastRenderedPageBreak/>
        <w:t xml:space="preserve">Κλείνω, κύριε Πρόεδρε. </w:t>
      </w:r>
    </w:p>
    <w:p w14:paraId="2205DDCA" w14:textId="77777777" w:rsidR="00F618CB" w:rsidRDefault="00733657">
      <w:pPr>
        <w:tabs>
          <w:tab w:val="center" w:pos="4753"/>
          <w:tab w:val="left" w:pos="6156"/>
        </w:tabs>
        <w:spacing w:line="600" w:lineRule="auto"/>
        <w:ind w:firstLine="720"/>
        <w:jc w:val="both"/>
        <w:rPr>
          <w:rFonts w:eastAsia="Times New Roman"/>
          <w:szCs w:val="24"/>
        </w:rPr>
      </w:pPr>
      <w:r w:rsidRPr="0061634C">
        <w:rPr>
          <w:rFonts w:eastAsia="Times New Roman"/>
          <w:szCs w:val="24"/>
        </w:rPr>
        <w:t xml:space="preserve">Τι είναι το γεγονός </w:t>
      </w:r>
      <w:r>
        <w:rPr>
          <w:rFonts w:eastAsia="Times New Roman"/>
          <w:szCs w:val="24"/>
        </w:rPr>
        <w:t xml:space="preserve">ότι σύμφωνα με </w:t>
      </w:r>
      <w:r w:rsidRPr="0061634C">
        <w:rPr>
          <w:rFonts w:eastAsia="Times New Roman"/>
          <w:szCs w:val="24"/>
        </w:rPr>
        <w:t xml:space="preserve">τα στοιχεία </w:t>
      </w:r>
      <w:r>
        <w:rPr>
          <w:rFonts w:eastAsia="Times New Roman"/>
          <w:szCs w:val="24"/>
        </w:rPr>
        <w:t xml:space="preserve">που </w:t>
      </w:r>
      <w:r w:rsidRPr="0061634C">
        <w:rPr>
          <w:rFonts w:eastAsia="Times New Roman"/>
          <w:szCs w:val="24"/>
        </w:rPr>
        <w:t xml:space="preserve">απάντησε </w:t>
      </w:r>
      <w:r>
        <w:rPr>
          <w:rFonts w:eastAsia="Times New Roman"/>
          <w:szCs w:val="24"/>
        </w:rPr>
        <w:t>ο κ. Καμμένος -</w:t>
      </w:r>
      <w:r w:rsidRPr="0061634C">
        <w:rPr>
          <w:rFonts w:eastAsia="Times New Roman"/>
          <w:szCs w:val="24"/>
        </w:rPr>
        <w:t>όχι από αυτά τα οποί</w:t>
      </w:r>
      <w:r w:rsidRPr="0061634C">
        <w:rPr>
          <w:rFonts w:eastAsia="Times New Roman"/>
          <w:szCs w:val="24"/>
        </w:rPr>
        <w:t>α πραγματικά έχουν συμβεί</w:t>
      </w:r>
      <w:r>
        <w:rPr>
          <w:rFonts w:eastAsia="Times New Roman"/>
          <w:szCs w:val="24"/>
        </w:rPr>
        <w:t>,</w:t>
      </w:r>
      <w:r w:rsidRPr="0061634C">
        <w:rPr>
          <w:rFonts w:eastAsia="Times New Roman"/>
          <w:szCs w:val="24"/>
        </w:rPr>
        <w:t xml:space="preserve"> </w:t>
      </w:r>
      <w:r>
        <w:rPr>
          <w:rFonts w:eastAsia="Times New Roman"/>
          <w:szCs w:val="24"/>
        </w:rPr>
        <w:t>γ</w:t>
      </w:r>
      <w:r w:rsidRPr="0061634C">
        <w:rPr>
          <w:rFonts w:eastAsia="Times New Roman"/>
          <w:szCs w:val="24"/>
        </w:rPr>
        <w:t xml:space="preserve">ιατί δεν </w:t>
      </w:r>
      <w:r>
        <w:rPr>
          <w:rFonts w:eastAsia="Times New Roman"/>
          <w:szCs w:val="24"/>
        </w:rPr>
        <w:t>έ</w:t>
      </w:r>
      <w:r w:rsidRPr="0061634C">
        <w:rPr>
          <w:rFonts w:eastAsia="Times New Roman"/>
          <w:szCs w:val="24"/>
        </w:rPr>
        <w:t>χε</w:t>
      </w:r>
      <w:r>
        <w:rPr>
          <w:rFonts w:eastAsia="Times New Roman"/>
          <w:szCs w:val="24"/>
        </w:rPr>
        <w:t>ι</w:t>
      </w:r>
      <w:r w:rsidRPr="0061634C">
        <w:rPr>
          <w:rFonts w:eastAsia="Times New Roman"/>
          <w:szCs w:val="24"/>
        </w:rPr>
        <w:t xml:space="preserve"> </w:t>
      </w:r>
      <w:r>
        <w:rPr>
          <w:rFonts w:eastAsia="Times New Roman"/>
          <w:szCs w:val="24"/>
        </w:rPr>
        <w:t>απαντήσει</w:t>
      </w:r>
      <w:r w:rsidRPr="0061634C">
        <w:rPr>
          <w:rFonts w:eastAsia="Times New Roman"/>
          <w:szCs w:val="24"/>
        </w:rPr>
        <w:t xml:space="preserve"> για το σύνολο</w:t>
      </w:r>
      <w:r>
        <w:rPr>
          <w:rFonts w:eastAsia="Times New Roman"/>
          <w:szCs w:val="24"/>
        </w:rPr>
        <w:t>-</w:t>
      </w:r>
      <w:r w:rsidRPr="0061634C">
        <w:rPr>
          <w:rFonts w:eastAsia="Times New Roman"/>
          <w:szCs w:val="24"/>
        </w:rPr>
        <w:t xml:space="preserve"> </w:t>
      </w:r>
      <w:r>
        <w:rPr>
          <w:rFonts w:eastAsia="Times New Roman"/>
          <w:szCs w:val="24"/>
        </w:rPr>
        <w:t>από τα 8</w:t>
      </w:r>
      <w:r w:rsidRPr="0061634C">
        <w:rPr>
          <w:rFonts w:eastAsia="Times New Roman"/>
          <w:szCs w:val="24"/>
        </w:rPr>
        <w:t xml:space="preserve">5 εκατομμύρια </w:t>
      </w:r>
      <w:r>
        <w:rPr>
          <w:rFonts w:eastAsia="Times New Roman"/>
          <w:szCs w:val="24"/>
        </w:rPr>
        <w:t xml:space="preserve">ευρώ στο σύνολο των συμβάσεων, τα 10 </w:t>
      </w:r>
      <w:r w:rsidRPr="0061634C">
        <w:rPr>
          <w:rFonts w:eastAsia="Times New Roman"/>
          <w:szCs w:val="24"/>
        </w:rPr>
        <w:t xml:space="preserve">εκατομμύρια </w:t>
      </w:r>
      <w:r>
        <w:rPr>
          <w:rFonts w:eastAsia="Times New Roman"/>
          <w:szCs w:val="24"/>
        </w:rPr>
        <w:t xml:space="preserve">ευρώ έχουν δοθεί </w:t>
      </w:r>
      <w:r w:rsidRPr="0061634C">
        <w:rPr>
          <w:rFonts w:eastAsia="Times New Roman"/>
          <w:szCs w:val="24"/>
        </w:rPr>
        <w:t>απευθείας κα</w:t>
      </w:r>
      <w:r>
        <w:rPr>
          <w:rFonts w:eastAsia="Times New Roman"/>
          <w:szCs w:val="24"/>
        </w:rPr>
        <w:t xml:space="preserve">ι χωρίς δημοσίευση προκηρύξεως </w:t>
      </w:r>
      <w:r w:rsidRPr="0061634C">
        <w:rPr>
          <w:rFonts w:eastAsia="Times New Roman"/>
          <w:szCs w:val="24"/>
        </w:rPr>
        <w:t>τα άλλα 57</w:t>
      </w:r>
      <w:r>
        <w:rPr>
          <w:rFonts w:eastAsia="Times New Roman"/>
          <w:szCs w:val="24"/>
        </w:rPr>
        <w:t xml:space="preserve"> εκατομμύρια ευρώ; Ως πότε, λοιπόν, θα συνεχίζετ</w:t>
      </w:r>
      <w:r>
        <w:rPr>
          <w:rFonts w:eastAsia="Times New Roman"/>
          <w:szCs w:val="24"/>
        </w:rPr>
        <w:t xml:space="preserve">αι αυτό το «πάρτι» εις βάρος </w:t>
      </w:r>
      <w:r w:rsidRPr="0061634C">
        <w:rPr>
          <w:rFonts w:eastAsia="Times New Roman"/>
          <w:szCs w:val="24"/>
        </w:rPr>
        <w:t xml:space="preserve">των ανθρώπων οι οποίοι χτυπάνε την πόρτα </w:t>
      </w:r>
      <w:r>
        <w:rPr>
          <w:rFonts w:eastAsia="Times New Roman"/>
          <w:szCs w:val="24"/>
        </w:rPr>
        <w:t>μας,</w:t>
      </w:r>
      <w:r w:rsidRPr="0061634C">
        <w:rPr>
          <w:rFonts w:eastAsia="Times New Roman"/>
          <w:szCs w:val="24"/>
        </w:rPr>
        <w:t xml:space="preserve"> της δημόσιας εικόνας της χώρας</w:t>
      </w:r>
      <w:r>
        <w:rPr>
          <w:rFonts w:eastAsia="Times New Roman"/>
          <w:szCs w:val="24"/>
        </w:rPr>
        <w:t>,</w:t>
      </w:r>
      <w:r w:rsidRPr="0061634C">
        <w:rPr>
          <w:rFonts w:eastAsia="Times New Roman"/>
          <w:szCs w:val="24"/>
        </w:rPr>
        <w:t xml:space="preserve"> του ευρωπαϊκού προϋπολογισμού και του </w:t>
      </w:r>
      <w:r>
        <w:rPr>
          <w:rFonts w:eastAsia="Times New Roman"/>
          <w:szCs w:val="24"/>
        </w:rPr>
        <w:t>ε</w:t>
      </w:r>
      <w:r w:rsidRPr="0061634C">
        <w:rPr>
          <w:rFonts w:eastAsia="Times New Roman"/>
          <w:szCs w:val="24"/>
        </w:rPr>
        <w:t>θνικού προϋπολογισμού</w:t>
      </w:r>
      <w:r>
        <w:rPr>
          <w:rFonts w:eastAsia="Times New Roman"/>
          <w:szCs w:val="24"/>
        </w:rPr>
        <w:t xml:space="preserve"> -γ</w:t>
      </w:r>
      <w:r w:rsidRPr="0061634C">
        <w:rPr>
          <w:rFonts w:eastAsia="Times New Roman"/>
          <w:szCs w:val="24"/>
        </w:rPr>
        <w:t>ιατί πολλές από αυτές τις δαπάνες δεν θα καταφέρουμε να τις εισπράξουμε ποτέ πίσω</w:t>
      </w:r>
      <w:r>
        <w:rPr>
          <w:rFonts w:eastAsia="Times New Roman"/>
          <w:szCs w:val="24"/>
        </w:rPr>
        <w:t>- κα</w:t>
      </w:r>
      <w:r w:rsidRPr="0061634C">
        <w:rPr>
          <w:rFonts w:eastAsia="Times New Roman"/>
          <w:szCs w:val="24"/>
        </w:rPr>
        <w:t>ι</w:t>
      </w:r>
      <w:r w:rsidRPr="0061634C">
        <w:rPr>
          <w:rFonts w:eastAsia="Times New Roman"/>
          <w:szCs w:val="24"/>
        </w:rPr>
        <w:t xml:space="preserve"> βέβαια δημιουργώντας </w:t>
      </w:r>
      <w:r>
        <w:rPr>
          <w:rFonts w:eastAsia="Times New Roman"/>
          <w:szCs w:val="24"/>
        </w:rPr>
        <w:t>συνθήκες για να</w:t>
      </w:r>
      <w:r w:rsidRPr="0061634C">
        <w:rPr>
          <w:rFonts w:eastAsia="Times New Roman"/>
          <w:szCs w:val="24"/>
        </w:rPr>
        <w:t xml:space="preserve"> εμφιλοχωρούν φωνές ακραίες στη </w:t>
      </w:r>
      <w:r>
        <w:rPr>
          <w:rFonts w:eastAsia="Times New Roman"/>
          <w:szCs w:val="24"/>
        </w:rPr>
        <w:t>σ</w:t>
      </w:r>
      <w:r w:rsidRPr="0061634C">
        <w:rPr>
          <w:rFonts w:eastAsia="Times New Roman"/>
          <w:szCs w:val="24"/>
        </w:rPr>
        <w:t>υνείδηση των πολιτών που ενώ θέλουν να αισθάνονται και είναι φιλόξενοι απέναντι στους κατατρεγμένους</w:t>
      </w:r>
      <w:r>
        <w:rPr>
          <w:rFonts w:eastAsia="Times New Roman"/>
          <w:szCs w:val="24"/>
        </w:rPr>
        <w:t>,</w:t>
      </w:r>
      <w:r w:rsidRPr="0061634C">
        <w:rPr>
          <w:rFonts w:eastAsia="Times New Roman"/>
          <w:szCs w:val="24"/>
        </w:rPr>
        <w:t xml:space="preserve"> εσείς με τις συνθήκες αυτές δημιουργ</w:t>
      </w:r>
      <w:r>
        <w:rPr>
          <w:rFonts w:eastAsia="Times New Roman"/>
          <w:szCs w:val="24"/>
        </w:rPr>
        <w:t>είτε</w:t>
      </w:r>
      <w:r w:rsidRPr="0061634C">
        <w:rPr>
          <w:rFonts w:eastAsia="Times New Roman"/>
          <w:szCs w:val="24"/>
        </w:rPr>
        <w:t xml:space="preserve"> </w:t>
      </w:r>
      <w:r>
        <w:rPr>
          <w:rFonts w:eastAsia="Times New Roman"/>
          <w:szCs w:val="24"/>
        </w:rPr>
        <w:t xml:space="preserve">και </w:t>
      </w:r>
      <w:r w:rsidRPr="0061634C">
        <w:rPr>
          <w:rFonts w:eastAsia="Times New Roman"/>
          <w:szCs w:val="24"/>
        </w:rPr>
        <w:t>στους Έλληνες πολίτες το αίσθημα της αν</w:t>
      </w:r>
      <w:r w:rsidRPr="0061634C">
        <w:rPr>
          <w:rFonts w:eastAsia="Times New Roman"/>
          <w:szCs w:val="24"/>
        </w:rPr>
        <w:t xml:space="preserve">ασφάλειας ότι </w:t>
      </w:r>
      <w:r>
        <w:rPr>
          <w:rFonts w:eastAsia="Times New Roman"/>
          <w:szCs w:val="24"/>
        </w:rPr>
        <w:t xml:space="preserve">κάτι </w:t>
      </w:r>
      <w:r w:rsidRPr="0061634C">
        <w:rPr>
          <w:rFonts w:eastAsia="Times New Roman"/>
          <w:szCs w:val="24"/>
        </w:rPr>
        <w:t>κρύβεται</w:t>
      </w:r>
      <w:r>
        <w:rPr>
          <w:rFonts w:eastAsia="Times New Roman"/>
          <w:szCs w:val="24"/>
        </w:rPr>
        <w:t>;</w:t>
      </w:r>
    </w:p>
    <w:p w14:paraId="2205DDCB" w14:textId="77777777" w:rsidR="00F618CB" w:rsidRDefault="00733657">
      <w:pPr>
        <w:tabs>
          <w:tab w:val="center" w:pos="4753"/>
          <w:tab w:val="left" w:pos="6156"/>
        </w:tabs>
        <w:spacing w:line="600" w:lineRule="auto"/>
        <w:ind w:firstLine="720"/>
        <w:jc w:val="both"/>
        <w:rPr>
          <w:rFonts w:eastAsia="Times New Roman"/>
          <w:szCs w:val="24"/>
        </w:rPr>
      </w:pPr>
      <w:r>
        <w:rPr>
          <w:rFonts w:eastAsia="Times New Roman"/>
          <w:szCs w:val="24"/>
        </w:rPr>
        <w:t>Θ</w:t>
      </w:r>
      <w:r w:rsidRPr="0061634C">
        <w:rPr>
          <w:rFonts w:eastAsia="Times New Roman"/>
          <w:szCs w:val="24"/>
        </w:rPr>
        <w:t>α σας πω κι άλλα στη δευτερολογία μου</w:t>
      </w:r>
      <w:r>
        <w:rPr>
          <w:rFonts w:eastAsia="Times New Roman"/>
          <w:szCs w:val="24"/>
        </w:rPr>
        <w:t>,</w:t>
      </w:r>
      <w:r w:rsidRPr="0061634C">
        <w:rPr>
          <w:rFonts w:eastAsia="Times New Roman"/>
          <w:szCs w:val="24"/>
        </w:rPr>
        <w:t xml:space="preserve"> αλλά σήμερα πραγματικά μην έρθετε σε αυτό το </w:t>
      </w:r>
      <w:r>
        <w:rPr>
          <w:rFonts w:eastAsia="Times New Roman"/>
          <w:szCs w:val="24"/>
        </w:rPr>
        <w:t>Β</w:t>
      </w:r>
      <w:r w:rsidRPr="0061634C">
        <w:rPr>
          <w:rFonts w:eastAsia="Times New Roman"/>
          <w:szCs w:val="24"/>
        </w:rPr>
        <w:t>ήμα για να μας βγάλετε λόγους</w:t>
      </w:r>
      <w:r>
        <w:rPr>
          <w:rFonts w:eastAsia="Times New Roman"/>
          <w:szCs w:val="24"/>
        </w:rPr>
        <w:t xml:space="preserve">. Ελάτε </w:t>
      </w:r>
      <w:r w:rsidRPr="0061634C">
        <w:rPr>
          <w:rFonts w:eastAsia="Times New Roman"/>
          <w:szCs w:val="24"/>
        </w:rPr>
        <w:t>επιτέλους να δώσετε απαντήσεις και να μας πείτε πώς σκοπεύετε να βελτιώσετε την κατάσταση στην οποία έχε</w:t>
      </w:r>
      <w:r w:rsidRPr="0061634C">
        <w:rPr>
          <w:rFonts w:eastAsia="Times New Roman"/>
          <w:szCs w:val="24"/>
        </w:rPr>
        <w:t>τε φέρει τη χώρα</w:t>
      </w:r>
      <w:r>
        <w:rPr>
          <w:rFonts w:eastAsia="Times New Roman"/>
          <w:szCs w:val="24"/>
        </w:rPr>
        <w:t>,</w:t>
      </w:r>
      <w:r w:rsidRPr="0061634C">
        <w:rPr>
          <w:rFonts w:eastAsia="Times New Roman"/>
          <w:szCs w:val="24"/>
        </w:rPr>
        <w:t xml:space="preserve"> τους πολίτες της και αυτούς που φιλοξενεί</w:t>
      </w:r>
      <w:r>
        <w:rPr>
          <w:rFonts w:eastAsia="Times New Roman"/>
          <w:szCs w:val="24"/>
        </w:rPr>
        <w:t>.</w:t>
      </w:r>
    </w:p>
    <w:p w14:paraId="2205DDCC" w14:textId="77777777" w:rsidR="00F618CB" w:rsidRDefault="00733657">
      <w:pPr>
        <w:tabs>
          <w:tab w:val="center" w:pos="4753"/>
          <w:tab w:val="left" w:pos="6156"/>
        </w:tabs>
        <w:spacing w:line="600" w:lineRule="auto"/>
        <w:ind w:firstLine="720"/>
        <w:jc w:val="both"/>
        <w:rPr>
          <w:rFonts w:eastAsia="Times New Roman"/>
          <w:szCs w:val="24"/>
        </w:rPr>
      </w:pPr>
      <w:r>
        <w:rPr>
          <w:rFonts w:eastAsia="Times New Roman"/>
          <w:szCs w:val="24"/>
        </w:rPr>
        <w:t>Ε</w:t>
      </w:r>
      <w:r w:rsidRPr="0061634C">
        <w:rPr>
          <w:rFonts w:eastAsia="Times New Roman"/>
          <w:szCs w:val="24"/>
        </w:rPr>
        <w:t>υχαριστώ πολύ</w:t>
      </w:r>
      <w:r>
        <w:rPr>
          <w:rFonts w:eastAsia="Times New Roman"/>
          <w:szCs w:val="24"/>
        </w:rPr>
        <w:t>.</w:t>
      </w:r>
    </w:p>
    <w:p w14:paraId="2205DDCD" w14:textId="77777777" w:rsidR="00F618CB" w:rsidRDefault="00733657">
      <w:pPr>
        <w:tabs>
          <w:tab w:val="left" w:pos="3189"/>
          <w:tab w:val="center" w:pos="4513"/>
        </w:tabs>
        <w:spacing w:line="600" w:lineRule="auto"/>
        <w:ind w:firstLine="720"/>
        <w:jc w:val="center"/>
        <w:rPr>
          <w:rFonts w:eastAsia="Times New Roman" w:cs="Times New Roman"/>
          <w:szCs w:val="24"/>
        </w:rPr>
      </w:pPr>
      <w:r w:rsidRPr="00345A29">
        <w:rPr>
          <w:rFonts w:eastAsia="Times New Roman" w:cs="Times New Roman"/>
          <w:szCs w:val="24"/>
        </w:rPr>
        <w:lastRenderedPageBreak/>
        <w:t>(Χειροκροτήματα από την πτέρυγα της Νέας Δημοκρατίας)</w:t>
      </w:r>
    </w:p>
    <w:p w14:paraId="2205DDCE" w14:textId="77777777" w:rsidR="00F618CB" w:rsidRDefault="00733657">
      <w:pPr>
        <w:tabs>
          <w:tab w:val="center" w:pos="4753"/>
          <w:tab w:val="left" w:pos="6156"/>
        </w:tabs>
        <w:spacing w:line="600" w:lineRule="auto"/>
        <w:ind w:firstLine="720"/>
        <w:jc w:val="both"/>
        <w:rPr>
          <w:rFonts w:eastAsia="Times New Roman"/>
          <w:szCs w:val="24"/>
        </w:rPr>
      </w:pPr>
      <w:r w:rsidRPr="00CC453B">
        <w:rPr>
          <w:rFonts w:eastAsia="Times New Roman"/>
          <w:b/>
          <w:szCs w:val="24"/>
        </w:rPr>
        <w:t xml:space="preserve">ΠΡΟΕΔΡΕΥΩΝ (Δημήτριος </w:t>
      </w:r>
      <w:proofErr w:type="spellStart"/>
      <w:r w:rsidRPr="00CC453B">
        <w:rPr>
          <w:rFonts w:eastAsia="Times New Roman"/>
          <w:b/>
          <w:szCs w:val="24"/>
        </w:rPr>
        <w:t>Κρεμαστινός</w:t>
      </w:r>
      <w:proofErr w:type="spellEnd"/>
      <w:r w:rsidRPr="00CC453B">
        <w:rPr>
          <w:rFonts w:eastAsia="Times New Roman"/>
          <w:b/>
          <w:szCs w:val="24"/>
        </w:rPr>
        <w:t>):</w:t>
      </w:r>
      <w:r>
        <w:rPr>
          <w:rFonts w:eastAsia="Times New Roman"/>
          <w:szCs w:val="24"/>
        </w:rPr>
        <w:t xml:space="preserve"> Και εγώ ευχαριστώ.</w:t>
      </w:r>
    </w:p>
    <w:p w14:paraId="2205DDCF" w14:textId="77777777" w:rsidR="00F618CB" w:rsidRDefault="00733657">
      <w:pPr>
        <w:tabs>
          <w:tab w:val="center" w:pos="4753"/>
          <w:tab w:val="left" w:pos="6156"/>
        </w:tabs>
        <w:spacing w:line="600" w:lineRule="auto"/>
        <w:ind w:firstLine="720"/>
        <w:jc w:val="both"/>
        <w:rPr>
          <w:rFonts w:eastAsia="Times New Roman"/>
          <w:szCs w:val="24"/>
        </w:rPr>
      </w:pPr>
      <w:r>
        <w:rPr>
          <w:rFonts w:eastAsia="Times New Roman"/>
          <w:szCs w:val="24"/>
        </w:rPr>
        <w:t xml:space="preserve">Τον λόγο έχει ο συνάδελφος κ. </w:t>
      </w:r>
      <w:proofErr w:type="spellStart"/>
      <w:r>
        <w:rPr>
          <w:rFonts w:eastAsia="Times New Roman"/>
          <w:szCs w:val="24"/>
        </w:rPr>
        <w:t>Κικίλιας</w:t>
      </w:r>
      <w:proofErr w:type="spellEnd"/>
      <w:r>
        <w:rPr>
          <w:rFonts w:eastAsia="Times New Roman"/>
          <w:szCs w:val="24"/>
        </w:rPr>
        <w:t>. Θ</w:t>
      </w:r>
      <w:r w:rsidRPr="0061634C">
        <w:rPr>
          <w:rFonts w:eastAsia="Times New Roman"/>
          <w:szCs w:val="24"/>
        </w:rPr>
        <w:t xml:space="preserve">έλετε να </w:t>
      </w:r>
      <w:r>
        <w:rPr>
          <w:rFonts w:eastAsia="Times New Roman"/>
          <w:szCs w:val="24"/>
        </w:rPr>
        <w:t xml:space="preserve">πάρετε </w:t>
      </w:r>
      <w:r w:rsidRPr="0061634C">
        <w:rPr>
          <w:rFonts w:eastAsia="Times New Roman"/>
          <w:szCs w:val="24"/>
        </w:rPr>
        <w:t xml:space="preserve">και </w:t>
      </w:r>
      <w:r>
        <w:rPr>
          <w:rFonts w:eastAsia="Times New Roman"/>
          <w:szCs w:val="24"/>
        </w:rPr>
        <w:t xml:space="preserve">τη δευτερολογία σας; </w:t>
      </w:r>
    </w:p>
    <w:p w14:paraId="2205DDD0" w14:textId="77777777" w:rsidR="00F618CB" w:rsidRDefault="00733657">
      <w:pPr>
        <w:tabs>
          <w:tab w:val="center" w:pos="4753"/>
          <w:tab w:val="left" w:pos="6156"/>
        </w:tabs>
        <w:spacing w:line="600" w:lineRule="auto"/>
        <w:ind w:firstLine="720"/>
        <w:jc w:val="both"/>
        <w:rPr>
          <w:rFonts w:eastAsia="Times New Roman"/>
          <w:szCs w:val="24"/>
        </w:rPr>
      </w:pPr>
      <w:r w:rsidRPr="00B81174">
        <w:rPr>
          <w:rFonts w:eastAsia="Times New Roman"/>
          <w:b/>
          <w:szCs w:val="24"/>
        </w:rPr>
        <w:t>ΒΑΣΙΛΕΙΟΣ ΚΙΚΙΛΙΑΣ:</w:t>
      </w:r>
      <w:r>
        <w:rPr>
          <w:rFonts w:eastAsia="Times New Roman"/>
          <w:szCs w:val="24"/>
        </w:rPr>
        <w:t xml:space="preserve"> Κύριε Πρόεδρε, θα ήθελα και την </w:t>
      </w:r>
      <w:proofErr w:type="spellStart"/>
      <w:r>
        <w:rPr>
          <w:rFonts w:eastAsia="Times New Roman"/>
          <w:szCs w:val="24"/>
        </w:rPr>
        <w:t>πρωτολογία</w:t>
      </w:r>
      <w:proofErr w:type="spellEnd"/>
      <w:r>
        <w:rPr>
          <w:rFonts w:eastAsia="Times New Roman"/>
          <w:szCs w:val="24"/>
        </w:rPr>
        <w:t xml:space="preserve"> και τη δευτερολογία μαζί. </w:t>
      </w:r>
    </w:p>
    <w:p w14:paraId="2205DDD1" w14:textId="77777777" w:rsidR="00F618CB" w:rsidRDefault="00733657">
      <w:pPr>
        <w:tabs>
          <w:tab w:val="center" w:pos="4753"/>
          <w:tab w:val="left" w:pos="6156"/>
        </w:tabs>
        <w:spacing w:line="600" w:lineRule="auto"/>
        <w:ind w:firstLine="720"/>
        <w:jc w:val="both"/>
        <w:rPr>
          <w:rFonts w:eastAsia="Times New Roman"/>
          <w:szCs w:val="24"/>
        </w:rPr>
      </w:pPr>
      <w:r w:rsidRPr="00B81174">
        <w:rPr>
          <w:rFonts w:eastAsia="Times New Roman"/>
          <w:b/>
          <w:szCs w:val="24"/>
        </w:rPr>
        <w:t xml:space="preserve">ΠΡΟΕΔΡΕΥΩΝ (Δημήτριος </w:t>
      </w:r>
      <w:proofErr w:type="spellStart"/>
      <w:r w:rsidRPr="00B81174">
        <w:rPr>
          <w:rFonts w:eastAsia="Times New Roman"/>
          <w:b/>
          <w:szCs w:val="24"/>
        </w:rPr>
        <w:t>Κρεμαστινός</w:t>
      </w:r>
      <w:proofErr w:type="spellEnd"/>
      <w:r w:rsidRPr="00B81174">
        <w:rPr>
          <w:rFonts w:eastAsia="Times New Roman"/>
          <w:b/>
          <w:szCs w:val="24"/>
        </w:rPr>
        <w:t>):</w:t>
      </w:r>
      <w:r>
        <w:rPr>
          <w:rFonts w:eastAsia="Times New Roman"/>
          <w:szCs w:val="24"/>
        </w:rPr>
        <w:t xml:space="preserve"> Έχετε τον λόγο για οκτώ λεπτά, λοιπόν. </w:t>
      </w:r>
    </w:p>
    <w:p w14:paraId="2205DDD2" w14:textId="77777777" w:rsidR="00F618CB" w:rsidRDefault="00733657">
      <w:pPr>
        <w:tabs>
          <w:tab w:val="center" w:pos="4753"/>
          <w:tab w:val="left" w:pos="6156"/>
        </w:tabs>
        <w:spacing w:line="600" w:lineRule="auto"/>
        <w:ind w:firstLine="720"/>
        <w:jc w:val="both"/>
        <w:rPr>
          <w:rFonts w:eastAsia="Times New Roman"/>
          <w:szCs w:val="24"/>
        </w:rPr>
      </w:pPr>
      <w:r w:rsidRPr="00D90619">
        <w:rPr>
          <w:rFonts w:eastAsia="Times New Roman"/>
          <w:b/>
          <w:szCs w:val="24"/>
        </w:rPr>
        <w:t>ΒΑΣΙΛΕΙΟΣ ΚΙΚΙΛΙΑΣ:</w:t>
      </w:r>
      <w:r>
        <w:rPr>
          <w:rFonts w:eastAsia="Times New Roman"/>
          <w:szCs w:val="24"/>
        </w:rPr>
        <w:t xml:space="preserve"> Σας ευχαριστώ πολύ. </w:t>
      </w:r>
    </w:p>
    <w:p w14:paraId="2205DDD3" w14:textId="77777777" w:rsidR="00F618CB" w:rsidRDefault="00733657">
      <w:pPr>
        <w:tabs>
          <w:tab w:val="center" w:pos="4753"/>
          <w:tab w:val="left" w:pos="6156"/>
        </w:tabs>
        <w:spacing w:line="600" w:lineRule="auto"/>
        <w:ind w:firstLine="720"/>
        <w:jc w:val="both"/>
        <w:rPr>
          <w:rFonts w:eastAsia="Times New Roman"/>
          <w:szCs w:val="24"/>
        </w:rPr>
      </w:pPr>
      <w:r>
        <w:rPr>
          <w:rFonts w:eastAsia="Times New Roman"/>
          <w:szCs w:val="24"/>
        </w:rPr>
        <w:t xml:space="preserve">Κύριοι Υπουργοί, </w:t>
      </w:r>
      <w:r w:rsidRPr="00D90619">
        <w:rPr>
          <w:rFonts w:eastAsia="Times New Roman"/>
          <w:szCs w:val="24"/>
        </w:rPr>
        <w:t>κυρίες και</w:t>
      </w:r>
      <w:r w:rsidRPr="00D90619">
        <w:rPr>
          <w:rFonts w:eastAsia="Times New Roman"/>
          <w:szCs w:val="24"/>
        </w:rPr>
        <w:t xml:space="preserve"> κύριοι συνάδελφοι,</w:t>
      </w:r>
      <w:r>
        <w:rPr>
          <w:rFonts w:eastAsia="Times New Roman"/>
          <w:szCs w:val="24"/>
        </w:rPr>
        <w:t xml:space="preserve"> πραγματικά ζούμε τη μέρα της </w:t>
      </w:r>
      <w:proofErr w:type="spellStart"/>
      <w:r w:rsidRPr="0061634C">
        <w:rPr>
          <w:rFonts w:eastAsia="Times New Roman"/>
          <w:szCs w:val="24"/>
        </w:rPr>
        <w:t>μαρμότας</w:t>
      </w:r>
      <w:proofErr w:type="spellEnd"/>
      <w:r w:rsidRPr="0061634C">
        <w:rPr>
          <w:rFonts w:eastAsia="Times New Roman"/>
          <w:szCs w:val="24"/>
        </w:rPr>
        <w:t xml:space="preserve"> με </w:t>
      </w:r>
      <w:r>
        <w:rPr>
          <w:rFonts w:eastAsia="Times New Roman"/>
          <w:szCs w:val="24"/>
        </w:rPr>
        <w:t>ε</w:t>
      </w:r>
      <w:r w:rsidRPr="0061634C">
        <w:rPr>
          <w:rFonts w:eastAsia="Times New Roman"/>
          <w:szCs w:val="24"/>
        </w:rPr>
        <w:t>σ</w:t>
      </w:r>
      <w:r>
        <w:rPr>
          <w:rFonts w:eastAsia="Times New Roman"/>
          <w:szCs w:val="24"/>
        </w:rPr>
        <w:t>ά</w:t>
      </w:r>
      <w:r w:rsidRPr="0061634C">
        <w:rPr>
          <w:rFonts w:eastAsia="Times New Roman"/>
          <w:szCs w:val="24"/>
        </w:rPr>
        <w:t>ς</w:t>
      </w:r>
      <w:r>
        <w:rPr>
          <w:rFonts w:eastAsia="Times New Roman"/>
          <w:szCs w:val="24"/>
        </w:rPr>
        <w:t>. Το</w:t>
      </w:r>
      <w:r w:rsidRPr="0061634C">
        <w:rPr>
          <w:rFonts w:eastAsia="Times New Roman"/>
          <w:szCs w:val="24"/>
        </w:rPr>
        <w:t xml:space="preserve"> 2015 </w:t>
      </w:r>
      <w:r>
        <w:rPr>
          <w:rFonts w:eastAsia="Times New Roman"/>
          <w:szCs w:val="24"/>
        </w:rPr>
        <w:t xml:space="preserve">στη θέση του Μιλτιάδη Βαρβιτσιώτη ήμουν εγώ. Τα ίδια </w:t>
      </w:r>
      <w:r w:rsidRPr="0061634C">
        <w:rPr>
          <w:rFonts w:eastAsia="Times New Roman"/>
          <w:szCs w:val="24"/>
        </w:rPr>
        <w:t>ερωτήματα</w:t>
      </w:r>
      <w:r>
        <w:rPr>
          <w:rFonts w:eastAsia="Times New Roman"/>
          <w:szCs w:val="24"/>
        </w:rPr>
        <w:t>, η</w:t>
      </w:r>
      <w:r w:rsidRPr="0061634C">
        <w:rPr>
          <w:rFonts w:eastAsia="Times New Roman"/>
          <w:szCs w:val="24"/>
        </w:rPr>
        <w:t xml:space="preserve"> ίδια </w:t>
      </w:r>
      <w:r>
        <w:rPr>
          <w:rFonts w:eastAsia="Times New Roman"/>
          <w:szCs w:val="24"/>
        </w:rPr>
        <w:t>αγωνία, τα ίδια θέματα! Τριάμισι χρόνια μετά είστε υπόλογοι απέναντι σε εμάς, στους συναδέλφους και στον ελλην</w:t>
      </w:r>
      <w:r>
        <w:rPr>
          <w:rFonts w:eastAsia="Times New Roman"/>
          <w:szCs w:val="24"/>
        </w:rPr>
        <w:t xml:space="preserve">ικό λαό, γιατί πρώτα από όλα προδώσατε τη νούμερο ένα αρχή –δήθεν- που είχατε, τον ανθρωπισμό σας. Ακούστε, για να συνεννοηθούμε στα γρήγορα και να πάρουμε απαντήσεις πραγματικές, κύριοι Υπουργοί, σήμερα. </w:t>
      </w:r>
    </w:p>
    <w:p w14:paraId="2205DDD4" w14:textId="77777777" w:rsidR="00F618CB" w:rsidRDefault="00733657">
      <w:pPr>
        <w:tabs>
          <w:tab w:val="center" w:pos="4753"/>
          <w:tab w:val="left" w:pos="6156"/>
        </w:tabs>
        <w:spacing w:line="600" w:lineRule="auto"/>
        <w:ind w:firstLine="720"/>
        <w:jc w:val="both"/>
        <w:rPr>
          <w:rFonts w:eastAsia="Times New Roman" w:cs="Times New Roman"/>
          <w:szCs w:val="24"/>
        </w:rPr>
      </w:pPr>
      <w:r>
        <w:rPr>
          <w:rFonts w:eastAsia="Times New Roman"/>
          <w:szCs w:val="24"/>
        </w:rPr>
        <w:lastRenderedPageBreak/>
        <w:t xml:space="preserve">Κουνάγατε το δάχτυλο στον κ. </w:t>
      </w:r>
      <w:proofErr w:type="spellStart"/>
      <w:r>
        <w:rPr>
          <w:rFonts w:eastAsia="Times New Roman"/>
          <w:szCs w:val="24"/>
        </w:rPr>
        <w:t>Δένδια</w:t>
      </w:r>
      <w:proofErr w:type="spellEnd"/>
      <w:r>
        <w:rPr>
          <w:rFonts w:eastAsia="Times New Roman"/>
          <w:szCs w:val="24"/>
        </w:rPr>
        <w:t xml:space="preserve"> για την </w:t>
      </w:r>
      <w:proofErr w:type="spellStart"/>
      <w:r>
        <w:rPr>
          <w:rFonts w:eastAsia="Times New Roman"/>
          <w:szCs w:val="24"/>
        </w:rPr>
        <w:t>Αμυγδα</w:t>
      </w:r>
      <w:r>
        <w:rPr>
          <w:rFonts w:eastAsia="Times New Roman"/>
          <w:szCs w:val="24"/>
        </w:rPr>
        <w:t>λέζα</w:t>
      </w:r>
      <w:proofErr w:type="spellEnd"/>
      <w:r>
        <w:rPr>
          <w:rFonts w:eastAsia="Times New Roman"/>
          <w:szCs w:val="24"/>
        </w:rPr>
        <w:t xml:space="preserve"> και για αυτό το οποίο δεν υπήρχε, μια οργανωμένη και δομημένη μεταναστευτική </w:t>
      </w:r>
      <w:r w:rsidRPr="0061634C">
        <w:rPr>
          <w:rFonts w:eastAsia="Times New Roman"/>
          <w:szCs w:val="24"/>
        </w:rPr>
        <w:t>πολιτική</w:t>
      </w:r>
      <w:r>
        <w:rPr>
          <w:rFonts w:eastAsia="Times New Roman"/>
          <w:szCs w:val="24"/>
        </w:rPr>
        <w:t>,</w:t>
      </w:r>
      <w:r w:rsidRPr="0061634C">
        <w:rPr>
          <w:rFonts w:eastAsia="Times New Roman"/>
          <w:szCs w:val="24"/>
        </w:rPr>
        <w:t xml:space="preserve"> </w:t>
      </w:r>
      <w:r>
        <w:rPr>
          <w:rFonts w:eastAsia="Times New Roman"/>
          <w:szCs w:val="24"/>
        </w:rPr>
        <w:t>κάτι</w:t>
      </w:r>
      <w:r w:rsidRPr="0061634C">
        <w:rPr>
          <w:rFonts w:eastAsia="Times New Roman"/>
          <w:szCs w:val="24"/>
        </w:rPr>
        <w:t xml:space="preserve"> το οποίο η </w:t>
      </w:r>
      <w:r>
        <w:rPr>
          <w:rFonts w:eastAsia="Times New Roman"/>
          <w:szCs w:val="24"/>
        </w:rPr>
        <w:t>κυβέρνηση με κορμό τη Νέα Δημοκρατία</w:t>
      </w:r>
      <w:r w:rsidRPr="0061634C">
        <w:rPr>
          <w:rFonts w:eastAsia="Times New Roman"/>
          <w:szCs w:val="24"/>
        </w:rPr>
        <w:t xml:space="preserve"> εγκαθίδρυσε</w:t>
      </w:r>
      <w:r>
        <w:rPr>
          <w:rFonts w:eastAsia="Times New Roman"/>
          <w:szCs w:val="24"/>
        </w:rPr>
        <w:t>,</w:t>
      </w:r>
      <w:r w:rsidRPr="0061634C">
        <w:rPr>
          <w:rFonts w:eastAsia="Times New Roman"/>
          <w:szCs w:val="24"/>
        </w:rPr>
        <w:t xml:space="preserve"> σε </w:t>
      </w:r>
      <w:r>
        <w:rPr>
          <w:rFonts w:eastAsia="Times New Roman"/>
          <w:szCs w:val="24"/>
        </w:rPr>
        <w:t>μια</w:t>
      </w:r>
      <w:r w:rsidRPr="0061634C">
        <w:rPr>
          <w:rFonts w:eastAsia="Times New Roman"/>
          <w:szCs w:val="24"/>
        </w:rPr>
        <w:t xml:space="preserve"> εποχή κρίσης</w:t>
      </w:r>
      <w:r>
        <w:rPr>
          <w:rFonts w:eastAsia="Times New Roman"/>
          <w:szCs w:val="24"/>
        </w:rPr>
        <w:t>,</w:t>
      </w:r>
      <w:r w:rsidRPr="0061634C">
        <w:rPr>
          <w:rFonts w:eastAsia="Times New Roman"/>
          <w:szCs w:val="24"/>
        </w:rPr>
        <w:t xml:space="preserve"> που μαίνονταν </w:t>
      </w:r>
      <w:r>
        <w:rPr>
          <w:rFonts w:eastAsia="Times New Roman"/>
          <w:szCs w:val="24"/>
        </w:rPr>
        <w:t>ο</w:t>
      </w:r>
      <w:r w:rsidRPr="0061634C">
        <w:rPr>
          <w:rFonts w:eastAsia="Times New Roman"/>
          <w:szCs w:val="24"/>
        </w:rPr>
        <w:t>ι πόλεμοι στη Συρία και στο Ιράκ</w:t>
      </w:r>
      <w:r>
        <w:rPr>
          <w:rFonts w:eastAsia="Times New Roman"/>
          <w:szCs w:val="24"/>
        </w:rPr>
        <w:t>. Τον διαδέχθηκα. Οι ροές ήταν</w:t>
      </w:r>
      <w:r>
        <w:rPr>
          <w:rFonts w:eastAsia="Times New Roman"/>
          <w:szCs w:val="24"/>
        </w:rPr>
        <w:t xml:space="preserve"> λελογισμένες, το πρόβλημα το αντιμετωπίζαμε και </w:t>
      </w:r>
      <w:r w:rsidRPr="0061634C">
        <w:rPr>
          <w:rFonts w:eastAsia="Times New Roman"/>
          <w:szCs w:val="24"/>
        </w:rPr>
        <w:t xml:space="preserve">υπήρχαν κλειστά </w:t>
      </w:r>
      <w:proofErr w:type="spellStart"/>
      <w:r>
        <w:rPr>
          <w:rFonts w:eastAsia="Times New Roman"/>
          <w:szCs w:val="24"/>
        </w:rPr>
        <w:t>προ</w:t>
      </w:r>
      <w:r w:rsidRPr="004D5995">
        <w:rPr>
          <w:rFonts w:eastAsia="Times New Roman"/>
          <w:szCs w:val="24"/>
        </w:rPr>
        <w:t>αναχωρησιακά</w:t>
      </w:r>
      <w:proofErr w:type="spellEnd"/>
      <w:r w:rsidRPr="004D5995">
        <w:rPr>
          <w:rFonts w:eastAsia="Times New Roman"/>
          <w:szCs w:val="24"/>
        </w:rPr>
        <w:t xml:space="preserve"> </w:t>
      </w:r>
      <w:r w:rsidRPr="0061634C">
        <w:rPr>
          <w:rFonts w:eastAsia="Times New Roman"/>
          <w:szCs w:val="24"/>
        </w:rPr>
        <w:t>κέντρα</w:t>
      </w:r>
      <w:r>
        <w:rPr>
          <w:rFonts w:eastAsia="Times New Roman"/>
          <w:szCs w:val="24"/>
        </w:rPr>
        <w:t>. Φ</w:t>
      </w:r>
      <w:r w:rsidRPr="0061634C">
        <w:rPr>
          <w:rFonts w:eastAsia="Times New Roman"/>
          <w:szCs w:val="24"/>
        </w:rPr>
        <w:t>ωνάζ</w:t>
      </w:r>
      <w:r>
        <w:rPr>
          <w:rFonts w:eastAsia="Times New Roman"/>
          <w:szCs w:val="24"/>
        </w:rPr>
        <w:t>ατ</w:t>
      </w:r>
      <w:r w:rsidRPr="0061634C">
        <w:rPr>
          <w:rFonts w:eastAsia="Times New Roman"/>
          <w:szCs w:val="24"/>
        </w:rPr>
        <w:t xml:space="preserve">ε και </w:t>
      </w:r>
      <w:r w:rsidRPr="004D5995">
        <w:rPr>
          <w:rFonts w:eastAsia="Times New Roman"/>
          <w:szCs w:val="24"/>
        </w:rPr>
        <w:t>ωρ</w:t>
      </w:r>
      <w:r>
        <w:rPr>
          <w:rFonts w:eastAsia="Times New Roman"/>
          <w:szCs w:val="24"/>
        </w:rPr>
        <w:t>υόσασταν</w:t>
      </w:r>
      <w:r w:rsidRPr="004D5995">
        <w:rPr>
          <w:rFonts w:eastAsia="Times New Roman"/>
          <w:szCs w:val="24"/>
        </w:rPr>
        <w:t xml:space="preserve"> </w:t>
      </w:r>
      <w:r w:rsidRPr="0061634C">
        <w:rPr>
          <w:rFonts w:eastAsia="Times New Roman"/>
          <w:szCs w:val="24"/>
        </w:rPr>
        <w:t>όλοι περί ανθρωπισμού</w:t>
      </w:r>
      <w:r>
        <w:rPr>
          <w:rFonts w:eastAsia="Times New Roman"/>
          <w:szCs w:val="24"/>
        </w:rPr>
        <w:t>,</w:t>
      </w:r>
      <w:r w:rsidRPr="0061634C">
        <w:rPr>
          <w:rFonts w:eastAsia="Times New Roman"/>
          <w:szCs w:val="24"/>
        </w:rPr>
        <w:t xml:space="preserve"> </w:t>
      </w:r>
      <w:r>
        <w:rPr>
          <w:rFonts w:eastAsia="Times New Roman"/>
          <w:szCs w:val="24"/>
        </w:rPr>
        <w:t>περί</w:t>
      </w:r>
      <w:r w:rsidRPr="0061634C">
        <w:rPr>
          <w:rFonts w:eastAsia="Times New Roman"/>
          <w:szCs w:val="24"/>
        </w:rPr>
        <w:t xml:space="preserve"> ανθρωπίνων δικαιωμάτων</w:t>
      </w:r>
      <w:r>
        <w:rPr>
          <w:rFonts w:eastAsia="Times New Roman"/>
          <w:szCs w:val="24"/>
        </w:rPr>
        <w:t>, περί του</w:t>
      </w:r>
      <w:r w:rsidRPr="0061634C">
        <w:rPr>
          <w:rFonts w:eastAsia="Times New Roman"/>
          <w:szCs w:val="24"/>
        </w:rPr>
        <w:t xml:space="preserve"> πώς συμπεριφερόμαστε </w:t>
      </w:r>
      <w:r>
        <w:rPr>
          <w:rFonts w:eastAsia="Times New Roman"/>
          <w:szCs w:val="24"/>
        </w:rPr>
        <w:t xml:space="preserve">εμείς </w:t>
      </w:r>
      <w:r w:rsidRPr="0061634C">
        <w:rPr>
          <w:rFonts w:eastAsia="Times New Roman"/>
          <w:szCs w:val="24"/>
        </w:rPr>
        <w:t>σε πρόσφυγες</w:t>
      </w:r>
      <w:r>
        <w:rPr>
          <w:rFonts w:eastAsia="Times New Roman"/>
          <w:szCs w:val="24"/>
        </w:rPr>
        <w:t>,</w:t>
      </w:r>
      <w:r w:rsidRPr="0061634C">
        <w:rPr>
          <w:rFonts w:eastAsia="Times New Roman"/>
          <w:szCs w:val="24"/>
        </w:rPr>
        <w:t xml:space="preserve"> οικονομικούς μετανάστες και παράνομους μετανάστες</w:t>
      </w:r>
      <w:r>
        <w:rPr>
          <w:rFonts w:eastAsia="Times New Roman"/>
          <w:szCs w:val="24"/>
        </w:rPr>
        <w:t>,</w:t>
      </w:r>
      <w:r w:rsidRPr="0061634C">
        <w:rPr>
          <w:rFonts w:eastAsia="Times New Roman"/>
          <w:szCs w:val="24"/>
        </w:rPr>
        <w:t xml:space="preserve"> και </w:t>
      </w:r>
      <w:r>
        <w:rPr>
          <w:rFonts w:eastAsia="Times New Roman"/>
          <w:szCs w:val="24"/>
        </w:rPr>
        <w:t>ήρθατε</w:t>
      </w:r>
      <w:r w:rsidRPr="0061634C">
        <w:rPr>
          <w:rFonts w:eastAsia="Times New Roman"/>
          <w:szCs w:val="24"/>
        </w:rPr>
        <w:t xml:space="preserve"> στην εξουσία </w:t>
      </w:r>
      <w:r>
        <w:rPr>
          <w:rFonts w:eastAsia="Times New Roman"/>
          <w:szCs w:val="24"/>
        </w:rPr>
        <w:t xml:space="preserve">το </w:t>
      </w:r>
      <w:r w:rsidRPr="0061634C">
        <w:rPr>
          <w:rFonts w:eastAsia="Times New Roman"/>
          <w:szCs w:val="24"/>
        </w:rPr>
        <w:t>2015</w:t>
      </w:r>
      <w:r>
        <w:rPr>
          <w:rFonts w:eastAsia="Times New Roman"/>
          <w:szCs w:val="24"/>
        </w:rPr>
        <w:t>, προκαλέσατε μια τεράστια</w:t>
      </w:r>
      <w:r w:rsidRPr="0061634C">
        <w:rPr>
          <w:rFonts w:eastAsia="Times New Roman"/>
          <w:szCs w:val="24"/>
        </w:rPr>
        <w:t xml:space="preserve"> κρίση στη </w:t>
      </w:r>
      <w:r>
        <w:rPr>
          <w:rFonts w:eastAsia="Times New Roman"/>
          <w:szCs w:val="24"/>
        </w:rPr>
        <w:t>χ</w:t>
      </w:r>
      <w:r w:rsidRPr="0061634C">
        <w:rPr>
          <w:rFonts w:eastAsia="Times New Roman"/>
          <w:szCs w:val="24"/>
        </w:rPr>
        <w:t xml:space="preserve">ώρα και στην Ευρώπη από την οποία η Ευρώπη ακόμα παλεύει να βγει </w:t>
      </w:r>
      <w:r>
        <w:rPr>
          <w:rFonts w:eastAsia="Times New Roman"/>
          <w:szCs w:val="24"/>
        </w:rPr>
        <w:t>-</w:t>
      </w:r>
      <w:r w:rsidRPr="0061634C">
        <w:rPr>
          <w:rFonts w:eastAsia="Times New Roman"/>
          <w:szCs w:val="24"/>
        </w:rPr>
        <w:t>αν θα βγει ποτέ</w:t>
      </w:r>
      <w:r>
        <w:rPr>
          <w:rFonts w:eastAsia="Times New Roman"/>
          <w:szCs w:val="24"/>
        </w:rPr>
        <w:t>-,</w:t>
      </w:r>
      <w:r w:rsidRPr="0061634C">
        <w:rPr>
          <w:rFonts w:eastAsia="Times New Roman"/>
          <w:szCs w:val="24"/>
        </w:rPr>
        <w:t xml:space="preserve"> ανοίγοντας τα σύνορά μας και δηλώνοντας </w:t>
      </w:r>
      <w:r>
        <w:rPr>
          <w:rFonts w:eastAsia="Times New Roman"/>
          <w:szCs w:val="24"/>
        </w:rPr>
        <w:t>-</w:t>
      </w:r>
      <w:r w:rsidRPr="0061634C">
        <w:rPr>
          <w:rFonts w:eastAsia="Times New Roman"/>
          <w:szCs w:val="24"/>
        </w:rPr>
        <w:t xml:space="preserve">ο </w:t>
      </w:r>
      <w:r>
        <w:rPr>
          <w:rFonts w:eastAsia="Times New Roman"/>
          <w:szCs w:val="24"/>
        </w:rPr>
        <w:t>Π</w:t>
      </w:r>
      <w:r w:rsidRPr="0061634C">
        <w:rPr>
          <w:rFonts w:eastAsia="Times New Roman"/>
          <w:szCs w:val="24"/>
        </w:rPr>
        <w:t>ρωθυπου</w:t>
      </w:r>
      <w:r w:rsidRPr="0061634C">
        <w:rPr>
          <w:rFonts w:eastAsia="Times New Roman"/>
          <w:szCs w:val="24"/>
        </w:rPr>
        <w:t xml:space="preserve">ργός και </w:t>
      </w:r>
      <w:r>
        <w:rPr>
          <w:rFonts w:eastAsia="Times New Roman"/>
          <w:szCs w:val="24"/>
        </w:rPr>
        <w:t>εσείς-</w:t>
      </w:r>
      <w:r w:rsidRPr="0061634C">
        <w:rPr>
          <w:rFonts w:eastAsia="Times New Roman"/>
          <w:szCs w:val="24"/>
        </w:rPr>
        <w:t xml:space="preserve"> ότι δεν έχουμε θαλάσσια σύνορα</w:t>
      </w:r>
      <w:r>
        <w:rPr>
          <w:rFonts w:eastAsia="Times New Roman"/>
          <w:szCs w:val="24"/>
        </w:rPr>
        <w:t>.</w:t>
      </w:r>
      <w:r w:rsidRPr="0061634C">
        <w:rPr>
          <w:rFonts w:eastAsia="Times New Roman"/>
          <w:szCs w:val="24"/>
        </w:rPr>
        <w:t xml:space="preserve"> </w:t>
      </w:r>
    </w:p>
    <w:p w14:paraId="2205DDD5" w14:textId="77777777" w:rsidR="00F618CB" w:rsidRDefault="00733657">
      <w:pPr>
        <w:spacing w:line="600" w:lineRule="auto"/>
        <w:ind w:firstLine="720"/>
        <w:jc w:val="both"/>
        <w:rPr>
          <w:rFonts w:eastAsia="Times New Roman"/>
          <w:szCs w:val="24"/>
        </w:rPr>
      </w:pPr>
      <w:r>
        <w:rPr>
          <w:rFonts w:eastAsia="Times New Roman"/>
          <w:szCs w:val="24"/>
        </w:rPr>
        <w:t xml:space="preserve">Και πέρασαν ένα εκατομμύριο άνθρωποι από τη χώρα, πήγαν στη βόρεια Ευρώπη, έκλεισαν τα βόρεια σύνορά μας και είχαμε εικόνες όπως της </w:t>
      </w:r>
      <w:proofErr w:type="spellStart"/>
      <w:r>
        <w:rPr>
          <w:rFonts w:eastAsia="Times New Roman"/>
          <w:szCs w:val="24"/>
        </w:rPr>
        <w:t>Ειδομένης</w:t>
      </w:r>
      <w:proofErr w:type="spellEnd"/>
      <w:r>
        <w:rPr>
          <w:rFonts w:eastAsia="Times New Roman"/>
          <w:szCs w:val="24"/>
        </w:rPr>
        <w:t>, εικόνες ντροπής για τη χώρα. Σας φώναζε όλη η Ευρώπη και λέγατε</w:t>
      </w:r>
      <w:r>
        <w:rPr>
          <w:rFonts w:eastAsia="Times New Roman"/>
          <w:szCs w:val="24"/>
        </w:rPr>
        <w:t xml:space="preserve"> ότι βρέχει.</w:t>
      </w:r>
    </w:p>
    <w:p w14:paraId="2205DDD6" w14:textId="77777777" w:rsidR="00F618CB" w:rsidRDefault="00733657">
      <w:pPr>
        <w:spacing w:line="600" w:lineRule="auto"/>
        <w:ind w:firstLine="720"/>
        <w:jc w:val="both"/>
        <w:rPr>
          <w:rFonts w:eastAsia="Times New Roman"/>
          <w:szCs w:val="24"/>
        </w:rPr>
      </w:pPr>
      <w:r>
        <w:rPr>
          <w:rFonts w:eastAsia="Times New Roman"/>
          <w:szCs w:val="24"/>
        </w:rPr>
        <w:t xml:space="preserve">Κάποιοι, τελικά, δυστυχείς συνάνθρωποί μας έμειναν εδώ. Τι επιφυλάξατε για αυτούς; Επιφυλάξατε ογδόντα </w:t>
      </w:r>
      <w:proofErr w:type="spellStart"/>
      <w:r>
        <w:rPr>
          <w:rFonts w:eastAsia="Times New Roman"/>
          <w:szCs w:val="24"/>
        </w:rPr>
        <w:t>Αμυγδαλέζες</w:t>
      </w:r>
      <w:proofErr w:type="spellEnd"/>
      <w:r>
        <w:rPr>
          <w:rFonts w:eastAsia="Times New Roman"/>
          <w:szCs w:val="24"/>
        </w:rPr>
        <w:t xml:space="preserve"> σε όλη τη χώρα -φωνάζατε για </w:t>
      </w:r>
      <w:r>
        <w:rPr>
          <w:rFonts w:eastAsia="Times New Roman"/>
          <w:szCs w:val="24"/>
          <w:lang w:val="en-US"/>
        </w:rPr>
        <w:t>air</w:t>
      </w:r>
      <w:r w:rsidRPr="00B11668">
        <w:rPr>
          <w:rFonts w:eastAsia="Times New Roman"/>
          <w:szCs w:val="24"/>
        </w:rPr>
        <w:t xml:space="preserve"> </w:t>
      </w:r>
      <w:r>
        <w:rPr>
          <w:rFonts w:eastAsia="Times New Roman"/>
          <w:szCs w:val="24"/>
          <w:lang w:val="en-US"/>
        </w:rPr>
        <w:t>condition</w:t>
      </w:r>
      <w:r w:rsidRPr="00B11668">
        <w:rPr>
          <w:rFonts w:eastAsia="Times New Roman"/>
          <w:szCs w:val="24"/>
        </w:rPr>
        <w:t xml:space="preserve"> </w:t>
      </w:r>
      <w:r>
        <w:rPr>
          <w:rFonts w:eastAsia="Times New Roman"/>
          <w:szCs w:val="24"/>
        </w:rPr>
        <w:t xml:space="preserve">στην </w:t>
      </w:r>
      <w:proofErr w:type="spellStart"/>
      <w:r>
        <w:rPr>
          <w:rFonts w:eastAsia="Times New Roman"/>
          <w:szCs w:val="24"/>
        </w:rPr>
        <w:t>Ειδομένη</w:t>
      </w:r>
      <w:proofErr w:type="spellEnd"/>
      <w:r>
        <w:rPr>
          <w:rFonts w:eastAsia="Times New Roman"/>
          <w:szCs w:val="24"/>
        </w:rPr>
        <w:t xml:space="preserve"> στον </w:t>
      </w:r>
      <w:proofErr w:type="spellStart"/>
      <w:r>
        <w:rPr>
          <w:rFonts w:eastAsia="Times New Roman"/>
          <w:szCs w:val="24"/>
        </w:rPr>
        <w:t>Δένδια</w:t>
      </w:r>
      <w:proofErr w:type="spellEnd"/>
      <w:r>
        <w:rPr>
          <w:rFonts w:eastAsia="Times New Roman"/>
          <w:szCs w:val="24"/>
        </w:rPr>
        <w:t>- όπου οι συνθήκες με αποκορύφωμα τη Μόρια είναι τραγικές κα</w:t>
      </w:r>
      <w:r>
        <w:rPr>
          <w:rFonts w:eastAsia="Times New Roman"/>
          <w:szCs w:val="24"/>
        </w:rPr>
        <w:t>ι μια έκτακτη κατάσταση, την οποία κληθήκατε να διαχειριστείτε μόνοι σας, αλλάζοντας τους νόμους του κράτους</w:t>
      </w:r>
      <w:r w:rsidRPr="00556D7D">
        <w:rPr>
          <w:rFonts w:eastAsia="Times New Roman"/>
          <w:szCs w:val="24"/>
        </w:rPr>
        <w:t>.</w:t>
      </w:r>
      <w:r>
        <w:rPr>
          <w:rFonts w:eastAsia="Times New Roman"/>
          <w:szCs w:val="24"/>
        </w:rPr>
        <w:t xml:space="preserve"> Και λόγω της έκτακτης ανάγκης και </w:t>
      </w:r>
      <w:r>
        <w:rPr>
          <w:rFonts w:eastAsia="Times New Roman"/>
          <w:szCs w:val="24"/>
        </w:rPr>
        <w:lastRenderedPageBreak/>
        <w:t xml:space="preserve">του ανθρωπισμού αυτού που επικαλεστήκατε τις απευθείας αναθέσεις σίτισης, στέγασης, φύλαξης, </w:t>
      </w:r>
      <w:proofErr w:type="spellStart"/>
      <w:r>
        <w:rPr>
          <w:rFonts w:eastAsia="Times New Roman"/>
          <w:szCs w:val="24"/>
        </w:rPr>
        <w:t>κ</w:t>
      </w:r>
      <w:r>
        <w:rPr>
          <w:rFonts w:eastAsia="Times New Roman"/>
          <w:szCs w:val="24"/>
        </w:rPr>
        <w:t>.</w:t>
      </w:r>
      <w:r>
        <w:rPr>
          <w:rFonts w:eastAsia="Times New Roman"/>
          <w:szCs w:val="24"/>
        </w:rPr>
        <w:t>ο</w:t>
      </w:r>
      <w:r>
        <w:rPr>
          <w:rFonts w:eastAsia="Times New Roman"/>
          <w:szCs w:val="24"/>
        </w:rPr>
        <w:t>.</w:t>
      </w:r>
      <w:r>
        <w:rPr>
          <w:rFonts w:eastAsia="Times New Roman"/>
          <w:szCs w:val="24"/>
        </w:rPr>
        <w:t>κ</w:t>
      </w:r>
      <w:r>
        <w:rPr>
          <w:rFonts w:eastAsia="Times New Roman"/>
          <w:szCs w:val="24"/>
        </w:rPr>
        <w:t>.</w:t>
      </w:r>
      <w:proofErr w:type="spellEnd"/>
      <w:r>
        <w:rPr>
          <w:rFonts w:eastAsia="Times New Roman"/>
          <w:szCs w:val="24"/>
        </w:rPr>
        <w:t>, τους πρόσφυ</w:t>
      </w:r>
      <w:r>
        <w:rPr>
          <w:rFonts w:eastAsia="Times New Roman"/>
          <w:szCs w:val="24"/>
        </w:rPr>
        <w:t>γες τους ανέλαβε το Υπουργείο Εθνικής Αμύνης.</w:t>
      </w:r>
    </w:p>
    <w:p w14:paraId="2205DDD7" w14:textId="77777777" w:rsidR="00F618CB" w:rsidRDefault="00733657">
      <w:pPr>
        <w:spacing w:line="600" w:lineRule="auto"/>
        <w:ind w:firstLine="720"/>
        <w:jc w:val="both"/>
        <w:rPr>
          <w:rFonts w:eastAsia="Times New Roman"/>
          <w:szCs w:val="24"/>
        </w:rPr>
      </w:pPr>
      <w:r>
        <w:rPr>
          <w:rFonts w:eastAsia="Times New Roman"/>
          <w:szCs w:val="24"/>
        </w:rPr>
        <w:t xml:space="preserve">Ερχόμαστε τώρα, λοιπόν, τρεισήμισι χρόνια μετά. Θέλω να εξηγήσετε πειστικά μερικά ερωτήματα στον ελληνικό λαό, στους συμπολίτες μας που ακόμα αγωνιούν και εσείς δεν φείδεστε παροχών σε θεωρητικό επίπεδο για να </w:t>
      </w:r>
      <w:r>
        <w:rPr>
          <w:rFonts w:eastAsia="Times New Roman"/>
          <w:szCs w:val="24"/>
        </w:rPr>
        <w:t>τους απαλύνετε δήθεν τον πόνο και τα βάρη τα δυσβάστακτα των δύο κρίσεων, της οικονομικής κρίσης που τη διαχειριστήκαμε κλείνοντας τις τράπεζες και χρεώνοντας 200 δισεκατομμύρια τη χώρα και της προσφυγικής–μεταναστευτικής, όπως την αναπτύξατε στην Ευρώπη κ</w:t>
      </w:r>
      <w:r>
        <w:rPr>
          <w:rFonts w:eastAsia="Times New Roman"/>
          <w:szCs w:val="24"/>
        </w:rPr>
        <w:t>αι στην Ελλάδα.</w:t>
      </w:r>
    </w:p>
    <w:p w14:paraId="2205DDD8" w14:textId="77777777" w:rsidR="00F618CB" w:rsidRDefault="00733657">
      <w:pPr>
        <w:spacing w:line="600" w:lineRule="auto"/>
        <w:ind w:firstLine="720"/>
        <w:jc w:val="both"/>
        <w:rPr>
          <w:rFonts w:eastAsia="Times New Roman"/>
          <w:szCs w:val="24"/>
        </w:rPr>
      </w:pPr>
      <w:r>
        <w:rPr>
          <w:rFonts w:eastAsia="Times New Roman"/>
          <w:szCs w:val="24"/>
        </w:rPr>
        <w:t>Σας ρωτάω, λοιπόν</w:t>
      </w:r>
      <w:r w:rsidRPr="008552A4">
        <w:rPr>
          <w:rFonts w:eastAsia="Times New Roman"/>
          <w:szCs w:val="24"/>
        </w:rPr>
        <w:t xml:space="preserve">: </w:t>
      </w:r>
      <w:r>
        <w:rPr>
          <w:rFonts w:eastAsia="Times New Roman"/>
          <w:szCs w:val="24"/>
        </w:rPr>
        <w:t>Μετά από τρεισήμισι</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τέσσερα χρόνια πού είναι οι διεθνείς διαγωνισμοί που οποιαδήποτε σοβαρή κυβέρνηση και οι Υπουργοί θα έκαναν, προκειμένου να διασφαλίσουν το δημόσιο συμφέρον και να βάλουν σε τάξη ένα κομμάτι βασικό; </w:t>
      </w:r>
      <w:r>
        <w:rPr>
          <w:rFonts w:eastAsia="Times New Roman"/>
          <w:szCs w:val="24"/>
        </w:rPr>
        <w:t xml:space="preserve">Ποιο; Ότι οι συνθήκες της </w:t>
      </w:r>
      <w:proofErr w:type="spellStart"/>
      <w:r>
        <w:rPr>
          <w:rFonts w:eastAsia="Times New Roman"/>
          <w:szCs w:val="24"/>
        </w:rPr>
        <w:t>Λωζάνης</w:t>
      </w:r>
      <w:proofErr w:type="spellEnd"/>
      <w:r>
        <w:rPr>
          <w:rFonts w:eastAsia="Times New Roman"/>
          <w:szCs w:val="24"/>
        </w:rPr>
        <w:t xml:space="preserve"> και η προστασία των προσφύγων και των μεταναστών, κύριε Υπουργέ, λέει ότι τους σιτίζουμε, τους κοιμίζουμε, παρέχουμε περίθαλψη, τους φροντίζουμε μέχρι να αρθεί η αιτία, άρα ο πόλεμος και να γυρίσουν στις χώρες τους. Και φυ</w:t>
      </w:r>
      <w:r>
        <w:rPr>
          <w:rFonts w:eastAsia="Times New Roman"/>
          <w:szCs w:val="24"/>
        </w:rPr>
        <w:t xml:space="preserve">σικά, γίνεται ένας διαχωρισμός, όπως λέει και το Ευρωπαϊκό Σύνταγμα, προσφύγων και οικονομικών μεταναστών, παράνομων μεταναστών που μένουν σε κλειστά </w:t>
      </w:r>
      <w:proofErr w:type="spellStart"/>
      <w:r w:rsidRPr="004E5DEC">
        <w:rPr>
          <w:rFonts w:eastAsia="Times New Roman" w:cs="Times New Roman"/>
          <w:bCs/>
          <w:szCs w:val="24"/>
        </w:rPr>
        <w:t>προαναχωρησιακά</w:t>
      </w:r>
      <w:proofErr w:type="spellEnd"/>
      <w:r>
        <w:rPr>
          <w:rFonts w:eastAsia="Times New Roman"/>
          <w:b/>
          <w:bCs/>
          <w:color w:val="545454"/>
          <w:szCs w:val="24"/>
        </w:rPr>
        <w:t xml:space="preserve"> </w:t>
      </w:r>
      <w:r>
        <w:rPr>
          <w:rFonts w:eastAsia="Times New Roman"/>
          <w:szCs w:val="24"/>
        </w:rPr>
        <w:t>κέντρα για να γυρίσουν πίσω.</w:t>
      </w:r>
    </w:p>
    <w:p w14:paraId="2205DDD9" w14:textId="77777777" w:rsidR="00F618CB" w:rsidRDefault="00733657">
      <w:pPr>
        <w:spacing w:line="600" w:lineRule="auto"/>
        <w:ind w:firstLine="720"/>
        <w:jc w:val="both"/>
        <w:rPr>
          <w:rFonts w:eastAsia="Times New Roman"/>
          <w:szCs w:val="24"/>
        </w:rPr>
      </w:pPr>
      <w:r>
        <w:rPr>
          <w:rFonts w:eastAsia="Times New Roman"/>
          <w:szCs w:val="24"/>
        </w:rPr>
        <w:lastRenderedPageBreak/>
        <w:t xml:space="preserve">Εσείς έχετε μόνο ανοιχτά κέντρα σε όλη την Ελλάδα. Ανομία, </w:t>
      </w:r>
      <w:proofErr w:type="spellStart"/>
      <w:r>
        <w:rPr>
          <w:rFonts w:eastAsia="Times New Roman"/>
          <w:szCs w:val="24"/>
        </w:rPr>
        <w:t>πα</w:t>
      </w:r>
      <w:r>
        <w:rPr>
          <w:rFonts w:eastAsia="Times New Roman"/>
          <w:szCs w:val="24"/>
        </w:rPr>
        <w:t>ραβατικές</w:t>
      </w:r>
      <w:proofErr w:type="spellEnd"/>
      <w:r>
        <w:rPr>
          <w:rFonts w:eastAsia="Times New Roman"/>
          <w:szCs w:val="24"/>
        </w:rPr>
        <w:t xml:space="preserve"> συμπεριφορές, βιασμοί, προπηλακισμοί, θάνατοι, αυτοκτονίες είναι ο ανθρωπισμός σας και στο κομμάτι της διαχείρισης υπάρχουν ατελείωτα ερωτηματικά. </w:t>
      </w:r>
    </w:p>
    <w:p w14:paraId="2205DDDA" w14:textId="77777777" w:rsidR="00F618CB" w:rsidRDefault="00733657">
      <w:pPr>
        <w:spacing w:line="600" w:lineRule="auto"/>
        <w:ind w:firstLine="720"/>
        <w:jc w:val="both"/>
        <w:rPr>
          <w:rFonts w:eastAsia="Times New Roman"/>
          <w:szCs w:val="24"/>
        </w:rPr>
      </w:pPr>
      <w:r>
        <w:rPr>
          <w:rFonts w:eastAsia="Times New Roman"/>
          <w:szCs w:val="24"/>
        </w:rPr>
        <w:t>Ποτέ σε κανέναν από τους δύο τομεάρχες προσφυγικού – μεταναστευτικού της Νέας Δημοκρατίας δεν δώσα</w:t>
      </w:r>
      <w:r>
        <w:rPr>
          <w:rFonts w:eastAsia="Times New Roman"/>
          <w:szCs w:val="24"/>
        </w:rPr>
        <w:t xml:space="preserve">τε στοιχεία για τις συμβάσεις και τις απευθείας αναθέσεις στους πρόχειρους διαγωνισμούς. </w:t>
      </w:r>
    </w:p>
    <w:p w14:paraId="2205DDDB" w14:textId="77777777" w:rsidR="00F618CB" w:rsidRDefault="00733657">
      <w:pPr>
        <w:spacing w:line="600" w:lineRule="auto"/>
        <w:ind w:firstLine="720"/>
        <w:jc w:val="both"/>
        <w:rPr>
          <w:rFonts w:eastAsia="Times New Roman"/>
          <w:szCs w:val="24"/>
        </w:rPr>
      </w:pPr>
      <w:r>
        <w:rPr>
          <w:rFonts w:eastAsia="Times New Roman"/>
          <w:szCs w:val="24"/>
        </w:rPr>
        <w:t>Και αυτό είναι κάτι για το οποίο δεν σας εγκαλεί η μείζων Αντιπολίτευση ή η ελάσσων, αλλά οι ίδιοι οι Βουλευτές σας με δημόσιες καταγγελίες στα μέσα τα τοπικά -αν θυμ</w:t>
      </w:r>
      <w:r>
        <w:rPr>
          <w:rFonts w:eastAsia="Times New Roman"/>
          <w:szCs w:val="24"/>
        </w:rPr>
        <w:t xml:space="preserve">άστε-, αλλά οι τρείς </w:t>
      </w:r>
      <w:r>
        <w:rPr>
          <w:rFonts w:eastAsia="Times New Roman"/>
          <w:szCs w:val="24"/>
        </w:rPr>
        <w:t>γ</w:t>
      </w:r>
      <w:r>
        <w:rPr>
          <w:rFonts w:eastAsia="Times New Roman"/>
          <w:szCs w:val="24"/>
        </w:rPr>
        <w:t xml:space="preserve">ενικοί </w:t>
      </w:r>
      <w:r>
        <w:rPr>
          <w:rFonts w:eastAsia="Times New Roman"/>
          <w:szCs w:val="24"/>
        </w:rPr>
        <w:t>γ</w:t>
      </w:r>
      <w:r>
        <w:rPr>
          <w:rFonts w:eastAsia="Times New Roman"/>
          <w:szCs w:val="24"/>
        </w:rPr>
        <w:t xml:space="preserve">ραμματείς του Υπουργείου σας και ένας </w:t>
      </w:r>
      <w:r>
        <w:rPr>
          <w:rFonts w:eastAsia="Times New Roman"/>
          <w:szCs w:val="24"/>
        </w:rPr>
        <w:t>ε</w:t>
      </w:r>
      <w:r>
        <w:rPr>
          <w:rFonts w:eastAsia="Times New Roman"/>
          <w:szCs w:val="24"/>
        </w:rPr>
        <w:t xml:space="preserve">ιδικός </w:t>
      </w:r>
      <w:r>
        <w:rPr>
          <w:rFonts w:eastAsia="Times New Roman"/>
          <w:szCs w:val="24"/>
        </w:rPr>
        <w:t>γ</w:t>
      </w:r>
      <w:r>
        <w:rPr>
          <w:rFonts w:eastAsia="Times New Roman"/>
          <w:szCs w:val="24"/>
        </w:rPr>
        <w:t xml:space="preserve">ραμματέας που παραιτήθηκαν. Άρα δεν τίθεται θέμα αντιπαράθεσης με τους συναδέλφους. </w:t>
      </w:r>
    </w:p>
    <w:p w14:paraId="2205DDDC" w14:textId="77777777" w:rsidR="00F618CB" w:rsidRDefault="00733657">
      <w:pPr>
        <w:spacing w:line="600" w:lineRule="auto"/>
        <w:ind w:firstLine="720"/>
        <w:jc w:val="both"/>
        <w:rPr>
          <w:rFonts w:eastAsia="Times New Roman"/>
          <w:szCs w:val="24"/>
        </w:rPr>
      </w:pPr>
      <w:r>
        <w:rPr>
          <w:rFonts w:eastAsia="Times New Roman"/>
          <w:szCs w:val="24"/>
        </w:rPr>
        <w:t>Έρχεται η Νέα Δημοκρατία ξανά μετά από πολλαπλές ερωτήσεις εδώ πέρα για τρεισήμισι</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τέσσερα </w:t>
      </w:r>
      <w:r>
        <w:rPr>
          <w:rFonts w:eastAsia="Times New Roman"/>
          <w:szCs w:val="24"/>
        </w:rPr>
        <w:t>χρόνια για να πει μαζί με τους συναδέλφους σε εσάς το προφανές, ότι δεν έχετε κάνει σωστά τη δουλειά σας και ελέγχεστε γι’ αυτό, ελέγχεστε από την Αξιωματική Αντιπολίτευση, ελέγχεστε από τους ευρωπαϊκούς μηχανισμούς, ελέγχεστε από τις τοπικές κοινωνίες που</w:t>
      </w:r>
      <w:r>
        <w:rPr>
          <w:rFonts w:eastAsia="Times New Roman"/>
          <w:szCs w:val="24"/>
        </w:rPr>
        <w:t xml:space="preserve"> έχει βουίξει ο τόπος. Και επιμένετε να μην δίνετε απαντήσεις σαν να μην γνωρίζετε ότι σε μια δημοκρατία τελικά υπάρχει εναλλαγή της εξουσίας με ευθύνη και δια της ψήφου του ελληνικού λαού και κάποια </w:t>
      </w:r>
      <w:r>
        <w:rPr>
          <w:rFonts w:eastAsia="Times New Roman"/>
          <w:szCs w:val="24"/>
        </w:rPr>
        <w:lastRenderedPageBreak/>
        <w:t>στιγμή, είτε θέλετε είτε δεν θέλετε, όλα αυτά θα ελεγχθο</w:t>
      </w:r>
      <w:r>
        <w:rPr>
          <w:rFonts w:eastAsia="Times New Roman"/>
          <w:szCs w:val="24"/>
        </w:rPr>
        <w:t>ύν και, όπως βλέπετε, έρχεται ετεροχρονισμένα το πλήρωμα του χρόνου για αυτούς οι οποίοι δεν έχουν υπάρξει εντάξει προκειμένου να πληρώσουν το τίμημα.</w:t>
      </w:r>
    </w:p>
    <w:p w14:paraId="2205DDDD" w14:textId="77777777" w:rsidR="00F618CB" w:rsidRDefault="00733657">
      <w:pPr>
        <w:spacing w:line="600" w:lineRule="auto"/>
        <w:ind w:firstLine="720"/>
        <w:jc w:val="both"/>
        <w:rPr>
          <w:rFonts w:eastAsia="Times New Roman"/>
          <w:szCs w:val="24"/>
        </w:rPr>
      </w:pPr>
      <w:r>
        <w:rPr>
          <w:rFonts w:eastAsia="Times New Roman"/>
          <w:szCs w:val="24"/>
        </w:rPr>
        <w:t xml:space="preserve">Εγώ, λοιπόν, ως καλοπροαίρετος άνθρωπος και συνάνθρωπος θεωρώ ότι είχατε διάθεση να τα κάνετε όλα σωστά. </w:t>
      </w:r>
      <w:r>
        <w:rPr>
          <w:rFonts w:eastAsia="Times New Roman"/>
          <w:szCs w:val="24"/>
        </w:rPr>
        <w:t xml:space="preserve">Οφείλετε μια απάντηση, γιατί δεν κάνατε έναν διαγωνισμό της προκοπής για όλο αυτό το θέμα του </w:t>
      </w:r>
      <w:r>
        <w:rPr>
          <w:rFonts w:eastAsia="Times New Roman"/>
          <w:szCs w:val="24"/>
          <w:lang w:val="en-US"/>
        </w:rPr>
        <w:t>security</w:t>
      </w:r>
      <w:r w:rsidRPr="008552A4">
        <w:rPr>
          <w:rFonts w:eastAsia="Times New Roman"/>
          <w:szCs w:val="24"/>
        </w:rPr>
        <w:t xml:space="preserve">, </w:t>
      </w:r>
      <w:r>
        <w:rPr>
          <w:rFonts w:eastAsia="Times New Roman"/>
          <w:szCs w:val="24"/>
        </w:rPr>
        <w:t xml:space="preserve">της σίτισης, της στέγασης αυτά τα τρεισήμισι χρόνια. </w:t>
      </w:r>
    </w:p>
    <w:p w14:paraId="2205DDDE" w14:textId="77777777" w:rsidR="00F618CB" w:rsidRDefault="00733657">
      <w:pPr>
        <w:spacing w:line="600" w:lineRule="auto"/>
        <w:ind w:firstLine="720"/>
        <w:jc w:val="both"/>
        <w:rPr>
          <w:rFonts w:eastAsia="Times New Roman"/>
          <w:szCs w:val="24"/>
        </w:rPr>
      </w:pPr>
      <w:r>
        <w:rPr>
          <w:rFonts w:eastAsia="Times New Roman"/>
          <w:szCs w:val="24"/>
        </w:rPr>
        <w:t>Φοβάμαι ότι πειστική απάντηση, κύριοι συνάδελφοι, δεν υπάρχει για αυτό. Συγκεκριμένοι εργολάβοι, ο</w:t>
      </w:r>
      <w:r>
        <w:rPr>
          <w:rFonts w:eastAsia="Times New Roman"/>
          <w:szCs w:val="24"/>
        </w:rPr>
        <w:t xml:space="preserve">ι οποίοι τα δίνουν σε συγκεκριμένους υπεργολάβους, αν ρωτήσετε τους συναδέλφους σας Βουλευτές στα νησιά του βορειοανατολικού Αιγαίου θα σας μιλήσουν με ονοματεπώνυμα. Αν ρωτήσετε τους </w:t>
      </w:r>
      <w:proofErr w:type="spellStart"/>
      <w:r>
        <w:rPr>
          <w:rFonts w:eastAsia="Times New Roman"/>
          <w:szCs w:val="24"/>
        </w:rPr>
        <w:t>παροικούντες</w:t>
      </w:r>
      <w:proofErr w:type="spellEnd"/>
      <w:r>
        <w:rPr>
          <w:rFonts w:eastAsia="Times New Roman"/>
          <w:szCs w:val="24"/>
        </w:rPr>
        <w:t xml:space="preserve"> γύρω – γύρω από τα κέντρα αυτά που είναι οι τοπικές κοινωνί</w:t>
      </w:r>
      <w:r>
        <w:rPr>
          <w:rFonts w:eastAsia="Times New Roman"/>
          <w:szCs w:val="24"/>
        </w:rPr>
        <w:t>ες, επίσης, θα σας τα πουν.</w:t>
      </w:r>
    </w:p>
    <w:p w14:paraId="2205DDDF" w14:textId="77777777" w:rsidR="00F618CB" w:rsidRDefault="00733657">
      <w:pPr>
        <w:spacing w:line="600" w:lineRule="auto"/>
        <w:ind w:firstLine="720"/>
        <w:jc w:val="both"/>
        <w:rPr>
          <w:rFonts w:eastAsia="Times New Roman"/>
          <w:szCs w:val="24"/>
        </w:rPr>
      </w:pPr>
      <w:r>
        <w:rPr>
          <w:rFonts w:eastAsia="Times New Roman"/>
          <w:szCs w:val="24"/>
        </w:rPr>
        <w:t>Εσείς θεωρείτε ότι εμείς ζούμε σε μια άλλη χώρα και ότι η ελληνική κοινωνία μετά από όλα αυτά τα χρόνια της κρίσης δεν καταλαβαίνει τι γίνεται ή δεν βλέπει ότι δεν μπορείτε ή δεν θέλετε να διοικήσετε. Εάν δεν μπορείτε, πέστε μας</w:t>
      </w:r>
      <w:r>
        <w:rPr>
          <w:rFonts w:eastAsia="Times New Roman"/>
          <w:szCs w:val="24"/>
        </w:rPr>
        <w:t xml:space="preserve">. Εξίσου το έγκλημά σας, όμως, υπάρχει και είναι τεράστιο. Ανοίξατε τα σύνορά μας, αφήσατε τη χώρα να είναι ξέφραγο αμπέλι, διασύρατε τις ζωές αυτών των ανθρώπων, τους </w:t>
      </w:r>
      <w:r>
        <w:rPr>
          <w:rFonts w:eastAsia="Times New Roman"/>
          <w:szCs w:val="24"/>
        </w:rPr>
        <w:lastRenderedPageBreak/>
        <w:t>εξευτελίσατε, τους έχετε και ζουν ως υπάνθρωποι και κουνούσατε τόσα χρόνια το δάχτυλο κα</w:t>
      </w:r>
      <w:r>
        <w:rPr>
          <w:rFonts w:eastAsia="Times New Roman"/>
          <w:szCs w:val="24"/>
        </w:rPr>
        <w:t>ι μας μιλάγατε εμάς για ανθρωπισμό.</w:t>
      </w:r>
    </w:p>
    <w:p w14:paraId="2205DDE0" w14:textId="77777777" w:rsidR="00F618CB" w:rsidRDefault="0073365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Ποτέ, μα ποτέ, στα χρόνια της διακυβέρνησης της Νέας Δημοκρατίας και επί της δικής μου υπουργίας ή του Μιλτιάδη Βαρβιτσιώτη δεν υπήρχαν τέτοια θέματα. Συνέβη ένα τραγικό γεγονός στο Αιγαίο και στήσατε πάνω σε αυτό ολόκλη</w:t>
      </w:r>
      <w:r>
        <w:rPr>
          <w:rFonts w:eastAsia="Times New Roman"/>
          <w:szCs w:val="24"/>
        </w:rPr>
        <w:t xml:space="preserve">ρη σπέκουλα. </w:t>
      </w:r>
    </w:p>
    <w:p w14:paraId="2205DDE1" w14:textId="77777777" w:rsidR="00F618CB" w:rsidRDefault="0073365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Ακούστε, περιμένουμε απαντήσεις. Και πάντως, θα σας πω τι θα κάνουμε εμείς. Εμείς θα ελέγξουμε τις ροές και στον Έβρο, που τον έχετε αφήσει και μπάζει από πάνω, κύριοι Υπουργοί και στα νησιά του Αιγαίου και στις </w:t>
      </w:r>
      <w:proofErr w:type="spellStart"/>
      <w:r>
        <w:rPr>
          <w:rFonts w:eastAsia="Times New Roman"/>
          <w:szCs w:val="24"/>
        </w:rPr>
        <w:t>δεκαεξίμισι</w:t>
      </w:r>
      <w:proofErr w:type="spellEnd"/>
      <w:r>
        <w:rPr>
          <w:rFonts w:eastAsia="Times New Roman"/>
          <w:szCs w:val="24"/>
        </w:rPr>
        <w:t xml:space="preserve"> χιλιάδες ναυτικά μ</w:t>
      </w:r>
      <w:r>
        <w:rPr>
          <w:rFonts w:eastAsia="Times New Roman"/>
          <w:szCs w:val="24"/>
        </w:rPr>
        <w:t xml:space="preserve">ίλια των θαλάσσιων συνόρων μας. Θα διαχωρίσουμε πρόσφυγες με οικονομικούς μετανάστες. Θα έχουμε κλειστά </w:t>
      </w:r>
      <w:proofErr w:type="spellStart"/>
      <w:r>
        <w:rPr>
          <w:rFonts w:eastAsia="Times New Roman"/>
          <w:szCs w:val="24"/>
        </w:rPr>
        <w:t>προαναχωρησιακά</w:t>
      </w:r>
      <w:proofErr w:type="spellEnd"/>
      <w:r>
        <w:rPr>
          <w:rFonts w:eastAsia="Times New Roman"/>
          <w:szCs w:val="24"/>
        </w:rPr>
        <w:t xml:space="preserve"> κέντρα για τους δεύτερους και θα επιστρέψουν στις πατρίδες τους. Θα εφαρμόσουμε συγκροτημένη και οργανωμένη μεταναστευτική πολιτική. Θα </w:t>
      </w:r>
      <w:r>
        <w:rPr>
          <w:rFonts w:eastAsia="Times New Roman"/>
          <w:szCs w:val="24"/>
        </w:rPr>
        <w:t xml:space="preserve">διενεργηθούν διεθνείς διαγωνισμοί για τη σίτιση, για τη φύλαξη. </w:t>
      </w:r>
    </w:p>
    <w:p w14:paraId="2205DDE2" w14:textId="77777777" w:rsidR="00F618CB" w:rsidRDefault="0073365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Θα σεβαστούμε αυτούς τους ανθρώπους, αλλά εξίσου τις κοινωνίες των Ελλήνων πολιτών στα νησιά, που είναι μικρές, περιορισμένες και βογκάνε. Θα ανασάνουν οι γειτονιές της Αθήνας, που την έχετε </w:t>
      </w:r>
      <w:r>
        <w:rPr>
          <w:rFonts w:eastAsia="Times New Roman"/>
          <w:szCs w:val="24"/>
        </w:rPr>
        <w:t xml:space="preserve">αφήσει να είναι ξέφραγο αμπέλι και η εγκληματικότητα, η παραβατικότητα, η πορνεία, το </w:t>
      </w:r>
      <w:r>
        <w:rPr>
          <w:rFonts w:eastAsia="Times New Roman"/>
          <w:szCs w:val="24"/>
          <w:lang w:val="en-US"/>
        </w:rPr>
        <w:t>trafficking</w:t>
      </w:r>
      <w:r>
        <w:rPr>
          <w:rFonts w:eastAsia="Times New Roman"/>
          <w:szCs w:val="24"/>
        </w:rPr>
        <w:t xml:space="preserve">, τα ναρκωτικά και εξ </w:t>
      </w:r>
      <w:r>
        <w:rPr>
          <w:rFonts w:eastAsia="Times New Roman"/>
          <w:szCs w:val="24"/>
        </w:rPr>
        <w:lastRenderedPageBreak/>
        <w:t>αυτού του φαινομένου, της παράνομης μετανάστευσης, δυστυχώς, είναι μια πραγματικότητα σε κάθε γειτονιά της πόλης. Δεν θα επιτρέψουμε οι π</w:t>
      </w:r>
      <w:r>
        <w:rPr>
          <w:rFonts w:eastAsia="Times New Roman"/>
          <w:szCs w:val="24"/>
        </w:rPr>
        <w:t>ολίτες μας, οι Έλληνες πολίτες, να ζουν έτσι.</w:t>
      </w:r>
    </w:p>
    <w:p w14:paraId="2205DDE3" w14:textId="77777777" w:rsidR="00F618CB" w:rsidRDefault="0073365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2205DDE4" w14:textId="77777777" w:rsidR="00F618CB" w:rsidRDefault="0073365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Τελειώνω κύριε Πρόεδρε, σε είκοσι δευτερόλεπτα.</w:t>
      </w:r>
    </w:p>
    <w:p w14:paraId="2205DDE5" w14:textId="77777777" w:rsidR="00F618CB" w:rsidRDefault="0073365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Ακούστε, πράγματι έχετε πολλή ώρα να απαντήσετε όλοι σας. Μετά από τρεισήμισι </w:t>
      </w:r>
      <w:r>
        <w:rPr>
          <w:rFonts w:eastAsia="Times New Roman"/>
          <w:szCs w:val="24"/>
        </w:rPr>
        <w:t>- τέσσερα χρόνια και ενώπιον των αποκαλύψεων, οι οποίες πλέον έχουν δει το φως της δημοσιότητας, και αυτών που συμβαίνουν σε κάθε τοπική κοινωνία και αυτών για τα οποία σας κατηγορούν τα στελέχη τα δοτά, τα οποία εσείς διορίσατε ως γενικοί γραμματείς ή ειδ</w:t>
      </w:r>
      <w:r>
        <w:rPr>
          <w:rFonts w:eastAsia="Times New Roman"/>
          <w:szCs w:val="24"/>
        </w:rPr>
        <w:t xml:space="preserve">ικοί γραμματείς ή διευθυντές των εν λόγω κέντρων, είστε υποχρεωμένοι να μας απαντήσετε: </w:t>
      </w:r>
    </w:p>
    <w:p w14:paraId="2205DDE6" w14:textId="77777777" w:rsidR="00F618CB" w:rsidRDefault="0073365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Πρώτον, γιατί κάνατε πλημμελώς τη δουλειά σας, δημιουργώντας τεράστιο θέμα ασφάλειας, εσωτερικής ή εξωτερικής, στη χώρα, στην Ευρώπη, με συνέπειες τις οποίες ακόμα δεν</w:t>
      </w:r>
      <w:r>
        <w:rPr>
          <w:rFonts w:eastAsia="Times New Roman"/>
          <w:szCs w:val="24"/>
        </w:rPr>
        <w:t xml:space="preserve"> έχουμε δει.</w:t>
      </w:r>
    </w:p>
    <w:p w14:paraId="2205DDE7" w14:textId="77777777" w:rsidR="00F618CB" w:rsidRDefault="0073365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Δεύτερον, γιατί μετά από τέσσερα χρόνια και τεράστια κονδύλια δεν μπορέσατε να μας αποδείξετε ότι αυτά τα διαχειρίζεστε με διαφάνεια, με καθαρότητα και </w:t>
      </w:r>
      <w:r>
        <w:rPr>
          <w:rFonts w:eastAsia="Times New Roman"/>
          <w:szCs w:val="24"/>
        </w:rPr>
        <w:lastRenderedPageBreak/>
        <w:t>προς όφελος αυτών των δυστυχών ανθρώπων, των προσφύγων, αλλά και των Ελλήνων φορολογουμένων</w:t>
      </w:r>
      <w:r>
        <w:rPr>
          <w:rFonts w:eastAsia="Times New Roman"/>
          <w:szCs w:val="24"/>
        </w:rPr>
        <w:t>.</w:t>
      </w:r>
    </w:p>
    <w:p w14:paraId="2205DDE8" w14:textId="77777777" w:rsidR="00F618CB" w:rsidRDefault="0073365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Σας ευχαριστώ πολύ.</w:t>
      </w:r>
    </w:p>
    <w:p w14:paraId="2205DDE9" w14:textId="77777777" w:rsidR="00F618CB" w:rsidRDefault="00733657">
      <w:pPr>
        <w:tabs>
          <w:tab w:val="left" w:pos="720"/>
          <w:tab w:val="left" w:pos="1440"/>
          <w:tab w:val="left" w:pos="2160"/>
          <w:tab w:val="left" w:pos="2880"/>
          <w:tab w:val="left" w:pos="3600"/>
          <w:tab w:val="center" w:pos="4753"/>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2205DDEA" w14:textId="77777777" w:rsidR="00F618CB" w:rsidRDefault="0073365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FF338D">
        <w:rPr>
          <w:rFonts w:eastAsia="Times New Roman"/>
          <w:b/>
          <w:szCs w:val="24"/>
        </w:rPr>
        <w:t xml:space="preserve">ΠΡΟΕΔΡΕΥΩΝ (Δημήτριος </w:t>
      </w:r>
      <w:proofErr w:type="spellStart"/>
      <w:r w:rsidRPr="00FF338D">
        <w:rPr>
          <w:rFonts w:eastAsia="Times New Roman"/>
          <w:b/>
          <w:szCs w:val="24"/>
        </w:rPr>
        <w:t>Κρεμαστινός</w:t>
      </w:r>
      <w:proofErr w:type="spellEnd"/>
      <w:r w:rsidRPr="00FF338D">
        <w:rPr>
          <w:rFonts w:eastAsia="Times New Roman"/>
          <w:b/>
          <w:szCs w:val="24"/>
        </w:rPr>
        <w:t>):</w:t>
      </w:r>
      <w:r>
        <w:rPr>
          <w:rFonts w:eastAsia="Times New Roman"/>
          <w:szCs w:val="24"/>
        </w:rPr>
        <w:t xml:space="preserve"> Κι εγώ ευχαριστώ.</w:t>
      </w:r>
    </w:p>
    <w:p w14:paraId="2205DDEB" w14:textId="77777777" w:rsidR="00F618CB" w:rsidRDefault="0073365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Προχωρούμε τώρα με την κ</w:t>
      </w:r>
      <w:r>
        <w:rPr>
          <w:rFonts w:eastAsia="Times New Roman"/>
          <w:szCs w:val="24"/>
        </w:rPr>
        <w:t>.</w:t>
      </w:r>
      <w:r>
        <w:rPr>
          <w:rFonts w:eastAsia="Times New Roman"/>
          <w:szCs w:val="24"/>
        </w:rPr>
        <w:t xml:space="preserve"> </w:t>
      </w:r>
      <w:proofErr w:type="spellStart"/>
      <w:r>
        <w:rPr>
          <w:rFonts w:eastAsia="Times New Roman"/>
          <w:szCs w:val="24"/>
        </w:rPr>
        <w:t>Βούλτεψη</w:t>
      </w:r>
      <w:proofErr w:type="spellEnd"/>
      <w:r>
        <w:rPr>
          <w:rFonts w:eastAsia="Times New Roman"/>
          <w:szCs w:val="24"/>
        </w:rPr>
        <w:t>.</w:t>
      </w:r>
    </w:p>
    <w:p w14:paraId="2205DDEC" w14:textId="77777777" w:rsidR="00F618CB" w:rsidRDefault="0073365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Παρακαλώ, κυρία </w:t>
      </w:r>
      <w:proofErr w:type="spellStart"/>
      <w:r>
        <w:rPr>
          <w:rFonts w:eastAsia="Times New Roman"/>
          <w:szCs w:val="24"/>
        </w:rPr>
        <w:t>Βούλτεψη</w:t>
      </w:r>
      <w:proofErr w:type="spellEnd"/>
      <w:r>
        <w:rPr>
          <w:rFonts w:eastAsia="Times New Roman"/>
          <w:szCs w:val="24"/>
        </w:rPr>
        <w:t xml:space="preserve"> θέλετε να χρησιμοποιήσετε όλον τον χρόνο σας τώρα;</w:t>
      </w:r>
    </w:p>
    <w:p w14:paraId="2205DDED" w14:textId="77777777" w:rsidR="00F618CB" w:rsidRDefault="0073365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FF338D">
        <w:rPr>
          <w:rFonts w:eastAsia="Times New Roman"/>
          <w:b/>
          <w:szCs w:val="24"/>
        </w:rPr>
        <w:t>ΣΟΦΙΑ ΒΟΥΛΤΕΨΗ</w:t>
      </w:r>
      <w:r w:rsidRPr="00FF338D">
        <w:rPr>
          <w:rFonts w:eastAsia="Times New Roman"/>
          <w:b/>
          <w:szCs w:val="24"/>
        </w:rPr>
        <w:t>:</w:t>
      </w:r>
      <w:r>
        <w:rPr>
          <w:rFonts w:eastAsia="Times New Roman"/>
          <w:szCs w:val="24"/>
        </w:rPr>
        <w:t xml:space="preserve"> Θα προσπαθήσω να κρατήσω τη δευτερολογία μου.</w:t>
      </w:r>
    </w:p>
    <w:p w14:paraId="2205DDEE" w14:textId="77777777" w:rsidR="00F618CB" w:rsidRDefault="0073365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Ευχαριστώ, κύριε Πρόεδρε.</w:t>
      </w:r>
    </w:p>
    <w:p w14:paraId="2205DDEF" w14:textId="77777777" w:rsidR="00F618CB" w:rsidRDefault="0073365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Κύριοι Υπουργοί, αναζητώντας τα αίτια για την κατάσταση στην οποία βρεθήκαμε σήμερα, όσον αφορά στο μεταναστευτικό, υπάρχουν δύο εκδοχές: Η εκδοχή της ηλιθιότητας και η εκδοχή της σκ</w:t>
      </w:r>
      <w:r>
        <w:rPr>
          <w:rFonts w:eastAsia="Times New Roman"/>
          <w:szCs w:val="24"/>
        </w:rPr>
        <w:t>οπιμότητας. Διότι είναι ηλιθιότητα να πιστεύεις ότι μπορεί η χώρα να ανοίξει τα σύνορά της και να μπει μέσα ένα, ενάμισ</w:t>
      </w:r>
      <w:r>
        <w:rPr>
          <w:rFonts w:eastAsia="Times New Roman"/>
          <w:szCs w:val="24"/>
        </w:rPr>
        <w:t>η</w:t>
      </w:r>
      <w:r>
        <w:rPr>
          <w:rFonts w:eastAsia="Times New Roman"/>
          <w:szCs w:val="24"/>
        </w:rPr>
        <w:t>, εκατομμύριο άνθρωποι και να τους αντέξει η χώρα. Διότι αυτό λέγατε. Λέγατε ότι θα τους φέρνετε εδώ πέρα, κάνατε γενικά προσκλητήρια, π</w:t>
      </w:r>
      <w:r>
        <w:rPr>
          <w:rFonts w:eastAsia="Times New Roman"/>
          <w:szCs w:val="24"/>
        </w:rPr>
        <w:t xml:space="preserve">ήγαν τα μηνύματα, υπήρχαν στις ιστοσελίδες των τουρκικών εφημερίδων, τώρα άλλαξε η Κυβέρνηση, ήρθε ο Τσίπρας </w:t>
      </w:r>
      <w:r>
        <w:rPr>
          <w:rFonts w:eastAsia="Times New Roman"/>
          <w:szCs w:val="24"/>
        </w:rPr>
        <w:lastRenderedPageBreak/>
        <w:t>και σας καλοδέχεται. Αυτό είναι ηλιθιότητα, όμως, γιατί η Ελλάδα δεν μπορεί να αντέξει άλλο ενάμισ</w:t>
      </w:r>
      <w:r>
        <w:rPr>
          <w:rFonts w:eastAsia="Times New Roman"/>
          <w:szCs w:val="24"/>
        </w:rPr>
        <w:t>η</w:t>
      </w:r>
      <w:r>
        <w:rPr>
          <w:rFonts w:eastAsia="Times New Roman"/>
          <w:szCs w:val="24"/>
        </w:rPr>
        <w:t xml:space="preserve"> εκατομμύριο ανθρώπους. Είναι ηλιθιότητα, επίσης</w:t>
      </w:r>
      <w:r>
        <w:rPr>
          <w:rFonts w:eastAsia="Times New Roman"/>
          <w:szCs w:val="24"/>
        </w:rPr>
        <w:t xml:space="preserve">, να πιστεύετε ότι θα περάσουν από το αίσχος της </w:t>
      </w:r>
      <w:proofErr w:type="spellStart"/>
      <w:r>
        <w:rPr>
          <w:rFonts w:eastAsia="Times New Roman"/>
          <w:szCs w:val="24"/>
        </w:rPr>
        <w:t>Ειδομένης</w:t>
      </w:r>
      <w:proofErr w:type="spellEnd"/>
      <w:r>
        <w:rPr>
          <w:rFonts w:eastAsia="Times New Roman"/>
          <w:szCs w:val="24"/>
        </w:rPr>
        <w:t xml:space="preserve"> ένα εκατομμύριο άνθρωποι και δεν έρθουν οι Ευρωπαίοι να σας κλείσουν τα σύνορα, όπως έγινε. Γιατί έγινε και δεν ήταν μεμονωμένη ενέργεια, ήταν απόφαση της Ευρώπης των είκοσι οκτώ να μας κλείσουν τα</w:t>
      </w:r>
      <w:r>
        <w:rPr>
          <w:rFonts w:eastAsia="Times New Roman"/>
          <w:szCs w:val="24"/>
        </w:rPr>
        <w:t xml:space="preserve"> σύνορα οι Σκοπιανοί. </w:t>
      </w:r>
    </w:p>
    <w:p w14:paraId="2205DDF0" w14:textId="77777777" w:rsidR="00F618CB" w:rsidRDefault="0073365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Αν τώρα δεν δέχεστε την εκδοχή της ηλιθιότητας, που δεν τη δέχομαι κι εγώ, πάμε στην εκδοχή της σκοπιμότητας: Εγώ πιστεύω ότι σκόπιμα προκαλέσατε αυτό το χάος, σκόπιμα, προχωρήσατε βάσει σχεδίου, επειδή αναζητούσατε χρήματα εκτός μνη</w:t>
      </w:r>
      <w:r>
        <w:rPr>
          <w:rFonts w:eastAsia="Times New Roman"/>
          <w:szCs w:val="24"/>
        </w:rPr>
        <w:t xml:space="preserve">μονίου, εκτός του ελέγχου των δανειστών για να τα διαχειρίζεστε εσείς κατά το δοκούν, χωρίς να δίνετε λογαριασμό, για να στήσετε ένα χορό εκατομμυρίων και να μετατρέψετε τη δήθεν διαχείριση του μεταναστευτικού σε μια μεγάλη </w:t>
      </w:r>
      <w:proofErr w:type="spellStart"/>
      <w:r>
        <w:rPr>
          <w:rFonts w:eastAsia="Times New Roman"/>
          <w:szCs w:val="24"/>
        </w:rPr>
        <w:t>μπίζνα</w:t>
      </w:r>
      <w:proofErr w:type="spellEnd"/>
      <w:r>
        <w:rPr>
          <w:rFonts w:eastAsia="Times New Roman"/>
          <w:szCs w:val="24"/>
        </w:rPr>
        <w:t xml:space="preserve">. </w:t>
      </w:r>
    </w:p>
    <w:p w14:paraId="2205DDF1" w14:textId="77777777" w:rsidR="00F618CB" w:rsidRDefault="0073365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Τελικά καταλαβαίνω ότι </w:t>
      </w:r>
      <w:r>
        <w:rPr>
          <w:rFonts w:eastAsia="Times New Roman"/>
          <w:szCs w:val="24"/>
        </w:rPr>
        <w:t>μόνο εσείς βγήκατε από το μνημόνιο, όλοι οι υπόλοιποι μείναμε μέσα. Γιατί εδώ, με τον κ. Καμμένο, τον Υπουργό Άμυνας να έχει τη μερίδα του λέοντος, τα εκατομμύρια πετάνε πάνω από το κεφάλι μας με απευθείας αναθέσεις συνεχώς. Και μην μου πείτε ότι έπεσαν όλ</w:t>
      </w:r>
      <w:r>
        <w:rPr>
          <w:rFonts w:eastAsia="Times New Roman"/>
          <w:szCs w:val="24"/>
        </w:rPr>
        <w:t xml:space="preserve">α τα κακά πάνω στο κεφάλι σας γιατί ο πόλεμος στη Συρία άρχισε το 2011 και στο απόγειό του μπήκε το 2013. Τότε </w:t>
      </w:r>
      <w:r>
        <w:rPr>
          <w:rFonts w:eastAsia="Times New Roman"/>
          <w:szCs w:val="24"/>
        </w:rPr>
        <w:lastRenderedPageBreak/>
        <w:t xml:space="preserve">τρέχατε κι εσείς με τη Νάντια τη Βαλαβάνη στο </w:t>
      </w:r>
      <w:proofErr w:type="spellStart"/>
      <w:r>
        <w:rPr>
          <w:rFonts w:eastAsia="Times New Roman"/>
          <w:szCs w:val="24"/>
        </w:rPr>
        <w:t>Κομπάνι</w:t>
      </w:r>
      <w:proofErr w:type="spellEnd"/>
      <w:r>
        <w:rPr>
          <w:rFonts w:eastAsia="Times New Roman"/>
          <w:szCs w:val="24"/>
        </w:rPr>
        <w:t xml:space="preserve">, αν θυμάμαι καλά, και ερχόντουσαν εκατομμύρια οι πρόσφυγες στους καταυλισμούς της Τουρκίας </w:t>
      </w:r>
      <w:r>
        <w:rPr>
          <w:rFonts w:eastAsia="Times New Roman"/>
          <w:szCs w:val="24"/>
        </w:rPr>
        <w:t xml:space="preserve">και δεν έγινε επί των ημερών σας. </w:t>
      </w:r>
    </w:p>
    <w:p w14:paraId="2205DDF2" w14:textId="77777777" w:rsidR="00F618CB" w:rsidRDefault="00733657">
      <w:pPr>
        <w:spacing w:line="600" w:lineRule="auto"/>
        <w:ind w:firstLine="720"/>
        <w:jc w:val="both"/>
        <w:rPr>
          <w:rFonts w:eastAsia="Times New Roman"/>
          <w:szCs w:val="24"/>
        </w:rPr>
      </w:pPr>
      <w:r>
        <w:rPr>
          <w:rFonts w:eastAsia="Times New Roman"/>
          <w:szCs w:val="24"/>
        </w:rPr>
        <w:t xml:space="preserve">Η μεγάλη κρίση ήταν επί των ημερών μας, αλλά εμείς μπορούσαμε να ελέγξουμε την κατάσταση. Κάνατε, όμως, γενικό προσκλητήριο γι’ αυτόν τον λόγο τον οποίο σας λέω και το κάνατε συστηματικά και πριν από τις εκλογές και μετά τις εκλογές. </w:t>
      </w:r>
    </w:p>
    <w:p w14:paraId="2205DDF3" w14:textId="77777777" w:rsidR="00F618CB" w:rsidRDefault="00733657">
      <w:pPr>
        <w:spacing w:line="600" w:lineRule="auto"/>
        <w:ind w:firstLine="720"/>
        <w:jc w:val="both"/>
        <w:rPr>
          <w:rFonts w:eastAsia="Times New Roman"/>
          <w:szCs w:val="24"/>
        </w:rPr>
      </w:pPr>
      <w:r>
        <w:rPr>
          <w:rFonts w:eastAsia="Times New Roman"/>
          <w:szCs w:val="24"/>
        </w:rPr>
        <w:t>Το 2015, ενώ πηγαίνατ</w:t>
      </w:r>
      <w:r>
        <w:rPr>
          <w:rFonts w:eastAsia="Times New Roman"/>
          <w:szCs w:val="24"/>
        </w:rPr>
        <w:t xml:space="preserve">ε για τα </w:t>
      </w:r>
      <w:r>
        <w:rPr>
          <w:rFonts w:eastAsia="Times New Roman"/>
          <w:szCs w:val="24"/>
          <w:lang w:val="en-US"/>
        </w:rPr>
        <w:t>capital</w:t>
      </w:r>
      <w:r w:rsidRPr="006929A9">
        <w:rPr>
          <w:rFonts w:eastAsia="Times New Roman"/>
          <w:szCs w:val="24"/>
        </w:rPr>
        <w:t xml:space="preserve"> </w:t>
      </w:r>
      <w:r>
        <w:rPr>
          <w:rFonts w:eastAsia="Times New Roman"/>
          <w:szCs w:val="24"/>
          <w:lang w:val="en-US"/>
        </w:rPr>
        <w:t>controls</w:t>
      </w:r>
      <w:r w:rsidRPr="006929A9">
        <w:rPr>
          <w:rFonts w:eastAsia="Times New Roman"/>
          <w:szCs w:val="24"/>
        </w:rPr>
        <w:t xml:space="preserve"> </w:t>
      </w:r>
      <w:r>
        <w:rPr>
          <w:rFonts w:eastAsia="Times New Roman"/>
          <w:szCs w:val="24"/>
        </w:rPr>
        <w:t xml:space="preserve">και για την καταστροφή, ψηφίσατε και νόμο για τους μετανάστες δεύτερης γενιάς, στέλνοντας σήμα ότι εδώ όποιος έρχεται θα παίρνει εύκολα την ιθαγένεια. </w:t>
      </w:r>
    </w:p>
    <w:p w14:paraId="2205DDF4" w14:textId="77777777" w:rsidR="00F618CB" w:rsidRDefault="00733657">
      <w:pPr>
        <w:spacing w:line="600" w:lineRule="auto"/>
        <w:ind w:firstLine="720"/>
        <w:jc w:val="both"/>
        <w:rPr>
          <w:rFonts w:eastAsia="Times New Roman"/>
          <w:szCs w:val="24"/>
        </w:rPr>
      </w:pPr>
      <w:r>
        <w:rPr>
          <w:rFonts w:eastAsia="Times New Roman"/>
          <w:szCs w:val="24"/>
        </w:rPr>
        <w:t>Μετά συνεχίσατε, παρακολουθήσατε αμέτοχοι τη Συμφωνία Ευρωπαϊκής Ένωσης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Τουρκίας που προκαλεί εγκλωβισμό. Τον θέλατε τον εγκλωβισμό στα νησιά για να δουλεύουν οι εταιρείες σίτισης κι όλες οι άλλες εταιρείες. </w:t>
      </w:r>
    </w:p>
    <w:p w14:paraId="2205DDF5" w14:textId="77777777" w:rsidR="00F618CB" w:rsidRDefault="00733657">
      <w:pPr>
        <w:spacing w:line="600" w:lineRule="auto"/>
        <w:ind w:firstLine="720"/>
        <w:jc w:val="both"/>
        <w:rPr>
          <w:rFonts w:eastAsia="Times New Roman"/>
          <w:szCs w:val="24"/>
        </w:rPr>
      </w:pPr>
      <w:r>
        <w:rPr>
          <w:rFonts w:eastAsia="Times New Roman"/>
          <w:szCs w:val="24"/>
        </w:rPr>
        <w:t>Μετά φτιάξατε κι έναν νόμο το 2016 που καταργήσατε, ουσιαστικά, όλους τους υπόλοιπους νόμους και τον νόμο περί κράτησης</w:t>
      </w:r>
      <w:r>
        <w:rPr>
          <w:rFonts w:eastAsia="Times New Roman"/>
          <w:szCs w:val="24"/>
        </w:rPr>
        <w:t xml:space="preserve">, που υπήρχε πάντοτε κι έχουν όλες οι ευνομούμενες χώρες. Διότι όποιος μπαίνει παράνομα στη χώρα κρατείται. Κι αυτό εσείς το καταργήσατε κανονικά. Δεν πιστεύω ότι τα κάνατε όλα αυτά αθώα και ωραία. </w:t>
      </w:r>
    </w:p>
    <w:p w14:paraId="2205DDF6" w14:textId="77777777" w:rsidR="00F618CB" w:rsidRDefault="00733657">
      <w:pPr>
        <w:spacing w:line="600" w:lineRule="auto"/>
        <w:ind w:firstLine="720"/>
        <w:jc w:val="both"/>
        <w:rPr>
          <w:rFonts w:eastAsia="Times New Roman"/>
          <w:szCs w:val="24"/>
        </w:rPr>
      </w:pPr>
      <w:r>
        <w:rPr>
          <w:rFonts w:eastAsia="Times New Roman"/>
          <w:szCs w:val="24"/>
        </w:rPr>
        <w:lastRenderedPageBreak/>
        <w:t>Το Υπουργείο Άμυνας, δι</w:t>
      </w:r>
      <w:r>
        <w:rPr>
          <w:rFonts w:eastAsia="Times New Roman"/>
          <w:szCs w:val="24"/>
        </w:rPr>
        <w:t>ά</w:t>
      </w:r>
      <w:r>
        <w:rPr>
          <w:rFonts w:eastAsia="Times New Roman"/>
          <w:szCs w:val="24"/>
        </w:rPr>
        <w:t xml:space="preserve"> του ΓΕΣ, του ΓΕΑ και του ΓΕΝ –κα</w:t>
      </w:r>
      <w:r>
        <w:rPr>
          <w:rFonts w:eastAsia="Times New Roman"/>
          <w:szCs w:val="24"/>
        </w:rPr>
        <w:t xml:space="preserve">ι λυπάμαι πολύ, γιατί αυτά που μου στείλατε εσείς, κύριε Βίτσα, απαντώντας μου, είναι τιμολόγια που υπογράφουν οι </w:t>
      </w:r>
      <w:r>
        <w:rPr>
          <w:rFonts w:eastAsia="Times New Roman"/>
          <w:szCs w:val="24"/>
        </w:rPr>
        <w:t>α</w:t>
      </w:r>
      <w:r>
        <w:rPr>
          <w:rFonts w:eastAsia="Times New Roman"/>
          <w:szCs w:val="24"/>
        </w:rPr>
        <w:t>ρχηγοί, είναι όλα με απευθείας αναθέσεις- έχει αναλάβει τα πάντα, τη σίτιση, την καθαριότητα, τις προμήθειες, τα ηλεκτρολογικά υλικά, τις μισ</w:t>
      </w:r>
      <w:r>
        <w:rPr>
          <w:rFonts w:eastAsia="Times New Roman"/>
          <w:szCs w:val="24"/>
        </w:rPr>
        <w:t xml:space="preserve">θώσεις των λεωφορείων, τις μισθώσεις των χώρων. Όλα είναι με απευθείας αναθέσεις. </w:t>
      </w:r>
    </w:p>
    <w:p w14:paraId="2205DDF7" w14:textId="77777777" w:rsidR="00F618CB" w:rsidRDefault="00733657">
      <w:pPr>
        <w:spacing w:line="600" w:lineRule="auto"/>
        <w:ind w:firstLine="720"/>
        <w:jc w:val="both"/>
        <w:rPr>
          <w:rFonts w:eastAsia="Times New Roman"/>
          <w:szCs w:val="24"/>
        </w:rPr>
      </w:pPr>
      <w:r>
        <w:rPr>
          <w:rFonts w:eastAsia="Times New Roman"/>
          <w:szCs w:val="24"/>
        </w:rPr>
        <w:t>Έχετε, βέβαια, φροντίσει και γίνεται νομότυπα -θα μου το πείτε, φυσικά- με το να ψηφίσετε το περίφημο άρθρο 96, που είναι τροπολογία του Υπουργείου Άμυνας, του ν.4368, που σ</w:t>
      </w:r>
      <w:r>
        <w:rPr>
          <w:rFonts w:eastAsia="Times New Roman"/>
          <w:szCs w:val="24"/>
        </w:rPr>
        <w:t xml:space="preserve">ας επιτρέπει να το κάνετε αυτό κατά παρέκκλιση κάθε άλλης διάταξης και να γίνεται χωρίς προκήρυξη διαγωνισμού. </w:t>
      </w:r>
    </w:p>
    <w:p w14:paraId="2205DDF8" w14:textId="77777777" w:rsidR="00F618CB" w:rsidRDefault="00733657">
      <w:pPr>
        <w:spacing w:line="600" w:lineRule="auto"/>
        <w:ind w:firstLine="720"/>
        <w:jc w:val="both"/>
        <w:rPr>
          <w:rFonts w:eastAsia="Times New Roman"/>
          <w:szCs w:val="24"/>
        </w:rPr>
      </w:pPr>
      <w:r>
        <w:rPr>
          <w:rFonts w:eastAsia="Times New Roman"/>
          <w:szCs w:val="24"/>
        </w:rPr>
        <w:t>Μετά μας είπε ο κ. Καμμένος ότι τα γεύματα έχουν Ι</w:t>
      </w:r>
      <w:r>
        <w:rPr>
          <w:rFonts w:eastAsia="Times New Roman"/>
          <w:szCs w:val="24"/>
          <w:lang w:val="en-US"/>
        </w:rPr>
        <w:t>SO</w:t>
      </w:r>
      <w:r>
        <w:rPr>
          <w:rFonts w:eastAsia="Times New Roman"/>
          <w:szCs w:val="24"/>
        </w:rPr>
        <w:t>.</w:t>
      </w:r>
      <w:r w:rsidRPr="00293FCC">
        <w:rPr>
          <w:rFonts w:eastAsia="Times New Roman"/>
          <w:szCs w:val="24"/>
        </w:rPr>
        <w:t xml:space="preserve"> </w:t>
      </w:r>
      <w:r>
        <w:rPr>
          <w:rFonts w:eastAsia="Times New Roman"/>
          <w:szCs w:val="24"/>
        </w:rPr>
        <w:t xml:space="preserve">Προφανώς έχουν </w:t>
      </w:r>
      <w:r>
        <w:rPr>
          <w:rFonts w:eastAsia="Times New Roman"/>
          <w:szCs w:val="24"/>
          <w:lang w:val="en-US"/>
        </w:rPr>
        <w:t>ISO</w:t>
      </w:r>
      <w:r w:rsidRPr="00293FCC">
        <w:rPr>
          <w:rFonts w:eastAsia="Times New Roman"/>
          <w:szCs w:val="24"/>
        </w:rPr>
        <w:t xml:space="preserve"> </w:t>
      </w:r>
      <w:r>
        <w:rPr>
          <w:rFonts w:eastAsia="Times New Roman"/>
          <w:szCs w:val="24"/>
        </w:rPr>
        <w:t xml:space="preserve">ΣΥΡΙΖΑΝΕΛ. Κι αν ρίξετε μια ματιά στις συμβάσεις που εσείς μου δώσατε, </w:t>
      </w:r>
      <w:r>
        <w:rPr>
          <w:rFonts w:eastAsia="Times New Roman"/>
          <w:szCs w:val="24"/>
        </w:rPr>
        <w:t xml:space="preserve">έπρεπε να έχετε δει ότι όλα τα ποσά είναι </w:t>
      </w:r>
      <w:proofErr w:type="spellStart"/>
      <w:r>
        <w:rPr>
          <w:rFonts w:eastAsia="Times New Roman"/>
          <w:szCs w:val="24"/>
        </w:rPr>
        <w:t>ισομοιρασμένα</w:t>
      </w:r>
      <w:proofErr w:type="spellEnd"/>
      <w:r>
        <w:rPr>
          <w:rFonts w:eastAsia="Times New Roman"/>
          <w:szCs w:val="24"/>
        </w:rPr>
        <w:t>, για να είναι στη μία περίπτωση κάτω από 20 χιλιάδες, στην άλλη κάτω από 60 χιλιάδες. Η ίδια εταιρεία εμφανίζεται να κόβει τρία τιμολόγια ισόποσα την ίδια μέρα, η άλλη εταιρεία να κόβει σε συνεχόμενες</w:t>
      </w:r>
      <w:r>
        <w:rPr>
          <w:rFonts w:eastAsia="Times New Roman"/>
          <w:szCs w:val="24"/>
        </w:rPr>
        <w:t xml:space="preserve"> μέρες για το ίδιο θέμα. Όταν η ανάθεση γίνεται μέσω συνοπτικού διαγωνισμού, τότε έχουμε μια τρίτη εταιρεία που μπαίνει και κόβει ισόποσα τιμολόγια. Ρίξτε μια ματιά! Τα έχετε τα τιμολόγια! </w:t>
      </w:r>
    </w:p>
    <w:p w14:paraId="2205DDF9" w14:textId="77777777" w:rsidR="00F618CB" w:rsidRDefault="00733657">
      <w:pPr>
        <w:spacing w:line="600" w:lineRule="auto"/>
        <w:ind w:firstLine="720"/>
        <w:jc w:val="both"/>
        <w:rPr>
          <w:rFonts w:eastAsia="Times New Roman"/>
          <w:szCs w:val="24"/>
        </w:rPr>
      </w:pPr>
      <w:r>
        <w:rPr>
          <w:rFonts w:eastAsia="Times New Roman"/>
          <w:szCs w:val="24"/>
        </w:rPr>
        <w:lastRenderedPageBreak/>
        <w:t>Πολλά από τα τιμολόγια έχουν χειρουργική ακρίβεια, 211.320 ευρώ. Δ</w:t>
      </w:r>
      <w:r>
        <w:rPr>
          <w:rFonts w:eastAsia="Times New Roman"/>
          <w:szCs w:val="24"/>
        </w:rPr>
        <w:t>ηλαδή οι προμηθευτές σας ξέρουν τι θα χρειαστούν οι μετανάστες. Εσείς ακόμη είστε στην κατάσταση των εκτάκτων αναγκών και λέτε ότι «αφού είναι έκτακτες και απρόβλεπτες οι συνθήκες, δεν ξέρουμε». Και οι προμηθευτές σας πώς το ξέρουν και κόβουν με τόση ακρίβ</w:t>
      </w:r>
      <w:r>
        <w:rPr>
          <w:rFonts w:eastAsia="Times New Roman"/>
          <w:szCs w:val="24"/>
        </w:rPr>
        <w:t xml:space="preserve">εια τα ίδια τιμολόγια την ίδια ώρα; </w:t>
      </w:r>
    </w:p>
    <w:p w14:paraId="2205DDFA" w14:textId="77777777" w:rsidR="00F618CB" w:rsidRDefault="00733657">
      <w:pPr>
        <w:spacing w:line="600" w:lineRule="auto"/>
        <w:ind w:firstLine="720"/>
        <w:jc w:val="both"/>
        <w:rPr>
          <w:rFonts w:eastAsia="Times New Roman"/>
          <w:szCs w:val="24"/>
        </w:rPr>
      </w:pPr>
      <w:r>
        <w:rPr>
          <w:rFonts w:eastAsia="Times New Roman"/>
          <w:szCs w:val="24"/>
        </w:rPr>
        <w:t xml:space="preserve">Μετά εμφανίζονται όλοι μαζί να κάνουν ένωση εταιρειών στα νησιά. </w:t>
      </w:r>
    </w:p>
    <w:p w14:paraId="2205DDFB" w14:textId="77777777" w:rsidR="00F618CB" w:rsidRDefault="00733657">
      <w:pPr>
        <w:spacing w:line="600" w:lineRule="auto"/>
        <w:ind w:firstLine="720"/>
        <w:jc w:val="both"/>
        <w:rPr>
          <w:rFonts w:eastAsia="Times New Roman"/>
          <w:szCs w:val="24"/>
        </w:rPr>
      </w:pPr>
      <w:r>
        <w:rPr>
          <w:rFonts w:eastAsia="Times New Roman"/>
          <w:szCs w:val="24"/>
        </w:rPr>
        <w:t>Αν δείτε τα τιμολόγια που μας έχετε δώσει δι</w:t>
      </w:r>
      <w:r>
        <w:rPr>
          <w:rFonts w:eastAsia="Times New Roman"/>
          <w:szCs w:val="24"/>
        </w:rPr>
        <w:t>ά</w:t>
      </w:r>
      <w:r>
        <w:rPr>
          <w:rFonts w:eastAsia="Times New Roman"/>
          <w:szCs w:val="24"/>
        </w:rPr>
        <w:t xml:space="preserve"> του κοινοβουλευτικού ελέγχου, μιλούν από μόνα τους. Είναι όλες οι συμβάσεις σας προβληματικές, ακριβώς επει</w:t>
      </w:r>
      <w:r>
        <w:rPr>
          <w:rFonts w:eastAsia="Times New Roman"/>
          <w:szCs w:val="24"/>
        </w:rPr>
        <w:t xml:space="preserve">δή βρισκόσαστε στις απευθείας αναθέσεις. Και επ’ αυτού δεν έχετε να απαντήσετε. </w:t>
      </w:r>
    </w:p>
    <w:p w14:paraId="2205DDFC" w14:textId="77777777" w:rsidR="00F618CB" w:rsidRDefault="00733657">
      <w:pPr>
        <w:spacing w:line="600" w:lineRule="auto"/>
        <w:ind w:firstLine="720"/>
        <w:jc w:val="both"/>
        <w:rPr>
          <w:rFonts w:eastAsia="Times New Roman"/>
          <w:szCs w:val="24"/>
        </w:rPr>
      </w:pPr>
      <w:r>
        <w:rPr>
          <w:rFonts w:eastAsia="Times New Roman"/>
          <w:szCs w:val="24"/>
        </w:rPr>
        <w:t xml:space="preserve">Μην έρθετε να μας πείτε «τα έχουμε ελέγξει όλα». Αφού είναι με απευθείας ανάθεση, τι έχετε ελέγξει; Έρχεται ο </w:t>
      </w:r>
      <w:r>
        <w:rPr>
          <w:rFonts w:eastAsia="Times New Roman"/>
          <w:szCs w:val="24"/>
        </w:rPr>
        <w:t>άλλος,</w:t>
      </w:r>
      <w:r>
        <w:rPr>
          <w:rFonts w:eastAsia="Times New Roman"/>
          <w:szCs w:val="24"/>
        </w:rPr>
        <w:t xml:space="preserve"> κοιτάει και λέει «μάλιστα, αφού είναι με απευθείας ανάθεση</w:t>
      </w:r>
      <w:r>
        <w:rPr>
          <w:rFonts w:eastAsia="Times New Roman"/>
          <w:szCs w:val="24"/>
        </w:rPr>
        <w:t>, το λέει ο νόμος» και σηκώνεται και φεύγει. Τι να κάνει</w:t>
      </w:r>
      <w:r>
        <w:rPr>
          <w:rFonts w:eastAsia="Times New Roman"/>
          <w:szCs w:val="24"/>
        </w:rPr>
        <w:t>,</w:t>
      </w:r>
      <w:r>
        <w:rPr>
          <w:rFonts w:eastAsia="Times New Roman"/>
          <w:szCs w:val="24"/>
        </w:rPr>
        <w:t xml:space="preserve"> δηλαδή; </w:t>
      </w:r>
    </w:p>
    <w:p w14:paraId="2205DDFD" w14:textId="77777777" w:rsidR="00F618CB" w:rsidRDefault="00733657">
      <w:pPr>
        <w:spacing w:line="600" w:lineRule="auto"/>
        <w:ind w:firstLine="720"/>
        <w:jc w:val="both"/>
        <w:rPr>
          <w:rFonts w:eastAsia="Times New Roman"/>
          <w:szCs w:val="24"/>
        </w:rPr>
      </w:pPr>
      <w:r>
        <w:rPr>
          <w:rFonts w:eastAsia="Times New Roman"/>
          <w:szCs w:val="24"/>
        </w:rPr>
        <w:t xml:space="preserve">Θα δουν, όμως, όλες και όλοι ότι είναι συγκεκριμένες οι εταιρείες, με συγκεκριμένα ποσά </w:t>
      </w:r>
      <w:proofErr w:type="spellStart"/>
      <w:r>
        <w:rPr>
          <w:rFonts w:eastAsia="Times New Roman"/>
          <w:szCs w:val="24"/>
        </w:rPr>
        <w:t>ισομοιρασμένα</w:t>
      </w:r>
      <w:proofErr w:type="spellEnd"/>
      <w:r>
        <w:rPr>
          <w:rFonts w:eastAsia="Times New Roman"/>
          <w:szCs w:val="24"/>
        </w:rPr>
        <w:t xml:space="preserve"> και τότε να πάτε να τα βγάλετε πέρα μαζί τους. </w:t>
      </w:r>
    </w:p>
    <w:p w14:paraId="2205DDFE" w14:textId="77777777" w:rsidR="00F618CB" w:rsidRDefault="00733657">
      <w:pPr>
        <w:spacing w:line="600" w:lineRule="auto"/>
        <w:ind w:firstLine="720"/>
        <w:jc w:val="both"/>
        <w:rPr>
          <w:rFonts w:eastAsia="Times New Roman"/>
          <w:szCs w:val="24"/>
        </w:rPr>
      </w:pPr>
      <w:r>
        <w:rPr>
          <w:rFonts w:eastAsia="Times New Roman"/>
          <w:szCs w:val="24"/>
        </w:rPr>
        <w:t>Ευχαριστώ.</w:t>
      </w:r>
    </w:p>
    <w:p w14:paraId="2205DDFF" w14:textId="77777777" w:rsidR="00F618CB" w:rsidRDefault="00733657">
      <w:pPr>
        <w:spacing w:line="600" w:lineRule="auto"/>
        <w:ind w:firstLine="720"/>
        <w:jc w:val="center"/>
        <w:rPr>
          <w:rFonts w:eastAsia="Times New Roman"/>
          <w:szCs w:val="24"/>
        </w:rPr>
      </w:pPr>
      <w:r>
        <w:rPr>
          <w:rFonts w:eastAsia="Times New Roman"/>
          <w:szCs w:val="24"/>
        </w:rPr>
        <w:t>(Χειροκροτήματα από την πτέρ</w:t>
      </w:r>
      <w:r>
        <w:rPr>
          <w:rFonts w:eastAsia="Times New Roman"/>
          <w:szCs w:val="24"/>
        </w:rPr>
        <w:t>υγα της Νέας Δημοκρατίας)</w:t>
      </w:r>
    </w:p>
    <w:p w14:paraId="2205DE00" w14:textId="77777777" w:rsidR="00F618CB" w:rsidRDefault="00733657">
      <w:pPr>
        <w:spacing w:line="600" w:lineRule="auto"/>
        <w:ind w:firstLine="720"/>
        <w:jc w:val="both"/>
        <w:rPr>
          <w:rFonts w:eastAsia="Times New Roman"/>
          <w:szCs w:val="24"/>
        </w:rPr>
      </w:pPr>
      <w:r w:rsidRPr="000476E3">
        <w:rPr>
          <w:rFonts w:eastAsia="Times New Roman"/>
          <w:b/>
          <w:szCs w:val="24"/>
        </w:rPr>
        <w:t xml:space="preserve">ΠΡΟΕΔΡΕΥΩΝ (Δημήτριος </w:t>
      </w:r>
      <w:proofErr w:type="spellStart"/>
      <w:r w:rsidRPr="000476E3">
        <w:rPr>
          <w:rFonts w:eastAsia="Times New Roman"/>
          <w:b/>
          <w:szCs w:val="24"/>
        </w:rPr>
        <w:t>Κρεμαστινός</w:t>
      </w:r>
      <w:proofErr w:type="spellEnd"/>
      <w:r w:rsidRPr="000476E3">
        <w:rPr>
          <w:rFonts w:eastAsia="Times New Roman"/>
          <w:b/>
          <w:szCs w:val="24"/>
        </w:rPr>
        <w:t xml:space="preserve">): </w:t>
      </w:r>
      <w:r>
        <w:rPr>
          <w:rFonts w:eastAsia="Times New Roman"/>
          <w:szCs w:val="24"/>
        </w:rPr>
        <w:t xml:space="preserve">Κι εγώ ευχαριστώ. </w:t>
      </w:r>
    </w:p>
    <w:p w14:paraId="2205DE01" w14:textId="77777777" w:rsidR="00F618CB" w:rsidRDefault="00733657">
      <w:pPr>
        <w:spacing w:line="600" w:lineRule="auto"/>
        <w:ind w:firstLine="720"/>
        <w:jc w:val="both"/>
        <w:rPr>
          <w:rFonts w:eastAsia="Times New Roman"/>
          <w:szCs w:val="24"/>
        </w:rPr>
      </w:pPr>
      <w:r>
        <w:rPr>
          <w:rFonts w:eastAsia="Times New Roman"/>
          <w:szCs w:val="24"/>
        </w:rPr>
        <w:lastRenderedPageBreak/>
        <w:t xml:space="preserve">Παρακαλώ, κύριε Αθανασίου, έχετε τον λόγο. </w:t>
      </w:r>
    </w:p>
    <w:p w14:paraId="2205DE02" w14:textId="77777777" w:rsidR="00F618CB" w:rsidRDefault="00733657">
      <w:pPr>
        <w:spacing w:line="600" w:lineRule="auto"/>
        <w:ind w:firstLine="720"/>
        <w:jc w:val="both"/>
        <w:rPr>
          <w:rFonts w:eastAsia="Times New Roman"/>
          <w:b/>
          <w:szCs w:val="24"/>
        </w:rPr>
      </w:pPr>
      <w:r w:rsidRPr="000476E3">
        <w:rPr>
          <w:rFonts w:eastAsia="Times New Roman"/>
          <w:b/>
          <w:szCs w:val="24"/>
        </w:rPr>
        <w:t>ΧΑΡΑΛΑΜΠΟΣ ΑΘΑΝΑΣΙΟΥ:</w:t>
      </w:r>
      <w:r>
        <w:rPr>
          <w:rFonts w:eastAsia="Times New Roman"/>
          <w:b/>
          <w:szCs w:val="24"/>
        </w:rPr>
        <w:t xml:space="preserve"> </w:t>
      </w:r>
      <w:r>
        <w:rPr>
          <w:rFonts w:eastAsia="Times New Roman"/>
          <w:szCs w:val="24"/>
        </w:rPr>
        <w:t>Κυρίες και κύριοι συνάδελφοι, βρισκόμαστε στη δυσάρεστη θέση να συζητούμε και πάλι πτυχές του μείζονος ζητήμα</w:t>
      </w:r>
      <w:r>
        <w:rPr>
          <w:rFonts w:eastAsia="Times New Roman"/>
          <w:szCs w:val="24"/>
        </w:rPr>
        <w:t>τος του μεταναστευτικού, εξαιτίας πράξεων και παραλ</w:t>
      </w:r>
      <w:r>
        <w:rPr>
          <w:rFonts w:eastAsia="Times New Roman"/>
          <w:szCs w:val="24"/>
        </w:rPr>
        <w:t>εί</w:t>
      </w:r>
      <w:r>
        <w:rPr>
          <w:rFonts w:eastAsia="Times New Roman"/>
          <w:szCs w:val="24"/>
        </w:rPr>
        <w:t>ψεων αυτής της Κυβέρνησης, που έχουν οσμή σοβαρού σκανδάλου. Δυστυχώς, όσο οι ίδιοι άνθρωποι παραμένουν στην Κυβέρνηση, δεν θα είναι η τελευταία φορά που θα απασχολήσουν τη Βουλή τέτοιου είδους συζητήσει</w:t>
      </w:r>
      <w:r>
        <w:rPr>
          <w:rFonts w:eastAsia="Times New Roman"/>
          <w:szCs w:val="24"/>
        </w:rPr>
        <w:t xml:space="preserve">ς. </w:t>
      </w:r>
    </w:p>
    <w:p w14:paraId="2205DE03" w14:textId="77777777" w:rsidR="00F618CB" w:rsidRDefault="00733657">
      <w:pPr>
        <w:spacing w:line="600" w:lineRule="auto"/>
        <w:ind w:firstLine="720"/>
        <w:jc w:val="both"/>
        <w:rPr>
          <w:rFonts w:eastAsia="Times New Roman"/>
          <w:szCs w:val="24"/>
        </w:rPr>
      </w:pPr>
      <w:r>
        <w:rPr>
          <w:rFonts w:eastAsia="Times New Roman"/>
          <w:szCs w:val="24"/>
        </w:rPr>
        <w:t>Κατά τη διακυβέρνηση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περάσαμε διαφορετικές φάσεις στη διαχείριση του μεταναστευτικού και η μικρή ιστορική αναφορά έχει σημασία, εν όψει του θέματός μας. </w:t>
      </w:r>
    </w:p>
    <w:p w14:paraId="2205DE04" w14:textId="77777777" w:rsidR="00F618CB" w:rsidRDefault="00733657">
      <w:pPr>
        <w:spacing w:line="600" w:lineRule="auto"/>
        <w:ind w:firstLine="720"/>
        <w:jc w:val="both"/>
        <w:rPr>
          <w:rFonts w:eastAsia="Times New Roman"/>
          <w:szCs w:val="24"/>
        </w:rPr>
      </w:pPr>
      <w:r>
        <w:rPr>
          <w:rFonts w:eastAsia="Times New Roman"/>
          <w:szCs w:val="24"/>
        </w:rPr>
        <w:t>Στην αρχή είχαμε την περίοδο που, κατά τον ίδιο τον Πρωθυπουργό, θαλάσσια σύνορα δεν</w:t>
      </w:r>
      <w:r>
        <w:rPr>
          <w:rFonts w:eastAsia="Times New Roman"/>
          <w:szCs w:val="24"/>
        </w:rPr>
        <w:t xml:space="preserve"> υπήρχαν και</w:t>
      </w:r>
      <w:r>
        <w:rPr>
          <w:rFonts w:eastAsia="Times New Roman"/>
          <w:szCs w:val="24"/>
        </w:rPr>
        <w:t>,</w:t>
      </w:r>
      <w:r>
        <w:rPr>
          <w:rFonts w:eastAsia="Times New Roman"/>
          <w:szCs w:val="24"/>
        </w:rPr>
        <w:t xml:space="preserve"> επομένως, για αρκετά μεγάλο χρονικό διάστημα η χώρα μας δεν κατέβα</w:t>
      </w:r>
      <w:r>
        <w:rPr>
          <w:rFonts w:eastAsia="Times New Roman"/>
          <w:szCs w:val="24"/>
        </w:rPr>
        <w:t>λ</w:t>
      </w:r>
      <w:r>
        <w:rPr>
          <w:rFonts w:eastAsia="Times New Roman"/>
          <w:szCs w:val="24"/>
        </w:rPr>
        <w:t>λε ιδιαίτερο κόπο να τα διασφαλίσει. Ήταν η εποχή που</w:t>
      </w:r>
      <w:r>
        <w:rPr>
          <w:rFonts w:eastAsia="Times New Roman"/>
          <w:szCs w:val="24"/>
        </w:rPr>
        <w:t>,</w:t>
      </w:r>
      <w:r>
        <w:rPr>
          <w:rFonts w:eastAsia="Times New Roman"/>
          <w:szCs w:val="24"/>
        </w:rPr>
        <w:t xml:space="preserve"> ενώ οι μεταναστευτικές ροές αυξάνονταν, η αρμόδια Υπουργός ανέφερε ότι «δεν υφίσταται ζήτημα, γιατί απλώς λιάζονται στις</w:t>
      </w:r>
      <w:r>
        <w:rPr>
          <w:rFonts w:eastAsia="Times New Roman"/>
          <w:szCs w:val="24"/>
        </w:rPr>
        <w:t xml:space="preserve"> πλατείες». </w:t>
      </w:r>
    </w:p>
    <w:p w14:paraId="2205DE05"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Αυτονόητα η κατάσταση έγινε γρήγορα ανεξέλεγκτη, ιδίως με την ένταση των προσφυγικών ροών. Τα νησιά που συνορεύουν με τα παράλια της Μικράς Ασίας διαχειρίστηκαν αριθμούς μεταναστών και προσφύγων πρωτόγνωρους και πέρα από </w:t>
      </w:r>
      <w:r>
        <w:rPr>
          <w:rFonts w:eastAsia="Times New Roman" w:cs="Times New Roman"/>
          <w:szCs w:val="24"/>
        </w:rPr>
        <w:lastRenderedPageBreak/>
        <w:t xml:space="preserve">τις δυνατότητές τους. </w:t>
      </w:r>
      <w:r>
        <w:rPr>
          <w:rFonts w:eastAsia="Times New Roman" w:cs="Times New Roman"/>
          <w:szCs w:val="24"/>
        </w:rPr>
        <w:t xml:space="preserve">Φυσικά, η Κυβέρνηση πιάστηκε παντελώς αδιάβαστη και απροετοίμαστη. Τότε ήρθε η εποχή της παντοκρατορίας των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υβερνητικών </w:t>
      </w:r>
      <w:r>
        <w:rPr>
          <w:rFonts w:eastAsia="Times New Roman" w:cs="Times New Roman"/>
          <w:szCs w:val="24"/>
        </w:rPr>
        <w:t>ο</w:t>
      </w:r>
      <w:r>
        <w:rPr>
          <w:rFonts w:eastAsia="Times New Roman" w:cs="Times New Roman"/>
          <w:szCs w:val="24"/>
        </w:rPr>
        <w:t xml:space="preserve">ργανώσεων. Κάποιες απ’ αυτές, ελάχιστες, είναι εγνωσμένης αξίας. Δεν μπορούμε να βάλουμε στην ίδια κατηγορία τους </w:t>
      </w:r>
      <w:r>
        <w:rPr>
          <w:rFonts w:eastAsia="Times New Roman" w:cs="Times New Roman"/>
          <w:szCs w:val="24"/>
        </w:rPr>
        <w:t>«</w:t>
      </w:r>
      <w:r>
        <w:rPr>
          <w:rFonts w:eastAsia="Times New Roman" w:cs="Times New Roman"/>
          <w:szCs w:val="24"/>
        </w:rPr>
        <w:t>Γιατρούς του Κόσ</w:t>
      </w:r>
      <w:r>
        <w:rPr>
          <w:rFonts w:eastAsia="Times New Roman" w:cs="Times New Roman"/>
          <w:szCs w:val="24"/>
        </w:rPr>
        <w:t>μου</w:t>
      </w:r>
      <w:r>
        <w:rPr>
          <w:rFonts w:eastAsia="Times New Roman" w:cs="Times New Roman"/>
          <w:szCs w:val="24"/>
        </w:rPr>
        <w:t>»</w:t>
      </w:r>
      <w:r>
        <w:rPr>
          <w:rFonts w:eastAsia="Times New Roman" w:cs="Times New Roman"/>
          <w:szCs w:val="24"/>
        </w:rPr>
        <w:t xml:space="preserve"> ή τους </w:t>
      </w:r>
      <w:r>
        <w:rPr>
          <w:rFonts w:eastAsia="Times New Roman" w:cs="Times New Roman"/>
          <w:szCs w:val="24"/>
        </w:rPr>
        <w:t>«</w:t>
      </w:r>
      <w:r>
        <w:rPr>
          <w:rFonts w:eastAsia="Times New Roman" w:cs="Times New Roman"/>
          <w:szCs w:val="24"/>
        </w:rPr>
        <w:t>Γιατρούς Χωρίς Σύνορα</w:t>
      </w:r>
      <w:r>
        <w:rPr>
          <w:rFonts w:eastAsia="Times New Roman" w:cs="Times New Roman"/>
          <w:szCs w:val="24"/>
        </w:rPr>
        <w:t>»</w:t>
      </w:r>
      <w:r>
        <w:rPr>
          <w:rFonts w:eastAsia="Times New Roman" w:cs="Times New Roman"/>
          <w:szCs w:val="24"/>
        </w:rPr>
        <w:t>, με τ</w:t>
      </w:r>
      <w:r>
        <w:rPr>
          <w:rFonts w:eastAsia="Times New Roman" w:cs="Times New Roman"/>
          <w:szCs w:val="24"/>
        </w:rPr>
        <w:t>ι</w:t>
      </w:r>
      <w:r>
        <w:rPr>
          <w:rFonts w:eastAsia="Times New Roman" w:cs="Times New Roman"/>
          <w:szCs w:val="24"/>
        </w:rPr>
        <w:t>ς</w:t>
      </w:r>
      <w:r>
        <w:rPr>
          <w:rFonts w:eastAsia="Times New Roman" w:cs="Times New Roman"/>
          <w:szCs w:val="24"/>
        </w:rPr>
        <w:t xml:space="preserve"> περισσότερες </w:t>
      </w:r>
      <w:r>
        <w:rPr>
          <w:rFonts w:eastAsia="Times New Roman" w:cs="Times New Roman"/>
          <w:szCs w:val="24"/>
        </w:rPr>
        <w:t xml:space="preserve">που </w:t>
      </w:r>
      <w:r>
        <w:rPr>
          <w:rFonts w:eastAsia="Times New Roman" w:cs="Times New Roman"/>
          <w:szCs w:val="24"/>
        </w:rPr>
        <w:t xml:space="preserve">είναι παντελώς άγνωστες. </w:t>
      </w:r>
    </w:p>
    <w:p w14:paraId="2205DE06"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Καθώς, όμως, δεν υπήρχε κράτος ούτε να κάνει όσα πρέπει αλλά ούτε καν να τις ελέγξει για χρόνια, αυτές δρούσαν ανεξέλεγκτα και εν πολλοίς υποκαθιστούσαν το κράτος. Τουλά</w:t>
      </w:r>
      <w:r>
        <w:rPr>
          <w:rFonts w:eastAsia="Times New Roman" w:cs="Times New Roman"/>
          <w:szCs w:val="24"/>
        </w:rPr>
        <w:t xml:space="preserve">χιστον </w:t>
      </w:r>
      <w:proofErr w:type="spellStart"/>
      <w:r>
        <w:rPr>
          <w:rFonts w:eastAsia="Times New Roman" w:cs="Times New Roman"/>
          <w:szCs w:val="24"/>
        </w:rPr>
        <w:t>εκατόν</w:t>
      </w:r>
      <w:proofErr w:type="spellEnd"/>
      <w:r>
        <w:rPr>
          <w:rFonts w:eastAsia="Times New Roman" w:cs="Times New Roman"/>
          <w:szCs w:val="24"/>
        </w:rPr>
        <w:t xml:space="preserve"> δεκατέσσερις </w:t>
      </w:r>
      <w:r>
        <w:rPr>
          <w:rFonts w:eastAsia="Times New Roman" w:cs="Times New Roman"/>
          <w:szCs w:val="24"/>
        </w:rPr>
        <w:t>ΜΚΟ μο</w:t>
      </w:r>
      <w:r>
        <w:rPr>
          <w:rFonts w:eastAsia="Times New Roman" w:cs="Times New Roman"/>
          <w:szCs w:val="24"/>
        </w:rPr>
        <w:t>ύ</w:t>
      </w:r>
      <w:r>
        <w:rPr>
          <w:rFonts w:eastAsia="Times New Roman" w:cs="Times New Roman"/>
          <w:szCs w:val="24"/>
        </w:rPr>
        <w:t xml:space="preserve"> ανέφερε ο αρμόδιος Υπουργός κ. Βίτσας σε πρόσφατη ερώτησή μου και ποιος ξέρει και πόσες άλλες πριν αρχίσει η καταγραφή. Κανένα ουσιαστικό θεσμικό πλαίσιο, πολύ καθυστερημένη καταγραφή, κανένας έλεγχος φορολογικός, οικονομ</w:t>
      </w:r>
      <w:r>
        <w:rPr>
          <w:rFonts w:eastAsia="Times New Roman" w:cs="Times New Roman"/>
          <w:szCs w:val="24"/>
        </w:rPr>
        <w:t>ικός, δημοσιονομικός, καμ</w:t>
      </w:r>
      <w:r>
        <w:rPr>
          <w:rFonts w:eastAsia="Times New Roman" w:cs="Times New Roman"/>
          <w:szCs w:val="24"/>
        </w:rPr>
        <w:t>μ</w:t>
      </w:r>
      <w:r>
        <w:rPr>
          <w:rFonts w:eastAsia="Times New Roman" w:cs="Times New Roman"/>
          <w:szCs w:val="24"/>
        </w:rPr>
        <w:t>ιά λογοδοσία.</w:t>
      </w:r>
    </w:p>
    <w:p w14:paraId="2205DE07"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Την ίδια εποχή άρχισε η χώρα μας να έχει πρόσβαση σε πολύ σημαντικούς ευρωπαϊκούς πόρους για την αντιμετώπιση του ζητήματος. Πάνω από 1,6 δισεκατομμύρια, όπως αναλυτικά αναφέρουμε στην επερώτησή μας. Κάποια απ’ αυτά </w:t>
      </w:r>
      <w:r>
        <w:rPr>
          <w:rFonts w:eastAsia="Times New Roman" w:cs="Times New Roman"/>
          <w:szCs w:val="24"/>
        </w:rPr>
        <w:t>προφανώς πήγαν σε ΜΚΟ. Κανείς, όμως, δεν ξέρει πόσα ακριβώς και σε ποιες. Κάποια άλλα δεν μπορέσαμε να τα πάρουμε</w:t>
      </w:r>
      <w:r>
        <w:rPr>
          <w:rFonts w:eastAsia="Times New Roman" w:cs="Times New Roman"/>
          <w:szCs w:val="24"/>
        </w:rPr>
        <w:t>,</w:t>
      </w:r>
      <w:r>
        <w:rPr>
          <w:rFonts w:eastAsia="Times New Roman" w:cs="Times New Roman"/>
          <w:szCs w:val="24"/>
        </w:rPr>
        <w:t xml:space="preserve"> λόγω αβλεψίας και ανικανότητας, ενώ ένα ευκαταφρόνητο ποσό έχει εγγραφεί στο λογιστικό </w:t>
      </w:r>
      <w:proofErr w:type="spellStart"/>
      <w:r>
        <w:rPr>
          <w:rFonts w:eastAsia="Times New Roman" w:cs="Times New Roman"/>
          <w:szCs w:val="24"/>
        </w:rPr>
        <w:t>υπερπλεόνασμα</w:t>
      </w:r>
      <w:proofErr w:type="spellEnd"/>
      <w:r>
        <w:rPr>
          <w:rFonts w:eastAsia="Times New Roman" w:cs="Times New Roman"/>
          <w:szCs w:val="24"/>
        </w:rPr>
        <w:t xml:space="preserve">, το οποίο </w:t>
      </w:r>
      <w:r>
        <w:rPr>
          <w:rFonts w:eastAsia="Times New Roman" w:cs="Times New Roman"/>
          <w:szCs w:val="24"/>
        </w:rPr>
        <w:lastRenderedPageBreak/>
        <w:t>εμφανίζετε, κύριε Υπουργοί, πρ</w:t>
      </w:r>
      <w:r>
        <w:rPr>
          <w:rFonts w:eastAsia="Times New Roman" w:cs="Times New Roman"/>
          <w:szCs w:val="24"/>
        </w:rPr>
        <w:t>οκειμένου να αφηγηθείτε μία δημοσιονομική επιτυχία</w:t>
      </w:r>
      <w:r>
        <w:rPr>
          <w:rFonts w:eastAsia="Times New Roman" w:cs="Times New Roman"/>
          <w:szCs w:val="24"/>
        </w:rPr>
        <w:t>,</w:t>
      </w:r>
      <w:r>
        <w:rPr>
          <w:rFonts w:eastAsia="Times New Roman" w:cs="Times New Roman"/>
          <w:szCs w:val="24"/>
        </w:rPr>
        <w:t xml:space="preserve"> η οποία όμως στερείται σοβαρότητας. Πλέον, κανείς δεν σας πιστεύει σε ό,τι και εάν πείτε ή κάνετε. </w:t>
      </w:r>
    </w:p>
    <w:p w14:paraId="2205DE08"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Πέραν αυτών, όμως, είναι γεγονός ότι ένα πολύ σημαντικό ποσό το πήρε και το διαχειρίστηκε η ίδια η Κυβέρ</w:t>
      </w:r>
      <w:r>
        <w:rPr>
          <w:rFonts w:eastAsia="Times New Roman" w:cs="Times New Roman"/>
          <w:szCs w:val="24"/>
        </w:rPr>
        <w:t>νηση, ιδίως χρήματα που αφορούν την ικανοποίηση όλων των βασικών αναγκών των ανθρώπων αυτών. Και αναφέρομαι στη σίτιση και στη στέγαση. Ποιο είναι το αποτέλεσμα; Υπάρχει πλειάδα δημοσιευμάτων και καταγγελιών για κακοδιαχείριση των κονδυλίων αυτών. Πρόσφατα</w:t>
      </w:r>
      <w:r>
        <w:rPr>
          <w:rFonts w:eastAsia="Times New Roman" w:cs="Times New Roman"/>
          <w:szCs w:val="24"/>
        </w:rPr>
        <w:t xml:space="preserve"> στοιχεία που κατέθεσε το Υπουργείο Εθνικής Άμυνας στη Βουλή απέδειξαν ότι πάνω από το 80% των συμβάσεων σίτισης γίνεται με απευθείας αναθέσεις, πρόχειρους διαγωνισμούς και διαπραγματεύσεις. </w:t>
      </w:r>
    </w:p>
    <w:p w14:paraId="2205DE09"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Βέβαια, υπάρχει νομοθετικό πλαίσιο το οποίο η Νέα Δημοκρατία δεν</w:t>
      </w:r>
      <w:r>
        <w:rPr>
          <w:rFonts w:eastAsia="Times New Roman" w:cs="Times New Roman"/>
          <w:szCs w:val="24"/>
        </w:rPr>
        <w:t xml:space="preserve"> το ψήφισε. Τότε, όμως, η δικαιολογία στην αιτιολογική έκθεση ήταν ότι υπήρχαν έκτακτες ανάγκες. Οι έκτακτες ανάγκες, όμως, </w:t>
      </w:r>
      <w:r>
        <w:rPr>
          <w:rFonts w:eastAsia="Times New Roman" w:cs="Times New Roman"/>
          <w:szCs w:val="24"/>
        </w:rPr>
        <w:t>υπάρχουν</w:t>
      </w:r>
      <w:r>
        <w:rPr>
          <w:rFonts w:eastAsia="Times New Roman" w:cs="Times New Roman"/>
          <w:szCs w:val="24"/>
        </w:rPr>
        <w:t xml:space="preserve"> συνέχεια, κύριοι Υπουργοί. Και όπως είναι πια και η νομολογία του Ευρωπαϊκού Δικαστηρίου, το έκτακτο συνδυάζεται με το απρό</w:t>
      </w:r>
      <w:r>
        <w:rPr>
          <w:rFonts w:eastAsia="Times New Roman" w:cs="Times New Roman"/>
          <w:szCs w:val="24"/>
        </w:rPr>
        <w:t>βλεπτο. Μα τώρα είναι προβλέψιμα όλα. Και διερωτώμεθα: Γιατί δεν κάνετε διαγωνισμούς;</w:t>
      </w:r>
    </w:p>
    <w:p w14:paraId="2205DE0A"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την Προεδρική Έδρα καταλαμβάνει ο Β</w:t>
      </w:r>
      <w:r>
        <w:rPr>
          <w:rFonts w:eastAsia="Times New Roman" w:cs="Times New Roman"/>
          <w:szCs w:val="24"/>
        </w:rPr>
        <w:t>΄</w:t>
      </w:r>
      <w:r>
        <w:rPr>
          <w:rFonts w:eastAsia="Times New Roman" w:cs="Times New Roman"/>
          <w:szCs w:val="24"/>
        </w:rPr>
        <w:t xml:space="preserve"> Αντιπρόεδρος της Βουλής κ. </w:t>
      </w:r>
      <w:r w:rsidRPr="005079FC">
        <w:rPr>
          <w:rFonts w:eastAsia="Times New Roman" w:cs="Times New Roman"/>
          <w:b/>
          <w:szCs w:val="24"/>
        </w:rPr>
        <w:t>ΓΕΩΡΓΙΟΣ ΒΑΡΕΜΕΝΟΣ</w:t>
      </w:r>
      <w:r>
        <w:rPr>
          <w:rFonts w:eastAsia="Times New Roman" w:cs="Times New Roman"/>
          <w:szCs w:val="24"/>
        </w:rPr>
        <w:t>)</w:t>
      </w:r>
    </w:p>
    <w:p w14:paraId="2205DE0B"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Μόνο για τα νησιά της Λέσβου, της Σάμου και της Κω είκοσι οχτώ περίπο</w:t>
      </w:r>
      <w:r>
        <w:rPr>
          <w:rFonts w:eastAsia="Times New Roman" w:cs="Times New Roman"/>
          <w:szCs w:val="24"/>
        </w:rPr>
        <w:t>υ</w:t>
      </w:r>
      <w:r>
        <w:rPr>
          <w:rFonts w:eastAsia="Times New Roman" w:cs="Times New Roman"/>
          <w:szCs w:val="24"/>
        </w:rPr>
        <w:t>,</w:t>
      </w:r>
      <w:r>
        <w:rPr>
          <w:rFonts w:eastAsia="Times New Roman" w:cs="Times New Roman"/>
          <w:szCs w:val="24"/>
        </w:rPr>
        <w:t xml:space="preserve"> από τα τριάντα εκατομμύρια ευρώ που διατέθηκαν, μοιράστηκαν χωρίς σοβαρές, αλλά κυρίως διαφανείς διαγωνιστικές διαδικασίες. Υπάρχουν σοβαρές υπόνοιες πλέον ότι </w:t>
      </w:r>
      <w:r>
        <w:rPr>
          <w:rFonts w:eastAsia="Times New Roman" w:cs="Times New Roman"/>
          <w:szCs w:val="24"/>
        </w:rPr>
        <w:t xml:space="preserve">είτε </w:t>
      </w:r>
      <w:r>
        <w:rPr>
          <w:rFonts w:eastAsia="Times New Roman" w:cs="Times New Roman"/>
          <w:szCs w:val="24"/>
        </w:rPr>
        <w:t xml:space="preserve">γίνεται </w:t>
      </w:r>
      <w:proofErr w:type="spellStart"/>
      <w:r>
        <w:rPr>
          <w:rFonts w:eastAsia="Times New Roman" w:cs="Times New Roman"/>
          <w:szCs w:val="24"/>
        </w:rPr>
        <w:t>διαμ</w:t>
      </w:r>
      <w:r>
        <w:rPr>
          <w:rFonts w:eastAsia="Times New Roman" w:cs="Times New Roman"/>
          <w:szCs w:val="24"/>
        </w:rPr>
        <w:t>οι</w:t>
      </w:r>
      <w:r>
        <w:rPr>
          <w:rFonts w:eastAsia="Times New Roman" w:cs="Times New Roman"/>
          <w:szCs w:val="24"/>
        </w:rPr>
        <w:t>ρισμός</w:t>
      </w:r>
      <w:proofErr w:type="spellEnd"/>
      <w:r>
        <w:rPr>
          <w:rFonts w:eastAsia="Times New Roman" w:cs="Times New Roman"/>
          <w:szCs w:val="24"/>
        </w:rPr>
        <w:t xml:space="preserve"> χρήματος σε </w:t>
      </w:r>
      <w:r>
        <w:rPr>
          <w:rFonts w:eastAsia="Times New Roman" w:cs="Times New Roman"/>
          <w:szCs w:val="24"/>
        </w:rPr>
        <w:t>«</w:t>
      </w:r>
      <w:r>
        <w:rPr>
          <w:rFonts w:eastAsia="Times New Roman" w:cs="Times New Roman"/>
          <w:szCs w:val="24"/>
        </w:rPr>
        <w:t>ημέτερους</w:t>
      </w:r>
      <w:r>
        <w:rPr>
          <w:rFonts w:eastAsia="Times New Roman" w:cs="Times New Roman"/>
          <w:szCs w:val="24"/>
        </w:rPr>
        <w:t>»</w:t>
      </w:r>
      <w:r>
        <w:rPr>
          <w:rFonts w:eastAsia="Times New Roman" w:cs="Times New Roman"/>
          <w:szCs w:val="24"/>
        </w:rPr>
        <w:t xml:space="preserve"> είτε ότι η Κυβέρνηση ανέχεται φαινόμενα </w:t>
      </w:r>
      <w:r>
        <w:rPr>
          <w:rFonts w:eastAsia="Times New Roman" w:cs="Times New Roman"/>
          <w:szCs w:val="24"/>
        </w:rPr>
        <w:t>καρτέλ στο</w:t>
      </w:r>
      <w:r>
        <w:rPr>
          <w:rFonts w:eastAsia="Times New Roman" w:cs="Times New Roman"/>
          <w:szCs w:val="24"/>
        </w:rPr>
        <w:t>ν</w:t>
      </w:r>
      <w:r>
        <w:rPr>
          <w:rFonts w:eastAsia="Times New Roman" w:cs="Times New Roman"/>
          <w:szCs w:val="24"/>
        </w:rPr>
        <w:t xml:space="preserve"> χώρο της σίτισης είτε και τα δύο παραπάνω ταυτόχρονα.</w:t>
      </w:r>
    </w:p>
    <w:p w14:paraId="2205DE0C"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Πρέπει να είστε σίγουροι ότι όλα θα ελεγχθούν. Δεν αποδίδουμε ευθύνη σε κανέναν τώρα, αλλά όλα θα ελεγχθούν και ειδικά οι αχυράνθρωποι οι οποίοι δρουν στα νησιά και κυρίως στην πατρίδα μου</w:t>
      </w:r>
      <w:r>
        <w:rPr>
          <w:rFonts w:eastAsia="Times New Roman" w:cs="Times New Roman"/>
          <w:szCs w:val="24"/>
        </w:rPr>
        <w:t>,</w:t>
      </w:r>
      <w:r>
        <w:rPr>
          <w:rFonts w:eastAsia="Times New Roman" w:cs="Times New Roman"/>
          <w:szCs w:val="24"/>
        </w:rPr>
        <w:t xml:space="preserve"> τη Λέσβο.</w:t>
      </w:r>
    </w:p>
    <w:p w14:paraId="2205DE0D"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Άλλες εξηγήσεις δεν υπάρχουν μετά από τόσα χρόνια εμπειρίας. Η Κυβέρνηση δεν είχε και δεν έχει να απαντήσει τίποτα στις καταγγελίες. Ήδη από την επίκαιρη ερώτηση που είχαμε καταθέσει δύο χρόνια πριν και η οποία συζητήθηκε στις 24</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2016, είχαμε</w:t>
      </w:r>
      <w:r>
        <w:rPr>
          <w:rFonts w:eastAsia="Times New Roman" w:cs="Times New Roman"/>
          <w:szCs w:val="24"/>
        </w:rPr>
        <w:t xml:space="preserve"> θέσει υπ’ </w:t>
      </w:r>
      <w:proofErr w:type="spellStart"/>
      <w:r>
        <w:rPr>
          <w:rFonts w:eastAsia="Times New Roman" w:cs="Times New Roman"/>
          <w:szCs w:val="24"/>
        </w:rPr>
        <w:t>όψιν</w:t>
      </w:r>
      <w:proofErr w:type="spellEnd"/>
      <w:r>
        <w:rPr>
          <w:rFonts w:eastAsia="Times New Roman" w:cs="Times New Roman"/>
          <w:szCs w:val="24"/>
        </w:rPr>
        <w:t xml:space="preserve"> σας τις καταγγελίες και τα προβλήματα τα οποία σχετίζονταν με τη διαχείριση των κονδυλίων για το μεταναστευτικό. </w:t>
      </w:r>
    </w:p>
    <w:p w14:paraId="2205DE0E"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Από τότε έχουμε επίσης, καταθέσει αναρίθμητες ερωτήσεις, αναφορές, επίκαιρες ερωτήσεις και εντούτοις μέχρι σήμερα, ακόμη και ε</w:t>
      </w:r>
      <w:r>
        <w:rPr>
          <w:rFonts w:eastAsia="Times New Roman" w:cs="Times New Roman"/>
          <w:szCs w:val="24"/>
        </w:rPr>
        <w:t xml:space="preserve">άν έχουν περάσει άλλοι </w:t>
      </w:r>
      <w:r>
        <w:rPr>
          <w:rFonts w:eastAsia="Times New Roman" w:cs="Times New Roman"/>
          <w:szCs w:val="24"/>
        </w:rPr>
        <w:lastRenderedPageBreak/>
        <w:t xml:space="preserve">Υπουργοί από τη θέση που κατέχετε σήμερα, κύριε Βίτσα, πάντοτε η απάντηση ήταν και παραμένει η ίδια, ότι τα πάντα τα έχετε πράξει σωστά λαμβανομένων υπ’ </w:t>
      </w:r>
      <w:proofErr w:type="spellStart"/>
      <w:r>
        <w:rPr>
          <w:rFonts w:eastAsia="Times New Roman" w:cs="Times New Roman"/>
          <w:szCs w:val="24"/>
        </w:rPr>
        <w:t>όψιν</w:t>
      </w:r>
      <w:proofErr w:type="spellEnd"/>
      <w:r>
        <w:rPr>
          <w:rFonts w:eastAsia="Times New Roman" w:cs="Times New Roman"/>
          <w:szCs w:val="24"/>
        </w:rPr>
        <w:t xml:space="preserve"> των συνθηκών, ότι τα κονδύλια τα έχετε διαχειριστεί με απόλυτη διαφάνεια κα</w:t>
      </w:r>
      <w:r>
        <w:rPr>
          <w:rFonts w:eastAsia="Times New Roman" w:cs="Times New Roman"/>
          <w:szCs w:val="24"/>
        </w:rPr>
        <w:t>ι ότι</w:t>
      </w:r>
      <w:r>
        <w:rPr>
          <w:rFonts w:eastAsia="Times New Roman" w:cs="Times New Roman"/>
          <w:szCs w:val="24"/>
        </w:rPr>
        <w:t>,</w:t>
      </w:r>
      <w:r>
        <w:rPr>
          <w:rFonts w:eastAsia="Times New Roman" w:cs="Times New Roman"/>
          <w:szCs w:val="24"/>
        </w:rPr>
        <w:t xml:space="preserve"> για την κατάσταση που επικρατεί στα νησιά</w:t>
      </w:r>
      <w:r>
        <w:rPr>
          <w:rFonts w:eastAsia="Times New Roman" w:cs="Times New Roman"/>
          <w:szCs w:val="24"/>
        </w:rPr>
        <w:t>,</w:t>
      </w:r>
      <w:r>
        <w:rPr>
          <w:rFonts w:eastAsia="Times New Roman" w:cs="Times New Roman"/>
          <w:szCs w:val="24"/>
        </w:rPr>
        <w:t xml:space="preserve"> κύρια υπεύθυνα είναι τα κράτη της Ευρωπαϊκής Ένωσης, που αντιδρούν στο να δεχθούν τον αριθμό αιτούντων άσυλο προσφύγων που τους αναλογεί.</w:t>
      </w:r>
    </w:p>
    <w:p w14:paraId="2205DE0F"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Πέραν αυτών, όμως, είχα </w:t>
      </w:r>
      <w:proofErr w:type="spellStart"/>
      <w:r>
        <w:rPr>
          <w:rFonts w:eastAsia="Times New Roman" w:cs="Times New Roman"/>
          <w:szCs w:val="24"/>
        </w:rPr>
        <w:t>επιστήσει</w:t>
      </w:r>
      <w:proofErr w:type="spellEnd"/>
      <w:r>
        <w:rPr>
          <w:rFonts w:eastAsia="Times New Roman" w:cs="Times New Roman"/>
          <w:szCs w:val="24"/>
        </w:rPr>
        <w:t xml:space="preserve"> εγώ προσωπικά την προσοχή σας στις</w:t>
      </w:r>
      <w:r>
        <w:rPr>
          <w:rFonts w:eastAsia="Times New Roman" w:cs="Times New Roman"/>
          <w:szCs w:val="24"/>
        </w:rPr>
        <w:t xml:space="preserve"> αντιφάσεις και την ασυνεννοησία –ευγενικά τη χαρακτηρίζω ασυνεννοησία- στις οποίες είχαν υποπέσει οι προκάτοχοί σας, κ. </w:t>
      </w:r>
      <w:proofErr w:type="spellStart"/>
      <w:r>
        <w:rPr>
          <w:rFonts w:eastAsia="Times New Roman" w:cs="Times New Roman"/>
          <w:szCs w:val="24"/>
        </w:rPr>
        <w:t>Μουζάλας</w:t>
      </w:r>
      <w:proofErr w:type="spellEnd"/>
      <w:r>
        <w:rPr>
          <w:rFonts w:eastAsia="Times New Roman" w:cs="Times New Roman"/>
          <w:szCs w:val="24"/>
        </w:rPr>
        <w:t xml:space="preserve"> και κ. </w:t>
      </w:r>
      <w:proofErr w:type="spellStart"/>
      <w:r>
        <w:rPr>
          <w:rFonts w:eastAsia="Times New Roman" w:cs="Times New Roman"/>
          <w:szCs w:val="24"/>
        </w:rPr>
        <w:t>Κουρουμπλής</w:t>
      </w:r>
      <w:proofErr w:type="spellEnd"/>
      <w:r>
        <w:rPr>
          <w:rFonts w:eastAsia="Times New Roman" w:cs="Times New Roman"/>
          <w:szCs w:val="24"/>
        </w:rPr>
        <w:t xml:space="preserve">. </w:t>
      </w:r>
    </w:p>
    <w:p w14:paraId="2205DE10"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Ο μεν πρώτος επί ερωτήσεώς μου είχε απαντήσει ότι ως αρμόδιο Υπουργείο για τον έλεγχο των ΜΚΟ εκτός των κ</w:t>
      </w:r>
      <w:r>
        <w:rPr>
          <w:rFonts w:eastAsia="Times New Roman" w:cs="Times New Roman"/>
          <w:szCs w:val="24"/>
        </w:rPr>
        <w:t xml:space="preserve">αταστημάτων υποδοχής και ταυτοποίησης είναι το Υπουργείο Ναυτιλίας και Νησιωτικής Πολιτικής και συγκεκριμένα η Γραμματεία Αιγαίου και Νησιωτικής Πολιτικής. Εντούτοις σε πρόσφατη ερώτησή μου ο κ. </w:t>
      </w:r>
      <w:proofErr w:type="spellStart"/>
      <w:r>
        <w:rPr>
          <w:rFonts w:eastAsia="Times New Roman" w:cs="Times New Roman"/>
          <w:szCs w:val="24"/>
        </w:rPr>
        <w:t>Κουρουμπλής</w:t>
      </w:r>
      <w:proofErr w:type="spellEnd"/>
      <w:r>
        <w:rPr>
          <w:rFonts w:eastAsia="Times New Roman" w:cs="Times New Roman"/>
          <w:szCs w:val="24"/>
        </w:rPr>
        <w:t xml:space="preserve"> απάντησε ότι αρμόδια αρχή για τον έλεγχο των ΜΚΟ </w:t>
      </w:r>
      <w:r>
        <w:rPr>
          <w:rFonts w:eastAsia="Times New Roman" w:cs="Times New Roman"/>
          <w:szCs w:val="24"/>
        </w:rPr>
        <w:t>είναι το Υπουργείο Μεταναστευτικής Πολιτικής.</w:t>
      </w:r>
    </w:p>
    <w:p w14:paraId="2205DE11"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Και να ήταν μόνο αυτά; Ακόμα και τώρα, που η χώρα διερευνάται και διασύρεται πανευρωπαϊκά</w:t>
      </w:r>
      <w:r>
        <w:rPr>
          <w:rFonts w:eastAsia="Times New Roman" w:cs="Times New Roman"/>
          <w:szCs w:val="24"/>
        </w:rPr>
        <w:t>,</w:t>
      </w:r>
      <w:r>
        <w:rPr>
          <w:rFonts w:eastAsia="Times New Roman" w:cs="Times New Roman"/>
          <w:szCs w:val="24"/>
        </w:rPr>
        <w:t xml:space="preserve"> καθώς τελεί υπό έρευνα από τον </w:t>
      </w:r>
      <w:r>
        <w:rPr>
          <w:rFonts w:eastAsia="Times New Roman" w:cs="Times New Roman"/>
          <w:szCs w:val="24"/>
          <w:lang w:val="en-US"/>
        </w:rPr>
        <w:t>OLAF</w:t>
      </w:r>
      <w:r>
        <w:rPr>
          <w:rFonts w:eastAsia="Times New Roman" w:cs="Times New Roman"/>
          <w:szCs w:val="24"/>
        </w:rPr>
        <w:t xml:space="preserve"> για αυτά που μόλις </w:t>
      </w:r>
      <w:r>
        <w:rPr>
          <w:rFonts w:eastAsia="Times New Roman" w:cs="Times New Roman"/>
          <w:szCs w:val="24"/>
        </w:rPr>
        <w:lastRenderedPageBreak/>
        <w:t>σας ανέφερα, η Κυβέρνηση δεν έχει να πει τίποτα απολύτως. Απολύτ</w:t>
      </w:r>
      <w:r>
        <w:rPr>
          <w:rFonts w:eastAsia="Times New Roman" w:cs="Times New Roman"/>
          <w:szCs w:val="24"/>
        </w:rPr>
        <w:t>ως τίποτα και περιμένουμε να ακούσουμε κάτι. Τι, όμως, μπορείτε να πείτε, κύριε Υπουργέ;</w:t>
      </w:r>
    </w:p>
    <w:p w14:paraId="2205DE12"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π</w:t>
      </w:r>
      <w:r>
        <w:rPr>
          <w:rFonts w:eastAsia="Times New Roman" w:cs="Times New Roman"/>
          <w:szCs w:val="24"/>
        </w:rPr>
        <w:t>ως δεν είχατε να δηλώσετε τίποτα και στις εξήντα τέσσερις ερωτήσεις που έχουμε καταθέσει και από τις οποίες οι περισσότερες έχουν μείνει αναπάντητες. Όπως δεν είχατε</w:t>
      </w:r>
      <w:r>
        <w:rPr>
          <w:rFonts w:eastAsia="Times New Roman" w:cs="Times New Roman"/>
          <w:szCs w:val="24"/>
        </w:rPr>
        <w:t xml:space="preserve"> να σχολιάσ</w:t>
      </w:r>
      <w:r>
        <w:rPr>
          <w:rFonts w:eastAsia="Times New Roman" w:cs="Times New Roman"/>
          <w:szCs w:val="24"/>
        </w:rPr>
        <w:t>ετε</w:t>
      </w:r>
      <w:r>
        <w:rPr>
          <w:rFonts w:eastAsia="Times New Roman" w:cs="Times New Roman"/>
          <w:szCs w:val="24"/>
        </w:rPr>
        <w:t xml:space="preserve"> τίποτα και στις καταγγελίες του ίδιου του </w:t>
      </w:r>
      <w:r>
        <w:rPr>
          <w:rFonts w:eastAsia="Times New Roman" w:cs="Times New Roman"/>
          <w:szCs w:val="24"/>
        </w:rPr>
        <w:t>Δ</w:t>
      </w:r>
      <w:r>
        <w:rPr>
          <w:rFonts w:eastAsia="Times New Roman" w:cs="Times New Roman"/>
          <w:szCs w:val="24"/>
        </w:rPr>
        <w:t xml:space="preserve">ιευθυντή της Υπηρεσίας Υποδοχής και Ταυτοποίησης, του κ. Ηλιόπουλου, τον οποίο αποπέμψατε με διαδικασίες ταχύτατες, συνοπτικές. Είναι γεγονός ότι πράγματι δεν υπάρχει κανένας έλεγχος. </w:t>
      </w:r>
    </w:p>
    <w:p w14:paraId="2205DE13"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Και, επειδή δ</w:t>
      </w:r>
      <w:r>
        <w:rPr>
          <w:rFonts w:eastAsia="Times New Roman" w:cs="Times New Roman"/>
          <w:szCs w:val="24"/>
        </w:rPr>
        <w:t>εν υπάρχει αυτός ο έλεγχος, κάποιοι κερδοσκοπούν στις πλάτες των Ελλήνων και των Ευρωπαίων φορολογουμένων</w:t>
      </w:r>
      <w:r>
        <w:rPr>
          <w:rFonts w:eastAsia="Times New Roman" w:cs="Times New Roman"/>
          <w:szCs w:val="24"/>
        </w:rPr>
        <w:t>,</w:t>
      </w:r>
      <w:r>
        <w:rPr>
          <w:rFonts w:eastAsia="Times New Roman" w:cs="Times New Roman"/>
          <w:szCs w:val="24"/>
        </w:rPr>
        <w:t xml:space="preserve"> την ίδια στιγμή που το καταγγελλόμενο όργιο σπατάλης έχει ως τελικό αποτέλεσμα τη φιλοξενία προσφύγων και μεταναστών σε κέντρα υποδοχής και ταυτοποίη</w:t>
      </w:r>
      <w:r>
        <w:rPr>
          <w:rFonts w:eastAsia="Times New Roman" w:cs="Times New Roman"/>
          <w:szCs w:val="24"/>
        </w:rPr>
        <w:t>σης όπου οι συνθήκες είναι απάνθρωπες και απαράδεκτες.</w:t>
      </w:r>
    </w:p>
    <w:p w14:paraId="2205DE14" w14:textId="77777777" w:rsidR="00F618CB" w:rsidRDefault="0073365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205DE15" w14:textId="77777777" w:rsidR="00F618CB" w:rsidRDefault="00733657">
      <w:pPr>
        <w:spacing w:line="600" w:lineRule="auto"/>
        <w:ind w:firstLine="720"/>
        <w:jc w:val="both"/>
        <w:rPr>
          <w:rFonts w:eastAsia="Times New Roman" w:cs="Times New Roman"/>
          <w:szCs w:val="24"/>
        </w:rPr>
      </w:pPr>
      <w:r w:rsidRPr="001B0FB9">
        <w:rPr>
          <w:rFonts w:eastAsia="Times New Roman" w:cs="Times New Roman"/>
          <w:b/>
          <w:szCs w:val="24"/>
        </w:rPr>
        <w:t>ΠΡΟΕΔΡΕΥΩΝ (Γεώργιος Βαρεμένος):</w:t>
      </w:r>
      <w:r>
        <w:rPr>
          <w:rFonts w:eastAsia="Times New Roman" w:cs="Times New Roman"/>
          <w:szCs w:val="24"/>
        </w:rPr>
        <w:t xml:space="preserve"> Ο κ. Αθανασίου εξάντλησε μαζί και τη δευτερολογία περίπου. Άφησε δεκαπέντε δευτερόλεπτα </w:t>
      </w:r>
      <w:proofErr w:type="spellStart"/>
      <w:r>
        <w:rPr>
          <w:rFonts w:eastAsia="Times New Roman" w:cs="Times New Roman"/>
          <w:szCs w:val="24"/>
        </w:rPr>
        <w:t>καβάντζα</w:t>
      </w:r>
      <w:proofErr w:type="spellEnd"/>
      <w:r>
        <w:rPr>
          <w:rFonts w:eastAsia="Times New Roman" w:cs="Times New Roman"/>
          <w:szCs w:val="24"/>
        </w:rPr>
        <w:t>, που λένε και στη</w:t>
      </w:r>
      <w:r>
        <w:rPr>
          <w:rFonts w:eastAsia="Times New Roman" w:cs="Times New Roman"/>
          <w:szCs w:val="24"/>
        </w:rPr>
        <w:t xml:space="preserve"> λαϊκή γλώσσα.</w:t>
      </w:r>
    </w:p>
    <w:p w14:paraId="2205DE16" w14:textId="77777777" w:rsidR="00F618CB" w:rsidRDefault="00733657">
      <w:pPr>
        <w:spacing w:line="600" w:lineRule="auto"/>
        <w:ind w:firstLine="720"/>
        <w:jc w:val="both"/>
        <w:rPr>
          <w:rFonts w:eastAsia="Times New Roman" w:cs="Times New Roman"/>
          <w:szCs w:val="24"/>
        </w:rPr>
      </w:pPr>
      <w:r w:rsidRPr="001B0FB9">
        <w:rPr>
          <w:rFonts w:eastAsia="Times New Roman" w:cs="Times New Roman"/>
          <w:b/>
          <w:szCs w:val="24"/>
        </w:rPr>
        <w:t>ΧΑΡΑΛΑΜΠΟΣ ΑΘΑΝΑΣΙΟΥ:</w:t>
      </w:r>
      <w:r>
        <w:rPr>
          <w:rFonts w:eastAsia="Times New Roman" w:cs="Times New Roman"/>
          <w:szCs w:val="24"/>
        </w:rPr>
        <w:t xml:space="preserve"> Ένα λεπτό, κύριε Πρόεδρε.</w:t>
      </w:r>
    </w:p>
    <w:p w14:paraId="2205DE17"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lastRenderedPageBreak/>
        <w:t>Μου έδωσε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Βούλτεψη</w:t>
      </w:r>
      <w:proofErr w:type="spellEnd"/>
      <w:r>
        <w:rPr>
          <w:rFonts w:eastAsia="Times New Roman" w:cs="Times New Roman"/>
          <w:szCs w:val="24"/>
        </w:rPr>
        <w:t xml:space="preserve"> ένα λεπτό, η οποία μίλησε μόνο τέσσερα λεπτά.</w:t>
      </w:r>
    </w:p>
    <w:p w14:paraId="2205DE18" w14:textId="77777777" w:rsidR="00F618CB" w:rsidRDefault="00733657">
      <w:pPr>
        <w:spacing w:line="600" w:lineRule="auto"/>
        <w:ind w:firstLine="720"/>
        <w:jc w:val="both"/>
        <w:rPr>
          <w:rFonts w:eastAsia="Times New Roman" w:cs="Times New Roman"/>
          <w:szCs w:val="24"/>
        </w:rPr>
      </w:pPr>
      <w:r w:rsidRPr="001B0FB9">
        <w:rPr>
          <w:rFonts w:eastAsia="Times New Roman" w:cs="Times New Roman"/>
          <w:b/>
          <w:szCs w:val="24"/>
        </w:rPr>
        <w:t>ΠΡΟΕΔΡΕΥΩΝ (Γεώργιος Βαρεμένος):</w:t>
      </w:r>
      <w:r>
        <w:rPr>
          <w:rFonts w:eastAsia="Times New Roman" w:cs="Times New Roman"/>
          <w:szCs w:val="24"/>
        </w:rPr>
        <w:t xml:space="preserve"> Τον λόγο έχει ο κ. Νότης </w:t>
      </w:r>
      <w:proofErr w:type="spellStart"/>
      <w:r>
        <w:rPr>
          <w:rFonts w:eastAsia="Times New Roman" w:cs="Times New Roman"/>
          <w:szCs w:val="24"/>
        </w:rPr>
        <w:t>Μηταράκης</w:t>
      </w:r>
      <w:proofErr w:type="spellEnd"/>
      <w:r>
        <w:rPr>
          <w:rFonts w:eastAsia="Times New Roman" w:cs="Times New Roman"/>
          <w:szCs w:val="24"/>
        </w:rPr>
        <w:t>.</w:t>
      </w:r>
    </w:p>
    <w:p w14:paraId="2205DE19" w14:textId="77777777" w:rsidR="00F618CB" w:rsidRDefault="00733657">
      <w:pPr>
        <w:spacing w:line="600" w:lineRule="auto"/>
        <w:ind w:firstLine="720"/>
        <w:jc w:val="both"/>
        <w:rPr>
          <w:rFonts w:eastAsia="Times New Roman" w:cs="Times New Roman"/>
          <w:szCs w:val="24"/>
        </w:rPr>
      </w:pPr>
      <w:r w:rsidRPr="001B0FB9">
        <w:rPr>
          <w:rFonts w:eastAsia="Times New Roman" w:cs="Times New Roman"/>
          <w:b/>
          <w:szCs w:val="24"/>
        </w:rPr>
        <w:t>ΝΟΤΗΣ ΜΗΤΑΡΑΚΗΣ:</w:t>
      </w:r>
      <w:r>
        <w:rPr>
          <w:rFonts w:eastAsia="Times New Roman" w:cs="Times New Roman"/>
          <w:szCs w:val="24"/>
        </w:rPr>
        <w:t xml:space="preserve"> Θα αφήσω και εγώ λίγο χρόνο για τον κ. Αθανασίου, εάν επιτρέπετε.</w:t>
      </w:r>
    </w:p>
    <w:p w14:paraId="2205DE1A"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Κύριε Πρόεδρε, κυρίες και κύριοι συνάδελφοι, η απαράδεκτη μεταναστευτική και ανθρωπιστική κρίση που βιώνουμε στη χώρα μας έχει την υπογραφή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w:t>
      </w:r>
    </w:p>
    <w:p w14:paraId="2205DE1B"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Εσείς, που ευαγγελ</w:t>
      </w:r>
      <w:r>
        <w:rPr>
          <w:rFonts w:eastAsia="Times New Roman" w:cs="Times New Roman"/>
          <w:szCs w:val="24"/>
        </w:rPr>
        <w:t>ι</w:t>
      </w:r>
      <w:r>
        <w:rPr>
          <w:rFonts w:eastAsia="Times New Roman" w:cs="Times New Roman"/>
          <w:szCs w:val="24"/>
        </w:rPr>
        <w:t>ζ</w:t>
      </w:r>
      <w:r>
        <w:rPr>
          <w:rFonts w:eastAsia="Times New Roman" w:cs="Times New Roman"/>
          <w:szCs w:val="24"/>
        </w:rPr>
        <w:t>όσ</w:t>
      </w:r>
      <w:r>
        <w:rPr>
          <w:rFonts w:eastAsia="Times New Roman" w:cs="Times New Roman"/>
          <w:szCs w:val="24"/>
        </w:rPr>
        <w:t>ασταν τον ανθρωπισμό, δημιουργήσατε με την πολιτική σας, τις ιδεοληψίες σας, με την ανικανότητά σας τη Μόρια, τη ΒΙΑΛ, το Βαθύ. Και σήμερα, μετά από εξήντα τέσσερις ερωτήσεις, κύριοι Υπουργοί, καλείστε να δώσετε ουσιαστικές απαντήσεις στον ελληνικό λαό</w:t>
      </w:r>
      <w:r>
        <w:rPr>
          <w:rFonts w:eastAsia="Times New Roman" w:cs="Times New Roman"/>
          <w:szCs w:val="24"/>
        </w:rPr>
        <w:t xml:space="preserve"> και κυρίως στους κατοίκους των νησιών του Αιγαίου, τους οποίους έχετε αφήσει μόνους να αντιμετωπίσουν ένα πρόβλημα που ξεπερνά τις δυνατότητες των τοπικών κοινωνιών και τα μέσα που διαθέτουν.</w:t>
      </w:r>
    </w:p>
    <w:p w14:paraId="2205DE1C"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Πρόσφατα, κύριε Υπουργέ, ήρθατε στη Χίο και μιλήσατε στο δημοτι</w:t>
      </w:r>
      <w:r>
        <w:rPr>
          <w:rFonts w:eastAsia="Times New Roman" w:cs="Times New Roman"/>
          <w:szCs w:val="24"/>
        </w:rPr>
        <w:t>κό συμβούλιο. Η κοινή άποψη όλων είναι ότι δεν δώσατε καμ</w:t>
      </w:r>
      <w:r>
        <w:rPr>
          <w:rFonts w:eastAsia="Times New Roman" w:cs="Times New Roman"/>
          <w:szCs w:val="24"/>
        </w:rPr>
        <w:t>μ</w:t>
      </w:r>
      <w:r>
        <w:rPr>
          <w:rFonts w:eastAsia="Times New Roman" w:cs="Times New Roman"/>
          <w:szCs w:val="24"/>
        </w:rPr>
        <w:t xml:space="preserve">ία ουσιαστική απάντηση για </w:t>
      </w:r>
      <w:r>
        <w:rPr>
          <w:rFonts w:eastAsia="Times New Roman" w:cs="Times New Roman"/>
          <w:szCs w:val="24"/>
        </w:rPr>
        <w:lastRenderedPageBreak/>
        <w:t>τους στόχους που έχετε ως Κυβέρνηση και κυρίως για τον τρόπο με τον οποίο θα οδηγήσετε την αποσυμφόρηση των νησιών του Αιγαίου.</w:t>
      </w:r>
    </w:p>
    <w:p w14:paraId="2205DE1D"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Μπορούμε να διακρίνουμε τη μεταναστευτική κ</w:t>
      </w:r>
      <w:r>
        <w:rPr>
          <w:rFonts w:eastAsia="Times New Roman" w:cs="Times New Roman"/>
          <w:szCs w:val="24"/>
        </w:rPr>
        <w:t>ρίση σε δύο περιόδους. Από την ημέρα της εκλογής σας, που με την πολιτική ανοικτών συνόρων οδηγήθηκαν ένα εκατομμύριο άνθρωποι να εισέλθουν στο ελληνικό έδαφος, και μέχρι την κοινή ανακοίνωση Ευρωπαϊκής Ένωσης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Τουρκίας, μια περίοδο με μεγάλες ροές, με χά</w:t>
      </w:r>
      <w:r>
        <w:rPr>
          <w:rFonts w:eastAsia="Times New Roman" w:cs="Times New Roman"/>
          <w:szCs w:val="24"/>
        </w:rPr>
        <w:t>ος και με τις υποδομές μας σε κατάσταση εκτάκτου ανάγκης. Και μετά ήρθε η δεύτερη περίοδος, που είχαμε μείωση των ροών και, πλέον, όχι κατάσταση εκτάκτου ανάγκης, που εσείς είχατε την υποχρέωση να εκμεταλλευτείτε τα νέα δεδομένα και να αντιμετωπίσετε τα ου</w:t>
      </w:r>
      <w:r>
        <w:rPr>
          <w:rFonts w:eastAsia="Times New Roman" w:cs="Times New Roman"/>
          <w:szCs w:val="24"/>
        </w:rPr>
        <w:t xml:space="preserve">σιαστικά προβλήματα που υπάρχουν στη διαχείριση του μεταναστευτικού, το οποίο και δεν πράξατε. </w:t>
      </w:r>
    </w:p>
    <w:p w14:paraId="2205DE1E"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Το αντίτιμο, βέβαια, της </w:t>
      </w:r>
      <w:r>
        <w:rPr>
          <w:rFonts w:eastAsia="Times New Roman" w:cs="Times New Roman"/>
          <w:szCs w:val="24"/>
        </w:rPr>
        <w:t>Σ</w:t>
      </w:r>
      <w:r>
        <w:rPr>
          <w:rFonts w:eastAsia="Times New Roman" w:cs="Times New Roman"/>
          <w:szCs w:val="24"/>
        </w:rPr>
        <w:t>υμφωνίας Ευρωπαϊκής Ένωσης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Τουρκίας, όπως εσείς την εφαρμόσατε, είναι να γίνουν τα νησιά μας αποθήκες ψυχών. Τα νησιά μας έγιναν ο χ</w:t>
      </w:r>
      <w:r>
        <w:rPr>
          <w:rFonts w:eastAsia="Times New Roman" w:cs="Times New Roman"/>
          <w:szCs w:val="24"/>
        </w:rPr>
        <w:t xml:space="preserve">ώρος στον οποίο εγκλωβίστηκαν πρόσφυγες και μετανάστες. </w:t>
      </w:r>
    </w:p>
    <w:p w14:paraId="2205DE1F"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Αποτύχατε σε έξι βασικά σημεία: Πρώτον, αποτύχατε να εκμεταλλευτείτε την κοινή δήλωση Ευρωπαϊκής Ένωσης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Τουρκίας. Μπορούσατε να είχατε </w:t>
      </w:r>
      <w:proofErr w:type="spellStart"/>
      <w:r>
        <w:rPr>
          <w:rFonts w:eastAsia="Times New Roman" w:cs="Times New Roman"/>
          <w:szCs w:val="24"/>
        </w:rPr>
        <w:t>αποσυμφορήσει</w:t>
      </w:r>
      <w:proofErr w:type="spellEnd"/>
      <w:r>
        <w:rPr>
          <w:rFonts w:eastAsia="Times New Roman" w:cs="Times New Roman"/>
          <w:szCs w:val="24"/>
        </w:rPr>
        <w:t xml:space="preserve"> τα νησιά </w:t>
      </w:r>
      <w:proofErr w:type="spellStart"/>
      <w:r>
        <w:rPr>
          <w:rFonts w:eastAsia="Times New Roman" w:cs="Times New Roman"/>
          <w:szCs w:val="24"/>
        </w:rPr>
        <w:t>επαναπροωθώντας</w:t>
      </w:r>
      <w:proofErr w:type="spellEnd"/>
      <w:r>
        <w:rPr>
          <w:rFonts w:eastAsia="Times New Roman" w:cs="Times New Roman"/>
          <w:szCs w:val="24"/>
        </w:rPr>
        <w:t xml:space="preserve"> στην Τουρκία όσους δεν </w:t>
      </w:r>
      <w:r>
        <w:rPr>
          <w:rFonts w:eastAsia="Times New Roman" w:cs="Times New Roman"/>
          <w:szCs w:val="24"/>
        </w:rPr>
        <w:t xml:space="preserve">δικαιούνται διεθνούς </w:t>
      </w:r>
      <w:r>
        <w:rPr>
          <w:rFonts w:eastAsia="Times New Roman" w:cs="Times New Roman"/>
          <w:szCs w:val="24"/>
        </w:rPr>
        <w:lastRenderedPageBreak/>
        <w:t xml:space="preserve">προστασίας, όπως προβλέπει η ανακοίνωση, και ανοίγοντας τον δρόμο της Ευρώπης σε όσους λαμβάνουν άσυλο. Σήμερα ούτε οι </w:t>
      </w:r>
      <w:proofErr w:type="spellStart"/>
      <w:r>
        <w:rPr>
          <w:rFonts w:eastAsia="Times New Roman" w:cs="Times New Roman"/>
          <w:szCs w:val="24"/>
        </w:rPr>
        <w:t>επαναπροωθήσεις</w:t>
      </w:r>
      <w:proofErr w:type="spellEnd"/>
      <w:r>
        <w:rPr>
          <w:rFonts w:eastAsia="Times New Roman" w:cs="Times New Roman"/>
          <w:szCs w:val="24"/>
        </w:rPr>
        <w:t xml:space="preserve"> λειτουργούν ούτε οι διαδικασίες ασύλου. Είναι θέμα ανικανότητας ή είναι θέμα επιλογής;</w:t>
      </w:r>
    </w:p>
    <w:p w14:paraId="2205DE20"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szCs w:val="24"/>
        </w:rPr>
        <w:t>Και με το</w:t>
      </w:r>
      <w:r>
        <w:rPr>
          <w:rFonts w:eastAsia="Times New Roman" w:cs="Times New Roman"/>
          <w:szCs w:val="24"/>
        </w:rPr>
        <w:t>ν</w:t>
      </w:r>
      <w:r>
        <w:rPr>
          <w:rFonts w:eastAsia="Times New Roman" w:cs="Times New Roman"/>
          <w:szCs w:val="24"/>
        </w:rPr>
        <w:t xml:space="preserve"> ν.</w:t>
      </w:r>
      <w:r>
        <w:rPr>
          <w:rFonts w:eastAsia="Times New Roman" w:cs="Times New Roman"/>
          <w:szCs w:val="24"/>
        </w:rPr>
        <w:t>4540/2018 υποτίθεται ότι θα επιτρέπατε την ελεύθερη κυκλοφορία των αιτούντων ασύλου στην ελληνική επικράτεια. Στην πραγματικότητα, όμως, αυτό δεν εφαρμόζεται και παραμένουν εγκλωβισμένοι στη Μυτιλήνη, στη Χίο και στη Σάμο και, βέβαια, η σύντμηση των προθεσ</w:t>
      </w:r>
      <w:r>
        <w:rPr>
          <w:rFonts w:eastAsia="Times New Roman" w:cs="Times New Roman"/>
          <w:szCs w:val="24"/>
        </w:rPr>
        <w:t xml:space="preserve">μιών των διοικητικών διαδικασιών με τον ίδιο νόμο φυσικά και δεν λειτουργεί, γιατί δεν υπάρχει ουσιαστική αναδιοργάνωση της διαδικασίας. Δεν υπάρχουν τα μέσα για ταχύτερη καταγραφή και κυρίως λιγότερα στάδια στη διαδικασία. </w:t>
      </w:r>
    </w:p>
    <w:p w14:paraId="2205DE21"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szCs w:val="24"/>
        </w:rPr>
        <w:t>Δεύτερον, δεν έχετε συστήσει έν</w:t>
      </w:r>
      <w:r>
        <w:rPr>
          <w:rFonts w:eastAsia="Times New Roman" w:cs="Times New Roman"/>
          <w:szCs w:val="24"/>
        </w:rPr>
        <w:t xml:space="preserve">α αποτελεσματικό σύστημα έγκαιρης προειδοποίησης των ελληνικών αρχών για όσους διέρχονται τα θαλάσσια σύνορά μας, ώστε να μπορούν οι ελληνικές αρχές να ειδοποιούν αποτελεσματικά τη </w:t>
      </w:r>
      <w:r>
        <w:rPr>
          <w:rFonts w:eastAsia="Times New Roman" w:cs="Times New Roman"/>
          <w:szCs w:val="24"/>
          <w:lang w:val="en-GB"/>
        </w:rPr>
        <w:t>FR</w:t>
      </w:r>
      <w:r>
        <w:rPr>
          <w:rFonts w:eastAsia="Times New Roman" w:cs="Times New Roman"/>
          <w:szCs w:val="24"/>
        </w:rPr>
        <w:t>ONTEX, πριν οι πρόσφυγες και οι μετανάστες εισέλθουν στον ελληνικό θαλάσσ</w:t>
      </w:r>
      <w:r>
        <w:rPr>
          <w:rFonts w:eastAsia="Times New Roman" w:cs="Times New Roman"/>
          <w:szCs w:val="24"/>
        </w:rPr>
        <w:t>ιο χώρο. Αυτό, βέβαια, εντάσσεται σε μια γενικότερη αποτυχία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να προστατεύσει ενεργά τα θαλάσσια και τα χερσαία σύνορά μας. </w:t>
      </w:r>
    </w:p>
    <w:p w14:paraId="2205DE22"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szCs w:val="24"/>
        </w:rPr>
        <w:t>Πρέπει να δώσουμε το μήνυμα προς κάθε κατεύθυνση ότι η Ελλάδα δεν είναι ξέφραγο αμπέλι, ότι έχει νόμους</w:t>
      </w:r>
      <w:r>
        <w:rPr>
          <w:rFonts w:eastAsia="Times New Roman" w:cs="Times New Roman"/>
          <w:szCs w:val="24"/>
        </w:rPr>
        <w:t xml:space="preserve"> και κανόνες για το ποιος μπαίνει και ποιος μένει στη </w:t>
      </w:r>
      <w:r>
        <w:rPr>
          <w:rFonts w:eastAsia="Times New Roman" w:cs="Times New Roman"/>
          <w:szCs w:val="24"/>
        </w:rPr>
        <w:lastRenderedPageBreak/>
        <w:t>χώρα. Αυτό, βέβαια, απαιτεί συνεννόηση με τους εταίρους μας και στην Ευρωπαϊκή Ένωση και στο ΝΑΤΟ.</w:t>
      </w:r>
    </w:p>
    <w:p w14:paraId="2205DE23"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Τρίτο σημείο αποτυχίας είναι ο μη διαχωρισμός των εισερχόμενων σε πρόσφυγες και μετανάστες. Έτσι, ούτε </w:t>
      </w:r>
      <w:r>
        <w:rPr>
          <w:rFonts w:eastAsia="Times New Roman" w:cs="Times New Roman"/>
          <w:szCs w:val="24"/>
        </w:rPr>
        <w:t>οι πρόσφυγες μπορούν να προστατευθούν αποτελεσματικά, ενώ σωρεύονται διαρκώς άνθρωποι στα νησιά που θα έπρεπε να γυρίσουν στις χώρες τους, αλλά ούτε βελτιώθηκαν και οι συνθήκες και για όσους βρίσκονται στα ΚΥΤ και για τους περίοικους. Να σημειώσω ότι έχετε</w:t>
      </w:r>
      <w:r>
        <w:rPr>
          <w:rFonts w:eastAsia="Times New Roman" w:cs="Times New Roman"/>
          <w:szCs w:val="24"/>
        </w:rPr>
        <w:t xml:space="preserve"> σημαντικές ευθύνες για την κατάσταση με τα ασυνόδευτα παιδιά, που σχεδόν τα μισά βρίσκονται πλέον εκτός δομών φιλοξενίας, σύμφωνα με τα στοιχεία που έχουμε.</w:t>
      </w:r>
    </w:p>
    <w:p w14:paraId="2205DE24"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szCs w:val="24"/>
        </w:rPr>
        <w:t>Τέταρτον, τα ΚΥΤ είναι υγειονομικές βόμβες.</w:t>
      </w:r>
    </w:p>
    <w:p w14:paraId="2205DE25"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Κύριε Υπουργέ της Υγείας, προς τιμήν σας, σε μια απάντησή σας, με ημερομηνία 29 Νοεμβρίου 2017, σε ερώτηση που κατέθεσα παραδέχεστε ότι βρίσκονται πέραν των </w:t>
      </w:r>
      <w:proofErr w:type="spellStart"/>
      <w:r>
        <w:rPr>
          <w:rFonts w:eastAsia="Times New Roman" w:cs="Times New Roman"/>
          <w:szCs w:val="24"/>
        </w:rPr>
        <w:t>διπλασίων</w:t>
      </w:r>
      <w:proofErr w:type="spellEnd"/>
      <w:r>
        <w:rPr>
          <w:rFonts w:eastAsia="Times New Roman" w:cs="Times New Roman"/>
          <w:szCs w:val="24"/>
        </w:rPr>
        <w:t xml:space="preserve"> στη ΒΙΑΛ στη Χίο, ότι υπάρχουν προβλήματα πολύ σοβαρά με τη διαρροή λυμάτων και άλλα θέμα</w:t>
      </w:r>
      <w:r>
        <w:rPr>
          <w:rFonts w:eastAsia="Times New Roman" w:cs="Times New Roman"/>
          <w:szCs w:val="24"/>
        </w:rPr>
        <w:t xml:space="preserve">τα δημόσιας υγείας. Το παραδέχεστε μεν, δεν κάνετε τίποτα δε και έρχεται τώρα η </w:t>
      </w:r>
      <w:r>
        <w:rPr>
          <w:rFonts w:eastAsia="Times New Roman" w:cs="Times New Roman"/>
          <w:szCs w:val="24"/>
        </w:rPr>
        <w:t>π</w:t>
      </w:r>
      <w:r>
        <w:rPr>
          <w:rFonts w:eastAsia="Times New Roman" w:cs="Times New Roman"/>
          <w:szCs w:val="24"/>
        </w:rPr>
        <w:t xml:space="preserve">εριφέρεια και θα σας ζητήσει, όπως και ο Δήμος Χίου, να κλείσετε αυτά τα κέντρα καταγραφής. </w:t>
      </w:r>
    </w:p>
    <w:p w14:paraId="2205DE26"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szCs w:val="24"/>
        </w:rPr>
        <w:lastRenderedPageBreak/>
        <w:t>Πέμπτο και ιδιαίτερα σημαντικό σημείο, που αναφέρθηκε και από τους συναδέλφους που μίλησαν πριν από εμένα, είναι το θέμα της αδιαφάνειας, ότι διαχειρίζεστε εκατοντάδες εκατομμύρια, χωρίς να συμμορφώνεστε με τους κανόνες που ένα κράτος πρέπει να έχει στη δι</w:t>
      </w:r>
      <w:r>
        <w:rPr>
          <w:rFonts w:eastAsia="Times New Roman" w:cs="Times New Roman"/>
          <w:szCs w:val="24"/>
        </w:rPr>
        <w:t xml:space="preserve">αχείριση των δημοσίων και των ευρωπαϊκών κονδυλίων. </w:t>
      </w:r>
    </w:p>
    <w:p w14:paraId="2205DE27"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Μπορεί να ισχυριστείτε ότι το 2015 είχαμε μια κατάσταση εκτάκτου ανάγκης. Το 2016, το 2017 και το 2018 αυτό πλέον δεν ισχύει. Δεν έχει γίνει τίποτα ουσιαστικό από το διάστημα μετά τη </w:t>
      </w:r>
      <w:r>
        <w:rPr>
          <w:rFonts w:eastAsia="Times New Roman" w:cs="Times New Roman"/>
          <w:szCs w:val="24"/>
        </w:rPr>
        <w:t>Σ</w:t>
      </w:r>
      <w:r>
        <w:rPr>
          <w:rFonts w:eastAsia="Times New Roman" w:cs="Times New Roman"/>
          <w:szCs w:val="24"/>
        </w:rPr>
        <w:t xml:space="preserve">υμφωνία Ευρωπαϊκής </w:t>
      </w:r>
      <w:r>
        <w:rPr>
          <w:rFonts w:eastAsia="Times New Roman" w:cs="Times New Roman"/>
          <w:szCs w:val="24"/>
        </w:rPr>
        <w:t>Ένωσης και Τουρκίας, για να αλλάξετε τις διαδικασίες και να κάνετε πλέον διαφανείς διαγωνισμούς για τις δαπάνες του μεταναστευτικού. Αυτό έχει οδηγήσει και στην παραίτηση επτά ανωτάτων στελεχών του Υπουργείου Μεταναστευτικής Πολιτικής.</w:t>
      </w:r>
    </w:p>
    <w:p w14:paraId="2205DE28"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Πάντως, η χειρότερη </w:t>
      </w:r>
      <w:r>
        <w:rPr>
          <w:rFonts w:eastAsia="Times New Roman" w:cs="Times New Roman"/>
          <w:szCs w:val="24"/>
        </w:rPr>
        <w:t>επίπτωση των πολιτικών σας είναι ότι έχετε διχάσει τις τοπικές κοινωνίες, αφήνοντάς τες να αντιμετωπίσουν ένα πρόβλημα που είναι αποκλειστική ευθύνη της πολιτείας να διαχειριστεί. Πρέπει να απαντήσετε στους νησιώτες: Γιατί υπάρχουν σήμερα στοιβαγμένοι χιλι</w:t>
      </w:r>
      <w:r>
        <w:rPr>
          <w:rFonts w:eastAsia="Times New Roman" w:cs="Times New Roman"/>
          <w:szCs w:val="24"/>
        </w:rPr>
        <w:t>άδες άνθρωποι, ενώ τα νησιά θα έπρεπε να είναι μόνο πύλες εισόδου βραχυχρόνιας παραμονής, καταγραφής και διαχωρισμού όσων δικαιούνται διεθνούς προστασίας με όσους δεν δικαιούνται διεθνούς προστασίας; Γιατί εδώ και τέσσερα χρόνια λειτουργείτε δήθεν σε κατάσ</w:t>
      </w:r>
      <w:r>
        <w:rPr>
          <w:rFonts w:eastAsia="Times New Roman" w:cs="Times New Roman"/>
          <w:szCs w:val="24"/>
        </w:rPr>
        <w:t xml:space="preserve">ταση εκτάκτου ανάγκης και δεν μπορείτε να ομαλοποιήσετε την κατάσταση; Τι επίπτωση </w:t>
      </w:r>
      <w:r>
        <w:rPr>
          <w:rFonts w:eastAsia="Times New Roman" w:cs="Times New Roman"/>
          <w:szCs w:val="24"/>
        </w:rPr>
        <w:lastRenderedPageBreak/>
        <w:t xml:space="preserve">έχει αυτό στις δαπάνες του </w:t>
      </w:r>
      <w:r>
        <w:rPr>
          <w:rFonts w:eastAsia="Times New Roman" w:cs="Times New Roman"/>
          <w:szCs w:val="24"/>
        </w:rPr>
        <w:t>δ</w:t>
      </w:r>
      <w:r>
        <w:rPr>
          <w:rFonts w:eastAsia="Times New Roman" w:cs="Times New Roman"/>
          <w:szCs w:val="24"/>
        </w:rPr>
        <w:t xml:space="preserve">ημοσίου και στα ευρωπαϊκά κονδύλια; Γιατί διχάζετε τον ελληνικό λαό και δεν λύνετε το πρόβλημα, που εσείς δημιουργήσατε; </w:t>
      </w:r>
    </w:p>
    <w:p w14:paraId="2205DE29"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szCs w:val="24"/>
        </w:rPr>
        <w:t>Σήμερα έχουμε τρεις Υπο</w:t>
      </w:r>
      <w:r>
        <w:rPr>
          <w:rFonts w:eastAsia="Times New Roman" w:cs="Times New Roman"/>
          <w:szCs w:val="24"/>
        </w:rPr>
        <w:t xml:space="preserve">υργούς στην Ολομέλεια. Περιμένουμε συγκεκριμένες απαντήσεις, όχι τα ευχολόγια και τις γενικολογίες που μας έχετε συνηθίσει. Πρέπει να μας πείτε τι συγκεκριμένο θα κάνετε για να βελτιώσετε την κατάσταση, τι συγκεκριμένο θα κάνετε για να </w:t>
      </w:r>
      <w:proofErr w:type="spellStart"/>
      <w:r>
        <w:rPr>
          <w:rFonts w:eastAsia="Times New Roman" w:cs="Times New Roman"/>
          <w:szCs w:val="24"/>
        </w:rPr>
        <w:t>αποσυμφορήσετε</w:t>
      </w:r>
      <w:proofErr w:type="spellEnd"/>
      <w:r>
        <w:rPr>
          <w:rFonts w:eastAsia="Times New Roman" w:cs="Times New Roman"/>
          <w:szCs w:val="24"/>
        </w:rPr>
        <w:t xml:space="preserve"> </w:t>
      </w:r>
      <w:r>
        <w:rPr>
          <w:rFonts w:eastAsia="Times New Roman" w:cs="Times New Roman"/>
          <w:szCs w:val="24"/>
        </w:rPr>
        <w:t>τ</w:t>
      </w:r>
      <w:r>
        <w:rPr>
          <w:rFonts w:eastAsia="Times New Roman" w:cs="Times New Roman"/>
          <w:szCs w:val="24"/>
        </w:rPr>
        <w:t>α νη</w:t>
      </w:r>
      <w:r>
        <w:rPr>
          <w:rFonts w:eastAsia="Times New Roman" w:cs="Times New Roman"/>
          <w:szCs w:val="24"/>
        </w:rPr>
        <w:t xml:space="preserve">σιά μας, τι συγκεκριμένο θα κάνετε για να διαχειριστείτε ορθότερα τις δημόσιες δαπάνες, τι θα κάνετε συγκεκριμένα για να λειτουργήσει ταχύτερα το άσυλο, τι θα κάνετε συγκεκριμένα για να </w:t>
      </w:r>
      <w:proofErr w:type="spellStart"/>
      <w:r>
        <w:rPr>
          <w:rFonts w:eastAsia="Times New Roman" w:cs="Times New Roman"/>
          <w:szCs w:val="24"/>
        </w:rPr>
        <w:t>επαναπροωθήσετε</w:t>
      </w:r>
      <w:proofErr w:type="spellEnd"/>
      <w:r>
        <w:rPr>
          <w:rFonts w:eastAsia="Times New Roman" w:cs="Times New Roman"/>
          <w:szCs w:val="24"/>
        </w:rPr>
        <w:t xml:space="preserve"> στη γείτονα όσους δεν δικαιούνται διεθνούς προστασίας.</w:t>
      </w:r>
      <w:r>
        <w:rPr>
          <w:rFonts w:eastAsia="Times New Roman" w:cs="Times New Roman"/>
          <w:szCs w:val="24"/>
        </w:rPr>
        <w:t xml:space="preserve"> Αυτές τις απαντήσεις περιμένει σήμερα ο ελληνικός λαός.</w:t>
      </w:r>
    </w:p>
    <w:p w14:paraId="2205DE2A"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szCs w:val="24"/>
        </w:rPr>
        <w:t>Σας ευχαριστώ.</w:t>
      </w:r>
    </w:p>
    <w:p w14:paraId="2205DE2B" w14:textId="77777777" w:rsidR="00F618CB" w:rsidRDefault="00733657">
      <w:pPr>
        <w:tabs>
          <w:tab w:val="left" w:pos="6677"/>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205DE2C" w14:textId="77777777" w:rsidR="00F618CB" w:rsidRDefault="00733657">
      <w:pPr>
        <w:spacing w:line="600" w:lineRule="auto"/>
        <w:ind w:firstLine="720"/>
        <w:jc w:val="both"/>
        <w:rPr>
          <w:rFonts w:eastAsia="Times New Roman" w:cs="Times New Roman"/>
          <w:szCs w:val="24"/>
        </w:rPr>
      </w:pPr>
      <w:r w:rsidRPr="000F65BA">
        <w:rPr>
          <w:rFonts w:eastAsia="Times New Roman"/>
          <w:b/>
          <w:bCs/>
        </w:rPr>
        <w:t>ΠΡΟΕΔΡΕΥΩΝ (Γεώργιος Βαρεμένος):</w:t>
      </w:r>
      <w:r>
        <w:rPr>
          <w:rFonts w:eastAsia="Times New Roman" w:cs="Times New Roman"/>
          <w:szCs w:val="24"/>
        </w:rPr>
        <w:t xml:space="preserve"> Το αυτό ο κ. </w:t>
      </w:r>
      <w:proofErr w:type="spellStart"/>
      <w:r>
        <w:rPr>
          <w:rFonts w:eastAsia="Times New Roman" w:cs="Times New Roman"/>
          <w:szCs w:val="24"/>
        </w:rPr>
        <w:t>Μηταράκης</w:t>
      </w:r>
      <w:proofErr w:type="spellEnd"/>
      <w:r>
        <w:rPr>
          <w:rFonts w:eastAsia="Times New Roman" w:cs="Times New Roman"/>
          <w:szCs w:val="24"/>
        </w:rPr>
        <w:t xml:space="preserve"> με τον κ. Αθανασίου. Λες και είχατε συμφωνήσει, κύριε Αθανασίου. Πάντως, α</w:t>
      </w:r>
      <w:r>
        <w:rPr>
          <w:rFonts w:eastAsia="Times New Roman" w:cs="Times New Roman"/>
          <w:szCs w:val="24"/>
        </w:rPr>
        <w:t>ν δεν κάνουν οικονομία του χρόνου οι δικαστές, οι δικηγόροι τι πρέπει να κάνουν</w:t>
      </w:r>
      <w:r w:rsidRPr="00A42C7C">
        <w:rPr>
          <w:rFonts w:eastAsia="Times New Roman" w:cs="Times New Roman"/>
          <w:szCs w:val="24"/>
        </w:rPr>
        <w:t>,</w:t>
      </w:r>
      <w:r>
        <w:rPr>
          <w:rFonts w:eastAsia="Times New Roman" w:cs="Times New Roman"/>
          <w:szCs w:val="24"/>
        </w:rPr>
        <w:t xml:space="preserve"> δηλαδή; </w:t>
      </w:r>
    </w:p>
    <w:p w14:paraId="2205DE2D"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Εγώ είμαι εδώ ως Βουλευτής</w:t>
      </w:r>
      <w:r w:rsidRPr="00A42C7C">
        <w:rPr>
          <w:rFonts w:eastAsia="Times New Roman" w:cs="Times New Roman"/>
          <w:szCs w:val="24"/>
        </w:rPr>
        <w:t xml:space="preserve">, </w:t>
      </w:r>
      <w:r w:rsidRPr="00565BE2">
        <w:rPr>
          <w:rFonts w:eastAsia="Times New Roman" w:cs="Times New Roman"/>
          <w:szCs w:val="24"/>
        </w:rPr>
        <w:t>κύριε Πρόεδρε</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με έχετε κακομάθει. </w:t>
      </w:r>
    </w:p>
    <w:p w14:paraId="2205DE2E"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ΤΣΙΑΡΑΣ:</w:t>
      </w:r>
      <w:r>
        <w:rPr>
          <w:rFonts w:eastAsia="Times New Roman" w:cs="Times New Roman"/>
          <w:szCs w:val="24"/>
        </w:rPr>
        <w:t xml:space="preserve"> Τέσσερις Υπουργοί θα μιλήσουν, κύριε Πρόεδρε. </w:t>
      </w:r>
    </w:p>
    <w:p w14:paraId="2205DE2F" w14:textId="77777777" w:rsidR="00F618CB" w:rsidRDefault="00733657">
      <w:pPr>
        <w:spacing w:line="600" w:lineRule="auto"/>
        <w:ind w:firstLine="720"/>
        <w:jc w:val="both"/>
        <w:rPr>
          <w:rFonts w:eastAsia="Times New Roman" w:cs="Times New Roman"/>
          <w:szCs w:val="24"/>
        </w:rPr>
      </w:pPr>
      <w:r w:rsidRPr="000F65BA">
        <w:rPr>
          <w:rFonts w:eastAsia="Times New Roman"/>
          <w:b/>
          <w:bCs/>
        </w:rPr>
        <w:t>ΠΡΟΕΔΡΕ</w:t>
      </w:r>
      <w:r w:rsidRPr="000F65BA">
        <w:rPr>
          <w:rFonts w:eastAsia="Times New Roman"/>
          <w:b/>
          <w:bCs/>
        </w:rPr>
        <w:t>ΥΩΝ (Γεώργιος Βαρεμένος):</w:t>
      </w:r>
      <w:r>
        <w:rPr>
          <w:rFonts w:eastAsia="Times New Roman" w:cs="Times New Roman"/>
          <w:szCs w:val="24"/>
        </w:rPr>
        <w:t xml:space="preserve"> Εντάξει. Το ίδιο ισχύει και για τους Υπουργούς, άλλωστε. </w:t>
      </w:r>
    </w:p>
    <w:p w14:paraId="2205DE30"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Καλό είναι να ακουστούν κάποια πράγματα για τα νησιά, κύριε Υπουργέ. </w:t>
      </w:r>
    </w:p>
    <w:p w14:paraId="2205DE31"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 κ. </w:t>
      </w:r>
      <w:proofErr w:type="spellStart"/>
      <w:r>
        <w:rPr>
          <w:rFonts w:eastAsia="Times New Roman" w:cs="Times New Roman"/>
          <w:szCs w:val="24"/>
        </w:rPr>
        <w:t>Κόνσολας</w:t>
      </w:r>
      <w:proofErr w:type="spellEnd"/>
      <w:r>
        <w:rPr>
          <w:rFonts w:eastAsia="Times New Roman" w:cs="Times New Roman"/>
          <w:szCs w:val="24"/>
        </w:rPr>
        <w:t xml:space="preserve"> έχει τον λόγο.</w:t>
      </w:r>
    </w:p>
    <w:p w14:paraId="2205DE32"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ΕΜΜΑΝΟΥΗΛ ΚΟΝΣΟΛΑΣ</w:t>
      </w:r>
      <w:r>
        <w:rPr>
          <w:rFonts w:eastAsia="Times New Roman" w:cs="Times New Roman"/>
          <w:b/>
          <w:szCs w:val="24"/>
        </w:rPr>
        <w:t>:</w:t>
      </w:r>
      <w:r>
        <w:rPr>
          <w:rFonts w:eastAsia="Times New Roman" w:cs="Times New Roman"/>
          <w:szCs w:val="24"/>
        </w:rPr>
        <w:t xml:space="preserve"> Ευχαριστώ, κύριε Πρόεδρε.</w:t>
      </w:r>
    </w:p>
    <w:p w14:paraId="2205DE33"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κύριοι Υπουργοί, χαίρομαι που υπάρχει ένα καλό κλίμα στην Αίθουσα. Αυτό οφείλεται και σε εσάς, κύριε Πρόεδρε. Αρκεί να το αποδείξει και η Κυβέρνηση, σήμερα. </w:t>
      </w:r>
    </w:p>
    <w:p w14:paraId="2205DE34"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Θέλω να στρέψω τη μνήμη σας στα Πρακτικά της συνεδρ</w:t>
      </w:r>
      <w:r>
        <w:rPr>
          <w:rFonts w:eastAsia="Times New Roman" w:cs="Times New Roman"/>
          <w:szCs w:val="24"/>
        </w:rPr>
        <w:t>ίασης της προηγούμενης επίκαιρης επερώτησης που κατέθεσε η Νέα Δημοκρατία, με πλήθος Βουλευτών, μεταξύ των οποίων, κύριε Υπουργέ μου, ήμουν κι εγώ. Είναι άξια αναφοράς εκείνη η συζήτηση, γιατί τότε δεν πήραμε πειστικές απαντήσεις στα ερωτήματα που είχαμε θ</w:t>
      </w:r>
      <w:r>
        <w:rPr>
          <w:rFonts w:eastAsia="Times New Roman" w:cs="Times New Roman"/>
          <w:szCs w:val="24"/>
        </w:rPr>
        <w:t xml:space="preserve">έσει. </w:t>
      </w:r>
    </w:p>
    <w:p w14:paraId="2205DE35"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ειλικρινά να σας θυμίσω ότι τότε η συζήτηση έγινε και με αφορμή την παραίτηση του κ. Βουδούρη. Τώρα το κουβάρι ξετυλίγεται. Τι συμβαίνει; Ο κ. Βαρβιτσιώτης είπε για επτά παραιτήσεις. Έχουμε, λοιπόν, έξι παραιτήσεις </w:t>
      </w:r>
      <w:r>
        <w:rPr>
          <w:rFonts w:eastAsia="Times New Roman" w:cs="Times New Roman"/>
          <w:szCs w:val="24"/>
        </w:rPr>
        <w:t>ε</w:t>
      </w:r>
      <w:r>
        <w:rPr>
          <w:rFonts w:eastAsia="Times New Roman" w:cs="Times New Roman"/>
          <w:szCs w:val="24"/>
        </w:rPr>
        <w:t xml:space="preserve">ιδικών </w:t>
      </w:r>
      <w:r>
        <w:rPr>
          <w:rFonts w:eastAsia="Times New Roman" w:cs="Times New Roman"/>
          <w:szCs w:val="24"/>
        </w:rPr>
        <w:t>γ</w:t>
      </w:r>
      <w:r>
        <w:rPr>
          <w:rFonts w:eastAsia="Times New Roman" w:cs="Times New Roman"/>
          <w:szCs w:val="24"/>
        </w:rPr>
        <w:t xml:space="preserve">ραμματέων, </w:t>
      </w:r>
      <w:r>
        <w:rPr>
          <w:rFonts w:eastAsia="Times New Roman" w:cs="Times New Roman"/>
          <w:szCs w:val="24"/>
        </w:rPr>
        <w:t>γ</w:t>
      </w:r>
      <w:r>
        <w:rPr>
          <w:rFonts w:eastAsia="Times New Roman" w:cs="Times New Roman"/>
          <w:szCs w:val="24"/>
        </w:rPr>
        <w:t xml:space="preserve">ενικών </w:t>
      </w:r>
      <w:r>
        <w:rPr>
          <w:rFonts w:eastAsia="Times New Roman" w:cs="Times New Roman"/>
          <w:szCs w:val="24"/>
        </w:rPr>
        <w:t>γ</w:t>
      </w:r>
      <w:r>
        <w:rPr>
          <w:rFonts w:eastAsia="Times New Roman" w:cs="Times New Roman"/>
          <w:szCs w:val="24"/>
        </w:rPr>
        <w:t xml:space="preserve">ραμματέων, στελεχών για τη διαχείριση του μεταναστευτικού και μια πρόσθετη παραίτηση που έρχεται με τον κ. Ηλιόπουλο. </w:t>
      </w:r>
    </w:p>
    <w:p w14:paraId="2205DE36"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Σας θυμίζω ότι τότε ο κύριος Γραμματέας Μεταναστευτικής Πολιτικής, ο κ. Βουδούρης, </w:t>
      </w:r>
      <w:r w:rsidRPr="008101E8">
        <w:rPr>
          <w:rFonts w:eastAsia="Times New Roman" w:cs="Times New Roman"/>
          <w:szCs w:val="24"/>
        </w:rPr>
        <w:t xml:space="preserve">άφηνε μομφές για την αδιαφανή διαδικασία διαχείρισης </w:t>
      </w:r>
      <w:r w:rsidRPr="008101E8">
        <w:rPr>
          <w:rFonts w:eastAsia="Times New Roman" w:cs="Times New Roman"/>
          <w:szCs w:val="24"/>
        </w:rPr>
        <w:t>των χρημάτων</w:t>
      </w:r>
      <w:r>
        <w:rPr>
          <w:rFonts w:eastAsia="Times New Roman" w:cs="Times New Roman"/>
          <w:szCs w:val="24"/>
        </w:rPr>
        <w:t xml:space="preserve"> σχετικά με τα ζητήματα των </w:t>
      </w:r>
      <w:r>
        <w:rPr>
          <w:rFonts w:eastAsia="Times New Roman" w:cs="Times New Roman"/>
          <w:szCs w:val="24"/>
          <w:lang w:val="en-US"/>
        </w:rPr>
        <w:t>hot</w:t>
      </w:r>
      <w:r w:rsidRPr="008B281D">
        <w:rPr>
          <w:rFonts w:eastAsia="Times New Roman" w:cs="Times New Roman"/>
          <w:szCs w:val="24"/>
        </w:rPr>
        <w:t xml:space="preserve"> </w:t>
      </w:r>
      <w:r>
        <w:rPr>
          <w:rFonts w:eastAsia="Times New Roman" w:cs="Times New Roman"/>
          <w:szCs w:val="24"/>
          <w:lang w:val="en-US"/>
        </w:rPr>
        <w:t>spots</w:t>
      </w:r>
      <w:r w:rsidRPr="008B281D">
        <w:rPr>
          <w:rFonts w:eastAsia="Times New Roman" w:cs="Times New Roman"/>
          <w:szCs w:val="24"/>
        </w:rPr>
        <w:t xml:space="preserve"> </w:t>
      </w:r>
      <w:r>
        <w:rPr>
          <w:rFonts w:eastAsia="Times New Roman" w:cs="Times New Roman"/>
          <w:szCs w:val="24"/>
        </w:rPr>
        <w:t xml:space="preserve">και τώρα ο κ. Ηλιόπουλος επανέρχεται και </w:t>
      </w:r>
      <w:r w:rsidRPr="008101E8">
        <w:rPr>
          <w:rFonts w:eastAsia="Times New Roman" w:cs="Times New Roman"/>
          <w:szCs w:val="24"/>
        </w:rPr>
        <w:t>θέτει</w:t>
      </w:r>
      <w:r>
        <w:rPr>
          <w:rFonts w:eastAsia="Times New Roman" w:cs="Times New Roman"/>
          <w:szCs w:val="24"/>
        </w:rPr>
        <w:t xml:space="preserve"> κι αυτός ζητήματα αδιαφάνειας. </w:t>
      </w:r>
    </w:p>
    <w:p w14:paraId="2205DE37"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Τώρα</w:t>
      </w:r>
      <w:r w:rsidRPr="008101E8">
        <w:rPr>
          <w:rFonts w:eastAsia="Times New Roman" w:cs="Times New Roman"/>
          <w:szCs w:val="24"/>
        </w:rPr>
        <w:t xml:space="preserve"> δείχνει,</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και η Κυβέρνηση την πρόθεσή της να δημιουργήσει ένα κεκτημένο δικαίωμα, ότι όποιον θέλει διορίζει και όποιο</w:t>
      </w:r>
      <w:r>
        <w:rPr>
          <w:rFonts w:eastAsia="Times New Roman" w:cs="Times New Roman"/>
          <w:szCs w:val="24"/>
        </w:rPr>
        <w:t>ν θέλει «</w:t>
      </w:r>
      <w:proofErr w:type="spellStart"/>
      <w:r>
        <w:rPr>
          <w:rFonts w:eastAsia="Times New Roman" w:cs="Times New Roman"/>
          <w:szCs w:val="24"/>
        </w:rPr>
        <w:t>παραιτεί</w:t>
      </w:r>
      <w:proofErr w:type="spellEnd"/>
      <w:r>
        <w:rPr>
          <w:rFonts w:eastAsia="Times New Roman" w:cs="Times New Roman"/>
          <w:szCs w:val="24"/>
        </w:rPr>
        <w:t>». Ζήτησε την παραίτηση του κ</w:t>
      </w:r>
      <w:r>
        <w:rPr>
          <w:rFonts w:eastAsia="Times New Roman" w:cs="Times New Roman"/>
          <w:szCs w:val="24"/>
        </w:rPr>
        <w:t>.</w:t>
      </w:r>
      <w:r>
        <w:rPr>
          <w:rFonts w:eastAsia="Times New Roman" w:cs="Times New Roman"/>
          <w:szCs w:val="24"/>
        </w:rPr>
        <w:t xml:space="preserve"> Ηλιόπουλου. </w:t>
      </w:r>
    </w:p>
    <w:p w14:paraId="2205DE38"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Ουσιαστικά, λοιπόν, τι γίνεται; Επαναλαμβάνεται η ίδια ιστορία. Ενώ, δηλαδή, προσπαθούμε εμείς με τον κοινοβουλευτικό έλεγχο να σας καλέσουμε σε μια διαδικασία συζήτησης, ώστε να αμβλυνθούν αυτά </w:t>
      </w:r>
      <w:r>
        <w:rPr>
          <w:rFonts w:eastAsia="Times New Roman" w:cs="Times New Roman"/>
          <w:szCs w:val="24"/>
        </w:rPr>
        <w:t>τα ζητήματα και να ενημερωθεί η ελληνική κοινωνία, εσείς «</w:t>
      </w:r>
      <w:proofErr w:type="spellStart"/>
      <w:r>
        <w:rPr>
          <w:rFonts w:eastAsia="Times New Roman" w:cs="Times New Roman"/>
          <w:szCs w:val="24"/>
        </w:rPr>
        <w:t>παραιτείτε</w:t>
      </w:r>
      <w:proofErr w:type="spellEnd"/>
      <w:r>
        <w:rPr>
          <w:rFonts w:eastAsia="Times New Roman" w:cs="Times New Roman"/>
          <w:szCs w:val="24"/>
        </w:rPr>
        <w:t xml:space="preserve">» τους </w:t>
      </w:r>
      <w:r>
        <w:rPr>
          <w:rFonts w:eastAsia="Times New Roman" w:cs="Times New Roman"/>
          <w:szCs w:val="24"/>
        </w:rPr>
        <w:t>γ</w:t>
      </w:r>
      <w:r>
        <w:rPr>
          <w:rFonts w:eastAsia="Times New Roman" w:cs="Times New Roman"/>
          <w:szCs w:val="24"/>
        </w:rPr>
        <w:t xml:space="preserve">ενικούς </w:t>
      </w:r>
      <w:r>
        <w:rPr>
          <w:rFonts w:eastAsia="Times New Roman" w:cs="Times New Roman"/>
          <w:szCs w:val="24"/>
        </w:rPr>
        <w:t>γ</w:t>
      </w:r>
      <w:r>
        <w:rPr>
          <w:rFonts w:eastAsia="Times New Roman" w:cs="Times New Roman"/>
          <w:szCs w:val="24"/>
        </w:rPr>
        <w:t xml:space="preserve">ραμματείς. Σήμερα εύχομαι να μην επαναλάβετε το ίδιο λάθος, κύριε Υπουργέ. </w:t>
      </w:r>
    </w:p>
    <w:p w14:paraId="2205DE39"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lastRenderedPageBreak/>
        <w:t xml:space="preserve">Εδώ, λοιπόν, διαπιστώνουμε ότι η Κυβέρνηση θέλει να </w:t>
      </w:r>
      <w:proofErr w:type="spellStart"/>
      <w:r>
        <w:rPr>
          <w:rFonts w:eastAsia="Times New Roman" w:cs="Times New Roman"/>
          <w:szCs w:val="24"/>
        </w:rPr>
        <w:t>εργαλειοποιήσει</w:t>
      </w:r>
      <w:proofErr w:type="spellEnd"/>
      <w:r>
        <w:rPr>
          <w:rFonts w:eastAsia="Times New Roman" w:cs="Times New Roman"/>
          <w:szCs w:val="24"/>
        </w:rPr>
        <w:t xml:space="preserve"> για άλλη μια φορά το μετανα</w:t>
      </w:r>
      <w:r>
        <w:rPr>
          <w:rFonts w:eastAsia="Times New Roman" w:cs="Times New Roman"/>
          <w:szCs w:val="24"/>
        </w:rPr>
        <w:t xml:space="preserve">στευτικό. Και θέλει να το </w:t>
      </w:r>
      <w:proofErr w:type="spellStart"/>
      <w:r>
        <w:rPr>
          <w:rFonts w:eastAsia="Times New Roman" w:cs="Times New Roman"/>
          <w:szCs w:val="24"/>
        </w:rPr>
        <w:t>εργαλειοποιήσει</w:t>
      </w:r>
      <w:proofErr w:type="spellEnd"/>
      <w:r>
        <w:rPr>
          <w:rFonts w:eastAsia="Times New Roman" w:cs="Times New Roman"/>
          <w:szCs w:val="24"/>
        </w:rPr>
        <w:t xml:space="preserve">, επειδή υπάρχει συναλλαγή, υπάρχει μεθόδευση </w:t>
      </w:r>
      <w:r w:rsidRPr="00F331DF">
        <w:rPr>
          <w:rFonts w:eastAsia="Times New Roman"/>
          <w:bCs/>
        </w:rPr>
        <w:t>και</w:t>
      </w:r>
      <w:r>
        <w:rPr>
          <w:rFonts w:eastAsia="Times New Roman" w:cs="Times New Roman"/>
          <w:szCs w:val="24"/>
        </w:rPr>
        <w:t xml:space="preserve"> υπάρχει θέμα στη διαχείριση. Εδώ ακριβώς είναι το «</w:t>
      </w:r>
      <w:proofErr w:type="spellStart"/>
      <w:r>
        <w:rPr>
          <w:rFonts w:eastAsia="Times New Roman" w:cs="Times New Roman"/>
          <w:szCs w:val="24"/>
        </w:rPr>
        <w:t>παραμάγαζο</w:t>
      </w:r>
      <w:proofErr w:type="spellEnd"/>
      <w:r>
        <w:rPr>
          <w:rFonts w:eastAsia="Times New Roman" w:cs="Times New Roman"/>
          <w:szCs w:val="24"/>
        </w:rPr>
        <w:t>». Γι</w:t>
      </w:r>
      <w:r>
        <w:rPr>
          <w:rFonts w:eastAsia="Times New Roman" w:cs="Times New Roman"/>
          <w:szCs w:val="24"/>
        </w:rPr>
        <w:t>α</w:t>
      </w:r>
      <w:r>
        <w:rPr>
          <w:rFonts w:eastAsia="Times New Roman" w:cs="Times New Roman"/>
          <w:szCs w:val="24"/>
        </w:rPr>
        <w:t xml:space="preserve"> αυτό και η Ευρώπη μέσα από την Υπηρεσία Καταπολέμησης της Απάτης παίρνει θέση. </w:t>
      </w:r>
    </w:p>
    <w:p w14:paraId="2205DE3A"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Κύριε Υπουργέ, δυ</w:t>
      </w:r>
      <w:r>
        <w:rPr>
          <w:rFonts w:eastAsia="Times New Roman" w:cs="Times New Roman"/>
          <w:szCs w:val="24"/>
        </w:rPr>
        <w:t xml:space="preserve">στυχώς, πριν από λίγους μήνες, ο κ. Τσίπρας χρειάστηκε τα ΜΑΤ για να μπορέσει να πάει στη Λέσβο ή στη Μυτιλήνη. Δεν ξέρω τελικά αν πήγε στη Λέσβο ή στη Μυτιλήνη. Όμως, ενεργοποίησε τα ΜΑΤ. Το ίδιο έκανε και ο κ. Καμμένος, για να κάνει το </w:t>
      </w:r>
      <w:r>
        <w:rPr>
          <w:rFonts w:eastAsia="Times New Roman" w:cs="Times New Roman"/>
          <w:szCs w:val="24"/>
          <w:lang w:val="en-US"/>
        </w:rPr>
        <w:t>hot</w:t>
      </w:r>
      <w:r w:rsidRPr="00252772">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στην Κω. </w:t>
      </w:r>
      <w:r w:rsidRPr="008101E8">
        <w:rPr>
          <w:rFonts w:eastAsia="Times New Roman" w:cs="Times New Roman"/>
          <w:szCs w:val="24"/>
        </w:rPr>
        <w:t>Ξέρω τι λεπτότητα έχετε ως άνθρωπος</w:t>
      </w:r>
      <w:r>
        <w:rPr>
          <w:rFonts w:eastAsia="Times New Roman" w:cs="Times New Roman"/>
          <w:szCs w:val="24"/>
        </w:rPr>
        <w:t xml:space="preserve"> και με πόση ευαισθησία χειρίζεστε την ελληνική κοινωνία. Στο παρελθόν, όμως, ο κ. Καμμένος προσγειώθηκε με ελικόπτερο, κυρίες και κύριοι συνάδελφοι, για να κάνει τα </w:t>
      </w:r>
      <w:r>
        <w:rPr>
          <w:rFonts w:eastAsia="Times New Roman" w:cs="Times New Roman"/>
          <w:szCs w:val="24"/>
          <w:lang w:val="en-US"/>
        </w:rPr>
        <w:t>hot</w:t>
      </w:r>
      <w:r w:rsidRPr="004B3A1B">
        <w:rPr>
          <w:rFonts w:eastAsia="Times New Roman" w:cs="Times New Roman"/>
          <w:szCs w:val="24"/>
        </w:rPr>
        <w:t xml:space="preserve"> </w:t>
      </w:r>
      <w:r>
        <w:rPr>
          <w:rFonts w:eastAsia="Times New Roman" w:cs="Times New Roman"/>
          <w:szCs w:val="24"/>
          <w:lang w:val="en-US"/>
        </w:rPr>
        <w:t>spots</w:t>
      </w:r>
      <w:r w:rsidRPr="004B3A1B">
        <w:rPr>
          <w:rFonts w:eastAsia="Times New Roman" w:cs="Times New Roman"/>
          <w:szCs w:val="24"/>
        </w:rPr>
        <w:t xml:space="preserve"> </w:t>
      </w:r>
      <w:r>
        <w:rPr>
          <w:rFonts w:eastAsia="Times New Roman" w:cs="Times New Roman"/>
          <w:szCs w:val="24"/>
        </w:rPr>
        <w:t xml:space="preserve">στην Κω. </w:t>
      </w:r>
    </w:p>
    <w:p w14:paraId="2205DE3B"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Διατέθηκαν 1,7 δισεκατομμύρια ευρώ,</w:t>
      </w:r>
      <w:r>
        <w:rPr>
          <w:rFonts w:eastAsia="Times New Roman" w:cs="Times New Roman"/>
          <w:szCs w:val="24"/>
        </w:rPr>
        <w:t xml:space="preserve"> εδώ και τρία χρόνια. Έγινε η Ελλάδα ένα απέραντο </w:t>
      </w:r>
      <w:r>
        <w:rPr>
          <w:rFonts w:eastAsia="Times New Roman" w:cs="Times New Roman"/>
          <w:szCs w:val="24"/>
          <w:lang w:val="en-US"/>
        </w:rPr>
        <w:t>hot</w:t>
      </w:r>
      <w:r w:rsidRPr="004B3A1B">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Κι εγώ θα περίμενα με αυτά τα χρήματα, κύριε Υπουργέ και κύριοι της Κυβέρνησης, να είχαμε άλλη εικόνα στην ελληνική επικράτεια. Δυστυχώς, δεν έχουμε. Και ξέρετε γιατί δεν έχουμε; Γιατί υπάρχει αυτ</w:t>
      </w:r>
      <w:r>
        <w:rPr>
          <w:rFonts w:eastAsia="Times New Roman" w:cs="Times New Roman"/>
          <w:szCs w:val="24"/>
        </w:rPr>
        <w:t>ή η συναλλαγή που είπα προηγουμένως. Και υπάρχει αυτή η συναλλαγή με τα κονδύλια.</w:t>
      </w:r>
      <w:r w:rsidRPr="00A42C7C">
        <w:rPr>
          <w:rFonts w:eastAsia="Times New Roman" w:cs="Times New Roman"/>
          <w:szCs w:val="24"/>
          <w:highlight w:val="yellow"/>
        </w:rPr>
        <w:t xml:space="preserve"> </w:t>
      </w:r>
    </w:p>
    <w:p w14:paraId="2205DE3C" w14:textId="77777777" w:rsidR="00F618CB" w:rsidRDefault="00733657">
      <w:pPr>
        <w:spacing w:line="600" w:lineRule="auto"/>
        <w:ind w:firstLine="720"/>
        <w:jc w:val="both"/>
        <w:rPr>
          <w:rFonts w:eastAsia="Times New Roman" w:cs="Times New Roman"/>
          <w:szCs w:val="24"/>
        </w:rPr>
      </w:pPr>
      <w:r w:rsidRPr="00A42C7C">
        <w:rPr>
          <w:rFonts w:eastAsia="Times New Roman" w:cs="Times New Roman"/>
          <w:szCs w:val="24"/>
        </w:rPr>
        <w:lastRenderedPageBreak/>
        <w:t>Δεν δίνει</w:t>
      </w:r>
      <w:r>
        <w:rPr>
          <w:rFonts w:eastAsia="Times New Roman" w:cs="Times New Roman"/>
          <w:szCs w:val="24"/>
        </w:rPr>
        <w:t xml:space="preserve"> στοιχεία από το 2015 η Κυβέρνηση. Ο κ. Αθανασίου είπε για εβδομήντα πέντε ερωτήσεις, εγώ έκανα είκοσι, ο άλλος συνάδελφος τριάντα, ο κ. </w:t>
      </w:r>
      <w:proofErr w:type="spellStart"/>
      <w:r>
        <w:rPr>
          <w:rFonts w:eastAsia="Times New Roman" w:cs="Times New Roman"/>
          <w:szCs w:val="24"/>
        </w:rPr>
        <w:t>Κικίλιας</w:t>
      </w:r>
      <w:proofErr w:type="spellEnd"/>
      <w:r>
        <w:rPr>
          <w:rFonts w:eastAsia="Times New Roman" w:cs="Times New Roman"/>
          <w:szCs w:val="24"/>
        </w:rPr>
        <w:t xml:space="preserve"> πενήντα. Δεν ξέρω </w:t>
      </w:r>
      <w:r>
        <w:rPr>
          <w:rFonts w:eastAsia="Times New Roman" w:cs="Times New Roman"/>
          <w:szCs w:val="24"/>
        </w:rPr>
        <w:t xml:space="preserve">πόσες ερωτήσεις έχουν μείνει αναπάντητες. Σήμερα μπορείτε να καλύψετε αυτό το κενό; Πιστεύω ότι έχετε την ευαισθησία, κύριε Υπουργέ. Κάντε το. </w:t>
      </w:r>
    </w:p>
    <w:p w14:paraId="2205DE3D"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Θέλω να σας θυμίσω, λοιπόν, ότι το παραμύθι της </w:t>
      </w:r>
      <w:r>
        <w:rPr>
          <w:rFonts w:eastAsia="Times New Roman" w:cs="Times New Roman"/>
          <w:szCs w:val="24"/>
        </w:rPr>
        <w:t>Σ</w:t>
      </w:r>
      <w:r>
        <w:rPr>
          <w:rFonts w:eastAsia="Times New Roman" w:cs="Times New Roman"/>
          <w:szCs w:val="24"/>
        </w:rPr>
        <w:t xml:space="preserve">υμφωνίας της Ευρωπαϊκής Ένωσης και Τουρκίας έχει καταρρεύσει στην Αίθουσα της Γερουσίας, σε αντίστοιχη συζήτηση, στην οποία ήταν και ο κ. Αθανασίου και ο κ. Βορίδης, που πραγματικά εμμέσως ομολόγησε ο Υπουργός ότι δεν υπάρχει </w:t>
      </w:r>
      <w:r>
        <w:rPr>
          <w:rFonts w:eastAsia="Times New Roman" w:cs="Times New Roman"/>
          <w:szCs w:val="24"/>
        </w:rPr>
        <w:t>Σ</w:t>
      </w:r>
      <w:r>
        <w:rPr>
          <w:rFonts w:eastAsia="Times New Roman" w:cs="Times New Roman"/>
          <w:szCs w:val="24"/>
        </w:rPr>
        <w:t xml:space="preserve">υμφωνία </w:t>
      </w:r>
      <w:r w:rsidRPr="002E68D8">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υρωπαϊκής Ένωσης </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Τουρκίας</w:t>
      </w:r>
      <w:r>
        <w:rPr>
          <w:rFonts w:eastAsia="Times New Roman" w:cs="Times New Roman"/>
          <w:szCs w:val="24"/>
        </w:rPr>
        <w:t xml:space="preserve">, </w:t>
      </w:r>
      <w:r>
        <w:rPr>
          <w:rFonts w:eastAsia="Times New Roman" w:cs="Times New Roman"/>
          <w:szCs w:val="24"/>
        </w:rPr>
        <w:t>διάταξη που να επιβάλλει τον εγκλωβισμό παράνομων μεταναστών και προσφύγων στα νησιά.</w:t>
      </w:r>
    </w:p>
    <w:p w14:paraId="2205DE3E"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Και ξέρετε γιατί σας το λέω; Ήταν και ο κ. Φίλης μαζί στο κλιμάκιο της Διακομματικής Επιτροπής στις Βρυξέλλες πριν από λίγες ημέρες και το επανέλαβε και η αρμόδ</w:t>
      </w:r>
      <w:r>
        <w:rPr>
          <w:rFonts w:eastAsia="Times New Roman" w:cs="Times New Roman"/>
          <w:szCs w:val="24"/>
        </w:rPr>
        <w:t xml:space="preserve">ια διευθύντρια. Είχαμε προκαλέσει, λοιπόν, τον προκάτοχό σας, κύριε Βίτσα, για το συγκεκριμένο εδάφιο της </w:t>
      </w:r>
      <w:r>
        <w:rPr>
          <w:rFonts w:eastAsia="Times New Roman" w:cs="Times New Roman"/>
          <w:szCs w:val="24"/>
        </w:rPr>
        <w:t>σ</w:t>
      </w:r>
      <w:r>
        <w:rPr>
          <w:rFonts w:eastAsia="Times New Roman" w:cs="Times New Roman"/>
          <w:szCs w:val="24"/>
        </w:rPr>
        <w:t xml:space="preserve">υμφωνίας και δεν έχει δώσει πειστικές απαντήσεις. Γιατί παραμένουν εγκλωβισμένοι και δεν </w:t>
      </w:r>
      <w:proofErr w:type="spellStart"/>
      <w:r>
        <w:rPr>
          <w:rFonts w:eastAsia="Times New Roman" w:cs="Times New Roman"/>
          <w:szCs w:val="24"/>
        </w:rPr>
        <w:t>αποσυμφορούνται</w:t>
      </w:r>
      <w:proofErr w:type="spellEnd"/>
      <w:r>
        <w:rPr>
          <w:rFonts w:eastAsia="Times New Roman" w:cs="Times New Roman"/>
          <w:szCs w:val="24"/>
        </w:rPr>
        <w:t xml:space="preserve"> τα νησιά; </w:t>
      </w:r>
    </w:p>
    <w:p w14:paraId="2205DE3F"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Κυρίως για δυο λόγους. Παρά το γε</w:t>
      </w:r>
      <w:r>
        <w:rPr>
          <w:rFonts w:eastAsia="Times New Roman" w:cs="Times New Roman"/>
          <w:szCs w:val="24"/>
        </w:rPr>
        <w:t>γονός ότι, σύμφωνα με δικά σας στοιχεία, υπάρχει</w:t>
      </w:r>
      <w:r w:rsidRPr="00A42C7C">
        <w:rPr>
          <w:rFonts w:eastAsia="Times New Roman" w:cs="Times New Roman"/>
          <w:szCs w:val="24"/>
        </w:rPr>
        <w:t xml:space="preserve"> </w:t>
      </w:r>
      <w:r>
        <w:rPr>
          <w:rFonts w:eastAsia="Times New Roman" w:cs="Times New Roman"/>
          <w:szCs w:val="24"/>
        </w:rPr>
        <w:t xml:space="preserve">μια εικόνα η οποία δεν έχει αλλοιωθεί τα τελευταία χρόνια, ως προς τον αριθμό, θέλω να σας θυμίσω ότι δεν λειτουργούν οι υποδομές ασύλου. Η διαδικασία </w:t>
      </w:r>
      <w:r>
        <w:rPr>
          <w:rFonts w:eastAsia="Times New Roman" w:cs="Times New Roman"/>
          <w:szCs w:val="24"/>
        </w:rPr>
        <w:lastRenderedPageBreak/>
        <w:t>ασύλου είναι χρονοβόρα. Η Κυβέρνηση είναι ανίκανη να μετ</w:t>
      </w:r>
      <w:r>
        <w:rPr>
          <w:rFonts w:eastAsia="Times New Roman" w:cs="Times New Roman"/>
          <w:szCs w:val="24"/>
        </w:rPr>
        <w:t>ακινήσει τον πληθυσμό</w:t>
      </w:r>
      <w:r>
        <w:rPr>
          <w:rFonts w:eastAsia="Times New Roman" w:cs="Times New Roman"/>
          <w:szCs w:val="24"/>
        </w:rPr>
        <w:t>,</w:t>
      </w:r>
      <w:r>
        <w:rPr>
          <w:rFonts w:eastAsia="Times New Roman" w:cs="Times New Roman"/>
          <w:szCs w:val="24"/>
        </w:rPr>
        <w:t xml:space="preserve"> ώστε να ξαναγυρίσουν στις χώρες που οι ίδιοι επιθυμούν. Δεν μπορούν να το κάνουν. </w:t>
      </w:r>
    </w:p>
    <w:p w14:paraId="2205DE40"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t>Επομένως, παρά το ότι το Υπουργείο Ψηφιακής Πολιτικής, Τηλεπικοινωνιών και Ενημέρωσης καταθέτει ότι το πρώτο εξάμηνο του 2018 έχουν διπλασιαστεί, ο κ.</w:t>
      </w:r>
      <w:r>
        <w:rPr>
          <w:rFonts w:eastAsia="Times New Roman"/>
          <w:szCs w:val="24"/>
        </w:rPr>
        <w:t xml:space="preserve"> Βαρβιτσιώτης έχει άλλα στοιχεία. Πείτε μας πόσοι είναι αυτοί τελικά; Αυξήθηκαν ή δεν αυξήθηκαν; </w:t>
      </w:r>
    </w:p>
    <w:p w14:paraId="2205DE41"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t xml:space="preserve">Όμως, είτε αυξήθηκαν είτε δεν αυξήθηκαν, εδώ έχουμε δύο γεγονότα, κύριε Βίτσα. Έχουμε γεγονότα που λένε ότι έχουν δημιουργηθεί </w:t>
      </w:r>
      <w:r>
        <w:rPr>
          <w:rFonts w:eastAsia="Times New Roman"/>
          <w:szCs w:val="24"/>
          <w:lang w:val="en-US"/>
        </w:rPr>
        <w:t>hot</w:t>
      </w:r>
      <w:r w:rsidRPr="00274311">
        <w:rPr>
          <w:rFonts w:eastAsia="Times New Roman"/>
          <w:szCs w:val="24"/>
        </w:rPr>
        <w:t xml:space="preserve"> </w:t>
      </w:r>
      <w:r>
        <w:rPr>
          <w:rFonts w:eastAsia="Times New Roman"/>
          <w:szCs w:val="24"/>
          <w:lang w:val="en-US"/>
        </w:rPr>
        <w:t>spots</w:t>
      </w:r>
      <w:r>
        <w:rPr>
          <w:rFonts w:eastAsia="Times New Roman"/>
          <w:szCs w:val="24"/>
        </w:rPr>
        <w:t xml:space="preserve"> στα νησιά που δεν τα </w:t>
      </w:r>
      <w:r>
        <w:rPr>
          <w:rFonts w:eastAsia="Times New Roman"/>
          <w:szCs w:val="24"/>
        </w:rPr>
        <w:t>θέλει πλέον η τοπική κοινωνία και, μάλιστα, δικοί σας άνθρωποι διαμαρτύρονται.</w:t>
      </w:r>
    </w:p>
    <w:p w14:paraId="2205DE42"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t xml:space="preserve">Ο Δήμαρχος Λέρου -καταθέτω εδώ την άποψή του- λέει ότι «δεν μπορούμε πλέον με μετανάστες στα νησιά, κυρίως με παράνομους μετανάστες». </w:t>
      </w:r>
    </w:p>
    <w:p w14:paraId="2205DE43"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t xml:space="preserve">(Στο σημείο αυτό ο Βουλευτής κ. Εμμανουήλ </w:t>
      </w:r>
      <w:proofErr w:type="spellStart"/>
      <w:r>
        <w:rPr>
          <w:rFonts w:eastAsia="Times New Roman"/>
          <w:szCs w:val="24"/>
        </w:rPr>
        <w:t>Κόνσολας</w:t>
      </w:r>
      <w:proofErr w:type="spellEnd"/>
      <w:r>
        <w:rPr>
          <w:rFonts w:eastAsia="Times New Roman"/>
          <w:szCs w:val="24"/>
        </w:rPr>
        <w:t xml:space="preserve">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2205DE44"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lastRenderedPageBreak/>
        <w:t>Από την άλλη, λοιπόν, εδώ τι συμβαίνει; Εδώ συμβαίνει ότι</w:t>
      </w:r>
      <w:r>
        <w:rPr>
          <w:rFonts w:eastAsia="Times New Roman"/>
          <w:szCs w:val="24"/>
        </w:rPr>
        <w:t>,</w:t>
      </w:r>
      <w:r>
        <w:rPr>
          <w:rFonts w:eastAsia="Times New Roman"/>
          <w:szCs w:val="24"/>
        </w:rPr>
        <w:t xml:space="preserve"> εκτός από τους αριθμούς, που</w:t>
      </w:r>
      <w:r>
        <w:rPr>
          <w:rFonts w:eastAsia="Times New Roman"/>
          <w:szCs w:val="24"/>
        </w:rPr>
        <w:t xml:space="preserve"> είναι αδιαμφισβήτητοι, έχουμε και κατάρρευση του τουριστικού ρεύματος.</w:t>
      </w:r>
    </w:p>
    <w:p w14:paraId="2205DE45"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t>Καταθέτω στα Πρακτικά -και τελειώνω, κύριε Πρόεδρε, την ανοχή σας για λίγα δευτερόλεπτα- ότι η Ένωση Λιμένων Ελλάδος δηλώνει ότι η κρουαζιέρα έχει καταρρεύσει.</w:t>
      </w:r>
    </w:p>
    <w:p w14:paraId="2205DE46"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t>(Στο σημείο αυτό ο Βουλε</w:t>
      </w:r>
      <w:r>
        <w:rPr>
          <w:rFonts w:eastAsia="Times New Roman"/>
          <w:szCs w:val="24"/>
        </w:rPr>
        <w:t xml:space="preserve">υτής κ. Εμμανουήλ </w:t>
      </w:r>
      <w:proofErr w:type="spellStart"/>
      <w:r>
        <w:rPr>
          <w:rFonts w:eastAsia="Times New Roman"/>
          <w:szCs w:val="24"/>
        </w:rPr>
        <w:t>Κόνσολας</w:t>
      </w:r>
      <w:proofErr w:type="spellEnd"/>
      <w:r>
        <w:rPr>
          <w:rFonts w:eastAsia="Times New Roman"/>
          <w:szCs w:val="24"/>
        </w:rPr>
        <w:t xml:space="preserve">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2205DE47"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t xml:space="preserve">Στη Μυτιλήνη –ακούστε- το 2014 είχαμε πενήντα τρεις αφίξεις, το 2017 </w:t>
      </w:r>
      <w:r>
        <w:rPr>
          <w:rFonts w:eastAsia="Times New Roman"/>
          <w:szCs w:val="24"/>
        </w:rPr>
        <w:t>πέντε, στην Κω το 2014 εβδομήντα εννιά, φέτος εννιά, στη Χίο δ</w:t>
      </w:r>
      <w:r>
        <w:rPr>
          <w:rFonts w:eastAsia="Times New Roman"/>
          <w:szCs w:val="24"/>
        </w:rPr>
        <w:t>ύ</w:t>
      </w:r>
      <w:r>
        <w:rPr>
          <w:rFonts w:eastAsia="Times New Roman"/>
          <w:szCs w:val="24"/>
        </w:rPr>
        <w:t>ο από τις τριάντα έξι αφίξεις.</w:t>
      </w:r>
    </w:p>
    <w:p w14:paraId="2205DE48"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t>Τι συμβαίνει, λοιπόν, εδώ; Φταίει κάτι. Κάτι συμβαίνει λάθος. Εδώ, λοιπόν, πρέπει να δώσουμε απαντήσεις συνολικά.</w:t>
      </w:r>
    </w:p>
    <w:p w14:paraId="2205DE49"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t>Επίσης, πρέπει να δώσετε απαντήσεις, κύριοι της Κυβέρνησης, και σε κάτι άλλο, σε εκείνο που έχετε δεσμευθεί σε ό,τι αφορά την ελάφρυνση της τοπικής κοινωνίας με τους μειωμένους συντελεστές ΦΠΑ στα νησιά. Σε δύο μήνες τελειώνει η προθεσμία της εφαρμογής των</w:t>
      </w:r>
      <w:r>
        <w:rPr>
          <w:rFonts w:eastAsia="Times New Roman"/>
          <w:szCs w:val="24"/>
        </w:rPr>
        <w:t xml:space="preserve"> μειωμένων συντελεστών ΦΠΑ. Θα τους παρατείνετε; </w:t>
      </w:r>
      <w:r>
        <w:rPr>
          <w:rFonts w:eastAsia="Times New Roman"/>
          <w:szCs w:val="24"/>
        </w:rPr>
        <w:lastRenderedPageBreak/>
        <w:t xml:space="preserve">Έχει αμβλυνθεί το πρόβλημα; Έχει αμβλυνθεί. Έχει αλλάξει κάτι; Όχι, έχει επιδεινωθεί. Τι θα κάνετε, λοιπόν, με τους μειωμένους συντελεστές ΦΠΑ; </w:t>
      </w:r>
    </w:p>
    <w:p w14:paraId="2205DE4A"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t>Η τοπική κοινωνία της Κω, της Λέρου, της Λέσβου, της Χίου, των</w:t>
      </w:r>
      <w:r>
        <w:rPr>
          <w:rFonts w:eastAsia="Times New Roman"/>
          <w:szCs w:val="24"/>
        </w:rPr>
        <w:t xml:space="preserve"> νησιών συνολικά περιμένει να ακούσει τις δικές απαντήσεις.</w:t>
      </w:r>
    </w:p>
    <w:p w14:paraId="2205DE4B"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t>Κύριε Πρόεδρε, ευχαριστώ.</w:t>
      </w:r>
    </w:p>
    <w:p w14:paraId="2205DE4C" w14:textId="77777777" w:rsidR="00F618CB" w:rsidRDefault="00733657">
      <w:pPr>
        <w:tabs>
          <w:tab w:val="left" w:pos="294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2205DE4D" w14:textId="77777777" w:rsidR="00F618CB" w:rsidRDefault="00733657">
      <w:pPr>
        <w:tabs>
          <w:tab w:val="left" w:pos="2940"/>
        </w:tabs>
        <w:spacing w:line="600" w:lineRule="auto"/>
        <w:ind w:firstLine="720"/>
        <w:jc w:val="both"/>
        <w:rPr>
          <w:rFonts w:eastAsia="Times New Roman"/>
          <w:szCs w:val="24"/>
        </w:rPr>
      </w:pPr>
      <w:r w:rsidRPr="003A22C0">
        <w:rPr>
          <w:rFonts w:eastAsia="Times New Roman"/>
          <w:b/>
          <w:szCs w:val="24"/>
        </w:rPr>
        <w:t>ΠΡΟΕΔΡΕΥΩΝ (Γεώργιος Βαρεμένος):</w:t>
      </w:r>
      <w:r>
        <w:rPr>
          <w:rFonts w:eastAsia="Times New Roman"/>
          <w:szCs w:val="24"/>
        </w:rPr>
        <w:t xml:space="preserve"> Εμείς ευχαριστούμε πολύ.</w:t>
      </w:r>
    </w:p>
    <w:p w14:paraId="2205DE4E"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Δημοσχάκη</w:t>
      </w:r>
      <w:proofErr w:type="spellEnd"/>
      <w:r>
        <w:rPr>
          <w:rFonts w:eastAsia="Times New Roman"/>
          <w:szCs w:val="24"/>
        </w:rPr>
        <w:t>, έχετε τον λόγο.</w:t>
      </w:r>
    </w:p>
    <w:p w14:paraId="2205DE4F" w14:textId="77777777" w:rsidR="00F618CB" w:rsidRDefault="00733657">
      <w:pPr>
        <w:tabs>
          <w:tab w:val="left" w:pos="2940"/>
        </w:tabs>
        <w:spacing w:line="600" w:lineRule="auto"/>
        <w:ind w:firstLine="720"/>
        <w:jc w:val="both"/>
        <w:rPr>
          <w:rFonts w:eastAsia="Times New Roman"/>
          <w:szCs w:val="24"/>
        </w:rPr>
      </w:pPr>
      <w:r w:rsidRPr="003A22C0">
        <w:rPr>
          <w:rFonts w:eastAsia="Times New Roman"/>
          <w:b/>
          <w:szCs w:val="24"/>
        </w:rPr>
        <w:t>ΑΝΑΣΤΑΣΙΟΣ (ΤΑΣΟΣ) ΔΗΜΟΣΧ</w:t>
      </w:r>
      <w:r w:rsidRPr="003A22C0">
        <w:rPr>
          <w:rFonts w:eastAsia="Times New Roman"/>
          <w:b/>
          <w:szCs w:val="24"/>
        </w:rPr>
        <w:t>ΑΚΗΣ:</w:t>
      </w:r>
      <w:r>
        <w:rPr>
          <w:rFonts w:eastAsia="Times New Roman"/>
          <w:szCs w:val="24"/>
        </w:rPr>
        <w:t xml:space="preserve"> Ευχαριστώ, κύριε Πρόεδρε.</w:t>
      </w:r>
    </w:p>
    <w:p w14:paraId="2205DE50"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t>Κυρίες και κύριοι συνάδελφοι, το ταυτισμένο μεταναστευτικό-προσφυγικό ζήτημα έχει εξελιχθεί με δική σας ευθύνη εδώ και τέσσερα χρόνια σε μεγάλη πληγή για τη χώρα αλλά και για την Ευρωπαϊκή Ένωση.</w:t>
      </w:r>
    </w:p>
    <w:p w14:paraId="2205DE51"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t>Εφαρμόσατε από το 2015 συνει</w:t>
      </w:r>
      <w:r>
        <w:rPr>
          <w:rFonts w:eastAsia="Times New Roman"/>
          <w:szCs w:val="24"/>
        </w:rPr>
        <w:t>δητά την πολιτική των ανοι</w:t>
      </w:r>
      <w:r>
        <w:rPr>
          <w:rFonts w:eastAsia="Times New Roman"/>
          <w:szCs w:val="24"/>
        </w:rPr>
        <w:t>κ</w:t>
      </w:r>
      <w:r>
        <w:rPr>
          <w:rFonts w:eastAsia="Times New Roman"/>
          <w:szCs w:val="24"/>
        </w:rPr>
        <w:t>τών συνόρων. Περάσατε το μήνυμα ότι η πύλη της Ελλάδας είναι ανοι</w:t>
      </w:r>
      <w:r>
        <w:rPr>
          <w:rFonts w:eastAsia="Times New Roman"/>
          <w:szCs w:val="24"/>
        </w:rPr>
        <w:t>κ</w:t>
      </w:r>
      <w:r>
        <w:rPr>
          <w:rFonts w:eastAsia="Times New Roman"/>
          <w:szCs w:val="24"/>
        </w:rPr>
        <w:t>τή και φέρατε την εποχή της Αυστροουγγαρίας στα βόρεια σύνορά μας. Δείξατε ανοχή στις αυξημένες ροές ταυ</w:t>
      </w:r>
      <w:r>
        <w:rPr>
          <w:rFonts w:eastAsia="Times New Roman"/>
          <w:szCs w:val="24"/>
        </w:rPr>
        <w:lastRenderedPageBreak/>
        <w:t>τισμένων προσφυγών και οικονομικών μεταναστών και αφήσατε τ</w:t>
      </w:r>
      <w:r>
        <w:rPr>
          <w:rFonts w:eastAsia="Times New Roman"/>
          <w:szCs w:val="24"/>
        </w:rPr>
        <w:t>η χώρα εκτεθειμένη κατά παράβαση νόμων και εθνικών σχεδίων να δεχθεί ειρηνική εισβολή, χρησιμοποιώντας ανθρώπους σε ανάγκη.</w:t>
      </w:r>
    </w:p>
    <w:p w14:paraId="2205DE52"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t xml:space="preserve">Δωρίσατε στον Τούρκο πρόεδρο ένα </w:t>
      </w:r>
      <w:proofErr w:type="spellStart"/>
      <w:r>
        <w:rPr>
          <w:rFonts w:eastAsia="Times New Roman"/>
          <w:szCs w:val="24"/>
        </w:rPr>
        <w:t>υπερόπλο</w:t>
      </w:r>
      <w:proofErr w:type="spellEnd"/>
      <w:r>
        <w:rPr>
          <w:rFonts w:eastAsia="Times New Roman"/>
          <w:szCs w:val="24"/>
        </w:rPr>
        <w:t>, τον άνθρωπο, να εκβιάζει την Ελλάδα αλλά και την Ευρωπαϊκή Ένωση. Τώρα όποτε θέλει ανοίγε</w:t>
      </w:r>
      <w:r>
        <w:rPr>
          <w:rFonts w:eastAsia="Times New Roman"/>
          <w:szCs w:val="24"/>
        </w:rPr>
        <w:t>ι τη στρόφιγγα και ρυθμίζει τις ροές κατά το δοκούν, αναλόγως τι εξυπηρετεί τις πολιτικές του.</w:t>
      </w:r>
    </w:p>
    <w:p w14:paraId="2205DE53"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t>Ο πόλεμος στη Συρία υπήρχε και διεξαγόταν και πριν από το 2015. Όμως τότε είχαμε στείλει το μήνυμα ότι τα σύνορά μας –χερσαία και θαλάσσια- φυλάσσονται με ένα σπ</w:t>
      </w:r>
      <w:r>
        <w:rPr>
          <w:rFonts w:eastAsia="Times New Roman"/>
          <w:szCs w:val="24"/>
        </w:rPr>
        <w:t xml:space="preserve">ουδαίο εργαλείο, το σχέδιο </w:t>
      </w:r>
      <w:r>
        <w:rPr>
          <w:rFonts w:eastAsia="Times New Roman"/>
          <w:szCs w:val="24"/>
        </w:rPr>
        <w:t>«</w:t>
      </w:r>
      <w:r>
        <w:rPr>
          <w:rFonts w:eastAsia="Times New Roman"/>
          <w:szCs w:val="24"/>
        </w:rPr>
        <w:t>ΑΣΠΙΔΑ</w:t>
      </w:r>
      <w:r>
        <w:rPr>
          <w:rFonts w:eastAsia="Times New Roman"/>
          <w:szCs w:val="24"/>
        </w:rPr>
        <w:t>»</w:t>
      </w:r>
      <w:r>
        <w:rPr>
          <w:rFonts w:eastAsia="Times New Roman"/>
          <w:szCs w:val="24"/>
        </w:rPr>
        <w:t>.</w:t>
      </w:r>
    </w:p>
    <w:p w14:paraId="2205DE54"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t>Φορτώσατε όλο το βάρος στις τοπικές κοινωνίες, κυρίως των ακριτικών νησιών, στα σμαράγδια του Αιγαίου Πελάγους.</w:t>
      </w:r>
    </w:p>
    <w:p w14:paraId="2205DE55"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t xml:space="preserve">Μας κατηγορήσατε για την </w:t>
      </w:r>
      <w:proofErr w:type="spellStart"/>
      <w:r>
        <w:rPr>
          <w:rFonts w:eastAsia="Times New Roman"/>
          <w:szCs w:val="24"/>
        </w:rPr>
        <w:t>Αμυγδαλέζα</w:t>
      </w:r>
      <w:proofErr w:type="spellEnd"/>
      <w:r>
        <w:rPr>
          <w:rFonts w:eastAsia="Times New Roman"/>
          <w:szCs w:val="24"/>
        </w:rPr>
        <w:t xml:space="preserve">, αλλά θα πρέπει σήμερα να σας πω, κυρίες και κύριοι συνάδελφοι, τι σημαίνει </w:t>
      </w:r>
      <w:proofErr w:type="spellStart"/>
      <w:r>
        <w:rPr>
          <w:rFonts w:eastAsia="Times New Roman"/>
          <w:szCs w:val="24"/>
        </w:rPr>
        <w:t>Αμυγδαλέζα</w:t>
      </w:r>
      <w:proofErr w:type="spellEnd"/>
      <w:r>
        <w:rPr>
          <w:rFonts w:eastAsia="Times New Roman"/>
          <w:szCs w:val="24"/>
        </w:rPr>
        <w:t xml:space="preserve">. Η </w:t>
      </w:r>
      <w:proofErr w:type="spellStart"/>
      <w:r>
        <w:rPr>
          <w:rFonts w:eastAsia="Times New Roman"/>
          <w:szCs w:val="24"/>
        </w:rPr>
        <w:t>Αμυγδαλέζα</w:t>
      </w:r>
      <w:proofErr w:type="spellEnd"/>
      <w:r>
        <w:rPr>
          <w:rFonts w:eastAsia="Times New Roman"/>
          <w:szCs w:val="24"/>
        </w:rPr>
        <w:t xml:space="preserve"> </w:t>
      </w:r>
      <w:r>
        <w:rPr>
          <w:rFonts w:eastAsia="Times New Roman"/>
          <w:szCs w:val="24"/>
        </w:rPr>
        <w:t xml:space="preserve">-ως περιοχή- </w:t>
      </w:r>
      <w:r>
        <w:rPr>
          <w:rFonts w:eastAsia="Times New Roman"/>
          <w:szCs w:val="24"/>
        </w:rPr>
        <w:t xml:space="preserve">είναι το καλύτερο προάστιο των Θρακομακεδόνων. Επίσης, εκεί λειτουργεί η καρδιά της Ελληνικής Αστυνομίας. </w:t>
      </w:r>
      <w:r>
        <w:rPr>
          <w:rFonts w:eastAsia="Times New Roman"/>
          <w:szCs w:val="24"/>
        </w:rPr>
        <w:t>Εκεί, κύριοι Υπουργοί, είναι η Αστυνομική Ακαδημία, η Σχολή Δοκίμων Υπαστυνόμων, η Σχολή Εθνικής Ασφάλειας και η Σχολή Μετεκπαίδευσης και Επιμόρφωσης.</w:t>
      </w:r>
    </w:p>
    <w:p w14:paraId="2205DE56"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lastRenderedPageBreak/>
        <w:t>Εκεί ήταν εγκατεστημένοι οικίσκοι δυόμισι χιλιάδων περίπου και εκεί φιλοξενήσαμε τις ενισχυτικές δυνάμεις</w:t>
      </w:r>
      <w:r>
        <w:rPr>
          <w:rFonts w:eastAsia="Times New Roman"/>
          <w:szCs w:val="24"/>
        </w:rPr>
        <w:t xml:space="preserve"> της Ελληνικής Αστυνομίας, που </w:t>
      </w:r>
      <w:proofErr w:type="spellStart"/>
      <w:r>
        <w:rPr>
          <w:rFonts w:eastAsia="Times New Roman"/>
          <w:szCs w:val="24"/>
        </w:rPr>
        <w:t>προήρχοντο</w:t>
      </w:r>
      <w:proofErr w:type="spellEnd"/>
      <w:r>
        <w:rPr>
          <w:rFonts w:eastAsia="Times New Roman"/>
          <w:szCs w:val="24"/>
        </w:rPr>
        <w:t xml:space="preserve"> από τις περιφερειακές υπηρεσίες, προκειμένου να ανταποκριθούν στις ανάγκες των Ολυμπιακών Αγώνων του 2004.</w:t>
      </w:r>
    </w:p>
    <w:p w14:paraId="2205DE57"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t>Εσείς αυτή</w:t>
      </w:r>
      <w:r>
        <w:rPr>
          <w:rFonts w:eastAsia="Times New Roman"/>
          <w:szCs w:val="24"/>
        </w:rPr>
        <w:t xml:space="preserve"> </w:t>
      </w:r>
      <w:r>
        <w:rPr>
          <w:rFonts w:eastAsia="Times New Roman"/>
          <w:szCs w:val="24"/>
        </w:rPr>
        <w:t>την καρδιά της Αστυνομίας την ονομάσατε «κολαστήριο». Εσείς δημιουργήσατε κολαστήρια στα νησιά τ</w:t>
      </w:r>
      <w:r>
        <w:rPr>
          <w:rFonts w:eastAsia="Times New Roman"/>
          <w:szCs w:val="24"/>
        </w:rPr>
        <w:t>ου Αιγαίου Πελάγους.</w:t>
      </w:r>
    </w:p>
    <w:p w14:paraId="2205DE58"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t>Επίσης, θα ήθελα να σας ενημερώσω ότι δημιουργήσατε ένα Υπουργείο Μεταναστευτικής Πολιτικής αχρείαστο και χωρίς αντικείμενο, με αποτέλεσμα να υπαχθεί στην αρχή στους κόλπους του Υπουργείου Εσωτερικών, στη συνέχεια, λόγω της εύρυθμης λε</w:t>
      </w:r>
      <w:r>
        <w:rPr>
          <w:rFonts w:eastAsia="Times New Roman"/>
          <w:szCs w:val="24"/>
        </w:rPr>
        <w:t xml:space="preserve">ιτουργίας να το ανεξαρτητοποιήσετε και να το </w:t>
      </w:r>
      <w:proofErr w:type="spellStart"/>
      <w:r>
        <w:rPr>
          <w:rFonts w:eastAsia="Times New Roman"/>
          <w:szCs w:val="24"/>
        </w:rPr>
        <w:t>δωροδοτήσετε</w:t>
      </w:r>
      <w:proofErr w:type="spellEnd"/>
      <w:r>
        <w:rPr>
          <w:rFonts w:eastAsia="Times New Roman"/>
          <w:szCs w:val="24"/>
        </w:rPr>
        <w:t xml:space="preserve"> με την αυτονομία και την αυτοτέλειά του. Γιατί άραγε;</w:t>
      </w:r>
    </w:p>
    <w:p w14:paraId="2205DE59"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Επίσης, οι καθ’ ύλην και οι κατά </w:t>
      </w:r>
      <w:proofErr w:type="spellStart"/>
      <w:r>
        <w:rPr>
          <w:rFonts w:eastAsia="Times New Roman" w:cs="Times New Roman"/>
          <w:szCs w:val="24"/>
        </w:rPr>
        <w:t>τόπον</w:t>
      </w:r>
      <w:proofErr w:type="spellEnd"/>
      <w:r>
        <w:rPr>
          <w:rFonts w:eastAsia="Times New Roman" w:cs="Times New Roman"/>
          <w:szCs w:val="24"/>
        </w:rPr>
        <w:t xml:space="preserve"> αρμόδιες υπηρεσίες μέχρι τότε, δυστυχώς, επί των ημερών σας ενδεχομένως να τράβηξαν και χειρόφρενο.</w:t>
      </w:r>
    </w:p>
    <w:p w14:paraId="2205DE5A"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Ιδρύσ</w:t>
      </w:r>
      <w:r>
        <w:rPr>
          <w:rFonts w:eastAsia="Times New Roman" w:cs="Times New Roman"/>
          <w:szCs w:val="24"/>
        </w:rPr>
        <w:t>ατε ένα Υπουργείο χωρίς δομές, χωρίς αξίες, χωρίς αρχές, χωρίς στελεχιακό δυναμικό, πάνω από το οποίο πολλές φορές πλανώνται και σκιές σκανδάλων με πρωταγωνιστές τις ΜΚΟ. Αδιαφορείτε για την ενίσχυση των δομών φύλαξης των χερσαίων συνόρων μας και τις αφήσα</w:t>
      </w:r>
      <w:r>
        <w:rPr>
          <w:rFonts w:eastAsia="Times New Roman" w:cs="Times New Roman"/>
          <w:szCs w:val="24"/>
        </w:rPr>
        <w:t xml:space="preserve">τε στη φιλοπατρία και τη φιλοτιμία των </w:t>
      </w:r>
      <w:r>
        <w:rPr>
          <w:rFonts w:eastAsia="Times New Roman" w:cs="Times New Roman"/>
          <w:szCs w:val="24"/>
        </w:rPr>
        <w:lastRenderedPageBreak/>
        <w:t xml:space="preserve">στελεχών των υπηρεσιών συνοριακής φύλαξης και των λοιπών αστυνομικών </w:t>
      </w:r>
      <w:r>
        <w:rPr>
          <w:rFonts w:eastAsia="Times New Roman" w:cs="Times New Roman"/>
          <w:szCs w:val="24"/>
        </w:rPr>
        <w:t>α</w:t>
      </w:r>
      <w:r>
        <w:rPr>
          <w:rFonts w:eastAsia="Times New Roman" w:cs="Times New Roman"/>
          <w:szCs w:val="24"/>
        </w:rPr>
        <w:t>ρχών.</w:t>
      </w:r>
    </w:p>
    <w:p w14:paraId="2205DE5B"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Όμως, παρά τις μάχες επί της </w:t>
      </w:r>
      <w:proofErr w:type="spellStart"/>
      <w:r>
        <w:rPr>
          <w:rFonts w:eastAsia="Times New Roman" w:cs="Times New Roman"/>
          <w:szCs w:val="24"/>
        </w:rPr>
        <w:t>συνοριογραμμής</w:t>
      </w:r>
      <w:proofErr w:type="spellEnd"/>
      <w:r>
        <w:rPr>
          <w:rFonts w:eastAsia="Times New Roman" w:cs="Times New Roman"/>
          <w:szCs w:val="24"/>
        </w:rPr>
        <w:t xml:space="preserve"> οι αριθμοί αποτυπώνουν την οδυνηρή πραγματικότητα. Σύμφωνα με τα στοιχεία της Αστυνομίας, το πρώτ</w:t>
      </w:r>
      <w:r>
        <w:rPr>
          <w:rFonts w:eastAsia="Times New Roman" w:cs="Times New Roman"/>
          <w:szCs w:val="24"/>
        </w:rPr>
        <w:t xml:space="preserve">ο εξάμηνο του 2018 έχουν συλληφθεί </w:t>
      </w:r>
      <w:proofErr w:type="spellStart"/>
      <w:r>
        <w:rPr>
          <w:rFonts w:eastAsia="Times New Roman" w:cs="Times New Roman"/>
          <w:szCs w:val="24"/>
        </w:rPr>
        <w:t>οκτώμισι</w:t>
      </w:r>
      <w:proofErr w:type="spellEnd"/>
      <w:r>
        <w:rPr>
          <w:rFonts w:eastAsia="Times New Roman" w:cs="Times New Roman"/>
          <w:szCs w:val="24"/>
        </w:rPr>
        <w:t xml:space="preserve"> χιλιάδες περίπου οικονομικοί μετανάστες στα ελληνοτουρκικά σύνορα, ενώ το ίδιο διάστημα –όχι πολύ μακριά, πέρυσι- είχαν συλληφθεί χίλιοι εξακόσιοι έντεκα.</w:t>
      </w:r>
    </w:p>
    <w:p w14:paraId="2205DE5C"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εσείς πώς αντιδράτε; Κλείνετε τα αυτιά σας στις εκκλή</w:t>
      </w:r>
      <w:r>
        <w:rPr>
          <w:rFonts w:eastAsia="Times New Roman" w:cs="Times New Roman"/>
          <w:szCs w:val="24"/>
        </w:rPr>
        <w:t>σεις των Συνδικαλιστικών Ενώσεων Αστυνομικών Υπαλλήλων Αλεξανδρούπολης και Ορεστιάδας. Ζητούν ενισχύσεις και την ανανέωση του πεπαλαιωμένου υλικοτεχνικού εξοπλισμού οχημάτων, εφοδίων και τεχνικών μέσων και τις απαραίτητες θερμικές κάμερες, τις οποίες δεν α</w:t>
      </w:r>
      <w:r>
        <w:rPr>
          <w:rFonts w:eastAsia="Times New Roman" w:cs="Times New Roman"/>
          <w:szCs w:val="24"/>
        </w:rPr>
        <w:t xml:space="preserve">ντικαθιστάτε, αλλά ούτε και φτιάχνετε. Και εσείς απαντάτε με απλές υποσχέσεις, ότι θα ενισχύσετε τις δύο </w:t>
      </w:r>
      <w:r>
        <w:rPr>
          <w:rFonts w:eastAsia="Times New Roman" w:cs="Times New Roman"/>
          <w:szCs w:val="24"/>
        </w:rPr>
        <w:t>δ</w:t>
      </w:r>
      <w:r>
        <w:rPr>
          <w:rFonts w:eastAsia="Times New Roman" w:cs="Times New Roman"/>
          <w:szCs w:val="24"/>
        </w:rPr>
        <w:t xml:space="preserve">ιευθύνσεις </w:t>
      </w:r>
      <w:r>
        <w:rPr>
          <w:rFonts w:eastAsia="Times New Roman" w:cs="Times New Roman"/>
          <w:szCs w:val="24"/>
        </w:rPr>
        <w:t>α</w:t>
      </w:r>
      <w:r>
        <w:rPr>
          <w:rFonts w:eastAsia="Times New Roman" w:cs="Times New Roman"/>
          <w:szCs w:val="24"/>
        </w:rPr>
        <w:t>στυνομίας.</w:t>
      </w:r>
    </w:p>
    <w:p w14:paraId="2205DE5D"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τελευταίο διάστημα έχουν σημειωθεί πολλά επεισόδια, κυρίως στον </w:t>
      </w:r>
      <w:r>
        <w:rPr>
          <w:rFonts w:eastAsia="Times New Roman" w:cs="Times New Roman"/>
          <w:szCs w:val="24"/>
        </w:rPr>
        <w:t>β</w:t>
      </w:r>
      <w:r>
        <w:rPr>
          <w:rFonts w:eastAsia="Times New Roman" w:cs="Times New Roman"/>
          <w:szCs w:val="24"/>
        </w:rPr>
        <w:t xml:space="preserve">όρειο Έβρο, με πρωταγωνιστές </w:t>
      </w:r>
      <w:r>
        <w:rPr>
          <w:rFonts w:eastAsia="Times New Roman" w:cs="Times New Roman"/>
          <w:szCs w:val="24"/>
        </w:rPr>
        <w:t xml:space="preserve">είτε </w:t>
      </w:r>
      <w:r>
        <w:rPr>
          <w:rFonts w:eastAsia="Times New Roman" w:cs="Times New Roman"/>
          <w:szCs w:val="24"/>
        </w:rPr>
        <w:t xml:space="preserve">πρόσφυγες πολέμου </w:t>
      </w:r>
      <w:r>
        <w:rPr>
          <w:rFonts w:eastAsia="Times New Roman" w:cs="Times New Roman"/>
          <w:szCs w:val="24"/>
        </w:rPr>
        <w:t xml:space="preserve">είτε </w:t>
      </w:r>
      <w:r>
        <w:rPr>
          <w:rFonts w:eastAsia="Times New Roman" w:cs="Times New Roman"/>
          <w:szCs w:val="24"/>
        </w:rPr>
        <w:t>οι</w:t>
      </w:r>
      <w:r>
        <w:rPr>
          <w:rFonts w:eastAsia="Times New Roman" w:cs="Times New Roman"/>
          <w:szCs w:val="24"/>
        </w:rPr>
        <w:t xml:space="preserve">κονομικούς μετανάστες. Έχουν παρεμποδίσει την κυκλοφορία τρεις φορές τελευταία στον κάθετο οδικό άξονα της Νέας Εγνατίας και έχουν επιδείξει επιθετική συμπεριφορά στους κατοίκους, </w:t>
      </w:r>
      <w:r>
        <w:rPr>
          <w:rFonts w:eastAsia="Times New Roman" w:cs="Times New Roman"/>
          <w:szCs w:val="24"/>
        </w:rPr>
        <w:lastRenderedPageBreak/>
        <w:t>σε οδηγούς οχημάτων, ενώ αποτελούν συνεχή κίνδυνο πρόκλησης τροχαίων ατυχημά</w:t>
      </w:r>
      <w:r>
        <w:rPr>
          <w:rFonts w:eastAsia="Times New Roman" w:cs="Times New Roman"/>
          <w:szCs w:val="24"/>
        </w:rPr>
        <w:t>των, κυρίως κατά τη νύχτα, διότι κινούνται κατά μήκος του αυτοκινητοδρόμου της Νέας Εγνατίας.</w:t>
      </w:r>
    </w:p>
    <w:p w14:paraId="2205DE5E"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τυπάει το κουδούνι λήξεως του χρόνου ομιλίας του κυρίου Βουλευτή)</w:t>
      </w:r>
    </w:p>
    <w:p w14:paraId="2205DE5F"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Κλείνω σε μισό λεπτό, κύριε Πρόεδρε.</w:t>
      </w:r>
    </w:p>
    <w:p w14:paraId="2205DE60"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szCs w:val="24"/>
        </w:rPr>
        <w:t xml:space="preserve">Αυτά τα γεγονότα έχουν προκαλέσει έντονο το αίσθημα της ανασφάλειας στην κοινωνία του Έβρου και παρακαλώ θα ήθελα να ακούσω πώς θα αντιμετωπίσετε αυτά τα προβλήματα και αυτά τα φαινόμενα και πώς θα επανέλθει η ομαλότητα στους κατοίκους του Νομού Έβρου, </w:t>
      </w:r>
      <w:r>
        <w:rPr>
          <w:rFonts w:eastAsia="Times New Roman" w:cs="Times New Roman"/>
          <w:szCs w:val="24"/>
        </w:rPr>
        <w:t xml:space="preserve">οι </w:t>
      </w:r>
      <w:r>
        <w:rPr>
          <w:rFonts w:eastAsia="Times New Roman" w:cs="Times New Roman"/>
          <w:szCs w:val="24"/>
        </w:rPr>
        <w:t xml:space="preserve">οποίοι </w:t>
      </w:r>
      <w:r>
        <w:rPr>
          <w:rFonts w:eastAsia="Times New Roman" w:cs="Times New Roman"/>
          <w:szCs w:val="24"/>
        </w:rPr>
        <w:t>πραγματικά ζουν εφιαλτικό σενάριο και ενδεχομένως αυτό να εκτραπεί και να καταπέσει το σύστημα της προστασίας των συνόρων μας.</w:t>
      </w:r>
    </w:p>
    <w:p w14:paraId="2205DE61"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πρέπει να σας ενημερώσω, κύριοι Υπουργοί και κυρίες και κύριοι συνάδελφοι, ότι οι τουρκικές </w:t>
      </w:r>
      <w:r>
        <w:rPr>
          <w:rFonts w:eastAsia="Times New Roman" w:cs="Times New Roman"/>
          <w:szCs w:val="24"/>
        </w:rPr>
        <w:t>α</w:t>
      </w:r>
      <w:r>
        <w:rPr>
          <w:rFonts w:eastAsia="Times New Roman" w:cs="Times New Roman"/>
          <w:szCs w:val="24"/>
        </w:rPr>
        <w:t>ρχές –που είχαμε ένα πάγιο</w:t>
      </w:r>
      <w:r>
        <w:rPr>
          <w:rFonts w:eastAsia="Times New Roman" w:cs="Times New Roman"/>
          <w:szCs w:val="24"/>
        </w:rPr>
        <w:t xml:space="preserve"> κεκτημένο- δεν συνεργάζονται στο πλαίσιο των διασυνοριακών επιτροπών. Αντιλαμβάνεστε ότι είναι ένα πολύ μεγάλο πρόβλημα και αυτό είναι κατόρθωμα της δικής σας Κυβέρνησης.</w:t>
      </w:r>
    </w:p>
    <w:p w14:paraId="2205DE62"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Ωστόσο, η Νέα Δημοκρατία έχει συγκεκριμένη πολιτική πρόταση για το προσφυγικό και το</w:t>
      </w:r>
      <w:r>
        <w:rPr>
          <w:rFonts w:eastAsia="Times New Roman" w:cs="Times New Roman"/>
          <w:szCs w:val="24"/>
        </w:rPr>
        <w:t xml:space="preserve"> μεταναστευτικό. Βασίζεται σε πέντε πυλώνες. Αναφέρθηκε από τους </w:t>
      </w:r>
      <w:r>
        <w:rPr>
          <w:rFonts w:eastAsia="Times New Roman" w:cs="Times New Roman"/>
          <w:szCs w:val="24"/>
        </w:rPr>
        <w:lastRenderedPageBreak/>
        <w:t>συναδέλφους μας -και από τον Πρόεδρό μας αναφέρεται κατ’ επανάληψη- με κεφαλαία γράμματα.</w:t>
      </w:r>
    </w:p>
    <w:p w14:paraId="2205DE63"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14:paraId="2205DE64" w14:textId="77777777" w:rsidR="00F618CB" w:rsidRDefault="00733657">
      <w:pPr>
        <w:spacing w:line="600" w:lineRule="auto"/>
        <w:ind w:firstLine="709"/>
        <w:jc w:val="center"/>
        <w:rPr>
          <w:rFonts w:eastAsia="Times New Roman" w:cs="Times New Roman"/>
          <w:szCs w:val="24"/>
        </w:rPr>
      </w:pPr>
      <w:r w:rsidRPr="00635622">
        <w:rPr>
          <w:rFonts w:eastAsia="Times New Roman" w:cs="Times New Roman"/>
          <w:szCs w:val="24"/>
        </w:rPr>
        <w:t>(Χειροκροτήματα από την πτέρυγα της Νέας Δημοκρατίας)</w:t>
      </w:r>
    </w:p>
    <w:p w14:paraId="2205DE65"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ΠΡΟΕΔΡΕΥΩΝ (Γεώρ</w:t>
      </w:r>
      <w:r w:rsidRPr="00CF5893">
        <w:rPr>
          <w:rFonts w:eastAsia="Times New Roman" w:cs="Times New Roman"/>
          <w:b/>
          <w:szCs w:val="24"/>
        </w:rPr>
        <w:t xml:space="preserve">γιος Βαρεμένος): </w:t>
      </w:r>
      <w:r>
        <w:rPr>
          <w:rFonts w:eastAsia="Times New Roman" w:cs="Times New Roman"/>
          <w:szCs w:val="24"/>
        </w:rPr>
        <w:t xml:space="preserve">Και εμείς σας ευχαριστούμε. </w:t>
      </w:r>
    </w:p>
    <w:p w14:paraId="2205DE66"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 Υπουργός κ. Βίτσας έχει τον λόγο.</w:t>
      </w:r>
    </w:p>
    <w:p w14:paraId="2205DE67"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sidRPr="00C6536F">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Έχουμε σήμερα, λοιπόν, την επίκαιρη επερώτηση της Νέας Δημοκρατίας </w:t>
      </w:r>
      <w:r>
        <w:rPr>
          <w:rFonts w:eastAsia="Times New Roman" w:cs="Times New Roman"/>
          <w:szCs w:val="24"/>
        </w:rPr>
        <w:t>σ</w:t>
      </w:r>
      <w:r>
        <w:rPr>
          <w:rFonts w:eastAsia="Times New Roman" w:cs="Times New Roman"/>
          <w:szCs w:val="24"/>
        </w:rPr>
        <w:t>ε υψηλούς τόνους, μάλιστα, από τις περισσότερες ομι</w:t>
      </w:r>
      <w:r>
        <w:rPr>
          <w:rFonts w:eastAsia="Times New Roman" w:cs="Times New Roman"/>
          <w:szCs w:val="24"/>
        </w:rPr>
        <w:t>λίες τουλάχιστον μέχρι τώρα.</w:t>
      </w:r>
    </w:p>
    <w:p w14:paraId="2205DE68"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ήθελα να σας ξεκαθαρίσω </w:t>
      </w:r>
      <w:r>
        <w:rPr>
          <w:rFonts w:eastAsia="Times New Roman" w:cs="Times New Roman"/>
          <w:szCs w:val="24"/>
        </w:rPr>
        <w:t xml:space="preserve">ότι τόσο το </w:t>
      </w:r>
      <w:r>
        <w:rPr>
          <w:rFonts w:eastAsia="Times New Roman" w:cs="Times New Roman"/>
          <w:szCs w:val="24"/>
        </w:rPr>
        <w:t xml:space="preserve">μεταναστευτικό </w:t>
      </w:r>
      <w:r>
        <w:rPr>
          <w:rFonts w:eastAsia="Times New Roman" w:cs="Times New Roman"/>
          <w:szCs w:val="24"/>
        </w:rPr>
        <w:t xml:space="preserve">όσο </w:t>
      </w:r>
      <w:r>
        <w:rPr>
          <w:rFonts w:eastAsia="Times New Roman" w:cs="Times New Roman"/>
          <w:szCs w:val="24"/>
        </w:rPr>
        <w:t>και το προσφυγικό ζήτημα δεν είναι ένας τόπος, στον οποίο η Νέα Δημοκρατία μπορεί να υψώνει το δάχτυλο. Είναι ένας τόπος για να ζητήσει συγγνώμη, συγγνώμη για το γεγονός</w:t>
      </w:r>
      <w:r>
        <w:rPr>
          <w:rFonts w:eastAsia="Times New Roman" w:cs="Times New Roman"/>
          <w:szCs w:val="24"/>
        </w:rPr>
        <w:t xml:space="preserve"> ότι είχε πλήρως απροετοίμαστη τη χώρα, συγγνώμη για το γεγονός ότι δεν αντιμετωπίζετε το ζήτημα ακόμα και τώρα, ακόμα και σε αυτή την ερώτηση σοβαρά, παρά μόνο με ένα αντιπολιτευτικό μένος.</w:t>
      </w:r>
    </w:p>
    <w:p w14:paraId="2205DE69" w14:textId="77777777" w:rsidR="00F618CB" w:rsidRDefault="00733657">
      <w:pPr>
        <w:spacing w:line="600" w:lineRule="auto"/>
        <w:ind w:left="360"/>
        <w:jc w:val="center"/>
        <w:rPr>
          <w:rFonts w:eastAsia="Times New Roman" w:cs="Times New Roman"/>
          <w:szCs w:val="24"/>
        </w:rPr>
      </w:pPr>
      <w:r w:rsidRPr="00094DC6">
        <w:rPr>
          <w:rFonts w:eastAsia="Times New Roman" w:cs="Times New Roman"/>
          <w:szCs w:val="24"/>
        </w:rPr>
        <w:t>(Θόρυβος στην Αίθουσα)</w:t>
      </w:r>
    </w:p>
    <w:p w14:paraId="2205DE6A"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Και θα σας εξηγήσω γιατί το λέω αυτό.</w:t>
      </w:r>
    </w:p>
    <w:p w14:paraId="2205DE6B"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Όπως</w:t>
      </w:r>
      <w:r>
        <w:rPr>
          <w:rFonts w:eastAsia="Times New Roman"/>
          <w:color w:val="000000"/>
          <w:szCs w:val="24"/>
          <w:shd w:val="clear" w:color="auto" w:fill="FFFFFF"/>
        </w:rPr>
        <w:t xml:space="preserve"> γνωρίζετε σε όλη την Ευρώπη το πρώτο ζήτημα που συζητείται σήμερα είναι το μεταναστευτικό – προσφυγικό. Ναι ή όχι;</w:t>
      </w:r>
    </w:p>
    <w:p w14:paraId="2205DE6C"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sidRPr="003A22C0">
        <w:rPr>
          <w:rFonts w:eastAsia="Times New Roman"/>
          <w:b/>
          <w:szCs w:val="24"/>
        </w:rPr>
        <w:t>ΑΝΑΣΤΑΣΙΟΣ (ΤΑΣΟΣ) ΔΗΜΟΣΧΑΚΗΣ:</w:t>
      </w:r>
      <w:r>
        <w:rPr>
          <w:rFonts w:eastAsia="Times New Roman"/>
          <w:b/>
          <w:szCs w:val="24"/>
        </w:rPr>
        <w:t xml:space="preserve"> </w:t>
      </w:r>
      <w:r>
        <w:rPr>
          <w:rFonts w:eastAsia="Times New Roman"/>
          <w:color w:val="000000"/>
          <w:szCs w:val="24"/>
          <w:shd w:val="clear" w:color="auto" w:fill="FFFFFF"/>
        </w:rPr>
        <w:t>Εσείς το δημιουργήσατε.</w:t>
      </w:r>
    </w:p>
    <w:p w14:paraId="2205DE6D"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sidRPr="00DE164A">
        <w:rPr>
          <w:rFonts w:eastAsia="Times New Roman"/>
          <w:b/>
          <w:color w:val="000000"/>
          <w:szCs w:val="24"/>
          <w:shd w:val="clear" w:color="auto" w:fill="FFFFFF"/>
        </w:rPr>
        <w:t>ΔΗΜΗΤΡΙΟΣ ΒΙΤΣΑΣ (Υπουργός Μεταναστευτικής Πολιτικής):</w:t>
      </w:r>
      <w:r>
        <w:rPr>
          <w:rFonts w:eastAsia="Times New Roman"/>
          <w:color w:val="000000"/>
          <w:szCs w:val="24"/>
          <w:shd w:val="clear" w:color="auto" w:fill="FFFFFF"/>
        </w:rPr>
        <w:t xml:space="preserve"> Θα τη συνεχίσουμε αυτή</w:t>
      </w:r>
      <w:r>
        <w:rPr>
          <w:rFonts w:eastAsia="Times New Roman"/>
          <w:color w:val="000000"/>
          <w:szCs w:val="24"/>
          <w:shd w:val="clear" w:color="auto" w:fill="FFFFFF"/>
        </w:rPr>
        <w:t xml:space="preserve"> την κουβέντα. Λέει ο κ. </w:t>
      </w:r>
      <w:proofErr w:type="spellStart"/>
      <w:r>
        <w:rPr>
          <w:rFonts w:eastAsia="Times New Roman"/>
          <w:color w:val="000000"/>
          <w:szCs w:val="24"/>
          <w:shd w:val="clear" w:color="auto" w:fill="FFFFFF"/>
        </w:rPr>
        <w:t>Δημοσχάκης</w:t>
      </w:r>
      <w:proofErr w:type="spellEnd"/>
      <w:r>
        <w:rPr>
          <w:rFonts w:eastAsia="Times New Roman"/>
          <w:color w:val="000000"/>
          <w:szCs w:val="24"/>
          <w:shd w:val="clear" w:color="auto" w:fill="FFFFFF"/>
        </w:rPr>
        <w:t xml:space="preserve"> «εσείς το δημιουργήσατε». Σε ολόκληρη την Ευρώπη, για παράδειγμα, πάνω από επτακόσιοι μετανάστες περνούν στην Ισπανία καθημερινά. Εμείς το δημιουργούμε!</w:t>
      </w:r>
    </w:p>
    <w:p w14:paraId="2205DE6E"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Λέτε ότι εμείς είμαστε της πολιτικής των ανοι</w:t>
      </w:r>
      <w:r>
        <w:rPr>
          <w:rFonts w:eastAsia="Times New Roman"/>
          <w:color w:val="000000"/>
          <w:szCs w:val="24"/>
          <w:shd w:val="clear" w:color="auto" w:fill="FFFFFF"/>
        </w:rPr>
        <w:t>κ</w:t>
      </w:r>
      <w:r>
        <w:rPr>
          <w:rFonts w:eastAsia="Times New Roman"/>
          <w:color w:val="000000"/>
          <w:szCs w:val="24"/>
          <w:shd w:val="clear" w:color="auto" w:fill="FFFFFF"/>
        </w:rPr>
        <w:t>τών συνόρων, γιατί το</w:t>
      </w:r>
      <w:r>
        <w:rPr>
          <w:rFonts w:eastAsia="Times New Roman"/>
          <w:color w:val="000000"/>
          <w:szCs w:val="24"/>
          <w:shd w:val="clear" w:color="auto" w:fill="FFFFFF"/>
        </w:rPr>
        <w:t xml:space="preserve"> 2015 πέρασε ένα εκατομμύριο κόσμος και έφτασε στη Σουηδία, στη Γερμανία κ.λπ.</w:t>
      </w:r>
      <w:r>
        <w:rPr>
          <w:rFonts w:eastAsia="Times New Roman"/>
          <w:color w:val="000000"/>
          <w:szCs w:val="24"/>
          <w:shd w:val="clear" w:color="auto" w:fill="FFFFFF"/>
        </w:rPr>
        <w:t>.</w:t>
      </w:r>
      <w:r>
        <w:rPr>
          <w:rFonts w:eastAsia="Times New Roman"/>
          <w:color w:val="000000"/>
          <w:szCs w:val="24"/>
          <w:shd w:val="clear" w:color="auto" w:fill="FFFFFF"/>
        </w:rPr>
        <w:t xml:space="preserve"> Απ’ ό,τι καταλαβαίνω, συγχρόνως εννοείτε ότι και η Τουρκία είναι μια χώρα ανοι</w:t>
      </w:r>
      <w:r>
        <w:rPr>
          <w:rFonts w:eastAsia="Times New Roman"/>
          <w:color w:val="000000"/>
          <w:szCs w:val="24"/>
          <w:shd w:val="clear" w:color="auto" w:fill="FFFFFF"/>
        </w:rPr>
        <w:t>κ</w:t>
      </w:r>
      <w:r>
        <w:rPr>
          <w:rFonts w:eastAsia="Times New Roman"/>
          <w:color w:val="000000"/>
          <w:szCs w:val="24"/>
          <w:shd w:val="clear" w:color="auto" w:fill="FFFFFF"/>
        </w:rPr>
        <w:t xml:space="preserve">τών συνόρων και η </w:t>
      </w:r>
      <w:r>
        <w:rPr>
          <w:rFonts w:eastAsia="Times New Roman"/>
          <w:color w:val="000000"/>
          <w:szCs w:val="24"/>
          <w:shd w:val="clear" w:color="auto" w:fill="FFFFFF"/>
          <w:lang w:val="en-US"/>
        </w:rPr>
        <w:t>FYROM</w:t>
      </w:r>
      <w:r w:rsidRPr="00226E26">
        <w:rPr>
          <w:rFonts w:eastAsia="Times New Roman"/>
          <w:color w:val="000000"/>
          <w:szCs w:val="24"/>
          <w:shd w:val="clear" w:color="auto" w:fill="FFFFFF"/>
        </w:rPr>
        <w:t xml:space="preserve"> </w:t>
      </w:r>
      <w:r>
        <w:rPr>
          <w:rFonts w:eastAsia="Times New Roman"/>
          <w:color w:val="000000"/>
          <w:szCs w:val="24"/>
          <w:shd w:val="clear" w:color="auto" w:fill="FFFFFF"/>
        </w:rPr>
        <w:t>και η Σλοβενία και η Γερμανία, γιατί όλοι αυτοί πέρασαν από αυτά τα σύνορ</w:t>
      </w:r>
      <w:r>
        <w:rPr>
          <w:rFonts w:eastAsia="Times New Roman"/>
          <w:color w:val="000000"/>
          <w:szCs w:val="24"/>
          <w:shd w:val="clear" w:color="auto" w:fill="FFFFFF"/>
        </w:rPr>
        <w:t>α.</w:t>
      </w:r>
    </w:p>
    <w:p w14:paraId="2205DE6F"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sidRPr="00DE164A">
        <w:rPr>
          <w:rFonts w:eastAsia="Times New Roman"/>
          <w:b/>
          <w:color w:val="000000"/>
          <w:szCs w:val="24"/>
          <w:shd w:val="clear" w:color="auto" w:fill="FFFFFF"/>
        </w:rPr>
        <w:t>ΣΟΦΙΑ ΒΟΥΛΤΕΨΗ:</w:t>
      </w:r>
      <w:r>
        <w:rPr>
          <w:rFonts w:eastAsia="Times New Roman"/>
          <w:color w:val="000000"/>
          <w:szCs w:val="24"/>
          <w:shd w:val="clear" w:color="auto" w:fill="FFFFFF"/>
        </w:rPr>
        <w:t xml:space="preserve"> Μετά τα έκλεισαν.</w:t>
      </w:r>
    </w:p>
    <w:p w14:paraId="2205DE70"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sidRPr="00DE164A">
        <w:rPr>
          <w:rFonts w:eastAsia="Times New Roman"/>
          <w:b/>
          <w:color w:val="000000"/>
          <w:szCs w:val="24"/>
          <w:shd w:val="clear" w:color="auto" w:fill="FFFFFF"/>
        </w:rPr>
        <w:t>ΔΗΜΗΤΡΙΟΣ ΒΙΤΣΑΣ (Υπουργός Μεταναστευτικής Πολιτικής):</w:t>
      </w:r>
      <w:r>
        <w:rPr>
          <w:rFonts w:eastAsia="Times New Roman"/>
          <w:color w:val="000000"/>
          <w:szCs w:val="24"/>
          <w:shd w:val="clear" w:color="auto" w:fill="FFFFFF"/>
        </w:rPr>
        <w:t xml:space="preserve"> Άρα προσπαθώντας να κάνετε κάτι –και δεν ξέρω, κύριε </w:t>
      </w:r>
      <w:proofErr w:type="spellStart"/>
      <w:r>
        <w:rPr>
          <w:rFonts w:eastAsia="Times New Roman"/>
          <w:color w:val="000000"/>
          <w:szCs w:val="24"/>
          <w:shd w:val="clear" w:color="auto" w:fill="FFFFFF"/>
        </w:rPr>
        <w:t>Δημοσχάκη</w:t>
      </w:r>
      <w:proofErr w:type="spellEnd"/>
      <w:r>
        <w:rPr>
          <w:rFonts w:eastAsia="Times New Roman"/>
          <w:color w:val="000000"/>
          <w:szCs w:val="24"/>
          <w:shd w:val="clear" w:color="auto" w:fill="FFFFFF"/>
        </w:rPr>
        <w:t>, αν ήσαστε Αρχηγός εκείνο τον καιρό, που κοιμούνταν οι αστυνομικοί στις πλατείες της Δράμας, των Σερρ</w:t>
      </w:r>
      <w:r>
        <w:rPr>
          <w:rFonts w:eastAsia="Times New Roman"/>
          <w:color w:val="000000"/>
          <w:szCs w:val="24"/>
          <w:shd w:val="clear" w:color="auto" w:fill="FFFFFF"/>
        </w:rPr>
        <w:t>ών, της Ορεστιάδας- εκτάκτως ζητήσατε σε δύο μέρες απ’ όλη την Ελλάδα να ανέ</w:t>
      </w:r>
      <w:r>
        <w:rPr>
          <w:rFonts w:eastAsia="Times New Roman"/>
          <w:color w:val="000000"/>
          <w:szCs w:val="24"/>
          <w:shd w:val="clear" w:color="auto" w:fill="FFFFFF"/>
        </w:rPr>
        <w:lastRenderedPageBreak/>
        <w:t>βει όλη η αστυνομική δύναμη, γιατί εκείνη τη διετία 2010 -</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2011 </w:t>
      </w:r>
      <w:proofErr w:type="spellStart"/>
      <w:r>
        <w:rPr>
          <w:rFonts w:eastAsia="Times New Roman"/>
          <w:color w:val="000000"/>
          <w:szCs w:val="24"/>
          <w:shd w:val="clear" w:color="auto" w:fill="FFFFFF"/>
        </w:rPr>
        <w:t>εκατόν</w:t>
      </w:r>
      <w:proofErr w:type="spellEnd"/>
      <w:r>
        <w:rPr>
          <w:rFonts w:eastAsia="Times New Roman"/>
          <w:color w:val="000000"/>
          <w:szCs w:val="24"/>
          <w:shd w:val="clear" w:color="auto" w:fill="FFFFFF"/>
        </w:rPr>
        <w:t xml:space="preserve"> τριάντα χιλιάδες πρόσφυγες και κατά κύριο λόγο μετανάστες πέρασαν από τον Έβρο. Το ξεχνάτε;</w:t>
      </w:r>
    </w:p>
    <w:p w14:paraId="2205DE71"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sidRPr="00692231">
        <w:rPr>
          <w:rFonts w:eastAsia="Times New Roman"/>
          <w:b/>
          <w:color w:val="000000"/>
          <w:szCs w:val="24"/>
          <w:shd w:val="clear" w:color="auto" w:fill="FFFFFF"/>
        </w:rPr>
        <w:t>ΣΟΦΙΑ ΒΟΥΛΤΕΨΗ:</w:t>
      </w:r>
      <w:r>
        <w:rPr>
          <w:rFonts w:eastAsia="Times New Roman"/>
          <w:color w:val="000000"/>
          <w:szCs w:val="24"/>
          <w:shd w:val="clear" w:color="auto" w:fill="FFFFFF"/>
        </w:rPr>
        <w:t xml:space="preserve"> Δ</w:t>
      </w:r>
      <w:r>
        <w:rPr>
          <w:rFonts w:eastAsia="Times New Roman"/>
          <w:color w:val="000000"/>
          <w:szCs w:val="24"/>
          <w:shd w:val="clear" w:color="auto" w:fill="FFFFFF"/>
        </w:rPr>
        <w:t>εν ήμασταν κυβέρνηση τότε!</w:t>
      </w:r>
    </w:p>
    <w:p w14:paraId="2205DE72"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ΠΡΟΕΔΡΕΥΩΝ (Γεώργιος Βαρεμένος</w:t>
      </w:r>
      <w:r>
        <w:rPr>
          <w:rFonts w:eastAsia="Times New Roman"/>
          <w:color w:val="000000"/>
          <w:szCs w:val="24"/>
          <w:shd w:val="clear" w:color="auto" w:fill="FFFFFF"/>
        </w:rPr>
        <w:t xml:space="preserve">): Κυρία </w:t>
      </w:r>
      <w:proofErr w:type="spellStart"/>
      <w:r>
        <w:rPr>
          <w:rFonts w:eastAsia="Times New Roman"/>
          <w:color w:val="000000"/>
          <w:szCs w:val="24"/>
          <w:shd w:val="clear" w:color="auto" w:fill="FFFFFF"/>
        </w:rPr>
        <w:t>Βούλτεψη</w:t>
      </w:r>
      <w:proofErr w:type="spellEnd"/>
      <w:r>
        <w:rPr>
          <w:rFonts w:eastAsia="Times New Roman"/>
          <w:color w:val="000000"/>
          <w:szCs w:val="24"/>
          <w:shd w:val="clear" w:color="auto" w:fill="FFFFFF"/>
        </w:rPr>
        <w:t>, δεν είμαστε στο κυλικείο.</w:t>
      </w:r>
    </w:p>
    <w:p w14:paraId="2205DE73"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sidRPr="00692231">
        <w:rPr>
          <w:rFonts w:eastAsia="Times New Roman"/>
          <w:b/>
          <w:color w:val="000000"/>
          <w:szCs w:val="24"/>
          <w:shd w:val="clear" w:color="auto" w:fill="FFFFFF"/>
        </w:rPr>
        <w:t>ΔΗΜΗΤΡΙΟΣ ΒΙΤΣΑΣ (Υπουργός Μεταναστευτικής Πολιτικής):</w:t>
      </w:r>
      <w:r>
        <w:rPr>
          <w:rFonts w:eastAsia="Times New Roman"/>
          <w:color w:val="000000"/>
          <w:szCs w:val="24"/>
          <w:shd w:val="clear" w:color="auto" w:fill="FFFFFF"/>
        </w:rPr>
        <w:t xml:space="preserve"> Εδώ έχουμε ένα πολύ μεγάλο ζήτημα. Εγώ επιμένω ότι ανεβάζετε στην ατζέντα σας το μεταναστευτικό ζήτ</w:t>
      </w:r>
      <w:r>
        <w:rPr>
          <w:rFonts w:eastAsia="Times New Roman"/>
          <w:color w:val="000000"/>
          <w:szCs w:val="24"/>
          <w:shd w:val="clear" w:color="auto" w:fill="FFFFFF"/>
        </w:rPr>
        <w:t>ημα τώρα. Δεν το ανεβάσατε τον Απρίλιο</w:t>
      </w:r>
      <w:r>
        <w:rPr>
          <w:rFonts w:eastAsia="Times New Roman"/>
          <w:color w:val="000000"/>
          <w:szCs w:val="24"/>
          <w:shd w:val="clear" w:color="auto" w:fill="FFFFFF"/>
        </w:rPr>
        <w:t>,</w:t>
      </w:r>
      <w:r>
        <w:rPr>
          <w:rFonts w:eastAsia="Times New Roman"/>
          <w:color w:val="000000"/>
          <w:szCs w:val="24"/>
          <w:shd w:val="clear" w:color="auto" w:fill="FFFFFF"/>
        </w:rPr>
        <w:t xml:space="preserve"> όταν εγώ δήλωσα ότι θα περάσουμε ένα δύσκολο καλοκαίρι. Δεν το ανεβάσατε όταν είπα ότι αυξάνονται οι ροές.</w:t>
      </w:r>
    </w:p>
    <w:p w14:paraId="2205DE74"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Και επιτέλους, κύριε Βαρβιτσιώτη, με </w:t>
      </w:r>
      <w:proofErr w:type="spellStart"/>
      <w:r>
        <w:rPr>
          <w:rFonts w:eastAsia="Times New Roman"/>
          <w:color w:val="000000"/>
          <w:szCs w:val="24"/>
          <w:shd w:val="clear" w:color="auto" w:fill="FFFFFF"/>
        </w:rPr>
        <w:t>συγχωρείτε</w:t>
      </w:r>
      <w:proofErr w:type="spellEnd"/>
      <w:r>
        <w:rPr>
          <w:rFonts w:eastAsia="Times New Roman"/>
          <w:color w:val="000000"/>
          <w:szCs w:val="24"/>
          <w:shd w:val="clear" w:color="auto" w:fill="FFFFFF"/>
        </w:rPr>
        <w:t xml:space="preserve"> που σας το λέω, λίγο περισσότερη προσοχή στις ερωτήσεις. </w:t>
      </w:r>
      <w:r>
        <w:rPr>
          <w:rFonts w:eastAsia="Times New Roman"/>
          <w:color w:val="000000"/>
          <w:szCs w:val="24"/>
          <w:shd w:val="clear" w:color="auto" w:fill="FFFFFF"/>
        </w:rPr>
        <w:t>Γράφετε ότι στην πέμπτη παράγραφο: «…και επανέρχεται σε μια περίοδο που ο ρυθμός αφίξεων προσφύγων και παρανόμων μεταναστών, σύμφωνα με τα επίσημα στοιχεία της ίδιας της Κυβέρνησης, παρουσιάζει ύφεση». Το γράφετε μέσα στην ερώτηση. Στην επόμενη παράγραφο α</w:t>
      </w:r>
      <w:r>
        <w:rPr>
          <w:rFonts w:eastAsia="Times New Roman"/>
          <w:color w:val="000000"/>
          <w:szCs w:val="24"/>
          <w:shd w:val="clear" w:color="auto" w:fill="FFFFFF"/>
        </w:rPr>
        <w:t>ναφέρετε: «Μάλιστα οι θέσεις φιλοξενίας, σε αντίθεση με τη μεγάλη αύξηση των μεταναστευτικών ροών, συνεχώς μειώνονται».</w:t>
      </w:r>
    </w:p>
    <w:p w14:paraId="2205DE75"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Τελικά, ύφεση παρουσιάζει ή αύξηση; Για να ξέρουμε τι γίνεται. Θα πάω και στα επόμενα, αλλά ήθελα να πω και για την προσοχή που πρέπει ν</w:t>
      </w:r>
      <w:r>
        <w:rPr>
          <w:rFonts w:eastAsia="Times New Roman"/>
          <w:color w:val="000000"/>
          <w:szCs w:val="24"/>
          <w:shd w:val="clear" w:color="auto" w:fill="FFFFFF"/>
        </w:rPr>
        <w:t>α επιδεικνύετε.</w:t>
      </w:r>
    </w:p>
    <w:p w14:paraId="2205DE76"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sidRPr="00692231">
        <w:rPr>
          <w:rFonts w:eastAsia="Times New Roman"/>
          <w:b/>
          <w:color w:val="000000"/>
          <w:szCs w:val="24"/>
          <w:shd w:val="clear" w:color="auto" w:fill="FFFFFF"/>
        </w:rPr>
        <w:t>ΜΙΛΤΙΑΔΗΣ ΒΑΡΒΙΤΣΙΩΤΗΣ:</w:t>
      </w:r>
      <w:r>
        <w:rPr>
          <w:rFonts w:eastAsia="Times New Roman"/>
          <w:color w:val="000000"/>
          <w:szCs w:val="24"/>
          <w:shd w:val="clear" w:color="auto" w:fill="FFFFFF"/>
        </w:rPr>
        <w:t xml:space="preserve"> Μήπως να μας πείτε τα νούμερα; Έχετε αλλάξει δεκαπέντε νούμερα. Πείτε έναν αριθμό που να ισχύει.</w:t>
      </w:r>
    </w:p>
    <w:p w14:paraId="2205DE77"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sidRPr="00692231">
        <w:rPr>
          <w:rFonts w:eastAsia="Times New Roman"/>
          <w:b/>
          <w:color w:val="000000"/>
          <w:szCs w:val="24"/>
          <w:shd w:val="clear" w:color="auto" w:fill="FFFFFF"/>
        </w:rPr>
        <w:t xml:space="preserve">ΔΗΜΗΤΡΙΟΣ ΒΙΤΣΑΣ (Υπουργός Μεταναστευτικής Πολιτικής): </w:t>
      </w:r>
      <w:r>
        <w:rPr>
          <w:rFonts w:eastAsia="Times New Roman"/>
          <w:color w:val="000000"/>
          <w:szCs w:val="24"/>
          <w:shd w:val="clear" w:color="auto" w:fill="FFFFFF"/>
        </w:rPr>
        <w:t>Μη θίγεστε, κύριε Βαρβιτσιώτη.</w:t>
      </w:r>
    </w:p>
    <w:p w14:paraId="2205DE78"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ΠΡΟΕΔΡΕΥΩΝ (Γεώργιος Βαρεμένος</w:t>
      </w:r>
      <w:r>
        <w:rPr>
          <w:rFonts w:eastAsia="Times New Roman"/>
          <w:color w:val="000000"/>
          <w:szCs w:val="24"/>
          <w:shd w:val="clear" w:color="auto" w:fill="FFFFFF"/>
        </w:rPr>
        <w:t xml:space="preserve">): </w:t>
      </w:r>
      <w:r>
        <w:rPr>
          <w:rFonts w:eastAsia="Times New Roman"/>
          <w:color w:val="000000"/>
          <w:szCs w:val="24"/>
          <w:shd w:val="clear" w:color="auto" w:fill="FFFFFF"/>
        </w:rPr>
        <w:t>Κύριε Βαρβιτσιώτη, είχατε τον λόγο για τόση ώρα. Σας παρακαλώ πολύ!</w:t>
      </w:r>
    </w:p>
    <w:p w14:paraId="2205DE79"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ΙΩΑΝΝΕΤΑ (ΑΝΝΕΤΑ) ΚΑΒΒΑΔΙΑ: </w:t>
      </w:r>
      <w:r>
        <w:rPr>
          <w:rFonts w:eastAsia="Times New Roman"/>
          <w:color w:val="000000"/>
          <w:szCs w:val="24"/>
          <w:shd w:val="clear" w:color="auto" w:fill="FFFFFF"/>
        </w:rPr>
        <w:t>Δεν τους διέκοψε κανείς!</w:t>
      </w:r>
    </w:p>
    <w:p w14:paraId="2205DE7A"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sidRPr="00692231">
        <w:rPr>
          <w:rFonts w:eastAsia="Times New Roman"/>
          <w:b/>
          <w:color w:val="000000"/>
          <w:szCs w:val="24"/>
          <w:shd w:val="clear" w:color="auto" w:fill="FFFFFF"/>
        </w:rPr>
        <w:t>ΔΗΜΗΤΡΙΟΣ ΒΙΤΣΑΣ (Υπουργός Μεταναστευτικής Πολιτικής):</w:t>
      </w:r>
      <w:r>
        <w:rPr>
          <w:rFonts w:eastAsia="Times New Roman"/>
          <w:color w:val="000000"/>
          <w:szCs w:val="24"/>
          <w:shd w:val="clear" w:color="auto" w:fill="FFFFFF"/>
        </w:rPr>
        <w:t xml:space="preserve"> Κάνετε ερώτηση στην οποία αναφέρετε: «Κατόπιν των ανωτέρω επερωτώνται οι αρμόδιο</w:t>
      </w:r>
      <w:r>
        <w:rPr>
          <w:rFonts w:eastAsia="Times New Roman"/>
          <w:color w:val="000000"/>
          <w:szCs w:val="24"/>
          <w:shd w:val="clear" w:color="auto" w:fill="FFFFFF"/>
        </w:rPr>
        <w:t>ι Υπουργοί…». Και θέτετε στη συνέχεια τις ερωτήσεις. Οι αρμόδιοι Υπουργοί είναι φαντάζομαι αυτοί που είναι εδώ μπροστά. Ο Υπουργός Οικονομικών μπορείτε να μου πείτε τι σχέση έχει με το μεταναστευτικό ζήτημα;</w:t>
      </w:r>
    </w:p>
    <w:p w14:paraId="2205DE7B"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sidRPr="00692231">
        <w:rPr>
          <w:rFonts w:eastAsia="Times New Roman"/>
          <w:b/>
          <w:color w:val="000000"/>
          <w:szCs w:val="24"/>
          <w:shd w:val="clear" w:color="auto" w:fill="FFFFFF"/>
        </w:rPr>
        <w:t>ΣΟΦΙΑ ΒΟΥΛΤΕΨΗ:</w:t>
      </w:r>
      <w:r>
        <w:rPr>
          <w:rFonts w:eastAsia="Times New Roman"/>
          <w:color w:val="000000"/>
          <w:szCs w:val="24"/>
          <w:shd w:val="clear" w:color="auto" w:fill="FFFFFF"/>
        </w:rPr>
        <w:t xml:space="preserve"> Σας δίνει τα λεφτά από τον </w:t>
      </w:r>
      <w:r>
        <w:rPr>
          <w:rFonts w:eastAsia="Times New Roman"/>
          <w:color w:val="000000"/>
          <w:szCs w:val="24"/>
          <w:shd w:val="clear" w:color="auto" w:fill="FFFFFF"/>
        </w:rPr>
        <w:t>π</w:t>
      </w:r>
      <w:r>
        <w:rPr>
          <w:rFonts w:eastAsia="Times New Roman"/>
          <w:color w:val="000000"/>
          <w:szCs w:val="24"/>
          <w:shd w:val="clear" w:color="auto" w:fill="FFFFFF"/>
        </w:rPr>
        <w:t>ροϋπ</w:t>
      </w:r>
      <w:r>
        <w:rPr>
          <w:rFonts w:eastAsia="Times New Roman"/>
          <w:color w:val="000000"/>
          <w:szCs w:val="24"/>
          <w:shd w:val="clear" w:color="auto" w:fill="FFFFFF"/>
        </w:rPr>
        <w:t>ολογισμό.</w:t>
      </w:r>
    </w:p>
    <w:p w14:paraId="2205DE7C"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ΠΡΟΕΔΡΕΥΩΝ (Γεώργιος Βαρεμένος</w:t>
      </w:r>
      <w:r>
        <w:rPr>
          <w:rFonts w:eastAsia="Times New Roman"/>
          <w:color w:val="000000"/>
          <w:szCs w:val="24"/>
          <w:shd w:val="clear" w:color="auto" w:fill="FFFFFF"/>
        </w:rPr>
        <w:t xml:space="preserve">): Κυρία </w:t>
      </w:r>
      <w:proofErr w:type="spellStart"/>
      <w:r>
        <w:rPr>
          <w:rFonts w:eastAsia="Times New Roman"/>
          <w:color w:val="000000"/>
          <w:szCs w:val="24"/>
          <w:shd w:val="clear" w:color="auto" w:fill="FFFFFF"/>
        </w:rPr>
        <w:t>Βούλτεψη</w:t>
      </w:r>
      <w:proofErr w:type="spellEnd"/>
      <w:r>
        <w:rPr>
          <w:rFonts w:eastAsia="Times New Roman"/>
          <w:color w:val="000000"/>
          <w:szCs w:val="24"/>
          <w:shd w:val="clear" w:color="auto" w:fill="FFFFFF"/>
        </w:rPr>
        <w:t>, σας παρακαλώ!</w:t>
      </w:r>
    </w:p>
    <w:p w14:paraId="2205DE7D"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sidRPr="00692231">
        <w:rPr>
          <w:rFonts w:eastAsia="Times New Roman"/>
          <w:b/>
          <w:color w:val="000000"/>
          <w:szCs w:val="24"/>
          <w:shd w:val="clear" w:color="auto" w:fill="FFFFFF"/>
        </w:rPr>
        <w:lastRenderedPageBreak/>
        <w:t xml:space="preserve">ΔΗΜΗΤΡΙΟΣ ΒΙΤΣΑΣ (Υπουργός Μεταναστευτικής Πολιτικής): </w:t>
      </w:r>
      <w:r>
        <w:rPr>
          <w:rFonts w:eastAsia="Times New Roman"/>
          <w:color w:val="000000"/>
          <w:szCs w:val="24"/>
          <w:shd w:val="clear" w:color="auto" w:fill="FFFFFF"/>
        </w:rPr>
        <w:t xml:space="preserve">Γιατί κάνετε επίδειξη άγνοιας, κυρία </w:t>
      </w:r>
      <w:proofErr w:type="spellStart"/>
      <w:r>
        <w:rPr>
          <w:rFonts w:eastAsia="Times New Roman"/>
          <w:color w:val="000000"/>
          <w:szCs w:val="24"/>
          <w:shd w:val="clear" w:color="auto" w:fill="FFFFFF"/>
        </w:rPr>
        <w:t>Βούλτεψη</w:t>
      </w:r>
      <w:proofErr w:type="spellEnd"/>
      <w:r>
        <w:rPr>
          <w:rFonts w:eastAsia="Times New Roman"/>
          <w:color w:val="000000"/>
          <w:szCs w:val="24"/>
          <w:shd w:val="clear" w:color="auto" w:fill="FFFFFF"/>
        </w:rPr>
        <w:t>;</w:t>
      </w:r>
    </w:p>
    <w:p w14:paraId="2205DE7E"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sidRPr="00692231">
        <w:rPr>
          <w:rFonts w:eastAsia="Times New Roman"/>
          <w:b/>
          <w:color w:val="000000"/>
          <w:szCs w:val="24"/>
          <w:shd w:val="clear" w:color="auto" w:fill="FFFFFF"/>
        </w:rPr>
        <w:t>ΣΟΦΙΑ ΒΟΥΛΤΕΨΗ:</w:t>
      </w:r>
      <w:r>
        <w:rPr>
          <w:rFonts w:eastAsia="Times New Roman"/>
          <w:color w:val="000000"/>
          <w:szCs w:val="24"/>
          <w:shd w:val="clear" w:color="auto" w:fill="FFFFFF"/>
        </w:rPr>
        <w:t xml:space="preserve"> Εσείς το λέτε!</w:t>
      </w:r>
    </w:p>
    <w:p w14:paraId="2205DE7F"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ΔΗΜΗΤΡΙΟΣ ΒΙΤΣΑΣ (Υπουργός Μεταναστευτικής Πολιτικ</w:t>
      </w:r>
      <w:r>
        <w:rPr>
          <w:rFonts w:eastAsia="Times New Roman"/>
          <w:b/>
          <w:color w:val="000000"/>
          <w:szCs w:val="24"/>
          <w:shd w:val="clear" w:color="auto" w:fill="FFFFFF"/>
        </w:rPr>
        <w:t xml:space="preserve">ής): </w:t>
      </w:r>
      <w:r>
        <w:rPr>
          <w:rFonts w:eastAsia="Times New Roman"/>
          <w:color w:val="000000"/>
          <w:szCs w:val="24"/>
          <w:shd w:val="clear" w:color="auto" w:fill="FFFFFF"/>
        </w:rPr>
        <w:t>Η διαχειριστική αρχή των χρημάτων είναι στο Υπουργείο Εθνικής Οικονομίας και Ανάπτυξης, που δεν την καλείτε εδώ. Αυτόν που διαχειρίζεται τα χρήματα δεν τον καλείτε. Βλέπετε με ευχαρίστηση σήμερα τον κ. Ξανθό, Υπουργό Υγείας, τον οποίο κάλεσα εγώ! Γιατ</w:t>
      </w:r>
      <w:r>
        <w:rPr>
          <w:rFonts w:eastAsia="Times New Roman"/>
          <w:color w:val="000000"/>
          <w:szCs w:val="24"/>
          <w:shd w:val="clear" w:color="auto" w:fill="FFFFFF"/>
        </w:rPr>
        <w:t>ί δεν τον καλέσατε εσείς;</w:t>
      </w:r>
    </w:p>
    <w:p w14:paraId="2205DE80"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Και βέβαια δεν συζητάμε για το Υπουργείο Υγείας, παρά το γεγονός ότι χιλιάδες παιδιά πηγαίνουν στα σχολεία και υπάρχουν διάφορα προγράμματα. Μην κάνετε επίδειξη άγνοιας.</w:t>
      </w:r>
    </w:p>
    <w:p w14:paraId="2205DE81"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Ας μπω, όμως, σε ορισμένα ζητήματα.</w:t>
      </w:r>
    </w:p>
    <w:p w14:paraId="2205DE82"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Αντίθετα, λοιπόν, με το </w:t>
      </w:r>
      <w:r>
        <w:rPr>
          <w:rFonts w:eastAsia="Times New Roman"/>
          <w:color w:val="000000"/>
          <w:szCs w:val="24"/>
          <w:shd w:val="clear" w:color="auto" w:fill="FFFFFF"/>
        </w:rPr>
        <w:t>γεγονός ότι πρέπει με προσοχή και με εθνικό και ευρωπαϊκό σεβασμό να προσεγγίζουμε αυτό το τεράστιο ζήτημα, έχετε αρχίσει -και καλά κάνετε- να πλειοδοτείτε σε συνθήκες διαβίωσης.</w:t>
      </w:r>
    </w:p>
    <w:p w14:paraId="2205DE83"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Και το κάνετε ανασύροντας εκθέσεις, όπως είναι η προ δύο ετών αναφορά στο Ευρ</w:t>
      </w:r>
      <w:r>
        <w:rPr>
          <w:rFonts w:eastAsia="Times New Roman" w:cs="Times New Roman"/>
          <w:szCs w:val="24"/>
        </w:rPr>
        <w:t xml:space="preserve">ωπαϊκό Κοινοβούλιο και όχι στην Ευρωπαϊκή Επιτροπή, όπως λαθεμένα </w:t>
      </w:r>
      <w:r>
        <w:rPr>
          <w:rFonts w:eastAsia="Times New Roman" w:cs="Times New Roman"/>
          <w:szCs w:val="24"/>
        </w:rPr>
        <w:lastRenderedPageBreak/>
        <w:t>λέτε της ΜΚΟ «</w:t>
      </w:r>
      <w:proofErr w:type="spellStart"/>
      <w:r>
        <w:rPr>
          <w:rFonts w:eastAsia="Times New Roman" w:cs="Times New Roman"/>
          <w:szCs w:val="24"/>
          <w:lang w:val="en-US"/>
        </w:rPr>
        <w:t>SolidarityNow</w:t>
      </w:r>
      <w:proofErr w:type="spellEnd"/>
      <w:r>
        <w:rPr>
          <w:rFonts w:eastAsia="Times New Roman" w:cs="Times New Roman"/>
          <w:szCs w:val="24"/>
        </w:rPr>
        <w:t>»</w:t>
      </w:r>
      <w:r w:rsidRPr="003A7049">
        <w:rPr>
          <w:rFonts w:eastAsia="Times New Roman" w:cs="Times New Roman"/>
          <w:szCs w:val="24"/>
        </w:rPr>
        <w:t xml:space="preserve"> </w:t>
      </w:r>
      <w:r>
        <w:rPr>
          <w:rFonts w:eastAsia="Times New Roman" w:cs="Times New Roman"/>
          <w:szCs w:val="24"/>
        </w:rPr>
        <w:t>στο οποίο, αν δεν κάνω λάθος –καλά κάνουν οι άνθρωποι- υπάρχουν και στελέχη σας. Ταυτόχρονα θέτετε ζήτημα κακοδιαχείρισης των ευρωπαϊκών κονδυλίων, αν όχι διασπά</w:t>
      </w:r>
      <w:r>
        <w:rPr>
          <w:rFonts w:eastAsia="Times New Roman" w:cs="Times New Roman"/>
          <w:szCs w:val="24"/>
        </w:rPr>
        <w:t>θισής τους. Αυτό δεν κάνατε; Δεν κάνω λάθος σε σχέση με αυτό.</w:t>
      </w:r>
    </w:p>
    <w:p w14:paraId="2205DE84"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Εγώ από την πρώτη στιγμή λέω ότι αυτός ο έλεγχος όχι απλώς είναι καλοδεχούμενος, όπως και κάθε έλεγχος, αλλά είναι και επιβεβλημένος. Θα δοθούν σαφείς απαντήσεις για να σταματήσει η τακτική της </w:t>
      </w:r>
      <w:r>
        <w:rPr>
          <w:rFonts w:eastAsia="Times New Roman" w:cs="Times New Roman"/>
          <w:szCs w:val="24"/>
        </w:rPr>
        <w:t>λάσπης στον ανεμιστήρα, στην οποία επιδίδονται στελέχη της Νέας Δημοκρατίας και τον τόνο τον δίνει ο ίδιος ο Αρχηγός της Αξιωματικής Αντιπολίτευσης, ο κ. Μητσοτάκης.</w:t>
      </w:r>
    </w:p>
    <w:p w14:paraId="2205DE85"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Τα στοιχεία της Ευρωπαϊκής Επιτροπής και των Υπουργείων, σχετικά με τη διάθεση των </w:t>
      </w:r>
      <w:r>
        <w:rPr>
          <w:rFonts w:eastAsia="Times New Roman" w:cs="Times New Roman"/>
          <w:szCs w:val="24"/>
        </w:rPr>
        <w:t xml:space="preserve">ευρωπαϊκών κονδυλίων, σας εκθέτουν γιατί προδίδουν ότι έχετε άγνοια επί των διαδικασιών ή συνειδητή προσπάθεια διαστρέβλωσης ή συνειδητή </w:t>
      </w:r>
      <w:proofErr w:type="spellStart"/>
      <w:r>
        <w:rPr>
          <w:rFonts w:eastAsia="Times New Roman" w:cs="Times New Roman"/>
          <w:szCs w:val="24"/>
        </w:rPr>
        <w:t>υπεραπλούστευση</w:t>
      </w:r>
      <w:proofErr w:type="spellEnd"/>
      <w:r>
        <w:rPr>
          <w:rFonts w:eastAsia="Times New Roman" w:cs="Times New Roman"/>
          <w:szCs w:val="24"/>
        </w:rPr>
        <w:t xml:space="preserve"> του ζητήματος. Διότι ένα ζήτημα με παγκόσμιες, πλέον, διαστάσεις, που εντείνονται στις επόμενες δεκαετί</w:t>
      </w:r>
      <w:r>
        <w:rPr>
          <w:rFonts w:eastAsia="Times New Roman" w:cs="Times New Roman"/>
          <w:szCs w:val="24"/>
        </w:rPr>
        <w:t>ες, δεν είναι ένα θέμα απλώς καλού ή η κακού μάνατζμεντ, δεν είναι ένα θέμα λογιστικής προσέγγισης. Μην το αφήνετε μπροστά σε εμάς γιατί, αν θέλετε, οι τραπεζικοί μας λογαριασμοί είναι ανοικτοί για οσμές δήθεν οικονομικών σκανδάλων.</w:t>
      </w:r>
    </w:p>
    <w:p w14:paraId="2205DE86"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lastRenderedPageBreak/>
        <w:t>Να σας βάλω λίγο περισσ</w:t>
      </w:r>
      <w:r>
        <w:rPr>
          <w:rFonts w:eastAsia="Times New Roman" w:cs="Times New Roman"/>
          <w:szCs w:val="24"/>
        </w:rPr>
        <w:t>ότερο μέσα στο θέμα. Σήμερα έχουν εκτοπιστεί εξήντα έξι εκατομμύρια άνθρωποι από τις εστίες τους σε παγκόσμιο επίπεδο. Η Ύπατη Αρμοστεία του ΟΗΕ εκτιμά ότι είκοσι δύο εκατομμύρια άνθρωποι δικαιούνται διεθνούς προστασίας. Η Παγκόσμια Τράπεζα λέει ότι μόνο η</w:t>
      </w:r>
      <w:r>
        <w:rPr>
          <w:rFonts w:eastAsia="Times New Roman" w:cs="Times New Roman"/>
          <w:szCs w:val="24"/>
        </w:rPr>
        <w:t xml:space="preserve"> κλιματική αλλαγή μπορούσε να μετατρέψει πάνω από </w:t>
      </w:r>
      <w:proofErr w:type="spellStart"/>
      <w:r>
        <w:rPr>
          <w:rFonts w:eastAsia="Times New Roman" w:cs="Times New Roman"/>
          <w:szCs w:val="24"/>
        </w:rPr>
        <w:t>εκατόν</w:t>
      </w:r>
      <w:proofErr w:type="spellEnd"/>
      <w:r>
        <w:rPr>
          <w:rFonts w:eastAsia="Times New Roman" w:cs="Times New Roman"/>
          <w:szCs w:val="24"/>
        </w:rPr>
        <w:t xml:space="preserve"> σαράντα τρία εκατομμύρια ανθρώπους σε μετανάστες κλίματος από την Αφρική, τη Νότια Ασία και τη Λατινική Αμερική.</w:t>
      </w:r>
    </w:p>
    <w:p w14:paraId="2205DE87"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Το μεταναστευτικό-προσφυγικό ζήτημα κανείς δεν μπορεί να πει ότι έχει ημερομηνία λήξης</w:t>
      </w:r>
      <w:r>
        <w:rPr>
          <w:rFonts w:eastAsia="Times New Roman" w:cs="Times New Roman"/>
          <w:szCs w:val="24"/>
        </w:rPr>
        <w:t>, κανείς δεν μπορεί να πει ότι φταίει αυτό το κράτος ή εκείνο το κράτος. Φταίνε οι πόλεμοι, φταίει η έλλειψη ελευθερίας, φταίει η φτώχεια, φταίει το γεγονός ότι οι άνθρωποι σε μία σειρά από χώρες δεν έχουν ζωή και προτιμούν να κάνουν επικίνδυνα ταξίδια παρ</w:t>
      </w:r>
      <w:r>
        <w:rPr>
          <w:rFonts w:eastAsia="Times New Roman" w:cs="Times New Roman"/>
          <w:szCs w:val="24"/>
        </w:rPr>
        <w:t>ά να πεθάνουν στον τόπο που βρίσκονται.</w:t>
      </w:r>
    </w:p>
    <w:p w14:paraId="2205DE88"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Εμείς, ως Ελλάδα, έχουμε πει </w:t>
      </w:r>
      <w:r>
        <w:rPr>
          <w:rFonts w:eastAsia="Times New Roman" w:cs="Times New Roman"/>
          <w:szCs w:val="24"/>
        </w:rPr>
        <w:t>ό</w:t>
      </w:r>
      <w:r>
        <w:rPr>
          <w:rFonts w:eastAsia="Times New Roman" w:cs="Times New Roman"/>
          <w:szCs w:val="24"/>
        </w:rPr>
        <w:t>τι πρέπει να αντιμετωπιστεί το μεταναστευτικό-προσφυγικό και στις τρεις διαστάσεις του, δηλαδή και στην εξωτερική διάσταση, σταματώντας τους πολέμους και παίζοντας ειρηνευτικό ρόλο, αλλά</w:t>
      </w:r>
      <w:r>
        <w:rPr>
          <w:rFonts w:eastAsia="Times New Roman" w:cs="Times New Roman"/>
          <w:szCs w:val="24"/>
        </w:rPr>
        <w:t xml:space="preserve"> και δίνοντας αναπτυξιακά εργαλεία στις χώρες της μαζικής φτώχειας. Επίσης, με το να διαχειριζόμαστε τα σύνορα με τέτοιον τρόπο, ώστε η Συνθήκη της Γενεύης –εκ παραδρομής φαντάζομαι ο κ. </w:t>
      </w:r>
      <w:proofErr w:type="spellStart"/>
      <w:r>
        <w:rPr>
          <w:rFonts w:eastAsia="Times New Roman" w:cs="Times New Roman"/>
          <w:szCs w:val="24"/>
        </w:rPr>
        <w:t>Κικίλιας</w:t>
      </w:r>
      <w:proofErr w:type="spellEnd"/>
      <w:r>
        <w:rPr>
          <w:rFonts w:eastAsia="Times New Roman" w:cs="Times New Roman"/>
          <w:szCs w:val="24"/>
        </w:rPr>
        <w:t xml:space="preserve"> είπε η Συνθήκη της </w:t>
      </w:r>
      <w:proofErr w:type="spellStart"/>
      <w:r>
        <w:rPr>
          <w:rFonts w:eastAsia="Times New Roman" w:cs="Times New Roman"/>
          <w:szCs w:val="24"/>
        </w:rPr>
        <w:t>Λωζάνης</w:t>
      </w:r>
      <w:proofErr w:type="spellEnd"/>
      <w:r>
        <w:rPr>
          <w:rFonts w:eastAsia="Times New Roman" w:cs="Times New Roman"/>
          <w:szCs w:val="24"/>
        </w:rPr>
        <w:t>- να ισχύει αλλά και κάνοντας ανακ</w:t>
      </w:r>
      <w:r>
        <w:rPr>
          <w:rFonts w:eastAsia="Times New Roman" w:cs="Times New Roman"/>
          <w:szCs w:val="24"/>
        </w:rPr>
        <w:t>ατανομή της ευθύνης και του βάρους σε όλες τις χώρες της Ευρώπης. Διαφωνείτε;</w:t>
      </w:r>
    </w:p>
    <w:p w14:paraId="2205DE89"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lastRenderedPageBreak/>
        <w:t xml:space="preserve">Λέτε τα πέντε σημεία. Το ξέρετε ότι το </w:t>
      </w:r>
      <w:r>
        <w:rPr>
          <w:rFonts w:eastAsia="Times New Roman" w:cs="Times New Roman"/>
          <w:szCs w:val="24"/>
          <w:lang w:val="en-US"/>
        </w:rPr>
        <w:t>screening</w:t>
      </w:r>
      <w:r w:rsidRPr="00BF3556">
        <w:rPr>
          <w:rFonts w:eastAsia="Times New Roman" w:cs="Times New Roman"/>
          <w:szCs w:val="24"/>
        </w:rPr>
        <w:t xml:space="preserve"> </w:t>
      </w:r>
      <w:r>
        <w:rPr>
          <w:rFonts w:eastAsia="Times New Roman" w:cs="Times New Roman"/>
          <w:szCs w:val="24"/>
        </w:rPr>
        <w:t xml:space="preserve">των προσφύγων και μεταναστών -το ξέρετε; πείτε το- στα νησιά σημαίνει δύο ή τρία </w:t>
      </w:r>
      <w:r>
        <w:rPr>
          <w:rFonts w:eastAsia="Times New Roman" w:cs="Times New Roman"/>
          <w:szCs w:val="24"/>
          <w:lang w:val="en-US"/>
        </w:rPr>
        <w:t>hot</w:t>
      </w:r>
      <w:r w:rsidRPr="003A7049">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lang w:val="en-US"/>
        </w:rPr>
        <w:t>s</w:t>
      </w:r>
      <w:r>
        <w:rPr>
          <w:rFonts w:eastAsia="Times New Roman" w:cs="Times New Roman"/>
          <w:szCs w:val="24"/>
        </w:rPr>
        <w:t>;</w:t>
      </w:r>
      <w:r w:rsidRPr="003A7049">
        <w:rPr>
          <w:rFonts w:eastAsia="Times New Roman" w:cs="Times New Roman"/>
          <w:szCs w:val="24"/>
        </w:rPr>
        <w:t xml:space="preserve"> </w:t>
      </w:r>
      <w:r>
        <w:rPr>
          <w:rFonts w:eastAsia="Times New Roman" w:cs="Times New Roman"/>
          <w:szCs w:val="24"/>
        </w:rPr>
        <w:t xml:space="preserve">Αυτό προτείνετε; </w:t>
      </w:r>
    </w:p>
    <w:p w14:paraId="2205DE8A" w14:textId="77777777" w:rsidR="00F618CB" w:rsidRDefault="00733657">
      <w:pPr>
        <w:spacing w:line="600" w:lineRule="auto"/>
        <w:ind w:firstLine="720"/>
        <w:jc w:val="both"/>
        <w:rPr>
          <w:rFonts w:eastAsia="Times New Roman" w:cs="Times New Roman"/>
          <w:szCs w:val="24"/>
        </w:rPr>
      </w:pPr>
      <w:r w:rsidRPr="003A7049">
        <w:rPr>
          <w:rFonts w:eastAsia="Times New Roman" w:cs="Times New Roman"/>
          <w:b/>
          <w:szCs w:val="24"/>
        </w:rPr>
        <w:t>ΧΑΡΑΛΑΜΠΟΣ ΑΘΑΝΑΣΙΟ</w:t>
      </w:r>
      <w:r w:rsidRPr="003A7049">
        <w:rPr>
          <w:rFonts w:eastAsia="Times New Roman" w:cs="Times New Roman"/>
          <w:b/>
          <w:szCs w:val="24"/>
        </w:rPr>
        <w:t>Υ:</w:t>
      </w:r>
      <w:r>
        <w:rPr>
          <w:rFonts w:eastAsia="Times New Roman" w:cs="Times New Roman"/>
          <w:szCs w:val="24"/>
        </w:rPr>
        <w:t xml:space="preserve"> Όχι βέβαια.</w:t>
      </w:r>
    </w:p>
    <w:p w14:paraId="2205DE8B" w14:textId="77777777" w:rsidR="00F618CB" w:rsidRDefault="00733657">
      <w:pPr>
        <w:spacing w:line="600" w:lineRule="auto"/>
        <w:ind w:firstLine="720"/>
        <w:jc w:val="both"/>
        <w:rPr>
          <w:rFonts w:eastAsia="Times New Roman" w:cs="Times New Roman"/>
          <w:szCs w:val="24"/>
        </w:rPr>
      </w:pPr>
      <w:r w:rsidRPr="003A7049">
        <w:rPr>
          <w:rFonts w:eastAsia="Times New Roman" w:cs="Times New Roman"/>
          <w:b/>
          <w:szCs w:val="24"/>
        </w:rPr>
        <w:t xml:space="preserve">ΔΗΜΗΤΡΙΟΣ ΒΙΤΣΑΣ (Υπουργός Μεταναστευτικής Πολιτικής): </w:t>
      </w:r>
      <w:r>
        <w:rPr>
          <w:rFonts w:eastAsia="Times New Roman" w:cs="Times New Roman"/>
          <w:szCs w:val="24"/>
        </w:rPr>
        <w:t>Προτείνετε, λοιπόν, να φύγουν από τα νησιά όλοι και να έρθουν στην ενδοχώρα; Αυτή είναι η λύση; Τελειώσαμε; Ούτε αυτό.</w:t>
      </w:r>
    </w:p>
    <w:p w14:paraId="2205DE8C"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Προτείνετε φύλαξη των συνόρων; Τι ακριβώς προτείνετε;</w:t>
      </w:r>
    </w:p>
    <w:p w14:paraId="2205DE8D"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ΧΑΡΑΛΑΜΠΟΣ ΑΘ</w:t>
      </w:r>
      <w:r>
        <w:rPr>
          <w:rFonts w:eastAsia="Times New Roman" w:cs="Times New Roman"/>
          <w:b/>
          <w:szCs w:val="24"/>
        </w:rPr>
        <w:t>ΑΝΑΣΙΟΥ:</w:t>
      </w:r>
      <w:r>
        <w:rPr>
          <w:rFonts w:eastAsia="Times New Roman" w:cs="Times New Roman"/>
          <w:szCs w:val="24"/>
        </w:rPr>
        <w:t xml:space="preserve"> Φύλαξη των συνόρων.</w:t>
      </w:r>
    </w:p>
    <w:p w14:paraId="2205DE8E"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(Υπουργός Μεταναστευτικής Πολιτικής): </w:t>
      </w:r>
      <w:r>
        <w:rPr>
          <w:rFonts w:eastAsia="Times New Roman" w:cs="Times New Roman"/>
          <w:szCs w:val="24"/>
        </w:rPr>
        <w:t>Όταν, λοιπόν, μία βάρκα περνάει τα σύνορα, τι κάνουμε;</w:t>
      </w:r>
    </w:p>
    <w:p w14:paraId="2205DE8F" w14:textId="77777777" w:rsidR="00F618CB" w:rsidRDefault="00733657">
      <w:pPr>
        <w:spacing w:line="600" w:lineRule="auto"/>
        <w:ind w:firstLine="720"/>
        <w:jc w:val="both"/>
        <w:rPr>
          <w:rFonts w:eastAsia="Times New Roman" w:cs="Times New Roman"/>
          <w:szCs w:val="24"/>
        </w:rPr>
      </w:pPr>
      <w:r w:rsidRPr="00BF3556">
        <w:rPr>
          <w:rFonts w:eastAsia="Times New Roman" w:cs="Times New Roman"/>
          <w:b/>
          <w:szCs w:val="24"/>
        </w:rPr>
        <w:t>ΓΕΩΡΓΙΟΣ ΠΑΛΛΗΣ:</w:t>
      </w:r>
      <w:r>
        <w:rPr>
          <w:rFonts w:eastAsia="Times New Roman" w:cs="Times New Roman"/>
          <w:szCs w:val="24"/>
        </w:rPr>
        <w:t xml:space="preserve"> Μα, σας παρακαλώ, κύριε συνάδελφε.</w:t>
      </w:r>
    </w:p>
    <w:p w14:paraId="2205DE90"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Μας ρωτάει ο Υπουργός.</w:t>
      </w:r>
    </w:p>
    <w:p w14:paraId="2205DE91" w14:textId="77777777" w:rsidR="00F618CB" w:rsidRDefault="00733657">
      <w:pPr>
        <w:spacing w:line="600" w:lineRule="auto"/>
        <w:ind w:firstLine="720"/>
        <w:jc w:val="both"/>
        <w:rPr>
          <w:rFonts w:eastAsia="Times New Roman" w:cs="Times New Roman"/>
          <w:szCs w:val="24"/>
        </w:rPr>
      </w:pPr>
      <w:r w:rsidRPr="00744B3F">
        <w:rPr>
          <w:rFonts w:eastAsia="Times New Roman" w:cs="Times New Roman"/>
          <w:b/>
          <w:szCs w:val="24"/>
        </w:rPr>
        <w:t>ΠΡΟΕΔΡΕΥΩΝ (Γεώργιος</w:t>
      </w:r>
      <w:r w:rsidRPr="00744B3F">
        <w:rPr>
          <w:rFonts w:eastAsia="Times New Roman" w:cs="Times New Roman"/>
          <w:b/>
          <w:szCs w:val="24"/>
        </w:rPr>
        <w:t xml:space="preserve"> Βαρεμένος): </w:t>
      </w:r>
      <w:r>
        <w:rPr>
          <w:rFonts w:eastAsia="Times New Roman" w:cs="Times New Roman"/>
          <w:szCs w:val="24"/>
        </w:rPr>
        <w:t>Είναι ρητορικές οι ερωτήσεις, κύριε Αθανασίου.</w:t>
      </w:r>
    </w:p>
    <w:p w14:paraId="2205DE92"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(Υπουργός Μεταναστευτικής Πολιτικής): </w:t>
      </w:r>
      <w:r>
        <w:rPr>
          <w:rFonts w:eastAsia="Times New Roman" w:cs="Times New Roman"/>
          <w:szCs w:val="24"/>
        </w:rPr>
        <w:t>Όχι, είναι ερώτηση γιατί αφού έχουν δευτερολογία, να απαντήσουν.</w:t>
      </w:r>
    </w:p>
    <w:p w14:paraId="2205DE93"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lastRenderedPageBreak/>
        <w:t>Όταν περνάει τη γραμμή των θαλασσίων συνόρων μία βάρκα, σκίζεται και οι άνθρ</w:t>
      </w:r>
      <w:r>
        <w:rPr>
          <w:rFonts w:eastAsia="Times New Roman" w:cs="Times New Roman"/>
          <w:szCs w:val="24"/>
        </w:rPr>
        <w:t>ωποι είναι στη θάλασσα, τι κάνουμε; Τους διασώζουμε ή τους αφήνουμε; Αυτό είναι.</w:t>
      </w:r>
    </w:p>
    <w:p w14:paraId="2205DE94"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Βεβαίως τους διασώζουμε.</w:t>
      </w:r>
    </w:p>
    <w:p w14:paraId="2205DE95"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Αυτό είναι αυτονόητο.</w:t>
      </w:r>
    </w:p>
    <w:p w14:paraId="2205DE96"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Αυτό το ερώτημα το κάνατε εδώ και πέντε χρόνια και την ίδια απάντηση θα παίρνετε.</w:t>
      </w:r>
    </w:p>
    <w:p w14:paraId="2205DE97" w14:textId="77777777" w:rsidR="00F618CB" w:rsidRDefault="00733657">
      <w:pPr>
        <w:spacing w:line="600" w:lineRule="auto"/>
        <w:ind w:firstLine="720"/>
        <w:jc w:val="both"/>
        <w:rPr>
          <w:rFonts w:eastAsia="Times New Roman" w:cs="Times New Roman"/>
          <w:szCs w:val="24"/>
        </w:rPr>
      </w:pPr>
      <w:r w:rsidRPr="00CB5CA0">
        <w:rPr>
          <w:rFonts w:eastAsia="Times New Roman" w:cs="Times New Roman"/>
          <w:b/>
          <w:szCs w:val="24"/>
        </w:rPr>
        <w:t>ΠΡΟΕΔΡΕΥΩΝ (Γεώργιος Βαρεμένος):</w:t>
      </w:r>
      <w:r w:rsidRPr="00CB5CA0">
        <w:rPr>
          <w:rFonts w:eastAsia="Times New Roman" w:cs="Times New Roman"/>
          <w:szCs w:val="24"/>
        </w:rPr>
        <w:t xml:space="preserve"> </w:t>
      </w:r>
      <w:r>
        <w:rPr>
          <w:rFonts w:eastAsia="Times New Roman" w:cs="Times New Roman"/>
          <w:szCs w:val="24"/>
        </w:rPr>
        <w:t>Κύριε Βαρβιτσιώτη…</w:t>
      </w:r>
    </w:p>
    <w:p w14:paraId="2205DE98" w14:textId="77777777" w:rsidR="00F618CB" w:rsidRDefault="00733657">
      <w:pPr>
        <w:spacing w:line="600" w:lineRule="auto"/>
        <w:ind w:firstLine="720"/>
        <w:jc w:val="both"/>
        <w:rPr>
          <w:rFonts w:eastAsia="Times New Roman" w:cs="Times New Roman"/>
          <w:szCs w:val="24"/>
        </w:rPr>
      </w:pPr>
      <w:r w:rsidRPr="00BD736F">
        <w:rPr>
          <w:rFonts w:eastAsia="Times New Roman" w:cs="Times New Roman"/>
          <w:b/>
          <w:szCs w:val="24"/>
        </w:rPr>
        <w:t xml:space="preserve">ΔΗΜΗΤΡΙΟΣ ΒΙΤΣΑΣ (Υπουργός </w:t>
      </w:r>
      <w:r>
        <w:rPr>
          <w:rFonts w:eastAsia="Times New Roman" w:cs="Times New Roman"/>
          <w:b/>
          <w:szCs w:val="24"/>
        </w:rPr>
        <w:t>Μεταναστευτικής Πολιτικής</w:t>
      </w:r>
      <w:r w:rsidRPr="00BD736F">
        <w:rPr>
          <w:rFonts w:eastAsia="Times New Roman" w:cs="Times New Roman"/>
          <w:b/>
          <w:szCs w:val="24"/>
        </w:rPr>
        <w:t>):</w:t>
      </w:r>
      <w:r>
        <w:rPr>
          <w:rFonts w:eastAsia="Times New Roman" w:cs="Times New Roman"/>
          <w:szCs w:val="24"/>
        </w:rPr>
        <w:t xml:space="preserve"> Ευχαριστώ για την απάντηση.</w:t>
      </w:r>
    </w:p>
    <w:p w14:paraId="2205DE99"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Κύριε Βαρβιτσιώτη, για άλλη μια φορά σ</w:t>
      </w:r>
      <w:r>
        <w:rPr>
          <w:rFonts w:eastAsia="Times New Roman" w:cs="Times New Roman"/>
          <w:szCs w:val="24"/>
        </w:rPr>
        <w:t>ας λέω ότι εμείς τους ανθρώπους δεν τους αντιμετωπίζουμε ως εισβολείς, δεν τους αντιμετωπίζουμε ως απειλή. Ως απειλή αντιμετωπίζουμε –αν και είμαστε θωρακισμένοι εθνικά- αν κάποιος επιβουλευτεί την εθνική μας κυριαρχία. Τους αντιμετωπίζουμε σαν ανθρώπους π</w:t>
      </w:r>
      <w:r>
        <w:rPr>
          <w:rFonts w:eastAsia="Times New Roman" w:cs="Times New Roman"/>
          <w:szCs w:val="24"/>
        </w:rPr>
        <w:t xml:space="preserve">ου έχουν προβλήματα, που πάνω τους πρέπει να ισχύει το </w:t>
      </w:r>
      <w:r>
        <w:rPr>
          <w:rFonts w:eastAsia="Times New Roman" w:cs="Times New Roman"/>
          <w:szCs w:val="24"/>
        </w:rPr>
        <w:t>Δ</w:t>
      </w:r>
      <w:r>
        <w:rPr>
          <w:rFonts w:eastAsia="Times New Roman" w:cs="Times New Roman"/>
          <w:szCs w:val="24"/>
        </w:rPr>
        <w:t xml:space="preserve">ιεθνές </w:t>
      </w:r>
      <w:r>
        <w:rPr>
          <w:rFonts w:eastAsia="Times New Roman" w:cs="Times New Roman"/>
          <w:szCs w:val="24"/>
        </w:rPr>
        <w:t>Δ</w:t>
      </w:r>
      <w:r>
        <w:rPr>
          <w:rFonts w:eastAsia="Times New Roman" w:cs="Times New Roman"/>
          <w:szCs w:val="24"/>
        </w:rPr>
        <w:t xml:space="preserve">ίκαιο, για να τα λέμε σταράτα. Και αυτούς που χρειάζονται διεθνή προστασία θα τους περάσουμε από άσυλο, θα δούμε τις διαδικασίες ανακατανομής στην Ευρώπη και αυτούς που δεν χρειάζονται διεθνή </w:t>
      </w:r>
      <w:r>
        <w:rPr>
          <w:rFonts w:eastAsia="Times New Roman" w:cs="Times New Roman"/>
          <w:szCs w:val="24"/>
        </w:rPr>
        <w:t>προστασία, θα τους επιστρέψουμε.</w:t>
      </w:r>
    </w:p>
    <w:p w14:paraId="2205DE9A"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εσείς δεν ξέρετε ούτε τη </w:t>
      </w:r>
      <w:r>
        <w:rPr>
          <w:rFonts w:eastAsia="Times New Roman" w:cs="Times New Roman"/>
          <w:szCs w:val="24"/>
        </w:rPr>
        <w:t>σ</w:t>
      </w:r>
      <w:r>
        <w:rPr>
          <w:rFonts w:eastAsia="Times New Roman" w:cs="Times New Roman"/>
          <w:szCs w:val="24"/>
        </w:rPr>
        <w:t>υμφωνία ανάμεσα στην Ευρωπαϊκή Ένωση και την Τουρκία.</w:t>
      </w:r>
    </w:p>
    <w:p w14:paraId="2205DE9B"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Όχι, δεν τηρείται η </w:t>
      </w:r>
      <w:r>
        <w:rPr>
          <w:rFonts w:eastAsia="Times New Roman" w:cs="Times New Roman"/>
          <w:szCs w:val="24"/>
        </w:rPr>
        <w:t>σ</w:t>
      </w:r>
      <w:r>
        <w:rPr>
          <w:rFonts w:eastAsia="Times New Roman" w:cs="Times New Roman"/>
          <w:szCs w:val="24"/>
        </w:rPr>
        <w:t>υμφωνία.</w:t>
      </w:r>
    </w:p>
    <w:p w14:paraId="2205DE9C" w14:textId="77777777" w:rsidR="00F618CB" w:rsidRDefault="00733657">
      <w:pPr>
        <w:spacing w:line="600" w:lineRule="auto"/>
        <w:ind w:firstLine="720"/>
        <w:jc w:val="both"/>
        <w:rPr>
          <w:rFonts w:eastAsia="Times New Roman" w:cs="Times New Roman"/>
          <w:szCs w:val="24"/>
        </w:rPr>
      </w:pPr>
      <w:r w:rsidRPr="00EC1893">
        <w:rPr>
          <w:rFonts w:eastAsia="Times New Roman" w:cs="Times New Roman"/>
          <w:b/>
          <w:szCs w:val="24"/>
        </w:rPr>
        <w:t>ΔΗΜΗΤΡΙΟΣ ΒΙΤΣΑΣ (Υπουργός Μεταναστευτικής Πολιτικής):</w:t>
      </w:r>
      <w:r w:rsidRPr="00EC1893">
        <w:rPr>
          <w:rFonts w:eastAsia="Times New Roman" w:cs="Times New Roman"/>
          <w:szCs w:val="24"/>
        </w:rPr>
        <w:t xml:space="preserve"> </w:t>
      </w:r>
      <w:r>
        <w:rPr>
          <w:rFonts w:eastAsia="Times New Roman" w:cs="Times New Roman"/>
          <w:szCs w:val="24"/>
        </w:rPr>
        <w:t>Δεν ξέρει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Βούλτεψη</w:t>
      </w:r>
      <w:proofErr w:type="spellEnd"/>
      <w:r>
        <w:rPr>
          <w:rFonts w:eastAsia="Times New Roman" w:cs="Times New Roman"/>
          <w:szCs w:val="24"/>
        </w:rPr>
        <w:t>, για παράδει</w:t>
      </w:r>
      <w:r>
        <w:rPr>
          <w:rFonts w:eastAsia="Times New Roman" w:cs="Times New Roman"/>
          <w:szCs w:val="24"/>
        </w:rPr>
        <w:t>γμα, ότι δεν προβλέπει να πηγαίνουν Αφγανοί ή Ιρακινοί πίσω. Το κύριο ζήτημα είναι οι Σύριοι.</w:t>
      </w:r>
    </w:p>
    <w:p w14:paraId="2205DE9D"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Μα, εσείς φταίτε.</w:t>
      </w:r>
    </w:p>
    <w:p w14:paraId="2205DE9E"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Ναι, εμείς φταίμε. Για όλα εμείς φταίμε, έτσι και αλλιώς. Μην το ξεχνάτε.</w:t>
      </w:r>
    </w:p>
    <w:p w14:paraId="2205DE9F"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Για πολλά χρόνια υπήρξα γραμματέας του Συνασπισμού και του ΣΥΡΙΖΑ και είμαι υπερήφανος που επί της Γραμματείας μου βγήκε εκείνη η περίφημη αφίσα που έλεγε «Για όλα φταίει ο ΣΥΡΙΖΑ», οπότε δεν μου λέτε τίποτα.</w:t>
      </w:r>
    </w:p>
    <w:p w14:paraId="2205DEA0"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Κύριε Υπουργέ, το άρθρο 3 το επικαλεστήκατε εσείς.</w:t>
      </w:r>
    </w:p>
    <w:p w14:paraId="2205DEA1" w14:textId="77777777" w:rsidR="00F618CB" w:rsidRDefault="00733657">
      <w:pPr>
        <w:spacing w:line="600" w:lineRule="auto"/>
        <w:jc w:val="center"/>
        <w:rPr>
          <w:rFonts w:eastAsia="Times New Roman" w:cs="Times New Roman"/>
          <w:szCs w:val="24"/>
        </w:rPr>
      </w:pPr>
      <w:r w:rsidRPr="004E60FA">
        <w:rPr>
          <w:rFonts w:eastAsia="Times New Roman" w:cs="Times New Roman"/>
          <w:szCs w:val="24"/>
        </w:rPr>
        <w:t xml:space="preserve">(Θόρυβος </w:t>
      </w:r>
      <w:r>
        <w:rPr>
          <w:rFonts w:eastAsia="Times New Roman" w:cs="Times New Roman"/>
          <w:szCs w:val="24"/>
        </w:rPr>
        <w:t>από την πτέρυγα του ΣΥΡΙΖΑ</w:t>
      </w:r>
      <w:r w:rsidRPr="004E60FA">
        <w:rPr>
          <w:rFonts w:eastAsia="Times New Roman" w:cs="Times New Roman"/>
          <w:szCs w:val="24"/>
        </w:rPr>
        <w:t>)</w:t>
      </w:r>
    </w:p>
    <w:p w14:paraId="2205DEA2"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ΓΕΩΡΓΙΟΣ ΨΥΧΟΓΙΟΣ:</w:t>
      </w:r>
      <w:r>
        <w:rPr>
          <w:rFonts w:eastAsia="Times New Roman" w:cs="Times New Roman"/>
          <w:szCs w:val="24"/>
        </w:rPr>
        <w:t xml:space="preserve"> Κύριε Πρόεδρε, δεν διακόψαμε κανέναν εδώ μέσα.</w:t>
      </w:r>
    </w:p>
    <w:p w14:paraId="2205DEA3" w14:textId="77777777" w:rsidR="00F618CB" w:rsidRDefault="00733657">
      <w:pPr>
        <w:spacing w:line="600" w:lineRule="auto"/>
        <w:ind w:firstLine="720"/>
        <w:jc w:val="both"/>
        <w:rPr>
          <w:rFonts w:eastAsia="Times New Roman" w:cs="Times New Roman"/>
          <w:szCs w:val="24"/>
        </w:rPr>
      </w:pPr>
      <w:r w:rsidRPr="00CB5CA0">
        <w:rPr>
          <w:rFonts w:eastAsia="Times New Roman" w:cs="Times New Roman"/>
          <w:b/>
          <w:szCs w:val="24"/>
        </w:rPr>
        <w:lastRenderedPageBreak/>
        <w:t>ΠΡΟΕΔΡΕΥΩΝ (Γεώργιος Βαρεμένος):</w:t>
      </w:r>
      <w:r w:rsidRPr="00CB5CA0">
        <w:rPr>
          <w:rFonts w:eastAsia="Times New Roman" w:cs="Times New Roman"/>
          <w:szCs w:val="24"/>
        </w:rPr>
        <w:t xml:space="preserve"> </w:t>
      </w:r>
      <w:r>
        <w:rPr>
          <w:rFonts w:eastAsia="Times New Roman" w:cs="Times New Roman"/>
          <w:szCs w:val="24"/>
        </w:rPr>
        <w:t>Τι θέλετε να κάνω τώρα εγώ; Να αποβάλω τον κ. Αθανασίου;</w:t>
      </w:r>
    </w:p>
    <w:p w14:paraId="2205DEA4"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ΔΗΜΗΤΡΙΟΣ Β</w:t>
      </w:r>
      <w:r>
        <w:rPr>
          <w:rFonts w:eastAsia="Times New Roman" w:cs="Times New Roman"/>
          <w:b/>
          <w:szCs w:val="24"/>
        </w:rPr>
        <w:t>ΙΤΣΑΣ (Υπουργός Μεταναστευτικής Πολιτικής):</w:t>
      </w:r>
      <w:r>
        <w:rPr>
          <w:rFonts w:eastAsia="Times New Roman" w:cs="Times New Roman"/>
          <w:szCs w:val="24"/>
        </w:rPr>
        <w:t xml:space="preserve"> Πάω στα συγκεκριμένα, κύριε Αθανασίου, για να μαθαίνετε κιόλας.</w:t>
      </w:r>
    </w:p>
    <w:p w14:paraId="2205DEA5"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….(δεν ακούστηκε)</w:t>
      </w:r>
    </w:p>
    <w:p w14:paraId="2205DEA6" w14:textId="77777777" w:rsidR="00F618CB" w:rsidRDefault="00733657">
      <w:pPr>
        <w:spacing w:line="600" w:lineRule="auto"/>
        <w:ind w:firstLine="720"/>
        <w:jc w:val="both"/>
        <w:rPr>
          <w:rFonts w:eastAsia="Times New Roman" w:cs="Times New Roman"/>
          <w:szCs w:val="24"/>
        </w:rPr>
      </w:pPr>
      <w:r w:rsidRPr="00CB5CA0">
        <w:rPr>
          <w:rFonts w:eastAsia="Times New Roman" w:cs="Times New Roman"/>
          <w:b/>
          <w:szCs w:val="24"/>
        </w:rPr>
        <w:t>ΠΡΟΕΔΡΕΥΩΝ (Γεώργιος Βαρεμένος):</w:t>
      </w:r>
      <w:r w:rsidRPr="00CB5CA0">
        <w:rPr>
          <w:rFonts w:eastAsia="Times New Roman" w:cs="Times New Roman"/>
          <w:szCs w:val="24"/>
        </w:rPr>
        <w:t xml:space="preserve"> </w:t>
      </w:r>
      <w:r>
        <w:rPr>
          <w:rFonts w:eastAsia="Times New Roman" w:cs="Times New Roman"/>
          <w:szCs w:val="24"/>
        </w:rPr>
        <w:t>Μισό λεπτό, κύριε Υπουργέ.</w:t>
      </w:r>
    </w:p>
    <w:p w14:paraId="2205DEA7"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Βούλτεψη</w:t>
      </w:r>
      <w:proofErr w:type="spellEnd"/>
      <w:r>
        <w:rPr>
          <w:rFonts w:eastAsia="Times New Roman" w:cs="Times New Roman"/>
          <w:szCs w:val="24"/>
        </w:rPr>
        <w:t xml:space="preserve">, έχετε ξεπεράσει τη γραφικότητα εδώ </w:t>
      </w:r>
      <w:r>
        <w:rPr>
          <w:rFonts w:eastAsia="Times New Roman" w:cs="Times New Roman"/>
          <w:szCs w:val="24"/>
        </w:rPr>
        <w:t>μέσα. Αν δεν μπορείτε να καθίσετε ήσυχα, βγείτε έξω. Τι να σας πω;</w:t>
      </w:r>
    </w:p>
    <w:p w14:paraId="2205DEA8"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Να μου κάνετε τη χάρη!</w:t>
      </w:r>
    </w:p>
    <w:p w14:paraId="2205DEA9" w14:textId="77777777" w:rsidR="00F618CB" w:rsidRDefault="00733657">
      <w:pPr>
        <w:spacing w:line="600" w:lineRule="auto"/>
        <w:ind w:firstLine="720"/>
        <w:jc w:val="both"/>
        <w:rPr>
          <w:rFonts w:eastAsia="Times New Roman" w:cs="Times New Roman"/>
          <w:szCs w:val="24"/>
        </w:rPr>
      </w:pPr>
      <w:r w:rsidRPr="00CB5CA0">
        <w:rPr>
          <w:rFonts w:eastAsia="Times New Roman" w:cs="Times New Roman"/>
          <w:b/>
          <w:szCs w:val="24"/>
        </w:rPr>
        <w:t>ΠΡΟΕΔΡΕΥΩΝ (Γεώργιος Βαρεμένος):</w:t>
      </w:r>
      <w:r w:rsidRPr="00CB5CA0">
        <w:rPr>
          <w:rFonts w:eastAsia="Times New Roman" w:cs="Times New Roman"/>
          <w:szCs w:val="24"/>
        </w:rPr>
        <w:t xml:space="preserve"> </w:t>
      </w:r>
      <w:r>
        <w:rPr>
          <w:rFonts w:eastAsia="Times New Roman" w:cs="Times New Roman"/>
          <w:szCs w:val="24"/>
        </w:rPr>
        <w:t>Τι είπατε;</w:t>
      </w:r>
    </w:p>
    <w:p w14:paraId="2205DEAA"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Να μου κάνετε τη χάρη και να προσέχετε το στόμα σας.</w:t>
      </w:r>
    </w:p>
    <w:p w14:paraId="2205DEAB" w14:textId="77777777" w:rsidR="00F618CB" w:rsidRDefault="00733657">
      <w:pPr>
        <w:spacing w:line="600" w:lineRule="auto"/>
        <w:ind w:firstLine="720"/>
        <w:jc w:val="both"/>
        <w:rPr>
          <w:rFonts w:eastAsia="Times New Roman" w:cs="Times New Roman"/>
          <w:szCs w:val="24"/>
        </w:rPr>
      </w:pPr>
      <w:r w:rsidRPr="00CB5CA0">
        <w:rPr>
          <w:rFonts w:eastAsia="Times New Roman" w:cs="Times New Roman"/>
          <w:b/>
          <w:szCs w:val="24"/>
        </w:rPr>
        <w:t>ΠΡΟΕΔΡΕΥΩΝ (Γεώργιος Βαρεμένος):</w:t>
      </w:r>
      <w:r w:rsidRPr="00CB5CA0">
        <w:rPr>
          <w:rFonts w:eastAsia="Times New Roman" w:cs="Times New Roman"/>
          <w:szCs w:val="24"/>
        </w:rPr>
        <w:t xml:space="preserve"> </w:t>
      </w:r>
      <w:r>
        <w:rPr>
          <w:rFonts w:eastAsia="Times New Roman" w:cs="Times New Roman"/>
          <w:szCs w:val="24"/>
        </w:rPr>
        <w:t xml:space="preserve">Εγώ </w:t>
      </w:r>
      <w:r>
        <w:rPr>
          <w:rFonts w:eastAsia="Times New Roman" w:cs="Times New Roman"/>
          <w:szCs w:val="24"/>
        </w:rPr>
        <w:t>να προσέχω το στόμα μου;</w:t>
      </w:r>
    </w:p>
    <w:p w14:paraId="2205DEAC"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Η γλώσσα σας είναι απαράδεκτη. Ξέρουμε ποιος είναι γραφικός ή όχι.</w:t>
      </w:r>
    </w:p>
    <w:p w14:paraId="2205DEAD"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Πάμε στα συγκεκριμένα, να ακούσετε και μερικά οικονομικά.</w:t>
      </w:r>
    </w:p>
    <w:p w14:paraId="2205DEAE"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lastRenderedPageBreak/>
        <w:t xml:space="preserve">Με βάση το τελευταίο </w:t>
      </w:r>
      <w:proofErr w:type="spellStart"/>
      <w:r>
        <w:rPr>
          <w:rFonts w:eastAsia="Times New Roman" w:cs="Times New Roman"/>
          <w:szCs w:val="24"/>
        </w:rPr>
        <w:t>επικαιροποιημέ</w:t>
      </w:r>
      <w:r>
        <w:rPr>
          <w:rFonts w:eastAsia="Times New Roman" w:cs="Times New Roman"/>
          <w:szCs w:val="24"/>
        </w:rPr>
        <w:t>νο</w:t>
      </w:r>
      <w:proofErr w:type="spellEnd"/>
      <w:r>
        <w:rPr>
          <w:rFonts w:eastAsia="Times New Roman" w:cs="Times New Roman"/>
          <w:szCs w:val="24"/>
        </w:rPr>
        <w:t xml:space="preserve"> ενημερωτικό σημείωμα της Διεύθυνσης Εσωτερικών Υποθέσεων τον Οκτώβριο του 2018 -το οποίο και θα σας καταθέσω- για την Ελλάδα και όχι στην </w:t>
      </w:r>
      <w:r>
        <w:rPr>
          <w:rFonts w:eastAsia="Times New Roman" w:cs="Times New Roman"/>
          <w:szCs w:val="24"/>
        </w:rPr>
        <w:t>ε</w:t>
      </w:r>
      <w:r>
        <w:rPr>
          <w:rFonts w:eastAsia="Times New Roman" w:cs="Times New Roman"/>
          <w:szCs w:val="24"/>
        </w:rPr>
        <w:t xml:space="preserve">λληνική Κυβέρνηση, για την </w:t>
      </w:r>
      <w:r>
        <w:rPr>
          <w:rFonts w:eastAsia="Times New Roman" w:cs="Times New Roman"/>
          <w:szCs w:val="24"/>
        </w:rPr>
        <w:t>π</w:t>
      </w:r>
      <w:r>
        <w:rPr>
          <w:rFonts w:eastAsia="Times New Roman" w:cs="Times New Roman"/>
          <w:szCs w:val="24"/>
        </w:rPr>
        <w:t xml:space="preserve">ρογραμματική </w:t>
      </w:r>
      <w:r>
        <w:rPr>
          <w:rFonts w:eastAsia="Times New Roman" w:cs="Times New Roman"/>
          <w:szCs w:val="24"/>
        </w:rPr>
        <w:t>π</w:t>
      </w:r>
      <w:r>
        <w:rPr>
          <w:rFonts w:eastAsia="Times New Roman" w:cs="Times New Roman"/>
          <w:szCs w:val="24"/>
        </w:rPr>
        <w:t>ερίοδο 2014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2020 και όχι την </w:t>
      </w:r>
      <w:r>
        <w:rPr>
          <w:rFonts w:eastAsia="Times New Roman" w:cs="Times New Roman"/>
          <w:szCs w:val="24"/>
        </w:rPr>
        <w:t>π</w:t>
      </w:r>
      <w:r>
        <w:rPr>
          <w:rFonts w:eastAsia="Times New Roman" w:cs="Times New Roman"/>
          <w:szCs w:val="24"/>
        </w:rPr>
        <w:t>ερίοδο 2015</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2018 από τη Διεύθυνση Μετα</w:t>
      </w:r>
      <w:r>
        <w:rPr>
          <w:rFonts w:eastAsia="Times New Roman" w:cs="Times New Roman"/>
          <w:szCs w:val="24"/>
        </w:rPr>
        <w:t xml:space="preserve">νάστευσης, Εσωτερικών Υποθέσεων και Ιθαγένειας της Ευρωπαϊκής Ένωσης, τη </w:t>
      </w:r>
      <w:r>
        <w:rPr>
          <w:rFonts w:eastAsia="Times New Roman" w:cs="Times New Roman"/>
          <w:szCs w:val="24"/>
          <w:lang w:val="en-US"/>
        </w:rPr>
        <w:t>DG</w:t>
      </w:r>
      <w:r w:rsidRPr="00E11E07">
        <w:rPr>
          <w:rFonts w:eastAsia="Times New Roman" w:cs="Times New Roman"/>
          <w:szCs w:val="24"/>
        </w:rPr>
        <w:t xml:space="preserve"> </w:t>
      </w:r>
      <w:r>
        <w:rPr>
          <w:rFonts w:eastAsia="Times New Roman" w:cs="Times New Roman"/>
          <w:szCs w:val="24"/>
          <w:lang w:val="en-US"/>
        </w:rPr>
        <w:t>HOME</w:t>
      </w:r>
      <w:r w:rsidRPr="00E11E07">
        <w:rPr>
          <w:rFonts w:eastAsia="Times New Roman" w:cs="Times New Roman"/>
          <w:szCs w:val="24"/>
        </w:rPr>
        <w:t>,</w:t>
      </w:r>
      <w:r>
        <w:rPr>
          <w:rFonts w:eastAsia="Times New Roman" w:cs="Times New Roman"/>
          <w:szCs w:val="24"/>
        </w:rPr>
        <w:t xml:space="preserve"> σε Υπουργεία και δημόσιες υπηρεσίες, διεθνείς οργανισμούς και ΜΚΟ, από τακτική και έκτακτη χρηματοδότηση της διατίθενται 561 εκατομμύρια ευρώ ως τακτική και 480 εκατομμύρια ε</w:t>
      </w:r>
      <w:r>
        <w:rPr>
          <w:rFonts w:eastAsia="Times New Roman" w:cs="Times New Roman"/>
          <w:szCs w:val="24"/>
        </w:rPr>
        <w:t>υρώ ως έκτακτη χρηματοδότηση. Συνολικά 1.041 εκατομμύρια ευρώ για αυτή την εξαετία.</w:t>
      </w:r>
    </w:p>
    <w:p w14:paraId="2205DEAF" w14:textId="77777777" w:rsidR="00F618CB" w:rsidRDefault="00733657">
      <w:pPr>
        <w:spacing w:line="600" w:lineRule="auto"/>
        <w:ind w:firstLine="720"/>
        <w:jc w:val="both"/>
        <w:rPr>
          <w:rFonts w:eastAsia="Times New Roman" w:cs="Times New Roman"/>
          <w:szCs w:val="24"/>
        </w:rPr>
      </w:pPr>
      <w:r w:rsidRPr="004C2B81">
        <w:rPr>
          <w:rFonts w:eastAsia="Times New Roman" w:cs="Times New Roman"/>
          <w:szCs w:val="24"/>
        </w:rPr>
        <w:t xml:space="preserve">(Στο σημείο αυτό </w:t>
      </w:r>
      <w:r w:rsidRPr="002F7225">
        <w:rPr>
          <w:rFonts w:eastAsia="Times New Roman" w:cs="Times New Roman"/>
          <w:szCs w:val="24"/>
        </w:rPr>
        <w:t>ο Υπουργός κ. Δημήτριος Βίτσας καταθέτει για τα Πρακτικά</w:t>
      </w:r>
      <w:r w:rsidRPr="004C2B81">
        <w:rPr>
          <w:rFonts w:eastAsia="Times New Roman" w:cs="Times New Roman"/>
          <w:szCs w:val="24"/>
        </w:rPr>
        <w:t xml:space="preserve"> τ</w:t>
      </w:r>
      <w:r>
        <w:rPr>
          <w:rFonts w:eastAsia="Times New Roman" w:cs="Times New Roman"/>
          <w:szCs w:val="24"/>
        </w:rPr>
        <w:t>ο</w:t>
      </w:r>
      <w:r w:rsidRPr="004C2B81">
        <w:rPr>
          <w:rFonts w:eastAsia="Times New Roman" w:cs="Times New Roman"/>
          <w:szCs w:val="24"/>
        </w:rPr>
        <w:t xml:space="preserve"> προαναφερθέν</w:t>
      </w:r>
      <w:r>
        <w:rPr>
          <w:rFonts w:eastAsia="Times New Roman" w:cs="Times New Roman"/>
          <w:szCs w:val="24"/>
        </w:rPr>
        <w:t xml:space="preserve"> ενημερωτικό σημείωμα, το</w:t>
      </w:r>
      <w:r w:rsidRPr="004C2B81">
        <w:rPr>
          <w:rFonts w:eastAsia="Times New Roman" w:cs="Times New Roman"/>
          <w:szCs w:val="24"/>
        </w:rPr>
        <w:t xml:space="preserve"> οποί</w:t>
      </w:r>
      <w:r>
        <w:rPr>
          <w:rFonts w:eastAsia="Times New Roman" w:cs="Times New Roman"/>
          <w:szCs w:val="24"/>
        </w:rPr>
        <w:t>ο</w:t>
      </w:r>
      <w:r w:rsidRPr="004C2B81">
        <w:rPr>
          <w:rFonts w:eastAsia="Times New Roman" w:cs="Times New Roman"/>
          <w:szCs w:val="24"/>
        </w:rPr>
        <w:t xml:space="preserve"> βρίσκ</w:t>
      </w:r>
      <w:r>
        <w:rPr>
          <w:rFonts w:eastAsia="Times New Roman" w:cs="Times New Roman"/>
          <w:szCs w:val="24"/>
        </w:rPr>
        <w:t>ε</w:t>
      </w:r>
      <w:r w:rsidRPr="004C2B81">
        <w:rPr>
          <w:rFonts w:eastAsia="Times New Roman" w:cs="Times New Roman"/>
          <w:szCs w:val="24"/>
        </w:rPr>
        <w:t>ται στο αρχείο του Τμήματος Γραμματείας της Δ</w:t>
      </w:r>
      <w:r w:rsidRPr="004C2B81">
        <w:rPr>
          <w:rFonts w:eastAsia="Times New Roman" w:cs="Times New Roman"/>
          <w:szCs w:val="24"/>
        </w:rPr>
        <w:t>ιεύθυνσης Στενογραφίας και Πρακτικών της Βουλής)</w:t>
      </w:r>
    </w:p>
    <w:p w14:paraId="2205DEB0"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Από αυτά τα 561 εκατομμύρια ευρώ τακτικής χρηματοδότησης ως τώρα έχουν εκταμιευθεί 164 εκατομμύρια ευρώ που υπόκεινται σε αυστηρούς ελέγχους και διαδικασίες έγκρισης από τις αρμόδιες υπηρεσίες της Ευρωπαϊκής</w:t>
      </w:r>
      <w:r>
        <w:rPr>
          <w:rFonts w:eastAsia="Times New Roman" w:cs="Times New Roman"/>
          <w:szCs w:val="24"/>
        </w:rPr>
        <w:t xml:space="preserve"> Επιτροπής. Τέλος πάντων, τι γίνεται; Για αδιαφάνεια μιλάτε, για τιμολόγια μιλάει που κατέθεσα εγώ ο ίδιος στις 24-10-2016, τρεις τόμους τιμολόγια. Φαίνεται ότι η μόνη επιμελής όσον αφορά σε αυτό το ζήτημα είναι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Βούλτεψη</w:t>
      </w:r>
      <w:proofErr w:type="spellEnd"/>
      <w:r>
        <w:rPr>
          <w:rFonts w:eastAsia="Times New Roman" w:cs="Times New Roman"/>
          <w:szCs w:val="24"/>
        </w:rPr>
        <w:t>, η οποία κάθισε και διάβασε το</w:t>
      </w:r>
      <w:r>
        <w:rPr>
          <w:rFonts w:eastAsia="Times New Roman" w:cs="Times New Roman"/>
          <w:szCs w:val="24"/>
        </w:rPr>
        <w:t xml:space="preserve">υλάχιστον κάποια από αυτά. Θα τα συζητήσουμε, γιατί εδώ καθόμαστε και συζητάμε ότι </w:t>
      </w:r>
      <w:r>
        <w:rPr>
          <w:rFonts w:eastAsia="Times New Roman" w:cs="Times New Roman"/>
          <w:szCs w:val="24"/>
        </w:rPr>
        <w:lastRenderedPageBreak/>
        <w:t>παίρνουν κέτερινγκ οι εταιρείες κέτερινγκ. Την άλλη φορά θα δώσουμε κέτερινγκ στις εταιρείες ενδυμασίας για να είστε εσείς ευτυχείς.</w:t>
      </w:r>
    </w:p>
    <w:p w14:paraId="2205DEB1"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Από τα 480 εκατομμύρια ευρώ έκτακτης χρηματοδότησης προς δημόσιες υπηρεσίες αντιστοιχούν 233 εκατομμύρια και συγκεκριμένα έχουν εγκριθεί και εκταμιεύονται σταδιακά ως εξής: Υπουργείο Άμυνας 127,73 εκατομμύρια ευρώ, Υπουργείο Υγείας 27,45 εκατομμύρια ευρώ, </w:t>
      </w:r>
      <w:r>
        <w:rPr>
          <w:rFonts w:eastAsia="Times New Roman" w:cs="Times New Roman"/>
          <w:szCs w:val="24"/>
        </w:rPr>
        <w:t xml:space="preserve">Υπουργείο Εσωτερικών -όταν ήταν το Υπουργείο Μεταναστευτικής Πολιτικής εκεί- 26,95 εκατομμύρια ευρώ, Υπουργείο Υποδομών και Μεταφορών 12,76 εκατομμύρια ευρώ. Και για να μιλάμε για διεθνείς διαγωνισμούς, το </w:t>
      </w:r>
      <w:r>
        <w:rPr>
          <w:rFonts w:eastAsia="Times New Roman" w:cs="Times New Roman"/>
          <w:szCs w:val="24"/>
        </w:rPr>
        <w:t xml:space="preserve">νούμερο που προανέφερα, δηλαδή το </w:t>
      </w:r>
      <w:r>
        <w:rPr>
          <w:rFonts w:eastAsia="Times New Roman" w:cs="Times New Roman"/>
          <w:szCs w:val="24"/>
        </w:rPr>
        <w:t xml:space="preserve">«12,76» είναι ο </w:t>
      </w:r>
      <w:r>
        <w:rPr>
          <w:rFonts w:eastAsia="Times New Roman" w:cs="Times New Roman"/>
          <w:szCs w:val="24"/>
        </w:rPr>
        <w:t>διεθνής δημόσιος διαγωνισμός για να αγοραστούν τα σπιτάκια που έχουν πάει σε όλη την Ελλάδα.</w:t>
      </w:r>
    </w:p>
    <w:p w14:paraId="2205DEB2"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Υπουργείο Μεταναστευτικής Πολιτικής, το μετέπειτα, 10,42 εκατομμύρια ευρώ. Πριν από την υπογραφή της </w:t>
      </w:r>
      <w:r>
        <w:rPr>
          <w:rFonts w:eastAsia="Times New Roman" w:cs="Times New Roman"/>
          <w:szCs w:val="24"/>
        </w:rPr>
        <w:t>κ</w:t>
      </w:r>
      <w:r>
        <w:rPr>
          <w:rFonts w:eastAsia="Times New Roman" w:cs="Times New Roman"/>
          <w:szCs w:val="24"/>
        </w:rPr>
        <w:t xml:space="preserve">οινής </w:t>
      </w:r>
      <w:r>
        <w:rPr>
          <w:rFonts w:eastAsia="Times New Roman" w:cs="Times New Roman"/>
          <w:szCs w:val="24"/>
        </w:rPr>
        <w:t>δ</w:t>
      </w:r>
      <w:r>
        <w:rPr>
          <w:rFonts w:eastAsia="Times New Roman" w:cs="Times New Roman"/>
          <w:szCs w:val="24"/>
        </w:rPr>
        <w:t>ήλωσης Ε</w:t>
      </w:r>
      <w:r>
        <w:rPr>
          <w:rFonts w:eastAsia="Times New Roman" w:cs="Times New Roman"/>
          <w:szCs w:val="24"/>
        </w:rPr>
        <w:t xml:space="preserve">υρωπαϊκής Ένωσης </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Τουρκίας είχαν χορηγηθεί τα</w:t>
      </w:r>
      <w:r>
        <w:rPr>
          <w:rFonts w:eastAsia="Times New Roman" w:cs="Times New Roman"/>
          <w:szCs w:val="24"/>
        </w:rPr>
        <w:t xml:space="preserve"> εξής ποσά που έχουν </w:t>
      </w:r>
      <w:proofErr w:type="spellStart"/>
      <w:r>
        <w:rPr>
          <w:rFonts w:eastAsia="Times New Roman" w:cs="Times New Roman"/>
          <w:szCs w:val="24"/>
        </w:rPr>
        <w:t>απορροφηθεί</w:t>
      </w:r>
      <w:proofErr w:type="spellEnd"/>
      <w:r>
        <w:rPr>
          <w:rFonts w:eastAsia="Times New Roman" w:cs="Times New Roman"/>
          <w:szCs w:val="24"/>
        </w:rPr>
        <w:t>: Υπηρεσία Υποδοχής και Ταυτοποίησης 8,35 εκατομμύρια ευρώ, Ελληνική Αστυνομία 5,58 εκατομμύρια ευρώ, Γενική Γραμματεία Συντονισμού 6 εκατομμύρια ευρώ -όταν ήταν η Διαχειριστική Αρχή στη Γενική Γραμματεία Συντονισμού-, Ελλην</w:t>
      </w:r>
      <w:r>
        <w:rPr>
          <w:rFonts w:eastAsia="Times New Roman" w:cs="Times New Roman"/>
          <w:szCs w:val="24"/>
        </w:rPr>
        <w:t>ικό Λιμενικό Σώμα 6,67 εκατομμύρια ευρώ, Υπηρεσία Ασύλου 1,18 εκατομμύρια ευρώ.</w:t>
      </w:r>
    </w:p>
    <w:p w14:paraId="2205DEB3"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έχουν χορηγηθεί 248 εκατομμύρια ευρώ από αυτά προς τους διεθνείς οργανισμούς, δηλαδή 150 εκατομμύρια ευρώ στην Ύπατη Αρμοστεία του ΟΗΕ, 72 εκατομμύρια ευρώ στον Διεθνή </w:t>
      </w:r>
      <w:r>
        <w:rPr>
          <w:rFonts w:eastAsia="Times New Roman" w:cs="Times New Roman"/>
          <w:szCs w:val="24"/>
        </w:rPr>
        <w:t>Οργανισμό Μετανάστευσης και 26 εκατομμύρια ευρώ στο EASO.</w:t>
      </w:r>
    </w:p>
    <w:p w14:paraId="2205DEB4"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Δεν θυμάμαι ποιος το είπε</w:t>
      </w:r>
      <w:r w:rsidRPr="003F286C">
        <w:rPr>
          <w:rFonts w:eastAsia="Times New Roman" w:cs="Times New Roman"/>
          <w:szCs w:val="24"/>
        </w:rPr>
        <w:t>,</w:t>
      </w:r>
      <w:r>
        <w:rPr>
          <w:rFonts w:eastAsia="Times New Roman" w:cs="Times New Roman"/>
          <w:szCs w:val="24"/>
        </w:rPr>
        <w:t xml:space="preserve"> αλλά θα ήθελα να διευκρινίσω</w:t>
      </w:r>
      <w:r w:rsidRPr="00C57763">
        <w:rPr>
          <w:rFonts w:eastAsia="Times New Roman" w:cs="Times New Roman"/>
          <w:szCs w:val="24"/>
        </w:rPr>
        <w:t xml:space="preserve"> </w:t>
      </w:r>
      <w:r>
        <w:rPr>
          <w:rFonts w:eastAsia="Times New Roman" w:cs="Times New Roman"/>
          <w:szCs w:val="24"/>
        </w:rPr>
        <w:t xml:space="preserve">κάτι. Για τα </w:t>
      </w:r>
      <w:r>
        <w:rPr>
          <w:rFonts w:eastAsia="Times New Roman" w:cs="Times New Roman"/>
          <w:szCs w:val="24"/>
        </w:rPr>
        <w:t>είκοσι</w:t>
      </w:r>
      <w:r>
        <w:rPr>
          <w:rFonts w:eastAsia="Times New Roman" w:cs="Times New Roman"/>
          <w:szCs w:val="24"/>
        </w:rPr>
        <w:t xml:space="preserve"> τετραγωνικά μέτρα στη Μυτιλήνη δεν έδινε η ελληνική πολιτεία, αλλά έδινε το EASO. Από τότε που είπαμε εμείς ότι δεν πρέπει</w:t>
      </w:r>
      <w:r>
        <w:rPr>
          <w:rFonts w:eastAsia="Times New Roman" w:cs="Times New Roman"/>
          <w:szCs w:val="24"/>
        </w:rPr>
        <w:t xml:space="preserve"> να τα δίνετε αυτά τα χρήματα στη Μόρια –εντάξει, δεν είναι </w:t>
      </w:r>
      <w:r>
        <w:rPr>
          <w:rFonts w:eastAsia="Times New Roman" w:cs="Times New Roman"/>
          <w:szCs w:val="24"/>
        </w:rPr>
        <w:t>είκοσι τετραγωνικά μέτρα</w:t>
      </w:r>
      <w:r>
        <w:rPr>
          <w:rFonts w:eastAsia="Times New Roman" w:cs="Times New Roman"/>
          <w:szCs w:val="24"/>
        </w:rPr>
        <w:t xml:space="preserve">, αλλά αυτό δεν έχει σημασία, είναι πολύ </w:t>
      </w:r>
      <w:r>
        <w:rPr>
          <w:rFonts w:eastAsia="Times New Roman" w:cs="Times New Roman"/>
          <w:szCs w:val="24"/>
        </w:rPr>
        <w:t>μικρός</w:t>
      </w:r>
      <w:r>
        <w:rPr>
          <w:rFonts w:eastAsia="Times New Roman" w:cs="Times New Roman"/>
          <w:szCs w:val="24"/>
        </w:rPr>
        <w:t xml:space="preserve"> ο τόπος-, είχαμε τα προβλήματα με τον ιδιοκτήτη, με το «βάλε το φράχτη» ή «βγάλε το φράχτη». Τα ξέρετε αυτά τα πράγματα. Του</w:t>
      </w:r>
      <w:r>
        <w:rPr>
          <w:rFonts w:eastAsia="Times New Roman" w:cs="Times New Roman"/>
          <w:szCs w:val="24"/>
        </w:rPr>
        <w:t>λάχιστον ο κ. Αθανασίου τα ξέρει.</w:t>
      </w:r>
    </w:p>
    <w:p w14:paraId="2205DEB5"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Το σύνολο της έκτακτης χρηματοδότησης υπόκειται, επίσης, σε έλεγχο, αλλά με πιο ευέλικτες διαδικασίες έγκρισης. Όσον αφορά την αντιμετώπιση επειγουσών αναγκών στη διαχείριση του προσφυγικού, η κατάσταση –και αυτό ας μην το</w:t>
      </w:r>
      <w:r>
        <w:rPr>
          <w:rFonts w:eastAsia="Times New Roman" w:cs="Times New Roman"/>
          <w:szCs w:val="24"/>
        </w:rPr>
        <w:t xml:space="preserve"> λησμονούμε- άγγιξε τα προηγούμενα χρόνια τις συνθήκες ανθρωπιστικής κρίσης. Γι’ αυτόν τον λόγο, η Ευρωπαϊκή Επιτροπή και η αρμόδια Διεύθυνση Εσωτερικών Υποθέσεων προχώρησε στην έγκριση έκτακτων κονδυλίων που προϋποθέτουν πιο γρήγορες διαδικασίες εκταμίευσ</w:t>
      </w:r>
      <w:r>
        <w:rPr>
          <w:rFonts w:eastAsia="Times New Roman" w:cs="Times New Roman"/>
          <w:szCs w:val="24"/>
        </w:rPr>
        <w:t>ης και πιο ελαστικό πλαίσιο έγκρισης.</w:t>
      </w:r>
    </w:p>
    <w:p w14:paraId="2205DEB6"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lastRenderedPageBreak/>
        <w:t>Παρενθετικά, σας λέω ότι έχουν γίνει οι διεθνείς διαγωνισμοί για τη σίτιση και εδώ και δύο χρόνια είναι ακόμα στο Ελεγκτικό Συνέδριο. Τι θα έλεγα εγώ ή οποιοσδήποτε Υπουργός, είτε αυτός ήταν ο κ. Καμμένος ή ήταν ο κ. Ρ</w:t>
      </w:r>
      <w:r>
        <w:rPr>
          <w:rFonts w:eastAsia="Times New Roman" w:cs="Times New Roman"/>
          <w:szCs w:val="24"/>
        </w:rPr>
        <w:t>ήγας ή προηγουμένως ο κ. Κουβέλης, «Περιμένετε να το εγκρίνει το Ελεγκτικό Συνέδριο για να φάτε»;</w:t>
      </w:r>
    </w:p>
    <w:p w14:paraId="2205DEB7"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Πείτε μου –γιατί φαντάζομαι ότι θα μιλήσουν κιόλας- ποια είναι η απευθείας ανάθεση. Σε όλη την περίοδο που ήμουν στο Υπουργείο Άμυνας γίνονταν παντού πρόχειρο</w:t>
      </w:r>
      <w:r>
        <w:rPr>
          <w:rFonts w:eastAsia="Times New Roman" w:cs="Times New Roman"/>
          <w:szCs w:val="24"/>
        </w:rPr>
        <w:t>ι διαγωνισμοί.</w:t>
      </w:r>
    </w:p>
    <w:p w14:paraId="2205DEB8"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Όχι, όχι. Πρόχειροι δεν ήταν.</w:t>
      </w:r>
    </w:p>
    <w:p w14:paraId="2205DEB9" w14:textId="77777777" w:rsidR="00F618CB" w:rsidRDefault="00733657">
      <w:pPr>
        <w:spacing w:line="600" w:lineRule="auto"/>
        <w:ind w:firstLine="720"/>
        <w:jc w:val="both"/>
        <w:rPr>
          <w:rFonts w:eastAsia="Times New Roman" w:cs="Times New Roman"/>
          <w:szCs w:val="24"/>
        </w:rPr>
      </w:pPr>
      <w:r w:rsidRPr="00E21F8B">
        <w:rPr>
          <w:rFonts w:eastAsia="Times New Roman" w:cs="Times New Roman"/>
          <w:b/>
          <w:szCs w:val="24"/>
        </w:rPr>
        <w:t xml:space="preserve">ΔΗΜΗΤΡΙΟΣ ΒΙΤΣΑΣ (Υπουργός </w:t>
      </w:r>
      <w:r>
        <w:rPr>
          <w:rFonts w:eastAsia="Times New Roman" w:cs="Times New Roman"/>
          <w:b/>
          <w:szCs w:val="24"/>
        </w:rPr>
        <w:t>Μεταναστευτικής Πολιτικής</w:t>
      </w:r>
      <w:r w:rsidRPr="00E21F8B">
        <w:rPr>
          <w:rFonts w:eastAsia="Times New Roman" w:cs="Times New Roman"/>
          <w:b/>
          <w:szCs w:val="24"/>
        </w:rPr>
        <w:t>):</w:t>
      </w:r>
      <w:r w:rsidRPr="00E21F8B">
        <w:rPr>
          <w:rFonts w:eastAsia="Times New Roman" w:cs="Times New Roman"/>
          <w:szCs w:val="24"/>
        </w:rPr>
        <w:t xml:space="preserve"> </w:t>
      </w:r>
      <w:r>
        <w:rPr>
          <w:rFonts w:eastAsia="Times New Roman" w:cs="Times New Roman"/>
          <w:szCs w:val="24"/>
        </w:rPr>
        <w:t>Με δημοσίευση, κύριε Αθανασίου.</w:t>
      </w:r>
    </w:p>
    <w:p w14:paraId="2205DEBA"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Παντού πρότεινα να γίνουν συσπειρώσεις και κοινοπραξίες ντόπιων, ώστε να μπορούν να τους πάρουν τους διαγωνι</w:t>
      </w:r>
      <w:r>
        <w:rPr>
          <w:rFonts w:eastAsia="Times New Roman" w:cs="Times New Roman"/>
          <w:szCs w:val="24"/>
        </w:rPr>
        <w:t>σμούς. Μιλάμε βασικά για τα νησιά</w:t>
      </w:r>
      <w:r>
        <w:rPr>
          <w:rFonts w:eastAsia="Times New Roman" w:cs="Times New Roman"/>
          <w:szCs w:val="24"/>
        </w:rPr>
        <w:t>,</w:t>
      </w:r>
      <w:r>
        <w:rPr>
          <w:rFonts w:eastAsia="Times New Roman" w:cs="Times New Roman"/>
          <w:szCs w:val="24"/>
        </w:rPr>
        <w:t xml:space="preserve"> γιατί στην υπόλοιπη Ελλάδα έχουμε το σύστημα </w:t>
      </w:r>
      <w:r>
        <w:rPr>
          <w:rFonts w:eastAsia="Times New Roman" w:cs="Times New Roman"/>
          <w:szCs w:val="24"/>
          <w:lang w:val="en-US"/>
        </w:rPr>
        <w:t>cash</w:t>
      </w:r>
      <w:r w:rsidRPr="009557DC">
        <w:rPr>
          <w:rFonts w:eastAsia="Times New Roman" w:cs="Times New Roman"/>
          <w:szCs w:val="24"/>
        </w:rPr>
        <w:t>,</w:t>
      </w:r>
      <w:r>
        <w:rPr>
          <w:rFonts w:eastAsia="Times New Roman" w:cs="Times New Roman"/>
          <w:szCs w:val="24"/>
        </w:rPr>
        <w:t xml:space="preserve"> με το οποίο παίρνουν χρήματα οι ίδιοι, αγοράζουν και φτιάχνουν το φαγητό τους και ενδυναμώνει και η τοπική οικονομία.</w:t>
      </w:r>
    </w:p>
    <w:p w14:paraId="2205DEBB"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Όσον αφορά ειδικά το Υπουργείο Μεταναστευτικής </w:t>
      </w:r>
      <w:r>
        <w:rPr>
          <w:rFonts w:eastAsia="Times New Roman" w:cs="Times New Roman"/>
          <w:szCs w:val="24"/>
        </w:rPr>
        <w:t>Πολιτικής και τις υπηρεσίες του, σας καταθέτω αναλυτικά –για να τελειώνουμε μ</w:t>
      </w:r>
      <w:r>
        <w:rPr>
          <w:rFonts w:eastAsia="Times New Roman" w:cs="Times New Roman"/>
          <w:szCs w:val="24"/>
        </w:rPr>
        <w:t>ε</w:t>
      </w:r>
      <w:r>
        <w:rPr>
          <w:rFonts w:eastAsia="Times New Roman" w:cs="Times New Roman"/>
          <w:szCs w:val="24"/>
        </w:rPr>
        <w:t xml:space="preserve"> αυτό- το σύνολο των χρηματοδοτούμενων από ευρωπαϊκά κονδύλια δράσεων που έχουν λάβει από το 2015 και εντεύθεν.</w:t>
      </w:r>
    </w:p>
    <w:p w14:paraId="2205DEBC" w14:textId="77777777" w:rsidR="00F618CB" w:rsidRDefault="00733657">
      <w:pPr>
        <w:spacing w:line="600" w:lineRule="auto"/>
        <w:ind w:firstLine="720"/>
        <w:jc w:val="both"/>
        <w:rPr>
          <w:rFonts w:eastAsia="Times New Roman" w:cs="Times New Roman"/>
          <w:color w:val="000000" w:themeColor="text1"/>
        </w:rPr>
      </w:pPr>
      <w:r w:rsidRPr="00FF2FBA">
        <w:rPr>
          <w:rFonts w:eastAsia="Times New Roman" w:cs="Times New Roman"/>
          <w:color w:val="000000" w:themeColor="text1"/>
        </w:rPr>
        <w:lastRenderedPageBreak/>
        <w:t xml:space="preserve">(Στο σημείο αυτό ο Υπουργός </w:t>
      </w:r>
      <w:r w:rsidRPr="00FF2FBA">
        <w:rPr>
          <w:rFonts w:eastAsia="Times New Roman" w:cs="Times New Roman"/>
          <w:color w:val="000000" w:themeColor="text1"/>
        </w:rPr>
        <w:t>κ. Δημήτριος Βίτσας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205DEBD" w14:textId="77777777" w:rsidR="00F618CB" w:rsidRDefault="00733657">
      <w:pPr>
        <w:spacing w:line="600" w:lineRule="auto"/>
        <w:ind w:firstLine="720"/>
        <w:jc w:val="both"/>
        <w:rPr>
          <w:rFonts w:eastAsia="Times New Roman" w:cs="Times New Roman"/>
          <w:color w:val="000000" w:themeColor="text1"/>
          <w:szCs w:val="24"/>
        </w:rPr>
      </w:pPr>
      <w:r w:rsidRPr="00FF2FBA">
        <w:rPr>
          <w:rFonts w:eastAsia="Times New Roman" w:cs="Times New Roman"/>
          <w:color w:val="000000" w:themeColor="text1"/>
          <w:szCs w:val="24"/>
        </w:rPr>
        <w:t>Αυτά είναι αυτά που μπορέσαμε να κάνουμε.</w:t>
      </w:r>
    </w:p>
    <w:p w14:paraId="2205DEBE"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Αυτές πάλι είναι άλλες επτακόσι</w:t>
      </w:r>
      <w:r>
        <w:rPr>
          <w:rFonts w:eastAsia="Times New Roman" w:cs="Times New Roman"/>
          <w:szCs w:val="24"/>
        </w:rPr>
        <w:t xml:space="preserve">ες σελίδες, τις οποίες θα πρέπει να αναλάβετε να τις τυπώσετε, γιατί είναι με τη μορφή </w:t>
      </w:r>
      <w:r>
        <w:rPr>
          <w:rFonts w:eastAsia="Times New Roman" w:cs="Times New Roman"/>
          <w:szCs w:val="24"/>
          <w:lang w:val="en-US"/>
        </w:rPr>
        <w:t>USB</w:t>
      </w:r>
      <w:r>
        <w:rPr>
          <w:rFonts w:eastAsia="Times New Roman" w:cs="Times New Roman"/>
          <w:szCs w:val="24"/>
        </w:rPr>
        <w:t xml:space="preserve">. Εγώ ο ίδιος σας το λέω. Υπάρχουν και νέες τεχνολογίες. Όποιο κόμμα θέλει μπορεί να τις ζητήσει και με ένα </w:t>
      </w:r>
      <w:r>
        <w:rPr>
          <w:rFonts w:eastAsia="Times New Roman" w:cs="Times New Roman"/>
          <w:szCs w:val="24"/>
          <w:lang w:val="en-US"/>
        </w:rPr>
        <w:t>mail</w:t>
      </w:r>
      <w:r>
        <w:rPr>
          <w:rFonts w:eastAsia="Times New Roman" w:cs="Times New Roman"/>
          <w:szCs w:val="24"/>
        </w:rPr>
        <w:t xml:space="preserve"> </w:t>
      </w:r>
      <w:r>
        <w:rPr>
          <w:rFonts w:eastAsia="Times New Roman" w:cs="Times New Roman"/>
          <w:szCs w:val="24"/>
        </w:rPr>
        <w:t xml:space="preserve">μπορεί να τις έχει. </w:t>
      </w:r>
    </w:p>
    <w:p w14:paraId="2205DEBF" w14:textId="77777777" w:rsidR="00F618CB" w:rsidRDefault="00733657">
      <w:pPr>
        <w:spacing w:line="600" w:lineRule="auto"/>
        <w:ind w:firstLine="720"/>
        <w:jc w:val="both"/>
        <w:rPr>
          <w:rFonts w:eastAsia="Times New Roman" w:cs="Times New Roman"/>
        </w:rPr>
      </w:pPr>
      <w:r w:rsidRPr="000731CA">
        <w:rPr>
          <w:rFonts w:eastAsia="Times New Roman" w:cs="Times New Roman"/>
        </w:rPr>
        <w:t xml:space="preserve">(Στο σημείο αυτό ο </w:t>
      </w:r>
      <w:r>
        <w:rPr>
          <w:rFonts w:eastAsia="Times New Roman" w:cs="Times New Roman"/>
        </w:rPr>
        <w:t>Υπουργός κ. Δ</w:t>
      </w:r>
      <w:r>
        <w:rPr>
          <w:rFonts w:eastAsia="Times New Roman" w:cs="Times New Roman"/>
        </w:rPr>
        <w:t>ημήτριος Βίτσας</w:t>
      </w:r>
      <w:r w:rsidRPr="000731CA">
        <w:rPr>
          <w:rFonts w:eastAsia="Times New Roman" w:cs="Times New Roman"/>
        </w:rPr>
        <w:t xml:space="preserve"> καταθέτει για τα Πρακτικά </w:t>
      </w:r>
      <w:r>
        <w:rPr>
          <w:rFonts w:eastAsia="Times New Roman" w:cs="Times New Roman"/>
        </w:rPr>
        <w:t xml:space="preserve">σε </w:t>
      </w:r>
      <w:proofErr w:type="spellStart"/>
      <w:r>
        <w:rPr>
          <w:rFonts w:eastAsia="Times New Roman" w:cs="Times New Roman"/>
        </w:rPr>
        <w:t>στικ</w:t>
      </w:r>
      <w:proofErr w:type="spellEnd"/>
      <w:r>
        <w:rPr>
          <w:rFonts w:eastAsia="Times New Roman" w:cs="Times New Roman"/>
        </w:rPr>
        <w:t xml:space="preserve"> (ψηφιακό μέσο αποθήκευσης) τα προαναφερθέντα στοιχεία</w:t>
      </w:r>
      <w:r>
        <w:rPr>
          <w:rFonts w:eastAsia="Times New Roman" w:cs="Times New Roman"/>
        </w:rPr>
        <w:t>, τα οποία βρίσκονται</w:t>
      </w:r>
      <w:r w:rsidRPr="000731CA">
        <w:rPr>
          <w:rFonts w:eastAsia="Times New Roman" w:cs="Times New Roman"/>
        </w:rPr>
        <w:t xml:space="preserve"> στο αρχείο του Τμήματος Γραμματείας της Διεύθυνσης Στενογραφίας και Πρακτικών της Βουλής)</w:t>
      </w:r>
    </w:p>
    <w:p w14:paraId="2205DEC0"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Παράλληλα, από τη Διεύθυνση Ανθρωπιστικής</w:t>
      </w:r>
      <w:r>
        <w:rPr>
          <w:rFonts w:eastAsia="Times New Roman" w:cs="Times New Roman"/>
          <w:szCs w:val="24"/>
        </w:rPr>
        <w:t xml:space="preserve"> Βοήθειας, την </w:t>
      </w:r>
      <w:r>
        <w:rPr>
          <w:rFonts w:eastAsia="Times New Roman" w:cs="Times New Roman"/>
          <w:szCs w:val="24"/>
          <w:lang w:val="en-US"/>
        </w:rPr>
        <w:t>DG</w:t>
      </w:r>
      <w:r w:rsidRPr="008E71D2">
        <w:rPr>
          <w:rFonts w:eastAsia="Times New Roman" w:cs="Times New Roman"/>
          <w:szCs w:val="24"/>
        </w:rPr>
        <w:t xml:space="preserve"> </w:t>
      </w:r>
      <w:r>
        <w:rPr>
          <w:rFonts w:eastAsia="Times New Roman" w:cs="Times New Roman"/>
          <w:szCs w:val="24"/>
          <w:lang w:val="en-US"/>
        </w:rPr>
        <w:t>ECHO</w:t>
      </w:r>
      <w:r>
        <w:rPr>
          <w:rFonts w:eastAsia="Times New Roman" w:cs="Times New Roman"/>
          <w:szCs w:val="24"/>
        </w:rPr>
        <w:t xml:space="preserve"> </w:t>
      </w:r>
      <w:r>
        <w:rPr>
          <w:rFonts w:eastAsia="Times New Roman" w:cs="Times New Roman"/>
          <w:szCs w:val="24"/>
        </w:rPr>
        <w:t>-</w:t>
      </w:r>
      <w:r>
        <w:rPr>
          <w:rFonts w:eastAsia="Times New Roman" w:cs="Times New Roman"/>
          <w:szCs w:val="24"/>
        </w:rPr>
        <w:t>για να συνεννοούμαστε</w:t>
      </w:r>
      <w:r w:rsidRPr="00991A49">
        <w:rPr>
          <w:rFonts w:eastAsia="Times New Roman" w:cs="Times New Roman"/>
          <w:szCs w:val="24"/>
        </w:rPr>
        <w:t>,</w:t>
      </w:r>
      <w:r>
        <w:rPr>
          <w:rFonts w:eastAsia="Times New Roman" w:cs="Times New Roman"/>
          <w:szCs w:val="24"/>
        </w:rPr>
        <w:t xml:space="preserve"> η </w:t>
      </w:r>
      <w:r>
        <w:rPr>
          <w:rFonts w:eastAsia="Times New Roman" w:cs="Times New Roman"/>
          <w:szCs w:val="24"/>
          <w:lang w:val="en-US"/>
        </w:rPr>
        <w:t>DG</w:t>
      </w:r>
      <w:r w:rsidRPr="008E71D2">
        <w:rPr>
          <w:rFonts w:eastAsia="Times New Roman" w:cs="Times New Roman"/>
          <w:szCs w:val="24"/>
        </w:rPr>
        <w:t xml:space="preserve"> </w:t>
      </w:r>
      <w:r>
        <w:rPr>
          <w:rFonts w:eastAsia="Times New Roman" w:cs="Times New Roman"/>
          <w:szCs w:val="24"/>
          <w:lang w:val="en-US"/>
        </w:rPr>
        <w:t>HOME</w:t>
      </w:r>
      <w:r>
        <w:rPr>
          <w:rFonts w:eastAsia="Times New Roman" w:cs="Times New Roman"/>
          <w:szCs w:val="24"/>
        </w:rPr>
        <w:t xml:space="preserve"> είναι υπό τον κ. Αβραμόπουλο</w:t>
      </w:r>
      <w:r w:rsidRPr="005E1DDF">
        <w:rPr>
          <w:rFonts w:eastAsia="Times New Roman" w:cs="Times New Roman"/>
          <w:szCs w:val="24"/>
        </w:rPr>
        <w:t>,</w:t>
      </w:r>
      <w:r>
        <w:rPr>
          <w:rFonts w:eastAsia="Times New Roman" w:cs="Times New Roman"/>
          <w:szCs w:val="24"/>
        </w:rPr>
        <w:t xml:space="preserve"> ενώ η </w:t>
      </w:r>
      <w:r>
        <w:rPr>
          <w:rFonts w:eastAsia="Times New Roman" w:cs="Times New Roman"/>
          <w:szCs w:val="24"/>
          <w:lang w:val="en-US"/>
        </w:rPr>
        <w:t>DG</w:t>
      </w:r>
      <w:r w:rsidRPr="008E71D2">
        <w:rPr>
          <w:rFonts w:eastAsia="Times New Roman" w:cs="Times New Roman"/>
          <w:szCs w:val="24"/>
        </w:rPr>
        <w:t xml:space="preserve"> </w:t>
      </w:r>
      <w:r>
        <w:rPr>
          <w:rFonts w:eastAsia="Times New Roman" w:cs="Times New Roman"/>
          <w:szCs w:val="24"/>
          <w:lang w:val="en-US"/>
        </w:rPr>
        <w:t>ECHO</w:t>
      </w:r>
      <w:r>
        <w:rPr>
          <w:rFonts w:eastAsia="Times New Roman" w:cs="Times New Roman"/>
          <w:szCs w:val="24"/>
        </w:rPr>
        <w:t xml:space="preserve"> είναι υπό τον κ. Στυλιανίδη- έχουν διατεθεί ως έκτακτη χρηματοδότηση 605,35 εκατομμύρια ευρώ αποκλειστικά και μόνο…</w:t>
      </w:r>
    </w:p>
    <w:p w14:paraId="2205DEC1"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Συνολικά είναι 1.600.000.000 ευρώ. </w:t>
      </w:r>
    </w:p>
    <w:p w14:paraId="2205DEC2" w14:textId="77777777" w:rsidR="00F618CB" w:rsidRDefault="00733657">
      <w:pPr>
        <w:spacing w:line="600" w:lineRule="auto"/>
        <w:ind w:firstLine="720"/>
        <w:jc w:val="both"/>
        <w:rPr>
          <w:rFonts w:eastAsia="Times New Roman" w:cs="Times New Roman"/>
          <w:szCs w:val="24"/>
        </w:rPr>
      </w:pPr>
      <w:r w:rsidRPr="00E21F8B">
        <w:rPr>
          <w:rFonts w:eastAsia="Times New Roman" w:cs="Times New Roman"/>
          <w:b/>
          <w:szCs w:val="24"/>
        </w:rPr>
        <w:lastRenderedPageBreak/>
        <w:t xml:space="preserve">ΔΗΜΗΤΡΙΟΣ ΒΙΤΣΑΣ (Υπουργός </w:t>
      </w:r>
      <w:r>
        <w:rPr>
          <w:rFonts w:eastAsia="Times New Roman" w:cs="Times New Roman"/>
          <w:b/>
          <w:szCs w:val="24"/>
        </w:rPr>
        <w:t>Μεταναστευτικής Πολιτικής</w:t>
      </w:r>
      <w:r w:rsidRPr="00E21F8B">
        <w:rPr>
          <w:rFonts w:eastAsia="Times New Roman" w:cs="Times New Roman"/>
          <w:b/>
          <w:szCs w:val="24"/>
        </w:rPr>
        <w:t>):</w:t>
      </w:r>
      <w:r w:rsidRPr="00E21F8B">
        <w:rPr>
          <w:rFonts w:eastAsia="Times New Roman" w:cs="Times New Roman"/>
          <w:szCs w:val="24"/>
        </w:rPr>
        <w:t xml:space="preserve"> </w:t>
      </w:r>
      <w:r>
        <w:rPr>
          <w:rFonts w:eastAsia="Times New Roman" w:cs="Times New Roman"/>
          <w:szCs w:val="24"/>
        </w:rPr>
        <w:t>Δεν μπορείτε να ξεχωρίσετε κάτι. Κάνουμε έναν προϋπολογισμό. Αυτός ο προϋπολογισμός είναι 1.600.000.000 ευρώ. Αν κοιτούσατε αυτό το σημείωμα που βγήκε το 2018, θα κ</w:t>
      </w:r>
      <w:r>
        <w:rPr>
          <w:rFonts w:eastAsia="Times New Roman" w:cs="Times New Roman"/>
          <w:szCs w:val="24"/>
        </w:rPr>
        <w:t xml:space="preserve">αταλαβαίνατε ότι αυτά δεν δίνονται ως χρήματα, αλλά γίνονται δράσεις και χρηματοδοτούνται οι δράσεις. Απ’ αυτές τις δράσεις, λοιπόν, αυτή τη στιγμή έχουν εγκριθεί 1.041.000.000 ευρώ και έχουμε ακόμη μπροστά μας δυόμισι χρόνια. </w:t>
      </w:r>
    </w:p>
    <w:p w14:paraId="2205DEC3"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Τουλ</w:t>
      </w:r>
      <w:r>
        <w:rPr>
          <w:rFonts w:eastAsia="Times New Roman" w:cs="Times New Roman"/>
          <w:szCs w:val="24"/>
        </w:rPr>
        <w:t xml:space="preserve">άχιστον εκεί συμφωνούμε. </w:t>
      </w:r>
    </w:p>
    <w:p w14:paraId="2205DEC4" w14:textId="77777777" w:rsidR="00F618CB" w:rsidRDefault="00733657">
      <w:pPr>
        <w:spacing w:line="600" w:lineRule="auto"/>
        <w:ind w:firstLine="720"/>
        <w:jc w:val="both"/>
        <w:rPr>
          <w:rFonts w:eastAsia="Times New Roman" w:cs="Times New Roman"/>
          <w:szCs w:val="24"/>
        </w:rPr>
      </w:pPr>
      <w:r w:rsidRPr="00E21F8B">
        <w:rPr>
          <w:rFonts w:eastAsia="Times New Roman" w:cs="Times New Roman"/>
          <w:b/>
          <w:szCs w:val="24"/>
        </w:rPr>
        <w:t xml:space="preserve">ΔΗΜΗΤΡΙΟΣ ΒΙΤΣΑΣ (Υπουργός </w:t>
      </w:r>
      <w:r>
        <w:rPr>
          <w:rFonts w:eastAsia="Times New Roman" w:cs="Times New Roman"/>
          <w:b/>
          <w:szCs w:val="24"/>
        </w:rPr>
        <w:t>Μεταναστευτικής Πολιτικής</w:t>
      </w:r>
      <w:r w:rsidRPr="00E21F8B">
        <w:rPr>
          <w:rFonts w:eastAsia="Times New Roman" w:cs="Times New Roman"/>
          <w:b/>
          <w:szCs w:val="24"/>
        </w:rPr>
        <w:t>):</w:t>
      </w:r>
      <w:r w:rsidRPr="00E21F8B">
        <w:rPr>
          <w:rFonts w:eastAsia="Times New Roman" w:cs="Times New Roman"/>
          <w:szCs w:val="24"/>
        </w:rPr>
        <w:t xml:space="preserve"> </w:t>
      </w:r>
      <w:r>
        <w:rPr>
          <w:rFonts w:eastAsia="Times New Roman" w:cs="Times New Roman"/>
          <w:szCs w:val="24"/>
        </w:rPr>
        <w:t xml:space="preserve">Μα, αν με παρακολουθούσατε, πάντοτε θα συμφωνούσατε. Δεν θέλετε να συμφωνήσετε. Αυτό είναι το πρόβλημα. </w:t>
      </w:r>
    </w:p>
    <w:p w14:paraId="2205DEC5"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Αυτό όλο το ποσό των 605 εκατομμυρίων έχει διατεθεί αποκλειστικά σε </w:t>
      </w:r>
      <w:r>
        <w:rPr>
          <w:rFonts w:eastAsia="Times New Roman" w:cs="Times New Roman"/>
          <w:szCs w:val="24"/>
        </w:rPr>
        <w:t>δι</w:t>
      </w:r>
      <w:r>
        <w:rPr>
          <w:rFonts w:eastAsia="Times New Roman" w:cs="Times New Roman"/>
          <w:szCs w:val="24"/>
        </w:rPr>
        <w:t>εθνείς οργανισμούς</w:t>
      </w:r>
      <w:r>
        <w:rPr>
          <w:rFonts w:eastAsia="Times New Roman" w:cs="Times New Roman"/>
          <w:szCs w:val="24"/>
        </w:rPr>
        <w:t xml:space="preserve"> και ΜΚΟ, που στο σύνολό τους είναι δεκαεπτά, για την παροχή υπηρεσιών στο πλαίσιο της πολιτικής υποδοχής αιτούντων ασύλου στη χώρα μας. Και αυτή αναμένεται να φτάσει τα 650 εκατομμύρια ευρώ μέχρι το τέλος του 2018. </w:t>
      </w:r>
    </w:p>
    <w:p w14:paraId="2205DEC6" w14:textId="77777777" w:rsidR="00F618CB" w:rsidRDefault="00733657">
      <w:pPr>
        <w:spacing w:line="600" w:lineRule="auto"/>
        <w:ind w:firstLine="720"/>
        <w:contextualSpacing/>
        <w:jc w:val="both"/>
        <w:rPr>
          <w:rFonts w:eastAsia="Times New Roman" w:cs="Times New Roman"/>
          <w:szCs w:val="24"/>
        </w:rPr>
      </w:pPr>
      <w:r>
        <w:rPr>
          <w:rFonts w:eastAsia="Times New Roman" w:cs="Times New Roman"/>
          <w:szCs w:val="24"/>
        </w:rPr>
        <w:t>Και τώρα ένα άλλο λάθ</w:t>
      </w:r>
      <w:r>
        <w:rPr>
          <w:rFonts w:eastAsia="Times New Roman" w:cs="Times New Roman"/>
          <w:szCs w:val="24"/>
        </w:rPr>
        <w:t>ος</w:t>
      </w:r>
      <w:r>
        <w:rPr>
          <w:rFonts w:eastAsia="Times New Roman" w:cs="Times New Roman"/>
          <w:szCs w:val="24"/>
        </w:rPr>
        <w:t>.</w:t>
      </w:r>
      <w:r>
        <w:rPr>
          <w:rFonts w:eastAsia="Times New Roman" w:cs="Times New Roman"/>
          <w:szCs w:val="24"/>
        </w:rPr>
        <w:t xml:space="preserve"> </w:t>
      </w:r>
      <w:r w:rsidRPr="001B6FDD">
        <w:rPr>
          <w:rFonts w:eastAsia="Times New Roman" w:cs="Times New Roman"/>
          <w:szCs w:val="24"/>
        </w:rPr>
        <w:t>Αυτή</w:t>
      </w:r>
      <w:r>
        <w:rPr>
          <w:rFonts w:eastAsia="Times New Roman" w:cs="Times New Roman"/>
          <w:szCs w:val="24"/>
        </w:rPr>
        <w:t xml:space="preserve"> η </w:t>
      </w:r>
      <w:r>
        <w:rPr>
          <w:rFonts w:eastAsia="Times New Roman" w:cs="Times New Roman"/>
          <w:szCs w:val="24"/>
        </w:rPr>
        <w:t>δ</w:t>
      </w:r>
      <w:r>
        <w:rPr>
          <w:rFonts w:eastAsia="Times New Roman" w:cs="Times New Roman"/>
          <w:szCs w:val="24"/>
        </w:rPr>
        <w:t xml:space="preserve">ιεύθυνση δεν δίνει σε κράτη. Αυτή η </w:t>
      </w:r>
      <w:r>
        <w:rPr>
          <w:rFonts w:eastAsia="Times New Roman" w:cs="Times New Roman"/>
          <w:szCs w:val="24"/>
        </w:rPr>
        <w:t>διεύθυνση</w:t>
      </w:r>
      <w:r>
        <w:rPr>
          <w:rFonts w:eastAsia="Times New Roman" w:cs="Times New Roman"/>
          <w:szCs w:val="24"/>
        </w:rPr>
        <w:t xml:space="preserve"> από τον </w:t>
      </w:r>
      <w:r>
        <w:rPr>
          <w:rFonts w:eastAsia="Times New Roman" w:cs="Times New Roman"/>
          <w:szCs w:val="24"/>
        </w:rPr>
        <w:t>κανονισμό</w:t>
      </w:r>
      <w:r>
        <w:rPr>
          <w:rFonts w:eastAsia="Times New Roman" w:cs="Times New Roman"/>
          <w:szCs w:val="24"/>
        </w:rPr>
        <w:t xml:space="preserve"> της δίνει μόνο σε </w:t>
      </w:r>
      <w:r>
        <w:rPr>
          <w:rFonts w:eastAsia="Times New Roman" w:cs="Times New Roman"/>
          <w:szCs w:val="24"/>
        </w:rPr>
        <w:t>διεθνείς οργανισμούς</w:t>
      </w:r>
      <w:r>
        <w:rPr>
          <w:rFonts w:eastAsia="Times New Roman" w:cs="Times New Roman"/>
          <w:szCs w:val="24"/>
        </w:rPr>
        <w:t xml:space="preserve"> και </w:t>
      </w:r>
      <w:r>
        <w:rPr>
          <w:rFonts w:eastAsia="Times New Roman" w:cs="Times New Roman"/>
          <w:szCs w:val="24"/>
        </w:rPr>
        <w:t>μη κυβερνητικές οργανώσεις</w:t>
      </w:r>
      <w:r>
        <w:rPr>
          <w:rFonts w:eastAsia="Times New Roman" w:cs="Times New Roman"/>
          <w:szCs w:val="24"/>
        </w:rPr>
        <w:t xml:space="preserve">. Για πρώτη φορά και η Ευρωπαϊκή Ένωση, ακόμη και η Ύπατη </w:t>
      </w:r>
      <w:r>
        <w:rPr>
          <w:rFonts w:eastAsia="Times New Roman" w:cs="Times New Roman"/>
          <w:szCs w:val="24"/>
        </w:rPr>
        <w:lastRenderedPageBreak/>
        <w:t>Αρμοστεία αντιμετώπισε το ζήτημα μεγάλου κύματος μετα</w:t>
      </w:r>
      <w:r>
        <w:rPr>
          <w:rFonts w:eastAsia="Times New Roman" w:cs="Times New Roman"/>
          <w:szCs w:val="24"/>
        </w:rPr>
        <w:t xml:space="preserve">ναστευτικού και προσφυγικού σε δομημένες χώρες όπως είναι η Τουρκία, όπως είναι η Μάλτα, όπως είναι η Κύπρος, όπως είναι η Ελλάδα, όπως είναι η Ιταλία. Όλο το προηγούμενο διάστημα μιλούσαν για χώρες της </w:t>
      </w:r>
      <w:proofErr w:type="spellStart"/>
      <w:r>
        <w:rPr>
          <w:rFonts w:eastAsia="Times New Roman" w:cs="Times New Roman"/>
          <w:szCs w:val="24"/>
        </w:rPr>
        <w:t>Υ</w:t>
      </w:r>
      <w:r>
        <w:rPr>
          <w:rFonts w:eastAsia="Times New Roman" w:cs="Times New Roman"/>
          <w:szCs w:val="24"/>
        </w:rPr>
        <w:t>ποσαχάριας</w:t>
      </w:r>
      <w:proofErr w:type="spellEnd"/>
      <w:r>
        <w:rPr>
          <w:rFonts w:eastAsia="Times New Roman" w:cs="Times New Roman"/>
          <w:szCs w:val="24"/>
        </w:rPr>
        <w:t xml:space="preserve"> Αφρικής ή της Αφρικής και τα χρήματα αυτή</w:t>
      </w:r>
      <w:r>
        <w:rPr>
          <w:rFonts w:eastAsia="Times New Roman" w:cs="Times New Roman"/>
          <w:szCs w:val="24"/>
        </w:rPr>
        <w:t xml:space="preserve">ς της </w:t>
      </w:r>
      <w:r>
        <w:rPr>
          <w:rFonts w:eastAsia="Times New Roman" w:cs="Times New Roman"/>
          <w:szCs w:val="24"/>
        </w:rPr>
        <w:t>δ</w:t>
      </w:r>
      <w:r>
        <w:rPr>
          <w:rFonts w:eastAsia="Times New Roman" w:cs="Times New Roman"/>
          <w:szCs w:val="24"/>
        </w:rPr>
        <w:t>ιεύθυνσης πήγαιναν στην Ύπατη Αρμοστεία, στο ΔΟΜ, κ.λπ.</w:t>
      </w:r>
      <w:r>
        <w:rPr>
          <w:rFonts w:eastAsia="Times New Roman" w:cs="Times New Roman"/>
          <w:szCs w:val="24"/>
        </w:rPr>
        <w:t>.</w:t>
      </w:r>
      <w:r>
        <w:rPr>
          <w:rFonts w:eastAsia="Times New Roman" w:cs="Times New Roman"/>
          <w:szCs w:val="24"/>
        </w:rPr>
        <w:t xml:space="preserve"> Άρα συγκεκριμένα τώρα οι χρηματοδοτήσεις των εν λόγω φορέων έχουν ως εξής: </w:t>
      </w:r>
    </w:p>
    <w:p w14:paraId="2205DEC7" w14:textId="77777777" w:rsidR="00F618CB" w:rsidRDefault="00733657">
      <w:pPr>
        <w:spacing w:line="600" w:lineRule="auto"/>
        <w:ind w:firstLine="720"/>
        <w:contextualSpacing/>
        <w:jc w:val="both"/>
        <w:rPr>
          <w:rFonts w:eastAsia="Times New Roman" w:cs="Times New Roman"/>
          <w:szCs w:val="24"/>
        </w:rPr>
      </w:pPr>
      <w:r>
        <w:rPr>
          <w:rFonts w:eastAsia="Times New Roman" w:cs="Times New Roman"/>
          <w:szCs w:val="24"/>
        </w:rPr>
        <w:t xml:space="preserve">Ύπατη Αρμοστεία: 356,67 εκατομμύρια ευρώ. </w:t>
      </w:r>
    </w:p>
    <w:p w14:paraId="2205DEC8" w14:textId="77777777" w:rsidR="00F618CB" w:rsidRDefault="00733657">
      <w:pPr>
        <w:spacing w:line="600" w:lineRule="auto"/>
        <w:ind w:firstLine="720"/>
        <w:contextualSpacing/>
        <w:jc w:val="both"/>
        <w:rPr>
          <w:rFonts w:eastAsia="Times New Roman" w:cs="Times New Roman"/>
          <w:szCs w:val="24"/>
        </w:rPr>
      </w:pPr>
      <w:r>
        <w:rPr>
          <w:rFonts w:eastAsia="Times New Roman" w:cs="Times New Roman"/>
          <w:szCs w:val="24"/>
        </w:rPr>
        <w:t xml:space="preserve">Διεθνής Οργανισμός Μετανάστευσης: 47,7 εκατομμύρια ευρώ. </w:t>
      </w:r>
    </w:p>
    <w:p w14:paraId="2205DEC9" w14:textId="77777777" w:rsidR="00F618CB" w:rsidRDefault="00733657">
      <w:pPr>
        <w:spacing w:line="600" w:lineRule="auto"/>
        <w:ind w:firstLine="720"/>
        <w:contextualSpacing/>
        <w:jc w:val="both"/>
        <w:rPr>
          <w:rFonts w:eastAsia="Times New Roman" w:cs="Times New Roman"/>
          <w:szCs w:val="24"/>
          <w:lang w:val="en-US"/>
        </w:rPr>
      </w:pPr>
      <w:r>
        <w:rPr>
          <w:rFonts w:eastAsia="Times New Roman" w:cs="Times New Roman"/>
          <w:szCs w:val="24"/>
          <w:lang w:val="en-US"/>
        </w:rPr>
        <w:t xml:space="preserve">Danish Refugee </w:t>
      </w:r>
      <w:r w:rsidRPr="0024710D">
        <w:rPr>
          <w:rFonts w:eastAsia="Times New Roman" w:cs="Times New Roman"/>
          <w:szCs w:val="24"/>
          <w:lang w:val="en-US"/>
        </w:rPr>
        <w:t>Council</w:t>
      </w:r>
      <w:r w:rsidRPr="00244B92">
        <w:rPr>
          <w:rFonts w:eastAsia="Times New Roman" w:cs="Times New Roman"/>
          <w:szCs w:val="24"/>
          <w:lang w:val="en-US"/>
        </w:rPr>
        <w:t xml:space="preserve">: 44,5 </w:t>
      </w:r>
      <w:r w:rsidRPr="00EC3E7E">
        <w:rPr>
          <w:rFonts w:eastAsia="Times New Roman" w:cs="Times New Roman"/>
          <w:szCs w:val="24"/>
        </w:rPr>
        <w:t>εκατομμύρια</w:t>
      </w:r>
      <w:r w:rsidRPr="00EC3E7E">
        <w:rPr>
          <w:rFonts w:eastAsia="Times New Roman" w:cs="Times New Roman"/>
          <w:szCs w:val="24"/>
          <w:lang w:val="en-US"/>
        </w:rPr>
        <w:t xml:space="preserve"> </w:t>
      </w:r>
      <w:r w:rsidRPr="00EC3E7E">
        <w:rPr>
          <w:rFonts w:eastAsia="Times New Roman" w:cs="Times New Roman"/>
          <w:szCs w:val="24"/>
        </w:rPr>
        <w:t>ευρώ</w:t>
      </w:r>
      <w:r w:rsidRPr="00244B92">
        <w:rPr>
          <w:rFonts w:eastAsia="Times New Roman" w:cs="Times New Roman"/>
          <w:szCs w:val="24"/>
          <w:lang w:val="en-US"/>
        </w:rPr>
        <w:t xml:space="preserve">. </w:t>
      </w:r>
    </w:p>
    <w:p w14:paraId="2205DECA" w14:textId="77777777" w:rsidR="00F618CB" w:rsidRDefault="00733657">
      <w:pPr>
        <w:spacing w:line="600" w:lineRule="auto"/>
        <w:ind w:firstLine="720"/>
        <w:contextualSpacing/>
        <w:jc w:val="both"/>
        <w:rPr>
          <w:rFonts w:eastAsia="Times New Roman" w:cs="Times New Roman"/>
          <w:szCs w:val="24"/>
          <w:lang w:val="en-US"/>
        </w:rPr>
      </w:pPr>
      <w:r w:rsidRPr="00930FBE">
        <w:rPr>
          <w:rFonts w:eastAsia="Times New Roman" w:cs="Times New Roman"/>
          <w:szCs w:val="24"/>
          <w:lang w:val="en-US"/>
        </w:rPr>
        <w:t xml:space="preserve">International Rescue </w:t>
      </w:r>
      <w:r>
        <w:rPr>
          <w:rFonts w:eastAsia="Times New Roman" w:cs="Times New Roman"/>
          <w:szCs w:val="24"/>
          <w:lang w:val="en-US"/>
        </w:rPr>
        <w:t xml:space="preserve">Committee: 28,74 </w:t>
      </w:r>
      <w:r>
        <w:rPr>
          <w:rFonts w:eastAsia="Times New Roman" w:cs="Times New Roman"/>
          <w:szCs w:val="24"/>
        </w:rPr>
        <w:t>εκατομμύρια</w:t>
      </w:r>
      <w:r w:rsidRPr="00EC3E7E">
        <w:rPr>
          <w:rFonts w:eastAsia="Times New Roman" w:cs="Times New Roman"/>
          <w:szCs w:val="24"/>
          <w:lang w:val="en-US"/>
        </w:rPr>
        <w:t xml:space="preserve"> </w:t>
      </w:r>
      <w:r>
        <w:rPr>
          <w:rFonts w:eastAsia="Times New Roman" w:cs="Times New Roman"/>
          <w:szCs w:val="24"/>
        </w:rPr>
        <w:t>ευρώ</w:t>
      </w:r>
      <w:r w:rsidRPr="00EC3E7E">
        <w:rPr>
          <w:rFonts w:eastAsia="Times New Roman" w:cs="Times New Roman"/>
          <w:szCs w:val="24"/>
          <w:lang w:val="en-US"/>
        </w:rPr>
        <w:t>.</w:t>
      </w:r>
    </w:p>
    <w:p w14:paraId="2205DECB" w14:textId="77777777" w:rsidR="00F618CB" w:rsidRDefault="00733657">
      <w:pPr>
        <w:spacing w:line="600" w:lineRule="auto"/>
        <w:ind w:firstLine="720"/>
        <w:contextualSpacing/>
        <w:jc w:val="both"/>
        <w:rPr>
          <w:rFonts w:eastAsia="Times New Roman" w:cs="Times New Roman"/>
          <w:szCs w:val="24"/>
        </w:rPr>
      </w:pPr>
      <w:r>
        <w:rPr>
          <w:rFonts w:eastAsia="Times New Roman" w:cs="Times New Roman"/>
          <w:szCs w:val="24"/>
          <w:lang w:val="en-US"/>
        </w:rPr>
        <w:t>IFRC</w:t>
      </w:r>
      <w:r>
        <w:rPr>
          <w:rFonts w:eastAsia="Times New Roman" w:cs="Times New Roman"/>
          <w:szCs w:val="24"/>
        </w:rPr>
        <w:t>: 17,6 εκατομμύρια ευρώ.</w:t>
      </w:r>
    </w:p>
    <w:p w14:paraId="2205DECC" w14:textId="77777777" w:rsidR="00F618CB" w:rsidRDefault="00733657">
      <w:pPr>
        <w:spacing w:line="600" w:lineRule="auto"/>
        <w:ind w:firstLine="720"/>
        <w:contextualSpacing/>
        <w:jc w:val="both"/>
        <w:rPr>
          <w:rFonts w:eastAsia="Times New Roman" w:cs="Times New Roman"/>
          <w:szCs w:val="24"/>
        </w:rPr>
      </w:pPr>
      <w:r w:rsidRPr="0024710D">
        <w:rPr>
          <w:rFonts w:eastAsia="Times New Roman" w:cs="Times New Roman"/>
          <w:szCs w:val="24"/>
          <w:lang w:val="en-US"/>
        </w:rPr>
        <w:t>Norwegian</w:t>
      </w:r>
      <w:r w:rsidRPr="00AE75EA">
        <w:rPr>
          <w:rFonts w:eastAsia="Times New Roman" w:cs="Times New Roman"/>
          <w:szCs w:val="24"/>
        </w:rPr>
        <w:t xml:space="preserve"> </w:t>
      </w:r>
      <w:r w:rsidRPr="0024710D">
        <w:rPr>
          <w:rFonts w:eastAsia="Times New Roman" w:cs="Times New Roman"/>
          <w:szCs w:val="24"/>
          <w:lang w:val="en-US"/>
        </w:rPr>
        <w:t>Refugee</w:t>
      </w:r>
      <w:r w:rsidRPr="00AE75EA">
        <w:rPr>
          <w:rFonts w:eastAsia="Times New Roman" w:cs="Times New Roman"/>
          <w:szCs w:val="24"/>
        </w:rPr>
        <w:t xml:space="preserve"> </w:t>
      </w:r>
      <w:r w:rsidRPr="0024710D">
        <w:rPr>
          <w:rFonts w:eastAsia="Times New Roman" w:cs="Times New Roman"/>
          <w:szCs w:val="24"/>
          <w:lang w:val="en-US"/>
        </w:rPr>
        <w:t>Council</w:t>
      </w:r>
      <w:r w:rsidRPr="00AE75EA">
        <w:rPr>
          <w:rFonts w:eastAsia="Times New Roman" w:cs="Times New Roman"/>
          <w:szCs w:val="24"/>
        </w:rPr>
        <w:t xml:space="preserve">: 17,3 </w:t>
      </w:r>
      <w:r>
        <w:rPr>
          <w:rFonts w:eastAsia="Times New Roman" w:cs="Times New Roman"/>
          <w:szCs w:val="24"/>
        </w:rPr>
        <w:t>εκατομμύρια</w:t>
      </w:r>
      <w:r w:rsidRPr="00AE75EA">
        <w:rPr>
          <w:rFonts w:eastAsia="Times New Roman" w:cs="Times New Roman"/>
          <w:szCs w:val="24"/>
        </w:rPr>
        <w:t xml:space="preserve"> </w:t>
      </w:r>
      <w:r>
        <w:rPr>
          <w:rFonts w:eastAsia="Times New Roman" w:cs="Times New Roman"/>
          <w:szCs w:val="24"/>
        </w:rPr>
        <w:t>ευρώ</w:t>
      </w:r>
      <w:r w:rsidRPr="00AE75EA">
        <w:rPr>
          <w:rFonts w:eastAsia="Times New Roman" w:cs="Times New Roman"/>
          <w:szCs w:val="24"/>
        </w:rPr>
        <w:t>.</w:t>
      </w:r>
    </w:p>
    <w:p w14:paraId="2205DECD" w14:textId="77777777" w:rsidR="00F618CB" w:rsidRDefault="00733657">
      <w:pPr>
        <w:spacing w:line="600" w:lineRule="auto"/>
        <w:ind w:firstLine="720"/>
        <w:contextualSpacing/>
        <w:jc w:val="both"/>
        <w:rPr>
          <w:rFonts w:eastAsia="Times New Roman" w:cs="Times New Roman"/>
          <w:szCs w:val="24"/>
          <w:lang w:val="de-DE"/>
        </w:rPr>
      </w:pPr>
      <w:r w:rsidRPr="00D34636">
        <w:rPr>
          <w:rFonts w:eastAsia="Times New Roman" w:cs="Times New Roman"/>
          <w:szCs w:val="24"/>
          <w:lang w:val="de-DE"/>
        </w:rPr>
        <w:t xml:space="preserve">Arbeiter-Samariter-Bund: 15,26 </w:t>
      </w:r>
      <w:r>
        <w:rPr>
          <w:rFonts w:eastAsia="Times New Roman" w:cs="Times New Roman"/>
          <w:szCs w:val="24"/>
        </w:rPr>
        <w:t>εκατομμύρια</w:t>
      </w:r>
      <w:r w:rsidRPr="00D34636">
        <w:rPr>
          <w:rFonts w:eastAsia="Times New Roman" w:cs="Times New Roman"/>
          <w:szCs w:val="24"/>
          <w:lang w:val="de-DE"/>
        </w:rPr>
        <w:t xml:space="preserve"> </w:t>
      </w:r>
      <w:r>
        <w:rPr>
          <w:rFonts w:eastAsia="Times New Roman" w:cs="Times New Roman"/>
          <w:szCs w:val="24"/>
        </w:rPr>
        <w:t>ευρώ</w:t>
      </w:r>
      <w:r w:rsidRPr="00D34636">
        <w:rPr>
          <w:rFonts w:eastAsia="Times New Roman" w:cs="Times New Roman"/>
          <w:szCs w:val="24"/>
          <w:lang w:val="de-DE"/>
        </w:rPr>
        <w:t>.</w:t>
      </w:r>
    </w:p>
    <w:p w14:paraId="2205DECE" w14:textId="77777777" w:rsidR="00F618CB" w:rsidRDefault="00733657">
      <w:pPr>
        <w:spacing w:line="600" w:lineRule="auto"/>
        <w:ind w:firstLine="720"/>
        <w:contextualSpacing/>
        <w:jc w:val="both"/>
        <w:rPr>
          <w:rFonts w:eastAsia="Times New Roman" w:cs="Times New Roman"/>
          <w:szCs w:val="24"/>
        </w:rPr>
      </w:pPr>
      <w:r w:rsidRPr="0024710D">
        <w:rPr>
          <w:rFonts w:eastAsia="Times New Roman" w:cs="Times New Roman"/>
          <w:szCs w:val="24"/>
          <w:lang w:val="en-US"/>
        </w:rPr>
        <w:t>UNICEF</w:t>
      </w:r>
      <w:r>
        <w:rPr>
          <w:rFonts w:eastAsia="Times New Roman" w:cs="Times New Roman"/>
          <w:szCs w:val="24"/>
        </w:rPr>
        <w:t>:</w:t>
      </w:r>
      <w:r w:rsidRPr="00EC3E7E">
        <w:rPr>
          <w:rFonts w:eastAsia="Times New Roman" w:cs="Times New Roman"/>
          <w:szCs w:val="24"/>
        </w:rPr>
        <w:t xml:space="preserve"> </w:t>
      </w:r>
      <w:r>
        <w:rPr>
          <w:rFonts w:eastAsia="Times New Roman" w:cs="Times New Roman"/>
          <w:szCs w:val="24"/>
        </w:rPr>
        <w:t>14,8</w:t>
      </w:r>
      <w:r w:rsidRPr="00EC3E7E">
        <w:rPr>
          <w:rFonts w:eastAsia="Times New Roman" w:cs="Times New Roman"/>
          <w:szCs w:val="24"/>
        </w:rPr>
        <w:t xml:space="preserve"> </w:t>
      </w:r>
      <w:r>
        <w:rPr>
          <w:rFonts w:eastAsia="Times New Roman" w:cs="Times New Roman"/>
          <w:szCs w:val="24"/>
        </w:rPr>
        <w:t>εκατομμύρια ευρώ.</w:t>
      </w:r>
    </w:p>
    <w:p w14:paraId="2205DECF" w14:textId="77777777" w:rsidR="00F618CB" w:rsidRDefault="00733657">
      <w:pPr>
        <w:spacing w:line="600" w:lineRule="auto"/>
        <w:ind w:firstLine="720"/>
        <w:contextualSpacing/>
        <w:jc w:val="both"/>
        <w:rPr>
          <w:rFonts w:eastAsia="Times New Roman" w:cs="Times New Roman"/>
          <w:szCs w:val="24"/>
        </w:rPr>
      </w:pPr>
      <w:r>
        <w:rPr>
          <w:rFonts w:eastAsia="Times New Roman" w:cs="Times New Roman"/>
          <w:szCs w:val="24"/>
        </w:rPr>
        <w:t xml:space="preserve">Γιατροί </w:t>
      </w:r>
      <w:r>
        <w:rPr>
          <w:rFonts w:eastAsia="Times New Roman" w:cs="Times New Roman"/>
          <w:szCs w:val="24"/>
        </w:rPr>
        <w:t>του Κόσμου:</w:t>
      </w:r>
      <w:r w:rsidRPr="00EC3E7E">
        <w:rPr>
          <w:rFonts w:eastAsia="Times New Roman" w:cs="Times New Roman"/>
          <w:szCs w:val="24"/>
        </w:rPr>
        <w:t xml:space="preserve"> </w:t>
      </w:r>
      <w:r>
        <w:rPr>
          <w:rFonts w:eastAsia="Times New Roman" w:cs="Times New Roman"/>
          <w:szCs w:val="24"/>
        </w:rPr>
        <w:t>14,3</w:t>
      </w:r>
      <w:r w:rsidRPr="00EC3E7E">
        <w:rPr>
          <w:rFonts w:eastAsia="Times New Roman" w:cs="Times New Roman"/>
          <w:szCs w:val="24"/>
        </w:rPr>
        <w:t xml:space="preserve"> </w:t>
      </w:r>
      <w:r>
        <w:rPr>
          <w:rFonts w:eastAsia="Times New Roman" w:cs="Times New Roman"/>
          <w:szCs w:val="24"/>
        </w:rPr>
        <w:t>εκατομμύρια ευρώ</w:t>
      </w:r>
      <w:r w:rsidRPr="00EC3E7E">
        <w:rPr>
          <w:rFonts w:eastAsia="Times New Roman" w:cs="Times New Roman"/>
          <w:szCs w:val="24"/>
        </w:rPr>
        <w:t>.</w:t>
      </w:r>
    </w:p>
    <w:p w14:paraId="2205DED0" w14:textId="77777777" w:rsidR="00F618CB" w:rsidRDefault="00733657">
      <w:pPr>
        <w:spacing w:line="600" w:lineRule="auto"/>
        <w:ind w:firstLine="720"/>
        <w:contextualSpacing/>
        <w:jc w:val="both"/>
        <w:rPr>
          <w:rFonts w:eastAsia="Times New Roman" w:cs="Times New Roman"/>
          <w:szCs w:val="24"/>
        </w:rPr>
      </w:pPr>
      <w:r>
        <w:rPr>
          <w:rFonts w:eastAsia="Times New Roman" w:cs="Times New Roman"/>
          <w:szCs w:val="24"/>
          <w:lang w:val="en-US"/>
        </w:rPr>
        <w:t>OXFAM</w:t>
      </w:r>
      <w:r w:rsidRPr="00EC3E7E">
        <w:rPr>
          <w:rFonts w:eastAsia="Times New Roman" w:cs="Times New Roman"/>
          <w:szCs w:val="24"/>
        </w:rPr>
        <w:t>, η οπο</w:t>
      </w:r>
      <w:r>
        <w:rPr>
          <w:rFonts w:eastAsia="Times New Roman" w:cs="Times New Roman"/>
          <w:szCs w:val="24"/>
        </w:rPr>
        <w:t>ία πλέον έχει φύγει από την Ελλάδα: 13,5 εκατομμύρια ευρώ</w:t>
      </w:r>
      <w:r w:rsidRPr="00EC3E7E">
        <w:rPr>
          <w:rFonts w:eastAsia="Times New Roman" w:cs="Times New Roman"/>
          <w:szCs w:val="24"/>
        </w:rPr>
        <w:t>.</w:t>
      </w:r>
    </w:p>
    <w:p w14:paraId="2205DED1" w14:textId="77777777" w:rsidR="00F618CB" w:rsidRDefault="00733657">
      <w:pPr>
        <w:spacing w:line="600" w:lineRule="auto"/>
        <w:ind w:firstLine="720"/>
        <w:contextualSpacing/>
        <w:jc w:val="both"/>
        <w:rPr>
          <w:rFonts w:eastAsia="Times New Roman" w:cs="Times New Roman"/>
          <w:szCs w:val="24"/>
        </w:rPr>
      </w:pPr>
      <w:r w:rsidRPr="0024710D">
        <w:rPr>
          <w:rFonts w:eastAsia="Times New Roman" w:cs="Times New Roman"/>
          <w:szCs w:val="24"/>
          <w:lang w:val="en-US"/>
        </w:rPr>
        <w:t>Save</w:t>
      </w:r>
      <w:r w:rsidRPr="00EC3E7E">
        <w:rPr>
          <w:rFonts w:eastAsia="Times New Roman" w:cs="Times New Roman"/>
          <w:szCs w:val="24"/>
        </w:rPr>
        <w:t xml:space="preserve"> </w:t>
      </w:r>
      <w:r w:rsidRPr="0024710D">
        <w:rPr>
          <w:rFonts w:eastAsia="Times New Roman" w:cs="Times New Roman"/>
          <w:szCs w:val="24"/>
          <w:lang w:val="en-US"/>
        </w:rPr>
        <w:t>the</w:t>
      </w:r>
      <w:r w:rsidRPr="00EC3E7E">
        <w:rPr>
          <w:rFonts w:eastAsia="Times New Roman" w:cs="Times New Roman"/>
          <w:szCs w:val="24"/>
        </w:rPr>
        <w:t xml:space="preserve"> </w:t>
      </w:r>
      <w:r w:rsidRPr="0024710D">
        <w:rPr>
          <w:rFonts w:eastAsia="Times New Roman" w:cs="Times New Roman"/>
          <w:szCs w:val="24"/>
          <w:lang w:val="en-US"/>
        </w:rPr>
        <w:t>children</w:t>
      </w:r>
      <w:r>
        <w:rPr>
          <w:rFonts w:eastAsia="Times New Roman" w:cs="Times New Roman"/>
          <w:szCs w:val="24"/>
        </w:rPr>
        <w:t>:</w:t>
      </w:r>
      <w:r w:rsidRPr="00EC3E7E">
        <w:rPr>
          <w:rFonts w:eastAsia="Times New Roman" w:cs="Times New Roman"/>
          <w:szCs w:val="24"/>
        </w:rPr>
        <w:t xml:space="preserve"> </w:t>
      </w:r>
      <w:r>
        <w:rPr>
          <w:rFonts w:eastAsia="Times New Roman" w:cs="Times New Roman"/>
          <w:szCs w:val="24"/>
        </w:rPr>
        <w:t>9,65</w:t>
      </w:r>
      <w:r w:rsidRPr="00EC3E7E">
        <w:rPr>
          <w:rFonts w:eastAsia="Times New Roman" w:cs="Times New Roman"/>
          <w:szCs w:val="24"/>
        </w:rPr>
        <w:t xml:space="preserve"> </w:t>
      </w:r>
      <w:r>
        <w:rPr>
          <w:rFonts w:eastAsia="Times New Roman" w:cs="Times New Roman"/>
          <w:szCs w:val="24"/>
        </w:rPr>
        <w:t>εκατομμύρια ευρώ.</w:t>
      </w:r>
    </w:p>
    <w:p w14:paraId="2205DED2" w14:textId="77777777" w:rsidR="00F618CB" w:rsidRDefault="00733657">
      <w:pPr>
        <w:spacing w:line="600" w:lineRule="auto"/>
        <w:ind w:firstLine="720"/>
        <w:contextualSpacing/>
        <w:jc w:val="both"/>
        <w:rPr>
          <w:rFonts w:eastAsia="Times New Roman" w:cs="Times New Roman"/>
          <w:szCs w:val="24"/>
        </w:rPr>
      </w:pPr>
      <w:r>
        <w:rPr>
          <w:rFonts w:eastAsia="Times New Roman" w:cs="Times New Roman"/>
          <w:szCs w:val="24"/>
          <w:lang w:val="en-US"/>
        </w:rPr>
        <w:t>Mercy</w:t>
      </w:r>
      <w:r w:rsidRPr="00EC3E7E">
        <w:rPr>
          <w:rFonts w:eastAsia="Times New Roman" w:cs="Times New Roman"/>
          <w:szCs w:val="24"/>
        </w:rPr>
        <w:t xml:space="preserve"> </w:t>
      </w:r>
      <w:r>
        <w:rPr>
          <w:rFonts w:eastAsia="Times New Roman" w:cs="Times New Roman"/>
          <w:szCs w:val="24"/>
          <w:lang w:val="en-US"/>
        </w:rPr>
        <w:t>Corps</w:t>
      </w:r>
      <w:r>
        <w:rPr>
          <w:rFonts w:eastAsia="Times New Roman" w:cs="Times New Roman"/>
          <w:szCs w:val="24"/>
        </w:rPr>
        <w:t>:</w:t>
      </w:r>
      <w:r w:rsidRPr="00EC3E7E">
        <w:rPr>
          <w:rFonts w:eastAsia="Times New Roman" w:cs="Times New Roman"/>
          <w:szCs w:val="24"/>
        </w:rPr>
        <w:t xml:space="preserve"> 6,57 </w:t>
      </w:r>
      <w:r>
        <w:rPr>
          <w:rFonts w:eastAsia="Times New Roman" w:cs="Times New Roman"/>
          <w:szCs w:val="24"/>
        </w:rPr>
        <w:t>εκατομμύρια ευρώ</w:t>
      </w:r>
      <w:r w:rsidRPr="00EC3E7E">
        <w:rPr>
          <w:rFonts w:eastAsia="Times New Roman" w:cs="Times New Roman"/>
          <w:szCs w:val="24"/>
        </w:rPr>
        <w:t>.</w:t>
      </w:r>
    </w:p>
    <w:p w14:paraId="2205DED3" w14:textId="77777777" w:rsidR="00F618CB" w:rsidRDefault="00733657">
      <w:pPr>
        <w:spacing w:line="600" w:lineRule="auto"/>
        <w:ind w:firstLine="720"/>
        <w:contextualSpacing/>
        <w:jc w:val="both"/>
        <w:rPr>
          <w:rFonts w:eastAsia="Times New Roman" w:cs="Times New Roman"/>
          <w:szCs w:val="24"/>
        </w:rPr>
      </w:pPr>
      <w:r w:rsidRPr="00930FBE">
        <w:rPr>
          <w:rFonts w:eastAsia="Times New Roman" w:cs="Times New Roman"/>
          <w:szCs w:val="24"/>
          <w:lang w:val="en-US"/>
        </w:rPr>
        <w:t>Terre</w:t>
      </w:r>
      <w:r w:rsidRPr="00EC3E7E">
        <w:rPr>
          <w:rFonts w:eastAsia="Times New Roman" w:cs="Times New Roman"/>
          <w:szCs w:val="24"/>
        </w:rPr>
        <w:t xml:space="preserve"> </w:t>
      </w:r>
      <w:r w:rsidRPr="00930FBE">
        <w:rPr>
          <w:rFonts w:eastAsia="Times New Roman" w:cs="Times New Roman"/>
          <w:szCs w:val="24"/>
          <w:lang w:val="en-US"/>
        </w:rPr>
        <w:t>des</w:t>
      </w:r>
      <w:r w:rsidRPr="00EC3E7E">
        <w:rPr>
          <w:rFonts w:eastAsia="Times New Roman" w:cs="Times New Roman"/>
          <w:szCs w:val="24"/>
        </w:rPr>
        <w:t xml:space="preserve"> </w:t>
      </w:r>
      <w:r w:rsidRPr="00930FBE">
        <w:rPr>
          <w:rFonts w:eastAsia="Times New Roman" w:cs="Times New Roman"/>
          <w:szCs w:val="24"/>
          <w:lang w:val="en-US"/>
        </w:rPr>
        <w:t>Hommes</w:t>
      </w:r>
      <w:r>
        <w:rPr>
          <w:rFonts w:eastAsia="Times New Roman" w:cs="Times New Roman"/>
          <w:szCs w:val="24"/>
        </w:rPr>
        <w:t>, ισπανική: 5,8</w:t>
      </w:r>
      <w:r w:rsidRPr="00EC3E7E">
        <w:rPr>
          <w:rFonts w:eastAsia="Times New Roman" w:cs="Times New Roman"/>
          <w:szCs w:val="24"/>
        </w:rPr>
        <w:t xml:space="preserve">3 </w:t>
      </w:r>
      <w:r>
        <w:rPr>
          <w:rFonts w:eastAsia="Times New Roman" w:cs="Times New Roman"/>
          <w:szCs w:val="24"/>
        </w:rPr>
        <w:t>εκατομμύρια ευρώ</w:t>
      </w:r>
      <w:r w:rsidRPr="00EC3E7E">
        <w:rPr>
          <w:rFonts w:eastAsia="Times New Roman" w:cs="Times New Roman"/>
          <w:szCs w:val="24"/>
        </w:rPr>
        <w:t>.</w:t>
      </w:r>
    </w:p>
    <w:p w14:paraId="2205DED4" w14:textId="77777777" w:rsidR="00F618CB" w:rsidRDefault="00733657">
      <w:pPr>
        <w:spacing w:line="600" w:lineRule="auto"/>
        <w:ind w:firstLine="720"/>
        <w:contextualSpacing/>
        <w:jc w:val="both"/>
        <w:rPr>
          <w:rFonts w:eastAsia="Times New Roman" w:cs="Times New Roman"/>
          <w:szCs w:val="24"/>
        </w:rPr>
      </w:pPr>
      <w:r w:rsidRPr="00930FBE">
        <w:rPr>
          <w:rFonts w:eastAsia="Times New Roman" w:cs="Times New Roman"/>
          <w:szCs w:val="24"/>
          <w:lang w:val="en-US"/>
        </w:rPr>
        <w:lastRenderedPageBreak/>
        <w:t>Care</w:t>
      </w:r>
      <w:r w:rsidRPr="00EC3E7E">
        <w:rPr>
          <w:rFonts w:eastAsia="Times New Roman" w:cs="Times New Roman"/>
          <w:szCs w:val="24"/>
        </w:rPr>
        <w:t xml:space="preserve"> </w:t>
      </w:r>
      <w:r w:rsidRPr="00930FBE">
        <w:rPr>
          <w:rFonts w:eastAsia="Times New Roman" w:cs="Times New Roman"/>
          <w:szCs w:val="24"/>
          <w:lang w:val="en-US"/>
        </w:rPr>
        <w:t>Germany</w:t>
      </w:r>
      <w:r>
        <w:rPr>
          <w:rFonts w:eastAsia="Times New Roman" w:cs="Times New Roman"/>
          <w:szCs w:val="24"/>
        </w:rPr>
        <w:t>:</w:t>
      </w:r>
      <w:r w:rsidRPr="00EC3E7E">
        <w:rPr>
          <w:rFonts w:eastAsia="Times New Roman" w:cs="Times New Roman"/>
          <w:szCs w:val="24"/>
        </w:rPr>
        <w:t xml:space="preserve"> </w:t>
      </w:r>
      <w:r>
        <w:rPr>
          <w:rFonts w:eastAsia="Times New Roman" w:cs="Times New Roman"/>
          <w:szCs w:val="24"/>
        </w:rPr>
        <w:t xml:space="preserve">3,73 </w:t>
      </w:r>
      <w:r>
        <w:rPr>
          <w:rFonts w:eastAsia="Times New Roman" w:cs="Times New Roman"/>
          <w:szCs w:val="24"/>
        </w:rPr>
        <w:t>εκατομμύρια ευρώ</w:t>
      </w:r>
      <w:r w:rsidRPr="00EC3E7E">
        <w:rPr>
          <w:rFonts w:eastAsia="Times New Roman" w:cs="Times New Roman"/>
          <w:szCs w:val="24"/>
        </w:rPr>
        <w:t>.</w:t>
      </w:r>
    </w:p>
    <w:p w14:paraId="2205DED5" w14:textId="77777777" w:rsidR="00F618CB" w:rsidRDefault="00733657">
      <w:pPr>
        <w:spacing w:line="600" w:lineRule="auto"/>
        <w:ind w:firstLine="720"/>
        <w:contextualSpacing/>
        <w:jc w:val="both"/>
        <w:rPr>
          <w:rFonts w:eastAsia="Times New Roman" w:cs="Times New Roman"/>
          <w:szCs w:val="24"/>
        </w:rPr>
      </w:pPr>
      <w:r>
        <w:rPr>
          <w:rFonts w:eastAsia="Times New Roman" w:cs="Times New Roman"/>
          <w:szCs w:val="24"/>
          <w:lang w:val="en-US"/>
        </w:rPr>
        <w:t>Spanish</w:t>
      </w:r>
      <w:r w:rsidRPr="00EC3E7E">
        <w:rPr>
          <w:rFonts w:eastAsia="Times New Roman" w:cs="Times New Roman"/>
          <w:szCs w:val="24"/>
        </w:rPr>
        <w:t xml:space="preserve"> </w:t>
      </w:r>
      <w:r>
        <w:rPr>
          <w:rFonts w:eastAsia="Times New Roman" w:cs="Times New Roman"/>
          <w:szCs w:val="24"/>
          <w:lang w:val="en-US"/>
        </w:rPr>
        <w:t>Red</w:t>
      </w:r>
      <w:r w:rsidRPr="00EC3E7E">
        <w:rPr>
          <w:rFonts w:eastAsia="Times New Roman" w:cs="Times New Roman"/>
          <w:szCs w:val="24"/>
        </w:rPr>
        <w:t xml:space="preserve"> </w:t>
      </w:r>
      <w:r>
        <w:rPr>
          <w:rFonts w:eastAsia="Times New Roman" w:cs="Times New Roman"/>
          <w:szCs w:val="24"/>
          <w:lang w:val="en-US"/>
        </w:rPr>
        <w:t>Cross</w:t>
      </w:r>
      <w:r>
        <w:rPr>
          <w:rFonts w:eastAsia="Times New Roman" w:cs="Times New Roman"/>
          <w:szCs w:val="24"/>
        </w:rPr>
        <w:t>: 2</w:t>
      </w:r>
      <w:r w:rsidRPr="00EC3E7E">
        <w:rPr>
          <w:rFonts w:eastAsia="Times New Roman" w:cs="Times New Roman"/>
          <w:szCs w:val="24"/>
        </w:rPr>
        <w:t xml:space="preserve"> </w:t>
      </w:r>
      <w:r>
        <w:rPr>
          <w:rFonts w:eastAsia="Times New Roman" w:cs="Times New Roman"/>
          <w:szCs w:val="24"/>
        </w:rPr>
        <w:t>εκατομμύρια ευρώ</w:t>
      </w:r>
    </w:p>
    <w:p w14:paraId="2205DED6" w14:textId="77777777" w:rsidR="00F618CB" w:rsidRDefault="00733657">
      <w:pPr>
        <w:spacing w:line="600" w:lineRule="auto"/>
        <w:ind w:firstLine="720"/>
        <w:contextualSpacing/>
        <w:jc w:val="both"/>
        <w:rPr>
          <w:rFonts w:eastAsia="Times New Roman" w:cs="Times New Roman"/>
          <w:szCs w:val="24"/>
        </w:rPr>
      </w:pPr>
      <w:proofErr w:type="spellStart"/>
      <w:r>
        <w:rPr>
          <w:rFonts w:eastAsia="Times New Roman" w:cs="Times New Roman"/>
          <w:szCs w:val="24"/>
          <w:lang w:val="en-US"/>
        </w:rPr>
        <w:t>Metadrasi</w:t>
      </w:r>
      <w:proofErr w:type="spellEnd"/>
      <w:r>
        <w:rPr>
          <w:rFonts w:eastAsia="Times New Roman" w:cs="Times New Roman"/>
          <w:szCs w:val="24"/>
        </w:rPr>
        <w:t>:</w:t>
      </w:r>
      <w:r w:rsidRPr="00992110">
        <w:rPr>
          <w:rFonts w:eastAsia="Times New Roman" w:cs="Times New Roman"/>
          <w:szCs w:val="24"/>
        </w:rPr>
        <w:t xml:space="preserve"> 1 </w:t>
      </w:r>
      <w:r w:rsidRPr="00EC3E7E">
        <w:rPr>
          <w:rFonts w:eastAsia="Times New Roman" w:cs="Times New Roman"/>
          <w:szCs w:val="24"/>
        </w:rPr>
        <w:t>εκατομμύρι</w:t>
      </w:r>
      <w:r>
        <w:rPr>
          <w:rFonts w:eastAsia="Times New Roman" w:cs="Times New Roman"/>
          <w:szCs w:val="24"/>
        </w:rPr>
        <w:t>ο</w:t>
      </w:r>
      <w:r w:rsidRPr="00992110">
        <w:rPr>
          <w:rFonts w:eastAsia="Times New Roman" w:cs="Times New Roman"/>
          <w:szCs w:val="24"/>
        </w:rPr>
        <w:t xml:space="preserve"> </w:t>
      </w:r>
      <w:r w:rsidRPr="00EC3E7E">
        <w:rPr>
          <w:rFonts w:eastAsia="Times New Roman" w:cs="Times New Roman"/>
          <w:szCs w:val="24"/>
        </w:rPr>
        <w:t>ευρώ</w:t>
      </w:r>
    </w:p>
    <w:p w14:paraId="2205DED7" w14:textId="77777777" w:rsidR="00F618CB" w:rsidRDefault="00733657">
      <w:pPr>
        <w:spacing w:line="600" w:lineRule="auto"/>
        <w:ind w:firstLine="720"/>
        <w:contextualSpacing/>
        <w:jc w:val="both"/>
        <w:rPr>
          <w:rFonts w:eastAsia="Times New Roman" w:cs="Times New Roman"/>
          <w:szCs w:val="24"/>
        </w:rPr>
      </w:pPr>
      <w:r>
        <w:rPr>
          <w:rFonts w:eastAsia="Times New Roman" w:cs="Times New Roman"/>
          <w:szCs w:val="24"/>
        </w:rPr>
        <w:t>Χαμόγελο</w:t>
      </w:r>
      <w:r w:rsidRPr="00EC3E7E">
        <w:rPr>
          <w:rFonts w:eastAsia="Times New Roman" w:cs="Times New Roman"/>
          <w:szCs w:val="24"/>
        </w:rPr>
        <w:t xml:space="preserve"> </w:t>
      </w:r>
      <w:r>
        <w:rPr>
          <w:rFonts w:eastAsia="Times New Roman" w:cs="Times New Roman"/>
          <w:szCs w:val="24"/>
        </w:rPr>
        <w:t>του</w:t>
      </w:r>
      <w:r w:rsidRPr="00EC3E7E">
        <w:rPr>
          <w:rFonts w:eastAsia="Times New Roman" w:cs="Times New Roman"/>
          <w:szCs w:val="24"/>
        </w:rPr>
        <w:t xml:space="preserve"> </w:t>
      </w:r>
      <w:r>
        <w:rPr>
          <w:rFonts w:eastAsia="Times New Roman" w:cs="Times New Roman"/>
          <w:szCs w:val="24"/>
        </w:rPr>
        <w:t>Παιδιού:</w:t>
      </w:r>
      <w:r w:rsidRPr="00EC3E7E">
        <w:rPr>
          <w:rFonts w:eastAsia="Times New Roman" w:cs="Times New Roman"/>
          <w:szCs w:val="24"/>
        </w:rPr>
        <w:t xml:space="preserve"> </w:t>
      </w:r>
      <w:r>
        <w:rPr>
          <w:rFonts w:eastAsia="Times New Roman" w:cs="Times New Roman"/>
          <w:szCs w:val="24"/>
        </w:rPr>
        <w:t xml:space="preserve">0,8 εκατομμύρια ευρώ. </w:t>
      </w:r>
    </w:p>
    <w:p w14:paraId="2205DED8" w14:textId="77777777" w:rsidR="00F618CB" w:rsidRDefault="00733657">
      <w:pPr>
        <w:spacing w:line="600" w:lineRule="auto"/>
        <w:ind w:firstLine="720"/>
        <w:contextualSpacing/>
        <w:jc w:val="both"/>
        <w:rPr>
          <w:rFonts w:eastAsia="Times New Roman" w:cs="Times New Roman"/>
          <w:szCs w:val="24"/>
        </w:rPr>
      </w:pPr>
      <w:r>
        <w:rPr>
          <w:rFonts w:eastAsia="Times New Roman" w:cs="Times New Roman"/>
          <w:szCs w:val="24"/>
        </w:rPr>
        <w:t xml:space="preserve">Συγκεκριμένα πράγματα. Εδώ αξίζει να σημειωθεί αυτό που σας είπα. Αυτά, τώρα, γίνονται κατευθείαν συμβόλαια της Ευρωπαϊκής Επιτροπής με αυτούς τους </w:t>
      </w:r>
      <w:r>
        <w:rPr>
          <w:rFonts w:eastAsia="Times New Roman" w:cs="Times New Roman"/>
          <w:szCs w:val="24"/>
        </w:rPr>
        <w:t>ο</w:t>
      </w:r>
      <w:r>
        <w:rPr>
          <w:rFonts w:eastAsia="Times New Roman" w:cs="Times New Roman"/>
          <w:szCs w:val="24"/>
        </w:rPr>
        <w:t xml:space="preserve">ργανισμούς και ελέγχονται απευθείας από την Ευρωπαϊκή Επιτροπή. </w:t>
      </w:r>
    </w:p>
    <w:p w14:paraId="2205DED9" w14:textId="77777777" w:rsidR="00F618CB" w:rsidRDefault="00733657">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δεν καταλαβαίνετε τόσο καιρό </w:t>
      </w:r>
      <w:r>
        <w:rPr>
          <w:rFonts w:eastAsia="Times New Roman" w:cs="Times New Roman"/>
          <w:szCs w:val="24"/>
        </w:rPr>
        <w:t xml:space="preserve">είναι ότι κατηγορώντας δήθεν για αδιαφάνεια την ελληνική Κυβέρνηση, στην ουσία κατηγορείτε την Ευρωπαϊκή Επιτροπή. Αυτό κάνετε τόσο καιρό. Και προσπαθώ με μία έννοια απέναντι στην Ευρώπη –με </w:t>
      </w:r>
      <w:proofErr w:type="spellStart"/>
      <w:r>
        <w:rPr>
          <w:rFonts w:eastAsia="Times New Roman" w:cs="Times New Roman"/>
          <w:szCs w:val="24"/>
        </w:rPr>
        <w:t>συγχωρείτε</w:t>
      </w:r>
      <w:proofErr w:type="spellEnd"/>
      <w:r>
        <w:rPr>
          <w:rFonts w:eastAsia="Times New Roman" w:cs="Times New Roman"/>
          <w:szCs w:val="24"/>
        </w:rPr>
        <w:t xml:space="preserve"> για την έκφραση, δεν μου βγαίνει κάποια άλλη- να σας «</w:t>
      </w:r>
      <w:r>
        <w:rPr>
          <w:rFonts w:eastAsia="Times New Roman" w:cs="Times New Roman"/>
          <w:szCs w:val="24"/>
        </w:rPr>
        <w:t>σώσω», αλλά δεν θέλετε. Άμα δεν θέλετε, ωραία, τι να σας κάνω;</w:t>
      </w:r>
    </w:p>
    <w:p w14:paraId="2205DEDA" w14:textId="77777777" w:rsidR="00F618CB" w:rsidRDefault="00733657">
      <w:pPr>
        <w:spacing w:line="600" w:lineRule="auto"/>
        <w:ind w:firstLine="720"/>
        <w:contextualSpacing/>
        <w:jc w:val="both"/>
        <w:rPr>
          <w:rFonts w:eastAsia="Times New Roman" w:cs="Times New Roman"/>
          <w:szCs w:val="24"/>
        </w:rPr>
      </w:pPr>
      <w:r w:rsidRPr="002B308D">
        <w:rPr>
          <w:rFonts w:eastAsia="Times New Roman" w:cs="Times New Roman"/>
          <w:b/>
          <w:szCs w:val="24"/>
        </w:rPr>
        <w:t xml:space="preserve">ΧΑΡΑΛΑΜΠΟΣ ΑΘΑΝΑΣΙΟΥ: </w:t>
      </w:r>
      <w:r w:rsidRPr="00D62B99">
        <w:rPr>
          <w:rFonts w:eastAsia="Times New Roman" w:cs="Times New Roman"/>
          <w:szCs w:val="24"/>
        </w:rPr>
        <w:t>Κύριε Υπουργέ</w:t>
      </w:r>
      <w:r>
        <w:rPr>
          <w:rFonts w:eastAsia="Times New Roman" w:cs="Times New Roman"/>
          <w:szCs w:val="24"/>
        </w:rPr>
        <w:t>, ο φορολογικός έλεγχος και ο δημοσιονομικός έχει…</w:t>
      </w:r>
      <w:r>
        <w:rPr>
          <w:rFonts w:eastAsia="Times New Roman" w:cs="Times New Roman"/>
          <w:szCs w:val="24"/>
        </w:rPr>
        <w:t xml:space="preserve"> </w:t>
      </w:r>
      <w:r>
        <w:rPr>
          <w:rFonts w:eastAsia="Times New Roman" w:cs="Times New Roman"/>
          <w:szCs w:val="24"/>
        </w:rPr>
        <w:t>(δεν ακούστηκε)</w:t>
      </w:r>
    </w:p>
    <w:p w14:paraId="2205DEDB" w14:textId="77777777" w:rsidR="00F618CB" w:rsidRDefault="00733657">
      <w:pPr>
        <w:spacing w:line="600" w:lineRule="auto"/>
        <w:ind w:firstLine="720"/>
        <w:contextualSpacing/>
        <w:jc w:val="both"/>
        <w:rPr>
          <w:rFonts w:eastAsia="Times New Roman" w:cs="Times New Roman"/>
          <w:szCs w:val="24"/>
        </w:rPr>
      </w:pPr>
      <w:r w:rsidRPr="00AA7ABB">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Εντάξει, ξεκινάω </w:t>
      </w:r>
      <w:r>
        <w:rPr>
          <w:rFonts w:eastAsia="Times New Roman" w:cs="Times New Roman"/>
          <w:szCs w:val="24"/>
        </w:rPr>
        <w:t>πάλι</w:t>
      </w:r>
      <w:r w:rsidRPr="00992110">
        <w:rPr>
          <w:rFonts w:eastAsia="Times New Roman" w:cs="Times New Roman"/>
          <w:szCs w:val="24"/>
        </w:rPr>
        <w:t xml:space="preserve"> </w:t>
      </w:r>
      <w:r>
        <w:rPr>
          <w:rFonts w:eastAsia="Times New Roman" w:cs="Times New Roman"/>
          <w:szCs w:val="24"/>
        </w:rPr>
        <w:t>και ξαναλέω: Α</w:t>
      </w:r>
      <w:r>
        <w:rPr>
          <w:rFonts w:eastAsia="Times New Roman" w:cs="Times New Roman"/>
          <w:szCs w:val="24"/>
        </w:rPr>
        <w:t>υτά είναι χρήματα από την Ευρωπαϊκή Ένωση στο σύνολό τους. Τα ελληνικά ελέγχονται από το Ελεγκτικό Συνέδριο, την Ελληνική Διαχειριστική Αρχή και τον ΕΔΕΛ.</w:t>
      </w:r>
    </w:p>
    <w:p w14:paraId="2205DEDC" w14:textId="77777777" w:rsidR="00F618CB" w:rsidRDefault="00733657">
      <w:pPr>
        <w:spacing w:line="600" w:lineRule="auto"/>
        <w:ind w:firstLine="720"/>
        <w:contextualSpacing/>
        <w:jc w:val="both"/>
        <w:rPr>
          <w:rFonts w:eastAsia="Times New Roman" w:cs="Times New Roman"/>
          <w:szCs w:val="24"/>
        </w:rPr>
      </w:pPr>
      <w:r>
        <w:rPr>
          <w:rFonts w:eastAsia="Times New Roman" w:cs="Times New Roman"/>
          <w:szCs w:val="24"/>
        </w:rPr>
        <w:lastRenderedPageBreak/>
        <w:t>Τα ευρωπαϊκά ελέγχονται από την Ευρωπαϊκή Επιτροπή, από το αντίστοιχο Ελεγκτικό Συνέδριο, το Ευρωπαϊκ</w:t>
      </w:r>
      <w:r>
        <w:rPr>
          <w:rFonts w:eastAsia="Times New Roman" w:cs="Times New Roman"/>
          <w:szCs w:val="24"/>
        </w:rPr>
        <w:t xml:space="preserve">ό ας το ονομάζουμε έτσι, και τη Διεύθυνση Ενάντια στην Απάτη, την </w:t>
      </w:r>
      <w:r>
        <w:rPr>
          <w:rFonts w:eastAsia="Times New Roman" w:cs="Times New Roman"/>
          <w:szCs w:val="24"/>
          <w:lang w:val="en-US"/>
        </w:rPr>
        <w:t>OLAF</w:t>
      </w:r>
      <w:r>
        <w:rPr>
          <w:rFonts w:eastAsia="Times New Roman" w:cs="Times New Roman"/>
          <w:szCs w:val="24"/>
        </w:rPr>
        <w:t>. Θα σας πω και άλλα αμέσως</w:t>
      </w:r>
      <w:r w:rsidRPr="00AE75EA">
        <w:rPr>
          <w:rFonts w:eastAsia="Times New Roman" w:cs="Times New Roman"/>
          <w:szCs w:val="24"/>
        </w:rPr>
        <w:t>,</w:t>
      </w:r>
      <w:r>
        <w:rPr>
          <w:rFonts w:eastAsia="Times New Roman" w:cs="Times New Roman"/>
          <w:szCs w:val="24"/>
        </w:rPr>
        <w:t xml:space="preserve"> μετά. </w:t>
      </w:r>
    </w:p>
    <w:p w14:paraId="2205DEDD" w14:textId="77777777" w:rsidR="00F618CB" w:rsidRDefault="00733657">
      <w:pPr>
        <w:spacing w:line="600" w:lineRule="auto"/>
        <w:ind w:firstLine="720"/>
        <w:contextualSpacing/>
        <w:jc w:val="both"/>
        <w:rPr>
          <w:rFonts w:eastAsia="Times New Roman" w:cs="Times New Roman"/>
          <w:szCs w:val="24"/>
        </w:rPr>
      </w:pPr>
      <w:r>
        <w:rPr>
          <w:rFonts w:eastAsia="Times New Roman" w:cs="Times New Roman"/>
          <w:szCs w:val="24"/>
        </w:rPr>
        <w:t>Άρα εδώ συζητάμε για ό,τι έχει γίνει μέχρι τώρα. Έχουμε υποστεί πέντε με έξι ελέγχους. Θα μιλήσει και ο Παναγιώτης ο Ρήγας μετά. Όμως, από το 2017 ο έ</w:t>
      </w:r>
      <w:r>
        <w:rPr>
          <w:rFonts w:eastAsia="Times New Roman" w:cs="Times New Roman"/>
          <w:szCs w:val="24"/>
        </w:rPr>
        <w:t>λεγχος για το Υπουργείο Άμυνας έχει κλείσει από τα ευρωπαϊκά με άριστα. Και για το δε Υπουργείο Μεταναστευτικής Πολιτικής</w:t>
      </w:r>
      <w:r w:rsidRPr="00A569FF">
        <w:rPr>
          <w:rFonts w:eastAsia="Times New Roman" w:cs="Times New Roman"/>
          <w:szCs w:val="24"/>
        </w:rPr>
        <w:t>,</w:t>
      </w:r>
      <w:r>
        <w:rPr>
          <w:rFonts w:eastAsia="Times New Roman" w:cs="Times New Roman"/>
          <w:szCs w:val="24"/>
        </w:rPr>
        <w:t xml:space="preserve"> που παίρνει λίγα χρήματα και ρωτάτε που έχει συνολικά 38 εκατομμύρια για όλα αυτά τα χρόνια, έχει κλείσει χωρίς κα</w:t>
      </w:r>
      <w:r>
        <w:rPr>
          <w:rFonts w:eastAsia="Times New Roman" w:cs="Times New Roman"/>
          <w:szCs w:val="24"/>
        </w:rPr>
        <w:t>μ</w:t>
      </w:r>
      <w:r>
        <w:rPr>
          <w:rFonts w:eastAsia="Times New Roman" w:cs="Times New Roman"/>
          <w:szCs w:val="24"/>
        </w:rPr>
        <w:t>μία παρατήρηση. Άρ</w:t>
      </w:r>
      <w:r>
        <w:rPr>
          <w:rFonts w:eastAsia="Times New Roman" w:cs="Times New Roman"/>
          <w:szCs w:val="24"/>
        </w:rPr>
        <w:t xml:space="preserve">α σε αυτά αντιστοιχεί το περιβόητο 1,667. </w:t>
      </w:r>
    </w:p>
    <w:p w14:paraId="2205DEDE" w14:textId="77777777" w:rsidR="00F618CB" w:rsidRDefault="00733657">
      <w:pPr>
        <w:spacing w:line="600" w:lineRule="auto"/>
        <w:ind w:firstLine="720"/>
        <w:contextualSpacing/>
        <w:jc w:val="both"/>
        <w:rPr>
          <w:rFonts w:eastAsia="Times New Roman" w:cs="Times New Roman"/>
          <w:szCs w:val="24"/>
        </w:rPr>
      </w:pPr>
      <w:r w:rsidRPr="002B308D">
        <w:rPr>
          <w:rFonts w:eastAsia="Times New Roman" w:cs="Times New Roman"/>
          <w:b/>
          <w:szCs w:val="24"/>
        </w:rPr>
        <w:t xml:space="preserve">ΧΑΡΑΛΑΜΠΟΣ ΑΘΑΝΑΣΙΟΥ: </w:t>
      </w:r>
      <w:r>
        <w:rPr>
          <w:rFonts w:eastAsia="Times New Roman" w:cs="Times New Roman"/>
          <w:szCs w:val="24"/>
        </w:rPr>
        <w:t>Όχι, έχει…</w:t>
      </w:r>
    </w:p>
    <w:p w14:paraId="2205DEDF" w14:textId="77777777" w:rsidR="00F618CB" w:rsidRDefault="00733657">
      <w:pPr>
        <w:spacing w:line="600" w:lineRule="auto"/>
        <w:ind w:firstLine="720"/>
        <w:contextualSpacing/>
        <w:jc w:val="both"/>
        <w:rPr>
          <w:rFonts w:eastAsia="Times New Roman" w:cs="Times New Roman"/>
          <w:szCs w:val="24"/>
        </w:rPr>
      </w:pPr>
      <w:r w:rsidRPr="00AA7ABB">
        <w:rPr>
          <w:rFonts w:eastAsia="Times New Roman" w:cs="Times New Roman"/>
          <w:b/>
          <w:szCs w:val="24"/>
        </w:rPr>
        <w:t>ΔΗΜΗΤΡΙΟΣ ΒΙΤΣΑΣ (Υπουργός Μεταναστευτικής Πολιτικής):</w:t>
      </w:r>
      <w:r>
        <w:rPr>
          <w:rFonts w:eastAsia="Times New Roman" w:cs="Times New Roman"/>
          <w:b/>
          <w:szCs w:val="24"/>
        </w:rPr>
        <w:t xml:space="preserve"> </w:t>
      </w:r>
      <w:r>
        <w:rPr>
          <w:rFonts w:eastAsia="Times New Roman" w:cs="Times New Roman"/>
          <w:szCs w:val="24"/>
        </w:rPr>
        <w:t xml:space="preserve">Τι θέλετε, να σας απαντήσω; Όχι, με </w:t>
      </w:r>
      <w:proofErr w:type="spellStart"/>
      <w:r>
        <w:rPr>
          <w:rFonts w:eastAsia="Times New Roman" w:cs="Times New Roman"/>
          <w:szCs w:val="24"/>
        </w:rPr>
        <w:t>συγχωρείτε</w:t>
      </w:r>
      <w:proofErr w:type="spellEnd"/>
      <w:r>
        <w:rPr>
          <w:rFonts w:eastAsia="Times New Roman" w:cs="Times New Roman"/>
          <w:szCs w:val="24"/>
        </w:rPr>
        <w:t xml:space="preserve">! Εγώ έχω πλήρη εμπιστοσύνη ότι αυτοί οι </w:t>
      </w:r>
      <w:r>
        <w:rPr>
          <w:rFonts w:eastAsia="Times New Roman" w:cs="Times New Roman"/>
          <w:szCs w:val="24"/>
        </w:rPr>
        <w:t>διεθνείς οργανισμοί</w:t>
      </w:r>
      <w:r>
        <w:rPr>
          <w:rFonts w:eastAsia="Times New Roman" w:cs="Times New Roman"/>
          <w:szCs w:val="24"/>
        </w:rPr>
        <w:t>, όπως ο ΔΟΜ, η Ύπα</w:t>
      </w:r>
      <w:r>
        <w:rPr>
          <w:rFonts w:eastAsia="Times New Roman" w:cs="Times New Roman"/>
          <w:szCs w:val="24"/>
        </w:rPr>
        <w:t xml:space="preserve">τη Αρμοστεία, που ελέγχονται και εσωτερικά, κάνουν καλά τη δουλειά τους και τόσα χρόνια το έχουν αποδείξει. Εσείς λέτε ότι δεν κάνουν καλά τη δουλειά τους; Κάτι τρέχει, εδώ πέρα. Δεν μπορεί να λέτε και το ένα και το άλλο! Τελείωσα με αυτό. </w:t>
      </w:r>
    </w:p>
    <w:p w14:paraId="2205DEE0" w14:textId="77777777" w:rsidR="00F618CB" w:rsidRDefault="00733657">
      <w:pPr>
        <w:spacing w:line="600" w:lineRule="auto"/>
        <w:ind w:firstLine="720"/>
        <w:jc w:val="both"/>
        <w:rPr>
          <w:rFonts w:eastAsia="Times New Roman"/>
          <w:szCs w:val="24"/>
        </w:rPr>
      </w:pPr>
      <w:r>
        <w:rPr>
          <w:rFonts w:eastAsia="Times New Roman"/>
          <w:szCs w:val="24"/>
        </w:rPr>
        <w:t xml:space="preserve">Πάμε τώρα στην </w:t>
      </w:r>
      <w:r>
        <w:rPr>
          <w:rFonts w:eastAsia="Times New Roman"/>
          <w:szCs w:val="24"/>
        </w:rPr>
        <w:t xml:space="preserve">έρευνα της </w:t>
      </w:r>
      <w:r>
        <w:rPr>
          <w:rFonts w:eastAsia="Times New Roman"/>
          <w:szCs w:val="24"/>
          <w:lang w:val="en-US"/>
        </w:rPr>
        <w:t>OLAF</w:t>
      </w:r>
      <w:r>
        <w:rPr>
          <w:rFonts w:eastAsia="Times New Roman"/>
          <w:szCs w:val="24"/>
        </w:rPr>
        <w:t>, ας μου αφαιρέσετε μετά χρόνο. Εδώ η κ</w:t>
      </w:r>
      <w:r>
        <w:rPr>
          <w:rFonts w:eastAsia="Times New Roman"/>
          <w:szCs w:val="24"/>
        </w:rPr>
        <w:t>.</w:t>
      </w:r>
      <w:r>
        <w:rPr>
          <w:rFonts w:eastAsia="Times New Roman"/>
          <w:szCs w:val="24"/>
        </w:rPr>
        <w:t xml:space="preserve"> </w:t>
      </w:r>
      <w:proofErr w:type="spellStart"/>
      <w:r>
        <w:rPr>
          <w:rFonts w:eastAsia="Times New Roman"/>
          <w:szCs w:val="24"/>
        </w:rPr>
        <w:t>Μπερτό</w:t>
      </w:r>
      <w:proofErr w:type="spellEnd"/>
      <w:r>
        <w:rPr>
          <w:rFonts w:eastAsia="Times New Roman"/>
          <w:szCs w:val="24"/>
        </w:rPr>
        <w:t>…</w:t>
      </w:r>
    </w:p>
    <w:p w14:paraId="2205DEE1" w14:textId="77777777" w:rsidR="00F618CB" w:rsidRDefault="00733657">
      <w:pPr>
        <w:spacing w:line="600" w:lineRule="auto"/>
        <w:ind w:firstLine="720"/>
        <w:jc w:val="both"/>
        <w:rPr>
          <w:rFonts w:eastAsia="Times New Roman"/>
          <w:szCs w:val="24"/>
        </w:rPr>
      </w:pPr>
      <w:r>
        <w:rPr>
          <w:rFonts w:eastAsia="Times New Roman"/>
          <w:b/>
          <w:szCs w:val="24"/>
        </w:rPr>
        <w:t>ΚΩΝΣΤΑΝΤΙΝΟΣ ΤΣΙΑΡΑΣ:</w:t>
      </w:r>
      <w:r>
        <w:rPr>
          <w:rFonts w:eastAsia="Times New Roman"/>
          <w:szCs w:val="24"/>
        </w:rPr>
        <w:t xml:space="preserve"> Είναι και άλλοι τρεις Υπουργοί, όμως.</w:t>
      </w:r>
    </w:p>
    <w:p w14:paraId="2205DEE2" w14:textId="77777777" w:rsidR="00F618CB" w:rsidRDefault="00733657">
      <w:pPr>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Αφήστε και για τη δευτερολογία σας, κύριε Υπουργέ.</w:t>
      </w:r>
    </w:p>
    <w:p w14:paraId="2205DEE3" w14:textId="77777777" w:rsidR="00F618CB" w:rsidRDefault="00733657">
      <w:pPr>
        <w:spacing w:line="600" w:lineRule="auto"/>
        <w:ind w:firstLine="720"/>
        <w:jc w:val="both"/>
        <w:rPr>
          <w:rFonts w:eastAsia="Times New Roman"/>
          <w:szCs w:val="24"/>
        </w:rPr>
      </w:pPr>
      <w:r>
        <w:rPr>
          <w:rFonts w:eastAsia="Times New Roman"/>
          <w:b/>
          <w:szCs w:val="24"/>
        </w:rPr>
        <w:t xml:space="preserve">ΔΗΜΗΤΡΙΟΣ ΒΙΤΣΑΣ (Υπουργός Μεταναστευτικής </w:t>
      </w:r>
      <w:r>
        <w:rPr>
          <w:rFonts w:eastAsia="Times New Roman"/>
          <w:b/>
          <w:szCs w:val="24"/>
        </w:rPr>
        <w:t>Πολιτικής):</w:t>
      </w:r>
      <w:r>
        <w:rPr>
          <w:rFonts w:eastAsia="Times New Roman"/>
          <w:szCs w:val="24"/>
        </w:rPr>
        <w:t xml:space="preserve"> Κύριε Πρόεδρε, στη δευτερολογία θα έχω τον πρώην </w:t>
      </w:r>
      <w:r>
        <w:rPr>
          <w:rFonts w:eastAsia="Times New Roman"/>
          <w:szCs w:val="24"/>
        </w:rPr>
        <w:t>δ</w:t>
      </w:r>
      <w:r>
        <w:rPr>
          <w:rFonts w:eastAsia="Times New Roman"/>
          <w:szCs w:val="24"/>
        </w:rPr>
        <w:t>ιευθυντή…</w:t>
      </w:r>
    </w:p>
    <w:p w14:paraId="2205DEE4" w14:textId="77777777" w:rsidR="00F618CB" w:rsidRDefault="00733657">
      <w:pPr>
        <w:spacing w:line="600" w:lineRule="auto"/>
        <w:ind w:firstLine="720"/>
        <w:jc w:val="both"/>
        <w:rPr>
          <w:rFonts w:eastAsia="Times New Roman"/>
          <w:szCs w:val="24"/>
        </w:rPr>
      </w:pPr>
      <w:r>
        <w:rPr>
          <w:rFonts w:eastAsia="Times New Roman"/>
          <w:szCs w:val="24"/>
        </w:rPr>
        <w:t>Η κ</w:t>
      </w:r>
      <w:r>
        <w:rPr>
          <w:rFonts w:eastAsia="Times New Roman"/>
          <w:szCs w:val="24"/>
        </w:rPr>
        <w:t>.</w:t>
      </w:r>
      <w:r>
        <w:rPr>
          <w:rFonts w:eastAsia="Times New Roman"/>
          <w:szCs w:val="24"/>
        </w:rPr>
        <w:t xml:space="preserve"> </w:t>
      </w:r>
      <w:proofErr w:type="spellStart"/>
      <w:r>
        <w:rPr>
          <w:rFonts w:eastAsia="Times New Roman"/>
          <w:szCs w:val="24"/>
        </w:rPr>
        <w:t>Μπερτό</w:t>
      </w:r>
      <w:proofErr w:type="spellEnd"/>
      <w:r>
        <w:rPr>
          <w:rFonts w:eastAsia="Times New Roman"/>
          <w:szCs w:val="24"/>
        </w:rPr>
        <w:t xml:space="preserve"> στις 26 Σεπτεμβρίου το</w:t>
      </w:r>
      <w:r>
        <w:rPr>
          <w:rFonts w:eastAsia="Times New Roman"/>
          <w:szCs w:val="24"/>
        </w:rPr>
        <w:t>ύ</w:t>
      </w:r>
      <w:r>
        <w:rPr>
          <w:rFonts w:eastAsia="Times New Roman"/>
          <w:szCs w:val="24"/>
        </w:rPr>
        <w:t xml:space="preserve"> 2018 ενημερώνει: «Μέχρι σήμερα δεν έχουμε βρει κάποιο στοιχείο κακοδιαχείρισης κονδυλίων καθ’ οιονδήποτε τρόπο. Όλα τα μακροπρόθεσμα κονδύλια υπόκει</w:t>
      </w:r>
      <w:r>
        <w:rPr>
          <w:rFonts w:eastAsia="Times New Roman"/>
          <w:szCs w:val="24"/>
        </w:rPr>
        <w:t xml:space="preserve">νται σε ετήσιες εκκαθαρίσεις λογαριασμών, που σημαίνει ότι ελέγχουμε ετησίως πως όλα έχουν δαπανηθεί σωστά. Δεν βρήκαμε καμμία απόδειξη κακοδιαχείρισης των κονδυλίων, κάτι το οποίο μας επιτρέπει να συνεχίσουμε τη χρηματοδότηση αυτού του έργου». Και στις 5 </w:t>
      </w:r>
      <w:r>
        <w:rPr>
          <w:rFonts w:eastAsia="Times New Roman"/>
          <w:szCs w:val="24"/>
        </w:rPr>
        <w:t>Οκτωβρίου με δική μου επιστολή προς τον Επίτροπο ζητάω να μου γνωστοποιηθούν ποια είναι εκείνα τα στοιχεία με τα οποία γίνεται,</w:t>
      </w:r>
      <w:r w:rsidRPr="002751CB">
        <w:rPr>
          <w:rFonts w:eastAsia="Times New Roman"/>
          <w:szCs w:val="24"/>
        </w:rPr>
        <w:t xml:space="preserve"> </w:t>
      </w:r>
      <w:r>
        <w:rPr>
          <w:rFonts w:eastAsia="Times New Roman"/>
          <w:szCs w:val="24"/>
        </w:rPr>
        <w:t xml:space="preserve">ώστε να ενεργοποιηθεί η </w:t>
      </w:r>
      <w:r>
        <w:rPr>
          <w:rFonts w:eastAsia="Times New Roman"/>
          <w:szCs w:val="24"/>
          <w:lang w:val="en-US"/>
        </w:rPr>
        <w:t>OLAF</w:t>
      </w:r>
      <w:r>
        <w:rPr>
          <w:rFonts w:eastAsia="Times New Roman"/>
          <w:szCs w:val="24"/>
        </w:rPr>
        <w:t>.</w:t>
      </w:r>
    </w:p>
    <w:p w14:paraId="2205DEE5" w14:textId="77777777" w:rsidR="00F618CB" w:rsidRDefault="00733657">
      <w:pPr>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w:t>
      </w:r>
      <w:r>
        <w:rPr>
          <w:rFonts w:eastAsia="Times New Roman"/>
          <w:szCs w:val="24"/>
        </w:rPr>
        <w:t xml:space="preserve">δεν </w:t>
      </w:r>
      <w:r>
        <w:rPr>
          <w:rFonts w:eastAsia="Times New Roman"/>
          <w:szCs w:val="24"/>
        </w:rPr>
        <w:t>ακούστηκε)</w:t>
      </w:r>
    </w:p>
    <w:p w14:paraId="2205DEE6" w14:textId="77777777" w:rsidR="00F618CB" w:rsidRDefault="00733657">
      <w:pPr>
        <w:spacing w:line="600" w:lineRule="auto"/>
        <w:ind w:firstLine="720"/>
        <w:jc w:val="both"/>
        <w:rPr>
          <w:rFonts w:eastAsia="Times New Roman"/>
          <w:szCs w:val="24"/>
        </w:rPr>
      </w:pPr>
      <w:r>
        <w:rPr>
          <w:rFonts w:eastAsia="Times New Roman"/>
          <w:b/>
          <w:szCs w:val="24"/>
        </w:rPr>
        <w:t>ΔΗΜΗΤΡΙΟΣ ΒΙΤΣΑΣ (Υπουργός Μεταναστευτικής Πολιτικής):</w:t>
      </w:r>
      <w:r>
        <w:rPr>
          <w:rFonts w:eastAsia="Times New Roman"/>
          <w:szCs w:val="24"/>
        </w:rPr>
        <w:t xml:space="preserve"> Καλά</w:t>
      </w:r>
      <w:r>
        <w:rPr>
          <w:rFonts w:eastAsia="Times New Roman"/>
          <w:szCs w:val="24"/>
        </w:rPr>
        <w:t xml:space="preserve"> ευχαριστώ πολύ. Αυτό</w:t>
      </w:r>
      <w:r>
        <w:rPr>
          <w:rFonts w:eastAsia="Times New Roman"/>
          <w:szCs w:val="24"/>
        </w:rPr>
        <w:t>,</w:t>
      </w:r>
      <w:r>
        <w:rPr>
          <w:rFonts w:eastAsia="Times New Roman"/>
          <w:szCs w:val="24"/>
        </w:rPr>
        <w:t xml:space="preserve"> βεβαίως, δεν έχει απαντηθεί ακόμα. Αυτή είναι η επιστολή, την οποία και θα καταθέσω στα Πρακτικά. </w:t>
      </w:r>
    </w:p>
    <w:p w14:paraId="2205DEE7" w14:textId="77777777" w:rsidR="00F618CB" w:rsidRDefault="00733657">
      <w:pPr>
        <w:spacing w:line="600" w:lineRule="auto"/>
        <w:ind w:firstLine="720"/>
        <w:jc w:val="both"/>
        <w:rPr>
          <w:rFonts w:eastAsia="Times New Roman"/>
          <w:szCs w:val="24"/>
        </w:rPr>
      </w:pPr>
      <w:r>
        <w:rPr>
          <w:rFonts w:eastAsia="Times New Roman"/>
          <w:szCs w:val="24"/>
        </w:rPr>
        <w:t>Μισό λεπτό, κύριε Πρόεδρε, ολοκληρώνω.</w:t>
      </w:r>
    </w:p>
    <w:p w14:paraId="2205DEE8" w14:textId="77777777" w:rsidR="00F618CB" w:rsidRDefault="00733657">
      <w:pPr>
        <w:spacing w:line="600" w:lineRule="auto"/>
        <w:ind w:firstLine="720"/>
        <w:jc w:val="both"/>
        <w:rPr>
          <w:rFonts w:eastAsia="Times New Roman"/>
          <w:szCs w:val="24"/>
        </w:rPr>
      </w:pPr>
      <w:r>
        <w:rPr>
          <w:rFonts w:eastAsia="Times New Roman"/>
          <w:szCs w:val="24"/>
        </w:rPr>
        <w:lastRenderedPageBreak/>
        <w:t>Και αυτές είναι οι δύο απαντήσεις, η απάντηση που έστειλε στο Ποτάμι το Υπουργείο. Το Ποτάμι το</w:t>
      </w:r>
      <w:r>
        <w:rPr>
          <w:rFonts w:eastAsia="Times New Roman"/>
          <w:szCs w:val="24"/>
        </w:rPr>
        <w:t>υλάχιστον ξέρει ποιον ρωτάει.</w:t>
      </w:r>
      <w:r w:rsidRPr="00B65498">
        <w:rPr>
          <w:rFonts w:eastAsia="Times New Roman"/>
          <w:szCs w:val="24"/>
        </w:rPr>
        <w:t xml:space="preserve"> </w:t>
      </w:r>
    </w:p>
    <w:p w14:paraId="2205DEE9" w14:textId="77777777" w:rsidR="00F618CB" w:rsidRDefault="00733657">
      <w:pPr>
        <w:spacing w:line="600" w:lineRule="auto"/>
        <w:ind w:firstLine="720"/>
        <w:jc w:val="both"/>
        <w:rPr>
          <w:rFonts w:eastAsia="Times New Roman"/>
          <w:szCs w:val="24"/>
        </w:rPr>
      </w:pPr>
      <w:r>
        <w:rPr>
          <w:rFonts w:eastAsia="Times New Roman"/>
          <w:szCs w:val="24"/>
        </w:rPr>
        <w:t xml:space="preserve">(Στο σημείο αυτό ο Υπουργός Μεταναστευτικής Πολιτικής κ. Δημήτριος Βίτσας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w:t>
      </w:r>
      <w:r>
        <w:rPr>
          <w:rFonts w:eastAsia="Times New Roman"/>
          <w:szCs w:val="24"/>
        </w:rPr>
        <w:t>της Βουλής)</w:t>
      </w:r>
    </w:p>
    <w:p w14:paraId="2205DEEA" w14:textId="77777777" w:rsidR="00F618CB" w:rsidRDefault="00733657">
      <w:pPr>
        <w:spacing w:line="600" w:lineRule="auto"/>
        <w:ind w:firstLine="720"/>
        <w:jc w:val="both"/>
        <w:rPr>
          <w:rFonts w:eastAsia="Times New Roman"/>
          <w:szCs w:val="24"/>
        </w:rPr>
      </w:pPr>
      <w:r>
        <w:rPr>
          <w:rFonts w:eastAsia="Times New Roman"/>
          <w:szCs w:val="24"/>
        </w:rPr>
        <w:t xml:space="preserve">Σας λέω ότι η </w:t>
      </w:r>
      <w:r>
        <w:rPr>
          <w:rFonts w:eastAsia="Times New Roman"/>
          <w:szCs w:val="24"/>
          <w:lang w:val="en-US"/>
        </w:rPr>
        <w:t>OLAF</w:t>
      </w:r>
      <w:r>
        <w:rPr>
          <w:rFonts w:eastAsia="Times New Roman"/>
          <w:szCs w:val="24"/>
        </w:rPr>
        <w:t xml:space="preserve"> στις 3</w:t>
      </w:r>
      <w:r>
        <w:rPr>
          <w:rFonts w:eastAsia="Times New Roman"/>
          <w:szCs w:val="24"/>
        </w:rPr>
        <w:t>-</w:t>
      </w:r>
      <w:r>
        <w:rPr>
          <w:rFonts w:eastAsia="Times New Roman"/>
          <w:szCs w:val="24"/>
        </w:rPr>
        <w:t>11</w:t>
      </w:r>
      <w:r>
        <w:rPr>
          <w:rFonts w:eastAsia="Times New Roman"/>
          <w:szCs w:val="24"/>
        </w:rPr>
        <w:t>-</w:t>
      </w:r>
      <w:r>
        <w:rPr>
          <w:rFonts w:eastAsia="Times New Roman"/>
          <w:szCs w:val="24"/>
        </w:rPr>
        <w:t>2017 -επειδή υπάρχει μέσα στην ερώτησή σας-</w:t>
      </w:r>
      <w:r>
        <w:rPr>
          <w:rFonts w:eastAsia="Times New Roman"/>
          <w:szCs w:val="24"/>
        </w:rPr>
        <w:t xml:space="preserve"> </w:t>
      </w:r>
      <w:r>
        <w:rPr>
          <w:rFonts w:eastAsia="Times New Roman"/>
          <w:szCs w:val="24"/>
        </w:rPr>
        <w:t>κάνει μαζί με το ελληνικό γραφείο της Γενικής Γραμματείας Καταπολέμησης της Διαφθοράς έρευνα για ΜΚΟ, η οποία χρηματοδοτήθηκε αποκλειστικά από κονδύλια της Ευρωπαϊκής Ένωσ</w:t>
      </w:r>
      <w:r>
        <w:rPr>
          <w:rFonts w:eastAsia="Times New Roman"/>
          <w:szCs w:val="24"/>
        </w:rPr>
        <w:t xml:space="preserve">ης με το ποσό των 7.150.000 ευρώ. Κάνει αυτή την έρευνα. Τώρα κάνει και την έρευνα, μετά τα δημοσιεύματα, που της έδωσε η </w:t>
      </w:r>
      <w:r>
        <w:rPr>
          <w:rFonts w:eastAsia="Times New Roman"/>
          <w:szCs w:val="24"/>
        </w:rPr>
        <w:t>ε</w:t>
      </w:r>
      <w:r>
        <w:rPr>
          <w:rFonts w:eastAsia="Times New Roman"/>
          <w:szCs w:val="24"/>
        </w:rPr>
        <w:t>πιτροπή, η οποία λέει «Όσο με αφορά, δεν έχω βρει τίποτα». Είναι δύο διαφορετικές, για να είμαστε μεταξύ μας εντάξει. Αυτά τα έγγραφα</w:t>
      </w:r>
      <w:r>
        <w:rPr>
          <w:rFonts w:eastAsia="Times New Roman"/>
          <w:szCs w:val="24"/>
        </w:rPr>
        <w:t>, όμως, δεν μπορώ να σας τα δώσω.</w:t>
      </w:r>
    </w:p>
    <w:p w14:paraId="2205DEEB" w14:textId="77777777" w:rsidR="00F618CB" w:rsidRDefault="00733657">
      <w:pPr>
        <w:spacing w:line="600" w:lineRule="auto"/>
        <w:ind w:firstLine="720"/>
        <w:jc w:val="both"/>
        <w:rPr>
          <w:rFonts w:eastAsia="Times New Roman"/>
          <w:szCs w:val="24"/>
        </w:rPr>
      </w:pPr>
      <w:r>
        <w:rPr>
          <w:rFonts w:eastAsia="Times New Roman"/>
          <w:szCs w:val="24"/>
        </w:rPr>
        <w:t>Εμείς τώρα τι έχουμε κάνει; Για να κλείσω και θα τα πούμε και στη δευτερολογία μου.</w:t>
      </w:r>
    </w:p>
    <w:p w14:paraId="2205DEEC" w14:textId="77777777" w:rsidR="00F618CB" w:rsidRDefault="00733657">
      <w:pPr>
        <w:spacing w:line="600" w:lineRule="auto"/>
        <w:ind w:firstLine="720"/>
        <w:jc w:val="center"/>
        <w:rPr>
          <w:rFonts w:eastAsia="Times New Roman"/>
          <w:szCs w:val="24"/>
        </w:rPr>
      </w:pPr>
      <w:r>
        <w:rPr>
          <w:rFonts w:eastAsia="Times New Roman"/>
          <w:szCs w:val="24"/>
        </w:rPr>
        <w:t>(Θόρυβος στην Αίθουσα)</w:t>
      </w:r>
    </w:p>
    <w:p w14:paraId="2205DEED" w14:textId="77777777" w:rsidR="00F618CB" w:rsidRDefault="00733657">
      <w:pPr>
        <w:spacing w:line="600" w:lineRule="auto"/>
        <w:ind w:firstLine="720"/>
        <w:jc w:val="both"/>
        <w:rPr>
          <w:rFonts w:eastAsia="Times New Roman"/>
          <w:szCs w:val="24"/>
        </w:rPr>
      </w:pPr>
      <w:r>
        <w:rPr>
          <w:rFonts w:eastAsia="Times New Roman"/>
          <w:szCs w:val="24"/>
        </w:rPr>
        <w:t>Δεν θέλετε; Βιάζεστε;</w:t>
      </w:r>
    </w:p>
    <w:p w14:paraId="2205DEEE" w14:textId="77777777" w:rsidR="00F618CB" w:rsidRDefault="00733657">
      <w:pPr>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 xml:space="preserve">Βάλτε τελεία, κύριε Υπουργέ. Κάνουμε κακή χρήση του χρόνου </w:t>
      </w:r>
      <w:r>
        <w:rPr>
          <w:rFonts w:eastAsia="Times New Roman"/>
          <w:szCs w:val="24"/>
        </w:rPr>
        <w:t>τώρα.</w:t>
      </w:r>
    </w:p>
    <w:p w14:paraId="2205DEEF" w14:textId="77777777" w:rsidR="00F618CB" w:rsidRDefault="00733657">
      <w:pPr>
        <w:spacing w:line="600" w:lineRule="auto"/>
        <w:ind w:firstLine="720"/>
        <w:jc w:val="both"/>
        <w:rPr>
          <w:rFonts w:eastAsia="Times New Roman"/>
          <w:szCs w:val="24"/>
        </w:rPr>
      </w:pPr>
      <w:r>
        <w:rPr>
          <w:rFonts w:eastAsia="Times New Roman"/>
          <w:b/>
          <w:szCs w:val="24"/>
        </w:rPr>
        <w:t>ΝΙΚΟΛΑΟΣ</w:t>
      </w:r>
      <w:r>
        <w:rPr>
          <w:rFonts w:eastAsia="Times New Roman"/>
          <w:b/>
          <w:szCs w:val="24"/>
        </w:rPr>
        <w:t xml:space="preserve"> </w:t>
      </w:r>
      <w:r w:rsidRPr="00D04750">
        <w:rPr>
          <w:rFonts w:eastAsia="Times New Roman"/>
          <w:b/>
          <w:szCs w:val="24"/>
        </w:rPr>
        <w:t>-</w:t>
      </w:r>
      <w:r>
        <w:rPr>
          <w:rFonts w:eastAsia="Times New Roman"/>
          <w:b/>
          <w:szCs w:val="24"/>
        </w:rPr>
        <w:t xml:space="preserve"> </w:t>
      </w:r>
      <w:r>
        <w:rPr>
          <w:rFonts w:eastAsia="Times New Roman"/>
          <w:b/>
          <w:szCs w:val="24"/>
        </w:rPr>
        <w:t>ΓΕΩΡΓΙΟΣ ΔΕΝΔΙΑΣ:</w:t>
      </w:r>
      <w:r>
        <w:rPr>
          <w:rFonts w:eastAsia="Times New Roman"/>
          <w:szCs w:val="24"/>
        </w:rPr>
        <w:t xml:space="preserve"> Ναι, βιαζόμαστε.</w:t>
      </w:r>
    </w:p>
    <w:p w14:paraId="2205DEF0" w14:textId="77777777" w:rsidR="00F618CB" w:rsidRDefault="00733657">
      <w:pPr>
        <w:spacing w:line="600" w:lineRule="auto"/>
        <w:ind w:firstLine="720"/>
        <w:jc w:val="both"/>
        <w:rPr>
          <w:rFonts w:eastAsia="Times New Roman"/>
          <w:szCs w:val="24"/>
        </w:rPr>
      </w:pPr>
      <w:r>
        <w:rPr>
          <w:rFonts w:eastAsia="Times New Roman"/>
          <w:b/>
          <w:szCs w:val="24"/>
        </w:rPr>
        <w:t>ΔΗΜΗΤΡΙΟΣ ΒΙΤΣΑΣ (Υπουργός Μεταναστευτικής Πολιτικής):</w:t>
      </w:r>
      <w:r>
        <w:rPr>
          <w:rFonts w:eastAsia="Times New Roman"/>
          <w:szCs w:val="24"/>
        </w:rPr>
        <w:t xml:space="preserve"> Μαθαίνετε. Δεν μαθαίνετε;</w:t>
      </w:r>
    </w:p>
    <w:p w14:paraId="2205DEF1" w14:textId="77777777" w:rsidR="00F618CB" w:rsidRDefault="00733657">
      <w:pPr>
        <w:spacing w:line="600" w:lineRule="auto"/>
        <w:ind w:firstLine="720"/>
        <w:jc w:val="both"/>
        <w:rPr>
          <w:rFonts w:eastAsia="Times New Roman"/>
          <w:szCs w:val="24"/>
        </w:rPr>
      </w:pPr>
      <w:r>
        <w:rPr>
          <w:rFonts w:eastAsia="Times New Roman"/>
          <w:szCs w:val="24"/>
        </w:rPr>
        <w:t>Αυτή</w:t>
      </w:r>
      <w:r>
        <w:rPr>
          <w:rFonts w:eastAsia="Times New Roman"/>
          <w:szCs w:val="24"/>
        </w:rPr>
        <w:t xml:space="preserve"> τη στιγμή έχουμε δημιουργήσει ένα σύστημα φιλοξενίας, όπου είκοσι πέντε χιλιάδες άνθρωποι μένουν σε διαμερίσματα. Έχουμε δημιουργήσει είκοσι οκτώ δομές προσωρινής φιλοξενίας -έχω και ορισμένες φωτογραφίες από τις δομές εκεί, από τις είκοσι οκτώ, τις δεκαο</w:t>
      </w:r>
      <w:r>
        <w:rPr>
          <w:rFonts w:eastAsia="Times New Roman"/>
          <w:szCs w:val="24"/>
        </w:rPr>
        <w:t>κτώ- και υπάρχουν και έξι κέντρα υποδοχής και ταυτοποίησης. Σας ξαναλέω εδώ και τρεις μήνες «Μην επικεντρώνετε στη Μόρια. Στη Μόρια υπάρχει ένα πρόγραμμα. Στη Μόρια σιγά-σιγά θα αρχίσει να λύνεται αυτό το ζήτημα». Το πρόβλημά μου, το πρόβλημά σας, το πρόβλ</w:t>
      </w:r>
      <w:r>
        <w:rPr>
          <w:rFonts w:eastAsia="Times New Roman"/>
          <w:szCs w:val="24"/>
        </w:rPr>
        <w:t xml:space="preserve">ημα όλων μας, είναι η Σάμος, γιατί έχει </w:t>
      </w:r>
      <w:proofErr w:type="spellStart"/>
      <w:r>
        <w:rPr>
          <w:rFonts w:eastAsia="Times New Roman"/>
          <w:szCs w:val="24"/>
        </w:rPr>
        <w:t>στοχοποιηθεί</w:t>
      </w:r>
      <w:proofErr w:type="spellEnd"/>
      <w:r>
        <w:rPr>
          <w:rFonts w:eastAsia="Times New Roman"/>
          <w:szCs w:val="24"/>
        </w:rPr>
        <w:t xml:space="preserve"> το νησί. Γιατί μόνο από τον Σεπτέμβριο μέχρι τις 25 Οκτωβρίου στη Σάμο έχουμε δύο χιλιάδες τριακόσιες δεκαεπτά εισροές και έφυγαν χίλιοι </w:t>
      </w:r>
      <w:proofErr w:type="spellStart"/>
      <w:r>
        <w:rPr>
          <w:rFonts w:eastAsia="Times New Roman"/>
          <w:szCs w:val="24"/>
        </w:rPr>
        <w:t>εκατόν</w:t>
      </w:r>
      <w:proofErr w:type="spellEnd"/>
      <w:r>
        <w:rPr>
          <w:rFonts w:eastAsia="Times New Roman"/>
          <w:szCs w:val="24"/>
        </w:rPr>
        <w:t xml:space="preserve"> τρεις.</w:t>
      </w:r>
    </w:p>
    <w:p w14:paraId="2205DEF2" w14:textId="77777777" w:rsidR="00F618CB" w:rsidRDefault="00733657">
      <w:pPr>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Στη Μυτιλήνη;</w:t>
      </w:r>
    </w:p>
    <w:p w14:paraId="2205DEF3" w14:textId="77777777" w:rsidR="00F618CB" w:rsidRDefault="00733657">
      <w:pPr>
        <w:spacing w:line="600" w:lineRule="auto"/>
        <w:ind w:firstLine="720"/>
        <w:jc w:val="both"/>
        <w:rPr>
          <w:rFonts w:eastAsia="Times New Roman"/>
          <w:szCs w:val="24"/>
        </w:rPr>
      </w:pPr>
      <w:r>
        <w:rPr>
          <w:rFonts w:eastAsia="Times New Roman"/>
          <w:b/>
          <w:szCs w:val="24"/>
        </w:rPr>
        <w:lastRenderedPageBreak/>
        <w:t>ΔΗΜΗΤΡΙΟΣ ΒΙΤΣΑΣ</w:t>
      </w:r>
      <w:r>
        <w:rPr>
          <w:rFonts w:eastAsia="Times New Roman"/>
          <w:b/>
          <w:szCs w:val="24"/>
        </w:rPr>
        <w:t xml:space="preserve"> (Υπουργός Μεταναστευτικής Πολιτικής):</w:t>
      </w:r>
      <w:r>
        <w:rPr>
          <w:rFonts w:eastAsia="Times New Roman"/>
          <w:szCs w:val="24"/>
        </w:rPr>
        <w:t xml:space="preserve"> Στη Μυτιλήνη</w:t>
      </w:r>
      <w:r>
        <w:rPr>
          <w:rFonts w:eastAsia="Times New Roman"/>
          <w:szCs w:val="24"/>
        </w:rPr>
        <w:t>,</w:t>
      </w:r>
      <w:r>
        <w:rPr>
          <w:rFonts w:eastAsia="Times New Roman"/>
          <w:szCs w:val="24"/>
        </w:rPr>
        <w:t xml:space="preserve"> σε αυτό το χρονικό διάστημα, κύριε Αθανασίου, έχουν μπει δύο χιλιάδες οκτακόσιες εννέα και έχουν φύγει τρεις χιλιάδες εξακόσιες εξήντα δύο.</w:t>
      </w:r>
    </w:p>
    <w:p w14:paraId="2205DEF4" w14:textId="77777777" w:rsidR="00F618CB" w:rsidRDefault="00733657">
      <w:pPr>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Τρεις χιλιάδες τριακόσιες ογδόντα πέντε.</w:t>
      </w:r>
    </w:p>
    <w:p w14:paraId="2205DEF5" w14:textId="77777777" w:rsidR="00F618CB" w:rsidRDefault="00733657">
      <w:pPr>
        <w:spacing w:line="600" w:lineRule="auto"/>
        <w:ind w:firstLine="720"/>
        <w:jc w:val="both"/>
        <w:rPr>
          <w:rFonts w:eastAsia="Times New Roman"/>
          <w:b/>
          <w:szCs w:val="24"/>
        </w:rPr>
      </w:pPr>
      <w:r>
        <w:rPr>
          <w:rFonts w:eastAsia="Times New Roman"/>
          <w:b/>
          <w:szCs w:val="24"/>
        </w:rPr>
        <w:t xml:space="preserve">ΠΡΟΕΔΡΕΥΩΝ (Γεώργιος Βαρεμένος): </w:t>
      </w:r>
      <w:r>
        <w:rPr>
          <w:rFonts w:eastAsia="Times New Roman"/>
          <w:szCs w:val="24"/>
        </w:rPr>
        <w:t>Δεν θα τα χαλάσουμε στον λογαριασμό.</w:t>
      </w:r>
    </w:p>
    <w:p w14:paraId="2205DEF6" w14:textId="77777777" w:rsidR="00F618CB" w:rsidRDefault="00733657">
      <w:pPr>
        <w:spacing w:line="600" w:lineRule="auto"/>
        <w:ind w:firstLine="720"/>
        <w:jc w:val="both"/>
        <w:rPr>
          <w:rFonts w:eastAsia="Times New Roman"/>
          <w:szCs w:val="24"/>
        </w:rPr>
      </w:pPr>
      <w:r>
        <w:rPr>
          <w:rFonts w:eastAsia="Times New Roman"/>
          <w:b/>
          <w:szCs w:val="24"/>
        </w:rPr>
        <w:t>ΔΗΜΗΤΡΙΟΣ ΒΙΤΣΑΣ (Υπουργός Μεταναστευτικής Πολιτικής):</w:t>
      </w:r>
      <w:r>
        <w:rPr>
          <w:rFonts w:eastAsia="Times New Roman"/>
          <w:szCs w:val="24"/>
        </w:rPr>
        <w:t xml:space="preserve"> Σας λέω μέχρι τις 25 Οκτωβρίου. </w:t>
      </w:r>
    </w:p>
    <w:p w14:paraId="2205DEF7" w14:textId="77777777" w:rsidR="00F618CB" w:rsidRDefault="00733657">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Κύριε Υπουργέ, βάλτε μια τελεία τώρα</w:t>
      </w:r>
      <w:r>
        <w:rPr>
          <w:rFonts w:eastAsia="Times New Roman"/>
          <w:szCs w:val="24"/>
        </w:rPr>
        <w:t>,</w:t>
      </w:r>
      <w:r>
        <w:rPr>
          <w:rFonts w:eastAsia="Times New Roman"/>
          <w:szCs w:val="24"/>
        </w:rPr>
        <w:t xml:space="preserve"> να έρθει και ο επόμενος.</w:t>
      </w:r>
    </w:p>
    <w:p w14:paraId="2205DEF8" w14:textId="77777777" w:rsidR="00F618CB" w:rsidRDefault="00733657">
      <w:pPr>
        <w:spacing w:line="600" w:lineRule="auto"/>
        <w:ind w:firstLine="720"/>
        <w:jc w:val="both"/>
        <w:rPr>
          <w:rFonts w:eastAsia="Times New Roman"/>
          <w:szCs w:val="24"/>
        </w:rPr>
      </w:pPr>
      <w:r>
        <w:rPr>
          <w:rFonts w:eastAsia="Times New Roman"/>
          <w:b/>
          <w:szCs w:val="24"/>
        </w:rPr>
        <w:t>ΔΗ</w:t>
      </w:r>
      <w:r>
        <w:rPr>
          <w:rFonts w:eastAsia="Times New Roman"/>
          <w:b/>
          <w:szCs w:val="24"/>
        </w:rPr>
        <w:t>ΜΗΤΡΙΟΣ ΒΙΤΣΑΣ (Υπουργός Μεταναστευτικής Πολιτικής):</w:t>
      </w:r>
      <w:r>
        <w:rPr>
          <w:rFonts w:eastAsia="Times New Roman"/>
          <w:szCs w:val="24"/>
        </w:rPr>
        <w:t xml:space="preserve"> Για να το κλείσω, γιατί έχω και άλλα…</w:t>
      </w:r>
    </w:p>
    <w:p w14:paraId="2205DEF9" w14:textId="77777777" w:rsidR="00F618CB" w:rsidRDefault="00733657">
      <w:pPr>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Μα, εσείς τον Σεπτέμβριο λέγατε ότι θα φύγουν όλοι.</w:t>
      </w:r>
    </w:p>
    <w:p w14:paraId="2205DEFA" w14:textId="77777777" w:rsidR="00F618CB" w:rsidRDefault="00733657">
      <w:pPr>
        <w:spacing w:line="600" w:lineRule="auto"/>
        <w:ind w:firstLine="720"/>
        <w:jc w:val="both"/>
        <w:rPr>
          <w:rFonts w:eastAsia="Times New Roman"/>
          <w:szCs w:val="24"/>
        </w:rPr>
      </w:pPr>
      <w:r>
        <w:rPr>
          <w:rFonts w:eastAsia="Times New Roman"/>
          <w:b/>
          <w:szCs w:val="24"/>
        </w:rPr>
        <w:t>ΔΗΜΗΤΡΙΟΣ ΒΙΤΣΑΣ (Υπουργός Μεταναστευτικής Πολιτικής):</w:t>
      </w:r>
      <w:r>
        <w:rPr>
          <w:rFonts w:eastAsia="Times New Roman"/>
          <w:szCs w:val="24"/>
        </w:rPr>
        <w:t xml:space="preserve"> Έχουμε την ίδια συζήτηση, κύριε Αθαν</w:t>
      </w:r>
      <w:r>
        <w:rPr>
          <w:rFonts w:eastAsia="Times New Roman"/>
          <w:szCs w:val="24"/>
        </w:rPr>
        <w:t xml:space="preserve">ασίου, που είχαμε με την </w:t>
      </w:r>
      <w:proofErr w:type="spellStart"/>
      <w:r>
        <w:rPr>
          <w:rFonts w:eastAsia="Times New Roman"/>
          <w:szCs w:val="24"/>
        </w:rPr>
        <w:t>Ειδομένη</w:t>
      </w:r>
      <w:proofErr w:type="spellEnd"/>
      <w:r>
        <w:rPr>
          <w:rFonts w:eastAsia="Times New Roman"/>
          <w:szCs w:val="24"/>
        </w:rPr>
        <w:t xml:space="preserve">: «Γιατί στην </w:t>
      </w:r>
      <w:proofErr w:type="spellStart"/>
      <w:r>
        <w:rPr>
          <w:rFonts w:eastAsia="Times New Roman"/>
          <w:szCs w:val="24"/>
        </w:rPr>
        <w:t>Ειδομένη</w:t>
      </w:r>
      <w:proofErr w:type="spellEnd"/>
      <w:r>
        <w:rPr>
          <w:rFonts w:eastAsia="Times New Roman"/>
          <w:szCs w:val="24"/>
        </w:rPr>
        <w:t xml:space="preserve"> δεν εκκενώθηκε στις 10 του μήνα και εκκενώθηκε σε έναν μήνα;», «Γιατί ο </w:t>
      </w:r>
      <w:r>
        <w:rPr>
          <w:rFonts w:eastAsia="Times New Roman"/>
          <w:szCs w:val="24"/>
        </w:rPr>
        <w:lastRenderedPageBreak/>
        <w:t xml:space="preserve">Πειραιάς δεν εκκενώθηκε στις 15 Απριλίου -εγώ το είχα πει αυτό- και εκκενώθηκε στις 30 Απριλίου;», «Γιατί στη Μόρια δεν γίνεται </w:t>
      </w:r>
      <w:r>
        <w:rPr>
          <w:rFonts w:eastAsia="Times New Roman"/>
          <w:szCs w:val="24"/>
        </w:rPr>
        <w:t xml:space="preserve">το βιολογικό;», όταν ολοκληρώνονται οι γραφειοκρατικές διαδικασίες «Γιατί αργεί το βιολογικό;» και όταν θα γίνει το βιολογικό -που θα γίνει- θα αρχίσουμε μετά </w:t>
      </w:r>
      <w:r>
        <w:rPr>
          <w:rFonts w:eastAsia="Times New Roman"/>
          <w:szCs w:val="24"/>
        </w:rPr>
        <w:t>τ</w:t>
      </w:r>
      <w:r>
        <w:rPr>
          <w:rFonts w:eastAsia="Times New Roman"/>
          <w:szCs w:val="24"/>
        </w:rPr>
        <w:t>η συζήτηση «Είναι καλό το βιολογικό; Μήπως στάζει το βιολογικό;».</w:t>
      </w:r>
    </w:p>
    <w:p w14:paraId="2205DEFB" w14:textId="77777777" w:rsidR="00F618CB" w:rsidRDefault="0073365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Εντάξει, είναι σοβαρή αυτή η σ</w:t>
      </w:r>
      <w:r>
        <w:rPr>
          <w:rFonts w:eastAsia="Times New Roman" w:cs="Times New Roman"/>
          <w:szCs w:val="24"/>
        </w:rPr>
        <w:t>υζήτηση;</w:t>
      </w:r>
    </w:p>
    <w:p w14:paraId="2205DEFC" w14:textId="77777777" w:rsidR="00F618CB" w:rsidRDefault="00733657">
      <w:pPr>
        <w:autoSpaceDE w:val="0"/>
        <w:autoSpaceDN w:val="0"/>
        <w:adjustRightInd w:val="0"/>
        <w:spacing w:line="600" w:lineRule="auto"/>
        <w:ind w:firstLine="720"/>
        <w:jc w:val="both"/>
        <w:rPr>
          <w:rFonts w:eastAsia="Times New Roman" w:cs="Times New Roman"/>
          <w:szCs w:val="24"/>
        </w:rPr>
      </w:pPr>
      <w:r w:rsidRPr="00EC2B05">
        <w:rPr>
          <w:rFonts w:eastAsia="Times New Roman" w:cs="Times New Roman"/>
          <w:b/>
          <w:szCs w:val="24"/>
        </w:rPr>
        <w:t>ΧΑΡΑΛΑΜΠΟΣ ΑΘΑΝΑΣΙΟΥ:</w:t>
      </w:r>
      <w:r>
        <w:rPr>
          <w:rFonts w:eastAsia="Times New Roman" w:cs="Times New Roman"/>
          <w:szCs w:val="24"/>
        </w:rPr>
        <w:t xml:space="preserve"> Πέντε χρόνια, κύριε Υπουργέ.</w:t>
      </w:r>
    </w:p>
    <w:p w14:paraId="2205DEFD" w14:textId="77777777" w:rsidR="00F618CB" w:rsidRDefault="00733657">
      <w:pPr>
        <w:autoSpaceDE w:val="0"/>
        <w:autoSpaceDN w:val="0"/>
        <w:adjustRightInd w:val="0"/>
        <w:spacing w:line="600" w:lineRule="auto"/>
        <w:ind w:firstLine="720"/>
        <w:jc w:val="both"/>
        <w:rPr>
          <w:rFonts w:eastAsia="Times New Roman" w:cs="Times New Roman"/>
          <w:szCs w:val="24"/>
        </w:rPr>
      </w:pPr>
      <w:r w:rsidRPr="00EC2B05">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Είναι σοβαρή συζήτηση;</w:t>
      </w:r>
    </w:p>
    <w:p w14:paraId="2205DEFE" w14:textId="77777777" w:rsidR="00F618CB" w:rsidRDefault="00733657">
      <w:pPr>
        <w:autoSpaceDE w:val="0"/>
        <w:autoSpaceDN w:val="0"/>
        <w:adjustRightInd w:val="0"/>
        <w:spacing w:line="600" w:lineRule="auto"/>
        <w:ind w:firstLine="720"/>
        <w:jc w:val="both"/>
        <w:rPr>
          <w:rFonts w:eastAsia="Times New Roman" w:cs="Times New Roman"/>
          <w:szCs w:val="24"/>
        </w:rPr>
      </w:pPr>
      <w:r w:rsidRPr="00EC2B05">
        <w:rPr>
          <w:rFonts w:eastAsia="Times New Roman" w:cs="Times New Roman"/>
          <w:b/>
          <w:szCs w:val="24"/>
        </w:rPr>
        <w:t>ΠΡΟΕΔΡΕΥΩΝ (Γεώργιος Βαρεμένος):</w:t>
      </w:r>
      <w:r>
        <w:rPr>
          <w:rFonts w:eastAsia="Times New Roman" w:cs="Times New Roman"/>
          <w:szCs w:val="24"/>
        </w:rPr>
        <w:t xml:space="preserve"> Κύριε Υπουργέ, ευχαριστούμε.</w:t>
      </w:r>
    </w:p>
    <w:p w14:paraId="2205DEFF" w14:textId="77777777" w:rsidR="00F618CB" w:rsidRDefault="00733657">
      <w:pPr>
        <w:autoSpaceDE w:val="0"/>
        <w:autoSpaceDN w:val="0"/>
        <w:adjustRightInd w:val="0"/>
        <w:spacing w:line="600" w:lineRule="auto"/>
        <w:ind w:firstLine="720"/>
        <w:jc w:val="both"/>
        <w:rPr>
          <w:rFonts w:eastAsia="Times New Roman" w:cs="Times New Roman"/>
          <w:szCs w:val="24"/>
        </w:rPr>
      </w:pPr>
      <w:r w:rsidRPr="00EC2B05">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Σ</w:t>
      </w:r>
      <w:r>
        <w:rPr>
          <w:rFonts w:eastAsia="Times New Roman" w:cs="Times New Roman"/>
          <w:szCs w:val="24"/>
        </w:rPr>
        <w:t xml:space="preserve">ας καταθέτω, λοιπόν, και </w:t>
      </w:r>
      <w:r>
        <w:rPr>
          <w:rFonts w:eastAsia="Times New Roman" w:cs="Times New Roman"/>
          <w:szCs w:val="24"/>
        </w:rPr>
        <w:t>κάτι</w:t>
      </w:r>
      <w:r>
        <w:rPr>
          <w:rFonts w:eastAsia="Times New Roman" w:cs="Times New Roman"/>
          <w:szCs w:val="24"/>
        </w:rPr>
        <w:t xml:space="preserve"> μικρό από την Υπηρεσία Ασύλου όσον αφορά </w:t>
      </w:r>
      <w:r>
        <w:rPr>
          <w:rFonts w:eastAsia="Times New Roman" w:cs="Times New Roman"/>
          <w:szCs w:val="24"/>
        </w:rPr>
        <w:t>σ</w:t>
      </w:r>
      <w:r>
        <w:rPr>
          <w:rFonts w:eastAsia="Times New Roman" w:cs="Times New Roman"/>
          <w:szCs w:val="24"/>
        </w:rPr>
        <w:t xml:space="preserve">τη διαχείριση των ευρωπαϊκών κονδυλίων. Τα υπόλοιπα θα τα βρείτε στο </w:t>
      </w:r>
      <w:proofErr w:type="spellStart"/>
      <w:r>
        <w:rPr>
          <w:rFonts w:eastAsia="Times New Roman" w:cs="Times New Roman"/>
          <w:szCs w:val="24"/>
        </w:rPr>
        <w:t>στικάκι</w:t>
      </w:r>
      <w:proofErr w:type="spellEnd"/>
      <w:r>
        <w:rPr>
          <w:rFonts w:eastAsia="Times New Roman" w:cs="Times New Roman"/>
          <w:szCs w:val="24"/>
        </w:rPr>
        <w:t>.</w:t>
      </w:r>
    </w:p>
    <w:p w14:paraId="2205DF00" w14:textId="77777777" w:rsidR="00F618CB" w:rsidRDefault="00733657">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Υπουργός </w:t>
      </w:r>
      <w:r w:rsidRPr="000D63A8">
        <w:rPr>
          <w:rFonts w:eastAsia="Times New Roman" w:cs="Times New Roman"/>
          <w:szCs w:val="24"/>
        </w:rPr>
        <w:t xml:space="preserve">κ. </w:t>
      </w:r>
      <w:r>
        <w:rPr>
          <w:rFonts w:eastAsia="Times New Roman" w:cs="Times New Roman"/>
          <w:szCs w:val="24"/>
        </w:rPr>
        <w:t>Δημήτριος Βίτσας</w:t>
      </w:r>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2205DF01"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σας πω το εξής: Η κατάσταση είναι δύσκολη, ιδιαίτερα στα νησιά. Την Πέμπτη, την Παρασκευή και το Σάββατο ήμουν στην Τουρκία, όπου είχα συνάντηση και με τον Υπουργό Εσωτερικών της Τουρκίας. Η συνάντηση είχε ως θέμα μόνο το </w:t>
      </w:r>
      <w:r>
        <w:rPr>
          <w:rFonts w:eastAsia="Times New Roman" w:cs="Times New Roman"/>
          <w:szCs w:val="24"/>
        </w:rPr>
        <w:t>μ</w:t>
      </w:r>
      <w:r>
        <w:rPr>
          <w:rFonts w:eastAsia="Times New Roman" w:cs="Times New Roman"/>
          <w:szCs w:val="24"/>
        </w:rPr>
        <w:t xml:space="preserve">εταναστευτικό, ανταλλαγή </w:t>
      </w:r>
      <w:r>
        <w:rPr>
          <w:rFonts w:eastAsia="Times New Roman" w:cs="Times New Roman"/>
          <w:szCs w:val="24"/>
        </w:rPr>
        <w:t>σκέψεων όσον αφορά τι περισσότερο μπορούμε να κάνουμε ώστε και το 24% αύξηση να γίνει 24% μείωση. Έχουν και αυτοί στην Τουρκία τεσσεράμισι εκατομμύρια πρόσφυγες και μετανάστες, δηλαδή τριάμισι εκατομμύρια Σύριους και ένα εκατομμύριο. Μου έλεγε, λοιπόν, τις</w:t>
      </w:r>
      <w:r>
        <w:rPr>
          <w:rFonts w:eastAsia="Times New Roman" w:cs="Times New Roman"/>
          <w:szCs w:val="24"/>
        </w:rPr>
        <w:t xml:space="preserve"> αποτροπές που κάνουν οι ίδιοι, ώστε να μην αφήσουν να περάσουν τα παράλια. Και στο τέλος του μήνα -το ξέρει ο Φώτης Κουβέλης, ο οποίος δεν είναι αυτή τη στιγμή εδώ- έχουμε συνάντηση στην Αθήνα με τον </w:t>
      </w:r>
      <w:r>
        <w:rPr>
          <w:rFonts w:eastAsia="Times New Roman" w:cs="Times New Roman"/>
          <w:szCs w:val="24"/>
        </w:rPr>
        <w:t>Α</w:t>
      </w:r>
      <w:r>
        <w:rPr>
          <w:rFonts w:eastAsia="Times New Roman" w:cs="Times New Roman"/>
          <w:szCs w:val="24"/>
        </w:rPr>
        <w:t xml:space="preserve">ρχηγό της </w:t>
      </w:r>
      <w:r>
        <w:rPr>
          <w:rFonts w:eastAsia="Times New Roman" w:cs="Times New Roman"/>
          <w:szCs w:val="24"/>
        </w:rPr>
        <w:t>Α</w:t>
      </w:r>
      <w:r>
        <w:rPr>
          <w:rFonts w:eastAsia="Times New Roman" w:cs="Times New Roman"/>
          <w:szCs w:val="24"/>
        </w:rPr>
        <w:t xml:space="preserve">κτοφυλακής -όχι εμείς, αλλά ο αντίστοιχος </w:t>
      </w:r>
      <w:r>
        <w:rPr>
          <w:rFonts w:eastAsia="Times New Roman" w:cs="Times New Roman"/>
          <w:szCs w:val="24"/>
        </w:rPr>
        <w:t>Α</w:t>
      </w:r>
      <w:r>
        <w:rPr>
          <w:rFonts w:eastAsia="Times New Roman" w:cs="Times New Roman"/>
          <w:szCs w:val="24"/>
        </w:rPr>
        <w:t xml:space="preserve">ρχηγός του Λιμενικού-για να εμβαθύνουμε τη συνεργασία μας. Στην Τουρκία και στην Ελλάδα έγιναν τον Μάιο δύο συναντήσεις που ανέκοψαν τον Έβρο. Έξι χιλιάδες ήταν στον Έβρο. Πώς τα βρήκατε οκτώ χιλιάδες; Την </w:t>
      </w:r>
      <w:proofErr w:type="spellStart"/>
      <w:r>
        <w:rPr>
          <w:rFonts w:eastAsia="Times New Roman" w:cs="Times New Roman"/>
          <w:szCs w:val="24"/>
        </w:rPr>
        <w:t>παραπροηγούμενη</w:t>
      </w:r>
      <w:proofErr w:type="spellEnd"/>
      <w:r>
        <w:rPr>
          <w:rFonts w:eastAsia="Times New Roman" w:cs="Times New Roman"/>
          <w:szCs w:val="24"/>
        </w:rPr>
        <w:t xml:space="preserve"> εβδομάδα από τον Έβρο ήταν δώδεκα </w:t>
      </w:r>
      <w:r>
        <w:rPr>
          <w:rFonts w:eastAsia="Times New Roman" w:cs="Times New Roman"/>
          <w:szCs w:val="24"/>
        </w:rPr>
        <w:t>χιλιάδες επτακόσιες.</w:t>
      </w:r>
    </w:p>
    <w:p w14:paraId="2205DF02"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Ακούστε: εκείνο που δεν πρόκειται να γίνει είναι να σταματήσουμε την προσπάθεια και τον αγώνα. Από </w:t>
      </w:r>
      <w:r>
        <w:rPr>
          <w:rFonts w:eastAsia="Times New Roman" w:cs="Times New Roman"/>
          <w:szCs w:val="24"/>
        </w:rPr>
        <w:t>την</w:t>
      </w:r>
      <w:r>
        <w:rPr>
          <w:rFonts w:eastAsia="Times New Roman" w:cs="Times New Roman"/>
          <w:szCs w:val="24"/>
        </w:rPr>
        <w:t xml:space="preserve"> 1</w:t>
      </w:r>
      <w:r w:rsidRPr="00882DC8">
        <w:rPr>
          <w:rFonts w:eastAsia="Times New Roman" w:cs="Times New Roman"/>
          <w:szCs w:val="24"/>
          <w:vertAlign w:val="superscript"/>
        </w:rPr>
        <w:t>η</w:t>
      </w:r>
      <w:r>
        <w:rPr>
          <w:rFonts w:eastAsia="Times New Roman" w:cs="Times New Roman"/>
          <w:szCs w:val="24"/>
        </w:rPr>
        <w:t xml:space="preserve"> Μαρτίου του 2018 μέχρι τώρα έχουμε προσθέσει στους χώρους φιλοξενίας στην ενδοχώρα δέκα χιλιάδες </w:t>
      </w:r>
      <w:proofErr w:type="spellStart"/>
      <w:r>
        <w:rPr>
          <w:rFonts w:eastAsia="Times New Roman" w:cs="Times New Roman"/>
          <w:szCs w:val="24"/>
        </w:rPr>
        <w:t>εκατόν</w:t>
      </w:r>
      <w:proofErr w:type="spellEnd"/>
      <w:r>
        <w:rPr>
          <w:rFonts w:eastAsia="Times New Roman" w:cs="Times New Roman"/>
          <w:szCs w:val="24"/>
        </w:rPr>
        <w:t xml:space="preserve"> εξήντα νέες θέσεις. Άμεσα</w:t>
      </w:r>
      <w:r>
        <w:rPr>
          <w:rFonts w:eastAsia="Times New Roman" w:cs="Times New Roman"/>
          <w:szCs w:val="24"/>
        </w:rPr>
        <w:t>, μέσα στον Σεπτέμβριο ελπίζω, θα προστεθούν σε αυτές τις</w:t>
      </w:r>
      <w:r w:rsidRPr="00463FEC">
        <w:rPr>
          <w:rFonts w:eastAsia="Times New Roman" w:cs="Times New Roman"/>
          <w:szCs w:val="24"/>
        </w:rPr>
        <w:t xml:space="preserve"> </w:t>
      </w:r>
      <w:r>
        <w:rPr>
          <w:rFonts w:eastAsia="Times New Roman" w:cs="Times New Roman"/>
          <w:szCs w:val="24"/>
        </w:rPr>
        <w:t xml:space="preserve">δέκα χιλιάδες </w:t>
      </w:r>
      <w:proofErr w:type="spellStart"/>
      <w:r>
        <w:rPr>
          <w:rFonts w:eastAsia="Times New Roman" w:cs="Times New Roman"/>
          <w:szCs w:val="24"/>
        </w:rPr>
        <w:t>εκατόν</w:t>
      </w:r>
      <w:proofErr w:type="spellEnd"/>
      <w:r>
        <w:rPr>
          <w:rFonts w:eastAsia="Times New Roman" w:cs="Times New Roman"/>
          <w:szCs w:val="24"/>
        </w:rPr>
        <w:t xml:space="preserve"> εξήντα θέσεις επτά χιλιάδες πεντακόσιες ογδόντα τέσσερις. Και μου λέτε ότι </w:t>
      </w:r>
      <w:r>
        <w:rPr>
          <w:rFonts w:eastAsia="Times New Roman" w:cs="Times New Roman"/>
          <w:szCs w:val="24"/>
        </w:rPr>
        <w:lastRenderedPageBreak/>
        <w:t>μιλάω για την Ευρώπη. Τι θα γίνει; Θα έρχονται στα νησιά; Άντε να συμφωνήσω, γιατί εγώ το έχω πει: Ακό</w:t>
      </w:r>
      <w:r>
        <w:rPr>
          <w:rFonts w:eastAsia="Times New Roman" w:cs="Times New Roman"/>
          <w:szCs w:val="24"/>
        </w:rPr>
        <w:t>μα πιο γρήγορα οι διαδικασίες ασύλου, ακόμα πιο γρήγορα η μεταφορά στην ενδοχώρα. Αυτό θα μας λύσει το πρόβλημα; Θα το κάνουμε, θα το κάνουμε! Θα μας λύσει το πρόβλημα; Πρέπει να υπάρξει ανακατανομή και να συμφωνήσουμε σε αυτό, πρέπει να δουλέψετε κι εσείς</w:t>
      </w:r>
      <w:r>
        <w:rPr>
          <w:rFonts w:eastAsia="Times New Roman" w:cs="Times New Roman"/>
          <w:szCs w:val="24"/>
        </w:rPr>
        <w:t xml:space="preserve"> στο ευρωπαϊκό σας κόμμα, να δουλέψουν οι πάντες. Ακούω και χθες από διεθνή οργανισμό να λέει «αυτό που πρέπει να κάνετε είναι να τους πάρετε από τα νησιά και γρήγορα να τους μεταφέρετε στην ενδοχώρα». Και λέω: «το σκέφτηκε μόνος του ή τον βοήθησαν;».</w:t>
      </w:r>
    </w:p>
    <w:p w14:paraId="2205DF03" w14:textId="77777777" w:rsidR="00F618CB" w:rsidRDefault="00733657">
      <w:pPr>
        <w:spacing w:line="600" w:lineRule="auto"/>
        <w:ind w:firstLine="720"/>
        <w:jc w:val="both"/>
        <w:rPr>
          <w:rFonts w:eastAsia="Times New Roman" w:cs="Times New Roman"/>
          <w:szCs w:val="24"/>
        </w:rPr>
      </w:pPr>
      <w:r w:rsidRPr="00882DC8">
        <w:rPr>
          <w:rFonts w:eastAsia="Times New Roman" w:cs="Times New Roman"/>
          <w:b/>
          <w:szCs w:val="24"/>
        </w:rPr>
        <w:t>ΧΑΡΑ</w:t>
      </w:r>
      <w:r w:rsidRPr="00882DC8">
        <w:rPr>
          <w:rFonts w:eastAsia="Times New Roman" w:cs="Times New Roman"/>
          <w:b/>
          <w:szCs w:val="24"/>
        </w:rPr>
        <w:t>ΛΑΜΠΟΣ ΑΘΑΝΑΣΙΟΥ:</w:t>
      </w:r>
      <w:r>
        <w:rPr>
          <w:rFonts w:eastAsia="Times New Roman" w:cs="Times New Roman"/>
          <w:szCs w:val="24"/>
        </w:rPr>
        <w:t xml:space="preserve"> Γιατί να υπάρχουν τέσσερα στάδια ασύλου;</w:t>
      </w:r>
    </w:p>
    <w:p w14:paraId="2205DF04" w14:textId="77777777" w:rsidR="00F618CB" w:rsidRDefault="00733657">
      <w:pPr>
        <w:spacing w:line="600" w:lineRule="auto"/>
        <w:ind w:firstLine="720"/>
        <w:jc w:val="both"/>
        <w:rPr>
          <w:rFonts w:eastAsia="Times New Roman" w:cs="Times New Roman"/>
          <w:szCs w:val="24"/>
        </w:rPr>
      </w:pPr>
      <w:r w:rsidRPr="00882DC8">
        <w:rPr>
          <w:rFonts w:eastAsia="Times New Roman" w:cs="Times New Roman"/>
          <w:b/>
          <w:szCs w:val="24"/>
        </w:rPr>
        <w:t>ΠΡΟΕΔΡΕΥΩΝ (Γεώργιος Βαρεμένος):</w:t>
      </w:r>
      <w:r>
        <w:rPr>
          <w:rFonts w:eastAsia="Times New Roman" w:cs="Times New Roman"/>
          <w:szCs w:val="24"/>
        </w:rPr>
        <w:t xml:space="preserve"> Κύριε Αθανασίου, εμποδίζετε τον Υπουργό να κατέβει από το Βήμα. Μην κάνετε παρεμβάσεις.</w:t>
      </w:r>
    </w:p>
    <w:p w14:paraId="2205DF05" w14:textId="77777777" w:rsidR="00F618CB" w:rsidRDefault="00733657">
      <w:pPr>
        <w:spacing w:line="600" w:lineRule="auto"/>
        <w:ind w:firstLine="720"/>
        <w:jc w:val="both"/>
        <w:rPr>
          <w:rFonts w:eastAsia="Times New Roman" w:cs="Times New Roman"/>
          <w:szCs w:val="24"/>
        </w:rPr>
      </w:pPr>
      <w:r w:rsidRPr="00EC2B05">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Σας ευχαριστώ πολύ. Τ</w:t>
      </w:r>
      <w:r>
        <w:rPr>
          <w:rFonts w:eastAsia="Times New Roman" w:cs="Times New Roman"/>
          <w:szCs w:val="24"/>
        </w:rPr>
        <w:t>α υπόλοιπα στη δευτερολογία μου.</w:t>
      </w:r>
    </w:p>
    <w:p w14:paraId="2205DF06" w14:textId="77777777" w:rsidR="00F618CB" w:rsidRDefault="00733657">
      <w:pPr>
        <w:spacing w:line="600" w:lineRule="auto"/>
        <w:ind w:firstLine="720"/>
        <w:jc w:val="both"/>
        <w:rPr>
          <w:rFonts w:eastAsia="Times New Roman" w:cs="Times New Roman"/>
          <w:szCs w:val="24"/>
        </w:rPr>
      </w:pPr>
      <w:r w:rsidRPr="00882DC8">
        <w:rPr>
          <w:rFonts w:eastAsia="Times New Roman" w:cs="Times New Roman"/>
          <w:b/>
          <w:szCs w:val="24"/>
        </w:rPr>
        <w:t>ΠΡΟΕΔΡΕΥΩΝ (Γεώργιος Βαρεμένος):</w:t>
      </w:r>
      <w:r>
        <w:rPr>
          <w:rFonts w:eastAsia="Times New Roman" w:cs="Times New Roman"/>
          <w:szCs w:val="24"/>
        </w:rPr>
        <w:t xml:space="preserve"> Παρακαλούμε.</w:t>
      </w:r>
    </w:p>
    <w:p w14:paraId="2205DF07" w14:textId="77777777" w:rsidR="00F618CB" w:rsidRDefault="00733657">
      <w:pPr>
        <w:spacing w:line="600" w:lineRule="auto"/>
        <w:ind w:firstLine="720"/>
        <w:jc w:val="both"/>
        <w:rPr>
          <w:rFonts w:eastAsia="Times New Roman" w:cs="Times New Roman"/>
          <w:szCs w:val="24"/>
        </w:rPr>
      </w:pPr>
      <w:r w:rsidRPr="00882DC8">
        <w:rPr>
          <w:rFonts w:eastAsia="Times New Roman" w:cs="Times New Roman"/>
          <w:b/>
          <w:szCs w:val="24"/>
        </w:rPr>
        <w:t>ΚΩΝΣΤΑΝΤΙΝΟΣ ΤΣΙΑΡΑΣ:</w:t>
      </w:r>
      <w:r>
        <w:rPr>
          <w:rFonts w:eastAsia="Times New Roman" w:cs="Times New Roman"/>
          <w:szCs w:val="24"/>
        </w:rPr>
        <w:t xml:space="preserve"> Κύριε Πρόεδρε, τηρήστε μια διαδικασία!</w:t>
      </w:r>
    </w:p>
    <w:p w14:paraId="2205DF08" w14:textId="77777777" w:rsidR="00F618CB" w:rsidRDefault="00733657">
      <w:pPr>
        <w:spacing w:line="600" w:lineRule="auto"/>
        <w:ind w:firstLine="720"/>
        <w:jc w:val="both"/>
        <w:rPr>
          <w:rFonts w:eastAsia="Times New Roman" w:cs="Times New Roman"/>
          <w:szCs w:val="24"/>
        </w:rPr>
      </w:pPr>
      <w:r w:rsidRPr="00882DC8">
        <w:rPr>
          <w:rFonts w:eastAsia="Times New Roman" w:cs="Times New Roman"/>
          <w:b/>
          <w:szCs w:val="24"/>
        </w:rPr>
        <w:t>ΜΙΛΤΙΑΔΗΣ ΒΑΡΒΙΤΣΙΩΤΗΣ:</w:t>
      </w:r>
      <w:r>
        <w:rPr>
          <w:rFonts w:eastAsia="Times New Roman" w:cs="Times New Roman"/>
          <w:szCs w:val="24"/>
        </w:rPr>
        <w:t xml:space="preserve"> Αυστηροί στην κριτική!</w:t>
      </w:r>
    </w:p>
    <w:p w14:paraId="2205DF09" w14:textId="77777777" w:rsidR="00F618CB" w:rsidRDefault="00733657">
      <w:pPr>
        <w:spacing w:line="600" w:lineRule="auto"/>
        <w:ind w:firstLine="720"/>
        <w:jc w:val="both"/>
        <w:rPr>
          <w:rFonts w:eastAsia="Times New Roman" w:cs="Times New Roman"/>
          <w:szCs w:val="24"/>
        </w:rPr>
      </w:pPr>
      <w:r w:rsidRPr="00882DC8">
        <w:rPr>
          <w:rFonts w:eastAsia="Times New Roman" w:cs="Times New Roman"/>
          <w:b/>
          <w:szCs w:val="24"/>
        </w:rPr>
        <w:lastRenderedPageBreak/>
        <w:t>ΠΡΟΕΔΡΕΥΩΝ (Γεώργιος Βαρεμένος):</w:t>
      </w:r>
      <w:r>
        <w:rPr>
          <w:rFonts w:eastAsia="Times New Roman" w:cs="Times New Roman"/>
          <w:szCs w:val="24"/>
        </w:rPr>
        <w:t xml:space="preserve"> Θέλετε να μείνει κι άλλο ο Υπουργός στο Βήμα;</w:t>
      </w:r>
    </w:p>
    <w:p w14:paraId="2205DF0A" w14:textId="77777777" w:rsidR="00F618CB" w:rsidRDefault="00733657">
      <w:pPr>
        <w:spacing w:line="600" w:lineRule="auto"/>
        <w:ind w:firstLine="720"/>
        <w:jc w:val="both"/>
        <w:rPr>
          <w:rFonts w:eastAsia="Times New Roman" w:cs="Times New Roman"/>
          <w:szCs w:val="24"/>
        </w:rPr>
      </w:pPr>
      <w:r w:rsidRPr="00882DC8">
        <w:rPr>
          <w:rFonts w:eastAsia="Times New Roman" w:cs="Times New Roman"/>
          <w:b/>
          <w:szCs w:val="24"/>
        </w:rPr>
        <w:t>ΚΩΝΣΤΑΝΤΙΝΟΣ ΤΣΙΑΡΑΣ:</w:t>
      </w:r>
      <w:r>
        <w:rPr>
          <w:rFonts w:eastAsia="Times New Roman" w:cs="Times New Roman"/>
          <w:szCs w:val="24"/>
        </w:rPr>
        <w:t xml:space="preserve"> Τριάντα πέντε λεπτά μίλησε ο Υπουργός!</w:t>
      </w:r>
    </w:p>
    <w:p w14:paraId="2205DF0B" w14:textId="77777777" w:rsidR="00F618CB" w:rsidRDefault="00733657">
      <w:pPr>
        <w:spacing w:line="600" w:lineRule="auto"/>
        <w:ind w:firstLine="720"/>
        <w:jc w:val="both"/>
        <w:rPr>
          <w:rFonts w:eastAsia="Times New Roman" w:cs="Times New Roman"/>
          <w:szCs w:val="24"/>
        </w:rPr>
      </w:pPr>
      <w:r w:rsidRPr="00882DC8">
        <w:rPr>
          <w:rFonts w:eastAsia="Times New Roman" w:cs="Times New Roman"/>
          <w:b/>
          <w:szCs w:val="24"/>
        </w:rPr>
        <w:t>ΠΡΟΕΔΡΕΥΩΝ (Γεώργιος Βαρεμένος):</w:t>
      </w:r>
      <w:r>
        <w:rPr>
          <w:rFonts w:eastAsia="Times New Roman" w:cs="Times New Roman"/>
          <w:szCs w:val="24"/>
        </w:rPr>
        <w:t xml:space="preserve"> Μα, αυτό λέω. Ο κ. Αθανασίου έχει αντίρρηση.</w:t>
      </w:r>
    </w:p>
    <w:p w14:paraId="2205DF0C" w14:textId="77777777" w:rsidR="00F618CB" w:rsidRDefault="00733657">
      <w:pPr>
        <w:spacing w:line="600" w:lineRule="auto"/>
        <w:ind w:firstLine="720"/>
        <w:jc w:val="both"/>
        <w:rPr>
          <w:rFonts w:eastAsia="Times New Roman" w:cs="Times New Roman"/>
          <w:szCs w:val="24"/>
        </w:rPr>
      </w:pPr>
      <w:r w:rsidRPr="00EC2B05">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Κύριε Βαρβιτσιώ</w:t>
      </w:r>
      <w:r>
        <w:rPr>
          <w:rFonts w:eastAsia="Times New Roman" w:cs="Times New Roman"/>
          <w:szCs w:val="24"/>
        </w:rPr>
        <w:t>τη, μείνατε ικανοποιημένος από τα στοιχεία;</w:t>
      </w:r>
    </w:p>
    <w:p w14:paraId="2205DF0D" w14:textId="77777777" w:rsidR="00F618CB" w:rsidRDefault="00733657">
      <w:pPr>
        <w:spacing w:line="600" w:lineRule="auto"/>
        <w:ind w:firstLine="720"/>
        <w:jc w:val="both"/>
        <w:rPr>
          <w:rFonts w:eastAsia="Times New Roman" w:cs="Times New Roman"/>
          <w:szCs w:val="24"/>
        </w:rPr>
      </w:pPr>
      <w:r w:rsidRPr="00882DC8">
        <w:rPr>
          <w:rFonts w:eastAsia="Times New Roman" w:cs="Times New Roman"/>
          <w:b/>
          <w:szCs w:val="24"/>
        </w:rPr>
        <w:t>ΜΙΛΤΙΑΔΗΣ ΒΑΡΒΙΤΣΙΩΤΗΣ:</w:t>
      </w:r>
      <w:r>
        <w:rPr>
          <w:rFonts w:eastAsia="Times New Roman" w:cs="Times New Roman"/>
          <w:szCs w:val="24"/>
        </w:rPr>
        <w:t xml:space="preserve"> Πρέπει να απαντηθούν τα ερωτήματα!</w:t>
      </w:r>
    </w:p>
    <w:p w14:paraId="2205DF0E" w14:textId="77777777" w:rsidR="00F618CB" w:rsidRDefault="00733657">
      <w:pPr>
        <w:spacing w:line="600" w:lineRule="auto"/>
        <w:ind w:firstLine="720"/>
        <w:jc w:val="both"/>
        <w:rPr>
          <w:rFonts w:eastAsia="Times New Roman" w:cs="Times New Roman"/>
          <w:szCs w:val="24"/>
        </w:rPr>
      </w:pPr>
      <w:r w:rsidRPr="00F43CCF">
        <w:rPr>
          <w:rFonts w:eastAsia="Times New Roman" w:cs="Times New Roman"/>
          <w:b/>
          <w:szCs w:val="24"/>
        </w:rPr>
        <w:t>Π</w:t>
      </w:r>
      <w:r w:rsidRPr="00882DC8">
        <w:rPr>
          <w:rFonts w:eastAsia="Times New Roman" w:cs="Times New Roman"/>
          <w:b/>
          <w:szCs w:val="24"/>
        </w:rPr>
        <w:t>ΡΟΕΔΡΕΥΩΝ (Γεώργιος Βαρεμένος):</w:t>
      </w:r>
      <w:r>
        <w:rPr>
          <w:rFonts w:eastAsia="Times New Roman" w:cs="Times New Roman"/>
          <w:szCs w:val="24"/>
        </w:rPr>
        <w:t xml:space="preserve"> Ελάτε τώρα!</w:t>
      </w:r>
    </w:p>
    <w:p w14:paraId="2205DF0F" w14:textId="77777777" w:rsidR="00F618CB" w:rsidRDefault="00733657">
      <w:pPr>
        <w:spacing w:line="600" w:lineRule="auto"/>
        <w:ind w:firstLine="720"/>
        <w:jc w:val="both"/>
        <w:rPr>
          <w:rFonts w:eastAsia="Times New Roman" w:cs="Times New Roman"/>
          <w:szCs w:val="24"/>
        </w:rPr>
      </w:pPr>
      <w:r w:rsidRPr="00882DC8">
        <w:rPr>
          <w:rFonts w:eastAsia="Times New Roman" w:cs="Times New Roman"/>
          <w:b/>
          <w:szCs w:val="24"/>
        </w:rPr>
        <w:t>ΚΩΝΣΤΑΝΤΙΝΟΣ ΤΣΙΑΡΑΣ:</w:t>
      </w:r>
      <w:r>
        <w:rPr>
          <w:rFonts w:eastAsia="Times New Roman" w:cs="Times New Roman"/>
          <w:szCs w:val="24"/>
        </w:rPr>
        <w:t xml:space="preserve"> Κύριε Πρόεδρε, η διαδικασία είναι διαδικασία!</w:t>
      </w:r>
    </w:p>
    <w:p w14:paraId="2205DF10" w14:textId="77777777" w:rsidR="00F618CB" w:rsidRDefault="00733657">
      <w:pPr>
        <w:spacing w:line="600" w:lineRule="auto"/>
        <w:ind w:firstLine="720"/>
        <w:jc w:val="both"/>
        <w:rPr>
          <w:rFonts w:eastAsia="Times New Roman" w:cs="Times New Roman"/>
          <w:szCs w:val="24"/>
        </w:rPr>
      </w:pPr>
      <w:r w:rsidRPr="00EC2B05">
        <w:rPr>
          <w:rFonts w:eastAsia="Times New Roman" w:cs="Times New Roman"/>
          <w:b/>
          <w:szCs w:val="24"/>
        </w:rPr>
        <w:t xml:space="preserve">ΔΗΜΗΤΡΙΟΣ ΒΙΤΣΑΣ (Υπουργός </w:t>
      </w:r>
      <w:r w:rsidRPr="00EC2B05">
        <w:rPr>
          <w:rFonts w:eastAsia="Times New Roman" w:cs="Times New Roman"/>
          <w:b/>
          <w:szCs w:val="24"/>
        </w:rPr>
        <w:t>Μεταναστευτικής Πολιτικής):</w:t>
      </w:r>
      <w:r>
        <w:rPr>
          <w:rFonts w:eastAsia="Times New Roman" w:cs="Times New Roman"/>
          <w:szCs w:val="24"/>
        </w:rPr>
        <w:t xml:space="preserve"> Σας ικανοποίησαν τα στοιχεία που σας έδωσα;</w:t>
      </w:r>
    </w:p>
    <w:p w14:paraId="2205DF11" w14:textId="77777777" w:rsidR="00F618CB" w:rsidRDefault="00733657">
      <w:pPr>
        <w:spacing w:line="600" w:lineRule="auto"/>
        <w:ind w:firstLine="720"/>
        <w:jc w:val="both"/>
        <w:rPr>
          <w:rFonts w:eastAsia="Times New Roman" w:cs="Times New Roman"/>
          <w:szCs w:val="24"/>
        </w:rPr>
      </w:pPr>
      <w:r w:rsidRPr="00882DC8">
        <w:rPr>
          <w:rFonts w:eastAsia="Times New Roman" w:cs="Times New Roman"/>
          <w:b/>
          <w:szCs w:val="24"/>
        </w:rPr>
        <w:t>ΜΙΛΤΙΑΔΗΣ ΒΑΡΒΙΤΣΙΩΤΗΣ:</w:t>
      </w:r>
      <w:r>
        <w:rPr>
          <w:rFonts w:eastAsia="Times New Roman" w:cs="Times New Roman"/>
          <w:szCs w:val="24"/>
        </w:rPr>
        <w:t xml:space="preserve"> Ευτυχώς μετά από τρία χρόνια φέρατε στοιχεία!</w:t>
      </w:r>
    </w:p>
    <w:p w14:paraId="2205DF12" w14:textId="77777777" w:rsidR="00F618CB" w:rsidRDefault="00733657">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2205DF13" w14:textId="77777777" w:rsidR="00F618CB" w:rsidRDefault="00733657">
      <w:pPr>
        <w:spacing w:line="600" w:lineRule="auto"/>
        <w:ind w:firstLine="720"/>
        <w:jc w:val="both"/>
        <w:rPr>
          <w:rFonts w:eastAsia="Times New Roman" w:cs="Times New Roman"/>
          <w:szCs w:val="24"/>
        </w:rPr>
      </w:pPr>
      <w:r w:rsidRPr="00F43CCF">
        <w:rPr>
          <w:rFonts w:eastAsia="Times New Roman" w:cs="Times New Roman"/>
          <w:b/>
          <w:szCs w:val="24"/>
        </w:rPr>
        <w:t>Π</w:t>
      </w:r>
      <w:r w:rsidRPr="00882DC8">
        <w:rPr>
          <w:rFonts w:eastAsia="Times New Roman" w:cs="Times New Roman"/>
          <w:b/>
          <w:szCs w:val="24"/>
        </w:rPr>
        <w:t>ΡΟΕΔΡΕΥΩΝ (Γεώργιος Βαρεμένος):</w:t>
      </w:r>
      <w:r>
        <w:rPr>
          <w:rFonts w:eastAsia="Times New Roman" w:cs="Times New Roman"/>
          <w:szCs w:val="24"/>
        </w:rPr>
        <w:t xml:space="preserve"> </w:t>
      </w: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w:t>
      </w:r>
      <w:r w:rsidRPr="000742D7">
        <w:rPr>
          <w:rFonts w:eastAsia="Times New Roman" w:cs="Times New Roman"/>
        </w:rPr>
        <w:t xml:space="preserve">α ότι τη συνεδρίασή μας παρακολουθούν από τα </w:t>
      </w:r>
      <w:r w:rsidRPr="000742D7">
        <w:rPr>
          <w:rFonts w:eastAsia="Times New Roman" w:cs="Times New Roman"/>
        </w:rPr>
        <w:lastRenderedPageBreak/>
        <w:t xml:space="preserve">άνω δυτικά θεωρεία, αφού </w:t>
      </w:r>
      <w:r>
        <w:rPr>
          <w:rFonts w:eastAsia="Times New Roman" w:cs="Times New Roman"/>
        </w:rPr>
        <w:t xml:space="preserve">προηγουμένως </w:t>
      </w:r>
      <w:r w:rsidRPr="000742D7">
        <w:rPr>
          <w:rFonts w:eastAsia="Times New Roman" w:cs="Times New Roman"/>
        </w:rPr>
        <w:t xml:space="preserve">ενημερώθηκαν για την ιστορία του κτηρίου και τον τρόπο οργάνωσης και λειτουργίας της Βουλής, </w:t>
      </w:r>
      <w:r>
        <w:rPr>
          <w:rFonts w:eastAsia="Times New Roman" w:cs="Times New Roman"/>
        </w:rPr>
        <w:t>είκοσι επτά</w:t>
      </w:r>
      <w:r w:rsidRPr="000742D7">
        <w:rPr>
          <w:rFonts w:eastAsia="Times New Roman" w:cs="Times New Roman"/>
        </w:rPr>
        <w:t xml:space="preserve"> μαθήτριες </w:t>
      </w:r>
      <w:r>
        <w:rPr>
          <w:rFonts w:eastAsia="Times New Roman" w:cs="Times New Roman"/>
        </w:rPr>
        <w:t xml:space="preserve">και μαθητές </w:t>
      </w:r>
      <w:r w:rsidRPr="000742D7">
        <w:rPr>
          <w:rFonts w:eastAsia="Times New Roman" w:cs="Times New Roman"/>
        </w:rPr>
        <w:t xml:space="preserve">και </w:t>
      </w:r>
      <w:r>
        <w:rPr>
          <w:rFonts w:eastAsia="Times New Roman" w:cs="Times New Roman"/>
        </w:rPr>
        <w:t>τέσσερις</w:t>
      </w:r>
      <w:r w:rsidRPr="000742D7">
        <w:rPr>
          <w:rFonts w:eastAsia="Times New Roman" w:cs="Times New Roman"/>
        </w:rPr>
        <w:t xml:space="preserve"> εκπαιδευτικοί συνοδοί τους από το</w:t>
      </w:r>
      <w:r w:rsidRPr="000742D7">
        <w:rPr>
          <w:rFonts w:eastAsia="Times New Roman" w:cs="Times New Roman"/>
        </w:rPr>
        <w:t xml:space="preserve"> </w:t>
      </w:r>
      <w:r>
        <w:rPr>
          <w:rFonts w:eastAsia="Times New Roman" w:cs="Times New Roman"/>
        </w:rPr>
        <w:t>1</w:t>
      </w:r>
      <w:r w:rsidRPr="00BD149B">
        <w:rPr>
          <w:rFonts w:eastAsia="Times New Roman" w:cs="Times New Roman"/>
          <w:vertAlign w:val="superscript"/>
        </w:rPr>
        <w:t>ο</w:t>
      </w:r>
      <w:r>
        <w:rPr>
          <w:rFonts w:eastAsia="Times New Roman" w:cs="Times New Roman"/>
        </w:rPr>
        <w:t xml:space="preserve"> Δημοτικό</w:t>
      </w:r>
      <w:r w:rsidRPr="000742D7">
        <w:rPr>
          <w:rFonts w:eastAsia="Times New Roman" w:cs="Times New Roman"/>
        </w:rPr>
        <w:t xml:space="preserve"> Σχολείο</w:t>
      </w:r>
      <w:r>
        <w:rPr>
          <w:rFonts w:eastAsia="Times New Roman" w:cs="Times New Roman"/>
        </w:rPr>
        <w:t xml:space="preserve"> της Πρέβεζας</w:t>
      </w:r>
      <w:r w:rsidRPr="000742D7">
        <w:rPr>
          <w:rFonts w:eastAsia="Times New Roman" w:cs="Times New Roman"/>
        </w:rPr>
        <w:t xml:space="preserve">. </w:t>
      </w:r>
    </w:p>
    <w:p w14:paraId="2205DF14" w14:textId="77777777" w:rsidR="00F618CB" w:rsidRDefault="00733657">
      <w:pPr>
        <w:spacing w:line="600" w:lineRule="auto"/>
        <w:ind w:firstLine="709"/>
        <w:jc w:val="both"/>
        <w:rPr>
          <w:rFonts w:eastAsia="Times New Roman" w:cs="Times New Roman"/>
        </w:rPr>
      </w:pPr>
      <w:r w:rsidRPr="000742D7">
        <w:rPr>
          <w:rFonts w:eastAsia="Times New Roman" w:cs="Times New Roman"/>
        </w:rPr>
        <w:t xml:space="preserve">Η Βουλή </w:t>
      </w:r>
      <w:r>
        <w:rPr>
          <w:rFonts w:eastAsia="Times New Roman" w:cs="Times New Roman"/>
        </w:rPr>
        <w:t>σάς</w:t>
      </w:r>
      <w:r w:rsidRPr="000742D7">
        <w:rPr>
          <w:rFonts w:eastAsia="Times New Roman" w:cs="Times New Roman"/>
        </w:rPr>
        <w:t xml:space="preserve"> καλωσορίζει. </w:t>
      </w:r>
    </w:p>
    <w:p w14:paraId="2205DF15" w14:textId="77777777" w:rsidR="00F618CB" w:rsidRDefault="00733657">
      <w:pPr>
        <w:spacing w:line="600" w:lineRule="auto"/>
        <w:ind w:firstLine="709"/>
        <w:jc w:val="center"/>
        <w:rPr>
          <w:rFonts w:eastAsia="Times New Roman" w:cs="Times New Roman"/>
          <w:szCs w:val="24"/>
        </w:rPr>
      </w:pPr>
      <w:r w:rsidRPr="000742D7">
        <w:rPr>
          <w:rFonts w:eastAsia="Times New Roman" w:cs="Times New Roman"/>
        </w:rPr>
        <w:t>(Χειροκροτήματα απ’ όλες τις πτέρυγες της Βουλής)</w:t>
      </w:r>
    </w:p>
    <w:p w14:paraId="2205DF16" w14:textId="77777777" w:rsidR="00F618CB" w:rsidRDefault="00733657">
      <w:pPr>
        <w:spacing w:line="600" w:lineRule="auto"/>
        <w:ind w:firstLine="709"/>
        <w:jc w:val="both"/>
        <w:rPr>
          <w:rFonts w:eastAsia="Times New Roman" w:cs="Times New Roman"/>
          <w:szCs w:val="24"/>
        </w:rPr>
      </w:pPr>
      <w:r>
        <w:rPr>
          <w:rFonts w:eastAsia="Times New Roman" w:cs="Times New Roman"/>
          <w:szCs w:val="24"/>
        </w:rPr>
        <w:t>Τον λόγο έχει ο κ. Ρήγας, Αναπληρωτής Υπουργός Εθνικής Άμυνας.</w:t>
      </w:r>
    </w:p>
    <w:p w14:paraId="2205DF17" w14:textId="77777777" w:rsidR="00F618CB" w:rsidRDefault="00733657">
      <w:pPr>
        <w:spacing w:line="600" w:lineRule="auto"/>
        <w:ind w:firstLine="709"/>
        <w:jc w:val="both"/>
        <w:rPr>
          <w:rFonts w:eastAsia="Times New Roman" w:cs="Times New Roman"/>
          <w:szCs w:val="24"/>
        </w:rPr>
      </w:pPr>
      <w:r w:rsidRPr="008B098F">
        <w:rPr>
          <w:rFonts w:eastAsia="Times New Roman" w:cs="Times New Roman"/>
          <w:b/>
          <w:szCs w:val="24"/>
        </w:rPr>
        <w:t>ΠΑΝΑΓΙΩΤΗΣ ΡΗΓΑΣ (Αναπληρωτής Υπουργός Εθνικής Άμυνας):</w:t>
      </w:r>
      <w:r>
        <w:rPr>
          <w:rFonts w:eastAsia="Times New Roman" w:cs="Times New Roman"/>
          <w:szCs w:val="24"/>
        </w:rPr>
        <w:t xml:space="preserve"> Ευχαριστώ, κύριε Πρόεδρε.</w:t>
      </w:r>
    </w:p>
    <w:p w14:paraId="2205DF18" w14:textId="77777777" w:rsidR="00F618CB" w:rsidRDefault="00733657">
      <w:pPr>
        <w:spacing w:line="600" w:lineRule="auto"/>
        <w:ind w:firstLine="709"/>
        <w:jc w:val="both"/>
        <w:rPr>
          <w:rFonts w:eastAsia="Times New Roman" w:cs="Times New Roman"/>
          <w:szCs w:val="24"/>
        </w:rPr>
      </w:pPr>
      <w:r>
        <w:rPr>
          <w:rFonts w:eastAsia="Times New Roman" w:cs="Times New Roman"/>
          <w:szCs w:val="24"/>
        </w:rPr>
        <w:t>Κυρίες και κύριοι Βουλευτές, καλησπέρα. Ήλθα με καλή διάθεση απόψε, επειδή είναι και η πρώτη ομιλία-τοποθέτησή μου ως Υπουργός. Δεν θα την τηρήσω, όμως, και θα καταλάβετε γιατί.</w:t>
      </w:r>
    </w:p>
    <w:p w14:paraId="2205DF19" w14:textId="77777777" w:rsidR="00F618CB" w:rsidRDefault="00733657">
      <w:pPr>
        <w:tabs>
          <w:tab w:val="center" w:pos="4753"/>
          <w:tab w:val="left" w:pos="6156"/>
        </w:tabs>
        <w:spacing w:line="600" w:lineRule="auto"/>
        <w:ind w:firstLine="720"/>
        <w:jc w:val="both"/>
        <w:rPr>
          <w:rFonts w:eastAsia="Times New Roman"/>
          <w:szCs w:val="24"/>
        </w:rPr>
      </w:pPr>
      <w:r>
        <w:rPr>
          <w:rFonts w:eastAsia="Times New Roman"/>
          <w:szCs w:val="24"/>
        </w:rPr>
        <w:t>Θα ήθελα να</w:t>
      </w:r>
      <w:r w:rsidRPr="007D765A">
        <w:rPr>
          <w:rFonts w:eastAsia="Times New Roman"/>
          <w:szCs w:val="24"/>
        </w:rPr>
        <w:t xml:space="preserve"> </w:t>
      </w:r>
      <w:r>
        <w:rPr>
          <w:rFonts w:eastAsia="Times New Roman"/>
          <w:szCs w:val="24"/>
        </w:rPr>
        <w:t>πω στα παιδιά</w:t>
      </w:r>
      <w:r>
        <w:rPr>
          <w:rFonts w:eastAsia="Times New Roman"/>
          <w:szCs w:val="24"/>
        </w:rPr>
        <w:t>,</w:t>
      </w:r>
      <w:r>
        <w:rPr>
          <w:rFonts w:eastAsia="Times New Roman"/>
          <w:szCs w:val="24"/>
        </w:rPr>
        <w:t xml:space="preserve"> που είναι από το σχολείο της Πρέβεζας -επειδή είμαι και εκπαιδευτικός- το εξής: Να παρακολουθείτε, να φιλτράρετε και να αντιμετωπίζετε τη Βουλή με σεβασμό, γιατί είναι ο χώρος της </w:t>
      </w:r>
      <w:r>
        <w:rPr>
          <w:rFonts w:eastAsia="Times New Roman"/>
          <w:szCs w:val="24"/>
        </w:rPr>
        <w:t xml:space="preserve">δημοκρατίας </w:t>
      </w:r>
      <w:r>
        <w:rPr>
          <w:rFonts w:eastAsia="Times New Roman"/>
          <w:szCs w:val="24"/>
        </w:rPr>
        <w:t xml:space="preserve">και ως νέα παιδιά να αντιλαμβάνεστε αυτό το οποίο στη χώρα μας </w:t>
      </w:r>
      <w:r>
        <w:rPr>
          <w:rFonts w:eastAsia="Times New Roman"/>
          <w:szCs w:val="24"/>
        </w:rPr>
        <w:t xml:space="preserve">σημαίνει </w:t>
      </w:r>
      <w:r>
        <w:rPr>
          <w:rFonts w:eastAsia="Times New Roman"/>
          <w:szCs w:val="24"/>
        </w:rPr>
        <w:t>δημοκρατία</w:t>
      </w:r>
      <w:r>
        <w:rPr>
          <w:rFonts w:eastAsia="Times New Roman"/>
          <w:szCs w:val="24"/>
        </w:rPr>
        <w:t xml:space="preserve">. </w:t>
      </w:r>
    </w:p>
    <w:p w14:paraId="2205DF1A" w14:textId="77777777" w:rsidR="00F618CB" w:rsidRDefault="00733657">
      <w:pPr>
        <w:tabs>
          <w:tab w:val="center" w:pos="4753"/>
          <w:tab w:val="left" w:pos="6156"/>
        </w:tabs>
        <w:spacing w:line="600" w:lineRule="auto"/>
        <w:ind w:firstLine="720"/>
        <w:jc w:val="both"/>
        <w:rPr>
          <w:rFonts w:eastAsia="Times New Roman"/>
          <w:szCs w:val="24"/>
        </w:rPr>
      </w:pPr>
      <w:r>
        <w:rPr>
          <w:rFonts w:eastAsia="Times New Roman"/>
          <w:szCs w:val="24"/>
        </w:rPr>
        <w:lastRenderedPageBreak/>
        <w:t>Στο ΥΠΕΘΑ έχει ανατεθεί να συνδράμει με συγκεκριμένες δράσεις στη διαχείριση</w:t>
      </w:r>
      <w:r w:rsidRPr="007D765A">
        <w:rPr>
          <w:rFonts w:eastAsia="Times New Roman"/>
          <w:szCs w:val="24"/>
        </w:rPr>
        <w:t xml:space="preserve"> της προσφυγικής κρίσης</w:t>
      </w:r>
      <w:r>
        <w:rPr>
          <w:rFonts w:eastAsia="Times New Roman"/>
          <w:szCs w:val="24"/>
        </w:rPr>
        <w:t>.</w:t>
      </w:r>
      <w:r w:rsidRPr="007D765A">
        <w:rPr>
          <w:rFonts w:eastAsia="Times New Roman"/>
          <w:szCs w:val="24"/>
        </w:rPr>
        <w:t xml:space="preserve"> </w:t>
      </w:r>
      <w:r>
        <w:rPr>
          <w:rFonts w:eastAsia="Times New Roman"/>
          <w:szCs w:val="24"/>
        </w:rPr>
        <w:t>Ε</w:t>
      </w:r>
      <w:r w:rsidRPr="007D765A">
        <w:rPr>
          <w:rFonts w:eastAsia="Times New Roman"/>
          <w:szCs w:val="24"/>
        </w:rPr>
        <w:t>ίναι η σίτιση</w:t>
      </w:r>
      <w:r>
        <w:rPr>
          <w:rFonts w:eastAsia="Times New Roman"/>
          <w:szCs w:val="24"/>
        </w:rPr>
        <w:t>, η</w:t>
      </w:r>
      <w:r w:rsidRPr="007D765A">
        <w:rPr>
          <w:rFonts w:eastAsia="Times New Roman"/>
          <w:szCs w:val="24"/>
        </w:rPr>
        <w:t xml:space="preserve"> διαμονή</w:t>
      </w:r>
      <w:r>
        <w:rPr>
          <w:rFonts w:eastAsia="Times New Roman"/>
          <w:szCs w:val="24"/>
        </w:rPr>
        <w:t>, οι</w:t>
      </w:r>
      <w:r w:rsidRPr="007D765A">
        <w:rPr>
          <w:rFonts w:eastAsia="Times New Roman"/>
          <w:szCs w:val="24"/>
        </w:rPr>
        <w:t xml:space="preserve"> μεταφορές </w:t>
      </w:r>
      <w:r>
        <w:rPr>
          <w:rFonts w:eastAsia="Times New Roman"/>
          <w:szCs w:val="24"/>
        </w:rPr>
        <w:t xml:space="preserve">και η </w:t>
      </w:r>
      <w:r w:rsidRPr="007D765A">
        <w:rPr>
          <w:rFonts w:eastAsia="Times New Roman"/>
          <w:szCs w:val="24"/>
        </w:rPr>
        <w:t>υγειονομική περίθαλψη</w:t>
      </w:r>
      <w:r>
        <w:rPr>
          <w:rFonts w:eastAsia="Times New Roman"/>
          <w:szCs w:val="24"/>
        </w:rPr>
        <w:t>.</w:t>
      </w:r>
      <w:r w:rsidRPr="007D765A">
        <w:rPr>
          <w:rFonts w:eastAsia="Times New Roman"/>
          <w:szCs w:val="24"/>
        </w:rPr>
        <w:t xml:space="preserve"> </w:t>
      </w:r>
      <w:r>
        <w:rPr>
          <w:rFonts w:eastAsia="Times New Roman"/>
          <w:szCs w:val="24"/>
        </w:rPr>
        <w:t>Α</w:t>
      </w:r>
      <w:r w:rsidRPr="007D765A">
        <w:rPr>
          <w:rFonts w:eastAsia="Times New Roman"/>
          <w:szCs w:val="24"/>
        </w:rPr>
        <w:t>νέλαβε</w:t>
      </w:r>
      <w:r>
        <w:rPr>
          <w:rFonts w:eastAsia="Times New Roman"/>
          <w:szCs w:val="24"/>
        </w:rPr>
        <w:t>,</w:t>
      </w:r>
      <w:r w:rsidRPr="007D765A">
        <w:rPr>
          <w:rFonts w:eastAsia="Times New Roman"/>
          <w:szCs w:val="24"/>
        </w:rPr>
        <w:t xml:space="preserve"> </w:t>
      </w:r>
      <w:r>
        <w:rPr>
          <w:rFonts w:eastAsia="Times New Roman"/>
          <w:szCs w:val="24"/>
        </w:rPr>
        <w:t>λ</w:t>
      </w:r>
      <w:r w:rsidRPr="007D765A">
        <w:rPr>
          <w:rFonts w:eastAsia="Times New Roman"/>
          <w:szCs w:val="24"/>
        </w:rPr>
        <w:t>οιπόν</w:t>
      </w:r>
      <w:r>
        <w:rPr>
          <w:rFonts w:eastAsia="Times New Roman"/>
          <w:szCs w:val="24"/>
        </w:rPr>
        <w:t>,</w:t>
      </w:r>
      <w:r w:rsidRPr="007D765A">
        <w:rPr>
          <w:rFonts w:eastAsia="Times New Roman"/>
          <w:szCs w:val="24"/>
        </w:rPr>
        <w:t xml:space="preserve"> το Υπουργείο να καλύψει αυτές τις αντίστοιχες δ</w:t>
      </w:r>
      <w:r w:rsidRPr="007D765A">
        <w:rPr>
          <w:rFonts w:eastAsia="Times New Roman"/>
          <w:szCs w:val="24"/>
        </w:rPr>
        <w:t>απάνες</w:t>
      </w:r>
      <w:r>
        <w:rPr>
          <w:rFonts w:eastAsia="Times New Roman"/>
          <w:szCs w:val="24"/>
        </w:rPr>
        <w:t>.</w:t>
      </w:r>
      <w:r w:rsidRPr="007D765A">
        <w:rPr>
          <w:rFonts w:eastAsia="Times New Roman"/>
          <w:szCs w:val="24"/>
        </w:rPr>
        <w:t xml:space="preserve"> </w:t>
      </w:r>
      <w:r>
        <w:rPr>
          <w:rFonts w:eastAsia="Times New Roman"/>
          <w:szCs w:val="24"/>
        </w:rPr>
        <w:t>Έ</w:t>
      </w:r>
      <w:r w:rsidRPr="007D765A">
        <w:rPr>
          <w:rFonts w:eastAsia="Times New Roman"/>
          <w:szCs w:val="24"/>
        </w:rPr>
        <w:t>χει υπογράψει συνολική χρηματοδότηση από την Ευρωπαϊκή Ένωση μέσω του μηχανισμού έκτα</w:t>
      </w:r>
      <w:r>
        <w:rPr>
          <w:rFonts w:eastAsia="Times New Roman"/>
          <w:szCs w:val="24"/>
        </w:rPr>
        <w:t>κτης βοήθειας συνολικού</w:t>
      </w:r>
      <w:r w:rsidRPr="007D765A">
        <w:rPr>
          <w:rFonts w:eastAsia="Times New Roman"/>
          <w:szCs w:val="24"/>
        </w:rPr>
        <w:t xml:space="preserve"> ύψο</w:t>
      </w:r>
      <w:r>
        <w:rPr>
          <w:rFonts w:eastAsia="Times New Roman"/>
          <w:szCs w:val="24"/>
        </w:rPr>
        <w:t>υ</w:t>
      </w:r>
      <w:r w:rsidRPr="007D765A">
        <w:rPr>
          <w:rFonts w:eastAsia="Times New Roman"/>
          <w:szCs w:val="24"/>
        </w:rPr>
        <w:t>ς περίπου 99</w:t>
      </w:r>
      <w:r>
        <w:rPr>
          <w:rFonts w:eastAsia="Times New Roman"/>
          <w:szCs w:val="24"/>
        </w:rPr>
        <w:t>.</w:t>
      </w:r>
      <w:r w:rsidRPr="007D765A">
        <w:rPr>
          <w:rFonts w:eastAsia="Times New Roman"/>
          <w:szCs w:val="24"/>
        </w:rPr>
        <w:t>76</w:t>
      </w:r>
      <w:r>
        <w:rPr>
          <w:rFonts w:eastAsia="Times New Roman"/>
          <w:szCs w:val="24"/>
        </w:rPr>
        <w:t>1.000</w:t>
      </w:r>
      <w:r w:rsidRPr="007D765A">
        <w:rPr>
          <w:rFonts w:eastAsia="Times New Roman"/>
          <w:szCs w:val="24"/>
        </w:rPr>
        <w:t xml:space="preserve"> ευρώ</w:t>
      </w:r>
      <w:r>
        <w:rPr>
          <w:rFonts w:eastAsia="Times New Roman"/>
          <w:szCs w:val="24"/>
        </w:rPr>
        <w:t>.</w:t>
      </w:r>
      <w:r w:rsidRPr="007D765A">
        <w:rPr>
          <w:rFonts w:eastAsia="Times New Roman"/>
          <w:szCs w:val="24"/>
        </w:rPr>
        <w:t xml:space="preserve"> </w:t>
      </w:r>
      <w:r>
        <w:rPr>
          <w:rFonts w:eastAsia="Times New Roman"/>
          <w:szCs w:val="24"/>
        </w:rPr>
        <w:t>Τ</w:t>
      </w:r>
      <w:r w:rsidRPr="007D765A">
        <w:rPr>
          <w:rFonts w:eastAsia="Times New Roman"/>
          <w:szCs w:val="24"/>
        </w:rPr>
        <w:t xml:space="preserve">ο </w:t>
      </w:r>
      <w:r>
        <w:rPr>
          <w:rFonts w:eastAsia="Times New Roman"/>
          <w:szCs w:val="24"/>
        </w:rPr>
        <w:t>«</w:t>
      </w:r>
      <w:r w:rsidRPr="007D765A">
        <w:rPr>
          <w:rFonts w:eastAsia="Times New Roman"/>
          <w:szCs w:val="24"/>
        </w:rPr>
        <w:t>περίπου</w:t>
      </w:r>
      <w:r>
        <w:rPr>
          <w:rFonts w:eastAsia="Times New Roman"/>
          <w:szCs w:val="24"/>
        </w:rPr>
        <w:t>»</w:t>
      </w:r>
      <w:r w:rsidRPr="007D765A">
        <w:rPr>
          <w:rFonts w:eastAsia="Times New Roman"/>
          <w:szCs w:val="24"/>
        </w:rPr>
        <w:t xml:space="preserve"> είναι ακριβ</w:t>
      </w:r>
      <w:r>
        <w:rPr>
          <w:rFonts w:eastAsia="Times New Roman"/>
          <w:szCs w:val="24"/>
        </w:rPr>
        <w:t>έ</w:t>
      </w:r>
      <w:r w:rsidRPr="007D765A">
        <w:rPr>
          <w:rFonts w:eastAsia="Times New Roman"/>
          <w:szCs w:val="24"/>
        </w:rPr>
        <w:t>ς με τα τελευταία νούμερα</w:t>
      </w:r>
      <w:r>
        <w:rPr>
          <w:rFonts w:eastAsia="Times New Roman"/>
          <w:szCs w:val="24"/>
        </w:rPr>
        <w:t>. Από αυτό το ποσό έχουν μ</w:t>
      </w:r>
      <w:r w:rsidRPr="007D765A">
        <w:rPr>
          <w:rFonts w:eastAsia="Times New Roman"/>
          <w:szCs w:val="24"/>
        </w:rPr>
        <w:t xml:space="preserve">έχρι τώρα </w:t>
      </w:r>
      <w:proofErr w:type="spellStart"/>
      <w:r w:rsidRPr="007D765A">
        <w:rPr>
          <w:rFonts w:eastAsia="Times New Roman"/>
          <w:szCs w:val="24"/>
        </w:rPr>
        <w:t>απορροφηθεί</w:t>
      </w:r>
      <w:proofErr w:type="spellEnd"/>
      <w:r w:rsidRPr="007D765A">
        <w:rPr>
          <w:rFonts w:eastAsia="Times New Roman"/>
          <w:szCs w:val="24"/>
        </w:rPr>
        <w:t xml:space="preserve"> 88,6 εκατ</w:t>
      </w:r>
      <w:r w:rsidRPr="007D765A">
        <w:rPr>
          <w:rFonts w:eastAsia="Times New Roman"/>
          <w:szCs w:val="24"/>
        </w:rPr>
        <w:t xml:space="preserve">ομμύρια </w:t>
      </w:r>
      <w:r>
        <w:rPr>
          <w:rFonts w:eastAsia="Times New Roman"/>
          <w:szCs w:val="24"/>
        </w:rPr>
        <w:t>ευρώ. Α</w:t>
      </w:r>
      <w:r w:rsidRPr="007D765A">
        <w:rPr>
          <w:rFonts w:eastAsia="Times New Roman"/>
          <w:szCs w:val="24"/>
        </w:rPr>
        <w:t>υτό είναι η απορρόφηση</w:t>
      </w:r>
      <w:r>
        <w:rPr>
          <w:rFonts w:eastAsia="Times New Roman"/>
          <w:szCs w:val="24"/>
        </w:rPr>
        <w:t>.</w:t>
      </w:r>
      <w:r w:rsidRPr="007D765A">
        <w:rPr>
          <w:rFonts w:eastAsia="Times New Roman"/>
          <w:szCs w:val="24"/>
        </w:rPr>
        <w:t xml:space="preserve"> </w:t>
      </w:r>
      <w:r>
        <w:rPr>
          <w:rFonts w:eastAsia="Times New Roman"/>
          <w:szCs w:val="24"/>
        </w:rPr>
        <w:t>Γ</w:t>
      </w:r>
      <w:r w:rsidRPr="007D765A">
        <w:rPr>
          <w:rFonts w:eastAsia="Times New Roman"/>
          <w:szCs w:val="24"/>
        </w:rPr>
        <w:t xml:space="preserve">ια το σύνολο των παραπάνω </w:t>
      </w:r>
      <w:r>
        <w:rPr>
          <w:rFonts w:eastAsia="Times New Roman"/>
          <w:szCs w:val="24"/>
        </w:rPr>
        <w:t xml:space="preserve">συμφωνιών έχει ολοκληρωθεί </w:t>
      </w:r>
      <w:r w:rsidRPr="007D765A">
        <w:rPr>
          <w:rFonts w:eastAsia="Times New Roman"/>
          <w:szCs w:val="24"/>
        </w:rPr>
        <w:t xml:space="preserve">όλη η διαδικασία του ελέγχου και </w:t>
      </w:r>
      <w:r>
        <w:rPr>
          <w:rFonts w:eastAsia="Times New Roman"/>
          <w:szCs w:val="24"/>
        </w:rPr>
        <w:t xml:space="preserve">η </w:t>
      </w:r>
      <w:r w:rsidRPr="007D765A">
        <w:rPr>
          <w:rFonts w:eastAsia="Times New Roman"/>
          <w:szCs w:val="24"/>
        </w:rPr>
        <w:t>έγκριση των δαπανών από την Ευρωπαϊκή Ένωση</w:t>
      </w:r>
      <w:r>
        <w:rPr>
          <w:rFonts w:eastAsia="Times New Roman"/>
          <w:szCs w:val="24"/>
        </w:rPr>
        <w:t>.</w:t>
      </w:r>
      <w:r w:rsidRPr="007D765A">
        <w:rPr>
          <w:rFonts w:eastAsia="Times New Roman"/>
          <w:szCs w:val="24"/>
        </w:rPr>
        <w:t xml:space="preserve"> </w:t>
      </w:r>
      <w:r>
        <w:rPr>
          <w:rFonts w:eastAsia="Times New Roman"/>
          <w:szCs w:val="24"/>
        </w:rPr>
        <w:t>Α</w:t>
      </w:r>
      <w:r w:rsidRPr="007D765A">
        <w:rPr>
          <w:rFonts w:eastAsia="Times New Roman"/>
          <w:szCs w:val="24"/>
        </w:rPr>
        <w:t xml:space="preserve">φορά το μεγαλύτερο μέρος </w:t>
      </w:r>
      <w:r>
        <w:rPr>
          <w:rFonts w:eastAsia="Times New Roman"/>
          <w:szCs w:val="24"/>
        </w:rPr>
        <w:t xml:space="preserve">την περίοδο </w:t>
      </w:r>
      <w:r w:rsidRPr="007D765A">
        <w:rPr>
          <w:rFonts w:eastAsia="Times New Roman"/>
          <w:szCs w:val="24"/>
        </w:rPr>
        <w:t xml:space="preserve">της </w:t>
      </w:r>
      <w:r>
        <w:rPr>
          <w:rFonts w:eastAsia="Times New Roman"/>
          <w:szCs w:val="24"/>
        </w:rPr>
        <w:t>μ</w:t>
      </w:r>
      <w:r w:rsidRPr="007D765A">
        <w:rPr>
          <w:rFonts w:eastAsia="Times New Roman"/>
          <w:szCs w:val="24"/>
        </w:rPr>
        <w:t>εγάλης και έντονης ροής και κρίσης η οπο</w:t>
      </w:r>
      <w:r w:rsidRPr="007D765A">
        <w:rPr>
          <w:rFonts w:eastAsia="Times New Roman"/>
          <w:szCs w:val="24"/>
        </w:rPr>
        <w:t>ία υπήρχε στο προσφυγικό</w:t>
      </w:r>
      <w:r>
        <w:rPr>
          <w:rFonts w:eastAsia="Times New Roman"/>
          <w:szCs w:val="24"/>
        </w:rPr>
        <w:t>.</w:t>
      </w:r>
    </w:p>
    <w:p w14:paraId="2205DF1B" w14:textId="77777777" w:rsidR="00F618CB" w:rsidRDefault="00733657">
      <w:pPr>
        <w:tabs>
          <w:tab w:val="center" w:pos="4753"/>
          <w:tab w:val="left" w:pos="6156"/>
        </w:tabs>
        <w:spacing w:line="600" w:lineRule="auto"/>
        <w:ind w:firstLine="720"/>
        <w:jc w:val="both"/>
        <w:rPr>
          <w:rFonts w:eastAsia="Times New Roman"/>
          <w:szCs w:val="24"/>
        </w:rPr>
      </w:pPr>
      <w:r>
        <w:rPr>
          <w:rFonts w:eastAsia="Times New Roman"/>
          <w:szCs w:val="24"/>
        </w:rPr>
        <w:t>Ό</w:t>
      </w:r>
      <w:r w:rsidRPr="007D765A">
        <w:rPr>
          <w:rFonts w:eastAsia="Times New Roman"/>
          <w:szCs w:val="24"/>
        </w:rPr>
        <w:t>λα τα ποσά βρ</w:t>
      </w:r>
      <w:r>
        <w:rPr>
          <w:rFonts w:eastAsia="Times New Roman"/>
          <w:szCs w:val="24"/>
        </w:rPr>
        <w:t>ίσκονται αναρτημένα, κύριοι Β</w:t>
      </w:r>
      <w:r w:rsidRPr="007D765A">
        <w:rPr>
          <w:rFonts w:eastAsia="Times New Roman"/>
          <w:szCs w:val="24"/>
        </w:rPr>
        <w:t>ουλευτές</w:t>
      </w:r>
      <w:r>
        <w:rPr>
          <w:rFonts w:eastAsia="Times New Roman"/>
          <w:szCs w:val="24"/>
        </w:rPr>
        <w:t>, στη</w:t>
      </w:r>
      <w:r w:rsidRPr="007D765A">
        <w:rPr>
          <w:rFonts w:eastAsia="Times New Roman"/>
          <w:szCs w:val="24"/>
        </w:rPr>
        <w:t xml:space="preserve"> </w:t>
      </w:r>
      <w:r>
        <w:rPr>
          <w:rFonts w:eastAsia="Times New Roman"/>
          <w:szCs w:val="24"/>
        </w:rPr>
        <w:t>«</w:t>
      </w:r>
      <w:r>
        <w:rPr>
          <w:rFonts w:eastAsia="Times New Roman"/>
          <w:szCs w:val="24"/>
        </w:rPr>
        <w:t>ΔΙΑΥΓΕΙΑ</w:t>
      </w:r>
      <w:r>
        <w:rPr>
          <w:rFonts w:eastAsia="Times New Roman"/>
          <w:szCs w:val="24"/>
        </w:rPr>
        <w:t>»</w:t>
      </w:r>
      <w:r>
        <w:rPr>
          <w:rFonts w:eastAsia="Times New Roman"/>
          <w:szCs w:val="24"/>
        </w:rPr>
        <w:t>. Ποιοι υλοποιούσαν</w:t>
      </w:r>
      <w:r w:rsidRPr="007D765A">
        <w:rPr>
          <w:rFonts w:eastAsia="Times New Roman"/>
          <w:szCs w:val="24"/>
        </w:rPr>
        <w:t xml:space="preserve"> όλες τις συμβάσεις και όλα </w:t>
      </w:r>
      <w:r>
        <w:rPr>
          <w:rFonts w:eastAsia="Times New Roman"/>
          <w:szCs w:val="24"/>
        </w:rPr>
        <w:t>όσα</w:t>
      </w:r>
      <w:r w:rsidRPr="007D765A">
        <w:rPr>
          <w:rFonts w:eastAsia="Times New Roman"/>
          <w:szCs w:val="24"/>
        </w:rPr>
        <w:t xml:space="preserve"> </w:t>
      </w:r>
      <w:r>
        <w:rPr>
          <w:rFonts w:eastAsia="Times New Roman"/>
          <w:szCs w:val="24"/>
        </w:rPr>
        <w:t>ήταν και είναι</w:t>
      </w:r>
      <w:r w:rsidRPr="007D765A">
        <w:rPr>
          <w:rFonts w:eastAsia="Times New Roman"/>
          <w:szCs w:val="24"/>
        </w:rPr>
        <w:t xml:space="preserve"> σε αυτή την κατεύθυνση</w:t>
      </w:r>
      <w:r>
        <w:rPr>
          <w:rFonts w:eastAsia="Times New Roman"/>
          <w:szCs w:val="24"/>
        </w:rPr>
        <w:t>;</w:t>
      </w:r>
      <w:r w:rsidRPr="007D765A">
        <w:rPr>
          <w:rFonts w:eastAsia="Times New Roman"/>
          <w:szCs w:val="24"/>
        </w:rPr>
        <w:t xml:space="preserve"> </w:t>
      </w:r>
      <w:r>
        <w:rPr>
          <w:rFonts w:eastAsia="Times New Roman"/>
          <w:szCs w:val="24"/>
        </w:rPr>
        <w:t>Ε</w:t>
      </w:r>
      <w:r w:rsidRPr="007D765A">
        <w:rPr>
          <w:rFonts w:eastAsia="Times New Roman"/>
          <w:szCs w:val="24"/>
        </w:rPr>
        <w:t>ίναι η Γενική Διεύθυνση Οικονομικών</w:t>
      </w:r>
      <w:r>
        <w:rPr>
          <w:rFonts w:eastAsia="Times New Roman"/>
          <w:szCs w:val="24"/>
        </w:rPr>
        <w:t>, η οποία κάνει εξαιρετικά τη δουλειά</w:t>
      </w:r>
      <w:r>
        <w:rPr>
          <w:rFonts w:eastAsia="Times New Roman"/>
          <w:szCs w:val="24"/>
        </w:rPr>
        <w:t xml:space="preserve"> της</w:t>
      </w:r>
      <w:r w:rsidRPr="007D765A">
        <w:rPr>
          <w:rFonts w:eastAsia="Times New Roman"/>
          <w:szCs w:val="24"/>
        </w:rPr>
        <w:t xml:space="preserve"> </w:t>
      </w:r>
      <w:r>
        <w:rPr>
          <w:rFonts w:eastAsia="Times New Roman"/>
          <w:szCs w:val="24"/>
        </w:rPr>
        <w:t>-</w:t>
      </w:r>
      <w:r w:rsidRPr="007D765A">
        <w:rPr>
          <w:rFonts w:eastAsia="Times New Roman"/>
          <w:szCs w:val="24"/>
        </w:rPr>
        <w:t xml:space="preserve">και ελέγχεται </w:t>
      </w:r>
      <w:r>
        <w:rPr>
          <w:rFonts w:eastAsia="Times New Roman"/>
          <w:szCs w:val="24"/>
        </w:rPr>
        <w:t xml:space="preserve">από </w:t>
      </w:r>
      <w:r w:rsidRPr="007D765A">
        <w:rPr>
          <w:rFonts w:eastAsia="Times New Roman"/>
          <w:szCs w:val="24"/>
        </w:rPr>
        <w:t>το Υπουργείο</w:t>
      </w:r>
      <w:r>
        <w:rPr>
          <w:rFonts w:eastAsia="Times New Roman"/>
          <w:szCs w:val="24"/>
        </w:rPr>
        <w:t>-</w:t>
      </w:r>
      <w:r w:rsidRPr="007D765A">
        <w:rPr>
          <w:rFonts w:eastAsia="Times New Roman"/>
          <w:szCs w:val="24"/>
        </w:rPr>
        <w:t xml:space="preserve"> και </w:t>
      </w:r>
      <w:r>
        <w:rPr>
          <w:rFonts w:eastAsia="Times New Roman"/>
          <w:szCs w:val="24"/>
        </w:rPr>
        <w:t xml:space="preserve">οι </w:t>
      </w:r>
      <w:r w:rsidRPr="007D765A">
        <w:rPr>
          <w:rFonts w:eastAsia="Times New Roman"/>
          <w:szCs w:val="24"/>
        </w:rPr>
        <w:t xml:space="preserve">φορείς των </w:t>
      </w:r>
      <w:r>
        <w:rPr>
          <w:rFonts w:eastAsia="Times New Roman"/>
          <w:szCs w:val="24"/>
        </w:rPr>
        <w:t>Γ</w:t>
      </w:r>
      <w:r w:rsidRPr="007D765A">
        <w:rPr>
          <w:rFonts w:eastAsia="Times New Roman"/>
          <w:szCs w:val="24"/>
        </w:rPr>
        <w:t xml:space="preserve">ενικών </w:t>
      </w:r>
      <w:r>
        <w:rPr>
          <w:rFonts w:eastAsia="Times New Roman"/>
          <w:szCs w:val="24"/>
        </w:rPr>
        <w:t>Ε</w:t>
      </w:r>
      <w:r w:rsidRPr="007D765A">
        <w:rPr>
          <w:rFonts w:eastAsia="Times New Roman"/>
          <w:szCs w:val="24"/>
        </w:rPr>
        <w:t xml:space="preserve">πιτελείων </w:t>
      </w:r>
      <w:r>
        <w:rPr>
          <w:rFonts w:eastAsia="Times New Roman"/>
          <w:szCs w:val="24"/>
        </w:rPr>
        <w:t>-οι</w:t>
      </w:r>
      <w:r w:rsidRPr="007D765A">
        <w:rPr>
          <w:rFonts w:eastAsia="Times New Roman"/>
          <w:szCs w:val="24"/>
        </w:rPr>
        <w:t xml:space="preserve"> αντίστοιχ</w:t>
      </w:r>
      <w:r>
        <w:rPr>
          <w:rFonts w:eastAsia="Times New Roman"/>
          <w:szCs w:val="24"/>
        </w:rPr>
        <w:t>οι-</w:t>
      </w:r>
      <w:r w:rsidRPr="007D765A">
        <w:rPr>
          <w:rFonts w:eastAsia="Times New Roman"/>
          <w:szCs w:val="24"/>
        </w:rPr>
        <w:t xml:space="preserve"> των Ενόπλων Δυνάμεων</w:t>
      </w:r>
      <w:r>
        <w:rPr>
          <w:rFonts w:eastAsia="Times New Roman"/>
          <w:szCs w:val="24"/>
        </w:rPr>
        <w:t>,</w:t>
      </w:r>
      <w:r w:rsidRPr="007D765A">
        <w:rPr>
          <w:rFonts w:eastAsia="Times New Roman"/>
          <w:szCs w:val="24"/>
        </w:rPr>
        <w:t xml:space="preserve"> που είναι και </w:t>
      </w:r>
      <w:r>
        <w:rPr>
          <w:rFonts w:eastAsia="Times New Roman"/>
          <w:szCs w:val="24"/>
        </w:rPr>
        <w:t>οι</w:t>
      </w:r>
      <w:r w:rsidRPr="007D765A">
        <w:rPr>
          <w:rFonts w:eastAsia="Times New Roman"/>
          <w:szCs w:val="24"/>
        </w:rPr>
        <w:t xml:space="preserve"> αρμόδι</w:t>
      </w:r>
      <w:r>
        <w:rPr>
          <w:rFonts w:eastAsia="Times New Roman"/>
          <w:szCs w:val="24"/>
        </w:rPr>
        <w:t>οι για</w:t>
      </w:r>
      <w:r w:rsidRPr="007D765A">
        <w:rPr>
          <w:rFonts w:eastAsia="Times New Roman"/>
          <w:szCs w:val="24"/>
        </w:rPr>
        <w:t xml:space="preserve"> τις διαγωνιστικές διαδικασίες</w:t>
      </w:r>
      <w:r>
        <w:rPr>
          <w:rFonts w:eastAsia="Times New Roman"/>
          <w:szCs w:val="24"/>
        </w:rPr>
        <w:t>:</w:t>
      </w:r>
      <w:r w:rsidRPr="007D765A">
        <w:rPr>
          <w:rFonts w:eastAsia="Times New Roman"/>
          <w:szCs w:val="24"/>
        </w:rPr>
        <w:t xml:space="preserve"> προμήθειες</w:t>
      </w:r>
      <w:r>
        <w:rPr>
          <w:rFonts w:eastAsia="Times New Roman"/>
          <w:szCs w:val="24"/>
        </w:rPr>
        <w:t>,</w:t>
      </w:r>
      <w:r w:rsidRPr="007D765A">
        <w:rPr>
          <w:rFonts w:eastAsia="Times New Roman"/>
          <w:szCs w:val="24"/>
        </w:rPr>
        <w:t xml:space="preserve"> λειτουργί</w:t>
      </w:r>
      <w:r>
        <w:rPr>
          <w:rFonts w:eastAsia="Times New Roman"/>
          <w:szCs w:val="24"/>
        </w:rPr>
        <w:t>ες. Όλοι</w:t>
      </w:r>
      <w:r w:rsidRPr="007D765A">
        <w:rPr>
          <w:rFonts w:eastAsia="Times New Roman"/>
          <w:szCs w:val="24"/>
        </w:rPr>
        <w:t xml:space="preserve"> αυτοί είναι ενταγμέν</w:t>
      </w:r>
      <w:r>
        <w:rPr>
          <w:rFonts w:eastAsia="Times New Roman"/>
          <w:szCs w:val="24"/>
        </w:rPr>
        <w:t>οι</w:t>
      </w:r>
      <w:r w:rsidRPr="007D765A">
        <w:rPr>
          <w:rFonts w:eastAsia="Times New Roman"/>
          <w:szCs w:val="24"/>
        </w:rPr>
        <w:t xml:space="preserve"> μέσα στο θεσμικό πλαίσιο το </w:t>
      </w:r>
      <w:r w:rsidRPr="007D765A">
        <w:rPr>
          <w:rFonts w:eastAsia="Times New Roman"/>
          <w:szCs w:val="24"/>
        </w:rPr>
        <w:t>οποίο ήδη υπάρχει</w:t>
      </w:r>
      <w:r>
        <w:rPr>
          <w:rFonts w:eastAsia="Times New Roman"/>
          <w:szCs w:val="24"/>
        </w:rPr>
        <w:t>, δηλαδή ο ν.</w:t>
      </w:r>
      <w:r w:rsidRPr="007D765A">
        <w:rPr>
          <w:rFonts w:eastAsia="Times New Roman"/>
          <w:szCs w:val="24"/>
        </w:rPr>
        <w:t>4</w:t>
      </w:r>
      <w:r>
        <w:rPr>
          <w:rFonts w:eastAsia="Times New Roman"/>
          <w:szCs w:val="24"/>
        </w:rPr>
        <w:t>270/2014,</w:t>
      </w:r>
      <w:r w:rsidRPr="007D765A">
        <w:rPr>
          <w:rFonts w:eastAsia="Times New Roman"/>
          <w:szCs w:val="24"/>
        </w:rPr>
        <w:t xml:space="preserve"> το </w:t>
      </w:r>
      <w:r>
        <w:rPr>
          <w:rFonts w:eastAsia="Times New Roman"/>
          <w:szCs w:val="24"/>
        </w:rPr>
        <w:t>π.δ.</w:t>
      </w:r>
      <w:r w:rsidRPr="007D765A">
        <w:rPr>
          <w:rFonts w:eastAsia="Times New Roman"/>
          <w:szCs w:val="24"/>
        </w:rPr>
        <w:t>80</w:t>
      </w:r>
      <w:r>
        <w:rPr>
          <w:rFonts w:eastAsia="Times New Roman"/>
          <w:szCs w:val="24"/>
        </w:rPr>
        <w:t>/20</w:t>
      </w:r>
      <w:r w:rsidRPr="007D765A">
        <w:rPr>
          <w:rFonts w:eastAsia="Times New Roman"/>
          <w:szCs w:val="24"/>
        </w:rPr>
        <w:t>16</w:t>
      </w:r>
      <w:r>
        <w:rPr>
          <w:rFonts w:eastAsia="Times New Roman"/>
          <w:szCs w:val="24"/>
        </w:rPr>
        <w:t>,</w:t>
      </w:r>
      <w:r w:rsidRPr="007D765A">
        <w:rPr>
          <w:rFonts w:eastAsia="Times New Roman"/>
          <w:szCs w:val="24"/>
        </w:rPr>
        <w:t xml:space="preserve"> ο </w:t>
      </w:r>
      <w:r>
        <w:rPr>
          <w:rFonts w:eastAsia="Times New Roman"/>
          <w:szCs w:val="24"/>
        </w:rPr>
        <w:t>ν.4368/20</w:t>
      </w:r>
      <w:r w:rsidRPr="007D765A">
        <w:rPr>
          <w:rFonts w:eastAsia="Times New Roman"/>
          <w:szCs w:val="24"/>
        </w:rPr>
        <w:t>16</w:t>
      </w:r>
      <w:r>
        <w:rPr>
          <w:rFonts w:eastAsia="Times New Roman"/>
          <w:szCs w:val="24"/>
        </w:rPr>
        <w:t>,</w:t>
      </w:r>
      <w:r w:rsidRPr="007D765A">
        <w:rPr>
          <w:rFonts w:eastAsia="Times New Roman"/>
          <w:szCs w:val="24"/>
        </w:rPr>
        <w:t xml:space="preserve"> ο ν</w:t>
      </w:r>
      <w:r>
        <w:rPr>
          <w:rFonts w:eastAsia="Times New Roman"/>
          <w:szCs w:val="24"/>
        </w:rPr>
        <w:t>.</w:t>
      </w:r>
      <w:r w:rsidRPr="007D765A">
        <w:rPr>
          <w:rFonts w:eastAsia="Times New Roman"/>
          <w:szCs w:val="24"/>
        </w:rPr>
        <w:t>4375</w:t>
      </w:r>
      <w:r>
        <w:rPr>
          <w:rFonts w:eastAsia="Times New Roman"/>
          <w:szCs w:val="24"/>
        </w:rPr>
        <w:t>/20</w:t>
      </w:r>
      <w:r w:rsidRPr="007D765A">
        <w:rPr>
          <w:rFonts w:eastAsia="Times New Roman"/>
          <w:szCs w:val="24"/>
        </w:rPr>
        <w:t>16</w:t>
      </w:r>
      <w:r>
        <w:rPr>
          <w:rFonts w:eastAsia="Times New Roman"/>
          <w:szCs w:val="24"/>
        </w:rPr>
        <w:t xml:space="preserve"> και</w:t>
      </w:r>
      <w:r w:rsidRPr="007D765A">
        <w:rPr>
          <w:rFonts w:eastAsia="Times New Roman"/>
          <w:szCs w:val="24"/>
        </w:rPr>
        <w:t xml:space="preserve"> ο ν</w:t>
      </w:r>
      <w:r>
        <w:rPr>
          <w:rFonts w:eastAsia="Times New Roman"/>
          <w:szCs w:val="24"/>
        </w:rPr>
        <w:t>.</w:t>
      </w:r>
      <w:r w:rsidRPr="007D765A">
        <w:rPr>
          <w:rFonts w:eastAsia="Times New Roman"/>
          <w:szCs w:val="24"/>
        </w:rPr>
        <w:t>4412</w:t>
      </w:r>
      <w:r>
        <w:rPr>
          <w:rFonts w:eastAsia="Times New Roman"/>
          <w:szCs w:val="24"/>
        </w:rPr>
        <w:t>/</w:t>
      </w:r>
      <w:r w:rsidRPr="007D765A">
        <w:rPr>
          <w:rFonts w:eastAsia="Times New Roman"/>
          <w:szCs w:val="24"/>
        </w:rPr>
        <w:t>2016</w:t>
      </w:r>
      <w:r>
        <w:rPr>
          <w:rFonts w:eastAsia="Times New Roman"/>
          <w:szCs w:val="24"/>
        </w:rPr>
        <w:t>.</w:t>
      </w:r>
    </w:p>
    <w:p w14:paraId="2205DF1C" w14:textId="77777777" w:rsidR="00F618CB" w:rsidRDefault="00733657">
      <w:pPr>
        <w:tabs>
          <w:tab w:val="center" w:pos="4753"/>
          <w:tab w:val="left" w:pos="6156"/>
        </w:tabs>
        <w:spacing w:line="600" w:lineRule="auto"/>
        <w:ind w:firstLine="720"/>
        <w:jc w:val="both"/>
        <w:rPr>
          <w:rFonts w:eastAsia="Times New Roman"/>
          <w:szCs w:val="24"/>
        </w:rPr>
      </w:pPr>
      <w:r>
        <w:rPr>
          <w:rFonts w:eastAsia="Times New Roman"/>
          <w:szCs w:val="24"/>
        </w:rPr>
        <w:lastRenderedPageBreak/>
        <w:t xml:space="preserve">Κάνω μια παρένθεση: Μη </w:t>
      </w:r>
      <w:r w:rsidRPr="007D765A">
        <w:rPr>
          <w:rFonts w:eastAsia="Times New Roman"/>
          <w:szCs w:val="24"/>
        </w:rPr>
        <w:t xml:space="preserve">χρησιμοποιείτε </w:t>
      </w:r>
      <w:r>
        <w:rPr>
          <w:rFonts w:eastAsia="Times New Roman"/>
          <w:szCs w:val="24"/>
        </w:rPr>
        <w:t>πολύ τον κ. Ηλιόπουλο. Μ</w:t>
      </w:r>
      <w:r w:rsidRPr="007D765A">
        <w:rPr>
          <w:rFonts w:eastAsia="Times New Roman"/>
          <w:szCs w:val="24"/>
        </w:rPr>
        <w:t>ην το</w:t>
      </w:r>
      <w:r>
        <w:rPr>
          <w:rFonts w:eastAsia="Times New Roman"/>
          <w:szCs w:val="24"/>
        </w:rPr>
        <w:t>ν</w:t>
      </w:r>
      <w:r w:rsidRPr="007D765A">
        <w:rPr>
          <w:rFonts w:eastAsia="Times New Roman"/>
          <w:szCs w:val="24"/>
        </w:rPr>
        <w:t xml:space="preserve"> χρησιμοποιείτε</w:t>
      </w:r>
      <w:r>
        <w:rPr>
          <w:rFonts w:eastAsia="Times New Roman"/>
          <w:szCs w:val="24"/>
        </w:rPr>
        <w:t xml:space="preserve"> και θα σας πω γιατί. Όλη αυτή την περίοδο που κάνατε τα ερωτήματα </w:t>
      </w:r>
      <w:r w:rsidRPr="007D765A">
        <w:rPr>
          <w:rFonts w:eastAsia="Times New Roman"/>
          <w:szCs w:val="24"/>
        </w:rPr>
        <w:t>ή</w:t>
      </w:r>
      <w:r w:rsidRPr="007D765A">
        <w:rPr>
          <w:rFonts w:eastAsia="Times New Roman"/>
          <w:szCs w:val="24"/>
        </w:rPr>
        <w:t>ταν ο επικεφαλής της ΑΣΔΕΝ</w:t>
      </w:r>
      <w:r>
        <w:rPr>
          <w:rFonts w:eastAsia="Times New Roman"/>
          <w:szCs w:val="24"/>
        </w:rPr>
        <w:t>.</w:t>
      </w:r>
      <w:r w:rsidRPr="007D765A">
        <w:rPr>
          <w:rFonts w:eastAsia="Times New Roman"/>
          <w:szCs w:val="24"/>
        </w:rPr>
        <w:t xml:space="preserve"> </w:t>
      </w:r>
      <w:r>
        <w:rPr>
          <w:rFonts w:eastAsia="Times New Roman"/>
          <w:szCs w:val="24"/>
        </w:rPr>
        <w:t>Ν</w:t>
      </w:r>
      <w:r w:rsidRPr="007D765A">
        <w:rPr>
          <w:rFonts w:eastAsia="Times New Roman"/>
          <w:szCs w:val="24"/>
        </w:rPr>
        <w:t xml:space="preserve">α σας εξηγήσω τι σημαίνει </w:t>
      </w:r>
      <w:r>
        <w:rPr>
          <w:rFonts w:eastAsia="Times New Roman"/>
          <w:szCs w:val="24"/>
        </w:rPr>
        <w:t xml:space="preserve">ΑΣΔΕΝ: Είναι η </w:t>
      </w:r>
      <w:r w:rsidRPr="007D765A">
        <w:rPr>
          <w:rFonts w:eastAsia="Times New Roman"/>
          <w:szCs w:val="24"/>
        </w:rPr>
        <w:t>Ανώτατη Στρατιωτική Διοίκηση Νήσων</w:t>
      </w:r>
      <w:r>
        <w:rPr>
          <w:rFonts w:eastAsia="Times New Roman"/>
          <w:szCs w:val="24"/>
        </w:rPr>
        <w:t>. Άρα</w:t>
      </w:r>
      <w:r w:rsidRPr="007D765A">
        <w:rPr>
          <w:rFonts w:eastAsia="Times New Roman"/>
          <w:szCs w:val="24"/>
        </w:rPr>
        <w:t xml:space="preserve"> είναι από </w:t>
      </w:r>
      <w:r>
        <w:rPr>
          <w:rFonts w:eastAsia="Times New Roman"/>
          <w:szCs w:val="24"/>
        </w:rPr>
        <w:t>ε</w:t>
      </w:r>
      <w:r w:rsidRPr="007D765A">
        <w:rPr>
          <w:rFonts w:eastAsia="Times New Roman"/>
          <w:szCs w:val="24"/>
        </w:rPr>
        <w:t xml:space="preserve">κεί που περνούσαν </w:t>
      </w:r>
      <w:r>
        <w:rPr>
          <w:rFonts w:eastAsia="Times New Roman"/>
          <w:szCs w:val="24"/>
        </w:rPr>
        <w:t xml:space="preserve">όλοι και είχαν την ευθύνη οι τοπικές ταξιαρχίες και οι μονάδες </w:t>
      </w:r>
      <w:r w:rsidRPr="007D765A">
        <w:rPr>
          <w:rFonts w:eastAsia="Times New Roman"/>
          <w:szCs w:val="24"/>
        </w:rPr>
        <w:t>να κάν</w:t>
      </w:r>
      <w:r>
        <w:rPr>
          <w:rFonts w:eastAsia="Times New Roman"/>
          <w:szCs w:val="24"/>
        </w:rPr>
        <w:t>ουν τους διαγωνισμούς με τις αντίστοιχες υπηρεσί</w:t>
      </w:r>
      <w:r>
        <w:rPr>
          <w:rFonts w:eastAsia="Times New Roman"/>
          <w:szCs w:val="24"/>
        </w:rPr>
        <w:t xml:space="preserve">ες. Άρα γνωρίζει πάρα πολύ καλά ότι όλα έχουν γίνει ορθά ο συγκεκριμένος </w:t>
      </w:r>
      <w:r>
        <w:rPr>
          <w:rFonts w:eastAsia="Times New Roman"/>
          <w:szCs w:val="24"/>
        </w:rPr>
        <w:t>σ</w:t>
      </w:r>
      <w:r>
        <w:rPr>
          <w:rFonts w:eastAsia="Times New Roman"/>
          <w:szCs w:val="24"/>
        </w:rPr>
        <w:t xml:space="preserve">τρατηγός τότε. </w:t>
      </w:r>
    </w:p>
    <w:p w14:paraId="2205DF1D" w14:textId="77777777" w:rsidR="00F618CB" w:rsidRDefault="00733657">
      <w:pPr>
        <w:tabs>
          <w:tab w:val="center" w:pos="4753"/>
          <w:tab w:val="left" w:pos="6156"/>
        </w:tabs>
        <w:spacing w:line="600" w:lineRule="auto"/>
        <w:ind w:firstLine="720"/>
        <w:jc w:val="both"/>
        <w:rPr>
          <w:rFonts w:eastAsia="Times New Roman"/>
          <w:szCs w:val="24"/>
        </w:rPr>
      </w:pPr>
      <w:r>
        <w:rPr>
          <w:rFonts w:eastAsia="Times New Roman"/>
          <w:szCs w:val="24"/>
        </w:rPr>
        <w:t xml:space="preserve">Από εκεί και πέρα υπάρχουν όλοι </w:t>
      </w:r>
      <w:r w:rsidRPr="007D765A">
        <w:rPr>
          <w:rFonts w:eastAsia="Times New Roman"/>
          <w:szCs w:val="24"/>
        </w:rPr>
        <w:t xml:space="preserve">οι προβλεπόμενοι από </w:t>
      </w:r>
      <w:r>
        <w:rPr>
          <w:rFonts w:eastAsia="Times New Roman"/>
          <w:szCs w:val="24"/>
        </w:rPr>
        <w:t xml:space="preserve">την </w:t>
      </w:r>
      <w:r w:rsidRPr="007D765A">
        <w:rPr>
          <w:rFonts w:eastAsia="Times New Roman"/>
          <w:szCs w:val="24"/>
        </w:rPr>
        <w:t xml:space="preserve">εθνική νομοθεσία </w:t>
      </w:r>
      <w:r>
        <w:rPr>
          <w:rFonts w:eastAsia="Times New Roman"/>
          <w:szCs w:val="24"/>
        </w:rPr>
        <w:t>ε</w:t>
      </w:r>
      <w:r w:rsidRPr="007D765A">
        <w:rPr>
          <w:rFonts w:eastAsia="Times New Roman"/>
          <w:szCs w:val="24"/>
        </w:rPr>
        <w:t>θνικ</w:t>
      </w:r>
      <w:r>
        <w:rPr>
          <w:rFonts w:eastAsia="Times New Roman"/>
          <w:szCs w:val="24"/>
        </w:rPr>
        <w:t>οί</w:t>
      </w:r>
      <w:r w:rsidRPr="007D765A">
        <w:rPr>
          <w:rFonts w:eastAsia="Times New Roman"/>
          <w:szCs w:val="24"/>
        </w:rPr>
        <w:t xml:space="preserve"> </w:t>
      </w:r>
      <w:r>
        <w:rPr>
          <w:rFonts w:eastAsia="Times New Roman"/>
          <w:szCs w:val="24"/>
        </w:rPr>
        <w:t>ελεγκτικοί</w:t>
      </w:r>
      <w:r w:rsidRPr="007D765A">
        <w:rPr>
          <w:rFonts w:eastAsia="Times New Roman"/>
          <w:szCs w:val="24"/>
        </w:rPr>
        <w:t xml:space="preserve"> μηχανισμοί </w:t>
      </w:r>
      <w:r>
        <w:rPr>
          <w:rFonts w:eastAsia="Times New Roman"/>
          <w:szCs w:val="24"/>
        </w:rPr>
        <w:t>κ</w:t>
      </w:r>
      <w:r w:rsidRPr="007D765A">
        <w:rPr>
          <w:rFonts w:eastAsia="Times New Roman"/>
          <w:szCs w:val="24"/>
        </w:rPr>
        <w:t>αι ειδικότερα</w:t>
      </w:r>
      <w:r>
        <w:rPr>
          <w:rFonts w:eastAsia="Times New Roman"/>
          <w:szCs w:val="24"/>
        </w:rPr>
        <w:t xml:space="preserve"> είναι: Ο</w:t>
      </w:r>
      <w:r w:rsidRPr="007D765A">
        <w:rPr>
          <w:rFonts w:eastAsia="Times New Roman"/>
          <w:szCs w:val="24"/>
        </w:rPr>
        <w:t xml:space="preserve"> προληπτικός έλεγχος</w:t>
      </w:r>
      <w:r>
        <w:rPr>
          <w:rFonts w:eastAsia="Times New Roman"/>
          <w:szCs w:val="24"/>
        </w:rPr>
        <w:t>, που γίνεται</w:t>
      </w:r>
      <w:r w:rsidRPr="007D765A">
        <w:rPr>
          <w:rFonts w:eastAsia="Times New Roman"/>
          <w:szCs w:val="24"/>
        </w:rPr>
        <w:t xml:space="preserve"> </w:t>
      </w:r>
      <w:r>
        <w:rPr>
          <w:rFonts w:eastAsia="Times New Roman"/>
          <w:szCs w:val="24"/>
        </w:rPr>
        <w:t>όπου</w:t>
      </w:r>
      <w:r w:rsidRPr="007D765A">
        <w:rPr>
          <w:rFonts w:eastAsia="Times New Roman"/>
          <w:szCs w:val="24"/>
        </w:rPr>
        <w:t xml:space="preserve"> απαιτείται</w:t>
      </w:r>
      <w:r>
        <w:rPr>
          <w:rFonts w:eastAsia="Times New Roman"/>
          <w:szCs w:val="24"/>
        </w:rPr>
        <w:t>,</w:t>
      </w:r>
      <w:r w:rsidRPr="007D765A">
        <w:rPr>
          <w:rFonts w:eastAsia="Times New Roman"/>
          <w:szCs w:val="24"/>
        </w:rPr>
        <w:t xml:space="preserve"> αναλόγως του ποσού των δαπανών</w:t>
      </w:r>
      <w:r>
        <w:rPr>
          <w:rFonts w:eastAsia="Times New Roman"/>
          <w:szCs w:val="24"/>
        </w:rPr>
        <w:t>,</w:t>
      </w:r>
      <w:r w:rsidRPr="007D765A">
        <w:rPr>
          <w:rFonts w:eastAsia="Times New Roman"/>
          <w:szCs w:val="24"/>
        </w:rPr>
        <w:t xml:space="preserve"> από το ίδιο το </w:t>
      </w:r>
      <w:r>
        <w:rPr>
          <w:rFonts w:eastAsia="Times New Roman"/>
          <w:szCs w:val="24"/>
        </w:rPr>
        <w:t xml:space="preserve">Ελεγκτικό Συνέδριο. Είναι </w:t>
      </w:r>
      <w:r w:rsidRPr="007D765A">
        <w:rPr>
          <w:rFonts w:eastAsia="Times New Roman"/>
          <w:szCs w:val="24"/>
        </w:rPr>
        <w:t xml:space="preserve">ο έλεγχος και η εκκαθάριση των δαπανών από τα αρμόδια </w:t>
      </w:r>
      <w:r>
        <w:rPr>
          <w:rFonts w:eastAsia="Times New Roman"/>
          <w:szCs w:val="24"/>
        </w:rPr>
        <w:t>ελεγκτήρια</w:t>
      </w:r>
      <w:r w:rsidRPr="007D765A">
        <w:rPr>
          <w:rFonts w:eastAsia="Times New Roman"/>
          <w:szCs w:val="24"/>
        </w:rPr>
        <w:t xml:space="preserve"> δαπανών</w:t>
      </w:r>
      <w:r>
        <w:rPr>
          <w:rFonts w:eastAsia="Times New Roman"/>
          <w:szCs w:val="24"/>
        </w:rPr>
        <w:t>, ο εκ νέου</w:t>
      </w:r>
      <w:r w:rsidRPr="007D765A">
        <w:rPr>
          <w:rFonts w:eastAsia="Times New Roman"/>
          <w:szCs w:val="24"/>
        </w:rPr>
        <w:t xml:space="preserve"> έλεγχος των </w:t>
      </w:r>
      <w:proofErr w:type="spellStart"/>
      <w:r>
        <w:rPr>
          <w:rFonts w:eastAsia="Times New Roman"/>
          <w:szCs w:val="24"/>
        </w:rPr>
        <w:t>εκκαθαρισθέντων</w:t>
      </w:r>
      <w:proofErr w:type="spellEnd"/>
      <w:r w:rsidRPr="007D765A">
        <w:rPr>
          <w:rFonts w:eastAsia="Times New Roman"/>
          <w:szCs w:val="24"/>
        </w:rPr>
        <w:t xml:space="preserve"> δαπανών από τις οικονομικές διευθύνσεις των </w:t>
      </w:r>
      <w:r>
        <w:rPr>
          <w:rFonts w:eastAsia="Times New Roman"/>
          <w:szCs w:val="24"/>
        </w:rPr>
        <w:t>Γ</w:t>
      </w:r>
      <w:r w:rsidRPr="007D765A">
        <w:rPr>
          <w:rFonts w:eastAsia="Times New Roman"/>
          <w:szCs w:val="24"/>
        </w:rPr>
        <w:t xml:space="preserve">ενικών </w:t>
      </w:r>
      <w:r>
        <w:rPr>
          <w:rFonts w:eastAsia="Times New Roman"/>
          <w:szCs w:val="24"/>
        </w:rPr>
        <w:t>Ε</w:t>
      </w:r>
      <w:r w:rsidRPr="007D765A">
        <w:rPr>
          <w:rFonts w:eastAsia="Times New Roman"/>
          <w:szCs w:val="24"/>
        </w:rPr>
        <w:t>πιτελ</w:t>
      </w:r>
      <w:r w:rsidRPr="007D765A">
        <w:rPr>
          <w:rFonts w:eastAsia="Times New Roman"/>
          <w:szCs w:val="24"/>
        </w:rPr>
        <w:t>είων</w:t>
      </w:r>
      <w:r>
        <w:rPr>
          <w:rFonts w:eastAsia="Times New Roman"/>
          <w:szCs w:val="24"/>
        </w:rPr>
        <w:t>,</w:t>
      </w:r>
      <w:r w:rsidRPr="007D765A">
        <w:rPr>
          <w:rFonts w:eastAsia="Times New Roman"/>
          <w:szCs w:val="24"/>
        </w:rPr>
        <w:t xml:space="preserve"> ο κατασταλτικός έλεγχος από </w:t>
      </w:r>
      <w:r>
        <w:rPr>
          <w:rFonts w:eastAsia="Times New Roman"/>
          <w:szCs w:val="24"/>
        </w:rPr>
        <w:t xml:space="preserve">το </w:t>
      </w:r>
      <w:r w:rsidRPr="007D765A">
        <w:rPr>
          <w:rFonts w:eastAsia="Times New Roman"/>
          <w:szCs w:val="24"/>
        </w:rPr>
        <w:t>Ελεγκτικό Συνέδριο</w:t>
      </w:r>
      <w:r>
        <w:rPr>
          <w:rFonts w:eastAsia="Times New Roman"/>
          <w:szCs w:val="24"/>
        </w:rPr>
        <w:t xml:space="preserve"> και </w:t>
      </w:r>
      <w:r w:rsidRPr="007D765A">
        <w:rPr>
          <w:rFonts w:eastAsia="Times New Roman"/>
          <w:szCs w:val="24"/>
        </w:rPr>
        <w:t xml:space="preserve">ο έλεγχος από εξωτερική πιστοποιημένη </w:t>
      </w:r>
      <w:r>
        <w:rPr>
          <w:rFonts w:eastAsia="Times New Roman"/>
          <w:szCs w:val="24"/>
        </w:rPr>
        <w:t>ε</w:t>
      </w:r>
      <w:r w:rsidRPr="007D765A">
        <w:rPr>
          <w:rFonts w:eastAsia="Times New Roman"/>
          <w:szCs w:val="24"/>
        </w:rPr>
        <w:t>ταιρεία</w:t>
      </w:r>
      <w:r>
        <w:rPr>
          <w:rFonts w:eastAsia="Times New Roman"/>
          <w:szCs w:val="24"/>
        </w:rPr>
        <w:t>,</w:t>
      </w:r>
      <w:r w:rsidRPr="007D765A">
        <w:rPr>
          <w:rFonts w:eastAsia="Times New Roman"/>
          <w:szCs w:val="24"/>
        </w:rPr>
        <w:t xml:space="preserve"> η οποία επιλέγεται βάσει διαγωνισμού</w:t>
      </w:r>
      <w:r>
        <w:rPr>
          <w:rFonts w:eastAsia="Times New Roman"/>
          <w:szCs w:val="24"/>
        </w:rPr>
        <w:t>.</w:t>
      </w:r>
      <w:r w:rsidRPr="007D765A">
        <w:rPr>
          <w:rFonts w:eastAsia="Times New Roman"/>
          <w:szCs w:val="24"/>
        </w:rPr>
        <w:t xml:space="preserve"> </w:t>
      </w:r>
    </w:p>
    <w:p w14:paraId="2205DF1E" w14:textId="77777777" w:rsidR="00F618CB" w:rsidRDefault="00733657">
      <w:pPr>
        <w:tabs>
          <w:tab w:val="center" w:pos="4753"/>
          <w:tab w:val="left" w:pos="6156"/>
        </w:tabs>
        <w:spacing w:line="600" w:lineRule="auto"/>
        <w:ind w:firstLine="720"/>
        <w:jc w:val="both"/>
        <w:rPr>
          <w:rFonts w:eastAsia="Times New Roman"/>
          <w:szCs w:val="24"/>
        </w:rPr>
      </w:pPr>
      <w:r>
        <w:rPr>
          <w:rFonts w:eastAsia="Times New Roman"/>
          <w:szCs w:val="24"/>
        </w:rPr>
        <w:t>Μ</w:t>
      </w:r>
      <w:r w:rsidRPr="007D765A">
        <w:rPr>
          <w:rFonts w:eastAsia="Times New Roman"/>
          <w:szCs w:val="24"/>
        </w:rPr>
        <w:t xml:space="preserve">έσα </w:t>
      </w:r>
      <w:r>
        <w:rPr>
          <w:rFonts w:eastAsia="Times New Roman"/>
          <w:szCs w:val="24"/>
        </w:rPr>
        <w:t>από όλες τις παραπάνω διαδικασίε</w:t>
      </w:r>
      <w:r w:rsidRPr="007D765A">
        <w:rPr>
          <w:rFonts w:eastAsia="Times New Roman"/>
          <w:szCs w:val="24"/>
        </w:rPr>
        <w:t>ς διασφαλίζουμε ως Υπουργείο Εθνικής Άμυνας τη νομιμότητα</w:t>
      </w:r>
      <w:r>
        <w:rPr>
          <w:rFonts w:eastAsia="Times New Roman"/>
          <w:szCs w:val="24"/>
        </w:rPr>
        <w:t>,</w:t>
      </w:r>
      <w:r w:rsidRPr="007D765A">
        <w:rPr>
          <w:rFonts w:eastAsia="Times New Roman"/>
          <w:szCs w:val="24"/>
        </w:rPr>
        <w:t xml:space="preserve"> την κανονικότητα και την </w:t>
      </w:r>
      <w:proofErr w:type="spellStart"/>
      <w:r w:rsidRPr="007D765A">
        <w:rPr>
          <w:rFonts w:eastAsia="Times New Roman"/>
          <w:szCs w:val="24"/>
        </w:rPr>
        <w:t>επιλεξιμότητα</w:t>
      </w:r>
      <w:proofErr w:type="spellEnd"/>
      <w:r w:rsidRPr="007D765A">
        <w:rPr>
          <w:rFonts w:eastAsia="Times New Roman"/>
          <w:szCs w:val="24"/>
        </w:rPr>
        <w:t xml:space="preserve"> των δαπανών</w:t>
      </w:r>
      <w:r>
        <w:rPr>
          <w:rFonts w:eastAsia="Times New Roman"/>
          <w:szCs w:val="24"/>
        </w:rPr>
        <w:t>,</w:t>
      </w:r>
      <w:r w:rsidRPr="007D765A">
        <w:rPr>
          <w:rFonts w:eastAsia="Times New Roman"/>
          <w:szCs w:val="24"/>
        </w:rPr>
        <w:t xml:space="preserve"> καθώς και την απαρέγκλιτη τήρηση των αρχών της χρηστής δημοσιονομικής διαχεί</w:t>
      </w:r>
      <w:r w:rsidRPr="007D765A">
        <w:rPr>
          <w:rFonts w:eastAsia="Times New Roman"/>
          <w:szCs w:val="24"/>
        </w:rPr>
        <w:lastRenderedPageBreak/>
        <w:t>ρισης</w:t>
      </w:r>
      <w:r>
        <w:rPr>
          <w:rFonts w:eastAsia="Times New Roman"/>
          <w:szCs w:val="24"/>
        </w:rPr>
        <w:t>. Ε</w:t>
      </w:r>
      <w:r w:rsidRPr="007D765A">
        <w:rPr>
          <w:rFonts w:eastAsia="Times New Roman"/>
          <w:szCs w:val="24"/>
        </w:rPr>
        <w:t xml:space="preserve">ξάλλου </w:t>
      </w:r>
      <w:r>
        <w:rPr>
          <w:rFonts w:eastAsia="Times New Roman"/>
          <w:szCs w:val="24"/>
        </w:rPr>
        <w:t xml:space="preserve">η </w:t>
      </w:r>
      <w:r w:rsidRPr="007D765A">
        <w:rPr>
          <w:rFonts w:eastAsia="Times New Roman"/>
          <w:szCs w:val="24"/>
        </w:rPr>
        <w:t xml:space="preserve">ίδια </w:t>
      </w:r>
      <w:r>
        <w:rPr>
          <w:rFonts w:eastAsia="Times New Roman"/>
          <w:szCs w:val="24"/>
        </w:rPr>
        <w:t>η</w:t>
      </w:r>
      <w:r w:rsidRPr="007D765A">
        <w:rPr>
          <w:rFonts w:eastAsia="Times New Roman"/>
          <w:szCs w:val="24"/>
        </w:rPr>
        <w:t xml:space="preserve"> Ευρωπαϊκή Επιτροπή</w:t>
      </w:r>
      <w:r>
        <w:rPr>
          <w:rFonts w:eastAsia="Times New Roman"/>
          <w:szCs w:val="24"/>
        </w:rPr>
        <w:t xml:space="preserve">, </w:t>
      </w:r>
      <w:r w:rsidRPr="007D765A">
        <w:rPr>
          <w:rFonts w:eastAsia="Times New Roman"/>
          <w:szCs w:val="24"/>
        </w:rPr>
        <w:t xml:space="preserve">δηλαδή </w:t>
      </w:r>
      <w:r>
        <w:rPr>
          <w:rFonts w:eastAsia="Times New Roman"/>
          <w:szCs w:val="24"/>
        </w:rPr>
        <w:t xml:space="preserve">η </w:t>
      </w:r>
      <w:r w:rsidRPr="007D765A">
        <w:rPr>
          <w:rFonts w:eastAsia="Times New Roman"/>
          <w:szCs w:val="24"/>
        </w:rPr>
        <w:t xml:space="preserve">αρμόδια πηγή της </w:t>
      </w:r>
      <w:r>
        <w:rPr>
          <w:rFonts w:eastAsia="Times New Roman"/>
          <w:szCs w:val="24"/>
        </w:rPr>
        <w:t>χρηματοδότησης, α</w:t>
      </w:r>
      <w:r w:rsidRPr="007D765A">
        <w:rPr>
          <w:rFonts w:eastAsia="Times New Roman"/>
          <w:szCs w:val="24"/>
        </w:rPr>
        <w:t xml:space="preserve">νέφερε ξεκάθαρα </w:t>
      </w:r>
      <w:r>
        <w:rPr>
          <w:rFonts w:eastAsia="Times New Roman"/>
          <w:szCs w:val="24"/>
        </w:rPr>
        <w:t>ότι δ</w:t>
      </w:r>
      <w:r w:rsidRPr="007D765A">
        <w:rPr>
          <w:rFonts w:eastAsia="Times New Roman"/>
          <w:szCs w:val="24"/>
        </w:rPr>
        <w:t>εν έχει βρει κανένα</w:t>
      </w:r>
      <w:r w:rsidRPr="007D765A">
        <w:rPr>
          <w:rFonts w:eastAsia="Times New Roman"/>
          <w:szCs w:val="24"/>
        </w:rPr>
        <w:t xml:space="preserve"> στοιχείο </w:t>
      </w:r>
      <w:r>
        <w:rPr>
          <w:rFonts w:eastAsia="Times New Roman"/>
          <w:szCs w:val="24"/>
        </w:rPr>
        <w:t>α</w:t>
      </w:r>
      <w:r w:rsidRPr="007D765A">
        <w:rPr>
          <w:rFonts w:eastAsia="Times New Roman"/>
          <w:szCs w:val="24"/>
        </w:rPr>
        <w:t>διαφανούς διαχείρισης κονδυλίων καθ</w:t>
      </w:r>
      <w:r>
        <w:rPr>
          <w:rFonts w:eastAsia="Times New Roman"/>
          <w:szCs w:val="24"/>
        </w:rPr>
        <w:t xml:space="preserve">’ </w:t>
      </w:r>
      <w:r w:rsidRPr="007D765A">
        <w:rPr>
          <w:rFonts w:eastAsia="Times New Roman"/>
          <w:szCs w:val="24"/>
        </w:rPr>
        <w:t>οιονδήποτε τρόπο</w:t>
      </w:r>
      <w:r>
        <w:rPr>
          <w:rFonts w:eastAsia="Times New Roman"/>
          <w:szCs w:val="24"/>
        </w:rPr>
        <w:t>.</w:t>
      </w:r>
    </w:p>
    <w:p w14:paraId="2205DF1F" w14:textId="77777777" w:rsidR="00F618CB" w:rsidRDefault="00733657">
      <w:pPr>
        <w:tabs>
          <w:tab w:val="center" w:pos="4753"/>
          <w:tab w:val="left" w:pos="6156"/>
        </w:tabs>
        <w:spacing w:line="600" w:lineRule="auto"/>
        <w:ind w:firstLine="720"/>
        <w:jc w:val="both"/>
        <w:rPr>
          <w:rFonts w:eastAsia="Times New Roman"/>
          <w:szCs w:val="24"/>
        </w:rPr>
      </w:pPr>
      <w:r>
        <w:rPr>
          <w:rFonts w:eastAsia="Times New Roman"/>
          <w:szCs w:val="24"/>
        </w:rPr>
        <w:t>Σ</w:t>
      </w:r>
      <w:r w:rsidRPr="007D765A">
        <w:rPr>
          <w:rFonts w:eastAsia="Times New Roman"/>
          <w:szCs w:val="24"/>
        </w:rPr>
        <w:t xml:space="preserve">ας </w:t>
      </w:r>
      <w:r>
        <w:rPr>
          <w:rFonts w:eastAsia="Times New Roman"/>
          <w:szCs w:val="24"/>
        </w:rPr>
        <w:t>θυμίζω την</w:t>
      </w:r>
      <w:r w:rsidRPr="007D765A">
        <w:rPr>
          <w:rFonts w:eastAsia="Times New Roman"/>
          <w:szCs w:val="24"/>
        </w:rPr>
        <w:t xml:space="preserve"> </w:t>
      </w:r>
      <w:r>
        <w:rPr>
          <w:rFonts w:eastAsia="Times New Roman"/>
          <w:szCs w:val="24"/>
        </w:rPr>
        <w:t xml:space="preserve">απάντηση της αρμόδιας εκπροσώπου </w:t>
      </w:r>
      <w:r w:rsidRPr="007D765A">
        <w:rPr>
          <w:rFonts w:eastAsia="Times New Roman"/>
          <w:szCs w:val="24"/>
        </w:rPr>
        <w:t>για</w:t>
      </w:r>
      <w:r>
        <w:rPr>
          <w:rFonts w:eastAsia="Times New Roman"/>
          <w:szCs w:val="24"/>
        </w:rPr>
        <w:t xml:space="preserve"> </w:t>
      </w:r>
      <w:r w:rsidRPr="007D765A">
        <w:rPr>
          <w:rFonts w:eastAsia="Times New Roman"/>
          <w:szCs w:val="24"/>
        </w:rPr>
        <w:t>θέματα μετανάστευσης</w:t>
      </w:r>
      <w:r>
        <w:rPr>
          <w:rFonts w:eastAsia="Times New Roman"/>
          <w:szCs w:val="24"/>
        </w:rPr>
        <w:t xml:space="preserve">, της </w:t>
      </w:r>
      <w:r w:rsidRPr="007D765A">
        <w:rPr>
          <w:rFonts w:eastAsia="Times New Roman"/>
          <w:szCs w:val="24"/>
        </w:rPr>
        <w:t xml:space="preserve">Νατάσα </w:t>
      </w:r>
      <w:proofErr w:type="spellStart"/>
      <w:r>
        <w:rPr>
          <w:rFonts w:eastAsia="Times New Roman"/>
          <w:szCs w:val="24"/>
        </w:rPr>
        <w:t>Μπερτό</w:t>
      </w:r>
      <w:proofErr w:type="spellEnd"/>
      <w:r>
        <w:rPr>
          <w:rFonts w:eastAsia="Times New Roman"/>
          <w:szCs w:val="24"/>
        </w:rPr>
        <w:t>,</w:t>
      </w:r>
      <w:r w:rsidRPr="007D765A">
        <w:rPr>
          <w:rFonts w:eastAsia="Times New Roman"/>
          <w:szCs w:val="24"/>
        </w:rPr>
        <w:t xml:space="preserve"> όταν ρωτήθηκε σχετικά </w:t>
      </w:r>
      <w:r>
        <w:rPr>
          <w:rFonts w:eastAsia="Times New Roman"/>
          <w:szCs w:val="24"/>
        </w:rPr>
        <w:t xml:space="preserve">στις </w:t>
      </w:r>
      <w:r w:rsidRPr="007D765A">
        <w:rPr>
          <w:rFonts w:eastAsia="Times New Roman"/>
          <w:szCs w:val="24"/>
        </w:rPr>
        <w:t>26 Σεπτεμβρίου</w:t>
      </w:r>
      <w:r>
        <w:rPr>
          <w:rFonts w:eastAsia="Times New Roman"/>
          <w:szCs w:val="24"/>
        </w:rPr>
        <w:t>:</w:t>
      </w:r>
      <w:r w:rsidRPr="007D765A">
        <w:rPr>
          <w:rFonts w:eastAsia="Times New Roman"/>
          <w:szCs w:val="24"/>
        </w:rPr>
        <w:t xml:space="preserve"> </w:t>
      </w:r>
      <w:r>
        <w:rPr>
          <w:rFonts w:eastAsia="Times New Roman"/>
          <w:szCs w:val="24"/>
        </w:rPr>
        <w:t>«Μ</w:t>
      </w:r>
      <w:r w:rsidRPr="007D765A">
        <w:rPr>
          <w:rFonts w:eastAsia="Times New Roman"/>
          <w:szCs w:val="24"/>
        </w:rPr>
        <w:t>έχρι σήμερα δεν έχουμε βρει τίποτα ή κάποιο στοιχείο</w:t>
      </w:r>
      <w:r w:rsidRPr="007D765A">
        <w:rPr>
          <w:rFonts w:eastAsia="Times New Roman"/>
          <w:szCs w:val="24"/>
        </w:rPr>
        <w:t xml:space="preserve"> κακοδιαχείριση</w:t>
      </w:r>
      <w:r>
        <w:rPr>
          <w:rFonts w:eastAsia="Times New Roman"/>
          <w:szCs w:val="24"/>
        </w:rPr>
        <w:t xml:space="preserve">ς κονδυλίων </w:t>
      </w:r>
      <w:r w:rsidRPr="004F0BA5">
        <w:rPr>
          <w:rFonts w:eastAsia="Times New Roman"/>
          <w:szCs w:val="24"/>
        </w:rPr>
        <w:t>καθ</w:t>
      </w:r>
      <w:r>
        <w:rPr>
          <w:rFonts w:eastAsia="Times New Roman"/>
          <w:szCs w:val="24"/>
        </w:rPr>
        <w:t xml:space="preserve">’ </w:t>
      </w:r>
      <w:r w:rsidRPr="004F0BA5">
        <w:rPr>
          <w:rFonts w:eastAsia="Times New Roman"/>
          <w:szCs w:val="24"/>
        </w:rPr>
        <w:t>ο</w:t>
      </w:r>
      <w:r>
        <w:rPr>
          <w:rFonts w:eastAsia="Times New Roman"/>
          <w:szCs w:val="24"/>
        </w:rPr>
        <w:t>ιο</w:t>
      </w:r>
      <w:r w:rsidRPr="004F0BA5">
        <w:rPr>
          <w:rFonts w:eastAsia="Times New Roman"/>
          <w:szCs w:val="24"/>
        </w:rPr>
        <w:t>νδ</w:t>
      </w:r>
      <w:r>
        <w:rPr>
          <w:rFonts w:eastAsia="Times New Roman"/>
          <w:szCs w:val="24"/>
        </w:rPr>
        <w:t>ή</w:t>
      </w:r>
      <w:r w:rsidRPr="004F0BA5">
        <w:rPr>
          <w:rFonts w:eastAsia="Times New Roman"/>
          <w:szCs w:val="24"/>
        </w:rPr>
        <w:t xml:space="preserve">ποτε </w:t>
      </w:r>
      <w:r w:rsidRPr="007D765A">
        <w:rPr>
          <w:rFonts w:eastAsia="Times New Roman"/>
          <w:szCs w:val="24"/>
        </w:rPr>
        <w:t>τρόπο</w:t>
      </w:r>
      <w:r>
        <w:rPr>
          <w:rFonts w:eastAsia="Times New Roman"/>
          <w:szCs w:val="24"/>
        </w:rPr>
        <w:t>.</w:t>
      </w:r>
      <w:r w:rsidRPr="007D765A">
        <w:rPr>
          <w:rFonts w:eastAsia="Times New Roman"/>
          <w:szCs w:val="24"/>
        </w:rPr>
        <w:t xml:space="preserve"> </w:t>
      </w:r>
      <w:r>
        <w:rPr>
          <w:rFonts w:eastAsia="Times New Roman"/>
          <w:szCs w:val="24"/>
        </w:rPr>
        <w:t>Ό</w:t>
      </w:r>
      <w:r w:rsidRPr="007D765A">
        <w:rPr>
          <w:rFonts w:eastAsia="Times New Roman"/>
          <w:szCs w:val="24"/>
        </w:rPr>
        <w:t xml:space="preserve">λα τα </w:t>
      </w:r>
      <w:r>
        <w:rPr>
          <w:rFonts w:eastAsia="Times New Roman"/>
          <w:szCs w:val="24"/>
        </w:rPr>
        <w:t>μακροπρόθεσμα κονδύλια υπόκεινται</w:t>
      </w:r>
      <w:r w:rsidRPr="007D765A">
        <w:rPr>
          <w:rFonts w:eastAsia="Times New Roman"/>
          <w:szCs w:val="24"/>
        </w:rPr>
        <w:t xml:space="preserve"> σε ετήσι</w:t>
      </w:r>
      <w:r>
        <w:rPr>
          <w:rFonts w:eastAsia="Times New Roman"/>
          <w:szCs w:val="24"/>
        </w:rPr>
        <w:t>ε</w:t>
      </w:r>
      <w:r w:rsidRPr="007D765A">
        <w:rPr>
          <w:rFonts w:eastAsia="Times New Roman"/>
          <w:szCs w:val="24"/>
        </w:rPr>
        <w:t>ς εκκαθ</w:t>
      </w:r>
      <w:r>
        <w:rPr>
          <w:rFonts w:eastAsia="Times New Roman"/>
          <w:szCs w:val="24"/>
        </w:rPr>
        <w:t>αρίσεις</w:t>
      </w:r>
      <w:r w:rsidRPr="007D765A">
        <w:rPr>
          <w:rFonts w:eastAsia="Times New Roman"/>
          <w:szCs w:val="24"/>
        </w:rPr>
        <w:t xml:space="preserve"> λογαριασμών</w:t>
      </w:r>
      <w:r>
        <w:rPr>
          <w:rFonts w:eastAsia="Times New Roman"/>
          <w:szCs w:val="24"/>
        </w:rPr>
        <w:t>,</w:t>
      </w:r>
      <w:r w:rsidRPr="007D765A">
        <w:rPr>
          <w:rFonts w:eastAsia="Times New Roman"/>
          <w:szCs w:val="24"/>
        </w:rPr>
        <w:t xml:space="preserve"> που σημαίνει ότι ελέγχου</w:t>
      </w:r>
      <w:r>
        <w:rPr>
          <w:rFonts w:eastAsia="Times New Roman"/>
          <w:szCs w:val="24"/>
        </w:rPr>
        <w:t>με</w:t>
      </w:r>
      <w:r w:rsidRPr="007D765A">
        <w:rPr>
          <w:rFonts w:eastAsia="Times New Roman"/>
          <w:szCs w:val="24"/>
        </w:rPr>
        <w:t xml:space="preserve"> ετησίως ότι όλα έχουν δαπανηθεί σωστά</w:t>
      </w:r>
      <w:r>
        <w:rPr>
          <w:rFonts w:eastAsia="Times New Roman"/>
          <w:szCs w:val="24"/>
        </w:rPr>
        <w:t>». Και συνέχισε στην απάντησή της: «Δ</w:t>
      </w:r>
      <w:r w:rsidRPr="007D765A">
        <w:rPr>
          <w:rFonts w:eastAsia="Times New Roman"/>
          <w:szCs w:val="24"/>
        </w:rPr>
        <w:t>εν είμαστε αρμόδιοι να διερ</w:t>
      </w:r>
      <w:r w:rsidRPr="007D765A">
        <w:rPr>
          <w:rFonts w:eastAsia="Times New Roman"/>
          <w:szCs w:val="24"/>
        </w:rPr>
        <w:t>ευνήσουμε τυχόν κατηγορί</w:t>
      </w:r>
      <w:r>
        <w:rPr>
          <w:rFonts w:eastAsia="Times New Roman"/>
          <w:szCs w:val="24"/>
        </w:rPr>
        <w:t>ε</w:t>
      </w:r>
      <w:r w:rsidRPr="007D765A">
        <w:rPr>
          <w:rFonts w:eastAsia="Times New Roman"/>
          <w:szCs w:val="24"/>
        </w:rPr>
        <w:t>ς περί παράνομων κερδών από εταιρείες τροφοδοσίας</w:t>
      </w:r>
      <w:r>
        <w:rPr>
          <w:rFonts w:eastAsia="Times New Roman"/>
          <w:szCs w:val="24"/>
        </w:rPr>
        <w:t>, γι’</w:t>
      </w:r>
      <w:r w:rsidRPr="007D765A">
        <w:rPr>
          <w:rFonts w:eastAsia="Times New Roman"/>
          <w:szCs w:val="24"/>
        </w:rPr>
        <w:t xml:space="preserve"> αυτό </w:t>
      </w:r>
      <w:r>
        <w:rPr>
          <w:rFonts w:eastAsia="Times New Roman"/>
          <w:szCs w:val="24"/>
        </w:rPr>
        <w:t>α</w:t>
      </w:r>
      <w:r w:rsidRPr="007D765A">
        <w:rPr>
          <w:rFonts w:eastAsia="Times New Roman"/>
          <w:szCs w:val="24"/>
        </w:rPr>
        <w:t xml:space="preserve">ναφέρουμε το θέμα στην Ευρωπαϊκή </w:t>
      </w:r>
      <w:r>
        <w:rPr>
          <w:rFonts w:eastAsia="Times New Roman"/>
          <w:szCs w:val="24"/>
        </w:rPr>
        <w:t>Υ</w:t>
      </w:r>
      <w:r w:rsidRPr="007D765A">
        <w:rPr>
          <w:rFonts w:eastAsia="Times New Roman"/>
          <w:szCs w:val="24"/>
        </w:rPr>
        <w:t xml:space="preserve">πηρεσία </w:t>
      </w:r>
      <w:r>
        <w:rPr>
          <w:rFonts w:eastAsia="Times New Roman"/>
          <w:szCs w:val="24"/>
        </w:rPr>
        <w:t>Κ</w:t>
      </w:r>
      <w:r w:rsidRPr="007D765A">
        <w:rPr>
          <w:rFonts w:eastAsia="Times New Roman"/>
          <w:szCs w:val="24"/>
        </w:rPr>
        <w:t>αταπολέμησης</w:t>
      </w:r>
      <w:r>
        <w:rPr>
          <w:rFonts w:eastAsia="Times New Roman"/>
          <w:szCs w:val="24"/>
        </w:rPr>
        <w:t xml:space="preserve"> της</w:t>
      </w:r>
      <w:r w:rsidRPr="007D765A">
        <w:rPr>
          <w:rFonts w:eastAsia="Times New Roman"/>
          <w:szCs w:val="24"/>
        </w:rPr>
        <w:t xml:space="preserve"> </w:t>
      </w:r>
      <w:r>
        <w:rPr>
          <w:rFonts w:eastAsia="Times New Roman"/>
          <w:szCs w:val="24"/>
        </w:rPr>
        <w:t>Α</w:t>
      </w:r>
      <w:r w:rsidRPr="007D765A">
        <w:rPr>
          <w:rFonts w:eastAsia="Times New Roman"/>
          <w:szCs w:val="24"/>
        </w:rPr>
        <w:t>πάτης</w:t>
      </w:r>
      <w:r>
        <w:rPr>
          <w:rFonts w:eastAsia="Times New Roman"/>
          <w:szCs w:val="24"/>
        </w:rPr>
        <w:t>.</w:t>
      </w:r>
      <w:r w:rsidRPr="007D765A">
        <w:rPr>
          <w:rFonts w:eastAsia="Times New Roman"/>
          <w:szCs w:val="24"/>
        </w:rPr>
        <w:t xml:space="preserve"> </w:t>
      </w:r>
      <w:r>
        <w:rPr>
          <w:rFonts w:eastAsia="Times New Roman"/>
          <w:szCs w:val="24"/>
        </w:rPr>
        <w:t>Υ</w:t>
      </w:r>
      <w:r w:rsidRPr="007D765A">
        <w:rPr>
          <w:rFonts w:eastAsia="Times New Roman"/>
          <w:szCs w:val="24"/>
        </w:rPr>
        <w:t xml:space="preserve">πήρξαν ορισμένες κατηγορίες οι οποίες δεν προήλθαν από την </w:t>
      </w:r>
      <w:r>
        <w:rPr>
          <w:rFonts w:eastAsia="Times New Roman"/>
          <w:szCs w:val="24"/>
        </w:rPr>
        <w:t>ε</w:t>
      </w:r>
      <w:r w:rsidRPr="007D765A">
        <w:rPr>
          <w:rFonts w:eastAsia="Times New Roman"/>
          <w:szCs w:val="24"/>
        </w:rPr>
        <w:t>πιτροπή</w:t>
      </w:r>
      <w:r>
        <w:rPr>
          <w:rFonts w:eastAsia="Times New Roman"/>
          <w:szCs w:val="24"/>
        </w:rPr>
        <w:t>».</w:t>
      </w:r>
    </w:p>
    <w:p w14:paraId="2205DF20" w14:textId="77777777" w:rsidR="00F618CB" w:rsidRDefault="00733657">
      <w:pPr>
        <w:tabs>
          <w:tab w:val="center" w:pos="4753"/>
          <w:tab w:val="left" w:pos="6156"/>
        </w:tabs>
        <w:spacing w:line="600" w:lineRule="auto"/>
        <w:ind w:firstLine="720"/>
        <w:jc w:val="both"/>
        <w:rPr>
          <w:rFonts w:eastAsia="Times New Roman"/>
          <w:szCs w:val="24"/>
        </w:rPr>
      </w:pPr>
      <w:r>
        <w:rPr>
          <w:rFonts w:eastAsia="Times New Roman"/>
          <w:szCs w:val="24"/>
        </w:rPr>
        <w:t>Έ</w:t>
      </w:r>
      <w:r w:rsidRPr="007D765A">
        <w:rPr>
          <w:rFonts w:eastAsia="Times New Roman"/>
          <w:szCs w:val="24"/>
        </w:rPr>
        <w:t>να ωραίο και ενδιαφέρον ερώτημ</w:t>
      </w:r>
      <w:r w:rsidRPr="007D765A">
        <w:rPr>
          <w:rFonts w:eastAsia="Times New Roman"/>
          <w:szCs w:val="24"/>
        </w:rPr>
        <w:t>α</w:t>
      </w:r>
      <w:r>
        <w:rPr>
          <w:rFonts w:eastAsia="Times New Roman"/>
          <w:szCs w:val="24"/>
        </w:rPr>
        <w:t>,</w:t>
      </w:r>
      <w:r w:rsidRPr="007D765A">
        <w:rPr>
          <w:rFonts w:eastAsia="Times New Roman"/>
          <w:szCs w:val="24"/>
        </w:rPr>
        <w:t xml:space="preserve"> </w:t>
      </w:r>
      <w:r>
        <w:rPr>
          <w:rFonts w:eastAsia="Times New Roman"/>
          <w:szCs w:val="24"/>
        </w:rPr>
        <w:t>κύριοι Β</w:t>
      </w:r>
      <w:r w:rsidRPr="007D765A">
        <w:rPr>
          <w:rFonts w:eastAsia="Times New Roman"/>
          <w:szCs w:val="24"/>
        </w:rPr>
        <w:t>ουλευτές της Νέας Δημοκρατίας</w:t>
      </w:r>
      <w:r>
        <w:rPr>
          <w:rFonts w:eastAsia="Times New Roman"/>
          <w:szCs w:val="24"/>
        </w:rPr>
        <w:t>,</w:t>
      </w:r>
      <w:r w:rsidRPr="007D765A">
        <w:rPr>
          <w:rFonts w:eastAsia="Times New Roman"/>
          <w:szCs w:val="24"/>
        </w:rPr>
        <w:t xml:space="preserve"> </w:t>
      </w:r>
      <w:r>
        <w:rPr>
          <w:rFonts w:eastAsia="Times New Roman"/>
          <w:szCs w:val="24"/>
        </w:rPr>
        <w:t xml:space="preserve">είναι το εξής: Από ποιον </w:t>
      </w:r>
      <w:r w:rsidRPr="007D765A">
        <w:rPr>
          <w:rFonts w:eastAsia="Times New Roman"/>
          <w:szCs w:val="24"/>
        </w:rPr>
        <w:t xml:space="preserve">ακριβώς προήλθαν οι συγκεκριμένες κατηγορίες για τις οποίες ενεργοποιήθηκε </w:t>
      </w:r>
      <w:r>
        <w:rPr>
          <w:rFonts w:eastAsia="Times New Roman"/>
          <w:szCs w:val="24"/>
        </w:rPr>
        <w:t xml:space="preserve">ο </w:t>
      </w:r>
      <w:r>
        <w:rPr>
          <w:rFonts w:eastAsia="Times New Roman"/>
          <w:szCs w:val="24"/>
          <w:lang w:val="en-US"/>
        </w:rPr>
        <w:t>OLAF</w:t>
      </w:r>
      <w:r>
        <w:rPr>
          <w:rFonts w:eastAsia="Times New Roman"/>
          <w:szCs w:val="24"/>
        </w:rPr>
        <w:t xml:space="preserve"> -κ</w:t>
      </w:r>
      <w:r w:rsidRPr="007D765A">
        <w:rPr>
          <w:rFonts w:eastAsia="Times New Roman"/>
          <w:szCs w:val="24"/>
        </w:rPr>
        <w:t xml:space="preserve">αι πολύ </w:t>
      </w:r>
      <w:r>
        <w:rPr>
          <w:rFonts w:eastAsia="Times New Roman"/>
          <w:szCs w:val="24"/>
        </w:rPr>
        <w:t>καλά</w:t>
      </w:r>
      <w:r w:rsidRPr="007D765A">
        <w:rPr>
          <w:rFonts w:eastAsia="Times New Roman"/>
          <w:szCs w:val="24"/>
        </w:rPr>
        <w:t xml:space="preserve"> έπραξε και </w:t>
      </w:r>
      <w:r>
        <w:rPr>
          <w:rFonts w:eastAsia="Times New Roman"/>
          <w:szCs w:val="24"/>
        </w:rPr>
        <w:t>ορθά- να</w:t>
      </w:r>
      <w:r w:rsidRPr="007D765A">
        <w:rPr>
          <w:rFonts w:eastAsia="Times New Roman"/>
          <w:szCs w:val="24"/>
        </w:rPr>
        <w:t xml:space="preserve"> ολοκληρώσε</w:t>
      </w:r>
      <w:r>
        <w:rPr>
          <w:rFonts w:eastAsia="Times New Roman"/>
          <w:szCs w:val="24"/>
        </w:rPr>
        <w:t>ι</w:t>
      </w:r>
      <w:r w:rsidRPr="007D765A">
        <w:rPr>
          <w:rFonts w:eastAsia="Times New Roman"/>
          <w:szCs w:val="24"/>
        </w:rPr>
        <w:t xml:space="preserve"> τη διαδικασία</w:t>
      </w:r>
      <w:r>
        <w:rPr>
          <w:rFonts w:eastAsia="Times New Roman"/>
          <w:szCs w:val="24"/>
        </w:rPr>
        <w:t>;</w:t>
      </w:r>
      <w:r w:rsidRPr="007D765A">
        <w:rPr>
          <w:rFonts w:eastAsia="Times New Roman"/>
          <w:szCs w:val="24"/>
        </w:rPr>
        <w:t xml:space="preserve"> </w:t>
      </w:r>
      <w:r>
        <w:rPr>
          <w:rFonts w:eastAsia="Times New Roman"/>
          <w:szCs w:val="24"/>
        </w:rPr>
        <w:t xml:space="preserve">Είναι οι </w:t>
      </w:r>
      <w:r w:rsidRPr="007D765A">
        <w:rPr>
          <w:rFonts w:eastAsia="Times New Roman"/>
          <w:szCs w:val="24"/>
        </w:rPr>
        <w:t xml:space="preserve">κατηγορίες πάνω </w:t>
      </w:r>
      <w:r>
        <w:rPr>
          <w:rFonts w:eastAsia="Times New Roman"/>
          <w:szCs w:val="24"/>
        </w:rPr>
        <w:t>στις</w:t>
      </w:r>
      <w:r w:rsidRPr="007D765A">
        <w:rPr>
          <w:rFonts w:eastAsia="Times New Roman"/>
          <w:szCs w:val="24"/>
        </w:rPr>
        <w:t xml:space="preserve"> οποίες </w:t>
      </w:r>
      <w:r>
        <w:rPr>
          <w:rFonts w:eastAsia="Times New Roman"/>
          <w:szCs w:val="24"/>
        </w:rPr>
        <w:t>-κ</w:t>
      </w:r>
      <w:r w:rsidRPr="007D765A">
        <w:rPr>
          <w:rFonts w:eastAsia="Times New Roman"/>
          <w:szCs w:val="24"/>
        </w:rPr>
        <w:t>ατά δι</w:t>
      </w:r>
      <w:r w:rsidRPr="007D765A">
        <w:rPr>
          <w:rFonts w:eastAsia="Times New Roman"/>
          <w:szCs w:val="24"/>
        </w:rPr>
        <w:t>αβολική σύμπτωση</w:t>
      </w:r>
      <w:r>
        <w:rPr>
          <w:rFonts w:eastAsia="Times New Roman"/>
          <w:szCs w:val="24"/>
        </w:rPr>
        <w:t xml:space="preserve">- σπεκουλάρει ο </w:t>
      </w:r>
      <w:r w:rsidRPr="007D765A">
        <w:rPr>
          <w:rFonts w:eastAsia="Times New Roman"/>
          <w:szCs w:val="24"/>
        </w:rPr>
        <w:t xml:space="preserve">φίλα προσκείμενος στον </w:t>
      </w:r>
      <w:r>
        <w:rPr>
          <w:rFonts w:eastAsia="Times New Roman"/>
          <w:szCs w:val="24"/>
        </w:rPr>
        <w:t>Α</w:t>
      </w:r>
      <w:r w:rsidRPr="007D765A">
        <w:rPr>
          <w:rFonts w:eastAsia="Times New Roman"/>
          <w:szCs w:val="24"/>
        </w:rPr>
        <w:t xml:space="preserve">ρχηγό της Αξιωματικής Αντιπολίτευσης </w:t>
      </w:r>
      <w:proofErr w:type="spellStart"/>
      <w:r w:rsidRPr="00E77057">
        <w:rPr>
          <w:rFonts w:eastAsia="Times New Roman"/>
          <w:szCs w:val="24"/>
        </w:rPr>
        <w:t>μιντιακ</w:t>
      </w:r>
      <w:r>
        <w:rPr>
          <w:rFonts w:eastAsia="Times New Roman"/>
          <w:szCs w:val="24"/>
        </w:rPr>
        <w:t>ός</w:t>
      </w:r>
      <w:proofErr w:type="spellEnd"/>
      <w:r w:rsidRPr="007D765A">
        <w:rPr>
          <w:rFonts w:eastAsia="Times New Roman"/>
          <w:szCs w:val="24"/>
        </w:rPr>
        <w:t xml:space="preserve"> μηχανισμός</w:t>
      </w:r>
      <w:r>
        <w:rPr>
          <w:rFonts w:eastAsia="Times New Roman"/>
          <w:szCs w:val="24"/>
        </w:rPr>
        <w:t>, πε</w:t>
      </w:r>
      <w:r w:rsidRPr="007D765A">
        <w:rPr>
          <w:rFonts w:eastAsia="Times New Roman"/>
          <w:szCs w:val="24"/>
        </w:rPr>
        <w:t xml:space="preserve">τώντας </w:t>
      </w:r>
      <w:r>
        <w:rPr>
          <w:rFonts w:eastAsia="Times New Roman"/>
          <w:szCs w:val="24"/>
        </w:rPr>
        <w:t>ατάκτως στη</w:t>
      </w:r>
      <w:r w:rsidRPr="007D765A">
        <w:rPr>
          <w:rFonts w:eastAsia="Times New Roman"/>
          <w:szCs w:val="24"/>
        </w:rPr>
        <w:t xml:space="preserve"> δημόσια συζήτηση νούμερα εκατομμυρίων</w:t>
      </w:r>
      <w:r>
        <w:rPr>
          <w:rFonts w:eastAsia="Times New Roman"/>
          <w:szCs w:val="24"/>
        </w:rPr>
        <w:t>,</w:t>
      </w:r>
      <w:r w:rsidRPr="007D765A">
        <w:rPr>
          <w:rFonts w:eastAsia="Times New Roman"/>
          <w:szCs w:val="24"/>
        </w:rPr>
        <w:t xml:space="preserve"> </w:t>
      </w:r>
      <w:r w:rsidRPr="007D765A">
        <w:rPr>
          <w:rFonts w:eastAsia="Times New Roman"/>
          <w:szCs w:val="24"/>
        </w:rPr>
        <w:lastRenderedPageBreak/>
        <w:t xml:space="preserve">δισεκατομμυρίων ευρώ και ευτελίζοντας </w:t>
      </w:r>
      <w:r>
        <w:rPr>
          <w:rFonts w:eastAsia="Times New Roman"/>
          <w:szCs w:val="24"/>
        </w:rPr>
        <w:t>μ</w:t>
      </w:r>
      <w:r w:rsidRPr="007D765A">
        <w:rPr>
          <w:rFonts w:eastAsia="Times New Roman"/>
          <w:szCs w:val="24"/>
        </w:rPr>
        <w:t xml:space="preserve">ε τρόπο </w:t>
      </w:r>
      <w:r>
        <w:rPr>
          <w:rFonts w:eastAsia="Times New Roman"/>
          <w:szCs w:val="24"/>
        </w:rPr>
        <w:t xml:space="preserve">άθλιο ένα τόσο </w:t>
      </w:r>
      <w:r w:rsidRPr="007D765A">
        <w:rPr>
          <w:rFonts w:eastAsia="Times New Roman"/>
          <w:szCs w:val="24"/>
        </w:rPr>
        <w:t xml:space="preserve">σοβαρό ζήτημα όπως </w:t>
      </w:r>
      <w:r>
        <w:rPr>
          <w:rFonts w:eastAsia="Times New Roman"/>
          <w:szCs w:val="24"/>
        </w:rPr>
        <w:t>το προσφυγικό-μεταναστευτικό.</w:t>
      </w:r>
    </w:p>
    <w:p w14:paraId="2205DF21" w14:textId="77777777" w:rsidR="00F618CB" w:rsidRDefault="00733657">
      <w:pPr>
        <w:tabs>
          <w:tab w:val="left" w:pos="720"/>
          <w:tab w:val="left" w:pos="1440"/>
          <w:tab w:val="left" w:pos="2160"/>
          <w:tab w:val="left" w:pos="2880"/>
          <w:tab w:val="left" w:pos="3600"/>
          <w:tab w:val="center" w:pos="4753"/>
          <w:tab w:val="left" w:pos="7050"/>
        </w:tabs>
        <w:spacing w:line="600" w:lineRule="auto"/>
        <w:ind w:firstLine="720"/>
        <w:jc w:val="both"/>
        <w:rPr>
          <w:rFonts w:eastAsia="Times New Roman"/>
          <w:szCs w:val="24"/>
        </w:rPr>
      </w:pPr>
      <w:r>
        <w:rPr>
          <w:rFonts w:eastAsia="Times New Roman"/>
          <w:szCs w:val="24"/>
        </w:rPr>
        <w:t xml:space="preserve">Δεν θα μείνω μόνο εδώ. Τα τελευταία τριάμισι χρόνια έχουμε συνηθίσει να ακούμε έξαλλες φωνές και απόψεις, όπως «βάστα </w:t>
      </w:r>
      <w:proofErr w:type="spellStart"/>
      <w:r>
        <w:rPr>
          <w:rFonts w:eastAsia="Times New Roman"/>
          <w:szCs w:val="24"/>
        </w:rPr>
        <w:t>Γερούν</w:t>
      </w:r>
      <w:proofErr w:type="spellEnd"/>
      <w:r>
        <w:rPr>
          <w:rFonts w:eastAsia="Times New Roman"/>
          <w:szCs w:val="24"/>
        </w:rPr>
        <w:t xml:space="preserve">», «βάστα Σόιμπλε» ή «πιστεύω πιο πολύ στον </w:t>
      </w:r>
      <w:proofErr w:type="spellStart"/>
      <w:r>
        <w:rPr>
          <w:rFonts w:eastAsia="Times New Roman"/>
          <w:szCs w:val="24"/>
        </w:rPr>
        <w:t>Ερντογάν</w:t>
      </w:r>
      <w:proofErr w:type="spellEnd"/>
      <w:r>
        <w:rPr>
          <w:rFonts w:eastAsia="Times New Roman"/>
          <w:szCs w:val="24"/>
        </w:rPr>
        <w:t xml:space="preserve"> από τον Τσίπρα» και «η Ελλάδα προκαλεί στο Αιγαίο</w:t>
      </w:r>
      <w:r>
        <w:rPr>
          <w:rFonts w:eastAsia="Times New Roman"/>
          <w:szCs w:val="24"/>
        </w:rPr>
        <w:t xml:space="preserve"> και όχι η Τουρκία», απόψεις και φωνές από κάποιους που κάθονται σήμερα εδώ στα έδρανα της Αξιωματικής Αντιπολίτευσης, απόψεις και φωνές που κόπτονται, δήθεν, για τη διεθνή εικόνα και το κύρος της χώρας μας. </w:t>
      </w:r>
    </w:p>
    <w:p w14:paraId="2205DF22" w14:textId="77777777" w:rsidR="00F618CB" w:rsidRDefault="00733657">
      <w:pPr>
        <w:tabs>
          <w:tab w:val="left" w:pos="720"/>
          <w:tab w:val="left" w:pos="1440"/>
          <w:tab w:val="left" w:pos="2160"/>
          <w:tab w:val="left" w:pos="2880"/>
          <w:tab w:val="left" w:pos="3600"/>
          <w:tab w:val="center" w:pos="4753"/>
          <w:tab w:val="left" w:pos="7050"/>
        </w:tabs>
        <w:spacing w:line="600" w:lineRule="auto"/>
        <w:ind w:firstLine="720"/>
        <w:jc w:val="both"/>
        <w:rPr>
          <w:rFonts w:eastAsia="Times New Roman"/>
          <w:szCs w:val="24"/>
        </w:rPr>
      </w:pPr>
      <w:r>
        <w:rPr>
          <w:rFonts w:eastAsia="Times New Roman"/>
          <w:szCs w:val="24"/>
        </w:rPr>
        <w:t>Ας μη μείνουμε σε εικασίες για το ποιοι καλόπισ</w:t>
      </w:r>
      <w:r>
        <w:rPr>
          <w:rFonts w:eastAsia="Times New Roman"/>
          <w:szCs w:val="24"/>
        </w:rPr>
        <w:t>τοι κακόπιστα εκτόξευσαν ορισμένες κατηγορίες. Υπάρχουν τα γεγονότα. Καθ’ όλη τη διάρκεια των διενεργούμενων ελέγχων, λοιπόν, ουδεμία κατασπατάληση έχει διαπιστωθεί. Και θα πρέπει να είναι πάρα πολύ προσεκτικοί όσοι διατυπώνουν «στον αέρα» κατηγορίες και κ</w:t>
      </w:r>
      <w:r>
        <w:rPr>
          <w:rFonts w:eastAsia="Times New Roman"/>
          <w:szCs w:val="24"/>
        </w:rPr>
        <w:t>ακοδιαχείριση ευρωπαϊκών κονδυλίων</w:t>
      </w:r>
      <w:r>
        <w:rPr>
          <w:rFonts w:eastAsia="Times New Roman"/>
          <w:szCs w:val="24"/>
        </w:rPr>
        <w:t>,</w:t>
      </w:r>
      <w:r>
        <w:rPr>
          <w:rFonts w:eastAsia="Times New Roman"/>
          <w:szCs w:val="24"/>
        </w:rPr>
        <w:t xml:space="preserve"> τόσο προς την Κυβέρνηση όσο και προς το προσωπικό των Ενόπλων Δυνάμεων, που με ιδιαίτερα μεγάλη προσπάθεια σε αυτή την περίοδο -και είναι τιμή μου που βρίσκομαι εκεί- έχει προσφέρει σε αυτή την κατεύθυνση, όπως έχει προσ</w:t>
      </w:r>
      <w:r>
        <w:rPr>
          <w:rFonts w:eastAsia="Times New Roman"/>
          <w:szCs w:val="24"/>
        </w:rPr>
        <w:t xml:space="preserve">φέρει και στο κοινωνικό έργο που γίνεται, είτε φτιάχνοντας σχολεία σε δύσκολες περιοχές, κύριε </w:t>
      </w:r>
      <w:proofErr w:type="spellStart"/>
      <w:r>
        <w:rPr>
          <w:rFonts w:eastAsia="Times New Roman"/>
          <w:szCs w:val="24"/>
        </w:rPr>
        <w:t>Δημοσχάκη</w:t>
      </w:r>
      <w:proofErr w:type="spellEnd"/>
      <w:r>
        <w:rPr>
          <w:rFonts w:eastAsia="Times New Roman"/>
          <w:szCs w:val="24"/>
        </w:rPr>
        <w:t xml:space="preserve">, όπως είναι η Θράκη, είτε δημιουργώντας δρόμους εκεί που η πολιτεία τόσα χρόνια δεν είχε κάνει τίποτα. </w:t>
      </w:r>
    </w:p>
    <w:p w14:paraId="2205DF23" w14:textId="77777777" w:rsidR="00F618CB" w:rsidRDefault="00733657">
      <w:pPr>
        <w:tabs>
          <w:tab w:val="left" w:pos="720"/>
          <w:tab w:val="left" w:pos="1440"/>
          <w:tab w:val="left" w:pos="2160"/>
          <w:tab w:val="left" w:pos="2880"/>
          <w:tab w:val="left" w:pos="3600"/>
          <w:tab w:val="center" w:pos="4753"/>
          <w:tab w:val="left" w:pos="7050"/>
        </w:tabs>
        <w:spacing w:line="600" w:lineRule="auto"/>
        <w:ind w:firstLine="720"/>
        <w:jc w:val="both"/>
        <w:rPr>
          <w:rFonts w:eastAsia="Times New Roman"/>
          <w:szCs w:val="24"/>
        </w:rPr>
      </w:pPr>
      <w:r>
        <w:rPr>
          <w:rFonts w:eastAsia="Times New Roman"/>
          <w:szCs w:val="24"/>
        </w:rPr>
        <w:lastRenderedPageBreak/>
        <w:t>Κληθήκαμε για πρώτη φορά σε καιρό ειρήνης να κα</w:t>
      </w:r>
      <w:r>
        <w:rPr>
          <w:rFonts w:eastAsia="Times New Roman"/>
          <w:szCs w:val="24"/>
        </w:rPr>
        <w:t>λύψουμε άμεσα και αποτελεσματικά τις ανάγκες σίτισης, στέγασης και φιλοξενίας τόσων χιλιάδων ανθρώπων και στο μέτρο του δυνατού το καταφέραμε πολύ καλά. Από το 2015 λοιπόν –γιατί εκεί είναι η συζήτηση, δεν ξεφύγατε και θα πω τι εννοώ- μέχρι σήμερα έχουν πε</w:t>
      </w:r>
      <w:r>
        <w:rPr>
          <w:rFonts w:eastAsia="Times New Roman"/>
          <w:szCs w:val="24"/>
        </w:rPr>
        <w:t>ράσει από την Ελλάδα περισσότεροι από 1,2 εκατομμύρια πρόσφυγες και μετανάστες. Σήμερα περισσότεροι από είκοσι πέντε χιλιάδες άνθρωποι φιλοξενούνται σε διαμερίσματα, βρίσκονται σε λειτουργία έξι κέντρα υποδοχής και ταυτοποίησης και οκτώ δομές φιλοξενίας. Π</w:t>
      </w:r>
      <w:r>
        <w:rPr>
          <w:rFonts w:eastAsia="Times New Roman"/>
          <w:szCs w:val="24"/>
        </w:rPr>
        <w:t>αρέχεται εκπαίδευση. Και θα ήθελα εδώ να μου πει ο κ. Αθανασίου, αλλά δεν είναι εδώ: η ΔΑΚΕ στη Λέσβο θα συνεχίσει να λέει «λαθρομετανάστες» τους ανθρώπους που έχουν υποφέρει και φτάνουν εκεί; Διότι όλη η συζήτηση που έγινε από τη μεριά σας, τι ήταν; Πώς θ</w:t>
      </w:r>
      <w:r>
        <w:rPr>
          <w:rFonts w:eastAsia="Times New Roman"/>
          <w:szCs w:val="24"/>
        </w:rPr>
        <w:t>α χαϊδέψετε και πώς θα πείτε ή πώς θα φύγετε και θα φύγουν οι ερινύες από τη ζωή σας για όλα όσα έχετε κάνει όλη την προηγούμενη περίοδο. Μαζέψτε</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όλους αυτούς που λένε για λαθρομετανάστες. </w:t>
      </w:r>
    </w:p>
    <w:p w14:paraId="2205DF24" w14:textId="77777777" w:rsidR="00F618CB" w:rsidRDefault="00733657">
      <w:pPr>
        <w:tabs>
          <w:tab w:val="left" w:pos="720"/>
          <w:tab w:val="left" w:pos="1440"/>
          <w:tab w:val="left" w:pos="2160"/>
          <w:tab w:val="left" w:pos="2880"/>
          <w:tab w:val="left" w:pos="3600"/>
          <w:tab w:val="center" w:pos="4753"/>
          <w:tab w:val="left" w:pos="7050"/>
        </w:tabs>
        <w:spacing w:line="600" w:lineRule="auto"/>
        <w:ind w:firstLine="720"/>
        <w:jc w:val="both"/>
        <w:rPr>
          <w:rFonts w:eastAsia="Times New Roman"/>
          <w:szCs w:val="24"/>
        </w:rPr>
      </w:pPr>
      <w:r>
        <w:rPr>
          <w:rFonts w:eastAsia="Times New Roman"/>
          <w:szCs w:val="24"/>
        </w:rPr>
        <w:t>Παρέχεται, λοιπόν, εκπαίδευση και υγειονομική περίθαλψη σ</w:t>
      </w:r>
      <w:r>
        <w:rPr>
          <w:rFonts w:eastAsia="Times New Roman"/>
          <w:szCs w:val="24"/>
        </w:rPr>
        <w:t>ε όλους τους πρόσφυγες και μετανάστες. Είναι τα παιδάκια στο σχολείο μαζί. Και είναι όμορφες εικόνες η συνύπαρξη με όλους μαζί, μια</w:t>
      </w:r>
      <w:r>
        <w:rPr>
          <w:rFonts w:eastAsia="Times New Roman"/>
          <w:szCs w:val="24"/>
        </w:rPr>
        <w:t>ς</w:t>
      </w:r>
      <w:r>
        <w:rPr>
          <w:rFonts w:eastAsia="Times New Roman"/>
          <w:szCs w:val="24"/>
        </w:rPr>
        <w:t xml:space="preserve"> και θα μείνουν εδώ και, όπως θέλετε, πρέπει να έχουν καλές συνθήκες. Γίνεται διαρκής προσπάθεια για περαιτέρω βελτίωση </w:t>
      </w:r>
      <w:r>
        <w:rPr>
          <w:rFonts w:eastAsia="Times New Roman"/>
          <w:szCs w:val="24"/>
        </w:rPr>
        <w:lastRenderedPageBreak/>
        <w:t xml:space="preserve">των </w:t>
      </w:r>
      <w:r>
        <w:rPr>
          <w:rFonts w:eastAsia="Times New Roman"/>
          <w:szCs w:val="24"/>
        </w:rPr>
        <w:t xml:space="preserve">συνθηκών διαβίωσης όλων αυτών των ανθρώπων, πάντα με σεβασμό στο </w:t>
      </w:r>
      <w:r>
        <w:rPr>
          <w:rFonts w:eastAsia="Times New Roman"/>
          <w:szCs w:val="24"/>
        </w:rPr>
        <w:t>Δ</w:t>
      </w:r>
      <w:r>
        <w:rPr>
          <w:rFonts w:eastAsia="Times New Roman"/>
          <w:szCs w:val="24"/>
        </w:rPr>
        <w:t xml:space="preserve">ιεθνές και </w:t>
      </w:r>
      <w:r>
        <w:rPr>
          <w:rFonts w:eastAsia="Times New Roman"/>
          <w:szCs w:val="24"/>
        </w:rPr>
        <w:t>Ε</w:t>
      </w:r>
      <w:r>
        <w:rPr>
          <w:rFonts w:eastAsia="Times New Roman"/>
          <w:szCs w:val="24"/>
        </w:rPr>
        <w:t xml:space="preserve">υρωπαϊκό </w:t>
      </w:r>
      <w:r>
        <w:rPr>
          <w:rFonts w:eastAsia="Times New Roman"/>
          <w:szCs w:val="24"/>
        </w:rPr>
        <w:t>Δ</w:t>
      </w:r>
      <w:r>
        <w:rPr>
          <w:rFonts w:eastAsia="Times New Roman"/>
          <w:szCs w:val="24"/>
        </w:rPr>
        <w:t>ίκαιο. Υπάρχουν σημεία όπου κατά περιόδους καταγράφονται αυξημένα προβλήματα και δυσλειτουργίες. Είναι δύσκολο -και συμφωνώ απολύτως-, γιατί έχω επισκεφθεί αρκετές φορέ</w:t>
      </w:r>
      <w:r>
        <w:rPr>
          <w:rFonts w:eastAsia="Times New Roman"/>
          <w:szCs w:val="24"/>
        </w:rPr>
        <w:t xml:space="preserve">ς </w:t>
      </w:r>
      <w:r w:rsidRPr="00ED7323">
        <w:rPr>
          <w:rFonts w:eastAsia="Times New Roman"/>
          <w:color w:val="000000" w:themeColor="text1"/>
          <w:szCs w:val="24"/>
        </w:rPr>
        <w:t>τη Μόρια. Υπάρχει και γραφειοκρατία, οφείλουμε οι αρμόδιοι κρατικοί λειτουργοί πολλές φορές να απολογηθούμε γι’ αυτή τη γραφειοκρατία. Θέλω, όμως, να σας πω ότι πλέον «τρέχουν» ετήσιοι διαγωνισμοί για τη σίτιση και για όλα τα υπόλοιπα. Γιατί αυτή η συζήτ</w:t>
      </w:r>
      <w:r w:rsidRPr="00ED7323">
        <w:rPr>
          <w:rFonts w:eastAsia="Times New Roman"/>
          <w:color w:val="000000" w:themeColor="text1"/>
          <w:szCs w:val="24"/>
        </w:rPr>
        <w:t>ηση -και το επισημαίνω για άλλη μια φορά- είναι για ό,τι είχε γίνει την περίοδο μέχρι το 2016, είναι και οι απαντήσεις που είχατε πάρει, γιατί ήταν έκτακτη η περίοδος, πραγματικά, με τόσες ροές και σε μια κρίση οικονομική</w:t>
      </w:r>
      <w:r w:rsidRPr="00ED7323">
        <w:rPr>
          <w:rFonts w:eastAsia="Times New Roman"/>
          <w:color w:val="000000" w:themeColor="text1"/>
          <w:szCs w:val="24"/>
        </w:rPr>
        <w:t>,</w:t>
      </w:r>
      <w:r w:rsidRPr="00ED7323">
        <w:rPr>
          <w:rFonts w:eastAsia="Times New Roman"/>
          <w:color w:val="000000" w:themeColor="text1"/>
          <w:szCs w:val="24"/>
        </w:rPr>
        <w:t xml:space="preserve"> όταν παλεύαμε εμείς απέναντι στο </w:t>
      </w:r>
      <w:r w:rsidRPr="00ED7323">
        <w:rPr>
          <w:rFonts w:eastAsia="Times New Roman"/>
          <w:color w:val="000000" w:themeColor="text1"/>
          <w:szCs w:val="24"/>
        </w:rPr>
        <w:t xml:space="preserve">«βάστα </w:t>
      </w:r>
      <w:proofErr w:type="spellStart"/>
      <w:r w:rsidRPr="00ED7323">
        <w:rPr>
          <w:rFonts w:eastAsia="Times New Roman"/>
          <w:color w:val="000000" w:themeColor="text1"/>
          <w:szCs w:val="24"/>
        </w:rPr>
        <w:t>Γερούν</w:t>
      </w:r>
      <w:proofErr w:type="spellEnd"/>
      <w:r w:rsidRPr="00ED7323">
        <w:rPr>
          <w:rFonts w:eastAsia="Times New Roman"/>
          <w:color w:val="000000" w:themeColor="text1"/>
          <w:szCs w:val="24"/>
        </w:rPr>
        <w:t>» που λέγατε να καταφέρουμε να λύσουμε και το πρόβλημα των πολλών ροών που ερχόντουσαν στην Ελλάδα.</w:t>
      </w:r>
    </w:p>
    <w:p w14:paraId="2205DF25" w14:textId="77777777" w:rsidR="00F618CB" w:rsidRDefault="00733657">
      <w:pPr>
        <w:tabs>
          <w:tab w:val="left" w:pos="720"/>
          <w:tab w:val="left" w:pos="1440"/>
          <w:tab w:val="left" w:pos="2160"/>
          <w:tab w:val="left" w:pos="2880"/>
          <w:tab w:val="left" w:pos="3600"/>
          <w:tab w:val="center" w:pos="4753"/>
          <w:tab w:val="left" w:pos="7050"/>
        </w:tabs>
        <w:spacing w:line="600" w:lineRule="auto"/>
        <w:ind w:firstLine="720"/>
        <w:jc w:val="both"/>
        <w:rPr>
          <w:rFonts w:eastAsia="Times New Roman"/>
          <w:szCs w:val="24"/>
        </w:rPr>
      </w:pPr>
      <w:r>
        <w:rPr>
          <w:rFonts w:eastAsia="Times New Roman"/>
          <w:szCs w:val="24"/>
        </w:rPr>
        <w:t xml:space="preserve">Κύριε Βαρβιτσιώτη, επειδή είπατε προηγουμένως «θα σταματάμε τους μετανάστες στα θαλάσσια σύνορα». Έχουμε χιλιόμετρα σύνορα </w:t>
      </w:r>
      <w:r w:rsidRPr="00F8320E">
        <w:rPr>
          <w:rFonts w:eastAsia="Times New Roman"/>
          <w:szCs w:val="24"/>
        </w:rPr>
        <w:t>θ</w:t>
      </w:r>
      <w:r w:rsidRPr="00F8320E">
        <w:rPr>
          <w:rFonts w:eastAsia="Times New Roman"/>
          <w:szCs w:val="24"/>
        </w:rPr>
        <w:t>άλα</w:t>
      </w:r>
      <w:r w:rsidRPr="00F8320E">
        <w:rPr>
          <w:rFonts w:eastAsia="Times New Roman"/>
          <w:szCs w:val="24"/>
        </w:rPr>
        <w:t>σσ</w:t>
      </w:r>
      <w:r w:rsidRPr="00F8320E">
        <w:rPr>
          <w:rFonts w:eastAsia="Times New Roman"/>
          <w:szCs w:val="24"/>
        </w:rPr>
        <w:t>α</w:t>
      </w:r>
      <w:r w:rsidRPr="00F8320E">
        <w:rPr>
          <w:rFonts w:eastAsia="Times New Roman"/>
          <w:szCs w:val="24"/>
        </w:rPr>
        <w:t>.</w:t>
      </w:r>
      <w:r>
        <w:rPr>
          <w:rFonts w:eastAsia="Times New Roman"/>
          <w:szCs w:val="24"/>
        </w:rPr>
        <w:t xml:space="preserve"> Τι εννοείτε</w:t>
      </w:r>
      <w:r>
        <w:rPr>
          <w:rFonts w:eastAsia="Times New Roman"/>
          <w:szCs w:val="24"/>
        </w:rPr>
        <w:t xml:space="preserve"> ακριβώς; «Σε πρόσφυγες και οικονομικούς μετανάστες θα τους χωρίζουμε» και να υποθέσω ότι κάποιο τυχαίο ατύχημα θα συμβεί και πάλι.</w:t>
      </w:r>
    </w:p>
    <w:p w14:paraId="2205DF26" w14:textId="77777777" w:rsidR="00F618CB" w:rsidRDefault="00733657">
      <w:pPr>
        <w:tabs>
          <w:tab w:val="left" w:pos="720"/>
          <w:tab w:val="left" w:pos="1440"/>
          <w:tab w:val="left" w:pos="2160"/>
          <w:tab w:val="left" w:pos="2880"/>
          <w:tab w:val="left" w:pos="3600"/>
          <w:tab w:val="center" w:pos="4753"/>
          <w:tab w:val="left" w:pos="7050"/>
        </w:tabs>
        <w:spacing w:line="600" w:lineRule="auto"/>
        <w:ind w:firstLine="720"/>
        <w:jc w:val="both"/>
        <w:rPr>
          <w:rFonts w:eastAsia="Times New Roman"/>
          <w:szCs w:val="24"/>
        </w:rPr>
      </w:pPr>
      <w:r>
        <w:rPr>
          <w:rFonts w:eastAsia="Times New Roman"/>
          <w:szCs w:val="24"/>
        </w:rPr>
        <w:t>Δεν πρόκειται, λοιπόν, να δεχθώ να μας κουνάνε το δάχτυλο</w:t>
      </w:r>
      <w:r w:rsidRPr="00F8320E">
        <w:rPr>
          <w:rFonts w:eastAsia="Times New Roman"/>
          <w:szCs w:val="24"/>
        </w:rPr>
        <w:t>,</w:t>
      </w:r>
      <w:r>
        <w:rPr>
          <w:rFonts w:eastAsia="Times New Roman"/>
          <w:szCs w:val="24"/>
        </w:rPr>
        <w:t xml:space="preserve"> εκείνοι που </w:t>
      </w:r>
      <w:proofErr w:type="spellStart"/>
      <w:r>
        <w:rPr>
          <w:rFonts w:eastAsia="Times New Roman"/>
          <w:szCs w:val="24"/>
        </w:rPr>
        <w:t>εργαλειοποιούν</w:t>
      </w:r>
      <w:proofErr w:type="spellEnd"/>
      <w:r>
        <w:rPr>
          <w:rFonts w:eastAsia="Times New Roman"/>
          <w:szCs w:val="24"/>
        </w:rPr>
        <w:t xml:space="preserve"> για μικροπολιτικούς λόγους μια πρωτοφα</w:t>
      </w:r>
      <w:r>
        <w:rPr>
          <w:rFonts w:eastAsia="Times New Roman"/>
          <w:szCs w:val="24"/>
        </w:rPr>
        <w:t xml:space="preserve">νών διαστάσεων ανθρωπιστική κρίση, εκείνοι που δεν διστάζουν να μεταχειριστούν τις δύσκολες συνθήκες </w:t>
      </w:r>
      <w:r>
        <w:rPr>
          <w:rFonts w:eastAsia="Times New Roman"/>
          <w:szCs w:val="24"/>
        </w:rPr>
        <w:lastRenderedPageBreak/>
        <w:t xml:space="preserve">των κατοίκων και προσφύγων με τον πιο </w:t>
      </w:r>
      <w:proofErr w:type="spellStart"/>
      <w:r>
        <w:rPr>
          <w:rFonts w:eastAsia="Times New Roman"/>
          <w:szCs w:val="24"/>
        </w:rPr>
        <w:t>λαϊκιστικό</w:t>
      </w:r>
      <w:proofErr w:type="spellEnd"/>
      <w:r>
        <w:rPr>
          <w:rFonts w:eastAsia="Times New Roman"/>
          <w:szCs w:val="24"/>
        </w:rPr>
        <w:t xml:space="preserve"> και ανεύθυνο τρόπο, χαϊδεύοντας τα ακροδεξιά, εθνικιστικά και </w:t>
      </w:r>
      <w:proofErr w:type="spellStart"/>
      <w:r>
        <w:rPr>
          <w:rFonts w:eastAsia="Times New Roman"/>
          <w:szCs w:val="24"/>
        </w:rPr>
        <w:t>ξενοφοβικά</w:t>
      </w:r>
      <w:proofErr w:type="spellEnd"/>
      <w:r>
        <w:rPr>
          <w:rFonts w:eastAsia="Times New Roman"/>
          <w:szCs w:val="24"/>
        </w:rPr>
        <w:t xml:space="preserve"> αντανακλαστικά. Διότι γνωρίζουμε </w:t>
      </w:r>
      <w:r>
        <w:rPr>
          <w:rFonts w:eastAsia="Times New Roman"/>
          <w:szCs w:val="24"/>
        </w:rPr>
        <w:t>όλοι πολύ καλά</w:t>
      </w:r>
      <w:r>
        <w:rPr>
          <w:rFonts w:eastAsia="Times New Roman"/>
          <w:szCs w:val="24"/>
        </w:rPr>
        <w:t>,</w:t>
      </w:r>
      <w:r>
        <w:rPr>
          <w:rFonts w:eastAsia="Times New Roman"/>
          <w:szCs w:val="24"/>
        </w:rPr>
        <w:t xml:space="preserve"> πως το όψιμο ενδιαφέρον τους για συνθήκες διαβίωσης των προσφύγων είναι αν μη τι άλλο υποκριτικό. Γνωρίζουμε, επίσης, όλοι πως για τις πολύ δύσκολες συνθήκες στα νησιά του </w:t>
      </w:r>
      <w:r>
        <w:rPr>
          <w:rFonts w:eastAsia="Times New Roman"/>
          <w:szCs w:val="24"/>
        </w:rPr>
        <w:t>α</w:t>
      </w:r>
      <w:r>
        <w:rPr>
          <w:rFonts w:eastAsia="Times New Roman"/>
          <w:szCs w:val="24"/>
        </w:rPr>
        <w:t>νατολικού Αιγαίου</w:t>
      </w:r>
      <w:r>
        <w:rPr>
          <w:rFonts w:eastAsia="Times New Roman"/>
          <w:szCs w:val="24"/>
        </w:rPr>
        <w:t>,</w:t>
      </w:r>
      <w:r>
        <w:rPr>
          <w:rFonts w:eastAsia="Times New Roman"/>
          <w:szCs w:val="24"/>
        </w:rPr>
        <w:t xml:space="preserve"> ευθύνονται κατά κύριο λόγο οι ασκούμενες ευρωπαϊ</w:t>
      </w:r>
      <w:r>
        <w:rPr>
          <w:rFonts w:eastAsia="Times New Roman"/>
          <w:szCs w:val="24"/>
        </w:rPr>
        <w:t xml:space="preserve">κές πολιτικές που κρατούν τα σύνορα κλειστά, εγκλωβίζουν βασανισμένους ανθρώπους σε μικρές και μάλιστα περίκλειστες από θάλασσα εκτάσεις γης. </w:t>
      </w:r>
    </w:p>
    <w:p w14:paraId="2205DF27" w14:textId="77777777" w:rsidR="00F618CB" w:rsidRDefault="00733657">
      <w:pPr>
        <w:tabs>
          <w:tab w:val="left" w:pos="720"/>
          <w:tab w:val="left" w:pos="1440"/>
          <w:tab w:val="left" w:pos="2160"/>
          <w:tab w:val="left" w:pos="2880"/>
          <w:tab w:val="left" w:pos="3600"/>
          <w:tab w:val="center" w:pos="4753"/>
          <w:tab w:val="left" w:pos="7050"/>
        </w:tabs>
        <w:spacing w:line="600" w:lineRule="auto"/>
        <w:ind w:firstLine="720"/>
        <w:jc w:val="both"/>
        <w:rPr>
          <w:rFonts w:eastAsia="Times New Roman"/>
          <w:szCs w:val="24"/>
        </w:rPr>
      </w:pPr>
      <w:r>
        <w:rPr>
          <w:rFonts w:eastAsia="Times New Roman"/>
          <w:szCs w:val="24"/>
        </w:rPr>
        <w:t>Υποστηρίξαμε και υποστηρίζουμε μια δύσκολη συμφωνία στην εφαρμογή της, αλλά απαραίτητη ελλείψει καλύτερης εναλλακ</w:t>
      </w:r>
      <w:r>
        <w:rPr>
          <w:rFonts w:eastAsia="Times New Roman"/>
          <w:szCs w:val="24"/>
        </w:rPr>
        <w:t>τικής. Από την πρώτη στιγμή αντιμετωπίσαμε το ζήτημα της προσφυγικής κρίσης, της μεταναστευτικής ως ευρωπαϊκή συλλογική υπόθεση</w:t>
      </w:r>
      <w:r>
        <w:rPr>
          <w:rFonts w:eastAsia="Times New Roman"/>
          <w:szCs w:val="24"/>
        </w:rPr>
        <w:t>,</w:t>
      </w:r>
      <w:r>
        <w:rPr>
          <w:rFonts w:eastAsia="Times New Roman"/>
          <w:szCs w:val="24"/>
        </w:rPr>
        <w:t xml:space="preserve"> που απαιτεί και ευρωπαϊκή συλλογική λύση. </w:t>
      </w:r>
    </w:p>
    <w:p w14:paraId="2205DF28" w14:textId="77777777" w:rsidR="00F618CB" w:rsidRDefault="0073365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Υπουργού)</w:t>
      </w:r>
    </w:p>
    <w:p w14:paraId="2205DF29" w14:textId="77777777" w:rsidR="00F618CB" w:rsidRDefault="0073365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Κύριε Πρόεδρε, θα πάρω και λίγο χρόνο από τη δευτερολογία μου. </w:t>
      </w:r>
    </w:p>
    <w:p w14:paraId="2205DF2A" w14:textId="77777777" w:rsidR="00F618CB" w:rsidRDefault="0073365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Ως </w:t>
      </w:r>
      <w:r>
        <w:rPr>
          <w:rFonts w:eastAsia="Times New Roman"/>
          <w:szCs w:val="24"/>
        </w:rPr>
        <w:t xml:space="preserve">χώρα και </w:t>
      </w:r>
      <w:r>
        <w:rPr>
          <w:rFonts w:eastAsia="Times New Roman"/>
          <w:szCs w:val="24"/>
        </w:rPr>
        <w:t xml:space="preserve">ως </w:t>
      </w:r>
      <w:r>
        <w:rPr>
          <w:rFonts w:eastAsia="Times New Roman"/>
          <w:szCs w:val="24"/>
        </w:rPr>
        <w:t xml:space="preserve">Κυβέρνηση αντιμετωπίσαμε και αντιμετωπίζουμε το προσφυγικό στη βάση των αρχών του </w:t>
      </w:r>
      <w:r>
        <w:rPr>
          <w:rFonts w:eastAsia="Times New Roman"/>
          <w:szCs w:val="24"/>
        </w:rPr>
        <w:t>Δ</w:t>
      </w:r>
      <w:r>
        <w:rPr>
          <w:rFonts w:eastAsia="Times New Roman"/>
          <w:szCs w:val="24"/>
        </w:rPr>
        <w:t xml:space="preserve">ιεθνούς </w:t>
      </w:r>
      <w:r>
        <w:rPr>
          <w:rFonts w:eastAsia="Times New Roman"/>
          <w:szCs w:val="24"/>
        </w:rPr>
        <w:t>Δ</w:t>
      </w:r>
      <w:r>
        <w:rPr>
          <w:rFonts w:eastAsia="Times New Roman"/>
          <w:szCs w:val="24"/>
        </w:rPr>
        <w:t xml:space="preserve">ικαίου, των ανθρωπιστικών αρχών του ευρωπαϊκού πολιτισμού, στη βάση των διαχρονικών αρχών της ανθρωπιάς και της </w:t>
      </w:r>
      <w:r>
        <w:rPr>
          <w:rFonts w:eastAsia="Times New Roman"/>
          <w:szCs w:val="24"/>
        </w:rPr>
        <w:lastRenderedPageBreak/>
        <w:t>αλληλεγγύης που διακρίνουν τον ελληνικό λαό, που παρά τις δυσκολίες που αντιμετωπίζει, υποδέχτηκε με ζεστασιά τους πρόσφυγες και τους μετανάστες</w:t>
      </w:r>
      <w:r>
        <w:rPr>
          <w:rFonts w:eastAsia="Times New Roman"/>
          <w:szCs w:val="24"/>
        </w:rPr>
        <w:t xml:space="preserve"> που εισήλθαν στη χώρα, σηκώνοντας στους ώμους το βαρύ φορτίο σε όλη την Ευρώπη. </w:t>
      </w:r>
    </w:p>
    <w:p w14:paraId="2205DF2B" w14:textId="77777777" w:rsidR="00F618CB" w:rsidRDefault="00733657">
      <w:pPr>
        <w:spacing w:line="600" w:lineRule="auto"/>
        <w:ind w:firstLine="720"/>
        <w:jc w:val="both"/>
        <w:rPr>
          <w:rFonts w:eastAsia="Times New Roman"/>
          <w:szCs w:val="24"/>
        </w:rPr>
      </w:pPr>
      <w:r>
        <w:rPr>
          <w:rFonts w:eastAsia="Times New Roman"/>
          <w:szCs w:val="24"/>
        </w:rPr>
        <w:t xml:space="preserve">Δεν ενδώσαμε, κυρίες και κύριοι Βουλευτές, στις εθνικιστικές, </w:t>
      </w:r>
      <w:proofErr w:type="spellStart"/>
      <w:r>
        <w:rPr>
          <w:rFonts w:eastAsia="Times New Roman"/>
          <w:szCs w:val="24"/>
        </w:rPr>
        <w:t>ξενοφοβικές</w:t>
      </w:r>
      <w:proofErr w:type="spellEnd"/>
      <w:r>
        <w:rPr>
          <w:rFonts w:eastAsia="Times New Roman"/>
          <w:szCs w:val="24"/>
        </w:rPr>
        <w:t xml:space="preserve"> φωνές που υποστηρίζουν τις </w:t>
      </w:r>
      <w:proofErr w:type="spellStart"/>
      <w:r>
        <w:rPr>
          <w:rFonts w:eastAsia="Times New Roman"/>
          <w:szCs w:val="24"/>
        </w:rPr>
        <w:t>επαναπροωθήσεις</w:t>
      </w:r>
      <w:proofErr w:type="spellEnd"/>
      <w:r>
        <w:rPr>
          <w:rFonts w:eastAsia="Times New Roman"/>
          <w:szCs w:val="24"/>
        </w:rPr>
        <w:t xml:space="preserve"> στη θάλασσα ή μια επιφανειακή διαδικασία ασύλου που θα απ</w:t>
      </w:r>
      <w:r>
        <w:rPr>
          <w:rFonts w:eastAsia="Times New Roman"/>
          <w:szCs w:val="24"/>
        </w:rPr>
        <w:t xml:space="preserve">έρριπτε το σύνολο των αιτημάτων. Ασκήσαμε και ασκούμε </w:t>
      </w:r>
      <w:r w:rsidRPr="00FE33C3">
        <w:rPr>
          <w:rFonts w:eastAsia="Times New Roman" w:cs="Times New Roman"/>
          <w:szCs w:val="24"/>
        </w:rPr>
        <w:t xml:space="preserve">δριμεία </w:t>
      </w:r>
      <w:r>
        <w:rPr>
          <w:rFonts w:eastAsia="Times New Roman"/>
          <w:szCs w:val="24"/>
        </w:rPr>
        <w:t>κριτική στις ευρωπαϊκές χώρες</w:t>
      </w:r>
      <w:r>
        <w:rPr>
          <w:rFonts w:eastAsia="Times New Roman"/>
          <w:szCs w:val="24"/>
        </w:rPr>
        <w:t>,</w:t>
      </w:r>
      <w:r>
        <w:rPr>
          <w:rFonts w:eastAsia="Times New Roman"/>
          <w:szCs w:val="24"/>
        </w:rPr>
        <w:t xml:space="preserve"> που αρνούνται να αναλάβουν το βάρος αυτό των ευθυνών, τις χώρες που θέλουν να απολαμβάνουν το σύνολο των δικαιωμάτων που απορρέουν από τη συμμετοχή τους στην Ευρωπ</w:t>
      </w:r>
      <w:r>
        <w:rPr>
          <w:rFonts w:eastAsia="Times New Roman"/>
          <w:szCs w:val="24"/>
        </w:rPr>
        <w:t>αϊκή Ένωση, αλλά είναι απρόθυμες να εκπληρώσουν τις αντίστοιχες υποχρεώσεις.</w:t>
      </w:r>
    </w:p>
    <w:p w14:paraId="2205DF2C" w14:textId="77777777" w:rsidR="00F618CB" w:rsidRDefault="00733657">
      <w:pPr>
        <w:spacing w:line="600" w:lineRule="auto"/>
        <w:ind w:firstLine="720"/>
        <w:jc w:val="both"/>
        <w:rPr>
          <w:rFonts w:eastAsia="Times New Roman"/>
          <w:szCs w:val="24"/>
        </w:rPr>
      </w:pPr>
      <w:r>
        <w:rPr>
          <w:rFonts w:eastAsia="Times New Roman"/>
          <w:szCs w:val="24"/>
        </w:rPr>
        <w:t>Η Ελλάδα ανήκει πολιτικά και οικονομικά στην Ευρωπαϊκή Ένωση και συναποφασίζει στο πλαίσιο των διαδικασιών που υπάρχουν για όλα τα μεγάλα θέματα. Και σε αυτό το επίπεδο, στη μεγάλ</w:t>
      </w:r>
      <w:r>
        <w:rPr>
          <w:rFonts w:eastAsia="Times New Roman"/>
          <w:szCs w:val="24"/>
        </w:rPr>
        <w:t>η εικόνα, σε ό,τι αφορά τη διαχείριση της προσφυγικής κρίσης</w:t>
      </w:r>
      <w:r>
        <w:rPr>
          <w:rFonts w:eastAsia="Times New Roman"/>
          <w:szCs w:val="24"/>
        </w:rPr>
        <w:t>,</w:t>
      </w:r>
      <w:r>
        <w:rPr>
          <w:rFonts w:eastAsia="Times New Roman"/>
          <w:szCs w:val="24"/>
        </w:rPr>
        <w:t xml:space="preserve"> η ευρωπαϊκή οικογένεια εμφανίζεται διχασμένη. Από τη μια είναι οι δυνάμεις, όπως η δική μας Κυβέρνηση, που προτάσσουν την ανθρωπιστική και βάσει των αρχών δικαίου διαχείριση του προσφυγικού στην</w:t>
      </w:r>
      <w:r>
        <w:rPr>
          <w:rFonts w:eastAsia="Times New Roman"/>
          <w:szCs w:val="24"/>
        </w:rPr>
        <w:t xml:space="preserve"> Ευρώπη και από την άλλη στοιχίζονται οι απόψεις και οι ηγεσίες εκείνες</w:t>
      </w:r>
      <w:r>
        <w:rPr>
          <w:rFonts w:eastAsia="Times New Roman"/>
          <w:szCs w:val="24"/>
        </w:rPr>
        <w:t>,</w:t>
      </w:r>
      <w:r>
        <w:rPr>
          <w:rFonts w:eastAsia="Times New Roman"/>
          <w:szCs w:val="24"/>
        </w:rPr>
        <w:t xml:space="preserve"> που είναι φορείς ενός έντονου διχαστικού λόγου, εκφράζουν έναν ακραία εθνικιστικό, </w:t>
      </w:r>
      <w:proofErr w:type="spellStart"/>
      <w:r>
        <w:rPr>
          <w:rFonts w:eastAsia="Times New Roman"/>
          <w:szCs w:val="24"/>
        </w:rPr>
        <w:t>αντιμεταναστευτικό</w:t>
      </w:r>
      <w:proofErr w:type="spellEnd"/>
      <w:r>
        <w:rPr>
          <w:rFonts w:eastAsia="Times New Roman"/>
          <w:szCs w:val="24"/>
        </w:rPr>
        <w:t xml:space="preserve"> και πολλές φορές ρατσιστικό λόγο.</w:t>
      </w:r>
    </w:p>
    <w:p w14:paraId="2205DF2D" w14:textId="77777777" w:rsidR="00F618CB" w:rsidRDefault="00733657">
      <w:pPr>
        <w:spacing w:line="600" w:lineRule="auto"/>
        <w:ind w:firstLine="720"/>
        <w:jc w:val="both"/>
        <w:rPr>
          <w:rFonts w:eastAsia="Times New Roman"/>
          <w:szCs w:val="24"/>
        </w:rPr>
      </w:pPr>
      <w:r>
        <w:rPr>
          <w:rFonts w:eastAsia="Times New Roman"/>
          <w:szCs w:val="24"/>
        </w:rPr>
        <w:lastRenderedPageBreak/>
        <w:t>Αλήθεια, ο κ. Μητσοτάκης...</w:t>
      </w:r>
    </w:p>
    <w:p w14:paraId="2205DF2E" w14:textId="77777777" w:rsidR="00F618CB" w:rsidRDefault="00733657">
      <w:pPr>
        <w:spacing w:line="600" w:lineRule="auto"/>
        <w:ind w:firstLine="720"/>
        <w:jc w:val="both"/>
        <w:rPr>
          <w:rFonts w:eastAsia="Times New Roman"/>
          <w:b/>
          <w:szCs w:val="24"/>
        </w:rPr>
      </w:pPr>
      <w:r w:rsidRPr="000767A1">
        <w:rPr>
          <w:rFonts w:eastAsia="Times New Roman"/>
          <w:b/>
          <w:szCs w:val="24"/>
        </w:rPr>
        <w:t>ΧΑΡΑΛΑΜΠΟΣ ΑΘΑΝΑΣΙΟ</w:t>
      </w:r>
      <w:r w:rsidRPr="000767A1">
        <w:rPr>
          <w:rFonts w:eastAsia="Times New Roman"/>
          <w:b/>
          <w:szCs w:val="24"/>
        </w:rPr>
        <w:t>Υ</w:t>
      </w:r>
      <w:r w:rsidRPr="004018D9">
        <w:rPr>
          <w:rFonts w:eastAsia="Times New Roman"/>
          <w:b/>
          <w:szCs w:val="24"/>
        </w:rPr>
        <w:t>:</w:t>
      </w:r>
      <w:r>
        <w:rPr>
          <w:rFonts w:eastAsia="Times New Roman"/>
          <w:b/>
          <w:szCs w:val="24"/>
        </w:rPr>
        <w:t xml:space="preserve"> </w:t>
      </w:r>
      <w:r w:rsidRPr="007545DB">
        <w:rPr>
          <w:rFonts w:eastAsia="Times New Roman"/>
          <w:szCs w:val="24"/>
        </w:rPr>
        <w:t xml:space="preserve">Από </w:t>
      </w:r>
      <w:r>
        <w:rPr>
          <w:rFonts w:eastAsia="Times New Roman"/>
          <w:szCs w:val="24"/>
        </w:rPr>
        <w:t>ποιο</w:t>
      </w:r>
      <w:r w:rsidRPr="007545DB">
        <w:rPr>
          <w:rFonts w:eastAsia="Times New Roman"/>
          <w:szCs w:val="24"/>
        </w:rPr>
        <w:t xml:space="preserve">ν; Μας προσβάλλετε τώρα. </w:t>
      </w:r>
      <w:r>
        <w:rPr>
          <w:rFonts w:eastAsia="Times New Roman"/>
          <w:szCs w:val="24"/>
        </w:rPr>
        <w:t>Στους νησιώτες τα λέτε αυτά;</w:t>
      </w:r>
    </w:p>
    <w:p w14:paraId="2205DF2F" w14:textId="77777777" w:rsidR="00F618CB" w:rsidRDefault="00733657">
      <w:pPr>
        <w:spacing w:line="600" w:lineRule="auto"/>
        <w:ind w:firstLine="720"/>
        <w:jc w:val="both"/>
        <w:rPr>
          <w:rFonts w:eastAsia="Times New Roman"/>
          <w:b/>
          <w:szCs w:val="24"/>
        </w:rPr>
      </w:pPr>
      <w:r w:rsidRPr="000767A1">
        <w:rPr>
          <w:rFonts w:eastAsia="Times New Roman"/>
          <w:b/>
          <w:szCs w:val="24"/>
        </w:rPr>
        <w:t>ΠΑΝΑΓΙΩΤΗΣ ΡΗΓΑΣ (Αναπληρωτής Υπουργός Εθνικής Άμυνας):</w:t>
      </w:r>
      <w:r>
        <w:rPr>
          <w:rFonts w:eastAsia="Times New Roman"/>
          <w:b/>
          <w:szCs w:val="24"/>
        </w:rPr>
        <w:t xml:space="preserve"> </w:t>
      </w:r>
      <w:r w:rsidRPr="007545DB">
        <w:rPr>
          <w:rFonts w:eastAsia="Times New Roman"/>
          <w:szCs w:val="24"/>
        </w:rPr>
        <w:t>Έχετε μια κακή συνήθεια, κύριε Αθανασίου.</w:t>
      </w:r>
    </w:p>
    <w:p w14:paraId="2205DF30" w14:textId="77777777" w:rsidR="00F618CB" w:rsidRDefault="00733657">
      <w:pPr>
        <w:spacing w:line="600" w:lineRule="auto"/>
        <w:ind w:firstLine="720"/>
        <w:jc w:val="both"/>
        <w:rPr>
          <w:rFonts w:eastAsia="Times New Roman" w:cs="Times New Roman"/>
          <w:b/>
          <w:szCs w:val="24"/>
        </w:rPr>
      </w:pPr>
      <w:r>
        <w:rPr>
          <w:rFonts w:eastAsia="Times New Roman" w:cs="Times New Roman"/>
          <w:b/>
          <w:szCs w:val="24"/>
        </w:rPr>
        <w:t xml:space="preserve">ΠΡΟΕΔΡΕΥΩΝ (Γεώργιος Βαρεμένος): </w:t>
      </w:r>
      <w:r w:rsidRPr="007545DB">
        <w:rPr>
          <w:rFonts w:eastAsia="Times New Roman" w:cs="Times New Roman"/>
          <w:szCs w:val="24"/>
        </w:rPr>
        <w:t>Ολοκληρώστε, κύριε Υπουργέ.</w:t>
      </w:r>
    </w:p>
    <w:p w14:paraId="2205DF31" w14:textId="77777777" w:rsidR="00F618CB" w:rsidRDefault="00733657">
      <w:pPr>
        <w:spacing w:line="600" w:lineRule="auto"/>
        <w:ind w:firstLine="720"/>
        <w:jc w:val="both"/>
        <w:rPr>
          <w:rFonts w:eastAsia="Times New Roman"/>
          <w:b/>
          <w:szCs w:val="24"/>
        </w:rPr>
      </w:pPr>
      <w:r>
        <w:rPr>
          <w:rFonts w:eastAsia="Times New Roman"/>
          <w:b/>
          <w:szCs w:val="24"/>
        </w:rPr>
        <w:t>ΠΑΝΑΓΙΩΤΗΣ ΡΗΓΑΣ (Αναπληρωτής Υπ</w:t>
      </w:r>
      <w:r>
        <w:rPr>
          <w:rFonts w:eastAsia="Times New Roman"/>
          <w:b/>
          <w:szCs w:val="24"/>
        </w:rPr>
        <w:t xml:space="preserve">ουργός Εθνικής Άμυνας): </w:t>
      </w:r>
      <w:r w:rsidRPr="007545DB">
        <w:rPr>
          <w:rFonts w:eastAsia="Times New Roman"/>
          <w:szCs w:val="24"/>
        </w:rPr>
        <w:t>Αλήθεια ο κ</w:t>
      </w:r>
      <w:r>
        <w:rPr>
          <w:rFonts w:eastAsia="Times New Roman"/>
          <w:szCs w:val="24"/>
        </w:rPr>
        <w:t>.</w:t>
      </w:r>
      <w:r w:rsidRPr="007545DB">
        <w:rPr>
          <w:rFonts w:eastAsia="Times New Roman"/>
          <w:szCs w:val="24"/>
        </w:rPr>
        <w:t xml:space="preserve"> Μητσοτάκης αλλά και όλοι οι άλλοι Βουλευτές</w:t>
      </w:r>
      <w:r>
        <w:rPr>
          <w:rFonts w:eastAsia="Times New Roman"/>
          <w:szCs w:val="24"/>
        </w:rPr>
        <w:t xml:space="preserve"> και </w:t>
      </w:r>
      <w:proofErr w:type="spellStart"/>
      <w:r>
        <w:rPr>
          <w:rFonts w:eastAsia="Times New Roman"/>
          <w:szCs w:val="24"/>
        </w:rPr>
        <w:t>Βουλεύτριες</w:t>
      </w:r>
      <w:proofErr w:type="spellEnd"/>
      <w:r w:rsidRPr="007545DB">
        <w:rPr>
          <w:rFonts w:eastAsia="Times New Roman"/>
          <w:szCs w:val="24"/>
        </w:rPr>
        <w:t xml:space="preserve"> της Αξιωματικής Αντιπολίτευσης σε ποια μεριά θα </w:t>
      </w:r>
      <w:proofErr w:type="spellStart"/>
      <w:r w:rsidRPr="007545DB">
        <w:rPr>
          <w:rFonts w:eastAsia="Times New Roman"/>
          <w:szCs w:val="24"/>
        </w:rPr>
        <w:t>περιελάμβαναν</w:t>
      </w:r>
      <w:proofErr w:type="spellEnd"/>
      <w:r w:rsidRPr="007545DB">
        <w:rPr>
          <w:rFonts w:eastAsia="Times New Roman"/>
          <w:szCs w:val="24"/>
        </w:rPr>
        <w:t xml:space="preserve"> τον εαυτό τους;</w:t>
      </w:r>
    </w:p>
    <w:p w14:paraId="2205DF32" w14:textId="77777777" w:rsidR="00F618CB" w:rsidRDefault="00733657">
      <w:pPr>
        <w:spacing w:line="600" w:lineRule="auto"/>
        <w:ind w:firstLine="720"/>
        <w:jc w:val="both"/>
        <w:rPr>
          <w:rFonts w:eastAsia="Times New Roman"/>
          <w:szCs w:val="24"/>
        </w:rPr>
      </w:pPr>
      <w:r>
        <w:rPr>
          <w:rFonts w:eastAsia="Times New Roman"/>
          <w:b/>
          <w:szCs w:val="24"/>
        </w:rPr>
        <w:t xml:space="preserve">ΧΑΡΑΛΑΜΠΟΣ ΑΘΑΝΑΣΙΟΥ: </w:t>
      </w:r>
      <w:r w:rsidRPr="007545DB">
        <w:rPr>
          <w:rFonts w:eastAsia="Times New Roman"/>
          <w:szCs w:val="24"/>
        </w:rPr>
        <w:t>Για όνομα του Θεού! Τι είναι αυτά τα πράγματα;</w:t>
      </w:r>
    </w:p>
    <w:p w14:paraId="2205DF33" w14:textId="77777777" w:rsidR="00F618CB" w:rsidRDefault="00733657">
      <w:pPr>
        <w:spacing w:line="600" w:lineRule="auto"/>
        <w:ind w:firstLine="720"/>
        <w:jc w:val="both"/>
        <w:rPr>
          <w:rFonts w:eastAsia="Times New Roman"/>
          <w:szCs w:val="24"/>
        </w:rPr>
      </w:pPr>
      <w:r>
        <w:rPr>
          <w:rFonts w:eastAsia="Times New Roman"/>
          <w:b/>
          <w:szCs w:val="24"/>
        </w:rPr>
        <w:t xml:space="preserve">ΠΑΝΑΓΙΩΤΗΣ ΡΗΓΑΣ (Αναπληρωτής Υπουργός Εθνικής Άμυνας): </w:t>
      </w:r>
      <w:r w:rsidRPr="007545DB">
        <w:rPr>
          <w:rFonts w:eastAsia="Times New Roman"/>
          <w:szCs w:val="24"/>
        </w:rPr>
        <w:t>Μη βιάζεστε. Θα ακούσετε. Θα καταλάβετε τι εννοώ. Έχω την αίσθηση πως</w:t>
      </w:r>
      <w:r>
        <w:rPr>
          <w:rFonts w:eastAsia="Times New Roman"/>
          <w:b/>
          <w:szCs w:val="24"/>
        </w:rPr>
        <w:t xml:space="preserve"> </w:t>
      </w:r>
      <w:r w:rsidRPr="007545DB">
        <w:rPr>
          <w:rFonts w:eastAsia="Times New Roman"/>
          <w:szCs w:val="24"/>
        </w:rPr>
        <w:t>η Νέα Δημοκρατία</w:t>
      </w:r>
      <w:r>
        <w:rPr>
          <w:rFonts w:eastAsia="Times New Roman"/>
          <w:szCs w:val="24"/>
        </w:rPr>
        <w:t xml:space="preserve"> σήμερα</w:t>
      </w:r>
      <w:r w:rsidRPr="007545DB">
        <w:rPr>
          <w:rFonts w:eastAsia="Times New Roman"/>
          <w:szCs w:val="24"/>
        </w:rPr>
        <w:t xml:space="preserve"> παίρνει το μέρος των δυνάμεων της ακραίας </w:t>
      </w:r>
      <w:r>
        <w:rPr>
          <w:rFonts w:eastAsia="Times New Roman"/>
          <w:szCs w:val="24"/>
        </w:rPr>
        <w:t>δ</w:t>
      </w:r>
      <w:r w:rsidRPr="007545DB">
        <w:rPr>
          <w:rFonts w:eastAsia="Times New Roman"/>
          <w:szCs w:val="24"/>
        </w:rPr>
        <w:t xml:space="preserve">εξιάς στην Ευρώπη. </w:t>
      </w:r>
    </w:p>
    <w:p w14:paraId="2205DF34" w14:textId="77777777" w:rsidR="00F618CB" w:rsidRDefault="00733657">
      <w:pPr>
        <w:spacing w:line="600" w:lineRule="auto"/>
        <w:ind w:firstLine="720"/>
        <w:jc w:val="both"/>
        <w:rPr>
          <w:rFonts w:eastAsia="Times New Roman" w:cs="Times New Roman"/>
          <w:b/>
          <w:szCs w:val="24"/>
        </w:rPr>
      </w:pPr>
      <w:r w:rsidRPr="007545DB">
        <w:rPr>
          <w:rFonts w:eastAsia="Times New Roman"/>
          <w:szCs w:val="24"/>
        </w:rPr>
        <w:t>Να ρωτήσω</w:t>
      </w:r>
      <w:r>
        <w:rPr>
          <w:rFonts w:eastAsia="Times New Roman"/>
          <w:szCs w:val="24"/>
        </w:rPr>
        <w:t>.</w:t>
      </w:r>
      <w:r w:rsidRPr="007545DB">
        <w:rPr>
          <w:rFonts w:eastAsia="Times New Roman"/>
          <w:szCs w:val="24"/>
        </w:rPr>
        <w:t xml:space="preserve"> Η Αξιωματική Αντιπολίτευση συντάσσεται με τον</w:t>
      </w:r>
      <w:r>
        <w:rPr>
          <w:rFonts w:eastAsia="Times New Roman"/>
          <w:b/>
          <w:szCs w:val="24"/>
        </w:rPr>
        <w:t xml:space="preserve"> </w:t>
      </w:r>
      <w:r w:rsidRPr="007545DB">
        <w:rPr>
          <w:rFonts w:eastAsia="Times New Roman"/>
          <w:szCs w:val="24"/>
        </w:rPr>
        <w:t>Πρωθυπουργό της Ουγγαρίας</w:t>
      </w:r>
      <w:r>
        <w:rPr>
          <w:rFonts w:eastAsia="Times New Roman"/>
          <w:szCs w:val="24"/>
        </w:rPr>
        <w:t>,</w:t>
      </w:r>
      <w:r w:rsidRPr="007545DB">
        <w:rPr>
          <w:rFonts w:eastAsia="Times New Roman"/>
          <w:szCs w:val="24"/>
        </w:rPr>
        <w:t xml:space="preserve"> τον κ. </w:t>
      </w:r>
      <w:proofErr w:type="spellStart"/>
      <w:r w:rsidRPr="007545DB">
        <w:rPr>
          <w:rFonts w:eastAsia="Times New Roman" w:cs="Times New Roman"/>
          <w:szCs w:val="24"/>
        </w:rPr>
        <w:t>Όρμπαν</w:t>
      </w:r>
      <w:proofErr w:type="spellEnd"/>
      <w:r w:rsidRPr="007545DB">
        <w:rPr>
          <w:rFonts w:eastAsia="Times New Roman" w:cs="Times New Roman"/>
          <w:szCs w:val="24"/>
        </w:rPr>
        <w:t xml:space="preserve">; Θα τον διώξει από το </w:t>
      </w:r>
      <w:r>
        <w:rPr>
          <w:rFonts w:eastAsia="Times New Roman" w:cs="Times New Roman"/>
          <w:szCs w:val="24"/>
        </w:rPr>
        <w:t>Λ</w:t>
      </w:r>
      <w:r w:rsidRPr="007545DB">
        <w:rPr>
          <w:rFonts w:eastAsia="Times New Roman" w:cs="Times New Roman"/>
          <w:szCs w:val="24"/>
        </w:rPr>
        <w:t xml:space="preserve">αϊκό </w:t>
      </w:r>
      <w:r>
        <w:rPr>
          <w:rFonts w:eastAsia="Times New Roman" w:cs="Times New Roman"/>
          <w:szCs w:val="24"/>
        </w:rPr>
        <w:t>Κ</w:t>
      </w:r>
      <w:r w:rsidRPr="007545DB">
        <w:rPr>
          <w:rFonts w:eastAsia="Times New Roman" w:cs="Times New Roman"/>
          <w:szCs w:val="24"/>
        </w:rPr>
        <w:t xml:space="preserve">όμμα, τον άνθρωπο </w:t>
      </w:r>
      <w:r w:rsidRPr="007545DB">
        <w:rPr>
          <w:rFonts w:eastAsia="Times New Roman" w:cs="Times New Roman"/>
          <w:szCs w:val="24"/>
        </w:rPr>
        <w:lastRenderedPageBreak/>
        <w:t>δηλαδή που έστειλε ευχαριστήρια επιστολή στη Χρυσή Αυγή για τη στήριξη στις θέσεις στο προσφυγικό που είχαν; Δεν έχετε πε</w:t>
      </w:r>
      <w:r w:rsidRPr="007545DB">
        <w:rPr>
          <w:rFonts w:eastAsia="Times New Roman" w:cs="Times New Roman"/>
          <w:szCs w:val="24"/>
        </w:rPr>
        <w:t>ι κουβέντα.</w:t>
      </w:r>
      <w:r>
        <w:rPr>
          <w:rFonts w:eastAsia="Times New Roman" w:cs="Times New Roman"/>
          <w:b/>
          <w:szCs w:val="24"/>
        </w:rPr>
        <w:t xml:space="preserve"> </w:t>
      </w:r>
    </w:p>
    <w:p w14:paraId="2205DF35" w14:textId="77777777" w:rsidR="00F618CB" w:rsidRDefault="00733657">
      <w:pPr>
        <w:spacing w:line="600" w:lineRule="auto"/>
        <w:ind w:firstLine="720"/>
        <w:jc w:val="both"/>
        <w:rPr>
          <w:rFonts w:eastAsia="Times New Roman" w:cs="Times New Roman"/>
          <w:szCs w:val="24"/>
        </w:rPr>
      </w:pPr>
      <w:r w:rsidRPr="007545DB">
        <w:rPr>
          <w:rFonts w:eastAsia="Times New Roman" w:cs="Times New Roman"/>
          <w:szCs w:val="24"/>
        </w:rPr>
        <w:t>Συντάσσεται</w:t>
      </w:r>
      <w:r>
        <w:rPr>
          <w:rFonts w:eastAsia="Times New Roman" w:cs="Times New Roman"/>
          <w:szCs w:val="24"/>
        </w:rPr>
        <w:t>,</w:t>
      </w:r>
      <w:r w:rsidRPr="007545DB">
        <w:rPr>
          <w:rFonts w:eastAsia="Times New Roman" w:cs="Times New Roman"/>
          <w:szCs w:val="24"/>
        </w:rPr>
        <w:t xml:space="preserve"> επίσης</w:t>
      </w:r>
      <w:r>
        <w:rPr>
          <w:rFonts w:eastAsia="Times New Roman" w:cs="Times New Roman"/>
          <w:szCs w:val="24"/>
        </w:rPr>
        <w:t>,</w:t>
      </w:r>
      <w:r w:rsidRPr="007545DB">
        <w:rPr>
          <w:rFonts w:eastAsia="Times New Roman" w:cs="Times New Roman"/>
          <w:szCs w:val="24"/>
        </w:rPr>
        <w:t xml:space="preserve"> με τον αυστριακό καγκελάριο</w:t>
      </w:r>
      <w:r>
        <w:rPr>
          <w:rFonts w:eastAsia="Times New Roman" w:cs="Times New Roman"/>
          <w:szCs w:val="24"/>
        </w:rPr>
        <w:t>,</w:t>
      </w:r>
      <w:r w:rsidRPr="007545DB">
        <w:rPr>
          <w:rFonts w:eastAsia="Times New Roman" w:cs="Times New Roman"/>
          <w:szCs w:val="24"/>
        </w:rPr>
        <w:t xml:space="preserve"> τον κ. </w:t>
      </w:r>
      <w:proofErr w:type="spellStart"/>
      <w:r w:rsidRPr="007545DB">
        <w:rPr>
          <w:rFonts w:eastAsia="Times New Roman" w:cs="Times New Roman"/>
          <w:szCs w:val="24"/>
        </w:rPr>
        <w:t>Κουρτς</w:t>
      </w:r>
      <w:proofErr w:type="spellEnd"/>
      <w:r w:rsidRPr="007545DB">
        <w:rPr>
          <w:rFonts w:eastAsia="Times New Roman" w:cs="Times New Roman"/>
          <w:szCs w:val="24"/>
        </w:rPr>
        <w:t>; Ταυτίζεστε ιδεολογικά σε αυτά τα ζητήματα της μετανάστευσης του αντικοινωνικού και οικονομικού νεοφιλελευθερισμού;</w:t>
      </w:r>
    </w:p>
    <w:p w14:paraId="2205DF36" w14:textId="77777777" w:rsidR="00F618CB" w:rsidRDefault="00733657">
      <w:pPr>
        <w:spacing w:line="600" w:lineRule="auto"/>
        <w:ind w:firstLine="720"/>
        <w:jc w:val="both"/>
        <w:rPr>
          <w:rFonts w:eastAsia="Times New Roman" w:cs="Times New Roman"/>
          <w:b/>
          <w:szCs w:val="24"/>
        </w:rPr>
      </w:pPr>
      <w:r w:rsidRPr="007545DB">
        <w:rPr>
          <w:rFonts w:eastAsia="Times New Roman" w:cs="Times New Roman"/>
          <w:szCs w:val="24"/>
        </w:rPr>
        <w:t>Κύριε Αθανασίο</w:t>
      </w:r>
      <w:r>
        <w:rPr>
          <w:rFonts w:eastAsia="Times New Roman" w:cs="Times New Roman"/>
          <w:szCs w:val="24"/>
        </w:rPr>
        <w:t>υ και κύριοι Βουλευτές, θα μου επι</w:t>
      </w:r>
      <w:r w:rsidRPr="007545DB">
        <w:rPr>
          <w:rFonts w:eastAsia="Times New Roman" w:cs="Times New Roman"/>
          <w:szCs w:val="24"/>
        </w:rPr>
        <w:t>τρέψετε να συνε</w:t>
      </w:r>
      <w:r w:rsidRPr="007545DB">
        <w:rPr>
          <w:rFonts w:eastAsia="Times New Roman" w:cs="Times New Roman"/>
          <w:szCs w:val="24"/>
        </w:rPr>
        <w:t>χίσουμε να κινούμαστε στον αντίποδα αυτής της λογικής, να είμαστε</w:t>
      </w:r>
      <w:r>
        <w:rPr>
          <w:rFonts w:eastAsia="Times New Roman" w:cs="Times New Roman"/>
          <w:b/>
          <w:szCs w:val="24"/>
        </w:rPr>
        <w:t xml:space="preserve"> </w:t>
      </w:r>
      <w:r w:rsidRPr="007545DB">
        <w:rPr>
          <w:rFonts w:eastAsia="Times New Roman" w:cs="Times New Roman"/>
          <w:szCs w:val="24"/>
        </w:rPr>
        <w:t xml:space="preserve">ανάμεσα σε αυτούς που πιστεύουν ότι για να αντιμετωπιστεί το πρόβλημα πρέπει να αντιμετωπίσουμε πρωτίστως τις </w:t>
      </w:r>
      <w:proofErr w:type="spellStart"/>
      <w:r w:rsidRPr="007545DB">
        <w:rPr>
          <w:rFonts w:eastAsia="Times New Roman" w:cs="Times New Roman"/>
          <w:szCs w:val="24"/>
        </w:rPr>
        <w:t>γενε</w:t>
      </w:r>
      <w:r>
        <w:rPr>
          <w:rFonts w:eastAsia="Times New Roman" w:cs="Times New Roman"/>
          <w:szCs w:val="24"/>
        </w:rPr>
        <w:t>σιουργές</w:t>
      </w:r>
      <w:proofErr w:type="spellEnd"/>
      <w:r>
        <w:rPr>
          <w:rFonts w:eastAsia="Times New Roman" w:cs="Times New Roman"/>
          <w:szCs w:val="24"/>
        </w:rPr>
        <w:t xml:space="preserve"> του</w:t>
      </w:r>
      <w:r w:rsidRPr="007545DB">
        <w:rPr>
          <w:rFonts w:eastAsia="Times New Roman" w:cs="Times New Roman"/>
          <w:szCs w:val="24"/>
        </w:rPr>
        <w:t xml:space="preserve"> αιτίες, να έχουμε ένα ουσιαστικό σχέδιο μιας αναπτυξιακής </w:t>
      </w:r>
      <w:r>
        <w:rPr>
          <w:rFonts w:eastAsia="Times New Roman" w:cs="Times New Roman"/>
          <w:szCs w:val="24"/>
        </w:rPr>
        <w:t>προοπ</w:t>
      </w:r>
      <w:r>
        <w:rPr>
          <w:rFonts w:eastAsia="Times New Roman" w:cs="Times New Roman"/>
          <w:szCs w:val="24"/>
        </w:rPr>
        <w:t xml:space="preserve">τικής </w:t>
      </w:r>
      <w:r w:rsidRPr="007545DB">
        <w:rPr>
          <w:rFonts w:eastAsia="Times New Roman" w:cs="Times New Roman"/>
          <w:szCs w:val="24"/>
        </w:rPr>
        <w:t xml:space="preserve">για τις χώρες της βόρειας Αφρικής και </w:t>
      </w:r>
      <w:r>
        <w:rPr>
          <w:rFonts w:eastAsia="Times New Roman" w:cs="Times New Roman"/>
          <w:szCs w:val="24"/>
        </w:rPr>
        <w:t>της Ασίας.</w:t>
      </w:r>
    </w:p>
    <w:p w14:paraId="2205DF37" w14:textId="77777777" w:rsidR="00F618CB" w:rsidRDefault="00733657">
      <w:pPr>
        <w:spacing w:line="600" w:lineRule="auto"/>
        <w:ind w:firstLine="720"/>
        <w:jc w:val="both"/>
        <w:rPr>
          <w:rFonts w:eastAsia="Times New Roman" w:cs="Times New Roman"/>
          <w:szCs w:val="24"/>
        </w:rPr>
      </w:pPr>
      <w:r w:rsidRPr="007545DB">
        <w:rPr>
          <w:rFonts w:eastAsia="Times New Roman" w:cs="Times New Roman"/>
          <w:szCs w:val="24"/>
        </w:rPr>
        <w:t>Ως τότε</w:t>
      </w:r>
      <w:r>
        <w:rPr>
          <w:rFonts w:eastAsia="Times New Roman" w:cs="Times New Roman"/>
          <w:szCs w:val="24"/>
        </w:rPr>
        <w:t>,</w:t>
      </w:r>
      <w:r w:rsidRPr="007545DB">
        <w:rPr>
          <w:rFonts w:eastAsia="Times New Roman" w:cs="Times New Roman"/>
          <w:szCs w:val="24"/>
        </w:rPr>
        <w:t xml:space="preserve"> όμως</w:t>
      </w:r>
      <w:r>
        <w:rPr>
          <w:rFonts w:eastAsia="Times New Roman" w:cs="Times New Roman"/>
          <w:szCs w:val="24"/>
        </w:rPr>
        <w:t>,</w:t>
      </w:r>
      <w:r w:rsidRPr="007545DB">
        <w:rPr>
          <w:rFonts w:eastAsia="Times New Roman" w:cs="Times New Roman"/>
          <w:szCs w:val="24"/>
        </w:rPr>
        <w:t xml:space="preserve"> είμαστε αντιμέτωποι με μια συγκεκριμένη κατάσταση για την οποία δεν ευθυνόμαστε, ωστόσο πρέπει να τη διαχειριστούμε. Η προσφυγική κρίση θα έπρεπε αναμφίβολα να συνιστά εθνική υπόθεση. Δε</w:t>
      </w:r>
      <w:r w:rsidRPr="007545DB">
        <w:rPr>
          <w:rFonts w:eastAsia="Times New Roman" w:cs="Times New Roman"/>
          <w:szCs w:val="24"/>
        </w:rPr>
        <w:t xml:space="preserve">ν το θέλετε όμως, </w:t>
      </w:r>
      <w:r>
        <w:rPr>
          <w:rFonts w:eastAsia="Times New Roman" w:cs="Times New Roman"/>
          <w:szCs w:val="24"/>
        </w:rPr>
        <w:t xml:space="preserve">την έχετε εντάξει σε </w:t>
      </w:r>
      <w:r w:rsidRPr="007545DB">
        <w:rPr>
          <w:rFonts w:eastAsia="Times New Roman" w:cs="Times New Roman"/>
          <w:szCs w:val="24"/>
        </w:rPr>
        <w:t>μια μικροπολιτική λογική.</w:t>
      </w:r>
    </w:p>
    <w:p w14:paraId="2205DF38" w14:textId="77777777" w:rsidR="00F618CB" w:rsidRDefault="00733657">
      <w:pPr>
        <w:spacing w:line="600" w:lineRule="auto"/>
        <w:ind w:firstLine="720"/>
        <w:jc w:val="both"/>
        <w:rPr>
          <w:rFonts w:eastAsia="Times New Roman" w:cs="Times New Roman"/>
          <w:szCs w:val="24"/>
        </w:rPr>
      </w:pPr>
      <w:r w:rsidRPr="007545DB">
        <w:rPr>
          <w:rFonts w:eastAsia="Times New Roman" w:cs="Times New Roman"/>
          <w:szCs w:val="24"/>
        </w:rPr>
        <w:t>Θα παρακαλούσα</w:t>
      </w:r>
      <w:r>
        <w:rPr>
          <w:rFonts w:eastAsia="Times New Roman" w:cs="Times New Roman"/>
          <w:szCs w:val="24"/>
        </w:rPr>
        <w:t>,</w:t>
      </w:r>
      <w:r w:rsidRPr="007545DB">
        <w:rPr>
          <w:rFonts w:eastAsia="Times New Roman" w:cs="Times New Roman"/>
          <w:szCs w:val="24"/>
        </w:rPr>
        <w:t xml:space="preserve"> λοιπόν, να σταματήσει αυτό το αντικείμενο της φτηνής μικροπολιτικής προπαγάνδας. </w:t>
      </w:r>
      <w:r>
        <w:rPr>
          <w:rFonts w:eastAsia="Times New Roman" w:cs="Times New Roman"/>
          <w:szCs w:val="24"/>
        </w:rPr>
        <w:t>Πάρτε ό</w:t>
      </w:r>
      <w:r w:rsidRPr="007545DB">
        <w:rPr>
          <w:rFonts w:eastAsia="Times New Roman" w:cs="Times New Roman"/>
          <w:szCs w:val="24"/>
        </w:rPr>
        <w:t>λα τα στοιχεία. Μην κάνετε πολιτική</w:t>
      </w:r>
      <w:r>
        <w:rPr>
          <w:rFonts w:eastAsia="Times New Roman" w:cs="Times New Roman"/>
          <w:b/>
          <w:szCs w:val="24"/>
        </w:rPr>
        <w:t xml:space="preserve"> </w:t>
      </w:r>
      <w:r w:rsidRPr="007545DB">
        <w:rPr>
          <w:rFonts w:eastAsia="Times New Roman" w:cs="Times New Roman"/>
          <w:szCs w:val="24"/>
        </w:rPr>
        <w:t>μέσω δημοσιευμάτων στο</w:t>
      </w:r>
      <w:r>
        <w:rPr>
          <w:rFonts w:eastAsia="Times New Roman" w:cs="Times New Roman"/>
          <w:szCs w:val="24"/>
        </w:rPr>
        <w:t>ν</w:t>
      </w:r>
      <w:r w:rsidRPr="007545DB">
        <w:rPr>
          <w:rFonts w:eastAsia="Times New Roman" w:cs="Times New Roman"/>
          <w:szCs w:val="24"/>
        </w:rPr>
        <w:t xml:space="preserve"> Τύπο</w:t>
      </w:r>
      <w:r>
        <w:rPr>
          <w:rFonts w:eastAsia="Times New Roman" w:cs="Times New Roman"/>
          <w:szCs w:val="24"/>
        </w:rPr>
        <w:t>,</w:t>
      </w:r>
      <w:r w:rsidRPr="007545DB">
        <w:rPr>
          <w:rFonts w:eastAsia="Times New Roman" w:cs="Times New Roman"/>
          <w:szCs w:val="24"/>
        </w:rPr>
        <w:t xml:space="preserve"> δεν κάνει καλό. </w:t>
      </w:r>
    </w:p>
    <w:p w14:paraId="2205DF39" w14:textId="77777777" w:rsidR="00F618CB" w:rsidRDefault="00733657">
      <w:pPr>
        <w:spacing w:line="600" w:lineRule="auto"/>
        <w:ind w:firstLine="720"/>
        <w:jc w:val="both"/>
        <w:rPr>
          <w:rFonts w:eastAsia="Times New Roman" w:cs="Times New Roman"/>
          <w:b/>
          <w:szCs w:val="24"/>
        </w:rPr>
      </w:pPr>
      <w:r w:rsidRPr="007545DB">
        <w:rPr>
          <w:rFonts w:eastAsia="Times New Roman" w:cs="Times New Roman"/>
          <w:szCs w:val="24"/>
        </w:rPr>
        <w:lastRenderedPageBreak/>
        <w:t>Κυρί</w:t>
      </w:r>
      <w:r w:rsidRPr="007545DB">
        <w:rPr>
          <w:rFonts w:eastAsia="Times New Roman" w:cs="Times New Roman"/>
          <w:szCs w:val="24"/>
        </w:rPr>
        <w:t>ως θα σας έλεγα και κάτι άλλο</w:t>
      </w:r>
      <w:r>
        <w:rPr>
          <w:rFonts w:eastAsia="Times New Roman" w:cs="Times New Roman"/>
          <w:szCs w:val="24"/>
        </w:rPr>
        <w:t>,</w:t>
      </w:r>
      <w:r w:rsidRPr="007545DB">
        <w:rPr>
          <w:rFonts w:eastAsia="Times New Roman" w:cs="Times New Roman"/>
          <w:szCs w:val="24"/>
        </w:rPr>
        <w:t xml:space="preserve"> επειδή την Λέσβο την έζησα και πέρασα πολύ ωραία χρόνια και στο</w:t>
      </w:r>
      <w:r>
        <w:rPr>
          <w:rFonts w:eastAsia="Times New Roman" w:cs="Times New Roman"/>
          <w:szCs w:val="24"/>
        </w:rPr>
        <w:t>ν</w:t>
      </w:r>
      <w:r w:rsidRPr="007545DB">
        <w:rPr>
          <w:rFonts w:eastAsia="Times New Roman" w:cs="Times New Roman"/>
          <w:szCs w:val="24"/>
        </w:rPr>
        <w:t xml:space="preserve"> στρατό ως φαντάρος αλλά και ως σ</w:t>
      </w:r>
      <w:r>
        <w:rPr>
          <w:rFonts w:eastAsia="Times New Roman" w:cs="Times New Roman"/>
          <w:szCs w:val="24"/>
        </w:rPr>
        <w:t xml:space="preserve">πουδαστής, </w:t>
      </w:r>
      <w:r w:rsidRPr="007545DB">
        <w:rPr>
          <w:rFonts w:eastAsia="Times New Roman" w:cs="Times New Roman"/>
          <w:szCs w:val="24"/>
        </w:rPr>
        <w:t>μην ενεργοποιε</w:t>
      </w:r>
      <w:r>
        <w:rPr>
          <w:rFonts w:eastAsia="Times New Roman" w:cs="Times New Roman"/>
          <w:szCs w:val="24"/>
        </w:rPr>
        <w:t>ίτε</w:t>
      </w:r>
      <w:r w:rsidRPr="007545DB">
        <w:rPr>
          <w:rFonts w:eastAsia="Times New Roman" w:cs="Times New Roman"/>
          <w:szCs w:val="24"/>
        </w:rPr>
        <w:t xml:space="preserve"> αντανακλαστικ</w:t>
      </w:r>
      <w:r>
        <w:rPr>
          <w:rFonts w:eastAsia="Times New Roman" w:cs="Times New Roman"/>
          <w:szCs w:val="24"/>
        </w:rPr>
        <w:t xml:space="preserve">ά, </w:t>
      </w:r>
      <w:r w:rsidRPr="007545DB">
        <w:rPr>
          <w:rFonts w:eastAsia="Times New Roman" w:cs="Times New Roman"/>
          <w:szCs w:val="24"/>
        </w:rPr>
        <w:t>δεν το αξίζει αυτό το νησί</w:t>
      </w:r>
      <w:r>
        <w:rPr>
          <w:rFonts w:eastAsia="Times New Roman" w:cs="Times New Roman"/>
          <w:szCs w:val="24"/>
        </w:rPr>
        <w:t>,</w:t>
      </w:r>
      <w:r w:rsidRPr="007545DB">
        <w:rPr>
          <w:rFonts w:eastAsia="Times New Roman" w:cs="Times New Roman"/>
          <w:szCs w:val="24"/>
        </w:rPr>
        <w:t xml:space="preserve"> και μη σπέρνετε τέτοιες απόψεις.</w:t>
      </w:r>
      <w:r>
        <w:rPr>
          <w:rFonts w:eastAsia="Times New Roman" w:cs="Times New Roman"/>
          <w:b/>
          <w:szCs w:val="24"/>
        </w:rPr>
        <w:t xml:space="preserve"> </w:t>
      </w:r>
    </w:p>
    <w:p w14:paraId="2205DF3A" w14:textId="77777777" w:rsidR="00F618CB" w:rsidRDefault="00733657">
      <w:pPr>
        <w:spacing w:line="600" w:lineRule="auto"/>
        <w:ind w:firstLine="720"/>
        <w:jc w:val="both"/>
        <w:rPr>
          <w:rFonts w:eastAsia="Times New Roman" w:cs="Times New Roman"/>
          <w:szCs w:val="24"/>
        </w:rPr>
      </w:pPr>
      <w:r w:rsidRPr="007545DB">
        <w:rPr>
          <w:rFonts w:eastAsia="Times New Roman" w:cs="Times New Roman"/>
          <w:szCs w:val="24"/>
        </w:rPr>
        <w:t>Μιλήσατε για τα ΜΑΤ τ</w:t>
      </w:r>
      <w:r w:rsidRPr="007545DB">
        <w:rPr>
          <w:rFonts w:eastAsia="Times New Roman" w:cs="Times New Roman"/>
          <w:szCs w:val="24"/>
        </w:rPr>
        <w:t>η μέρα που ήταν ο Αλέξης ο Τσίπρας. Μάλιστα. Εγώ πήγα μετά από ένα</w:t>
      </w:r>
      <w:r>
        <w:rPr>
          <w:rFonts w:eastAsia="Times New Roman" w:cs="Times New Roman"/>
          <w:szCs w:val="24"/>
        </w:rPr>
        <w:t>ν</w:t>
      </w:r>
      <w:r w:rsidRPr="007545DB">
        <w:rPr>
          <w:rFonts w:eastAsia="Times New Roman" w:cs="Times New Roman"/>
          <w:szCs w:val="24"/>
        </w:rPr>
        <w:t xml:space="preserve"> μήνα και ε</w:t>
      </w:r>
      <w:r>
        <w:rPr>
          <w:rFonts w:eastAsia="Times New Roman" w:cs="Times New Roman"/>
          <w:szCs w:val="24"/>
        </w:rPr>
        <w:t>ίπαμε το</w:t>
      </w:r>
      <w:r w:rsidRPr="007545DB">
        <w:rPr>
          <w:rFonts w:eastAsia="Times New Roman" w:cs="Times New Roman"/>
          <w:szCs w:val="24"/>
        </w:rPr>
        <w:t xml:space="preserve"> εξής</w:t>
      </w:r>
      <w:r w:rsidRPr="00792564">
        <w:rPr>
          <w:rFonts w:eastAsia="Times New Roman" w:cs="Times New Roman"/>
          <w:szCs w:val="24"/>
        </w:rPr>
        <w:t>:</w:t>
      </w:r>
      <w:r w:rsidRPr="007545DB">
        <w:rPr>
          <w:rFonts w:eastAsia="Times New Roman" w:cs="Times New Roman"/>
          <w:szCs w:val="24"/>
        </w:rPr>
        <w:t xml:space="preserve"> Γιατί βγήκαν τα ΜΑΤ; Γιατί είχατε δημιουργήσει, κύριε Αθανασίου και όλοι εκεί</w:t>
      </w:r>
      <w:r>
        <w:rPr>
          <w:rFonts w:eastAsia="Times New Roman" w:cs="Times New Roman"/>
          <w:szCs w:val="24"/>
        </w:rPr>
        <w:t>, -</w:t>
      </w:r>
      <w:r w:rsidRPr="007545DB">
        <w:rPr>
          <w:rFonts w:eastAsia="Times New Roman" w:cs="Times New Roman"/>
          <w:szCs w:val="24"/>
        </w:rPr>
        <w:t xml:space="preserve">γιατί δεν κάνατε κάτι </w:t>
      </w:r>
      <w:r>
        <w:rPr>
          <w:rFonts w:eastAsia="Times New Roman" w:cs="Times New Roman"/>
          <w:szCs w:val="24"/>
        </w:rPr>
        <w:t xml:space="preserve">άλλο- </w:t>
      </w:r>
      <w:r w:rsidRPr="007545DB">
        <w:rPr>
          <w:rFonts w:eastAsia="Times New Roman" w:cs="Times New Roman"/>
          <w:szCs w:val="24"/>
        </w:rPr>
        <w:t>να μιλούν όλοι και οι εμπορικοί σύλλογοι για το</w:t>
      </w:r>
      <w:r>
        <w:rPr>
          <w:rFonts w:eastAsia="Times New Roman" w:cs="Times New Roman"/>
          <w:szCs w:val="24"/>
        </w:rPr>
        <w:t>ν</w:t>
      </w:r>
      <w:r w:rsidRPr="007545DB">
        <w:rPr>
          <w:rFonts w:eastAsia="Times New Roman" w:cs="Times New Roman"/>
          <w:szCs w:val="24"/>
        </w:rPr>
        <w:t xml:space="preserve"> ΦΠΑ στα νησιά. Εγώ ξέρετε τι ρώτησα;</w:t>
      </w:r>
      <w:r>
        <w:rPr>
          <w:rFonts w:eastAsia="Times New Roman" w:cs="Times New Roman"/>
          <w:szCs w:val="24"/>
        </w:rPr>
        <w:t xml:space="preserve"> Χάσατε για άλλη μια φορά. «</w:t>
      </w:r>
      <w:r w:rsidRPr="007545DB">
        <w:rPr>
          <w:rFonts w:eastAsia="Times New Roman" w:cs="Times New Roman"/>
          <w:szCs w:val="24"/>
        </w:rPr>
        <w:t xml:space="preserve">Κυρία Καλογήρου, </w:t>
      </w:r>
      <w:r>
        <w:rPr>
          <w:rFonts w:eastAsia="Times New Roman" w:cs="Times New Roman"/>
          <w:szCs w:val="24"/>
        </w:rPr>
        <w:t xml:space="preserve">θέλετε </w:t>
      </w:r>
      <w:r w:rsidRPr="007545DB">
        <w:rPr>
          <w:rFonts w:eastAsia="Times New Roman" w:cs="Times New Roman"/>
          <w:szCs w:val="24"/>
        </w:rPr>
        <w:t>το</w:t>
      </w:r>
      <w:r>
        <w:rPr>
          <w:rFonts w:eastAsia="Times New Roman" w:cs="Times New Roman"/>
          <w:szCs w:val="24"/>
        </w:rPr>
        <w:t>ν</w:t>
      </w:r>
      <w:r w:rsidRPr="007545DB">
        <w:rPr>
          <w:rFonts w:eastAsia="Times New Roman" w:cs="Times New Roman"/>
          <w:szCs w:val="24"/>
        </w:rPr>
        <w:t xml:space="preserve"> ΦΠΑ ή το μεταφορικό ισοδύναμο</w:t>
      </w:r>
      <w:r>
        <w:rPr>
          <w:rFonts w:eastAsia="Times New Roman" w:cs="Times New Roman"/>
          <w:szCs w:val="24"/>
        </w:rPr>
        <w:t>;</w:t>
      </w:r>
      <w:r w:rsidRPr="007545DB">
        <w:rPr>
          <w:rFonts w:eastAsia="Times New Roman" w:cs="Times New Roman"/>
          <w:szCs w:val="24"/>
        </w:rPr>
        <w:t xml:space="preserve"> Να σας δώσω το</w:t>
      </w:r>
      <w:r>
        <w:rPr>
          <w:rFonts w:eastAsia="Times New Roman" w:cs="Times New Roman"/>
          <w:szCs w:val="24"/>
        </w:rPr>
        <w:t>ν</w:t>
      </w:r>
      <w:r w:rsidRPr="007545DB">
        <w:rPr>
          <w:rFonts w:eastAsia="Times New Roman" w:cs="Times New Roman"/>
          <w:szCs w:val="24"/>
        </w:rPr>
        <w:t xml:space="preserve"> ΦΠΑ που ζητούσατε και όχι το μεταφορικό</w:t>
      </w:r>
      <w:r>
        <w:rPr>
          <w:rFonts w:eastAsia="Times New Roman" w:cs="Times New Roman"/>
          <w:szCs w:val="24"/>
        </w:rPr>
        <w:t>»</w:t>
      </w:r>
      <w:r w:rsidRPr="007545DB">
        <w:rPr>
          <w:rFonts w:eastAsia="Times New Roman" w:cs="Times New Roman"/>
          <w:szCs w:val="24"/>
        </w:rPr>
        <w:t>. Προσέξτε, λοιπόν, γιατί δεν το αξίζετε.</w:t>
      </w:r>
    </w:p>
    <w:p w14:paraId="2205DF3B" w14:textId="77777777" w:rsidR="00F618CB" w:rsidRDefault="00733657">
      <w:pPr>
        <w:spacing w:line="600" w:lineRule="auto"/>
        <w:ind w:firstLine="720"/>
        <w:jc w:val="both"/>
        <w:rPr>
          <w:rFonts w:eastAsia="Times New Roman" w:cs="Times New Roman"/>
          <w:szCs w:val="24"/>
        </w:rPr>
      </w:pPr>
      <w:r w:rsidRPr="007545DB">
        <w:rPr>
          <w:rFonts w:eastAsia="Times New Roman" w:cs="Times New Roman"/>
          <w:szCs w:val="24"/>
        </w:rPr>
        <w:t>Ευχαριστώ πολύ.</w:t>
      </w:r>
    </w:p>
    <w:p w14:paraId="2205DF3C" w14:textId="77777777" w:rsidR="00F618CB" w:rsidRDefault="00733657">
      <w:pPr>
        <w:spacing w:line="600" w:lineRule="auto"/>
        <w:ind w:firstLine="720"/>
        <w:jc w:val="center"/>
        <w:rPr>
          <w:rFonts w:eastAsia="Times New Roman"/>
          <w:szCs w:val="24"/>
        </w:rPr>
      </w:pPr>
      <w:r>
        <w:rPr>
          <w:rFonts w:eastAsia="Times New Roman" w:cs="Times New Roman"/>
          <w:szCs w:val="24"/>
        </w:rPr>
        <w:t>(Χειροκροτήματα απ</w:t>
      </w:r>
      <w:r>
        <w:rPr>
          <w:rFonts w:eastAsia="Times New Roman" w:cs="Times New Roman"/>
          <w:szCs w:val="24"/>
        </w:rPr>
        <w:t>ό την πτέρυγα</w:t>
      </w:r>
      <w:r w:rsidRPr="00CB4520">
        <w:rPr>
          <w:rFonts w:eastAsia="Times New Roman" w:cs="Times New Roman"/>
          <w:szCs w:val="24"/>
        </w:rPr>
        <w:t xml:space="preserve"> </w:t>
      </w:r>
      <w:r>
        <w:rPr>
          <w:rFonts w:eastAsia="Times New Roman" w:cs="Times New Roman"/>
          <w:szCs w:val="24"/>
        </w:rPr>
        <w:t>του ΣΥΡΙΖΑ</w:t>
      </w:r>
      <w:r w:rsidRPr="00CB4520">
        <w:rPr>
          <w:rFonts w:eastAsia="Times New Roman" w:cs="Times New Roman"/>
          <w:szCs w:val="24"/>
        </w:rPr>
        <w:t>)</w:t>
      </w:r>
    </w:p>
    <w:p w14:paraId="2205DF3D"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sidRPr="004018D9">
        <w:rPr>
          <w:rFonts w:eastAsia="Times New Roman" w:cs="Times New Roman"/>
          <w:b/>
          <w:szCs w:val="24"/>
        </w:rPr>
        <w:t>(</w:t>
      </w:r>
      <w:r>
        <w:rPr>
          <w:rFonts w:eastAsia="Times New Roman" w:cs="Times New Roman"/>
          <w:b/>
          <w:szCs w:val="24"/>
        </w:rPr>
        <w:t xml:space="preserve">Γεώργιος Βαρεμένος): </w:t>
      </w:r>
      <w:r w:rsidRPr="007545DB">
        <w:rPr>
          <w:rFonts w:eastAsia="Times New Roman" w:cs="Times New Roman"/>
          <w:szCs w:val="24"/>
        </w:rPr>
        <w:t>Ευχαριστώ πολύ.</w:t>
      </w:r>
    </w:p>
    <w:p w14:paraId="2205DF3E"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sidRPr="007545DB">
        <w:rPr>
          <w:rFonts w:eastAsia="Times New Roman" w:cs="Times New Roman"/>
          <w:szCs w:val="24"/>
        </w:rPr>
        <w:t>Υπουργός Υγείας</w:t>
      </w:r>
      <w:r w:rsidRPr="0074496B">
        <w:rPr>
          <w:rFonts w:eastAsia="Times New Roman" w:cs="Times New Roman"/>
          <w:szCs w:val="24"/>
        </w:rPr>
        <w:t xml:space="preserve"> </w:t>
      </w:r>
      <w:r>
        <w:rPr>
          <w:rFonts w:eastAsia="Times New Roman" w:cs="Times New Roman"/>
          <w:szCs w:val="24"/>
        </w:rPr>
        <w:t xml:space="preserve">κ. </w:t>
      </w:r>
      <w:r w:rsidRPr="007545DB">
        <w:rPr>
          <w:rFonts w:eastAsia="Times New Roman" w:cs="Times New Roman"/>
          <w:szCs w:val="24"/>
        </w:rPr>
        <w:t>Ανδρέας Ξανθός.</w:t>
      </w:r>
    </w:p>
    <w:p w14:paraId="2205DF3F" w14:textId="77777777" w:rsidR="00F618CB" w:rsidRDefault="00733657">
      <w:pPr>
        <w:spacing w:line="600" w:lineRule="auto"/>
        <w:ind w:firstLine="720"/>
        <w:jc w:val="both"/>
        <w:rPr>
          <w:rFonts w:eastAsia="Times New Roman" w:cs="Times New Roman"/>
          <w:b/>
          <w:szCs w:val="24"/>
        </w:rPr>
      </w:pPr>
      <w:r>
        <w:rPr>
          <w:rFonts w:eastAsia="Times New Roman" w:cs="Times New Roman"/>
          <w:b/>
          <w:szCs w:val="24"/>
        </w:rPr>
        <w:t>ΑΝΔΡΕΑΣ ΞΑΝΘΟΣ (Υπουργός Υγείας)</w:t>
      </w:r>
      <w:r w:rsidRPr="004018D9">
        <w:rPr>
          <w:rFonts w:eastAsia="Times New Roman" w:cs="Times New Roman"/>
          <w:b/>
          <w:szCs w:val="24"/>
        </w:rPr>
        <w:t>:</w:t>
      </w:r>
      <w:r>
        <w:rPr>
          <w:rFonts w:eastAsia="Times New Roman" w:cs="Times New Roman"/>
          <w:b/>
          <w:szCs w:val="24"/>
        </w:rPr>
        <w:t xml:space="preserve"> </w:t>
      </w:r>
      <w:r w:rsidRPr="007545DB">
        <w:rPr>
          <w:rFonts w:eastAsia="Times New Roman" w:cs="Times New Roman"/>
          <w:szCs w:val="24"/>
        </w:rPr>
        <w:t>Αγαπητοί συνάδελφοι, νομίζω ότι καταλαβαίνουμε όλοι ότι συζητάμε ένα τεράστιο κοινωνικό και πολι</w:t>
      </w:r>
      <w:r w:rsidRPr="007545DB">
        <w:rPr>
          <w:rFonts w:eastAsia="Times New Roman" w:cs="Times New Roman"/>
          <w:szCs w:val="24"/>
        </w:rPr>
        <w:t xml:space="preserve">τικό πρόβλημα, το οποίο αφορά όλο τον κόσμο και ιδιαίτερα την Ευρώπη και το οποίο αποτελεί </w:t>
      </w:r>
      <w:r w:rsidRPr="007545DB">
        <w:rPr>
          <w:rFonts w:eastAsia="Times New Roman" w:cs="Times New Roman"/>
          <w:szCs w:val="24"/>
        </w:rPr>
        <w:lastRenderedPageBreak/>
        <w:t>πεδίο ισχυρότατων κοινωνικών και πολιτικών συγκρούσεων και διαιρετικών τομών</w:t>
      </w:r>
      <w:r>
        <w:rPr>
          <w:rFonts w:eastAsia="Times New Roman" w:cs="Times New Roman"/>
          <w:szCs w:val="24"/>
        </w:rPr>
        <w:t>,</w:t>
      </w:r>
      <w:r w:rsidRPr="007545DB">
        <w:rPr>
          <w:rFonts w:eastAsia="Times New Roman" w:cs="Times New Roman"/>
          <w:szCs w:val="24"/>
        </w:rPr>
        <w:t xml:space="preserve"> που αφορούν όλες τις πολιτικές δυνάμεις, όλους τους πολιτικούς χώρους, όλες τις ευρωπαϊ</w:t>
      </w:r>
      <w:r w:rsidRPr="007545DB">
        <w:rPr>
          <w:rFonts w:eastAsia="Times New Roman" w:cs="Times New Roman"/>
          <w:szCs w:val="24"/>
        </w:rPr>
        <w:t>κές κοινωνίες.</w:t>
      </w:r>
    </w:p>
    <w:p w14:paraId="2205DF40" w14:textId="77777777" w:rsidR="00F618CB" w:rsidRDefault="00733657">
      <w:pPr>
        <w:spacing w:line="600" w:lineRule="auto"/>
        <w:ind w:firstLine="720"/>
        <w:jc w:val="both"/>
        <w:rPr>
          <w:rFonts w:eastAsia="Times New Roman"/>
          <w:szCs w:val="24"/>
        </w:rPr>
      </w:pPr>
      <w:r>
        <w:rPr>
          <w:rFonts w:eastAsia="Times New Roman"/>
          <w:szCs w:val="24"/>
        </w:rPr>
        <w:t xml:space="preserve">Διαχειριζόμαστε η χώρα μας και η Ευρώπη συνολικά, </w:t>
      </w:r>
      <w:r>
        <w:rPr>
          <w:rFonts w:eastAsia="Times New Roman"/>
          <w:szCs w:val="24"/>
        </w:rPr>
        <w:t>-</w:t>
      </w:r>
      <w:r>
        <w:rPr>
          <w:rFonts w:eastAsia="Times New Roman"/>
          <w:szCs w:val="24"/>
        </w:rPr>
        <w:t>που είναι κατά κύριο λόγο οι χώρες υποδοχής</w:t>
      </w:r>
      <w:r>
        <w:rPr>
          <w:rFonts w:eastAsia="Times New Roman"/>
          <w:szCs w:val="24"/>
        </w:rPr>
        <w:t>-</w:t>
      </w:r>
      <w:r>
        <w:rPr>
          <w:rFonts w:eastAsia="Times New Roman"/>
          <w:szCs w:val="24"/>
        </w:rPr>
        <w:t xml:space="preserve"> την πιο μεγάλη μετακίνηση πληθυσμών μετά τον Β΄ Παγκόσμιο Πόλεμο. </w:t>
      </w:r>
    </w:p>
    <w:p w14:paraId="2205DF41" w14:textId="77777777" w:rsidR="00F618CB" w:rsidRDefault="00733657">
      <w:pPr>
        <w:spacing w:line="600" w:lineRule="auto"/>
        <w:ind w:firstLine="720"/>
        <w:jc w:val="both"/>
        <w:rPr>
          <w:rFonts w:eastAsia="Times New Roman"/>
          <w:szCs w:val="24"/>
        </w:rPr>
      </w:pPr>
      <w:r>
        <w:rPr>
          <w:rFonts w:eastAsia="Times New Roman"/>
          <w:szCs w:val="24"/>
        </w:rPr>
        <w:t>Διαχειριζόμαστε ένα τεράστιο πρόβλημα</w:t>
      </w:r>
      <w:r>
        <w:rPr>
          <w:rFonts w:eastAsia="Times New Roman"/>
          <w:szCs w:val="24"/>
        </w:rPr>
        <w:t xml:space="preserve"> το οποίο, κατά την άποψή μου, είναι προσβλητικό για τη νοημοσύνη των ανθρώπων</w:t>
      </w:r>
      <w:r>
        <w:rPr>
          <w:rFonts w:eastAsia="Times New Roman"/>
          <w:szCs w:val="24"/>
        </w:rPr>
        <w:t>,</w:t>
      </w:r>
      <w:r>
        <w:rPr>
          <w:rFonts w:eastAsia="Times New Roman"/>
          <w:szCs w:val="24"/>
        </w:rPr>
        <w:t xml:space="preserve"> να το ευτελίζετε σε μία αυτού του τύπου μικροκομματική αντιπαράθεση και να λέτε, περίπου, ότι αυτό το πρόβλημα το δημιούργησε ο ΣΥΡΙΖΑ και ο οποίος, μάλιστα, σκοπίμως το δημιού</w:t>
      </w:r>
      <w:r>
        <w:rPr>
          <w:rFonts w:eastAsia="Times New Roman"/>
          <w:szCs w:val="24"/>
        </w:rPr>
        <w:t xml:space="preserve">ργησε, για να μπορέσει να πάρει λεφτά από την Ευρωπαϊκή Ένωση και να κάνει </w:t>
      </w:r>
      <w:r>
        <w:rPr>
          <w:rFonts w:eastAsia="Times New Roman"/>
          <w:szCs w:val="24"/>
          <w:lang w:val="en-US"/>
        </w:rPr>
        <w:t>business</w:t>
      </w:r>
      <w:r>
        <w:rPr>
          <w:rFonts w:eastAsia="Times New Roman"/>
          <w:szCs w:val="24"/>
        </w:rPr>
        <w:t>. Αυτό μας είπε η κ</w:t>
      </w:r>
      <w:r>
        <w:rPr>
          <w:rFonts w:eastAsia="Times New Roman"/>
          <w:szCs w:val="24"/>
        </w:rPr>
        <w:t>.</w:t>
      </w:r>
      <w:r>
        <w:rPr>
          <w:rFonts w:eastAsia="Times New Roman"/>
          <w:szCs w:val="24"/>
        </w:rPr>
        <w:t xml:space="preserve"> </w:t>
      </w:r>
      <w:proofErr w:type="spellStart"/>
      <w:r>
        <w:rPr>
          <w:rFonts w:eastAsia="Times New Roman"/>
          <w:szCs w:val="24"/>
        </w:rPr>
        <w:t>Βούλτεψη</w:t>
      </w:r>
      <w:proofErr w:type="spellEnd"/>
      <w:r>
        <w:rPr>
          <w:rFonts w:eastAsia="Times New Roman"/>
          <w:szCs w:val="24"/>
        </w:rPr>
        <w:t xml:space="preserve">. </w:t>
      </w:r>
    </w:p>
    <w:p w14:paraId="2205DF42" w14:textId="77777777" w:rsidR="00F618CB" w:rsidRDefault="00733657">
      <w:pPr>
        <w:spacing w:line="600" w:lineRule="auto"/>
        <w:ind w:firstLine="720"/>
        <w:jc w:val="both"/>
        <w:rPr>
          <w:rFonts w:eastAsia="Times New Roman"/>
          <w:szCs w:val="24"/>
        </w:rPr>
      </w:pPr>
      <w:r>
        <w:rPr>
          <w:rFonts w:eastAsia="Times New Roman"/>
          <w:szCs w:val="24"/>
        </w:rPr>
        <w:t xml:space="preserve">Αυτά για όσους στοιχειωδώς δεν έχουν ακροδεξιά, ρατσιστικά, μισαλλόδοξα και </w:t>
      </w:r>
      <w:proofErr w:type="spellStart"/>
      <w:r>
        <w:rPr>
          <w:rFonts w:eastAsia="Times New Roman"/>
          <w:szCs w:val="24"/>
        </w:rPr>
        <w:t>ξενοφοβικά</w:t>
      </w:r>
      <w:proofErr w:type="spellEnd"/>
      <w:r>
        <w:rPr>
          <w:rFonts w:eastAsia="Times New Roman"/>
          <w:szCs w:val="24"/>
        </w:rPr>
        <w:t xml:space="preserve"> αντανακλαστικά σε αυτή τη χώρα, είναι ευθεία προσβολή </w:t>
      </w:r>
      <w:r>
        <w:rPr>
          <w:rFonts w:eastAsia="Times New Roman"/>
          <w:szCs w:val="24"/>
        </w:rPr>
        <w:t xml:space="preserve">της νοημοσύνης τους! </w:t>
      </w:r>
    </w:p>
    <w:p w14:paraId="2205DF43" w14:textId="77777777" w:rsidR="00F618CB" w:rsidRDefault="00733657">
      <w:pPr>
        <w:spacing w:line="600" w:lineRule="auto"/>
        <w:ind w:firstLine="720"/>
        <w:jc w:val="both"/>
        <w:rPr>
          <w:rFonts w:eastAsia="Times New Roman"/>
          <w:szCs w:val="24"/>
        </w:rPr>
      </w:pPr>
      <w:r>
        <w:rPr>
          <w:rFonts w:eastAsia="Times New Roman"/>
          <w:szCs w:val="24"/>
        </w:rPr>
        <w:t>Ξέρουμε πολύ καλά</w:t>
      </w:r>
      <w:r>
        <w:rPr>
          <w:rFonts w:eastAsia="Times New Roman"/>
          <w:szCs w:val="24"/>
        </w:rPr>
        <w:t>,</w:t>
      </w:r>
      <w:r>
        <w:rPr>
          <w:rFonts w:eastAsia="Times New Roman"/>
          <w:szCs w:val="24"/>
        </w:rPr>
        <w:t xml:space="preserve"> σε ποιο πολιτικό λεξιλόγιο ανήκουν λέξεις γεμάτες μίσος, όπως λαθρομετανάστης. Την αποφύγατε σήμερα. Την λέει, </w:t>
      </w:r>
      <w:proofErr w:type="spellStart"/>
      <w:r>
        <w:rPr>
          <w:rFonts w:eastAsia="Times New Roman"/>
          <w:szCs w:val="24"/>
        </w:rPr>
        <w:t>στεντορεία</w:t>
      </w:r>
      <w:proofErr w:type="spellEnd"/>
      <w:r>
        <w:rPr>
          <w:rFonts w:eastAsia="Times New Roman"/>
          <w:szCs w:val="24"/>
        </w:rPr>
        <w:t xml:space="preserve"> τη φωνή, ο </w:t>
      </w:r>
      <w:r>
        <w:rPr>
          <w:rFonts w:eastAsia="Times New Roman"/>
          <w:szCs w:val="24"/>
        </w:rPr>
        <w:lastRenderedPageBreak/>
        <w:t>πρώην Πρωθυπουργός σας. Λέξεις όπως εισβολείς, άλωση των πόλεων, εθνική απειλή, αυ</w:t>
      </w:r>
      <w:r>
        <w:rPr>
          <w:rFonts w:eastAsia="Times New Roman"/>
          <w:szCs w:val="24"/>
        </w:rPr>
        <w:t xml:space="preserve">τή τη ρητορική του μίσους χρησιμοποιείτε εσείς και όλα σας τα στελέχη, τα </w:t>
      </w:r>
      <w:proofErr w:type="spellStart"/>
      <w:r>
        <w:rPr>
          <w:rFonts w:eastAsia="Times New Roman"/>
          <w:szCs w:val="24"/>
        </w:rPr>
        <w:t>αυτοδιοικητικά</w:t>
      </w:r>
      <w:proofErr w:type="spellEnd"/>
      <w:r>
        <w:rPr>
          <w:rFonts w:eastAsia="Times New Roman"/>
          <w:szCs w:val="24"/>
        </w:rPr>
        <w:t xml:space="preserve"> και τα πολιτικά. Κι έρχεστε τώρα να μας χύσετε κροκοδείλια δάκρυα και να μας πείτε ότι σας έπιασε ο πόνος για το δράμα των προσφύγων και των μεταναστών; Λιγότερη υποκρ</w:t>
      </w:r>
      <w:r>
        <w:rPr>
          <w:rFonts w:eastAsia="Times New Roman"/>
          <w:szCs w:val="24"/>
        </w:rPr>
        <w:t xml:space="preserve">ισία νομίζω ότι είναι επιβεβλημένη. </w:t>
      </w:r>
    </w:p>
    <w:p w14:paraId="2205DF44" w14:textId="77777777" w:rsidR="00F618CB" w:rsidRDefault="00733657">
      <w:pPr>
        <w:spacing w:line="600" w:lineRule="auto"/>
        <w:ind w:firstLine="720"/>
        <w:jc w:val="both"/>
        <w:rPr>
          <w:rFonts w:eastAsia="Times New Roman"/>
          <w:szCs w:val="24"/>
        </w:rPr>
      </w:pPr>
      <w:r>
        <w:rPr>
          <w:rFonts w:eastAsia="Times New Roman"/>
          <w:szCs w:val="24"/>
        </w:rPr>
        <w:t>Πίσω, λοιπόν, από τη ρητορική περί «εικόνων ντροπής που εκθέτουν τη χώρα», κατά την άποψή μου κρύβεται -ή μάλλον δεν μπορεί να κρυφτεί- η βαθύτατη περιφρόνησή σας γι’ αυτούς τους ανθρώπους, η δυσανεξία σας και η δυσφορί</w:t>
      </w:r>
      <w:r>
        <w:rPr>
          <w:rFonts w:eastAsia="Times New Roman"/>
          <w:szCs w:val="24"/>
        </w:rPr>
        <w:t xml:space="preserve">α σας για την παρουσία αυτών των κατατρεγμένων ανθρώπων από τη φτώχεια, από τον πόλεμο κι από την κλιματική αλλαγή όπως πολύ σωστά είπε ο Δημήτρης Βίτσας. </w:t>
      </w:r>
    </w:p>
    <w:p w14:paraId="2205DF45" w14:textId="77777777" w:rsidR="00F618CB" w:rsidRDefault="00733657">
      <w:pPr>
        <w:spacing w:line="600" w:lineRule="auto"/>
        <w:ind w:firstLine="720"/>
        <w:jc w:val="both"/>
        <w:rPr>
          <w:rFonts w:eastAsia="Times New Roman"/>
          <w:szCs w:val="24"/>
        </w:rPr>
      </w:pPr>
      <w:r>
        <w:rPr>
          <w:rFonts w:eastAsia="Times New Roman"/>
          <w:szCs w:val="24"/>
        </w:rPr>
        <w:t>Είναι, λοιπόν, σημείο-τομή η διάκριση ανάμεσα σε μία πολιτική συμπερίληψης, σεβασμού των δικαιωμάτων</w:t>
      </w:r>
      <w:r>
        <w:rPr>
          <w:rFonts w:eastAsia="Times New Roman"/>
          <w:szCs w:val="24"/>
        </w:rPr>
        <w:t xml:space="preserve"> και των κανόνων του </w:t>
      </w:r>
      <w:r>
        <w:rPr>
          <w:rFonts w:eastAsia="Times New Roman"/>
          <w:szCs w:val="24"/>
        </w:rPr>
        <w:t>Δ</w:t>
      </w:r>
      <w:r>
        <w:rPr>
          <w:rFonts w:eastAsia="Times New Roman"/>
          <w:szCs w:val="24"/>
        </w:rPr>
        <w:t xml:space="preserve">ιεθνούς </w:t>
      </w:r>
      <w:r>
        <w:rPr>
          <w:rFonts w:eastAsia="Times New Roman"/>
          <w:szCs w:val="24"/>
        </w:rPr>
        <w:t>Δ</w:t>
      </w:r>
      <w:r>
        <w:rPr>
          <w:rFonts w:eastAsia="Times New Roman"/>
          <w:szCs w:val="24"/>
        </w:rPr>
        <w:t>ικαίου από τη μια, μια πολιτική που υπηρετεί η Αριστερά σε όλες τις εκδοχές της, κι από την άλλη μια πολιτική εξαίρεσης, ρατσισμού, ξενοφοβίας, μισαλλοδοξίας, που υπηρετούν πολλές εκδοχές της Δεξιάς και</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της </w:t>
      </w:r>
      <w:r>
        <w:rPr>
          <w:rFonts w:eastAsia="Times New Roman"/>
          <w:szCs w:val="24"/>
        </w:rPr>
        <w:t>α</w:t>
      </w:r>
      <w:r>
        <w:rPr>
          <w:rFonts w:eastAsia="Times New Roman"/>
          <w:szCs w:val="24"/>
        </w:rPr>
        <w:t>κροδεξιά</w:t>
      </w:r>
      <w:r>
        <w:rPr>
          <w:rFonts w:eastAsia="Times New Roman"/>
          <w:szCs w:val="24"/>
        </w:rPr>
        <w:t xml:space="preserve">ς σε όλη την Ευρώπη. Είναι προφανές με ποια πλευρά έχετε επιλέξει να κινηθείτε. </w:t>
      </w:r>
    </w:p>
    <w:p w14:paraId="2205DF46" w14:textId="77777777" w:rsidR="00F618CB" w:rsidRDefault="00733657">
      <w:pPr>
        <w:spacing w:line="600" w:lineRule="auto"/>
        <w:ind w:firstLine="720"/>
        <w:jc w:val="both"/>
        <w:rPr>
          <w:rFonts w:eastAsia="Times New Roman"/>
          <w:szCs w:val="24"/>
        </w:rPr>
      </w:pPr>
      <w:r>
        <w:rPr>
          <w:rFonts w:eastAsia="Times New Roman"/>
          <w:szCs w:val="24"/>
        </w:rPr>
        <w:t xml:space="preserve">Είναι, λοιπόν, όλα καλώς καμωμένα; Δεν υπάρχει πρόβλημα; Η κριτική η οποία ασκείται είναι κατασκευασμένη; Προφανώς και όχι. Εδώ υπάρχει πραγματική </w:t>
      </w:r>
      <w:r>
        <w:rPr>
          <w:rFonts w:eastAsia="Times New Roman"/>
          <w:szCs w:val="24"/>
        </w:rPr>
        <w:lastRenderedPageBreak/>
        <w:t>δυσκολία. Υπάρχουν δεκάδες χ</w:t>
      </w:r>
      <w:r>
        <w:rPr>
          <w:rFonts w:eastAsia="Times New Roman"/>
          <w:szCs w:val="24"/>
        </w:rPr>
        <w:t>ιλιάδες άνθρωποι, εγκλωβισμένοι, έχοντας υποστεί μια ματαίωση στο σχέδιό τους για μετακίνηση σε χώρες</w:t>
      </w:r>
      <w:r>
        <w:rPr>
          <w:rFonts w:eastAsia="Times New Roman"/>
          <w:szCs w:val="24"/>
        </w:rPr>
        <w:t>,</w:t>
      </w:r>
      <w:r>
        <w:rPr>
          <w:rFonts w:eastAsia="Times New Roman"/>
          <w:szCs w:val="24"/>
        </w:rPr>
        <w:t xml:space="preserve"> κυρίως</w:t>
      </w:r>
      <w:r>
        <w:rPr>
          <w:rFonts w:eastAsia="Times New Roman"/>
          <w:szCs w:val="24"/>
        </w:rPr>
        <w:t>,</w:t>
      </w:r>
      <w:r w:rsidRPr="00BE6292">
        <w:rPr>
          <w:rFonts w:eastAsia="Times New Roman"/>
          <w:szCs w:val="24"/>
        </w:rPr>
        <w:t xml:space="preserve"> </w:t>
      </w:r>
      <w:r>
        <w:rPr>
          <w:rFonts w:eastAsia="Times New Roman"/>
          <w:szCs w:val="24"/>
        </w:rPr>
        <w:t>της Βόρειας και της Κεντρικής Ευρώπης, που δεν έχουν προφανώς τα οικονομικά προβλήματα της χώρας μας, σε συνθήκες οι οποίες, όντως δεν είναι καλέ</w:t>
      </w:r>
      <w:r>
        <w:rPr>
          <w:rFonts w:eastAsia="Times New Roman"/>
          <w:szCs w:val="24"/>
        </w:rPr>
        <w:t xml:space="preserve">ς, ιδιαίτερα σε ορισμένα </w:t>
      </w:r>
      <w:r>
        <w:rPr>
          <w:rFonts w:eastAsia="Times New Roman"/>
          <w:szCs w:val="24"/>
          <w:lang w:val="en-US"/>
        </w:rPr>
        <w:t>camps</w:t>
      </w:r>
      <w:r w:rsidRPr="00BE6292">
        <w:rPr>
          <w:rFonts w:eastAsia="Times New Roman"/>
          <w:szCs w:val="24"/>
        </w:rPr>
        <w:t xml:space="preserve"> </w:t>
      </w:r>
      <w:r>
        <w:rPr>
          <w:rFonts w:eastAsia="Times New Roman"/>
          <w:szCs w:val="24"/>
        </w:rPr>
        <w:t xml:space="preserve">και σε ορισμένα κέντρα υποδοχής-ταυτοποίησης όχι σε όλη τη χώρα. Είναι πολύ συγκεκριμένες οι εστίες που υπάρχουν προβλήματα και που νομίζω ότι το αρμόδιο Υπουργείο κάνει ό,τι μπορεί για να επιλύσει σταδιακά. </w:t>
      </w:r>
    </w:p>
    <w:p w14:paraId="2205DF47" w14:textId="77777777" w:rsidR="00F618CB" w:rsidRDefault="00733657">
      <w:pPr>
        <w:spacing w:line="600" w:lineRule="auto"/>
        <w:ind w:firstLine="720"/>
        <w:jc w:val="both"/>
        <w:rPr>
          <w:rFonts w:eastAsia="Times New Roman"/>
          <w:szCs w:val="24"/>
        </w:rPr>
      </w:pPr>
      <w:r>
        <w:rPr>
          <w:rFonts w:eastAsia="Times New Roman"/>
          <w:szCs w:val="24"/>
        </w:rPr>
        <w:t>Αυτό είναι το κύ</w:t>
      </w:r>
      <w:r>
        <w:rPr>
          <w:rFonts w:eastAsia="Times New Roman"/>
          <w:szCs w:val="24"/>
        </w:rPr>
        <w:t xml:space="preserve">ριο πρόβλημα. Το κύριο πρόβλημα είναι οι συνθήκες διαβίωσης, οι συνθήκες στέγασης, σίτισης, ατομικής υγιεινής και διαχείρισης καθημερινών προβλημάτων που έχουν αυτοί οι άνθρωποι. </w:t>
      </w:r>
    </w:p>
    <w:p w14:paraId="2205DF48"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Και εκεί</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υπάρχουν δυσκολίες και υπάρχουν προβλήματα</w:t>
      </w:r>
      <w:r>
        <w:rPr>
          <w:rFonts w:eastAsia="Times New Roman" w:cs="Times New Roman"/>
          <w:szCs w:val="24"/>
        </w:rPr>
        <w:t>,</w:t>
      </w:r>
      <w:r>
        <w:rPr>
          <w:rFonts w:eastAsia="Times New Roman" w:cs="Times New Roman"/>
          <w:szCs w:val="24"/>
        </w:rPr>
        <w:t xml:space="preserve"> για τα οπο</w:t>
      </w:r>
      <w:r>
        <w:rPr>
          <w:rFonts w:eastAsia="Times New Roman" w:cs="Times New Roman"/>
          <w:szCs w:val="24"/>
        </w:rPr>
        <w:t>ία πρέπει να επιταχυνθεί η επίλυσή τους. Και προφανώς είναι ένα διαρκές στοίχημα.</w:t>
      </w:r>
    </w:p>
    <w:p w14:paraId="2205DF49"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Και εδώ έρχεται το περιβόητο θέμα της υγειονομικής βόμβας. Εδώ και τρ</w:t>
      </w:r>
      <w:r>
        <w:rPr>
          <w:rFonts w:eastAsia="Times New Roman" w:cs="Times New Roman"/>
          <w:szCs w:val="24"/>
        </w:rPr>
        <w:t>ιά</w:t>
      </w:r>
      <w:r>
        <w:rPr>
          <w:rFonts w:eastAsia="Times New Roman" w:cs="Times New Roman"/>
          <w:szCs w:val="24"/>
        </w:rPr>
        <w:t>μισι χρόνια ακούμε ότι θα εκραγεί η υγειονομική βόμβα στη χώρα. Θα έρθουν σεισμοί, λιμοί και καταποντισ</w:t>
      </w:r>
      <w:r>
        <w:rPr>
          <w:rFonts w:eastAsia="Times New Roman" w:cs="Times New Roman"/>
          <w:szCs w:val="24"/>
        </w:rPr>
        <w:t>μοί. Θα έχουμε επιδημία πανούκλας, χολέρας, λοιμωδών νοσημάτων, οι οποίες θα θερίσουν τους προσφυγικούς πληθυσμούς και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φυσικά τους ντόπιους πληθυσμούς.</w:t>
      </w:r>
    </w:p>
    <w:p w14:paraId="2205DF4A"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lastRenderedPageBreak/>
        <w:t>Δεν ενεργοποιήθηκε ποτέ αυτή η υγειονομική βόμβα. Και δεν ενεργοποιήθηκε, γιατί</w:t>
      </w:r>
      <w:r>
        <w:rPr>
          <w:rFonts w:eastAsia="Times New Roman" w:cs="Times New Roman"/>
          <w:szCs w:val="24"/>
        </w:rPr>
        <w:t>,</w:t>
      </w:r>
      <w:r>
        <w:rPr>
          <w:rFonts w:eastAsia="Times New Roman" w:cs="Times New Roman"/>
          <w:szCs w:val="24"/>
        </w:rPr>
        <w:t xml:space="preserve"> αγαπητοί συνάδ</w:t>
      </w:r>
      <w:r>
        <w:rPr>
          <w:rFonts w:eastAsia="Times New Roman" w:cs="Times New Roman"/>
          <w:szCs w:val="24"/>
        </w:rPr>
        <w:t>ελφοι, υπήρξαν μέτρα πρόληψης και αποτροπής αυτού του κινδύνου. Υπήρξε ρύθμιση με τον ν</w:t>
      </w:r>
      <w:r>
        <w:rPr>
          <w:rFonts w:eastAsia="Times New Roman" w:cs="Times New Roman"/>
          <w:szCs w:val="24"/>
        </w:rPr>
        <w:t>.</w:t>
      </w:r>
      <w:r>
        <w:rPr>
          <w:rFonts w:eastAsia="Times New Roman" w:cs="Times New Roman"/>
          <w:szCs w:val="24"/>
        </w:rPr>
        <w:t>4368</w:t>
      </w:r>
      <w:r>
        <w:rPr>
          <w:rFonts w:eastAsia="Times New Roman" w:cs="Times New Roman"/>
          <w:szCs w:val="24"/>
        </w:rPr>
        <w:t>.</w:t>
      </w:r>
      <w:r>
        <w:rPr>
          <w:rFonts w:eastAsia="Times New Roman" w:cs="Times New Roman"/>
          <w:szCs w:val="24"/>
        </w:rPr>
        <w:t xml:space="preserve"> που όλοι οι πρόσφυγες, οι αιτούντες άσυλο και οι έχοντες δικαίωμα διεθνούς προστασίας έχουν ΑΜΚΑ σε αυτή την χώρα και έχουν δωρεάν και εγγυημένη πρόσβαση στο δημό</w:t>
      </w:r>
      <w:r>
        <w:rPr>
          <w:rFonts w:eastAsia="Times New Roman" w:cs="Times New Roman"/>
          <w:szCs w:val="24"/>
        </w:rPr>
        <w:t>σιο σύστημα υγείας όπως όλοι οι πολίτες.</w:t>
      </w:r>
      <w:r w:rsidRPr="00583213">
        <w:rPr>
          <w:rFonts w:eastAsia="Times New Roman" w:cs="Times New Roman"/>
          <w:szCs w:val="24"/>
        </w:rPr>
        <w:t xml:space="preserve"> </w:t>
      </w:r>
      <w:r>
        <w:rPr>
          <w:rFonts w:eastAsia="Times New Roman" w:cs="Times New Roman"/>
          <w:szCs w:val="24"/>
        </w:rPr>
        <w:t>Και παίρνουν τα φάρμακά τους και νοσηλεύονται και θεραπεύονται</w:t>
      </w:r>
    </w:p>
    <w:p w14:paraId="2205DF4B" w14:textId="77777777" w:rsidR="00F618CB" w:rsidRDefault="00733657">
      <w:pPr>
        <w:spacing w:line="600" w:lineRule="auto"/>
        <w:ind w:firstLine="720"/>
        <w:jc w:val="center"/>
        <w:rPr>
          <w:rFonts w:eastAsia="Times New Roman"/>
          <w:bCs/>
          <w:szCs w:val="24"/>
        </w:rPr>
      </w:pPr>
      <w:r w:rsidRPr="007207BF">
        <w:rPr>
          <w:rFonts w:eastAsia="Times New Roman"/>
          <w:bCs/>
          <w:szCs w:val="24"/>
        </w:rPr>
        <w:t>(Χειροκροτήματα από την πτέρυγα</w:t>
      </w:r>
      <w:r w:rsidRPr="00C707D9">
        <w:rPr>
          <w:rFonts w:eastAsia="Times New Roman"/>
          <w:bCs/>
          <w:szCs w:val="24"/>
        </w:rPr>
        <w:t xml:space="preserve"> </w:t>
      </w:r>
      <w:r w:rsidRPr="003E6473">
        <w:rPr>
          <w:rFonts w:eastAsia="Times New Roman"/>
          <w:bCs/>
          <w:szCs w:val="24"/>
        </w:rPr>
        <w:t>τ</w:t>
      </w:r>
      <w:r w:rsidRPr="00C707D9">
        <w:rPr>
          <w:rFonts w:eastAsia="Times New Roman"/>
          <w:bCs/>
          <w:szCs w:val="24"/>
        </w:rPr>
        <w:t>ου ΣΥΡΙΖΑ)</w:t>
      </w:r>
    </w:p>
    <w:p w14:paraId="2205DF4C"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Προφανώς σε συνθήκες συγχρωτισμού χιλιάδων ανθρώπων πάντα υπάρχουν κίνδυνοι δημιουργίας ευνοϊκών συνθηκών </w:t>
      </w:r>
      <w:r>
        <w:rPr>
          <w:rFonts w:eastAsia="Times New Roman" w:cs="Times New Roman"/>
          <w:szCs w:val="24"/>
        </w:rPr>
        <w:t>λοιμώξεων κ.λπ.</w:t>
      </w:r>
      <w:r>
        <w:rPr>
          <w:rFonts w:eastAsia="Times New Roman" w:cs="Times New Roman"/>
          <w:szCs w:val="24"/>
        </w:rPr>
        <w:t>.</w:t>
      </w:r>
      <w:r>
        <w:rPr>
          <w:rFonts w:eastAsia="Times New Roman" w:cs="Times New Roman"/>
          <w:szCs w:val="24"/>
        </w:rPr>
        <w:t xml:space="preserve"> Και υπήρξαν και κρούσματα λοιμώξεων και ηπατίτιδας Α και διαρροϊκών συνδρόμων και άλλων αναπνευστικών λοιμώξεων και φυματίωσης. Αλλά επειδή υπήρχε σοβαρό σχέδιο επιδημιολογικής επιτήρησης, οργανωμένου με τη συνδρομή εξαιρετικών επιστημόνων</w:t>
      </w:r>
      <w:r>
        <w:rPr>
          <w:rFonts w:eastAsia="Times New Roman" w:cs="Times New Roman"/>
          <w:szCs w:val="24"/>
        </w:rPr>
        <w:t xml:space="preserve"> και επιδημιολόγων της χώρας, υπήρξαν παρεμβάσεις, περιόρισαν αυτά τα κρούσματα, και δεν επέτρεψαν να υπάρχει διασπορά ούτε στον γενικό πληθυσμό ούτε φυσικά στον προσφυγικό πληθυσμό.</w:t>
      </w:r>
    </w:p>
    <w:p w14:paraId="2205DF4D" w14:textId="77777777" w:rsidR="00F618CB" w:rsidRDefault="00733657">
      <w:pPr>
        <w:spacing w:line="600" w:lineRule="auto"/>
        <w:ind w:firstLine="720"/>
        <w:jc w:val="both"/>
        <w:rPr>
          <w:rFonts w:eastAsia="Times New Roman" w:cs="Times New Roman"/>
          <w:szCs w:val="24"/>
        </w:rPr>
      </w:pPr>
      <w:r w:rsidRPr="00E70FC1">
        <w:rPr>
          <w:rFonts w:eastAsia="Times New Roman" w:cs="Times New Roman"/>
          <w:b/>
          <w:szCs w:val="24"/>
        </w:rPr>
        <w:t xml:space="preserve">ΧΑΡΑΛΑΜΠΟΣ ΑΘΑΝΑΣΙΟΥ: </w:t>
      </w:r>
      <w:r>
        <w:rPr>
          <w:rFonts w:eastAsia="Times New Roman" w:cs="Times New Roman"/>
          <w:szCs w:val="24"/>
        </w:rPr>
        <w:t xml:space="preserve">Και πριν υπήρξαν, κύριε Υπουργέ, και </w:t>
      </w:r>
      <w:r>
        <w:rPr>
          <w:rFonts w:eastAsia="Times New Roman" w:cs="Times New Roman"/>
          <w:szCs w:val="24"/>
        </w:rPr>
        <w:t xml:space="preserve">υπήρξε </w:t>
      </w:r>
      <w:r>
        <w:rPr>
          <w:rFonts w:eastAsia="Times New Roman" w:cs="Times New Roman"/>
          <w:szCs w:val="24"/>
        </w:rPr>
        <w:t xml:space="preserve">δωρεάν </w:t>
      </w:r>
      <w:r>
        <w:rPr>
          <w:rFonts w:eastAsia="Times New Roman" w:cs="Times New Roman"/>
          <w:szCs w:val="24"/>
        </w:rPr>
        <w:t>περίθαλψη.</w:t>
      </w:r>
    </w:p>
    <w:p w14:paraId="2205DF4E" w14:textId="77777777" w:rsidR="00F618CB" w:rsidRDefault="00733657">
      <w:pPr>
        <w:spacing w:line="600" w:lineRule="auto"/>
        <w:ind w:firstLine="720"/>
        <w:jc w:val="both"/>
        <w:rPr>
          <w:rFonts w:eastAsia="Times New Roman" w:cs="Times New Roman"/>
          <w:szCs w:val="24"/>
        </w:rPr>
      </w:pPr>
      <w:r w:rsidRPr="00E70FC1">
        <w:rPr>
          <w:rFonts w:eastAsia="Times New Roman" w:cs="Times New Roman"/>
          <w:b/>
          <w:szCs w:val="24"/>
        </w:rPr>
        <w:lastRenderedPageBreak/>
        <w:t xml:space="preserve">ΑΝΔΡΕΑΣ ΞΑΝΘΟΣ (Υπουργός Υγείας): </w:t>
      </w:r>
      <w:r>
        <w:rPr>
          <w:rFonts w:eastAsia="Times New Roman" w:cs="Times New Roman"/>
          <w:szCs w:val="24"/>
        </w:rPr>
        <w:t>Αφήστε μας τώρα. Θα σας πω, λοιπόν.</w:t>
      </w:r>
    </w:p>
    <w:p w14:paraId="2205DF4F"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Από το 2015 και μετά παίρνουμε ένα κονδύλι 3.5 εκατομμύρι</w:t>
      </w:r>
      <w:r>
        <w:rPr>
          <w:rFonts w:eastAsia="Times New Roman" w:cs="Times New Roman"/>
          <w:szCs w:val="24"/>
        </w:rPr>
        <w:t>ων</w:t>
      </w:r>
      <w:r>
        <w:rPr>
          <w:rFonts w:eastAsia="Times New Roman" w:cs="Times New Roman"/>
          <w:szCs w:val="24"/>
        </w:rPr>
        <w:t xml:space="preserve"> ευρώ μέσα από ένα ειδικό χρηματοδοτικό ταμείο της Ευρωπαϊκής Ένωσης, το </w:t>
      </w:r>
      <w:r>
        <w:rPr>
          <w:rFonts w:eastAsia="Times New Roman" w:cs="Times New Roman"/>
          <w:szCs w:val="24"/>
          <w:lang w:val="en-US"/>
        </w:rPr>
        <w:t>ISF</w:t>
      </w:r>
      <w:r>
        <w:rPr>
          <w:rFonts w:eastAsia="Times New Roman" w:cs="Times New Roman"/>
          <w:szCs w:val="24"/>
        </w:rPr>
        <w:t xml:space="preserve">. Με αυτό προσλαμβάνουμε </w:t>
      </w:r>
      <w:proofErr w:type="spellStart"/>
      <w:r>
        <w:rPr>
          <w:rFonts w:eastAsia="Times New Roman" w:cs="Times New Roman"/>
          <w:szCs w:val="24"/>
        </w:rPr>
        <w:t>εκατόν</w:t>
      </w:r>
      <w:proofErr w:type="spellEnd"/>
      <w:r>
        <w:rPr>
          <w:rFonts w:eastAsia="Times New Roman" w:cs="Times New Roman"/>
          <w:szCs w:val="24"/>
        </w:rPr>
        <w:t xml:space="preserve"> τριάντα </w:t>
      </w:r>
      <w:r>
        <w:rPr>
          <w:rFonts w:eastAsia="Times New Roman" w:cs="Times New Roman"/>
          <w:szCs w:val="24"/>
        </w:rPr>
        <w:t xml:space="preserve">εννέα ανθρώπους, γιατρούς, νοσηλευτές, μαίες, </w:t>
      </w:r>
      <w:proofErr w:type="spellStart"/>
      <w:r>
        <w:rPr>
          <w:rFonts w:eastAsia="Times New Roman" w:cs="Times New Roman"/>
          <w:szCs w:val="24"/>
        </w:rPr>
        <w:t>διασώστες</w:t>
      </w:r>
      <w:proofErr w:type="spellEnd"/>
      <w:r>
        <w:rPr>
          <w:rFonts w:eastAsia="Times New Roman" w:cs="Times New Roman"/>
          <w:szCs w:val="24"/>
        </w:rPr>
        <w:t xml:space="preserve"> και πληρώματα του ΕΚΑΒ, κοινωνικούς λειτουργούς, πολιτισμικούς διαμεσολαβητές για τα νησιά του </w:t>
      </w:r>
      <w:r>
        <w:rPr>
          <w:rFonts w:eastAsia="Times New Roman" w:cs="Times New Roman"/>
          <w:szCs w:val="24"/>
        </w:rPr>
        <w:t>α</w:t>
      </w:r>
      <w:r>
        <w:rPr>
          <w:rFonts w:eastAsia="Times New Roman" w:cs="Times New Roman"/>
          <w:szCs w:val="24"/>
        </w:rPr>
        <w:t xml:space="preserve">νατολικού Αιγαίου. Και ενισχύουμε και τη φροντίδα υπό πολύ δύσκολες συνθήκες στα </w:t>
      </w:r>
      <w:r>
        <w:rPr>
          <w:rFonts w:eastAsia="Times New Roman" w:cs="Times New Roman"/>
          <w:szCs w:val="24"/>
          <w:lang w:val="en-US"/>
        </w:rPr>
        <w:t>camps</w:t>
      </w:r>
      <w:r>
        <w:rPr>
          <w:rFonts w:eastAsia="Times New Roman" w:cs="Times New Roman"/>
          <w:szCs w:val="24"/>
        </w:rPr>
        <w:t xml:space="preserve"> αλλά και τις όμορ</w:t>
      </w:r>
      <w:r>
        <w:rPr>
          <w:rFonts w:eastAsia="Times New Roman" w:cs="Times New Roman"/>
          <w:szCs w:val="24"/>
        </w:rPr>
        <w:t>ες δημόσιες δομές, τα νοσοκομεία και τα κέντρα υγείας</w:t>
      </w:r>
      <w:r>
        <w:rPr>
          <w:rFonts w:eastAsia="Times New Roman" w:cs="Times New Roman"/>
          <w:szCs w:val="24"/>
        </w:rPr>
        <w:t>,</w:t>
      </w:r>
      <w:r>
        <w:rPr>
          <w:rFonts w:eastAsia="Times New Roman" w:cs="Times New Roman"/>
          <w:szCs w:val="24"/>
        </w:rPr>
        <w:t xml:space="preserve"> τα οποία συνδράμουν στη φροντίδα αυτών των ανθρώπων. Η απορροφητικότητα ήταν στο 98%. Όλα αυτά έγιναν με απόλυτη διαφάνεια και με εξαιρετικές εκθέσεις από τις </w:t>
      </w:r>
      <w:r>
        <w:rPr>
          <w:rFonts w:eastAsia="Times New Roman" w:cs="Times New Roman"/>
          <w:szCs w:val="24"/>
        </w:rPr>
        <w:t>γ</w:t>
      </w:r>
      <w:r>
        <w:rPr>
          <w:rFonts w:eastAsia="Times New Roman" w:cs="Times New Roman"/>
          <w:szCs w:val="24"/>
        </w:rPr>
        <w:t xml:space="preserve">ενικές </w:t>
      </w:r>
      <w:r>
        <w:rPr>
          <w:rFonts w:eastAsia="Times New Roman" w:cs="Times New Roman"/>
          <w:szCs w:val="24"/>
        </w:rPr>
        <w:t>δ</w:t>
      </w:r>
      <w:r>
        <w:rPr>
          <w:rFonts w:eastAsia="Times New Roman" w:cs="Times New Roman"/>
          <w:szCs w:val="24"/>
        </w:rPr>
        <w:t>ιευθύνσεις της Κομισιόν.</w:t>
      </w:r>
    </w:p>
    <w:p w14:paraId="2205DF50"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Ακολουθε</w:t>
      </w:r>
      <w:r>
        <w:rPr>
          <w:rFonts w:eastAsia="Times New Roman" w:cs="Times New Roman"/>
          <w:szCs w:val="24"/>
        </w:rPr>
        <w:t xml:space="preserve">ί δεύτερο χρηματοδοτικό πρόγραμμα από ένα άλλο </w:t>
      </w:r>
      <w:r>
        <w:rPr>
          <w:rFonts w:eastAsia="Times New Roman" w:cs="Times New Roman"/>
          <w:szCs w:val="24"/>
          <w:lang w:val="en-US"/>
        </w:rPr>
        <w:t>fund</w:t>
      </w:r>
      <w:r>
        <w:rPr>
          <w:rFonts w:eastAsia="Times New Roman" w:cs="Times New Roman"/>
          <w:szCs w:val="24"/>
        </w:rPr>
        <w:t xml:space="preserve">, το </w:t>
      </w:r>
      <w:r>
        <w:rPr>
          <w:rFonts w:eastAsia="Times New Roman" w:cs="Times New Roman"/>
          <w:szCs w:val="24"/>
          <w:lang w:val="en-US"/>
        </w:rPr>
        <w:t>AMIF</w:t>
      </w:r>
      <w:r>
        <w:rPr>
          <w:rFonts w:eastAsia="Times New Roman" w:cs="Times New Roman"/>
          <w:szCs w:val="24"/>
        </w:rPr>
        <w:t xml:space="preserve">, Ευρωπαϊκό Διαρθρωτικό Ταμείο. Χρηματοδοτούμε το Πρόγραμμα </w:t>
      </w:r>
      <w:r>
        <w:rPr>
          <w:rFonts w:eastAsia="Times New Roman" w:cs="Times New Roman"/>
          <w:szCs w:val="24"/>
        </w:rPr>
        <w:t>«</w:t>
      </w:r>
      <w:r>
        <w:rPr>
          <w:rFonts w:eastAsia="Times New Roman" w:cs="Times New Roman"/>
          <w:szCs w:val="24"/>
          <w:lang w:val="en-US"/>
        </w:rPr>
        <w:t>PHILOS</w:t>
      </w:r>
      <w:r>
        <w:rPr>
          <w:rFonts w:eastAsia="Times New Roman" w:cs="Times New Roman"/>
          <w:szCs w:val="24"/>
        </w:rPr>
        <w:t>»</w:t>
      </w:r>
      <w:r w:rsidRPr="00583213">
        <w:rPr>
          <w:rFonts w:eastAsia="Times New Roman" w:cs="Times New Roman"/>
          <w:szCs w:val="24"/>
        </w:rPr>
        <w:t>.</w:t>
      </w:r>
      <w:r>
        <w:rPr>
          <w:rFonts w:eastAsia="Times New Roman" w:cs="Times New Roman"/>
          <w:szCs w:val="24"/>
        </w:rPr>
        <w:t xml:space="preserve"> Προσλαμβάνουμε εξακόσιους πενήντα επτά ανθρώπους για όλη τη χώρα αυτή τη φορά και στο Αιγαίο και στην ηπειρωτική χώρα, και υγε</w:t>
      </w:r>
      <w:r>
        <w:rPr>
          <w:rFonts w:eastAsia="Times New Roman" w:cs="Times New Roman"/>
          <w:szCs w:val="24"/>
        </w:rPr>
        <w:t xml:space="preserve">ιονομικό προσωπικό όλων των κατηγοριών. Οι μισοί απ’ αυτούς είναι στα </w:t>
      </w:r>
      <w:r>
        <w:rPr>
          <w:rFonts w:eastAsia="Times New Roman" w:cs="Times New Roman"/>
          <w:szCs w:val="24"/>
          <w:lang w:val="en-US"/>
        </w:rPr>
        <w:t>camps</w:t>
      </w:r>
      <w:r>
        <w:rPr>
          <w:rFonts w:eastAsia="Times New Roman" w:cs="Times New Roman"/>
          <w:szCs w:val="24"/>
        </w:rPr>
        <w:t>. Είναι ένας επαρκέστατος πυρήνας υγειονομικής φροντίδας με την σημαντική έλλειψη σε κάποιες περιπτώσεις γιατρών και διερμηνέων και ταυτόχρονα ενισχύουμε και τις δημόσιες δομές, όπω</w:t>
      </w:r>
      <w:r>
        <w:rPr>
          <w:rFonts w:eastAsia="Times New Roman" w:cs="Times New Roman"/>
          <w:szCs w:val="24"/>
        </w:rPr>
        <w:t xml:space="preserve">ς είπα και πριν. </w:t>
      </w:r>
    </w:p>
    <w:p w14:paraId="2205DF51"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lastRenderedPageBreak/>
        <w:t>Η απορροφητικότητα που έληξε στις 18 Αυγούστου ήταν στο 96,2%. Είναι απολύτως διαφανές. Ελέγχεται από ορκωτούς λογιστές και περιμένουμε το πόρισμά τους. Έχει εξαιρετικές αξιολογήσεις από την Κομισιόν για τις πολύ καλές πρακτικές που εφαρμ</w:t>
      </w:r>
      <w:r>
        <w:rPr>
          <w:rFonts w:eastAsia="Times New Roman" w:cs="Times New Roman"/>
          <w:szCs w:val="24"/>
        </w:rPr>
        <w:t>όστηκαν, για μια ολοκληρωμένη, όχι απλώς επείγουσα, αλλά ολιστική ψυχοκοινωνική φροντίδα των προσφύγων και των μεταναστών.</w:t>
      </w:r>
    </w:p>
    <w:p w14:paraId="2205DF52" w14:textId="77777777" w:rsidR="00F618CB" w:rsidRDefault="00733657">
      <w:pPr>
        <w:spacing w:line="600" w:lineRule="auto"/>
        <w:ind w:firstLine="720"/>
        <w:jc w:val="both"/>
        <w:rPr>
          <w:rFonts w:eastAsia="Times New Roman"/>
          <w:bCs/>
          <w:szCs w:val="24"/>
        </w:rPr>
      </w:pPr>
      <w:r w:rsidRPr="004E4F19">
        <w:rPr>
          <w:rFonts w:eastAsia="Times New Roman"/>
          <w:bCs/>
          <w:szCs w:val="24"/>
        </w:rPr>
        <w:t xml:space="preserve">(Στο σημείο αυτό </w:t>
      </w:r>
      <w:r>
        <w:rPr>
          <w:rFonts w:eastAsia="Times New Roman"/>
          <w:bCs/>
          <w:szCs w:val="24"/>
        </w:rPr>
        <w:t>κ</w:t>
      </w:r>
      <w:r w:rsidRPr="004E4F19">
        <w:rPr>
          <w:rFonts w:eastAsia="Times New Roman"/>
          <w:bCs/>
          <w:szCs w:val="24"/>
        </w:rPr>
        <w:t xml:space="preserve">τυπάει το κουδούνι λήξεως του χρόνου ομιλίας του κυρίου </w:t>
      </w:r>
      <w:r>
        <w:rPr>
          <w:rFonts w:eastAsia="Times New Roman"/>
          <w:bCs/>
          <w:szCs w:val="24"/>
        </w:rPr>
        <w:t>Υπουργού</w:t>
      </w:r>
      <w:r w:rsidRPr="004E4F19">
        <w:rPr>
          <w:rFonts w:eastAsia="Times New Roman"/>
          <w:bCs/>
          <w:szCs w:val="24"/>
        </w:rPr>
        <w:t>)</w:t>
      </w:r>
    </w:p>
    <w:p w14:paraId="2205DF53" w14:textId="77777777" w:rsidR="00F618CB" w:rsidRDefault="00733657">
      <w:pPr>
        <w:spacing w:line="600" w:lineRule="auto"/>
        <w:ind w:firstLine="720"/>
        <w:jc w:val="both"/>
        <w:rPr>
          <w:rFonts w:eastAsia="Times New Roman"/>
          <w:bCs/>
          <w:szCs w:val="24"/>
        </w:rPr>
      </w:pPr>
      <w:r>
        <w:rPr>
          <w:rFonts w:eastAsia="Times New Roman"/>
          <w:bCs/>
          <w:szCs w:val="24"/>
        </w:rPr>
        <w:t>Λίγο χρόνο ακόμα, κύριε Πρόεδρε.</w:t>
      </w:r>
    </w:p>
    <w:p w14:paraId="2205DF54" w14:textId="77777777" w:rsidR="00F618CB" w:rsidRDefault="00733657">
      <w:pPr>
        <w:spacing w:line="600" w:lineRule="auto"/>
        <w:ind w:firstLine="720"/>
        <w:jc w:val="both"/>
        <w:rPr>
          <w:rFonts w:eastAsia="Times New Roman" w:cs="Times New Roman"/>
          <w:szCs w:val="24"/>
        </w:rPr>
      </w:pPr>
      <w:r>
        <w:rPr>
          <w:rFonts w:eastAsia="Times New Roman"/>
          <w:bCs/>
          <w:szCs w:val="24"/>
        </w:rPr>
        <w:t xml:space="preserve">Με αυτό το </w:t>
      </w:r>
      <w:r>
        <w:rPr>
          <w:rFonts w:eastAsia="Times New Roman"/>
          <w:bCs/>
          <w:szCs w:val="24"/>
        </w:rPr>
        <w:t>π</w:t>
      </w:r>
      <w:r>
        <w:rPr>
          <w:rFonts w:eastAsia="Times New Roman"/>
          <w:bCs/>
          <w:szCs w:val="24"/>
        </w:rPr>
        <w:t xml:space="preserve">ρόγραμμα οργανώσαμε εκτός από την υγειονομική παρουσία, οχτώ κινητές μονάδες σε όλη τη χώρα, που έκαναν επιδημιολογική επιτήρηση και </w:t>
      </w:r>
      <w:proofErr w:type="spellStart"/>
      <w:r>
        <w:rPr>
          <w:rFonts w:eastAsia="Times New Roman"/>
          <w:bCs/>
          <w:szCs w:val="24"/>
        </w:rPr>
        <w:t>παρενέβαιναν</w:t>
      </w:r>
      <w:proofErr w:type="spellEnd"/>
      <w:r>
        <w:rPr>
          <w:rFonts w:eastAsia="Times New Roman"/>
          <w:bCs/>
          <w:szCs w:val="24"/>
        </w:rPr>
        <w:t xml:space="preserve"> όταν υπήρχαν κρούσματα και τα περιόριζαν και διαχειρίζονταν με τον καλύτερο τρόπο τους ανθρώπους που είχαν ανά</w:t>
      </w:r>
      <w:r>
        <w:rPr>
          <w:rFonts w:eastAsia="Times New Roman"/>
          <w:bCs/>
          <w:szCs w:val="24"/>
        </w:rPr>
        <w:t>γκη.</w:t>
      </w:r>
    </w:p>
    <w:p w14:paraId="2205DF55"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Υπήρξαν και περιπτώσεις που υπήρξε και κρούσμα </w:t>
      </w:r>
      <w:proofErr w:type="spellStart"/>
      <w:r>
        <w:rPr>
          <w:rFonts w:eastAsia="Times New Roman" w:cs="Times New Roman"/>
          <w:szCs w:val="24"/>
        </w:rPr>
        <w:t>πολυανθεκτικής</w:t>
      </w:r>
      <w:proofErr w:type="spellEnd"/>
      <w:r>
        <w:rPr>
          <w:rFonts w:eastAsia="Times New Roman" w:cs="Times New Roman"/>
          <w:szCs w:val="24"/>
        </w:rPr>
        <w:t xml:space="preserve"> φυματίωσης</w:t>
      </w:r>
      <w:r>
        <w:rPr>
          <w:rFonts w:eastAsia="Times New Roman" w:cs="Times New Roman"/>
          <w:szCs w:val="24"/>
        </w:rPr>
        <w:t>,</w:t>
      </w:r>
      <w:r>
        <w:rPr>
          <w:rFonts w:eastAsia="Times New Roman" w:cs="Times New Roman"/>
          <w:szCs w:val="24"/>
        </w:rPr>
        <w:t xml:space="preserve"> το οποίο αντιμετωπίστηκε σε νησί επιτυχέστατα και δεν υπήρξε η παραμικρή διασπορά ούτε στους ανθρώπους που διέμεναν μαζί, στον ίδιο χώρο, ούτε φυσικά στο προσωπικό της Ύπατης Αρ</w:t>
      </w:r>
      <w:r>
        <w:rPr>
          <w:rFonts w:eastAsia="Times New Roman" w:cs="Times New Roman"/>
          <w:szCs w:val="24"/>
        </w:rPr>
        <w:t>μοστείας, της Υπηρεσίας Πρώτης Υποδοχής ή των άλλων εμπλεκομένων φορέων και φυσικά ούτε στις τοπικές κοινωνίες.</w:t>
      </w:r>
    </w:p>
    <w:p w14:paraId="2205DF56"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lastRenderedPageBreak/>
        <w:t>Έγιναν εμβολιασμοί. Έγιναν τριάντα πέντε χιλιάδες εξακόσιοι εβδομήντα τέσσερις εμβολιασμοί το 2017 κυρίως στον παιδικό πληθυσμό. Έγιναν έντεκα χ</w:t>
      </w:r>
      <w:r>
        <w:rPr>
          <w:rFonts w:eastAsia="Times New Roman" w:cs="Times New Roman"/>
          <w:szCs w:val="24"/>
        </w:rPr>
        <w:t>ιλιάδες σαράντα τρεις μέχρι τον Ιούλιο του 2018. Έχουμε εξαιρετικά ποσοστά εμβολιαστικής κάλυψης του παιδικού προσφυγικού πληθυσμού και υπάρχουν αναφορές του Παγκόσμιου Οργανισμού Υγείας</w:t>
      </w:r>
      <w:r>
        <w:rPr>
          <w:rFonts w:eastAsia="Times New Roman" w:cs="Times New Roman"/>
          <w:szCs w:val="24"/>
        </w:rPr>
        <w:t>,</w:t>
      </w:r>
      <w:r>
        <w:rPr>
          <w:rFonts w:eastAsia="Times New Roman" w:cs="Times New Roman"/>
          <w:szCs w:val="24"/>
        </w:rPr>
        <w:t xml:space="preserve"> που δίνουν συγχαρητήρια σε μια χώρα που σε περίοδο κρίσης και λιτότη</w:t>
      </w:r>
      <w:r>
        <w:rPr>
          <w:rFonts w:eastAsia="Times New Roman" w:cs="Times New Roman"/>
          <w:szCs w:val="24"/>
        </w:rPr>
        <w:t xml:space="preserve">τας δείχνει τέτοια δείγματα γραφής, ευαισθησίας, ανθρωπιάς, αλληλεγγύης και καλών υγειονομικών στάνταρ όσον αφορά τη φροντίδα. </w:t>
      </w:r>
    </w:p>
    <w:p w14:paraId="2205DF57"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ώρα πάμε σε ένα νέο πρόγραμμα -είμαστε στο μεταίχμιο τώρα με παρατάσεις- αυτή τη φορά από το εθνικό ΠΔΕ 50 εκατομμυρίων ευρώ, τ</w:t>
      </w:r>
      <w:r>
        <w:rPr>
          <w:rFonts w:eastAsia="Times New Roman" w:cs="Times New Roman"/>
          <w:szCs w:val="24"/>
        </w:rPr>
        <w:t>ο οποίο θα μας δώσει τη δυνατότητα σε βάθος διετίας</w:t>
      </w:r>
      <w:r>
        <w:rPr>
          <w:rFonts w:eastAsia="Times New Roman" w:cs="Times New Roman"/>
          <w:szCs w:val="24"/>
        </w:rPr>
        <w:t>,</w:t>
      </w:r>
      <w:r>
        <w:rPr>
          <w:rFonts w:eastAsia="Times New Roman" w:cs="Times New Roman"/>
          <w:szCs w:val="24"/>
        </w:rPr>
        <w:t xml:space="preserve"> να προσλάβουμε υπερδιπλάσιο προσωπικό και να έχουμε την ασφάλεια ότι μπορούμε να καλύπτουμε με πληρότητα και με αξιοπιστία όλες τις ανάγκες, πάντα φυσικά αξιοποιώντας και αξιόπιστες μη κυβερνητικές οργαν</w:t>
      </w:r>
      <w:r>
        <w:rPr>
          <w:rFonts w:eastAsia="Times New Roman" w:cs="Times New Roman"/>
          <w:szCs w:val="24"/>
        </w:rPr>
        <w:t xml:space="preserve">ώσεις για ειδικούς τομείς, αλλά αυτή την περίοδο και τις ένοπλες δυνάμεις, που έχουν διαθέσει δώδεκα στελέχη τους ιατρούς και έχουν ενισχύσει κρίσιμα </w:t>
      </w:r>
      <w:r w:rsidRPr="0044490B">
        <w:rPr>
          <w:rFonts w:eastAsia="Times New Roman" w:cs="Times New Roman"/>
          <w:szCs w:val="24"/>
        </w:rPr>
        <w:t>ΚΥΤ</w:t>
      </w:r>
      <w:r>
        <w:rPr>
          <w:rFonts w:eastAsia="Times New Roman" w:cs="Times New Roman"/>
          <w:szCs w:val="24"/>
        </w:rPr>
        <w:t xml:space="preserve"> στα νησιά και στον Έβρο.</w:t>
      </w:r>
    </w:p>
    <w:p w14:paraId="2205DF58"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Υπήρξε, λοιπόν, σχέδιο βασισμένο στα διεθνή στάνταρ ποιότητας και στις κατευθ</w:t>
      </w:r>
      <w:r>
        <w:rPr>
          <w:rFonts w:eastAsia="Times New Roman" w:cs="Times New Roman"/>
          <w:szCs w:val="24"/>
        </w:rPr>
        <w:t xml:space="preserve">υντήριες οδηγίες και ΠΟΥ και του </w:t>
      </w:r>
      <w:r>
        <w:rPr>
          <w:rFonts w:eastAsia="Times New Roman" w:cs="Times New Roman"/>
          <w:szCs w:val="24"/>
          <w:lang w:val="en-US"/>
        </w:rPr>
        <w:t>IOM</w:t>
      </w:r>
      <w:r>
        <w:rPr>
          <w:rFonts w:eastAsia="Times New Roman" w:cs="Times New Roman"/>
          <w:szCs w:val="24"/>
        </w:rPr>
        <w:t>, του Διεθνούς Οργανισμού Μετανάστευσης. Υπήρξαν δύο πετυχημένα προγράμματα και πάμε για το τρίτο. Και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υπήρξε μία κουλτούρα αλληλεγγύης και από το ανθρώπινο δυναμικό του συστήματος υγείας, και από τις τοπικές κο</w:t>
      </w:r>
      <w:r>
        <w:rPr>
          <w:rFonts w:eastAsia="Times New Roman" w:cs="Times New Roman"/>
          <w:szCs w:val="24"/>
        </w:rPr>
        <w:t>ινωνίες, και από τους υγειονομικούς φορείς, και από εθελοντές όλων των κατηγοριών επαγγελματιών υγείας.</w:t>
      </w:r>
    </w:p>
    <w:p w14:paraId="2205DF59"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Νομίζω, λοιπόν, ότι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στο κομμάτι της υγειονομικής φροντίδας έχουν γίνει πολύ σημαντικά βήματα. Το λέμε και το τεκμηριώνουμε ότι δεν επιτρέψα</w:t>
      </w:r>
      <w:r>
        <w:rPr>
          <w:rFonts w:eastAsia="Times New Roman" w:cs="Times New Roman"/>
          <w:szCs w:val="24"/>
        </w:rPr>
        <w:t xml:space="preserve">με αυτό το μείζον κοινωνικό πρόβλημα για τη χώρα μας και για την Ευρώπη να γίνει πρόβλημα δημόσιας υγείας. Αφήστε, λοιπόν, τις κραυγές περί υγειονομικής βόμβας. </w:t>
      </w:r>
    </w:p>
    <w:p w14:paraId="2205DF5A"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Διακινδύνευση υπάρχει όσο παραμένουν κακές συνθήκες διαβίωσης χιλιάδων ανθρώπων και όσο υπάρχε</w:t>
      </w:r>
      <w:r>
        <w:rPr>
          <w:rFonts w:eastAsia="Times New Roman" w:cs="Times New Roman"/>
          <w:szCs w:val="24"/>
        </w:rPr>
        <w:t xml:space="preserve">ι υπερπληθυσμός στα </w:t>
      </w:r>
      <w:r>
        <w:rPr>
          <w:rFonts w:eastAsia="Times New Roman" w:cs="Times New Roman"/>
          <w:szCs w:val="24"/>
          <w:lang w:val="en-US"/>
        </w:rPr>
        <w:t>camps</w:t>
      </w:r>
      <w:r>
        <w:rPr>
          <w:rFonts w:eastAsia="Times New Roman" w:cs="Times New Roman"/>
          <w:szCs w:val="24"/>
        </w:rPr>
        <w:t xml:space="preserve">. Αλλά υπάρχει και γνώση και εμπειρία και επιστημονική επάρκεια στο ανθρώπινο δυναμικό που ασχολείται. </w:t>
      </w:r>
    </w:p>
    <w:p w14:paraId="2205DF5B"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ομίζω ότι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μπορούμε ειδικά σε αυτή τη νέα περίοδο να παρέχουμε πληρέστερη φροντίδα καλύπτοντας νέες ανάγκες. Έχουμ</w:t>
      </w:r>
      <w:r>
        <w:rPr>
          <w:rFonts w:eastAsia="Times New Roman" w:cs="Times New Roman"/>
          <w:szCs w:val="24"/>
        </w:rPr>
        <w:t xml:space="preserve">ε εκατοντάδες επιτόκους, γυναίκες που γεννούν καθημερινά. Έχουμε τη φροντίδα νεογέννητων παιδιών, βρεφών. Έχουμε τη φροντίδα ψυχικά ασθενών, αναπήρων, ανθρώπων με χρόνια σοβαρά νοσήματα, ανθρώπων που χρειάζονται αιμοκάθαρση, ανθρώπων </w:t>
      </w:r>
      <w:r>
        <w:rPr>
          <w:rFonts w:eastAsia="Times New Roman" w:cs="Times New Roman"/>
          <w:szCs w:val="24"/>
        </w:rPr>
        <w:lastRenderedPageBreak/>
        <w:t xml:space="preserve">που έχουν κακοήθειες. </w:t>
      </w:r>
      <w:r>
        <w:rPr>
          <w:rFonts w:eastAsia="Times New Roman" w:cs="Times New Roman"/>
          <w:szCs w:val="24"/>
        </w:rPr>
        <w:t xml:space="preserve">Και όλοι αυτοί αντιμετωπίζονται σήμερα με προβλήματα, βεβαίως, με ταλαιπωρία, όπως και οι υπόλοιποι πολίτες της χώρας μας αλλά με ισοτιμία και με αξιοπρέπεια από το δημόσιο σύστημα υγείας. </w:t>
      </w:r>
    </w:p>
    <w:p w14:paraId="2205DF5C"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Γι’ αυτό, λοιπόν, νομίζω ότι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μπορούμε στο επόμενο διά</w:t>
      </w:r>
      <w:r>
        <w:rPr>
          <w:rFonts w:eastAsia="Times New Roman" w:cs="Times New Roman"/>
          <w:szCs w:val="24"/>
        </w:rPr>
        <w:t>στημα και με τη μεγαλύτερη χρηματοδοτική ευχέρεια που θα υπάρξει, με διαφάνεια και με απόλυτη τεκμηρίωση να διασφαλίσουμε και τους πρόσφυγες αλλά και τους ανθρώπους που τους φροντίζουν και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τις τοπικές κοινωνίες στις περιοχές που τους φιλοξενούν ότ</w:t>
      </w:r>
      <w:r>
        <w:rPr>
          <w:rFonts w:eastAsia="Times New Roman" w:cs="Times New Roman"/>
          <w:szCs w:val="24"/>
        </w:rPr>
        <w:t>ι δεν υπάρχει στην πραγματικότητα κανένας κίνδυνος διασποράς λοιμωδών νοσημάτων και ενεργοποίησης υγειονομικής βόμβας.</w:t>
      </w:r>
    </w:p>
    <w:p w14:paraId="2205DF5D"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205DF5E" w14:textId="77777777" w:rsidR="00F618CB" w:rsidRDefault="0073365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205DF5F"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σας ευχαριστούμε.</w:t>
      </w:r>
    </w:p>
    <w:p w14:paraId="2205DF60"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Ο Υπουργός Ν</w:t>
      </w:r>
      <w:r>
        <w:rPr>
          <w:rFonts w:eastAsia="Times New Roman" w:cs="Times New Roman"/>
          <w:szCs w:val="24"/>
        </w:rPr>
        <w:t>αυτιλίας κ. Φώτης Κουβέλης έχει τον λόγο.</w:t>
      </w:r>
    </w:p>
    <w:p w14:paraId="2205DF61"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η επερώτηση είναι της Κυβέρνησης προς τη Βουλή</w:t>
      </w:r>
      <w:r>
        <w:rPr>
          <w:rFonts w:eastAsia="Times New Roman" w:cs="Times New Roman"/>
          <w:szCs w:val="24"/>
        </w:rPr>
        <w:t>;</w:t>
      </w:r>
      <w:r w:rsidRPr="00481F76">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είναι της Βουλής προς την Κυβέρνηση</w:t>
      </w:r>
      <w:r>
        <w:rPr>
          <w:rFonts w:eastAsia="Times New Roman" w:cs="Times New Roman"/>
          <w:szCs w:val="24"/>
        </w:rPr>
        <w:t>;</w:t>
      </w:r>
    </w:p>
    <w:p w14:paraId="2205DF62" w14:textId="77777777" w:rsidR="00F618CB" w:rsidRDefault="00733657">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2205DF63"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lastRenderedPageBreak/>
        <w:t>ΜΙΛΤΙΑΔΗΣ ΒΑΡΒΙΤΣΙΩΤΗΣ:</w:t>
      </w:r>
      <w:r>
        <w:rPr>
          <w:rFonts w:eastAsia="Times New Roman" w:cs="Times New Roman"/>
          <w:szCs w:val="24"/>
        </w:rPr>
        <w:t xml:space="preserve"> Κύριε Πρόεδρε, ο δε Υπουργός Υγείας δεν ήταν επερωτώμενος καν. </w:t>
      </w:r>
    </w:p>
    <w:p w14:paraId="2205DF64" w14:textId="77777777" w:rsidR="00F618CB" w:rsidRDefault="00733657">
      <w:pPr>
        <w:spacing w:line="600" w:lineRule="auto"/>
        <w:ind w:firstLine="720"/>
        <w:jc w:val="both"/>
        <w:rPr>
          <w:rFonts w:eastAsia="Times New Roman" w:cs="Times New Roman"/>
          <w:szCs w:val="24"/>
        </w:rPr>
      </w:pPr>
      <w:r w:rsidRPr="00A500C0">
        <w:rPr>
          <w:rFonts w:eastAsia="Times New Roman" w:cs="Times New Roman"/>
          <w:b/>
          <w:szCs w:val="24"/>
        </w:rPr>
        <w:t xml:space="preserve">ΓΕΩΡΓΙΟΣ ΠΑΛΛΗΣ: </w:t>
      </w:r>
      <w:r>
        <w:rPr>
          <w:rFonts w:eastAsia="Times New Roman" w:cs="Times New Roman"/>
          <w:szCs w:val="24"/>
        </w:rPr>
        <w:t>Εντάξει αφήστε τον Υπουργό, που λάθος καλέσατε…</w:t>
      </w:r>
    </w:p>
    <w:p w14:paraId="2205DF65"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Δηλαδή τον Κανονισμό πώς τον έχετε εσείς διαβάσει; Τον έχετε διαβάσει;</w:t>
      </w:r>
    </w:p>
    <w:p w14:paraId="2205DF66" w14:textId="77777777" w:rsidR="00F618CB" w:rsidRDefault="00733657">
      <w:pPr>
        <w:spacing w:line="600" w:lineRule="auto"/>
        <w:ind w:firstLine="720"/>
        <w:jc w:val="both"/>
        <w:rPr>
          <w:rFonts w:eastAsia="Times New Roman" w:cs="Times New Roman"/>
          <w:szCs w:val="24"/>
        </w:rPr>
      </w:pPr>
      <w:r w:rsidRPr="00A500C0">
        <w:rPr>
          <w:rFonts w:eastAsia="Times New Roman" w:cs="Times New Roman"/>
          <w:b/>
          <w:szCs w:val="24"/>
        </w:rPr>
        <w:t>ΝΟΤΗΣ ΜΗΤΑΡΑΚΗΣ:</w:t>
      </w:r>
      <w:r>
        <w:rPr>
          <w:rFonts w:eastAsia="Times New Roman" w:cs="Times New Roman"/>
          <w:szCs w:val="24"/>
        </w:rPr>
        <w:t xml:space="preserve"> Ο Κανονισμός λέει για έναν Υπουργό.</w:t>
      </w:r>
    </w:p>
    <w:p w14:paraId="2205DF67"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αλλά δεν θέλετε την απάντηση του Υπουργού;</w:t>
      </w:r>
    </w:p>
    <w:p w14:paraId="2205DF68" w14:textId="77777777" w:rsidR="00F618CB" w:rsidRDefault="00733657">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2205DF69"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Δεν ρωτούσαμε τίποτα για τα υγειονομικά.</w:t>
      </w:r>
    </w:p>
    <w:p w14:paraId="2205DF6A"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Παραβιάζετε τον Κανονι</w:t>
      </w:r>
      <w:r>
        <w:rPr>
          <w:rFonts w:eastAsia="Times New Roman" w:cs="Times New Roman"/>
          <w:szCs w:val="24"/>
        </w:rPr>
        <w:t>σμό.</w:t>
      </w:r>
    </w:p>
    <w:p w14:paraId="2205DF6B"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αλλά το θέμα τίθεται; </w:t>
      </w:r>
    </w:p>
    <w:p w14:paraId="2205DF6C"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Να δείξετε την αντίστοιχη ανοχή στις ερωτήσεις των Βουλευτών, όταν θα έρθουμε στις </w:t>
      </w:r>
      <w:proofErr w:type="spellStart"/>
      <w:r>
        <w:rPr>
          <w:rFonts w:eastAsia="Times New Roman" w:cs="Times New Roman"/>
          <w:szCs w:val="24"/>
        </w:rPr>
        <w:t>δευτερομιλίες</w:t>
      </w:r>
      <w:proofErr w:type="spellEnd"/>
      <w:r>
        <w:rPr>
          <w:rFonts w:eastAsia="Times New Roman" w:cs="Times New Roman"/>
          <w:szCs w:val="24"/>
        </w:rPr>
        <w:t xml:space="preserve"> μας.</w:t>
      </w:r>
    </w:p>
    <w:p w14:paraId="2205DF6D"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Ναι, δεν θα μας κόψετε τον χρόνο.</w:t>
      </w:r>
    </w:p>
    <w:p w14:paraId="2205DF6E"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lastRenderedPageBreak/>
        <w:t>ΜΙΛΤ</w:t>
      </w:r>
      <w:r>
        <w:rPr>
          <w:rFonts w:eastAsia="Times New Roman" w:cs="Times New Roman"/>
          <w:b/>
          <w:szCs w:val="24"/>
        </w:rPr>
        <w:t xml:space="preserve">ΙΑΔΗΣ ΒΑΡΒΙΤΣΙΩΤΗΣ: </w:t>
      </w:r>
      <w:r>
        <w:rPr>
          <w:rFonts w:eastAsia="Times New Roman" w:cs="Times New Roman"/>
          <w:szCs w:val="24"/>
        </w:rPr>
        <w:t>Θα μας αφήσετε, γιατί…</w:t>
      </w:r>
    </w:p>
    <w:p w14:paraId="2205DF6F"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Κοιτάξτε…</w:t>
      </w:r>
    </w:p>
    <w:p w14:paraId="2205DF70"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Κύριε Πρόεδρε, είμαι παλαιός κοινοβουλευτικός, για να γνωρίζω, όπως και ο παριστάμενος Υπουργός…</w:t>
      </w:r>
    </w:p>
    <w:p w14:paraId="2205DF71"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το αμφισβητώ</w:t>
      </w:r>
      <w:r>
        <w:rPr>
          <w:rFonts w:eastAsia="Times New Roman" w:cs="Times New Roman"/>
          <w:szCs w:val="24"/>
        </w:rPr>
        <w:t>.</w:t>
      </w:r>
    </w:p>
    <w:p w14:paraId="2205DF72"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…για να γνωρίζω ότι στις διαδικασίες των επερωτήσεων δεν γίνεται απολογισμός κυβερνητικού έργου αλλά έρχονται και απαντούν στα συγκεκριμένα ερωτήματα. Ο Υπουργός Υγείας καλοδεχούμενος, αλλά δεν ήταν καν επερωτώμενος. Εάν εδώ προσπ</w:t>
      </w:r>
      <w:r>
        <w:rPr>
          <w:rFonts w:eastAsia="Times New Roman" w:cs="Times New Roman"/>
          <w:szCs w:val="24"/>
        </w:rPr>
        <w:t>αθείτε με τον τρόπο με τον οποίο διαχειρίζεστε την υπόθεση και τη συζήτηση να δώσετε ένα πλεονέκτημα…</w:t>
      </w:r>
    </w:p>
    <w:p w14:paraId="2205DF73"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Σε ποιον το λέτε αυτό;</w:t>
      </w:r>
    </w:p>
    <w:p w14:paraId="2205DF74"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…έκφρασης στην Κυβέρνηση, πολύ μεγαλύτερο απ’ ό,τι προβλέπει ο Κανονισμός,</w:t>
      </w:r>
      <w:r>
        <w:rPr>
          <w:rFonts w:eastAsia="Times New Roman" w:cs="Times New Roman"/>
          <w:szCs w:val="24"/>
        </w:rPr>
        <w:t xml:space="preserve"> θα δώσετε αντίστοιχα και το δικαίωμα να ακουστούν οι φωνές της κριτικής της Αντιπολίτευσης. </w:t>
      </w:r>
    </w:p>
    <w:p w14:paraId="2205DF75"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Ακούστε, κύριε Βαρβιτσιώτη. Μην προτρέχετε. Δεν θέλω να πω τίποτα άλλο, αλλά λέω το εξής: Όλοι οι χρόνοι όλων έχουν σημειωθεί εδώ</w:t>
      </w:r>
      <w:r>
        <w:rPr>
          <w:rFonts w:eastAsia="Times New Roman" w:cs="Times New Roman"/>
          <w:szCs w:val="24"/>
        </w:rPr>
        <w:t xml:space="preserve">. </w:t>
      </w:r>
    </w:p>
    <w:p w14:paraId="2205DF76"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Όχι αυτός. </w:t>
      </w:r>
    </w:p>
    <w:p w14:paraId="2205DF77"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Εδώ, όμως, ήταν παραπάνω όλοι.</w:t>
      </w:r>
    </w:p>
    <w:p w14:paraId="2205DF78"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Εάν έχω τον λόγο…</w:t>
      </w:r>
    </w:p>
    <w:p w14:paraId="2205DF79"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Ακούστε, κύριοι. Επειδή έ</w:t>
      </w:r>
      <w:r>
        <w:rPr>
          <w:rFonts w:eastAsia="Times New Roman" w:cs="Times New Roman"/>
          <w:szCs w:val="24"/>
        </w:rPr>
        <w:t xml:space="preserve">κανε </w:t>
      </w:r>
      <w:r>
        <w:rPr>
          <w:rFonts w:eastAsia="Times New Roman" w:cs="Times New Roman"/>
          <w:szCs w:val="24"/>
        </w:rPr>
        <w:t xml:space="preserve">μνεία </w:t>
      </w:r>
      <w:r>
        <w:rPr>
          <w:rFonts w:eastAsia="Times New Roman" w:cs="Times New Roman"/>
          <w:szCs w:val="24"/>
        </w:rPr>
        <w:t>ο παλαιός κοινοβουλευτικός</w:t>
      </w:r>
      <w:r>
        <w:rPr>
          <w:rFonts w:eastAsia="Times New Roman" w:cs="Times New Roman"/>
          <w:szCs w:val="24"/>
        </w:rPr>
        <w:t>,</w:t>
      </w:r>
      <w:r>
        <w:rPr>
          <w:rFonts w:eastAsia="Times New Roman" w:cs="Times New Roman"/>
          <w:szCs w:val="24"/>
        </w:rPr>
        <w:t xml:space="preserve"> ο κ. Βαρβιτσιώτης, </w:t>
      </w:r>
      <w:r>
        <w:rPr>
          <w:rFonts w:eastAsia="Times New Roman" w:cs="Times New Roman"/>
          <w:szCs w:val="24"/>
        </w:rPr>
        <w:t xml:space="preserve">του Κανονισμού. Εδώ είναι σημειωμένοι οι χρόνοι όλων. </w:t>
      </w:r>
    </w:p>
    <w:p w14:paraId="2205DF7A"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Συνολικά οι Υπουργοί έχουν </w:t>
      </w:r>
      <w:r>
        <w:rPr>
          <w:rFonts w:eastAsia="Times New Roman" w:cs="Times New Roman"/>
          <w:szCs w:val="24"/>
        </w:rPr>
        <w:t xml:space="preserve">τριάντα πέντε </w:t>
      </w:r>
      <w:r>
        <w:rPr>
          <w:rFonts w:eastAsia="Times New Roman" w:cs="Times New Roman"/>
          <w:szCs w:val="24"/>
        </w:rPr>
        <w:t>λεπτά.</w:t>
      </w:r>
    </w:p>
    <w:p w14:paraId="2205DF7B"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Μάλιστα στον κ. </w:t>
      </w:r>
      <w:proofErr w:type="spellStart"/>
      <w:r>
        <w:rPr>
          <w:rFonts w:eastAsia="Times New Roman" w:cs="Times New Roman"/>
          <w:szCs w:val="24"/>
        </w:rPr>
        <w:t>Δημοσχάκη</w:t>
      </w:r>
      <w:proofErr w:type="spellEnd"/>
      <w:r>
        <w:rPr>
          <w:rFonts w:eastAsia="Times New Roman" w:cs="Times New Roman"/>
          <w:szCs w:val="24"/>
        </w:rPr>
        <w:t xml:space="preserve"> και στον κ. </w:t>
      </w:r>
      <w:proofErr w:type="spellStart"/>
      <w:r>
        <w:rPr>
          <w:rFonts w:eastAsia="Times New Roman" w:cs="Times New Roman"/>
          <w:szCs w:val="24"/>
        </w:rPr>
        <w:t>Κόνσολα</w:t>
      </w:r>
      <w:proofErr w:type="spellEnd"/>
      <w:r>
        <w:rPr>
          <w:rFonts w:eastAsia="Times New Roman" w:cs="Times New Roman"/>
          <w:szCs w:val="24"/>
        </w:rPr>
        <w:t>,</w:t>
      </w:r>
      <w:r>
        <w:rPr>
          <w:rFonts w:eastAsia="Times New Roman" w:cs="Times New Roman"/>
          <w:szCs w:val="24"/>
        </w:rPr>
        <w:t xml:space="preserve"> οι οποίοι δικαιούνταν τρία λεπτά κατά τον Κανονισμό, εγώ</w:t>
      </w:r>
      <w:r>
        <w:rPr>
          <w:rFonts w:eastAsia="Times New Roman" w:cs="Times New Roman"/>
          <w:szCs w:val="24"/>
        </w:rPr>
        <w:t xml:space="preserve"> έβαλα πέντε και μίλησαν από επτά λεπτά. Οι Υπουργοί έχουν, κατά τον Κανονισμό, τα εξής λεπτά: Έχουν </w:t>
      </w:r>
      <w:r>
        <w:rPr>
          <w:rFonts w:eastAsia="Times New Roman" w:cs="Times New Roman"/>
          <w:szCs w:val="24"/>
        </w:rPr>
        <w:t>είκοσι</w:t>
      </w:r>
      <w:r>
        <w:rPr>
          <w:rFonts w:eastAsia="Times New Roman" w:cs="Times New Roman"/>
          <w:szCs w:val="24"/>
        </w:rPr>
        <w:t xml:space="preserve"> λεπτά </w:t>
      </w:r>
      <w:proofErr w:type="spellStart"/>
      <w:r>
        <w:rPr>
          <w:rFonts w:eastAsia="Times New Roman" w:cs="Times New Roman"/>
          <w:szCs w:val="24"/>
        </w:rPr>
        <w:t>πρωτολογία</w:t>
      </w:r>
      <w:proofErr w:type="spellEnd"/>
      <w:r>
        <w:rPr>
          <w:rFonts w:eastAsia="Times New Roman" w:cs="Times New Roman"/>
          <w:szCs w:val="24"/>
        </w:rPr>
        <w:t xml:space="preserve">, </w:t>
      </w:r>
      <w:r>
        <w:rPr>
          <w:rFonts w:eastAsia="Times New Roman" w:cs="Times New Roman"/>
          <w:szCs w:val="24"/>
        </w:rPr>
        <w:t xml:space="preserve">δέκα </w:t>
      </w:r>
      <w:r>
        <w:rPr>
          <w:rFonts w:eastAsia="Times New Roman" w:cs="Times New Roman"/>
          <w:szCs w:val="24"/>
        </w:rPr>
        <w:t xml:space="preserve">λεπτά δευτερολογία και </w:t>
      </w:r>
      <w:r>
        <w:rPr>
          <w:rFonts w:eastAsia="Times New Roman" w:cs="Times New Roman"/>
          <w:szCs w:val="24"/>
        </w:rPr>
        <w:t>πέντε</w:t>
      </w:r>
      <w:r>
        <w:rPr>
          <w:rFonts w:eastAsia="Times New Roman" w:cs="Times New Roman"/>
          <w:szCs w:val="24"/>
        </w:rPr>
        <w:t xml:space="preserve"> λεπτά </w:t>
      </w:r>
      <w:proofErr w:type="spellStart"/>
      <w:r>
        <w:rPr>
          <w:rFonts w:eastAsia="Times New Roman" w:cs="Times New Roman"/>
          <w:szCs w:val="24"/>
        </w:rPr>
        <w:t>τριτολογία</w:t>
      </w:r>
      <w:proofErr w:type="spellEnd"/>
      <w:r>
        <w:rPr>
          <w:rFonts w:eastAsia="Times New Roman" w:cs="Times New Roman"/>
          <w:szCs w:val="24"/>
        </w:rPr>
        <w:t xml:space="preserve">. </w:t>
      </w:r>
    </w:p>
    <w:p w14:paraId="2205DF7C"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Το αμφισβητείτε, κύριε Βαρβιτσιώτη, ως παλαιός κοινοβουλευτικός; </w:t>
      </w:r>
    </w:p>
    <w:p w14:paraId="2205DF7D"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ΝΟΤΗΣ ΜΗΤΑΡ</w:t>
      </w:r>
      <w:r>
        <w:rPr>
          <w:rFonts w:eastAsia="Times New Roman" w:cs="Times New Roman"/>
          <w:b/>
          <w:szCs w:val="24"/>
        </w:rPr>
        <w:t>ΑΚΗΣ:</w:t>
      </w:r>
      <w:r>
        <w:rPr>
          <w:rFonts w:eastAsia="Times New Roman" w:cs="Times New Roman"/>
          <w:szCs w:val="24"/>
        </w:rPr>
        <w:t xml:space="preserve"> Για όλους τους Υπουργούς. Δηλαδή έχουν </w:t>
      </w:r>
      <w:r>
        <w:rPr>
          <w:rFonts w:eastAsia="Times New Roman" w:cs="Times New Roman"/>
          <w:szCs w:val="24"/>
        </w:rPr>
        <w:t>τριάντα πέντε</w:t>
      </w:r>
      <w:r>
        <w:rPr>
          <w:rFonts w:eastAsia="Times New Roman" w:cs="Times New Roman"/>
          <w:szCs w:val="24"/>
        </w:rPr>
        <w:t xml:space="preserve"> λεπτά όλοι οι Υπουργοί.</w:t>
      </w:r>
    </w:p>
    <w:p w14:paraId="2205DF7E"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Μισό λεπτό. </w:t>
      </w:r>
    </w:p>
    <w:p w14:paraId="2205DF7F"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lastRenderedPageBreak/>
        <w:t>Ξέρετε, κύριε Βαρβιτσιώτη, επειδή είστε πολύ παλαιός, μπορεί ορισμένα να τα ξεχάσατε. Ο χρόνος είναι για όλους αδήριτος. Να μην</w:t>
      </w:r>
      <w:r>
        <w:rPr>
          <w:rFonts w:eastAsia="Times New Roman" w:cs="Times New Roman"/>
          <w:szCs w:val="24"/>
        </w:rPr>
        <w:t xml:space="preserve"> τα διαβάσω τώρα εδώ.</w:t>
      </w:r>
    </w:p>
    <w:p w14:paraId="2205DF80"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Πάμε παρακάτω. </w:t>
      </w:r>
    </w:p>
    <w:p w14:paraId="2205DF81"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Τι ξέχασε, κύριε Πρόεδρε; Τι λέτε τώρα;</w:t>
      </w:r>
    </w:p>
    <w:p w14:paraId="2205DF82"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Τι να ξέχασα;</w:t>
      </w:r>
    </w:p>
    <w:p w14:paraId="2205DF83"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Τη διαδικασία. </w:t>
      </w:r>
    </w:p>
    <w:p w14:paraId="2205DF84"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 xml:space="preserve">Εγώ σας επεσήμανα συγκεκριμένα πράγματα και </w:t>
      </w:r>
      <w:r>
        <w:rPr>
          <w:rFonts w:eastAsia="Times New Roman" w:cs="Times New Roman"/>
          <w:szCs w:val="24"/>
        </w:rPr>
        <w:t>σας είπα ότι…</w:t>
      </w:r>
    </w:p>
    <w:p w14:paraId="2205DF85"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Εδώ είναι η διαδικασία.</w:t>
      </w:r>
    </w:p>
    <w:p w14:paraId="2205DF86"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Έκανε μνεία του Κανονισμού. Σας το διαβάζω. Επομένως, κύριε Τσιάρα…</w:t>
      </w:r>
    </w:p>
    <w:p w14:paraId="2205DF87"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Σας είπα ότι κατά τη διαδικασία των επερωτήσεων</w:t>
      </w:r>
      <w:r>
        <w:rPr>
          <w:rFonts w:eastAsia="Times New Roman" w:cs="Times New Roman"/>
          <w:szCs w:val="24"/>
        </w:rPr>
        <w:t>,</w:t>
      </w:r>
      <w:r>
        <w:rPr>
          <w:rFonts w:eastAsia="Times New Roman" w:cs="Times New Roman"/>
          <w:szCs w:val="24"/>
        </w:rPr>
        <w:t xml:space="preserve"> θα πρέπει να τηρούνται</w:t>
      </w:r>
      <w:r>
        <w:rPr>
          <w:rFonts w:eastAsia="Times New Roman" w:cs="Times New Roman"/>
          <w:szCs w:val="24"/>
        </w:rPr>
        <w:t xml:space="preserve"> -και γι’ αυτό υπάρχουν- και οι χρόνοι. Σας επεσήμανα την ανοχή την οποία έχετε επιδείξει και προς τους Υπουργούς που έχουν ανέλθει στο Βήμα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στη συνέχεια. </w:t>
      </w:r>
    </w:p>
    <w:p w14:paraId="2205DF88"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Βαρβιτσιώτη, σας είπα τι χρόνο δικαιούνται…</w:t>
      </w:r>
    </w:p>
    <w:p w14:paraId="2205DF89"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lastRenderedPageBreak/>
        <w:t>ΜΙΛ</w:t>
      </w:r>
      <w:r>
        <w:rPr>
          <w:rFonts w:eastAsia="Times New Roman" w:cs="Times New Roman"/>
          <w:b/>
          <w:szCs w:val="24"/>
        </w:rPr>
        <w:t>ΤΙΑΔΗΣ ΒΑΡΒΙΤΣΙΩΤΗΣ:</w:t>
      </w:r>
      <w:r>
        <w:rPr>
          <w:rFonts w:eastAsia="Times New Roman" w:cs="Times New Roman"/>
          <w:szCs w:val="24"/>
        </w:rPr>
        <w:t xml:space="preserve"> Εδώ θα είμαστε και θα απαντήσουμε. Μην ανησυχείτε. </w:t>
      </w:r>
    </w:p>
    <w:p w14:paraId="2205DF8A"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θέλω τον λόγο επί της διαδικασίας.</w:t>
      </w:r>
    </w:p>
    <w:p w14:paraId="2205DF8B"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Λοβέρδο, δεν αφήνετε να μιλήσει ο κ. Κουβέλης, μήπως και προχωρήσουμε τη δια</w:t>
      </w:r>
      <w:r>
        <w:rPr>
          <w:rFonts w:eastAsia="Times New Roman" w:cs="Times New Roman"/>
          <w:szCs w:val="24"/>
        </w:rPr>
        <w:t>δικασία;</w:t>
      </w:r>
    </w:p>
    <w:p w14:paraId="2205DF8C"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Ζητώ συγγνώμη από τον κ. Κουβέλη. Θέλω τον λόγο για ένα λεπτό. </w:t>
      </w:r>
    </w:p>
    <w:p w14:paraId="2205DF8D"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Είναι στο Βήμα ο κ. Κουβέλης. Θα μιλήσετε μετά. </w:t>
      </w:r>
    </w:p>
    <w:p w14:paraId="2205DF8E"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Ένα λεπτό θέλω. </w:t>
      </w:r>
    </w:p>
    <w:p w14:paraId="2205DF8F"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Αυτό που γίνεται εδώ είναι αντιπαραγωγικό. </w:t>
      </w:r>
    </w:p>
    <w:p w14:paraId="2205DF90"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Όχι αφήστε τα αντιπαραγωγικά, κύριε Πρόεδρε. Θέλω τον λόγο, σας παρακαλώ. </w:t>
      </w:r>
    </w:p>
    <w:p w14:paraId="2205DF91"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Λοβέρδο, έχετε τον λόγο.</w:t>
      </w:r>
    </w:p>
    <w:p w14:paraId="2205DF92"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Ζητώ συγγνώμη από τον κ. Κουβέλη.</w:t>
      </w:r>
    </w:p>
    <w:p w14:paraId="2205DF93"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lastRenderedPageBreak/>
        <w:t>Κύ</w:t>
      </w:r>
      <w:r>
        <w:rPr>
          <w:rFonts w:eastAsia="Times New Roman" w:cs="Times New Roman"/>
          <w:szCs w:val="24"/>
        </w:rPr>
        <w:t xml:space="preserve">ριε Πρόεδρε, δεν επερωτά η Κυβέρνηση την Αντιπολίτευση, επερωτάται η Κυβέρνηση και γι’ αυτό έχουμε διαρθρώσει και στον Κανονισμό μια διαδικασία. Έγινε σήμερα ένα θέμα. Πολλοί Υπουργοί ήρθαν να απαντήσουν στο ίδιο θέμα. Δεν είπαμε τίποτα. Μας μοιράσατε ένα </w:t>
      </w:r>
      <w:r>
        <w:rPr>
          <w:rFonts w:eastAsia="Times New Roman" w:cs="Times New Roman"/>
          <w:szCs w:val="24"/>
        </w:rPr>
        <w:t>έγγραφο πριν ξεκινήσει η διαδικασία με τρεις Υπουργούς. Έγιναν τέσσερις. Καθορίσατε χρόνο. Έγινε διπλάσιος. Καθορίστηκε ο χρόνος στο γραπτό και έγινε διπλάσιος! Πάλι δεν είπαμε τίποτα. Πρέπει, όμως, και εσείς να καταλάβετε ότι διευθύνετε μια συζήτηση, όπου</w:t>
      </w:r>
      <w:r>
        <w:rPr>
          <w:rFonts w:eastAsia="Times New Roman" w:cs="Times New Roman"/>
          <w:szCs w:val="24"/>
        </w:rPr>
        <w:t xml:space="preserve"> η Αντιπολίτευση ελέγχει την Κυβέρνηση. Εδώ πάει να γίνει το αντίθετο και σας παρακαλώ πάρα πολύ…</w:t>
      </w:r>
    </w:p>
    <w:p w14:paraId="2205DF94"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Λοβέρδο, μισό λεπτό. </w:t>
      </w:r>
    </w:p>
    <w:p w14:paraId="2205DF95"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Πρέπει να καταλάβουμε και εμείς</w:t>
      </w:r>
      <w:r>
        <w:rPr>
          <w:rFonts w:eastAsia="Times New Roman" w:cs="Times New Roman"/>
          <w:szCs w:val="24"/>
        </w:rPr>
        <w:t>,</w:t>
      </w:r>
      <w:r>
        <w:rPr>
          <w:rFonts w:eastAsia="Times New Roman" w:cs="Times New Roman"/>
          <w:szCs w:val="24"/>
        </w:rPr>
        <w:t xml:space="preserve"> πότε επιτέλους θα πάρουμε τον λόγο. </w:t>
      </w:r>
    </w:p>
    <w:p w14:paraId="2205DF96"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ΠΡΟΕΔΡΕΥΩ</w:t>
      </w:r>
      <w:r>
        <w:rPr>
          <w:rFonts w:eastAsia="Times New Roman" w:cs="Times New Roman"/>
          <w:b/>
          <w:szCs w:val="24"/>
        </w:rPr>
        <w:t>Ν (Γεώργιος Βαρεμένος):</w:t>
      </w:r>
      <w:r>
        <w:rPr>
          <w:rFonts w:eastAsia="Times New Roman" w:cs="Times New Roman"/>
          <w:szCs w:val="24"/>
        </w:rPr>
        <w:t xml:space="preserve"> Γι’ αυτό σας λέω…</w:t>
      </w:r>
    </w:p>
    <w:p w14:paraId="2205DF97"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Θέλω να σας ρωτήσω, εάν τα κόμματα που εκφράζονται με έναν Βουλευτή θα κάνουν την ίδια κατάχρηση χρόνου; Θα έχετε την ίδια κατάχρηση χρόνου.</w:t>
      </w:r>
    </w:p>
    <w:p w14:paraId="2205DF98"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Μα, κύριε Λοβέρδο, σας</w:t>
      </w:r>
      <w:r>
        <w:rPr>
          <w:rFonts w:eastAsia="Times New Roman" w:cs="Times New Roman"/>
          <w:szCs w:val="24"/>
        </w:rPr>
        <w:t xml:space="preserve"> είπα…</w:t>
      </w:r>
    </w:p>
    <w:p w14:paraId="2205DF99"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Εγώ θα τηρήσω τον χρόνο μου. Θα έχετε, όμως, εσείς δικαίωμα να με διακόψετε; </w:t>
      </w:r>
    </w:p>
    <w:p w14:paraId="2205DF9A"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Σας είπα…</w:t>
      </w:r>
    </w:p>
    <w:p w14:paraId="2205DF9B"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Θα έχετε δικαίωμα να με διακόπτετε; </w:t>
      </w:r>
    </w:p>
    <w:p w14:paraId="2205DF9C"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Μα</w:t>
      </w:r>
      <w:r>
        <w:rPr>
          <w:rFonts w:eastAsia="Times New Roman" w:cs="Times New Roman"/>
          <w:szCs w:val="24"/>
        </w:rPr>
        <w:t xml:space="preserve"> σας μιλώ. Θα με ακούσατε; </w:t>
      </w:r>
    </w:p>
    <w:p w14:paraId="2205DF9D"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Σας είπα ότι πρέπει να τηρήσετε και λίγο τον Κανονισμό. </w:t>
      </w:r>
    </w:p>
    <w:p w14:paraId="2205DF9E"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Ακούστε να σας πω. Τώρα χάνουμε χρόνο. Δεν πειράζει, όμως, αφού εσείς το επιχειρείτε. Σας διάβασα τι δικαιούται ο καθένα</w:t>
      </w:r>
      <w:r>
        <w:rPr>
          <w:rFonts w:eastAsia="Times New Roman" w:cs="Times New Roman"/>
          <w:szCs w:val="24"/>
        </w:rPr>
        <w:t xml:space="preserve">ς. Ο Υπουργός, ο κ. Βίτσας, δικαιούται </w:t>
      </w:r>
      <w:r>
        <w:rPr>
          <w:rFonts w:eastAsia="Times New Roman" w:cs="Times New Roman"/>
          <w:szCs w:val="24"/>
        </w:rPr>
        <w:t xml:space="preserve">είκοσι </w:t>
      </w:r>
      <w:r>
        <w:rPr>
          <w:rFonts w:eastAsia="Times New Roman" w:cs="Times New Roman"/>
          <w:szCs w:val="24"/>
        </w:rPr>
        <w:t xml:space="preserve">λεπτά συν </w:t>
      </w:r>
      <w:r>
        <w:rPr>
          <w:rFonts w:eastAsia="Times New Roman" w:cs="Times New Roman"/>
          <w:szCs w:val="24"/>
        </w:rPr>
        <w:t xml:space="preserve">δέκα </w:t>
      </w:r>
      <w:r>
        <w:rPr>
          <w:rFonts w:eastAsia="Times New Roman" w:cs="Times New Roman"/>
          <w:szCs w:val="24"/>
        </w:rPr>
        <w:t xml:space="preserve">συν </w:t>
      </w:r>
      <w:r>
        <w:rPr>
          <w:rFonts w:eastAsia="Times New Roman" w:cs="Times New Roman"/>
          <w:szCs w:val="24"/>
        </w:rPr>
        <w:t>πέντε</w:t>
      </w:r>
      <w:r>
        <w:rPr>
          <w:rFonts w:eastAsia="Times New Roman" w:cs="Times New Roman"/>
          <w:szCs w:val="24"/>
        </w:rPr>
        <w:t xml:space="preserve">, </w:t>
      </w:r>
      <w:proofErr w:type="spellStart"/>
      <w:r>
        <w:rPr>
          <w:rFonts w:eastAsia="Times New Roman" w:cs="Times New Roman"/>
          <w:szCs w:val="24"/>
        </w:rPr>
        <w:t>ίσον</w:t>
      </w:r>
      <w:proofErr w:type="spellEnd"/>
      <w:r>
        <w:rPr>
          <w:rFonts w:eastAsia="Times New Roman" w:cs="Times New Roman"/>
          <w:szCs w:val="24"/>
        </w:rPr>
        <w:t xml:space="preserve"> </w:t>
      </w:r>
      <w:r>
        <w:rPr>
          <w:rFonts w:eastAsia="Times New Roman" w:cs="Times New Roman"/>
          <w:szCs w:val="24"/>
        </w:rPr>
        <w:t>τριάντα πέντε</w:t>
      </w:r>
      <w:r>
        <w:rPr>
          <w:rFonts w:eastAsia="Times New Roman" w:cs="Times New Roman"/>
          <w:szCs w:val="24"/>
        </w:rPr>
        <w:t xml:space="preserve"> λεπτά. </w:t>
      </w:r>
    </w:p>
    <w:p w14:paraId="2205DF9F"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szCs w:val="24"/>
        </w:rPr>
        <w:t>Υπάρχει σημειωμένος ο χρόνος</w:t>
      </w:r>
      <w:r w:rsidRPr="0022665F">
        <w:rPr>
          <w:rFonts w:eastAsia="Times New Roman" w:cs="Times New Roman"/>
          <w:szCs w:val="24"/>
        </w:rPr>
        <w:t xml:space="preserve"> </w:t>
      </w:r>
      <w:r>
        <w:rPr>
          <w:rFonts w:eastAsia="Times New Roman" w:cs="Times New Roman"/>
          <w:szCs w:val="24"/>
        </w:rPr>
        <w:t>όλων όσων μίλησαν. Από εκεί και πέρα -και αυτό ισχύει για όλους- το Προεδρείο δεν μπορεί διά της βίας να επιβάλλει την τήρηση το</w:t>
      </w:r>
      <w:r>
        <w:rPr>
          <w:rFonts w:eastAsia="Times New Roman" w:cs="Times New Roman"/>
          <w:szCs w:val="24"/>
        </w:rPr>
        <w:t>υ χρόνου.</w:t>
      </w:r>
    </w:p>
    <w:p w14:paraId="2205DFA0"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b/>
          <w:szCs w:val="24"/>
        </w:rPr>
        <w:t>ΑΝΔΡΕΑΣ ΛΟΒΕΡΔΟΣ</w:t>
      </w:r>
      <w:r w:rsidRPr="00B44E00">
        <w:rPr>
          <w:rFonts w:eastAsia="Times New Roman" w:cs="Times New Roman"/>
          <w:b/>
          <w:szCs w:val="24"/>
        </w:rPr>
        <w:t>:</w:t>
      </w:r>
      <w:r>
        <w:rPr>
          <w:rFonts w:eastAsia="Times New Roman" w:cs="Times New Roman"/>
          <w:szCs w:val="24"/>
        </w:rPr>
        <w:t xml:space="preserve"> Ψιλά γράμματα, κύριε Πρόεδρε.</w:t>
      </w:r>
    </w:p>
    <w:p w14:paraId="2205DFA1"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sidRPr="00B44E00">
        <w:rPr>
          <w:rFonts w:eastAsia="Times New Roman" w:cs="Times New Roman"/>
          <w:b/>
          <w:szCs w:val="24"/>
        </w:rPr>
        <w:t>:</w:t>
      </w:r>
      <w:r>
        <w:rPr>
          <w:rFonts w:eastAsia="Times New Roman" w:cs="Times New Roman"/>
          <w:szCs w:val="24"/>
        </w:rPr>
        <w:t xml:space="preserve"> Εξάλλου ο κ. Αθανασίου έχει εγκαθιδρύσει και ένα άτυπο </w:t>
      </w:r>
      <w:r>
        <w:rPr>
          <w:rFonts w:eastAsia="Times New Roman" w:cs="Times New Roman"/>
          <w:szCs w:val="24"/>
          <w:lang w:val="en-GB"/>
        </w:rPr>
        <w:t>debate</w:t>
      </w:r>
      <w:r w:rsidRPr="00B44E00">
        <w:rPr>
          <w:rFonts w:eastAsia="Times New Roman" w:cs="Times New Roman"/>
          <w:szCs w:val="24"/>
        </w:rPr>
        <w:t xml:space="preserve"> </w:t>
      </w:r>
      <w:r>
        <w:rPr>
          <w:rFonts w:eastAsia="Times New Roman" w:cs="Times New Roman"/>
          <w:szCs w:val="24"/>
        </w:rPr>
        <w:t xml:space="preserve">εδώ σήμερα. </w:t>
      </w:r>
    </w:p>
    <w:p w14:paraId="2205DFA2"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b/>
          <w:szCs w:val="24"/>
        </w:rPr>
        <w:t>ΓΕΩΡΓΙΟΣ ΨΥΧΟΓΙΟΣ</w:t>
      </w:r>
      <w:r w:rsidRPr="00B44E00">
        <w:rPr>
          <w:rFonts w:eastAsia="Times New Roman" w:cs="Times New Roman"/>
          <w:b/>
          <w:szCs w:val="24"/>
        </w:rPr>
        <w:t>:</w:t>
      </w:r>
      <w:r>
        <w:rPr>
          <w:rFonts w:eastAsia="Times New Roman" w:cs="Times New Roman"/>
          <w:szCs w:val="24"/>
        </w:rPr>
        <w:t xml:space="preserve"> Κύριε Πρόεδρε, μπορώ να έχω τον λόγο, παρακαλώ; </w:t>
      </w:r>
    </w:p>
    <w:p w14:paraId="2205DFA3"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r>
        <w:rPr>
          <w:rFonts w:eastAsia="Times New Roman" w:cs="Times New Roman"/>
          <w:b/>
          <w:szCs w:val="24"/>
        </w:rPr>
        <w:t>Βαρεμένος)</w:t>
      </w:r>
      <w:r w:rsidRPr="00B44E00">
        <w:rPr>
          <w:rFonts w:eastAsia="Times New Roman" w:cs="Times New Roman"/>
          <w:b/>
          <w:szCs w:val="24"/>
        </w:rPr>
        <w:t>:</w:t>
      </w:r>
      <w:r>
        <w:rPr>
          <w:rFonts w:eastAsia="Times New Roman" w:cs="Times New Roman"/>
          <w:szCs w:val="24"/>
        </w:rPr>
        <w:t xml:space="preserve"> Πείτε μας. </w:t>
      </w:r>
    </w:p>
    <w:p w14:paraId="2205DFA4"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b/>
          <w:szCs w:val="24"/>
        </w:rPr>
        <w:t>ΓΕΩΡΓΙΟΣ ΨΥΧΟΓΙΟΣ</w:t>
      </w:r>
      <w:r w:rsidRPr="00B44E00">
        <w:rPr>
          <w:rFonts w:eastAsia="Times New Roman" w:cs="Times New Roman"/>
          <w:b/>
          <w:szCs w:val="24"/>
        </w:rPr>
        <w:t>:</w:t>
      </w:r>
      <w:r>
        <w:rPr>
          <w:rFonts w:eastAsia="Times New Roman" w:cs="Times New Roman"/>
          <w:szCs w:val="24"/>
        </w:rPr>
        <w:t xml:space="preserve"> Πρόκειται για μία επερώτηση της Νέας Δημοκρατίας, η οποία απευθύνεται σε επτά Υπουργεία. Εάν, λοιπόν, είχαν έρθει και οι επτά Υπουργοί, δεν θα υπήρχαν αυτές οι διαμαρτυρίες. Έτσι και αλλιώς, η ερώτησή σας, κύριοι </w:t>
      </w:r>
      <w:r>
        <w:rPr>
          <w:rFonts w:eastAsia="Times New Roman" w:cs="Times New Roman"/>
          <w:szCs w:val="24"/>
        </w:rPr>
        <w:t xml:space="preserve">συνάδελφοι, απευθύνεται σε επτά Υπουργεία. Θα τηρηθούν οι χρόνοι και θα προχωρήσει η διαδικασία. </w:t>
      </w:r>
    </w:p>
    <w:p w14:paraId="2205DFA5"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Να τηρηθούν, </w:t>
      </w:r>
      <w:r w:rsidRPr="00D355DE">
        <w:rPr>
          <w:rFonts w:eastAsia="Times New Roman" w:cs="Times New Roman"/>
          <w:bCs/>
          <w:shd w:val="clear" w:color="auto" w:fill="FFFFFF"/>
        </w:rPr>
        <w:t>όμως</w:t>
      </w:r>
      <w:r>
        <w:rPr>
          <w:rFonts w:eastAsia="Times New Roman" w:cs="Times New Roman"/>
          <w:szCs w:val="24"/>
        </w:rPr>
        <w:t xml:space="preserve">, οι χρόνοι. </w:t>
      </w:r>
    </w:p>
    <w:p w14:paraId="2205DFA6"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sidRPr="00B44E00">
        <w:rPr>
          <w:rFonts w:eastAsia="Times New Roman" w:cs="Times New Roman"/>
          <w:b/>
          <w:szCs w:val="24"/>
        </w:rPr>
        <w:t>:</w:t>
      </w:r>
      <w:r w:rsidRPr="00B44E00">
        <w:rPr>
          <w:rFonts w:eastAsia="Times New Roman" w:cs="Times New Roman"/>
          <w:szCs w:val="24"/>
        </w:rPr>
        <w:t xml:space="preserve"> </w:t>
      </w:r>
      <w:r>
        <w:rPr>
          <w:rFonts w:eastAsia="Times New Roman" w:cs="Times New Roman"/>
          <w:szCs w:val="24"/>
        </w:rPr>
        <w:t xml:space="preserve">Τριάντα πέντε λεπτά για </w:t>
      </w:r>
      <w:proofErr w:type="spellStart"/>
      <w:r>
        <w:rPr>
          <w:rFonts w:eastAsia="Times New Roman" w:cs="Times New Roman"/>
          <w:szCs w:val="24"/>
        </w:rPr>
        <w:t>πρωτολογία</w:t>
      </w:r>
      <w:proofErr w:type="spellEnd"/>
      <w:r>
        <w:rPr>
          <w:rFonts w:eastAsia="Times New Roman" w:cs="Times New Roman"/>
          <w:szCs w:val="24"/>
        </w:rPr>
        <w:t xml:space="preserve"> δεν προβλέπεται. </w:t>
      </w:r>
    </w:p>
    <w:p w14:paraId="2205DFA7"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w:t>
      </w:r>
      <w:r>
        <w:rPr>
          <w:rFonts w:eastAsia="Times New Roman" w:cs="Times New Roman"/>
          <w:b/>
          <w:szCs w:val="24"/>
        </w:rPr>
        <w:t>ος):</w:t>
      </w:r>
      <w:r>
        <w:rPr>
          <w:rFonts w:eastAsia="Times New Roman" w:cs="Times New Roman"/>
          <w:szCs w:val="24"/>
        </w:rPr>
        <w:t xml:space="preserve"> Με τον κίνδυνο να κουράσω τον παλαιό κοινοβουλευτικό κ. Βαρβιτσιώτη, θα ήθελα να πω </w:t>
      </w:r>
      <w:r w:rsidRPr="002B5B2E">
        <w:rPr>
          <w:rFonts w:eastAsia="Times New Roman"/>
          <w:bCs/>
          <w:shd w:val="clear" w:color="auto" w:fill="FFFFFF"/>
        </w:rPr>
        <w:t>ότι</w:t>
      </w:r>
      <w:r>
        <w:rPr>
          <w:rFonts w:eastAsia="Times New Roman" w:cs="Times New Roman"/>
          <w:szCs w:val="24"/>
        </w:rPr>
        <w:t xml:space="preserve"> εγώ δεν έχω διάθεση να καταπονήσω το Σώμα και τον κ. Βαρβιτσιώτη, αλλά θα κάθομαι να διαβάζω τώρα τις διατάξεις του Συντάγματος και του Κανονισμού της Βουλής; Αφού</w:t>
      </w:r>
      <w:r>
        <w:rPr>
          <w:rFonts w:eastAsia="Times New Roman" w:cs="Times New Roman"/>
          <w:szCs w:val="24"/>
        </w:rPr>
        <w:t xml:space="preserve"> τα ξέρετε, κύριε Βαρβιτσιώτη. Γι’ αυτό σας λέω ότι είναι αντιπαραγωγικό αυτό που κάνετε και είναι και άδικο για το Προεδρείο. Αλλά αυτό «ας το πάρει το ποτάμι». </w:t>
      </w:r>
    </w:p>
    <w:p w14:paraId="2205DFA8"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b/>
          <w:szCs w:val="24"/>
        </w:rPr>
        <w:t>ΓΕΩΡΓΙΟΣ ΜΑΥΡΩΤΑΣ</w:t>
      </w:r>
      <w:r w:rsidRPr="00B44E00">
        <w:rPr>
          <w:rFonts w:eastAsia="Times New Roman" w:cs="Times New Roman"/>
          <w:b/>
          <w:szCs w:val="24"/>
        </w:rPr>
        <w:t>:</w:t>
      </w:r>
      <w:r w:rsidRPr="00B44E00">
        <w:rPr>
          <w:rFonts w:eastAsia="Times New Roman" w:cs="Times New Roman"/>
          <w:szCs w:val="24"/>
        </w:rPr>
        <w:t xml:space="preserve"> </w:t>
      </w:r>
      <w:r>
        <w:rPr>
          <w:rFonts w:eastAsia="Times New Roman" w:cs="Times New Roman"/>
          <w:szCs w:val="24"/>
        </w:rPr>
        <w:t xml:space="preserve">Το Ποτάμι δεν παίρνει τίποτα. </w:t>
      </w:r>
    </w:p>
    <w:p w14:paraId="2205DFA9"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sidRPr="00B44E00">
        <w:rPr>
          <w:rFonts w:eastAsia="Times New Roman" w:cs="Times New Roman"/>
          <w:b/>
          <w:szCs w:val="24"/>
        </w:rPr>
        <w:t>:</w:t>
      </w:r>
      <w:r>
        <w:rPr>
          <w:rFonts w:eastAsia="Times New Roman" w:cs="Times New Roman"/>
          <w:b/>
          <w:szCs w:val="24"/>
        </w:rPr>
        <w:t xml:space="preserve"> </w:t>
      </w:r>
      <w:r w:rsidRPr="00AB6EBC">
        <w:rPr>
          <w:rFonts w:eastAsia="Times New Roman" w:cs="Times New Roman"/>
          <w:szCs w:val="24"/>
        </w:rPr>
        <w:t>Για το Ποτ</w:t>
      </w:r>
      <w:r w:rsidRPr="00AB6EBC">
        <w:rPr>
          <w:rFonts w:eastAsia="Times New Roman" w:cs="Times New Roman"/>
          <w:szCs w:val="24"/>
        </w:rPr>
        <w:t xml:space="preserve">άμι λέει ο κ. </w:t>
      </w:r>
      <w:proofErr w:type="spellStart"/>
      <w:r w:rsidRPr="00AB6EBC">
        <w:rPr>
          <w:rFonts w:eastAsia="Times New Roman" w:cs="Times New Roman"/>
          <w:szCs w:val="24"/>
        </w:rPr>
        <w:t>Μαυρωτάς</w:t>
      </w:r>
      <w:proofErr w:type="spellEnd"/>
      <w:r w:rsidRPr="00AB6EBC">
        <w:rPr>
          <w:rFonts w:eastAsia="Times New Roman" w:cs="Times New Roman"/>
          <w:szCs w:val="24"/>
        </w:rPr>
        <w:t>.</w:t>
      </w:r>
      <w:r>
        <w:rPr>
          <w:rFonts w:eastAsia="Times New Roman" w:cs="Times New Roman"/>
          <w:szCs w:val="24"/>
        </w:rPr>
        <w:t xml:space="preserve"> </w:t>
      </w:r>
    </w:p>
    <w:p w14:paraId="2205DFAA"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szCs w:val="24"/>
        </w:rPr>
        <w:lastRenderedPageBreak/>
        <w:t xml:space="preserve">Λοιπόν, να προχωρήσουμε για να πάρουν τον λόγο και οι Κοινοβουλευτικοί Εκπρόσωποι; </w:t>
      </w:r>
    </w:p>
    <w:p w14:paraId="2205DFAB"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Προχωρήστε, κύριε Πρόεδρε.</w:t>
      </w:r>
    </w:p>
    <w:p w14:paraId="2205DFAC"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Να προχωρήσω, αυτό λέω κι εγώ, με την άδειά σας. Λοιπόν, ελάτε, κ</w:t>
      </w:r>
      <w:r>
        <w:rPr>
          <w:rFonts w:eastAsia="Times New Roman" w:cs="Times New Roman"/>
          <w:szCs w:val="24"/>
        </w:rPr>
        <w:t xml:space="preserve">ύριε Υπουργέ. </w:t>
      </w:r>
    </w:p>
    <w:p w14:paraId="2205DFAD" w14:textId="77777777" w:rsidR="00F618CB" w:rsidRDefault="00733657">
      <w:pPr>
        <w:tabs>
          <w:tab w:val="left" w:pos="6677"/>
        </w:tabs>
        <w:spacing w:line="600" w:lineRule="auto"/>
        <w:ind w:firstLine="720"/>
        <w:jc w:val="both"/>
        <w:rPr>
          <w:rFonts w:eastAsia="Times New Roman" w:cs="Times New Roman"/>
          <w:szCs w:val="24"/>
          <w:highlight w:val="yellow"/>
        </w:rPr>
      </w:pPr>
      <w:r>
        <w:rPr>
          <w:rFonts w:eastAsia="Times New Roman" w:cs="Times New Roman"/>
          <w:b/>
          <w:szCs w:val="24"/>
        </w:rPr>
        <w:t>ΦΩΤΗΣ</w:t>
      </w:r>
      <w:r>
        <w:rPr>
          <w:rFonts w:eastAsia="Times New Roman" w:cs="Times New Roman"/>
          <w:b/>
          <w:szCs w:val="24"/>
        </w:rPr>
        <w:t xml:space="preserve"> ΚΟΥΒΕΛΗΣ </w:t>
      </w:r>
      <w:r w:rsidRPr="00400CDE">
        <w:rPr>
          <w:rFonts w:eastAsia="Times New Roman" w:cs="Times New Roman"/>
          <w:b/>
          <w:szCs w:val="24"/>
        </w:rPr>
        <w:t>(</w:t>
      </w:r>
      <w:r>
        <w:rPr>
          <w:rFonts w:eastAsia="Times New Roman" w:cs="Times New Roman"/>
          <w:b/>
          <w:szCs w:val="24"/>
        </w:rPr>
        <w:t>Υπουργός Ναυτιλίας και Νησιωτικής Πολιτικής</w:t>
      </w:r>
      <w:r w:rsidRPr="00400CDE">
        <w:rPr>
          <w:rFonts w:eastAsia="Times New Roman" w:cs="Times New Roman"/>
          <w:b/>
          <w:szCs w:val="24"/>
        </w:rPr>
        <w:t>)</w:t>
      </w:r>
      <w:r w:rsidRPr="00400CDE">
        <w:rPr>
          <w:rFonts w:eastAsia="Times New Roman" w:cs="Times New Roman"/>
          <w:szCs w:val="24"/>
        </w:rPr>
        <w:t>:</w:t>
      </w:r>
      <w:r>
        <w:rPr>
          <w:rFonts w:eastAsia="Times New Roman" w:cs="Times New Roman"/>
          <w:szCs w:val="24"/>
        </w:rPr>
        <w:t xml:space="preserve"> Κυρίες και κύριοι συνάδελφοι, παρακολουθώ την διελκυστίνδα αναφορικά με τον Κανονισμό της Βουλής, για το ότι ομίλησε και ένας Υπουργός, ο οποίος δεν ήταν μεταξύ των </w:t>
      </w:r>
      <w:proofErr w:type="spellStart"/>
      <w:r>
        <w:rPr>
          <w:rFonts w:eastAsia="Times New Roman" w:cs="Times New Roman"/>
          <w:szCs w:val="24"/>
        </w:rPr>
        <w:t>επικαίρως</w:t>
      </w:r>
      <w:proofErr w:type="spellEnd"/>
      <w:r>
        <w:rPr>
          <w:rFonts w:eastAsia="Times New Roman" w:cs="Times New Roman"/>
          <w:szCs w:val="24"/>
        </w:rPr>
        <w:t xml:space="preserve"> </w:t>
      </w:r>
      <w:r w:rsidRPr="002D32A5">
        <w:rPr>
          <w:rFonts w:eastAsia="Times New Roman" w:cs="Times New Roman"/>
          <w:szCs w:val="24"/>
        </w:rPr>
        <w:t>επερωτωμένων</w:t>
      </w:r>
      <w:r>
        <w:rPr>
          <w:rFonts w:eastAsia="Times New Roman" w:cs="Times New Roman"/>
          <w:szCs w:val="24"/>
        </w:rPr>
        <w:t xml:space="preserve">, ο κ. Ξανθός. </w:t>
      </w:r>
    </w:p>
    <w:p w14:paraId="2205DFAE"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szCs w:val="24"/>
        </w:rPr>
        <w:t>Έχω όμως μία απορία. Εμένα, ως Υπουργό Ναυτιλίας και Νησιωτικής Πολιτικής, χωρίς να έχω κα</w:t>
      </w:r>
      <w:r>
        <w:rPr>
          <w:rFonts w:eastAsia="Times New Roman" w:cs="Times New Roman"/>
          <w:szCs w:val="24"/>
        </w:rPr>
        <w:t>μ</w:t>
      </w:r>
      <w:r>
        <w:rPr>
          <w:rFonts w:eastAsia="Times New Roman" w:cs="Times New Roman"/>
          <w:szCs w:val="24"/>
        </w:rPr>
        <w:t xml:space="preserve">μία σχέση με το περιεχόμενο της επερωτήσεως, </w:t>
      </w:r>
      <w:r w:rsidRPr="003E2538">
        <w:rPr>
          <w:rFonts w:eastAsia="Times New Roman" w:cs="Times New Roman"/>
          <w:szCs w:val="24"/>
        </w:rPr>
        <w:t>γιατί με επερωτάτε;</w:t>
      </w:r>
      <w:r>
        <w:rPr>
          <w:rFonts w:eastAsia="Times New Roman" w:cs="Times New Roman"/>
          <w:szCs w:val="24"/>
        </w:rPr>
        <w:t xml:space="preserve"> Δεν ξέρατε -δεν θα πω όνομα- όσοι συντάξατε αυτή την επίκαιρη επερώτηση </w:t>
      </w:r>
      <w:r>
        <w:rPr>
          <w:rFonts w:eastAsia="Times New Roman" w:cs="Times New Roman"/>
          <w:szCs w:val="24"/>
        </w:rPr>
        <w:t xml:space="preserve">ότι το Υπουργείο Ναυτιλίας δεν έχει συμμετοχή με οποιονδήποτε τρόπο τόσο στη διαχείριση όσο και στην απορρόφηση </w:t>
      </w:r>
      <w:proofErr w:type="spellStart"/>
      <w:r>
        <w:rPr>
          <w:rFonts w:eastAsia="Times New Roman" w:cs="Times New Roman"/>
          <w:szCs w:val="24"/>
        </w:rPr>
        <w:t>ενωσιακών</w:t>
      </w:r>
      <w:proofErr w:type="spellEnd"/>
      <w:r>
        <w:rPr>
          <w:rFonts w:eastAsia="Times New Roman" w:cs="Times New Roman"/>
          <w:szCs w:val="24"/>
        </w:rPr>
        <w:t xml:space="preserve"> χρηματοδοτικών πόρων, που προέρχονται από το Ταμείο Ασύλου Μετανάστευσης και Ένταξης είτε από το Ταμείο Εσωτερικής Ασφάλειας, που σχετ</w:t>
      </w:r>
      <w:r>
        <w:rPr>
          <w:rFonts w:eastAsia="Times New Roman" w:cs="Times New Roman"/>
          <w:szCs w:val="24"/>
        </w:rPr>
        <w:t xml:space="preserve">ίζονται με τη διαχείριση του μεταναστευτικού προβλήματος, και ούτε έχει το Υπουργείο Ναυτιλίας χρηματοδοτήσει με </w:t>
      </w:r>
      <w:proofErr w:type="spellStart"/>
      <w:r>
        <w:rPr>
          <w:rFonts w:eastAsia="Times New Roman" w:cs="Times New Roman"/>
          <w:szCs w:val="24"/>
        </w:rPr>
        <w:t>ενωσιακούς</w:t>
      </w:r>
      <w:proofErr w:type="spellEnd"/>
      <w:r>
        <w:rPr>
          <w:rFonts w:eastAsia="Times New Roman" w:cs="Times New Roman"/>
          <w:szCs w:val="24"/>
        </w:rPr>
        <w:t xml:space="preserve"> πόρους ΜΚΟ στο πλαίσιο των αρμοδιοτήτων του;</w:t>
      </w:r>
      <w:r w:rsidRPr="0022665F">
        <w:rPr>
          <w:rFonts w:eastAsia="Times New Roman" w:cs="Times New Roman"/>
          <w:szCs w:val="24"/>
        </w:rPr>
        <w:t xml:space="preserve"> </w:t>
      </w:r>
    </w:p>
    <w:p w14:paraId="2205DFAF"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szCs w:val="24"/>
        </w:rPr>
        <w:lastRenderedPageBreak/>
        <w:t>Το ερώτημά μου, κατά συνέπεια, επειδή απουσιάζει η οποιαδήποτε αναφορά στην επίκαιρη ε</w:t>
      </w:r>
      <w:r>
        <w:rPr>
          <w:rFonts w:eastAsia="Times New Roman" w:cs="Times New Roman"/>
          <w:szCs w:val="24"/>
        </w:rPr>
        <w:t>περώτησή σας…</w:t>
      </w:r>
    </w:p>
    <w:p w14:paraId="2205DFB0"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ΣΟΦΙΑ ΒΟΥΛΤΕΨΗ</w:t>
      </w:r>
      <w:r w:rsidRPr="00400CDE">
        <w:rPr>
          <w:rFonts w:eastAsia="Times New Roman" w:cs="Times New Roman"/>
          <w:b/>
          <w:szCs w:val="24"/>
        </w:rPr>
        <w:t>:</w:t>
      </w:r>
      <w:r>
        <w:rPr>
          <w:rFonts w:eastAsia="Times New Roman" w:cs="Times New Roman"/>
          <w:szCs w:val="24"/>
        </w:rPr>
        <w:t xml:space="preserve"> Δεν τα ξέρετε καλά. Εδώ στο έγγραφο λέει άλλα. Το 14% παίρνετε. </w:t>
      </w:r>
    </w:p>
    <w:p w14:paraId="2205DFB1"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b/>
          <w:szCs w:val="24"/>
        </w:rPr>
        <w:t>ΦΩΤΗΣ</w:t>
      </w:r>
      <w:r>
        <w:rPr>
          <w:rFonts w:eastAsia="Times New Roman" w:cs="Times New Roman"/>
          <w:b/>
          <w:szCs w:val="24"/>
        </w:rPr>
        <w:t xml:space="preserve"> ΚΟΥΒΕΛΗΣ </w:t>
      </w:r>
      <w:r w:rsidRPr="00400CDE">
        <w:rPr>
          <w:rFonts w:eastAsia="Times New Roman" w:cs="Times New Roman"/>
          <w:b/>
          <w:szCs w:val="24"/>
        </w:rPr>
        <w:t>(</w:t>
      </w:r>
      <w:r>
        <w:rPr>
          <w:rFonts w:eastAsia="Times New Roman" w:cs="Times New Roman"/>
          <w:b/>
          <w:szCs w:val="24"/>
        </w:rPr>
        <w:t>Υπουργός Ναυτιλίας και Νησιωτικής Πολιτικής</w:t>
      </w:r>
      <w:r w:rsidRPr="00400CDE">
        <w:rPr>
          <w:rFonts w:eastAsia="Times New Roman" w:cs="Times New Roman"/>
          <w:b/>
          <w:szCs w:val="24"/>
        </w:rPr>
        <w:t>)</w:t>
      </w:r>
      <w:r w:rsidRPr="00400CDE">
        <w:rPr>
          <w:rFonts w:eastAsia="Times New Roman" w:cs="Times New Roman"/>
          <w:szCs w:val="24"/>
        </w:rPr>
        <w:t>:</w:t>
      </w:r>
      <w:r>
        <w:rPr>
          <w:rFonts w:eastAsia="Times New Roman" w:cs="Times New Roman"/>
          <w:szCs w:val="24"/>
        </w:rPr>
        <w:t xml:space="preserve"> Εγώ, κυρία </w:t>
      </w:r>
      <w:proofErr w:type="spellStart"/>
      <w:r>
        <w:rPr>
          <w:rFonts w:eastAsia="Times New Roman" w:cs="Times New Roman"/>
          <w:szCs w:val="24"/>
        </w:rPr>
        <w:t>Βούλτεψη</w:t>
      </w:r>
      <w:proofErr w:type="spellEnd"/>
      <w:r>
        <w:rPr>
          <w:rFonts w:eastAsia="Times New Roman" w:cs="Times New Roman"/>
          <w:szCs w:val="24"/>
        </w:rPr>
        <w:t xml:space="preserve">, διεκδικώ να μη σας διακόψω ποτέ. Μη με διακόπτετε. Δεν θα σας διακόψω ποτέ. </w:t>
      </w:r>
    </w:p>
    <w:p w14:paraId="2205DFB2"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Σ</w:t>
      </w:r>
      <w:r>
        <w:rPr>
          <w:rFonts w:eastAsia="Times New Roman" w:cs="Times New Roman"/>
          <w:b/>
          <w:szCs w:val="24"/>
        </w:rPr>
        <w:t>ΟΦΙΑ ΒΟΥΛΤΕΨΗ</w:t>
      </w:r>
      <w:r w:rsidRPr="00400CDE">
        <w:rPr>
          <w:rFonts w:eastAsia="Times New Roman" w:cs="Times New Roman"/>
          <w:b/>
          <w:szCs w:val="24"/>
        </w:rPr>
        <w:t>:</w:t>
      </w:r>
      <w:r>
        <w:rPr>
          <w:rFonts w:eastAsia="Times New Roman" w:cs="Times New Roman"/>
          <w:szCs w:val="24"/>
        </w:rPr>
        <w:t xml:space="preserve"> Τώρα μιλάτε εσείς και δεν ακούγομαι εγώ. Λέτε ψέματα. </w:t>
      </w:r>
    </w:p>
    <w:p w14:paraId="2205DFB3"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b/>
          <w:szCs w:val="24"/>
        </w:rPr>
        <w:t>ΦΩΤΗΣ</w:t>
      </w:r>
      <w:r>
        <w:rPr>
          <w:rFonts w:eastAsia="Times New Roman" w:cs="Times New Roman"/>
          <w:b/>
          <w:szCs w:val="24"/>
        </w:rPr>
        <w:t xml:space="preserve"> ΚΟΥΒΕΛΗΣ </w:t>
      </w:r>
      <w:r w:rsidRPr="00400CDE">
        <w:rPr>
          <w:rFonts w:eastAsia="Times New Roman" w:cs="Times New Roman"/>
          <w:b/>
          <w:szCs w:val="24"/>
        </w:rPr>
        <w:t>(</w:t>
      </w:r>
      <w:r>
        <w:rPr>
          <w:rFonts w:eastAsia="Times New Roman" w:cs="Times New Roman"/>
          <w:b/>
          <w:szCs w:val="24"/>
        </w:rPr>
        <w:t>Υπουργός Ναυτιλίας και Νησιωτικής Πολιτικής</w:t>
      </w:r>
      <w:r w:rsidRPr="00400CDE">
        <w:rPr>
          <w:rFonts w:eastAsia="Times New Roman" w:cs="Times New Roman"/>
          <w:b/>
          <w:szCs w:val="24"/>
        </w:rPr>
        <w:t>)</w:t>
      </w:r>
      <w:r w:rsidRPr="00400CDE">
        <w:rPr>
          <w:rFonts w:eastAsia="Times New Roman" w:cs="Times New Roman"/>
          <w:szCs w:val="24"/>
        </w:rPr>
        <w:t>:</w:t>
      </w:r>
      <w:r>
        <w:rPr>
          <w:rFonts w:eastAsia="Times New Roman" w:cs="Times New Roman"/>
          <w:szCs w:val="24"/>
        </w:rPr>
        <w:t xml:space="preserve"> Κοιτάξτε, κυρία </w:t>
      </w:r>
      <w:proofErr w:type="spellStart"/>
      <w:r>
        <w:rPr>
          <w:rFonts w:eastAsia="Times New Roman" w:cs="Times New Roman"/>
          <w:szCs w:val="24"/>
        </w:rPr>
        <w:t>Βούλτεψη</w:t>
      </w:r>
      <w:proofErr w:type="spellEnd"/>
      <w:r>
        <w:rPr>
          <w:rFonts w:eastAsia="Times New Roman" w:cs="Times New Roman"/>
          <w:szCs w:val="24"/>
        </w:rPr>
        <w:t xml:space="preserve">, δεν θα παρακολουθήσω την δεοντολογία σας για το ποιος λέει ψέματα. Αυτό που είπατε αντιστοιχεί σε </w:t>
      </w:r>
      <w:r>
        <w:rPr>
          <w:rFonts w:eastAsia="Times New Roman" w:cs="Times New Roman"/>
          <w:szCs w:val="24"/>
        </w:rPr>
        <w:t xml:space="preserve">εσάς, όχι σε εμένα. </w:t>
      </w:r>
    </w:p>
    <w:p w14:paraId="2205DFB4"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ΣΟΦΙΑ ΒΟΥΛΤΕΨΗ</w:t>
      </w:r>
      <w:r w:rsidRPr="00400CDE">
        <w:rPr>
          <w:rFonts w:eastAsia="Times New Roman" w:cs="Times New Roman"/>
          <w:b/>
          <w:szCs w:val="24"/>
        </w:rPr>
        <w:t>:</w:t>
      </w:r>
      <w:r>
        <w:rPr>
          <w:rFonts w:eastAsia="Times New Roman" w:cs="Times New Roman"/>
          <w:szCs w:val="24"/>
        </w:rPr>
        <w:t xml:space="preserve"> Λέτε ψέματα. Θα το δούμε μετά. </w:t>
      </w:r>
    </w:p>
    <w:p w14:paraId="2205DFB5"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b/>
          <w:szCs w:val="24"/>
        </w:rPr>
        <w:t>ΦΩΤΗΣ</w:t>
      </w:r>
      <w:r>
        <w:rPr>
          <w:rFonts w:eastAsia="Times New Roman" w:cs="Times New Roman"/>
          <w:b/>
          <w:szCs w:val="24"/>
        </w:rPr>
        <w:t xml:space="preserve"> ΚΟΥΒΕΛΗΣ </w:t>
      </w:r>
      <w:r w:rsidRPr="00400CDE">
        <w:rPr>
          <w:rFonts w:eastAsia="Times New Roman" w:cs="Times New Roman"/>
          <w:b/>
          <w:szCs w:val="24"/>
        </w:rPr>
        <w:t>(</w:t>
      </w:r>
      <w:r>
        <w:rPr>
          <w:rFonts w:eastAsia="Times New Roman" w:cs="Times New Roman"/>
          <w:b/>
          <w:szCs w:val="24"/>
        </w:rPr>
        <w:t>Υπουργός Ναυτιλίας και Νησιωτικής Πολιτικής</w:t>
      </w:r>
      <w:r w:rsidRPr="00400CDE">
        <w:rPr>
          <w:rFonts w:eastAsia="Times New Roman" w:cs="Times New Roman"/>
          <w:b/>
          <w:szCs w:val="24"/>
        </w:rPr>
        <w:t>)</w:t>
      </w:r>
      <w:r w:rsidRPr="00400CDE">
        <w:rPr>
          <w:rFonts w:eastAsia="Times New Roman" w:cs="Times New Roman"/>
          <w:szCs w:val="24"/>
        </w:rPr>
        <w:t>:</w:t>
      </w:r>
      <w:r>
        <w:rPr>
          <w:rFonts w:eastAsia="Times New Roman" w:cs="Times New Roman"/>
          <w:szCs w:val="24"/>
        </w:rPr>
        <w:t xml:space="preserve"> Επομένως, εμένα γιατί με επερωτάτε; Να σας πω γιατί με επερωτάτε, γιατί επερωτάτε τον Υπουργό Ναυτιλίας. Διότι θέλετε να γενι</w:t>
      </w:r>
      <w:r>
        <w:rPr>
          <w:rFonts w:eastAsia="Times New Roman" w:cs="Times New Roman"/>
          <w:szCs w:val="24"/>
        </w:rPr>
        <w:t xml:space="preserve">κεύσετε μία κατάσταση </w:t>
      </w:r>
      <w:r w:rsidRPr="00F331DF">
        <w:rPr>
          <w:rFonts w:eastAsia="Times New Roman"/>
          <w:bCs/>
        </w:rPr>
        <w:t>και</w:t>
      </w:r>
      <w:r>
        <w:rPr>
          <w:rFonts w:eastAsia="Times New Roman" w:cs="Times New Roman"/>
          <w:szCs w:val="24"/>
        </w:rPr>
        <w:t xml:space="preserve"> να επενδύσετε όπως πιστεύετε αντιπολιτευτικά σε ένα ευαίσθητο, σύνθετο, πολύπλοκο πρόβλημα, το οποίο δεν απασχολεί μόνο την Ελλάδα, </w:t>
      </w:r>
      <w:r w:rsidRPr="00A37EC3">
        <w:rPr>
          <w:rFonts w:eastAsia="Times New Roman" w:cs="Times New Roman"/>
        </w:rPr>
        <w:t>αλλά</w:t>
      </w:r>
      <w:r>
        <w:rPr>
          <w:rFonts w:eastAsia="Times New Roman" w:cs="Times New Roman"/>
          <w:szCs w:val="24"/>
        </w:rPr>
        <w:t xml:space="preserve"> απασχολεί ολόκληρη την Ευρώπη και την παγκόσμια κοινότητα. </w:t>
      </w:r>
    </w:p>
    <w:p w14:paraId="2205DFB6"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szCs w:val="24"/>
        </w:rPr>
        <w:lastRenderedPageBreak/>
        <w:t>Και επιτέλους, πείτε πάρα πολύ καθαρά: Θέλετε την πολιτική που ασκεί η Κυβέρνηση για τους μετανάστες και τους πρόσφυγες ή επιλέγετε την πολιτική για το μεταναστευτικό και το προσφυγικό που ακολουθούν άλλες χώρες, ο κάθετος ανατολικός άξονας της Ευρώπης, οι</w:t>
      </w:r>
      <w:r>
        <w:rPr>
          <w:rFonts w:eastAsia="Times New Roman" w:cs="Times New Roman"/>
          <w:szCs w:val="24"/>
        </w:rPr>
        <w:t xml:space="preserve"> χώρες του </w:t>
      </w:r>
      <w:proofErr w:type="spellStart"/>
      <w:r>
        <w:rPr>
          <w:rFonts w:eastAsia="Times New Roman" w:cs="Times New Roman"/>
          <w:szCs w:val="24"/>
        </w:rPr>
        <w:t>Βίσεγκραντ</w:t>
      </w:r>
      <w:proofErr w:type="spellEnd"/>
      <w:r>
        <w:rPr>
          <w:rFonts w:eastAsia="Times New Roman" w:cs="Times New Roman"/>
          <w:szCs w:val="24"/>
        </w:rPr>
        <w:t xml:space="preserve"> και όχι μόνο; </w:t>
      </w:r>
    </w:p>
    <w:p w14:paraId="2205DFB7"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Πείτε πάρα πολύ καθαρά. Γιατί επερωτάτε το Υπουργείο Ναυτιλίας; Θέλετε να δώσει εντολή η Κυβέρνηση διά του αρμοδίου Υπουργού «Βυθίστε αυτούς που έρχονται μέσα στα χωρικά μας ύδατα.»; Ή θέλετε να τους λέμε αυτό το οποίο </w:t>
      </w:r>
      <w:r>
        <w:rPr>
          <w:rFonts w:eastAsia="Times New Roman" w:cs="Times New Roman"/>
          <w:szCs w:val="24"/>
        </w:rPr>
        <w:t>κάνουν με εξαιρετική συνέπεια και υψηλό φρόνημα και με προσήλωση στο ανθρωπιστικό τους καθήκον, να σώζουν ανθρώπους, να μην τους αφήνουν να πνιγούν;</w:t>
      </w:r>
    </w:p>
    <w:p w14:paraId="2205DFB8" w14:textId="77777777" w:rsidR="00F618CB" w:rsidRDefault="00733657">
      <w:pPr>
        <w:tabs>
          <w:tab w:val="left" w:pos="6677"/>
        </w:tabs>
        <w:spacing w:line="600" w:lineRule="auto"/>
        <w:ind w:firstLine="720"/>
        <w:jc w:val="both"/>
        <w:rPr>
          <w:rFonts w:eastAsia="Times New Roman"/>
          <w:szCs w:val="24"/>
        </w:rPr>
      </w:pPr>
      <w:r>
        <w:rPr>
          <w:rFonts w:eastAsia="Times New Roman"/>
          <w:szCs w:val="24"/>
        </w:rPr>
        <w:t>Και δεν είδα να έχετε την οποιαδήποτε αιτίαση αναφορικά με πλημμέλειες, με παραλείψεις, με αβλεψίες ούτε το</w:t>
      </w:r>
      <w:r>
        <w:rPr>
          <w:rFonts w:eastAsia="Times New Roman"/>
          <w:szCs w:val="24"/>
        </w:rPr>
        <w:t xml:space="preserve">υ Λιμενικού ούτε της Ελληνικής Ακτοφυλακής, που </w:t>
      </w:r>
      <w:proofErr w:type="spellStart"/>
      <w:r>
        <w:rPr>
          <w:rFonts w:eastAsia="Times New Roman"/>
          <w:szCs w:val="24"/>
        </w:rPr>
        <w:t>φυλάττει</w:t>
      </w:r>
      <w:proofErr w:type="spellEnd"/>
      <w:r>
        <w:rPr>
          <w:rFonts w:eastAsia="Times New Roman"/>
          <w:szCs w:val="24"/>
        </w:rPr>
        <w:t xml:space="preserve"> σύνορα και που, βεβαίως, δεν αφήνει να πεθάνουν, όσους μπορεί να μην αφήνει, μέσα στα νερά του Αιγαίου. Παρ’ όλα αυτά, επερωτάται το Υπουργείο.</w:t>
      </w:r>
    </w:p>
    <w:p w14:paraId="2205DFB9"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t>Δεν αντιλαμβάνεστε, κύριοι συνάδελφοι, -και θα το βρείτ</w:t>
      </w:r>
      <w:r>
        <w:rPr>
          <w:rFonts w:eastAsia="Times New Roman"/>
          <w:szCs w:val="24"/>
        </w:rPr>
        <w:t>ε μπροστά σας οποτεδήποτε, θα το βρείτε μπροστά σας, ακούστε με- ότι δεν υπάρχει άλλη μεταναστευτική και προσφυγική πολιτική από αυτήν που ακολουθεί η χώρα μας; Είτε είναι αυτή η Κυβέρνηση είτε θα ήταν κάποια άλλη, αυτήν την πολιτική θα έπρεπε να ασκεί, δι</w:t>
      </w:r>
      <w:r>
        <w:rPr>
          <w:rFonts w:eastAsia="Times New Roman"/>
          <w:szCs w:val="24"/>
        </w:rPr>
        <w:t xml:space="preserve">ότι </w:t>
      </w:r>
      <w:r>
        <w:rPr>
          <w:rFonts w:eastAsia="Times New Roman"/>
          <w:szCs w:val="24"/>
        </w:rPr>
        <w:lastRenderedPageBreak/>
        <w:t xml:space="preserve">η άλλη πολιτική σημαίνει τείχη, σημαίνει συρματοπλέγματα, σημαίνει δια της παραλείψεως συμμετοχή και σύμπραξη στον θάνατο πολλών ανθρώπων, που μέσα στην απελπισία τους δεν έρχονται για διακοπές στην Ελλάδα ή δεν έρχονται να κάνουν </w:t>
      </w:r>
      <w:proofErr w:type="spellStart"/>
      <w:r>
        <w:rPr>
          <w:rFonts w:eastAsia="Times New Roman"/>
          <w:szCs w:val="24"/>
          <w:lang w:val="en-US"/>
        </w:rPr>
        <w:t>vacances</w:t>
      </w:r>
      <w:proofErr w:type="spellEnd"/>
      <w:r w:rsidRPr="00EB4E59">
        <w:rPr>
          <w:rFonts w:eastAsia="Times New Roman"/>
          <w:szCs w:val="24"/>
        </w:rPr>
        <w:t xml:space="preserve"> </w:t>
      </w:r>
      <w:r>
        <w:rPr>
          <w:rFonts w:eastAsia="Times New Roman"/>
          <w:szCs w:val="24"/>
        </w:rPr>
        <w:t>στις άλλες ε</w:t>
      </w:r>
      <w:r>
        <w:rPr>
          <w:rFonts w:eastAsia="Times New Roman"/>
          <w:szCs w:val="24"/>
        </w:rPr>
        <w:t>υρωπαϊκές χώρες, αλλά έρχονται να διεκδικήσουν το δικαίωμα στη ζωή των δικών τους, των οικογενειών τους, των παιδιών τους. Τι άλλο μπορεί να κάνει η Κυβέρνηση από αυτό που κάνει;</w:t>
      </w:r>
    </w:p>
    <w:p w14:paraId="2205DFBA"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t xml:space="preserve">Σας είπε ο κ. Βίτσας λίγο προηγουμένως, ο αρμόδιος Υπουργός, ότι φροντίζουμε </w:t>
      </w:r>
      <w:r>
        <w:rPr>
          <w:rFonts w:eastAsia="Times New Roman"/>
          <w:szCs w:val="24"/>
        </w:rPr>
        <w:t>να έλθουν μετανάστες, πρόσφυγες, όσους μπορούμε να φέρουμε στην ενδοχώρα.</w:t>
      </w:r>
    </w:p>
    <w:p w14:paraId="2205DFBB"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t>Κύριοι συνάδελφοι, θυμηθείτε ότι όταν ο αριθμός των μετακινουμένων από τα νησιά προς την ενδοχώρα θα αυξηθεί, και πάλι θα είστε εδώ για να επενδύετε ότι είναι πολλοί στην ενδοχώρα κα</w:t>
      </w:r>
      <w:r>
        <w:rPr>
          <w:rFonts w:eastAsia="Times New Roman"/>
          <w:szCs w:val="24"/>
        </w:rPr>
        <w:t>ι ότι βλάπτουν την ενδοχώρα και ταράσσουν τη ζωή της ενδοχώρας.</w:t>
      </w:r>
    </w:p>
    <w:p w14:paraId="2205DFBC" w14:textId="77777777" w:rsidR="00F618CB" w:rsidRDefault="00733657">
      <w:pPr>
        <w:tabs>
          <w:tab w:val="left" w:pos="2940"/>
        </w:tabs>
        <w:spacing w:line="600" w:lineRule="auto"/>
        <w:ind w:firstLine="720"/>
        <w:jc w:val="both"/>
        <w:rPr>
          <w:rFonts w:eastAsia="Times New Roman"/>
          <w:szCs w:val="24"/>
        </w:rPr>
      </w:pPr>
      <w:proofErr w:type="spellStart"/>
      <w:r>
        <w:rPr>
          <w:rFonts w:eastAsia="Times New Roman"/>
          <w:szCs w:val="24"/>
        </w:rPr>
        <w:t>Εξίμισι</w:t>
      </w:r>
      <w:proofErr w:type="spellEnd"/>
      <w:r>
        <w:rPr>
          <w:rFonts w:eastAsia="Times New Roman"/>
          <w:szCs w:val="24"/>
        </w:rPr>
        <w:t xml:space="preserve">-επτά μήνες εγώ χειρίστηκα από τη θέση του Αναπληρωτή Υπουργού Άμυνας αυτό το θέμα. Ποιος σας είπε ότι είναι χωρίς προβλήματα; </w:t>
      </w:r>
    </w:p>
    <w:p w14:paraId="2205DFBD"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t>Να μιλήσω, κύριε Αθανασίου, για παράδειγμα, για το ζήτημα</w:t>
      </w:r>
      <w:r>
        <w:rPr>
          <w:rFonts w:eastAsia="Times New Roman"/>
          <w:szCs w:val="24"/>
        </w:rPr>
        <w:t xml:space="preserve"> της Λέσβου, για το αποχετευτικό. Και ο λόγος για να είναι αποτελεσματικός, πρέπει να είναι και ειλικρινής. Δεν θυμάστε ότι </w:t>
      </w:r>
      <w:proofErr w:type="spellStart"/>
      <w:r>
        <w:rPr>
          <w:rFonts w:eastAsia="Times New Roman"/>
          <w:szCs w:val="24"/>
        </w:rPr>
        <w:t>απεκρούετο</w:t>
      </w:r>
      <w:proofErr w:type="spellEnd"/>
      <w:r>
        <w:rPr>
          <w:rFonts w:eastAsia="Times New Roman"/>
          <w:szCs w:val="24"/>
        </w:rPr>
        <w:t xml:space="preserve"> η εκτέλεση του έργου αυτού από την Τοπική </w:t>
      </w:r>
      <w:r>
        <w:rPr>
          <w:rFonts w:eastAsia="Times New Roman"/>
          <w:szCs w:val="24"/>
        </w:rPr>
        <w:lastRenderedPageBreak/>
        <w:t>Αυτοδιοίκηση, διότι -</w:t>
      </w:r>
      <w:proofErr w:type="spellStart"/>
      <w:r>
        <w:rPr>
          <w:rFonts w:eastAsia="Times New Roman"/>
          <w:szCs w:val="24"/>
        </w:rPr>
        <w:t>άκουσον</w:t>
      </w:r>
      <w:proofErr w:type="spellEnd"/>
      <w:r>
        <w:rPr>
          <w:rFonts w:eastAsia="Times New Roman"/>
          <w:szCs w:val="24"/>
        </w:rPr>
        <w:t xml:space="preserve">, </w:t>
      </w:r>
      <w:proofErr w:type="spellStart"/>
      <w:r>
        <w:rPr>
          <w:rFonts w:eastAsia="Times New Roman"/>
          <w:szCs w:val="24"/>
        </w:rPr>
        <w:t>άκουσον</w:t>
      </w:r>
      <w:proofErr w:type="spellEnd"/>
      <w:r>
        <w:rPr>
          <w:rFonts w:eastAsia="Times New Roman"/>
          <w:szCs w:val="24"/>
        </w:rPr>
        <w:t>!- εάν γίνει το αποχετευτικό, σημαίνει μόν</w:t>
      </w:r>
      <w:r>
        <w:rPr>
          <w:rFonts w:eastAsia="Times New Roman"/>
          <w:szCs w:val="24"/>
        </w:rPr>
        <w:t xml:space="preserve">ιμη εγκατάσταση των προσφύγων στην περιοχή; Και </w:t>
      </w:r>
      <w:proofErr w:type="spellStart"/>
      <w:r>
        <w:rPr>
          <w:rFonts w:eastAsia="Times New Roman"/>
          <w:szCs w:val="24"/>
        </w:rPr>
        <w:t>επείσθησαν</w:t>
      </w:r>
      <w:proofErr w:type="spellEnd"/>
      <w:r>
        <w:rPr>
          <w:rFonts w:eastAsia="Times New Roman"/>
          <w:szCs w:val="24"/>
        </w:rPr>
        <w:t xml:space="preserve"> κάποια στιγμή ότι όταν θα αποχωρήσουν οι πρόσφυγες από τη Λέσβο, αυτό το σημαντικό αποχετευτικό έργο, το οποίο εκτελεί η ΜΟΜΚΑ, η παλιά ΜΟΜΑ, θα μείνει προς όφελος του νησιού.</w:t>
      </w:r>
    </w:p>
    <w:p w14:paraId="2205DFBE" w14:textId="77777777" w:rsidR="00F618CB" w:rsidRDefault="00733657">
      <w:pPr>
        <w:tabs>
          <w:tab w:val="left" w:pos="2940"/>
        </w:tabs>
        <w:spacing w:line="600" w:lineRule="auto"/>
        <w:ind w:firstLine="720"/>
        <w:jc w:val="both"/>
        <w:rPr>
          <w:rFonts w:eastAsia="Times New Roman"/>
          <w:szCs w:val="24"/>
        </w:rPr>
      </w:pPr>
      <w:r w:rsidRPr="008D29D3">
        <w:rPr>
          <w:rFonts w:eastAsia="Times New Roman"/>
          <w:b/>
          <w:szCs w:val="24"/>
        </w:rPr>
        <w:t>ΧΑΡΑΛΑΜΠΟΣ ΑΘΑΝΑΣΙΟΥ:</w:t>
      </w:r>
      <w:r w:rsidRPr="008D29D3">
        <w:rPr>
          <w:rFonts w:eastAsia="Times New Roman"/>
          <w:b/>
          <w:szCs w:val="24"/>
        </w:rPr>
        <w:t xml:space="preserve"> </w:t>
      </w:r>
      <w:r>
        <w:rPr>
          <w:rFonts w:eastAsia="Times New Roman"/>
          <w:szCs w:val="24"/>
        </w:rPr>
        <w:t>Είναι θέμα νομοθετήματος, κύριε Υπουργέ.</w:t>
      </w:r>
    </w:p>
    <w:p w14:paraId="2205DFBF" w14:textId="77777777" w:rsidR="00F618CB" w:rsidRDefault="00733657">
      <w:pPr>
        <w:tabs>
          <w:tab w:val="left" w:pos="2940"/>
        </w:tabs>
        <w:spacing w:line="600" w:lineRule="auto"/>
        <w:ind w:firstLine="720"/>
        <w:jc w:val="both"/>
        <w:rPr>
          <w:rFonts w:eastAsia="Times New Roman"/>
          <w:szCs w:val="24"/>
        </w:rPr>
      </w:pPr>
      <w:r w:rsidRPr="008B4E20">
        <w:rPr>
          <w:rFonts w:eastAsia="Times New Roman"/>
          <w:b/>
          <w:szCs w:val="24"/>
        </w:rPr>
        <w:t>ΦΩΤΗΣ ΚΟΥΒΕΛΗΣ (Υπουργός Ναυτιλίας και Νησιωτικής Πολιτικής):</w:t>
      </w:r>
      <w:r>
        <w:rPr>
          <w:rFonts w:eastAsia="Times New Roman"/>
          <w:szCs w:val="24"/>
        </w:rPr>
        <w:t xml:space="preserve"> Κύριε Αθανασίου, αν θέλετε να εγκλωβίσετε την άποψή σας στο αν υπάρχει ή δεν υπάρχει νομοθέτημα, καταλαβαίνετε διαφορετικά από αυτό που διεκδικώ να σας </w:t>
      </w:r>
      <w:r>
        <w:rPr>
          <w:rFonts w:eastAsia="Times New Roman"/>
          <w:szCs w:val="24"/>
        </w:rPr>
        <w:t>πείσω να καταλάβετε και είμαι βέβαιος ότι το καταλαβαίνετε. Και το καταλαβαίνετε, διότι ευχαρίστως πληροφορήθηκα ότι ήσασταν βαθύτατα τεθλιμμένος όταν έγινε η κηδεία αυτού του ήρωα, του Κυριάκου Παπαδόπουλου, του λιμενικού που έσωζε ζωές.</w:t>
      </w:r>
    </w:p>
    <w:p w14:paraId="2205DFC0"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t>Θέλω να πω ότι δε</w:t>
      </w:r>
      <w:r>
        <w:rPr>
          <w:rFonts w:eastAsia="Times New Roman"/>
          <w:szCs w:val="24"/>
        </w:rPr>
        <w:t>ν μπορούμε να είμαστε δίγλωσσοι. Δεν μπορούμε, από τη μεριά, να στάζουμε δάκρυα όταν φεύγουν κάποιοι άνθρωποι από τη ζωή και όταν, από την άλλη, λέμε ή αφήνουμε να εννοηθεί -και αυτό είναι το πιο επικίνδυνο- ότι δεν κάνει καλά τη δουλειά του το Λιμενικό κα</w:t>
      </w:r>
      <w:r>
        <w:rPr>
          <w:rFonts w:eastAsia="Times New Roman"/>
          <w:szCs w:val="24"/>
        </w:rPr>
        <w:t>ι η Ακτοφυλακή.</w:t>
      </w:r>
    </w:p>
    <w:p w14:paraId="2205DFC1"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lastRenderedPageBreak/>
        <w:t>Μάλιστα, κυρίες και κύριοι συνάδελφοι, έχω τη χαρά όσο και την τιμή ως Υπουργός Ναυτιλίας –τώρα, δεν είμαι μεγάλο χρονικό διάστημα, δεν έχουν συμπληρωθεί δύο μήνες- να εισπράττω για το Λιμενικό και την Ελληνική Ακτοφυλακή συγχαρητήρια από τ</w:t>
      </w:r>
      <w:r>
        <w:rPr>
          <w:rFonts w:eastAsia="Times New Roman"/>
          <w:szCs w:val="24"/>
        </w:rPr>
        <w:t>ην Ευρώπη και ολόκληρο τον κόσμο και περαιτέρω.</w:t>
      </w:r>
    </w:p>
    <w:p w14:paraId="2205DFC2"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t xml:space="preserve">Εγώ σας είπα ότι ήμουν περίπου </w:t>
      </w:r>
      <w:proofErr w:type="spellStart"/>
      <w:r>
        <w:rPr>
          <w:rFonts w:eastAsia="Times New Roman"/>
          <w:szCs w:val="24"/>
        </w:rPr>
        <w:t>εξίμισι</w:t>
      </w:r>
      <w:proofErr w:type="spellEnd"/>
      <w:r>
        <w:rPr>
          <w:rFonts w:eastAsia="Times New Roman"/>
          <w:szCs w:val="24"/>
        </w:rPr>
        <w:t xml:space="preserve">-επτά μήνες στο Υπουργείο και, πράγματι, στη διάρκεια της θητείας μου -μάλιστα λίγες μέρες πριν φύγω από το Υπουργείο και αναλάβω το Υπουργείο Ναυτιλίας- εμφανίστηκε και </w:t>
      </w:r>
      <w:r>
        <w:rPr>
          <w:rFonts w:eastAsia="Times New Roman"/>
          <w:szCs w:val="24"/>
        </w:rPr>
        <w:t xml:space="preserve">έγινε εξαιρετικά δεκτή από τις αρμόδιες υπηρεσίες και από τον αρμόδιο Υπουργό και Αναπληρωτή Υπουργό η Ευρωπαϊκή Υπηρεσία Καταπολέμησης της Απάτης, η </w:t>
      </w:r>
      <w:r>
        <w:rPr>
          <w:rFonts w:eastAsia="Times New Roman"/>
          <w:szCs w:val="24"/>
          <w:lang w:val="en-US"/>
        </w:rPr>
        <w:t>OLAF</w:t>
      </w:r>
      <w:r>
        <w:rPr>
          <w:rFonts w:eastAsia="Times New Roman"/>
          <w:szCs w:val="24"/>
        </w:rPr>
        <w:t>.</w:t>
      </w:r>
    </w:p>
    <w:p w14:paraId="2205DFC3"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t>Ξέρετε γιατί ζήτησε να κάνει έλεγχο; Και, βεβαίως, είπα μετά χαράς. Διότι υπήρξαν –λέει- δύο ανώνυμε</w:t>
      </w:r>
      <w:r>
        <w:rPr>
          <w:rFonts w:eastAsia="Times New Roman"/>
          <w:szCs w:val="24"/>
        </w:rPr>
        <w:t>ς καταγγελίες και έπρεπε να ελεγχθούν τα διαχειριστικά ζητήματα των σχετικών κονδυλίων. Έμειναν τρεις ημέρες και ξέρετε τι ζήτησαν προτού φύγουν και αποχωρήσουν; Να δουν τον Αναπληρωτή Υπουργό και να τον συγχαρούν για την ακεραιότητα της διαχείρισης, να έλ</w:t>
      </w:r>
      <w:r>
        <w:rPr>
          <w:rFonts w:eastAsia="Times New Roman"/>
          <w:szCs w:val="24"/>
        </w:rPr>
        <w:t xml:space="preserve">θουν στο γραφείο μου και να πουν ότι δεν βρήκαν έλλειμμα ούτε ένα </w:t>
      </w:r>
      <w:proofErr w:type="spellStart"/>
      <w:r>
        <w:rPr>
          <w:rFonts w:eastAsia="Times New Roman"/>
          <w:szCs w:val="24"/>
        </w:rPr>
        <w:t>σεντ</w:t>
      </w:r>
      <w:proofErr w:type="spellEnd"/>
      <w:r>
        <w:rPr>
          <w:rFonts w:eastAsia="Times New Roman"/>
          <w:szCs w:val="24"/>
        </w:rPr>
        <w:t>.</w:t>
      </w:r>
    </w:p>
    <w:p w14:paraId="2205DFC4"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Γιατί τα υποτιμάτε αυτά; Με όλες τις δυσκολίες που υπάρχουν, με όλα τα ζητήματα που ανακύπτουν, είναι εύκολη η διαχείριση αυτών των δεκάδων χιλιάδων </w:t>
      </w:r>
      <w:r>
        <w:rPr>
          <w:rFonts w:eastAsia="Times New Roman" w:cs="Times New Roman"/>
          <w:szCs w:val="24"/>
        </w:rPr>
        <w:lastRenderedPageBreak/>
        <w:t>ανθρώπων, ανθρωπίνων ψυχών; Είναι ε</w:t>
      </w:r>
      <w:r>
        <w:rPr>
          <w:rFonts w:eastAsia="Times New Roman" w:cs="Times New Roman"/>
          <w:szCs w:val="24"/>
        </w:rPr>
        <w:t>ύκολη η διαχείριση; Και βεβαίως, θα υπάρξουν και μεταξύ τους φιλονικίες και αψιμαχίες. Και κάποτε αυτές οι αψιμαχίες μπορεί να έχουν και το στοιχείο μιας βίαιης συμπεριφοράς. Αυτό μπορεί να οδηγήσει την Αντιπολίτευση στο να λέει ότι είναι κακή η πολιτική τ</w:t>
      </w:r>
      <w:r>
        <w:rPr>
          <w:rFonts w:eastAsia="Times New Roman" w:cs="Times New Roman"/>
          <w:szCs w:val="24"/>
        </w:rPr>
        <w:t xml:space="preserve">ης Κυβέρνησης για την αντιμετώπιση του προσφυγικού; Στην Ελλάδα συμβαίνει αυτό; </w:t>
      </w:r>
    </w:p>
    <w:p w14:paraId="2205DFC5"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Κύριοι συνάδελφοι, επαναλαμβάνω –και ολοκληρώνω, κύριε Πρόεδρε, για να μην ελεγχθώ για κατάχρηση του χρόνου- ότι δύο τρόποι υπάρχουν για την αντιμετώπιση του προσφυγικού: Ή αυ</w:t>
      </w:r>
      <w:r>
        <w:rPr>
          <w:rFonts w:eastAsia="Times New Roman" w:cs="Times New Roman"/>
          <w:szCs w:val="24"/>
        </w:rPr>
        <w:t>τός που ακολουθεί η Ελλάδα με την παρούσα Κυβέρνηση, υπηρετώντας ανθρωπιστικές αξίες, ανθρώπινα ιδεώδη, ανταποκρινόμενη η Κυβέρνηση στην ανθρώπινη υποχρέωση, ή ο άλλος τρόπος των τειχών, της εγκατάλειψης των ταλαίπωρων ανθρώπων που έρχονται μέσα από το Αιγ</w:t>
      </w:r>
      <w:r>
        <w:rPr>
          <w:rFonts w:eastAsia="Times New Roman" w:cs="Times New Roman"/>
          <w:szCs w:val="24"/>
        </w:rPr>
        <w:t xml:space="preserve">αίο στην Ελλάδα και πνίγονται, ή τότε πρέπει ειλικρινά να πείτε ποιος είναι ο τρίτος, ο καλύτερος δρόμος ανάμεσα σε αυτούς τους δύο. Δεν υπάρχει άλλος, ο καλύτερος, στη βάση, βεβαίως, συγκεκριμένων απόψεων, συγκεκριμένων ιδεολογιών. </w:t>
      </w:r>
    </w:p>
    <w:p w14:paraId="2205DFC6"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η με κατηγορήσετε για</w:t>
      </w:r>
      <w:r>
        <w:rPr>
          <w:rFonts w:eastAsia="Times New Roman" w:cs="Times New Roman"/>
          <w:szCs w:val="24"/>
        </w:rPr>
        <w:t xml:space="preserve"> ιδεοληψία. Μιλάω για την ιδεολογία της ανθρωπιάς, των ανθρώπινων αξιών, του σεβασμού στην ανθρώπινη ζωή. Και αυτό κάνει η Κυβέρνηση, έστω και αν ελέγχεται με αυτόν τον αδυσώπητο αντιπολιτευτικό τρόπο από εσάς. </w:t>
      </w:r>
    </w:p>
    <w:p w14:paraId="2205DFC7"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2205DFC8" w14:textId="77777777" w:rsidR="00F618CB" w:rsidRDefault="00733657">
      <w:pPr>
        <w:spacing w:line="600" w:lineRule="auto"/>
        <w:ind w:firstLine="709"/>
        <w:jc w:val="center"/>
        <w:rPr>
          <w:rFonts w:eastAsia="Times New Roman" w:cs="Times New Roman"/>
          <w:szCs w:val="24"/>
        </w:rPr>
      </w:pPr>
      <w:r>
        <w:rPr>
          <w:rFonts w:eastAsia="Times New Roman" w:cs="Times New Roman"/>
          <w:szCs w:val="24"/>
        </w:rPr>
        <w:t>(Χειροκροτήματα από τις πτέρυγες</w:t>
      </w:r>
      <w:r w:rsidRPr="00B819E1">
        <w:rPr>
          <w:rFonts w:eastAsia="Times New Roman" w:cs="Times New Roman"/>
          <w:szCs w:val="24"/>
        </w:rPr>
        <w:t xml:space="preserve"> του ΣΥΡΙΖΑ</w:t>
      </w:r>
      <w:r>
        <w:rPr>
          <w:rFonts w:eastAsia="Times New Roman" w:cs="Times New Roman"/>
          <w:szCs w:val="24"/>
        </w:rPr>
        <w:t xml:space="preserve"> και των ΑΝΕΛ</w:t>
      </w:r>
      <w:r w:rsidRPr="00B819E1">
        <w:rPr>
          <w:rFonts w:eastAsia="Times New Roman" w:cs="Times New Roman"/>
          <w:szCs w:val="24"/>
        </w:rPr>
        <w:t>)</w:t>
      </w:r>
    </w:p>
    <w:p w14:paraId="2205DFC9"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Ευχαριστούμε πολύ τον κύριο Υπουργό για τον σεβασμό του χρόνου. Και να σας πω ότι οι Υπουργοί, σύμφωνα με τον Κανονισμό, εδικαιούντο είκοσι λεπτά. Το κάναμε δέκα λεπτά. Δεν το είπα, μην τυχόν και π</w:t>
      </w:r>
      <w:r>
        <w:rPr>
          <w:rFonts w:eastAsia="Times New Roman" w:cs="Times New Roman"/>
          <w:szCs w:val="24"/>
        </w:rPr>
        <w:t xml:space="preserve">ουν οι Υπουργοί «να μιλήσουμε και τα υπόλοιπα δέκα». </w:t>
      </w:r>
    </w:p>
    <w:p w14:paraId="2205DFCA"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Πρέπει, λοιπόν, να είμαστε κάπως πιο προσεκτικοί, όταν αναφερόμαστε στο Προεδρείο. </w:t>
      </w:r>
    </w:p>
    <w:p w14:paraId="2205DFCB"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Δένδιας</w:t>
      </w:r>
      <w:proofErr w:type="spellEnd"/>
      <w:r>
        <w:rPr>
          <w:rFonts w:eastAsia="Times New Roman" w:cs="Times New Roman"/>
          <w:szCs w:val="24"/>
        </w:rPr>
        <w:t xml:space="preserve"> έχει τον λόγο. </w:t>
      </w:r>
    </w:p>
    <w:p w14:paraId="2205DFCC"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ΓΕΩΡΓΙΟΣ ΔΕΝΔΙΑΣ: </w:t>
      </w:r>
      <w:r>
        <w:rPr>
          <w:rFonts w:eastAsia="Times New Roman" w:cs="Times New Roman"/>
          <w:szCs w:val="24"/>
        </w:rPr>
        <w:t xml:space="preserve">Κύριε Πρόεδρε, θα επιχειρήσω και εγώ να σεβαστώ τον χρόνο, στον βαθμό που αυτό είναι εφικτό. </w:t>
      </w:r>
    </w:p>
    <w:p w14:paraId="2205DFCD"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w:t>
      </w:r>
      <w:proofErr w:type="spellStart"/>
      <w:r>
        <w:rPr>
          <w:rFonts w:eastAsia="Times New Roman" w:cs="Times New Roman"/>
          <w:szCs w:val="24"/>
        </w:rPr>
        <w:t>συγχωρείτε</w:t>
      </w:r>
      <w:proofErr w:type="spellEnd"/>
      <w:r>
        <w:rPr>
          <w:rFonts w:eastAsia="Times New Roman" w:cs="Times New Roman"/>
          <w:szCs w:val="24"/>
        </w:rPr>
        <w:t xml:space="preserve"> που έχω το τηλέφωνο μαζί μου. Δεν το συνηθίζω. Είναι για συγκεκριμένο λόγο εδώ. Θα αναγνώσω ένα έγγραφο, το οποίο μου </w:t>
      </w:r>
      <w:r>
        <w:rPr>
          <w:rFonts w:eastAsia="Times New Roman" w:cs="Times New Roman"/>
          <w:szCs w:val="24"/>
        </w:rPr>
        <w:t xml:space="preserve">απεστάλη κατά τη διάρκεια της συζήτησης. </w:t>
      </w:r>
    </w:p>
    <w:p w14:paraId="2205DFCE"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Κύριε Πρόεδρε, κύριοι Υπουργοί, η εντύπωσή μου ήταν, διαβάζοντας την ερώτηση –και φαντάζομαι ότι την ίδια έχετε και εσείς- ότι δεν συζητάμε εδώ συνολικά τη μεταναστευτική πολιτική της Κυβέρνησης. Συζητάμε ένα συγκε</w:t>
      </w:r>
      <w:r>
        <w:rPr>
          <w:rFonts w:eastAsia="Times New Roman" w:cs="Times New Roman"/>
          <w:szCs w:val="24"/>
        </w:rPr>
        <w:t xml:space="preserve">κριμένο ζήτημα, </w:t>
      </w:r>
      <w:r>
        <w:rPr>
          <w:rFonts w:eastAsia="Times New Roman" w:cs="Times New Roman"/>
          <w:szCs w:val="24"/>
        </w:rPr>
        <w:lastRenderedPageBreak/>
        <w:t xml:space="preserve">που αφορά τη διαχείριση συγκεκριμένων κονδυλίων. Επιλέξατε –και αυτό δεν νομίζω ότι έγινε κατά τύχη, διότι είστε έμπειροι άπαντες- να γενικεύσετε το ζήτημα της ερώτησης και να συζητήσουμε γενικά για τη μεταναστευτική πολιτική. </w:t>
      </w:r>
    </w:p>
    <w:p w14:paraId="2205DFCF"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Εγώ, από την</w:t>
      </w:r>
      <w:r>
        <w:rPr>
          <w:rFonts w:eastAsia="Times New Roman" w:cs="Times New Roman"/>
          <w:szCs w:val="24"/>
        </w:rPr>
        <w:t xml:space="preserve"> πλευρά της Νέας Δημοκρατίας, δεν έχω λόγο να μην δεχθώ και επ’ αυτού την πρόκληση. Σας λέω, όμως, ότι θα επαναφέρω κατά τη διάρκεια της ομιλίας μου τη συζήτηση και στο θέμα των κονδυλίων. </w:t>
      </w:r>
    </w:p>
    <w:p w14:paraId="2205DFD0"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τελευταίος </w:t>
      </w:r>
      <w:proofErr w:type="spellStart"/>
      <w:r>
        <w:rPr>
          <w:rFonts w:eastAsia="Times New Roman" w:cs="Times New Roman"/>
          <w:szCs w:val="24"/>
        </w:rPr>
        <w:t>απαντών</w:t>
      </w:r>
      <w:proofErr w:type="spellEnd"/>
      <w:r>
        <w:rPr>
          <w:rFonts w:eastAsia="Times New Roman" w:cs="Times New Roman"/>
          <w:szCs w:val="24"/>
        </w:rPr>
        <w:t xml:space="preserve"> Υπουργός, ο κ. </w:t>
      </w:r>
      <w:r>
        <w:rPr>
          <w:rFonts w:eastAsia="Times New Roman" w:cs="Times New Roman"/>
          <w:szCs w:val="24"/>
        </w:rPr>
        <w:t>Φώτης Κουβέλης, προσπάθησε να θέσει τη συζήτηση μέσα σε δύο καλούπια. Το ίδιο έγινε και από τους προηγούμενους Υπουργούς, αλλά λίγο πιο άτεχνα. Ο κ. Κουβέλης το έκανε με μια δικηγορική σαφήνεια. Είπε ότι υπάρχουν πιθανόν δύο πολιτικές μόνο στην Ευρώπη. Η μ</w:t>
      </w:r>
      <w:r>
        <w:rPr>
          <w:rFonts w:eastAsia="Times New Roman" w:cs="Times New Roman"/>
          <w:szCs w:val="24"/>
        </w:rPr>
        <w:t xml:space="preserve">ία είναι η πολιτική των χωρών του </w:t>
      </w:r>
      <w:proofErr w:type="spellStart"/>
      <w:r>
        <w:rPr>
          <w:rFonts w:eastAsia="Times New Roman" w:cs="Times New Roman"/>
          <w:szCs w:val="24"/>
        </w:rPr>
        <w:t>Βίζεγκραντ</w:t>
      </w:r>
      <w:proofErr w:type="spellEnd"/>
      <w:r>
        <w:rPr>
          <w:rFonts w:eastAsia="Times New Roman" w:cs="Times New Roman"/>
          <w:szCs w:val="24"/>
        </w:rPr>
        <w:t xml:space="preserve"> και η άλλη είναι η πολιτική του ΣΥΡΙΖΑ. Και καλείται καθένας Ευρωπαίος πολίτης, κάθε ευρωπαϊκό κόμμα, κάθε δημοκράτης της Ευρωπαϊκής Ένωσης να επιλέξει ανάμεσα σε αυτά τα δύο πρότυπα και να στοιχηθεί αναλόγως. </w:t>
      </w:r>
    </w:p>
    <w:p w14:paraId="2205DFD1"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μου επιτρέψετε να σας πω, κυρίες και κύριοι συνάδελφοι, ότι βεβαίως αρνούμαι να προσυπογράψω το ερώτημα –</w:t>
      </w:r>
      <w:proofErr w:type="spellStart"/>
      <w:r>
        <w:rPr>
          <w:rFonts w:eastAsia="Times New Roman" w:cs="Times New Roman"/>
          <w:szCs w:val="24"/>
        </w:rPr>
        <w:t>πόσω</w:t>
      </w:r>
      <w:proofErr w:type="spellEnd"/>
      <w:r>
        <w:rPr>
          <w:rFonts w:eastAsia="Times New Roman" w:cs="Times New Roman"/>
          <w:szCs w:val="24"/>
        </w:rPr>
        <w:t xml:space="preserve"> μάλλον την απάντηση- διότι όσον αφορά την πολιτική των χωρών του </w:t>
      </w:r>
      <w:proofErr w:type="spellStart"/>
      <w:r>
        <w:rPr>
          <w:rFonts w:eastAsia="Times New Roman" w:cs="Times New Roman"/>
          <w:szCs w:val="24"/>
        </w:rPr>
        <w:t>Βίζεγκραντ</w:t>
      </w:r>
      <w:proofErr w:type="spellEnd"/>
      <w:r>
        <w:rPr>
          <w:rFonts w:eastAsia="Times New Roman" w:cs="Times New Roman"/>
          <w:szCs w:val="24"/>
        </w:rPr>
        <w:t xml:space="preserve"> έχουμε τοποθετηθεί ευθέως και στο πλαίσιο του Ευρωπαϊκού Κοινοβουλί</w:t>
      </w:r>
      <w:r>
        <w:rPr>
          <w:rFonts w:eastAsia="Times New Roman" w:cs="Times New Roman"/>
          <w:szCs w:val="24"/>
        </w:rPr>
        <w:t xml:space="preserve">ου και στο πλαίσιο του Ευρωπαϊκού Λαϊκού </w:t>
      </w:r>
      <w:r>
        <w:rPr>
          <w:rFonts w:eastAsia="Times New Roman" w:cs="Times New Roman"/>
          <w:szCs w:val="24"/>
        </w:rPr>
        <w:lastRenderedPageBreak/>
        <w:t xml:space="preserve">Κόμματος. Εμείς, η Νέα Δημοκρατία, η Νέα Δημοκρατία του συγκεκριμένου της Αρχηγού, του Κυριάκου Μητσοτάκη, είναι απέναντι στο φαινόμενο </w:t>
      </w:r>
      <w:proofErr w:type="spellStart"/>
      <w:r>
        <w:rPr>
          <w:rFonts w:eastAsia="Times New Roman" w:cs="Times New Roman"/>
          <w:szCs w:val="24"/>
        </w:rPr>
        <w:t>Όρμπαν</w:t>
      </w:r>
      <w:proofErr w:type="spellEnd"/>
      <w:r>
        <w:rPr>
          <w:rFonts w:eastAsia="Times New Roman" w:cs="Times New Roman"/>
          <w:szCs w:val="24"/>
        </w:rPr>
        <w:t xml:space="preserve">, για να είμαστε ξεκάθαροι σε αυτό. </w:t>
      </w:r>
    </w:p>
    <w:p w14:paraId="2205DFD2"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Εκτός αν συμφωνήσουμε εδώ ότι έχουμε</w:t>
      </w:r>
      <w:r>
        <w:rPr>
          <w:rFonts w:eastAsia="Times New Roman" w:cs="Times New Roman"/>
          <w:szCs w:val="24"/>
        </w:rPr>
        <w:t xml:space="preserve"> επεκτείνει την έννοια του χιούμορ, δεν έχουμε καμμία πρόθεση να χαρακτηρίσουμε ως πολιτική αυτό το οποίο ασκεί η Κυβέρνηση των ΣΥΡΙΖΑΝΕΛ. Διότι πολιτική σημαίνει συγκεκριμένη συγκρότηση, συγκεκριμένη αντίληψη και σύνολο μέτρων, το οποίο τείνει προς μια συ</w:t>
      </w:r>
      <w:r>
        <w:rPr>
          <w:rFonts w:eastAsia="Times New Roman" w:cs="Times New Roman"/>
          <w:szCs w:val="24"/>
        </w:rPr>
        <w:t xml:space="preserve">γκεκριμένη κατεύθυνση. </w:t>
      </w:r>
    </w:p>
    <w:p w14:paraId="2205DFD3"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Αυτό που κάνετε, πολύ απέχει από αυτόν τον στοιχειώδη ορισμό της πολιτικής, διότι, κυρίες και κύριοι συνάδελφοι, απλώς δεν ξέρετε τι κάνετε. Διατυπώνετε μεγαλόσχημες αρχές εν </w:t>
      </w:r>
      <w:proofErr w:type="spellStart"/>
      <w:r>
        <w:rPr>
          <w:rFonts w:eastAsia="Times New Roman"/>
          <w:color w:val="000000"/>
          <w:szCs w:val="24"/>
          <w:shd w:val="clear" w:color="auto" w:fill="FFFFFF"/>
        </w:rPr>
        <w:t>ονόματι</w:t>
      </w:r>
      <w:proofErr w:type="spellEnd"/>
      <w:r>
        <w:rPr>
          <w:rFonts w:eastAsia="Times New Roman"/>
          <w:color w:val="000000"/>
          <w:szCs w:val="24"/>
          <w:shd w:val="clear" w:color="auto" w:fill="FFFFFF"/>
        </w:rPr>
        <w:t xml:space="preserve"> του ανθρωπισμού και των ανθρωπίνων δικαιωμάτων, τ</w:t>
      </w:r>
      <w:r>
        <w:rPr>
          <w:rFonts w:eastAsia="Times New Roman"/>
          <w:color w:val="000000"/>
          <w:szCs w:val="24"/>
          <w:shd w:val="clear" w:color="auto" w:fill="FFFFFF"/>
        </w:rPr>
        <w:t xml:space="preserve">η στιγμή που εσείς, με τις δομές που έχετε φτιάξει και συντηρείτε, τις παραβιάζετε κατά τον χειρότερο και αθλιότερο τρόπο και η χώρα ελέγχεται διεθνώς. </w:t>
      </w:r>
    </w:p>
    <w:p w14:paraId="2205DFD4"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Και έρχεστε εδώ σε υψηλούς τόνους να μας κάνετε μάθημα πολιτικής και να μας πείτε ότι είναι θράσος να σ</w:t>
      </w:r>
      <w:r>
        <w:rPr>
          <w:rFonts w:eastAsia="Times New Roman"/>
          <w:color w:val="000000"/>
          <w:szCs w:val="24"/>
          <w:shd w:val="clear" w:color="auto" w:fill="FFFFFF"/>
        </w:rPr>
        <w:t xml:space="preserve">ας ρωτάμε! Κρατώ τις απαντήσεις σας. Έτερος Υπουργός μάς είπε ότι πρέπει να ζητήσουμε συγγνώμη. </w:t>
      </w:r>
    </w:p>
    <w:p w14:paraId="2205DFD5"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Μας </w:t>
      </w:r>
      <w:proofErr w:type="spellStart"/>
      <w:r>
        <w:rPr>
          <w:rFonts w:eastAsia="Times New Roman"/>
          <w:color w:val="000000"/>
          <w:szCs w:val="24"/>
          <w:shd w:val="clear" w:color="auto" w:fill="FFFFFF"/>
        </w:rPr>
        <w:t>συγχωρείτε</w:t>
      </w:r>
      <w:proofErr w:type="spellEnd"/>
      <w:r>
        <w:rPr>
          <w:rFonts w:eastAsia="Times New Roman"/>
          <w:color w:val="000000"/>
          <w:szCs w:val="24"/>
          <w:shd w:val="clear" w:color="auto" w:fill="FFFFFF"/>
        </w:rPr>
        <w:t xml:space="preserve">, κύριοι Υπουργοί, δεν μπόρεσα να βρω τον κ. Μητσοτάκη να του ζητήσω την άδεια -πληρεξούσιός του είμαι εδώ- να σας ζητήσω συγγνώμη! </w:t>
      </w:r>
      <w:r>
        <w:rPr>
          <w:rFonts w:eastAsia="Times New Roman"/>
          <w:color w:val="000000"/>
          <w:szCs w:val="24"/>
          <w:shd w:val="clear" w:color="auto" w:fill="FFFFFF"/>
        </w:rPr>
        <w:lastRenderedPageBreak/>
        <w:t xml:space="preserve">Δεν </w:t>
      </w:r>
      <w:proofErr w:type="spellStart"/>
      <w:r>
        <w:rPr>
          <w:rFonts w:eastAsia="Times New Roman"/>
          <w:color w:val="000000"/>
          <w:szCs w:val="24"/>
          <w:shd w:val="clear" w:color="auto" w:fill="FFFFFF"/>
        </w:rPr>
        <w:t>εγνώριζα</w:t>
      </w:r>
      <w:proofErr w:type="spellEnd"/>
      <w:r>
        <w:rPr>
          <w:rFonts w:eastAsia="Times New Roman"/>
          <w:color w:val="000000"/>
          <w:szCs w:val="24"/>
          <w:shd w:val="clear" w:color="auto" w:fill="FFFFFF"/>
        </w:rPr>
        <w:t xml:space="preserve"> </w:t>
      </w:r>
      <w:r>
        <w:rPr>
          <w:rFonts w:eastAsia="Times New Roman"/>
          <w:color w:val="000000"/>
          <w:szCs w:val="24"/>
          <w:shd w:val="clear" w:color="auto" w:fill="FFFFFF"/>
        </w:rPr>
        <w:t xml:space="preserve">ότι η Αντιπολίτευση όταν ερωτά τους Υπουργούς για διάθεση κονδυλίων πρέπει να τους ζητά συγγνώμη, επειδή τους κούρασε και τους έφερε στη Βουλή για να απαντήσουν όταν βοά ο Τύπος! </w:t>
      </w:r>
    </w:p>
    <w:p w14:paraId="2205DFD6"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Έτερος Υπουργός μάς είπε ότι ήρθε με καλή διάθεση εδώ, αλλά του την χαλάσαμε</w:t>
      </w:r>
      <w:r>
        <w:rPr>
          <w:rFonts w:eastAsia="Times New Roman"/>
          <w:color w:val="000000"/>
          <w:szCs w:val="24"/>
          <w:shd w:val="clear" w:color="auto" w:fill="FFFFFF"/>
        </w:rPr>
        <w:t xml:space="preserve"> εμείς, επειδή βεβαίως είχαμε το θράσος να ρωτήσουμε!</w:t>
      </w:r>
    </w:p>
    <w:p w14:paraId="2205DFD7"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Κύριοι Υπουργοί, θα σας πρότεινα να συνέλθετε και να επιστρέψετε στην πραγματικότητα. Η πραγματικότητα είναι ότι το 2018 τελειώνει, εισερχόμαστε στο 2019, στο τέλος του οποίου, τέτοια εποχή του χρόνου δ</w:t>
      </w:r>
      <w:r>
        <w:rPr>
          <w:rFonts w:eastAsia="Times New Roman"/>
          <w:color w:val="000000"/>
          <w:szCs w:val="24"/>
          <w:shd w:val="clear" w:color="auto" w:fill="FFFFFF"/>
        </w:rPr>
        <w:t>ηλαδή, σήμερα είναι 29 Οκτωβρίου, θα σας βρει στα σπίτια σας. Και σας συνιστώ να μην έχετε αυτό το ύφος της αλαζονείας απέναντι στην Αντιπολίτευση. Να απαντάτε σε όσα ερωτάσθε, εφόσον μπορείτε, και, αν δεν μπορείτε, δεν πειράζει. Σας παρακαλώ, όμως, τις υπ</w:t>
      </w:r>
      <w:r>
        <w:rPr>
          <w:rFonts w:eastAsia="Times New Roman"/>
          <w:color w:val="000000"/>
          <w:szCs w:val="24"/>
          <w:shd w:val="clear" w:color="auto" w:fill="FFFFFF"/>
        </w:rPr>
        <w:t xml:space="preserve">οδείξεις περί συγγνώμης, περί θράσους κ.λπ. να τις κρατήσετε για τον εαυτό σας. Δεν πρόκειται να ανεχθούμε από εσάς αυτό το λεξιλόγιο. </w:t>
      </w:r>
    </w:p>
    <w:p w14:paraId="2205DFD8"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sidRPr="00A813B6">
        <w:rPr>
          <w:rFonts w:eastAsia="Times New Roman"/>
          <w:color w:val="000000"/>
          <w:szCs w:val="24"/>
          <w:shd w:val="clear" w:color="auto" w:fill="FFFFFF"/>
        </w:rPr>
        <w:t>Και</w:t>
      </w:r>
      <w:r>
        <w:rPr>
          <w:rFonts w:eastAsia="Times New Roman"/>
          <w:color w:val="000000"/>
          <w:szCs w:val="24"/>
          <w:shd w:val="clear" w:color="auto" w:fill="FFFFFF"/>
        </w:rPr>
        <w:t>,</w:t>
      </w:r>
      <w:r w:rsidRPr="00A813B6">
        <w:rPr>
          <w:rFonts w:eastAsia="Times New Roman"/>
          <w:color w:val="000000"/>
          <w:szCs w:val="24"/>
          <w:shd w:val="clear" w:color="auto" w:fill="FFFFFF"/>
        </w:rPr>
        <w:t xml:space="preserve"> </w:t>
      </w:r>
      <w:r>
        <w:rPr>
          <w:rFonts w:eastAsia="Times New Roman"/>
          <w:color w:val="000000"/>
          <w:szCs w:val="24"/>
          <w:shd w:val="clear" w:color="auto" w:fill="FFFFFF"/>
        </w:rPr>
        <w:t xml:space="preserve">εν πάση </w:t>
      </w:r>
      <w:proofErr w:type="spellStart"/>
      <w:r>
        <w:rPr>
          <w:rFonts w:eastAsia="Times New Roman"/>
          <w:color w:val="000000"/>
          <w:szCs w:val="24"/>
          <w:shd w:val="clear" w:color="auto" w:fill="FFFFFF"/>
        </w:rPr>
        <w:t>περιπτώσει</w:t>
      </w:r>
      <w:proofErr w:type="spellEnd"/>
      <w:r>
        <w:rPr>
          <w:rFonts w:eastAsia="Times New Roman"/>
          <w:color w:val="000000"/>
          <w:szCs w:val="24"/>
          <w:shd w:val="clear" w:color="auto" w:fill="FFFFFF"/>
        </w:rPr>
        <w:t>, επειδή μας είπατε πολλά για τα ζητήματα των αρχών κ.λπ., έχω μπροστά μου κείμενο δεκαεννέα ανθρ</w:t>
      </w:r>
      <w:r>
        <w:rPr>
          <w:rFonts w:eastAsia="Times New Roman"/>
          <w:color w:val="000000"/>
          <w:szCs w:val="24"/>
          <w:shd w:val="clear" w:color="auto" w:fill="FFFFFF"/>
        </w:rPr>
        <w:t xml:space="preserve">ωπιστικών οργανώσεων το οποίο έχει τίτλο: «Χειρότερη από ποτέ η κατάσταση στη Μόρια παρά τις εξαγγελίες των </w:t>
      </w:r>
      <w:r>
        <w:rPr>
          <w:rFonts w:eastAsia="Times New Roman"/>
          <w:color w:val="000000"/>
          <w:szCs w:val="24"/>
          <w:shd w:val="clear" w:color="auto" w:fill="FFFFFF"/>
        </w:rPr>
        <w:t>αρχών</w:t>
      </w:r>
      <w:r>
        <w:rPr>
          <w:rFonts w:eastAsia="Times New Roman"/>
          <w:color w:val="000000"/>
          <w:szCs w:val="24"/>
          <w:shd w:val="clear" w:color="auto" w:fill="FFFFFF"/>
        </w:rPr>
        <w:t xml:space="preserve">». Αξίζει να δείτε ποιες είναι οι οργανώσεις που το υπογράφουν. </w:t>
      </w:r>
    </w:p>
    <w:p w14:paraId="2205DFD9"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 καταθέτω στα Πρακτικά.</w:t>
      </w:r>
    </w:p>
    <w:p w14:paraId="2205DFDA" w14:textId="77777777" w:rsidR="00F618CB" w:rsidRDefault="00733657">
      <w:pPr>
        <w:tabs>
          <w:tab w:val="left" w:pos="1470"/>
        </w:tabs>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Νικόλαος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Γεώργιος </w:t>
      </w:r>
      <w:proofErr w:type="spellStart"/>
      <w:r>
        <w:rPr>
          <w:rFonts w:eastAsia="Times New Roman" w:cs="Times New Roman"/>
          <w:szCs w:val="24"/>
        </w:rPr>
        <w:t>Δένδιας</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2205DFDB" w14:textId="77777777" w:rsidR="00F618CB" w:rsidRDefault="00733657">
      <w:pPr>
        <w:tabs>
          <w:tab w:val="left" w:pos="1470"/>
        </w:tabs>
        <w:spacing w:line="600" w:lineRule="auto"/>
        <w:ind w:firstLine="720"/>
        <w:jc w:val="both"/>
        <w:rPr>
          <w:rFonts w:eastAsia="Times New Roman" w:cs="Times New Roman"/>
          <w:szCs w:val="24"/>
        </w:rPr>
      </w:pPr>
      <w:r>
        <w:rPr>
          <w:rFonts w:eastAsia="Times New Roman" w:cs="Times New Roman"/>
          <w:szCs w:val="24"/>
        </w:rPr>
        <w:t xml:space="preserve">Έχω μπροστά μου κείμενο της </w:t>
      </w:r>
      <w:r>
        <w:rPr>
          <w:rFonts w:eastAsia="Times New Roman" w:cs="Times New Roman"/>
          <w:szCs w:val="24"/>
          <w:lang w:val="en-US"/>
        </w:rPr>
        <w:t>UNICEF</w:t>
      </w:r>
      <w:r w:rsidRPr="00F703E5">
        <w:rPr>
          <w:rFonts w:eastAsia="Times New Roman" w:cs="Times New Roman"/>
          <w:szCs w:val="24"/>
        </w:rPr>
        <w:t xml:space="preserve"> </w:t>
      </w:r>
      <w:r>
        <w:rPr>
          <w:rFonts w:eastAsia="Times New Roman" w:cs="Times New Roman"/>
          <w:szCs w:val="24"/>
        </w:rPr>
        <w:t xml:space="preserve">στα αγγλικά, το οποίο περιγράφει την κατάσταση. Λέει ότι η Μόρια -με </w:t>
      </w:r>
      <w:proofErr w:type="spellStart"/>
      <w:r>
        <w:rPr>
          <w:rFonts w:eastAsia="Times New Roman" w:cs="Times New Roman"/>
          <w:szCs w:val="24"/>
        </w:rPr>
        <w:t>συγχωρείτε</w:t>
      </w:r>
      <w:proofErr w:type="spellEnd"/>
      <w:r>
        <w:rPr>
          <w:rFonts w:eastAsia="Times New Roman" w:cs="Times New Roman"/>
          <w:szCs w:val="24"/>
        </w:rPr>
        <w:t xml:space="preserve"> που δεν σας μεταφράζω λέξη προς λέξη, φαντάζομαι ότι δεν με αμφισβητείτε- έχει δυνατότητα φιλοξενίας τριών χιλιάδων ατόμων και αυτή τη στιγμή φιλοξενεί εννέα χιλιάδες άτομα και</w:t>
      </w:r>
      <w:r>
        <w:rPr>
          <w:rFonts w:eastAsia="Times New Roman" w:cs="Times New Roman"/>
          <w:szCs w:val="24"/>
        </w:rPr>
        <w:t xml:space="preserve"> ότι τα παιδιά για τα οποία τόσα υψηλόφρονα </w:t>
      </w:r>
      <w:proofErr w:type="spellStart"/>
      <w:r>
        <w:rPr>
          <w:rFonts w:eastAsia="Times New Roman" w:cs="Times New Roman"/>
          <w:szCs w:val="24"/>
        </w:rPr>
        <w:t>ελέχθησαν</w:t>
      </w:r>
      <w:proofErr w:type="spellEnd"/>
      <w:r>
        <w:rPr>
          <w:rFonts w:eastAsia="Times New Roman" w:cs="Times New Roman"/>
          <w:szCs w:val="24"/>
        </w:rPr>
        <w:t xml:space="preserve"> αντιμετωπίζουν σοβαρότατους κινδύνους. Επίσης, αναφέρει ότι ανά εβδομήντα άτομα υπάρχει μία τουαλέτα. </w:t>
      </w:r>
    </w:p>
    <w:p w14:paraId="2205DFDC" w14:textId="77777777" w:rsidR="00F618CB" w:rsidRDefault="00733657">
      <w:pPr>
        <w:tabs>
          <w:tab w:val="left" w:pos="1470"/>
        </w:tabs>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14:paraId="2205DFDD" w14:textId="77777777" w:rsidR="00F618CB" w:rsidRDefault="00733657">
      <w:pPr>
        <w:tabs>
          <w:tab w:val="left" w:pos="1470"/>
        </w:tabs>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Νικόλαος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Γεώργιος </w:t>
      </w:r>
      <w:proofErr w:type="spellStart"/>
      <w:r>
        <w:rPr>
          <w:rFonts w:eastAsia="Times New Roman" w:cs="Times New Roman"/>
          <w:szCs w:val="24"/>
        </w:rPr>
        <w:t>Δένδιας</w:t>
      </w:r>
      <w:proofErr w:type="spellEnd"/>
      <w:r>
        <w:rPr>
          <w:rFonts w:eastAsia="Times New Roman" w:cs="Times New Roman"/>
          <w:szCs w:val="24"/>
        </w:rPr>
        <w:t xml:space="preserve"> καταθέτει για</w:t>
      </w:r>
      <w:r>
        <w:rPr>
          <w:rFonts w:eastAsia="Times New Roman" w:cs="Times New Roman"/>
          <w:szCs w:val="24"/>
        </w:rPr>
        <w:t xml:space="preserve">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2205DFDE" w14:textId="77777777" w:rsidR="00F618CB" w:rsidRDefault="00733657">
      <w:pPr>
        <w:tabs>
          <w:tab w:val="left" w:pos="1470"/>
        </w:tabs>
        <w:spacing w:line="600" w:lineRule="auto"/>
        <w:ind w:firstLine="720"/>
        <w:jc w:val="both"/>
        <w:rPr>
          <w:rFonts w:eastAsia="Times New Roman" w:cs="Times New Roman"/>
          <w:szCs w:val="24"/>
        </w:rPr>
      </w:pPr>
      <w:r>
        <w:rPr>
          <w:rFonts w:eastAsia="Times New Roman" w:cs="Times New Roman"/>
          <w:szCs w:val="24"/>
        </w:rPr>
        <w:t>Το χειρότερο και το ανατριχιαστικότερο, σας διαβάζω επί λέξει έγγραφο των Γιατρών Χωρίς Σύνορα, που ελπίζω ει</w:t>
      </w:r>
      <w:r>
        <w:rPr>
          <w:rFonts w:eastAsia="Times New Roman" w:cs="Times New Roman"/>
          <w:szCs w:val="24"/>
        </w:rPr>
        <w:t xml:space="preserve">λικρινώς από καρδιάς να είναι ανακριβές, κύριε Βίτσα: </w:t>
      </w:r>
      <w:r>
        <w:rPr>
          <w:rFonts w:eastAsia="Times New Roman" w:cs="Times New Roman"/>
          <w:szCs w:val="24"/>
        </w:rPr>
        <w:t>«</w:t>
      </w:r>
      <w:r>
        <w:rPr>
          <w:rFonts w:eastAsia="Times New Roman" w:cs="Times New Roman"/>
          <w:szCs w:val="24"/>
        </w:rPr>
        <w:t>Οι Γιατροί Χωρίς Σύνορα λειτουργούμε χωρίς κα</w:t>
      </w:r>
      <w:r>
        <w:rPr>
          <w:rFonts w:eastAsia="Times New Roman" w:cs="Times New Roman"/>
          <w:szCs w:val="24"/>
        </w:rPr>
        <w:t>μ</w:t>
      </w:r>
      <w:r>
        <w:rPr>
          <w:rFonts w:eastAsia="Times New Roman" w:cs="Times New Roman"/>
          <w:szCs w:val="24"/>
        </w:rPr>
        <w:t xml:space="preserve">μία χρηματοδότηση από το ελληνικό κράτος και την Ευρωπαϊκή Ένωση. Το τελευταίο διάστημα από τον </w:t>
      </w:r>
      <w:r>
        <w:rPr>
          <w:rFonts w:eastAsia="Times New Roman" w:cs="Times New Roman"/>
          <w:szCs w:val="24"/>
        </w:rPr>
        <w:lastRenderedPageBreak/>
        <w:t>Ιανουάριο έως τον Σεπτέμβριο του 2018 είκοσι τρεις ασθενείς</w:t>
      </w:r>
      <w:r>
        <w:rPr>
          <w:rFonts w:eastAsia="Times New Roman" w:cs="Times New Roman"/>
          <w:szCs w:val="24"/>
        </w:rPr>
        <w:t xml:space="preserve"> ανέφεραν ότι υπέστησαν σεξουαλική κακοποίηση, συμπεριλαμβανομένου βιασμού, μέσα ή γύρω από το καταυλισμό, δεκατέσσερις ενήλικες και εννέα ανήλικοι εκ των οποίων κάποιοι ηλικίας μόλις πέντε ετών</w:t>
      </w:r>
      <w:r>
        <w:rPr>
          <w:rFonts w:eastAsia="Times New Roman" w:cs="Times New Roman"/>
          <w:szCs w:val="24"/>
        </w:rPr>
        <w:t>»</w:t>
      </w:r>
      <w:r>
        <w:rPr>
          <w:rFonts w:eastAsia="Times New Roman" w:cs="Times New Roman"/>
          <w:szCs w:val="24"/>
        </w:rPr>
        <w:t xml:space="preserve">. </w:t>
      </w:r>
    </w:p>
    <w:p w14:paraId="2205DFDF" w14:textId="77777777" w:rsidR="00F618CB" w:rsidRDefault="00733657">
      <w:pPr>
        <w:tabs>
          <w:tab w:val="left" w:pos="1470"/>
        </w:tabs>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14:paraId="2205DFE0" w14:textId="77777777" w:rsidR="00F618CB" w:rsidRDefault="00733657">
      <w:pPr>
        <w:tabs>
          <w:tab w:val="left" w:pos="1470"/>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w:t>
      </w:r>
      <w:r>
        <w:rPr>
          <w:rFonts w:eastAsia="Times New Roman" w:cs="Times New Roman"/>
          <w:szCs w:val="24"/>
        </w:rPr>
        <w:t>Νικόλαος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Γεώργιος </w:t>
      </w:r>
      <w:proofErr w:type="spellStart"/>
      <w:r>
        <w:rPr>
          <w:rFonts w:eastAsia="Times New Roman" w:cs="Times New Roman"/>
          <w:szCs w:val="24"/>
        </w:rPr>
        <w:t>Δένδιας</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2205DFE1" w14:textId="77777777" w:rsidR="00F618CB" w:rsidRDefault="00733657">
      <w:pPr>
        <w:tabs>
          <w:tab w:val="left" w:pos="1470"/>
        </w:tabs>
        <w:spacing w:line="600" w:lineRule="auto"/>
        <w:ind w:firstLine="720"/>
        <w:jc w:val="both"/>
        <w:rPr>
          <w:rFonts w:eastAsia="Times New Roman" w:cs="Times New Roman"/>
          <w:szCs w:val="24"/>
        </w:rPr>
      </w:pPr>
      <w:r>
        <w:rPr>
          <w:rFonts w:eastAsia="Times New Roman" w:cs="Times New Roman"/>
          <w:szCs w:val="24"/>
        </w:rPr>
        <w:t>Επίσης, επειδή ο κ. Ξανθός μάς είπε διάφορα λαλίστατα και ηχηρά προη</w:t>
      </w:r>
      <w:r>
        <w:rPr>
          <w:rFonts w:eastAsia="Times New Roman" w:cs="Times New Roman"/>
          <w:szCs w:val="24"/>
        </w:rPr>
        <w:t>γουμένως για το θέμα του πρώην Πρωθυπουργού και ότι αυτός επικαλείται τη λαθρομετανάστευση, σας διαβάζω, κύριε Ξανθέ, ένα έγγραφο που μου εστάλη και παρακαλώ ελέγξτε εσείς ως Υπουργός την ακρίβεια: «Ελληνική Δημοκρατία. Γενική Γραμματεία Πρωθυπουργού. Γραφ</w:t>
      </w:r>
      <w:r>
        <w:rPr>
          <w:rFonts w:eastAsia="Times New Roman" w:cs="Times New Roman"/>
          <w:szCs w:val="24"/>
        </w:rPr>
        <w:t>είο Διοίκησης και Οργάνωσης. Αθήνα, 11-1- 2016. Αριθμός πρωτοκόλλου Δ2520. Προς: Υπουργείο Εσωτερικών και Διοικητικής Αποκέντρωσης, Γραφείο Αναπληρωτή Υπουργού. Σας διαβιβάζουμε αντίγραφο της ως άνω επιστολής αναφορικά με τη μεταφορά και εγκατάσταση λαθρομ</w:t>
      </w:r>
      <w:r>
        <w:rPr>
          <w:rFonts w:eastAsia="Times New Roman" w:cs="Times New Roman"/>
          <w:szCs w:val="24"/>
        </w:rPr>
        <w:t xml:space="preserve">εταναστών. Υπογραφή: Γρηγόρης </w:t>
      </w:r>
      <w:proofErr w:type="spellStart"/>
      <w:r>
        <w:rPr>
          <w:rFonts w:eastAsia="Times New Roman" w:cs="Times New Roman"/>
          <w:szCs w:val="24"/>
        </w:rPr>
        <w:t>Θεοδωρικάκης</w:t>
      </w:r>
      <w:proofErr w:type="spellEnd"/>
      <w:r>
        <w:rPr>
          <w:rFonts w:eastAsia="Times New Roman" w:cs="Times New Roman"/>
          <w:szCs w:val="24"/>
        </w:rPr>
        <w:t xml:space="preserve">. Ακριβές αντίγραφο. Μαργαρίτα Κορωναίου», αν διαβάζω καλά την υπογραφή. Είναι στη διάθεσή σας από το κινητό μου. </w:t>
      </w:r>
    </w:p>
    <w:p w14:paraId="2205DFE2" w14:textId="77777777" w:rsidR="00F618CB" w:rsidRDefault="00733657">
      <w:pPr>
        <w:tabs>
          <w:tab w:val="left" w:pos="1470"/>
        </w:tabs>
        <w:spacing w:line="600" w:lineRule="auto"/>
        <w:ind w:firstLine="720"/>
        <w:jc w:val="both"/>
        <w:rPr>
          <w:rFonts w:eastAsia="Times New Roman" w:cs="Times New Roman"/>
          <w:szCs w:val="24"/>
        </w:rPr>
      </w:pPr>
      <w:r w:rsidRPr="00A813B6">
        <w:rPr>
          <w:rFonts w:eastAsia="Times New Roman" w:cs="Times New Roman"/>
          <w:b/>
          <w:szCs w:val="24"/>
        </w:rPr>
        <w:lastRenderedPageBreak/>
        <w:t>ΑΝΔΡΕΑΣ ΞΑΝΘΟΣ (Υπουργός Υγείας):</w:t>
      </w:r>
      <w:r>
        <w:rPr>
          <w:rFonts w:eastAsia="Times New Roman" w:cs="Times New Roman"/>
          <w:szCs w:val="24"/>
        </w:rPr>
        <w:t xml:space="preserve"> Τι σημαίνει αυτό, κύριε </w:t>
      </w:r>
      <w:proofErr w:type="spellStart"/>
      <w:r>
        <w:rPr>
          <w:rFonts w:eastAsia="Times New Roman" w:cs="Times New Roman"/>
          <w:szCs w:val="24"/>
        </w:rPr>
        <w:t>Δένδια</w:t>
      </w:r>
      <w:proofErr w:type="spellEnd"/>
      <w:r>
        <w:rPr>
          <w:rFonts w:eastAsia="Times New Roman" w:cs="Times New Roman"/>
          <w:szCs w:val="24"/>
        </w:rPr>
        <w:t xml:space="preserve">; </w:t>
      </w:r>
    </w:p>
    <w:p w14:paraId="2205DFE3" w14:textId="77777777" w:rsidR="00F618CB" w:rsidRDefault="00733657">
      <w:pPr>
        <w:tabs>
          <w:tab w:val="left" w:pos="1470"/>
        </w:tabs>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ΓΕΩΡΓΙΟΣ ΔΕΝΔΙΑΣ: </w:t>
      </w:r>
      <w:r>
        <w:rPr>
          <w:rFonts w:eastAsia="Times New Roman" w:cs="Times New Roman"/>
          <w:szCs w:val="24"/>
        </w:rPr>
        <w:t xml:space="preserve">Να </w:t>
      </w:r>
      <w:r>
        <w:rPr>
          <w:rFonts w:eastAsia="Times New Roman" w:cs="Times New Roman"/>
          <w:szCs w:val="24"/>
        </w:rPr>
        <w:t>το ερμηνεύσετε εσείς!</w:t>
      </w:r>
    </w:p>
    <w:p w14:paraId="2205DFE4" w14:textId="77777777" w:rsidR="00F618CB" w:rsidRDefault="00733657">
      <w:pPr>
        <w:tabs>
          <w:tab w:val="left" w:pos="1470"/>
        </w:tabs>
        <w:spacing w:line="600" w:lineRule="auto"/>
        <w:ind w:firstLine="720"/>
        <w:jc w:val="both"/>
        <w:rPr>
          <w:rFonts w:eastAsia="Times New Roman" w:cs="Times New Roman"/>
          <w:szCs w:val="24"/>
        </w:rPr>
      </w:pPr>
      <w:r w:rsidRPr="00A813B6">
        <w:rPr>
          <w:rFonts w:eastAsia="Times New Roman" w:cs="Times New Roman"/>
          <w:b/>
          <w:szCs w:val="24"/>
        </w:rPr>
        <w:t xml:space="preserve">ΑΝΔΡΕΑΣ ΞΑΝΘΟΣ (Υπουργός Υγείας): </w:t>
      </w:r>
      <w:r>
        <w:rPr>
          <w:rFonts w:eastAsia="Times New Roman" w:cs="Times New Roman"/>
          <w:szCs w:val="24"/>
        </w:rPr>
        <w:t>Έχετε ακούσει τον Πρωθυπουργό της χώρας να μιλά για λαθρομετανάστες; Θα μας τρελάνετε!</w:t>
      </w:r>
    </w:p>
    <w:p w14:paraId="2205DFE5" w14:textId="77777777" w:rsidR="00F618CB" w:rsidRDefault="00733657">
      <w:pPr>
        <w:tabs>
          <w:tab w:val="left" w:pos="1470"/>
        </w:tabs>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ΓΕΩΡΓΙΟΣ ΔΕΝΔΙΑΣ: </w:t>
      </w:r>
      <w:r>
        <w:rPr>
          <w:rFonts w:eastAsia="Times New Roman" w:cs="Times New Roman"/>
          <w:szCs w:val="24"/>
        </w:rPr>
        <w:t>Επιστρέφω, κυρίες και κύριοι συνάδελφοι, διότι</w:t>
      </w:r>
      <w:r w:rsidRPr="00A813B6">
        <w:rPr>
          <w:rFonts w:eastAsia="Times New Roman" w:cs="Times New Roman"/>
          <w:b/>
          <w:szCs w:val="24"/>
        </w:rPr>
        <w:t xml:space="preserve"> </w:t>
      </w:r>
      <w:r>
        <w:rPr>
          <w:rFonts w:eastAsia="Times New Roman" w:cs="Times New Roman"/>
          <w:szCs w:val="24"/>
        </w:rPr>
        <w:t xml:space="preserve">βλέπω ότι ήδη διέθεσα έξι λεπτά σε </w:t>
      </w:r>
      <w:r>
        <w:rPr>
          <w:rFonts w:eastAsia="Times New Roman" w:cs="Times New Roman"/>
          <w:szCs w:val="24"/>
        </w:rPr>
        <w:t>αυτό.</w:t>
      </w:r>
    </w:p>
    <w:p w14:paraId="2205DFE6" w14:textId="77777777" w:rsidR="00F618CB" w:rsidRDefault="00733657">
      <w:pPr>
        <w:tabs>
          <w:tab w:val="left" w:pos="1470"/>
        </w:tabs>
        <w:spacing w:line="600" w:lineRule="auto"/>
        <w:ind w:firstLine="720"/>
        <w:jc w:val="both"/>
        <w:rPr>
          <w:rFonts w:eastAsia="Times New Roman" w:cs="Times New Roman"/>
          <w:szCs w:val="24"/>
        </w:rPr>
      </w:pPr>
      <w:r>
        <w:rPr>
          <w:rFonts w:eastAsia="Times New Roman" w:cs="Times New Roman"/>
          <w:szCs w:val="24"/>
        </w:rPr>
        <w:t xml:space="preserve">Ξαναλέω: Τι σημαίνει πολιτική; Πολιτική σημαίνει συνολική προσέγγιση και λήψη μέτρων για την επίλυση ενός ζητήματος. Ερώτημα: Ποια είναι η πολιτική σας; Τι επιδιώκετε; Για να ξέρουμε. Τι θέλετε από το μεταναστευτικό; Είναι ελληνικό πρόβλημα; Βεβαίως </w:t>
      </w:r>
      <w:r>
        <w:rPr>
          <w:rFonts w:eastAsia="Times New Roman" w:cs="Times New Roman"/>
          <w:szCs w:val="24"/>
        </w:rPr>
        <w:t xml:space="preserve">δεν είναι ελληνικό πρόβλημα. Απαιτείται, όμως, απάντηση ελληνική στο πλαίσιο της Ευρωπαϊκής Ένωσης; Ποιο είναι το πλάνο που έχετε; Θέλετε να μας πείτε; </w:t>
      </w:r>
    </w:p>
    <w:p w14:paraId="2205DFE7" w14:textId="77777777" w:rsidR="00F618CB" w:rsidRDefault="00733657">
      <w:pPr>
        <w:spacing w:line="600" w:lineRule="auto"/>
        <w:ind w:firstLine="720"/>
        <w:jc w:val="both"/>
        <w:rPr>
          <w:rFonts w:eastAsia="Times New Roman" w:cs="Times New Roman"/>
          <w:szCs w:val="24"/>
        </w:rPr>
      </w:pPr>
      <w:r w:rsidRPr="00090E18">
        <w:rPr>
          <w:rFonts w:eastAsia="Times New Roman" w:cs="Times New Roman"/>
          <w:szCs w:val="24"/>
        </w:rPr>
        <w:t xml:space="preserve">(Στο σημείο αυτό την Προεδρική Έδρα καταλαμβάνει </w:t>
      </w:r>
      <w:r>
        <w:rPr>
          <w:rFonts w:eastAsia="Times New Roman" w:cs="Times New Roman"/>
          <w:szCs w:val="24"/>
        </w:rPr>
        <w:t>η Γ΄</w:t>
      </w:r>
      <w:r w:rsidRPr="00090E18">
        <w:rPr>
          <w:rFonts w:eastAsia="Times New Roman" w:cs="Times New Roman"/>
          <w:szCs w:val="24"/>
        </w:rPr>
        <w:t xml:space="preserve"> Αντιπρόεδρος της Βουλής κ. </w:t>
      </w:r>
      <w:r w:rsidRPr="00AA347F">
        <w:rPr>
          <w:rFonts w:eastAsia="Times New Roman" w:cs="Times New Roman"/>
          <w:b/>
          <w:szCs w:val="24"/>
        </w:rPr>
        <w:t>ΑΝΑΣΤΑΣΙΑ ΧΡΙΣΤΟΔΟΥΛΟΠ</w:t>
      </w:r>
      <w:r w:rsidRPr="00AA347F">
        <w:rPr>
          <w:rFonts w:eastAsia="Times New Roman" w:cs="Times New Roman"/>
          <w:b/>
          <w:szCs w:val="24"/>
        </w:rPr>
        <w:t>ΟΥΛΟΥ</w:t>
      </w:r>
      <w:r w:rsidRPr="00090E18">
        <w:rPr>
          <w:rFonts w:eastAsia="Times New Roman" w:cs="Times New Roman"/>
          <w:szCs w:val="24"/>
        </w:rPr>
        <w:t>)</w:t>
      </w:r>
    </w:p>
    <w:p w14:paraId="2205DFE8"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Εκτός από τα συνεχή ευχολόγια και αυτή την κατάσταση στο επίπεδο των ανθρωπίνων δικαιωμάτων, θέλετε να μας πείτε κάτι; Διότι, αν κατάλαβα καλά, κυρίες και κύριοι συνάδελφοι, εδώ δεν μας </w:t>
      </w:r>
      <w:proofErr w:type="spellStart"/>
      <w:r>
        <w:rPr>
          <w:rFonts w:eastAsia="Times New Roman" w:cs="Times New Roman"/>
          <w:szCs w:val="24"/>
        </w:rPr>
        <w:t>ελέχθη</w:t>
      </w:r>
      <w:proofErr w:type="spellEnd"/>
      <w:r>
        <w:rPr>
          <w:rFonts w:eastAsia="Times New Roman" w:cs="Times New Roman"/>
          <w:szCs w:val="24"/>
        </w:rPr>
        <w:t xml:space="preserve"> απολύτως τίποτα συγκεκριμένο. Μάλιστα, ειδικά για τη Μόρια, μας</w:t>
      </w:r>
      <w:r>
        <w:rPr>
          <w:rFonts w:eastAsia="Times New Roman" w:cs="Times New Roman"/>
          <w:szCs w:val="24"/>
        </w:rPr>
        <w:t xml:space="preserve"> υπεδείχθη να μην ασχολούμεθα, διότι για κάποιον λόγο </w:t>
      </w:r>
      <w:r>
        <w:rPr>
          <w:rFonts w:eastAsia="Times New Roman" w:cs="Times New Roman"/>
          <w:szCs w:val="24"/>
        </w:rPr>
        <w:lastRenderedPageBreak/>
        <w:t>δεν είναι σωστό να ασχολούμεθα -δεν ξέρω γιατί, θα μας εξηγήσει ο κύριος Υπουργός- αλλά να ρίξουμε τα βλέμματά μας στη Σάμο, ως εάν το ένα πρόβλημα αίρει το άλλο πρόβλημα, ως εάν το ένα κακό αίρει το άλ</w:t>
      </w:r>
      <w:r>
        <w:rPr>
          <w:rFonts w:eastAsia="Times New Roman" w:cs="Times New Roman"/>
          <w:szCs w:val="24"/>
        </w:rPr>
        <w:t xml:space="preserve">λο κακό, ως εάν η μια καταπάτηση των ανθρωπίνων δικαιωμάτων αίρει την άλλη καταπάτηση των ανθρωπίνων δικαιωμάτων. </w:t>
      </w:r>
    </w:p>
    <w:p w14:paraId="2205DFE9"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Το μόνο στο οποίο συμφωνήσαμε είναι ότι έχουν διατεθεί στη χώρα περίπου 1.600.000.000 ευρώ. Τα έχω κι εγώ από συγκεκριμένες πηγές. Τα διάβασε</w:t>
      </w:r>
      <w:r>
        <w:rPr>
          <w:rFonts w:eastAsia="Times New Roman" w:cs="Times New Roman"/>
          <w:szCs w:val="24"/>
        </w:rPr>
        <w:t xml:space="preserve"> και ο Υπουργός, άρα δεν υπάρχει λόγος να τα επαναλάβω. </w:t>
      </w:r>
    </w:p>
    <w:p w14:paraId="2205DFEA"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Ερωτώ, όμως, τα εξής: Πρώτον, για να είμαστε και μέσα στο αντικείμενο της ερώτησης. Εδώ </w:t>
      </w:r>
      <w:proofErr w:type="spellStart"/>
      <w:r>
        <w:rPr>
          <w:rFonts w:eastAsia="Times New Roman" w:cs="Times New Roman"/>
          <w:szCs w:val="24"/>
        </w:rPr>
        <w:t>απήντησαν</w:t>
      </w:r>
      <w:proofErr w:type="spellEnd"/>
      <w:r>
        <w:rPr>
          <w:rFonts w:eastAsia="Times New Roman" w:cs="Times New Roman"/>
          <w:szCs w:val="24"/>
        </w:rPr>
        <w:t xml:space="preserve"> τέσσερις Υπουργοί, εκ των οποίων ο εις δήλωσε ότι δεν έχει κα</w:t>
      </w:r>
      <w:r>
        <w:rPr>
          <w:rFonts w:eastAsia="Times New Roman" w:cs="Times New Roman"/>
          <w:szCs w:val="24"/>
        </w:rPr>
        <w:t>μ</w:t>
      </w:r>
      <w:r>
        <w:rPr>
          <w:rFonts w:eastAsia="Times New Roman" w:cs="Times New Roman"/>
          <w:szCs w:val="24"/>
        </w:rPr>
        <w:t>μία αρμοδιότητα. Σαφές. Θα μπορούσαμε ν</w:t>
      </w:r>
      <w:r>
        <w:rPr>
          <w:rFonts w:eastAsia="Times New Roman" w:cs="Times New Roman"/>
          <w:szCs w:val="24"/>
        </w:rPr>
        <w:t>α συζητήσουμε για τα κονδύλια για το εσωτερικό ταμείο ασφάλειας, αλλά αυτό δεν είναι το ζητούμενο της ερώτησης. Λέει ότι δεν έχει αρμοδιότητα, δεν έχει απορροφήσει κονδύλια. Από εκεί και πέρα, η συζήτηση περιορίζεται στους υπόλοιπους τρεις παρόντες.</w:t>
      </w:r>
    </w:p>
    <w:p w14:paraId="2205DFEB"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Για να</w:t>
      </w:r>
      <w:r>
        <w:rPr>
          <w:rFonts w:eastAsia="Times New Roman" w:cs="Times New Roman"/>
          <w:szCs w:val="24"/>
        </w:rPr>
        <w:t xml:space="preserve"> καταλάβω, λοιπόν, οι υπόλοιποι τρεις παρόντες Υπουργοί διαβεβαιώνουν την Εθνική Αντιπροσωπεία ότι όλα καλά </w:t>
      </w:r>
      <w:proofErr w:type="spellStart"/>
      <w:r>
        <w:rPr>
          <w:rFonts w:eastAsia="Times New Roman" w:cs="Times New Roman"/>
          <w:szCs w:val="24"/>
        </w:rPr>
        <w:t>εγένοντο</w:t>
      </w:r>
      <w:proofErr w:type="spellEnd"/>
      <w:r>
        <w:rPr>
          <w:rFonts w:eastAsia="Times New Roman" w:cs="Times New Roman"/>
          <w:szCs w:val="24"/>
        </w:rPr>
        <w:t xml:space="preserve">; Αυτό είναι το περιεχόμενο της απάντησής σας; Πείτε το μας καθαρά. Ερχόμαστε εδώ και σας λέμε ότι το </w:t>
      </w:r>
      <w:r>
        <w:rPr>
          <w:rFonts w:eastAsia="Times New Roman" w:cs="Times New Roman"/>
          <w:szCs w:val="24"/>
        </w:rPr>
        <w:lastRenderedPageBreak/>
        <w:t xml:space="preserve">1.600.000.000 ευρώ, ό,τι έχει </w:t>
      </w:r>
      <w:proofErr w:type="spellStart"/>
      <w:r>
        <w:rPr>
          <w:rFonts w:eastAsia="Times New Roman" w:cs="Times New Roman"/>
          <w:szCs w:val="24"/>
        </w:rPr>
        <w:t>απορροφη</w:t>
      </w:r>
      <w:r>
        <w:rPr>
          <w:rFonts w:eastAsia="Times New Roman" w:cs="Times New Roman"/>
          <w:szCs w:val="24"/>
        </w:rPr>
        <w:t>θεί</w:t>
      </w:r>
      <w:proofErr w:type="spellEnd"/>
      <w:r>
        <w:rPr>
          <w:rFonts w:eastAsia="Times New Roman" w:cs="Times New Roman"/>
          <w:szCs w:val="24"/>
        </w:rPr>
        <w:t xml:space="preserve"> απ’ αυτό -προφανώς, κύριε Βίτσα, δεν έχει </w:t>
      </w:r>
      <w:proofErr w:type="spellStart"/>
      <w:r>
        <w:rPr>
          <w:rFonts w:eastAsia="Times New Roman" w:cs="Times New Roman"/>
          <w:szCs w:val="24"/>
        </w:rPr>
        <w:t>απορροφηθεί</w:t>
      </w:r>
      <w:proofErr w:type="spellEnd"/>
      <w:r>
        <w:rPr>
          <w:rFonts w:eastAsia="Times New Roman" w:cs="Times New Roman"/>
          <w:szCs w:val="24"/>
        </w:rPr>
        <w:t xml:space="preserve"> όλο ακόμη- καλώς </w:t>
      </w:r>
      <w:proofErr w:type="spellStart"/>
      <w:r>
        <w:rPr>
          <w:rFonts w:eastAsia="Times New Roman" w:cs="Times New Roman"/>
          <w:szCs w:val="24"/>
        </w:rPr>
        <w:t>απορροφήθηκε</w:t>
      </w:r>
      <w:proofErr w:type="spellEnd"/>
      <w:r>
        <w:rPr>
          <w:rFonts w:eastAsia="Times New Roman" w:cs="Times New Roman"/>
          <w:szCs w:val="24"/>
        </w:rPr>
        <w:t xml:space="preserve">. </w:t>
      </w:r>
    </w:p>
    <w:p w14:paraId="2205DFEC"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Και βεβαίως δεν έχουν γίνει διαγωνισμοί εκεί που δεν έχουν γίνει διαγωνισμοί, αλλά σ’ αυτό -αν κατάλαβα καλά- είπατε ότι η ευθύνη ανήκει στο Ελεγκτικό Συνέδριο ή εν π</w:t>
      </w:r>
      <w:r>
        <w:rPr>
          <w:rFonts w:eastAsia="Times New Roman" w:cs="Times New Roman"/>
          <w:szCs w:val="24"/>
        </w:rPr>
        <w:t xml:space="preserve">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επρόκειτο περί εκτάκτων συνθηκών. </w:t>
      </w:r>
    </w:p>
    <w:p w14:paraId="2205DFED"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Βεβαίως, ορθώς σας </w:t>
      </w:r>
      <w:proofErr w:type="spellStart"/>
      <w:r>
        <w:rPr>
          <w:rFonts w:eastAsia="Times New Roman" w:cs="Times New Roman"/>
          <w:szCs w:val="24"/>
        </w:rPr>
        <w:t>ελέχθη</w:t>
      </w:r>
      <w:proofErr w:type="spellEnd"/>
      <w:r>
        <w:rPr>
          <w:rFonts w:eastAsia="Times New Roman" w:cs="Times New Roman"/>
          <w:szCs w:val="24"/>
        </w:rPr>
        <w:t xml:space="preserve"> ότι έκτακτες συνθήκες μετά από τέσσερα χρόνια διαρκούς προβλήματος και δυο της προηγούμενης κυβέρνησης, δεν νοούνται. Έξι χρόνια έκτακτο πρόβλημα δεν υπάρχει στη νομολογία του Ευρ</w:t>
      </w:r>
      <w:r>
        <w:rPr>
          <w:rFonts w:eastAsia="Times New Roman" w:cs="Times New Roman"/>
          <w:szCs w:val="24"/>
        </w:rPr>
        <w:t xml:space="preserve">ωπαϊκού Δικαστηρίου πουθενά, δεν υπάρχει πουθενά στον κόσμο. Εν πάση </w:t>
      </w:r>
      <w:proofErr w:type="spellStart"/>
      <w:r>
        <w:rPr>
          <w:rFonts w:eastAsia="Times New Roman" w:cs="Times New Roman"/>
          <w:szCs w:val="24"/>
        </w:rPr>
        <w:t>περιπτώσει</w:t>
      </w:r>
      <w:proofErr w:type="spellEnd"/>
      <w:r>
        <w:rPr>
          <w:rFonts w:eastAsia="Times New Roman" w:cs="Times New Roman"/>
          <w:szCs w:val="24"/>
        </w:rPr>
        <w:t xml:space="preserve">, αυτή είναι η άποψή σας; Πείτε το μας. </w:t>
      </w:r>
    </w:p>
    <w:p w14:paraId="2205DFEE"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Πείτε μας ευθέως ότι καλώς διατέθηκαν τα κονδύλια. Πείτε μας ευθέως ότι το σύνολο των δημοσιευμάτων του Τύπου κακώς αναφέρονται. Πείτε μ</w:t>
      </w:r>
      <w:r>
        <w:rPr>
          <w:rFonts w:eastAsia="Times New Roman" w:cs="Times New Roman"/>
          <w:szCs w:val="24"/>
        </w:rPr>
        <w:t xml:space="preserve">ας ευθέως ότι αναλαμβάνετε την πολιτική ευθύνη για τη διαχείριση αυτών των κονδυλίων. Πείτε το μας. Μην αρχίζετε τις γενικολογίες. Εδώ μιλάμε για την απλή διαχείριση των κονδυλίων. </w:t>
      </w:r>
    </w:p>
    <w:p w14:paraId="2205DFEF"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Μη μας λέτε ότι ο </w:t>
      </w:r>
      <w:r>
        <w:rPr>
          <w:rFonts w:eastAsia="Times New Roman" w:cs="Times New Roman"/>
          <w:szCs w:val="24"/>
          <w:lang w:val="en-US"/>
        </w:rPr>
        <w:t>OLAF</w:t>
      </w:r>
      <w:r>
        <w:rPr>
          <w:rFonts w:eastAsia="Times New Roman" w:cs="Times New Roman"/>
          <w:szCs w:val="24"/>
        </w:rPr>
        <w:t xml:space="preserve"> δεν ερευνά. Σας διαβάζω επί λέξει την ανακοίνωσή το</w:t>
      </w:r>
      <w:r>
        <w:rPr>
          <w:rFonts w:eastAsia="Times New Roman" w:cs="Times New Roman"/>
          <w:szCs w:val="24"/>
        </w:rPr>
        <w:t xml:space="preserve">υ: «Μπορούμε να επιβεβαιώσουμε πως ο </w:t>
      </w:r>
      <w:r>
        <w:rPr>
          <w:rFonts w:eastAsia="Times New Roman" w:cs="Times New Roman"/>
          <w:szCs w:val="24"/>
          <w:lang w:val="en-US"/>
        </w:rPr>
        <w:t>OLAF</w:t>
      </w:r>
      <w:r>
        <w:rPr>
          <w:rFonts w:eastAsia="Times New Roman" w:cs="Times New Roman"/>
          <w:szCs w:val="24"/>
        </w:rPr>
        <w:t xml:space="preserve"> έχει ξεκινήσει μια έρευνα για φε</w:t>
      </w:r>
      <w:r>
        <w:rPr>
          <w:rFonts w:eastAsia="Times New Roman" w:cs="Times New Roman"/>
          <w:szCs w:val="24"/>
        </w:rPr>
        <w:lastRenderedPageBreak/>
        <w:t xml:space="preserve">ρόμενες παρατυπίες που αφορούν τα ευρωπαϊκά κονδύλια σίτισης για τους πρόσφυγες στην Ελλάδα, μετά από σχετικές πληροφορίες που έλαβε από την </w:t>
      </w:r>
      <w:r>
        <w:rPr>
          <w:rFonts w:eastAsia="Times New Roman" w:cs="Times New Roman"/>
          <w:szCs w:val="24"/>
          <w:lang w:val="en-US"/>
        </w:rPr>
        <w:t>DG</w:t>
      </w:r>
      <w:r w:rsidRPr="005F1D21">
        <w:rPr>
          <w:rFonts w:eastAsia="Times New Roman" w:cs="Times New Roman"/>
          <w:szCs w:val="24"/>
        </w:rPr>
        <w:t xml:space="preserve"> </w:t>
      </w:r>
      <w:r>
        <w:rPr>
          <w:rFonts w:eastAsia="Times New Roman" w:cs="Times New Roman"/>
          <w:szCs w:val="24"/>
          <w:lang w:val="en-US"/>
        </w:rPr>
        <w:t>HOME</w:t>
      </w:r>
      <w:r>
        <w:rPr>
          <w:rFonts w:eastAsia="Times New Roman" w:cs="Times New Roman"/>
          <w:szCs w:val="24"/>
        </w:rPr>
        <w:t xml:space="preserve"> το 2017». Συμφωνούμε σ’ αυτό; «Όσ</w:t>
      </w:r>
      <w:r>
        <w:rPr>
          <w:rFonts w:eastAsia="Times New Roman" w:cs="Times New Roman"/>
          <w:szCs w:val="24"/>
        </w:rPr>
        <w:t>ο η έρευνα βρίσκεται σε εξέλιξη»</w:t>
      </w:r>
      <w:r w:rsidRPr="00F20E28">
        <w:rPr>
          <w:rFonts w:eastAsia="Times New Roman" w:cs="Times New Roman"/>
          <w:szCs w:val="24"/>
        </w:rPr>
        <w:t>,</w:t>
      </w:r>
      <w:r>
        <w:rPr>
          <w:rFonts w:eastAsia="Times New Roman" w:cs="Times New Roman"/>
          <w:szCs w:val="24"/>
        </w:rPr>
        <w:t xml:space="preserve"> λέει, «ο </w:t>
      </w:r>
      <w:r>
        <w:rPr>
          <w:rFonts w:eastAsia="Times New Roman" w:cs="Times New Roman"/>
          <w:szCs w:val="24"/>
          <w:lang w:val="en-US"/>
        </w:rPr>
        <w:t>OLAF</w:t>
      </w:r>
      <w:r>
        <w:rPr>
          <w:rFonts w:eastAsia="Times New Roman" w:cs="Times New Roman"/>
          <w:szCs w:val="24"/>
        </w:rPr>
        <w:t xml:space="preserve"> δεν θα σχολιάσει περαιτέρω την υπόθεση, ώστε να διασφαλισθεί η προστασία του απορρήτου και της εμπιστευτικότητας της έρευνας». </w:t>
      </w:r>
    </w:p>
    <w:p w14:paraId="2205DFF0"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Έρευνα γίνεται. Καθ’ υμάς, τους πολιτικά υπεύθυνους, η έρευνα αυτή δεν έχει κανέ</w:t>
      </w:r>
      <w:r>
        <w:rPr>
          <w:rFonts w:eastAsia="Times New Roman" w:cs="Times New Roman"/>
          <w:szCs w:val="24"/>
        </w:rPr>
        <w:t xml:space="preserve">να αντικείμενο, διότι όλα καλώς </w:t>
      </w:r>
      <w:proofErr w:type="spellStart"/>
      <w:r>
        <w:rPr>
          <w:rFonts w:eastAsia="Times New Roman" w:cs="Times New Roman"/>
          <w:szCs w:val="24"/>
        </w:rPr>
        <w:t>εγένοντο</w:t>
      </w:r>
      <w:proofErr w:type="spellEnd"/>
      <w:r>
        <w:rPr>
          <w:rFonts w:eastAsia="Times New Roman" w:cs="Times New Roman"/>
          <w:szCs w:val="24"/>
        </w:rPr>
        <w:t xml:space="preserve">, ναι ή όχι; Αυτό να μας πείτε. Όλα τα υπόλοιπα </w:t>
      </w:r>
      <w:proofErr w:type="spellStart"/>
      <w:r>
        <w:rPr>
          <w:rFonts w:eastAsia="Times New Roman" w:cs="Times New Roman"/>
          <w:szCs w:val="24"/>
        </w:rPr>
        <w:t>παρέλκουν</w:t>
      </w:r>
      <w:proofErr w:type="spellEnd"/>
      <w:r>
        <w:rPr>
          <w:rFonts w:eastAsia="Times New Roman" w:cs="Times New Roman"/>
          <w:szCs w:val="24"/>
        </w:rPr>
        <w:t xml:space="preserve"> στην απάντηση αυτής της συγκεκριμένης ερώτησης. </w:t>
      </w:r>
    </w:p>
    <w:p w14:paraId="2205DFF1"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τελειώνει ο χρόνος μου. Έχω βέβαια και μια μικρή δευτερολογία. Θα ήθελα να κάνω</w:t>
      </w:r>
      <w:r>
        <w:rPr>
          <w:rFonts w:eastAsia="Times New Roman" w:cs="Times New Roman"/>
          <w:szCs w:val="24"/>
        </w:rPr>
        <w:t xml:space="preserve"> κι ένα σχόλιο, όπως πάντα κάνω ως Κοινοβουλευτικός Εκπρόσωπος, για τα ευρύτερα θέματα της επικαιρότητας. </w:t>
      </w:r>
    </w:p>
    <w:p w14:paraId="2205DFF2"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Αναφέρομαι στο νέο εύρημα της Κυβέρνησης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το οποίο διατυπώθηκε δια της επιστολής του Πρωθυπουργού της χώρας, όσον αφορά τη </w:t>
      </w:r>
      <w:r>
        <w:rPr>
          <w:rFonts w:eastAsia="Times New Roman" w:cs="Times New Roman"/>
          <w:szCs w:val="24"/>
        </w:rPr>
        <w:t>συνταγμα</w:t>
      </w:r>
      <w:r>
        <w:rPr>
          <w:rFonts w:eastAsia="Times New Roman" w:cs="Times New Roman"/>
          <w:szCs w:val="24"/>
        </w:rPr>
        <w:t xml:space="preserve">τική </w:t>
      </w:r>
      <w:r>
        <w:rPr>
          <w:rFonts w:eastAsia="Times New Roman" w:cs="Times New Roman"/>
          <w:szCs w:val="24"/>
        </w:rPr>
        <w:t xml:space="preserve">Αναθεώρηση. </w:t>
      </w:r>
    </w:p>
    <w:p w14:paraId="2205DFF3"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για να καταλάβω, η Κυβέρνηση αυτή, στο τελευταίο εξάμηνο της ζωής της, θυμήθηκε την ανάγκη αναθεώρησης του καταστατικού χάρτη της χώρας; Η Κυβέρνηση αυτή της οποίας ο λόγος είναι απολύτως διχαστικός σε όλες τ</w:t>
      </w:r>
      <w:r>
        <w:rPr>
          <w:rFonts w:eastAsia="Times New Roman" w:cs="Times New Roman"/>
          <w:szCs w:val="24"/>
        </w:rPr>
        <w:t xml:space="preserve">ις εκφάνσεις του, απολύτως υβριστικός, απολύτως μειωτικός, κρίνει </w:t>
      </w:r>
      <w:r>
        <w:rPr>
          <w:rFonts w:eastAsia="Times New Roman" w:cs="Times New Roman"/>
          <w:szCs w:val="24"/>
        </w:rPr>
        <w:lastRenderedPageBreak/>
        <w:t xml:space="preserve">ότι έχει δημιουργήσει το κλίμα που χρειάζεται για να συζητήσει είτε η Εθνική Αντιπροσωπεία είτε η χώρα τα ζητήματα που αφορούν τη </w:t>
      </w:r>
      <w:r>
        <w:rPr>
          <w:rFonts w:eastAsia="Times New Roman" w:cs="Times New Roman"/>
          <w:szCs w:val="24"/>
        </w:rPr>
        <w:t xml:space="preserve">συνταγματική </w:t>
      </w:r>
      <w:r>
        <w:rPr>
          <w:rFonts w:eastAsia="Times New Roman" w:cs="Times New Roman"/>
          <w:szCs w:val="24"/>
        </w:rPr>
        <w:t xml:space="preserve">Αναθεώρηση; </w:t>
      </w:r>
    </w:p>
    <w:p w14:paraId="2205DFF4"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Η Κυβέρνηση αυτή που όλα τα εθνικά</w:t>
      </w:r>
      <w:r>
        <w:rPr>
          <w:rFonts w:eastAsia="Times New Roman" w:cs="Times New Roman"/>
          <w:szCs w:val="24"/>
        </w:rPr>
        <w:t xml:space="preserve"> θέματα τα οποία διαπραγματευόταν, είτε αυτό είναι το Σκοπιανό, είτε η σχέση με την Αλβανία, είτε τα ζητήματα της Κύπρου, τα έκανε εν </w:t>
      </w:r>
      <w:proofErr w:type="spellStart"/>
      <w:r>
        <w:rPr>
          <w:rFonts w:eastAsia="Times New Roman" w:cs="Times New Roman"/>
          <w:szCs w:val="24"/>
        </w:rPr>
        <w:t>κρυπτώ</w:t>
      </w:r>
      <w:proofErr w:type="spellEnd"/>
      <w:r>
        <w:rPr>
          <w:rFonts w:eastAsia="Times New Roman" w:cs="Times New Roman"/>
          <w:szCs w:val="24"/>
        </w:rPr>
        <w:t xml:space="preserve"> και </w:t>
      </w:r>
      <w:proofErr w:type="spellStart"/>
      <w:r>
        <w:rPr>
          <w:rFonts w:eastAsia="Times New Roman" w:cs="Times New Roman"/>
          <w:szCs w:val="24"/>
        </w:rPr>
        <w:t>παραβύστω</w:t>
      </w:r>
      <w:proofErr w:type="spellEnd"/>
      <w:r>
        <w:rPr>
          <w:rFonts w:eastAsia="Times New Roman" w:cs="Times New Roman"/>
          <w:szCs w:val="24"/>
        </w:rPr>
        <w:t>, χωρίς ποτέ να ζητήσει από την Αντιπολίτευση είτε άποψη είτε συνέργεια είτε αντίληψη είτε θέση είτε β</w:t>
      </w:r>
      <w:r>
        <w:rPr>
          <w:rFonts w:eastAsia="Times New Roman" w:cs="Times New Roman"/>
          <w:szCs w:val="24"/>
        </w:rPr>
        <w:t xml:space="preserve">οήθεια, αυτή η Κυβέρνηση έρχεται στο τέλος της θητείας της να μας στέλνει επιστολές για τη </w:t>
      </w:r>
      <w:r>
        <w:rPr>
          <w:rFonts w:eastAsia="Times New Roman" w:cs="Times New Roman"/>
          <w:szCs w:val="24"/>
        </w:rPr>
        <w:t xml:space="preserve">συνταγματική </w:t>
      </w:r>
      <w:r>
        <w:rPr>
          <w:rFonts w:eastAsia="Times New Roman" w:cs="Times New Roman"/>
          <w:szCs w:val="24"/>
        </w:rPr>
        <w:t xml:space="preserve">Αναθεώρηση; </w:t>
      </w:r>
    </w:p>
    <w:p w14:paraId="2205DFF5"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Ακούστε για τι μιλάει η επιστολή, για την ενίσχυση του κράτους δικαίου! Η ενίσχυση του κράτους δικαίου από Κυβέρνηση της οποίας ο Υπουργός </w:t>
      </w:r>
      <w:r>
        <w:rPr>
          <w:rFonts w:eastAsia="Times New Roman" w:cs="Times New Roman"/>
          <w:szCs w:val="24"/>
        </w:rPr>
        <w:t>απειλεί τα στελέχη των υπόλοιπων κομμάτων να τα βάλει φυλακή! Στην επιστολή αναφέρεται στην ενίσχυση του κράτους δικαίου. Κήδεται αυτή η Κυβέρνηση για το κράτος δικαίου. Αναφέρεται στην προστασία των κοινών αγαθών. Ποια; Η Κυβέρνηση που έχει επιτρέψει να δ</w:t>
      </w:r>
      <w:r>
        <w:rPr>
          <w:rFonts w:eastAsia="Times New Roman" w:cs="Times New Roman"/>
          <w:szCs w:val="24"/>
        </w:rPr>
        <w:t xml:space="preserve">ιαλυθεί οποιοδήποτε σύστημα δημόσιας ασφάλισης στη χώρα. </w:t>
      </w:r>
    </w:p>
    <w:p w14:paraId="2205DFF6"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Επίσης, αναφέρεται και στο αγαπημένο θέμα, τη </w:t>
      </w:r>
      <w:proofErr w:type="spellStart"/>
      <w:r>
        <w:rPr>
          <w:rFonts w:eastAsia="Times New Roman" w:cs="Times New Roman"/>
          <w:szCs w:val="24"/>
        </w:rPr>
        <w:t>δημοψηφισματική</w:t>
      </w:r>
      <w:proofErr w:type="spellEnd"/>
      <w:r>
        <w:rPr>
          <w:rFonts w:eastAsia="Times New Roman" w:cs="Times New Roman"/>
          <w:szCs w:val="24"/>
        </w:rPr>
        <w:t xml:space="preserve"> δημοκρατία. Βεβαίως, να κάνουμε κι άλλα δημοψηφίσματα. Όπως σεβαστήκατε το δημοψήφισμα του 2015, έτσι να σεβαστείτε και τα επόμενα. Προφ</w:t>
      </w:r>
      <w:r>
        <w:rPr>
          <w:rFonts w:eastAsia="Times New Roman" w:cs="Times New Roman"/>
          <w:szCs w:val="24"/>
        </w:rPr>
        <w:t xml:space="preserve">ανώς, σας λείπουν τα δημοψηφίσματα για να αρχίσετε να αλλάζετε θέση. </w:t>
      </w:r>
    </w:p>
    <w:p w14:paraId="2205DFF7"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έχω να πω το εξής και επανέρχομαι στο αντικείμενο της ερώτησης. Εγώ δεν θέλησα να αναφερθώ στα πεπραγμένα της Νέας Δημοκρατίας για το μεταναστευτικό. </w:t>
      </w:r>
    </w:p>
    <w:p w14:paraId="2205DFF8"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Είχαμ</w:t>
      </w:r>
      <w:r>
        <w:rPr>
          <w:rFonts w:eastAsia="Times New Roman" w:cs="Times New Roman"/>
          <w:szCs w:val="24"/>
        </w:rPr>
        <w:t xml:space="preserve">ε μια σαφή πολιτική, μας αμφισβητήθηκε από τον ΣΥΡΙΖΑ, </w:t>
      </w:r>
      <w:proofErr w:type="spellStart"/>
      <w:r>
        <w:rPr>
          <w:rFonts w:eastAsia="Times New Roman" w:cs="Times New Roman"/>
          <w:szCs w:val="24"/>
        </w:rPr>
        <w:t>εξυβρίσθημεν</w:t>
      </w:r>
      <w:proofErr w:type="spellEnd"/>
      <w:r>
        <w:rPr>
          <w:rFonts w:eastAsia="Times New Roman" w:cs="Times New Roman"/>
          <w:szCs w:val="24"/>
        </w:rPr>
        <w:t xml:space="preserve"> από τον ΣΥΡΙΖΑ. Ο πρώην Υπουργός, ο κ. </w:t>
      </w:r>
      <w:proofErr w:type="spellStart"/>
      <w:r>
        <w:rPr>
          <w:rFonts w:eastAsia="Times New Roman" w:cs="Times New Roman"/>
          <w:szCs w:val="24"/>
        </w:rPr>
        <w:t>Μουζάλας</w:t>
      </w:r>
      <w:proofErr w:type="spellEnd"/>
      <w:r>
        <w:rPr>
          <w:rFonts w:eastAsia="Times New Roman" w:cs="Times New Roman"/>
          <w:szCs w:val="24"/>
        </w:rPr>
        <w:t xml:space="preserve">, εζήτησε εν </w:t>
      </w:r>
      <w:proofErr w:type="spellStart"/>
      <w:r>
        <w:rPr>
          <w:rFonts w:eastAsia="Times New Roman" w:cs="Times New Roman"/>
          <w:szCs w:val="24"/>
        </w:rPr>
        <w:t>επιγνώσει</w:t>
      </w:r>
      <w:proofErr w:type="spellEnd"/>
      <w:r>
        <w:rPr>
          <w:rFonts w:eastAsia="Times New Roman" w:cs="Times New Roman"/>
          <w:szCs w:val="24"/>
        </w:rPr>
        <w:t xml:space="preserve"> της πραγματικότητας συγγνώμη και για τη Νέα Δημοκρατία το θέμα αυτό έχει λήξει. Η συγγνώμη έχει γίνει αποδεκτή.</w:t>
      </w:r>
    </w:p>
    <w:p w14:paraId="2205DFF9"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Αυτό τ</w:t>
      </w:r>
      <w:r>
        <w:rPr>
          <w:rFonts w:eastAsia="Times New Roman" w:cs="Times New Roman"/>
          <w:szCs w:val="24"/>
        </w:rPr>
        <w:t xml:space="preserve">ο οποίο σας λέω, όμως, είναι ότι αυτά τα οποία κάνετε και ο τρόπος με τον οποίο διαχειρίζεστε τα θέματα στερείται </w:t>
      </w:r>
      <w:proofErr w:type="spellStart"/>
      <w:r>
        <w:rPr>
          <w:rFonts w:eastAsia="Times New Roman" w:cs="Times New Roman"/>
          <w:szCs w:val="24"/>
        </w:rPr>
        <w:t>σοβαρότητος</w:t>
      </w:r>
      <w:proofErr w:type="spellEnd"/>
      <w:r>
        <w:rPr>
          <w:rFonts w:eastAsia="Times New Roman" w:cs="Times New Roman"/>
          <w:szCs w:val="24"/>
        </w:rPr>
        <w:t>.</w:t>
      </w:r>
    </w:p>
    <w:p w14:paraId="2205DFFA"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Σας παρακαλώ, λοιπόν, να προσέλθετε στον διάλογο, κατ’ αρχάς, ακριβώς με τον τρόπο που οι ερωτώμενοι Υπουργοί προσέρχονται στον δ</w:t>
      </w:r>
      <w:r>
        <w:rPr>
          <w:rFonts w:eastAsia="Times New Roman" w:cs="Times New Roman"/>
          <w:szCs w:val="24"/>
        </w:rPr>
        <w:t>ιάλογο και να δούμε</w:t>
      </w:r>
      <w:r>
        <w:rPr>
          <w:rFonts w:eastAsia="Times New Roman" w:cs="Times New Roman"/>
          <w:szCs w:val="24"/>
        </w:rPr>
        <w:t xml:space="preserve">, </w:t>
      </w:r>
      <w:r>
        <w:rPr>
          <w:rFonts w:eastAsia="Times New Roman" w:cs="Times New Roman"/>
          <w:szCs w:val="24"/>
        </w:rPr>
        <w:t>αν αυτή την έσχατη ώρα</w:t>
      </w:r>
      <w:r>
        <w:rPr>
          <w:rFonts w:eastAsia="Times New Roman" w:cs="Times New Roman"/>
          <w:szCs w:val="24"/>
        </w:rPr>
        <w:t>,</w:t>
      </w:r>
      <w:r>
        <w:rPr>
          <w:rFonts w:eastAsia="Times New Roman" w:cs="Times New Roman"/>
          <w:szCs w:val="24"/>
        </w:rPr>
        <w:t xml:space="preserve"> μπορούμε να βελτιώσουμε σε κάτι την απαράδεκτη κατάσταση που έχετε δημιουργήσει.</w:t>
      </w:r>
    </w:p>
    <w:p w14:paraId="2205DFFB"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205DFFC" w14:textId="77777777" w:rsidR="00F618CB" w:rsidRDefault="00733657">
      <w:pPr>
        <w:spacing w:line="600" w:lineRule="auto"/>
        <w:ind w:firstLine="709"/>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14:paraId="2205DFFD" w14:textId="77777777" w:rsidR="00F618CB" w:rsidRDefault="00733657">
      <w:pPr>
        <w:spacing w:line="600" w:lineRule="auto"/>
        <w:ind w:firstLine="720"/>
        <w:jc w:val="both"/>
        <w:rPr>
          <w:rFonts w:eastAsia="Times New Roman" w:cs="Times New Roman"/>
          <w:szCs w:val="24"/>
        </w:rPr>
      </w:pPr>
      <w:r w:rsidRPr="00055D18">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Κοινοβουλευτικός Εκπρόσωπος του ΣΥΡΙΖΑ, Βουλευτής Κορινθίας</w:t>
      </w:r>
      <w:r>
        <w:rPr>
          <w:rFonts w:eastAsia="Times New Roman" w:cs="Times New Roman"/>
          <w:szCs w:val="24"/>
        </w:rPr>
        <w:t>,</w:t>
      </w:r>
      <w:r>
        <w:rPr>
          <w:rFonts w:eastAsia="Times New Roman" w:cs="Times New Roman"/>
          <w:szCs w:val="24"/>
        </w:rPr>
        <w:t xml:space="preserve"> κ. Ψυχογιός.</w:t>
      </w:r>
    </w:p>
    <w:p w14:paraId="2205DFFE" w14:textId="77777777" w:rsidR="00F618CB" w:rsidRDefault="00733657">
      <w:pPr>
        <w:spacing w:line="600" w:lineRule="auto"/>
        <w:ind w:firstLine="720"/>
        <w:jc w:val="both"/>
        <w:rPr>
          <w:rFonts w:eastAsia="Times New Roman" w:cs="Times New Roman"/>
          <w:szCs w:val="24"/>
        </w:rPr>
      </w:pPr>
      <w:r w:rsidRPr="00055D18">
        <w:rPr>
          <w:rFonts w:eastAsia="Times New Roman" w:cs="Times New Roman"/>
          <w:b/>
          <w:szCs w:val="24"/>
        </w:rPr>
        <w:t>ΓΕΩΡΓΙΟΣ ΨΥΧΟΓΙΟΣ:</w:t>
      </w:r>
      <w:r>
        <w:rPr>
          <w:rFonts w:eastAsia="Times New Roman" w:cs="Times New Roman"/>
          <w:szCs w:val="24"/>
        </w:rPr>
        <w:t xml:space="preserve"> Ευχαριστώ πολύ, κυρία Πρόεδρε.</w:t>
      </w:r>
    </w:p>
    <w:p w14:paraId="2205DFFF"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Υπουργοί, κυρίες και κύριοι συνάδελφοι, οι αρμόδιοι Υπουργοί απάντησαν με επάρκεια, δίνοντας όλα τα </w:t>
      </w:r>
      <w:r>
        <w:rPr>
          <w:rFonts w:eastAsia="Times New Roman" w:cs="Times New Roman"/>
          <w:szCs w:val="24"/>
        </w:rPr>
        <w:t>απαραίτητα στοιχεία και παρουσιάζοντας μια πλήρη εικόνα για τις προσπάθειες της Ελληνικής Κυβέρνησης στο ζήτημα που ονομάζεται «προσφυγικό-μεταναστευτικό».</w:t>
      </w:r>
    </w:p>
    <w:p w14:paraId="2205E000"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Θα ήθελα, ξεκινώντας, να καταθέσω και εγώ στα Πρακτικά αυτό που και ένας προηγούμενος συνάδελφος κατ</w:t>
      </w:r>
      <w:r>
        <w:rPr>
          <w:rFonts w:eastAsia="Times New Roman" w:cs="Times New Roman"/>
          <w:szCs w:val="24"/>
        </w:rPr>
        <w:t>έθεσε, το ενημερωτικό δελτίο του Υπουργείου Ψηφιακής Πολιτικής, Τηλεπικοινωνιών και Ενημέρωσης και σας καλώ να το μελετήσετε</w:t>
      </w:r>
      <w:r>
        <w:rPr>
          <w:rFonts w:eastAsia="Times New Roman" w:cs="Times New Roman"/>
          <w:szCs w:val="24"/>
        </w:rPr>
        <w:t>,</w:t>
      </w:r>
      <w:r>
        <w:rPr>
          <w:rFonts w:eastAsia="Times New Roman" w:cs="Times New Roman"/>
          <w:szCs w:val="24"/>
        </w:rPr>
        <w:t xml:space="preserve"> για να μιλάμε επί συγκεκριμένων δεδομένων και στοιχείων. Συγκεκριμένα, να δούμε τι αναφέρεται για τις διασώσεις στη θάλασσα από ηρ</w:t>
      </w:r>
      <w:r>
        <w:rPr>
          <w:rFonts w:eastAsia="Times New Roman" w:cs="Times New Roman"/>
          <w:szCs w:val="24"/>
        </w:rPr>
        <w:t>ωικούς λιμενικούς, όπως ο Κυριάκος Παπαδόπουλος και άλλοι, για τις συλλήψεις των διακινητών, να δούμε τις εθελούσιες επιστροφές που έχουν γίνει, τις αναγκαστικές επιστροφές, την παροχή διεθνούς προστασίας</w:t>
      </w:r>
      <w:r>
        <w:rPr>
          <w:rFonts w:eastAsia="Times New Roman" w:cs="Times New Roman"/>
          <w:szCs w:val="24"/>
        </w:rPr>
        <w:t>,</w:t>
      </w:r>
      <w:r>
        <w:rPr>
          <w:rFonts w:eastAsia="Times New Roman" w:cs="Times New Roman"/>
          <w:szCs w:val="24"/>
        </w:rPr>
        <w:t xml:space="preserve"> μέχρι τώρα, να δούμε τι ισχύει για τα ασυνόδευτα α</w:t>
      </w:r>
      <w:r>
        <w:rPr>
          <w:rFonts w:eastAsia="Times New Roman" w:cs="Times New Roman"/>
          <w:szCs w:val="24"/>
        </w:rPr>
        <w:t>νήλικα και τον νόμο γι’ αυτά</w:t>
      </w:r>
      <w:r>
        <w:rPr>
          <w:rFonts w:eastAsia="Times New Roman" w:cs="Times New Roman"/>
          <w:szCs w:val="24"/>
        </w:rPr>
        <w:t xml:space="preserve"> -</w:t>
      </w:r>
      <w:r>
        <w:rPr>
          <w:rFonts w:eastAsia="Times New Roman" w:cs="Times New Roman"/>
          <w:szCs w:val="24"/>
        </w:rPr>
        <w:t>που θα αναφερθώ στη συνέχεια σχετικά</w:t>
      </w:r>
      <w:r>
        <w:rPr>
          <w:rFonts w:eastAsia="Times New Roman" w:cs="Times New Roman"/>
          <w:szCs w:val="24"/>
        </w:rPr>
        <w:t>-</w:t>
      </w:r>
      <w:r>
        <w:rPr>
          <w:rFonts w:eastAsia="Times New Roman" w:cs="Times New Roman"/>
          <w:szCs w:val="24"/>
        </w:rPr>
        <w:t xml:space="preserve"> να δούμε τι αναφέρεται σχετικά με την εθνική στρατηγική για την ένταξη στην παιδεία, στην υγεία, στην ιατροφαρμακευτική περίθαλψη, στον πολιτισμό και μετά να συζητήσουμε επί συγκεκριμένων </w:t>
      </w:r>
      <w:r>
        <w:rPr>
          <w:rFonts w:eastAsia="Times New Roman" w:cs="Times New Roman"/>
          <w:szCs w:val="24"/>
        </w:rPr>
        <w:t>δεδομένων για το τι ισχύει στο προσφυγικό-μεταναστευτικό. Το καταθέτω, λοιπόν, προς μελέτη και γνώση σας.</w:t>
      </w:r>
    </w:p>
    <w:p w14:paraId="2205E001" w14:textId="77777777" w:rsidR="00F618CB" w:rsidRDefault="00733657">
      <w:pPr>
        <w:spacing w:line="600" w:lineRule="auto"/>
        <w:ind w:firstLine="720"/>
        <w:jc w:val="both"/>
        <w:rPr>
          <w:rFonts w:eastAsia="Times New Roman" w:cs="Times New Roman"/>
          <w:szCs w:val="24"/>
        </w:rPr>
      </w:pPr>
      <w:r w:rsidRPr="004C2B81">
        <w:rPr>
          <w:rFonts w:eastAsia="Times New Roman" w:cs="Times New Roman"/>
          <w:szCs w:val="24"/>
        </w:rPr>
        <w:lastRenderedPageBreak/>
        <w:t xml:space="preserve">(Στο σημείο αυτό ο Βουλευτής κ. </w:t>
      </w:r>
      <w:r>
        <w:rPr>
          <w:rFonts w:eastAsia="Times New Roman" w:cs="Times New Roman"/>
          <w:szCs w:val="24"/>
        </w:rPr>
        <w:t xml:space="preserve">Γεώργιος Ψυχογιός </w:t>
      </w:r>
      <w:r w:rsidRPr="004C2B81">
        <w:rPr>
          <w:rFonts w:eastAsia="Times New Roman" w:cs="Times New Roman"/>
          <w:szCs w:val="24"/>
        </w:rPr>
        <w:t>καταθέτει για τα Πρακτικά τ</w:t>
      </w:r>
      <w:r>
        <w:rPr>
          <w:rFonts w:eastAsia="Times New Roman" w:cs="Times New Roman"/>
          <w:szCs w:val="24"/>
        </w:rPr>
        <w:t>ο</w:t>
      </w:r>
      <w:r w:rsidRPr="004C2B81">
        <w:rPr>
          <w:rFonts w:eastAsia="Times New Roman" w:cs="Times New Roman"/>
          <w:szCs w:val="24"/>
        </w:rPr>
        <w:t xml:space="preserve"> προαναφερθέν</w:t>
      </w:r>
      <w:r>
        <w:rPr>
          <w:rFonts w:eastAsia="Times New Roman" w:cs="Times New Roman"/>
          <w:szCs w:val="24"/>
        </w:rPr>
        <w:t xml:space="preserve"> ενημερωτικό δελτίο</w:t>
      </w:r>
      <w:r w:rsidRPr="004C2B81">
        <w:rPr>
          <w:rFonts w:eastAsia="Times New Roman" w:cs="Times New Roman"/>
          <w:szCs w:val="24"/>
        </w:rPr>
        <w:t>, τ</w:t>
      </w:r>
      <w:r>
        <w:rPr>
          <w:rFonts w:eastAsia="Times New Roman" w:cs="Times New Roman"/>
          <w:szCs w:val="24"/>
        </w:rPr>
        <w:t>ο</w:t>
      </w:r>
      <w:r w:rsidRPr="004C2B81">
        <w:rPr>
          <w:rFonts w:eastAsia="Times New Roman" w:cs="Times New Roman"/>
          <w:szCs w:val="24"/>
        </w:rPr>
        <w:t xml:space="preserve"> οποί</w:t>
      </w:r>
      <w:r>
        <w:rPr>
          <w:rFonts w:eastAsia="Times New Roman" w:cs="Times New Roman"/>
          <w:szCs w:val="24"/>
        </w:rPr>
        <w:t>ο</w:t>
      </w:r>
      <w:r w:rsidRPr="004C2B81">
        <w:rPr>
          <w:rFonts w:eastAsia="Times New Roman" w:cs="Times New Roman"/>
          <w:szCs w:val="24"/>
        </w:rPr>
        <w:t xml:space="preserve"> βρίσκ</w:t>
      </w:r>
      <w:r>
        <w:rPr>
          <w:rFonts w:eastAsia="Times New Roman" w:cs="Times New Roman"/>
          <w:szCs w:val="24"/>
        </w:rPr>
        <w:t>ε</w:t>
      </w:r>
      <w:r w:rsidRPr="004C2B81">
        <w:rPr>
          <w:rFonts w:eastAsia="Times New Roman" w:cs="Times New Roman"/>
          <w:szCs w:val="24"/>
        </w:rPr>
        <w:t>ται στο αρχείο του Τμήμ</w:t>
      </w:r>
      <w:r w:rsidRPr="004C2B81">
        <w:rPr>
          <w:rFonts w:eastAsia="Times New Roman" w:cs="Times New Roman"/>
          <w:szCs w:val="24"/>
        </w:rPr>
        <w:t>ατος Γραμματείας της Διεύθυνσης Στενογραφίας και Πρακτικών της Βουλής)</w:t>
      </w:r>
    </w:p>
    <w:p w14:paraId="2205E002"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Αυτό, λοιπόν, που πρέπει να αντιληφθούμε σε αυτή την Αίθουσα είναι ότι μιλάμε για ένα πολυδιάστατο και </w:t>
      </w:r>
      <w:proofErr w:type="spellStart"/>
      <w:r>
        <w:rPr>
          <w:rFonts w:eastAsia="Times New Roman" w:cs="Times New Roman"/>
          <w:szCs w:val="24"/>
        </w:rPr>
        <w:t>πολυπαραγοντικό</w:t>
      </w:r>
      <w:proofErr w:type="spellEnd"/>
      <w:r>
        <w:rPr>
          <w:rFonts w:eastAsia="Times New Roman" w:cs="Times New Roman"/>
          <w:szCs w:val="24"/>
        </w:rPr>
        <w:t xml:space="preserve"> ζήτημα, με πολλές παραμέτρους, που ξεπερνάει τα όρια της χώρας, αλ</w:t>
      </w:r>
      <w:r>
        <w:rPr>
          <w:rFonts w:eastAsia="Times New Roman" w:cs="Times New Roman"/>
          <w:szCs w:val="24"/>
        </w:rPr>
        <w:t>λά και τις δυνάμεις της χώρας. Πρόκειται για ένα θέμα</w:t>
      </w:r>
      <w:r>
        <w:rPr>
          <w:rFonts w:eastAsia="Times New Roman" w:cs="Times New Roman"/>
          <w:szCs w:val="24"/>
        </w:rPr>
        <w:t>,</w:t>
      </w:r>
      <w:r>
        <w:rPr>
          <w:rFonts w:eastAsia="Times New Roman" w:cs="Times New Roman"/>
          <w:szCs w:val="24"/>
        </w:rPr>
        <w:t xml:space="preserve"> που πρέπει να ιδωθεί πανευρωπαϊκά και παγκόσμια και οι απαντήσεις που θα δοθούν να είναι</w:t>
      </w:r>
      <w:r>
        <w:rPr>
          <w:rFonts w:eastAsia="Times New Roman" w:cs="Times New Roman"/>
          <w:szCs w:val="24"/>
        </w:rPr>
        <w:t>,</w:t>
      </w:r>
      <w:r>
        <w:rPr>
          <w:rFonts w:eastAsia="Times New Roman" w:cs="Times New Roman"/>
          <w:szCs w:val="24"/>
        </w:rPr>
        <w:t xml:space="preserve"> σε κάθε περίπτωση</w:t>
      </w:r>
      <w:r>
        <w:rPr>
          <w:rFonts w:eastAsia="Times New Roman" w:cs="Times New Roman"/>
          <w:szCs w:val="24"/>
        </w:rPr>
        <w:t>,</w:t>
      </w:r>
      <w:r>
        <w:rPr>
          <w:rFonts w:eastAsia="Times New Roman" w:cs="Times New Roman"/>
          <w:szCs w:val="24"/>
        </w:rPr>
        <w:t xml:space="preserve"> συλλογικές.</w:t>
      </w:r>
    </w:p>
    <w:p w14:paraId="2205E003"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Εάν δεν δούμε και δεν αντιμετωπίσουμε τη μεγάλη εικόνα, κυρίες και κύριοι συνάδε</w:t>
      </w:r>
      <w:r>
        <w:rPr>
          <w:rFonts w:eastAsia="Times New Roman" w:cs="Times New Roman"/>
          <w:szCs w:val="24"/>
        </w:rPr>
        <w:t xml:space="preserve">λφοι, δυστυχώς συζητούμε μόνο σε κενή βάση και δεν πρόκειται να καταφέρουμε τίποτε. </w:t>
      </w:r>
    </w:p>
    <w:p w14:paraId="2205E004"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Αυτή τη στιγμή</w:t>
      </w:r>
      <w:r>
        <w:rPr>
          <w:rFonts w:eastAsia="Times New Roman" w:cs="Times New Roman"/>
          <w:szCs w:val="24"/>
        </w:rPr>
        <w:t>,</w:t>
      </w:r>
      <w:r>
        <w:rPr>
          <w:rFonts w:eastAsia="Times New Roman" w:cs="Times New Roman"/>
          <w:szCs w:val="24"/>
        </w:rPr>
        <w:t xml:space="preserve"> το προσφυγικό-μεταναστευτικό είναι στο επίκεντρο των ευρωπαϊκών συζητήσεων και πολιτικών και από τη μία, έχουμε τις προοδευτικές, δημοκρατικές, αριστερές κ</w:t>
      </w:r>
      <w:r>
        <w:rPr>
          <w:rFonts w:eastAsia="Times New Roman" w:cs="Times New Roman"/>
          <w:szCs w:val="24"/>
        </w:rPr>
        <w:t xml:space="preserve">αι φιλελεύθερες δυνάμεις και από την άλλη, έχουμε τις δυνάμεις της ακροδεξιάς, με ένα μέρος του Ευρωπαϊκού Λαϊκού Κόμματος, το οποίο βλέπει -ο κ. </w:t>
      </w:r>
      <w:proofErr w:type="spellStart"/>
      <w:r>
        <w:rPr>
          <w:rFonts w:eastAsia="Times New Roman" w:cs="Times New Roman"/>
          <w:szCs w:val="24"/>
        </w:rPr>
        <w:t>Όρμπαν</w:t>
      </w:r>
      <w:proofErr w:type="spellEnd"/>
      <w:r>
        <w:rPr>
          <w:rFonts w:eastAsia="Times New Roman" w:cs="Times New Roman"/>
          <w:szCs w:val="24"/>
        </w:rPr>
        <w:t xml:space="preserve"> και ο κ. </w:t>
      </w:r>
      <w:proofErr w:type="spellStart"/>
      <w:r>
        <w:rPr>
          <w:rFonts w:eastAsia="Times New Roman" w:cs="Times New Roman"/>
          <w:szCs w:val="24"/>
        </w:rPr>
        <w:t>Κουρτς</w:t>
      </w:r>
      <w:proofErr w:type="spellEnd"/>
      <w:r>
        <w:rPr>
          <w:rFonts w:eastAsia="Times New Roman" w:cs="Times New Roman"/>
          <w:szCs w:val="24"/>
        </w:rPr>
        <w:t>- τους συνανθρώπους μας μάλλον ως παράσιτα</w:t>
      </w:r>
      <w:r>
        <w:rPr>
          <w:rFonts w:eastAsia="Times New Roman" w:cs="Times New Roman"/>
          <w:szCs w:val="24"/>
        </w:rPr>
        <w:t>,</w:t>
      </w:r>
      <w:r>
        <w:rPr>
          <w:rFonts w:eastAsia="Times New Roman" w:cs="Times New Roman"/>
          <w:szCs w:val="24"/>
        </w:rPr>
        <w:t xml:space="preserve"> που πρέπει να μείνουν μακριά από </w:t>
      </w:r>
      <w:r>
        <w:rPr>
          <w:rFonts w:eastAsia="Times New Roman" w:cs="Times New Roman"/>
          <w:szCs w:val="24"/>
        </w:rPr>
        <w:t xml:space="preserve">τις χώρες </w:t>
      </w:r>
      <w:r>
        <w:rPr>
          <w:rFonts w:eastAsia="Times New Roman" w:cs="Times New Roman"/>
          <w:szCs w:val="24"/>
        </w:rPr>
        <w:t>μ</w:t>
      </w:r>
      <w:r>
        <w:rPr>
          <w:rFonts w:eastAsia="Times New Roman" w:cs="Times New Roman"/>
          <w:szCs w:val="24"/>
        </w:rPr>
        <w:t>ας.</w:t>
      </w:r>
    </w:p>
    <w:p w14:paraId="2205E005"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lastRenderedPageBreak/>
        <w:t>Πρόκειται για πολιτικές και για αρχές</w:t>
      </w:r>
      <w:r>
        <w:rPr>
          <w:rFonts w:eastAsia="Times New Roman" w:cs="Times New Roman"/>
          <w:szCs w:val="24"/>
        </w:rPr>
        <w:t>,</w:t>
      </w:r>
      <w:r>
        <w:rPr>
          <w:rFonts w:eastAsia="Times New Roman" w:cs="Times New Roman"/>
          <w:szCs w:val="24"/>
        </w:rPr>
        <w:t xml:space="preserve"> οι οποίες είναι αντίθετες στον ανθρωπισμό και την αλληλεγγύη, αλλά ακόμη και στις βασικές έννοιες και διατάξεις του </w:t>
      </w:r>
      <w:r>
        <w:rPr>
          <w:rFonts w:eastAsia="Times New Roman" w:cs="Times New Roman"/>
          <w:szCs w:val="24"/>
        </w:rPr>
        <w:t>Ε</w:t>
      </w:r>
      <w:r>
        <w:rPr>
          <w:rFonts w:eastAsia="Times New Roman" w:cs="Times New Roman"/>
          <w:szCs w:val="24"/>
        </w:rPr>
        <w:t xml:space="preserve">υρωπαϊκού και </w:t>
      </w:r>
      <w:r>
        <w:rPr>
          <w:rFonts w:eastAsia="Times New Roman" w:cs="Times New Roman"/>
          <w:szCs w:val="24"/>
        </w:rPr>
        <w:t>Δ</w:t>
      </w:r>
      <w:r>
        <w:rPr>
          <w:rFonts w:eastAsia="Times New Roman" w:cs="Times New Roman"/>
          <w:szCs w:val="24"/>
        </w:rPr>
        <w:t xml:space="preserve">ιεθνούς </w:t>
      </w:r>
      <w:r>
        <w:rPr>
          <w:rFonts w:eastAsia="Times New Roman" w:cs="Times New Roman"/>
          <w:szCs w:val="24"/>
        </w:rPr>
        <w:t>Δ</w:t>
      </w:r>
      <w:r>
        <w:rPr>
          <w:rFonts w:eastAsia="Times New Roman" w:cs="Times New Roman"/>
          <w:szCs w:val="24"/>
        </w:rPr>
        <w:t xml:space="preserve">ικαίου. Δυστυχώς, σε δημόσιες δηλώσεις και ο Αρχηγός της Αξιωματικής </w:t>
      </w:r>
      <w:r>
        <w:rPr>
          <w:rFonts w:eastAsia="Times New Roman" w:cs="Times New Roman"/>
          <w:szCs w:val="24"/>
        </w:rPr>
        <w:t xml:space="preserve">Αντιπολίτευσης και στελέχη ταυτίζονται στο οικονομικό και εργασιακό πεδίο με τον </w:t>
      </w:r>
      <w:proofErr w:type="spellStart"/>
      <w:r>
        <w:rPr>
          <w:rFonts w:eastAsia="Times New Roman" w:cs="Times New Roman"/>
          <w:szCs w:val="24"/>
        </w:rPr>
        <w:t>Όρμπαν</w:t>
      </w:r>
      <w:proofErr w:type="spellEnd"/>
      <w:r>
        <w:rPr>
          <w:rFonts w:eastAsia="Times New Roman" w:cs="Times New Roman"/>
          <w:szCs w:val="24"/>
        </w:rPr>
        <w:t xml:space="preserve"> και τον </w:t>
      </w:r>
      <w:proofErr w:type="spellStart"/>
      <w:r>
        <w:rPr>
          <w:rFonts w:eastAsia="Times New Roman" w:cs="Times New Roman"/>
          <w:szCs w:val="24"/>
        </w:rPr>
        <w:t>Κουρτς</w:t>
      </w:r>
      <w:proofErr w:type="spellEnd"/>
      <w:r>
        <w:rPr>
          <w:rFonts w:eastAsia="Times New Roman" w:cs="Times New Roman"/>
          <w:szCs w:val="24"/>
        </w:rPr>
        <w:t xml:space="preserve"> και δεν έχουν διαχωρίσει τη θέση τους για το προσφυγικό-μεταναστευτικό σε σχέση με τις </w:t>
      </w:r>
      <w:proofErr w:type="spellStart"/>
      <w:r>
        <w:rPr>
          <w:rFonts w:eastAsia="Times New Roman" w:cs="Times New Roman"/>
          <w:szCs w:val="24"/>
        </w:rPr>
        <w:t>ξενοφοβικές</w:t>
      </w:r>
      <w:proofErr w:type="spellEnd"/>
      <w:r>
        <w:rPr>
          <w:rFonts w:eastAsia="Times New Roman" w:cs="Times New Roman"/>
          <w:szCs w:val="24"/>
        </w:rPr>
        <w:t xml:space="preserve"> και άλλες δηλώσεις τους.</w:t>
      </w:r>
    </w:p>
    <w:p w14:paraId="2205E006"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Σε κάθε περίπτωση, βλέπουμε ό</w:t>
      </w:r>
      <w:r>
        <w:rPr>
          <w:rFonts w:eastAsia="Times New Roman" w:cs="Times New Roman"/>
          <w:szCs w:val="24"/>
        </w:rPr>
        <w:t>τι το φάντασμα της ακροδεξιάς πλανάται και πάλι πάνω από την Ευρώπη και</w:t>
      </w:r>
      <w:r>
        <w:rPr>
          <w:rFonts w:eastAsia="Times New Roman" w:cs="Times New Roman"/>
          <w:szCs w:val="24"/>
        </w:rPr>
        <w:t>,</w:t>
      </w:r>
      <w:r>
        <w:rPr>
          <w:rFonts w:eastAsia="Times New Roman" w:cs="Times New Roman"/>
          <w:szCs w:val="24"/>
        </w:rPr>
        <w:t xml:space="preserve"> όσο η Δεξιά υιοθετεί την ατζέντα της ακροδεξιάς</w:t>
      </w:r>
      <w:r>
        <w:rPr>
          <w:rFonts w:eastAsia="Times New Roman" w:cs="Times New Roman"/>
          <w:szCs w:val="24"/>
        </w:rPr>
        <w:t>,</w:t>
      </w:r>
      <w:r>
        <w:rPr>
          <w:rFonts w:eastAsia="Times New Roman" w:cs="Times New Roman"/>
          <w:szCs w:val="24"/>
        </w:rPr>
        <w:t xml:space="preserve"> αυτό θα γιγαντώνεται και η μόνη αντιπολίτευση θα είναι αυτές οι δυνάμεις </w:t>
      </w:r>
      <w:r>
        <w:rPr>
          <w:rFonts w:eastAsia="Times New Roman" w:cs="Times New Roman"/>
          <w:szCs w:val="24"/>
        </w:rPr>
        <w:t>,</w:t>
      </w:r>
      <w:r>
        <w:rPr>
          <w:rFonts w:eastAsia="Times New Roman" w:cs="Times New Roman"/>
          <w:szCs w:val="24"/>
        </w:rPr>
        <w:t>οι οποίες υπερασπίζονται το αυτονόητο, δηλαδή τη Συνθήκη της</w:t>
      </w:r>
      <w:r>
        <w:rPr>
          <w:rFonts w:eastAsia="Times New Roman" w:cs="Times New Roman"/>
          <w:szCs w:val="24"/>
        </w:rPr>
        <w:t xml:space="preserve"> Γενεύης, που εσείς αποκαλείτε «ανοικτά σύνορα».</w:t>
      </w:r>
    </w:p>
    <w:p w14:paraId="2205E007"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Έχουμε, λοιπόν και την Ελληνική Κυβέρνηση, η οποία παλεύει σχεδόν μόνη της μέσα σε αυτό το δυσμενέστατο ευρωπαϊκό σκηνικό για τα κεκτημένα των ανθρωπίνων δικαιωμάτων και την τήρησή τους, για τη δίκαιη κατανο</w:t>
      </w:r>
      <w:r>
        <w:rPr>
          <w:rFonts w:eastAsia="Times New Roman" w:cs="Times New Roman"/>
          <w:szCs w:val="24"/>
        </w:rPr>
        <w:t>μή των ευθυνών μεταξύ των κρατών-μελών, να παλεύει για να εφαρμοσθεί το βασικό δικαίωμα στην οικογενειακή επανένωση -αλήθεια, δεν σας άκουσα να πείτε κάτι για την ενεργοποί</w:t>
      </w:r>
      <w:r>
        <w:rPr>
          <w:rFonts w:eastAsia="Times New Roman" w:cs="Times New Roman"/>
          <w:szCs w:val="24"/>
        </w:rPr>
        <w:lastRenderedPageBreak/>
        <w:t>ηση της οικογενειακής επανένωσης πρόσφατα προς την Γερμανία, θα ήθελα να έχετε πει κ</w:t>
      </w:r>
      <w:r>
        <w:rPr>
          <w:rFonts w:eastAsia="Times New Roman" w:cs="Times New Roman"/>
          <w:szCs w:val="24"/>
        </w:rPr>
        <w:t>άτι- να φωνάζει και να υπενθυμίζει τις γενεσιουργούς αιτίες αυτού του ζητήματος, που είναι οι πόλεμοι, οι δικτατορίες, η φτώχεια, οι κοινωνικές ανισότητες.</w:t>
      </w:r>
    </w:p>
    <w:p w14:paraId="2205E008"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Στο εσωτερικό, λοιπόν, η Κυβέρνησή μας, από το 2015 καταβάλλει μια τεράστια προσπάθεια να ανταποκριθ</w:t>
      </w:r>
      <w:r>
        <w:rPr>
          <w:rFonts w:eastAsia="Times New Roman" w:cs="Times New Roman"/>
          <w:szCs w:val="24"/>
        </w:rPr>
        <w:t>εί με ανθρωπιά και αλληλεγγύη στο ζήτημα αυτό.</w:t>
      </w:r>
      <w:r w:rsidDel="00FB02DD">
        <w:rPr>
          <w:rFonts w:eastAsia="Times New Roman" w:cs="Times New Roman"/>
          <w:szCs w:val="24"/>
        </w:rPr>
        <w:t xml:space="preserve"> </w:t>
      </w:r>
      <w:r>
        <w:rPr>
          <w:rFonts w:eastAsia="Times New Roman" w:cs="Times New Roman"/>
          <w:szCs w:val="24"/>
        </w:rPr>
        <w:t xml:space="preserve">Εμείς οι </w:t>
      </w:r>
      <w:proofErr w:type="spellStart"/>
      <w:r>
        <w:rPr>
          <w:rFonts w:eastAsia="Times New Roman" w:cs="Times New Roman"/>
          <w:szCs w:val="24"/>
        </w:rPr>
        <w:t>ίδιοι,</w:t>
      </w:r>
      <w:r>
        <w:rPr>
          <w:rFonts w:eastAsia="Times New Roman" w:cs="Times New Roman"/>
          <w:szCs w:val="24"/>
        </w:rPr>
        <w:t>είμαστε</w:t>
      </w:r>
      <w:proofErr w:type="spellEnd"/>
      <w:r>
        <w:rPr>
          <w:rFonts w:eastAsia="Times New Roman" w:cs="Times New Roman"/>
          <w:szCs w:val="24"/>
        </w:rPr>
        <w:t xml:space="preserve"> οι πρώτοι που κάνουμε αυτοκριτική και γνωρίζουμε πολύ καλά τη δύσκολη και σκληρή κατάσταση</w:t>
      </w:r>
      <w:r>
        <w:rPr>
          <w:rFonts w:eastAsia="Times New Roman" w:cs="Times New Roman"/>
          <w:szCs w:val="24"/>
        </w:rPr>
        <w:t>,</w:t>
      </w:r>
      <w:r>
        <w:rPr>
          <w:rFonts w:eastAsia="Times New Roman" w:cs="Times New Roman"/>
          <w:szCs w:val="24"/>
        </w:rPr>
        <w:t xml:space="preserve"> που επικρατεί στα νησιά</w:t>
      </w:r>
      <w:r w:rsidRPr="00B03671">
        <w:rPr>
          <w:rFonts w:eastAsia="Times New Roman" w:cs="Times New Roman"/>
          <w:szCs w:val="24"/>
        </w:rPr>
        <w:t>,</w:t>
      </w:r>
      <w:r>
        <w:rPr>
          <w:rFonts w:eastAsia="Times New Roman" w:cs="Times New Roman"/>
          <w:szCs w:val="24"/>
        </w:rPr>
        <w:t xml:space="preserve"> με μια δύσκολη συμφωνία με την Τουρκία, με νομικά προβλήματα, την οπο</w:t>
      </w:r>
      <w:r>
        <w:rPr>
          <w:rFonts w:eastAsia="Times New Roman" w:cs="Times New Roman"/>
          <w:szCs w:val="24"/>
        </w:rPr>
        <w:t xml:space="preserve">ία όμως υπηρετούμε, αλλά επιβλήθηκε από το κλείσιμο των συνόρων από δικούς σας συμμάχους, όχι από εμάς. </w:t>
      </w:r>
    </w:p>
    <w:p w14:paraId="2205E009"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Επί των περιβόητων κονδυλίων αναφέρθηκε ο αρμόδιος Υπουργός εκτενώς. Εκείνο</w:t>
      </w:r>
      <w:r>
        <w:rPr>
          <w:rFonts w:eastAsia="Times New Roman" w:cs="Times New Roman"/>
          <w:szCs w:val="24"/>
        </w:rPr>
        <w:t>,</w:t>
      </w:r>
      <w:r>
        <w:rPr>
          <w:rFonts w:eastAsia="Times New Roman" w:cs="Times New Roman"/>
          <w:szCs w:val="24"/>
        </w:rPr>
        <w:t xml:space="preserve"> το οποίο θέλω εγώ να παρατηρήσω</w:t>
      </w:r>
      <w:r>
        <w:rPr>
          <w:rFonts w:eastAsia="Times New Roman" w:cs="Times New Roman"/>
          <w:szCs w:val="24"/>
        </w:rPr>
        <w:t>,</w:t>
      </w:r>
      <w:r>
        <w:rPr>
          <w:rFonts w:eastAsia="Times New Roman" w:cs="Times New Roman"/>
          <w:szCs w:val="24"/>
        </w:rPr>
        <w:t xml:space="preserve"> είναι ότι μεγάλο μέρος αυτής της χρηματοδ</w:t>
      </w:r>
      <w:r>
        <w:rPr>
          <w:rFonts w:eastAsia="Times New Roman" w:cs="Times New Roman"/>
          <w:szCs w:val="24"/>
        </w:rPr>
        <w:t xml:space="preserve">ότησης πηγαίνει σε διεθνείς οργανισμούς και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υβερνητικές </w:t>
      </w:r>
      <w:r>
        <w:rPr>
          <w:rFonts w:eastAsia="Times New Roman" w:cs="Times New Roman"/>
          <w:szCs w:val="24"/>
        </w:rPr>
        <w:t>ο</w:t>
      </w:r>
      <w:r>
        <w:rPr>
          <w:rFonts w:eastAsia="Times New Roman" w:cs="Times New Roman"/>
          <w:szCs w:val="24"/>
        </w:rPr>
        <w:t>ργανώσεις, πράγμα το οποίο όντως</w:t>
      </w:r>
      <w:r>
        <w:rPr>
          <w:rFonts w:eastAsia="Times New Roman" w:cs="Times New Roman"/>
          <w:szCs w:val="24"/>
        </w:rPr>
        <w:t>,</w:t>
      </w:r>
      <w:r>
        <w:rPr>
          <w:rFonts w:eastAsia="Times New Roman" w:cs="Times New Roman"/>
          <w:szCs w:val="24"/>
        </w:rPr>
        <w:t xml:space="preserve"> σε ευρωπαϊκό επίπεδο θα έπρεπε να μας απασχολήσει, διότι αυτοί που θα έπρεπε να παίρνουν περισσότερα είναι τα κράτη</w:t>
      </w:r>
      <w:r>
        <w:rPr>
          <w:rFonts w:eastAsia="Times New Roman" w:cs="Times New Roman"/>
          <w:szCs w:val="24"/>
        </w:rPr>
        <w:t>,</w:t>
      </w:r>
      <w:r>
        <w:rPr>
          <w:rFonts w:eastAsia="Times New Roman" w:cs="Times New Roman"/>
          <w:szCs w:val="24"/>
        </w:rPr>
        <w:t xml:space="preserve"> προκειμένου να κάνουν σχεδιασμό και υλοποίησ</w:t>
      </w:r>
      <w:r>
        <w:rPr>
          <w:rFonts w:eastAsia="Times New Roman" w:cs="Times New Roman"/>
          <w:szCs w:val="24"/>
        </w:rPr>
        <w:t xml:space="preserve">η πολιτικών. </w:t>
      </w:r>
    </w:p>
    <w:p w14:paraId="2205E00A"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Όμως, κάνει εντύπωση αυτή η συνολική επίθεση –και δεν είναι μόνο τα ζητήματα των κονδυλίων, μέσα στην επερώτησή </w:t>
      </w:r>
      <w:r>
        <w:rPr>
          <w:rFonts w:eastAsia="Times New Roman" w:cs="Times New Roman"/>
          <w:szCs w:val="24"/>
        </w:rPr>
        <w:t>σας,</w:t>
      </w:r>
      <w:r>
        <w:rPr>
          <w:rFonts w:eastAsia="Times New Roman" w:cs="Times New Roman"/>
          <w:szCs w:val="24"/>
        </w:rPr>
        <w:t xml:space="preserve"> αναφέρετε και άλλα ζητήματα- για </w:t>
      </w:r>
      <w:r>
        <w:rPr>
          <w:rFonts w:eastAsia="Times New Roman" w:cs="Times New Roman"/>
          <w:szCs w:val="24"/>
        </w:rPr>
        <w:lastRenderedPageBreak/>
        <w:t>το προσφυγικό-μεταναστευτικό από τη Νέα Δημοκρατία. Αναφέρεστε, για παράδειγμα, στην απραξία</w:t>
      </w:r>
      <w:r>
        <w:rPr>
          <w:rFonts w:eastAsia="Times New Roman" w:cs="Times New Roman"/>
          <w:szCs w:val="24"/>
        </w:rPr>
        <w:t xml:space="preserve"> της Κυβέρνησης</w:t>
      </w:r>
      <w:r>
        <w:rPr>
          <w:rFonts w:eastAsia="Times New Roman" w:cs="Times New Roman"/>
          <w:szCs w:val="24"/>
        </w:rPr>
        <w:t>,</w:t>
      </w:r>
      <w:r>
        <w:rPr>
          <w:rFonts w:eastAsia="Times New Roman" w:cs="Times New Roman"/>
          <w:szCs w:val="24"/>
        </w:rPr>
        <w:t xml:space="preserve"> αναφορικά με ένα ζήτημα ύψιστης κοινωνικής ευαισθησίας, όπως οι ασυνόδευτοι ανήλικοι. </w:t>
      </w:r>
    </w:p>
    <w:p w14:paraId="2205E00B"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Αλήθεια, έχετε εικόνα ότι έχουν αυξηθεί σταδιακά οι δομές</w:t>
      </w:r>
      <w:r>
        <w:rPr>
          <w:rFonts w:eastAsia="Times New Roman" w:cs="Times New Roman"/>
          <w:szCs w:val="24"/>
        </w:rPr>
        <w:t>,</w:t>
      </w:r>
      <w:r>
        <w:rPr>
          <w:rFonts w:eastAsia="Times New Roman" w:cs="Times New Roman"/>
          <w:szCs w:val="24"/>
        </w:rPr>
        <w:t xml:space="preserve"> οι οποίες φιλοξενούν ασυνόδευτους ανήλικους; Ή μάλλον, όταν φέραμε το σχετικό νομοσχέδιο στη </w:t>
      </w:r>
      <w:r>
        <w:rPr>
          <w:rFonts w:eastAsia="Times New Roman" w:cs="Times New Roman"/>
          <w:szCs w:val="24"/>
        </w:rPr>
        <w:t>Βουλή, εσείς τι ακριβώς ψηφίσατε; Διότι όπως προκύπτει –και το ξέρετε καλά από τα Πρακτικά της Βουλής- ψηφίσατε «</w:t>
      </w:r>
      <w:r>
        <w:rPr>
          <w:rFonts w:eastAsia="Times New Roman" w:cs="Times New Roman"/>
          <w:szCs w:val="24"/>
        </w:rPr>
        <w:t>όχι</w:t>
      </w:r>
      <w:r>
        <w:rPr>
          <w:rFonts w:eastAsia="Times New Roman" w:cs="Times New Roman"/>
          <w:szCs w:val="24"/>
        </w:rPr>
        <w:t>» επί της αρχής, δηλώσατε «</w:t>
      </w:r>
      <w:r>
        <w:rPr>
          <w:rFonts w:eastAsia="Times New Roman" w:cs="Times New Roman"/>
          <w:szCs w:val="24"/>
        </w:rPr>
        <w:t>παρών</w:t>
      </w:r>
      <w:r>
        <w:rPr>
          <w:rFonts w:eastAsia="Times New Roman" w:cs="Times New Roman"/>
          <w:szCs w:val="24"/>
        </w:rPr>
        <w:t>» και καταψηφίσατε την πλειονότητα των άρθρων για την επιτροπεία. Και έχετε το θράσος τώρα να έρχεστε και να</w:t>
      </w:r>
      <w:r>
        <w:rPr>
          <w:rFonts w:eastAsia="Times New Roman" w:cs="Times New Roman"/>
          <w:szCs w:val="24"/>
        </w:rPr>
        <w:t xml:space="preserve"> μιλάτε για τους ασυνόδευτους ανήλικους, με μια πολιτική καθαρά αποτροπής και αποκλεισμού. </w:t>
      </w:r>
    </w:p>
    <w:p w14:paraId="2205E00C"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Για να δούμε, όμως και τη δομημένη πολιτική που ακούστηκε από εκπροσώπους σας. Ποια είναι η δομημένη πολιτική; Διαβάζω: «Οι μετανάστες έχουν γεμίσει τα νηπιαγωγεία </w:t>
      </w:r>
      <w:r>
        <w:rPr>
          <w:rFonts w:eastAsia="Times New Roman" w:cs="Times New Roman"/>
          <w:szCs w:val="24"/>
        </w:rPr>
        <w:t xml:space="preserve">και οι Έλληνες δεν μπορούν να μπουν στον παιδικό σταθμό. Αυτό τέρμα». Ποιος το είπε άραγε αυτό; Το είπε ο κ. Σαμαράς στις 13 Ιουνίου 2012. </w:t>
      </w:r>
    </w:p>
    <w:p w14:paraId="2205E00D"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Καταθέτω το σχετικό δημοσίευμα στα Πρακτικά, όπως και τη σχετική ψηφοφορία στη Βουλή για το νομοσχέδιο της επιτροπεί</w:t>
      </w:r>
      <w:r>
        <w:rPr>
          <w:rFonts w:eastAsia="Times New Roman" w:cs="Times New Roman"/>
          <w:szCs w:val="24"/>
        </w:rPr>
        <w:t>ας των ανηλίκων.</w:t>
      </w:r>
    </w:p>
    <w:p w14:paraId="2205E00E"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Γεώργιος Ψυχογιός </w:t>
      </w:r>
      <w:r w:rsidRPr="00132157">
        <w:rPr>
          <w:rFonts w:eastAsia="Times New Roman" w:cs="Times New Roman"/>
          <w:szCs w:val="24"/>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205E00F"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Ποια είναι η δική μας πολ</w:t>
      </w:r>
      <w:r>
        <w:rPr>
          <w:rFonts w:eastAsia="Times New Roman" w:cs="Times New Roman"/>
          <w:szCs w:val="24"/>
        </w:rPr>
        <w:t>ιτική σ’ αυτό; Είναι η εκπόνηση ενός ολοκληρωμένου σχεδίου εκπαίδευσης από το Υπουργείο Παιδείας για τα προσφυγόπουλα</w:t>
      </w:r>
      <w:r>
        <w:rPr>
          <w:rFonts w:eastAsia="Times New Roman" w:cs="Times New Roman"/>
          <w:szCs w:val="24"/>
        </w:rPr>
        <w:t>,</w:t>
      </w:r>
      <w:r>
        <w:rPr>
          <w:rFonts w:eastAsia="Times New Roman" w:cs="Times New Roman"/>
          <w:szCs w:val="24"/>
        </w:rPr>
        <w:t xml:space="preserve"> μέσω των ΔΥΕΠ και των </w:t>
      </w:r>
      <w:r>
        <w:rPr>
          <w:rFonts w:eastAsia="Times New Roman" w:cs="Times New Roman"/>
          <w:szCs w:val="24"/>
        </w:rPr>
        <w:t>τ</w:t>
      </w:r>
      <w:r>
        <w:rPr>
          <w:rFonts w:eastAsia="Times New Roman" w:cs="Times New Roman"/>
          <w:szCs w:val="24"/>
        </w:rPr>
        <w:t xml:space="preserve">άξεων </w:t>
      </w:r>
      <w:r>
        <w:rPr>
          <w:rFonts w:eastAsia="Times New Roman" w:cs="Times New Roman"/>
          <w:szCs w:val="24"/>
        </w:rPr>
        <w:t>υ</w:t>
      </w:r>
      <w:r>
        <w:rPr>
          <w:rFonts w:eastAsia="Times New Roman" w:cs="Times New Roman"/>
          <w:szCs w:val="24"/>
        </w:rPr>
        <w:t xml:space="preserve">ποδοχής, με τεράστιες προσπάθειες των στελεχών του Υπουργείου Παιδείας, οι οποίες συνεχίζονται αμείωτες, </w:t>
      </w:r>
      <w:r>
        <w:rPr>
          <w:rFonts w:eastAsia="Times New Roman" w:cs="Times New Roman"/>
          <w:szCs w:val="24"/>
        </w:rPr>
        <w:t xml:space="preserve">όπως και οι </w:t>
      </w:r>
      <w:proofErr w:type="spellStart"/>
      <w:r>
        <w:rPr>
          <w:rFonts w:eastAsia="Times New Roman" w:cs="Times New Roman"/>
          <w:szCs w:val="24"/>
        </w:rPr>
        <w:t>εκατόν</w:t>
      </w:r>
      <w:proofErr w:type="spellEnd"/>
      <w:r>
        <w:rPr>
          <w:rFonts w:eastAsia="Times New Roman" w:cs="Times New Roman"/>
          <w:szCs w:val="24"/>
        </w:rPr>
        <w:t xml:space="preserve"> είκοσι έξι χιλιάδες θέσεις σε</w:t>
      </w:r>
      <w:r w:rsidRPr="00C33377">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voucher</w:t>
      </w:r>
      <w:r>
        <w:rPr>
          <w:rFonts w:eastAsia="Times New Roman" w:cs="Times New Roman"/>
          <w:szCs w:val="24"/>
        </w:rPr>
        <w:t>», αντί για ογδόντα χιλιάδες θέσεις, προκειμένου να μπαίνουν όλα τα παιδιά σε βρεφονηπιακούς σταθμούς</w:t>
      </w:r>
      <w:r>
        <w:rPr>
          <w:rFonts w:eastAsia="Times New Roman" w:cs="Times New Roman"/>
          <w:szCs w:val="24"/>
        </w:rPr>
        <w:t>,</w:t>
      </w:r>
      <w:r>
        <w:rPr>
          <w:rFonts w:eastAsia="Times New Roman" w:cs="Times New Roman"/>
          <w:szCs w:val="24"/>
        </w:rPr>
        <w:t xml:space="preserve"> χωρίς διακρίσεις. </w:t>
      </w:r>
    </w:p>
    <w:p w14:paraId="2205E010"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Όμως, υπάρχουν κι άλλα ζητήματα</w:t>
      </w:r>
      <w:r>
        <w:rPr>
          <w:rFonts w:eastAsia="Times New Roman" w:cs="Times New Roman"/>
          <w:szCs w:val="24"/>
        </w:rPr>
        <w:t>,</w:t>
      </w:r>
      <w:r>
        <w:rPr>
          <w:rFonts w:eastAsia="Times New Roman" w:cs="Times New Roman"/>
          <w:szCs w:val="24"/>
        </w:rPr>
        <w:t xml:space="preserve"> τα οποία ίσως γι</w:t>
      </w:r>
      <w:r>
        <w:rPr>
          <w:rFonts w:eastAsia="Times New Roman" w:cs="Times New Roman"/>
          <w:szCs w:val="24"/>
        </w:rPr>
        <w:t>’</w:t>
      </w:r>
      <w:r>
        <w:rPr>
          <w:rFonts w:eastAsia="Times New Roman" w:cs="Times New Roman"/>
          <w:szCs w:val="24"/>
        </w:rPr>
        <w:t xml:space="preserve"> αυτό δεν θέλατε να τα θυμί</w:t>
      </w:r>
      <w:r>
        <w:rPr>
          <w:rFonts w:eastAsia="Times New Roman" w:cs="Times New Roman"/>
          <w:szCs w:val="24"/>
        </w:rPr>
        <w:t>σετε, όπως το ανατριχιαστικά οξύμωρο όνομα του «Ξένιου Διός», το οποίο εφαρμόσατε</w:t>
      </w:r>
      <w:r>
        <w:rPr>
          <w:rFonts w:eastAsia="Times New Roman" w:cs="Times New Roman"/>
          <w:szCs w:val="24"/>
        </w:rPr>
        <w:t>,</w:t>
      </w:r>
      <w:r>
        <w:rPr>
          <w:rFonts w:eastAsia="Times New Roman" w:cs="Times New Roman"/>
          <w:szCs w:val="24"/>
        </w:rPr>
        <w:t xml:space="preserve"> κάνοντας στην ουσία</w:t>
      </w:r>
      <w:r w:rsidRPr="005438B6">
        <w:rPr>
          <w:rFonts w:eastAsia="Times New Roman" w:cs="Times New Roman"/>
          <w:szCs w:val="24"/>
        </w:rPr>
        <w:t xml:space="preserve"> </w:t>
      </w:r>
      <w:r>
        <w:rPr>
          <w:rFonts w:eastAsia="Times New Roman" w:cs="Times New Roman"/>
          <w:szCs w:val="24"/>
        </w:rPr>
        <w:t>ένα κυνήγι μαγισσών. Ογδόντα πέντε χιλιάδες μετανάστες και πρόσφυγες οδηγήθηκαν στα αστυνομικά τμήματα, είτε είχαν χαρτιά, είτε δεν είχαν, είτε περίμεναν</w:t>
      </w:r>
      <w:r>
        <w:rPr>
          <w:rFonts w:eastAsia="Times New Roman" w:cs="Times New Roman"/>
          <w:szCs w:val="24"/>
        </w:rPr>
        <w:t xml:space="preserve"> την έκδοση της άδειάς τους.</w:t>
      </w:r>
    </w:p>
    <w:p w14:paraId="2205E011"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Επίσης, γεμίσατε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 xml:space="preserve">ράτησης με ανθρώπους οι οποίοι κρατούνταν δεκαοκτώ μήνες, αλλά και πλέον των δεκαοκτώ μηνών. Ούτε οι πιο </w:t>
      </w:r>
      <w:proofErr w:type="spellStart"/>
      <w:r>
        <w:rPr>
          <w:rFonts w:eastAsia="Times New Roman" w:cs="Times New Roman"/>
          <w:szCs w:val="24"/>
        </w:rPr>
        <w:t>βαρείς</w:t>
      </w:r>
      <w:proofErr w:type="spellEnd"/>
      <w:r>
        <w:rPr>
          <w:rFonts w:eastAsia="Times New Roman" w:cs="Times New Roman"/>
          <w:szCs w:val="24"/>
        </w:rPr>
        <w:t xml:space="preserve"> ποινικοί δεν κρατούνται αυτό το διάστημα. Εμείς τηρούμε το τρίμηνο και το εξάμηνο για τ</w:t>
      </w:r>
      <w:r>
        <w:rPr>
          <w:rFonts w:eastAsia="Times New Roman" w:cs="Times New Roman"/>
          <w:szCs w:val="24"/>
        </w:rPr>
        <w:t xml:space="preserve">ους </w:t>
      </w:r>
      <w:r>
        <w:rPr>
          <w:rFonts w:eastAsia="Times New Roman" w:cs="Times New Roman"/>
          <w:szCs w:val="24"/>
        </w:rPr>
        <w:lastRenderedPageBreak/>
        <w:t>αιτούντες άσυλο και τους υπόλοιπους κανονικά και λέμε ότι πρέπει να το περιορίσουμε περαιτέρω</w:t>
      </w:r>
      <w:r>
        <w:rPr>
          <w:rFonts w:eastAsia="Times New Roman" w:cs="Times New Roman"/>
          <w:szCs w:val="24"/>
        </w:rPr>
        <w:t>,</w:t>
      </w:r>
      <w:r>
        <w:rPr>
          <w:rFonts w:eastAsia="Times New Roman" w:cs="Times New Roman"/>
          <w:szCs w:val="24"/>
        </w:rPr>
        <w:t xml:space="preserve"> μόνο για τους </w:t>
      </w:r>
      <w:proofErr w:type="spellStart"/>
      <w:r>
        <w:rPr>
          <w:rFonts w:eastAsia="Times New Roman" w:cs="Times New Roman"/>
          <w:szCs w:val="24"/>
        </w:rPr>
        <w:t>παραβατικούς</w:t>
      </w:r>
      <w:proofErr w:type="spellEnd"/>
      <w:r>
        <w:rPr>
          <w:rFonts w:eastAsia="Times New Roman" w:cs="Times New Roman"/>
          <w:szCs w:val="24"/>
        </w:rPr>
        <w:t xml:space="preserve">, οι οποίοι δημιουργούν πρόβλημα στη συμβίωση ή είναι ποινικοί. </w:t>
      </w:r>
    </w:p>
    <w:p w14:paraId="2205E012"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α μη μιλήσουμε, βέβαια, για τη σωρεία των καταδικαστικών αποφάσεω</w:t>
      </w:r>
      <w:r>
        <w:rPr>
          <w:rFonts w:eastAsia="Times New Roman" w:cs="Times New Roman"/>
          <w:szCs w:val="24"/>
        </w:rPr>
        <w:t xml:space="preserve">ν από το Ευρωπαϊκό Δικαστήριο των Δικαιωμάτων του Ανθρώπου, τις εκθέσεις της Ευρωπαϊκής Επιτροπής κατά των Βασανιστηρίων και άλλες υποθέσεις, όπως η </w:t>
      </w:r>
      <w:proofErr w:type="spellStart"/>
      <w:r>
        <w:rPr>
          <w:rFonts w:eastAsia="Times New Roman" w:cs="Times New Roman"/>
          <w:szCs w:val="24"/>
        </w:rPr>
        <w:t>Μανωλάδα</w:t>
      </w:r>
      <w:proofErr w:type="spellEnd"/>
      <w:r>
        <w:rPr>
          <w:rFonts w:eastAsia="Times New Roman" w:cs="Times New Roman"/>
          <w:szCs w:val="24"/>
        </w:rPr>
        <w:t xml:space="preserve">, το Φαρμακονήσι και πάει λέγοντας. </w:t>
      </w:r>
    </w:p>
    <w:p w14:paraId="2205E013"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Με λίγα λόγια, είχατε καταπατήσει κάθε στοιχειώδη έννοια ανθρώ</w:t>
      </w:r>
      <w:r>
        <w:rPr>
          <w:rFonts w:eastAsia="Times New Roman" w:cs="Times New Roman"/>
          <w:szCs w:val="24"/>
        </w:rPr>
        <w:t>πινου δικαιώματος</w:t>
      </w:r>
      <w:r>
        <w:rPr>
          <w:rFonts w:eastAsia="Times New Roman" w:cs="Times New Roman"/>
          <w:szCs w:val="24"/>
        </w:rPr>
        <w:t>,</w:t>
      </w:r>
      <w:r>
        <w:rPr>
          <w:rFonts w:eastAsia="Times New Roman" w:cs="Times New Roman"/>
          <w:szCs w:val="24"/>
        </w:rPr>
        <w:t xml:space="preserve"> τόσο για τους μετανάστες, όσο και για κάθε άλλη κοινωνικά ευάλωτη ομάδα, για τους ασθενέστερους συνανθρώπους </w:t>
      </w:r>
      <w:r>
        <w:rPr>
          <w:rFonts w:eastAsia="Times New Roman" w:cs="Times New Roman"/>
          <w:szCs w:val="24"/>
        </w:rPr>
        <w:t>μας,</w:t>
      </w:r>
      <w:r>
        <w:rPr>
          <w:rFonts w:eastAsia="Times New Roman" w:cs="Times New Roman"/>
          <w:szCs w:val="24"/>
        </w:rPr>
        <w:t xml:space="preserve"> για τους οποίους δεν παραδεχόσασταν ότι υπάρχει ανθρωπιστική κρίση, για τις οροθετικές, για τους φοιτητές με τον «</w:t>
      </w:r>
      <w:proofErr w:type="spellStart"/>
      <w:r>
        <w:rPr>
          <w:rFonts w:eastAsia="Times New Roman" w:cs="Times New Roman"/>
          <w:szCs w:val="24"/>
        </w:rPr>
        <w:t>κουκουλον</w:t>
      </w:r>
      <w:r>
        <w:rPr>
          <w:rFonts w:eastAsia="Times New Roman" w:cs="Times New Roman"/>
          <w:szCs w:val="24"/>
        </w:rPr>
        <w:t>όμο</w:t>
      </w:r>
      <w:proofErr w:type="spellEnd"/>
      <w:r>
        <w:rPr>
          <w:rFonts w:eastAsia="Times New Roman" w:cs="Times New Roman"/>
          <w:szCs w:val="24"/>
        </w:rPr>
        <w:t xml:space="preserve">». Γενικώς, υπήρχε μια </w:t>
      </w:r>
      <w:proofErr w:type="spellStart"/>
      <w:r>
        <w:rPr>
          <w:rFonts w:eastAsia="Times New Roman" w:cs="Times New Roman"/>
          <w:szCs w:val="24"/>
        </w:rPr>
        <w:t>περιρρέουσα</w:t>
      </w:r>
      <w:proofErr w:type="spellEnd"/>
      <w:r>
        <w:rPr>
          <w:rFonts w:eastAsia="Times New Roman" w:cs="Times New Roman"/>
          <w:szCs w:val="24"/>
        </w:rPr>
        <w:t xml:space="preserve"> κατάσταση καταστολής σε όλα. </w:t>
      </w:r>
    </w:p>
    <w:p w14:paraId="2205E014"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Για να είμαστε ξεκάθαροι, κυρίες και κύριοι συνάδελφοι, για μας δεν υπάρχουν αόρατοι άνθρωποι. Εμείς βλέπουμε δικαιώματα και υποχρεώσεις σε όλους</w:t>
      </w:r>
      <w:r>
        <w:rPr>
          <w:rFonts w:eastAsia="Times New Roman" w:cs="Times New Roman"/>
          <w:szCs w:val="24"/>
        </w:rPr>
        <w:t>,</w:t>
      </w:r>
      <w:r>
        <w:rPr>
          <w:rFonts w:eastAsia="Times New Roman" w:cs="Times New Roman"/>
          <w:szCs w:val="24"/>
        </w:rPr>
        <w:t xml:space="preserve"> χωρίς διακρίσεις. Δεν θέλουμε κανέναν στο</w:t>
      </w:r>
      <w:r>
        <w:rPr>
          <w:rFonts w:eastAsia="Times New Roman" w:cs="Times New Roman"/>
          <w:szCs w:val="24"/>
        </w:rPr>
        <w:t xml:space="preserve"> περιθώριο, να μην είναι ένα απόβλητο ενός συστήματος</w:t>
      </w:r>
      <w:r>
        <w:rPr>
          <w:rFonts w:eastAsia="Times New Roman" w:cs="Times New Roman"/>
          <w:szCs w:val="24"/>
        </w:rPr>
        <w:t>,</w:t>
      </w:r>
      <w:r>
        <w:rPr>
          <w:rFonts w:eastAsia="Times New Roman" w:cs="Times New Roman"/>
          <w:szCs w:val="24"/>
        </w:rPr>
        <w:t xml:space="preserve"> που με θράσος εσείς εφαρμόσατε. Λέμε ότι πρέπει να υπάρξει βελτίωση των συνθηκών φιλοξενίας. Λέμε ότι πρέπει να υπάρχει καλύτερη ένταξη </w:t>
      </w:r>
      <w:r>
        <w:rPr>
          <w:rFonts w:eastAsia="Times New Roman" w:cs="Times New Roman"/>
          <w:szCs w:val="24"/>
        </w:rPr>
        <w:lastRenderedPageBreak/>
        <w:t>προσφύγων και μεταναστών σε κάθε επίπεδο, στην παιδεία, στην υγεί</w:t>
      </w:r>
      <w:r>
        <w:rPr>
          <w:rFonts w:eastAsia="Times New Roman" w:cs="Times New Roman"/>
          <w:szCs w:val="24"/>
        </w:rPr>
        <w:t>α, στην εκπαίδευση, στην εργασία, στον πολιτισμό και τον αθλητισμό.</w:t>
      </w:r>
    </w:p>
    <w:p w14:paraId="2205E015" w14:textId="77777777" w:rsidR="00F618CB" w:rsidRDefault="00733657">
      <w:pPr>
        <w:spacing w:line="600" w:lineRule="auto"/>
        <w:ind w:firstLine="720"/>
        <w:jc w:val="both"/>
        <w:rPr>
          <w:rFonts w:eastAsia="Times New Roman" w:cs="Times New Roman"/>
          <w:szCs w:val="24"/>
        </w:rPr>
      </w:pPr>
      <w:r w:rsidRPr="00456A52">
        <w:rPr>
          <w:rFonts w:eastAsia="Times New Roman" w:cs="Times New Roman"/>
          <w:b/>
          <w:szCs w:val="24"/>
        </w:rPr>
        <w:t xml:space="preserve">ΠΡΟΕΔΡΕΥΟΥΣΑ (Αναστασία Χριστοδουλοπούλου): </w:t>
      </w:r>
      <w:r>
        <w:rPr>
          <w:rFonts w:eastAsia="Times New Roman" w:cs="Times New Roman"/>
          <w:szCs w:val="24"/>
        </w:rPr>
        <w:t>Ολοκληρώστε, παρακαλώ, κύριε συνάδελφε.</w:t>
      </w:r>
    </w:p>
    <w:p w14:paraId="2205E016"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 xml:space="preserve">ΓΕΩΡΓΙΟΣ ΨΥΧΟΓΙΟΣ: </w:t>
      </w:r>
      <w:r>
        <w:rPr>
          <w:rFonts w:eastAsia="Times New Roman" w:cs="Times New Roman"/>
          <w:szCs w:val="24"/>
        </w:rPr>
        <w:t xml:space="preserve">Ολοκληρώνω, κυρία Πρόεδρε και με </w:t>
      </w:r>
      <w:proofErr w:type="spellStart"/>
      <w:r>
        <w:rPr>
          <w:rFonts w:eastAsia="Times New Roman" w:cs="Times New Roman"/>
          <w:szCs w:val="24"/>
        </w:rPr>
        <w:t>συγχωρείτε</w:t>
      </w:r>
      <w:proofErr w:type="spellEnd"/>
      <w:r>
        <w:rPr>
          <w:rFonts w:eastAsia="Times New Roman" w:cs="Times New Roman"/>
          <w:szCs w:val="24"/>
        </w:rPr>
        <w:t>.</w:t>
      </w:r>
    </w:p>
    <w:p w14:paraId="2205E017"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Για μας, ο πήχης αυτής της Κυβέρνησης, α</w:t>
      </w:r>
      <w:r>
        <w:rPr>
          <w:rFonts w:eastAsia="Times New Roman" w:cs="Times New Roman"/>
          <w:szCs w:val="24"/>
        </w:rPr>
        <w:t>υτού του κόμματος και ενός κινήματος αλληλεγγύης</w:t>
      </w:r>
      <w:r>
        <w:rPr>
          <w:rFonts w:eastAsia="Times New Roman" w:cs="Times New Roman"/>
          <w:szCs w:val="24"/>
        </w:rPr>
        <w:t>,</w:t>
      </w:r>
      <w:r>
        <w:rPr>
          <w:rFonts w:eastAsia="Times New Roman" w:cs="Times New Roman"/>
          <w:szCs w:val="24"/>
        </w:rPr>
        <w:t xml:space="preserve"> το οποίο στηρίζει από την πρώτη στιγμή, δεν κάνει εκπτώσεις σε τέτοια ζητήματα. Ζητάμε περισσότερα, διεκδικούμε περισσότερα και θα τα επιβάλουμε και στην Ευρώπη.</w:t>
      </w:r>
    </w:p>
    <w:p w14:paraId="2205E018"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Ευχαριστώ.</w:t>
      </w:r>
    </w:p>
    <w:p w14:paraId="2205E019" w14:textId="77777777" w:rsidR="00F618CB" w:rsidRDefault="00733657">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w:t>
      </w:r>
      <w:r>
        <w:rPr>
          <w:rFonts w:eastAsia="Times New Roman" w:cs="Times New Roman"/>
          <w:szCs w:val="24"/>
        </w:rPr>
        <w:t>του ΣΥΡΙΖΑ και των ΑΝΕΛ)</w:t>
      </w:r>
    </w:p>
    <w:p w14:paraId="2205E01A" w14:textId="77777777" w:rsidR="00F618CB" w:rsidRDefault="00733657">
      <w:pPr>
        <w:spacing w:line="600" w:lineRule="auto"/>
        <w:ind w:firstLine="720"/>
        <w:jc w:val="both"/>
        <w:rPr>
          <w:rFonts w:eastAsia="Times New Roman" w:cs="Times New Roman"/>
          <w:szCs w:val="24"/>
        </w:rPr>
      </w:pPr>
      <w:r w:rsidRPr="00456A52">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Τώρα τον λόγο έχει ο κ. Λοβέρδος, Κοινοβουλευτικός Εκπρόσωπος της Δημοκρατικής Συμπαράταξης, για έξι λεπτά. </w:t>
      </w:r>
    </w:p>
    <w:p w14:paraId="2205E01B"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Ευχαριστώ, κυρία Πρόεδρε.</w:t>
      </w:r>
    </w:p>
    <w:p w14:paraId="2205E01C"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Ξεκινώντας</w:t>
      </w:r>
      <w:r>
        <w:rPr>
          <w:rFonts w:eastAsia="Times New Roman" w:cs="Times New Roman"/>
          <w:szCs w:val="24"/>
        </w:rPr>
        <w:t>,</w:t>
      </w:r>
      <w:r>
        <w:rPr>
          <w:rFonts w:eastAsia="Times New Roman" w:cs="Times New Roman"/>
          <w:szCs w:val="24"/>
        </w:rPr>
        <w:t xml:space="preserve"> θέλω να καταδικάσω απε</w:t>
      </w:r>
      <w:r>
        <w:rPr>
          <w:rFonts w:eastAsia="Times New Roman" w:cs="Times New Roman"/>
          <w:szCs w:val="24"/>
        </w:rPr>
        <w:t xml:space="preserve">ρίφραστα τον θάνατο του ομογενή στην Αλβανία, του Κωνσταντίνου </w:t>
      </w:r>
      <w:proofErr w:type="spellStart"/>
      <w:r>
        <w:rPr>
          <w:rFonts w:eastAsia="Times New Roman" w:cs="Times New Roman"/>
          <w:szCs w:val="24"/>
        </w:rPr>
        <w:t>Κατσιφά</w:t>
      </w:r>
      <w:proofErr w:type="spellEnd"/>
      <w:r>
        <w:rPr>
          <w:rFonts w:eastAsia="Times New Roman" w:cs="Times New Roman"/>
          <w:szCs w:val="24"/>
        </w:rPr>
        <w:t xml:space="preserve">. Δεν ξέρουμε αν ο θάνατος αυτός οφείλεται σε </w:t>
      </w:r>
      <w:r>
        <w:rPr>
          <w:rFonts w:eastAsia="Times New Roman" w:cs="Times New Roman"/>
          <w:szCs w:val="24"/>
        </w:rPr>
        <w:lastRenderedPageBreak/>
        <w:t xml:space="preserve">δολοφονική ενέργεια, δεν έχω στοιχεία. Υπάρχουν αντικρουόμενες πληροφορίες, ορισμένες από αυτές τις δίνει και η Ελληνική Αστυνομία. Δεν έχω </w:t>
      </w:r>
      <w:r>
        <w:rPr>
          <w:rFonts w:eastAsia="Times New Roman" w:cs="Times New Roman"/>
          <w:szCs w:val="24"/>
        </w:rPr>
        <w:t>τα στοιχεία</w:t>
      </w:r>
      <w:r>
        <w:rPr>
          <w:rFonts w:eastAsia="Times New Roman" w:cs="Times New Roman"/>
          <w:szCs w:val="24"/>
        </w:rPr>
        <w:t>,</w:t>
      </w:r>
      <w:r>
        <w:rPr>
          <w:rFonts w:eastAsia="Times New Roman" w:cs="Times New Roman"/>
          <w:szCs w:val="24"/>
        </w:rPr>
        <w:t xml:space="preserve"> για να ισχυριστώ ότι γνωρίζω τι έγινε ακριβώς, αλλά έχω τη δήλωση του Έντι </w:t>
      </w:r>
      <w:proofErr w:type="spellStart"/>
      <w:r>
        <w:rPr>
          <w:rFonts w:eastAsia="Times New Roman" w:cs="Times New Roman"/>
          <w:szCs w:val="24"/>
        </w:rPr>
        <w:t>Ράμα</w:t>
      </w:r>
      <w:proofErr w:type="spellEnd"/>
      <w:r>
        <w:rPr>
          <w:rFonts w:eastAsia="Times New Roman" w:cs="Times New Roman"/>
          <w:szCs w:val="24"/>
        </w:rPr>
        <w:t>, την οποία ως κόμμα καταδικάζουμε, μια δήλωση η οποία ερμηνευμένη με τον πρώτο και τον πιο απλό τρόπο, οδηγεί στο συμπέρασμα ότι εκεί</w:t>
      </w:r>
      <w:r>
        <w:rPr>
          <w:rFonts w:eastAsia="Times New Roman" w:cs="Times New Roman"/>
          <w:szCs w:val="24"/>
        </w:rPr>
        <w:t>,</w:t>
      </w:r>
      <w:r>
        <w:rPr>
          <w:rFonts w:eastAsia="Times New Roman" w:cs="Times New Roman"/>
          <w:szCs w:val="24"/>
        </w:rPr>
        <w:t xml:space="preserve"> στην Αλβανία</w:t>
      </w:r>
      <w:r>
        <w:rPr>
          <w:rFonts w:eastAsia="Times New Roman" w:cs="Times New Roman"/>
          <w:szCs w:val="24"/>
        </w:rPr>
        <w:t>,</w:t>
      </w:r>
      <w:r>
        <w:rPr>
          <w:rFonts w:eastAsia="Times New Roman" w:cs="Times New Roman"/>
          <w:szCs w:val="24"/>
        </w:rPr>
        <w:t xml:space="preserve"> τους εξτρεμιστ</w:t>
      </w:r>
      <w:r>
        <w:rPr>
          <w:rFonts w:eastAsia="Times New Roman" w:cs="Times New Roman"/>
          <w:szCs w:val="24"/>
        </w:rPr>
        <w:t xml:space="preserve">ές τους σκοτώνουν. Στεκόμαστε απέναντι σε τέτοιες δηλώσεις. Άλλωστε, κυρίες και κύριοι Βουλευτές οι απογοητεύσεις μας από τον Αλβανό Υπουργό ξεκίνησαν από την επομένη της πρώτης του εκλογής. Συνεπώς, δεν μας εκπλήσσει πια αυτός ο άνθρωπος. </w:t>
      </w:r>
    </w:p>
    <w:p w14:paraId="2205E01D"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Επί του θέματος</w:t>
      </w:r>
      <w:r>
        <w:rPr>
          <w:rFonts w:eastAsia="Times New Roman" w:cs="Times New Roman"/>
          <w:szCs w:val="24"/>
        </w:rPr>
        <w:t>. Όσο πιο ευγενικές είναι οι λέξεις των δημαγωγών</w:t>
      </w:r>
      <w:r>
        <w:rPr>
          <w:rFonts w:eastAsia="Times New Roman" w:cs="Times New Roman"/>
          <w:szCs w:val="24"/>
        </w:rPr>
        <w:t>,</w:t>
      </w:r>
      <w:r>
        <w:rPr>
          <w:rFonts w:eastAsia="Times New Roman" w:cs="Times New Roman"/>
          <w:szCs w:val="24"/>
        </w:rPr>
        <w:t xml:space="preserve"> τόσο πιο αποκρουστικό είναι το πρόσωπό τους: «</w:t>
      </w:r>
      <w:proofErr w:type="spellStart"/>
      <w:r>
        <w:rPr>
          <w:rFonts w:eastAsia="Times New Roman" w:cs="Times New Roman"/>
          <w:szCs w:val="24"/>
        </w:rPr>
        <w:t>Νταχάου</w:t>
      </w:r>
      <w:proofErr w:type="spellEnd"/>
      <w:r>
        <w:rPr>
          <w:rFonts w:eastAsia="Times New Roman" w:cs="Times New Roman"/>
          <w:szCs w:val="24"/>
        </w:rPr>
        <w:t xml:space="preserve">», «κολαστήριο ήταν η </w:t>
      </w:r>
      <w:proofErr w:type="spellStart"/>
      <w:r>
        <w:rPr>
          <w:rFonts w:eastAsia="Times New Roman" w:cs="Times New Roman"/>
          <w:szCs w:val="24"/>
        </w:rPr>
        <w:t>Αμυγδαλέζα</w:t>
      </w:r>
      <w:proofErr w:type="spellEnd"/>
      <w:r>
        <w:rPr>
          <w:rFonts w:eastAsia="Times New Roman" w:cs="Times New Roman"/>
          <w:szCs w:val="24"/>
        </w:rPr>
        <w:t>». Σήμερα ρωτώ ευθέως τους αρμοδίους Υπουργούς: Τι είναι μετά από τέσσερα χρόνια δικής σας διακυβέρνησης η Μόρια; Και γι</w:t>
      </w:r>
      <w:r>
        <w:rPr>
          <w:rFonts w:eastAsia="Times New Roman" w:cs="Times New Roman"/>
          <w:szCs w:val="24"/>
        </w:rPr>
        <w:t xml:space="preserve">α να παρακολουθήσω τον κ. Βίτσα, τι είναι η Σάμος, η χειροτέρα της Μόρια; Πείτε μας. Είναι η εικόνα σας αυτή ή δεν είναι; </w:t>
      </w:r>
    </w:p>
    <w:p w14:paraId="2205E01E"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Ό,τι και να λέτε, έρχεστε εδώ στη Βουλή επί όλων των θεμάτων και βγάζετε ομιλίες, λες και μιλάτε στο κενό. Δεν μιλάτε στο κενό, μιλάτ</w:t>
      </w:r>
      <w:r>
        <w:rPr>
          <w:rFonts w:eastAsia="Times New Roman" w:cs="Times New Roman"/>
          <w:szCs w:val="24"/>
        </w:rPr>
        <w:t>ε μετά από τέσσερα χρόνια διακυβέρνησης</w:t>
      </w:r>
      <w:r>
        <w:rPr>
          <w:rFonts w:eastAsia="Times New Roman" w:cs="Times New Roman"/>
          <w:szCs w:val="24"/>
        </w:rPr>
        <w:t>,</w:t>
      </w:r>
      <w:r>
        <w:rPr>
          <w:rFonts w:eastAsia="Times New Roman" w:cs="Times New Roman"/>
          <w:szCs w:val="24"/>
        </w:rPr>
        <w:t xml:space="preserve"> όπου διαπιστώνονται και στο θέμα αυτό η λειτουργική ανικανότητα και η ηθική αναλγησία, με την έννοια ότι δηλώνετε </w:t>
      </w:r>
      <w:proofErr w:type="spellStart"/>
      <w:r>
        <w:rPr>
          <w:rFonts w:eastAsia="Times New Roman" w:cs="Times New Roman"/>
          <w:szCs w:val="24"/>
        </w:rPr>
        <w:t>αντιρατσιστές</w:t>
      </w:r>
      <w:proofErr w:type="spellEnd"/>
      <w:r>
        <w:rPr>
          <w:rFonts w:eastAsia="Times New Roman" w:cs="Times New Roman"/>
          <w:szCs w:val="24"/>
        </w:rPr>
        <w:t xml:space="preserve">, αλλά τι είστε </w:t>
      </w:r>
      <w:r>
        <w:rPr>
          <w:rFonts w:eastAsia="Times New Roman" w:cs="Times New Roman"/>
          <w:szCs w:val="24"/>
        </w:rPr>
        <w:lastRenderedPageBreak/>
        <w:t>δεν το δηλώνετε. Το δηλώνουν όμως, τα έργα σας. Το δηλώνει η Μόρια. Το δ</w:t>
      </w:r>
      <w:r>
        <w:rPr>
          <w:rFonts w:eastAsia="Times New Roman" w:cs="Times New Roman"/>
          <w:szCs w:val="24"/>
        </w:rPr>
        <w:t xml:space="preserve">ηλώνει η Σάμος. Το δηλώνουν όλα όσα αυτόν τον καιρό έχετε κάνει από τα αποτελέσματά τους και όχι από τα λόγια σας: </w:t>
      </w:r>
      <w:proofErr w:type="spellStart"/>
      <w:r>
        <w:rPr>
          <w:rFonts w:eastAsia="Times New Roman" w:cs="Times New Roman"/>
          <w:szCs w:val="24"/>
        </w:rPr>
        <w:t>ιδρυματοποίηση</w:t>
      </w:r>
      <w:proofErr w:type="spellEnd"/>
      <w:r>
        <w:rPr>
          <w:rFonts w:eastAsia="Times New Roman" w:cs="Times New Roman"/>
          <w:szCs w:val="24"/>
        </w:rPr>
        <w:t xml:space="preserve"> μέσα στην ενδοχώρα και ερήμην στον δρόμο εγκληματίες για τους μετανάστες, τους παράτυπους</w:t>
      </w:r>
      <w:r>
        <w:rPr>
          <w:rFonts w:eastAsia="Times New Roman" w:cs="Times New Roman"/>
          <w:szCs w:val="24"/>
        </w:rPr>
        <w:t xml:space="preserve">. Όταν </w:t>
      </w:r>
      <w:r>
        <w:rPr>
          <w:rFonts w:eastAsia="Times New Roman" w:cs="Times New Roman"/>
          <w:szCs w:val="24"/>
        </w:rPr>
        <w:t xml:space="preserve">δεν σου βγαίνουν τα γεγονότα, </w:t>
      </w:r>
      <w:r>
        <w:rPr>
          <w:rFonts w:eastAsia="Times New Roman" w:cs="Times New Roman"/>
          <w:szCs w:val="24"/>
        </w:rPr>
        <w:t>αλλάζεις τις λέξεις και, μάλιστα, κάνεις και ποινική παραβίαση, κάνεις ποινικό αδίκημα και χρήση λέξεων, αλλά ας είναι, αφού δεν είναι αυτό το θέμα μας απόψε</w:t>
      </w:r>
      <w:r>
        <w:rPr>
          <w:rFonts w:eastAsia="Times New Roman" w:cs="Times New Roman"/>
          <w:szCs w:val="24"/>
        </w:rPr>
        <w:t xml:space="preserve">. </w:t>
      </w:r>
      <w:proofErr w:type="spellStart"/>
      <w:r>
        <w:rPr>
          <w:rFonts w:eastAsia="Times New Roman" w:cs="Times New Roman"/>
          <w:szCs w:val="24"/>
        </w:rPr>
        <w:t>Ι</w:t>
      </w:r>
      <w:r>
        <w:rPr>
          <w:rFonts w:eastAsia="Times New Roman" w:cs="Times New Roman"/>
          <w:szCs w:val="24"/>
        </w:rPr>
        <w:t>δρυματοποίηση</w:t>
      </w:r>
      <w:proofErr w:type="spellEnd"/>
      <w:r>
        <w:rPr>
          <w:rFonts w:eastAsia="Times New Roman" w:cs="Times New Roman"/>
          <w:szCs w:val="24"/>
        </w:rPr>
        <w:t xml:space="preserve"> στην ενδοχώρα ή ερήμην εγκληματίες στους δρόμους και αναμονές όλων, μεταναστών και</w:t>
      </w:r>
      <w:r>
        <w:rPr>
          <w:rFonts w:eastAsia="Times New Roman" w:cs="Times New Roman"/>
          <w:szCs w:val="24"/>
        </w:rPr>
        <w:t xml:space="preserve"> προσφύγων, για έναν χρόνο ή και περισσότερο στα νησιά, που ανεβάζουν και το κόστος και μας εκθέτουν ως </w:t>
      </w:r>
      <w:r>
        <w:rPr>
          <w:rFonts w:eastAsia="Times New Roman" w:cs="Times New Roman"/>
          <w:szCs w:val="24"/>
        </w:rPr>
        <w:t>χώρα</w:t>
      </w:r>
      <w:r>
        <w:rPr>
          <w:rFonts w:eastAsia="Times New Roman" w:cs="Times New Roman"/>
          <w:szCs w:val="24"/>
        </w:rPr>
        <w:t xml:space="preserve">. Ούτε την ένταξη και την ενσωμάτωση των προσφύγων δεν έχετε καταφέρει να οργανώσετε στο παραμικρό ούτε να αυξήσετε τον αριθμό των </w:t>
      </w:r>
      <w:proofErr w:type="spellStart"/>
      <w:r>
        <w:rPr>
          <w:rFonts w:eastAsia="Times New Roman" w:cs="Times New Roman"/>
          <w:szCs w:val="24"/>
        </w:rPr>
        <w:t>επιστρεφομένων</w:t>
      </w:r>
      <w:proofErr w:type="spellEnd"/>
      <w:r>
        <w:rPr>
          <w:rFonts w:eastAsia="Times New Roman" w:cs="Times New Roman"/>
          <w:szCs w:val="24"/>
        </w:rPr>
        <w:t>, α</w:t>
      </w:r>
      <w:r>
        <w:rPr>
          <w:rFonts w:eastAsia="Times New Roman" w:cs="Times New Roman"/>
          <w:szCs w:val="24"/>
        </w:rPr>
        <w:t xml:space="preserve">υτών δηλαδή που ζητούν άσυλο, ενώ τελικά δεν το δικαιούνται. </w:t>
      </w:r>
    </w:p>
    <w:p w14:paraId="2205E01F"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Και μόνο ερωτήματα έχω να σας κάνω. Την εικόνα την έχουμε όλοι. Και ήρθατε εδώ να μιλήσουμε για την κυβερνητική πολιτική κάνοντας ομιλίες που δεν αντιστοιχούν στην πραγματικότητα.</w:t>
      </w:r>
    </w:p>
    <w:p w14:paraId="2205E020"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Πρώτη ερώτηση.</w:t>
      </w:r>
      <w:r>
        <w:rPr>
          <w:rFonts w:eastAsia="Times New Roman" w:cs="Times New Roman"/>
          <w:szCs w:val="24"/>
        </w:rPr>
        <w:t xml:space="preserve"> Ποιος αποφασίζει τελικά για την κατανομή των πόρων σε επιμέρους δράσεις; Εσείς η Κυβέρνηση, η Ευρωπαϊκή Επιτροπή, άλλοι </w:t>
      </w:r>
      <w:r>
        <w:rPr>
          <w:rFonts w:eastAsia="Times New Roman" w:cs="Times New Roman"/>
          <w:szCs w:val="24"/>
        </w:rPr>
        <w:t>δ</w:t>
      </w:r>
      <w:r>
        <w:rPr>
          <w:rFonts w:eastAsia="Times New Roman" w:cs="Times New Roman"/>
          <w:szCs w:val="24"/>
        </w:rPr>
        <w:t xml:space="preserve">ιεθνείς </w:t>
      </w:r>
      <w:r>
        <w:rPr>
          <w:rFonts w:eastAsia="Times New Roman" w:cs="Times New Roman"/>
          <w:szCs w:val="24"/>
        </w:rPr>
        <w:t>ο</w:t>
      </w:r>
      <w:r>
        <w:rPr>
          <w:rFonts w:eastAsia="Times New Roman" w:cs="Times New Roman"/>
          <w:szCs w:val="24"/>
        </w:rPr>
        <w:t xml:space="preserve">ργανισμοί; Ποιος φταίει που δεν υπάρχουν –αναφέρομαι εδώ στην ενσωμάτωση- ούτε </w:t>
      </w:r>
      <w:r>
        <w:rPr>
          <w:rFonts w:eastAsia="Times New Roman" w:cs="Times New Roman"/>
          <w:szCs w:val="24"/>
        </w:rPr>
        <w:lastRenderedPageBreak/>
        <w:t>μιας ώρας μαθήματα ελληνικών για ενηλίκους; Πο</w:t>
      </w:r>
      <w:r>
        <w:rPr>
          <w:rFonts w:eastAsia="Times New Roman" w:cs="Times New Roman"/>
          <w:szCs w:val="24"/>
        </w:rPr>
        <w:t>ιος φταίει που</w:t>
      </w:r>
      <w:r>
        <w:rPr>
          <w:rFonts w:eastAsia="Times New Roman" w:cs="Times New Roman"/>
          <w:szCs w:val="24"/>
        </w:rPr>
        <w:t>,</w:t>
      </w:r>
      <w:r>
        <w:rPr>
          <w:rFonts w:eastAsia="Times New Roman" w:cs="Times New Roman"/>
          <w:szCs w:val="24"/>
        </w:rPr>
        <w:t xml:space="preserve"> ελάχιστοι πρόσφυγες έχουν καταφέρει να πάρουν τα εφόδια για να παραμείνουν εδώ στη ζωή; Ποιος φταίει που</w:t>
      </w:r>
      <w:r>
        <w:rPr>
          <w:rFonts w:eastAsia="Times New Roman" w:cs="Times New Roman"/>
          <w:szCs w:val="24"/>
        </w:rPr>
        <w:t>,</w:t>
      </w:r>
      <w:r>
        <w:rPr>
          <w:rFonts w:eastAsia="Times New Roman" w:cs="Times New Roman"/>
          <w:szCs w:val="24"/>
        </w:rPr>
        <w:t xml:space="preserve"> οι μετανάστες κυκλοφορούν στη χώρα ανεξέλεγκτοι; </w:t>
      </w:r>
    </w:p>
    <w:p w14:paraId="2205E021"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Εμείς βάλαμε τέτοια πολιτικά θέματα από την αρχή. Ποτέ δεν βάλαμε θέμα ηθικής υπόστα</w:t>
      </w:r>
      <w:r>
        <w:rPr>
          <w:rFonts w:eastAsia="Times New Roman" w:cs="Times New Roman"/>
          <w:szCs w:val="24"/>
        </w:rPr>
        <w:t xml:space="preserve">σης σε ό,τι αναφέρεται στην διαχείριση των κριτηρίων. Τα έβαλε ο κ. Βουδούρης πρώτος, Γενικός σας Γραμματέας, τον οποίο άκουσα μια μέρα με έκπληξη στην τηλεόραση να καταγγέλλει τον κ. </w:t>
      </w:r>
      <w:proofErr w:type="spellStart"/>
      <w:r>
        <w:rPr>
          <w:rFonts w:eastAsia="Times New Roman" w:cs="Times New Roman"/>
          <w:szCs w:val="24"/>
        </w:rPr>
        <w:t>Μουζάλα</w:t>
      </w:r>
      <w:proofErr w:type="spellEnd"/>
      <w:r>
        <w:rPr>
          <w:rFonts w:eastAsia="Times New Roman" w:cs="Times New Roman"/>
          <w:szCs w:val="24"/>
        </w:rPr>
        <w:t xml:space="preserve"> για ατασθαλίες. Ο κ. Ηλιόπουλος, Γενικός Διευθυντής, ο ίδιος άνθ</w:t>
      </w:r>
      <w:r>
        <w:rPr>
          <w:rFonts w:eastAsia="Times New Roman" w:cs="Times New Roman"/>
          <w:szCs w:val="24"/>
        </w:rPr>
        <w:t>ρωπος που εσείς διορίσατε! Μιλάτε για κακοδιαχείριση κονδυλίων. Επ’ αυτών</w:t>
      </w:r>
      <w:r>
        <w:rPr>
          <w:rFonts w:eastAsia="Times New Roman" w:cs="Times New Roman"/>
          <w:szCs w:val="24"/>
        </w:rPr>
        <w:t>,</w:t>
      </w:r>
      <w:r>
        <w:rPr>
          <w:rFonts w:eastAsia="Times New Roman" w:cs="Times New Roman"/>
          <w:szCs w:val="24"/>
        </w:rPr>
        <w:t xml:space="preserve"> ήρθατε εδώ και είπατε ότι όλα είναι καλά. Εάν είναι όλα καλά, τότε οι άνθρωποι αυτοί είναι παράλογοι. Όμως, το ότι όλα είναι καλά, πρέπει να αποδεικνύεται με συγκεκριμένα στοιχεία κ</w:t>
      </w:r>
      <w:r>
        <w:rPr>
          <w:rFonts w:eastAsia="Times New Roman" w:cs="Times New Roman"/>
          <w:szCs w:val="24"/>
        </w:rPr>
        <w:t xml:space="preserve">αι όχι με αποφάνσεις ομιλούντων Υπουργών στο Εθνικό Κοινοβούλιο. </w:t>
      </w:r>
    </w:p>
    <w:p w14:paraId="2205E022"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Άλλωστε, με πρόσφατη υπουργική απόφαση</w:t>
      </w:r>
      <w:r>
        <w:rPr>
          <w:rFonts w:eastAsia="Times New Roman" w:cs="Times New Roman"/>
          <w:szCs w:val="24"/>
        </w:rPr>
        <w:t>,</w:t>
      </w:r>
      <w:r>
        <w:rPr>
          <w:rFonts w:eastAsia="Times New Roman" w:cs="Times New Roman"/>
          <w:szCs w:val="24"/>
        </w:rPr>
        <w:t xml:space="preserve"> έχετε αναλάβει εσείς οι ίδιοι τη δυνατότητα να συνάπτετε συμβάσεις μισθώσεων ακινήτων, λόγω διοικητικής αδυναμίας της Υπηρεσίας Υποδοχής και Ταυτοποίη</w:t>
      </w:r>
      <w:r>
        <w:rPr>
          <w:rFonts w:eastAsia="Times New Roman" w:cs="Times New Roman"/>
          <w:szCs w:val="24"/>
        </w:rPr>
        <w:t xml:space="preserve">σης. Ερώτηση: Υπάρχει </w:t>
      </w:r>
      <w:proofErr w:type="spellStart"/>
      <w:r>
        <w:rPr>
          <w:rFonts w:eastAsia="Times New Roman" w:cs="Times New Roman"/>
          <w:szCs w:val="24"/>
        </w:rPr>
        <w:t>περίπτωση</w:t>
      </w:r>
      <w:r>
        <w:rPr>
          <w:rFonts w:eastAsia="Times New Roman" w:cs="Times New Roman"/>
          <w:szCs w:val="24"/>
        </w:rPr>
        <w:t>,</w:t>
      </w:r>
      <w:r>
        <w:rPr>
          <w:rFonts w:eastAsia="Times New Roman" w:cs="Times New Roman"/>
          <w:szCs w:val="24"/>
        </w:rPr>
        <w:t>το</w:t>
      </w:r>
      <w:proofErr w:type="spellEnd"/>
      <w:r>
        <w:rPr>
          <w:rFonts w:eastAsia="Times New Roman" w:cs="Times New Roman"/>
          <w:szCs w:val="24"/>
        </w:rPr>
        <w:t xml:space="preserve"> κόστος φιλοξενίας επτά ατόμων σε ένα δωμάτιο </w:t>
      </w:r>
      <w:r>
        <w:rPr>
          <w:rFonts w:eastAsia="Times New Roman" w:cs="Times New Roman"/>
          <w:szCs w:val="24"/>
        </w:rPr>
        <w:t xml:space="preserve">να </w:t>
      </w:r>
      <w:r>
        <w:rPr>
          <w:rFonts w:eastAsia="Times New Roman" w:cs="Times New Roman"/>
          <w:szCs w:val="24"/>
        </w:rPr>
        <w:t xml:space="preserve">φτάνει τα 2.100 ευρώ τον μήνα; Απαντήστε </w:t>
      </w:r>
      <w:r>
        <w:rPr>
          <w:rFonts w:eastAsia="Times New Roman" w:cs="Times New Roman"/>
          <w:szCs w:val="24"/>
        </w:rPr>
        <w:t>μας:</w:t>
      </w:r>
      <w:r>
        <w:rPr>
          <w:rFonts w:eastAsia="Times New Roman" w:cs="Times New Roman"/>
          <w:szCs w:val="24"/>
        </w:rPr>
        <w:t xml:space="preserve"> πόσο θα είναι το συνολικό κόστος της φιλοξενίας ορισμένων ανθρώπων στα Γρεβενά; Δεν χρειάζεται να το πείτε σήμερα, να μας το πε</w:t>
      </w:r>
      <w:r>
        <w:rPr>
          <w:rFonts w:eastAsia="Times New Roman" w:cs="Times New Roman"/>
          <w:szCs w:val="24"/>
        </w:rPr>
        <w:t xml:space="preserve">ίτε και αύριο. Ως Κοινοβουλευτική Ομάδα έχουμε υπομονή να πάρουμε τις απαντήσεις σας. </w:t>
      </w:r>
    </w:p>
    <w:p w14:paraId="2205E023"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lastRenderedPageBreak/>
        <w:t>Κύριε Κουβέλη, το Υπουργείο Εθνικής Άμυνας πήρε ένα κονδύλι 56 εκατομμυρίων ευρώ για τη μετανάστευση, το οποίο δεν είναι ενταγμένο μέσα στο εθνικό πρόγραμμα</w:t>
      </w:r>
      <w:r>
        <w:rPr>
          <w:rFonts w:eastAsia="Times New Roman" w:cs="Times New Roman"/>
          <w:szCs w:val="24"/>
        </w:rPr>
        <w:t>,</w:t>
      </w:r>
      <w:r>
        <w:rPr>
          <w:rFonts w:eastAsia="Times New Roman" w:cs="Times New Roman"/>
          <w:szCs w:val="24"/>
        </w:rPr>
        <w:t xml:space="preserve"> που εγκρίθη</w:t>
      </w:r>
      <w:r>
        <w:rPr>
          <w:rFonts w:eastAsia="Times New Roman" w:cs="Times New Roman"/>
          <w:szCs w:val="24"/>
        </w:rPr>
        <w:t xml:space="preserve">κε από την Ευρωπαϊκή Ένωση και παλεύει τώρα να το εγκρίνει. </w:t>
      </w:r>
    </w:p>
    <w:p w14:paraId="2205E024" w14:textId="77777777" w:rsidR="00F618CB" w:rsidRDefault="00733657">
      <w:pPr>
        <w:spacing w:line="600" w:lineRule="auto"/>
        <w:ind w:firstLine="720"/>
        <w:jc w:val="both"/>
        <w:rPr>
          <w:rFonts w:eastAsia="Times New Roman"/>
          <w:szCs w:val="24"/>
        </w:rPr>
      </w:pPr>
      <w:r>
        <w:rPr>
          <w:rFonts w:eastAsia="Times New Roman"/>
          <w:szCs w:val="24"/>
        </w:rPr>
        <w:t xml:space="preserve">Ένα από τα αντικείμενα έχει να κάνει με την Ακτοφυλακή. Αυτό δεν είναι δική σας αρμοδιότητα; Η Ακτοφυλακή, το Λιμενικό δεν είναι δική σας αρμοδιότητα; Η Κυβέρνηση, λοιπόν, έχει εγκρίνει ένα </w:t>
      </w:r>
      <w:r>
        <w:rPr>
          <w:rFonts w:eastAsia="Times New Roman"/>
          <w:szCs w:val="24"/>
        </w:rPr>
        <w:t>κονδύλι 56</w:t>
      </w:r>
      <w:r>
        <w:rPr>
          <w:rFonts w:eastAsia="Times New Roman"/>
          <w:szCs w:val="24"/>
        </w:rPr>
        <w:t xml:space="preserve"> εκατομμυρίων</w:t>
      </w:r>
      <w:r>
        <w:rPr>
          <w:rFonts w:eastAsia="Times New Roman"/>
          <w:szCs w:val="24"/>
        </w:rPr>
        <w:t xml:space="preserve"> ευρώ, αλλά όχι για εσάς, για το Υπουργείο Εθνικής Αμύνης. Αυτό γιατί είναι εκτός εθνικού προγράμματος; Με ποια λογική έχει χρηματοδοτηθεί το Υπουργείο Εθνικής Αμύνης</w:t>
      </w:r>
      <w:r>
        <w:rPr>
          <w:rFonts w:eastAsia="Times New Roman"/>
          <w:szCs w:val="24"/>
        </w:rPr>
        <w:t>,</w:t>
      </w:r>
      <w:r>
        <w:rPr>
          <w:rFonts w:eastAsia="Times New Roman"/>
          <w:szCs w:val="24"/>
        </w:rPr>
        <w:t xml:space="preserve"> εκτός προγραμματισμού και πώς θα καλυφθεί το κενό, αν η Ευρωπαϊκή</w:t>
      </w:r>
      <w:r>
        <w:rPr>
          <w:rFonts w:eastAsia="Times New Roman"/>
          <w:szCs w:val="24"/>
        </w:rPr>
        <w:t xml:space="preserve"> Ένωση δεν εγκρίνει τη συγκεκριμένη ένταξη; Αυτά και πολλά άλλα.</w:t>
      </w:r>
    </w:p>
    <w:p w14:paraId="2205E025" w14:textId="77777777" w:rsidR="00F618CB" w:rsidRDefault="00733657">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2205E026" w14:textId="77777777" w:rsidR="00F618CB" w:rsidRDefault="00733657">
      <w:pPr>
        <w:spacing w:line="600" w:lineRule="auto"/>
        <w:ind w:firstLine="720"/>
        <w:jc w:val="both"/>
        <w:rPr>
          <w:rFonts w:eastAsia="Times New Roman"/>
          <w:szCs w:val="24"/>
        </w:rPr>
      </w:pPr>
      <w:r>
        <w:rPr>
          <w:rFonts w:eastAsia="Times New Roman"/>
          <w:szCs w:val="24"/>
        </w:rPr>
        <w:t xml:space="preserve">Κυρίες και κύριοι, μετά από τέσσερα χρόνια και έχοντας παρακολουθήσει τον κ. </w:t>
      </w:r>
      <w:proofErr w:type="spellStart"/>
      <w:r>
        <w:rPr>
          <w:rFonts w:eastAsia="Times New Roman"/>
          <w:szCs w:val="24"/>
        </w:rPr>
        <w:t>Μουζάλα</w:t>
      </w:r>
      <w:proofErr w:type="spellEnd"/>
      <w:r>
        <w:rPr>
          <w:rFonts w:eastAsia="Times New Roman"/>
          <w:szCs w:val="24"/>
        </w:rPr>
        <w:t xml:space="preserve"> από την πρώτη ημερά πο</w:t>
      </w:r>
      <w:r>
        <w:rPr>
          <w:rFonts w:eastAsia="Times New Roman"/>
          <w:szCs w:val="24"/>
        </w:rPr>
        <w:t>υ ήρθε εδώ, με τη δυσκολία</w:t>
      </w:r>
      <w:r>
        <w:rPr>
          <w:rFonts w:eastAsia="Times New Roman"/>
          <w:szCs w:val="24"/>
        </w:rPr>
        <w:t>,</w:t>
      </w:r>
      <w:r>
        <w:rPr>
          <w:rFonts w:eastAsia="Times New Roman"/>
          <w:szCs w:val="24"/>
        </w:rPr>
        <w:t xml:space="preserve"> που είχε να τοποθετηθεί στο Κοινοβούλιο, πολλά μεγάλα λόγια, πολύ μικρά αποτελέσματα, πολλές λέξεις «κατηγορώ» σε άλλους, πολλές φράσεις αυτοεκτίμησης, αλλά καμμία συσχέτιση της εικόνας που έχει όλη η Ευρώπη γι’ αυτό που κάνετε </w:t>
      </w:r>
      <w:r>
        <w:rPr>
          <w:rFonts w:eastAsia="Times New Roman"/>
          <w:szCs w:val="24"/>
        </w:rPr>
        <w:t xml:space="preserve">με τη δική σας </w:t>
      </w:r>
      <w:r>
        <w:rPr>
          <w:rFonts w:eastAsia="Times New Roman"/>
          <w:szCs w:val="24"/>
        </w:rPr>
        <w:lastRenderedPageBreak/>
        <w:t>καθημερινή πρακτική. Δεν τα πάτε καλά. Κι αν νομίζετε ότι υπερπηδάτε τα προβλήματα</w:t>
      </w:r>
      <w:r>
        <w:rPr>
          <w:rFonts w:eastAsia="Times New Roman"/>
          <w:szCs w:val="24"/>
        </w:rPr>
        <w:t>,</w:t>
      </w:r>
      <w:r>
        <w:rPr>
          <w:rFonts w:eastAsia="Times New Roman"/>
          <w:szCs w:val="24"/>
        </w:rPr>
        <w:t xml:space="preserve"> κάνοντας ομιλίες εδώ στη Βουλή, δεν είναι έτσι. Γιατί υπάρχει ένας ολόκληρος λαός, υπάρχουν εκατομμύρια πολίτες που σας παρακολουθούν. Και έχετε αποτύχει.</w:t>
      </w:r>
    </w:p>
    <w:p w14:paraId="2205E027" w14:textId="77777777" w:rsidR="00F618CB" w:rsidRDefault="00733657">
      <w:pPr>
        <w:spacing w:line="600" w:lineRule="auto"/>
        <w:ind w:firstLine="720"/>
        <w:jc w:val="both"/>
        <w:rPr>
          <w:rFonts w:eastAsia="Times New Roman"/>
          <w:szCs w:val="24"/>
        </w:rPr>
      </w:pPr>
      <w:r>
        <w:rPr>
          <w:rFonts w:eastAsia="Times New Roman"/>
          <w:szCs w:val="24"/>
        </w:rPr>
        <w:t>Ευ</w:t>
      </w:r>
      <w:r>
        <w:rPr>
          <w:rFonts w:eastAsia="Times New Roman"/>
          <w:szCs w:val="24"/>
        </w:rPr>
        <w:t>χαριστώ, κυρία Πρόεδρε.</w:t>
      </w:r>
    </w:p>
    <w:p w14:paraId="2205E028" w14:textId="77777777" w:rsidR="00F618CB" w:rsidRDefault="00733657">
      <w:pPr>
        <w:spacing w:line="600" w:lineRule="auto"/>
        <w:ind w:firstLine="720"/>
        <w:jc w:val="both"/>
        <w:rPr>
          <w:rFonts w:eastAsia="Times New Roman"/>
          <w:szCs w:val="24"/>
        </w:rPr>
      </w:pPr>
      <w:r>
        <w:rPr>
          <w:rFonts w:eastAsia="Times New Roman"/>
          <w:b/>
          <w:szCs w:val="24"/>
        </w:rPr>
        <w:t>ΦΩΤΗΣ ΚΟΥΒΕΛΗΣ (Υπουργός Ναυτιλίας και Νησιωτικής Πολιτικής):</w:t>
      </w:r>
      <w:r>
        <w:rPr>
          <w:rFonts w:eastAsia="Times New Roman"/>
          <w:szCs w:val="24"/>
        </w:rPr>
        <w:t xml:space="preserve"> Κυρία Πρόεδρε, μου επιτρέπετε να μιλήσω για μισό λεπτό; </w:t>
      </w:r>
    </w:p>
    <w:p w14:paraId="2205E029" w14:textId="77777777" w:rsidR="00F618CB" w:rsidRDefault="00733657">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Πώς να το χαρακτηρίσουμε, για να είμαστε σύμφωνοι με τον Κανονισμό; Τ</w:t>
      </w:r>
      <w:r>
        <w:rPr>
          <w:rFonts w:eastAsia="Times New Roman"/>
          <w:szCs w:val="24"/>
        </w:rPr>
        <w:t>ι θέλετε;</w:t>
      </w:r>
    </w:p>
    <w:p w14:paraId="2205E02A" w14:textId="77777777" w:rsidR="00F618CB" w:rsidRDefault="00733657">
      <w:pPr>
        <w:spacing w:line="600" w:lineRule="auto"/>
        <w:ind w:firstLine="720"/>
        <w:jc w:val="both"/>
        <w:rPr>
          <w:rFonts w:eastAsia="Times New Roman"/>
          <w:szCs w:val="24"/>
        </w:rPr>
      </w:pPr>
      <w:r>
        <w:rPr>
          <w:rFonts w:eastAsia="Times New Roman"/>
          <w:b/>
          <w:szCs w:val="24"/>
        </w:rPr>
        <w:t>ΦΩΤΗΣ ΚΟΥΒΕΛΗΣ (Υπουργός Ναυτιλίας και Νησιωτικής Πολιτικής):</w:t>
      </w:r>
      <w:r>
        <w:rPr>
          <w:rFonts w:eastAsia="Times New Roman"/>
          <w:szCs w:val="24"/>
        </w:rPr>
        <w:t xml:space="preserve"> Με την άδεια των συναδέλφων, επιτρέψτε μου να μιλήσω για μισό λεπτό, γιατί έχω μία</w:t>
      </w:r>
      <w:r w:rsidRPr="00EB45DB">
        <w:rPr>
          <w:rFonts w:eastAsia="Times New Roman"/>
          <w:szCs w:val="24"/>
        </w:rPr>
        <w:t xml:space="preserve"> </w:t>
      </w:r>
      <w:r>
        <w:rPr>
          <w:rFonts w:eastAsia="Times New Roman"/>
          <w:szCs w:val="24"/>
        </w:rPr>
        <w:t>κατάθεση.</w:t>
      </w:r>
    </w:p>
    <w:p w14:paraId="2205E02B" w14:textId="77777777" w:rsidR="00F618CB" w:rsidRDefault="00733657">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Ορίστε, έχετε τον λόγο για μισό λεπτό, με την ά</w:t>
      </w:r>
      <w:r>
        <w:rPr>
          <w:rFonts w:eastAsia="Times New Roman"/>
          <w:szCs w:val="24"/>
        </w:rPr>
        <w:t>δεια του Σώματος.</w:t>
      </w:r>
    </w:p>
    <w:p w14:paraId="2205E02C" w14:textId="77777777" w:rsidR="00F618CB" w:rsidRDefault="00733657">
      <w:pPr>
        <w:spacing w:line="600" w:lineRule="auto"/>
        <w:ind w:firstLine="720"/>
        <w:jc w:val="both"/>
        <w:rPr>
          <w:rFonts w:eastAsia="Times New Roman"/>
          <w:szCs w:val="24"/>
        </w:rPr>
      </w:pPr>
      <w:r>
        <w:rPr>
          <w:rFonts w:eastAsia="Times New Roman"/>
          <w:b/>
          <w:szCs w:val="24"/>
        </w:rPr>
        <w:t>ΦΩΤΗΣ ΚΟΥΒΕΛΗΣ (Υπουργός Ναυτιλίας και Νησιωτικής Πολιτικής):</w:t>
      </w:r>
      <w:r>
        <w:rPr>
          <w:rFonts w:eastAsia="Times New Roman"/>
          <w:szCs w:val="24"/>
        </w:rPr>
        <w:t xml:space="preserve"> Ευχαριστώ όλους τους συναδέλφους.</w:t>
      </w:r>
    </w:p>
    <w:p w14:paraId="2205E02D" w14:textId="77777777" w:rsidR="00F618CB" w:rsidRDefault="00733657">
      <w:pPr>
        <w:spacing w:line="600" w:lineRule="auto"/>
        <w:ind w:firstLine="720"/>
        <w:jc w:val="both"/>
        <w:rPr>
          <w:rFonts w:eastAsia="Times New Roman"/>
          <w:szCs w:val="24"/>
        </w:rPr>
      </w:pPr>
      <w:r>
        <w:rPr>
          <w:rFonts w:eastAsia="Times New Roman"/>
          <w:szCs w:val="24"/>
        </w:rPr>
        <w:t>Κύριε Λοβέρδο, έχετε δίκιο όταν αναφέρεστε στο Ευρωπαϊκό Ταμείο Εσωτερικής Ασφάλειας. Είναι σωστή η αναφορά σας. Εκείνο που δεν είναι σωστό</w:t>
      </w:r>
      <w:r>
        <w:rPr>
          <w:rFonts w:eastAsia="Times New Roman"/>
          <w:szCs w:val="24"/>
        </w:rPr>
        <w:t>,</w:t>
      </w:r>
      <w:r>
        <w:rPr>
          <w:rFonts w:eastAsia="Times New Roman"/>
          <w:szCs w:val="24"/>
        </w:rPr>
        <w:t xml:space="preserve"> ε</w:t>
      </w:r>
      <w:r>
        <w:rPr>
          <w:rFonts w:eastAsia="Times New Roman"/>
          <w:szCs w:val="24"/>
        </w:rPr>
        <w:t xml:space="preserve">ίναι ότι </w:t>
      </w:r>
      <w:r>
        <w:rPr>
          <w:rFonts w:eastAsia="Times New Roman"/>
          <w:szCs w:val="24"/>
        </w:rPr>
        <w:lastRenderedPageBreak/>
        <w:t>δεν έχ</w:t>
      </w:r>
      <w:r>
        <w:rPr>
          <w:rFonts w:eastAsia="Times New Roman"/>
          <w:szCs w:val="24"/>
        </w:rPr>
        <w:t>ουμε</w:t>
      </w:r>
      <w:r>
        <w:rPr>
          <w:rFonts w:eastAsia="Times New Roman"/>
          <w:szCs w:val="24"/>
        </w:rPr>
        <w:t xml:space="preserve"> πάρει ούτε 1 ευρώ. Απλώς</w:t>
      </w:r>
      <w:r>
        <w:rPr>
          <w:rFonts w:eastAsia="Times New Roman"/>
          <w:szCs w:val="24"/>
        </w:rPr>
        <w:t>,</w:t>
      </w:r>
      <w:r>
        <w:rPr>
          <w:rFonts w:eastAsia="Times New Roman"/>
          <w:szCs w:val="24"/>
        </w:rPr>
        <w:t xml:space="preserve"> βρίσκονται σε εξέλιξη διάφορα προγράμματα. Δεν ήθελα προηγουμένως να σας απασχολήσω, διότι η επίκαιρη επερώτηση αφορούσε ζητήματα διαχείρισης και άλλα συναφή. Όμως, με την ευκαιρία της αναφοράς σας, της επισήμα</w:t>
      </w:r>
      <w:r>
        <w:rPr>
          <w:rFonts w:eastAsia="Times New Roman"/>
          <w:szCs w:val="24"/>
        </w:rPr>
        <w:t>νσής σας, θέλω, κυρία Πρόεδρε, να καταθέσω ένα διεξοδικό σημείωμα στα Πρακτικά για το πού βρίσκεται αυτό το πρόγραμμα</w:t>
      </w:r>
      <w:r>
        <w:rPr>
          <w:rFonts w:eastAsia="Times New Roman"/>
          <w:szCs w:val="24"/>
        </w:rPr>
        <w:t>,</w:t>
      </w:r>
      <w:r>
        <w:rPr>
          <w:rFonts w:eastAsia="Times New Roman"/>
          <w:szCs w:val="24"/>
        </w:rPr>
        <w:t xml:space="preserve"> σε σχέση με το Ευρωπαϊκό Ταμείο Εσωτερικής Ασφάλειας για την ενημέρωση όλων των μελών του Κοινοβουλίου.</w:t>
      </w:r>
    </w:p>
    <w:p w14:paraId="2205E02E" w14:textId="77777777" w:rsidR="00F618CB" w:rsidRDefault="00733657">
      <w:pPr>
        <w:spacing w:line="600" w:lineRule="auto"/>
        <w:ind w:firstLine="720"/>
        <w:jc w:val="both"/>
        <w:rPr>
          <w:rFonts w:eastAsia="Times New Roman"/>
          <w:szCs w:val="24"/>
        </w:rPr>
      </w:pPr>
      <w:r>
        <w:rPr>
          <w:rFonts w:eastAsia="Times New Roman"/>
          <w:szCs w:val="24"/>
        </w:rPr>
        <w:t>(Στο σημείο αυτό ο Υπουργός κ. Φώ</w:t>
      </w:r>
      <w:r>
        <w:rPr>
          <w:rFonts w:eastAsia="Times New Roman"/>
          <w:szCs w:val="24"/>
        </w:rPr>
        <w:t>της Κουβέλης καταθέτει για τα Πρακτικά το προαναφερθέν ενημερωτικό σημείωμα, το οποίο βρίσκεται στο αρχείο του Τμήματος Γραμματείας της Διεύθυνσης Στενογραφίας και Πρακτικών της Βουλής)</w:t>
      </w:r>
    </w:p>
    <w:p w14:paraId="2205E02F" w14:textId="77777777" w:rsidR="00F618CB" w:rsidRDefault="00733657">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Ευχαριστούμε, κύριε Κουβέλ</w:t>
      </w:r>
      <w:r>
        <w:rPr>
          <w:rFonts w:eastAsia="Times New Roman"/>
          <w:szCs w:val="24"/>
        </w:rPr>
        <w:t>η.</w:t>
      </w:r>
    </w:p>
    <w:p w14:paraId="2205E030" w14:textId="77777777" w:rsidR="00F618CB" w:rsidRDefault="00733657">
      <w:pPr>
        <w:spacing w:line="600" w:lineRule="auto"/>
        <w:ind w:firstLine="720"/>
        <w:jc w:val="both"/>
        <w:rPr>
          <w:rFonts w:eastAsia="Times New Roman"/>
          <w:szCs w:val="24"/>
        </w:rPr>
      </w:pPr>
      <w:r>
        <w:rPr>
          <w:rFonts w:eastAsia="Times New Roman"/>
          <w:szCs w:val="24"/>
        </w:rPr>
        <w:t>Τον λόγο έχει τώρα για έξι λεπτά η κ</w:t>
      </w:r>
      <w:r>
        <w:rPr>
          <w:rFonts w:eastAsia="Times New Roman"/>
          <w:szCs w:val="24"/>
        </w:rPr>
        <w:t>.</w:t>
      </w:r>
      <w:r>
        <w:rPr>
          <w:rFonts w:eastAsia="Times New Roman"/>
          <w:szCs w:val="24"/>
        </w:rPr>
        <w:t xml:space="preserve"> </w:t>
      </w:r>
      <w:proofErr w:type="spellStart"/>
      <w:r>
        <w:rPr>
          <w:rFonts w:eastAsia="Times New Roman"/>
          <w:szCs w:val="24"/>
        </w:rPr>
        <w:t>Ζαρούλια</w:t>
      </w:r>
      <w:proofErr w:type="spellEnd"/>
      <w:r>
        <w:rPr>
          <w:rFonts w:eastAsia="Times New Roman"/>
          <w:szCs w:val="24"/>
        </w:rPr>
        <w:t>, Κοινοβουλευτική Εκπρόσωπος της Χρυσής Αυγής.</w:t>
      </w:r>
    </w:p>
    <w:p w14:paraId="2205E031" w14:textId="77777777" w:rsidR="00F618CB" w:rsidRDefault="00733657">
      <w:pPr>
        <w:spacing w:line="600" w:lineRule="auto"/>
        <w:ind w:firstLine="720"/>
        <w:jc w:val="both"/>
        <w:rPr>
          <w:rFonts w:eastAsia="Times New Roman"/>
          <w:szCs w:val="24"/>
        </w:rPr>
      </w:pPr>
      <w:r>
        <w:rPr>
          <w:rFonts w:eastAsia="Times New Roman"/>
          <w:b/>
          <w:szCs w:val="24"/>
        </w:rPr>
        <w:t>ΕΛΕΝΗ ΖΑΡΟΥΛΙΑ:</w:t>
      </w:r>
      <w:r>
        <w:rPr>
          <w:rFonts w:eastAsia="Times New Roman"/>
          <w:szCs w:val="24"/>
        </w:rPr>
        <w:t xml:space="preserve"> Η Χρυσή Αυγή ζήτησε την τήρηση ενός λεπτού σιγής στο Κοινοβούλιο εις μνήμ</w:t>
      </w:r>
      <w:r>
        <w:rPr>
          <w:rFonts w:eastAsia="Times New Roman"/>
          <w:szCs w:val="24"/>
        </w:rPr>
        <w:t>ην</w:t>
      </w:r>
      <w:r>
        <w:rPr>
          <w:rFonts w:eastAsia="Times New Roman"/>
          <w:szCs w:val="24"/>
        </w:rPr>
        <w:t xml:space="preserve"> του δολοφονηθέντα Έλληνα Κωνσταντίνου </w:t>
      </w:r>
      <w:proofErr w:type="spellStart"/>
      <w:r>
        <w:rPr>
          <w:rFonts w:eastAsia="Times New Roman"/>
          <w:szCs w:val="24"/>
        </w:rPr>
        <w:t>Κατσίφα</w:t>
      </w:r>
      <w:proofErr w:type="spellEnd"/>
      <w:r>
        <w:rPr>
          <w:rFonts w:eastAsia="Times New Roman"/>
          <w:szCs w:val="24"/>
        </w:rPr>
        <w:t xml:space="preserve"> από την αλβανική Αστυν</w:t>
      </w:r>
      <w:r>
        <w:rPr>
          <w:rFonts w:eastAsia="Times New Roman"/>
          <w:szCs w:val="24"/>
        </w:rPr>
        <w:t xml:space="preserve">ομία. Αποτελεί μέγα ατόπημα η απόρριψη του αιτήματος ενάντια στην κοινοβουλευτική πρακτική και τα κοινοβουλευτικά ήθη. Το αίτημα του </w:t>
      </w:r>
      <w:r>
        <w:rPr>
          <w:rFonts w:eastAsia="Times New Roman"/>
          <w:szCs w:val="24"/>
        </w:rPr>
        <w:lastRenderedPageBreak/>
        <w:t>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αποτελεί αίτημα όλου του ελληνικού λαού</w:t>
      </w:r>
      <w:r>
        <w:rPr>
          <w:rFonts w:eastAsia="Times New Roman"/>
          <w:szCs w:val="24"/>
        </w:rPr>
        <w:t>,</w:t>
      </w:r>
      <w:r>
        <w:rPr>
          <w:rFonts w:eastAsia="Times New Roman"/>
          <w:szCs w:val="24"/>
        </w:rPr>
        <w:t xml:space="preserve"> που είναι συγκλονισμένος από την αποτρόπαιη αυτή εκτ</w:t>
      </w:r>
      <w:r>
        <w:rPr>
          <w:rFonts w:eastAsia="Times New Roman"/>
          <w:szCs w:val="24"/>
        </w:rPr>
        <w:t>έλεση ενός Έλληνα</w:t>
      </w:r>
      <w:r>
        <w:rPr>
          <w:rFonts w:eastAsia="Times New Roman"/>
          <w:szCs w:val="24"/>
        </w:rPr>
        <w:t>,</w:t>
      </w:r>
      <w:r>
        <w:rPr>
          <w:rFonts w:eastAsia="Times New Roman"/>
          <w:szCs w:val="24"/>
        </w:rPr>
        <w:t xml:space="preserve"> από το αλβανικό καθεστώς, το οποίο διώκει απηνώς τον ελληνισμό.</w:t>
      </w:r>
    </w:p>
    <w:p w14:paraId="2205E032" w14:textId="77777777" w:rsidR="00F618CB" w:rsidRDefault="00733657">
      <w:pPr>
        <w:spacing w:line="600" w:lineRule="auto"/>
        <w:ind w:firstLine="720"/>
        <w:jc w:val="both"/>
        <w:rPr>
          <w:rFonts w:eastAsia="Times New Roman"/>
          <w:szCs w:val="24"/>
        </w:rPr>
      </w:pPr>
      <w:r>
        <w:rPr>
          <w:rFonts w:eastAsia="Times New Roman"/>
          <w:szCs w:val="24"/>
        </w:rPr>
        <w:t xml:space="preserve">Το υπό συζήτηση θέμα είναι, πράγματι, σοβαρό και σίγουρα δεν μπορεί να αναλυθεί επαρκώς στο πλαίσιο μιας επίκαιρης επερώτησης. Πριν την τοποθέτησή μου, όμως, θα ήθελα να </w:t>
      </w:r>
      <w:r>
        <w:rPr>
          <w:rFonts w:eastAsia="Times New Roman"/>
          <w:szCs w:val="24"/>
        </w:rPr>
        <w:t>κάνω μια διευκρινιστική δήλωση, θέλοντας έτσι να αποσαφηνίσω ορισμένα πράγματα</w:t>
      </w:r>
      <w:r>
        <w:rPr>
          <w:rFonts w:eastAsia="Times New Roman"/>
          <w:szCs w:val="24"/>
        </w:rPr>
        <w:t>,</w:t>
      </w:r>
      <w:r>
        <w:rPr>
          <w:rFonts w:eastAsia="Times New Roman"/>
          <w:szCs w:val="24"/>
        </w:rPr>
        <w:t xml:space="preserve"> προς αποφυγή παρεξηγήσεων.</w:t>
      </w:r>
    </w:p>
    <w:p w14:paraId="2205E033" w14:textId="77777777" w:rsidR="00F618CB" w:rsidRDefault="00733657">
      <w:pPr>
        <w:spacing w:line="600" w:lineRule="auto"/>
        <w:ind w:firstLine="720"/>
        <w:jc w:val="both"/>
        <w:rPr>
          <w:rFonts w:eastAsia="Times New Roman"/>
          <w:szCs w:val="24"/>
        </w:rPr>
      </w:pPr>
      <w:r>
        <w:rPr>
          <w:rFonts w:eastAsia="Times New Roman"/>
          <w:szCs w:val="24"/>
        </w:rPr>
        <w:t xml:space="preserve">Για εμάς που είμαστε ένα κόμμα λαϊκό, εθνικιστικό και </w:t>
      </w:r>
      <w:proofErr w:type="spellStart"/>
      <w:r>
        <w:rPr>
          <w:rFonts w:eastAsia="Times New Roman"/>
          <w:szCs w:val="24"/>
        </w:rPr>
        <w:t>αντιμνημονιακό</w:t>
      </w:r>
      <w:proofErr w:type="spellEnd"/>
      <w:r>
        <w:rPr>
          <w:rFonts w:eastAsia="Times New Roman"/>
          <w:szCs w:val="24"/>
        </w:rPr>
        <w:t xml:space="preserve">, το ζήτημα της λαθρομετανάστευσης αποτελεί μια ανοικτή πληγή. Αποτελεί ένα </w:t>
      </w:r>
      <w:r>
        <w:rPr>
          <w:rFonts w:eastAsia="Times New Roman"/>
          <w:szCs w:val="24"/>
        </w:rPr>
        <w:t>μείζον εθνικό θέμα, το οποίο πρέπει να λυθεί άμεσα. Οι όποιες οικονομικές διαχειριστικές ή άλλες προεκτάσεις του</w:t>
      </w:r>
      <w:r>
        <w:rPr>
          <w:rFonts w:eastAsia="Times New Roman"/>
          <w:szCs w:val="24"/>
        </w:rPr>
        <w:t>,</w:t>
      </w:r>
      <w:r>
        <w:rPr>
          <w:rFonts w:eastAsia="Times New Roman"/>
          <w:szCs w:val="24"/>
        </w:rPr>
        <w:t xml:space="preserve"> ασφαλώς και πρέπει να εξεταστούν, αλλά μόνο με την προοπτική της ουσιαστικής αντιμετώπισης του φαινομένου. Θεωρούμε ότι το πρόβλημα της λαθρομ</w:t>
      </w:r>
      <w:r>
        <w:rPr>
          <w:rFonts w:eastAsia="Times New Roman"/>
          <w:szCs w:val="24"/>
        </w:rPr>
        <w:t>ετανάστευσης έχει λάβει εφιαλτικές διαστάσεις στη χώρα μας. Μιλάμε πλέον για αντικατάσταση πληθυσμού. Η Χρυσή Αυγή</w:t>
      </w:r>
      <w:r>
        <w:rPr>
          <w:rFonts w:eastAsia="Times New Roman"/>
          <w:szCs w:val="24"/>
        </w:rPr>
        <w:t>,</w:t>
      </w:r>
      <w:r>
        <w:rPr>
          <w:rFonts w:eastAsia="Times New Roman"/>
          <w:szCs w:val="24"/>
        </w:rPr>
        <w:t xml:space="preserve"> </w:t>
      </w:r>
      <w:r>
        <w:rPr>
          <w:rFonts w:eastAsia="Times New Roman"/>
          <w:szCs w:val="24"/>
        </w:rPr>
        <w:t>ούσα</w:t>
      </w:r>
      <w:r>
        <w:rPr>
          <w:rFonts w:eastAsia="Times New Roman"/>
          <w:szCs w:val="24"/>
        </w:rPr>
        <w:t xml:space="preserve"> το μοναδικό κόμμα ενάντια στη λαθρομετανάστευση, θεωρεί τις οικονομικές προεκτάσεις δευτερευούσης σημασίας.</w:t>
      </w:r>
    </w:p>
    <w:p w14:paraId="2205E034" w14:textId="77777777" w:rsidR="00F618CB" w:rsidRDefault="00733657">
      <w:pPr>
        <w:spacing w:line="600" w:lineRule="auto"/>
        <w:ind w:firstLine="720"/>
        <w:jc w:val="both"/>
        <w:rPr>
          <w:rFonts w:eastAsia="Times New Roman"/>
          <w:szCs w:val="24"/>
        </w:rPr>
      </w:pPr>
      <w:r>
        <w:rPr>
          <w:rFonts w:eastAsia="Times New Roman"/>
          <w:szCs w:val="24"/>
        </w:rPr>
        <w:lastRenderedPageBreak/>
        <w:t>Η Νέα Δημοκρατία, λοιπόν, κ</w:t>
      </w:r>
      <w:r>
        <w:rPr>
          <w:rFonts w:eastAsia="Times New Roman"/>
          <w:szCs w:val="24"/>
        </w:rPr>
        <w:t>αταθέτει στη Βουλή μια επίκαιρη επερώτηση με θέμα την αδιαφάνεια και την αδυναμία διαχείρισης των κονδυλίων για το μεταναστευτικό, ερώτηση</w:t>
      </w:r>
      <w:r>
        <w:rPr>
          <w:rFonts w:eastAsia="Times New Roman"/>
          <w:szCs w:val="24"/>
        </w:rPr>
        <w:t>,</w:t>
      </w:r>
      <w:r>
        <w:rPr>
          <w:rFonts w:eastAsia="Times New Roman"/>
          <w:szCs w:val="24"/>
        </w:rPr>
        <w:t xml:space="preserve"> που ακόμη και από τον τίτλο της καταλαβαίνουμε ότι το μόνο που την ενδιαφέρει και την απασχολεί είναι το οικονομικό </w:t>
      </w:r>
      <w:r>
        <w:rPr>
          <w:rFonts w:eastAsia="Times New Roman"/>
          <w:szCs w:val="24"/>
        </w:rPr>
        <w:t>σκέλος του προβλήματος. Ελπίζω να αντιλαμβάνεται η ίδια ότι για πολλοστή φορά</w:t>
      </w:r>
      <w:r>
        <w:rPr>
          <w:rFonts w:eastAsia="Times New Roman"/>
          <w:szCs w:val="24"/>
        </w:rPr>
        <w:t>,</w:t>
      </w:r>
      <w:r>
        <w:rPr>
          <w:rFonts w:eastAsia="Times New Roman"/>
          <w:szCs w:val="24"/>
        </w:rPr>
        <w:t xml:space="preserve"> ταυτίζεται πλήρως με την Κυβέρνηση και πως η κριτική που ασκεί απέναντί της είναι τουλάχιστον υποκριτική, αφού μαζί</w:t>
      </w:r>
      <w:r>
        <w:rPr>
          <w:rFonts w:eastAsia="Times New Roman"/>
          <w:szCs w:val="24"/>
        </w:rPr>
        <w:t>,</w:t>
      </w:r>
      <w:r>
        <w:rPr>
          <w:rFonts w:eastAsia="Times New Roman"/>
          <w:szCs w:val="24"/>
        </w:rPr>
        <w:t xml:space="preserve"> Νέα Δημοκρατία και ΣΥΡΙΖΑ</w:t>
      </w:r>
      <w:r>
        <w:rPr>
          <w:rFonts w:eastAsia="Times New Roman"/>
          <w:szCs w:val="24"/>
        </w:rPr>
        <w:t>,</w:t>
      </w:r>
      <w:r>
        <w:rPr>
          <w:rFonts w:eastAsia="Times New Roman"/>
          <w:szCs w:val="24"/>
        </w:rPr>
        <w:t xml:space="preserve"> επιδίδονται στο –εντός εισαγωγικώ</w:t>
      </w:r>
      <w:r>
        <w:rPr>
          <w:rFonts w:eastAsia="Times New Roman"/>
          <w:szCs w:val="24"/>
        </w:rPr>
        <w:t>ν- «ανθρωπιστικό σπορ» μόνο και μόνο επειδή οι χορηγοί πληρώνουν αδρά.</w:t>
      </w:r>
    </w:p>
    <w:p w14:paraId="2205E035" w14:textId="77777777" w:rsidR="00F618CB" w:rsidRDefault="0073365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Επίσης, η Νέα Δημοκρατία</w:t>
      </w:r>
      <w:r>
        <w:rPr>
          <w:rFonts w:eastAsia="Times New Roman" w:cs="Times New Roman"/>
          <w:szCs w:val="24"/>
        </w:rPr>
        <w:t>,</w:t>
      </w:r>
      <w:r>
        <w:rPr>
          <w:rFonts w:eastAsia="Times New Roman" w:cs="Times New Roman"/>
          <w:szCs w:val="24"/>
        </w:rPr>
        <w:t xml:space="preserve"> πρέπει επιτέλους να παραδεχθεί ότι</w:t>
      </w:r>
      <w:r>
        <w:rPr>
          <w:rFonts w:eastAsia="Times New Roman" w:cs="Times New Roman"/>
          <w:szCs w:val="24"/>
        </w:rPr>
        <w:t>,</w:t>
      </w:r>
      <w:r>
        <w:rPr>
          <w:rFonts w:eastAsia="Times New Roman" w:cs="Times New Roman"/>
          <w:szCs w:val="24"/>
        </w:rPr>
        <w:t xml:space="preserve"> παρά τις προετοιμασίες της για αποκαθήλωση της Αριστεράς από την εξουσία, έχει υιοθετήσει πλήρως τη ρητορική της. Ενώ όλοι </w:t>
      </w:r>
      <w:r>
        <w:rPr>
          <w:rFonts w:eastAsia="Times New Roman" w:cs="Times New Roman"/>
          <w:szCs w:val="24"/>
        </w:rPr>
        <w:t>οι διεθνείς οργανισμοί, ακόμη και ο ίδιος ο ΟΗΕ, κάνουν λόγο για «λαθρομετανάστευση» και «λαθρομετανάστες», στην Ελλάδα των εκατομμυρίων ξένων, που καταγεγραμμένα εισρέουν από ενενήντα και πλέον κράτη της υφηλίου, Τσίπρας και Μητσοτάκης κατασκευάζουν από κ</w:t>
      </w:r>
      <w:r>
        <w:rPr>
          <w:rFonts w:eastAsia="Times New Roman" w:cs="Times New Roman"/>
          <w:szCs w:val="24"/>
        </w:rPr>
        <w:t xml:space="preserve">οινού το λεξικό της πολιτικής ορθότητας, βαφτίζοντας αυθαίρετα τους πάντες και τα πάντα ως «πρόσφυγες», επειδή όπως </w:t>
      </w:r>
      <w:proofErr w:type="spellStart"/>
      <w:r>
        <w:rPr>
          <w:rFonts w:eastAsia="Times New Roman" w:cs="Times New Roman"/>
          <w:szCs w:val="24"/>
        </w:rPr>
        <w:t>προείπα</w:t>
      </w:r>
      <w:proofErr w:type="spellEnd"/>
      <w:r>
        <w:rPr>
          <w:rFonts w:eastAsia="Times New Roman" w:cs="Times New Roman"/>
          <w:szCs w:val="24"/>
        </w:rPr>
        <w:t>,</w:t>
      </w:r>
      <w:r>
        <w:rPr>
          <w:rFonts w:eastAsia="Times New Roman" w:cs="Times New Roman"/>
          <w:szCs w:val="24"/>
        </w:rPr>
        <w:t xml:space="preserve"> αυτοί επιχορηγούνται αδρά.</w:t>
      </w:r>
    </w:p>
    <w:p w14:paraId="2205E036" w14:textId="77777777" w:rsidR="00F618CB" w:rsidRDefault="0073365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Βέβαια, η αλήθεια είναι ότι δεν χρειάζεται και πολλή σκέψη για να καταλάβει κανείς το αν αυτή η Κυβέρνησ</w:t>
      </w:r>
      <w:r>
        <w:rPr>
          <w:rFonts w:eastAsia="Times New Roman" w:cs="Times New Roman"/>
          <w:szCs w:val="24"/>
        </w:rPr>
        <w:t xml:space="preserve">η ή η μελλοντική είναι ικανή για να διαχειριστεί ένα οικονομικό θέμα με διαφάνεια. Ακόμη κι αν υποθέσουμε, για χάρη της συζήτησης, </w:t>
      </w:r>
      <w:r>
        <w:rPr>
          <w:rFonts w:eastAsia="Times New Roman" w:cs="Times New Roman"/>
          <w:szCs w:val="24"/>
        </w:rPr>
        <w:lastRenderedPageBreak/>
        <w:t>ότι η επίκαιρη ερώτηση αφορά τους πρόσφυγες και όχι τους παράνομα ευρισκόμενους στη χώρα και ότι γνωρίζει επακριβώς τι ποσά π</w:t>
      </w:r>
      <w:r>
        <w:rPr>
          <w:rFonts w:eastAsia="Times New Roman" w:cs="Times New Roman"/>
          <w:szCs w:val="24"/>
        </w:rPr>
        <w:t xml:space="preserve">αρέλαβε και για ποιον σκοπό, το πολιτικό παρελθόν </w:t>
      </w:r>
      <w:r>
        <w:rPr>
          <w:rFonts w:eastAsia="Times New Roman" w:cs="Times New Roman"/>
          <w:szCs w:val="24"/>
        </w:rPr>
        <w:t>σας,</w:t>
      </w:r>
      <w:r>
        <w:rPr>
          <w:rFonts w:eastAsia="Times New Roman" w:cs="Times New Roman"/>
          <w:szCs w:val="24"/>
        </w:rPr>
        <w:t xml:space="preserve"> μας δίνει από μόνο του την απάντηση. Τι έχετε διαχειριστεί δηλαδή με διαφάνεια ως τώρα, για να κάνετε το ίδιο και με τα κονδύλια για τη διαχείριση της μεταναστευτικής κρίσης;</w:t>
      </w:r>
    </w:p>
    <w:p w14:paraId="2205E037" w14:textId="77777777" w:rsidR="00F618CB" w:rsidRDefault="0073365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Μαζί δεν ψηφίσατε τα μνημό</w:t>
      </w:r>
      <w:r>
        <w:rPr>
          <w:rFonts w:eastAsia="Times New Roman" w:cs="Times New Roman"/>
          <w:szCs w:val="24"/>
        </w:rPr>
        <w:t>νια και καταχρεώσατε το δημόσιο; Μαζί δεν υπογράφετε ελλειμματικούς προϋπολογισμούς</w:t>
      </w:r>
      <w:r>
        <w:rPr>
          <w:rFonts w:eastAsia="Times New Roman" w:cs="Times New Roman"/>
          <w:szCs w:val="24"/>
        </w:rPr>
        <w:t>,</w:t>
      </w:r>
      <w:r>
        <w:rPr>
          <w:rFonts w:eastAsia="Times New Roman" w:cs="Times New Roman"/>
          <w:szCs w:val="24"/>
        </w:rPr>
        <w:t xml:space="preserve"> από τους οποίους προκύπτουν κάθε τόσο αμφιλεγόμενα λογιστικά πλεονάσματα, τόσο υψηλά</w:t>
      </w:r>
      <w:r>
        <w:rPr>
          <w:rFonts w:eastAsia="Times New Roman" w:cs="Times New Roman"/>
          <w:szCs w:val="24"/>
        </w:rPr>
        <w:t>,</w:t>
      </w:r>
      <w:r>
        <w:rPr>
          <w:rFonts w:eastAsia="Times New Roman" w:cs="Times New Roman"/>
          <w:szCs w:val="24"/>
        </w:rPr>
        <w:t xml:space="preserve"> που τελικά σας τραβάνε οι δανειστές από το αφτί πίσω στις Βρυξέλλες</w:t>
      </w:r>
      <w:r>
        <w:rPr>
          <w:rFonts w:eastAsia="Times New Roman" w:cs="Times New Roman"/>
          <w:szCs w:val="24"/>
        </w:rPr>
        <w:t>,</w:t>
      </w:r>
      <w:r>
        <w:rPr>
          <w:rFonts w:eastAsia="Times New Roman" w:cs="Times New Roman"/>
          <w:szCs w:val="24"/>
        </w:rPr>
        <w:t xml:space="preserve"> για να υπογράψετ</w:t>
      </w:r>
      <w:r>
        <w:rPr>
          <w:rFonts w:eastAsia="Times New Roman" w:cs="Times New Roman"/>
          <w:szCs w:val="24"/>
        </w:rPr>
        <w:t xml:space="preserve">ε νέα «διαρθρωτικά», όπως τα χαρακτηρίζουν, μέτρα; </w:t>
      </w:r>
    </w:p>
    <w:p w14:paraId="2205E038" w14:textId="77777777" w:rsidR="00F618CB" w:rsidRDefault="0073365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Νέα Δημοκρατία δεν είναι αυτή που χρωστάει 200 και πλέον εκατομμύρια ευρώ στο δημόσιο, εξαιτίας του αλόγιστου δανεισμού από τράπεζες, δάνεια, τα οποία παραδέχθηκε</w:t>
      </w:r>
      <w:r>
        <w:rPr>
          <w:rFonts w:eastAsia="Times New Roman" w:cs="Times New Roman"/>
          <w:szCs w:val="24"/>
        </w:rPr>
        <w:t>,</w:t>
      </w:r>
      <w:r>
        <w:rPr>
          <w:rFonts w:eastAsia="Times New Roman" w:cs="Times New Roman"/>
          <w:szCs w:val="24"/>
        </w:rPr>
        <w:t xml:space="preserve"> μέσω του Αντιπροέδρου </w:t>
      </w:r>
      <w:r>
        <w:rPr>
          <w:rFonts w:eastAsia="Times New Roman" w:cs="Times New Roman"/>
          <w:szCs w:val="24"/>
        </w:rPr>
        <w:t>της,</w:t>
      </w:r>
      <w:r>
        <w:rPr>
          <w:rFonts w:eastAsia="Times New Roman" w:cs="Times New Roman"/>
          <w:szCs w:val="24"/>
        </w:rPr>
        <w:t xml:space="preserve"> ότι δεν μπο</w:t>
      </w:r>
      <w:r>
        <w:rPr>
          <w:rFonts w:eastAsia="Times New Roman" w:cs="Times New Roman"/>
          <w:szCs w:val="24"/>
        </w:rPr>
        <w:t>ρεί να αποπληρώσει; Μαζί δεν δώσατε τα χρήματα των Ελλήνων στις τράπεζες, επειδή αυτές απέτυχαν επιχειρηματικά; Νέα Δημοκρατία και ΣΥΡΙΖΑ δεν λένε ακόμα και σήμερα ότι «θα μας σώσει ένα νέο μνημόνιο», με μόνη διαφωνία το ύψος του δανεισμού και του επιτοκίο</w:t>
      </w:r>
      <w:r>
        <w:rPr>
          <w:rFonts w:eastAsia="Times New Roman" w:cs="Times New Roman"/>
          <w:szCs w:val="24"/>
        </w:rPr>
        <w:t>υ;</w:t>
      </w:r>
    </w:p>
    <w:p w14:paraId="2205E039" w14:textId="77777777" w:rsidR="00F618CB" w:rsidRDefault="0073365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Αφήστε λοιπόν, κατά μέρος τις ανησυχίες περί διαφάνειας και περί ορθής χρήσης των κονδυλίων και πολύ περισσότερο, αφήστε κατά μέρος τις όψιμες ανησυχίες για τις συνθήκες διαβίωσης των προσφύγων και των λαθρομεταναστών. Ούτε η μετανάστευση σας ενδιαφέρει</w:t>
      </w:r>
      <w:r>
        <w:rPr>
          <w:rFonts w:eastAsia="Times New Roman" w:cs="Times New Roman"/>
          <w:szCs w:val="24"/>
        </w:rPr>
        <w:t xml:space="preserve"> ούτε η λαθρομετανάστευση. Το μόνο που σας ενδιαφέρει είναι το χρήμα, ακόμη κι αν προέρχεται από δουλεμπόρους.</w:t>
      </w:r>
    </w:p>
    <w:p w14:paraId="2205E03A" w14:textId="77777777" w:rsidR="00F618CB" w:rsidRDefault="0073365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του λόγου το αληθές, ιδού μια αποκάλυψη της Χρυσής Αυγής για το ποιόν των ανθρώπων</w:t>
      </w:r>
      <w:r>
        <w:rPr>
          <w:rFonts w:eastAsia="Times New Roman" w:cs="Times New Roman"/>
          <w:szCs w:val="24"/>
        </w:rPr>
        <w:t>,</w:t>
      </w:r>
      <w:r>
        <w:rPr>
          <w:rFonts w:eastAsia="Times New Roman" w:cs="Times New Roman"/>
          <w:szCs w:val="24"/>
        </w:rPr>
        <w:t xml:space="preserve"> με τους οποίους συνεργάζεστε</w:t>
      </w:r>
      <w:r w:rsidRPr="00D13037">
        <w:rPr>
          <w:rFonts w:eastAsia="Times New Roman" w:cs="Times New Roman"/>
          <w:szCs w:val="24"/>
        </w:rPr>
        <w:t xml:space="preserve">, </w:t>
      </w:r>
      <w:r>
        <w:rPr>
          <w:rFonts w:eastAsia="Times New Roman" w:cs="Times New Roman"/>
          <w:szCs w:val="24"/>
        </w:rPr>
        <w:t>αποκάλυψη για την οποία ουδ</w:t>
      </w:r>
      <w:r>
        <w:rPr>
          <w:rFonts w:eastAsia="Times New Roman" w:cs="Times New Roman"/>
          <w:szCs w:val="24"/>
        </w:rPr>
        <w:t>έποτε λογοδοτήσατε. Τι έχετε να μας πείτε, να πείτε στον ελληνικό λαό, για τον Αρχηγό ΓΕΕΘΑ</w:t>
      </w:r>
      <w:r>
        <w:rPr>
          <w:rFonts w:eastAsia="Times New Roman" w:cs="Times New Roman"/>
          <w:szCs w:val="24"/>
        </w:rPr>
        <w:t>,</w:t>
      </w:r>
      <w:r>
        <w:rPr>
          <w:rFonts w:eastAsia="Times New Roman" w:cs="Times New Roman"/>
          <w:szCs w:val="24"/>
        </w:rPr>
        <w:t xml:space="preserve"> που βράβευσε προ μηνών τον διευθυντή μιας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υβερνητικής </w:t>
      </w:r>
      <w:r>
        <w:rPr>
          <w:rFonts w:eastAsia="Times New Roman" w:cs="Times New Roman"/>
          <w:szCs w:val="24"/>
        </w:rPr>
        <w:t>ο</w:t>
      </w:r>
      <w:r>
        <w:rPr>
          <w:rFonts w:eastAsia="Times New Roman" w:cs="Times New Roman"/>
          <w:szCs w:val="24"/>
        </w:rPr>
        <w:t xml:space="preserve">ργανώσεως, που δραστηριοποιούνταν στον χώρο της διαχείρισης της μεταναστευτικής κρίσης, </w:t>
      </w:r>
      <w:proofErr w:type="spellStart"/>
      <w:r>
        <w:rPr>
          <w:rFonts w:eastAsia="Times New Roman" w:cs="Times New Roman"/>
          <w:szCs w:val="24"/>
        </w:rPr>
        <w:t>ονόματι</w:t>
      </w:r>
      <w:proofErr w:type="spellEnd"/>
      <w:r>
        <w:rPr>
          <w:rFonts w:eastAsia="Times New Roman" w:cs="Times New Roman"/>
          <w:szCs w:val="24"/>
        </w:rPr>
        <w:t xml:space="preserve"> Πάνο </w:t>
      </w:r>
      <w:r>
        <w:rPr>
          <w:rFonts w:eastAsia="Times New Roman" w:cs="Times New Roman"/>
          <w:szCs w:val="24"/>
        </w:rPr>
        <w:t>Μωραΐτη; Ο εν λόγω βραβευμένος από τον κ. Αποστολάκη -άλλη κατάντια και αυτή, Αρχηγός Ενόπλων Δυνάμεων του κράτους να βραβεύει ΜΚΟ, αυτά μόνο στο «</w:t>
      </w:r>
      <w:proofErr w:type="spellStart"/>
      <w:r>
        <w:rPr>
          <w:rFonts w:eastAsia="Times New Roman" w:cs="Times New Roman"/>
          <w:szCs w:val="24"/>
        </w:rPr>
        <w:t>Ελλαδιστάν</w:t>
      </w:r>
      <w:proofErr w:type="spellEnd"/>
      <w:r>
        <w:rPr>
          <w:rFonts w:eastAsia="Times New Roman" w:cs="Times New Roman"/>
          <w:szCs w:val="24"/>
        </w:rPr>
        <w:t>» γίνονται- καταζητούνταν από τις αρχές, συνελήφθη με την κατηγορία του δουλεμπόρου και σήμερα βρίσ</w:t>
      </w:r>
      <w:r>
        <w:rPr>
          <w:rFonts w:eastAsia="Times New Roman" w:cs="Times New Roman"/>
          <w:szCs w:val="24"/>
        </w:rPr>
        <w:t>κεται στη φυλακή. Αυτό και μόνο αρκεί για να αντιληφθούμε το πόσο αστεία ακούγεται η λέξη «διαφάνεια», όταν κάποιοι στήνουν επιχειρήσεις, για να διαχειριστούν τις ανάγκες μετακίνησης των πελατών τους.</w:t>
      </w:r>
    </w:p>
    <w:p w14:paraId="2205E03B" w14:textId="77777777" w:rsidR="00F618CB" w:rsidRDefault="0073365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Καταλαβαίνετε τι συμβαίνει στην Ελλάδα του 2018; Αρχηγό</w:t>
      </w:r>
      <w:r>
        <w:rPr>
          <w:rFonts w:eastAsia="Times New Roman" w:cs="Times New Roman"/>
          <w:szCs w:val="24"/>
        </w:rPr>
        <w:t xml:space="preserve">ς των Ενόπλων Δυνάμεων της χώρας βραβεύει έναν δουλέμπορο. Και κανένας δεν αντέδρασε! </w:t>
      </w:r>
      <w:r>
        <w:rPr>
          <w:rFonts w:eastAsia="Times New Roman" w:cs="Times New Roman"/>
          <w:szCs w:val="24"/>
        </w:rPr>
        <w:lastRenderedPageBreak/>
        <w:t xml:space="preserve">Σιωπή από τον Καμμένο, σιωπή από τον συνέταιρό του Τσίπρα, σιωπή από τη Νέα Δημοκρατία, σιωπή από όλους </w:t>
      </w:r>
      <w:r>
        <w:rPr>
          <w:rFonts w:eastAsia="Times New Roman" w:cs="Times New Roman"/>
          <w:szCs w:val="24"/>
        </w:rPr>
        <w:t>σας,</w:t>
      </w:r>
      <w:r>
        <w:rPr>
          <w:rFonts w:eastAsia="Times New Roman" w:cs="Times New Roman"/>
          <w:szCs w:val="24"/>
        </w:rPr>
        <w:t xml:space="preserve"> πλην ημών, τον Λαϊκό Σύνδεσμο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w:t>
      </w:r>
    </w:p>
    <w:p w14:paraId="2205E03C" w14:textId="77777777" w:rsidR="00F618CB" w:rsidRDefault="0073365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Υπουργός Μετανα</w:t>
      </w:r>
      <w:r>
        <w:rPr>
          <w:rFonts w:eastAsia="Times New Roman" w:cs="Times New Roman"/>
          <w:szCs w:val="24"/>
        </w:rPr>
        <w:t>στευτικής Πολιτικής μάς έδωσε κάποια ποσά και στοιχεία</w:t>
      </w:r>
      <w:r>
        <w:rPr>
          <w:rFonts w:eastAsia="Times New Roman" w:cs="Times New Roman"/>
          <w:szCs w:val="24"/>
        </w:rPr>
        <w:t>,</w:t>
      </w:r>
      <w:r>
        <w:rPr>
          <w:rFonts w:eastAsia="Times New Roman" w:cs="Times New Roman"/>
          <w:szCs w:val="24"/>
        </w:rPr>
        <w:t xml:space="preserve"> τα οποία αυτήν τη στιγμή δεν είναι δυνατόν να ελεγχθούν.</w:t>
      </w:r>
    </w:p>
    <w:p w14:paraId="2205E03D" w14:textId="77777777" w:rsidR="00F618CB" w:rsidRDefault="00733657">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w:t>
      </w:r>
      <w:r>
        <w:rPr>
          <w:rFonts w:eastAsia="Times New Roman" w:cs="Times New Roman"/>
          <w:szCs w:val="24"/>
        </w:rPr>
        <w:t>ύνι λήξεως του χρόνου ομιλίας της κυρίας</w:t>
      </w:r>
      <w:r w:rsidRPr="00F81B27">
        <w:rPr>
          <w:rFonts w:eastAsia="Times New Roman" w:cs="Times New Roman"/>
          <w:szCs w:val="24"/>
        </w:rPr>
        <w:t xml:space="preserve"> Βουλευτ</w:t>
      </w:r>
      <w:r>
        <w:rPr>
          <w:rFonts w:eastAsia="Times New Roman" w:cs="Times New Roman"/>
          <w:szCs w:val="24"/>
        </w:rPr>
        <w:t>ού</w:t>
      </w:r>
      <w:r w:rsidRPr="00F81B27">
        <w:rPr>
          <w:rFonts w:eastAsia="Times New Roman" w:cs="Times New Roman"/>
          <w:szCs w:val="24"/>
        </w:rPr>
        <w:t>)</w:t>
      </w:r>
    </w:p>
    <w:p w14:paraId="2205E03E"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Κυρία Πρόεδρε, ένα λεπτό ακόμα θα χρειαστώ. Σας ευχαριστώ.</w:t>
      </w:r>
    </w:p>
    <w:p w14:paraId="2205E03F" w14:textId="77777777" w:rsidR="00F618CB" w:rsidRDefault="0073365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Έρευνα σχετικά με την κακοδιαχείριση των κονδυλίων για τους λαθρομετανάστες ξεκίνησε και η ελληνική δικαιοσύνη, ύστερα από παραγγελία της Εισαγγελέως του Αρείου Πάγου προς την Προϊσταμένη της Οικονομικής Εισαγγελίας. Ήδη κλήθηκε για κατάθεση ο Διευθυντής </w:t>
      </w:r>
      <w:r>
        <w:rPr>
          <w:rFonts w:eastAsia="Times New Roman" w:cs="Times New Roman"/>
          <w:szCs w:val="24"/>
        </w:rPr>
        <w:t>της Υπηρεσίας Υποδοχής και Ταυτοποίησης Προσφύγων, ο οποίος είχε κάνει λόγο για «χάος» στη διαχείριση των κονδυλίων από τον κρατικό μηχανισμό, αλλά και από ΜΚΟ, υποστηρίζοντας μάλιστα</w:t>
      </w:r>
      <w:r>
        <w:rPr>
          <w:rFonts w:eastAsia="Times New Roman" w:cs="Times New Roman"/>
          <w:szCs w:val="24"/>
        </w:rPr>
        <w:t>,</w:t>
      </w:r>
      <w:r>
        <w:rPr>
          <w:rFonts w:eastAsia="Times New Roman" w:cs="Times New Roman"/>
          <w:szCs w:val="24"/>
        </w:rPr>
        <w:t xml:space="preserve"> ότι ήρθε η ώρα να παρέμβουν οι </w:t>
      </w:r>
      <w:r>
        <w:rPr>
          <w:rFonts w:eastAsia="Times New Roman" w:cs="Times New Roman"/>
          <w:szCs w:val="24"/>
        </w:rPr>
        <w:t>ε</w:t>
      </w:r>
      <w:r>
        <w:rPr>
          <w:rFonts w:eastAsia="Times New Roman" w:cs="Times New Roman"/>
          <w:szCs w:val="24"/>
        </w:rPr>
        <w:t>ισαγγελείς.</w:t>
      </w:r>
    </w:p>
    <w:p w14:paraId="2205E040" w14:textId="77777777" w:rsidR="00F618CB" w:rsidRDefault="0073365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Αυτή η έρευνα των </w:t>
      </w:r>
      <w:r>
        <w:rPr>
          <w:rFonts w:eastAsia="Times New Roman" w:cs="Times New Roman"/>
          <w:szCs w:val="24"/>
        </w:rPr>
        <w:t>ε</w:t>
      </w:r>
      <w:r>
        <w:rPr>
          <w:rFonts w:eastAsia="Times New Roman" w:cs="Times New Roman"/>
          <w:szCs w:val="24"/>
        </w:rPr>
        <w:t>ισαγγελι</w:t>
      </w:r>
      <w:r>
        <w:rPr>
          <w:rFonts w:eastAsia="Times New Roman" w:cs="Times New Roman"/>
          <w:szCs w:val="24"/>
        </w:rPr>
        <w:t xml:space="preserve">κών </w:t>
      </w:r>
      <w:r>
        <w:rPr>
          <w:rFonts w:eastAsia="Times New Roman" w:cs="Times New Roman"/>
          <w:szCs w:val="24"/>
        </w:rPr>
        <w:t>α</w:t>
      </w:r>
      <w:r>
        <w:rPr>
          <w:rFonts w:eastAsia="Times New Roman" w:cs="Times New Roman"/>
          <w:szCs w:val="24"/>
        </w:rPr>
        <w:t>ρχών έρχεται σε συνέχεια της έρευνας των ευρωπαϊκών αρχών</w:t>
      </w:r>
      <w:r>
        <w:rPr>
          <w:rFonts w:eastAsia="Times New Roman" w:cs="Times New Roman"/>
          <w:szCs w:val="24"/>
        </w:rPr>
        <w:t>,</w:t>
      </w:r>
      <w:r>
        <w:rPr>
          <w:rFonts w:eastAsia="Times New Roman" w:cs="Times New Roman"/>
          <w:szCs w:val="24"/>
        </w:rPr>
        <w:t xml:space="preserve"> που βρίσκεται σε εξέλιξη. Η ύπαρξη του σκανδάλου στη διαχείριση των κονδυλίων είναι σχεδόν αυταπόδεικτη, αφού είναι πλήθος οι μαρτυρίες </w:t>
      </w:r>
      <w:r>
        <w:rPr>
          <w:rFonts w:eastAsia="Times New Roman" w:cs="Times New Roman"/>
          <w:szCs w:val="24"/>
        </w:rPr>
        <w:lastRenderedPageBreak/>
        <w:t>των ανθρώπων στα νησιά για το αδιάκοπο πάρτι</w:t>
      </w:r>
      <w:r>
        <w:rPr>
          <w:rFonts w:eastAsia="Times New Roman" w:cs="Times New Roman"/>
          <w:szCs w:val="24"/>
        </w:rPr>
        <w:t>,</w:t>
      </w:r>
      <w:r>
        <w:rPr>
          <w:rFonts w:eastAsia="Times New Roman" w:cs="Times New Roman"/>
          <w:szCs w:val="24"/>
        </w:rPr>
        <w:t xml:space="preserve"> που είχαν </w:t>
      </w:r>
      <w:r>
        <w:rPr>
          <w:rFonts w:eastAsia="Times New Roman" w:cs="Times New Roman"/>
          <w:szCs w:val="24"/>
        </w:rPr>
        <w:t xml:space="preserve">στήσει τα μέλη ΜΚΟ εις βάρος τους. </w:t>
      </w:r>
    </w:p>
    <w:p w14:paraId="2205E041" w14:textId="77777777" w:rsidR="00F618CB" w:rsidRDefault="0073365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Επιπλέον, οι δομές των </w:t>
      </w:r>
      <w:r>
        <w:rPr>
          <w:rFonts w:eastAsia="Times New Roman" w:cs="Times New Roman"/>
          <w:szCs w:val="24"/>
          <w:lang w:val="en-US"/>
        </w:rPr>
        <w:t>hot</w:t>
      </w:r>
      <w:r w:rsidRPr="00131379">
        <w:rPr>
          <w:rFonts w:eastAsia="Times New Roman" w:cs="Times New Roman"/>
          <w:szCs w:val="24"/>
        </w:rPr>
        <w:t xml:space="preserve"> </w:t>
      </w:r>
      <w:r>
        <w:rPr>
          <w:rFonts w:eastAsia="Times New Roman" w:cs="Times New Roman"/>
          <w:szCs w:val="24"/>
          <w:lang w:val="en-US"/>
        </w:rPr>
        <w:t>spots</w:t>
      </w:r>
      <w:r w:rsidRPr="00131379">
        <w:rPr>
          <w:rFonts w:eastAsia="Times New Roman" w:cs="Times New Roman"/>
          <w:szCs w:val="24"/>
        </w:rPr>
        <w:t xml:space="preserve"> </w:t>
      </w:r>
      <w:r>
        <w:rPr>
          <w:rFonts w:eastAsia="Times New Roman" w:cs="Times New Roman"/>
          <w:szCs w:val="24"/>
        </w:rPr>
        <w:t xml:space="preserve">δείχνουν ξεκάθαρα ότι στήθηκε ένα πάρτι κακοδιαχείρισης των κονδυλίων. Αρκεί το γεγονός ότι οι Ευρωπαίοι παρείχαν κονδύλια για τη δημιουργία εκπαιδευτικών δομών στα </w:t>
      </w:r>
      <w:r>
        <w:rPr>
          <w:rFonts w:eastAsia="Times New Roman" w:cs="Times New Roman"/>
          <w:szCs w:val="24"/>
          <w:lang w:val="en-US"/>
        </w:rPr>
        <w:t>hot</w:t>
      </w:r>
      <w:r w:rsidRPr="00D631A9">
        <w:rPr>
          <w:rFonts w:eastAsia="Times New Roman" w:cs="Times New Roman"/>
          <w:szCs w:val="24"/>
        </w:rPr>
        <w:t xml:space="preserve"> </w:t>
      </w:r>
      <w:r>
        <w:rPr>
          <w:rFonts w:eastAsia="Times New Roman" w:cs="Times New Roman"/>
          <w:szCs w:val="24"/>
          <w:lang w:val="en-US"/>
        </w:rPr>
        <w:t>spots</w:t>
      </w:r>
      <w:r w:rsidRPr="00D631A9">
        <w:rPr>
          <w:rFonts w:eastAsia="Times New Roman" w:cs="Times New Roman"/>
          <w:szCs w:val="24"/>
        </w:rPr>
        <w:t xml:space="preserve"> </w:t>
      </w:r>
      <w:r>
        <w:rPr>
          <w:rFonts w:eastAsia="Times New Roman" w:cs="Times New Roman"/>
          <w:szCs w:val="24"/>
        </w:rPr>
        <w:t xml:space="preserve">και εντέλει </w:t>
      </w:r>
      <w:r>
        <w:rPr>
          <w:rFonts w:eastAsia="Times New Roman" w:cs="Times New Roman"/>
          <w:szCs w:val="24"/>
        </w:rPr>
        <w:t>χρησιμοποιήθηκαν οι υπάρχουσες εκπαιδευτικές δομές της πολιτείας, δηλαδή τα σχολεία που πάνε τα ελληνόπουλα.</w:t>
      </w:r>
    </w:p>
    <w:p w14:paraId="2205E042" w14:textId="77777777" w:rsidR="00F618CB" w:rsidRDefault="00733657">
      <w:pPr>
        <w:tabs>
          <w:tab w:val="center" w:pos="4753"/>
          <w:tab w:val="left" w:pos="6156"/>
        </w:tabs>
        <w:spacing w:line="600" w:lineRule="auto"/>
        <w:ind w:firstLine="720"/>
        <w:jc w:val="both"/>
        <w:rPr>
          <w:rFonts w:eastAsia="Times New Roman"/>
          <w:szCs w:val="24"/>
        </w:rPr>
      </w:pPr>
      <w:r>
        <w:rPr>
          <w:rFonts w:eastAsia="Times New Roman"/>
          <w:szCs w:val="24"/>
        </w:rPr>
        <w:t>Εάν πράγματι σας συγκινεί το ανθρώπινο δράμα</w:t>
      </w:r>
      <w:r w:rsidRPr="000B63AB">
        <w:rPr>
          <w:rFonts w:eastAsia="Times New Roman"/>
          <w:szCs w:val="24"/>
        </w:rPr>
        <w:t xml:space="preserve"> ενός πρόσφυγα</w:t>
      </w:r>
      <w:r>
        <w:rPr>
          <w:rFonts w:eastAsia="Times New Roman"/>
          <w:szCs w:val="24"/>
        </w:rPr>
        <w:t>,</w:t>
      </w:r>
      <w:r w:rsidRPr="000B63AB">
        <w:rPr>
          <w:rFonts w:eastAsia="Times New Roman"/>
          <w:szCs w:val="24"/>
        </w:rPr>
        <w:t xml:space="preserve"> τότε θα το αντιμετωπίζ</w:t>
      </w:r>
      <w:r>
        <w:rPr>
          <w:rFonts w:eastAsia="Times New Roman"/>
          <w:szCs w:val="24"/>
        </w:rPr>
        <w:t>ατε</w:t>
      </w:r>
      <w:r w:rsidRPr="000B63AB">
        <w:rPr>
          <w:rFonts w:eastAsia="Times New Roman"/>
          <w:szCs w:val="24"/>
        </w:rPr>
        <w:t xml:space="preserve"> ως τέτοιο και ουδέποτε θα καταδεχό</w:t>
      </w:r>
      <w:r>
        <w:rPr>
          <w:rFonts w:eastAsia="Times New Roman"/>
          <w:szCs w:val="24"/>
        </w:rPr>
        <w:t>σασταν</w:t>
      </w:r>
      <w:r w:rsidRPr="000B63AB">
        <w:rPr>
          <w:rFonts w:eastAsia="Times New Roman"/>
          <w:szCs w:val="24"/>
        </w:rPr>
        <w:t xml:space="preserve"> να επιδοτ</w:t>
      </w:r>
      <w:r>
        <w:rPr>
          <w:rFonts w:eastAsia="Times New Roman"/>
          <w:szCs w:val="24"/>
        </w:rPr>
        <w:t xml:space="preserve">ηθείτε </w:t>
      </w:r>
      <w:r w:rsidRPr="000B63AB">
        <w:rPr>
          <w:rFonts w:eastAsia="Times New Roman"/>
          <w:szCs w:val="24"/>
        </w:rPr>
        <w:t xml:space="preserve">για </w:t>
      </w:r>
      <w:r w:rsidRPr="000B63AB">
        <w:rPr>
          <w:rFonts w:eastAsia="Times New Roman"/>
          <w:szCs w:val="24"/>
        </w:rPr>
        <w:t>τα αισθήματα της συμπόνιας και της αλληλεγγύης</w:t>
      </w:r>
      <w:r>
        <w:rPr>
          <w:rFonts w:eastAsia="Times New Roman"/>
          <w:szCs w:val="24"/>
        </w:rPr>
        <w:t>.</w:t>
      </w:r>
      <w:r w:rsidRPr="000B63AB">
        <w:rPr>
          <w:rFonts w:eastAsia="Times New Roman"/>
          <w:szCs w:val="24"/>
        </w:rPr>
        <w:t xml:space="preserve"> </w:t>
      </w:r>
      <w:r>
        <w:rPr>
          <w:rFonts w:eastAsia="Times New Roman"/>
          <w:szCs w:val="24"/>
        </w:rPr>
        <w:t>Όμως</w:t>
      </w:r>
      <w:r w:rsidRPr="000B63AB">
        <w:rPr>
          <w:rFonts w:eastAsia="Times New Roman"/>
          <w:szCs w:val="24"/>
        </w:rPr>
        <w:t xml:space="preserve"> </w:t>
      </w:r>
      <w:r>
        <w:rPr>
          <w:rFonts w:eastAsia="Times New Roman"/>
          <w:szCs w:val="24"/>
        </w:rPr>
        <w:t>π</w:t>
      </w:r>
      <w:r w:rsidRPr="000B63AB">
        <w:rPr>
          <w:rFonts w:eastAsia="Times New Roman"/>
          <w:szCs w:val="24"/>
        </w:rPr>
        <w:t>έρα από αυτό</w:t>
      </w:r>
      <w:r>
        <w:rPr>
          <w:rFonts w:eastAsia="Times New Roman"/>
          <w:szCs w:val="24"/>
        </w:rPr>
        <w:t>,</w:t>
      </w:r>
      <w:r w:rsidRPr="000B63AB">
        <w:rPr>
          <w:rFonts w:eastAsia="Times New Roman"/>
          <w:szCs w:val="24"/>
        </w:rPr>
        <w:t xml:space="preserve"> υπάρχει και μ</w:t>
      </w:r>
      <w:r>
        <w:rPr>
          <w:rFonts w:eastAsia="Times New Roman"/>
          <w:szCs w:val="24"/>
        </w:rPr>
        <w:t>ι</w:t>
      </w:r>
      <w:r w:rsidRPr="000B63AB">
        <w:rPr>
          <w:rFonts w:eastAsia="Times New Roman"/>
          <w:szCs w:val="24"/>
        </w:rPr>
        <w:t xml:space="preserve">α αλήθεια </w:t>
      </w:r>
      <w:r>
        <w:rPr>
          <w:rFonts w:eastAsia="Times New Roman"/>
          <w:szCs w:val="24"/>
        </w:rPr>
        <w:t>α</w:t>
      </w:r>
      <w:r w:rsidRPr="000B63AB">
        <w:rPr>
          <w:rFonts w:eastAsia="Times New Roman"/>
          <w:szCs w:val="24"/>
        </w:rPr>
        <w:t>πέναντι στην οποία κλείνετε τα μάτια</w:t>
      </w:r>
      <w:r>
        <w:rPr>
          <w:rFonts w:eastAsia="Times New Roman"/>
          <w:szCs w:val="24"/>
        </w:rPr>
        <w:t>,</w:t>
      </w:r>
      <w:r w:rsidRPr="000B63AB">
        <w:rPr>
          <w:rFonts w:eastAsia="Times New Roman"/>
          <w:szCs w:val="24"/>
        </w:rPr>
        <w:t xml:space="preserve"> </w:t>
      </w:r>
      <w:r>
        <w:rPr>
          <w:rFonts w:eastAsia="Times New Roman"/>
          <w:szCs w:val="24"/>
        </w:rPr>
        <w:t>α</w:t>
      </w:r>
      <w:r w:rsidRPr="000B63AB">
        <w:rPr>
          <w:rFonts w:eastAsia="Times New Roman"/>
          <w:szCs w:val="24"/>
        </w:rPr>
        <w:t>υτ</w:t>
      </w:r>
      <w:r>
        <w:rPr>
          <w:rFonts w:eastAsia="Times New Roman"/>
          <w:szCs w:val="24"/>
        </w:rPr>
        <w:t xml:space="preserve">ή </w:t>
      </w:r>
      <w:r w:rsidRPr="000B63AB">
        <w:rPr>
          <w:rFonts w:eastAsia="Times New Roman"/>
          <w:szCs w:val="24"/>
        </w:rPr>
        <w:t xml:space="preserve">της </w:t>
      </w:r>
      <w:r>
        <w:rPr>
          <w:rFonts w:eastAsia="Times New Roman"/>
          <w:szCs w:val="24"/>
        </w:rPr>
        <w:t>αθρόας</w:t>
      </w:r>
      <w:r w:rsidRPr="000B63AB">
        <w:rPr>
          <w:rFonts w:eastAsia="Times New Roman"/>
          <w:szCs w:val="24"/>
        </w:rPr>
        <w:t xml:space="preserve"> </w:t>
      </w:r>
      <w:r>
        <w:rPr>
          <w:rFonts w:eastAsia="Times New Roman"/>
          <w:szCs w:val="24"/>
        </w:rPr>
        <w:t>εισ</w:t>
      </w:r>
      <w:r w:rsidRPr="000B63AB">
        <w:rPr>
          <w:rFonts w:eastAsia="Times New Roman"/>
          <w:szCs w:val="24"/>
        </w:rPr>
        <w:t>βολής ξένων τους οποίους αυθαίρετα βαφτίζετ</w:t>
      </w:r>
      <w:r>
        <w:rPr>
          <w:rFonts w:eastAsia="Times New Roman"/>
          <w:szCs w:val="24"/>
        </w:rPr>
        <w:t>ε</w:t>
      </w:r>
      <w:r w:rsidRPr="000B63AB">
        <w:rPr>
          <w:rFonts w:eastAsia="Times New Roman"/>
          <w:szCs w:val="24"/>
        </w:rPr>
        <w:t xml:space="preserve"> ως πρόσφυγες</w:t>
      </w:r>
      <w:r>
        <w:rPr>
          <w:rFonts w:eastAsia="Times New Roman"/>
          <w:szCs w:val="24"/>
        </w:rPr>
        <w:t>.</w:t>
      </w:r>
      <w:r w:rsidRPr="000B63AB">
        <w:rPr>
          <w:rFonts w:eastAsia="Times New Roman"/>
          <w:szCs w:val="24"/>
        </w:rPr>
        <w:t xml:space="preserve"> </w:t>
      </w:r>
    </w:p>
    <w:p w14:paraId="2205E043" w14:textId="77777777" w:rsidR="00F618CB" w:rsidRDefault="00733657">
      <w:pPr>
        <w:tabs>
          <w:tab w:val="center" w:pos="4753"/>
          <w:tab w:val="left" w:pos="6156"/>
        </w:tabs>
        <w:spacing w:line="600" w:lineRule="auto"/>
        <w:ind w:firstLine="720"/>
        <w:jc w:val="both"/>
        <w:rPr>
          <w:rFonts w:eastAsia="Times New Roman"/>
          <w:szCs w:val="24"/>
        </w:rPr>
      </w:pPr>
      <w:r>
        <w:rPr>
          <w:rFonts w:eastAsia="Times New Roman"/>
          <w:szCs w:val="24"/>
        </w:rPr>
        <w:t>Ο</w:t>
      </w:r>
      <w:r w:rsidRPr="000B63AB">
        <w:rPr>
          <w:rFonts w:eastAsia="Times New Roman"/>
          <w:szCs w:val="24"/>
        </w:rPr>
        <w:t xml:space="preserve"> γνήσιος ανθρωπισμός δεν εξαγοράζεται ούτε επ</w:t>
      </w:r>
      <w:r w:rsidRPr="000B63AB">
        <w:rPr>
          <w:rFonts w:eastAsia="Times New Roman"/>
          <w:szCs w:val="24"/>
        </w:rPr>
        <w:t>ιδοτείται</w:t>
      </w:r>
      <w:r>
        <w:rPr>
          <w:rFonts w:eastAsia="Times New Roman"/>
          <w:szCs w:val="24"/>
        </w:rPr>
        <w:t>.</w:t>
      </w:r>
      <w:r w:rsidRPr="000B63AB">
        <w:rPr>
          <w:rFonts w:eastAsia="Times New Roman"/>
          <w:szCs w:val="24"/>
        </w:rPr>
        <w:t xml:space="preserve"> </w:t>
      </w:r>
      <w:r>
        <w:rPr>
          <w:rFonts w:eastAsia="Times New Roman"/>
          <w:szCs w:val="24"/>
        </w:rPr>
        <w:t>Λ</w:t>
      </w:r>
      <w:r w:rsidRPr="000B63AB">
        <w:rPr>
          <w:rFonts w:eastAsia="Times New Roman"/>
          <w:szCs w:val="24"/>
        </w:rPr>
        <w:t xml:space="preserve">ειτουργήστε αφιλοκερδώς και αφήστε </w:t>
      </w:r>
      <w:r>
        <w:rPr>
          <w:rFonts w:eastAsia="Times New Roman"/>
          <w:szCs w:val="24"/>
        </w:rPr>
        <w:t>τα οικονομικά</w:t>
      </w:r>
      <w:r w:rsidRPr="000B63AB">
        <w:rPr>
          <w:rFonts w:eastAsia="Times New Roman"/>
          <w:szCs w:val="24"/>
        </w:rPr>
        <w:t xml:space="preserve"> στην άκρη</w:t>
      </w:r>
      <w:r>
        <w:rPr>
          <w:rFonts w:eastAsia="Times New Roman"/>
          <w:szCs w:val="24"/>
        </w:rPr>
        <w:t>.</w:t>
      </w:r>
      <w:r w:rsidRPr="000B63AB">
        <w:rPr>
          <w:rFonts w:eastAsia="Times New Roman"/>
          <w:szCs w:val="24"/>
        </w:rPr>
        <w:t xml:space="preserve"> </w:t>
      </w:r>
      <w:r>
        <w:rPr>
          <w:rFonts w:eastAsia="Times New Roman"/>
          <w:szCs w:val="24"/>
        </w:rPr>
        <w:t>Εάν</w:t>
      </w:r>
      <w:r w:rsidRPr="000B63AB">
        <w:rPr>
          <w:rFonts w:eastAsia="Times New Roman"/>
          <w:szCs w:val="24"/>
        </w:rPr>
        <w:t xml:space="preserve"> αγαπάτε </w:t>
      </w:r>
      <w:r>
        <w:rPr>
          <w:rFonts w:eastAsia="Times New Roman"/>
          <w:szCs w:val="24"/>
        </w:rPr>
        <w:t>τ</w:t>
      </w:r>
      <w:r w:rsidRPr="000B63AB">
        <w:rPr>
          <w:rFonts w:eastAsia="Times New Roman"/>
          <w:szCs w:val="24"/>
        </w:rPr>
        <w:t>ον άνθρωπο</w:t>
      </w:r>
      <w:r>
        <w:rPr>
          <w:rFonts w:eastAsia="Times New Roman"/>
          <w:szCs w:val="24"/>
        </w:rPr>
        <w:t>,</w:t>
      </w:r>
      <w:r w:rsidRPr="000B63AB">
        <w:rPr>
          <w:rFonts w:eastAsia="Times New Roman"/>
          <w:szCs w:val="24"/>
        </w:rPr>
        <w:t xml:space="preserve"> </w:t>
      </w:r>
      <w:r>
        <w:rPr>
          <w:rFonts w:eastAsia="Times New Roman"/>
          <w:szCs w:val="24"/>
        </w:rPr>
        <w:t>τότε πρέπει να αγαπάτε και το</w:t>
      </w:r>
      <w:r w:rsidRPr="000B63AB">
        <w:rPr>
          <w:rFonts w:eastAsia="Times New Roman"/>
          <w:szCs w:val="24"/>
        </w:rPr>
        <w:t>ν Έλλην</w:t>
      </w:r>
      <w:r>
        <w:rPr>
          <w:rFonts w:eastAsia="Times New Roman"/>
          <w:szCs w:val="24"/>
        </w:rPr>
        <w:t>α.</w:t>
      </w:r>
      <w:r w:rsidRPr="000B63AB">
        <w:rPr>
          <w:rFonts w:eastAsia="Times New Roman"/>
          <w:szCs w:val="24"/>
        </w:rPr>
        <w:t xml:space="preserve"> </w:t>
      </w:r>
      <w:r>
        <w:rPr>
          <w:rFonts w:eastAsia="Times New Roman"/>
          <w:szCs w:val="24"/>
        </w:rPr>
        <w:t>Κ</w:t>
      </w:r>
      <w:r w:rsidRPr="000B63AB">
        <w:rPr>
          <w:rFonts w:eastAsia="Times New Roman"/>
          <w:szCs w:val="24"/>
        </w:rPr>
        <w:t xml:space="preserve">ανενός άλλου το συμφέρον </w:t>
      </w:r>
      <w:r>
        <w:rPr>
          <w:rFonts w:eastAsia="Times New Roman"/>
          <w:szCs w:val="24"/>
        </w:rPr>
        <w:t>-</w:t>
      </w:r>
      <w:r w:rsidRPr="000B63AB">
        <w:rPr>
          <w:rFonts w:eastAsia="Times New Roman"/>
          <w:szCs w:val="24"/>
        </w:rPr>
        <w:t>οικονομικό ή μη</w:t>
      </w:r>
      <w:r>
        <w:rPr>
          <w:rFonts w:eastAsia="Times New Roman"/>
          <w:szCs w:val="24"/>
        </w:rPr>
        <w:t>-</w:t>
      </w:r>
      <w:r w:rsidRPr="000B63AB">
        <w:rPr>
          <w:rFonts w:eastAsia="Times New Roman"/>
          <w:szCs w:val="24"/>
        </w:rPr>
        <w:t xml:space="preserve"> δεν μπορεί να τοποθετείται πάνω από το εθνικό</w:t>
      </w:r>
      <w:r>
        <w:rPr>
          <w:rFonts w:eastAsia="Times New Roman"/>
          <w:szCs w:val="24"/>
        </w:rPr>
        <w:t>.</w:t>
      </w:r>
      <w:r w:rsidRPr="000B63AB">
        <w:rPr>
          <w:rFonts w:eastAsia="Times New Roman"/>
          <w:szCs w:val="24"/>
        </w:rPr>
        <w:t xml:space="preserve"> </w:t>
      </w:r>
      <w:r>
        <w:rPr>
          <w:rFonts w:eastAsia="Times New Roman"/>
          <w:szCs w:val="24"/>
        </w:rPr>
        <w:t>Τ</w:t>
      </w:r>
      <w:r w:rsidRPr="000B63AB">
        <w:rPr>
          <w:rFonts w:eastAsia="Times New Roman"/>
          <w:szCs w:val="24"/>
        </w:rPr>
        <w:t>ο ξαναλέμε</w:t>
      </w:r>
      <w:r>
        <w:rPr>
          <w:rFonts w:eastAsia="Times New Roman"/>
          <w:szCs w:val="24"/>
        </w:rPr>
        <w:t>:</w:t>
      </w:r>
      <w:r w:rsidRPr="000B63AB">
        <w:rPr>
          <w:rFonts w:eastAsia="Times New Roman"/>
          <w:szCs w:val="24"/>
        </w:rPr>
        <w:t xml:space="preserve"> </w:t>
      </w:r>
      <w:r>
        <w:rPr>
          <w:rFonts w:eastAsia="Times New Roman"/>
          <w:szCs w:val="24"/>
        </w:rPr>
        <w:t>Η</w:t>
      </w:r>
      <w:r w:rsidRPr="000B63AB">
        <w:rPr>
          <w:rFonts w:eastAsia="Times New Roman"/>
          <w:szCs w:val="24"/>
        </w:rPr>
        <w:t xml:space="preserve"> Ελλάδα δεν αντ</w:t>
      </w:r>
      <w:r w:rsidRPr="000B63AB">
        <w:rPr>
          <w:rFonts w:eastAsia="Times New Roman"/>
          <w:szCs w:val="24"/>
        </w:rPr>
        <w:t xml:space="preserve">έχει άλλους λαθρομετανάστες και οι Έλληνες έχουν κάθε λόγο να είναι δύσπιστοι απέναντι </w:t>
      </w:r>
      <w:r>
        <w:rPr>
          <w:rFonts w:eastAsia="Times New Roman"/>
          <w:szCs w:val="24"/>
        </w:rPr>
        <w:t>σας,</w:t>
      </w:r>
      <w:r w:rsidRPr="000B63AB">
        <w:rPr>
          <w:rFonts w:eastAsia="Times New Roman"/>
          <w:szCs w:val="24"/>
        </w:rPr>
        <w:t xml:space="preserve"> όταν βγαίνουν στη δημοσιότητα στοιχεία που αποδεικνύουν ύποπτες και </w:t>
      </w:r>
      <w:r w:rsidRPr="000B63AB">
        <w:rPr>
          <w:rFonts w:eastAsia="Times New Roman"/>
          <w:szCs w:val="24"/>
        </w:rPr>
        <w:lastRenderedPageBreak/>
        <w:t>αδιαφανείς συναλλαγές που τελικά ζημιώνουν τη χώρα</w:t>
      </w:r>
      <w:r>
        <w:rPr>
          <w:rFonts w:eastAsia="Times New Roman"/>
          <w:szCs w:val="24"/>
        </w:rPr>
        <w:t>,</w:t>
      </w:r>
      <w:r w:rsidRPr="000B63AB">
        <w:rPr>
          <w:rFonts w:eastAsia="Times New Roman"/>
          <w:szCs w:val="24"/>
        </w:rPr>
        <w:t xml:space="preserve"> αμφισβητούν την ακεραιότητα της και υπονομεύ</w:t>
      </w:r>
      <w:r w:rsidRPr="000B63AB">
        <w:rPr>
          <w:rFonts w:eastAsia="Times New Roman"/>
          <w:szCs w:val="24"/>
        </w:rPr>
        <w:t xml:space="preserve">ουν την ήδη εύθραυστη κοινωνική </w:t>
      </w:r>
      <w:r>
        <w:rPr>
          <w:rFonts w:eastAsia="Times New Roman"/>
          <w:szCs w:val="24"/>
        </w:rPr>
        <w:t>ε</w:t>
      </w:r>
      <w:r w:rsidRPr="000B63AB">
        <w:rPr>
          <w:rFonts w:eastAsia="Times New Roman"/>
          <w:szCs w:val="24"/>
        </w:rPr>
        <w:t>ιρήνη</w:t>
      </w:r>
      <w:r>
        <w:rPr>
          <w:rFonts w:eastAsia="Times New Roman"/>
          <w:szCs w:val="24"/>
        </w:rPr>
        <w:t>.</w:t>
      </w:r>
      <w:r w:rsidRPr="000B63AB">
        <w:rPr>
          <w:rFonts w:eastAsia="Times New Roman"/>
          <w:szCs w:val="24"/>
        </w:rPr>
        <w:t xml:space="preserve"> </w:t>
      </w:r>
    </w:p>
    <w:p w14:paraId="2205E044" w14:textId="77777777" w:rsidR="00F618CB" w:rsidRDefault="00733657">
      <w:pPr>
        <w:spacing w:line="600" w:lineRule="auto"/>
        <w:ind w:firstLine="720"/>
        <w:jc w:val="both"/>
        <w:rPr>
          <w:rFonts w:eastAsia="Times New Roman" w:cs="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Ελάτε, κυρία </w:t>
      </w:r>
      <w:proofErr w:type="spellStart"/>
      <w:r>
        <w:rPr>
          <w:rFonts w:eastAsia="Times New Roman" w:cs="Times New Roman"/>
          <w:szCs w:val="24"/>
        </w:rPr>
        <w:t>Ζαρούλια</w:t>
      </w:r>
      <w:proofErr w:type="spellEnd"/>
      <w:r>
        <w:rPr>
          <w:rFonts w:eastAsia="Times New Roman" w:cs="Times New Roman"/>
          <w:szCs w:val="24"/>
        </w:rPr>
        <w:t xml:space="preserve">, πρέπει να ολοκληρώσετε.  </w:t>
      </w:r>
    </w:p>
    <w:p w14:paraId="2205E045" w14:textId="77777777" w:rsidR="00F618CB" w:rsidRDefault="00733657">
      <w:pPr>
        <w:spacing w:line="600" w:lineRule="auto"/>
        <w:ind w:firstLine="720"/>
        <w:jc w:val="both"/>
        <w:rPr>
          <w:rFonts w:eastAsia="Times New Roman" w:cs="Times New Roman"/>
          <w:szCs w:val="24"/>
        </w:rPr>
      </w:pPr>
      <w:r w:rsidRPr="00D72121">
        <w:rPr>
          <w:rFonts w:eastAsia="Times New Roman" w:cs="Times New Roman"/>
          <w:b/>
          <w:szCs w:val="24"/>
        </w:rPr>
        <w:t>Ε</w:t>
      </w:r>
      <w:r>
        <w:rPr>
          <w:rFonts w:eastAsia="Times New Roman" w:cs="Times New Roman"/>
          <w:b/>
          <w:szCs w:val="24"/>
        </w:rPr>
        <w:t xml:space="preserve">ΛΕΝΗ ΖΑΡΟΥΛΙΑ: </w:t>
      </w:r>
      <w:r>
        <w:rPr>
          <w:rFonts w:eastAsia="Times New Roman" w:cs="Times New Roman"/>
          <w:szCs w:val="24"/>
        </w:rPr>
        <w:t xml:space="preserve">Σας παρακαλώ, κυρία Πρόεδρε, μισό λεπτό. </w:t>
      </w:r>
    </w:p>
    <w:p w14:paraId="2205E046" w14:textId="77777777" w:rsidR="00F618CB" w:rsidRDefault="00733657">
      <w:pPr>
        <w:spacing w:line="600" w:lineRule="auto"/>
        <w:ind w:firstLine="720"/>
        <w:jc w:val="both"/>
        <w:rPr>
          <w:rFonts w:eastAsia="Times New Roman" w:cs="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cs="Times New Roman"/>
          <w:szCs w:val="24"/>
        </w:rPr>
        <w:t>Παρακαλώ και εγώ.</w:t>
      </w:r>
    </w:p>
    <w:p w14:paraId="2205E047" w14:textId="77777777" w:rsidR="00F618CB" w:rsidRDefault="00733657">
      <w:pPr>
        <w:tabs>
          <w:tab w:val="center" w:pos="4753"/>
          <w:tab w:val="left" w:pos="6156"/>
        </w:tabs>
        <w:spacing w:line="600" w:lineRule="auto"/>
        <w:ind w:firstLine="720"/>
        <w:jc w:val="both"/>
        <w:rPr>
          <w:rFonts w:eastAsia="Times New Roman" w:cs="Times New Roman"/>
          <w:b/>
          <w:szCs w:val="24"/>
        </w:rPr>
      </w:pPr>
      <w:r w:rsidRPr="00D72121">
        <w:rPr>
          <w:rFonts w:eastAsia="Times New Roman" w:cs="Times New Roman"/>
          <w:b/>
          <w:szCs w:val="24"/>
        </w:rPr>
        <w:t>Ε</w:t>
      </w:r>
      <w:r>
        <w:rPr>
          <w:rFonts w:eastAsia="Times New Roman" w:cs="Times New Roman"/>
          <w:b/>
          <w:szCs w:val="24"/>
        </w:rPr>
        <w:t xml:space="preserve">ΛΕΝΗ ΖΑΡΟΥΛΙΑ: </w:t>
      </w:r>
      <w:r>
        <w:rPr>
          <w:rFonts w:eastAsia="Times New Roman"/>
          <w:szCs w:val="24"/>
        </w:rPr>
        <w:t>Α</w:t>
      </w:r>
      <w:r w:rsidRPr="000B63AB">
        <w:rPr>
          <w:rFonts w:eastAsia="Times New Roman"/>
          <w:szCs w:val="24"/>
        </w:rPr>
        <w:t>ντί να χρησιμοποιήσετε όλους αυτούς τους πόρους για να μειωθεί η εγκληματικότητα</w:t>
      </w:r>
      <w:r>
        <w:rPr>
          <w:rFonts w:eastAsia="Times New Roman"/>
          <w:szCs w:val="24"/>
        </w:rPr>
        <w:t>,</w:t>
      </w:r>
      <w:r w:rsidRPr="000B63AB">
        <w:rPr>
          <w:rFonts w:eastAsia="Times New Roman"/>
          <w:szCs w:val="24"/>
        </w:rPr>
        <w:t xml:space="preserve"> για να </w:t>
      </w:r>
      <w:r>
        <w:rPr>
          <w:rFonts w:eastAsia="Times New Roman"/>
          <w:szCs w:val="24"/>
        </w:rPr>
        <w:t>παταχθεί</w:t>
      </w:r>
      <w:r w:rsidRPr="000B63AB">
        <w:rPr>
          <w:rFonts w:eastAsia="Times New Roman"/>
          <w:szCs w:val="24"/>
        </w:rPr>
        <w:t xml:space="preserve"> το φαινόμενο της λαθρομετανάστευσης</w:t>
      </w:r>
      <w:r>
        <w:rPr>
          <w:rFonts w:eastAsia="Times New Roman"/>
          <w:szCs w:val="24"/>
        </w:rPr>
        <w:t>,</w:t>
      </w:r>
      <w:r w:rsidRPr="000B63AB">
        <w:rPr>
          <w:rFonts w:eastAsia="Times New Roman"/>
          <w:szCs w:val="24"/>
        </w:rPr>
        <w:t xml:space="preserve"> για να ενισχυθεί η άμυνα της χώρας</w:t>
      </w:r>
      <w:r>
        <w:rPr>
          <w:rFonts w:eastAsia="Times New Roman"/>
          <w:szCs w:val="24"/>
        </w:rPr>
        <w:t>,</w:t>
      </w:r>
      <w:r w:rsidRPr="000B63AB">
        <w:rPr>
          <w:rFonts w:eastAsia="Times New Roman"/>
          <w:szCs w:val="24"/>
        </w:rPr>
        <w:t xml:space="preserve"> </w:t>
      </w:r>
      <w:r>
        <w:rPr>
          <w:rFonts w:eastAsia="Times New Roman"/>
          <w:szCs w:val="24"/>
        </w:rPr>
        <w:t xml:space="preserve">για να </w:t>
      </w:r>
      <w:proofErr w:type="spellStart"/>
      <w:r>
        <w:rPr>
          <w:rFonts w:eastAsia="Times New Roman"/>
          <w:szCs w:val="24"/>
        </w:rPr>
        <w:t>περιφρουρηθούν</w:t>
      </w:r>
      <w:proofErr w:type="spellEnd"/>
      <w:r>
        <w:rPr>
          <w:rFonts w:eastAsia="Times New Roman"/>
          <w:szCs w:val="24"/>
        </w:rPr>
        <w:t xml:space="preserve"> </w:t>
      </w:r>
      <w:r w:rsidRPr="000B63AB">
        <w:rPr>
          <w:rFonts w:eastAsia="Times New Roman"/>
          <w:szCs w:val="24"/>
        </w:rPr>
        <w:t>τα χερσαία και θαλάσσια σύνορα</w:t>
      </w:r>
      <w:r>
        <w:rPr>
          <w:rFonts w:eastAsia="Times New Roman"/>
          <w:szCs w:val="24"/>
        </w:rPr>
        <w:t>,</w:t>
      </w:r>
      <w:r w:rsidRPr="000B63AB">
        <w:rPr>
          <w:rFonts w:eastAsia="Times New Roman"/>
          <w:szCs w:val="24"/>
        </w:rPr>
        <w:t xml:space="preserve"> για να εξοπλιστ</w:t>
      </w:r>
      <w:r w:rsidRPr="000B63AB">
        <w:rPr>
          <w:rFonts w:eastAsia="Times New Roman"/>
          <w:szCs w:val="24"/>
        </w:rPr>
        <w:t xml:space="preserve">εί ο </w:t>
      </w:r>
      <w:r>
        <w:rPr>
          <w:rFonts w:eastAsia="Times New Roman"/>
          <w:szCs w:val="24"/>
        </w:rPr>
        <w:t>σ</w:t>
      </w:r>
      <w:r w:rsidRPr="000B63AB">
        <w:rPr>
          <w:rFonts w:eastAsia="Times New Roman"/>
          <w:szCs w:val="24"/>
        </w:rPr>
        <w:t>τρατός</w:t>
      </w:r>
      <w:r>
        <w:rPr>
          <w:rFonts w:eastAsia="Times New Roman"/>
          <w:szCs w:val="24"/>
        </w:rPr>
        <w:t>,</w:t>
      </w:r>
      <w:r w:rsidRPr="000B63AB">
        <w:rPr>
          <w:rFonts w:eastAsia="Times New Roman"/>
          <w:szCs w:val="24"/>
        </w:rPr>
        <w:t xml:space="preserve"> προτιμάτε να </w:t>
      </w:r>
      <w:r>
        <w:rPr>
          <w:rFonts w:eastAsia="Times New Roman"/>
          <w:szCs w:val="24"/>
        </w:rPr>
        <w:t>τσεπώνετε</w:t>
      </w:r>
      <w:r w:rsidRPr="000B63AB">
        <w:rPr>
          <w:rFonts w:eastAsia="Times New Roman"/>
          <w:szCs w:val="24"/>
        </w:rPr>
        <w:t xml:space="preserve"> δανεικά χρήματα για να παριστάνετε τους </w:t>
      </w:r>
      <w:r>
        <w:rPr>
          <w:rFonts w:eastAsia="Times New Roman"/>
          <w:szCs w:val="24"/>
        </w:rPr>
        <w:t>–εντός εισαγωγικών- «</w:t>
      </w:r>
      <w:r w:rsidRPr="000B63AB">
        <w:rPr>
          <w:rFonts w:eastAsia="Times New Roman"/>
          <w:szCs w:val="24"/>
        </w:rPr>
        <w:t>ανθρωπιστές</w:t>
      </w:r>
      <w:r>
        <w:rPr>
          <w:rFonts w:eastAsia="Times New Roman"/>
          <w:szCs w:val="24"/>
        </w:rPr>
        <w:t>»</w:t>
      </w:r>
      <w:r w:rsidRPr="000B63AB">
        <w:rPr>
          <w:rFonts w:eastAsia="Times New Roman"/>
          <w:szCs w:val="24"/>
        </w:rPr>
        <w:t xml:space="preserve"> και σε αυτή τη </w:t>
      </w:r>
      <w:r>
        <w:rPr>
          <w:rFonts w:eastAsia="Times New Roman"/>
          <w:szCs w:val="24"/>
        </w:rPr>
        <w:t>Βουλή αντί</w:t>
      </w:r>
      <w:r w:rsidRPr="000B63AB">
        <w:rPr>
          <w:rFonts w:eastAsia="Times New Roman"/>
          <w:szCs w:val="24"/>
        </w:rPr>
        <w:t xml:space="preserve"> να </w:t>
      </w:r>
      <w:r>
        <w:rPr>
          <w:rFonts w:eastAsia="Times New Roman"/>
          <w:szCs w:val="24"/>
        </w:rPr>
        <w:t>συζητ</w:t>
      </w:r>
      <w:r>
        <w:rPr>
          <w:rFonts w:eastAsia="Times New Roman"/>
          <w:szCs w:val="24"/>
        </w:rPr>
        <w:t>ού</w:t>
      </w:r>
      <w:r>
        <w:rPr>
          <w:rFonts w:eastAsia="Times New Roman"/>
          <w:szCs w:val="24"/>
        </w:rPr>
        <w:t>νται</w:t>
      </w:r>
      <w:r w:rsidRPr="000B63AB">
        <w:rPr>
          <w:rFonts w:eastAsia="Times New Roman"/>
          <w:szCs w:val="24"/>
        </w:rPr>
        <w:t xml:space="preserve"> τα πραγματικά και ουσιαστικά προβλήματα</w:t>
      </w:r>
      <w:r>
        <w:rPr>
          <w:rFonts w:eastAsia="Times New Roman"/>
          <w:szCs w:val="24"/>
        </w:rPr>
        <w:t>,</w:t>
      </w:r>
      <w:r w:rsidRPr="000B63AB">
        <w:rPr>
          <w:rFonts w:eastAsia="Times New Roman"/>
          <w:szCs w:val="24"/>
        </w:rPr>
        <w:t xml:space="preserve"> έχουμε τους </w:t>
      </w:r>
      <w:proofErr w:type="spellStart"/>
      <w:r w:rsidRPr="000B63AB">
        <w:rPr>
          <w:rFonts w:eastAsia="Times New Roman"/>
          <w:szCs w:val="24"/>
        </w:rPr>
        <w:t>μνημονιακούς</w:t>
      </w:r>
      <w:proofErr w:type="spellEnd"/>
      <w:r w:rsidRPr="000B63AB">
        <w:rPr>
          <w:rFonts w:eastAsia="Times New Roman"/>
          <w:szCs w:val="24"/>
        </w:rPr>
        <w:t xml:space="preserve"> συνεταίρους να τσακώνονται για το αν ο</w:t>
      </w:r>
      <w:r w:rsidRPr="000B63AB">
        <w:rPr>
          <w:rFonts w:eastAsia="Times New Roman"/>
          <w:szCs w:val="24"/>
        </w:rPr>
        <w:t>ι τσέπες τους απορροφούν σωστά και ορθολογικά τα κονδύλια της Ευρώπης</w:t>
      </w:r>
      <w:r>
        <w:rPr>
          <w:rFonts w:eastAsia="Times New Roman"/>
          <w:szCs w:val="24"/>
        </w:rPr>
        <w:t>.</w:t>
      </w:r>
    </w:p>
    <w:p w14:paraId="2205E048" w14:textId="77777777" w:rsidR="00F618CB" w:rsidRDefault="00733657">
      <w:pPr>
        <w:tabs>
          <w:tab w:val="center" w:pos="4753"/>
          <w:tab w:val="left" w:pos="6156"/>
        </w:tabs>
        <w:spacing w:line="600" w:lineRule="auto"/>
        <w:ind w:firstLine="720"/>
        <w:jc w:val="both"/>
        <w:rPr>
          <w:rFonts w:eastAsia="Times New Roman"/>
          <w:szCs w:val="24"/>
        </w:rPr>
      </w:pPr>
      <w:r>
        <w:rPr>
          <w:rFonts w:eastAsia="Times New Roman"/>
          <w:szCs w:val="24"/>
        </w:rPr>
        <w:t>Η</w:t>
      </w:r>
      <w:r w:rsidRPr="000B63AB">
        <w:rPr>
          <w:rFonts w:eastAsia="Times New Roman"/>
          <w:szCs w:val="24"/>
        </w:rPr>
        <w:t xml:space="preserve"> χώρα έχει μπει σε </w:t>
      </w:r>
      <w:r>
        <w:rPr>
          <w:rFonts w:eastAsia="Times New Roman"/>
          <w:szCs w:val="24"/>
        </w:rPr>
        <w:t>μια επικίνδυνη ατραπό με όλους</w:t>
      </w:r>
      <w:r w:rsidRPr="000B63AB">
        <w:rPr>
          <w:rFonts w:eastAsia="Times New Roman"/>
          <w:szCs w:val="24"/>
        </w:rPr>
        <w:t xml:space="preserve"> αυτούς που έχετε φέρει παράνομα στην πατρίδα </w:t>
      </w:r>
      <w:r>
        <w:rPr>
          <w:rFonts w:eastAsia="Times New Roman"/>
          <w:szCs w:val="24"/>
        </w:rPr>
        <w:t>μας.</w:t>
      </w:r>
      <w:r w:rsidRPr="000B63AB">
        <w:rPr>
          <w:rFonts w:eastAsia="Times New Roman"/>
          <w:szCs w:val="24"/>
        </w:rPr>
        <w:t xml:space="preserve"> </w:t>
      </w:r>
      <w:r>
        <w:rPr>
          <w:rFonts w:eastAsia="Times New Roman"/>
          <w:szCs w:val="24"/>
        </w:rPr>
        <w:t>Ο</w:t>
      </w:r>
      <w:r w:rsidRPr="000B63AB">
        <w:rPr>
          <w:rFonts w:eastAsia="Times New Roman"/>
          <w:szCs w:val="24"/>
        </w:rPr>
        <w:t xml:space="preserve">ι μόνοι που μπορούν και έχουν την πολιτική βούληση να καθαρίσουν τον τόπο από τα </w:t>
      </w:r>
      <w:proofErr w:type="spellStart"/>
      <w:r>
        <w:rPr>
          <w:rFonts w:eastAsia="Times New Roman"/>
          <w:szCs w:val="24"/>
        </w:rPr>
        <w:t>πα</w:t>
      </w:r>
      <w:r>
        <w:rPr>
          <w:rFonts w:eastAsia="Times New Roman"/>
          <w:szCs w:val="24"/>
        </w:rPr>
        <w:t>ραβατικά</w:t>
      </w:r>
      <w:proofErr w:type="spellEnd"/>
      <w:r w:rsidRPr="000B63AB">
        <w:rPr>
          <w:rFonts w:eastAsia="Times New Roman"/>
          <w:szCs w:val="24"/>
        </w:rPr>
        <w:t xml:space="preserve"> στοιχεία που έχουν παρεισφρήσει είναι οι Έλληνες εθνικιστές</w:t>
      </w:r>
      <w:r>
        <w:rPr>
          <w:rFonts w:eastAsia="Times New Roman"/>
          <w:szCs w:val="24"/>
        </w:rPr>
        <w:t>.</w:t>
      </w:r>
      <w:r w:rsidRPr="000B63AB">
        <w:rPr>
          <w:rFonts w:eastAsia="Times New Roman"/>
          <w:szCs w:val="24"/>
        </w:rPr>
        <w:t xml:space="preserve"> </w:t>
      </w:r>
      <w:r>
        <w:rPr>
          <w:rFonts w:eastAsia="Times New Roman"/>
          <w:szCs w:val="24"/>
        </w:rPr>
        <w:t>Ε</w:t>
      </w:r>
      <w:r w:rsidRPr="000B63AB">
        <w:rPr>
          <w:rFonts w:eastAsia="Times New Roman"/>
          <w:szCs w:val="24"/>
        </w:rPr>
        <w:t>σάς το μόνο που σας ενδιαφέρει</w:t>
      </w:r>
      <w:r>
        <w:rPr>
          <w:rFonts w:eastAsia="Times New Roman"/>
          <w:szCs w:val="24"/>
        </w:rPr>
        <w:t xml:space="preserve">, όπως </w:t>
      </w:r>
      <w:r w:rsidRPr="000B63AB">
        <w:rPr>
          <w:rFonts w:eastAsia="Times New Roman"/>
          <w:szCs w:val="24"/>
        </w:rPr>
        <w:t>είπαμε</w:t>
      </w:r>
      <w:r>
        <w:rPr>
          <w:rFonts w:eastAsia="Times New Roman"/>
          <w:szCs w:val="24"/>
        </w:rPr>
        <w:t>,</w:t>
      </w:r>
      <w:r w:rsidRPr="000B63AB">
        <w:rPr>
          <w:rFonts w:eastAsia="Times New Roman"/>
          <w:szCs w:val="24"/>
        </w:rPr>
        <w:t xml:space="preserve"> είναι η </w:t>
      </w:r>
      <w:r w:rsidRPr="000B63AB">
        <w:rPr>
          <w:rFonts w:eastAsia="Times New Roman"/>
          <w:szCs w:val="24"/>
        </w:rPr>
        <w:lastRenderedPageBreak/>
        <w:t>κονόμα</w:t>
      </w:r>
      <w:r>
        <w:rPr>
          <w:rFonts w:eastAsia="Times New Roman"/>
          <w:szCs w:val="24"/>
        </w:rPr>
        <w:t>.</w:t>
      </w:r>
      <w:r w:rsidRPr="000B63AB">
        <w:rPr>
          <w:rFonts w:eastAsia="Times New Roman"/>
          <w:szCs w:val="24"/>
        </w:rPr>
        <w:t xml:space="preserve"> </w:t>
      </w:r>
      <w:r>
        <w:rPr>
          <w:rFonts w:eastAsia="Times New Roman"/>
          <w:szCs w:val="24"/>
        </w:rPr>
        <w:t>Ο</w:t>
      </w:r>
      <w:r w:rsidRPr="000B63AB">
        <w:rPr>
          <w:rFonts w:eastAsia="Times New Roman"/>
          <w:szCs w:val="24"/>
        </w:rPr>
        <w:t>ι Έλληνες εθνικιστές</w:t>
      </w:r>
      <w:r>
        <w:rPr>
          <w:rFonts w:eastAsia="Times New Roman"/>
          <w:szCs w:val="24"/>
        </w:rPr>
        <w:t>,</w:t>
      </w:r>
      <w:r w:rsidRPr="000B63AB">
        <w:rPr>
          <w:rFonts w:eastAsia="Times New Roman"/>
          <w:szCs w:val="24"/>
        </w:rPr>
        <w:t xml:space="preserve"> οι οποίοι πάνω από το χρήμα τοποθετούν την πατρίδα</w:t>
      </w:r>
      <w:r>
        <w:rPr>
          <w:rFonts w:eastAsia="Times New Roman"/>
          <w:szCs w:val="24"/>
        </w:rPr>
        <w:t>,</w:t>
      </w:r>
      <w:r w:rsidRPr="000B63AB">
        <w:rPr>
          <w:rFonts w:eastAsia="Times New Roman"/>
          <w:szCs w:val="24"/>
        </w:rPr>
        <w:t xml:space="preserve"> αγωνίζονται για τη δημιουργία ενός εθνικού κράτους </w:t>
      </w:r>
      <w:r>
        <w:rPr>
          <w:rFonts w:eastAsia="Times New Roman"/>
          <w:szCs w:val="24"/>
        </w:rPr>
        <w:t>τ</w:t>
      </w:r>
      <w:r w:rsidRPr="000B63AB">
        <w:rPr>
          <w:rFonts w:eastAsia="Times New Roman"/>
          <w:szCs w:val="24"/>
        </w:rPr>
        <w:t xml:space="preserve">ο οποίο θα λύσει το πρόβλημα </w:t>
      </w:r>
      <w:r>
        <w:rPr>
          <w:rFonts w:eastAsia="Times New Roman"/>
          <w:szCs w:val="24"/>
        </w:rPr>
        <w:t>«λαθρομετανάστευση».</w:t>
      </w:r>
    </w:p>
    <w:p w14:paraId="2205E049" w14:textId="77777777" w:rsidR="00F618CB" w:rsidRDefault="00733657">
      <w:pPr>
        <w:tabs>
          <w:tab w:val="center" w:pos="4753"/>
          <w:tab w:val="left" w:pos="6156"/>
        </w:tabs>
        <w:spacing w:line="600" w:lineRule="auto"/>
        <w:ind w:firstLine="720"/>
        <w:jc w:val="both"/>
        <w:rPr>
          <w:rFonts w:eastAsia="Times New Roman"/>
          <w:szCs w:val="24"/>
        </w:rPr>
      </w:pPr>
      <w:r w:rsidRPr="000B63AB">
        <w:rPr>
          <w:rFonts w:eastAsia="Times New Roman"/>
          <w:szCs w:val="24"/>
        </w:rPr>
        <w:t>Σας ευχαριστώ πολύ για</w:t>
      </w:r>
      <w:r>
        <w:rPr>
          <w:rFonts w:eastAsia="Times New Roman"/>
          <w:szCs w:val="24"/>
        </w:rPr>
        <w:t xml:space="preserve"> την ανοχή σας. </w:t>
      </w:r>
    </w:p>
    <w:p w14:paraId="2205E04A" w14:textId="77777777" w:rsidR="00F618CB" w:rsidRDefault="00733657">
      <w:pPr>
        <w:spacing w:line="600" w:lineRule="auto"/>
        <w:ind w:firstLine="720"/>
        <w:jc w:val="center"/>
        <w:rPr>
          <w:rFonts w:eastAsia="Times New Roman" w:cs="Times New Roman"/>
          <w:szCs w:val="24"/>
        </w:rPr>
      </w:pPr>
      <w:r w:rsidRPr="000154F1">
        <w:rPr>
          <w:rFonts w:eastAsia="Times New Roman" w:cs="Times New Roman"/>
          <w:szCs w:val="24"/>
        </w:rPr>
        <w:t>(Χειροκροτήματα από την πτέρυγα της Χρυσής Αυγής)</w:t>
      </w:r>
    </w:p>
    <w:p w14:paraId="2205E04B" w14:textId="77777777" w:rsidR="00F618CB" w:rsidRDefault="00733657">
      <w:pPr>
        <w:spacing w:line="600" w:lineRule="auto"/>
        <w:ind w:firstLine="720"/>
        <w:jc w:val="both"/>
        <w:rPr>
          <w:rFonts w:eastAsia="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Κυρία </w:t>
      </w:r>
      <w:proofErr w:type="spellStart"/>
      <w:r>
        <w:rPr>
          <w:rFonts w:eastAsia="Times New Roman" w:cs="Times New Roman"/>
          <w:szCs w:val="24"/>
        </w:rPr>
        <w:t>Ζαρούλια</w:t>
      </w:r>
      <w:proofErr w:type="spellEnd"/>
      <w:r>
        <w:rPr>
          <w:rFonts w:eastAsia="Times New Roman" w:cs="Times New Roman"/>
          <w:szCs w:val="24"/>
        </w:rPr>
        <w:t xml:space="preserve">, υπάρχει απόφαση </w:t>
      </w:r>
      <w:r w:rsidRPr="000B63AB">
        <w:rPr>
          <w:rFonts w:eastAsia="Times New Roman"/>
          <w:szCs w:val="24"/>
        </w:rPr>
        <w:t>της Βουλής από τη δεκαετία του 2000 ότι απαγορεύεται η χρήση της λέξης λαθρομετανάστη</w:t>
      </w:r>
      <w:r>
        <w:rPr>
          <w:rFonts w:eastAsia="Times New Roman"/>
          <w:szCs w:val="24"/>
        </w:rPr>
        <w:t>ς.</w:t>
      </w:r>
      <w:r w:rsidRPr="000B63AB">
        <w:rPr>
          <w:rFonts w:eastAsia="Times New Roman"/>
          <w:szCs w:val="24"/>
        </w:rPr>
        <w:t xml:space="preserve"> Μάλιστα</w:t>
      </w:r>
      <w:r>
        <w:rPr>
          <w:rFonts w:eastAsia="Times New Roman"/>
          <w:szCs w:val="24"/>
        </w:rPr>
        <w:t>,</w:t>
      </w:r>
      <w:r w:rsidRPr="000B63AB">
        <w:rPr>
          <w:rFonts w:eastAsia="Times New Roman"/>
          <w:szCs w:val="24"/>
        </w:rPr>
        <w:t xml:space="preserve"> ήταν πρόταση της τότε </w:t>
      </w:r>
      <w:r>
        <w:rPr>
          <w:rFonts w:eastAsia="Times New Roman"/>
          <w:szCs w:val="24"/>
        </w:rPr>
        <w:t>Α</w:t>
      </w:r>
      <w:r w:rsidRPr="000B63AB">
        <w:rPr>
          <w:rFonts w:eastAsia="Times New Roman"/>
          <w:szCs w:val="24"/>
        </w:rPr>
        <w:t>ντιπροέδρου της κ</w:t>
      </w:r>
      <w:r>
        <w:rPr>
          <w:rFonts w:eastAsia="Times New Roman"/>
          <w:szCs w:val="24"/>
        </w:rPr>
        <w:t>.</w:t>
      </w:r>
      <w:r w:rsidRPr="000B63AB">
        <w:rPr>
          <w:rFonts w:eastAsia="Times New Roman"/>
          <w:szCs w:val="24"/>
        </w:rPr>
        <w:t xml:space="preserve"> Έλσας Παπαδημητρίου</w:t>
      </w:r>
      <w:r>
        <w:rPr>
          <w:rFonts w:eastAsia="Times New Roman"/>
          <w:szCs w:val="24"/>
        </w:rPr>
        <w:t>.</w:t>
      </w:r>
      <w:r w:rsidRPr="000B63AB">
        <w:rPr>
          <w:rFonts w:eastAsia="Times New Roman"/>
          <w:szCs w:val="24"/>
        </w:rPr>
        <w:t xml:space="preserve"> Βεβαίως</w:t>
      </w:r>
      <w:r>
        <w:rPr>
          <w:rFonts w:eastAsia="Times New Roman"/>
          <w:szCs w:val="24"/>
        </w:rPr>
        <w:t>,</w:t>
      </w:r>
      <w:r w:rsidRPr="000B63AB">
        <w:rPr>
          <w:rFonts w:eastAsia="Times New Roman"/>
          <w:szCs w:val="24"/>
        </w:rPr>
        <w:t xml:space="preserve"> εσείς το κάνετε κατά κόρον</w:t>
      </w:r>
      <w:r>
        <w:rPr>
          <w:rFonts w:eastAsia="Times New Roman"/>
          <w:szCs w:val="24"/>
        </w:rPr>
        <w:t>,</w:t>
      </w:r>
      <w:r w:rsidRPr="000B63AB">
        <w:rPr>
          <w:rFonts w:eastAsia="Times New Roman"/>
          <w:szCs w:val="24"/>
        </w:rPr>
        <w:t xml:space="preserve"> διότι είναι </w:t>
      </w:r>
      <w:proofErr w:type="spellStart"/>
      <w:r w:rsidRPr="000B63AB">
        <w:rPr>
          <w:rFonts w:eastAsia="Times New Roman"/>
          <w:szCs w:val="24"/>
        </w:rPr>
        <w:t>ταυτοτικό</w:t>
      </w:r>
      <w:proofErr w:type="spellEnd"/>
      <w:r w:rsidRPr="000B63AB">
        <w:rPr>
          <w:rFonts w:eastAsia="Times New Roman"/>
          <w:szCs w:val="24"/>
        </w:rPr>
        <w:t xml:space="preserve"> σας σ</w:t>
      </w:r>
      <w:r w:rsidRPr="000B63AB">
        <w:rPr>
          <w:rFonts w:eastAsia="Times New Roman"/>
          <w:szCs w:val="24"/>
        </w:rPr>
        <w:t>τοιχείο</w:t>
      </w:r>
      <w:r>
        <w:rPr>
          <w:rFonts w:eastAsia="Times New Roman"/>
          <w:szCs w:val="24"/>
        </w:rPr>
        <w:t>,</w:t>
      </w:r>
      <w:r w:rsidRPr="000B63AB">
        <w:rPr>
          <w:rFonts w:eastAsia="Times New Roman"/>
          <w:szCs w:val="24"/>
        </w:rPr>
        <w:t xml:space="preserve"> </w:t>
      </w:r>
      <w:r>
        <w:rPr>
          <w:rFonts w:eastAsia="Times New Roman"/>
          <w:szCs w:val="24"/>
        </w:rPr>
        <w:t>γ</w:t>
      </w:r>
      <w:r w:rsidRPr="000B63AB">
        <w:rPr>
          <w:rFonts w:eastAsia="Times New Roman"/>
          <w:szCs w:val="24"/>
        </w:rPr>
        <w:t xml:space="preserve">ιατί νομίζετε ότι κάποιοι έτσι </w:t>
      </w:r>
      <w:r>
        <w:rPr>
          <w:rFonts w:eastAsia="Times New Roman"/>
          <w:szCs w:val="24"/>
        </w:rPr>
        <w:t xml:space="preserve">σας </w:t>
      </w:r>
      <w:r w:rsidRPr="000B63AB">
        <w:rPr>
          <w:rFonts w:eastAsia="Times New Roman"/>
          <w:szCs w:val="24"/>
        </w:rPr>
        <w:t>θαυμάζουν</w:t>
      </w:r>
      <w:r>
        <w:rPr>
          <w:rFonts w:eastAsia="Times New Roman"/>
          <w:szCs w:val="24"/>
        </w:rPr>
        <w:t xml:space="preserve">. Όμως </w:t>
      </w:r>
      <w:r w:rsidRPr="000B63AB">
        <w:rPr>
          <w:rFonts w:eastAsia="Times New Roman"/>
          <w:szCs w:val="24"/>
        </w:rPr>
        <w:t xml:space="preserve">να είστε άλλη φορά </w:t>
      </w:r>
      <w:r>
        <w:rPr>
          <w:rFonts w:eastAsia="Times New Roman"/>
          <w:szCs w:val="24"/>
        </w:rPr>
        <w:t xml:space="preserve">πιο </w:t>
      </w:r>
      <w:r w:rsidRPr="000B63AB">
        <w:rPr>
          <w:rFonts w:eastAsia="Times New Roman"/>
          <w:szCs w:val="24"/>
        </w:rPr>
        <w:t>προσεκτικοί</w:t>
      </w:r>
      <w:r>
        <w:rPr>
          <w:rFonts w:eastAsia="Times New Roman"/>
          <w:szCs w:val="24"/>
        </w:rPr>
        <w:t>.</w:t>
      </w:r>
      <w:r w:rsidRPr="000B63AB">
        <w:rPr>
          <w:rFonts w:eastAsia="Times New Roman"/>
          <w:szCs w:val="24"/>
        </w:rPr>
        <w:t xml:space="preserve"> </w:t>
      </w:r>
      <w:r>
        <w:rPr>
          <w:rFonts w:eastAsia="Times New Roman"/>
          <w:szCs w:val="24"/>
        </w:rPr>
        <w:t>Ό</w:t>
      </w:r>
      <w:r w:rsidRPr="000B63AB">
        <w:rPr>
          <w:rFonts w:eastAsia="Times New Roman"/>
          <w:szCs w:val="24"/>
        </w:rPr>
        <w:t>σο για το θέμα του κ</w:t>
      </w:r>
      <w:r>
        <w:rPr>
          <w:rFonts w:eastAsia="Times New Roman"/>
          <w:szCs w:val="24"/>
        </w:rPr>
        <w:t xml:space="preserve">. </w:t>
      </w:r>
      <w:r w:rsidRPr="000B63AB">
        <w:rPr>
          <w:rFonts w:eastAsia="Times New Roman"/>
          <w:szCs w:val="24"/>
        </w:rPr>
        <w:t>Αποστολάκη</w:t>
      </w:r>
      <w:r>
        <w:rPr>
          <w:rFonts w:eastAsia="Times New Roman"/>
          <w:szCs w:val="24"/>
        </w:rPr>
        <w:t>,</w:t>
      </w:r>
      <w:r w:rsidRPr="000B63AB">
        <w:rPr>
          <w:rFonts w:eastAsia="Times New Roman"/>
          <w:szCs w:val="24"/>
        </w:rPr>
        <w:t xml:space="preserve"> </w:t>
      </w:r>
      <w:r>
        <w:rPr>
          <w:rFonts w:eastAsia="Times New Roman"/>
          <w:szCs w:val="24"/>
        </w:rPr>
        <w:t>ε</w:t>
      </w:r>
      <w:r w:rsidRPr="000B63AB">
        <w:rPr>
          <w:rFonts w:eastAsia="Times New Roman"/>
          <w:szCs w:val="24"/>
        </w:rPr>
        <w:t xml:space="preserve">λπίζω ο </w:t>
      </w:r>
      <w:r>
        <w:rPr>
          <w:rFonts w:eastAsia="Times New Roman"/>
          <w:szCs w:val="24"/>
        </w:rPr>
        <w:t>Αναπληρωτής Υ</w:t>
      </w:r>
      <w:r w:rsidRPr="000B63AB">
        <w:rPr>
          <w:rFonts w:eastAsia="Times New Roman"/>
          <w:szCs w:val="24"/>
        </w:rPr>
        <w:t xml:space="preserve">πουργός </w:t>
      </w:r>
      <w:r>
        <w:rPr>
          <w:rFonts w:eastAsia="Times New Roman"/>
          <w:szCs w:val="24"/>
        </w:rPr>
        <w:t>Ά</w:t>
      </w:r>
      <w:r w:rsidRPr="000B63AB">
        <w:rPr>
          <w:rFonts w:eastAsia="Times New Roman"/>
          <w:szCs w:val="24"/>
        </w:rPr>
        <w:t xml:space="preserve">μυνας </w:t>
      </w:r>
      <w:r>
        <w:rPr>
          <w:rFonts w:eastAsia="Times New Roman"/>
          <w:szCs w:val="24"/>
        </w:rPr>
        <w:t xml:space="preserve">να απαντήσει, </w:t>
      </w:r>
      <w:r w:rsidRPr="000B63AB">
        <w:rPr>
          <w:rFonts w:eastAsia="Times New Roman"/>
          <w:szCs w:val="24"/>
        </w:rPr>
        <w:t>γιατί τέτοια ζητήμα</w:t>
      </w:r>
      <w:r>
        <w:rPr>
          <w:rFonts w:eastAsia="Times New Roman"/>
          <w:szCs w:val="24"/>
        </w:rPr>
        <w:t xml:space="preserve">τα που αγγίζουν και το Σύνταγμα </w:t>
      </w:r>
      <w:r w:rsidRPr="000B63AB">
        <w:rPr>
          <w:rFonts w:eastAsia="Times New Roman"/>
          <w:szCs w:val="24"/>
        </w:rPr>
        <w:t>δεν μπορούν να λέγοντα</w:t>
      </w:r>
      <w:r w:rsidRPr="000B63AB">
        <w:rPr>
          <w:rFonts w:eastAsia="Times New Roman"/>
          <w:szCs w:val="24"/>
        </w:rPr>
        <w:t>ι ελαφρά τη καρδία</w:t>
      </w:r>
      <w:r>
        <w:rPr>
          <w:rFonts w:eastAsia="Times New Roman"/>
          <w:szCs w:val="24"/>
        </w:rPr>
        <w:t>.</w:t>
      </w:r>
    </w:p>
    <w:p w14:paraId="2205E04C" w14:textId="77777777" w:rsidR="00F618CB" w:rsidRDefault="00733657">
      <w:pPr>
        <w:spacing w:line="600" w:lineRule="auto"/>
        <w:ind w:firstLine="720"/>
        <w:jc w:val="both"/>
        <w:rPr>
          <w:rFonts w:eastAsia="Times New Roman"/>
          <w:szCs w:val="24"/>
        </w:rPr>
      </w:pPr>
      <w:r>
        <w:rPr>
          <w:rFonts w:eastAsia="Times New Roman"/>
          <w:szCs w:val="24"/>
        </w:rPr>
        <w:t>Τον λόγο έχει η</w:t>
      </w:r>
      <w:r w:rsidRPr="000B63AB">
        <w:rPr>
          <w:rFonts w:eastAsia="Times New Roman"/>
          <w:szCs w:val="24"/>
        </w:rPr>
        <w:t xml:space="preserve"> </w:t>
      </w:r>
      <w:r>
        <w:rPr>
          <w:rFonts w:eastAsia="Times New Roman"/>
          <w:szCs w:val="24"/>
        </w:rPr>
        <w:t>κ</w:t>
      </w:r>
      <w:r>
        <w:rPr>
          <w:rFonts w:eastAsia="Times New Roman"/>
          <w:szCs w:val="24"/>
        </w:rPr>
        <w:t>.</w:t>
      </w:r>
      <w:r>
        <w:rPr>
          <w:rFonts w:eastAsia="Times New Roman"/>
          <w:szCs w:val="24"/>
        </w:rPr>
        <w:t xml:space="preserve"> </w:t>
      </w:r>
      <w:proofErr w:type="spellStart"/>
      <w:r>
        <w:rPr>
          <w:rFonts w:eastAsia="Times New Roman"/>
          <w:szCs w:val="24"/>
        </w:rPr>
        <w:t>Μανωλάκου</w:t>
      </w:r>
      <w:proofErr w:type="spellEnd"/>
      <w:r>
        <w:rPr>
          <w:rFonts w:eastAsia="Times New Roman"/>
          <w:szCs w:val="24"/>
        </w:rPr>
        <w:t>,</w:t>
      </w:r>
      <w:r w:rsidRPr="000B63AB">
        <w:rPr>
          <w:rFonts w:eastAsia="Times New Roman"/>
          <w:szCs w:val="24"/>
        </w:rPr>
        <w:t xml:space="preserve"> Κοινοβουλευτική Εκπρόσωπος του ΚΚΕ</w:t>
      </w:r>
      <w:r>
        <w:rPr>
          <w:rFonts w:eastAsia="Times New Roman"/>
          <w:szCs w:val="24"/>
        </w:rPr>
        <w:t xml:space="preserve">. </w:t>
      </w:r>
    </w:p>
    <w:p w14:paraId="2205E04D" w14:textId="77777777" w:rsidR="00F618CB" w:rsidRDefault="00733657">
      <w:pPr>
        <w:spacing w:line="600" w:lineRule="auto"/>
        <w:ind w:firstLine="720"/>
        <w:jc w:val="both"/>
        <w:rPr>
          <w:rFonts w:eastAsia="Times New Roman"/>
          <w:szCs w:val="24"/>
        </w:rPr>
      </w:pPr>
      <w:r w:rsidRPr="009F4F85">
        <w:rPr>
          <w:rFonts w:eastAsia="Times New Roman"/>
          <w:b/>
          <w:szCs w:val="24"/>
        </w:rPr>
        <w:t>ΔΙΑΜΑΝΤΩ ΜΑΝΩΛΑΚΟΥ:</w:t>
      </w:r>
      <w:r>
        <w:rPr>
          <w:rFonts w:eastAsia="Times New Roman"/>
          <w:szCs w:val="24"/>
        </w:rPr>
        <w:t xml:space="preserve"> Έ</w:t>
      </w:r>
      <w:r w:rsidRPr="000B63AB">
        <w:rPr>
          <w:rFonts w:eastAsia="Times New Roman"/>
          <w:szCs w:val="24"/>
        </w:rPr>
        <w:t>τσι είναι</w:t>
      </w:r>
      <w:r>
        <w:rPr>
          <w:rFonts w:eastAsia="Times New Roman"/>
          <w:szCs w:val="24"/>
        </w:rPr>
        <w:t>,</w:t>
      </w:r>
      <w:r w:rsidRPr="000B63AB">
        <w:rPr>
          <w:rFonts w:eastAsia="Times New Roman"/>
          <w:szCs w:val="24"/>
        </w:rPr>
        <w:t xml:space="preserve"> κυρία </w:t>
      </w:r>
      <w:r>
        <w:rPr>
          <w:rFonts w:eastAsia="Times New Roman"/>
          <w:szCs w:val="24"/>
        </w:rPr>
        <w:t>Π</w:t>
      </w:r>
      <w:r w:rsidRPr="000B63AB">
        <w:rPr>
          <w:rFonts w:eastAsia="Times New Roman"/>
          <w:szCs w:val="24"/>
        </w:rPr>
        <w:t>ρόεδρε</w:t>
      </w:r>
      <w:r>
        <w:rPr>
          <w:rFonts w:eastAsia="Times New Roman"/>
          <w:szCs w:val="24"/>
        </w:rPr>
        <w:t>,</w:t>
      </w:r>
      <w:r w:rsidRPr="000B63AB">
        <w:rPr>
          <w:rFonts w:eastAsia="Times New Roman"/>
          <w:szCs w:val="24"/>
        </w:rPr>
        <w:t xml:space="preserve"> λαθραίοι άνθρωποι δεν υπάρχουν</w:t>
      </w:r>
      <w:r>
        <w:rPr>
          <w:rFonts w:eastAsia="Times New Roman"/>
          <w:szCs w:val="24"/>
        </w:rPr>
        <w:t>,</w:t>
      </w:r>
      <w:r w:rsidRPr="000B63AB">
        <w:rPr>
          <w:rFonts w:eastAsia="Times New Roman"/>
          <w:szCs w:val="24"/>
        </w:rPr>
        <w:t xml:space="preserve"> μόνο αντιδραστικές πολιτικές που καλλιεργούν το μίσος και το</w:t>
      </w:r>
      <w:r>
        <w:rPr>
          <w:rFonts w:eastAsia="Times New Roman"/>
          <w:szCs w:val="24"/>
        </w:rPr>
        <w:t>ν</w:t>
      </w:r>
      <w:r w:rsidRPr="000B63AB">
        <w:rPr>
          <w:rFonts w:eastAsia="Times New Roman"/>
          <w:szCs w:val="24"/>
        </w:rPr>
        <w:t xml:space="preserve"> ρατσισμό</w:t>
      </w:r>
      <w:r>
        <w:rPr>
          <w:rFonts w:eastAsia="Times New Roman"/>
          <w:szCs w:val="24"/>
        </w:rPr>
        <w:t>.</w:t>
      </w:r>
    </w:p>
    <w:p w14:paraId="2205E04E" w14:textId="77777777" w:rsidR="00F618CB" w:rsidRDefault="00733657">
      <w:pPr>
        <w:spacing w:line="600" w:lineRule="auto"/>
        <w:ind w:firstLine="720"/>
        <w:jc w:val="both"/>
        <w:rPr>
          <w:rFonts w:eastAsia="Times New Roman"/>
          <w:szCs w:val="24"/>
        </w:rPr>
      </w:pPr>
      <w:r>
        <w:rPr>
          <w:rFonts w:eastAsia="Times New Roman"/>
          <w:szCs w:val="24"/>
        </w:rPr>
        <w:lastRenderedPageBreak/>
        <w:t>Τ</w:t>
      </w:r>
      <w:r w:rsidRPr="000B63AB">
        <w:rPr>
          <w:rFonts w:eastAsia="Times New Roman"/>
          <w:szCs w:val="24"/>
        </w:rPr>
        <w:t xml:space="preserve">ο θέμα του </w:t>
      </w:r>
      <w:r w:rsidRPr="000B63AB">
        <w:rPr>
          <w:rFonts w:eastAsia="Times New Roman"/>
          <w:szCs w:val="24"/>
        </w:rPr>
        <w:t>προσφυγικού</w:t>
      </w:r>
      <w:r>
        <w:rPr>
          <w:rFonts w:eastAsia="Times New Roman"/>
          <w:szCs w:val="24"/>
        </w:rPr>
        <w:t xml:space="preserve"> και</w:t>
      </w:r>
      <w:r w:rsidRPr="000B63AB">
        <w:rPr>
          <w:rFonts w:eastAsia="Times New Roman"/>
          <w:szCs w:val="24"/>
        </w:rPr>
        <w:t xml:space="preserve"> της διαχείρισης του με τους ήδη εγκλωβισμένους είναι οξυμένο</w:t>
      </w:r>
      <w:r>
        <w:rPr>
          <w:rFonts w:eastAsia="Times New Roman"/>
          <w:szCs w:val="24"/>
        </w:rPr>
        <w:t>. Είναι</w:t>
      </w:r>
      <w:r w:rsidRPr="000B63AB">
        <w:rPr>
          <w:rFonts w:eastAsia="Times New Roman"/>
          <w:szCs w:val="24"/>
        </w:rPr>
        <w:t xml:space="preserve"> στην επικαιρότητα</w:t>
      </w:r>
      <w:r>
        <w:rPr>
          <w:rFonts w:eastAsia="Times New Roman"/>
          <w:szCs w:val="24"/>
        </w:rPr>
        <w:t xml:space="preserve"> και</w:t>
      </w:r>
      <w:r w:rsidRPr="000B63AB">
        <w:rPr>
          <w:rFonts w:eastAsia="Times New Roman"/>
          <w:szCs w:val="24"/>
        </w:rPr>
        <w:t xml:space="preserve"> θα συνεχιστεί ως σημείο πολιτικής αντιπαράθεσης</w:t>
      </w:r>
      <w:r>
        <w:rPr>
          <w:rFonts w:eastAsia="Times New Roman"/>
          <w:szCs w:val="24"/>
        </w:rPr>
        <w:t xml:space="preserve"> και</w:t>
      </w:r>
      <w:r w:rsidRPr="000B63AB">
        <w:rPr>
          <w:rFonts w:eastAsia="Times New Roman"/>
          <w:szCs w:val="24"/>
        </w:rPr>
        <w:t xml:space="preserve"> </w:t>
      </w:r>
      <w:r>
        <w:rPr>
          <w:rFonts w:eastAsia="Times New Roman"/>
          <w:szCs w:val="24"/>
        </w:rPr>
        <w:t>ό</w:t>
      </w:r>
      <w:r w:rsidRPr="000B63AB">
        <w:rPr>
          <w:rFonts w:eastAsia="Times New Roman"/>
          <w:szCs w:val="24"/>
        </w:rPr>
        <w:t xml:space="preserve">χι γιατί υπάρχει διαφωνία </w:t>
      </w:r>
      <w:r>
        <w:rPr>
          <w:rFonts w:eastAsia="Times New Roman"/>
          <w:szCs w:val="24"/>
        </w:rPr>
        <w:t>Κ</w:t>
      </w:r>
      <w:r w:rsidRPr="000B63AB">
        <w:rPr>
          <w:rFonts w:eastAsia="Times New Roman"/>
          <w:szCs w:val="24"/>
        </w:rPr>
        <w:t>υβέρνησης</w:t>
      </w:r>
      <w:r>
        <w:rPr>
          <w:rFonts w:eastAsia="Times New Roman"/>
          <w:szCs w:val="24"/>
        </w:rPr>
        <w:t>,</w:t>
      </w:r>
      <w:r w:rsidRPr="000B63AB">
        <w:rPr>
          <w:rFonts w:eastAsia="Times New Roman"/>
          <w:szCs w:val="24"/>
        </w:rPr>
        <w:t xml:space="preserve"> Νέας Δημοκρατίας </w:t>
      </w:r>
      <w:r>
        <w:rPr>
          <w:rFonts w:eastAsia="Times New Roman"/>
          <w:szCs w:val="24"/>
        </w:rPr>
        <w:t xml:space="preserve">και </w:t>
      </w:r>
      <w:r w:rsidRPr="000B63AB">
        <w:rPr>
          <w:rFonts w:eastAsia="Times New Roman"/>
          <w:szCs w:val="24"/>
        </w:rPr>
        <w:t>ΠΑΣΟΚ με την πολιτική της Ευρωπαϊκής Έ</w:t>
      </w:r>
      <w:r w:rsidRPr="000B63AB">
        <w:rPr>
          <w:rFonts w:eastAsia="Times New Roman"/>
          <w:szCs w:val="24"/>
        </w:rPr>
        <w:t>νωσης και των αντιδραστικών συμφωνιών</w:t>
      </w:r>
      <w:r>
        <w:rPr>
          <w:rFonts w:eastAsia="Times New Roman"/>
          <w:szCs w:val="24"/>
        </w:rPr>
        <w:t>. Α</w:t>
      </w:r>
      <w:r w:rsidRPr="000B63AB">
        <w:rPr>
          <w:rFonts w:eastAsia="Times New Roman"/>
          <w:szCs w:val="24"/>
        </w:rPr>
        <w:t>ντίθετα</w:t>
      </w:r>
      <w:r>
        <w:rPr>
          <w:rFonts w:eastAsia="Times New Roman"/>
          <w:szCs w:val="24"/>
        </w:rPr>
        <w:t>,</w:t>
      </w:r>
      <w:r w:rsidRPr="000B63AB">
        <w:rPr>
          <w:rFonts w:eastAsia="Times New Roman"/>
          <w:szCs w:val="24"/>
        </w:rPr>
        <w:t xml:space="preserve"> όλοι αυτοί συμφωνείτ</w:t>
      </w:r>
      <w:r>
        <w:rPr>
          <w:rFonts w:eastAsia="Times New Roman"/>
          <w:szCs w:val="24"/>
        </w:rPr>
        <w:t>ε</w:t>
      </w:r>
      <w:r w:rsidRPr="000B63AB">
        <w:rPr>
          <w:rFonts w:eastAsia="Times New Roman"/>
          <w:szCs w:val="24"/>
        </w:rPr>
        <w:t xml:space="preserve"> μεταξύ </w:t>
      </w:r>
      <w:r>
        <w:rPr>
          <w:rFonts w:eastAsia="Times New Roman"/>
          <w:szCs w:val="24"/>
        </w:rPr>
        <w:t xml:space="preserve">σας, συμφωνείτε με τα </w:t>
      </w:r>
      <w:r>
        <w:rPr>
          <w:rFonts w:eastAsia="Times New Roman"/>
          <w:szCs w:val="24"/>
          <w:lang w:val="en-US"/>
        </w:rPr>
        <w:t>hot</w:t>
      </w:r>
      <w:r>
        <w:rPr>
          <w:rFonts w:eastAsia="Times New Roman"/>
          <w:szCs w:val="24"/>
        </w:rPr>
        <w:t xml:space="preserve"> </w:t>
      </w:r>
      <w:r>
        <w:rPr>
          <w:rFonts w:eastAsia="Times New Roman"/>
          <w:szCs w:val="24"/>
          <w:lang w:val="en-US"/>
        </w:rPr>
        <w:t>spot</w:t>
      </w:r>
      <w:r>
        <w:rPr>
          <w:rFonts w:eastAsia="Times New Roman"/>
          <w:szCs w:val="24"/>
          <w:lang w:val="en-US"/>
        </w:rPr>
        <w:t>s</w:t>
      </w:r>
      <w:r w:rsidRPr="00401795">
        <w:rPr>
          <w:rFonts w:eastAsia="Times New Roman"/>
          <w:szCs w:val="24"/>
        </w:rPr>
        <w:t xml:space="preserve">, </w:t>
      </w:r>
      <w:r>
        <w:rPr>
          <w:rFonts w:eastAsia="Times New Roman"/>
          <w:szCs w:val="24"/>
        </w:rPr>
        <w:t>με τη</w:t>
      </w:r>
      <w:r w:rsidRPr="000B63AB">
        <w:rPr>
          <w:rFonts w:eastAsia="Times New Roman"/>
          <w:szCs w:val="24"/>
        </w:rPr>
        <w:t xml:space="preserve"> συμφωνία Ευρωπαϊκής Ένωσης</w:t>
      </w:r>
      <w:r>
        <w:rPr>
          <w:rFonts w:eastAsia="Times New Roman"/>
          <w:szCs w:val="24"/>
        </w:rPr>
        <w:t xml:space="preserve"> </w:t>
      </w:r>
      <w:r>
        <w:rPr>
          <w:rFonts w:eastAsia="Times New Roman"/>
          <w:szCs w:val="24"/>
        </w:rPr>
        <w:t>-</w:t>
      </w:r>
      <w:r>
        <w:rPr>
          <w:rFonts w:eastAsia="Times New Roman"/>
          <w:szCs w:val="24"/>
        </w:rPr>
        <w:t xml:space="preserve"> </w:t>
      </w:r>
      <w:r w:rsidRPr="000B63AB">
        <w:rPr>
          <w:rFonts w:eastAsia="Times New Roman"/>
          <w:szCs w:val="24"/>
        </w:rPr>
        <w:t>Τουρκίας</w:t>
      </w:r>
      <w:r>
        <w:rPr>
          <w:rFonts w:eastAsia="Times New Roman"/>
          <w:szCs w:val="24"/>
        </w:rPr>
        <w:t xml:space="preserve"> και </w:t>
      </w:r>
      <w:r w:rsidRPr="000B63AB">
        <w:rPr>
          <w:rFonts w:eastAsia="Times New Roman"/>
          <w:szCs w:val="24"/>
        </w:rPr>
        <w:t xml:space="preserve">με το σύνολο των αποφάσεων της Ευρωπαϊκής Ένωσης που </w:t>
      </w:r>
      <w:r>
        <w:rPr>
          <w:rFonts w:eastAsia="Times New Roman"/>
          <w:szCs w:val="24"/>
        </w:rPr>
        <w:t>εγκλώβισε τους ανθρώπους στην Ελλάδα. Γ</w:t>
      </w:r>
      <w:r w:rsidRPr="000B63AB">
        <w:rPr>
          <w:rFonts w:eastAsia="Times New Roman"/>
          <w:szCs w:val="24"/>
        </w:rPr>
        <w:t>ι</w:t>
      </w:r>
      <w:r>
        <w:rPr>
          <w:rFonts w:eastAsia="Times New Roman"/>
          <w:szCs w:val="24"/>
        </w:rPr>
        <w:t>’</w:t>
      </w:r>
      <w:r w:rsidRPr="000B63AB">
        <w:rPr>
          <w:rFonts w:eastAsia="Times New Roman"/>
          <w:szCs w:val="24"/>
        </w:rPr>
        <w:t xml:space="preserve"> αυ</w:t>
      </w:r>
      <w:r w:rsidRPr="000B63AB">
        <w:rPr>
          <w:rFonts w:eastAsia="Times New Roman"/>
          <w:szCs w:val="24"/>
        </w:rPr>
        <w:t>τό και ο τσακωμός σας αφορά επιμέρους διαχειριστικά ζητήματα που εντείνονται εν</w:t>
      </w:r>
      <w:r>
        <w:rPr>
          <w:rFonts w:eastAsia="Times New Roman"/>
          <w:szCs w:val="24"/>
        </w:rPr>
        <w:t xml:space="preserve"> </w:t>
      </w:r>
      <w:r w:rsidRPr="000B63AB">
        <w:rPr>
          <w:rFonts w:eastAsia="Times New Roman"/>
          <w:szCs w:val="24"/>
        </w:rPr>
        <w:t>όψει των τριπλών εκλογών στην Ελλάδα τον Μάιο του 2019</w:t>
      </w:r>
      <w:r>
        <w:rPr>
          <w:rFonts w:eastAsia="Times New Roman"/>
          <w:szCs w:val="24"/>
        </w:rPr>
        <w:t xml:space="preserve">, κάτι που </w:t>
      </w:r>
      <w:r w:rsidRPr="000B63AB">
        <w:rPr>
          <w:rFonts w:eastAsia="Times New Roman"/>
          <w:szCs w:val="24"/>
        </w:rPr>
        <w:t xml:space="preserve">είναι </w:t>
      </w:r>
      <w:r>
        <w:rPr>
          <w:rFonts w:eastAsia="Times New Roman"/>
          <w:szCs w:val="24"/>
        </w:rPr>
        <w:t xml:space="preserve">και </w:t>
      </w:r>
      <w:r w:rsidRPr="000B63AB">
        <w:rPr>
          <w:rFonts w:eastAsia="Times New Roman"/>
          <w:szCs w:val="24"/>
        </w:rPr>
        <w:t>το πιο ανησυχητικό</w:t>
      </w:r>
      <w:r>
        <w:rPr>
          <w:rFonts w:eastAsia="Times New Roman"/>
          <w:szCs w:val="24"/>
        </w:rPr>
        <w:t>.</w:t>
      </w:r>
    </w:p>
    <w:p w14:paraId="2205E04F" w14:textId="77777777" w:rsidR="00F618CB" w:rsidRDefault="00733657">
      <w:pPr>
        <w:spacing w:line="600" w:lineRule="auto"/>
        <w:ind w:firstLine="720"/>
        <w:jc w:val="both"/>
        <w:rPr>
          <w:rFonts w:eastAsia="Times New Roman"/>
          <w:szCs w:val="24"/>
        </w:rPr>
      </w:pPr>
      <w:r w:rsidRPr="000B63AB">
        <w:rPr>
          <w:rFonts w:eastAsia="Times New Roman"/>
          <w:szCs w:val="24"/>
        </w:rPr>
        <w:t>Εξάλλου</w:t>
      </w:r>
      <w:r>
        <w:rPr>
          <w:rFonts w:eastAsia="Times New Roman"/>
          <w:szCs w:val="24"/>
        </w:rPr>
        <w:t>,</w:t>
      </w:r>
      <w:r w:rsidRPr="000B63AB">
        <w:rPr>
          <w:rFonts w:eastAsia="Times New Roman"/>
          <w:szCs w:val="24"/>
        </w:rPr>
        <w:t xml:space="preserve"> δεν αναφέρεστε στις αιτίες της προσφυγιάς και μετανάστευσης</w:t>
      </w:r>
      <w:r>
        <w:rPr>
          <w:rFonts w:eastAsia="Times New Roman"/>
          <w:szCs w:val="24"/>
        </w:rPr>
        <w:t>,</w:t>
      </w:r>
      <w:r w:rsidRPr="000B63AB">
        <w:rPr>
          <w:rFonts w:eastAsia="Times New Roman"/>
          <w:szCs w:val="24"/>
        </w:rPr>
        <w:t xml:space="preserve"> τον ιμπερια</w:t>
      </w:r>
      <w:r w:rsidRPr="000B63AB">
        <w:rPr>
          <w:rFonts w:eastAsia="Times New Roman"/>
          <w:szCs w:val="24"/>
        </w:rPr>
        <w:t xml:space="preserve">λιστικό πόλεμο </w:t>
      </w:r>
      <w:r>
        <w:rPr>
          <w:rFonts w:eastAsia="Times New Roman"/>
          <w:szCs w:val="24"/>
        </w:rPr>
        <w:t>γ</w:t>
      </w:r>
      <w:r w:rsidRPr="000B63AB">
        <w:rPr>
          <w:rFonts w:eastAsia="Times New Roman"/>
          <w:szCs w:val="24"/>
        </w:rPr>
        <w:t>ια το μοίρασμα των νέων ενεργειακών πηγών και διαδρομών</w:t>
      </w:r>
      <w:r>
        <w:rPr>
          <w:rFonts w:eastAsia="Times New Roman"/>
          <w:szCs w:val="24"/>
        </w:rPr>
        <w:t>,</w:t>
      </w:r>
      <w:r w:rsidRPr="000B63AB">
        <w:rPr>
          <w:rFonts w:eastAsia="Times New Roman"/>
          <w:szCs w:val="24"/>
        </w:rPr>
        <w:t xml:space="preserve"> την κερδοφορία των επιχειρηματικών ομίλων</w:t>
      </w:r>
      <w:r>
        <w:rPr>
          <w:rFonts w:eastAsia="Times New Roman"/>
          <w:szCs w:val="24"/>
        </w:rPr>
        <w:t xml:space="preserve"> ούτε σταμ</w:t>
      </w:r>
      <w:r w:rsidRPr="000B63AB">
        <w:rPr>
          <w:rFonts w:eastAsia="Times New Roman"/>
          <w:szCs w:val="24"/>
        </w:rPr>
        <w:t xml:space="preserve">ατάει ο ιμπεριαλιστικός πόλεμος με την καλλιέργεια </w:t>
      </w:r>
      <w:proofErr w:type="spellStart"/>
      <w:r>
        <w:rPr>
          <w:rFonts w:eastAsia="Times New Roman"/>
          <w:szCs w:val="24"/>
        </w:rPr>
        <w:t>α</w:t>
      </w:r>
      <w:r w:rsidRPr="000B63AB">
        <w:rPr>
          <w:rFonts w:eastAsia="Times New Roman"/>
          <w:szCs w:val="24"/>
        </w:rPr>
        <w:t>μ</w:t>
      </w:r>
      <w:r>
        <w:rPr>
          <w:rFonts w:eastAsia="Times New Roman"/>
          <w:szCs w:val="24"/>
        </w:rPr>
        <w:t>ε</w:t>
      </w:r>
      <w:r w:rsidRPr="000B63AB">
        <w:rPr>
          <w:rFonts w:eastAsia="Times New Roman"/>
          <w:szCs w:val="24"/>
        </w:rPr>
        <w:t>ρικ</w:t>
      </w:r>
      <w:r>
        <w:rPr>
          <w:rFonts w:eastAsia="Times New Roman"/>
          <w:szCs w:val="24"/>
        </w:rPr>
        <w:t>ο</w:t>
      </w:r>
      <w:proofErr w:type="spellEnd"/>
      <w:r>
        <w:rPr>
          <w:rFonts w:eastAsia="Times New Roman"/>
          <w:szCs w:val="24"/>
        </w:rPr>
        <w:t>-</w:t>
      </w:r>
      <w:r w:rsidRPr="000B63AB">
        <w:rPr>
          <w:rFonts w:eastAsia="Times New Roman"/>
          <w:szCs w:val="24"/>
        </w:rPr>
        <w:t>νατοϊκών βάσεων του θανάτου σε όλη τη χώρα</w:t>
      </w:r>
      <w:r>
        <w:rPr>
          <w:rFonts w:eastAsia="Times New Roman"/>
          <w:szCs w:val="24"/>
        </w:rPr>
        <w:t>,</w:t>
      </w:r>
      <w:r w:rsidRPr="000B63AB">
        <w:rPr>
          <w:rFonts w:eastAsia="Times New Roman"/>
          <w:szCs w:val="24"/>
        </w:rPr>
        <w:t xml:space="preserve"> </w:t>
      </w:r>
      <w:r>
        <w:rPr>
          <w:rFonts w:eastAsia="Times New Roman"/>
          <w:szCs w:val="24"/>
        </w:rPr>
        <w:t>όπου</w:t>
      </w:r>
      <w:r w:rsidRPr="000B63AB">
        <w:rPr>
          <w:rFonts w:eastAsia="Times New Roman"/>
          <w:szCs w:val="24"/>
        </w:rPr>
        <w:t xml:space="preserve"> οι καθημερινές πολεμικές ασκήσεις έχουν γίνει ψωμοτύρι</w:t>
      </w:r>
      <w:r>
        <w:rPr>
          <w:rFonts w:eastAsia="Times New Roman"/>
          <w:szCs w:val="24"/>
        </w:rPr>
        <w:t>,</w:t>
      </w:r>
      <w:r w:rsidRPr="000B63AB">
        <w:rPr>
          <w:rFonts w:eastAsia="Times New Roman"/>
          <w:szCs w:val="24"/>
        </w:rPr>
        <w:t xml:space="preserve"> αλλά και η πολιτική της Ευρωπαϊκής Ένωσης και στο προσφυγικό</w:t>
      </w:r>
      <w:r>
        <w:rPr>
          <w:rFonts w:eastAsia="Times New Roman"/>
          <w:szCs w:val="24"/>
        </w:rPr>
        <w:t xml:space="preserve"> </w:t>
      </w:r>
      <w:r>
        <w:rPr>
          <w:rFonts w:eastAsia="Times New Roman"/>
          <w:szCs w:val="24"/>
        </w:rPr>
        <w:t>-</w:t>
      </w:r>
      <w:r>
        <w:rPr>
          <w:rFonts w:eastAsia="Times New Roman"/>
          <w:szCs w:val="24"/>
        </w:rPr>
        <w:t xml:space="preserve"> </w:t>
      </w:r>
      <w:r w:rsidRPr="000B63AB">
        <w:rPr>
          <w:rFonts w:eastAsia="Times New Roman"/>
          <w:szCs w:val="24"/>
        </w:rPr>
        <w:t>μεταναστευτικό γίνεται ακόμα πιο αντιδραστική και εχθρική για τους λαούς</w:t>
      </w:r>
      <w:r>
        <w:rPr>
          <w:rFonts w:eastAsia="Times New Roman"/>
          <w:szCs w:val="24"/>
        </w:rPr>
        <w:t>. Τ</w:t>
      </w:r>
      <w:r w:rsidRPr="000B63AB">
        <w:rPr>
          <w:rFonts w:eastAsia="Times New Roman"/>
          <w:szCs w:val="24"/>
        </w:rPr>
        <w:t>όσο η καταστολή όσο και ο ρατσισμός είναι συστατικό κομμάτι τ</w:t>
      </w:r>
      <w:r w:rsidRPr="000B63AB">
        <w:rPr>
          <w:rFonts w:eastAsia="Times New Roman"/>
          <w:szCs w:val="24"/>
        </w:rPr>
        <w:t>ης Ευρωπαϊκής Ένωσης και των κρατών</w:t>
      </w:r>
      <w:r>
        <w:rPr>
          <w:rFonts w:eastAsia="Times New Roman"/>
          <w:szCs w:val="24"/>
        </w:rPr>
        <w:t xml:space="preserve"> </w:t>
      </w:r>
      <w:r w:rsidRPr="000B63AB">
        <w:rPr>
          <w:rFonts w:eastAsia="Times New Roman"/>
          <w:szCs w:val="24"/>
        </w:rPr>
        <w:t>-</w:t>
      </w:r>
      <w:r>
        <w:rPr>
          <w:rFonts w:eastAsia="Times New Roman"/>
          <w:szCs w:val="24"/>
        </w:rPr>
        <w:t xml:space="preserve"> </w:t>
      </w:r>
      <w:r w:rsidRPr="000B63AB">
        <w:rPr>
          <w:rFonts w:eastAsia="Times New Roman"/>
          <w:szCs w:val="24"/>
        </w:rPr>
        <w:t xml:space="preserve">μελών </w:t>
      </w:r>
      <w:r>
        <w:rPr>
          <w:rFonts w:eastAsia="Times New Roman"/>
          <w:szCs w:val="24"/>
        </w:rPr>
        <w:t>της.</w:t>
      </w:r>
      <w:r w:rsidRPr="000B63AB">
        <w:rPr>
          <w:rFonts w:eastAsia="Times New Roman"/>
          <w:szCs w:val="24"/>
        </w:rPr>
        <w:t xml:space="preserve"> </w:t>
      </w:r>
    </w:p>
    <w:p w14:paraId="2205E050" w14:textId="77777777" w:rsidR="00F618CB" w:rsidRDefault="00733657">
      <w:pPr>
        <w:spacing w:line="600" w:lineRule="auto"/>
        <w:ind w:firstLine="720"/>
        <w:jc w:val="both"/>
        <w:rPr>
          <w:rFonts w:eastAsia="Times New Roman" w:cs="Times New Roman"/>
          <w:szCs w:val="24"/>
        </w:rPr>
      </w:pPr>
      <w:r w:rsidRPr="000B63AB">
        <w:rPr>
          <w:rFonts w:eastAsia="Times New Roman"/>
          <w:szCs w:val="24"/>
        </w:rPr>
        <w:lastRenderedPageBreak/>
        <w:t>Ωστόσο</w:t>
      </w:r>
      <w:r>
        <w:rPr>
          <w:rFonts w:eastAsia="Times New Roman"/>
          <w:szCs w:val="24"/>
        </w:rPr>
        <w:t>,</w:t>
      </w:r>
      <w:r w:rsidRPr="000B63AB">
        <w:rPr>
          <w:rFonts w:eastAsia="Times New Roman"/>
          <w:szCs w:val="24"/>
        </w:rPr>
        <w:t xml:space="preserve"> προκλητικά η </w:t>
      </w:r>
      <w:r>
        <w:rPr>
          <w:rFonts w:eastAsia="Times New Roman"/>
          <w:szCs w:val="24"/>
        </w:rPr>
        <w:t>Κ</w:t>
      </w:r>
      <w:r w:rsidRPr="000B63AB">
        <w:rPr>
          <w:rFonts w:eastAsia="Times New Roman"/>
          <w:szCs w:val="24"/>
        </w:rPr>
        <w:t>υβέρνηση εξωραΐζει τις αποφάσεις της Ευρωπαϊκής Ένωσης για να κρύψει τις ευθύνες της για τις συνθήκες του μόνιμου εγκλωβισμού</w:t>
      </w:r>
      <w:r>
        <w:rPr>
          <w:rFonts w:eastAsia="Times New Roman"/>
          <w:szCs w:val="24"/>
        </w:rPr>
        <w:t>,</w:t>
      </w:r>
      <w:r w:rsidRPr="000B63AB">
        <w:rPr>
          <w:rFonts w:eastAsia="Times New Roman"/>
          <w:szCs w:val="24"/>
        </w:rPr>
        <w:t xml:space="preserve"> για το ότι συνεχίζει την ίδια πολιτική με τις προηγούμενε</w:t>
      </w:r>
      <w:r w:rsidRPr="000B63AB">
        <w:rPr>
          <w:rFonts w:eastAsia="Times New Roman"/>
          <w:szCs w:val="24"/>
        </w:rPr>
        <w:t>ς κυβερνήσεις και ευθυγραμμίζεται πλήρως με την αντιδραστική σ</w:t>
      </w:r>
      <w:r>
        <w:rPr>
          <w:rFonts w:eastAsia="Times New Roman"/>
          <w:szCs w:val="24"/>
        </w:rPr>
        <w:t xml:space="preserve">τρατηγική της Ευρωπαϊκής Ένωσης, ενώ οι άθλιες συνθήκες στα </w:t>
      </w:r>
      <w:r>
        <w:rPr>
          <w:rFonts w:eastAsia="Times New Roman"/>
          <w:szCs w:val="24"/>
          <w:lang w:val="en-US"/>
        </w:rPr>
        <w:t>hot</w:t>
      </w:r>
      <w:r>
        <w:rPr>
          <w:rFonts w:eastAsia="Times New Roman"/>
          <w:szCs w:val="24"/>
        </w:rPr>
        <w:t xml:space="preserve"> </w:t>
      </w:r>
      <w:r>
        <w:rPr>
          <w:rFonts w:eastAsia="Times New Roman"/>
          <w:szCs w:val="24"/>
          <w:lang w:val="en-US"/>
        </w:rPr>
        <w:t>spot</w:t>
      </w:r>
      <w:r>
        <w:rPr>
          <w:rFonts w:eastAsia="Times New Roman"/>
          <w:szCs w:val="24"/>
          <w:lang w:val="en-US"/>
        </w:rPr>
        <w:t>s</w:t>
      </w:r>
      <w:r>
        <w:rPr>
          <w:rFonts w:eastAsia="Times New Roman"/>
          <w:szCs w:val="24"/>
        </w:rPr>
        <w:t>, όπου προκύπτουν δράματα στους εγκλωβισμένους, αφού είναι πολλαπλάσιοι από τη χωρητικότητα που έχουν, φαγητό πολλές φορές γι</w:t>
      </w:r>
      <w:r>
        <w:rPr>
          <w:rFonts w:eastAsia="Times New Roman"/>
          <w:szCs w:val="24"/>
        </w:rPr>
        <w:t xml:space="preserve">α πέταμα, μεγάλες ελλείψεις σε υγεία, παιδεία </w:t>
      </w:r>
      <w:proofErr w:type="spellStart"/>
      <w:r>
        <w:rPr>
          <w:rFonts w:eastAsia="Times New Roman"/>
          <w:szCs w:val="24"/>
        </w:rPr>
        <w:t>κ</w:t>
      </w:r>
      <w:r>
        <w:rPr>
          <w:rFonts w:eastAsia="Times New Roman"/>
          <w:szCs w:val="24"/>
        </w:rPr>
        <w:t>.</w:t>
      </w:r>
      <w:r>
        <w:rPr>
          <w:rFonts w:eastAsia="Times New Roman"/>
          <w:szCs w:val="24"/>
        </w:rPr>
        <w:t>ο</w:t>
      </w:r>
      <w:r>
        <w:rPr>
          <w:rFonts w:eastAsia="Times New Roman"/>
          <w:szCs w:val="24"/>
        </w:rPr>
        <w:t>.</w:t>
      </w:r>
      <w:r>
        <w:rPr>
          <w:rFonts w:eastAsia="Times New Roman"/>
          <w:szCs w:val="24"/>
        </w:rPr>
        <w:t>κ</w:t>
      </w:r>
      <w:r>
        <w:rPr>
          <w:rFonts w:eastAsia="Times New Roman"/>
          <w:szCs w:val="24"/>
        </w:rPr>
        <w:t>.</w:t>
      </w:r>
      <w:proofErr w:type="spellEnd"/>
      <w:r>
        <w:rPr>
          <w:rFonts w:eastAsia="Times New Roman"/>
          <w:szCs w:val="24"/>
        </w:rPr>
        <w:t>, αξιοποιούνται ακόμα και από τους φασίστες για να καλλιεργήσουν το ρατσιστικό τους μίσος και την εγκληματική ιδεολογία και δράση τους.</w:t>
      </w:r>
    </w:p>
    <w:p w14:paraId="2205E051" w14:textId="77777777" w:rsidR="00F618CB" w:rsidRDefault="00733657">
      <w:pPr>
        <w:spacing w:after="0" w:line="600" w:lineRule="auto"/>
        <w:ind w:firstLine="720"/>
        <w:jc w:val="both"/>
        <w:rPr>
          <w:rFonts w:eastAsia="Times New Roman"/>
          <w:szCs w:val="24"/>
        </w:rPr>
      </w:pPr>
      <w:r>
        <w:rPr>
          <w:rFonts w:eastAsia="Times New Roman"/>
          <w:szCs w:val="24"/>
        </w:rPr>
        <w:t>Και η Αξιωματική Αντιπολίτευση, όμως, συγκαλύπτεται για προεκλογικού</w:t>
      </w:r>
      <w:r>
        <w:rPr>
          <w:rFonts w:eastAsia="Times New Roman"/>
          <w:szCs w:val="24"/>
        </w:rPr>
        <w:t>ς λόγους. Μερικές φορές υιοθετείτε ακροδεξιές θέσεις, κυρίως στα νησιά. Επικεντρώνεστε στην ανικανότητα της Κυβέρνησης. Σηκώνετε το θέμα της ασφάλειας των συνόρων και της διαφορετικής αντιμετώπισης των προσφύγων από τους λεγόμενους «παράτυπους μετανάστες»,</w:t>
      </w:r>
      <w:r>
        <w:rPr>
          <w:rFonts w:eastAsia="Times New Roman"/>
          <w:szCs w:val="24"/>
        </w:rPr>
        <w:t xml:space="preserve"> των επιπτώσεων στους κατοίκους των νησιών και των σκανδάλων γύρω από τα κονδύλια της Ευρωπαϊκής Ένωσης.</w:t>
      </w:r>
    </w:p>
    <w:p w14:paraId="2205E052" w14:textId="77777777" w:rsidR="00F618CB" w:rsidRDefault="00733657">
      <w:pPr>
        <w:spacing w:line="600" w:lineRule="auto"/>
        <w:ind w:firstLine="720"/>
        <w:jc w:val="both"/>
        <w:rPr>
          <w:rFonts w:eastAsia="Times New Roman"/>
          <w:szCs w:val="24"/>
        </w:rPr>
      </w:pPr>
      <w:r>
        <w:rPr>
          <w:rFonts w:eastAsia="Times New Roman"/>
          <w:szCs w:val="24"/>
        </w:rPr>
        <w:t>Για εμάς το μεγαλύτερο σκάνδαλο είναι ότι τα ευρωπαϊκά κονδύλια δίνονται για να στηριχθεί ο εγκλωβισμός στην Ελλάδα, να ταΐζονται ΜΚΟ, δήμοι και κυκλώμ</w:t>
      </w:r>
      <w:r>
        <w:rPr>
          <w:rFonts w:eastAsia="Times New Roman"/>
          <w:szCs w:val="24"/>
        </w:rPr>
        <w:t>ατα. Όλοι σας, όμως, συμφωνείτε με την εμπλοκή των ιδιωτών στο ξεκοκάλισμα των κονδυλίων, είτε είναι κλασσικοί επιχειρηματίες είτε φορούν τον μανδύα της ΜΚΟ.</w:t>
      </w:r>
    </w:p>
    <w:p w14:paraId="2205E053" w14:textId="77777777" w:rsidR="00F618CB" w:rsidRDefault="00733657">
      <w:pPr>
        <w:spacing w:line="600" w:lineRule="auto"/>
        <w:ind w:firstLine="720"/>
        <w:jc w:val="both"/>
        <w:rPr>
          <w:rFonts w:eastAsia="Times New Roman"/>
          <w:szCs w:val="24"/>
        </w:rPr>
      </w:pPr>
      <w:r>
        <w:rPr>
          <w:rFonts w:eastAsia="Times New Roman"/>
          <w:szCs w:val="24"/>
        </w:rPr>
        <w:lastRenderedPageBreak/>
        <w:t>Ωστόσο Κυβέρνηση και Αντιπολίτευση δεν δείχνετε ενδιαφέρον για το άθλιο φαγητό, τις συνθήκες στέγα</w:t>
      </w:r>
      <w:r>
        <w:rPr>
          <w:rFonts w:eastAsia="Times New Roman"/>
          <w:szCs w:val="24"/>
        </w:rPr>
        <w:t xml:space="preserve">σης και σειρά ζητημάτων που αφορούν την τραγική καθημερινότητα μέσα στα </w:t>
      </w:r>
      <w:r>
        <w:rPr>
          <w:rFonts w:eastAsia="Times New Roman"/>
          <w:szCs w:val="24"/>
          <w:lang w:val="en-US"/>
        </w:rPr>
        <w:t>hot</w:t>
      </w:r>
      <w:r w:rsidRPr="00D12A4B">
        <w:rPr>
          <w:rFonts w:eastAsia="Times New Roman"/>
          <w:szCs w:val="24"/>
        </w:rPr>
        <w:t xml:space="preserve"> </w:t>
      </w:r>
      <w:r>
        <w:rPr>
          <w:rFonts w:eastAsia="Times New Roman"/>
          <w:szCs w:val="24"/>
          <w:lang w:val="en-US"/>
        </w:rPr>
        <w:t>spots</w:t>
      </w:r>
      <w:r w:rsidRPr="00D12A4B">
        <w:rPr>
          <w:rFonts w:eastAsia="Times New Roman"/>
          <w:szCs w:val="24"/>
        </w:rPr>
        <w:t xml:space="preserve"> </w:t>
      </w:r>
      <w:r>
        <w:rPr>
          <w:rFonts w:eastAsia="Times New Roman"/>
          <w:szCs w:val="24"/>
        </w:rPr>
        <w:t>και τους καταυλισμούς.</w:t>
      </w:r>
    </w:p>
    <w:p w14:paraId="2205E054" w14:textId="77777777" w:rsidR="00F618CB" w:rsidRDefault="00733657">
      <w:pPr>
        <w:spacing w:line="600" w:lineRule="auto"/>
        <w:ind w:firstLine="720"/>
        <w:jc w:val="both"/>
        <w:rPr>
          <w:rFonts w:eastAsia="Times New Roman"/>
          <w:szCs w:val="24"/>
        </w:rPr>
      </w:pPr>
      <w:r>
        <w:rPr>
          <w:rFonts w:eastAsia="Times New Roman"/>
          <w:szCs w:val="24"/>
        </w:rPr>
        <w:t>Είναι χαρακτηριστικό ότι στις συμβάσεις που έχουν εγκριθεί για τη σίτιση προβλέπεται ποσό ακόμα και κάτω από πέντε ευρώ την ημέρα για τρία γεύματα, πρω</w:t>
      </w:r>
      <w:r>
        <w:rPr>
          <w:rFonts w:eastAsia="Times New Roman"/>
          <w:szCs w:val="24"/>
        </w:rPr>
        <w:t xml:space="preserve">ινό, μεσημεριανό, βραδινό, ενώ αδιαφορείτε για τις συνθήκες εργασίας των εργαζομένων, την </w:t>
      </w:r>
      <w:proofErr w:type="spellStart"/>
      <w:r>
        <w:rPr>
          <w:rFonts w:eastAsia="Times New Roman"/>
          <w:szCs w:val="24"/>
        </w:rPr>
        <w:t>απληρωσιά</w:t>
      </w:r>
      <w:proofErr w:type="spellEnd"/>
      <w:r>
        <w:rPr>
          <w:rFonts w:eastAsia="Times New Roman"/>
          <w:szCs w:val="24"/>
        </w:rPr>
        <w:t xml:space="preserve">, τις συνεχείς καθυστερήσεις, την πληρωμή δεδουλευμένων των συμβασιούχων της υπηρεσίας ασύλου, των εργαζομένων στις ΜΚΟ, πληρωμή που εξαρτάται κάθε φορά από </w:t>
      </w:r>
      <w:r>
        <w:rPr>
          <w:rFonts w:eastAsia="Times New Roman"/>
          <w:szCs w:val="24"/>
        </w:rPr>
        <w:t>τη ροή αυτών των ευρωπαϊκών κονδυλίων εγκλωβισμού.</w:t>
      </w:r>
    </w:p>
    <w:p w14:paraId="2205E055" w14:textId="77777777" w:rsidR="00F618CB" w:rsidRDefault="00733657">
      <w:pPr>
        <w:spacing w:line="600" w:lineRule="auto"/>
        <w:ind w:firstLine="720"/>
        <w:jc w:val="both"/>
        <w:rPr>
          <w:rFonts w:eastAsia="Times New Roman"/>
          <w:szCs w:val="24"/>
        </w:rPr>
      </w:pPr>
      <w:r>
        <w:rPr>
          <w:rFonts w:eastAsia="Times New Roman"/>
          <w:szCs w:val="24"/>
        </w:rPr>
        <w:t>Σε σχέση, βεβαίως, με τα κονδύλια υπάρχουν προβλήματα; Είναι υπαρκτά. Παραδείγματος χάρ</w:t>
      </w:r>
      <w:r>
        <w:rPr>
          <w:rFonts w:eastAsia="Times New Roman"/>
          <w:szCs w:val="24"/>
        </w:rPr>
        <w:t>ιν</w:t>
      </w:r>
      <w:r w:rsidRPr="003263D2">
        <w:rPr>
          <w:rFonts w:eastAsia="Times New Roman"/>
          <w:szCs w:val="24"/>
        </w:rPr>
        <w:t>,</w:t>
      </w:r>
      <w:r>
        <w:rPr>
          <w:rFonts w:eastAsia="Times New Roman"/>
          <w:szCs w:val="24"/>
        </w:rPr>
        <w:t xml:space="preserve"> υπάρχει επιχειρηματίας που έχει πάρει το 75% των κονδυλίων προσφέροντας φαγητό που τις περισσότερες φορές είναι γι</w:t>
      </w:r>
      <w:r>
        <w:rPr>
          <w:rFonts w:eastAsia="Times New Roman"/>
          <w:szCs w:val="24"/>
        </w:rPr>
        <w:t xml:space="preserve">α πέταμα. </w:t>
      </w:r>
    </w:p>
    <w:p w14:paraId="2205E056" w14:textId="77777777" w:rsidR="00F618CB" w:rsidRDefault="00733657">
      <w:pPr>
        <w:spacing w:line="600" w:lineRule="auto"/>
        <w:ind w:firstLine="720"/>
        <w:jc w:val="both"/>
        <w:rPr>
          <w:rFonts w:eastAsia="Times New Roman"/>
          <w:szCs w:val="24"/>
        </w:rPr>
      </w:pPr>
      <w:r>
        <w:rPr>
          <w:rFonts w:eastAsia="Times New Roman"/>
          <w:szCs w:val="24"/>
        </w:rPr>
        <w:t>Ωστόσο να ξεκαθαρίσω ότι το ΚΚΕ στη Βουλή ποτέ δεν ψήφισε τις συνεχείς τροπολογίες της τελευταίας στιγμής που έφερνε η Κυβέρνηση και το Υπουργείο Άμυνας κατά παράβαση των ισχυουσών διατάξεων στο όνομα του να μη μείνουν χωρίς συσσίτιο οι πρόσφυγε</w:t>
      </w:r>
      <w:r>
        <w:rPr>
          <w:rFonts w:eastAsia="Times New Roman"/>
          <w:szCs w:val="24"/>
        </w:rPr>
        <w:t>ς. Ψηφίζαμε «</w:t>
      </w:r>
      <w:r>
        <w:rPr>
          <w:rFonts w:eastAsia="Times New Roman"/>
          <w:szCs w:val="24"/>
        </w:rPr>
        <w:t>παρών</w:t>
      </w:r>
      <w:r>
        <w:rPr>
          <w:rFonts w:eastAsia="Times New Roman"/>
          <w:szCs w:val="24"/>
        </w:rPr>
        <w:t>» βάζοντας και ζητήματα διαφάνειας στη σύναψη των συμβάσεων και καλώς κάναμε.</w:t>
      </w:r>
    </w:p>
    <w:p w14:paraId="2205E057" w14:textId="77777777" w:rsidR="00F618CB" w:rsidRDefault="00733657">
      <w:pPr>
        <w:spacing w:line="600" w:lineRule="auto"/>
        <w:ind w:firstLine="720"/>
        <w:jc w:val="both"/>
        <w:rPr>
          <w:rFonts w:eastAsia="Times New Roman"/>
          <w:szCs w:val="24"/>
        </w:rPr>
      </w:pPr>
      <w:r>
        <w:rPr>
          <w:rFonts w:eastAsia="Times New Roman"/>
          <w:szCs w:val="24"/>
        </w:rPr>
        <w:lastRenderedPageBreak/>
        <w:t>Διαφωνούμε με τη συνέχιση της εμπλοκής του στρατού στο προσφυγικό. Συμφωνήσαμε μόνο στην αρχή για τη διαμόρφωση των χώρων των καταυλισμών και τη σίτιση, γιατί μ</w:t>
      </w:r>
      <w:r>
        <w:rPr>
          <w:rFonts w:eastAsia="Times New Roman"/>
          <w:szCs w:val="24"/>
        </w:rPr>
        <w:t xml:space="preserve">όνο ο στρατός έχει τα μέσα για γρήγορη δημιουργία χώρων στέγασης και σίτισης τόσων ανθρώπων. Από εκεί και πέρα, την ευθύνη διοίκησης των δομών πρέπει να έχει αποκλειστικά το Υπουργείο Μεταναστευτικής Πολιτικής χωρίς ανάμιξη ΜΚΟ. </w:t>
      </w:r>
    </w:p>
    <w:p w14:paraId="2205E058" w14:textId="77777777" w:rsidR="00F618CB" w:rsidRDefault="00733657">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 xml:space="preserve">τυπάει </w:t>
      </w:r>
      <w:r>
        <w:rPr>
          <w:rFonts w:eastAsia="Times New Roman"/>
          <w:szCs w:val="24"/>
        </w:rPr>
        <w:t>το κουδούνι λήξεως του χρόνου ομιλίας της κυρίας Βουλευτού)</w:t>
      </w:r>
    </w:p>
    <w:p w14:paraId="2205E059" w14:textId="77777777" w:rsidR="00F618CB" w:rsidRDefault="00733657">
      <w:pPr>
        <w:spacing w:line="600" w:lineRule="auto"/>
        <w:ind w:firstLine="720"/>
        <w:jc w:val="both"/>
        <w:rPr>
          <w:rFonts w:eastAsia="Times New Roman"/>
          <w:szCs w:val="24"/>
        </w:rPr>
      </w:pPr>
      <w:r>
        <w:rPr>
          <w:rFonts w:eastAsia="Times New Roman"/>
          <w:szCs w:val="24"/>
        </w:rPr>
        <w:t>Οι θέσεις μας, λοιπόν, με βάση τις εξελίξεις και αντιπαραθέσεις είναι</w:t>
      </w:r>
      <w:r w:rsidRPr="003263D2">
        <w:rPr>
          <w:rFonts w:eastAsia="Times New Roman"/>
          <w:szCs w:val="24"/>
        </w:rPr>
        <w:t xml:space="preserve">: </w:t>
      </w:r>
      <w:r>
        <w:rPr>
          <w:rFonts w:eastAsia="Times New Roman"/>
          <w:szCs w:val="24"/>
        </w:rPr>
        <w:t xml:space="preserve">Να κλείσουν όλα τα </w:t>
      </w:r>
      <w:r>
        <w:rPr>
          <w:rFonts w:eastAsia="Times New Roman"/>
          <w:szCs w:val="24"/>
          <w:lang w:val="en-US"/>
        </w:rPr>
        <w:t>hot</w:t>
      </w:r>
      <w:r>
        <w:rPr>
          <w:rFonts w:eastAsia="Times New Roman"/>
          <w:szCs w:val="24"/>
        </w:rPr>
        <w:t xml:space="preserve"> </w:t>
      </w:r>
      <w:r>
        <w:rPr>
          <w:rFonts w:eastAsia="Times New Roman"/>
          <w:szCs w:val="24"/>
          <w:lang w:val="en-US"/>
        </w:rPr>
        <w:t>spots</w:t>
      </w:r>
      <w:r w:rsidRPr="00CC1BE3">
        <w:rPr>
          <w:rFonts w:eastAsia="Times New Roman"/>
          <w:szCs w:val="24"/>
        </w:rPr>
        <w:t xml:space="preserve">, </w:t>
      </w:r>
      <w:r>
        <w:rPr>
          <w:rFonts w:eastAsia="Times New Roman"/>
          <w:szCs w:val="24"/>
        </w:rPr>
        <w:t>η μεταφορά και η κατάθεση αιτημάτων προσφύγων και μεταναστών στην ηπειρωτική Ελλάδα και μετακίν</w:t>
      </w:r>
      <w:r>
        <w:rPr>
          <w:rFonts w:eastAsia="Times New Roman"/>
          <w:szCs w:val="24"/>
        </w:rPr>
        <w:t xml:space="preserve">ηση στις χώρες επιλογής και προορισμού τους, να υπάρχουν αξιοπρεπείς συνθήκες όσων μένουν στα νησιά, οι ευάλωτες κατηγορίες να μην επιστρέφουν στα νησιά, αλλά να μεταφέρεται μαζί και ο φάκελός τους, να υπάρχει απορρόφηση των εργαζομένων στα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ως μό</w:t>
      </w:r>
      <w:r>
        <w:rPr>
          <w:rFonts w:eastAsia="Times New Roman"/>
          <w:szCs w:val="24"/>
        </w:rPr>
        <w:t>νιμο προσωπικό σε κρατικές δομές, απεγκλωβισμός όσων δικαιούνται οικογενειακή επανένωση σε άλλες χώρες της Ευρωπαϊκής Ένωσης, κυρίως στη Γερμανία που ξεκίνησε πάλι</w:t>
      </w:r>
      <w:r w:rsidRPr="003263D2">
        <w:rPr>
          <w:rFonts w:eastAsia="Times New Roman"/>
          <w:szCs w:val="24"/>
        </w:rPr>
        <w:t>,</w:t>
      </w:r>
      <w:r>
        <w:rPr>
          <w:rFonts w:eastAsia="Times New Roman"/>
          <w:szCs w:val="24"/>
        </w:rPr>
        <w:t xml:space="preserve"> αλλά χωρίς πλαφόν και ποσοστώσεις. Επίσης, να υπάρξει εγκατάσταση των υπολοίπων σε διαμερίσ</w:t>
      </w:r>
      <w:r>
        <w:rPr>
          <w:rFonts w:eastAsia="Times New Roman"/>
          <w:szCs w:val="24"/>
        </w:rPr>
        <w:t xml:space="preserve">ματα με προτεραιότητα σε οικογένειες, σε γυναίκες, σε </w:t>
      </w:r>
      <w:r>
        <w:rPr>
          <w:rFonts w:eastAsia="Times New Roman"/>
          <w:szCs w:val="24"/>
        </w:rPr>
        <w:lastRenderedPageBreak/>
        <w:t>Α</w:t>
      </w:r>
      <w:r>
        <w:rPr>
          <w:rFonts w:eastAsia="Times New Roman"/>
          <w:szCs w:val="24"/>
        </w:rPr>
        <w:t>Μ</w:t>
      </w:r>
      <w:r>
        <w:rPr>
          <w:rFonts w:eastAsia="Times New Roman"/>
          <w:szCs w:val="24"/>
        </w:rPr>
        <w:t>ΕΑ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και να μην υπάρχει κανένας ασυνόδευτος ανήλικος σε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ή καταυλισμό, αλλά να γίνεται η εγκατάσταση τους σε κρατικές δομές φιλοξενίας με αποκλειστική ευθύνη κρατικού φορέα και όχι των ΜΚ</w:t>
      </w:r>
      <w:r>
        <w:rPr>
          <w:rFonts w:eastAsia="Times New Roman"/>
          <w:szCs w:val="24"/>
        </w:rPr>
        <w:t xml:space="preserve">Ο. </w:t>
      </w:r>
      <w:r>
        <w:rPr>
          <w:rFonts w:eastAsia="Times New Roman"/>
          <w:szCs w:val="24"/>
        </w:rPr>
        <w:t xml:space="preserve">Να υπάρχουν ανθρώπινες και αξιοπρεπείς συνθήκες στους καταυλισμούς κι όλα τα απαραίτητα μέτρα μπροστά στον χειμώνα. </w:t>
      </w:r>
      <w:r>
        <w:rPr>
          <w:rFonts w:eastAsia="Times New Roman"/>
          <w:szCs w:val="24"/>
        </w:rPr>
        <w:t>Ακόμα, να γίνει πρόσληψη του αναγκαίου ιατρικού, νοσηλευτικού και άλλων ειδικοτήτων προσωπικού στις δομές φιλοξενίας, στα ΚΥΤ. Και βεβαίω</w:t>
      </w:r>
      <w:r>
        <w:rPr>
          <w:rFonts w:eastAsia="Times New Roman"/>
          <w:szCs w:val="24"/>
        </w:rPr>
        <w:t>ς, όλα τα παιδιά προσχολικής και σχολικής ηλικίας να εντάσσονται στο δημόσιο σύστημα εκπαίδευσης, σε ΔΥΕΠ ή στα πρωινά σχολεία, με το απαραίτητο εκπαιδευτικό, επιστημονικό προσωπικό, του εμβολιασμού τους, τη δημιουργία τάξεων υποδοχής, χωρίς καμία παρέμβασ</w:t>
      </w:r>
      <w:r>
        <w:rPr>
          <w:rFonts w:eastAsia="Times New Roman"/>
          <w:szCs w:val="24"/>
        </w:rPr>
        <w:t xml:space="preserve">η ΜΚΟ στην εκπαιδευτική διαδικασία.    </w:t>
      </w:r>
    </w:p>
    <w:p w14:paraId="2205E05A" w14:textId="77777777" w:rsidR="00F618CB" w:rsidRDefault="00733657">
      <w:pPr>
        <w:spacing w:line="600" w:lineRule="auto"/>
        <w:ind w:firstLine="720"/>
        <w:jc w:val="both"/>
        <w:rPr>
          <w:rFonts w:eastAsia="Times New Roman"/>
          <w:szCs w:val="24"/>
        </w:rPr>
      </w:pPr>
      <w:r>
        <w:rPr>
          <w:rFonts w:eastAsia="Times New Roman"/>
          <w:szCs w:val="24"/>
        </w:rPr>
        <w:t>Ευχαριστώ.</w:t>
      </w:r>
    </w:p>
    <w:p w14:paraId="2205E05B" w14:textId="77777777" w:rsidR="00F618CB" w:rsidRDefault="00733657">
      <w:pPr>
        <w:spacing w:line="600" w:lineRule="auto"/>
        <w:ind w:firstLine="720"/>
        <w:jc w:val="both"/>
        <w:rPr>
          <w:rFonts w:eastAsia="Times New Roman"/>
          <w:szCs w:val="24"/>
        </w:rPr>
      </w:pPr>
      <w:r w:rsidRPr="00706B49">
        <w:rPr>
          <w:rFonts w:eastAsia="Times New Roman"/>
          <w:b/>
          <w:szCs w:val="24"/>
        </w:rPr>
        <w:t xml:space="preserve">ΠΡΟΕΔΡΕΥΟΥΣΑ (Αναστασία Χριστοδουλοπούλου): </w:t>
      </w:r>
      <w:r>
        <w:rPr>
          <w:rFonts w:eastAsia="Times New Roman"/>
          <w:szCs w:val="24"/>
        </w:rPr>
        <w:t xml:space="preserve">Ευχαριστούμε κι εμείς. </w:t>
      </w:r>
    </w:p>
    <w:p w14:paraId="2205E05C" w14:textId="77777777" w:rsidR="00F618CB" w:rsidRDefault="00733657">
      <w:pPr>
        <w:spacing w:line="600" w:lineRule="auto"/>
        <w:ind w:firstLine="720"/>
        <w:jc w:val="both"/>
        <w:rPr>
          <w:rFonts w:eastAsia="Times New Roman"/>
          <w:szCs w:val="24"/>
        </w:rPr>
      </w:pPr>
      <w:r>
        <w:rPr>
          <w:rFonts w:eastAsia="Times New Roman"/>
          <w:szCs w:val="24"/>
        </w:rPr>
        <w:t xml:space="preserve">Τον λόγο τώρα έχει ο κ. </w:t>
      </w:r>
      <w:proofErr w:type="spellStart"/>
      <w:r>
        <w:rPr>
          <w:rFonts w:eastAsia="Times New Roman"/>
          <w:szCs w:val="24"/>
        </w:rPr>
        <w:t>Παπαχριστόπουλος</w:t>
      </w:r>
      <w:proofErr w:type="spellEnd"/>
      <w:r>
        <w:rPr>
          <w:rFonts w:eastAsia="Times New Roman"/>
          <w:szCs w:val="24"/>
        </w:rPr>
        <w:t xml:space="preserve">, Κοινοβουλευτικός Εκπρόσωπος των Ανεξαρτήτων Ελλήνων. </w:t>
      </w:r>
    </w:p>
    <w:p w14:paraId="2205E05D" w14:textId="77777777" w:rsidR="00F618CB" w:rsidRDefault="00733657">
      <w:pPr>
        <w:spacing w:line="600" w:lineRule="auto"/>
        <w:ind w:firstLine="720"/>
        <w:jc w:val="both"/>
        <w:rPr>
          <w:rFonts w:eastAsia="Times New Roman"/>
          <w:szCs w:val="24"/>
        </w:rPr>
      </w:pPr>
      <w:r w:rsidRPr="00706B49">
        <w:rPr>
          <w:rFonts w:eastAsia="Times New Roman"/>
          <w:b/>
          <w:szCs w:val="24"/>
        </w:rPr>
        <w:t xml:space="preserve">ΑΘΑΝΑΣΙΟΣ ΠΑΠΑΧΡΙΣΤΟΠΟΥΛΟΣ: </w:t>
      </w:r>
      <w:r>
        <w:rPr>
          <w:rFonts w:eastAsia="Times New Roman"/>
          <w:szCs w:val="24"/>
        </w:rPr>
        <w:t>Ευχαριστώ, κυ</w:t>
      </w:r>
      <w:r>
        <w:rPr>
          <w:rFonts w:eastAsia="Times New Roman"/>
          <w:szCs w:val="24"/>
        </w:rPr>
        <w:t xml:space="preserve">ρία Πρόεδρε. </w:t>
      </w:r>
    </w:p>
    <w:p w14:paraId="2205E05E" w14:textId="77777777" w:rsidR="00F618CB" w:rsidRDefault="00733657">
      <w:pPr>
        <w:spacing w:line="600" w:lineRule="auto"/>
        <w:ind w:firstLine="720"/>
        <w:jc w:val="both"/>
        <w:rPr>
          <w:rFonts w:eastAsia="Times New Roman"/>
          <w:szCs w:val="24"/>
        </w:rPr>
      </w:pPr>
      <w:r>
        <w:rPr>
          <w:rFonts w:eastAsia="Times New Roman"/>
          <w:szCs w:val="24"/>
        </w:rPr>
        <w:t xml:space="preserve">Να ξεκαθαρίσουμε κατ’ αρχάς ένα ζήτημα. Όταν το μικρό παιδάκι, ο </w:t>
      </w:r>
      <w:proofErr w:type="spellStart"/>
      <w:r>
        <w:rPr>
          <w:rFonts w:eastAsia="Times New Roman"/>
          <w:szCs w:val="24"/>
        </w:rPr>
        <w:t>Αϊλάν</w:t>
      </w:r>
      <w:proofErr w:type="spellEnd"/>
      <w:r>
        <w:rPr>
          <w:rFonts w:eastAsia="Times New Roman"/>
          <w:szCs w:val="24"/>
        </w:rPr>
        <w:t xml:space="preserve">, βρέθηκε σκεβρωμένο, πνιγμένο στην παραλία, δεν φαντάζομαι να υπάρχει λογικός </w:t>
      </w:r>
      <w:r>
        <w:rPr>
          <w:rFonts w:eastAsia="Times New Roman"/>
          <w:szCs w:val="24"/>
        </w:rPr>
        <w:lastRenderedPageBreak/>
        <w:t xml:space="preserve">άνθρωπος στον πλανήτη –και δεν χρειάζεται να είναι ηθικός, στοιχειωδώς λογικός να είναι- που </w:t>
      </w:r>
      <w:r>
        <w:rPr>
          <w:rFonts w:eastAsia="Times New Roman"/>
          <w:szCs w:val="24"/>
        </w:rPr>
        <w:t>να ρώταγε αν αυτό το παιδί είναι από το Αφγανιστάν, αν είναι από τη Συρία, αν είναι από το Ιράν ή από οπουδήποτε. Αυτό είναι απάντηση σε αυτούς που επιμένουν σε αυτή την Αίθουσα σε κάποιους διαχωρισμούς.</w:t>
      </w:r>
    </w:p>
    <w:p w14:paraId="2205E05F" w14:textId="77777777" w:rsidR="00F618CB" w:rsidRDefault="00733657">
      <w:pPr>
        <w:spacing w:line="600" w:lineRule="auto"/>
        <w:ind w:firstLine="720"/>
        <w:jc w:val="both"/>
        <w:rPr>
          <w:rFonts w:eastAsia="Times New Roman"/>
          <w:szCs w:val="24"/>
        </w:rPr>
      </w:pPr>
      <w:r>
        <w:rPr>
          <w:rFonts w:eastAsia="Times New Roman"/>
          <w:szCs w:val="24"/>
        </w:rPr>
        <w:t>Πάμε τώρα στα σημερινά. Διαβάζω εδώ από την επίκαιρη</w:t>
      </w:r>
      <w:r>
        <w:rPr>
          <w:rFonts w:eastAsia="Times New Roman"/>
          <w:szCs w:val="24"/>
        </w:rPr>
        <w:t xml:space="preserve"> επερώτηση της Αξιωματικής Αντιπολίτευσης ακριβώς, δεν παραποιώ τίποτα: «Πρόκειται για καταστάσεις που αναμφίβολα είναι </w:t>
      </w:r>
      <w:proofErr w:type="spellStart"/>
      <w:r>
        <w:rPr>
          <w:rFonts w:eastAsia="Times New Roman"/>
          <w:szCs w:val="24"/>
        </w:rPr>
        <w:t>αναντίστοιχες</w:t>
      </w:r>
      <w:proofErr w:type="spellEnd"/>
      <w:r>
        <w:rPr>
          <w:rFonts w:eastAsia="Times New Roman"/>
          <w:szCs w:val="24"/>
        </w:rPr>
        <w:t xml:space="preserve"> με την πρωτόγνωρη ανθρωπιστική βοήθεια που έχει διαθέσει η χώρα, μια τεράστια οικονομική ενίσχυση, ύψους περίπου 1.667.000</w:t>
      </w:r>
      <w:r>
        <w:rPr>
          <w:rFonts w:eastAsia="Times New Roman"/>
          <w:szCs w:val="24"/>
        </w:rPr>
        <w:t xml:space="preserve">.000 ευρώ, για την οποία επανειλημμένα έχει καταστεί δέκτης διεθνών επικρίσεων ως προς τον τρόπο με τον οποίο τη διαχειρίζεται». Αυτά γράφει η περίφημη επερώτηση των Βουλευτών της Αξιωματικής Αντιπολίτευσης.   </w:t>
      </w:r>
    </w:p>
    <w:p w14:paraId="2205E060" w14:textId="77777777" w:rsidR="00F618CB" w:rsidRDefault="00733657">
      <w:pPr>
        <w:spacing w:line="600" w:lineRule="auto"/>
        <w:ind w:firstLine="720"/>
        <w:jc w:val="both"/>
        <w:rPr>
          <w:rFonts w:eastAsia="Times New Roman"/>
          <w:szCs w:val="24"/>
        </w:rPr>
      </w:pPr>
      <w:r>
        <w:rPr>
          <w:rFonts w:eastAsia="Times New Roman"/>
          <w:szCs w:val="24"/>
        </w:rPr>
        <w:t>Εμένα μου γεννιέται μια απορία: Πόσες φορές π</w:t>
      </w:r>
      <w:r>
        <w:rPr>
          <w:rFonts w:eastAsia="Times New Roman"/>
          <w:szCs w:val="24"/>
        </w:rPr>
        <w:t xml:space="preserve">ρέπει να </w:t>
      </w:r>
      <w:proofErr w:type="spellStart"/>
      <w:r>
        <w:rPr>
          <w:rFonts w:eastAsia="Times New Roman"/>
          <w:szCs w:val="24"/>
        </w:rPr>
        <w:t>στραπατσαριστεί</w:t>
      </w:r>
      <w:proofErr w:type="spellEnd"/>
      <w:r>
        <w:rPr>
          <w:rFonts w:eastAsia="Times New Roman"/>
          <w:szCs w:val="24"/>
        </w:rPr>
        <w:t xml:space="preserve"> αυτή η παράταξη για να μαζευτεί; Κάπως τα ίδια μας έλεγε ότι η πρώτη αξιολόγηση δεν θα βγει. Βγήκε. Ονειρευόταν κόφτη. Δεν ήρθε. Ονειρευόταν να μην βγει η δεύτερη αξιολόγηση. Δεν ήρθε. Ονειρευόταν κόφτη τη δεύτερη φορά. Δεν ήρθε. Ο</w:t>
      </w:r>
      <w:r>
        <w:rPr>
          <w:rFonts w:eastAsia="Times New Roman"/>
          <w:szCs w:val="24"/>
        </w:rPr>
        <w:t xml:space="preserve">νειρεύτηκε τέταρτο μνημόνιο. Δεν ήρθε. Ονειρεύτηκε πιστοληπτική γραμμή. Δεν ήρθε. </w:t>
      </w:r>
    </w:p>
    <w:p w14:paraId="2205E061" w14:textId="77777777" w:rsidR="00F618CB" w:rsidRDefault="00733657">
      <w:pPr>
        <w:spacing w:line="600" w:lineRule="auto"/>
        <w:ind w:firstLine="720"/>
        <w:jc w:val="both"/>
        <w:rPr>
          <w:rFonts w:eastAsia="Times New Roman"/>
          <w:szCs w:val="24"/>
        </w:rPr>
      </w:pPr>
      <w:r>
        <w:rPr>
          <w:rFonts w:eastAsia="Times New Roman"/>
          <w:szCs w:val="24"/>
        </w:rPr>
        <w:lastRenderedPageBreak/>
        <w:t xml:space="preserve">Θέλω δε να θυμίσω και κάτι άλλο. Ζήταγε εξεταστική επιτροπή, θυμάμαι, για τον </w:t>
      </w:r>
      <w:r>
        <w:rPr>
          <w:rFonts w:eastAsia="Times New Roman"/>
          <w:szCs w:val="24"/>
        </w:rPr>
        <w:t>Υ</w:t>
      </w:r>
      <w:r>
        <w:rPr>
          <w:rFonts w:eastAsia="Times New Roman"/>
          <w:szCs w:val="24"/>
        </w:rPr>
        <w:t xml:space="preserve">πουργό Εθνικής Άμυνας, γιατί συνομίλησε με τον κ. </w:t>
      </w:r>
      <w:proofErr w:type="spellStart"/>
      <w:r>
        <w:rPr>
          <w:rFonts w:eastAsia="Times New Roman"/>
          <w:szCs w:val="24"/>
        </w:rPr>
        <w:t>Γιαννουσάκη</w:t>
      </w:r>
      <w:proofErr w:type="spellEnd"/>
      <w:r>
        <w:rPr>
          <w:rFonts w:eastAsia="Times New Roman"/>
          <w:szCs w:val="24"/>
        </w:rPr>
        <w:t xml:space="preserve">. Ο </w:t>
      </w:r>
      <w:proofErr w:type="spellStart"/>
      <w:r>
        <w:rPr>
          <w:rFonts w:eastAsia="Times New Roman"/>
          <w:szCs w:val="24"/>
        </w:rPr>
        <w:t>Γιαννουσάκης</w:t>
      </w:r>
      <w:proofErr w:type="spellEnd"/>
      <w:r>
        <w:rPr>
          <w:rFonts w:eastAsia="Times New Roman"/>
          <w:szCs w:val="24"/>
        </w:rPr>
        <w:t xml:space="preserve"> ήταν ισοβίτης, υ</w:t>
      </w:r>
      <w:r>
        <w:rPr>
          <w:rFonts w:eastAsia="Times New Roman"/>
          <w:szCs w:val="24"/>
        </w:rPr>
        <w:t xml:space="preserve">πόδικος. Από αυτό εδώ το Βήμα, με στοιχεία, αναφερθήκαμε σε αυτή την περίπτωση. Όταν ο ισοβίτης </w:t>
      </w:r>
      <w:proofErr w:type="spellStart"/>
      <w:r>
        <w:rPr>
          <w:rFonts w:eastAsia="Times New Roman"/>
          <w:szCs w:val="24"/>
        </w:rPr>
        <w:t>Γιαννουσάκης</w:t>
      </w:r>
      <w:proofErr w:type="spellEnd"/>
      <w:r>
        <w:rPr>
          <w:rFonts w:eastAsia="Times New Roman"/>
          <w:szCs w:val="24"/>
        </w:rPr>
        <w:t xml:space="preserve">, έντρομος από τον όγδοο δολοφονημένο, τον πρώην συγκρατούμενό του, έναν Ινδό, απελπισμένος ήθελε να μιλήσει, τότε του είπε το αυτονόητο ο Υπουργός </w:t>
      </w:r>
      <w:r>
        <w:rPr>
          <w:rFonts w:eastAsia="Times New Roman"/>
          <w:szCs w:val="24"/>
        </w:rPr>
        <w:t xml:space="preserve">Εθνικής Άμυνας. Αυτό που μπορούμε να σου εξασφαλίσουμε είναι να μιλήσεις με τον Υπουργό Δικαιοσύνης, να σε κάνουμε προστατευόμενο μάρτυρα και να πεις αυτά που ξέρεις. Το αυτονόητο.  </w:t>
      </w:r>
    </w:p>
    <w:p w14:paraId="2205E062" w14:textId="77777777" w:rsidR="00F618CB" w:rsidRDefault="00733657">
      <w:pPr>
        <w:spacing w:line="600" w:lineRule="auto"/>
        <w:ind w:firstLine="720"/>
        <w:jc w:val="both"/>
        <w:rPr>
          <w:rFonts w:eastAsia="Times New Roman"/>
          <w:szCs w:val="24"/>
        </w:rPr>
      </w:pPr>
      <w:r>
        <w:rPr>
          <w:rFonts w:eastAsia="Times New Roman"/>
          <w:szCs w:val="24"/>
        </w:rPr>
        <w:t>Πάμε, όμως, και σε κάτι άλλο για 1.000.000, που διακινήθηκε εν πλω τότε τ</w:t>
      </w:r>
      <w:r>
        <w:rPr>
          <w:rFonts w:eastAsia="Times New Roman"/>
          <w:szCs w:val="24"/>
        </w:rPr>
        <w:t xml:space="preserve">ο εμπόρευμα, από λογαριασμό μεγαλοεφοπλιστή στον λογαριασμό του κ. </w:t>
      </w:r>
      <w:proofErr w:type="spellStart"/>
      <w:r>
        <w:rPr>
          <w:rFonts w:eastAsia="Times New Roman"/>
          <w:szCs w:val="24"/>
        </w:rPr>
        <w:t>Γιαννουσάκη</w:t>
      </w:r>
      <w:proofErr w:type="spellEnd"/>
      <w:r>
        <w:rPr>
          <w:rFonts w:eastAsia="Times New Roman"/>
          <w:szCs w:val="24"/>
        </w:rPr>
        <w:t xml:space="preserve">. </w:t>
      </w:r>
    </w:p>
    <w:p w14:paraId="2205E063" w14:textId="77777777" w:rsidR="00F618CB" w:rsidRDefault="00733657">
      <w:pPr>
        <w:spacing w:line="600" w:lineRule="auto"/>
        <w:ind w:firstLine="720"/>
        <w:jc w:val="both"/>
        <w:rPr>
          <w:rFonts w:eastAsia="Times New Roman"/>
          <w:szCs w:val="24"/>
        </w:rPr>
      </w:pPr>
      <w:r>
        <w:rPr>
          <w:rFonts w:eastAsia="Times New Roman"/>
          <w:szCs w:val="24"/>
        </w:rPr>
        <w:t xml:space="preserve">Γιατί άραγε η Αξιωματική Αντιπολίτευση, η οποία στην κυριολεξία </w:t>
      </w:r>
      <w:proofErr w:type="spellStart"/>
      <w:r>
        <w:rPr>
          <w:rFonts w:eastAsia="Times New Roman"/>
          <w:szCs w:val="24"/>
        </w:rPr>
        <w:t>αυτογελοιοποιείται</w:t>
      </w:r>
      <w:proofErr w:type="spellEnd"/>
      <w:r>
        <w:rPr>
          <w:rFonts w:eastAsia="Times New Roman"/>
          <w:szCs w:val="24"/>
        </w:rPr>
        <w:t xml:space="preserve">, δεν ξαναμίλησε ποτέ; Γιατί δεν ξαναζήτησε την εξεταστική επιτροπή; Την ξέχασε, ξέρετε. Δεν </w:t>
      </w:r>
      <w:proofErr w:type="spellStart"/>
      <w:r>
        <w:rPr>
          <w:rFonts w:eastAsia="Times New Roman"/>
          <w:szCs w:val="24"/>
        </w:rPr>
        <w:t>ξαναναφέρθηκε</w:t>
      </w:r>
      <w:proofErr w:type="spellEnd"/>
      <w:r>
        <w:rPr>
          <w:rFonts w:eastAsia="Times New Roman"/>
          <w:szCs w:val="24"/>
        </w:rPr>
        <w:t xml:space="preserve"> ποτέ. </w:t>
      </w:r>
    </w:p>
    <w:p w14:paraId="2205E064" w14:textId="77777777" w:rsidR="00F618CB" w:rsidRDefault="00733657">
      <w:pPr>
        <w:spacing w:line="600" w:lineRule="auto"/>
        <w:ind w:firstLine="720"/>
        <w:jc w:val="both"/>
        <w:rPr>
          <w:rFonts w:eastAsia="Times New Roman" w:cs="Times New Roman"/>
          <w:szCs w:val="24"/>
        </w:rPr>
      </w:pPr>
      <w:r>
        <w:rPr>
          <w:rFonts w:eastAsia="Times New Roman"/>
          <w:szCs w:val="24"/>
        </w:rPr>
        <w:t>Κι ακόμα, ένα απελπισμένο κόμμα μάς είπε τις προάλλες ότι τα</w:t>
      </w:r>
      <w:r>
        <w:rPr>
          <w:rFonts w:eastAsia="Times New Roman"/>
          <w:szCs w:val="24"/>
        </w:rPr>
        <w:t xml:space="preserve"> αρχαία πωλούνται στο </w:t>
      </w:r>
      <w:proofErr w:type="spellStart"/>
      <w:r>
        <w:rPr>
          <w:rFonts w:eastAsia="Times New Roman"/>
          <w:szCs w:val="24"/>
        </w:rPr>
        <w:t>υ</w:t>
      </w:r>
      <w:r>
        <w:rPr>
          <w:rFonts w:eastAsia="Times New Roman"/>
          <w:szCs w:val="24"/>
        </w:rPr>
        <w:t>περταμείο</w:t>
      </w:r>
      <w:proofErr w:type="spellEnd"/>
      <w:r>
        <w:rPr>
          <w:rFonts w:eastAsia="Times New Roman"/>
          <w:szCs w:val="24"/>
        </w:rPr>
        <w:t xml:space="preserve">. Διαψεύστηκε! </w:t>
      </w:r>
      <w:r>
        <w:rPr>
          <w:rFonts w:eastAsia="Times New Roman" w:cs="Times New Roman"/>
          <w:szCs w:val="24"/>
        </w:rPr>
        <w:t xml:space="preserve">Λυσσομανάει από το πρωί έως το βράδυ ότι θα κοπούν οι συντάξεις. Θέλει να τρομοκρατήσει ενάμισι εκατομμύριο ανθρώπους. Πήγε ο Προϋπολογισμός στην Ευρωπαϊκή Ένωση και δεν διορθώθηκε. Αντίθετα, </w:t>
      </w:r>
      <w:r>
        <w:rPr>
          <w:rFonts w:eastAsia="Times New Roman" w:cs="Times New Roman"/>
          <w:szCs w:val="24"/>
        </w:rPr>
        <w:lastRenderedPageBreak/>
        <w:t>διορθώθηκε για έξ</w:t>
      </w:r>
      <w:r>
        <w:rPr>
          <w:rFonts w:eastAsia="Times New Roman" w:cs="Times New Roman"/>
          <w:szCs w:val="24"/>
        </w:rPr>
        <w:t xml:space="preserve">ι ή επτά χώρες. Και έρχεται σήμερα και κάνει αυτήν την επίκαιρη επερώτηση. Και ρωτώ: Τόσο δύσκολο είναι να κοιτάξετε με προσοχή τι γράφει το ΑΠΕ-ΜΠΕ για τα ευρωπαϊκά κονδύλια, για τη διαχείριση του προσφυγικού στην Ελλάδα και πώς χορηγούνται; Τόσο δύσκολο </w:t>
      </w:r>
      <w:r>
        <w:rPr>
          <w:rFonts w:eastAsia="Times New Roman" w:cs="Times New Roman"/>
          <w:szCs w:val="24"/>
        </w:rPr>
        <w:t xml:space="preserve">είναι να το διαβάσετε; Να το διαβάσετε και να δείτε το απλό, απλούστατο, ότι ψευδώς αναφέρεστε στο ποσό αυτό στην επερώτησή σας. Το ξαναλέω, ψευδώς αναφέρεστε στο ποσό αυτό. Δεν μου αρέσει αυτή η λέξη, αλλά πρέπει να την πω. </w:t>
      </w:r>
    </w:p>
    <w:p w14:paraId="2205E065"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Γιατί; Να σας πω αμέσως με τον</w:t>
      </w:r>
      <w:r>
        <w:rPr>
          <w:rFonts w:eastAsia="Times New Roman" w:cs="Times New Roman"/>
          <w:szCs w:val="24"/>
        </w:rPr>
        <w:t xml:space="preserve"> πιο απλό τρόπο. Από το 1,667 δισεκατομμύρια που εσείς αναφέρετε στην επερώτησή σας -είναι ανακρίβεια, υπερβολή και ψεύδος- στην πραγματικότητα στο ελληνικό κράτος και σε όλες τις συναρμόδιες υπηρεσίες αντιστοιχούν σε όλη τη διάρκεια της τετραετίας μόνο 39</w:t>
      </w:r>
      <w:r>
        <w:rPr>
          <w:rFonts w:eastAsia="Times New Roman" w:cs="Times New Roman"/>
          <w:szCs w:val="24"/>
        </w:rPr>
        <w:t>7 εκατομμύρια. Πόσο δύσκολο ήταν να το διαπιστώσετε και να μας κάνετε κριτική -καμ</w:t>
      </w:r>
      <w:r>
        <w:rPr>
          <w:rFonts w:eastAsia="Times New Roman" w:cs="Times New Roman"/>
          <w:szCs w:val="24"/>
        </w:rPr>
        <w:t>μ</w:t>
      </w:r>
      <w:r>
        <w:rPr>
          <w:rFonts w:eastAsia="Times New Roman" w:cs="Times New Roman"/>
          <w:szCs w:val="24"/>
        </w:rPr>
        <w:t>ία αντίρρηση- γι’ αυτά τα 397 εκατομμύρια; Γιατί έχετε μέσα σας την υπερβολή. Γιατί είστε απελπισμένοι. Γιατί, μόνο με υπερβολές και ανακρίβειες θα επιβιώσετε.</w:t>
      </w:r>
    </w:p>
    <w:p w14:paraId="2205E066"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Το καταθέτω α</w:t>
      </w:r>
      <w:r>
        <w:rPr>
          <w:rFonts w:eastAsia="Times New Roman" w:cs="Times New Roman"/>
          <w:szCs w:val="24"/>
        </w:rPr>
        <w:t>υτό το χαρτί. Είναι επίσημη έκθεση της Ευρωπαϊκής Ένωσης.</w:t>
      </w:r>
    </w:p>
    <w:p w14:paraId="2205E067" w14:textId="77777777" w:rsidR="00F618CB" w:rsidRDefault="00733657">
      <w:pPr>
        <w:spacing w:line="600" w:lineRule="auto"/>
        <w:ind w:firstLine="720"/>
        <w:jc w:val="both"/>
        <w:rPr>
          <w:rFonts w:eastAsia="Times New Roman"/>
          <w:bCs/>
          <w:szCs w:val="24"/>
        </w:rPr>
      </w:pPr>
      <w:r w:rsidRPr="00663D20">
        <w:rPr>
          <w:rFonts w:eastAsia="Times New Roman" w:cs="Times New Roman"/>
          <w:szCs w:val="24"/>
        </w:rPr>
        <w:t>(</w:t>
      </w:r>
      <w:r w:rsidRPr="00663D20">
        <w:rPr>
          <w:rFonts w:eastAsia="Times New Roman"/>
          <w:bCs/>
          <w:szCs w:val="24"/>
        </w:rPr>
        <w:t xml:space="preserve">Στο σημείο αυτό ο Βουλευτής κ. </w:t>
      </w:r>
      <w:r>
        <w:rPr>
          <w:rFonts w:eastAsia="Times New Roman"/>
          <w:bCs/>
          <w:szCs w:val="24"/>
        </w:rPr>
        <w:t xml:space="preserve">Αθανάσιος </w:t>
      </w:r>
      <w:proofErr w:type="spellStart"/>
      <w:r>
        <w:rPr>
          <w:rFonts w:eastAsia="Times New Roman"/>
          <w:bCs/>
          <w:szCs w:val="24"/>
        </w:rPr>
        <w:t>Παπαχριστόπουλος</w:t>
      </w:r>
      <w:proofErr w:type="spellEnd"/>
      <w:r w:rsidRPr="00960039">
        <w:rPr>
          <w:rFonts w:eastAsia="Times New Roman"/>
          <w:bCs/>
          <w:szCs w:val="24"/>
        </w:rPr>
        <w:t xml:space="preserve">  </w:t>
      </w:r>
      <w:r>
        <w:rPr>
          <w:rFonts w:eastAsia="Times New Roman"/>
          <w:bCs/>
          <w:szCs w:val="24"/>
        </w:rPr>
        <w:t>καταθέτει</w:t>
      </w:r>
      <w:r w:rsidRPr="00663D20">
        <w:rPr>
          <w:rFonts w:eastAsia="Times New Roman"/>
          <w:bCs/>
          <w:szCs w:val="24"/>
        </w:rPr>
        <w:t xml:space="preserve"> για τα Πρακτικά το προαναφερθέν έγγραφο</w:t>
      </w:r>
      <w:r>
        <w:rPr>
          <w:rFonts w:eastAsia="Times New Roman"/>
          <w:bCs/>
          <w:szCs w:val="24"/>
        </w:rPr>
        <w:t>,</w:t>
      </w:r>
      <w:r w:rsidRPr="00663D20">
        <w:rPr>
          <w:rFonts w:eastAsia="Times New Roman"/>
          <w:bCs/>
          <w:szCs w:val="24"/>
        </w:rPr>
        <w:t xml:space="preserve"> το οποίο βρίσκεται στο </w:t>
      </w:r>
      <w:r>
        <w:rPr>
          <w:rFonts w:eastAsia="Times New Roman"/>
          <w:bCs/>
          <w:szCs w:val="24"/>
        </w:rPr>
        <w:t>α</w:t>
      </w:r>
      <w:r w:rsidRPr="00663D20">
        <w:rPr>
          <w:rFonts w:eastAsia="Times New Roman"/>
          <w:bCs/>
          <w:szCs w:val="24"/>
        </w:rPr>
        <w:t xml:space="preserve">ρχείο του Τμήματος Γραμματείας της Διεύθυνσης Στενογραφίας και </w:t>
      </w:r>
      <w:r w:rsidRPr="00663D20">
        <w:rPr>
          <w:rFonts w:eastAsia="Times New Roman"/>
          <w:bCs/>
          <w:szCs w:val="24"/>
        </w:rPr>
        <w:t>Πρακτικών της Βουλής)</w:t>
      </w:r>
    </w:p>
    <w:p w14:paraId="2205E068" w14:textId="77777777" w:rsidR="00F618CB" w:rsidRDefault="00733657">
      <w:pPr>
        <w:spacing w:line="600" w:lineRule="auto"/>
        <w:ind w:firstLine="720"/>
        <w:jc w:val="both"/>
        <w:rPr>
          <w:rFonts w:eastAsia="Times New Roman"/>
          <w:bCs/>
          <w:szCs w:val="24"/>
        </w:rPr>
      </w:pPr>
      <w:r>
        <w:rPr>
          <w:rFonts w:eastAsia="Times New Roman"/>
          <w:bCs/>
          <w:szCs w:val="24"/>
        </w:rPr>
        <w:lastRenderedPageBreak/>
        <w:t xml:space="preserve">Και ακόμα, τι σας εμπόδιζε να διαβάσετε τα στοιχεία που η ίδια η Κομισιόν δίνει; Και λέει με τον πιο απλό τρόπο τα εξής: Η ίδια η </w:t>
      </w:r>
      <w:r>
        <w:rPr>
          <w:rFonts w:eastAsia="Times New Roman"/>
          <w:bCs/>
          <w:szCs w:val="24"/>
        </w:rPr>
        <w:t>ε</w:t>
      </w:r>
      <w:r>
        <w:rPr>
          <w:rFonts w:eastAsia="Times New Roman"/>
          <w:bCs/>
          <w:szCs w:val="24"/>
        </w:rPr>
        <w:t>πιτροπή, η αρμόδια δηλαδή, πηγή χρηματοδότησης, λέει ότι δεν έχει κανένα στοιχείο κακοδιαχείρισης κονδυ</w:t>
      </w:r>
      <w:r>
        <w:rPr>
          <w:rFonts w:eastAsia="Times New Roman"/>
          <w:bCs/>
          <w:szCs w:val="24"/>
        </w:rPr>
        <w:t xml:space="preserve">λίων. Το αμφισβητείτε; Και ακόμα, στα χρήματα που μας δίνει η Ευρωπαϊκή Ένωση, γίνεται έλεγχος από την αρμόδια </w:t>
      </w:r>
      <w:r>
        <w:rPr>
          <w:rFonts w:eastAsia="Times New Roman"/>
          <w:bCs/>
          <w:szCs w:val="24"/>
        </w:rPr>
        <w:t>γ</w:t>
      </w:r>
      <w:r>
        <w:rPr>
          <w:rFonts w:eastAsia="Times New Roman"/>
          <w:bCs/>
          <w:szCs w:val="24"/>
        </w:rPr>
        <w:t xml:space="preserve">ενική </w:t>
      </w:r>
      <w:r>
        <w:rPr>
          <w:rFonts w:eastAsia="Times New Roman"/>
          <w:bCs/>
          <w:szCs w:val="24"/>
        </w:rPr>
        <w:t>δ</w:t>
      </w:r>
      <w:r>
        <w:rPr>
          <w:rFonts w:eastAsia="Times New Roman"/>
          <w:bCs/>
          <w:szCs w:val="24"/>
        </w:rPr>
        <w:t>ιεύθυνση, από τη Διαχειριστική Αρχή της Ελλάδας, από το Ελεγκτικό Συνέδριο της χώρας, καθώς και από τον εσωτερικό έλεγχο του κάθε Υπουργε</w:t>
      </w:r>
      <w:r>
        <w:rPr>
          <w:rFonts w:eastAsia="Times New Roman"/>
          <w:bCs/>
          <w:szCs w:val="24"/>
        </w:rPr>
        <w:t xml:space="preserve">ίου. Είναι πέντε έλεγχοι! </w:t>
      </w:r>
    </w:p>
    <w:p w14:paraId="2205E069" w14:textId="77777777" w:rsidR="00F618CB" w:rsidRDefault="00733657">
      <w:pPr>
        <w:spacing w:line="600" w:lineRule="auto"/>
        <w:ind w:firstLine="720"/>
        <w:jc w:val="both"/>
        <w:rPr>
          <w:rFonts w:eastAsia="Times New Roman"/>
          <w:bCs/>
          <w:szCs w:val="24"/>
        </w:rPr>
      </w:pPr>
      <w:r>
        <w:rPr>
          <w:rFonts w:eastAsia="Times New Roman"/>
          <w:bCs/>
          <w:szCs w:val="24"/>
        </w:rPr>
        <w:t>Τι σας εμποδίζει να τα δείτε; Τι σας εμποδίζει να δείτε αυτά τα απλά πράγματα για να μην εκτίθεστε; Δεν μπορώ να αναφερθώ. Ήταν καταπέλτης ο αντίστοιχος Υπουργός. Αυτά σας είπε με άλλον τρόπο.</w:t>
      </w:r>
    </w:p>
    <w:p w14:paraId="2205E06A" w14:textId="77777777" w:rsidR="00F618CB" w:rsidRDefault="00733657">
      <w:pPr>
        <w:spacing w:line="600" w:lineRule="auto"/>
        <w:ind w:firstLine="720"/>
        <w:jc w:val="both"/>
        <w:rPr>
          <w:rFonts w:eastAsia="Times New Roman"/>
          <w:bCs/>
          <w:szCs w:val="24"/>
        </w:rPr>
      </w:pPr>
      <w:r>
        <w:rPr>
          <w:rFonts w:eastAsia="Times New Roman"/>
          <w:bCs/>
          <w:szCs w:val="24"/>
        </w:rPr>
        <w:t>Και να πω κάτι ακόμα για να συνεννοη</w:t>
      </w:r>
      <w:r>
        <w:rPr>
          <w:rFonts w:eastAsia="Times New Roman"/>
          <w:bCs/>
          <w:szCs w:val="24"/>
        </w:rPr>
        <w:t>θούμε. Πρόσφατα ήρθε η υπόθεση του Γιάννου Παπαντωνίου στη Βουλή. Τι σχέση έχει; Έχει. Θυμηθήκαμε πάλι το 2005 που τους τραπεζικούς λογαριασμούς τούς βγάζατε αριθμούς τηλεφώνων. Θυμηθήκαμε ότι ο Αρχηγός της Αξιωματικής Αντιπολίτευσης τον Ιούνιο του 2017 κα</w:t>
      </w:r>
      <w:r>
        <w:rPr>
          <w:rFonts w:eastAsia="Times New Roman"/>
          <w:bCs/>
          <w:szCs w:val="24"/>
        </w:rPr>
        <w:t xml:space="preserve">ι η Πρόεδρος του ΠΑΣΟΚ, ΚΙΝΑΛ, δεν ήρθαν καν στη Βουλή. </w:t>
      </w:r>
    </w:p>
    <w:p w14:paraId="2205E06B" w14:textId="77777777" w:rsidR="00F618CB" w:rsidRDefault="00733657">
      <w:pPr>
        <w:spacing w:line="600" w:lineRule="auto"/>
        <w:ind w:firstLine="720"/>
        <w:jc w:val="both"/>
        <w:rPr>
          <w:rFonts w:eastAsia="Times New Roman"/>
          <w:bCs/>
          <w:szCs w:val="24"/>
        </w:rPr>
      </w:pPr>
      <w:r>
        <w:rPr>
          <w:rFonts w:eastAsia="Times New Roman"/>
          <w:bCs/>
          <w:szCs w:val="24"/>
        </w:rPr>
        <w:t xml:space="preserve">Δεν θέλω να ξύνω πληγές, θέλω να θυμίσω. Πέντε Βουλευτές της Νέας Δημοκρατίας, </w:t>
      </w:r>
      <w:r>
        <w:rPr>
          <w:rFonts w:eastAsia="Times New Roman"/>
          <w:bCs/>
          <w:szCs w:val="24"/>
        </w:rPr>
        <w:t>Κ</w:t>
      </w:r>
      <w:r>
        <w:rPr>
          <w:rFonts w:eastAsia="Times New Roman"/>
          <w:bCs/>
          <w:szCs w:val="24"/>
        </w:rPr>
        <w:t xml:space="preserve">οινοβουλευτικοί </w:t>
      </w:r>
      <w:r>
        <w:rPr>
          <w:rFonts w:eastAsia="Times New Roman"/>
          <w:bCs/>
          <w:szCs w:val="24"/>
        </w:rPr>
        <w:t>Ε</w:t>
      </w:r>
      <w:r>
        <w:rPr>
          <w:rFonts w:eastAsia="Times New Roman"/>
          <w:bCs/>
          <w:szCs w:val="24"/>
        </w:rPr>
        <w:t xml:space="preserve">κπρόσωποι και άλλοι τόσοι του ΠΑΣΟΚ μίλαγαν τότε </w:t>
      </w:r>
      <w:r>
        <w:rPr>
          <w:rFonts w:eastAsia="Times New Roman"/>
          <w:bCs/>
          <w:szCs w:val="24"/>
        </w:rPr>
        <w:lastRenderedPageBreak/>
        <w:t xml:space="preserve">για ίντριγκες, για ποινικοποίηση της πολιτικής ζωής, </w:t>
      </w:r>
      <w:r>
        <w:rPr>
          <w:rFonts w:eastAsia="Times New Roman"/>
          <w:bCs/>
          <w:szCs w:val="24"/>
        </w:rPr>
        <w:t xml:space="preserve">για φιάσκο. Να μην τα θυμάμαι, γιατί δεν θέλω να ξύνω πληγές. </w:t>
      </w:r>
    </w:p>
    <w:p w14:paraId="2205E06C" w14:textId="77777777" w:rsidR="00F618CB" w:rsidRDefault="00733657">
      <w:pPr>
        <w:spacing w:line="600" w:lineRule="auto"/>
        <w:ind w:firstLine="720"/>
        <w:jc w:val="both"/>
        <w:rPr>
          <w:rFonts w:eastAsia="Times New Roman"/>
          <w:bCs/>
          <w:szCs w:val="24"/>
        </w:rPr>
      </w:pPr>
      <w:r w:rsidRPr="004E4F19">
        <w:rPr>
          <w:rFonts w:eastAsia="Times New Roman"/>
          <w:bCs/>
          <w:szCs w:val="24"/>
        </w:rPr>
        <w:t xml:space="preserve">(Στο σημείο αυτό </w:t>
      </w:r>
      <w:r>
        <w:rPr>
          <w:rFonts w:eastAsia="Times New Roman"/>
          <w:bCs/>
          <w:szCs w:val="24"/>
        </w:rPr>
        <w:t>κ</w:t>
      </w:r>
      <w:r w:rsidRPr="004E4F19">
        <w:rPr>
          <w:rFonts w:eastAsia="Times New Roman"/>
          <w:bCs/>
          <w:szCs w:val="24"/>
        </w:rPr>
        <w:t>τυπάει το κουδούνι λήξεως του χρόνου ομιλίας του κυρίου Βουλευτή)</w:t>
      </w:r>
    </w:p>
    <w:p w14:paraId="2205E06D" w14:textId="77777777" w:rsidR="00F618CB" w:rsidRDefault="00733657">
      <w:pPr>
        <w:spacing w:line="600" w:lineRule="auto"/>
        <w:ind w:firstLine="720"/>
        <w:jc w:val="both"/>
        <w:rPr>
          <w:rFonts w:eastAsia="Times New Roman"/>
          <w:bCs/>
          <w:szCs w:val="24"/>
        </w:rPr>
      </w:pPr>
      <w:r>
        <w:rPr>
          <w:rFonts w:eastAsia="Times New Roman"/>
          <w:bCs/>
          <w:szCs w:val="24"/>
        </w:rPr>
        <w:t xml:space="preserve">Ξέρουμε όλοι ότι έχει αλυσιδωτές αντιδράσεις αυτή η ιστορία. Κάνατε αγώνα τότε να μην πάρει τη θέση η </w:t>
      </w:r>
      <w:proofErr w:type="spellStart"/>
      <w:r>
        <w:rPr>
          <w:rFonts w:eastAsia="Times New Roman"/>
          <w:bCs/>
          <w:szCs w:val="24"/>
        </w:rPr>
        <w:t>Τουλουπ</w:t>
      </w:r>
      <w:r>
        <w:rPr>
          <w:rFonts w:eastAsia="Times New Roman"/>
          <w:bCs/>
          <w:szCs w:val="24"/>
        </w:rPr>
        <w:t>άκη</w:t>
      </w:r>
      <w:proofErr w:type="spellEnd"/>
      <w:r>
        <w:rPr>
          <w:rFonts w:eastAsia="Times New Roman"/>
          <w:bCs/>
          <w:szCs w:val="24"/>
        </w:rPr>
        <w:t xml:space="preserve">, η </w:t>
      </w:r>
      <w:r>
        <w:rPr>
          <w:rFonts w:eastAsia="Times New Roman"/>
          <w:bCs/>
          <w:szCs w:val="24"/>
        </w:rPr>
        <w:t>Ε</w:t>
      </w:r>
      <w:r>
        <w:rPr>
          <w:rFonts w:eastAsia="Times New Roman"/>
          <w:bCs/>
          <w:szCs w:val="24"/>
        </w:rPr>
        <w:t xml:space="preserve">ισαγγελέας </w:t>
      </w:r>
      <w:r>
        <w:rPr>
          <w:rFonts w:eastAsia="Times New Roman"/>
          <w:bCs/>
          <w:szCs w:val="24"/>
        </w:rPr>
        <w:t>Δ</w:t>
      </w:r>
      <w:r>
        <w:rPr>
          <w:rFonts w:eastAsia="Times New Roman"/>
          <w:bCs/>
          <w:szCs w:val="24"/>
        </w:rPr>
        <w:t xml:space="preserve">ιαφθοράς. Και αν η </w:t>
      </w:r>
      <w:r>
        <w:rPr>
          <w:rFonts w:eastAsia="Times New Roman"/>
          <w:bCs/>
          <w:szCs w:val="24"/>
        </w:rPr>
        <w:t>Α</w:t>
      </w:r>
      <w:r>
        <w:rPr>
          <w:rFonts w:eastAsia="Times New Roman"/>
          <w:bCs/>
          <w:szCs w:val="24"/>
        </w:rPr>
        <w:t xml:space="preserve">νακρίτρια κατά της </w:t>
      </w:r>
      <w:r>
        <w:rPr>
          <w:rFonts w:eastAsia="Times New Roman"/>
          <w:bCs/>
          <w:szCs w:val="24"/>
        </w:rPr>
        <w:t>Δ</w:t>
      </w:r>
      <w:r>
        <w:rPr>
          <w:rFonts w:eastAsia="Times New Roman"/>
          <w:bCs/>
          <w:szCs w:val="24"/>
        </w:rPr>
        <w:t xml:space="preserve">ιαφθοράς κ. </w:t>
      </w:r>
      <w:proofErr w:type="spellStart"/>
      <w:r>
        <w:rPr>
          <w:rFonts w:eastAsia="Times New Roman"/>
          <w:bCs/>
          <w:szCs w:val="24"/>
        </w:rPr>
        <w:t>Ζαμανίκα</w:t>
      </w:r>
      <w:proofErr w:type="spellEnd"/>
      <w:r>
        <w:rPr>
          <w:rFonts w:eastAsia="Times New Roman"/>
          <w:bCs/>
          <w:szCs w:val="24"/>
        </w:rPr>
        <w:t xml:space="preserve"> δεν επέμενε, δεν θα έπαιρνε τα </w:t>
      </w:r>
      <w:r>
        <w:rPr>
          <w:rFonts w:eastAsia="Times New Roman"/>
          <w:bCs/>
          <w:szCs w:val="24"/>
        </w:rPr>
        <w:t>διακόσιες πενήντα χιλιάδες</w:t>
      </w:r>
      <w:r>
        <w:rPr>
          <w:rFonts w:eastAsia="Times New Roman"/>
          <w:bCs/>
          <w:szCs w:val="24"/>
        </w:rPr>
        <w:t xml:space="preserve"> έγγραφα. Ένας τολμηρός δημοσιογράφος αποκάλυψε τότε τη λίστα </w:t>
      </w:r>
      <w:proofErr w:type="spellStart"/>
      <w:r>
        <w:rPr>
          <w:rFonts w:eastAsia="Times New Roman"/>
          <w:bCs/>
          <w:szCs w:val="24"/>
        </w:rPr>
        <w:t>Λαγκάρντ</w:t>
      </w:r>
      <w:proofErr w:type="spellEnd"/>
      <w:r>
        <w:rPr>
          <w:rFonts w:eastAsia="Times New Roman"/>
          <w:bCs/>
          <w:szCs w:val="24"/>
        </w:rPr>
        <w:t xml:space="preserve"> και έτσι διασταυρώθηκε ο λογαριασμός της κ. Κου</w:t>
      </w:r>
      <w:r>
        <w:rPr>
          <w:rFonts w:eastAsia="Times New Roman"/>
          <w:bCs/>
          <w:szCs w:val="24"/>
        </w:rPr>
        <w:t>ράκου και τα υπόλοιπα, που θα μπορούσα να τα πω, αλλά δεν έχω χρόνο.</w:t>
      </w:r>
    </w:p>
    <w:p w14:paraId="2205E06E" w14:textId="77777777" w:rsidR="00F618CB" w:rsidRDefault="00733657">
      <w:pPr>
        <w:spacing w:line="600" w:lineRule="auto"/>
        <w:ind w:firstLine="720"/>
        <w:jc w:val="both"/>
        <w:rPr>
          <w:rFonts w:eastAsia="Times New Roman"/>
          <w:bCs/>
          <w:szCs w:val="24"/>
        </w:rPr>
      </w:pPr>
      <w:r>
        <w:rPr>
          <w:rFonts w:eastAsia="Times New Roman"/>
          <w:bCs/>
          <w:szCs w:val="24"/>
        </w:rPr>
        <w:t xml:space="preserve">Τι θέλω να πω; Ξέρετε -και αυτός είναι ο λόγος που κάθε εβδομάδα ζητάτε εκλογές- ότι έχετε πρόβλημα. Ξέρετε ακόμα ότι ο κ. </w:t>
      </w:r>
      <w:proofErr w:type="spellStart"/>
      <w:r>
        <w:rPr>
          <w:rFonts w:eastAsia="Times New Roman"/>
          <w:bCs/>
          <w:szCs w:val="24"/>
        </w:rPr>
        <w:t>Φρουζής</w:t>
      </w:r>
      <w:proofErr w:type="spellEnd"/>
      <w:r>
        <w:rPr>
          <w:rFonts w:eastAsia="Times New Roman"/>
          <w:bCs/>
          <w:szCs w:val="24"/>
        </w:rPr>
        <w:t xml:space="preserve"> της </w:t>
      </w:r>
      <w:r>
        <w:rPr>
          <w:rFonts w:eastAsia="Times New Roman"/>
          <w:bCs/>
          <w:szCs w:val="24"/>
        </w:rPr>
        <w:t>«</w:t>
      </w:r>
      <w:r>
        <w:rPr>
          <w:rFonts w:eastAsia="Times New Roman"/>
          <w:bCs/>
          <w:szCs w:val="24"/>
          <w:lang w:val="en-US"/>
        </w:rPr>
        <w:t>NOVARTIS</w:t>
      </w:r>
      <w:r>
        <w:rPr>
          <w:rFonts w:eastAsia="Times New Roman"/>
          <w:bCs/>
          <w:szCs w:val="24"/>
        </w:rPr>
        <w:t>»</w:t>
      </w:r>
      <w:r>
        <w:rPr>
          <w:rFonts w:eastAsia="Times New Roman"/>
          <w:bCs/>
          <w:szCs w:val="24"/>
        </w:rPr>
        <w:t xml:space="preserve"> πιθανόν να προφυλακιστεί σύντομα. Στα επί</w:t>
      </w:r>
      <w:r>
        <w:rPr>
          <w:rFonts w:eastAsia="Times New Roman"/>
          <w:bCs/>
          <w:szCs w:val="24"/>
        </w:rPr>
        <w:t>σημα έγγραφα της δικογραφίας ήταν «</w:t>
      </w:r>
      <w:r>
        <w:rPr>
          <w:rFonts w:eastAsia="Times New Roman"/>
          <w:bCs/>
          <w:szCs w:val="24"/>
          <w:lang w:val="en-US"/>
        </w:rPr>
        <w:t>proposal</w:t>
      </w:r>
      <w:r w:rsidRPr="000C00B7">
        <w:rPr>
          <w:rFonts w:eastAsia="Times New Roman"/>
          <w:bCs/>
          <w:szCs w:val="24"/>
        </w:rPr>
        <w:t xml:space="preserve"> </w:t>
      </w:r>
      <w:r>
        <w:rPr>
          <w:rFonts w:eastAsia="Times New Roman"/>
          <w:bCs/>
          <w:szCs w:val="24"/>
          <w:lang w:val="en-US"/>
        </w:rPr>
        <w:t>for</w:t>
      </w:r>
      <w:r w:rsidRPr="000C00B7">
        <w:rPr>
          <w:rFonts w:eastAsia="Times New Roman"/>
          <w:bCs/>
          <w:szCs w:val="24"/>
        </w:rPr>
        <w:t xml:space="preserve"> </w:t>
      </w:r>
      <w:r>
        <w:rPr>
          <w:rFonts w:eastAsia="Times New Roman"/>
          <w:bCs/>
          <w:szCs w:val="24"/>
          <w:lang w:val="en-US"/>
        </w:rPr>
        <w:t>Adonis</w:t>
      </w:r>
      <w:r>
        <w:rPr>
          <w:rFonts w:eastAsia="Times New Roman"/>
          <w:bCs/>
          <w:szCs w:val="24"/>
        </w:rPr>
        <w:t>». Η απελπισία δεν είναι καλός σύμβουλος.</w:t>
      </w:r>
    </w:p>
    <w:p w14:paraId="2205E06F" w14:textId="77777777" w:rsidR="00F618CB" w:rsidRDefault="00733657">
      <w:pPr>
        <w:spacing w:line="600" w:lineRule="auto"/>
        <w:ind w:firstLine="720"/>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Κύριε </w:t>
      </w:r>
      <w:proofErr w:type="spellStart"/>
      <w:r>
        <w:rPr>
          <w:rFonts w:eastAsia="Times New Roman"/>
          <w:bCs/>
          <w:szCs w:val="24"/>
        </w:rPr>
        <w:t>Παπαχριστόπουλε</w:t>
      </w:r>
      <w:proofErr w:type="spellEnd"/>
      <w:r>
        <w:rPr>
          <w:rFonts w:eastAsia="Times New Roman"/>
          <w:bCs/>
          <w:szCs w:val="24"/>
        </w:rPr>
        <w:t>, παρακαλώ ολοκληρώστε.</w:t>
      </w:r>
    </w:p>
    <w:p w14:paraId="2205E070" w14:textId="77777777" w:rsidR="00F618CB" w:rsidRDefault="00733657">
      <w:pPr>
        <w:spacing w:line="600" w:lineRule="auto"/>
        <w:ind w:firstLine="720"/>
        <w:jc w:val="both"/>
        <w:rPr>
          <w:rFonts w:eastAsia="Times New Roman"/>
          <w:bCs/>
          <w:szCs w:val="24"/>
        </w:rPr>
      </w:pPr>
      <w:r w:rsidRPr="000C00B7">
        <w:rPr>
          <w:rFonts w:eastAsia="Times New Roman"/>
          <w:b/>
          <w:bCs/>
          <w:szCs w:val="24"/>
        </w:rPr>
        <w:t xml:space="preserve">ΑΘΑΝΑΣΙΟΣ ΠΑΠΑΧΡΙΣΤΟΠΟΥΛΟΣ: </w:t>
      </w:r>
      <w:r>
        <w:rPr>
          <w:rFonts w:eastAsia="Times New Roman"/>
          <w:bCs/>
          <w:szCs w:val="24"/>
        </w:rPr>
        <w:t xml:space="preserve"> Ζητάω συγγνώμη και τελειώνω, κυρία Πρόεδρε. </w:t>
      </w:r>
    </w:p>
    <w:p w14:paraId="2205E071" w14:textId="77777777" w:rsidR="00F618CB" w:rsidRDefault="00733657">
      <w:pPr>
        <w:spacing w:line="600" w:lineRule="auto"/>
        <w:ind w:firstLine="720"/>
        <w:jc w:val="both"/>
        <w:rPr>
          <w:rFonts w:eastAsia="Times New Roman"/>
          <w:bCs/>
          <w:szCs w:val="24"/>
        </w:rPr>
      </w:pPr>
      <w:r>
        <w:rPr>
          <w:rFonts w:eastAsia="Times New Roman"/>
          <w:bCs/>
          <w:szCs w:val="24"/>
        </w:rPr>
        <w:lastRenderedPageBreak/>
        <w:t xml:space="preserve">Ένα τεράστιο θέμα για την ανθρωπότητα, όπως το μεταναστευτικό, -δεν είναι μόνο για εμάς, την Ιταλία ή την Ισπανία- το κατεβάζετε σε επίπεδο φθηνής αντιπολίτευσης. Έλεος! </w:t>
      </w:r>
    </w:p>
    <w:p w14:paraId="2205E072" w14:textId="77777777" w:rsidR="00F618CB" w:rsidRDefault="00733657">
      <w:pPr>
        <w:spacing w:line="600" w:lineRule="auto"/>
        <w:ind w:firstLine="720"/>
        <w:jc w:val="both"/>
        <w:rPr>
          <w:rFonts w:eastAsia="Times New Roman"/>
          <w:bCs/>
          <w:szCs w:val="24"/>
        </w:rPr>
      </w:pPr>
      <w:r>
        <w:rPr>
          <w:rFonts w:eastAsia="Times New Roman"/>
          <w:bCs/>
          <w:szCs w:val="24"/>
        </w:rPr>
        <w:t>Ευχαριστώ.</w:t>
      </w:r>
    </w:p>
    <w:p w14:paraId="2205E073" w14:textId="77777777" w:rsidR="00F618CB" w:rsidRDefault="00733657">
      <w:pPr>
        <w:spacing w:line="600" w:lineRule="auto"/>
        <w:ind w:firstLine="720"/>
        <w:jc w:val="both"/>
        <w:rPr>
          <w:rFonts w:eastAsia="Times New Roman" w:cs="Times New Roman"/>
          <w:szCs w:val="24"/>
        </w:rPr>
      </w:pPr>
      <w:r w:rsidRPr="00875FE6">
        <w:rPr>
          <w:rFonts w:eastAsia="Times New Roman" w:cs="Times New Roman"/>
          <w:b/>
          <w:szCs w:val="24"/>
        </w:rPr>
        <w:t>ΠΡΟΕΔΡΕΥΟΥΣΑ (Αναστασία Χρισ</w:t>
      </w:r>
      <w:r w:rsidRPr="00875FE6">
        <w:rPr>
          <w:rFonts w:eastAsia="Times New Roman" w:cs="Times New Roman"/>
          <w:b/>
          <w:szCs w:val="24"/>
        </w:rPr>
        <w:t>τοδουλοπούλου):</w:t>
      </w:r>
      <w:r>
        <w:rPr>
          <w:rFonts w:eastAsia="Times New Roman" w:cs="Times New Roman"/>
          <w:szCs w:val="24"/>
        </w:rPr>
        <w:t xml:space="preserve"> Τον λόγο έχει ο κ. </w:t>
      </w:r>
      <w:proofErr w:type="spellStart"/>
      <w:r>
        <w:rPr>
          <w:rFonts w:eastAsia="Times New Roman" w:cs="Times New Roman"/>
          <w:szCs w:val="24"/>
        </w:rPr>
        <w:t>Μαυρωτάς</w:t>
      </w:r>
      <w:proofErr w:type="spellEnd"/>
      <w:r>
        <w:rPr>
          <w:rFonts w:eastAsia="Times New Roman" w:cs="Times New Roman"/>
          <w:szCs w:val="24"/>
        </w:rPr>
        <w:t>.</w:t>
      </w:r>
    </w:p>
    <w:p w14:paraId="2205E074" w14:textId="77777777" w:rsidR="00F618CB" w:rsidRDefault="00733657">
      <w:pPr>
        <w:spacing w:line="600" w:lineRule="auto"/>
        <w:ind w:firstLine="720"/>
        <w:jc w:val="both"/>
        <w:rPr>
          <w:rFonts w:eastAsia="Times New Roman" w:cs="Times New Roman"/>
          <w:szCs w:val="24"/>
        </w:rPr>
      </w:pPr>
      <w:r w:rsidRPr="00875FE6">
        <w:rPr>
          <w:rFonts w:eastAsia="Times New Roman" w:cs="Times New Roman"/>
          <w:b/>
          <w:szCs w:val="24"/>
        </w:rPr>
        <w:t>ΓΕΩΡΓΙΟΣ ΜΑΥΡΩΤΑΣ:</w:t>
      </w:r>
      <w:r>
        <w:rPr>
          <w:rFonts w:eastAsia="Times New Roman" w:cs="Times New Roman"/>
          <w:szCs w:val="24"/>
        </w:rPr>
        <w:t xml:space="preserve"> Ευχαριστώ πολύ, κυρία Πρόεδρε.</w:t>
      </w:r>
    </w:p>
    <w:p w14:paraId="2205E075"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Ασφαλώς μέσα σε έξι λεπτά δεν προλαβαίνω να θίξω όλα τα θέματα σχετικά με τα κονδύλια για την προσφυγική κρίση. Θα εστιάσω μόνο σε κάποια ευρήματα από τις απαντή</w:t>
      </w:r>
      <w:r>
        <w:rPr>
          <w:rFonts w:eastAsia="Times New Roman" w:cs="Times New Roman"/>
          <w:szCs w:val="24"/>
        </w:rPr>
        <w:t>σεις των Υπουργείων στη σχεδόν πανομοιότυπη ερώτηση που είχε κάνει το Ποτάμι στις 24 Σεπτεμβρίου 2018.</w:t>
      </w:r>
    </w:p>
    <w:p w14:paraId="2205E076"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Από την απάντηση του Υπουργείου Ανάπτυξης συνάγεται ότι αυτήν τη στιγμή στη χώρα μας έχουμε περίπου εξήντα χιλιάδες πρόσφυγες και μετανάστες εκ των οποίω</w:t>
      </w:r>
      <w:r>
        <w:rPr>
          <w:rFonts w:eastAsia="Times New Roman" w:cs="Times New Roman"/>
          <w:szCs w:val="24"/>
        </w:rPr>
        <w:t xml:space="preserve">ν περίπου τριάντα τέσσερις χιλιάδες είναι στις ανοικτές δομές φιλοξενίας, περίπου οι μισοί, δεκαεπτά χιλιάδες, είναι στα νησιά και είκοσι πέντε χιλιάδες εξακόσιοι είναι φιλοξενούμενοι με το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w:t>
      </w:r>
      <w:r>
        <w:rPr>
          <w:rFonts w:eastAsia="Times New Roman" w:cs="Times New Roman"/>
          <w:szCs w:val="24"/>
          <w:lang w:val="en-US"/>
        </w:rPr>
        <w:t>ESTIA</w:t>
      </w:r>
      <w:r>
        <w:rPr>
          <w:rFonts w:eastAsia="Times New Roman" w:cs="Times New Roman"/>
          <w:szCs w:val="24"/>
        </w:rPr>
        <w:t>»</w:t>
      </w:r>
      <w:r>
        <w:rPr>
          <w:rFonts w:eastAsia="Times New Roman" w:cs="Times New Roman"/>
          <w:szCs w:val="24"/>
        </w:rPr>
        <w:t>.</w:t>
      </w:r>
    </w:p>
    <w:p w14:paraId="2205E077"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Το Υπουργείο Ανάπτυξης λέει</w:t>
      </w:r>
      <w:r w:rsidRPr="00875FE6">
        <w:rPr>
          <w:rFonts w:eastAsia="Times New Roman" w:cs="Times New Roman"/>
          <w:szCs w:val="24"/>
        </w:rPr>
        <w:t>,</w:t>
      </w:r>
      <w:r>
        <w:rPr>
          <w:rFonts w:eastAsia="Times New Roman" w:cs="Times New Roman"/>
          <w:szCs w:val="24"/>
        </w:rPr>
        <w:t xml:space="preserve"> επίσης</w:t>
      </w:r>
      <w:r w:rsidRPr="00875FE6">
        <w:rPr>
          <w:rFonts w:eastAsia="Times New Roman" w:cs="Times New Roman"/>
          <w:szCs w:val="24"/>
        </w:rPr>
        <w:t>,</w:t>
      </w:r>
      <w:r>
        <w:rPr>
          <w:rFonts w:eastAsia="Times New Roman" w:cs="Times New Roman"/>
          <w:szCs w:val="24"/>
        </w:rPr>
        <w:t xml:space="preserve"> ότι έχουν </w:t>
      </w:r>
      <w:r>
        <w:rPr>
          <w:rFonts w:eastAsia="Times New Roman" w:cs="Times New Roman"/>
          <w:szCs w:val="24"/>
        </w:rPr>
        <w:t xml:space="preserve">διατεθεί πόροι 1,13 δισεκατομμύρια ευρώ και όχι 1,6 όπως είχε πει ο Επίτροπος κ. Αβραμόπουλος. Από αυτά </w:t>
      </w:r>
      <w:r>
        <w:rPr>
          <w:rFonts w:eastAsia="Times New Roman" w:cs="Times New Roman"/>
          <w:szCs w:val="24"/>
        </w:rPr>
        <w:lastRenderedPageBreak/>
        <w:t>τα 566 εκατομμύρια είναι ως το 2020 από το σχετικό πρόγραμμα της Ευρωπαϊκής Ένωσης και τα υπόλοιπα 570 εκατομμύρια είναι από έκτακτους πόρους. Από αυτά,</w:t>
      </w:r>
      <w:r>
        <w:rPr>
          <w:rFonts w:eastAsia="Times New Roman" w:cs="Times New Roman"/>
          <w:szCs w:val="24"/>
        </w:rPr>
        <w:t xml:space="preserve"> λοιπόν</w:t>
      </w:r>
      <w:r w:rsidRPr="00875FE6">
        <w:rPr>
          <w:rFonts w:eastAsia="Times New Roman" w:cs="Times New Roman"/>
          <w:szCs w:val="24"/>
        </w:rPr>
        <w:t>,</w:t>
      </w:r>
      <w:r>
        <w:rPr>
          <w:rFonts w:eastAsia="Times New Roman" w:cs="Times New Roman"/>
          <w:szCs w:val="24"/>
        </w:rPr>
        <w:t xml:space="preserve"> τα 570 εκατομμύρια των έκτακτων πόρων τα 388 εκατομμύρια πάνε απευθείας από την Ευρωπαϊκή Ένωση σε μη κυβερνητικές οργανώσεις και</w:t>
      </w:r>
      <w:r w:rsidRPr="00875FE6">
        <w:rPr>
          <w:rFonts w:eastAsia="Times New Roman" w:cs="Times New Roman"/>
          <w:szCs w:val="24"/>
        </w:rPr>
        <w:t>,</w:t>
      </w:r>
      <w:r>
        <w:rPr>
          <w:rFonts w:eastAsia="Times New Roman" w:cs="Times New Roman"/>
          <w:szCs w:val="24"/>
        </w:rPr>
        <w:t xml:space="preserve"> όπως λέει το Υπουργείο, δεν είναι στην αρμοδιότητά του να κάνει σχετικούς ελέγχους. Τα υπόλοιπα 182 εκατομμύρια πάνε</w:t>
      </w:r>
      <w:r>
        <w:rPr>
          <w:rFonts w:eastAsia="Times New Roman" w:cs="Times New Roman"/>
          <w:szCs w:val="24"/>
        </w:rPr>
        <w:t xml:space="preserve"> σε κρατικούς φορείς. Άρα αν αφαιρέσουμε τα 388 εκατομμύρια των ΜΚΟ από τα 1,13 δισεκατομμύρια, για τα υπόλοιπα 742 εκατομμύρια ευρώ οφείλει να υπάρχει μία κρατική λογοδοσία. </w:t>
      </w:r>
    </w:p>
    <w:p w14:paraId="2205E078"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Πάμε στο άλλο Υπουργείο που απάντησε. Το Υπουργείο Προστασίας του Πολίτη αντί να</w:t>
      </w:r>
      <w:r>
        <w:rPr>
          <w:rFonts w:eastAsia="Times New Roman" w:cs="Times New Roman"/>
          <w:szCs w:val="24"/>
        </w:rPr>
        <w:t xml:space="preserve"> προσπαθήσει με την απάντησή του να ρίξει περισσότερο φως στα θέματα διαχείρισης, κατανομής και ελέγχου των διαθέσιμων κοινοτικών κονδυλίων, ουσιαστικά «ευλόγησε λίγο τα γένια του» σχετικά με την πορεία υλοποίησης των σχετικών ευρωπαϊκών προγραμμάτων που χ</w:t>
      </w:r>
      <w:r>
        <w:rPr>
          <w:rFonts w:eastAsia="Times New Roman" w:cs="Times New Roman"/>
          <w:szCs w:val="24"/>
        </w:rPr>
        <w:t xml:space="preserve">ρηματοδοτούνται από το Ταμείο Ασύλου, Μετανάστευσης και Ένταξης και το Ταμείο Εσωτερικής Ασφάλειας για την προγραμματική περίοδο 2014-2020. </w:t>
      </w:r>
    </w:p>
    <w:p w14:paraId="2205E079"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Συγκεκριμένα, το Υπουργείο Προστασίας του Πολίτη έμεινε απλώς στην παράθεση ποσών και ποσοστών απορρόφησης με βάση </w:t>
      </w:r>
      <w:r>
        <w:rPr>
          <w:rFonts w:eastAsia="Times New Roman" w:cs="Times New Roman"/>
          <w:szCs w:val="24"/>
        </w:rPr>
        <w:t xml:space="preserve">προσκλήσεις, ενταγμένες πράξεις και δαπάνες, χωρίς να απαντά στα καίρια ερωτήματα, δηλαδή πόσοι έλεγχοι </w:t>
      </w:r>
      <w:r>
        <w:rPr>
          <w:rFonts w:eastAsia="Times New Roman" w:cs="Times New Roman"/>
          <w:szCs w:val="24"/>
        </w:rPr>
        <w:lastRenderedPageBreak/>
        <w:t>έχουν γίνει για τις συγκεκριμένες δαπάνες, κατά πόσο έχει αξιολογηθεί η επιχειρησιακή ικανότητα των δικαιούχων του και αν γίνεται παρακολούθηση των δεικ</w:t>
      </w:r>
      <w:r>
        <w:rPr>
          <w:rFonts w:eastAsia="Times New Roman" w:cs="Times New Roman"/>
          <w:szCs w:val="24"/>
        </w:rPr>
        <w:t>τών αποτελέσματος για κάθε χρηματοδοτούμενη πράξη.</w:t>
      </w:r>
    </w:p>
    <w:p w14:paraId="2205E07A"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Και πάμε και στην απάντηση του Υπουργείου Άμυνας, που ήταν ομολογουμένως αρκετά ενδελεχής, με τα αναλυτικά στοιχεία μάλιστα να μας τα δίνει σε </w:t>
      </w:r>
      <w:r>
        <w:rPr>
          <w:rFonts w:eastAsia="Times New Roman" w:cs="Times New Roman"/>
          <w:szCs w:val="24"/>
          <w:lang w:val="en-US"/>
        </w:rPr>
        <w:t>CD</w:t>
      </w:r>
      <w:r>
        <w:rPr>
          <w:rFonts w:eastAsia="Times New Roman" w:cs="Times New Roman"/>
          <w:szCs w:val="24"/>
        </w:rPr>
        <w:t>. Από αυτήν την απάντηση προκύπτουν αρκετά γκρίζα σημεία, όπ</w:t>
      </w:r>
      <w:r>
        <w:rPr>
          <w:rFonts w:eastAsia="Times New Roman" w:cs="Times New Roman"/>
          <w:szCs w:val="24"/>
        </w:rPr>
        <w:t>ως πολλές εκατοντάδες συμβάσεις με απευθείας αναθέσεις, διαδοχικές ανανεώσεις συμβάσεων έως και σαράντα πέντε φορές στους ίδιους ανθρώπους, αναθέσεις μέσω διαπραγματεύσεων, χωρίς να έχουν υπάρξει δημόσιες προκηρύξεις, πρόχειροι διαγωνισμοί, συνοπτικοί διαγ</w:t>
      </w:r>
      <w:r>
        <w:rPr>
          <w:rFonts w:eastAsia="Times New Roman" w:cs="Times New Roman"/>
          <w:szCs w:val="24"/>
        </w:rPr>
        <w:t>ωνισμοί και γενικά πολλών ειδών διαγωνισμοί που δεν ήταν ανοικτοί.</w:t>
      </w:r>
    </w:p>
    <w:p w14:paraId="2205E07B"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Αυτά συνθέτουν τη συνήθη πρακτική που ακολουθείτε για δύο και πλέον χρόνια, παρότι ο έκτακτος χαρακτήρας της υποδοχής των προσφύγων και μεταναστών έχει αποκτήσει πλέον μόνιμα χαρακτηριστικά</w:t>
      </w:r>
      <w:r>
        <w:rPr>
          <w:rFonts w:eastAsia="Times New Roman" w:cs="Times New Roman"/>
          <w:szCs w:val="24"/>
        </w:rPr>
        <w:t>. Δηλαδή οι έκτακτες διαδικασίες έχουν γίνει κανονικές.</w:t>
      </w:r>
    </w:p>
    <w:p w14:paraId="2205E07C"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Τα στοιχεία από το Υπουργείο Άμυνας δείχνουν πως σχεδόν το 80% του ποσού των συμβάσεων αφορούν στον τομέα της σίτισης. Η </w:t>
      </w:r>
      <w:r>
        <w:rPr>
          <w:rFonts w:eastAsia="Times New Roman" w:cs="Times New Roman"/>
          <w:szCs w:val="24"/>
        </w:rPr>
        <w:t>«</w:t>
      </w:r>
      <w:r>
        <w:rPr>
          <w:rFonts w:eastAsia="Times New Roman" w:cs="Times New Roman"/>
          <w:szCs w:val="24"/>
        </w:rPr>
        <w:t>μερίδα του λέοντος</w:t>
      </w:r>
      <w:r>
        <w:rPr>
          <w:rFonts w:eastAsia="Times New Roman" w:cs="Times New Roman"/>
          <w:szCs w:val="24"/>
        </w:rPr>
        <w:t>»</w:t>
      </w:r>
      <w:r>
        <w:rPr>
          <w:rFonts w:eastAsia="Times New Roman" w:cs="Times New Roman"/>
          <w:szCs w:val="24"/>
        </w:rPr>
        <w:t xml:space="preserve"> των χρημάτων αυτών έχει κατευθυνθεί με απευθείας αναθέσεις</w:t>
      </w:r>
      <w:r>
        <w:rPr>
          <w:rFonts w:eastAsia="Times New Roman" w:cs="Times New Roman"/>
          <w:szCs w:val="24"/>
        </w:rPr>
        <w:t xml:space="preserve"> σε πολύ μικρό αριθμό </w:t>
      </w:r>
      <w:r>
        <w:rPr>
          <w:rFonts w:eastAsia="Times New Roman" w:cs="Times New Roman"/>
          <w:szCs w:val="24"/>
        </w:rPr>
        <w:lastRenderedPageBreak/>
        <w:t xml:space="preserve">συγκεκριμένων εταιρειών </w:t>
      </w:r>
      <w:r>
        <w:rPr>
          <w:rFonts w:eastAsia="Times New Roman" w:cs="Times New Roman"/>
          <w:szCs w:val="24"/>
          <w:lang w:val="en-US"/>
        </w:rPr>
        <w:t>catering</w:t>
      </w:r>
      <w:r>
        <w:rPr>
          <w:rFonts w:eastAsia="Times New Roman" w:cs="Times New Roman"/>
          <w:szCs w:val="24"/>
        </w:rPr>
        <w:t xml:space="preserve">, κάτι που παραπέμπει σε συνθήκες ενός ιδιότυπου καρτέλ. </w:t>
      </w:r>
    </w:p>
    <w:p w14:paraId="2205E07D"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Συγκεκριμένα, οι δαπάνες για τις προσφυγικές δομές του Υπουργείου Εθνικής Άμυνας δείχνουν ότι έως σήμερα έχουν συναφθεί χίλιες εννιακόσιες ενενή</w:t>
      </w:r>
      <w:r>
        <w:rPr>
          <w:rFonts w:eastAsia="Times New Roman" w:cs="Times New Roman"/>
          <w:szCs w:val="24"/>
        </w:rPr>
        <w:t>ντα μία συμβάσεις</w:t>
      </w:r>
      <w:r>
        <w:rPr>
          <w:rFonts w:eastAsia="Times New Roman" w:cs="Times New Roman"/>
          <w:szCs w:val="24"/>
        </w:rPr>
        <w:t>,</w:t>
      </w:r>
      <w:r>
        <w:rPr>
          <w:rFonts w:eastAsia="Times New Roman" w:cs="Times New Roman"/>
          <w:szCs w:val="24"/>
        </w:rPr>
        <w:t xml:space="preserve"> ύψους 112 εκατομμυρίων ευρώ, εκ των οποίων τα 88 εκατομμύρια έχουν διατεθεί για τη σίτιση. Τον κατάλογο, λοιπόν, αυτόν με τις χίλιες εννιακόσιες ενενήντα μία συμβάσεις σάς τον καταθέτω.</w:t>
      </w:r>
    </w:p>
    <w:p w14:paraId="2205E07E"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Γεώργιος </w:t>
      </w:r>
      <w:proofErr w:type="spellStart"/>
      <w:r>
        <w:rPr>
          <w:rFonts w:eastAsia="Times New Roman" w:cs="Times New Roman"/>
          <w:szCs w:val="24"/>
        </w:rPr>
        <w:t>Μαυρωτάς</w:t>
      </w:r>
      <w:proofErr w:type="spellEnd"/>
      <w:r>
        <w:rPr>
          <w:rFonts w:eastAsia="Times New Roman" w:cs="Times New Roman"/>
          <w:szCs w:val="24"/>
        </w:rPr>
        <w:t xml:space="preserve"> κ</w:t>
      </w:r>
      <w:r>
        <w:rPr>
          <w:rFonts w:eastAsia="Times New Roman" w:cs="Times New Roman"/>
          <w:szCs w:val="24"/>
        </w:rPr>
        <w:t>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205E07F"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Από τις χίλιες εννιακόσιες ενενήντα μία συμβάσεις για σίτιση και δομές του προσφυγικού πάνω από </w:t>
      </w:r>
      <w:r>
        <w:rPr>
          <w:rFonts w:eastAsia="Times New Roman" w:cs="Times New Roman"/>
          <w:szCs w:val="24"/>
        </w:rPr>
        <w:t>εννιακόσιες είναι με απευθείας ανάθεση, τριακόσιες τριάντα με διαπραγμάτευση χωρίς προκήρυξη και πάνω από τετρακόσιες με πρόχειρο συνοπτικό διαγωνισμό.</w:t>
      </w:r>
    </w:p>
    <w:p w14:paraId="2205E080"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Υπάρχουν ακόμα καμιά τριανταριά συμβάσεις κατόπιν έρευνας αγοράς. Τελικά, απ’ όλες αυτές τις συμβάσεις μ</w:t>
      </w:r>
      <w:r>
        <w:rPr>
          <w:rFonts w:eastAsia="Times New Roman" w:cs="Times New Roman"/>
          <w:szCs w:val="24"/>
        </w:rPr>
        <w:t xml:space="preserve">ε δημόσιο ανοιχτό διαγωνισμό δεν έχει γίνει ούτε το 5%. </w:t>
      </w:r>
    </w:p>
    <w:p w14:paraId="2205E081"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σε λεπτομέρειες. Ενδεικτικά, για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των νησιών Λέσβου, Σάμου και Κω έχουν συνολικά συναφθεί σε δ</w:t>
      </w:r>
      <w:r>
        <w:rPr>
          <w:rFonts w:eastAsia="Times New Roman" w:cs="Times New Roman"/>
          <w:szCs w:val="24"/>
        </w:rPr>
        <w:t>ύ</w:t>
      </w:r>
      <w:r>
        <w:rPr>
          <w:rFonts w:eastAsia="Times New Roman" w:cs="Times New Roman"/>
          <w:szCs w:val="24"/>
        </w:rPr>
        <w:t>ο χρόνια τριακόσιες δ</w:t>
      </w:r>
      <w:r>
        <w:rPr>
          <w:rFonts w:eastAsia="Times New Roman" w:cs="Times New Roman"/>
          <w:szCs w:val="24"/>
        </w:rPr>
        <w:t>ύ</w:t>
      </w:r>
      <w:r>
        <w:rPr>
          <w:rFonts w:eastAsia="Times New Roman" w:cs="Times New Roman"/>
          <w:szCs w:val="24"/>
        </w:rPr>
        <w:t xml:space="preserve">ο συμβάσεις συνολικού προϋπολογισμού 30,4 εκατομμυρίων ευρώ, εκ των οποίων τα 27,9 εκατομμύρια ευρώ αφορούν συσσίτια που έχουν δοθεί χωρίς δημόσιους διαγωνισμούς σε μόλις τέσσερις εταιρείες. </w:t>
      </w:r>
    </w:p>
    <w:p w14:paraId="2205E082"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Στην Αττική έχουν συναφθεί συμβάσεις σίτισης συνολικής αξίας 31,</w:t>
      </w:r>
      <w:r>
        <w:rPr>
          <w:rFonts w:eastAsia="Times New Roman" w:cs="Times New Roman"/>
          <w:szCs w:val="24"/>
        </w:rPr>
        <w:t>4 εκατομμυρίων ευρώ. Στις περισσότερες περιπτώσεις των συμβάσεων σίτισης δεν αναγράφεται η χρονική διάρκεια των συμβάσεων ούτε ο αριθμός των ατόμων που σιτίστηκαν. Γινόταν έλεγχος; Και αν ναι, πώς μέσα στο γενικότερο χάος των δομών;</w:t>
      </w:r>
    </w:p>
    <w:p w14:paraId="2205E083"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Αντίστοιχα ερωτηματικά </w:t>
      </w:r>
      <w:r>
        <w:rPr>
          <w:rFonts w:eastAsia="Times New Roman" w:cs="Times New Roman"/>
          <w:szCs w:val="24"/>
        </w:rPr>
        <w:t xml:space="preserve">προκύπτουν και για τις δαπάνες για τις υποδομές. Για τις δομές φιλοξενίας στη Βόρεια Ελλάδα, δηλαδή Καβάλα, Θεσσαλονίκη, Γιαννιτσά, </w:t>
      </w:r>
      <w:proofErr w:type="spellStart"/>
      <w:r>
        <w:rPr>
          <w:rFonts w:eastAsia="Times New Roman" w:cs="Times New Roman"/>
          <w:szCs w:val="24"/>
        </w:rPr>
        <w:t>Τσεπέλοβο</w:t>
      </w:r>
      <w:proofErr w:type="spellEnd"/>
      <w:r>
        <w:rPr>
          <w:rFonts w:eastAsia="Times New Roman" w:cs="Times New Roman"/>
          <w:szCs w:val="24"/>
        </w:rPr>
        <w:t>, Κόνιτσα κ</w:t>
      </w:r>
      <w:r>
        <w:rPr>
          <w:rFonts w:eastAsia="Times New Roman" w:cs="Times New Roman"/>
          <w:szCs w:val="24"/>
        </w:rPr>
        <w:t>.</w:t>
      </w:r>
      <w:r>
        <w:rPr>
          <w:rFonts w:eastAsia="Times New Roman" w:cs="Times New Roman"/>
          <w:szCs w:val="24"/>
        </w:rPr>
        <w:t>λπ., δαπανήθηκαν σχεδόν 19 εκατομμύρια ευρώ με πεντακόσιες ενενήντα τέσσερις συμβάσεις, οι περισσότερες</w:t>
      </w:r>
      <w:r>
        <w:rPr>
          <w:rFonts w:eastAsia="Times New Roman" w:cs="Times New Roman"/>
          <w:szCs w:val="24"/>
        </w:rPr>
        <w:t xml:space="preserve"> με απευθείας αναθέσεις ή με τη διαδικασία της διαπραγμάτευσης, χωρίς δημοσίευση προκήρυξης διαγωνισμού. </w:t>
      </w:r>
    </w:p>
    <w:p w14:paraId="2205E084"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Ενδεικτικό είναι και το παράδειγμα της Βέροιας, όπου από τις τριακόσιες είκοσι οκτώ συμβάσεις, ύψους 8,5 εκατομμυρίων ευρώ, μόλις σαράντα μία έγιναν μ</w:t>
      </w:r>
      <w:r>
        <w:rPr>
          <w:rFonts w:eastAsia="Times New Roman" w:cs="Times New Roman"/>
          <w:szCs w:val="24"/>
        </w:rPr>
        <w:t xml:space="preserve">ε δημόσιο διαγωνισμό. </w:t>
      </w:r>
    </w:p>
    <w:p w14:paraId="2205E085"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lastRenderedPageBreak/>
        <w:t xml:space="preserve">Αυτές οι αποκαλύψεις γύρω από τις συμβάσεις εγείρουν ερωτήματα, μαζί με αυτά που έχουν ανακύψει και έχουν κινητοποιήσει και την Ευρωπαϊκή Υπηρεσία Καταπολέμησης της Απάτης, την περίφημη </w:t>
      </w:r>
      <w:r>
        <w:rPr>
          <w:rFonts w:eastAsia="Times New Roman" w:cs="Times New Roman"/>
          <w:szCs w:val="24"/>
          <w:lang w:val="en-US"/>
        </w:rPr>
        <w:t>OLAF</w:t>
      </w:r>
      <w:r>
        <w:rPr>
          <w:rFonts w:eastAsia="Times New Roman" w:cs="Times New Roman"/>
          <w:szCs w:val="24"/>
        </w:rPr>
        <w:t xml:space="preserve">. </w:t>
      </w:r>
    </w:p>
    <w:p w14:paraId="2205E086"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Το Ποτάμι επανειλημμένα έχει επισημάνει </w:t>
      </w:r>
      <w:r>
        <w:rPr>
          <w:rFonts w:eastAsia="Times New Roman" w:cs="Times New Roman"/>
          <w:szCs w:val="24"/>
        </w:rPr>
        <w:t xml:space="preserve">την προχειρότητα και τελικά την κακοδιαχείριση των κονδυλίων για το μεταναστευτικό και το προσφυγικό. Η δική μας προσπάθεια για διαφάνεια, λογοδοσία και καταλογισμό ευθυνών θα συνεχιστεί, γιατί ο έλεγχος θα συμβάλλει και στην ανθρώπινη διαβίωση μεταναστών </w:t>
      </w:r>
      <w:r>
        <w:rPr>
          <w:rFonts w:eastAsia="Times New Roman" w:cs="Times New Roman"/>
          <w:szCs w:val="24"/>
        </w:rPr>
        <w:t xml:space="preserve">και προσφύγων, αλλά και στη βελτίωση του επιπέδου ζωής των περιοχών που τους φιλοξενούν. </w:t>
      </w:r>
    </w:p>
    <w:p w14:paraId="2205E087"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Όλα αυτά αναλύονται, εάν μπείτε στο </w:t>
      </w:r>
      <w:r>
        <w:rPr>
          <w:rFonts w:eastAsia="Times New Roman" w:cs="Times New Roman"/>
          <w:szCs w:val="24"/>
          <w:lang w:val="en-US"/>
        </w:rPr>
        <w:t>site</w:t>
      </w:r>
      <w:r w:rsidRPr="00E0113D">
        <w:rPr>
          <w:rFonts w:eastAsia="Times New Roman" w:cs="Times New Roman"/>
          <w:szCs w:val="24"/>
        </w:rPr>
        <w:t xml:space="preserve"> </w:t>
      </w:r>
      <w:r>
        <w:rPr>
          <w:rFonts w:eastAsia="Times New Roman" w:cs="Times New Roman"/>
          <w:szCs w:val="24"/>
        </w:rPr>
        <w:t xml:space="preserve">του Ποταμιού, όπου υπάρχουν αναλυτικά ανά περιοχή, ανά δομή, με ονόματα και λεπτομέρειες σε δεκαπέντε πυκνογραμμένες σελίδες </w:t>
      </w:r>
      <w:r>
        <w:rPr>
          <w:rFonts w:eastAsia="Times New Roman" w:cs="Times New Roman"/>
          <w:szCs w:val="24"/>
        </w:rPr>
        <w:t>όλα τα στοιχεία.</w:t>
      </w:r>
    </w:p>
    <w:p w14:paraId="2205E088"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Το βασικό συμπέρασμα είναι ότι ναι, σε έκτακτες συνθήκες οι συνοπτικές διαδικασίες που ακολουθήθηκαν είναι αναγκαίες. Αυτές οι έκτακτες συνθήκες άντε να κρατήσουν τρεις μήνες, έξι μήνες, σίγουρα όχι όμως δύο χρόνια, που μπορεί να γίνουν κα</w:t>
      </w:r>
      <w:r>
        <w:rPr>
          <w:rFonts w:eastAsia="Times New Roman" w:cs="Times New Roman"/>
          <w:szCs w:val="24"/>
        </w:rPr>
        <w:t xml:space="preserve">ι τέσσερα. </w:t>
      </w:r>
    </w:p>
    <w:p w14:paraId="2205E089"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Για να πιάνουν τόπο, λοιπόν, οι πόροι εκεί που πρέπει, στη βελτίωση των συνθηκών των προσφύγων και όχι στη βελτίωση των λογαριασμών κάποιων φιλικών εταιρειών, η λύση είναι απλή, τέσσερις λέξεις μόνο: δημοσιότητα, διαφάνεια, </w:t>
      </w:r>
      <w:r>
        <w:rPr>
          <w:rFonts w:eastAsia="Times New Roman" w:cs="Times New Roman"/>
          <w:szCs w:val="24"/>
        </w:rPr>
        <w:lastRenderedPageBreak/>
        <w:t>έλεγχος και λογοδοσί</w:t>
      </w:r>
      <w:r>
        <w:rPr>
          <w:rFonts w:eastAsia="Times New Roman" w:cs="Times New Roman"/>
          <w:szCs w:val="24"/>
        </w:rPr>
        <w:t>α. Οι έκτακτες συνθήκες, η αναμπουμπούλα πέρασε και καθότι η αναμπουμπούλα δεν πρέπει να συνδέεται με τη ρεμούλα, αν και κάνει ρίμα, πρέπει να είμαστε προσεκτικοί. Όποτε ακούμε έκτακτες διαδικασίες, να μην αφήνουμε να γίνονται αδιαφανείς ή ανεξέλεγκτες δια</w:t>
      </w:r>
      <w:r>
        <w:rPr>
          <w:rFonts w:eastAsia="Times New Roman" w:cs="Times New Roman"/>
          <w:szCs w:val="24"/>
        </w:rPr>
        <w:t xml:space="preserve">δικασίες. Όταν η δημοσιότητα, η διαφάνεια, ο έλεγχος και η λογοδοσία υποχωρούν στο όνομα του επείγοντος, αυτό πρέπει να είναι η εξαίρεση. Όταν αυτό γίνεται ο κανόνας, τότε κάτι σάπιο υπάρχει στο βασίλειο της </w:t>
      </w:r>
      <w:proofErr w:type="spellStart"/>
      <w:r>
        <w:rPr>
          <w:rFonts w:eastAsia="Times New Roman" w:cs="Times New Roman"/>
          <w:szCs w:val="24"/>
        </w:rPr>
        <w:t>Δανιμαρκίας</w:t>
      </w:r>
      <w:proofErr w:type="spellEnd"/>
      <w:r>
        <w:rPr>
          <w:rFonts w:eastAsia="Times New Roman" w:cs="Times New Roman"/>
          <w:szCs w:val="24"/>
        </w:rPr>
        <w:t xml:space="preserve">. </w:t>
      </w:r>
    </w:p>
    <w:p w14:paraId="2205E08A"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2205E08B" w14:textId="77777777" w:rsidR="00F618CB" w:rsidRDefault="00733657">
      <w:pPr>
        <w:spacing w:line="600" w:lineRule="auto"/>
        <w:ind w:firstLine="720"/>
        <w:jc w:val="both"/>
        <w:rPr>
          <w:rFonts w:eastAsia="Times New Roman"/>
          <w:szCs w:val="24"/>
        </w:rPr>
      </w:pPr>
      <w:r w:rsidRPr="003F37DC">
        <w:rPr>
          <w:rFonts w:eastAsia="Times New Roman"/>
          <w:b/>
          <w:szCs w:val="24"/>
        </w:rPr>
        <w:t>ΠΡΟΕΔΡΕΥΟΥΣΑ (Αναστασί</w:t>
      </w:r>
      <w:r w:rsidRPr="003F37DC">
        <w:rPr>
          <w:rFonts w:eastAsia="Times New Roman"/>
          <w:b/>
          <w:szCs w:val="24"/>
        </w:rPr>
        <w:t>α Χριστο</w:t>
      </w:r>
      <w:r>
        <w:rPr>
          <w:rFonts w:eastAsia="Times New Roman"/>
          <w:b/>
          <w:szCs w:val="24"/>
        </w:rPr>
        <w:t>δουλοπούλου</w:t>
      </w:r>
      <w:r w:rsidRPr="003F37DC">
        <w:rPr>
          <w:rFonts w:eastAsia="Times New Roman"/>
          <w:b/>
          <w:szCs w:val="24"/>
        </w:rPr>
        <w:t>):</w:t>
      </w:r>
      <w:r>
        <w:rPr>
          <w:rFonts w:eastAsia="Times New Roman"/>
          <w:b/>
          <w:szCs w:val="24"/>
        </w:rPr>
        <w:t xml:space="preserve"> </w:t>
      </w:r>
      <w:r>
        <w:rPr>
          <w:rFonts w:eastAsia="Times New Roman"/>
          <w:szCs w:val="24"/>
        </w:rPr>
        <w:t>Τώρα επανερχόμαστε στους επερωτώντες Βουλευτές.</w:t>
      </w:r>
    </w:p>
    <w:p w14:paraId="2205E08C" w14:textId="77777777" w:rsidR="00F618CB" w:rsidRDefault="00733657">
      <w:pPr>
        <w:spacing w:line="600" w:lineRule="auto"/>
        <w:ind w:firstLine="720"/>
        <w:jc w:val="both"/>
        <w:rPr>
          <w:rFonts w:eastAsia="Times New Roman"/>
          <w:szCs w:val="24"/>
        </w:rPr>
      </w:pPr>
      <w:r>
        <w:rPr>
          <w:rFonts w:eastAsia="Times New Roman"/>
          <w:szCs w:val="24"/>
        </w:rPr>
        <w:t>Ο κ. Βαρβιτσιώτης έχει όλη τη δευτερολογία του.</w:t>
      </w:r>
    </w:p>
    <w:p w14:paraId="2205E08D" w14:textId="77777777" w:rsidR="00F618CB" w:rsidRDefault="00733657">
      <w:pPr>
        <w:spacing w:line="600" w:lineRule="auto"/>
        <w:ind w:firstLine="720"/>
        <w:jc w:val="both"/>
        <w:rPr>
          <w:rFonts w:eastAsia="Times New Roman"/>
          <w:szCs w:val="24"/>
        </w:rPr>
      </w:pPr>
      <w:r>
        <w:rPr>
          <w:rFonts w:eastAsia="Times New Roman"/>
          <w:szCs w:val="24"/>
        </w:rPr>
        <w:t>Κύριε Βαρβιτσιώτη, έχετε τον λόγο για πέντε λεπτά.</w:t>
      </w:r>
    </w:p>
    <w:p w14:paraId="2205E08E" w14:textId="77777777" w:rsidR="00F618CB" w:rsidRDefault="00733657">
      <w:pPr>
        <w:spacing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 xml:space="preserve">Επιτέλους, η </w:t>
      </w:r>
      <w:r w:rsidRPr="004D626C">
        <w:rPr>
          <w:rFonts w:eastAsia="Times New Roman"/>
          <w:szCs w:val="24"/>
        </w:rPr>
        <w:t>Κυβέρνηση</w:t>
      </w:r>
      <w:r>
        <w:rPr>
          <w:rFonts w:eastAsia="Times New Roman"/>
          <w:szCs w:val="24"/>
        </w:rPr>
        <w:t xml:space="preserve"> αποφάσισε να έρθει στη Βουλή να απαντήσε</w:t>
      </w:r>
      <w:r>
        <w:rPr>
          <w:rFonts w:eastAsia="Times New Roman"/>
          <w:szCs w:val="24"/>
        </w:rPr>
        <w:t>ι μετά από τον ορυμαγδό των δημοσιευμάτων, των ερωτήσεων, του διεθνούς διασυρμού.</w:t>
      </w:r>
    </w:p>
    <w:p w14:paraId="2205E08F" w14:textId="77777777" w:rsidR="00F618CB" w:rsidRDefault="00733657">
      <w:pPr>
        <w:spacing w:after="0" w:line="600" w:lineRule="auto"/>
        <w:ind w:firstLine="720"/>
        <w:jc w:val="both"/>
        <w:rPr>
          <w:rFonts w:eastAsia="Times New Roman" w:cs="Times New Roman"/>
          <w:szCs w:val="24"/>
        </w:rPr>
      </w:pPr>
      <w:r>
        <w:rPr>
          <w:rFonts w:eastAsia="Times New Roman"/>
          <w:szCs w:val="24"/>
        </w:rPr>
        <w:t xml:space="preserve">Και τι μας είπε η </w:t>
      </w:r>
      <w:r w:rsidRPr="00FC13A5">
        <w:rPr>
          <w:rFonts w:eastAsia="Times New Roman"/>
          <w:szCs w:val="24"/>
        </w:rPr>
        <w:t>Κυβέρνηση</w:t>
      </w:r>
      <w:r>
        <w:rPr>
          <w:rFonts w:eastAsia="Times New Roman"/>
          <w:szCs w:val="24"/>
        </w:rPr>
        <w:t>; Μας είπε ότι όλα τα έκανε καλά, ότι δεν μπορούσε να κάνει διαφορετικά, ότι δεν υπήρχε άλλος τρόπος. Δεν υπήρχε άλλος τρό</w:t>
      </w:r>
      <w:r>
        <w:rPr>
          <w:rFonts w:eastAsia="Times New Roman"/>
          <w:szCs w:val="24"/>
        </w:rPr>
        <w:lastRenderedPageBreak/>
        <w:t>πος από τις χίλιες εννιακ</w:t>
      </w:r>
      <w:r>
        <w:rPr>
          <w:rFonts w:eastAsia="Times New Roman"/>
          <w:szCs w:val="24"/>
        </w:rPr>
        <w:t>όσιες «φωτογραφικές» συμβάσεις; Δεν υπήρχε άλλος τρόπος από την υγειονομική εξαθλίωση στη Μόρια; Δεν υπήρχε άλλος τρόπος για την απαράδεκτη επίδοση στους ασυνόδευτους ανηλίκους; Δεν υπήρχε άλλος τρόπος, ώστε η χώρα να μη βρίσκεται «κρεμασμένη» στα μανταλάκ</w:t>
      </w:r>
      <w:r>
        <w:rPr>
          <w:rFonts w:eastAsia="Times New Roman"/>
          <w:szCs w:val="24"/>
        </w:rPr>
        <w:t xml:space="preserve">ια του διεθνούς Τύπου; Δεν υπήρχε άλλος τρόπος, ώστε πραγματικά και οι συνθήκες φιλοξενίας να είναι ανθρώπινες, να μην υπάρχει το φαινόμενο της άκρατης </w:t>
      </w:r>
      <w:proofErr w:type="spellStart"/>
      <w:r>
        <w:rPr>
          <w:rFonts w:eastAsia="Times New Roman"/>
          <w:szCs w:val="24"/>
        </w:rPr>
        <w:t>γκετοποίησης</w:t>
      </w:r>
      <w:proofErr w:type="spellEnd"/>
      <w:r>
        <w:rPr>
          <w:rFonts w:eastAsia="Times New Roman"/>
          <w:szCs w:val="24"/>
        </w:rPr>
        <w:t xml:space="preserve"> και από την άλλη, να εμπεδώνεται και το αίσθημα ασφάλειας στους νησιώτες; Δεν υπήρχε άλλος </w:t>
      </w:r>
      <w:r>
        <w:rPr>
          <w:rFonts w:eastAsia="Times New Roman"/>
          <w:szCs w:val="24"/>
        </w:rPr>
        <w:t xml:space="preserve">τρόπος; </w:t>
      </w:r>
      <w:r>
        <w:rPr>
          <w:rFonts w:eastAsia="Times New Roman" w:cs="Times New Roman"/>
          <w:szCs w:val="24"/>
        </w:rPr>
        <w:t xml:space="preserve">Αν δεν υπήρχε άλλος τρόπος, καλό είναι να εγκαταλείψετε τις καρέκλες σας γρήγορα, γιατί εμείς πιστεύουμε ότι υπάρχει άλλος τρόπος. </w:t>
      </w:r>
    </w:p>
    <w:p w14:paraId="2205E090"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Ακούσαμε εδώ πέρα δύο θεωρίες.</w:t>
      </w:r>
      <w:r w:rsidRPr="00AB289B">
        <w:rPr>
          <w:rFonts w:eastAsia="Times New Roman" w:cs="Times New Roman"/>
          <w:szCs w:val="24"/>
        </w:rPr>
        <w:t xml:space="preserve"> </w:t>
      </w:r>
      <w:r>
        <w:rPr>
          <w:rFonts w:eastAsia="Times New Roman" w:cs="Times New Roman"/>
          <w:szCs w:val="24"/>
        </w:rPr>
        <w:t xml:space="preserve">Η μια </w:t>
      </w:r>
      <w:r w:rsidRPr="00D66BCA">
        <w:rPr>
          <w:rFonts w:eastAsia="Times New Roman"/>
          <w:bCs/>
        </w:rPr>
        <w:t>είναι</w:t>
      </w:r>
      <w:r>
        <w:rPr>
          <w:rFonts w:eastAsia="Times New Roman" w:cs="Times New Roman"/>
          <w:szCs w:val="24"/>
        </w:rPr>
        <w:t xml:space="preserve"> «τι θα κάνουμε </w:t>
      </w:r>
      <w:r w:rsidRPr="00F331DF">
        <w:rPr>
          <w:rFonts w:eastAsia="Times New Roman"/>
          <w:bCs/>
        </w:rPr>
        <w:t>και</w:t>
      </w:r>
      <w:r>
        <w:rPr>
          <w:rFonts w:eastAsia="Times New Roman" w:cs="Times New Roman"/>
          <w:szCs w:val="24"/>
        </w:rPr>
        <w:t xml:space="preserve"> πώς θα αντιμετωπίσουμε αυτή την έκτακτη κατάσταση». Ποια έκτακτη κατάσταση; Ποιο στοιχείο δικαιολογεί ότι το 2018 ζούμε έκτακτες καταστάσεις, ώστε να χρησιμοποιείτε τη νομοθεσία για τις έκτακτες καταστάσεις; </w:t>
      </w:r>
    </w:p>
    <w:p w14:paraId="2205E091"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Τι δικαιολογεί στη διαχείριση των κονδυλίων το</w:t>
      </w:r>
      <w:r>
        <w:rPr>
          <w:rFonts w:eastAsia="Times New Roman" w:cs="Times New Roman"/>
          <w:szCs w:val="24"/>
        </w:rPr>
        <w:t xml:space="preserve"> γεγονός ότι οι θέσεις για τους ασυνόδευτους ανηλίκους από το 2017 μέχρι σήμερα παραμένουν οι ίδιες; Ούτε μία δεν έχει φτιαχτεί. Ούτε μία! Χίλιες </w:t>
      </w:r>
      <w:proofErr w:type="spellStart"/>
      <w:r>
        <w:rPr>
          <w:rFonts w:eastAsia="Times New Roman" w:cs="Times New Roman"/>
          <w:szCs w:val="24"/>
        </w:rPr>
        <w:t>εκατόν</w:t>
      </w:r>
      <w:proofErr w:type="spellEnd"/>
      <w:r>
        <w:rPr>
          <w:rFonts w:eastAsia="Times New Roman" w:cs="Times New Roman"/>
          <w:szCs w:val="24"/>
        </w:rPr>
        <w:t xml:space="preserve"> δεκατέσσερις είχατε στις 15-10-2017, χίλιες </w:t>
      </w:r>
      <w:proofErr w:type="spellStart"/>
      <w:r>
        <w:rPr>
          <w:rFonts w:eastAsia="Times New Roman" w:cs="Times New Roman"/>
          <w:szCs w:val="24"/>
        </w:rPr>
        <w:t>εκατόν</w:t>
      </w:r>
      <w:proofErr w:type="spellEnd"/>
      <w:r>
        <w:rPr>
          <w:rFonts w:eastAsia="Times New Roman" w:cs="Times New Roman"/>
          <w:szCs w:val="24"/>
        </w:rPr>
        <w:t xml:space="preserve"> ενενήντα μία στις 15-7-2018. Αυτά είναι τα στοιχεία </w:t>
      </w:r>
      <w:r>
        <w:rPr>
          <w:rFonts w:eastAsia="Times New Roman" w:cs="Times New Roman"/>
          <w:szCs w:val="24"/>
        </w:rPr>
        <w:t xml:space="preserve">του ΕΚΚΑ. Περαιτέρω, δεν έχετε δημοσιεύσει στοιχεία. Από αυτά τα στοιχεία προκύπτει ότι πεντακόσιοι </w:t>
      </w:r>
      <w:r>
        <w:rPr>
          <w:rFonts w:eastAsia="Times New Roman" w:cs="Times New Roman"/>
          <w:szCs w:val="24"/>
        </w:rPr>
        <w:lastRenderedPageBreak/>
        <w:t xml:space="preserve">τριάντα οκτώ ασυνόδευτοι ανήλικοι είναι άστεγοι και για άλλους τριακόσιους οκτώ δεν αναφέρεται τοποθεσία. </w:t>
      </w:r>
    </w:p>
    <w:p w14:paraId="2205E092"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Το καταθέτω στα Πρακτικά, για να μην μας κουνάτε </w:t>
      </w:r>
      <w:r>
        <w:rPr>
          <w:rFonts w:eastAsia="Times New Roman" w:cs="Times New Roman"/>
          <w:szCs w:val="24"/>
        </w:rPr>
        <w:t xml:space="preserve">το δάκτυλο ότι έχετε ανθρωπισμό. </w:t>
      </w:r>
    </w:p>
    <w:p w14:paraId="2205E093" w14:textId="77777777" w:rsidR="00F618CB" w:rsidRDefault="00733657">
      <w:pPr>
        <w:spacing w:line="600" w:lineRule="auto"/>
        <w:ind w:firstLine="720"/>
        <w:jc w:val="both"/>
        <w:rPr>
          <w:rFonts w:eastAsia="Times New Roman" w:cs="Times New Roman"/>
        </w:rPr>
      </w:pPr>
      <w:r w:rsidRPr="000731CA">
        <w:rPr>
          <w:rFonts w:eastAsia="Times New Roman" w:cs="Times New Roman"/>
        </w:rPr>
        <w:t>(Στο σημείο αυτό ο Βουλευτής κ</w:t>
      </w:r>
      <w:r>
        <w:rPr>
          <w:rFonts w:eastAsia="Times New Roman" w:cs="Times New Roman"/>
        </w:rPr>
        <w:t>. Μιλτιάδης Βαρβιτσιώτης καταθέτει για τα Πρακτικά το</w:t>
      </w:r>
      <w:r w:rsidRPr="000731CA">
        <w:rPr>
          <w:rFonts w:eastAsia="Times New Roman" w:cs="Times New Roman"/>
        </w:rPr>
        <w:t xml:space="preserve"> προαναφερθέν έγγραφ</w:t>
      </w:r>
      <w:r>
        <w:rPr>
          <w:rFonts w:eastAsia="Times New Roman" w:cs="Times New Roman"/>
        </w:rPr>
        <w:t xml:space="preserve">ο, </w:t>
      </w:r>
      <w:r w:rsidRPr="00AB289B">
        <w:rPr>
          <w:rFonts w:eastAsia="Times New Roman" w:cs="Times New Roman"/>
          <w:bCs/>
          <w:shd w:val="clear" w:color="auto" w:fill="FFFFFF"/>
        </w:rPr>
        <w:t>το οποίο</w:t>
      </w:r>
      <w:r>
        <w:rPr>
          <w:rFonts w:eastAsia="Times New Roman" w:cs="Times New Roman"/>
        </w:rPr>
        <w:t xml:space="preserve"> βρίσκε</w:t>
      </w:r>
      <w:r w:rsidRPr="000731CA">
        <w:rPr>
          <w:rFonts w:eastAsia="Times New Roman" w:cs="Times New Roman"/>
        </w:rPr>
        <w:t>ται στο αρχείο του Τμήματος Γραμματείας της Διεύθυνσης Στενογραφίας και Πρακτικών της Βουλής)</w:t>
      </w:r>
    </w:p>
    <w:p w14:paraId="2205E094"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Αν η </w:t>
      </w:r>
      <w:proofErr w:type="spellStart"/>
      <w:r>
        <w:rPr>
          <w:rFonts w:eastAsia="Times New Roman" w:cs="Times New Roman"/>
          <w:szCs w:val="24"/>
        </w:rPr>
        <w:t>Αμ</w:t>
      </w:r>
      <w:r>
        <w:rPr>
          <w:rFonts w:eastAsia="Times New Roman" w:cs="Times New Roman"/>
          <w:szCs w:val="24"/>
        </w:rPr>
        <w:t>υγδαλέζα</w:t>
      </w:r>
      <w:proofErr w:type="spellEnd"/>
      <w:r>
        <w:rPr>
          <w:rFonts w:eastAsia="Times New Roman" w:cs="Times New Roman"/>
          <w:szCs w:val="24"/>
        </w:rPr>
        <w:t xml:space="preserve"> ήταν </w:t>
      </w:r>
      <w:proofErr w:type="spellStart"/>
      <w:r>
        <w:rPr>
          <w:rFonts w:eastAsia="Times New Roman" w:cs="Times New Roman"/>
          <w:szCs w:val="24"/>
        </w:rPr>
        <w:t>Νταχάου</w:t>
      </w:r>
      <w:proofErr w:type="spellEnd"/>
      <w:r>
        <w:rPr>
          <w:rFonts w:eastAsia="Times New Roman" w:cs="Times New Roman"/>
          <w:szCs w:val="24"/>
        </w:rPr>
        <w:t xml:space="preserve">, τι είναι η Μόρια; Και αν τότε φωνάζατε για τα σουβλάκια και τα </w:t>
      </w:r>
      <w:r>
        <w:rPr>
          <w:rFonts w:eastAsia="Times New Roman" w:cs="Times New Roman"/>
          <w:szCs w:val="24"/>
          <w:lang w:val="en-US"/>
        </w:rPr>
        <w:t>air</w:t>
      </w:r>
      <w:r w:rsidRPr="005943D7">
        <w:rPr>
          <w:rFonts w:eastAsia="Times New Roman" w:cs="Times New Roman"/>
          <w:szCs w:val="24"/>
        </w:rPr>
        <w:t xml:space="preserve"> </w:t>
      </w:r>
      <w:r>
        <w:rPr>
          <w:rFonts w:eastAsia="Times New Roman" w:cs="Times New Roman"/>
          <w:szCs w:val="24"/>
          <w:lang w:val="en-US"/>
        </w:rPr>
        <w:t>condition</w:t>
      </w:r>
      <w:r>
        <w:rPr>
          <w:rFonts w:eastAsia="Times New Roman" w:cs="Times New Roman"/>
          <w:szCs w:val="24"/>
        </w:rPr>
        <w:t xml:space="preserve">, σήμερα για τη μία τουαλέτα για εβδομήντα άτομα, για όλες τις ανθρωπιστικές οργανώσεις που σημειώνουν τα φαινόμενα της </w:t>
      </w:r>
      <w:proofErr w:type="spellStart"/>
      <w:r>
        <w:rPr>
          <w:rFonts w:eastAsia="Times New Roman" w:cs="Times New Roman"/>
          <w:szCs w:val="24"/>
        </w:rPr>
        <w:t>γκετοποίησης</w:t>
      </w:r>
      <w:proofErr w:type="spellEnd"/>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της ψυχολογικής εξάν</w:t>
      </w:r>
      <w:r>
        <w:rPr>
          <w:rFonts w:eastAsia="Times New Roman" w:cs="Times New Roman"/>
          <w:szCs w:val="24"/>
        </w:rPr>
        <w:t xml:space="preserve">τλησης και βρίσκουν ότι οι κανόνες της απλής υγιεινής δεν τηρούνται σε κανέναν από τους χώρους φιλοξενίας και </w:t>
      </w:r>
      <w:r>
        <w:rPr>
          <w:rFonts w:eastAsia="Times New Roman" w:cs="Times New Roman"/>
          <w:szCs w:val="24"/>
          <w:lang w:val="en-US"/>
        </w:rPr>
        <w:t>hot</w:t>
      </w:r>
      <w:r w:rsidRPr="005943D7">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w:t>
      </w:r>
      <w:r w:rsidRPr="005943D7">
        <w:rPr>
          <w:rFonts w:eastAsia="Times New Roman" w:cs="Times New Roman"/>
          <w:szCs w:val="24"/>
        </w:rPr>
        <w:t xml:space="preserve"> </w:t>
      </w:r>
      <w:r>
        <w:rPr>
          <w:rFonts w:eastAsia="Times New Roman" w:cs="Times New Roman"/>
          <w:szCs w:val="24"/>
        </w:rPr>
        <w:t>τι έχετε να πείτε;</w:t>
      </w:r>
    </w:p>
    <w:p w14:paraId="2205E095"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Και επειδή τα νούμερα έγιναν αντικείμενο συζήτησης, ψάχνοντας τις λεπτομέρειες, κύριε Υπουργέ, εγώ παίρνω τα στοιχεία</w:t>
      </w:r>
      <w:r>
        <w:rPr>
          <w:rFonts w:eastAsia="Times New Roman" w:cs="Times New Roman"/>
          <w:szCs w:val="24"/>
        </w:rPr>
        <w:t xml:space="preserve"> που ανεβάζει η δική σας Κυβέρνηση, αυτά που δημοσιεύετε κάθε μέρα. </w:t>
      </w:r>
    </w:p>
    <w:p w14:paraId="2205E096"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lastRenderedPageBreak/>
        <w:t xml:space="preserve">Θα σας θυμίσω ότι πέρυσι τον Οκτώβριο είχατε τέσσερις χιλιάδες </w:t>
      </w:r>
      <w:proofErr w:type="spellStart"/>
      <w:r>
        <w:rPr>
          <w:rFonts w:eastAsia="Times New Roman" w:cs="Times New Roman"/>
          <w:szCs w:val="24"/>
        </w:rPr>
        <w:t>εκατόν</w:t>
      </w:r>
      <w:proofErr w:type="spellEnd"/>
      <w:r>
        <w:rPr>
          <w:rFonts w:eastAsia="Times New Roman" w:cs="Times New Roman"/>
          <w:szCs w:val="24"/>
        </w:rPr>
        <w:t xml:space="preserve"> εβδομήντα δύο αφίξεις, όταν σήμερα έχετε φθάσει στις δύο χιλιάδες εξακόσιες ενενήντα οκτώ. Ποια είναι η κρίση; Γιατί </w:t>
      </w:r>
      <w:r>
        <w:rPr>
          <w:rFonts w:eastAsia="Times New Roman" w:cs="Times New Roman"/>
          <w:szCs w:val="24"/>
        </w:rPr>
        <w:t>έχει δυόμισι</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τρεις χιλιάδες παραπάνω η Μόρια σε σχέση με πέρυσι; Γιατί; </w:t>
      </w:r>
    </w:p>
    <w:p w14:paraId="2205E097"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Σας είπαμε, όταν φέρατε τον νόμο για το άσυλο, ότι αυτός ο νόμος δεν πρόκειται να αντιμετωπίσει το πρόβλημα. Και μας ψέξατε κιόλας γιατί δεν σας φωνάξαμε πολύ. Όταν σας είπαμε ότι α</w:t>
      </w:r>
      <w:r>
        <w:rPr>
          <w:rFonts w:eastAsia="Times New Roman" w:cs="Times New Roman"/>
          <w:szCs w:val="24"/>
        </w:rPr>
        <w:t xml:space="preserve">υτό που κάνετε δεν θα αντιμετωπίσει κανένα πρόβλημα, μας είπατε ότι δεν ξέρουμε να διαβάζουμε τα στοιχεία των επιστροφών. </w:t>
      </w:r>
    </w:p>
    <w:p w14:paraId="2205E098"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Μέσα στα τελευταία δυόμισι χρόνια, από την ημέρα που ξεκίνησε η εφαρμογή της κοινής δήλωσης Ευρώπης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Τουρκίας, έχουν έρθει στη χώρα </w:t>
      </w:r>
      <w:r>
        <w:rPr>
          <w:rFonts w:eastAsia="Times New Roman" w:cs="Times New Roman"/>
          <w:szCs w:val="24"/>
        </w:rPr>
        <w:t xml:space="preserve">μας πάνω από </w:t>
      </w:r>
      <w:proofErr w:type="spellStart"/>
      <w:r>
        <w:rPr>
          <w:rFonts w:eastAsia="Times New Roman" w:cs="Times New Roman"/>
          <w:szCs w:val="24"/>
        </w:rPr>
        <w:t>εκατόν</w:t>
      </w:r>
      <w:proofErr w:type="spellEnd"/>
      <w:r>
        <w:rPr>
          <w:rFonts w:eastAsia="Times New Roman" w:cs="Times New Roman"/>
          <w:szCs w:val="24"/>
        </w:rPr>
        <w:t xml:space="preserve"> μια χιλιάδες άνθρωποι. Ξέρετε πόσους έχετε γυρίσει συνολικά; Τρεις χιλιάδες. </w:t>
      </w:r>
    </w:p>
    <w:p w14:paraId="2205E099"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Και θέλετε να σας πω τα στοιχεία αναλυτικότερα; Τους μισούς τους έχετε στείλει με βάση την κοινή δήλωση και τους άλλους μισούς τους έχετε στείλει με τις </w:t>
      </w:r>
      <w:proofErr w:type="spellStart"/>
      <w:r>
        <w:rPr>
          <w:rFonts w:eastAsia="Times New Roman" w:cs="Times New Roman"/>
          <w:szCs w:val="24"/>
        </w:rPr>
        <w:t>προϋπάρχουσες</w:t>
      </w:r>
      <w:proofErr w:type="spellEnd"/>
      <w:r>
        <w:rPr>
          <w:rFonts w:eastAsia="Times New Roman" w:cs="Times New Roman"/>
          <w:szCs w:val="24"/>
        </w:rPr>
        <w:t xml:space="preserve"> συμβάσεις, το </w:t>
      </w:r>
      <w:r>
        <w:rPr>
          <w:rFonts w:eastAsia="Times New Roman" w:cs="Times New Roman"/>
          <w:szCs w:val="24"/>
        </w:rPr>
        <w:t xml:space="preserve">πρωτόκολλο </w:t>
      </w:r>
      <w:proofErr w:type="spellStart"/>
      <w:r>
        <w:rPr>
          <w:rFonts w:eastAsia="Times New Roman" w:cs="Times New Roman"/>
          <w:szCs w:val="24"/>
        </w:rPr>
        <w:t>επανεισδοχής</w:t>
      </w:r>
      <w:proofErr w:type="spellEnd"/>
      <w:r>
        <w:rPr>
          <w:rFonts w:eastAsia="Times New Roman" w:cs="Times New Roman"/>
          <w:szCs w:val="24"/>
        </w:rPr>
        <w:t xml:space="preserve"> Ελλάδας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Τουρκίας και τη </w:t>
      </w:r>
      <w:r>
        <w:rPr>
          <w:rFonts w:eastAsia="Times New Roman" w:cs="Times New Roman"/>
          <w:szCs w:val="24"/>
        </w:rPr>
        <w:t xml:space="preserve">συμφωνία </w:t>
      </w:r>
      <w:proofErr w:type="spellStart"/>
      <w:r>
        <w:rPr>
          <w:rFonts w:eastAsia="Times New Roman" w:cs="Times New Roman"/>
          <w:szCs w:val="24"/>
        </w:rPr>
        <w:t>επανεισδοχής</w:t>
      </w:r>
      <w:proofErr w:type="spellEnd"/>
      <w:r>
        <w:rPr>
          <w:rFonts w:eastAsia="Times New Roman" w:cs="Times New Roman"/>
          <w:szCs w:val="24"/>
        </w:rPr>
        <w:t xml:space="preserve"> </w:t>
      </w:r>
      <w:r>
        <w:rPr>
          <w:rFonts w:eastAsia="Times New Roman" w:cs="Times New Roman"/>
          <w:szCs w:val="24"/>
        </w:rPr>
        <w:t>Ευρ</w:t>
      </w:r>
      <w:r>
        <w:rPr>
          <w:rFonts w:eastAsia="Times New Roman" w:cs="Times New Roman"/>
          <w:szCs w:val="24"/>
        </w:rPr>
        <w:t>ωπαϊκής Ένωσης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Τουρκίας. Άρα, στέλνετε πίσω κόσμο. Γιατί δεν στέλνετε περισσότερους; </w:t>
      </w:r>
    </w:p>
    <w:p w14:paraId="2205E09A"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αφήνετε να χρονίζουν τόσο πολύ οι υποθέσεις στο άσυλο; Γιατί δεν έχετε καταφέρει να εγκαταστήσετε περισσότερες επιτροπές, ώστε να λειτουργούν γρήγορα; Σας είπαμε </w:t>
      </w:r>
      <w:r>
        <w:rPr>
          <w:rFonts w:eastAsia="Times New Roman" w:cs="Times New Roman"/>
          <w:szCs w:val="24"/>
        </w:rPr>
        <w:t xml:space="preserve">εμείς ότι δεν θα σας βοηθήσουμε στη Βουλή; Ανοιχτοί είμαστε, σας το λέμε. </w:t>
      </w:r>
    </w:p>
    <w:p w14:paraId="2205E09B"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Τέλος, επειδή οι κυβερνήσεις δεν κρίνονται πλέον στα λόγια -τα εύκολα λόγια </w:t>
      </w:r>
      <w:r w:rsidRPr="008F0891">
        <w:rPr>
          <w:rFonts w:eastAsia="Times New Roman" w:cs="Times New Roman"/>
          <w:bCs/>
          <w:shd w:val="clear" w:color="auto" w:fill="FFFFFF"/>
        </w:rPr>
        <w:t>που</w:t>
      </w:r>
      <w:r>
        <w:rPr>
          <w:rFonts w:eastAsia="Times New Roman" w:cs="Times New Roman"/>
          <w:szCs w:val="24"/>
        </w:rPr>
        <w:t xml:space="preserve"> μας είπατε εδώ πέρα και μάλιστα κάποιοι ξεφύγατε- </w:t>
      </w:r>
      <w:r w:rsidRPr="00A37EC3">
        <w:rPr>
          <w:rFonts w:eastAsia="Times New Roman" w:cs="Times New Roman"/>
        </w:rPr>
        <w:t>αλλά</w:t>
      </w:r>
      <w:r>
        <w:rPr>
          <w:rFonts w:eastAsia="Times New Roman" w:cs="Times New Roman"/>
          <w:szCs w:val="24"/>
        </w:rPr>
        <w:t xml:space="preserve"> στο αποτέλεσμα, κύριε Ξανθέ, για το γεγονός ότι υπηρετούν μόλις δύο γιατροί στη Μόρια ποιος ευθύνεται; Κάποιος άλλος; Η αναγνώριση του προβλήματος, όταν γίνεται συνεχώς από διαδοχικούς υπουργούς, χωρίς να αντιμετωπίζεται, νομίζω ότι δείχνει ένα πράγμα: αν</w:t>
      </w:r>
      <w:r>
        <w:rPr>
          <w:rFonts w:eastAsia="Times New Roman" w:cs="Times New Roman"/>
          <w:szCs w:val="24"/>
        </w:rPr>
        <w:t>ικανότητα.</w:t>
      </w:r>
    </w:p>
    <w:p w14:paraId="2205E09C"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t>Γι’ αυτό ελέγχεστε. Και χαίρομαι που ήρθε το σύνολο σχεδόν της Κυβέρνησης να απαντήσει και για θέματα, για τα οποία δεν τους ρωτήσαμε. Θα κάνουμε ξανά επερώτηση και θα σας ρωτήσουμε για όλα τα υπόλοιπα και θα ρωτήσουμε τον κ. Κουβέλη γιατί επί τ</w:t>
      </w:r>
      <w:r>
        <w:rPr>
          <w:rFonts w:eastAsia="Times New Roman"/>
          <w:szCs w:val="24"/>
        </w:rPr>
        <w:t>ρεισήμισι χρόνια μένουν αναξιοποίητα τα χρήματα που έχουν διατεθεί προς το Υπουργείο Ναυτιλίας για την ενίσχυση των μηχανισμών φύλαξης συνόρων και ακόμη δεν έχει απορροφήσει ένα ευρώ.</w:t>
      </w:r>
    </w:p>
    <w:p w14:paraId="2205E09D" w14:textId="77777777" w:rsidR="00F618CB" w:rsidRDefault="00733657">
      <w:pPr>
        <w:tabs>
          <w:tab w:val="left" w:pos="2940"/>
        </w:tabs>
        <w:spacing w:line="600" w:lineRule="auto"/>
        <w:ind w:firstLine="720"/>
        <w:jc w:val="both"/>
        <w:rPr>
          <w:rFonts w:eastAsia="Times New Roman"/>
          <w:szCs w:val="24"/>
        </w:rPr>
      </w:pPr>
      <w:r w:rsidRPr="00C12E82">
        <w:rPr>
          <w:rFonts w:eastAsia="Times New Roman"/>
          <w:b/>
          <w:szCs w:val="24"/>
        </w:rPr>
        <w:t>ΠΡΟΕΔΡΕΥΟΥΣΑ (Αναστασία Χριστοδουλοπούλου):</w:t>
      </w:r>
      <w:r>
        <w:rPr>
          <w:rFonts w:eastAsia="Times New Roman"/>
          <w:szCs w:val="24"/>
        </w:rPr>
        <w:t xml:space="preserve"> Κύριε Βαρβιτσιώτη, παρακαλώ </w:t>
      </w:r>
      <w:r>
        <w:rPr>
          <w:rFonts w:eastAsia="Times New Roman"/>
          <w:szCs w:val="24"/>
        </w:rPr>
        <w:t>τελειώνετε.</w:t>
      </w:r>
    </w:p>
    <w:p w14:paraId="2205E09E" w14:textId="77777777" w:rsidR="00F618CB" w:rsidRDefault="00733657">
      <w:pPr>
        <w:tabs>
          <w:tab w:val="left" w:pos="2940"/>
        </w:tabs>
        <w:spacing w:line="600" w:lineRule="auto"/>
        <w:ind w:firstLine="720"/>
        <w:jc w:val="both"/>
        <w:rPr>
          <w:rFonts w:eastAsia="Times New Roman"/>
          <w:szCs w:val="24"/>
        </w:rPr>
      </w:pPr>
      <w:r w:rsidRPr="00C12E82">
        <w:rPr>
          <w:rFonts w:eastAsia="Times New Roman"/>
          <w:b/>
          <w:szCs w:val="24"/>
        </w:rPr>
        <w:lastRenderedPageBreak/>
        <w:t>ΜΙΛΤΙΑΔΗΣ ΒΑΡΒΙΤΣΙΩΤΗΣ:</w:t>
      </w:r>
      <w:r>
        <w:rPr>
          <w:rFonts w:eastAsia="Times New Roman"/>
          <w:szCs w:val="24"/>
        </w:rPr>
        <w:t xml:space="preserve"> Κυρία Πρόεδρε, και με την ανοχή σας, γιατί υπήρξε περίσσεια προς όλους τους </w:t>
      </w:r>
      <w:proofErr w:type="spellStart"/>
      <w:r>
        <w:rPr>
          <w:rFonts w:eastAsia="Times New Roman"/>
          <w:szCs w:val="24"/>
        </w:rPr>
        <w:t>προλαλήσαντες</w:t>
      </w:r>
      <w:proofErr w:type="spellEnd"/>
      <w:r>
        <w:rPr>
          <w:rFonts w:eastAsia="Times New Roman"/>
          <w:szCs w:val="24"/>
        </w:rPr>
        <w:t xml:space="preserve"> Υπουργούς, εγώ θέλω να κλείσω λέγοντας το εξής: Την κριτική, την οποία κάνουμε σήμερα και για την οποία μας ψέγετε και εσείς, κυρί</w:t>
      </w:r>
      <w:r>
        <w:rPr>
          <w:rFonts w:eastAsia="Times New Roman"/>
          <w:szCs w:val="24"/>
        </w:rPr>
        <w:t>α Υπουργέ, και εσείς, κύριοι συνάδελφοι, την έχετε κάνει και στο Συμβούλιο της Ευρώπης και έχετε πει ότι είναι απαράδεκτες οι συνθήκες. Όμως, σήμερα εδώ σας είδα να υπερασπίζεστε άλλα πράγματα. Η διγλωσσία, λοιπόν, μέσα και έξω δεν γίνεται να συνεχίζεται.</w:t>
      </w:r>
    </w:p>
    <w:p w14:paraId="2205E09F" w14:textId="77777777" w:rsidR="00F618CB" w:rsidRDefault="00733657">
      <w:pPr>
        <w:tabs>
          <w:tab w:val="left" w:pos="2940"/>
        </w:tabs>
        <w:spacing w:line="600" w:lineRule="auto"/>
        <w:ind w:firstLine="720"/>
        <w:jc w:val="both"/>
        <w:rPr>
          <w:rFonts w:eastAsia="Times New Roman"/>
          <w:szCs w:val="24"/>
        </w:rPr>
      </w:pPr>
      <w:r w:rsidRPr="003A7A5E">
        <w:rPr>
          <w:rFonts w:eastAsia="Times New Roman"/>
          <w:b/>
          <w:szCs w:val="24"/>
        </w:rPr>
        <w:t>ΙΩΑΝΝΕΤΑ (ΑΝΝΕΤΑ) ΚΑΒΒΑΔΙΑ:</w:t>
      </w:r>
      <w:r>
        <w:rPr>
          <w:rFonts w:eastAsia="Times New Roman"/>
          <w:szCs w:val="24"/>
        </w:rPr>
        <w:t xml:space="preserve"> Δικό σας προνόμιο είναι αυτό.</w:t>
      </w:r>
    </w:p>
    <w:p w14:paraId="2205E0A0" w14:textId="77777777" w:rsidR="00F618CB" w:rsidRDefault="00733657">
      <w:pPr>
        <w:tabs>
          <w:tab w:val="left" w:pos="2940"/>
        </w:tabs>
        <w:spacing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Οι ωραιοποιήσεις των καταστάσεων έγιναν σήμερα από την Κυβέρνηση που έδειξε ότι δεν έχει άλλο δρόμο, δεν έχει άλλο τρόπο και μέχρι εκεί μπορεί.</w:t>
      </w:r>
    </w:p>
    <w:p w14:paraId="2205E0A1"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t>Γι’ αυτό, λοιπόν, κι εμείς της</w:t>
      </w:r>
      <w:r>
        <w:rPr>
          <w:rFonts w:eastAsia="Times New Roman"/>
          <w:szCs w:val="24"/>
        </w:rPr>
        <w:t xml:space="preserve"> λέμε να φύγει μια ώρα αρχύτερα. Γι’ αυτό ζητάμε εκλογές και ας λέει άλλα ο κ. </w:t>
      </w:r>
      <w:proofErr w:type="spellStart"/>
      <w:r>
        <w:rPr>
          <w:rFonts w:eastAsia="Times New Roman"/>
          <w:szCs w:val="24"/>
        </w:rPr>
        <w:t>Παπαχριστόπουλος</w:t>
      </w:r>
      <w:proofErr w:type="spellEnd"/>
      <w:r>
        <w:rPr>
          <w:rFonts w:eastAsia="Times New Roman"/>
          <w:szCs w:val="24"/>
        </w:rPr>
        <w:t>, γιατί εμείς μπορούμε να διαχειριστούμε και με περισσότερη διαφάνεια τα κονδύλια, όπως το κάναμε στο παρελθόν, και με μεγαλύτερη αποτελεσματικότητα και με λιγότ</w:t>
      </w:r>
      <w:r>
        <w:rPr>
          <w:rFonts w:eastAsia="Times New Roman"/>
          <w:szCs w:val="24"/>
        </w:rPr>
        <w:t>ερα θύματα στη θάλασσα, όπως το κάναμε στο παρελθόν.</w:t>
      </w:r>
    </w:p>
    <w:p w14:paraId="2205E0A2" w14:textId="77777777" w:rsidR="00F618CB" w:rsidRDefault="00733657">
      <w:pPr>
        <w:tabs>
          <w:tab w:val="left" w:pos="294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2205E0A3" w14:textId="77777777" w:rsidR="00F618CB" w:rsidRDefault="00733657">
      <w:pPr>
        <w:tabs>
          <w:tab w:val="left" w:pos="2940"/>
        </w:tabs>
        <w:spacing w:line="600" w:lineRule="auto"/>
        <w:ind w:firstLine="720"/>
        <w:jc w:val="both"/>
        <w:rPr>
          <w:rFonts w:eastAsia="Times New Roman"/>
          <w:szCs w:val="24"/>
        </w:rPr>
      </w:pPr>
      <w:r w:rsidRPr="00BC4F88">
        <w:rPr>
          <w:rFonts w:eastAsia="Times New Roman"/>
          <w:b/>
          <w:szCs w:val="24"/>
        </w:rPr>
        <w:lastRenderedPageBreak/>
        <w:t>ΓΕΩΡΓΙΟΣ ΠΑΛΛΗΣ:</w:t>
      </w:r>
      <w:r>
        <w:rPr>
          <w:rFonts w:eastAsia="Times New Roman"/>
          <w:szCs w:val="24"/>
        </w:rPr>
        <w:t xml:space="preserve"> Κυρίως αυτό, κύριε Βαρβιτσιώτη. Έχετε δείξει δείγματα.</w:t>
      </w:r>
    </w:p>
    <w:p w14:paraId="2205E0A4" w14:textId="77777777" w:rsidR="00F618CB" w:rsidRDefault="00733657">
      <w:pPr>
        <w:tabs>
          <w:tab w:val="left" w:pos="2940"/>
        </w:tabs>
        <w:spacing w:line="600" w:lineRule="auto"/>
        <w:ind w:firstLine="720"/>
        <w:jc w:val="both"/>
        <w:rPr>
          <w:rFonts w:eastAsia="Times New Roman"/>
          <w:szCs w:val="24"/>
        </w:rPr>
      </w:pPr>
      <w:r w:rsidRPr="008609D0">
        <w:rPr>
          <w:rFonts w:eastAsia="Times New Roman"/>
          <w:b/>
          <w:szCs w:val="24"/>
        </w:rPr>
        <w:t>ΠΡΟΕΔΡΕΥΟΥΣΑ (Αναστασία Χριστοδουλοπούλου):</w:t>
      </w:r>
      <w:r>
        <w:rPr>
          <w:rFonts w:eastAsia="Times New Roman"/>
          <w:szCs w:val="24"/>
        </w:rPr>
        <w:t xml:space="preserve"> Κυρίες και κύριοι συνάδελφοι, είν</w:t>
      </w:r>
      <w:r>
        <w:rPr>
          <w:rFonts w:eastAsia="Times New Roman"/>
          <w:szCs w:val="24"/>
        </w:rPr>
        <w:t>αι μια συνεδρίαση μαμούθ. Σεβαστείτε λίγο τον χρόνο και τους τηλεθεατές.</w:t>
      </w:r>
    </w:p>
    <w:p w14:paraId="2205E0A5"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Βούλτεψη</w:t>
      </w:r>
      <w:proofErr w:type="spellEnd"/>
      <w:r>
        <w:rPr>
          <w:rFonts w:eastAsia="Times New Roman"/>
          <w:szCs w:val="24"/>
        </w:rPr>
        <w:t>, έχετε τον λόγο για τρία λεπτά.</w:t>
      </w:r>
    </w:p>
    <w:p w14:paraId="2205E0A6" w14:textId="77777777" w:rsidR="00F618CB" w:rsidRDefault="00733657">
      <w:pPr>
        <w:tabs>
          <w:tab w:val="left" w:pos="2940"/>
        </w:tabs>
        <w:spacing w:line="600" w:lineRule="auto"/>
        <w:ind w:firstLine="720"/>
        <w:jc w:val="both"/>
        <w:rPr>
          <w:rFonts w:eastAsia="Times New Roman"/>
          <w:szCs w:val="24"/>
        </w:rPr>
      </w:pPr>
      <w:r w:rsidRPr="008609D0">
        <w:rPr>
          <w:rFonts w:eastAsia="Times New Roman"/>
          <w:b/>
          <w:szCs w:val="24"/>
        </w:rPr>
        <w:t>ΣΟΦΙΑ ΒΟΥΛΤΕΨΗ:</w:t>
      </w:r>
      <w:r>
        <w:rPr>
          <w:rFonts w:eastAsia="Times New Roman"/>
          <w:szCs w:val="24"/>
        </w:rPr>
        <w:t xml:space="preserve"> Ευχαριστώ πολύ, κυρία Πρόεδρε. </w:t>
      </w:r>
    </w:p>
    <w:p w14:paraId="2205E0A7"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t xml:space="preserve">Κατ’ </w:t>
      </w:r>
      <w:r>
        <w:rPr>
          <w:rFonts w:eastAsia="Times New Roman"/>
          <w:szCs w:val="24"/>
        </w:rPr>
        <w:t>αρχάς</w:t>
      </w:r>
      <w:r>
        <w:rPr>
          <w:rFonts w:eastAsia="Times New Roman"/>
          <w:szCs w:val="24"/>
        </w:rPr>
        <w:t>, να πω ότι έβγαλα το συμπέρασμα από τη σημερινή συζήτηση ότι έλεγχος του τρόπ</w:t>
      </w:r>
      <w:r>
        <w:rPr>
          <w:rFonts w:eastAsia="Times New Roman"/>
          <w:szCs w:val="24"/>
        </w:rPr>
        <w:t>ου, με τον οποίον διατίθενται τα κονδύλια για το προσφυγικό</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μεταναστευτικό, δεν μπορεί να γίνει, γιατί υπάρχει ο νόμος 4368 που επιτρέπει τις απ’ ευθείας αναθέσεις.</w:t>
      </w:r>
    </w:p>
    <w:p w14:paraId="2205E0A8"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t>Επίσης, επειδή έγινε πολύ μεγάλη αναφορά στους ελέγχους της Ευρωπαϊκής Ένωσης και της Κομ</w:t>
      </w:r>
      <w:r>
        <w:rPr>
          <w:rFonts w:eastAsia="Times New Roman"/>
          <w:szCs w:val="24"/>
        </w:rPr>
        <w:t>ισιόν, να πω ότι η Κομισιόν είναι ελεγχόμενη από το Ευρωπαϊκό Ελεγκτικό Συνέδριο για κακοδιαχείριση κοινοτικών πόρων για το προσφυγικό.</w:t>
      </w:r>
    </w:p>
    <w:p w14:paraId="2205E0A9"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t>Παρακαλώ, θα καταθέσω για τα Πρακτικά έγγραφα, όπου αναφέρονται όλες οι ενέργειες του Ευρωπαϊκού Ελεγκτικού Συνεδρίου. Ε</w:t>
      </w:r>
      <w:r>
        <w:rPr>
          <w:rFonts w:eastAsia="Times New Roman"/>
          <w:szCs w:val="24"/>
        </w:rPr>
        <w:t>πομένως, μην την επικαλείστε.</w:t>
      </w:r>
    </w:p>
    <w:p w14:paraId="2205E0AA"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lastRenderedPageBreak/>
        <w:t>Τρίτον, για τα Πρακτικά, επίσης, ο κ. Κουβέλης έδειξε να μην ξέρει ότι το Υπουργείο του απορροφά χρήματα. Έχω εδώ την ανακοίνωση του Υπουργείου Οικονομίας και Ανάπτυξης. Το 14% των χρημάτων πηγαίνουν στο Υπουργείο του για να μ</w:t>
      </w:r>
      <w:r>
        <w:rPr>
          <w:rFonts w:eastAsia="Times New Roman"/>
          <w:szCs w:val="24"/>
        </w:rPr>
        <w:t>άθει και ο κ. Κουβέλης τι γίνεται και με το Υπουργείο του.</w:t>
      </w:r>
    </w:p>
    <w:p w14:paraId="2205E0AB"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t xml:space="preserve">Εσείς είπατε ότι τα βόρεια σύνορά μας τα έχουν κλείσει οι δικοί μας σύμμαχοι, ενώ τα έχει κλείσει ο κ. </w:t>
      </w:r>
      <w:proofErr w:type="spellStart"/>
      <w:r>
        <w:rPr>
          <w:rFonts w:eastAsia="Times New Roman"/>
          <w:szCs w:val="24"/>
        </w:rPr>
        <w:t>Ζάεφ</w:t>
      </w:r>
      <w:proofErr w:type="spellEnd"/>
      <w:r>
        <w:rPr>
          <w:rFonts w:eastAsia="Times New Roman"/>
          <w:szCs w:val="24"/>
        </w:rPr>
        <w:t xml:space="preserve">, που είναι ο κολλητός φίλος του Αλέξη και τον οποίον </w:t>
      </w:r>
      <w:proofErr w:type="spellStart"/>
      <w:r>
        <w:rPr>
          <w:rFonts w:eastAsia="Times New Roman"/>
          <w:szCs w:val="24"/>
        </w:rPr>
        <w:t>Ζάεφ</w:t>
      </w:r>
      <w:proofErr w:type="spellEnd"/>
      <w:r>
        <w:rPr>
          <w:rFonts w:eastAsia="Times New Roman"/>
          <w:szCs w:val="24"/>
        </w:rPr>
        <w:t xml:space="preserve"> τον έβαλε η Ευρωπαϊκή Ένωση. Κα</w:t>
      </w:r>
      <w:r>
        <w:rPr>
          <w:rFonts w:eastAsia="Times New Roman"/>
          <w:szCs w:val="24"/>
        </w:rPr>
        <w:t xml:space="preserve">ι είστε η πρώτη Κυβέρνηση που δεχθήκατε </w:t>
      </w:r>
      <w:proofErr w:type="spellStart"/>
      <w:r>
        <w:rPr>
          <w:rFonts w:eastAsia="Times New Roman"/>
          <w:szCs w:val="24"/>
        </w:rPr>
        <w:t>αυτοεγκλωβισμό</w:t>
      </w:r>
      <w:proofErr w:type="spellEnd"/>
      <w:r>
        <w:rPr>
          <w:rFonts w:eastAsia="Times New Roman"/>
          <w:szCs w:val="24"/>
        </w:rPr>
        <w:t xml:space="preserve"> της χώρας, διότι ο κ. </w:t>
      </w:r>
      <w:proofErr w:type="spellStart"/>
      <w:r>
        <w:rPr>
          <w:rFonts w:eastAsia="Times New Roman"/>
          <w:szCs w:val="24"/>
        </w:rPr>
        <w:t>Τουσκ</w:t>
      </w:r>
      <w:proofErr w:type="spellEnd"/>
      <w:r>
        <w:rPr>
          <w:rFonts w:eastAsia="Times New Roman"/>
          <w:szCs w:val="24"/>
        </w:rPr>
        <w:t xml:space="preserve"> είπε ότι και με άδεια των είκοσι οκτώ έκλεισαν τα σύνορά μας.</w:t>
      </w:r>
      <w:r w:rsidRPr="008609D0">
        <w:rPr>
          <w:rFonts w:eastAsia="Times New Roman"/>
          <w:szCs w:val="24"/>
        </w:rPr>
        <w:t xml:space="preserve"> </w:t>
      </w:r>
      <w:r>
        <w:rPr>
          <w:rFonts w:eastAsia="Times New Roman"/>
          <w:szCs w:val="24"/>
        </w:rPr>
        <w:t xml:space="preserve">Ο κ. </w:t>
      </w:r>
      <w:proofErr w:type="spellStart"/>
      <w:r>
        <w:rPr>
          <w:rFonts w:eastAsia="Times New Roman"/>
          <w:szCs w:val="24"/>
        </w:rPr>
        <w:t>Ζάεφ</w:t>
      </w:r>
      <w:proofErr w:type="spellEnd"/>
      <w:r>
        <w:rPr>
          <w:rFonts w:eastAsia="Times New Roman"/>
          <w:szCs w:val="24"/>
        </w:rPr>
        <w:t xml:space="preserve"> έκλεισε τα σύνορα, ο κολλητός σας, για να κάνει τη χάρη στην Ευρωπαϊκή Ένωση για τη συμφωνία για τη Μ</w:t>
      </w:r>
      <w:r>
        <w:rPr>
          <w:rFonts w:eastAsia="Times New Roman"/>
          <w:szCs w:val="24"/>
        </w:rPr>
        <w:t>ακεδονία.</w:t>
      </w:r>
    </w:p>
    <w:p w14:paraId="2205E0AC" w14:textId="77777777" w:rsidR="00F618CB" w:rsidRDefault="00733657">
      <w:pPr>
        <w:tabs>
          <w:tab w:val="left" w:pos="2940"/>
        </w:tabs>
        <w:spacing w:line="600" w:lineRule="auto"/>
        <w:ind w:firstLine="720"/>
        <w:jc w:val="both"/>
        <w:rPr>
          <w:rFonts w:eastAsia="Times New Roman"/>
          <w:szCs w:val="24"/>
        </w:rPr>
      </w:pPr>
      <w:r>
        <w:rPr>
          <w:rFonts w:eastAsia="Times New Roman"/>
          <w:b/>
          <w:szCs w:val="24"/>
        </w:rPr>
        <w:t>ΙΩΑΝΝΕΤΑ (ΑΝΝΕΤΑ) ΚΑΒΒΑΔΙΑ:</w:t>
      </w:r>
      <w:r>
        <w:rPr>
          <w:rFonts w:eastAsia="Times New Roman"/>
          <w:szCs w:val="24"/>
        </w:rPr>
        <w:t xml:space="preserve"> … (δεν ακούστηκε)</w:t>
      </w:r>
    </w:p>
    <w:p w14:paraId="2205E0AD" w14:textId="77777777" w:rsidR="00F618CB" w:rsidRDefault="00733657">
      <w:pPr>
        <w:tabs>
          <w:tab w:val="left" w:pos="2940"/>
        </w:tabs>
        <w:spacing w:line="600" w:lineRule="auto"/>
        <w:ind w:firstLine="720"/>
        <w:jc w:val="both"/>
        <w:rPr>
          <w:rFonts w:eastAsia="Times New Roman"/>
          <w:szCs w:val="24"/>
        </w:rPr>
      </w:pPr>
      <w:r w:rsidRPr="00BC4F88">
        <w:rPr>
          <w:rFonts w:eastAsia="Times New Roman"/>
          <w:b/>
          <w:szCs w:val="24"/>
        </w:rPr>
        <w:t>ΓΕΩΡΓΙΟΣ ΨΥΧΟΓΙΟΣ:</w:t>
      </w:r>
      <w:r>
        <w:rPr>
          <w:rFonts w:eastAsia="Times New Roman"/>
          <w:szCs w:val="24"/>
        </w:rPr>
        <w:t xml:space="preserve"> Ο κ. </w:t>
      </w:r>
      <w:proofErr w:type="spellStart"/>
      <w:r>
        <w:rPr>
          <w:rFonts w:eastAsia="Times New Roman"/>
          <w:szCs w:val="24"/>
        </w:rPr>
        <w:t>Όρμπαν</w:t>
      </w:r>
      <w:proofErr w:type="spellEnd"/>
      <w:r>
        <w:rPr>
          <w:rFonts w:eastAsia="Times New Roman"/>
          <w:szCs w:val="24"/>
        </w:rPr>
        <w:t>…</w:t>
      </w:r>
    </w:p>
    <w:p w14:paraId="2205E0AE" w14:textId="77777777" w:rsidR="00F618CB" w:rsidRDefault="00733657">
      <w:pPr>
        <w:tabs>
          <w:tab w:val="left" w:pos="2940"/>
        </w:tabs>
        <w:spacing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Θα σας πω και για τον </w:t>
      </w:r>
      <w:proofErr w:type="spellStart"/>
      <w:r>
        <w:rPr>
          <w:rFonts w:eastAsia="Times New Roman"/>
          <w:szCs w:val="24"/>
        </w:rPr>
        <w:t>Όρμπαν</w:t>
      </w:r>
      <w:proofErr w:type="spellEnd"/>
      <w:r>
        <w:rPr>
          <w:rFonts w:eastAsia="Times New Roman"/>
          <w:szCs w:val="24"/>
        </w:rPr>
        <w:t>.</w:t>
      </w:r>
    </w:p>
    <w:p w14:paraId="2205E0AF"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t xml:space="preserve">Εσείς, κύριε Ρήγα, είπατε ότι πρέπει να μας κυνηγούν οι Ερινύες. Πόσες Ερινύες θα σας κυνηγήσουν εσάς; Για τους νεκρούς </w:t>
      </w:r>
      <w:r>
        <w:rPr>
          <w:rFonts w:eastAsia="Times New Roman"/>
          <w:szCs w:val="24"/>
        </w:rPr>
        <w:t xml:space="preserve">της </w:t>
      </w:r>
      <w:proofErr w:type="spellStart"/>
      <w:r>
        <w:rPr>
          <w:rFonts w:eastAsia="Times New Roman"/>
          <w:szCs w:val="24"/>
        </w:rPr>
        <w:t>Καλολίμνου</w:t>
      </w:r>
      <w:proofErr w:type="spellEnd"/>
      <w:r>
        <w:rPr>
          <w:rFonts w:eastAsia="Times New Roman"/>
          <w:szCs w:val="24"/>
        </w:rPr>
        <w:t xml:space="preserve"> τον Νοέμβριο του 2017; Για τη γιαγιά με το </w:t>
      </w:r>
      <w:proofErr w:type="spellStart"/>
      <w:r>
        <w:rPr>
          <w:rFonts w:eastAsia="Times New Roman"/>
          <w:szCs w:val="24"/>
        </w:rPr>
        <w:t>εγγονάκι</w:t>
      </w:r>
      <w:proofErr w:type="spellEnd"/>
      <w:r>
        <w:rPr>
          <w:rFonts w:eastAsia="Times New Roman"/>
          <w:szCs w:val="24"/>
        </w:rPr>
        <w:t xml:space="preserve"> το 2016 που καήκανε στη Μόρια; Για τους μετανάστες που σκοτώνονται σε αυτοκινητιστικά δυστυχήματα; Πρόσφατο είναι οι έντεκα </w:t>
      </w:r>
      <w:r>
        <w:rPr>
          <w:rFonts w:eastAsia="Times New Roman"/>
          <w:szCs w:val="24"/>
        </w:rPr>
        <w:lastRenderedPageBreak/>
        <w:t>νεκροί στην Καβάλα. Για τους νεκρούς του Έβρου; Για το έγκλημα στ</w:t>
      </w:r>
      <w:r>
        <w:rPr>
          <w:rFonts w:eastAsia="Times New Roman"/>
          <w:szCs w:val="24"/>
        </w:rPr>
        <w:t>ου Φιλοπάππου, που πρέπει να μας πείτε πώς αυτοί οι αλλοδαποί, που προκάλεσαν τον θάνατο του εικοσιπεντάχρονου, βρίσκονταν εκτός -γιατί έχετε καταργήσει τους νόμους για την κράτηση-, ενώ είχαν συλληφθεί για ληστείες, παράβαση νόμου περί όπλων και παράνομης</w:t>
      </w:r>
      <w:r>
        <w:rPr>
          <w:rFonts w:eastAsia="Times New Roman"/>
          <w:szCs w:val="24"/>
        </w:rPr>
        <w:t xml:space="preserve"> εισόδου στη χώρα;</w:t>
      </w:r>
    </w:p>
    <w:p w14:paraId="2205E0B0" w14:textId="77777777" w:rsidR="00F618CB" w:rsidRDefault="00733657">
      <w:pPr>
        <w:tabs>
          <w:tab w:val="left" w:pos="2940"/>
        </w:tabs>
        <w:spacing w:line="600" w:lineRule="auto"/>
        <w:ind w:firstLine="720"/>
        <w:jc w:val="both"/>
        <w:rPr>
          <w:rFonts w:eastAsia="Times New Roman"/>
          <w:szCs w:val="24"/>
        </w:rPr>
      </w:pPr>
      <w:r>
        <w:rPr>
          <w:rFonts w:eastAsia="Times New Roman"/>
          <w:szCs w:val="24"/>
        </w:rPr>
        <w:t xml:space="preserve">Όσο για τον </w:t>
      </w:r>
      <w:proofErr w:type="spellStart"/>
      <w:r>
        <w:rPr>
          <w:rFonts w:eastAsia="Times New Roman"/>
          <w:szCs w:val="24"/>
        </w:rPr>
        <w:t>Όρμπαν</w:t>
      </w:r>
      <w:proofErr w:type="spellEnd"/>
      <w:r>
        <w:rPr>
          <w:rFonts w:eastAsia="Times New Roman"/>
          <w:szCs w:val="24"/>
        </w:rPr>
        <w:t xml:space="preserve">, ο κ. Τσίπρας, αγαπητοί συνάδελφοι, επισκέφθηκε στη Βουδαπέστη τον κ. </w:t>
      </w:r>
      <w:proofErr w:type="spellStart"/>
      <w:r>
        <w:rPr>
          <w:rFonts w:eastAsia="Times New Roman"/>
          <w:szCs w:val="24"/>
        </w:rPr>
        <w:t>Όρμπαν</w:t>
      </w:r>
      <w:proofErr w:type="spellEnd"/>
      <w:r>
        <w:rPr>
          <w:rFonts w:eastAsia="Times New Roman"/>
          <w:szCs w:val="24"/>
        </w:rPr>
        <w:t xml:space="preserve"> στις 12 Σεπτεμβρίου του 2017. Όπως, μας πληροφόρησε μετά το Γραφείο Τύπου του Πρωθυπουργού, δηλαδή του κυρίου Τσίπρα, η συνάντησή τους πραγμα</w:t>
      </w:r>
      <w:r>
        <w:rPr>
          <w:rFonts w:eastAsia="Times New Roman"/>
          <w:szCs w:val="24"/>
        </w:rPr>
        <w:t xml:space="preserve">τοποιήθηκε σε κλίμα σεβασμού και ειλικρίνειας στις διαφορετικές απόψεις. Σας ενημερώνω ότι δεν του είπε λέξη του κ. </w:t>
      </w:r>
      <w:proofErr w:type="spellStart"/>
      <w:r>
        <w:rPr>
          <w:rFonts w:eastAsia="Times New Roman"/>
          <w:szCs w:val="24"/>
        </w:rPr>
        <w:t>Όρμπαν</w:t>
      </w:r>
      <w:proofErr w:type="spellEnd"/>
      <w:r>
        <w:rPr>
          <w:rFonts w:eastAsia="Times New Roman"/>
          <w:szCs w:val="24"/>
        </w:rPr>
        <w:t xml:space="preserve"> ο κ. Τσίπρας όταν πήγε εκεί. </w:t>
      </w:r>
    </w:p>
    <w:p w14:paraId="2205E0B1"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μόνο που τον ένοιαζε φεύγοντας ήταν να του πει «το χωριό Μπελογιάννης και τα μάτια σου!». Αυτό του </w:t>
      </w:r>
      <w:r>
        <w:rPr>
          <w:rFonts w:eastAsia="Times New Roman" w:cs="Times New Roman"/>
          <w:szCs w:val="24"/>
        </w:rPr>
        <w:t xml:space="preserve">είπε, αυτό βρήκε να του πει του </w:t>
      </w:r>
      <w:proofErr w:type="spellStart"/>
      <w:r>
        <w:rPr>
          <w:rFonts w:eastAsia="Times New Roman" w:cs="Times New Roman"/>
          <w:szCs w:val="24"/>
        </w:rPr>
        <w:t>Όρμπαν</w:t>
      </w:r>
      <w:proofErr w:type="spellEnd"/>
      <w:r>
        <w:rPr>
          <w:rFonts w:eastAsia="Times New Roman" w:cs="Times New Roman"/>
          <w:szCs w:val="24"/>
        </w:rPr>
        <w:t>. Άρα, λοιπόν…</w:t>
      </w:r>
    </w:p>
    <w:p w14:paraId="2205E0B2"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sidRPr="00C6536F">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Αυτό διαβάσατε; Αυτό καταλάβατε; </w:t>
      </w:r>
    </w:p>
    <w:p w14:paraId="2205E0B3"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Αφήστε τώρα να ολοκληρώσει. Η </w:t>
      </w:r>
      <w:r>
        <w:rPr>
          <w:rFonts w:eastAsia="Times New Roman" w:cs="Times New Roman"/>
          <w:szCs w:val="24"/>
        </w:rPr>
        <w:t xml:space="preserve">κ. </w:t>
      </w:r>
      <w:proofErr w:type="spellStart"/>
      <w:r>
        <w:rPr>
          <w:rFonts w:eastAsia="Times New Roman" w:cs="Times New Roman"/>
          <w:szCs w:val="24"/>
        </w:rPr>
        <w:t>Βούλτεψη</w:t>
      </w:r>
      <w:proofErr w:type="spellEnd"/>
      <w:r>
        <w:rPr>
          <w:rFonts w:eastAsia="Times New Roman" w:cs="Times New Roman"/>
          <w:szCs w:val="24"/>
        </w:rPr>
        <w:t xml:space="preserve"> είναι πιο δυναμική. </w:t>
      </w:r>
    </w:p>
    <w:p w14:paraId="2205E0B4"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ΣΟΦΙΑ Β</w:t>
      </w:r>
      <w:r>
        <w:rPr>
          <w:rFonts w:eastAsia="Times New Roman" w:cs="Times New Roman"/>
          <w:b/>
          <w:szCs w:val="24"/>
        </w:rPr>
        <w:t xml:space="preserve">ΟΥΛΤΕΨΗ: </w:t>
      </w:r>
      <w:r>
        <w:rPr>
          <w:rFonts w:eastAsia="Times New Roman" w:cs="Times New Roman"/>
          <w:szCs w:val="24"/>
        </w:rPr>
        <w:t>Η ανακοίνωση του Γραφείου Τύπου…</w:t>
      </w:r>
    </w:p>
    <w:p w14:paraId="2205E0B5"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sidRPr="00C6536F">
        <w:rPr>
          <w:rFonts w:eastAsia="Times New Roman" w:cs="Times New Roman"/>
          <w:b/>
          <w:szCs w:val="24"/>
        </w:rPr>
        <w:lastRenderedPageBreak/>
        <w:t>ΔΗΜΗΤΡΙΟΣ ΒΙΤΣΑΣ (Υπουργός Μεταναστευτικής Πολιτικής):</w:t>
      </w:r>
      <w:r>
        <w:rPr>
          <w:rFonts w:eastAsia="Times New Roman" w:cs="Times New Roman"/>
          <w:szCs w:val="24"/>
        </w:rPr>
        <w:t xml:space="preserve"> Είστε δημοσιογράφος. Αυτό καταλάβατε από αυτό που διαβάσατε; </w:t>
      </w:r>
    </w:p>
    <w:p w14:paraId="2205E0B6"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Ναι, μάλιστα, αυτό που σας διάβασα. </w:t>
      </w:r>
    </w:p>
    <w:p w14:paraId="2205E0B7"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Υπουργέ, αφήστε να ολοκληρώσει. Θα πείτε δυο κουβέντες στο τέλος. </w:t>
      </w:r>
    </w:p>
    <w:p w14:paraId="2205E0B8"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Ολοκληρώστε, κυρία </w:t>
      </w:r>
      <w:proofErr w:type="spellStart"/>
      <w:r>
        <w:rPr>
          <w:rFonts w:eastAsia="Times New Roman" w:cs="Times New Roman"/>
          <w:szCs w:val="24"/>
        </w:rPr>
        <w:t>Βούλτεψη</w:t>
      </w:r>
      <w:proofErr w:type="spellEnd"/>
      <w:r>
        <w:rPr>
          <w:rFonts w:eastAsia="Times New Roman" w:cs="Times New Roman"/>
          <w:szCs w:val="24"/>
        </w:rPr>
        <w:t xml:space="preserve">.  </w:t>
      </w:r>
    </w:p>
    <w:p w14:paraId="2205E0B9"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Μάλιστα, κύριε Υπουργέ, αυτό κατάλαβα, ότι ήταν μειλίχιος και γλυκύτατος και ότι σέβεται τις διαφορετικές απόψεις του </w:t>
      </w:r>
      <w:proofErr w:type="spellStart"/>
      <w:r>
        <w:rPr>
          <w:rFonts w:eastAsia="Times New Roman" w:cs="Times New Roman"/>
          <w:szCs w:val="24"/>
        </w:rPr>
        <w:t>Όρμπαν</w:t>
      </w:r>
      <w:proofErr w:type="spellEnd"/>
      <w:r>
        <w:rPr>
          <w:rFonts w:eastAsia="Times New Roman" w:cs="Times New Roman"/>
          <w:szCs w:val="24"/>
        </w:rPr>
        <w:t xml:space="preserve">. Και εσείς </w:t>
      </w:r>
      <w:r>
        <w:rPr>
          <w:rFonts w:eastAsia="Times New Roman" w:cs="Times New Roman"/>
          <w:szCs w:val="24"/>
        </w:rPr>
        <w:t xml:space="preserve">έρχεστε εδώ και μας λέτε ότι ο </w:t>
      </w:r>
      <w:proofErr w:type="spellStart"/>
      <w:r>
        <w:rPr>
          <w:rFonts w:eastAsia="Times New Roman" w:cs="Times New Roman"/>
          <w:szCs w:val="24"/>
        </w:rPr>
        <w:t>Όρμπαν</w:t>
      </w:r>
      <w:proofErr w:type="spellEnd"/>
      <w:r>
        <w:rPr>
          <w:rFonts w:eastAsia="Times New Roman" w:cs="Times New Roman"/>
          <w:szCs w:val="24"/>
        </w:rPr>
        <w:t xml:space="preserve"> είναι εχθρός σας. </w:t>
      </w:r>
    </w:p>
    <w:p w14:paraId="2205E0BA"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sidRPr="00C6536F">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Αν καταλάβατε αυτό, τι να σας πω; </w:t>
      </w:r>
    </w:p>
    <w:p w14:paraId="2205E0BB"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Ναι, αυτό καταλαβαίνουν όλοι. Εσείς μόνο δεν καταλαβαίνετε. </w:t>
      </w:r>
    </w:p>
    <w:p w14:paraId="2205E0BC"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εσείς, κύριε Ξανθέ –για να τ</w:t>
      </w:r>
      <w:r>
        <w:rPr>
          <w:rFonts w:eastAsia="Times New Roman" w:cs="Times New Roman"/>
          <w:szCs w:val="24"/>
        </w:rPr>
        <w:t xml:space="preserve">ελειώσω- μας είπατε διάφορα πράγματα. Να σας πω ότι χθες μόλις η ΕΛΣΤΑΤ έδωσε στοιχεία από το ΚΕΕΛΠΝΟ. Έχουμε αύξηση κατά 20% στα λοιμώδη νοσήματα το 2017. Δεν ξέρω αν συσχετίζεται ή όχι, </w:t>
      </w:r>
      <w:r>
        <w:rPr>
          <w:rFonts w:eastAsia="Times New Roman" w:cs="Times New Roman"/>
          <w:szCs w:val="24"/>
        </w:rPr>
        <w:lastRenderedPageBreak/>
        <w:t>αλλά κοιτάξτε, δεν θα μας παρουσιάζετε εδώ πέρα συνέχεια μια εικονικ</w:t>
      </w:r>
      <w:r>
        <w:rPr>
          <w:rFonts w:eastAsia="Times New Roman" w:cs="Times New Roman"/>
          <w:szCs w:val="24"/>
        </w:rPr>
        <w:t xml:space="preserve">ή πραγματικότητα. </w:t>
      </w:r>
    </w:p>
    <w:p w14:paraId="2205E0BD"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ναι, κύριε Βίτσα –και επανέρχομαι σε εσάς- όταν βγαίνει ανακοίνωση που δεν λέει ότι ο κ. Τσίπρας επεσήμανε στον κ. </w:t>
      </w:r>
      <w:proofErr w:type="spellStart"/>
      <w:r>
        <w:rPr>
          <w:rFonts w:eastAsia="Times New Roman" w:cs="Times New Roman"/>
          <w:szCs w:val="24"/>
        </w:rPr>
        <w:t>Όρμπαν</w:t>
      </w:r>
      <w:proofErr w:type="spellEnd"/>
      <w:r>
        <w:rPr>
          <w:rFonts w:eastAsia="Times New Roman" w:cs="Times New Roman"/>
          <w:szCs w:val="24"/>
        </w:rPr>
        <w:t xml:space="preserve"> ότι είναι καταδικαστέα η πολιτική του έναντι των μεταναστών, παρά μόνο μίλησαν για σεβασμό εκατέρωθεν απόψεων, </w:t>
      </w:r>
      <w:r>
        <w:rPr>
          <w:rFonts w:eastAsia="Times New Roman" w:cs="Times New Roman"/>
          <w:szCs w:val="24"/>
        </w:rPr>
        <w:t xml:space="preserve">ναι, αυτό το συμπέρασμα βγάζω. Και το μόνο που τον ένοιαζε σας είπα ποιο ήταν, το χωριό Μπελογιάννης. </w:t>
      </w:r>
    </w:p>
    <w:p w14:paraId="2205E0BE"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Ολοκληρώστε, κυρία συνάδελφε. Για τα κονδύλια λέτε ότι είναι η ερώτηση. Εντάξει, κάνετε ολόκληρη κριτική ότι </w:t>
      </w:r>
      <w:r>
        <w:rPr>
          <w:rFonts w:eastAsia="Times New Roman" w:cs="Times New Roman"/>
          <w:szCs w:val="24"/>
        </w:rPr>
        <w:t xml:space="preserve">δεν μιλούν οι Υπουργοί για τα κονδύλια. Και εσείς που έχετε υπογράψει… </w:t>
      </w:r>
    </w:p>
    <w:p w14:paraId="2205E0BF"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Ολοκληρώστε, παρακαλώ. </w:t>
      </w:r>
    </w:p>
    <w:p w14:paraId="2205E0C0"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Μα, δεν μίλησαν για τα κονδύλια οι Υπουργοί, είπαν ότι εμείς είμαστε «</w:t>
      </w:r>
      <w:proofErr w:type="spellStart"/>
      <w:r>
        <w:rPr>
          <w:rFonts w:eastAsia="Times New Roman" w:cs="Times New Roman"/>
          <w:szCs w:val="24"/>
        </w:rPr>
        <w:t>Όρμπαν</w:t>
      </w:r>
      <w:proofErr w:type="spellEnd"/>
      <w:r>
        <w:rPr>
          <w:rFonts w:eastAsia="Times New Roman" w:cs="Times New Roman"/>
          <w:szCs w:val="24"/>
        </w:rPr>
        <w:t>» και ότι θα έπρεπε να έχουμε Ερινύες, ενώ οι νεκροί πάνε και έρχοντ</w:t>
      </w:r>
      <w:r>
        <w:rPr>
          <w:rFonts w:eastAsia="Times New Roman" w:cs="Times New Roman"/>
          <w:szCs w:val="24"/>
        </w:rPr>
        <w:t xml:space="preserve">αι. Για δείτε τι γίνεται στη </w:t>
      </w:r>
      <w:r>
        <w:rPr>
          <w:rFonts w:eastAsia="Times New Roman" w:cs="Times New Roman"/>
          <w:szCs w:val="24"/>
        </w:rPr>
        <w:t xml:space="preserve">βόρεια </w:t>
      </w:r>
      <w:r>
        <w:rPr>
          <w:rFonts w:eastAsia="Times New Roman" w:cs="Times New Roman"/>
          <w:szCs w:val="24"/>
        </w:rPr>
        <w:t xml:space="preserve">Ελλάδα. </w:t>
      </w:r>
    </w:p>
    <w:p w14:paraId="2205E0C1"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2205E0C2" w14:textId="77777777" w:rsidR="00F618CB" w:rsidRDefault="00733657">
      <w:pPr>
        <w:spacing w:line="600" w:lineRule="auto"/>
        <w:ind w:firstLine="720"/>
        <w:jc w:val="both"/>
        <w:rPr>
          <w:rFonts w:eastAsia="Times New Roman" w:cs="Times New Roman"/>
          <w:szCs w:val="24"/>
        </w:rPr>
      </w:pPr>
      <w:r w:rsidRPr="004B2E64">
        <w:rPr>
          <w:rFonts w:eastAsia="Times New Roman" w:cs="Times New Roman"/>
          <w:szCs w:val="24"/>
        </w:rPr>
        <w:t xml:space="preserve">(Στο σημείο αυτό </w:t>
      </w:r>
      <w:r>
        <w:rPr>
          <w:rFonts w:eastAsia="Times New Roman" w:cs="Times New Roman"/>
          <w:szCs w:val="24"/>
        </w:rPr>
        <w:t xml:space="preserve">η Βουλευτής κ. Σοφία </w:t>
      </w:r>
      <w:proofErr w:type="spellStart"/>
      <w:r>
        <w:rPr>
          <w:rFonts w:eastAsia="Times New Roman" w:cs="Times New Roman"/>
          <w:szCs w:val="24"/>
        </w:rPr>
        <w:t>Βούλτεψη</w:t>
      </w:r>
      <w:proofErr w:type="spellEnd"/>
      <w:r>
        <w:rPr>
          <w:rFonts w:eastAsia="Times New Roman" w:cs="Times New Roman"/>
          <w:szCs w:val="24"/>
        </w:rPr>
        <w:t xml:space="preserve"> </w:t>
      </w:r>
      <w:r w:rsidRPr="004B2E64">
        <w:rPr>
          <w:rFonts w:eastAsia="Times New Roman" w:cs="Times New Roman"/>
          <w:szCs w:val="24"/>
        </w:rPr>
        <w:t xml:space="preserve">καταθέτει για τα Πρακτικά τα προαναφερθέντα έγγραφα, τα οποία βρίσκονται στο </w:t>
      </w:r>
      <w:r>
        <w:rPr>
          <w:rFonts w:eastAsia="Times New Roman" w:cs="Times New Roman"/>
          <w:szCs w:val="24"/>
        </w:rPr>
        <w:t>α</w:t>
      </w:r>
      <w:r w:rsidRPr="004B2E64">
        <w:rPr>
          <w:rFonts w:eastAsia="Times New Roman" w:cs="Times New Roman"/>
          <w:szCs w:val="24"/>
        </w:rPr>
        <w:t xml:space="preserve">ρχείο </w:t>
      </w:r>
      <w:r w:rsidRPr="004B2E64">
        <w:rPr>
          <w:rFonts w:eastAsia="Times New Roman" w:cs="Times New Roman"/>
          <w:szCs w:val="24"/>
        </w:rPr>
        <w:t xml:space="preserve">του Τμήματος Γραμματείας της Διεύθυνσης Στενογραφίας και Πρακτικών </w:t>
      </w:r>
      <w:r w:rsidRPr="004B2E64">
        <w:rPr>
          <w:rFonts w:eastAsia="Times New Roman" w:cs="Times New Roman"/>
          <w:szCs w:val="24"/>
        </w:rPr>
        <w:t>της Βουλής)</w:t>
      </w:r>
    </w:p>
    <w:p w14:paraId="2205E0C3"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sidRPr="00866FFA">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Ευχαριστούμε.  </w:t>
      </w:r>
    </w:p>
    <w:p w14:paraId="2205E0C4"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sidRPr="00C6536F">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Εσείς το λέτε αυτό για τους νεκρούς, κυρία </w:t>
      </w:r>
      <w:proofErr w:type="spellStart"/>
      <w:r>
        <w:rPr>
          <w:rFonts w:eastAsia="Times New Roman" w:cs="Times New Roman"/>
          <w:szCs w:val="24"/>
        </w:rPr>
        <w:t>Βούλτεψη</w:t>
      </w:r>
      <w:proofErr w:type="spellEnd"/>
      <w:r>
        <w:rPr>
          <w:rFonts w:eastAsia="Times New Roman" w:cs="Times New Roman"/>
          <w:szCs w:val="24"/>
        </w:rPr>
        <w:t xml:space="preserve">; </w:t>
      </w:r>
    </w:p>
    <w:p w14:paraId="2205E0C5"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Για του Φιλοπάππου τον νεκρό να μας πείτε. Ναι, εμείς ένα «Φαρμακονήσι» είχαμε. Ένα! </w:t>
      </w:r>
    </w:p>
    <w:p w14:paraId="2205E0C6"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Κυρία </w:t>
      </w:r>
      <w:proofErr w:type="spellStart"/>
      <w:r>
        <w:rPr>
          <w:rFonts w:eastAsia="Times New Roman" w:cs="Times New Roman"/>
          <w:szCs w:val="24"/>
        </w:rPr>
        <w:t>Βούλτεψη</w:t>
      </w:r>
      <w:proofErr w:type="spellEnd"/>
      <w:r>
        <w:rPr>
          <w:rFonts w:eastAsia="Times New Roman" w:cs="Times New Roman"/>
          <w:szCs w:val="24"/>
        </w:rPr>
        <w:t xml:space="preserve">, καθίστε κάτω, κατ’ </w:t>
      </w:r>
      <w:r>
        <w:rPr>
          <w:rFonts w:eastAsia="Times New Roman" w:cs="Times New Roman"/>
          <w:szCs w:val="24"/>
        </w:rPr>
        <w:t xml:space="preserve">αρχάς </w:t>
      </w:r>
      <w:r>
        <w:rPr>
          <w:rFonts w:eastAsia="Times New Roman" w:cs="Times New Roman"/>
          <w:szCs w:val="24"/>
        </w:rPr>
        <w:t xml:space="preserve">και μην κουνάτε το χέρι! </w:t>
      </w:r>
    </w:p>
    <w:p w14:paraId="2205E0C7"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sidRPr="00C6536F">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Τι ν</w:t>
      </w:r>
      <w:r>
        <w:rPr>
          <w:rFonts w:eastAsia="Times New Roman" w:cs="Times New Roman"/>
          <w:szCs w:val="24"/>
        </w:rPr>
        <w:t>α σας πω; Εσείς το λέτε για τους νεκρούς; Να σας πω για ό,τι δολοφονία γίνεται στην Ελλάδα; Δεν σέβεστε τους νεκρούς! Είναι πράγματα αυτά; Τι λέτε τώρα;</w:t>
      </w:r>
    </w:p>
    <w:p w14:paraId="2205E0C8"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Και εσείς, κύριε Υπουργέ, σας παρακαλώ! </w:t>
      </w:r>
    </w:p>
    <w:p w14:paraId="2205E0C9"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Λέ</w:t>
      </w:r>
      <w:r>
        <w:rPr>
          <w:rFonts w:eastAsia="Times New Roman" w:cs="Times New Roman"/>
          <w:szCs w:val="24"/>
        </w:rPr>
        <w:t>τε ότι πρέπει να έχουμε εμείς Ερινύες…</w:t>
      </w:r>
    </w:p>
    <w:p w14:paraId="2205E0CA"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sidRPr="00C6536F">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Δεν σας επιτρέπω να με διακόπτετε, όταν σας διακόπτω!</w:t>
      </w:r>
    </w:p>
    <w:p w14:paraId="2205E0CB"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Κύριε Υπουργέ, σας παρακαλώ!</w:t>
      </w:r>
    </w:p>
    <w:p w14:paraId="2205E0CC"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Κυρία </w:t>
      </w:r>
      <w:proofErr w:type="spellStart"/>
      <w:r>
        <w:rPr>
          <w:rFonts w:eastAsia="Times New Roman" w:cs="Times New Roman"/>
          <w:szCs w:val="24"/>
        </w:rPr>
        <w:t>Βούλτεψη</w:t>
      </w:r>
      <w:proofErr w:type="spellEnd"/>
      <w:r>
        <w:rPr>
          <w:rFonts w:eastAsia="Times New Roman" w:cs="Times New Roman"/>
          <w:szCs w:val="24"/>
        </w:rPr>
        <w:t xml:space="preserve">, είχατε πει ότι φταίει ο νόμος Παρασκευόπουλου. Τώρα ποιον </w:t>
      </w:r>
      <w:proofErr w:type="spellStart"/>
      <w:r>
        <w:rPr>
          <w:rFonts w:eastAsia="Times New Roman" w:cs="Times New Roman"/>
          <w:szCs w:val="24"/>
        </w:rPr>
        <w:t>θυμήθηκατε</w:t>
      </w:r>
      <w:proofErr w:type="spellEnd"/>
      <w:r>
        <w:rPr>
          <w:rFonts w:eastAsia="Times New Roman" w:cs="Times New Roman"/>
          <w:szCs w:val="24"/>
        </w:rPr>
        <w:t xml:space="preserve">; Όλα εμείς τα κάνουμε. Τι να κάνουμε; Όλα, όλα! Για όλα φταίει ο Τσίπρας, είναι γνωστό. </w:t>
      </w:r>
    </w:p>
    <w:p w14:paraId="2205E0CD"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Τώρα τον λόγο έχει ο κ. Αθανασίου για μισό λεπτό. </w:t>
      </w:r>
    </w:p>
    <w:p w14:paraId="2205E0CE"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Όχι, κυρί</w:t>
      </w:r>
      <w:r>
        <w:rPr>
          <w:rFonts w:eastAsia="Times New Roman" w:cs="Times New Roman"/>
          <w:szCs w:val="24"/>
        </w:rPr>
        <w:t xml:space="preserve">α Πρόεδρε… </w:t>
      </w:r>
    </w:p>
    <w:p w14:paraId="2205E0CF"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Με ακούτε; Έχετε μιλήσει επτά λεπτά και τριάντα επτά δευτερόλεπτα. Δεν ήμουν εγώ στο Προεδρείο, αλλά το βλέπω. </w:t>
      </w:r>
    </w:p>
    <w:p w14:paraId="2205E0D0"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Ακούστε…</w:t>
      </w:r>
    </w:p>
    <w:p w14:paraId="2205E0D1"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Έχετε μισό λε</w:t>
      </w:r>
      <w:r>
        <w:rPr>
          <w:rFonts w:eastAsia="Times New Roman" w:cs="Times New Roman"/>
          <w:szCs w:val="24"/>
        </w:rPr>
        <w:t>πτό. Αφήστε το «ακούστε».</w:t>
      </w:r>
    </w:p>
    <w:p w14:paraId="2205E0D2"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Αφήστε με να μιλήσω, κυρία Πρόεδρε…</w:t>
      </w:r>
    </w:p>
    <w:p w14:paraId="2205E0D3"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Σας έβαλα χρόνο; Εγώ θα σας πω πόσο θα μιλήσετε. </w:t>
      </w:r>
    </w:p>
    <w:p w14:paraId="2205E0D4"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μιλήσετε, κύριε Αθανασίου, μέσα σε δύο λεπτά, κατά παραχώρηση. Και αν θέλετ</w:t>
      </w:r>
      <w:r>
        <w:rPr>
          <w:rFonts w:eastAsia="Times New Roman" w:cs="Times New Roman"/>
          <w:szCs w:val="24"/>
        </w:rPr>
        <w:t xml:space="preserve">ε, πείτε συγκεκριμένα πράγματα. Μην θυμηθείτε πάλι το «λιάζεστε». Γι’ αυτό «τρώτε» τον χρόνο σας. Λέτε ό,τι θέλετε και εσείς. Μιλήστε για τα κονδύλια. </w:t>
      </w:r>
    </w:p>
    <w:p w14:paraId="2205E0D5"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ΧΑΡΑΛΑΜΠΟΣ ΑΘΑΝΑΣΙΟΥ: </w:t>
      </w:r>
      <w:r>
        <w:rPr>
          <w:rFonts w:eastAsia="Times New Roman" w:cs="Times New Roman"/>
          <w:szCs w:val="24"/>
        </w:rPr>
        <w:t>Έχετε μία τάση και εδώ, αλλά και στην Επιτροπή Θεσμών…</w:t>
      </w:r>
    </w:p>
    <w:p w14:paraId="2205E0D6"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sidRPr="00866FFA">
        <w:rPr>
          <w:rFonts w:eastAsia="Times New Roman" w:cs="Times New Roman"/>
          <w:b/>
          <w:szCs w:val="24"/>
        </w:rPr>
        <w:t>ΠΡΟΕΔΡΕΥΟΥΣΑ (Αναστασία Χρι</w:t>
      </w:r>
      <w:r w:rsidRPr="00866FFA">
        <w:rPr>
          <w:rFonts w:eastAsia="Times New Roman" w:cs="Times New Roman"/>
          <w:b/>
          <w:szCs w:val="24"/>
        </w:rPr>
        <w:t xml:space="preserve">στοδουλοπούλου): </w:t>
      </w:r>
      <w:r>
        <w:rPr>
          <w:rFonts w:eastAsia="Times New Roman" w:cs="Times New Roman"/>
          <w:szCs w:val="24"/>
        </w:rPr>
        <w:t xml:space="preserve">Μην μου απαντάτε. </w:t>
      </w:r>
    </w:p>
    <w:p w14:paraId="2205E0D7"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Σας ενοχλεί ο λόγος μου. </w:t>
      </w:r>
    </w:p>
    <w:p w14:paraId="2205E0D8"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Από τώρα μετράει ο χρόνος σας. Μην μου απαντάτε. Πείτε αυτά που θέλετε, για να σας ακούσουν οι οπαδοί σας. </w:t>
      </w:r>
    </w:p>
    <w:p w14:paraId="2205E0D9"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b/>
          <w:szCs w:val="24"/>
        </w:rPr>
        <w:t xml:space="preserve">: </w:t>
      </w:r>
      <w:r>
        <w:rPr>
          <w:rFonts w:eastAsia="Times New Roman" w:cs="Times New Roman"/>
          <w:szCs w:val="24"/>
        </w:rPr>
        <w:t xml:space="preserve">Πολύ σύντομα, κύριε Υπουργέ Υγείας, δεν μας είχατε συνηθίσει σε τέτοιες κορώνες και διχαστικό λόγο, όπως ο </w:t>
      </w:r>
      <w:r>
        <w:rPr>
          <w:rFonts w:eastAsia="Times New Roman" w:cs="Times New Roman"/>
          <w:szCs w:val="24"/>
        </w:rPr>
        <w:t xml:space="preserve">αναπληρωτής </w:t>
      </w:r>
      <w:r>
        <w:rPr>
          <w:rFonts w:eastAsia="Times New Roman" w:cs="Times New Roman"/>
          <w:szCs w:val="24"/>
        </w:rPr>
        <w:t>σας και ήταν διχαστικός ο λόγος σας σήμερα και πολύ έντονος. Και μάλιστα, χρησιμοποιήσατε τη χειρότερη έκφα</w:t>
      </w:r>
      <w:r>
        <w:rPr>
          <w:rFonts w:eastAsia="Times New Roman" w:cs="Times New Roman"/>
          <w:szCs w:val="24"/>
        </w:rPr>
        <w:t>ν</w:t>
      </w:r>
      <w:r>
        <w:rPr>
          <w:rFonts w:eastAsia="Times New Roman" w:cs="Times New Roman"/>
          <w:szCs w:val="24"/>
        </w:rPr>
        <w:t>ση του διχαστικού λόγου –γι</w:t>
      </w:r>
      <w:r>
        <w:rPr>
          <w:rFonts w:eastAsia="Times New Roman" w:cs="Times New Roman"/>
          <w:szCs w:val="24"/>
        </w:rPr>
        <w:t>ατί;- γιατί ήταν συνυφασμένος με ανακρίβειες και κήρυγμα ανθρωπισμού. Και το κήρυγμα –ξέρετε- του ανθρωπισμού είναι αυτό που διχάζει τον λαό, ποιος είναι πιο ανθρωπιστής από τον άλλο, αλλά εμείς δεν θα σας χαρίσουμε τον ανθρωπισμό, γιατί το έχουμε αποδείξε</w:t>
      </w:r>
      <w:r>
        <w:rPr>
          <w:rFonts w:eastAsia="Times New Roman" w:cs="Times New Roman"/>
          <w:szCs w:val="24"/>
        </w:rPr>
        <w:t xml:space="preserve">ι και ως παράταξη και ως νησιώτες. </w:t>
      </w:r>
    </w:p>
    <w:p w14:paraId="2205E0DA"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Συνεπώς, δεν είναι ορθό και θα έπρεπε να είστε πιο προσεκτικός σε αυτό, αλλά και να ενημερώνεστε και θα σας εξηγήσω γιατί. Αν ήταν η αντιμετώπισή σας στα ζητήματα των προσφύγων πιο ανθρωπιστική, γιατί στη Μόρια επιτρέπετ</w:t>
      </w:r>
      <w:r>
        <w:rPr>
          <w:rFonts w:eastAsia="Times New Roman" w:cs="Times New Roman"/>
          <w:szCs w:val="24"/>
        </w:rPr>
        <w:t xml:space="preserve">ε από </w:t>
      </w:r>
      <w:r>
        <w:rPr>
          <w:rFonts w:eastAsia="Times New Roman" w:cs="Times New Roman"/>
          <w:szCs w:val="24"/>
        </w:rPr>
        <w:lastRenderedPageBreak/>
        <w:t xml:space="preserve">τρεις χιλιάδες τετρακόσια εβδομήντα πέντε κρεβάτια να έχουν πάει μέχρι δέκα χιλιάδες διακόσιοι και σήμερα το πρωί να είναι επτά χιλιάδες πεντακόσιοι ογδόντα τέσσερις; </w:t>
      </w:r>
    </w:p>
    <w:p w14:paraId="2205E0DB"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Τώρα, όσον αφορά το άλλο που είπατε, κύριε Υπουργέ, ότι εσείς δώσατε </w:t>
      </w:r>
      <w:r>
        <w:rPr>
          <w:rFonts w:eastAsia="Times New Roman" w:cs="Times New Roman"/>
          <w:szCs w:val="24"/>
        </w:rPr>
        <w:t>ιατροφαρμακευτική περίθαλψη και λοιπά, σας πληροφορώ ότι ιατροφαρμακευτική περίθαλψη είχε δοθεί επί κυβερνήσεως Νέας Δημοκρατίας το 2012 και μάλιστα και δωρεάν παιδεία σε όλους ανεξαρτήτως νόμιμους και παράνομους μετανάστες.</w:t>
      </w:r>
    </w:p>
    <w:p w14:paraId="2205E0DC"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Μάλιστα δε, σας θυμίζω –ή ψάξτε</w:t>
      </w:r>
      <w:r>
        <w:rPr>
          <w:rFonts w:eastAsia="Times New Roman" w:cs="Times New Roman"/>
          <w:szCs w:val="24"/>
        </w:rPr>
        <w:t xml:space="preserve"> το- είχε έρθει εδώ και ο κ. </w:t>
      </w:r>
      <w:proofErr w:type="spellStart"/>
      <w:r>
        <w:rPr>
          <w:rFonts w:eastAsia="Times New Roman" w:cs="Times New Roman"/>
          <w:szCs w:val="24"/>
        </w:rPr>
        <w:t>Φούχτελ</w:t>
      </w:r>
      <w:proofErr w:type="spellEnd"/>
      <w:r>
        <w:rPr>
          <w:rFonts w:eastAsia="Times New Roman" w:cs="Times New Roman"/>
          <w:szCs w:val="24"/>
        </w:rPr>
        <w:t xml:space="preserve">, ο Υφυπουργός της </w:t>
      </w:r>
      <w:r>
        <w:rPr>
          <w:rFonts w:eastAsia="Times New Roman" w:cs="Times New Roman"/>
          <w:szCs w:val="24"/>
        </w:rPr>
        <w:t xml:space="preserve">κ. </w:t>
      </w:r>
      <w:proofErr w:type="spellStart"/>
      <w:r>
        <w:rPr>
          <w:rFonts w:eastAsia="Times New Roman" w:cs="Times New Roman"/>
          <w:szCs w:val="24"/>
        </w:rPr>
        <w:t>Μέρκελ</w:t>
      </w:r>
      <w:proofErr w:type="spellEnd"/>
      <w:r>
        <w:rPr>
          <w:rFonts w:eastAsia="Times New Roman" w:cs="Times New Roman"/>
          <w:szCs w:val="24"/>
        </w:rPr>
        <w:t xml:space="preserve"> και ο Εκπρόσωπος της Κομισιόν κ. </w:t>
      </w:r>
      <w:proofErr w:type="spellStart"/>
      <w:r>
        <w:rPr>
          <w:rFonts w:eastAsia="Times New Roman" w:cs="Times New Roman"/>
          <w:szCs w:val="24"/>
        </w:rPr>
        <w:t>Ράιχενμπαχ</w:t>
      </w:r>
      <w:proofErr w:type="spellEnd"/>
      <w:r>
        <w:rPr>
          <w:rFonts w:eastAsia="Times New Roman" w:cs="Times New Roman"/>
          <w:szCs w:val="24"/>
        </w:rPr>
        <w:t xml:space="preserve"> και </w:t>
      </w:r>
      <w:r>
        <w:rPr>
          <w:rFonts w:eastAsia="Times New Roman" w:cs="Times New Roman"/>
          <w:szCs w:val="24"/>
        </w:rPr>
        <w:t xml:space="preserve">ζητήσαμε </w:t>
      </w:r>
      <w:r>
        <w:rPr>
          <w:rFonts w:eastAsia="Times New Roman" w:cs="Times New Roman"/>
          <w:szCs w:val="24"/>
        </w:rPr>
        <w:t xml:space="preserve">πρόσθετα κονδύλια, τα οποία εγκρίθηκαν για αυτούς ακριβώς τους λόγους. </w:t>
      </w:r>
    </w:p>
    <w:p w14:paraId="2205E0DD" w14:textId="77777777" w:rsidR="00F618CB" w:rsidRDefault="0073365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Συνεπώς, δεν ήταν ακριβές αυτό το οποίο είπατε. </w:t>
      </w:r>
    </w:p>
    <w:p w14:paraId="2205E0DE"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Και να σας πω</w:t>
      </w:r>
      <w:r>
        <w:rPr>
          <w:rFonts w:eastAsia="Times New Roman"/>
          <w:color w:val="000000"/>
          <w:szCs w:val="24"/>
          <w:shd w:val="clear" w:color="auto" w:fill="FFFFFF"/>
        </w:rPr>
        <w:t>, επίσης, το εξής: Τον αντιρατσιστικό νόμο, τον 4285/201</w:t>
      </w:r>
      <w:r w:rsidRPr="00B42F8A">
        <w:rPr>
          <w:rFonts w:eastAsia="Times New Roman"/>
          <w:color w:val="000000"/>
          <w:szCs w:val="24"/>
          <w:shd w:val="clear" w:color="auto" w:fill="FFFFFF"/>
        </w:rPr>
        <w:t>4</w:t>
      </w:r>
      <w:r>
        <w:rPr>
          <w:rFonts w:eastAsia="Times New Roman"/>
          <w:color w:val="000000"/>
          <w:szCs w:val="24"/>
          <w:shd w:val="clear" w:color="auto" w:fill="FFFFFF"/>
        </w:rPr>
        <w:t xml:space="preserve">, που είχα την τιμή να εισηγηθώ, δεν τον ψηφίσατε. Γιατί δεν τον ψηφίσατε; </w:t>
      </w:r>
    </w:p>
    <w:p w14:paraId="2205E0DF"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(Στο σημείο αυτό κτυπάει επανειλημμένα το κουδούνι λήξεως του χρόνου ομιλίας του κυρίου </w:t>
      </w:r>
      <w:r>
        <w:rPr>
          <w:rFonts w:eastAsia="Times New Roman"/>
          <w:color w:val="000000"/>
          <w:szCs w:val="24"/>
          <w:shd w:val="clear" w:color="auto" w:fill="FFFFFF"/>
        </w:rPr>
        <w:t>Βουλευτή</w:t>
      </w:r>
      <w:r>
        <w:rPr>
          <w:rFonts w:eastAsia="Times New Roman"/>
          <w:color w:val="000000"/>
          <w:szCs w:val="24"/>
          <w:shd w:val="clear" w:color="auto" w:fill="FFFFFF"/>
        </w:rPr>
        <w:t>)</w:t>
      </w:r>
    </w:p>
    <w:p w14:paraId="2205E0E0"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Επίσης, κύριε Ψυχογιέ, θα</w:t>
      </w:r>
      <w:r>
        <w:rPr>
          <w:rFonts w:eastAsia="Times New Roman"/>
          <w:color w:val="000000"/>
          <w:szCs w:val="24"/>
          <w:shd w:val="clear" w:color="auto" w:fill="FFFFFF"/>
        </w:rPr>
        <w:t xml:space="preserve"> έπρεπε τη δήλωση του κ. Σαμαρά να την πείτε ακριβώς. Ο κ. Σαμαράς είπε: Δεν θα γίνει αυτό, να μην…</w:t>
      </w:r>
    </w:p>
    <w:p w14:paraId="2205E0E1"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sidRPr="003F5394">
        <w:rPr>
          <w:rFonts w:eastAsia="Times New Roman"/>
          <w:b/>
          <w:color w:val="000000"/>
          <w:szCs w:val="24"/>
          <w:shd w:val="clear" w:color="auto" w:fill="FFFFFF"/>
        </w:rPr>
        <w:lastRenderedPageBreak/>
        <w:t>ΠΡΟΕΔΡΕΥΟΥΣΑ (Αναστασία Χριστοδουλοπούλου):</w:t>
      </w:r>
      <w:r>
        <w:rPr>
          <w:rFonts w:eastAsia="Times New Roman"/>
          <w:b/>
          <w:color w:val="000000"/>
          <w:szCs w:val="24"/>
          <w:shd w:val="clear" w:color="auto" w:fill="FFFFFF"/>
        </w:rPr>
        <w:t xml:space="preserve"> </w:t>
      </w:r>
      <w:r>
        <w:rPr>
          <w:rFonts w:eastAsia="Times New Roman"/>
          <w:color w:val="000000"/>
          <w:szCs w:val="24"/>
          <w:shd w:val="clear" w:color="auto" w:fill="FFFFFF"/>
        </w:rPr>
        <w:t>Εντάξει, κύριε Αθανασίου. Θα έρθει ο κ. Σαμαράς να τα πει.</w:t>
      </w:r>
    </w:p>
    <w:p w14:paraId="2205E0E2"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ΧΑΡΑΛΑΜΠΟΣ ΑΘΑΝΑΣΙΟΥ:</w:t>
      </w:r>
      <w:r>
        <w:rPr>
          <w:rFonts w:eastAsia="Times New Roman"/>
          <w:color w:val="000000"/>
          <w:szCs w:val="24"/>
          <w:shd w:val="clear" w:color="auto" w:fill="FFFFFF"/>
        </w:rPr>
        <w:t xml:space="preserve"> Αφήστε με, κυρία Πρόεδρε. Σε έν</w:t>
      </w:r>
      <w:r>
        <w:rPr>
          <w:rFonts w:eastAsia="Times New Roman"/>
          <w:color w:val="000000"/>
          <w:szCs w:val="24"/>
          <w:shd w:val="clear" w:color="auto" w:fill="FFFFFF"/>
        </w:rPr>
        <w:t>α λεπτό τελειώνω. Θέλω να πω και δυο πράγματα.</w:t>
      </w:r>
    </w:p>
    <w:p w14:paraId="2205E0E3"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ΓΕΩΡΓΙΟΣ ΨΥΧΟΓΙΟΣ:</w:t>
      </w:r>
      <w:r>
        <w:rPr>
          <w:rFonts w:eastAsia="Times New Roman"/>
          <w:color w:val="000000"/>
          <w:szCs w:val="24"/>
          <w:shd w:val="clear" w:color="auto" w:fill="FFFFFF"/>
        </w:rPr>
        <w:t xml:space="preserve"> Επί λέξει την είπα.</w:t>
      </w:r>
    </w:p>
    <w:p w14:paraId="2205E0E4"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ΧΑΡΑΛΑΜΠΟΣ ΑΘΑΝΑΣΙΟΥ:</w:t>
      </w:r>
      <w:r>
        <w:rPr>
          <w:rFonts w:eastAsia="Times New Roman"/>
          <w:color w:val="000000"/>
          <w:szCs w:val="24"/>
          <w:shd w:val="clear" w:color="auto" w:fill="FFFFFF"/>
        </w:rPr>
        <w:t xml:space="preserve"> Όχι. Είπατε ανακρίβεια.</w:t>
      </w:r>
    </w:p>
    <w:p w14:paraId="2205E0E5"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ΠΡΟΕΔΡΕΥΟΥΣΑ (Αναστασία Χριστοδουλοπούλου): </w:t>
      </w:r>
      <w:r>
        <w:rPr>
          <w:rFonts w:eastAsia="Times New Roman"/>
          <w:color w:val="000000"/>
          <w:szCs w:val="24"/>
          <w:shd w:val="clear" w:color="auto" w:fill="FFFFFF"/>
        </w:rPr>
        <w:t>Εντάξει. Να απαντάτε, όμως, για λογαριασμό άλλου δεν χρειάζεται.</w:t>
      </w:r>
    </w:p>
    <w:p w14:paraId="2205E0E6"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ΧΑΡΑΛΑΜΠΟΣ </w:t>
      </w:r>
      <w:r>
        <w:rPr>
          <w:rFonts w:eastAsia="Times New Roman"/>
          <w:b/>
          <w:color w:val="000000"/>
          <w:szCs w:val="24"/>
          <w:shd w:val="clear" w:color="auto" w:fill="FFFFFF"/>
        </w:rPr>
        <w:t>ΑΘΑΝΑΣΙΟΥ:</w:t>
      </w:r>
      <w:r>
        <w:rPr>
          <w:rFonts w:eastAsia="Times New Roman"/>
          <w:color w:val="000000"/>
          <w:szCs w:val="24"/>
          <w:shd w:val="clear" w:color="auto" w:fill="FFFFFF"/>
        </w:rPr>
        <w:t xml:space="preserve"> Ο κ. Σαμαράς είπε ότι δεν μπορεί τα παιδιά των Ελλήνων να είναι έξω και να είναι τα άλλα μέσα. Δεν είπε ότι δεν πρέπει να είναι </w:t>
      </w:r>
      <w:r>
        <w:rPr>
          <w:rFonts w:eastAsia="Times New Roman"/>
          <w:color w:val="000000"/>
          <w:szCs w:val="24"/>
          <w:shd w:val="clear" w:color="auto" w:fill="FFFFFF"/>
        </w:rPr>
        <w:t xml:space="preserve">μόνο </w:t>
      </w:r>
      <w:r>
        <w:rPr>
          <w:rFonts w:eastAsia="Times New Roman"/>
          <w:color w:val="000000"/>
          <w:szCs w:val="24"/>
          <w:shd w:val="clear" w:color="auto" w:fill="FFFFFF"/>
        </w:rPr>
        <w:t>των Ελλήνων. Διαβάστε την πλήρη δήλωση.</w:t>
      </w:r>
    </w:p>
    <w:p w14:paraId="2205E0E7"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Τον κ. Κουβέλη, τον οποίο τιμώ ιδιαίτερα γιατί είχαμε συνεργασία και παλιά με τις παλιές μας ιδιότητες, τον καλέσαμε για τον απλούστατο λόγο, λόγω </w:t>
      </w:r>
      <w:proofErr w:type="spellStart"/>
      <w:r>
        <w:rPr>
          <w:rFonts w:eastAsia="Times New Roman"/>
          <w:color w:val="000000"/>
          <w:szCs w:val="24"/>
          <w:shd w:val="clear" w:color="auto" w:fill="FFFFFF"/>
        </w:rPr>
        <w:t>αρμοδιότητος</w:t>
      </w:r>
      <w:proofErr w:type="spellEnd"/>
      <w:r>
        <w:rPr>
          <w:rFonts w:eastAsia="Times New Roman"/>
          <w:color w:val="000000"/>
          <w:szCs w:val="24"/>
          <w:shd w:val="clear" w:color="auto" w:fill="FFFFFF"/>
        </w:rPr>
        <w:t xml:space="preserve">. Γιατί; Ο κ. Βαρβιτσιώτης ήταν πάρα πολύ προσεκτικός στη διατύπωση της ερώτησης. </w:t>
      </w:r>
    </w:p>
    <w:p w14:paraId="2205E0E8"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ΠΡΟΕΔΡΕΥΟΥΣΑ (</w:t>
      </w:r>
      <w:r>
        <w:rPr>
          <w:rFonts w:eastAsia="Times New Roman"/>
          <w:b/>
          <w:color w:val="000000"/>
          <w:szCs w:val="24"/>
          <w:shd w:val="clear" w:color="auto" w:fill="FFFFFF"/>
        </w:rPr>
        <w:t xml:space="preserve">Αναστασία Χριστοδουλοπούλου): </w:t>
      </w:r>
      <w:r>
        <w:rPr>
          <w:rFonts w:eastAsia="Times New Roman"/>
          <w:color w:val="000000"/>
          <w:szCs w:val="24"/>
          <w:shd w:val="clear" w:color="auto" w:fill="FFFFFF"/>
        </w:rPr>
        <w:t>Έχει φύγει ο κ. Κουβέλης.</w:t>
      </w:r>
    </w:p>
    <w:p w14:paraId="2205E0E9"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ΧΑΡΑΛΑΜΠΟΣ ΑΘΑΝΑΣΙΟΥ:</w:t>
      </w:r>
      <w:r>
        <w:rPr>
          <w:rFonts w:eastAsia="Times New Roman"/>
          <w:color w:val="000000"/>
          <w:szCs w:val="24"/>
          <w:shd w:val="clear" w:color="auto" w:fill="FFFFFF"/>
        </w:rPr>
        <w:t xml:space="preserve"> Αναφέρεται και στο σκεπτικό της ερώτησής μας, γιατί είναι αρμόδιο και το </w:t>
      </w:r>
      <w:r>
        <w:rPr>
          <w:rFonts w:eastAsia="Times New Roman"/>
          <w:color w:val="000000"/>
          <w:szCs w:val="24"/>
          <w:shd w:val="clear" w:color="auto" w:fill="FFFFFF"/>
        </w:rPr>
        <w:t xml:space="preserve">λιμενικό </w:t>
      </w:r>
      <w:r>
        <w:rPr>
          <w:rFonts w:eastAsia="Times New Roman"/>
          <w:color w:val="000000"/>
          <w:szCs w:val="24"/>
          <w:shd w:val="clear" w:color="auto" w:fill="FFFFFF"/>
        </w:rPr>
        <w:t>για τις ροές, αλλά επιπλέον…</w:t>
      </w:r>
    </w:p>
    <w:p w14:paraId="2205E0EA"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ΠΡΟΕΔΡΕΥΟΥΣΑ (Αναστασία Χριστοδουλοπούλου): </w:t>
      </w:r>
      <w:r>
        <w:rPr>
          <w:rFonts w:eastAsia="Times New Roman"/>
          <w:color w:val="000000"/>
          <w:szCs w:val="24"/>
          <w:shd w:val="clear" w:color="auto" w:fill="FFFFFF"/>
        </w:rPr>
        <w:t xml:space="preserve">Κύριε Αθανασίου, γιατί </w:t>
      </w:r>
      <w:r>
        <w:rPr>
          <w:rFonts w:eastAsia="Times New Roman"/>
          <w:color w:val="000000"/>
          <w:szCs w:val="24"/>
          <w:shd w:val="clear" w:color="auto" w:fill="FFFFFF"/>
        </w:rPr>
        <w:t>επιμένετε να μιλάτε;</w:t>
      </w:r>
    </w:p>
    <w:p w14:paraId="2205E0EB"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ΧΑΡΑΛΑΜΠΟΣ ΑΘΑΝΑΣΙΟΥ:</w:t>
      </w:r>
      <w:r>
        <w:rPr>
          <w:rFonts w:eastAsia="Times New Roman"/>
          <w:color w:val="000000"/>
          <w:szCs w:val="24"/>
          <w:shd w:val="clear" w:color="auto" w:fill="FFFFFF"/>
        </w:rPr>
        <w:t xml:space="preserve"> Κυρία Πρόεδρε, ο κύριος Υπουργός…</w:t>
      </w:r>
    </w:p>
    <w:p w14:paraId="2205E0EC"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ΠΡΟΕΔΡΕΥΟΥΣΑ (Αναστασία Χριστοδουλοπούλου): </w:t>
      </w:r>
      <w:r>
        <w:rPr>
          <w:rFonts w:eastAsia="Times New Roman"/>
          <w:color w:val="000000"/>
          <w:szCs w:val="24"/>
          <w:shd w:val="clear" w:color="auto" w:fill="FFFFFF"/>
        </w:rPr>
        <w:t>Ο κύριος Υπουργός έχει φύγει.</w:t>
      </w:r>
    </w:p>
    <w:p w14:paraId="2205E0ED"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ΧΑΡΑΛΑΜΠΟΣ ΑΘΑΝΑΣΙΟΥ:</w:t>
      </w:r>
      <w:r>
        <w:rPr>
          <w:rFonts w:eastAsia="Times New Roman"/>
          <w:color w:val="000000"/>
          <w:szCs w:val="24"/>
          <w:shd w:val="clear" w:color="auto" w:fill="FFFFFF"/>
        </w:rPr>
        <w:t xml:space="preserve"> Μίλησε τριάντα έξι λεπτά αντί είκοσι.</w:t>
      </w:r>
    </w:p>
    <w:p w14:paraId="2205E0EE"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ΠΡΟΕΔΡΕΥΟΥΣΑ (Αναστασία Χριστοδουλοπούλου): </w:t>
      </w:r>
      <w:r>
        <w:rPr>
          <w:rFonts w:eastAsia="Times New Roman"/>
          <w:color w:val="000000"/>
          <w:szCs w:val="24"/>
          <w:shd w:val="clear" w:color="auto" w:fill="FFFFFF"/>
        </w:rPr>
        <w:t>Ό</w:t>
      </w:r>
      <w:r>
        <w:rPr>
          <w:rFonts w:eastAsia="Times New Roman"/>
          <w:color w:val="000000"/>
          <w:szCs w:val="24"/>
          <w:shd w:val="clear" w:color="auto" w:fill="FFFFFF"/>
        </w:rPr>
        <w:t>λα θα τα ακούσετε τώρα. Καθίστε κάτω.</w:t>
      </w:r>
    </w:p>
    <w:p w14:paraId="2205E0EF"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ΧΑΡΑΛΑΜΠΟΣ ΑΘΑΝΑΣΙΟΥ:</w:t>
      </w:r>
      <w:r>
        <w:rPr>
          <w:rFonts w:eastAsia="Times New Roman"/>
          <w:color w:val="000000"/>
          <w:szCs w:val="24"/>
          <w:shd w:val="clear" w:color="auto" w:fill="FFFFFF"/>
        </w:rPr>
        <w:t xml:space="preserve"> Τελειώνω.</w:t>
      </w:r>
    </w:p>
    <w:p w14:paraId="2205E0F0"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Τον κ. Κουβέλη -για να μη δημιουργούνται εντυπώσεις- τον καλέσαμε γιατί ακριβώς υπάρχει και ειδικό ερώτημα. Είναι το δεύτερο ερώτημα: Για ποιον λόγο μέχρι σήμερα δεν έχει συσταθεί κανένα</w:t>
      </w:r>
      <w:r>
        <w:rPr>
          <w:rFonts w:eastAsia="Times New Roman"/>
          <w:color w:val="000000"/>
          <w:szCs w:val="24"/>
          <w:shd w:val="clear" w:color="auto" w:fill="FFFFFF"/>
        </w:rPr>
        <w:t xml:space="preserve">ς ελεγκτικός μηχανισμός για τις ΜΚΟ; Διότι… </w:t>
      </w:r>
    </w:p>
    <w:p w14:paraId="2205E0F1"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ΠΡΟΕΔΡΕΥΟΥΣΑ (Αναστασία Χριστοδουλοπούλου): </w:t>
      </w:r>
      <w:r>
        <w:rPr>
          <w:rFonts w:eastAsia="Times New Roman"/>
          <w:color w:val="000000"/>
          <w:szCs w:val="24"/>
          <w:shd w:val="clear" w:color="auto" w:fill="FFFFFF"/>
        </w:rPr>
        <w:t>Απαντάτε κιόλας! Σεβαστείτε λίγο τον χρόνο και την κούραση των ανθρώπων.</w:t>
      </w:r>
    </w:p>
    <w:p w14:paraId="2205E0F2"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 xml:space="preserve">ΧΑΡΑΛΑΜΠΟΣ ΑΘΑΝΑΣΙΟΥ: </w:t>
      </w:r>
      <w:r>
        <w:rPr>
          <w:rFonts w:eastAsia="Times New Roman"/>
          <w:color w:val="000000"/>
          <w:szCs w:val="24"/>
          <w:shd w:val="clear" w:color="auto" w:fill="FFFFFF"/>
        </w:rPr>
        <w:t>Αφήστε, κυρία Πρόεδρε. Δεν κάνει. Σας ενοχλώ. Το ξέρω. Θα τα ακούσετε όμ</w:t>
      </w:r>
      <w:r>
        <w:rPr>
          <w:rFonts w:eastAsia="Times New Roman"/>
          <w:color w:val="000000"/>
          <w:szCs w:val="24"/>
          <w:shd w:val="clear" w:color="auto" w:fill="FFFFFF"/>
        </w:rPr>
        <w:t>ως.</w:t>
      </w:r>
    </w:p>
    <w:p w14:paraId="2205E0F3"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ΠΡΟΕΔΡΕΥΟΥΣΑ (Αναστασία Χριστοδουλοπούλου): </w:t>
      </w:r>
      <w:r>
        <w:rPr>
          <w:rFonts w:eastAsia="Times New Roman"/>
          <w:color w:val="000000"/>
          <w:szCs w:val="24"/>
          <w:shd w:val="clear" w:color="auto" w:fill="FFFFFF"/>
        </w:rPr>
        <w:t>Ναι, γιατί αυτά που λέτε είναι φοβερά!</w:t>
      </w:r>
    </w:p>
    <w:p w14:paraId="2205E0F4"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ΧΑΡΑΛΑΜΠΟΣ ΑΘΑΝΑΣΙΟΥ:</w:t>
      </w:r>
      <w:r>
        <w:rPr>
          <w:rFonts w:eastAsia="Times New Roman"/>
          <w:color w:val="000000"/>
          <w:szCs w:val="24"/>
          <w:shd w:val="clear" w:color="auto" w:fill="FFFFFF"/>
        </w:rPr>
        <w:t xml:space="preserve"> Διότι, χωρίς να ευθύνεται ούτε ο κ. Κουβέλης ούτε ο κ. Βίτσας, ενδεχομένως για τις λειτουργούσες </w:t>
      </w:r>
      <w:r>
        <w:rPr>
          <w:rFonts w:eastAsia="Times New Roman"/>
          <w:color w:val="000000"/>
          <w:szCs w:val="24"/>
          <w:shd w:val="clear" w:color="auto" w:fill="FFFFFF"/>
        </w:rPr>
        <w:t xml:space="preserve">των </w:t>
      </w:r>
      <w:r>
        <w:rPr>
          <w:rFonts w:eastAsia="Times New Roman"/>
          <w:color w:val="000000"/>
          <w:szCs w:val="24"/>
          <w:shd w:val="clear" w:color="auto" w:fill="FFFFFF"/>
        </w:rPr>
        <w:t>εκτός ΚΥΤ ΜΚΟ να έβγαινε να τα ρίχνει ο ένας σ</w:t>
      </w:r>
      <w:r>
        <w:rPr>
          <w:rFonts w:eastAsia="Times New Roman"/>
          <w:color w:val="000000"/>
          <w:szCs w:val="24"/>
          <w:shd w:val="clear" w:color="auto" w:fill="FFFFFF"/>
        </w:rPr>
        <w:t>τον άλλο όπως έγινε επί των προκατόχων τους. Γι’ αυτόν ακριβώς τον λόγο και υπάρχει σαφέστατη ερώτηση.</w:t>
      </w:r>
    </w:p>
    <w:p w14:paraId="2205E0F5"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ΠΡΟΕΔΡΕΥΟΥΣΑ (Αναστασία Χριστοδουλοπούλου): </w:t>
      </w:r>
      <w:r>
        <w:rPr>
          <w:rFonts w:eastAsia="Times New Roman"/>
          <w:color w:val="000000"/>
          <w:szCs w:val="24"/>
          <w:shd w:val="clear" w:color="auto" w:fill="FFFFFF"/>
        </w:rPr>
        <w:t>Εντάξει. Ολοκληρώσατε τότε.</w:t>
      </w:r>
    </w:p>
    <w:p w14:paraId="2205E0F6"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ΧΑΡΑΛΑΜΠΟΣ ΑΘΑΝΑΣΙΟΥ:</w:t>
      </w:r>
      <w:r>
        <w:rPr>
          <w:rFonts w:eastAsia="Times New Roman"/>
          <w:color w:val="000000"/>
          <w:szCs w:val="24"/>
          <w:shd w:val="clear" w:color="auto" w:fill="FFFFFF"/>
        </w:rPr>
        <w:t xml:space="preserve"> Τελειώνω.</w:t>
      </w:r>
    </w:p>
    <w:p w14:paraId="2205E0F7"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Βίτσα, αναρωτηθήκατε…</w:t>
      </w:r>
    </w:p>
    <w:p w14:paraId="2205E0F8"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ΠΡΟΕΔΡΕΥΟΥΣΑ (Αναστασ</w:t>
      </w:r>
      <w:r>
        <w:rPr>
          <w:rFonts w:eastAsia="Times New Roman"/>
          <w:b/>
          <w:color w:val="000000"/>
          <w:szCs w:val="24"/>
          <w:shd w:val="clear" w:color="auto" w:fill="FFFFFF"/>
        </w:rPr>
        <w:t xml:space="preserve">ία Χριστοδουλοπούλου): </w:t>
      </w:r>
      <w:r>
        <w:rPr>
          <w:rFonts w:eastAsia="Times New Roman"/>
          <w:color w:val="000000"/>
          <w:szCs w:val="24"/>
          <w:shd w:val="clear" w:color="auto" w:fill="FFFFFF"/>
        </w:rPr>
        <w:t xml:space="preserve">Αυτό τι σημαίνει, κύριε Αθανασίου; Με αγνοείτε; Δεν καταλαβαίνω. </w:t>
      </w:r>
    </w:p>
    <w:p w14:paraId="2205E0F9"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ΧΑΡΑΛΑΜΠΟΣ ΑΘΑΝΑΣΙΟΥ:</w:t>
      </w:r>
      <w:r>
        <w:rPr>
          <w:rFonts w:eastAsia="Times New Roman"/>
          <w:color w:val="000000"/>
          <w:szCs w:val="24"/>
          <w:shd w:val="clear" w:color="auto" w:fill="FFFFFF"/>
        </w:rPr>
        <w:t xml:space="preserve"> Ο πόλεμος άρχισε το 2012 και το 2013. Το 2014 δε, έγιναν οι μεγαλύτερες σφαγές στη Συρία. Και όμως υπήρχε επιτήρηση των συνόρων.</w:t>
      </w:r>
    </w:p>
    <w:p w14:paraId="2205E0FA"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ΠΡΟΕΔΡΕΥΟΥΣΑ (Αν</w:t>
      </w:r>
      <w:r>
        <w:rPr>
          <w:rFonts w:eastAsia="Times New Roman"/>
          <w:b/>
          <w:color w:val="000000"/>
          <w:szCs w:val="24"/>
          <w:shd w:val="clear" w:color="auto" w:fill="FFFFFF"/>
        </w:rPr>
        <w:t xml:space="preserve">αστασία Χριστοδουλοπούλου): </w:t>
      </w:r>
      <w:r>
        <w:rPr>
          <w:rFonts w:eastAsia="Times New Roman"/>
          <w:color w:val="000000"/>
          <w:szCs w:val="24"/>
          <w:shd w:val="clear" w:color="auto" w:fill="FFFFFF"/>
        </w:rPr>
        <w:t>Το 2015 τους κάλεσα εγώ! Είναι γνωστό, κύριε Αθανασίου! Ελάτε, καθίστε! Έλεος!</w:t>
      </w:r>
    </w:p>
    <w:p w14:paraId="2205E0FB"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sidRPr="001C79D8">
        <w:rPr>
          <w:rFonts w:eastAsia="Times New Roman"/>
          <w:b/>
          <w:color w:val="000000"/>
          <w:szCs w:val="24"/>
          <w:shd w:val="clear" w:color="auto" w:fill="FFFFFF"/>
        </w:rPr>
        <w:t>ΓΕΩΡΓΙΟΣ ΠΑΛΛΗΣ:</w:t>
      </w:r>
      <w:r>
        <w:rPr>
          <w:rFonts w:eastAsia="Times New Roman"/>
          <w:color w:val="000000"/>
          <w:szCs w:val="24"/>
          <w:shd w:val="clear" w:color="auto" w:fill="FFFFFF"/>
        </w:rPr>
        <w:t xml:space="preserve"> Εντολές αποτροπής δίνατε. Το λέτε δημόσια. Πείτε το στη Βουλή. Αποτροπές κάνατε;</w:t>
      </w:r>
    </w:p>
    <w:p w14:paraId="2205E0FC"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ΧΑΡΑΛΑΜΠΟΣ ΑΘΑΝΑΣΙΟΥ:</w:t>
      </w:r>
      <w:r>
        <w:rPr>
          <w:rFonts w:eastAsia="Times New Roman"/>
          <w:color w:val="000000"/>
          <w:szCs w:val="24"/>
          <w:shd w:val="clear" w:color="auto" w:fill="FFFFFF"/>
        </w:rPr>
        <w:t xml:space="preserve"> Αφήστε, κύριε Πάλλη. Είστε γνωστός και δεν κρύβεστε.</w:t>
      </w:r>
    </w:p>
    <w:p w14:paraId="2205E0FD"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Σήμερα, κυρίες και κύριοι συνάδελφοι, μόνο 11% είναι Σύριοι, που είναι εν δυνάμει πρόσφυγες. Δεν είναι ακόμη πρόσφυγες. Το 49% είναι Αφγανοί.</w:t>
      </w:r>
    </w:p>
    <w:p w14:paraId="2205E0FE"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ΠΡΟΕΔΡΕΥΟΥΣΑ (Αναστασία Χριστοδουλοπούλου): </w:t>
      </w:r>
      <w:r>
        <w:rPr>
          <w:rFonts w:eastAsia="Times New Roman"/>
          <w:color w:val="000000"/>
          <w:szCs w:val="24"/>
          <w:shd w:val="clear" w:color="auto" w:fill="FFFFFF"/>
        </w:rPr>
        <w:t>Τώρα αυτά για πο</w:t>
      </w:r>
      <w:r>
        <w:rPr>
          <w:rFonts w:eastAsia="Times New Roman"/>
          <w:color w:val="000000"/>
          <w:szCs w:val="24"/>
          <w:shd w:val="clear" w:color="auto" w:fill="FFFFFF"/>
        </w:rPr>
        <w:t>ιον τα λέτε; Θέλω να κλείσει το μικρόφωνο του κ. Αθανασίου. Δεν γίνεται. Πέντε λεπτά δεν θα μιλήσετε, κύριε Αθανασίου. Δεν είναι δυνατόν! Μάθετε να είστε συγκροτημένος επιτέλους! Τι είναι αυτά;</w:t>
      </w:r>
    </w:p>
    <w:p w14:paraId="2205E0FF"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ΧΑΡΑΛΑΜΠΟΣ ΑΘΑΝΑΣΙΟΥ:</w:t>
      </w:r>
      <w:r>
        <w:rPr>
          <w:rFonts w:eastAsia="Times New Roman"/>
          <w:color w:val="000000"/>
          <w:szCs w:val="24"/>
          <w:shd w:val="clear" w:color="auto" w:fill="FFFFFF"/>
        </w:rPr>
        <w:t xml:space="preserve"> Για το θέμα του κ. Βίτσα αναγνώρισα δημόσια τη συμβολή του για την εφαρμογή του άρθρου…</w:t>
      </w:r>
    </w:p>
    <w:p w14:paraId="2205E100"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ΠΡΟΕΔΡΕΥΟΥΣΑ (Αναστασία Χριστοδουλοπούλου): </w:t>
      </w:r>
      <w:r>
        <w:rPr>
          <w:rFonts w:eastAsia="Times New Roman"/>
          <w:color w:val="000000"/>
          <w:szCs w:val="24"/>
          <w:shd w:val="clear" w:color="auto" w:fill="FFFFFF"/>
        </w:rPr>
        <w:t>Ποιος σας ακούει τώρα; Σας παρακαλώ.</w:t>
      </w:r>
    </w:p>
    <w:p w14:paraId="2205E101"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ΧΑΡΑΛΑΜΠΟΣ ΑΘΑΝΑΣΙΟΥ:</w:t>
      </w:r>
      <w:r>
        <w:rPr>
          <w:rFonts w:eastAsia="Times New Roman"/>
          <w:color w:val="000000"/>
          <w:szCs w:val="24"/>
          <w:shd w:val="clear" w:color="auto" w:fill="FFFFFF"/>
        </w:rPr>
        <w:t xml:space="preserve"> Εφόσον ο κ. Βίτσας μίλησε τριάντα έξι λεπτά…</w:t>
      </w:r>
    </w:p>
    <w:p w14:paraId="2205E102"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ΠΡΟΕΔΡΕΥΟΥΣΑ (Αναστ</w:t>
      </w:r>
      <w:r>
        <w:rPr>
          <w:rFonts w:eastAsia="Times New Roman"/>
          <w:b/>
          <w:color w:val="000000"/>
          <w:szCs w:val="24"/>
          <w:shd w:val="clear" w:color="auto" w:fill="FFFFFF"/>
        </w:rPr>
        <w:t xml:space="preserve">ασία Χριστοδουλοπούλου): </w:t>
      </w:r>
      <w:r>
        <w:rPr>
          <w:rFonts w:eastAsia="Times New Roman"/>
          <w:color w:val="000000"/>
          <w:szCs w:val="24"/>
          <w:shd w:val="clear" w:color="auto" w:fill="FFFFFF"/>
        </w:rPr>
        <w:t>Θα δείτε πόσος είναι ο χρόνος του και πόσο μίλησε. Ποιος είστε εσείς που αποφασίζετε με βάση το πόσο μιλάει ο άλλος; Γι’ αυτό υπάρχει το Προεδρείο. Καθίστε κάτω σας παρακαλώ. Δεν θα σταματάω. Θα σας διακόπτω συνέχεια.</w:t>
      </w:r>
    </w:p>
    <w:p w14:paraId="2205E103"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ΧΑΡΑΛΑΜΠΟΣ ΑΘ</w:t>
      </w:r>
      <w:r>
        <w:rPr>
          <w:rFonts w:eastAsia="Times New Roman"/>
          <w:b/>
          <w:color w:val="000000"/>
          <w:szCs w:val="24"/>
          <w:shd w:val="clear" w:color="auto" w:fill="FFFFFF"/>
        </w:rPr>
        <w:t>ΑΝΑΣΙΟΥ:</w:t>
      </w:r>
      <w:r>
        <w:rPr>
          <w:rFonts w:eastAsia="Times New Roman"/>
          <w:color w:val="000000"/>
          <w:szCs w:val="24"/>
          <w:shd w:val="clear" w:color="auto" w:fill="FFFFFF"/>
        </w:rPr>
        <w:t xml:space="preserve"> Αυτό είναι ανεπίτρεπτο.</w:t>
      </w:r>
    </w:p>
    <w:p w14:paraId="2205E104"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ΠΡΟΕΔΡΕΥΟΥΣΑ (Αναστασία Χριστοδουλοπούλου): </w:t>
      </w:r>
      <w:r>
        <w:rPr>
          <w:rFonts w:eastAsia="Times New Roman"/>
          <w:color w:val="000000"/>
          <w:szCs w:val="24"/>
          <w:shd w:val="clear" w:color="auto" w:fill="FFFFFF"/>
        </w:rPr>
        <w:t>Ναι, είναι ανεπίτρεπτο, ενώ αυτό που κάνετε εσείς είναι μέσα στον Κανονισμό!</w:t>
      </w:r>
    </w:p>
    <w:p w14:paraId="2205E105"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ΧΑΡΑΛΑΜΠΟΣ ΑΘΑΝΑΣΙΟΥ:</w:t>
      </w:r>
      <w:r>
        <w:rPr>
          <w:rFonts w:eastAsia="Times New Roman"/>
          <w:color w:val="000000"/>
          <w:szCs w:val="24"/>
          <w:shd w:val="clear" w:color="auto" w:fill="FFFFFF"/>
        </w:rPr>
        <w:t xml:space="preserve"> Και δεν είναι η πρώτη φορά που το κάνετε. Αν παραβιάζετε τον Κανονισμό, θα μπορο</w:t>
      </w:r>
      <w:r>
        <w:rPr>
          <w:rFonts w:eastAsia="Times New Roman"/>
          <w:color w:val="000000"/>
          <w:szCs w:val="24"/>
          <w:shd w:val="clear" w:color="auto" w:fill="FFFFFF"/>
        </w:rPr>
        <w:t>ύσα να τον παραβιάσω και εγώ. Δεν το κάνω όμως γιατί σέβομαι τον Κανονισμό.</w:t>
      </w:r>
    </w:p>
    <w:p w14:paraId="2205E106"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ΠΡΟΕΔΡΕΥΟΥΣΑ (Αναστασία Χριστοδουλοπούλου): </w:t>
      </w:r>
      <w:r>
        <w:rPr>
          <w:rFonts w:eastAsia="Times New Roman"/>
          <w:color w:val="000000"/>
          <w:szCs w:val="24"/>
          <w:shd w:val="clear" w:color="auto" w:fill="FFFFFF"/>
        </w:rPr>
        <w:t xml:space="preserve">Ποιον σέβεστε; Εδώ έχετε φτάσει στα έξι λεπτά. Σας παρακαλώ. Είχατε μισό λεπτό και μιλάτε επί έξι λεπτά. Καταλάβατε; </w:t>
      </w:r>
    </w:p>
    <w:p w14:paraId="2205E107" w14:textId="77777777" w:rsidR="00F618CB" w:rsidRDefault="00733657">
      <w:pPr>
        <w:tabs>
          <w:tab w:val="left" w:pos="1470"/>
        </w:tabs>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(Θόρυβος – διαμαρτ</w:t>
      </w:r>
      <w:r>
        <w:rPr>
          <w:rFonts w:eastAsia="Times New Roman"/>
          <w:color w:val="000000"/>
          <w:szCs w:val="24"/>
          <w:shd w:val="clear" w:color="auto" w:fill="FFFFFF"/>
        </w:rPr>
        <w:t>υρίες από την πτέρυγα της Νέας Δημοκρατίας)</w:t>
      </w:r>
    </w:p>
    <w:p w14:paraId="2205E108" w14:textId="77777777" w:rsidR="00F618CB" w:rsidRDefault="00733657">
      <w:pPr>
        <w:tabs>
          <w:tab w:val="left" w:pos="1470"/>
        </w:tabs>
        <w:spacing w:line="600" w:lineRule="auto"/>
        <w:ind w:firstLine="720"/>
        <w:rPr>
          <w:rFonts w:eastAsia="Times New Roman"/>
          <w:color w:val="000000"/>
          <w:szCs w:val="24"/>
          <w:shd w:val="clear" w:color="auto" w:fill="FFFFFF"/>
        </w:rPr>
      </w:pPr>
      <w:r w:rsidRPr="001C79D8">
        <w:rPr>
          <w:rFonts w:eastAsia="Times New Roman"/>
          <w:b/>
          <w:color w:val="000000"/>
          <w:szCs w:val="24"/>
          <w:shd w:val="clear" w:color="auto" w:fill="FFFFFF"/>
        </w:rPr>
        <w:t>ΜΙΛΤΙΑΔΗΣ ΒΑΡΒΙΤΣΙΩΤΗΣ:</w:t>
      </w:r>
      <w:r>
        <w:rPr>
          <w:rFonts w:eastAsia="Times New Roman"/>
          <w:color w:val="000000"/>
          <w:szCs w:val="24"/>
          <w:shd w:val="clear" w:color="auto" w:fill="FFFFFF"/>
        </w:rPr>
        <w:t xml:space="preserve"> Όλο εσείς μιλάτε, κυρία Πρόεδρε!</w:t>
      </w:r>
    </w:p>
    <w:p w14:paraId="2205E109"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 xml:space="preserve">ΠΡΟΕΔΡΕΥΟΥΣΑ (Αναστασία Χριστοδουλοπούλου): </w:t>
      </w:r>
      <w:r>
        <w:rPr>
          <w:rFonts w:eastAsia="Times New Roman"/>
          <w:color w:val="000000"/>
          <w:szCs w:val="24"/>
          <w:shd w:val="clear" w:color="auto" w:fill="FFFFFF"/>
        </w:rPr>
        <w:t>Εντάξει, κύριε Αθανασίου, έχετε βρει και συνηγόρους. Καθίστε κάτω, όμως. Δεν μπορώ να το ανεχθώ αυτό. Τελείωσε.</w:t>
      </w:r>
    </w:p>
    <w:p w14:paraId="2205E10A"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sidRPr="001C79D8">
        <w:rPr>
          <w:rFonts w:eastAsia="Times New Roman"/>
          <w:b/>
          <w:color w:val="000000"/>
          <w:szCs w:val="24"/>
          <w:shd w:val="clear" w:color="auto" w:fill="FFFFFF"/>
        </w:rPr>
        <w:t>ΜΙΛΤΙΑΔΗΣ ΒΑΡΒΙΤΣΙΩΤΗΣ:</w:t>
      </w:r>
      <w:r>
        <w:rPr>
          <w:rFonts w:eastAsia="Times New Roman"/>
          <w:color w:val="000000"/>
          <w:szCs w:val="24"/>
          <w:shd w:val="clear" w:color="auto" w:fill="FFFFFF"/>
        </w:rPr>
        <w:t xml:space="preserve"> Ξέρουμε τις απόψεις σας.</w:t>
      </w:r>
    </w:p>
    <w:p w14:paraId="2205E10B"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ΧΑΡΑΛΑΜΠΟΣ ΑΘΑΝΑΣΙΟΥ:</w:t>
      </w:r>
      <w:r>
        <w:rPr>
          <w:rFonts w:eastAsia="Times New Roman"/>
          <w:color w:val="000000"/>
          <w:szCs w:val="24"/>
          <w:shd w:val="clear" w:color="auto" w:fill="FFFFFF"/>
        </w:rPr>
        <w:t xml:space="preserve"> Καταστήσατε την Τουρκία από θεσμικό εταίρο αναξιόπιστο εταίρο.</w:t>
      </w:r>
    </w:p>
    <w:p w14:paraId="2205E10C"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ΠΡΟΕΔΡΕΥΟΥΣΑ (Αναστασία Χριστοδουλοπούλου): </w:t>
      </w:r>
      <w:r>
        <w:rPr>
          <w:rFonts w:eastAsia="Times New Roman"/>
          <w:color w:val="000000"/>
          <w:szCs w:val="24"/>
          <w:shd w:val="clear" w:color="auto" w:fill="FFFFFF"/>
        </w:rPr>
        <w:t xml:space="preserve">Ο κ. </w:t>
      </w:r>
      <w:proofErr w:type="spellStart"/>
      <w:r>
        <w:rPr>
          <w:rFonts w:eastAsia="Times New Roman"/>
          <w:color w:val="000000"/>
          <w:szCs w:val="24"/>
          <w:shd w:val="clear" w:color="auto" w:fill="FFFFFF"/>
        </w:rPr>
        <w:t>Δημοσχάκης</w:t>
      </w:r>
      <w:proofErr w:type="spellEnd"/>
      <w:r>
        <w:rPr>
          <w:rFonts w:eastAsia="Times New Roman"/>
          <w:color w:val="000000"/>
          <w:szCs w:val="24"/>
          <w:shd w:val="clear" w:color="auto" w:fill="FFFFFF"/>
        </w:rPr>
        <w:t xml:space="preserve"> έχει εξαντλήσει όλο τον χρόνο του. Οι Υπουργοί έχουν εξαντλήσ</w:t>
      </w:r>
      <w:r>
        <w:rPr>
          <w:rFonts w:eastAsia="Times New Roman"/>
          <w:color w:val="000000"/>
          <w:szCs w:val="24"/>
          <w:shd w:val="clear" w:color="auto" w:fill="FFFFFF"/>
        </w:rPr>
        <w:t xml:space="preserve">ει όλοι και την </w:t>
      </w:r>
      <w:proofErr w:type="spellStart"/>
      <w:r>
        <w:rPr>
          <w:rFonts w:eastAsia="Times New Roman"/>
          <w:color w:val="000000"/>
          <w:szCs w:val="24"/>
          <w:shd w:val="clear" w:color="auto" w:fill="FFFFFF"/>
        </w:rPr>
        <w:t>πρωτολογία</w:t>
      </w:r>
      <w:proofErr w:type="spellEnd"/>
      <w:r>
        <w:rPr>
          <w:rFonts w:eastAsia="Times New Roman"/>
          <w:color w:val="000000"/>
          <w:szCs w:val="24"/>
          <w:shd w:val="clear" w:color="auto" w:fill="FFFFFF"/>
        </w:rPr>
        <w:t xml:space="preserve"> και τη δευτερολογία τους. </w:t>
      </w:r>
    </w:p>
    <w:p w14:paraId="2205E10D"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Κύριε Βίτσα, σας ερωτώ: Θέλετε να προηγηθεί ο κ. </w:t>
      </w:r>
      <w:proofErr w:type="spellStart"/>
      <w:r>
        <w:rPr>
          <w:rFonts w:eastAsia="Times New Roman"/>
          <w:color w:val="000000"/>
          <w:szCs w:val="24"/>
          <w:shd w:val="clear" w:color="auto" w:fill="FFFFFF"/>
        </w:rPr>
        <w:t>Δένδιας</w:t>
      </w:r>
      <w:proofErr w:type="spellEnd"/>
      <w:r>
        <w:rPr>
          <w:rFonts w:eastAsia="Times New Roman"/>
          <w:color w:val="000000"/>
          <w:szCs w:val="24"/>
          <w:shd w:val="clear" w:color="auto" w:fill="FFFFFF"/>
        </w:rPr>
        <w:t xml:space="preserve"> ως Κοινοβουλευτικός Εκπρόσωπος, αν θέλει να κάνει τη δευτερολογία, και να μιλήσετε μετά ή θέλετε να μιλήσετε τώρα; </w:t>
      </w:r>
    </w:p>
    <w:p w14:paraId="2205E10E" w14:textId="77777777" w:rsidR="00F618CB" w:rsidRDefault="00733657">
      <w:pPr>
        <w:tabs>
          <w:tab w:val="left" w:pos="1470"/>
        </w:tabs>
        <w:spacing w:line="600" w:lineRule="auto"/>
        <w:ind w:firstLine="720"/>
        <w:jc w:val="both"/>
        <w:rPr>
          <w:rFonts w:eastAsia="Times New Roman"/>
          <w:color w:val="000000"/>
          <w:szCs w:val="24"/>
          <w:shd w:val="clear" w:color="auto" w:fill="FFFFFF"/>
        </w:rPr>
      </w:pPr>
      <w:r w:rsidRPr="001C79D8">
        <w:rPr>
          <w:rFonts w:eastAsia="Times New Roman"/>
          <w:b/>
          <w:color w:val="000000"/>
          <w:szCs w:val="24"/>
          <w:shd w:val="clear" w:color="auto" w:fill="FFFFFF"/>
        </w:rPr>
        <w:t>ΔΗΜΗΤΡΙΟΣ ΒΙΤΣΑΣ (Υπουργός Με</w:t>
      </w:r>
      <w:r w:rsidRPr="001C79D8">
        <w:rPr>
          <w:rFonts w:eastAsia="Times New Roman"/>
          <w:b/>
          <w:color w:val="000000"/>
          <w:szCs w:val="24"/>
          <w:shd w:val="clear" w:color="auto" w:fill="FFFFFF"/>
        </w:rPr>
        <w:t>ταναστευτικής Πολιτικής):</w:t>
      </w:r>
      <w:r>
        <w:rPr>
          <w:rFonts w:eastAsia="Times New Roman"/>
          <w:color w:val="000000"/>
          <w:szCs w:val="24"/>
          <w:shd w:val="clear" w:color="auto" w:fill="FFFFFF"/>
        </w:rPr>
        <w:t xml:space="preserve"> Αν θέλει να μιλήσει ο κ. </w:t>
      </w:r>
      <w:proofErr w:type="spellStart"/>
      <w:r>
        <w:rPr>
          <w:rFonts w:eastAsia="Times New Roman"/>
          <w:color w:val="000000"/>
          <w:szCs w:val="24"/>
          <w:shd w:val="clear" w:color="auto" w:fill="FFFFFF"/>
        </w:rPr>
        <w:t>Δένδιας</w:t>
      </w:r>
      <w:proofErr w:type="spellEnd"/>
      <w:r>
        <w:rPr>
          <w:rFonts w:eastAsia="Times New Roman"/>
          <w:color w:val="000000"/>
          <w:szCs w:val="24"/>
          <w:shd w:val="clear" w:color="auto" w:fill="FFFFFF"/>
        </w:rPr>
        <w:t>, θα μιλήσω εγώ μετά.</w:t>
      </w:r>
    </w:p>
    <w:p w14:paraId="2205E10F"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b/>
          <w:szCs w:val="24"/>
        </w:rPr>
        <w:t>ΠΡΟΕΔΡΕΟΥΣΑ (Αναστασία Χριστοδουλοπούλου)</w:t>
      </w:r>
      <w:r w:rsidRPr="004A2D9C">
        <w:rPr>
          <w:rFonts w:eastAsia="Times New Roman" w:cs="Times New Roman"/>
          <w:b/>
          <w:szCs w:val="24"/>
        </w:rPr>
        <w:t>:</w:t>
      </w:r>
      <w:r>
        <w:rPr>
          <w:rFonts w:eastAsia="Times New Roman" w:cs="Times New Roman"/>
          <w:szCs w:val="24"/>
        </w:rPr>
        <w:t xml:space="preserve"> Κύριε Βίτσα, είχατε είκοσι και δέκα λεπτά ομιλίας και έχετε μιλήσει τριάντα τέσσερα λεπτά. Κανονικά έχετε ένα λεπτό ομιλίας. </w:t>
      </w:r>
    </w:p>
    <w:p w14:paraId="2205E110"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b/>
          <w:szCs w:val="24"/>
        </w:rPr>
        <w:lastRenderedPageBreak/>
        <w:t>ΧΑΡΑΛΑΜΠΟΣ ΑΘΑΝΑΣΙΟΥ</w:t>
      </w:r>
      <w:r w:rsidRPr="004A2D9C">
        <w:rPr>
          <w:rFonts w:eastAsia="Times New Roman" w:cs="Times New Roman"/>
          <w:b/>
          <w:szCs w:val="24"/>
        </w:rPr>
        <w:t>:</w:t>
      </w:r>
      <w:r w:rsidRPr="004A2D9C">
        <w:rPr>
          <w:rFonts w:eastAsia="Times New Roman" w:cs="Times New Roman"/>
          <w:szCs w:val="24"/>
        </w:rPr>
        <w:t xml:space="preserve"> </w:t>
      </w:r>
      <w:r>
        <w:rPr>
          <w:rFonts w:eastAsia="Times New Roman" w:cs="Times New Roman"/>
          <w:szCs w:val="24"/>
        </w:rPr>
        <w:t xml:space="preserve">Τριάντα έξι λεπτά μίλησε. </w:t>
      </w:r>
    </w:p>
    <w:p w14:paraId="2205E111"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b/>
          <w:szCs w:val="24"/>
        </w:rPr>
        <w:t>ΠΡΟΕΔΡΕΟΥΣΑ (Αναστασία Χριστοδουλοπούλου)</w:t>
      </w:r>
      <w:r w:rsidRPr="004A2D9C">
        <w:rPr>
          <w:rFonts w:eastAsia="Times New Roman" w:cs="Times New Roman"/>
          <w:b/>
          <w:szCs w:val="24"/>
        </w:rPr>
        <w:t>:</w:t>
      </w:r>
      <w:r>
        <w:rPr>
          <w:rFonts w:eastAsia="Times New Roman" w:cs="Times New Roman"/>
          <w:szCs w:val="24"/>
        </w:rPr>
        <w:t xml:space="preserve"> Δεν ήμουν εγώ εκείνη τη στιγμή. Εδώ μου γράφουν ότι μίλησε τριάντα τέσσερα λεπτά και σαράντα δευτερόλεπτα. Δεν θα υποκαθιστάτε και το Προεδρείο. Εγώ βλέπω τι λέω, μ</w:t>
      </w:r>
      <w:r>
        <w:rPr>
          <w:rFonts w:eastAsia="Times New Roman" w:cs="Times New Roman"/>
          <w:szCs w:val="24"/>
        </w:rPr>
        <w:t xml:space="preserve">ια και δεν ήμουν στο Προεδρείο. </w:t>
      </w:r>
    </w:p>
    <w:p w14:paraId="2205E112"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b/>
          <w:szCs w:val="24"/>
        </w:rPr>
        <w:t>ΧΑΡΑΛΑΜΠΟΣ ΑΘΑΝΑΣΙΟΥ</w:t>
      </w:r>
      <w:r w:rsidRPr="004A2D9C">
        <w:rPr>
          <w:rFonts w:eastAsia="Times New Roman" w:cs="Times New Roman"/>
          <w:b/>
          <w:szCs w:val="24"/>
        </w:rPr>
        <w:t>:</w:t>
      </w:r>
      <w:r w:rsidRPr="004A2D9C">
        <w:rPr>
          <w:rFonts w:eastAsia="Times New Roman" w:cs="Times New Roman"/>
          <w:szCs w:val="24"/>
        </w:rPr>
        <w:t xml:space="preserve"> </w:t>
      </w:r>
      <w:r>
        <w:rPr>
          <w:rFonts w:eastAsia="Times New Roman" w:cs="Times New Roman"/>
          <w:szCs w:val="24"/>
        </w:rPr>
        <w:t xml:space="preserve">Αν λέει ανακρίβειες, βεβαίως. </w:t>
      </w:r>
    </w:p>
    <w:p w14:paraId="2205E113"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b/>
          <w:szCs w:val="24"/>
        </w:rPr>
        <w:t>ΠΡΟΕΔΡΕΟΥΣΑ (Αναστασία Χριστοδουλοπούλου)</w:t>
      </w:r>
      <w:r w:rsidRPr="004A2D9C">
        <w:rPr>
          <w:rFonts w:eastAsia="Times New Roman" w:cs="Times New Roman"/>
          <w:b/>
          <w:szCs w:val="24"/>
        </w:rPr>
        <w:t>:</w:t>
      </w:r>
      <w:r>
        <w:rPr>
          <w:rFonts w:eastAsia="Times New Roman" w:cs="Times New Roman"/>
          <w:szCs w:val="24"/>
        </w:rPr>
        <w:t xml:space="preserve"> Εγώ τις λέω τις ανακρίβειες; Αν ο συνάδελφος έχει γράψει λάθος, αυτό δεν το ξέρω. </w:t>
      </w:r>
    </w:p>
    <w:p w14:paraId="2205E114"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b/>
          <w:szCs w:val="24"/>
        </w:rPr>
        <w:t>ΧΑΡΑΛΑΜΠΟΣ ΑΘΑΝΑΣΙΟΥ</w:t>
      </w:r>
      <w:r w:rsidRPr="004A2D9C">
        <w:rPr>
          <w:rFonts w:eastAsia="Times New Roman" w:cs="Times New Roman"/>
          <w:b/>
          <w:szCs w:val="24"/>
        </w:rPr>
        <w:t>:</w:t>
      </w:r>
      <w:r w:rsidRPr="004A2D9C">
        <w:rPr>
          <w:rFonts w:eastAsia="Times New Roman" w:cs="Times New Roman"/>
          <w:szCs w:val="24"/>
        </w:rPr>
        <w:t xml:space="preserve"> </w:t>
      </w:r>
      <w:r>
        <w:rPr>
          <w:rFonts w:eastAsia="Times New Roman" w:cs="Times New Roman"/>
          <w:szCs w:val="24"/>
        </w:rPr>
        <w:t xml:space="preserve">Αν ο κ. Βίτσας μίλησε </w:t>
      </w:r>
      <w:r>
        <w:rPr>
          <w:rFonts w:eastAsia="Times New Roman" w:cs="Times New Roman"/>
          <w:szCs w:val="24"/>
        </w:rPr>
        <w:t>έξι λεπτά παραπάνω, εγώ θα μιλήσω…</w:t>
      </w:r>
    </w:p>
    <w:p w14:paraId="2205E115"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b/>
          <w:szCs w:val="24"/>
        </w:rPr>
        <w:t>ΠΡΟΕΔΡΕΟΥΣΑ (Αναστασία Χριστοδουλοπούλου)</w:t>
      </w:r>
      <w:r w:rsidRPr="004A2D9C">
        <w:rPr>
          <w:rFonts w:eastAsia="Times New Roman" w:cs="Times New Roman"/>
          <w:b/>
          <w:szCs w:val="24"/>
        </w:rPr>
        <w:t>:</w:t>
      </w:r>
      <w:r>
        <w:rPr>
          <w:rFonts w:eastAsia="Times New Roman" w:cs="Times New Roman"/>
          <w:szCs w:val="24"/>
        </w:rPr>
        <w:t xml:space="preserve"> Κύριε Βίτσα, θα μιλήσετε δύο λεπτά. Το θέμα έχει εξαντληθεί. Ο κόσμος έχει κατανοήσει τι λέμε εδώ. </w:t>
      </w:r>
    </w:p>
    <w:p w14:paraId="2205E116"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sidRPr="004A2D9C">
        <w:rPr>
          <w:rFonts w:eastAsia="Times New Roman" w:cs="Times New Roman"/>
          <w:b/>
          <w:szCs w:val="24"/>
        </w:rPr>
        <w:t>:</w:t>
      </w:r>
      <w:r>
        <w:rPr>
          <w:rFonts w:eastAsia="Times New Roman" w:cs="Times New Roman"/>
          <w:szCs w:val="24"/>
        </w:rPr>
        <w:t xml:space="preserve"> Εγώ μίλησα και ως Υπουργός Μεταναστευτικής Πολιτικής και εκ μέρους του Υπουργείου Εθνικής Οικονομίας και Ανάπτυξης, που διαχειρίζεται όλο αυτό. Εγώ δεν θέλω πάνω από πέντε λεπτά…</w:t>
      </w:r>
    </w:p>
    <w:p w14:paraId="2205E117"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b/>
          <w:szCs w:val="24"/>
        </w:rPr>
        <w:t>ΧΑΡΑΛΑΜΠΟΣ ΑΘΑΝΑΣΙΟΥ</w:t>
      </w:r>
      <w:r w:rsidRPr="00DA5959">
        <w:rPr>
          <w:rFonts w:eastAsia="Times New Roman" w:cs="Times New Roman"/>
          <w:b/>
          <w:szCs w:val="24"/>
        </w:rPr>
        <w:t>:</w:t>
      </w:r>
      <w:r w:rsidRPr="00DA5959">
        <w:rPr>
          <w:rFonts w:eastAsia="Times New Roman" w:cs="Times New Roman"/>
          <w:szCs w:val="24"/>
        </w:rPr>
        <w:t xml:space="preserve"> </w:t>
      </w:r>
      <w:r>
        <w:rPr>
          <w:rFonts w:eastAsia="Times New Roman" w:cs="Times New Roman"/>
          <w:szCs w:val="24"/>
        </w:rPr>
        <w:t xml:space="preserve">Εγώ δεν έχω πρόβλημα να μιλήσετε. </w:t>
      </w:r>
    </w:p>
    <w:p w14:paraId="2205E118"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b/>
          <w:szCs w:val="24"/>
        </w:rPr>
        <w:lastRenderedPageBreak/>
        <w:t>ΔΗΜΗΤΡΙΟΣ ΒΙΤΣΑΣ (Υ</w:t>
      </w:r>
      <w:r>
        <w:rPr>
          <w:rFonts w:eastAsia="Times New Roman" w:cs="Times New Roman"/>
          <w:b/>
          <w:szCs w:val="24"/>
        </w:rPr>
        <w:t>πουργός Μεταναστευτικής Πολιτικής)</w:t>
      </w:r>
      <w:r w:rsidRPr="004A2D9C">
        <w:rPr>
          <w:rFonts w:eastAsia="Times New Roman" w:cs="Times New Roman"/>
          <w:b/>
          <w:szCs w:val="24"/>
        </w:rPr>
        <w:t>:</w:t>
      </w:r>
      <w:r>
        <w:rPr>
          <w:rFonts w:eastAsia="Times New Roman" w:cs="Times New Roman"/>
          <w:szCs w:val="24"/>
        </w:rPr>
        <w:t xml:space="preserve"> Είπα ότι μίλησα εκ μέρους.</w:t>
      </w:r>
    </w:p>
    <w:p w14:paraId="2205E119"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Θα αναφερθώ μόνο σε αυτά που είπατε και θα πω και μία κουβέντα γι’ αυτό που είπε ο κ. </w:t>
      </w:r>
      <w:proofErr w:type="spellStart"/>
      <w:r>
        <w:rPr>
          <w:rFonts w:eastAsia="Times New Roman" w:cs="Times New Roman"/>
          <w:szCs w:val="24"/>
        </w:rPr>
        <w:t>Δένδιας</w:t>
      </w:r>
      <w:proofErr w:type="spellEnd"/>
      <w:r>
        <w:rPr>
          <w:rFonts w:eastAsia="Times New Roman" w:cs="Times New Roman"/>
          <w:szCs w:val="24"/>
        </w:rPr>
        <w:t xml:space="preserve"> για την συνταγματική αναθεώρηση. Άκουσα την </w:t>
      </w:r>
      <w:proofErr w:type="spellStart"/>
      <w:r>
        <w:rPr>
          <w:rFonts w:eastAsia="Times New Roman" w:cs="Times New Roman"/>
          <w:szCs w:val="24"/>
        </w:rPr>
        <w:t>οκτάλεπτη</w:t>
      </w:r>
      <w:proofErr w:type="spellEnd"/>
      <w:r>
        <w:rPr>
          <w:rFonts w:eastAsia="Times New Roman" w:cs="Times New Roman"/>
          <w:szCs w:val="24"/>
        </w:rPr>
        <w:t xml:space="preserve"> ενδιαφέρουσα αναφορά του κ. </w:t>
      </w:r>
      <w:proofErr w:type="spellStart"/>
      <w:r>
        <w:rPr>
          <w:rFonts w:eastAsia="Times New Roman" w:cs="Times New Roman"/>
          <w:szCs w:val="24"/>
        </w:rPr>
        <w:t>Δένδια</w:t>
      </w:r>
      <w:proofErr w:type="spellEnd"/>
      <w:r>
        <w:rPr>
          <w:rFonts w:eastAsia="Times New Roman" w:cs="Times New Roman"/>
          <w:szCs w:val="24"/>
        </w:rPr>
        <w:t xml:space="preserve"> περί ορισμ</w:t>
      </w:r>
      <w:r>
        <w:rPr>
          <w:rFonts w:eastAsia="Times New Roman" w:cs="Times New Roman"/>
          <w:szCs w:val="24"/>
        </w:rPr>
        <w:t xml:space="preserve">ού της πολιτικής από τα δώδεκα λεπτά ομιλίας του. Όμως, πώς κάνουμε πολιτική; </w:t>
      </w:r>
    </w:p>
    <w:p w14:paraId="2205E11A"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Δένδιας</w:t>
      </w:r>
      <w:proofErr w:type="spellEnd"/>
      <w:r>
        <w:rPr>
          <w:rFonts w:eastAsia="Times New Roman" w:cs="Times New Roman"/>
          <w:szCs w:val="24"/>
        </w:rPr>
        <w:t xml:space="preserve"> ανέφερε ότι σε κείμενο του γραφείου του Πρωθυπουργού υπήρχε ο όρος «λαθρομετανάστης». Η αλήθεια είναι ότι στο κείμενο του γραφείου του Πρωθυπουργού δεν υπάρχει τέτο</w:t>
      </w:r>
      <w:r>
        <w:rPr>
          <w:rFonts w:eastAsia="Times New Roman" w:cs="Times New Roman"/>
          <w:szCs w:val="24"/>
        </w:rPr>
        <w:t xml:space="preserve">ιος όρος. Ο όρος υπάρχει στην καταγγελία που στέλνει, όπως είναι το γραφείο του Πρωθυπουργού, στο Υπουργείο Διοικητικής Ανασυγκρότησης. </w:t>
      </w:r>
    </w:p>
    <w:p w14:paraId="2205E11B"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Κόνσολας</w:t>
      </w:r>
      <w:proofErr w:type="spellEnd"/>
      <w:r>
        <w:rPr>
          <w:rFonts w:eastAsia="Times New Roman" w:cs="Times New Roman"/>
          <w:szCs w:val="24"/>
        </w:rPr>
        <w:t xml:space="preserve"> επιμένει ότι πλήττεται ο τουρισμός. Τα πραγματικά στοιχεία είναι τα εξής</w:t>
      </w:r>
      <w:r w:rsidRPr="00B47ED4">
        <w:rPr>
          <w:rFonts w:eastAsia="Times New Roman" w:cs="Times New Roman"/>
          <w:szCs w:val="24"/>
        </w:rPr>
        <w:t xml:space="preserve">: </w:t>
      </w:r>
      <w:r>
        <w:rPr>
          <w:rFonts w:eastAsia="Times New Roman" w:cs="Times New Roman"/>
          <w:szCs w:val="24"/>
        </w:rPr>
        <w:t xml:space="preserve">Κως, Μάιος αύξηση 20%, Ιούνιος </w:t>
      </w:r>
      <w:r>
        <w:rPr>
          <w:rFonts w:eastAsia="Times New Roman" w:cs="Times New Roman"/>
          <w:szCs w:val="24"/>
        </w:rPr>
        <w:t xml:space="preserve">αύξηση 17%, Ιούλιος αύξηση 12%. Λέσβος, Μάιος αύξηση 23%, Ιούνιος αύξηση 50%, Ιούλιος αύξηση 28%. Σάμος, Μάιος αύξηση 80%, Ιούνιος αύξηση 20%, Ιούλιος αύξηση 20% σε σχέση με το 2017. Δεν πάμε έτσι. </w:t>
      </w:r>
    </w:p>
    <w:p w14:paraId="2205E11C"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szCs w:val="24"/>
        </w:rPr>
        <w:t>Ακόμα χειρότερα, ο κ. Λοβέρδος λέει πως αν πάρεις επτά άτ</w:t>
      </w:r>
      <w:r>
        <w:rPr>
          <w:rFonts w:eastAsia="Times New Roman" w:cs="Times New Roman"/>
          <w:szCs w:val="24"/>
        </w:rPr>
        <w:t xml:space="preserve">ομα στα Γρεβενά και τα βάλεις σε ένα δωμάτιο, επτά επί 10 ευρώ το άτομο επί τριάντα ημέρες, 2.100 </w:t>
      </w:r>
      <w:r>
        <w:rPr>
          <w:rFonts w:eastAsia="Times New Roman" w:cs="Times New Roman"/>
          <w:szCs w:val="24"/>
        </w:rPr>
        <w:lastRenderedPageBreak/>
        <w:t>ευρώ το δωμάτιο. Δεν είναι έτσι! Γιατί κάθε ξενοδοχείο στα Γρεβενά δίνει συγκεκριμένες θέσεις σε συγκεκριμένα δωμάτια και πληρώνεται γι’ αυτό, 10 ευρώ το άτομ</w:t>
      </w:r>
      <w:r>
        <w:rPr>
          <w:rFonts w:eastAsia="Times New Roman" w:cs="Times New Roman"/>
          <w:szCs w:val="24"/>
        </w:rPr>
        <w:t>ο. Πληρωνόταν 36 ευρώ από τις μη κυβερνητικές οργανώσεις και τους διεθνείς οργανισμούς στα Γρεβενά. Έτσι κάνουμε πολιτική;</w:t>
      </w:r>
    </w:p>
    <w:p w14:paraId="2205E11D"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szCs w:val="24"/>
        </w:rPr>
        <w:t>Θέλετε να πάμε ακόμα παραπέρα; Κύριε Αθανασίου, σε εσάς απευθύνομαι τώρα, όχι για κάτι που είπατε, επειδή ξέρετε. Έχει γίνει μία αυτο</w:t>
      </w:r>
      <w:r>
        <w:rPr>
          <w:rFonts w:eastAsia="Times New Roman" w:cs="Times New Roman"/>
          <w:szCs w:val="24"/>
        </w:rPr>
        <w:t>κτονία στη Μόρια; Και αναφέρομαι όχι στα τελευταία τριάμισι χρόνια, αλλά στα τελευταία έξι χρόνια. Για τους βιασμούς κ.λπ. …</w:t>
      </w:r>
    </w:p>
    <w:p w14:paraId="2205E11E"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b/>
          <w:szCs w:val="24"/>
        </w:rPr>
        <w:t>ΧΑΡΑΛΑΜΠΟΣ ΑΘΑΝΑΣΙΟΥ</w:t>
      </w:r>
      <w:r w:rsidRPr="00B47ED4">
        <w:rPr>
          <w:rFonts w:eastAsia="Times New Roman" w:cs="Times New Roman"/>
          <w:b/>
          <w:szCs w:val="24"/>
        </w:rPr>
        <w:t>:</w:t>
      </w:r>
      <w:r w:rsidRPr="00B47ED4">
        <w:rPr>
          <w:rFonts w:eastAsia="Times New Roman" w:cs="Times New Roman"/>
          <w:szCs w:val="24"/>
        </w:rPr>
        <w:t xml:space="preserve"> </w:t>
      </w:r>
      <w:r>
        <w:rPr>
          <w:rFonts w:eastAsia="Times New Roman" w:cs="Times New Roman"/>
          <w:szCs w:val="24"/>
        </w:rPr>
        <w:t>Εγώ είπα να μην…</w:t>
      </w:r>
    </w:p>
    <w:p w14:paraId="2205E11F"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Για το εν λόγω δημοσίευμα η Αστυνομία</w:t>
      </w:r>
      <w:r>
        <w:rPr>
          <w:rFonts w:eastAsia="Times New Roman" w:cs="Times New Roman"/>
          <w:szCs w:val="24"/>
        </w:rPr>
        <w:t xml:space="preserve"> Μυτιλήνης κάνει προκαταρκτική εξέταση προς διερεύνηση της βασιμότητας των αναφερομένων περιστατικών και προκαταρκτική ενέργεια προς αποκάλυψη αγνώστων δραστών, δηλαδή κινητοποιηθήκαμε. </w:t>
      </w:r>
    </w:p>
    <w:p w14:paraId="2205E120"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b/>
          <w:szCs w:val="24"/>
        </w:rPr>
        <w:t>ΧΑΡΑΛΑΜΠΟΣ ΑΘΑΝΑΣΙΟΥ</w:t>
      </w:r>
      <w:r w:rsidRPr="00B47ED4">
        <w:rPr>
          <w:rFonts w:eastAsia="Times New Roman" w:cs="Times New Roman"/>
          <w:b/>
          <w:szCs w:val="24"/>
        </w:rPr>
        <w:t>:</w:t>
      </w:r>
      <w:r w:rsidRPr="00B47ED4">
        <w:rPr>
          <w:rFonts w:eastAsia="Times New Roman" w:cs="Times New Roman"/>
          <w:szCs w:val="24"/>
        </w:rPr>
        <w:t xml:space="preserve"> </w:t>
      </w:r>
      <w:r>
        <w:rPr>
          <w:rFonts w:eastAsia="Times New Roman" w:cs="Times New Roman"/>
          <w:szCs w:val="24"/>
        </w:rPr>
        <w:t>Ο Υπουργός Υγείας ξέρει …</w:t>
      </w:r>
    </w:p>
    <w:p w14:paraId="2205E121"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b/>
          <w:szCs w:val="24"/>
        </w:rPr>
        <w:t xml:space="preserve">ΔΗΜΗΤΡΙΟΣ ΒΙΤΣΑΣ </w:t>
      </w:r>
      <w:r>
        <w:rPr>
          <w:rFonts w:eastAsia="Times New Roman" w:cs="Times New Roman"/>
          <w:b/>
          <w:szCs w:val="24"/>
        </w:rPr>
        <w:t>(Υπουργός Μεταναστευτικής Πολιτικής)</w:t>
      </w:r>
      <w:r w:rsidRPr="004A2D9C">
        <w:rPr>
          <w:rFonts w:eastAsia="Times New Roman" w:cs="Times New Roman"/>
          <w:b/>
          <w:szCs w:val="24"/>
        </w:rPr>
        <w:t>:</w:t>
      </w:r>
      <w:r>
        <w:rPr>
          <w:rFonts w:eastAsia="Times New Roman" w:cs="Times New Roman"/>
          <w:szCs w:val="24"/>
        </w:rPr>
        <w:t xml:space="preserve"> Λέει ο κ. </w:t>
      </w:r>
      <w:proofErr w:type="spellStart"/>
      <w:r>
        <w:rPr>
          <w:rFonts w:eastAsia="Times New Roman" w:cs="Times New Roman"/>
          <w:szCs w:val="24"/>
        </w:rPr>
        <w:t>Δένδιας</w:t>
      </w:r>
      <w:proofErr w:type="spellEnd"/>
      <w:r>
        <w:rPr>
          <w:rFonts w:eastAsia="Times New Roman" w:cs="Times New Roman"/>
          <w:szCs w:val="24"/>
        </w:rPr>
        <w:t>…</w:t>
      </w:r>
    </w:p>
    <w:p w14:paraId="2205E122"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b/>
          <w:szCs w:val="24"/>
        </w:rPr>
        <w:t>ΠΡΟΕΔΡΕΟΥΣΑ (Αναστασία Χριστοδουλοπούλου)</w:t>
      </w:r>
      <w:r w:rsidRPr="004A2D9C">
        <w:rPr>
          <w:rFonts w:eastAsia="Times New Roman" w:cs="Times New Roman"/>
          <w:b/>
          <w:szCs w:val="24"/>
        </w:rPr>
        <w:t>:</w:t>
      </w:r>
      <w:r>
        <w:rPr>
          <w:rFonts w:eastAsia="Times New Roman" w:cs="Times New Roman"/>
          <w:szCs w:val="24"/>
        </w:rPr>
        <w:t xml:space="preserve"> Σας παρακαλώ, κύριε Αθανασίου. </w:t>
      </w:r>
    </w:p>
    <w:p w14:paraId="2205E123"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b/>
          <w:szCs w:val="24"/>
        </w:rPr>
        <w:lastRenderedPageBreak/>
        <w:t>ΧΑΡΑΛΑΜΠΟΣ ΑΘΑΝΑΣΙΟΥ:</w:t>
      </w:r>
      <w:r>
        <w:rPr>
          <w:rFonts w:eastAsia="Times New Roman" w:cs="Times New Roman"/>
          <w:szCs w:val="24"/>
        </w:rPr>
        <w:t xml:space="preserve"> Απευθύνεται σε μένα. </w:t>
      </w:r>
    </w:p>
    <w:p w14:paraId="2205E124"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Ακούστε με. </w:t>
      </w:r>
    </w:p>
    <w:p w14:paraId="2205E125"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szCs w:val="24"/>
        </w:rPr>
        <w:t>Από τις δεκα</w:t>
      </w:r>
      <w:r>
        <w:rPr>
          <w:rFonts w:eastAsia="Times New Roman" w:cs="Times New Roman"/>
          <w:szCs w:val="24"/>
        </w:rPr>
        <w:t xml:space="preserve">εννέα ΜΚΟ που έχουν προσυπογράψει αυτήν την καταγγελία, οι τρεις λειτουργούν εντός της </w:t>
      </w:r>
      <w:proofErr w:type="spellStart"/>
      <w:r>
        <w:rPr>
          <w:rFonts w:eastAsia="Times New Roman" w:cs="Times New Roman"/>
          <w:szCs w:val="24"/>
        </w:rPr>
        <w:t>Μόριας</w:t>
      </w:r>
      <w:proofErr w:type="spellEnd"/>
      <w:r>
        <w:rPr>
          <w:rFonts w:eastAsia="Times New Roman" w:cs="Times New Roman"/>
          <w:szCs w:val="24"/>
        </w:rPr>
        <w:t xml:space="preserve"> και οι δύο από τις τρεις είναι νομική υποστήριξη μεταναστών. </w:t>
      </w:r>
    </w:p>
    <w:p w14:paraId="2205E126"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szCs w:val="24"/>
        </w:rPr>
        <w:t>Αυτά τα έχει πει. Εγώ τον παρακολουθώ τον κ. Βαρβιτσιώτη. Αυτός δεν παρακολουθεί εμένα. Η δευτερολογ</w:t>
      </w:r>
      <w:r>
        <w:rPr>
          <w:rFonts w:eastAsia="Times New Roman" w:cs="Times New Roman"/>
          <w:szCs w:val="24"/>
        </w:rPr>
        <w:t>ία του ήταν ίδια με τη δευτερολογία που έκανε πριν λίγες ημέρες στην επίκαιρη επερώτηση. Στο συγκεκριμένο επί της ερώτησής σας τίποτα, μηδέν, από τη στιγμή που εμφανίστηκαν τα στοιχεία και δόθηκαν όλα. Τίποτα. Περιμένω τις επόμενες επερωτήσεις. Τέλος …</w:t>
      </w:r>
    </w:p>
    <w:p w14:paraId="2205E127"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b/>
          <w:szCs w:val="24"/>
        </w:rPr>
        <w:t>ΧΑΡ</w:t>
      </w:r>
      <w:r>
        <w:rPr>
          <w:rFonts w:eastAsia="Times New Roman" w:cs="Times New Roman"/>
          <w:b/>
          <w:szCs w:val="24"/>
        </w:rPr>
        <w:t>ΑΛΑΜΠΟΣ ΑΘΑΝΑΣΙΟΥ</w:t>
      </w:r>
      <w:r w:rsidRPr="007D6E5E">
        <w:rPr>
          <w:rFonts w:eastAsia="Times New Roman" w:cs="Times New Roman"/>
          <w:b/>
          <w:szCs w:val="24"/>
        </w:rPr>
        <w:t>:</w:t>
      </w:r>
      <w:r w:rsidRPr="007D6E5E">
        <w:rPr>
          <w:rFonts w:eastAsia="Times New Roman" w:cs="Times New Roman"/>
          <w:szCs w:val="24"/>
        </w:rPr>
        <w:t xml:space="preserve"> </w:t>
      </w:r>
      <w:r>
        <w:rPr>
          <w:rFonts w:eastAsia="Times New Roman" w:cs="Times New Roman"/>
          <w:szCs w:val="24"/>
        </w:rPr>
        <w:t xml:space="preserve">Στην </w:t>
      </w:r>
      <w:proofErr w:type="spellStart"/>
      <w:r>
        <w:rPr>
          <w:rFonts w:eastAsia="Times New Roman" w:cs="Times New Roman"/>
          <w:szCs w:val="24"/>
        </w:rPr>
        <w:t>τριτολογία</w:t>
      </w:r>
      <w:proofErr w:type="spellEnd"/>
      <w:r>
        <w:rPr>
          <w:rFonts w:eastAsia="Times New Roman" w:cs="Times New Roman"/>
          <w:szCs w:val="24"/>
        </w:rPr>
        <w:t xml:space="preserve"> μας!!</w:t>
      </w:r>
    </w:p>
    <w:p w14:paraId="2205E128"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sidRPr="007A3E11">
        <w:rPr>
          <w:rFonts w:eastAsia="Times New Roman" w:cs="Times New Roman"/>
          <w:szCs w:val="24"/>
        </w:rPr>
        <w:t xml:space="preserve"> </w:t>
      </w:r>
      <w:r>
        <w:rPr>
          <w:rFonts w:eastAsia="Times New Roman" w:cs="Times New Roman"/>
          <w:szCs w:val="24"/>
        </w:rPr>
        <w:t xml:space="preserve">Στην </w:t>
      </w:r>
      <w:proofErr w:type="spellStart"/>
      <w:r>
        <w:rPr>
          <w:rFonts w:eastAsia="Times New Roman" w:cs="Times New Roman"/>
          <w:szCs w:val="24"/>
        </w:rPr>
        <w:t>τριτολογία</w:t>
      </w:r>
      <w:proofErr w:type="spellEnd"/>
      <w:r>
        <w:rPr>
          <w:rFonts w:eastAsia="Times New Roman" w:cs="Times New Roman"/>
          <w:szCs w:val="24"/>
        </w:rPr>
        <w:t xml:space="preserve"> σας. </w:t>
      </w:r>
    </w:p>
    <w:p w14:paraId="2205E129" w14:textId="77777777" w:rsidR="00F618CB" w:rsidRDefault="00733657">
      <w:pPr>
        <w:tabs>
          <w:tab w:val="left" w:pos="6677"/>
        </w:tabs>
        <w:spacing w:line="600" w:lineRule="auto"/>
        <w:ind w:firstLine="720"/>
        <w:jc w:val="both"/>
        <w:rPr>
          <w:rFonts w:eastAsia="Times New Roman" w:cs="Times New Roman"/>
          <w:szCs w:val="24"/>
        </w:rPr>
      </w:pPr>
      <w:r>
        <w:rPr>
          <w:rFonts w:eastAsia="Times New Roman" w:cs="Times New Roman"/>
          <w:szCs w:val="24"/>
        </w:rPr>
        <w:t>Τέλος, σε συνέχεια του ανωτέρω σχετικού εγγράφου, που απευθυνόταν προς τον κύριο Γενικό Γραμματέα Υποδοχής και προς αποφυγή παρανοήσεων, ή</w:t>
      </w:r>
      <w:r>
        <w:rPr>
          <w:rFonts w:eastAsia="Times New Roman" w:cs="Times New Roman"/>
          <w:szCs w:val="24"/>
        </w:rPr>
        <w:t xml:space="preserve">θελα να διευκρινίσω ότι οι επισημάνσεις και οι διατυπώσεις του σχετικού εγγράφου είχαν </w:t>
      </w:r>
      <w:r>
        <w:rPr>
          <w:rFonts w:eastAsia="Times New Roman" w:cs="Times New Roman"/>
          <w:szCs w:val="24"/>
        </w:rPr>
        <w:lastRenderedPageBreak/>
        <w:t>σκοπό να καταδείξουν ενδεχόμενες αστοχίες και δυσκολίες στην εφαρμογή της κυβερνητικής πολιτικής για το προσφυγικό- μεταναστευτικό ζήτημα και όχι να επιρρίψουν προσωπικέ</w:t>
      </w:r>
      <w:r>
        <w:rPr>
          <w:rFonts w:eastAsia="Times New Roman" w:cs="Times New Roman"/>
          <w:szCs w:val="24"/>
        </w:rPr>
        <w:t>ς ευθύνες σε συγκεκριμένα άτομα, το οποίο άλλωστε δεν ανήκει ούτε στην αρμοδιότητα ούτε στις προθέσεις μου. Ο πρώην διευθυντής της ΥΠΥΤ, όταν διέταξα ΕΔΕ για</w:t>
      </w:r>
      <w:r>
        <w:rPr>
          <w:rFonts w:eastAsia="Times New Roman" w:cs="Times New Roman"/>
          <w:szCs w:val="24"/>
        </w:rPr>
        <w:t xml:space="preserve"> τις καταγγελίες που είχε κάνει, μ</w:t>
      </w:r>
      <w:r>
        <w:rPr>
          <w:rFonts w:eastAsia="Times New Roman" w:cs="Times New Roman"/>
          <w:szCs w:val="24"/>
        </w:rPr>
        <w:t xml:space="preserve">ην ξαναφέρνετε τον άνθρωπο σε αυτή τη συζήτηση εδώ, </w:t>
      </w:r>
      <w:r>
        <w:rPr>
          <w:rFonts w:eastAsia="Times New Roman" w:cs="Times New Roman"/>
          <w:szCs w:val="24"/>
        </w:rPr>
        <w:t>μην τον αναφέ</w:t>
      </w:r>
      <w:r>
        <w:rPr>
          <w:rFonts w:eastAsia="Times New Roman" w:cs="Times New Roman"/>
          <w:szCs w:val="24"/>
        </w:rPr>
        <w:t>ρετε ως επιχείρημα σ</w:t>
      </w:r>
      <w:r>
        <w:rPr>
          <w:rFonts w:eastAsia="Times New Roman" w:cs="Times New Roman"/>
          <w:szCs w:val="24"/>
        </w:rPr>
        <w:t>ας έχει απαντήσει ο ίδιος, έχει απαντήσει στον εαυτό του και δεν το ξέρει ή δεν το θυμάται στις 23-7-2018, απαντώντας και δεν έχει προσέλθει στην ΕΔΕ για να απαντήσει συγκεκριμένα. Να είμαστε, δηλαδή, σοβαροί.</w:t>
      </w:r>
    </w:p>
    <w:p w14:paraId="2205E12A"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Όσον αφορά στο ζήτημα -και</w:t>
      </w:r>
      <w:r>
        <w:rPr>
          <w:rFonts w:eastAsia="Times New Roman" w:cs="Times New Roman"/>
          <w:szCs w:val="24"/>
        </w:rPr>
        <w:t xml:space="preserve"> κλείνω, κυρία Πρόεδρε- της συνταγματικής αναθεώρησης, εγώ δεν κατάλαβα…</w:t>
      </w:r>
    </w:p>
    <w:p w14:paraId="2205E12B"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Κύριε Υπουργέ, δεν έχουμε πρόβλημα. Μιλήστε όσο θέλετε.</w:t>
      </w:r>
    </w:p>
    <w:p w14:paraId="2205E12C" w14:textId="77777777" w:rsidR="00F618CB" w:rsidRDefault="00733657">
      <w:pPr>
        <w:spacing w:line="600" w:lineRule="auto"/>
        <w:ind w:firstLine="720"/>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Δεν θα σας ρωτήσω, κύριε Αθανασίου.</w:t>
      </w:r>
    </w:p>
    <w:p w14:paraId="2205E12D" w14:textId="77777777" w:rsidR="00F618CB" w:rsidRDefault="00733657">
      <w:pPr>
        <w:spacing w:line="600" w:lineRule="auto"/>
        <w:ind w:firstLine="720"/>
        <w:jc w:val="both"/>
        <w:rPr>
          <w:rFonts w:eastAsia="Times New Roman" w:cs="Times New Roman"/>
          <w:szCs w:val="24"/>
        </w:rPr>
      </w:pPr>
      <w:r w:rsidRPr="00EC1893">
        <w:rPr>
          <w:rFonts w:eastAsia="Times New Roman" w:cs="Times New Roman"/>
          <w:b/>
          <w:szCs w:val="24"/>
        </w:rPr>
        <w:t>ΔΗΜΗΤΡΙΟΣ ΒΙΤΣΑΣ (Υπουργό</w:t>
      </w:r>
      <w:r w:rsidRPr="00EC1893">
        <w:rPr>
          <w:rFonts w:eastAsia="Times New Roman" w:cs="Times New Roman"/>
          <w:b/>
          <w:szCs w:val="24"/>
        </w:rPr>
        <w:t>ς Μεταναστευτικής Πολιτικής):</w:t>
      </w:r>
      <w:r w:rsidRPr="00EC1893">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Δένδια</w:t>
      </w:r>
      <w:proofErr w:type="spellEnd"/>
      <w:r>
        <w:rPr>
          <w:rFonts w:eastAsia="Times New Roman" w:cs="Times New Roman"/>
          <w:szCs w:val="24"/>
        </w:rPr>
        <w:t>, δεν κατάλαβα: Το άρθρο 86 να καταργηθεί ή όχι; Φαντάζομαι ότι συμφωνείτε και εσείς. Το άρθρο περί ασυλίας των Βουλευτών να αλλάξει, ναι ή όχι;</w:t>
      </w:r>
    </w:p>
    <w:p w14:paraId="2205E12E"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lastRenderedPageBreak/>
        <w:t>ΧΑΡΑΛΑΜΠΟΣ ΑΘΑΝΑΣΙΟΥ:</w:t>
      </w:r>
      <w:r>
        <w:rPr>
          <w:rFonts w:eastAsia="Times New Roman" w:cs="Times New Roman"/>
          <w:szCs w:val="24"/>
        </w:rPr>
        <w:t xml:space="preserve"> Στο Σύνταγμα;</w:t>
      </w:r>
    </w:p>
    <w:p w14:paraId="2205E12F"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Αυτό συζητάμε;</w:t>
      </w:r>
    </w:p>
    <w:p w14:paraId="2205E130" w14:textId="77777777" w:rsidR="00F618CB" w:rsidRDefault="00733657">
      <w:pPr>
        <w:spacing w:line="600" w:lineRule="auto"/>
        <w:ind w:firstLine="720"/>
        <w:jc w:val="both"/>
        <w:rPr>
          <w:rFonts w:eastAsia="Times New Roman" w:cs="Times New Roman"/>
          <w:szCs w:val="24"/>
        </w:rPr>
      </w:pPr>
      <w:r w:rsidRPr="00EC1893">
        <w:rPr>
          <w:rFonts w:eastAsia="Times New Roman" w:cs="Times New Roman"/>
          <w:b/>
          <w:szCs w:val="24"/>
        </w:rPr>
        <w:t>ΔΗΜΗΤΡΙΟΣ ΒΙΤΣΑΣ (Υπουργός Μεταναστευτικής Πολιτικής):</w:t>
      </w:r>
      <w:r w:rsidRPr="00EC1893">
        <w:rPr>
          <w:rFonts w:eastAsia="Times New Roman" w:cs="Times New Roman"/>
          <w:szCs w:val="24"/>
        </w:rPr>
        <w:t xml:space="preserve"> </w:t>
      </w:r>
      <w:r>
        <w:rPr>
          <w:rFonts w:eastAsia="Times New Roman" w:cs="Times New Roman"/>
          <w:szCs w:val="24"/>
        </w:rPr>
        <w:t xml:space="preserve">Να υπάρχει εποπτεία στα κοινά αγαθά από την πλευρά του κράτους, ναι ή όχι; Αυτά χωρίς αλλαγή του Συντάγματος γίνονται; Δεν ξέρω πώς το καταλάβατε εσείς, αλλά σε έξι μήνες από τώρα θα </w:t>
      </w:r>
      <w:r>
        <w:rPr>
          <w:rFonts w:eastAsia="Times New Roman" w:cs="Times New Roman"/>
          <w:szCs w:val="24"/>
        </w:rPr>
        <w:t>είναι Μάιος, σε έναν χρόνο θα είναι Οκτώβριος.</w:t>
      </w:r>
    </w:p>
    <w:p w14:paraId="2205E131" w14:textId="77777777" w:rsidR="00F618CB" w:rsidRDefault="00733657">
      <w:pPr>
        <w:spacing w:line="600" w:lineRule="auto"/>
        <w:ind w:firstLine="720"/>
        <w:jc w:val="both"/>
        <w:rPr>
          <w:rFonts w:eastAsia="Times New Roman" w:cs="Times New Roman"/>
          <w:szCs w:val="24"/>
        </w:rPr>
      </w:pPr>
      <w:r w:rsidRPr="00251171">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Υπουργού</w:t>
      </w:r>
      <w:r w:rsidRPr="00251171">
        <w:rPr>
          <w:rFonts w:eastAsia="Times New Roman" w:cs="Times New Roman"/>
          <w:szCs w:val="24"/>
        </w:rPr>
        <w:t>)</w:t>
      </w:r>
    </w:p>
    <w:p w14:paraId="2205E132"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Εγώ θέλω να σας πω -και δεν θα κάνω χρήση </w:t>
      </w:r>
      <w:proofErr w:type="spellStart"/>
      <w:r>
        <w:rPr>
          <w:rFonts w:eastAsia="Times New Roman" w:cs="Times New Roman"/>
          <w:szCs w:val="24"/>
        </w:rPr>
        <w:t>τριτολογίας</w:t>
      </w:r>
      <w:proofErr w:type="spellEnd"/>
      <w:r>
        <w:rPr>
          <w:rFonts w:eastAsia="Times New Roman" w:cs="Times New Roman"/>
          <w:szCs w:val="24"/>
        </w:rPr>
        <w:t>- ότι ήταν μια διαδικασία που, αν θέλετε, με μια έννοια, μπόρεσα να πω α</w:t>
      </w:r>
      <w:r>
        <w:rPr>
          <w:rFonts w:eastAsia="Times New Roman" w:cs="Times New Roman"/>
          <w:szCs w:val="24"/>
        </w:rPr>
        <w:t>υτά που ήθελα σε μια δύσκολη και οριακή κατάσταση.</w:t>
      </w:r>
    </w:p>
    <w:p w14:paraId="2205E133"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Θα ήθελα να πω και άλλο ένα. Οι άνθρωποι που είναι στα νησιά αυτή τη στιγμή και που συμπάσχουμε -εγώ την ευαισθησία σας την καταλαβαίνω και ελπίζω να βγει και στο Πρακτικό, δεν σας κατηγορώ- στο 90% είναι </w:t>
      </w:r>
      <w:r>
        <w:rPr>
          <w:rFonts w:eastAsia="Times New Roman" w:cs="Times New Roman"/>
          <w:szCs w:val="24"/>
        </w:rPr>
        <w:t>άνθρωποι που ήρθαν τους τελευταίους πέντε μήνες, δεν είναι αυτά τα χρόνια κ.λπ.. Στα νησιά η Υπηρεσία Ασύλου έχει αυξήσει 30% τις αποφάσεις και 50% τις επιδόσεις μέσα στο καλοκαίρι.</w:t>
      </w:r>
    </w:p>
    <w:p w14:paraId="2205E134" w14:textId="77777777" w:rsidR="00F618CB" w:rsidRDefault="00733657">
      <w:pPr>
        <w:spacing w:line="600" w:lineRule="auto"/>
        <w:ind w:firstLine="720"/>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Εντάξει, κύριε Βίτσα. Ολοκληρώ</w:t>
      </w:r>
      <w:r>
        <w:rPr>
          <w:rFonts w:eastAsia="Times New Roman" w:cs="Times New Roman"/>
          <w:szCs w:val="24"/>
        </w:rPr>
        <w:t>στε.</w:t>
      </w:r>
    </w:p>
    <w:p w14:paraId="2205E135"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lastRenderedPageBreak/>
        <w:t>ΜΙΛΤΙΑΔΗΣ ΒΑΡΒΙΤΣΙΩΤΗΣ:</w:t>
      </w:r>
      <w:r>
        <w:rPr>
          <w:rFonts w:eastAsia="Times New Roman" w:cs="Times New Roman"/>
          <w:szCs w:val="24"/>
        </w:rPr>
        <w:t xml:space="preserve"> Ξέρετε πότε είναι η ημερομηνία ακρόασης;</w:t>
      </w:r>
    </w:p>
    <w:p w14:paraId="2205E136" w14:textId="77777777" w:rsidR="00F618CB" w:rsidRDefault="00733657">
      <w:pPr>
        <w:spacing w:line="600" w:lineRule="auto"/>
        <w:ind w:firstLine="720"/>
        <w:jc w:val="both"/>
        <w:rPr>
          <w:rFonts w:eastAsia="Times New Roman" w:cs="Times New Roman"/>
          <w:szCs w:val="24"/>
        </w:rPr>
      </w:pPr>
      <w:r w:rsidRPr="003140B8">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Μην παίρνετε την ημερομηνία ακρόασης, γιατί, όταν έρχονται στην ηπειρωτική Ελλάδα, κύριε Βαρβιτσιώτη, συναντούν τους πεντακόσιους ε</w:t>
      </w:r>
      <w:r>
        <w:rPr>
          <w:rFonts w:eastAsia="Times New Roman" w:cs="Times New Roman"/>
          <w:szCs w:val="24"/>
        </w:rPr>
        <w:t>ξήντα χιλιάδες μετανάστες του 1990 και του 2000 οι οποίοι δεν έχουν πάρει ακόμα χαρτιά.</w:t>
      </w:r>
    </w:p>
    <w:p w14:paraId="2205E137"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δεν σας δείχνω με το δάκτυλο. Είναι τρόπος ομιλίας, μην το παρεξηγήσετε.</w:t>
      </w:r>
    </w:p>
    <w:p w14:paraId="2205E138"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Δεν έχουν πάρει χαρτιά και είναι ακόμα στη διαδικασία του ασύλου, τότε που δημιο</w:t>
      </w:r>
      <w:r>
        <w:rPr>
          <w:rFonts w:eastAsia="Times New Roman" w:cs="Times New Roman"/>
          <w:szCs w:val="24"/>
        </w:rPr>
        <w:t>υργούνταν ο Άγιος Παντελεήμονας, η Πάτρα, η Ηγουμενίτσα, η Κουμουνδούρου…</w:t>
      </w:r>
    </w:p>
    <w:p w14:paraId="2205E139"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ΓΕΩΡΓΙΟΣ ΨΥΧΟΓΙΟΣ:</w:t>
      </w:r>
      <w:r>
        <w:rPr>
          <w:rFonts w:eastAsia="Times New Roman" w:cs="Times New Roman"/>
          <w:szCs w:val="24"/>
        </w:rPr>
        <w:t xml:space="preserve"> Η Πέτρου Ράλλη.</w:t>
      </w:r>
    </w:p>
    <w:p w14:paraId="2205E13A" w14:textId="77777777" w:rsidR="00F618CB" w:rsidRDefault="00733657">
      <w:pPr>
        <w:spacing w:line="600" w:lineRule="auto"/>
        <w:ind w:firstLine="720"/>
        <w:jc w:val="both"/>
        <w:rPr>
          <w:rFonts w:eastAsia="Times New Roman" w:cs="Times New Roman"/>
          <w:szCs w:val="24"/>
        </w:rPr>
      </w:pPr>
      <w:r w:rsidRPr="00EC1893">
        <w:rPr>
          <w:rFonts w:eastAsia="Times New Roman" w:cs="Times New Roman"/>
          <w:b/>
          <w:szCs w:val="24"/>
        </w:rPr>
        <w:t>ΔΗΜΗΤΡΙΟΣ ΒΙΤΣΑΣ (Υπουργός Μεταναστευτικής Πολιτικής):</w:t>
      </w:r>
      <w:r w:rsidRPr="00EC1893">
        <w:rPr>
          <w:rFonts w:eastAsia="Times New Roman" w:cs="Times New Roman"/>
          <w:szCs w:val="24"/>
        </w:rPr>
        <w:t xml:space="preserve"> </w:t>
      </w:r>
      <w:r>
        <w:rPr>
          <w:rFonts w:eastAsia="Times New Roman" w:cs="Times New Roman"/>
          <w:szCs w:val="24"/>
        </w:rPr>
        <w:t>…η Πέτρου Ράλλη και πάει λέγοντας. Δεν θέλω να ανοίξω παλιά κιτάπια.</w:t>
      </w:r>
    </w:p>
    <w:p w14:paraId="2205E13B" w14:textId="77777777" w:rsidR="00F618CB" w:rsidRDefault="00733657">
      <w:pPr>
        <w:spacing w:line="600" w:lineRule="auto"/>
        <w:ind w:firstLine="720"/>
        <w:jc w:val="both"/>
        <w:rPr>
          <w:rFonts w:eastAsia="Times New Roman" w:cs="Times New Roman"/>
          <w:szCs w:val="24"/>
        </w:rPr>
      </w:pPr>
      <w:r w:rsidRPr="00276E91">
        <w:rPr>
          <w:rFonts w:eastAsia="Times New Roman" w:cs="Times New Roman"/>
          <w:b/>
          <w:szCs w:val="24"/>
        </w:rPr>
        <w:t>ΠΡΟΕΔΡΕΥΟΥΣΑ (Αναστασία</w:t>
      </w:r>
      <w:r w:rsidRPr="00276E91">
        <w:rPr>
          <w:rFonts w:eastAsia="Times New Roman" w:cs="Times New Roman"/>
          <w:b/>
          <w:szCs w:val="24"/>
        </w:rPr>
        <w:t xml:space="preserve"> Χριστοδουλοπούλου):</w:t>
      </w:r>
      <w:r w:rsidRPr="00276E91">
        <w:rPr>
          <w:rFonts w:eastAsia="Times New Roman" w:cs="Times New Roman"/>
          <w:szCs w:val="24"/>
        </w:rPr>
        <w:t xml:space="preserve"> </w:t>
      </w:r>
      <w:r>
        <w:rPr>
          <w:rFonts w:eastAsia="Times New Roman" w:cs="Times New Roman"/>
          <w:szCs w:val="24"/>
        </w:rPr>
        <w:t>Κύριε Υπουργέ, εντάξει. Κατανοητά.</w:t>
      </w:r>
    </w:p>
    <w:p w14:paraId="2205E13C" w14:textId="77777777" w:rsidR="00F618CB" w:rsidRDefault="00733657">
      <w:pPr>
        <w:spacing w:line="600" w:lineRule="auto"/>
        <w:ind w:firstLine="720"/>
        <w:jc w:val="both"/>
        <w:rPr>
          <w:rFonts w:eastAsia="Times New Roman" w:cs="Times New Roman"/>
          <w:szCs w:val="24"/>
        </w:rPr>
      </w:pPr>
      <w:r w:rsidRPr="00EC1893">
        <w:rPr>
          <w:rFonts w:eastAsia="Times New Roman" w:cs="Times New Roman"/>
          <w:b/>
          <w:szCs w:val="24"/>
        </w:rPr>
        <w:t>ΔΗΜΗΤΡΙΟΣ ΒΙΤΣΑΣ (Υπουργός Μεταναστευτικής Πολιτικής):</w:t>
      </w:r>
      <w:r w:rsidRPr="00EC1893">
        <w:rPr>
          <w:rFonts w:eastAsia="Times New Roman" w:cs="Times New Roman"/>
          <w:szCs w:val="24"/>
        </w:rPr>
        <w:t xml:space="preserve"> </w:t>
      </w:r>
      <w:r>
        <w:rPr>
          <w:rFonts w:eastAsia="Times New Roman" w:cs="Times New Roman"/>
          <w:szCs w:val="24"/>
        </w:rPr>
        <w:t>Εγώ θέλω μόνο αυτό να πω. Ήταν μια διαδικασία καλή για μένα.</w:t>
      </w:r>
    </w:p>
    <w:p w14:paraId="2205E13D"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lastRenderedPageBreak/>
        <w:t xml:space="preserve">Από αύριο το πρωί, για να ξέρετε, στις 7.30΄ θα μου έρθει η αναφορά της Αστυνομίας, </w:t>
      </w:r>
      <w:r>
        <w:rPr>
          <w:rFonts w:eastAsia="Times New Roman" w:cs="Times New Roman"/>
          <w:szCs w:val="24"/>
        </w:rPr>
        <w:t>στις 8.30΄ θα μου έρθει η αναφορά από τα νησιά, στις 9.00΄ θα συζητήσω με τον διευθυντή του γραφείου μου τι επιπλέον μπορούμε να κάνουμε, μετά με τον Γενικό μου Γραμματέα, τον κ. Παπαδημητρίου, ο οποίος παρακολουθεί πώς μπορούμε να λύσουμε μια σειρά οικονο</w:t>
      </w:r>
      <w:r>
        <w:rPr>
          <w:rFonts w:eastAsia="Times New Roman" w:cs="Times New Roman"/>
          <w:szCs w:val="24"/>
        </w:rPr>
        <w:t>μικά και άλλα ζητήματα, όπως και με τον Γενικό Γραμματέα Υποδοχής και Ταυτοποίησης, θα συνεχίσουμε να δίνουμε τη μάχη. Δεν λέμε ότι η κατάσταση είναι καλή. Η κατάσταση, ειδικά στη Σάμο και τη Μυτιλήνη της Λέσβου, είναι οριακή. Όμως, θα παλέψουμε και θα την</w:t>
      </w:r>
      <w:r>
        <w:rPr>
          <w:rFonts w:eastAsia="Times New Roman" w:cs="Times New Roman"/>
          <w:szCs w:val="24"/>
        </w:rPr>
        <w:t xml:space="preserve"> λύσουμε.</w:t>
      </w:r>
    </w:p>
    <w:p w14:paraId="2205E13E"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Επιτρέψτε μου να πω ότι εδώ μέσα έγινε κάτι απαράδεκτο από τη γνωστή παράταξη η οποία σηκώθηκε και έφυγε πριν λίγο, η οποία τι κάνει; Να, οι λαθροχειρίες. Καταγγέλλει και κατηγορεί τον Αρχηγό ΓΕΕΘΑ, τον οποίον πρέπει όλοι να σεμνυνόμαστε και να ε</w:t>
      </w:r>
      <w:r>
        <w:rPr>
          <w:rFonts w:eastAsia="Times New Roman" w:cs="Times New Roman"/>
          <w:szCs w:val="24"/>
        </w:rPr>
        <w:t xml:space="preserve">ίμαστε και υπερήφανοι, κατά τη γνώμη μου. Τουλάχιστον εγώ είμαι υπερήφανος που τον γνώρισα και λειτούργησα ή, αν θέλετε, συνυπηρέτησα μαζί του, γιατί στα </w:t>
      </w:r>
      <w:r>
        <w:rPr>
          <w:rFonts w:eastAsia="Times New Roman" w:cs="Times New Roman"/>
          <w:szCs w:val="24"/>
          <w:lang w:val="en-US"/>
        </w:rPr>
        <w:t>Greek</w:t>
      </w:r>
      <w:r w:rsidRPr="004F30CD">
        <w:rPr>
          <w:rFonts w:eastAsia="Times New Roman" w:cs="Times New Roman"/>
          <w:szCs w:val="24"/>
        </w:rPr>
        <w:t xml:space="preserve"> </w:t>
      </w:r>
      <w:r>
        <w:rPr>
          <w:rFonts w:eastAsia="Times New Roman" w:cs="Times New Roman"/>
          <w:szCs w:val="24"/>
          <w:lang w:val="en-US"/>
        </w:rPr>
        <w:t>Shipping</w:t>
      </w:r>
      <w:r w:rsidRPr="004F30CD">
        <w:rPr>
          <w:rFonts w:eastAsia="Times New Roman" w:cs="Times New Roman"/>
          <w:szCs w:val="24"/>
        </w:rPr>
        <w:t xml:space="preserve"> </w:t>
      </w:r>
      <w:r>
        <w:rPr>
          <w:rFonts w:eastAsia="Times New Roman" w:cs="Times New Roman"/>
          <w:szCs w:val="24"/>
          <w:lang w:val="en-US"/>
        </w:rPr>
        <w:t>Awards</w:t>
      </w:r>
      <w:r w:rsidRPr="004F30CD">
        <w:rPr>
          <w:rFonts w:eastAsia="Times New Roman" w:cs="Times New Roman"/>
          <w:szCs w:val="24"/>
        </w:rPr>
        <w:t xml:space="preserve"> </w:t>
      </w:r>
      <w:r>
        <w:rPr>
          <w:rFonts w:eastAsia="Times New Roman" w:cs="Times New Roman"/>
          <w:szCs w:val="24"/>
        </w:rPr>
        <w:t>κλήθηκε να δώσει ένα βραβείο.</w:t>
      </w:r>
    </w:p>
    <w:p w14:paraId="2205E13F"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Πόσες φορές το έχετε κάνει εσείς, κύριε Αθανασίου,</w:t>
      </w:r>
      <w:r>
        <w:rPr>
          <w:rFonts w:eastAsia="Times New Roman" w:cs="Times New Roman"/>
          <w:szCs w:val="24"/>
        </w:rPr>
        <w:t xml:space="preserve"> ή εγώ να δώσουμε σε κάποιον ένα βραβείο; Και βγαίνει η κυρία από τη Χρυσή Αυγή…</w:t>
      </w:r>
    </w:p>
    <w:p w14:paraId="2205E140"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Είπαμε εμείς κάτι τέτοιο;</w:t>
      </w:r>
    </w:p>
    <w:p w14:paraId="2205E141"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ΒΙΤΣΑΣ (Υπουργός Μεταναστευτικής Πολιτικής): </w:t>
      </w:r>
      <w:r>
        <w:rPr>
          <w:rFonts w:eastAsia="Times New Roman" w:cs="Times New Roman"/>
          <w:szCs w:val="24"/>
        </w:rPr>
        <w:t xml:space="preserve">Τα λέω για να γραφτούν στα Πρακτικά. Δεν απαντώ σε σας. </w:t>
      </w:r>
    </w:p>
    <w:p w14:paraId="2205E142"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Βγαίνει, λοιπόν, αυτή η κυρία από τη Χρυσή Αυγή και κάνει αυτήν την ατιμία εδώ μέσα. </w:t>
      </w:r>
    </w:p>
    <w:p w14:paraId="2205E143" w14:textId="77777777" w:rsidR="00F618CB" w:rsidRDefault="00733657">
      <w:pPr>
        <w:spacing w:line="600" w:lineRule="auto"/>
        <w:ind w:firstLine="720"/>
        <w:jc w:val="center"/>
        <w:rPr>
          <w:rFonts w:eastAsia="Times New Roman" w:cs="Times New Roman"/>
          <w:szCs w:val="24"/>
        </w:rPr>
      </w:pPr>
      <w:r w:rsidRPr="007A7052">
        <w:rPr>
          <w:rFonts w:eastAsia="Times New Roman" w:cs="Times New Roman"/>
          <w:szCs w:val="24"/>
        </w:rPr>
        <w:t>(Χειροκροτήματα από την πτέρυγα του ΣΥΡΙΖΑ)</w:t>
      </w:r>
    </w:p>
    <w:p w14:paraId="2205E144" w14:textId="77777777" w:rsidR="00F618CB" w:rsidRDefault="00733657">
      <w:pPr>
        <w:spacing w:line="600" w:lineRule="auto"/>
        <w:ind w:firstLine="720"/>
        <w:jc w:val="both"/>
        <w:rPr>
          <w:rFonts w:eastAsia="Times New Roman" w:cs="Times New Roman"/>
          <w:szCs w:val="24"/>
        </w:rPr>
      </w:pPr>
      <w:r w:rsidRPr="0065356B">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κύριε Υπουργέ.</w:t>
      </w:r>
    </w:p>
    <w:p w14:paraId="2205E145"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Κύριε Ρήγα, θα θέλατε να μιλήσετε;</w:t>
      </w:r>
    </w:p>
    <w:p w14:paraId="2205E146" w14:textId="77777777" w:rsidR="00F618CB" w:rsidRDefault="00733657">
      <w:pPr>
        <w:spacing w:line="600" w:lineRule="auto"/>
        <w:ind w:firstLine="720"/>
        <w:jc w:val="both"/>
        <w:rPr>
          <w:rFonts w:eastAsia="Times New Roman" w:cs="Times New Roman"/>
          <w:szCs w:val="24"/>
        </w:rPr>
      </w:pPr>
      <w:r w:rsidRPr="009B376B">
        <w:rPr>
          <w:rFonts w:eastAsia="Times New Roman" w:cs="Times New Roman"/>
          <w:b/>
          <w:szCs w:val="24"/>
        </w:rPr>
        <w:t>ΠΑΝΑΓΙΩΤΗΣ ΡΗΓΑΣ (</w:t>
      </w:r>
      <w:r w:rsidRPr="009B376B">
        <w:rPr>
          <w:rFonts w:eastAsia="Times New Roman" w:cs="Times New Roman"/>
          <w:b/>
          <w:szCs w:val="24"/>
        </w:rPr>
        <w:t>Αναπληρωτής Υπουργός Εθνικής Άμυνας):</w:t>
      </w:r>
      <w:r>
        <w:rPr>
          <w:rFonts w:eastAsia="Times New Roman" w:cs="Times New Roman"/>
          <w:szCs w:val="24"/>
        </w:rPr>
        <w:t xml:space="preserve"> Μάλιστα, κυρία Πρόεδρε.</w:t>
      </w:r>
    </w:p>
    <w:p w14:paraId="2205E147"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Κύριε Υπουργέ, εμείς δεν είπαμε…</w:t>
      </w:r>
    </w:p>
    <w:p w14:paraId="2205E148"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(Υπουργός Μεταναστευτικής Πολιτικής): </w:t>
      </w:r>
      <w:r>
        <w:rPr>
          <w:rFonts w:eastAsia="Times New Roman" w:cs="Times New Roman"/>
          <w:szCs w:val="24"/>
        </w:rPr>
        <w:t>Δεν σας κατηγορώ. Δεν με έχετε ακούσει να λέω «Φέρτε τα είκοσι κείμενα…</w:t>
      </w:r>
    </w:p>
    <w:p w14:paraId="2205E149" w14:textId="77777777" w:rsidR="00F618CB" w:rsidRDefault="00733657">
      <w:pPr>
        <w:spacing w:line="600" w:lineRule="auto"/>
        <w:ind w:firstLine="720"/>
        <w:jc w:val="both"/>
        <w:rPr>
          <w:rFonts w:eastAsia="Times New Roman" w:cs="Times New Roman"/>
          <w:szCs w:val="24"/>
        </w:rPr>
      </w:pPr>
      <w:r w:rsidRPr="0065356B">
        <w:rPr>
          <w:rFonts w:eastAsia="Times New Roman" w:cs="Times New Roman"/>
          <w:b/>
          <w:szCs w:val="24"/>
        </w:rPr>
        <w:t>ΠΡΟΕΔΡΕΥΟΥΣΑ (Αναστασία Χριστοδουλοπούλου):</w:t>
      </w:r>
      <w:r>
        <w:rPr>
          <w:rFonts w:eastAsia="Times New Roman" w:cs="Times New Roman"/>
          <w:szCs w:val="24"/>
        </w:rPr>
        <w:t xml:space="preserve"> Κύριε Υπουργέ, τελειώσατε. Μη συνεχίζετε. Για όνομα του Θεού! Τι έχετε πάθει;</w:t>
      </w:r>
    </w:p>
    <w:p w14:paraId="2205E14A"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Κύριε Υπουργέ, εμείς αγωνιζόμαστε για τα νησιά μας. Δεν έχουν τουρισμό, δεν έχουν τίποτα!</w:t>
      </w:r>
    </w:p>
    <w:p w14:paraId="2205E14B"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lastRenderedPageBreak/>
        <w:t>ΜΙΛΤΙΑΔΗΣ ΒΑΡΒΙΤΣΙΩΤΗΣ</w:t>
      </w:r>
      <w:r>
        <w:rPr>
          <w:rFonts w:eastAsia="Times New Roman" w:cs="Times New Roman"/>
          <w:b/>
          <w:szCs w:val="24"/>
        </w:rPr>
        <w:t xml:space="preserve">: </w:t>
      </w:r>
      <w:r>
        <w:rPr>
          <w:rFonts w:eastAsia="Times New Roman" w:cs="Times New Roman"/>
          <w:szCs w:val="24"/>
        </w:rPr>
        <w:t>Κύριε Βίτσα, ακρόαση σε έναν χρόνο!</w:t>
      </w:r>
    </w:p>
    <w:p w14:paraId="2205E14C"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Σας παρακαλώ! Εγώ τι κάνω εδώ; Παριστάνω το διακοσμητικό στοιχείο;</w:t>
      </w:r>
    </w:p>
    <w:p w14:paraId="2205E14D"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για τρία λεπτά.</w:t>
      </w:r>
    </w:p>
    <w:p w14:paraId="2205E14E" w14:textId="77777777" w:rsidR="00F618CB" w:rsidRDefault="00733657">
      <w:pPr>
        <w:spacing w:line="600" w:lineRule="auto"/>
        <w:ind w:firstLine="720"/>
        <w:jc w:val="both"/>
        <w:rPr>
          <w:rFonts w:eastAsia="Times New Roman" w:cs="Times New Roman"/>
          <w:szCs w:val="24"/>
        </w:rPr>
      </w:pPr>
      <w:r w:rsidRPr="009B376B">
        <w:rPr>
          <w:rFonts w:eastAsia="Times New Roman" w:cs="Times New Roman"/>
          <w:b/>
          <w:szCs w:val="24"/>
        </w:rPr>
        <w:t>ΠΑΝΑΓΙΩΤΗΣ ΡΗΓΑΣ (Αναπληρωτής Υπουργός Εθνικής Άμυνας</w:t>
      </w:r>
      <w:r w:rsidRPr="009B376B">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Κύριοι συνάδελφοι της Νέας Δημοκρατίας,…</w:t>
      </w:r>
    </w:p>
    <w:p w14:paraId="2205E14F"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Κύριε Υπουργέ, να μας πείτε…</w:t>
      </w:r>
    </w:p>
    <w:p w14:paraId="2205E150"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 xml:space="preserve">ΠΑΝΑΓΙΩΤΗΣ ΡΗΓΑΣ (Αναπληρωτής Υπουργός Εθνικής Άμυνας): </w:t>
      </w:r>
      <w:r>
        <w:rPr>
          <w:rFonts w:eastAsia="Times New Roman" w:cs="Times New Roman"/>
          <w:szCs w:val="24"/>
        </w:rPr>
        <w:t>Κύριε Αθανασίου, απορώ με την αντοχή σας μέχρι αργά τη νύχτα. Αν το κάνατε αυτό και ως πρόεδρος του δικασ</w:t>
      </w:r>
      <w:r>
        <w:rPr>
          <w:rFonts w:eastAsia="Times New Roman" w:cs="Times New Roman"/>
          <w:szCs w:val="24"/>
        </w:rPr>
        <w:t>τηρίου…</w:t>
      </w:r>
    </w:p>
    <w:p w14:paraId="2205E151"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Αν ήσασταν από τη Μυτιλήνη, έτσι θα κάνατε και εσείς.</w:t>
      </w:r>
    </w:p>
    <w:p w14:paraId="2205E152"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 xml:space="preserve">ΠΑΝΑΓΙΩΤΗΣ ΡΗΓΑΣ (Αναπληρωτής Υπουργός Εθνικής Άμυνας): </w:t>
      </w:r>
      <w:r>
        <w:rPr>
          <w:rFonts w:eastAsia="Times New Roman" w:cs="Times New Roman"/>
          <w:szCs w:val="24"/>
        </w:rPr>
        <w:t>Εντάξει τώρα, καταλαβαίνετε. Σας ακούν, σας βλέπουν. Δεν δίνετε το καλό παράδειγμα, κύριε Αθανασίου, δυστυχώς.</w:t>
      </w:r>
    </w:p>
    <w:p w14:paraId="2205E153"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ΧΑΡΑΛ</w:t>
      </w:r>
      <w:r>
        <w:rPr>
          <w:rFonts w:eastAsia="Times New Roman" w:cs="Times New Roman"/>
          <w:b/>
          <w:szCs w:val="24"/>
        </w:rPr>
        <w:t>ΑΜΠΟΣ ΑΘΑΝΑΣΙΟΥ:</w:t>
      </w:r>
      <w:r>
        <w:rPr>
          <w:rFonts w:eastAsia="Times New Roman" w:cs="Times New Roman"/>
          <w:szCs w:val="24"/>
        </w:rPr>
        <w:t xml:space="preserve"> Ελάτε να πάμε παρέα να δείτε εκεί τι γίνεται.</w:t>
      </w:r>
    </w:p>
    <w:p w14:paraId="2205E154"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ΡΗΓΑΣ (Αναπληρωτής Υπουργός Εθνικής Άμυνας): </w:t>
      </w:r>
      <w:r>
        <w:rPr>
          <w:rFonts w:eastAsia="Times New Roman" w:cs="Times New Roman"/>
          <w:szCs w:val="24"/>
        </w:rPr>
        <w:t xml:space="preserve">Δεν το δίνετε το καλό παράδειγμα και ήσασταν σε μία θέση πριν έρθετε στα έδρανα της Βουλής ως δικαστικός. </w:t>
      </w:r>
    </w:p>
    <w:p w14:paraId="2205E155"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Δεύτερον, ξεκίνησα προηγουμένω</w:t>
      </w:r>
      <w:r>
        <w:rPr>
          <w:rFonts w:eastAsia="Times New Roman" w:cs="Times New Roman"/>
          <w:szCs w:val="24"/>
        </w:rPr>
        <w:t>ς να σας πω ότι έχω μεγάλη απορία γιατί έγινε αυτή η ερώτηση της Νέας Δημοκρατίας και θα σας πω γιατί. Μας είπε ο κ. Βαρβιτσιώτης, μας ρωτά</w:t>
      </w:r>
      <w:r w:rsidRPr="00105890">
        <w:rPr>
          <w:rFonts w:eastAsia="Times New Roman" w:cs="Times New Roman"/>
          <w:szCs w:val="24"/>
        </w:rPr>
        <w:t xml:space="preserve"> </w:t>
      </w:r>
      <w:r>
        <w:rPr>
          <w:rFonts w:eastAsia="Times New Roman" w:cs="Times New Roman"/>
          <w:szCs w:val="24"/>
        </w:rPr>
        <w:t xml:space="preserve">ο κ. </w:t>
      </w:r>
      <w:proofErr w:type="spellStart"/>
      <w:r>
        <w:rPr>
          <w:rFonts w:eastAsia="Times New Roman" w:cs="Times New Roman"/>
          <w:szCs w:val="24"/>
        </w:rPr>
        <w:t>Δένδιας</w:t>
      </w:r>
      <w:proofErr w:type="spellEnd"/>
      <w:r>
        <w:rPr>
          <w:rFonts w:eastAsia="Times New Roman" w:cs="Times New Roman"/>
          <w:szCs w:val="24"/>
        </w:rPr>
        <w:t xml:space="preserve"> και μας καλούν να απαντήσουμε. Σε τι πράγμα να απαντήσουμε; Δώσαμε όλες τις απαντήσεις. Έχετε πάρει και</w:t>
      </w:r>
      <w:r>
        <w:rPr>
          <w:rFonts w:eastAsia="Times New Roman" w:cs="Times New Roman"/>
          <w:szCs w:val="24"/>
        </w:rPr>
        <w:t xml:space="preserve"> τα στοιχεία. Ο κ. </w:t>
      </w:r>
      <w:proofErr w:type="spellStart"/>
      <w:r>
        <w:rPr>
          <w:rFonts w:eastAsia="Times New Roman" w:cs="Times New Roman"/>
          <w:szCs w:val="24"/>
        </w:rPr>
        <w:t>Μαυρωτάς</w:t>
      </w:r>
      <w:proofErr w:type="spellEnd"/>
      <w:r>
        <w:rPr>
          <w:rFonts w:eastAsia="Times New Roman" w:cs="Times New Roman"/>
          <w:szCs w:val="24"/>
        </w:rPr>
        <w:t xml:space="preserve"> πήρε όλα τα στοιχεία με «</w:t>
      </w:r>
      <w:r>
        <w:rPr>
          <w:rFonts w:eastAsia="Times New Roman" w:cs="Times New Roman"/>
          <w:szCs w:val="24"/>
          <w:lang w:val="en-US"/>
        </w:rPr>
        <w:t>cd</w:t>
      </w:r>
      <w:r>
        <w:rPr>
          <w:rFonts w:eastAsia="Times New Roman" w:cs="Times New Roman"/>
          <w:szCs w:val="24"/>
        </w:rPr>
        <w:t xml:space="preserve">», όλα τα δώσαμε αναλυτικά στη «ΔΙΑΥΓΕΙΑ». </w:t>
      </w:r>
    </w:p>
    <w:p w14:paraId="2205E156" w14:textId="77777777" w:rsidR="00F618CB" w:rsidRDefault="00733657">
      <w:pPr>
        <w:spacing w:after="0" w:line="600" w:lineRule="auto"/>
        <w:ind w:firstLine="720"/>
        <w:jc w:val="both"/>
        <w:rPr>
          <w:rFonts w:eastAsia="Times New Roman" w:cs="Times New Roman"/>
          <w:szCs w:val="24"/>
        </w:rPr>
      </w:pPr>
      <w:r>
        <w:rPr>
          <w:rFonts w:eastAsia="Times New Roman" w:cs="Times New Roman"/>
          <w:szCs w:val="24"/>
        </w:rPr>
        <w:t xml:space="preserve">Τι ρωτάτε, λοιπόν; Ρωτάτε πράγματα από δημοσιογραφικές καταγραφές, γιατί κάποιος είπε κάτι. Ωραία. Δεν έχετε στοιχεία. </w:t>
      </w:r>
    </w:p>
    <w:p w14:paraId="2205E157"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Με στοιχεία ήρθ</w:t>
      </w:r>
      <w:r>
        <w:rPr>
          <w:rFonts w:eastAsia="Times New Roman" w:cs="Times New Roman"/>
          <w:szCs w:val="24"/>
        </w:rPr>
        <w:t>αμε! Τι είναι αυτά που λέτε;</w:t>
      </w:r>
    </w:p>
    <w:p w14:paraId="2205E158"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 xml:space="preserve">ΠΑΝΑΓΙΩΤΗΣ ΡΗΓΑΣ (Αναπληρωτής Υπουργός Εθνικής Άμυνας): </w:t>
      </w:r>
      <w:r>
        <w:rPr>
          <w:rFonts w:eastAsia="Times New Roman" w:cs="Times New Roman"/>
          <w:szCs w:val="24"/>
        </w:rPr>
        <w:t>Αφήστε, κύριε Αθανασίου, λοιπόν. Κανένα στοιχείο δεν έχετε και όλα είναι νόμιμα.</w:t>
      </w:r>
    </w:p>
    <w:p w14:paraId="2205E159"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Ταυτόχρονα, όσον αφορά τις Ένοπλες Δυνάμεις και αυτούς που διαχειρίστηκαν αυτήν την κρίση,</w:t>
      </w:r>
      <w:r>
        <w:rPr>
          <w:rFonts w:eastAsia="Times New Roman" w:cs="Times New Roman"/>
          <w:szCs w:val="24"/>
        </w:rPr>
        <w:t xml:space="preserve"> μην τους προσβάλλετε.</w:t>
      </w:r>
    </w:p>
    <w:p w14:paraId="2205E15A"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lastRenderedPageBreak/>
        <w:t>Μιλήσατε όλη την προηγούμενη ώρα για το τι στάση κράτησε αυτή η Κυβέρνηση του ΣΥΡΙΖΑ απέναντι στο προσφυγικό. Κοιτάξτε, ευτυχώς που αυτή η Κυβέρνηση κράτησε αυτή τη στάση! Ευτυχώς που ήταν Κυβέρνηση σ’ αυτήν την περίοδο της κρίσης, γ</w:t>
      </w:r>
      <w:r>
        <w:rPr>
          <w:rFonts w:eastAsia="Times New Roman" w:cs="Times New Roman"/>
          <w:szCs w:val="24"/>
        </w:rPr>
        <w:t xml:space="preserve">ιατί δυστυχώς έχουμε κλειστά σύνορα και υπάρχουν κι αυτοί με τους οποίους συμπλέετε. Εδώ μερικοί πουλάνε τσάμπα μαγκιά. Μιλάνε και φωνάζουν εδώ μέσα –και με </w:t>
      </w:r>
      <w:proofErr w:type="spellStart"/>
      <w:r>
        <w:rPr>
          <w:rFonts w:eastAsia="Times New Roman" w:cs="Times New Roman"/>
          <w:szCs w:val="24"/>
        </w:rPr>
        <w:t>συγχωρείτε</w:t>
      </w:r>
      <w:proofErr w:type="spellEnd"/>
      <w:r>
        <w:rPr>
          <w:rFonts w:eastAsia="Times New Roman" w:cs="Times New Roman"/>
          <w:szCs w:val="24"/>
        </w:rPr>
        <w:t xml:space="preserve"> για τη φράση, την παίρνω πίσω ενδεχομένως αν δεν είναι κομψή, αλλά έτσι είναι- αλλά έξω </w:t>
      </w:r>
      <w:r>
        <w:rPr>
          <w:rFonts w:eastAsia="Times New Roman" w:cs="Times New Roman"/>
          <w:szCs w:val="24"/>
        </w:rPr>
        <w:t xml:space="preserve">δεν λένε τίποτα. Τίποτα! Και είναι μέσα σε αυτό το λαϊκό κόμμα, όπου βρίσκονται οι κατ’ εξοχήν υπεύθυνοι για το πού μας οδήγησαν. </w:t>
      </w:r>
    </w:p>
    <w:p w14:paraId="2205E15B"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Δεν έχετε διαβάσει το αυθεντικό πρόγραμμα δράσης της Νέας Δημοκρατίας.</w:t>
      </w:r>
    </w:p>
    <w:p w14:paraId="2205E15C"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 xml:space="preserve">ΠΑΝΑΓΙΩΤΗΣ ΡΗΓΑΣ (Αναπληρωτής Υπουργός Εθνικής Άμυνας): </w:t>
      </w:r>
      <w:r>
        <w:rPr>
          <w:rFonts w:eastAsia="Times New Roman" w:cs="Times New Roman"/>
          <w:szCs w:val="24"/>
        </w:rPr>
        <w:t xml:space="preserve">Δεν θέλω άλλο να κουράσω, κυρία Πρόεδρε. </w:t>
      </w:r>
    </w:p>
    <w:p w14:paraId="2205E15D"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Θα ήθελα να πω και κάτι τελευταίο. Θα ήθελα να πω και ως Αναπληρωτής Υπουργός Εθνικής Άμυνας για τον κ. Αποστολάκη. Ο κ. Αποστολάκης είναι ένας άνθρωπος, που </w:t>
      </w:r>
      <w:r>
        <w:rPr>
          <w:rFonts w:eastAsia="Times New Roman" w:cs="Times New Roman"/>
          <w:szCs w:val="24"/>
        </w:rPr>
        <w:t xml:space="preserve">ως Αρχηγός των Ενόπλων Δυνάμεων τιμά τις Ένοπλες Δυνάμεις. Είναι αυτός που διαχειρίστηκε οραματικά, με τη συμβολή βέβαια όλων, τις Ένοπλες </w:t>
      </w:r>
      <w:r>
        <w:rPr>
          <w:rFonts w:eastAsia="Times New Roman" w:cs="Times New Roman"/>
          <w:szCs w:val="24"/>
        </w:rPr>
        <w:lastRenderedPageBreak/>
        <w:t>Δυνάμεις σε μία περίοδο οικονομικής κρίσης και κράτησε αυτές τις Ένοπλες Δυνάμεις με ισχυρή αποτρεπτική ισχύ. Ταυτόχρ</w:t>
      </w:r>
      <w:r>
        <w:rPr>
          <w:rFonts w:eastAsia="Times New Roman" w:cs="Times New Roman"/>
          <w:szCs w:val="24"/>
        </w:rPr>
        <w:t>ονα, διαμόρφωσε και ένα άλλο πνεύμα δημοκρατικής, συνταγματικής λογικής στις Ένοπλες Δυνάμεις. Αυτό το εμβάθυνε και είναι προς τιμή του. Επίσης, αναβάθμισε και τον κοινωνικό ρόλο των Ενόπλων Δυνάμεων.</w:t>
      </w:r>
    </w:p>
    <w:p w14:paraId="2205E15E"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 Άρα, λοιπόν, αυτό που έκαναν κάποιοι που έχουν τη σβάσ</w:t>
      </w:r>
      <w:r>
        <w:rPr>
          <w:rFonts w:eastAsia="Times New Roman" w:cs="Times New Roman"/>
          <w:szCs w:val="24"/>
        </w:rPr>
        <w:t>τικα στα χέρια τους για τις Ένοπλες Δυνάμεις είναι λάθος και είναι και προς τιμή μας που φέτος δεν εκπροσωπήθηκε η Χρυσή Αυγή στην άσκηση ΠΑΡΜΕΝΙΩΝ. Και ήταν για εμένα σημαντικό αυτοί οι οποίοι έχουν την σβάστικα στα χέρια τους να μην είναι σε ασκήσεις του</w:t>
      </w:r>
      <w:r>
        <w:rPr>
          <w:rFonts w:eastAsia="Times New Roman" w:cs="Times New Roman"/>
          <w:szCs w:val="24"/>
        </w:rPr>
        <w:t xml:space="preserve"> Ελληνικού Στρατού.</w:t>
      </w:r>
    </w:p>
    <w:p w14:paraId="2205E15F"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205E160" w14:textId="77777777" w:rsidR="00F618CB" w:rsidRDefault="00733657">
      <w:pPr>
        <w:spacing w:line="600" w:lineRule="auto"/>
        <w:ind w:firstLine="720"/>
        <w:jc w:val="center"/>
        <w:rPr>
          <w:rFonts w:eastAsia="Times New Roman" w:cs="Times New Roman"/>
          <w:szCs w:val="24"/>
        </w:rPr>
      </w:pPr>
      <w:r w:rsidRPr="007A7052">
        <w:rPr>
          <w:rFonts w:eastAsia="Times New Roman" w:cs="Times New Roman"/>
          <w:szCs w:val="24"/>
        </w:rPr>
        <w:t>(Χειροκροτήματα από την πτέρυγα του ΣΥΡΙΖΑ)</w:t>
      </w:r>
    </w:p>
    <w:p w14:paraId="2205E161" w14:textId="77777777" w:rsidR="00F618CB" w:rsidRDefault="00733657">
      <w:pPr>
        <w:spacing w:line="600" w:lineRule="auto"/>
        <w:ind w:firstLine="720"/>
        <w:jc w:val="both"/>
        <w:rPr>
          <w:rFonts w:eastAsia="Times New Roman" w:cs="Times New Roman"/>
          <w:szCs w:val="24"/>
        </w:rPr>
      </w:pPr>
      <w:r w:rsidRPr="0065356B">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τώρα ο κ. Ξανθός που έχει στη διάθεσή του μόλις ένα λεπτό.</w:t>
      </w:r>
    </w:p>
    <w:p w14:paraId="2205E162"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 </w:t>
      </w:r>
      <w:r w:rsidRPr="005F5E81">
        <w:rPr>
          <w:rFonts w:eastAsia="Times New Roman" w:cs="Times New Roman"/>
          <w:b/>
          <w:szCs w:val="24"/>
        </w:rPr>
        <w:t>ΑΝΔΡΕΑΣ ΞΑΝΘΟΣ (Υπουργός Υγείας):</w:t>
      </w:r>
      <w:r>
        <w:rPr>
          <w:rFonts w:eastAsia="Times New Roman" w:cs="Times New Roman"/>
          <w:szCs w:val="24"/>
        </w:rPr>
        <w:t xml:space="preserve"> Μήπως θέλει ο κ. </w:t>
      </w:r>
      <w:proofErr w:type="spellStart"/>
      <w:r>
        <w:rPr>
          <w:rFonts w:eastAsia="Times New Roman" w:cs="Times New Roman"/>
          <w:szCs w:val="24"/>
        </w:rPr>
        <w:t>Δένδιας</w:t>
      </w:r>
      <w:proofErr w:type="spellEnd"/>
      <w:r>
        <w:rPr>
          <w:rFonts w:eastAsia="Times New Roman" w:cs="Times New Roman"/>
          <w:szCs w:val="24"/>
        </w:rPr>
        <w:t xml:space="preserve"> να μιλήσει και μετά να πάρω εγώ τον λόγο;</w:t>
      </w:r>
    </w:p>
    <w:p w14:paraId="2205E163" w14:textId="77777777" w:rsidR="00F618CB" w:rsidRDefault="00733657">
      <w:pPr>
        <w:spacing w:line="600" w:lineRule="auto"/>
        <w:ind w:firstLine="720"/>
        <w:jc w:val="both"/>
        <w:rPr>
          <w:rFonts w:eastAsia="Times New Roman" w:cs="Times New Roman"/>
          <w:szCs w:val="24"/>
        </w:rPr>
      </w:pPr>
      <w:r w:rsidRPr="0065356B">
        <w:rPr>
          <w:rFonts w:eastAsia="Times New Roman" w:cs="Times New Roman"/>
          <w:b/>
          <w:szCs w:val="24"/>
        </w:rPr>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Δένδια</w:t>
      </w:r>
      <w:proofErr w:type="spellEnd"/>
      <w:r>
        <w:rPr>
          <w:rFonts w:eastAsia="Times New Roman" w:cs="Times New Roman"/>
          <w:szCs w:val="24"/>
        </w:rPr>
        <w:t>, θέλετε να μιλήσετε τώρα;</w:t>
      </w:r>
    </w:p>
    <w:p w14:paraId="2205E164" w14:textId="77777777" w:rsidR="00F618CB" w:rsidRDefault="00733657">
      <w:pPr>
        <w:spacing w:line="600" w:lineRule="auto"/>
        <w:ind w:firstLine="720"/>
        <w:jc w:val="both"/>
        <w:rPr>
          <w:rFonts w:eastAsia="Times New Roman" w:cs="Times New Roman"/>
          <w:szCs w:val="24"/>
        </w:rPr>
      </w:pPr>
      <w:r w:rsidRPr="004F2972">
        <w:rPr>
          <w:rFonts w:eastAsia="Times New Roman" w:cs="Times New Roman"/>
          <w:b/>
          <w:szCs w:val="24"/>
        </w:rPr>
        <w:lastRenderedPageBreak/>
        <w:t>ΝΙΚΟΛΑΟΣ</w:t>
      </w:r>
      <w:r w:rsidRPr="001456E8">
        <w:rPr>
          <w:rFonts w:eastAsia="Times New Roman" w:cs="Times New Roman"/>
          <w:b/>
          <w:szCs w:val="24"/>
        </w:rPr>
        <w:t xml:space="preserve"> - </w:t>
      </w:r>
      <w:r w:rsidRPr="004F2972">
        <w:rPr>
          <w:rFonts w:eastAsia="Times New Roman" w:cs="Times New Roman"/>
          <w:b/>
          <w:szCs w:val="24"/>
        </w:rPr>
        <w:t>ΓΕΩΡΓΙΟΣ ΔΕΝΔΙΑΣ:</w:t>
      </w:r>
      <w:r>
        <w:rPr>
          <w:rFonts w:eastAsia="Times New Roman" w:cs="Times New Roman"/>
          <w:szCs w:val="24"/>
        </w:rPr>
        <w:t xml:space="preserve"> Ο κύριος Υπουργός έχει την ψυχολογική ανάγκη να έχει τον τελευταίο λόγο;</w:t>
      </w:r>
    </w:p>
    <w:p w14:paraId="2205E165"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 </w:t>
      </w:r>
      <w:r w:rsidRPr="005F5E81">
        <w:rPr>
          <w:rFonts w:eastAsia="Times New Roman" w:cs="Times New Roman"/>
          <w:b/>
          <w:szCs w:val="24"/>
        </w:rPr>
        <w:t>ΑΝ</w:t>
      </w:r>
      <w:r w:rsidRPr="005F5E81">
        <w:rPr>
          <w:rFonts w:eastAsia="Times New Roman" w:cs="Times New Roman"/>
          <w:b/>
          <w:szCs w:val="24"/>
        </w:rPr>
        <w:t>ΔΡΕΑΣ ΞΑΝΘΟΣ (Υπουργός Υγείας):</w:t>
      </w:r>
      <w:r>
        <w:rPr>
          <w:rFonts w:eastAsia="Times New Roman" w:cs="Times New Roman"/>
          <w:szCs w:val="24"/>
        </w:rPr>
        <w:t xml:space="preserve"> Συνήθως έτσι δεν γίνεται;</w:t>
      </w:r>
    </w:p>
    <w:p w14:paraId="2205E166" w14:textId="77777777" w:rsidR="00F618CB" w:rsidRDefault="00733657">
      <w:pPr>
        <w:spacing w:line="600" w:lineRule="auto"/>
        <w:ind w:firstLine="720"/>
        <w:jc w:val="both"/>
        <w:rPr>
          <w:rFonts w:eastAsia="Times New Roman" w:cs="Times New Roman"/>
          <w:szCs w:val="24"/>
        </w:rPr>
      </w:pPr>
      <w:r w:rsidRPr="004F2972">
        <w:rPr>
          <w:rFonts w:eastAsia="Times New Roman" w:cs="Times New Roman"/>
          <w:b/>
          <w:szCs w:val="24"/>
        </w:rPr>
        <w:t>ΝΙΚΟΛΑΟΣ</w:t>
      </w:r>
      <w:r w:rsidRPr="001456E8">
        <w:rPr>
          <w:rFonts w:eastAsia="Times New Roman" w:cs="Times New Roman"/>
          <w:b/>
          <w:szCs w:val="24"/>
        </w:rPr>
        <w:t xml:space="preserve"> - </w:t>
      </w:r>
      <w:r w:rsidRPr="004F2972">
        <w:rPr>
          <w:rFonts w:eastAsia="Times New Roman" w:cs="Times New Roman"/>
          <w:b/>
          <w:szCs w:val="24"/>
        </w:rPr>
        <w:t>ΓΕΩΡΓΙΟΣ ΔΕΝΔΙΑΣ:</w:t>
      </w:r>
      <w:r>
        <w:rPr>
          <w:rFonts w:eastAsia="Times New Roman" w:cs="Times New Roman"/>
          <w:b/>
          <w:szCs w:val="24"/>
        </w:rPr>
        <w:t xml:space="preserve"> </w:t>
      </w:r>
      <w:r>
        <w:rPr>
          <w:rFonts w:eastAsia="Times New Roman" w:cs="Times New Roman"/>
          <w:szCs w:val="24"/>
        </w:rPr>
        <w:t>Ό,τι θέλετε, δεν υπάρχει θέμα. Εγώ λίγα πράγματα θα ήθελα να πω.</w:t>
      </w:r>
    </w:p>
    <w:p w14:paraId="2205E167" w14:textId="77777777" w:rsidR="00F618CB" w:rsidRDefault="00733657">
      <w:pPr>
        <w:spacing w:line="600" w:lineRule="auto"/>
        <w:ind w:firstLine="720"/>
        <w:jc w:val="both"/>
        <w:rPr>
          <w:rFonts w:eastAsia="Times New Roman" w:cs="Times New Roman"/>
          <w:szCs w:val="24"/>
        </w:rPr>
      </w:pPr>
      <w:r w:rsidRPr="0065356B">
        <w:rPr>
          <w:rFonts w:eastAsia="Times New Roman" w:cs="Times New Roman"/>
          <w:b/>
          <w:szCs w:val="24"/>
        </w:rPr>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Δένδια</w:t>
      </w:r>
      <w:proofErr w:type="spellEnd"/>
      <w:r>
        <w:rPr>
          <w:rFonts w:eastAsia="Times New Roman" w:cs="Times New Roman"/>
          <w:szCs w:val="24"/>
        </w:rPr>
        <w:t>, εσείς έχετε τον λόγο για εννέα λεπτά.</w:t>
      </w:r>
    </w:p>
    <w:p w14:paraId="2205E168"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ΝΙΚΟΛΑΟΣ</w:t>
      </w:r>
      <w:r w:rsidRPr="001456E8">
        <w:rPr>
          <w:rFonts w:eastAsia="Times New Roman" w:cs="Times New Roman"/>
          <w:b/>
          <w:szCs w:val="24"/>
        </w:rPr>
        <w:t xml:space="preserve"> - </w:t>
      </w:r>
      <w:r>
        <w:rPr>
          <w:rFonts w:eastAsia="Times New Roman" w:cs="Times New Roman"/>
          <w:b/>
          <w:szCs w:val="24"/>
        </w:rPr>
        <w:t xml:space="preserve">ΓΕΩΡΓΙΟΣ ΔΕΝΔΙΑΣ: </w:t>
      </w:r>
      <w:r>
        <w:rPr>
          <w:rFonts w:eastAsia="Times New Roman" w:cs="Times New Roman"/>
          <w:szCs w:val="24"/>
        </w:rPr>
        <w:t>Θα εξαντλήσω την Αίθουσα, κυρία Πρόεδρε. Δεν πρόκειται να τα χρησιμοποιήσω, δεν χρειάζομαι εννέα λεπτά. Νομίζω ότι οι συνάδελφοι είναι αρκετά κουρασμένοι.</w:t>
      </w:r>
    </w:p>
    <w:p w14:paraId="2205E169"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Κατ’ αρχάς</w:t>
      </w:r>
      <w:r w:rsidRPr="000D1002">
        <w:rPr>
          <w:rFonts w:eastAsia="Times New Roman" w:cs="Times New Roman"/>
          <w:szCs w:val="24"/>
        </w:rPr>
        <w:t>,</w:t>
      </w:r>
      <w:r>
        <w:rPr>
          <w:rFonts w:eastAsia="Times New Roman" w:cs="Times New Roman"/>
          <w:szCs w:val="24"/>
        </w:rPr>
        <w:t xml:space="preserve"> επί της ουσίας της συζήτησης πρώτα να ξεκινήσω από αυτό. Κυρίες και </w:t>
      </w:r>
      <w:r>
        <w:rPr>
          <w:rFonts w:eastAsia="Times New Roman" w:cs="Times New Roman"/>
          <w:szCs w:val="24"/>
        </w:rPr>
        <w:t>κύριοι συνάδελφοι, το ερώτημα το οποίο τέθηκε –και δεν απαντήθηκε, για να σας είμαι ειλικρινής- είναι διπλό. Το πρώτο είναι εάν και κατά πόσο ορθώς χρησιμοποιείται η έκτακτη νομοθεσία μετά από δυο και τέσσερα, έξι χρόνια κρίσης στο μεταναστευτικό. Δεν μπορ</w:t>
      </w:r>
      <w:r>
        <w:rPr>
          <w:rFonts w:eastAsia="Times New Roman" w:cs="Times New Roman"/>
          <w:szCs w:val="24"/>
        </w:rPr>
        <w:t xml:space="preserve">εί να υπάρξει θετική απάντηση σε αυτό. Το αντιπαρήλθαν οι τέσσερις Υπουργοί –σιγή, ωσάν δεν υπήρχε. </w:t>
      </w:r>
    </w:p>
    <w:p w14:paraId="2205E16A"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Το σαφές επιχείρημα ότι δεν μπορεί να συνιστά έκτακτη περίπτωση κάτι το οποίο διαρκεί επί έξι χρόνια, δεν απαντήθηκε. Είχε υπάρξει επίκληση της νομολογίας </w:t>
      </w:r>
      <w:r>
        <w:rPr>
          <w:rFonts w:eastAsia="Times New Roman" w:cs="Times New Roman"/>
          <w:szCs w:val="24"/>
        </w:rPr>
        <w:lastRenderedPageBreak/>
        <w:t>του Δικαστηρίου των Ευρωπαϊκών Κοινοτήτων –και άλλωστε κάθε λογικού ανθρώπου πέραν της νομολογίας-, δεν υπήρξε ωστόσο απάντηση γιατί η Κυβέρνηση συνεχίζει να επιλέγει αυτή τη διαδικασία, αντί να έχει προχωρήσει σε διαγωνισμούς.</w:t>
      </w:r>
    </w:p>
    <w:p w14:paraId="2205E16B"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Και το δεύτερον είναι το εάν</w:t>
      </w:r>
      <w:r>
        <w:rPr>
          <w:rFonts w:eastAsia="Times New Roman" w:cs="Times New Roman"/>
          <w:szCs w:val="24"/>
        </w:rPr>
        <w:t xml:space="preserve"> και κατά πόσον αυτοί οι διαγωνισμοί, με τον τρόπο που γίνονται οι αναθέσεις, κρύβουν από πίσω πράγματα για τα οποία θα έπρεπε η Κυβέρνηση να απολογηθεί ή όχι. Προσλαμβάνω ότι εκ της σιωπής των τεσσάρων Υπουργών αναλαμβάνει η Κυβέρνηση το σύνολο της πολιτι</w:t>
      </w:r>
      <w:r>
        <w:rPr>
          <w:rFonts w:eastAsia="Times New Roman" w:cs="Times New Roman"/>
          <w:szCs w:val="24"/>
        </w:rPr>
        <w:t>κής ευθύνης για αυτούς τους διαγωνισμούς και για τις αναθέσεις και για οτιδήποτε. Κατά συνέπεια, ως προς αυτό θα δούμε στο μέλλον.</w:t>
      </w:r>
    </w:p>
    <w:p w14:paraId="2205E16C"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Όσον αφορά το θέμα της επιστολής από το Γραφείο του Πρωθυπουργού, θα στεναχωρήσω τον Υπουργό, τον κ. Βίτσα. Το έγγραφο είναι </w:t>
      </w:r>
      <w:r>
        <w:rPr>
          <w:rFonts w:eastAsia="Times New Roman" w:cs="Times New Roman"/>
          <w:szCs w:val="24"/>
        </w:rPr>
        <w:t>σαφές, λυπάμαι που δεν μπορώ να σας το τυπώσω τώρα, θα το τυπώσω και θα το στείλω στα Πρακτικά. Δεν αποτελεί το συνοδευτικό έγγραφο, αποτελεί το ίδιο το έγγραφο, το σώμα του εγγράφου, το οποίο αποστέλλεται από το Γραφείο του Πρωθυπουργού και αναφέρεται στη</w:t>
      </w:r>
      <w:r>
        <w:rPr>
          <w:rFonts w:eastAsia="Times New Roman" w:cs="Times New Roman"/>
          <w:szCs w:val="24"/>
        </w:rPr>
        <w:t xml:space="preserve"> συγκεκριμένη λέξη «λαθρομετανάστης». </w:t>
      </w:r>
    </w:p>
    <w:p w14:paraId="2205E16D"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 xml:space="preserve">Γιατί το προσκόμισα το έγγραφο; Το προσκόμισα για να μην γίνεται σπέκουλα –με </w:t>
      </w:r>
      <w:proofErr w:type="spellStart"/>
      <w:r>
        <w:rPr>
          <w:rFonts w:eastAsia="Times New Roman" w:cs="Times New Roman"/>
          <w:szCs w:val="24"/>
        </w:rPr>
        <w:t>συγχωρείτε</w:t>
      </w:r>
      <w:proofErr w:type="spellEnd"/>
      <w:r>
        <w:rPr>
          <w:rFonts w:eastAsia="Times New Roman" w:cs="Times New Roman"/>
          <w:szCs w:val="24"/>
        </w:rPr>
        <w:t xml:space="preserve"> για την έκφραση- όσον αφορά οτιδήποτε. Δεν ισχυρίζομαι κάτι ούτε πρόκειται να χαρακτηρίσω τον Αλέξη Τσίπρα ρατσιστή ή οποιονδήπο</w:t>
      </w:r>
      <w:r>
        <w:rPr>
          <w:rFonts w:eastAsia="Times New Roman" w:cs="Times New Roman"/>
          <w:szCs w:val="24"/>
        </w:rPr>
        <w:t xml:space="preserve">τε από εσάς. </w:t>
      </w:r>
      <w:r>
        <w:rPr>
          <w:rFonts w:eastAsia="Times New Roman" w:cs="Times New Roman"/>
          <w:szCs w:val="24"/>
        </w:rPr>
        <w:lastRenderedPageBreak/>
        <w:t>Σας λέω απλώς σταματήστε το παιχνίδι των χαρακτηρισμών των κοινοβουλευτικών συνομιλητών σας. Δεν οδηγεί πουθενά.</w:t>
      </w:r>
    </w:p>
    <w:p w14:paraId="2205E16E"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Τέλος, όσον αφορά αυτό, το οποίο είπε ο κ. Βίτσας για το θέμα του ασύλου, της παλιάς διαδικασίας ασύλου, θέλω να θυμίσω στους συνα</w:t>
      </w:r>
      <w:r>
        <w:rPr>
          <w:rFonts w:eastAsia="Times New Roman" w:cs="Times New Roman"/>
          <w:szCs w:val="24"/>
        </w:rPr>
        <w:t>δέλφους και ιδίως στους νεότερους συναδέλφους ότι εγώ έφτιαξα την σύγχρονη Υπηρεσία Ασύλου. Η Ελλάδα πριν, παλιότερα, πριν από το 2012, πριν από τη δική μας κυβέρνηση, τα θέματα ασύλου τα χειριζόταν με την Ελληνική Αστυνομία και ο δείκτης της παροχής ασύλο</w:t>
      </w:r>
      <w:r>
        <w:rPr>
          <w:rFonts w:eastAsia="Times New Roman" w:cs="Times New Roman"/>
          <w:szCs w:val="24"/>
        </w:rPr>
        <w:t>υ ήταν 0,001%, το λιγότερο που υπήρχε στον πολιτισμένο κόσμο. Επί των ημερών μας φτιάχτηκε η νέα Υπηρεσία Ασύλου, στελεχώθηκε, λειτούργησε, υπήρξε η καλύτερη Υπηρεσία Ασύλου της Ευρώπης εκείνο το διάστημα, χωρίς τη δική σας βοήθεια στο οτιδήποτε. Καταψηφίζ</w:t>
      </w:r>
      <w:r>
        <w:rPr>
          <w:rFonts w:eastAsia="Times New Roman" w:cs="Times New Roman"/>
          <w:szCs w:val="24"/>
        </w:rPr>
        <w:t>ατε τα πάντα. Εξαιρώ τον κ. Κουβέλη που ανήκε σε άλλο κομματικό μηχανισμό τότε και είχε επανειλημμένως συμπαρασταθεί. Καταψηφίζατε τα πάντα. Όσες φορές ήρθα σαν Υπουργός στη Βουλή και σας ζήτησα βοήθεια για την Υπηρεσία Ασύλου δεν ψηφίσατε ποτέ τίποτα.</w:t>
      </w:r>
    </w:p>
    <w:p w14:paraId="2205E16F"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Έχω</w:t>
      </w:r>
      <w:r>
        <w:rPr>
          <w:rFonts w:eastAsia="Times New Roman" w:cs="Times New Roman"/>
          <w:szCs w:val="24"/>
        </w:rPr>
        <w:t xml:space="preserve"> να σας πω δε και το εξής: Τμήμα του παλιού </w:t>
      </w:r>
      <w:r>
        <w:rPr>
          <w:rFonts w:eastAsia="Times New Roman" w:cs="Times New Roman"/>
          <w:szCs w:val="24"/>
          <w:lang w:val="en-US"/>
        </w:rPr>
        <w:t>backlog</w:t>
      </w:r>
      <w:r>
        <w:rPr>
          <w:rFonts w:eastAsia="Times New Roman" w:cs="Times New Roman"/>
          <w:szCs w:val="24"/>
        </w:rPr>
        <w:t xml:space="preserve">, κύριε Υπουργέ, ανήκε ακόμη στην Ελληνική Αστυνομία και με κατανόηση της Κομισιόν κάναμε τεράστια προσπάθεια τότε για να αντιμετωπίζουμε το </w:t>
      </w:r>
      <w:r>
        <w:rPr>
          <w:rFonts w:eastAsia="Times New Roman" w:cs="Times New Roman"/>
          <w:szCs w:val="24"/>
          <w:lang w:val="en-US"/>
        </w:rPr>
        <w:t>backlog</w:t>
      </w:r>
      <w:r>
        <w:rPr>
          <w:rFonts w:eastAsia="Times New Roman" w:cs="Times New Roman"/>
          <w:szCs w:val="24"/>
        </w:rPr>
        <w:t xml:space="preserve">. Ο αξιωματικός, ο οποίος χειριζόταν αυτά τα πράγματα, έκανε μια τεράστια αστοχία απώλειας συγκεκριμένων φακέλων και αποστρατεύτηκε γι’ αυτό. </w:t>
      </w:r>
    </w:p>
    <w:p w14:paraId="2205E170"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lastRenderedPageBreak/>
        <w:t>Σας παρακαλώ ψάξτε ποιος αξιωματικός είναι και πώς τον αξιοποιήσατε ως απόστρατο επί των ημερών σας και τι τον κά</w:t>
      </w:r>
      <w:r>
        <w:rPr>
          <w:rFonts w:eastAsia="Times New Roman" w:cs="Times New Roman"/>
          <w:szCs w:val="24"/>
        </w:rPr>
        <w:t>νατε επί των ημερών σας, αυτόν που επί των ημερών μας αποστρατεύτηκε για ανικανότητα στα θέματα του ασύλου πού βρίσκεται τώρα.</w:t>
      </w:r>
    </w:p>
    <w:p w14:paraId="2205E171"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Και μια και κάνουμε την κουβέντα αυτή και προηγουμένως, θέλω να σας πω και το εξής και ψάξτε πότε και γιατί αποστρατεύτηκε ο Γενι</w:t>
      </w:r>
      <w:r>
        <w:rPr>
          <w:rFonts w:eastAsia="Times New Roman" w:cs="Times New Roman"/>
          <w:szCs w:val="24"/>
        </w:rPr>
        <w:t xml:space="preserve">κός Γραμματέας Πολιτικής Προστασίας κ. </w:t>
      </w:r>
      <w:proofErr w:type="spellStart"/>
      <w:r>
        <w:rPr>
          <w:rFonts w:eastAsia="Times New Roman" w:cs="Times New Roman"/>
          <w:szCs w:val="24"/>
        </w:rPr>
        <w:t>Καπάκης</w:t>
      </w:r>
      <w:proofErr w:type="spellEnd"/>
      <w:r>
        <w:rPr>
          <w:rFonts w:eastAsia="Times New Roman" w:cs="Times New Roman"/>
          <w:szCs w:val="24"/>
        </w:rPr>
        <w:t xml:space="preserve"> –γιατί επί των ημερών μας αποστρατεύτηκε-, τον οποίο εσείς πήρατε ως αξιωματικό </w:t>
      </w:r>
      <w:proofErr w:type="spellStart"/>
      <w:r>
        <w:rPr>
          <w:rFonts w:eastAsia="Times New Roman" w:cs="Times New Roman"/>
          <w:szCs w:val="24"/>
        </w:rPr>
        <w:t>αποστρατευθέντα</w:t>
      </w:r>
      <w:proofErr w:type="spellEnd"/>
      <w:r>
        <w:rPr>
          <w:rFonts w:eastAsia="Times New Roman" w:cs="Times New Roman"/>
          <w:szCs w:val="24"/>
        </w:rPr>
        <w:t>, άρα μη ικανό να γίνει υποστράτηγος ή στρατηγός, και τον κάνατε Γενικό Γραμματέα Πολιτικής Προστασίας. Και τα απο</w:t>
      </w:r>
      <w:r>
        <w:rPr>
          <w:rFonts w:eastAsia="Times New Roman" w:cs="Times New Roman"/>
          <w:szCs w:val="24"/>
        </w:rPr>
        <w:t>τελέσματα είναι εκεί και τα ξέρουμε τώρα.</w:t>
      </w:r>
    </w:p>
    <w:p w14:paraId="2205E172"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(Υπουργός Μεταναστευτικής Πολιτικής): </w:t>
      </w:r>
      <w:r>
        <w:rPr>
          <w:rFonts w:eastAsia="Times New Roman" w:cs="Times New Roman"/>
          <w:szCs w:val="24"/>
        </w:rPr>
        <w:t>Τώρα για αυτούς τους ανθρώπους θα μιλάμε;</w:t>
      </w:r>
    </w:p>
    <w:p w14:paraId="2205E173" w14:textId="77777777" w:rsidR="00F618CB" w:rsidRDefault="00733657">
      <w:pPr>
        <w:spacing w:line="600" w:lineRule="auto"/>
        <w:ind w:firstLine="720"/>
        <w:jc w:val="both"/>
        <w:rPr>
          <w:rFonts w:eastAsia="Times New Roman" w:cs="Times New Roman"/>
          <w:szCs w:val="24"/>
        </w:rPr>
      </w:pPr>
      <w:r w:rsidRPr="00456A52">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Ευχαριστούμε τον κ. </w:t>
      </w:r>
      <w:proofErr w:type="spellStart"/>
      <w:r>
        <w:rPr>
          <w:rFonts w:eastAsia="Times New Roman" w:cs="Times New Roman"/>
          <w:szCs w:val="24"/>
        </w:rPr>
        <w:t>Δένδια</w:t>
      </w:r>
      <w:proofErr w:type="spellEnd"/>
      <w:r>
        <w:rPr>
          <w:rFonts w:eastAsia="Times New Roman" w:cs="Times New Roman"/>
          <w:szCs w:val="24"/>
        </w:rPr>
        <w:t xml:space="preserve"> και για την οικονομία του χρόνου.</w:t>
      </w:r>
    </w:p>
    <w:p w14:paraId="2205E174" w14:textId="77777777" w:rsidR="00F618CB" w:rsidRDefault="00733657">
      <w:pPr>
        <w:spacing w:line="600" w:lineRule="auto"/>
        <w:ind w:firstLine="720"/>
        <w:jc w:val="both"/>
        <w:rPr>
          <w:rFonts w:eastAsia="Times New Roman" w:cs="Times New Roman"/>
          <w:szCs w:val="24"/>
        </w:rPr>
      </w:pPr>
      <w:r>
        <w:rPr>
          <w:rFonts w:eastAsia="Times New Roman" w:cs="Times New Roman"/>
          <w:szCs w:val="24"/>
        </w:rPr>
        <w:t>Ελάτε, κύριε</w:t>
      </w:r>
      <w:r>
        <w:rPr>
          <w:rFonts w:eastAsia="Times New Roman" w:cs="Times New Roman"/>
          <w:szCs w:val="24"/>
        </w:rPr>
        <w:t xml:space="preserve"> Υπουργέ, έχετε τον λόγο για το πολύ δυο λεπτά. </w:t>
      </w:r>
    </w:p>
    <w:p w14:paraId="2205E175"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ΝΙΚΟΛΑΟΣ</w:t>
      </w:r>
      <w:r w:rsidRPr="001456E8">
        <w:rPr>
          <w:rFonts w:eastAsia="Times New Roman" w:cs="Times New Roman"/>
          <w:b/>
          <w:szCs w:val="24"/>
        </w:rPr>
        <w:t xml:space="preserve"> - </w:t>
      </w:r>
      <w:r>
        <w:rPr>
          <w:rFonts w:eastAsia="Times New Roman" w:cs="Times New Roman"/>
          <w:b/>
          <w:szCs w:val="24"/>
        </w:rPr>
        <w:t xml:space="preserve">ΓΕΩΡΓΙΟΣ ΔΕΝΔΙΑΣ: </w:t>
      </w:r>
      <w:r>
        <w:rPr>
          <w:rFonts w:eastAsia="Times New Roman" w:cs="Times New Roman"/>
          <w:szCs w:val="24"/>
        </w:rPr>
        <w:t xml:space="preserve">Μην με κάνετε να </w:t>
      </w:r>
      <w:proofErr w:type="spellStart"/>
      <w:r>
        <w:rPr>
          <w:rFonts w:eastAsia="Times New Roman" w:cs="Times New Roman"/>
          <w:szCs w:val="24"/>
        </w:rPr>
        <w:t>τριτολογήσω</w:t>
      </w:r>
      <w:proofErr w:type="spellEnd"/>
      <w:r>
        <w:rPr>
          <w:rFonts w:eastAsia="Times New Roman" w:cs="Times New Roman"/>
          <w:szCs w:val="24"/>
        </w:rPr>
        <w:t xml:space="preserve"> σας παρακαλώ!</w:t>
      </w:r>
    </w:p>
    <w:p w14:paraId="2205E176" w14:textId="77777777" w:rsidR="00F618CB" w:rsidRDefault="00733657">
      <w:pPr>
        <w:spacing w:line="600" w:lineRule="auto"/>
        <w:ind w:firstLine="720"/>
        <w:jc w:val="both"/>
        <w:rPr>
          <w:rFonts w:eastAsia="Times New Roman" w:cs="Times New Roman"/>
          <w:szCs w:val="24"/>
        </w:rPr>
      </w:pPr>
      <w:r w:rsidRPr="00191A60">
        <w:rPr>
          <w:rFonts w:eastAsia="Times New Roman" w:cs="Times New Roman"/>
          <w:b/>
          <w:szCs w:val="24"/>
        </w:rPr>
        <w:lastRenderedPageBreak/>
        <w:t>ΑΝΔΡΕΑΣ ΞΑΝΘΟΣ (Υπουργός Υγείας):</w:t>
      </w:r>
      <w:r>
        <w:rPr>
          <w:rFonts w:eastAsia="Times New Roman" w:cs="Times New Roman"/>
          <w:b/>
          <w:szCs w:val="24"/>
        </w:rPr>
        <w:t xml:space="preserve"> </w:t>
      </w:r>
      <w:r>
        <w:rPr>
          <w:rFonts w:eastAsia="Times New Roman" w:cs="Times New Roman"/>
          <w:szCs w:val="24"/>
        </w:rPr>
        <w:t xml:space="preserve">Λοιπόν, κριτική για ανεπάρκειες, για αστοχίες, για ελλείψεις, για προβλήματα, για καθυστερήσεις, για </w:t>
      </w:r>
      <w:r>
        <w:rPr>
          <w:rFonts w:eastAsia="Times New Roman" w:cs="Times New Roman"/>
          <w:szCs w:val="24"/>
        </w:rPr>
        <w:t xml:space="preserve">άσχημες συνθήκες από τη σκοπιά του σεβασμού των ανθρωπίνων δικαιωμάτων, από τη σκοπιά της πιο αξιοπρεπούς μεταχείρισης των μεταναστών, από τη σκοπιά του σεβασμού του Διεθνούς Δικαίου και των διεθνών συμβάσεων για τα ανθρώπινα δικαιώματα όση θέλετε. </w:t>
      </w:r>
    </w:p>
    <w:p w14:paraId="2205E177" w14:textId="77777777" w:rsidR="00F618CB" w:rsidRDefault="00733657">
      <w:pPr>
        <w:spacing w:line="600" w:lineRule="auto"/>
        <w:ind w:firstLine="720"/>
        <w:jc w:val="both"/>
        <w:rPr>
          <w:rFonts w:eastAsia="Times New Roman" w:cs="Times New Roman"/>
          <w:szCs w:val="24"/>
        </w:rPr>
      </w:pPr>
      <w:r>
        <w:rPr>
          <w:rFonts w:eastAsia="Times New Roman" w:cs="Times New Roman"/>
          <w:b/>
          <w:szCs w:val="24"/>
        </w:rPr>
        <w:t>ΔΗΜΗΤΡ</w:t>
      </w:r>
      <w:r>
        <w:rPr>
          <w:rFonts w:eastAsia="Times New Roman" w:cs="Times New Roman"/>
          <w:b/>
          <w:szCs w:val="24"/>
        </w:rPr>
        <w:t xml:space="preserve">ΙΟΣ ΒΙΤΣΑΣ (Υπουργός Μεταναστευτικής Πολιτικής): </w:t>
      </w:r>
      <w:r>
        <w:rPr>
          <w:rFonts w:eastAsia="Times New Roman" w:cs="Times New Roman"/>
          <w:szCs w:val="24"/>
        </w:rPr>
        <w:t>Να μας  την κάνει ο ΣΥΡΙΖΑ τουλάχιστον!</w:t>
      </w:r>
    </w:p>
    <w:p w14:paraId="2205E178" w14:textId="77777777" w:rsidR="00F618CB" w:rsidRDefault="00733657">
      <w:pPr>
        <w:spacing w:line="600" w:lineRule="auto"/>
        <w:ind w:firstLine="720"/>
        <w:jc w:val="both"/>
        <w:rPr>
          <w:rFonts w:eastAsia="Times New Roman" w:cs="Times New Roman"/>
          <w:szCs w:val="24"/>
        </w:rPr>
      </w:pPr>
      <w:r w:rsidRPr="00191A60">
        <w:rPr>
          <w:rFonts w:eastAsia="Times New Roman" w:cs="Times New Roman"/>
          <w:b/>
          <w:szCs w:val="24"/>
        </w:rPr>
        <w:t xml:space="preserve">ΑΝΔΡΕΑΣ ΞΑΝΘΟΣ (Υπουργός Υγείας): </w:t>
      </w:r>
      <w:r>
        <w:rPr>
          <w:rFonts w:eastAsia="Times New Roman" w:cs="Times New Roman"/>
          <w:szCs w:val="24"/>
        </w:rPr>
        <w:t>Κριτική, η οποία επικαλείται υπαρκτά προβλήματα, αλλά γίνεται από τη σκοπιά της Ελλάδας-φρούριο, της Ευρώπης-φρούριο, που πίσω της υπ</w:t>
      </w:r>
      <w:r>
        <w:rPr>
          <w:rFonts w:eastAsia="Times New Roman" w:cs="Times New Roman"/>
          <w:szCs w:val="24"/>
        </w:rPr>
        <w:t xml:space="preserve">οκρύπτει την </w:t>
      </w:r>
      <w:proofErr w:type="spellStart"/>
      <w:r>
        <w:rPr>
          <w:rFonts w:eastAsia="Times New Roman" w:cs="Times New Roman"/>
          <w:szCs w:val="24"/>
        </w:rPr>
        <w:t>ξενοφοβική</w:t>
      </w:r>
      <w:proofErr w:type="spellEnd"/>
      <w:r>
        <w:rPr>
          <w:rFonts w:eastAsia="Times New Roman" w:cs="Times New Roman"/>
          <w:szCs w:val="24"/>
        </w:rPr>
        <w:t>, ρατσιστική και μισαλλόδοξη ρητορική, επίσης έχετε το δικαίωμα να την κάνετε, αλλά όχι επικαλούμενοι τα δικαιώματα και την ευαισθησία για τους μετανάστες, γιατί προσβάλετε τη νοημοσύνη των πολιτών. Σας παρακαλούμε</w:t>
      </w:r>
      <w:r w:rsidRPr="00C24861">
        <w:rPr>
          <w:rFonts w:eastAsia="Times New Roman" w:cs="Times New Roman"/>
          <w:szCs w:val="24"/>
        </w:rPr>
        <w:t>,</w:t>
      </w:r>
      <w:r>
        <w:rPr>
          <w:rFonts w:eastAsia="Times New Roman" w:cs="Times New Roman"/>
          <w:szCs w:val="24"/>
        </w:rPr>
        <w:t xml:space="preserve"> λοιπόν, πολύ αποφ</w:t>
      </w:r>
      <w:r>
        <w:rPr>
          <w:rFonts w:eastAsia="Times New Roman" w:cs="Times New Roman"/>
          <w:szCs w:val="24"/>
        </w:rPr>
        <w:t>ασίστε από ποια πλευρά κάνετε κριτική!</w:t>
      </w:r>
    </w:p>
    <w:p w14:paraId="2205E179" w14:textId="77777777" w:rsidR="00F618CB" w:rsidRDefault="00733657">
      <w:pPr>
        <w:spacing w:line="600" w:lineRule="auto"/>
        <w:ind w:firstLine="720"/>
        <w:jc w:val="both"/>
        <w:rPr>
          <w:rFonts w:eastAsia="Times New Roman"/>
          <w:szCs w:val="24"/>
        </w:rPr>
      </w:pPr>
      <w:r>
        <w:rPr>
          <w:rFonts w:eastAsia="Times New Roman"/>
          <w:szCs w:val="24"/>
        </w:rPr>
        <w:t>Και επιτέλους, δεν μπορείτε να μας κατηγορείτε τη μια ότι έχουμε μια πολιτική ανοιχτών θυρών, ότι εμείς φέραμε τους μετανάστες ανά τον κόσμο στη χώρα και στην Ευρώπη –και μάλιστα με ιδιοτέλεια και για να «κάνουμε μπίζ</w:t>
      </w:r>
      <w:r>
        <w:rPr>
          <w:rFonts w:eastAsia="Times New Roman"/>
          <w:szCs w:val="24"/>
        </w:rPr>
        <w:t xml:space="preserve">νες» περίπου, </w:t>
      </w:r>
      <w:r>
        <w:rPr>
          <w:rFonts w:eastAsia="Times New Roman"/>
          <w:szCs w:val="24"/>
        </w:rPr>
        <w:lastRenderedPageBreak/>
        <w:t xml:space="preserve">όπως μας είπε η κ. </w:t>
      </w:r>
      <w:proofErr w:type="spellStart"/>
      <w:r>
        <w:rPr>
          <w:rFonts w:eastAsia="Times New Roman"/>
          <w:szCs w:val="24"/>
        </w:rPr>
        <w:t>Βούλτεψη</w:t>
      </w:r>
      <w:proofErr w:type="spellEnd"/>
      <w:r>
        <w:rPr>
          <w:rFonts w:eastAsia="Times New Roman"/>
          <w:szCs w:val="24"/>
        </w:rPr>
        <w:t>- και από την άλλη να μας κατηγορείτε για λογική γαντζώματος στις κυβερνητικές καρέκλες.</w:t>
      </w:r>
    </w:p>
    <w:p w14:paraId="2205E17A" w14:textId="77777777" w:rsidR="00F618CB" w:rsidRDefault="00733657">
      <w:pPr>
        <w:spacing w:line="600" w:lineRule="auto"/>
        <w:ind w:firstLine="720"/>
        <w:jc w:val="both"/>
        <w:rPr>
          <w:rFonts w:eastAsia="Times New Roman"/>
          <w:szCs w:val="24"/>
        </w:rPr>
      </w:pPr>
      <w:r>
        <w:rPr>
          <w:rFonts w:eastAsia="Times New Roman"/>
          <w:szCs w:val="24"/>
        </w:rPr>
        <w:t xml:space="preserve">Εμείς, λοιπόν, επιλέξαμε όντως να ακολουθήσουμε μια </w:t>
      </w:r>
      <w:proofErr w:type="spellStart"/>
      <w:r>
        <w:rPr>
          <w:rFonts w:eastAsia="Times New Roman"/>
          <w:szCs w:val="24"/>
        </w:rPr>
        <w:t>αντιλαϊκιστική</w:t>
      </w:r>
      <w:proofErr w:type="spellEnd"/>
      <w:r>
        <w:rPr>
          <w:rFonts w:eastAsia="Times New Roman"/>
          <w:szCs w:val="24"/>
        </w:rPr>
        <w:t xml:space="preserve"> και </w:t>
      </w:r>
      <w:proofErr w:type="spellStart"/>
      <w:r>
        <w:rPr>
          <w:rFonts w:eastAsia="Times New Roman"/>
          <w:szCs w:val="24"/>
        </w:rPr>
        <w:t>αντιδημαγωγική</w:t>
      </w:r>
      <w:proofErr w:type="spellEnd"/>
      <w:r>
        <w:rPr>
          <w:rFonts w:eastAsia="Times New Roman"/>
          <w:szCs w:val="24"/>
        </w:rPr>
        <w:t xml:space="preserve"> συμπεριφορά, επειδή ακριβώς εμφορούμαστε</w:t>
      </w:r>
      <w:r>
        <w:rPr>
          <w:rFonts w:eastAsia="Times New Roman"/>
          <w:szCs w:val="24"/>
        </w:rPr>
        <w:t xml:space="preserve"> από τις αξίες του ανθρωπισμού και του σεβασμού των ανθρωπίνων δικαιωμάτων!</w:t>
      </w:r>
    </w:p>
    <w:p w14:paraId="2205E17B" w14:textId="77777777" w:rsidR="00F618CB" w:rsidRDefault="00733657">
      <w:pPr>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Τον αντιρατσιστικό δεν τον ψηφίσατε, όμως.</w:t>
      </w:r>
    </w:p>
    <w:p w14:paraId="2205E17C" w14:textId="77777777" w:rsidR="00F618CB" w:rsidRDefault="00733657">
      <w:pPr>
        <w:spacing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Και βεβαίως η ευαισθησία, αγαπητέ κύριε συνάδελφε, δεν είναι προσωπικό ζήτημα. Εί</w:t>
      </w:r>
      <w:r>
        <w:rPr>
          <w:rFonts w:eastAsia="Times New Roman"/>
          <w:szCs w:val="24"/>
        </w:rPr>
        <w:t>ναι πολιτικό ζήτημα, είναι ζήτημα της κουλτούρας ισότητας των ανθρώπων. Και αυτή είναι η διαχωριστική γραμμή.</w:t>
      </w:r>
    </w:p>
    <w:p w14:paraId="2205E17D" w14:textId="77777777" w:rsidR="00F618CB" w:rsidRDefault="00733657">
      <w:pPr>
        <w:spacing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Ποιος διαφωνεί σε αυτό; Δεν διαφωνούμε!</w:t>
      </w:r>
    </w:p>
    <w:p w14:paraId="2205E17E" w14:textId="77777777" w:rsidR="00F618CB" w:rsidRDefault="00733657">
      <w:pPr>
        <w:spacing w:line="600" w:lineRule="auto"/>
        <w:ind w:firstLine="720"/>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 xml:space="preserve">Επίσης, επειδή υπήρξε και μια αναφορά σε εμένα </w:t>
      </w:r>
      <w:r>
        <w:rPr>
          <w:rFonts w:eastAsia="Times New Roman"/>
          <w:szCs w:val="24"/>
        </w:rPr>
        <w:t>–είπε ο κ. Βαρβιτσιώτης: «Γιατί, κύριε Ξανθέ, έχετε μόνο δυο γιατρούς στη Μόρια;».- να σας πω τα εξής:</w:t>
      </w:r>
    </w:p>
    <w:p w14:paraId="2205E17F" w14:textId="77777777" w:rsidR="00F618CB" w:rsidRDefault="00733657">
      <w:pPr>
        <w:spacing w:line="600" w:lineRule="auto"/>
        <w:ind w:firstLine="720"/>
        <w:jc w:val="both"/>
        <w:rPr>
          <w:rFonts w:eastAsia="Times New Roman"/>
          <w:szCs w:val="24"/>
        </w:rPr>
      </w:pPr>
      <w:r>
        <w:rPr>
          <w:rFonts w:eastAsia="Times New Roman"/>
          <w:szCs w:val="24"/>
        </w:rPr>
        <w:t>Κατ’ αρχάς στη Μόρια υπηρετούν αυτήν την περίοδο τριάντα τρεις άνθρωποι συνολικό προσωπικό. Υπηρετούν δύο γιατροί όντως, οι οποίοι έχουν ενισχυθεί και με</w:t>
      </w:r>
      <w:r>
        <w:rPr>
          <w:rFonts w:eastAsia="Times New Roman"/>
          <w:szCs w:val="24"/>
        </w:rPr>
        <w:t xml:space="preserve"> δύο γιατρούς των Ενόπλων Δυνάμεων, δεκατρείς νοσηλευτές, τέσσερεις ψυχο</w:t>
      </w:r>
      <w:r>
        <w:rPr>
          <w:rFonts w:eastAsia="Times New Roman"/>
          <w:szCs w:val="24"/>
        </w:rPr>
        <w:lastRenderedPageBreak/>
        <w:t xml:space="preserve">λόγοι, εννιά κοινωνικοί λειτουργοί, μία μαία, ένας επισκέπτης υγείας και τρεις διερμηνείς. Γιατί τόσοι λίγοι γιατροί; Γιατί, δυστυχώς, με αυτά τα χρήματα που δίνονταν και σε αυτές τις </w:t>
      </w:r>
      <w:r>
        <w:rPr>
          <w:rFonts w:eastAsia="Times New Roman"/>
          <w:szCs w:val="24"/>
        </w:rPr>
        <w:t>συνθήκες δεν μπορούσαμε να βρούμε περισσότερους!</w:t>
      </w:r>
    </w:p>
    <w:p w14:paraId="2205E180" w14:textId="77777777" w:rsidR="00F618CB" w:rsidRDefault="00733657">
      <w:pPr>
        <w:spacing w:line="600" w:lineRule="auto"/>
        <w:ind w:firstLine="720"/>
        <w:jc w:val="both"/>
        <w:rPr>
          <w:rFonts w:eastAsia="Times New Roman"/>
          <w:szCs w:val="24"/>
        </w:rPr>
      </w:pPr>
      <w:r>
        <w:rPr>
          <w:rFonts w:eastAsia="Times New Roman"/>
          <w:szCs w:val="24"/>
        </w:rPr>
        <w:t>Τώρα θα σας καλέσουμε, λοιπόν, να ψηφίσετε την Πέμπτη την τροπολογία που φέρνουμε, που διπλασιάζουμε τους μισθούς των γιατρών που θα υπηρετούν ειδικά στα ΚΥΤ και αναγνωρίζουμε και τον χρόνο προϋπηρεσίας τους</w:t>
      </w:r>
      <w:r>
        <w:rPr>
          <w:rFonts w:eastAsia="Times New Roman"/>
          <w:szCs w:val="24"/>
        </w:rPr>
        <w:t xml:space="preserve"> εκεί ως προϋπηρεσία για την κατάληψη θέσης στο ΕΣΥ. Να έρθετε να την ψηφίσετε, να δώσουμε περισσότερα κίνητρα, να έχουμε μεγαλύτερη ανταπόκριση από γιατρούς της χώρας μας για να καλύψουν ανάγκες σε αυτές τις δύσκολες συνθήκες.</w:t>
      </w:r>
    </w:p>
    <w:p w14:paraId="2205E181" w14:textId="77777777" w:rsidR="00F618CB" w:rsidRDefault="00733657">
      <w:pPr>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Προέχε</w:t>
      </w:r>
      <w:r>
        <w:rPr>
          <w:rFonts w:eastAsia="Times New Roman"/>
          <w:szCs w:val="24"/>
        </w:rPr>
        <w:t xml:space="preserve">ι η αποσυμφόρηση. </w:t>
      </w:r>
    </w:p>
    <w:p w14:paraId="2205E182" w14:textId="77777777" w:rsidR="00F618CB" w:rsidRDefault="00733657">
      <w:pPr>
        <w:spacing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Προφανώς, αυτό είναι το ζήτημα και συμφωνούμε απολύτως.</w:t>
      </w:r>
    </w:p>
    <w:p w14:paraId="2205E183" w14:textId="77777777" w:rsidR="00F618CB" w:rsidRDefault="00733657">
      <w:pPr>
        <w:spacing w:line="600" w:lineRule="auto"/>
        <w:ind w:firstLine="720"/>
        <w:jc w:val="both"/>
        <w:rPr>
          <w:rFonts w:eastAsia="Times New Roman"/>
          <w:szCs w:val="24"/>
        </w:rPr>
      </w:pPr>
      <w:r>
        <w:rPr>
          <w:rFonts w:eastAsia="Times New Roman"/>
          <w:szCs w:val="24"/>
        </w:rPr>
        <w:t>Για να το τελειώσουμε, πρώτον, θέμα δημόσιας υγείας δεν υπήρξε λόγω του προσφυγικού. Υπάρχει έξαρση λοιμωδών νοσημάτων και μάλιστα ξεχασμένων λοιμώ</w:t>
      </w:r>
      <w:r>
        <w:rPr>
          <w:rFonts w:eastAsia="Times New Roman"/>
          <w:szCs w:val="24"/>
        </w:rPr>
        <w:t>ξεων διεθνώς και παγκοσμίως. Στη χώρα μας επιδημίες, λόγω του προσφυγικού δεν υπήρξαν, επειδή υπήρξε σχέδιο αξιόπιστης, τεκμηριωμένης και με βάση τις διεθνώς αποδεκτές οδηγίες υγειονομικής φροντίδας αυτών των ανθρώπων, με τη βοή</w:t>
      </w:r>
      <w:r>
        <w:rPr>
          <w:rFonts w:eastAsia="Times New Roman"/>
          <w:szCs w:val="24"/>
        </w:rPr>
        <w:lastRenderedPageBreak/>
        <w:t>θεια και των ανθρώπων του συ</w:t>
      </w:r>
      <w:r>
        <w:rPr>
          <w:rFonts w:eastAsia="Times New Roman"/>
          <w:szCs w:val="24"/>
        </w:rPr>
        <w:t>στήματος υγείας και των ανθρώπων που προσελήφθησαν μέσω του ΚΕΕΛΠΝΟ αλλά και των αξιόπιστων Μη Κυβερνητικών Οργανώσεων και των εθελοντών, οι οποίοι βοήθησαν αυτά τα χρόνια.</w:t>
      </w:r>
    </w:p>
    <w:p w14:paraId="2205E184" w14:textId="77777777" w:rsidR="00F618CB" w:rsidRDefault="00733657">
      <w:pPr>
        <w:spacing w:line="600" w:lineRule="auto"/>
        <w:ind w:firstLine="720"/>
        <w:jc w:val="both"/>
        <w:rPr>
          <w:rFonts w:eastAsia="Times New Roman"/>
          <w:szCs w:val="24"/>
        </w:rPr>
      </w:pPr>
      <w:r>
        <w:rPr>
          <w:rFonts w:eastAsia="Times New Roman"/>
          <w:szCs w:val="24"/>
        </w:rPr>
        <w:t>Τελειώνω, λέγοντας το εξής: Κατά την άποψή μου, η δική σας προσέγγιση, όσο και αν θ</w:t>
      </w:r>
      <w:r>
        <w:rPr>
          <w:rFonts w:eastAsia="Times New Roman"/>
          <w:szCs w:val="24"/>
        </w:rPr>
        <w:t>έλετε να το κρύψετε, υποκρύπτει μια ενσωμάτωση, μια καταφυγή σε ένα, κατά την άποψή μου, ανεύθυνο λαϊκισμό, σε μια προκλητική δημαγωγική συμπεριφορά, που προσπαθεί να βγάλει πολιτική υπεραξία από την κόπωση, από τη δυσφορία, από την ανασφάλεια –θα έλεγα- τ</w:t>
      </w:r>
      <w:r>
        <w:rPr>
          <w:rFonts w:eastAsia="Times New Roman"/>
          <w:szCs w:val="24"/>
        </w:rPr>
        <w:t xml:space="preserve">ων τοπικών κοινωνιών, οι οποίες έχουν επωμισθεί αυτά τα χρόνια αυτό το μεγάλο βάρος και βεβαίως από την προφανέστατη και καταφανέστατη προσπάθειά σας να κλείσετε το μάτι στην ακροδεξιά στην Ελλάδα. Για τα </w:t>
      </w:r>
      <w:proofErr w:type="spellStart"/>
      <w:r>
        <w:rPr>
          <w:rFonts w:eastAsia="Times New Roman"/>
          <w:szCs w:val="24"/>
        </w:rPr>
        <w:t>ψηφαλάκια</w:t>
      </w:r>
      <w:proofErr w:type="spellEnd"/>
      <w:r>
        <w:rPr>
          <w:rFonts w:eastAsia="Times New Roman"/>
          <w:szCs w:val="24"/>
        </w:rPr>
        <w:t xml:space="preserve"> της ακροδεξιάς καίγεστε και όχι για τις α</w:t>
      </w:r>
      <w:r>
        <w:rPr>
          <w:rFonts w:eastAsia="Times New Roman"/>
          <w:szCs w:val="24"/>
        </w:rPr>
        <w:t>νάγκες και τα προβλήματα των μεταναστών και των προσφύγων!</w:t>
      </w:r>
    </w:p>
    <w:p w14:paraId="2205E185" w14:textId="77777777" w:rsidR="00F618CB" w:rsidRDefault="00733657">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2205E186" w14:textId="77777777" w:rsidR="00F618CB" w:rsidRDefault="00733657">
      <w:pPr>
        <w:autoSpaceDE w:val="0"/>
        <w:autoSpaceDN w:val="0"/>
        <w:adjustRightInd w:val="0"/>
        <w:spacing w:line="600" w:lineRule="auto"/>
        <w:ind w:firstLine="720"/>
        <w:jc w:val="both"/>
        <w:rPr>
          <w:rFonts w:eastAsia="Times New Roman" w:cs="Times New Roman"/>
          <w:szCs w:val="24"/>
        </w:rPr>
      </w:pPr>
      <w:r w:rsidRPr="000A6157">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Κυρίες και κύριοι συνάδελφοι, κηρύσσεται περαιωμένη η συζήτηση επί της υπ’ αριθμόν </w:t>
      </w:r>
      <w:r>
        <w:rPr>
          <w:rFonts w:eastAsia="Times New Roman" w:cs="Times New Roman"/>
          <w:szCs w:val="24"/>
        </w:rPr>
        <w:t>1/1/8-10-2018 επίκαιρης επερώτησης με θέμα: «</w:t>
      </w:r>
      <w:r w:rsidRPr="00F562C7">
        <w:rPr>
          <w:rFonts w:eastAsia="Times New Roman" w:cs="Times New Roman"/>
          <w:szCs w:val="24"/>
        </w:rPr>
        <w:t>Πλήρης αδιαφάνεια και αδυναμία διαχείρισης των</w:t>
      </w:r>
      <w:r>
        <w:rPr>
          <w:rFonts w:eastAsia="Times New Roman" w:cs="Times New Roman"/>
          <w:szCs w:val="24"/>
        </w:rPr>
        <w:t xml:space="preserve"> ε</w:t>
      </w:r>
      <w:r w:rsidRPr="00F562C7">
        <w:rPr>
          <w:rFonts w:eastAsia="Times New Roman" w:cs="Times New Roman"/>
          <w:szCs w:val="24"/>
        </w:rPr>
        <w:t>υρωπαϊκών κονδυλίων για το Μεταναστευτικό».</w:t>
      </w:r>
    </w:p>
    <w:p w14:paraId="2205E187" w14:textId="77777777" w:rsidR="00F618CB" w:rsidRDefault="0073365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Θα ήθελα να σας ενημερώσω για το κάλεσμα του Υπουργού Υγείας, το οποίο είναι για μια τροπολογία, που καταθέτει στο νομο</w:t>
      </w:r>
      <w:r>
        <w:rPr>
          <w:rFonts w:eastAsia="Times New Roman" w:cs="Times New Roman"/>
          <w:szCs w:val="24"/>
        </w:rPr>
        <w:t>σχέδιο του Υπουργείου Οικονομικών και του Υπουργείου Υποδομών και αφορά το ΚΕΕΛΠΝΟ. Οπότε μπορείτε να λάβετε γνώση και αυτού.</w:t>
      </w:r>
    </w:p>
    <w:p w14:paraId="2205E188" w14:textId="77777777" w:rsidR="00F618CB" w:rsidRDefault="0073365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w:t>
      </w:r>
      <w:r w:rsidRPr="00EF05DC">
        <w:rPr>
          <w:rFonts w:eastAsia="Times New Roman" w:cs="Times New Roman"/>
          <w:szCs w:val="24"/>
        </w:rPr>
        <w:t xml:space="preserve"> </w:t>
      </w:r>
      <w:r>
        <w:rPr>
          <w:rFonts w:eastAsia="Times New Roman" w:cs="Times New Roman"/>
          <w:szCs w:val="24"/>
        </w:rPr>
        <w:t>συνάδελφοι</w:t>
      </w:r>
      <w:r>
        <w:rPr>
          <w:rFonts w:eastAsia="Times New Roman" w:cs="Times New Roman"/>
          <w:szCs w:val="24"/>
        </w:rPr>
        <w:t>, δέχεστε στο σημείο αυτό να λύσουμε τη συνεδρίαση;</w:t>
      </w:r>
    </w:p>
    <w:p w14:paraId="2205E189" w14:textId="77777777" w:rsidR="00F618CB" w:rsidRDefault="00733657">
      <w:pPr>
        <w:autoSpaceDE w:val="0"/>
        <w:autoSpaceDN w:val="0"/>
        <w:adjustRightInd w:val="0"/>
        <w:spacing w:line="600" w:lineRule="auto"/>
        <w:ind w:firstLine="720"/>
        <w:jc w:val="both"/>
        <w:rPr>
          <w:rFonts w:eastAsia="Times New Roman" w:cs="Times New Roman"/>
          <w:szCs w:val="24"/>
        </w:rPr>
      </w:pPr>
      <w:r w:rsidRPr="000A6157">
        <w:rPr>
          <w:rFonts w:eastAsia="Times New Roman" w:cs="Times New Roman"/>
          <w:b/>
          <w:szCs w:val="24"/>
        </w:rPr>
        <w:t xml:space="preserve">ΟΛΟΙ </w:t>
      </w:r>
      <w:r>
        <w:rPr>
          <w:rFonts w:eastAsia="Times New Roman" w:cs="Times New Roman"/>
          <w:b/>
          <w:szCs w:val="24"/>
        </w:rPr>
        <w:t xml:space="preserve">ΟΙ </w:t>
      </w:r>
      <w:r w:rsidRPr="000A6157">
        <w:rPr>
          <w:rFonts w:eastAsia="Times New Roman" w:cs="Times New Roman"/>
          <w:b/>
          <w:szCs w:val="24"/>
        </w:rPr>
        <w:t>ΒΟΥΛΕΥΤΕΣ:</w:t>
      </w:r>
      <w:r>
        <w:rPr>
          <w:rFonts w:eastAsia="Times New Roman" w:cs="Times New Roman"/>
          <w:szCs w:val="24"/>
        </w:rPr>
        <w:t xml:space="preserve"> Μάλιστα, μάλιστα.</w:t>
      </w:r>
    </w:p>
    <w:p w14:paraId="2205E18A" w14:textId="77777777" w:rsidR="00F618CB" w:rsidRDefault="00733657">
      <w:pPr>
        <w:autoSpaceDE w:val="0"/>
        <w:autoSpaceDN w:val="0"/>
        <w:adjustRightInd w:val="0"/>
        <w:spacing w:line="600" w:lineRule="auto"/>
        <w:ind w:firstLine="720"/>
        <w:jc w:val="both"/>
        <w:rPr>
          <w:rFonts w:eastAsia="Times New Roman" w:cs="Times New Roman"/>
          <w:szCs w:val="24"/>
        </w:rPr>
      </w:pPr>
      <w:r w:rsidRPr="000A6157">
        <w:rPr>
          <w:rFonts w:eastAsia="Times New Roman" w:cs="Times New Roman"/>
          <w:b/>
          <w:szCs w:val="24"/>
        </w:rPr>
        <w:t xml:space="preserve">ΠΡΟΕΔΡΕΥΟΥΣΑ </w:t>
      </w:r>
      <w:r w:rsidRPr="000A6157">
        <w:rPr>
          <w:rFonts w:eastAsia="Times New Roman" w:cs="Times New Roman"/>
          <w:b/>
          <w:szCs w:val="24"/>
        </w:rPr>
        <w:t>(Αναστασία Χριστοδουλοπούλου):</w:t>
      </w:r>
      <w:r>
        <w:rPr>
          <w:rFonts w:eastAsia="Times New Roman" w:cs="Times New Roman"/>
          <w:szCs w:val="24"/>
        </w:rPr>
        <w:t xml:space="preserve"> Με τη συναίνεση του Σώματος και ώρα 22.22΄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w:t>
      </w:r>
      <w:r>
        <w:rPr>
          <w:rFonts w:eastAsia="Times New Roman" w:cs="Times New Roman"/>
          <w:szCs w:val="24"/>
        </w:rPr>
        <w:t xml:space="preserve"> προσεχή</w:t>
      </w:r>
      <w:r>
        <w:rPr>
          <w:rFonts w:eastAsia="Times New Roman" w:cs="Times New Roman"/>
          <w:szCs w:val="24"/>
        </w:rPr>
        <w:t xml:space="preserve"> Τετάρτη 31 Οκτωβρίου και ώρα 13.30΄, με αντικείμενο εργασιών </w:t>
      </w:r>
      <w:r>
        <w:rPr>
          <w:rFonts w:eastAsia="Times New Roman" w:cs="Times New Roman"/>
          <w:szCs w:val="24"/>
        </w:rPr>
        <w:t xml:space="preserve">του Σώματος: </w:t>
      </w:r>
      <w:r>
        <w:rPr>
          <w:rFonts w:eastAsia="Times New Roman" w:cs="Times New Roman"/>
          <w:szCs w:val="24"/>
        </w:rPr>
        <w:t>νομοθετική εργασία, σύμφωνα με την ημερήσια διάταξη που έχει διανεμηθεί.</w:t>
      </w:r>
    </w:p>
    <w:p w14:paraId="2205E18B" w14:textId="77777777" w:rsidR="00F618CB" w:rsidRDefault="00733657">
      <w:pPr>
        <w:autoSpaceDE w:val="0"/>
        <w:autoSpaceDN w:val="0"/>
        <w:adjustRightInd w:val="0"/>
        <w:spacing w:line="600" w:lineRule="auto"/>
        <w:ind w:firstLine="720"/>
        <w:jc w:val="both"/>
        <w:rPr>
          <w:rFonts w:eastAsia="SimSun"/>
          <w:szCs w:val="24"/>
          <w:lang w:eastAsia="zh-CN"/>
        </w:rPr>
      </w:pPr>
      <w:r w:rsidRPr="00C32E65">
        <w:rPr>
          <w:rFonts w:eastAsia="Times New Roman" w:cs="Times New Roman"/>
          <w:b/>
          <w:szCs w:val="24"/>
        </w:rPr>
        <w:t>Ο ΠΡΟΕΔΡΟΣ</w:t>
      </w:r>
      <w:r w:rsidRPr="00C32E65">
        <w:rPr>
          <w:rFonts w:eastAsia="Times New Roman" w:cs="Times New Roman"/>
          <w:b/>
          <w:szCs w:val="24"/>
        </w:rPr>
        <w:tab/>
      </w:r>
      <w:r w:rsidRPr="00C32E65">
        <w:rPr>
          <w:rFonts w:eastAsia="Times New Roman" w:cs="Times New Roman"/>
          <w:b/>
          <w:szCs w:val="24"/>
        </w:rPr>
        <w:tab/>
      </w:r>
      <w:r w:rsidRPr="00C32E65">
        <w:rPr>
          <w:rFonts w:eastAsia="Times New Roman" w:cs="Times New Roman"/>
          <w:b/>
          <w:szCs w:val="24"/>
        </w:rPr>
        <w:tab/>
      </w:r>
      <w:r w:rsidRPr="00C32E65">
        <w:rPr>
          <w:rFonts w:eastAsia="Times New Roman" w:cs="Times New Roman"/>
          <w:b/>
          <w:szCs w:val="24"/>
        </w:rPr>
        <w:tab/>
      </w:r>
      <w:r w:rsidRPr="00C32E65">
        <w:rPr>
          <w:rFonts w:eastAsia="Times New Roman" w:cs="Times New Roman"/>
          <w:b/>
          <w:szCs w:val="24"/>
        </w:rPr>
        <w:tab/>
        <w:t>ΟΙ ΓΡΑΜΜΑΤΕΙΣ</w:t>
      </w:r>
      <w:r>
        <w:rPr>
          <w:rFonts w:eastAsia="SimSun"/>
          <w:szCs w:val="24"/>
          <w:lang w:eastAsia="zh-CN"/>
        </w:rPr>
        <w:t xml:space="preserve"> </w:t>
      </w:r>
    </w:p>
    <w:p w14:paraId="2205E18C" w14:textId="77777777" w:rsidR="00F618CB" w:rsidRDefault="00F618CB">
      <w:pPr>
        <w:tabs>
          <w:tab w:val="left" w:pos="6677"/>
        </w:tabs>
        <w:spacing w:line="600" w:lineRule="auto"/>
        <w:ind w:firstLine="720"/>
        <w:jc w:val="both"/>
        <w:rPr>
          <w:rFonts w:eastAsia="SimSun"/>
          <w:szCs w:val="24"/>
          <w:lang w:eastAsia="zh-CN"/>
        </w:rPr>
      </w:pPr>
    </w:p>
    <w:sectPr w:rsidR="00F618C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e-DE" w:vendorID="64" w:dllVersion="131078" w:nlCheck="1" w:checkStyle="0"/>
  <w:activeWritingStyle w:appName="MSWord" w:lang="en-US" w:vendorID="64" w:dllVersion="131078" w:nlCheck="1" w:checkStyle="1"/>
  <w:proofState w:spelling="clean"/>
  <w:trackRevisions/>
  <w:documentProtection w:edit="trackedChanges" w:enforcement="1" w:cryptProviderType="rsaFull" w:cryptAlgorithmClass="hash" w:cryptAlgorithmType="typeAny" w:cryptAlgorithmSid="4" w:cryptSpinCount="50000" w:hash="GUZI/wFehpf9rCKK1d+UwNu+GqA=" w:salt="tiIcT2SYtSo6lQ1mChg14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8CB"/>
    <w:rsid w:val="00733657"/>
    <w:rsid w:val="00A60A38"/>
    <w:rsid w:val="00F618C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5DCE3"/>
  <w15:docId w15:val="{3EB49856-BEA4-4894-ABD2-7C93FBBE9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5314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53142"/>
    <w:rPr>
      <w:rFonts w:ascii="Segoe UI" w:hAnsi="Segoe UI" w:cs="Segoe UI"/>
      <w:sz w:val="18"/>
      <w:szCs w:val="18"/>
    </w:rPr>
  </w:style>
  <w:style w:type="paragraph" w:styleId="a4">
    <w:name w:val="header"/>
    <w:basedOn w:val="a"/>
    <w:link w:val="Char0"/>
    <w:uiPriority w:val="99"/>
    <w:unhideWhenUsed/>
    <w:rsid w:val="004C1D58"/>
    <w:pPr>
      <w:tabs>
        <w:tab w:val="center" w:pos="4153"/>
        <w:tab w:val="right" w:pos="8306"/>
      </w:tabs>
      <w:spacing w:after="0" w:line="240" w:lineRule="auto"/>
    </w:pPr>
  </w:style>
  <w:style w:type="character" w:customStyle="1" w:styleId="Char0">
    <w:name w:val="Κεφαλίδα Char"/>
    <w:basedOn w:val="a0"/>
    <w:link w:val="a4"/>
    <w:uiPriority w:val="99"/>
    <w:rsid w:val="004C1D58"/>
  </w:style>
  <w:style w:type="paragraph" w:styleId="a5">
    <w:name w:val="footer"/>
    <w:basedOn w:val="a"/>
    <w:link w:val="Char1"/>
    <w:uiPriority w:val="99"/>
    <w:unhideWhenUsed/>
    <w:rsid w:val="004C1D58"/>
    <w:pPr>
      <w:tabs>
        <w:tab w:val="center" w:pos="4153"/>
        <w:tab w:val="right" w:pos="8306"/>
      </w:tabs>
      <w:spacing w:after="0" w:line="240" w:lineRule="auto"/>
    </w:pPr>
  </w:style>
  <w:style w:type="character" w:customStyle="1" w:styleId="Char1">
    <w:name w:val="Υποσέλιδο Char"/>
    <w:basedOn w:val="a0"/>
    <w:link w:val="a5"/>
    <w:uiPriority w:val="99"/>
    <w:rsid w:val="004C1D58"/>
  </w:style>
  <w:style w:type="paragraph" w:styleId="a6">
    <w:name w:val="Revision"/>
    <w:hidden/>
    <w:uiPriority w:val="99"/>
    <w:semiHidden/>
    <w:rsid w:val="009254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710</MetadataID>
    <Session xmlns="641f345b-441b-4b81-9152-adc2e73ba5e1">Δ´</Session>
    <Date xmlns="641f345b-441b-4b81-9152-adc2e73ba5e1">2018-10-28T22:00:00+00:00</Date>
    <Status xmlns="641f345b-441b-4b81-9152-adc2e73ba5e1">
      <Url>https://intra.parliament.gr/praktika/Lists/Incoming_Metadata/EditForm.aspx?ID=710&amp;Source=/praktika/Recordings_Library/Forms/AllItems.aspx</Url>
      <Description>Δημοσιεύτηκε</Description>
    </Status>
    <Meeting xmlns="641f345b-441b-4b81-9152-adc2e73ba5e1">ΙΗ´</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6DD04E-6DA1-4BDF-B24B-FCE75FF6C7C3}">
  <ds:schemaRefs>
    <ds:schemaRef ds:uri="http://schemas.microsoft.com/sharepoint/v3/contenttype/forms"/>
  </ds:schemaRefs>
</ds:datastoreItem>
</file>

<file path=customXml/itemProps2.xml><?xml version="1.0" encoding="utf-8"?>
<ds:datastoreItem xmlns:ds="http://schemas.openxmlformats.org/officeDocument/2006/customXml" ds:itemID="{D2D1A02B-6D9A-405B-B7FC-49B229064F7A}">
  <ds:schemaRefs>
    <ds:schemaRef ds:uri="http://schemas.microsoft.com/office/2006/metadata/propertie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3.xml><?xml version="1.0" encoding="utf-8"?>
<ds:datastoreItem xmlns:ds="http://schemas.openxmlformats.org/officeDocument/2006/customXml" ds:itemID="{AE52407E-7C76-4C22-ACEB-272CA8F598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247</Pages>
  <Words>44215</Words>
  <Characters>238764</Characters>
  <Application>Microsoft Office Word</Application>
  <DocSecurity>0</DocSecurity>
  <Lines>1989</Lines>
  <Paragraphs>564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282415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2018-11-08T11:58:00Z</dcterms:created>
  <dcterms:modified xsi:type="dcterms:W3CDTF">2018-11-08T11:58:00Z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