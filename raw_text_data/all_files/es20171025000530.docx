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43124" w14:textId="77777777" w:rsidR="009451BE" w:rsidRPr="009451BE" w:rsidRDefault="009451BE" w:rsidP="009451BE">
      <w:pPr>
        <w:spacing w:after="0" w:line="360" w:lineRule="auto"/>
        <w:rPr>
          <w:ins w:id="0" w:author="Φλούδα Χριστίνα" w:date="2017-10-31T15:12:00Z"/>
          <w:rFonts w:eastAsia="Times New Roman"/>
          <w:szCs w:val="24"/>
          <w:lang w:eastAsia="en-US"/>
        </w:rPr>
      </w:pPr>
      <w:ins w:id="1" w:author="Φλούδα Χριστίνα" w:date="2017-10-31T15:12:00Z">
        <w:r w:rsidRPr="009451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ADDB24" w14:textId="77777777" w:rsidR="009451BE" w:rsidRPr="009451BE" w:rsidRDefault="009451BE" w:rsidP="009451BE">
      <w:pPr>
        <w:spacing w:after="0" w:line="360" w:lineRule="auto"/>
        <w:rPr>
          <w:ins w:id="2" w:author="Φλούδα Χριστίνα" w:date="2017-10-31T15:12:00Z"/>
          <w:rFonts w:eastAsia="Times New Roman"/>
          <w:szCs w:val="24"/>
          <w:lang w:eastAsia="en-US"/>
        </w:rPr>
      </w:pPr>
    </w:p>
    <w:p w14:paraId="6CBCBC3B" w14:textId="77777777" w:rsidR="009451BE" w:rsidRPr="009451BE" w:rsidRDefault="009451BE" w:rsidP="009451BE">
      <w:pPr>
        <w:spacing w:after="0" w:line="360" w:lineRule="auto"/>
        <w:rPr>
          <w:ins w:id="3" w:author="Φλούδα Χριστίνα" w:date="2017-10-31T15:12:00Z"/>
          <w:rFonts w:eastAsia="Times New Roman"/>
          <w:szCs w:val="24"/>
          <w:lang w:eastAsia="en-US"/>
        </w:rPr>
      </w:pPr>
      <w:ins w:id="4" w:author="Φλούδα Χριστίνα" w:date="2017-10-31T15:12:00Z">
        <w:r w:rsidRPr="009451BE">
          <w:rPr>
            <w:rFonts w:eastAsia="Times New Roman"/>
            <w:szCs w:val="24"/>
            <w:lang w:eastAsia="en-US"/>
          </w:rPr>
          <w:t>ΠΙΝΑΚΑΣ ΠΕΡΙΕΧΟΜΕΝΩΝ</w:t>
        </w:r>
      </w:ins>
    </w:p>
    <w:p w14:paraId="1F8E2091" w14:textId="77777777" w:rsidR="009451BE" w:rsidRPr="009451BE" w:rsidRDefault="009451BE" w:rsidP="009451BE">
      <w:pPr>
        <w:spacing w:after="0" w:line="360" w:lineRule="auto"/>
        <w:rPr>
          <w:ins w:id="5" w:author="Φλούδα Χριστίνα" w:date="2017-10-31T15:12:00Z"/>
          <w:rFonts w:eastAsia="Times New Roman"/>
          <w:szCs w:val="24"/>
          <w:lang w:eastAsia="en-US"/>
        </w:rPr>
      </w:pPr>
      <w:ins w:id="6" w:author="Φλούδα Χριστίνα" w:date="2017-10-31T15:12:00Z">
        <w:r w:rsidRPr="009451BE">
          <w:rPr>
            <w:rFonts w:eastAsia="Times New Roman"/>
            <w:szCs w:val="24"/>
            <w:lang w:eastAsia="en-US"/>
          </w:rPr>
          <w:t xml:space="preserve">ΙΖ’ ΠΕΡΙΟΔΟΣ </w:t>
        </w:r>
      </w:ins>
    </w:p>
    <w:p w14:paraId="2A841B57" w14:textId="77777777" w:rsidR="009451BE" w:rsidRPr="009451BE" w:rsidRDefault="009451BE" w:rsidP="009451BE">
      <w:pPr>
        <w:spacing w:after="0" w:line="360" w:lineRule="auto"/>
        <w:rPr>
          <w:ins w:id="7" w:author="Φλούδα Χριστίνα" w:date="2017-10-31T15:12:00Z"/>
          <w:rFonts w:eastAsia="Times New Roman"/>
          <w:szCs w:val="24"/>
          <w:lang w:eastAsia="en-US"/>
        </w:rPr>
      </w:pPr>
      <w:ins w:id="8" w:author="Φλούδα Χριστίνα" w:date="2017-10-31T15:12:00Z">
        <w:r w:rsidRPr="009451BE">
          <w:rPr>
            <w:rFonts w:eastAsia="Times New Roman"/>
            <w:szCs w:val="24"/>
            <w:lang w:eastAsia="en-US"/>
          </w:rPr>
          <w:t>ΠΡΟΕΔΡΕΥΟΜΕΝΗΣ ΚΟΙΝΟΒΟΥΛΕΥΤΙΚΗΣ ΔΗΜΟΚΡΑΤΙΑΣ</w:t>
        </w:r>
      </w:ins>
    </w:p>
    <w:p w14:paraId="2919A915" w14:textId="77777777" w:rsidR="009451BE" w:rsidRPr="009451BE" w:rsidRDefault="009451BE" w:rsidP="009451BE">
      <w:pPr>
        <w:spacing w:after="0" w:line="360" w:lineRule="auto"/>
        <w:rPr>
          <w:ins w:id="9" w:author="Φλούδα Χριστίνα" w:date="2017-10-31T15:12:00Z"/>
          <w:rFonts w:eastAsia="Times New Roman"/>
          <w:szCs w:val="24"/>
          <w:lang w:eastAsia="en-US"/>
        </w:rPr>
      </w:pPr>
      <w:ins w:id="10" w:author="Φλούδα Χριστίνα" w:date="2017-10-31T15:12:00Z">
        <w:r w:rsidRPr="009451BE">
          <w:rPr>
            <w:rFonts w:eastAsia="Times New Roman"/>
            <w:szCs w:val="24"/>
            <w:lang w:eastAsia="en-US"/>
          </w:rPr>
          <w:t>ΣΥΝΟΔΟΣ Γ΄</w:t>
        </w:r>
      </w:ins>
    </w:p>
    <w:p w14:paraId="58784140" w14:textId="77777777" w:rsidR="009451BE" w:rsidRPr="009451BE" w:rsidRDefault="009451BE" w:rsidP="009451BE">
      <w:pPr>
        <w:spacing w:after="0" w:line="360" w:lineRule="auto"/>
        <w:rPr>
          <w:ins w:id="11" w:author="Φλούδα Χριστίνα" w:date="2017-10-31T15:12:00Z"/>
          <w:rFonts w:eastAsia="Times New Roman"/>
          <w:szCs w:val="24"/>
          <w:lang w:eastAsia="en-US"/>
        </w:rPr>
      </w:pPr>
    </w:p>
    <w:p w14:paraId="186C1E0D" w14:textId="77777777" w:rsidR="009451BE" w:rsidRPr="009451BE" w:rsidRDefault="009451BE" w:rsidP="009451BE">
      <w:pPr>
        <w:spacing w:after="0" w:line="360" w:lineRule="auto"/>
        <w:rPr>
          <w:ins w:id="12" w:author="Φλούδα Χριστίνα" w:date="2017-10-31T15:12:00Z"/>
          <w:rFonts w:eastAsia="Times New Roman"/>
          <w:szCs w:val="24"/>
          <w:lang w:eastAsia="en-US"/>
        </w:rPr>
      </w:pPr>
      <w:ins w:id="13" w:author="Φλούδα Χριστίνα" w:date="2017-10-31T15:12:00Z">
        <w:r w:rsidRPr="009451BE">
          <w:rPr>
            <w:rFonts w:eastAsia="Times New Roman"/>
            <w:szCs w:val="24"/>
            <w:lang w:eastAsia="en-US"/>
          </w:rPr>
          <w:t>ΣΥΝΕΔΡΙΑΣΗ ΙΣΤ΄</w:t>
        </w:r>
      </w:ins>
    </w:p>
    <w:p w14:paraId="06C99E7C" w14:textId="77777777" w:rsidR="009451BE" w:rsidRPr="009451BE" w:rsidRDefault="009451BE" w:rsidP="009451BE">
      <w:pPr>
        <w:spacing w:after="0" w:line="360" w:lineRule="auto"/>
        <w:rPr>
          <w:ins w:id="14" w:author="Φλούδα Χριστίνα" w:date="2017-10-31T15:12:00Z"/>
          <w:rFonts w:eastAsia="Times New Roman"/>
          <w:szCs w:val="24"/>
          <w:lang w:eastAsia="en-US"/>
        </w:rPr>
      </w:pPr>
      <w:ins w:id="15" w:author="Φλούδα Χριστίνα" w:date="2017-10-31T15:12:00Z">
        <w:r w:rsidRPr="009451BE">
          <w:rPr>
            <w:rFonts w:eastAsia="Times New Roman"/>
            <w:szCs w:val="24"/>
            <w:lang w:eastAsia="en-US"/>
          </w:rPr>
          <w:t>Τετάρτη  25 Οκτωβρίου 2017</w:t>
        </w:r>
      </w:ins>
    </w:p>
    <w:p w14:paraId="7FD1B2A4" w14:textId="77777777" w:rsidR="009451BE" w:rsidRPr="009451BE" w:rsidRDefault="009451BE" w:rsidP="009451BE">
      <w:pPr>
        <w:spacing w:after="0" w:line="360" w:lineRule="auto"/>
        <w:rPr>
          <w:ins w:id="16" w:author="Φλούδα Χριστίνα" w:date="2017-10-31T15:12:00Z"/>
          <w:rFonts w:eastAsia="Times New Roman"/>
          <w:szCs w:val="24"/>
          <w:lang w:eastAsia="en-US"/>
        </w:rPr>
      </w:pPr>
    </w:p>
    <w:p w14:paraId="2ABF353E" w14:textId="77777777" w:rsidR="009451BE" w:rsidRPr="009451BE" w:rsidRDefault="009451BE" w:rsidP="009451BE">
      <w:pPr>
        <w:spacing w:after="0" w:line="360" w:lineRule="auto"/>
        <w:rPr>
          <w:ins w:id="17" w:author="Φλούδα Χριστίνα" w:date="2017-10-31T15:12:00Z"/>
          <w:rFonts w:eastAsia="Times New Roman"/>
          <w:szCs w:val="24"/>
          <w:lang w:eastAsia="en-US"/>
        </w:rPr>
      </w:pPr>
      <w:ins w:id="18" w:author="Φλούδα Χριστίνα" w:date="2017-10-31T15:12:00Z">
        <w:r w:rsidRPr="009451BE">
          <w:rPr>
            <w:rFonts w:eastAsia="Times New Roman"/>
            <w:szCs w:val="24"/>
            <w:lang w:eastAsia="en-US"/>
          </w:rPr>
          <w:t>ΘΕΜΑΤΑ</w:t>
        </w:r>
      </w:ins>
    </w:p>
    <w:p w14:paraId="046A4226" w14:textId="77777777" w:rsidR="009451BE" w:rsidRPr="009451BE" w:rsidRDefault="009451BE" w:rsidP="009451BE">
      <w:pPr>
        <w:spacing w:after="0" w:line="360" w:lineRule="auto"/>
        <w:rPr>
          <w:ins w:id="19" w:author="Φλούδα Χριστίνα" w:date="2017-10-31T15:12:00Z"/>
          <w:rFonts w:eastAsia="Times New Roman"/>
          <w:szCs w:val="24"/>
          <w:lang w:eastAsia="en-US"/>
        </w:rPr>
      </w:pPr>
      <w:ins w:id="20" w:author="Φλούδα Χριστίνα" w:date="2017-10-31T15:12:00Z">
        <w:r w:rsidRPr="009451BE">
          <w:rPr>
            <w:rFonts w:eastAsia="Times New Roman"/>
            <w:szCs w:val="24"/>
            <w:lang w:eastAsia="en-US"/>
          </w:rPr>
          <w:t xml:space="preserve"> </w:t>
        </w:r>
        <w:r w:rsidRPr="009451BE">
          <w:rPr>
            <w:rFonts w:eastAsia="Times New Roman"/>
            <w:szCs w:val="24"/>
            <w:lang w:eastAsia="en-US"/>
          </w:rPr>
          <w:br/>
          <w:t xml:space="preserve">Α. ΕΙΔΙΚΑ ΘΕΜΑΤΑ </w:t>
        </w:r>
        <w:r w:rsidRPr="009451BE">
          <w:rPr>
            <w:rFonts w:eastAsia="Times New Roman"/>
            <w:szCs w:val="24"/>
            <w:lang w:eastAsia="en-US"/>
          </w:rPr>
          <w:br/>
          <w:t xml:space="preserve">1. Επικύρωση Πρακτικών, σελ. </w:t>
        </w:r>
        <w:r w:rsidRPr="009451BE">
          <w:rPr>
            <w:rFonts w:eastAsia="Times New Roman"/>
            <w:szCs w:val="24"/>
            <w:lang w:eastAsia="en-US"/>
          </w:rPr>
          <w:br/>
          <w:t xml:space="preserve">2. Ανακοινώνεται ότι τη συνεδρίαση παρακολουθούν μαθητές από το 41ο Δημοτικό Σχολείο Αθηνών, το 4ο Δημοτικό Σχολείο Χαλανδρίου, το 5ο Λύκειο Γλυφάδας, το Β΄ Γενικό Λύκειο Γλυκών Νερών, το Γενικό Λύκειο Αλμυρού Μαγνησίας, το 1ο Γενικό Λύκειο Αμαλιάδας και το Μουσικό Σχολείο Κέρκυρας, σελ. </w:t>
        </w:r>
        <w:r w:rsidRPr="009451BE">
          <w:rPr>
            <w:rFonts w:eastAsia="Times New Roman"/>
            <w:szCs w:val="24"/>
            <w:lang w:eastAsia="en-US"/>
          </w:rPr>
          <w:br/>
          <w:t xml:space="preserve">3. Επί διαδικαστικού θέματος, σελ. </w:t>
        </w:r>
        <w:r w:rsidRPr="009451BE">
          <w:rPr>
            <w:rFonts w:eastAsia="Times New Roman"/>
            <w:szCs w:val="24"/>
            <w:lang w:eastAsia="en-US"/>
          </w:rPr>
          <w:br/>
          <w:t xml:space="preserve">4. Επί προσωπικού θέματος, σελ. </w:t>
        </w:r>
        <w:r w:rsidRPr="009451BE">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24 Οκτωβρίου 2017 ποινική δικογραφία που αφορά τον Υπουργό Υγεία κ. Ανδρέα Ξανθό και ποινική δικογραφία που αφορά στον πρώην Υπουργό Εθνικής  Άμυνας κ. Ιωάννη Παπαντωνίου, σελ. </w:t>
        </w:r>
        <w:r w:rsidRPr="009451BE">
          <w:rPr>
            <w:rFonts w:eastAsia="Times New Roman"/>
            <w:szCs w:val="24"/>
            <w:lang w:eastAsia="en-US"/>
          </w:rPr>
          <w:br/>
          <w:t xml:space="preserve"> </w:t>
        </w:r>
        <w:r w:rsidRPr="009451BE">
          <w:rPr>
            <w:rFonts w:eastAsia="Times New Roman"/>
            <w:szCs w:val="24"/>
            <w:lang w:eastAsia="en-US"/>
          </w:rPr>
          <w:br/>
          <w:t xml:space="preserve">Β. ΚΟΙΝΟΒΟΥΛΕΥΤΙΚΟΣ ΕΛΕΓΧΟΣ </w:t>
        </w:r>
        <w:r w:rsidRPr="009451BE">
          <w:rPr>
            <w:rFonts w:eastAsia="Times New Roman"/>
            <w:szCs w:val="24"/>
            <w:lang w:eastAsia="en-US"/>
          </w:rPr>
          <w:br/>
          <w:t xml:space="preserve">Ανακοίνωση του δελτίου επικαίρων ερωτήσεων της Πέμπτης 26 Οκτωβρίου 2017, σελ. </w:t>
        </w:r>
        <w:r w:rsidRPr="009451BE">
          <w:rPr>
            <w:rFonts w:eastAsia="Times New Roman"/>
            <w:szCs w:val="24"/>
            <w:lang w:eastAsia="en-US"/>
          </w:rPr>
          <w:br/>
          <w:t xml:space="preserve"> </w:t>
        </w:r>
        <w:r w:rsidRPr="009451BE">
          <w:rPr>
            <w:rFonts w:eastAsia="Times New Roman"/>
            <w:szCs w:val="24"/>
            <w:lang w:eastAsia="en-US"/>
          </w:rPr>
          <w:br/>
          <w:t xml:space="preserve">Γ. ΝΟΜΟΘΕΤΙΚΗ ΕΡΓΑΣΙΑ </w:t>
        </w:r>
        <w:r w:rsidRPr="009451BE">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Εθνικής  Άμυνας: «Ρυθμίσεις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διατάξεις», σελ. </w:t>
        </w:r>
        <w:r w:rsidRPr="009451BE">
          <w:rPr>
            <w:rFonts w:eastAsia="Times New Roman"/>
            <w:szCs w:val="24"/>
            <w:lang w:eastAsia="en-US"/>
          </w:rPr>
          <w:br/>
          <w:t>2. Κατάθεση Εκθέσεως Διαρκούς Επιτροπής:</w:t>
        </w:r>
      </w:ins>
    </w:p>
    <w:p w14:paraId="7B786F3D" w14:textId="77777777" w:rsidR="009451BE" w:rsidRPr="009451BE" w:rsidRDefault="009451BE" w:rsidP="009451BE">
      <w:pPr>
        <w:spacing w:after="0" w:line="360" w:lineRule="auto"/>
        <w:rPr>
          <w:ins w:id="21" w:author="Φλούδα Χριστίνα" w:date="2017-10-31T15:12:00Z"/>
          <w:rFonts w:eastAsia="Times New Roman"/>
          <w:szCs w:val="24"/>
          <w:lang w:eastAsia="en-US"/>
        </w:rPr>
      </w:pPr>
      <w:ins w:id="22" w:author="Φλούδα Χριστίνα" w:date="2017-10-31T15:12:00Z">
        <w:r w:rsidRPr="009451BE">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«Τροποποίηση του ν.2939/2001 για την εναλλακτική διαχείριση των συσκευασιών και άλλων προϊόντων, προσαρμογή στην Οδηγία 2015/720/ΕΕ, ρύθμιση θεμάτων του Ελληνικού Οργανισμού Ανακύκλωσης και άλλες διατάξεις», σελ. </w:t>
        </w:r>
        <w:r w:rsidRPr="009451BE">
          <w:rPr>
            <w:rFonts w:eastAsia="Times New Roman"/>
            <w:szCs w:val="24"/>
            <w:lang w:eastAsia="en-US"/>
          </w:rPr>
          <w:br/>
        </w:r>
      </w:ins>
    </w:p>
    <w:p w14:paraId="56506348" w14:textId="77777777" w:rsidR="009451BE" w:rsidRPr="009451BE" w:rsidRDefault="009451BE" w:rsidP="009451BE">
      <w:pPr>
        <w:spacing w:after="0" w:line="360" w:lineRule="auto"/>
        <w:rPr>
          <w:ins w:id="23" w:author="Φλούδα Χριστίνα" w:date="2017-10-31T15:12:00Z"/>
          <w:rFonts w:eastAsia="Times New Roman"/>
          <w:szCs w:val="24"/>
          <w:lang w:eastAsia="en-US"/>
        </w:rPr>
      </w:pPr>
      <w:ins w:id="24" w:author="Φλούδα Χριστίνα" w:date="2017-10-31T15:12:00Z">
        <w:r w:rsidRPr="009451BE">
          <w:rPr>
            <w:rFonts w:eastAsia="Times New Roman"/>
            <w:szCs w:val="24"/>
            <w:lang w:eastAsia="en-US"/>
          </w:rPr>
          <w:t>ΠΡΟΕΔΡΕΥΟΝΤΕΣ</w:t>
        </w:r>
      </w:ins>
    </w:p>
    <w:p w14:paraId="64FD9F30" w14:textId="77777777" w:rsidR="009451BE" w:rsidRPr="009451BE" w:rsidRDefault="009451BE" w:rsidP="009451BE">
      <w:pPr>
        <w:spacing w:after="0" w:line="360" w:lineRule="auto"/>
        <w:rPr>
          <w:ins w:id="25" w:author="Φλούδα Χριστίνα" w:date="2017-10-31T15:12:00Z"/>
          <w:rFonts w:eastAsia="Times New Roman"/>
          <w:szCs w:val="24"/>
          <w:lang w:eastAsia="en-US"/>
        </w:rPr>
      </w:pPr>
    </w:p>
    <w:p w14:paraId="70D0F310" w14:textId="77777777" w:rsidR="009451BE" w:rsidRPr="009451BE" w:rsidRDefault="009451BE" w:rsidP="009451BE">
      <w:pPr>
        <w:spacing w:after="0" w:line="360" w:lineRule="auto"/>
        <w:rPr>
          <w:ins w:id="26" w:author="Φλούδα Χριστίνα" w:date="2017-10-31T15:12:00Z"/>
          <w:rFonts w:eastAsia="Times New Roman"/>
          <w:szCs w:val="24"/>
          <w:lang w:eastAsia="en-US"/>
        </w:rPr>
      </w:pPr>
      <w:ins w:id="27" w:author="Φλούδα Χριστίνα" w:date="2017-10-31T15:12:00Z">
        <w:r w:rsidRPr="009451BE">
          <w:rPr>
            <w:rFonts w:eastAsia="Times New Roman"/>
            <w:szCs w:val="24"/>
            <w:lang w:eastAsia="en-US"/>
          </w:rPr>
          <w:t>ΒΑΡΕΜΕΝΟΣ Γ. , σελ.</w:t>
        </w:r>
        <w:r w:rsidRPr="009451BE">
          <w:rPr>
            <w:rFonts w:eastAsia="Times New Roman"/>
            <w:szCs w:val="24"/>
            <w:lang w:eastAsia="en-US"/>
          </w:rPr>
          <w:br/>
          <w:t>ΚΑΜΜΕΝΟΣ Δ. , σελ.</w:t>
        </w:r>
        <w:r w:rsidRPr="009451BE">
          <w:rPr>
            <w:rFonts w:eastAsia="Times New Roman"/>
            <w:szCs w:val="24"/>
            <w:lang w:eastAsia="en-US"/>
          </w:rPr>
          <w:br/>
          <w:t>ΚΡΕΜΑΣΤΙΝΟΣ Δ. , σελ.</w:t>
        </w:r>
        <w:r w:rsidRPr="009451BE">
          <w:rPr>
            <w:rFonts w:eastAsia="Times New Roman"/>
            <w:szCs w:val="24"/>
            <w:lang w:eastAsia="en-US"/>
          </w:rPr>
          <w:br/>
          <w:t>ΛΑΜΠΡΟΥΛΗΣ Γ. , σελ.</w:t>
        </w:r>
        <w:r w:rsidRPr="009451BE">
          <w:rPr>
            <w:rFonts w:eastAsia="Times New Roman"/>
            <w:szCs w:val="24"/>
            <w:lang w:eastAsia="en-US"/>
          </w:rPr>
          <w:br/>
        </w:r>
      </w:ins>
    </w:p>
    <w:p w14:paraId="1B09ABF8" w14:textId="77777777" w:rsidR="009451BE" w:rsidRPr="009451BE" w:rsidRDefault="009451BE" w:rsidP="009451BE">
      <w:pPr>
        <w:spacing w:after="0" w:line="360" w:lineRule="auto"/>
        <w:rPr>
          <w:ins w:id="28" w:author="Φλούδα Χριστίνα" w:date="2017-10-31T15:12:00Z"/>
          <w:rFonts w:eastAsia="Times New Roman"/>
          <w:szCs w:val="24"/>
          <w:lang w:eastAsia="en-US"/>
        </w:rPr>
      </w:pPr>
    </w:p>
    <w:p w14:paraId="5D170602" w14:textId="77777777" w:rsidR="009451BE" w:rsidRPr="009451BE" w:rsidRDefault="009451BE" w:rsidP="009451BE">
      <w:pPr>
        <w:spacing w:after="0" w:line="360" w:lineRule="auto"/>
        <w:rPr>
          <w:ins w:id="29" w:author="Φλούδα Χριστίνα" w:date="2017-10-31T15:12:00Z"/>
          <w:rFonts w:eastAsia="Times New Roman"/>
          <w:szCs w:val="24"/>
          <w:lang w:eastAsia="en-US"/>
        </w:rPr>
      </w:pPr>
      <w:ins w:id="30" w:author="Φλούδα Χριστίνα" w:date="2017-10-31T15:12:00Z">
        <w:r w:rsidRPr="009451BE">
          <w:rPr>
            <w:rFonts w:eastAsia="Times New Roman"/>
            <w:szCs w:val="24"/>
            <w:lang w:eastAsia="en-US"/>
          </w:rPr>
          <w:t>ΟΜΙΛΗΤΕΣ</w:t>
        </w:r>
      </w:ins>
    </w:p>
    <w:p w14:paraId="2044EBBB" w14:textId="574E6E6A" w:rsidR="009451BE" w:rsidRDefault="009451BE" w:rsidP="009451BE">
      <w:pPr>
        <w:spacing w:after="0" w:line="600" w:lineRule="auto"/>
        <w:ind w:firstLine="720"/>
        <w:jc w:val="center"/>
        <w:rPr>
          <w:ins w:id="31" w:author="Φλούδα Χριστίνα" w:date="2017-10-31T15:12:00Z"/>
          <w:rFonts w:eastAsia="Times New Roman" w:cs="Times New Roman"/>
          <w:szCs w:val="24"/>
        </w:rPr>
      </w:pPr>
      <w:ins w:id="32" w:author="Φλούδα Χριστίνα" w:date="2017-10-31T15:12:00Z">
        <w:r w:rsidRPr="009451BE">
          <w:rPr>
            <w:rFonts w:eastAsia="Times New Roman"/>
            <w:szCs w:val="24"/>
            <w:lang w:eastAsia="en-US"/>
          </w:rPr>
          <w:br/>
          <w:t>Α. Επί διαδικαστικού θέματος:</w:t>
        </w:r>
        <w:r w:rsidRPr="009451BE">
          <w:rPr>
            <w:rFonts w:eastAsia="Times New Roman"/>
            <w:szCs w:val="24"/>
            <w:lang w:eastAsia="en-US"/>
          </w:rPr>
          <w:br/>
          <w:t>ΒΑΡΕΜΕΝΟΣ Γ. , σελ.</w:t>
        </w:r>
        <w:r w:rsidRPr="009451BE">
          <w:rPr>
            <w:rFonts w:eastAsia="Times New Roman"/>
            <w:szCs w:val="24"/>
            <w:lang w:eastAsia="en-US"/>
          </w:rPr>
          <w:br/>
          <w:t>ΒΙΤΣΑΣ Δ. , σελ.</w:t>
        </w:r>
        <w:r w:rsidRPr="009451BE">
          <w:rPr>
            <w:rFonts w:eastAsia="Times New Roman"/>
            <w:szCs w:val="24"/>
            <w:lang w:eastAsia="en-US"/>
          </w:rPr>
          <w:br/>
          <w:t>ΓΕΩΡΓΙΑΔΗΣ Σ. , σελ.</w:t>
        </w:r>
        <w:r w:rsidRPr="009451BE">
          <w:rPr>
            <w:rFonts w:eastAsia="Times New Roman"/>
            <w:szCs w:val="24"/>
            <w:lang w:eastAsia="en-US"/>
          </w:rPr>
          <w:br/>
          <w:t>ΔΗΜΟΣΧΑΚΗΣ Α. , σελ.</w:t>
        </w:r>
        <w:r w:rsidRPr="009451BE">
          <w:rPr>
            <w:rFonts w:eastAsia="Times New Roman"/>
            <w:szCs w:val="24"/>
            <w:lang w:eastAsia="en-US"/>
          </w:rPr>
          <w:br/>
          <w:t>ΔΟΥΖΙΝΑΣ Κ. , σελ.</w:t>
        </w:r>
        <w:r w:rsidRPr="009451BE">
          <w:rPr>
            <w:rFonts w:eastAsia="Times New Roman"/>
            <w:szCs w:val="24"/>
            <w:lang w:eastAsia="en-US"/>
          </w:rPr>
          <w:br/>
          <w:t>ΚΑΜΜΕΝΟΣ Δ. , σελ.</w:t>
        </w:r>
        <w:r w:rsidRPr="009451BE">
          <w:rPr>
            <w:rFonts w:eastAsia="Times New Roman"/>
            <w:szCs w:val="24"/>
            <w:lang w:eastAsia="en-US"/>
          </w:rPr>
          <w:br/>
          <w:t>ΚΑΜΜΕΝΟΣ Π. , σελ.</w:t>
        </w:r>
        <w:r w:rsidRPr="009451BE">
          <w:rPr>
            <w:rFonts w:eastAsia="Times New Roman"/>
            <w:szCs w:val="24"/>
            <w:lang w:eastAsia="en-US"/>
          </w:rPr>
          <w:br/>
          <w:t>ΚΑΝΕΛΛΗ Γ. , σελ.</w:t>
        </w:r>
        <w:r w:rsidRPr="009451BE">
          <w:rPr>
            <w:rFonts w:eastAsia="Times New Roman"/>
            <w:szCs w:val="24"/>
            <w:lang w:eastAsia="en-US"/>
          </w:rPr>
          <w:br/>
          <w:t>ΚΑΡΑΓΙΑΝΝΙΔΗΣ Χ. , σελ.</w:t>
        </w:r>
        <w:r w:rsidRPr="009451BE">
          <w:rPr>
            <w:rFonts w:eastAsia="Times New Roman"/>
            <w:szCs w:val="24"/>
            <w:lang w:eastAsia="en-US"/>
          </w:rPr>
          <w:br/>
          <w:t>ΚΑΤΣΙΚΗΣ Κ. , σελ.</w:t>
        </w:r>
        <w:r w:rsidRPr="009451BE">
          <w:rPr>
            <w:rFonts w:eastAsia="Times New Roman"/>
            <w:szCs w:val="24"/>
            <w:lang w:eastAsia="en-US"/>
          </w:rPr>
          <w:br/>
          <w:t>ΚΡΕΜΑΣΤΙΝΟΣ Δ. , σελ.</w:t>
        </w:r>
        <w:r w:rsidRPr="009451BE">
          <w:rPr>
            <w:rFonts w:eastAsia="Times New Roman"/>
            <w:szCs w:val="24"/>
            <w:lang w:eastAsia="en-US"/>
          </w:rPr>
          <w:br/>
          <w:t>ΚΥΡΙΑΖΙΔΗΣ Δ. , σελ.</w:t>
        </w:r>
        <w:r w:rsidRPr="009451BE">
          <w:rPr>
            <w:rFonts w:eastAsia="Times New Roman"/>
            <w:szCs w:val="24"/>
            <w:lang w:eastAsia="en-US"/>
          </w:rPr>
          <w:br/>
          <w:t>ΛΑΜΠΡΟΥΛΗΣ Γ. , σελ.</w:t>
        </w:r>
        <w:r w:rsidRPr="009451BE">
          <w:rPr>
            <w:rFonts w:eastAsia="Times New Roman"/>
            <w:szCs w:val="24"/>
            <w:lang w:eastAsia="en-US"/>
          </w:rPr>
          <w:br/>
          <w:t>ΛΟΒΕΡΔΟΣ Α. , σελ.</w:t>
        </w:r>
        <w:r w:rsidRPr="009451BE">
          <w:rPr>
            <w:rFonts w:eastAsia="Times New Roman"/>
            <w:szCs w:val="24"/>
            <w:lang w:eastAsia="en-US"/>
          </w:rPr>
          <w:br/>
          <w:t>ΠΑΠΑΚΩΣΤΑ - ΣΙΔΗΡΟΠΟΥΛΟΥ Α. , σελ.</w:t>
        </w:r>
        <w:r w:rsidRPr="009451BE">
          <w:rPr>
            <w:rFonts w:eastAsia="Times New Roman"/>
            <w:szCs w:val="24"/>
            <w:lang w:eastAsia="en-US"/>
          </w:rPr>
          <w:br/>
        </w:r>
        <w:r w:rsidRPr="009451BE">
          <w:rPr>
            <w:rFonts w:eastAsia="Times New Roman"/>
            <w:szCs w:val="24"/>
            <w:lang w:eastAsia="en-US"/>
          </w:rPr>
          <w:br/>
          <w:t>Β. Επί προσωπικού θέματος:</w:t>
        </w:r>
        <w:r w:rsidRPr="009451BE">
          <w:rPr>
            <w:rFonts w:eastAsia="Times New Roman"/>
            <w:szCs w:val="24"/>
            <w:lang w:eastAsia="en-US"/>
          </w:rPr>
          <w:br/>
          <w:t>ΔΟΥΖΙΝΑΣ Κ. , σελ.</w:t>
        </w:r>
        <w:r w:rsidRPr="009451BE">
          <w:rPr>
            <w:rFonts w:eastAsia="Times New Roman"/>
            <w:szCs w:val="24"/>
            <w:lang w:eastAsia="en-US"/>
          </w:rPr>
          <w:br/>
          <w:t>ΠΑΠΠΑΣ Χ. , σελ.</w:t>
        </w:r>
        <w:r w:rsidRPr="009451BE">
          <w:rPr>
            <w:rFonts w:eastAsia="Times New Roman"/>
            <w:szCs w:val="24"/>
            <w:lang w:eastAsia="en-US"/>
          </w:rPr>
          <w:br/>
        </w:r>
        <w:r w:rsidRPr="009451BE">
          <w:rPr>
            <w:rFonts w:eastAsia="Times New Roman"/>
            <w:szCs w:val="24"/>
            <w:lang w:eastAsia="en-US"/>
          </w:rPr>
          <w:br/>
          <w:t>Γ. Επί του σχεδίου νόμου του Υπουργείου Εθνικής  Άμυνας:</w:t>
        </w:r>
        <w:r w:rsidRPr="009451BE">
          <w:rPr>
            <w:rFonts w:eastAsia="Times New Roman"/>
            <w:szCs w:val="24"/>
            <w:lang w:eastAsia="en-US"/>
          </w:rPr>
          <w:br/>
          <w:t>ΑΥΛΩΝΙΤΟΥ Ε. , σελ.</w:t>
        </w:r>
        <w:r w:rsidRPr="009451BE">
          <w:rPr>
            <w:rFonts w:eastAsia="Times New Roman"/>
            <w:szCs w:val="24"/>
            <w:lang w:eastAsia="en-US"/>
          </w:rPr>
          <w:br/>
          <w:t>ΒΙΤΣΑΣ Δ. , σελ.</w:t>
        </w:r>
        <w:r w:rsidRPr="009451BE">
          <w:rPr>
            <w:rFonts w:eastAsia="Times New Roman"/>
            <w:szCs w:val="24"/>
            <w:lang w:eastAsia="en-US"/>
          </w:rPr>
          <w:br/>
          <w:t>ΓΕΩΡΓΙΑΔΗΣ Σ. , σελ.</w:t>
        </w:r>
        <w:r w:rsidRPr="009451BE">
          <w:rPr>
            <w:rFonts w:eastAsia="Times New Roman"/>
            <w:szCs w:val="24"/>
            <w:lang w:eastAsia="en-US"/>
          </w:rPr>
          <w:br/>
          <w:t>ΔΑΒΑΚΗΣ Α. , σελ.</w:t>
        </w:r>
        <w:r w:rsidRPr="009451BE">
          <w:rPr>
            <w:rFonts w:eastAsia="Times New Roman"/>
            <w:szCs w:val="24"/>
            <w:lang w:eastAsia="en-US"/>
          </w:rPr>
          <w:br/>
          <w:t>ΔΑΝΕΛΛΗΣ Σ. , σελ.</w:t>
        </w:r>
        <w:r w:rsidRPr="009451BE">
          <w:rPr>
            <w:rFonts w:eastAsia="Times New Roman"/>
            <w:szCs w:val="24"/>
            <w:lang w:eastAsia="en-US"/>
          </w:rPr>
          <w:br/>
          <w:t>ΔΗΜΟΣΧΑΚΗΣ Α. , σελ.</w:t>
        </w:r>
        <w:r w:rsidRPr="009451BE">
          <w:rPr>
            <w:rFonts w:eastAsia="Times New Roman"/>
            <w:szCs w:val="24"/>
            <w:lang w:eastAsia="en-US"/>
          </w:rPr>
          <w:br/>
          <w:t>ΘΕΟΧΑΡΗΣ Θ. , σελ.</w:t>
        </w:r>
        <w:r w:rsidRPr="009451BE">
          <w:rPr>
            <w:rFonts w:eastAsia="Times New Roman"/>
            <w:szCs w:val="24"/>
            <w:lang w:eastAsia="en-US"/>
          </w:rPr>
          <w:br/>
          <w:t>ΘΕΟΧΑΡΟΠΟΥΛΟΣ Α. , σελ.</w:t>
        </w:r>
        <w:r w:rsidRPr="009451BE">
          <w:rPr>
            <w:rFonts w:eastAsia="Times New Roman"/>
            <w:szCs w:val="24"/>
            <w:lang w:eastAsia="en-US"/>
          </w:rPr>
          <w:br/>
          <w:t>ΚΑΒΒΑΔΑΣ Α. , σελ.</w:t>
        </w:r>
        <w:r w:rsidRPr="009451BE">
          <w:rPr>
            <w:rFonts w:eastAsia="Times New Roman"/>
            <w:szCs w:val="24"/>
            <w:lang w:eastAsia="en-US"/>
          </w:rPr>
          <w:br/>
          <w:t>ΚΑΜΜΕΝΟΣ Π. , σελ.</w:t>
        </w:r>
        <w:r w:rsidRPr="009451BE">
          <w:rPr>
            <w:rFonts w:eastAsia="Times New Roman"/>
            <w:szCs w:val="24"/>
            <w:lang w:eastAsia="en-US"/>
          </w:rPr>
          <w:br/>
          <w:t>ΚΑΝΕΛΛΗ Γ. , σελ.</w:t>
        </w:r>
        <w:r w:rsidRPr="009451BE">
          <w:rPr>
            <w:rFonts w:eastAsia="Times New Roman"/>
            <w:szCs w:val="24"/>
            <w:lang w:eastAsia="en-US"/>
          </w:rPr>
          <w:br/>
          <w:t>ΚΑΡΑΓΙΑΝΝΙΔΗΣ Χ. , σελ.</w:t>
        </w:r>
        <w:r w:rsidRPr="009451BE">
          <w:rPr>
            <w:rFonts w:eastAsia="Times New Roman"/>
            <w:szCs w:val="24"/>
            <w:lang w:eastAsia="en-US"/>
          </w:rPr>
          <w:br/>
          <w:t>ΚΑΡΡΑΣ Γ. , σελ.</w:t>
        </w:r>
        <w:r w:rsidRPr="009451BE">
          <w:rPr>
            <w:rFonts w:eastAsia="Times New Roman"/>
            <w:szCs w:val="24"/>
            <w:lang w:eastAsia="en-US"/>
          </w:rPr>
          <w:br/>
          <w:t>ΚΑΤΣΙΚΗΣ Κ. , σελ.</w:t>
        </w:r>
        <w:r w:rsidRPr="009451BE">
          <w:rPr>
            <w:rFonts w:eastAsia="Times New Roman"/>
            <w:szCs w:val="24"/>
            <w:lang w:eastAsia="en-US"/>
          </w:rPr>
          <w:br/>
          <w:t>ΚΙΚΙΛΙΑΣ Β. , σελ.</w:t>
        </w:r>
        <w:r w:rsidRPr="009451BE">
          <w:rPr>
            <w:rFonts w:eastAsia="Times New Roman"/>
            <w:szCs w:val="24"/>
            <w:lang w:eastAsia="en-US"/>
          </w:rPr>
          <w:br/>
          <w:t>ΚΟΥΖΗΛΟΣ Ν. , σελ.</w:t>
        </w:r>
        <w:r w:rsidRPr="009451BE">
          <w:rPr>
            <w:rFonts w:eastAsia="Times New Roman"/>
            <w:szCs w:val="24"/>
            <w:lang w:eastAsia="en-US"/>
          </w:rPr>
          <w:br/>
          <w:t>ΚΟΥΜΟΥΤΣΑΚΟΣ Γ. , σελ.</w:t>
        </w:r>
        <w:r w:rsidRPr="009451BE">
          <w:rPr>
            <w:rFonts w:eastAsia="Times New Roman"/>
            <w:szCs w:val="24"/>
            <w:lang w:eastAsia="en-US"/>
          </w:rPr>
          <w:br/>
          <w:t>ΚΟΥΤΣΟΥΜΠΑΣ Δ. , σελ.</w:t>
        </w:r>
        <w:r w:rsidRPr="009451BE">
          <w:rPr>
            <w:rFonts w:eastAsia="Times New Roman"/>
            <w:szCs w:val="24"/>
            <w:lang w:eastAsia="en-US"/>
          </w:rPr>
          <w:br/>
          <w:t>ΚΥΡΙΑΖΙΔΗΣ Δ. , σελ.</w:t>
        </w:r>
        <w:r w:rsidRPr="009451BE">
          <w:rPr>
            <w:rFonts w:eastAsia="Times New Roman"/>
            <w:szCs w:val="24"/>
            <w:lang w:eastAsia="en-US"/>
          </w:rPr>
          <w:br/>
          <w:t>ΛΟΒΕΡΔΟΣ Α. , σελ.</w:t>
        </w:r>
        <w:r w:rsidRPr="009451BE">
          <w:rPr>
            <w:rFonts w:eastAsia="Times New Roman"/>
            <w:szCs w:val="24"/>
            <w:lang w:eastAsia="en-US"/>
          </w:rPr>
          <w:br/>
          <w:t>ΜΕΓΑΛΟΜΥΣΤΑΚΑΣ Α. , σελ.</w:t>
        </w:r>
        <w:r w:rsidRPr="009451BE">
          <w:rPr>
            <w:rFonts w:eastAsia="Times New Roman"/>
            <w:szCs w:val="24"/>
            <w:lang w:eastAsia="en-US"/>
          </w:rPr>
          <w:br/>
          <w:t>ΜΙΧΕΛΟΓΙΑΝΝΑΚΗΣ Ι. , σελ.</w:t>
        </w:r>
        <w:r w:rsidRPr="009451BE">
          <w:rPr>
            <w:rFonts w:eastAsia="Times New Roman"/>
            <w:szCs w:val="24"/>
            <w:lang w:eastAsia="en-US"/>
          </w:rPr>
          <w:br/>
          <w:t>ΝΤΖΙΜΑΝΗΣ Γ. , σελ.</w:t>
        </w:r>
        <w:r w:rsidRPr="009451BE">
          <w:rPr>
            <w:rFonts w:eastAsia="Times New Roman"/>
            <w:szCs w:val="24"/>
            <w:lang w:eastAsia="en-US"/>
          </w:rPr>
          <w:br/>
          <w:t>ΞΥΔΑΚΗΣ Ν. , σελ.</w:t>
        </w:r>
        <w:r w:rsidRPr="009451BE">
          <w:rPr>
            <w:rFonts w:eastAsia="Times New Roman"/>
            <w:szCs w:val="24"/>
            <w:lang w:eastAsia="en-US"/>
          </w:rPr>
          <w:br/>
          <w:t>ΠΑΝΑΓΙΩΤΑΡΟΣ Η. , σελ.</w:t>
        </w:r>
        <w:r w:rsidRPr="009451BE">
          <w:rPr>
            <w:rFonts w:eastAsia="Times New Roman"/>
            <w:szCs w:val="24"/>
            <w:lang w:eastAsia="en-US"/>
          </w:rPr>
          <w:br/>
          <w:t>ΠΑΠΑΚΩΣΤΑ - ΣΙΔΗΡΟΠΟΥΛΟΥ Α. , σελ.</w:t>
        </w:r>
        <w:r w:rsidRPr="009451BE">
          <w:rPr>
            <w:rFonts w:eastAsia="Times New Roman"/>
            <w:szCs w:val="24"/>
            <w:lang w:eastAsia="en-US"/>
          </w:rPr>
          <w:br/>
          <w:t>ΠΑΠΠΑΣ Χ. , σελ.</w:t>
        </w:r>
        <w:r w:rsidRPr="009451BE">
          <w:rPr>
            <w:rFonts w:eastAsia="Times New Roman"/>
            <w:szCs w:val="24"/>
            <w:lang w:eastAsia="en-US"/>
          </w:rPr>
          <w:br/>
          <w:t>ΠΑΦΙΛΗΣ Α. , σελ.</w:t>
        </w:r>
        <w:r w:rsidRPr="009451BE">
          <w:rPr>
            <w:rFonts w:eastAsia="Times New Roman"/>
            <w:szCs w:val="24"/>
            <w:lang w:eastAsia="en-US"/>
          </w:rPr>
          <w:br/>
          <w:t>ΣΑΡΙΔΗΣ Ι. , σελ.</w:t>
        </w:r>
        <w:r w:rsidRPr="009451BE">
          <w:rPr>
            <w:rFonts w:eastAsia="Times New Roman"/>
            <w:szCs w:val="24"/>
            <w:lang w:eastAsia="en-US"/>
          </w:rPr>
          <w:br/>
          <w:t>ΤΟΣΚΑΣ Ν. , σελ.</w:t>
        </w:r>
        <w:r w:rsidRPr="009451BE">
          <w:rPr>
            <w:rFonts w:eastAsia="Times New Roman"/>
            <w:szCs w:val="24"/>
            <w:lang w:eastAsia="en-US"/>
          </w:rPr>
          <w:br/>
          <w:t>ΤΡΙΑΝΤΑΦΥΛΛΟΥ Μ. , σελ.</w:t>
        </w:r>
        <w:r w:rsidRPr="009451BE">
          <w:rPr>
            <w:rFonts w:eastAsia="Times New Roman"/>
            <w:szCs w:val="24"/>
            <w:lang w:eastAsia="en-US"/>
          </w:rPr>
          <w:br/>
        </w:r>
        <w:bookmarkStart w:id="33" w:name="_GoBack"/>
        <w:bookmarkEnd w:id="33"/>
      </w:ins>
    </w:p>
    <w:p w14:paraId="5FBAEB31"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FBAEB32"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5FBAEB33"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FBAEB34"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ΣΥΝΟΔΟΣ Γ΄</w:t>
      </w:r>
    </w:p>
    <w:p w14:paraId="5FBAEB35"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ΣΥΝΕΔΡΙΑΣΗ ΙΣΤ΄</w:t>
      </w:r>
    </w:p>
    <w:p w14:paraId="5FBAEB36"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Τετάρτη 25 Οκτωβρίου 2017</w:t>
      </w:r>
    </w:p>
    <w:p w14:paraId="5FBAEB37" w14:textId="77777777" w:rsidR="00DD71AD" w:rsidRDefault="00DD71AD">
      <w:pPr>
        <w:spacing w:after="0" w:line="600" w:lineRule="auto"/>
        <w:ind w:firstLine="720"/>
        <w:jc w:val="center"/>
        <w:rPr>
          <w:rFonts w:eastAsia="Times New Roman" w:cs="Times New Roman"/>
          <w:szCs w:val="24"/>
        </w:rPr>
      </w:pPr>
    </w:p>
    <w:p w14:paraId="5FBAEB3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Αθήνα, σήμερα στις 25 Οκτωβρίου 2017 ημέρα Τετάρτη και ώρα 10.07΄</w:t>
      </w:r>
      <w:r w:rsidRPr="0052273E">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F95CF9">
        <w:rPr>
          <w:rFonts w:eastAsia="Times New Roman" w:cs="Times New Roman"/>
          <w:b/>
          <w:szCs w:val="24"/>
        </w:rPr>
        <w:t>ΔΗΜΗΤΡΙΟΥ ΚΡΕΜΑΣΤΙΝΟΥ</w:t>
      </w:r>
      <w:r>
        <w:rPr>
          <w:rFonts w:eastAsia="Times New Roman" w:cs="Times New Roman"/>
          <w:szCs w:val="24"/>
        </w:rPr>
        <w:t>.</w:t>
      </w:r>
    </w:p>
    <w:p w14:paraId="5FBAEB39" w14:textId="77777777" w:rsidR="00DD71AD" w:rsidRDefault="009451BE">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5FBAEB3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την τιμή να ανακοινώσω στο Σώμα το δελτίο επικαίρων ερωτήσεων της Πέμπτης 26 Οκτωβρίου 2017.</w:t>
      </w:r>
    </w:p>
    <w:p w14:paraId="5FBAEB3B" w14:textId="77777777" w:rsidR="00DD71AD" w:rsidRDefault="009451BE">
      <w:pPr>
        <w:spacing w:after="0" w:line="600" w:lineRule="auto"/>
        <w:ind w:firstLine="720"/>
        <w:jc w:val="both"/>
        <w:rPr>
          <w:rFonts w:eastAsia="Times New Roman" w:cs="Times New Roman"/>
          <w:szCs w:val="24"/>
        </w:rPr>
      </w:pPr>
      <w:r>
        <w:rPr>
          <w:rFonts w:eastAsia="Times New Roman" w:cs="Times New Roman"/>
          <w:bCs/>
          <w:szCs w:val="24"/>
        </w:rPr>
        <w:t>Α. Ε</w:t>
      </w:r>
      <w:r>
        <w:rPr>
          <w:rFonts w:eastAsia="Times New Roman" w:cs="Times New Roman"/>
          <w:bCs/>
          <w:szCs w:val="24"/>
        </w:rPr>
        <w:t>ΠΙΚΑΙΡΕΣ</w:t>
      </w:r>
      <w:r>
        <w:rPr>
          <w:rFonts w:eastAsia="Times New Roman" w:cs="Times New Roman"/>
          <w:bCs/>
          <w:szCs w:val="24"/>
        </w:rPr>
        <w:t xml:space="preserve"> </w:t>
      </w:r>
      <w:r>
        <w:rPr>
          <w:rFonts w:eastAsia="Times New Roman" w:cs="Times New Roman"/>
          <w:bCs/>
          <w:szCs w:val="24"/>
        </w:rPr>
        <w:t>ΕΡΩΤΗΣΕΙΣ</w:t>
      </w:r>
      <w:r>
        <w:rPr>
          <w:rFonts w:eastAsia="Times New Roman" w:cs="Times New Roman"/>
          <w:bCs/>
          <w:szCs w:val="24"/>
        </w:rPr>
        <w:t xml:space="preserve"> </w:t>
      </w:r>
      <w:r>
        <w:rPr>
          <w:rFonts w:eastAsia="Times New Roman" w:cs="Times New Roman"/>
          <w:bCs/>
          <w:szCs w:val="24"/>
        </w:rPr>
        <w:t xml:space="preserve">Πρώτου Κύκλου </w:t>
      </w:r>
      <w:r>
        <w:rPr>
          <w:rFonts w:eastAsia="Times New Roman" w:cs="Times New Roman"/>
          <w:bCs/>
          <w:szCs w:val="24"/>
        </w:rPr>
        <w:t>(Άρθρο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5FBAEB3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1. Η με αριθμό 107/23-10-2017 επίκαιρη ερώτηση του Βουλευτή Κοζάνης </w:t>
      </w:r>
      <w:r>
        <w:rPr>
          <w:rFonts w:eastAsia="Times New Roman" w:cs="Times New Roman"/>
          <w:szCs w:val="24"/>
        </w:rPr>
        <w:t xml:space="preserve">του Συνασπισμού Ριζοσπαστικής Αριστεράς κ. </w:t>
      </w:r>
      <w:r>
        <w:rPr>
          <w:rFonts w:eastAsia="Times New Roman" w:cs="Times New Roman"/>
          <w:bCs/>
          <w:szCs w:val="24"/>
        </w:rPr>
        <w:t>Ιωάννη Θεοφύλακτου</w:t>
      </w:r>
      <w:r>
        <w:rPr>
          <w:rFonts w:eastAsia="Times New Roman" w:cs="Times New Roman"/>
          <w:szCs w:val="24"/>
        </w:rPr>
        <w:t xml:space="preserve"> προς τον Υπουργό </w:t>
      </w:r>
      <w:r>
        <w:rPr>
          <w:rFonts w:eastAsia="Times New Roman" w:cs="Times New Roman"/>
          <w:bCs/>
          <w:szCs w:val="24"/>
        </w:rPr>
        <w:lastRenderedPageBreak/>
        <w:t>Υποδομών και Μεταφορών,</w:t>
      </w:r>
      <w:r>
        <w:rPr>
          <w:rFonts w:eastAsia="Times New Roman" w:cs="Times New Roman"/>
          <w:szCs w:val="24"/>
        </w:rPr>
        <w:t xml:space="preserve"> με θέμα: «Δημιουργία χώρων έκθεσης τοπικών προϊόντων στους Σταθμούς Εξυπηρέτησης Αυτοκινητιστών (Σ.Ε.Α.)».</w:t>
      </w:r>
    </w:p>
    <w:p w14:paraId="5FBAEB3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2. Η με αριθμό 109/23-10-2017 επίκαιρη ερώτηση</w:t>
      </w:r>
      <w:r>
        <w:rPr>
          <w:rFonts w:eastAsia="Times New Roman" w:cs="Times New Roman"/>
          <w:szCs w:val="24"/>
        </w:rPr>
        <w:t xml:space="preserve">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με θέμα: «Δημιουργία νέων υπηρεσιών δημοσίων έργων- αποδυνάμωση του Οδικού Άξονα Κρήτης (ΟΑΚ) - σε τέλμα τα δημόσια έργα στην Κρήτη».</w:t>
      </w:r>
    </w:p>
    <w:p w14:paraId="5FBAEB3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3. Η με αριθμ</w:t>
      </w:r>
      <w:r>
        <w:rPr>
          <w:rFonts w:eastAsia="Times New Roman" w:cs="Times New Roman"/>
          <w:szCs w:val="24"/>
        </w:rPr>
        <w:t xml:space="preserve">ό 151/24-10-2017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«Αναγνώριση του επαγγέλματος των πυροσβεστών, ως </w:t>
      </w:r>
      <w:r>
        <w:rPr>
          <w:rFonts w:eastAsia="Times New Roman" w:cs="Times New Roman"/>
          <w:szCs w:val="24"/>
        </w:rPr>
        <w:t>βαρύ</w:t>
      </w:r>
      <w:r>
        <w:rPr>
          <w:rFonts w:eastAsia="Times New Roman" w:cs="Times New Roman"/>
          <w:szCs w:val="24"/>
        </w:rPr>
        <w:t>-</w:t>
      </w:r>
      <w:r>
        <w:rPr>
          <w:rFonts w:eastAsia="Times New Roman" w:cs="Times New Roman"/>
          <w:szCs w:val="24"/>
        </w:rPr>
        <w:t xml:space="preserve">ανθυγιεινό </w:t>
      </w:r>
      <w:r>
        <w:rPr>
          <w:rFonts w:eastAsia="Times New Roman" w:cs="Times New Roman"/>
          <w:szCs w:val="24"/>
        </w:rPr>
        <w:t>και επικίνδυνο και λήψη μέτρων προστασίας</w:t>
      </w:r>
      <w:r>
        <w:rPr>
          <w:rFonts w:eastAsia="Times New Roman" w:cs="Times New Roman"/>
          <w:szCs w:val="24"/>
        </w:rPr>
        <w:t xml:space="preserve"> κατά τη διάρκεια των συμβάντων».</w:t>
      </w:r>
    </w:p>
    <w:p w14:paraId="5FBAEB3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4. Η με αριθμό 102/20-10-2017 επίκαιρη ερώτηση του Η΄ Αντιπροέδρου της Βουλής και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τις αρχαιολογικές καθυστερήσεις και την απώλεια εσόδων στο Μετρό Θεσσαλονίκης.</w:t>
      </w:r>
    </w:p>
    <w:p w14:paraId="5FBAEB40" w14:textId="77777777" w:rsidR="00DD71AD" w:rsidRDefault="009451BE">
      <w:pPr>
        <w:spacing w:after="0" w:line="600" w:lineRule="auto"/>
        <w:ind w:firstLine="720"/>
        <w:jc w:val="both"/>
        <w:rPr>
          <w:rFonts w:eastAsia="Times New Roman" w:cs="Times New Roman"/>
          <w:szCs w:val="24"/>
        </w:rPr>
      </w:pPr>
      <w:r>
        <w:rPr>
          <w:rFonts w:eastAsia="Times New Roman" w:cs="Times New Roman"/>
          <w:bCs/>
          <w:szCs w:val="24"/>
        </w:rPr>
        <w:t>Β. Ε</w:t>
      </w:r>
      <w:r>
        <w:rPr>
          <w:rFonts w:eastAsia="Times New Roman" w:cs="Times New Roman"/>
          <w:bCs/>
          <w:szCs w:val="24"/>
        </w:rPr>
        <w:t>ΠΙΚΑΙΡΕΣ</w:t>
      </w:r>
      <w:r>
        <w:rPr>
          <w:rFonts w:eastAsia="Times New Roman" w:cs="Times New Roman"/>
          <w:bCs/>
          <w:szCs w:val="24"/>
        </w:rPr>
        <w:t xml:space="preserve"> </w:t>
      </w:r>
      <w:r>
        <w:rPr>
          <w:rFonts w:eastAsia="Times New Roman" w:cs="Times New Roman"/>
          <w:bCs/>
          <w:szCs w:val="24"/>
        </w:rPr>
        <w:t>ΕΡΩΤΗΣΕΙΣ</w:t>
      </w:r>
      <w:r>
        <w:rPr>
          <w:rFonts w:eastAsia="Times New Roman" w:cs="Times New Roman"/>
          <w:bCs/>
          <w:szCs w:val="24"/>
        </w:rPr>
        <w:t xml:space="preserve"> </w:t>
      </w:r>
      <w:r>
        <w:rPr>
          <w:rFonts w:eastAsia="Times New Roman" w:cs="Times New Roman"/>
          <w:bCs/>
          <w:szCs w:val="24"/>
        </w:rPr>
        <w:t>Δ</w:t>
      </w:r>
      <w:r>
        <w:rPr>
          <w:rFonts w:eastAsia="Times New Roman" w:cs="Times New Roman"/>
          <w:bCs/>
          <w:szCs w:val="24"/>
        </w:rPr>
        <w:t xml:space="preserve">εύτερου </w:t>
      </w:r>
      <w:r>
        <w:rPr>
          <w:rFonts w:eastAsia="Times New Roman" w:cs="Times New Roman"/>
          <w:bCs/>
          <w:szCs w:val="24"/>
        </w:rPr>
        <w:t>Κ</w:t>
      </w:r>
      <w:r>
        <w:rPr>
          <w:rFonts w:eastAsia="Times New Roman" w:cs="Times New Roman"/>
          <w:bCs/>
          <w:szCs w:val="24"/>
        </w:rPr>
        <w:t>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FBAEB4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110/23-10-2017 επίκαιρη ερώτηση του Βουλευτή Έβρου της</w:t>
      </w:r>
      <w:r>
        <w:rPr>
          <w:rFonts w:eastAsia="Times New Roman" w:cs="Times New Roman"/>
          <w:szCs w:val="24"/>
        </w:rPr>
        <w:t xml:space="preserve">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την επανέναρξη λειτουργίας του επιβατικού σιδηροδρομικού σταθμού Πυθίου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Έβρου.</w:t>
      </w:r>
    </w:p>
    <w:p w14:paraId="5FBAEB42" w14:textId="77777777" w:rsidR="00DD71AD" w:rsidRDefault="009451BE">
      <w:pPr>
        <w:spacing w:after="0" w:line="600" w:lineRule="auto"/>
        <w:ind w:firstLine="720"/>
        <w:jc w:val="both"/>
        <w:rPr>
          <w:rFonts w:eastAsia="Times New Roman"/>
          <w:szCs w:val="24"/>
        </w:rPr>
      </w:pPr>
      <w:r>
        <w:rPr>
          <w:rFonts w:eastAsia="Times New Roman"/>
          <w:szCs w:val="24"/>
        </w:rPr>
        <w:t xml:space="preserve">Εισερχόμαστε στη συμπληρωματική ημερήσια διάταξη </w:t>
      </w:r>
      <w:r>
        <w:rPr>
          <w:rFonts w:eastAsia="Times New Roman"/>
          <w:szCs w:val="24"/>
        </w:rPr>
        <w:t>της</w:t>
      </w:r>
    </w:p>
    <w:p w14:paraId="5FBAEB43" w14:textId="77777777" w:rsidR="00DD71AD" w:rsidRDefault="009451BE">
      <w:pPr>
        <w:spacing w:after="0" w:line="600" w:lineRule="auto"/>
        <w:ind w:firstLine="720"/>
        <w:jc w:val="center"/>
        <w:rPr>
          <w:rFonts w:eastAsia="Times New Roman"/>
          <w:b/>
          <w:szCs w:val="24"/>
        </w:rPr>
      </w:pPr>
      <w:r>
        <w:rPr>
          <w:rFonts w:eastAsia="Times New Roman"/>
          <w:b/>
          <w:szCs w:val="24"/>
        </w:rPr>
        <w:t>ΝΟΜΟΘΕΤΙΚΗΣ ΕΡΓΑΣΙΑΣ</w:t>
      </w:r>
    </w:p>
    <w:p w14:paraId="5FBAEB4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Μόνη συ</w:t>
      </w:r>
      <w:r>
        <w:rPr>
          <w:rFonts w:eastAsia="Times New Roman" w:cs="Times New Roman"/>
          <w:szCs w:val="24"/>
        </w:rPr>
        <w:t>ζήτηση και ψήφιση επί της αρχής, των άρθρων και του συνόλου του σχεδίου νόμου του Υπουργείου Εθνικής Άμυνας</w:t>
      </w:r>
      <w:r>
        <w:rPr>
          <w:rFonts w:eastAsia="Times New Roman" w:cs="Times New Roman"/>
          <w:szCs w:val="24"/>
        </w:rPr>
        <w:t>:</w:t>
      </w:r>
      <w:r>
        <w:rPr>
          <w:rFonts w:eastAsia="Times New Roman" w:cs="Times New Roman"/>
          <w:szCs w:val="24"/>
        </w:rPr>
        <w:t xml:space="preserve"> «Ρυθμίσεις περί σταδιοδρομίας και εξέλιξης στελεχών και οικονομικής μέριμνας και λογιστικού των Ενόπλων Δυνάμεων, σύσταση Κοινού Σώματος Οικονομικώ</w:t>
      </w:r>
      <w:r>
        <w:rPr>
          <w:rFonts w:eastAsia="Times New Roman" w:cs="Times New Roman"/>
          <w:szCs w:val="24"/>
        </w:rPr>
        <w:t>ν Επιθεωρητών και άλλες διατάξεις».</w:t>
      </w:r>
    </w:p>
    <w:p w14:paraId="5FBAEB4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γνωρίζω ότι 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 xml:space="preserve">19 Οκτωβρίου 2017 τη συζήτηση του νομοσχεδίου αυτού σε μία συνεδρίαση ενιαία επί της αρχής, των άρθρων και των τροπολογιών. </w:t>
      </w:r>
    </w:p>
    <w:p w14:paraId="5FBAEB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FBAEB4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ΠΟΛ</w:t>
      </w:r>
      <w:r>
        <w:rPr>
          <w:rFonts w:eastAsia="Times New Roman" w:cs="Times New Roman"/>
          <w:b/>
          <w:szCs w:val="24"/>
        </w:rPr>
        <w:t>ΛΟΙ ΒΟΥΛΕΥΤΕΣ:</w:t>
      </w:r>
      <w:r>
        <w:rPr>
          <w:rFonts w:eastAsia="Times New Roman" w:cs="Times New Roman"/>
          <w:szCs w:val="24"/>
        </w:rPr>
        <w:t xml:space="preserve"> Μάλιστα, μάλιστα.</w:t>
      </w:r>
    </w:p>
    <w:p w14:paraId="5FBAEB48"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w:t>
      </w:r>
    </w:p>
    <w:p w14:paraId="5FBAEB49"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Προτού δώσω τον λόγο στον </w:t>
      </w:r>
      <w:r>
        <w:rPr>
          <w:rFonts w:eastAsia="Times New Roman"/>
          <w:bCs/>
          <w:szCs w:val="24"/>
        </w:rPr>
        <w:t>εισηγητή</w:t>
      </w:r>
      <w:r>
        <w:rPr>
          <w:rFonts w:eastAsia="Times New Roman"/>
          <w:bCs/>
          <w:szCs w:val="24"/>
        </w:rPr>
        <w:t>, ο Υπουργός κ. Καμμένος ζήτησε τον λόγο και φυσικά τον έχει.</w:t>
      </w:r>
    </w:p>
    <w:p w14:paraId="5FBAEB4A" w14:textId="77777777" w:rsidR="00DD71AD" w:rsidRDefault="009451BE">
      <w:pPr>
        <w:spacing w:after="0" w:line="600" w:lineRule="auto"/>
        <w:ind w:firstLine="720"/>
        <w:jc w:val="both"/>
        <w:rPr>
          <w:rFonts w:eastAsia="Times New Roman"/>
          <w:bCs/>
          <w:szCs w:val="24"/>
        </w:rPr>
      </w:pPr>
      <w:r>
        <w:rPr>
          <w:rFonts w:eastAsia="Times New Roman"/>
          <w:b/>
          <w:bCs/>
          <w:szCs w:val="24"/>
        </w:rPr>
        <w:lastRenderedPageBreak/>
        <w:t xml:space="preserve">ΑΝΔΡΕΑΣ ΛΟΒΕΡΔΟΣ: </w:t>
      </w:r>
      <w:r>
        <w:rPr>
          <w:rFonts w:eastAsia="Times New Roman"/>
          <w:bCs/>
          <w:szCs w:val="24"/>
        </w:rPr>
        <w:t xml:space="preserve">Και εμείς θέλουμε τον λόγο, κύριε Πρόεδρε, </w:t>
      </w:r>
      <w:r>
        <w:rPr>
          <w:rFonts w:eastAsia="Times New Roman"/>
          <w:bCs/>
          <w:szCs w:val="24"/>
        </w:rPr>
        <w:t>για κάτι διαδικαστικά.</w:t>
      </w:r>
    </w:p>
    <w:p w14:paraId="5FBAEB4B"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Μάλιστα.</w:t>
      </w:r>
    </w:p>
    <w:p w14:paraId="5FBAEB4C" w14:textId="77777777" w:rsidR="00DD71AD" w:rsidRDefault="009451BE">
      <w:pPr>
        <w:spacing w:after="0" w:line="600" w:lineRule="auto"/>
        <w:ind w:firstLine="720"/>
        <w:jc w:val="both"/>
        <w:rPr>
          <w:rFonts w:eastAsia="Times New Roman"/>
          <w:bCs/>
          <w:szCs w:val="24"/>
        </w:rPr>
      </w:pPr>
      <w:r>
        <w:rPr>
          <w:rFonts w:eastAsia="Times New Roman"/>
          <w:bCs/>
          <w:szCs w:val="24"/>
        </w:rPr>
        <w:t>Ορίστε, κύριε Υπουργέ, έχετε τον λόγο.</w:t>
      </w:r>
    </w:p>
    <w:p w14:paraId="5FBAEB4D" w14:textId="77777777" w:rsidR="00DD71AD" w:rsidRDefault="009451BE">
      <w:pPr>
        <w:spacing w:after="0" w:line="600" w:lineRule="auto"/>
        <w:ind w:firstLine="720"/>
        <w:jc w:val="both"/>
        <w:rPr>
          <w:rFonts w:eastAsia="Times New Roman"/>
          <w:bCs/>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w:t>
      </w:r>
      <w:r>
        <w:rPr>
          <w:rFonts w:eastAsia="Times New Roman"/>
          <w:bCs/>
          <w:szCs w:val="24"/>
        </w:rPr>
        <w:t>Ευχαριστώ, κύριε Πρόεδρε.</w:t>
      </w:r>
    </w:p>
    <w:p w14:paraId="5FBAEB4E"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Για να διευκολύνω τη συζήτηση να καταθέσω </w:t>
      </w:r>
      <w:r>
        <w:rPr>
          <w:rFonts w:eastAsia="Times New Roman"/>
          <w:bCs/>
          <w:szCs w:val="24"/>
        </w:rPr>
        <w:t>πρώτα τις νομοτεχνικές βελτιώσεις. Νομίζω ότι τις έχετε πάρει τα κόμματα από χθες το απόγευμα. Τις έχουμε μοιράσει. Θα τις αναγνώσω για να μπορέσουμε να κάνουμε και συζήτηση επ’ αυτών.</w:t>
      </w:r>
    </w:p>
    <w:p w14:paraId="5FBAEB4F" w14:textId="77777777" w:rsidR="00DD71AD" w:rsidRDefault="009451BE">
      <w:pPr>
        <w:spacing w:after="0" w:line="600" w:lineRule="auto"/>
        <w:ind w:firstLine="720"/>
        <w:jc w:val="both"/>
        <w:rPr>
          <w:rFonts w:eastAsia="Times New Roman"/>
          <w:bCs/>
          <w:szCs w:val="24"/>
        </w:rPr>
      </w:pPr>
      <w:r>
        <w:rPr>
          <w:rFonts w:eastAsia="Times New Roman"/>
          <w:b/>
          <w:bCs/>
          <w:szCs w:val="24"/>
        </w:rPr>
        <w:t>ΒΑΣΙΛΕΙΟΣ ΚΙΚΙΛΙΑΣ:</w:t>
      </w:r>
      <w:r>
        <w:rPr>
          <w:rFonts w:eastAsia="Times New Roman"/>
          <w:bCs/>
          <w:szCs w:val="24"/>
        </w:rPr>
        <w:t xml:space="preserve"> Άλλες, κύριε Υπουργέ;</w:t>
      </w:r>
    </w:p>
    <w:p w14:paraId="5FBAEB50" w14:textId="77777777" w:rsidR="00DD71AD" w:rsidRDefault="009451BE">
      <w:pPr>
        <w:spacing w:after="0" w:line="600" w:lineRule="auto"/>
        <w:ind w:firstLine="720"/>
        <w:jc w:val="both"/>
        <w:rPr>
          <w:rFonts w:eastAsia="Times New Roman"/>
          <w:bCs/>
          <w:szCs w:val="24"/>
        </w:rPr>
      </w:pPr>
      <w:r>
        <w:rPr>
          <w:rFonts w:eastAsia="Times New Roman" w:cs="Times New Roman"/>
          <w:b/>
          <w:szCs w:val="24"/>
        </w:rPr>
        <w:t>ΠΑΝΟΣ ΚΑΜΜΕΝΟΣ (Υπουργός Εθνι</w:t>
      </w:r>
      <w:r>
        <w:rPr>
          <w:rFonts w:eastAsia="Times New Roman" w:cs="Times New Roman"/>
          <w:b/>
          <w:szCs w:val="24"/>
        </w:rPr>
        <w:t>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w:t>
      </w:r>
      <w:r>
        <w:rPr>
          <w:rFonts w:eastAsia="Times New Roman"/>
          <w:bCs/>
          <w:szCs w:val="24"/>
        </w:rPr>
        <w:t xml:space="preserve">Όχι. Είναι αυτές που καταθέσαμε χθες. Απλώς θα τις αναγνώσω για να καταγραφούν στα Πρακτικά. </w:t>
      </w:r>
    </w:p>
    <w:p w14:paraId="5FBAEB51"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Είναι αυτές που καταθέσατε χθες ή και άλλες;</w:t>
      </w:r>
    </w:p>
    <w:p w14:paraId="5FBAEB52" w14:textId="77777777" w:rsidR="00DD71AD" w:rsidRDefault="009451BE">
      <w:pPr>
        <w:spacing w:after="0" w:line="600" w:lineRule="auto"/>
        <w:ind w:firstLine="720"/>
        <w:jc w:val="both"/>
        <w:rPr>
          <w:rFonts w:eastAsia="Times New Roman"/>
          <w:bCs/>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w:t>
      </w:r>
      <w:r>
        <w:rPr>
          <w:rFonts w:eastAsia="Times New Roman"/>
          <w:bCs/>
          <w:szCs w:val="24"/>
        </w:rPr>
        <w:t>Είναι αυτές που κατέθεσα χθες.</w:t>
      </w:r>
    </w:p>
    <w:p w14:paraId="5FBAEB5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Νομοτεχνική βελτίωση επί του άρθρου 1. Στο εδάφιο της υποπερίπτωσης </w:t>
      </w:r>
      <w:proofErr w:type="spellStart"/>
      <w:r>
        <w:rPr>
          <w:rFonts w:eastAsia="Times New Roman" w:cs="Times New Roman"/>
          <w:szCs w:val="24"/>
        </w:rPr>
        <w:t>αα</w:t>
      </w:r>
      <w:proofErr w:type="spellEnd"/>
      <w:r>
        <w:rPr>
          <w:rFonts w:eastAsia="Times New Roman" w:cs="Times New Roman"/>
          <w:szCs w:val="24"/>
        </w:rPr>
        <w:t xml:space="preserve">΄, της περίπτωσης </w:t>
      </w:r>
      <w:proofErr w:type="spellStart"/>
      <w:r>
        <w:rPr>
          <w:rFonts w:eastAsia="Times New Roman" w:cs="Times New Roman"/>
          <w:szCs w:val="24"/>
        </w:rPr>
        <w:t>στ</w:t>
      </w:r>
      <w:proofErr w:type="spellEnd"/>
      <w:r>
        <w:rPr>
          <w:rFonts w:eastAsia="Times New Roman" w:cs="Times New Roman"/>
          <w:szCs w:val="24"/>
        </w:rPr>
        <w:t xml:space="preserve">΄ της παραγράφου 3 μετά τη φράση «του έτους κατά το οποίο» απαλείφεται η λέξη «που». </w:t>
      </w:r>
    </w:p>
    <w:p w14:paraId="5FBAEB5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Στο πρώτο εδάφιο της πα</w:t>
      </w:r>
      <w:r>
        <w:rPr>
          <w:rFonts w:eastAsia="Times New Roman" w:cs="Times New Roman"/>
          <w:szCs w:val="24"/>
        </w:rPr>
        <w:t xml:space="preserve">ραγράφου 7, η φράση «μέχρι τρεις μήνες» αντικαθίσταται με τη φράση «μέχρι έξι μήνες». Είναι για την περίπτωση της Αεροπορίας, που έχουν φύγει τον Ιούνιο. Το είχαμε τρεις μήνες, το βάζουμε έξι μήνες για να περιλαμβάνεται ο Ιούνιος. </w:t>
      </w:r>
    </w:p>
    <w:p w14:paraId="5FBAEB5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τέλος των παραγράφων 6 και 7 προστίθενται το εδάφιο ως εξής: «Για τους ως άνω αξιωματικούς δεν ισχύουν οι διατάξεις της παραγράφου 14 του άρθρου 5 του </w:t>
      </w:r>
      <w:r>
        <w:rPr>
          <w:rFonts w:eastAsia="Times New Roman" w:cs="Times New Roman"/>
          <w:szCs w:val="24"/>
        </w:rPr>
        <w:t>π.δ</w:t>
      </w:r>
      <w:r>
        <w:rPr>
          <w:rFonts w:eastAsia="Times New Roman" w:cs="Times New Roman"/>
          <w:szCs w:val="24"/>
        </w:rPr>
        <w:t>.</w:t>
      </w:r>
      <w:r>
        <w:rPr>
          <w:rFonts w:eastAsia="Times New Roman" w:cs="Times New Roman"/>
          <w:szCs w:val="24"/>
        </w:rPr>
        <w:t xml:space="preserve">200/1993, Α75». </w:t>
      </w:r>
    </w:p>
    <w:p w14:paraId="5FBAEB5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Νομοτεχνική βελτίωση επί του άρθρου 5. Στην παράγραφο 3 προστίθεται το εδάφιο ως</w:t>
      </w:r>
      <w:r>
        <w:rPr>
          <w:rFonts w:eastAsia="Times New Roman" w:cs="Times New Roman"/>
          <w:szCs w:val="24"/>
        </w:rPr>
        <w:t xml:space="preserve"> εξής: «Σε όσους έχουν ήδη αποστρατευτεί απονέμεται τιμητικά ο βαθμός του </w:t>
      </w:r>
      <w:r>
        <w:rPr>
          <w:rFonts w:eastAsia="Times New Roman" w:cs="Times New Roman"/>
          <w:szCs w:val="24"/>
        </w:rPr>
        <w:t>συνταγματάρχη</w:t>
      </w:r>
      <w:r>
        <w:rPr>
          <w:rFonts w:eastAsia="Times New Roman" w:cs="Times New Roman"/>
          <w:szCs w:val="24"/>
        </w:rPr>
        <w:t xml:space="preserve">, του </w:t>
      </w:r>
      <w:r>
        <w:rPr>
          <w:rFonts w:eastAsia="Times New Roman" w:cs="Times New Roman"/>
          <w:szCs w:val="24"/>
        </w:rPr>
        <w:t xml:space="preserve">πλοιάρχου </w:t>
      </w:r>
      <w:r>
        <w:rPr>
          <w:rFonts w:eastAsia="Times New Roman" w:cs="Times New Roman"/>
          <w:szCs w:val="24"/>
        </w:rPr>
        <w:t>χωρίς να γεννώνται συνταξιοδοτικά ή άλλα οικονομικά δικαιώματα». Αυτό αφορά τους αποστράτους του Στρατού και του Ναυτικού από τις Σχολές Υπαξιωματικών πο</w:t>
      </w:r>
      <w:r>
        <w:rPr>
          <w:rFonts w:eastAsia="Times New Roman" w:cs="Times New Roman"/>
          <w:szCs w:val="24"/>
        </w:rPr>
        <w:t>υ, ενώ στην Πολεμική Αεροπορία παίρνουν το</w:t>
      </w:r>
      <w:r>
        <w:rPr>
          <w:rFonts w:eastAsia="Times New Roman" w:cs="Times New Roman"/>
          <w:szCs w:val="24"/>
        </w:rPr>
        <w:t>ν</w:t>
      </w:r>
      <w:r>
        <w:rPr>
          <w:rFonts w:eastAsia="Times New Roman" w:cs="Times New Roman"/>
          <w:szCs w:val="24"/>
        </w:rPr>
        <w:t xml:space="preserve"> βαθμό, στον Στρατό και στο Ναυτικό δεν τον παίρνουν. Είναι ένα αίτημα, που έχουν κάνει, και νομίζω ότι είναι ένα δίκαιο αίτημα και πρέπει να το ικανοποιήσουμε. Δεν έχει κα</w:t>
      </w:r>
      <w:r>
        <w:rPr>
          <w:rFonts w:eastAsia="Times New Roman" w:cs="Times New Roman"/>
          <w:szCs w:val="24"/>
        </w:rPr>
        <w:t>μ</w:t>
      </w:r>
      <w:r>
        <w:rPr>
          <w:rFonts w:eastAsia="Times New Roman" w:cs="Times New Roman"/>
          <w:szCs w:val="24"/>
        </w:rPr>
        <w:t xml:space="preserve">μία επιβάρυνση στον </w:t>
      </w:r>
      <w:r>
        <w:rPr>
          <w:rFonts w:eastAsia="Times New Roman" w:cs="Times New Roman"/>
          <w:szCs w:val="24"/>
        </w:rPr>
        <w:t>προϋπολογισμό</w:t>
      </w:r>
      <w:r>
        <w:rPr>
          <w:rFonts w:eastAsia="Times New Roman" w:cs="Times New Roman"/>
          <w:szCs w:val="24"/>
        </w:rPr>
        <w:t xml:space="preserve">. </w:t>
      </w:r>
    </w:p>
    <w:p w14:paraId="5FBAEB5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Νομο</w:t>
      </w:r>
      <w:r>
        <w:rPr>
          <w:rFonts w:eastAsia="Times New Roman" w:cs="Times New Roman"/>
          <w:szCs w:val="24"/>
        </w:rPr>
        <w:t xml:space="preserve">τεχνική βελτίωση επί του άρθρου 12. Στο πρώτο εδάφιο της παραγράφου 3, η φράση «σύμφωνα με τα διεθνή ελεγκτικά πρότυπα» αντικαθίσταται με τη φράση «λαμβάνοντας υπόψη υποχρεωτικά τα διεθνή ελεγκτικά πρότυπα». Αυτό προέκυψε κατά την ακρόαση των φορέων. </w:t>
      </w:r>
    </w:p>
    <w:p w14:paraId="5FBAEB5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τέλος του άρθρου προστίθεται η νέα παράγραφος ως εξής: «Οικονομικοί επιθεωρητές δεν διώκονται και δεν ενάγονται για τη γνώμη που διατύπωσαν κατά την άσκηση των καθηκόντων τους. Εξαιρούνται των ανωτέρω η περίπτωση ΔΟΛ, η παραβίαση του απορρήτου των πληροφορ</w:t>
      </w:r>
      <w:r>
        <w:rPr>
          <w:rFonts w:eastAsia="Times New Roman" w:cs="Times New Roman"/>
          <w:szCs w:val="24"/>
        </w:rPr>
        <w:t xml:space="preserve">ιών και στοιχείων, που περιήλθαν σε γνώση τους κατά την άσκηση των καθηκόντων τους, και η παραβίαση του καθήκοντος εχεμύθειας, στο οποίο υποχρεούνται». </w:t>
      </w:r>
    </w:p>
    <w:p w14:paraId="5FBAEB5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είναι αντιγραφή της Αστυνομίας ακριβώς. </w:t>
      </w:r>
    </w:p>
    <w:p w14:paraId="5FBAEB5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αν μου επιτρέπει ο κύριο</w:t>
      </w:r>
      <w:r>
        <w:rPr>
          <w:rFonts w:eastAsia="Times New Roman" w:cs="Times New Roman"/>
          <w:szCs w:val="24"/>
        </w:rPr>
        <w:t xml:space="preserve">ς Υπουργός, θα ήθελα να πάρω τον λόγο. </w:t>
      </w:r>
    </w:p>
    <w:p w14:paraId="5FBAEB5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Ανεξαρτ</w:t>
      </w:r>
      <w:r>
        <w:rPr>
          <w:rFonts w:eastAsia="Times New Roman" w:cs="Times New Roman"/>
          <w:b/>
          <w:szCs w:val="24"/>
        </w:rPr>
        <w:t>ή</w:t>
      </w:r>
      <w:r>
        <w:rPr>
          <w:rFonts w:eastAsia="Times New Roman" w:cs="Times New Roman"/>
          <w:b/>
          <w:szCs w:val="24"/>
        </w:rPr>
        <w:t xml:space="preserve">των </w:t>
      </w:r>
      <w:r>
        <w:rPr>
          <w:rFonts w:eastAsia="Times New Roman" w:cs="Times New Roman"/>
          <w:b/>
          <w:szCs w:val="24"/>
        </w:rPr>
        <w:t>Ελλήνων):</w:t>
      </w:r>
      <w:r>
        <w:rPr>
          <w:rFonts w:eastAsia="Times New Roman" w:cs="Times New Roman"/>
          <w:szCs w:val="24"/>
        </w:rPr>
        <w:t xml:space="preserve"> Παρακαλώ, κύριε Λοβέρδο.</w:t>
      </w:r>
    </w:p>
    <w:p w14:paraId="5FBAEB5C"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Λοβέρδο, να ολοκληρώσει πρώτα ο κύριος Υπουργός. </w:t>
      </w:r>
    </w:p>
    <w:p w14:paraId="5FBAEB5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w:t>
      </w:r>
      <w:r>
        <w:rPr>
          <w:rFonts w:eastAsia="Times New Roman" w:cs="Times New Roman"/>
          <w:szCs w:val="24"/>
        </w:rPr>
        <w:t>ε Πρόεδρε, δεν τις καταλαβαίνουμε έτσι, με αποτέλεσμα να ταλαιπωρείστε και να ταλαιπωρούμαστε.</w:t>
      </w:r>
    </w:p>
    <w:p w14:paraId="5FBAEB5E"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Λοβέρδο, έχετε τον λόγο.</w:t>
      </w:r>
    </w:p>
    <w:p w14:paraId="5FBAEB5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Αφού τις καταθέσατε και είναι αυτές χθες, με την επισημοποίηση της κατάθεσης</w:t>
      </w:r>
      <w:r>
        <w:rPr>
          <w:rFonts w:eastAsia="Times New Roman" w:cs="Times New Roman"/>
          <w:szCs w:val="24"/>
        </w:rPr>
        <w:t xml:space="preserve"> από εσάς σήμερα και τη διανομή τους, μπορούμε και να τις δούμε. Δεν χρειάζεται να τις διαβάσετε όλες. </w:t>
      </w:r>
    </w:p>
    <w:p w14:paraId="5FBAEB6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Τις έχετε πάρει από χθες, απλώς κατά τη διαδικασία της Βουλής…</w:t>
      </w:r>
    </w:p>
    <w:p w14:paraId="5FBAEB61"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b/>
          <w:bCs/>
        </w:rPr>
        <w:t>Δημήτριος Κρεμαστινός):</w:t>
      </w:r>
      <w:r>
        <w:rPr>
          <w:rFonts w:eastAsia="Times New Roman" w:cs="Times New Roman"/>
          <w:szCs w:val="24"/>
        </w:rPr>
        <w:t xml:space="preserve"> Σας παρακαλώ, κύριε Λοβέρδο. Αφήστε να ολοκληρώσει ο κύριος Υπουργός.</w:t>
      </w:r>
    </w:p>
    <w:p w14:paraId="5FBAEB6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αναγιγνώσκονται οι νομοτεχνικές βελτιώσεις ποτέ, κύριε Πρόεδρε! Αφού το ξέρετε.</w:t>
      </w:r>
    </w:p>
    <w:p w14:paraId="5FBAEB63"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σταματήσατε τον Υπουργό στα μισά. </w:t>
      </w:r>
    </w:p>
    <w:p w14:paraId="5FBAEB6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Θέλετε να μην τις αναγνώσω; Δεν θα τις αναγνώσω, εάν τις έχετε πάρει. </w:t>
      </w:r>
    </w:p>
    <w:p w14:paraId="5FBAEB65"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Ας τις διαβάσει ο Υπουργός</w:t>
      </w:r>
      <w:r>
        <w:rPr>
          <w:rFonts w:eastAsia="Times New Roman" w:cs="Times New Roman"/>
          <w:szCs w:val="24"/>
        </w:rPr>
        <w:t xml:space="preserve"> και θα τις μοιράσει μετά. </w:t>
      </w:r>
    </w:p>
    <w:p w14:paraId="5FBAEB66" w14:textId="77777777" w:rsidR="00DD71AD" w:rsidRDefault="009451BE">
      <w:pPr>
        <w:spacing w:after="0" w:line="600" w:lineRule="auto"/>
        <w:ind w:firstLine="720"/>
        <w:jc w:val="center"/>
        <w:rPr>
          <w:rFonts w:eastAsia="Times New Roman"/>
          <w:bCs/>
        </w:rPr>
      </w:pPr>
      <w:r>
        <w:rPr>
          <w:rFonts w:eastAsia="Times New Roman"/>
          <w:bCs/>
        </w:rPr>
        <w:t>(Θόρυβος στην Αίθουσα)</w:t>
      </w:r>
    </w:p>
    <w:p w14:paraId="5FBAEB6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Είναι αρκετές. Εάν η Βουλή…</w:t>
      </w:r>
    </w:p>
    <w:p w14:paraId="5FBAEB6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τις καταλαβαίνουμε έτσι, κύριε Πρόεδρε!</w:t>
      </w:r>
    </w:p>
    <w:p w14:paraId="5FBAEB6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w:t>
      </w:r>
      <w:r>
        <w:rPr>
          <w:rFonts w:eastAsia="Times New Roman" w:cs="Times New Roman"/>
          <w:b/>
          <w:szCs w:val="24"/>
        </w:rPr>
        <w:t>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Κύριε Πρόεδρε, δεν έχουμε αντίρρηση. Αν οι συνάδελφοι τις έχουν πάρει από χθες, δεν τις διαβάζω. </w:t>
      </w:r>
    </w:p>
    <w:p w14:paraId="5FBAEB6A"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Εντάξει, κύριε Υπουργέ.</w:t>
      </w:r>
    </w:p>
    <w:p w14:paraId="5FBAEB6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w:t>
      </w:r>
      <w:r>
        <w:rPr>
          <w:rFonts w:eastAsia="Times New Roman" w:cs="Times New Roman"/>
          <w:b/>
          <w:szCs w:val="24"/>
        </w:rPr>
        <w:t xml:space="preserve">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Δυο σχόλια θα ήθελα να κάνω. </w:t>
      </w:r>
    </w:p>
    <w:p w14:paraId="5FBAEB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Κατ’ αρχάς, μια πρόταση όσον αφορά τον προφορικό διαγωνισμό. Τον βγάζουμε. </w:t>
      </w:r>
    </w:p>
    <w:p w14:paraId="5FBAEB6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τις έχουμε στα κόμματά μας. </w:t>
      </w:r>
    </w:p>
    <w:p w14:paraId="5FBAEB6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Έχ</w:t>
      </w:r>
      <w:r>
        <w:rPr>
          <w:rFonts w:eastAsia="Times New Roman" w:cs="Times New Roman"/>
          <w:szCs w:val="24"/>
        </w:rPr>
        <w:t xml:space="preserve">ουν μοιραστεί στα κόμματα. Τις έχετε πάρει από χθες. </w:t>
      </w:r>
    </w:p>
    <w:p w14:paraId="5FBAEB6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Να δεχθείτε ότι δεν έφτασαν και ότι θα μοιραστούν. </w:t>
      </w:r>
    </w:p>
    <w:p w14:paraId="5FBAEB70"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να τις μοιράσετε. </w:t>
      </w:r>
    </w:p>
    <w:p w14:paraId="5FBAEB7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Είναι από χθες στις 17.00΄ στο γραφείο σας. Δεν έχουν μοιραστεί; Έχουν δοθεί από χθες το απόγευμα από το Υπουργείο. </w:t>
      </w:r>
    </w:p>
    <w:p w14:paraId="5FBAEB7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τις έχουμε στα κόμματά μας. </w:t>
      </w:r>
    </w:p>
    <w:p w14:paraId="5FBAEB73" w14:textId="77777777" w:rsidR="00DD71AD" w:rsidRDefault="00DD71AD">
      <w:pPr>
        <w:spacing w:after="0" w:line="600" w:lineRule="auto"/>
        <w:ind w:firstLine="720"/>
        <w:jc w:val="both"/>
        <w:rPr>
          <w:rFonts w:eastAsia="Times New Roman" w:cs="Times New Roman"/>
          <w:szCs w:val="24"/>
        </w:rPr>
      </w:pPr>
    </w:p>
    <w:p w14:paraId="5FBAEB74" w14:textId="77777777" w:rsidR="00DD71AD" w:rsidRDefault="009451BE">
      <w:pPr>
        <w:spacing w:after="0" w:line="600" w:lineRule="auto"/>
        <w:ind w:firstLine="720"/>
        <w:jc w:val="center"/>
        <w:rPr>
          <w:rFonts w:eastAsia="Times New Roman"/>
          <w:bCs/>
        </w:rPr>
      </w:pPr>
      <w:r>
        <w:rPr>
          <w:rFonts w:eastAsia="Times New Roman"/>
          <w:bCs/>
        </w:rPr>
        <w:lastRenderedPageBreak/>
        <w:t>(Θόρυβος στην Αίθουσα)</w:t>
      </w:r>
    </w:p>
    <w:p w14:paraId="5FBAEB75" w14:textId="77777777" w:rsidR="00DD71AD" w:rsidRDefault="009451BE">
      <w:pPr>
        <w:spacing w:after="0" w:line="600" w:lineRule="auto"/>
        <w:ind w:firstLine="720"/>
        <w:jc w:val="both"/>
        <w:rPr>
          <w:rFonts w:eastAsia="Times New Roman" w:cs="Times New Roman"/>
          <w:szCs w:val="24"/>
        </w:rPr>
      </w:pPr>
      <w:r w:rsidRPr="00D7249C">
        <w:rPr>
          <w:rFonts w:eastAsia="Times New Roman" w:cs="Times New Roman"/>
          <w:b/>
          <w:szCs w:val="24"/>
        </w:rPr>
        <w:t>ΠΑΝΟΣ ΚΑΜΜΕΝΟΣ</w:t>
      </w:r>
      <w:r>
        <w:rPr>
          <w:rFonts w:eastAsia="Times New Roman" w:cs="Times New Roman"/>
          <w:b/>
          <w:szCs w:val="24"/>
        </w:rPr>
        <w:t xml:space="preserve"> </w:t>
      </w:r>
      <w:r w:rsidRPr="00D7249C">
        <w:rPr>
          <w:rFonts w:eastAsia="Times New Roman" w:cs="Times New Roman"/>
          <w:b/>
          <w:szCs w:val="24"/>
        </w:rPr>
        <w:t>(Υπουργός Εθνικής Ά</w:t>
      </w:r>
      <w:r w:rsidRPr="00D7249C">
        <w:rPr>
          <w:rFonts w:eastAsia="Times New Roman" w:cs="Times New Roman"/>
          <w:b/>
          <w:szCs w:val="24"/>
        </w:rPr>
        <w:t>μυνας - Πρόεδρος των Αν</w:t>
      </w:r>
      <w:r w:rsidRPr="00D7249C">
        <w:rPr>
          <w:rFonts w:eastAsia="Times New Roman" w:cs="Times New Roman"/>
          <w:b/>
          <w:szCs w:val="24"/>
        </w:rPr>
        <w:t>εξαρτήτων</w:t>
      </w:r>
      <w:r w:rsidRPr="00D7249C">
        <w:rPr>
          <w:rFonts w:eastAsia="Times New Roman" w:cs="Times New Roman"/>
          <w:b/>
          <w:szCs w:val="24"/>
        </w:rPr>
        <w:t xml:space="preserve"> Ελλήνων):</w:t>
      </w:r>
      <w:r>
        <w:rPr>
          <w:rFonts w:eastAsia="Times New Roman" w:cs="Times New Roman"/>
          <w:b/>
          <w:szCs w:val="24"/>
        </w:rPr>
        <w:t xml:space="preserve"> </w:t>
      </w:r>
      <w:r>
        <w:rPr>
          <w:rFonts w:eastAsia="Times New Roman" w:cs="Times New Roman"/>
          <w:szCs w:val="24"/>
        </w:rPr>
        <w:t xml:space="preserve">Κυρία Κανέλλη, τι να κάνω; Εγώ τις κατέθεσα ως όφειλα στη Βουλή για να μοιραστούν στα κόμματα. </w:t>
      </w:r>
    </w:p>
    <w:p w14:paraId="5FBAEB7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Να μοιραστούν!</w:t>
      </w:r>
    </w:p>
    <w:p w14:paraId="5FBAEB77"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Κυρία Κανέλλη, θα μοιραστούν. </w:t>
      </w:r>
    </w:p>
    <w:p w14:paraId="5FBAEB7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w:t>
      </w:r>
      <w:r>
        <w:rPr>
          <w:rFonts w:eastAsia="Times New Roman" w:cs="Times New Roman"/>
          <w:b/>
          <w:szCs w:val="24"/>
        </w:rPr>
        <w:t xml:space="preserve">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Τις έχω δώσει από χθες. </w:t>
      </w:r>
    </w:p>
    <w:p w14:paraId="5FBAEB7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έπρεπε να έχουν μοιραστεί, κύριε Πρόεδρε, για να μπορούμε να κάνουμε συζήτηση. Ζητώ συγγνώμη γι’ αυτό. Πάντως, δεν είναι θέμα δικό μας. </w:t>
      </w:r>
    </w:p>
    <w:p w14:paraId="5FBAEB7A"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Η Γραμματε</w:t>
      </w:r>
      <w:r>
        <w:rPr>
          <w:rFonts w:eastAsia="Times New Roman" w:cs="Times New Roman"/>
          <w:szCs w:val="24"/>
        </w:rPr>
        <w:t xml:space="preserve">ία, κύριε Υπουργέ, μου λέει ότι είχατε πει εσείς να τις δώσετε και όχι η Γραμματεία. </w:t>
      </w:r>
    </w:p>
    <w:p w14:paraId="5FBAEB7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Όχι, εμείς τις στείλαμε στη Γραμματεία στις 17.00΄</w:t>
      </w:r>
      <w:r>
        <w:rPr>
          <w:rFonts w:eastAsia="Times New Roman" w:cs="Times New Roman"/>
          <w:szCs w:val="24"/>
        </w:rPr>
        <w:t>.</w:t>
      </w:r>
    </w:p>
    <w:p w14:paraId="5FBAEB7C"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 xml:space="preserve">. </w:t>
      </w:r>
    </w:p>
    <w:p w14:paraId="5FBAEB7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Τέλος πάντων, ας μοιραστούν τώρα για να τελειώνουμε. Είναι πάντως βελτιώσεις σε θέματα φραστικά και θέματα που έχετε θέσει.</w:t>
      </w:r>
    </w:p>
    <w:p w14:paraId="5FBAEB7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Εθνικής Άμυνας κ</w:t>
      </w:r>
      <w:r>
        <w:rPr>
          <w:rFonts w:eastAsia="Times New Roman" w:cs="Times New Roman"/>
          <w:szCs w:val="24"/>
        </w:rPr>
        <w:t xml:space="preserve">αι Πρόεδρος των </w:t>
      </w:r>
      <w:r>
        <w:rPr>
          <w:rFonts w:eastAsia="Times New Roman" w:cs="Times New Roman"/>
          <w:szCs w:val="24"/>
        </w:rPr>
        <w:t xml:space="preserve">Ανεξαρτήτων </w:t>
      </w:r>
      <w:r>
        <w:rPr>
          <w:rFonts w:eastAsia="Times New Roman" w:cs="Times New Roman"/>
          <w:szCs w:val="24"/>
        </w:rPr>
        <w:t>Ελλήνων κ. Πάνος Καμμένος καταθέτει για τα Πρακτικά τις προαναφερθείσες νομοτεχνικές βελτιώσεις, οι οποίες έχουν ως εξής:</w:t>
      </w:r>
    </w:p>
    <w:p w14:paraId="5FBAEB7F" w14:textId="77777777" w:rsidR="00DD71AD" w:rsidRDefault="009451BE">
      <w:pPr>
        <w:spacing w:after="0"/>
        <w:jc w:val="center"/>
        <w:rPr>
          <w:rFonts w:eastAsia="Times New Roman" w:cs="Times New Roman"/>
          <w:color w:val="FF0000"/>
          <w:szCs w:val="24"/>
        </w:rPr>
      </w:pPr>
      <w:r w:rsidRPr="006F0166">
        <w:rPr>
          <w:rFonts w:eastAsia="Times New Roman" w:cs="Times New Roman"/>
          <w:color w:val="FF0000"/>
          <w:szCs w:val="24"/>
        </w:rPr>
        <w:t>(ΑΛΛΑΓΗ ΣΕΛΙΔΑΣ)</w:t>
      </w:r>
    </w:p>
    <w:p w14:paraId="5FBAEB80" w14:textId="77777777" w:rsidR="00DD71AD" w:rsidRDefault="009451BE">
      <w:pPr>
        <w:spacing w:after="0"/>
        <w:jc w:val="center"/>
        <w:rPr>
          <w:rFonts w:eastAsia="Times New Roman" w:cs="Times New Roman"/>
          <w:color w:val="FF0000"/>
          <w:szCs w:val="24"/>
        </w:rPr>
      </w:pPr>
      <w:r w:rsidRPr="0034193C">
        <w:rPr>
          <w:rFonts w:eastAsia="Times New Roman" w:cs="Times New Roman"/>
          <w:color w:val="FF0000"/>
          <w:szCs w:val="24"/>
        </w:rPr>
        <w:t>(</w:t>
      </w:r>
      <w:r w:rsidRPr="0034193C">
        <w:rPr>
          <w:rFonts w:eastAsia="Times New Roman" w:cs="Times New Roman"/>
          <w:color w:val="FF0000"/>
          <w:szCs w:val="24"/>
        </w:rPr>
        <w:t>ΝΑ</w:t>
      </w:r>
      <w:r w:rsidRPr="0034193C">
        <w:rPr>
          <w:rFonts w:eastAsia="Times New Roman" w:cs="Times New Roman"/>
          <w:color w:val="FF0000"/>
          <w:szCs w:val="24"/>
        </w:rPr>
        <w:t xml:space="preserve"> ΜΠΟΥΝ ΟΙ ΣΕΛΙΔΕΣ 12</w:t>
      </w:r>
      <w:r w:rsidRPr="0034193C">
        <w:rPr>
          <w:rFonts w:eastAsia="Times New Roman" w:cs="Times New Roman"/>
          <w:color w:val="FF0000"/>
          <w:szCs w:val="24"/>
        </w:rPr>
        <w:t>-16)</w:t>
      </w:r>
    </w:p>
    <w:p w14:paraId="5FBAEB81" w14:textId="77777777" w:rsidR="00DD71AD" w:rsidRDefault="009451BE">
      <w:pPr>
        <w:spacing w:after="0"/>
        <w:jc w:val="center"/>
        <w:rPr>
          <w:rFonts w:eastAsia="Times New Roman" w:cs="Times New Roman"/>
          <w:color w:val="FF0000"/>
          <w:szCs w:val="24"/>
        </w:rPr>
      </w:pPr>
      <w:r w:rsidRPr="00760A67">
        <w:rPr>
          <w:rFonts w:eastAsia="Times New Roman" w:cs="Times New Roman"/>
          <w:color w:val="FF0000"/>
          <w:szCs w:val="24"/>
        </w:rPr>
        <w:t>(ΑΛΛΑΓΗ ΣΕΛΙΔΑΣ)</w:t>
      </w:r>
      <w:r>
        <w:rPr>
          <w:rFonts w:eastAsia="Times New Roman" w:cs="Times New Roman"/>
          <w:color w:val="FF0000"/>
          <w:szCs w:val="24"/>
        </w:rPr>
        <w:t xml:space="preserve"> </w:t>
      </w:r>
    </w:p>
    <w:p w14:paraId="5FBAEB82" w14:textId="77777777" w:rsidR="00DD71AD" w:rsidRDefault="009451BE">
      <w:pPr>
        <w:spacing w:after="0" w:line="600" w:lineRule="auto"/>
        <w:jc w:val="both"/>
        <w:rPr>
          <w:rFonts w:eastAsia="Times New Roman"/>
          <w:bCs/>
        </w:rPr>
      </w:pPr>
      <w:r>
        <w:rPr>
          <w:rFonts w:eastAsia="Times New Roman" w:cs="Times New Roman"/>
          <w:szCs w:val="24"/>
        </w:rPr>
        <w:tab/>
      </w:r>
      <w:r>
        <w:rPr>
          <w:rFonts w:eastAsia="Times New Roman"/>
          <w:b/>
          <w:bCs/>
        </w:rPr>
        <w:t>ΠΡΟΕΔΡΕΥΩΝ (Δημήτριος Κρεμαστινός):</w:t>
      </w:r>
      <w:r>
        <w:rPr>
          <w:rFonts w:eastAsia="Times New Roman"/>
          <w:bCs/>
        </w:rPr>
        <w:t xml:space="preserve"> Παρακαλώ να μοιραστούν.</w:t>
      </w:r>
    </w:p>
    <w:p w14:paraId="5FBAEB83" w14:textId="77777777" w:rsidR="00DD71AD" w:rsidRDefault="009451BE">
      <w:pPr>
        <w:spacing w:after="0" w:line="600" w:lineRule="auto"/>
        <w:ind w:firstLine="720"/>
        <w:jc w:val="both"/>
        <w:rPr>
          <w:rFonts w:eastAsia="Times New Roman" w:cs="Times New Roman"/>
          <w:szCs w:val="24"/>
        </w:rPr>
      </w:pPr>
      <w:r>
        <w:rPr>
          <w:rFonts w:eastAsia="Times New Roman"/>
          <w:bCs/>
        </w:rPr>
        <w:t>Συνεχίστε, κύριε Πρόεδρε.</w:t>
      </w:r>
    </w:p>
    <w:p w14:paraId="5FBAEB8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Θα ήθελα να αναφερθώ σε δύο θέματα: Το ένα είναι όσον αφορά τους προφορικούς διαγωνισμούς. Παρ’ ό,τι είναι ευτελούς αξίας, δέχομ</w:t>
      </w:r>
      <w:r>
        <w:rPr>
          <w:rFonts w:eastAsia="Times New Roman" w:cs="Times New Roman"/>
          <w:szCs w:val="24"/>
        </w:rPr>
        <w:t xml:space="preserve">αι για να υπάρχει πλήρης διαφάνεια να το αφαιρέσουμε, να είναι μόνο ηλεκτρονικός διαγωνισμός. </w:t>
      </w:r>
    </w:p>
    <w:p w14:paraId="5FBAEB85" w14:textId="77777777" w:rsidR="00DD71AD" w:rsidRDefault="009451BE">
      <w:pPr>
        <w:spacing w:after="0" w:line="600" w:lineRule="auto"/>
        <w:ind w:firstLine="720"/>
        <w:jc w:val="both"/>
        <w:rPr>
          <w:rFonts w:eastAsia="Times New Roman"/>
          <w:szCs w:val="24"/>
        </w:rPr>
      </w:pPr>
      <w:r>
        <w:rPr>
          <w:rFonts w:eastAsia="Times New Roman"/>
          <w:szCs w:val="24"/>
        </w:rPr>
        <w:t>Τώρα θα αναφερθώ σε ένα θέμα που έχει να κάνει με την τάξη του 1990. Ζήτησα την άποψη των Επιτελείων. Είναι για την υπαγωγή των καταταγέντων στις Ένοπλες Δυνάμει</w:t>
      </w:r>
      <w:r>
        <w:rPr>
          <w:rFonts w:eastAsia="Times New Roman"/>
          <w:szCs w:val="24"/>
        </w:rPr>
        <w:t xml:space="preserve">ς το 1990, με τις διατάξεις του ν.2439/96. </w:t>
      </w:r>
    </w:p>
    <w:p w14:paraId="5FBAEB86" w14:textId="77777777" w:rsidR="00DD71AD" w:rsidRDefault="009451BE">
      <w:pPr>
        <w:spacing w:after="0" w:line="600" w:lineRule="auto"/>
        <w:ind w:firstLine="720"/>
        <w:jc w:val="both"/>
        <w:rPr>
          <w:rFonts w:eastAsia="Times New Roman"/>
          <w:szCs w:val="24"/>
        </w:rPr>
      </w:pPr>
      <w:r>
        <w:rPr>
          <w:rFonts w:eastAsia="Times New Roman"/>
          <w:szCs w:val="24"/>
        </w:rPr>
        <w:t xml:space="preserve">Ζήτησα, λοιπόν, τις απόψεις των Επιτελείων, γιατί άκουσα τον κ. </w:t>
      </w:r>
      <w:proofErr w:type="spellStart"/>
      <w:r>
        <w:rPr>
          <w:rFonts w:eastAsia="Times New Roman"/>
          <w:szCs w:val="24"/>
        </w:rPr>
        <w:t>Δημοσχάκη</w:t>
      </w:r>
      <w:proofErr w:type="spellEnd"/>
      <w:r>
        <w:rPr>
          <w:rFonts w:eastAsia="Times New Roman"/>
          <w:szCs w:val="24"/>
        </w:rPr>
        <w:t xml:space="preserve"> να λέει ότι έχει θετική άποψη το ΓΕΕΘΑ. Είναι αρνητική η άποψη του ΓΕΕΘΑ και θα σας την καταθέσω. Ήταν θετική τον Μάιο. Τον Οκτώβρη, που ζ</w:t>
      </w:r>
      <w:r>
        <w:rPr>
          <w:rFonts w:eastAsia="Times New Roman"/>
          <w:szCs w:val="24"/>
        </w:rPr>
        <w:t xml:space="preserve">ητήσαμε πάλι τις απόψεις των Επιτελείων, και τα τέσσερα Επιτελεία είναι αρνητικά. Όμως, από τη στιγμή που το ζήτησαν οι </w:t>
      </w:r>
      <w:r>
        <w:rPr>
          <w:rFonts w:eastAsia="Times New Roman"/>
          <w:szCs w:val="24"/>
        </w:rPr>
        <w:t>Κοινοβουλευτικές Ομάδες</w:t>
      </w:r>
      <w:r>
        <w:rPr>
          <w:rFonts w:eastAsia="Times New Roman"/>
          <w:szCs w:val="24"/>
        </w:rPr>
        <w:t xml:space="preserve">, και ο κ. Καραγιαννίδης και ο κ. </w:t>
      </w:r>
      <w:proofErr w:type="spellStart"/>
      <w:r>
        <w:rPr>
          <w:rFonts w:eastAsia="Times New Roman"/>
          <w:szCs w:val="24"/>
        </w:rPr>
        <w:t>Κατσί</w:t>
      </w:r>
      <w:r>
        <w:rPr>
          <w:rFonts w:eastAsia="Times New Roman"/>
          <w:szCs w:val="24"/>
        </w:rPr>
        <w:lastRenderedPageBreak/>
        <w:t>κης</w:t>
      </w:r>
      <w:proofErr w:type="spellEnd"/>
      <w:r>
        <w:rPr>
          <w:rFonts w:eastAsia="Times New Roman"/>
          <w:szCs w:val="24"/>
        </w:rPr>
        <w:t xml:space="preserve"> από τη Συμπολίτευση αλλά και η Αντιπολίτευση, εγώ δέχομαι, παρ’ ότι εί</w:t>
      </w:r>
      <w:r>
        <w:rPr>
          <w:rFonts w:eastAsia="Times New Roman"/>
          <w:szCs w:val="24"/>
        </w:rPr>
        <w:t xml:space="preserve">ναι αρνητικά τα Επιτελεία, από τη στιγμή που συμφωνούμε όλοι, να το περάσουμε, δηλαδή να εντάξουμε και τις τάξεις του 1990. Είναι Πρόεδρος των </w:t>
      </w:r>
      <w:r>
        <w:rPr>
          <w:rFonts w:eastAsia="Times New Roman"/>
          <w:szCs w:val="24"/>
        </w:rPr>
        <w:t xml:space="preserve">Κοινοβουλευτικών Ομάδων </w:t>
      </w:r>
      <w:r>
        <w:rPr>
          <w:rFonts w:eastAsia="Times New Roman"/>
          <w:szCs w:val="24"/>
        </w:rPr>
        <w:t>της Συμπολίτευσης. Δέχεται η Αντιπολίτευση. Αν δεν υπάρχει αντίρρηση από κανέναν, το κατα</w:t>
      </w:r>
      <w:r>
        <w:rPr>
          <w:rFonts w:eastAsia="Times New Roman"/>
          <w:szCs w:val="24"/>
        </w:rPr>
        <w:t xml:space="preserve">θέτω ως προτεινόμενη ρύθμιση-τροποποίηση των διατάξεων της </w:t>
      </w:r>
      <w:proofErr w:type="spellStart"/>
      <w:r>
        <w:rPr>
          <w:rFonts w:eastAsia="Times New Roman"/>
          <w:szCs w:val="24"/>
        </w:rPr>
        <w:t>σταδιοδρομικής</w:t>
      </w:r>
      <w:proofErr w:type="spellEnd"/>
      <w:r>
        <w:rPr>
          <w:rFonts w:eastAsia="Times New Roman"/>
          <w:szCs w:val="24"/>
        </w:rPr>
        <w:t xml:space="preserve"> φύσης σαν τροπολογία-προσθήκη, που εντάσσει τους καταταγέντες στις Ένοπλες Δυνάμεις του 1990 και διορθώνει την αδικία του 1988-1989.</w:t>
      </w:r>
    </w:p>
    <w:p w14:paraId="5FBAEB87" w14:textId="77777777" w:rsidR="00DD71AD" w:rsidRDefault="009451BE">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Κύριε Υπουργέ, μία μικρή διευκρίνι</w:t>
      </w:r>
      <w:r>
        <w:rPr>
          <w:rFonts w:eastAsia="Times New Roman"/>
          <w:szCs w:val="24"/>
        </w:rPr>
        <w:t xml:space="preserve">ση, με την άδεια του Προέδρου. Μπορείτε να μας αιτιολογήσετε, με δύο κουβέντες την άρνηση, των Επιτελείων; Γιατί ερχόμαστε κι εμείς σε δύσκολη θέση. Είμαστε ξαφνικά μια Βουλή η οποία σας λέει να βάλετε το έτος του 1990. Μας λέτε ότι όλα τα Επιτελεία είναι </w:t>
      </w:r>
      <w:r>
        <w:rPr>
          <w:rFonts w:eastAsia="Times New Roman"/>
          <w:szCs w:val="24"/>
        </w:rPr>
        <w:t>εναντίον. Πάρα ταύτα, θα το περάσετε. Κάπου είναι και μια αντίφαση, λίγο να τη γεφυρώσουμε. Δεν ξέρουμε ποιος είναι ο λόγος αντίρρησης των Επιτελείων.</w:t>
      </w:r>
    </w:p>
    <w:p w14:paraId="5FBAEB88"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 xml:space="preserve">Ανεξαρτήτων </w:t>
      </w:r>
      <w:r>
        <w:rPr>
          <w:rFonts w:eastAsia="Times New Roman"/>
          <w:b/>
          <w:szCs w:val="24"/>
        </w:rPr>
        <w:t>Ελλήνων):</w:t>
      </w:r>
      <w:r>
        <w:rPr>
          <w:rFonts w:eastAsia="Times New Roman"/>
          <w:szCs w:val="24"/>
        </w:rPr>
        <w:t xml:space="preserve"> Σας διαβάζω, λοιπόν, την απά</w:t>
      </w:r>
      <w:r>
        <w:rPr>
          <w:rFonts w:eastAsia="Times New Roman"/>
          <w:szCs w:val="24"/>
        </w:rPr>
        <w:t>ντηση των Επιτελείων.</w:t>
      </w:r>
    </w:p>
    <w:p w14:paraId="5FBAEB89" w14:textId="77777777" w:rsidR="00DD71AD" w:rsidRDefault="009451BE">
      <w:pPr>
        <w:spacing w:after="0" w:line="600" w:lineRule="auto"/>
        <w:ind w:firstLine="720"/>
        <w:jc w:val="both"/>
        <w:rPr>
          <w:rFonts w:eastAsia="Times New Roman"/>
          <w:szCs w:val="24"/>
        </w:rPr>
      </w:pPr>
      <w:r>
        <w:rPr>
          <w:rFonts w:eastAsia="Times New Roman"/>
          <w:szCs w:val="24"/>
        </w:rPr>
        <w:t xml:space="preserve">«Με τον ν.3883/2010 ο νομοθέτης εισήγαγε ένα σταθερό χρονικό σημείο για τη μετάβαση από το παλαιό, στο νέο </w:t>
      </w:r>
      <w:proofErr w:type="spellStart"/>
      <w:r>
        <w:rPr>
          <w:rFonts w:eastAsia="Times New Roman"/>
          <w:szCs w:val="24"/>
        </w:rPr>
        <w:t>σταδιοδρομικό</w:t>
      </w:r>
      <w:proofErr w:type="spellEnd"/>
      <w:r>
        <w:rPr>
          <w:rFonts w:eastAsia="Times New Roman"/>
          <w:szCs w:val="24"/>
        </w:rPr>
        <w:t xml:space="preserve"> πλαίσιο, κατάταξη πριν ή μετά την 31-12-1987. Το ως άνω πλαίσιο, έχοντας ήδη τροποποιηθεί από τον ν.4407/2016 -αξ</w:t>
      </w:r>
      <w:r>
        <w:rPr>
          <w:rFonts w:eastAsia="Times New Roman"/>
          <w:szCs w:val="24"/>
        </w:rPr>
        <w:t xml:space="preserve">ιωματικοί προερχόμενοι από τα ΑΣΣΥ και εθελοντές, εθελόντριες καταταγέντες έως και 31-12-1989-, αφ’ ενός στερείται πλέον του σταθερού ρόλου του, για το οποίο </w:t>
      </w:r>
      <w:r>
        <w:rPr>
          <w:rFonts w:eastAsia="Times New Roman"/>
          <w:szCs w:val="24"/>
        </w:rPr>
        <w:lastRenderedPageBreak/>
        <w:t>προνόησε ο ν</w:t>
      </w:r>
      <w:r>
        <w:rPr>
          <w:rFonts w:eastAsia="Times New Roman"/>
          <w:szCs w:val="24"/>
        </w:rPr>
        <w:t>.</w:t>
      </w:r>
      <w:r>
        <w:rPr>
          <w:rFonts w:eastAsia="Times New Roman"/>
          <w:szCs w:val="24"/>
        </w:rPr>
        <w:t xml:space="preserve">3883/2010, αλλά και ανοίγει τον δρόμο για περαιτέρω διεκδικήσεις. Σε κάθε περίπτωση, </w:t>
      </w:r>
      <w:r>
        <w:rPr>
          <w:rFonts w:eastAsia="Times New Roman"/>
          <w:szCs w:val="24"/>
        </w:rPr>
        <w:t>δεν αιτιολογείται η μη τροποποίηση του ως άνω ορίου και για τους αξιωματικούς που προέρχονται από τα ΑΣΕΙ.</w:t>
      </w:r>
    </w:p>
    <w:p w14:paraId="5FBAEB8A" w14:textId="77777777" w:rsidR="00DD71AD" w:rsidRDefault="009451BE">
      <w:pPr>
        <w:spacing w:after="0" w:line="600" w:lineRule="auto"/>
        <w:ind w:firstLine="720"/>
        <w:jc w:val="both"/>
        <w:rPr>
          <w:rFonts w:eastAsia="Times New Roman"/>
          <w:szCs w:val="24"/>
        </w:rPr>
      </w:pPr>
      <w:r>
        <w:rPr>
          <w:rFonts w:eastAsia="Times New Roman"/>
          <w:szCs w:val="24"/>
        </w:rPr>
        <w:t>Τυχόν υπαγωγή στο ν.2439/1996 και των καταταγέντων το έτος 1990 αξιωματικών των ως άνω κατηγοριών, θα δημιουργήσει διακριτή μεταχείριση και σύγχυση ε</w:t>
      </w:r>
      <w:r>
        <w:rPr>
          <w:rFonts w:eastAsia="Times New Roman"/>
          <w:szCs w:val="24"/>
        </w:rPr>
        <w:t>φαρμογής από τα οικεία όργανα κρίσεων επί στελεχών που κατετάγησαν το ίδιο έτος, αλλά έχουν διαφορετική προέλευση. Παραδείγματος χάριν, η ίδια βαθμολογία σε υποχρεωτικό σχολείο θα εντάσσεται σε διαφορετική κλίμακα επίδοσης για τους αξιωματικούς από τα ΑΣΕΙ</w:t>
      </w:r>
      <w:r>
        <w:rPr>
          <w:rFonts w:eastAsia="Times New Roman"/>
          <w:szCs w:val="24"/>
        </w:rPr>
        <w:t xml:space="preserve"> και τα ΑΣΣΥ. Περαιτέρω, θα τεθούν ζητήματα αρχαιότητας μεταξύ αξιωματικών που προέρχονται από τα ΑΣΕΙ και τους εξ υπαξιωματικών προερχόμενους με το έτος κατάταξης το 1990, λόγω της αναδρομικής κρίσης και προαγωγής των τελευταίων στους συντομότερους χρόνου</w:t>
      </w:r>
      <w:r>
        <w:rPr>
          <w:rFonts w:eastAsia="Times New Roman"/>
          <w:szCs w:val="24"/>
        </w:rPr>
        <w:t>ς του ν.2439/1996.</w:t>
      </w:r>
    </w:p>
    <w:p w14:paraId="5FBAEB8B" w14:textId="77777777" w:rsidR="00DD71AD" w:rsidRDefault="009451BE">
      <w:pPr>
        <w:spacing w:after="0" w:line="600" w:lineRule="auto"/>
        <w:ind w:firstLine="720"/>
        <w:jc w:val="both"/>
        <w:rPr>
          <w:rFonts w:eastAsia="Times New Roman"/>
          <w:szCs w:val="24"/>
        </w:rPr>
      </w:pPr>
      <w:r>
        <w:rPr>
          <w:rFonts w:eastAsia="Times New Roman"/>
          <w:szCs w:val="24"/>
        </w:rPr>
        <w:t>Η τυχόν ένταξη των αξιωματικών που προέρχονται από τα ΑΣΣΥ και κατετάγησαν στις Ένοπλες Δυνάμεις το έτος 1990 θα συμπαρασύρει και τους αξιωματικούς που προέρχονται από την κατηγορία των μονιμοποιημένων εθελοντών του ν.445/1974 και μονιμο</w:t>
      </w:r>
      <w:r>
        <w:rPr>
          <w:rFonts w:eastAsia="Times New Roman"/>
          <w:szCs w:val="24"/>
        </w:rPr>
        <w:t>ποιημένων εθελοντριών του ν.705/1977, όπως ακριβώς συνέβη και με τις αντίστοιχες κατηγορίες με έτη κατάταξης το 1988 και το 1989.</w:t>
      </w:r>
    </w:p>
    <w:p w14:paraId="5FBAEB8C" w14:textId="77777777" w:rsidR="00DD71AD" w:rsidRDefault="009451BE">
      <w:pPr>
        <w:spacing w:after="0" w:line="600" w:lineRule="auto"/>
        <w:ind w:firstLine="720"/>
        <w:jc w:val="both"/>
        <w:rPr>
          <w:rFonts w:eastAsia="Times New Roman"/>
          <w:szCs w:val="24"/>
        </w:rPr>
      </w:pPr>
      <w:r>
        <w:rPr>
          <w:rFonts w:eastAsia="Times New Roman"/>
          <w:szCs w:val="24"/>
        </w:rPr>
        <w:t>Το ΓΕΕΘΑ εισηγείται τη διατήρηση της προτεινόμενης με το άρθρο 4 του υπό συζήτηση σχεδίου νόμου του ΥΠΕΘΑ ρύθμισης, ήτοι την κ</w:t>
      </w:r>
      <w:r>
        <w:rPr>
          <w:rFonts w:eastAsia="Times New Roman"/>
          <w:szCs w:val="24"/>
        </w:rPr>
        <w:t xml:space="preserve">ατά ένα έτος νωρίτερα </w:t>
      </w:r>
      <w:r>
        <w:rPr>
          <w:rFonts w:eastAsia="Times New Roman"/>
          <w:szCs w:val="24"/>
        </w:rPr>
        <w:lastRenderedPageBreak/>
        <w:t>προαγωγή τους στον βαθμό του λοχαγού και αντιστοίχων για τους λόγους που αποτυπώνονται στην αιτιολογική έκθεση αυτού: αντιρρόπηση της καθυστερούμενης βαθμολογικής τους εξέλιξης σε σχέση με τους νεότερούς τους αξιωματικούς της ιδίας κα</w:t>
      </w:r>
      <w:r>
        <w:rPr>
          <w:rFonts w:eastAsia="Times New Roman"/>
          <w:szCs w:val="24"/>
        </w:rPr>
        <w:t xml:space="preserve">τηγορίας και εξέλιξης. Εν τούτοις, δέον να επισημανθεί ότι η ένταξη στον ν.2439/1996 των αξιωματικών των ιδίων ως άνω κατηγοριών, με έτη κατάταξης στις Ένοπλες Δυνάμεις το 1988-1989, παρέχει νομικό έρεισμα διεκδικήσεων και στην ίδια κατηγορία στελεχών που </w:t>
      </w:r>
      <w:r>
        <w:rPr>
          <w:rFonts w:eastAsia="Times New Roman"/>
          <w:szCs w:val="24"/>
        </w:rPr>
        <w:t>κατετάγησαν το έτος 1990».</w:t>
      </w:r>
    </w:p>
    <w:p w14:paraId="5FBAEB8D" w14:textId="77777777" w:rsidR="00DD71AD" w:rsidRDefault="009451BE">
      <w:pPr>
        <w:spacing w:after="0" w:line="600" w:lineRule="auto"/>
        <w:ind w:firstLine="720"/>
        <w:jc w:val="both"/>
        <w:rPr>
          <w:rFonts w:eastAsia="Times New Roman"/>
          <w:szCs w:val="24"/>
        </w:rPr>
      </w:pPr>
      <w:r>
        <w:rPr>
          <w:rFonts w:eastAsia="Times New Roman"/>
          <w:szCs w:val="24"/>
        </w:rPr>
        <w:t>Εδώ να σας πω ακριβώς τι είναι. Αφορά περισσότερο σε ορισμένες διοικήσεις που είναι ήδη ο διοικητής ιπτάμενος και ο μηχανικός υποδιοικητής. Ο μηχανικός υποδιοικητής, ο οποίος είναι της τάξεως του 1990, προάγεται και ουσιαστικά σε</w:t>
      </w:r>
      <w:r>
        <w:rPr>
          <w:rFonts w:eastAsia="Times New Roman"/>
          <w:szCs w:val="24"/>
        </w:rPr>
        <w:t xml:space="preserve"> αρχαιότητα είναι πάνω από τον διοικητή.</w:t>
      </w:r>
    </w:p>
    <w:p w14:paraId="5FBAEB8E" w14:textId="77777777" w:rsidR="00DD71AD" w:rsidRDefault="009451BE">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Με τον έναν χρόνο που παίρνει.</w:t>
      </w:r>
    </w:p>
    <w:p w14:paraId="5FBAEB8F"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Ανεξαρτ</w:t>
      </w:r>
      <w:r>
        <w:rPr>
          <w:rFonts w:eastAsia="Times New Roman"/>
          <w:b/>
          <w:szCs w:val="24"/>
        </w:rPr>
        <w:t>ή</w:t>
      </w:r>
      <w:r>
        <w:rPr>
          <w:rFonts w:eastAsia="Times New Roman"/>
          <w:b/>
          <w:szCs w:val="24"/>
        </w:rPr>
        <w:t xml:space="preserve">των </w:t>
      </w:r>
      <w:r>
        <w:rPr>
          <w:rFonts w:eastAsia="Times New Roman"/>
          <w:b/>
          <w:szCs w:val="24"/>
        </w:rPr>
        <w:t>Ελλήνων):</w:t>
      </w:r>
      <w:r>
        <w:rPr>
          <w:rFonts w:eastAsia="Times New Roman"/>
          <w:szCs w:val="24"/>
        </w:rPr>
        <w:t xml:space="preserve"> Με αυτόν τον οποίο παίρνει. </w:t>
      </w:r>
    </w:p>
    <w:p w14:paraId="5FBAEB90" w14:textId="77777777" w:rsidR="00DD71AD" w:rsidRDefault="009451BE">
      <w:pPr>
        <w:spacing w:after="0" w:line="600" w:lineRule="auto"/>
        <w:ind w:firstLine="720"/>
        <w:jc w:val="both"/>
        <w:rPr>
          <w:rFonts w:eastAsia="Times New Roman"/>
          <w:szCs w:val="24"/>
        </w:rPr>
      </w:pPr>
      <w:r>
        <w:rPr>
          <w:rFonts w:eastAsia="Times New Roman"/>
          <w:szCs w:val="24"/>
        </w:rPr>
        <w:t xml:space="preserve">Αυτό, λοιπόν, σε αρκετές μονάδες θα δημιουργήσει θέματα διοικήσεως. Αυτό λέει το ΓΕΕΘΑ και τα Επιτελεία. Το αντιλαμβάνομαι αυτό, αλλά αντιλαμβάνομαι και το αίτημα της τάξεως του 1990 να ρυθμίσουν το θέμα όπως έχει γίνει το 1988-1989. </w:t>
      </w:r>
    </w:p>
    <w:p w14:paraId="5FBAEB91" w14:textId="77777777" w:rsidR="00DD71AD" w:rsidRDefault="009451BE">
      <w:pPr>
        <w:spacing w:after="0" w:line="600" w:lineRule="auto"/>
        <w:ind w:firstLine="720"/>
        <w:jc w:val="both"/>
        <w:rPr>
          <w:rFonts w:eastAsia="Times New Roman"/>
          <w:szCs w:val="24"/>
        </w:rPr>
      </w:pPr>
      <w:r>
        <w:rPr>
          <w:rFonts w:eastAsia="Times New Roman"/>
          <w:szCs w:val="24"/>
        </w:rPr>
        <w:t>Η αλήθεια είναι ότι ό</w:t>
      </w:r>
      <w:r>
        <w:rPr>
          <w:rFonts w:eastAsia="Times New Roman"/>
          <w:szCs w:val="24"/>
        </w:rPr>
        <w:t xml:space="preserve">ταν ρυθμίσαμε το 1988 και το 1989, το ρυθμίσαμε βάζοντας ένα όριο και βάζοντας ένα τέλος σε αυτήν την ιστορία. Όμως, επειδή έχω την εισήγηση των κομμάτων, των </w:t>
      </w:r>
      <w:r>
        <w:rPr>
          <w:rFonts w:eastAsia="Times New Roman"/>
          <w:szCs w:val="24"/>
        </w:rPr>
        <w:t>Κοινοβουλευτικών Ομάδων</w:t>
      </w:r>
      <w:r>
        <w:rPr>
          <w:rFonts w:eastAsia="Times New Roman"/>
          <w:szCs w:val="24"/>
        </w:rPr>
        <w:t xml:space="preserve"> της Συμπολίτευσης και της </w:t>
      </w:r>
      <w:r>
        <w:rPr>
          <w:rFonts w:eastAsia="Times New Roman"/>
          <w:szCs w:val="24"/>
        </w:rPr>
        <w:lastRenderedPageBreak/>
        <w:t>Αντιπολίτευσης τη θετική άποψη, κοινοβουλευτικά</w:t>
      </w:r>
      <w:r>
        <w:rPr>
          <w:rFonts w:eastAsia="Times New Roman"/>
          <w:szCs w:val="24"/>
        </w:rPr>
        <w:t xml:space="preserve"> είμαι υποχρεωμένος να το αποδεχτώ.</w:t>
      </w:r>
    </w:p>
    <w:p w14:paraId="5FBAEB92" w14:textId="77777777" w:rsidR="00DD71AD" w:rsidRDefault="009451BE">
      <w:pPr>
        <w:spacing w:after="0" w:line="600" w:lineRule="auto"/>
        <w:ind w:firstLine="720"/>
        <w:jc w:val="both"/>
        <w:rPr>
          <w:rFonts w:eastAsia="Times New Roman"/>
          <w:szCs w:val="24"/>
        </w:rPr>
      </w:pPr>
      <w:r>
        <w:rPr>
          <w:rFonts w:eastAsia="Times New Roman"/>
          <w:szCs w:val="24"/>
        </w:rPr>
        <w:t>Εάν κρίνετε, όμως, ότι θέλετε να το αφήσουμε για να το συζητήσουμε στο τέλος, να το δείτε κι εσείς, να δείτε και τις εισηγήσεις των επιτελείων, μπορώ να το αφήσω για να το συζητήσουμε στο τέλος.</w:t>
      </w:r>
    </w:p>
    <w:p w14:paraId="5FBAEB93" w14:textId="77777777" w:rsidR="00DD71AD" w:rsidRDefault="009451BE">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Στο τ</w:t>
      </w:r>
      <w:r>
        <w:rPr>
          <w:rFonts w:eastAsia="Times New Roman"/>
          <w:szCs w:val="24"/>
        </w:rPr>
        <w:t xml:space="preserve">έλος. </w:t>
      </w:r>
    </w:p>
    <w:p w14:paraId="5FBAEB94" w14:textId="77777777" w:rsidR="00DD71AD" w:rsidRDefault="009451BE">
      <w:pPr>
        <w:spacing w:after="0" w:line="600" w:lineRule="auto"/>
        <w:ind w:firstLine="720"/>
        <w:jc w:val="both"/>
        <w:rPr>
          <w:rFonts w:eastAsia="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Στο τέλος. Τότε, κύριε Πρόεδρε, </w:t>
      </w:r>
      <w:r>
        <w:rPr>
          <w:rFonts w:eastAsia="Times New Roman"/>
          <w:szCs w:val="24"/>
        </w:rPr>
        <w:t xml:space="preserve">καταθέτω την τροπολογία-προσθήκη σαν κείμενο μη υπογεγραμμένο και καταθέτω και τις τέσσερις εισηγήσεις των </w:t>
      </w:r>
      <w:r>
        <w:rPr>
          <w:rFonts w:eastAsia="Times New Roman"/>
          <w:szCs w:val="24"/>
        </w:rPr>
        <w:t>Γενικών Επιτελείων</w:t>
      </w:r>
      <w:r>
        <w:rPr>
          <w:rFonts w:eastAsia="Times New Roman"/>
          <w:szCs w:val="24"/>
        </w:rPr>
        <w:t>, προκειμένου ν</w:t>
      </w:r>
      <w:r>
        <w:rPr>
          <w:rFonts w:eastAsia="Times New Roman"/>
          <w:szCs w:val="24"/>
        </w:rPr>
        <w:t>α αποφασίσει η Βουλή.</w:t>
      </w:r>
    </w:p>
    <w:p w14:paraId="5FBAEB95" w14:textId="77777777" w:rsidR="00DD71AD" w:rsidRDefault="009451BE">
      <w:pPr>
        <w:spacing w:after="0" w:line="600" w:lineRule="auto"/>
        <w:ind w:firstLine="720"/>
        <w:jc w:val="both"/>
        <w:rPr>
          <w:rFonts w:eastAsia="Times New Roman"/>
          <w:szCs w:val="24"/>
        </w:rPr>
      </w:pPr>
      <w:r>
        <w:rPr>
          <w:rFonts w:eastAsia="Times New Roman"/>
          <w:szCs w:val="24"/>
        </w:rPr>
        <w:t>Ευχαριστώ, κύριε Πρόεδρε.</w:t>
      </w:r>
    </w:p>
    <w:p w14:paraId="5FBAEB96" w14:textId="77777777" w:rsidR="00DD71AD" w:rsidRDefault="009451BE">
      <w:pPr>
        <w:spacing w:after="0" w:line="600" w:lineRule="auto"/>
        <w:ind w:firstLine="720"/>
        <w:jc w:val="both"/>
        <w:rPr>
          <w:rFonts w:eastAsia="Times New Roman"/>
          <w:szCs w:val="24"/>
        </w:rPr>
      </w:pPr>
      <w:r>
        <w:rPr>
          <w:rFonts w:eastAsia="Times New Roman"/>
          <w:szCs w:val="24"/>
        </w:rPr>
        <w:t>(Στο σημείο αυτό ο Υπουργός Εθνικής Άμυνας κ</w:t>
      </w:r>
      <w:r>
        <w:rPr>
          <w:rFonts w:eastAsia="Times New Roman"/>
          <w:szCs w:val="24"/>
        </w:rPr>
        <w:t>αι Πρόεδρος των Ανεξαρτήτων Ελλήνων</w:t>
      </w:r>
      <w:r>
        <w:rPr>
          <w:rFonts w:eastAsia="Times New Roman"/>
          <w:szCs w:val="24"/>
        </w:rPr>
        <w:t xml:space="preserve"> κ.</w:t>
      </w:r>
      <w:r>
        <w:rPr>
          <w:rFonts w:eastAsia="Times New Roman"/>
          <w:szCs w:val="24"/>
        </w:rPr>
        <w:t xml:space="preserve"> </w:t>
      </w:r>
      <w:r>
        <w:rPr>
          <w:rFonts w:eastAsia="Times New Roman"/>
          <w:szCs w:val="24"/>
        </w:rPr>
        <w:t xml:space="preserve">Παναγιώτης Καμμένος καταθέτει για τα Πρακτικά τα προαναφερθέντα έγγραφα, τα οποία έχουν ως εξής: </w:t>
      </w:r>
    </w:p>
    <w:p w14:paraId="5FBAEB97" w14:textId="77777777" w:rsidR="00DD71AD" w:rsidRDefault="009451BE">
      <w:pPr>
        <w:spacing w:after="0" w:line="600" w:lineRule="auto"/>
        <w:ind w:firstLine="720"/>
        <w:jc w:val="center"/>
        <w:rPr>
          <w:rFonts w:eastAsia="Times New Roman"/>
          <w:color w:val="FF0000"/>
          <w:szCs w:val="24"/>
        </w:rPr>
      </w:pPr>
      <w:r w:rsidRPr="00934F71">
        <w:rPr>
          <w:rFonts w:eastAsia="Times New Roman"/>
          <w:color w:val="FF0000"/>
          <w:szCs w:val="24"/>
        </w:rPr>
        <w:t>(ΑΛΛΑΓΗ ΣΕΛΙΔΑΣ)</w:t>
      </w:r>
    </w:p>
    <w:p w14:paraId="5FBAEB98" w14:textId="77777777" w:rsidR="00DD71AD" w:rsidRDefault="009451BE">
      <w:pPr>
        <w:spacing w:after="0" w:line="600" w:lineRule="auto"/>
        <w:ind w:firstLine="720"/>
        <w:jc w:val="center"/>
        <w:rPr>
          <w:rFonts w:eastAsia="Times New Roman"/>
          <w:color w:val="FF0000"/>
          <w:szCs w:val="24"/>
        </w:rPr>
      </w:pPr>
      <w:r w:rsidRPr="00934F71">
        <w:rPr>
          <w:rFonts w:eastAsia="Times New Roman"/>
          <w:color w:val="FF0000"/>
          <w:szCs w:val="24"/>
        </w:rPr>
        <w:t xml:space="preserve">(ΝΑ ΜΠΟΥΝ </w:t>
      </w:r>
      <w:r w:rsidRPr="00934F71">
        <w:rPr>
          <w:rFonts w:eastAsia="Times New Roman"/>
          <w:color w:val="FF0000"/>
          <w:szCs w:val="24"/>
        </w:rPr>
        <w:t xml:space="preserve">ΟΙ ΣΕΛΙΔΕΣ </w:t>
      </w:r>
      <w:r w:rsidRPr="00934F71">
        <w:rPr>
          <w:rFonts w:eastAsia="Times New Roman"/>
          <w:color w:val="FF0000"/>
          <w:szCs w:val="24"/>
        </w:rPr>
        <w:t>23-</w:t>
      </w:r>
      <w:r w:rsidRPr="00934F71">
        <w:rPr>
          <w:rFonts w:eastAsia="Times New Roman"/>
          <w:color w:val="FF0000"/>
          <w:szCs w:val="24"/>
        </w:rPr>
        <w:t>33</w:t>
      </w:r>
      <w:r w:rsidRPr="00934F71">
        <w:rPr>
          <w:rFonts w:eastAsia="Times New Roman"/>
          <w:color w:val="FF0000"/>
          <w:szCs w:val="24"/>
        </w:rPr>
        <w:t>)</w:t>
      </w:r>
    </w:p>
    <w:p w14:paraId="5FBAEB99" w14:textId="77777777" w:rsidR="00DD71AD" w:rsidRDefault="009451BE">
      <w:pPr>
        <w:spacing w:after="0" w:line="600" w:lineRule="auto"/>
        <w:ind w:firstLine="720"/>
        <w:jc w:val="center"/>
        <w:rPr>
          <w:rFonts w:eastAsia="Times New Roman"/>
          <w:color w:val="FF0000"/>
          <w:szCs w:val="24"/>
        </w:rPr>
      </w:pPr>
      <w:r w:rsidRPr="00934F71">
        <w:rPr>
          <w:rFonts w:eastAsia="Times New Roman"/>
          <w:color w:val="FF0000"/>
          <w:szCs w:val="24"/>
        </w:rPr>
        <w:t>(</w:t>
      </w:r>
      <w:r w:rsidRPr="00934F71">
        <w:rPr>
          <w:rFonts w:eastAsia="Times New Roman"/>
          <w:color w:val="FF0000"/>
          <w:szCs w:val="24"/>
        </w:rPr>
        <w:t>ΑΛΛΑΓΗ ΣΕΛΙΔΑΣ</w:t>
      </w:r>
      <w:r w:rsidRPr="00934F71">
        <w:rPr>
          <w:rFonts w:eastAsia="Times New Roman"/>
          <w:color w:val="FF0000"/>
          <w:szCs w:val="24"/>
        </w:rPr>
        <w:t>)</w:t>
      </w:r>
    </w:p>
    <w:p w14:paraId="5FBAEB9A"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Ευχαριστούμε τον κύριο Υπουργό</w:t>
      </w:r>
      <w:r>
        <w:rPr>
          <w:rFonts w:eastAsia="Times New Roman"/>
          <w:szCs w:val="24"/>
        </w:rPr>
        <w:t>.</w:t>
      </w:r>
    </w:p>
    <w:p w14:paraId="5FBAEB9B" w14:textId="77777777" w:rsidR="00DD71AD" w:rsidRDefault="009451BE">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θα ήθελα τον λόγο.</w:t>
      </w:r>
    </w:p>
    <w:p w14:paraId="5FBAEB9C"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Επί </w:t>
      </w:r>
      <w:proofErr w:type="spellStart"/>
      <w:r>
        <w:rPr>
          <w:rFonts w:eastAsia="Times New Roman"/>
          <w:szCs w:val="24"/>
        </w:rPr>
        <w:t>ποίου</w:t>
      </w:r>
      <w:proofErr w:type="spellEnd"/>
      <w:r>
        <w:rPr>
          <w:rFonts w:eastAsia="Times New Roman"/>
          <w:szCs w:val="24"/>
        </w:rPr>
        <w:t xml:space="preserve"> θέματος θα θέλατε τον λόγο, κύριε Λοβέρδο;</w:t>
      </w:r>
    </w:p>
    <w:p w14:paraId="5FBAEB9D" w14:textId="77777777" w:rsidR="00DD71AD" w:rsidRDefault="009451BE">
      <w:pPr>
        <w:spacing w:after="0"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Επί της διαδικασίας που προτείνετε.</w:t>
      </w:r>
    </w:p>
    <w:p w14:paraId="5FBAEB9E"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5FBAEB9F" w14:textId="77777777" w:rsidR="00DD71AD" w:rsidRDefault="009451B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Μπορείτε να μας πείτε τον χρόνο των εισηγητών;</w:t>
      </w:r>
    </w:p>
    <w:p w14:paraId="5FBAEBA0"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ο καθορισμένος, δεκαπέντε λεπτά.</w:t>
      </w:r>
    </w:p>
    <w:p w14:paraId="5FBAEBA1" w14:textId="77777777" w:rsidR="00DD71AD" w:rsidRDefault="009451BE">
      <w:pPr>
        <w:spacing w:after="0" w:line="600" w:lineRule="auto"/>
        <w:ind w:firstLine="720"/>
        <w:jc w:val="both"/>
        <w:rPr>
          <w:rFonts w:eastAsia="Times New Roman"/>
          <w:szCs w:val="24"/>
        </w:rPr>
      </w:pPr>
      <w:r>
        <w:rPr>
          <w:rFonts w:eastAsia="Times New Roman"/>
          <w:b/>
          <w:szCs w:val="24"/>
        </w:rPr>
        <w:t>ΑΝΔΡΕΑΣ ΛΟ</w:t>
      </w:r>
      <w:r>
        <w:rPr>
          <w:rFonts w:eastAsia="Times New Roman"/>
          <w:b/>
          <w:szCs w:val="24"/>
        </w:rPr>
        <w:t>ΒΕΡΔΟΣ:</w:t>
      </w:r>
      <w:r>
        <w:rPr>
          <w:rFonts w:eastAsia="Times New Roman"/>
          <w:szCs w:val="24"/>
        </w:rPr>
        <w:t xml:space="preserve"> Ακούστε τώρα. Είναι η εμπειρία όλων των εισηγητών που είχαμε τόσες μέρες δουλειά στη Διαρκή Επιτροπή Αμύνης. Δεν βλέπω την Αίθουσα γεμάτη, άρα δεν βλέπω να είναι πάρα πολλοί οι ομιλητές εκ των συναδέλφων. Σας παρακαλώ, όμως, και εσείς και οι υπόλοι</w:t>
      </w:r>
      <w:r>
        <w:rPr>
          <w:rFonts w:eastAsia="Times New Roman"/>
          <w:szCs w:val="24"/>
        </w:rPr>
        <w:t xml:space="preserve">ποι που θα προεδρεύσετε σήμερα να δείξετε μια ανοχή στους εισηγητές. Εκατό τοις εκατό χρειάζεται αυτό, κύριε Πρόεδρε. Ουδείς εισηγητής, πλην ίσως ελαχίστων, κατάφερε στα δεκαπέντε λεπτά να είναι επαρκής. </w:t>
      </w:r>
    </w:p>
    <w:p w14:paraId="5FBAEBA2" w14:textId="77777777" w:rsidR="00DD71AD" w:rsidRDefault="009451BE">
      <w:pPr>
        <w:spacing w:after="0" w:line="600" w:lineRule="auto"/>
        <w:ind w:firstLine="720"/>
        <w:jc w:val="both"/>
        <w:rPr>
          <w:rFonts w:eastAsia="Times New Roman"/>
          <w:szCs w:val="24"/>
        </w:rPr>
      </w:pPr>
      <w:r>
        <w:rPr>
          <w:rFonts w:eastAsia="Times New Roman"/>
          <w:szCs w:val="24"/>
        </w:rPr>
        <w:t>Τώρα θα μου πείτε ότι εδώ έχουμε φέρει και θέματα λ</w:t>
      </w:r>
      <w:r>
        <w:rPr>
          <w:rFonts w:eastAsia="Times New Roman"/>
          <w:szCs w:val="24"/>
        </w:rPr>
        <w:t xml:space="preserve">υμένα. Έγιναν δεκτές τροπολογίες και υπάρχουν θέματα για τα οποία δεν θα αγορεύσουμε και για τα οποία στην </w:t>
      </w:r>
      <w:r>
        <w:rPr>
          <w:rFonts w:eastAsia="Times New Roman"/>
          <w:szCs w:val="24"/>
        </w:rPr>
        <w:t xml:space="preserve">επιτροπή </w:t>
      </w:r>
      <w:r>
        <w:rPr>
          <w:rFonts w:eastAsia="Times New Roman"/>
          <w:szCs w:val="24"/>
        </w:rPr>
        <w:t xml:space="preserve">που κάνουμε επεξεργασία είχαμε αγορεύσει. Σωστό, όμως στην Ολομέλεια έχουμε και πολιτικά θέματα. Εδώ έχουμε την τελευταία συζήτηση πριν την </w:t>
      </w:r>
      <w:r>
        <w:rPr>
          <w:rFonts w:eastAsia="Times New Roman"/>
          <w:szCs w:val="24"/>
        </w:rPr>
        <w:t xml:space="preserve">ψηφοφορία. Άρα, για άρθρα, όπως αυτά που αφορούν τους οικονομικούς επιθεωρητές, </w:t>
      </w:r>
      <w:r>
        <w:rPr>
          <w:rFonts w:eastAsia="Times New Roman"/>
          <w:szCs w:val="24"/>
        </w:rPr>
        <w:lastRenderedPageBreak/>
        <w:t xml:space="preserve">τον συνδικαλισμό στις Ένοπλες Δυνάμεις, είναι τόσο πολύ μεγάλα τα θέματα που δεν καλύπτονται, κύριε Πρόεδρε, στο δεκαπεντάλεπτο. </w:t>
      </w:r>
    </w:p>
    <w:p w14:paraId="5FBAEBA3" w14:textId="77777777" w:rsidR="00DD71AD" w:rsidRDefault="009451BE">
      <w:pPr>
        <w:spacing w:after="0" w:line="600" w:lineRule="auto"/>
        <w:ind w:firstLine="720"/>
        <w:jc w:val="both"/>
        <w:rPr>
          <w:rFonts w:eastAsia="Times New Roman"/>
          <w:szCs w:val="24"/>
        </w:rPr>
      </w:pPr>
      <w:r>
        <w:rPr>
          <w:rFonts w:eastAsia="Times New Roman"/>
          <w:szCs w:val="24"/>
        </w:rPr>
        <w:t xml:space="preserve">Γι’ αυτό σας παρακαλούμε πάρα πολύ να δείξετε </w:t>
      </w:r>
      <w:r>
        <w:rPr>
          <w:rFonts w:eastAsia="Times New Roman"/>
          <w:szCs w:val="24"/>
        </w:rPr>
        <w:t xml:space="preserve">ανοχή από τον πρώτο εισηγητή, ούτως ώστε και να τελειώσουμε σήμερα, αλλά και να έχουμε καταθέσει με επάρκεια τα επιχειρήματά μας. Δεν βγαίνει πέρα αλλιώς. Είναι πάρα πολύ σοβαρά τα πολιτικά θέματα και πάρα πολύ λεπτομερή τα τεχνικά. Σας παρακαλώ πάρα πολύ </w:t>
      </w:r>
      <w:r>
        <w:rPr>
          <w:rFonts w:eastAsia="Times New Roman"/>
          <w:szCs w:val="24"/>
        </w:rPr>
        <w:t>να το σεβαστείτε αυτό.</w:t>
      </w:r>
    </w:p>
    <w:p w14:paraId="5FBAEBA4"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Όπως ξέρετε, πάντα υπάρχει αυτή η κατανόηση και πάντα δίνουμε χρόνο στον εισηγητή, όταν θέλει να ολοκληρώσει επί του θέματος την ομιλία του. Ειδικά εσείς δεν πρέπει να έχετε κανένα παράπονο προσωπι</w:t>
      </w:r>
      <w:r>
        <w:rPr>
          <w:rFonts w:eastAsia="Times New Roman"/>
          <w:szCs w:val="24"/>
        </w:rPr>
        <w:t>κά, κύριε Λοβέρδο. Όποτε έχετε ζητήσει χρόνο, τον έχετε πάρει.</w:t>
      </w:r>
    </w:p>
    <w:p w14:paraId="5FBAEBA5" w14:textId="77777777" w:rsidR="00DD71AD" w:rsidRDefault="009451BE">
      <w:pPr>
        <w:spacing w:after="0" w:line="600" w:lineRule="auto"/>
        <w:ind w:firstLine="720"/>
        <w:jc w:val="both"/>
        <w:rPr>
          <w:rFonts w:eastAsia="Times New Roman"/>
          <w:szCs w:val="24"/>
        </w:rPr>
      </w:pPr>
      <w:r>
        <w:rPr>
          <w:rFonts w:eastAsia="Times New Roman"/>
          <w:szCs w:val="24"/>
        </w:rPr>
        <w:t>Ο κ. Καραγιαννίδης, εισηγητής του ΣΥΡΙΖΑ, έχει τον λόγο κατά τον Κανονισμό για δεκαπέντε λεπτά και βλέπουμε.</w:t>
      </w:r>
    </w:p>
    <w:p w14:paraId="5FBAEBA6" w14:textId="77777777" w:rsidR="00DD71AD" w:rsidRDefault="009451BE">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Ευχαριστώ, κύριε Πρόεδρε.</w:t>
      </w:r>
    </w:p>
    <w:p w14:paraId="5FBAEBA7" w14:textId="77777777" w:rsidR="00DD71AD" w:rsidRDefault="009451BE">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θέλω να πω κάτι: Εμφανίζ</w:t>
      </w:r>
      <w:r>
        <w:rPr>
          <w:rFonts w:eastAsia="Times New Roman"/>
          <w:szCs w:val="24"/>
        </w:rPr>
        <w:t>εται ο Υπουργός και κάνει δεκτό ένα αίτημα που το ζητάμε η Συμπολίτευση αλλά και όλη η Αντιπολίτευση και λέμε να πάει στο τέλος. Δεν έχω καταλάβει για ποιον λόγο. Η τάξη του ’90 είναι…</w:t>
      </w:r>
    </w:p>
    <w:p w14:paraId="5FBAEBA8" w14:textId="77777777" w:rsidR="00DD71AD" w:rsidRDefault="009451BE">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Κύριε συνάδελφε, διαφωνούν οι Αρχηγοί.</w:t>
      </w:r>
    </w:p>
    <w:p w14:paraId="5FBAEBA9" w14:textId="77777777" w:rsidR="00DD71AD" w:rsidRDefault="009451BE">
      <w:pPr>
        <w:spacing w:after="0" w:line="600" w:lineRule="auto"/>
        <w:ind w:firstLine="720"/>
        <w:jc w:val="both"/>
        <w:rPr>
          <w:rFonts w:eastAsia="Times New Roman"/>
          <w:szCs w:val="24"/>
        </w:rPr>
      </w:pPr>
      <w:r>
        <w:rPr>
          <w:rFonts w:eastAsia="Times New Roman"/>
          <w:b/>
          <w:szCs w:val="24"/>
        </w:rPr>
        <w:t>ΧΡΗΣΤΟΣ ΚΑΡΑ</w:t>
      </w:r>
      <w:r>
        <w:rPr>
          <w:rFonts w:eastAsia="Times New Roman"/>
          <w:b/>
          <w:szCs w:val="24"/>
        </w:rPr>
        <w:t xml:space="preserve">ΓΙΑΝΝΙΔΗΣ: </w:t>
      </w:r>
      <w:r>
        <w:rPr>
          <w:rFonts w:eastAsia="Times New Roman"/>
          <w:szCs w:val="24"/>
        </w:rPr>
        <w:t>Θα ολοκλήρωνα τον συλλογισμό μου αν δεν με διακόπτατε, όμως. Θα σας εξηγήσω, λοιπόν.</w:t>
      </w:r>
    </w:p>
    <w:p w14:paraId="5FBAEBAA" w14:textId="77777777" w:rsidR="00DD71AD" w:rsidRDefault="009451BE">
      <w:pPr>
        <w:spacing w:after="0" w:line="600" w:lineRule="auto"/>
        <w:ind w:firstLine="720"/>
        <w:jc w:val="both"/>
        <w:rPr>
          <w:rFonts w:eastAsia="Times New Roman"/>
          <w:szCs w:val="24"/>
        </w:rPr>
      </w:pPr>
      <w:r>
        <w:rPr>
          <w:rFonts w:eastAsia="Times New Roman"/>
          <w:szCs w:val="24"/>
        </w:rPr>
        <w:lastRenderedPageBreak/>
        <w:t>Έτσι όπως είναι η κατάσταση σ’ αυτήν τη συγκεκριμένη κατηγορία αξιωματικών, υπάρχει ένα κενό. Έχουμε ’88-’89</w:t>
      </w:r>
      <w:r>
        <w:rPr>
          <w:rFonts w:eastAsia="Times New Roman"/>
          <w:szCs w:val="24"/>
          <w:vertAlign w:val="superscript"/>
        </w:rPr>
        <w:t xml:space="preserve"> </w:t>
      </w:r>
      <w:r>
        <w:rPr>
          <w:rFonts w:eastAsia="Times New Roman"/>
          <w:szCs w:val="24"/>
        </w:rPr>
        <w:t xml:space="preserve"> κενό, ’91-’92 και πάει λέγοντας. Οι αξιωματικοί το</w:t>
      </w:r>
      <w:r>
        <w:rPr>
          <w:rFonts w:eastAsia="Times New Roman"/>
          <w:szCs w:val="24"/>
        </w:rPr>
        <w:t xml:space="preserve">υ ’90 είναι στον νόμο του 1996, αλλά προάγονται με διαφορετικό νόμο. Είναι η μόνη χρονιά. Δεν υπάρχει άλλη χρονιά. Είναι μόνο αυτή. </w:t>
      </w:r>
    </w:p>
    <w:p w14:paraId="5FBAEBAB" w14:textId="77777777" w:rsidR="00DD71AD" w:rsidRDefault="009451BE">
      <w:pPr>
        <w:spacing w:after="0" w:line="600" w:lineRule="auto"/>
        <w:ind w:firstLine="720"/>
        <w:jc w:val="both"/>
        <w:rPr>
          <w:rFonts w:eastAsia="Times New Roman"/>
          <w:szCs w:val="24"/>
        </w:rPr>
      </w:pPr>
      <w:r>
        <w:rPr>
          <w:rFonts w:eastAsia="Times New Roman"/>
          <w:szCs w:val="24"/>
        </w:rPr>
        <w:t xml:space="preserve">Να πω, λοιπόν, για τα </w:t>
      </w:r>
      <w:r>
        <w:rPr>
          <w:rFonts w:eastAsia="Times New Roman"/>
          <w:szCs w:val="24"/>
        </w:rPr>
        <w:t>Επιτελεία</w:t>
      </w:r>
      <w:r>
        <w:rPr>
          <w:rFonts w:eastAsia="Times New Roman"/>
          <w:szCs w:val="24"/>
        </w:rPr>
        <w:t xml:space="preserve">. Τα </w:t>
      </w:r>
      <w:r>
        <w:rPr>
          <w:rFonts w:eastAsia="Times New Roman"/>
          <w:szCs w:val="24"/>
        </w:rPr>
        <w:t>Επιτελεία</w:t>
      </w:r>
      <w:r>
        <w:rPr>
          <w:rFonts w:eastAsia="Times New Roman"/>
          <w:szCs w:val="24"/>
        </w:rPr>
        <w:t xml:space="preserve"> ήταν αρνητικά, κύριε συνάδελφε, και για το ’88-’89, αν δεν το ξέρετε και παρ’</w:t>
      </w:r>
      <w:r>
        <w:rPr>
          <w:rFonts w:eastAsia="Times New Roman"/>
          <w:szCs w:val="24"/>
        </w:rPr>
        <w:t xml:space="preserve"> όλα αυτά πέρασε. Όταν, λοιπόν, λέω κάτι, θα περιμένετε να το πω ολόκληρο. Μη με διακόπτετε.</w:t>
      </w:r>
    </w:p>
    <w:p w14:paraId="5FBAEBAC" w14:textId="77777777" w:rsidR="00DD71AD" w:rsidRDefault="009451BE">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Τι σημασία έχει αυτό; Δεν καταλαβαίνω.</w:t>
      </w:r>
    </w:p>
    <w:p w14:paraId="5FBAEBAD" w14:textId="77777777" w:rsidR="00DD71AD" w:rsidRDefault="009451BE">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Καμμία απολύτως κατά την άποψή σας.</w:t>
      </w:r>
    </w:p>
    <w:p w14:paraId="5FBAEBAE" w14:textId="77777777" w:rsidR="00DD71AD" w:rsidRDefault="009451BE">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Δεν σέβεστε υπηρεσιακά το</w:t>
      </w:r>
      <w:r>
        <w:rPr>
          <w:rFonts w:eastAsia="Times New Roman"/>
          <w:szCs w:val="24"/>
        </w:rPr>
        <w:t>υς Αρχηγούς …</w:t>
      </w:r>
    </w:p>
    <w:p w14:paraId="5FBAEBAF" w14:textId="77777777" w:rsidR="00DD71AD" w:rsidRDefault="009451BE">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Λέει, λοιπόν, η Αντιπολίτευση …</w:t>
      </w:r>
    </w:p>
    <w:p w14:paraId="5FBAEBB0" w14:textId="77777777" w:rsidR="00DD71AD" w:rsidRDefault="009451BE">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Περίμενα μία νέα τοποθέτηση από σας και μάθημα δεν θα κάνετε σε μας! Όταν, λοιπόν, οι Αρχηγοί διαφωνούν, οφείλουμε να ακούσουμε τον λόγο για τον οποίο διαφωνούν. Σας ε</w:t>
      </w:r>
      <w:r>
        <w:rPr>
          <w:rFonts w:eastAsia="Times New Roman"/>
          <w:szCs w:val="24"/>
        </w:rPr>
        <w:t>παναλαμβάνω ότι ο κύριος Υπουργός λέει ότι διαφωνούν οι Αρχηγοί. Και άρα αυτό είναι θέμα. Τι δεν καταλαβαίνετε;</w:t>
      </w:r>
    </w:p>
    <w:p w14:paraId="5FBAEBB1"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Καραγιαννίδη,</w:t>
      </w:r>
      <w:r>
        <w:rPr>
          <w:rFonts w:eastAsia="Times New Roman"/>
          <w:szCs w:val="24"/>
        </w:rPr>
        <w:t xml:space="preserve"> </w:t>
      </w:r>
      <w:r>
        <w:rPr>
          <w:rFonts w:eastAsia="Times New Roman"/>
          <w:szCs w:val="24"/>
        </w:rPr>
        <w:t>συνεχίστε την ομιλία σας. Παρακαλώ.</w:t>
      </w:r>
    </w:p>
    <w:p w14:paraId="5FBAEBB2" w14:textId="77777777" w:rsidR="00DD71AD" w:rsidRDefault="009451BE">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 xml:space="preserve">Κύριε συνάδελφε, ο εισηγητής </w:t>
      </w:r>
      <w:r>
        <w:rPr>
          <w:rFonts w:eastAsia="Times New Roman"/>
          <w:szCs w:val="24"/>
        </w:rPr>
        <w:t>της Νέας Δημοκρατίας υποστήριξε αυτό που λέω κι εγώ. Εάν έχετε διχογνωμία στο κόμμα σας, να μιλήσετε μεταξύ σας.</w:t>
      </w:r>
    </w:p>
    <w:p w14:paraId="5FBAEBB3"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ΠΡΟΕΔ</w:t>
      </w:r>
      <w:r>
        <w:rPr>
          <w:rFonts w:eastAsia="Times New Roman"/>
          <w:b/>
          <w:szCs w:val="24"/>
        </w:rPr>
        <w:t>Ρ</w:t>
      </w:r>
      <w:r>
        <w:rPr>
          <w:rFonts w:eastAsia="Times New Roman"/>
          <w:b/>
          <w:szCs w:val="24"/>
        </w:rPr>
        <w:t>ΕΥΩΝ (Δημήτριος Κρεμαστινός):</w:t>
      </w:r>
      <w:r>
        <w:rPr>
          <w:rFonts w:eastAsia="Times New Roman"/>
          <w:szCs w:val="24"/>
        </w:rPr>
        <w:t xml:space="preserve"> Κύριε Καραγιαννίδη, συνεχίστε την ομιλία σας. Μην κάνετε διάλογο.</w:t>
      </w:r>
    </w:p>
    <w:p w14:paraId="5FBAEBB4" w14:textId="77777777" w:rsidR="00DD71AD" w:rsidRDefault="009451BE">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Λέω, λοιπόν, ότι τ</w:t>
      </w:r>
      <w:r>
        <w:rPr>
          <w:rFonts w:eastAsia="Times New Roman"/>
          <w:szCs w:val="24"/>
        </w:rPr>
        <w:t xml:space="preserve">α </w:t>
      </w:r>
      <w:r>
        <w:rPr>
          <w:rFonts w:eastAsia="Times New Roman"/>
          <w:szCs w:val="24"/>
        </w:rPr>
        <w:t xml:space="preserve">Επιτελεία </w:t>
      </w:r>
      <w:r>
        <w:rPr>
          <w:rFonts w:eastAsia="Times New Roman"/>
          <w:szCs w:val="24"/>
        </w:rPr>
        <w:t>είχαν και το ’88-’89 αρνητική εισήγηση και παρ’ όλα αυτά άλλαξε. Άρα, να λήξουμε το θέμα και να προχωρήσουμε παρακάτω, εφόσον υπάρχει ομοφωνία, σύμφωνα με τον εισηγητή της Νέας Δημοκρατίας, αλλά και όλων των υπολοίπων κομμάτων της Αντιπολίτευση</w:t>
      </w:r>
      <w:r>
        <w:rPr>
          <w:rFonts w:eastAsia="Times New Roman"/>
          <w:szCs w:val="24"/>
        </w:rPr>
        <w:t>ς και δεν χρειάζεται να πάμε μέχρι το τέλος.</w:t>
      </w:r>
    </w:p>
    <w:p w14:paraId="5FBAEBB5" w14:textId="77777777" w:rsidR="00DD71AD" w:rsidRDefault="009451BE">
      <w:pPr>
        <w:spacing w:after="0" w:line="600" w:lineRule="auto"/>
        <w:ind w:firstLine="720"/>
        <w:jc w:val="both"/>
        <w:rPr>
          <w:rFonts w:eastAsia="Times New Roman"/>
          <w:szCs w:val="24"/>
        </w:rPr>
      </w:pPr>
      <w:r>
        <w:rPr>
          <w:rFonts w:eastAsia="Times New Roman"/>
          <w:szCs w:val="24"/>
        </w:rPr>
        <w:t xml:space="preserve">Έρχομαι τώρα στο νομοσχέδιο. Έχει τέσσερα κεφάλαια, τα οποία διακρίνονται ως εξής: Στο πρώτο κεφάλαιο, που αφορά στη </w:t>
      </w:r>
      <w:proofErr w:type="spellStart"/>
      <w:r>
        <w:rPr>
          <w:rFonts w:eastAsia="Times New Roman"/>
          <w:szCs w:val="24"/>
        </w:rPr>
        <w:t>σταδιοδρομ</w:t>
      </w:r>
      <w:r>
        <w:rPr>
          <w:rFonts w:eastAsia="Times New Roman"/>
          <w:szCs w:val="24"/>
        </w:rPr>
        <w:t>ική</w:t>
      </w:r>
      <w:proofErr w:type="spellEnd"/>
      <w:r>
        <w:rPr>
          <w:rFonts w:eastAsia="Times New Roman"/>
          <w:szCs w:val="24"/>
        </w:rPr>
        <w:t xml:space="preserve"> εξέλιξη</w:t>
      </w:r>
      <w:r>
        <w:rPr>
          <w:rFonts w:eastAsia="Times New Roman"/>
          <w:szCs w:val="24"/>
        </w:rPr>
        <w:t xml:space="preserve"> </w:t>
      </w:r>
      <w:r>
        <w:rPr>
          <w:rFonts w:eastAsia="Times New Roman"/>
          <w:szCs w:val="24"/>
        </w:rPr>
        <w:t>των στελεχών των Ενόπλων Δυνάμεων, γίνεται μια προσπάθεια με τα πρώτα άρ</w:t>
      </w:r>
      <w:r>
        <w:rPr>
          <w:rFonts w:eastAsia="Times New Roman"/>
          <w:szCs w:val="24"/>
        </w:rPr>
        <w:t>θρα, με το πρώτο κυρίως, να επανέλθουν στην ενεργό δράση αξιωματικοί σε μη οργανικές θέσεις για να προσφέρουν με την εμπειρία τους απ’ όλο αυτό το χρονικό διάστημα που ήταν στον Ελληνικό Στρατό.</w:t>
      </w:r>
    </w:p>
    <w:p w14:paraId="5FBAEBB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Πρόκειται για μια σοβαρή ρύθμιση που αφορά την επιστροφή έμπε</w:t>
      </w:r>
      <w:r>
        <w:rPr>
          <w:rFonts w:eastAsia="Times New Roman" w:cs="Times New Roman"/>
          <w:szCs w:val="24"/>
        </w:rPr>
        <w:t xml:space="preserve">ιρων στελεχών των Ενόπλων Δυνάμεων, εφόσον αυτοί το επιθυμούν, ακόμα και πέραν της </w:t>
      </w:r>
      <w:proofErr w:type="spellStart"/>
      <w:r>
        <w:rPr>
          <w:rFonts w:eastAsia="Times New Roman" w:cs="Times New Roman"/>
          <w:szCs w:val="24"/>
        </w:rPr>
        <w:t>τριαντακονταπενταετούς</w:t>
      </w:r>
      <w:proofErr w:type="spellEnd"/>
      <w:r>
        <w:rPr>
          <w:rFonts w:eastAsia="Times New Roman" w:cs="Times New Roman"/>
          <w:szCs w:val="24"/>
        </w:rPr>
        <w:t xml:space="preserve"> θητείας τους για άλλα πέντε χρόνια το πολύ. Με αυτόν τον τρόπο καλύπτουμε υπαρκτές διοικητικές ανάγκες του Υπουργείου Εθνικής Άμυνας, οι οποίες με τον</w:t>
      </w:r>
      <w:r>
        <w:rPr>
          <w:rFonts w:eastAsia="Times New Roman" w:cs="Times New Roman"/>
          <w:szCs w:val="24"/>
        </w:rPr>
        <w:t xml:space="preserve"> </w:t>
      </w:r>
      <w:proofErr w:type="spellStart"/>
      <w:r>
        <w:rPr>
          <w:rFonts w:eastAsia="Times New Roman" w:cs="Times New Roman"/>
          <w:szCs w:val="24"/>
        </w:rPr>
        <w:t>μνημονιακό</w:t>
      </w:r>
      <w:proofErr w:type="spellEnd"/>
      <w:r>
        <w:rPr>
          <w:rFonts w:eastAsia="Times New Roman" w:cs="Times New Roman"/>
          <w:szCs w:val="24"/>
        </w:rPr>
        <w:t xml:space="preserve"> περιορισμό των προσλήψεων είχαν καταστεί δισεπίλυτες. </w:t>
      </w:r>
    </w:p>
    <w:p w14:paraId="5FBAEBB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άρθρο 2 υπάρχει πρόβλεψη για προεδρικό διάταγμα για την απονομή </w:t>
      </w:r>
      <w:proofErr w:type="spellStart"/>
      <w:r>
        <w:rPr>
          <w:rFonts w:eastAsia="Times New Roman" w:cs="Times New Roman"/>
          <w:szCs w:val="24"/>
        </w:rPr>
        <w:t>αποστρατευτικού</w:t>
      </w:r>
      <w:proofErr w:type="spellEnd"/>
      <w:r>
        <w:rPr>
          <w:rFonts w:eastAsia="Times New Roman" w:cs="Times New Roman"/>
          <w:szCs w:val="24"/>
        </w:rPr>
        <w:t xml:space="preserve"> βαθμού ανθυπολοχαγού και αντιστοίχων σε εθελοντές μακράς θητείας βαθμού ανθυπασπιστή. Εδώ, από την πλευ</w:t>
      </w:r>
      <w:r>
        <w:rPr>
          <w:rFonts w:eastAsia="Times New Roman" w:cs="Times New Roman"/>
          <w:szCs w:val="24"/>
        </w:rPr>
        <w:t xml:space="preserve">ρά της Νέας Δημοκρατίας, ακούστηκε μια ένσταση –που δεν τη βρίσκω να έχει βάση- ότι αυτοί οι αξιωματικοί θα διεκδικήσουν δικαστικά χρηματικές απολαβές. </w:t>
      </w:r>
    </w:p>
    <w:p w14:paraId="5FBAEBB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Ο βαθμός αυτός απονέμεται τιμητικά και δεν νομίζω ότι στηρίζεται κάπου νομικά να διεκδικηθούν χρήματα. </w:t>
      </w:r>
      <w:r>
        <w:rPr>
          <w:rFonts w:eastAsia="Times New Roman" w:cs="Times New Roman"/>
          <w:szCs w:val="24"/>
        </w:rPr>
        <w:t xml:space="preserve">Εξάλλου και οι ίδιοι οι αξιωματικοί υποστηρίζουν ότι ο βαθμός αυτός είναι τιμητικός και είναι αναγνώριση των προσπαθειών αυτών των ανθρώπων όλα τα χρόνια που ήταν στον </w:t>
      </w:r>
      <w:r>
        <w:rPr>
          <w:rFonts w:eastAsia="Times New Roman" w:cs="Times New Roman"/>
          <w:szCs w:val="24"/>
        </w:rPr>
        <w:t xml:space="preserve">Ελληνικό </w:t>
      </w:r>
      <w:r>
        <w:rPr>
          <w:rFonts w:eastAsia="Times New Roman" w:cs="Times New Roman"/>
          <w:szCs w:val="24"/>
        </w:rPr>
        <w:t xml:space="preserve">Στρατό. </w:t>
      </w:r>
    </w:p>
    <w:p w14:paraId="5FBAEBB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άρθρο 3 δίνεται η δυνατότητα επαναφοράς στις τάξεις του Στρατού Ξη</w:t>
      </w:r>
      <w:r>
        <w:rPr>
          <w:rFonts w:eastAsia="Times New Roman" w:cs="Times New Roman"/>
          <w:szCs w:val="24"/>
        </w:rPr>
        <w:t xml:space="preserve">ράς έως πέντε αξιωματικών χειριστών ειδικής μονιμότητας. Ο Υπουργός έχει εξηγήσει τον λόγο για τον οποίο ζητούμε να επιστρέψουν αυτοί οι αξιωματικοί. Είναι απαραίτητοι για την εκπαίδευση. </w:t>
      </w:r>
    </w:p>
    <w:p w14:paraId="5FBAEBB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άρθρο 4, ειδικά, όσον αφορά τους προερχόμενους από σχολές υπαξι</w:t>
      </w:r>
      <w:r>
        <w:rPr>
          <w:rFonts w:eastAsia="Times New Roman" w:cs="Times New Roman"/>
          <w:szCs w:val="24"/>
        </w:rPr>
        <w:t xml:space="preserve">ωματικών που κατατάχθηκαν το έτος 1990 –αυτό που είπαμε πριν- δίνεται μια λύση η οποία εδώ και έναν χρόνο συζητιέται και μέσω των </w:t>
      </w:r>
      <w:r>
        <w:rPr>
          <w:rFonts w:eastAsia="Times New Roman" w:cs="Times New Roman"/>
          <w:szCs w:val="24"/>
        </w:rPr>
        <w:t xml:space="preserve">Επιτελείων </w:t>
      </w:r>
      <w:r>
        <w:rPr>
          <w:rFonts w:eastAsia="Times New Roman" w:cs="Times New Roman"/>
          <w:szCs w:val="24"/>
        </w:rPr>
        <w:t xml:space="preserve">και από τους αξιωματικούς που τους αφορά, αλλά και μέσω των πολιτικών κομμάτων. Είναι ίσως από τις ελάχιστες φορές </w:t>
      </w:r>
      <w:r>
        <w:rPr>
          <w:rFonts w:eastAsia="Times New Roman" w:cs="Times New Roman"/>
          <w:szCs w:val="24"/>
        </w:rPr>
        <w:t xml:space="preserve">που τα κόμματα έχουν μια ομοφωνία σε τέτοιο βαθμό. </w:t>
      </w:r>
    </w:p>
    <w:p w14:paraId="5FBAEBB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άρθρο 5 παρέχεται η δυνατότητα στους αξιωματικούς που προέρχονται από σχολές υπαξιωματικών και είναι κάτοχοι πτυχίου ΑΕΙ -νομίζω είχαμε ζητήσει μια </w:t>
      </w:r>
      <w:r>
        <w:rPr>
          <w:rFonts w:eastAsia="Times New Roman" w:cs="Times New Roman"/>
          <w:szCs w:val="24"/>
        </w:rPr>
        <w:lastRenderedPageBreak/>
        <w:t>νομοτεχνική βελτίωση να περιληφθούν και οι κάτοχοι π</w:t>
      </w:r>
      <w:r>
        <w:rPr>
          <w:rFonts w:eastAsia="Times New Roman" w:cs="Times New Roman"/>
          <w:szCs w:val="24"/>
        </w:rPr>
        <w:t xml:space="preserve">τυχίου ΤΕΙ, γιατί είναι και αυτοί τριτοβάθμια εκπαίδευση- να απολαύουν τα δικαιώματα που παρέχονται στους κατόχους πτυχίων ΑΕΙ. </w:t>
      </w:r>
    </w:p>
    <w:p w14:paraId="5FBAEBB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άρθρο 6 και 7 καθορίζεται ο βαθμός του ταξίαρχου ως καταληκτικός για τους στρατιωτικούς ιερείς. Στο άρθρο 7 τροποποιείται η</w:t>
      </w:r>
      <w:r>
        <w:rPr>
          <w:rFonts w:eastAsia="Times New Roman" w:cs="Times New Roman"/>
          <w:szCs w:val="24"/>
        </w:rPr>
        <w:t xml:space="preserve"> προθεσμία της παραγράφου 2 του άρθρου 10 του 2010, ώστε τα στελέχη που επιθυμούν να </w:t>
      </w:r>
      <w:proofErr w:type="spellStart"/>
      <w:r>
        <w:rPr>
          <w:rFonts w:eastAsia="Times New Roman" w:cs="Times New Roman"/>
          <w:szCs w:val="24"/>
        </w:rPr>
        <w:t>μεταταγούν</w:t>
      </w:r>
      <w:proofErr w:type="spellEnd"/>
      <w:r>
        <w:rPr>
          <w:rFonts w:eastAsia="Times New Roman" w:cs="Times New Roman"/>
          <w:szCs w:val="24"/>
        </w:rPr>
        <w:t xml:space="preserve"> στο Σώμα Μονίμων Αξιωματικών ή στο Σώμα Μονίμων Υπαξιωματικών να υποβάλουν αίτηση μέχρι 31 Δεκεμβρίου κάθε έτους. Υπάρχει, επίσης, μια πρόβλεψη για αυτούς τους </w:t>
      </w:r>
      <w:r>
        <w:rPr>
          <w:rFonts w:eastAsia="Times New Roman" w:cs="Times New Roman"/>
          <w:szCs w:val="24"/>
        </w:rPr>
        <w:t xml:space="preserve">ανθρώπους. </w:t>
      </w:r>
    </w:p>
    <w:p w14:paraId="5FBAEBB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πάμε στο Κεφάλαιο Β’ που είναι η συγκρότηση Σώματος Οικονομικού Εγκλήματος και Σώματος Εσωτερικής Ασφάλειας. Εδώ, από την πλευρά της Νέας Δημοκρατίας ακούστηκε ότι η υπαγωγή στον Υπουργό δημιουργεί ζητήματα και δεν υπάρχει πουθενά αλλού. Μάλιστα δόθηκε</w:t>
      </w:r>
      <w:r>
        <w:rPr>
          <w:rFonts w:eastAsia="Times New Roman" w:cs="Times New Roman"/>
          <w:szCs w:val="24"/>
        </w:rPr>
        <w:t xml:space="preserve"> το παράδειγμα του Υπουργείου Δημοσίας Τάξεως όπου όντως είναι στον Αρχηγό. </w:t>
      </w:r>
    </w:p>
    <w:p w14:paraId="5FBAEBB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Λιμενικό, όμως, απευθύνεται στον Υπουργό και είναι κάτι το οποίο δεν το κάναμε εμείς, αλλά το έκαναν οι προηγούμενες κυβερνήσεις. Το Σώμα, δηλαδή, Εσωτερικού Ελέγχου απευθύνετα</w:t>
      </w:r>
      <w:r>
        <w:rPr>
          <w:rFonts w:eastAsia="Times New Roman" w:cs="Times New Roman"/>
          <w:szCs w:val="24"/>
        </w:rPr>
        <w:t xml:space="preserve">ι στον Υπουργό και στο Υπουργείο Ναυτιλίας. Και δεν είναι κάτι που το δημιουργήσαμε εμείς με νομικό πλαίσιο, αλλά το δημιούργησε η Αξιωματική Αντιπολίτευση, όταν ήταν η ίδια στην Κυβέρνηση. </w:t>
      </w:r>
    </w:p>
    <w:p w14:paraId="5FBAEBB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Άρα, υπάρχει μια προσπάθεια να ελέγξουμε και κυρίως ένα ευαίσθητο</w:t>
      </w:r>
      <w:r>
        <w:rPr>
          <w:rFonts w:eastAsia="Times New Roman" w:cs="Times New Roman"/>
          <w:szCs w:val="24"/>
        </w:rPr>
        <w:t xml:space="preserve"> Υπουργείο, όπως είναι το Υπουργείο Εθνικής Άμυνας, οικονομικά. Με αυτόν τον τρόπο αποδεικνύουμε ότι προσπαθούμε να καταπολεμήσουμε με πράξεις τη διαφθορά, εφόσον υπάρξει στο συγκεκριμένο Υπουργείο. Με τον ίδιο τρόπο στελεχώνεται ο οργανισμός αυτός από αξι</w:t>
      </w:r>
      <w:r>
        <w:rPr>
          <w:rFonts w:eastAsia="Times New Roman" w:cs="Times New Roman"/>
          <w:szCs w:val="24"/>
        </w:rPr>
        <w:t xml:space="preserve">ωματικούς. </w:t>
      </w:r>
    </w:p>
    <w:p w14:paraId="5FBAEBC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Έχουν ειπωθεί ενστάσεις όσον αφορά τον τρόπο στελέχωσης. Νομίζω ότι με τις νομοτεχνικές βελτιώσεις έχουν δοθεί αρκετές απαντήσεις. Θέλω να πω ότι και ο Υπουργός και ο Αναπληρωτής Υπουργός Εθνικής Άμυνας έκαναν τις περισσότερες των παρατηρήσεων </w:t>
      </w:r>
      <w:r>
        <w:rPr>
          <w:rFonts w:eastAsia="Times New Roman" w:cs="Times New Roman"/>
          <w:szCs w:val="24"/>
        </w:rPr>
        <w:t xml:space="preserve">δεκτές στις επιτροπές που συζητήθηκε το νομοσχέδιο και αυτό είναι προς τη θετική πλευρά. </w:t>
      </w:r>
    </w:p>
    <w:p w14:paraId="5FBAEBC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Αυτές οι παρατηρήσεις, εφόσον κρίθηκαν σωστές και δίκαιες, έχουν γίνει μέρος του νομοσχεδίου αυτού. Αποδεικνύεται ότι δεν φέρνουμε ένα νομοσχέδιο που όπως το φέρνουμε</w:t>
      </w:r>
      <w:r>
        <w:rPr>
          <w:rFonts w:eastAsia="Times New Roman" w:cs="Times New Roman"/>
          <w:szCs w:val="24"/>
        </w:rPr>
        <w:t xml:space="preserve"> την πρώτη μέρα, έτσι κατατίθεται στη Βουλή και ψηφίζεται. Μέρος πολλών αυτών των παρατηρήσεων και από την </w:t>
      </w:r>
      <w:r>
        <w:rPr>
          <w:rFonts w:eastAsia="Times New Roman" w:cs="Times New Roman"/>
          <w:szCs w:val="24"/>
        </w:rPr>
        <w:t xml:space="preserve">Ελάσσονα </w:t>
      </w:r>
      <w:r>
        <w:rPr>
          <w:rFonts w:eastAsia="Times New Roman" w:cs="Times New Roman"/>
          <w:szCs w:val="24"/>
        </w:rPr>
        <w:t xml:space="preserve">και από τη </w:t>
      </w:r>
      <w:r>
        <w:rPr>
          <w:rFonts w:eastAsia="Times New Roman" w:cs="Times New Roman"/>
          <w:szCs w:val="24"/>
        </w:rPr>
        <w:t xml:space="preserve">Μείζονα </w:t>
      </w:r>
      <w:r>
        <w:rPr>
          <w:rFonts w:eastAsia="Times New Roman" w:cs="Times New Roman"/>
          <w:szCs w:val="24"/>
        </w:rPr>
        <w:t xml:space="preserve">Αντιπολίτευση έχουν γίνει δεκτές. </w:t>
      </w:r>
    </w:p>
    <w:p w14:paraId="5FBAEBC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Κεφάλαιο </w:t>
      </w:r>
      <w:r>
        <w:rPr>
          <w:rFonts w:eastAsia="Times New Roman" w:cs="Times New Roman"/>
          <w:szCs w:val="24"/>
        </w:rPr>
        <w:t>Γ΄</w:t>
      </w:r>
      <w:r>
        <w:rPr>
          <w:rFonts w:eastAsia="Times New Roman" w:cs="Times New Roman"/>
          <w:szCs w:val="24"/>
        </w:rPr>
        <w:t>, στο άρθρο 24 και 25 προσπαθούμε να ρυθμίσουμε δύο πράγματα τα οποία κ</w:t>
      </w:r>
      <w:r>
        <w:rPr>
          <w:rFonts w:eastAsia="Times New Roman" w:cs="Times New Roman"/>
          <w:szCs w:val="24"/>
        </w:rPr>
        <w:t xml:space="preserve">ατά την άποψή μας θα μπορούσαν να βοηθήσουν τους αξιωματικούς του </w:t>
      </w:r>
      <w:r>
        <w:rPr>
          <w:rFonts w:eastAsia="Times New Roman" w:cs="Times New Roman"/>
          <w:szCs w:val="24"/>
        </w:rPr>
        <w:t xml:space="preserve">Ελληνικού </w:t>
      </w:r>
      <w:r>
        <w:rPr>
          <w:rFonts w:eastAsia="Times New Roman" w:cs="Times New Roman"/>
          <w:szCs w:val="24"/>
        </w:rPr>
        <w:t xml:space="preserve">Στρατού. </w:t>
      </w:r>
    </w:p>
    <w:p w14:paraId="5FBAEBC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24 καθορίζει το δικαίωμα παραμονής αξιωματικού στο εξωτερικό για μια χρονιά ακόμα, κατ’ εξαίρεση, χωρίς επιμίσθιο προσπαθώντας να βοηθήσουμε </w:t>
      </w:r>
      <w:r>
        <w:rPr>
          <w:rFonts w:eastAsia="Times New Roman" w:cs="Times New Roman"/>
          <w:szCs w:val="24"/>
        </w:rPr>
        <w:lastRenderedPageBreak/>
        <w:t xml:space="preserve">τους ανθρώπους, που </w:t>
      </w:r>
      <w:r>
        <w:rPr>
          <w:rFonts w:eastAsia="Times New Roman" w:cs="Times New Roman"/>
          <w:szCs w:val="24"/>
        </w:rPr>
        <w:t>έχουν συνάψει έγγαμες σχέσεις με πολίτες αυτής της χώρας, σ’ αυτή τη διαδικασία.</w:t>
      </w:r>
    </w:p>
    <w:p w14:paraId="5FBAEBC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άρθρο 25 υπάρχουν οι </w:t>
      </w:r>
      <w:proofErr w:type="spellStart"/>
      <w:r>
        <w:rPr>
          <w:rFonts w:eastAsia="Times New Roman" w:cs="Times New Roman"/>
          <w:szCs w:val="24"/>
        </w:rPr>
        <w:t>πολιτογραφηθέντες</w:t>
      </w:r>
      <w:proofErr w:type="spellEnd"/>
      <w:r>
        <w:rPr>
          <w:rFonts w:eastAsia="Times New Roman" w:cs="Times New Roman"/>
          <w:szCs w:val="24"/>
        </w:rPr>
        <w:t xml:space="preserve"> κυρίως από χώρες της πρώην Σοβιετικής Ένωσης, οι οποίοι με την προηγούμενη κατάσταση με το που </w:t>
      </w:r>
      <w:proofErr w:type="spellStart"/>
      <w:r>
        <w:rPr>
          <w:rFonts w:eastAsia="Times New Roman" w:cs="Times New Roman"/>
          <w:szCs w:val="24"/>
        </w:rPr>
        <w:t>πολιτογραφούνταν</w:t>
      </w:r>
      <w:proofErr w:type="spellEnd"/>
      <w:r>
        <w:rPr>
          <w:rFonts w:eastAsia="Times New Roman" w:cs="Times New Roman"/>
          <w:szCs w:val="24"/>
        </w:rPr>
        <w:t xml:space="preserve"> Έλληνες ήταν αναγκασ</w:t>
      </w:r>
      <w:r>
        <w:rPr>
          <w:rFonts w:eastAsia="Times New Roman" w:cs="Times New Roman"/>
          <w:szCs w:val="24"/>
        </w:rPr>
        <w:t xml:space="preserve">μένοι να παρουσιαστούν στον </w:t>
      </w:r>
      <w:r>
        <w:rPr>
          <w:rFonts w:eastAsia="Times New Roman" w:cs="Times New Roman"/>
          <w:szCs w:val="24"/>
        </w:rPr>
        <w:t xml:space="preserve">Ελληνικό </w:t>
      </w:r>
      <w:r>
        <w:rPr>
          <w:rFonts w:eastAsia="Times New Roman" w:cs="Times New Roman"/>
          <w:szCs w:val="24"/>
        </w:rPr>
        <w:t xml:space="preserve">Στρατό. Τους δίνουμε ένα χρόνο δικαίωμα να μπορούν να τακτοποιήσουν όλες τις υποθέσεις τους και να μην βρίσκονται προ της απειλής να κόψουν τη ζωή τους στη μέση για να μπορέσουν να συνεχίσουν τον επόμενο χρόνο. </w:t>
      </w:r>
    </w:p>
    <w:p w14:paraId="5FBAEB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w:t>
      </w:r>
      <w:r>
        <w:rPr>
          <w:rFonts w:eastAsia="Times New Roman" w:cs="Times New Roman"/>
          <w:szCs w:val="24"/>
        </w:rPr>
        <w:t xml:space="preserve">ρο 26 και πάλι έγιναν από τον Αναπληρωτή Υπουργό κάποιες ρυθμίσεις για την πληρωμή ληξιπρόθεσμων οφειλών. Ορίστηκε η ημερομηνία, μέχρι πού δηλαδή θα είναι αυτή η πληρωμή ληξιπρόθεσμων οφειλών, μέχρι ποιο χρονικό διάστημα θα οριστεί. </w:t>
      </w:r>
    </w:p>
    <w:p w14:paraId="5FBAEBC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Νομίζω ότι δεν υπάρχει</w:t>
      </w:r>
      <w:r>
        <w:rPr>
          <w:rFonts w:eastAsia="Times New Roman" w:cs="Times New Roman"/>
          <w:szCs w:val="24"/>
        </w:rPr>
        <w:t xml:space="preserve"> κάποια διαφωνία στο συγκεκριμένο ζήτημα. Είναι μια πρακτική που έτσι κι αλλιώς βοηθάει το ίδιο το Υπουργείο Εθνικής Άμυνας γιατί έχει ένα εμπόδιο το οποίο δεν μπορεί να ξεπεράσει. Δεν μπορεί να συνάψει νέες συμβάσεις. Με αυτόν τον τρόπο, λοιπόν, προσπαθού</w:t>
      </w:r>
      <w:r>
        <w:rPr>
          <w:rFonts w:eastAsia="Times New Roman" w:cs="Times New Roman"/>
          <w:szCs w:val="24"/>
        </w:rPr>
        <w:t xml:space="preserve">με να ξεπεράσουμε αυτόν τον σκόπελο. </w:t>
      </w:r>
    </w:p>
    <w:p w14:paraId="5FBAEBC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άρθρο 27 έγινε μεγάλη κουβέντα. Είχαμε άσχημη εικόνα με τους φορείς. Θέλω να πω όμως κάτι. Υπάρχει μια Πανελλήνια Ομοσπονδία που έχει ζωή δεκατριών ετών. Δεν μπορούμε να αγνοήσουμε την προϊστορία αυτή. Δεν μπορούμε</w:t>
      </w:r>
      <w:r>
        <w:rPr>
          <w:rFonts w:eastAsia="Times New Roman" w:cs="Times New Roman"/>
          <w:szCs w:val="24"/>
        </w:rPr>
        <w:t xml:space="preserve"> να </w:t>
      </w:r>
      <w:r>
        <w:rPr>
          <w:rFonts w:eastAsia="Times New Roman" w:cs="Times New Roman"/>
          <w:szCs w:val="24"/>
        </w:rPr>
        <w:lastRenderedPageBreak/>
        <w:t>αγνοήσουμε τους ανθρώπους αυτούς που για δεκατρία χρόνια πάλεψαν για να υπάρξει συνδικαλισμός στις Ένοπλες Δυνάμεις, αυτός ο συνδικαλισμός που είναι επιτρεπτός στις Ένοπλες Δυνάμεις. Είναι προφανές ότι δεν μιλάμε για τον ίδιο συνδικαλισμό που υπάρχει σ</w:t>
      </w:r>
      <w:r>
        <w:rPr>
          <w:rFonts w:eastAsia="Times New Roman" w:cs="Times New Roman"/>
          <w:szCs w:val="24"/>
        </w:rPr>
        <w:t xml:space="preserve">ε εργαζόμενους σε άλλους τομείς, είτε στον ιδιωτικό είτε στον δημόσιο τομέα. Αυτό πρέπει με έναν τρόπο να αναγνωριστεί. </w:t>
      </w:r>
    </w:p>
    <w:p w14:paraId="5FBAEBC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μπορεί να ισοπεδωθεί ούτε το προσωπικό αυτής της Πανελλήνιας Ομοσπονδίας ούτε τα επιχειρήματά τους. Από την άλλη πρέπει να συμβιβάσ</w:t>
      </w:r>
      <w:r>
        <w:rPr>
          <w:rFonts w:eastAsia="Times New Roman" w:cs="Times New Roman"/>
          <w:szCs w:val="24"/>
        </w:rPr>
        <w:t xml:space="preserve">ουμε την παρουσία δεύτερης Ομοσπονδίας. Αυτό επιχειρεί να κάνει το νομοσχέδιο με τις νομοτεχνικές βελτιώσεις που έχει φέρει ο Αναπληρωτής Υπουργός. </w:t>
      </w:r>
    </w:p>
    <w:p w14:paraId="5FBAEBC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Θεωρούμε ότι δίνεται ικανό διάστημα έξι μηνών, ώστε να λυθούν αυτά τα προβλήματα. Αν παρ’ όλα αυτά, οι ίδιο</w:t>
      </w:r>
      <w:r>
        <w:rPr>
          <w:rFonts w:eastAsia="Times New Roman" w:cs="Times New Roman"/>
          <w:szCs w:val="24"/>
        </w:rPr>
        <w:t xml:space="preserve">ι οι αξιωματικοί δεν κατανοούν ότι έχουμε κάνει ένα θετικό βήμα και είναι προς όφελος των δικών τους συμφερόντων και της δικής τους εργασιακής ειρήνης, που πρέπει να υπάρχει μέσα στο στράτευμα, τότε θεωρούμε ότι δεν μπορεί να υπάρξει συνδικαλισμός. </w:t>
      </w:r>
    </w:p>
    <w:p w14:paraId="5FBAEBC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από την άλλη, αυτό που εμείς προτείναμε είναι εφικτό να γίνει, με καλή πρόθεση και από τις δυο πλευρές. Νομίζω ότι θα γίνει αποδεκτό το άρθρο παρ’ όλες τις ενστάσεις περί απόσυρσης που ακούστηκαν. Δεν μπορούμε να κάνουμε ένα βήμα πίσω. Κάναμε ένα βήμα μπρο</w:t>
      </w:r>
      <w:r>
        <w:rPr>
          <w:rFonts w:eastAsia="Times New Roman" w:cs="Times New Roman"/>
          <w:szCs w:val="24"/>
        </w:rPr>
        <w:t xml:space="preserve">στά με τον προηγούμενο νόμο και ολοκληρώνεται με το συγκεκριμένο άρθρο. </w:t>
      </w:r>
    </w:p>
    <w:p w14:paraId="5FBAEBC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Στο άρθρο 28 έχουν προκύψει πολλά προβλήματα επιβολής ποινικών ρητρών σε ΔΕΚΟ που έχουν συνάψει σύμβαση προμήθειας με το Υπουργείο Εθνικής Άμυνας. Ο νομοθέτης ρυθμίζει ένα θέμα που κό</w:t>
      </w:r>
      <w:r>
        <w:rPr>
          <w:rFonts w:eastAsia="Times New Roman" w:cs="Times New Roman"/>
          <w:szCs w:val="24"/>
        </w:rPr>
        <w:t xml:space="preserve">λλαγε μια σειρά από συμβάσεις με το Υπουργείο Εθνικής Άμυνας. Έτσι, ποινικές ρήτρες θα ανέρχονται μέχρι το ποσοστό του 6% επί της συμβατικής αξίας των </w:t>
      </w:r>
      <w:proofErr w:type="spellStart"/>
      <w:r>
        <w:rPr>
          <w:rFonts w:eastAsia="Times New Roman" w:cs="Times New Roman"/>
          <w:szCs w:val="24"/>
        </w:rPr>
        <w:t>παραδοθέντων</w:t>
      </w:r>
      <w:proofErr w:type="spellEnd"/>
      <w:r>
        <w:rPr>
          <w:rFonts w:eastAsia="Times New Roman" w:cs="Times New Roman"/>
          <w:szCs w:val="24"/>
        </w:rPr>
        <w:t xml:space="preserve"> υλικών, δηλαδή ό,τι ακριβώς ισχύει και στις συμβάσεις που συνάπτει το Υπουργείο Εθνικής Άμυν</w:t>
      </w:r>
      <w:r>
        <w:rPr>
          <w:rFonts w:eastAsia="Times New Roman" w:cs="Times New Roman"/>
          <w:szCs w:val="24"/>
        </w:rPr>
        <w:t xml:space="preserve">ας με ιδιωτικές εταιρείες. </w:t>
      </w:r>
    </w:p>
    <w:p w14:paraId="5FBAEBC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Πάω στο άρθρο 30 που επίσης είναι μια μεγάλη και πονεμένη ιστορία. Η σύμβαση της «</w:t>
      </w:r>
      <w:r>
        <w:rPr>
          <w:rFonts w:eastAsia="Times New Roman" w:cs="Times New Roman"/>
          <w:szCs w:val="24"/>
          <w:lang w:val="en-US"/>
        </w:rPr>
        <w:t>RAYTHEON</w:t>
      </w:r>
      <w:r>
        <w:rPr>
          <w:rFonts w:eastAsia="Times New Roman" w:cs="Times New Roman"/>
          <w:szCs w:val="24"/>
        </w:rPr>
        <w:t xml:space="preserve">». Με έναν τρόπο, θεωρώ επ’ </w:t>
      </w:r>
      <w:proofErr w:type="spellStart"/>
      <w:r>
        <w:rPr>
          <w:rFonts w:eastAsia="Times New Roman" w:cs="Times New Roman"/>
          <w:szCs w:val="24"/>
        </w:rPr>
        <w:t>ωφελεία</w:t>
      </w:r>
      <w:proofErr w:type="spellEnd"/>
      <w:r>
        <w:rPr>
          <w:rFonts w:eastAsia="Times New Roman" w:cs="Times New Roman"/>
          <w:szCs w:val="24"/>
        </w:rPr>
        <w:t xml:space="preserve"> του δημοσίου συμφέροντος, προσπαθούμε να λύσουμε το πρόβλημα που έρχεται από δεκαετίες, από τις αμαρτω</w:t>
      </w:r>
      <w:r>
        <w:rPr>
          <w:rFonts w:eastAsia="Times New Roman" w:cs="Times New Roman"/>
          <w:szCs w:val="24"/>
        </w:rPr>
        <w:t xml:space="preserve">λές συμβάσεις που είχαν γίνει στο παρελθόν. Προσπαθούμε με αυτό τον τρόπο και το ελληνικό δημόσιο να είναι κερδισμένο, αλλά και να υπάρξει και μια τροφοδοσία ανταλλακτικών. </w:t>
      </w:r>
    </w:p>
    <w:p w14:paraId="5FBAEBC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Έχουν ακουστεί ενστάσεις. Νομίζω τις έχουν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από την πλευρά του Υπουργείου. Θα γίνει κουβέντα και στην Ολομέλεια και εφόσον υπάρξουν </w:t>
      </w:r>
      <w:proofErr w:type="spellStart"/>
      <w:r>
        <w:rPr>
          <w:rFonts w:eastAsia="Times New Roman" w:cs="Times New Roman"/>
          <w:szCs w:val="24"/>
        </w:rPr>
        <w:t>επιχειρηματολογούμενες</w:t>
      </w:r>
      <w:proofErr w:type="spellEnd"/>
      <w:r>
        <w:rPr>
          <w:rFonts w:eastAsia="Times New Roman" w:cs="Times New Roman"/>
          <w:szCs w:val="24"/>
        </w:rPr>
        <w:t xml:space="preserve"> σωστές ενστάσεις, να μπουν μέσα στο συγκεκριμένο άρθρο.</w:t>
      </w:r>
    </w:p>
    <w:p w14:paraId="5FBAEBC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Είμαι σίγουρος ότι η κουβέντα –το λέω για να προλάβω- όσο κι αν θέλουμε να μιλήσουμε μόνο</w:t>
      </w:r>
      <w:r>
        <w:rPr>
          <w:rFonts w:eastAsia="Times New Roman" w:cs="Times New Roman"/>
          <w:szCs w:val="24"/>
        </w:rPr>
        <w:t xml:space="preserve"> για το νομοσχέδιο, θα επεκταθεί στην επικαιρότητα που λέγεται </w:t>
      </w:r>
      <w:r>
        <w:rPr>
          <w:rFonts w:eastAsia="Times New Roman" w:cs="Times New Roman"/>
          <w:szCs w:val="24"/>
          <w:lang w:val="en-US"/>
        </w:rPr>
        <w:t>F</w:t>
      </w:r>
      <w:r>
        <w:rPr>
          <w:rFonts w:eastAsia="Times New Roman" w:cs="Times New Roman"/>
          <w:szCs w:val="24"/>
        </w:rPr>
        <w:t xml:space="preserve">-16. Μετά τις εξηγήσεις που έδωσε ο Αναπληρωτής Υπουργός στην τελευταία </w:t>
      </w:r>
      <w:r>
        <w:rPr>
          <w:rFonts w:eastAsia="Times New Roman" w:cs="Times New Roman"/>
          <w:szCs w:val="24"/>
        </w:rPr>
        <w:t xml:space="preserve">επιτροπή </w:t>
      </w:r>
      <w:r>
        <w:rPr>
          <w:rFonts w:eastAsia="Times New Roman" w:cs="Times New Roman"/>
          <w:szCs w:val="24"/>
        </w:rPr>
        <w:t xml:space="preserve">νομίζω ότι όποια κουβέντα κι αν γίνει θα γίνει εκ περισσού, αν δεν μείνουμε </w:t>
      </w:r>
      <w:r>
        <w:rPr>
          <w:rFonts w:eastAsia="Times New Roman" w:cs="Times New Roman"/>
          <w:szCs w:val="24"/>
        </w:rPr>
        <w:lastRenderedPageBreak/>
        <w:t>σε αυτά που είπε ο Αναπληρωτής Υπου</w:t>
      </w:r>
      <w:r>
        <w:rPr>
          <w:rFonts w:eastAsia="Times New Roman" w:cs="Times New Roman"/>
          <w:szCs w:val="24"/>
        </w:rPr>
        <w:t>ργός που εξήγησε με πολύ συγκεκριμένες λεπτομέρειες όλη τη διαδικασία από πλευράς της χώρας μας, όλη τη διαδικασία από πλευράς των Ηνωμένων Πολιτειών, πώς θα προχωρήσει χρονικά και ημερολογιακά. Επ’ αυτού θα γίνει κουβέντα. Είναι προφανές ότι δεν πρόκειται</w:t>
      </w:r>
      <w:r>
        <w:rPr>
          <w:rFonts w:eastAsia="Times New Roman" w:cs="Times New Roman"/>
          <w:szCs w:val="24"/>
        </w:rPr>
        <w:t xml:space="preserve"> να υπάρξουν οι αγορές αυτές, όπως γινόταν στο μακρινό ή και στο πιο κοντινό παρελθόν.</w:t>
      </w:r>
    </w:p>
    <w:p w14:paraId="5FBAEBCF" w14:textId="77777777" w:rsidR="00DD71AD" w:rsidRDefault="009451BE">
      <w:pPr>
        <w:spacing w:after="0" w:line="600" w:lineRule="auto"/>
        <w:ind w:firstLine="720"/>
        <w:jc w:val="both"/>
        <w:rPr>
          <w:rFonts w:eastAsia="Times New Roman"/>
          <w:szCs w:val="24"/>
        </w:rPr>
      </w:pPr>
      <w:r>
        <w:rPr>
          <w:rFonts w:eastAsia="Times New Roman"/>
          <w:szCs w:val="24"/>
        </w:rPr>
        <w:t>Ζητήσαμε -και έχει γίνει αποδεκτό- να υπάρξει κοινή συνεδρίαση των Επιτροπών Εθνικής Άμυνας και Εξωτερικών και Εξοπλιστικών Προγραμμάτων. Θα γίνει κουβέντα με περισσότερ</w:t>
      </w:r>
      <w:r>
        <w:rPr>
          <w:rFonts w:eastAsia="Times New Roman"/>
          <w:szCs w:val="24"/>
        </w:rPr>
        <w:t xml:space="preserve">ες λεπτομέρειες και ενημέρωση και θα προσπαθήσουμε να κάνουμε όσο πιο διάφανο και ξεκάθαρο γίνεται αυτό το ζήτημα και από πλευράς Κυβέρνησης και από πλευράς Κοινοβουλευτικής Ομάδας ΣΥΡΙΖΑ και Ανεξαρτήτων Ελλήνων. </w:t>
      </w:r>
    </w:p>
    <w:p w14:paraId="5FBAEBD0" w14:textId="77777777" w:rsidR="00DD71AD" w:rsidRDefault="009451BE">
      <w:pPr>
        <w:spacing w:after="0" w:line="600" w:lineRule="auto"/>
        <w:ind w:firstLine="720"/>
        <w:jc w:val="both"/>
        <w:rPr>
          <w:rFonts w:eastAsia="Times New Roman"/>
          <w:szCs w:val="24"/>
        </w:rPr>
      </w:pPr>
      <w:r>
        <w:rPr>
          <w:rFonts w:eastAsia="Times New Roman"/>
          <w:szCs w:val="24"/>
        </w:rPr>
        <w:t>Να μείνουμε όμως σε αυτό, γιατί η χολέρα τ</w:t>
      </w:r>
      <w:r>
        <w:rPr>
          <w:rFonts w:eastAsia="Times New Roman"/>
          <w:szCs w:val="24"/>
        </w:rPr>
        <w:t>ων ΜΜΕ έφτασε και σε αυτό το επίπεδο, όπου ακούστηκαν τρομακτικά πράγματα περί αγοράς, περί ξεγελάσματος του Πρωθυπουργού στην Αμερική. Ακούστηκε ό,τι μπορείτε να φανταστείτε, πράγμα που ζούμε έτσι κι αλλιώς τα τελευταία δύο χρόνια με αυτές τις υποτιθέμενε</w:t>
      </w:r>
      <w:r>
        <w:rPr>
          <w:rFonts w:eastAsia="Times New Roman"/>
          <w:szCs w:val="24"/>
        </w:rPr>
        <w:t xml:space="preserve">ς ειδήσεις. </w:t>
      </w:r>
    </w:p>
    <w:p w14:paraId="5FBAEBD1" w14:textId="77777777" w:rsidR="00DD71AD" w:rsidRDefault="009451BE">
      <w:pPr>
        <w:spacing w:after="0" w:line="600" w:lineRule="auto"/>
        <w:ind w:firstLine="720"/>
        <w:jc w:val="both"/>
        <w:rPr>
          <w:rFonts w:eastAsia="Times New Roman"/>
          <w:szCs w:val="24"/>
        </w:rPr>
      </w:pPr>
      <w:r>
        <w:rPr>
          <w:rFonts w:eastAsia="Times New Roman"/>
          <w:szCs w:val="24"/>
        </w:rPr>
        <w:t>Να μείνουμε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στο βασικό ερώτημα που το διατύπωσα και στην </w:t>
      </w:r>
      <w:r>
        <w:rPr>
          <w:rFonts w:eastAsia="Times New Roman"/>
          <w:szCs w:val="24"/>
        </w:rPr>
        <w:t>επιτροπή</w:t>
      </w:r>
      <w:r>
        <w:rPr>
          <w:rFonts w:eastAsia="Times New Roman"/>
          <w:szCs w:val="24"/>
        </w:rPr>
        <w:t xml:space="preserve">: Αν συμφωνούμε να είναι λειτουργικά τα </w:t>
      </w:r>
      <w:r>
        <w:rPr>
          <w:rFonts w:eastAsia="Times New Roman"/>
          <w:szCs w:val="24"/>
          <w:lang w:val="en-US"/>
        </w:rPr>
        <w:t>F</w:t>
      </w:r>
      <w:r>
        <w:rPr>
          <w:rFonts w:eastAsia="Times New Roman"/>
          <w:szCs w:val="24"/>
        </w:rPr>
        <w:t xml:space="preserve">-16 -και αυτό άρα έχει ένα κόστος- με ποιον τρόπο θα υπάρξει η διεκπεραίωση του να είναι λειτουργικά αυτά τα αεροπλάνα; Αν συμφωνούμε σε αυτό, να δούμε με ποιον τρόπο, πόσα αεροπλάνα και σε </w:t>
      </w:r>
      <w:r>
        <w:rPr>
          <w:rFonts w:eastAsia="Times New Roman"/>
          <w:szCs w:val="24"/>
        </w:rPr>
        <w:lastRenderedPageBreak/>
        <w:t>τι κόστος -που έχει καθοριστεί εν πολλοίς το κόστος- θα προχωρήσου</w:t>
      </w:r>
      <w:r>
        <w:rPr>
          <w:rFonts w:eastAsia="Times New Roman"/>
          <w:szCs w:val="24"/>
        </w:rPr>
        <w:t xml:space="preserve">με παρακάτω. Να μείνει, όμως, η κουβέντα σε αυτό χωρίς υπερβολές και εξαλλοσύνες. </w:t>
      </w:r>
    </w:p>
    <w:p w14:paraId="5FBAEBD2" w14:textId="77777777" w:rsidR="00DD71AD" w:rsidRDefault="009451BE">
      <w:pPr>
        <w:spacing w:after="0" w:line="600" w:lineRule="auto"/>
        <w:ind w:firstLine="720"/>
        <w:jc w:val="both"/>
        <w:rPr>
          <w:rFonts w:eastAsia="Times New Roman"/>
          <w:szCs w:val="24"/>
        </w:rPr>
      </w:pPr>
      <w:r>
        <w:rPr>
          <w:rFonts w:eastAsia="Times New Roman"/>
          <w:szCs w:val="24"/>
        </w:rPr>
        <w:t>Ευχαριστώ πολύ, κύριε Πρόεδρε.</w:t>
      </w:r>
    </w:p>
    <w:p w14:paraId="5FBAEBD3"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FBAEBD4"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ευχαριστώ, κύριε Καραγιαννίδη και για τη συν</w:t>
      </w:r>
      <w:r>
        <w:rPr>
          <w:rFonts w:eastAsia="Times New Roman"/>
          <w:szCs w:val="24"/>
        </w:rPr>
        <w:t>έπεια του χρόνου.</w:t>
      </w:r>
    </w:p>
    <w:p w14:paraId="5FBAEBD5" w14:textId="77777777" w:rsidR="00DD71AD" w:rsidRDefault="009451BE">
      <w:pPr>
        <w:spacing w:after="0" w:line="600" w:lineRule="auto"/>
        <w:ind w:firstLine="720"/>
        <w:jc w:val="both"/>
        <w:rPr>
          <w:rFonts w:eastAsia="Times New Roman"/>
          <w:szCs w:val="24"/>
        </w:rPr>
      </w:pPr>
      <w:r>
        <w:rPr>
          <w:rFonts w:eastAsia="Times New Roman"/>
          <w:szCs w:val="24"/>
        </w:rPr>
        <w:t xml:space="preserve">Τον λόγο έχει ο εισηγητής της Νέας Δημοκρατίας κ. </w:t>
      </w:r>
      <w:proofErr w:type="spellStart"/>
      <w:r>
        <w:rPr>
          <w:rFonts w:eastAsia="Times New Roman"/>
          <w:szCs w:val="24"/>
        </w:rPr>
        <w:t>Δημοσχάκης</w:t>
      </w:r>
      <w:proofErr w:type="spellEnd"/>
      <w:r>
        <w:rPr>
          <w:rFonts w:eastAsia="Times New Roman"/>
          <w:szCs w:val="24"/>
        </w:rPr>
        <w:t xml:space="preserve">. </w:t>
      </w:r>
    </w:p>
    <w:p w14:paraId="5FBAEBD6" w14:textId="77777777" w:rsidR="00DD71AD" w:rsidRDefault="009451BE">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κύριε Πρόεδρε. </w:t>
      </w:r>
    </w:p>
    <w:p w14:paraId="5FBAEBD7" w14:textId="77777777" w:rsidR="00DD71AD" w:rsidRDefault="009451BE">
      <w:pPr>
        <w:spacing w:after="0" w:line="600" w:lineRule="auto"/>
        <w:ind w:firstLine="720"/>
        <w:jc w:val="both"/>
        <w:rPr>
          <w:rFonts w:eastAsia="Times New Roman"/>
          <w:szCs w:val="24"/>
        </w:rPr>
      </w:pPr>
      <w:r>
        <w:rPr>
          <w:rFonts w:eastAsia="Times New Roman"/>
          <w:szCs w:val="24"/>
        </w:rPr>
        <w:t>Κύριε Υπουργέ, περιμέναμε να φέρετε στη Βουλή ένα νομοσχέδιο το οποίο θα έλυνε ουσιαστικά προβλήματα των Ενόπλων Δυνά</w:t>
      </w:r>
      <w:r>
        <w:rPr>
          <w:rFonts w:eastAsia="Times New Roman"/>
          <w:szCs w:val="24"/>
        </w:rPr>
        <w:t xml:space="preserve">μεων, που θα αποκαθιστούσε τις αδικίες ή έστω μέρος των αδικιών που έχουν υποστεί τα στελέχη των Ενόπλων Δυνάμεων και τις οποίες έχετε παραδεχτεί κι εσείς κατ’ επανάληψη. </w:t>
      </w:r>
    </w:p>
    <w:p w14:paraId="5FBAEBD8" w14:textId="77777777" w:rsidR="00DD71AD" w:rsidRDefault="009451BE">
      <w:pPr>
        <w:spacing w:after="0" w:line="600" w:lineRule="auto"/>
        <w:ind w:firstLine="720"/>
        <w:jc w:val="both"/>
        <w:rPr>
          <w:rFonts w:eastAsia="Times New Roman"/>
          <w:szCs w:val="24"/>
        </w:rPr>
      </w:pPr>
      <w:r>
        <w:rPr>
          <w:rFonts w:eastAsia="Times New Roman"/>
          <w:szCs w:val="24"/>
        </w:rPr>
        <w:t>Αναμέναμε να μας πείτε ότι έχετε μεριμνήσει για την υλοποίηση της απόφασης του Συμβο</w:t>
      </w:r>
      <w:r>
        <w:rPr>
          <w:rFonts w:eastAsia="Times New Roman"/>
          <w:szCs w:val="24"/>
        </w:rPr>
        <w:t>υλίου της Επικρατείας ως προς τη χορήγηση των δικαιωμένων αναδρομικών τους, όπως είχε σχεδιαστεί από την Κυβέρνηση της Νέας Δημοκρατίας, σε συγκεκριμένο χρονοδιάγραμμα.</w:t>
      </w:r>
    </w:p>
    <w:p w14:paraId="5FBAEBD9" w14:textId="77777777" w:rsidR="00DD71AD" w:rsidRDefault="009451BE">
      <w:pPr>
        <w:spacing w:after="0" w:line="600" w:lineRule="auto"/>
        <w:ind w:firstLine="720"/>
        <w:jc w:val="both"/>
        <w:rPr>
          <w:rFonts w:eastAsia="Times New Roman"/>
          <w:szCs w:val="24"/>
        </w:rPr>
      </w:pPr>
      <w:r>
        <w:rPr>
          <w:rFonts w:eastAsia="Times New Roman"/>
          <w:szCs w:val="24"/>
        </w:rPr>
        <w:t xml:space="preserve">Τώρα, μάλιστα, που η Κυβέρνηση και </w:t>
      </w:r>
      <w:r>
        <w:rPr>
          <w:rFonts w:eastAsia="Times New Roman"/>
          <w:szCs w:val="24"/>
        </w:rPr>
        <w:t xml:space="preserve">σαν </w:t>
      </w:r>
      <w:r>
        <w:rPr>
          <w:rFonts w:eastAsia="Times New Roman"/>
          <w:szCs w:val="24"/>
        </w:rPr>
        <w:t>«Άγιος Βασίλειος», σύμφωνα με δηλώσεις στελέχους</w:t>
      </w:r>
      <w:r>
        <w:rPr>
          <w:rFonts w:eastAsia="Times New Roman"/>
          <w:szCs w:val="24"/>
        </w:rPr>
        <w:t xml:space="preserve"> της, είναι έτοιμη να μοιράσει ένα δισεκατομμύριο ευρώ σε διάφορες κοινωνικές ομάδες -που πράγματι είναι σε ανάγκη- μέχρι τα Χριστούγεννα, δεν θα έπρεπε να έχετε ενδιαφερθεί να πάρουν τα χρήματά τους και αυτοί που επιτελούν </w:t>
      </w:r>
      <w:r>
        <w:rPr>
          <w:rFonts w:eastAsia="Times New Roman"/>
          <w:szCs w:val="24"/>
        </w:rPr>
        <w:lastRenderedPageBreak/>
        <w:t>στο ακέραιο το καθήκον τους στον</w:t>
      </w:r>
      <w:r>
        <w:rPr>
          <w:rFonts w:eastAsia="Times New Roman"/>
          <w:szCs w:val="24"/>
        </w:rPr>
        <w:t xml:space="preserve"> Έβρο, στη Θράκη και στα νησιά του Αιγαίου πελάγους; </w:t>
      </w:r>
    </w:p>
    <w:p w14:paraId="5FBAEBDA" w14:textId="77777777" w:rsidR="00DD71AD" w:rsidRDefault="009451BE">
      <w:pPr>
        <w:spacing w:after="0" w:line="600" w:lineRule="auto"/>
        <w:ind w:firstLine="720"/>
        <w:jc w:val="both"/>
        <w:rPr>
          <w:rFonts w:eastAsia="Times New Roman"/>
          <w:szCs w:val="24"/>
        </w:rPr>
      </w:pPr>
      <w:r>
        <w:rPr>
          <w:rFonts w:eastAsia="Times New Roman"/>
          <w:szCs w:val="24"/>
        </w:rPr>
        <w:t>Τι θα γίνει με τις συντάξεις των εν αποστρατεία στελεχών που εκτελούσαν επικίνδυνα καθήκοντα, όπως για παράδειγμα οι ιπτάμενοι όλων των όπλων και των κατηγοριών, οι αλεξιπτωτιστές, οι αξιωματικοί, οι υπ</w:t>
      </w:r>
      <w:r>
        <w:rPr>
          <w:rFonts w:eastAsia="Times New Roman"/>
          <w:szCs w:val="24"/>
        </w:rPr>
        <w:t xml:space="preserve">ηρετούντες στα υποβρύχια και γενικά όλοι οι αξιωματικοί και τα στελέχη των Ειδικών Δυνάμεων; </w:t>
      </w:r>
    </w:p>
    <w:p w14:paraId="5FBAEBDB" w14:textId="77777777" w:rsidR="00DD71AD" w:rsidRDefault="009451BE">
      <w:pPr>
        <w:spacing w:after="0" w:line="600" w:lineRule="auto"/>
        <w:ind w:firstLine="720"/>
        <w:jc w:val="both"/>
        <w:rPr>
          <w:rFonts w:eastAsia="Times New Roman"/>
          <w:szCs w:val="24"/>
        </w:rPr>
      </w:pPr>
      <w:r>
        <w:rPr>
          <w:rFonts w:eastAsia="Times New Roman"/>
          <w:szCs w:val="24"/>
        </w:rPr>
        <w:t xml:space="preserve">Σε αυτά τα στελέχη με τη σύνταξη του Οκτωβρίου του 2017 και </w:t>
      </w:r>
      <w:r>
        <w:rPr>
          <w:rFonts w:eastAsia="Times New Roman"/>
          <w:szCs w:val="24"/>
        </w:rPr>
        <w:t xml:space="preserve">στο πλαίσιο </w:t>
      </w:r>
      <w:r>
        <w:rPr>
          <w:rFonts w:eastAsia="Times New Roman"/>
          <w:szCs w:val="24"/>
        </w:rPr>
        <w:t xml:space="preserve">εφαρμογής του άρθρου 13 του νόμου του 2016, του τότε Υπουργού Εργασίας κ. </w:t>
      </w:r>
      <w:proofErr w:type="spellStart"/>
      <w:r>
        <w:rPr>
          <w:rFonts w:eastAsia="Times New Roman"/>
          <w:szCs w:val="24"/>
        </w:rPr>
        <w:t>Κατρούγκαλου</w:t>
      </w:r>
      <w:proofErr w:type="spellEnd"/>
      <w:r>
        <w:rPr>
          <w:rFonts w:eastAsia="Times New Roman"/>
          <w:szCs w:val="24"/>
        </w:rPr>
        <w:t>, επ</w:t>
      </w:r>
      <w:r>
        <w:rPr>
          <w:rFonts w:eastAsia="Times New Roman"/>
          <w:szCs w:val="24"/>
        </w:rPr>
        <w:t>ιβλήθηκε από την 1</w:t>
      </w:r>
      <w:r>
        <w:rPr>
          <w:rFonts w:eastAsia="Times New Roman"/>
          <w:szCs w:val="24"/>
        </w:rPr>
        <w:t>-</w:t>
      </w:r>
      <w:r>
        <w:rPr>
          <w:rFonts w:eastAsia="Times New Roman"/>
          <w:szCs w:val="24"/>
        </w:rPr>
        <w:t>6</w:t>
      </w:r>
      <w:r>
        <w:rPr>
          <w:rFonts w:eastAsia="Times New Roman"/>
          <w:szCs w:val="24"/>
        </w:rPr>
        <w:t>-</w:t>
      </w:r>
      <w:r>
        <w:rPr>
          <w:rFonts w:eastAsia="Times New Roman"/>
          <w:szCs w:val="24"/>
        </w:rPr>
        <w:t>2016 μέχρι την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δραματική μείωση των συντάξεών τους, η οποία μαζί με τα αναδρομικά θα ανέλθει σε ποσό περίπου των 500 ευρώ μηνιαίως. </w:t>
      </w:r>
    </w:p>
    <w:p w14:paraId="5FBAEBDC" w14:textId="77777777" w:rsidR="00DD71AD" w:rsidRDefault="009451BE">
      <w:pPr>
        <w:spacing w:after="0" w:line="600" w:lineRule="auto"/>
        <w:ind w:firstLine="720"/>
        <w:jc w:val="both"/>
        <w:rPr>
          <w:rFonts w:eastAsia="Times New Roman"/>
          <w:szCs w:val="24"/>
        </w:rPr>
      </w:pPr>
      <w:r>
        <w:rPr>
          <w:rFonts w:eastAsia="Times New Roman"/>
          <w:szCs w:val="24"/>
        </w:rPr>
        <w:t>Περιμέναμε να μας πείτε για το επίδομα της παραμεθορίου των 100 ευρώ. Θα το δώσετε και πότε</w:t>
      </w:r>
      <w:r>
        <w:rPr>
          <w:rFonts w:eastAsia="Times New Roman"/>
          <w:szCs w:val="24"/>
        </w:rPr>
        <w:t xml:space="preserve"> στα στελέχη των Ενόπλων Δυνάμεων και της Αστυνομίας, όπως ρυθμίστηκε από τον τελευταίο νόμο; </w:t>
      </w:r>
    </w:p>
    <w:p w14:paraId="5FBAEBDD" w14:textId="77777777" w:rsidR="00DD71AD" w:rsidRDefault="009451BE">
      <w:pPr>
        <w:spacing w:after="0" w:line="600" w:lineRule="auto"/>
        <w:ind w:firstLine="720"/>
        <w:jc w:val="both"/>
        <w:rPr>
          <w:rFonts w:eastAsia="Times New Roman"/>
          <w:szCs w:val="24"/>
        </w:rPr>
      </w:pPr>
      <w:r>
        <w:rPr>
          <w:rFonts w:eastAsia="Times New Roman"/>
          <w:szCs w:val="24"/>
        </w:rPr>
        <w:t xml:space="preserve">Εμείς περιμέναμε τέτοια θέματα να φέρετε στη Βουλή, ουσιαστικά για να αποκαταστήσετε τις αδικίες που έχει προκαλέσει ο κ. </w:t>
      </w:r>
      <w:proofErr w:type="spellStart"/>
      <w:r>
        <w:rPr>
          <w:rFonts w:eastAsia="Times New Roman"/>
          <w:szCs w:val="24"/>
        </w:rPr>
        <w:t>Κατρούγκαλος</w:t>
      </w:r>
      <w:proofErr w:type="spellEnd"/>
      <w:r>
        <w:rPr>
          <w:rFonts w:eastAsia="Times New Roman"/>
          <w:szCs w:val="24"/>
        </w:rPr>
        <w:t xml:space="preserve"> και στον οποίο παραδώσατε </w:t>
      </w:r>
      <w:r>
        <w:rPr>
          <w:rFonts w:eastAsia="Times New Roman"/>
          <w:szCs w:val="24"/>
        </w:rPr>
        <w:t xml:space="preserve">τα στελέχη των Ενόπλων Δυνάμεων και δεν είχατε άποψη και δεν φέρατε τις αντιρρήσεις σας. </w:t>
      </w:r>
    </w:p>
    <w:p w14:paraId="5FBAEBDE" w14:textId="77777777" w:rsidR="00DD71AD" w:rsidRDefault="009451BE">
      <w:pPr>
        <w:spacing w:after="0" w:line="600" w:lineRule="auto"/>
        <w:ind w:firstLine="720"/>
        <w:jc w:val="both"/>
        <w:rPr>
          <w:rFonts w:eastAsia="Times New Roman"/>
          <w:szCs w:val="24"/>
        </w:rPr>
      </w:pPr>
      <w:r>
        <w:rPr>
          <w:rFonts w:eastAsia="Times New Roman"/>
          <w:szCs w:val="24"/>
        </w:rPr>
        <w:t xml:space="preserve">Εσείς, λοιπόν, τι φέρνετε με αυτό το νομοσχέδιο; Ασχολείστε με φωτογραφικές διατάξεις για να βολέψετε τους δικούς σας. Αγγίζετε στραβά κι επικίνδυνα ένα σοβαρό </w:t>
      </w:r>
      <w:r>
        <w:rPr>
          <w:rFonts w:eastAsia="Times New Roman"/>
          <w:szCs w:val="24"/>
        </w:rPr>
        <w:lastRenderedPageBreak/>
        <w:t xml:space="preserve">θέμα, </w:t>
      </w:r>
      <w:r>
        <w:rPr>
          <w:rFonts w:eastAsia="Times New Roman"/>
          <w:szCs w:val="24"/>
        </w:rPr>
        <w:t xml:space="preserve">όπως είναι ο συνδικαλισμός στις Ένοπλες Δυνάμεις, με καθαρά κομματικά κριτήρια και όχι μόνο. Στόχος σας είναι να προωθήσετε τον δικό σας άνθρωπο, αδιαφορώντας για τη ζημιά που κάνετε στον χώρο των Ενόπλων Δυνάμεων. </w:t>
      </w:r>
    </w:p>
    <w:p w14:paraId="5FBAEBD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27 είναι μία «βόμβα» στον χώρο </w:t>
      </w:r>
      <w:r>
        <w:rPr>
          <w:rFonts w:eastAsia="Times New Roman" w:cs="Times New Roman"/>
          <w:szCs w:val="24"/>
        </w:rPr>
        <w:t xml:space="preserve">των Ενόπλων Δυνάμεων και οι αντιδράσεις που προκαλεί είναι εκρηκτικές. Οφείλετε να γνωρίζετε, κύριε Υπουργέ, ότι οι Ένοπλες Δυνάμεις είναι οργανωμένες ομάδες με στρατιωτική δομή και οργάνωση, αλλά και εκπαίδευση. </w:t>
      </w:r>
    </w:p>
    <w:p w14:paraId="5FBAEBE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Μπορώ να πω ότι απαγορεύεται να δημιουργεί</w:t>
      </w:r>
      <w:r>
        <w:rPr>
          <w:rFonts w:eastAsia="Times New Roman" w:cs="Times New Roman"/>
          <w:szCs w:val="24"/>
        </w:rPr>
        <w:t xml:space="preserve"> το ελληνικό κράτος ομιχλώδες τοπίο στις τάξεις τους, γιατί αυτό κάνετε με το συγκεκριμένο άρθρο. Για να εξυπηρετήσετε τον δικό σας σύμβουλο, προκαλείτε αναταραχή σε όλες τις ενώσεις και όχι μόνον.</w:t>
      </w:r>
    </w:p>
    <w:p w14:paraId="5FBAEBE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θέση μας ως Νέα Δημοκρατία γι’ αυτό το θέμα είναι κρυστά</w:t>
      </w:r>
      <w:r>
        <w:rPr>
          <w:rFonts w:eastAsia="Times New Roman" w:cs="Times New Roman"/>
          <w:szCs w:val="24"/>
        </w:rPr>
        <w:t xml:space="preserve">λλινη. Εμείς θα διορθώσουμε ό,τι κακό θα προκαλέσετε. Θα προσεγγίσουμε το θέμα του συνδικαλισμού των Ενόπλων Δυνάμεων με τη δέουσα σοβαρότητα,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διεθνή συγκυρία και την εσωτερική εμπειρία και κυρίως τι επιθυμούν οι πολλοί και όχι οι ε</w:t>
      </w:r>
      <w:r>
        <w:rPr>
          <w:rFonts w:eastAsia="Times New Roman" w:cs="Times New Roman"/>
          <w:szCs w:val="24"/>
        </w:rPr>
        <w:t>κλεκτοί.</w:t>
      </w:r>
    </w:p>
    <w:p w14:paraId="5FBAEBE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Προτείνουμε και στα άλλα κόμματα, όχι μόνον σε εσάς, τη σύσταση μιας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διακομματικής επιτροπής, από την οποία θα προκύψει κοινή συνισταμένη για </w:t>
      </w:r>
      <w:r>
        <w:rPr>
          <w:rFonts w:eastAsia="Times New Roman" w:cs="Times New Roman"/>
          <w:szCs w:val="24"/>
        </w:rPr>
        <w:lastRenderedPageBreak/>
        <w:t>υλοποίηση, με υποχρέωση να την εφαρμόσει οποιαδήποτε κυβέρνηση. Δεν είναι σωστό ο ένας να νομοθετε</w:t>
      </w:r>
      <w:r>
        <w:rPr>
          <w:rFonts w:eastAsia="Times New Roman" w:cs="Times New Roman"/>
          <w:szCs w:val="24"/>
        </w:rPr>
        <w:t xml:space="preserve">ί και όταν έρχεται ο επόμενος, να αλλάζει. Κυρίως αυτό δεν είναι σωστό στον ευπαθή χώρο των στελεχών των Ενόπλων Δυνάμεων. </w:t>
      </w:r>
    </w:p>
    <w:p w14:paraId="5FBAEBE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Εφόσον, όμως, έχετε αποφασίσει να ψηφίσετε, παρά τις προτάσεις μας, παρά τις εκκλήσεις μας, παρά τις παρακλήσεις μας, σας προτείνω έ</w:t>
      </w:r>
      <w:r>
        <w:rPr>
          <w:rFonts w:eastAsia="Times New Roman" w:cs="Times New Roman"/>
          <w:szCs w:val="24"/>
        </w:rPr>
        <w:t>στω και την τελευταία στιγμή, να συμπεριλάβετε μία διάταξη που να αναφέρει ότι σε περίπτωση κρίσεων, εκτροπών ή ακόμα και πολέμων, θα πρέπει να αναστέλλεται η λειτουργία των ενώσεων, ανάλογα φυσικά με το μέτρο συναγερμού του Εθνικού Συστήματος Συναγερμού.</w:t>
      </w:r>
    </w:p>
    <w:p w14:paraId="5FBAEBE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Οι λόγοι που υπαγορεύουν αυτήν τη ρύθμιση είναι πασιφανείς. Εμείς δεν κάνουμε στείρα </w:t>
      </w:r>
      <w:r>
        <w:rPr>
          <w:rFonts w:eastAsia="Times New Roman" w:cs="Times New Roman"/>
          <w:szCs w:val="24"/>
        </w:rPr>
        <w:t>Αντιπολίτευση</w:t>
      </w:r>
      <w:r>
        <w:rPr>
          <w:rFonts w:eastAsia="Times New Roman" w:cs="Times New Roman"/>
          <w:szCs w:val="24"/>
        </w:rPr>
        <w:t>. Έχουμε προτάσεις και τις διατυπώσαμε ξεκάθαρα και στις αναλυτικές συζητήσεις επί των άρθρων που έγιναν στη Διαρκή Επιτροπή Εθνικής Άμυνας και Εξωτερικών. Ακ</w:t>
      </w:r>
      <w:r>
        <w:rPr>
          <w:rFonts w:eastAsia="Times New Roman" w:cs="Times New Roman"/>
          <w:szCs w:val="24"/>
        </w:rPr>
        <w:t xml:space="preserve">ολουθούμε μια υπεύθυνη πολιτική, έχοντας απόλυτη εμπιστοσύνη στα στελέχη των Ενόπλων Δυνάμεων. Δεν έχουμε, όμως, στην πολιτική ηγεσία του σήμερα. </w:t>
      </w:r>
    </w:p>
    <w:p w14:paraId="5FBAEBE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παρόν νομοσχέδιο υπάρχουν και πολλές παγίδες, όπως το άρθρο 2 που αφορά τον </w:t>
      </w:r>
      <w:proofErr w:type="spellStart"/>
      <w:r>
        <w:rPr>
          <w:rFonts w:eastAsia="Times New Roman" w:cs="Times New Roman"/>
          <w:szCs w:val="24"/>
        </w:rPr>
        <w:t>αποστρατευτικό</w:t>
      </w:r>
      <w:proofErr w:type="spellEnd"/>
      <w:r>
        <w:rPr>
          <w:rFonts w:eastAsia="Times New Roman" w:cs="Times New Roman"/>
          <w:szCs w:val="24"/>
        </w:rPr>
        <w:t xml:space="preserve"> βαθμό του </w:t>
      </w:r>
      <w:r>
        <w:rPr>
          <w:rFonts w:eastAsia="Times New Roman" w:cs="Times New Roman"/>
          <w:szCs w:val="24"/>
        </w:rPr>
        <w:t>ανθυπολοχαγού στους εθελοντές μακράς θητείας. Τους δίνετε το τυρί, αλλά τους δίνετε και μία φάκα. Τεχνηέντως στέλνετε τα στελέχη στη διαδικασία των ομαδικών προσφυγών στα δικαστήρια για να διεκδικήσουν το αυτονόητο από το ελληνικό κράτος.</w:t>
      </w:r>
    </w:p>
    <w:p w14:paraId="5FBAEBE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Με τη συγκεκριμέν</w:t>
      </w:r>
      <w:r>
        <w:rPr>
          <w:rFonts w:eastAsia="Times New Roman" w:cs="Times New Roman"/>
          <w:szCs w:val="24"/>
        </w:rPr>
        <w:t>η ρύθμιση προτρέπετε είκοσι χιλιάδες κόσμο και πλέον, είτε βρίσκονται στην ενεργό υπηρεσία είτε βρίσκονται στην εφεδρεία, να τρέχουν σε δικηγόρους για να παίξετε εσείς το ψηφοθηρικό παιχνίδι σας. Οφείλετε να γνωρίζετε, και το λέω με υπογραφή, ότι κανένας β</w:t>
      </w:r>
      <w:r>
        <w:rPr>
          <w:rFonts w:eastAsia="Times New Roman" w:cs="Times New Roman"/>
          <w:szCs w:val="24"/>
        </w:rPr>
        <w:t>αθμός δεν δίνεται χαριστικά.</w:t>
      </w:r>
    </w:p>
    <w:p w14:paraId="5FBAEBE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έχει τίμιες προτάσεις. Προσέξτε! Είπατε –είπε και ο εισηγητής σας- ότι ο βαθμός που δίνετε είναι τιμητικός και δεν υποχρεούται το κράτος σε </w:t>
      </w:r>
      <w:r>
        <w:rPr>
          <w:rFonts w:eastAsia="Times New Roman" w:cs="Times New Roman"/>
          <w:szCs w:val="24"/>
        </w:rPr>
        <w:t xml:space="preserve">παροχές. Αν το πιστεύετε, κύριε Υπουργέ και εσείς, το πιστεύει και ο εισηγητής σας, να το γράψετε ρητώς στον νόμο. Να κάνετε την προσθήκη όπως εσείς την υποστηρίζετε. Αν, όμως, δεν το πράξετε, τους εμπαίζετε. </w:t>
      </w:r>
    </w:p>
    <w:p w14:paraId="5FBAEBE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Εμείς λέμε ότι κάθε βαθμός έχει συνέπειες, μισ</w:t>
      </w:r>
      <w:r>
        <w:rPr>
          <w:rFonts w:eastAsia="Times New Roman" w:cs="Times New Roman"/>
          <w:szCs w:val="24"/>
        </w:rPr>
        <w:t>θοδοτικό κόστος για τους εν ενεργεία, συνταξιοδοτικό και μερισματικό κόστος για τους εν αποστρατεία και ξίφος για όλους που παίρνουν τον βαθμό του ανθυπολοχαγού το οποίο ξίφος στοιχίζει 350 ευρώ...</w:t>
      </w:r>
    </w:p>
    <w:p w14:paraId="5FBAEBE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w:t>
      </w:r>
      <w:r>
        <w:rPr>
          <w:rFonts w:eastAsia="Times New Roman" w:cs="Times New Roman"/>
          <w:b/>
          <w:szCs w:val="24"/>
        </w:rPr>
        <w:t>ξαρτήτων Ελλήνων):</w:t>
      </w:r>
      <w:r>
        <w:rPr>
          <w:rFonts w:eastAsia="Times New Roman" w:cs="Times New Roman"/>
          <w:szCs w:val="24"/>
        </w:rPr>
        <w:t xml:space="preserve"> Ξέρετε καλύτερα από το Γενικό Λογιστήριο του Κράτους; Το λέτε συνέχεια. Υπάρχει έκθεση του Γενικού Λογιστηρίου του Κράτους.</w:t>
      </w:r>
    </w:p>
    <w:p w14:paraId="5FBAEBE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Το κόστος είναι μεγάλο. Το Γενικό Λογιστήριο του Κράτους δεν προβλέπει κόστος, κύρ</w:t>
      </w:r>
      <w:r>
        <w:rPr>
          <w:rFonts w:eastAsia="Times New Roman" w:cs="Times New Roman"/>
          <w:szCs w:val="24"/>
        </w:rPr>
        <w:t>ιε Υπουργέ. Μας το δώσατε...</w:t>
      </w:r>
    </w:p>
    <w:p w14:paraId="5FBAEBE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κύριε </w:t>
      </w:r>
      <w:proofErr w:type="spellStart"/>
      <w:r>
        <w:rPr>
          <w:rFonts w:eastAsia="Times New Roman" w:cs="Times New Roman"/>
          <w:szCs w:val="24"/>
        </w:rPr>
        <w:t>Δημοσχάκη</w:t>
      </w:r>
      <w:proofErr w:type="spellEnd"/>
      <w:r>
        <w:rPr>
          <w:rFonts w:eastAsia="Times New Roman" w:cs="Times New Roman"/>
          <w:szCs w:val="24"/>
        </w:rPr>
        <w:t>, όχι διακοπές.</w:t>
      </w:r>
    </w:p>
    <w:p w14:paraId="5FBAEBE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Αν, όμως, εξασφαλίσετε από το Γενικό Λογιστήριο του Κράτους, έστω και καθυστερημένα, την πίστωση που απαιτείται σημαίν</w:t>
      </w:r>
      <w:r>
        <w:rPr>
          <w:rFonts w:eastAsia="Times New Roman" w:cs="Times New Roman"/>
          <w:szCs w:val="24"/>
        </w:rPr>
        <w:t xml:space="preserve">ει ότι την έχετε εξασφαλίσει. Εμείς θα το εξετάσουμε με θετικό πρόσημο. Εμείς </w:t>
      </w:r>
      <w:proofErr w:type="spellStart"/>
      <w:r>
        <w:rPr>
          <w:rFonts w:eastAsia="Times New Roman" w:cs="Times New Roman"/>
          <w:szCs w:val="24"/>
        </w:rPr>
        <w:t>σεβόμεθα</w:t>
      </w:r>
      <w:proofErr w:type="spellEnd"/>
      <w:r>
        <w:rPr>
          <w:rFonts w:eastAsia="Times New Roman" w:cs="Times New Roman"/>
          <w:szCs w:val="24"/>
        </w:rPr>
        <w:t xml:space="preserve"> την κατηγορία αυτών των στελεχών των Ενόπλων Δυνάμεων.</w:t>
      </w:r>
    </w:p>
    <w:p w14:paraId="5FBAEBED" w14:textId="77777777" w:rsidR="00DD71AD" w:rsidRDefault="009451BE">
      <w:pPr>
        <w:spacing w:after="0" w:line="600" w:lineRule="auto"/>
        <w:ind w:firstLine="720"/>
        <w:jc w:val="both"/>
        <w:rPr>
          <w:rFonts w:eastAsia="Times New Roman"/>
          <w:szCs w:val="24"/>
        </w:rPr>
      </w:pPr>
      <w:r>
        <w:rPr>
          <w:rFonts w:eastAsia="Times New Roman"/>
          <w:szCs w:val="24"/>
        </w:rPr>
        <w:t xml:space="preserve">Και θέλω να σας ενημερώσω ότι η συντριπτική πλειοψηφία αυτών των ανθρώπων προέρχεται από τη γενέτειρά μου και από </w:t>
      </w:r>
      <w:r>
        <w:rPr>
          <w:rFonts w:eastAsia="Times New Roman"/>
          <w:szCs w:val="24"/>
        </w:rPr>
        <w:t>την εκλογική μου περιφέρεια. Θα μπορούσα λοιπόν</w:t>
      </w:r>
      <w:r>
        <w:rPr>
          <w:rFonts w:eastAsia="Times New Roman"/>
          <w:szCs w:val="24"/>
        </w:rPr>
        <w:t>,</w:t>
      </w:r>
      <w:r>
        <w:rPr>
          <w:rFonts w:eastAsia="Times New Roman"/>
          <w:szCs w:val="24"/>
        </w:rPr>
        <w:t xml:space="preserve"> να λαϊκίσω και να συμφωνήσω μαζί σας. Εγώ, όμως, υποστηρίζω, όπως και η παράταξή μας, αυτά τα στελέχη και δεν τους εμπαίζουμε. </w:t>
      </w:r>
    </w:p>
    <w:p w14:paraId="5FBAEBEE" w14:textId="77777777" w:rsidR="00DD71AD" w:rsidRDefault="009451BE">
      <w:pPr>
        <w:spacing w:after="0" w:line="600" w:lineRule="auto"/>
        <w:ind w:firstLine="720"/>
        <w:jc w:val="both"/>
        <w:rPr>
          <w:rFonts w:eastAsia="Times New Roman"/>
          <w:szCs w:val="24"/>
        </w:rPr>
      </w:pPr>
      <w:r>
        <w:rPr>
          <w:rFonts w:eastAsia="Times New Roman"/>
          <w:szCs w:val="24"/>
        </w:rPr>
        <w:t>Τους πετάτε βορά στους δικηγόρους και στα δικαστήρια. Αν θέλετε, εδώ είμαστε. Κ</w:t>
      </w:r>
      <w:r>
        <w:rPr>
          <w:rFonts w:eastAsia="Times New Roman"/>
          <w:szCs w:val="24"/>
        </w:rPr>
        <w:t>άντε τη ρύθμιση. Προβλέψτε το, εάν είναι χαριστικός. Ρυθμίστε το νομοθετικά. Εάν δεν είναι, εξασφαλίστε την πίστωση. Εμείς είμαστε θετικοί</w:t>
      </w:r>
      <w:r>
        <w:rPr>
          <w:rFonts w:eastAsia="Times New Roman"/>
          <w:szCs w:val="24"/>
        </w:rPr>
        <w:t>,</w:t>
      </w:r>
      <w:r>
        <w:rPr>
          <w:rFonts w:eastAsia="Times New Roman"/>
          <w:szCs w:val="24"/>
        </w:rPr>
        <w:t xml:space="preserve"> σε κάθε λύση που προτείνουμε.</w:t>
      </w:r>
    </w:p>
    <w:p w14:paraId="5FBAEBEF" w14:textId="77777777" w:rsidR="00DD71AD" w:rsidRDefault="009451BE">
      <w:pPr>
        <w:spacing w:after="0" w:line="600" w:lineRule="auto"/>
        <w:ind w:firstLine="720"/>
        <w:jc w:val="both"/>
        <w:rPr>
          <w:rFonts w:eastAsia="Times New Roman"/>
          <w:szCs w:val="24"/>
        </w:rPr>
      </w:pPr>
      <w:r>
        <w:rPr>
          <w:rFonts w:eastAsia="Times New Roman"/>
          <w:szCs w:val="24"/>
        </w:rPr>
        <w:t>Από την άλλη μεριά</w:t>
      </w:r>
      <w:r>
        <w:rPr>
          <w:rFonts w:eastAsia="Times New Roman"/>
          <w:szCs w:val="24"/>
        </w:rPr>
        <w:t>,</w:t>
      </w:r>
      <w:r>
        <w:rPr>
          <w:rFonts w:eastAsia="Times New Roman"/>
          <w:szCs w:val="24"/>
        </w:rPr>
        <w:t xml:space="preserve"> έχουμε το άρθρο 3, όπου έχουμε τη δική σας διαβεβαίωση ότι οι </w:t>
      </w:r>
      <w:r>
        <w:rPr>
          <w:rFonts w:eastAsia="Times New Roman"/>
          <w:szCs w:val="24"/>
        </w:rPr>
        <w:t>χειρ</w:t>
      </w:r>
      <w:r>
        <w:rPr>
          <w:rFonts w:eastAsia="Times New Roman"/>
          <w:szCs w:val="24"/>
        </w:rPr>
        <w:t xml:space="preserve">ιστές ειδικής μονιμότητας </w:t>
      </w:r>
      <w:r>
        <w:rPr>
          <w:rFonts w:eastAsia="Times New Roman"/>
          <w:szCs w:val="24"/>
        </w:rPr>
        <w:t xml:space="preserve">είναι απαραίτητοι λόγω της εμπειρίας τους. Σας ρωτήσαμε και στην </w:t>
      </w:r>
      <w:r>
        <w:rPr>
          <w:rFonts w:eastAsia="Times New Roman"/>
          <w:szCs w:val="24"/>
        </w:rPr>
        <w:t>επιτροπή:</w:t>
      </w:r>
      <w:r>
        <w:rPr>
          <w:rFonts w:eastAsia="Times New Roman"/>
          <w:szCs w:val="24"/>
        </w:rPr>
        <w:t xml:space="preserve"> Αυτή είναι και η θέση σας, όπως προκύπτει από κάποιο έγγραφο ή από την επιχειρησιακή απαίτηση των Γενικών Επιτελείων; Δεν μας απαντήσατε. Πιστεύουμε ότι εί</w:t>
      </w:r>
      <w:r>
        <w:rPr>
          <w:rFonts w:eastAsia="Times New Roman"/>
          <w:szCs w:val="24"/>
        </w:rPr>
        <w:t>ναι εμφανής ο φωτογραφικός χαρακτήρας αυτής της διάταξης</w:t>
      </w:r>
      <w:r>
        <w:rPr>
          <w:rFonts w:eastAsia="Times New Roman"/>
          <w:szCs w:val="24"/>
        </w:rPr>
        <w:t>. Μ</w:t>
      </w:r>
      <w:r>
        <w:rPr>
          <w:rFonts w:eastAsia="Times New Roman"/>
          <w:szCs w:val="24"/>
        </w:rPr>
        <w:t>όνο τα ονόματα λείπουν από αυτήν.</w:t>
      </w:r>
    </w:p>
    <w:p w14:paraId="5FBAEBF0" w14:textId="77777777" w:rsidR="00DD71AD" w:rsidRDefault="009451BE">
      <w:pPr>
        <w:spacing w:after="0" w:line="600" w:lineRule="auto"/>
        <w:ind w:firstLine="720"/>
        <w:jc w:val="both"/>
        <w:rPr>
          <w:rFonts w:eastAsia="Times New Roman"/>
          <w:szCs w:val="24"/>
        </w:rPr>
      </w:pPr>
      <w:r>
        <w:rPr>
          <w:rFonts w:eastAsia="Times New Roman"/>
          <w:szCs w:val="24"/>
        </w:rPr>
        <w:lastRenderedPageBreak/>
        <w:t>Στην πρώτη ανάγνωση ισχυριστήκατε ότι η επαναφορά των πέντε χειριστών που προβλέπεται, θα καλύψει ανάγκες για νέα ελικόπτερα</w:t>
      </w:r>
      <w:r>
        <w:rPr>
          <w:rFonts w:eastAsia="Times New Roman"/>
          <w:szCs w:val="24"/>
        </w:rPr>
        <w:t>,</w:t>
      </w:r>
      <w:r>
        <w:rPr>
          <w:rFonts w:eastAsia="Times New Roman"/>
          <w:szCs w:val="24"/>
        </w:rPr>
        <w:t xml:space="preserve"> που πρόκειται να παραληφθούν. Το ερώτ</w:t>
      </w:r>
      <w:r>
        <w:rPr>
          <w:rFonts w:eastAsia="Times New Roman"/>
          <w:szCs w:val="24"/>
        </w:rPr>
        <w:t xml:space="preserve">ημα είναι: Ποια θα παραλάβετε; Τα έχετε συμφωνήσει; Τα περιμένετε; Δεν το ξέρουμε εμείς. </w:t>
      </w:r>
    </w:p>
    <w:p w14:paraId="5FBAEBF1" w14:textId="77777777" w:rsidR="00DD71AD" w:rsidRDefault="009451BE">
      <w:pPr>
        <w:spacing w:after="0" w:line="600" w:lineRule="auto"/>
        <w:ind w:firstLine="720"/>
        <w:jc w:val="both"/>
        <w:rPr>
          <w:rFonts w:eastAsia="Times New Roman"/>
          <w:szCs w:val="24"/>
        </w:rPr>
      </w:pPr>
      <w:r>
        <w:rPr>
          <w:rFonts w:eastAsia="Times New Roman"/>
          <w:szCs w:val="24"/>
        </w:rPr>
        <w:t xml:space="preserve">Το ερώτημα που προκύπτει είναι, επίσης, γιατί υπάρχει προτίμηση για τη συγκεκριμένη κατηγορία στελεχών, δηλαδή </w:t>
      </w:r>
      <w:r>
        <w:rPr>
          <w:rFonts w:eastAsia="Times New Roman"/>
          <w:szCs w:val="24"/>
        </w:rPr>
        <w:t>χειριστών ειδικής</w:t>
      </w:r>
      <w:r>
        <w:rPr>
          <w:rFonts w:eastAsia="Times New Roman"/>
          <w:szCs w:val="24"/>
        </w:rPr>
        <w:t xml:space="preserve"> </w:t>
      </w:r>
      <w:r>
        <w:rPr>
          <w:rFonts w:eastAsia="Times New Roman"/>
          <w:szCs w:val="24"/>
        </w:rPr>
        <w:t xml:space="preserve">μονιμότητας </w:t>
      </w:r>
      <w:r>
        <w:rPr>
          <w:rFonts w:eastAsia="Times New Roman"/>
          <w:szCs w:val="24"/>
        </w:rPr>
        <w:t>και όχι και για τα στελέχ</w:t>
      </w:r>
      <w:r>
        <w:rPr>
          <w:rFonts w:eastAsia="Times New Roman"/>
          <w:szCs w:val="24"/>
        </w:rPr>
        <w:t xml:space="preserve">η από τα </w:t>
      </w:r>
      <w:r>
        <w:rPr>
          <w:rFonts w:eastAsia="Times New Roman"/>
          <w:szCs w:val="24"/>
        </w:rPr>
        <w:t xml:space="preserve">ανώτατα στρατιωτικά εκπαιδευτικά ιδρύματα </w:t>
      </w:r>
      <w:r>
        <w:rPr>
          <w:rFonts w:eastAsia="Times New Roman"/>
          <w:szCs w:val="24"/>
        </w:rPr>
        <w:t>της χώρας;</w:t>
      </w:r>
    </w:p>
    <w:p w14:paraId="5FBAEBF2" w14:textId="77777777" w:rsidR="00DD71AD" w:rsidRDefault="009451BE">
      <w:pPr>
        <w:spacing w:after="0" w:line="600" w:lineRule="auto"/>
        <w:ind w:firstLine="720"/>
        <w:jc w:val="both"/>
        <w:rPr>
          <w:rFonts w:eastAsia="Times New Roman"/>
          <w:szCs w:val="24"/>
        </w:rPr>
      </w:pPr>
      <w:r>
        <w:rPr>
          <w:rFonts w:eastAsia="Times New Roman"/>
          <w:szCs w:val="24"/>
        </w:rPr>
        <w:t>Γι’ αυτό σας προτείνουμε</w:t>
      </w:r>
      <w:r>
        <w:rPr>
          <w:rFonts w:eastAsia="Times New Roman"/>
          <w:szCs w:val="24"/>
        </w:rPr>
        <w:t>,</w:t>
      </w:r>
      <w:r>
        <w:rPr>
          <w:rFonts w:eastAsia="Times New Roman"/>
          <w:szCs w:val="24"/>
        </w:rPr>
        <w:t xml:space="preserve"> επομένως -εάν εσείς πιστεύετε στα στελέχη και από αυτά που έχουν αποφοιτήσει από τις </w:t>
      </w:r>
      <w:r>
        <w:rPr>
          <w:rFonts w:eastAsia="Times New Roman"/>
          <w:szCs w:val="24"/>
        </w:rPr>
        <w:t>παραγωγικές σχολές</w:t>
      </w:r>
      <w:r>
        <w:rPr>
          <w:rFonts w:eastAsia="Times New Roman"/>
          <w:szCs w:val="24"/>
        </w:rPr>
        <w:t xml:space="preserve"> και όχι μόνο- την επέκταση της ανωτέρω διάταξης και για τους ιπτ</w:t>
      </w:r>
      <w:r>
        <w:rPr>
          <w:rFonts w:eastAsia="Times New Roman"/>
          <w:szCs w:val="24"/>
        </w:rPr>
        <w:t xml:space="preserve">άμενους όλων των κλάδων, των κλάδων που έχουν αποφοιτήσει από τα ΑΣΕΙ, καθώς και των ΑΣΣΥ, καθώς και για κοινή διακλαδική εκπαίδευση ελικοπτέρου. </w:t>
      </w:r>
    </w:p>
    <w:p w14:paraId="5FBAEBF3" w14:textId="77777777" w:rsidR="00DD71AD" w:rsidRDefault="009451BE">
      <w:pPr>
        <w:spacing w:after="0" w:line="600" w:lineRule="auto"/>
        <w:ind w:firstLine="720"/>
        <w:jc w:val="both"/>
        <w:rPr>
          <w:rFonts w:eastAsia="Times New Roman"/>
          <w:szCs w:val="24"/>
        </w:rPr>
      </w:pPr>
      <w:r>
        <w:rPr>
          <w:rFonts w:eastAsia="Times New Roman"/>
          <w:szCs w:val="24"/>
        </w:rPr>
        <w:t>Λαμβάνουμε υπόψη το ότι έχετε υποχωρήσει και έχετε απαλείψει την προφορική πλειοδοτική δημοπρασία. Έστω και κ</w:t>
      </w:r>
      <w:r>
        <w:rPr>
          <w:rFonts w:eastAsia="Times New Roman"/>
          <w:szCs w:val="24"/>
        </w:rPr>
        <w:t>αθυστερημένα νομίζω ότι το χαιρετίζουμε εμείς, ως Νέα Δημοκρατία, διότι έχετε συνταχθεί με την άποψή μας, διότι η θέση μας ήταν ξεκάθαρη.</w:t>
      </w:r>
    </w:p>
    <w:p w14:paraId="5FBAEBF4" w14:textId="77777777" w:rsidR="00DD71AD" w:rsidRDefault="009451BE">
      <w:pPr>
        <w:spacing w:after="0" w:line="600" w:lineRule="auto"/>
        <w:ind w:firstLine="720"/>
        <w:jc w:val="both"/>
        <w:rPr>
          <w:rFonts w:eastAsia="Times New Roman"/>
          <w:szCs w:val="24"/>
        </w:rPr>
      </w:pPr>
      <w:r>
        <w:rPr>
          <w:rFonts w:eastAsia="Times New Roman"/>
          <w:szCs w:val="24"/>
        </w:rPr>
        <w:t>Με τις διατάξεις των άρθρων 8 και 9, από την αξιοποίηση του άχρηστου υλικού των Ενόπλων Δυνάμεων, τα έσοδα θα πηγαίνου</w:t>
      </w:r>
      <w:r>
        <w:rPr>
          <w:rFonts w:eastAsia="Times New Roman"/>
          <w:szCs w:val="24"/>
        </w:rPr>
        <w:t>ν στον κρατικό προϋπολογισμό</w:t>
      </w:r>
      <w:r>
        <w:rPr>
          <w:rFonts w:eastAsia="Times New Roman"/>
          <w:szCs w:val="24"/>
        </w:rPr>
        <w:t>,</w:t>
      </w:r>
      <w:r>
        <w:rPr>
          <w:rFonts w:eastAsia="Times New Roman"/>
          <w:szCs w:val="24"/>
        </w:rPr>
        <w:t xml:space="preserve"> στερώντας αντίστοιχα έσοδα στα </w:t>
      </w:r>
      <w:r>
        <w:rPr>
          <w:rFonts w:eastAsia="Times New Roman"/>
          <w:szCs w:val="24"/>
        </w:rPr>
        <w:t xml:space="preserve">μετοχικά ταμεία </w:t>
      </w:r>
      <w:r>
        <w:rPr>
          <w:rFonts w:eastAsia="Times New Roman"/>
          <w:szCs w:val="24"/>
        </w:rPr>
        <w:t xml:space="preserve">των </w:t>
      </w:r>
      <w:r>
        <w:rPr>
          <w:rFonts w:eastAsia="Times New Roman"/>
          <w:szCs w:val="24"/>
        </w:rPr>
        <w:t>ενόπλων δυνάμεων</w:t>
      </w:r>
      <w:r>
        <w:rPr>
          <w:rFonts w:eastAsia="Times New Roman"/>
          <w:szCs w:val="24"/>
        </w:rPr>
        <w:t xml:space="preserve">, όπως ήταν </w:t>
      </w:r>
      <w:r>
        <w:rPr>
          <w:rFonts w:eastAsia="Times New Roman"/>
          <w:szCs w:val="24"/>
        </w:rPr>
        <w:lastRenderedPageBreak/>
        <w:t>μέχρι σήμερα. Αν για οποιαδήποτε αιτία δεν μπορείτε να ρυθμίσετε ρητώς και να συνεχίσετε αυτήν την πρακτική, ας πηγαίνουν τουλάχιστον στον προϋπολο</w:t>
      </w:r>
      <w:r>
        <w:rPr>
          <w:rFonts w:eastAsia="Times New Roman"/>
          <w:szCs w:val="24"/>
        </w:rPr>
        <w:t>γισμό του Υπουργείου Εθνικής Άμυνας, διότι τότε έχει τη δυνατότητα ο Υπουργός Εθνικής Άμυνας -φυσικά με σύμφωνη γνώμη του Υπουργού Οικονομικών- να πάρει την απόφασή του. Πρέπει να σας θυμίσω ότι αυτά έρχονται και σε ευθεία αντίθεση με τα όσα έχετε υποστηρί</w:t>
      </w:r>
      <w:r>
        <w:rPr>
          <w:rFonts w:eastAsia="Times New Roman"/>
          <w:szCs w:val="24"/>
        </w:rPr>
        <w:t xml:space="preserve">ξει στις </w:t>
      </w:r>
      <w:r>
        <w:rPr>
          <w:rFonts w:eastAsia="Times New Roman"/>
          <w:szCs w:val="24"/>
        </w:rPr>
        <w:t xml:space="preserve">ενώσεις </w:t>
      </w:r>
      <w:r>
        <w:rPr>
          <w:rFonts w:eastAsia="Times New Roman"/>
          <w:szCs w:val="24"/>
        </w:rPr>
        <w:t xml:space="preserve">των </w:t>
      </w:r>
      <w:r>
        <w:rPr>
          <w:rFonts w:eastAsia="Times New Roman"/>
          <w:szCs w:val="24"/>
        </w:rPr>
        <w:t xml:space="preserve">αποστράτων αξιωματικών </w:t>
      </w:r>
      <w:r>
        <w:rPr>
          <w:rFonts w:eastAsia="Times New Roman"/>
          <w:szCs w:val="24"/>
        </w:rPr>
        <w:t xml:space="preserve">πρόσφατα. </w:t>
      </w:r>
    </w:p>
    <w:p w14:paraId="5FBAEBF5" w14:textId="77777777" w:rsidR="00DD71AD" w:rsidRDefault="009451BE">
      <w:pPr>
        <w:spacing w:after="0" w:line="600" w:lineRule="auto"/>
        <w:ind w:firstLine="720"/>
        <w:jc w:val="both"/>
        <w:rPr>
          <w:rFonts w:eastAsia="Times New Roman"/>
          <w:szCs w:val="24"/>
        </w:rPr>
      </w:pPr>
      <w:r>
        <w:rPr>
          <w:rFonts w:eastAsia="Times New Roman"/>
          <w:szCs w:val="24"/>
        </w:rPr>
        <w:t>Μια άλλη παραδοξότητα συναντάμε στο άρθρο 10, όπου είναι αδιανόητο ο Υπουργός Εθνικής Άμυνας, ο οποίος κατέχει πολιτική θέση -το πεδίο δόξης είναι λαμπρό, κύριε Υπουργέ, για έναν Υπουργό Εθνικής Άμυνας- να θέλει να ηγηθεί της Υπηρεσίας Εσωτερικών Υποθέσεων</w:t>
      </w:r>
      <w:r>
        <w:rPr>
          <w:rFonts w:eastAsia="Times New Roman"/>
          <w:szCs w:val="24"/>
        </w:rPr>
        <w:t xml:space="preserve">. </w:t>
      </w:r>
    </w:p>
    <w:p w14:paraId="5FBAEBF6" w14:textId="77777777" w:rsidR="00DD71AD" w:rsidRDefault="009451BE">
      <w:pPr>
        <w:spacing w:after="0" w:line="600" w:lineRule="auto"/>
        <w:ind w:firstLine="720"/>
        <w:jc w:val="both"/>
        <w:rPr>
          <w:rFonts w:eastAsia="Times New Roman"/>
          <w:szCs w:val="24"/>
        </w:rPr>
      </w:pPr>
      <w:r>
        <w:rPr>
          <w:rFonts w:eastAsia="Times New Roman"/>
          <w:szCs w:val="24"/>
        </w:rPr>
        <w:t>Η νέα υπηρεσία, την οποία θέλετε να θεσπίσετε, να ιδρύσετε</w:t>
      </w:r>
      <w:r>
        <w:rPr>
          <w:rFonts w:eastAsia="Times New Roman"/>
          <w:szCs w:val="24"/>
        </w:rPr>
        <w:t>,</w:t>
      </w:r>
      <w:r>
        <w:rPr>
          <w:rFonts w:eastAsia="Times New Roman"/>
          <w:szCs w:val="24"/>
        </w:rPr>
        <w:t xml:space="preserve"> είναι αρχή επιβολής του νόμου. Τι δουλειά έχει ο Υπουργός με αυτήν την αποστολή; Γιατί θέλετε επιπλέον να ηγείστε ενός φορέα</w:t>
      </w:r>
      <w:r>
        <w:rPr>
          <w:rFonts w:eastAsia="Times New Roman"/>
          <w:szCs w:val="24"/>
        </w:rPr>
        <w:t>,</w:t>
      </w:r>
      <w:r>
        <w:rPr>
          <w:rFonts w:eastAsia="Times New Roman"/>
          <w:szCs w:val="24"/>
        </w:rPr>
        <w:t xml:space="preserve"> που πραγματικά</w:t>
      </w:r>
      <w:r>
        <w:rPr>
          <w:rFonts w:eastAsia="Times New Roman"/>
          <w:szCs w:val="24"/>
        </w:rPr>
        <w:t>,</w:t>
      </w:r>
      <w:r>
        <w:rPr>
          <w:rFonts w:eastAsia="Times New Roman"/>
          <w:szCs w:val="24"/>
        </w:rPr>
        <w:t xml:space="preserve"> δεν συνάδει στο αξίωμα του Υπουργού, συνάδει όμως σ</w:t>
      </w:r>
      <w:r>
        <w:rPr>
          <w:rFonts w:eastAsia="Times New Roman"/>
          <w:szCs w:val="24"/>
        </w:rPr>
        <w:t>το αξίωμα του εισαγγελέα;</w:t>
      </w:r>
    </w:p>
    <w:p w14:paraId="5FBAEBF7" w14:textId="77777777" w:rsidR="00DD71AD" w:rsidRDefault="009451BE">
      <w:pPr>
        <w:spacing w:after="0" w:line="600" w:lineRule="auto"/>
        <w:ind w:firstLine="720"/>
        <w:jc w:val="both"/>
        <w:rPr>
          <w:rFonts w:eastAsia="Times New Roman"/>
          <w:szCs w:val="24"/>
        </w:rPr>
      </w:pPr>
      <w:r>
        <w:rPr>
          <w:rFonts w:eastAsia="Times New Roman"/>
          <w:szCs w:val="24"/>
        </w:rPr>
        <w:t>Μ</w:t>
      </w:r>
      <w:r>
        <w:rPr>
          <w:rFonts w:eastAsia="Times New Roman"/>
          <w:szCs w:val="24"/>
        </w:rPr>
        <w:t>ια</w:t>
      </w:r>
      <w:r>
        <w:rPr>
          <w:rFonts w:eastAsia="Times New Roman"/>
          <w:szCs w:val="24"/>
        </w:rPr>
        <w:t>ς</w:t>
      </w:r>
      <w:r>
        <w:rPr>
          <w:rFonts w:eastAsia="Times New Roman"/>
          <w:szCs w:val="24"/>
        </w:rPr>
        <w:t xml:space="preserve"> και μιλάμε για το Υπουργείο Εθνικής Άμυνας, έχετε στρατιωτικό εισαγγελέα που θα μπορέσετε να το υπαγάγετε. Οφείλετε να χωρίσετε το Σώμα Εσωτερικών Υποθέσεων από το Σώμα Οικονομικών Επιθεωρητών. Πρόκειται για δύο διαφορετικές </w:t>
      </w:r>
      <w:r>
        <w:rPr>
          <w:rFonts w:eastAsia="Times New Roman"/>
          <w:szCs w:val="24"/>
        </w:rPr>
        <w:t>διακλαδικές υπηρεσίες</w:t>
      </w:r>
      <w:r>
        <w:rPr>
          <w:rFonts w:eastAsia="Times New Roman"/>
          <w:szCs w:val="24"/>
        </w:rPr>
        <w:t>,</w:t>
      </w:r>
      <w:r>
        <w:rPr>
          <w:rFonts w:eastAsia="Times New Roman"/>
          <w:szCs w:val="24"/>
        </w:rPr>
        <w:t xml:space="preserve"> που έχουν διαφορετική αποστολή και θα πρέπει και οι δύο αυτές υπηρεσίες να υπάγονται στον διακλαδικό αρχηγό, δηλαδή στον αρχηγό του ΓΕΕΘΑ. </w:t>
      </w:r>
    </w:p>
    <w:p w14:paraId="5FBAEBF8" w14:textId="77777777" w:rsidR="00DD71AD" w:rsidRDefault="009451BE">
      <w:pPr>
        <w:spacing w:after="0" w:line="600" w:lineRule="auto"/>
        <w:ind w:firstLine="720"/>
        <w:jc w:val="both"/>
        <w:rPr>
          <w:rFonts w:eastAsia="Times New Roman" w:cs="Times New Roman"/>
          <w:szCs w:val="24"/>
        </w:rPr>
      </w:pPr>
      <w:r>
        <w:rPr>
          <w:rFonts w:eastAsia="Times New Roman"/>
          <w:szCs w:val="24"/>
        </w:rPr>
        <w:lastRenderedPageBreak/>
        <w:t xml:space="preserve">Ταυτόχρονα, όμως, την εποπτεία σε ό,τι αφορά την Υπηρεσία Εσωτερικών Υποθέσεων πρέπει να την </w:t>
      </w:r>
      <w:r>
        <w:rPr>
          <w:rFonts w:eastAsia="Times New Roman"/>
          <w:szCs w:val="24"/>
        </w:rPr>
        <w:t>έχει ο αρμόδιος εισαγγελεύς, διότι αυτός επιβλέπει την ορθή εφαρμογή του νόμου και αυτός θα πρέπει να κατευθύνει αυτήν την υπηρεσία</w:t>
      </w:r>
      <w:r>
        <w:rPr>
          <w:rFonts w:eastAsia="Times New Roman"/>
          <w:szCs w:val="24"/>
        </w:rPr>
        <w:t>,</w:t>
      </w:r>
      <w:r>
        <w:rPr>
          <w:rFonts w:eastAsia="Times New Roman"/>
          <w:szCs w:val="24"/>
        </w:rPr>
        <w:t xml:space="preserve"> που πρέπει να είναι υπό την εποπτεία του, α</w:t>
      </w:r>
      <w:r>
        <w:rPr>
          <w:rFonts w:eastAsia="Times New Roman" w:cs="Times New Roman"/>
          <w:szCs w:val="24"/>
        </w:rPr>
        <w:t>ντίστοιχος δηλαδή του Εισαγγελέα Εφετών, όπως είναι στην Υπηρεσία Εσωτερικών Υπο</w:t>
      </w:r>
      <w:r>
        <w:rPr>
          <w:rFonts w:eastAsia="Times New Roman" w:cs="Times New Roman"/>
          <w:szCs w:val="24"/>
        </w:rPr>
        <w:t xml:space="preserve">θέσεων της Ελληνικής Αστυνομίας και στην αντίστοιχη του Υπουργείου Εμπορικής Ναυτιλίας, σε ό,τι αφορά την Ελληνική Ακτοφυλακή. </w:t>
      </w:r>
    </w:p>
    <w:p w14:paraId="5FBAEBF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Ως Νέα Δημοκρατία, λοιπόν, κύριε Υπουργέ, καταψηφίζουμε το νομοσχέδιο επί της αρχής. Θα ψηφίσουμε, όμως, για πρώτη φορά ως Αντιπ</w:t>
      </w:r>
      <w:r>
        <w:rPr>
          <w:rFonts w:eastAsia="Times New Roman" w:cs="Times New Roman"/>
          <w:szCs w:val="24"/>
        </w:rPr>
        <w:t xml:space="preserve">ολίτευση, τα έντεκα άρθρα από τα τριάντα. Αυτό είναι πολιτική γενναιότητα. Θεωρούμε ότι αυτά κινούνται προς τη σωστή κατεύθυνση. </w:t>
      </w:r>
    </w:p>
    <w:p w14:paraId="5FBAEBF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Αν, όμως, θέλετε να κάνουμε μία πρόταση και μάλιστα</w:t>
      </w:r>
      <w:r>
        <w:rPr>
          <w:rFonts w:eastAsia="Times New Roman" w:cs="Times New Roman"/>
          <w:szCs w:val="24"/>
        </w:rPr>
        <w:t>,</w:t>
      </w:r>
      <w:r>
        <w:rPr>
          <w:rFonts w:eastAsia="Times New Roman" w:cs="Times New Roman"/>
          <w:szCs w:val="24"/>
        </w:rPr>
        <w:t xml:space="preserve"> να είμαστε θετικοί επί της αρχής, σας προτείνουμε: Αποσύρετε το άρθρο 27 </w:t>
      </w:r>
      <w:r>
        <w:rPr>
          <w:rFonts w:eastAsia="Times New Roman" w:cs="Times New Roman"/>
          <w:szCs w:val="24"/>
        </w:rPr>
        <w:t xml:space="preserve">σε ό,τι αφορά τον συνδικαλισμό στις Ένοπλες Δυνάμεις. </w:t>
      </w:r>
    </w:p>
    <w:p w14:paraId="5FBAEBF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και στο θέμα που μονοπώλησε την επικαιρότητα το τελευταίο διάστημα και αφορά τη συμφωνία για την αναβάθμιση των </w:t>
      </w:r>
      <w:r>
        <w:rPr>
          <w:rFonts w:eastAsia="Times New Roman" w:cs="Times New Roman"/>
          <w:szCs w:val="24"/>
          <w:lang w:val="en-US"/>
        </w:rPr>
        <w:t>F</w:t>
      </w:r>
      <w:r>
        <w:rPr>
          <w:rFonts w:eastAsia="Times New Roman" w:cs="Times New Roman"/>
          <w:szCs w:val="24"/>
        </w:rPr>
        <w:t>-16, μετά το πρόσφατο ταξίδι σας μαζί με τον Πρωθυπουργ</w:t>
      </w:r>
      <w:r>
        <w:rPr>
          <w:rFonts w:eastAsia="Times New Roman" w:cs="Times New Roman"/>
          <w:szCs w:val="24"/>
        </w:rPr>
        <w:t xml:space="preserve">ό στην Αμερική. Ακόμα και σε αυτό το σοβαρό θέμα κινηθήκατε με απίστευτο ερασιτεχνισμό. Αφήσατε να αιωρείται ένα θολό τοπίο για το πόσο κοστίζει τελικά αυτό το πρόγραμμα αναβάθμισης. </w:t>
      </w:r>
    </w:p>
    <w:p w14:paraId="5FBAEBF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από την πρώτη στιγμή στην Επιτροπή Εξοπλιστικών Προγραμμάτων, καθ</w:t>
      </w:r>
      <w:r>
        <w:rPr>
          <w:rFonts w:eastAsia="Times New Roman" w:cs="Times New Roman"/>
          <w:szCs w:val="24"/>
        </w:rPr>
        <w:t xml:space="preserve">ώς και διά του πρώην, αλλά και του νυν τομεάρχη της Νέας Δημοκρατίας, διά του ομιλούντα, αλλά και του Προέδρου μας, έχουμε δηλώσει κατ’ επανάληψη ότι θεωρούμε αναγκαία την αναβάθμιση των </w:t>
      </w:r>
      <w:r>
        <w:rPr>
          <w:rFonts w:eastAsia="Times New Roman" w:cs="Times New Roman"/>
          <w:szCs w:val="24"/>
          <w:lang w:val="en-US"/>
        </w:rPr>
        <w:t>F</w:t>
      </w:r>
      <w:r>
        <w:rPr>
          <w:rFonts w:eastAsia="Times New Roman" w:cs="Times New Roman"/>
          <w:szCs w:val="24"/>
        </w:rPr>
        <w:t>-16. Τα ερωτήματα τα οποία προκύπτουν θα πρέπει να μας τα απαντήσετε</w:t>
      </w:r>
      <w:r>
        <w:rPr>
          <w:rFonts w:eastAsia="Times New Roman" w:cs="Times New Roman"/>
          <w:szCs w:val="24"/>
        </w:rPr>
        <w:t xml:space="preserve">. Ζητήσαμε τη σύγκληση της αρμόδιας </w:t>
      </w:r>
      <w:r>
        <w:rPr>
          <w:rFonts w:eastAsia="Times New Roman" w:cs="Times New Roman"/>
          <w:szCs w:val="24"/>
        </w:rPr>
        <w:t>επιτροπής</w:t>
      </w:r>
      <w:r>
        <w:rPr>
          <w:rFonts w:eastAsia="Times New Roman" w:cs="Times New Roman"/>
          <w:szCs w:val="24"/>
        </w:rPr>
        <w:t xml:space="preserve">. Σας περιμένουμε </w:t>
      </w:r>
      <w:r>
        <w:rPr>
          <w:rFonts w:eastAsia="Times New Roman" w:cs="Times New Roman"/>
          <w:szCs w:val="24"/>
        </w:rPr>
        <w:t xml:space="preserve">εκεί, </w:t>
      </w:r>
      <w:r>
        <w:rPr>
          <w:rFonts w:eastAsia="Times New Roman" w:cs="Times New Roman"/>
          <w:szCs w:val="24"/>
        </w:rPr>
        <w:t>για να μας δώσετε όλες τις εξηγήσεις πάνω σε ένα θέμα</w:t>
      </w:r>
      <w:r>
        <w:rPr>
          <w:rFonts w:eastAsia="Times New Roman" w:cs="Times New Roman"/>
          <w:szCs w:val="24"/>
        </w:rPr>
        <w:t>,</w:t>
      </w:r>
      <w:r>
        <w:rPr>
          <w:rFonts w:eastAsia="Times New Roman" w:cs="Times New Roman"/>
          <w:szCs w:val="24"/>
        </w:rPr>
        <w:t xml:space="preserve"> το οποίο πραγματικά αφορά όλους τους Έλληνες. Μάλιστα, έγινε και της μόδας να ασχολούνται ακόμα και τα μωρά με το θέμα των </w:t>
      </w:r>
      <w:r>
        <w:rPr>
          <w:rFonts w:eastAsia="Times New Roman" w:cs="Times New Roman"/>
          <w:szCs w:val="24"/>
          <w:lang w:val="en-US"/>
        </w:rPr>
        <w:t>F</w:t>
      </w:r>
      <w:r>
        <w:rPr>
          <w:rFonts w:eastAsia="Times New Roman" w:cs="Times New Roman"/>
          <w:szCs w:val="24"/>
        </w:rPr>
        <w:t xml:space="preserve">-16. </w:t>
      </w:r>
    </w:p>
    <w:p w14:paraId="5FBAEBF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επειδή τελευταία είδε το φως της δημοσιότητας η ενδεχόμενη ίδρυση </w:t>
      </w:r>
      <w:proofErr w:type="spellStart"/>
      <w:r>
        <w:rPr>
          <w:rFonts w:eastAsia="Times New Roman" w:cs="Times New Roman"/>
          <w:szCs w:val="24"/>
        </w:rPr>
        <w:t>ελικοπτερικής</w:t>
      </w:r>
      <w:proofErr w:type="spellEnd"/>
      <w:r>
        <w:rPr>
          <w:rFonts w:eastAsia="Times New Roman" w:cs="Times New Roman"/>
          <w:szCs w:val="24"/>
        </w:rPr>
        <w:t xml:space="preserve"> βάσης στην Αλεξανδρούπολη, θα ήθελα να μας πείτε αν θα είμαστε διαμετακομιστικός κόμβος τμημάτων ελικοπτέρων από τις πέριξ χώρες ή αν θα είναι πράγματι μία βάση η οποία θ</w:t>
      </w:r>
      <w:r>
        <w:rPr>
          <w:rFonts w:eastAsia="Times New Roman" w:cs="Times New Roman"/>
          <w:szCs w:val="24"/>
        </w:rPr>
        <w:t xml:space="preserve">α απασχολεί κόσμο κι η οποία θα έχει προοπτική για την πρόοδο και την ανάπτυξη της περιοχής μας. </w:t>
      </w:r>
    </w:p>
    <w:p w14:paraId="5FBAEBF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FBAEBFF" w14:textId="77777777" w:rsidR="00DD71AD" w:rsidRDefault="009451BE">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BAEC0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 </w:t>
      </w:r>
    </w:p>
    <w:p w14:paraId="5FBAEC01" w14:textId="77777777" w:rsidR="00DD71AD" w:rsidRDefault="009451BE">
      <w:pPr>
        <w:spacing w:after="0" w:line="600" w:lineRule="auto"/>
        <w:ind w:firstLine="720"/>
        <w:jc w:val="both"/>
        <w:rPr>
          <w:rFonts w:eastAsia="Times New Roman" w:cs="Times New Roman"/>
          <w:szCs w:val="24"/>
        </w:rPr>
      </w:pPr>
      <w:r>
        <w:rPr>
          <w:rFonts w:eastAsia="Times New Roman" w:cs="Times New Roman"/>
        </w:rPr>
        <w:t xml:space="preserve">Κυρίες και κύριοι </w:t>
      </w:r>
      <w:r>
        <w:rPr>
          <w:rFonts w:eastAsia="Times New Roman" w:cs="Times New Roman"/>
        </w:rPr>
        <w:t xml:space="preserve">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lastRenderedPageBreak/>
        <w:t>συμμετείχαν στο εκπαιδευτικό πρόγραμμα «Εργαστήρι Δημοκρατίας» που οργανώνει το Ίδρυμα της Βουλής, δώδεκα μαθητές και μαθήτριες</w:t>
      </w:r>
      <w:r>
        <w:rPr>
          <w:rFonts w:eastAsia="Times New Roman" w:cs="Times New Roman"/>
        </w:rPr>
        <w:t xml:space="preserve"> και ένας εκπαιδευτικός συνοδός από το 41</w:t>
      </w:r>
      <w:r>
        <w:rPr>
          <w:rFonts w:eastAsia="Times New Roman" w:cs="Times New Roman"/>
          <w:vertAlign w:val="superscript"/>
        </w:rPr>
        <w:t>ο</w:t>
      </w:r>
      <w:r>
        <w:rPr>
          <w:rFonts w:eastAsia="Times New Roman" w:cs="Times New Roman"/>
        </w:rPr>
        <w:t xml:space="preserve"> Δημοτικό Σχολείο Αθηνών. </w:t>
      </w:r>
    </w:p>
    <w:p w14:paraId="5FBAEC02" w14:textId="77777777" w:rsidR="00DD71AD" w:rsidRDefault="009451BE">
      <w:pPr>
        <w:spacing w:after="0" w:line="600" w:lineRule="auto"/>
        <w:ind w:firstLine="720"/>
        <w:jc w:val="both"/>
        <w:rPr>
          <w:rFonts w:eastAsia="Times New Roman" w:cs="Times New Roman"/>
          <w:szCs w:val="24"/>
        </w:rPr>
      </w:pPr>
      <w:r>
        <w:rPr>
          <w:rFonts w:eastAsia="Times New Roman" w:cs="Times New Roman"/>
        </w:rPr>
        <w:t xml:space="preserve">Η Βουλή τούς καλωσορίζει. </w:t>
      </w:r>
    </w:p>
    <w:p w14:paraId="5FBAEC03" w14:textId="77777777" w:rsidR="00DD71AD" w:rsidRDefault="009451BE">
      <w:pPr>
        <w:spacing w:after="0" w:line="600" w:lineRule="auto"/>
        <w:jc w:val="center"/>
        <w:rPr>
          <w:rFonts w:eastAsia="Times New Roman" w:cs="Times New Roman"/>
        </w:rPr>
      </w:pPr>
      <w:r>
        <w:rPr>
          <w:rFonts w:eastAsia="Times New Roman" w:cs="Times New Roman"/>
        </w:rPr>
        <w:t>(Χειροκροτήματα απ’ όλες τις πτέρυγες της Βουλής</w:t>
      </w:r>
      <w:r>
        <w:rPr>
          <w:rFonts w:eastAsia="Times New Roman" w:cs="Times New Roman"/>
        </w:rPr>
        <w:t>)</w:t>
      </w:r>
    </w:p>
    <w:p w14:paraId="5FBAEC0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λόγο έχει ο εισηγητής της Δημοκρατικής Συμπαράταξης ΠΑΣΟΚ</w:t>
      </w:r>
      <w:r>
        <w:rPr>
          <w:rFonts w:eastAsia="Times New Roman" w:cs="Times New Roman"/>
          <w:szCs w:val="24"/>
        </w:rPr>
        <w:t xml:space="preserve"> </w:t>
      </w:r>
      <w:r>
        <w:rPr>
          <w:rFonts w:eastAsia="Times New Roman" w:cs="Times New Roman"/>
          <w:szCs w:val="24"/>
        </w:rPr>
        <w:tab/>
      </w:r>
      <w:r>
        <w:rPr>
          <w:rFonts w:eastAsia="Times New Roman" w:cs="Times New Roman"/>
          <w:szCs w:val="24"/>
        </w:rPr>
        <w:t>-ΔΗΜΑΡ</w:t>
      </w:r>
      <w:r>
        <w:rPr>
          <w:rFonts w:eastAsia="Times New Roman" w:cs="Times New Roman"/>
          <w:szCs w:val="24"/>
        </w:rPr>
        <w:t xml:space="preserve"> </w:t>
      </w:r>
      <w:r>
        <w:rPr>
          <w:rFonts w:eastAsia="Times New Roman" w:cs="Times New Roman"/>
          <w:szCs w:val="24"/>
        </w:rPr>
        <w:t xml:space="preserve">κ. Λοβέρδος, για δεκαπέντε λεπτά. </w:t>
      </w:r>
    </w:p>
    <w:p w14:paraId="5FBAEC0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w:t>
      </w:r>
      <w:proofErr w:type="spellStart"/>
      <w:r>
        <w:rPr>
          <w:rFonts w:eastAsia="Times New Roman" w:cs="Times New Roman"/>
          <w:szCs w:val="24"/>
        </w:rPr>
        <w:t>κατ</w:t>
      </w:r>
      <w:proofErr w:type="spellEnd"/>
      <w:r>
        <w:rPr>
          <w:rFonts w:eastAsia="Times New Roman" w:cs="Times New Roman"/>
          <w:szCs w:val="24"/>
        </w:rPr>
        <w:t xml:space="preserve">, </w:t>
      </w:r>
      <w:r>
        <w:rPr>
          <w:rFonts w:eastAsia="Times New Roman" w:cs="Times New Roman"/>
          <w:szCs w:val="24"/>
        </w:rPr>
        <w:t>αρχήν,</w:t>
      </w:r>
      <w:r>
        <w:rPr>
          <w:rFonts w:eastAsia="Times New Roman" w:cs="Times New Roman"/>
          <w:b/>
          <w:szCs w:val="24"/>
        </w:rPr>
        <w:t xml:space="preserve"> </w:t>
      </w:r>
      <w:r>
        <w:rPr>
          <w:rFonts w:eastAsia="Times New Roman" w:cs="Times New Roman"/>
          <w:szCs w:val="24"/>
        </w:rPr>
        <w:t xml:space="preserve">εγώ τις νομοτεχνικές βελτιώσεις δεν τις πήρα. Το λέω εισαγωγικά. </w:t>
      </w:r>
    </w:p>
    <w:p w14:paraId="5FBAEC0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Υπουργέ, δεν έχουν έρθει, άρα υπάρχουν θέματα</w:t>
      </w:r>
      <w:r>
        <w:rPr>
          <w:rFonts w:eastAsia="Times New Roman" w:cs="Times New Roman"/>
          <w:szCs w:val="24"/>
        </w:rPr>
        <w:t>,</w:t>
      </w:r>
      <w:r>
        <w:rPr>
          <w:rFonts w:eastAsia="Times New Roman" w:cs="Times New Roman"/>
          <w:szCs w:val="24"/>
        </w:rPr>
        <w:t xml:space="preserve"> για τα οποία θα μιλάμε και δεν θα είναι ακριβώς έτσι, γιατί θα έχουν αλλάξει. </w:t>
      </w:r>
    </w:p>
    <w:p w14:paraId="5FBAEC0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Βουλευτές, καλημέρα. Είναι μέρες απεργίας των δημοσιογράφων για τη στήριξη του ΕΔΟΕΑΠ. </w:t>
      </w:r>
    </w:p>
    <w:p w14:paraId="5FBAEC0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Ως Υπουργός Εργασίας</w:t>
      </w:r>
      <w:r>
        <w:rPr>
          <w:rFonts w:eastAsia="Times New Roman" w:cs="Times New Roman"/>
          <w:szCs w:val="24"/>
        </w:rPr>
        <w:t>,</w:t>
      </w:r>
      <w:r>
        <w:rPr>
          <w:rFonts w:eastAsia="Times New Roman" w:cs="Times New Roman"/>
          <w:szCs w:val="24"/>
        </w:rPr>
        <w:t xml:space="preserve"> αντιμετώπισα, κύριοι Υπουργοί, το πρόβλημα και, φυσικά, δεν δέχτηκα να καταργηθούν οι πόροι του ΕΔΟΕΑΠ. Όλες οι επόμενες κυβερνήσεις </w:t>
      </w:r>
      <w:r>
        <w:rPr>
          <w:rFonts w:eastAsia="Times New Roman" w:cs="Times New Roman"/>
          <w:szCs w:val="24"/>
        </w:rPr>
        <w:t>-</w:t>
      </w:r>
      <w:r>
        <w:rPr>
          <w:rFonts w:eastAsia="Times New Roman" w:cs="Times New Roman"/>
          <w:szCs w:val="24"/>
        </w:rPr>
        <w:t>μέχρι ν</w:t>
      </w:r>
      <w:r>
        <w:rPr>
          <w:rFonts w:eastAsia="Times New Roman" w:cs="Times New Roman"/>
          <w:szCs w:val="24"/>
        </w:rPr>
        <w:t>α έρθουν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ΝΕΛ</w:t>
      </w:r>
      <w:r>
        <w:rPr>
          <w:rFonts w:eastAsia="Times New Roman" w:cs="Times New Roman"/>
          <w:szCs w:val="24"/>
        </w:rPr>
        <w:t>-</w:t>
      </w:r>
      <w:r>
        <w:rPr>
          <w:rFonts w:eastAsia="Times New Roman" w:cs="Times New Roman"/>
          <w:szCs w:val="24"/>
        </w:rPr>
        <w:t xml:space="preserve"> δεν δέχθηκαν τη σταθερή πρόταση της </w:t>
      </w:r>
      <w:r>
        <w:rPr>
          <w:rFonts w:eastAsia="Times New Roman" w:cs="Times New Roman"/>
          <w:szCs w:val="24"/>
        </w:rPr>
        <w:t xml:space="preserve">τρόικας </w:t>
      </w:r>
      <w:r>
        <w:rPr>
          <w:rFonts w:eastAsia="Times New Roman" w:cs="Times New Roman"/>
          <w:szCs w:val="24"/>
        </w:rPr>
        <w:t xml:space="preserve">τότε να καταργηθούν οι πόροι του ΕΔΟΕΑΠ. </w:t>
      </w:r>
    </w:p>
    <w:p w14:paraId="5FBAEC0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καταργεί ο κ. </w:t>
      </w:r>
      <w:proofErr w:type="spellStart"/>
      <w:r>
        <w:rPr>
          <w:rFonts w:eastAsia="Times New Roman" w:cs="Times New Roman"/>
          <w:szCs w:val="24"/>
        </w:rPr>
        <w:t>Κατρούγκαλος</w:t>
      </w:r>
      <w:proofErr w:type="spellEnd"/>
      <w:r>
        <w:rPr>
          <w:rFonts w:eastAsia="Times New Roman" w:cs="Times New Roman"/>
          <w:szCs w:val="24"/>
        </w:rPr>
        <w:t xml:space="preserve"> και η δική σας Κυβέρνηση, κύριε Καμμένο, και σήμερα οι κυβερνώντες υπερασπίζονται την απεργία των δημοσιογράφων γ</w:t>
      </w:r>
      <w:r>
        <w:rPr>
          <w:rFonts w:eastAsia="Times New Roman" w:cs="Times New Roman"/>
          <w:szCs w:val="24"/>
        </w:rPr>
        <w:t xml:space="preserve">ια το </w:t>
      </w:r>
      <w:r>
        <w:rPr>
          <w:rFonts w:eastAsia="Times New Roman" w:cs="Times New Roman"/>
          <w:szCs w:val="24"/>
        </w:rPr>
        <w:lastRenderedPageBreak/>
        <w:t xml:space="preserve">θέμα αυτό. Έλεος στην υποκρισία και στην τρέλα! Δεν υπάρχει πραγματικά όριο στην κοροϊδία και στον εμπαιγμό του ελληνικού λαού. </w:t>
      </w:r>
    </w:p>
    <w:p w14:paraId="5FBAEC0A" w14:textId="77777777" w:rsidR="00DD71AD" w:rsidRDefault="009451BE">
      <w:pPr>
        <w:spacing w:after="0" w:line="600" w:lineRule="auto"/>
        <w:contextualSpacing/>
        <w:jc w:val="both"/>
        <w:rPr>
          <w:rFonts w:eastAsia="Times New Roman" w:cs="Times New Roman"/>
          <w:szCs w:val="24"/>
        </w:rPr>
      </w:pPr>
      <w:r>
        <w:rPr>
          <w:rFonts w:eastAsia="Times New Roman" w:cs="Times New Roman"/>
          <w:szCs w:val="24"/>
        </w:rPr>
        <w:tab/>
        <w:t>Έχουμε και παραδείγματα αυτού του εμπαιγμού, των κυβιστήσεων, των δύο ταυτοχρόνως διαφορετικών εαυτών, που συναρμολογούν</w:t>
      </w:r>
      <w:r>
        <w:rPr>
          <w:rFonts w:eastAsia="Times New Roman" w:cs="Times New Roman"/>
          <w:szCs w:val="24"/>
        </w:rPr>
        <w:t xml:space="preserve"> ένα πολιτικό υποκείμενο, την Κυβέρνηση των ΣΥΡΙΖΑ</w:t>
      </w:r>
      <w:r>
        <w:rPr>
          <w:rFonts w:eastAsia="Times New Roman" w:cs="Times New Roman"/>
          <w:szCs w:val="24"/>
        </w:rPr>
        <w:t>-Α</w:t>
      </w:r>
      <w:r>
        <w:rPr>
          <w:rFonts w:eastAsia="Times New Roman" w:cs="Times New Roman"/>
          <w:szCs w:val="24"/>
        </w:rPr>
        <w:t xml:space="preserve">ΝΕΛ, με θέματα του Υπουργείου Εθνικής Αμύνης. Εσείς είπατε στην </w:t>
      </w:r>
      <w:r>
        <w:rPr>
          <w:rFonts w:eastAsia="Times New Roman" w:cs="Times New Roman"/>
          <w:szCs w:val="24"/>
        </w:rPr>
        <w:t xml:space="preserve">επιτροπή </w:t>
      </w:r>
      <w:r>
        <w:rPr>
          <w:rFonts w:eastAsia="Times New Roman" w:cs="Times New Roman"/>
          <w:szCs w:val="24"/>
        </w:rPr>
        <w:t>-</w:t>
      </w:r>
      <w:r>
        <w:rPr>
          <w:rFonts w:eastAsia="Times New Roman" w:cs="Times New Roman"/>
          <w:szCs w:val="24"/>
        </w:rPr>
        <w:t>μπροστά μου</w:t>
      </w:r>
      <w:r>
        <w:rPr>
          <w:rFonts w:eastAsia="Times New Roman" w:cs="Times New Roman"/>
          <w:szCs w:val="24"/>
        </w:rPr>
        <w:t>-</w:t>
      </w:r>
      <w:r>
        <w:rPr>
          <w:rFonts w:eastAsia="Times New Roman" w:cs="Times New Roman"/>
          <w:szCs w:val="24"/>
        </w:rPr>
        <w:t xml:space="preserve"> απαντώντας στη δική μου παρέμβαση, ότι κατανοείτε το πρόβλημα των χηρών των στρατιωτικών, ότι συμφωνείτε μαζί μου ότι</w:t>
      </w:r>
      <w:r>
        <w:rPr>
          <w:rFonts w:eastAsia="Times New Roman" w:cs="Times New Roman"/>
          <w:szCs w:val="24"/>
        </w:rPr>
        <w:t xml:space="preserve"> τα έσοδα </w:t>
      </w:r>
      <w:proofErr w:type="spellStart"/>
      <w:r>
        <w:rPr>
          <w:rFonts w:eastAsia="Times New Roman" w:cs="Times New Roman"/>
          <w:szCs w:val="24"/>
        </w:rPr>
        <w:t>Κατρούγκαλου</w:t>
      </w:r>
      <w:proofErr w:type="spellEnd"/>
      <w:r>
        <w:rPr>
          <w:rFonts w:eastAsia="Times New Roman" w:cs="Times New Roman"/>
          <w:szCs w:val="24"/>
        </w:rPr>
        <w:t xml:space="preserve"> 177 εκατομμυρίων από τις χήρες των στρατιωτικών είναι </w:t>
      </w:r>
      <w:proofErr w:type="spellStart"/>
      <w:r>
        <w:rPr>
          <w:rFonts w:eastAsia="Times New Roman" w:cs="Times New Roman"/>
          <w:szCs w:val="24"/>
        </w:rPr>
        <w:t>ψευδοέσοδα</w:t>
      </w:r>
      <w:proofErr w:type="spellEnd"/>
      <w:r>
        <w:rPr>
          <w:rFonts w:eastAsia="Times New Roman" w:cs="Times New Roman"/>
          <w:szCs w:val="24"/>
        </w:rPr>
        <w:t xml:space="preserve">, δεν υπάρχουν αυτά, ανταλλάξαμε έναν αριθμό στην </w:t>
      </w:r>
      <w:r>
        <w:rPr>
          <w:rFonts w:eastAsia="Times New Roman" w:cs="Times New Roman"/>
          <w:szCs w:val="24"/>
        </w:rPr>
        <w:t xml:space="preserve">επιτροπή </w:t>
      </w:r>
      <w:r>
        <w:rPr>
          <w:rFonts w:eastAsia="Times New Roman" w:cs="Times New Roman"/>
          <w:szCs w:val="24"/>
        </w:rPr>
        <w:t xml:space="preserve">-κοντά είμαστε- πολύ μικρότερων εσόδων από τα </w:t>
      </w:r>
      <w:proofErr w:type="spellStart"/>
      <w:r>
        <w:rPr>
          <w:rFonts w:eastAsia="Times New Roman" w:cs="Times New Roman"/>
          <w:szCs w:val="24"/>
        </w:rPr>
        <w:t>προβλεφθέντα</w:t>
      </w:r>
      <w:proofErr w:type="spellEnd"/>
      <w:r>
        <w:rPr>
          <w:rFonts w:eastAsia="Times New Roman" w:cs="Times New Roman"/>
          <w:szCs w:val="24"/>
        </w:rPr>
        <w:t xml:space="preserve"> στο νόμο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που με αλαλαγμούς ψηφίζατε τ</w:t>
      </w:r>
      <w:r>
        <w:rPr>
          <w:rFonts w:eastAsia="Times New Roman" w:cs="Times New Roman"/>
          <w:szCs w:val="24"/>
        </w:rPr>
        <w:t xml:space="preserve">ον Μάιο του 2016 εδώ, ερχόμαστε μετά από έναν μήνα στην Ολομέλεια και η τροπολογία αυτή δεν υπάρχει. </w:t>
      </w:r>
    </w:p>
    <w:p w14:paraId="5FBAEC0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Ακόμη, ποιος δεν θυμάται τον νυν Υπουργό Εθνικής Αμύνης να μας μέμφεται</w:t>
      </w:r>
      <w:r>
        <w:rPr>
          <w:rFonts w:eastAsia="Times New Roman" w:cs="Times New Roman"/>
          <w:szCs w:val="24"/>
        </w:rPr>
        <w:t>,</w:t>
      </w:r>
      <w:r>
        <w:rPr>
          <w:rFonts w:eastAsia="Times New Roman" w:cs="Times New Roman"/>
          <w:szCs w:val="24"/>
        </w:rPr>
        <w:t xml:space="preserve"> γιατί από την απόφαση του Συμβουλίου της Επικρατείας δώσαμε στους στρατιωτικούς τ</w:t>
      </w:r>
      <w:r>
        <w:rPr>
          <w:rFonts w:eastAsia="Times New Roman" w:cs="Times New Roman"/>
          <w:szCs w:val="24"/>
        </w:rPr>
        <w:t>ο 50%! Δεν μπορούσαμε παραπάνω. Κι εσείς λέγατε «όλα»! Δεσμευόσασταν. Και μετά από τρία χρόνια</w:t>
      </w:r>
      <w:r>
        <w:rPr>
          <w:rFonts w:eastAsia="Times New Roman" w:cs="Times New Roman"/>
          <w:szCs w:val="24"/>
        </w:rPr>
        <w:t>,</w:t>
      </w:r>
      <w:r>
        <w:rPr>
          <w:rFonts w:eastAsia="Times New Roman" w:cs="Times New Roman"/>
          <w:szCs w:val="24"/>
        </w:rPr>
        <w:t xml:space="preserve"> ακόμα τους κοιτάτε κι ακόμα τους υπόσχεστε.</w:t>
      </w:r>
    </w:p>
    <w:p w14:paraId="5FBAEC0C"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αυτό το απάνθισμα των πολλών και διαφόρων </w:t>
      </w:r>
      <w:proofErr w:type="spellStart"/>
      <w:r>
        <w:rPr>
          <w:rFonts w:eastAsia="Times New Roman" w:cs="Times New Roman"/>
          <w:szCs w:val="24"/>
        </w:rPr>
        <w:t>υπερθεμάτων</w:t>
      </w:r>
      <w:proofErr w:type="spellEnd"/>
      <w:r>
        <w:rPr>
          <w:rFonts w:eastAsia="Times New Roman" w:cs="Times New Roman"/>
          <w:szCs w:val="24"/>
        </w:rPr>
        <w:t xml:space="preserve"> για τη σημερινή Πλειοψηφία ΣΥΡΙΖΑ-ΑΝΕΛ στους πρόσφατους εαυτούς </w:t>
      </w:r>
      <w:r>
        <w:rPr>
          <w:rFonts w:eastAsia="Times New Roman" w:cs="Times New Roman"/>
          <w:szCs w:val="24"/>
        </w:rPr>
        <w:t>της,</w:t>
      </w:r>
      <w:r>
        <w:rPr>
          <w:rFonts w:eastAsia="Times New Roman" w:cs="Times New Roman"/>
          <w:szCs w:val="24"/>
        </w:rPr>
        <w:t xml:space="preserve"> που είναι ίδιοι με τους σημερινούς, είναι ένα πολιτικό υποκείμενο. Εδώ το λέω, κύριε Υπουργέ, εδώ Κυβέρνηση </w:t>
      </w:r>
      <w:proofErr w:type="spellStart"/>
      <w:r>
        <w:rPr>
          <w:rFonts w:eastAsia="Times New Roman" w:cs="Times New Roman"/>
          <w:szCs w:val="24"/>
        </w:rPr>
        <w:t>Μαδούρο</w:t>
      </w:r>
      <w:proofErr w:type="spellEnd"/>
      <w:r>
        <w:rPr>
          <w:rFonts w:eastAsia="Times New Roman" w:cs="Times New Roman"/>
          <w:szCs w:val="24"/>
        </w:rPr>
        <w:t xml:space="preserve"> και </w:t>
      </w:r>
      <w:r>
        <w:rPr>
          <w:rFonts w:eastAsia="Times New Roman" w:cs="Times New Roman"/>
          <w:szCs w:val="24"/>
        </w:rPr>
        <w:t xml:space="preserve">Αριστερά </w:t>
      </w:r>
      <w:proofErr w:type="spellStart"/>
      <w:r>
        <w:rPr>
          <w:rFonts w:eastAsia="Times New Roman" w:cs="Times New Roman"/>
          <w:szCs w:val="24"/>
        </w:rPr>
        <w:t>Μαδούρο</w:t>
      </w:r>
      <w:proofErr w:type="spellEnd"/>
      <w:r>
        <w:rPr>
          <w:rFonts w:eastAsia="Times New Roman" w:cs="Times New Roman"/>
          <w:szCs w:val="24"/>
        </w:rPr>
        <w:t xml:space="preserve">. Επί της ουσίας, όμως, </w:t>
      </w:r>
      <w:r>
        <w:rPr>
          <w:rFonts w:eastAsia="Times New Roman" w:cs="Times New Roman"/>
          <w:szCs w:val="24"/>
        </w:rPr>
        <w:lastRenderedPageBreak/>
        <w:t xml:space="preserve">σας λένε οι διοικούμενοί σας στρατιωτικοί ότι βάλατε, συμφωνώντας με τον κ. </w:t>
      </w:r>
      <w:proofErr w:type="spellStart"/>
      <w:r>
        <w:rPr>
          <w:rFonts w:eastAsia="Times New Roman" w:cs="Times New Roman"/>
          <w:szCs w:val="24"/>
        </w:rPr>
        <w:t>Κατρούγκαλο</w:t>
      </w:r>
      <w:proofErr w:type="spellEnd"/>
      <w:r>
        <w:rPr>
          <w:rFonts w:eastAsia="Times New Roman" w:cs="Times New Roman"/>
          <w:szCs w:val="24"/>
        </w:rPr>
        <w:t>, 2.000 το όριο των συντάξεων και συμπεριλαμβάνετε εκεί τα επιδόματα επικίνδυνης θέσης; Δηλαδή, σηκώνουμε τα χέρια. Πραγματικά, σ</w:t>
      </w:r>
      <w:r>
        <w:rPr>
          <w:rFonts w:eastAsia="Times New Roman" w:cs="Times New Roman"/>
          <w:szCs w:val="24"/>
        </w:rPr>
        <w:t>ηκώνουμε τα χέρια</w:t>
      </w:r>
      <w:r>
        <w:rPr>
          <w:rFonts w:eastAsia="Times New Roman" w:cs="Times New Roman"/>
          <w:szCs w:val="24"/>
        </w:rPr>
        <w:t>,</w:t>
      </w:r>
      <w:r>
        <w:rPr>
          <w:rFonts w:eastAsia="Times New Roman" w:cs="Times New Roman"/>
          <w:szCs w:val="24"/>
        </w:rPr>
        <w:t xml:space="preserve"> με την αναντιστοιχία δηλωνόμενων πολιτικών στόχων</w:t>
      </w:r>
      <w:r>
        <w:rPr>
          <w:rFonts w:eastAsia="Times New Roman" w:cs="Times New Roman"/>
          <w:szCs w:val="24"/>
        </w:rPr>
        <w:t>,</w:t>
      </w:r>
      <w:r>
        <w:rPr>
          <w:rFonts w:eastAsia="Times New Roman" w:cs="Times New Roman"/>
          <w:szCs w:val="24"/>
        </w:rPr>
        <w:t xml:space="preserve"> με την εφαρμοζόμενη πολιτική, που όταν αυτά τα δύο διακρίνονται, παράγεται αναξιοπρέπεια και αναξιοπιστία του πολιτικού συστήματος. </w:t>
      </w:r>
    </w:p>
    <w:p w14:paraId="5FBAEC0D"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t>Όποιος άκουγε τον Αναπληρωτή Υπουργό Εθνικής Αμύνης π</w:t>
      </w:r>
      <w:r>
        <w:rPr>
          <w:rFonts w:eastAsia="Times New Roman" w:cs="Times New Roman"/>
          <w:szCs w:val="24"/>
        </w:rPr>
        <w:t xml:space="preserve">ροχθές στη Βουλή να μιλάει για τα </w:t>
      </w:r>
      <w:r>
        <w:rPr>
          <w:rFonts w:eastAsia="Times New Roman" w:cs="Times New Roman"/>
          <w:szCs w:val="24"/>
          <w:lang w:val="en-US"/>
        </w:rPr>
        <w:t>F</w:t>
      </w:r>
      <w:r>
        <w:rPr>
          <w:rFonts w:eastAsia="Times New Roman" w:cs="Times New Roman"/>
          <w:szCs w:val="24"/>
        </w:rPr>
        <w:t xml:space="preserve">-16, δεν θα έλεγε ότι αυτή η ομιλία είναι ο ορισμός της πολιτικής κυβίστησης, της </w:t>
      </w:r>
      <w:proofErr w:type="spellStart"/>
      <w:r>
        <w:rPr>
          <w:rFonts w:eastAsia="Times New Roman" w:cs="Times New Roman"/>
          <w:szCs w:val="24"/>
        </w:rPr>
        <w:t>κωλοτούμπας</w:t>
      </w:r>
      <w:proofErr w:type="spellEnd"/>
      <w:r>
        <w:rPr>
          <w:rFonts w:eastAsia="Times New Roman" w:cs="Times New Roman"/>
          <w:szCs w:val="24"/>
        </w:rPr>
        <w:t>, όπως πια καταχωρήσατε και όρο στο διεθνές επίπεδο; Τον άκουγα και νόμιζα ότι ακούω κάποιο στέλεχος του ΝΑΤΟ. Κι όμως, πριν από</w:t>
      </w:r>
      <w:r>
        <w:rPr>
          <w:rFonts w:eastAsia="Times New Roman" w:cs="Times New Roman"/>
          <w:szCs w:val="24"/>
        </w:rPr>
        <w:t xml:space="preserve"> λίγο καιρό, εδώ σε αυτή την Αίθουσα, ο κ. Βίτσας επισήμως έλεγε τη θέση του ΣΥΡΙΖΑ κατά του ΝΑΤΟ και των εξοπλισμών. Και τώρα, κοροϊδεύουν τον ελληνικό λαό, έχοντας μπει οι ίδιοι σε ένα από τα </w:t>
      </w:r>
      <w:proofErr w:type="spellStart"/>
      <w:r>
        <w:rPr>
          <w:rFonts w:eastAsia="Times New Roman" w:cs="Times New Roman"/>
          <w:szCs w:val="24"/>
        </w:rPr>
        <w:t>κουλουάρ</w:t>
      </w:r>
      <w:proofErr w:type="spellEnd"/>
      <w:r>
        <w:rPr>
          <w:rFonts w:eastAsia="Times New Roman" w:cs="Times New Roman"/>
          <w:szCs w:val="24"/>
        </w:rPr>
        <w:t xml:space="preserve"> του αγώνα ταχύτητος των εξοπλισμών. Κι επειδή αισθάνο</w:t>
      </w:r>
      <w:r>
        <w:rPr>
          <w:rFonts w:eastAsia="Times New Roman" w:cs="Times New Roman"/>
          <w:szCs w:val="24"/>
        </w:rPr>
        <w:t xml:space="preserve">νται αμηχανία και καταλαβαίνουν ότι απευθύνονται πια σε άλλα ακροατήρια, εγκαταλείποντας το 36% που τους ψήφισε, τα μπερδεύουν κιόλας. </w:t>
      </w:r>
    </w:p>
    <w:p w14:paraId="5FBAEC0E"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επί του συγκεκριμένου. Ο κ. Θεοχαρόπουλος -είναι εδώ- </w:t>
      </w:r>
    </w:p>
    <w:p w14:paraId="5FBAEC0F" w14:textId="77777777" w:rsidR="00DD71AD" w:rsidRDefault="009451BE">
      <w:pPr>
        <w:spacing w:before="100" w:beforeAutospacing="1" w:after="0" w:line="600" w:lineRule="auto"/>
        <w:contextualSpacing/>
        <w:jc w:val="both"/>
        <w:rPr>
          <w:rFonts w:eastAsia="Times New Roman" w:cs="Times New Roman"/>
          <w:szCs w:val="24"/>
        </w:rPr>
      </w:pPr>
      <w:r>
        <w:rPr>
          <w:rFonts w:eastAsia="Times New Roman" w:cs="Times New Roman"/>
          <w:szCs w:val="24"/>
        </w:rPr>
        <w:t>στην Επιτροπή Εξοπλιστικών Προγραμμάτων στις 20 Σε</w:t>
      </w:r>
      <w:r>
        <w:rPr>
          <w:rFonts w:eastAsia="Times New Roman" w:cs="Times New Roman"/>
          <w:szCs w:val="24"/>
        </w:rPr>
        <w:t xml:space="preserve">πτεμβρίου σάς ρώτησε προκειμένου να πει «ναι», «όχι» ή «παρών» στην αναβάθμιση των </w:t>
      </w:r>
      <w:r>
        <w:rPr>
          <w:rFonts w:eastAsia="Times New Roman" w:cs="Times New Roman"/>
          <w:szCs w:val="24"/>
          <w:lang w:val="en-US"/>
        </w:rPr>
        <w:t>F</w:t>
      </w:r>
      <w:r>
        <w:rPr>
          <w:rFonts w:eastAsia="Times New Roman" w:cs="Times New Roman"/>
          <w:szCs w:val="24"/>
        </w:rPr>
        <w:t xml:space="preserve">-16. Μιλάτε με έναν πολιτικό, ρωτήστε τους συνεργάτες σας, που στο Εθνικό Συμβούλιο Εξωτερικής Πολιτικής, προ δύο-τριών μηνών, υποστήριξε ότι η χώρα, παρ’ όλη την κρίση </w:t>
      </w:r>
      <w:r>
        <w:rPr>
          <w:rFonts w:eastAsia="Times New Roman" w:cs="Times New Roman"/>
          <w:szCs w:val="24"/>
        </w:rPr>
        <w:lastRenderedPageBreak/>
        <w:t>που</w:t>
      </w:r>
      <w:r>
        <w:rPr>
          <w:rFonts w:eastAsia="Times New Roman" w:cs="Times New Roman"/>
          <w:szCs w:val="24"/>
        </w:rPr>
        <w:t xml:space="preserve"> περνάει, πρέπει να είναι εξοπλισμένη. Δεν μιλάτε με πολιτικό που κοροϊδεύει ή τσιγκουνεύεται τα λόγια του ή τα κρύβει. Αυτό είναι το βαθύτατο πολιτικό μου πιστεύω και αυτό που πιστεύει και η Δημοκρατική Συμπαράταξη. Η χώρα έχει πολλά προβλήματα. Δεν μπορε</w:t>
      </w:r>
      <w:r>
        <w:rPr>
          <w:rFonts w:eastAsia="Times New Roman" w:cs="Times New Roman"/>
          <w:szCs w:val="24"/>
        </w:rPr>
        <w:t xml:space="preserve">ί να αφεθεί στην τύχη της. </w:t>
      </w:r>
    </w:p>
    <w:p w14:paraId="5FBAEC10"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t xml:space="preserve">Ωστόσο, όπως ωραία είπε ο συνάδελφός μου, οι προτεραιότητες δεν είναι δουλειά της Αντιπολίτευσης. Δεν έχει την τεχνική επάρκεια να τις υποστηρίξει. Ακούει την Κυβέρνηση και κρίνει. Και σας είπε: «Εμείς δεν λέμε όχι. Πείτε </w:t>
      </w:r>
      <w:r>
        <w:rPr>
          <w:rFonts w:eastAsia="Times New Roman" w:cs="Times New Roman"/>
          <w:szCs w:val="24"/>
        </w:rPr>
        <w:t>μας:</w:t>
      </w:r>
      <w:r>
        <w:rPr>
          <w:rFonts w:eastAsia="Times New Roman" w:cs="Times New Roman"/>
          <w:szCs w:val="24"/>
        </w:rPr>
        <w:t xml:space="preserve"> π</w:t>
      </w:r>
      <w:r>
        <w:rPr>
          <w:rFonts w:eastAsia="Times New Roman" w:cs="Times New Roman"/>
          <w:szCs w:val="24"/>
        </w:rPr>
        <w:t xml:space="preserve">όσο κάνει αυτή η αναβάθμιση;». Είπατε: «Δεν έχω αριθμό». Πάντως, αν μου λέτε, κύριε Θεοχαρόπουλε, ότι του είπατε για ποσά 1,7 δισεκατομμύρια, «δεν υπάρχουν τα ποσά, δεν τα δεχόμαστε», είπατε. </w:t>
      </w:r>
    </w:p>
    <w:p w14:paraId="5FBAEC11" w14:textId="77777777" w:rsidR="00DD71AD" w:rsidRDefault="009451BE">
      <w:pPr>
        <w:spacing w:before="100" w:beforeAutospacing="1" w:after="0" w:line="600" w:lineRule="auto"/>
        <w:ind w:firstLine="720"/>
        <w:contextualSpacing/>
        <w:jc w:val="both"/>
        <w:rPr>
          <w:rFonts w:eastAsia="Times New Roman" w:cs="Times New Roman"/>
          <w:b/>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w:t>
      </w:r>
      <w:r>
        <w:rPr>
          <w:rFonts w:eastAsia="Times New Roman" w:cs="Times New Roman"/>
          <w:b/>
          <w:szCs w:val="24"/>
        </w:rPr>
        <w:t xml:space="preserve">των Ελλήνων): </w:t>
      </w:r>
      <w:r>
        <w:rPr>
          <w:rFonts w:eastAsia="Times New Roman" w:cs="Times New Roman"/>
          <w:szCs w:val="24"/>
        </w:rPr>
        <w:t>Είπα για 1.100.000.000.</w:t>
      </w:r>
      <w:r>
        <w:rPr>
          <w:rFonts w:eastAsia="Times New Roman" w:cs="Times New Roman"/>
          <w:b/>
          <w:szCs w:val="24"/>
        </w:rPr>
        <w:t xml:space="preserve">   </w:t>
      </w:r>
    </w:p>
    <w:p w14:paraId="5FBAEC12"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Έχω εδώ τα Πρακτικά. Είναι παρών και ο συνάδελφος, είναι Κοινοβουλευτικός Εκπρόσωπος, θα σας τα πει. </w:t>
      </w:r>
    </w:p>
    <w:p w14:paraId="5FBAEC13" w14:textId="77777777" w:rsidR="00DD71AD" w:rsidRDefault="009451BE">
      <w:pPr>
        <w:spacing w:before="100" w:beforeAutospacing="1"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Είπε ότι 1,7- 2 δεν γίνεται. </w:t>
      </w:r>
    </w:p>
    <w:p w14:paraId="5FBAEC14" w14:textId="77777777" w:rsidR="00DD71AD" w:rsidRDefault="009451B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γίνεται, είπε! Είναι στα Πρακτικά. Εδώ δεν κοροϊδεύουμε. Εδώ είναι η Ολομέλεια της Βουλής των Ελλήνων.</w:t>
      </w:r>
    </w:p>
    <w:p w14:paraId="5FBAEC15" w14:textId="77777777" w:rsidR="00DD71AD" w:rsidRDefault="009451BE">
      <w:pPr>
        <w:spacing w:after="0" w:line="600" w:lineRule="auto"/>
        <w:ind w:firstLine="720"/>
        <w:jc w:val="both"/>
        <w:rPr>
          <w:rFonts w:eastAsia="Times New Roman"/>
          <w:szCs w:val="24"/>
        </w:rPr>
      </w:pPr>
      <w:r>
        <w:rPr>
          <w:rFonts w:eastAsia="Times New Roman"/>
          <w:szCs w:val="24"/>
        </w:rPr>
        <w:t>Στις 5 Οκτωβρίου</w:t>
      </w:r>
      <w:r>
        <w:rPr>
          <w:rFonts w:eastAsia="Times New Roman"/>
          <w:szCs w:val="24"/>
        </w:rPr>
        <w:t>,</w:t>
      </w:r>
      <w:r>
        <w:rPr>
          <w:rFonts w:eastAsia="Times New Roman"/>
          <w:szCs w:val="24"/>
        </w:rPr>
        <w:t xml:space="preserve"> απαντώντας σε γραπτ</w:t>
      </w:r>
      <w:r>
        <w:rPr>
          <w:rFonts w:eastAsia="Times New Roman"/>
          <w:szCs w:val="24"/>
        </w:rPr>
        <w:t>ή ερώτηση</w:t>
      </w:r>
      <w:r>
        <w:rPr>
          <w:rFonts w:eastAsia="Times New Roman"/>
          <w:szCs w:val="24"/>
        </w:rPr>
        <w:t xml:space="preserve"> κοινοβουλευτικ</w:t>
      </w:r>
      <w:r>
        <w:rPr>
          <w:rFonts w:eastAsia="Times New Roman"/>
          <w:szCs w:val="24"/>
        </w:rPr>
        <w:t>ού</w:t>
      </w:r>
      <w:r>
        <w:rPr>
          <w:rFonts w:eastAsia="Times New Roman"/>
          <w:szCs w:val="24"/>
        </w:rPr>
        <w:t xml:space="preserve"> </w:t>
      </w:r>
      <w:r>
        <w:rPr>
          <w:rFonts w:eastAsia="Times New Roman"/>
          <w:szCs w:val="24"/>
        </w:rPr>
        <w:t>ελέ</w:t>
      </w:r>
      <w:r>
        <w:rPr>
          <w:rFonts w:eastAsia="Times New Roman"/>
          <w:szCs w:val="24"/>
        </w:rPr>
        <w:t>γχο</w:t>
      </w:r>
      <w:r>
        <w:rPr>
          <w:rFonts w:eastAsia="Times New Roman"/>
          <w:szCs w:val="24"/>
        </w:rPr>
        <w:t>υ,</w:t>
      </w:r>
      <w:r>
        <w:rPr>
          <w:rFonts w:eastAsia="Times New Roman"/>
          <w:szCs w:val="24"/>
        </w:rPr>
        <w:t xml:space="preserve"> προσδιορίζετε εσείς τη δαπάνη σε 1,5 δισεκατομμύρια με 2 δισεκατομμύρια. Στ</w:t>
      </w:r>
      <w:r>
        <w:rPr>
          <w:rFonts w:eastAsia="Times New Roman"/>
          <w:szCs w:val="24"/>
        </w:rPr>
        <w:t>ις Ηνωμένες Πολιτείες ο Πρόεδρος των Ηνωμένων Πολιτειών</w:t>
      </w:r>
      <w:r>
        <w:rPr>
          <w:rFonts w:eastAsia="Times New Roman"/>
          <w:szCs w:val="24"/>
        </w:rPr>
        <w:t>,</w:t>
      </w:r>
      <w:r>
        <w:rPr>
          <w:rFonts w:eastAsia="Times New Roman"/>
          <w:szCs w:val="24"/>
        </w:rPr>
        <w:t xml:space="preserve"> παρουσία του Έλληνα </w:t>
      </w:r>
      <w:r>
        <w:rPr>
          <w:rFonts w:eastAsia="Times New Roman"/>
          <w:szCs w:val="24"/>
        </w:rPr>
        <w:lastRenderedPageBreak/>
        <w:t>Πρωθυπουργού</w:t>
      </w:r>
      <w:r>
        <w:rPr>
          <w:rFonts w:eastAsia="Times New Roman"/>
          <w:szCs w:val="24"/>
        </w:rPr>
        <w:t>,</w:t>
      </w:r>
      <w:r>
        <w:rPr>
          <w:rFonts w:eastAsia="Times New Roman"/>
          <w:szCs w:val="24"/>
        </w:rPr>
        <w:t xml:space="preserve"> την προσδιορίζει στα 2,4 δισεκατομμύρια. </w:t>
      </w:r>
      <w:r>
        <w:rPr>
          <w:rFonts w:eastAsia="Times New Roman"/>
          <w:szCs w:val="24"/>
        </w:rPr>
        <w:t>εσείς,</w:t>
      </w:r>
      <w:r>
        <w:rPr>
          <w:rFonts w:eastAsia="Times New Roman"/>
          <w:szCs w:val="24"/>
        </w:rPr>
        <w:t xml:space="preserve"> με </w:t>
      </w:r>
      <w:r>
        <w:rPr>
          <w:rFonts w:eastAsia="Times New Roman"/>
          <w:szCs w:val="24"/>
          <w:lang w:val="en-US"/>
        </w:rPr>
        <w:t>tweet</w:t>
      </w:r>
      <w:r>
        <w:rPr>
          <w:rFonts w:eastAsia="Times New Roman"/>
          <w:szCs w:val="24"/>
        </w:rPr>
        <w:t xml:space="preserve"> λέτε για δαπάνη 1,1 δισεκατομμύρια ευρώ και τα υπόλοιπα είναι αντισταθμιστικά, προφανώς μη αγνοώντας ότι ο νόμος περί αντισταθμιστικών καταργήθηκε με την ενσωμάτωση </w:t>
      </w:r>
      <w:r>
        <w:rPr>
          <w:rFonts w:eastAsia="Times New Roman"/>
          <w:szCs w:val="24"/>
        </w:rPr>
        <w:t xml:space="preserve">οδηγίας </w:t>
      </w:r>
      <w:r>
        <w:rPr>
          <w:rFonts w:eastAsia="Times New Roman"/>
          <w:szCs w:val="24"/>
        </w:rPr>
        <w:t xml:space="preserve">το 2011 -τα είπαμε στην </w:t>
      </w:r>
      <w:r>
        <w:rPr>
          <w:rFonts w:eastAsia="Times New Roman"/>
          <w:szCs w:val="24"/>
        </w:rPr>
        <w:t xml:space="preserve">επιτροπή </w:t>
      </w:r>
      <w:r>
        <w:rPr>
          <w:rFonts w:eastAsia="Times New Roman"/>
          <w:szCs w:val="24"/>
        </w:rPr>
        <w:t xml:space="preserve">αυτά, δεν έχω χρόνο- και οι εξαιρέσεις </w:t>
      </w:r>
      <w:proofErr w:type="spellStart"/>
      <w:r>
        <w:rPr>
          <w:rFonts w:eastAsia="Times New Roman"/>
          <w:szCs w:val="24"/>
        </w:rPr>
        <w:t>προεβλέπον</w:t>
      </w:r>
      <w:r>
        <w:rPr>
          <w:rFonts w:eastAsia="Times New Roman"/>
          <w:szCs w:val="24"/>
        </w:rPr>
        <w:t>το</w:t>
      </w:r>
      <w:proofErr w:type="spellEnd"/>
      <w:r>
        <w:rPr>
          <w:rFonts w:eastAsia="Times New Roman"/>
          <w:szCs w:val="24"/>
        </w:rPr>
        <w:t xml:space="preserve"> για έως το τέλος του 2014 για τρέχοντα προγράμματα.</w:t>
      </w:r>
    </w:p>
    <w:p w14:paraId="5FBAEC16" w14:textId="77777777" w:rsidR="00DD71AD" w:rsidRDefault="009451BE">
      <w:pPr>
        <w:spacing w:after="0" w:line="600" w:lineRule="auto"/>
        <w:ind w:firstLine="720"/>
        <w:jc w:val="both"/>
        <w:rPr>
          <w:rFonts w:eastAsia="Times New Roman"/>
          <w:szCs w:val="24"/>
        </w:rPr>
      </w:pPr>
      <w:r>
        <w:rPr>
          <w:rFonts w:eastAsia="Times New Roman"/>
          <w:szCs w:val="24"/>
        </w:rPr>
        <w:t>Λέμε στον κ. Βίτσα -εσείς λείπατε- «πώς το αντιμετωπίζετε αυτό;» Βέβαια, ψέματα λέτε παντού. Ρωτάμε, όμως, τον κ. Βίτσα: Τεχνικά</w:t>
      </w:r>
      <w:r>
        <w:rPr>
          <w:rFonts w:eastAsia="Times New Roman"/>
          <w:szCs w:val="24"/>
        </w:rPr>
        <w:t>,</w:t>
      </w:r>
      <w:r>
        <w:rPr>
          <w:rFonts w:eastAsia="Times New Roman"/>
          <w:szCs w:val="24"/>
        </w:rPr>
        <w:t xml:space="preserve"> πώς το αντιμετωπίζετε; Απαντώντας στον κ. Φίλη λέει «δεν υπάρχει ανάγκη</w:t>
      </w:r>
      <w:r>
        <w:rPr>
          <w:rFonts w:eastAsia="Times New Roman"/>
          <w:szCs w:val="24"/>
        </w:rPr>
        <w:t xml:space="preserve"> τροπολογίας, άλλωστε έχουμε φέρει τροπολογία που επεκτείνουμε τον χρόνο των εξαιρέσεων».</w:t>
      </w:r>
    </w:p>
    <w:p w14:paraId="5FBAEC17" w14:textId="77777777" w:rsidR="00DD71AD" w:rsidRDefault="009451BE">
      <w:pPr>
        <w:spacing w:after="0" w:line="600" w:lineRule="auto"/>
        <w:ind w:firstLine="720"/>
        <w:jc w:val="both"/>
        <w:rPr>
          <w:rFonts w:eastAsia="Times New Roman"/>
          <w:szCs w:val="24"/>
        </w:rPr>
      </w:pPr>
      <w:r>
        <w:rPr>
          <w:rFonts w:eastAsia="Times New Roman"/>
          <w:szCs w:val="24"/>
        </w:rPr>
        <w:t xml:space="preserve">Αναζητούμε την τροπολογία, αλλά δεν την βρίσκουμε πουθενά. </w:t>
      </w:r>
      <w:r>
        <w:rPr>
          <w:rFonts w:eastAsia="Times New Roman"/>
          <w:szCs w:val="24"/>
        </w:rPr>
        <w:t>Π</w:t>
      </w:r>
      <w:r>
        <w:rPr>
          <w:rFonts w:eastAsia="Times New Roman"/>
          <w:szCs w:val="24"/>
        </w:rPr>
        <w:t>άντως</w:t>
      </w:r>
      <w:r>
        <w:rPr>
          <w:rFonts w:eastAsia="Times New Roman"/>
          <w:szCs w:val="24"/>
        </w:rPr>
        <w:t>,</w:t>
      </w:r>
      <w:r>
        <w:rPr>
          <w:rFonts w:eastAsia="Times New Roman"/>
          <w:szCs w:val="24"/>
        </w:rPr>
        <w:t xml:space="preserve"> του λέω και του επαναλαμβάνω εδώ ότι ακόμα και εάν υπήρχε τροπολογία -που δεν την βλέπω, αλλά μπορε</w:t>
      </w:r>
      <w:r>
        <w:rPr>
          <w:rFonts w:eastAsia="Times New Roman"/>
          <w:szCs w:val="24"/>
        </w:rPr>
        <w:t>ί και να υπάρχει, εσείς έχετε πληρέστερη νομική εικόνα από εμένα</w:t>
      </w:r>
      <w:r>
        <w:rPr>
          <w:rFonts w:eastAsia="Times New Roman"/>
          <w:szCs w:val="24"/>
        </w:rPr>
        <w:t>,</w:t>
      </w:r>
      <w:r>
        <w:rPr>
          <w:rFonts w:eastAsia="Times New Roman"/>
          <w:szCs w:val="24"/>
        </w:rPr>
        <w:t xml:space="preserve"> που δεν έχω τα αρχεία του Υπουργείου Εθνικής Αμύνης- είναι σίγουρα συμβατή η τροπολογία αυτή με τον νόμο του 2011 -εμείς τον είχαμε ψηφίσει αυτό τον νόμο- που απαγορεύει τα αντισταθμιστικά</w:t>
      </w:r>
      <w:r>
        <w:rPr>
          <w:rFonts w:eastAsia="Times New Roman"/>
          <w:szCs w:val="24"/>
        </w:rPr>
        <w:t>,</w:t>
      </w:r>
      <w:r>
        <w:rPr>
          <w:rFonts w:eastAsia="Times New Roman"/>
          <w:szCs w:val="24"/>
        </w:rPr>
        <w:t xml:space="preserve"> </w:t>
      </w:r>
      <w:r>
        <w:rPr>
          <w:rFonts w:eastAsia="Times New Roman"/>
          <w:szCs w:val="24"/>
        </w:rPr>
        <w:t>για λόγους προστασίας του υγιούς ανταγωνισμού; Είστε σίγουρος; Δεν είστε σίγουρος.</w:t>
      </w:r>
    </w:p>
    <w:p w14:paraId="5FBAEC18" w14:textId="77777777" w:rsidR="00DD71AD" w:rsidRDefault="009451BE">
      <w:pPr>
        <w:spacing w:after="0" w:line="600" w:lineRule="auto"/>
        <w:ind w:firstLine="720"/>
        <w:jc w:val="both"/>
        <w:rPr>
          <w:rFonts w:eastAsia="Times New Roman"/>
          <w:szCs w:val="24"/>
        </w:rPr>
      </w:pPr>
      <w:r>
        <w:rPr>
          <w:rFonts w:eastAsia="Times New Roman"/>
          <w:szCs w:val="24"/>
        </w:rPr>
        <w:t>Έχουμε, λοιπόν, εδώ σε ό,τι αφορά το εξοπλιστικό πρόγραμμα, ψέματα, ασάφειες, προχειρότητες, προσδιορισμό των οφειλόμενων ποσών από τον αντισυμβαλ</w:t>
      </w:r>
      <w:r>
        <w:rPr>
          <w:rFonts w:eastAsia="Times New Roman"/>
          <w:szCs w:val="24"/>
        </w:rPr>
        <w:lastRenderedPageBreak/>
        <w:t>λόμενο της Ελλάδας και γενι</w:t>
      </w:r>
      <w:r>
        <w:rPr>
          <w:rFonts w:eastAsia="Times New Roman"/>
          <w:szCs w:val="24"/>
        </w:rPr>
        <w:t>κά μια αμήχανη κατάσταση</w:t>
      </w:r>
      <w:r>
        <w:rPr>
          <w:rFonts w:eastAsia="Times New Roman"/>
          <w:szCs w:val="24"/>
        </w:rPr>
        <w:t>,</w:t>
      </w:r>
      <w:r>
        <w:rPr>
          <w:rFonts w:eastAsia="Times New Roman"/>
          <w:szCs w:val="24"/>
        </w:rPr>
        <w:t xml:space="preserve"> που σας μπερδεύει εσωκομματικά, σας μπερδεύει σε όλα τα επίπεδα και βγάζετε μια καθόλου αξιοπρεπή εικόνα και για εσάς και για τη χώρα.</w:t>
      </w:r>
    </w:p>
    <w:p w14:paraId="5FBAEC19" w14:textId="77777777" w:rsidR="00DD71AD" w:rsidRDefault="009451BE">
      <w:pPr>
        <w:spacing w:after="0" w:line="600" w:lineRule="auto"/>
        <w:ind w:firstLine="720"/>
        <w:jc w:val="both"/>
        <w:rPr>
          <w:rFonts w:eastAsia="Times New Roman"/>
          <w:szCs w:val="24"/>
        </w:rPr>
      </w:pPr>
      <w:r>
        <w:rPr>
          <w:rFonts w:eastAsia="Times New Roman"/>
          <w:szCs w:val="24"/>
        </w:rPr>
        <w:t>Πάμε σε κάτι ακόμη. Εγώ δεν ήξερα το θέμα</w:t>
      </w:r>
      <w:r>
        <w:rPr>
          <w:rFonts w:eastAsia="Times New Roman"/>
          <w:szCs w:val="24"/>
        </w:rPr>
        <w:t>,</w:t>
      </w:r>
      <w:r>
        <w:rPr>
          <w:rFonts w:eastAsia="Times New Roman"/>
          <w:szCs w:val="24"/>
        </w:rPr>
        <w:t xml:space="preserve"> όταν σας άκουγα. </w:t>
      </w:r>
      <w:r>
        <w:rPr>
          <w:rFonts w:eastAsia="Times New Roman"/>
          <w:szCs w:val="24"/>
        </w:rPr>
        <w:t>Ε</w:t>
      </w:r>
      <w:r>
        <w:rPr>
          <w:rFonts w:eastAsia="Times New Roman"/>
          <w:szCs w:val="24"/>
        </w:rPr>
        <w:t>πειδή παράλληλα με τις άλλες μου α</w:t>
      </w:r>
      <w:r>
        <w:rPr>
          <w:rFonts w:eastAsia="Times New Roman"/>
          <w:szCs w:val="24"/>
        </w:rPr>
        <w:t xml:space="preserve">ρμοδιότητες είμαι και υπεύθυνος αμύνης της Δημοκρατικής Συμπαράταξης, το ψάχνω και βλέπω και τους εργαζομένους των ναυπηγείων Σκαραμαγκά. Σας άκουγα να μιλάτε εδώ για κάποιον </w:t>
      </w:r>
      <w:proofErr w:type="spellStart"/>
      <w:r>
        <w:rPr>
          <w:rFonts w:eastAsia="Times New Roman"/>
          <w:szCs w:val="24"/>
        </w:rPr>
        <w:t>Σάφα</w:t>
      </w:r>
      <w:proofErr w:type="spellEnd"/>
      <w:r>
        <w:rPr>
          <w:rFonts w:eastAsia="Times New Roman"/>
          <w:szCs w:val="24"/>
        </w:rPr>
        <w:t>. Εγώ αυτόν τον άκουγα, Σάββα στην αρχή. Απειλούσατε, λέγατε, κάνατε, ράνατε,</w:t>
      </w:r>
      <w:r>
        <w:rPr>
          <w:rFonts w:eastAsia="Times New Roman"/>
          <w:szCs w:val="24"/>
        </w:rPr>
        <w:t xml:space="preserve"> μιλάγατε πάρα πολύ άσχημα για τον συνάδελφο Βενιζέλο. Πέρασαν τρία χρόνια. Και πρόσφατα</w:t>
      </w:r>
      <w:r>
        <w:rPr>
          <w:rFonts w:eastAsia="Times New Roman"/>
          <w:szCs w:val="24"/>
        </w:rPr>
        <w:t>,</w:t>
      </w:r>
      <w:r>
        <w:rPr>
          <w:rFonts w:eastAsia="Times New Roman"/>
          <w:szCs w:val="24"/>
        </w:rPr>
        <w:t xml:space="preserve"> σας ακούω να πανηγυρίζετε ότι κερδίσατε μια διαιτητική δίκη, στην οποία χάσατε κατά κράτος! </w:t>
      </w:r>
    </w:p>
    <w:p w14:paraId="5FBAEC1A" w14:textId="77777777" w:rsidR="00DD71AD" w:rsidRDefault="009451BE">
      <w:pPr>
        <w:spacing w:after="0"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συζητώντας πολύ σοβαρά, προκαλέσαμε δύο συνεδριάσεις της Επιτροπής</w:t>
      </w:r>
      <w:r>
        <w:rPr>
          <w:rFonts w:eastAsia="Times New Roman"/>
          <w:szCs w:val="24"/>
        </w:rPr>
        <w:t xml:space="preserve"> Αμύνης και ζητάμε τώρα εδώ στην Αίθουσα μία τρίτη, για την τύχη των </w:t>
      </w:r>
      <w:r>
        <w:rPr>
          <w:rFonts w:eastAsia="Times New Roman"/>
          <w:szCs w:val="24"/>
        </w:rPr>
        <w:t>ν</w:t>
      </w:r>
      <w:r>
        <w:rPr>
          <w:rFonts w:eastAsia="Times New Roman"/>
          <w:szCs w:val="24"/>
        </w:rPr>
        <w:t xml:space="preserve">αυπηγείων. Εάν κλείσουν τα </w:t>
      </w:r>
      <w:r>
        <w:rPr>
          <w:rFonts w:eastAsia="Times New Roman"/>
          <w:szCs w:val="24"/>
        </w:rPr>
        <w:t>ναυπηγεία</w:t>
      </w:r>
      <w:r>
        <w:rPr>
          <w:rFonts w:eastAsia="Times New Roman"/>
          <w:szCs w:val="24"/>
        </w:rPr>
        <w:t xml:space="preserve"> ούτε περιθώριο για δικές μας παρεμβάσεις για τις δικές μας Ένοπλες Δυνάμεις θα υπάρχει ούτε οι 850 και πλέον εργαζόμενοι εκεί θα έχουν το παραμικρό μ</w:t>
      </w:r>
      <w:r>
        <w:rPr>
          <w:rFonts w:eastAsia="Times New Roman"/>
          <w:szCs w:val="24"/>
        </w:rPr>
        <w:t xml:space="preserve">έλλον. </w:t>
      </w:r>
    </w:p>
    <w:p w14:paraId="5FBAEC1B" w14:textId="77777777" w:rsidR="00DD71AD" w:rsidRDefault="009451BE">
      <w:pPr>
        <w:spacing w:after="0" w:line="600" w:lineRule="auto"/>
        <w:ind w:firstLine="720"/>
        <w:jc w:val="both"/>
        <w:rPr>
          <w:rFonts w:eastAsia="Times New Roman"/>
          <w:szCs w:val="24"/>
        </w:rPr>
      </w:pPr>
      <w:r>
        <w:rPr>
          <w:rFonts w:eastAsia="Times New Roman"/>
          <w:szCs w:val="24"/>
        </w:rPr>
        <w:t>Και πάτε στις 12</w:t>
      </w:r>
      <w:r>
        <w:rPr>
          <w:rFonts w:eastAsia="Times New Roman"/>
          <w:szCs w:val="24"/>
        </w:rPr>
        <w:t xml:space="preserve"> Νοεμβρίου</w:t>
      </w:r>
      <w:r>
        <w:rPr>
          <w:rFonts w:eastAsia="Times New Roman"/>
          <w:szCs w:val="24"/>
        </w:rPr>
        <w:t xml:space="preserve"> με την </w:t>
      </w:r>
      <w:proofErr w:type="spellStart"/>
      <w:r>
        <w:rPr>
          <w:rFonts w:eastAsia="Times New Roman"/>
          <w:szCs w:val="24"/>
        </w:rPr>
        <w:t>εκουσία</w:t>
      </w:r>
      <w:proofErr w:type="spellEnd"/>
      <w:r>
        <w:rPr>
          <w:rFonts w:eastAsia="Times New Roman"/>
          <w:szCs w:val="24"/>
        </w:rPr>
        <w:t xml:space="preserve"> δικαιοδοσία</w:t>
      </w:r>
      <w:r>
        <w:rPr>
          <w:rFonts w:eastAsia="Times New Roman"/>
          <w:szCs w:val="24"/>
        </w:rPr>
        <w:t>,</w:t>
      </w:r>
      <w:r>
        <w:rPr>
          <w:rFonts w:eastAsia="Times New Roman"/>
          <w:szCs w:val="24"/>
        </w:rPr>
        <w:t xml:space="preserve"> ζητώντας υπαγωγή των </w:t>
      </w:r>
      <w:r>
        <w:rPr>
          <w:rFonts w:eastAsia="Times New Roman"/>
          <w:szCs w:val="24"/>
        </w:rPr>
        <w:t xml:space="preserve">ναυπηγείων </w:t>
      </w:r>
      <w:r>
        <w:rPr>
          <w:rFonts w:eastAsia="Times New Roman"/>
          <w:szCs w:val="24"/>
        </w:rPr>
        <w:t xml:space="preserve">σε ειδική διαχείριση, που σημαίνει ότι εάν σε δώδεκα μήνες δεν έχετε βρει επενδυτή, τα </w:t>
      </w:r>
      <w:r>
        <w:rPr>
          <w:rFonts w:eastAsia="Times New Roman"/>
          <w:szCs w:val="24"/>
        </w:rPr>
        <w:t xml:space="preserve">ναυπηγεία </w:t>
      </w:r>
      <w:r>
        <w:rPr>
          <w:rFonts w:eastAsia="Times New Roman"/>
          <w:szCs w:val="24"/>
        </w:rPr>
        <w:t>κλείνουν. Και επί τρία χρόνια</w:t>
      </w:r>
      <w:r>
        <w:rPr>
          <w:rFonts w:eastAsia="Times New Roman"/>
          <w:szCs w:val="24"/>
        </w:rPr>
        <w:t>,</w:t>
      </w:r>
      <w:r>
        <w:rPr>
          <w:rFonts w:eastAsia="Times New Roman"/>
          <w:szCs w:val="24"/>
        </w:rPr>
        <w:t xml:space="preserve"> αντί να κατηγορείτε και να βρίζετ</w:t>
      </w:r>
      <w:r>
        <w:rPr>
          <w:rFonts w:eastAsia="Times New Roman"/>
          <w:szCs w:val="24"/>
        </w:rPr>
        <w:t xml:space="preserve">ε, δεν μας έχετε πει τίποτα για την ανόητη στάση προηγούμενων κυβερνήσεων από εσάς -εγώ δεν ντρέπομαι να τα λέω αυτά- να θεωρούν ότι τα </w:t>
      </w:r>
      <w:r>
        <w:rPr>
          <w:rFonts w:eastAsia="Times New Roman"/>
          <w:szCs w:val="24"/>
        </w:rPr>
        <w:t xml:space="preserve">ναυπηγεία </w:t>
      </w:r>
      <w:r>
        <w:rPr>
          <w:rFonts w:eastAsia="Times New Roman"/>
          <w:szCs w:val="24"/>
        </w:rPr>
        <w:lastRenderedPageBreak/>
        <w:t>Σκαραμαγκά δεν μπορούν να επισκευάζουν ή να ναυπηγούν παραγγελίες αλλοδαπών ενόπλων δυνάμεων. Αυτή δεν την πει</w:t>
      </w:r>
      <w:r>
        <w:rPr>
          <w:rFonts w:eastAsia="Times New Roman"/>
          <w:szCs w:val="24"/>
        </w:rPr>
        <w:t>ράξατε. Αυτή την παρεξήγηση, που δεν προκύπτει από πουθενά, την αφήσατε εκεί να κάθεται.</w:t>
      </w:r>
    </w:p>
    <w:p w14:paraId="5FBAEC1C" w14:textId="77777777" w:rsidR="00DD71AD" w:rsidRDefault="009451BE">
      <w:pPr>
        <w:spacing w:after="0" w:line="600" w:lineRule="auto"/>
        <w:ind w:firstLine="720"/>
        <w:jc w:val="both"/>
        <w:rPr>
          <w:rFonts w:eastAsia="Times New Roman"/>
          <w:szCs w:val="24"/>
        </w:rPr>
      </w:pPr>
      <w:r>
        <w:rPr>
          <w:rFonts w:eastAsia="Times New Roman"/>
          <w:szCs w:val="24"/>
        </w:rPr>
        <w:t xml:space="preserve">Και έρχεστε εδώ στο τέλος -γιατί αντιφάσκετε με τον εαυτό σας- να κοιτάτε ένα πρόβλημα, να λέτε διάφορα, και να πανηγυρίζετε </w:t>
      </w:r>
      <w:proofErr w:type="spellStart"/>
      <w:r>
        <w:rPr>
          <w:rFonts w:eastAsia="Times New Roman"/>
          <w:szCs w:val="24"/>
        </w:rPr>
        <w:t>αβασίμως</w:t>
      </w:r>
      <w:proofErr w:type="spellEnd"/>
      <w:r>
        <w:rPr>
          <w:rFonts w:eastAsia="Times New Roman"/>
          <w:szCs w:val="24"/>
        </w:rPr>
        <w:t>, ενώ χάσατε περίπου 210 εκατομμύρ</w:t>
      </w:r>
      <w:r>
        <w:rPr>
          <w:rFonts w:eastAsia="Times New Roman"/>
          <w:szCs w:val="24"/>
        </w:rPr>
        <w:t>ια ως αποζημίωση. Χάσατε</w:t>
      </w:r>
      <w:r>
        <w:rPr>
          <w:rFonts w:eastAsia="Times New Roman"/>
          <w:szCs w:val="24"/>
        </w:rPr>
        <w:t>,</w:t>
      </w:r>
      <w:r>
        <w:rPr>
          <w:rFonts w:eastAsia="Times New Roman"/>
          <w:szCs w:val="24"/>
        </w:rPr>
        <w:t xml:space="preserve"> γιατί δεν οφείλει τίποτα ο επενδυτής στο ελληνικό δημόσιο. </w:t>
      </w:r>
      <w:r>
        <w:rPr>
          <w:rFonts w:eastAsia="Times New Roman"/>
          <w:szCs w:val="24"/>
        </w:rPr>
        <w:t>Β</w:t>
      </w:r>
      <w:r>
        <w:rPr>
          <w:rFonts w:eastAsia="Times New Roman"/>
          <w:szCs w:val="24"/>
        </w:rPr>
        <w:t xml:space="preserve">αρύνετε με αυτόν τον τρόπο το </w:t>
      </w:r>
      <w:r>
        <w:rPr>
          <w:rFonts w:eastAsia="Times New Roman"/>
          <w:szCs w:val="24"/>
        </w:rPr>
        <w:t xml:space="preserve">ναυπηγείο </w:t>
      </w:r>
      <w:r>
        <w:rPr>
          <w:rFonts w:eastAsia="Times New Roman"/>
          <w:szCs w:val="24"/>
        </w:rPr>
        <w:t>Σκαραμαγκά τόσο πολύ</w:t>
      </w:r>
      <w:r>
        <w:rPr>
          <w:rFonts w:eastAsia="Times New Roman"/>
          <w:szCs w:val="24"/>
        </w:rPr>
        <w:t>,</w:t>
      </w:r>
      <w:r>
        <w:rPr>
          <w:rFonts w:eastAsia="Times New Roman"/>
          <w:szCs w:val="24"/>
        </w:rPr>
        <w:t xml:space="preserve"> που κανένας επενδυτής δεν θα το αναλάβει. Και στα δικά σας χέρια, εάν είστε κυβέρνηση -όπως θέλετε- ή στα χέ</w:t>
      </w:r>
      <w:r>
        <w:rPr>
          <w:rFonts w:eastAsia="Times New Roman"/>
          <w:szCs w:val="24"/>
        </w:rPr>
        <w:t>ρια επόμενης κυβέρνησης θα «σκάσει» το κλείσιμο.</w:t>
      </w:r>
    </w:p>
    <w:p w14:paraId="5FBAEC1D" w14:textId="77777777" w:rsidR="00DD71AD" w:rsidRDefault="009451BE">
      <w:pPr>
        <w:spacing w:after="0" w:line="600" w:lineRule="auto"/>
        <w:ind w:firstLine="720"/>
        <w:jc w:val="both"/>
        <w:rPr>
          <w:rFonts w:eastAsia="Times New Roman"/>
          <w:szCs w:val="24"/>
        </w:rPr>
      </w:pPr>
      <w:r>
        <w:rPr>
          <w:rFonts w:eastAsia="Times New Roman"/>
          <w:szCs w:val="24"/>
        </w:rPr>
        <w:t>Εμείς προσφέρουμε</w:t>
      </w:r>
      <w:r>
        <w:rPr>
          <w:rFonts w:eastAsia="Times New Roman"/>
          <w:szCs w:val="24"/>
        </w:rPr>
        <w:t>,</w:t>
      </w:r>
      <w:r>
        <w:rPr>
          <w:rFonts w:eastAsia="Times New Roman"/>
          <w:szCs w:val="24"/>
        </w:rPr>
        <w:t xml:space="preserve"> προσωπικά</w:t>
      </w:r>
      <w:r>
        <w:rPr>
          <w:rFonts w:eastAsia="Times New Roman"/>
          <w:szCs w:val="24"/>
        </w:rPr>
        <w:t>,</w:t>
      </w:r>
      <w:r>
        <w:rPr>
          <w:rFonts w:eastAsia="Times New Roman"/>
          <w:szCs w:val="24"/>
        </w:rPr>
        <w:t xml:space="preserve"> συνεννόηση σε αυτό το θέμα. Κύριε Βίτσα, το ξέρετε καλά. Και εσείς και ο </w:t>
      </w:r>
      <w:r>
        <w:rPr>
          <w:rFonts w:eastAsia="Times New Roman"/>
          <w:szCs w:val="24"/>
        </w:rPr>
        <w:t xml:space="preserve">κ. </w:t>
      </w:r>
      <w:proofErr w:type="spellStart"/>
      <w:r>
        <w:rPr>
          <w:rFonts w:eastAsia="Times New Roman"/>
          <w:szCs w:val="24"/>
        </w:rPr>
        <w:t>Πιτσιόρλας</w:t>
      </w:r>
      <w:proofErr w:type="spellEnd"/>
      <w:r>
        <w:rPr>
          <w:rFonts w:eastAsia="Times New Roman"/>
          <w:szCs w:val="24"/>
        </w:rPr>
        <w:t xml:space="preserve"> από τον Φεβρουάριο αρνείστε το αίτημά μας να βάλουμε τα πράγματα κάτω στην </w:t>
      </w:r>
      <w:r>
        <w:rPr>
          <w:rFonts w:eastAsia="Times New Roman"/>
          <w:szCs w:val="24"/>
        </w:rPr>
        <w:t xml:space="preserve">Επιτροπή </w:t>
      </w:r>
      <w:r>
        <w:rPr>
          <w:rFonts w:eastAsia="Times New Roman"/>
          <w:szCs w:val="24"/>
        </w:rPr>
        <w:t>Άμυνας</w:t>
      </w:r>
      <w:r>
        <w:rPr>
          <w:rFonts w:eastAsia="Times New Roman"/>
          <w:szCs w:val="24"/>
        </w:rPr>
        <w:t xml:space="preserve"> με πολύ συγκεκριμένο τρόπο. Τώρα δεν έχουμε μεγάλα περιθώρια. Οι μεγάλες κουβέντες έχουν τελειώσει</w:t>
      </w:r>
      <w:r>
        <w:rPr>
          <w:rFonts w:eastAsia="Times New Roman"/>
          <w:szCs w:val="24"/>
        </w:rPr>
        <w:t>,</w:t>
      </w:r>
      <w:r>
        <w:rPr>
          <w:rFonts w:eastAsia="Times New Roman"/>
          <w:szCs w:val="24"/>
        </w:rPr>
        <w:t xml:space="preserve"> από οποιονδήποτε τις έλεγε.</w:t>
      </w:r>
    </w:p>
    <w:p w14:paraId="5FBAEC1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καλούμε, λοιπόν, για το θέμα αυτό στην Επιτροπή Άμυνας τις επόμενες ημέρες. Στις 12 Νοεμβρίου είναι η </w:t>
      </w:r>
      <w:r>
        <w:rPr>
          <w:rFonts w:eastAsia="Times New Roman" w:cs="Times New Roman"/>
          <w:szCs w:val="24"/>
        </w:rPr>
        <w:t xml:space="preserve">προσφυγή, </w:t>
      </w:r>
      <w:r>
        <w:rPr>
          <w:rFonts w:eastAsia="Times New Roman" w:cs="Times New Roman"/>
          <w:szCs w:val="24"/>
        </w:rPr>
        <w:t>που έχετε κ</w:t>
      </w:r>
      <w:r>
        <w:rPr>
          <w:rFonts w:eastAsia="Times New Roman" w:cs="Times New Roman"/>
          <w:szCs w:val="24"/>
        </w:rPr>
        <w:t xml:space="preserve">άνει στην </w:t>
      </w:r>
      <w:proofErr w:type="spellStart"/>
      <w:r>
        <w:rPr>
          <w:rFonts w:eastAsia="Times New Roman" w:cs="Times New Roman"/>
          <w:szCs w:val="24"/>
        </w:rPr>
        <w:t>εκουσία</w:t>
      </w:r>
      <w:proofErr w:type="spellEnd"/>
      <w:r>
        <w:rPr>
          <w:rFonts w:eastAsia="Times New Roman" w:cs="Times New Roman"/>
          <w:szCs w:val="24"/>
        </w:rPr>
        <w:t xml:space="preserve"> δικαιοδοσία. </w:t>
      </w:r>
    </w:p>
    <w:p w14:paraId="5FBAEC1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αρχή του σχεδίου νόμου. Έκανα αρκετές αναφορές για ελλείψεις του σχεδίου νόμου στην εισαγωγή της ομιλίας μου. Πάμε τώρα στο κυρίως θέμα. </w:t>
      </w:r>
    </w:p>
    <w:p w14:paraId="5FBAEC2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άρθρο 10 έως και το άρθρο 23 είναι τα άρθρα του νομοσχεδίου που </w:t>
      </w:r>
      <w:r>
        <w:rPr>
          <w:rFonts w:eastAsia="Times New Roman" w:cs="Times New Roman"/>
          <w:szCs w:val="24"/>
        </w:rPr>
        <w:t>ρυθμίζουν τη δημιουργία ενός ενιαίου για τις Ένοπλες Δυνάμεις Σώματος Οικονομικής Επιθεώρησης. Όταν ακούς τον τίτλο και είσαι φίλος των διαρθρωτικών αλλαγών -ανήκω σε αυτούς- λες: ωραίο είναι αυτό. Συγκεντρώνει δυνάμεις και τις επεκτείνει στις Ένοπλες Δυνά</w:t>
      </w:r>
      <w:r>
        <w:rPr>
          <w:rFonts w:eastAsia="Times New Roman" w:cs="Times New Roman"/>
          <w:szCs w:val="24"/>
        </w:rPr>
        <w:t xml:space="preserve">μεις. Γιατί να έχουμε διακριτές ελεγκτικές και </w:t>
      </w:r>
      <w:proofErr w:type="spellStart"/>
      <w:r>
        <w:rPr>
          <w:rFonts w:eastAsia="Times New Roman" w:cs="Times New Roman"/>
          <w:szCs w:val="24"/>
        </w:rPr>
        <w:t>επιθεωρητικές</w:t>
      </w:r>
      <w:proofErr w:type="spellEnd"/>
      <w:r>
        <w:rPr>
          <w:rFonts w:eastAsia="Times New Roman" w:cs="Times New Roman"/>
          <w:szCs w:val="24"/>
        </w:rPr>
        <w:t xml:space="preserve"> διαδικασίες στα τρία Σώματα; </w:t>
      </w:r>
      <w:r>
        <w:rPr>
          <w:rFonts w:eastAsia="Times New Roman" w:cs="Times New Roman"/>
          <w:szCs w:val="24"/>
        </w:rPr>
        <w:t>Ε</w:t>
      </w:r>
      <w:r>
        <w:rPr>
          <w:rFonts w:eastAsia="Times New Roman" w:cs="Times New Roman"/>
          <w:szCs w:val="24"/>
        </w:rPr>
        <w:t xml:space="preserve">ίπαμε στην </w:t>
      </w:r>
      <w:r>
        <w:rPr>
          <w:rFonts w:eastAsia="Times New Roman" w:cs="Times New Roman"/>
          <w:szCs w:val="24"/>
        </w:rPr>
        <w:t xml:space="preserve">επιτροπή </w:t>
      </w:r>
      <w:r>
        <w:rPr>
          <w:rFonts w:eastAsia="Times New Roman" w:cs="Times New Roman"/>
          <w:szCs w:val="24"/>
        </w:rPr>
        <w:t>ότι το ακούμε θετικά, αλλά επιφυλασσόμαστε και θέταμε προβλήματα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προέκυπταν</w:t>
      </w:r>
      <w:proofErr w:type="spellEnd"/>
      <w:r>
        <w:rPr>
          <w:rFonts w:eastAsia="Times New Roman" w:cs="Times New Roman"/>
          <w:szCs w:val="24"/>
        </w:rPr>
        <w:t xml:space="preserve"> από την ανάγνωση των άρθρων 10 έως και 23, ειδικώς του άρθρου 11</w:t>
      </w:r>
      <w:r>
        <w:rPr>
          <w:rFonts w:eastAsia="Times New Roman" w:cs="Times New Roman"/>
          <w:szCs w:val="24"/>
        </w:rPr>
        <w:t xml:space="preserve">, ειδικώς των άρθρων 14 και 15, αλλά και όλων των άλλων. Και το άρθρο 13 έχει σημασία και το άρθρο 16 έχει σημασία. </w:t>
      </w:r>
    </w:p>
    <w:p w14:paraId="5FBAEC2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σας πω τι έχει γίνει εδώ. Εμείς κατασταλάζουμε να αρνηθούμε τη </w:t>
      </w:r>
      <w:r>
        <w:rPr>
          <w:rFonts w:eastAsia="Times New Roman" w:cs="Times New Roman"/>
          <w:szCs w:val="24"/>
        </w:rPr>
        <w:t xml:space="preserve">συμφωνία </w:t>
      </w:r>
      <w:r>
        <w:rPr>
          <w:rFonts w:eastAsia="Times New Roman" w:cs="Times New Roman"/>
          <w:szCs w:val="24"/>
        </w:rPr>
        <w:t>και καταψηφίζουμε επί της αρχής, ακ</w:t>
      </w:r>
      <w:r>
        <w:rPr>
          <w:rFonts w:eastAsia="Times New Roman" w:cs="Times New Roman"/>
          <w:szCs w:val="24"/>
        </w:rPr>
        <w:t xml:space="preserve">ριβώς γιατί με αυτές τις διατάξεις διαφωνούμε. </w:t>
      </w:r>
    </w:p>
    <w:p w14:paraId="5FBAEC2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στον αόριστο </w:t>
      </w:r>
      <w:proofErr w:type="spellStart"/>
      <w:r>
        <w:rPr>
          <w:rFonts w:eastAsia="Times New Roman" w:cs="Times New Roman"/>
          <w:szCs w:val="24"/>
        </w:rPr>
        <w:t>καταγγελτικό</w:t>
      </w:r>
      <w:proofErr w:type="spellEnd"/>
      <w:r>
        <w:rPr>
          <w:rFonts w:eastAsia="Times New Roman" w:cs="Times New Roman"/>
          <w:szCs w:val="24"/>
        </w:rPr>
        <w:t xml:space="preserve"> σας λόγο κάποιοι, που ξέρουν τη δουλειά, έσπευσαν να σας πουν ότι αυτές οι ρυθμίσεις σάς λύνουν τα χέρια. Εγώ δεν αμφισβητώ ότι θέλετε να κάνετε ελέγχους. Για κανέναν </w:t>
      </w:r>
      <w:r>
        <w:rPr>
          <w:rFonts w:eastAsia="Times New Roman" w:cs="Times New Roman"/>
          <w:szCs w:val="24"/>
        </w:rPr>
        <w:t>Υπουργό δεν θα το αμφισβητούσα, γιατί θέλει να έχει το κεφάλι του ήσυχο, εκτιμώ εγώ με τα δικά μου δεδομένα. Όμως, μπερδεύετε την επιθεώρηση και τον έλεγχο, άρθρο 11, και μπερδεύετε αυτές τις δυο λειτουργίες με τη διερευνητική, ερευνητική, ανακριτική ενίοτ</w:t>
      </w:r>
      <w:r>
        <w:rPr>
          <w:rFonts w:eastAsia="Times New Roman" w:cs="Times New Roman"/>
          <w:szCs w:val="24"/>
        </w:rPr>
        <w:t>ε δουλειά</w:t>
      </w:r>
      <w:r>
        <w:rPr>
          <w:rFonts w:eastAsia="Times New Roman" w:cs="Times New Roman"/>
          <w:szCs w:val="24"/>
        </w:rPr>
        <w:t>,</w:t>
      </w:r>
      <w:r>
        <w:rPr>
          <w:rFonts w:eastAsia="Times New Roman" w:cs="Times New Roman"/>
          <w:szCs w:val="24"/>
        </w:rPr>
        <w:t xml:space="preserve"> που μπορούν να κάνουν κάποιες κρατικές υπηρεσίες</w:t>
      </w:r>
      <w:r>
        <w:rPr>
          <w:rFonts w:eastAsia="Times New Roman" w:cs="Times New Roman"/>
          <w:szCs w:val="24"/>
        </w:rPr>
        <w:t>,</w:t>
      </w:r>
      <w:r>
        <w:rPr>
          <w:rFonts w:eastAsia="Times New Roman" w:cs="Times New Roman"/>
          <w:szCs w:val="24"/>
        </w:rPr>
        <w:t xml:space="preserve"> που έχουν ενδεχομένως και κατασταλτικές αρμοδιότητες. Τα μπερδεύετε όλα αυτά.</w:t>
      </w:r>
    </w:p>
    <w:p w14:paraId="5FBAEC2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Σας είπαν ότι τα χέρια σ</w:t>
      </w:r>
      <w:r>
        <w:rPr>
          <w:rFonts w:eastAsia="Times New Roman" w:cs="Times New Roman"/>
          <w:szCs w:val="24"/>
        </w:rPr>
        <w:t>ά</w:t>
      </w:r>
      <w:r>
        <w:rPr>
          <w:rFonts w:eastAsia="Times New Roman" w:cs="Times New Roman"/>
          <w:szCs w:val="24"/>
        </w:rPr>
        <w:t>ς τα λύνει μια τέτοια υπηρεσία</w:t>
      </w:r>
      <w:r>
        <w:rPr>
          <w:rFonts w:eastAsia="Times New Roman" w:cs="Times New Roman"/>
          <w:szCs w:val="24"/>
        </w:rPr>
        <w:t>,</w:t>
      </w:r>
      <w:r>
        <w:rPr>
          <w:rFonts w:eastAsia="Times New Roman" w:cs="Times New Roman"/>
          <w:szCs w:val="24"/>
        </w:rPr>
        <w:t xml:space="preserve"> που υπάγεται σε εσάς και τους πιστέψατε, αλλά μαθαίνω ότι τι</w:t>
      </w:r>
      <w:r>
        <w:rPr>
          <w:rFonts w:eastAsia="Times New Roman" w:cs="Times New Roman"/>
          <w:szCs w:val="24"/>
        </w:rPr>
        <w:t>ς νομικές υπηρεσίες του Υπουργείου σας δεν τις ρωτήσατε και ποιο είναι το αποτέλεσμα, κυρίες και κύριοι Βουλευτές; Έχω εδώ τη γνώμη της Διεύθυνσης Επιστημονικών Μελετών της Βουλής. Σας παρακαλώ πάρα πολύ, ανοίξτε την, για να δείτε ότι το Υπουργείο δεν συνε</w:t>
      </w:r>
      <w:r>
        <w:rPr>
          <w:rFonts w:eastAsia="Times New Roman" w:cs="Times New Roman"/>
          <w:szCs w:val="24"/>
        </w:rPr>
        <w:t>ργάστηκε. Δεν λέει μια λέξη για τα άρθρα 10 έως 23, που είναι ο κορμός του σχεδίου νόμου. Λέξη γι</w:t>
      </w:r>
      <w:r>
        <w:rPr>
          <w:rFonts w:eastAsia="Times New Roman" w:cs="Times New Roman"/>
          <w:szCs w:val="24"/>
        </w:rPr>
        <w:t>’</w:t>
      </w:r>
      <w:r>
        <w:rPr>
          <w:rFonts w:eastAsia="Times New Roman" w:cs="Times New Roman"/>
          <w:szCs w:val="24"/>
        </w:rPr>
        <w:t xml:space="preserve"> αυτά! Πηγαίνει από το πρώτο άρθρο, από το δεύτερο, από το τρίτο στο τριακοστό. Λέξη! Γιατί όλες οι διατάξεις </w:t>
      </w:r>
      <w:r>
        <w:rPr>
          <w:rFonts w:eastAsia="Times New Roman" w:cs="Times New Roman"/>
          <w:szCs w:val="24"/>
        </w:rPr>
        <w:t>στα άρθρα</w:t>
      </w:r>
      <w:r>
        <w:rPr>
          <w:rFonts w:eastAsia="Times New Roman" w:cs="Times New Roman"/>
          <w:szCs w:val="24"/>
        </w:rPr>
        <w:t xml:space="preserve"> 10 έως 23</w:t>
      </w:r>
      <w:r>
        <w:rPr>
          <w:rFonts w:eastAsia="Times New Roman" w:cs="Times New Roman"/>
          <w:szCs w:val="24"/>
        </w:rPr>
        <w:t xml:space="preserve"> -όλες-</w:t>
      </w:r>
      <w:r>
        <w:rPr>
          <w:rFonts w:eastAsia="Times New Roman" w:cs="Times New Roman"/>
          <w:szCs w:val="24"/>
        </w:rPr>
        <w:t xml:space="preserve"> βρίθουν ανακριβειών, </w:t>
      </w:r>
      <w:r>
        <w:rPr>
          <w:rFonts w:eastAsia="Times New Roman" w:cs="Times New Roman"/>
          <w:szCs w:val="24"/>
        </w:rPr>
        <w:t xml:space="preserve">προχειρότητας στη γραφή και αποδεικνύουν ότι ο γραφιάς τους δεν το ξέρει το θέμα. </w:t>
      </w:r>
    </w:p>
    <w:p w14:paraId="5FBAEC2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είπαν εσάς ότι αυτό σας λύνει τα χέρια, σας άρεσε αυτό, ίσως σας άρεσ</w:t>
      </w:r>
      <w:r>
        <w:rPr>
          <w:rFonts w:eastAsia="Times New Roman" w:cs="Times New Roman"/>
          <w:szCs w:val="24"/>
        </w:rPr>
        <w:t>ε</w:t>
      </w:r>
      <w:r>
        <w:rPr>
          <w:rFonts w:eastAsia="Times New Roman" w:cs="Times New Roman"/>
          <w:szCs w:val="24"/>
        </w:rPr>
        <w:t xml:space="preserve"> και η ενοποίηση των διαδικασιών και βάλατε την υπογραφή σας. Αυτό το πράγμα</w:t>
      </w:r>
      <w:r>
        <w:rPr>
          <w:rFonts w:eastAsia="Times New Roman" w:cs="Times New Roman"/>
          <w:szCs w:val="24"/>
        </w:rPr>
        <w:t>,</w:t>
      </w:r>
      <w:r>
        <w:rPr>
          <w:rFonts w:eastAsia="Times New Roman" w:cs="Times New Roman"/>
          <w:szCs w:val="24"/>
        </w:rPr>
        <w:t xml:space="preserve"> πρέπει να καταργηθεί,</w:t>
      </w:r>
      <w:r>
        <w:rPr>
          <w:rFonts w:eastAsia="Times New Roman" w:cs="Times New Roman"/>
          <w:szCs w:val="24"/>
        </w:rPr>
        <w:t xml:space="preserve"> αν ψηφιστεί. Η πρότασή μας είναι να αποσυρθεί και να επανέλθει γραμμένο από άξια χέρια στελεχών των Ενόπλων Δυνάμεων. Είναι </w:t>
      </w:r>
      <w:proofErr w:type="spellStart"/>
      <w:r>
        <w:rPr>
          <w:rFonts w:eastAsia="Times New Roman" w:cs="Times New Roman"/>
          <w:szCs w:val="24"/>
        </w:rPr>
        <w:t>προχειρογράφημα</w:t>
      </w:r>
      <w:proofErr w:type="spellEnd"/>
      <w:r>
        <w:rPr>
          <w:rFonts w:eastAsia="Times New Roman" w:cs="Times New Roman"/>
          <w:szCs w:val="24"/>
        </w:rPr>
        <w:t xml:space="preserve"> και δεν είναι τυχαίο θέμα. Πολλές διατάξεις υπουργικών παρεμβάσεων είναι πρόχειρες. Δεν με νοιάζει αυτό ούτε μπορώ </w:t>
      </w:r>
      <w:r>
        <w:rPr>
          <w:rFonts w:eastAsia="Times New Roman" w:cs="Times New Roman"/>
          <w:szCs w:val="24"/>
        </w:rPr>
        <w:t>να ισχυριστώ ότι όλες οι δικές μου ήταν καλά διαμορφωμένες. Όχι</w:t>
      </w:r>
      <w:r>
        <w:rPr>
          <w:rFonts w:eastAsia="Times New Roman" w:cs="Times New Roman"/>
          <w:szCs w:val="24"/>
        </w:rPr>
        <w:t>. Π</w:t>
      </w:r>
      <w:r>
        <w:rPr>
          <w:rFonts w:eastAsia="Times New Roman" w:cs="Times New Roman"/>
          <w:szCs w:val="24"/>
        </w:rPr>
        <w:t>ολλές φορές</w:t>
      </w:r>
      <w:r>
        <w:rPr>
          <w:rFonts w:eastAsia="Times New Roman" w:cs="Times New Roman"/>
          <w:szCs w:val="24"/>
        </w:rPr>
        <w:t>,</w:t>
      </w:r>
      <w:r>
        <w:rPr>
          <w:rFonts w:eastAsia="Times New Roman" w:cs="Times New Roman"/>
          <w:szCs w:val="24"/>
        </w:rPr>
        <w:t xml:space="preserve"> λειτουργούμε υπό πίεση. Όμως εδώ, που η Βουλή έχει το σχέδιο αυτό στα χέρια της έναν-ενάμιση μήνα</w:t>
      </w:r>
      <w:r>
        <w:rPr>
          <w:rFonts w:eastAsia="Times New Roman" w:cs="Times New Roman"/>
          <w:szCs w:val="24"/>
        </w:rPr>
        <w:t>,</w:t>
      </w:r>
      <w:r>
        <w:rPr>
          <w:rFonts w:eastAsia="Times New Roman" w:cs="Times New Roman"/>
          <w:szCs w:val="24"/>
        </w:rPr>
        <w:t xml:space="preserve"> είχατε όλη τη δυνατότητα να το δείτε. Δεν κάνατε τίποτα. Μπερδεύετε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δεν μπορούν να </w:t>
      </w:r>
      <w:proofErr w:type="spellStart"/>
      <w:r>
        <w:rPr>
          <w:rFonts w:eastAsia="Times New Roman" w:cs="Times New Roman"/>
          <w:szCs w:val="24"/>
        </w:rPr>
        <w:t>συναρμολογηθούν</w:t>
      </w:r>
      <w:proofErr w:type="spellEnd"/>
      <w:r>
        <w:rPr>
          <w:rFonts w:eastAsia="Times New Roman" w:cs="Times New Roman"/>
          <w:szCs w:val="24"/>
        </w:rPr>
        <w:t xml:space="preserve"> με ενιαίο τρόπο και χτίζετε τον πρώτο όροφο των ελεγκτικών, </w:t>
      </w:r>
      <w:proofErr w:type="spellStart"/>
      <w:r>
        <w:rPr>
          <w:rFonts w:eastAsia="Times New Roman" w:cs="Times New Roman"/>
          <w:szCs w:val="24"/>
        </w:rPr>
        <w:t>επιθεωρητικών</w:t>
      </w:r>
      <w:proofErr w:type="spellEnd"/>
      <w:r>
        <w:rPr>
          <w:rFonts w:eastAsia="Times New Roman" w:cs="Times New Roman"/>
          <w:szCs w:val="24"/>
        </w:rPr>
        <w:t xml:space="preserve"> διαδικασιών σε ένα κτήριο</w:t>
      </w:r>
      <w:r>
        <w:rPr>
          <w:rFonts w:eastAsia="Times New Roman" w:cs="Times New Roman"/>
          <w:szCs w:val="24"/>
        </w:rPr>
        <w:t>,</w:t>
      </w:r>
      <w:r>
        <w:rPr>
          <w:rFonts w:eastAsia="Times New Roman" w:cs="Times New Roman"/>
          <w:szCs w:val="24"/>
        </w:rPr>
        <w:t xml:space="preserve"> που δεν έχει ούτε θεμέλια ούτε ισόγειο</w:t>
      </w:r>
      <w:r>
        <w:rPr>
          <w:rFonts w:eastAsia="Times New Roman" w:cs="Times New Roman"/>
          <w:szCs w:val="24"/>
        </w:rPr>
        <w:t xml:space="preserve">. </w:t>
      </w:r>
      <w:r>
        <w:rPr>
          <w:rFonts w:eastAsia="Times New Roman" w:cs="Times New Roman"/>
          <w:szCs w:val="24"/>
        </w:rPr>
        <w:lastRenderedPageBreak/>
        <w:t>Είναι έ</w:t>
      </w:r>
      <w:r>
        <w:rPr>
          <w:rFonts w:eastAsia="Times New Roman" w:cs="Times New Roman"/>
          <w:szCs w:val="24"/>
        </w:rPr>
        <w:t>νας όροφος</w:t>
      </w:r>
      <w:r>
        <w:rPr>
          <w:rFonts w:eastAsia="Times New Roman" w:cs="Times New Roman"/>
          <w:szCs w:val="24"/>
        </w:rPr>
        <w:t>,</w:t>
      </w:r>
      <w:r>
        <w:rPr>
          <w:rFonts w:eastAsia="Times New Roman" w:cs="Times New Roman"/>
          <w:szCs w:val="24"/>
        </w:rPr>
        <w:t xml:space="preserve"> που είναι στον αέρα! Αυτό πρέπει να καταργηθεί. Είναι λάθος, </w:t>
      </w:r>
      <w:r>
        <w:rPr>
          <w:rFonts w:eastAsia="Times New Roman" w:cs="Times New Roman"/>
          <w:szCs w:val="24"/>
        </w:rPr>
        <w:t>κύριε Υπουργέ. Το επισημαίνω αυτό</w:t>
      </w:r>
      <w:r>
        <w:rPr>
          <w:rFonts w:eastAsia="Times New Roman" w:cs="Times New Roman"/>
          <w:szCs w:val="24"/>
        </w:rPr>
        <w:t>,</w:t>
      </w:r>
      <w:r>
        <w:rPr>
          <w:rFonts w:eastAsia="Times New Roman" w:cs="Times New Roman"/>
          <w:szCs w:val="24"/>
        </w:rPr>
        <w:t xml:space="preserve"> με όλη την ένταση που διαθέτω και σας ζητώ να αποσύρετε τις διατάξεις αυτού του σχεδίου νόμου.</w:t>
      </w:r>
    </w:p>
    <w:p w14:paraId="5FBAEC25" w14:textId="77777777" w:rsidR="00DD71AD" w:rsidRDefault="009451BE">
      <w:pPr>
        <w:spacing w:after="0" w:line="600" w:lineRule="auto"/>
        <w:ind w:firstLine="720"/>
        <w:jc w:val="both"/>
        <w:rPr>
          <w:rFonts w:eastAsia="Times New Roman"/>
          <w:szCs w:val="24"/>
        </w:rPr>
      </w:pPr>
      <w:r>
        <w:rPr>
          <w:rFonts w:eastAsia="Times New Roman" w:cs="Times New Roman"/>
          <w:szCs w:val="24"/>
        </w:rPr>
        <w:t xml:space="preserve">Κύριε Πρόεδρε, κυρίες και κύριοι συνάδελφοι, απασχόλησε πάρα πολύ την </w:t>
      </w:r>
      <w:r>
        <w:rPr>
          <w:rFonts w:eastAsia="Times New Roman" w:cs="Times New Roman"/>
          <w:szCs w:val="24"/>
        </w:rPr>
        <w:t xml:space="preserve">επιτροπή </w:t>
      </w:r>
      <w:r>
        <w:rPr>
          <w:rFonts w:eastAsia="Times New Roman" w:cs="Times New Roman"/>
          <w:szCs w:val="24"/>
        </w:rPr>
        <w:t>-</w:t>
      </w:r>
      <w:r>
        <w:rPr>
          <w:rFonts w:eastAsia="Times New Roman" w:cs="Times New Roman"/>
          <w:szCs w:val="24"/>
        </w:rPr>
        <w:t xml:space="preserve">είχαμε και δυσάρεστες εμπειρίες- το άρθρο 27. Τα είπα και στην </w:t>
      </w:r>
      <w:r>
        <w:rPr>
          <w:rFonts w:eastAsia="Times New Roman" w:cs="Times New Roman"/>
          <w:szCs w:val="24"/>
        </w:rPr>
        <w:t>επιτροπή</w:t>
      </w:r>
      <w:r>
        <w:rPr>
          <w:rFonts w:eastAsia="Times New Roman" w:cs="Times New Roman"/>
          <w:szCs w:val="24"/>
        </w:rPr>
        <w:t>. Ζητώ συγγνώμη από τους συναδέλφους</w:t>
      </w:r>
      <w:r>
        <w:rPr>
          <w:rFonts w:eastAsia="Times New Roman" w:cs="Times New Roman"/>
          <w:szCs w:val="24"/>
        </w:rPr>
        <w:t>,</w:t>
      </w:r>
      <w:r>
        <w:rPr>
          <w:rFonts w:eastAsia="Times New Roman" w:cs="Times New Roman"/>
          <w:szCs w:val="24"/>
        </w:rPr>
        <w:t xml:space="preserve"> που ήταν εκεί και θα με ακούν για τρίτη φορά να το λέω, δεν περιαυτολογώ, αλλά πρέπει αυτός που μιλάει να μας λέει και ποιος είναι επί των ειδικών </w:t>
      </w:r>
      <w:proofErr w:type="spellStart"/>
      <w:r>
        <w:rPr>
          <w:rFonts w:eastAsia="Times New Roman" w:cs="Times New Roman"/>
          <w:szCs w:val="24"/>
        </w:rPr>
        <w:t>θεμάτων.</w:t>
      </w:r>
      <w:r>
        <w:rPr>
          <w:rFonts w:eastAsia="Times New Roman"/>
          <w:szCs w:val="24"/>
        </w:rPr>
        <w:t>Σε</w:t>
      </w:r>
      <w:proofErr w:type="spellEnd"/>
      <w:r>
        <w:rPr>
          <w:rFonts w:eastAsia="Times New Roman"/>
          <w:szCs w:val="24"/>
        </w:rPr>
        <w:t xml:space="preserve"> ό,τι αφορά τον συνδικαλισμό στην Αστυνομία, στα Σώματα Ασφαλείας, ήμουν από τους ελάχιστους πρωτοπόρους επιστήμονες</w:t>
      </w:r>
      <w:r>
        <w:rPr>
          <w:rFonts w:eastAsia="Times New Roman"/>
          <w:szCs w:val="24"/>
        </w:rPr>
        <w:t>,</w:t>
      </w:r>
      <w:r>
        <w:rPr>
          <w:rFonts w:eastAsia="Times New Roman"/>
          <w:szCs w:val="24"/>
        </w:rPr>
        <w:t xml:space="preserve"> προ πολλών ετών, που λέγαμε, ναι, ότι μπορεί. Οι αστυνομικοί το γνωρίζουν αυτό. Και ο συνδικαλισμός στην Αστυνομία, στα Σώματα Α</w:t>
      </w:r>
      <w:r>
        <w:rPr>
          <w:rFonts w:eastAsia="Times New Roman"/>
          <w:szCs w:val="24"/>
        </w:rPr>
        <w:t>σφαλείας, είναι αυτός που είναι σήμερα και βοηθάει, κατά τη δική μου εκτίμηση.</w:t>
      </w:r>
    </w:p>
    <w:p w14:paraId="5FBAEC26" w14:textId="77777777" w:rsidR="00DD71AD" w:rsidRDefault="009451BE">
      <w:pPr>
        <w:spacing w:after="0" w:line="600" w:lineRule="auto"/>
        <w:ind w:firstLine="720"/>
        <w:jc w:val="both"/>
        <w:rPr>
          <w:rFonts w:eastAsia="Times New Roman"/>
          <w:szCs w:val="24"/>
        </w:rPr>
      </w:pPr>
      <w:r>
        <w:rPr>
          <w:rFonts w:eastAsia="Times New Roman"/>
          <w:szCs w:val="24"/>
        </w:rPr>
        <w:t xml:space="preserve">Την ίδια άποψη έχω εκφράσει, ως πολιτικός πια, αλλά με τα επιστημονικά μου εργαλεία, και για το αντίστοιχο λειτουργικό στο χώρο των Ενόπλων Δυνάμεων. Όμως, όπως είπα και στην </w:t>
      </w:r>
      <w:r>
        <w:rPr>
          <w:rFonts w:eastAsia="Times New Roman"/>
          <w:szCs w:val="24"/>
        </w:rPr>
        <w:t>επ</w:t>
      </w:r>
      <w:r>
        <w:rPr>
          <w:rFonts w:eastAsia="Times New Roman"/>
          <w:szCs w:val="24"/>
        </w:rPr>
        <w:t>ιτροπή</w:t>
      </w:r>
      <w:r>
        <w:rPr>
          <w:rFonts w:eastAsia="Times New Roman"/>
          <w:szCs w:val="24"/>
        </w:rPr>
        <w:t>, υποστηρίζω με έντα</w:t>
      </w:r>
      <w:r>
        <w:rPr>
          <w:rFonts w:eastAsia="Times New Roman"/>
          <w:szCs w:val="24"/>
        </w:rPr>
        <w:t>σ</w:t>
      </w:r>
      <w:r>
        <w:rPr>
          <w:rFonts w:eastAsia="Times New Roman"/>
          <w:szCs w:val="24"/>
        </w:rPr>
        <w:t>η τα δικαιώματα των αξιωματικών, των υπαξιωματικών και των οπλιτών μας, αλλά υπό το πνεύμα που οφείλει να διέπει τις Ένοπλες Δυνάμεις.</w:t>
      </w:r>
    </w:p>
    <w:p w14:paraId="5FBAEC27"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Βουλευτές, το άρθρο 27 μεροληπτεί στον εσωτερικό διχασμό του συνδικαλιστικού</w:t>
      </w:r>
      <w:r>
        <w:rPr>
          <w:rFonts w:eastAsia="Times New Roman"/>
          <w:szCs w:val="24"/>
        </w:rPr>
        <w:t xml:space="preserve"> του σώματος. Μεροληπτεί. Παίρνει θέση υπέρ των μεν και κατά των δε, που είναι και οι περισσότεροι. Είπαμε στην </w:t>
      </w:r>
      <w:r>
        <w:rPr>
          <w:rFonts w:eastAsia="Times New Roman"/>
          <w:szCs w:val="24"/>
        </w:rPr>
        <w:t>επιτροπή -</w:t>
      </w:r>
      <w:r>
        <w:rPr>
          <w:rFonts w:eastAsia="Times New Roman"/>
          <w:szCs w:val="24"/>
        </w:rPr>
        <w:t>που απουσιάζατε</w:t>
      </w:r>
      <w:r>
        <w:rPr>
          <w:rFonts w:eastAsia="Times New Roman"/>
          <w:szCs w:val="24"/>
        </w:rPr>
        <w:t>-</w:t>
      </w:r>
      <w:r>
        <w:rPr>
          <w:rFonts w:eastAsia="Times New Roman"/>
          <w:szCs w:val="24"/>
        </w:rPr>
        <w:t xml:space="preserve"> </w:t>
      </w:r>
      <w:r>
        <w:rPr>
          <w:rFonts w:eastAsia="Times New Roman"/>
          <w:szCs w:val="24"/>
        </w:rPr>
        <w:lastRenderedPageBreak/>
        <w:t>γιατί δεν ήσασταν στην Ελλάδα νομίζω -το άκουσε ο κ. Βίτσας αυτό- ότι η πρόταση</w:t>
      </w:r>
      <w:r>
        <w:rPr>
          <w:rFonts w:eastAsia="Times New Roman"/>
          <w:szCs w:val="24"/>
        </w:rPr>
        <w:t>,</w:t>
      </w:r>
      <w:r>
        <w:rPr>
          <w:rFonts w:eastAsia="Times New Roman"/>
          <w:szCs w:val="24"/>
        </w:rPr>
        <w:t xml:space="preserve"> που έγινε για τη δημιουργία ενός συν</w:t>
      </w:r>
      <w:r>
        <w:rPr>
          <w:rFonts w:eastAsia="Times New Roman"/>
          <w:szCs w:val="24"/>
        </w:rPr>
        <w:t>δικαλιστικού οργάνου, μιας ομοσπονδίας, η οποία θα εκλέξει τα όργανά της και διά της οποίας θα εκφράζονται οι άνθρωποι που λειτουργούν στις Ένοπλες Δυνάμεις, μας καλύπτει.</w:t>
      </w:r>
    </w:p>
    <w:p w14:paraId="5FBAEC28" w14:textId="77777777" w:rsidR="00DD71AD" w:rsidRDefault="009451BE">
      <w:pPr>
        <w:spacing w:after="0" w:line="600" w:lineRule="auto"/>
        <w:ind w:firstLine="720"/>
        <w:jc w:val="both"/>
        <w:rPr>
          <w:rFonts w:eastAsia="Times New Roman"/>
          <w:szCs w:val="24"/>
        </w:rPr>
      </w:pPr>
      <w:r>
        <w:rPr>
          <w:rFonts w:eastAsia="Times New Roman"/>
          <w:szCs w:val="24"/>
        </w:rPr>
        <w:t>Δεν ανεχόμαστε, κυρίες και κύριοι Βουλευτές, τον διχασμό στο Σώμα των Ενόπλων Δυνάμε</w:t>
      </w:r>
      <w:r>
        <w:rPr>
          <w:rFonts w:eastAsia="Times New Roman"/>
          <w:szCs w:val="24"/>
        </w:rPr>
        <w:t>ων. Δεν ανεχόμαστε αυτά</w:t>
      </w:r>
      <w:r>
        <w:rPr>
          <w:rFonts w:eastAsia="Times New Roman"/>
          <w:szCs w:val="24"/>
        </w:rPr>
        <w:t>,</w:t>
      </w:r>
      <w:r>
        <w:rPr>
          <w:rFonts w:eastAsia="Times New Roman"/>
          <w:szCs w:val="24"/>
        </w:rPr>
        <w:t xml:space="preserve"> τα οποία ακούσαμε στην Επιτροπή Άμυνας από τους εκπροσώπους μιας πλευράς να αντιδικούν με πολιτικούς. Δεν ανεχόμαστε τον Υπουργό να κάνει επιλογή υπέρ των μεν και κατά των δε. Και εισηγούμαστε, αν δεν το έχετε φέρει με τις νομοτεχν</w:t>
      </w:r>
      <w:r>
        <w:rPr>
          <w:rFonts w:eastAsia="Times New Roman"/>
          <w:szCs w:val="24"/>
        </w:rPr>
        <w:t>ικές βελτιώσεις και δεν έχετε διορθώσει την υπέρ των μεν μεροληψία σας, να αποσύρετε το άρθρο 27.</w:t>
      </w:r>
    </w:p>
    <w:p w14:paraId="5FBAEC29"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Έχουν δοθεί νομοτεχνικές βελτιώσεις.</w:t>
      </w:r>
    </w:p>
    <w:p w14:paraId="5FBAEC2A" w14:textId="77777777" w:rsidR="00DD71AD" w:rsidRDefault="009451B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Πώς θα το δούμε, κύριε Υπο</w:t>
      </w:r>
      <w:r>
        <w:rPr>
          <w:rFonts w:eastAsia="Times New Roman"/>
          <w:szCs w:val="24"/>
        </w:rPr>
        <w:t>υργέ, άμα δεν μας το έχετε διανείμει; Γι’ αυτό κι εγώ</w:t>
      </w:r>
      <w:r>
        <w:rPr>
          <w:rFonts w:eastAsia="Times New Roman"/>
          <w:szCs w:val="24"/>
        </w:rPr>
        <w:t>, είπα</w:t>
      </w:r>
      <w:r>
        <w:rPr>
          <w:rFonts w:eastAsia="Times New Roman"/>
          <w:szCs w:val="24"/>
        </w:rPr>
        <w:t xml:space="preserve"> το πρωί</w:t>
      </w:r>
      <w:r>
        <w:rPr>
          <w:rFonts w:eastAsia="Times New Roman"/>
          <w:szCs w:val="24"/>
        </w:rPr>
        <w:t>,</w:t>
      </w:r>
      <w:r>
        <w:rPr>
          <w:rFonts w:eastAsia="Times New Roman"/>
          <w:szCs w:val="24"/>
        </w:rPr>
        <w:t xml:space="preserve"> αντί να τα διαβάζετε, μοιράστε τα, για να προλάβουμε</w:t>
      </w:r>
      <w:r>
        <w:rPr>
          <w:rFonts w:eastAsia="Times New Roman"/>
          <w:szCs w:val="24"/>
        </w:rPr>
        <w:t>,</w:t>
      </w:r>
      <w:r>
        <w:rPr>
          <w:rFonts w:eastAsia="Times New Roman"/>
          <w:szCs w:val="24"/>
        </w:rPr>
        <w:t xml:space="preserve"> αγορεύοντας</w:t>
      </w:r>
      <w:r>
        <w:rPr>
          <w:rFonts w:eastAsia="Times New Roman"/>
          <w:szCs w:val="24"/>
        </w:rPr>
        <w:t>,</w:t>
      </w:r>
      <w:r>
        <w:rPr>
          <w:rFonts w:eastAsia="Times New Roman"/>
          <w:szCs w:val="24"/>
        </w:rPr>
        <w:t xml:space="preserve"> να πάρουμε θέση. Έως ότου δούμε τι αλλαγές έχετε κάνει, για εμάς</w:t>
      </w:r>
      <w:r>
        <w:rPr>
          <w:rFonts w:eastAsia="Times New Roman"/>
          <w:szCs w:val="24"/>
        </w:rPr>
        <w:t>,</w:t>
      </w:r>
      <w:r>
        <w:rPr>
          <w:rFonts w:eastAsia="Times New Roman"/>
          <w:szCs w:val="24"/>
        </w:rPr>
        <w:t xml:space="preserve"> το θέμα μένει ως εκκρεμές.</w:t>
      </w:r>
    </w:p>
    <w:p w14:paraId="5FBAEC2B" w14:textId="77777777" w:rsidR="00DD71AD" w:rsidRDefault="009451BE">
      <w:pPr>
        <w:spacing w:after="0" w:line="600" w:lineRule="auto"/>
        <w:ind w:firstLine="720"/>
        <w:jc w:val="both"/>
        <w:rPr>
          <w:rFonts w:eastAsia="Times New Roman"/>
          <w:szCs w:val="24"/>
        </w:rPr>
      </w:pPr>
      <w:r>
        <w:rPr>
          <w:rFonts w:eastAsia="Times New Roman"/>
          <w:szCs w:val="24"/>
        </w:rPr>
        <w:t>Τώρα, για την τάξη του 1990</w:t>
      </w:r>
      <w:r>
        <w:rPr>
          <w:rFonts w:eastAsia="Times New Roman"/>
          <w:szCs w:val="24"/>
        </w:rPr>
        <w:t xml:space="preserve"> του Σώματος των Υπαξιωματικών δεν είναι πρόταση των κυβερνητικών κομμάτων</w:t>
      </w:r>
      <w:r>
        <w:rPr>
          <w:rFonts w:eastAsia="Times New Roman"/>
          <w:szCs w:val="24"/>
        </w:rPr>
        <w:t>,</w:t>
      </w:r>
      <w:r>
        <w:rPr>
          <w:rFonts w:eastAsia="Times New Roman"/>
          <w:szCs w:val="24"/>
        </w:rPr>
        <w:t xml:space="preserve"> που </w:t>
      </w:r>
      <w:proofErr w:type="spellStart"/>
      <w:r>
        <w:rPr>
          <w:rFonts w:eastAsia="Times New Roman"/>
          <w:szCs w:val="24"/>
        </w:rPr>
        <w:t>απεδέχθη</w:t>
      </w:r>
      <w:proofErr w:type="spellEnd"/>
      <w:r>
        <w:rPr>
          <w:rFonts w:eastAsia="Times New Roman"/>
          <w:szCs w:val="24"/>
        </w:rPr>
        <w:t xml:space="preserve"> η Αντιπολίτευση. Είναι πρόταση όλων των κομμάτων. Και δεν ξέρω αν είναι αυτήν τη στιγμή στον αέρα, μετά από δύο </w:t>
      </w:r>
      <w:r>
        <w:rPr>
          <w:rFonts w:eastAsia="Times New Roman"/>
          <w:szCs w:val="24"/>
        </w:rPr>
        <w:lastRenderedPageBreak/>
        <w:t>παρεμβάσεις</w:t>
      </w:r>
      <w:r>
        <w:rPr>
          <w:rFonts w:eastAsia="Times New Roman"/>
          <w:szCs w:val="24"/>
        </w:rPr>
        <w:t>,</w:t>
      </w:r>
      <w:r>
        <w:rPr>
          <w:rFonts w:eastAsia="Times New Roman"/>
          <w:szCs w:val="24"/>
        </w:rPr>
        <w:t xml:space="preserve"> που έγιναν στην Αίθουσα. Εμείς θέλουμε να </w:t>
      </w:r>
      <w:r>
        <w:rPr>
          <w:rFonts w:eastAsia="Times New Roman"/>
          <w:szCs w:val="24"/>
        </w:rPr>
        <w:t xml:space="preserve">γίνει η ρύθμιση αυτή. Είναι σωστή αυτή η ρύθμιση. Και δεν έχει σημασία για </w:t>
      </w:r>
      <w:r>
        <w:rPr>
          <w:rFonts w:eastAsia="Times New Roman"/>
          <w:szCs w:val="24"/>
        </w:rPr>
        <w:t>τα μέλη της</w:t>
      </w:r>
      <w:r>
        <w:rPr>
          <w:rFonts w:eastAsia="Times New Roman"/>
          <w:szCs w:val="24"/>
        </w:rPr>
        <w:t xml:space="preserve"> Αίθουσα</w:t>
      </w:r>
      <w:r>
        <w:rPr>
          <w:rFonts w:eastAsia="Times New Roman"/>
          <w:szCs w:val="24"/>
        </w:rPr>
        <w:t>ς</w:t>
      </w:r>
      <w:r>
        <w:rPr>
          <w:rFonts w:eastAsia="Times New Roman"/>
          <w:szCs w:val="24"/>
        </w:rPr>
        <w:t xml:space="preserve"> αυτή. Είναι κυρίαρχο το Σώμα της Εθνικής Αντιπροσωπείας να πάρει τις δικές του αποφάσεις.</w:t>
      </w:r>
    </w:p>
    <w:p w14:paraId="5FBAEC2C" w14:textId="77777777" w:rsidR="00DD71AD" w:rsidRDefault="009451BE">
      <w:pPr>
        <w:spacing w:after="0" w:line="600" w:lineRule="auto"/>
        <w:ind w:firstLine="720"/>
        <w:jc w:val="both"/>
        <w:rPr>
          <w:rFonts w:eastAsia="Times New Roman"/>
          <w:szCs w:val="24"/>
        </w:rPr>
      </w:pPr>
      <w:r>
        <w:rPr>
          <w:rFonts w:eastAsia="Times New Roman"/>
          <w:szCs w:val="24"/>
        </w:rPr>
        <w:t>Στο άρθρο 30 περί των αναδρομικών αντισταθμιστικών, θα ψηφίσουμε «</w:t>
      </w:r>
      <w:r>
        <w:rPr>
          <w:rFonts w:eastAsia="Times New Roman"/>
          <w:szCs w:val="24"/>
        </w:rPr>
        <w:t>π</w:t>
      </w:r>
      <w:r>
        <w:rPr>
          <w:rFonts w:eastAsia="Times New Roman"/>
          <w:szCs w:val="24"/>
        </w:rPr>
        <w:t>αρώ</w:t>
      </w:r>
      <w:r>
        <w:rPr>
          <w:rFonts w:eastAsia="Times New Roman"/>
          <w:szCs w:val="24"/>
        </w:rPr>
        <w:t>ν» και το θέτουμε τώρα στη συζήτηση επί της αρχής και γιατί είναι θέμα επί της αρχής να κάνεις αποδοχή αντισταθμιστικών προγραμμάτων</w:t>
      </w:r>
      <w:r>
        <w:rPr>
          <w:rFonts w:eastAsia="Times New Roman"/>
          <w:szCs w:val="24"/>
        </w:rPr>
        <w:t>,</w:t>
      </w:r>
      <w:r>
        <w:rPr>
          <w:rFonts w:eastAsia="Times New Roman"/>
          <w:szCs w:val="24"/>
        </w:rPr>
        <w:t xml:space="preserve"> που ανάγονται σε παλιές συμβάσεις, αλλά και γιατί υπάρχουν νομικά θέματα</w:t>
      </w:r>
      <w:r>
        <w:rPr>
          <w:rFonts w:eastAsia="Times New Roman"/>
          <w:szCs w:val="24"/>
        </w:rPr>
        <w:t>,</w:t>
      </w:r>
      <w:r>
        <w:rPr>
          <w:rFonts w:eastAsia="Times New Roman"/>
          <w:szCs w:val="24"/>
        </w:rPr>
        <w:t xml:space="preserve"> σε σχέση με τα αντισταθμιστικά, όπως ακριβώς ανέ</w:t>
      </w:r>
      <w:r>
        <w:rPr>
          <w:rFonts w:eastAsia="Times New Roman"/>
          <w:szCs w:val="24"/>
        </w:rPr>
        <w:t>φερα στην αρχή της ομιλίας μου, την οποία κλείνω με το εξής:</w:t>
      </w:r>
    </w:p>
    <w:p w14:paraId="5FBAEC2D"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Βουλευτές, εδώ λέμε ο ένας υπέρ του δικού του κόμματος και κατά του άλλου κόμματος</w:t>
      </w:r>
      <w:r>
        <w:rPr>
          <w:rFonts w:eastAsia="Times New Roman"/>
          <w:szCs w:val="24"/>
        </w:rPr>
        <w:t>,</w:t>
      </w:r>
      <w:r>
        <w:rPr>
          <w:rFonts w:eastAsia="Times New Roman"/>
          <w:szCs w:val="24"/>
        </w:rPr>
        <w:t xml:space="preserve"> αυτά τα οποία πιστεύουμε. Άλλοι υπερβάλλουν, άλλοι δεν υπερβάλλουν, άλλοι μιλούν με μετριοπάθεια, άλλοι δεν μιλούν με μετριοπάθεια. Ένα είναι το δεδομένο: Οι πράξεις σου να υποστηρίζουν τα λόγια σου. Και έχει εξαχθεί </w:t>
      </w:r>
      <w:r>
        <w:rPr>
          <w:rFonts w:eastAsia="Times New Roman"/>
          <w:szCs w:val="24"/>
        </w:rPr>
        <w:t>–«</w:t>
      </w:r>
      <w:r>
        <w:rPr>
          <w:rFonts w:eastAsia="Times New Roman"/>
          <w:szCs w:val="24"/>
          <w:lang w:val="en-US"/>
        </w:rPr>
        <w:t>FINANCIAL</w:t>
      </w:r>
      <w:r>
        <w:rPr>
          <w:rFonts w:eastAsia="Times New Roman"/>
          <w:szCs w:val="24"/>
        </w:rPr>
        <w:t xml:space="preserve"> </w:t>
      </w:r>
      <w:r>
        <w:rPr>
          <w:rFonts w:eastAsia="Times New Roman"/>
          <w:szCs w:val="24"/>
          <w:lang w:val="en-US"/>
        </w:rPr>
        <w:t>TIMES</w:t>
      </w:r>
      <w:r>
        <w:rPr>
          <w:rFonts w:eastAsia="Times New Roman"/>
          <w:szCs w:val="24"/>
        </w:rPr>
        <w:t>», «</w:t>
      </w:r>
      <w:r>
        <w:rPr>
          <w:rFonts w:eastAsia="Times New Roman"/>
          <w:szCs w:val="24"/>
          <w:lang w:val="en-US"/>
        </w:rPr>
        <w:t>EL</w:t>
      </w:r>
      <w:r>
        <w:rPr>
          <w:rFonts w:eastAsia="Times New Roman"/>
          <w:szCs w:val="24"/>
        </w:rPr>
        <w:t xml:space="preserve"> </w:t>
      </w:r>
      <w:r>
        <w:rPr>
          <w:rFonts w:eastAsia="Times New Roman"/>
          <w:szCs w:val="24"/>
          <w:lang w:val="en-US"/>
        </w:rPr>
        <w:t>PAIS</w:t>
      </w:r>
      <w:r>
        <w:rPr>
          <w:rFonts w:eastAsia="Times New Roman"/>
          <w:szCs w:val="24"/>
        </w:rPr>
        <w:t>»</w:t>
      </w:r>
      <w:r>
        <w:rPr>
          <w:rFonts w:eastAsia="Times New Roman"/>
          <w:szCs w:val="24"/>
        </w:rPr>
        <w:t xml:space="preserve">- ο όρος </w:t>
      </w:r>
      <w:r>
        <w:rPr>
          <w:rFonts w:eastAsia="Times New Roman"/>
          <w:szCs w:val="24"/>
        </w:rPr>
        <w:t>«</w:t>
      </w:r>
      <w:proofErr w:type="spellStart"/>
      <w:r>
        <w:rPr>
          <w:rFonts w:eastAsia="Times New Roman"/>
          <w:szCs w:val="24"/>
          <w:lang w:val="en-US"/>
        </w:rPr>
        <w:t>kolotuba</w:t>
      </w:r>
      <w:proofErr w:type="spellEnd"/>
      <w:r>
        <w:rPr>
          <w:rFonts w:eastAsia="Times New Roman"/>
          <w:szCs w:val="24"/>
        </w:rPr>
        <w:t>» σε όλη την Ευρώπη</w:t>
      </w:r>
      <w:r>
        <w:rPr>
          <w:rFonts w:eastAsia="Times New Roman"/>
          <w:szCs w:val="24"/>
        </w:rPr>
        <w:t>,</w:t>
      </w:r>
      <w:r>
        <w:rPr>
          <w:rFonts w:eastAsia="Times New Roman"/>
          <w:szCs w:val="24"/>
        </w:rPr>
        <w:t xml:space="preserve"> ως όρος που σας αφορά. Έχει ταυτίσει η υπόλοιπη Ευρώπη την πολιτική ασυνέπεια με την Κυβέρνηση ΣΥΡΙΖΑ-ΑΝΕΛ κι έχει </w:t>
      </w:r>
      <w:proofErr w:type="spellStart"/>
      <w:r>
        <w:rPr>
          <w:rFonts w:eastAsia="Times New Roman"/>
          <w:szCs w:val="24"/>
        </w:rPr>
        <w:t>ταυτοποιήσει</w:t>
      </w:r>
      <w:proofErr w:type="spellEnd"/>
      <w:r>
        <w:rPr>
          <w:rFonts w:eastAsia="Times New Roman"/>
          <w:szCs w:val="24"/>
        </w:rPr>
        <w:t xml:space="preserve"> τον όρο αυτόν με τον Πρωθυπουργό της χώρας. Κρίμα για τη χώρα, αλλά είναι μια πραγματικότητα. Και </w:t>
      </w:r>
      <w:r>
        <w:rPr>
          <w:rFonts w:eastAsia="Times New Roman"/>
          <w:szCs w:val="24"/>
        </w:rPr>
        <w:t>στο παρόν σχέδιο νόμου</w:t>
      </w:r>
      <w:r>
        <w:rPr>
          <w:rFonts w:eastAsia="Times New Roman"/>
          <w:szCs w:val="24"/>
        </w:rPr>
        <w:t>,</w:t>
      </w:r>
      <w:r>
        <w:rPr>
          <w:rFonts w:eastAsia="Times New Roman"/>
          <w:szCs w:val="24"/>
        </w:rPr>
        <w:t xml:space="preserve"> έχουμε τέτοιου είδους θέματα κυβιστήσεων, κυρίως σε ό,τι αφορά τα θέματα</w:t>
      </w:r>
      <w:r>
        <w:rPr>
          <w:rFonts w:eastAsia="Times New Roman"/>
          <w:szCs w:val="24"/>
        </w:rPr>
        <w:t>,</w:t>
      </w:r>
      <w:r>
        <w:rPr>
          <w:rFonts w:eastAsia="Times New Roman"/>
          <w:szCs w:val="24"/>
        </w:rPr>
        <w:t xml:space="preserve"> που παρέλειψε να φέρει και να ρυθμίσει,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στα λόγια λέει και ο Υπουργός και τα κυβερνώντα κόμματα διάφορα και επίσης, σε ό,τι αφορά ένα θέμα που </w:t>
      </w:r>
      <w:r>
        <w:rPr>
          <w:rFonts w:eastAsia="Times New Roman"/>
          <w:szCs w:val="24"/>
        </w:rPr>
        <w:lastRenderedPageBreak/>
        <w:t>απασχολ</w:t>
      </w:r>
      <w:r>
        <w:rPr>
          <w:rFonts w:eastAsia="Times New Roman"/>
          <w:szCs w:val="24"/>
        </w:rPr>
        <w:t xml:space="preserve">εί την Ελλάδα και πρέπει να πάρετε κι εσείς θέση σήμερα, σε σχέση με την αναβάθμιση των </w:t>
      </w:r>
      <w:r>
        <w:rPr>
          <w:rFonts w:eastAsia="Times New Roman"/>
          <w:szCs w:val="24"/>
          <w:lang w:val="en-US"/>
        </w:rPr>
        <w:t>F</w:t>
      </w:r>
      <w:r>
        <w:rPr>
          <w:rFonts w:eastAsia="Times New Roman"/>
          <w:szCs w:val="24"/>
        </w:rPr>
        <w:t>-16.</w:t>
      </w:r>
    </w:p>
    <w:p w14:paraId="5FBAEC2E" w14:textId="77777777" w:rsidR="00DD71AD" w:rsidRDefault="009451BE">
      <w:pPr>
        <w:spacing w:after="0" w:line="600" w:lineRule="auto"/>
        <w:ind w:firstLine="720"/>
        <w:jc w:val="both"/>
        <w:rPr>
          <w:rFonts w:eastAsia="Times New Roman"/>
          <w:szCs w:val="24"/>
        </w:rPr>
      </w:pPr>
      <w:r>
        <w:rPr>
          <w:rFonts w:eastAsia="Times New Roman"/>
          <w:szCs w:val="24"/>
        </w:rPr>
        <w:t>Ευχαριστώ πολύ.</w:t>
      </w:r>
    </w:p>
    <w:p w14:paraId="5FBAEC2F" w14:textId="77777777" w:rsidR="00DD71AD" w:rsidRDefault="009451BE">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FBAEC30"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5FBAEC31" w14:textId="77777777" w:rsidR="00DD71AD" w:rsidRDefault="009451BE">
      <w:pPr>
        <w:spacing w:after="0"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szCs w:val="24"/>
        </w:rPr>
        <w:t>ς και λειτουργίας της Βουλής, σαράντα πέντε μαθητές και μαθήτριες και δύο συνοδοί εκπαιδευτικοί από το 4</w:t>
      </w:r>
      <w:r>
        <w:rPr>
          <w:rFonts w:eastAsia="Times New Roman"/>
          <w:szCs w:val="24"/>
          <w:vertAlign w:val="superscript"/>
        </w:rPr>
        <w:t>ο</w:t>
      </w:r>
      <w:r>
        <w:rPr>
          <w:rFonts w:eastAsia="Times New Roman"/>
          <w:szCs w:val="24"/>
        </w:rPr>
        <w:t xml:space="preserve"> Δημοτικό Σχολείο Χαλανδρίου.</w:t>
      </w:r>
    </w:p>
    <w:p w14:paraId="5FBAEC32" w14:textId="77777777" w:rsidR="00DD71AD" w:rsidRDefault="009451BE">
      <w:pPr>
        <w:spacing w:after="0" w:line="600" w:lineRule="auto"/>
        <w:ind w:firstLine="720"/>
        <w:jc w:val="both"/>
        <w:rPr>
          <w:rFonts w:eastAsia="Times New Roman"/>
          <w:szCs w:val="24"/>
        </w:rPr>
      </w:pPr>
      <w:r>
        <w:rPr>
          <w:rFonts w:eastAsia="Times New Roman"/>
          <w:szCs w:val="24"/>
        </w:rPr>
        <w:t xml:space="preserve">Η Βουλή, παιδιά, </w:t>
      </w:r>
      <w:r>
        <w:rPr>
          <w:rFonts w:eastAsia="Times New Roman"/>
          <w:szCs w:val="24"/>
        </w:rPr>
        <w:t xml:space="preserve">σάς </w:t>
      </w:r>
      <w:r>
        <w:rPr>
          <w:rFonts w:eastAsia="Times New Roman"/>
          <w:szCs w:val="24"/>
        </w:rPr>
        <w:t xml:space="preserve">καλωσορίζει. </w:t>
      </w:r>
    </w:p>
    <w:p w14:paraId="5FBAEC33" w14:textId="77777777" w:rsidR="00DD71AD" w:rsidRDefault="009451BE">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FBAEC34" w14:textId="77777777" w:rsidR="00DD71AD" w:rsidRDefault="009451BE">
      <w:pPr>
        <w:spacing w:after="0" w:line="600" w:lineRule="auto"/>
        <w:ind w:firstLine="720"/>
        <w:jc w:val="both"/>
        <w:rPr>
          <w:rFonts w:eastAsia="Times New Roman"/>
          <w:szCs w:val="24"/>
        </w:rPr>
      </w:pPr>
      <w:r>
        <w:rPr>
          <w:rFonts w:eastAsia="Times New Roman"/>
          <w:szCs w:val="24"/>
        </w:rPr>
        <w:t>Τον λόγο έχει ο ειδικός αγορητής της</w:t>
      </w:r>
      <w:r>
        <w:rPr>
          <w:rFonts w:eastAsia="Times New Roman"/>
          <w:szCs w:val="24"/>
        </w:rPr>
        <w:t xml:space="preserve"> Χρυσής Αυγής κ. </w:t>
      </w:r>
      <w:proofErr w:type="spellStart"/>
      <w:r>
        <w:rPr>
          <w:rFonts w:eastAsia="Times New Roman"/>
          <w:szCs w:val="24"/>
        </w:rPr>
        <w:t>Κούζηλος</w:t>
      </w:r>
      <w:proofErr w:type="spellEnd"/>
      <w:r>
        <w:rPr>
          <w:rFonts w:eastAsia="Times New Roman"/>
          <w:szCs w:val="24"/>
        </w:rPr>
        <w:t xml:space="preserve"> για δεκαπέντε λεπτά.</w:t>
      </w:r>
    </w:p>
    <w:p w14:paraId="5FBAEC35" w14:textId="77777777" w:rsidR="00DD71AD" w:rsidRDefault="009451B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Ευχαριστώ πολύ, κύριε Πρόεδρε.</w:t>
      </w:r>
    </w:p>
    <w:p w14:paraId="5FBAEC36" w14:textId="77777777" w:rsidR="00DD71AD" w:rsidRDefault="009451BE">
      <w:pPr>
        <w:spacing w:after="0" w:line="600" w:lineRule="auto"/>
        <w:ind w:firstLine="720"/>
        <w:jc w:val="both"/>
        <w:rPr>
          <w:rFonts w:eastAsia="Times New Roman"/>
          <w:szCs w:val="24"/>
        </w:rPr>
      </w:pPr>
      <w:r>
        <w:rPr>
          <w:rFonts w:eastAsia="Times New Roman"/>
          <w:szCs w:val="24"/>
        </w:rPr>
        <w:t>«Ρυθμίσεις περί σταδιοδρομίας και εξέλιξης στελεχών και οικονομικής μέριμνας και λογιστικού των Ενόπλων Δυνάμεων, σύσταση Κοινού Σώματος Οικονομι</w:t>
      </w:r>
      <w:r>
        <w:rPr>
          <w:rFonts w:eastAsia="Times New Roman"/>
          <w:szCs w:val="24"/>
        </w:rPr>
        <w:lastRenderedPageBreak/>
        <w:t>κών Επιθεωρητώ</w:t>
      </w:r>
      <w:r>
        <w:rPr>
          <w:rFonts w:eastAsia="Times New Roman"/>
          <w:szCs w:val="24"/>
        </w:rPr>
        <w:t>ν και άλλες διατάξεις». Άλλο ένα νομοσχέδιο του Υπουργείου Άμυνας, το οποίο βλέπουμε ότι στην ουσία του δεν δίνει ουσιαστικές λύσεις για τις Ένοπλες Δυνάμεις, για τα στελέχη των Ενόπλων Δυνάμεων. Αντιθέτως, υπάρχουν διατάξεις</w:t>
      </w:r>
      <w:r>
        <w:rPr>
          <w:rFonts w:eastAsia="Times New Roman"/>
          <w:szCs w:val="24"/>
        </w:rPr>
        <w:t>,</w:t>
      </w:r>
      <w:r>
        <w:rPr>
          <w:rFonts w:eastAsia="Times New Roman"/>
          <w:szCs w:val="24"/>
        </w:rPr>
        <w:t xml:space="preserve"> που ίσως μπερδεύουν την όλη λ</w:t>
      </w:r>
      <w:r>
        <w:rPr>
          <w:rFonts w:eastAsia="Times New Roman"/>
          <w:szCs w:val="24"/>
        </w:rPr>
        <w:t xml:space="preserve">ειτουργία των Ενόπλων Δυνάμεων. </w:t>
      </w:r>
    </w:p>
    <w:p w14:paraId="5FBAEC37" w14:textId="77777777" w:rsidR="00DD71AD" w:rsidRDefault="009451BE">
      <w:pPr>
        <w:spacing w:after="0" w:line="600" w:lineRule="auto"/>
        <w:ind w:firstLine="720"/>
        <w:jc w:val="both"/>
        <w:rPr>
          <w:rFonts w:eastAsia="Times New Roman"/>
          <w:szCs w:val="24"/>
        </w:rPr>
      </w:pPr>
      <w:r>
        <w:rPr>
          <w:rFonts w:eastAsia="Times New Roman"/>
          <w:szCs w:val="24"/>
        </w:rPr>
        <w:t>Εδώ θα πρέπει να πάρει θέση</w:t>
      </w:r>
      <w:r>
        <w:rPr>
          <w:rFonts w:eastAsia="Times New Roman"/>
          <w:szCs w:val="24"/>
        </w:rPr>
        <w:t>,</w:t>
      </w:r>
      <w:r>
        <w:rPr>
          <w:rFonts w:eastAsia="Times New Roman"/>
          <w:szCs w:val="24"/>
        </w:rPr>
        <w:t xml:space="preserve"> όχι μόνο το Υπουργείο Άμυνας, αλλά και τα Υπουργεία Οικονομικών και Εργασίας. Η καθημερινότητα των στελεχών των Ενόπλων Δυνάμεων έχει καταρρακωθεί</w:t>
      </w:r>
      <w:r>
        <w:rPr>
          <w:rFonts w:eastAsia="Times New Roman"/>
          <w:szCs w:val="24"/>
        </w:rPr>
        <w:t>,</w:t>
      </w:r>
      <w:r>
        <w:rPr>
          <w:rFonts w:eastAsia="Times New Roman"/>
          <w:szCs w:val="24"/>
        </w:rPr>
        <w:t xml:space="preserve"> πλέον. Ποια είναι η θέση του Υπουργείου Οικονο</w:t>
      </w:r>
      <w:r>
        <w:rPr>
          <w:rFonts w:eastAsia="Times New Roman"/>
          <w:szCs w:val="24"/>
        </w:rPr>
        <w:t>μικών και του Υπουργείου Εργασίας για την καθημερινότητα των στελεχών των Ενόπλων Δυνάμεων, όπως είναι τα θέματα σχετικά με το συνταξιοδοτικό, τα αναδρομικά, τη σύνταξη χηρείας και το νέο μισθολόγιο; Τα Υπουργεία Οικονομικών, Εργασίας και Άμυνας της Κυβέρν</w:t>
      </w:r>
      <w:r>
        <w:rPr>
          <w:rFonts w:eastAsia="Times New Roman"/>
          <w:szCs w:val="24"/>
        </w:rPr>
        <w:t xml:space="preserve">ησης ΣΥΡΙΖΑ-ΑΝΕΛ τα είχαν υποσχεθεί όλα αυτά και δεν βλέπουμε τίποτε απ’ όλα αυτά να γίνεται. </w:t>
      </w:r>
    </w:p>
    <w:p w14:paraId="5FBAEC38" w14:textId="77777777" w:rsidR="00DD71AD" w:rsidRDefault="009451BE">
      <w:pPr>
        <w:spacing w:after="0" w:line="600" w:lineRule="auto"/>
        <w:ind w:firstLine="720"/>
        <w:jc w:val="both"/>
        <w:rPr>
          <w:rFonts w:eastAsia="Times New Roman"/>
          <w:szCs w:val="24"/>
        </w:rPr>
      </w:pPr>
      <w:r>
        <w:rPr>
          <w:rFonts w:eastAsia="Times New Roman"/>
          <w:szCs w:val="24"/>
        </w:rPr>
        <w:t>Από την άλλη, βλέπουμε ότι φέρνετε το άρθρο 27. Από το προηγούμενο νομοσχέδιο του Υπουργείου Άμυνας είχαμε ταχθεί κατά του συνδικαλισμού στις Ένοπλες Δυνάμεις κα</w:t>
      </w:r>
      <w:r>
        <w:rPr>
          <w:rFonts w:eastAsia="Times New Roman"/>
          <w:szCs w:val="24"/>
        </w:rPr>
        <w:t>ι τώρα</w:t>
      </w:r>
      <w:r>
        <w:rPr>
          <w:rFonts w:eastAsia="Times New Roman"/>
          <w:szCs w:val="24"/>
        </w:rPr>
        <w:t>,</w:t>
      </w:r>
      <w:r>
        <w:rPr>
          <w:rFonts w:eastAsia="Times New Roman"/>
          <w:szCs w:val="24"/>
        </w:rPr>
        <w:t xml:space="preserve"> βλέπουμε τα αποτελέσματα: </w:t>
      </w:r>
      <w:r>
        <w:rPr>
          <w:rFonts w:eastAsia="Times New Roman"/>
          <w:szCs w:val="24"/>
        </w:rPr>
        <w:t>Ν</w:t>
      </w:r>
      <w:r>
        <w:rPr>
          <w:rFonts w:eastAsia="Times New Roman"/>
          <w:szCs w:val="24"/>
        </w:rPr>
        <w:t>α υπάρχει ένας διχασμός, η μη νόμιμη για μας ΠΟΕΣ με την –ας πούμε- νόμιμη ΠΟΜΕΝΣ και να υπάρχει μία σύγκρουση και ένας διχασμός αυτήν τη στιγμή στις Ένοπλες Δυνάμεις. Βλέπουμε ότι φέρνετε το άρθρο 27</w:t>
      </w:r>
      <w:r>
        <w:rPr>
          <w:rFonts w:eastAsia="Times New Roman"/>
          <w:szCs w:val="24"/>
        </w:rPr>
        <w:t xml:space="preserve"> «Τροποποίηση του άρθρου 30</w:t>
      </w:r>
      <w:r>
        <w:rPr>
          <w:rFonts w:eastAsia="Times New Roman"/>
          <w:szCs w:val="24"/>
        </w:rPr>
        <w:t xml:space="preserve"> </w:t>
      </w:r>
      <w:r>
        <w:rPr>
          <w:rFonts w:eastAsia="Times New Roman"/>
          <w:szCs w:val="24"/>
        </w:rPr>
        <w:t xml:space="preserve">Γ του ν.1264/1982» και στην ουσία το Υπουργείο Άμυνας επιχειρεί να νομιμοποιήσει την ΠΟΕΣ και όχι να λυθεί </w:t>
      </w:r>
      <w:r>
        <w:rPr>
          <w:rFonts w:eastAsia="Times New Roman"/>
          <w:szCs w:val="24"/>
        </w:rPr>
        <w:lastRenderedPageBreak/>
        <w:t xml:space="preserve">το πρόβλημα, ενώ βλέπαμε τις αντιδράσεις, </w:t>
      </w:r>
      <w:r>
        <w:rPr>
          <w:rFonts w:eastAsia="Times New Roman"/>
          <w:szCs w:val="24"/>
        </w:rPr>
        <w:t xml:space="preserve">που </w:t>
      </w:r>
      <w:r>
        <w:rPr>
          <w:rFonts w:eastAsia="Times New Roman"/>
          <w:szCs w:val="24"/>
        </w:rPr>
        <w:t>δεν είχε αναγνωρίσει το καταστατικό της, η οποία προσπαθεί και είναι σε μία</w:t>
      </w:r>
      <w:r>
        <w:rPr>
          <w:rFonts w:eastAsia="Times New Roman"/>
          <w:szCs w:val="24"/>
        </w:rPr>
        <w:t xml:space="preserve"> δικαστική διαμάχη αυτήν τη στιγμή. </w:t>
      </w:r>
    </w:p>
    <w:p w14:paraId="5FBAEC39" w14:textId="77777777" w:rsidR="00DD71AD" w:rsidRDefault="009451BE">
      <w:pPr>
        <w:spacing w:after="0" w:line="600" w:lineRule="auto"/>
        <w:ind w:firstLine="720"/>
        <w:jc w:val="both"/>
        <w:rPr>
          <w:rFonts w:eastAsia="Times New Roman"/>
          <w:szCs w:val="24"/>
        </w:rPr>
      </w:pPr>
      <w:r>
        <w:rPr>
          <w:rFonts w:eastAsia="Times New Roman"/>
          <w:szCs w:val="24"/>
        </w:rPr>
        <w:t xml:space="preserve">Το ερώτημα είναι το εξής: Γιατί δεν αφήνετε τη </w:t>
      </w:r>
      <w:r>
        <w:rPr>
          <w:rFonts w:eastAsia="Times New Roman"/>
          <w:szCs w:val="24"/>
        </w:rPr>
        <w:t xml:space="preserve">δικαιοσύνη </w:t>
      </w:r>
      <w:r>
        <w:rPr>
          <w:rFonts w:eastAsia="Times New Roman"/>
          <w:szCs w:val="24"/>
        </w:rPr>
        <w:t xml:space="preserve">να βγάλει αποφάσεις; Αφήστε τη </w:t>
      </w:r>
      <w:r>
        <w:rPr>
          <w:rFonts w:eastAsia="Times New Roman"/>
          <w:szCs w:val="24"/>
        </w:rPr>
        <w:t>δικαιοσύνη</w:t>
      </w:r>
      <w:r>
        <w:rPr>
          <w:rFonts w:eastAsia="Times New Roman"/>
          <w:szCs w:val="24"/>
        </w:rPr>
        <w:t>, να ηρεμήσουν και τα πνεύματα. Γι’ αυτό</w:t>
      </w:r>
      <w:r>
        <w:rPr>
          <w:rFonts w:eastAsia="Times New Roman"/>
          <w:szCs w:val="24"/>
        </w:rPr>
        <w:t>,</w:t>
      </w:r>
      <w:r>
        <w:rPr>
          <w:rFonts w:eastAsia="Times New Roman"/>
          <w:szCs w:val="24"/>
        </w:rPr>
        <w:t xml:space="preserve"> από την πρώτη στιγμή</w:t>
      </w:r>
      <w:r>
        <w:rPr>
          <w:rFonts w:eastAsia="Times New Roman"/>
          <w:szCs w:val="24"/>
        </w:rPr>
        <w:t>,</w:t>
      </w:r>
      <w:r>
        <w:rPr>
          <w:rFonts w:eastAsia="Times New Roman"/>
          <w:szCs w:val="24"/>
        </w:rPr>
        <w:t xml:space="preserve"> εμείς σας ζητήσαμε την απόσυρση του άρθρου 27, για να δο</w:t>
      </w:r>
      <w:r>
        <w:rPr>
          <w:rFonts w:eastAsia="Times New Roman"/>
          <w:szCs w:val="24"/>
        </w:rPr>
        <w:t>ύμε ακριβώς τι θα γίνει μ’ αυτό το θέμα. Έτσι όπως το κάνετε και έτσι όπως φέρνετε και έτσι όπως νομοθετείτε για την ΠΟΕΣ, αυτό που φαίνεται είναι «να βοηθήσουμε τα δικά μας παιδιά». Στην ουσία</w:t>
      </w:r>
      <w:r>
        <w:rPr>
          <w:rFonts w:eastAsia="Times New Roman"/>
          <w:szCs w:val="24"/>
        </w:rPr>
        <w:t>,</w:t>
      </w:r>
      <w:r>
        <w:rPr>
          <w:rFonts w:eastAsia="Times New Roman"/>
          <w:szCs w:val="24"/>
        </w:rPr>
        <w:t xml:space="preserve"> αυτό φαίνεται. Μην ξεχνάμε ποια ήταν και η θέση σας κάποτε γι</w:t>
      </w:r>
      <w:r>
        <w:rPr>
          <w:rFonts w:eastAsia="Times New Roman"/>
          <w:szCs w:val="24"/>
        </w:rPr>
        <w:t xml:space="preserve">α τον συνδικαλισμό στις Ένοπλες Δυνάμεις. </w:t>
      </w:r>
    </w:p>
    <w:p w14:paraId="5FBAEC3A" w14:textId="77777777" w:rsidR="00DD71AD" w:rsidRDefault="009451BE">
      <w:pPr>
        <w:spacing w:after="0" w:line="600" w:lineRule="auto"/>
        <w:ind w:firstLine="720"/>
        <w:jc w:val="both"/>
        <w:rPr>
          <w:rFonts w:eastAsia="Times New Roman"/>
          <w:szCs w:val="24"/>
        </w:rPr>
      </w:pPr>
      <w:r>
        <w:rPr>
          <w:rFonts w:eastAsia="Times New Roman"/>
          <w:szCs w:val="24"/>
        </w:rPr>
        <w:t>Επιπλέον, η ΠΟΕΣ -υπάρχει ένα παραθυράκι</w:t>
      </w:r>
      <w:r>
        <w:rPr>
          <w:rFonts w:eastAsia="Times New Roman"/>
          <w:szCs w:val="24"/>
        </w:rPr>
        <w:t>,</w:t>
      </w:r>
      <w:r>
        <w:rPr>
          <w:rFonts w:eastAsia="Times New Roman"/>
          <w:szCs w:val="24"/>
        </w:rPr>
        <w:t xml:space="preserve"> το οποίο δεν έχει διευκρινιστεί ακόμα- θα ελέγχει όλες τις περιφερειακές ενώσεις και φυσικά</w:t>
      </w:r>
      <w:r>
        <w:rPr>
          <w:rFonts w:eastAsia="Times New Roman"/>
          <w:szCs w:val="24"/>
        </w:rPr>
        <w:t>,</w:t>
      </w:r>
      <w:r>
        <w:rPr>
          <w:rFonts w:eastAsia="Times New Roman"/>
          <w:szCs w:val="24"/>
        </w:rPr>
        <w:t xml:space="preserve"> όσες μείνουν περιφερειακές ενώσεις. Γι’ αυτό λέμε ότι η ΠΟΕΣ</w:t>
      </w:r>
      <w:r>
        <w:rPr>
          <w:rFonts w:eastAsia="Times New Roman"/>
          <w:szCs w:val="24"/>
        </w:rPr>
        <w:t>,</w:t>
      </w:r>
      <w:r>
        <w:rPr>
          <w:rFonts w:eastAsia="Times New Roman"/>
          <w:szCs w:val="24"/>
        </w:rPr>
        <w:t xml:space="preserve"> στην ουσία θα γί</w:t>
      </w:r>
      <w:r>
        <w:rPr>
          <w:rFonts w:eastAsia="Times New Roman"/>
          <w:szCs w:val="24"/>
        </w:rPr>
        <w:t xml:space="preserve">νει μια </w:t>
      </w:r>
      <w:proofErr w:type="spellStart"/>
      <w:r>
        <w:rPr>
          <w:rFonts w:eastAsia="Times New Roman"/>
          <w:szCs w:val="24"/>
        </w:rPr>
        <w:t>υπερομοσπονδία</w:t>
      </w:r>
      <w:proofErr w:type="spellEnd"/>
      <w:r>
        <w:rPr>
          <w:rFonts w:eastAsia="Times New Roman"/>
          <w:szCs w:val="24"/>
        </w:rPr>
        <w:t xml:space="preserve">, θα ελέγχει όλες τις Ένοπλες Δυνάμεις, τον συνδικαλισμό στις Ένοπλες Δυνάμεις και στην ουσία ποιος είναι; Ο κ. </w:t>
      </w:r>
      <w:proofErr w:type="spellStart"/>
      <w:r>
        <w:rPr>
          <w:rFonts w:eastAsia="Times New Roman"/>
          <w:szCs w:val="24"/>
        </w:rPr>
        <w:t>Τσουκαράκης</w:t>
      </w:r>
      <w:proofErr w:type="spellEnd"/>
      <w:r>
        <w:rPr>
          <w:rFonts w:eastAsia="Times New Roman"/>
          <w:szCs w:val="24"/>
        </w:rPr>
        <w:t xml:space="preserve">, ο οποίος είναι φιλικά προσκείμενος προς τον κ. Καμμένο. </w:t>
      </w:r>
    </w:p>
    <w:p w14:paraId="5FBAEC3B" w14:textId="77777777" w:rsidR="00DD71AD" w:rsidRDefault="009451BE">
      <w:pPr>
        <w:spacing w:after="0" w:line="600" w:lineRule="auto"/>
        <w:ind w:firstLine="720"/>
        <w:jc w:val="both"/>
        <w:rPr>
          <w:rFonts w:eastAsia="Times New Roman"/>
          <w:szCs w:val="24"/>
        </w:rPr>
      </w:pPr>
      <w:r>
        <w:rPr>
          <w:rFonts w:eastAsia="Times New Roman"/>
          <w:szCs w:val="24"/>
        </w:rPr>
        <w:t>Η ΠΟΜΕΝΣ</w:t>
      </w:r>
      <w:r>
        <w:rPr>
          <w:rFonts w:eastAsia="Times New Roman"/>
          <w:szCs w:val="24"/>
        </w:rPr>
        <w:t>,</w:t>
      </w:r>
      <w:r>
        <w:rPr>
          <w:rFonts w:eastAsia="Times New Roman"/>
          <w:szCs w:val="24"/>
        </w:rPr>
        <w:t xml:space="preserve"> από την πρώτη στιγμή ζητούσε την απόσυρση </w:t>
      </w:r>
      <w:r>
        <w:rPr>
          <w:rFonts w:eastAsia="Times New Roman"/>
          <w:szCs w:val="24"/>
        </w:rPr>
        <w:t>του συγκεκριμένου άρθρου -δεν το ακούσατε- η οποία ΠΟΜΕΝΣ έχει εναρμονίσει το καταστατικό της. Η ΠΟΕΣ γιατί δεν το έχει κάνει; Είχε γίνει και μια πρόβλεψη τότε, ότι τελικά τι θα γίνει; Θα πάρει αναβολή το δικαστήριο; Το δικαστήριο όντως</w:t>
      </w:r>
      <w:r>
        <w:rPr>
          <w:rFonts w:eastAsia="Times New Roman"/>
          <w:szCs w:val="24"/>
        </w:rPr>
        <w:t>,</w:t>
      </w:r>
      <w:r>
        <w:rPr>
          <w:rFonts w:eastAsia="Times New Roman"/>
          <w:szCs w:val="24"/>
        </w:rPr>
        <w:t xml:space="preserve"> πήρε αναβολή για τ</w:t>
      </w:r>
      <w:r>
        <w:rPr>
          <w:rFonts w:eastAsia="Times New Roman"/>
          <w:szCs w:val="24"/>
        </w:rPr>
        <w:t xml:space="preserve">ον Νοέμβριο. </w:t>
      </w:r>
    </w:p>
    <w:p w14:paraId="5FBAEC3C"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Το άρθρο 3 «Ανάκληση στην ενέργεια Χειριστών Ειδικής Μονιμότητας», είναι κυρίως για τους εκπαιδευτές των ελικοπτέρων τύπου </w:t>
      </w:r>
      <w:r>
        <w:rPr>
          <w:rFonts w:eastAsia="Times New Roman"/>
          <w:szCs w:val="24"/>
          <w:lang w:val="en-US"/>
        </w:rPr>
        <w:t>Chinook</w:t>
      </w:r>
      <w:r>
        <w:rPr>
          <w:rFonts w:eastAsia="Times New Roman"/>
          <w:szCs w:val="24"/>
        </w:rPr>
        <w:t xml:space="preserve">, γιατί </w:t>
      </w:r>
      <w:r>
        <w:rPr>
          <w:rFonts w:eastAsia="Times New Roman"/>
          <w:szCs w:val="24"/>
          <w:lang w:val="en-US"/>
        </w:rPr>
        <w:t>Chinook</w:t>
      </w:r>
      <w:r>
        <w:rPr>
          <w:rFonts w:eastAsia="Times New Roman"/>
          <w:szCs w:val="24"/>
        </w:rPr>
        <w:t xml:space="preserve"> </w:t>
      </w:r>
      <w:r>
        <w:rPr>
          <w:rFonts w:eastAsia="Times New Roman"/>
          <w:szCs w:val="24"/>
        </w:rPr>
        <w:t>παραλάβαμε και θα παραλάβουμε και το επόμενο διάστημα.</w:t>
      </w:r>
    </w:p>
    <w:p w14:paraId="5FBAEC3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θέμα ποιο είναι; </w:t>
      </w:r>
    </w:p>
    <w:p w14:paraId="5FBAEC3E" w14:textId="77777777" w:rsidR="00DD71AD" w:rsidRDefault="009451BE">
      <w:pPr>
        <w:spacing w:after="0" w:line="600" w:lineRule="auto"/>
        <w:ind w:firstLine="720"/>
        <w:jc w:val="both"/>
        <w:rPr>
          <w:rFonts w:eastAsia="Times New Roman" w:cs="Times New Roman"/>
          <w:b/>
          <w:szCs w:val="24"/>
        </w:rPr>
      </w:pPr>
      <w:r>
        <w:rPr>
          <w:rFonts w:eastAsia="Times New Roman" w:cs="Times New Roman"/>
          <w:b/>
          <w:szCs w:val="24"/>
        </w:rPr>
        <w:t>ΠΑΝΟΣ ΚΑΜΜΕΝΟΣ (Υπου</w:t>
      </w:r>
      <w:r>
        <w:rPr>
          <w:rFonts w:eastAsia="Times New Roman" w:cs="Times New Roman"/>
          <w:b/>
          <w:szCs w:val="24"/>
        </w:rPr>
        <w:t xml:space="preserve">ργός Εθνικής Άμυνας - Πρόεδρος των Ανεξαρτήτων Ελλήνων): </w:t>
      </w:r>
      <w:r>
        <w:rPr>
          <w:rFonts w:eastAsia="Times New Roman" w:cs="Times New Roman"/>
          <w:szCs w:val="24"/>
        </w:rPr>
        <w:t>Και για το κέντρο εκπαίδευσης…</w:t>
      </w:r>
    </w:p>
    <w:p w14:paraId="5FBAEC3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Ωραία. </w:t>
      </w:r>
    </w:p>
    <w:p w14:paraId="5FBAEC4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Για εμάς, ποιο είναι το πρόβλημα στο συγκεκριμένο άρθρο; Από εδώ και πέρα τι γίνεται; Φάνηκε ότι δεν υπήρχε ένας σχεδιασμός πάνω σε αυτό το θ</w:t>
      </w:r>
      <w:r>
        <w:rPr>
          <w:rFonts w:eastAsia="Times New Roman" w:cs="Times New Roman"/>
          <w:szCs w:val="24"/>
        </w:rPr>
        <w:t>έμα και υπήρχε μια αστοχία. Από εδώ και πέρα</w:t>
      </w:r>
      <w:r w:rsidRPr="00AD2E77">
        <w:rPr>
          <w:rFonts w:eastAsia="Times New Roman" w:cs="Times New Roman"/>
          <w:szCs w:val="24"/>
        </w:rPr>
        <w:t>,</w:t>
      </w:r>
      <w:r>
        <w:rPr>
          <w:rFonts w:eastAsia="Times New Roman" w:cs="Times New Roman"/>
          <w:szCs w:val="24"/>
        </w:rPr>
        <w:t xml:space="preserve"> πώς θα έχουμε νέους εκπαιδευτές; Γιατί έχουμε και άλλους τύπους ελικοπτέρων. Δεν είναι ένας ο τύπος ελικοπτέρων. Δηλαδή, να γίνει ένας σωστός προγραμματισμός και σχεδιασμός, ώστε να δούμε από εδώ και πέρα τι κά</w:t>
      </w:r>
      <w:r>
        <w:rPr>
          <w:rFonts w:eastAsia="Times New Roman" w:cs="Times New Roman"/>
          <w:szCs w:val="24"/>
        </w:rPr>
        <w:t xml:space="preserve">νουμε και να μην υπάρχουν αυτές οι αστοχίες. </w:t>
      </w:r>
    </w:p>
    <w:p w14:paraId="5FBAEC4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Όσον αφορά το Κεφάλαιο Α΄ «Ρυθμίσεις σταδιοδρομίας και εξέλιξης στελεχών των Ενόπλων Δυνάμεων», δίνετε τη δυνατότητα οικειοθελούς βραχείας παραμονής στις τάξεις των Ενόπλων Δυνάμεων</w:t>
      </w:r>
      <w:r w:rsidRPr="00AD2E77">
        <w:rPr>
          <w:rFonts w:eastAsia="Times New Roman" w:cs="Times New Roman"/>
          <w:szCs w:val="24"/>
        </w:rPr>
        <w:t>,</w:t>
      </w:r>
      <w:r>
        <w:rPr>
          <w:rFonts w:eastAsia="Times New Roman" w:cs="Times New Roman"/>
          <w:szCs w:val="24"/>
        </w:rPr>
        <w:t xml:space="preserve"> που έχουν θεμελιώσει συνταξιοδοτικό δικαίωμα και επιθυμούν να παραμείνουν και να προσφέρουν τις υπηρεσίες τους στις Ένοπλες Δυνάμεις. Είναι θετικό, αλλά να δούμε και λ</w:t>
      </w:r>
      <w:r>
        <w:rPr>
          <w:rFonts w:eastAsia="Times New Roman" w:cs="Times New Roman"/>
          <w:szCs w:val="24"/>
        </w:rPr>
        <w:t>ίγο</w:t>
      </w:r>
      <w:r>
        <w:rPr>
          <w:rFonts w:eastAsia="Times New Roman" w:cs="Times New Roman"/>
          <w:szCs w:val="24"/>
        </w:rPr>
        <w:t xml:space="preserve"> το θέμα εάν υπάρχει και ένα παραθυράκι για τους αποστράτους. Υπάρχουν απόστρατοι αυτ</w:t>
      </w:r>
      <w:r>
        <w:rPr>
          <w:rFonts w:eastAsia="Times New Roman" w:cs="Times New Roman"/>
          <w:szCs w:val="24"/>
        </w:rPr>
        <w:t>ήν τη στιγμή</w:t>
      </w:r>
      <w:r>
        <w:rPr>
          <w:rFonts w:eastAsia="Times New Roman" w:cs="Times New Roman"/>
          <w:szCs w:val="24"/>
        </w:rPr>
        <w:t>,</w:t>
      </w:r>
      <w:r>
        <w:rPr>
          <w:rFonts w:eastAsia="Times New Roman" w:cs="Times New Roman"/>
          <w:szCs w:val="24"/>
        </w:rPr>
        <w:t xml:space="preserve"> που σίγουρα θα </w:t>
      </w:r>
      <w:r>
        <w:rPr>
          <w:rFonts w:eastAsia="Times New Roman" w:cs="Times New Roman"/>
          <w:szCs w:val="24"/>
        </w:rPr>
        <w:lastRenderedPageBreak/>
        <w:t>ενδιαφέρονται με κάποιους τρόπους να προσφέρουν στις Ένοπλες Δυνάμεις και σίγουρα χρειάζεται η εμπειρία τους. Υπάρχουν ήδη οι εν ενεργεία</w:t>
      </w:r>
      <w:r>
        <w:rPr>
          <w:rFonts w:eastAsia="Times New Roman" w:cs="Times New Roman"/>
          <w:szCs w:val="24"/>
        </w:rPr>
        <w:t>,</w:t>
      </w:r>
      <w:r>
        <w:rPr>
          <w:rFonts w:eastAsia="Times New Roman" w:cs="Times New Roman"/>
          <w:szCs w:val="24"/>
        </w:rPr>
        <w:t xml:space="preserve"> που θα τους παρατείνετε. Να δούμε και αυτό το </w:t>
      </w:r>
      <w:proofErr w:type="spellStart"/>
      <w:r>
        <w:rPr>
          <w:rFonts w:eastAsia="Times New Roman" w:cs="Times New Roman"/>
          <w:szCs w:val="24"/>
        </w:rPr>
        <w:t>θεματάκι</w:t>
      </w:r>
      <w:proofErr w:type="spellEnd"/>
      <w:r>
        <w:rPr>
          <w:rFonts w:eastAsia="Times New Roman" w:cs="Times New Roman"/>
          <w:szCs w:val="24"/>
        </w:rPr>
        <w:t xml:space="preserve">. </w:t>
      </w:r>
    </w:p>
    <w:p w14:paraId="5FBAEC4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Σχετικά με την ΑΣΣΥ, από τη δια</w:t>
      </w:r>
      <w:r>
        <w:rPr>
          <w:rFonts w:eastAsia="Times New Roman" w:cs="Times New Roman"/>
          <w:szCs w:val="24"/>
        </w:rPr>
        <w:t>βούλευση υπήρχαν συγκεκριμένες παρατηρήσεις. Έπρεπε να φτάσουμε στη μέρα της Ολομέλειας</w:t>
      </w:r>
      <w:r>
        <w:rPr>
          <w:rFonts w:eastAsia="Times New Roman" w:cs="Times New Roman"/>
          <w:szCs w:val="24"/>
        </w:rPr>
        <w:t>,</w:t>
      </w:r>
      <w:r>
        <w:rPr>
          <w:rFonts w:eastAsia="Times New Roman" w:cs="Times New Roman"/>
          <w:szCs w:val="24"/>
        </w:rPr>
        <w:t xml:space="preserve"> για να δούμε και να ρυθμιστεί και αυτό το θέμα. Γιατί, όμως, υπήρχαν δύο διαφορετικές εισηγήσεις; Αλλάξανε τα πρόσωπα; Τι άλλαξε και υπήρχαν δύο διαφορετικές εισηγήσει</w:t>
      </w:r>
      <w:r>
        <w:rPr>
          <w:rFonts w:eastAsia="Times New Roman" w:cs="Times New Roman"/>
          <w:szCs w:val="24"/>
        </w:rPr>
        <w:t>ς από τα επιτελεία; Έτσι όπως το είχατε φέρει στην αρχή</w:t>
      </w:r>
      <w:r>
        <w:rPr>
          <w:rFonts w:eastAsia="Times New Roman" w:cs="Times New Roman"/>
          <w:szCs w:val="24"/>
        </w:rPr>
        <w:t>,</w:t>
      </w:r>
      <w:r>
        <w:rPr>
          <w:rFonts w:eastAsia="Times New Roman" w:cs="Times New Roman"/>
          <w:szCs w:val="24"/>
        </w:rPr>
        <w:t xml:space="preserve"> στην ουσία δεν δίνατε λύση στο συγκεκριμένο θέμα. </w:t>
      </w:r>
    </w:p>
    <w:p w14:paraId="5FBAEC4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Για την τροποποίηση του ν. 2439/96 υπήρχαν παρατηρήσεις από τους φορείς και δεν έχουμε δει ακόμα τις νομοτεχνικές βελτιώσεις, για να μπορέσουμε να σ</w:t>
      </w:r>
      <w:r>
        <w:rPr>
          <w:rFonts w:eastAsia="Times New Roman" w:cs="Times New Roman"/>
          <w:szCs w:val="24"/>
        </w:rPr>
        <w:t xml:space="preserve">ας πούμε για το άρθρο 5. </w:t>
      </w:r>
    </w:p>
    <w:p w14:paraId="5FBAEC4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2 για τον </w:t>
      </w:r>
      <w:proofErr w:type="spellStart"/>
      <w:r>
        <w:rPr>
          <w:rFonts w:eastAsia="Times New Roman" w:cs="Times New Roman"/>
          <w:szCs w:val="24"/>
        </w:rPr>
        <w:t>αποστρατευτικό</w:t>
      </w:r>
      <w:proofErr w:type="spellEnd"/>
      <w:r>
        <w:rPr>
          <w:rFonts w:eastAsia="Times New Roman" w:cs="Times New Roman"/>
          <w:szCs w:val="24"/>
        </w:rPr>
        <w:t xml:space="preserve"> βαθμό ΕΜΘ είναι μια ρύθμιση</w:t>
      </w:r>
      <w:r>
        <w:rPr>
          <w:rFonts w:eastAsia="Times New Roman" w:cs="Times New Roman"/>
          <w:szCs w:val="24"/>
        </w:rPr>
        <w:t>,</w:t>
      </w:r>
      <w:r>
        <w:rPr>
          <w:rFonts w:eastAsia="Times New Roman" w:cs="Times New Roman"/>
          <w:szCs w:val="24"/>
        </w:rPr>
        <w:t xml:space="preserve"> που στοχεύει στην αποκατάσταση στρεβλώσεων. Ο Πανελλήνιος Σύλλογος Αποστράτων Εθελοντών Μακράς Θητείας, όμως, στην ουσία –και θα το καταθέσουμε στα Πρακτικά</w:t>
      </w:r>
      <w:r>
        <w:rPr>
          <w:rFonts w:eastAsia="Times New Roman" w:cs="Times New Roman"/>
          <w:szCs w:val="24"/>
        </w:rPr>
        <w:t>- ζητάει δύο απλά πράγματα</w:t>
      </w:r>
      <w:r>
        <w:rPr>
          <w:rFonts w:eastAsia="Times New Roman" w:cs="Times New Roman"/>
          <w:szCs w:val="24"/>
        </w:rPr>
        <w:t>,</w:t>
      </w:r>
      <w:r>
        <w:rPr>
          <w:rFonts w:eastAsia="Times New Roman" w:cs="Times New Roman"/>
          <w:szCs w:val="24"/>
        </w:rPr>
        <w:t xml:space="preserve"> τα οποία σίγουρα έχουν σχέση και με το Υπουργείο Άμυνας: Ζητάει την άρση αδικίας με την επιπλέον κράτηση 2% επί ΕΛΟΑΣ</w:t>
      </w:r>
      <w:r>
        <w:rPr>
          <w:rFonts w:eastAsia="Times New Roman" w:cs="Times New Roman"/>
          <w:szCs w:val="24"/>
        </w:rPr>
        <w:t>,</w:t>
      </w:r>
      <w:r>
        <w:rPr>
          <w:rFonts w:eastAsia="Times New Roman" w:cs="Times New Roman"/>
          <w:szCs w:val="24"/>
        </w:rPr>
        <w:t xml:space="preserve"> το οποίο χρειάζεται μια απλή νομοθετική ρύθμιση. Θα πρέπει να συνεργαστεί το Υπουργείο Άμυνας με το Υπουργείο</w:t>
      </w:r>
      <w:r>
        <w:rPr>
          <w:rFonts w:eastAsia="Times New Roman" w:cs="Times New Roman"/>
          <w:szCs w:val="24"/>
        </w:rPr>
        <w:t xml:space="preserve"> Εργασίας και το Υπουργείο Οικονομικών. Γι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αυτό στην αρχή είπαμε ότι είναι απών το Υπουργείο Οικονομικών και το Υπουργείο Εργασίας. </w:t>
      </w:r>
    </w:p>
    <w:p w14:paraId="5FBAEC4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Όλοι οι ΕΜΘ είχαν καταταγεί ως ΟΠΥ, ΕΠΥ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μετά εξελίχθηκαν ως ΕΜΘ. Από την κατάταξη έως την αποστρατεία τους </w:t>
      </w:r>
      <w:proofErr w:type="spellStart"/>
      <w:r>
        <w:rPr>
          <w:rFonts w:eastAsia="Times New Roman" w:cs="Times New Roman"/>
          <w:szCs w:val="24"/>
        </w:rPr>
        <w:t>παρακ</w:t>
      </w:r>
      <w:r>
        <w:rPr>
          <w:rFonts w:eastAsia="Times New Roman" w:cs="Times New Roman"/>
          <w:szCs w:val="24"/>
        </w:rPr>
        <w:t>ρατείται</w:t>
      </w:r>
      <w:proofErr w:type="spellEnd"/>
      <w:r>
        <w:rPr>
          <w:rFonts w:eastAsia="Times New Roman" w:cs="Times New Roman"/>
          <w:szCs w:val="24"/>
        </w:rPr>
        <w:t xml:space="preserve"> από τον μισθό τους 4%. Ζητάνε δύο απλά πραγματάκια. Δεν ζητάνε κάτι άλλο οι ΕΜΘ. Και μην ξεχνάμε ότι οι ΕΜΘ αυτήν τη στιγμή είναι η ραχοκοκαλιά του στρατεύματος. Οι ΕΜΘ είναι ο βασικός κορμός του στρατεύματος. </w:t>
      </w:r>
    </w:p>
    <w:p w14:paraId="5FBAEC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το Μέρος Δ΄, άρθρο 26, για τις δα</w:t>
      </w:r>
      <w:r>
        <w:rPr>
          <w:rFonts w:eastAsia="Times New Roman" w:cs="Times New Roman"/>
          <w:szCs w:val="24"/>
        </w:rPr>
        <w:t>πάνες, προμήθεια φαρμακευτικού υγειονομικού υλικού, βλέπουμε τι έχει φέρει το μνημόνιο. Είναι ένα αποτυχημένο σύστημα υγείας</w:t>
      </w:r>
      <w:r>
        <w:rPr>
          <w:rFonts w:eastAsia="Times New Roman" w:cs="Times New Roman"/>
          <w:szCs w:val="24"/>
        </w:rPr>
        <w:t>,</w:t>
      </w:r>
      <w:r>
        <w:rPr>
          <w:rFonts w:eastAsia="Times New Roman" w:cs="Times New Roman"/>
          <w:szCs w:val="24"/>
        </w:rPr>
        <w:t xml:space="preserve"> το οποίο χρωστάει πολύ μεγάλα ποσά στο Υπουργείο Άμυνας. Δεν μπορούν να λειτουργήσουν τα στρατιωτικά νοσοκομεία και αναγκάζεται τώ</w:t>
      </w:r>
      <w:r>
        <w:rPr>
          <w:rFonts w:eastAsia="Times New Roman" w:cs="Times New Roman"/>
          <w:szCs w:val="24"/>
        </w:rPr>
        <w:t>ρα το Υπουργείο Άμυνας</w:t>
      </w:r>
      <w:r>
        <w:rPr>
          <w:rFonts w:eastAsia="Times New Roman" w:cs="Times New Roman"/>
          <w:szCs w:val="24"/>
        </w:rPr>
        <w:t>,</w:t>
      </w:r>
      <w:r>
        <w:rPr>
          <w:rFonts w:eastAsia="Times New Roman" w:cs="Times New Roman"/>
          <w:szCs w:val="24"/>
        </w:rPr>
        <w:t xml:space="preserve"> σαν λύση έκτακτης ανάγκης –εάν δεν κάνουμε λάθος αυτό είναι, έκτακτη ανάγκη είναι αυτήν τη στιγμή- να μπορέσει να πάρει από τον προϋπολογισμό του κάποια χρήματα, να τα δώσει στα στρατιωτικά νοσοκομεία</w:t>
      </w:r>
      <w:r>
        <w:rPr>
          <w:rFonts w:eastAsia="Times New Roman" w:cs="Times New Roman"/>
          <w:szCs w:val="24"/>
        </w:rPr>
        <w:t>,</w:t>
      </w:r>
      <w:r>
        <w:rPr>
          <w:rFonts w:eastAsia="Times New Roman" w:cs="Times New Roman"/>
          <w:szCs w:val="24"/>
        </w:rPr>
        <w:t xml:space="preserve"> για να μπορέσουν να λειτουργήσ</w:t>
      </w:r>
      <w:r>
        <w:rPr>
          <w:rFonts w:eastAsia="Times New Roman" w:cs="Times New Roman"/>
          <w:szCs w:val="24"/>
        </w:rPr>
        <w:t xml:space="preserve">ουν. Αυτό είναι το μνημόνιο που έχετε υπογράψει. Αυτό είναι η πολιτική που ακολουθείτε. </w:t>
      </w:r>
    </w:p>
    <w:p w14:paraId="5FBAEC4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Σχετικά με το Κεφάλαιο Γ΄ «Σύσταση Κοινού Σώματος Οικονομικών Επιθεωρητών - Σύσταση Υπηρεσίας Εσωτερικών Υποθέσεων του Υπουργείου Άμυνας», χαιρόμαστε για ένα πράγμα. Κ</w:t>
      </w:r>
      <w:r>
        <w:rPr>
          <w:rFonts w:eastAsia="Times New Roman" w:cs="Times New Roman"/>
          <w:szCs w:val="24"/>
        </w:rPr>
        <w:t xml:space="preserve">άναμε πολλές ερωτήσεις και δεν απαντήσαμε για το </w:t>
      </w:r>
      <w:r>
        <w:rPr>
          <w:rFonts w:eastAsia="Times New Roman" w:cs="Times New Roman"/>
          <w:szCs w:val="24"/>
        </w:rPr>
        <w:lastRenderedPageBreak/>
        <w:t xml:space="preserve">συγκεκριμένο Κεφάλαιο στην </w:t>
      </w:r>
      <w:r>
        <w:rPr>
          <w:rFonts w:eastAsia="Times New Roman" w:cs="Times New Roman"/>
          <w:szCs w:val="24"/>
        </w:rPr>
        <w:t>επιτροπή</w:t>
      </w:r>
      <w:r>
        <w:rPr>
          <w:rFonts w:eastAsia="Times New Roman" w:cs="Times New Roman"/>
          <w:szCs w:val="24"/>
        </w:rPr>
        <w:t xml:space="preserve">, για έναν και μοναδικό λόγο: Υπάρχει στο πολιτικό μας πρόγραμμα </w:t>
      </w:r>
      <w:r>
        <w:rPr>
          <w:rFonts w:eastAsia="Times New Roman" w:cs="Times New Roman"/>
          <w:szCs w:val="24"/>
        </w:rPr>
        <w:t>-</w:t>
      </w:r>
      <w:r>
        <w:rPr>
          <w:rFonts w:eastAsia="Times New Roman" w:cs="Times New Roman"/>
          <w:szCs w:val="24"/>
        </w:rPr>
        <w:t>και χαιρόμαστε που το έχετε αντιγράψει</w:t>
      </w:r>
      <w:r>
        <w:rPr>
          <w:rFonts w:eastAsia="Times New Roman" w:cs="Times New Roman"/>
          <w:szCs w:val="24"/>
        </w:rPr>
        <w:t>-</w:t>
      </w:r>
      <w:r>
        <w:rPr>
          <w:rFonts w:eastAsia="Times New Roman" w:cs="Times New Roman"/>
          <w:szCs w:val="24"/>
        </w:rPr>
        <w:t xml:space="preserve"> από το 2012. Το έχετε αντιγράψει στα δύο πρώτα άρθρα του. Από το 2</w:t>
      </w:r>
      <w:r>
        <w:rPr>
          <w:rFonts w:eastAsia="Times New Roman" w:cs="Times New Roman"/>
          <w:szCs w:val="24"/>
        </w:rPr>
        <w:t xml:space="preserve">012 υπάρχει στο πρόγραμμά μας. </w:t>
      </w:r>
    </w:p>
    <w:p w14:paraId="5FBAEC4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ενδιαφέρον στο συγκεκριμένο Κεφάλαιο είναι γιατί δεν έχει γίνει μέχρι τώρα και γιατί έρχεται τώρα η Νέα Δημοκρατία και το ΠΑΣΟΚ να το ψηφίσουν. </w:t>
      </w:r>
    </w:p>
    <w:p w14:paraId="5FBAEC4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Είπε ότι θα το υπερψηφίσει. Χρειαζόμαστε απαντήσεις σ’ αυτό. Εμείς αυτό το σ</w:t>
      </w:r>
      <w:r>
        <w:rPr>
          <w:rFonts w:eastAsia="Times New Roman" w:cs="Times New Roman"/>
          <w:szCs w:val="24"/>
        </w:rPr>
        <w:t>υγκεκριμένο το λέγαμε από το 2012. Έρχεστε τώρα εσείς και το παίρνετε αντιγραφή. Μια απλή αντιγραφή έχετε κάνει από το ίντερνετ. Αυτή είναι η βασική φιλοσοφία του Κεφαλαίου Γ΄. Η Νέα Δημοκρατία και το ΠΑΣΟΚ έρχονται και μας λένε ότι θα το υπερψηφίσουν. Έχε</w:t>
      </w:r>
      <w:r>
        <w:rPr>
          <w:rFonts w:eastAsia="Times New Roman" w:cs="Times New Roman"/>
          <w:szCs w:val="24"/>
        </w:rPr>
        <w:t xml:space="preserve">ι αλλάξει κάτι τώρα; Έχει πολύ μεγάλο ενδιαφέρον αυτό, για να δούμε ποιους καλύπτατε πριν και τι γινόταν με το συγκεκριμένο Κεφάλαιο. </w:t>
      </w:r>
    </w:p>
    <w:p w14:paraId="5FBAEC4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Άρθρο 30 «Έγκριση σχεδίου σύμβασης τομέα της άμυνας». Εγκρίνεται το σχέδιο συμβάσεως των </w:t>
      </w:r>
      <w:r>
        <w:rPr>
          <w:rFonts w:eastAsia="Times New Roman" w:cs="Times New Roman"/>
          <w:szCs w:val="24"/>
        </w:rPr>
        <w:t xml:space="preserve">αντισταθμιστικών ωφελημάτων </w:t>
      </w:r>
      <w:r>
        <w:rPr>
          <w:rFonts w:eastAsia="Times New Roman" w:cs="Times New Roman"/>
          <w:szCs w:val="24"/>
        </w:rPr>
        <w:t xml:space="preserve">της </w:t>
      </w:r>
      <w:r>
        <w:rPr>
          <w:rFonts w:eastAsia="Times New Roman" w:cs="Times New Roman"/>
          <w:szCs w:val="24"/>
        </w:rPr>
        <w:t>εταιρείας «</w:t>
      </w:r>
      <w:r>
        <w:rPr>
          <w:rFonts w:eastAsia="Times New Roman" w:cs="Times New Roman"/>
          <w:szCs w:val="24"/>
          <w:lang w:val="en-US"/>
        </w:rPr>
        <w:t>R</w:t>
      </w:r>
      <w:r>
        <w:rPr>
          <w:rFonts w:eastAsia="Times New Roman" w:cs="Times New Roman"/>
          <w:szCs w:val="24"/>
          <w:lang w:val="en-US"/>
        </w:rPr>
        <w:t>AYTHEON</w:t>
      </w:r>
      <w:r>
        <w:rPr>
          <w:rFonts w:eastAsia="Times New Roman" w:cs="Times New Roman"/>
          <w:szCs w:val="24"/>
        </w:rPr>
        <w:t xml:space="preserve">» με τη Γενική Διεύθυνση Αμυντικών Εξοπλισμών και Επενδύσεων του Υπουργείου Άμυνας. </w:t>
      </w:r>
      <w:r>
        <w:rPr>
          <w:rFonts w:eastAsia="Times New Roman" w:cs="Times New Roman"/>
          <w:szCs w:val="24"/>
        </w:rPr>
        <w:t>Αντισταθμιστικά</w:t>
      </w:r>
      <w:r>
        <w:rPr>
          <w:rFonts w:eastAsia="Times New Roman" w:cs="Times New Roman"/>
          <w:szCs w:val="24"/>
        </w:rPr>
        <w:t>,</w:t>
      </w:r>
      <w:r>
        <w:rPr>
          <w:rFonts w:eastAsia="Times New Roman" w:cs="Times New Roman"/>
          <w:szCs w:val="24"/>
        </w:rPr>
        <w:t xml:space="preserve"> για άλλη μια φορά. </w:t>
      </w:r>
    </w:p>
    <w:p w14:paraId="5FBAEC4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Όπως είχατε πει κι εσείς, κύριε Υπουργέ, και ο κ. Βίτσας πολλές φορές, τα αντισταθμιστικά είναι το μαύρο χρήμα. Εδώ </w:t>
      </w:r>
      <w:r>
        <w:rPr>
          <w:rFonts w:eastAsia="Times New Roman" w:cs="Times New Roman"/>
          <w:szCs w:val="24"/>
        </w:rPr>
        <w:t>όμως τώρα</w:t>
      </w:r>
      <w:r>
        <w:rPr>
          <w:rFonts w:eastAsia="Times New Roman" w:cs="Times New Roman"/>
          <w:szCs w:val="24"/>
        </w:rPr>
        <w:t>,</w:t>
      </w:r>
      <w:r>
        <w:rPr>
          <w:rFonts w:eastAsia="Times New Roman" w:cs="Times New Roman"/>
          <w:szCs w:val="24"/>
        </w:rPr>
        <w:t xml:space="preserve"> να σας κάνω και μια παρατήρηση</w:t>
      </w:r>
      <w:r>
        <w:rPr>
          <w:rFonts w:eastAsia="Times New Roman" w:cs="Times New Roman"/>
          <w:szCs w:val="24"/>
        </w:rPr>
        <w:t>,</w:t>
      </w:r>
      <w:r>
        <w:rPr>
          <w:rFonts w:eastAsia="Times New Roman" w:cs="Times New Roman"/>
          <w:szCs w:val="24"/>
        </w:rPr>
        <w:t xml:space="preserve"> γιατί κάνατε μια δήλωση μετά την Αμερική. Είπατε ότι στη σύμβαση για την αναβάθμιση των </w:t>
      </w:r>
      <w:r>
        <w:rPr>
          <w:rFonts w:eastAsia="Times New Roman" w:cs="Times New Roman"/>
          <w:szCs w:val="24"/>
          <w:lang w:val="en-US"/>
        </w:rPr>
        <w:t>F</w:t>
      </w:r>
      <w:r>
        <w:rPr>
          <w:rFonts w:eastAsia="Times New Roman" w:cs="Times New Roman"/>
          <w:szCs w:val="24"/>
        </w:rPr>
        <w:t>-16 από τα 2,4 δισεκατομμύρια ένα ποσό θα είναι η αναβάθμιση και το άλλο ποσό θα είναι προμήθειες, βοήθεια και αντισταθμιστι</w:t>
      </w:r>
      <w:r>
        <w:rPr>
          <w:rFonts w:eastAsia="Times New Roman" w:cs="Times New Roman"/>
          <w:szCs w:val="24"/>
        </w:rPr>
        <w:t xml:space="preserve">κά. Αυτό είπατε σε </w:t>
      </w:r>
      <w:r>
        <w:rPr>
          <w:rFonts w:eastAsia="Times New Roman" w:cs="Times New Roman"/>
          <w:szCs w:val="24"/>
        </w:rPr>
        <w:lastRenderedPageBreak/>
        <w:t xml:space="preserve">δήλωσή σας. Δεν ξέρω πώς το είπατε εκείνη την ώρα, αλλά εσείς λέγατε ότι δεν θα υπάρχουν αντισταθμιστικά. </w:t>
      </w:r>
    </w:p>
    <w:p w14:paraId="5FBAEC4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 xml:space="preserve">Η ΕΑΒ τι είναι; </w:t>
      </w:r>
    </w:p>
    <w:p w14:paraId="5FBAEC4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Τι είναι ΕΑΒ; </w:t>
      </w:r>
    </w:p>
    <w:p w14:paraId="5FBAEC4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 xml:space="preserve">ΟΣ ΚΑΜΜΕΝΟΣ (Υπουργός Εθνικής Άμυνας- Πρόεδρος των Ανεξαρτήτων Ελλήνων): </w:t>
      </w:r>
      <w:r>
        <w:rPr>
          <w:rFonts w:eastAsia="Times New Roman" w:cs="Times New Roman"/>
          <w:szCs w:val="24"/>
        </w:rPr>
        <w:t xml:space="preserve">Αντισταθμιστικό της συμβάσεως για τη χρήση της Ελληνικής Αμυντικής Βιομηχανίας. </w:t>
      </w:r>
    </w:p>
    <w:p w14:paraId="5FBAEC4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Μισό λεπτό. Για την ΕΑΒ να πούμε; Η ΕΑΒ αυτή τη στιγμή θα πάρει το 30%. Σύμφωνα με </w:t>
      </w:r>
      <w:r>
        <w:rPr>
          <w:rFonts w:eastAsia="Times New Roman" w:cs="Times New Roman"/>
          <w:szCs w:val="24"/>
        </w:rPr>
        <w:t>την ανακοίνωση</w:t>
      </w:r>
      <w:r>
        <w:rPr>
          <w:rFonts w:eastAsia="Times New Roman" w:cs="Times New Roman"/>
          <w:szCs w:val="24"/>
        </w:rPr>
        <w:t>,</w:t>
      </w:r>
      <w:r>
        <w:rPr>
          <w:rFonts w:eastAsia="Times New Roman" w:cs="Times New Roman"/>
          <w:szCs w:val="24"/>
        </w:rPr>
        <w:t xml:space="preserve"> στο 30% θα συμμετέχει το ελληνικό </w:t>
      </w:r>
      <w:r>
        <w:rPr>
          <w:rFonts w:eastAsia="Times New Roman" w:cs="Times New Roman"/>
          <w:szCs w:val="24"/>
        </w:rPr>
        <w:t xml:space="preserve">δημόσιο, </w:t>
      </w:r>
      <w:r>
        <w:rPr>
          <w:rFonts w:eastAsia="Times New Roman" w:cs="Times New Roman"/>
          <w:szCs w:val="24"/>
        </w:rPr>
        <w:t>αλλά και ιδιώτες. Το κομμάτι που θα πάρει η ΕΑΒ είναι οι καλωδιώσεις</w:t>
      </w:r>
      <w:r>
        <w:rPr>
          <w:rFonts w:eastAsia="Times New Roman" w:cs="Times New Roman"/>
          <w:szCs w:val="24"/>
        </w:rPr>
        <w:t>,</w:t>
      </w:r>
      <w:r>
        <w:rPr>
          <w:rFonts w:eastAsia="Times New Roman" w:cs="Times New Roman"/>
          <w:szCs w:val="24"/>
        </w:rPr>
        <w:t xml:space="preserve"> στην ουσία. Για τις καλωδιώσεις που θα πάρει η ΕΑΒ δεν υπάρχει χρονοδιάγραμμα, αν θα μπορέσει να </w:t>
      </w:r>
      <w:proofErr w:type="spellStart"/>
      <w:r>
        <w:rPr>
          <w:rFonts w:eastAsia="Times New Roman" w:cs="Times New Roman"/>
          <w:szCs w:val="24"/>
        </w:rPr>
        <w:t>αντεπεξέλθει</w:t>
      </w:r>
      <w:proofErr w:type="spellEnd"/>
      <w:r>
        <w:rPr>
          <w:rFonts w:eastAsia="Times New Roman" w:cs="Times New Roman"/>
          <w:szCs w:val="24"/>
        </w:rPr>
        <w:t xml:space="preserve"> στο έργο, πόσα αε</w:t>
      </w:r>
      <w:r>
        <w:rPr>
          <w:rFonts w:eastAsia="Times New Roman" w:cs="Times New Roman"/>
          <w:szCs w:val="24"/>
        </w:rPr>
        <w:t xml:space="preserve">ροσκάφη θα αναβαθμιστούν, ποιο θα είναι το κόστος. </w:t>
      </w:r>
    </w:p>
    <w:p w14:paraId="5FBAEC5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Μπορεί να </w:t>
      </w:r>
      <w:proofErr w:type="spellStart"/>
      <w:r>
        <w:rPr>
          <w:rFonts w:eastAsia="Times New Roman" w:cs="Times New Roman"/>
          <w:szCs w:val="24"/>
        </w:rPr>
        <w:t>αντεπεξέλθει</w:t>
      </w:r>
      <w:proofErr w:type="spellEnd"/>
      <w:r>
        <w:rPr>
          <w:rFonts w:eastAsia="Times New Roman" w:cs="Times New Roman"/>
          <w:szCs w:val="24"/>
        </w:rPr>
        <w:t xml:space="preserve"> η ΕΑΒ; Γιατί ο κ. Βίτσας αυτό που έλεγε πάντα και υπήρχε μια σύγκρουση, είναι ότι η αμυντική βιομηχανία έχει καταρρεύσει, ότι υπήρχαν πολλές αστοχίες αυτή τη στιγμή. Εσείς έρχεστε κ</w:t>
      </w:r>
      <w:r>
        <w:rPr>
          <w:rFonts w:eastAsia="Times New Roman" w:cs="Times New Roman"/>
          <w:szCs w:val="24"/>
        </w:rPr>
        <w:t xml:space="preserve">αι μας λέτε ότι θα πάμε τα </w:t>
      </w:r>
      <w:r>
        <w:rPr>
          <w:rFonts w:eastAsia="Times New Roman" w:cs="Times New Roman"/>
          <w:szCs w:val="24"/>
          <w:lang w:val="en-US"/>
        </w:rPr>
        <w:t>F</w:t>
      </w:r>
      <w:r>
        <w:rPr>
          <w:rFonts w:eastAsia="Times New Roman" w:cs="Times New Roman"/>
          <w:szCs w:val="24"/>
        </w:rPr>
        <w:t xml:space="preserve">-16 στην ΕΑΒ και θα έχουμε δουλειά εμείς. Μα, ο </w:t>
      </w:r>
      <w:proofErr w:type="spellStart"/>
      <w:r>
        <w:rPr>
          <w:rFonts w:eastAsia="Times New Roman" w:cs="Times New Roman"/>
          <w:szCs w:val="24"/>
        </w:rPr>
        <w:t>Τραμπ</w:t>
      </w:r>
      <w:proofErr w:type="spellEnd"/>
      <w:r>
        <w:rPr>
          <w:rFonts w:eastAsia="Times New Roman" w:cs="Times New Roman"/>
          <w:szCs w:val="24"/>
        </w:rPr>
        <w:t xml:space="preserve"> είπε</w:t>
      </w:r>
      <w:r>
        <w:rPr>
          <w:rFonts w:eastAsia="Times New Roman" w:cs="Times New Roman"/>
          <w:szCs w:val="24"/>
        </w:rPr>
        <w:t>:</w:t>
      </w:r>
      <w:r>
        <w:rPr>
          <w:rFonts w:eastAsia="Times New Roman" w:cs="Times New Roman"/>
          <w:szCs w:val="24"/>
        </w:rPr>
        <w:t xml:space="preserve"> «σας ευχαριστούμε πολύ, γιατί μας δώσατε δουλειά». Αυτό είπε ο </w:t>
      </w:r>
      <w:proofErr w:type="spellStart"/>
      <w:r>
        <w:rPr>
          <w:rFonts w:eastAsia="Times New Roman" w:cs="Times New Roman"/>
          <w:szCs w:val="24"/>
        </w:rPr>
        <w:t>Τραμπ</w:t>
      </w:r>
      <w:proofErr w:type="spellEnd"/>
      <w:r>
        <w:rPr>
          <w:rFonts w:eastAsia="Times New Roman" w:cs="Times New Roman"/>
          <w:szCs w:val="24"/>
        </w:rPr>
        <w:t xml:space="preserve">. </w:t>
      </w:r>
    </w:p>
    <w:p w14:paraId="5FBAEC5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πέρας των </w:t>
      </w:r>
      <w:r>
        <w:rPr>
          <w:rFonts w:eastAsia="Times New Roman" w:cs="Times New Roman"/>
          <w:szCs w:val="24"/>
          <w:lang w:val="en-US"/>
        </w:rPr>
        <w:t>P</w:t>
      </w:r>
      <w:r>
        <w:rPr>
          <w:rFonts w:eastAsia="Times New Roman" w:cs="Times New Roman"/>
          <w:szCs w:val="24"/>
        </w:rPr>
        <w:t xml:space="preserve">-13 </w:t>
      </w:r>
      <w:r>
        <w:rPr>
          <w:rFonts w:eastAsia="Times New Roman" w:cs="Times New Roman"/>
          <w:szCs w:val="24"/>
          <w:lang w:val="en-US"/>
        </w:rPr>
        <w:t>Horizon</w:t>
      </w:r>
      <w:r>
        <w:rPr>
          <w:rFonts w:eastAsia="Times New Roman" w:cs="Times New Roman"/>
          <w:szCs w:val="24"/>
        </w:rPr>
        <w:t xml:space="preserve"> θα είναι το 2023. Η ΕΑΒ θα μπορέσει να εξυπηρετήσει δυο μεγάλα έργα αυτ</w:t>
      </w:r>
      <w:r>
        <w:rPr>
          <w:rFonts w:eastAsia="Times New Roman" w:cs="Times New Roman"/>
          <w:szCs w:val="24"/>
        </w:rPr>
        <w:t xml:space="preserve">ή τη στιγμή; Έστω και μια μοίρα και τριάντα </w:t>
      </w:r>
      <w:r>
        <w:rPr>
          <w:rFonts w:eastAsia="Times New Roman" w:cs="Times New Roman"/>
          <w:szCs w:val="24"/>
          <w:lang w:val="en-US"/>
        </w:rPr>
        <w:t>F</w:t>
      </w:r>
      <w:r>
        <w:rPr>
          <w:rFonts w:eastAsia="Times New Roman" w:cs="Times New Roman"/>
          <w:szCs w:val="24"/>
        </w:rPr>
        <w:t xml:space="preserve">-16 να πάνε, θα μπορέσει να το υποστηρίξει; </w:t>
      </w:r>
    </w:p>
    <w:p w14:paraId="5FBAEC5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Μιλήσατε για 1,1 δισεκατομμύριο για την αναβάθμιση των </w:t>
      </w:r>
      <w:r>
        <w:rPr>
          <w:rFonts w:eastAsia="Times New Roman" w:cs="Times New Roman"/>
          <w:szCs w:val="24"/>
          <w:lang w:val="en-US"/>
        </w:rPr>
        <w:t>F</w:t>
      </w:r>
      <w:r>
        <w:rPr>
          <w:rFonts w:eastAsia="Times New Roman" w:cs="Times New Roman"/>
          <w:szCs w:val="24"/>
        </w:rPr>
        <w:t>-16.</w:t>
      </w:r>
    </w:p>
    <w:p w14:paraId="5FBAEC5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Η οροφή.</w:t>
      </w:r>
    </w:p>
    <w:p w14:paraId="5FBAEC5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Τ</w:t>
      </w:r>
      <w:r>
        <w:rPr>
          <w:rFonts w:eastAsia="Times New Roman" w:cs="Times New Roman"/>
          <w:szCs w:val="24"/>
        </w:rPr>
        <w:t xml:space="preserve">ο μέγιστο. </w:t>
      </w:r>
    </w:p>
    <w:p w14:paraId="5FBAEC5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Κάναμε ερώτηση στις 23</w:t>
      </w:r>
      <w:r>
        <w:rPr>
          <w:rFonts w:eastAsia="Times New Roman" w:cs="Times New Roman"/>
          <w:szCs w:val="24"/>
        </w:rPr>
        <w:t xml:space="preserve"> Ιουνίου</w:t>
      </w:r>
      <w:r>
        <w:rPr>
          <w:rFonts w:eastAsia="Times New Roman" w:cs="Times New Roman"/>
          <w:szCs w:val="24"/>
        </w:rPr>
        <w:t xml:space="preserve">. Πήραμε απάντηση στις 5 Οκτωβρίου. Μετά πήγατε Αμερική. Διαβιβάστηκε το έγγραφο σε εμάς. Λέει ότι δεν θα πουληθούν </w:t>
      </w:r>
      <w:r>
        <w:rPr>
          <w:rFonts w:eastAsia="Times New Roman" w:cs="Times New Roman"/>
          <w:szCs w:val="24"/>
          <w:lang w:val="en-US"/>
        </w:rPr>
        <w:t>F</w:t>
      </w:r>
      <w:r>
        <w:rPr>
          <w:rFonts w:eastAsia="Times New Roman" w:cs="Times New Roman"/>
          <w:szCs w:val="24"/>
        </w:rPr>
        <w:t>-16</w:t>
      </w:r>
      <w:r>
        <w:rPr>
          <w:rFonts w:eastAsia="Times New Roman" w:cs="Times New Roman"/>
          <w:szCs w:val="24"/>
        </w:rPr>
        <w:t>,</w:t>
      </w:r>
      <w:r>
        <w:rPr>
          <w:rFonts w:eastAsia="Times New Roman" w:cs="Times New Roman"/>
          <w:szCs w:val="24"/>
        </w:rPr>
        <w:t xml:space="preserve"> γιατί θα εκσυγχρονιστούν. Η εκτιμώμενη δαπάνη είναι 1,5-2 δισεκατομμύρια.</w:t>
      </w:r>
    </w:p>
    <w:p w14:paraId="5FBAEC5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Βλέπουμε ότι, όταν</w:t>
      </w:r>
      <w:r>
        <w:rPr>
          <w:rFonts w:eastAsia="Times New Roman" w:cs="Times New Roman"/>
          <w:szCs w:val="24"/>
        </w:rPr>
        <w:t xml:space="preserve"> πήγε και έκανε την ανακοίνωση ο </w:t>
      </w:r>
      <w:proofErr w:type="spellStart"/>
      <w:r>
        <w:rPr>
          <w:rFonts w:eastAsia="Times New Roman" w:cs="Times New Roman"/>
          <w:szCs w:val="24"/>
        </w:rPr>
        <w:t>Τραμπ</w:t>
      </w:r>
      <w:proofErr w:type="spellEnd"/>
      <w:r>
        <w:rPr>
          <w:rFonts w:eastAsia="Times New Roman" w:cs="Times New Roman"/>
          <w:szCs w:val="24"/>
        </w:rPr>
        <w:t xml:space="preserve">, όλοι έλεγαν τι έγινε. Εκείνη την ώρα πήρε την ανακοίνωση ο </w:t>
      </w:r>
      <w:proofErr w:type="spellStart"/>
      <w:r>
        <w:rPr>
          <w:rFonts w:eastAsia="Times New Roman" w:cs="Times New Roman"/>
          <w:szCs w:val="24"/>
        </w:rPr>
        <w:t>Τραμπ</w:t>
      </w:r>
      <w:proofErr w:type="spellEnd"/>
      <w:r>
        <w:rPr>
          <w:rFonts w:eastAsia="Times New Roman" w:cs="Times New Roman"/>
          <w:szCs w:val="24"/>
        </w:rPr>
        <w:t>; Από τις 7 Φεβρουαρίου ήξεραν όλοι την απάντηση το</w:t>
      </w:r>
      <w:r>
        <w:rPr>
          <w:rFonts w:eastAsia="Times New Roman" w:cs="Times New Roman"/>
          <w:szCs w:val="24"/>
        </w:rPr>
        <w:t>υ</w:t>
      </w:r>
      <w:r>
        <w:rPr>
          <w:rFonts w:eastAsia="Times New Roman" w:cs="Times New Roman"/>
          <w:szCs w:val="24"/>
        </w:rPr>
        <w:t xml:space="preserve"> τι θα γινόταν στην Αμερική και τι είχε συμφωνηθεί. Όλη η επίσκεψη στην Αμερική ήταν συμφωνημένη. Όλα είχαν γίνει από πριν. Έβγαιναν πολλοί δημοσιογράφοι και έλεγαν να πάρουμε και </w:t>
      </w:r>
      <w:r>
        <w:rPr>
          <w:rFonts w:eastAsia="Times New Roman" w:cs="Times New Roman"/>
          <w:szCs w:val="24"/>
          <w:lang w:val="en-US"/>
        </w:rPr>
        <w:t>F</w:t>
      </w:r>
      <w:r>
        <w:rPr>
          <w:rFonts w:eastAsia="Times New Roman" w:cs="Times New Roman"/>
          <w:szCs w:val="24"/>
        </w:rPr>
        <w:t xml:space="preserve">-35. Σύμφωνα με την απάντησή σας, με αριθμό πρωτοκόλλου 7508, </w:t>
      </w:r>
      <w:r>
        <w:rPr>
          <w:rFonts w:eastAsia="Times New Roman" w:cs="Times New Roman"/>
          <w:szCs w:val="24"/>
          <w:lang w:val="en-US"/>
        </w:rPr>
        <w:t>F</w:t>
      </w:r>
      <w:r>
        <w:rPr>
          <w:rFonts w:eastAsia="Times New Roman" w:cs="Times New Roman"/>
          <w:szCs w:val="24"/>
        </w:rPr>
        <w:t>-35 δεν θα π</w:t>
      </w:r>
      <w:r>
        <w:rPr>
          <w:rFonts w:eastAsia="Times New Roman" w:cs="Times New Roman"/>
          <w:szCs w:val="24"/>
        </w:rPr>
        <w:t xml:space="preserve">άρουμε πριν από το 2020, γιατί δεν μπορεί να το υποστηρίξει η αμερικάνικη βιομηχανία, γιατί έχει τις δικές της παραγγελίες. </w:t>
      </w:r>
    </w:p>
    <w:p w14:paraId="5FBAEC5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Οπότε τώρα</w:t>
      </w:r>
      <w:r>
        <w:rPr>
          <w:rFonts w:eastAsia="Times New Roman" w:cs="Times New Roman"/>
          <w:szCs w:val="24"/>
        </w:rPr>
        <w:t>,</w:t>
      </w:r>
      <w:r>
        <w:rPr>
          <w:rFonts w:eastAsia="Times New Roman" w:cs="Times New Roman"/>
          <w:szCs w:val="24"/>
        </w:rPr>
        <w:t xml:space="preserve"> δεν μπορούμε να λέμε ότι ήταν δώρο τα </w:t>
      </w:r>
      <w:r>
        <w:rPr>
          <w:rFonts w:eastAsia="Times New Roman" w:cs="Times New Roman"/>
          <w:szCs w:val="24"/>
          <w:lang w:val="en-US"/>
        </w:rPr>
        <w:t>F</w:t>
      </w:r>
      <w:r>
        <w:rPr>
          <w:rFonts w:eastAsia="Times New Roman" w:cs="Times New Roman"/>
          <w:szCs w:val="24"/>
        </w:rPr>
        <w:t>-16. Τι εκθέσεις υπάρχουν από το ΓΕΑ αυτή τη στιγμή; Θα μπορούσαμε να έχουμε και</w:t>
      </w:r>
      <w:r>
        <w:rPr>
          <w:rFonts w:eastAsia="Times New Roman" w:cs="Times New Roman"/>
          <w:szCs w:val="24"/>
        </w:rPr>
        <w:t xml:space="preserve"> ένα άλλο πρόγραμμα; Δηλαδή, θα μπορούσαμε να δούμε και για </w:t>
      </w:r>
      <w:proofErr w:type="spellStart"/>
      <w:r>
        <w:rPr>
          <w:rFonts w:eastAsia="Times New Roman" w:cs="Times New Roman"/>
          <w:szCs w:val="24"/>
          <w:lang w:val="en-US"/>
        </w:rPr>
        <w:t>Sukhoi</w:t>
      </w:r>
      <w:proofErr w:type="spellEnd"/>
      <w:r>
        <w:rPr>
          <w:rFonts w:eastAsia="Times New Roman" w:cs="Times New Roman"/>
          <w:szCs w:val="24"/>
        </w:rPr>
        <w:t xml:space="preserve">; </w:t>
      </w:r>
    </w:p>
    <w:p w14:paraId="5FBAEC58" w14:textId="77777777" w:rsidR="00DD71AD" w:rsidRDefault="009451BE">
      <w:pPr>
        <w:spacing w:after="0" w:line="600" w:lineRule="auto"/>
        <w:ind w:firstLine="720"/>
        <w:jc w:val="both"/>
        <w:rPr>
          <w:rFonts w:eastAsia="Times New Roman"/>
          <w:szCs w:val="24"/>
        </w:rPr>
      </w:pPr>
      <w:r>
        <w:rPr>
          <w:rFonts w:eastAsia="Times New Roman"/>
          <w:szCs w:val="24"/>
        </w:rPr>
        <w:lastRenderedPageBreak/>
        <w:t>Γιατί δεν κοιτάξαμε και από άλλες πλευρές να δούμε αν μπορούμε να πάρουμε αεροσκάφη τελευταίας γενιάς, τελευταίας τεχνολογίας; Διότι μην ξεχνάμε</w:t>
      </w:r>
      <w:r>
        <w:rPr>
          <w:rFonts w:eastAsia="Times New Roman"/>
          <w:szCs w:val="24"/>
        </w:rPr>
        <w:t>,</w:t>
      </w:r>
      <w:r>
        <w:rPr>
          <w:rFonts w:eastAsia="Times New Roman"/>
          <w:szCs w:val="24"/>
        </w:rPr>
        <w:t xml:space="preserve"> ότι οι Τούρκοι μετά τα τελευταία προγράμμ</w:t>
      </w:r>
      <w:r>
        <w:rPr>
          <w:rFonts w:eastAsia="Times New Roman"/>
          <w:szCs w:val="24"/>
        </w:rPr>
        <w:t>ατα που έχουν εξαγγείλει</w:t>
      </w:r>
      <w:r>
        <w:rPr>
          <w:rFonts w:eastAsia="Times New Roman"/>
          <w:szCs w:val="24"/>
        </w:rPr>
        <w:t>,</w:t>
      </w:r>
      <w:r>
        <w:rPr>
          <w:rFonts w:eastAsia="Times New Roman"/>
          <w:szCs w:val="24"/>
        </w:rPr>
        <w:t xml:space="preserve"> θα είναι ένα βήμα μπροστά μας. </w:t>
      </w:r>
    </w:p>
    <w:p w14:paraId="5FBAEC59" w14:textId="77777777" w:rsidR="00DD71AD" w:rsidRDefault="009451BE">
      <w:pPr>
        <w:spacing w:after="0" w:line="600" w:lineRule="auto"/>
        <w:ind w:firstLine="720"/>
        <w:jc w:val="both"/>
        <w:rPr>
          <w:rFonts w:eastAsia="Times New Roman"/>
          <w:szCs w:val="24"/>
        </w:rPr>
      </w:pPr>
      <w:r>
        <w:rPr>
          <w:rFonts w:eastAsia="Times New Roman"/>
          <w:szCs w:val="24"/>
        </w:rPr>
        <w:t>Κλείνω με ένα πολύ σοβαρό περιστατικό</w:t>
      </w:r>
      <w:r w:rsidRPr="00A51656">
        <w:rPr>
          <w:rFonts w:eastAsia="Times New Roman"/>
          <w:szCs w:val="24"/>
        </w:rPr>
        <w:t>,</w:t>
      </w:r>
      <w:r>
        <w:rPr>
          <w:rFonts w:eastAsia="Times New Roman"/>
          <w:szCs w:val="24"/>
        </w:rPr>
        <w:t xml:space="preserve"> που έγινε, με την επίθεση στους </w:t>
      </w:r>
      <w:r>
        <w:rPr>
          <w:rFonts w:eastAsia="Times New Roman"/>
          <w:szCs w:val="24"/>
          <w:lang w:val="en-US"/>
        </w:rPr>
        <w:t>E</w:t>
      </w:r>
      <w:proofErr w:type="spellStart"/>
      <w:r>
        <w:rPr>
          <w:rFonts w:eastAsia="Times New Roman"/>
          <w:szCs w:val="24"/>
        </w:rPr>
        <w:t>υέλπιδες</w:t>
      </w:r>
      <w:proofErr w:type="spellEnd"/>
      <w:r>
        <w:rPr>
          <w:rFonts w:eastAsia="Times New Roman"/>
          <w:szCs w:val="24"/>
        </w:rPr>
        <w:t xml:space="preserve">. Εδώ, τώρα, θέλουμε μια δέσμευση και από σας, κύριε Υπουργέ και από τον κ. </w:t>
      </w:r>
      <w:proofErr w:type="spellStart"/>
      <w:r>
        <w:rPr>
          <w:rFonts w:eastAsia="Times New Roman"/>
          <w:szCs w:val="24"/>
        </w:rPr>
        <w:t>Τόσκα</w:t>
      </w:r>
      <w:proofErr w:type="spellEnd"/>
      <w:r w:rsidRPr="00A51656">
        <w:rPr>
          <w:rFonts w:eastAsia="Times New Roman"/>
          <w:szCs w:val="24"/>
        </w:rPr>
        <w:t>,</w:t>
      </w:r>
      <w:r>
        <w:rPr>
          <w:rFonts w:eastAsia="Times New Roman"/>
          <w:szCs w:val="24"/>
        </w:rPr>
        <w:t xml:space="preserve"> γιατί είπε ότι «πήραμε στις κάμερες</w:t>
      </w:r>
      <w:r>
        <w:rPr>
          <w:rFonts w:eastAsia="Times New Roman"/>
          <w:szCs w:val="24"/>
        </w:rPr>
        <w:t xml:space="preserve">, είδαμε και θα υπάρχουν εξελίξεις στο θέμα». Εάν δεν καλύπτουν και δεν καλύπτετε δικά σας παιδιά, πρόσωπα υπάρχουν και θα πρέπει να υπάρχουν συλλήψεις. </w:t>
      </w:r>
    </w:p>
    <w:p w14:paraId="5FBAEC5A" w14:textId="77777777" w:rsidR="00DD71AD" w:rsidRDefault="009451BE">
      <w:pPr>
        <w:spacing w:after="0" w:line="600" w:lineRule="auto"/>
        <w:ind w:firstLine="720"/>
        <w:jc w:val="both"/>
        <w:rPr>
          <w:rFonts w:eastAsia="Times New Roman"/>
          <w:szCs w:val="24"/>
        </w:rPr>
      </w:pPr>
      <w:r>
        <w:rPr>
          <w:rFonts w:eastAsia="Times New Roman"/>
          <w:szCs w:val="24"/>
        </w:rPr>
        <w:t>Κλείνω, κύριε Πρόεδρε, με το ότι από το «φονιάδες των λαών Αμερικάνοι», «έξω οι βάσεις» κ.λπ.</w:t>
      </w:r>
      <w:r w:rsidRPr="00987F9D">
        <w:rPr>
          <w:rFonts w:eastAsia="Times New Roman"/>
          <w:szCs w:val="24"/>
        </w:rPr>
        <w:t xml:space="preserve">, </w:t>
      </w:r>
      <w:r>
        <w:rPr>
          <w:rFonts w:eastAsia="Times New Roman"/>
          <w:szCs w:val="24"/>
        </w:rPr>
        <w:t>που έλε</w:t>
      </w:r>
      <w:r>
        <w:rPr>
          <w:rFonts w:eastAsia="Times New Roman"/>
          <w:szCs w:val="24"/>
        </w:rPr>
        <w:t>γε προεκλογικά ο ΣΥΡΙΖΑ -και βλέπουμε όλοι ότι τίποτα δεν έχει τηρήσει από όλα αυτά- βλέπουμε αυτήν τη στιγμή και ένα άλλο πολύ μεγάλο παιχνίδι</w:t>
      </w:r>
      <w:r w:rsidRPr="004D43E8">
        <w:rPr>
          <w:rFonts w:eastAsia="Times New Roman"/>
          <w:szCs w:val="24"/>
        </w:rPr>
        <w:t>,</w:t>
      </w:r>
      <w:r>
        <w:rPr>
          <w:rFonts w:eastAsia="Times New Roman"/>
          <w:szCs w:val="24"/>
        </w:rPr>
        <w:t xml:space="preserve"> που παίζεται στην βόρεια Ελλάδα: Κάνουμε στην ουσία</w:t>
      </w:r>
      <w:r w:rsidRPr="004D43E8">
        <w:rPr>
          <w:rFonts w:eastAsia="Times New Roman"/>
          <w:szCs w:val="24"/>
        </w:rPr>
        <w:t>,</w:t>
      </w:r>
      <w:r>
        <w:rPr>
          <w:rFonts w:eastAsia="Times New Roman"/>
          <w:szCs w:val="24"/>
        </w:rPr>
        <w:t xml:space="preserve"> την Αλεξανδρούπολη μια νατοϊκή βάση, εκεί που θα υπάρχουν </w:t>
      </w:r>
      <w:r>
        <w:rPr>
          <w:rFonts w:eastAsia="Times New Roman"/>
          <w:szCs w:val="24"/>
        </w:rPr>
        <w:t xml:space="preserve">πλωτές εξέδρες υγροποιημένου αερίου, εκεί που υπάρχει συμφωνία με τη Βουλγαρία για </w:t>
      </w:r>
      <w:proofErr w:type="spellStart"/>
      <w:r>
        <w:rPr>
          <w:rFonts w:eastAsia="Times New Roman"/>
          <w:szCs w:val="24"/>
        </w:rPr>
        <w:t>διακομιστικό</w:t>
      </w:r>
      <w:proofErr w:type="spellEnd"/>
      <w:r>
        <w:rPr>
          <w:rFonts w:eastAsia="Times New Roman"/>
          <w:szCs w:val="24"/>
        </w:rPr>
        <w:t xml:space="preserve"> κέντρο για μεταφορές. Βλέπουμε γεωπολιτική αναβάθμιση της βόρειας Ελλάδας γενικά. Στην ουσία</w:t>
      </w:r>
      <w:r w:rsidRPr="004D43E8">
        <w:rPr>
          <w:rFonts w:eastAsia="Times New Roman"/>
          <w:szCs w:val="24"/>
        </w:rPr>
        <w:t>,</w:t>
      </w:r>
      <w:r>
        <w:rPr>
          <w:rFonts w:eastAsia="Times New Roman"/>
          <w:szCs w:val="24"/>
        </w:rPr>
        <w:t xml:space="preserve"> μετατρέπεται σε ένα νατοϊκό στρατηγείο, άτυπο. </w:t>
      </w:r>
    </w:p>
    <w:p w14:paraId="5FBAEC5B" w14:textId="77777777" w:rsidR="00DD71AD" w:rsidRDefault="009451BE">
      <w:pPr>
        <w:spacing w:after="0" w:line="600" w:lineRule="auto"/>
        <w:ind w:firstLine="720"/>
        <w:jc w:val="both"/>
        <w:rPr>
          <w:rFonts w:eastAsia="Times New Roman"/>
          <w:szCs w:val="24"/>
        </w:rPr>
      </w:pPr>
      <w:r>
        <w:rPr>
          <w:rFonts w:eastAsia="Times New Roman"/>
          <w:szCs w:val="24"/>
        </w:rPr>
        <w:lastRenderedPageBreak/>
        <w:t>Αποφασίσατε μετά τ</w:t>
      </w:r>
      <w:r>
        <w:rPr>
          <w:rFonts w:eastAsia="Times New Roman"/>
          <w:szCs w:val="24"/>
        </w:rPr>
        <w:t>ην επίσκεψή σας στην Αμερική ότι πλέον ανήκετε στον άξονα της Αμερικής. Αποφασίσατε ότι δεν θέλετε με τίποτα και πάτε κόντρα στη γεωπολιτική στροφή, σε αυτό που επιμένατε προεκλογικά. Εάν αυτό τώρα δεν είναι κυβίστηση σε όλα αυτά</w:t>
      </w:r>
      <w:r w:rsidRPr="00A079AB">
        <w:rPr>
          <w:rFonts w:eastAsia="Times New Roman"/>
          <w:szCs w:val="24"/>
        </w:rPr>
        <w:t>,</w:t>
      </w:r>
      <w:r>
        <w:rPr>
          <w:rFonts w:eastAsia="Times New Roman"/>
          <w:szCs w:val="24"/>
        </w:rPr>
        <w:t xml:space="preserve"> που λέγατε, τότε τι είναι</w:t>
      </w:r>
      <w:r>
        <w:rPr>
          <w:rFonts w:eastAsia="Times New Roman"/>
          <w:szCs w:val="24"/>
        </w:rPr>
        <w:t xml:space="preserve">; </w:t>
      </w:r>
    </w:p>
    <w:p w14:paraId="5FBAEC5C" w14:textId="77777777" w:rsidR="00DD71AD" w:rsidRDefault="009451BE">
      <w:pPr>
        <w:spacing w:after="0" w:line="600" w:lineRule="auto"/>
        <w:ind w:firstLine="720"/>
        <w:jc w:val="both"/>
        <w:rPr>
          <w:rFonts w:eastAsia="Times New Roman"/>
          <w:szCs w:val="24"/>
        </w:rPr>
      </w:pPr>
      <w:r>
        <w:rPr>
          <w:rFonts w:eastAsia="Times New Roman"/>
          <w:szCs w:val="24"/>
        </w:rPr>
        <w:t>Ευχαριστώ πολύ.</w:t>
      </w:r>
    </w:p>
    <w:p w14:paraId="5FBAEC5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BAEC5E" w14:textId="77777777" w:rsidR="00DD71AD" w:rsidRDefault="009451BE">
      <w:pPr>
        <w:spacing w:after="0"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Χρυσής Αυγής)</w:t>
      </w:r>
    </w:p>
    <w:p w14:paraId="5FBAEC5F"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FBAEC60" w14:textId="77777777" w:rsidR="00DD71AD" w:rsidRDefault="009451BE">
      <w:pPr>
        <w:spacing w:after="0" w:line="600" w:lineRule="auto"/>
        <w:ind w:firstLine="720"/>
        <w:jc w:val="both"/>
        <w:rPr>
          <w:rFonts w:eastAsia="Times New Roman"/>
          <w:szCs w:val="24"/>
        </w:rPr>
      </w:pPr>
      <w:r>
        <w:rPr>
          <w:rFonts w:eastAsia="Times New Roman"/>
          <w:szCs w:val="24"/>
        </w:rPr>
        <w:t xml:space="preserve">Τον λόγο έχει τώρα η ειδική αγορήτρια του Κομμουνιστικού Κόμματος Ελλάδας κ. Κανέλλη για δεκαπέντε λεπτά. </w:t>
      </w:r>
    </w:p>
    <w:p w14:paraId="5FBAEC61" w14:textId="77777777" w:rsidR="00DD71AD" w:rsidRDefault="009451BE">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Ευχαριστώ, κύριε Πρόεδρε.</w:t>
      </w:r>
    </w:p>
    <w:p w14:paraId="5FBAEC62" w14:textId="77777777" w:rsidR="00DD71AD" w:rsidRDefault="009451BE">
      <w:pPr>
        <w:spacing w:after="0"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μέρες που είναι τώρα κι έρχεται αυτό το νομοσχέδιο, καθώς είναι και στο επίπεδο του «φονιάδες των λαών Αμερικάνοι», είναι δύσκολη η διαδοχή στο Βήμα με όσα </w:t>
      </w:r>
      <w:proofErr w:type="spellStart"/>
      <w:r>
        <w:rPr>
          <w:rFonts w:eastAsia="Times New Roman"/>
          <w:szCs w:val="24"/>
        </w:rPr>
        <w:t>προακούστηκαν</w:t>
      </w:r>
      <w:proofErr w:type="spellEnd"/>
      <w:r>
        <w:rPr>
          <w:rFonts w:eastAsia="Times New Roman"/>
          <w:szCs w:val="24"/>
        </w:rPr>
        <w:t xml:space="preserve"> από τους </w:t>
      </w:r>
      <w:proofErr w:type="spellStart"/>
      <w:r>
        <w:rPr>
          <w:rFonts w:eastAsia="Times New Roman"/>
          <w:szCs w:val="24"/>
        </w:rPr>
        <w:t>προλαλήσαντες</w:t>
      </w:r>
      <w:proofErr w:type="spellEnd"/>
      <w:r>
        <w:rPr>
          <w:rFonts w:eastAsia="Times New Roman"/>
          <w:szCs w:val="24"/>
        </w:rPr>
        <w:t>. Νομίζω ότι μας υποχρεώνει να επιστρατεύσω τον Βάρν</w:t>
      </w:r>
      <w:r>
        <w:rPr>
          <w:rFonts w:eastAsia="Times New Roman"/>
          <w:szCs w:val="24"/>
        </w:rPr>
        <w:t>αλη και θα τον επιστρατεύσω</w:t>
      </w:r>
      <w:r w:rsidRPr="00A079AB">
        <w:rPr>
          <w:rFonts w:eastAsia="Times New Roman"/>
          <w:szCs w:val="24"/>
        </w:rPr>
        <w:t>,</w:t>
      </w:r>
      <w:r>
        <w:rPr>
          <w:rFonts w:eastAsia="Times New Roman"/>
          <w:szCs w:val="24"/>
        </w:rPr>
        <w:t xml:space="preserve"> μέρες που είναι τώρα, γιατί λέει για το ’40 «ο πόλεμος της Αλβανίας ήταν πόλεμος αντιφασιστικός και διμέτωπος, ήταν πόλεμος της ελευθερίας και της </w:t>
      </w:r>
      <w:r>
        <w:rPr>
          <w:rFonts w:eastAsia="Times New Roman"/>
          <w:szCs w:val="24"/>
        </w:rPr>
        <w:t>δημοκρατίας</w:t>
      </w:r>
      <w:r>
        <w:rPr>
          <w:rFonts w:eastAsia="Times New Roman"/>
          <w:szCs w:val="24"/>
        </w:rPr>
        <w:t>,</w:t>
      </w:r>
      <w:r>
        <w:rPr>
          <w:rFonts w:eastAsia="Times New Roman"/>
          <w:szCs w:val="24"/>
        </w:rPr>
        <w:t xml:space="preserve"> </w:t>
      </w:r>
      <w:r>
        <w:rPr>
          <w:rFonts w:eastAsia="Times New Roman"/>
          <w:szCs w:val="24"/>
        </w:rPr>
        <w:t>εναντίον της ολοκληρωτικής πανούκλας. Έτσι μόνο εξηγείται γιατί ο λ</w:t>
      </w:r>
      <w:r>
        <w:rPr>
          <w:rFonts w:eastAsia="Times New Roman"/>
          <w:szCs w:val="24"/>
        </w:rPr>
        <w:t xml:space="preserve">αός πολέμησε </w:t>
      </w:r>
      <w:r>
        <w:rPr>
          <w:rFonts w:eastAsia="Times New Roman"/>
          <w:szCs w:val="24"/>
        </w:rPr>
        <w:lastRenderedPageBreak/>
        <w:t xml:space="preserve">με τόσο πάθος. Αν ήταν να πολεμήσει για το ποιον φασίστα θα έχει κύριό του, δεν θα πολεμούσε έτσι». </w:t>
      </w:r>
    </w:p>
    <w:p w14:paraId="5FBAEC63" w14:textId="77777777" w:rsidR="00DD71AD" w:rsidRDefault="009451BE">
      <w:pPr>
        <w:spacing w:after="0" w:line="600" w:lineRule="auto"/>
        <w:ind w:firstLine="720"/>
        <w:jc w:val="both"/>
        <w:rPr>
          <w:rFonts w:eastAsia="Times New Roman"/>
          <w:szCs w:val="24"/>
        </w:rPr>
      </w:pPr>
      <w:r>
        <w:rPr>
          <w:rFonts w:eastAsia="Times New Roman"/>
          <w:szCs w:val="24"/>
        </w:rPr>
        <w:t>Σοφός ο Βάρναλης και πολύ κοντά στον λαό. Και προσθέτει παρακάτω, μέσα από τον λαό βγαίνει: «Ο λαός δεν το είπε μονάχα το «ΟΧΙ» από το στόμα κ</w:t>
      </w:r>
      <w:r>
        <w:rPr>
          <w:rFonts w:eastAsia="Times New Roman"/>
          <w:szCs w:val="24"/>
        </w:rPr>
        <w:t>αι από το σπίτι του και εκ τους ασφαλούς. Το είπε με το τουφέκι στο χέρι</w:t>
      </w:r>
      <w:r>
        <w:rPr>
          <w:rFonts w:eastAsia="Times New Roman"/>
          <w:szCs w:val="24"/>
        </w:rPr>
        <w:t>,</w:t>
      </w:r>
      <w:r>
        <w:rPr>
          <w:rFonts w:eastAsia="Times New Roman"/>
          <w:szCs w:val="24"/>
        </w:rPr>
        <w:t xml:space="preserve"> στα βουνά και στα χιόνια και το είπε</w:t>
      </w:r>
      <w:r>
        <w:rPr>
          <w:rFonts w:eastAsia="Times New Roman"/>
          <w:szCs w:val="24"/>
        </w:rPr>
        <w:t>,</w:t>
      </w:r>
      <w:r>
        <w:rPr>
          <w:rFonts w:eastAsia="Times New Roman"/>
          <w:szCs w:val="24"/>
        </w:rPr>
        <w:t xml:space="preserve"> προχωρώντας και νικώντας μόνος, αβοήθητος και απαράσκευος. Χρόνια το μάτι του δικτάτορα μας φώναζε από τα ντουβάρια της Αθήνας: «Να κοιμάσαι ήσυ</w:t>
      </w:r>
      <w:r>
        <w:rPr>
          <w:rFonts w:eastAsia="Times New Roman"/>
          <w:szCs w:val="24"/>
        </w:rPr>
        <w:t>χος, εγώ αγρυπνώ». Κι όμως εκείνος κοιμόταν, ενώ ο λαός αγρυπνούσε κι έτσι τον βρήκε τον νυχτοφύλακα στον ύπνο ο άλλος του συνάδελφος. Αλλά γιατί δεν ήταν ο λαός στον ύπνο; Αγρυπνούσε, γιατί δεν τον άφηναν οι αλυσίδες του να κοιμηθεί.». Αυτά λέει ο Βάρναλη</w:t>
      </w:r>
      <w:r>
        <w:rPr>
          <w:rFonts w:eastAsia="Times New Roman"/>
          <w:szCs w:val="24"/>
        </w:rPr>
        <w:t xml:space="preserve">ς κι έχει απόλυτο δίκιο. </w:t>
      </w:r>
    </w:p>
    <w:p w14:paraId="5FBAEC64" w14:textId="77777777" w:rsidR="00DD71AD" w:rsidRDefault="009451BE">
      <w:pPr>
        <w:spacing w:after="0" w:line="600" w:lineRule="auto"/>
        <w:ind w:firstLine="720"/>
        <w:jc w:val="both"/>
        <w:rPr>
          <w:rFonts w:eastAsia="Times New Roman"/>
          <w:szCs w:val="24"/>
        </w:rPr>
      </w:pPr>
      <w:r>
        <w:rPr>
          <w:rFonts w:eastAsia="Times New Roman"/>
          <w:szCs w:val="24"/>
        </w:rPr>
        <w:t xml:space="preserve">Δεν το παραδέχονται οι δικτάτορες πως η μεγαλύτερη δύναμη της ιστορίας είναι το πάθος της ελευθερίας και ξαφνιαστήκανε τότε οι συνάδελφοι -και εδώ και έξω- με τον ηρωισμό του λαού μας. Αυτό γιατί μπορεί να είναι χρήσιμο αυτές τις ώρες και αυτές τις μέρες. </w:t>
      </w:r>
    </w:p>
    <w:p w14:paraId="5FBAEC6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Γιατί συζητάμε με μόνιμη μεγαλοστομία, όταν τακτοποιούμε ζητήματα</w:t>
      </w:r>
      <w:r>
        <w:rPr>
          <w:rFonts w:eastAsia="Times New Roman" w:cs="Times New Roman"/>
          <w:szCs w:val="24"/>
        </w:rPr>
        <w:t>,</w:t>
      </w:r>
      <w:r>
        <w:rPr>
          <w:rFonts w:eastAsia="Times New Roman" w:cs="Times New Roman"/>
          <w:szCs w:val="24"/>
        </w:rPr>
        <w:t xml:space="preserve"> τα οποία έχουν προκύψει με τη φιλοσοφία «μια μικρή ομάδα σήμερα, μια μικρή ομάδα αύριο, να διορθώσουμε ένα λάθος εδώ, ένα λάθος εκεί στο επίπεδο του έμψυχου δυναμικού των Ενόπλων Δυνάμεων»</w:t>
      </w:r>
      <w:r>
        <w:rPr>
          <w:rFonts w:eastAsia="Times New Roman" w:cs="Times New Roman"/>
          <w:szCs w:val="24"/>
        </w:rPr>
        <w:t xml:space="preserve">, με αποτέλεσμα να διαιωνίζεται και από την </w:t>
      </w:r>
      <w:r>
        <w:rPr>
          <w:rFonts w:eastAsia="Times New Roman" w:cs="Times New Roman"/>
          <w:szCs w:val="24"/>
        </w:rPr>
        <w:lastRenderedPageBreak/>
        <w:t xml:space="preserve">Κυβέρνηση των ΣΥΡΙΖΑ-ΑΝΕΛ ό,τι συνέβαινε επί δεκαετίες, τότε που υπήρχε η αλληλοδιαδοχή των δύο κομμάτων στην εξουσία, η αντίληψη ότι ελέγχεις ευκολότερα τα πράγματα και τα κουλαντρίζεις για το δικό σου συμφέρον </w:t>
      </w:r>
      <w:r>
        <w:rPr>
          <w:rFonts w:eastAsia="Times New Roman" w:cs="Times New Roman"/>
          <w:szCs w:val="24"/>
        </w:rPr>
        <w:t>άσκησης μιας εξουσίας και η υποχρέωση των Ενόπλων Δυνάμεων να υπηρετούν σκοπούς</w:t>
      </w:r>
      <w:r>
        <w:rPr>
          <w:rFonts w:eastAsia="Times New Roman" w:cs="Times New Roman"/>
          <w:szCs w:val="24"/>
        </w:rPr>
        <w:t>,</w:t>
      </w:r>
      <w:r>
        <w:rPr>
          <w:rFonts w:eastAsia="Times New Roman" w:cs="Times New Roman"/>
          <w:szCs w:val="24"/>
        </w:rPr>
        <w:t xml:space="preserve"> οι οποίοι πάρα πολλές φορές είναι –ευδιάκριτα- όχι κατ’ ανάγκη πατριωτικοί, όπως δεν είναι πατριωτικό το να ξοδεύει κάποιος αυτά τα χρήματα και να επικαλείται τα δημοσιονομικά</w:t>
      </w:r>
      <w:r>
        <w:rPr>
          <w:rFonts w:eastAsia="Times New Roman" w:cs="Times New Roman"/>
          <w:szCs w:val="24"/>
        </w:rPr>
        <w:t>,</w:t>
      </w:r>
      <w:r>
        <w:rPr>
          <w:rFonts w:eastAsia="Times New Roman" w:cs="Times New Roman"/>
          <w:szCs w:val="24"/>
        </w:rPr>
        <w:t xml:space="preserve"> μόνον όταν αφορούν στον λαό, αλλά το μεγάλο κεφάλαιο και οι πολυεθνικές και οι εταιρείες που κατασκευάζουν όπλα να τρίβουν τα χέρια τους από την Ελλάδα. Έτσι καταφέρνει να δημιουργούνται</w:t>
      </w:r>
      <w:r>
        <w:rPr>
          <w:rFonts w:eastAsia="Times New Roman" w:cs="Times New Roman"/>
          <w:szCs w:val="24"/>
        </w:rPr>
        <w:t>,</w:t>
      </w:r>
      <w:r>
        <w:rPr>
          <w:rFonts w:eastAsia="Times New Roman" w:cs="Times New Roman"/>
          <w:szCs w:val="24"/>
        </w:rPr>
        <w:t xml:space="preserve"> πότε προνομιούχοι προσωρινά, πότε προνομιούχοι από την άλλη πλευρά</w:t>
      </w:r>
      <w:r>
        <w:rPr>
          <w:rFonts w:eastAsia="Times New Roman" w:cs="Times New Roman"/>
          <w:szCs w:val="24"/>
        </w:rPr>
        <w:t xml:space="preserve"> προσωρινά και να υπάρχει μια διαδικασία τέτοια που δεν το αποφεύγει ούτε σήμερα εδώ. Για παράδειγμα, οι νομοτεχνικές βελτιώσεις που φέρατε ακόμα και για το άρθρο 4, ακόμα και για το άρθρο 27, αυτά τα λίγα πράγματα που φέρατε να κάνετε, πάλι </w:t>
      </w:r>
      <w:proofErr w:type="spellStart"/>
      <w:r>
        <w:rPr>
          <w:rFonts w:eastAsia="Times New Roman" w:cs="Times New Roman"/>
          <w:szCs w:val="24"/>
        </w:rPr>
        <w:t>τακτοποιητικά</w:t>
      </w:r>
      <w:proofErr w:type="spellEnd"/>
      <w:r>
        <w:rPr>
          <w:rFonts w:eastAsia="Times New Roman" w:cs="Times New Roman"/>
          <w:szCs w:val="24"/>
        </w:rPr>
        <w:t xml:space="preserve"> </w:t>
      </w:r>
      <w:r>
        <w:rPr>
          <w:rFonts w:eastAsia="Times New Roman" w:cs="Times New Roman"/>
          <w:szCs w:val="24"/>
        </w:rPr>
        <w:t>είναι.</w:t>
      </w:r>
    </w:p>
    <w:p w14:paraId="5FBAEC6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Βλέπετε ότι δεν είμαστε κακοπροαίρετοι, όταν επιλύετε πραγματικά προβλήματα. Θα βρείτε οκτώ κατηγορηματικά «ΟΧΙ» επί των τριάντα τόσων άρθρων σας. Γιατί εκεί δεν μπορεί κάποιος να κάνει πίσω, δεν μπορεί να υποκριθεί.</w:t>
      </w:r>
    </w:p>
    <w:p w14:paraId="5FBAEC6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Έρχεστε, λοιπόν, και φέρνετε ένα</w:t>
      </w:r>
      <w:r>
        <w:rPr>
          <w:rFonts w:eastAsia="Times New Roman" w:cs="Times New Roman"/>
          <w:szCs w:val="24"/>
        </w:rPr>
        <w:t xml:space="preserve"> νομοσχέδιο</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το</w:t>
      </w:r>
      <w:r>
        <w:rPr>
          <w:rFonts w:eastAsia="Times New Roman" w:cs="Times New Roman"/>
          <w:szCs w:val="24"/>
        </w:rPr>
        <w:t xml:space="preserve"> παρουσιάζετε ως καταπληκτικά εξομαλυντικό, ότι τακτοποιεί αμαρτωλές συμβάσεις του παρελθόντος. Τη βασική θεμελιώδη αμαρτία δεν την βαράει, ειδικά στο ζήτημα των αντισταθμιστικών ωφελημάτων. Δεν μπορεί να μην έχετε ευθύνες σήμερα ού</w:t>
      </w:r>
      <w:r>
        <w:rPr>
          <w:rFonts w:eastAsia="Times New Roman" w:cs="Times New Roman"/>
          <w:szCs w:val="24"/>
        </w:rPr>
        <w:t xml:space="preserve">τε να παρουσιάζετε </w:t>
      </w:r>
      <w:r>
        <w:rPr>
          <w:rFonts w:eastAsia="Times New Roman" w:cs="Times New Roman"/>
          <w:szCs w:val="24"/>
        </w:rPr>
        <w:lastRenderedPageBreak/>
        <w:t>μονίμως εξαιρετικά πατριωτική επιλογή</w:t>
      </w:r>
      <w:r>
        <w:rPr>
          <w:rFonts w:eastAsia="Times New Roman" w:cs="Times New Roman"/>
          <w:szCs w:val="24"/>
        </w:rPr>
        <w:t>,</w:t>
      </w:r>
      <w:r>
        <w:rPr>
          <w:rFonts w:eastAsia="Times New Roman" w:cs="Times New Roman"/>
          <w:szCs w:val="24"/>
        </w:rPr>
        <w:t xml:space="preserve"> με οποιοδήποτε τίμημα και κόστος, όταν το ΝΑΤΟ και η συμμετοχή μας σε αυτό είναι αυτό που καθορίζει κάθε πρόταση, κάθε μεταρρύθμιση, κάθε έξοδο, κάθε βραχνά στον λαιμό του ελληνικού λαού.</w:t>
      </w:r>
    </w:p>
    <w:p w14:paraId="5FBAEC6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Κακά τα ψέ</w:t>
      </w:r>
      <w:r>
        <w:rPr>
          <w:rFonts w:eastAsia="Times New Roman" w:cs="Times New Roman"/>
          <w:szCs w:val="24"/>
        </w:rPr>
        <w:t xml:space="preserve">ματα, κύριε Υπουργέ, δεν θα καθίσω τώρα εγώ να σας μιλήσω ειδικότερα και ειδικά λαϊκίστικα για το επίπεδο των </w:t>
      </w:r>
      <w:r>
        <w:rPr>
          <w:rFonts w:eastAsia="Times New Roman" w:cs="Times New Roman"/>
          <w:szCs w:val="24"/>
          <w:lang w:val="en-US"/>
        </w:rPr>
        <w:t>F</w:t>
      </w:r>
      <w:r>
        <w:rPr>
          <w:rFonts w:eastAsia="Times New Roman" w:cs="Times New Roman"/>
          <w:szCs w:val="24"/>
        </w:rPr>
        <w:t>-16. Μπορεί, όμως, ο ελληνικός λαός να καταλάβει ότι το Αιγαίο είναι νατοϊκός χώρος επιχειρήσεων. Από την ώρα που είναι νατοϊκός χώρος επιχειρήσε</w:t>
      </w:r>
      <w:r>
        <w:rPr>
          <w:rFonts w:eastAsia="Times New Roman" w:cs="Times New Roman"/>
          <w:szCs w:val="24"/>
        </w:rPr>
        <w:t>ων, δεν αναγνωρίζονται στην πραγματικότητα</w:t>
      </w:r>
      <w:r>
        <w:rPr>
          <w:rFonts w:eastAsia="Times New Roman" w:cs="Times New Roman"/>
          <w:szCs w:val="24"/>
        </w:rPr>
        <w:t>,</w:t>
      </w:r>
      <w:r>
        <w:rPr>
          <w:rFonts w:eastAsia="Times New Roman" w:cs="Times New Roman"/>
          <w:szCs w:val="24"/>
        </w:rPr>
        <w:t xml:space="preserve"> εθνικά σύνορα στο Αιγαίο. Είναι ενιαίος επιχειρησιακός χώρος. Δεν μπορούμε να </w:t>
      </w:r>
      <w:proofErr w:type="spellStart"/>
      <w:r>
        <w:rPr>
          <w:rFonts w:eastAsia="Times New Roman" w:cs="Times New Roman"/>
          <w:szCs w:val="24"/>
        </w:rPr>
        <w:t>κοροϊδευόμαστε</w:t>
      </w:r>
      <w:proofErr w:type="spellEnd"/>
      <w:r>
        <w:rPr>
          <w:rFonts w:eastAsia="Times New Roman" w:cs="Times New Roman"/>
          <w:szCs w:val="24"/>
        </w:rPr>
        <w:t xml:space="preserve"> επ’ αυτού ούτε μπορούμε να λέμε άλλα ψέματα, για να κοιμηθεί ο λαός. Σε αυτήν τη θεμελιώδη επιλογή, η επιλογή η δική μα</w:t>
      </w:r>
      <w:r>
        <w:rPr>
          <w:rFonts w:eastAsia="Times New Roman" w:cs="Times New Roman"/>
          <w:szCs w:val="24"/>
        </w:rPr>
        <w:t xml:space="preserve">ς είναι αυτή που αφήνει και την Τουρκία να ξεσαλώνει, γιατί είναι σύμμαχος χώρα μέσα στο ΝΑΤΟ, στον ίδιο επιχειρησιακό χώρο. </w:t>
      </w:r>
    </w:p>
    <w:p w14:paraId="5FBAEC6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μπορούμε να κοιμίσουμε τον λαό. Δεν μπορούμε να γυρνάμε πίσω εκεί που επισημαίνει ο Βάρναλης, ότι, όταν χρειάστηκε πια να υπερ</w:t>
      </w:r>
      <w:r>
        <w:rPr>
          <w:rFonts w:eastAsia="Times New Roman" w:cs="Times New Roman"/>
          <w:szCs w:val="24"/>
        </w:rPr>
        <w:t>ασπιστεί την πατρίδα, ήταν ένας λαός αφυπνισμένος</w:t>
      </w:r>
      <w:r>
        <w:rPr>
          <w:rFonts w:eastAsia="Times New Roman" w:cs="Times New Roman"/>
          <w:szCs w:val="24"/>
        </w:rPr>
        <w:t>,</w:t>
      </w:r>
      <w:r>
        <w:rPr>
          <w:rFonts w:eastAsia="Times New Roman" w:cs="Times New Roman"/>
          <w:szCs w:val="24"/>
        </w:rPr>
        <w:t xml:space="preserve"> ο οποίος βγήκε ξυπόλητος και τα κατάφερε. </w:t>
      </w:r>
    </w:p>
    <w:p w14:paraId="5FBAEC6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Απαραίτητη προϋπόθεση άσκησης αυτής της </w:t>
      </w:r>
      <w:proofErr w:type="spellStart"/>
      <w:r>
        <w:rPr>
          <w:rFonts w:eastAsia="Times New Roman" w:cs="Times New Roman"/>
          <w:szCs w:val="24"/>
        </w:rPr>
        <w:t>φιλονατοϊκής</w:t>
      </w:r>
      <w:proofErr w:type="spellEnd"/>
      <w:r>
        <w:rPr>
          <w:rFonts w:eastAsia="Times New Roman" w:cs="Times New Roman"/>
          <w:szCs w:val="24"/>
        </w:rPr>
        <w:t xml:space="preserve"> πολιτικής είναι να παίρνουν τα πάντα τα ξένα μονοπώλια. Τα εγχώρια; Μα, μία στάση του ΚΚΕ, από την πρώτη στιγ</w:t>
      </w:r>
      <w:r>
        <w:rPr>
          <w:rFonts w:eastAsia="Times New Roman" w:cs="Times New Roman"/>
          <w:szCs w:val="24"/>
        </w:rPr>
        <w:t>μή της ύπαρξής του μέχρι αυτήν την στιγμή, στο ζήτημα του εξοπλισμού των Ενόπλων Δυνάμεων</w:t>
      </w:r>
      <w:r>
        <w:rPr>
          <w:rFonts w:eastAsia="Times New Roman" w:cs="Times New Roman"/>
          <w:szCs w:val="24"/>
        </w:rPr>
        <w:t>,</w:t>
      </w:r>
      <w:r>
        <w:rPr>
          <w:rFonts w:eastAsia="Times New Roman" w:cs="Times New Roman"/>
          <w:szCs w:val="24"/>
        </w:rPr>
        <w:t xml:space="preserve"> είναι η επιτακτική ανάγκη ύπαρξης μίας πραγματικά ενισχυμένης ελληνικής αμυντικής βιομηχανίας, ουσιαστικής.</w:t>
      </w:r>
    </w:p>
    <w:p w14:paraId="5FBAEC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Έμψυχο δυναμικό υπάρχει, τεχνογνωσία υπάρχει, ο </w:t>
      </w:r>
      <w:r>
        <w:rPr>
          <w:rFonts w:eastAsia="Times New Roman" w:cs="Times New Roman"/>
          <w:szCs w:val="24"/>
        </w:rPr>
        <w:t>πατριωτισμός είναι δεδομένος. Παρά ταύτα, για μία ακόμη φορά στα ναυπηγεία θα μαζευτούν οι άνθρωποι για να ζητήσουν να επιζήσουν. Στην πολεμική μας βιομηχανία ό,τι συμβαίνει</w:t>
      </w:r>
      <w:r>
        <w:rPr>
          <w:rFonts w:eastAsia="Times New Roman" w:cs="Times New Roman"/>
          <w:szCs w:val="24"/>
        </w:rPr>
        <w:t>,</w:t>
      </w:r>
      <w:r>
        <w:rPr>
          <w:rFonts w:eastAsia="Times New Roman" w:cs="Times New Roman"/>
          <w:szCs w:val="24"/>
        </w:rPr>
        <w:t xml:space="preserve"> συμβαίνει. Και ερχόμαστε εδώ με ένα άρθρο και λέμε «ό,τι μας έχει περισσέψει από </w:t>
      </w:r>
      <w:r>
        <w:rPr>
          <w:rFonts w:eastAsia="Times New Roman" w:cs="Times New Roman"/>
          <w:szCs w:val="24"/>
        </w:rPr>
        <w:t>πανάκριβα πράγματα, τα οποία είναι πια παροπλισμένα, να βρούμε έναν τρόπο να το ξεπουλήσουμε στην αγορά».</w:t>
      </w:r>
    </w:p>
    <w:p w14:paraId="5FBAEC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που</w:t>
      </w:r>
      <w:r>
        <w:rPr>
          <w:rFonts w:eastAsia="Times New Roman" w:cs="Times New Roman"/>
          <w:szCs w:val="24"/>
        </w:rPr>
        <w:t xml:space="preserve"> πρέπει να καταλάβει ο κόσμος είναι ότι έρχονται κάποια νομοσχέδια και θα σε πάρει κάποιος εδώ και θα σου πει «γιατί αντιδράς εδώ, γιατί αντιδ</w:t>
      </w:r>
      <w:r>
        <w:rPr>
          <w:rFonts w:eastAsia="Times New Roman" w:cs="Times New Roman"/>
          <w:szCs w:val="24"/>
        </w:rPr>
        <w:t xml:space="preserve">ράς εκεί;». Γιατί δεν φαίνεται η ουσία από κάτω. Καλύπτεται και σε ένα σημείο από την </w:t>
      </w:r>
      <w:r>
        <w:rPr>
          <w:rFonts w:eastAsia="Times New Roman" w:cs="Times New Roman"/>
          <w:szCs w:val="24"/>
        </w:rPr>
        <w:t xml:space="preserve">αχλή  </w:t>
      </w:r>
      <w:r>
        <w:rPr>
          <w:rFonts w:eastAsia="Times New Roman" w:cs="Times New Roman"/>
          <w:szCs w:val="24"/>
        </w:rPr>
        <w:t>της επικαιρότητας, των «ευχαριστώ» για το 2% που συνεισφέρει η χώρα στο ΝΑΤΟ. Μα, μπορούμε να πούμε -ή να το αγνοήσουμε- στον ελληνικό λαό ότι αυτό το 2% συνεισφορά</w:t>
      </w:r>
      <w:r>
        <w:rPr>
          <w:rFonts w:eastAsia="Times New Roman" w:cs="Times New Roman"/>
          <w:szCs w:val="24"/>
        </w:rPr>
        <w:t>ς της χώρας στο ΝΑΤΟ είναι 3,8 δισεκατομμύρια;</w:t>
      </w:r>
    </w:p>
    <w:p w14:paraId="5FBAEC6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είναι σαν την πώληση που κάνουν. Σου βάζουν 99, για να μην φανεί το 100. Λέμε για 2% και το ακούει άλλος και λέει «λίγα είναι». Είναι 3,8 δισεκατομμύρια, όταν για τους υπόλοιπους, για όλον τον υπόλοιπο λα</w:t>
      </w:r>
      <w:r>
        <w:rPr>
          <w:rFonts w:eastAsia="Times New Roman" w:cs="Times New Roman"/>
          <w:szCs w:val="24"/>
        </w:rPr>
        <w:t>ό</w:t>
      </w:r>
      <w:r>
        <w:rPr>
          <w:rFonts w:eastAsia="Times New Roman" w:cs="Times New Roman"/>
          <w:szCs w:val="24"/>
        </w:rPr>
        <w:t>,</w:t>
      </w:r>
      <w:r>
        <w:rPr>
          <w:rFonts w:eastAsia="Times New Roman" w:cs="Times New Roman"/>
          <w:szCs w:val="24"/>
        </w:rPr>
        <w:t xml:space="preserve"> μιλάτε για αξιολογήσεις, μνημόνια -πρώτο, δεύτερο, τρίτο, τέταρτο- είκοσι οκτώ περικοπές -που δεν είναι ακριβώς περικοπές, αλλά είναι περικοπές- επιδόματα, τα οποία είναι πολύ μικρότερα ποσά από το 3,8, για το οποίο πεθαίνει; Αυτή είναι η βασική επιλογή</w:t>
      </w:r>
      <w:r>
        <w:rPr>
          <w:rFonts w:eastAsia="Times New Roman" w:cs="Times New Roman"/>
          <w:szCs w:val="24"/>
        </w:rPr>
        <w:t xml:space="preserve"> στο ΝΑΤΟ. Κοστίζει, έχει κόστος. Στη βιτρίνα των νατοϊκών συμφερόντων έχει κόστος. Το 2% είναι 3,8 δισεκατομμύρια.</w:t>
      </w:r>
    </w:p>
    <w:p w14:paraId="5FBAEC6E" w14:textId="77777777" w:rsidR="00DD71AD" w:rsidRDefault="009451BE">
      <w:pPr>
        <w:spacing w:after="0" w:line="600" w:lineRule="auto"/>
        <w:ind w:firstLine="720"/>
        <w:jc w:val="both"/>
        <w:rPr>
          <w:rFonts w:eastAsia="Times New Roman"/>
          <w:szCs w:val="24"/>
        </w:rPr>
      </w:pPr>
      <w:r>
        <w:rPr>
          <w:rFonts w:eastAsia="Times New Roman"/>
          <w:szCs w:val="24"/>
        </w:rPr>
        <w:lastRenderedPageBreak/>
        <w:t>Πάμε τώρα στο νομοσχέδιο. Έρχεστε και φέρνετε κάτι</w:t>
      </w:r>
      <w:r>
        <w:rPr>
          <w:rFonts w:eastAsia="Times New Roman"/>
          <w:szCs w:val="24"/>
        </w:rPr>
        <w:t>,</w:t>
      </w:r>
      <w:r>
        <w:rPr>
          <w:rFonts w:eastAsia="Times New Roman"/>
          <w:szCs w:val="24"/>
        </w:rPr>
        <w:t xml:space="preserve"> που μοιάζει ευεργετικό, να μείνουν οι συνταξιούχοι στρατιωτικοί, στο άρθρο 1, κάτι παραπ</w:t>
      </w:r>
      <w:r>
        <w:rPr>
          <w:rFonts w:eastAsia="Times New Roman"/>
          <w:szCs w:val="24"/>
        </w:rPr>
        <w:t>άνω, μια πενταετία, χωρίς ειδικότερα προνόμια</w:t>
      </w:r>
      <w:r>
        <w:rPr>
          <w:rFonts w:eastAsia="Times New Roman"/>
          <w:szCs w:val="24"/>
        </w:rPr>
        <w:t>,</w:t>
      </w:r>
      <w:r>
        <w:rPr>
          <w:rFonts w:eastAsia="Times New Roman"/>
          <w:szCs w:val="24"/>
        </w:rPr>
        <w:t xml:space="preserve"> λόγω της πενταετίας. Και ακούγεται πολύ ωραίο. Γιατί να το κάνετε, νέοι άνθρωποι είναι οι περισσότεροι από αυτούς, γιατί να αποστρατευτούν, γιατί να πάνε ντε και καλά στη σύνταξη;</w:t>
      </w:r>
    </w:p>
    <w:p w14:paraId="5FBAEC6F" w14:textId="77777777" w:rsidR="00DD71AD" w:rsidRDefault="009451BE">
      <w:pPr>
        <w:spacing w:after="0" w:line="600" w:lineRule="auto"/>
        <w:ind w:firstLine="720"/>
        <w:jc w:val="both"/>
        <w:rPr>
          <w:rFonts w:eastAsia="Times New Roman"/>
          <w:szCs w:val="24"/>
        </w:rPr>
      </w:pPr>
      <w:r>
        <w:rPr>
          <w:rFonts w:eastAsia="Times New Roman"/>
          <w:szCs w:val="24"/>
        </w:rPr>
        <w:t xml:space="preserve">Δεν λέμε την αλήθεια. Σας το </w:t>
      </w:r>
      <w:r>
        <w:rPr>
          <w:rFonts w:eastAsia="Times New Roman"/>
          <w:szCs w:val="24"/>
        </w:rPr>
        <w:t>είπαμε, γι</w:t>
      </w:r>
      <w:r>
        <w:rPr>
          <w:rFonts w:eastAsia="Times New Roman"/>
          <w:szCs w:val="24"/>
        </w:rPr>
        <w:t>’</w:t>
      </w:r>
      <w:r>
        <w:rPr>
          <w:rFonts w:eastAsia="Times New Roman"/>
          <w:szCs w:val="24"/>
        </w:rPr>
        <w:t xml:space="preserve"> αυτό λέμε </w:t>
      </w:r>
      <w:r>
        <w:rPr>
          <w:rFonts w:eastAsia="Times New Roman"/>
          <w:szCs w:val="24"/>
        </w:rPr>
        <w:t>«</w:t>
      </w:r>
      <w:r>
        <w:rPr>
          <w:rFonts w:eastAsia="Times New Roman"/>
          <w:szCs w:val="24"/>
        </w:rPr>
        <w:t>όχι</w:t>
      </w:r>
      <w:r>
        <w:rPr>
          <w:rFonts w:eastAsia="Times New Roman"/>
          <w:szCs w:val="24"/>
        </w:rPr>
        <w:t>»</w:t>
      </w:r>
      <w:r>
        <w:rPr>
          <w:rFonts w:eastAsia="Times New Roman"/>
          <w:szCs w:val="24"/>
        </w:rPr>
        <w:t xml:space="preserve"> στο άρθρο 1. Νομίζετε ότι λέμε «όχι» για κάποιον ιδιαίτερο λόγο; Λέμε «όχι» γιατί υποκρύπτει την άθλια υποκρισία με τις συντάξεις</w:t>
      </w:r>
      <w:r>
        <w:rPr>
          <w:rFonts w:eastAsia="Times New Roman"/>
          <w:szCs w:val="24"/>
        </w:rPr>
        <w:t>,</w:t>
      </w:r>
      <w:r>
        <w:rPr>
          <w:rFonts w:eastAsia="Times New Roman"/>
          <w:szCs w:val="24"/>
        </w:rPr>
        <w:t xml:space="preserve"> που έχουν καταντήσει να παίρνουν οι αξιωματικοί των Ενόπλων Δυνάμεων. Τους πετάτε μάλιστα</w:t>
      </w:r>
      <w:r>
        <w:rPr>
          <w:rFonts w:eastAsia="Times New Roman"/>
          <w:szCs w:val="24"/>
        </w:rPr>
        <w:t>,</w:t>
      </w:r>
      <w:r>
        <w:rPr>
          <w:rFonts w:eastAsia="Times New Roman"/>
          <w:szCs w:val="24"/>
        </w:rPr>
        <w:t xml:space="preserve"> και ηθ</w:t>
      </w:r>
      <w:r>
        <w:rPr>
          <w:rFonts w:eastAsia="Times New Roman"/>
          <w:szCs w:val="24"/>
        </w:rPr>
        <w:t>ικά το μπαλάκι. Αυτό είναι το βαθύτερα ανήθικο του πράγματος και όχι το ότι έτσι θα γίνει. Όχι, γιατί θα σου πουν και αυτοί: «Υπέκυψα;». Όχι. Αφήνετε αυτούς να αποφασίζουν: «Θα ζήσω με τα ψίχουλα ή θα κάτσω και πέντε χρόνια για να έχω δύο δεκάρες στην τσέπ</w:t>
      </w:r>
      <w:r>
        <w:rPr>
          <w:rFonts w:eastAsia="Times New Roman"/>
          <w:szCs w:val="24"/>
        </w:rPr>
        <w:t xml:space="preserve">η;». </w:t>
      </w:r>
    </w:p>
    <w:p w14:paraId="5FBAEC70" w14:textId="77777777" w:rsidR="00DD71AD" w:rsidRDefault="009451BE">
      <w:pPr>
        <w:spacing w:after="0" w:line="600" w:lineRule="auto"/>
        <w:ind w:firstLine="720"/>
        <w:jc w:val="both"/>
        <w:rPr>
          <w:rFonts w:eastAsia="Times New Roman"/>
          <w:szCs w:val="24"/>
        </w:rPr>
      </w:pPr>
      <w:r>
        <w:rPr>
          <w:rFonts w:eastAsia="Times New Roman"/>
          <w:szCs w:val="24"/>
        </w:rPr>
        <w:t xml:space="preserve">Αυτό τώρα είναι υπερήφανο; Αυτό είναι ωραίο, είναι </w:t>
      </w:r>
      <w:proofErr w:type="spellStart"/>
      <w:r>
        <w:rPr>
          <w:rFonts w:eastAsia="Times New Roman"/>
          <w:szCs w:val="24"/>
        </w:rPr>
        <w:t>τακτοποιητικό</w:t>
      </w:r>
      <w:proofErr w:type="spellEnd"/>
      <w:r>
        <w:rPr>
          <w:rFonts w:eastAsia="Times New Roman"/>
          <w:szCs w:val="24"/>
        </w:rPr>
        <w:t xml:space="preserve">; Αυτό τιμά τις Ένοπλες Δυνάμεις, το να είναι εξαθλιωμένες συνταξιοδοτικά, να μην μπορούν να βγουν να πάνε να δουν τις φαμίλιες </w:t>
      </w:r>
      <w:r>
        <w:rPr>
          <w:rFonts w:eastAsia="Times New Roman"/>
          <w:szCs w:val="24"/>
        </w:rPr>
        <w:t>τους,</w:t>
      </w:r>
      <w:r>
        <w:rPr>
          <w:rFonts w:eastAsia="Times New Roman"/>
          <w:szCs w:val="24"/>
        </w:rPr>
        <w:t xml:space="preserve"> που δεν τις έχουν δει λόγω φύσεως εργασίας, να μην μ</w:t>
      </w:r>
      <w:r>
        <w:rPr>
          <w:rFonts w:eastAsia="Times New Roman"/>
          <w:szCs w:val="24"/>
        </w:rPr>
        <w:t xml:space="preserve">πορούν να ζήσουν </w:t>
      </w:r>
      <w:r>
        <w:rPr>
          <w:rFonts w:eastAsia="Times New Roman"/>
          <w:szCs w:val="24"/>
        </w:rPr>
        <w:t>ως</w:t>
      </w:r>
      <w:r>
        <w:rPr>
          <w:rFonts w:eastAsia="Times New Roman"/>
          <w:szCs w:val="24"/>
        </w:rPr>
        <w:t xml:space="preserve"> άνθρωποι, όπως και ο υπόλοιπος ελληνικός λαός</w:t>
      </w:r>
      <w:r>
        <w:rPr>
          <w:rFonts w:eastAsia="Times New Roman"/>
          <w:szCs w:val="24"/>
        </w:rPr>
        <w:t>,</w:t>
      </w:r>
      <w:r>
        <w:rPr>
          <w:rFonts w:eastAsia="Times New Roman"/>
          <w:szCs w:val="24"/>
        </w:rPr>
        <w:t xml:space="preserve"> με τη σύνταξη μετά από αυτή τη σκληρή δουλειά της </w:t>
      </w:r>
      <w:proofErr w:type="spellStart"/>
      <w:r>
        <w:rPr>
          <w:rFonts w:eastAsia="Times New Roman"/>
          <w:szCs w:val="24"/>
        </w:rPr>
        <w:t>τριακονταπενταετίας</w:t>
      </w:r>
      <w:proofErr w:type="spellEnd"/>
      <w:r>
        <w:rPr>
          <w:rFonts w:eastAsia="Times New Roman"/>
          <w:szCs w:val="24"/>
        </w:rPr>
        <w:t>,</w:t>
      </w:r>
      <w:r>
        <w:rPr>
          <w:rFonts w:eastAsia="Times New Roman"/>
          <w:szCs w:val="24"/>
        </w:rPr>
        <w:t xml:space="preserve"> ενδεχομένως. Και σας λέμε «όχι», γιατί σε αυτό το θέμα</w:t>
      </w:r>
      <w:r>
        <w:rPr>
          <w:rFonts w:eastAsia="Times New Roman"/>
          <w:szCs w:val="24"/>
        </w:rPr>
        <w:t>,</w:t>
      </w:r>
      <w:r>
        <w:rPr>
          <w:rFonts w:eastAsia="Times New Roman"/>
          <w:szCs w:val="24"/>
        </w:rPr>
        <w:t xml:space="preserve"> ακόμα και οι συνδικαλιστές</w:t>
      </w:r>
      <w:r>
        <w:rPr>
          <w:rFonts w:eastAsia="Times New Roman"/>
          <w:szCs w:val="24"/>
        </w:rPr>
        <w:t>,</w:t>
      </w:r>
      <w:r>
        <w:rPr>
          <w:rFonts w:eastAsia="Times New Roman"/>
          <w:szCs w:val="24"/>
        </w:rPr>
        <w:t xml:space="preserve"> που τους ακούσαμε</w:t>
      </w:r>
      <w:r>
        <w:rPr>
          <w:rFonts w:eastAsia="Times New Roman"/>
          <w:szCs w:val="24"/>
        </w:rPr>
        <w:t>,</w:t>
      </w:r>
      <w:r>
        <w:rPr>
          <w:rFonts w:eastAsia="Times New Roman"/>
          <w:szCs w:val="24"/>
        </w:rPr>
        <w:t xml:space="preserve"> είχαν διαφορές.</w:t>
      </w:r>
    </w:p>
    <w:p w14:paraId="5FBAEC71"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Πάμε στο άρθρο 3, στην ενέργεια των </w:t>
      </w:r>
      <w:r>
        <w:rPr>
          <w:rFonts w:eastAsia="Times New Roman"/>
          <w:szCs w:val="24"/>
        </w:rPr>
        <w:t>χειριστών ειδικής μονιμότητας</w:t>
      </w:r>
      <w:r>
        <w:rPr>
          <w:rFonts w:eastAsia="Times New Roman"/>
          <w:szCs w:val="24"/>
        </w:rPr>
        <w:t>. Εδώ σας είπαμε «όχι» και επιμένουμε, γιατί είναι φωτογραφική η διάταξη</w:t>
      </w:r>
      <w:r>
        <w:rPr>
          <w:rFonts w:eastAsia="Times New Roman"/>
          <w:szCs w:val="24"/>
        </w:rPr>
        <w:t>,</w:t>
      </w:r>
      <w:r>
        <w:rPr>
          <w:rFonts w:eastAsia="Times New Roman"/>
          <w:szCs w:val="24"/>
        </w:rPr>
        <w:t xml:space="preserve"> αφού αφορά κάποιους</w:t>
      </w:r>
      <w:r>
        <w:rPr>
          <w:rFonts w:eastAsia="Times New Roman"/>
          <w:szCs w:val="24"/>
        </w:rPr>
        <w:t>,</w:t>
      </w:r>
      <w:r>
        <w:rPr>
          <w:rFonts w:eastAsia="Times New Roman"/>
          <w:szCs w:val="24"/>
        </w:rPr>
        <w:t xml:space="preserve"> που έχουν αποστρατευθεί μέχρι τρία έτη πριν από την έναρξη του ν.4407/16, χάνοντας έτσι την ευκ</w:t>
      </w:r>
      <w:r>
        <w:rPr>
          <w:rFonts w:eastAsia="Times New Roman"/>
          <w:szCs w:val="24"/>
        </w:rPr>
        <w:t xml:space="preserve">αιρία για μεγαλύτερη παραμονή στην Υπηρεσία. </w:t>
      </w:r>
    </w:p>
    <w:p w14:paraId="5FBAEC72" w14:textId="77777777" w:rsidR="00DD71AD" w:rsidRDefault="009451BE">
      <w:pPr>
        <w:spacing w:after="0" w:line="600" w:lineRule="auto"/>
        <w:ind w:firstLine="720"/>
        <w:jc w:val="both"/>
        <w:rPr>
          <w:rFonts w:eastAsia="Times New Roman"/>
          <w:szCs w:val="24"/>
        </w:rPr>
      </w:pPr>
      <w:r>
        <w:rPr>
          <w:rFonts w:eastAsia="Times New Roman"/>
          <w:szCs w:val="24"/>
        </w:rPr>
        <w:t>Σας λέμε «όχι», γιατί έχουμε πει όχι στο άρθρο 1, που λέει ότι είναι άλλος ο λόγος για τον οποίο το κάνετε, να μείνουν πέντε χρόνια παραπάνω. Και με βάση αυτό</w:t>
      </w:r>
      <w:r>
        <w:rPr>
          <w:rFonts w:eastAsia="Times New Roman"/>
          <w:szCs w:val="24"/>
        </w:rPr>
        <w:t>,</w:t>
      </w:r>
      <w:r>
        <w:rPr>
          <w:rFonts w:eastAsia="Times New Roman"/>
          <w:szCs w:val="24"/>
        </w:rPr>
        <w:t xml:space="preserve"> έρχεστε παρακάτω με μια φωτογραφική διάταξη</w:t>
      </w:r>
      <w:r>
        <w:rPr>
          <w:rFonts w:eastAsia="Times New Roman"/>
          <w:szCs w:val="24"/>
        </w:rPr>
        <w:t>,</w:t>
      </w:r>
      <w:r>
        <w:rPr>
          <w:rFonts w:eastAsia="Times New Roman"/>
          <w:szCs w:val="24"/>
        </w:rPr>
        <w:t xml:space="preserve"> να δι</w:t>
      </w:r>
      <w:r>
        <w:rPr>
          <w:rFonts w:eastAsia="Times New Roman"/>
          <w:szCs w:val="24"/>
        </w:rPr>
        <w:t xml:space="preserve">ευκολύνετε και κάποιους </w:t>
      </w:r>
      <w:r>
        <w:rPr>
          <w:rFonts w:eastAsia="Times New Roman"/>
          <w:szCs w:val="24"/>
        </w:rPr>
        <w:t>άλλους,</w:t>
      </w:r>
      <w:r>
        <w:rPr>
          <w:rFonts w:eastAsia="Times New Roman"/>
          <w:szCs w:val="24"/>
        </w:rPr>
        <w:t xml:space="preserve"> που εξαιρούνταν από τα πράγματα, να πάνε στο να καθίσουν πέντε χρόνια παραπάνω.</w:t>
      </w:r>
    </w:p>
    <w:p w14:paraId="5FBAEC73" w14:textId="77777777" w:rsidR="00DD71AD" w:rsidRDefault="009451BE">
      <w:pPr>
        <w:spacing w:after="0" w:line="600" w:lineRule="auto"/>
        <w:ind w:firstLine="720"/>
        <w:jc w:val="both"/>
        <w:rPr>
          <w:rFonts w:eastAsia="Times New Roman"/>
          <w:szCs w:val="24"/>
        </w:rPr>
      </w:pPr>
      <w:r>
        <w:rPr>
          <w:rFonts w:eastAsia="Times New Roman"/>
          <w:szCs w:val="24"/>
        </w:rPr>
        <w:t>Έρχομαι στο άρθρο 4. Εδώ στο άρθρο 4 φέρατε μια τροπολογία. Σας είχαμε πει «</w:t>
      </w:r>
      <w:r>
        <w:rPr>
          <w:rFonts w:eastAsia="Times New Roman"/>
          <w:szCs w:val="24"/>
        </w:rPr>
        <w:t>π</w:t>
      </w:r>
      <w:r>
        <w:rPr>
          <w:rFonts w:eastAsia="Times New Roman"/>
          <w:szCs w:val="24"/>
        </w:rPr>
        <w:t>αρών». Θα επιφυλαχθώ ως προς την τελική έκφραση</w:t>
      </w:r>
      <w:r>
        <w:rPr>
          <w:rFonts w:eastAsia="Times New Roman"/>
          <w:szCs w:val="24"/>
        </w:rPr>
        <w:t>,</w:t>
      </w:r>
      <w:r>
        <w:rPr>
          <w:rFonts w:eastAsia="Times New Roman"/>
          <w:szCs w:val="24"/>
        </w:rPr>
        <w:t xml:space="preserve"> για να δούμε και να μελετήσουμε μέχρι το τέλος της συνεδρίασης -άλλωστε είπαμε ότι θα συζητήσουμε τις τροπολογίες στο τέλος σε μια </w:t>
      </w:r>
      <w:proofErr w:type="spellStart"/>
      <w:r>
        <w:rPr>
          <w:rFonts w:eastAsia="Times New Roman"/>
          <w:szCs w:val="24"/>
        </w:rPr>
        <w:t>δευτερομιλία</w:t>
      </w:r>
      <w:proofErr w:type="spellEnd"/>
      <w:r>
        <w:rPr>
          <w:rFonts w:eastAsia="Times New Roman"/>
          <w:szCs w:val="24"/>
        </w:rPr>
        <w:t>- το ζήτημα αυτό. Δεν υπάρχει κάποια βασική αντίρρηση</w:t>
      </w:r>
      <w:r>
        <w:rPr>
          <w:rFonts w:eastAsia="Times New Roman"/>
          <w:szCs w:val="24"/>
        </w:rPr>
        <w:t>,</w:t>
      </w:r>
      <w:r>
        <w:rPr>
          <w:rFonts w:eastAsia="Times New Roman"/>
          <w:szCs w:val="24"/>
        </w:rPr>
        <w:t xml:space="preserve"> για να διορθωθεί η αδικία</w:t>
      </w:r>
      <w:r>
        <w:rPr>
          <w:rFonts w:eastAsia="Times New Roman"/>
          <w:szCs w:val="24"/>
        </w:rPr>
        <w:t>,</w:t>
      </w:r>
      <w:r>
        <w:rPr>
          <w:rFonts w:eastAsia="Times New Roman"/>
          <w:szCs w:val="24"/>
        </w:rPr>
        <w:t xml:space="preserve"> σε σχέση με το 1990, αλλά εις </w:t>
      </w:r>
      <w:r>
        <w:rPr>
          <w:rFonts w:eastAsia="Times New Roman"/>
          <w:szCs w:val="24"/>
        </w:rPr>
        <w:t xml:space="preserve">επίρρωσιν όλων όσων σας είπα για την </w:t>
      </w:r>
      <w:proofErr w:type="spellStart"/>
      <w:r>
        <w:rPr>
          <w:rFonts w:eastAsia="Times New Roman"/>
          <w:szCs w:val="24"/>
        </w:rPr>
        <w:t>παρακολουθηματική</w:t>
      </w:r>
      <w:proofErr w:type="spellEnd"/>
      <w:r>
        <w:rPr>
          <w:rFonts w:eastAsia="Times New Roman"/>
          <w:szCs w:val="24"/>
        </w:rPr>
        <w:t xml:space="preserve"> πολιτική</w:t>
      </w:r>
      <w:r>
        <w:rPr>
          <w:rFonts w:eastAsia="Times New Roman"/>
          <w:szCs w:val="24"/>
        </w:rPr>
        <w:t>,</w:t>
      </w:r>
      <w:r>
        <w:rPr>
          <w:rFonts w:eastAsia="Times New Roman"/>
          <w:szCs w:val="24"/>
        </w:rPr>
        <w:t xml:space="preserve"> που ακολουθείται με βάση τις προηγούμενες κυβερνήσεις, θα ήθελα να σας πω ότι μονίμως τις καταγγέλλετε</w:t>
      </w:r>
      <w:r>
        <w:rPr>
          <w:rFonts w:eastAsia="Times New Roman"/>
          <w:szCs w:val="24"/>
        </w:rPr>
        <w:t>,</w:t>
      </w:r>
      <w:r>
        <w:rPr>
          <w:rFonts w:eastAsia="Times New Roman"/>
          <w:szCs w:val="24"/>
        </w:rPr>
        <w:t xml:space="preserve"> όταν στην ουσία κάνετε ακριβώς τα ίδια πράγματα.</w:t>
      </w:r>
    </w:p>
    <w:p w14:paraId="5FBAEC74" w14:textId="77777777" w:rsidR="00DD71AD" w:rsidRDefault="009451BE">
      <w:pPr>
        <w:spacing w:after="0" w:line="600" w:lineRule="auto"/>
        <w:ind w:firstLine="720"/>
        <w:jc w:val="both"/>
        <w:rPr>
          <w:rFonts w:eastAsia="Times New Roman"/>
          <w:szCs w:val="24"/>
        </w:rPr>
      </w:pPr>
      <w:r>
        <w:rPr>
          <w:rFonts w:eastAsia="Times New Roman"/>
          <w:szCs w:val="24"/>
        </w:rPr>
        <w:t>Ξέρετε τι είναι να ακούω σήμερα τον Υπ</w:t>
      </w:r>
      <w:r>
        <w:rPr>
          <w:rFonts w:eastAsia="Times New Roman"/>
          <w:szCs w:val="24"/>
        </w:rPr>
        <w:t xml:space="preserve">ουργό να σου λέει: «Μωρέ, τα </w:t>
      </w:r>
      <w:r>
        <w:rPr>
          <w:rFonts w:eastAsia="Times New Roman"/>
          <w:szCs w:val="24"/>
        </w:rPr>
        <w:t>ε</w:t>
      </w:r>
      <w:r>
        <w:rPr>
          <w:rFonts w:eastAsia="Times New Roman"/>
          <w:szCs w:val="24"/>
        </w:rPr>
        <w:t xml:space="preserve">πιτελεία λένε όχι, να το κάνω εγώ για τη γενιά του ’90, αλλά μετά θα προκύψουν δικαστικά ζητήματα». Δηλαδή, μιλάτε για ένα στράτευμα και αξιωματικούς, οι οποίοι με τον </w:t>
      </w:r>
      <w:r>
        <w:rPr>
          <w:rFonts w:eastAsia="Times New Roman"/>
          <w:szCs w:val="24"/>
        </w:rPr>
        <w:lastRenderedPageBreak/>
        <w:t xml:space="preserve">τρόπο που νομοθετούμε εμείς εδώ και τακτοποιούμε </w:t>
      </w:r>
      <w:proofErr w:type="spellStart"/>
      <w:r>
        <w:rPr>
          <w:rFonts w:eastAsia="Times New Roman"/>
          <w:szCs w:val="24"/>
        </w:rPr>
        <w:t>ομαδούλες</w:t>
      </w:r>
      <w:proofErr w:type="spellEnd"/>
      <w:r>
        <w:rPr>
          <w:rFonts w:eastAsia="Times New Roman"/>
          <w:szCs w:val="24"/>
        </w:rPr>
        <w:t>,</w:t>
      </w:r>
      <w:r>
        <w:rPr>
          <w:rFonts w:eastAsia="Times New Roman"/>
          <w:szCs w:val="24"/>
        </w:rPr>
        <w:t xml:space="preserve"> πρέπει να βρίσκει ακόμα και τον συνδικαλισμό -έτσι έγινε- τα συμφέροντ</w:t>
      </w:r>
      <w:r>
        <w:rPr>
          <w:rFonts w:eastAsia="Times New Roman"/>
          <w:szCs w:val="24"/>
        </w:rPr>
        <w:t>ά</w:t>
      </w:r>
      <w:r>
        <w:rPr>
          <w:rFonts w:eastAsia="Times New Roman"/>
          <w:szCs w:val="24"/>
        </w:rPr>
        <w:t xml:space="preserve"> του να τα υπερασπιστεί ως ομάδα στα δικαστήρια. </w:t>
      </w:r>
    </w:p>
    <w:p w14:paraId="5FBAEC75" w14:textId="77777777" w:rsidR="00DD71AD" w:rsidRDefault="009451BE">
      <w:pPr>
        <w:spacing w:after="0" w:line="600" w:lineRule="auto"/>
        <w:ind w:firstLine="720"/>
        <w:jc w:val="both"/>
        <w:rPr>
          <w:rFonts w:eastAsia="Times New Roman"/>
          <w:szCs w:val="24"/>
        </w:rPr>
      </w:pPr>
      <w:r>
        <w:rPr>
          <w:rFonts w:eastAsia="Times New Roman"/>
          <w:szCs w:val="24"/>
        </w:rPr>
        <w:t>Ξέρετε έχει καθίσει και άλλος Υπουργός, και άλλος Πρωθυπουργός σε αυτό εδώ το Βήμα</w:t>
      </w:r>
      <w:r>
        <w:rPr>
          <w:rFonts w:eastAsia="Times New Roman"/>
          <w:szCs w:val="24"/>
        </w:rPr>
        <w:t>,</w:t>
      </w:r>
      <w:r>
        <w:rPr>
          <w:rFonts w:eastAsia="Times New Roman"/>
          <w:szCs w:val="24"/>
        </w:rPr>
        <w:t xml:space="preserve"> από άλλο κόμμα και έχει πει πεντακόσιες φορές εάν</w:t>
      </w:r>
      <w:r>
        <w:rPr>
          <w:rFonts w:eastAsia="Times New Roman"/>
          <w:szCs w:val="24"/>
        </w:rPr>
        <w:t xml:space="preserve"> έχετε διαφορές, να πάτε στα δικαστήρια, λες και τα δικαστήρια ακολουθούν διαφορετική πολιτική από όλη την υπόλοιπη πολιτική</w:t>
      </w:r>
      <w:r>
        <w:rPr>
          <w:rFonts w:eastAsia="Times New Roman"/>
          <w:szCs w:val="24"/>
        </w:rPr>
        <w:t>,</w:t>
      </w:r>
      <w:r>
        <w:rPr>
          <w:rFonts w:eastAsia="Times New Roman"/>
          <w:szCs w:val="24"/>
        </w:rPr>
        <w:t xml:space="preserve"> με βάση τη νομοθεσία που υπάρχει εδώ. </w:t>
      </w:r>
    </w:p>
    <w:p w14:paraId="5FBAEC76" w14:textId="77777777" w:rsidR="00DD71AD" w:rsidRDefault="009451BE">
      <w:pPr>
        <w:spacing w:after="0" w:line="600" w:lineRule="auto"/>
        <w:ind w:firstLine="720"/>
        <w:jc w:val="both"/>
        <w:rPr>
          <w:rFonts w:eastAsia="Times New Roman"/>
          <w:szCs w:val="24"/>
        </w:rPr>
      </w:pPr>
      <w:r>
        <w:rPr>
          <w:rFonts w:eastAsia="Times New Roman"/>
          <w:szCs w:val="24"/>
        </w:rPr>
        <w:t xml:space="preserve">Φτάσαμε στο άρθρο 5. Κοιτάξτε πώς γίνεται η νομοθεσία. Έτσι όπως έρχεται, </w:t>
      </w:r>
      <w:r>
        <w:rPr>
          <w:rFonts w:eastAsia="Times New Roman"/>
          <w:szCs w:val="24"/>
        </w:rPr>
        <w:t xml:space="preserve">είναι </w:t>
      </w:r>
      <w:r>
        <w:rPr>
          <w:rFonts w:eastAsia="Times New Roman"/>
          <w:szCs w:val="24"/>
        </w:rPr>
        <w:t>ένα σπονδυλ</w:t>
      </w:r>
      <w:r>
        <w:rPr>
          <w:rFonts w:eastAsia="Times New Roman"/>
          <w:szCs w:val="24"/>
        </w:rPr>
        <w:t>ωτό άρθρο, το οποίο έχει έξι παραγράφους, κύριε Πρόεδρε. Και συμβαίνει το εξής υποχρεωτικό με όλες αυτές τις προϋποθέσεις</w:t>
      </w:r>
      <w:r>
        <w:rPr>
          <w:rFonts w:eastAsia="Times New Roman"/>
          <w:szCs w:val="24"/>
        </w:rPr>
        <w:t xml:space="preserve">: </w:t>
      </w:r>
      <w:r>
        <w:rPr>
          <w:rFonts w:eastAsia="Times New Roman"/>
          <w:szCs w:val="24"/>
        </w:rPr>
        <w:t>Εμείς θέλουμε να σας πούμε «ναι» στην πρώτη παράγραφο και όχι στις υπόλοιπες. Εάν ήταν, λοιπόν, πιο συγκροτημένο και πιο καλά φτιαγμέ</w:t>
      </w:r>
      <w:r>
        <w:rPr>
          <w:rFonts w:eastAsia="Times New Roman"/>
          <w:szCs w:val="24"/>
        </w:rPr>
        <w:t>νο, δεν θα πήγαινε συλλήβδην το άρθρο στο «όχι», γιατί έτσι προβλέπει ο Κανονισμός ή διότι δεν μπορούμε να ψηφίσουμε διαφορετικά πράγματα εδώ.</w:t>
      </w:r>
    </w:p>
    <w:p w14:paraId="5FBAEC77" w14:textId="77777777" w:rsidR="00DD71AD" w:rsidRDefault="009451BE">
      <w:pPr>
        <w:spacing w:after="0" w:line="600" w:lineRule="auto"/>
        <w:ind w:firstLine="720"/>
        <w:jc w:val="both"/>
        <w:rPr>
          <w:rFonts w:eastAsia="Times New Roman"/>
          <w:szCs w:val="24"/>
        </w:rPr>
      </w:pPr>
      <w:r>
        <w:rPr>
          <w:rFonts w:eastAsia="Times New Roman"/>
          <w:szCs w:val="24"/>
        </w:rPr>
        <w:t>Για παράδειγμα, φέρνετε μέσα σε αυτό το άρθρο με την προτεινόμενη διάταξη της παραγράφου 2 ότι οι ιερείς είτε ταξ</w:t>
      </w:r>
      <w:r>
        <w:rPr>
          <w:rFonts w:eastAsia="Times New Roman"/>
          <w:szCs w:val="24"/>
        </w:rPr>
        <w:t xml:space="preserve">ίαρχοι είτε συνταγματάρχες ανάλογα εάν έχουν πτυχίο </w:t>
      </w:r>
      <w:r>
        <w:rPr>
          <w:rFonts w:eastAsia="Times New Roman"/>
          <w:szCs w:val="24"/>
        </w:rPr>
        <w:t>ανωτάτων εκπαιδευτικών</w:t>
      </w:r>
      <w:r>
        <w:rPr>
          <w:rFonts w:eastAsia="Times New Roman"/>
          <w:szCs w:val="24"/>
        </w:rPr>
        <w:t xml:space="preserve"> </w:t>
      </w:r>
      <w:r>
        <w:rPr>
          <w:rFonts w:eastAsia="Times New Roman"/>
          <w:szCs w:val="24"/>
        </w:rPr>
        <w:t>ιδρυμάτων</w:t>
      </w:r>
      <w:r>
        <w:rPr>
          <w:rFonts w:eastAsia="Times New Roman"/>
          <w:szCs w:val="24"/>
        </w:rPr>
        <w:t>,</w:t>
      </w:r>
      <w:r>
        <w:rPr>
          <w:rFonts w:eastAsia="Times New Roman"/>
          <w:szCs w:val="24"/>
        </w:rPr>
        <w:t xml:space="preserve"> </w:t>
      </w:r>
      <w:r>
        <w:rPr>
          <w:rFonts w:eastAsia="Times New Roman"/>
          <w:szCs w:val="24"/>
        </w:rPr>
        <w:t>όταν κρί</w:t>
      </w:r>
      <w:r>
        <w:rPr>
          <w:rFonts w:eastAsia="Times New Roman"/>
          <w:szCs w:val="24"/>
        </w:rPr>
        <w:t>νε</w:t>
      </w:r>
      <w:r>
        <w:rPr>
          <w:rFonts w:eastAsia="Times New Roman"/>
          <w:szCs w:val="24"/>
        </w:rPr>
        <w:t xml:space="preserve">ται </w:t>
      </w:r>
      <w:r>
        <w:rPr>
          <w:rFonts w:eastAsia="Times New Roman"/>
          <w:szCs w:val="24"/>
        </w:rPr>
        <w:t>ότι</w:t>
      </w:r>
      <w:r>
        <w:rPr>
          <w:rFonts w:eastAsia="Times New Roman"/>
          <w:szCs w:val="24"/>
        </w:rPr>
        <w:t xml:space="preserve"> ευδοκίμως </w:t>
      </w:r>
      <w:proofErr w:type="spellStart"/>
      <w:r>
        <w:rPr>
          <w:rFonts w:eastAsia="Times New Roman"/>
          <w:szCs w:val="24"/>
        </w:rPr>
        <w:t>ερματίζεται</w:t>
      </w:r>
      <w:proofErr w:type="spellEnd"/>
      <w:r>
        <w:rPr>
          <w:rFonts w:eastAsia="Times New Roman"/>
          <w:szCs w:val="24"/>
        </w:rPr>
        <w:t xml:space="preserve"> η σταδιοδρομία τους, να προάγονται για ένα μήνα και μετά να αποστρατεύονται. </w:t>
      </w:r>
    </w:p>
    <w:p w14:paraId="5FBAEC78" w14:textId="77777777" w:rsidR="00DD71AD" w:rsidRDefault="009451BE">
      <w:pPr>
        <w:spacing w:after="0" w:line="600" w:lineRule="auto"/>
        <w:ind w:firstLine="720"/>
        <w:jc w:val="both"/>
        <w:rPr>
          <w:rFonts w:eastAsia="Times New Roman"/>
          <w:szCs w:val="24"/>
        </w:rPr>
      </w:pPr>
      <w:r>
        <w:rPr>
          <w:rFonts w:eastAsia="Times New Roman"/>
          <w:szCs w:val="24"/>
        </w:rPr>
        <w:t>Αφήστε τα ιδεολογικά και θρησκειολογικά. Μακάρι να ε</w:t>
      </w:r>
      <w:r>
        <w:rPr>
          <w:rFonts w:eastAsia="Times New Roman"/>
          <w:szCs w:val="24"/>
        </w:rPr>
        <w:t>ίχατε κατοχυρώσει</w:t>
      </w:r>
      <w:r>
        <w:rPr>
          <w:rFonts w:eastAsia="Times New Roman"/>
          <w:szCs w:val="24"/>
        </w:rPr>
        <w:t>,</w:t>
      </w:r>
      <w:r>
        <w:rPr>
          <w:rFonts w:eastAsia="Times New Roman"/>
          <w:szCs w:val="24"/>
        </w:rPr>
        <w:t xml:space="preserve"> μαζί με τον συνδικαλισμό και μαζί με τη νομοθεσία για το Στρατιωτικό Σώμα Ιερέων -το </w:t>
      </w:r>
      <w:r>
        <w:rPr>
          <w:rFonts w:eastAsia="Times New Roman"/>
          <w:szCs w:val="24"/>
        </w:rPr>
        <w:lastRenderedPageBreak/>
        <w:t xml:space="preserve">οποίο θυμίζω φτιάχτηκε τον καιρό της χούντας, η οποία δεν ήταν και διάσημη για τον αντιφασιστικό της ιδεολογικό και αντιρατσιστικό τομέα σκέψης, για να </w:t>
      </w:r>
      <w:r>
        <w:rPr>
          <w:rFonts w:eastAsia="Times New Roman"/>
          <w:szCs w:val="24"/>
        </w:rPr>
        <w:t xml:space="preserve">μην πω χειρότερα πράγματα εδώ- κι άλλα πράγματα. </w:t>
      </w:r>
      <w:r>
        <w:rPr>
          <w:rFonts w:eastAsia="Times New Roman"/>
          <w:szCs w:val="24"/>
        </w:rPr>
        <w:t xml:space="preserve">εσείς, </w:t>
      </w:r>
      <w:r>
        <w:rPr>
          <w:rFonts w:eastAsia="Times New Roman"/>
          <w:szCs w:val="24"/>
        </w:rPr>
        <w:t>μας φ</w:t>
      </w:r>
      <w:r>
        <w:rPr>
          <w:rFonts w:eastAsia="Times New Roman"/>
          <w:szCs w:val="24"/>
        </w:rPr>
        <w:t>τάνετε εδώ</w:t>
      </w:r>
      <w:r>
        <w:rPr>
          <w:rFonts w:eastAsia="Times New Roman"/>
          <w:szCs w:val="24"/>
        </w:rPr>
        <w:t xml:space="preserve"> να αναρωτιόμαστε γιατί θα διαφέρουν σε καταληκτικό βαθμό οι πτυχιούχοι ΑΕΙ ιερείς. Και καλά όλοι οι άλλοι, αλλά και οι ιερείς, έτσι όπως πάει το πράγμα, θα φτάνουν μέχρι το βαθμό του σ</w:t>
      </w:r>
      <w:r>
        <w:rPr>
          <w:rFonts w:eastAsia="Times New Roman"/>
          <w:szCs w:val="24"/>
        </w:rPr>
        <w:t xml:space="preserve">τρατηγού; Δηλαδή πού το βρίσκετε λογικό; </w:t>
      </w:r>
    </w:p>
    <w:p w14:paraId="5FBAEC7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Φανταστείτε μόνο την ημέρα του πολέμου, για να μην μιλάμε μόνο για τον καιρό της ειρήνης. Στο καιρό του πολέμου, τι θα έχετε; Θα έχετε ανώτατου βαθμού στρατιωτικό ιερέα; Τι θα τον κάνετε στον πόλεμο; Εξηγήστε μου. </w:t>
      </w:r>
      <w:r>
        <w:rPr>
          <w:rFonts w:eastAsia="Times New Roman" w:cs="Times New Roman"/>
          <w:szCs w:val="24"/>
        </w:rPr>
        <w:t xml:space="preserve">Ειλικρινά, σας το λέω. Εκτός αν αρχίσετε να κυβερνάτε μαζί με αυτά και τα τάγματα των αγγέλων. </w:t>
      </w:r>
    </w:p>
    <w:p w14:paraId="5FBAEC7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Δόξα τω Θεώ, έχουμε 2017! Ακόμα και ο λογικός εκκλησιαστικός δογματικός λόγος έχει κάνει ένα βήμα λίγο παραπέρα από το να μιλάει για το φύλο των αγγέλων. Να έχο</w:t>
      </w:r>
      <w:r>
        <w:rPr>
          <w:rFonts w:eastAsia="Times New Roman" w:cs="Times New Roman"/>
          <w:szCs w:val="24"/>
        </w:rPr>
        <w:t xml:space="preserve">υμε μία συναίσθηση της πραγματικότητας, ακόμα και στο επίπεδο που πουλιέται πάρα πολύ εύκολα, να θέσει </w:t>
      </w:r>
      <w:proofErr w:type="spellStart"/>
      <w:r>
        <w:rPr>
          <w:rFonts w:eastAsia="Times New Roman" w:cs="Times New Roman"/>
          <w:szCs w:val="24"/>
        </w:rPr>
        <w:t>φιλοχριστιανική</w:t>
      </w:r>
      <w:proofErr w:type="spellEnd"/>
      <w:r>
        <w:rPr>
          <w:rFonts w:eastAsia="Times New Roman" w:cs="Times New Roman"/>
          <w:szCs w:val="24"/>
        </w:rPr>
        <w:t xml:space="preserve"> ή αντιχριστιανική, </w:t>
      </w:r>
      <w:proofErr w:type="spellStart"/>
      <w:r>
        <w:rPr>
          <w:rFonts w:eastAsia="Times New Roman" w:cs="Times New Roman"/>
          <w:szCs w:val="24"/>
        </w:rPr>
        <w:t>φιλομουσουλμανική</w:t>
      </w:r>
      <w:proofErr w:type="spellEnd"/>
      <w:r>
        <w:rPr>
          <w:rFonts w:eastAsia="Times New Roman" w:cs="Times New Roman"/>
          <w:szCs w:val="24"/>
        </w:rPr>
        <w:t xml:space="preserve"> ή </w:t>
      </w:r>
      <w:proofErr w:type="spellStart"/>
      <w:r>
        <w:rPr>
          <w:rFonts w:eastAsia="Times New Roman" w:cs="Times New Roman"/>
          <w:szCs w:val="24"/>
        </w:rPr>
        <w:t>αντιμουσουλμανική</w:t>
      </w:r>
      <w:proofErr w:type="spellEnd"/>
      <w:r>
        <w:rPr>
          <w:rFonts w:eastAsia="Times New Roman" w:cs="Times New Roman"/>
          <w:szCs w:val="24"/>
        </w:rPr>
        <w:t xml:space="preserve">. </w:t>
      </w:r>
    </w:p>
    <w:p w14:paraId="5FBAEC7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ανεξιθρησκεία στο στράτευμα, η οποία όφειλε να ισχύει και στα υπόλοιπα, θα π</w:t>
      </w:r>
      <w:r>
        <w:rPr>
          <w:rFonts w:eastAsia="Times New Roman" w:cs="Times New Roman"/>
          <w:szCs w:val="24"/>
        </w:rPr>
        <w:t>εριλάμβανε λαϊκή πατριωτική εκπαίδευση. Πατριωτική, γιατί έτσι θα μπορούσατε να έχετε την πατρίδα ως στόχο να την υπηρετεί ο λαός, κατά Βάρναλη, αναζητώντας την ελευθερία του και να μην μπλέκεται εύκολα στην έκθεση αυτών των πραγμάτων. Οπότε, αναγκαστικά θ</w:t>
      </w:r>
      <w:r>
        <w:rPr>
          <w:rFonts w:eastAsia="Times New Roman" w:cs="Times New Roman"/>
          <w:szCs w:val="24"/>
        </w:rPr>
        <w:t xml:space="preserve">α σας πούμε «όχι». </w:t>
      </w:r>
    </w:p>
    <w:p w14:paraId="5FBAEC7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Τίποτα από όλα αυτά δεν μπορεί να προκύψει με διαταγές. Αυτό κάποια στιγμή πρέπει κάποιος να το καταλάβει. Οι μεγαλύτεροι υπερασπιστές της ελευθερίας είναι αυτοί που το κάνουν</w:t>
      </w:r>
      <w:r>
        <w:rPr>
          <w:rFonts w:eastAsia="Times New Roman" w:cs="Times New Roman"/>
          <w:szCs w:val="24"/>
        </w:rPr>
        <w:t>,</w:t>
      </w:r>
      <w:r>
        <w:rPr>
          <w:rFonts w:eastAsia="Times New Roman" w:cs="Times New Roman"/>
          <w:szCs w:val="24"/>
        </w:rPr>
        <w:t xml:space="preserve"> γιατί πιστεύουν στην ελευθερία. </w:t>
      </w:r>
    </w:p>
    <w:p w14:paraId="5FBAEC7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Ούτε κατασκευάζετε κουτάκι</w:t>
      </w:r>
      <w:r>
        <w:rPr>
          <w:rFonts w:eastAsia="Times New Roman" w:cs="Times New Roman"/>
          <w:szCs w:val="24"/>
        </w:rPr>
        <w:t>α ελευθερίας με νατοϊκές ανάγκες να προηγούνται, με ευρωπαϊκές ανάγκες να προηγούνται, με υποχρεωτικά έξοδα από τους ξένους τρίτους και τα δικά τους συμφέροντα σε ειρηνευτικές αποστολές, σε περιοχές από τις οποίες δεν έχει να κερδίσει τίποτα ο ελληνικός λα</w:t>
      </w:r>
      <w:r>
        <w:rPr>
          <w:rFonts w:eastAsia="Times New Roman" w:cs="Times New Roman"/>
          <w:szCs w:val="24"/>
        </w:rPr>
        <w:t xml:space="preserve">ός, εκτός από τις τύψεις της συνείδησής του, γιατί βάζει άλλους λαούς σε δυσχερή θέση ως χωροφύλακας συμφερόντων. </w:t>
      </w:r>
    </w:p>
    <w:p w14:paraId="5FBAEC7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Τίποτα δεν έχει να κερδίσει ο ελληνικός λαός, παρά μόνο την επισήμανση ότι είμαστε σε φτωχές περιοχές και σε κακές εποχές και δεν έχουμε να φ</w:t>
      </w:r>
      <w:r>
        <w:rPr>
          <w:rFonts w:eastAsia="Times New Roman" w:cs="Times New Roman"/>
          <w:szCs w:val="24"/>
        </w:rPr>
        <w:t xml:space="preserve">άμε και πρέπει να σφίξει και άλλο το ζωνάρι του, για να παραπέμπεται εδώ, να παραπέμπεται εκεί, να παραπέμπει παραπέρα. </w:t>
      </w:r>
    </w:p>
    <w:p w14:paraId="5FBAEC7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Σχετικά με το άρθρο 8, εμείς δεν είχαμε αντίρρηση να πουλήσετε το άχρηστο υλικό. Γιατί να έχουμε αντίρρηση να πουλήσετε το άχρηστο υλικ</w:t>
      </w:r>
      <w:r>
        <w:rPr>
          <w:rFonts w:eastAsia="Times New Roman" w:cs="Times New Roman"/>
          <w:szCs w:val="24"/>
        </w:rPr>
        <w:t xml:space="preserve">ό; Είναι, όμως, όπως σας είπαμε, απλουστευτικός ο τρόπος. Είναι πράγματα για τα οποία έχουν ξοδευτεί χρήματα. Έπρεπε να βρίσκεται ένας τρόπος ακόμα και τα έσοδα από αυτό να πηγαίνουν κατευθείαν εκεί που πάσχουν τα ζητήματα των στρατιωτικών. </w:t>
      </w:r>
    </w:p>
    <w:p w14:paraId="5FBAEC8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προειδοποιητικά το κουδούνι λήξεως του χρόνου ομιλίας της κυρίας Βουλευτού)</w:t>
      </w:r>
    </w:p>
    <w:p w14:paraId="5FBAEC8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ζητώ την ανοχή σας. </w:t>
      </w:r>
    </w:p>
    <w:p w14:paraId="5FBAEC8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Εδώ υπάρχει ένα μεγάλο ιδεολογικό ζήτημα, για το οποίο εμείς καταλήγουμε στο γκρουπ αυτής της ομάδας των άρθρων σε ένα «</w:t>
      </w:r>
      <w:r>
        <w:rPr>
          <w:rFonts w:eastAsia="Times New Roman" w:cs="Times New Roman"/>
          <w:szCs w:val="24"/>
        </w:rPr>
        <w:t>παρών</w:t>
      </w:r>
      <w:r>
        <w:rPr>
          <w:rFonts w:eastAsia="Times New Roman" w:cs="Times New Roman"/>
          <w:szCs w:val="24"/>
        </w:rPr>
        <w:t xml:space="preserve">», για να μην σταματήσουμε τις διαδικασίες εσωτερικά και βρεθούν άνθρωποι να μην ξέρουν για ποιον ακριβώς λόγο βρίσκονται στο ζήτημα του ελέγχου των οικονομικών μέσα στο στράτευμα. </w:t>
      </w:r>
    </w:p>
    <w:p w14:paraId="5FBAEC8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είπαμε, όμως, από την αρχή ότι είναι εντελώς αποπροσανατολιστικό ιδεολ</w:t>
      </w:r>
      <w:r>
        <w:rPr>
          <w:rFonts w:eastAsia="Times New Roman" w:cs="Times New Roman"/>
          <w:szCs w:val="24"/>
        </w:rPr>
        <w:t xml:space="preserve">ογικά. Έχετε μπει σε εκείνη τη φάμπρικα του αμερικάνικου </w:t>
      </w:r>
      <w:r>
        <w:rPr>
          <w:rFonts w:eastAsia="Times New Roman" w:cs="Times New Roman"/>
          <w:szCs w:val="24"/>
          <w:lang w:val="en-US"/>
        </w:rPr>
        <w:t>image</w:t>
      </w:r>
      <w:r>
        <w:rPr>
          <w:rFonts w:eastAsia="Times New Roman" w:cs="Times New Roman"/>
          <w:szCs w:val="24"/>
        </w:rPr>
        <w:t>: Η διαφθορά! Το παίζουν και οι Ευρωπαίοι πολύ αυτό το παιχνίδι: «Άμα πατάξουμε τη διαφθορά, άγιος ο καπιταλισμός». Έχει βγάλει και φτερά, φοράει και φωτοστέφανο. «Άμα πειράξουμε τη διαπλοκή, αλ</w:t>
      </w:r>
      <w:r>
        <w:rPr>
          <w:rFonts w:eastAsia="Times New Roman" w:cs="Times New Roman"/>
          <w:szCs w:val="24"/>
        </w:rPr>
        <w:t xml:space="preserve">λά την τακτοποιήσουμε όπως πρέπει, τότε αγιάζεται ο καπιταλισμός». </w:t>
      </w:r>
    </w:p>
    <w:p w14:paraId="5FBAEC8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Έχετε αποδυθεί, ακόμα και με αυτό εδώ μέσα, σε εξωραϊσμό του καπιταλισμού και μέσα στον πυρήνα των Ενόπλων Δυνάμεων, ακριβώς γιατί «παίζει» το ζήτημα των εξοπλιστικών. </w:t>
      </w:r>
    </w:p>
    <w:p w14:paraId="5FBAEC8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Έτσι, φέρνετε εδώ π</w:t>
      </w:r>
      <w:r>
        <w:rPr>
          <w:rFonts w:eastAsia="Times New Roman" w:cs="Times New Roman"/>
          <w:szCs w:val="24"/>
        </w:rPr>
        <w:t xml:space="preserve">έρα και φτιάχνετε ένα κοινό Σώμα Οικονομικών Επιθεωρητών και Υπηρεσία Εσωτερικών Υποθέσεων του Υπουργείου Εθνικής Άμυνας, πιστεύοντας έτσι ότι θα βελτιωθεί η αντίληψη. Πετιέται «στάχτη στα μάτια». </w:t>
      </w:r>
    </w:p>
    <w:p w14:paraId="5FBAEC8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κάτι; Αυτό είναι ακριβώς ίδιο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w:t>
      </w:r>
      <w:r>
        <w:rPr>
          <w:rFonts w:eastAsia="Times New Roman" w:cs="Times New Roman"/>
          <w:szCs w:val="24"/>
        </w:rPr>
        <w:t xml:space="preserve">χές, εντός του στρατεύματος, με τις διαδικασίες που υπαγορεύει το στράτευμα. Να φτιάξουμε ένα «μαξιλαράκι» να νομίζουν όλοι ότι όλα είναι πάρα πολύ καλά, ότι είναι ήρεμα και ότι εμείς δεν διαχειριζόμαστε απλώς τον καπιταλισμό, τον βελτιώνουμε, δεν μένουμε </w:t>
      </w:r>
      <w:r>
        <w:rPr>
          <w:rFonts w:eastAsia="Times New Roman" w:cs="Times New Roman"/>
          <w:szCs w:val="24"/>
        </w:rPr>
        <w:t xml:space="preserve">απλώς μέσα στην Ευρωπαϊκή Ένωση για να πάρουμε και να δώσουμε λεφτά στο μεγάλο κεφάλαιό μας, αλλά θα την κάνουμε και καλύτερη! </w:t>
      </w:r>
    </w:p>
    <w:p w14:paraId="5FBAEC8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Σύντροφοι, όπως και να το κάνουμε, όταν δεν έχεις κάνει ποτέ στη ζωή σου τζόκινγκ στην Κυψέλη, το ότι το κάνεις στην Ουάσιγκτον </w:t>
      </w:r>
      <w:r>
        <w:rPr>
          <w:rFonts w:eastAsia="Times New Roman" w:cs="Times New Roman"/>
          <w:szCs w:val="24"/>
        </w:rPr>
        <w:t>δεν αλλάζει τη φύση του τζόκινγκ. Ακριβώς ίδιο είναι και το νομοσχέδιο. Έρχεται με πολύ ωραία πράγματα μπροστά και στην πραγματικότητα φτιάχνει μία ψευδαίσθηση ότι θα τα</w:t>
      </w:r>
      <w:r>
        <w:rPr>
          <w:rFonts w:eastAsia="Times New Roman" w:cs="Times New Roman"/>
          <w:szCs w:val="24"/>
        </w:rPr>
        <w:t>κ</w:t>
      </w:r>
      <w:r>
        <w:rPr>
          <w:rFonts w:eastAsia="Times New Roman" w:cs="Times New Roman"/>
          <w:szCs w:val="24"/>
        </w:rPr>
        <w:t xml:space="preserve">τοποιήσουμε όλα τα ζητήματα που υπάρχουν μέσα στο στράτευμα. </w:t>
      </w:r>
    </w:p>
    <w:p w14:paraId="5FBAEC88"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Είναι λάθος ο προσανατολ</w:t>
      </w:r>
      <w:r>
        <w:rPr>
          <w:rFonts w:eastAsia="Times New Roman" w:cs="Times New Roman"/>
          <w:szCs w:val="24"/>
        </w:rPr>
        <w:t>ισμός. Είναι λάθος οι θυσίες. Είναι σαν να πηγαίνει σε τζάμπα πράγματα η πραγματικότητα των Ενόπλων Δυνάμεων. Και η πραγματικότητα των Ενόπλων Δυνάμεων, με την αρχική, βασική πολιτική του τρίτου μνημονίου -όπως και να το βαφτίσετε, τρίτο μνημόνιο είναι, δε</w:t>
      </w:r>
      <w:r>
        <w:rPr>
          <w:rFonts w:eastAsia="Times New Roman" w:cs="Times New Roman"/>
          <w:szCs w:val="24"/>
        </w:rPr>
        <w:t>ν είναι όμως το μνημόνιο- έχει ως βασική επιλογή το να είμαστε στη «στρούγκα» των λύκων που λέγεται Ευρωπαϊκή Ένωση, στην ιμπεριαλιστική «στρούγκα» που λέγεται ΝΑΤΟ κι όλα αυτά να τα πλασάρουμε ως κακό, το οποίο, όμως, είναι κακό ως πράξη, αλλά πολύ καλό ω</w:t>
      </w:r>
      <w:r>
        <w:rPr>
          <w:rFonts w:eastAsia="Times New Roman" w:cs="Times New Roman"/>
          <w:szCs w:val="24"/>
        </w:rPr>
        <w:t xml:space="preserve">ς αποτέλεσμα. Το ακούσαμε και από τα επισημότερα των </w:t>
      </w:r>
      <w:proofErr w:type="spellStart"/>
      <w:r>
        <w:rPr>
          <w:rFonts w:eastAsia="Times New Roman" w:cs="Times New Roman"/>
          <w:szCs w:val="24"/>
        </w:rPr>
        <w:t>χειλέων</w:t>
      </w:r>
      <w:proofErr w:type="spellEnd"/>
      <w:r>
        <w:rPr>
          <w:rFonts w:eastAsia="Times New Roman" w:cs="Times New Roman"/>
          <w:szCs w:val="24"/>
        </w:rPr>
        <w:t xml:space="preserve">. </w:t>
      </w:r>
    </w:p>
    <w:p w14:paraId="5FBAEC89" w14:textId="77777777" w:rsidR="00DD71AD" w:rsidRDefault="009451BE">
      <w:pPr>
        <w:tabs>
          <w:tab w:val="left" w:pos="1134"/>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5FBAEC8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5FBAEC8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Θα μπορούσε κάποιος να μιλάει για ένα τέτοιο νομοσχέδιο στην ουσία του, εντοπίζοντ</w:t>
      </w:r>
      <w:r>
        <w:rPr>
          <w:rFonts w:eastAsia="Times New Roman" w:cs="Times New Roman"/>
          <w:szCs w:val="24"/>
        </w:rPr>
        <w:t xml:space="preserve">ας και στο τελευταίο σημείο την αντίληψη που πλησιάζετε: Όσο πιο Αμερικανοί γίνουμε, όσο πιο Γάλλοι γίνουμε, όσο πιο πολύ τους μοιάζουμε, τόσο καλύτερα θα περνάμε. </w:t>
      </w:r>
    </w:p>
    <w:p w14:paraId="5FBAEC8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δεν αφαίρεσε ποτέ το ταξικό πρόσημο της πλειοψηφίας των εργαζομένων. Γιατί αυτό είναι </w:t>
      </w:r>
      <w:r>
        <w:rPr>
          <w:rFonts w:eastAsia="Times New Roman" w:cs="Times New Roman"/>
          <w:szCs w:val="24"/>
        </w:rPr>
        <w:t>ένα μάρμαρο που κοστίζει ακριβά, ακόμα και ως εικόνα. Κοστίζει πολύ περισσότερο ακριβά όταν το μετατρέπετε σε πραγματικότητα, με αντισταθμιστικά, με όπλα που δεν χρειαζόμαστε, με μια άμυνα που δεν είναι σχεδιασμένη για τη χώρα, με κοινά σύνορα με τους διπλ</w:t>
      </w:r>
      <w:r>
        <w:rPr>
          <w:rFonts w:eastAsia="Times New Roman" w:cs="Times New Roman"/>
          <w:szCs w:val="24"/>
        </w:rPr>
        <w:t xml:space="preserve">ανούς στο πιο ευαίσθητο σημείο της χώρας, που είναι το Αιγαίο. Και μιλάμε για όλα αυτά υπό το κάλυμμα ενός υπέροχου στρατιωτικού τουρισμού. Γιατί πάρα πολλές φορές εκεί καταλήγουμε, στη στρατιωτική διπλωματία και στον στρατιωτικό τουρισμό.    </w:t>
      </w:r>
    </w:p>
    <w:p w14:paraId="5FBAEC8D"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Επί της αρχή</w:t>
      </w:r>
      <w:r>
        <w:rPr>
          <w:rFonts w:eastAsia="Times New Roman" w:cs="Times New Roman"/>
          <w:szCs w:val="24"/>
        </w:rPr>
        <w:t>ς, λοιπόν, σας λέμε «</w:t>
      </w:r>
      <w:r>
        <w:rPr>
          <w:rFonts w:eastAsia="Times New Roman" w:cs="Times New Roman"/>
          <w:szCs w:val="24"/>
        </w:rPr>
        <w:t>όχι</w:t>
      </w:r>
      <w:r>
        <w:rPr>
          <w:rFonts w:eastAsia="Times New Roman" w:cs="Times New Roman"/>
          <w:szCs w:val="24"/>
        </w:rPr>
        <w:t xml:space="preserve">». Για τα άρθρα, θα επιφυλαχθώ στην ψηφοφορία ένα-ένα. Δεν πρόκειται να υπάρξει διαφοροποίηση -ενδεχομένως μόνο στο άρθρο 4- από την αρχική μας τοποθέτηση, μαζί με τις τροπολογίες. </w:t>
      </w:r>
    </w:p>
    <w:p w14:paraId="5FBAEC8E"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FBAEC8F"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Ευχαριστώ, κυρία Κανέλλη. </w:t>
      </w:r>
    </w:p>
    <w:p w14:paraId="5FBAEC90"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μπορώ να έχω τον λόγο;</w:t>
      </w:r>
    </w:p>
    <w:p w14:paraId="5FBAEC9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Για ποιο θέμα, κύριε Λοβέρδο;</w:t>
      </w:r>
    </w:p>
    <w:p w14:paraId="5FBAEC92"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τις νομοτεχνικές βελτιώσεις και για την τροπολογία που κατατέθηκε.  </w:t>
      </w:r>
    </w:p>
    <w:p w14:paraId="5FBAEC93"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 xml:space="preserve">Έχετε ένα λεπτό, κύριε Λοβέρδο. </w:t>
      </w:r>
    </w:p>
    <w:p w14:paraId="5FBAEC94"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πάρα πολύ, κύριε Πρόεδρε, και ζητώ συ</w:t>
      </w:r>
      <w:r>
        <w:rPr>
          <w:rFonts w:eastAsia="Times New Roman" w:cs="Times New Roman"/>
          <w:szCs w:val="24"/>
        </w:rPr>
        <w:t>γ</w:t>
      </w:r>
      <w:r>
        <w:rPr>
          <w:rFonts w:eastAsia="Times New Roman" w:cs="Times New Roman"/>
          <w:szCs w:val="24"/>
        </w:rPr>
        <w:t xml:space="preserve">γνώμη από τον επόμενο συνάδελφο. </w:t>
      </w:r>
    </w:p>
    <w:p w14:paraId="5FBAEC95"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Είχα δύο εκκρεμότητες από την ομιλία μου, γιατί δεν είδαμε τα κείμενα. Ήρθε το κείμενο για την τάξη τ</w:t>
      </w:r>
      <w:r>
        <w:rPr>
          <w:rFonts w:eastAsia="Times New Roman" w:cs="Times New Roman"/>
          <w:szCs w:val="24"/>
        </w:rPr>
        <w:t xml:space="preserve">ου 1990. Δεν ξέρω τι λένε και τα υπόλοιπα κόμματα, μου φαίνεται σωστό. Άρα συμπληρώνω την ομιλία μου ως προς το θέμα αυτό με μία κατάφαση. Φαίνεται ότι η ρύθμιση λύνει το πρόβλημα. Επιφυλάσσομαι να το δω λίγο πιο αναλυτικά. </w:t>
      </w:r>
    </w:p>
    <w:p w14:paraId="5FBAEC96"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Για το άρθρο 27, όμως, εγώ έκαν</w:t>
      </w:r>
      <w:r>
        <w:rPr>
          <w:rFonts w:eastAsia="Times New Roman" w:cs="Times New Roman"/>
          <w:szCs w:val="24"/>
        </w:rPr>
        <w:t>α μία πολύ ρητή αναφορά και χωρίς ονόματα, επίτηδες, στην ομιλία μου. Τώρα θα μιλήσω με τα ονόματα των συνδικαλιστικών φορέων. Η ΠΟΜΕΝΣ είχε προτείνει νέο φορέα, έναν, ενιαίο, να φύγουμε από τα δικαστήρια, να φύγουμε από τις εντάσεις, να γίνει μία τροποποί</w:t>
      </w:r>
      <w:r>
        <w:rPr>
          <w:rFonts w:eastAsia="Times New Roman" w:cs="Times New Roman"/>
          <w:szCs w:val="24"/>
        </w:rPr>
        <w:t xml:space="preserve">ηση του άρθρου 27, να λύσει το πρόβλημα, υπέρ ενός που ενώνει όλους. </w:t>
      </w:r>
    </w:p>
    <w:p w14:paraId="5FBAEC97"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Έρχεται η τροπολογία που είδαμε μετά την ομιλία μου, κύριε Πρόεδρε, πράγματι μιλάει περί ενός, αλλά περί της ΠΟΕΣ, δηλαδή περί της άλλης ομοσπονδίας, στην οποία θα ενοποιηθεί και η ΠΟΜΕΝ</w:t>
      </w:r>
      <w:r>
        <w:rPr>
          <w:rFonts w:eastAsia="Times New Roman" w:cs="Times New Roman"/>
          <w:szCs w:val="24"/>
        </w:rPr>
        <w:t xml:space="preserve">Σ, που είναι η πλειοψηφία του χώρου. </w:t>
      </w:r>
    </w:p>
    <w:p w14:paraId="5FBAEC98"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 αυτό είναι κοροϊδία, κύριε Πρόεδρε. Είναι η επιτομή της μεροληψίας. Και μάλιστα, έχει κι άλλες διατάξεις. Δεν ξέρω αν θα μας δώσετε τον λόγο επί των τροπολογιών αργότερα, για να συμπληρώσουμε τις αγορεύσεις μας. Πάντως, εάν αυτή είναι η παρέμβαση, είναι</w:t>
      </w:r>
      <w:r>
        <w:rPr>
          <w:rFonts w:eastAsia="Times New Roman" w:cs="Times New Roman"/>
          <w:szCs w:val="24"/>
        </w:rPr>
        <w:t xml:space="preserve"> χειρότερη από την πρώτη ρύθμιση.  </w:t>
      </w:r>
    </w:p>
    <w:p w14:paraId="5FBAEC99"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BAEC9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5FBAEC9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δύο λεπτά. </w:t>
      </w:r>
    </w:p>
    <w:p w14:paraId="5FBAEC9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Όσον αφορά το δεύτερο ζήτημα –γιατί στο πρώτο συμ</w:t>
      </w:r>
      <w:r>
        <w:rPr>
          <w:rFonts w:eastAsia="Times New Roman" w:cs="Times New Roman"/>
          <w:szCs w:val="24"/>
        </w:rPr>
        <w:t>φωνήσαμε- στο σημείο 6, του άρθρου 27, που προφανώς αναφέρεστε…</w:t>
      </w:r>
    </w:p>
    <w:p w14:paraId="5FBAEC9D"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Στο άρθρο 1, περίπτωση β</w:t>
      </w:r>
      <w:r>
        <w:rPr>
          <w:rFonts w:eastAsia="Times New Roman" w:cs="Times New Roman"/>
          <w:szCs w:val="24"/>
        </w:rPr>
        <w:t>΄</w:t>
      </w:r>
      <w:r>
        <w:rPr>
          <w:rFonts w:eastAsia="Times New Roman" w:cs="Times New Roman"/>
          <w:szCs w:val="24"/>
        </w:rPr>
        <w:t>, υποπερίπτωση β</w:t>
      </w:r>
      <w:r>
        <w:rPr>
          <w:rFonts w:eastAsia="Times New Roman" w:cs="Times New Roman"/>
          <w:szCs w:val="24"/>
        </w:rPr>
        <w:t>΄</w:t>
      </w:r>
      <w:r>
        <w:rPr>
          <w:rFonts w:eastAsia="Times New Roman" w:cs="Times New Roman"/>
          <w:szCs w:val="24"/>
        </w:rPr>
        <w:t>. Η παράγραφος 1 αντικαθίσταται ως εξής: «ένα, περίπτωση β</w:t>
      </w:r>
      <w:r>
        <w:rPr>
          <w:rFonts w:eastAsia="Times New Roman" w:cs="Times New Roman"/>
          <w:szCs w:val="24"/>
        </w:rPr>
        <w:t>΄</w:t>
      </w:r>
      <w:r>
        <w:rPr>
          <w:rFonts w:eastAsia="Times New Roman" w:cs="Times New Roman"/>
          <w:szCs w:val="24"/>
        </w:rPr>
        <w:t>, υποπερίπτωση β</w:t>
      </w:r>
      <w:r>
        <w:rPr>
          <w:rFonts w:eastAsia="Times New Roman" w:cs="Times New Roman"/>
          <w:szCs w:val="24"/>
        </w:rPr>
        <w:t>΄</w:t>
      </w:r>
      <w:r>
        <w:rPr>
          <w:rFonts w:eastAsia="Times New Roman" w:cs="Times New Roman"/>
          <w:szCs w:val="24"/>
        </w:rPr>
        <w:t xml:space="preserve">». </w:t>
      </w:r>
    </w:p>
    <w:p w14:paraId="5FBAEC9E"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Μια Πανελλήνια Ομοσπονδία των Πρωτοβάθμιων Ενώσεων με την επωνυμία</w:t>
      </w:r>
      <w:r>
        <w:rPr>
          <w:rFonts w:eastAsia="Times New Roman" w:cs="Times New Roman"/>
          <w:szCs w:val="24"/>
        </w:rPr>
        <w:t>:</w:t>
      </w:r>
      <w:r>
        <w:rPr>
          <w:rFonts w:eastAsia="Times New Roman" w:cs="Times New Roman"/>
          <w:szCs w:val="24"/>
        </w:rPr>
        <w:t xml:space="preserve"> Πανελλήνια Ομοσπονδία Ενώσεων Στρατιωτικών. </w:t>
      </w:r>
    </w:p>
    <w:p w14:paraId="5FBAEC9F"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5FBAECA0"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Και οι δ</w:t>
      </w:r>
      <w:r>
        <w:rPr>
          <w:rFonts w:eastAsia="Times New Roman" w:cs="Times New Roman"/>
          <w:szCs w:val="24"/>
        </w:rPr>
        <w:t xml:space="preserve">ύο έτσι λέγονται. </w:t>
      </w:r>
    </w:p>
    <w:p w14:paraId="5FBAECA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κύριε Λοβέρδο, μην κάνετε το ίδιο λάθος. Γιατί στην αρχή το έκανα κι εγώ το ίδιο λάθος.   </w:t>
      </w:r>
    </w:p>
    <w:p w14:paraId="5FBAECA2"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δεν κάνω λάθος. </w:t>
      </w:r>
    </w:p>
    <w:p w14:paraId="5FBAECA3"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Είναι ίδιες με διαφορετικά αρχικά. </w:t>
      </w:r>
    </w:p>
    <w:p w14:paraId="5FBAECA4"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w:t>
      </w:r>
      <w:r>
        <w:rPr>
          <w:rFonts w:eastAsia="Times New Roman" w:cs="Times New Roman"/>
          <w:b/>
          <w:szCs w:val="24"/>
        </w:rPr>
        <w:t xml:space="preserve">ς Άμυνας): </w:t>
      </w:r>
      <w:r>
        <w:rPr>
          <w:rFonts w:eastAsia="Times New Roman" w:cs="Times New Roman"/>
          <w:szCs w:val="24"/>
        </w:rPr>
        <w:t xml:space="preserve">Η επωνυμία τους είναι ίδια. </w:t>
      </w:r>
    </w:p>
    <w:p w14:paraId="5FBAECA5"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Είναι με διαφορετικά αρχικά. </w:t>
      </w:r>
    </w:p>
    <w:p w14:paraId="5FBAECA6"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αλλά δεν υπάρχουν αρχικά εδώ. </w:t>
      </w:r>
    </w:p>
    <w:p w14:paraId="5FBAECA7"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Ακούστε, κύριε Υπουργέ.</w:t>
      </w:r>
    </w:p>
    <w:p w14:paraId="5FBAECA8" w14:textId="77777777" w:rsidR="00DD71AD" w:rsidRDefault="009451BE">
      <w:pPr>
        <w:spacing w:after="0" w:line="600" w:lineRule="auto"/>
        <w:ind w:firstLine="720"/>
        <w:jc w:val="both"/>
        <w:rPr>
          <w:rFonts w:eastAsia="Times New Roman"/>
          <w:szCs w:val="24"/>
        </w:rPr>
      </w:pPr>
      <w:r>
        <w:rPr>
          <w:rFonts w:eastAsia="Times New Roman"/>
          <w:b/>
          <w:szCs w:val="24"/>
        </w:rPr>
        <w:t>ΔΗΜΗΤΡΙΟΣ ΒΙΤΣΑΣ (Αναπληρωτής Υπο</w:t>
      </w:r>
      <w:r>
        <w:rPr>
          <w:rFonts w:eastAsia="Times New Roman"/>
          <w:b/>
          <w:szCs w:val="24"/>
        </w:rPr>
        <w:t xml:space="preserve">υργός Εθνικής Άμυνας): </w:t>
      </w:r>
      <w:r>
        <w:rPr>
          <w:rFonts w:eastAsia="Times New Roman"/>
          <w:szCs w:val="24"/>
        </w:rPr>
        <w:t>Εγώ θα έκανα μια άλλη αλλαγή.</w:t>
      </w:r>
    </w:p>
    <w:p w14:paraId="5FBAECA9"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Ακούστε, κύριε Υπουργέ.</w:t>
      </w:r>
    </w:p>
    <w:p w14:paraId="5FBAECAA"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Λοβέρδο, έχετε τον λόγο για ένα λεπτό.</w:t>
      </w:r>
    </w:p>
    <w:p w14:paraId="5FBAECAB"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 xml:space="preserve">Κύριε Υπουργέ, σας άκουσα στην </w:t>
      </w:r>
      <w:r>
        <w:rPr>
          <w:rFonts w:eastAsia="Times New Roman"/>
          <w:bCs/>
          <w:szCs w:val="24"/>
        </w:rPr>
        <w:t>ε</w:t>
      </w:r>
      <w:r>
        <w:rPr>
          <w:rFonts w:eastAsia="Times New Roman"/>
          <w:bCs/>
          <w:szCs w:val="24"/>
        </w:rPr>
        <w:t xml:space="preserve">πιτροπή που το διευκρινίσατε. </w:t>
      </w:r>
      <w:r>
        <w:rPr>
          <w:rFonts w:eastAsia="Times New Roman"/>
          <w:bCs/>
          <w:szCs w:val="24"/>
        </w:rPr>
        <w:t>Η συντομογραφία περιλαμβάνει με διαφορετική καταγραφή το ίδιο ακριβώς όνομα -έτσι δεν είναι;- και εμφανίζονται οι διαφορές.</w:t>
      </w:r>
    </w:p>
    <w:p w14:paraId="5FBAECAC"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 xml:space="preserve">ΔΗΜΗΤΡΙΟΣ ΒΙΤΣΑΣ (Αναπληρωτής Υπουργός Εθνικής Άμυνας): </w:t>
      </w:r>
      <w:r>
        <w:rPr>
          <w:rFonts w:eastAsia="Times New Roman"/>
          <w:szCs w:val="24"/>
        </w:rPr>
        <w:t>Ακριβώς.</w:t>
      </w:r>
    </w:p>
    <w:p w14:paraId="5FBAECAD"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Όταν όμως, ακολουθείτε την συντομογραφία των μεν,</w:t>
      </w:r>
      <w:r>
        <w:rPr>
          <w:rFonts w:eastAsia="Times New Roman"/>
          <w:bCs/>
          <w:szCs w:val="24"/>
        </w:rPr>
        <w:t xml:space="preserve"> ο ερμηνευτής καταλαβαίνει ότι παίρνετε θέση υπέρ της μιας περιπτώσεως. Αλλάξτε την ορολογία. Βάλτε κάτι καινούργιο.</w:t>
      </w:r>
    </w:p>
    <w:p w14:paraId="5FBAECAE" w14:textId="77777777" w:rsidR="00DD71AD" w:rsidRDefault="009451BE">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Εξηγούμαι πάλι. Δεν υπάρχει πουθενά συντομογραφία σε όλο το άρθρο 27. Επίτηδες δεν </w:t>
      </w:r>
      <w:r>
        <w:rPr>
          <w:rFonts w:eastAsia="Times New Roman"/>
          <w:szCs w:val="24"/>
        </w:rPr>
        <w:t>υπάρχει.</w:t>
      </w:r>
    </w:p>
    <w:p w14:paraId="5FBAECAF" w14:textId="77777777" w:rsidR="00DD71AD" w:rsidRDefault="009451BE">
      <w:pPr>
        <w:spacing w:after="0" w:line="600" w:lineRule="auto"/>
        <w:ind w:firstLine="720"/>
        <w:jc w:val="both"/>
        <w:rPr>
          <w:rFonts w:eastAsia="Times New Roman"/>
          <w:szCs w:val="24"/>
        </w:rPr>
      </w:pPr>
      <w:r>
        <w:rPr>
          <w:rFonts w:eastAsia="Times New Roman"/>
          <w:szCs w:val="24"/>
        </w:rPr>
        <w:t>Δεύτερον, στο άρθρο 6 -πηγαίνετε στο άρθρο 6 γιατί θα κάνω μία διόρθωση- λέει ότι οι πρωτοβάθμιες ενώσεις στρατιωτικών που έχουν συσταθεί σε επίπεδο περιφερειακής ενότητας γίνονται με αίτηση τους μέλη της αντιπροσωπευτικότερης σε αριθμό πρωτοβαθμί</w:t>
      </w:r>
      <w:r>
        <w:rPr>
          <w:rFonts w:eastAsia="Times New Roman"/>
          <w:szCs w:val="24"/>
        </w:rPr>
        <w:t xml:space="preserve">ων ενώσεων και αριθμού μελών των </w:t>
      </w:r>
      <w:proofErr w:type="spellStart"/>
      <w:r>
        <w:rPr>
          <w:rFonts w:eastAsia="Times New Roman"/>
          <w:szCs w:val="24"/>
        </w:rPr>
        <w:t>παραπρωτοβάθμιων</w:t>
      </w:r>
      <w:proofErr w:type="spellEnd"/>
      <w:r>
        <w:rPr>
          <w:rFonts w:eastAsia="Times New Roman"/>
          <w:szCs w:val="24"/>
        </w:rPr>
        <w:t xml:space="preserve"> ενώσεων. Δηλαδή, δεν παίρνουν μέρος μόνο το πόσο ενώσεις είναι, αλλά και ποιο αριθμό μελών εκπροσωπούν. Να μην υπάρχει, δηλαδή, κάποιος που να έχει είκοσι ενώσεις των είκοσι ατόμων και κάποιος άλλος να έχει</w:t>
      </w:r>
      <w:r>
        <w:rPr>
          <w:rFonts w:eastAsia="Times New Roman"/>
          <w:szCs w:val="24"/>
        </w:rPr>
        <w:t xml:space="preserve"> δέκα ενώσεις των τετρακοσίων ατόμων, να υπάρχει δηλαδή πολλαπλάσιος αριθμός. Άρα πρέπει να έχουν και τα δύο στοιχεία.</w:t>
      </w:r>
    </w:p>
    <w:p w14:paraId="5FBAECB0" w14:textId="77777777" w:rsidR="00DD71AD" w:rsidRDefault="009451BE">
      <w:pPr>
        <w:spacing w:after="0" w:line="600" w:lineRule="auto"/>
        <w:ind w:firstLine="720"/>
        <w:jc w:val="both"/>
        <w:rPr>
          <w:rFonts w:eastAsia="Times New Roman"/>
          <w:szCs w:val="24"/>
        </w:rPr>
      </w:pPr>
      <w:r>
        <w:rPr>
          <w:rFonts w:eastAsia="Times New Roman"/>
          <w:szCs w:val="24"/>
        </w:rPr>
        <w:t xml:space="preserve">Και φεύγει και αυτό που αναφέρει ότι λειτουργεί κατά την έναρξη ισχύος του παρόντος. Γιατί στην ουσία μπαίνει ένα κριτήριο το οποίο λέει </w:t>
      </w:r>
      <w:r>
        <w:rPr>
          <w:rFonts w:eastAsia="Times New Roman"/>
          <w:szCs w:val="24"/>
        </w:rPr>
        <w:t xml:space="preserve">ότι μόλις δημοσιευτεί, </w:t>
      </w:r>
      <w:r>
        <w:rPr>
          <w:rFonts w:eastAsia="Times New Roman"/>
          <w:szCs w:val="24"/>
        </w:rPr>
        <w:lastRenderedPageBreak/>
        <w:t>σταματάνε τα πάντα. Και  θέλουμε ακριβώς να υπάρχει αυτό το εξάμηνο μήπως και τα βρουν.</w:t>
      </w:r>
    </w:p>
    <w:p w14:paraId="5FBAECB1"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Κύριε Πρόεδρε, θέλω να κάνω μια ερώτηση και τέλος.</w:t>
      </w:r>
    </w:p>
    <w:p w14:paraId="5FBAECB2"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Παρακαλώ, όμως, κύριε Λοβέρδο να προχωρήσουμε.</w:t>
      </w:r>
    </w:p>
    <w:p w14:paraId="5FBAECB3"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Τελευταία ερώτηση, κύριε Πρόεδρε.</w:t>
      </w:r>
    </w:p>
    <w:p w14:paraId="5FBAECB4"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Ορίστε, έχετε τον λόγο.</w:t>
      </w:r>
    </w:p>
    <w:p w14:paraId="5FBAECB5"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Κύριε Υπουργέ, λέτε στην τελευταία σελίδα ότι μετά τη νέα παράγραφο 6, προστίθ</w:t>
      </w:r>
      <w:r>
        <w:rPr>
          <w:rFonts w:eastAsia="Times New Roman"/>
          <w:bCs/>
          <w:szCs w:val="24"/>
        </w:rPr>
        <w:t>εται παράγραφος 7 ως εξής</w:t>
      </w:r>
      <w:r>
        <w:rPr>
          <w:rFonts w:eastAsia="Times New Roman"/>
          <w:bCs/>
          <w:szCs w:val="24"/>
        </w:rPr>
        <w:t>:</w:t>
      </w:r>
      <w:r>
        <w:rPr>
          <w:rFonts w:eastAsia="Times New Roman"/>
          <w:bCs/>
          <w:szCs w:val="24"/>
        </w:rPr>
        <w:t xml:space="preserve"> Η παράγραφος 14 του άρθρου 30γ΄ του ν.1264/1982 καταργείται. </w:t>
      </w:r>
    </w:p>
    <w:p w14:paraId="5FBAECB6" w14:textId="77777777" w:rsidR="00DD71AD" w:rsidRDefault="009451BE">
      <w:pPr>
        <w:spacing w:after="0" w:line="600" w:lineRule="auto"/>
        <w:ind w:firstLine="720"/>
        <w:jc w:val="both"/>
        <w:rPr>
          <w:rFonts w:eastAsia="Times New Roman"/>
          <w:bCs/>
          <w:szCs w:val="24"/>
        </w:rPr>
      </w:pPr>
      <w:r>
        <w:rPr>
          <w:rFonts w:eastAsia="Times New Roman"/>
          <w:bCs/>
          <w:szCs w:val="24"/>
        </w:rPr>
        <w:t>Αυτή η ρύθμιση έχει δώσει τη δυνατότητα εκκρεμών δικών. Καταργείτε τις δίκες με την κατάργηση αυτή, παρεμβαίνοντας στο θέμα ή είναι άλλος ο σκοπός σας;</w:t>
      </w:r>
    </w:p>
    <w:p w14:paraId="5FBAECB7" w14:textId="77777777" w:rsidR="00DD71AD" w:rsidRDefault="009451BE">
      <w:pPr>
        <w:spacing w:after="0" w:line="600" w:lineRule="auto"/>
        <w:ind w:firstLine="720"/>
        <w:jc w:val="both"/>
        <w:rPr>
          <w:rFonts w:eastAsia="Times New Roman"/>
          <w:szCs w:val="24"/>
        </w:rPr>
      </w:pPr>
      <w:r>
        <w:rPr>
          <w:rFonts w:eastAsia="Times New Roman"/>
          <w:b/>
          <w:szCs w:val="24"/>
        </w:rPr>
        <w:t>ΔΗΜΗΤΡΙΟΣ ΒΙΤΣΑ</w:t>
      </w:r>
      <w:r>
        <w:rPr>
          <w:rFonts w:eastAsia="Times New Roman"/>
          <w:b/>
          <w:szCs w:val="24"/>
        </w:rPr>
        <w:t xml:space="preserve">Σ (Αναπληρωτής Υπουργός Εθνικής Άμυνας): </w:t>
      </w:r>
      <w:r>
        <w:rPr>
          <w:rFonts w:eastAsia="Times New Roman"/>
          <w:szCs w:val="24"/>
        </w:rPr>
        <w:t>Όχι, δεν καταργώ τις δίκες. Η παράγραφος καταργείται με το 1α. που λέει ότι μόνο τα νομικά πρόσωπα που συνιστώνται και λειτουργούν σύμφωνα με το παρόν μπορούν να εκπροσωπούν τα συμφέροντα των εν ενεργεία στρατιωτικώ</w:t>
      </w:r>
      <w:r>
        <w:rPr>
          <w:rFonts w:eastAsia="Times New Roman"/>
          <w:szCs w:val="24"/>
        </w:rPr>
        <w:t xml:space="preserve">ν. Το παρόν είναι το κείμενο αυτού του άρθρου. </w:t>
      </w:r>
    </w:p>
    <w:p w14:paraId="5FBAECB8"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Πού το λέει αυτό;</w:t>
      </w:r>
    </w:p>
    <w:p w14:paraId="5FBAECB9"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 xml:space="preserve">ΔΗΜΗΤΡΙΟΣ ΒΙΤΣΑΣ (Αναπληρωτής Υπουργός Εθνικής Άμυνας): </w:t>
      </w:r>
      <w:r>
        <w:rPr>
          <w:rFonts w:eastAsia="Times New Roman"/>
          <w:szCs w:val="24"/>
        </w:rPr>
        <w:t>Είναι οι πρώτες γραμμές του άρθρου 27.</w:t>
      </w:r>
    </w:p>
    <w:p w14:paraId="5FBAECBA" w14:textId="77777777" w:rsidR="00DD71AD" w:rsidRDefault="009451BE">
      <w:pPr>
        <w:spacing w:after="0" w:line="600" w:lineRule="auto"/>
        <w:ind w:firstLine="720"/>
        <w:jc w:val="both"/>
        <w:rPr>
          <w:rFonts w:eastAsia="Times New Roman"/>
          <w:szCs w:val="24"/>
        </w:rPr>
      </w:pPr>
      <w:r>
        <w:rPr>
          <w:rFonts w:eastAsia="Times New Roman"/>
          <w:szCs w:val="24"/>
        </w:rPr>
        <w:t>Στο τελευταίο εδάφιο της παραγράφου 3 του άρθρου 30Γ του ν.1264/1982 προστίθε</w:t>
      </w:r>
      <w:r>
        <w:rPr>
          <w:rFonts w:eastAsia="Times New Roman"/>
          <w:szCs w:val="24"/>
        </w:rPr>
        <w:t>ται νέο εδάφιο ως εξής: «Μόνο τα νομικά πρόσωπα που συνιστώνται και λειτουργούν, σύμφωνα με το παρόν, μπορούν να εκπροσωπούν τα συμφέροντα των εν ενεργεία στρατιωτικών».</w:t>
      </w:r>
    </w:p>
    <w:p w14:paraId="5FBAECBB" w14:textId="77777777" w:rsidR="00DD71AD" w:rsidRDefault="009451BE">
      <w:pPr>
        <w:spacing w:after="0" w:line="600" w:lineRule="auto"/>
        <w:ind w:firstLine="720"/>
        <w:jc w:val="both"/>
        <w:rPr>
          <w:rFonts w:eastAsia="Times New Roman"/>
          <w:szCs w:val="24"/>
        </w:rPr>
      </w:pPr>
      <w:r>
        <w:rPr>
          <w:rFonts w:eastAsia="Times New Roman"/>
          <w:szCs w:val="24"/>
        </w:rPr>
        <w:t>Αυτή τη στιγμή δηλαδή -θα το πω με έναν τρόπο που οι νομικοί καταλαβαίνουν- όσοι και μ</w:t>
      </w:r>
      <w:r>
        <w:rPr>
          <w:rFonts w:eastAsia="Times New Roman"/>
          <w:szCs w:val="24"/>
        </w:rPr>
        <w:t>ετά την παρέλευση του εξαμήνου τροποποίησαν το καταστατικό τους ή δημιουργήσαν καταστατικό, είτε σαν πρωτοβάθμιες ενώσεις είτε σαν δευτεροβάθμιες ενώσεις, νομιμοποιούνται στη διαδικασία τους.</w:t>
      </w:r>
    </w:p>
    <w:p w14:paraId="5FBAECBC" w14:textId="77777777" w:rsidR="00DD71AD" w:rsidRDefault="009451BE">
      <w:pPr>
        <w:spacing w:after="0" w:line="600" w:lineRule="auto"/>
        <w:ind w:firstLine="720"/>
        <w:jc w:val="both"/>
        <w:rPr>
          <w:rFonts w:eastAsia="Times New Roman"/>
          <w:szCs w:val="24"/>
        </w:rPr>
      </w:pPr>
      <w:r>
        <w:rPr>
          <w:rFonts w:eastAsia="Times New Roman"/>
          <w:szCs w:val="24"/>
        </w:rPr>
        <w:t>Άρα -πώς να το πω;- πηγαίνει αναγκαστικά στην κατάργηση του προη</w:t>
      </w:r>
      <w:r>
        <w:rPr>
          <w:rFonts w:eastAsia="Times New Roman"/>
          <w:szCs w:val="24"/>
        </w:rPr>
        <w:t>γούμενου άρθρου.</w:t>
      </w:r>
    </w:p>
    <w:p w14:paraId="5FBAECBD"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Προχωρούμε στην διαδικασία.</w:t>
      </w:r>
    </w:p>
    <w:p w14:paraId="5FBAECBE"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Τον λόγο έχει ο ειδικός αγορητής των ΑΝΕΛ κ. </w:t>
      </w:r>
      <w:proofErr w:type="spellStart"/>
      <w:r>
        <w:rPr>
          <w:rFonts w:eastAsia="Times New Roman"/>
          <w:bCs/>
          <w:szCs w:val="24"/>
        </w:rPr>
        <w:t>Κατσίκης</w:t>
      </w:r>
      <w:proofErr w:type="spellEnd"/>
      <w:r>
        <w:rPr>
          <w:rFonts w:eastAsia="Times New Roman"/>
          <w:bCs/>
          <w:szCs w:val="24"/>
        </w:rPr>
        <w:t>, για δεκαπέντε λεπτά.</w:t>
      </w:r>
    </w:p>
    <w:p w14:paraId="5FBAECBF"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Ευχαριστώ, κύριε Πρόεδρε.</w:t>
      </w:r>
    </w:p>
    <w:p w14:paraId="5FBAECC0" w14:textId="77777777" w:rsidR="00DD71AD" w:rsidRDefault="009451BE">
      <w:pPr>
        <w:spacing w:after="0" w:line="600" w:lineRule="auto"/>
        <w:ind w:firstLine="720"/>
        <w:jc w:val="both"/>
        <w:rPr>
          <w:rFonts w:eastAsia="Times New Roman"/>
          <w:bCs/>
          <w:szCs w:val="24"/>
        </w:rPr>
      </w:pPr>
      <w:r>
        <w:rPr>
          <w:rFonts w:eastAsia="Times New Roman"/>
          <w:bCs/>
          <w:szCs w:val="24"/>
        </w:rPr>
        <w:t>Κύριοι Υπουργοί, κυρίες και κύριοι συνάδελφοι, και</w:t>
      </w:r>
      <w:r>
        <w:rPr>
          <w:rFonts w:eastAsia="Times New Roman"/>
          <w:bCs/>
          <w:szCs w:val="24"/>
        </w:rPr>
        <w:t xml:space="preserve"> σήμερα σε συνέχεια από τη συνεδρίαση και συζήτηση του παρόντος νομοσχεδίου στις επιτροπές, η πολιτική αντιπαράθεση καλά κρατεί. Και βέβαια εάν ήταν μόνο στο θέμα το οποίο εξετάζουμε σήμερα στο παρόν νομοσχέδιο, θα έλεγα ότι είναι απόλυτα αιτιολογημένη.</w:t>
      </w:r>
    </w:p>
    <w:p w14:paraId="5FBAECC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Όμ</w:t>
      </w:r>
      <w:r>
        <w:rPr>
          <w:rFonts w:eastAsia="Times New Roman" w:cs="Times New Roman"/>
          <w:szCs w:val="24"/>
        </w:rPr>
        <w:t>ως να ξεφεύγει τόσο πολύ, από τότε μέχρι σήμερα, και στην Ολομέλεια με θέματα τα οποία δεν έχουν κα</w:t>
      </w:r>
      <w:r>
        <w:rPr>
          <w:rFonts w:eastAsia="Times New Roman" w:cs="Times New Roman"/>
          <w:szCs w:val="24"/>
        </w:rPr>
        <w:t>μ</w:t>
      </w:r>
      <w:r>
        <w:rPr>
          <w:rFonts w:eastAsia="Times New Roman" w:cs="Times New Roman"/>
          <w:szCs w:val="24"/>
        </w:rPr>
        <w:t>μία σχέση με το θέμα το οποίο συζητάμε προκαλεί πραγματικά όχι μόνο λύπη, αλλά δίνει και δικαίωμα σε απαντήσεις ως προς τους συναδέλφους εκείνους που θίγουν</w:t>
      </w:r>
      <w:r>
        <w:rPr>
          <w:rFonts w:eastAsia="Times New Roman" w:cs="Times New Roman"/>
          <w:szCs w:val="24"/>
        </w:rPr>
        <w:t xml:space="preserve"> και φέρνουν πάλι στην επικαιρότητα ένα θέμα, το οποίο αφορά τις Ένοπλες Δυνάμεις σχετικά με την υλοποίηση της απόφασης του Συμβουλίου της Επικρατείας για τα δεδουλευμένα τα οποία εσείς, κύριοι της Αντιπολίτευσης, στερήσατε απ’ αυτούς τους ανθρώπους, εσείς</w:t>
      </w:r>
      <w:r>
        <w:rPr>
          <w:rFonts w:eastAsia="Times New Roman" w:cs="Times New Roman"/>
          <w:szCs w:val="24"/>
        </w:rPr>
        <w:t xml:space="preserve"> τους προκαλέσατε την απόφαση να προσφύγουν στα δικαστήρια, να δικαιωθούν απ’ αυτά τα δικαστήρια και, δυστυχώς, είστε εσείς οι ίδιοι που δεν δώσατε σ’ αυτούς ούτε ένα ευρώ, αφού έναν χρόνο μετά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καθώς τον Δεκέμβριο του 2014, που ήσασ</w:t>
      </w:r>
      <w:r>
        <w:rPr>
          <w:rFonts w:eastAsia="Times New Roman" w:cs="Times New Roman"/>
          <w:szCs w:val="24"/>
        </w:rPr>
        <w:t>ταν βέβαιοι ότι θα χάσετε τις εκλογές, βγάλατε μια απόφαση, η οποία θα πλήρωνε αυτούς τους ανθρώπους, θα απέδιδε τα δεδουλευμένα σε εκτέλεση μιας δικαστικής απόφασης κατά το 50%.</w:t>
      </w:r>
    </w:p>
    <w:p w14:paraId="5FBAECC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είστε εσείς οι ίδιοι σήμερα, οι οποίοι τι μας λέτε αποποιούμενοι τις ευθύ</w:t>
      </w:r>
      <w:r>
        <w:rPr>
          <w:rFonts w:eastAsia="Times New Roman" w:cs="Times New Roman"/>
          <w:szCs w:val="24"/>
        </w:rPr>
        <w:t>νες σας και επιρρίπτοντάς τες σε εμάς; Ότι εμείς, που τους δίνουμε αυτό το 50%, κάνουμε κακώς, γιατί ακόμη δεν έχουμε καταφέρει κάτι που εσείς προκαλέσατε, να τους δώσουμε και το άλλο 50%</w:t>
      </w:r>
      <w:r>
        <w:rPr>
          <w:rFonts w:eastAsia="Times New Roman" w:cs="Times New Roman"/>
          <w:szCs w:val="24"/>
        </w:rPr>
        <w:t xml:space="preserve"> το οποίο εσείς τους στερήσατε</w:t>
      </w:r>
      <w:r>
        <w:rPr>
          <w:rFonts w:eastAsia="Times New Roman" w:cs="Times New Roman"/>
          <w:szCs w:val="24"/>
        </w:rPr>
        <w:t xml:space="preserve">. </w:t>
      </w:r>
    </w:p>
    <w:p w14:paraId="5FBAECC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Και βεβαίως, ακούστηκε σ’ αυτήν την </w:t>
      </w:r>
      <w:r>
        <w:rPr>
          <w:rFonts w:eastAsia="Times New Roman" w:cs="Times New Roman"/>
          <w:szCs w:val="24"/>
        </w:rPr>
        <w:t xml:space="preserve">Αίθουσα ακόμη και το ότι αποτελεί πολιτική γενναιότητα, διότι ο </w:t>
      </w:r>
      <w:r>
        <w:rPr>
          <w:rFonts w:eastAsia="Times New Roman" w:cs="Times New Roman"/>
          <w:szCs w:val="24"/>
        </w:rPr>
        <w:t>ε</w:t>
      </w:r>
      <w:r>
        <w:rPr>
          <w:rFonts w:eastAsia="Times New Roman" w:cs="Times New Roman"/>
          <w:szCs w:val="24"/>
        </w:rPr>
        <w:t xml:space="preserve">ισηγητής της Νέας Δημοκρατίας θα ψηφίσει τα έντεκα από τα τριάντα άρθρα. </w:t>
      </w:r>
    </w:p>
    <w:p w14:paraId="5FBAECC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Πραγματικά, αγαπητέ συνάδελφε, αποτελεί πολιτική πρωτοτυπία το γεγονός, ότι τα ψηφίζετε για να δείξετε και να αναδείξ</w:t>
      </w:r>
      <w:r>
        <w:rPr>
          <w:rFonts w:eastAsia="Times New Roman" w:cs="Times New Roman"/>
          <w:szCs w:val="24"/>
        </w:rPr>
        <w:t xml:space="preserve">ετε την πολιτική σας γενναιότητα και όχι γιατί πιστεύετε ότι αυτά τα έντεκα άρθρα πρέπει να τα ψηφίσετε. </w:t>
      </w:r>
    </w:p>
    <w:p w14:paraId="5FBAEC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ερχόμενος στην ουσία του νομοσχεδίου, η συνεδρίαση…</w:t>
      </w:r>
    </w:p>
    <w:p w14:paraId="5FBAECC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Η υπερψήφιση των έντεκα γίνεται σε σχέση με εσάς που καταψηφίζετε </w:t>
      </w:r>
      <w:proofErr w:type="spellStart"/>
      <w:r>
        <w:rPr>
          <w:rFonts w:eastAsia="Times New Roman" w:cs="Times New Roman"/>
          <w:szCs w:val="24"/>
        </w:rPr>
        <w:t>παγίως</w:t>
      </w:r>
      <w:proofErr w:type="spellEnd"/>
      <w:r>
        <w:rPr>
          <w:rFonts w:eastAsia="Times New Roman" w:cs="Times New Roman"/>
          <w:szCs w:val="24"/>
        </w:rPr>
        <w:t xml:space="preserve">. </w:t>
      </w:r>
    </w:p>
    <w:p w14:paraId="5FBAECC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Τι είπατε, κύριε </w:t>
      </w:r>
      <w:proofErr w:type="spellStart"/>
      <w:r>
        <w:rPr>
          <w:rFonts w:eastAsia="Times New Roman" w:cs="Times New Roman"/>
          <w:szCs w:val="24"/>
        </w:rPr>
        <w:t>Δημοσχάκη</w:t>
      </w:r>
      <w:proofErr w:type="spellEnd"/>
      <w:r>
        <w:rPr>
          <w:rFonts w:eastAsia="Times New Roman" w:cs="Times New Roman"/>
          <w:szCs w:val="24"/>
        </w:rPr>
        <w:t>;</w:t>
      </w:r>
    </w:p>
    <w:p w14:paraId="5FBAECC8"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κύριε </w:t>
      </w:r>
      <w:proofErr w:type="spellStart"/>
      <w:r>
        <w:rPr>
          <w:rFonts w:eastAsia="Times New Roman" w:cs="Times New Roman"/>
          <w:szCs w:val="24"/>
        </w:rPr>
        <w:t>Δημοσχάκη</w:t>
      </w:r>
      <w:proofErr w:type="spellEnd"/>
      <w:r>
        <w:rPr>
          <w:rFonts w:eastAsia="Times New Roman" w:cs="Times New Roman"/>
          <w:szCs w:val="24"/>
        </w:rPr>
        <w:t>, μη διακόπτετε.</w:t>
      </w:r>
    </w:p>
    <w:p w14:paraId="5FBAECC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συνεχίστε και σας παρακαλώ να μη</w:t>
      </w:r>
      <w:r>
        <w:rPr>
          <w:rFonts w:eastAsia="Times New Roman" w:cs="Times New Roman"/>
          <w:szCs w:val="24"/>
        </w:rPr>
        <w:t xml:space="preserve"> γίνεται διάλογος. </w:t>
      </w:r>
    </w:p>
    <w:p w14:paraId="5FBAECC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Μάλιστα, κύριε συνάδελφε. Άρα δείχνετε πολιτική γενναιότητα συγκριτικά με εμάς. </w:t>
      </w:r>
    </w:p>
    <w:p w14:paraId="5FBAECC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η συνεδρίαση στην Ολομέλεια, για όσους συμμετέχουμε στην αρμόδια </w:t>
      </w:r>
      <w:r>
        <w:rPr>
          <w:rFonts w:eastAsia="Times New Roman" w:cs="Times New Roman"/>
          <w:szCs w:val="24"/>
        </w:rPr>
        <w:t>ε</w:t>
      </w:r>
      <w:r>
        <w:rPr>
          <w:rFonts w:eastAsia="Times New Roman" w:cs="Times New Roman"/>
          <w:szCs w:val="24"/>
        </w:rPr>
        <w:t xml:space="preserve">πιτροπή για την επεξεργασία του νομοσχεδίου, είναι </w:t>
      </w:r>
      <w:r>
        <w:rPr>
          <w:rFonts w:eastAsia="Times New Roman" w:cs="Times New Roman"/>
          <w:szCs w:val="24"/>
        </w:rPr>
        <w:t xml:space="preserve">μια μικρότερη σε χρόνο, αλλά περιεκτικότερη σε ουσία και διαδικασία. Θα πρέπει σε ελάχιστο χρόνο να μεταφέρουμε πειστικά στο Σώμα όλα όσα διημείφθησαν σε πολύωρες συνεδριάσεις της </w:t>
      </w:r>
      <w:r>
        <w:rPr>
          <w:rFonts w:eastAsia="Times New Roman" w:cs="Times New Roman"/>
          <w:szCs w:val="24"/>
        </w:rPr>
        <w:t>ε</w:t>
      </w:r>
      <w:r>
        <w:rPr>
          <w:rFonts w:eastAsia="Times New Roman" w:cs="Times New Roman"/>
          <w:szCs w:val="24"/>
        </w:rPr>
        <w:t xml:space="preserve">πιτροπής μας. </w:t>
      </w:r>
    </w:p>
    <w:p w14:paraId="5FBAECC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Θα προσπαθήσω για την οικονομία του χρόνου να είμαι όσο το δ</w:t>
      </w:r>
      <w:r>
        <w:rPr>
          <w:rFonts w:eastAsia="Times New Roman" w:cs="Times New Roman"/>
          <w:szCs w:val="24"/>
        </w:rPr>
        <w:t xml:space="preserve">υνατόν ακριβέστερος. Το εισαγόμενο προς ψήφιση σχέδιο νόμου χαρακτηρίζεται από </w:t>
      </w:r>
      <w:proofErr w:type="spellStart"/>
      <w:r>
        <w:rPr>
          <w:rFonts w:eastAsia="Times New Roman" w:cs="Times New Roman"/>
          <w:szCs w:val="24"/>
        </w:rPr>
        <w:t>πολυθεματικότητα</w:t>
      </w:r>
      <w:proofErr w:type="spellEnd"/>
      <w:r>
        <w:rPr>
          <w:rFonts w:eastAsia="Times New Roman" w:cs="Times New Roman"/>
          <w:szCs w:val="24"/>
        </w:rPr>
        <w:t xml:space="preserve"> και οι διατάξεις του από εκτενές ρυθμιστικό, θα έλεγα, εύρος.</w:t>
      </w:r>
    </w:p>
    <w:p w14:paraId="5FBAECC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Οι τέσσερις θεματικές του ενότητες διαρθρωμένες σε ισάριθμα κεφάλαια αντανακλούν την σύγχρονη πραγ</w:t>
      </w:r>
      <w:r>
        <w:rPr>
          <w:rFonts w:eastAsia="Times New Roman" w:cs="Times New Roman"/>
          <w:szCs w:val="24"/>
        </w:rPr>
        <w:t xml:space="preserve">ματικότητα ικανοποιώντας χρονίζοντα αιτήματα αφενός των στελεχών των Ενόπλων Δυνάμεων και αφετέρου της κοινωνίας για έλεγχο και διαφάνεια. </w:t>
      </w:r>
    </w:p>
    <w:p w14:paraId="5FBAECC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της επιμελημένης σύνταξης των διατάξεών του αποτελεί η κατά μέγιστο βαθμό επικρότησή τους από το σύνολο των σχολιαστών της διαβούλευσης. Η υιοθέτηση θέσεων και πρωτότυπων απόψεων των σχολιαστών από την πολιτική ηγεσία του Υπουργείου Εθνικής </w:t>
      </w:r>
      <w:r>
        <w:rPr>
          <w:rFonts w:eastAsia="Times New Roman" w:cs="Times New Roman"/>
          <w:szCs w:val="24"/>
        </w:rPr>
        <w:t xml:space="preserve">Άμυνας καταδεικνύει το ουσιαστικό νόημα, που προσδίδει η ίδια στη διαβούλευση, δημιουργώντας ένα παραγωγικό, διαλεκτικό πλαίσιο ολοκλήρωσης του σχεδίου νόμου. </w:t>
      </w:r>
    </w:p>
    <w:p w14:paraId="5FBAECC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ανθρωποκεντρική πολιτική της ηγεσίας διαμόρφωσε τις συνθήκες εκείνες, που θα εξασφαλίσουν στα </w:t>
      </w:r>
      <w:r>
        <w:rPr>
          <w:rFonts w:eastAsia="Times New Roman" w:cs="Times New Roman"/>
          <w:szCs w:val="24"/>
        </w:rPr>
        <w:t xml:space="preserve">στελέχη των Ενόπλων Δυνάμεων την πεποίθηση της απόλυτης αξιοκρατίας και της παροχής της οφειλόμενης από πλευράς πολιτείας διαρκούς μέριμνας. </w:t>
      </w:r>
    </w:p>
    <w:p w14:paraId="5FBAECD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πλαίσιο αυτό εισάγονται ρυθμίσεις με τις οποίες ικανοποιείται πάγιο αίτημα μεγάλης μερίδας στρατιωτικών για πα</w:t>
      </w:r>
      <w:r>
        <w:rPr>
          <w:rFonts w:eastAsia="Times New Roman" w:cs="Times New Roman"/>
          <w:szCs w:val="24"/>
        </w:rPr>
        <w:t xml:space="preserve">ραμονή τους στην ενεργό υπηρεσία και πέραν της ευδοκίμως </w:t>
      </w:r>
      <w:proofErr w:type="spellStart"/>
      <w:r>
        <w:rPr>
          <w:rFonts w:eastAsia="Times New Roman" w:cs="Times New Roman"/>
          <w:szCs w:val="24"/>
        </w:rPr>
        <w:t>τερματισάσης</w:t>
      </w:r>
      <w:proofErr w:type="spellEnd"/>
      <w:r>
        <w:rPr>
          <w:rFonts w:eastAsia="Times New Roman" w:cs="Times New Roman"/>
          <w:szCs w:val="24"/>
        </w:rPr>
        <w:t xml:space="preserve"> σταδιοδρομίας τους πριν </w:t>
      </w:r>
      <w:r>
        <w:rPr>
          <w:rFonts w:eastAsia="Times New Roman" w:cs="Times New Roman"/>
          <w:szCs w:val="24"/>
        </w:rPr>
        <w:t xml:space="preserve">από </w:t>
      </w:r>
      <w:r>
        <w:rPr>
          <w:rFonts w:eastAsia="Times New Roman" w:cs="Times New Roman"/>
          <w:szCs w:val="24"/>
        </w:rPr>
        <w:t xml:space="preserve">τη συμπλήρωση </w:t>
      </w:r>
      <w:r>
        <w:rPr>
          <w:rFonts w:eastAsia="Times New Roman" w:cs="Times New Roman"/>
          <w:szCs w:val="24"/>
        </w:rPr>
        <w:lastRenderedPageBreak/>
        <w:t>του 58</w:t>
      </w:r>
      <w:r w:rsidRPr="007F496B">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έτους της ηλικίας τους. Με τον τρόπο αυτόν, εξασφαλίζεται η αξιοποίηση της εμπειρίας τους στις αυξημένες επιχειρησιακές απαιτήσεις των </w:t>
      </w:r>
      <w:r>
        <w:rPr>
          <w:rFonts w:eastAsia="Times New Roman" w:cs="Times New Roman"/>
          <w:szCs w:val="24"/>
        </w:rPr>
        <w:t xml:space="preserve">Ενόπλων Δυνάμεων και διασφαλίζεται η ομαλότερη μετάδοση των </w:t>
      </w:r>
      <w:proofErr w:type="spellStart"/>
      <w:r>
        <w:rPr>
          <w:rFonts w:eastAsia="Times New Roman" w:cs="Times New Roman"/>
          <w:szCs w:val="24"/>
        </w:rPr>
        <w:t>γνώσεών</w:t>
      </w:r>
      <w:proofErr w:type="spellEnd"/>
      <w:r>
        <w:rPr>
          <w:rFonts w:eastAsia="Times New Roman" w:cs="Times New Roman"/>
          <w:szCs w:val="24"/>
        </w:rPr>
        <w:t xml:space="preserve"> τους στα νεότερα στελέχη. </w:t>
      </w:r>
    </w:p>
    <w:p w14:paraId="5FBAECD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πολιτεία, αποδεχόμενη την επιβεβλημένη από μέρους της ηθική αναγνώριση στον θεσμό των εθελοντών μακράς θητείας, κατέστησε αναγκαία την επανεξέταση και την επίλ</w:t>
      </w:r>
      <w:r>
        <w:rPr>
          <w:rFonts w:eastAsia="Times New Roman" w:cs="Times New Roman"/>
          <w:szCs w:val="24"/>
        </w:rPr>
        <w:t xml:space="preserve">υση του θέματος της βαθμολογικής τους εξέλιξης σε σχέση με τον </w:t>
      </w:r>
      <w:proofErr w:type="spellStart"/>
      <w:r>
        <w:rPr>
          <w:rFonts w:eastAsia="Times New Roman" w:cs="Times New Roman"/>
          <w:szCs w:val="24"/>
        </w:rPr>
        <w:t>αποστρατευτικό</w:t>
      </w:r>
      <w:proofErr w:type="spellEnd"/>
      <w:r>
        <w:rPr>
          <w:rFonts w:eastAsia="Times New Roman" w:cs="Times New Roman"/>
          <w:szCs w:val="24"/>
        </w:rPr>
        <w:t xml:space="preserve"> τους βαθμό.</w:t>
      </w:r>
    </w:p>
    <w:p w14:paraId="5FBAECD2" w14:textId="77777777" w:rsidR="00DD71AD" w:rsidRDefault="009451BE">
      <w:pPr>
        <w:spacing w:after="0" w:line="600" w:lineRule="auto"/>
        <w:ind w:firstLine="720"/>
        <w:jc w:val="both"/>
        <w:rPr>
          <w:rFonts w:eastAsia="Times New Roman"/>
          <w:szCs w:val="24"/>
        </w:rPr>
      </w:pPr>
      <w:r>
        <w:rPr>
          <w:rFonts w:eastAsia="Times New Roman"/>
          <w:szCs w:val="24"/>
        </w:rPr>
        <w:t>Με τις ρυθμίσεις, λοιπόν, του άρθρου 4 επιτυγχάνεται η αντιρρόπηση της καθυστερούμενης βαθμολογικής εξέλιξης των αξιωματικών που προέρχονται από τις Ανώτερες Στρατιωτ</w:t>
      </w:r>
      <w:r>
        <w:rPr>
          <w:rFonts w:eastAsia="Times New Roman"/>
          <w:szCs w:val="24"/>
        </w:rPr>
        <w:t>ικές Σχολές Υπαξιωματικών. Η συγκεκριμένη διάταξη μειώνει, ειδικά για αυτή την κατηγορία των αξιωματικών, κατά ένα έτος τον απαιτούμενο χρόνο για την προαγωγή τους στον βαθμό του λοχαγού, εξασφαλίζοντας την ηθική και διοικητική αποκατάσταση της ομαλής εξέλ</w:t>
      </w:r>
      <w:r>
        <w:rPr>
          <w:rFonts w:eastAsia="Times New Roman"/>
          <w:szCs w:val="24"/>
        </w:rPr>
        <w:t>ιξης μεταξύ ομοίως εισακτέων και υπό του ιδίου καθεστώτος εισαγωγής υπαξιωματικών.</w:t>
      </w:r>
    </w:p>
    <w:p w14:paraId="5FBAECD3" w14:textId="77777777" w:rsidR="00DD71AD" w:rsidRDefault="009451BE">
      <w:pPr>
        <w:spacing w:after="0" w:line="600" w:lineRule="auto"/>
        <w:ind w:firstLine="720"/>
        <w:jc w:val="both"/>
        <w:rPr>
          <w:rFonts w:eastAsia="Times New Roman"/>
          <w:szCs w:val="24"/>
        </w:rPr>
      </w:pPr>
      <w:r>
        <w:rPr>
          <w:rFonts w:eastAsia="Times New Roman"/>
          <w:szCs w:val="24"/>
        </w:rPr>
        <w:t>Με στόχο την οικονομική ενίσχυση του προϋπολογισμού του, το Υπουργείο Εθνικής Άμυνας προχωρεί σε διαχειριστική τακτοποίηση της κινητής του περιουσίας. Συγκεκριμένα, υλικά τα</w:t>
      </w:r>
      <w:r>
        <w:rPr>
          <w:rFonts w:eastAsia="Times New Roman"/>
          <w:szCs w:val="24"/>
        </w:rPr>
        <w:t xml:space="preserve"> οποία δεν χρησιμοποιούνται για τις Ένοπλες Δυνάμεις, είτε γιατί πλεονάζουν είτε γιατί δεν εξυπηρετούν τις επιχειρησιακές τους ανάγκες, είτε γιατί δεν είναι πλέον λειτουργικά και η επισκευή τους κρίνεται μη συμφέρουσα, μπορούν να διατεθούν προς τρίτους κατ</w:t>
      </w:r>
      <w:r>
        <w:rPr>
          <w:rFonts w:eastAsia="Times New Roman"/>
          <w:szCs w:val="24"/>
        </w:rPr>
        <w:t xml:space="preserve">όπιν ανταλλάγματος. Τα έσοδα από τη διάθεση </w:t>
      </w:r>
      <w:r>
        <w:rPr>
          <w:rFonts w:eastAsia="Times New Roman"/>
          <w:szCs w:val="24"/>
        </w:rPr>
        <w:lastRenderedPageBreak/>
        <w:t xml:space="preserve">των υλικών αυτών θα αποτελούν έσοδα του κρατικού προϋπολογισμού με ισόποση εγγραφή των εσόδων. </w:t>
      </w:r>
    </w:p>
    <w:p w14:paraId="5FBAECD4" w14:textId="77777777" w:rsidR="00DD71AD" w:rsidRDefault="009451BE">
      <w:pPr>
        <w:spacing w:after="0" w:line="600" w:lineRule="auto"/>
        <w:ind w:firstLine="720"/>
        <w:jc w:val="both"/>
        <w:rPr>
          <w:rFonts w:eastAsia="Times New Roman"/>
          <w:szCs w:val="24"/>
        </w:rPr>
      </w:pPr>
      <w:r>
        <w:rPr>
          <w:rFonts w:eastAsia="Times New Roman"/>
          <w:szCs w:val="24"/>
        </w:rPr>
        <w:t xml:space="preserve">Εφιστώ την προσοχή σας, κύριε </w:t>
      </w:r>
      <w:proofErr w:type="spellStart"/>
      <w:r>
        <w:rPr>
          <w:rFonts w:eastAsia="Times New Roman"/>
          <w:szCs w:val="24"/>
        </w:rPr>
        <w:t>Δημοσχάκη</w:t>
      </w:r>
      <w:proofErr w:type="spellEnd"/>
      <w:r>
        <w:rPr>
          <w:rFonts w:eastAsia="Times New Roman"/>
          <w:szCs w:val="24"/>
        </w:rPr>
        <w:t>, γιατί είπατε από αυτό το Βήμα κάτι αντίθετο απ’ αυτό που λέω εγώ. Αποτελούν</w:t>
      </w:r>
      <w:r>
        <w:rPr>
          <w:rFonts w:eastAsia="Times New Roman"/>
          <w:szCs w:val="24"/>
        </w:rPr>
        <w:t xml:space="preserve">, λοιπόν, έσοδα του κρατικού προϋπολογισμού με ισόποση εγγραφή των εσόδων αυτών στον προϋπολογισμό του Υπουργείου Εθνικής Άμυνας. Άρα εκεί πάνε. Μάλιστα θα εκτελείται υπέρ του Γενικού Επιτελείου στο οποίο ανήκει το </w:t>
      </w:r>
      <w:proofErr w:type="spellStart"/>
      <w:r>
        <w:rPr>
          <w:rFonts w:eastAsia="Times New Roman"/>
          <w:szCs w:val="24"/>
        </w:rPr>
        <w:t>αξιοποιηθέν</w:t>
      </w:r>
      <w:proofErr w:type="spellEnd"/>
      <w:r>
        <w:rPr>
          <w:rFonts w:eastAsia="Times New Roman"/>
          <w:szCs w:val="24"/>
        </w:rPr>
        <w:t xml:space="preserve"> υλικό.</w:t>
      </w:r>
    </w:p>
    <w:p w14:paraId="5FBAECD5" w14:textId="77777777" w:rsidR="00DD71AD" w:rsidRDefault="009451BE">
      <w:pPr>
        <w:spacing w:after="0" w:line="600" w:lineRule="auto"/>
        <w:ind w:firstLine="720"/>
        <w:jc w:val="both"/>
        <w:rPr>
          <w:rFonts w:eastAsia="Times New Roman"/>
          <w:szCs w:val="24"/>
        </w:rPr>
      </w:pPr>
      <w:r>
        <w:rPr>
          <w:rFonts w:eastAsia="Times New Roman"/>
          <w:szCs w:val="24"/>
        </w:rPr>
        <w:t>Και το νομοσχέδιο συνε</w:t>
      </w:r>
      <w:r>
        <w:rPr>
          <w:rFonts w:eastAsia="Times New Roman"/>
          <w:szCs w:val="24"/>
        </w:rPr>
        <w:t>χίζει, κύριοι συνάδελφοι, εισάγοντας την κορυφαία τομή στις διαδικασίες για την εξασφάλιση της διαφάνειας των οικονομικών διαχειρίσεων και των συμβάσεων των Ενόπλων Δυνάμεων σε ολόκληρη την επικράτεια, σε όλες τις υπηρεσίες του Υπουργείου Εθνικής Άμυνας κα</w:t>
      </w:r>
      <w:r>
        <w:rPr>
          <w:rFonts w:eastAsia="Times New Roman"/>
          <w:szCs w:val="24"/>
        </w:rPr>
        <w:t>ι σε όλους τους εποπτευόμενους από αυτό φορείς. Το κοινό περί δικαίου αίσθημα αποτυπώνεται στην πληθώρα των θετικών σχολίων που έλαβε η εν λόγω διάταξη κατά τη διάρκεια της διαβούλευσης.</w:t>
      </w:r>
    </w:p>
    <w:p w14:paraId="5FBAECD6" w14:textId="77777777" w:rsidR="00DD71AD" w:rsidRDefault="009451BE">
      <w:pPr>
        <w:spacing w:after="0" w:line="600" w:lineRule="auto"/>
        <w:ind w:firstLine="720"/>
        <w:jc w:val="both"/>
        <w:rPr>
          <w:rFonts w:eastAsia="Times New Roman"/>
          <w:szCs w:val="24"/>
        </w:rPr>
      </w:pPr>
      <w:r>
        <w:rPr>
          <w:rFonts w:eastAsia="Times New Roman"/>
          <w:szCs w:val="24"/>
        </w:rPr>
        <w:t>Γίνεται η σύσταση, λοιπόν, ενός ανεξάρτητου κοινού Σώματος Οικονομικώ</w:t>
      </w:r>
      <w:r>
        <w:rPr>
          <w:rFonts w:eastAsia="Times New Roman"/>
          <w:szCs w:val="24"/>
        </w:rPr>
        <w:t>ν Επιθεωρητών που θα υπάγεται απευθείας στον Υπουργό Εθνικής Άμυνας, όπως υπάγονται –είπα και επαναλαμβάνω και στην Ολομέλεια- και τα υπόλοιπα σώματα που ασχολούνται με το συναφές αυτό αντικείμενο, όπως υπάγεται το Σώμα Δίωξης Οικονομικού Εγκλήματος, το λε</w:t>
      </w:r>
      <w:r>
        <w:rPr>
          <w:rFonts w:eastAsia="Times New Roman"/>
          <w:szCs w:val="24"/>
        </w:rPr>
        <w:t xml:space="preserve">γόμενο ΣΔΟΕ, στον Υπουργό Οικονομικών, όπως </w:t>
      </w:r>
      <w:r>
        <w:rPr>
          <w:rFonts w:eastAsia="Times New Roman"/>
          <w:szCs w:val="24"/>
        </w:rPr>
        <w:lastRenderedPageBreak/>
        <w:t xml:space="preserve">υπάγεται η Διεύθυνση Οικονομικής Αστυνομίας στον Υπουργό Δημόσιας Τάξης και Προστασίας του Πολίτη. </w:t>
      </w:r>
    </w:p>
    <w:p w14:paraId="5FBAECD7" w14:textId="77777777" w:rsidR="00DD71AD" w:rsidRDefault="009451BE">
      <w:pPr>
        <w:spacing w:after="0" w:line="600" w:lineRule="auto"/>
        <w:ind w:firstLine="720"/>
        <w:jc w:val="both"/>
        <w:rPr>
          <w:rFonts w:eastAsia="Times New Roman"/>
          <w:szCs w:val="24"/>
        </w:rPr>
      </w:pPr>
      <w:r>
        <w:rPr>
          <w:rFonts w:eastAsia="Times New Roman"/>
          <w:szCs w:val="24"/>
        </w:rPr>
        <w:t>Έτσι, χωρίς υπηρεσιακές αγκυλώσεις και γραφειοκρατικούς λαβυρίνθους, με αυξημένες υπηρεσιακές δυνατότητες, εξασφ</w:t>
      </w:r>
      <w:r>
        <w:rPr>
          <w:rFonts w:eastAsia="Times New Roman"/>
          <w:szCs w:val="24"/>
        </w:rPr>
        <w:t>αλίζει την προστασία των οικονομικών συμφερόντων του Υπουργείου Εθνικής Άμυνας μέσω της πρόληψης ή της διερεύνησης οικονομικών εγκλημάτων και εγκλημάτων διαφθοράς στον χώρο του Υπουργείου και των Ενόπλων Δυνάμεων εν γένει. Η στελέχωσή του με αξιωματικούς α</w:t>
      </w:r>
      <w:r>
        <w:rPr>
          <w:rFonts w:eastAsia="Times New Roman"/>
          <w:szCs w:val="24"/>
        </w:rPr>
        <w:t xml:space="preserve">υξημένων και εξειδικευμένων τυπικών προσόντων καταδεικνύει τη βούληση της πολιτικής ηγεσίας του Υπουργείου Εθνικής Άμυνας να προσδώσει στην υπηρεσία αυτή ιδιαίτερα κομβικό ρόλο. </w:t>
      </w:r>
    </w:p>
    <w:p w14:paraId="5FBAECD8" w14:textId="77777777" w:rsidR="00DD71AD" w:rsidRDefault="009451BE">
      <w:pPr>
        <w:spacing w:after="0" w:line="600" w:lineRule="auto"/>
        <w:ind w:firstLine="720"/>
        <w:jc w:val="both"/>
        <w:rPr>
          <w:rFonts w:eastAsia="Times New Roman"/>
          <w:szCs w:val="24"/>
        </w:rPr>
      </w:pPr>
      <w:r>
        <w:rPr>
          <w:rFonts w:eastAsia="Times New Roman"/>
          <w:szCs w:val="24"/>
        </w:rPr>
        <w:t>Και επ’ αυτού θα ήθελα να επαναλάβω, κύριε Υπουργέ, την επισήμανση που είχα δ</w:t>
      </w:r>
      <w:r>
        <w:rPr>
          <w:rFonts w:eastAsia="Times New Roman"/>
          <w:szCs w:val="24"/>
        </w:rPr>
        <w:t xml:space="preserve">ιατυπώσει και κατά τη διαδικασία της συζήτησης στην </w:t>
      </w:r>
      <w:r>
        <w:rPr>
          <w:rFonts w:eastAsia="Times New Roman"/>
          <w:szCs w:val="24"/>
        </w:rPr>
        <w:t>ε</w:t>
      </w:r>
      <w:r>
        <w:rPr>
          <w:rFonts w:eastAsia="Times New Roman"/>
          <w:szCs w:val="24"/>
        </w:rPr>
        <w:t>πιτροπή. Το ειδικό βάρος της υπηρεσίας αυτής, ο κομβικός της ρόλος και η αποτελεσματικότητά της θα ενισχυθούν σημαντικά αν οι αξιωματικοί που θα τη στελεχώσουν προσκτηθούν της ιδιότητας του ανακριτικού υ</w:t>
      </w:r>
      <w:r>
        <w:rPr>
          <w:rFonts w:eastAsia="Times New Roman"/>
          <w:szCs w:val="24"/>
        </w:rPr>
        <w:t>παλλήλου. Η ιδιότητα αυτή θα τους προσδώσει τη νομοθετική κατοχύρωση της εκτέλεσης ειδικών ανακριτικών πράξεων, κατόπιν βεβαίως εισαγγελικών παραγγελιών.</w:t>
      </w:r>
    </w:p>
    <w:p w14:paraId="5FBAECD9" w14:textId="77777777" w:rsidR="00DD71AD" w:rsidRDefault="009451BE">
      <w:pPr>
        <w:spacing w:after="0" w:line="600" w:lineRule="auto"/>
        <w:ind w:firstLine="720"/>
        <w:jc w:val="both"/>
        <w:rPr>
          <w:rFonts w:eastAsia="Times New Roman"/>
          <w:szCs w:val="24"/>
        </w:rPr>
      </w:pPr>
      <w:r>
        <w:rPr>
          <w:rFonts w:eastAsia="Times New Roman"/>
          <w:szCs w:val="24"/>
        </w:rPr>
        <w:t>Επισημαίνω δε πως ως ανακριτικοί υπάλληλοι χαρακτηρίζονται όλοι όσοι υπηρετούν σε Σώματα Δίωξης Οικονο</w:t>
      </w:r>
      <w:r>
        <w:rPr>
          <w:rFonts w:eastAsia="Times New Roman"/>
          <w:szCs w:val="24"/>
        </w:rPr>
        <w:t xml:space="preserve">μικών Εγκλημάτων σε ολόκληρο το εύρος της δημόσιας διοίκησης. </w:t>
      </w:r>
    </w:p>
    <w:p w14:paraId="5FBAECDA"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Ένα από τα άρθρα που συγκεντρώνουν μεγάλο ενδιαφέρον κατά τη διάρκεια των συνεδριάσεων της </w:t>
      </w:r>
      <w:r>
        <w:rPr>
          <w:rFonts w:eastAsia="Times New Roman"/>
          <w:szCs w:val="24"/>
        </w:rPr>
        <w:t>ε</w:t>
      </w:r>
      <w:r>
        <w:rPr>
          <w:rFonts w:eastAsia="Times New Roman"/>
          <w:szCs w:val="24"/>
        </w:rPr>
        <w:t xml:space="preserve">πιτροπής και της ακρόασης των φορέων είναι το άρθρο 27. </w:t>
      </w:r>
      <w:r>
        <w:rPr>
          <w:rFonts w:eastAsia="Times New Roman"/>
          <w:szCs w:val="24"/>
        </w:rPr>
        <w:t>Το άρθρο αυτό κατά τη γνώμη μου βελτιώνει νομ</w:t>
      </w:r>
      <w:r>
        <w:rPr>
          <w:rFonts w:eastAsia="Times New Roman"/>
          <w:szCs w:val="24"/>
        </w:rPr>
        <w:t xml:space="preserve">οτεχνικά θέματα που ανέκυψαν εν τοις </w:t>
      </w:r>
      <w:proofErr w:type="spellStart"/>
      <w:r>
        <w:rPr>
          <w:rFonts w:eastAsia="Times New Roman"/>
          <w:szCs w:val="24"/>
        </w:rPr>
        <w:t>πράγμασι</w:t>
      </w:r>
      <w:proofErr w:type="spellEnd"/>
      <w:r>
        <w:rPr>
          <w:rFonts w:eastAsia="Times New Roman"/>
          <w:szCs w:val="24"/>
        </w:rPr>
        <w:t xml:space="preserve"> από την εφαρμογή του πρόσφατα </w:t>
      </w:r>
      <w:proofErr w:type="spellStart"/>
      <w:r>
        <w:rPr>
          <w:rFonts w:eastAsia="Times New Roman"/>
          <w:szCs w:val="24"/>
        </w:rPr>
        <w:t>ψηφισθέντος</w:t>
      </w:r>
      <w:proofErr w:type="spellEnd"/>
      <w:r>
        <w:rPr>
          <w:rFonts w:eastAsia="Times New Roman"/>
          <w:szCs w:val="24"/>
        </w:rPr>
        <w:t xml:space="preserve"> ν.4407/2016. Καθορίζει και επανακαθορίζει ζητήματα, η επίλυση των οποίων εναρμονίζει το υφιστάμενο με το </w:t>
      </w:r>
      <w:proofErr w:type="spellStart"/>
      <w:r>
        <w:rPr>
          <w:rFonts w:eastAsia="Times New Roman"/>
          <w:szCs w:val="24"/>
        </w:rPr>
        <w:t>εγκαθιδρυόμενο</w:t>
      </w:r>
      <w:proofErr w:type="spellEnd"/>
      <w:r>
        <w:rPr>
          <w:rFonts w:eastAsia="Times New Roman"/>
          <w:szCs w:val="24"/>
        </w:rPr>
        <w:t xml:space="preserve"> πλαίσιο. </w:t>
      </w:r>
    </w:p>
    <w:p w14:paraId="5FBAECDB" w14:textId="77777777" w:rsidR="00DD71AD" w:rsidRDefault="009451BE">
      <w:pPr>
        <w:spacing w:after="0" w:line="600" w:lineRule="auto"/>
        <w:ind w:firstLine="720"/>
        <w:jc w:val="both"/>
        <w:rPr>
          <w:rFonts w:eastAsia="Times New Roman"/>
          <w:szCs w:val="24"/>
        </w:rPr>
      </w:pPr>
      <w:r>
        <w:rPr>
          <w:rFonts w:eastAsia="Times New Roman"/>
          <w:szCs w:val="24"/>
        </w:rPr>
        <w:t>Για τον σκοπό αυτό αντιμετωπίζει θέματ</w:t>
      </w:r>
      <w:r>
        <w:rPr>
          <w:rFonts w:eastAsia="Times New Roman"/>
          <w:szCs w:val="24"/>
        </w:rPr>
        <w:t xml:space="preserve">α που αφορούν τον γεωγραφικό καταμερισμό των </w:t>
      </w:r>
      <w:r>
        <w:rPr>
          <w:rFonts w:eastAsia="Times New Roman"/>
          <w:szCs w:val="24"/>
        </w:rPr>
        <w:t>ε</w:t>
      </w:r>
      <w:r>
        <w:rPr>
          <w:rFonts w:eastAsia="Times New Roman"/>
          <w:szCs w:val="24"/>
        </w:rPr>
        <w:t xml:space="preserve">νώσεων των εν ενεργεία στρατιωτικών, δεδομένου ότι απεδείχθη πως το μεγάλο χωρικό εύρος των περιφερειών, ιδιαίτερα των νησιωτικών, όπου έχουν συσταθεί οι </w:t>
      </w:r>
      <w:r>
        <w:rPr>
          <w:rFonts w:eastAsia="Times New Roman"/>
          <w:szCs w:val="24"/>
        </w:rPr>
        <w:t>π</w:t>
      </w:r>
      <w:r>
        <w:rPr>
          <w:rFonts w:eastAsia="Times New Roman"/>
          <w:szCs w:val="24"/>
        </w:rPr>
        <w:t xml:space="preserve">ρωτοβάθμιες </w:t>
      </w:r>
      <w:r>
        <w:rPr>
          <w:rFonts w:eastAsia="Times New Roman"/>
          <w:szCs w:val="24"/>
        </w:rPr>
        <w:t>π</w:t>
      </w:r>
      <w:r>
        <w:rPr>
          <w:rFonts w:eastAsia="Times New Roman"/>
          <w:szCs w:val="24"/>
        </w:rPr>
        <w:t xml:space="preserve">εριφερειακές </w:t>
      </w:r>
      <w:r>
        <w:rPr>
          <w:rFonts w:eastAsia="Times New Roman"/>
          <w:szCs w:val="24"/>
        </w:rPr>
        <w:t>ε</w:t>
      </w:r>
      <w:r>
        <w:rPr>
          <w:rFonts w:eastAsia="Times New Roman"/>
          <w:szCs w:val="24"/>
        </w:rPr>
        <w:t xml:space="preserve">νώσεις, έχει καταστήσει δυσχερή τη σύγκληση των </w:t>
      </w:r>
      <w:r>
        <w:rPr>
          <w:rFonts w:eastAsia="Times New Roman"/>
          <w:szCs w:val="24"/>
        </w:rPr>
        <w:t>δ</w:t>
      </w:r>
      <w:r>
        <w:rPr>
          <w:rFonts w:eastAsia="Times New Roman"/>
          <w:szCs w:val="24"/>
        </w:rPr>
        <w:t xml:space="preserve">ιοικητικών </w:t>
      </w:r>
      <w:r>
        <w:rPr>
          <w:rFonts w:eastAsia="Times New Roman"/>
          <w:szCs w:val="24"/>
        </w:rPr>
        <w:t>σ</w:t>
      </w:r>
      <w:r>
        <w:rPr>
          <w:rFonts w:eastAsia="Times New Roman"/>
          <w:szCs w:val="24"/>
        </w:rPr>
        <w:t>υμβουλίων, μιας και οι μετέχοντες μπορεί να υπηρετούν χιλιόμετρα μακριά.</w:t>
      </w:r>
    </w:p>
    <w:p w14:paraId="5FBAECDC" w14:textId="77777777" w:rsidR="00DD71AD" w:rsidRDefault="009451BE">
      <w:pPr>
        <w:spacing w:after="0" w:line="600" w:lineRule="auto"/>
        <w:ind w:firstLine="720"/>
        <w:jc w:val="both"/>
        <w:rPr>
          <w:rFonts w:eastAsia="Times New Roman"/>
          <w:szCs w:val="24"/>
        </w:rPr>
      </w:pPr>
      <w:r>
        <w:rPr>
          <w:rFonts w:eastAsia="Times New Roman"/>
          <w:szCs w:val="24"/>
        </w:rPr>
        <w:t>Καθορίζει τις αρνητικές προϋποθέσεις που αν συντρέχουν στο πρόσωπο ενός στρατιωτικού, δεν μπορεί αυτός να εγγραφεί ως μέλο</w:t>
      </w:r>
      <w:r>
        <w:rPr>
          <w:rFonts w:eastAsia="Times New Roman"/>
          <w:szCs w:val="24"/>
        </w:rPr>
        <w:t xml:space="preserve">ς στις </w:t>
      </w:r>
      <w:r>
        <w:rPr>
          <w:rFonts w:eastAsia="Times New Roman"/>
          <w:szCs w:val="24"/>
        </w:rPr>
        <w:t>ε</w:t>
      </w:r>
      <w:r>
        <w:rPr>
          <w:rFonts w:eastAsia="Times New Roman"/>
          <w:szCs w:val="24"/>
        </w:rPr>
        <w:t xml:space="preserve">νώσεις. Ρυθμίζει το θέμα του ορισμού του εκπροσώπου της Πανελλήνιας Ομοσπονδίας Ενώσεων Στρατιωτικών, της ΠΟΕΣ, στα </w:t>
      </w:r>
      <w:r>
        <w:rPr>
          <w:rFonts w:eastAsia="Times New Roman"/>
          <w:szCs w:val="24"/>
        </w:rPr>
        <w:t>σ</w:t>
      </w:r>
      <w:r>
        <w:rPr>
          <w:rFonts w:eastAsia="Times New Roman"/>
          <w:szCs w:val="24"/>
        </w:rPr>
        <w:t xml:space="preserve">υμβούλια </w:t>
      </w:r>
      <w:r>
        <w:rPr>
          <w:rFonts w:eastAsia="Times New Roman"/>
          <w:szCs w:val="24"/>
        </w:rPr>
        <w:t>μ</w:t>
      </w:r>
      <w:r>
        <w:rPr>
          <w:rFonts w:eastAsia="Times New Roman"/>
          <w:szCs w:val="24"/>
        </w:rPr>
        <w:t xml:space="preserve">εταθέσεων ως </w:t>
      </w:r>
      <w:proofErr w:type="spellStart"/>
      <w:r>
        <w:rPr>
          <w:rFonts w:eastAsia="Times New Roman"/>
          <w:szCs w:val="24"/>
        </w:rPr>
        <w:t>παρατηρητού</w:t>
      </w:r>
      <w:proofErr w:type="spellEnd"/>
      <w:r>
        <w:rPr>
          <w:rFonts w:eastAsia="Times New Roman"/>
          <w:szCs w:val="24"/>
        </w:rPr>
        <w:t xml:space="preserve">. Οι εκάστοτε παρατηρητές για λόγους ευελιξίας και ταχύτητας θα ορίζονται απευθείας από το </w:t>
      </w:r>
      <w:r>
        <w:rPr>
          <w:rFonts w:eastAsia="Times New Roman"/>
          <w:szCs w:val="24"/>
        </w:rPr>
        <w:t>δ</w:t>
      </w:r>
      <w:r>
        <w:rPr>
          <w:rFonts w:eastAsia="Times New Roman"/>
          <w:szCs w:val="24"/>
        </w:rPr>
        <w:t>ιοικη</w:t>
      </w:r>
      <w:r>
        <w:rPr>
          <w:rFonts w:eastAsia="Times New Roman"/>
          <w:szCs w:val="24"/>
        </w:rPr>
        <w:t xml:space="preserve">τικό </w:t>
      </w:r>
      <w:r>
        <w:rPr>
          <w:rFonts w:eastAsia="Times New Roman"/>
          <w:szCs w:val="24"/>
        </w:rPr>
        <w:t>σ</w:t>
      </w:r>
      <w:r>
        <w:rPr>
          <w:rFonts w:eastAsia="Times New Roman"/>
          <w:szCs w:val="24"/>
        </w:rPr>
        <w:t xml:space="preserve">υμβούλιο της προαναφερόμενης </w:t>
      </w:r>
      <w:r>
        <w:rPr>
          <w:rFonts w:eastAsia="Times New Roman"/>
          <w:szCs w:val="24"/>
        </w:rPr>
        <w:t>ο</w:t>
      </w:r>
      <w:r>
        <w:rPr>
          <w:rFonts w:eastAsia="Times New Roman"/>
          <w:szCs w:val="24"/>
        </w:rPr>
        <w:t>μοσπονδίας.</w:t>
      </w:r>
    </w:p>
    <w:p w14:paraId="5FBAECDD"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Με το άρθρο 30 επιχειρείται η οριστική και αμετάκλητη εκκαθάριση της σύμβασης 599, που αφορά την υποχρέωση αντισταθμιστικών ωφελημάτων της προμηθεύτριας εταιρείας συστημάτων πυραύλων </w:t>
      </w:r>
      <w:r>
        <w:rPr>
          <w:rFonts w:eastAsia="Times New Roman"/>
          <w:szCs w:val="24"/>
          <w:lang w:val="en-US"/>
        </w:rPr>
        <w:t>PATRIOT</w:t>
      </w:r>
      <w:r>
        <w:rPr>
          <w:rFonts w:eastAsia="Times New Roman"/>
          <w:szCs w:val="24"/>
        </w:rPr>
        <w:t>. Επειδή η προμηθε</w:t>
      </w:r>
      <w:r>
        <w:rPr>
          <w:rFonts w:eastAsia="Times New Roman"/>
          <w:szCs w:val="24"/>
        </w:rPr>
        <w:t>ύτρια εταιρεία δεν εκπλήρωσε, όπως γνωρίζουμε, μεταξύ άλλων την υποχρέωσή της για την ίδρυση αμυντικής βιομηχανίας στην Πάτρα, το Υπουργείο Εθνικής Αμύνης τον Μάιο του 2015 προέβη σε ανάκληση των πιστώσεων και παρέπεμψε την υπόθεση στον εισαγγελέα για διερ</w:t>
      </w:r>
      <w:r>
        <w:rPr>
          <w:rFonts w:eastAsia="Times New Roman"/>
          <w:szCs w:val="24"/>
        </w:rPr>
        <w:t xml:space="preserve">εύνηση τυχόν ποινικών ευθυνών. </w:t>
      </w:r>
    </w:p>
    <w:p w14:paraId="5FBAECDE" w14:textId="77777777" w:rsidR="00DD71AD" w:rsidRDefault="009451BE">
      <w:pPr>
        <w:spacing w:after="0" w:line="600" w:lineRule="auto"/>
        <w:ind w:firstLine="720"/>
        <w:jc w:val="both"/>
        <w:rPr>
          <w:rFonts w:eastAsia="Times New Roman"/>
          <w:szCs w:val="24"/>
        </w:rPr>
      </w:pPr>
      <w:r>
        <w:rPr>
          <w:rFonts w:eastAsia="Times New Roman"/>
          <w:szCs w:val="24"/>
        </w:rPr>
        <w:t xml:space="preserve">Από την υπογραφή της αρχικής σύμβασης, αυτής των αντισταθμιστικών ωφελημάτων το 1999, έχει παρέλθει τραγικά μεγάλο χρονικό διάστημα. Τα δύο μέρη κατέληξαν σε συμφωνία τροποποίησης αυτής, που αφορά στο ουσιαστικό περιεχόμενό </w:t>
      </w:r>
      <w:r>
        <w:rPr>
          <w:rFonts w:eastAsia="Times New Roman"/>
          <w:szCs w:val="24"/>
        </w:rPr>
        <w:t xml:space="preserve">της, επ’ </w:t>
      </w:r>
      <w:proofErr w:type="spellStart"/>
      <w:r>
        <w:rPr>
          <w:rFonts w:eastAsia="Times New Roman"/>
          <w:szCs w:val="24"/>
        </w:rPr>
        <w:t>ωφελεία</w:t>
      </w:r>
      <w:proofErr w:type="spellEnd"/>
      <w:r>
        <w:rPr>
          <w:rFonts w:eastAsia="Times New Roman"/>
          <w:szCs w:val="24"/>
        </w:rPr>
        <w:t xml:space="preserve"> πάντοτε του Υπουργείου Εθνικής Αμύνης και χωρίς αυτό να επηρεάζει τα αποτελέσματα της διερεύνησης των ποινικών ευθυνών που ενδεχομένως προκύπτουν από τα </w:t>
      </w:r>
      <w:proofErr w:type="spellStart"/>
      <w:r>
        <w:rPr>
          <w:rFonts w:eastAsia="Times New Roman"/>
          <w:szCs w:val="24"/>
        </w:rPr>
        <w:t>αποσταλθέντα</w:t>
      </w:r>
      <w:proofErr w:type="spellEnd"/>
      <w:r>
        <w:rPr>
          <w:rFonts w:eastAsia="Times New Roman"/>
          <w:szCs w:val="24"/>
        </w:rPr>
        <w:t xml:space="preserve"> στην εισαγγελία στοιχεία. </w:t>
      </w:r>
    </w:p>
    <w:p w14:paraId="5FBAECDF" w14:textId="77777777" w:rsidR="00DD71AD" w:rsidRDefault="009451BE">
      <w:pPr>
        <w:spacing w:after="0" w:line="600" w:lineRule="auto"/>
        <w:ind w:firstLine="720"/>
        <w:jc w:val="both"/>
        <w:rPr>
          <w:rFonts w:eastAsia="Times New Roman"/>
          <w:szCs w:val="24"/>
        </w:rPr>
      </w:pPr>
      <w:r>
        <w:rPr>
          <w:rFonts w:eastAsia="Times New Roman"/>
          <w:szCs w:val="24"/>
        </w:rPr>
        <w:t>Επειδή η εν λόγω σύμβαση περιλαμβάνει όρους πο</w:t>
      </w:r>
      <w:r>
        <w:rPr>
          <w:rFonts w:eastAsia="Times New Roman"/>
          <w:szCs w:val="24"/>
        </w:rPr>
        <w:t xml:space="preserve">υ αποκλίνουν από το δίκαιο των διοικητικών συμβάσεων, η υλοποίησή της είναι αναγκαίο να περιβληθεί –και πιστεύω ότι αυτό θα γίνει απόψε, κατά το τέλος της ψηφοφορίας- την ισχύ του νόμου. Αυτό ζητάμε. Για τον λόγο αυτό συζητείται σήμερα </w:t>
      </w:r>
      <w:proofErr w:type="spellStart"/>
      <w:r>
        <w:rPr>
          <w:rFonts w:eastAsia="Times New Roman"/>
          <w:szCs w:val="24"/>
        </w:rPr>
        <w:t>ενώπιόν</w:t>
      </w:r>
      <w:proofErr w:type="spellEnd"/>
      <w:r>
        <w:rPr>
          <w:rFonts w:eastAsia="Times New Roman"/>
          <w:szCs w:val="24"/>
        </w:rPr>
        <w:t xml:space="preserve"> μας.</w:t>
      </w:r>
    </w:p>
    <w:p w14:paraId="5FBAECE0" w14:textId="77777777" w:rsidR="00DD71AD" w:rsidRDefault="009451BE">
      <w:pPr>
        <w:spacing w:after="0" w:line="600" w:lineRule="auto"/>
        <w:ind w:firstLine="720"/>
        <w:jc w:val="both"/>
        <w:rPr>
          <w:rFonts w:eastAsia="Times New Roman"/>
          <w:szCs w:val="24"/>
        </w:rPr>
      </w:pPr>
      <w:r>
        <w:rPr>
          <w:rFonts w:eastAsia="Times New Roman"/>
          <w:szCs w:val="24"/>
        </w:rPr>
        <w:t>Η Κυβέρ</w:t>
      </w:r>
      <w:r>
        <w:rPr>
          <w:rFonts w:eastAsia="Times New Roman"/>
          <w:szCs w:val="24"/>
        </w:rPr>
        <w:t xml:space="preserve">νηση ΣΥΡΙΖΑ-ΑΝΕΛ πραγματοποιεί όλα όσα έπρεπε εδώ και χρόνια να γίνουν, κυρίες και κύριοι συνάδελφοι της Αντιπολίτευσης. Θυμίζω το επίδομα παραμεθορίου, θυμίζω τη ΜΟΜΚΑ ,για την οποία τόσο μας χλευάσατε. Το έργο της </w:t>
      </w:r>
      <w:r>
        <w:rPr>
          <w:rFonts w:eastAsia="Times New Roman"/>
          <w:szCs w:val="24"/>
        </w:rPr>
        <w:lastRenderedPageBreak/>
        <w:t xml:space="preserve">ΜΟΜΚΑ μιλάει από μόνο του. Το κυριότερο </w:t>
      </w:r>
      <w:r>
        <w:rPr>
          <w:rFonts w:eastAsia="Times New Roman"/>
          <w:szCs w:val="24"/>
        </w:rPr>
        <w:t>είναι ότι ο ελληνικός λαός γνωρίζει και αναγνωρίζει την πραγματική του προσφορά.</w:t>
      </w:r>
    </w:p>
    <w:p w14:paraId="5FBAECE1" w14:textId="77777777" w:rsidR="00DD71AD" w:rsidRDefault="009451BE">
      <w:pPr>
        <w:spacing w:after="0" w:line="600" w:lineRule="auto"/>
        <w:ind w:firstLine="720"/>
        <w:jc w:val="both"/>
        <w:rPr>
          <w:rFonts w:eastAsia="Times New Roman"/>
          <w:szCs w:val="24"/>
        </w:rPr>
      </w:pPr>
      <w:r>
        <w:rPr>
          <w:rFonts w:eastAsia="Times New Roman"/>
          <w:szCs w:val="24"/>
        </w:rPr>
        <w:t xml:space="preserve">Ολοκληρώνοντας, θα ήθελα να κάνω μια σύντομη αναφορά στις δύο τροπολογίες που κατέθεσα, προκειμένου να συμπεριληφθούν ως προσθήκες στο σημερινό σχέδιο νόμου. </w:t>
      </w:r>
    </w:p>
    <w:p w14:paraId="5FBAECE2" w14:textId="77777777" w:rsidR="00DD71AD" w:rsidRDefault="009451BE">
      <w:pPr>
        <w:spacing w:after="0" w:line="600" w:lineRule="auto"/>
        <w:ind w:firstLine="720"/>
        <w:jc w:val="both"/>
        <w:rPr>
          <w:rFonts w:eastAsia="Times New Roman"/>
          <w:szCs w:val="24"/>
        </w:rPr>
      </w:pPr>
      <w:r>
        <w:rPr>
          <w:rFonts w:eastAsia="Times New Roman"/>
          <w:szCs w:val="24"/>
        </w:rPr>
        <w:t xml:space="preserve">Συγκεκριμένα, η </w:t>
      </w:r>
      <w:r>
        <w:rPr>
          <w:rFonts w:eastAsia="Times New Roman"/>
          <w:szCs w:val="24"/>
        </w:rPr>
        <w:t>πρώτη με γενικό αριθμό 1311 και ειδικό 77 αφορά ρύθμιση στην οριοθέτηση του πεδίου εφαρμογής του άρθρου 47 του ν.4387/2016 και εναρμόνιση με τις καταστατικές διατάξεις των Μετοχικών Ταμείων Στρατού, Ναυτικού και Αεροπορίας ειδικότερα, δεδομένου ότι οι έννο</w:t>
      </w:r>
      <w:r>
        <w:rPr>
          <w:rFonts w:eastAsia="Times New Roman"/>
          <w:szCs w:val="24"/>
        </w:rPr>
        <w:t xml:space="preserve">ιες «καταθέσεις των μετόχων» και «περιουσιακά στοιχεία των ταμείων», όπως αναφέρονται στο παραπάνω άρθρο, δεν απαντώνται στις καταστατικές διατάξεις των Μετοχικών Ταμείων. </w:t>
      </w:r>
    </w:p>
    <w:p w14:paraId="5FBAECE3" w14:textId="77777777" w:rsidR="00DD71AD" w:rsidRDefault="009451B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BAECE4"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Πρόεδρε, παρακαλώ για την ανοχή σας. </w:t>
      </w:r>
    </w:p>
    <w:p w14:paraId="5FBAECE5" w14:textId="77777777" w:rsidR="00DD71AD" w:rsidRDefault="009451BE">
      <w:pPr>
        <w:spacing w:after="0" w:line="600" w:lineRule="auto"/>
        <w:ind w:firstLine="720"/>
        <w:jc w:val="both"/>
        <w:rPr>
          <w:rFonts w:eastAsia="Times New Roman"/>
          <w:szCs w:val="24"/>
        </w:rPr>
      </w:pPr>
      <w:r>
        <w:rPr>
          <w:rFonts w:eastAsia="Times New Roman"/>
          <w:szCs w:val="24"/>
        </w:rPr>
        <w:t xml:space="preserve">Κρίνεται, λοιπόν, σκόπιμο να οριστεί σαφώς το περιεχόμενό τους σε συνάρτηση με τις καταστατικές διατάξεις των </w:t>
      </w:r>
      <w:r>
        <w:rPr>
          <w:rFonts w:eastAsia="Times New Roman"/>
          <w:szCs w:val="24"/>
        </w:rPr>
        <w:t>τ</w:t>
      </w:r>
      <w:r>
        <w:rPr>
          <w:rFonts w:eastAsia="Times New Roman"/>
          <w:szCs w:val="24"/>
        </w:rPr>
        <w:t>αμείων, ώστε να μην αδρανήσουν προβλεπόμενοι πόροι των Μετοχικών Ταμείων και κατ’ επέκταση των ειδικ</w:t>
      </w:r>
      <w:r>
        <w:rPr>
          <w:rFonts w:eastAsia="Times New Roman"/>
          <w:szCs w:val="24"/>
        </w:rPr>
        <w:t xml:space="preserve">ών λογαριασμών και των κλάδων οικονομικής ενίσχυσης αυτών, επειδή δεν θα εμπίπτουν σαφώς σε μία εκ των δύο εννοιών. </w:t>
      </w:r>
    </w:p>
    <w:p w14:paraId="5FBAECE6" w14:textId="77777777" w:rsidR="00DD71AD" w:rsidRDefault="009451BE">
      <w:pPr>
        <w:spacing w:after="0" w:line="600" w:lineRule="auto"/>
        <w:ind w:firstLine="720"/>
        <w:jc w:val="both"/>
        <w:rPr>
          <w:rFonts w:eastAsia="Times New Roman"/>
          <w:szCs w:val="24"/>
        </w:rPr>
      </w:pPr>
      <w:r>
        <w:rPr>
          <w:rFonts w:eastAsia="Times New Roman"/>
          <w:szCs w:val="24"/>
        </w:rPr>
        <w:lastRenderedPageBreak/>
        <w:t>Σύμφωνα με την καταστατική νομοθεσία των Μετοχικών Ταμείων, η χορήγηση παροχών χρηματοδοτείται από τη διάθεση των πόρων τους, όπως αυτοί αν</w:t>
      </w:r>
      <w:r>
        <w:rPr>
          <w:rFonts w:eastAsia="Times New Roman"/>
          <w:szCs w:val="24"/>
        </w:rPr>
        <w:t>αλυτικά ορίζονται στις οικείες διατάξεις.</w:t>
      </w:r>
    </w:p>
    <w:p w14:paraId="5FBAECE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να ξεκαθαρίσω ότι στις εν λόγω διατάξεις δεν προβλέπεται ως πόρος τυχόν κρατική ενίσχυση των </w:t>
      </w:r>
      <w:r>
        <w:rPr>
          <w:rFonts w:eastAsia="Times New Roman" w:cs="Times New Roman"/>
          <w:szCs w:val="24"/>
        </w:rPr>
        <w:t>τ</w:t>
      </w:r>
      <w:r>
        <w:rPr>
          <w:rFonts w:eastAsia="Times New Roman" w:cs="Times New Roman"/>
          <w:szCs w:val="24"/>
        </w:rPr>
        <w:t>αμείων από τον κρατικό προϋπολογισμό, η οποία σε κάθε περίπτωση αποκλείεται και αποκλείεται από το άρθρο</w:t>
      </w:r>
      <w:r>
        <w:rPr>
          <w:rFonts w:eastAsia="Times New Roman" w:cs="Times New Roman"/>
          <w:szCs w:val="24"/>
        </w:rPr>
        <w:t xml:space="preserve"> 47 του ν.4387/16. </w:t>
      </w:r>
    </w:p>
    <w:p w14:paraId="5FBAECE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στις διατάξεις που διέπουν την ίδρυση και λειτουργία των Μετοχικών Ταμείων των Ενόπλων Δυνάμεων, δεν υφίσταται σαφώς προσδιορισμένη η </w:t>
      </w:r>
      <w:r>
        <w:rPr>
          <w:rFonts w:eastAsia="Times New Roman" w:cs="Times New Roman"/>
          <w:szCs w:val="24"/>
        </w:rPr>
        <w:t>έννοια των καταθέσεων των μετόχων, κατ’ αναλογία των οποίων τους χορηγείται και η εκάστοτε παροχή, παρά η έννοια της κράτησης επί των αποδοχών και της μηνιαίας καταβολής μετοχής, ενώ επιπλέον υφίστανται και κρατήσεις, εισφορές των μερισματούχων υπέρ των οι</w:t>
      </w:r>
      <w:r>
        <w:rPr>
          <w:rFonts w:eastAsia="Times New Roman" w:cs="Times New Roman"/>
          <w:szCs w:val="24"/>
        </w:rPr>
        <w:t xml:space="preserve">κείων ταμείων, όπως η κράτηση επί του μερίσματος για τη χορήγηση του βοηθήματος οικογενειακής ή επαγγελματικής αυτοτέλειας στα τέκνα τους. </w:t>
      </w:r>
    </w:p>
    <w:p w14:paraId="5FBAECE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Συνεπώς κρίνεται σκόπιμο να διευκρινιστεί ότι οι καταθέσεις των μετόχων νοούνται οι διενεργούμενες κρατήσεις και οι </w:t>
      </w:r>
      <w:r>
        <w:rPr>
          <w:rFonts w:eastAsia="Times New Roman" w:cs="Times New Roman"/>
          <w:szCs w:val="24"/>
        </w:rPr>
        <w:t xml:space="preserve">καταβαλλόμενες εισφορές υπέρ των Μετοχικών Ταμείων, τόσο των μετόχων όσο και των μερισματούχων. </w:t>
      </w:r>
    </w:p>
    <w:p w14:paraId="5FBAECE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Ομοίως προκύπτει η ανάγκη όπως προσδιοριστεί σαφώς η έννοια των περιουσιακών στοιχείων, καθώς δεν συμπίπτει με αυτή των πόρων ούτε με εκείνη της </w:t>
      </w:r>
      <w:r>
        <w:rPr>
          <w:rFonts w:eastAsia="Times New Roman" w:cs="Times New Roman"/>
          <w:szCs w:val="24"/>
        </w:rPr>
        <w:lastRenderedPageBreak/>
        <w:t>περιουσίας, όπ</w:t>
      </w:r>
      <w:r>
        <w:rPr>
          <w:rFonts w:eastAsia="Times New Roman" w:cs="Times New Roman"/>
          <w:szCs w:val="24"/>
        </w:rPr>
        <w:t xml:space="preserve">ως αυτές οι έννοιες ορίζονται στις καταστατικές διατάξεις του εκάστοτε μετοχικού ταμείου. </w:t>
      </w:r>
    </w:p>
    <w:p w14:paraId="5FBAECE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Λαμβάνοντας, δε,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στη γενική έννοια της περιουσίας των ταμείων περιλαμβάνονται κατά περίπτωση κεφάλαια τα οποία απαγορεύεται να διανέμονται ή να διατίθεν</w:t>
      </w:r>
      <w:r>
        <w:rPr>
          <w:rFonts w:eastAsia="Times New Roman" w:cs="Times New Roman"/>
          <w:szCs w:val="24"/>
        </w:rPr>
        <w:t>ται για την εκπλήρωση των υποχρεώσεων των ταμείων, όπως το τακτικό αποθεματικό του Μετοχικού Ταμείου Ναυτικού και του Μετοχικού Ταμείου Αεροπορίας ή το γενικό κεφάλαιο του Μετοχικού Ταμείου Στρατού, επιβάλλεται η διασφάλιση της ισχύος των σχετικών διατάξεω</w:t>
      </w:r>
      <w:r>
        <w:rPr>
          <w:rFonts w:eastAsia="Times New Roman" w:cs="Times New Roman"/>
          <w:szCs w:val="24"/>
        </w:rPr>
        <w:t>ν και ο σαφής προσδιορισμός των πηγών χρηματοδότησης των καταβαλλομένων παροχών.</w:t>
      </w:r>
    </w:p>
    <w:p w14:paraId="5FBAECE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τη δεύτερη –και τελειώνω- τροπολογία με γενικό αριθμό 1312 και ειδικό 78, την οποία κατέθεσα, προτείνεται η τροποποίηση του άρθρου 74 του ν.4485/17 και η ένταξη στο μέτρο τ</w:t>
      </w:r>
      <w:r>
        <w:rPr>
          <w:rFonts w:eastAsia="Times New Roman" w:cs="Times New Roman"/>
          <w:szCs w:val="24"/>
        </w:rPr>
        <w:t xml:space="preserve">ης ποσόστωσης των υποψηφίων των πανελληνίων εξετάσεων που δήλωσαν στρατιωτικές σχολές, σχολές σωμάτων ασφαλείας, καθώς και ακαδημίες εμπορικού ναυτικού, πλοιάρχων, μηχανικών. </w:t>
      </w:r>
    </w:p>
    <w:p w14:paraId="5FBAECE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προτεινόμενη, λοιπόν, ρύθμιση διορθώνει παράλειψη που υπήρχε στο νομοσχέδιο, κ</w:t>
      </w:r>
      <w:r>
        <w:rPr>
          <w:rFonts w:eastAsia="Times New Roman" w:cs="Times New Roman"/>
          <w:szCs w:val="24"/>
        </w:rPr>
        <w:t>αθώς οι λόγοι που δόθηκε η ποσόστωση για τις σεισμοπαθείς περιοχές ίσχυαν και για τους υποψηφίους των ανωτέρων σχολών. Άρα πρέπει να ενταχθούν και αυτοί στο μέτρο της ποσόστωσης. Με την προτεινόμενη ρύθμιση υπάρχει ισονομία για όλους τους υποψηφίους των σε</w:t>
      </w:r>
      <w:r>
        <w:rPr>
          <w:rFonts w:eastAsia="Times New Roman" w:cs="Times New Roman"/>
          <w:szCs w:val="24"/>
        </w:rPr>
        <w:t>ισμόπληκτων περιοχών και δεν υπάρχουν ανισότητες σε σχέση με το μέτρο της ποσόστωσης.</w:t>
      </w:r>
    </w:p>
    <w:p w14:paraId="5FBAECE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ότι οι Ανεξάρτητοι Έλληνες ψηφίζουμε αυτό το σχέδιο νόμου, γιατί επιλύει αιτήματα μεγάλου μέρους της κοινότητας των Ενόπλων Δυνάμεων, γνωρίζοντας π</w:t>
      </w:r>
      <w:r>
        <w:rPr>
          <w:rFonts w:eastAsia="Times New Roman" w:cs="Times New Roman"/>
          <w:szCs w:val="24"/>
        </w:rPr>
        <w:t xml:space="preserve">ως η ενίσχυση της αποτελεσματικότητας των στελεχών αποτελεί τον κορυφαίο πολλαπλασιαστή ισχύος της χώρας μας στο διεθνές στερέωμα. </w:t>
      </w:r>
    </w:p>
    <w:p w14:paraId="5FBAECE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νομοσχέδιο αξιοποιεί συμπεράσματα που προέκυψαν από ένα ευρύ και γόνιμο διάλογο που προηγήθηκε και θεσμοθετεί αποφασιστικ</w:t>
      </w:r>
      <w:r>
        <w:rPr>
          <w:rFonts w:eastAsia="Times New Roman" w:cs="Times New Roman"/>
          <w:szCs w:val="24"/>
        </w:rPr>
        <w:t xml:space="preserve">ά αναγκαίες μεταρρυθμίσεις για την αντιμετώπιση των υφισταμένων προβλημάτων, εδραιώνοντας αρχές διαφάνειας και πρακτικές ελέγχου στο Υπουργείο Άμυνας. </w:t>
      </w:r>
    </w:p>
    <w:p w14:paraId="5FBAECF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FBAECF1"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BAECF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νός):</w:t>
      </w:r>
      <w:r>
        <w:rPr>
          <w:rFonts w:eastAsia="Times New Roman" w:cs="Times New Roman"/>
          <w:szCs w:val="24"/>
        </w:rPr>
        <w:t xml:space="preserve"> Ευχαριστώ. </w:t>
      </w:r>
    </w:p>
    <w:p w14:paraId="5FBAECF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θα ήθελα τον λόγο. </w:t>
      </w:r>
    </w:p>
    <w:p w14:paraId="5FBAECF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Σε ένα λεπτό, κύριε Υπουργέ. </w:t>
      </w:r>
    </w:p>
    <w:p w14:paraId="5FBAECF5"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w:t>
      </w:r>
      <w:r>
        <w:rPr>
          <w:rFonts w:eastAsia="Times New Roman"/>
          <w:szCs w:val="24"/>
        </w:rPr>
        <w:t xml:space="preserve">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w:t>
      </w:r>
      <w:r>
        <w:rPr>
          <w:rFonts w:eastAsia="Times New Roman"/>
          <w:szCs w:val="24"/>
        </w:rPr>
        <w:t>μαθήτριες και μαθητές και δύο εκπαιδευτικοί συνοδοί τους από το 5ο Γενικό Λύκειο Γλυφάδας.</w:t>
      </w:r>
    </w:p>
    <w:p w14:paraId="5FBAECF6" w14:textId="77777777" w:rsidR="00DD71AD" w:rsidRDefault="009451BE">
      <w:pPr>
        <w:spacing w:after="0" w:line="600" w:lineRule="auto"/>
        <w:ind w:firstLine="720"/>
        <w:jc w:val="both"/>
        <w:rPr>
          <w:rFonts w:eastAsia="Times New Roman"/>
          <w:szCs w:val="24"/>
        </w:rPr>
      </w:pPr>
      <w:r>
        <w:rPr>
          <w:rFonts w:eastAsia="Times New Roman"/>
          <w:szCs w:val="24"/>
        </w:rPr>
        <w:lastRenderedPageBreak/>
        <w:t>Η Βουλή τούς καλωσορίζει.</w:t>
      </w:r>
    </w:p>
    <w:p w14:paraId="5FBAECF7"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FBAECF8"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5FBAECF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w:t>
      </w:r>
      <w:r>
        <w:rPr>
          <w:rFonts w:eastAsia="Times New Roman" w:cs="Times New Roman"/>
          <w:b/>
          <w:szCs w:val="24"/>
        </w:rPr>
        <w:t>εξαρτήτων Ελλήνων</w:t>
      </w:r>
      <w:r>
        <w:rPr>
          <w:rFonts w:eastAsia="Times New Roman" w:cs="Times New Roman"/>
          <w:szCs w:val="24"/>
        </w:rPr>
        <w:t xml:space="preserve">: Κύριε Πρόεδρε, επί των τροπολογιών που έχει καταθέσει ο κ. </w:t>
      </w:r>
      <w:proofErr w:type="spellStart"/>
      <w:r>
        <w:rPr>
          <w:rFonts w:eastAsia="Times New Roman" w:cs="Times New Roman"/>
          <w:szCs w:val="24"/>
        </w:rPr>
        <w:t>Κατσίκης</w:t>
      </w:r>
      <w:proofErr w:type="spellEnd"/>
      <w:r>
        <w:rPr>
          <w:rFonts w:eastAsia="Times New Roman" w:cs="Times New Roman"/>
          <w:szCs w:val="24"/>
        </w:rPr>
        <w:t xml:space="preserve">, θέλω να πω ότι τώρα συνεννοήθηκα και με τον Υπουργό κ. </w:t>
      </w:r>
      <w:proofErr w:type="spellStart"/>
      <w:r>
        <w:rPr>
          <w:rFonts w:eastAsia="Times New Roman" w:cs="Times New Roman"/>
          <w:szCs w:val="24"/>
        </w:rPr>
        <w:t>Τόσκα</w:t>
      </w:r>
      <w:proofErr w:type="spellEnd"/>
      <w:r>
        <w:rPr>
          <w:rFonts w:eastAsia="Times New Roman" w:cs="Times New Roman"/>
          <w:szCs w:val="24"/>
        </w:rPr>
        <w:t xml:space="preserve"> για την προσθήκη των σχολών στην ποσόστωση εισακτέων του Νομού Λέσβου. Γίνεται αποδεκτή η τροπολογία. Είναι</w:t>
      </w:r>
      <w:r>
        <w:rPr>
          <w:rFonts w:eastAsia="Times New Roman" w:cs="Times New Roman"/>
          <w:szCs w:val="24"/>
        </w:rPr>
        <w:t xml:space="preserve"> δίκαιη. Δεν έχουμε συνεννοηθεί με τον κ. </w:t>
      </w:r>
      <w:proofErr w:type="spellStart"/>
      <w:r>
        <w:rPr>
          <w:rFonts w:eastAsia="Times New Roman" w:cs="Times New Roman"/>
          <w:szCs w:val="24"/>
        </w:rPr>
        <w:t>Κουρουμπλή</w:t>
      </w:r>
      <w:proofErr w:type="spellEnd"/>
      <w:r>
        <w:rPr>
          <w:rFonts w:eastAsia="Times New Roman" w:cs="Times New Roman"/>
          <w:szCs w:val="24"/>
        </w:rPr>
        <w:t>, αλλά πιστεύω ότι δεν θα είναι αντίθετος. Όσον αφορά το Υπουργείο Άμυνας και το Υπουργείο Προστασίας του Πολίτη -και αναλαμβάνουμε την ευθύνη εμείς και για το Υπουργείο Εμπορικής Ναυτιλίας- θα γίνει δεκτ</w:t>
      </w:r>
      <w:r>
        <w:rPr>
          <w:rFonts w:eastAsia="Times New Roman" w:cs="Times New Roman"/>
          <w:szCs w:val="24"/>
        </w:rPr>
        <w:t xml:space="preserve">ή. </w:t>
      </w:r>
    </w:p>
    <w:p w14:paraId="5FBAECF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των μετοχικών ταμείων, πράγματι είναι μια σημαντική τροπολογία. Από τη δική μας μεριά είναι δεκτή. Θα περιμένουμε μόνο μια έγκριση από τη μεριά της κ. </w:t>
      </w:r>
      <w:proofErr w:type="spellStart"/>
      <w:r>
        <w:rPr>
          <w:rFonts w:eastAsia="Times New Roman" w:cs="Times New Roman"/>
          <w:szCs w:val="24"/>
        </w:rPr>
        <w:t>Αχτσιόγλου</w:t>
      </w:r>
      <w:proofErr w:type="spellEnd"/>
      <w:r>
        <w:rPr>
          <w:rFonts w:eastAsia="Times New Roman" w:cs="Times New Roman"/>
          <w:szCs w:val="24"/>
        </w:rPr>
        <w:t xml:space="preserve">, της Υπουργού Εργασίας, γιατί απαιτείται και η δική της συμφωνία. Τώρα </w:t>
      </w:r>
      <w:r>
        <w:rPr>
          <w:rFonts w:eastAsia="Times New Roman" w:cs="Times New Roman"/>
          <w:szCs w:val="24"/>
        </w:rPr>
        <w:t xml:space="preserve">ο Αναπληρωτής Υπουργός συνομιλεί μαζί της για να μπορέσουμε να δεχτούμε και αυτήν την τροπολογία. </w:t>
      </w:r>
    </w:p>
    <w:p w14:paraId="5FBAECF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και στις υπόλοιπες βουλευτικές τροπολογίες. Ο κ. </w:t>
      </w:r>
      <w:proofErr w:type="spellStart"/>
      <w:r>
        <w:rPr>
          <w:rFonts w:eastAsia="Times New Roman" w:cs="Times New Roman"/>
          <w:szCs w:val="24"/>
        </w:rPr>
        <w:t>Σαρίδης</w:t>
      </w:r>
      <w:proofErr w:type="spellEnd"/>
      <w:r>
        <w:rPr>
          <w:rFonts w:eastAsia="Times New Roman" w:cs="Times New Roman"/>
          <w:szCs w:val="24"/>
        </w:rPr>
        <w:t xml:space="preserve"> έχει δίκιο. Είναι μια τροπολογία για την παρέμβαση της πρόσθετης εισφοράς </w:t>
      </w:r>
      <w:r>
        <w:rPr>
          <w:rFonts w:eastAsia="Times New Roman" w:cs="Times New Roman"/>
          <w:szCs w:val="24"/>
        </w:rPr>
        <w:t xml:space="preserve">2% καταβαλλόμενης από </w:t>
      </w:r>
      <w:r>
        <w:rPr>
          <w:rFonts w:eastAsia="Times New Roman" w:cs="Times New Roman"/>
          <w:szCs w:val="24"/>
        </w:rPr>
        <w:t>ε</w:t>
      </w:r>
      <w:r>
        <w:rPr>
          <w:rFonts w:eastAsia="Times New Roman" w:cs="Times New Roman"/>
          <w:szCs w:val="24"/>
        </w:rPr>
        <w:t xml:space="preserve">θελοντές </w:t>
      </w:r>
      <w:r>
        <w:rPr>
          <w:rFonts w:eastAsia="Times New Roman" w:cs="Times New Roman"/>
          <w:szCs w:val="24"/>
        </w:rPr>
        <w:t>μ</w:t>
      </w:r>
      <w:r>
        <w:rPr>
          <w:rFonts w:eastAsia="Times New Roman" w:cs="Times New Roman"/>
          <w:szCs w:val="24"/>
        </w:rPr>
        <w:t xml:space="preserve">ακράς </w:t>
      </w:r>
      <w:r>
        <w:rPr>
          <w:rFonts w:eastAsia="Times New Roman" w:cs="Times New Roman"/>
          <w:szCs w:val="24"/>
        </w:rPr>
        <w:t>θ</w:t>
      </w:r>
      <w:r>
        <w:rPr>
          <w:rFonts w:eastAsia="Times New Roman" w:cs="Times New Roman"/>
          <w:szCs w:val="24"/>
        </w:rPr>
        <w:t xml:space="preserve">ητείας. </w:t>
      </w:r>
    </w:p>
    <w:p w14:paraId="5FBAECF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δίκιο, κύριε </w:t>
      </w:r>
      <w:proofErr w:type="spellStart"/>
      <w:r>
        <w:rPr>
          <w:rFonts w:eastAsia="Times New Roman" w:cs="Times New Roman"/>
          <w:szCs w:val="24"/>
        </w:rPr>
        <w:t>Σαρίδη</w:t>
      </w:r>
      <w:proofErr w:type="spellEnd"/>
      <w:r>
        <w:rPr>
          <w:rFonts w:eastAsia="Times New Roman" w:cs="Times New Roman"/>
          <w:szCs w:val="24"/>
        </w:rPr>
        <w:t xml:space="preserve">. Δεν μπορώ όμως να την περάσω αυτή τη στιγμή, αν δεν έχω έκθεση του Λογιστηρίου του Κράτους. Δεσμεύομαι όμως εδώ, ενώπιον της Βουλής, ότι ήδη την έχουμε ζητήσει. Ήδη έχουμε ζητήσει </w:t>
      </w:r>
      <w:r>
        <w:rPr>
          <w:rFonts w:eastAsia="Times New Roman" w:cs="Times New Roman"/>
          <w:szCs w:val="24"/>
        </w:rPr>
        <w:t xml:space="preserve">να μας κάνουν μια ανάλυση κόστους. Αν την έχουμε σήμερα –δεν πιστεύω βέβαια ότι θα έχουμε τόσο ταχεία απάντηση- θα γίνει δεκτή, αλλιώς δεσμεύομαι ότι θα περάσει στο αμέσως επόμενο νομοσχέδιο. </w:t>
      </w:r>
    </w:p>
    <w:p w14:paraId="5FBAECF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Κοιτάμε την τροπολογία του κ. </w:t>
      </w:r>
      <w:proofErr w:type="spellStart"/>
      <w:r>
        <w:rPr>
          <w:rFonts w:eastAsia="Times New Roman" w:cs="Times New Roman"/>
          <w:szCs w:val="24"/>
        </w:rPr>
        <w:t>Μπαλωμενάκη</w:t>
      </w:r>
      <w:proofErr w:type="spellEnd"/>
      <w:r>
        <w:rPr>
          <w:rFonts w:eastAsia="Times New Roman" w:cs="Times New Roman"/>
          <w:szCs w:val="24"/>
        </w:rPr>
        <w:t xml:space="preserve"> για την αποκατάσταση </w:t>
      </w:r>
      <w:r>
        <w:rPr>
          <w:rFonts w:eastAsia="Times New Roman" w:cs="Times New Roman"/>
          <w:szCs w:val="24"/>
        </w:rPr>
        <w:t xml:space="preserve">συγγενών θυμάτων σε καιρό ειρήνης, αν και οι περισσότερες απ’ αυτές τις διαδικασίες έχουν ήδη νομοθετηθεί. </w:t>
      </w:r>
    </w:p>
    <w:p w14:paraId="5FBAECF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w:t>
      </w:r>
      <w:r>
        <w:rPr>
          <w:rFonts w:eastAsia="Times New Roman" w:cs="Times New Roman"/>
          <w:szCs w:val="24"/>
        </w:rPr>
        <w:t>υ</w:t>
      </w:r>
      <w:r>
        <w:rPr>
          <w:rFonts w:eastAsia="Times New Roman" w:cs="Times New Roman"/>
          <w:szCs w:val="24"/>
        </w:rPr>
        <w:t xml:space="preserve">πουργικές τροπολογίες, δεχόμαστε την τροπολογία με γενικό αριθμό 1306 και ειδικό 72, που υπογράφουμε ο κ. Παππάς και εγώ. </w:t>
      </w:r>
    </w:p>
    <w:p w14:paraId="5FBAECF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υπουργι</w:t>
      </w:r>
      <w:r>
        <w:rPr>
          <w:rFonts w:eastAsia="Times New Roman" w:cs="Times New Roman"/>
          <w:szCs w:val="24"/>
        </w:rPr>
        <w:t xml:space="preserve">κή τροπολογία με γενικό αριθμό 1307 και ειδικό 73 για τη θεσμοθέτηση των θέσεων υπαλλήλου και επιτελάρχη γίνεται δεκτή. </w:t>
      </w:r>
    </w:p>
    <w:p w14:paraId="5FBAED0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1308 και ειδικό 74 του κ. </w:t>
      </w:r>
      <w:proofErr w:type="spellStart"/>
      <w:r>
        <w:rPr>
          <w:rFonts w:eastAsia="Times New Roman" w:cs="Times New Roman"/>
          <w:szCs w:val="24"/>
        </w:rPr>
        <w:t>Τσακαλώτου</w:t>
      </w:r>
      <w:proofErr w:type="spellEnd"/>
      <w:r>
        <w:rPr>
          <w:rFonts w:eastAsia="Times New Roman" w:cs="Times New Roman"/>
          <w:szCs w:val="24"/>
        </w:rPr>
        <w:t xml:space="preserve">, του κ. </w:t>
      </w:r>
      <w:proofErr w:type="spellStart"/>
      <w:r>
        <w:rPr>
          <w:rFonts w:eastAsia="Times New Roman" w:cs="Times New Roman"/>
          <w:szCs w:val="24"/>
        </w:rPr>
        <w:t>Χουλιαράκη</w:t>
      </w:r>
      <w:proofErr w:type="spellEnd"/>
      <w:r>
        <w:rPr>
          <w:rFonts w:eastAsia="Times New Roman" w:cs="Times New Roman"/>
          <w:szCs w:val="24"/>
        </w:rPr>
        <w:t xml:space="preserve"> και του κ. Βίτσα για τα θέματα αναβολής στράτευση</w:t>
      </w:r>
      <w:r>
        <w:rPr>
          <w:rFonts w:eastAsia="Times New Roman" w:cs="Times New Roman"/>
          <w:szCs w:val="24"/>
        </w:rPr>
        <w:t xml:space="preserve">ς στις Ένοπλες Δυνάμεις των στρατευσίμων που είναι κάτοχοι διδακτορικού διπλώματος και διαπρέπουν σε επιστημονικές έρευνες στα ημεδαπά, γίνεται δεκτή. </w:t>
      </w:r>
    </w:p>
    <w:p w14:paraId="5FBAED0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τροπολογία με γενικό αριθμό 1309 και ειδικό 75 του κ. Σκουρλέτη,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w:t>
      </w:r>
      <w:r>
        <w:rPr>
          <w:rFonts w:eastAsia="Times New Roman" w:cs="Times New Roman"/>
          <w:szCs w:val="24"/>
        </w:rPr>
        <w:t xml:space="preserve">ης κ. </w:t>
      </w:r>
      <w:proofErr w:type="spellStart"/>
      <w:r>
        <w:rPr>
          <w:rFonts w:eastAsia="Times New Roman" w:cs="Times New Roman"/>
          <w:szCs w:val="24"/>
        </w:rPr>
        <w:t>Γεροβασίλη</w:t>
      </w:r>
      <w:proofErr w:type="spellEnd"/>
      <w:r>
        <w:rPr>
          <w:rFonts w:eastAsia="Times New Roman" w:cs="Times New Roman"/>
          <w:szCs w:val="24"/>
        </w:rPr>
        <w:t xml:space="preserve">, του κ. </w:t>
      </w:r>
      <w:proofErr w:type="spellStart"/>
      <w:r>
        <w:rPr>
          <w:rFonts w:eastAsia="Times New Roman" w:cs="Times New Roman"/>
          <w:szCs w:val="24"/>
        </w:rPr>
        <w:t>Κουρουμπλή</w:t>
      </w:r>
      <w:proofErr w:type="spellEnd"/>
      <w:r>
        <w:rPr>
          <w:rFonts w:eastAsia="Times New Roman" w:cs="Times New Roman"/>
          <w:szCs w:val="24"/>
        </w:rPr>
        <w:t xml:space="preserve">, του κ. </w:t>
      </w:r>
      <w:proofErr w:type="spellStart"/>
      <w:r>
        <w:rPr>
          <w:rFonts w:eastAsia="Times New Roman" w:cs="Times New Roman"/>
          <w:szCs w:val="24"/>
        </w:rPr>
        <w:t>Τόσκα</w:t>
      </w:r>
      <w:proofErr w:type="spellEnd"/>
      <w:r>
        <w:rPr>
          <w:rFonts w:eastAsia="Times New Roman" w:cs="Times New Roman"/>
          <w:szCs w:val="24"/>
        </w:rPr>
        <w:t xml:space="preserve"> και του κ. </w:t>
      </w:r>
      <w:proofErr w:type="spellStart"/>
      <w:r>
        <w:rPr>
          <w:rFonts w:eastAsia="Times New Roman" w:cs="Times New Roman"/>
          <w:szCs w:val="24"/>
        </w:rPr>
        <w:t>Χουλιαράκη</w:t>
      </w:r>
      <w:proofErr w:type="spellEnd"/>
      <w:r>
        <w:rPr>
          <w:rFonts w:eastAsia="Times New Roman" w:cs="Times New Roman"/>
          <w:szCs w:val="24"/>
        </w:rPr>
        <w:t xml:space="preserve">, αυτή δεν αφορά το Υπουργείο Εθνικής Άμυνας. Θα την υποστηρίξει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5FBAED0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FBAED0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5FBAED0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Σαρίδη</w:t>
      </w:r>
      <w:proofErr w:type="spellEnd"/>
      <w:r>
        <w:rPr>
          <w:rFonts w:eastAsia="Times New Roman" w:cs="Times New Roman"/>
          <w:szCs w:val="24"/>
        </w:rPr>
        <w:t xml:space="preserve">, ειδικό αγορητή της Ένωσης Κεντρώων. </w:t>
      </w:r>
    </w:p>
    <w:p w14:paraId="5FBAED0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δεκαπέντε λεπτά.</w:t>
      </w:r>
    </w:p>
    <w:p w14:paraId="5FBAED0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Κύριοι Υπουργοί, κυρίες και κύριοι συνάδελφοι, στα ζητήματα της εθνικής άμυνας δεν χωρούν μικροκομματικές αντιπαραθέσεις. Κ</w:t>
      </w:r>
      <w:r>
        <w:rPr>
          <w:rFonts w:eastAsia="Times New Roman" w:cs="Times New Roman"/>
          <w:szCs w:val="24"/>
        </w:rPr>
        <w:t xml:space="preserve">ι αυτό πιστεύω ότι το έχετε αντιληφθεί όλοι από τη συνολική παρουσία της Ένωσης Κεντρώων στην αρμόδια επιτροπή. </w:t>
      </w:r>
    </w:p>
    <w:p w14:paraId="5FBAED0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Αυτός είναι και ο βασικότερος λόγος που επιλέγω να μην προχωρήσω στην απαρίθμηση μιας-μιας των ανεύθυνων, άσχετων και επικίνδυνων δηλώσεων που </w:t>
      </w:r>
      <w:r>
        <w:rPr>
          <w:rFonts w:eastAsia="Times New Roman" w:cs="Times New Roman"/>
          <w:szCs w:val="24"/>
        </w:rPr>
        <w:t>έκαναν και ορισμένοι από τους συναδέλφους μας, Βουλευτές και της Συμπολίτευσης και της Αντιπολίτευσης στα ΜΜΕ, αποδεικνύοντας με αυτόν τον τρόπο πως δεν σκέφτονται πριν μιλήσουν.</w:t>
      </w:r>
    </w:p>
    <w:p w14:paraId="5FBAED0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επιμείνω όμως στα όσα ειπώθηκαν υπευθύνως από αυτό εδώ το Βήμα, όπως και σ</w:t>
      </w:r>
      <w:r>
        <w:rPr>
          <w:rFonts w:eastAsia="Times New Roman" w:cs="Times New Roman"/>
          <w:szCs w:val="24"/>
        </w:rPr>
        <w:t xml:space="preserve">το Βήμα της </w:t>
      </w:r>
      <w:r>
        <w:rPr>
          <w:rFonts w:eastAsia="Times New Roman" w:cs="Times New Roman"/>
          <w:szCs w:val="24"/>
        </w:rPr>
        <w:t>ε</w:t>
      </w:r>
      <w:r>
        <w:rPr>
          <w:rFonts w:eastAsia="Times New Roman" w:cs="Times New Roman"/>
          <w:szCs w:val="24"/>
        </w:rPr>
        <w:t xml:space="preserve">πιτροπής, σχετικά με τα κρίσιμα σημεία του υπό συζήτηση νομοσχεδίου. </w:t>
      </w:r>
    </w:p>
    <w:p w14:paraId="5FBAED0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μόνο σχόλιο που είχε να κάνει ο αγαπητός </w:t>
      </w:r>
      <w:r>
        <w:rPr>
          <w:rFonts w:eastAsia="Times New Roman" w:cs="Times New Roman"/>
          <w:szCs w:val="24"/>
        </w:rPr>
        <w:t>ε</w:t>
      </w:r>
      <w:r>
        <w:rPr>
          <w:rFonts w:eastAsia="Times New Roman" w:cs="Times New Roman"/>
          <w:szCs w:val="24"/>
        </w:rPr>
        <w:t>ισηγητής της Πλειοψηφίας, ο κ. Καραγιαννίδης για το άρθρο 30, με το οποίο για πρώτη φορά στην ιστορία του Κοινοβουλίου νομοθετού</w:t>
      </w:r>
      <w:r>
        <w:rPr>
          <w:rFonts w:eastAsia="Times New Roman" w:cs="Times New Roman"/>
          <w:szCs w:val="24"/>
        </w:rPr>
        <w:t xml:space="preserve">με μια σύμβαση αντισταθμιστικών ωφελημάτων, ήταν πως πρόκειται για μια πονεμένη ιστορία. </w:t>
      </w:r>
    </w:p>
    <w:p w14:paraId="5FBAED0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αλήθεια είναι ότι δεν έχουμε καταλάβει τον σχολιασμό αυτό. Πόσο χρήσιμο είναι αυτό το επιχείρημα για τους πολίτες; Τι πιστεύετε, αγαπητέ συνάδελφε, ότι έχετε εξηγήσει με αυτά τα λόγια; Αποδώσατε την ντροπή που αποτελεί για το Κοινοβούλιο να αναγκάζεται ν</w:t>
      </w:r>
      <w:r>
        <w:rPr>
          <w:rFonts w:eastAsia="Times New Roman" w:cs="Times New Roman"/>
          <w:szCs w:val="24"/>
        </w:rPr>
        <w:t xml:space="preserve">α κάνει νόμο του κράτους ένα αντισταθμιστικό πρόγραμμα; Εξηγήσαμε στους πολίτες πως ο λόγος ο οποίος το εισάγετε προς ψήφιση είναι ουσιαστικά για να νομιμοποιηθεί η διαπραγμάτευση σε μια εταιρεία που μας χρωστάει λεφτά; </w:t>
      </w:r>
    </w:p>
    <w:p w14:paraId="5FBAED0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Τι απαντάτε, λοιπόν, σε όσους θεωρο</w:t>
      </w:r>
      <w:r>
        <w:rPr>
          <w:rFonts w:eastAsia="Times New Roman" w:cs="Times New Roman"/>
          <w:szCs w:val="24"/>
        </w:rPr>
        <w:t xml:space="preserve">ύν πως το άρθρο 30 το φέρατε για να είστε νομικά καλυμμένοι, αδιαφορώντας για το αν ανοίγετε την όρεξη και σε άλλες εταιρείες να ζητήσουν ακριβώς το ίδιο πράγμα; Ανεξαρτήτως λοιπόν, αν εμείς συμφωνήσαμε –κι εμείς συμφωνήσαμε, δεν λέω όχι- να έρθει ενώπιον </w:t>
      </w:r>
      <w:r>
        <w:rPr>
          <w:rFonts w:eastAsia="Times New Roman" w:cs="Times New Roman"/>
          <w:szCs w:val="24"/>
        </w:rPr>
        <w:t xml:space="preserve">της Ολομέλειας το άρθρο 30, γιατί πιστεύουμε ότι έχουμε άμεση ανάγκη για την αναβάθμιση των </w:t>
      </w:r>
      <w:r>
        <w:rPr>
          <w:rFonts w:eastAsia="Times New Roman" w:cs="Times New Roman"/>
          <w:szCs w:val="24"/>
          <w:lang w:val="en-US"/>
        </w:rPr>
        <w:t>PATRIOT</w:t>
      </w:r>
      <w:r>
        <w:rPr>
          <w:rFonts w:eastAsia="Times New Roman" w:cs="Times New Roman"/>
          <w:szCs w:val="24"/>
        </w:rPr>
        <w:t>, εσείς που το προτείνατε θα έπρεπε να το τεκμηριώσετε, ώστε να μας πείσετε κι εμάς να το υπερψηφίσουμε. Αντί επιχειρημάτων το μοναδικό που ακούσαμε δια στόμ</w:t>
      </w:r>
      <w:r>
        <w:rPr>
          <w:rFonts w:eastAsia="Times New Roman" w:cs="Times New Roman"/>
          <w:szCs w:val="24"/>
        </w:rPr>
        <w:t xml:space="preserve">ατος σας, κύριε Καραγιαννίδη, ήταν η φράση «πρόκειται για μια πονεμένη ιστορία». </w:t>
      </w:r>
    </w:p>
    <w:p w14:paraId="5FBAED0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Έχω μιλήσει σε τρεις επιτροπές. Μην λέτε ψέματα. Το έχω αναλύσει στην επιτροπή. Αν εσείς λείπατε από την </w:t>
      </w:r>
      <w:r>
        <w:rPr>
          <w:rFonts w:eastAsia="Times New Roman" w:cs="Times New Roman"/>
          <w:szCs w:val="24"/>
        </w:rPr>
        <w:t>ε</w:t>
      </w:r>
      <w:r>
        <w:rPr>
          <w:rFonts w:eastAsia="Times New Roman" w:cs="Times New Roman"/>
          <w:szCs w:val="24"/>
        </w:rPr>
        <w:t xml:space="preserve">πιτροπή, να διαβάζετε τα Πρακτικά. </w:t>
      </w:r>
    </w:p>
    <w:p w14:paraId="5FBAED0D"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w:t>
      </w:r>
      <w:r>
        <w:rPr>
          <w:rFonts w:eastAsia="Times New Roman"/>
          <w:b/>
          <w:bCs/>
        </w:rPr>
        <w:t>Ν (Δημήτριος Κρεμαστινός):</w:t>
      </w:r>
      <w:r>
        <w:rPr>
          <w:rFonts w:eastAsia="Times New Roman" w:cs="Times New Roman"/>
          <w:szCs w:val="24"/>
        </w:rPr>
        <w:t xml:space="preserve"> Παρακαλώ, μην κάνετε διάλογο.</w:t>
      </w:r>
    </w:p>
    <w:p w14:paraId="5FBAED0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Ανεπαρκής η απάντηση </w:t>
      </w:r>
    </w:p>
    <w:p w14:paraId="5FBAED0F" w14:textId="77777777" w:rsidR="00DD71AD" w:rsidRDefault="009451B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Εσείς είστε ανεπαρκής!</w:t>
      </w:r>
    </w:p>
    <w:p w14:paraId="5FBAED10"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Σαρίδη</w:t>
      </w:r>
      <w:proofErr w:type="spellEnd"/>
      <w:r>
        <w:rPr>
          <w:rFonts w:eastAsia="Times New Roman"/>
          <w:szCs w:val="24"/>
        </w:rPr>
        <w:t>, παρακαλώ μην αναφέρεστε προσωπικά, διότι αναγκάζεται και απαντάε</w:t>
      </w:r>
      <w:r>
        <w:rPr>
          <w:rFonts w:eastAsia="Times New Roman"/>
          <w:szCs w:val="24"/>
        </w:rPr>
        <w:t xml:space="preserve">ι ο κ. Καραγιαννίδης. </w:t>
      </w:r>
    </w:p>
    <w:p w14:paraId="5FBAED11" w14:textId="77777777" w:rsidR="00DD71AD" w:rsidRDefault="009451BE">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Έχετε δίκιο, κύριε Πρόεδρε. Συγγνώμη. </w:t>
      </w:r>
    </w:p>
    <w:p w14:paraId="5FBAED12" w14:textId="77777777" w:rsidR="00DD71AD" w:rsidRDefault="009451B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Δεν παρακολουθείτε τις </w:t>
      </w:r>
      <w:r>
        <w:rPr>
          <w:rFonts w:eastAsia="Times New Roman"/>
          <w:szCs w:val="24"/>
        </w:rPr>
        <w:t>ε</w:t>
      </w:r>
      <w:r>
        <w:rPr>
          <w:rFonts w:eastAsia="Times New Roman"/>
          <w:szCs w:val="24"/>
        </w:rPr>
        <w:t>πιτροπές...</w:t>
      </w:r>
    </w:p>
    <w:p w14:paraId="5FBAED13"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διάλογο, κύριε Καραγιαννίδη.</w:t>
      </w:r>
    </w:p>
    <w:p w14:paraId="5FBAED14" w14:textId="77777777" w:rsidR="00DD71AD" w:rsidRDefault="009451BE">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Κύριε Καραγιαννίδη, για το αν εί</w:t>
      </w:r>
      <w:r>
        <w:rPr>
          <w:rFonts w:eastAsia="Times New Roman"/>
          <w:szCs w:val="24"/>
        </w:rPr>
        <w:t xml:space="preserve">μαι στις </w:t>
      </w:r>
      <w:r>
        <w:rPr>
          <w:rFonts w:eastAsia="Times New Roman"/>
          <w:szCs w:val="24"/>
        </w:rPr>
        <w:t>ε</w:t>
      </w:r>
      <w:r>
        <w:rPr>
          <w:rFonts w:eastAsia="Times New Roman"/>
          <w:szCs w:val="24"/>
        </w:rPr>
        <w:t>πιτροπές ή όχι δεν χρειάζεται να το πείτε εδώ στην Ολομέλεια.</w:t>
      </w:r>
    </w:p>
    <w:p w14:paraId="5FBAED15" w14:textId="77777777" w:rsidR="00DD71AD" w:rsidRDefault="009451BE">
      <w:pPr>
        <w:spacing w:after="0" w:line="600" w:lineRule="auto"/>
        <w:ind w:firstLine="720"/>
        <w:jc w:val="both"/>
        <w:rPr>
          <w:rFonts w:eastAsia="Times New Roman"/>
          <w:szCs w:val="24"/>
        </w:rPr>
      </w:pPr>
      <w:r>
        <w:rPr>
          <w:rFonts w:eastAsia="Times New Roman"/>
          <w:szCs w:val="24"/>
        </w:rPr>
        <w:t>Χειρότερη, λοιπόν, από αυτήν τη συμπεριφορά την οποία επιδείξατε σε ένα τόσο σοβαρό και φλέγον θέμα, είναι η άλλη συμπεριφορά, την οποία έχετε επιδείξει στο ζήτημα του θεσμού του συνδι</w:t>
      </w:r>
      <w:r>
        <w:rPr>
          <w:rFonts w:eastAsia="Times New Roman"/>
          <w:szCs w:val="24"/>
        </w:rPr>
        <w:t xml:space="preserve">καλισμού και με τα αστήριχτα σχόλια στο άρθρο 27. </w:t>
      </w:r>
    </w:p>
    <w:p w14:paraId="5FBAED16" w14:textId="77777777" w:rsidR="00DD71AD" w:rsidRDefault="009451BE">
      <w:pPr>
        <w:spacing w:after="0" w:line="600" w:lineRule="auto"/>
        <w:ind w:firstLine="720"/>
        <w:jc w:val="both"/>
        <w:rPr>
          <w:rFonts w:eastAsia="Times New Roman"/>
          <w:szCs w:val="24"/>
        </w:rPr>
      </w:pPr>
      <w:r>
        <w:rPr>
          <w:rFonts w:eastAsia="Times New Roman"/>
          <w:szCs w:val="24"/>
        </w:rPr>
        <w:t>Θέλω να καταλάβω τι σχέση έχει το επιχείρημα για το πόσα χρόνια προϋπήρχε η ΠΟΕΣ πριν από την περσινή ανεύθυνη τροπολογία που επέβαλε τον συνδικαλισμό στις Ένοπλες Δυνάμεις; Τι σχέση είχε αν υπήρχε δέκα, ο</w:t>
      </w:r>
      <w:r>
        <w:rPr>
          <w:rFonts w:eastAsia="Times New Roman"/>
          <w:szCs w:val="24"/>
        </w:rPr>
        <w:t xml:space="preserve">κτώ, επτά, δεκατρία χρόνια; </w:t>
      </w:r>
    </w:p>
    <w:p w14:paraId="5FBAED17"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Αλλάζει μήπως το γεγονός πως το άρθρο 27, έτσι όπως κατατέθηκε στις </w:t>
      </w:r>
      <w:r>
        <w:rPr>
          <w:rFonts w:eastAsia="Times New Roman"/>
          <w:szCs w:val="24"/>
        </w:rPr>
        <w:t>ε</w:t>
      </w:r>
      <w:r>
        <w:rPr>
          <w:rFonts w:eastAsia="Times New Roman"/>
          <w:szCs w:val="24"/>
        </w:rPr>
        <w:t>πιτροπές, ήταν φωτογραφικό; Αλλάζει; Όχι. Αλλάζει το γεγονός πως η πρωτοβουλία η οποία είχατε επιδείξει το καλοκαίρι του 2016 απέτυχε; Είσαστε ικανοποιημένοι,</w:t>
      </w:r>
      <w:r>
        <w:rPr>
          <w:rFonts w:eastAsia="Times New Roman"/>
          <w:szCs w:val="24"/>
        </w:rPr>
        <w:t xml:space="preserve"> δηλαδή, από αποτελέσματα τα οποία είχε φέρει εκείνη η τροπολογία; Είσαστε ικανοποιημένοι από τον τρόπο με τον οποίο νομοθετείτε; Αμφισβητεί η Κυβέρνηση ότι είναι η αποκλειστικά υπεύθυνη γι’ αυτό το πράγμα το οποίο έχει συμβεί αυτήν τη στιγμή; </w:t>
      </w:r>
    </w:p>
    <w:p w14:paraId="5FBAED18" w14:textId="77777777" w:rsidR="00DD71AD" w:rsidRDefault="009451BE">
      <w:pPr>
        <w:spacing w:after="0" w:line="600" w:lineRule="auto"/>
        <w:ind w:firstLine="720"/>
        <w:jc w:val="both"/>
        <w:rPr>
          <w:rFonts w:eastAsia="Times New Roman"/>
          <w:szCs w:val="24"/>
        </w:rPr>
      </w:pPr>
      <w:r>
        <w:rPr>
          <w:rFonts w:eastAsia="Times New Roman"/>
          <w:szCs w:val="24"/>
        </w:rPr>
        <w:t>Δεν άκουσα,</w:t>
      </w:r>
      <w:r>
        <w:rPr>
          <w:rFonts w:eastAsia="Times New Roman"/>
          <w:szCs w:val="24"/>
        </w:rPr>
        <w:t xml:space="preserve"> πραγματικά, να υπάρχει η παραδοχή πως ο τρόπος με τον οποίο επιχείρησε η Κυβέρνηση να επιβάλει τον συνδικαλισμό στο στράτευμα ήταν λάθος. Απέτυχε, ήταν πρόχειρος και έσπειρε τη διχόνοια στα στελέχη των Ενόπλων Δυνάμεων, γιατί αυτό έχει κάνει και αυτό έχει</w:t>
      </w:r>
      <w:r>
        <w:rPr>
          <w:rFonts w:eastAsia="Times New Roman"/>
          <w:szCs w:val="24"/>
        </w:rPr>
        <w:t xml:space="preserve"> πετύχει. </w:t>
      </w:r>
    </w:p>
    <w:p w14:paraId="5FBAED19" w14:textId="77777777" w:rsidR="00DD71AD" w:rsidRDefault="009451BE">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Η</w:t>
      </w:r>
      <w:r>
        <w:rPr>
          <w:rFonts w:eastAsia="Times New Roman"/>
          <w:szCs w:val="24"/>
        </w:rPr>
        <w:t>΄</w:t>
      </w:r>
      <w:r>
        <w:rPr>
          <w:rFonts w:eastAsia="Times New Roman"/>
          <w:szCs w:val="24"/>
        </w:rPr>
        <w:t xml:space="preserve"> Αντιπρόεδρος της Βουλής κ. </w:t>
      </w:r>
      <w:r w:rsidRPr="00575E5A">
        <w:rPr>
          <w:rFonts w:eastAsia="Times New Roman"/>
          <w:b/>
          <w:szCs w:val="24"/>
        </w:rPr>
        <w:t>ΔΗΜΗΤΡΙΟΣ ΚΑΜΜΕΝΟΣ</w:t>
      </w:r>
      <w:r>
        <w:rPr>
          <w:rFonts w:eastAsia="Times New Roman"/>
          <w:szCs w:val="24"/>
        </w:rPr>
        <w:t>)</w:t>
      </w:r>
    </w:p>
    <w:p w14:paraId="5FBAED1A" w14:textId="77777777" w:rsidR="00DD71AD" w:rsidRDefault="009451BE">
      <w:pPr>
        <w:spacing w:after="0" w:line="600" w:lineRule="auto"/>
        <w:ind w:firstLine="720"/>
        <w:jc w:val="both"/>
        <w:rPr>
          <w:rFonts w:eastAsia="Times New Roman"/>
          <w:szCs w:val="24"/>
        </w:rPr>
      </w:pPr>
      <w:r>
        <w:rPr>
          <w:rFonts w:eastAsia="Times New Roman"/>
          <w:szCs w:val="24"/>
        </w:rPr>
        <w:t>Ένα συγγνώμη, ειλικρινά, είναι γενναίο να λέγεται ακόμα και από αυτό εδώ το Βήμα. Αυτό το συγγνώμη δεν το ακούσαμε εμείς στην Ένωση Κεντρώων. Πο</w:t>
      </w:r>
      <w:r>
        <w:rPr>
          <w:rFonts w:eastAsia="Times New Roman"/>
          <w:szCs w:val="24"/>
        </w:rPr>
        <w:t xml:space="preserve">ιος ευθύνεται, αλήθεια, γι’ αυτήν την απαράδεκτη κατάσταση, να τρέχουν στα δικαστήρια αξιωματικοί των Ενόπλων Δυνάμεων και να ανταλλάσσουν προσβλητικούς χαρακτηρισμούς; </w:t>
      </w:r>
    </w:p>
    <w:p w14:paraId="5FBAED1B" w14:textId="77777777" w:rsidR="00DD71AD" w:rsidRDefault="009451BE">
      <w:pPr>
        <w:spacing w:after="0" w:line="600" w:lineRule="auto"/>
        <w:ind w:firstLine="720"/>
        <w:jc w:val="both"/>
        <w:rPr>
          <w:rFonts w:eastAsia="Times New Roman"/>
          <w:szCs w:val="24"/>
        </w:rPr>
      </w:pPr>
      <w:r>
        <w:rPr>
          <w:rFonts w:eastAsia="Times New Roman"/>
          <w:szCs w:val="24"/>
        </w:rPr>
        <w:t>Από την πρώτη στιγμή η Ένωση Κεντρώων είχε ταχθεί ενάντια στη συγκεκριμένη τροπολογία.</w:t>
      </w:r>
      <w:r>
        <w:rPr>
          <w:rFonts w:eastAsia="Times New Roman"/>
          <w:szCs w:val="24"/>
        </w:rPr>
        <w:t xml:space="preserve"> Δεν μας ακούσατε. Και για να προσποιηθείτε, δήθεν, τους ριζοσπάστες, επιτρέψατε να φτάσουμε ως εδώ που φτάσαμε, να κάνουμε λόγο για διχασμό </w:t>
      </w:r>
      <w:r>
        <w:rPr>
          <w:rFonts w:eastAsia="Times New Roman"/>
          <w:szCs w:val="24"/>
        </w:rPr>
        <w:lastRenderedPageBreak/>
        <w:t xml:space="preserve">και να προσπαθούμε αυτήν τη στιγμή να δούμε πώς μπορούμε να μπαλώσουμε την τρύπα, την οποία έχουμε ανοίξει. </w:t>
      </w:r>
    </w:p>
    <w:p w14:paraId="5FBAED1C" w14:textId="77777777" w:rsidR="00DD71AD" w:rsidRDefault="009451BE">
      <w:pPr>
        <w:spacing w:after="0" w:line="600" w:lineRule="auto"/>
        <w:ind w:firstLine="720"/>
        <w:jc w:val="both"/>
        <w:rPr>
          <w:rFonts w:eastAsia="Times New Roman"/>
          <w:szCs w:val="24"/>
        </w:rPr>
      </w:pPr>
      <w:r>
        <w:rPr>
          <w:rFonts w:eastAsia="Times New Roman"/>
          <w:szCs w:val="24"/>
        </w:rPr>
        <w:t>Δεν λά</w:t>
      </w:r>
      <w:r>
        <w:rPr>
          <w:rFonts w:eastAsia="Times New Roman"/>
          <w:szCs w:val="24"/>
        </w:rPr>
        <w:t>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το τι σημαίνουν δύο βασικές έννοιες για το στράτευμα, η έννοια της ιεραρχίας και η έννοια της πειθαρχίας, γιατί είναι έννοιες οι οποίες λειτουργούν υπέρ της αποτελεσματικής λειτουργίας στο στράτευμα. Όπως πάτε, θα μας πείσετε ότι δεν έχετ</w:t>
      </w:r>
      <w:r>
        <w:rPr>
          <w:rFonts w:eastAsia="Times New Roman"/>
          <w:szCs w:val="24"/>
        </w:rPr>
        <w:t xml:space="preserve">ε καμμία απολύτως ιδέα τι σημαίνουν αυτές οι έννοιες. </w:t>
      </w:r>
    </w:p>
    <w:p w14:paraId="5FBAED1D" w14:textId="77777777" w:rsidR="00DD71AD" w:rsidRDefault="009451BE">
      <w:pPr>
        <w:spacing w:after="0" w:line="600" w:lineRule="auto"/>
        <w:ind w:firstLine="720"/>
        <w:jc w:val="both"/>
        <w:rPr>
          <w:rFonts w:eastAsia="Times New Roman"/>
          <w:szCs w:val="24"/>
        </w:rPr>
      </w:pPr>
      <w:r>
        <w:rPr>
          <w:rFonts w:eastAsia="Times New Roman"/>
          <w:szCs w:val="24"/>
        </w:rPr>
        <w:t>Αν και στηρίξαμε από την πρώτη στιγμή την πρωτοβουλία του Υπουργού, του κ. Βίτσα, να συμβιβάσει τα ασυμβίβαστα, να δικαιολογήσει τα αδικαιολόγητα, να βρει μια ισορροπία, εν τούτοις, σε αυτήν τη νομοτεχ</w:t>
      </w:r>
      <w:r>
        <w:rPr>
          <w:rFonts w:eastAsia="Times New Roman"/>
          <w:szCs w:val="24"/>
        </w:rPr>
        <w:t xml:space="preserve">νική βελτίωση που μόλις μας ήρθε -και που η αλήθεια είναι ότι δεν την έχουμε κατανοήσει ακόμα και ενδεχομένως να τοποθετηθούμε και στη δευτερολογία μας γι’ αυτήν- η λύση δεν είναι βιώσιμη και δεν είναι κοινά αποδεκτή. </w:t>
      </w:r>
    </w:p>
    <w:p w14:paraId="5FBAED1E" w14:textId="77777777" w:rsidR="00DD71AD" w:rsidRDefault="009451BE">
      <w:pPr>
        <w:spacing w:after="0" w:line="600" w:lineRule="auto"/>
        <w:ind w:firstLine="720"/>
        <w:jc w:val="both"/>
        <w:rPr>
          <w:rFonts w:eastAsia="Times New Roman"/>
          <w:szCs w:val="24"/>
        </w:rPr>
      </w:pPr>
      <w:r>
        <w:rPr>
          <w:rFonts w:eastAsia="Times New Roman"/>
          <w:szCs w:val="24"/>
        </w:rPr>
        <w:t xml:space="preserve">Έχουμε στο άρθρο 27 μια ομοσπονδία με ένα νέο όνομα που θα προκύπτει από ιδρυτικά μέλη από τις πρωτοβάθμιες ομοσπονδίες που υπάρχουν ήδη αυτήν τη στιγμή που μιλάμε με οποιονδήποτε αριθμό, δύο, τρία, τέσσερα. Όμως και για τις δύο, έχουμε; Δεν έχουμε. </w:t>
      </w:r>
    </w:p>
    <w:p w14:paraId="5FBAED1F" w14:textId="77777777" w:rsidR="00DD71AD" w:rsidRDefault="009451BE">
      <w:pPr>
        <w:spacing w:after="0" w:line="600" w:lineRule="auto"/>
        <w:ind w:firstLine="720"/>
        <w:jc w:val="both"/>
        <w:rPr>
          <w:rFonts w:eastAsia="Times New Roman"/>
          <w:szCs w:val="24"/>
        </w:rPr>
      </w:pPr>
      <w:r>
        <w:rPr>
          <w:rFonts w:eastAsia="Times New Roman"/>
          <w:szCs w:val="24"/>
        </w:rPr>
        <w:t>Η Κυβ</w:t>
      </w:r>
      <w:r>
        <w:rPr>
          <w:rFonts w:eastAsia="Times New Roman"/>
          <w:szCs w:val="24"/>
        </w:rPr>
        <w:t xml:space="preserve">έρνηση κατά την άποψή μας –και επιφυλασσόμαστε για να τοποθετηθούμε εκ νέου και στη δευτερολογία μας- θα πρέπει να αποσύρει το άρθρο 27 και όπως τοποθετήθηκε για κάποιες τροπολογίες, που θα τις δει σε σύντομο χρονικό </w:t>
      </w:r>
      <w:r>
        <w:rPr>
          <w:rFonts w:eastAsia="Times New Roman"/>
          <w:szCs w:val="24"/>
        </w:rPr>
        <w:lastRenderedPageBreak/>
        <w:t>διάστημα ενόψει κι ενός νέου νομοσχεδίο</w:t>
      </w:r>
      <w:r>
        <w:rPr>
          <w:rFonts w:eastAsia="Times New Roman"/>
          <w:szCs w:val="24"/>
        </w:rPr>
        <w:t xml:space="preserve">υ στο Υπουργείο Εθνικής Άμυνας, θα πρέπει να την αποσύρει και να την ξαναφέρει για να μας δώσει κι εμάς τον χρόνο για να δούμε τι πρόκειται να κάνουμε, πώς θα συμπεριφερθούμε, τι θα έχουμε καταλάβει από αυτήν τη νομοθετική πρωτοβουλία. </w:t>
      </w:r>
    </w:p>
    <w:p w14:paraId="5FBAED2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κάθε άλλη περίπτ</w:t>
      </w:r>
      <w:r>
        <w:rPr>
          <w:rFonts w:eastAsia="Times New Roman" w:cs="Times New Roman"/>
          <w:szCs w:val="24"/>
        </w:rPr>
        <w:t>ωση θα πρέπει και να αποσυρθεί και να μπει σε δημόσια διαβούλευση και με αυτόν τον τρόπο να επανέλθει η ηρεμία στις τάξεις των Ενόπλων Δυνάμεων.</w:t>
      </w:r>
    </w:p>
    <w:p w14:paraId="5FBAED2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Προχωρώ τώρα στον σχολιασμό του τρίτου κεφαλαίου του νομοσχεδίου, στα άρθρα 10 έως και 23, το οποίο, όπως σωστά</w:t>
      </w:r>
      <w:r>
        <w:rPr>
          <w:rFonts w:eastAsia="Times New Roman" w:cs="Times New Roman"/>
          <w:szCs w:val="24"/>
        </w:rPr>
        <w:t xml:space="preserve"> επισημάνθηκε από έναν συνάδελφο πολύ έμπειρο στα κοινοβουλευτικά, αποτελεί τη βασική αρχή του συγκεκριμένου νομοσχεδίου. Η προσπάθεια του Υπουργείου να βάλει μια τάξη στα οικονομικά και να αποκλείσει κάθε ενδεχόμενο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είναι και καλο</w:t>
      </w:r>
      <w:r>
        <w:rPr>
          <w:rFonts w:eastAsia="Times New Roman" w:cs="Times New Roman"/>
          <w:szCs w:val="24"/>
        </w:rPr>
        <w:t>δεχούμενη και απαραίτητη.</w:t>
      </w:r>
    </w:p>
    <w:p w14:paraId="5FBAED2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αν, όμως, επιτυγχάνεται η διασφάλιση της διαφάνειας και η αποτελεσματικότητα των ελεγκτικών μηχανισμών με τις παρούσες διατάξεις είναι άλλο θέμα. Μας προβληματίζει, για παράδειγμα, το γεγονός πως η Υπηρεσία Εσωτερικών Υποθέσεων</w:t>
      </w:r>
      <w:r>
        <w:rPr>
          <w:rFonts w:eastAsia="Times New Roman" w:cs="Times New Roman"/>
          <w:szCs w:val="24"/>
        </w:rPr>
        <w:t xml:space="preserve"> θα υπάγεται αποκλειστικά και μόνον στον Υπουργό Άμυνας.</w:t>
      </w:r>
    </w:p>
    <w:p w14:paraId="5FBAED2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σε μια χώρα, και δεν πρέπει να το ξεχνάμε αυτό, στην οποία έχουν θητεύσει ως Υπουργοί Άμυνας άνθρωποι οι οποίοι έχουν καταδικαστεί από τα ελληνικά δικαστήρια και άνθρωποι οι οποίοι έχουν </w:t>
      </w:r>
      <w:r>
        <w:rPr>
          <w:rFonts w:eastAsia="Times New Roman" w:cs="Times New Roman"/>
          <w:szCs w:val="24"/>
        </w:rPr>
        <w:t xml:space="preserve">καταδικαστεί στη συνείδηση των </w:t>
      </w:r>
      <w:r>
        <w:rPr>
          <w:rFonts w:eastAsia="Times New Roman" w:cs="Times New Roman"/>
          <w:szCs w:val="24"/>
        </w:rPr>
        <w:lastRenderedPageBreak/>
        <w:t>Ελλήνων. Δεν είναι, λοιπόν, εκτός τόπου και χρόνου όσοι μας ζητάνε να απαντήσουμε στο βασικό ερώτημα: Ποιος θα μας φυλάξει από τους φύλακες; Θα παραμείνει αναπάντητο αυτό το ερώτημα, ξέρετε, και αυτό αποτελεί ευθύνη της ελλιπ</w:t>
      </w:r>
      <w:r>
        <w:rPr>
          <w:rFonts w:eastAsia="Times New Roman" w:cs="Times New Roman"/>
          <w:szCs w:val="24"/>
        </w:rPr>
        <w:t>ούς, της ανεπαρκούς αιτιολόγησης τέτοιους είδους πρωτοβουλιών.</w:t>
      </w:r>
    </w:p>
    <w:p w14:paraId="5FBAED2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άκουσα ούτε ένα επιχείρημα από τον εισηγητή της Πλειοψηφίας που να υποστηρίζει πως ο τρόπος που νομοθετείτε εγγυάται την διασφάλιση των εθνικών μας συμφερόντων. Δεν μπορέσατε να αντικρούσετ</w:t>
      </w:r>
      <w:r>
        <w:rPr>
          <w:rFonts w:eastAsia="Times New Roman" w:cs="Times New Roman"/>
          <w:szCs w:val="24"/>
        </w:rPr>
        <w:t>ε όσους σας αμφισβητούν για τις επιλογές σας σχετικά με τον τρόπο στελέχωσης του Κοινού Σώματος Οικονομικών Επιθεωρητών.</w:t>
      </w:r>
    </w:p>
    <w:p w14:paraId="5FBAED2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Ένωση Κεντρώων έχει δεσμευτεί να στηρίζει τα σωστά και να κατακρίνει τα λάθη. Το παρόν νομοσχέδιο έχει </w:t>
      </w:r>
      <w:r>
        <w:rPr>
          <w:rFonts w:eastAsia="Times New Roman" w:cs="Times New Roman"/>
          <w:szCs w:val="24"/>
        </w:rPr>
        <w:t>καλές προθέσεις αλλά ασαφή στόχευση.</w:t>
      </w:r>
    </w:p>
    <w:p w14:paraId="5FBAED2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Είχαμε ζητήσει κάποιες αλλαγές κατά τη διάρκεια των εργασιών των </w:t>
      </w:r>
      <w:r>
        <w:rPr>
          <w:rFonts w:eastAsia="Times New Roman" w:cs="Times New Roman"/>
          <w:szCs w:val="24"/>
        </w:rPr>
        <w:t>ε</w:t>
      </w:r>
      <w:r>
        <w:rPr>
          <w:rFonts w:eastAsia="Times New Roman" w:cs="Times New Roman"/>
          <w:szCs w:val="24"/>
        </w:rPr>
        <w:t>πιτροπών στα άρθρα 8 και 9 με τα οποία προβλέπονται οι διαδικασίες με τις οποίες θα προχωρήσουμε στις πωλήσεις πολεμικού υλικού που χαρακτηρίζεται άχρηστ</w:t>
      </w:r>
      <w:r>
        <w:rPr>
          <w:rFonts w:eastAsia="Times New Roman" w:cs="Times New Roman"/>
          <w:szCs w:val="24"/>
        </w:rPr>
        <w:t>ο, πεπαλαιωμένο και πλεονάζον. Από όσα προλάβαμε να διαβάσουμε στις νομοτεχνικές βελτιώσεις, αφαιρέθηκε η προφορική διαδικασία δημοπράτησης και είναι υπεύθυνο εκ μέρους σας αυτό και ευχάριστο για εμάς.</w:t>
      </w:r>
    </w:p>
    <w:p w14:paraId="5FBAED2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Με τα άρθρα 1, 2 και 4 προσπαθείτε να λύσετε πολύ σημα</w:t>
      </w:r>
      <w:r>
        <w:rPr>
          <w:rFonts w:eastAsia="Times New Roman" w:cs="Times New Roman"/>
          <w:szCs w:val="24"/>
        </w:rPr>
        <w:t>ντικά θέματα. Και ενώ μας πείσατε για τις προθέσεις σας, ωστόσο δεν μας πείσατε για την αποτελεσματικότητα των όσων μας προτείνετε.</w:t>
      </w:r>
    </w:p>
    <w:p w14:paraId="5FBAED2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το άρθρο 1 δίνετε τη δυνατότητα της οικειοθελούς παραμονής στην ενεργό υπηρεσία και εκτός οργανικών θέσεων στους αξιωματι</w:t>
      </w:r>
      <w:r>
        <w:rPr>
          <w:rFonts w:eastAsia="Times New Roman" w:cs="Times New Roman"/>
          <w:szCs w:val="24"/>
        </w:rPr>
        <w:t xml:space="preserve">κούς μας. Δεν τεκμηριώσατε, όμως, το γιατί το κάνατε αυτό. Μήπως έχει δίκιο η εισηγήτρια του ΚΚΕ που μιλάει για απόκρυψη της άθλιας οικονομικής κατάστασης στην οποίαν έχουν περιέλθει οι αξιωματικοί μας; </w:t>
      </w:r>
    </w:p>
    <w:p w14:paraId="5FBAED2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το άρθρο 2 έχετε ξεσηκώσει πολύ κόσμο. Λύνει τελι</w:t>
      </w:r>
      <w:r>
        <w:rPr>
          <w:rFonts w:eastAsia="Times New Roman" w:cs="Times New Roman"/>
          <w:szCs w:val="24"/>
        </w:rPr>
        <w:t xml:space="preserve">κά προβλήματα η απονομή </w:t>
      </w:r>
      <w:proofErr w:type="spellStart"/>
      <w:r>
        <w:rPr>
          <w:rFonts w:eastAsia="Times New Roman" w:cs="Times New Roman"/>
          <w:szCs w:val="24"/>
        </w:rPr>
        <w:t>αποστρατευτικού</w:t>
      </w:r>
      <w:proofErr w:type="spellEnd"/>
      <w:r>
        <w:rPr>
          <w:rFonts w:eastAsia="Times New Roman" w:cs="Times New Roman"/>
          <w:szCs w:val="24"/>
        </w:rPr>
        <w:t xml:space="preserve"> βαθμού στους εθελοντές μακράς θητείας ή μήπως με αυτόν τον τρόπο θα δημιουργήσουμε νέα ραντεβού στο κτήριο της </w:t>
      </w:r>
      <w:proofErr w:type="spellStart"/>
      <w:r>
        <w:rPr>
          <w:rFonts w:eastAsia="Times New Roman" w:cs="Times New Roman"/>
          <w:szCs w:val="24"/>
        </w:rPr>
        <w:t>Ευελπίδων</w:t>
      </w:r>
      <w:proofErr w:type="spellEnd"/>
      <w:r>
        <w:rPr>
          <w:rFonts w:eastAsia="Times New Roman" w:cs="Times New Roman"/>
          <w:szCs w:val="24"/>
        </w:rPr>
        <w:t xml:space="preserve">; </w:t>
      </w:r>
    </w:p>
    <w:p w14:paraId="5FBAED2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4 τι λύνει, τι διορθώνει, όταν αυτό γίνεται κόντρα στις εισηγήσεις των </w:t>
      </w:r>
      <w:r>
        <w:rPr>
          <w:rFonts w:eastAsia="Times New Roman" w:cs="Times New Roman"/>
          <w:szCs w:val="24"/>
        </w:rPr>
        <w:t>ε</w:t>
      </w:r>
      <w:r>
        <w:rPr>
          <w:rFonts w:eastAsia="Times New Roman" w:cs="Times New Roman"/>
          <w:szCs w:val="24"/>
        </w:rPr>
        <w:t>πιτελείων; Π</w:t>
      </w:r>
      <w:r>
        <w:rPr>
          <w:rFonts w:eastAsia="Times New Roman" w:cs="Times New Roman"/>
          <w:szCs w:val="24"/>
        </w:rPr>
        <w:t>οια εμπιστοσύνη στις γνώσεις μας για την ιεραρχία μπορούμε να δείξουμε, όταν μας λένε οι αρχηγοί τα αντίθετα; Θα τοποθετηθούμε εκ νέου γιατί θέλουμε περισσότερο χρόνο και στη δευτερολογία μας γι’ αυτό.</w:t>
      </w:r>
    </w:p>
    <w:p w14:paraId="5FBAED2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ήθελα να κλείσω την τοποθέτησή μου σχετικά με αυτήν</w:t>
      </w:r>
      <w:r>
        <w:rPr>
          <w:rFonts w:eastAsia="Times New Roman" w:cs="Times New Roman"/>
          <w:szCs w:val="24"/>
        </w:rPr>
        <w:t xml:space="preserve"> την τροπολογία για την οποία τοποθετήθηκε και ο Υπουργός, που μας καλύπτει, για να είμαστε και ειλικρινείς, το ότι είπε ότι εξετάζει το θέμα, θα το εξετάσει είτε σύντομα είτε αργότερα. </w:t>
      </w:r>
    </w:p>
    <w:p w14:paraId="5FBAED2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Πρόκειται για μια τροπολογία που αφορά τους εθελοντές μακράς θητείας,</w:t>
      </w:r>
      <w:r>
        <w:rPr>
          <w:rFonts w:eastAsia="Times New Roman" w:cs="Times New Roman"/>
          <w:szCs w:val="24"/>
        </w:rPr>
        <w:t xml:space="preserve"> οι οποίοι είχαν καταταγεί στις Ένοπλες Δυνάμεις μέχρι και την 31</w:t>
      </w:r>
      <w:r>
        <w:rPr>
          <w:rFonts w:eastAsia="Times New Roman" w:cs="Times New Roman"/>
          <w:szCs w:val="24"/>
        </w:rPr>
        <w:t>-</w:t>
      </w:r>
      <w:r>
        <w:rPr>
          <w:rFonts w:eastAsia="Times New Roman" w:cs="Times New Roman"/>
          <w:szCs w:val="24"/>
        </w:rPr>
        <w:t>1</w:t>
      </w:r>
      <w:r>
        <w:rPr>
          <w:rFonts w:eastAsia="Times New Roman" w:cs="Times New Roman"/>
          <w:szCs w:val="24"/>
        </w:rPr>
        <w:t>2-</w:t>
      </w:r>
      <w:r>
        <w:rPr>
          <w:rFonts w:eastAsia="Times New Roman" w:cs="Times New Roman"/>
          <w:szCs w:val="24"/>
        </w:rPr>
        <w:t xml:space="preserve">1992 κι οι οποίοι </w:t>
      </w:r>
      <w:r>
        <w:rPr>
          <w:rFonts w:eastAsia="Times New Roman" w:cs="Times New Roman"/>
          <w:szCs w:val="24"/>
        </w:rPr>
        <w:lastRenderedPageBreak/>
        <w:t>επιβαρύνθηκαν από τον Απρίλιο του 2013 και για το διάστημα που υπηρετούσαν σαν εθελοντές πενταετούς υποχρέωσης, ΕΠΥ, με κράτηση 2% υπέρ ΕΛΟΑΣ, ΕΛΟΑΝ, δηλαδή σε μια πρόσθ</w:t>
      </w:r>
      <w:r>
        <w:rPr>
          <w:rFonts w:eastAsia="Times New Roman" w:cs="Times New Roman"/>
          <w:szCs w:val="24"/>
        </w:rPr>
        <w:t>ετη επιβάρυνση στην εισφορά ύψους 4%, που, επίσης, όλες οι υπόλοιπες κατηγορίες στρατιωτικών κατέβαλαν.</w:t>
      </w:r>
    </w:p>
    <w:p w14:paraId="5FBAED2D" w14:textId="77777777" w:rsidR="00DD71AD" w:rsidRDefault="009451BE">
      <w:pPr>
        <w:spacing w:after="0" w:line="600" w:lineRule="auto"/>
        <w:ind w:firstLine="720"/>
        <w:jc w:val="both"/>
        <w:rPr>
          <w:rFonts w:eastAsia="Times New Roman"/>
          <w:szCs w:val="24"/>
        </w:rPr>
      </w:pPr>
      <w:r>
        <w:rPr>
          <w:rFonts w:eastAsia="Times New Roman" w:cs="Times New Roman"/>
          <w:szCs w:val="24"/>
        </w:rPr>
        <w:t>Η άδικη αυτή κατάσταση, η οποία δεν είναι μόνον για τη συγκεκριμένη κατηγορία των στρατιωτικών, οφείλεται σε αβλεψία κατά τη σύνταξη του άρθρου 7 του ν.</w:t>
      </w:r>
      <w:r>
        <w:rPr>
          <w:rFonts w:eastAsia="Times New Roman" w:cs="Times New Roman"/>
          <w:szCs w:val="24"/>
        </w:rPr>
        <w:t xml:space="preserve"> 3257/2004, όπως αυτό τροποποίησε το άρθρο 15 παράγραφος 2 του ν. 2936/2001, όπου δεν ελήφθη υπ’ </w:t>
      </w:r>
      <w:proofErr w:type="spellStart"/>
      <w:r>
        <w:rPr>
          <w:rFonts w:eastAsia="Times New Roman" w:cs="Times New Roman"/>
          <w:szCs w:val="24"/>
        </w:rPr>
        <w:t>όψιν</w:t>
      </w:r>
      <w:proofErr w:type="spellEnd"/>
      <w:r>
        <w:rPr>
          <w:rFonts w:eastAsia="Times New Roman" w:cs="Times New Roman"/>
          <w:szCs w:val="24"/>
        </w:rPr>
        <w:t xml:space="preserve"> ότι οι εθελοντές μακράς θητείας όταν υπηρετούσαν ως ΕΠΥ κατέβαλλαν κανονικά τις ίδιες με τους ομοιόβαθμούς τους εισφορές 4% υπέρ των ειδικών λογαριασμών α</w:t>
      </w:r>
      <w:r>
        <w:rPr>
          <w:rFonts w:eastAsia="Times New Roman" w:cs="Times New Roman"/>
          <w:szCs w:val="24"/>
        </w:rPr>
        <w:t>λληλοβοηθείας.</w:t>
      </w:r>
      <w:r>
        <w:rPr>
          <w:rFonts w:eastAsia="Times New Roman"/>
          <w:szCs w:val="24"/>
        </w:rPr>
        <w:t xml:space="preserve"> </w:t>
      </w:r>
      <w:r>
        <w:rPr>
          <w:rFonts w:eastAsia="Times New Roman"/>
          <w:szCs w:val="24"/>
        </w:rPr>
        <w:t xml:space="preserve">Ας σημειωθεί, δε, πως η πρόσθετη αυτή επιβάρυνση ύψους 2% στους συγκεκριμένους εθελοντές μακράς θητείας και για το διάστημα που υπηρετούσαν ως ΕΠΥ χαρακτηρίζεται από τα </w:t>
      </w:r>
      <w:r>
        <w:rPr>
          <w:rFonts w:eastAsia="Times New Roman"/>
          <w:szCs w:val="24"/>
        </w:rPr>
        <w:t>τ</w:t>
      </w:r>
      <w:r>
        <w:rPr>
          <w:rFonts w:eastAsia="Times New Roman"/>
          <w:szCs w:val="24"/>
        </w:rPr>
        <w:t>αμεία ως κοινωνικός πόρος, ενώ δεν παρατηρήθηκε σε άλλες κατηγορίες στρ</w:t>
      </w:r>
      <w:r>
        <w:rPr>
          <w:rFonts w:eastAsia="Times New Roman"/>
          <w:szCs w:val="24"/>
        </w:rPr>
        <w:t xml:space="preserve">ατιωτικών. </w:t>
      </w:r>
    </w:p>
    <w:p w14:paraId="5FBAED2E" w14:textId="77777777" w:rsidR="00DD71AD" w:rsidRDefault="009451BE">
      <w:pPr>
        <w:spacing w:after="0" w:line="600" w:lineRule="auto"/>
        <w:ind w:firstLine="720"/>
        <w:jc w:val="both"/>
        <w:rPr>
          <w:rFonts w:eastAsia="Times New Roman"/>
          <w:szCs w:val="24"/>
        </w:rPr>
      </w:pPr>
      <w:r>
        <w:rPr>
          <w:rFonts w:eastAsia="Times New Roman"/>
          <w:szCs w:val="24"/>
        </w:rPr>
        <w:t>Με την επίλυση, όποτε και αν έρθει, -είτε σήμερα έρθει, είτε μετά από έναν μήνα, είτε μετά από δύο μήνες έρθει- της παραπάνω προβληματικής κατάστασης απαιτείται σαφώς και η νομοθετική παρέμβαση. Αυτήν τη νομοθετική παρέμβαση προσπαθήσαμε να φέρ</w:t>
      </w:r>
      <w:r>
        <w:rPr>
          <w:rFonts w:eastAsia="Times New Roman"/>
          <w:szCs w:val="24"/>
        </w:rPr>
        <w:t>ουμε σήμερα εδώ. Σε αυτήν τη νομοθετική παρέμβαση θα επιμείνουμε το ερχόμενο χρονικό διάστημα για να θυμίζουμε και στον Υπουργό τις δεσμεύσεις που έχει πάρει ως προς αυτό.</w:t>
      </w:r>
    </w:p>
    <w:p w14:paraId="5FBAED2F" w14:textId="77777777" w:rsidR="00DD71AD" w:rsidRDefault="009451BE">
      <w:pPr>
        <w:spacing w:after="0" w:line="600" w:lineRule="auto"/>
        <w:ind w:firstLine="720"/>
        <w:jc w:val="both"/>
        <w:rPr>
          <w:rFonts w:eastAsia="Times New Roman"/>
          <w:szCs w:val="24"/>
        </w:rPr>
      </w:pPr>
      <w:r>
        <w:rPr>
          <w:rFonts w:eastAsia="Times New Roman"/>
          <w:szCs w:val="24"/>
        </w:rPr>
        <w:lastRenderedPageBreak/>
        <w:t>Αγαπητοί συνάδελφοι, ο νομοθέτης κατά τη διάρκεια του οποιουδήποτε σχεδιασμού πρέπει</w:t>
      </w:r>
      <w:r>
        <w:rPr>
          <w:rFonts w:eastAsia="Times New Roman"/>
          <w:szCs w:val="24"/>
        </w:rPr>
        <w:t xml:space="preserve"> να είναι σε θέση να καταλάβει τις ενδεχόμενες επιπτώσεις που μπορεί να έχει ο σχεδιασμός αυτός σε μερίδα πολιτών οι οποίοι αδικούνται. Οι αδικίες πολλές φορές, ενώ μπορούν να λυθούν τις στιγμές που γεννιούνται, δεν επιλύονται. Το μικροκομματικό συμφέρον τ</w:t>
      </w:r>
      <w:r>
        <w:rPr>
          <w:rFonts w:eastAsia="Times New Roman"/>
          <w:szCs w:val="24"/>
        </w:rPr>
        <w:t xml:space="preserve">οποθετείται πάνω από το δημόσιο συμφέρον, πάνω από το δίκαιο των πολιτών. Το αν είναι υπεύθυνοι άλλοι για την αδικία στην οποία έχει περιέλθει μερίδα των Ελλήνων πολιτών, αυτό δεν έχει καμμία αξία. Παίρνουμε αξία από τις δικές μας πράξεις και χάνουμε αξία </w:t>
      </w:r>
      <w:r>
        <w:rPr>
          <w:rFonts w:eastAsia="Times New Roman"/>
          <w:szCs w:val="24"/>
        </w:rPr>
        <w:t>από τις δικές μας λιποταξίες απέναντι στη θέση ευθύνης που κατέχουμε.</w:t>
      </w:r>
    </w:p>
    <w:p w14:paraId="5FBAED30" w14:textId="77777777" w:rsidR="00DD71AD" w:rsidRDefault="009451BE">
      <w:pPr>
        <w:spacing w:after="0" w:line="600" w:lineRule="auto"/>
        <w:ind w:firstLine="720"/>
        <w:jc w:val="both"/>
        <w:rPr>
          <w:rFonts w:eastAsia="Times New Roman"/>
          <w:szCs w:val="24"/>
        </w:rPr>
      </w:pPr>
      <w:r>
        <w:rPr>
          <w:rFonts w:eastAsia="Times New Roman"/>
          <w:szCs w:val="24"/>
        </w:rPr>
        <w:t xml:space="preserve">Καλώ, λοιπόν, την Κυβέρνηση να κάνει δεκτή την τροπολογία αυτή, να μας την φέρει. Όποτε μας την φέρει, η Ένωση Κεντρώων θα τη στηρίξει σαν να μην ήταν δικιά της πρωτοβουλία, σαν να ήταν </w:t>
      </w:r>
      <w:r>
        <w:rPr>
          <w:rFonts w:eastAsia="Times New Roman"/>
          <w:szCs w:val="24"/>
        </w:rPr>
        <w:t>πρωτοβουλία όλου του ελληνικού λαού.</w:t>
      </w:r>
    </w:p>
    <w:p w14:paraId="5FBAED31" w14:textId="77777777" w:rsidR="00DD71AD" w:rsidRDefault="009451BE">
      <w:pPr>
        <w:spacing w:after="0" w:line="600" w:lineRule="auto"/>
        <w:ind w:firstLine="720"/>
        <w:jc w:val="both"/>
        <w:rPr>
          <w:rFonts w:eastAsia="Times New Roman"/>
          <w:szCs w:val="24"/>
        </w:rPr>
      </w:pPr>
      <w:r>
        <w:rPr>
          <w:rFonts w:eastAsia="Times New Roman"/>
          <w:szCs w:val="24"/>
        </w:rPr>
        <w:t>Ευχαριστώ πολύ.</w:t>
      </w:r>
    </w:p>
    <w:p w14:paraId="5FBAED32"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από την</w:t>
      </w:r>
      <w:r>
        <w:rPr>
          <w:rFonts w:eastAsia="Times New Roman" w:cs="Times New Roman"/>
          <w:szCs w:val="24"/>
        </w:rPr>
        <w:t xml:space="preserve"> πτέρυγα της Ένωσης Κεντρώων)</w:t>
      </w:r>
    </w:p>
    <w:p w14:paraId="5FBAED33"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πολύ τον κύριο συνάδελφο για την τήρηση του χρόνου.</w:t>
      </w:r>
    </w:p>
    <w:p w14:paraId="5FBAED34" w14:textId="77777777" w:rsidR="00DD71AD" w:rsidRDefault="009451BE">
      <w:pPr>
        <w:spacing w:after="0" w:line="600" w:lineRule="auto"/>
        <w:ind w:firstLine="720"/>
        <w:jc w:val="both"/>
        <w:rPr>
          <w:rFonts w:eastAsia="Times New Roman"/>
          <w:szCs w:val="24"/>
        </w:rPr>
      </w:pPr>
      <w:r>
        <w:rPr>
          <w:rFonts w:eastAsia="Times New Roman"/>
          <w:szCs w:val="24"/>
        </w:rPr>
        <w:t>Παρακαλώ πολύ τον εισηγητή από το Ποτάμι, τον κ. Σπυ</w:t>
      </w:r>
      <w:r>
        <w:rPr>
          <w:rFonts w:eastAsia="Times New Roman"/>
          <w:szCs w:val="24"/>
        </w:rPr>
        <w:t xml:space="preserve">ρίδωνα </w:t>
      </w:r>
      <w:proofErr w:type="spellStart"/>
      <w:r>
        <w:rPr>
          <w:rFonts w:eastAsia="Times New Roman"/>
          <w:szCs w:val="24"/>
        </w:rPr>
        <w:t>Δανέλλη</w:t>
      </w:r>
      <w:proofErr w:type="spellEnd"/>
      <w:r>
        <w:rPr>
          <w:rFonts w:eastAsia="Times New Roman"/>
          <w:szCs w:val="24"/>
        </w:rPr>
        <w:t>, να πάρει τον λόγο για δεκαπέντε λεπτά.</w:t>
      </w:r>
    </w:p>
    <w:p w14:paraId="5FBAED35" w14:textId="77777777" w:rsidR="00DD71AD" w:rsidRDefault="009451B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5FBAED36" w14:textId="77777777" w:rsidR="00DD71AD" w:rsidRDefault="009451BE">
      <w:pPr>
        <w:spacing w:after="0" w:line="600" w:lineRule="auto"/>
        <w:ind w:firstLine="720"/>
        <w:jc w:val="both"/>
        <w:rPr>
          <w:rFonts w:eastAsia="Times New Roman"/>
          <w:szCs w:val="24"/>
        </w:rPr>
      </w:pPr>
      <w:r>
        <w:rPr>
          <w:rFonts w:eastAsia="Times New Roman"/>
          <w:szCs w:val="24"/>
        </w:rPr>
        <w:lastRenderedPageBreak/>
        <w:t>Κυρίες και κύριοι συνάδελφοι, θέλω να πω μονάχα μια κουβέντα για το ΕΔΟΕΑΠ και την καταδίκη του σε ασφυξία μετά την κατάργηση του αγγελιοσήμου.</w:t>
      </w:r>
    </w:p>
    <w:p w14:paraId="5FBAED37" w14:textId="77777777" w:rsidR="00DD71AD" w:rsidRDefault="009451BE">
      <w:pPr>
        <w:spacing w:after="0" w:line="600" w:lineRule="auto"/>
        <w:ind w:firstLine="720"/>
        <w:jc w:val="both"/>
        <w:rPr>
          <w:rFonts w:eastAsia="Times New Roman"/>
          <w:szCs w:val="24"/>
        </w:rPr>
      </w:pPr>
      <w:r>
        <w:rPr>
          <w:rFonts w:eastAsia="Times New Roman"/>
          <w:szCs w:val="24"/>
        </w:rPr>
        <w:t>Προφανώς εμε</w:t>
      </w:r>
      <w:r>
        <w:rPr>
          <w:rFonts w:eastAsia="Times New Roman"/>
          <w:szCs w:val="24"/>
        </w:rPr>
        <w:t>ίς, το Ποτάμι, δεν είμαστε υπέρ των προνομιακών αντιμετωπίσεων επιμέρους κλάδων επαγγελματιών. Εδώ, όμως, έχουμε ένα υπαρκτό πρόβλημα που ζητάει λύση. Είναι ένας κλάδος, ο κλάδος των δημοσιογράφων, που μένει χωρίς επικουρικό ταμείο, με πρώτο βεβαίως θύμα τ</w:t>
      </w:r>
      <w:r>
        <w:rPr>
          <w:rFonts w:eastAsia="Times New Roman"/>
          <w:szCs w:val="24"/>
        </w:rPr>
        <w:t>ους νέους δημοσιογράφους. Έτσι είναι αναγκαία η αντιμετώπιση αυτής της συγκεκριμένης περίπτωσης και για αυτό αναρωτιόμαστε: Η Κυβέρνηση έχει κάποιο σχέδιο αντιμετώπισης αυτού του υπαρκτού προβλήματος; Ας το δούμε.</w:t>
      </w:r>
    </w:p>
    <w:p w14:paraId="5FBAED38" w14:textId="77777777" w:rsidR="00DD71AD" w:rsidRDefault="009451BE">
      <w:pPr>
        <w:spacing w:after="0" w:line="600" w:lineRule="auto"/>
        <w:ind w:firstLine="720"/>
        <w:jc w:val="both"/>
        <w:rPr>
          <w:rFonts w:eastAsia="Times New Roman"/>
          <w:szCs w:val="24"/>
        </w:rPr>
      </w:pPr>
      <w:r>
        <w:rPr>
          <w:rFonts w:eastAsia="Times New Roman"/>
          <w:szCs w:val="24"/>
        </w:rPr>
        <w:t xml:space="preserve">Θα προχωρήσουμε τώρα στα της Άμυνας. Και </w:t>
      </w:r>
      <w:r>
        <w:rPr>
          <w:rFonts w:eastAsia="Times New Roman"/>
          <w:szCs w:val="24"/>
        </w:rPr>
        <w:t>ας ξεκινήσω με κάποια δεδομένα, κυρίες και κύριοι συνάδελφοι.</w:t>
      </w:r>
    </w:p>
    <w:p w14:paraId="5FBAED39" w14:textId="77777777" w:rsidR="00DD71AD" w:rsidRDefault="009451BE">
      <w:pPr>
        <w:spacing w:after="0" w:line="600" w:lineRule="auto"/>
        <w:ind w:firstLine="720"/>
        <w:jc w:val="both"/>
        <w:rPr>
          <w:rFonts w:eastAsia="Times New Roman"/>
          <w:szCs w:val="24"/>
        </w:rPr>
      </w:pPr>
      <w:r>
        <w:rPr>
          <w:rFonts w:eastAsia="Times New Roman"/>
          <w:szCs w:val="24"/>
        </w:rPr>
        <w:t>Δεδομένο πρώτο: Το τουρκικό ΑΕΠ για το 2016 ήταν 857,7 δισεκατομμύρια δολάρια. Για το 2016 το ελληνικό ΑΕΠ ήταν 194,6 δισεκατομμύρια δολάρια.</w:t>
      </w:r>
    </w:p>
    <w:p w14:paraId="5FBAED3A" w14:textId="77777777" w:rsidR="00DD71AD" w:rsidRDefault="009451BE">
      <w:pPr>
        <w:spacing w:after="0" w:line="600" w:lineRule="auto"/>
        <w:ind w:firstLine="720"/>
        <w:jc w:val="both"/>
        <w:rPr>
          <w:rFonts w:eastAsia="Times New Roman"/>
          <w:szCs w:val="24"/>
        </w:rPr>
      </w:pPr>
      <w:r>
        <w:rPr>
          <w:rFonts w:eastAsia="Times New Roman"/>
          <w:szCs w:val="24"/>
        </w:rPr>
        <w:t>Δεδομένο δεύτερο: Ο τουρκικός αμυντικός προϋπολογισμ</w:t>
      </w:r>
      <w:r>
        <w:rPr>
          <w:rFonts w:eastAsia="Times New Roman"/>
          <w:szCs w:val="24"/>
        </w:rPr>
        <w:t>ός είναι 18 δισεκατομμύρια δολάρια. Ο ελληνικός αμυντικός προϋπολογισμός είναι 6 δισεκατομμύρια δολάρια.</w:t>
      </w:r>
    </w:p>
    <w:p w14:paraId="5FBAED3B" w14:textId="77777777" w:rsidR="00DD71AD" w:rsidRDefault="009451BE">
      <w:pPr>
        <w:spacing w:after="0" w:line="600" w:lineRule="auto"/>
        <w:ind w:firstLine="720"/>
        <w:jc w:val="both"/>
        <w:rPr>
          <w:rFonts w:eastAsia="Times New Roman"/>
          <w:szCs w:val="24"/>
        </w:rPr>
      </w:pPr>
      <w:r>
        <w:rPr>
          <w:rFonts w:eastAsia="Times New Roman"/>
          <w:szCs w:val="24"/>
        </w:rPr>
        <w:t xml:space="preserve">Δεδομένο τρίτο: Μαχητικά αεροπλάνα η Τουρκία φαίνεται να διαθέτει διακόσια πενήντα πέντε διαφόρων τύπων και η Ελλάδα </w:t>
      </w:r>
      <w:proofErr w:type="spellStart"/>
      <w:r>
        <w:rPr>
          <w:rFonts w:eastAsia="Times New Roman"/>
          <w:szCs w:val="24"/>
        </w:rPr>
        <w:t>εκατόν</w:t>
      </w:r>
      <w:proofErr w:type="spellEnd"/>
      <w:r>
        <w:rPr>
          <w:rFonts w:eastAsia="Times New Roman"/>
          <w:szCs w:val="24"/>
        </w:rPr>
        <w:t xml:space="preserve"> ογδόντα διαφόρων τύπων. </w:t>
      </w:r>
    </w:p>
    <w:p w14:paraId="5FBAED3C" w14:textId="77777777" w:rsidR="00DD71AD" w:rsidRDefault="009451BE">
      <w:pPr>
        <w:spacing w:after="0" w:line="600" w:lineRule="auto"/>
        <w:ind w:firstLine="720"/>
        <w:jc w:val="both"/>
        <w:rPr>
          <w:rFonts w:eastAsia="Times New Roman"/>
          <w:szCs w:val="24"/>
        </w:rPr>
      </w:pPr>
      <w:r>
        <w:rPr>
          <w:rFonts w:eastAsia="Times New Roman"/>
          <w:szCs w:val="24"/>
        </w:rPr>
        <w:t>Δε</w:t>
      </w:r>
      <w:r>
        <w:rPr>
          <w:rFonts w:eastAsia="Times New Roman"/>
          <w:szCs w:val="24"/>
        </w:rPr>
        <w:t xml:space="preserve">δομένο τέταρτο: Η Τουρκία με αυτά τα οικονομικά χαρακτηριστικά αποφασίζει να αγοράσει τριάντα </w:t>
      </w:r>
      <w:r>
        <w:rPr>
          <w:rFonts w:eastAsia="Times New Roman"/>
          <w:szCs w:val="24"/>
          <w:lang w:val="en-US"/>
        </w:rPr>
        <w:t>F</w:t>
      </w:r>
      <w:r>
        <w:rPr>
          <w:rFonts w:eastAsia="Times New Roman"/>
          <w:szCs w:val="24"/>
        </w:rPr>
        <w:t xml:space="preserve">-35. </w:t>
      </w:r>
    </w:p>
    <w:p w14:paraId="5FBAED3D" w14:textId="77777777" w:rsidR="00DD71AD" w:rsidRDefault="009451BE">
      <w:pPr>
        <w:spacing w:after="0" w:line="600" w:lineRule="auto"/>
        <w:ind w:firstLine="720"/>
        <w:jc w:val="both"/>
        <w:rPr>
          <w:rFonts w:eastAsia="Times New Roman"/>
          <w:szCs w:val="24"/>
        </w:rPr>
      </w:pPr>
      <w:r>
        <w:rPr>
          <w:rFonts w:eastAsia="Times New Roman"/>
          <w:szCs w:val="24"/>
        </w:rPr>
        <w:lastRenderedPageBreak/>
        <w:t>Τα στοιχεία νομίζω ότι από μόνα τους δίνουν μια εικόνα, μια εικόνα γλαφυρή. Η Ελλάδα προφανώς δυσκολεύεται να παρακολουθήσει τη γείτονα σε μια φρενήρη εξοπλιστική κούρσα και ιδιαίτερα στις σημερινές συνθήκες. Και όχι μόνο δυσκολεύεται, αλλά θα ήταν και παρ</w:t>
      </w:r>
      <w:r>
        <w:rPr>
          <w:rFonts w:eastAsia="Times New Roman"/>
          <w:szCs w:val="24"/>
        </w:rPr>
        <w:t>άλογο. Δεν είναι αυτές οι προτεραιότητες που έχει στη σημερινή πραγματικότητα και στον σημερινό πολιτισμό μια χώρα με τα χαρακτηριστικά και τους κώδικες και τις αξίες της χώρας μας, της Ελλάδας. Είναι παράνοια, είναι παραλογισμός και ανορθολογισμός να προσ</w:t>
      </w:r>
      <w:r>
        <w:rPr>
          <w:rFonts w:eastAsia="Times New Roman"/>
          <w:szCs w:val="24"/>
        </w:rPr>
        <w:t xml:space="preserve">παθείς το αντίθετο. </w:t>
      </w:r>
    </w:p>
    <w:p w14:paraId="5FBAED3E" w14:textId="77777777" w:rsidR="00DD71AD" w:rsidRDefault="009451BE">
      <w:pPr>
        <w:spacing w:after="0" w:line="600" w:lineRule="auto"/>
        <w:ind w:firstLine="720"/>
        <w:jc w:val="both"/>
        <w:rPr>
          <w:rFonts w:eastAsia="Times New Roman" w:cs="Times New Roman"/>
          <w:szCs w:val="24"/>
        </w:rPr>
      </w:pPr>
      <w:r>
        <w:rPr>
          <w:rFonts w:eastAsia="Times New Roman"/>
          <w:szCs w:val="24"/>
        </w:rPr>
        <w:t>Αυτό που πρέπει να δούμε, βεβαίως, είναι μέσα σε αυτήν την πραγματικότητα πού φαίνεται να φεύγουμε από αυτόν τον ανορθολογισμό; Τι έχουμε μπροστά μας έστω σε μακρινό ορίζοντα; Εκεί είναι τα πλεονεκτήματα μας και εκεί πρέπει να επενδύσο</w:t>
      </w:r>
      <w:r>
        <w:rPr>
          <w:rFonts w:eastAsia="Times New Roman"/>
          <w:szCs w:val="24"/>
        </w:rPr>
        <w:t>υμε. Είμαστε μέλος από τα πιο παλιά της Ευρωπαϊκής Ένωσης. Είμαστε μια χώρα - σύνορο της Ευρωπαϊκής Ένωσης και μάλιστα σε μια από τις πιο καυτές και ταραχώδεις γειτονιές της Ευρώπης και του κόσμου ολόκληρου.</w:t>
      </w:r>
      <w:r>
        <w:rPr>
          <w:rFonts w:eastAsia="Times New Roman" w:cs="Times New Roman"/>
          <w:szCs w:val="24"/>
        </w:rPr>
        <w:t xml:space="preserve"> </w:t>
      </w:r>
      <w:r>
        <w:rPr>
          <w:rFonts w:eastAsia="Times New Roman" w:cs="Times New Roman"/>
          <w:szCs w:val="24"/>
        </w:rPr>
        <w:t>Τι μας λείπει; Μας λείπει μία ολοκληρωμένη και π</w:t>
      </w:r>
      <w:r>
        <w:rPr>
          <w:rFonts w:eastAsia="Times New Roman" w:cs="Times New Roman"/>
          <w:szCs w:val="24"/>
        </w:rPr>
        <w:t xml:space="preserve">λήρως λειτουργική κοινή ευρωπαϊκή πολιτική άμυνας και ασφάλειας, ένας κοινός ευρωπαϊκός στρατός, ένα κοινό ευρωπαϊκό δόγμα, ένα ευρωπαϊκό σχέδιο άμυνας. </w:t>
      </w:r>
    </w:p>
    <w:p w14:paraId="5FBAED3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Αυτοί οι στόχοι, βεβαίως, είναι οραματικοί, αλλά απόντες στον ορίζοντά μας, αν και έχει αρχίσει να συζ</w:t>
      </w:r>
      <w:r>
        <w:rPr>
          <w:rFonts w:eastAsia="Times New Roman" w:cs="Times New Roman"/>
          <w:szCs w:val="24"/>
        </w:rPr>
        <w:t xml:space="preserve">ητείται ο κοινός ευρωπαϊκός στρατός, όπως πέρυσι στην Σύνοδο Κορυφής της </w:t>
      </w:r>
      <w:proofErr w:type="spellStart"/>
      <w:r>
        <w:rPr>
          <w:rFonts w:eastAsia="Times New Roman" w:cs="Times New Roman"/>
          <w:szCs w:val="24"/>
        </w:rPr>
        <w:t>Μπρατισλάβα</w:t>
      </w:r>
      <w:proofErr w:type="spellEnd"/>
      <w:r>
        <w:rPr>
          <w:rFonts w:eastAsia="Times New Roman" w:cs="Times New Roman"/>
          <w:szCs w:val="24"/>
        </w:rPr>
        <w:t xml:space="preserve">. Και ήταν επιτέλους μία πρώτη κουβέντα, μετά </w:t>
      </w:r>
      <w:r>
        <w:rPr>
          <w:rFonts w:eastAsia="Times New Roman" w:cs="Times New Roman"/>
          <w:szCs w:val="24"/>
        </w:rPr>
        <w:lastRenderedPageBreak/>
        <w:t>από αρκετές προσπάθειες χρόνων αρκετών κρατών - μελών, μεταξύ των οποίων βεβαίως άμεσα ενδιαφερόμενοι είμαστε πάντα και εμείς.</w:t>
      </w:r>
      <w:r>
        <w:rPr>
          <w:rFonts w:eastAsia="Times New Roman" w:cs="Times New Roman"/>
          <w:szCs w:val="24"/>
        </w:rPr>
        <w:t xml:space="preserve"> </w:t>
      </w:r>
    </w:p>
    <w:p w14:paraId="5FBAED4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Βεβαίως, υπάρχει μία πληθώρα πολύ δύσκολα αντιμετωπίσιμων διαδικαστικών ζητημάτων, όπως, παραδείγματος </w:t>
      </w:r>
      <w:r>
        <w:rPr>
          <w:rFonts w:eastAsia="Times New Roman" w:cs="Times New Roman"/>
          <w:szCs w:val="24"/>
        </w:rPr>
        <w:t>χάριν</w:t>
      </w:r>
      <w:r>
        <w:rPr>
          <w:rFonts w:eastAsia="Times New Roman" w:cs="Times New Roman"/>
          <w:szCs w:val="24"/>
        </w:rPr>
        <w:t>, με ποιους πόρους θα υποστηριχθεί, πώς θα «κουμπώσει» με το ΝΑΤΟ και ποια θα είναι η σχέση με το ΝΑΤΟ και με τις υποχρεώσεις εκεί. Επίσης, πώς θα</w:t>
      </w:r>
      <w:r>
        <w:rPr>
          <w:rFonts w:eastAsia="Times New Roman" w:cs="Times New Roman"/>
          <w:szCs w:val="24"/>
        </w:rPr>
        <w:t xml:space="preserve"> μειώσουμε τα κόστη, πώς θα αντιμετωπιστούν διάφορες άλλες επιμέρους πλευρές του, αντιδράσεις, προκειμένου να μιλήσουμε για τη δημιουργία ενός ευρωπαϊκού στρατού. Είμαστε πολύ πίσω. Έχει χρόνο μπροστά και κοπιώδεις προσπάθειες, στις οποίες πρέπει εμείς, με</w:t>
      </w:r>
      <w:r>
        <w:rPr>
          <w:rFonts w:eastAsia="Times New Roman" w:cs="Times New Roman"/>
          <w:szCs w:val="24"/>
        </w:rPr>
        <w:t xml:space="preserve"> πρωτοβουλίες μας, μάλιστα, να είμαστε παρόντες. </w:t>
      </w:r>
    </w:p>
    <w:p w14:paraId="5FBAED4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Μέχρι τότε, λοιπόν, τι κάνουμε; Παραμένουμε </w:t>
      </w:r>
      <w:proofErr w:type="spellStart"/>
      <w:r>
        <w:rPr>
          <w:rFonts w:eastAsia="Times New Roman" w:cs="Times New Roman"/>
          <w:szCs w:val="24"/>
        </w:rPr>
        <w:t>παρακολουθητές</w:t>
      </w:r>
      <w:proofErr w:type="spellEnd"/>
      <w:r>
        <w:rPr>
          <w:rFonts w:eastAsia="Times New Roman" w:cs="Times New Roman"/>
          <w:szCs w:val="24"/>
        </w:rPr>
        <w:t xml:space="preserve"> αυτής της φρενήρους κούρσας εξοπλισμών και αμυντικής αναβάθμισης της γειτονικής χώρας; Μπορούμε να είμαστε ρεαλιστές, αν δεν αντιμετωπίσουμε ως υπα</w:t>
      </w:r>
      <w:r>
        <w:rPr>
          <w:rFonts w:eastAsia="Times New Roman" w:cs="Times New Roman"/>
          <w:szCs w:val="24"/>
        </w:rPr>
        <w:t xml:space="preserve">ρκτό πρόβλημα και πρόκληση, μέσα σε αυτά τα δεδομένα που έχουμε να αντιμετωπίσουμε, την αναβάθμιση του ελληνικού στόλου, των </w:t>
      </w:r>
      <w:r>
        <w:rPr>
          <w:rFonts w:eastAsia="Times New Roman" w:cs="Times New Roman"/>
          <w:szCs w:val="24"/>
          <w:lang w:val="en-US"/>
        </w:rPr>
        <w:t>F</w:t>
      </w:r>
      <w:r>
        <w:rPr>
          <w:rFonts w:eastAsia="Times New Roman" w:cs="Times New Roman"/>
          <w:szCs w:val="24"/>
        </w:rPr>
        <w:t xml:space="preserve">-16 εν προκειμένω, που είναι και το προς συζήτηση θέμα των τελευταίων ημερών; </w:t>
      </w:r>
    </w:p>
    <w:p w14:paraId="5FBAED4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Δυστυχώς, επιβάλλεται να βρούμε τρόπο να ισορροπήσο</w:t>
      </w:r>
      <w:r>
        <w:rPr>
          <w:rFonts w:eastAsia="Times New Roman" w:cs="Times New Roman"/>
          <w:szCs w:val="24"/>
        </w:rPr>
        <w:t xml:space="preserve">υμε σε αυτή τη συνεχή ισορροπία τρόμου, την οποία χρόνια τώρα ακολουθούμε. </w:t>
      </w:r>
    </w:p>
    <w:p w14:paraId="5FBAED4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Βεβαίως, σε αυτή την προσπάθεια συνεννόησής μας και επίτευξης της καλύτερης, της πιο ορθολογικής και της λιγότερο επαχθούς, για τον ελληνικό λαό και την ελληνική οικονομία, λύσης δ</w:t>
      </w:r>
      <w:r>
        <w:rPr>
          <w:rFonts w:eastAsia="Times New Roman" w:cs="Times New Roman"/>
          <w:szCs w:val="24"/>
        </w:rPr>
        <w:t xml:space="preserve">εν βοηθάει η πολιτική υποκρισία. </w:t>
      </w:r>
    </w:p>
    <w:p w14:paraId="5FBAED4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θέμα της αναβάθμισης των ελληνικών αεροσκαφών είχε συζητηθεί σε δύο ή τρεις συνεδριάσεις της Επιτροπής Εξοπλιστικών Προγραμμάτων και Συμβάσεων ως καταρχήν θέμα που μας απασχόλησε. Εκεί πέρα ο καθένας μας ξέρει πολύ καλά</w:t>
      </w:r>
      <w:r>
        <w:rPr>
          <w:rFonts w:eastAsia="Times New Roman" w:cs="Times New Roman"/>
          <w:szCs w:val="24"/>
        </w:rPr>
        <w:t xml:space="preserve"> ποια ήταν η στάση του και το τι ψηφίσαμε εντέλει σε αυτή την κατ’ αρχάς προσέγγιση. </w:t>
      </w:r>
    </w:p>
    <w:p w14:paraId="5FBAED4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Θυμίζω, κυρίες και κύριοι συνάδελφοι, ότι </w:t>
      </w:r>
      <w:r>
        <w:rPr>
          <w:rFonts w:eastAsia="Times New Roman" w:cs="Times New Roman"/>
          <w:szCs w:val="24"/>
        </w:rPr>
        <w:t xml:space="preserve">το </w:t>
      </w:r>
      <w:r>
        <w:rPr>
          <w:rFonts w:eastAsia="Times New Roman" w:cs="Times New Roman"/>
          <w:szCs w:val="24"/>
        </w:rPr>
        <w:t>Ποτάμι, όπως και η ΔΗΣΥ, ψηφίσαμε «</w:t>
      </w:r>
      <w:r>
        <w:rPr>
          <w:rFonts w:eastAsia="Times New Roman" w:cs="Times New Roman"/>
          <w:szCs w:val="24"/>
        </w:rPr>
        <w:t>παρών</w:t>
      </w:r>
      <w:r>
        <w:rPr>
          <w:rFonts w:eastAsia="Times New Roman" w:cs="Times New Roman"/>
          <w:szCs w:val="24"/>
        </w:rPr>
        <w:t>» και ερμηνεύσαμε ότι αυτό το «</w:t>
      </w:r>
      <w:r>
        <w:rPr>
          <w:rFonts w:eastAsia="Times New Roman" w:cs="Times New Roman"/>
          <w:szCs w:val="24"/>
        </w:rPr>
        <w:t>παρών</w:t>
      </w:r>
      <w:r>
        <w:rPr>
          <w:rFonts w:eastAsia="Times New Roman" w:cs="Times New Roman"/>
          <w:szCs w:val="24"/>
        </w:rPr>
        <w:t>» δεν είναι αντίθετο ως προς την ουσία του ζητήμα</w:t>
      </w:r>
      <w:r>
        <w:rPr>
          <w:rFonts w:eastAsia="Times New Roman" w:cs="Times New Roman"/>
          <w:szCs w:val="24"/>
        </w:rPr>
        <w:t xml:space="preserve">τος, την αναγκαιότητα, δηλαδή, διερεύνησης του βέλτιστου τρόπου και του πιο οικονομικά αποδεκτού τρόπου αναβάθμισης του στόλου των </w:t>
      </w:r>
      <w:r>
        <w:rPr>
          <w:rFonts w:eastAsia="Times New Roman" w:cs="Times New Roman"/>
          <w:szCs w:val="24"/>
          <w:lang w:val="en-US"/>
        </w:rPr>
        <w:t>F</w:t>
      </w:r>
      <w:r>
        <w:rPr>
          <w:rFonts w:eastAsia="Times New Roman" w:cs="Times New Roman"/>
          <w:szCs w:val="24"/>
        </w:rPr>
        <w:t>-16. Ψηφίσαμε «</w:t>
      </w:r>
      <w:r>
        <w:rPr>
          <w:rFonts w:eastAsia="Times New Roman" w:cs="Times New Roman"/>
          <w:szCs w:val="24"/>
        </w:rPr>
        <w:t>παρών</w:t>
      </w:r>
      <w:r>
        <w:rPr>
          <w:rFonts w:eastAsia="Times New Roman" w:cs="Times New Roman"/>
          <w:szCs w:val="24"/>
        </w:rPr>
        <w:t xml:space="preserve">», διότι δεν θέλαμε να δώσουμε στην Κυβέρνηση την «λευκή επιταγή» να το χειριστεί κατά το δοκούν, χωρίς </w:t>
      </w:r>
      <w:r>
        <w:rPr>
          <w:rFonts w:eastAsia="Times New Roman" w:cs="Times New Roman"/>
          <w:szCs w:val="24"/>
        </w:rPr>
        <w:t>να έχουμε εμείς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επιμέρους στοιχεία, καθοριστικά όμως, για τη συναγωγή συμπερασμάτων και τήρηση της τελικής μας στάσης, που είχαν να κάνουν κυρίως με τον προϋπολογισμό, με τη δαπάνη, δηλαδή, αυτής της αναβάθμισης και με τον χρονικό ορίζοντα μέσ</w:t>
      </w:r>
      <w:r>
        <w:rPr>
          <w:rFonts w:eastAsia="Times New Roman" w:cs="Times New Roman"/>
          <w:szCs w:val="24"/>
        </w:rPr>
        <w:t xml:space="preserve">α στον οποίο θα κατανέμονταν, αλλά και θα βελτιωνόταν ο στόλος μας. </w:t>
      </w:r>
    </w:p>
    <w:p w14:paraId="5FBAED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Έτσι, λοιπόν, νομίζω ότι σε αυτά τα ζητήματα πρέπει να διατηρήσουμε μία κατάκτηση συνεννόησης και κοινής αντιμετώπισης από μέρους των πολιτικών κομμάτων</w:t>
      </w:r>
      <w:r>
        <w:rPr>
          <w:rFonts w:eastAsia="Times New Roman" w:cs="Times New Roman"/>
          <w:szCs w:val="24"/>
        </w:rPr>
        <w:t>,</w:t>
      </w:r>
      <w:r>
        <w:rPr>
          <w:rFonts w:eastAsia="Times New Roman" w:cs="Times New Roman"/>
          <w:szCs w:val="24"/>
        </w:rPr>
        <w:t xml:space="preserve"> θεμάτων που έχουν να κάνουν με τη</w:t>
      </w:r>
      <w:r>
        <w:rPr>
          <w:rFonts w:eastAsia="Times New Roman" w:cs="Times New Roman"/>
          <w:szCs w:val="24"/>
        </w:rPr>
        <w:t xml:space="preserve">ν άμυνα. </w:t>
      </w:r>
    </w:p>
    <w:p w14:paraId="5FBAED4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Άρα, ας σοβαρευτούμε στην αντιμετώπιση αυτών των ζητημάτων. Ας είμαστε ειλικρινείς. Η Κυβέρνηση οφείλει να μην αφήσει κα</w:t>
      </w:r>
      <w:r>
        <w:rPr>
          <w:rFonts w:eastAsia="Times New Roman" w:cs="Times New Roman"/>
          <w:szCs w:val="24"/>
        </w:rPr>
        <w:t>μ</w:t>
      </w:r>
      <w:r>
        <w:rPr>
          <w:rFonts w:eastAsia="Times New Roman" w:cs="Times New Roman"/>
          <w:szCs w:val="24"/>
        </w:rPr>
        <w:t>μία «σκιά» στην ενημέρωση και την προσπάθεια συνεννόησης με τα κόμματα της αντιπολίτευσης, προκειμένου να αντιμετωπίσουμε ένα</w:t>
      </w:r>
      <w:r>
        <w:rPr>
          <w:rFonts w:eastAsia="Times New Roman" w:cs="Times New Roman"/>
          <w:szCs w:val="24"/>
        </w:rPr>
        <w:t xml:space="preserve"> ζήτημα υπαρκτό και πολύ σοβαρό, που έχει να κάνει με την επάρκειά μας και την ισορροπία που πρέπει να διατηρήσουμε στο Αιγαίο με τον στόλο μας και τη δυνατότητά του να αντιμετωπίσει πιθανές προκλήσεις, που βλέπουμε ότι, δυστυχώς, δεν είναι στη σφαίρα των </w:t>
      </w:r>
      <w:r>
        <w:rPr>
          <w:rFonts w:eastAsia="Times New Roman" w:cs="Times New Roman"/>
          <w:szCs w:val="24"/>
        </w:rPr>
        <w:t xml:space="preserve">υποθέσεων. </w:t>
      </w:r>
    </w:p>
    <w:p w14:paraId="5FBAED4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περάσω τώρα στα θέματα του νομοσχεδίου. Το νομοσχέδιο που συζητούμε σήμερα είναι ένα ακόμα νομοσχέδιο διορθωτικών κινήσεων και διευθετήσεων σε υπαρκτά επιμέρους ζητήματα, μικρότερα ή μεγαλύτερα. </w:t>
      </w:r>
    </w:p>
    <w:p w14:paraId="5FBAED4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Ξεκινώντας με το άρθρο 1, το οποίο δίνει τη δ</w:t>
      </w:r>
      <w:r>
        <w:rPr>
          <w:rFonts w:eastAsia="Times New Roman" w:cs="Times New Roman"/>
          <w:szCs w:val="24"/>
        </w:rPr>
        <w:t xml:space="preserve">υνατότητα στα στελέχη που επιθυμούν να παραμείνουν και πέρα των τριάντα πέντε ετών υπηρεσίας και μέχρι τη συμπλήρωση των τριάντα οκτώ ετών στις Ένοπλες Δυνάμεις, εκτός οργανικών θέσεων, θεωρούμε ότι είναι μία θετική διευθέτηση. </w:t>
      </w:r>
    </w:p>
    <w:p w14:paraId="5FBAED4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Έχουμε επανειλημμένα, εξάλλ</w:t>
      </w:r>
      <w:r>
        <w:rPr>
          <w:rFonts w:eastAsia="Times New Roman" w:cs="Times New Roman"/>
          <w:szCs w:val="24"/>
        </w:rPr>
        <w:t>ου, αναφερθεί στον απόλυτο ανορθολογισμό που παρακολουθούμε χρόνια τώρα να κοστίζει και σε ανθρώπινο δυναμικό, έμπειρο και χρήσιμο για τις Ένοπλες Δυνάμεις, αλλά βεβαίως και σε οικονομικούς πόρους. Γιατί με το σύστημα που ακολουθείται σήμερα με τη συνταξιο</w:t>
      </w:r>
      <w:r>
        <w:rPr>
          <w:rFonts w:eastAsia="Times New Roman" w:cs="Times New Roman"/>
          <w:szCs w:val="24"/>
        </w:rPr>
        <w:t xml:space="preserve">δότηση στα πενήντα ή τα πενήντα δύο χρόνια ανθρώπων οι οποίοι έχουν αυξημένα προσόντα, έχουν εμπειρία, είναι χρήσιμοι για το στράτευμα και καταδικάζοντάς τα μάλιστα αυτά τα στελέχη, </w:t>
      </w:r>
      <w:r>
        <w:rPr>
          <w:rFonts w:eastAsia="Times New Roman" w:cs="Times New Roman"/>
          <w:szCs w:val="24"/>
        </w:rPr>
        <w:lastRenderedPageBreak/>
        <w:t>ειδικά με τις σημερινές συνθήκες συνταξιοδότησης, να βρεθούν αντιμέτωπα με</w:t>
      </w:r>
      <w:r>
        <w:rPr>
          <w:rFonts w:eastAsia="Times New Roman" w:cs="Times New Roman"/>
          <w:szCs w:val="24"/>
        </w:rPr>
        <w:t xml:space="preserve"> ένα κόστος ζωής που δεν είχαν προγραμματίσει και στο οποίο δεν μπορούν να </w:t>
      </w:r>
      <w:r>
        <w:rPr>
          <w:rFonts w:eastAsia="Times New Roman" w:cs="Times New Roman"/>
          <w:szCs w:val="24"/>
        </w:rPr>
        <w:t>ανταπεξέλθουν</w:t>
      </w:r>
      <w:r>
        <w:rPr>
          <w:rFonts w:eastAsia="Times New Roman" w:cs="Times New Roman"/>
          <w:szCs w:val="24"/>
        </w:rPr>
        <w:t>, συνιστά αυτό κι ένα επιπλέον κοινωνικό ζήτημα το οποίο πρέπει να συνυπολογίσουμε αναθεωρώντας, κύριε Υπουργέ, τον τρόπο με τον οποίο όλα αυτά τα στελέχη πάνω σε μια κ</w:t>
      </w:r>
      <w:r>
        <w:rPr>
          <w:rFonts w:eastAsia="Times New Roman" w:cs="Times New Roman"/>
          <w:szCs w:val="24"/>
        </w:rPr>
        <w:t xml:space="preserve">ρίσιμη και χρήσιμη ηλικία αποστρατεύονται και φεύγουν από το στράτευμα. </w:t>
      </w:r>
    </w:p>
    <w:p w14:paraId="5FBAED4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Ας ξαναδούμε πώς μπορεί να υπάρξει η παράλληλη επετηρίδα, πώς μπορούμε να αντιμετωπίσουμε ζητήματα υπαρκτών αναγκών, αξιοποιώντας αυτό το δυναμικό και βεβαίως, εξοικονομώντας και πόρο</w:t>
      </w:r>
      <w:r>
        <w:rPr>
          <w:rFonts w:eastAsia="Times New Roman" w:cs="Times New Roman"/>
          <w:szCs w:val="24"/>
        </w:rPr>
        <w:t xml:space="preserve">υς που δεν περισσεύουν. </w:t>
      </w:r>
    </w:p>
    <w:p w14:paraId="5FBAED4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το άρθρο 4, φαίνεται ότι η υφιστάμενη αδικία καλύπτεται με τον τρόπο με τον οποίο αντιμετωπίζεται με τη νομοτεχνική βελτίωση που φέρατε. </w:t>
      </w:r>
    </w:p>
    <w:p w14:paraId="5FBAED4D"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Στα δύο άρθρα του δεύτερου κεφαλαίου, που αφορούν αξιοποιήσεις περιουσίας των Ενόπ</w:t>
      </w:r>
      <w:r>
        <w:rPr>
          <w:rFonts w:eastAsia="Times New Roman" w:cs="Times New Roman"/>
          <w:szCs w:val="24"/>
        </w:rPr>
        <w:t xml:space="preserve">λων Δυνάμεων, δεν έχουμε κάποια ουσιαστική αντίρρηση. </w:t>
      </w:r>
    </w:p>
    <w:p w14:paraId="5FBAED4E"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τρίτο κεφάλαιο, σύμφωνα με το οποίο συνιστάται Σώμα Οικονομικών Επιθεωρητών Εσωτερικών Ελεγκτών, υπαγόμενοι απευθείας στον Υπουργό Εθνικής Άμυνας, είναι γνωστό πως μια από τις βασικές </w:t>
      </w:r>
      <w:r>
        <w:rPr>
          <w:rFonts w:eastAsia="Times New Roman" w:cs="Times New Roman"/>
          <w:szCs w:val="24"/>
        </w:rPr>
        <w:t xml:space="preserve">παθογένειες της ελληνικής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είναι η αδυναμία αντιμετώπισης των φαινομένων διαφθοράς. Σύμφωνα μάλιστα με μελέτη του Υπουργείου Δικαιοσύνης, η </w:t>
      </w:r>
      <w:proofErr w:type="spellStart"/>
      <w:r>
        <w:rPr>
          <w:rFonts w:eastAsia="Times New Roman" w:cs="Times New Roman"/>
          <w:szCs w:val="24"/>
        </w:rPr>
        <w:t>υπερπληθώρα</w:t>
      </w:r>
      <w:proofErr w:type="spellEnd"/>
      <w:r>
        <w:rPr>
          <w:rFonts w:eastAsia="Times New Roman" w:cs="Times New Roman"/>
          <w:szCs w:val="24"/>
        </w:rPr>
        <w:t xml:space="preserve"> δομών που έχουν ως αρμοδιότητά τους να επιλαμβάνονται θεμάτων διαφθοράς και </w:t>
      </w:r>
      <w:r>
        <w:rPr>
          <w:rFonts w:eastAsia="Times New Roman" w:cs="Times New Roman"/>
          <w:szCs w:val="24"/>
        </w:rPr>
        <w:lastRenderedPageBreak/>
        <w:t>κακοδιοίκη</w:t>
      </w:r>
      <w:r>
        <w:rPr>
          <w:rFonts w:eastAsia="Times New Roman" w:cs="Times New Roman"/>
          <w:szCs w:val="24"/>
        </w:rPr>
        <w:t xml:space="preserve">σης, έχει ως αποτέλεσμα την αλληλοεπικάλυψη αρμοδιοτήτων, τη διάχυση της αρμοδιότητας ευθύνης του ελέγχου, τον δυσχερή συντονισμό του ελεγκτικού έργου και βεβαίως την ελλειμματική ή ακόμη και καθυστερημένη απόδοση ευθύνης. </w:t>
      </w:r>
    </w:p>
    <w:p w14:paraId="5FBAED4F"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Κι όμως, παρ</w:t>
      </w:r>
      <w:r>
        <w:rPr>
          <w:rFonts w:eastAsia="Times New Roman" w:cs="Times New Roman"/>
          <w:szCs w:val="24"/>
        </w:rPr>
        <w:t xml:space="preserve">’ </w:t>
      </w:r>
      <w:r>
        <w:rPr>
          <w:rFonts w:eastAsia="Times New Roman" w:cs="Times New Roman"/>
          <w:szCs w:val="24"/>
        </w:rPr>
        <w:t xml:space="preserve">ότι οι φορείς που </w:t>
      </w:r>
      <w:r>
        <w:rPr>
          <w:rFonts w:eastAsia="Times New Roman" w:cs="Times New Roman"/>
          <w:szCs w:val="24"/>
        </w:rPr>
        <w:t>χαρτογραφήθηκαν από το εν λόγω Υπουργείο ξεπερνούν τους εκατό και περιλαμβάνουν δομές στα περισσότερα Υπουργεία, στη συγκεκριμένη μελέτη δεν αναφερόταν μέχρι τώρα κα</w:t>
      </w:r>
      <w:r>
        <w:rPr>
          <w:rFonts w:eastAsia="Times New Roman" w:cs="Times New Roman"/>
          <w:szCs w:val="24"/>
        </w:rPr>
        <w:t>μ</w:t>
      </w:r>
      <w:r>
        <w:rPr>
          <w:rFonts w:eastAsia="Times New Roman" w:cs="Times New Roman"/>
          <w:szCs w:val="24"/>
        </w:rPr>
        <w:t xml:space="preserve">μία δομή του Υπουργείου Εθνικής Άμυνας. Άρα, είναι γεγονός ότι ο τομέας της άμυνας </w:t>
      </w:r>
      <w:r>
        <w:rPr>
          <w:rFonts w:eastAsia="Times New Roman" w:cs="Times New Roman"/>
          <w:szCs w:val="24"/>
        </w:rPr>
        <w:t>χαρακτηρίζεται από πλημμελή έλεγχο, την ίδια στιγμή</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που είναι δομές υψηλού κινδύνου εμφάνισης φαινομένων διαφθοράς και που συνολικά μας έχει διαχρονικά ταλαιπωρήσει, ιδιαίτερα τα τελευταία χρόνια, χρεώνοντας και απαξιώνοντας το πολιτικό σύστημα σ</w:t>
      </w:r>
      <w:r>
        <w:rPr>
          <w:rFonts w:eastAsia="Times New Roman" w:cs="Times New Roman"/>
          <w:szCs w:val="24"/>
        </w:rPr>
        <w:t>τα μάτια της κοινωνίας και των πολιτών στο σύνολό του.</w:t>
      </w:r>
    </w:p>
    <w:p w14:paraId="5FBAED50"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Άρα, είναι θετικό ότι εντάσσεται από εσάς στο σώμα της ρύθμισης διατύπωση που εγγυάται την ανεξαρτησία των οικονομικών επιθεωρητών, όπως σας ζητήσαμε, κύριε Υπουργέ, προστατεύοντας τις απόψεις που διατ</w:t>
      </w:r>
      <w:r>
        <w:rPr>
          <w:rFonts w:eastAsia="Times New Roman" w:cs="Times New Roman"/>
          <w:szCs w:val="24"/>
        </w:rPr>
        <w:t xml:space="preserve">υπώνουν και τα πορίσματα των ερευνών τους και εξασφαλίζοντας το ακαταδίωκτο κατά την άσκηση των αρμοδιοτήτων τους. </w:t>
      </w:r>
    </w:p>
    <w:p w14:paraId="5FBAED5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25 και συγκεκριμένα στην παράγραφο 4, που παραχωρεί τιμής ένεκεν βαθμό </w:t>
      </w:r>
      <w:r>
        <w:rPr>
          <w:rFonts w:eastAsia="Times New Roman" w:cs="Times New Roman"/>
          <w:szCs w:val="24"/>
        </w:rPr>
        <w:t xml:space="preserve">εφέδρου αξιωματικού </w:t>
      </w:r>
      <w:r>
        <w:rPr>
          <w:rFonts w:eastAsia="Times New Roman" w:cs="Times New Roman"/>
          <w:szCs w:val="24"/>
        </w:rPr>
        <w:t xml:space="preserve">μέχρι </w:t>
      </w:r>
      <w:r>
        <w:rPr>
          <w:rFonts w:eastAsia="Times New Roman" w:cs="Times New Roman"/>
          <w:szCs w:val="24"/>
        </w:rPr>
        <w:t xml:space="preserve">ταγματάρχη </w:t>
      </w:r>
      <w:r>
        <w:rPr>
          <w:rFonts w:eastAsia="Times New Roman" w:cs="Times New Roman"/>
          <w:szCs w:val="24"/>
        </w:rPr>
        <w:t>σε Έλληνες πολίτες που</w:t>
      </w:r>
      <w:r>
        <w:rPr>
          <w:rFonts w:eastAsia="Times New Roman" w:cs="Times New Roman"/>
          <w:szCs w:val="24"/>
        </w:rPr>
        <w:t xml:space="preserve"> απολύθηκαν οριστικά ως οπλίτες, δεν είναι μείζονος σημασίας. Από περιέργεια, όμως, </w:t>
      </w:r>
      <w:r>
        <w:rPr>
          <w:rFonts w:eastAsia="Times New Roman" w:cs="Times New Roman"/>
          <w:szCs w:val="24"/>
        </w:rPr>
        <w:lastRenderedPageBreak/>
        <w:t xml:space="preserve">επειδή δεν απαντήθηκε το ερώτημά μας, θέλουμε να μάθουμε σε ποιες περιπτώσεις βρίσκει εφαρμογή το «μέχρι </w:t>
      </w:r>
      <w:r>
        <w:rPr>
          <w:rFonts w:eastAsia="Times New Roman" w:cs="Times New Roman"/>
          <w:szCs w:val="24"/>
        </w:rPr>
        <w:t>ταγματάρχη</w:t>
      </w:r>
      <w:r>
        <w:rPr>
          <w:rFonts w:eastAsia="Times New Roman" w:cs="Times New Roman"/>
          <w:szCs w:val="24"/>
        </w:rPr>
        <w:t xml:space="preserve">» που αναφέρεται στο νομοσχέδιο. </w:t>
      </w:r>
    </w:p>
    <w:p w14:paraId="5FBAED52"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27, το πολυσυζητημένο, όσοι υποστηρίζαμε στο παρελθόν τον συνδικαλισμό στο στράτευμα, δεν είχαμε κατά νου την εικόνα την οποία ζήσαμε και κατά τη διάρκεια της συζήτησης του νομοσχεδίου στην </w:t>
      </w:r>
      <w:r>
        <w:rPr>
          <w:rFonts w:eastAsia="Times New Roman" w:cs="Times New Roman"/>
          <w:szCs w:val="24"/>
        </w:rPr>
        <w:t>επιτροπή</w:t>
      </w:r>
      <w:r>
        <w:rPr>
          <w:rFonts w:eastAsia="Times New Roman" w:cs="Times New Roman"/>
          <w:szCs w:val="24"/>
        </w:rPr>
        <w:t xml:space="preserve">, αλλά και με αυτά που βλέπουμε να εξελίσσονται </w:t>
      </w:r>
      <w:r>
        <w:rPr>
          <w:rFonts w:eastAsia="Times New Roman" w:cs="Times New Roman"/>
          <w:szCs w:val="24"/>
        </w:rPr>
        <w:t xml:space="preserve">και την προσπάθεια επίλυσης, με δικαστικούς αγώνες, ζητημάτων που θα έπρεπε να απορρέουν από τη συνεννόηση μεταξύ των </w:t>
      </w:r>
      <w:proofErr w:type="spellStart"/>
      <w:r>
        <w:rPr>
          <w:rFonts w:eastAsia="Times New Roman" w:cs="Times New Roman"/>
          <w:szCs w:val="24"/>
        </w:rPr>
        <w:t>συνενδιαφερομένων</w:t>
      </w:r>
      <w:proofErr w:type="spellEnd"/>
      <w:r>
        <w:rPr>
          <w:rFonts w:eastAsia="Times New Roman" w:cs="Times New Roman"/>
          <w:szCs w:val="24"/>
        </w:rPr>
        <w:t>.</w:t>
      </w:r>
    </w:p>
    <w:p w14:paraId="5FBAED53"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Εφόσον ανοίξαμε την υπόθεση του συνδικαλισμού στο στράτευμα, νομίζω ότι όλοι συμφωνούμε ότι πρέπει να κάνουμε το σωστό </w:t>
      </w:r>
      <w:r>
        <w:rPr>
          <w:rFonts w:eastAsia="Times New Roman" w:cs="Times New Roman"/>
          <w:szCs w:val="24"/>
        </w:rPr>
        <w:t xml:space="preserve">και προκειμένου να κρατήσουμε την αξιοπιστία μας, να οριοθετήσουμε </w:t>
      </w:r>
      <w:r>
        <w:rPr>
          <w:rFonts w:eastAsia="Times New Roman" w:cs="Times New Roman"/>
          <w:szCs w:val="24"/>
        </w:rPr>
        <w:t>το πλαίσιο</w:t>
      </w:r>
      <w:r>
        <w:rPr>
          <w:rFonts w:eastAsia="Times New Roman" w:cs="Times New Roman"/>
          <w:szCs w:val="24"/>
        </w:rPr>
        <w:t xml:space="preserve"> μέσα </w:t>
      </w:r>
      <w:r>
        <w:rPr>
          <w:rFonts w:eastAsia="Times New Roman" w:cs="Times New Roman"/>
          <w:szCs w:val="24"/>
        </w:rPr>
        <w:t>στο οποίο</w:t>
      </w:r>
      <w:r>
        <w:rPr>
          <w:rFonts w:eastAsia="Times New Roman" w:cs="Times New Roman"/>
          <w:szCs w:val="24"/>
        </w:rPr>
        <w:t xml:space="preserve"> σε έναν τόσο ειδικό και ευαίσθητο χώρο όπως είναι το στράτευμα, πρέπει να κινηθούν οι συνδικαλιστικές εκφράσεις του στρατεύματος. </w:t>
      </w:r>
    </w:p>
    <w:p w14:paraId="5FBAED54" w14:textId="77777777" w:rsidR="00DD71AD" w:rsidRDefault="009451BE">
      <w:pPr>
        <w:spacing w:after="0" w:line="600" w:lineRule="auto"/>
        <w:jc w:val="both"/>
        <w:rPr>
          <w:rFonts w:eastAsia="Times New Roman"/>
          <w:szCs w:val="24"/>
        </w:rPr>
      </w:pPr>
      <w:r>
        <w:rPr>
          <w:rFonts w:eastAsia="Times New Roman" w:cs="Times New Roman"/>
          <w:szCs w:val="24"/>
        </w:rPr>
        <w:t>Μελετάμε τη νομοτεχνική βελτίωση</w:t>
      </w:r>
      <w:r>
        <w:rPr>
          <w:rFonts w:eastAsia="Times New Roman" w:cs="Times New Roman"/>
          <w:szCs w:val="24"/>
        </w:rPr>
        <w:t xml:space="preserve">, την οποία μας καταθέσατε λίγο πριν και ακούσαμε τον κ. Βίτσα να υποστηρίζει, για να αποφασίσουμε τελικά ποια θα είναι η στάση μας. </w:t>
      </w:r>
      <w:r>
        <w:rPr>
          <w:rFonts w:eastAsia="Times New Roman"/>
          <w:szCs w:val="24"/>
        </w:rPr>
        <w:t xml:space="preserve">Νομίζω όμως, ότι εάν δεν υπάρχει το </w:t>
      </w:r>
      <w:r>
        <w:rPr>
          <w:rFonts w:eastAsia="Times New Roman"/>
          <w:szCs w:val="24"/>
          <w:lang w:val="en-US"/>
        </w:rPr>
        <w:t>consensus</w:t>
      </w:r>
      <w:r>
        <w:rPr>
          <w:rFonts w:eastAsia="Times New Roman"/>
          <w:szCs w:val="24"/>
        </w:rPr>
        <w:t xml:space="preserve">, εάν δεν υπάρχει η πειθώ, εάν δεν μπορέσουμε να το κάνουμε τώρα, -είναι πολύ </w:t>
      </w:r>
      <w:r>
        <w:rPr>
          <w:rFonts w:eastAsia="Times New Roman"/>
          <w:szCs w:val="24"/>
        </w:rPr>
        <w:t>καλύτερη η υπηρεσία που θα προσφέρουμε σε αυτό το κρίσιμο και ευαίσθητο ζήτημα- ας αποσύρουμε το άρθρο 27 και να το φέρουμε μετά από απόλυτη συνεννόηση και πειθώ μεταξύ των άμεσα ενδιαφερομένων και ημών.</w:t>
      </w:r>
    </w:p>
    <w:p w14:paraId="5FBAED55" w14:textId="77777777" w:rsidR="00DD71AD" w:rsidRDefault="009451BE">
      <w:pPr>
        <w:spacing w:after="0" w:line="600" w:lineRule="auto"/>
        <w:ind w:firstLine="720"/>
        <w:jc w:val="both"/>
        <w:rPr>
          <w:rFonts w:eastAsia="Times New Roman"/>
          <w:szCs w:val="24"/>
        </w:rPr>
      </w:pPr>
      <w:r>
        <w:rPr>
          <w:rFonts w:eastAsia="Times New Roman"/>
          <w:szCs w:val="24"/>
        </w:rPr>
        <w:lastRenderedPageBreak/>
        <w:t>Θα κλείσω τώρα με το ότι στο πνεύμα αυτών των διευθε</w:t>
      </w:r>
      <w:r>
        <w:rPr>
          <w:rFonts w:eastAsia="Times New Roman"/>
          <w:szCs w:val="24"/>
        </w:rPr>
        <w:t>τήσεων διαφορετικών ζητημάτων αυτού του νομοσχεδίου, θέλω να επαναφέρω ένα θέμα που μας είχε απασχολήσει όταν συζητούσαμε τον νόμο 4407 πέρυσι τέτοιο καιρό περίπου. Και θυμίζω ότι τότε με το άρθρο 1 είχαμε αποφασίσει τη διάλυση των τριών σχολών της πολεμικ</w:t>
      </w:r>
      <w:r>
        <w:rPr>
          <w:rFonts w:eastAsia="Times New Roman"/>
          <w:szCs w:val="24"/>
        </w:rPr>
        <w:t>ής αεροπορίας, ΣΤΥΑ, ΣΥΔ, ΣΙΡ, που ενοποιήθηκαν αποτελώντας τη ΣΜΥΑ, τη Σχολή Μονίμων Υπαξιωματικών Αεροπορίας.</w:t>
      </w:r>
    </w:p>
    <w:p w14:paraId="5FBAED56" w14:textId="77777777" w:rsidR="00DD71AD" w:rsidRDefault="009451BE">
      <w:pPr>
        <w:spacing w:after="0" w:line="600" w:lineRule="auto"/>
        <w:ind w:firstLine="720"/>
        <w:jc w:val="both"/>
        <w:rPr>
          <w:rFonts w:eastAsia="Times New Roman"/>
          <w:szCs w:val="24"/>
        </w:rPr>
      </w:pPr>
      <w:r>
        <w:rPr>
          <w:rFonts w:eastAsia="Times New Roman"/>
          <w:szCs w:val="24"/>
        </w:rPr>
        <w:t xml:space="preserve">Υπάρχει ένα δικό τους πάγιο αίτημα για τη μετονομασία. Δεν κοστίζει, δεν δημιουργεί ζητήματα, υποστηρίζεται απ’ όλους. Νομίζω ότι θα ήταν σωστό </w:t>
      </w:r>
      <w:r>
        <w:rPr>
          <w:rFonts w:eastAsia="Times New Roman"/>
          <w:szCs w:val="24"/>
        </w:rPr>
        <w:t>να υπάρξει έμφαση και στην τεχνολογική κατάρτιση των αποφοίτων. Έτσι, λοιπόν, τη πρότασή τους για μετονομασία της ΣΜΥΑ, της Σχολής Μονίμων Υπαξιωματικών Αεροπορίας σε Σχολή Τεχνολόγων Αεροπορίας ή έστω σε Σχολή Τεχνολόγων Υπαξιωματικών Αεροπορίας -που δίνε</w:t>
      </w:r>
      <w:r>
        <w:rPr>
          <w:rFonts w:eastAsia="Times New Roman"/>
          <w:szCs w:val="24"/>
        </w:rPr>
        <w:t>ται η έμφαση στην τεχνολογική κατάρτιση αποφοίτων- δεν θα είχαμε λόγο να μην την υποστηρίξουμε.</w:t>
      </w:r>
    </w:p>
    <w:p w14:paraId="5FBAED57" w14:textId="77777777" w:rsidR="00DD71AD" w:rsidRDefault="009451BE">
      <w:pPr>
        <w:spacing w:after="0" w:line="600" w:lineRule="auto"/>
        <w:ind w:firstLine="720"/>
        <w:jc w:val="both"/>
        <w:rPr>
          <w:rFonts w:eastAsia="Times New Roman"/>
          <w:szCs w:val="24"/>
        </w:rPr>
      </w:pPr>
      <w:r>
        <w:rPr>
          <w:rFonts w:eastAsia="Times New Roman"/>
          <w:szCs w:val="24"/>
        </w:rPr>
        <w:t xml:space="preserve">Έτσι καταθέτω ένα υπόμνημα για το θέμα αυτό, που θα μπορούσε και σε αυτό το νομοσχέδιο να λυθεί. </w:t>
      </w:r>
    </w:p>
    <w:p w14:paraId="5FBAED58" w14:textId="77777777" w:rsidR="00DD71AD" w:rsidRDefault="009451BE">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Βουλευτής κ. Σπυρίδων </w:t>
      </w:r>
      <w:proofErr w:type="spellStart"/>
      <w:r>
        <w:rPr>
          <w:rFonts w:eastAsia="Times New Roman"/>
          <w:bCs/>
          <w:szCs w:val="24"/>
        </w:rPr>
        <w:t>Δανέλλης</w:t>
      </w:r>
      <w:proofErr w:type="spellEnd"/>
      <w:r>
        <w:rPr>
          <w:rFonts w:eastAsia="Times New Roman"/>
          <w:bCs/>
          <w:szCs w:val="24"/>
        </w:rPr>
        <w:t xml:space="preserve"> καταθέτει γι</w:t>
      </w:r>
      <w:r>
        <w:rPr>
          <w:rFonts w:eastAsia="Times New Roman"/>
          <w:bCs/>
          <w:szCs w:val="24"/>
        </w:rPr>
        <w:t xml:space="preserve">α τα Πρακτικά το προαναφερθέν έγγραφο,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5FBAED59"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Κλείνω, επανερχόμενος σε ένα ζήτημα που έχουμε επανειλημμένα θέσει. Μάλιστα είχαμε τη δέσμευση του κ. Βίτσα </w:t>
      </w:r>
      <w:r>
        <w:rPr>
          <w:rFonts w:eastAsia="Times New Roman"/>
          <w:szCs w:val="24"/>
        </w:rPr>
        <w:t xml:space="preserve">στη συζήτηση στην </w:t>
      </w:r>
      <w:r>
        <w:rPr>
          <w:rFonts w:eastAsia="Times New Roman"/>
          <w:szCs w:val="24"/>
        </w:rPr>
        <w:t>επιτροπή</w:t>
      </w:r>
      <w:r>
        <w:rPr>
          <w:rFonts w:eastAsia="Times New Roman"/>
          <w:szCs w:val="24"/>
        </w:rPr>
        <w:t xml:space="preserve"> ότι θα προσπαθούσε να συσταθεί η προβλεπόμενη επιτροπή που είχαμε αποφασίσει ότι θα συσταθεί, προκειμένου να εισηγηθεί την επίλυση του θέματος προς εσάς και εσείς προς εμάς, σχετικά με την αντιμετώπιση της ισονομίας και κανονικότ</w:t>
      </w:r>
      <w:r>
        <w:rPr>
          <w:rFonts w:eastAsia="Times New Roman"/>
          <w:szCs w:val="24"/>
        </w:rPr>
        <w:t xml:space="preserve">ητας της τάξης της Πολεμικής Αεροπορίας σε ό,τι αφορά τους αποφοίτους μηχανικούς της Σχολής Ικάρων στην ισόνομη αντιμετώπιση με τους συναδέλφους τους των λοιπών </w:t>
      </w:r>
      <w:r>
        <w:rPr>
          <w:rFonts w:eastAsia="Times New Roman"/>
          <w:szCs w:val="24"/>
        </w:rPr>
        <w:t>όπλων</w:t>
      </w:r>
      <w:r>
        <w:rPr>
          <w:rFonts w:eastAsia="Times New Roman"/>
          <w:szCs w:val="24"/>
        </w:rPr>
        <w:t>.</w:t>
      </w:r>
    </w:p>
    <w:p w14:paraId="5FBAED5A" w14:textId="77777777" w:rsidR="00DD71AD" w:rsidRDefault="009451BE">
      <w:pPr>
        <w:spacing w:after="0" w:line="600" w:lineRule="auto"/>
        <w:ind w:firstLine="720"/>
        <w:jc w:val="both"/>
        <w:rPr>
          <w:rFonts w:eastAsia="Times New Roman"/>
          <w:bCs/>
          <w:szCs w:val="24"/>
        </w:rPr>
      </w:pPr>
      <w:r>
        <w:rPr>
          <w:rFonts w:eastAsia="Times New Roman"/>
          <w:b/>
          <w:bCs/>
          <w:szCs w:val="24"/>
        </w:rPr>
        <w:t>ΠΑΝΟΣ ΚΑΜΜΕΝΟΣ (Υπουργός Εθνικής Άμυνας - Πρόεδρος των Ανεξαρτήτων Ελλήνων):</w:t>
      </w:r>
      <w:r>
        <w:rPr>
          <w:rFonts w:eastAsia="Times New Roman"/>
          <w:bCs/>
          <w:szCs w:val="24"/>
        </w:rPr>
        <w:t xml:space="preserve"> Το έχουμε κ</w:t>
      </w:r>
      <w:r>
        <w:rPr>
          <w:rFonts w:eastAsia="Times New Roman"/>
          <w:bCs/>
          <w:szCs w:val="24"/>
        </w:rPr>
        <w:t>άνει ήδη.</w:t>
      </w:r>
    </w:p>
    <w:p w14:paraId="5FBAED5B"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ΣΠΥΡΙΔΩΝ ΔΑΝΕΛΛΗΣ: </w:t>
      </w:r>
      <w:r>
        <w:rPr>
          <w:rFonts w:eastAsia="Times New Roman"/>
          <w:bCs/>
          <w:szCs w:val="24"/>
        </w:rPr>
        <w:t>Δεν ξέρω -επειδή δεν αναφέρθηκε κάτι- εάν έχουμε αποτέλεσμα.</w:t>
      </w:r>
    </w:p>
    <w:p w14:paraId="5FBAED5C" w14:textId="77777777" w:rsidR="00DD71AD" w:rsidRDefault="009451BE">
      <w:pPr>
        <w:spacing w:after="0" w:line="600" w:lineRule="auto"/>
        <w:ind w:firstLine="720"/>
        <w:jc w:val="both"/>
        <w:rPr>
          <w:rFonts w:eastAsia="Times New Roman"/>
          <w:bCs/>
          <w:szCs w:val="24"/>
        </w:rPr>
      </w:pPr>
      <w:r>
        <w:rPr>
          <w:rFonts w:eastAsia="Times New Roman"/>
          <w:bCs/>
          <w:szCs w:val="24"/>
        </w:rPr>
        <w:t>Εγώ καταθέτω το δικό τους υπόμνημα με μια νομοθετική ρύθμιση που θα μπορούσε να υιοθετηθεί και σε αυτό το νομοσχέδιο -εάν όντως έχετε κάνει την πρώτη επεξεργασία- προ</w:t>
      </w:r>
      <w:r>
        <w:rPr>
          <w:rFonts w:eastAsia="Times New Roman"/>
          <w:bCs/>
          <w:szCs w:val="24"/>
        </w:rPr>
        <w:t>κειμένου να κλείσει και αυτή η εκκρεμότητα.</w:t>
      </w:r>
    </w:p>
    <w:p w14:paraId="5FBAED5D" w14:textId="77777777" w:rsidR="00DD71AD" w:rsidRDefault="009451BE">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Βουλευτής κ. Σπυρίδων </w:t>
      </w:r>
      <w:proofErr w:type="spellStart"/>
      <w:r>
        <w:rPr>
          <w:rFonts w:eastAsia="Times New Roman"/>
          <w:bCs/>
          <w:szCs w:val="24"/>
        </w:rPr>
        <w:t>Δανέλλης</w:t>
      </w:r>
      <w:proofErr w:type="spellEnd"/>
      <w:r>
        <w:rPr>
          <w:rFonts w:eastAsia="Times New Roman"/>
          <w:bCs/>
          <w:szCs w:val="24"/>
        </w:rPr>
        <w:t xml:space="preserve"> καταθέτει για τα Πρακτικά το προαναφερθέν υπόμνημα,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5FBAED5E" w14:textId="77777777" w:rsidR="00DD71AD" w:rsidRDefault="009451BE">
      <w:pPr>
        <w:spacing w:after="0" w:line="600" w:lineRule="auto"/>
        <w:ind w:firstLine="720"/>
        <w:jc w:val="both"/>
        <w:rPr>
          <w:rFonts w:eastAsia="Times New Roman"/>
          <w:bCs/>
          <w:szCs w:val="24"/>
        </w:rPr>
      </w:pPr>
      <w:r>
        <w:rPr>
          <w:rFonts w:eastAsia="Times New Roman"/>
          <w:bCs/>
          <w:szCs w:val="24"/>
        </w:rPr>
        <w:t>Σ</w:t>
      </w:r>
      <w:r>
        <w:rPr>
          <w:rFonts w:eastAsia="Times New Roman"/>
          <w:bCs/>
          <w:szCs w:val="24"/>
        </w:rPr>
        <w:t>ας ευχαριστώ πολύ.</w:t>
      </w:r>
    </w:p>
    <w:p w14:paraId="5FBAED5F"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τον ειδικό αγορητή από το Ποτάμι κ. </w:t>
      </w:r>
      <w:proofErr w:type="spellStart"/>
      <w:r>
        <w:rPr>
          <w:rFonts w:eastAsia="Times New Roman"/>
          <w:bCs/>
          <w:szCs w:val="24"/>
        </w:rPr>
        <w:t>Δανέλλη</w:t>
      </w:r>
      <w:proofErr w:type="spellEnd"/>
      <w:r>
        <w:rPr>
          <w:rFonts w:eastAsia="Times New Roman"/>
          <w:bCs/>
          <w:szCs w:val="24"/>
        </w:rPr>
        <w:t>.</w:t>
      </w:r>
    </w:p>
    <w:p w14:paraId="5FBAED60" w14:textId="77777777" w:rsidR="00DD71AD" w:rsidRDefault="009451BE">
      <w:pPr>
        <w:spacing w:after="0" w:line="600" w:lineRule="auto"/>
        <w:ind w:firstLine="720"/>
        <w:jc w:val="both"/>
        <w:rPr>
          <w:rFonts w:eastAsia="Times New Roman"/>
          <w:bCs/>
          <w:szCs w:val="24"/>
        </w:rPr>
      </w:pPr>
      <w:r>
        <w:rPr>
          <w:rFonts w:eastAsia="Times New Roman"/>
          <w:bCs/>
          <w:szCs w:val="24"/>
        </w:rPr>
        <w:lastRenderedPageBreak/>
        <w:t xml:space="preserve">Τον λόγο έχει ο Υπουργός κ. </w:t>
      </w:r>
      <w:proofErr w:type="spellStart"/>
      <w:r>
        <w:rPr>
          <w:rFonts w:eastAsia="Times New Roman"/>
          <w:bCs/>
          <w:szCs w:val="24"/>
        </w:rPr>
        <w:t>Τόσκας</w:t>
      </w:r>
      <w:proofErr w:type="spellEnd"/>
      <w:r>
        <w:rPr>
          <w:rFonts w:eastAsia="Times New Roman"/>
          <w:bCs/>
          <w:szCs w:val="24"/>
        </w:rPr>
        <w:t xml:space="preserve"> για να στηρίξει την τροπολογία του με γενικό αριθμό 1309 και ειδικό 75, για πέντε λεπτά.</w:t>
      </w:r>
    </w:p>
    <w:p w14:paraId="5FBAED61"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ΝΙΚΟΛΑΟΣ ΤΟΣΚΑΣ </w:t>
      </w:r>
      <w:r>
        <w:rPr>
          <w:rFonts w:eastAsia="Times New Roman"/>
          <w:b/>
          <w:bCs/>
          <w:szCs w:val="24"/>
        </w:rPr>
        <w:t>(Αναπληρωτής Υπουργός Εσωτερικών):</w:t>
      </w:r>
      <w:r>
        <w:rPr>
          <w:rFonts w:eastAsia="Times New Roman"/>
          <w:bCs/>
          <w:szCs w:val="24"/>
        </w:rPr>
        <w:t xml:space="preserve"> Ευχαριστώ, κύριε Πρόεδρε.</w:t>
      </w:r>
    </w:p>
    <w:p w14:paraId="5FBAED62" w14:textId="77777777" w:rsidR="00DD71AD" w:rsidRDefault="009451BE">
      <w:pPr>
        <w:spacing w:after="0" w:line="600" w:lineRule="auto"/>
        <w:ind w:firstLine="720"/>
        <w:jc w:val="both"/>
        <w:rPr>
          <w:rFonts w:eastAsia="Times New Roman"/>
          <w:bCs/>
          <w:szCs w:val="24"/>
        </w:rPr>
      </w:pPr>
      <w:r>
        <w:rPr>
          <w:rFonts w:eastAsia="Times New Roman"/>
          <w:bCs/>
          <w:szCs w:val="24"/>
        </w:rPr>
        <w:t>Είναι γνωστό ότι τα μέλη των Σωμάτων Ασφαλείας κατά την εκτέλεση των καθηκόντων τους διατρέχουν σε πολλές περιπτώσεις ιδιαίτερο κίνδυνο. Και γι’ αυτό η πολιτεία σε περίπτωση θανάτου ή ανικανότητα</w:t>
      </w:r>
      <w:r>
        <w:rPr>
          <w:rFonts w:eastAsia="Times New Roman"/>
          <w:bCs/>
          <w:szCs w:val="24"/>
        </w:rPr>
        <w:t xml:space="preserve">ς λόγω τραυματισμού σε ποσοστό τουλάχιστον 67% προβλέπει τον κατ’ εξαίρεση διορισμό μέλους της οικογένειάς τους στο Υπουργείο Εσωτερικών σε κενή οργανική θέση ή σε κάθε περίπτωση </w:t>
      </w:r>
      <w:proofErr w:type="spellStart"/>
      <w:r>
        <w:rPr>
          <w:rFonts w:eastAsia="Times New Roman"/>
          <w:bCs/>
          <w:szCs w:val="24"/>
        </w:rPr>
        <w:t>συνιστώμενη</w:t>
      </w:r>
      <w:proofErr w:type="spellEnd"/>
      <w:r>
        <w:rPr>
          <w:rFonts w:eastAsia="Times New Roman"/>
          <w:bCs/>
          <w:szCs w:val="24"/>
        </w:rPr>
        <w:t xml:space="preserve"> προσωποπαγή θέση.</w:t>
      </w:r>
    </w:p>
    <w:p w14:paraId="5FBAED63" w14:textId="77777777" w:rsidR="00DD71AD" w:rsidRDefault="009451BE">
      <w:pPr>
        <w:spacing w:after="0" w:line="600" w:lineRule="auto"/>
        <w:ind w:firstLine="720"/>
        <w:jc w:val="both"/>
        <w:rPr>
          <w:rFonts w:eastAsia="Times New Roman"/>
          <w:bCs/>
          <w:szCs w:val="24"/>
        </w:rPr>
      </w:pPr>
      <w:r>
        <w:rPr>
          <w:rFonts w:eastAsia="Times New Roman"/>
          <w:bCs/>
          <w:szCs w:val="24"/>
        </w:rPr>
        <w:t>Πλην, όμως, συγκεκριμένα ο ν.4024/2011 καταργεί</w:t>
      </w:r>
      <w:r>
        <w:rPr>
          <w:rFonts w:eastAsia="Times New Roman"/>
          <w:bCs/>
          <w:szCs w:val="24"/>
        </w:rPr>
        <w:t xml:space="preserve"> τις κενές οργανικές θέσεις των δημοσίων υπαλλήλων και ο ν.4305/2014 προέβλεψε ότι διορισμός-πρόσληψη προσωπικού μπορεί να γίνει μόνο στην περίπτωση που υφίσταται κενή οργανική θέση.</w:t>
      </w:r>
    </w:p>
    <w:p w14:paraId="5FBAED64"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Έτσι ο διορισμός αυτός ουσιαστικά ήταν </w:t>
      </w:r>
      <w:proofErr w:type="spellStart"/>
      <w:r>
        <w:rPr>
          <w:rFonts w:eastAsia="Times New Roman"/>
          <w:bCs/>
          <w:szCs w:val="24"/>
        </w:rPr>
        <w:t>δώρον</w:t>
      </w:r>
      <w:proofErr w:type="spellEnd"/>
      <w:r>
        <w:rPr>
          <w:rFonts w:eastAsia="Times New Roman"/>
          <w:bCs/>
          <w:szCs w:val="24"/>
        </w:rPr>
        <w:t xml:space="preserve"> άδωρον, δεν μπορούσε να υλοπ</w:t>
      </w:r>
      <w:r>
        <w:rPr>
          <w:rFonts w:eastAsia="Times New Roman"/>
          <w:bCs/>
          <w:szCs w:val="24"/>
        </w:rPr>
        <w:t>οιηθεί. Δεν μπορούσε να εκπληρωθεί η ηθική υποχρέωση της πολιτείας στις παραπάνω κατηγορίες πολιτών.</w:t>
      </w:r>
    </w:p>
    <w:p w14:paraId="5FBAED65" w14:textId="77777777" w:rsidR="00DD71AD" w:rsidRDefault="009451BE">
      <w:pPr>
        <w:spacing w:after="0" w:line="600" w:lineRule="auto"/>
        <w:ind w:firstLine="720"/>
        <w:jc w:val="both"/>
        <w:rPr>
          <w:rFonts w:eastAsia="Times New Roman"/>
          <w:bCs/>
          <w:szCs w:val="24"/>
        </w:rPr>
      </w:pPr>
      <w:r>
        <w:rPr>
          <w:rFonts w:eastAsia="Times New Roman"/>
          <w:bCs/>
          <w:szCs w:val="24"/>
        </w:rPr>
        <w:t>Ερχόμαστε σήμερα, λοιπόν, με αυτήν την τροπολογία να καλύψουμε το κενό που υπάρχει και να ρυθμίσουμε τη νομοθεσία έτσι ώστε να δημιουργείται και προ</w:t>
      </w:r>
      <w:r>
        <w:rPr>
          <w:rFonts w:eastAsia="Times New Roman"/>
          <w:bCs/>
          <w:szCs w:val="24"/>
        </w:rPr>
        <w:lastRenderedPageBreak/>
        <w:t>σωποπαγ</w:t>
      </w:r>
      <w:r>
        <w:rPr>
          <w:rFonts w:eastAsia="Times New Roman"/>
          <w:bCs/>
          <w:szCs w:val="24"/>
        </w:rPr>
        <w:t>ής θέση όπου δεν υπάρχει, ώστε να καλύπτονται αυτές οι ελάχιστες περιπτώσεις -από έναν έλεγχο που έκανα είναι οχτώ οι περιπτώσεις τα τελευταία χρόνια- και να εκπληρωθεί ακριβώς όπως είπα αυτή η ηθική υποχρέωση της πολιτείας στις παραπάνω κατηγορίες πολιτών</w:t>
      </w:r>
      <w:r>
        <w:rPr>
          <w:rFonts w:eastAsia="Times New Roman"/>
          <w:bCs/>
          <w:szCs w:val="24"/>
        </w:rPr>
        <w:t xml:space="preserve"> που διατρέχουν ιδιαίτερο κίνδυνο σε πολλές περιπτώσεις.</w:t>
      </w:r>
    </w:p>
    <w:p w14:paraId="5FBAED66" w14:textId="77777777" w:rsidR="00DD71AD" w:rsidRDefault="009451BE">
      <w:pPr>
        <w:spacing w:after="0" w:line="600" w:lineRule="auto"/>
        <w:ind w:firstLine="720"/>
        <w:jc w:val="both"/>
        <w:rPr>
          <w:rFonts w:eastAsia="Times New Roman"/>
          <w:szCs w:val="24"/>
        </w:rPr>
      </w:pPr>
      <w:r>
        <w:rPr>
          <w:rFonts w:eastAsia="Times New Roman"/>
          <w:bCs/>
          <w:szCs w:val="24"/>
        </w:rPr>
        <w:t>Σας ευχαριστώ.</w:t>
      </w:r>
    </w:p>
    <w:p w14:paraId="5FBAED6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5FBAED6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Περνάμε στους ομιλητές με πρώτη την κ. </w:t>
      </w:r>
      <w:proofErr w:type="spellStart"/>
      <w:r>
        <w:rPr>
          <w:rFonts w:eastAsia="Times New Roman" w:cs="Times New Roman"/>
          <w:szCs w:val="24"/>
        </w:rPr>
        <w:t>Αυλωνίτου</w:t>
      </w:r>
      <w:proofErr w:type="spellEnd"/>
      <w:r>
        <w:rPr>
          <w:rFonts w:eastAsia="Times New Roman" w:cs="Times New Roman"/>
          <w:szCs w:val="24"/>
        </w:rPr>
        <w:t xml:space="preserve"> από τον ΣΥΡΙΖΑ για επτά λεπτά.</w:t>
      </w:r>
    </w:p>
    <w:p w14:paraId="5FBAED6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Αυλωνίτου</w:t>
      </w:r>
      <w:proofErr w:type="spellEnd"/>
      <w:r>
        <w:rPr>
          <w:rFonts w:eastAsia="Times New Roman" w:cs="Times New Roman"/>
          <w:szCs w:val="24"/>
        </w:rPr>
        <w:t>, έχετε τον λόγο.</w:t>
      </w:r>
    </w:p>
    <w:p w14:paraId="5FBAED6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ΕΛΕΝ</w:t>
      </w:r>
      <w:r>
        <w:rPr>
          <w:rFonts w:eastAsia="Times New Roman" w:cs="Times New Roman"/>
          <w:b/>
          <w:szCs w:val="24"/>
        </w:rPr>
        <w:t>Η ΑΥΛΩΝΙΤΟΥ:</w:t>
      </w:r>
      <w:r>
        <w:rPr>
          <w:rFonts w:eastAsia="Times New Roman" w:cs="Times New Roman"/>
          <w:szCs w:val="24"/>
        </w:rPr>
        <w:t xml:space="preserve"> Ευχαριστώ πολύ, κύριε Πρόεδρε. </w:t>
      </w:r>
    </w:p>
    <w:p w14:paraId="5FBAED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σημερινό νομοσχέδιο «Ρυθμίσεις περί σταδιοδρομίας κλπ</w:t>
      </w:r>
      <w:r>
        <w:rPr>
          <w:rFonts w:eastAsia="Times New Roman" w:cs="Times New Roman"/>
          <w:szCs w:val="24"/>
        </w:rPr>
        <w:t>.</w:t>
      </w:r>
      <w:r>
        <w:rPr>
          <w:rFonts w:eastAsia="Times New Roman" w:cs="Times New Roman"/>
          <w:szCs w:val="24"/>
        </w:rPr>
        <w:t xml:space="preserve">.» έχει κάποια κεφάλαια. Θέλω να σταθώ ιδιαίτερα στο Κεφάλαιο Γ΄, «Σύσταση Κοινού Σώματος Οικονομικών Επιθεωρητών - </w:t>
      </w:r>
      <w:r>
        <w:rPr>
          <w:rFonts w:eastAsia="Times New Roman" w:cs="Times New Roman"/>
          <w:szCs w:val="24"/>
        </w:rPr>
        <w:t xml:space="preserve">σύσταση </w:t>
      </w:r>
      <w:r>
        <w:rPr>
          <w:rFonts w:eastAsia="Times New Roman" w:cs="Times New Roman"/>
          <w:szCs w:val="24"/>
        </w:rPr>
        <w:t xml:space="preserve">Υπηρεσίας Εσωτερικών Υποθέσεων Υπουργείου Εθνικής Άμυνας». </w:t>
      </w:r>
    </w:p>
    <w:p w14:paraId="5FBAED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Νομίζω ότι αποτελεί κοινή διαπίστωση μέσα στην Αίθουσα αυτή, αλλά και έξω από αυτή, ότι εδώ και δεκαετίες ο χώρος των αμυντικών προμηθειών απετέλεσε για ορισμένους προνομιακό χώρο διαφθοράς και δι</w:t>
      </w:r>
      <w:r>
        <w:rPr>
          <w:rFonts w:eastAsia="Times New Roman" w:cs="Times New Roman"/>
          <w:szCs w:val="24"/>
        </w:rPr>
        <w:t xml:space="preserve">απλοκής συχνά μάλιστα στο υψηλότερο πολιτικό επίπεδο της κάθε εποχής. </w:t>
      </w:r>
    </w:p>
    <w:p w14:paraId="5FBAED6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Από την επιστράτευση της χούντας το 1974, όταν δεν υπήρχε οπλισμός για τους επιστρατευμένους, επειδή κάποιοι τον είχαν ξεπουλήσει, ως τις προμήθειες εξελιγμένων οπλικών συστημάτων πιο π</w:t>
      </w:r>
      <w:r>
        <w:rPr>
          <w:rFonts w:eastAsia="Times New Roman" w:cs="Times New Roman"/>
          <w:szCs w:val="24"/>
        </w:rPr>
        <w:t xml:space="preserve">ρόσφατα, όπου η αγορά του οπλικού συστήματος δεν συνοδευόταν από τα απαραίτητα </w:t>
      </w:r>
      <w:proofErr w:type="spellStart"/>
      <w:r>
        <w:rPr>
          <w:rFonts w:eastAsia="Times New Roman" w:cs="Times New Roman"/>
          <w:szCs w:val="24"/>
        </w:rPr>
        <w:t>πυρομαχικά</w:t>
      </w:r>
      <w:proofErr w:type="spellEnd"/>
      <w:r>
        <w:rPr>
          <w:rFonts w:eastAsia="Times New Roman" w:cs="Times New Roman"/>
          <w:szCs w:val="24"/>
        </w:rPr>
        <w:t xml:space="preserve">, πολλοί αντιμετώπισαν την άμυνα της χώρας ως πρόφαση μόνο για να πλουτίσουν σε βάρος των φορολογουμένων πολιτών. </w:t>
      </w:r>
    </w:p>
    <w:p w14:paraId="5FBAED6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γεγονός δε ότι όλες αυτές τις δεκαετίες η χώρα μα</w:t>
      </w:r>
      <w:r>
        <w:rPr>
          <w:rFonts w:eastAsia="Times New Roman" w:cs="Times New Roman"/>
          <w:szCs w:val="24"/>
        </w:rPr>
        <w:t>ς έχει εξαιρετικά υψηλές αμυντικές δαπάνες λόγω υπαρκτής απειλής στην περιοχή μας, όχι μόνο δεν παρακίνησε κάποιους να θέσουν το εθνικό συμφέρον πάνω από την τσέπη τους, αλλά αντίθετα τους έκανε να ξεσαλώσουν. Το αποτέλεσμα είναι ότι σήμερα, σε συνθήκες οι</w:t>
      </w:r>
      <w:r>
        <w:rPr>
          <w:rFonts w:eastAsia="Times New Roman" w:cs="Times New Roman"/>
          <w:szCs w:val="24"/>
        </w:rPr>
        <w:t>κονομικής κρίσης και περιορισμένων οικονομικών δυνατοτήτων, καλούμαστε να αντιμετωπίσουμε δύο διαφορετικά προβλήματα, που έχουν κοινή αιτία: Πρέπει πρώτα να εξασφαλίσουμε την επιχειρησιακή λειτουργικότητα των υπαρχόντων αμυντικών συστημάτων, ενώ πρέπει ακό</w:t>
      </w:r>
      <w:r>
        <w:rPr>
          <w:rFonts w:eastAsia="Times New Roman" w:cs="Times New Roman"/>
          <w:szCs w:val="24"/>
        </w:rPr>
        <w:t xml:space="preserve">μα να εξασφαλίσουμε ότι δεν θα υπάρξει πάλι στο μέλλον σπατάλη ή κλοπή πόρων με πρόφαση την άμυνα της χώρας. </w:t>
      </w:r>
    </w:p>
    <w:p w14:paraId="5FBAED6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Στην επίτευξη, λοιπόν, του δεύτερου στόχου αποσκοπεί η σύσταση Κοινού Σώματος Οικονομικών Επιθεωρητών, που υπάγεται στον Αρχηγό ΓΕΕΘΑ και Υπηρεσία</w:t>
      </w:r>
      <w:r>
        <w:rPr>
          <w:rFonts w:eastAsia="Times New Roman" w:cs="Times New Roman"/>
          <w:szCs w:val="24"/>
        </w:rPr>
        <w:t>ς Εσωτερικών Υποθέσεων, που υπάγεται απευθείας στον Υπουργό Εθνικής Άμυνας.</w:t>
      </w:r>
    </w:p>
    <w:p w14:paraId="5FBAED7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Ακούστηκαν στην </w:t>
      </w:r>
      <w:r>
        <w:rPr>
          <w:rFonts w:eastAsia="Times New Roman" w:cs="Times New Roman"/>
          <w:szCs w:val="24"/>
        </w:rPr>
        <w:t xml:space="preserve">επιτροπή </w:t>
      </w:r>
      <w:r>
        <w:rPr>
          <w:rFonts w:eastAsia="Times New Roman" w:cs="Times New Roman"/>
          <w:szCs w:val="24"/>
        </w:rPr>
        <w:t xml:space="preserve">ορισμένες αντιρρήσεις και επιφυλάξεις για τη σύσταση των δύο αυτών </w:t>
      </w:r>
      <w:r>
        <w:rPr>
          <w:rFonts w:eastAsia="Times New Roman" w:cs="Times New Roman"/>
          <w:szCs w:val="24"/>
        </w:rPr>
        <w:t xml:space="preserve">υπηρεσιών </w:t>
      </w:r>
      <w:r>
        <w:rPr>
          <w:rFonts w:eastAsia="Times New Roman" w:cs="Times New Roman"/>
          <w:szCs w:val="24"/>
        </w:rPr>
        <w:t>και θέλω να τις απαντήσω συνοπτικά. Ακούστηκε ότι τα ζητήματα αυτά είναι αρμοδ</w:t>
      </w:r>
      <w:r>
        <w:rPr>
          <w:rFonts w:eastAsia="Times New Roman" w:cs="Times New Roman"/>
          <w:szCs w:val="24"/>
        </w:rPr>
        <w:t xml:space="preserve">ιότητα </w:t>
      </w:r>
      <w:r>
        <w:rPr>
          <w:rFonts w:eastAsia="Times New Roman" w:cs="Times New Roman"/>
          <w:szCs w:val="24"/>
        </w:rPr>
        <w:t xml:space="preserve">εισαγγελέα </w:t>
      </w:r>
      <w:r>
        <w:rPr>
          <w:rFonts w:eastAsia="Times New Roman" w:cs="Times New Roman"/>
          <w:szCs w:val="24"/>
        </w:rPr>
        <w:t xml:space="preserve">και άρα, οι υπό σύσταση υπηρεσίες δεν έχουν νόημα. Όμως, αρμοδιότητα του </w:t>
      </w:r>
      <w:r>
        <w:rPr>
          <w:rFonts w:eastAsia="Times New Roman" w:cs="Times New Roman"/>
          <w:szCs w:val="24"/>
        </w:rPr>
        <w:t>εισαγγελέα</w:t>
      </w:r>
      <w:r>
        <w:rPr>
          <w:rFonts w:eastAsia="Times New Roman" w:cs="Times New Roman"/>
          <w:szCs w:val="24"/>
        </w:rPr>
        <w:t>, κυρίες και κύριοι συνάδελφοι, είναι η αντιμετώπιση της παρανομίας, αφού αυτή εντοπιστεί. Η πρόληψη της παρανομίας με την καθιέρωση προληπτικών ελέγχων πο</w:t>
      </w:r>
      <w:r>
        <w:rPr>
          <w:rFonts w:eastAsia="Times New Roman" w:cs="Times New Roman"/>
          <w:szCs w:val="24"/>
        </w:rPr>
        <w:t xml:space="preserve">υ θα την αποτρέπουν και η διαπίστωσή της, εάν συμβεί, ώστε να παραπεμφθεί στον </w:t>
      </w:r>
      <w:r>
        <w:rPr>
          <w:rFonts w:eastAsia="Times New Roman" w:cs="Times New Roman"/>
          <w:szCs w:val="24"/>
        </w:rPr>
        <w:t>εισαγγελέα</w:t>
      </w:r>
      <w:r>
        <w:rPr>
          <w:rFonts w:eastAsia="Times New Roman" w:cs="Times New Roman"/>
          <w:szCs w:val="24"/>
        </w:rPr>
        <w:t xml:space="preserve">, είναι το αντικείμενο των υπό σύσταση </w:t>
      </w:r>
      <w:r>
        <w:rPr>
          <w:rFonts w:eastAsia="Times New Roman" w:cs="Times New Roman"/>
          <w:szCs w:val="24"/>
        </w:rPr>
        <w:t>υπηρεσιών</w:t>
      </w:r>
      <w:r>
        <w:rPr>
          <w:rFonts w:eastAsia="Times New Roman" w:cs="Times New Roman"/>
          <w:szCs w:val="24"/>
        </w:rPr>
        <w:t>.</w:t>
      </w:r>
    </w:p>
    <w:p w14:paraId="5FBAED7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Ακούστηκε ακόμα ότι, επειδή η διαφθορά στον τομέα αυτόν ξεκινά από την εκάστοτε πολιτική ηγεσία, δεν έχει νόημα ο έλε</w:t>
      </w:r>
      <w:r>
        <w:rPr>
          <w:rFonts w:eastAsia="Times New Roman" w:cs="Times New Roman"/>
          <w:szCs w:val="24"/>
        </w:rPr>
        <w:t>γχος των υφισταμένων. Όμως, δεν υπάρχει τρόπος η διαφθορά στην κορυφή να μην φανεί και πιο κάτω, ενώ διαπιστώνω ακόμα ότι ορισμένοι θεωρούν, είτε ειλικρινά είτε υστερόβουλα, τη διαφθορά ως μη αντιμετωπίσιμη, ως εγγενές χαρακτηριστικό του συστήματος, που πά</w:t>
      </w:r>
      <w:r>
        <w:rPr>
          <w:rFonts w:eastAsia="Times New Roman" w:cs="Times New Roman"/>
          <w:szCs w:val="24"/>
        </w:rPr>
        <w:t xml:space="preserve">ντα θα υπάρχει. </w:t>
      </w:r>
    </w:p>
    <w:p w14:paraId="5FBAED7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αυτό το τελευταίο, κυρίες και κύριοι συνάδελφοι, διαφωνούμε εντελώς. Αν υπάρχει ειλικρινής πολιτική βούληση, η διαφθορά αντιμετωπίζεται. Μάλιστα, αυτή η πεποίθησή μας αποτελεί τη βασική πολιτική μας διαφορά από το παλιό πολιτικό σύστημα</w:t>
      </w:r>
      <w:r>
        <w:rPr>
          <w:rFonts w:eastAsia="Times New Roman" w:cs="Times New Roman"/>
          <w:szCs w:val="24"/>
        </w:rPr>
        <w:t xml:space="preserve">. </w:t>
      </w:r>
    </w:p>
    <w:p w14:paraId="5FBAED7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περιλαμβάνει ακόμα την έγκριση συμβιβαστικής συμφωνίας τροποποίησης της σύμβασης αντισταθμιστικών ωφελημάτων παλαιότερης σύμβασης προμήθειας αμυντικού υλικού. </w:t>
      </w:r>
    </w:p>
    <w:p w14:paraId="5FBAED74" w14:textId="77777777" w:rsidR="00DD71AD" w:rsidRDefault="009451BE">
      <w:pPr>
        <w:spacing w:after="0" w:line="600" w:lineRule="auto"/>
        <w:ind w:firstLine="720"/>
        <w:jc w:val="both"/>
        <w:rPr>
          <w:rFonts w:eastAsia="Times New Roman"/>
          <w:szCs w:val="24"/>
        </w:rPr>
      </w:pPr>
      <w:r>
        <w:rPr>
          <w:rFonts w:eastAsia="Times New Roman"/>
          <w:szCs w:val="24"/>
        </w:rPr>
        <w:t>Με την ευκαιρία αυτή θέλω να σταθώ στο θέμα των αντισταθμιστικών ωφελημάτων γεν</w:t>
      </w:r>
      <w:r>
        <w:rPr>
          <w:rFonts w:eastAsia="Times New Roman"/>
          <w:szCs w:val="24"/>
        </w:rPr>
        <w:t xml:space="preserve">ικότερα και του ρόλου τους στις αμυντικές προμήθειες. Το σύστημα των αντισταθμιστικών ωφελημάτων </w:t>
      </w:r>
      <w:proofErr w:type="spellStart"/>
      <w:r>
        <w:rPr>
          <w:rFonts w:eastAsia="Times New Roman"/>
          <w:szCs w:val="24"/>
        </w:rPr>
        <w:t>πρωτομπήκε</w:t>
      </w:r>
      <w:proofErr w:type="spellEnd"/>
      <w:r>
        <w:rPr>
          <w:rFonts w:eastAsia="Times New Roman"/>
          <w:szCs w:val="24"/>
        </w:rPr>
        <w:t xml:space="preserve"> στη χώρα μας τη δεκαετία του ’70, όταν η αγορά αεροσκαφών Μιράζ συνοδεύτηκε από μία παράλληλη γαλλική επένδυση σε άλλον τομέα. Αγοράσαμε αεροπλάνα κ</w:t>
      </w:r>
      <w:r>
        <w:rPr>
          <w:rFonts w:eastAsia="Times New Roman"/>
          <w:szCs w:val="24"/>
        </w:rPr>
        <w:t>αι οι Γάλλοι έκαναν μια σημαντική επένδυση στην Ελλάδα, ιδρύοντας βιομηχανία παραγωγής ζωοτροφών, μια αξιόλογη βιομηχανία που λειτουργεί ακόμα στον ιδιωτικό τομέα, έχοντας περάσει σήμερα σε ελληνική ιδιοκτησία.</w:t>
      </w:r>
    </w:p>
    <w:p w14:paraId="5FBAED75" w14:textId="77777777" w:rsidR="00DD71AD" w:rsidRDefault="009451BE">
      <w:pPr>
        <w:spacing w:after="0" w:line="600" w:lineRule="auto"/>
        <w:ind w:firstLine="720"/>
        <w:jc w:val="both"/>
        <w:rPr>
          <w:rFonts w:eastAsia="Times New Roman"/>
          <w:szCs w:val="24"/>
        </w:rPr>
      </w:pPr>
      <w:r>
        <w:rPr>
          <w:rFonts w:eastAsia="Times New Roman"/>
          <w:szCs w:val="24"/>
        </w:rPr>
        <w:t>Στα κατοπινά χρόνια έγινε προσπάθεια τα αντισ</w:t>
      </w:r>
      <w:r>
        <w:rPr>
          <w:rFonts w:eastAsia="Times New Roman"/>
          <w:szCs w:val="24"/>
        </w:rPr>
        <w:t>ταθμιστικά ωφελήματα να στραφούν περισσότερο στην συμπαραγωγή των αγοραζόμενων οπλικών συστημάτων από την ελληνική κρατική αμυντική βιομηχανία, πράγμα που μειώνει τη δαπάνη προμήθειας και φέρνει μερικές από τις θέσεις εργασίας στη χώρα μας. Το σύστημα, όμω</w:t>
      </w:r>
      <w:r>
        <w:rPr>
          <w:rFonts w:eastAsia="Times New Roman"/>
          <w:szCs w:val="24"/>
        </w:rPr>
        <w:t>ς, αυτό ενόχλησε τους μιζαδόρους, καθώς τους περιόριζε τις ευκαιρίες για μίζες. Έτσι, είδαμε την εγχώρια κρατική αμυντική βιομηχανία να συρρικνώνεται, τα αντισταθμιστικά ωφελήματα να λαμβάνουν χαρακτήρα συχνά ανεφάρμοστο και τέλος, να μην πραγματοποιούνται</w:t>
      </w:r>
      <w:r>
        <w:rPr>
          <w:rFonts w:eastAsia="Times New Roman"/>
          <w:szCs w:val="24"/>
        </w:rPr>
        <w:t>.</w:t>
      </w:r>
    </w:p>
    <w:p w14:paraId="5FBAED76" w14:textId="77777777" w:rsidR="00DD71AD" w:rsidRDefault="009451BE">
      <w:pPr>
        <w:spacing w:after="0" w:line="600" w:lineRule="auto"/>
        <w:ind w:firstLine="720"/>
        <w:jc w:val="both"/>
        <w:rPr>
          <w:rFonts w:eastAsia="Times New Roman"/>
          <w:szCs w:val="24"/>
        </w:rPr>
      </w:pPr>
      <w:r>
        <w:rPr>
          <w:rFonts w:eastAsia="Times New Roman"/>
          <w:szCs w:val="24"/>
        </w:rPr>
        <w:lastRenderedPageBreak/>
        <w:t>Συνεχίζουμε, όμως, να βρισκόμαστε σε μια γεωπολιτικά επικίνδυνη περιοχή και η ανάγκη της αμυντικής εντιμότητας δεν θα εκλείψει. Πρέπει, λοιπόν, να δώσουμε έμφαση και στην ανάπτυξη της ελληνικής αμυντικής βιομηχανίας και στην αξιοποίηση κάθε ευκαιρίας για</w:t>
      </w:r>
      <w:r>
        <w:rPr>
          <w:rFonts w:eastAsia="Times New Roman"/>
          <w:szCs w:val="24"/>
        </w:rPr>
        <w:t xml:space="preserve"> συμπαραγωγή και στην καθιέρωση υποδειγματικής ετοιμότητας στις αμυντικές προμήθειες. Το σημερινό, λοιπόν, νομοσχέδιο, κυρίες και κύριοι Βουλευτές, συμβάλλει καθοριστικά στην επίτευξη αυτών των στόχων, οπότε το ψηφίζω και επί της αρχής και κατ’ </w:t>
      </w:r>
      <w:proofErr w:type="spellStart"/>
      <w:r>
        <w:rPr>
          <w:rFonts w:eastAsia="Times New Roman"/>
          <w:szCs w:val="24"/>
        </w:rPr>
        <w:t>άρθρον</w:t>
      </w:r>
      <w:proofErr w:type="spellEnd"/>
      <w:r>
        <w:rPr>
          <w:rFonts w:eastAsia="Times New Roman"/>
          <w:szCs w:val="24"/>
        </w:rPr>
        <w:t>.</w:t>
      </w:r>
    </w:p>
    <w:p w14:paraId="5FBAED77" w14:textId="77777777" w:rsidR="00DD71AD" w:rsidRDefault="009451BE">
      <w:pPr>
        <w:spacing w:after="0" w:line="600" w:lineRule="auto"/>
        <w:ind w:firstLine="720"/>
        <w:jc w:val="both"/>
        <w:rPr>
          <w:rFonts w:eastAsia="Times New Roman"/>
          <w:szCs w:val="24"/>
        </w:rPr>
      </w:pPr>
      <w:r>
        <w:rPr>
          <w:rFonts w:eastAsia="Times New Roman"/>
          <w:szCs w:val="24"/>
        </w:rPr>
        <w:t>Σας</w:t>
      </w:r>
      <w:r>
        <w:rPr>
          <w:rFonts w:eastAsia="Times New Roman"/>
          <w:szCs w:val="24"/>
        </w:rPr>
        <w:t xml:space="preserve"> ευχαριστώ.</w:t>
      </w:r>
    </w:p>
    <w:p w14:paraId="5FBAED78"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την κ. </w:t>
      </w:r>
      <w:proofErr w:type="spellStart"/>
      <w:r>
        <w:rPr>
          <w:rFonts w:eastAsia="Times New Roman"/>
          <w:szCs w:val="24"/>
        </w:rPr>
        <w:t>Αυλωνίτου</w:t>
      </w:r>
      <w:proofErr w:type="spellEnd"/>
      <w:r>
        <w:rPr>
          <w:rFonts w:eastAsia="Times New Roman"/>
          <w:szCs w:val="24"/>
        </w:rPr>
        <w:t>.</w:t>
      </w:r>
    </w:p>
    <w:p w14:paraId="5FBAED79" w14:textId="77777777" w:rsidR="00DD71AD" w:rsidRDefault="009451BE">
      <w:pPr>
        <w:spacing w:after="0" w:line="600" w:lineRule="auto"/>
        <w:ind w:firstLine="720"/>
        <w:jc w:val="both"/>
        <w:rPr>
          <w:rFonts w:eastAsia="Times New Roman"/>
          <w:szCs w:val="24"/>
        </w:rPr>
      </w:pPr>
      <w:r>
        <w:rPr>
          <w:rFonts w:eastAsia="Times New Roman"/>
          <w:szCs w:val="24"/>
        </w:rPr>
        <w:t xml:space="preserve">Παρακαλώ τον Βουλευτή της Νέας Δημοκρατίας κ. Βασίλη </w:t>
      </w:r>
      <w:proofErr w:type="spellStart"/>
      <w:r>
        <w:rPr>
          <w:rFonts w:eastAsia="Times New Roman"/>
          <w:szCs w:val="24"/>
        </w:rPr>
        <w:t>Κικίλια</w:t>
      </w:r>
      <w:proofErr w:type="spellEnd"/>
      <w:r>
        <w:rPr>
          <w:rFonts w:eastAsia="Times New Roman"/>
          <w:szCs w:val="24"/>
        </w:rPr>
        <w:t xml:space="preserve"> να πάρει τον λόγο για επτά λεπτά.</w:t>
      </w:r>
    </w:p>
    <w:p w14:paraId="5FBAED7A" w14:textId="77777777" w:rsidR="00DD71AD" w:rsidRDefault="009451BE">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Ευχαριστώ πολύ, κύριε Πρόεδρε.</w:t>
      </w:r>
    </w:p>
    <w:p w14:paraId="5FBAED7B"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Υπουργέ, κυρίες και </w:t>
      </w:r>
      <w:r>
        <w:rPr>
          <w:rFonts w:eastAsia="Times New Roman"/>
          <w:szCs w:val="24"/>
        </w:rPr>
        <w:t>κύριοι συνάδελφοι,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είναι γνωστό πλέον σε όλους ότι υφάρπαξε την ψήφο των Ελλήνων, λέγοντας ψέματα, τόσα πολλά μάλιστα που ντράπηκαν οι λέξεις. Κι έχουν περάσει δυόμισι χρόνια απ’ αυτό και τα στελέχη των Ενόπλων Δυνάμεων ακόμα περι</w:t>
      </w:r>
      <w:r>
        <w:rPr>
          <w:rFonts w:eastAsia="Times New Roman"/>
          <w:szCs w:val="24"/>
        </w:rPr>
        <w:t xml:space="preserve">μένουν να τους πουν ο κ. Τσίπρας και ο κ. Υπουργός, ο κ. Καμμένος, τι θα γίνει, κατ’ αρχάς, με τα αναδρομικά τους. Η Κυβέρνηση του Αντώνη Σαμαρά είχε δώσει το 50% των αναδρομικών. Εσείς </w:t>
      </w:r>
      <w:r>
        <w:rPr>
          <w:rFonts w:eastAsia="Times New Roman"/>
          <w:szCs w:val="24"/>
        </w:rPr>
        <w:lastRenderedPageBreak/>
        <w:t>κυβερνάτε ήδη περισσότερο από την προηγούμενη κυβέρνηση, την οποία ανα</w:t>
      </w:r>
      <w:r>
        <w:rPr>
          <w:rFonts w:eastAsia="Times New Roman"/>
          <w:szCs w:val="24"/>
        </w:rPr>
        <w:t>τρέψατε. Να δούμε, λοιπόν, τι στα αλήθεια έχει γίνει.</w:t>
      </w:r>
    </w:p>
    <w:p w14:paraId="5FBAED7C" w14:textId="77777777" w:rsidR="00DD71AD" w:rsidRDefault="009451BE">
      <w:pPr>
        <w:spacing w:after="0" w:line="600" w:lineRule="auto"/>
        <w:ind w:firstLine="720"/>
        <w:jc w:val="both"/>
        <w:rPr>
          <w:rFonts w:eastAsia="Times New Roman"/>
          <w:szCs w:val="24"/>
        </w:rPr>
      </w:pPr>
      <w:r>
        <w:rPr>
          <w:rFonts w:eastAsia="Times New Roman"/>
          <w:szCs w:val="24"/>
        </w:rPr>
        <w:t xml:space="preserve">Πριν από αυτό, επιτρέψτε μου να σας διαβάσω τη δήλωση του κ. Πάνου Καμμένου στις 18 Ιανουαρίου του 2015, κατά την επίσκεψή του στο </w:t>
      </w:r>
      <w:proofErr w:type="spellStart"/>
      <w:r>
        <w:rPr>
          <w:rFonts w:eastAsia="Times New Roman"/>
          <w:szCs w:val="24"/>
        </w:rPr>
        <w:t>συνοριοφυλάκιο</w:t>
      </w:r>
      <w:proofErr w:type="spellEnd"/>
      <w:r>
        <w:rPr>
          <w:rFonts w:eastAsia="Times New Roman"/>
          <w:szCs w:val="24"/>
        </w:rPr>
        <w:t xml:space="preserve"> της Νίκης, στη Φλώρινα, προσέξτε, μία βδομάδα πριν από τ</w:t>
      </w:r>
      <w:r>
        <w:rPr>
          <w:rFonts w:eastAsia="Times New Roman"/>
          <w:szCs w:val="24"/>
        </w:rPr>
        <w:t xml:space="preserve">ις βουλευτικές εκλογές. Έλεγε: «Θέλω να στείλω ξεκάθαρα το μήνυμα ότι προϋπόθεση για να συμμετέχουν οι Ανεξάρτητοι Έλληνες σε μια κυβέρνηση εθνικής συνεννόησης ή συνεργασίας ή εθνικής ενότητας είναι ότι θα εφαρμοστεί </w:t>
      </w:r>
      <w:r>
        <w:rPr>
          <w:rFonts w:eastAsia="Times New Roman"/>
          <w:szCs w:val="24"/>
        </w:rPr>
        <w:t xml:space="preserve">άμεσα </w:t>
      </w:r>
      <w:r>
        <w:rPr>
          <w:rFonts w:eastAsia="Times New Roman"/>
          <w:szCs w:val="24"/>
        </w:rPr>
        <w:t>η απόφαση του Συμβουλίου της Επικ</w:t>
      </w:r>
      <w:r>
        <w:rPr>
          <w:rFonts w:eastAsia="Times New Roman"/>
          <w:szCs w:val="24"/>
        </w:rPr>
        <w:t xml:space="preserve">ρατείας για την επαναφορά των μισθών των στελεχών των Ενόπλων Δυνάμεων και των Σωμάτων Ασφαλείας και των δικαστικών. Πρόκειται για παραβίαση της νομοθεσίας, πρόκειται για κατάλυση του Συντάγματος και κατάλυση της ίδιας της </w:t>
      </w:r>
      <w:r>
        <w:rPr>
          <w:rFonts w:eastAsia="Times New Roman"/>
          <w:szCs w:val="24"/>
        </w:rPr>
        <w:t>δικαιοσύνης</w:t>
      </w:r>
      <w:r>
        <w:rPr>
          <w:rFonts w:eastAsia="Times New Roman"/>
          <w:szCs w:val="24"/>
        </w:rPr>
        <w:t xml:space="preserve">, του πυλώνα της </w:t>
      </w:r>
      <w:r>
        <w:rPr>
          <w:rFonts w:eastAsia="Times New Roman"/>
          <w:szCs w:val="24"/>
        </w:rPr>
        <w:t>δημοκ</w:t>
      </w:r>
      <w:r>
        <w:rPr>
          <w:rFonts w:eastAsia="Times New Roman"/>
          <w:szCs w:val="24"/>
        </w:rPr>
        <w:t>ρατίας</w:t>
      </w:r>
      <w:r>
        <w:rPr>
          <w:rFonts w:eastAsia="Times New Roman"/>
          <w:szCs w:val="24"/>
        </w:rPr>
        <w:t>».</w:t>
      </w:r>
    </w:p>
    <w:p w14:paraId="5FBAED7D"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Βουλευτές, αν αυτό δεν είναι απόδειξη της κοροϊδίας του ελληνικού λαού και των ανδρών και γυναικών των Ενόπλων Δυνάμεων, τότε ποια είναι;</w:t>
      </w:r>
    </w:p>
    <w:p w14:paraId="5FBAED7E" w14:textId="77777777" w:rsidR="00DD71AD" w:rsidRDefault="009451BE">
      <w:pPr>
        <w:spacing w:after="0" w:line="600" w:lineRule="auto"/>
        <w:ind w:firstLine="720"/>
        <w:jc w:val="both"/>
        <w:rPr>
          <w:rFonts w:eastAsia="Times New Roman"/>
          <w:szCs w:val="24"/>
        </w:rPr>
      </w:pPr>
      <w:r>
        <w:rPr>
          <w:rFonts w:eastAsia="Times New Roman"/>
          <w:szCs w:val="24"/>
        </w:rPr>
        <w:t>Η Νέα Δημοκρατία –και δεν θα ήθελα να επαναλάβω αυτά τα οποία ήδη έχουν ειπωθεί και από τον</w:t>
      </w:r>
      <w:r>
        <w:rPr>
          <w:rFonts w:eastAsia="Times New Roman"/>
          <w:szCs w:val="24"/>
        </w:rPr>
        <w:t xml:space="preserve"> αγαπητό φίλο, τον αρχηγό τον Τάσο </w:t>
      </w:r>
      <w:proofErr w:type="spellStart"/>
      <w:r>
        <w:rPr>
          <w:rFonts w:eastAsia="Times New Roman"/>
          <w:szCs w:val="24"/>
        </w:rPr>
        <w:t>Δημοσχάκη</w:t>
      </w:r>
      <w:proofErr w:type="spellEnd"/>
      <w:r>
        <w:rPr>
          <w:rFonts w:eastAsia="Times New Roman"/>
          <w:szCs w:val="24"/>
        </w:rPr>
        <w:t xml:space="preserve"> και τους υπόλοιπους ομιλητές της Νέας Δημοκρατίας- θα στηρίξει τις διατάξεις αυτές του νομοσχεδίου που διορθώνουν αδικίες εις βάρος στελεχών των Ενόπλων Δυνάμεων, όπως για παράδειγμα αυτών της τάξης του 1990.</w:t>
      </w:r>
    </w:p>
    <w:p w14:paraId="5FBAED7F" w14:textId="77777777" w:rsidR="00DD71AD" w:rsidRDefault="009451BE">
      <w:pPr>
        <w:spacing w:after="0" w:line="600" w:lineRule="auto"/>
        <w:ind w:firstLine="720"/>
        <w:jc w:val="both"/>
        <w:rPr>
          <w:rFonts w:eastAsia="Times New Roman"/>
          <w:szCs w:val="24"/>
        </w:rPr>
      </w:pPr>
      <w:r>
        <w:rPr>
          <w:rFonts w:eastAsia="Times New Roman"/>
          <w:szCs w:val="24"/>
        </w:rPr>
        <w:lastRenderedPageBreak/>
        <w:t>Εμ</w:t>
      </w:r>
      <w:r>
        <w:rPr>
          <w:rFonts w:eastAsia="Times New Roman"/>
          <w:szCs w:val="24"/>
        </w:rPr>
        <w:t xml:space="preserve">είς ασκούμε υπεύθυνη αντιπολίτευση. Το έχουμε αποδείξει από τα χρόνια της κρίσης μέχρι και σήμερα. </w:t>
      </w:r>
    </w:p>
    <w:p w14:paraId="5FBAED80" w14:textId="77777777" w:rsidR="00DD71AD" w:rsidRDefault="009451BE">
      <w:pPr>
        <w:spacing w:after="0" w:line="600" w:lineRule="auto"/>
        <w:ind w:firstLine="720"/>
        <w:jc w:val="both"/>
        <w:rPr>
          <w:rFonts w:eastAsia="Times New Roman"/>
          <w:szCs w:val="24"/>
        </w:rPr>
      </w:pPr>
      <w:r>
        <w:rPr>
          <w:rFonts w:eastAsia="Times New Roman"/>
          <w:szCs w:val="24"/>
        </w:rPr>
        <w:t>Εσείς, κύριε Υπουργέ, αρνηθήκατε να ψηφίσετε έστω και έναν νόμο ή μία τροπολογία κατά την περίοδο της διακυβέρνησης με κορμό τη Νέα Δημοκρατία τα χρόνια που</w:t>
      </w:r>
      <w:r>
        <w:rPr>
          <w:rFonts w:eastAsia="Times New Roman"/>
          <w:szCs w:val="24"/>
        </w:rPr>
        <w:t xml:space="preserve"> πέρασαν. </w:t>
      </w:r>
    </w:p>
    <w:p w14:paraId="5FBAED81" w14:textId="77777777" w:rsidR="00DD71AD" w:rsidRDefault="009451BE">
      <w:pPr>
        <w:spacing w:after="0" w:line="600" w:lineRule="auto"/>
        <w:ind w:firstLine="720"/>
        <w:jc w:val="both"/>
        <w:rPr>
          <w:rFonts w:eastAsia="Times New Roman"/>
          <w:szCs w:val="24"/>
        </w:rPr>
      </w:pPr>
      <w:r>
        <w:rPr>
          <w:rFonts w:eastAsia="Times New Roman"/>
          <w:szCs w:val="24"/>
        </w:rPr>
        <w:t xml:space="preserve">Θα πρέπει, όμως, να πω –και φαντάζομαι ότι θα υπάρχουν κάποιες απαντήσεις γι’ αυτό- ότι εδώ βλέπουμε ένα νομοσχέδιο γεμάτο «φωτογραφικές» διατάξεις, που βαδίζει σε επικίνδυνα μονοπάτια αδιαφάνειας, με σκοπό το αντίθετο ακριβώς απ’ αυτό το οποίο </w:t>
      </w:r>
      <w:r>
        <w:rPr>
          <w:rFonts w:eastAsia="Times New Roman"/>
          <w:szCs w:val="24"/>
        </w:rPr>
        <w:t xml:space="preserve">διακηρύττετε στη ρητορική σας. Πρόκειται για ένα νομοσχέδιο με καθαρά κομματικό όφελος και όχι υπηρεσιακό. </w:t>
      </w:r>
    </w:p>
    <w:p w14:paraId="5FBAED82" w14:textId="77777777" w:rsidR="00DD71AD" w:rsidRDefault="009451BE">
      <w:pPr>
        <w:spacing w:after="0" w:line="600" w:lineRule="auto"/>
        <w:ind w:firstLine="720"/>
        <w:jc w:val="both"/>
        <w:rPr>
          <w:rFonts w:eastAsia="Times New Roman"/>
          <w:szCs w:val="24"/>
        </w:rPr>
      </w:pPr>
      <w:r>
        <w:rPr>
          <w:rFonts w:eastAsia="Times New Roman"/>
          <w:szCs w:val="24"/>
        </w:rPr>
        <w:t>Ενδεικτικά θα αναφέρω κάτι, αν και ειπώθηκε στο άρθρο 1 περί αξιωματικών εκτός οργανικών θέσεων, όπου στην ουσία λέτε ότι λίγες θέσεις θα καλύπτοντα</w:t>
      </w:r>
      <w:r>
        <w:rPr>
          <w:rFonts w:eastAsia="Times New Roman"/>
          <w:szCs w:val="24"/>
        </w:rPr>
        <w:t xml:space="preserve">ι χωρίς κριτήρια αξιολόγησης. Στο άρθρο 3 περί των χειριστών ειδικής μονιμότητας απορρίπτετε στελέχη–αποφοίτους στρατιωτικών σχολών. Στο άρθρο 16 σκόπιμα αποκλείετε από τη θέση του Διευθυντή Κοινού Σώματος Επιθεωρητών αξιωματικούς και των τριών κλάδων. </w:t>
      </w:r>
    </w:p>
    <w:p w14:paraId="5FBAED83" w14:textId="77777777" w:rsidR="00DD71AD" w:rsidRDefault="009451BE">
      <w:pPr>
        <w:spacing w:after="0" w:line="600" w:lineRule="auto"/>
        <w:ind w:firstLine="720"/>
        <w:jc w:val="both"/>
        <w:rPr>
          <w:rFonts w:eastAsia="Times New Roman"/>
          <w:szCs w:val="24"/>
        </w:rPr>
      </w:pPr>
      <w:r>
        <w:rPr>
          <w:rFonts w:eastAsia="Times New Roman"/>
          <w:szCs w:val="24"/>
        </w:rPr>
        <w:t>Όσ</w:t>
      </w:r>
      <w:r>
        <w:rPr>
          <w:rFonts w:eastAsia="Times New Roman"/>
          <w:szCs w:val="24"/>
        </w:rPr>
        <w:t xml:space="preserve">ο για το άρθρο 27 περί συνδικαλισμού, είναι η επιτομή της φωτογραφικής διάταξης και σας καλούμε τώρα, πριν ολοκληρωθεί η συνεδρίαση, να έχετε την παρρησία να το πάρετε πίσω και να δώσετε το δικαίωμα τουλάχιστον –και συζητήθηκε </w:t>
      </w:r>
      <w:r>
        <w:rPr>
          <w:rFonts w:eastAsia="Times New Roman"/>
          <w:szCs w:val="24"/>
        </w:rPr>
        <w:lastRenderedPageBreak/>
        <w:t xml:space="preserve">στην </w:t>
      </w:r>
      <w:r>
        <w:rPr>
          <w:rFonts w:eastAsia="Times New Roman"/>
          <w:szCs w:val="24"/>
        </w:rPr>
        <w:t xml:space="preserve">επιτροπή </w:t>
      </w:r>
      <w:r>
        <w:rPr>
          <w:rFonts w:eastAsia="Times New Roman"/>
          <w:szCs w:val="24"/>
        </w:rPr>
        <w:t xml:space="preserve">αυτό απ’ όλους </w:t>
      </w:r>
      <w:r>
        <w:rPr>
          <w:rFonts w:eastAsia="Times New Roman"/>
          <w:szCs w:val="24"/>
        </w:rPr>
        <w:t xml:space="preserve">τους εισηγητές όλων των κομμάτων- να υπάρχει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μία </w:t>
      </w:r>
      <w:r>
        <w:rPr>
          <w:rFonts w:eastAsia="Times New Roman"/>
          <w:szCs w:val="24"/>
        </w:rPr>
        <w:t xml:space="preserve">επιτροπή </w:t>
      </w:r>
      <w:r>
        <w:rPr>
          <w:rFonts w:eastAsia="Times New Roman"/>
          <w:szCs w:val="24"/>
        </w:rPr>
        <w:t xml:space="preserve">άμεσα, γρήγορα, που να βρει μια κοινά αποδεκτή λύση. </w:t>
      </w:r>
    </w:p>
    <w:p w14:paraId="5FBAED84" w14:textId="77777777" w:rsidR="00DD71AD" w:rsidRDefault="009451BE">
      <w:pPr>
        <w:spacing w:after="0" w:line="600" w:lineRule="auto"/>
        <w:ind w:firstLine="720"/>
        <w:jc w:val="both"/>
        <w:rPr>
          <w:rFonts w:eastAsia="Times New Roman"/>
          <w:szCs w:val="24"/>
        </w:rPr>
      </w:pPr>
      <w:r>
        <w:rPr>
          <w:rFonts w:eastAsia="Times New Roman"/>
          <w:szCs w:val="24"/>
        </w:rPr>
        <w:t>Οι παρατηρήσεις μας, ξέρετε, κύριε Υπουργέ, δεν είναι προϊόν στείρας αντιπολίτευσης και θα ήθελα να τις λάβετε σοβαρά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γιατί θα </w:t>
      </w:r>
      <w:r>
        <w:rPr>
          <w:rFonts w:eastAsia="Times New Roman"/>
          <w:szCs w:val="24"/>
        </w:rPr>
        <w:t>επανέλθουμε σ’ αυτές.</w:t>
      </w:r>
    </w:p>
    <w:p w14:paraId="5FBAED85" w14:textId="77777777" w:rsidR="00DD71AD" w:rsidRDefault="009451BE">
      <w:pPr>
        <w:spacing w:after="0" w:line="600" w:lineRule="auto"/>
        <w:ind w:firstLine="720"/>
        <w:jc w:val="both"/>
        <w:rPr>
          <w:rFonts w:eastAsia="Times New Roman"/>
          <w:szCs w:val="24"/>
        </w:rPr>
      </w:pPr>
      <w:r>
        <w:rPr>
          <w:rFonts w:eastAsia="Times New Roman"/>
          <w:szCs w:val="24"/>
        </w:rPr>
        <w:t>Πάω στο άρθρο 10. Εκεί υπάρχει μείζον πολιτικό θέμα. Δεν έχει να κάνει αποκλειστικά έτσι όπως το παρουσιάζετε μ’ ένα θέμα το οποίο άπτεται του Υπουργείου, γιατί η σύσταση Υπηρεσίας Εσωτερικών Υποθέσεων και η συγκρότηση ενός Κοινού Σώμ</w:t>
      </w:r>
      <w:r>
        <w:rPr>
          <w:rFonts w:eastAsia="Times New Roman"/>
          <w:szCs w:val="24"/>
        </w:rPr>
        <w:t>ατος Οικονομικών Επιθεωρητών και Εσωτερικών Ελεγκτών είναι κάτι που ως Νέα Δημοκρατία θα μας έβρισκε σύμφωνους, όμως στην παράγραφο 2 του άρθρου αναφέρεται κάτι κατά την άποψή μας ανήκουστο, ότι δηλαδή η Υπηρεσία Εσωτερικών Υποθέσεων υπάγεται απευθείας στο</w:t>
      </w:r>
      <w:r>
        <w:rPr>
          <w:rFonts w:eastAsia="Times New Roman"/>
          <w:szCs w:val="24"/>
        </w:rPr>
        <w:t>ν Υπουργό Εθνικής Αμύνης, άρα αμέσως-αμέσως παραβιάζετε την αρχή ελέγχου-</w:t>
      </w:r>
      <w:proofErr w:type="spellStart"/>
      <w:r>
        <w:rPr>
          <w:rFonts w:eastAsia="Times New Roman"/>
          <w:szCs w:val="24"/>
        </w:rPr>
        <w:t>ελεγχομένου</w:t>
      </w:r>
      <w:proofErr w:type="spellEnd"/>
      <w:r>
        <w:rPr>
          <w:rFonts w:eastAsia="Times New Roman"/>
          <w:szCs w:val="24"/>
        </w:rPr>
        <w:t>, παραπέμποντας στη λαϊκή ρήση «Γιάννης κερνάει, Γιάννης πίνει». Αφήνετε, δηλαδή, έξω από τον έλεγχο τον ίδιο τον Υπουργό –προσέξτε, όχι τον κ. Πάνο Καμμένο, αλλά τον εκάστ</w:t>
      </w:r>
      <w:r>
        <w:rPr>
          <w:rFonts w:eastAsia="Times New Roman"/>
          <w:szCs w:val="24"/>
        </w:rPr>
        <w:t>οτε Υπουργό- όταν είναι γνωστό σε όλους ότι οι αποφάσεις των Υπουργών στο εν λόγω Υπουργείο έχουν μεγάλη βαρύτητα και σε οικονομικά θέματα, όπως οι συμβάσεις των εξοπλιστικών, οι συμβάσεις αντισταθμιστικών ωφελημάτων, η αξιοποίηση ακίνητης περιουσίας.</w:t>
      </w:r>
    </w:p>
    <w:p w14:paraId="5FBAED86" w14:textId="77777777" w:rsidR="00DD71AD" w:rsidRDefault="009451BE">
      <w:pPr>
        <w:spacing w:after="0" w:line="600" w:lineRule="auto"/>
        <w:ind w:firstLine="720"/>
        <w:jc w:val="both"/>
        <w:rPr>
          <w:rFonts w:eastAsia="Times New Roman"/>
          <w:szCs w:val="24"/>
        </w:rPr>
      </w:pPr>
      <w:proofErr w:type="spellStart"/>
      <w:r>
        <w:rPr>
          <w:rFonts w:eastAsia="Times New Roman"/>
          <w:szCs w:val="24"/>
        </w:rPr>
        <w:lastRenderedPageBreak/>
        <w:t>Ειρή</w:t>
      </w:r>
      <w:r>
        <w:rPr>
          <w:rFonts w:eastAsia="Times New Roman"/>
          <w:szCs w:val="24"/>
        </w:rPr>
        <w:t>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και για να μην επαναλαμβάνομαι, περιμένουμε, κύριε Υπουργέ, και εσάς και τον Υπουργό, τον κ. Καμμένο, να έλθετε στην Επιτροπή και να μας αναλύσετε ακριβώς αυτό το οποίο έχετε συμφωνήσει για τη σύμβαση της αναβάθμισης των </w:t>
      </w:r>
      <w:r>
        <w:rPr>
          <w:rFonts w:eastAsia="Times New Roman"/>
          <w:szCs w:val="24"/>
          <w:lang w:val="en-US"/>
        </w:rPr>
        <w:t>F</w:t>
      </w:r>
      <w:r>
        <w:rPr>
          <w:rFonts w:eastAsia="Times New Roman"/>
          <w:szCs w:val="24"/>
        </w:rPr>
        <w:t>-16, με την οποία συ</w:t>
      </w:r>
      <w:r>
        <w:rPr>
          <w:rFonts w:eastAsia="Times New Roman"/>
          <w:szCs w:val="24"/>
        </w:rPr>
        <w:t xml:space="preserve">μφωνούμε. Ως προς τα επιμέρους, περιμένουμε από εσάς καθαρές κουβέντες, όχι κουβέντες διά των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όχι Δευτέρα το «άλφα», Τρίτη το «βήτα», Τετάρτη το «γάμα», Πέμπτη το «δέλτα». Σταματάω, όμως, εδώ.</w:t>
      </w:r>
    </w:p>
    <w:p w14:paraId="5FBAED87" w14:textId="77777777" w:rsidR="00DD71AD" w:rsidRDefault="009451BE">
      <w:pPr>
        <w:spacing w:after="0" w:line="600" w:lineRule="auto"/>
        <w:ind w:firstLine="720"/>
        <w:jc w:val="both"/>
        <w:rPr>
          <w:rFonts w:eastAsia="Times New Roman"/>
          <w:szCs w:val="24"/>
        </w:rPr>
      </w:pPr>
      <w:r>
        <w:rPr>
          <w:rFonts w:eastAsia="Times New Roman"/>
          <w:szCs w:val="24"/>
        </w:rPr>
        <w:t xml:space="preserve">Προσέξτε τώρα: Γιατί δεν υπηρετείτε τη διαφάνεια μ’ αυτό το οποίο φέρνετε; Η δυνατότητα του Υπουργού να χρησιμοποιήσει μια τέτοια υπηρεσία ως βραχίονα κομματικής εποπτείας και ελέγχου είναι κάτι πάρα πολύ επικίνδυνο. Ο κ. Καμμένος επισκέφτηκε πρόσφατα τις </w:t>
      </w:r>
      <w:r>
        <w:rPr>
          <w:rFonts w:eastAsia="Times New Roman"/>
          <w:szCs w:val="24"/>
        </w:rPr>
        <w:t>Ηνωμένες Πολιτείες. Κλείσατε συμφωνίες –επαναλαμβάνω ότι περιμένουμε ενημέρωση- με μια χώρα η οποία έχει ως μοντέλο τη λειτουργία των Ενόπλων Δυνάμεων και αποτελεί πρότυπο.</w:t>
      </w:r>
    </w:p>
    <w:p w14:paraId="5FBAED88" w14:textId="77777777" w:rsidR="00DD71AD" w:rsidRDefault="009451BE">
      <w:pPr>
        <w:spacing w:after="0" w:line="600" w:lineRule="auto"/>
        <w:ind w:firstLine="720"/>
        <w:jc w:val="both"/>
        <w:rPr>
          <w:rFonts w:eastAsia="Times New Roman"/>
          <w:szCs w:val="24"/>
        </w:rPr>
      </w:pPr>
      <w:r>
        <w:rPr>
          <w:rFonts w:eastAsia="Times New Roman"/>
          <w:szCs w:val="24"/>
        </w:rPr>
        <w:t xml:space="preserve">Να σας ενημερώσω, λοιπόν, ότι η Στρατιωτική Υπηρεσία Διερεύνησης Εγκλημάτων της εν </w:t>
      </w:r>
      <w:r>
        <w:rPr>
          <w:rFonts w:eastAsia="Times New Roman"/>
          <w:szCs w:val="24"/>
        </w:rPr>
        <w:t xml:space="preserve">λόγω χώρας υπάγεται στον Αρχηγό των Ενόπλων Δυνάμεων. </w:t>
      </w:r>
    </w:p>
    <w:p w14:paraId="5FBAED89" w14:textId="77777777" w:rsidR="00DD71AD" w:rsidRDefault="009451BE">
      <w:pPr>
        <w:spacing w:after="0"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5FBAED8A"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Πρόεδρε, έχω άλλο ένα λεπτό, αλλά θα ήθελα την ανοχή σας για λίγο. </w:t>
      </w:r>
    </w:p>
    <w:p w14:paraId="5FBAED8B"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 xml:space="preserve">ι, ελπίζω να αντιλαμβάνεστε όλοι ότι αυτό στο οποίο αναφέρομαι είναι ένα μείζον θέμα, γιατί με τον τρόπο με τον οποίο νομοθετούν </w:t>
      </w:r>
      <w:r>
        <w:rPr>
          <w:rFonts w:eastAsia="Times New Roman"/>
          <w:szCs w:val="24"/>
        </w:rPr>
        <w:lastRenderedPageBreak/>
        <w:t>οι κύριοι, ο οποιοσδήποτε Υπουργός θα μπορεί να καταγγέλλει στον εισαγγελέα, να πετυχαίνει άρση του τηλεφωνικού απορρήτου του κ</w:t>
      </w:r>
      <w:r>
        <w:rPr>
          <w:rFonts w:eastAsia="Times New Roman"/>
          <w:szCs w:val="24"/>
        </w:rPr>
        <w:t xml:space="preserve">αταγγελλόμενου κι έτσι να έχει προσωπικό μηχανισμό παρακολούθησης των πολιτικών του αντιπάλων. Αυτό ξεφεύγει παρασάγγας από το Υπουργείο Εθνικής Αμύνης. </w:t>
      </w:r>
    </w:p>
    <w:p w14:paraId="5FBAED8C" w14:textId="77777777" w:rsidR="00DD71AD" w:rsidRDefault="009451BE">
      <w:pPr>
        <w:spacing w:after="0" w:line="600" w:lineRule="auto"/>
        <w:ind w:firstLine="720"/>
        <w:jc w:val="both"/>
        <w:rPr>
          <w:rFonts w:eastAsia="Times New Roman"/>
          <w:szCs w:val="24"/>
        </w:rPr>
      </w:pPr>
      <w:r>
        <w:rPr>
          <w:rFonts w:eastAsia="Times New Roman"/>
          <w:szCs w:val="24"/>
        </w:rPr>
        <w:t>Αυτό δεν είναι ένα φανταστικό σενάριο, κύριε Υπουργέ, γιατί εσείς το προβλέπετε στο άρθρο 12 παράγραφο</w:t>
      </w:r>
      <w:r>
        <w:rPr>
          <w:rFonts w:eastAsia="Times New Roman"/>
          <w:szCs w:val="24"/>
        </w:rPr>
        <w:t xml:space="preserve">ς 2, όπου αναφέρεται ότι η υπηρεσία διενεργεί, σύμφωνα με τις παραγράφους 5 έως 7 του άρθρου 11, έρευνες και ελέγχους ύστερα από εντολή του ΥΕΘΑ και υπό την εποπτεία του </w:t>
      </w:r>
      <w:r>
        <w:rPr>
          <w:rFonts w:eastAsia="Times New Roman"/>
          <w:szCs w:val="24"/>
        </w:rPr>
        <w:t xml:space="preserve">εισαγγελέα </w:t>
      </w:r>
      <w:r>
        <w:rPr>
          <w:rFonts w:eastAsia="Times New Roman"/>
          <w:szCs w:val="24"/>
        </w:rPr>
        <w:t xml:space="preserve">του Στρατοδικείου Αθηνών. Οι ίδιοι το λέτε μέσα στο νομοσχέδιό σας. </w:t>
      </w:r>
    </w:p>
    <w:p w14:paraId="5FBAED8D"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w:t>
      </w:r>
      <w:r>
        <w:rPr>
          <w:rFonts w:eastAsia="Times New Roman"/>
          <w:szCs w:val="24"/>
        </w:rPr>
        <w:t>Υπουργέ, όσο και αν θεωρούμε τη σύσταση Υπηρεσίας Εσωτερικών Υποθέσεων αναγκαία, δεν θα στηρίξουμε την κεκαλυμμένη συγκρότηση μιας νέας ΕΥΠ μέσα στις Ένοπλες Δυνάμεις. Η Υπηρεσία Εσωτερικών Υποθέσεων πρέπει να υπάγεται στον Αρχηγό ΓΕΕΘΑ.</w:t>
      </w:r>
    </w:p>
    <w:p w14:paraId="5FBAED8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καλώ σήμερα να</w:t>
      </w:r>
      <w:r>
        <w:rPr>
          <w:rFonts w:eastAsia="Times New Roman" w:cs="Times New Roman"/>
          <w:szCs w:val="24"/>
        </w:rPr>
        <w:t xml:space="preserve"> τροποποιήσετε την παράγραφο 2 ως εξής: «Συνίσταται στο Υπουργείο Εθνικής Αμύνης ειδική Υπηρεσία Εσωτερικών Υποθέσεων υπαγόμενη απευθείας στον Αρχηγό ΓΕΕΘΑ.</w:t>
      </w:r>
    </w:p>
    <w:p w14:paraId="5FBAED8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ήθελα να πω και άλλα πράγματα για τα άρθρα 8 και 9 που έχουν να κάνουν με την αξιοποίηση των κιν</w:t>
      </w:r>
      <w:r>
        <w:rPr>
          <w:rFonts w:eastAsia="Times New Roman" w:cs="Times New Roman"/>
          <w:szCs w:val="24"/>
        </w:rPr>
        <w:t xml:space="preserve">ητών περιουσιακών στοιχείων και υλικών των Ενόπλων Δυνάμεων, αλλά μου τα κάλυψε ο κ.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5FBAED9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Θα ήθελα, όμως, να προχωρήσω λίγο παρακάτω και να πω ότι με τον τρόπο τον οποίο νομοθετείτε σε αυτά τα άρθρα, ουσιαστικά είναι σαν να μην διοχετεύετε τα έσοδα της αξιοποίησης στον προϋπολογισμό του ΥΠΕΘΑ αλλά στον κρατικό προϋπολογισμό. Άρα, στερείτε έσοδα</w:t>
      </w:r>
      <w:r>
        <w:rPr>
          <w:rFonts w:eastAsia="Times New Roman" w:cs="Times New Roman"/>
          <w:szCs w:val="24"/>
        </w:rPr>
        <w:t xml:space="preserve"> από τα μετοχικά ταμεία των Ενόπλων Δυνάμεων. Περί αυτού πρόκειται. Οπότε, όπως δεν προστατεύσατε τους συνταξιούχους στρατιωτικούς από τον κ. </w:t>
      </w:r>
      <w:proofErr w:type="spellStart"/>
      <w:r>
        <w:rPr>
          <w:rFonts w:eastAsia="Times New Roman" w:cs="Times New Roman"/>
          <w:szCs w:val="24"/>
        </w:rPr>
        <w:t>Καντρούγκαλο</w:t>
      </w:r>
      <w:proofErr w:type="spellEnd"/>
      <w:r>
        <w:rPr>
          <w:rFonts w:eastAsia="Times New Roman" w:cs="Times New Roman"/>
          <w:szCs w:val="24"/>
        </w:rPr>
        <w:t xml:space="preserve"> και αυτά τα οποία έφερε ως νόμους, έτσι τώρα δεν προστατεύετε και δίνετε βορά τα μετοχικά ταμεία στον</w:t>
      </w:r>
      <w:r>
        <w:rPr>
          <w:rFonts w:eastAsia="Times New Roman" w:cs="Times New Roman"/>
          <w:szCs w:val="24"/>
        </w:rPr>
        <w:t xml:space="preserve"> Υπουργείο Οικονομικών. Και είναι γνωστό το παιχνίδι: εσείς θέλετε, το Υπουργείο Οικονομικών δεν μπορεί και πάμε παρακάτω. </w:t>
      </w:r>
    </w:p>
    <w:p w14:paraId="5FBAED9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Δεσμευτήκατε στις </w:t>
      </w:r>
      <w:r>
        <w:rPr>
          <w:rFonts w:eastAsia="Times New Roman" w:cs="Times New Roman"/>
          <w:szCs w:val="24"/>
        </w:rPr>
        <w:t>ενώσεις αποστράτων</w:t>
      </w:r>
      <w:r>
        <w:rPr>
          <w:rFonts w:eastAsia="Times New Roman" w:cs="Times New Roman"/>
          <w:szCs w:val="24"/>
        </w:rPr>
        <w:t xml:space="preserve"> ότι τα έσοδα από την αξιοποίηση θα συνεχίσουν να περιέχονται στα ταμεία του κάθε κλάδου. Άρα, α</w:t>
      </w:r>
      <w:r>
        <w:rPr>
          <w:rFonts w:eastAsia="Times New Roman" w:cs="Times New Roman"/>
          <w:szCs w:val="24"/>
        </w:rPr>
        <w:t xml:space="preserve">παντήστε μας σας παρακαλώ πάρα πολύ, εσείς, κύριε Υφυπουργέ, αφού δεν είναι ο κ. Καμμένος εδώ, εάν είπατε ψέματα στις </w:t>
      </w:r>
      <w:r>
        <w:rPr>
          <w:rFonts w:eastAsia="Times New Roman" w:cs="Times New Roman"/>
          <w:szCs w:val="24"/>
        </w:rPr>
        <w:t xml:space="preserve">ενώσεις </w:t>
      </w:r>
      <w:r>
        <w:rPr>
          <w:rFonts w:eastAsia="Times New Roman" w:cs="Times New Roman"/>
          <w:szCs w:val="24"/>
        </w:rPr>
        <w:t xml:space="preserve">των </w:t>
      </w:r>
      <w:r>
        <w:rPr>
          <w:rFonts w:eastAsia="Times New Roman" w:cs="Times New Roman"/>
          <w:szCs w:val="24"/>
        </w:rPr>
        <w:t>αποστράτων</w:t>
      </w:r>
      <w:r>
        <w:rPr>
          <w:rFonts w:eastAsia="Times New Roman" w:cs="Times New Roman"/>
          <w:szCs w:val="24"/>
        </w:rPr>
        <w:t>. Ή θα μας πείτε τελικά ότι θέλατε, αλλά δεν μπορούσατε;</w:t>
      </w:r>
    </w:p>
    <w:p w14:paraId="5FBAED9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Κοιτάξτε, όταν έρχεται ένα νομοθέτημα για τις Ένοπλες Δυνάμ</w:t>
      </w:r>
      <w:r>
        <w:rPr>
          <w:rFonts w:eastAsia="Times New Roman" w:cs="Times New Roman"/>
          <w:szCs w:val="24"/>
        </w:rPr>
        <w:t>εις, θεωρώ ότι αποτελεί πρώτη προτεραιότητα για τη χώρα η Αξιωματική Αντιπολίτευση, η Νέα Δημοκρατία πάντα με παρρησία και ειλικρινώς να ψηφίζει και να στηρίζει τις διατάξεις αυτές τις οποίες θεωρεί ότι είναι προς το δημόσιο συμφέρον. Όμως, εδώ υπάρχουν ση</w:t>
      </w:r>
      <w:r>
        <w:rPr>
          <w:rFonts w:eastAsia="Times New Roman" w:cs="Times New Roman"/>
          <w:szCs w:val="24"/>
        </w:rPr>
        <w:t xml:space="preserve">μαντικά θέματα τα οποία πρέπει να συζητηθούν και στα οποία πρέπει να δώσετε διευκρινίσεις και άλλα τα οποία πρέπει να αλλάξετε. </w:t>
      </w:r>
    </w:p>
    <w:p w14:paraId="5FBAED9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σας παρακαλώ πάρα πολύ, τουλάχιστον αφήστε στην άκρη τη ρητορική περί νέου ήθους, ύφους προοδευτικότητας τη</w:t>
      </w:r>
      <w:r>
        <w:rPr>
          <w:rFonts w:eastAsia="Times New Roman" w:cs="Times New Roman"/>
          <w:szCs w:val="24"/>
        </w:rPr>
        <w:t xml:space="preserve">ς Αριστεράς και νέας αντίληψης, όταν έχετε φέρει ένα «φωτογραφικό» νομοσχέδιο, το οποίο εμπεριέχει έναν πολύ μεγάλο κίνδυνο σε ό,τι έχει να κάνει με την Υπηρεσία Εσωτερικών Υποθέσεων. </w:t>
      </w:r>
    </w:p>
    <w:p w14:paraId="5FBAED9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Και κάτι για εσάς, 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w:t>
      </w:r>
      <w:r>
        <w:rPr>
          <w:rFonts w:eastAsia="Times New Roman" w:cs="Times New Roman"/>
          <w:szCs w:val="24"/>
        </w:rPr>
        <w:t xml:space="preserve">ύ αλλά η απόσταση από την Ουάσιγκτον μέχρι την Μακρόνησο που είδα τον Γραμματέα σας και τον κ. </w:t>
      </w:r>
      <w:proofErr w:type="spellStart"/>
      <w:r>
        <w:rPr>
          <w:rFonts w:eastAsia="Times New Roman" w:cs="Times New Roman"/>
          <w:szCs w:val="24"/>
        </w:rPr>
        <w:t>Κατρούγκαλο</w:t>
      </w:r>
      <w:proofErr w:type="spellEnd"/>
      <w:r>
        <w:rPr>
          <w:rFonts w:eastAsia="Times New Roman" w:cs="Times New Roman"/>
          <w:szCs w:val="24"/>
        </w:rPr>
        <w:t xml:space="preserve"> με το </w:t>
      </w:r>
      <w:proofErr w:type="spellStart"/>
      <w:r>
        <w:rPr>
          <w:rFonts w:eastAsia="Times New Roman" w:cs="Times New Roman"/>
          <w:szCs w:val="24"/>
        </w:rPr>
        <w:t>ποσέτ</w:t>
      </w:r>
      <w:proofErr w:type="spellEnd"/>
      <w:r>
        <w:rPr>
          <w:rFonts w:eastAsia="Times New Roman" w:cs="Times New Roman"/>
          <w:szCs w:val="24"/>
        </w:rPr>
        <w:t xml:space="preserve"> να σηκώνουν τις μπουνιές τους και να ορκίζονται στους αγώνες της Αριστεράς, είναι όχι μια </w:t>
      </w:r>
      <w:proofErr w:type="spellStart"/>
      <w:r>
        <w:rPr>
          <w:rFonts w:eastAsia="Times New Roman" w:cs="Times New Roman"/>
          <w:szCs w:val="24"/>
        </w:rPr>
        <w:t>κωλοτούμπα</w:t>
      </w:r>
      <w:proofErr w:type="spellEnd"/>
      <w:r>
        <w:rPr>
          <w:rFonts w:eastAsia="Times New Roman" w:cs="Times New Roman"/>
          <w:szCs w:val="24"/>
        </w:rPr>
        <w:t xml:space="preserve"> δρόμος, αλλά μια παρωδία δρόμος. </w:t>
      </w:r>
    </w:p>
    <w:p w14:paraId="5FBAED9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Οπ</w:t>
      </w:r>
      <w:r>
        <w:rPr>
          <w:rFonts w:eastAsia="Times New Roman" w:cs="Times New Roman"/>
          <w:szCs w:val="24"/>
        </w:rPr>
        <w:t>ότε σας παρακαλώ πάρα πολύ, όταν θα βγαίνετε στα κανάλια και στις τηλεοράσεις και θα πανηγυρίζετε για την επιτυχία του ταξιδιού της Αμερικής, θα σκέφτεστε λίγο μετά πόσο μεγάλη ντροπή αποτελεί να πηγαίνετε στη Μακρόνησο και να προσπαθείτε να κοροϊδέψετε το</w:t>
      </w:r>
      <w:r>
        <w:rPr>
          <w:rFonts w:eastAsia="Times New Roman" w:cs="Times New Roman"/>
          <w:szCs w:val="24"/>
        </w:rPr>
        <w:t xml:space="preserve">υς εναπομείναντες ψηφοφόρους σας. </w:t>
      </w:r>
    </w:p>
    <w:p w14:paraId="5FBAED9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FBAED97" w14:textId="77777777" w:rsidR="00DD71AD" w:rsidRDefault="009451BE">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BAED9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Κικίλια</w:t>
      </w:r>
      <w:proofErr w:type="spellEnd"/>
      <w:r>
        <w:rPr>
          <w:rFonts w:eastAsia="Times New Roman" w:cs="Times New Roman"/>
          <w:szCs w:val="24"/>
        </w:rPr>
        <w:t xml:space="preserve">. </w:t>
      </w:r>
    </w:p>
    <w:p w14:paraId="5FBAED9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Παρακαλώ τον ομιλητή από τη Χρυσή Αυγή κ. Ηλία </w:t>
      </w:r>
      <w:proofErr w:type="spellStart"/>
      <w:r>
        <w:rPr>
          <w:rFonts w:eastAsia="Times New Roman" w:cs="Times New Roman"/>
          <w:szCs w:val="24"/>
        </w:rPr>
        <w:t>Παναγιώταρο</w:t>
      </w:r>
      <w:proofErr w:type="spellEnd"/>
      <w:r>
        <w:rPr>
          <w:rFonts w:eastAsia="Times New Roman" w:cs="Times New Roman"/>
          <w:szCs w:val="24"/>
        </w:rPr>
        <w:t xml:space="preserve"> να έρθει στο Β</w:t>
      </w:r>
      <w:r>
        <w:rPr>
          <w:rFonts w:eastAsia="Times New Roman" w:cs="Times New Roman"/>
          <w:szCs w:val="24"/>
        </w:rPr>
        <w:t>ήμα, για επτά λεπτά.</w:t>
      </w:r>
    </w:p>
    <w:p w14:paraId="5FBAED9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5FBAED9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Μάλλον η κ. </w:t>
      </w:r>
      <w:proofErr w:type="spellStart"/>
      <w:r>
        <w:rPr>
          <w:rFonts w:eastAsia="Times New Roman" w:cs="Times New Roman"/>
          <w:szCs w:val="24"/>
        </w:rPr>
        <w:t>Αυλωνίτου</w:t>
      </w:r>
      <w:proofErr w:type="spellEnd"/>
      <w:r>
        <w:rPr>
          <w:rFonts w:eastAsia="Times New Roman" w:cs="Times New Roman"/>
          <w:szCs w:val="24"/>
        </w:rPr>
        <w:t xml:space="preserve"> πριν στην πολύ καλή ομιλία της προϊδέασε τον κόσμο για τα επικείμενα αντισταθμιστικά οφέλη τα οποία θα έχουμε από τη σύμβαση που όλα δείχνουν ότι θα γίνει για τα </w:t>
      </w:r>
      <w:r>
        <w:rPr>
          <w:rFonts w:eastAsia="Times New Roman" w:cs="Times New Roman"/>
          <w:szCs w:val="24"/>
          <w:lang w:val="en-US"/>
        </w:rPr>
        <w:t>F</w:t>
      </w:r>
      <w:r>
        <w:rPr>
          <w:rFonts w:eastAsia="Times New Roman" w:cs="Times New Roman"/>
          <w:szCs w:val="24"/>
        </w:rPr>
        <w:t>-16</w:t>
      </w:r>
      <w:r>
        <w:rPr>
          <w:rFonts w:eastAsia="Times New Roman" w:cs="Times New Roman"/>
          <w:szCs w:val="24"/>
        </w:rPr>
        <w:t xml:space="preserve">. Ανέφερε κάτι για εργοστάσιο ζωοτροφών σε παλαιότερη σύμβαση. Ενδεχομένως τώρα να μας στέλνουν το σανό απευθείας ως το καλύτερο αντισταθμιστικό όφελος για αυτήν τη συμφωνία. </w:t>
      </w:r>
    </w:p>
    <w:p w14:paraId="5FBAED9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τις προηγούμενες ημέρες έλαβαν χώρα στην πρωτεύουσα δύο θλιβε</w:t>
      </w:r>
      <w:r>
        <w:rPr>
          <w:rFonts w:eastAsia="Times New Roman" w:cs="Times New Roman"/>
          <w:szCs w:val="24"/>
        </w:rPr>
        <w:t xml:space="preserve">ρά περιστατικά σταλινικής βίας και προπαγάνδας. Το ένα ήταν η σταλινικού τύπου άνανδρη επίθεση ακάλυπτων, ασύδοτων, </w:t>
      </w:r>
      <w:proofErr w:type="spellStart"/>
      <w:r>
        <w:rPr>
          <w:rFonts w:eastAsia="Times New Roman" w:cs="Times New Roman"/>
          <w:szCs w:val="24"/>
        </w:rPr>
        <w:t>αναρχοάπλυτων</w:t>
      </w:r>
      <w:proofErr w:type="spellEnd"/>
      <w:r>
        <w:rPr>
          <w:rFonts w:eastAsia="Times New Roman" w:cs="Times New Roman"/>
          <w:szCs w:val="24"/>
        </w:rPr>
        <w:t xml:space="preserve"> συλλογικοτήτων για άλλους σε τρεις Ευέλπιδες, έναν στρατιώτη και κάποιους πολίτες. Και δεν τρέχει τίποτε απολύτως! Ενώ, όπως </w:t>
      </w:r>
      <w:proofErr w:type="spellStart"/>
      <w:r>
        <w:rPr>
          <w:rFonts w:eastAsia="Times New Roman" w:cs="Times New Roman"/>
          <w:szCs w:val="24"/>
        </w:rPr>
        <w:t>π</w:t>
      </w:r>
      <w:r>
        <w:rPr>
          <w:rFonts w:eastAsia="Times New Roman" w:cs="Times New Roman"/>
          <w:szCs w:val="24"/>
        </w:rPr>
        <w:t>ροείπαμε</w:t>
      </w:r>
      <w:proofErr w:type="spellEnd"/>
      <w:r>
        <w:rPr>
          <w:rFonts w:eastAsia="Times New Roman" w:cs="Times New Roman"/>
          <w:szCs w:val="24"/>
        </w:rPr>
        <w:t xml:space="preserve">, είναι ό,τι πιο εύκολο να συλληφθούν οι υπαίτιοι και οι ένοχοι. </w:t>
      </w:r>
    </w:p>
    <w:p w14:paraId="5FBAED9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Οι ευθύνες του κ. </w:t>
      </w:r>
      <w:proofErr w:type="spellStart"/>
      <w:r>
        <w:rPr>
          <w:rFonts w:eastAsia="Times New Roman" w:cs="Times New Roman"/>
          <w:szCs w:val="24"/>
        </w:rPr>
        <w:t>Τόσκα</w:t>
      </w:r>
      <w:proofErr w:type="spellEnd"/>
      <w:r>
        <w:rPr>
          <w:rFonts w:eastAsia="Times New Roman" w:cs="Times New Roman"/>
          <w:szCs w:val="24"/>
        </w:rPr>
        <w:t xml:space="preserve"> είναι τεράστιες, υπερβολικά μεγάλες και θα έπρεπε, εφ’ όσον προέρχεται από τις Ένοπλες Δυνάμεις ως </w:t>
      </w:r>
      <w:r>
        <w:rPr>
          <w:rFonts w:eastAsia="Times New Roman" w:cs="Times New Roman"/>
          <w:szCs w:val="24"/>
        </w:rPr>
        <w:t>αξιωματικός</w:t>
      </w:r>
      <w:r>
        <w:rPr>
          <w:rFonts w:eastAsia="Times New Roman" w:cs="Times New Roman"/>
          <w:szCs w:val="24"/>
        </w:rPr>
        <w:t xml:space="preserve">, να έβλεπε και με άλλο μάτι το περιστατικό που </w:t>
      </w:r>
      <w:r>
        <w:rPr>
          <w:rFonts w:eastAsia="Times New Roman" w:cs="Times New Roman"/>
          <w:szCs w:val="24"/>
        </w:rPr>
        <w:t xml:space="preserve">συνέβη με τους τρεις Ευέλπιδες. </w:t>
      </w:r>
    </w:p>
    <w:p w14:paraId="5FBAED9E" w14:textId="77777777" w:rsidR="00DD71AD" w:rsidRDefault="009451BE">
      <w:pPr>
        <w:spacing w:after="0" w:line="600" w:lineRule="auto"/>
        <w:ind w:firstLine="720"/>
        <w:jc w:val="both"/>
        <w:rPr>
          <w:rFonts w:eastAsia="Times New Roman" w:cs="Times New Roman"/>
          <w:szCs w:val="24"/>
        </w:rPr>
      </w:pPr>
      <w:proofErr w:type="spellStart"/>
      <w:r>
        <w:rPr>
          <w:rFonts w:eastAsia="Times New Roman" w:cs="Times New Roman"/>
          <w:szCs w:val="24"/>
        </w:rPr>
        <w:t>Ευχόμεθα</w:t>
      </w:r>
      <w:proofErr w:type="spellEnd"/>
      <w:r>
        <w:rPr>
          <w:rFonts w:eastAsia="Times New Roman" w:cs="Times New Roman"/>
          <w:szCs w:val="24"/>
        </w:rPr>
        <w:t xml:space="preserve">, επίσης, να μην δούμε καθ’ οιονδήποτε τρόπο να συμβαίνει κάτι που ψιθυρίζεται, επειδή κανείς από αυτούς που κυβερνούν δεν μπορεί να λάβει σοβαρά μέτρα: Οι εξοδούχοι ή οι αδειούχοι Ευέλπιδες και των άλλων </w:t>
      </w:r>
      <w:r>
        <w:rPr>
          <w:rFonts w:eastAsia="Times New Roman" w:cs="Times New Roman"/>
          <w:szCs w:val="24"/>
        </w:rPr>
        <w:t xml:space="preserve">σχολών </w:t>
      </w:r>
      <w:r>
        <w:rPr>
          <w:rFonts w:eastAsia="Times New Roman" w:cs="Times New Roman"/>
          <w:szCs w:val="24"/>
        </w:rPr>
        <w:t xml:space="preserve">να </w:t>
      </w:r>
      <w:r>
        <w:rPr>
          <w:rFonts w:eastAsia="Times New Roman" w:cs="Times New Roman"/>
          <w:szCs w:val="24"/>
        </w:rPr>
        <w:t xml:space="preserve">βγαίνουν από τις </w:t>
      </w:r>
      <w:r>
        <w:rPr>
          <w:rFonts w:eastAsia="Times New Roman" w:cs="Times New Roman"/>
          <w:szCs w:val="24"/>
        </w:rPr>
        <w:t xml:space="preserve">σχολές </w:t>
      </w:r>
      <w:r>
        <w:rPr>
          <w:rFonts w:eastAsia="Times New Roman" w:cs="Times New Roman"/>
          <w:szCs w:val="24"/>
        </w:rPr>
        <w:t xml:space="preserve">τους, όχι με την τιμημένη στολή της </w:t>
      </w:r>
      <w:r>
        <w:rPr>
          <w:rFonts w:eastAsia="Times New Roman" w:cs="Times New Roman"/>
          <w:szCs w:val="24"/>
        </w:rPr>
        <w:t xml:space="preserve">σχολής </w:t>
      </w:r>
      <w:r>
        <w:rPr>
          <w:rFonts w:eastAsia="Times New Roman" w:cs="Times New Roman"/>
          <w:szCs w:val="24"/>
        </w:rPr>
        <w:t xml:space="preserve">τους, αλλά με τα πολιτικά τους ρούχα. Εκεί θα είναι η υπέρτατη ξεφτίλα για το νεοελληνικό κράτος! </w:t>
      </w:r>
    </w:p>
    <w:p w14:paraId="5FBAED9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θλιβερό περιστατικό άθλιας, έμμεσης προπαγάνδας έλαβε χώρα μόλις προχθές σε μια</w:t>
      </w:r>
      <w:r>
        <w:rPr>
          <w:rFonts w:eastAsia="Times New Roman" w:cs="Times New Roman"/>
          <w:szCs w:val="24"/>
        </w:rPr>
        <w:t xml:space="preserve"> εκδήλωση του Υπουργείου Εθνικής Άμυνας στη Λέσχη Αξιωματικών. Εορτάζοντας την απελευθέρωση των Αθηνών, με δυο εβδομάδες καθυστέρηση –αλλά αυτό δεν έχει κα</w:t>
      </w:r>
      <w:r>
        <w:rPr>
          <w:rFonts w:eastAsia="Times New Roman" w:cs="Times New Roman"/>
          <w:szCs w:val="24"/>
        </w:rPr>
        <w:t>μ</w:t>
      </w:r>
      <w:r>
        <w:rPr>
          <w:rFonts w:eastAsia="Times New Roman" w:cs="Times New Roman"/>
          <w:szCs w:val="24"/>
        </w:rPr>
        <w:t>μία σημασία- η μπάντα του ΥΕΘΑ έπαιζε αντάρτικα τραγούδια, αυτά τα τραγούδια που τραγουδούσαν και τα</w:t>
      </w:r>
      <w:r>
        <w:rPr>
          <w:rFonts w:eastAsia="Times New Roman" w:cs="Times New Roman"/>
          <w:szCs w:val="24"/>
        </w:rPr>
        <w:t xml:space="preserve"> στελέχη του «</w:t>
      </w:r>
      <w:r>
        <w:rPr>
          <w:rFonts w:eastAsia="Times New Roman" w:cs="Times New Roman"/>
          <w:szCs w:val="24"/>
        </w:rPr>
        <w:t>δημοκρατικού στρατού</w:t>
      </w:r>
      <w:r>
        <w:rPr>
          <w:rFonts w:eastAsia="Times New Roman" w:cs="Times New Roman"/>
          <w:szCs w:val="24"/>
        </w:rPr>
        <w:t xml:space="preserve">» -εντός πολλών εισαγωγικών- την περίοδο 1946-1949 στον συμμοριτοπόλεμο, όταν έσφαζαν τα στελέχη του </w:t>
      </w:r>
      <w:r>
        <w:rPr>
          <w:rFonts w:eastAsia="Times New Roman" w:cs="Times New Roman"/>
          <w:szCs w:val="24"/>
        </w:rPr>
        <w:t>εθνικού στρατού</w:t>
      </w:r>
      <w:r>
        <w:rPr>
          <w:rFonts w:eastAsia="Times New Roman" w:cs="Times New Roman"/>
          <w:szCs w:val="24"/>
        </w:rPr>
        <w:t xml:space="preserve">, του μοναδικού </w:t>
      </w:r>
      <w:r>
        <w:rPr>
          <w:rFonts w:eastAsia="Times New Roman" w:cs="Times New Roman"/>
          <w:szCs w:val="24"/>
        </w:rPr>
        <w:t>στρατού</w:t>
      </w:r>
      <w:r>
        <w:rPr>
          <w:rFonts w:eastAsia="Times New Roman" w:cs="Times New Roman"/>
          <w:szCs w:val="24"/>
        </w:rPr>
        <w:t xml:space="preserve">, του επίσημου, που είχε ανέκαθεν η Ελλάδα. </w:t>
      </w:r>
    </w:p>
    <w:p w14:paraId="5FBAEDA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Αφού θέλετε να φέρετε μια νέα </w:t>
      </w:r>
      <w:r>
        <w:rPr>
          <w:rFonts w:eastAsia="Times New Roman" w:cs="Times New Roman"/>
          <w:szCs w:val="24"/>
        </w:rPr>
        <w:t>νοοτροπία στις Ένοπλες Δυνάμεις και να αναβαθμίσετε τον λεγόμενο «</w:t>
      </w:r>
      <w:r>
        <w:rPr>
          <w:rFonts w:eastAsia="Times New Roman" w:cs="Times New Roman"/>
          <w:szCs w:val="24"/>
        </w:rPr>
        <w:t>δημοκρατικό στρατό</w:t>
      </w:r>
      <w:r>
        <w:rPr>
          <w:rFonts w:eastAsia="Times New Roman" w:cs="Times New Roman"/>
          <w:szCs w:val="24"/>
        </w:rPr>
        <w:t xml:space="preserve">», την Εθνική Αντίσταση μάλλον, γιατί έτσι το περνάτε, γιατί δεν παίζετε κι ένα τραγούδι του Ζέρβα, ή του Ψαρού που τον έσφαξαν σαν τραγί οι </w:t>
      </w:r>
      <w:proofErr w:type="spellStart"/>
      <w:r>
        <w:rPr>
          <w:rFonts w:eastAsia="Times New Roman" w:cs="Times New Roman"/>
          <w:szCs w:val="24"/>
        </w:rPr>
        <w:t>ελασίτες</w:t>
      </w:r>
      <w:proofErr w:type="spellEnd"/>
      <w:r>
        <w:rPr>
          <w:rFonts w:eastAsia="Times New Roman" w:cs="Times New Roman"/>
          <w:szCs w:val="24"/>
        </w:rPr>
        <w:t xml:space="preserve"> ή των άλλων αντάρτικων</w:t>
      </w:r>
      <w:r>
        <w:rPr>
          <w:rFonts w:eastAsia="Times New Roman" w:cs="Times New Roman"/>
          <w:szCs w:val="24"/>
        </w:rPr>
        <w:t xml:space="preserve"> δυνάμεων της εποχής εκείνης. </w:t>
      </w:r>
    </w:p>
    <w:p w14:paraId="5FBAEDA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δεύτερη παραπλάνηση στην οποία προσπαθείτε τεχνηέντως χρόνια τώρα –αλλά δεν σας βγαίνει- να ρίξετε τον ελληνικό λαό είναι ότι σαν μεθαύριο την 28</w:t>
      </w:r>
      <w:r>
        <w:rPr>
          <w:rFonts w:eastAsia="Times New Roman" w:cs="Times New Roman"/>
          <w:szCs w:val="24"/>
          <w:vertAlign w:val="superscript"/>
        </w:rPr>
        <w:t>η</w:t>
      </w:r>
      <w:r>
        <w:rPr>
          <w:rFonts w:eastAsia="Times New Roman" w:cs="Times New Roman"/>
          <w:szCs w:val="24"/>
        </w:rPr>
        <w:t xml:space="preserve"> Οκτωβρίου –κάτι που δεν αναφέρεται πουθενά, ούτε στην εκδήλωση του ΥΕΘΑ ούτε</w:t>
      </w:r>
      <w:r>
        <w:rPr>
          <w:rFonts w:eastAsia="Times New Roman" w:cs="Times New Roman"/>
          <w:szCs w:val="24"/>
        </w:rPr>
        <w:t xml:space="preserve"> πουθενά αλλού- το «ΟΧΙ» το είπε ο μεγάλος εθνικός κυβερνήτης που κυβερνούσε την Ελλάδα τότε, ο Ιωάννης Μεταξάς. Δεν το είπε κανένας άλλος. Μαζί του ήταν ολόκληρος ο ελληνικός λαός. Τέσσερα χρόνια στα οποία διακυβερνούσε την Ελλάδα είχε φροντίσει να έχει έ</w:t>
      </w:r>
      <w:r>
        <w:rPr>
          <w:rFonts w:eastAsia="Times New Roman" w:cs="Times New Roman"/>
          <w:szCs w:val="24"/>
        </w:rPr>
        <w:t xml:space="preserve">να υψηλότατο ηθικό ο ελληνικός λαός, ο Στρατός και οι Ένοπλες </w:t>
      </w:r>
      <w:r>
        <w:rPr>
          <w:rFonts w:eastAsia="Times New Roman" w:cs="Times New Roman"/>
          <w:szCs w:val="24"/>
        </w:rPr>
        <w:lastRenderedPageBreak/>
        <w:t>Δυνάμεις την εποχή εκείνη να είναι άρτια εκπαιδευμένες και εξοπλισμένες και να έχει λάβει τα απαραίτητα μέτρα, έτσι ώστε να αντιμετωπίσει επιτυχώς και την επίθεση της Ιταλίας, μιας χώρας με στρα</w:t>
      </w:r>
      <w:r>
        <w:rPr>
          <w:rFonts w:eastAsia="Times New Roman" w:cs="Times New Roman"/>
          <w:szCs w:val="24"/>
        </w:rPr>
        <w:t>τό πολλαπλάσιας δυναμικής και ισχύος αλλά και αργότερα, τον Απρίλη του 1941, που δεν ζούσε πλέον –διότι «πέθανε», εντός πολλών εισαγωγικών, με πολύ παράξενο τρόπο- την εισβολή των πανίσχυρων γερμανικών δυνάμεων. Οι Γερμανοί είχαν φτάσει στη Θεσσαλονίκη και</w:t>
      </w:r>
      <w:r>
        <w:rPr>
          <w:rFonts w:eastAsia="Times New Roman" w:cs="Times New Roman"/>
          <w:szCs w:val="24"/>
        </w:rPr>
        <w:t xml:space="preserve"> τα οχυρά Μεταξά είχαν αντέξει ακόμα κι εκείνη τη στιγμή. Ουσιαστικά δεν νικήθηκαν ποτέ. </w:t>
      </w:r>
    </w:p>
    <w:p w14:paraId="5FBAEDA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Για να μην πούμε και τον ρόλο των συντρόφων τότε εκείνης της εποχής, που θεωρούσαν τον πόλεμο απέναντι στην Ιταλία ως ιμπεριαλιστική πράξη. «Δεν αφορούσε καθόλου τον </w:t>
      </w:r>
      <w:r>
        <w:rPr>
          <w:rFonts w:eastAsia="Times New Roman" w:cs="Times New Roman"/>
          <w:szCs w:val="24"/>
        </w:rPr>
        <w:t xml:space="preserve">λαό της Ελλάδας» και διάφορα άλλα τέτοια πράγματα έλεγαν εκείνη την εποχή. Βλέπετε τότε ήταν σύμμαχοι με τους Γερμανούς μέχρι την εισβολή το 1941 στη </w:t>
      </w:r>
      <w:r>
        <w:rPr>
          <w:rFonts w:eastAsia="Times New Roman" w:cs="Times New Roman"/>
          <w:szCs w:val="24"/>
        </w:rPr>
        <w:t xml:space="preserve">μητέρα </w:t>
      </w:r>
      <w:r>
        <w:rPr>
          <w:rFonts w:eastAsia="Times New Roman" w:cs="Times New Roman"/>
          <w:szCs w:val="24"/>
        </w:rPr>
        <w:t xml:space="preserve">Ρωσία. Για να ξέρουμε τι λέμε. </w:t>
      </w:r>
    </w:p>
    <w:p w14:paraId="5FBAEDA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φλέγον ζήτημα των ημερών που συζητήθηκε πάρα πολύ –είναι εδώ και</w:t>
      </w:r>
      <w:r>
        <w:rPr>
          <w:rFonts w:eastAsia="Times New Roman" w:cs="Times New Roman"/>
          <w:szCs w:val="24"/>
        </w:rPr>
        <w:t xml:space="preserve"> ο Υπουργός- είναι η αναβάθμιση των </w:t>
      </w:r>
      <w:r>
        <w:rPr>
          <w:rFonts w:eastAsia="Times New Roman" w:cs="Times New Roman"/>
          <w:szCs w:val="24"/>
          <w:lang w:val="en-US"/>
        </w:rPr>
        <w:t>F</w:t>
      </w:r>
      <w:r>
        <w:rPr>
          <w:rFonts w:eastAsia="Times New Roman" w:cs="Times New Roman"/>
          <w:szCs w:val="24"/>
        </w:rPr>
        <w:t xml:space="preserve">-16 λόγω της επικείμενης παραλαβής των πρώτων </w:t>
      </w:r>
      <w:r>
        <w:rPr>
          <w:rFonts w:eastAsia="Times New Roman" w:cs="Times New Roman"/>
          <w:szCs w:val="24"/>
          <w:lang w:val="en-US"/>
        </w:rPr>
        <w:t>F</w:t>
      </w:r>
      <w:r>
        <w:rPr>
          <w:rFonts w:eastAsia="Times New Roman" w:cs="Times New Roman"/>
          <w:szCs w:val="24"/>
        </w:rPr>
        <w:t>-35, αεροσκάφους πέμπτης γενιάς, από τη «φίλη» και «σύμμαχο» Τουρκία. Αστεία κάνουμε, αλλά έτσι το λένε όλοι. Σίγουρα δεν μπορούμε να τα παρουσιάσουμε ως κάτι αντίστοιχο, γ</w:t>
      </w:r>
      <w:r>
        <w:rPr>
          <w:rFonts w:eastAsia="Times New Roman" w:cs="Times New Roman"/>
          <w:szCs w:val="24"/>
        </w:rPr>
        <w:t xml:space="preserve">ια να αντιμετωπίσουμε αυτή την απειλή που από του χρόνου θα είναι πραγματικότητα. Είναι αεροσκάφη </w:t>
      </w:r>
      <w:r>
        <w:rPr>
          <w:rFonts w:eastAsia="Times New Roman" w:cs="Times New Roman"/>
          <w:szCs w:val="24"/>
          <w:lang w:val="en-US"/>
        </w:rPr>
        <w:t>F</w:t>
      </w:r>
      <w:r>
        <w:rPr>
          <w:rFonts w:eastAsia="Times New Roman" w:cs="Times New Roman"/>
          <w:szCs w:val="24"/>
        </w:rPr>
        <w:t xml:space="preserve">-16 σε όποιο επίπεδο κι αν τα αναβαθμίσουμε. Έτσι λένε όλοι οι ειδικοί. </w:t>
      </w:r>
    </w:p>
    <w:p w14:paraId="5FBAEDA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Η μόνη απάντηση είναι σε τρεις τομείς: Είτε να πάρουμε κι εμείς το ίδιο αεροσκάφος ή ένα εφάμιλλο αεροσκάφος. Υπάρχουν τέτοια, αλλά βλέπετε για λόγους πολιτικής δεν το συζητάμε καθόλου. Επίσης, να αναβαθμίσουμε την αεράμυνά μας σε τέτοιο βαθμό, ώστε να μπο</w:t>
      </w:r>
      <w:r>
        <w:rPr>
          <w:rFonts w:eastAsia="Times New Roman" w:cs="Times New Roman"/>
          <w:szCs w:val="24"/>
        </w:rPr>
        <w:t xml:space="preserve">ρούμε να αντιμετωπίσουμε. Δυστυχώς, δεν κάνουμε τίποτα απ’ όλα αυτά. </w:t>
      </w:r>
    </w:p>
    <w:p w14:paraId="5FBAEDA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Για το τεράστιο ποσό των 2,4 δισεκατομμυρίων δολαρίων, δηλαδή 1,9 δισεκατομμύρια ευρώ, όπως τώρα λένε κάποιοι, γιατί αυτή θα είναι η αντιστοιχία περίπου, επ’ </w:t>
      </w:r>
      <w:proofErr w:type="spellStart"/>
      <w:r>
        <w:rPr>
          <w:rFonts w:eastAsia="Times New Roman" w:cs="Times New Roman"/>
          <w:szCs w:val="24"/>
        </w:rPr>
        <w:t>ουδενί</w:t>
      </w:r>
      <w:proofErr w:type="spellEnd"/>
      <w:r>
        <w:rPr>
          <w:rFonts w:eastAsia="Times New Roman" w:cs="Times New Roman"/>
          <w:szCs w:val="24"/>
        </w:rPr>
        <w:t xml:space="preserve"> δεν θα ωφελήσει την π</w:t>
      </w:r>
      <w:r>
        <w:rPr>
          <w:rFonts w:eastAsia="Times New Roman" w:cs="Times New Roman"/>
          <w:szCs w:val="24"/>
        </w:rPr>
        <w:t xml:space="preserve">ατρίδα μας ούτε σε στρατηγικό επίπεδο, ούτε σε γεωπολιτικό, ούτε καν σε εργασιακό. Γιατί το «απόλυτο κακό», όπως είχε πει ο Πρωθυπουργός «να μην μας βρει αυτό το κακό!», ο Ντόναλντ </w:t>
      </w:r>
      <w:proofErr w:type="spellStart"/>
      <w:r>
        <w:rPr>
          <w:rFonts w:eastAsia="Times New Roman" w:cs="Times New Roman"/>
          <w:szCs w:val="24"/>
        </w:rPr>
        <w:t>Τραμπ</w:t>
      </w:r>
      <w:proofErr w:type="spellEnd"/>
      <w:r>
        <w:rPr>
          <w:rFonts w:eastAsia="Times New Roman" w:cs="Times New Roman"/>
          <w:szCs w:val="24"/>
        </w:rPr>
        <w:t xml:space="preserve">, είπε στη συνάντησή του με τον Έλληνα Πρωθυπουργό για τα </w:t>
      </w:r>
      <w:r>
        <w:rPr>
          <w:rFonts w:eastAsia="Times New Roman" w:cs="Times New Roman"/>
          <w:szCs w:val="24"/>
          <w:lang w:val="en-US"/>
        </w:rPr>
        <w:t>F</w:t>
      </w:r>
      <w:r>
        <w:rPr>
          <w:rFonts w:eastAsia="Times New Roman" w:cs="Times New Roman"/>
          <w:szCs w:val="24"/>
        </w:rPr>
        <w:t xml:space="preserve">-16 ότι θα </w:t>
      </w:r>
      <w:r>
        <w:rPr>
          <w:rFonts w:eastAsia="Times New Roman" w:cs="Times New Roman"/>
          <w:szCs w:val="24"/>
        </w:rPr>
        <w:t xml:space="preserve">ωφελήσουν την αμερικανική οικονομία και τους Αμερικανούς εργαζόμενους. Αυτό είναι το σημαντικό κομμάτι της όλης υπόθεσης. Δηλαδή, δεν θα ωφεληθούμε πουθενά. Αν πραγματικά θέλουμε να κάνουμε κάτι -γιατί, είτε αναβαθμίσουμε τα αεροσκάφη στο επίπεδο </w:t>
      </w:r>
      <w:r>
        <w:rPr>
          <w:rFonts w:eastAsia="Times New Roman" w:cs="Times New Roman"/>
          <w:szCs w:val="24"/>
          <w:lang w:val="en-US"/>
        </w:rPr>
        <w:t>Viper</w:t>
      </w:r>
      <w:r>
        <w:rPr>
          <w:rFonts w:eastAsia="Times New Roman" w:cs="Times New Roman"/>
          <w:szCs w:val="24"/>
        </w:rPr>
        <w:t xml:space="preserve"> ή σ</w:t>
      </w:r>
      <w:r>
        <w:rPr>
          <w:rFonts w:eastAsia="Times New Roman" w:cs="Times New Roman"/>
          <w:szCs w:val="24"/>
        </w:rPr>
        <w:t xml:space="preserve">ε κάποιο άλλο, τα </w:t>
      </w:r>
      <w:r>
        <w:rPr>
          <w:rFonts w:eastAsia="Times New Roman" w:cs="Times New Roman"/>
          <w:szCs w:val="24"/>
          <w:lang w:val="en-US"/>
        </w:rPr>
        <w:t>F</w:t>
      </w:r>
      <w:r>
        <w:rPr>
          <w:rFonts w:eastAsia="Times New Roman" w:cs="Times New Roman"/>
          <w:szCs w:val="24"/>
        </w:rPr>
        <w:t>-35 ποτέ δεν θα μπορούν να τα ανταγωνιστούν- είναι να βγάλετε ένα κονδύλι υποπολλαπλάσιο για να πάρετε ανταλλακτικά για τα υφιστάμενα αεροσκάφη. Είναι πολύ μικρότερο το ποσό. Γνωρίζετε καλύτερα από εμάς, κύριε Υπουργέ, ότι το 30% περίπου</w:t>
      </w:r>
      <w:r>
        <w:rPr>
          <w:rFonts w:eastAsia="Times New Roman" w:cs="Times New Roman"/>
          <w:szCs w:val="24"/>
        </w:rPr>
        <w:t xml:space="preserve"> των αεροσκαφών </w:t>
      </w:r>
      <w:r>
        <w:rPr>
          <w:rFonts w:eastAsia="Times New Roman" w:cs="Times New Roman"/>
          <w:szCs w:val="24"/>
          <w:lang w:val="en-US"/>
        </w:rPr>
        <w:t>F</w:t>
      </w:r>
      <w:r>
        <w:rPr>
          <w:rFonts w:eastAsia="Times New Roman" w:cs="Times New Roman"/>
          <w:szCs w:val="24"/>
        </w:rPr>
        <w:t xml:space="preserve">-16, όπως και των άλλων αεροσκαφών, είναι σε πτητική ικανότητα. Τα υπόλοιπα είναι καθηλωμένα και </w:t>
      </w:r>
      <w:proofErr w:type="spellStart"/>
      <w:r>
        <w:rPr>
          <w:rFonts w:eastAsia="Times New Roman" w:cs="Times New Roman"/>
          <w:szCs w:val="24"/>
        </w:rPr>
        <w:t>κανιβαλίζονται</w:t>
      </w:r>
      <w:proofErr w:type="spellEnd"/>
      <w:r>
        <w:rPr>
          <w:rFonts w:eastAsia="Times New Roman" w:cs="Times New Roman"/>
          <w:szCs w:val="24"/>
        </w:rPr>
        <w:t xml:space="preserve"> ή αλλάζει το ένα με το άλλο.</w:t>
      </w:r>
    </w:p>
    <w:p w14:paraId="5FBAEDA6" w14:textId="77777777" w:rsidR="00DD71AD" w:rsidRDefault="009451BE">
      <w:pPr>
        <w:spacing w:after="0" w:line="600" w:lineRule="auto"/>
        <w:ind w:firstLine="720"/>
        <w:jc w:val="both"/>
        <w:rPr>
          <w:rFonts w:eastAsia="Times New Roman"/>
          <w:szCs w:val="24"/>
        </w:rPr>
      </w:pPr>
      <w:r>
        <w:rPr>
          <w:rFonts w:eastAsia="Times New Roman"/>
          <w:szCs w:val="24"/>
        </w:rPr>
        <w:lastRenderedPageBreak/>
        <w:t>Με 100-150 εκατομμύρια, 200 το πολύ -δεν μπορώ εγώ να σας πω ακριβώς, τα ξέρετε καλύτερα από μένα-</w:t>
      </w:r>
      <w:r>
        <w:rPr>
          <w:rFonts w:eastAsia="Times New Roman"/>
          <w:szCs w:val="24"/>
        </w:rPr>
        <w:t xml:space="preserve"> μπορούμε να πάρουμε ανταλλακτικά για όλα τα αεροσκάφη στο επίπεδο στο οποίο βρίσκονται. Και από κει και πέρα, λύσεις υπάρχουν πολλές. </w:t>
      </w:r>
    </w:p>
    <w:p w14:paraId="5FBAEDA7" w14:textId="77777777" w:rsidR="00DD71AD" w:rsidRDefault="009451BE">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5FBAEDA8" w14:textId="77777777" w:rsidR="00DD71AD" w:rsidRDefault="009451BE">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5FBAEDA9" w14:textId="77777777" w:rsidR="00DD71AD" w:rsidRDefault="009451BE">
      <w:pPr>
        <w:spacing w:after="0" w:line="600" w:lineRule="auto"/>
        <w:ind w:firstLine="720"/>
        <w:jc w:val="both"/>
        <w:rPr>
          <w:rFonts w:eastAsia="Times New Roman"/>
          <w:szCs w:val="24"/>
        </w:rPr>
      </w:pPr>
      <w:r>
        <w:rPr>
          <w:rFonts w:eastAsia="Times New Roman"/>
          <w:szCs w:val="24"/>
        </w:rPr>
        <w:t xml:space="preserve">Γνωρίζετε </w:t>
      </w:r>
      <w:r>
        <w:rPr>
          <w:rFonts w:eastAsia="Times New Roman"/>
          <w:szCs w:val="24"/>
        </w:rPr>
        <w:t xml:space="preserve">κι εσείς ότι το </w:t>
      </w:r>
      <w:proofErr w:type="spellStart"/>
      <w:r>
        <w:rPr>
          <w:rFonts w:eastAsia="Times New Roman"/>
          <w:szCs w:val="24"/>
          <w:lang w:val="en-US"/>
        </w:rPr>
        <w:t>Sukhoi</w:t>
      </w:r>
      <w:proofErr w:type="spellEnd"/>
      <w:r>
        <w:rPr>
          <w:rFonts w:eastAsia="Times New Roman"/>
          <w:szCs w:val="24"/>
        </w:rPr>
        <w:t xml:space="preserve"> </w:t>
      </w:r>
      <w:r>
        <w:rPr>
          <w:rFonts w:eastAsia="Times New Roman"/>
          <w:szCs w:val="24"/>
          <w:lang w:val="en-US"/>
        </w:rPr>
        <w:t>Su</w:t>
      </w:r>
      <w:r>
        <w:rPr>
          <w:rFonts w:eastAsia="Times New Roman"/>
          <w:szCs w:val="24"/>
        </w:rPr>
        <w:t xml:space="preserve">-35, που είναι ένα αεροσκάφος το οποίο μπορεί να αντιμετωπίσει επιτυχώς το </w:t>
      </w:r>
      <w:r>
        <w:rPr>
          <w:rFonts w:eastAsia="Times New Roman"/>
          <w:szCs w:val="24"/>
          <w:lang w:val="en-US"/>
        </w:rPr>
        <w:t>F</w:t>
      </w:r>
      <w:r>
        <w:rPr>
          <w:rFonts w:eastAsia="Times New Roman"/>
          <w:szCs w:val="24"/>
        </w:rPr>
        <w:t xml:space="preserve">-35, κάτι που λένε όλοι. Όμως, δεν ξέρουμε γιατί δεν αναφέρεται καν το όνομά του, ενώ είναι και φθηνότερο του </w:t>
      </w:r>
      <w:r>
        <w:rPr>
          <w:rFonts w:eastAsia="Times New Roman"/>
          <w:szCs w:val="24"/>
          <w:lang w:val="en-US"/>
        </w:rPr>
        <w:t>F</w:t>
      </w:r>
      <w:r>
        <w:rPr>
          <w:rFonts w:eastAsia="Times New Roman"/>
          <w:szCs w:val="24"/>
        </w:rPr>
        <w:t>-35. Δηλαδή με ένα κονδύλι που θα μπορούσαμε</w:t>
      </w:r>
      <w:r>
        <w:rPr>
          <w:rFonts w:eastAsia="Times New Roman"/>
          <w:szCs w:val="24"/>
        </w:rPr>
        <w:t xml:space="preserve"> να πάρουμε είκοσι </w:t>
      </w:r>
      <w:r>
        <w:rPr>
          <w:rFonts w:eastAsia="Times New Roman"/>
          <w:szCs w:val="24"/>
          <w:lang w:val="en-US"/>
        </w:rPr>
        <w:t>F</w:t>
      </w:r>
      <w:r>
        <w:rPr>
          <w:rFonts w:eastAsia="Times New Roman"/>
          <w:szCs w:val="24"/>
        </w:rPr>
        <w:t xml:space="preserve">-35, θα παίρναμε τριάντα ή τριάντα πέντε </w:t>
      </w:r>
      <w:r>
        <w:rPr>
          <w:rFonts w:eastAsia="Times New Roman"/>
          <w:szCs w:val="24"/>
          <w:lang w:val="en-US"/>
        </w:rPr>
        <w:t>Su</w:t>
      </w:r>
      <w:r>
        <w:rPr>
          <w:rFonts w:eastAsia="Times New Roman"/>
          <w:szCs w:val="24"/>
        </w:rPr>
        <w:t xml:space="preserve">-35 και μάλιστα, ενδεχομένως, με πιο ευνοϊκούς όρους, γιατί οι Ρώσοι είναι διατεθειμένοι για συμπαραγωγή και για οτιδήποτε άλλο, προκειμένου να μπουν στην αγορά. </w:t>
      </w:r>
    </w:p>
    <w:p w14:paraId="5FBAEDAA" w14:textId="77777777" w:rsidR="00DD71AD" w:rsidRDefault="009451BE">
      <w:pPr>
        <w:spacing w:after="0" w:line="600" w:lineRule="auto"/>
        <w:ind w:firstLine="720"/>
        <w:jc w:val="both"/>
        <w:rPr>
          <w:rFonts w:eastAsia="Times New Roman"/>
          <w:szCs w:val="24"/>
        </w:rPr>
      </w:pPr>
      <w:r>
        <w:rPr>
          <w:rFonts w:eastAsia="Times New Roman"/>
          <w:szCs w:val="24"/>
        </w:rPr>
        <w:t xml:space="preserve">Με λίγα λόγια, κάντε μια πολύ </w:t>
      </w:r>
      <w:r>
        <w:rPr>
          <w:rFonts w:eastAsia="Times New Roman"/>
          <w:szCs w:val="24"/>
        </w:rPr>
        <w:t xml:space="preserve">καλή διαπραγμάτευση -η διαπραγμάτευσή σας δεν ήταν καθόλου καλή στο συγκεκριμένο ζήτημα- με τον οποιοδήποτε προς το συμφέρον της </w:t>
      </w:r>
      <w:r>
        <w:rPr>
          <w:rFonts w:eastAsia="Times New Roman"/>
          <w:szCs w:val="24"/>
        </w:rPr>
        <w:t xml:space="preserve">Ελλάδας </w:t>
      </w:r>
      <w:r>
        <w:rPr>
          <w:rFonts w:eastAsia="Times New Roman"/>
          <w:szCs w:val="24"/>
        </w:rPr>
        <w:t>και κανενός άλλου.</w:t>
      </w:r>
    </w:p>
    <w:p w14:paraId="5FBAEDAB" w14:textId="77777777" w:rsidR="00DD71AD" w:rsidRDefault="009451BE">
      <w:pPr>
        <w:spacing w:after="0" w:line="600" w:lineRule="auto"/>
        <w:ind w:firstLine="720"/>
        <w:jc w:val="both"/>
        <w:rPr>
          <w:rFonts w:eastAsia="Times New Roman"/>
          <w:szCs w:val="24"/>
        </w:rPr>
      </w:pPr>
      <w:r>
        <w:rPr>
          <w:rFonts w:eastAsia="Times New Roman"/>
          <w:szCs w:val="24"/>
        </w:rPr>
        <w:t>Κλείνοντας, θα ήθελα να πω και να υπενθυμίσω κάτι, που είναι και θέση της Χρυσής Αυγής, ότι ο συνδικ</w:t>
      </w:r>
      <w:r>
        <w:rPr>
          <w:rFonts w:eastAsia="Times New Roman"/>
          <w:szCs w:val="24"/>
        </w:rPr>
        <w:t xml:space="preserve">αλισμός στον στρατό -και μάλιστα όπως τον κάνετε και εσείς και οι προηγούμενοι- με τον τρόπο με τον οποίο τον κάνετε είναι αποκλειστικά </w:t>
      </w:r>
      <w:r>
        <w:rPr>
          <w:rFonts w:eastAsia="Times New Roman"/>
          <w:szCs w:val="24"/>
        </w:rPr>
        <w:lastRenderedPageBreak/>
        <w:t xml:space="preserve">και μόνο καταστρεπτικός, βλαπτικός και επ’ </w:t>
      </w:r>
      <w:proofErr w:type="spellStart"/>
      <w:r>
        <w:rPr>
          <w:rFonts w:eastAsia="Times New Roman"/>
          <w:szCs w:val="24"/>
        </w:rPr>
        <w:t>ουδενί</w:t>
      </w:r>
      <w:proofErr w:type="spellEnd"/>
      <w:r>
        <w:rPr>
          <w:rFonts w:eastAsia="Times New Roman"/>
          <w:szCs w:val="24"/>
        </w:rPr>
        <w:t xml:space="preserve"> δεν έχει κάτι θετικό να προσφέρει στο στράτευμα. </w:t>
      </w:r>
    </w:p>
    <w:p w14:paraId="5FBAEDAC" w14:textId="77777777" w:rsidR="00DD71AD" w:rsidRDefault="009451BE">
      <w:pPr>
        <w:spacing w:after="0" w:line="600" w:lineRule="auto"/>
        <w:ind w:firstLine="720"/>
        <w:jc w:val="both"/>
        <w:rPr>
          <w:rFonts w:eastAsia="Times New Roman"/>
          <w:szCs w:val="24"/>
        </w:rPr>
      </w:pPr>
      <w:r>
        <w:rPr>
          <w:rFonts w:eastAsia="Times New Roman"/>
          <w:szCs w:val="24"/>
        </w:rPr>
        <w:t xml:space="preserve">Ευχαριστώ πολύ. </w:t>
      </w:r>
    </w:p>
    <w:p w14:paraId="5FBAEDAD" w14:textId="77777777" w:rsidR="00DD71AD" w:rsidRDefault="009451BE">
      <w:pPr>
        <w:spacing w:after="0"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ΕΔΡΕΥΩΝ (Δημήτριος Καμμένος): </w:t>
      </w:r>
      <w:r>
        <w:rPr>
          <w:rFonts w:eastAsia="Times New Roman"/>
          <w:szCs w:val="24"/>
        </w:rPr>
        <w:t xml:space="preserve">Ευχαριστούμε πολύ τον κ. </w:t>
      </w:r>
      <w:proofErr w:type="spellStart"/>
      <w:r>
        <w:rPr>
          <w:rFonts w:eastAsia="Times New Roman"/>
          <w:szCs w:val="24"/>
        </w:rPr>
        <w:t>Παναγιώταρο</w:t>
      </w:r>
      <w:proofErr w:type="spellEnd"/>
      <w:r>
        <w:rPr>
          <w:rFonts w:eastAsia="Times New Roman"/>
          <w:szCs w:val="24"/>
        </w:rPr>
        <w:t>.</w:t>
      </w:r>
    </w:p>
    <w:p w14:paraId="5FBAEDAE" w14:textId="77777777" w:rsidR="00DD71AD" w:rsidRDefault="009451BE">
      <w:pPr>
        <w:spacing w:after="0" w:line="600" w:lineRule="auto"/>
        <w:ind w:firstLine="720"/>
        <w:jc w:val="both"/>
        <w:rPr>
          <w:rFonts w:eastAsia="Times New Roman"/>
          <w:szCs w:val="24"/>
        </w:rPr>
      </w:pPr>
      <w:r>
        <w:rPr>
          <w:rFonts w:eastAsia="Times New Roman"/>
          <w:szCs w:val="24"/>
        </w:rPr>
        <w:t>Τον λόγο έχει ο Ανεξάρτητος Βουλευτής κ.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Δημήτριος Καρράς για επτά λεπτά. </w:t>
      </w:r>
    </w:p>
    <w:p w14:paraId="5FBAEDAF" w14:textId="77777777" w:rsidR="00DD71AD" w:rsidRDefault="009451BE">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κύριοι Υπουργοί, κύριοι συνάδελφοι, το νομοσχέδιο με τα τέ</w:t>
      </w:r>
      <w:r>
        <w:rPr>
          <w:rFonts w:eastAsia="Times New Roman"/>
          <w:szCs w:val="24"/>
        </w:rPr>
        <w:t>σσερα κεφάλαιά του επιχειρεί να αντιμετωπίσει ζητήματα σταδιοδρομίας και εξέλιξης στελεχών των Ενόπλων Δυνάμεων, που είναι κάτι επιθυμητό κατ’ αρχάς, αλλά δεν ξέρουμε το αποτέλεσμα το οποίο θα φέρουν οι προτεινόμενες ρυθμίσεις. Επίσης επιχειρεί να αντιμετω</w:t>
      </w:r>
      <w:r>
        <w:rPr>
          <w:rFonts w:eastAsia="Times New Roman"/>
          <w:szCs w:val="24"/>
        </w:rPr>
        <w:t xml:space="preserve">πίσει ζητήματα οικονομικής επιθεώρησης και εσωτερικών υποθέσεων στο στράτευμα -εκεί άκουσα διαφορετικές απόψεις- θέματα περιουσίας και </w:t>
      </w:r>
      <w:r>
        <w:rPr>
          <w:rFonts w:eastAsia="Times New Roman"/>
          <w:szCs w:val="24"/>
        </w:rPr>
        <w:t>τέλος</w:t>
      </w:r>
      <w:r>
        <w:rPr>
          <w:rFonts w:eastAsia="Times New Roman"/>
          <w:szCs w:val="24"/>
        </w:rPr>
        <w:t xml:space="preserve"> συνδικαλιστικά θέματα του στρατού. Εκεί στενοχωρήθηκα, διότι άκουσα τη διάσταση των απόψεων των στελεχών, που σημαί</w:t>
      </w:r>
      <w:r>
        <w:rPr>
          <w:rFonts w:eastAsia="Times New Roman"/>
          <w:szCs w:val="24"/>
        </w:rPr>
        <w:t xml:space="preserve">νει ότι τίθενται μείζονα προβλήματα στο εσωτερικό των Ενόπλων Δυνάμεων. </w:t>
      </w:r>
    </w:p>
    <w:p w14:paraId="5FBAEDB0" w14:textId="77777777" w:rsidR="00DD71AD" w:rsidRDefault="009451BE">
      <w:pPr>
        <w:spacing w:after="0" w:line="600" w:lineRule="auto"/>
        <w:ind w:firstLine="720"/>
        <w:jc w:val="both"/>
        <w:rPr>
          <w:rFonts w:eastAsia="Times New Roman"/>
          <w:szCs w:val="24"/>
        </w:rPr>
      </w:pPr>
      <w:r>
        <w:rPr>
          <w:rFonts w:eastAsia="Times New Roman"/>
          <w:szCs w:val="24"/>
        </w:rPr>
        <w:t xml:space="preserve">Η δική μου θέση και ευχή είναι να βρεθούν στοιχεία </w:t>
      </w:r>
      <w:r>
        <w:rPr>
          <w:rFonts w:eastAsia="Times New Roman"/>
          <w:szCs w:val="24"/>
        </w:rPr>
        <w:t xml:space="preserve">ομόνοιας </w:t>
      </w:r>
      <w:r>
        <w:rPr>
          <w:rFonts w:eastAsia="Times New Roman"/>
          <w:szCs w:val="24"/>
        </w:rPr>
        <w:t xml:space="preserve">και </w:t>
      </w:r>
      <w:proofErr w:type="spellStart"/>
      <w:r>
        <w:rPr>
          <w:rFonts w:eastAsia="Times New Roman"/>
          <w:szCs w:val="24"/>
        </w:rPr>
        <w:t>καταλαγής</w:t>
      </w:r>
      <w:proofErr w:type="spellEnd"/>
      <w:r>
        <w:rPr>
          <w:rFonts w:eastAsia="Times New Roman"/>
          <w:szCs w:val="24"/>
        </w:rPr>
        <w:t xml:space="preserve">, γιατί διαφορετικά αν διατηρηθεί η ένταση η οποία παρατηρήθηκε στην </w:t>
      </w:r>
      <w:r>
        <w:rPr>
          <w:rFonts w:eastAsia="Times New Roman"/>
          <w:szCs w:val="24"/>
        </w:rPr>
        <w:t xml:space="preserve">επιτροπή </w:t>
      </w:r>
      <w:r>
        <w:rPr>
          <w:rFonts w:eastAsia="Times New Roman"/>
          <w:szCs w:val="24"/>
        </w:rPr>
        <w:t>τις προηγούμενες μέρες δεν είναι</w:t>
      </w:r>
      <w:r>
        <w:rPr>
          <w:rFonts w:eastAsia="Times New Roman"/>
          <w:szCs w:val="24"/>
        </w:rPr>
        <w:t xml:space="preserve"> για το καλό ούτε των ιδίων ούτε για το καλό της πατρί</w:t>
      </w:r>
      <w:r>
        <w:rPr>
          <w:rFonts w:eastAsia="Times New Roman"/>
          <w:szCs w:val="24"/>
        </w:rPr>
        <w:lastRenderedPageBreak/>
        <w:t xml:space="preserve">δας, καθώς στις </w:t>
      </w:r>
      <w:r>
        <w:rPr>
          <w:rFonts w:eastAsia="Times New Roman"/>
          <w:szCs w:val="24"/>
        </w:rPr>
        <w:t xml:space="preserve">δύσκολες </w:t>
      </w:r>
      <w:r>
        <w:rPr>
          <w:rFonts w:eastAsia="Times New Roman"/>
          <w:szCs w:val="24"/>
        </w:rPr>
        <w:t xml:space="preserve">περιόδους τις οποίες </w:t>
      </w:r>
      <w:proofErr w:type="spellStart"/>
      <w:r>
        <w:rPr>
          <w:rFonts w:eastAsia="Times New Roman"/>
          <w:szCs w:val="24"/>
        </w:rPr>
        <w:t>διερχόμεθα</w:t>
      </w:r>
      <w:proofErr w:type="spellEnd"/>
      <w:r>
        <w:rPr>
          <w:rFonts w:eastAsia="Times New Roman"/>
          <w:szCs w:val="24"/>
        </w:rPr>
        <w:t xml:space="preserve"> -και σε ανεξάρτητες ακόμα, από αυτές- χρειάζεται η ενότητα των Ενόπλων Δυνάμεων και να αποφεύγεται κάθε προσπάθεια διχασμού ή </w:t>
      </w:r>
      <w:r>
        <w:rPr>
          <w:rFonts w:eastAsia="Times New Roman"/>
          <w:szCs w:val="24"/>
        </w:rPr>
        <w:t xml:space="preserve">δημιουργίας </w:t>
      </w:r>
      <w:r>
        <w:rPr>
          <w:rFonts w:eastAsia="Times New Roman"/>
          <w:szCs w:val="24"/>
        </w:rPr>
        <w:t>κομματικών σχέσεων</w:t>
      </w:r>
      <w:r>
        <w:rPr>
          <w:rFonts w:eastAsia="Times New Roman"/>
          <w:szCs w:val="24"/>
        </w:rPr>
        <w:t>.</w:t>
      </w:r>
      <w:r>
        <w:rPr>
          <w:rFonts w:eastAsia="Times New Roman"/>
          <w:szCs w:val="24"/>
        </w:rPr>
        <w:t xml:space="preserve"> </w:t>
      </w:r>
    </w:p>
    <w:p w14:paraId="5FBAEDB1" w14:textId="77777777" w:rsidR="00DD71AD" w:rsidRDefault="009451BE">
      <w:pPr>
        <w:spacing w:after="0" w:line="600" w:lineRule="auto"/>
        <w:ind w:firstLine="720"/>
        <w:jc w:val="both"/>
        <w:rPr>
          <w:rFonts w:eastAsia="Times New Roman"/>
          <w:szCs w:val="24"/>
        </w:rPr>
      </w:pPr>
      <w:r>
        <w:rPr>
          <w:rFonts w:eastAsia="Times New Roman"/>
          <w:szCs w:val="24"/>
        </w:rPr>
        <w:t xml:space="preserve">Νομίζω, λοιπόν, ότι η πολιτική ηγεσία του Υπουργείου Άμυνας θα πρέπει να συνθέσει όλες τις απόψεις που ακούστηκαν τόσο στην </w:t>
      </w:r>
      <w:r>
        <w:rPr>
          <w:rFonts w:eastAsia="Times New Roman"/>
          <w:szCs w:val="24"/>
        </w:rPr>
        <w:t>επιτροπή</w:t>
      </w:r>
      <w:r>
        <w:rPr>
          <w:rFonts w:eastAsia="Times New Roman"/>
          <w:szCs w:val="24"/>
        </w:rPr>
        <w:t>, όσο και σήμερα στην Ολομέλεια και να καταλήξει σε μία ρύθμιση η οποία δεν θα αφήνει ούτε νύξη δυνατότ</w:t>
      </w:r>
      <w:r>
        <w:rPr>
          <w:rFonts w:eastAsia="Times New Roman"/>
          <w:szCs w:val="24"/>
        </w:rPr>
        <w:t xml:space="preserve">ητας διχασμού και διαιρέσεως στα στελέχη εκείνα των Ενόπλων Δυνάμεων που ενδιαφέρονται να εκπροσωπήσουν τους συναδέλφους τους. Αυτό, λοιπόν, για μένα είναι μονόδρομος. Αυτό πρέπει να επιδιωχθεί. </w:t>
      </w:r>
    </w:p>
    <w:p w14:paraId="5FBAEDB2" w14:textId="77777777" w:rsidR="00DD71AD" w:rsidRDefault="009451BE">
      <w:pPr>
        <w:spacing w:after="0" w:line="600" w:lineRule="auto"/>
        <w:ind w:firstLine="720"/>
        <w:jc w:val="both"/>
        <w:rPr>
          <w:rFonts w:eastAsia="Times New Roman"/>
          <w:szCs w:val="24"/>
        </w:rPr>
      </w:pPr>
      <w:r>
        <w:rPr>
          <w:rFonts w:eastAsia="Times New Roman"/>
          <w:szCs w:val="24"/>
        </w:rPr>
        <w:t>Δεν θα πω περισσότερα για το άρθρο 27. Έχει πολλή παθολογία,</w:t>
      </w:r>
      <w:r>
        <w:rPr>
          <w:rFonts w:eastAsia="Times New Roman"/>
          <w:szCs w:val="24"/>
        </w:rPr>
        <w:t xml:space="preserve"> έχει και ένα ιστορικό το οποίο είναι βαρύ. Ας μείνω λοιπόν σε αυτήν την ευχή.</w:t>
      </w:r>
    </w:p>
    <w:p w14:paraId="5FBAEDB3" w14:textId="77777777" w:rsidR="00DD71AD" w:rsidRDefault="009451BE">
      <w:pPr>
        <w:spacing w:after="0" w:line="600" w:lineRule="auto"/>
        <w:ind w:firstLine="720"/>
        <w:jc w:val="both"/>
        <w:rPr>
          <w:rFonts w:eastAsia="Times New Roman"/>
          <w:szCs w:val="24"/>
        </w:rPr>
      </w:pPr>
      <w:r>
        <w:rPr>
          <w:rFonts w:eastAsia="Times New Roman"/>
          <w:szCs w:val="24"/>
        </w:rPr>
        <w:t>Ένα άλλο ζήτημα το οποίο είναι και επίκαιρο και βλέπω ότι έχει και μια αντανάκλαση στο παρόν νομοσχέδιο είναι το γνωστό άρθρο 30 περί του οποίου γίνεται μεγάλη συζήτηση αν είναι</w:t>
      </w:r>
      <w:r>
        <w:rPr>
          <w:rFonts w:eastAsia="Times New Roman"/>
          <w:szCs w:val="24"/>
        </w:rPr>
        <w:t xml:space="preserve"> ωφέλιμο ή όχι. Η θέση της Κυβέρνησης, όπως παρουσιάστηκε, λέει ουσιαστικά ότι είναι μονόδρομος η κύρωση με νόμο μιας σύμβασης αντισταθμιστικών ωφελημάτων η οποία έχει λήξει. Και έρχεται λοιπόν ένας νόμος σήμερα και έχει κάποιες ρυθμίσεις, οι οποίες βέβαια</w:t>
      </w:r>
      <w:r>
        <w:rPr>
          <w:rFonts w:eastAsia="Times New Roman"/>
          <w:szCs w:val="24"/>
        </w:rPr>
        <w:t xml:space="preserve"> αποκλίνουν 100% από τη μέχρι σήμερα πάγια νομοθεσία περί αντισταθμιστικών ωφελημάτων, ενώ θέλω να θυμίσω και τούτο. Στην κούρσα των εξοπλισμών της περιόδου </w:t>
      </w:r>
      <w:r>
        <w:rPr>
          <w:rFonts w:eastAsia="Times New Roman"/>
          <w:szCs w:val="24"/>
        </w:rPr>
        <w:t>1996</w:t>
      </w:r>
      <w:r>
        <w:rPr>
          <w:rFonts w:eastAsia="Times New Roman"/>
          <w:szCs w:val="24"/>
        </w:rPr>
        <w:t xml:space="preserve"> </w:t>
      </w:r>
      <w:r>
        <w:rPr>
          <w:rFonts w:eastAsia="Times New Roman"/>
          <w:szCs w:val="24"/>
        </w:rPr>
        <w:t>έως</w:t>
      </w:r>
      <w:r>
        <w:rPr>
          <w:rFonts w:eastAsia="Times New Roman"/>
          <w:szCs w:val="24"/>
        </w:rPr>
        <w:t xml:space="preserve"> 2006 έγιναν πάρα πολ</w:t>
      </w:r>
      <w:r>
        <w:rPr>
          <w:rFonts w:eastAsia="Times New Roman"/>
          <w:szCs w:val="24"/>
        </w:rPr>
        <w:lastRenderedPageBreak/>
        <w:t>λές συμβάσεις αντίστοιχων –υποτίθεται- ανταποδοτικών παροχών των προμη</w:t>
      </w:r>
      <w:r>
        <w:rPr>
          <w:rFonts w:eastAsia="Times New Roman"/>
          <w:szCs w:val="24"/>
        </w:rPr>
        <w:t>θευτών εξοπλιστικών συστημάτων και αμυντικού υλικού</w:t>
      </w:r>
      <w:r>
        <w:rPr>
          <w:rFonts w:eastAsia="Times New Roman"/>
          <w:szCs w:val="24"/>
        </w:rPr>
        <w:t xml:space="preserve"> προς την πατρίδα μας</w:t>
      </w:r>
      <w:r>
        <w:rPr>
          <w:rFonts w:eastAsia="Times New Roman"/>
          <w:szCs w:val="24"/>
        </w:rPr>
        <w:t xml:space="preserve">. Δεν εφαρμόστηκε καμμία. </w:t>
      </w:r>
    </w:p>
    <w:p w14:paraId="5FBAEDB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Είδαμε, λοιπόν, ότι έγινε νομοθεσία και το 2011 και το 2014 και το 2016 από την παρούσα Κυβέρνηση</w:t>
      </w:r>
      <w:r>
        <w:rPr>
          <w:rFonts w:eastAsia="Times New Roman" w:cs="Times New Roman"/>
          <w:szCs w:val="24"/>
        </w:rPr>
        <w:t>,</w:t>
      </w:r>
      <w:r>
        <w:rPr>
          <w:rFonts w:eastAsia="Times New Roman" w:cs="Times New Roman"/>
          <w:szCs w:val="24"/>
        </w:rPr>
        <w:t xml:space="preserve"> για να αντιμετωπίσει αυτά τα προβλήματα. Δυστυχώς, επιτρέψ</w:t>
      </w:r>
      <w:r>
        <w:rPr>
          <w:rFonts w:eastAsia="Times New Roman" w:cs="Times New Roman"/>
          <w:szCs w:val="24"/>
        </w:rPr>
        <w:t>τε μου, άνθρακες ο θησαυρός από ό,τι αντιλαμβάνομαι, γιατί όταν αναγκάζεστε σήμερα να δεχθείτε την πίεση μιας ιδιωτικής εταιρείας, έστω και ισχυρής, η οποία έχει ήδη λάβει το αντάλλαγμά της από το ελληνικό κράτος και φέρνετε νόμο να κυρώσετε μια νέα σύμβασ</w:t>
      </w:r>
      <w:r>
        <w:rPr>
          <w:rFonts w:eastAsia="Times New Roman" w:cs="Times New Roman"/>
          <w:szCs w:val="24"/>
        </w:rPr>
        <w:t>η αντισταθμιστικών ωφελημάτων, δημιουργείτε ένα προηγούμενο και δη ένα κακό προηγούμενο. Διότι δεν είναι η μοναδική σύμβαση που εκκρεμεί προς εκκαθάριση ή που έχει ανεκτέλεστο υπόλοιπο.</w:t>
      </w:r>
    </w:p>
    <w:p w14:paraId="5FBAEDB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την έννοια, λοιπόν, αυτήν ικανοποιούμε τις ορέξεις της πρώτης που π</w:t>
      </w:r>
      <w:r>
        <w:rPr>
          <w:rFonts w:eastAsia="Times New Roman" w:cs="Times New Roman"/>
          <w:szCs w:val="24"/>
        </w:rPr>
        <w:t xml:space="preserve">ροσήλθε. Και αυτά δεν τα λέω εγώ. Τα λέει το </w:t>
      </w:r>
      <w:r>
        <w:rPr>
          <w:rFonts w:eastAsia="Times New Roman" w:cs="Times New Roman"/>
          <w:szCs w:val="24"/>
        </w:rPr>
        <w:t xml:space="preserve">Νομικό </w:t>
      </w:r>
      <w:r>
        <w:rPr>
          <w:rFonts w:eastAsia="Times New Roman" w:cs="Times New Roman"/>
          <w:szCs w:val="24"/>
        </w:rPr>
        <w:t>Συμβούλιο του Κράτους, το ίδιο που είχατε παραπέμψει την υπόθεση για να γνωμοδοτήσει αν θα είναι σε σχέση με το δημόσιο συμφέρον η επίλυση του θέματος ή όχι.</w:t>
      </w:r>
    </w:p>
    <w:p w14:paraId="5FBAEDB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Να θυμίσω, γιατί δεν ξέρω αν κατετέθη στην </w:t>
      </w:r>
      <w:r>
        <w:rPr>
          <w:rFonts w:eastAsia="Times New Roman" w:cs="Times New Roman"/>
          <w:szCs w:val="24"/>
        </w:rPr>
        <w:t>επι</w:t>
      </w:r>
      <w:r>
        <w:rPr>
          <w:rFonts w:eastAsia="Times New Roman" w:cs="Times New Roman"/>
          <w:szCs w:val="24"/>
        </w:rPr>
        <w:t xml:space="preserve">τροπή </w:t>
      </w:r>
      <w:r>
        <w:rPr>
          <w:rFonts w:eastAsia="Times New Roman" w:cs="Times New Roman"/>
          <w:szCs w:val="24"/>
        </w:rPr>
        <w:t xml:space="preserve">η γνωμοδότηση του Νομικού Συμβουλίου του Κράτους -οι συνάδελφοι που είναι μέλη στην </w:t>
      </w:r>
      <w:r>
        <w:rPr>
          <w:rFonts w:eastAsia="Times New Roman" w:cs="Times New Roman"/>
          <w:szCs w:val="24"/>
        </w:rPr>
        <w:t xml:space="preserve">επιτροπή </w:t>
      </w:r>
      <w:r>
        <w:rPr>
          <w:rFonts w:eastAsia="Times New Roman" w:cs="Times New Roman"/>
          <w:szCs w:val="24"/>
        </w:rPr>
        <w:t xml:space="preserve">θα το γνωρίζουν, αλλά εγώ την αναζήτησα και τη βρήκα- τι λέει η γνωμοδότηση. «Δεν μπορώ να γνωμοδοτήσω…», λέει το Νομικό Συμβούλιο του Κράτους, «…γιατί έχει </w:t>
      </w:r>
      <w:r>
        <w:rPr>
          <w:rFonts w:eastAsia="Times New Roman" w:cs="Times New Roman"/>
          <w:szCs w:val="24"/>
        </w:rPr>
        <w:t xml:space="preserve">λήξει η σύμβαση και εγώ γνωμοδοτώ επί ισχυουσών συμβάσεων». Φεύγει το ένα </w:t>
      </w:r>
      <w:r>
        <w:rPr>
          <w:rFonts w:eastAsia="Times New Roman" w:cs="Times New Roman"/>
          <w:szCs w:val="24"/>
        </w:rPr>
        <w:lastRenderedPageBreak/>
        <w:t>κομμάτι. Πάμε στο άλλο κομμάτι. Λέει: «Αν τίθεται θέμα διατηρήσεων συνεπειών ποινικών ευθυνών, εκεί πλέον θα τις αναζητήσουμε με τις διατάξεις περί διαφθοράς, τουτέστιν δωροδοκίας, π</w:t>
      </w:r>
      <w:r>
        <w:rPr>
          <w:rFonts w:eastAsia="Times New Roman" w:cs="Times New Roman"/>
          <w:szCs w:val="24"/>
        </w:rPr>
        <w:t>αθητικής ή ενεργητικής, και των παρακολουθημάτων του ξεπλύματος χρήματος ή της νομιμοποιήσεως εσόδων από παράνομες δραστηριότητες».</w:t>
      </w:r>
    </w:p>
    <w:p w14:paraId="5FBAEDB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Ξεχνάει κάτι. Λέει η αιτιολογική έκθεση του νόμου που εισάγεται με το άρθρο 30 ότι διατηρούνται οι ποινικές ευθύνες. Ποιες π</w:t>
      </w:r>
      <w:r>
        <w:rPr>
          <w:rFonts w:eastAsia="Times New Roman" w:cs="Times New Roman"/>
          <w:szCs w:val="24"/>
        </w:rPr>
        <w:t xml:space="preserve">οινικές ευθύνες; Όταν κάνουμε συμβιβασμό και καταργούμαι την προηγούμενη σύμβαση και πάμε να δημιουργήσουμε νέα, διατηρείται η ευθύνη </w:t>
      </w:r>
      <w:r>
        <w:rPr>
          <w:rFonts w:eastAsia="Times New Roman" w:cs="Times New Roman"/>
          <w:szCs w:val="24"/>
        </w:rPr>
        <w:t xml:space="preserve">του εγκλήματος, </w:t>
      </w:r>
      <w:r>
        <w:rPr>
          <w:rFonts w:eastAsia="Times New Roman" w:cs="Times New Roman"/>
          <w:szCs w:val="24"/>
        </w:rPr>
        <w:t xml:space="preserve">της απιστίας; Όχι με βεβαιότητα, γιατί η απιστία έχει βάση, τη ζημία του </w:t>
      </w:r>
      <w:r>
        <w:rPr>
          <w:rFonts w:eastAsia="Times New Roman" w:cs="Times New Roman"/>
          <w:szCs w:val="24"/>
        </w:rPr>
        <w:t>δημοσίου</w:t>
      </w:r>
      <w:r>
        <w:rPr>
          <w:rFonts w:eastAsia="Times New Roman" w:cs="Times New Roman"/>
          <w:szCs w:val="24"/>
        </w:rPr>
        <w:t>, έχει βάση ότι ζημιώθηκε</w:t>
      </w:r>
      <w:r>
        <w:rPr>
          <w:rFonts w:eastAsia="Times New Roman" w:cs="Times New Roman"/>
          <w:szCs w:val="24"/>
        </w:rPr>
        <w:t xml:space="preserve"> το </w:t>
      </w:r>
      <w:r>
        <w:rPr>
          <w:rFonts w:eastAsia="Times New Roman" w:cs="Times New Roman"/>
          <w:szCs w:val="24"/>
        </w:rPr>
        <w:t xml:space="preserve">δημόσιο </w:t>
      </w:r>
      <w:r>
        <w:rPr>
          <w:rFonts w:eastAsia="Times New Roman" w:cs="Times New Roman"/>
          <w:szCs w:val="24"/>
        </w:rPr>
        <w:t xml:space="preserve">ή απειλήθηκε ζημία του </w:t>
      </w:r>
      <w:r>
        <w:rPr>
          <w:rFonts w:eastAsia="Times New Roman" w:cs="Times New Roman"/>
          <w:szCs w:val="24"/>
        </w:rPr>
        <w:t>δημοσίου</w:t>
      </w:r>
      <w:r>
        <w:rPr>
          <w:rFonts w:eastAsia="Times New Roman" w:cs="Times New Roman"/>
          <w:szCs w:val="24"/>
        </w:rPr>
        <w:t>.</w:t>
      </w:r>
    </w:p>
    <w:p w14:paraId="5FBAEDB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Εδώ λέμε ότι κάνουμε μια καινούργια σύμβαση και καλούμε αυτούς τους καλούς ανθρώπους να μας λύσουν το θέμα. Τι μας λύνουν, κύριοι; Διαβάσατε τους όρους των συμβάσεων, αγαπητοί συνάδελφοι; Είναι 10% η εγγυητική ε</w:t>
      </w:r>
      <w:r>
        <w:rPr>
          <w:rFonts w:eastAsia="Times New Roman" w:cs="Times New Roman"/>
          <w:szCs w:val="24"/>
        </w:rPr>
        <w:t>πιστολή επί του ανεκτέλεστου υπολοίπου. Είναι 10%, η οποία μάλιστα εγγυητική επιστολή, όπως δέχεται και η έκθεση της Επιστημονικής Υπηρεσίας της Βουλής, λέει ότι αν καταπέσει αυτό το 10% επί του ανεκτέλεστου υπολοίπου, δεν υπάρχουν άλλες αξιώσεις από το ελ</w:t>
      </w:r>
      <w:r>
        <w:rPr>
          <w:rFonts w:eastAsia="Times New Roman" w:cs="Times New Roman"/>
          <w:szCs w:val="24"/>
        </w:rPr>
        <w:t xml:space="preserve">ληνικό </w:t>
      </w:r>
      <w:r>
        <w:rPr>
          <w:rFonts w:eastAsia="Times New Roman" w:cs="Times New Roman"/>
          <w:szCs w:val="24"/>
        </w:rPr>
        <w:t>δημόσιο</w:t>
      </w:r>
      <w:r>
        <w:rPr>
          <w:rFonts w:eastAsia="Times New Roman" w:cs="Times New Roman"/>
          <w:szCs w:val="24"/>
        </w:rPr>
        <w:t>.</w:t>
      </w:r>
    </w:p>
    <w:p w14:paraId="5FBAEDB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Πάμε παρακάτω, λοιπόν. Είναι κυριαρχική άποψη αυτή κράτους;</w:t>
      </w:r>
    </w:p>
    <w:p w14:paraId="5FBAEDB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Να πω κάτι άλλο, όμως, θέλω εδώ. Λέει και κάτι άλλο που αποκλίνει της νομοθεσίας και εμένα με έχει ανησυχήσει. Λέει ότι οι διαφορές από τη νέα σύμβαση αντισταθμιστικών ωφελημάτων π</w:t>
      </w:r>
      <w:r>
        <w:rPr>
          <w:rFonts w:eastAsia="Times New Roman" w:cs="Times New Roman"/>
          <w:szCs w:val="24"/>
        </w:rPr>
        <w:t>αραπέμπονται στο Διεθνές Εμπορικό Επιμελητήριο της Γενεύης. Να κάνω μια διάκριση; Το Διεθνές Εμπορικό Επιμελητήριο της Γενεύης έχει προσανατολισμό, με τους κανονισμούς και τη νομολογία του, να επιλύει καθαρώς εμπορικές διαφορές.</w:t>
      </w:r>
    </w:p>
    <w:p w14:paraId="5FBAEDB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w:t>
      </w:r>
      <w:r>
        <w:rPr>
          <w:rFonts w:eastAsia="Times New Roman" w:cs="Times New Roman"/>
          <w:szCs w:val="24"/>
        </w:rPr>
        <w:t xml:space="preserve"> κουδούνι λήξεως του χρόνου ομιλίας του κυρίου Βουλευτή)</w:t>
      </w:r>
    </w:p>
    <w:p w14:paraId="5FBAEDB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θα ήθελα για λίγο την ανοχή σας. </w:t>
      </w:r>
    </w:p>
    <w:p w14:paraId="5FBAEDB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δημιουργούμε ένα ρήγμα στο ελληνικό νομοθετικό κείμενο να παραπέμπουμε στο Διεθνές Εμπορικό Επιμελητήριο διαφορές οι οποίες είναι διοικητικές συμβάσεις. Η σύμβαση ωφελημάτων αντισταθμιστικών έχει χαρακτήρα και πρέπει να διατηρεί </w:t>
      </w:r>
      <w:r>
        <w:rPr>
          <w:rFonts w:eastAsia="Times New Roman" w:cs="Times New Roman"/>
          <w:szCs w:val="24"/>
        </w:rPr>
        <w:t xml:space="preserve">τον </w:t>
      </w:r>
      <w:r>
        <w:rPr>
          <w:rFonts w:eastAsia="Times New Roman" w:cs="Times New Roman"/>
          <w:szCs w:val="24"/>
        </w:rPr>
        <w:t>χαρακτήρ</w:t>
      </w:r>
      <w:r>
        <w:rPr>
          <w:rFonts w:eastAsia="Times New Roman" w:cs="Times New Roman"/>
          <w:szCs w:val="24"/>
        </w:rPr>
        <w:t xml:space="preserve">α </w:t>
      </w:r>
      <w:r>
        <w:rPr>
          <w:rFonts w:eastAsia="Times New Roman" w:cs="Times New Roman"/>
          <w:szCs w:val="24"/>
        </w:rPr>
        <w:t xml:space="preserve">της </w:t>
      </w:r>
      <w:r>
        <w:rPr>
          <w:rFonts w:eastAsia="Times New Roman" w:cs="Times New Roman"/>
          <w:szCs w:val="24"/>
        </w:rPr>
        <w:t xml:space="preserve">υπερέχουσας θέσης του ελληνικού </w:t>
      </w:r>
      <w:r>
        <w:rPr>
          <w:rFonts w:eastAsia="Times New Roman" w:cs="Times New Roman"/>
          <w:szCs w:val="24"/>
        </w:rPr>
        <w:t>δημοσίου</w:t>
      </w:r>
      <w:r>
        <w:rPr>
          <w:rFonts w:eastAsia="Times New Roman" w:cs="Times New Roman"/>
          <w:szCs w:val="24"/>
        </w:rPr>
        <w:t xml:space="preserve">. Εκεί είναι το συμφέρον του ελληνικού λαού κι εμείς το παραπέμπουμε σε ένα Διεθνές Εμπορικό Επιμελητήριο το οποίο έχει τους δικούς του κανόνες και δεν λαμβάνει υπ’ </w:t>
      </w:r>
      <w:proofErr w:type="spellStart"/>
      <w:r>
        <w:rPr>
          <w:rFonts w:eastAsia="Times New Roman" w:cs="Times New Roman"/>
          <w:szCs w:val="24"/>
        </w:rPr>
        <w:t>όψιν</w:t>
      </w:r>
      <w:proofErr w:type="spellEnd"/>
      <w:r>
        <w:rPr>
          <w:rFonts w:eastAsia="Times New Roman" w:cs="Times New Roman"/>
          <w:szCs w:val="24"/>
        </w:rPr>
        <w:t xml:space="preserve"> την ιδιότητα του διαδίκου μέρους στη δια</w:t>
      </w:r>
      <w:r>
        <w:rPr>
          <w:rFonts w:eastAsia="Times New Roman" w:cs="Times New Roman"/>
          <w:szCs w:val="24"/>
        </w:rPr>
        <w:t>ιτησία</w:t>
      </w:r>
      <w:r>
        <w:rPr>
          <w:rFonts w:eastAsia="Times New Roman" w:cs="Times New Roman"/>
          <w:szCs w:val="24"/>
        </w:rPr>
        <w:t>,</w:t>
      </w:r>
      <w:r>
        <w:rPr>
          <w:rFonts w:eastAsia="Times New Roman" w:cs="Times New Roman"/>
          <w:szCs w:val="24"/>
        </w:rPr>
        <w:t xml:space="preserve"> ως κυριαρχικού κράτους.</w:t>
      </w:r>
    </w:p>
    <w:p w14:paraId="5FBAEDBE" w14:textId="77777777" w:rsidR="00DD71AD" w:rsidRDefault="009451BE">
      <w:pPr>
        <w:spacing w:after="0" w:line="600" w:lineRule="auto"/>
        <w:ind w:firstLine="720"/>
        <w:jc w:val="both"/>
        <w:rPr>
          <w:rFonts w:eastAsia="Times New Roman" w:cs="Times New Roman"/>
          <w:b/>
          <w:szCs w:val="24"/>
        </w:rPr>
      </w:pPr>
      <w:r>
        <w:rPr>
          <w:rFonts w:eastAsia="Times New Roman" w:cs="Times New Roman"/>
          <w:szCs w:val="24"/>
        </w:rPr>
        <w:t xml:space="preserve">Αυτό δε που με τρομάζει είναι ότι θα επαναληφθεί και στο μέλλον, χθες κατέθεσα μια ερώτηση προς το Υπουργείο Εθνικής Άμυνας και ζητώ να λάβω γνώση των εκκρεμών </w:t>
      </w:r>
      <w:r>
        <w:rPr>
          <w:rFonts w:eastAsia="Times New Roman" w:cs="Times New Roman"/>
          <w:szCs w:val="24"/>
        </w:rPr>
        <w:t>(</w:t>
      </w:r>
      <w:r>
        <w:rPr>
          <w:rFonts w:eastAsia="Times New Roman" w:cs="Times New Roman"/>
          <w:szCs w:val="24"/>
        </w:rPr>
        <w:t xml:space="preserve">είτε με τα προηγούμενα καθεστώτα είτε με τα καθεστώτα τα </w:t>
      </w:r>
      <w:r>
        <w:rPr>
          <w:rFonts w:eastAsia="Times New Roman" w:cs="Times New Roman"/>
          <w:szCs w:val="24"/>
        </w:rPr>
        <w:t>τρέχοντα του ν.4376</w:t>
      </w:r>
      <w:r>
        <w:rPr>
          <w:rFonts w:eastAsia="Times New Roman" w:cs="Times New Roman"/>
          <w:szCs w:val="24"/>
        </w:rPr>
        <w:t>)</w:t>
      </w:r>
      <w:r>
        <w:rPr>
          <w:rFonts w:eastAsia="Times New Roman" w:cs="Times New Roman"/>
          <w:szCs w:val="24"/>
        </w:rPr>
        <w:t xml:space="preserve"> συμβάσεων ωφελημάτων αντισταθμιστικών. Ήρθε σήμερα ένας κατάλογος </w:t>
      </w:r>
      <w:r>
        <w:rPr>
          <w:rFonts w:eastAsia="Times New Roman" w:cs="Times New Roman"/>
          <w:szCs w:val="24"/>
        </w:rPr>
        <w:lastRenderedPageBreak/>
        <w:t>από το Υπουργείο, αλλά δεν ξέρω αν είναι πλήρης. Θα περιμένω την απάντησή σας, κύριε Υπουργέ, για να το δω. Όμως, κι εκεί βλέπω παραπομπές στη διαιτησία πάλι. Εγκαταλείπ</w:t>
      </w:r>
      <w:r>
        <w:rPr>
          <w:rFonts w:eastAsia="Times New Roman" w:cs="Times New Roman"/>
          <w:szCs w:val="24"/>
        </w:rPr>
        <w:t>ουμε θέματα κυριαρχίας. Ας σταθούμε, λοιπόν, σε αυτό, για να δούμε τουλάχιστον αν μπορούμε να τα επιλύουμε εντός του ελληνικού κράτους.</w:t>
      </w:r>
    </w:p>
    <w:p w14:paraId="5FBAEDBF" w14:textId="77777777" w:rsidR="00DD71AD" w:rsidRDefault="009451BE">
      <w:pPr>
        <w:spacing w:after="0" w:line="600" w:lineRule="auto"/>
        <w:ind w:firstLine="720"/>
        <w:jc w:val="both"/>
        <w:rPr>
          <w:rFonts w:eastAsia="Times New Roman"/>
          <w:szCs w:val="24"/>
        </w:rPr>
      </w:pPr>
      <w:r>
        <w:rPr>
          <w:rFonts w:eastAsia="Times New Roman"/>
          <w:szCs w:val="24"/>
        </w:rPr>
        <w:t>Και θα τελειώσω, για να μην καταχραστώ περαιτέρω και τον χρόνο των συναδέλφων, με το εξής: Το τελευταίο διάστημα, τις τε</w:t>
      </w:r>
      <w:r>
        <w:rPr>
          <w:rFonts w:eastAsia="Times New Roman"/>
          <w:szCs w:val="24"/>
        </w:rPr>
        <w:t xml:space="preserve">λευταίες δεκαπέντε, είκοσι μέρες, έχουμε μια κακή εμπειρία. Έχουμε το αποτέλεσμα της διαιτησίας της Γενεύης, του Διεθνούς Εμπορικού Επιμελητηρίου, σε σχέση με τα Ναυπηγεία Σκαραμαγκά. Τι άνοιξε τους ασκούς τους Αιόλου; </w:t>
      </w:r>
    </w:p>
    <w:p w14:paraId="5FBAEDC0" w14:textId="77777777" w:rsidR="00DD71AD" w:rsidRDefault="009451BE">
      <w:pPr>
        <w:spacing w:after="0" w:line="600" w:lineRule="auto"/>
        <w:ind w:firstLine="720"/>
        <w:jc w:val="both"/>
        <w:rPr>
          <w:rFonts w:eastAsia="Times New Roman"/>
          <w:szCs w:val="24"/>
        </w:rPr>
      </w:pPr>
      <w:r>
        <w:rPr>
          <w:rFonts w:eastAsia="Times New Roman"/>
          <w:szCs w:val="24"/>
        </w:rPr>
        <w:t xml:space="preserve">Δικαίωσε τον </w:t>
      </w:r>
      <w:proofErr w:type="spellStart"/>
      <w:r>
        <w:rPr>
          <w:rFonts w:eastAsia="Times New Roman"/>
          <w:szCs w:val="24"/>
        </w:rPr>
        <w:t>Σάφα</w:t>
      </w:r>
      <w:proofErr w:type="spellEnd"/>
      <w:r>
        <w:rPr>
          <w:rFonts w:eastAsia="Times New Roman"/>
          <w:szCs w:val="24"/>
        </w:rPr>
        <w:t>, δικαίωσε την εται</w:t>
      </w:r>
      <w:r>
        <w:rPr>
          <w:rFonts w:eastAsia="Times New Roman"/>
          <w:szCs w:val="24"/>
        </w:rPr>
        <w:t xml:space="preserve">ρεία που είχε αγοράσει τα </w:t>
      </w:r>
      <w:r>
        <w:rPr>
          <w:rFonts w:eastAsia="Times New Roman"/>
          <w:szCs w:val="24"/>
        </w:rPr>
        <w:t xml:space="preserve">ναυπηγεία </w:t>
      </w:r>
      <w:r>
        <w:rPr>
          <w:rFonts w:eastAsia="Times New Roman"/>
          <w:szCs w:val="24"/>
        </w:rPr>
        <w:t>και επομένως άνοιξε τους ασκούς του Αιόλου, διότι το ελληνικό κράτος τώρα καλείται να πληρώσει άμεσα -είναι άμεσα εκτελεστή, όπως ξέρετε, κύριοι Υπουργοί, αυτή η απόφαση- το επιδικασθέν ποσό που πλησιάζει τα 200, 250 εκα</w:t>
      </w:r>
      <w:r>
        <w:rPr>
          <w:rFonts w:eastAsia="Times New Roman"/>
          <w:szCs w:val="24"/>
        </w:rPr>
        <w:t xml:space="preserve">τομμύρια -δεν μπορώ να είμαι ακριβής </w:t>
      </w:r>
      <w:r>
        <w:rPr>
          <w:rFonts w:eastAsia="Times New Roman"/>
          <w:szCs w:val="24"/>
        </w:rPr>
        <w:t xml:space="preserve">και η διαιτητική απόφαση δεν ασχολήθηκε με την επιστροφή των ενισχύσεων προς τα ναυπηγεία, που είχε </w:t>
      </w:r>
      <w:proofErr w:type="spellStart"/>
      <w:r>
        <w:rPr>
          <w:rFonts w:eastAsia="Times New Roman"/>
          <w:szCs w:val="24"/>
        </w:rPr>
        <w:t>δόσει</w:t>
      </w:r>
      <w:proofErr w:type="spellEnd"/>
      <w:r>
        <w:rPr>
          <w:rFonts w:eastAsia="Times New Roman"/>
          <w:szCs w:val="24"/>
        </w:rPr>
        <w:t xml:space="preserve"> το κράτος.</w:t>
      </w:r>
      <w:r>
        <w:rPr>
          <w:rFonts w:eastAsia="Times New Roman"/>
          <w:szCs w:val="24"/>
        </w:rPr>
        <w:t xml:space="preserve"> Και πού οδηγεί </w:t>
      </w:r>
      <w:r>
        <w:rPr>
          <w:rFonts w:eastAsia="Times New Roman"/>
          <w:szCs w:val="24"/>
        </w:rPr>
        <w:t>η Κυβέρνηση</w:t>
      </w:r>
      <w:r>
        <w:rPr>
          <w:rFonts w:eastAsia="Times New Roman"/>
          <w:szCs w:val="24"/>
        </w:rPr>
        <w:t xml:space="preserve"> τα </w:t>
      </w:r>
      <w:r>
        <w:rPr>
          <w:rFonts w:eastAsia="Times New Roman"/>
          <w:szCs w:val="24"/>
        </w:rPr>
        <w:t>ναυπηγεία</w:t>
      </w:r>
      <w:r>
        <w:rPr>
          <w:rFonts w:eastAsia="Times New Roman"/>
          <w:szCs w:val="24"/>
        </w:rPr>
        <w:t xml:space="preserve"> Σκαραμαγκά; Τα οδηγεί στη διάλυση. Ο ν.4307, ο γνωστός νόμος </w:t>
      </w:r>
      <w:proofErr w:type="spellStart"/>
      <w:r>
        <w:rPr>
          <w:rFonts w:eastAsia="Times New Roman"/>
          <w:szCs w:val="24"/>
        </w:rPr>
        <w:t>Δ</w:t>
      </w:r>
      <w:r>
        <w:rPr>
          <w:rFonts w:eastAsia="Times New Roman"/>
          <w:szCs w:val="24"/>
        </w:rPr>
        <w:t>ένδια</w:t>
      </w:r>
      <w:proofErr w:type="spellEnd"/>
      <w:r>
        <w:rPr>
          <w:rFonts w:eastAsia="Times New Roman"/>
          <w:szCs w:val="24"/>
        </w:rPr>
        <w:t>, ορίζει ειδικό διαχειριστή. Αν περάσει η προθεσμία</w:t>
      </w:r>
      <w:r>
        <w:rPr>
          <w:rFonts w:eastAsia="Times New Roman"/>
          <w:szCs w:val="24"/>
        </w:rPr>
        <w:t xml:space="preserve"> εκποίησης</w:t>
      </w:r>
      <w:r>
        <w:rPr>
          <w:rFonts w:eastAsia="Times New Roman"/>
          <w:szCs w:val="24"/>
        </w:rPr>
        <w:t>, θα πτωχεύσει η εταιρεία.</w:t>
      </w:r>
    </w:p>
    <w:p w14:paraId="5FBAEDC1" w14:textId="77777777" w:rsidR="00DD71AD" w:rsidRDefault="009451BE">
      <w:pPr>
        <w:spacing w:after="0" w:line="600" w:lineRule="auto"/>
        <w:ind w:firstLine="720"/>
        <w:jc w:val="both"/>
        <w:rPr>
          <w:rFonts w:eastAsia="Times New Roman"/>
          <w:szCs w:val="24"/>
        </w:rPr>
      </w:pPr>
      <w:r>
        <w:rPr>
          <w:rFonts w:eastAsia="Times New Roman"/>
          <w:szCs w:val="24"/>
        </w:rPr>
        <w:t xml:space="preserve">Τότε, λοιπόν, δεν επιδιώκεται ούτε το ζητούμενο, να λάβει, να ανακτήσει το </w:t>
      </w:r>
      <w:r>
        <w:rPr>
          <w:rFonts w:eastAsia="Times New Roman"/>
          <w:szCs w:val="24"/>
        </w:rPr>
        <w:t xml:space="preserve">δημόσιο </w:t>
      </w:r>
      <w:r>
        <w:rPr>
          <w:rFonts w:eastAsia="Times New Roman"/>
          <w:szCs w:val="24"/>
        </w:rPr>
        <w:t xml:space="preserve">τις παράνομες επιδοτήσεις και χρηματοδοτήσεις, αλλά θα αναγκαστεί </w:t>
      </w:r>
      <w:r>
        <w:rPr>
          <w:rFonts w:eastAsia="Times New Roman"/>
          <w:szCs w:val="24"/>
        </w:rPr>
        <w:lastRenderedPageBreak/>
        <w:t xml:space="preserve">πρώτα από όλα </w:t>
      </w:r>
      <w:r>
        <w:rPr>
          <w:rFonts w:eastAsia="Times New Roman"/>
          <w:szCs w:val="24"/>
        </w:rPr>
        <w:t xml:space="preserve">να έχει </w:t>
      </w:r>
      <w:r>
        <w:rPr>
          <w:rFonts w:eastAsia="Times New Roman"/>
          <w:szCs w:val="24"/>
        </w:rPr>
        <w:t xml:space="preserve">μπροστά ως </w:t>
      </w:r>
      <w:r>
        <w:rPr>
          <w:rFonts w:eastAsia="Times New Roman"/>
          <w:szCs w:val="24"/>
        </w:rPr>
        <w:t xml:space="preserve">πτωχευτικό πιστωτή τον </w:t>
      </w:r>
      <w:proofErr w:type="spellStart"/>
      <w:r>
        <w:rPr>
          <w:rFonts w:eastAsia="Times New Roman"/>
          <w:szCs w:val="24"/>
        </w:rPr>
        <w:t>Σάφα</w:t>
      </w:r>
      <w:proofErr w:type="spellEnd"/>
      <w:r>
        <w:rPr>
          <w:rFonts w:eastAsia="Times New Roman"/>
          <w:szCs w:val="24"/>
        </w:rPr>
        <w:t xml:space="preserve">, ο οποίος θα διεκδικεί τα διακόσια τόσα εκατομμύρια του. </w:t>
      </w:r>
    </w:p>
    <w:p w14:paraId="5FBAEDC2" w14:textId="77777777" w:rsidR="00DD71AD" w:rsidRDefault="009451BE">
      <w:pPr>
        <w:spacing w:after="0" w:line="600" w:lineRule="auto"/>
        <w:ind w:firstLine="720"/>
        <w:jc w:val="both"/>
        <w:rPr>
          <w:rFonts w:eastAsia="Times New Roman"/>
          <w:szCs w:val="24"/>
        </w:rPr>
      </w:pPr>
      <w:r>
        <w:rPr>
          <w:rFonts w:eastAsia="Times New Roman"/>
          <w:szCs w:val="24"/>
        </w:rPr>
        <w:t xml:space="preserve">Έτσι θα διατηρήσουμε πολεμική βιομηχανία; Έτσι θα ενισχύσουμε και τη διαπραγματευτική μας θέση σε σχέση με την αναβάθμιση των </w:t>
      </w:r>
      <w:r>
        <w:rPr>
          <w:rFonts w:eastAsia="Times New Roman"/>
          <w:szCs w:val="24"/>
          <w:lang w:val="en-US"/>
        </w:rPr>
        <w:t>F</w:t>
      </w:r>
      <w:r>
        <w:rPr>
          <w:rFonts w:eastAsia="Times New Roman"/>
          <w:szCs w:val="24"/>
        </w:rPr>
        <w:t>-16; Εδώ τίθεται ένα μεί</w:t>
      </w:r>
      <w:r>
        <w:rPr>
          <w:rFonts w:eastAsia="Times New Roman"/>
          <w:szCs w:val="24"/>
        </w:rPr>
        <w:t>ζον πλέον πρόβλημα. Αναγγέλθηκε ότι στη σύμβαση που θα συμφωνηθεί θα έχουμε αντικείμενο 2,4 δισεκατομμυρίων δολαρίων ΗΠΑ και εκεί πλέον τίθεται το ζήτημα...</w:t>
      </w:r>
    </w:p>
    <w:p w14:paraId="5FBAEDC3"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συνάδελφε, ολοκληρώστε, σας παρακαλώ.</w:t>
      </w:r>
    </w:p>
    <w:p w14:paraId="5FBAEDC4" w14:textId="77777777" w:rsidR="00DD71AD" w:rsidRDefault="009451BE">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w:t>
      </w:r>
      <w:r>
        <w:rPr>
          <w:rFonts w:eastAsia="Times New Roman"/>
          <w:b/>
          <w:szCs w:val="24"/>
        </w:rPr>
        <w:t>ΑΡΡΑΣ:</w:t>
      </w:r>
      <w:r>
        <w:rPr>
          <w:rFonts w:eastAsia="Times New Roman"/>
          <w:szCs w:val="24"/>
        </w:rPr>
        <w:t xml:space="preserve"> Τελειώνω, κύριε Πρόεδρε.</w:t>
      </w:r>
    </w:p>
    <w:p w14:paraId="5FBAEDC5" w14:textId="77777777" w:rsidR="00DD71AD" w:rsidRDefault="009451BE">
      <w:pPr>
        <w:spacing w:after="0" w:line="600" w:lineRule="auto"/>
        <w:ind w:firstLine="720"/>
        <w:jc w:val="both"/>
        <w:rPr>
          <w:rFonts w:eastAsia="Times New Roman" w:cs="Times New Roman"/>
          <w:bCs/>
          <w:szCs w:val="24"/>
        </w:rPr>
      </w:pPr>
      <w:r>
        <w:rPr>
          <w:rFonts w:eastAsia="Times New Roman"/>
          <w:szCs w:val="24"/>
        </w:rPr>
        <w:t>Και εκεί πλέον, κύριε Πρόεδρε, τίθεται το ζήτημα ότι θα πληρώσουμε -εάν φτάσει το ύψος της σύμβασης- 2,4 δισεκατομμύρια δολάρια και θα περιμένουμε την ανταπόδοση από την «</w:t>
      </w:r>
      <w:r>
        <w:rPr>
          <w:rFonts w:eastAsia="Times New Roman" w:cs="Times New Roman"/>
          <w:bCs/>
          <w:szCs w:val="24"/>
        </w:rPr>
        <w:t>LOCKHEED MARTIN</w:t>
      </w:r>
      <w:r>
        <w:rPr>
          <w:rFonts w:eastAsia="Times New Roman" w:cs="Times New Roman"/>
          <w:bCs/>
          <w:szCs w:val="24"/>
        </w:rPr>
        <w:t>»</w:t>
      </w:r>
      <w:r>
        <w:rPr>
          <w:rFonts w:eastAsia="Times New Roman" w:cs="Times New Roman"/>
          <w:bCs/>
          <w:szCs w:val="24"/>
        </w:rPr>
        <w:t>,</w:t>
      </w:r>
      <w:r>
        <w:rPr>
          <w:rFonts w:eastAsia="Times New Roman" w:cs="Times New Roman"/>
          <w:bCs/>
          <w:szCs w:val="24"/>
        </w:rPr>
        <w:t xml:space="preserve"> πότε θα την εκτελέσει, σε ποιο ποσό</w:t>
      </w:r>
      <w:r>
        <w:rPr>
          <w:rFonts w:eastAsia="Times New Roman" w:cs="Times New Roman"/>
          <w:bCs/>
          <w:szCs w:val="24"/>
        </w:rPr>
        <w:t>.</w:t>
      </w:r>
    </w:p>
    <w:p w14:paraId="5FBAEDC6"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Cs/>
          <w:szCs w:val="24"/>
        </w:rPr>
        <w:t>Θα θυμίσω κάτι. Η «</w:t>
      </w:r>
      <w:r>
        <w:rPr>
          <w:rFonts w:eastAsia="Times New Roman" w:cs="Times New Roman"/>
          <w:bCs/>
          <w:szCs w:val="24"/>
        </w:rPr>
        <w:t>LOCKHEED MARTIN</w:t>
      </w:r>
      <w:r>
        <w:rPr>
          <w:rFonts w:eastAsia="Times New Roman" w:cs="Times New Roman"/>
          <w:bCs/>
          <w:szCs w:val="24"/>
        </w:rPr>
        <w:t>» έχει ένα καθεστώς στην Ελλάδα και ένα ιστορικό όχι καλό. Το γνωρίζουν οι Υπουργοί ότι στις 2 και 3 Οκτωβρίου του 2017 έγινε συνάντηση στη Γενική Διεύθυνση Αμυντικών Εξοπλισμών με εκπροσώπους της «</w:t>
      </w:r>
      <w:r>
        <w:rPr>
          <w:rFonts w:eastAsia="Times New Roman" w:cs="Times New Roman"/>
          <w:bCs/>
          <w:szCs w:val="24"/>
        </w:rPr>
        <w:t>LOCKHEED MARTIN</w:t>
      </w:r>
      <w:r>
        <w:rPr>
          <w:rFonts w:eastAsia="Times New Roman" w:cs="Times New Roman"/>
          <w:bCs/>
          <w:szCs w:val="24"/>
        </w:rPr>
        <w:t>» για α</w:t>
      </w:r>
      <w:r>
        <w:rPr>
          <w:rFonts w:eastAsia="Times New Roman" w:cs="Times New Roman"/>
          <w:bCs/>
          <w:szCs w:val="24"/>
        </w:rPr>
        <w:t xml:space="preserve">ντισταθμιστικές συμβάσεις, εάν δεν κάνω λάθος, του παρελθόντος. </w:t>
      </w:r>
    </w:p>
    <w:p w14:paraId="5FBAEDC7"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Cs/>
          <w:szCs w:val="24"/>
        </w:rPr>
        <w:t>Δεν είναι δικό μου, κύριε Υπουργέ, αυτό, είναι από την επίσημη ιστοσελίδα του Υπουργείου. Συνεπώς</w:t>
      </w:r>
      <w:r>
        <w:rPr>
          <w:rFonts w:eastAsia="Times New Roman" w:cs="Times New Roman"/>
          <w:bCs/>
          <w:szCs w:val="24"/>
        </w:rPr>
        <w:t xml:space="preserve"> σας</w:t>
      </w:r>
      <w:r>
        <w:rPr>
          <w:rFonts w:eastAsia="Times New Roman" w:cs="Times New Roman"/>
          <w:bCs/>
          <w:szCs w:val="24"/>
        </w:rPr>
        <w:t xml:space="preserve"> καλούμε τώρα να μας διευκρινιστεί.</w:t>
      </w:r>
    </w:p>
    <w:p w14:paraId="5FBAEDC8" w14:textId="77777777" w:rsidR="00DD71AD" w:rsidRDefault="009451BE">
      <w:pPr>
        <w:spacing w:after="0" w:line="600" w:lineRule="auto"/>
        <w:ind w:firstLine="720"/>
        <w:jc w:val="both"/>
        <w:rPr>
          <w:rFonts w:eastAsia="Times New Roman" w:cs="Times New Roman"/>
          <w:bCs/>
          <w:szCs w:val="24"/>
        </w:rPr>
      </w:pPr>
      <w:r>
        <w:rPr>
          <w:rFonts w:eastAsia="Times New Roman"/>
          <w:b/>
          <w:szCs w:val="24"/>
        </w:rPr>
        <w:lastRenderedPageBreak/>
        <w:t xml:space="preserve">ΠΡΟΕΔΡΕΥΩΝ (Δημήτριος Καμμένος): </w:t>
      </w:r>
      <w:r>
        <w:rPr>
          <w:rFonts w:eastAsia="Times New Roman" w:cs="Times New Roman"/>
          <w:bCs/>
          <w:szCs w:val="24"/>
        </w:rPr>
        <w:t xml:space="preserve">Κύριε συνάδελφε, σας </w:t>
      </w:r>
      <w:r>
        <w:rPr>
          <w:rFonts w:eastAsia="Times New Roman" w:cs="Times New Roman"/>
          <w:bCs/>
          <w:szCs w:val="24"/>
        </w:rPr>
        <w:t>παρακαλώ, φτάσαμε στα έντεκα λεπτά.</w:t>
      </w:r>
    </w:p>
    <w:p w14:paraId="5FBAEDC9" w14:textId="77777777" w:rsidR="00DD71AD" w:rsidRDefault="009451BE">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Τελειώνω αμέσως, κύριε Πρόεδρε.</w:t>
      </w:r>
    </w:p>
    <w:p w14:paraId="5FBAEDCA"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Καταχρόμαστε τον χρόνο του επόμενου </w:t>
      </w:r>
      <w:proofErr w:type="spellStart"/>
      <w:r>
        <w:rPr>
          <w:rFonts w:eastAsia="Times New Roman"/>
          <w:szCs w:val="24"/>
        </w:rPr>
        <w:t>ομιλητού</w:t>
      </w:r>
      <w:proofErr w:type="spellEnd"/>
      <w:r>
        <w:rPr>
          <w:rFonts w:eastAsia="Times New Roman"/>
          <w:szCs w:val="24"/>
        </w:rPr>
        <w:t>.</w:t>
      </w:r>
    </w:p>
    <w:p w14:paraId="5FBAEDCB" w14:textId="77777777" w:rsidR="00DD71AD" w:rsidRDefault="009451BE">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Αυτό είναι ισχυρό επιχείρημα για να διακόψω.</w:t>
      </w:r>
    </w:p>
    <w:p w14:paraId="5FBAEDCC"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Σας ευχαριστώ πάρα πολύ.</w:t>
      </w:r>
    </w:p>
    <w:p w14:paraId="5FBAEDCD" w14:textId="77777777" w:rsidR="00DD71AD" w:rsidRDefault="009451BE">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szCs w:val="24"/>
        </w:rPr>
        <w:t>Κύριε Πρόεδρε, θα ήθελα τον λόγο.</w:t>
      </w:r>
    </w:p>
    <w:p w14:paraId="5FBAEDCE"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Ορίστε, κύριε Υπουργέ, έχετε τον λόγο.</w:t>
      </w:r>
    </w:p>
    <w:p w14:paraId="5FBAEDCF" w14:textId="77777777" w:rsidR="00DD71AD" w:rsidRDefault="009451BE">
      <w:pPr>
        <w:spacing w:after="0" w:line="600" w:lineRule="auto"/>
        <w:ind w:firstLine="720"/>
        <w:jc w:val="both"/>
        <w:rPr>
          <w:rFonts w:eastAsia="Times New Roman"/>
          <w:szCs w:val="24"/>
        </w:rPr>
      </w:pPr>
      <w:r>
        <w:rPr>
          <w:rFonts w:eastAsia="Times New Roman"/>
          <w:b/>
          <w:szCs w:val="24"/>
        </w:rPr>
        <w:t xml:space="preserve">ΠΑΝΟΣ ΚΑΜΜΕΝΟΣ </w:t>
      </w:r>
      <w:r>
        <w:rPr>
          <w:rFonts w:eastAsia="Times New Roman"/>
          <w:b/>
          <w:szCs w:val="24"/>
        </w:rPr>
        <w:t>(Υπουργός Εθνικής Άμυνας -</w:t>
      </w:r>
      <w:r>
        <w:rPr>
          <w:rFonts w:eastAsia="Times New Roman"/>
          <w:color w:val="545454"/>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szCs w:val="24"/>
        </w:rPr>
        <w:t>Επειδή ο κύριος συνάδελφος έθεσε ένα πολύ σωστό θέμα, το θέμα των διαιτησιών, θέλω να υπενθυμίσω ότι εμείς με τον ν.4376 καταργήσαμε τις διαιτησίες. Και τις καταργήσαμε ακριβώς διότι οι διαιτησί</w:t>
      </w:r>
      <w:r>
        <w:rPr>
          <w:rFonts w:eastAsia="Times New Roman"/>
          <w:szCs w:val="24"/>
        </w:rPr>
        <w:t xml:space="preserve">ες είχαν αυτήν την κατάληξη πάντα. </w:t>
      </w:r>
    </w:p>
    <w:p w14:paraId="5FBAEDD0" w14:textId="77777777" w:rsidR="00DD71AD" w:rsidRDefault="009451BE">
      <w:pPr>
        <w:spacing w:after="0" w:line="600" w:lineRule="auto"/>
        <w:ind w:firstLine="720"/>
        <w:jc w:val="both"/>
        <w:rPr>
          <w:rFonts w:eastAsia="Times New Roman"/>
          <w:szCs w:val="24"/>
        </w:rPr>
      </w:pPr>
      <w:r>
        <w:rPr>
          <w:rFonts w:eastAsia="Times New Roman"/>
          <w:szCs w:val="24"/>
        </w:rPr>
        <w:t>Όμως για παλιές συμβάσεις -και αυτό αφορά παλιά σύμβαση, η σύμβαση η οποία συζητούμε σήμερα είναι παλιά σύμβαση- δεν δυνάμεθα να καταργήσουμε τον όρο της «διαιτησίας», διότι όπως καταλαβαίνετε δεν την δέχονται εκείνοι. Κ</w:t>
      </w:r>
      <w:r>
        <w:rPr>
          <w:rFonts w:eastAsia="Times New Roman"/>
          <w:szCs w:val="24"/>
        </w:rPr>
        <w:t xml:space="preserve">αι δεν την </w:t>
      </w:r>
      <w:r>
        <w:rPr>
          <w:rFonts w:eastAsia="Times New Roman"/>
          <w:szCs w:val="24"/>
        </w:rPr>
        <w:lastRenderedPageBreak/>
        <w:t>δέχονται εκείνοι, γιατί σου λέει ότι εμείς κάνουμε μια συμβιβαστική λύση αυτήν τη στιγμή βάσει των παλαιών όρων. Κάναμε προσπάθεια και είπαμε ότι βάσει του καινούργιου νόμου δεν επιτρέπεται και η αναφορά τους ήταν στο ότι η σημερινή συμφωνία ανα</w:t>
      </w:r>
      <w:r>
        <w:rPr>
          <w:rFonts w:eastAsia="Times New Roman"/>
          <w:szCs w:val="24"/>
        </w:rPr>
        <w:t xml:space="preserve">φέρεται στην παλιά σύμβαση. </w:t>
      </w:r>
    </w:p>
    <w:p w14:paraId="5FBAEDD1" w14:textId="77777777" w:rsidR="00DD71AD" w:rsidRDefault="009451BE">
      <w:pPr>
        <w:spacing w:after="0" w:line="600" w:lineRule="auto"/>
        <w:ind w:firstLine="720"/>
        <w:jc w:val="both"/>
        <w:rPr>
          <w:rFonts w:eastAsia="Times New Roman"/>
          <w:szCs w:val="24"/>
        </w:rPr>
      </w:pPr>
      <w:r>
        <w:rPr>
          <w:rFonts w:eastAsia="Times New Roman"/>
          <w:szCs w:val="24"/>
        </w:rPr>
        <w:t>Όσον αφορά τα αντισταθμιστικά ωφελήματα, δεν υπάρχει καμμία αμφιβολία. Όλοι ξέρουμε ότι τα αντισταθμιστικά ωφελήματα είχαν σκοπό να υποκρύπτουν μίζες. Απίστευτα! Άλλα ήταν για εκπαίδευση στην Κορέα, άλλα ήταν για πράγματα τα οπ</w:t>
      </w:r>
      <w:r>
        <w:rPr>
          <w:rFonts w:eastAsia="Times New Roman"/>
          <w:szCs w:val="24"/>
        </w:rPr>
        <w:t>οία δεν μπορεί να φανταστεί κανείς.</w:t>
      </w:r>
    </w:p>
    <w:p w14:paraId="5FBAEDD2" w14:textId="77777777" w:rsidR="00DD71AD" w:rsidRDefault="009451BE">
      <w:pPr>
        <w:spacing w:after="0" w:line="600" w:lineRule="auto"/>
        <w:ind w:firstLine="720"/>
        <w:jc w:val="both"/>
        <w:rPr>
          <w:rFonts w:eastAsia="Times New Roman"/>
          <w:szCs w:val="24"/>
        </w:rPr>
      </w:pPr>
      <w:r>
        <w:rPr>
          <w:rFonts w:eastAsia="Times New Roman"/>
          <w:szCs w:val="24"/>
        </w:rPr>
        <w:t>Σήμερα όταν μιλάμε για τα αντισταθμιστικά ωφελήματα -θα κάνω αναφορά μετά-, δεν αναφερόμαστε σε τέτοιου είδους αντισταθμιστικά ωφελήματα, αλλά σε συγκεκριμένα προγράμματα με τη συγκεκριμένη εταιρεία, τα οποία αφορούν συν</w:t>
      </w:r>
      <w:r>
        <w:rPr>
          <w:rFonts w:eastAsia="Times New Roman"/>
          <w:szCs w:val="24"/>
        </w:rPr>
        <w:t>τήρηση μέσων και μόνο συντήρηση μέσων. Θα είμαι αναλυτικός αργότερα.</w:t>
      </w:r>
    </w:p>
    <w:p w14:paraId="5FBAEDD3" w14:textId="77777777" w:rsidR="00DD71AD" w:rsidRDefault="009451BE">
      <w:pPr>
        <w:spacing w:after="0" w:line="600" w:lineRule="auto"/>
        <w:ind w:firstLine="720"/>
        <w:jc w:val="both"/>
        <w:rPr>
          <w:rFonts w:eastAsia="Times New Roman"/>
          <w:szCs w:val="24"/>
        </w:rPr>
      </w:pPr>
      <w:r>
        <w:rPr>
          <w:rFonts w:eastAsia="Times New Roman"/>
          <w:szCs w:val="24"/>
        </w:rPr>
        <w:t xml:space="preserve">Πάντως, έχετε απόλυτο δίκαιο όσον αφορά αυτό. Και θα σας θυμίσω ότι αυτό που παλέψαμε -και δυστυχώς δεν μπορούμε να το καταπολεμήσουμε ούτε με νομοθέτημα- είναι ότι το Ελεγκτικό Συνέδριο </w:t>
      </w:r>
      <w:r>
        <w:rPr>
          <w:rFonts w:eastAsia="Times New Roman"/>
          <w:szCs w:val="24"/>
        </w:rPr>
        <w:t xml:space="preserve">σε όλες αυτές τις συμβάσεις του 2000 -όλες αυτές είναι συμβάσεις του 2000- τι λέει; </w:t>
      </w:r>
    </w:p>
    <w:p w14:paraId="5FBAEDD4" w14:textId="77777777" w:rsidR="00DD71AD" w:rsidRDefault="009451BE">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Ότι δεν γνωμοδοτεί. </w:t>
      </w:r>
    </w:p>
    <w:p w14:paraId="5FBAEDD5" w14:textId="77777777" w:rsidR="00DD71AD" w:rsidRDefault="009451BE">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w:t>
      </w:r>
      <w:r>
        <w:rPr>
          <w:rFonts w:eastAsia="Times New Roman"/>
          <w:b/>
          <w:szCs w:val="24"/>
        </w:rPr>
        <w:t xml:space="preserve">Ανεξαρτήτων </w:t>
      </w:r>
      <w:r>
        <w:rPr>
          <w:rFonts w:eastAsia="Times New Roman"/>
          <w:b/>
          <w:szCs w:val="24"/>
        </w:rPr>
        <w:t xml:space="preserve">Ελλήνων): </w:t>
      </w:r>
      <w:r>
        <w:rPr>
          <w:rFonts w:eastAsia="Times New Roman"/>
          <w:szCs w:val="24"/>
        </w:rPr>
        <w:t xml:space="preserve">Λέει ότι από τη στιγμή που δεν ήρθε η πρώτη </w:t>
      </w:r>
      <w:r>
        <w:rPr>
          <w:rFonts w:eastAsia="Times New Roman"/>
          <w:szCs w:val="24"/>
        </w:rPr>
        <w:t xml:space="preserve">σύμβαση, αρνούμαι να σου γνωμοδοτήσω επί της τροπολογίας. Και έτσι έχουμε ένα Ελεγκτικό </w:t>
      </w:r>
      <w:r>
        <w:rPr>
          <w:rFonts w:eastAsia="Times New Roman"/>
          <w:szCs w:val="24"/>
        </w:rPr>
        <w:lastRenderedPageBreak/>
        <w:t xml:space="preserve">Συνέδριο το οποίο δεν δέχεται να πάρει θέση επί της τροποποίησης, λόγω του ότι δεν πήγε πρωτογενής σύμβαση. Και τι έρχεται και μας λέει το Νομικό Συμβούλιο του Κράτους </w:t>
      </w:r>
      <w:r>
        <w:rPr>
          <w:rFonts w:eastAsia="Times New Roman"/>
          <w:szCs w:val="24"/>
        </w:rPr>
        <w:t>την ώρα της διαπραγμάτευσης; Πληρώστε πρώτα, εκτελέστε τους όρους της συμβάσεως και εν συνεχεία προσφύγετε.</w:t>
      </w:r>
    </w:p>
    <w:p w14:paraId="5FBAEDD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υπόθεση των </w:t>
      </w:r>
      <w:r>
        <w:rPr>
          <w:rFonts w:eastAsia="Times New Roman" w:cs="Times New Roman"/>
          <w:szCs w:val="24"/>
          <w:lang w:val="en-US"/>
        </w:rPr>
        <w:t>NH</w:t>
      </w:r>
      <w:r>
        <w:rPr>
          <w:rFonts w:eastAsia="Times New Roman" w:cs="Times New Roman"/>
          <w:szCs w:val="24"/>
        </w:rPr>
        <w:t xml:space="preserve">90 είναι συγκεκριμένη. Δεν τα παραλάβαμε, από την πρώτη στιγμή. Αναγκάστηκα να παραλάβουμε ελικόπτερο, διότι ήρθε ο </w:t>
      </w:r>
      <w:r>
        <w:rPr>
          <w:rFonts w:eastAsia="Times New Roman" w:cs="Times New Roman"/>
          <w:szCs w:val="24"/>
        </w:rPr>
        <w:t>ν</w:t>
      </w:r>
      <w:r>
        <w:rPr>
          <w:rFonts w:eastAsia="Times New Roman" w:cs="Times New Roman"/>
          <w:szCs w:val="24"/>
        </w:rPr>
        <w:t xml:space="preserve">ομικός </w:t>
      </w:r>
      <w:r>
        <w:rPr>
          <w:rFonts w:eastAsia="Times New Roman" w:cs="Times New Roman"/>
          <w:szCs w:val="24"/>
        </w:rPr>
        <w:t>σ</w:t>
      </w:r>
      <w:r>
        <w:rPr>
          <w:rFonts w:eastAsia="Times New Roman" w:cs="Times New Roman"/>
          <w:szCs w:val="24"/>
        </w:rPr>
        <w:t>ύμβουλο</w:t>
      </w:r>
      <w:r>
        <w:rPr>
          <w:rFonts w:eastAsia="Times New Roman" w:cs="Times New Roman"/>
          <w:szCs w:val="24"/>
        </w:rPr>
        <w:t>ς του κράτους και μου είπε: «Θα έχετε προσωπικές αστικές ευθύνες. Αν δεν εκτελέσετε τον όρο της σύμβασης, έχετε προσωπικές αστικές ευθύνες». Αυτό είναι δυστυχώς το μπλέξιμο, το οποίο έρχεται από τις παλαιότερες συμβάσεις και το οποίο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εδώ και πέρα δεν υπάρχει, διότι έχουμε νομοθετήσει επ’ αυτού σε σχέση με τις διαιτησίες. </w:t>
      </w:r>
    </w:p>
    <w:p w14:paraId="5FBAEDD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Για τον δε </w:t>
      </w:r>
      <w:proofErr w:type="spellStart"/>
      <w:r>
        <w:rPr>
          <w:rFonts w:eastAsia="Times New Roman" w:cs="Times New Roman"/>
          <w:szCs w:val="24"/>
        </w:rPr>
        <w:t>Σ</w:t>
      </w:r>
      <w:r>
        <w:rPr>
          <w:rFonts w:eastAsia="Times New Roman" w:cs="Times New Roman"/>
          <w:szCs w:val="24"/>
        </w:rPr>
        <w:t>άφα</w:t>
      </w:r>
      <w:proofErr w:type="spellEnd"/>
      <w:r>
        <w:rPr>
          <w:rFonts w:eastAsia="Times New Roman" w:cs="Times New Roman"/>
          <w:szCs w:val="24"/>
        </w:rPr>
        <w:t xml:space="preserve">, όμως, θέλω να σας πω ότι αν διαβάσετε την απόφαση θα δείτε ότι δεν εισέρχεται στις οφειλές του </w:t>
      </w:r>
      <w:proofErr w:type="spellStart"/>
      <w:r>
        <w:rPr>
          <w:rFonts w:eastAsia="Times New Roman" w:cs="Times New Roman"/>
          <w:szCs w:val="24"/>
        </w:rPr>
        <w:t>Σάφα</w:t>
      </w:r>
      <w:proofErr w:type="spellEnd"/>
      <w:r>
        <w:rPr>
          <w:rFonts w:eastAsia="Times New Roman" w:cs="Times New Roman"/>
          <w:szCs w:val="24"/>
        </w:rPr>
        <w:t xml:space="preserve"> προς το ελληνικό δημόσιο, οι οποίες είναι 7 </w:t>
      </w:r>
      <w:r>
        <w:rPr>
          <w:rFonts w:eastAsia="Times New Roman" w:cs="Times New Roman"/>
          <w:szCs w:val="24"/>
        </w:rPr>
        <w:t xml:space="preserve">δισεκατομμύρια. Μιλάμε, λοιπόν, για αναγνώριση κάποιων λίγων εκατομμυρίων. Να σας θυμίσω ότι ο κ. </w:t>
      </w:r>
      <w:proofErr w:type="spellStart"/>
      <w:r>
        <w:rPr>
          <w:rFonts w:eastAsia="Times New Roman" w:cs="Times New Roman"/>
          <w:szCs w:val="24"/>
        </w:rPr>
        <w:t>Σάφα</w:t>
      </w:r>
      <w:proofErr w:type="spellEnd"/>
      <w:r>
        <w:rPr>
          <w:rFonts w:eastAsia="Times New Roman" w:cs="Times New Roman"/>
          <w:szCs w:val="24"/>
        </w:rPr>
        <w:t xml:space="preserve"> πήρε 500 εκατομμύρια και εξαφανίστηκε. Τον είπαμε και «Σάββα» σήμερα στη Βουλή. </w:t>
      </w:r>
    </w:p>
    <w:p w14:paraId="5FBAEDD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Στην Επιτροπή Εξωτερικών και Άμυνας έγινε μάχη για τα υποβρύχια. Ο κ. </w:t>
      </w:r>
      <w:proofErr w:type="spellStart"/>
      <w:r>
        <w:rPr>
          <w:rFonts w:eastAsia="Times New Roman" w:cs="Times New Roman"/>
          <w:szCs w:val="24"/>
        </w:rPr>
        <w:t>Σάφα</w:t>
      </w:r>
      <w:proofErr w:type="spellEnd"/>
      <w:r>
        <w:rPr>
          <w:rFonts w:eastAsia="Times New Roman" w:cs="Times New Roman"/>
          <w:szCs w:val="24"/>
        </w:rPr>
        <w:t xml:space="preserve"> ήρθε για τα </w:t>
      </w:r>
      <w:r>
        <w:rPr>
          <w:rFonts w:eastAsia="Times New Roman" w:cs="Times New Roman"/>
          <w:szCs w:val="24"/>
        </w:rPr>
        <w:t>ν</w:t>
      </w:r>
      <w:r>
        <w:rPr>
          <w:rFonts w:eastAsia="Times New Roman" w:cs="Times New Roman"/>
          <w:szCs w:val="24"/>
        </w:rPr>
        <w:t>αυπηγ</w:t>
      </w:r>
      <w:r>
        <w:rPr>
          <w:rFonts w:eastAsia="Times New Roman" w:cs="Times New Roman"/>
          <w:szCs w:val="24"/>
        </w:rPr>
        <w:t>ε</w:t>
      </w:r>
      <w:r>
        <w:rPr>
          <w:rFonts w:eastAsia="Times New Roman" w:cs="Times New Roman"/>
          <w:szCs w:val="24"/>
        </w:rPr>
        <w:t xml:space="preserve">ία Σκαραμαγκά. Αντί να πληρώσει, πήρε και 500 εκατομμύρια και εξαφανίστηκε. Δεν είναι λοιπόν δικαίωση για τον </w:t>
      </w:r>
      <w:proofErr w:type="spellStart"/>
      <w:r>
        <w:rPr>
          <w:rFonts w:eastAsia="Times New Roman" w:cs="Times New Roman"/>
          <w:szCs w:val="24"/>
        </w:rPr>
        <w:t>Σάφα</w:t>
      </w:r>
      <w:proofErr w:type="spellEnd"/>
      <w:r>
        <w:rPr>
          <w:rFonts w:eastAsia="Times New Roman" w:cs="Times New Roman"/>
          <w:szCs w:val="24"/>
        </w:rPr>
        <w:t xml:space="preserve"> η απόφαση του συ</w:t>
      </w:r>
      <w:r>
        <w:rPr>
          <w:rFonts w:eastAsia="Times New Roman" w:cs="Times New Roman"/>
          <w:szCs w:val="24"/>
        </w:rPr>
        <w:lastRenderedPageBreak/>
        <w:t>γκεκριμένου διαιτητικού δικαστη</w:t>
      </w:r>
      <w:r>
        <w:rPr>
          <w:rFonts w:eastAsia="Times New Roman" w:cs="Times New Roman"/>
          <w:szCs w:val="24"/>
        </w:rPr>
        <w:t>ρίου για το σύνολο της υποθέσεως, αλλά για ένα μικρό μέρος της υπόθεσης, το οποίο δεν καλύπτει βεβαίως τα 7 δισεκατομμύρια του χρέους του απέναντι στο ελληνικό δημόσιο.</w:t>
      </w:r>
    </w:p>
    <w:p w14:paraId="5FBAEDD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με την ανοχή των συναδέλφων μπορείτε να μου</w:t>
      </w:r>
      <w:r>
        <w:rPr>
          <w:rFonts w:eastAsia="Times New Roman" w:cs="Times New Roman"/>
          <w:szCs w:val="24"/>
        </w:rPr>
        <w:t xml:space="preserve"> δώσετε τον λόγο για τριάντα δευτερόλεπτα, γιατί ήταν ενδιαφέροντα αυτά που ακούστηκαν;</w:t>
      </w:r>
    </w:p>
    <w:p w14:paraId="5FBAEDD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Ορίστε, κύριε συνάδελφε. </w:t>
      </w:r>
    </w:p>
    <w:p w14:paraId="5FBAEDD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Υπουργέ, είναι σωστά αυτά που λέτε. Εγώ δεν διαφωνώ. Εγώ τοποθετούμαι στο </w:t>
      </w:r>
      <w:r>
        <w:rPr>
          <w:rFonts w:eastAsia="Times New Roman" w:cs="Times New Roman"/>
          <w:szCs w:val="24"/>
        </w:rPr>
        <w:t xml:space="preserve">θέμα ως εξής: Ενώ είχαμε τη δυνατότητα να μην προσφύγουμε στο Διεθνές Εμπορικό Επιμελητήριο -εσείς είχατε εισηγηθεί τη νομοθεσία του 2016-, υπό την πίεση της εταιρείας </w:t>
      </w:r>
      <w:r>
        <w:rPr>
          <w:rFonts w:eastAsia="Times New Roman" w:cs="Times New Roman"/>
          <w:szCs w:val="24"/>
        </w:rPr>
        <w:t>«</w:t>
      </w:r>
      <w:r>
        <w:rPr>
          <w:rFonts w:eastAsia="Times New Roman" w:cs="Times New Roman"/>
          <w:szCs w:val="24"/>
          <w:lang w:val="en-US"/>
        </w:rPr>
        <w:t>RAYTHEON</w:t>
      </w:r>
      <w:r>
        <w:rPr>
          <w:rFonts w:eastAsia="Times New Roman" w:cs="Times New Roman"/>
          <w:szCs w:val="24"/>
        </w:rPr>
        <w:t>»</w:t>
      </w:r>
      <w:r>
        <w:rPr>
          <w:rFonts w:eastAsia="Times New Roman" w:cs="Times New Roman"/>
          <w:szCs w:val="24"/>
        </w:rPr>
        <w:t xml:space="preserve"> δεχθήκα</w:t>
      </w:r>
      <w:r>
        <w:rPr>
          <w:rFonts w:eastAsia="Times New Roman" w:cs="Times New Roman"/>
          <w:szCs w:val="24"/>
        </w:rPr>
        <w:t>τ</w:t>
      </w:r>
      <w:r>
        <w:rPr>
          <w:rFonts w:eastAsia="Times New Roman" w:cs="Times New Roman"/>
          <w:szCs w:val="24"/>
        </w:rPr>
        <w:t xml:space="preserve">ε την παραπομπή στο </w:t>
      </w:r>
      <w:r>
        <w:rPr>
          <w:rFonts w:eastAsia="Times New Roman" w:cs="Times New Roman"/>
          <w:szCs w:val="24"/>
        </w:rPr>
        <w:t>ε</w:t>
      </w:r>
      <w:r>
        <w:rPr>
          <w:rFonts w:eastAsia="Times New Roman" w:cs="Times New Roman"/>
          <w:szCs w:val="24"/>
        </w:rPr>
        <w:t xml:space="preserve">πιμελητήριο και θα ανοίξει ο ασκός για όλες τις </w:t>
      </w:r>
      <w:r>
        <w:rPr>
          <w:rFonts w:eastAsia="Times New Roman" w:cs="Times New Roman"/>
          <w:szCs w:val="24"/>
        </w:rPr>
        <w:t xml:space="preserve">επόμενες. Και τελειώνω με αυτό. </w:t>
      </w:r>
    </w:p>
    <w:p w14:paraId="5FBAEDD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Αυτοί προσέφυγαν. Όχι εμείς. </w:t>
      </w:r>
    </w:p>
    <w:p w14:paraId="5FBAEDD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 σας λέω όμως κάτι άλλο, κύριε Υπουργέ. Δεν είναι παλιά σύμβαση να πούμε ότι είχε τ</w:t>
      </w:r>
      <w:r>
        <w:rPr>
          <w:rFonts w:eastAsia="Times New Roman" w:cs="Times New Roman"/>
          <w:szCs w:val="24"/>
        </w:rPr>
        <w:t xml:space="preserve">η ρήτρα της διαιτησίας. Εφόσον καταργείτε την προηγούμενη και συνάπτετε καινούργια, είχατε τη δυνατότητα να το διαπραγματευτείτε. </w:t>
      </w:r>
    </w:p>
    <w:p w14:paraId="5FBAEDD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Τώρα το κάναμε, ως συμβιβαστική λύση. </w:t>
      </w:r>
    </w:p>
    <w:p w14:paraId="5FBAEDD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Τώρα, </w:t>
      </w:r>
      <w:r>
        <w:rPr>
          <w:rFonts w:eastAsia="Times New Roman" w:cs="Times New Roman"/>
          <w:szCs w:val="24"/>
        </w:rPr>
        <w:t xml:space="preserve">στις </w:t>
      </w:r>
      <w:r>
        <w:rPr>
          <w:rFonts w:eastAsia="Times New Roman" w:cs="Times New Roman"/>
          <w:szCs w:val="24"/>
        </w:rPr>
        <w:t>καινούργι</w:t>
      </w:r>
      <w:r>
        <w:rPr>
          <w:rFonts w:eastAsia="Times New Roman" w:cs="Times New Roman"/>
          <w:szCs w:val="24"/>
        </w:rPr>
        <w:t xml:space="preserve">ες να αποφύγουμε το διεθνές </w:t>
      </w:r>
      <w:r>
        <w:rPr>
          <w:rFonts w:eastAsia="Times New Roman" w:cs="Times New Roman"/>
          <w:szCs w:val="24"/>
        </w:rPr>
        <w:t>ε</w:t>
      </w:r>
      <w:r>
        <w:rPr>
          <w:rFonts w:eastAsia="Times New Roman" w:cs="Times New Roman"/>
          <w:szCs w:val="24"/>
        </w:rPr>
        <w:t xml:space="preserve">πιμελητήριο. </w:t>
      </w:r>
    </w:p>
    <w:p w14:paraId="5FBAEDE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συνάδελφε, αυτό συμβαίνει τώρα. Απ’ ό,τι κατανοώ και γνωρίζω, αυτό συμβαίνει τώρα με τη νέα σύμβαση. Να θυμίσω εδώ ότι στα αντισταθμιστικά, κύριοι Υπουργοί, όταν κοιτάζαμε τον φάκελο του κ. Παπαντωνίου, είχαμε βρει εκατοντάδες χιλιάδες ευρώ για μεταφ</w:t>
      </w:r>
      <w:r>
        <w:rPr>
          <w:rFonts w:eastAsia="Times New Roman" w:cs="Times New Roman"/>
          <w:szCs w:val="24"/>
        </w:rPr>
        <w:t xml:space="preserve">ράσεις. Αντί για πενήντα ευρώ η σελίδα, ήταν δεκατέσσερις χιλιάδες ευρώ η σελίδα για μετάφραση.  </w:t>
      </w:r>
    </w:p>
    <w:p w14:paraId="5FBAEDE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Και οι αριθμοί λογαριασμών ήταν αριθμοί τηλεφώνων, όπως θυμάστε!</w:t>
      </w:r>
    </w:p>
    <w:p w14:paraId="5FBAEDE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 xml:space="preserve">τριος Καμμένος): </w:t>
      </w:r>
      <w:r>
        <w:rPr>
          <w:rFonts w:eastAsia="Times New Roman" w:cs="Times New Roman"/>
          <w:szCs w:val="24"/>
        </w:rPr>
        <w:t xml:space="preserve">Ευχαριστούμε. </w:t>
      </w:r>
    </w:p>
    <w:p w14:paraId="5FBAEDE3" w14:textId="77777777" w:rsidR="00DD71AD" w:rsidRDefault="009451BE">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rPr>
        <w:t>ε</w:t>
      </w:r>
      <w:r>
        <w:rPr>
          <w:rFonts w:eastAsia="Times New Roman" w:cs="Times New Roman"/>
        </w:rPr>
        <w:t xml:space="preserve">κπαιδευτικό </w:t>
      </w:r>
      <w:r>
        <w:rPr>
          <w:rFonts w:eastAsia="Times New Roman" w:cs="Times New Roman"/>
        </w:rPr>
        <w:t>π</w:t>
      </w:r>
      <w:r>
        <w:rPr>
          <w:rFonts w:eastAsia="Times New Roman" w:cs="Times New Roman"/>
        </w:rPr>
        <w:t xml:space="preserve">ρόγραμμα «Ερευνάμε και συζητάμε για τον </w:t>
      </w:r>
      <w:r>
        <w:rPr>
          <w:rFonts w:eastAsia="Times New Roman" w:cs="Times New Roman"/>
        </w:rPr>
        <w:t>κ</w:t>
      </w:r>
      <w:r>
        <w:rPr>
          <w:rFonts w:eastAsia="Times New Roman" w:cs="Times New Roman"/>
        </w:rPr>
        <w:t>υβερνή</w:t>
      </w:r>
      <w:r>
        <w:rPr>
          <w:rFonts w:eastAsia="Times New Roman" w:cs="Times New Roman"/>
        </w:rPr>
        <w:t>τη Ιωάννη Καποδίστρια»</w:t>
      </w:r>
      <w:r>
        <w:rPr>
          <w:rFonts w:eastAsia="Times New Roman" w:cs="Times New Roman"/>
        </w:rPr>
        <w:t>,</w:t>
      </w:r>
      <w:r>
        <w:rPr>
          <w:rFonts w:eastAsia="Times New Roman" w:cs="Times New Roman"/>
        </w:rPr>
        <w:t xml:space="preserve"> που διοργανώνει το Ίδρυμα της Βουλής τριάντα τρεις μαθητές και μαθήτριες και δύο εκπαιδευτικοί συνοδοί τους από το Β΄ Γενικό Λύκειο Γλυκών Νερών.  </w:t>
      </w:r>
    </w:p>
    <w:p w14:paraId="5FBAEDE4" w14:textId="77777777" w:rsidR="00DD71AD" w:rsidRDefault="009451BE">
      <w:pPr>
        <w:spacing w:after="0" w:line="600" w:lineRule="auto"/>
        <w:ind w:left="360" w:firstLine="360"/>
        <w:jc w:val="both"/>
        <w:rPr>
          <w:rFonts w:eastAsia="Times New Roman" w:cs="Times New Roman"/>
        </w:rPr>
      </w:pPr>
      <w:r>
        <w:rPr>
          <w:rFonts w:eastAsia="Times New Roman" w:cs="Times New Roman"/>
        </w:rPr>
        <w:lastRenderedPageBreak/>
        <w:t xml:space="preserve">Η Βουλή σάς καλωσορίζει. </w:t>
      </w:r>
    </w:p>
    <w:p w14:paraId="5FBAEDE5" w14:textId="77777777" w:rsidR="00DD71AD" w:rsidRDefault="009451B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FBAEDE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 Τον λόγ</w:t>
      </w:r>
      <w:r>
        <w:rPr>
          <w:rFonts w:eastAsia="Times New Roman" w:cs="Times New Roman"/>
          <w:szCs w:val="24"/>
        </w:rPr>
        <w:t xml:space="preserve">ο έχει για επτά λεπτά ο κ. Γεώργιος </w:t>
      </w:r>
      <w:proofErr w:type="spellStart"/>
      <w:r>
        <w:rPr>
          <w:rFonts w:eastAsia="Times New Roman" w:cs="Times New Roman"/>
          <w:szCs w:val="24"/>
        </w:rPr>
        <w:t>Ντζιμάνης</w:t>
      </w:r>
      <w:proofErr w:type="spellEnd"/>
      <w:r>
        <w:rPr>
          <w:rFonts w:eastAsia="Times New Roman" w:cs="Times New Roman"/>
          <w:szCs w:val="24"/>
        </w:rPr>
        <w:t xml:space="preserve">. </w:t>
      </w:r>
    </w:p>
    <w:p w14:paraId="5FBAEDE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Ευχαριστώ, κύριε Πρόεδρε. </w:t>
      </w:r>
    </w:p>
    <w:p w14:paraId="5FBAEDE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πω στους συναδέλφους της Νέας Δημοκρατίας να μην επαίρονται για την επιστροφή κατόπιν δικαστικής αποφάσεως του 50% των </w:t>
      </w:r>
      <w:r>
        <w:rPr>
          <w:rFonts w:eastAsia="Times New Roman" w:cs="Times New Roman"/>
          <w:szCs w:val="24"/>
        </w:rPr>
        <w:t>περικοπών</w:t>
      </w:r>
      <w:r>
        <w:rPr>
          <w:rFonts w:eastAsia="Times New Roman" w:cs="Times New Roman"/>
          <w:szCs w:val="24"/>
        </w:rPr>
        <w:t>,</w:t>
      </w:r>
      <w:r>
        <w:rPr>
          <w:rFonts w:eastAsia="Times New Roman" w:cs="Times New Roman"/>
          <w:szCs w:val="24"/>
        </w:rPr>
        <w:t xml:space="preserve"> που έγιναν στους στρατιωτικούς, γιατί αυτοί περιέκοψαν το 100%.</w:t>
      </w:r>
    </w:p>
    <w:p w14:paraId="5FBAEDE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Όπως επίσης, όσον αφορά την αναβάθμιση των </w:t>
      </w:r>
      <w:r>
        <w:rPr>
          <w:rFonts w:eastAsia="Times New Roman" w:cs="Times New Roman"/>
          <w:szCs w:val="24"/>
          <w:lang w:val="en-US"/>
        </w:rPr>
        <w:t>F</w:t>
      </w:r>
      <w:r>
        <w:rPr>
          <w:rFonts w:eastAsia="Times New Roman" w:cs="Times New Roman"/>
          <w:szCs w:val="24"/>
        </w:rPr>
        <w:t xml:space="preserve">-16, δεν θέλω να υπεισέλθω σε λεπτομέρειες. Όμως, επειδή συνεχώς αναφέρονται από προηγούμενους ομιλητές, θέλω να πω ότι στην προηγούμενη </w:t>
      </w:r>
      <w:r>
        <w:rPr>
          <w:rFonts w:eastAsia="Times New Roman" w:cs="Times New Roman"/>
          <w:szCs w:val="24"/>
        </w:rPr>
        <w:t xml:space="preserve">Επιτροπή Εξωτερικών και Άμυνας συμφωνήσαμε ότι η σύμβαση θα συζητηθεί στις αρχές Νοεμβρίου σε κοινή επιτροπή μεταξύ Εξωτερικών Άμυνας και Εξοπλιστικών. </w:t>
      </w:r>
    </w:p>
    <w:p w14:paraId="5FBAEDE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…(δεν ακούστηκε)</w:t>
      </w:r>
    </w:p>
    <w:p w14:paraId="5FBAEDE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Επειδή έχε</w:t>
      </w:r>
      <w:r>
        <w:rPr>
          <w:rFonts w:eastAsia="Times New Roman" w:cs="Times New Roman"/>
          <w:szCs w:val="24"/>
        </w:rPr>
        <w:t xml:space="preserve">ι ονομασία Εξωτερικών και Άμυνας, όχι για τίποτε άλλο. </w:t>
      </w:r>
    </w:p>
    <w:p w14:paraId="5FBAEDE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Κι ερχόμαστε τώρα στο σημερινό νομοσχέδιο. Το παρόν νομοσχέδιο είναι ένα νομοσχέδιο</w:t>
      </w:r>
      <w:r>
        <w:rPr>
          <w:rFonts w:eastAsia="Times New Roman" w:cs="Times New Roman"/>
          <w:szCs w:val="24"/>
        </w:rPr>
        <w:t>,</w:t>
      </w:r>
      <w:r>
        <w:rPr>
          <w:rFonts w:eastAsia="Times New Roman" w:cs="Times New Roman"/>
          <w:szCs w:val="24"/>
        </w:rPr>
        <w:t xml:space="preserve"> που ρυθμίζει πλήθος θεμάτων που ανέκυψαν τα τελευταία χρόνια και </w:t>
      </w:r>
      <w:r>
        <w:rPr>
          <w:rFonts w:eastAsia="Times New Roman" w:cs="Times New Roman"/>
          <w:szCs w:val="24"/>
        </w:rPr>
        <w:lastRenderedPageBreak/>
        <w:t>δημιούργησαν αγκυλώσεις στην εύρυθμη λειτουργία τω</w:t>
      </w:r>
      <w:r>
        <w:rPr>
          <w:rFonts w:eastAsia="Times New Roman" w:cs="Times New Roman"/>
          <w:szCs w:val="24"/>
        </w:rPr>
        <w:t xml:space="preserve">ν Ενόπλων Δυνάμεων. Το νομοσχέδιο δομείται σε τέσσερα κεφάλαια. </w:t>
      </w:r>
    </w:p>
    <w:p w14:paraId="5FBAEDE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πρώτο κεφάλαιο περιλαμβάνει ρυθμίσεις</w:t>
      </w:r>
      <w:r>
        <w:rPr>
          <w:rFonts w:eastAsia="Times New Roman" w:cs="Times New Roman"/>
          <w:szCs w:val="24"/>
        </w:rPr>
        <w:t>,</w:t>
      </w:r>
      <w:r>
        <w:rPr>
          <w:rFonts w:eastAsia="Times New Roman" w:cs="Times New Roman"/>
          <w:szCs w:val="24"/>
        </w:rPr>
        <w:t xml:space="preserve"> που αφορούν στη </w:t>
      </w:r>
      <w:proofErr w:type="spellStart"/>
      <w:r>
        <w:rPr>
          <w:rFonts w:eastAsia="Times New Roman" w:cs="Times New Roman"/>
          <w:szCs w:val="24"/>
        </w:rPr>
        <w:t>σταδιοδρομική</w:t>
      </w:r>
      <w:proofErr w:type="spellEnd"/>
      <w:r>
        <w:rPr>
          <w:rFonts w:eastAsia="Times New Roman" w:cs="Times New Roman"/>
          <w:szCs w:val="24"/>
        </w:rPr>
        <w:t xml:space="preserve"> και υπηρεσιακή εξέλιξη των στελεχών των Ενόπλων Δυνάμεων και συγκεκριμένα δίνει τη δυνατότητα της οικειοθελούς παραμονή</w:t>
      </w:r>
      <w:r>
        <w:rPr>
          <w:rFonts w:eastAsia="Times New Roman" w:cs="Times New Roman"/>
          <w:szCs w:val="24"/>
        </w:rPr>
        <w:t>ς στην ενεργό υπηρεσία κι εκτός οργανικών θέσεων σε στελέχη</w:t>
      </w:r>
      <w:r>
        <w:rPr>
          <w:rFonts w:eastAsia="Times New Roman" w:cs="Times New Roman"/>
          <w:szCs w:val="24"/>
        </w:rPr>
        <w:t>,</w:t>
      </w:r>
      <w:r>
        <w:rPr>
          <w:rFonts w:eastAsia="Times New Roman" w:cs="Times New Roman"/>
          <w:szCs w:val="24"/>
        </w:rPr>
        <w:t xml:space="preserve"> που έχουν συμπληρώσει το απαραίτητο χρονικό διάστημα για σύνταξη, πριν συμπληρώσουν το </w:t>
      </w:r>
      <w:r>
        <w:rPr>
          <w:rFonts w:eastAsia="Times New Roman" w:cs="Times New Roman"/>
          <w:szCs w:val="24"/>
        </w:rPr>
        <w:t>πεντηκοστό ένατο</w:t>
      </w:r>
      <w:r>
        <w:rPr>
          <w:rFonts w:eastAsia="Times New Roman" w:cs="Times New Roman"/>
          <w:szCs w:val="24"/>
        </w:rPr>
        <w:t xml:space="preserve"> έτος της ηλικίας τους. Έτσι αξιοποιούνται ικανά στελέχη που τερμάτισαν ακούσια τον εργασιακ</w:t>
      </w:r>
      <w:r>
        <w:rPr>
          <w:rFonts w:eastAsia="Times New Roman" w:cs="Times New Roman"/>
          <w:szCs w:val="24"/>
        </w:rPr>
        <w:t xml:space="preserve">ό τους βίο, συνεχίζοντας όμως να προσφέρουν στις Ένοπλες Δυνάμεις. </w:t>
      </w:r>
    </w:p>
    <w:p w14:paraId="5FBAEDE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Με το άρθρο 2 χορηγείται ο καταλυτικός </w:t>
      </w:r>
      <w:proofErr w:type="spellStart"/>
      <w:r>
        <w:rPr>
          <w:rFonts w:eastAsia="Times New Roman" w:cs="Times New Roman"/>
          <w:szCs w:val="24"/>
        </w:rPr>
        <w:t>αποστρατευτικός</w:t>
      </w:r>
      <w:proofErr w:type="spellEnd"/>
      <w:r>
        <w:rPr>
          <w:rFonts w:eastAsia="Times New Roman" w:cs="Times New Roman"/>
          <w:szCs w:val="24"/>
        </w:rPr>
        <w:t xml:space="preserve"> βαθμός του ανθυπολοχαγού στους εθελοντές και εθελόντριες μακράς θητείας. </w:t>
      </w:r>
    </w:p>
    <w:p w14:paraId="5FBAEDE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Με το άρθρο 3 επανέρχεται στον Στρατό Ξηράς μικρός αριθμός </w:t>
      </w:r>
      <w:r>
        <w:rPr>
          <w:rFonts w:eastAsia="Times New Roman" w:cs="Times New Roman"/>
          <w:szCs w:val="24"/>
        </w:rPr>
        <w:t xml:space="preserve">αξιωματικών χειριστών, ειδικής μονιμότητας, ώστε να συνδράμουν με την πολύχρονη γνώση και εμπειρίας τους στις </w:t>
      </w:r>
      <w:r>
        <w:rPr>
          <w:rFonts w:eastAsia="Times New Roman" w:cs="Times New Roman"/>
          <w:szCs w:val="24"/>
        </w:rPr>
        <w:t>Υ</w:t>
      </w:r>
      <w:r>
        <w:rPr>
          <w:rFonts w:eastAsia="Times New Roman" w:cs="Times New Roman"/>
          <w:szCs w:val="24"/>
        </w:rPr>
        <w:t xml:space="preserve">πηρεσίες Στρατού Ξηράς που παρέχουν πτητικό έργο. </w:t>
      </w:r>
    </w:p>
    <w:p w14:paraId="5FBAEDF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Στα υπόλοιπα άρθρα του πρώτου κεφαλαίου ρυθμίζονται θέματα βαθμολογικής εξέλιξης στελεχών</w:t>
      </w:r>
      <w:r>
        <w:rPr>
          <w:rFonts w:eastAsia="Times New Roman" w:cs="Times New Roman"/>
          <w:szCs w:val="24"/>
        </w:rPr>
        <w:t>,</w:t>
      </w:r>
      <w:r>
        <w:rPr>
          <w:rFonts w:eastAsia="Times New Roman" w:cs="Times New Roman"/>
          <w:szCs w:val="24"/>
        </w:rPr>
        <w:t xml:space="preserve"> που διαταράχθηκαν με τον ν.2439/1966 και θέματα του Κοινού Σώματος Στρατιωτικών Ιερέων. </w:t>
      </w:r>
    </w:p>
    <w:p w14:paraId="5FBAEDF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δεύτερο κεφάλαιο ρυθμίζεται με διαφανή και ενιαίο τρόπο η δυνατότητα για την αξιοποίηση των κινητών περιουσιακών στοιχείων των Ενόπλων Δυνάμεων, </w:t>
      </w:r>
      <w:r>
        <w:rPr>
          <w:rFonts w:eastAsia="Times New Roman" w:cs="Times New Roman"/>
          <w:szCs w:val="24"/>
        </w:rPr>
        <w:lastRenderedPageBreak/>
        <w:t>τα οποία δεν χρησ</w:t>
      </w:r>
      <w:r>
        <w:rPr>
          <w:rFonts w:eastAsia="Times New Roman" w:cs="Times New Roman"/>
          <w:szCs w:val="24"/>
        </w:rPr>
        <w:t xml:space="preserve">ιμοποιούνται και έχουν οικονομική αξία. Τα έσοδα από την πώληση αυτού του υλικού θα ενισχύσουν τον προϋπολογισμό του ΥΠΕΘΑ. Στην παραπάνω διαδικασία μπορεί να συμπεριληφθεί και στρατιωτικός εξοπλισμός, αφού υποστεί τη διαδικασία της απενεργοποίησης. </w:t>
      </w:r>
    </w:p>
    <w:p w14:paraId="5FBAEDF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ς, δίνεται η δυνατότητα αξιοποίησης μέσω δημοπρασίας πολεμικού υλικού</w:t>
      </w:r>
      <w:r>
        <w:rPr>
          <w:rFonts w:eastAsia="Times New Roman" w:cs="Times New Roman"/>
          <w:szCs w:val="24"/>
        </w:rPr>
        <w:t>,</w:t>
      </w:r>
      <w:r>
        <w:rPr>
          <w:rFonts w:eastAsia="Times New Roman" w:cs="Times New Roman"/>
          <w:szCs w:val="24"/>
        </w:rPr>
        <w:t xml:space="preserve"> που δεν παρουσιάζει επιχειρησιακό όφελος. Για παράδειγμα, ιματισμός, σκηνές και στρατιωτικά οχήματα γενικής χρήσεως. </w:t>
      </w:r>
    </w:p>
    <w:p w14:paraId="5FBAEDF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τρίτο κεφάλαιο δημιουργείται Κοινό Σώμα Οικονομικών Επιθεωρητών</w:t>
      </w:r>
      <w:r>
        <w:rPr>
          <w:rFonts w:eastAsia="Times New Roman" w:cs="Times New Roman"/>
          <w:szCs w:val="24"/>
        </w:rPr>
        <w:t xml:space="preserve">, που θα υπάγεται στον Α/ΓΕΕΘΑ, και Υπηρεσία Εσωτερικών Υποθέσεων, που θα υπάγεται απευθείας στον Υπουργό Εθνικής Άμυνας. </w:t>
      </w:r>
    </w:p>
    <w:p w14:paraId="5FBAEDF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 νέος αυτός θεσμός έρχεται να καλύψει το θεσμικό έλλειμμα της διοίκησης σε ελεγκτικούς μηχανισμούς στους τομείς διαχείρισης των οικο</w:t>
      </w:r>
      <w:r>
        <w:rPr>
          <w:rFonts w:eastAsia="Times New Roman" w:cs="Times New Roman"/>
          <w:szCs w:val="24"/>
        </w:rPr>
        <w:t xml:space="preserve">νομικών και των συμβάσεων των Ενόπλων Δυνάμεων. </w:t>
      </w:r>
    </w:p>
    <w:p w14:paraId="5FBAEDF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το τέταρτο κεφάλαιο εισάγονται ρυθμίσεις</w:t>
      </w:r>
      <w:r>
        <w:rPr>
          <w:rFonts w:eastAsia="Times New Roman" w:cs="Times New Roman"/>
          <w:szCs w:val="24"/>
        </w:rPr>
        <w:t>,</w:t>
      </w:r>
      <w:r>
        <w:rPr>
          <w:rFonts w:eastAsia="Times New Roman" w:cs="Times New Roman"/>
          <w:szCs w:val="24"/>
        </w:rPr>
        <w:t xml:space="preserve"> που επιλύουν επιμέρους ζητήματα αρμοδιότητας του ΥΠΕΘΑ, όπως θέματα παράτασης διάρκειας υπηρέτησης στο εξωτερικό, θέματα στρατολογικής νομοθεσίας για </w:t>
      </w:r>
      <w:proofErr w:type="spellStart"/>
      <w:r>
        <w:rPr>
          <w:rFonts w:eastAsia="Times New Roman" w:cs="Times New Roman"/>
          <w:szCs w:val="24"/>
        </w:rPr>
        <w:t>πολιτογραφηθ</w:t>
      </w:r>
      <w:r>
        <w:rPr>
          <w:rFonts w:eastAsia="Times New Roman" w:cs="Times New Roman"/>
          <w:szCs w:val="24"/>
        </w:rPr>
        <w:t>έντες</w:t>
      </w:r>
      <w:proofErr w:type="spellEnd"/>
      <w:r>
        <w:rPr>
          <w:rFonts w:eastAsia="Times New Roman" w:cs="Times New Roman"/>
          <w:szCs w:val="24"/>
        </w:rPr>
        <w:t xml:space="preserve"> από χώρες, όπως Αζερμπαϊτζάν, Καζακστάν, Ρωσία κ.λπ., που είναι ομογενείς και έρχονται στην Ελλάδα. </w:t>
      </w:r>
    </w:p>
    <w:p w14:paraId="5FBAEDF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άρθρο 26 του ίδιου κεφαλαίου ρυθμίζεται η πληρωμή των ληξιπρόθεσμων οφειλών στρατιωτικών νοσοκομείων από αγορά υλικών και παροχή υπηρεσιών. Με </w:t>
      </w:r>
      <w:r>
        <w:rPr>
          <w:rFonts w:eastAsia="Times New Roman" w:cs="Times New Roman"/>
          <w:szCs w:val="24"/>
        </w:rPr>
        <w:lastRenderedPageBreak/>
        <w:t>τη</w:t>
      </w:r>
      <w:r>
        <w:rPr>
          <w:rFonts w:eastAsia="Times New Roman" w:cs="Times New Roman"/>
          <w:szCs w:val="24"/>
        </w:rPr>
        <w:t xml:space="preserve"> ρύθμιση αυτή δίνεται ανάσα ρευστότητας στα στρατιωτικά νοσοκομεία, τα οποία, όπως και τα υπόλοιπα νοσοκομειακά ιδρύματα του ΕΣΥ, αδυνατούν να εξοφλήσουν τις οφειλές τους προς τις προμηθεύτριες εταιρείες. </w:t>
      </w:r>
    </w:p>
    <w:p w14:paraId="5FBAEDF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30 εγκρίνεται το σχέδιο </w:t>
      </w:r>
      <w:r>
        <w:rPr>
          <w:rFonts w:eastAsia="Times New Roman" w:cs="Times New Roman"/>
          <w:szCs w:val="24"/>
        </w:rPr>
        <w:t>Σ</w:t>
      </w:r>
      <w:r>
        <w:rPr>
          <w:rFonts w:eastAsia="Times New Roman" w:cs="Times New Roman"/>
          <w:szCs w:val="24"/>
        </w:rPr>
        <w:t>ύμβασης</w:t>
      </w:r>
      <w:r>
        <w:rPr>
          <w:rFonts w:eastAsia="Times New Roman" w:cs="Times New Roman"/>
          <w:szCs w:val="24"/>
        </w:rPr>
        <w:t xml:space="preserve"> Αντισταθμιστικών Ωφελημάτων μεταξύ της εταιρείας </w:t>
      </w:r>
      <w:r>
        <w:rPr>
          <w:rFonts w:eastAsia="Times New Roman" w:cs="Times New Roman"/>
          <w:szCs w:val="24"/>
        </w:rPr>
        <w:t>«</w:t>
      </w:r>
      <w:r>
        <w:rPr>
          <w:rFonts w:eastAsia="Times New Roman" w:cs="Times New Roman"/>
          <w:szCs w:val="24"/>
          <w:lang w:val="en-US"/>
        </w:rPr>
        <w:t>RAYTHEON</w:t>
      </w:r>
      <w:r>
        <w:rPr>
          <w:rFonts w:eastAsia="Times New Roman" w:cs="Times New Roman"/>
          <w:szCs w:val="24"/>
        </w:rPr>
        <w:t>»</w:t>
      </w:r>
      <w:r>
        <w:rPr>
          <w:rFonts w:eastAsia="Times New Roman" w:cs="Times New Roman"/>
          <w:szCs w:val="24"/>
        </w:rPr>
        <w:t xml:space="preserve"> και της Γενικής Διεύθυνσης Αμυντικών Εξοπλισμών και Επενδύσεων του Υπουργείου Εθνικής Άμυνας.  Η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σύμβαση είχε υπογραφεί τον Ιούνιο του 1999, τροποποιήθηκε τον Αύγουστο του 2005 και έληξε</w:t>
      </w:r>
      <w:r>
        <w:rPr>
          <w:rFonts w:eastAsia="Times New Roman" w:cs="Times New Roman"/>
          <w:szCs w:val="24"/>
        </w:rPr>
        <w:t xml:space="preserve"> τον Σεπτέμβριο του 2006. </w:t>
      </w:r>
    </w:p>
    <w:p w14:paraId="5FBAEDF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στο άρθρο 27, που αφορά τον συνδικαλισμό στις Ένοπλες Δυνάμεις. Με αυτό ρυθμίζονται λεπτομέρειες για την ομαλότερη και ουσιαστικότερη άσκηση συνδικαλιστικού δικαιώματος στις Ένοπλες Δυνάμεις. </w:t>
      </w:r>
    </w:p>
    <w:p w14:paraId="5FBAEDF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 xml:space="preserve">άρθρο προβλέπει τη σύσταση πρωτοβάθμιων ενώσεων μόνο σε κάθε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ε</w:t>
      </w:r>
      <w:r>
        <w:rPr>
          <w:rFonts w:eastAsia="Times New Roman" w:cs="Times New Roman"/>
          <w:szCs w:val="24"/>
        </w:rPr>
        <w:t xml:space="preserve">νότητα και όλες οι πρωτοβάθμιες ενώσεις γίνονται υποχρεωτικά μέλη της Πανελλήνιας Ομοσπονδίας Ενώσεων Στρατιωτικών. </w:t>
      </w:r>
    </w:p>
    <w:p w14:paraId="5FBAEDF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Τα στελέχη των Ενόπλων Δυνάμεων, παρά το γεγονός ότι εργάζονται </w:t>
      </w:r>
      <w:r>
        <w:rPr>
          <w:rFonts w:eastAsia="Times New Roman" w:cs="Times New Roman"/>
          <w:szCs w:val="24"/>
        </w:rPr>
        <w:t>σε ένα περιβάλλον με ειδικές συνθήκες, δεν πρέπει να υπολείπονται του δικαιώματος του συνδικαλισμού, που απολαμβάνουν όλοι οι Έλληνες πολίτες κατά το Σύνταγμα.</w:t>
      </w:r>
    </w:p>
    <w:p w14:paraId="5FBAEDF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Τέλος, θεωρώ πως συνολικά το παρόν σχέδιο νόμου κινείται στη σωστή κατεύθυνση και επιχειρεί να δ</w:t>
      </w:r>
      <w:r>
        <w:rPr>
          <w:rFonts w:eastAsia="Times New Roman" w:cs="Times New Roman"/>
          <w:szCs w:val="24"/>
        </w:rPr>
        <w:t>ώσει δίκαιες και βιώσιμες λύσεις σε καίρια ζητήματα</w:t>
      </w:r>
      <w:r>
        <w:rPr>
          <w:rFonts w:eastAsia="Times New Roman" w:cs="Times New Roman"/>
          <w:szCs w:val="24"/>
        </w:rPr>
        <w:t>,</w:t>
      </w:r>
      <w:r>
        <w:rPr>
          <w:rFonts w:eastAsia="Times New Roman" w:cs="Times New Roman"/>
          <w:szCs w:val="24"/>
        </w:rPr>
        <w:t xml:space="preserve"> που αντιμετωπίζουν οι Ένοπλες Δυνάμεις. Γι’ αυτό, σας καλώ να το ψηφίσουμε. </w:t>
      </w:r>
    </w:p>
    <w:p w14:paraId="5FBAEDF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FBAEDFD" w14:textId="77777777" w:rsidR="00DD71AD" w:rsidRDefault="009451BE">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5FBAEDF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συνάδελφε. </w:t>
      </w:r>
    </w:p>
    <w:p w14:paraId="5FBAEDF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Αθανάσιος Δαβάκης από τη Νέα Δημοκρατία για επτά λεπτά. </w:t>
      </w:r>
    </w:p>
    <w:p w14:paraId="5FBAEE0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Κυρίες και κύριοι συνάδελφοι, για μία ακόμα φορά, επεξεργαζόμενοι νομοσχέδιο του Υπουργείου Εθνικής Άμυνας, βρισκόμαστε προ της εξής καταστάσεως: Ασύνδετες μεταξ</w:t>
      </w:r>
      <w:r>
        <w:rPr>
          <w:rFonts w:eastAsia="Times New Roman" w:cs="Times New Roman"/>
          <w:szCs w:val="24"/>
        </w:rPr>
        <w:t xml:space="preserve">ύ τους διατάξεις, φωτογραφικές, αποσπασματικές και </w:t>
      </w:r>
      <w:proofErr w:type="spellStart"/>
      <w:r>
        <w:rPr>
          <w:rFonts w:eastAsia="Times New Roman" w:cs="Times New Roman"/>
          <w:szCs w:val="24"/>
        </w:rPr>
        <w:t>εμβαλωματικές</w:t>
      </w:r>
      <w:proofErr w:type="spellEnd"/>
      <w:r>
        <w:rPr>
          <w:rFonts w:eastAsia="Times New Roman" w:cs="Times New Roman"/>
          <w:szCs w:val="24"/>
        </w:rPr>
        <w:t xml:space="preserve">, όπως λέγαμε παλιά. Ένα νομοσχέδιο χωρίς αρχή εισάγεται στην Εθνική Αντιπροσωπεία, προκειμένου η Βουλή να δώσει ψήφο  εμπιστοσύνης προς αυτό και να το ψηφίσει. </w:t>
      </w:r>
    </w:p>
    <w:p w14:paraId="5FBAEE0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Αυτό το λέω στην αρχή της ομιλ</w:t>
      </w:r>
      <w:r>
        <w:rPr>
          <w:rFonts w:eastAsia="Times New Roman" w:cs="Times New Roman"/>
          <w:szCs w:val="24"/>
        </w:rPr>
        <w:t xml:space="preserve">ίας μου γιατί καταδεικνύεται, με τον πιο περίτρανο μάλιστα τρόπο, η πλήρης απουσία ενός συγκεκριμένου προγράμματος, με συνέπεια, με σταθερότητα, με διάρκεια, ενός προγράμματος το οποίο θα έλυνε πάγια και σημαντικά προβλήματα των Ενόπλων Δυνάμεων. </w:t>
      </w:r>
    </w:p>
    <w:p w14:paraId="5FBAEE02"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Αυτό είχ</w:t>
      </w:r>
      <w:r>
        <w:rPr>
          <w:rFonts w:eastAsia="Times New Roman" w:cs="Times New Roman"/>
          <w:szCs w:val="24"/>
        </w:rPr>
        <w:t xml:space="preserve">ε ως αποτέλεσμα κάθε φορά -και στις τρεις περιπτώσεις που είχε το Υπουργείο Εθνικής Άμυνας νομοθετική πρωτοβουλία- να μην υπάρχει αρχή επί των συγκεκριμένων νομοθετημάτων. Και τα τρία νομοσχέδια, κύριε συνάδελφε, τα οποία επεξεργαστήκαμε στην </w:t>
      </w:r>
      <w:r>
        <w:rPr>
          <w:rFonts w:eastAsia="Times New Roman" w:cs="Times New Roman"/>
          <w:szCs w:val="24"/>
        </w:rPr>
        <w:t>ε</w:t>
      </w:r>
      <w:r>
        <w:rPr>
          <w:rFonts w:eastAsia="Times New Roman" w:cs="Times New Roman"/>
          <w:szCs w:val="24"/>
        </w:rPr>
        <w:t xml:space="preserve">πιτροπή που </w:t>
      </w:r>
      <w:r>
        <w:rPr>
          <w:rFonts w:eastAsia="Times New Roman" w:cs="Times New Roman"/>
          <w:szCs w:val="24"/>
        </w:rPr>
        <w:t>είμαστε μέλη, δεν είχαν μία αρχή και να πούμε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δηλαδή</w:t>
      </w:r>
      <w:r>
        <w:rPr>
          <w:rFonts w:eastAsia="Times New Roman" w:cs="Times New Roman"/>
          <w:szCs w:val="24"/>
        </w:rPr>
        <w:t>,</w:t>
      </w:r>
      <w:r>
        <w:rPr>
          <w:rFonts w:eastAsia="Times New Roman" w:cs="Times New Roman"/>
          <w:szCs w:val="24"/>
        </w:rPr>
        <w:t xml:space="preserve"> ότι τώρα νομοθετούμε για να κάνουμε αυτό, τώρα νομοθετούμε για να κάνουμε το άλλο. </w:t>
      </w:r>
    </w:p>
    <w:p w14:paraId="5FBAEE03"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αποσπασματικά, όπως είπαμε, και με </w:t>
      </w:r>
      <w:proofErr w:type="spellStart"/>
      <w:r>
        <w:rPr>
          <w:rFonts w:eastAsia="Times New Roman" w:cs="Times New Roman"/>
          <w:szCs w:val="24"/>
        </w:rPr>
        <w:t>εμβαλωματικές</w:t>
      </w:r>
      <w:proofErr w:type="spellEnd"/>
      <w:r>
        <w:rPr>
          <w:rFonts w:eastAsia="Times New Roman" w:cs="Times New Roman"/>
          <w:szCs w:val="24"/>
        </w:rPr>
        <w:t xml:space="preserve"> διατάξεις. Αυτό δείχνει περίτρανα την απουσία ενός στρατηγικού</w:t>
      </w:r>
      <w:r>
        <w:rPr>
          <w:rFonts w:eastAsia="Times New Roman" w:cs="Times New Roman"/>
          <w:szCs w:val="24"/>
        </w:rPr>
        <w:t xml:space="preserve"> σχεδιασμού εκ μέρους της πολιτικής ηγεσίας του Υπουργείου Εθνικής Άμυνας.</w:t>
      </w:r>
    </w:p>
    <w:p w14:paraId="5FBAEE04"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Μάλιστα, δε, σε ό,τι έχει εξαγγελθεί –και το έχω πει κι άλλες φορές από τη θέση αυτή- εκ μέρους του κυρίου Υπουργού Εθνικής Άμυνας, οποιοσδήποτε φάκελος έχει τεθεί ότι τον διαχειρίζ</w:t>
      </w:r>
      <w:r>
        <w:rPr>
          <w:rFonts w:eastAsia="Times New Roman" w:cs="Times New Roman"/>
          <w:szCs w:val="24"/>
        </w:rPr>
        <w:t xml:space="preserve">εται ο Υπουργός Εθνικής Άμυνας, δεν έχει κανένα μετρήσιμο και συγκεκριμένο θετικό αποτέλεσμα. </w:t>
      </w:r>
    </w:p>
    <w:p w14:paraId="5FBAEE05"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έγινε, κύριε Υπουργέ, για τα 300.000.000 ετήσια έσοδα από την αξιοποίηση της ακίνητης περιουσίας των Ενόπλων Δυνάμεων που μας λέγατε; </w:t>
      </w:r>
      <w:proofErr w:type="spellStart"/>
      <w:r>
        <w:rPr>
          <w:rFonts w:eastAsia="Times New Roman" w:cs="Times New Roman"/>
          <w:szCs w:val="24"/>
        </w:rPr>
        <w:t>Ανεφέρθη</w:t>
      </w:r>
      <w:proofErr w:type="spellEnd"/>
      <w:r>
        <w:rPr>
          <w:rFonts w:eastAsia="Times New Roman" w:cs="Times New Roman"/>
          <w:szCs w:val="24"/>
        </w:rPr>
        <w:t xml:space="preserve"> ότι το σύνολο τ</w:t>
      </w:r>
      <w:r>
        <w:rPr>
          <w:rFonts w:eastAsia="Times New Roman" w:cs="Times New Roman"/>
          <w:szCs w:val="24"/>
        </w:rPr>
        <w:t xml:space="preserve">ων εισπράξεων θα είναι 649.000 σε βάθος εικοσαετίας. Τι έγινε με τις Φλέβες, που είχαμε ενδιαφέρον από το Αμπού </w:t>
      </w:r>
      <w:proofErr w:type="spellStart"/>
      <w:r>
        <w:rPr>
          <w:rFonts w:eastAsia="Times New Roman" w:cs="Times New Roman"/>
          <w:szCs w:val="24"/>
        </w:rPr>
        <w:t>Ντάμπι</w:t>
      </w:r>
      <w:proofErr w:type="spellEnd"/>
      <w:r>
        <w:rPr>
          <w:rFonts w:eastAsia="Times New Roman" w:cs="Times New Roman"/>
          <w:szCs w:val="24"/>
        </w:rPr>
        <w:t>, όπως μας λέγατε εδώ σε επίκαιρη ερώτηση, και για το οποίο θα εισπράτταμε, όπως εσείς είχατε πει, 3 δισεκατομμύρια ευρώ που θα πήγαιναν σ</w:t>
      </w:r>
      <w:r>
        <w:rPr>
          <w:rFonts w:eastAsia="Times New Roman" w:cs="Times New Roman"/>
          <w:szCs w:val="24"/>
        </w:rPr>
        <w:t xml:space="preserve">τα </w:t>
      </w:r>
      <w:r>
        <w:rPr>
          <w:rFonts w:eastAsia="Times New Roman" w:cs="Times New Roman"/>
          <w:szCs w:val="24"/>
        </w:rPr>
        <w:t>μ</w:t>
      </w:r>
      <w:r>
        <w:rPr>
          <w:rFonts w:eastAsia="Times New Roman" w:cs="Times New Roman"/>
          <w:szCs w:val="24"/>
        </w:rPr>
        <w:t xml:space="preserve">ετοχικά </w:t>
      </w:r>
      <w:r>
        <w:rPr>
          <w:rFonts w:eastAsia="Times New Roman" w:cs="Times New Roman"/>
          <w:szCs w:val="24"/>
        </w:rPr>
        <w:t>τ</w:t>
      </w:r>
      <w:r>
        <w:rPr>
          <w:rFonts w:eastAsia="Times New Roman" w:cs="Times New Roman"/>
          <w:szCs w:val="24"/>
        </w:rPr>
        <w:t>αμεία.</w:t>
      </w:r>
    </w:p>
    <w:p w14:paraId="5FBAEE06"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Τι έγινε με τα αναδρομικά, αυτά τα περίφημα αναδρομικά, το υπόλοιπο 50%, το οποίο είχε γίνει «σημαία» από εσάς; Στις 18 Ιανουαρίου 2015 στις προγραμματικές δηλώσεις ακούστηκαν ύμνοι, αλλά και κοπετοί κατά των περικοπών στις Ένοπλες Δυνά</w:t>
      </w:r>
      <w:r>
        <w:rPr>
          <w:rFonts w:eastAsia="Times New Roman" w:cs="Times New Roman"/>
          <w:szCs w:val="24"/>
        </w:rPr>
        <w:t xml:space="preserve">μεις και σήμερα βλέπουμε ότι ως επιστολογράφος έχετε, θα έλεγα, διαπρέψει προς το Υπουργείο Οικονομικών κι όχι ως ένας αποτελεσματικός Υπουργός, </w:t>
      </w:r>
      <w:r>
        <w:rPr>
          <w:rFonts w:eastAsia="Times New Roman" w:cs="Times New Roman"/>
          <w:szCs w:val="24"/>
        </w:rPr>
        <w:lastRenderedPageBreak/>
        <w:t>προκειμένου να αποδοθεί το υπόλοιπο 50% στα στελέχη, τα οποία δικαίως προσέφυγαν από τη δική μας -αν θέλετε- πο</w:t>
      </w:r>
      <w:r>
        <w:rPr>
          <w:rFonts w:eastAsia="Times New Roman" w:cs="Times New Roman"/>
          <w:szCs w:val="24"/>
        </w:rPr>
        <w:t xml:space="preserve">λιτική περικοπών την εποχή εκείνη. </w:t>
      </w:r>
    </w:p>
    <w:p w14:paraId="5FBAEE07"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Η δική μας πολιτική, όμως, μετά έδωσε το πρώτο 50% της αποφάσεως του Συμβουλίου της Επικρατείας και θα δίναμε το υπόλοιπο 50% το 2016, εφόσον οι δημοσιονομικές συνθήκες το επέτρεπαν. Άρα, λοιπόν, όλα αυτά τα λέω για να κ</w:t>
      </w:r>
      <w:r>
        <w:rPr>
          <w:rFonts w:eastAsia="Times New Roman" w:cs="Times New Roman"/>
          <w:szCs w:val="24"/>
        </w:rPr>
        <w:t>αταδείξω για μία ακόμη φορά την απουσία και την ασυνέχεια λόγων και πράξεων εκ μέρους της πολιτικής ηγεσίας του Υπουργείου Εθνικής Άμυνας.</w:t>
      </w:r>
    </w:p>
    <w:p w14:paraId="5FBAEE08"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Ερχόμαστε στο άρθρο 27 περί συνδικαλισμού. Το άρθρο αυτό -και πιστεύω σε αυτό μπορεί να συμφωνήσουμε με τον παλαιό συνάδελφο, τον κ. Καμμένο- μεταλλάσσεται, κυρίες και κύριοι συνάδελφοι, ως ιός. Εμφανίστηκε πριν από έναν χρόνο με μία τροπολογία εκ μέρους τ</w:t>
      </w:r>
      <w:r>
        <w:rPr>
          <w:rFonts w:eastAsia="Times New Roman" w:cs="Times New Roman"/>
          <w:szCs w:val="24"/>
        </w:rPr>
        <w:t xml:space="preserve">ης συναδέλφου, της κ. </w:t>
      </w:r>
      <w:proofErr w:type="spellStart"/>
      <w:r>
        <w:rPr>
          <w:rFonts w:eastAsia="Times New Roman" w:cs="Times New Roman"/>
          <w:szCs w:val="24"/>
        </w:rPr>
        <w:t>Κοζομπόλη</w:t>
      </w:r>
      <w:proofErr w:type="spellEnd"/>
      <w:r>
        <w:rPr>
          <w:rFonts w:eastAsia="Times New Roman" w:cs="Times New Roman"/>
          <w:szCs w:val="24"/>
        </w:rPr>
        <w:t xml:space="preserve">. Αυτή η τροπολογία έγινε άρθρο 50. </w:t>
      </w:r>
    </w:p>
    <w:p w14:paraId="5FBAEE09"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Και τώρα, έναν χρόνο μετά, εμφανίστηκαν αυτά που λέγαμε από του Βήματος, η διχόνοια και η διάσταση μεταξύ των στελεχών, όχι όλων των στελεχών, αλλά εκείνων που θέλουν να συνδικαλίζονται κα</w:t>
      </w:r>
      <w:r>
        <w:rPr>
          <w:rFonts w:eastAsia="Times New Roman" w:cs="Times New Roman"/>
          <w:szCs w:val="24"/>
        </w:rPr>
        <w:t xml:space="preserve">ι να παριστάνουν τους </w:t>
      </w:r>
      <w:proofErr w:type="spellStart"/>
      <w:r>
        <w:rPr>
          <w:rFonts w:eastAsia="Times New Roman" w:cs="Times New Roman"/>
          <w:szCs w:val="24"/>
        </w:rPr>
        <w:t>συνδικαλιστοπατέρες</w:t>
      </w:r>
      <w:proofErr w:type="spellEnd"/>
      <w:r>
        <w:rPr>
          <w:rFonts w:eastAsia="Times New Roman" w:cs="Times New Roman"/>
          <w:szCs w:val="24"/>
        </w:rPr>
        <w:t xml:space="preserve">, ας το πω έτσι, των Ενόπλων Δυνάμεων, την πλειοψηφία των οποίων αφήνει παγερά αδιάφορους αυτή η όλη υπόθεση. </w:t>
      </w:r>
    </w:p>
    <w:p w14:paraId="5FBAEE0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Και αυτό γιατί τα προβλήματα τα οποία αντιμετωπίζουν ξέρουν ότι μπορούν να λυθούν από την ηγεσία τους, α</w:t>
      </w:r>
      <w:r>
        <w:rPr>
          <w:rFonts w:eastAsia="Times New Roman" w:cs="Times New Roman"/>
          <w:szCs w:val="24"/>
        </w:rPr>
        <w:t xml:space="preserve">πό τον διοικητή τους, από τις μονάδες τους και κυρίως, από την πολιτική ηγεσία, η οποία επιφορτίζεται, πέραν της φυσικής ηγεσίας. </w:t>
      </w:r>
      <w:r>
        <w:rPr>
          <w:rFonts w:eastAsia="Times New Roman" w:cs="Times New Roman"/>
          <w:szCs w:val="24"/>
        </w:rPr>
        <w:lastRenderedPageBreak/>
        <w:t>Κι εδώ το ξαναλέω ότι θα ήταν ενδιαφέρουσα η άποψη των επιτελείων και των αρχηγών για το θέμα αυτό, του συνδικαλισμού, διότι γ</w:t>
      </w:r>
      <w:r>
        <w:rPr>
          <w:rFonts w:eastAsia="Times New Roman" w:cs="Times New Roman"/>
          <w:szCs w:val="24"/>
        </w:rPr>
        <w:t xml:space="preserve">ια το προσωπικό των αρχηγών μιλάμε. </w:t>
      </w:r>
    </w:p>
    <w:p w14:paraId="5FBAEE0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Αν συμβεί κάτι σε μια μονάδα, κύριε συνάδελφε –και κοιτώ εσάς, κύριε Καραγιαννίδη, γιατί είστε ο </w:t>
      </w:r>
      <w:r>
        <w:rPr>
          <w:rFonts w:eastAsia="Times New Roman" w:cs="Times New Roman"/>
          <w:szCs w:val="24"/>
        </w:rPr>
        <w:t>ε</w:t>
      </w:r>
      <w:r>
        <w:rPr>
          <w:rFonts w:eastAsia="Times New Roman" w:cs="Times New Roman"/>
          <w:szCs w:val="24"/>
        </w:rPr>
        <w:t>ισηγητής του ΣΥΡΙΖΑ- ο υπεύθυνος θα είναι ο διοικητής της μονάδας, δεν θα είναι ο κύριος χ και ο κύριος ψ ο οποίος παριστ</w:t>
      </w:r>
      <w:r>
        <w:rPr>
          <w:rFonts w:eastAsia="Times New Roman" w:cs="Times New Roman"/>
          <w:szCs w:val="24"/>
        </w:rPr>
        <w:t xml:space="preserve">άνει τον </w:t>
      </w:r>
      <w:r>
        <w:rPr>
          <w:rFonts w:eastAsia="Times New Roman" w:cs="Times New Roman"/>
          <w:szCs w:val="24"/>
        </w:rPr>
        <w:t>π</w:t>
      </w:r>
      <w:r>
        <w:rPr>
          <w:rFonts w:eastAsia="Times New Roman" w:cs="Times New Roman"/>
          <w:szCs w:val="24"/>
        </w:rPr>
        <w:t xml:space="preserve">ρόεδρο </w:t>
      </w:r>
      <w:r>
        <w:rPr>
          <w:rFonts w:eastAsia="Times New Roman" w:cs="Times New Roman"/>
          <w:szCs w:val="24"/>
        </w:rPr>
        <w:t>ε</w:t>
      </w:r>
      <w:r>
        <w:rPr>
          <w:rFonts w:eastAsia="Times New Roman" w:cs="Times New Roman"/>
          <w:szCs w:val="24"/>
        </w:rPr>
        <w:t xml:space="preserve">νώσεων. Δυστυχώς, αυτό καταδεικνύει τη σθεναρή στάση που είχαμε -και η Νέα Δημοκρατία- απέναντι στο ζήτημα που λέγεται συνδικαλισμός στις Ένοπλες Δυνάμεις.  </w:t>
      </w:r>
    </w:p>
    <w:p w14:paraId="5FBAEE0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Πιστεύω ότι η Κυβέρνηση πρέπει να το δει σοβαρά, να αποσύρετε το άρθρο αυτό και </w:t>
      </w:r>
      <w:r>
        <w:rPr>
          <w:rFonts w:eastAsia="Times New Roman" w:cs="Times New Roman"/>
          <w:szCs w:val="24"/>
        </w:rPr>
        <w:t xml:space="preserve">να δημιουργηθεί μία διαφορετικού είδους πολιτική στάση απέναντι στα ζητήματα τα οποία θίγει το άρθρο αυτό. </w:t>
      </w:r>
    </w:p>
    <w:p w14:paraId="5FBAEE0D" w14:textId="77777777" w:rsidR="00DD71AD" w:rsidRDefault="009451BE">
      <w:pPr>
        <w:spacing w:after="0" w:line="600" w:lineRule="auto"/>
        <w:ind w:firstLine="720"/>
        <w:jc w:val="both"/>
        <w:rPr>
          <w:rFonts w:eastAsia="Times New Roman"/>
          <w:szCs w:val="24"/>
        </w:rPr>
      </w:pPr>
      <w:r>
        <w:rPr>
          <w:rFonts w:eastAsia="Times New Roman"/>
          <w:szCs w:val="24"/>
        </w:rPr>
        <w:t xml:space="preserve">Θέλω να αναφερθώ στο άρθρο 3. Είπε ο κύριος Υπουργός στην </w:t>
      </w:r>
      <w:r>
        <w:rPr>
          <w:rFonts w:eastAsia="Times New Roman"/>
          <w:szCs w:val="24"/>
        </w:rPr>
        <w:t>ε</w:t>
      </w:r>
      <w:r>
        <w:rPr>
          <w:rFonts w:eastAsia="Times New Roman"/>
          <w:szCs w:val="24"/>
        </w:rPr>
        <w:t>πιτροπή ότι πράγματι –βέβαια εκεί ήταν ειλικρινής και πρέπει να εξάρω την ειλικρίνειά του</w:t>
      </w:r>
      <w:r>
        <w:rPr>
          <w:rFonts w:eastAsia="Times New Roman"/>
          <w:szCs w:val="24"/>
        </w:rPr>
        <w:t xml:space="preserve">- είναι φωτογραφική η διάταξη του άρθρου 3. Υπάρχουν φωτογραφίες των πέντε αυτών ανθρώπων. </w:t>
      </w:r>
    </w:p>
    <w:p w14:paraId="5FBAEE0E" w14:textId="77777777" w:rsidR="00DD71AD" w:rsidRDefault="009451BE">
      <w:pPr>
        <w:spacing w:after="0" w:line="600" w:lineRule="auto"/>
        <w:ind w:firstLine="720"/>
        <w:jc w:val="both"/>
        <w:rPr>
          <w:rFonts w:eastAsia="Times New Roman"/>
          <w:szCs w:val="24"/>
        </w:rPr>
      </w:pPr>
      <w:r>
        <w:rPr>
          <w:rFonts w:eastAsia="Times New Roman"/>
          <w:szCs w:val="24"/>
        </w:rPr>
        <w:t>Το ζήτημα είναι το εξής. Έχουμε ανάγκη από χειριστές, κύριε Υπουργέ, ή από ελικόπτερα; Γιατί μέχρι τώρα εγώ γνώριζα –και εσείς γνωρίζετε ως χειριστής των θεμάτων- ό</w:t>
      </w:r>
      <w:r>
        <w:rPr>
          <w:rFonts w:eastAsia="Times New Roman"/>
          <w:szCs w:val="24"/>
        </w:rPr>
        <w:t xml:space="preserve">τι έχουμε ανάγκη από ελικόπτερα. Πώς πιστοποιούνται αυτοί για να κάνουν </w:t>
      </w:r>
      <w:r>
        <w:rPr>
          <w:rFonts w:eastAsia="Times New Roman"/>
          <w:szCs w:val="24"/>
        </w:rPr>
        <w:lastRenderedPageBreak/>
        <w:t xml:space="preserve">πτητικό και εκπαιδευτικό έργο; Δεν υπάρχουν άλλα στελέχη τα οποία θα μπορούσαν να πιστοποιηθούν προς αυτήν την κατεύθυνση; </w:t>
      </w:r>
    </w:p>
    <w:p w14:paraId="5FBAEE0F" w14:textId="77777777" w:rsidR="00DD71AD" w:rsidRDefault="009451BE">
      <w:pPr>
        <w:spacing w:after="0" w:line="600" w:lineRule="auto"/>
        <w:ind w:firstLine="720"/>
        <w:jc w:val="both"/>
        <w:rPr>
          <w:rFonts w:eastAsia="Times New Roman"/>
          <w:szCs w:val="24"/>
        </w:rPr>
      </w:pPr>
      <w:r>
        <w:rPr>
          <w:rFonts w:eastAsia="Times New Roman"/>
          <w:szCs w:val="24"/>
        </w:rPr>
        <w:t>Σαφώς είναι φωτογραφικές οι διατάξεις. Προσβάλλει την ιεραρχ</w:t>
      </w:r>
      <w:r>
        <w:rPr>
          <w:rFonts w:eastAsia="Times New Roman"/>
          <w:szCs w:val="24"/>
        </w:rPr>
        <w:t>ία, προσβάλλει την ακαδημαϊκή κοινότητα των ανωτάτων στρατιωτικών σχολών, τους ανθρώπους οι οποίοι εξέρχονται αυτών, όταν βλέπουν ξαφνικά να εμφανίζονται πέντε άνθρωποι από τον κ. Καμμένο σήμερα ή την κάθε πολιτική ηγεσία ή του χ Υπουργού αύριο, διότι θα κ</w:t>
      </w:r>
      <w:r>
        <w:rPr>
          <w:rFonts w:eastAsia="Times New Roman"/>
          <w:szCs w:val="24"/>
        </w:rPr>
        <w:t>άνει χρήση και ο άλλος Υπουργός</w:t>
      </w:r>
      <w:r>
        <w:rPr>
          <w:rFonts w:eastAsia="Times New Roman"/>
          <w:szCs w:val="24"/>
        </w:rPr>
        <w:t>,</w:t>
      </w:r>
      <w:r>
        <w:rPr>
          <w:rFonts w:eastAsia="Times New Roman"/>
          <w:szCs w:val="24"/>
        </w:rPr>
        <w:t xml:space="preserve"> που θα σας διαδεχθεί. Θα βάλει τους πέντε φίλους του, τους άλλους έξι γνωστούς του, ψηφοφόρους του κ.λπ.</w:t>
      </w:r>
      <w:r>
        <w:rPr>
          <w:rFonts w:eastAsia="Times New Roman"/>
          <w:szCs w:val="24"/>
        </w:rPr>
        <w:t>.</w:t>
      </w:r>
      <w:r>
        <w:rPr>
          <w:rFonts w:eastAsia="Times New Roman"/>
          <w:szCs w:val="24"/>
        </w:rPr>
        <w:t xml:space="preserve"> Ως πότε θα νομοθετούμε κατά αυτόν τον τρόπο;</w:t>
      </w:r>
    </w:p>
    <w:p w14:paraId="5FBAEE10" w14:textId="77777777" w:rsidR="00DD71AD" w:rsidRDefault="009451BE">
      <w:pPr>
        <w:spacing w:after="0" w:line="600" w:lineRule="auto"/>
        <w:ind w:firstLine="720"/>
        <w:jc w:val="both"/>
        <w:rPr>
          <w:rFonts w:eastAsia="Times New Roman"/>
          <w:szCs w:val="24"/>
        </w:rPr>
      </w:pPr>
      <w:r>
        <w:rPr>
          <w:rFonts w:eastAsia="Times New Roman"/>
          <w:szCs w:val="24"/>
        </w:rPr>
        <w:t>Επαναλαμβάνω το εξής. Έχουν μόνο αυτοί δυνατότητα πιστοποίησης για να το</w:t>
      </w:r>
      <w:r>
        <w:rPr>
          <w:rFonts w:eastAsia="Times New Roman"/>
          <w:szCs w:val="24"/>
        </w:rPr>
        <w:t>υς προσλαμβάνετε; Ως πότε θα ψηφίζουμε τέτοιες φωτογραφικές διατάξεις; Και εσείς είστε οι προπάτορες όλων αυτών των θεμάτων τα οποία εγώ σήμερα καυτηριάζω.</w:t>
      </w:r>
    </w:p>
    <w:p w14:paraId="5FBAEE11" w14:textId="77777777" w:rsidR="00DD71AD" w:rsidRDefault="009451BE">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5FBAEE12" w14:textId="77777777" w:rsidR="00DD71AD" w:rsidRDefault="009451BE">
      <w:pPr>
        <w:spacing w:after="0" w:line="600" w:lineRule="auto"/>
        <w:ind w:firstLine="720"/>
        <w:jc w:val="both"/>
        <w:rPr>
          <w:rFonts w:eastAsia="Times New Roman"/>
          <w:szCs w:val="24"/>
        </w:rPr>
      </w:pPr>
      <w:r>
        <w:rPr>
          <w:rFonts w:eastAsia="Times New Roman"/>
          <w:szCs w:val="24"/>
        </w:rPr>
        <w:t>Σε ένα λεπτό ολο</w:t>
      </w:r>
      <w:r>
        <w:rPr>
          <w:rFonts w:eastAsia="Times New Roman"/>
          <w:szCs w:val="24"/>
        </w:rPr>
        <w:t>κληρώνω, κύριε Πρόεδρε.</w:t>
      </w:r>
    </w:p>
    <w:p w14:paraId="5FBAEE13" w14:textId="77777777" w:rsidR="00DD71AD" w:rsidRDefault="009451BE">
      <w:pPr>
        <w:spacing w:after="0" w:line="600" w:lineRule="auto"/>
        <w:ind w:firstLine="720"/>
        <w:jc w:val="both"/>
        <w:rPr>
          <w:rFonts w:eastAsia="Times New Roman"/>
          <w:szCs w:val="24"/>
        </w:rPr>
      </w:pPr>
      <w:r>
        <w:rPr>
          <w:rFonts w:eastAsia="Times New Roman"/>
          <w:szCs w:val="24"/>
        </w:rPr>
        <w:t xml:space="preserve">Κλείνω απευθυνόμενος κυρίως στον Αναπληρωτή Υπουργό ο οποίος πήρε μια σαφή στάση απέναντι στους αποφοίτους των ΑΣΣΥ του 1990. Το πρόβλημα είναι -όπως αναφέρει άλλωστε και η εισήγηση του ΓΕΕΘΑ που μας δώσατε πριν από λίγες ώρες- ότι </w:t>
      </w:r>
      <w:r>
        <w:rPr>
          <w:rFonts w:eastAsia="Times New Roman"/>
          <w:szCs w:val="24"/>
        </w:rPr>
        <w:t>μετά την επαγωγή, του ν</w:t>
      </w:r>
      <w:r>
        <w:rPr>
          <w:rFonts w:eastAsia="Times New Roman"/>
          <w:szCs w:val="24"/>
        </w:rPr>
        <w:t>.</w:t>
      </w:r>
      <w:r>
        <w:rPr>
          <w:rFonts w:eastAsia="Times New Roman"/>
          <w:szCs w:val="24"/>
        </w:rPr>
        <w:t xml:space="preserve">4407 που ψηφίσαμε, των αποφοίτων των τάξεων </w:t>
      </w:r>
      <w:r>
        <w:rPr>
          <w:rFonts w:eastAsia="Times New Roman"/>
          <w:szCs w:val="24"/>
        </w:rPr>
        <w:lastRenderedPageBreak/>
        <w:t>του 1988 και 1989, υπάρχει μία διακριτική μεταχείριση εις βάρος των αποφοίτων του 1990.</w:t>
      </w:r>
    </w:p>
    <w:p w14:paraId="5FBAEE14" w14:textId="77777777" w:rsidR="00DD71AD" w:rsidRDefault="009451BE">
      <w:pPr>
        <w:spacing w:after="0" w:line="600" w:lineRule="auto"/>
        <w:ind w:firstLine="720"/>
        <w:jc w:val="both"/>
        <w:rPr>
          <w:rFonts w:eastAsia="Times New Roman"/>
          <w:szCs w:val="24"/>
        </w:rPr>
      </w:pPr>
      <w:r>
        <w:rPr>
          <w:rFonts w:eastAsia="Times New Roman"/>
          <w:szCs w:val="24"/>
        </w:rPr>
        <w:t>Τα πράγματα είναι απλά και η θέση της Νέας Δημοκρατίας είναι απολύτως ξεκάθαρη, όπως παρουσιάστηκε κ</w:t>
      </w:r>
      <w:r>
        <w:rPr>
          <w:rFonts w:eastAsia="Times New Roman"/>
          <w:szCs w:val="24"/>
        </w:rPr>
        <w:t xml:space="preserve">αι προηγουμένως από τον </w:t>
      </w:r>
      <w:r>
        <w:rPr>
          <w:rFonts w:eastAsia="Times New Roman"/>
          <w:szCs w:val="24"/>
        </w:rPr>
        <w:t>ε</w:t>
      </w:r>
      <w:r>
        <w:rPr>
          <w:rFonts w:eastAsia="Times New Roman"/>
          <w:szCs w:val="24"/>
        </w:rPr>
        <w:t>ισηγητή μας. Η τάξη αποφοίτων του 1990 πρέπει να υπαχθεί και αυτή, κύριε Υπουργέ στον ν.2439/1996. Υπάρχει διακομματική συναίνεση. Πρέπει να προσχωρήσετε σε αυτή τη συναίνεση. Είναι κρίμα, όταν συναινούμε σε αυτή την Αίθουσα, να μη</w:t>
      </w:r>
      <w:r>
        <w:rPr>
          <w:rFonts w:eastAsia="Times New Roman"/>
          <w:szCs w:val="24"/>
        </w:rPr>
        <w:t>ν το κάνουμε.</w:t>
      </w:r>
    </w:p>
    <w:p w14:paraId="5FBAEE15" w14:textId="77777777" w:rsidR="00DD71AD" w:rsidRDefault="009451B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Το έχει δεχθεί.</w:t>
      </w:r>
    </w:p>
    <w:p w14:paraId="5FBAEE16"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Χαίρομαι. Πρέπει να προχωρήσουμε κατά αυτόν τον τρόπο.</w:t>
      </w:r>
    </w:p>
    <w:p w14:paraId="5FBAEE17" w14:textId="77777777" w:rsidR="00DD71AD" w:rsidRDefault="009451BE">
      <w:pPr>
        <w:spacing w:after="0" w:line="600" w:lineRule="auto"/>
        <w:ind w:firstLine="720"/>
        <w:jc w:val="both"/>
        <w:rPr>
          <w:rFonts w:eastAsia="Times New Roman"/>
          <w:szCs w:val="24"/>
        </w:rPr>
      </w:pPr>
      <w:r>
        <w:rPr>
          <w:rFonts w:eastAsia="Times New Roman"/>
          <w:szCs w:val="24"/>
        </w:rPr>
        <w:t xml:space="preserve">Όσο αφορά των εκσυγχρονισμό των </w:t>
      </w:r>
      <w:r>
        <w:rPr>
          <w:rFonts w:eastAsia="Times New Roman"/>
          <w:szCs w:val="24"/>
          <w:lang w:val="en-US"/>
        </w:rPr>
        <w:t>F</w:t>
      </w:r>
      <w:r>
        <w:rPr>
          <w:rFonts w:eastAsia="Times New Roman"/>
          <w:szCs w:val="24"/>
        </w:rPr>
        <w:t xml:space="preserve">-16 –και κλείνω με αυτό- θεωρώ ότι πρέπει απαραιτήτως να συμβεί. Μας αφήνουν προβληματισμένους τα μέχρι τώρα </w:t>
      </w:r>
      <w:proofErr w:type="spellStart"/>
      <w:r>
        <w:rPr>
          <w:rFonts w:eastAsia="Times New Roman"/>
          <w:szCs w:val="24"/>
        </w:rPr>
        <w:t>λεχθέντα</w:t>
      </w:r>
      <w:proofErr w:type="spellEnd"/>
      <w:r>
        <w:rPr>
          <w:rFonts w:eastAsia="Times New Roman"/>
          <w:szCs w:val="24"/>
        </w:rPr>
        <w:t xml:space="preserve"> εκ μέρους της πολιτικής ηγεσίας. Όπως όλοι γνωρίζουμε, η ραχοκοκαλιά της τουρκικής αεροπορίας είναι τα </w:t>
      </w:r>
      <w:r>
        <w:rPr>
          <w:rFonts w:eastAsia="Times New Roman"/>
          <w:szCs w:val="24"/>
          <w:lang w:val="en-US"/>
        </w:rPr>
        <w:t>F</w:t>
      </w:r>
      <w:r>
        <w:rPr>
          <w:rFonts w:eastAsia="Times New Roman"/>
          <w:szCs w:val="24"/>
        </w:rPr>
        <w:t>-16. Κατά τούτο σημαίνει ότι και ε</w:t>
      </w:r>
      <w:r>
        <w:rPr>
          <w:rFonts w:eastAsia="Times New Roman"/>
          <w:szCs w:val="24"/>
        </w:rPr>
        <w:t xml:space="preserve">μείς πρέπει να τα αναβαθμίσουμε, ασχέτως των </w:t>
      </w:r>
      <w:r>
        <w:rPr>
          <w:rFonts w:eastAsia="Times New Roman"/>
          <w:szCs w:val="24"/>
          <w:lang w:val="en-US"/>
        </w:rPr>
        <w:t>F</w:t>
      </w:r>
      <w:r>
        <w:rPr>
          <w:rFonts w:eastAsia="Times New Roman"/>
          <w:szCs w:val="24"/>
        </w:rPr>
        <w:t>-35 ή όχι.</w:t>
      </w:r>
    </w:p>
    <w:p w14:paraId="5FBAEE18" w14:textId="77777777" w:rsidR="00DD71AD" w:rsidRDefault="009451BE">
      <w:pPr>
        <w:spacing w:after="0" w:line="600" w:lineRule="auto"/>
        <w:ind w:firstLine="720"/>
        <w:jc w:val="both"/>
        <w:rPr>
          <w:rFonts w:eastAsia="Times New Roman"/>
          <w:szCs w:val="24"/>
        </w:rPr>
      </w:pPr>
      <w:r>
        <w:rPr>
          <w:rFonts w:eastAsia="Times New Roman"/>
          <w:szCs w:val="24"/>
        </w:rPr>
        <w:t xml:space="preserve">Και νομίζω ότι πρέπει άμεσα να </w:t>
      </w:r>
      <w:proofErr w:type="spellStart"/>
      <w:r>
        <w:rPr>
          <w:rFonts w:eastAsia="Times New Roman"/>
          <w:szCs w:val="24"/>
        </w:rPr>
        <w:t>συγκληθεί</w:t>
      </w:r>
      <w:proofErr w:type="spellEnd"/>
      <w:r>
        <w:rPr>
          <w:rFonts w:eastAsia="Times New Roman"/>
          <w:szCs w:val="24"/>
        </w:rPr>
        <w:t xml:space="preserve"> η αρμόδια Επιτροπή Εξοπλισμών της Βουλής, προκειμένου και εμείς να ερωτήσουμε και η πολιτική ηγεσία να δώσει τις κατάλληλες απαντήσεις, ώστε ο ελληνικός λαός </w:t>
      </w:r>
      <w:r>
        <w:rPr>
          <w:rFonts w:eastAsia="Times New Roman"/>
          <w:szCs w:val="24"/>
        </w:rPr>
        <w:t>να ηρεμήσει όσον αφορά αυτά τα μεγάλα, δυσθεώρητα ποσά τα οποία ακούγονται δεξιά και αριστερά.</w:t>
      </w:r>
    </w:p>
    <w:p w14:paraId="5FBAEE19" w14:textId="77777777" w:rsidR="00DD71AD" w:rsidRDefault="009451BE">
      <w:pPr>
        <w:spacing w:after="0" w:line="600" w:lineRule="auto"/>
        <w:ind w:firstLine="720"/>
        <w:jc w:val="both"/>
        <w:rPr>
          <w:rFonts w:eastAsia="Times New Roman"/>
          <w:szCs w:val="24"/>
        </w:rPr>
      </w:pPr>
      <w:r>
        <w:rPr>
          <w:rFonts w:eastAsia="Times New Roman"/>
          <w:szCs w:val="24"/>
        </w:rPr>
        <w:lastRenderedPageBreak/>
        <w:t>Ο όλος θόρυβος συνέβη –και αυτό θέλω να το απαντήσω σε σχέση με κάποια προσλαλιά, νομίζω, του κυρίου Αναπληρωτή Υπουργού ή και του Υπουργού για το παρελθόν- διότ</w:t>
      </w:r>
      <w:r>
        <w:rPr>
          <w:rFonts w:eastAsia="Times New Roman"/>
          <w:szCs w:val="24"/>
        </w:rPr>
        <w:t xml:space="preserve">ι για πρώτη φορά ο Πρόεδρος των Ηνωμένων Πολιτειών της Αμερικής ξεκίνησε τη συνέντευξή του με τους δημοσιογράφους, με παριστάμενο δεξιά του τον κ. Τσίπρα, με τα </w:t>
      </w:r>
      <w:r>
        <w:rPr>
          <w:rFonts w:eastAsia="Times New Roman"/>
          <w:szCs w:val="24"/>
          <w:lang w:val="en-US"/>
        </w:rPr>
        <w:t>F</w:t>
      </w:r>
      <w:r>
        <w:rPr>
          <w:rFonts w:eastAsia="Times New Roman"/>
          <w:szCs w:val="24"/>
        </w:rPr>
        <w:t>-16. Εμείς, δηλαδή, ο ελληνικός λαός θα δώσουμε εργασία στον καθημαγμένο αμερικανικό λαό από τ</w:t>
      </w:r>
      <w:r>
        <w:rPr>
          <w:rFonts w:eastAsia="Times New Roman"/>
          <w:szCs w:val="24"/>
        </w:rPr>
        <w:t>ην κρίση και την ανεργία! Γι’ αυτό έγινε αυτός ο θόρυβος. Τα συμπεράσματα δικά σας.</w:t>
      </w:r>
    </w:p>
    <w:p w14:paraId="5FBAEE1A" w14:textId="77777777" w:rsidR="00DD71AD" w:rsidRDefault="009451BE">
      <w:pPr>
        <w:spacing w:after="0" w:line="600" w:lineRule="auto"/>
        <w:ind w:firstLine="720"/>
        <w:jc w:val="both"/>
        <w:rPr>
          <w:rFonts w:eastAsia="Times New Roman"/>
          <w:szCs w:val="24"/>
        </w:rPr>
      </w:pPr>
      <w:r>
        <w:rPr>
          <w:rFonts w:eastAsia="Times New Roman"/>
          <w:szCs w:val="24"/>
        </w:rPr>
        <w:t>Ευχαριστώ.</w:t>
      </w:r>
    </w:p>
    <w:p w14:paraId="5FBAEE1B"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FBAEE1C" w14:textId="77777777" w:rsidR="00DD71AD" w:rsidRDefault="009451BE">
      <w:pPr>
        <w:spacing w:after="0"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τον κ. Δαβάκη.</w:t>
      </w:r>
    </w:p>
    <w:p w14:paraId="5FBAEE1D" w14:textId="77777777" w:rsidR="00DD71AD" w:rsidRDefault="009451BE">
      <w:pPr>
        <w:spacing w:after="0" w:line="600" w:lineRule="auto"/>
        <w:ind w:firstLine="720"/>
        <w:jc w:val="both"/>
        <w:rPr>
          <w:rFonts w:eastAsia="Times New Roman"/>
          <w:bCs/>
          <w:szCs w:val="24"/>
        </w:rPr>
      </w:pPr>
      <w:r>
        <w:rPr>
          <w:rFonts w:eastAsia="Times New Roman"/>
          <w:bCs/>
          <w:szCs w:val="24"/>
        </w:rPr>
        <w:t>Τον λόγο έχει ο Αναπληρωτής Υπουργός κ. Δ</w:t>
      </w:r>
      <w:r>
        <w:rPr>
          <w:rFonts w:eastAsia="Times New Roman"/>
          <w:bCs/>
          <w:szCs w:val="24"/>
        </w:rPr>
        <w:t>ημήτρης Βίτσας για μία παρέμβαση.</w:t>
      </w:r>
    </w:p>
    <w:p w14:paraId="5FBAEE1E" w14:textId="77777777" w:rsidR="00DD71AD" w:rsidRDefault="009451BE">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Ευχαριστώ, κύριε Πρόεδρε. </w:t>
      </w:r>
    </w:p>
    <w:p w14:paraId="5FBAEE1F" w14:textId="77777777" w:rsidR="00DD71AD" w:rsidRDefault="009451BE">
      <w:pPr>
        <w:spacing w:after="0" w:line="600" w:lineRule="auto"/>
        <w:ind w:firstLine="720"/>
        <w:jc w:val="both"/>
        <w:rPr>
          <w:rFonts w:eastAsia="Times New Roman"/>
          <w:szCs w:val="24"/>
        </w:rPr>
      </w:pPr>
      <w:r>
        <w:rPr>
          <w:rFonts w:eastAsia="Times New Roman"/>
          <w:szCs w:val="24"/>
        </w:rPr>
        <w:t>Θα είμαι εξαιρετικά σύντομος και σε επιμέρους σημεία, μια και το βάρος –ας το πω έτσι- της συνολικής τοποθέτησης θα το έχει ο Υπουργός κ. Κ</w:t>
      </w:r>
      <w:r>
        <w:rPr>
          <w:rFonts w:eastAsia="Times New Roman"/>
          <w:szCs w:val="24"/>
        </w:rPr>
        <w:t>αμμένος.</w:t>
      </w:r>
    </w:p>
    <w:p w14:paraId="5FBAEE20" w14:textId="77777777" w:rsidR="00DD71AD" w:rsidRDefault="009451BE">
      <w:pPr>
        <w:spacing w:after="0"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είναι δύο τα ζητήματα. Ένα ζήτημα έβαλε ο κ. </w:t>
      </w:r>
      <w:proofErr w:type="spellStart"/>
      <w:r>
        <w:rPr>
          <w:rFonts w:eastAsia="Times New Roman"/>
          <w:szCs w:val="24"/>
        </w:rPr>
        <w:t>Δημοσχάκης</w:t>
      </w:r>
      <w:proofErr w:type="spellEnd"/>
      <w:r>
        <w:rPr>
          <w:rFonts w:eastAsia="Times New Roman"/>
          <w:szCs w:val="24"/>
        </w:rPr>
        <w:t xml:space="preserve"> και ένα ζήτημα ο κ. Δαβάκης τώρα στο τέλος.</w:t>
      </w:r>
    </w:p>
    <w:p w14:paraId="5FBAEE21"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Αναφέρατε ξανά αυτά περί 20.000 και για το Γενικό Λογιστήριο του Κράτους, κύριε </w:t>
      </w:r>
      <w:proofErr w:type="spellStart"/>
      <w:r>
        <w:rPr>
          <w:rFonts w:eastAsia="Times New Roman"/>
          <w:szCs w:val="24"/>
        </w:rPr>
        <w:t>Δημοσχάκη</w:t>
      </w:r>
      <w:proofErr w:type="spellEnd"/>
      <w:r>
        <w:rPr>
          <w:rFonts w:eastAsia="Times New Roman"/>
          <w:szCs w:val="24"/>
        </w:rPr>
        <w:t xml:space="preserve">. Λησμονείτε μάλλον το γεγονός ότι το Γενικό </w:t>
      </w:r>
      <w:r>
        <w:rPr>
          <w:rFonts w:eastAsia="Times New Roman"/>
          <w:szCs w:val="24"/>
        </w:rPr>
        <w:t>Λογιστήριο του Κράτους, όταν υπάρχει επιβάρυνση, την καταγράφει. Γιατί δεν υπάρχει κατά κύριο λόγο επιβάρυνση; Δεν υπάρχει επιβάρυνση για τον απλούστατο λόγο ότι σήμερα -άσχετα με το τι γινόταν πριν από χρόνια- υπολογίζεται με άλλο τρόπο η σύνταξη.</w:t>
      </w:r>
    </w:p>
    <w:p w14:paraId="5FBAEE2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σύντα</w:t>
      </w:r>
      <w:r>
        <w:rPr>
          <w:rFonts w:eastAsia="Times New Roman" w:cs="Times New Roman"/>
          <w:szCs w:val="24"/>
        </w:rPr>
        <w:t>ξη υπολογίζεται για όλο τον εργασιακό βίο, οπότε δεν υπάρχει επιβάρυνση με βάση αυτή την αλλαγή</w:t>
      </w:r>
      <w:r>
        <w:rPr>
          <w:rFonts w:eastAsia="Times New Roman" w:cs="Times New Roman"/>
          <w:szCs w:val="24"/>
        </w:rPr>
        <w:t>,</w:t>
      </w:r>
      <w:r>
        <w:rPr>
          <w:rFonts w:eastAsia="Times New Roman" w:cs="Times New Roman"/>
          <w:szCs w:val="24"/>
        </w:rPr>
        <w:t xml:space="preserve"> που εμείς κάνουμε. Όμως, υπάρχει επιβράβευση, όπως δώσαμε και την απάντηση στον κ. Δαβάκη.</w:t>
      </w:r>
    </w:p>
    <w:p w14:paraId="5FBAEE2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δεύτερο ζήτημα με το 50% και 50%.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το δεύτερο 50% </w:t>
      </w:r>
      <w:r>
        <w:rPr>
          <w:rFonts w:eastAsia="Times New Roman" w:cs="Times New Roman"/>
          <w:szCs w:val="24"/>
        </w:rPr>
        <w:t xml:space="preserve">-νομίζω ότι και ο κύριος Υπουργός συμφωνεί- να πούμε ότι ο χρόνος δεν έχει τελειώσει ακόμα. Κάντε λίγο υπομονή, για ό,τι μπορεί να γίνει. </w:t>
      </w:r>
    </w:p>
    <w:p w14:paraId="5FBAEE2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Δαβάκη, μας παρουσιάσατε ότι πήρατε μια απόφαση και δώσατε το 50% άπαξ στα στελέχη των Ενόπλων Δυνάμεων. Δεν εί</w:t>
      </w:r>
      <w:r>
        <w:rPr>
          <w:rFonts w:eastAsia="Times New Roman" w:cs="Times New Roman"/>
          <w:szCs w:val="24"/>
        </w:rPr>
        <w:t>ναι έτσι. Σε τριάντα έξι δόσεις τα δώσατε και τα περισσότερα χρήματα δόθηκαν με βάση αυτή την απόφαση -και έτσι έπρεπε να γίνει, δεν το συζητάμε- επί δικής μας διακυβέρνησης. Τον Δεκέμβριο…</w:t>
      </w:r>
    </w:p>
    <w:p w14:paraId="5FBAEE2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Δώστε και εσείς τα άλλα 50%...</w:t>
      </w:r>
    </w:p>
    <w:p w14:paraId="5FBAEE2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w:t>
      </w:r>
      <w:r>
        <w:rPr>
          <w:rFonts w:eastAsia="Times New Roman" w:cs="Times New Roman"/>
          <w:b/>
          <w:szCs w:val="24"/>
        </w:rPr>
        <w:t xml:space="preserve"> (Αναπληρωτής Υπουργός Εθνικής Άμυνας): </w:t>
      </w:r>
      <w:r>
        <w:rPr>
          <w:rFonts w:eastAsia="Times New Roman" w:cs="Times New Roman"/>
          <w:szCs w:val="24"/>
        </w:rPr>
        <w:t>Σας είπα, κάντε λίγο υπομονή σε αυτό. Και εμείς δουλεύουμε και ξέρετε ότι δουλεύουμε και με αξιωματικούς που δούλεψαν και με εσάς και οι οποίοι είναι καλοί και έχουν το κριτήριο της επαγγελματικότητας πάρα πολύ υψηλό</w:t>
      </w:r>
      <w:r>
        <w:rPr>
          <w:rFonts w:eastAsia="Times New Roman" w:cs="Times New Roman"/>
          <w:szCs w:val="24"/>
        </w:rPr>
        <w:t xml:space="preserve">. </w:t>
      </w:r>
    </w:p>
    <w:p w14:paraId="5FBAEE2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έχει ξεκινήσει μια συζήτηση -είναι εδώ ο κ. Λοβέρδος- για τα </w:t>
      </w:r>
      <w:r>
        <w:rPr>
          <w:rFonts w:eastAsia="Times New Roman" w:cs="Times New Roman"/>
          <w:szCs w:val="24"/>
        </w:rPr>
        <w:t>ν</w:t>
      </w:r>
      <w:r>
        <w:rPr>
          <w:rFonts w:eastAsia="Times New Roman" w:cs="Times New Roman"/>
          <w:szCs w:val="24"/>
        </w:rPr>
        <w:t xml:space="preserve">αυπηγεία Σκαραμαγκά. Να θυμίσω ορισμένα πράγματα: Σε αυτή τη Βουλή -εννοώ σε αυτόν τον χώρο- έγινε η συζήτηση όταν μεταβιβάστηκαν τα </w:t>
      </w:r>
      <w:r>
        <w:rPr>
          <w:rFonts w:eastAsia="Times New Roman" w:cs="Times New Roman"/>
          <w:szCs w:val="24"/>
        </w:rPr>
        <w:t>ν</w:t>
      </w:r>
      <w:r>
        <w:rPr>
          <w:rFonts w:eastAsia="Times New Roman" w:cs="Times New Roman"/>
          <w:szCs w:val="24"/>
        </w:rPr>
        <w:t xml:space="preserve">αυπηγεία Σκαραμαγκά στην </w:t>
      </w:r>
      <w:r>
        <w:rPr>
          <w:rFonts w:eastAsia="Times New Roman" w:cs="Times New Roman"/>
          <w:szCs w:val="24"/>
        </w:rPr>
        <w:t>«</w:t>
      </w:r>
      <w:r>
        <w:rPr>
          <w:rFonts w:eastAsia="Times New Roman" w:cs="Times New Roman"/>
          <w:szCs w:val="24"/>
          <w:lang w:val="en-US"/>
        </w:rPr>
        <w:t>PRIVINVEST</w:t>
      </w:r>
      <w:r>
        <w:rPr>
          <w:rFonts w:eastAsia="Times New Roman" w:cs="Times New Roman"/>
          <w:szCs w:val="24"/>
        </w:rPr>
        <w:t>»</w:t>
      </w:r>
      <w:r>
        <w:rPr>
          <w:rFonts w:eastAsia="Times New Roman" w:cs="Times New Roman"/>
          <w:szCs w:val="24"/>
        </w:rPr>
        <w:t xml:space="preserve"> -κάπως έτσι έλεγαν την εταιρεία- η οποία μάλιστα τότε μας έλεγαν ότι ήταν η μεγαλύτερη εταιρία, η οποία αφορά τα ναυπηγεία σε όλο τον κόσμο, η οποία έχει διασύνδεση με την </w:t>
      </w:r>
      <w:r>
        <w:rPr>
          <w:rFonts w:eastAsia="Times New Roman" w:cs="Times New Roman"/>
          <w:szCs w:val="24"/>
        </w:rPr>
        <w:t>«</w:t>
      </w:r>
      <w:r>
        <w:rPr>
          <w:rFonts w:eastAsia="Times New Roman" w:cs="Times New Roman"/>
          <w:szCs w:val="24"/>
          <w:lang w:val="en-US"/>
        </w:rPr>
        <w:t>ABU</w:t>
      </w:r>
      <w:r>
        <w:rPr>
          <w:rFonts w:eastAsia="Times New Roman" w:cs="Times New Roman"/>
          <w:szCs w:val="24"/>
        </w:rPr>
        <w:t xml:space="preserve"> </w:t>
      </w:r>
      <w:r>
        <w:rPr>
          <w:rFonts w:eastAsia="Times New Roman" w:cs="Times New Roman"/>
          <w:szCs w:val="24"/>
          <w:lang w:val="en-US"/>
        </w:rPr>
        <w:t>DHABI</w:t>
      </w:r>
      <w:r>
        <w:rPr>
          <w:rFonts w:eastAsia="Times New Roman" w:cs="Times New Roman"/>
          <w:szCs w:val="24"/>
        </w:rPr>
        <w:t xml:space="preserve"> </w:t>
      </w:r>
      <w:r>
        <w:rPr>
          <w:rFonts w:eastAsia="Times New Roman" w:cs="Times New Roman"/>
          <w:szCs w:val="24"/>
          <w:lang w:val="en-US"/>
        </w:rPr>
        <w:t>MAR</w:t>
      </w:r>
      <w:r>
        <w:rPr>
          <w:rFonts w:eastAsia="Times New Roman" w:cs="Times New Roman"/>
          <w:szCs w:val="24"/>
        </w:rPr>
        <w:t>»</w:t>
      </w:r>
      <w:r>
        <w:rPr>
          <w:rFonts w:eastAsia="Times New Roman" w:cs="Times New Roman"/>
          <w:szCs w:val="24"/>
        </w:rPr>
        <w:t xml:space="preserve">, η οποία ήταν η γνωστή εταιρεία και στο τέλος αποκαλύφθηκε ότι δεν </w:t>
      </w:r>
      <w:r>
        <w:rPr>
          <w:rFonts w:eastAsia="Times New Roman" w:cs="Times New Roman"/>
          <w:szCs w:val="24"/>
        </w:rPr>
        <w:t>είχαν κα</w:t>
      </w:r>
      <w:r>
        <w:rPr>
          <w:rFonts w:eastAsia="Times New Roman" w:cs="Times New Roman"/>
          <w:szCs w:val="24"/>
        </w:rPr>
        <w:t>μ</w:t>
      </w:r>
      <w:r>
        <w:rPr>
          <w:rFonts w:eastAsia="Times New Roman" w:cs="Times New Roman"/>
          <w:szCs w:val="24"/>
        </w:rPr>
        <w:t>μία διασύνδεση, ότι η μια είχε αποχωρήσει κ.λπ.</w:t>
      </w:r>
      <w:r>
        <w:rPr>
          <w:rFonts w:eastAsia="Times New Roman" w:cs="Times New Roman"/>
          <w:szCs w:val="24"/>
        </w:rPr>
        <w:t>.</w:t>
      </w:r>
      <w:r>
        <w:rPr>
          <w:rFonts w:eastAsia="Times New Roman" w:cs="Times New Roman"/>
          <w:szCs w:val="24"/>
        </w:rPr>
        <w:t xml:space="preserve"> </w:t>
      </w:r>
    </w:p>
    <w:p w14:paraId="5FBAEE2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Έκανε μετά, επί των προηγούμενων κυβερνήσεων, αγωγή η ΕΝΑΕ, τα </w:t>
      </w:r>
      <w:r>
        <w:rPr>
          <w:rFonts w:eastAsia="Times New Roman" w:cs="Times New Roman"/>
          <w:szCs w:val="24"/>
        </w:rPr>
        <w:t>ν</w:t>
      </w:r>
      <w:r>
        <w:rPr>
          <w:rFonts w:eastAsia="Times New Roman" w:cs="Times New Roman"/>
          <w:szCs w:val="24"/>
        </w:rPr>
        <w:t>αυπηγεία Σκαραμαγκά κατά του ελληνικού δημοσίου, απαιτώντας περίπου 1,5 δισεκατομμύρια ευρώ για διαφυγόντα κέρδη με βάση τη συμφωνία</w:t>
      </w:r>
      <w:r>
        <w:rPr>
          <w:rFonts w:eastAsia="Times New Roman" w:cs="Times New Roman"/>
          <w:szCs w:val="24"/>
        </w:rPr>
        <w:t>,</w:t>
      </w:r>
      <w:r>
        <w:rPr>
          <w:rFonts w:eastAsia="Times New Roman" w:cs="Times New Roman"/>
          <w:szCs w:val="24"/>
        </w:rPr>
        <w:t xml:space="preserve"> που είχε γίνει από τις προηγούμενες κυβερνήσεις. </w:t>
      </w:r>
    </w:p>
    <w:p w14:paraId="5FBAEE2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έχει γίνει μέχρι τώρα και η αιτιολογική βάση είτε είχαν σαν δικηγόρο τον </w:t>
      </w:r>
      <w:proofErr w:type="spellStart"/>
      <w:r>
        <w:rPr>
          <w:rFonts w:eastAsia="Times New Roman" w:cs="Times New Roman"/>
          <w:szCs w:val="24"/>
        </w:rPr>
        <w:t>Βγενόπουλο</w:t>
      </w:r>
      <w:proofErr w:type="spellEnd"/>
      <w:r>
        <w:rPr>
          <w:rFonts w:eastAsia="Times New Roman" w:cs="Times New Roman"/>
          <w:szCs w:val="24"/>
        </w:rPr>
        <w:t>, τον αείμνηστο, τον μακαρίτη -αείμνηστος μπορεί να μείνει κιόλας, πρέπει να τον σεβόμαστε- είτε είχαν μετά την εγγλέ</w:t>
      </w:r>
      <w:r>
        <w:rPr>
          <w:rFonts w:eastAsia="Times New Roman" w:cs="Times New Roman"/>
          <w:szCs w:val="24"/>
        </w:rPr>
        <w:t xml:space="preserve">ζικη και την αμερικάνικη εταιρεία ήταν το κύριο, θα έλεγε κανένας, βάρος του. </w:t>
      </w:r>
    </w:p>
    <w:p w14:paraId="5FBAEE2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Έρχεται εκείνη την εποχή -για να τα θυμόμαστε όλα- άλλος ιδιοκτήτης ναυπηγείων και λέει ότι αυτή η συμφωνία, που κάνατε μετά με την </w:t>
      </w:r>
      <w:r>
        <w:rPr>
          <w:rFonts w:eastAsia="Times New Roman" w:cs="Times New Roman"/>
          <w:szCs w:val="24"/>
        </w:rPr>
        <w:t>«</w:t>
      </w:r>
      <w:r>
        <w:rPr>
          <w:rFonts w:eastAsia="Times New Roman" w:cs="Times New Roman"/>
          <w:szCs w:val="24"/>
          <w:lang w:val="en-US"/>
        </w:rPr>
        <w:t>DIGICOM</w:t>
      </w:r>
      <w:r>
        <w:rPr>
          <w:rFonts w:eastAsia="Times New Roman" w:cs="Times New Roman"/>
          <w:szCs w:val="24"/>
        </w:rPr>
        <w:t>»</w:t>
      </w:r>
      <w:r>
        <w:rPr>
          <w:rFonts w:eastAsia="Times New Roman" w:cs="Times New Roman"/>
          <w:szCs w:val="24"/>
        </w:rPr>
        <w:t>, με τις ευρωπαϊκές δηλαδή αρχές, πρ</w:t>
      </w:r>
      <w:r>
        <w:rPr>
          <w:rFonts w:eastAsia="Times New Roman" w:cs="Times New Roman"/>
          <w:szCs w:val="24"/>
        </w:rPr>
        <w:t xml:space="preserve">οβλέπει μόνο την επισκευή ελληνικών πλοίων του Πολεμικού Ναυτικού, πράγμα που γινόταν, στα ναυπηγεία Σκαραμαγκά. </w:t>
      </w:r>
    </w:p>
    <w:p w14:paraId="5FBAEE2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Αυτό το έχουν κάνει δεκτό, όχι ο Πάνος ο Καμμένος ή ο Δημήτρης ο Βίτσας, αλλά ο κ. Βενιζέλος σαν Υπουργός Εθνικής Άμυνας, του οποίου τη νομική</w:t>
      </w:r>
      <w:r>
        <w:rPr>
          <w:rFonts w:eastAsia="Times New Roman" w:cs="Times New Roman"/>
          <w:szCs w:val="24"/>
        </w:rPr>
        <w:t xml:space="preserve"> αρτιότητα εγώ δεν κάθομαι να αμφισβητήσω και μετά ο κ. Αβραμόπουλος. Αυτό έρχεται μετά το διαιτητικό δικαστήριο, στο οποίο προσέφυγε και λέει ότι από τα 1,5 δισεκατομμύρια, εγώ λέω τα 180 εκατομμύρια και ο </w:t>
      </w:r>
      <w:proofErr w:type="spellStart"/>
      <w:r>
        <w:rPr>
          <w:rFonts w:eastAsia="Times New Roman" w:cs="Times New Roman"/>
          <w:szCs w:val="24"/>
        </w:rPr>
        <w:t>Σάφα</w:t>
      </w:r>
      <w:proofErr w:type="spellEnd"/>
      <w:r>
        <w:rPr>
          <w:rFonts w:eastAsia="Times New Roman" w:cs="Times New Roman"/>
          <w:szCs w:val="24"/>
        </w:rPr>
        <w:t xml:space="preserve"> -για να μιλάμε με ονόματα- λέει ότι αν προσμ</w:t>
      </w:r>
      <w:r>
        <w:rPr>
          <w:rFonts w:eastAsia="Times New Roman" w:cs="Times New Roman"/>
          <w:szCs w:val="24"/>
        </w:rPr>
        <w:t xml:space="preserve">ετρήσουμε και τα επιτόκια κ.λπ. θα φτάσουμε τα 200 </w:t>
      </w:r>
      <w:proofErr w:type="spellStart"/>
      <w:r>
        <w:rPr>
          <w:rFonts w:eastAsia="Times New Roman" w:cs="Times New Roman"/>
          <w:szCs w:val="24"/>
        </w:rPr>
        <w:t>εκατομμμύρια</w:t>
      </w:r>
      <w:proofErr w:type="spellEnd"/>
      <w:r>
        <w:rPr>
          <w:rFonts w:eastAsia="Times New Roman" w:cs="Times New Roman"/>
          <w:szCs w:val="24"/>
        </w:rPr>
        <w:t>.</w:t>
      </w:r>
    </w:p>
    <w:p w14:paraId="5FBAEE2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Εν τω μεταξύ, είναι εκκρεμής αγωγή του ελληνικού δημοσίου, που έγινε από εμάς, για 7 δισεκατομμύρια, για πρόγραμμα που δεν έχει ολοκληρώσει. Επίσης, είναι εκκρεμής αγωγή του ελληνικού δημοσίο</w:t>
      </w:r>
      <w:r>
        <w:rPr>
          <w:rFonts w:eastAsia="Times New Roman" w:cs="Times New Roman"/>
          <w:szCs w:val="24"/>
        </w:rPr>
        <w:t xml:space="preserve">υ ή αν θέλετε απαίτηση του ελληνικού δημοσίου, η οποία έχει φτάσει στα δικαστήρια για 560 εκατομμύρια ανάκτηση κρατικών ενισχύσεων. </w:t>
      </w:r>
    </w:p>
    <w:p w14:paraId="5FBAEE2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Και σε αυτή τη λογική είμαστε δικαιολογημένοι πλήρως να ζητάμε δυο πράγματα. Το ένα είναι να μπουν τα </w:t>
      </w:r>
      <w:r>
        <w:rPr>
          <w:rFonts w:eastAsia="Times New Roman" w:cs="Times New Roman"/>
          <w:szCs w:val="24"/>
        </w:rPr>
        <w:t>ν</w:t>
      </w:r>
      <w:r>
        <w:rPr>
          <w:rFonts w:eastAsia="Times New Roman" w:cs="Times New Roman"/>
          <w:szCs w:val="24"/>
        </w:rPr>
        <w:t>αυπηγεία σε καθεστώς</w:t>
      </w:r>
      <w:r>
        <w:rPr>
          <w:rFonts w:eastAsia="Times New Roman" w:cs="Times New Roman"/>
          <w:szCs w:val="24"/>
        </w:rPr>
        <w:t xml:space="preserve"> ειδικής διαχείρισης, όπου την ευθύνη για αυτό το χρονικό διάστημα λειτουργίας τους θα έχει κατά κύριο λόγο το Πολεμικό Ναυτικό, που στην ουσία την είχε και όλα τα προηγούμενα χρόνια, γιατί ξέρετε ότι υπάρχει και η σύμβαση με την οποία πληρώνονται και οι ε</w:t>
      </w:r>
      <w:r>
        <w:rPr>
          <w:rFonts w:eastAsia="Times New Roman" w:cs="Times New Roman"/>
          <w:szCs w:val="24"/>
        </w:rPr>
        <w:t xml:space="preserve">ργαζόμενοι και τα ασφαλιστικά τους ταμεία από το Πολεμικό μας Ναυτικό και γίνεται η συντήρηση του δικού μας στόλου. </w:t>
      </w:r>
    </w:p>
    <w:p w14:paraId="5FBAEE2E" w14:textId="77777777" w:rsidR="00DD71AD" w:rsidRDefault="009451BE">
      <w:pPr>
        <w:spacing w:after="0" w:line="600" w:lineRule="auto"/>
        <w:ind w:firstLine="720"/>
        <w:jc w:val="both"/>
        <w:rPr>
          <w:rFonts w:eastAsia="Times New Roman"/>
          <w:szCs w:val="24"/>
        </w:rPr>
      </w:pPr>
      <w:r>
        <w:rPr>
          <w:rFonts w:eastAsia="Times New Roman"/>
          <w:szCs w:val="24"/>
        </w:rPr>
        <w:t>Εντός αυτού του χρονικού διαστήματος έχουμε κινηθεί δραστήρια, ώστε να υπάρχει, θα έλεγε κάποιος, επενδυτικό κλίμα γύρω από αυτά τα ναυπηγε</w:t>
      </w:r>
      <w:r>
        <w:rPr>
          <w:rFonts w:eastAsia="Times New Roman"/>
          <w:szCs w:val="24"/>
        </w:rPr>
        <w:t xml:space="preserve">ία, το οποίο </w:t>
      </w:r>
      <w:r>
        <w:rPr>
          <w:rFonts w:eastAsia="Times New Roman"/>
          <w:szCs w:val="24"/>
        </w:rPr>
        <w:lastRenderedPageBreak/>
        <w:t>θα βοηθάει και τη χώρα, θα βοηθάει και τα ναυπηγεία. Το λέω αυτό και για τον Σκαραμαγκά, το λέω και για τα άλλα ναυπηγεία. Αυτό είναι το βασικό ζήτημα που ήθελα να πω.</w:t>
      </w:r>
    </w:p>
    <w:p w14:paraId="5FBAEE2F" w14:textId="77777777" w:rsidR="00DD71AD" w:rsidRDefault="009451B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Δέχεστε να έρθει στην </w:t>
      </w:r>
      <w:r>
        <w:rPr>
          <w:rFonts w:eastAsia="Times New Roman"/>
          <w:szCs w:val="24"/>
        </w:rPr>
        <w:t>ε</w:t>
      </w:r>
      <w:r>
        <w:rPr>
          <w:rFonts w:eastAsia="Times New Roman"/>
          <w:szCs w:val="24"/>
        </w:rPr>
        <w:t>πιτροπή, κύριε Υπουργέ;</w:t>
      </w:r>
    </w:p>
    <w:p w14:paraId="5FBAEE30" w14:textId="77777777" w:rsidR="00DD71AD" w:rsidRDefault="009451BE">
      <w:pPr>
        <w:spacing w:after="0"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ΒΙΤΣΑΣ (Αναπληρωτής Υπουργός Εθνικής Άμυνας):</w:t>
      </w:r>
      <w:r>
        <w:rPr>
          <w:rFonts w:eastAsia="Times New Roman"/>
          <w:szCs w:val="24"/>
        </w:rPr>
        <w:t xml:space="preserve"> Ναι, βεβαίως. Καμμία αντίρρηση.</w:t>
      </w:r>
    </w:p>
    <w:p w14:paraId="5FBAEE31" w14:textId="77777777" w:rsidR="00DD71AD" w:rsidRDefault="009451BE">
      <w:pPr>
        <w:spacing w:after="0" w:line="600" w:lineRule="auto"/>
        <w:ind w:firstLine="720"/>
        <w:jc w:val="both"/>
        <w:rPr>
          <w:rFonts w:eastAsia="Times New Roman"/>
          <w:szCs w:val="24"/>
        </w:rPr>
      </w:pPr>
      <w:r>
        <w:rPr>
          <w:rFonts w:eastAsia="Times New Roman"/>
          <w:szCs w:val="24"/>
        </w:rPr>
        <w:t xml:space="preserve">Όσον αφορά το άρθρο 27, νομίζω ότι τακτοποιείται το θέμα. Θέλω, όμως, να θυμίσω τι είχα πει στη συνεδρίαση της Βουλής όταν για πρώτη φορά μπήκε αυτή η τροπολογία. </w:t>
      </w:r>
    </w:p>
    <w:p w14:paraId="5FBAEE32" w14:textId="77777777" w:rsidR="00DD71AD" w:rsidRDefault="009451BE">
      <w:pPr>
        <w:spacing w:after="0" w:line="600" w:lineRule="auto"/>
        <w:ind w:firstLine="720"/>
        <w:jc w:val="both"/>
        <w:rPr>
          <w:rFonts w:eastAsia="Times New Roman"/>
          <w:szCs w:val="24"/>
        </w:rPr>
      </w:pPr>
      <w:r>
        <w:rPr>
          <w:rFonts w:eastAsia="Times New Roman"/>
          <w:szCs w:val="24"/>
        </w:rPr>
        <w:t>Είχα πει το εξ</w:t>
      </w:r>
      <w:r>
        <w:rPr>
          <w:rFonts w:eastAsia="Times New Roman"/>
          <w:szCs w:val="24"/>
        </w:rPr>
        <w:t>ής: Το πώς θα λειτουργήσει ο συνδικαλισμός στις Ένοπλες Δυνάμεις, θα είναι απόρροια δύο πραγμάτων. Το ένα θα είναι η σοβαρότητα με την οποία θα το αντιμετωπίσουν τα στελέχη των Ενόπλων Δυνάμεων και το δεύτερο η πραγματικότητα, δηλαδή ποια πραγματικότητα θα</w:t>
      </w:r>
      <w:r>
        <w:rPr>
          <w:rFonts w:eastAsia="Times New Roman"/>
          <w:szCs w:val="24"/>
        </w:rPr>
        <w:t xml:space="preserve"> διαμορφωθεί. Πάνω σ’ αυτό δουλεύουμε και δεν είναι πάρα πολύς καιρός που έχει περάσει.</w:t>
      </w:r>
    </w:p>
    <w:p w14:paraId="5FBAEE33" w14:textId="77777777" w:rsidR="00DD71AD" w:rsidRDefault="009451BE">
      <w:pPr>
        <w:spacing w:after="0" w:line="600" w:lineRule="auto"/>
        <w:ind w:firstLine="720"/>
        <w:jc w:val="both"/>
        <w:rPr>
          <w:rFonts w:eastAsia="Times New Roman"/>
          <w:szCs w:val="24"/>
        </w:rPr>
      </w:pPr>
      <w:r>
        <w:rPr>
          <w:rFonts w:eastAsia="Times New Roman"/>
          <w:szCs w:val="24"/>
        </w:rPr>
        <w:t xml:space="preserve">Και να σας πω κάτι; Με αυτές οι ρυθμίσεις που αυτήν τη στιγμή βάζουμε, με μια έννοια –κι αν διαβάσετε τα </w:t>
      </w:r>
      <w:r>
        <w:rPr>
          <w:rFonts w:eastAsia="Times New Roman"/>
          <w:szCs w:val="24"/>
          <w:lang w:val="en-US"/>
        </w:rPr>
        <w:t>blogs</w:t>
      </w:r>
      <w:r>
        <w:rPr>
          <w:rFonts w:eastAsia="Times New Roman"/>
          <w:szCs w:val="24"/>
        </w:rPr>
        <w:t xml:space="preserve"> και τα </w:t>
      </w:r>
      <w:r>
        <w:rPr>
          <w:rFonts w:eastAsia="Times New Roman"/>
          <w:szCs w:val="24"/>
          <w:lang w:val="en-US"/>
        </w:rPr>
        <w:t>sites</w:t>
      </w:r>
      <w:r>
        <w:rPr>
          <w:rFonts w:eastAsia="Times New Roman"/>
          <w:szCs w:val="24"/>
        </w:rPr>
        <w:t xml:space="preserve">, τα οποία ασχολούνται με ζητήματα της </w:t>
      </w:r>
      <w:r>
        <w:rPr>
          <w:rFonts w:eastAsia="Times New Roman"/>
          <w:szCs w:val="24"/>
        </w:rPr>
        <w:t>εθνικής άμυνας- κανένας δεν είναι ευχαριστημένος από τα σωματεία</w:t>
      </w:r>
      <w:r>
        <w:rPr>
          <w:rFonts w:eastAsia="Times New Roman"/>
          <w:szCs w:val="24"/>
        </w:rPr>
        <w:t>,</w:t>
      </w:r>
      <w:r>
        <w:rPr>
          <w:rFonts w:eastAsia="Times New Roman"/>
          <w:szCs w:val="24"/>
        </w:rPr>
        <w:t xml:space="preserve"> που λέγονται «πανελλήνιες ομοσπονδίες». </w:t>
      </w:r>
    </w:p>
    <w:p w14:paraId="5FBAEE34" w14:textId="77777777" w:rsidR="00DD71AD" w:rsidRDefault="009451BE">
      <w:pPr>
        <w:spacing w:after="0" w:line="600" w:lineRule="auto"/>
        <w:ind w:firstLine="720"/>
        <w:jc w:val="both"/>
        <w:rPr>
          <w:rFonts w:eastAsia="Times New Roman"/>
          <w:szCs w:val="24"/>
        </w:rPr>
      </w:pPr>
      <w:r>
        <w:rPr>
          <w:rFonts w:eastAsia="Times New Roman"/>
          <w:szCs w:val="24"/>
        </w:rPr>
        <w:t>Θέλετε να σας πω τι γνώμη μου; Αυτό είναι καλό. Αυτό σημαίνει ότι δεν παίρνει κάποιου τη θέση. Και με τις παρεμβάσεις που κάναμε και τώρα, διαμορφώνε</w:t>
      </w:r>
      <w:r>
        <w:rPr>
          <w:rFonts w:eastAsia="Times New Roman"/>
          <w:szCs w:val="24"/>
        </w:rPr>
        <w:t xml:space="preserve">ται μια </w:t>
      </w:r>
      <w:r>
        <w:rPr>
          <w:rFonts w:eastAsia="Times New Roman"/>
          <w:szCs w:val="24"/>
        </w:rPr>
        <w:lastRenderedPageBreak/>
        <w:t>κατάσταση και ο απαραίτητος χρόνος, ώστε να βοηθήσουμε από τη δική μας τη μεριά να τα βρουν.</w:t>
      </w:r>
    </w:p>
    <w:p w14:paraId="5FBAEE35" w14:textId="77777777" w:rsidR="00DD71AD" w:rsidRDefault="009451BE">
      <w:pPr>
        <w:spacing w:after="0" w:line="600" w:lineRule="auto"/>
        <w:ind w:firstLine="720"/>
        <w:jc w:val="both"/>
        <w:rPr>
          <w:rFonts w:eastAsia="Times New Roman"/>
          <w:szCs w:val="24"/>
        </w:rPr>
      </w:pPr>
      <w:r>
        <w:rPr>
          <w:rFonts w:eastAsia="Times New Roman"/>
          <w:szCs w:val="24"/>
        </w:rPr>
        <w:t xml:space="preserve">Κατά κύριο λόγο, αν έχω κάποιο ενδιαφέρον, είναι να ολοκληρωθούν οι διαδικασίες στις πρωτοβάθμιες περιφερειακές ενότητες. Κι αν δεν τα έχουν καταφέρει και </w:t>
      </w:r>
      <w:r>
        <w:rPr>
          <w:rFonts w:eastAsia="Times New Roman"/>
          <w:szCs w:val="24"/>
        </w:rPr>
        <w:t>νομίζουν ότι τα δικαστήρια θα τους λύσουν τα προβλήματα, λέω καθαρά ότι ποτέ δεν έχουν λύσει τα δικαστήρια συνδικαλιστικά προβλήματα. Και οι περισσότεροι εδώ μέσα έχουμε κάποια εμπειρία από τον συνδικαλιστικό χώρα - άλλος από τον φοιτητικό συνδικαλισμό, άλ</w:t>
      </w:r>
      <w:r>
        <w:rPr>
          <w:rFonts w:eastAsia="Times New Roman"/>
          <w:szCs w:val="24"/>
        </w:rPr>
        <w:t xml:space="preserve">λος από τον εργατικό συνδικαλισμό, άλλος από τον επιστημονικό συνδικαλισμό κ.λπ.-, και ξέρουμε ότι αν δεν βρούμε μια κοινή συνισταμένη, δεν πρόκειται να προχωρήσουμε. </w:t>
      </w:r>
    </w:p>
    <w:p w14:paraId="5FBAEE36" w14:textId="77777777" w:rsidR="00DD71AD" w:rsidRDefault="009451BE">
      <w:pPr>
        <w:spacing w:after="0" w:line="600" w:lineRule="auto"/>
        <w:ind w:firstLine="720"/>
        <w:jc w:val="both"/>
        <w:rPr>
          <w:rFonts w:eastAsia="Times New Roman"/>
          <w:szCs w:val="24"/>
        </w:rPr>
      </w:pPr>
      <w:r>
        <w:rPr>
          <w:rFonts w:eastAsia="Times New Roman"/>
          <w:szCs w:val="24"/>
        </w:rPr>
        <w:t xml:space="preserve">Έγιναν και διάφορες άλλες προτάσεις. Εγώ προσμετρώ τις παρατηρήσεις που κάνατε. Σας λέω </w:t>
      </w:r>
      <w:r>
        <w:rPr>
          <w:rFonts w:eastAsia="Times New Roman"/>
          <w:szCs w:val="24"/>
        </w:rPr>
        <w:t>ότι τις σκέφτομαι πάρα πολύ θετικά. Όμως, δεν μπορούμε εδώ να πάμε να νομοθετήσουμε επιτροπές διαιτητικές. Δεν μπορούμε. Το έχω εξηγήσει εκατό χιλιάδες φορές. Αυτό για το άρθρο 27.</w:t>
      </w:r>
    </w:p>
    <w:p w14:paraId="5FBAEE37" w14:textId="77777777" w:rsidR="00DD71AD" w:rsidRDefault="009451BE">
      <w:pPr>
        <w:spacing w:after="0" w:line="600" w:lineRule="auto"/>
        <w:ind w:firstLine="720"/>
        <w:jc w:val="both"/>
        <w:rPr>
          <w:rFonts w:eastAsia="Times New Roman"/>
          <w:szCs w:val="24"/>
        </w:rPr>
      </w:pPr>
      <w:r>
        <w:rPr>
          <w:rFonts w:eastAsia="Times New Roman"/>
          <w:szCs w:val="24"/>
        </w:rPr>
        <w:t>Όσον αφορά το άρθρο 30 -ο κ. Καρράς δεν είναι εδώ- είπαμε δύο πράγματα, συμ</w:t>
      </w:r>
      <w:r>
        <w:rPr>
          <w:rFonts w:eastAsia="Times New Roman"/>
          <w:szCs w:val="24"/>
        </w:rPr>
        <w:t xml:space="preserve">φώνησε και με αυτά που είπε ο κύριος Υπουργός. Εδώ τι έχουμε; Στην ουσία έχουμε μια σημαντική αλλαγή, ανατροπή θα έλεγα, μιας σύμβασης αντισταθμιστικών ωφελημάτων. Πού ήταν το κύριο σημείο; </w:t>
      </w:r>
    </w:p>
    <w:p w14:paraId="5FBAEE38" w14:textId="77777777" w:rsidR="00DD71AD" w:rsidRDefault="009451BE">
      <w:pPr>
        <w:spacing w:after="0" w:line="600" w:lineRule="auto"/>
        <w:ind w:firstLine="720"/>
        <w:jc w:val="both"/>
        <w:rPr>
          <w:rFonts w:eastAsia="Times New Roman"/>
          <w:szCs w:val="24"/>
        </w:rPr>
      </w:pPr>
      <w:r>
        <w:rPr>
          <w:rFonts w:eastAsia="Times New Roman"/>
          <w:szCs w:val="24"/>
        </w:rPr>
        <w:t xml:space="preserve">Κατ’ αρχάς, δεν μπορείς να απαγορεύσεις μία εταιρεία να πάει στο </w:t>
      </w:r>
      <w:r>
        <w:rPr>
          <w:rFonts w:eastAsia="Times New Roman"/>
          <w:szCs w:val="24"/>
        </w:rPr>
        <w:t>διαιτητικό δικαστήριο ή στο Διεθνές Δικαστήριο κ.λπ.</w:t>
      </w:r>
      <w:r>
        <w:rPr>
          <w:rFonts w:eastAsia="Times New Roman"/>
          <w:szCs w:val="24"/>
        </w:rPr>
        <w:t>.</w:t>
      </w:r>
      <w:r>
        <w:rPr>
          <w:rFonts w:eastAsia="Times New Roman"/>
          <w:szCs w:val="24"/>
        </w:rPr>
        <w:t xml:space="preserve"> Αυτό δεν μπορείς να το απαγορεύσεις. </w:t>
      </w:r>
      <w:r>
        <w:rPr>
          <w:rFonts w:eastAsia="Times New Roman"/>
          <w:szCs w:val="24"/>
        </w:rPr>
        <w:lastRenderedPageBreak/>
        <w:t xml:space="preserve">Μπορείς να πεις τα νομικά σου επιχειρήματα, μπορείς να πεις τα πραγματικά επιχειρήματα. </w:t>
      </w:r>
    </w:p>
    <w:p w14:paraId="5FBAEE39" w14:textId="77777777" w:rsidR="00DD71AD" w:rsidRDefault="009451BE">
      <w:pPr>
        <w:spacing w:after="0" w:line="600" w:lineRule="auto"/>
        <w:ind w:firstLine="720"/>
        <w:jc w:val="both"/>
        <w:rPr>
          <w:rFonts w:eastAsia="Times New Roman"/>
          <w:szCs w:val="24"/>
        </w:rPr>
      </w:pPr>
      <w:r>
        <w:rPr>
          <w:rFonts w:eastAsia="Times New Roman"/>
          <w:szCs w:val="24"/>
        </w:rPr>
        <w:t>Το κύριο και βασικό σημείο ήταν ότι εμείς δεν δεχόμαστε ότι μέσα στη σύμβαση</w:t>
      </w:r>
      <w:r>
        <w:rPr>
          <w:rFonts w:eastAsia="Times New Roman"/>
          <w:szCs w:val="24"/>
        </w:rPr>
        <w:t xml:space="preserve"> των αντισταθμιστικών ωφελημάτων μπορεί να είναι ορισμένα αντισταθμιστικά ωφελήματα, τα οποία δεν είχαν καμμία σχέση με την κύρια σύμβαση, πιο συγκεκριμένα, το αγροτεμάχιο -το λέω εγώ- και το δήθεν εργοστάσιο στην περιοχή της Αχαΐας που θα κατασκευαζόταν. </w:t>
      </w:r>
      <w:r>
        <w:rPr>
          <w:rFonts w:eastAsia="Times New Roman"/>
          <w:szCs w:val="24"/>
        </w:rPr>
        <w:t>Εκεί είχαμε μια μεγάλη διαφορά, που ακόμα και η εταιρεία είχε κι ένα δίκιο. Σου λέει</w:t>
      </w:r>
      <w:r>
        <w:rPr>
          <w:rFonts w:eastAsia="Times New Roman"/>
          <w:szCs w:val="24"/>
        </w:rPr>
        <w:t>:</w:t>
      </w:r>
      <w:r>
        <w:rPr>
          <w:rFonts w:eastAsia="Times New Roman"/>
          <w:szCs w:val="24"/>
        </w:rPr>
        <w:t xml:space="preserve"> «Εμένα τι με νοιάζει τι έκανε ο αντιπρόσωπός μου στην Ελλάδα;».</w:t>
      </w:r>
    </w:p>
    <w:p w14:paraId="5FBAEE3A" w14:textId="77777777" w:rsidR="00DD71AD" w:rsidRDefault="009451BE">
      <w:pPr>
        <w:spacing w:after="0" w:line="600" w:lineRule="auto"/>
        <w:ind w:firstLine="720"/>
        <w:jc w:val="both"/>
        <w:rPr>
          <w:rFonts w:eastAsia="Times New Roman"/>
          <w:szCs w:val="24"/>
        </w:rPr>
      </w:pPr>
      <w:r>
        <w:rPr>
          <w:rFonts w:eastAsia="Times New Roman"/>
          <w:szCs w:val="24"/>
        </w:rPr>
        <w:t xml:space="preserve">Εμάς, όμως, το ότι ο αντιπρόσωπός τους στην Ελλάδα ήταν στη φυλακή για σκάνδαλα μάς ένοιαζε και μας </w:t>
      </w:r>
      <w:proofErr w:type="spellStart"/>
      <w:r>
        <w:rPr>
          <w:rFonts w:eastAsia="Times New Roman"/>
          <w:szCs w:val="24"/>
        </w:rPr>
        <w:t>παραέν</w:t>
      </w:r>
      <w:r>
        <w:rPr>
          <w:rFonts w:eastAsia="Times New Roman"/>
          <w:szCs w:val="24"/>
        </w:rPr>
        <w:t>οιαζε</w:t>
      </w:r>
      <w:proofErr w:type="spellEnd"/>
      <w:r>
        <w:rPr>
          <w:rFonts w:eastAsia="Times New Roman"/>
          <w:szCs w:val="24"/>
        </w:rPr>
        <w:t xml:space="preserve"> και ξεκινήσαμε μια σειρά από διαπραγματεύσεις. Δεν μπορούσε με τίποτα να υπαχθεί ούτε στον νόμο του 2016. Δεν γινόταν αυτό το πράγμα. </w:t>
      </w:r>
    </w:p>
    <w:p w14:paraId="5FBAEE3B" w14:textId="77777777" w:rsidR="00DD71AD" w:rsidRDefault="009451BE">
      <w:pPr>
        <w:spacing w:after="0" w:line="600" w:lineRule="auto"/>
        <w:ind w:firstLine="720"/>
        <w:jc w:val="both"/>
        <w:rPr>
          <w:rFonts w:eastAsia="Times New Roman"/>
          <w:szCs w:val="24"/>
        </w:rPr>
      </w:pPr>
      <w:r>
        <w:rPr>
          <w:rFonts w:eastAsia="Times New Roman"/>
          <w:szCs w:val="24"/>
        </w:rPr>
        <w:t>Επειδή στην ουσία πρόκειται περί ανατροπής, γι’ αυτό φέρνουμε νομοθετική ρύθμιση. Αυτό είναι το βασικό. Κερδίζουμε,</w:t>
      </w:r>
      <w:r>
        <w:rPr>
          <w:rFonts w:eastAsia="Times New Roman"/>
          <w:szCs w:val="24"/>
        </w:rPr>
        <w:t xml:space="preserve"> θα έλεγε κανείς, τρεις φορές, μία φορά γιατί τα αντισταθμιστικά είναι περισσότερα, δεύτερη φορά γιατί αποφεύγουμε το έξοδο –δικαστικά κ.λπ.- τρίτη φορά γιατί θα πηγαίναμε να ζητάμε κατάπτωση εγγυητικών και ρητρών</w:t>
      </w:r>
      <w:r>
        <w:rPr>
          <w:rFonts w:eastAsia="Times New Roman"/>
          <w:szCs w:val="24"/>
        </w:rPr>
        <w:t>,</w:t>
      </w:r>
      <w:r>
        <w:rPr>
          <w:rFonts w:eastAsia="Times New Roman"/>
          <w:szCs w:val="24"/>
        </w:rPr>
        <w:t xml:space="preserve"> που θα μας έφερναν και σε καινούργια δικα</w:t>
      </w:r>
      <w:r>
        <w:rPr>
          <w:rFonts w:eastAsia="Times New Roman"/>
          <w:szCs w:val="24"/>
        </w:rPr>
        <w:t>στήρια, άρα η κυβέρνηση που θα υπάρχει σε δέκα χρόνια περίπου, θα συζητούσε ακόμα το ίδιο ζήτημα. Νομίζω ότι κι εκεί κερδίζουμε.</w:t>
      </w:r>
    </w:p>
    <w:p w14:paraId="5FBAEE3C" w14:textId="77777777" w:rsidR="00DD71AD" w:rsidRDefault="009451BE">
      <w:pPr>
        <w:spacing w:after="0" w:line="600" w:lineRule="auto"/>
        <w:jc w:val="both"/>
        <w:rPr>
          <w:rFonts w:eastAsia="Times New Roman"/>
          <w:szCs w:val="24"/>
        </w:rPr>
      </w:pPr>
      <w:r>
        <w:rPr>
          <w:rFonts w:eastAsia="Times New Roman"/>
          <w:szCs w:val="24"/>
        </w:rPr>
        <w:lastRenderedPageBreak/>
        <w:t xml:space="preserve">Θεωρώ πολύ σημαντική την τροπολογία για την ισότητα των επιστημόνων. Η τροπολογία αυτή είναι ένα σοβαρό βήμα στο ότι δεν </w:t>
      </w:r>
      <w:r>
        <w:rPr>
          <w:rFonts w:eastAsia="Times New Roman"/>
          <w:szCs w:val="24"/>
        </w:rPr>
        <w:t>υπάρχουν διακεκριμένοι επιστήμονες</w:t>
      </w:r>
      <w:r>
        <w:rPr>
          <w:rFonts w:eastAsia="Times New Roman"/>
          <w:szCs w:val="24"/>
        </w:rPr>
        <w:t>,</w:t>
      </w:r>
      <w:r>
        <w:rPr>
          <w:rFonts w:eastAsia="Times New Roman"/>
          <w:szCs w:val="24"/>
        </w:rPr>
        <w:t xml:space="preserve"> που απολαμβάνουν κάποιων πλεονεκτημάτων μόνο στο εξωτερικό, αλλά υπάρχουν και στο εσωτερικό. </w:t>
      </w:r>
    </w:p>
    <w:p w14:paraId="5FBAEE3D" w14:textId="77777777" w:rsidR="00DD71AD" w:rsidRDefault="009451BE">
      <w:pPr>
        <w:spacing w:after="0" w:line="600" w:lineRule="auto"/>
        <w:ind w:firstLine="720"/>
        <w:jc w:val="both"/>
        <w:rPr>
          <w:rFonts w:eastAsia="Times New Roman"/>
          <w:szCs w:val="24"/>
        </w:rPr>
      </w:pPr>
      <w:r>
        <w:rPr>
          <w:rFonts w:eastAsia="Times New Roman"/>
          <w:szCs w:val="24"/>
        </w:rPr>
        <w:t xml:space="preserve">Θέλω να δώσω μια απάντηση, γιατί μου είχε γίνει μια ερώτηση. Αυτοί που η ηλικία τους είναι ανάμεσα στα </w:t>
      </w:r>
      <w:r>
        <w:rPr>
          <w:rFonts w:eastAsia="Times New Roman"/>
          <w:szCs w:val="24"/>
        </w:rPr>
        <w:t>τριάντα τρία</w:t>
      </w:r>
      <w:r>
        <w:rPr>
          <w:rFonts w:eastAsia="Times New Roman"/>
          <w:szCs w:val="24"/>
        </w:rPr>
        <w:t xml:space="preserve"> και στα </w:t>
      </w:r>
      <w:r>
        <w:rPr>
          <w:rFonts w:eastAsia="Times New Roman"/>
          <w:szCs w:val="24"/>
        </w:rPr>
        <w:t>τρ</w:t>
      </w:r>
      <w:r>
        <w:rPr>
          <w:rFonts w:eastAsia="Times New Roman"/>
          <w:szCs w:val="24"/>
        </w:rPr>
        <w:t>ιάντα πέντε</w:t>
      </w:r>
      <w:r>
        <w:rPr>
          <w:rFonts w:eastAsia="Times New Roman"/>
          <w:szCs w:val="24"/>
        </w:rPr>
        <w:t xml:space="preserve"> χρόνια, που πηγαίνουν στις Ένοπλες Δυνάμεις, είναι για την Αεροπορία και για το Ναυτικό κάτω από 1% σ’ αυτό το χρονικό διάστημα, δηλαδή</w:t>
      </w:r>
      <w:r>
        <w:rPr>
          <w:rFonts w:eastAsia="Times New Roman"/>
          <w:szCs w:val="24"/>
        </w:rPr>
        <w:t>,</w:t>
      </w:r>
      <w:r>
        <w:rPr>
          <w:rFonts w:eastAsia="Times New Roman"/>
          <w:szCs w:val="24"/>
        </w:rPr>
        <w:t xml:space="preserve"> αυτοί που είναι πάνω από </w:t>
      </w:r>
      <w:r>
        <w:rPr>
          <w:rFonts w:eastAsia="Times New Roman"/>
          <w:szCs w:val="24"/>
        </w:rPr>
        <w:t xml:space="preserve">τριάντα τρία </w:t>
      </w:r>
      <w:r>
        <w:rPr>
          <w:rFonts w:eastAsia="Times New Roman"/>
          <w:szCs w:val="24"/>
        </w:rPr>
        <w:t>. Για τον Στρατό είναι κοντά στο 3%. Δεν είναι η πλειοψηφία τους γιατ</w:t>
      </w:r>
      <w:r>
        <w:rPr>
          <w:rFonts w:eastAsia="Times New Roman"/>
          <w:szCs w:val="24"/>
        </w:rPr>
        <w:t xml:space="preserve">ροί. Κάναμε αναλυτική κατάσταση. Είναι λανθασμένο αυτό που λέγεται περί γιατρών κ.λπ.. </w:t>
      </w:r>
    </w:p>
    <w:p w14:paraId="5FBAEE3E" w14:textId="77777777" w:rsidR="00DD71AD" w:rsidRDefault="009451BE">
      <w:pPr>
        <w:spacing w:after="0" w:line="600" w:lineRule="auto"/>
        <w:ind w:firstLine="720"/>
        <w:jc w:val="both"/>
        <w:rPr>
          <w:rFonts w:eastAsia="Times New Roman"/>
          <w:szCs w:val="24"/>
        </w:rPr>
      </w:pPr>
      <w:r>
        <w:rPr>
          <w:rFonts w:eastAsia="Times New Roman"/>
          <w:szCs w:val="24"/>
        </w:rPr>
        <w:t xml:space="preserve">Θέλω να πω κάτι τελευταίο σαν γνώμη: Μπήκε όλο αυτό το ζήτημα γιατί να είναι αυτή η υπηρεσία κάτω από τον Υπουργό, αλλά να είναι στον </w:t>
      </w:r>
      <w:r>
        <w:rPr>
          <w:rFonts w:eastAsia="Times New Roman"/>
          <w:szCs w:val="24"/>
        </w:rPr>
        <w:t>α</w:t>
      </w:r>
      <w:r>
        <w:rPr>
          <w:rFonts w:eastAsia="Times New Roman"/>
          <w:szCs w:val="24"/>
        </w:rPr>
        <w:t>ρχηγό, δηλαδή να είναι στα επιτελ</w:t>
      </w:r>
      <w:r>
        <w:rPr>
          <w:rFonts w:eastAsia="Times New Roman"/>
          <w:szCs w:val="24"/>
        </w:rPr>
        <w:t>εία στην ουσία. Αυτό λένε, επειδή το έχει η Αστυνομία.</w:t>
      </w:r>
    </w:p>
    <w:p w14:paraId="5FBAEE3F" w14:textId="77777777" w:rsidR="00DD71AD" w:rsidRDefault="009451BE">
      <w:pPr>
        <w:spacing w:after="0" w:line="600" w:lineRule="auto"/>
        <w:ind w:firstLine="720"/>
        <w:jc w:val="both"/>
        <w:rPr>
          <w:rFonts w:eastAsia="Times New Roman"/>
          <w:szCs w:val="24"/>
        </w:rPr>
      </w:pPr>
      <w:r>
        <w:rPr>
          <w:rFonts w:eastAsia="Times New Roman"/>
          <w:szCs w:val="24"/>
        </w:rPr>
        <w:t>Εγώ σας λέω τώρα ότι στην ουσία θα το έχει σε κάποιον από κάτω, ενώ την ευθύνη θα την έχει ο από πάνω, δηλαδή θα διατάζει ο από πάνω τον από κάτω και ο από κάτω μετά θα εκτελεί και θα μπορεί να ελέγχει</w:t>
      </w:r>
      <w:r>
        <w:rPr>
          <w:rFonts w:eastAsia="Times New Roman"/>
          <w:szCs w:val="24"/>
        </w:rPr>
        <w:t xml:space="preserve"> τον από πάνω. Το βασικό είναι ότι υπάρχει και η </w:t>
      </w:r>
      <w:r>
        <w:rPr>
          <w:rFonts w:eastAsia="Times New Roman"/>
          <w:szCs w:val="24"/>
        </w:rPr>
        <w:t>ε</w:t>
      </w:r>
      <w:r>
        <w:rPr>
          <w:rFonts w:eastAsia="Times New Roman"/>
          <w:szCs w:val="24"/>
        </w:rPr>
        <w:t>ισαγγελία. Αυτό ήθελα να σας πω.</w:t>
      </w:r>
    </w:p>
    <w:p w14:paraId="5FBAEE40" w14:textId="77777777" w:rsidR="00DD71AD" w:rsidRDefault="009451BE">
      <w:pPr>
        <w:spacing w:after="0" w:line="600" w:lineRule="auto"/>
        <w:ind w:firstLine="720"/>
        <w:jc w:val="both"/>
        <w:rPr>
          <w:rFonts w:eastAsia="Times New Roman"/>
          <w:szCs w:val="24"/>
        </w:rPr>
      </w:pPr>
      <w:r>
        <w:rPr>
          <w:rFonts w:eastAsia="Times New Roman"/>
          <w:szCs w:val="24"/>
        </w:rPr>
        <w:t>Τέλος, θα ήθελα να σας πω ότι μου άρεσε πολύ μια αναφορά που έγινε. Δεν έγινε από κανέναν</w:t>
      </w:r>
      <w:r>
        <w:rPr>
          <w:rFonts w:eastAsia="Times New Roman"/>
          <w:szCs w:val="24"/>
        </w:rPr>
        <w:t>,</w:t>
      </w:r>
      <w:r>
        <w:rPr>
          <w:rFonts w:eastAsia="Times New Roman"/>
          <w:szCs w:val="24"/>
        </w:rPr>
        <w:t xml:space="preserve"> που να είναι αυτήν τη στιγμή εδώ πέρα. Φαίνεται ότι ένα τραγούδι, </w:t>
      </w:r>
      <w:r>
        <w:rPr>
          <w:rFonts w:eastAsia="Times New Roman"/>
          <w:szCs w:val="24"/>
        </w:rPr>
        <w:lastRenderedPageBreak/>
        <w:t>το οποίο συνδέει</w:t>
      </w:r>
      <w:r>
        <w:rPr>
          <w:rFonts w:eastAsia="Times New Roman"/>
          <w:szCs w:val="24"/>
        </w:rPr>
        <w:t xml:space="preserve"> την ελληνική επανάσταση με την εθνική αντίσταση, εξακολουθεί να ταράζει τους απόγονους εκείνων που συνεργάστηκαν με τους ναζί. </w:t>
      </w:r>
    </w:p>
    <w:p w14:paraId="5FBAEE41" w14:textId="77777777" w:rsidR="00DD71AD" w:rsidRDefault="009451BE">
      <w:pPr>
        <w:spacing w:after="0" w:line="600" w:lineRule="auto"/>
        <w:ind w:firstLine="720"/>
        <w:jc w:val="both"/>
        <w:rPr>
          <w:rFonts w:eastAsia="Times New Roman"/>
          <w:szCs w:val="24"/>
        </w:rPr>
      </w:pPr>
      <w:r>
        <w:rPr>
          <w:rFonts w:eastAsia="Times New Roman"/>
          <w:szCs w:val="24"/>
        </w:rPr>
        <w:t xml:space="preserve">Εμείς πρέπει να πούμε ότι υπάρχουν συντηρητικά κόμματα, υπάρχουν κεντρώα κόμματα, υπάρχουν σοσιαλδημοκρατικά κόμματα, υπάρχουν </w:t>
      </w:r>
      <w:r>
        <w:rPr>
          <w:rFonts w:eastAsia="Times New Roman"/>
          <w:szCs w:val="24"/>
        </w:rPr>
        <w:t xml:space="preserve">αριστερά κόμματα, υπάρχουν κομμουνιστικά κόμματα. Σ’ αυτήν τη Βουλή υπάρχει Κομμουνιστικό Κόμμα, μην μπερδευτούμε σ’ αυτό το πράγμα. </w:t>
      </w:r>
    </w:p>
    <w:p w14:paraId="5FBAEE42" w14:textId="77777777" w:rsidR="00DD71AD" w:rsidRDefault="009451BE">
      <w:pPr>
        <w:spacing w:after="0" w:line="600" w:lineRule="auto"/>
        <w:ind w:firstLine="720"/>
        <w:jc w:val="both"/>
        <w:rPr>
          <w:rFonts w:eastAsia="Times New Roman"/>
          <w:szCs w:val="24"/>
        </w:rPr>
      </w:pPr>
      <w:r>
        <w:rPr>
          <w:rFonts w:eastAsia="Times New Roman"/>
          <w:szCs w:val="24"/>
        </w:rPr>
        <w:t>Λέω, λοιπόν, ότι όλοι αυτοί μετά τη Μεταπολίτευση δώσαμε μια μάχη, άλλες φορές επιτυχημένη, άλλες λιγότερο επιτυχημένη, ώσ</w:t>
      </w:r>
      <w:r>
        <w:rPr>
          <w:rFonts w:eastAsia="Times New Roman"/>
          <w:szCs w:val="24"/>
        </w:rPr>
        <w:t>τε οι Ένοπλες Δυνάμεις να είναι αφοσιωμένες στο καθήκον</w:t>
      </w:r>
      <w:r>
        <w:rPr>
          <w:rFonts w:eastAsia="Times New Roman"/>
          <w:szCs w:val="24"/>
        </w:rPr>
        <w:t>,</w:t>
      </w:r>
      <w:r>
        <w:rPr>
          <w:rFonts w:eastAsia="Times New Roman"/>
          <w:szCs w:val="24"/>
        </w:rPr>
        <w:t xml:space="preserve"> που προτάσσει το Σύνταγμα και στη δημοκρατία και έτσι θα συνεχίσουμε, να είμαστε καθαροί προς όλες τις κατευθύνσεις.</w:t>
      </w:r>
    </w:p>
    <w:p w14:paraId="5FBAEE43" w14:textId="77777777" w:rsidR="00DD71AD" w:rsidRDefault="009451BE">
      <w:pPr>
        <w:spacing w:after="0" w:line="600" w:lineRule="auto"/>
        <w:ind w:firstLine="720"/>
        <w:jc w:val="both"/>
        <w:rPr>
          <w:rFonts w:eastAsia="Times New Roman"/>
          <w:szCs w:val="24"/>
        </w:rPr>
      </w:pPr>
      <w:r>
        <w:rPr>
          <w:rFonts w:eastAsia="Times New Roman"/>
          <w:szCs w:val="24"/>
        </w:rPr>
        <w:t>Σας ευχαριστώ πολύ.</w:t>
      </w:r>
    </w:p>
    <w:p w14:paraId="5FBAEE44"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r>
        <w:rPr>
          <w:rFonts w:eastAsia="Times New Roman"/>
          <w:szCs w:val="24"/>
        </w:rPr>
        <w:t>)</w:t>
      </w:r>
    </w:p>
    <w:p w14:paraId="5FBAEE45" w14:textId="77777777" w:rsidR="00DD71AD" w:rsidRDefault="009451BE">
      <w:pPr>
        <w:spacing w:after="0" w:line="600" w:lineRule="auto"/>
        <w:ind w:firstLine="720"/>
        <w:jc w:val="both"/>
        <w:rPr>
          <w:rFonts w:eastAsia="Times New Roman"/>
          <w:szCs w:val="24"/>
        </w:rPr>
      </w:pPr>
      <w:r>
        <w:rPr>
          <w:rFonts w:eastAsia="Times New Roman"/>
          <w:b/>
          <w:szCs w:val="24"/>
        </w:rPr>
        <w:t>ΠΡΟΕ</w:t>
      </w:r>
      <w:r>
        <w:rPr>
          <w:rFonts w:eastAsia="Times New Roman"/>
          <w:b/>
          <w:szCs w:val="24"/>
        </w:rPr>
        <w:t>ΔΡΕΥΩΝ (Δημήτριος Καμμένος):</w:t>
      </w:r>
      <w:r>
        <w:rPr>
          <w:rFonts w:eastAsia="Times New Roman"/>
          <w:szCs w:val="24"/>
        </w:rPr>
        <w:t xml:space="preserve"> Ευχαριστούμε πολύ τον κύριο Υπουργό.</w:t>
      </w:r>
    </w:p>
    <w:p w14:paraId="5FBAEE46" w14:textId="77777777" w:rsidR="00DD71AD" w:rsidRDefault="009451BE">
      <w:pPr>
        <w:spacing w:after="0" w:line="600" w:lineRule="auto"/>
        <w:ind w:firstLine="720"/>
        <w:jc w:val="both"/>
        <w:rPr>
          <w:rFonts w:eastAsia="Times New Roman"/>
          <w:szCs w:val="24"/>
        </w:rPr>
      </w:pPr>
      <w:r>
        <w:rPr>
          <w:rFonts w:eastAsia="Times New Roman"/>
          <w:szCs w:val="24"/>
        </w:rPr>
        <w:t xml:space="preserve">Αγαπητοί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 τριάντα τέσσερις μαθήτριες και μαθητές και δύο συνοδοί εκπαιδευτικοί από το Γενικό Λύκειο Αλμυρού Μαγνησίας (πρώτο τμήμα).</w:t>
      </w:r>
    </w:p>
    <w:p w14:paraId="5FBAEE47" w14:textId="77777777" w:rsidR="00DD71AD" w:rsidRDefault="009451BE">
      <w:pPr>
        <w:spacing w:after="0" w:line="600" w:lineRule="auto"/>
        <w:ind w:firstLine="720"/>
        <w:jc w:val="both"/>
        <w:rPr>
          <w:rFonts w:eastAsia="Times New Roman"/>
          <w:szCs w:val="24"/>
        </w:rPr>
      </w:pPr>
      <w:r>
        <w:rPr>
          <w:rFonts w:eastAsia="Times New Roman"/>
          <w:szCs w:val="24"/>
        </w:rPr>
        <w:lastRenderedPageBreak/>
        <w:t>Η Βουλή τούς καλωσορίζει.</w:t>
      </w:r>
    </w:p>
    <w:p w14:paraId="5FBAEE48"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FBAEE49" w14:textId="77777777" w:rsidR="00DD71AD" w:rsidRDefault="009451BE">
      <w:pPr>
        <w:spacing w:after="0" w:line="600" w:lineRule="auto"/>
        <w:ind w:firstLine="720"/>
        <w:jc w:val="both"/>
        <w:rPr>
          <w:rFonts w:eastAsia="Times New Roman"/>
          <w:szCs w:val="24"/>
        </w:rPr>
      </w:pPr>
      <w:r>
        <w:rPr>
          <w:rFonts w:eastAsia="Times New Roman"/>
          <w:szCs w:val="24"/>
        </w:rPr>
        <w:t xml:space="preserve">Θα έχετε την ευκαιρία να ακούσετε τον Πρόεδρο της Κοινοβουλευτικής Ομάδας του Κομμουνιστικού Κόμματος Ελλάδας, τον κ. Δημήτριο </w:t>
      </w:r>
      <w:proofErr w:type="spellStart"/>
      <w:r>
        <w:rPr>
          <w:rFonts w:eastAsia="Times New Roman"/>
          <w:szCs w:val="24"/>
        </w:rPr>
        <w:t>Κουτσούμπα</w:t>
      </w:r>
      <w:proofErr w:type="spellEnd"/>
      <w:r>
        <w:rPr>
          <w:rFonts w:eastAsia="Times New Roman"/>
          <w:szCs w:val="24"/>
        </w:rPr>
        <w:t>.</w:t>
      </w:r>
    </w:p>
    <w:p w14:paraId="5FBAEE4A"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Κουτσούμπα</w:t>
      </w:r>
      <w:proofErr w:type="spellEnd"/>
      <w:r>
        <w:rPr>
          <w:rFonts w:eastAsia="Times New Roman"/>
          <w:szCs w:val="24"/>
        </w:rPr>
        <w:t>, έχετε τον λόγο για δεκαπέντε λεπτά, με ανοχή φυσι</w:t>
      </w:r>
      <w:r>
        <w:rPr>
          <w:rFonts w:eastAsia="Times New Roman"/>
          <w:szCs w:val="24"/>
        </w:rPr>
        <w:t>κά.</w:t>
      </w:r>
    </w:p>
    <w:p w14:paraId="5FBAEE4B" w14:textId="77777777" w:rsidR="00DD71AD" w:rsidRDefault="009451BE">
      <w:pPr>
        <w:spacing w:after="0"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Κυρίες και κύριοι Βουλευτές, το προς συζήτηση σχέδιο νόμου, τόσο στο στάδιο της εξέτασης στη σχετική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αλλά και πιο πριν, ακ</w:t>
      </w:r>
      <w:r>
        <w:rPr>
          <w:rFonts w:eastAsia="Times New Roman"/>
          <w:szCs w:val="24"/>
        </w:rPr>
        <w:t>όμη και κατά την περίοδο της λεγόμενης δημόσιας διαβούλευσης, ούτε λίγο ούτε πολύ είχε φορτιστεί από την Κυβέρνηση με προσδοκίες εξωπραγματικές για τον ρόλο που θα παίξει στον εκσυγχρονισμό και την αποτελεσματικότητα των Ενόπλων Δυνάμεων.</w:t>
      </w:r>
    </w:p>
    <w:p w14:paraId="5FBAEE4C" w14:textId="77777777" w:rsidR="00DD71AD" w:rsidRDefault="009451BE">
      <w:pPr>
        <w:spacing w:after="0" w:line="600" w:lineRule="auto"/>
        <w:ind w:firstLine="720"/>
        <w:jc w:val="both"/>
        <w:rPr>
          <w:rFonts w:eastAsia="Times New Roman"/>
          <w:szCs w:val="24"/>
        </w:rPr>
      </w:pPr>
      <w:r>
        <w:rPr>
          <w:rFonts w:eastAsia="Times New Roman"/>
          <w:szCs w:val="24"/>
        </w:rPr>
        <w:t>Και αυτό γιατί το</w:t>
      </w:r>
      <w:r>
        <w:rPr>
          <w:rFonts w:eastAsia="Times New Roman"/>
          <w:szCs w:val="24"/>
        </w:rPr>
        <w:t xml:space="preserve"> υπό συζήτηση νομοσχέδιο απλά προσαρμόζεται στις απαιτήσεις των αναγκών των κρατών των χωρών-μελών του ΝΑΤΟ. </w:t>
      </w:r>
    </w:p>
    <w:p w14:paraId="5FBAEE4D" w14:textId="77777777" w:rsidR="00DD71AD" w:rsidRDefault="009451BE">
      <w:pPr>
        <w:spacing w:after="0" w:line="600" w:lineRule="auto"/>
        <w:ind w:firstLine="720"/>
        <w:jc w:val="both"/>
        <w:rPr>
          <w:rFonts w:eastAsia="Times New Roman"/>
          <w:szCs w:val="24"/>
        </w:rPr>
      </w:pPr>
      <w:r>
        <w:rPr>
          <w:rFonts w:eastAsia="Times New Roman"/>
          <w:szCs w:val="24"/>
        </w:rPr>
        <w:t>Σκοπός του είναι η ακόμα εντονότερη προσαρμογή των Ενόπλων Δυνάμεων στην εξυπηρέτηση των πολεμικών σχεδιασμών των ιμπεριαλιστικών κέντρων, των Ηνω</w:t>
      </w:r>
      <w:r>
        <w:rPr>
          <w:rFonts w:eastAsia="Times New Roman"/>
          <w:szCs w:val="24"/>
        </w:rPr>
        <w:t>μένων Πολιτειών Αμερικής, του ΝΑΤΟ, της Ευρωπαϊκής Ένωσης. Εμπεριέχονται σε αυτό θέματα</w:t>
      </w:r>
      <w:r>
        <w:rPr>
          <w:rFonts w:eastAsia="Times New Roman"/>
          <w:szCs w:val="24"/>
        </w:rPr>
        <w:t>,</w:t>
      </w:r>
      <w:r>
        <w:rPr>
          <w:rFonts w:eastAsia="Times New Roman"/>
          <w:szCs w:val="24"/>
        </w:rPr>
        <w:t xml:space="preserve"> που αφορούν το προσωπικό. Όμως, αλήθεια, σε ποιο προσωπικό αναφέρεστε; Αναφέρεστε στα στελέχη που τους ορκίσατε πανηγυρικά να υπερασπίζονται με </w:t>
      </w:r>
      <w:proofErr w:type="spellStart"/>
      <w:r>
        <w:rPr>
          <w:rFonts w:eastAsia="Times New Roman"/>
          <w:szCs w:val="24"/>
        </w:rPr>
        <w:t>πίστην</w:t>
      </w:r>
      <w:proofErr w:type="spellEnd"/>
      <w:r>
        <w:rPr>
          <w:rFonts w:eastAsia="Times New Roman"/>
          <w:szCs w:val="24"/>
        </w:rPr>
        <w:t xml:space="preserve"> και </w:t>
      </w:r>
      <w:proofErr w:type="spellStart"/>
      <w:r>
        <w:rPr>
          <w:rFonts w:eastAsia="Times New Roman"/>
          <w:szCs w:val="24"/>
        </w:rPr>
        <w:t>αφοσίωσιν</w:t>
      </w:r>
      <w:proofErr w:type="spellEnd"/>
      <w:r>
        <w:rPr>
          <w:rFonts w:eastAsia="Times New Roman"/>
          <w:szCs w:val="24"/>
        </w:rPr>
        <w:t xml:space="preserve"> μέ</w:t>
      </w:r>
      <w:r>
        <w:rPr>
          <w:rFonts w:eastAsia="Times New Roman"/>
          <w:szCs w:val="24"/>
        </w:rPr>
        <w:t xml:space="preserve">χρι της τελευταίας </w:t>
      </w:r>
      <w:proofErr w:type="spellStart"/>
      <w:r>
        <w:rPr>
          <w:rFonts w:eastAsia="Times New Roman"/>
          <w:szCs w:val="24"/>
        </w:rPr>
        <w:t>ρανίδος</w:t>
      </w:r>
      <w:proofErr w:type="spellEnd"/>
      <w:r>
        <w:rPr>
          <w:rFonts w:eastAsia="Times New Roman"/>
          <w:szCs w:val="24"/>
        </w:rPr>
        <w:t xml:space="preserve"> του αίματός των </w:t>
      </w:r>
      <w:r>
        <w:rPr>
          <w:rFonts w:eastAsia="Times New Roman"/>
          <w:szCs w:val="24"/>
        </w:rPr>
        <w:lastRenderedPageBreak/>
        <w:t xml:space="preserve">τας σημαίας -όπως λέει ο σχετικός όρκος- και τους οποίους αντί να τους στέλνετε να υπερασπιστούν πραγματικά τα σύνορα της χώρας μας, τους στέλνετε να χύνουν το αίμα τους στο Αφγανιστάν, στο Ιράκ, στο Κόσσοβο, στη </w:t>
      </w:r>
      <w:r>
        <w:rPr>
          <w:rFonts w:eastAsia="Times New Roman"/>
          <w:szCs w:val="24"/>
        </w:rPr>
        <w:t>Συρία, στην Κορέα παλαιότερα ή όπου αλλού απαιτούν ή θα απαιτήσουν οι επιδιώξεις και τα συμφέροντα του ΝΑΤΟ, επικαλούμενοι συνεχώς συμβατικές υποχρεώσεις και τη συνέχεια του κράτους, λες και αυτές οι συμβατικές υποχρεώσεις είναι προϊόν παρθενογένεσης και ό</w:t>
      </w:r>
      <w:r>
        <w:rPr>
          <w:rFonts w:eastAsia="Times New Roman"/>
          <w:szCs w:val="24"/>
        </w:rPr>
        <w:t xml:space="preserve">χι δικές σας -μαζί και των προηγούμενων- πολιτικές επιλογές. </w:t>
      </w:r>
    </w:p>
    <w:p w14:paraId="5FBAEE4E" w14:textId="77777777" w:rsidR="00DD71AD" w:rsidRDefault="009451BE">
      <w:pPr>
        <w:spacing w:after="0" w:line="600" w:lineRule="auto"/>
        <w:ind w:firstLine="720"/>
        <w:jc w:val="both"/>
        <w:rPr>
          <w:rFonts w:eastAsia="Times New Roman"/>
          <w:szCs w:val="24"/>
        </w:rPr>
      </w:pPr>
      <w:r>
        <w:rPr>
          <w:rFonts w:eastAsia="Times New Roman"/>
          <w:szCs w:val="24"/>
        </w:rPr>
        <w:t>Γίνεται αναφορά στο προσωπικό που στελεχώνει τις Ένοπλες Δυνάμεις</w:t>
      </w:r>
      <w:r>
        <w:rPr>
          <w:rFonts w:eastAsia="Times New Roman"/>
          <w:szCs w:val="24"/>
        </w:rPr>
        <w:t>,</w:t>
      </w:r>
      <w:r>
        <w:rPr>
          <w:rFonts w:eastAsia="Times New Roman"/>
          <w:szCs w:val="24"/>
        </w:rPr>
        <w:t xml:space="preserve"> που η επιχειρησιακή τους δομή έχει συγκροτηθεί όχι με βάση την ανάγκη υπεράσπισης των συνόρων της χώρας, αλλά με βάση την εξυπη</w:t>
      </w:r>
      <w:r>
        <w:rPr>
          <w:rFonts w:eastAsia="Times New Roman"/>
          <w:szCs w:val="24"/>
        </w:rPr>
        <w:t xml:space="preserve">ρέτηση νατοϊκών σχεδιασμών. </w:t>
      </w:r>
    </w:p>
    <w:p w14:paraId="5FBAEE4F" w14:textId="77777777" w:rsidR="00DD71AD" w:rsidRDefault="009451BE">
      <w:pPr>
        <w:spacing w:after="0" w:line="600" w:lineRule="auto"/>
        <w:ind w:firstLine="720"/>
        <w:jc w:val="both"/>
        <w:rPr>
          <w:rFonts w:eastAsia="Times New Roman"/>
          <w:szCs w:val="24"/>
        </w:rPr>
      </w:pPr>
      <w:r>
        <w:rPr>
          <w:rFonts w:eastAsia="Times New Roman"/>
          <w:szCs w:val="24"/>
        </w:rPr>
        <w:t>Για εμάς είναι ξεκάθαρο: η διατεταγμένη υπηρεσία στο πέρασμα του χρόνου χιλιάδων Ελλήνων στελεχών των Ενόπλων Δυνάμεων στις δυνάμεις ταχείας επέμβασης του ΝΑΤΟ ή σε άλλους σχηματισμούς του δεν αποσκοπεί ούτε κατ’ ελάχιστον στην</w:t>
      </w:r>
      <w:r>
        <w:rPr>
          <w:rFonts w:eastAsia="Times New Roman"/>
          <w:szCs w:val="24"/>
        </w:rPr>
        <w:t xml:space="preserve"> προστασία των κυριαρχικών δικαιωμάτων της Ελλάδας. Εξυπηρετεί ιμπεριαλιστικούς σχεδιασμούς. Αντιστρατεύεται τα συμφέροντα του λαού μας για ειρηνική συνύπαρξή του με άλλους λαούς. Εγκυμονεί τεράστιους κινδύνους για τη χώρα μας. Εκθέτει τους στρατιωτικούς σ</w:t>
      </w:r>
      <w:r>
        <w:rPr>
          <w:rFonts w:eastAsia="Times New Roman"/>
          <w:szCs w:val="24"/>
        </w:rPr>
        <w:t xml:space="preserve">ε κινδύνους άσχετους με την υπεράσπιση της κυριαρχίας της χώρας μας. </w:t>
      </w:r>
    </w:p>
    <w:p w14:paraId="5FBAEE50" w14:textId="77777777" w:rsidR="00DD71AD" w:rsidRDefault="009451BE">
      <w:pPr>
        <w:spacing w:after="0" w:line="600" w:lineRule="auto"/>
        <w:ind w:firstLine="720"/>
        <w:jc w:val="both"/>
        <w:rPr>
          <w:rFonts w:eastAsia="Times New Roman"/>
          <w:szCs w:val="24"/>
        </w:rPr>
      </w:pPr>
      <w:r>
        <w:rPr>
          <w:rFonts w:eastAsia="Times New Roman"/>
          <w:szCs w:val="24"/>
        </w:rPr>
        <w:lastRenderedPageBreak/>
        <w:t>Με το υπό συζήτηση σχέδιο νόμου αυτά τα στελέχη</w:t>
      </w:r>
      <w:r>
        <w:rPr>
          <w:rFonts w:eastAsia="Times New Roman"/>
          <w:szCs w:val="24"/>
        </w:rPr>
        <w:t>,</w:t>
      </w:r>
      <w:r>
        <w:rPr>
          <w:rFonts w:eastAsia="Times New Roman"/>
          <w:szCs w:val="24"/>
        </w:rPr>
        <w:t xml:space="preserve"> που ανάλωσαν δεκαετίες της ζωής τους εργαζόμενα σε αντίξοες συνθήκες και πλέον συμπληρώνουν τον εργάσιμο βίο τους, τους κάνετε τη «χάρη» </w:t>
      </w:r>
      <w:r>
        <w:rPr>
          <w:rFonts w:eastAsia="Times New Roman"/>
          <w:szCs w:val="24"/>
        </w:rPr>
        <w:t xml:space="preserve">να τα ανταμείψετε σήμερα με επιπλέον χρόνο εργασίας! </w:t>
      </w:r>
    </w:p>
    <w:p w14:paraId="5FBAEE51" w14:textId="77777777" w:rsidR="00DD71AD" w:rsidRDefault="009451BE">
      <w:pPr>
        <w:spacing w:after="0" w:line="600" w:lineRule="auto"/>
        <w:ind w:firstLine="720"/>
        <w:jc w:val="both"/>
        <w:rPr>
          <w:rFonts w:eastAsia="Times New Roman"/>
          <w:szCs w:val="24"/>
        </w:rPr>
      </w:pPr>
      <w:r>
        <w:rPr>
          <w:rFonts w:eastAsia="Times New Roman"/>
          <w:szCs w:val="24"/>
        </w:rPr>
        <w:t xml:space="preserve">Στο νομοσχέδιο περιλαμβάνονται, επίσης, ρυθμίσεις που αφορούν την οικονομική αξιοποίηση, όπως χαρακτηρίζεται, της κινητής περιουσίας των Ενόπλων Δυνάμεων. Σε αυτό υπάρχει αναφορά σε παλιό, άχρηστο ή μη </w:t>
      </w:r>
      <w:r>
        <w:rPr>
          <w:rFonts w:eastAsia="Times New Roman"/>
          <w:szCs w:val="24"/>
        </w:rPr>
        <w:t>αξιοποιήσιμο υλικό. Όμως, σε ποιο τέτοιο υλικό αναφέρεστε; Είναι τα άρματα, τα αεροπλάνα, τα τανκς ή τα κανόνια, οι σφαίρες και τα βλήματα που προμηθεύτηκαν οι Ένοπλες Δυνάμεις όχι πάντα για να καλύψουν ελληνικές ανάγκες; Είναι τα οπλικά συστήματα που αγορ</w:t>
      </w:r>
      <w:r>
        <w:rPr>
          <w:rFonts w:eastAsia="Times New Roman"/>
          <w:szCs w:val="24"/>
        </w:rPr>
        <w:t>άστηκαν κάτω από εκβιαστικές προϋποθέσεις στο πλαίσιο της διπλωματίας των εξοπλισμών με την κατασπατάληση ασύλληπτων ποσών στον βωμό του δήθεν εξευμενισμού και προσεταιρισμού του ξένου παράγοντα, όπως τον χαρακτηρίζετε;</w:t>
      </w:r>
    </w:p>
    <w:p w14:paraId="5FBAEE52" w14:textId="77777777" w:rsidR="00DD71AD" w:rsidRDefault="009451BE">
      <w:pPr>
        <w:spacing w:after="0" w:line="600" w:lineRule="auto"/>
        <w:ind w:firstLine="720"/>
        <w:jc w:val="both"/>
        <w:rPr>
          <w:rFonts w:eastAsia="Times New Roman"/>
          <w:szCs w:val="24"/>
        </w:rPr>
      </w:pPr>
      <w:r>
        <w:rPr>
          <w:rFonts w:eastAsia="Times New Roman"/>
          <w:szCs w:val="24"/>
        </w:rPr>
        <w:t>Δεν είναι τυχαίο ότι στις επίσημες ε</w:t>
      </w:r>
      <w:r>
        <w:rPr>
          <w:rFonts w:eastAsia="Times New Roman"/>
          <w:szCs w:val="24"/>
        </w:rPr>
        <w:t>πισκέψεις στη χώρα μας οι ηγεσίες κρατών</w:t>
      </w:r>
      <w:r>
        <w:rPr>
          <w:rFonts w:eastAsia="Times New Roman"/>
          <w:szCs w:val="24"/>
        </w:rPr>
        <w:t>,</w:t>
      </w:r>
      <w:r>
        <w:rPr>
          <w:rFonts w:eastAsia="Times New Roman"/>
          <w:szCs w:val="24"/>
        </w:rPr>
        <w:t xml:space="preserve"> που διαθέτουν ισχυρά μονοπώλια παραγωγής οπλικών συστημάτων, όπως οι Ηνωμένες Πολιτείες, η Γαλλία, η Γερμανία, συνοδεύονται από εκπροσώπους πολεμικών βιομηχανιών. Και σήμερα γιατί ο ελληνικός λαός να εμπιστευτεί τη</w:t>
      </w:r>
      <w:r>
        <w:rPr>
          <w:rFonts w:eastAsia="Times New Roman"/>
          <w:szCs w:val="24"/>
        </w:rPr>
        <w:t xml:space="preserve">ν απόσυρσή τους; Μήπως γιατί οι </w:t>
      </w:r>
      <w:proofErr w:type="spellStart"/>
      <w:r>
        <w:rPr>
          <w:rFonts w:eastAsia="Times New Roman"/>
          <w:szCs w:val="24"/>
        </w:rPr>
        <w:t>ντίλερς</w:t>
      </w:r>
      <w:proofErr w:type="spellEnd"/>
      <w:r>
        <w:rPr>
          <w:rFonts w:eastAsia="Times New Roman"/>
          <w:szCs w:val="24"/>
        </w:rPr>
        <w:t xml:space="preserve"> του θανάτου θέλουν να προωθήσουν νέα όπλα;</w:t>
      </w:r>
    </w:p>
    <w:p w14:paraId="5FBAEE53" w14:textId="77777777" w:rsidR="00DD71AD" w:rsidRDefault="009451BE">
      <w:pPr>
        <w:spacing w:after="0" w:line="600" w:lineRule="auto"/>
        <w:ind w:firstLine="720"/>
        <w:jc w:val="both"/>
        <w:rPr>
          <w:rFonts w:eastAsia="Times New Roman"/>
          <w:szCs w:val="24"/>
        </w:rPr>
      </w:pPr>
      <w:r>
        <w:rPr>
          <w:rFonts w:eastAsia="Times New Roman"/>
          <w:szCs w:val="24"/>
        </w:rPr>
        <w:lastRenderedPageBreak/>
        <w:t>Εμείς, λοιπόν, σε αυτούς θέτουμε το ερώτημα: Αυτή η τεράστιου κόστους αλλαγή υποδομών, προσαρμοσμένων στις απειλές που προδιαγράφουν στους επιχειρησιακούς τους σχεδιασμούς ο</w:t>
      </w:r>
      <w:r>
        <w:rPr>
          <w:rFonts w:eastAsia="Times New Roman"/>
          <w:szCs w:val="24"/>
        </w:rPr>
        <w:t xml:space="preserve">ι ιμπεριαλιστές, πόση σχέση έχουν άραγε με την πραγματική και ουσιαστική υπεράσπιση των συνόρων μας; Η απάντηση είναι μία: Οι προτεινόμενες από το ΝΑΤΟ και τελικά υλοποιούμενες υποδομές δεν έχουν σχέση με την υπεράσπιση των συνόρων, γιατί είναι ενταγμένες </w:t>
      </w:r>
      <w:r>
        <w:rPr>
          <w:rFonts w:eastAsia="Times New Roman"/>
          <w:szCs w:val="24"/>
        </w:rPr>
        <w:t xml:space="preserve">μόνο στους δικούς τους σχεδιασμούς. </w:t>
      </w:r>
    </w:p>
    <w:p w14:paraId="5FBAEE54" w14:textId="77777777" w:rsidR="00DD71AD" w:rsidRDefault="009451BE">
      <w:pPr>
        <w:spacing w:after="0" w:line="600" w:lineRule="auto"/>
        <w:jc w:val="both"/>
        <w:rPr>
          <w:rFonts w:eastAsia="Times New Roman" w:cs="Times New Roman"/>
          <w:szCs w:val="24"/>
        </w:rPr>
      </w:pPr>
      <w:r>
        <w:rPr>
          <w:rFonts w:eastAsia="Times New Roman"/>
          <w:szCs w:val="24"/>
        </w:rPr>
        <w:t>Στο υπό συζήτηση σχέδιο νόμου περιλαμβάνεται επίσης ένα ολόκληρο κεφάλαιο</w:t>
      </w:r>
      <w:r>
        <w:rPr>
          <w:rFonts w:eastAsia="Times New Roman"/>
          <w:szCs w:val="24"/>
        </w:rPr>
        <w:t>,</w:t>
      </w:r>
      <w:r>
        <w:rPr>
          <w:rFonts w:eastAsia="Times New Roman"/>
          <w:szCs w:val="24"/>
        </w:rPr>
        <w:t xml:space="preserve"> που χαρακτηρίζεται σημαντική τομή στη διαδικασία των οικονομικών επιθεωρήσεων και εσωτερικών ελέγχων κ</w:t>
      </w:r>
      <w:r>
        <w:rPr>
          <w:rFonts w:eastAsia="Times New Roman"/>
          <w:szCs w:val="24"/>
        </w:rPr>
        <w:t>.</w:t>
      </w:r>
      <w:r>
        <w:rPr>
          <w:rFonts w:eastAsia="Times New Roman"/>
          <w:szCs w:val="24"/>
        </w:rPr>
        <w:t>λπ.</w:t>
      </w:r>
      <w:r>
        <w:rPr>
          <w:rFonts w:eastAsia="Times New Roman"/>
          <w:szCs w:val="24"/>
        </w:rPr>
        <w:t>.</w:t>
      </w:r>
      <w:r w:rsidRPr="00A94281">
        <w:rPr>
          <w:rFonts w:eastAsia="Times New Roman"/>
          <w:szCs w:val="24"/>
        </w:rPr>
        <w:t xml:space="preserve"> </w:t>
      </w:r>
      <w:r>
        <w:rPr>
          <w:rFonts w:eastAsia="Times New Roman" w:cs="Times New Roman"/>
          <w:szCs w:val="24"/>
        </w:rPr>
        <w:t>Δηλαδή, για να έχουμε το καλό ερώτημ</w:t>
      </w:r>
      <w:r>
        <w:rPr>
          <w:rFonts w:eastAsia="Times New Roman" w:cs="Times New Roman"/>
          <w:szCs w:val="24"/>
        </w:rPr>
        <w:t>α, με τη δημιουργία αυτών των υποδομών ελέγχου θέλετε να πείσετε τον ελληνικό λαό ότι θα σταματήσει ο χρηματισμός, οι μίζες, όπως το λέει ο λαός μας απλά, σ’ αυτό το αλισβερίσι των εξοπλισμών; Είναι γνωστό και στον πλέον αδαή γύρω από τις προμήθειες όπλων,</w:t>
      </w:r>
      <w:r>
        <w:rPr>
          <w:rFonts w:eastAsia="Times New Roman" w:cs="Times New Roman"/>
          <w:szCs w:val="24"/>
        </w:rPr>
        <w:t xml:space="preserve"> ότι ο χρηματισμός, η εξαγορά προτίμησης, αποτελεί καθεστώς στους εξοπλισμούς και είναι απόρροια του τεράστιου ανταγωνισμού ανάμεσα σε πολυεθνικά μεγαθήρια. </w:t>
      </w:r>
    </w:p>
    <w:p w14:paraId="5FBAEE5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ισχύει ιδιαίτερα στην περίπτωση της Ελλάδας, η οποία ξοδεύει μεγάλο μέρος του προϋπολογισμού της στην αγορά οπλικών συστημάτων που, εκτός των άλλων, σε σημαντικό ποσοστό δεν έχουν σχέση  με τις πραγματικές ανάγκες άμυνας της χώρας, αλλά υπηρετούν σχεδ</w:t>
      </w:r>
      <w:r>
        <w:rPr>
          <w:rFonts w:eastAsia="Times New Roman" w:cs="Times New Roman"/>
          <w:szCs w:val="24"/>
        </w:rPr>
        <w:t xml:space="preserve">ιασμούς του ΝΑΤΟ και της Ευρωπαϊκής Ένωσης. </w:t>
      </w:r>
    </w:p>
    <w:p w14:paraId="5FBAEE5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μέγεθος της οικονομικής αιμορραγίας της Ελλάδας στον βωμό των αναγκών του ΝΑΤΟ δείχνει και η ετήσια </w:t>
      </w:r>
      <w:r>
        <w:rPr>
          <w:rFonts w:eastAsia="Times New Roman" w:cs="Times New Roman"/>
          <w:szCs w:val="24"/>
        </w:rPr>
        <w:t>έ</w:t>
      </w:r>
      <w:r>
        <w:rPr>
          <w:rFonts w:eastAsia="Times New Roman" w:cs="Times New Roman"/>
          <w:szCs w:val="24"/>
        </w:rPr>
        <w:t>κθεση του Διεθνούς Ινστιτούτου Στρατηγικών Μελετών</w:t>
      </w:r>
      <w:r>
        <w:rPr>
          <w:rFonts w:eastAsia="Times New Roman" w:cs="Times New Roman"/>
          <w:szCs w:val="24"/>
        </w:rPr>
        <w:t>,</w:t>
      </w:r>
      <w:r>
        <w:rPr>
          <w:rFonts w:eastAsia="Times New Roman" w:cs="Times New Roman"/>
          <w:szCs w:val="24"/>
        </w:rPr>
        <w:t xml:space="preserve"> που δημοσιοποιήθηκε τον Φλεβάρη του 2017. Αναφέρει ότι </w:t>
      </w:r>
      <w:r>
        <w:rPr>
          <w:rFonts w:eastAsia="Times New Roman" w:cs="Times New Roman"/>
          <w:szCs w:val="24"/>
        </w:rPr>
        <w:t xml:space="preserve">είκοσι έξι ευρωπαϊκές χώρες - μέλη του ΝΑΤΟ αύξησαν μεν συνολικά τις αμυντικές δαπάνες τους το 2016 αλλά μόνο σε μικρή κλίμακα. Σύμφωνα με τον ίδιο φορέα, μόνο δυο απ’ αυτές τις χώρες τήρησαν τη </w:t>
      </w:r>
      <w:proofErr w:type="spellStart"/>
      <w:r>
        <w:rPr>
          <w:rFonts w:eastAsia="Times New Roman" w:cs="Times New Roman"/>
          <w:szCs w:val="24"/>
        </w:rPr>
        <w:t>ΝΑΤΟϊκή</w:t>
      </w:r>
      <w:proofErr w:type="spellEnd"/>
      <w:r>
        <w:rPr>
          <w:rFonts w:eastAsia="Times New Roman" w:cs="Times New Roman"/>
          <w:szCs w:val="24"/>
        </w:rPr>
        <w:t xml:space="preserve"> δέσμευση του 2% του ΑΕΠ: η Εσθονία και η Ελλάδα. </w:t>
      </w:r>
    </w:p>
    <w:p w14:paraId="5FBAEE5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αυτό και η Κυβέρνηση των ΣΥΡΙΖΑ - ΑΝΕΛ δέχεται συχνά πυκνά τα συγχαρητήρια του ΝΑΤΟ, πριν του Ομπάμα, τώρα και του </w:t>
      </w:r>
      <w:proofErr w:type="spellStart"/>
      <w:r>
        <w:rPr>
          <w:rFonts w:eastAsia="Times New Roman" w:cs="Times New Roman"/>
          <w:szCs w:val="24"/>
        </w:rPr>
        <w:t>Τραμπ</w:t>
      </w:r>
      <w:proofErr w:type="spellEnd"/>
      <w:r>
        <w:rPr>
          <w:rFonts w:eastAsia="Times New Roman" w:cs="Times New Roman"/>
          <w:szCs w:val="24"/>
        </w:rPr>
        <w:t>, των υπουργών άμυνας των ΗΠΑ επίσης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Την ίδια ώρα ακριβώς περικόπτονται κι άλλο μισθοί, συντάξεις, επιδόματα, κοινωνικές παροχές</w:t>
      </w:r>
      <w:r>
        <w:rPr>
          <w:rFonts w:eastAsia="Times New Roman" w:cs="Times New Roman"/>
          <w:szCs w:val="24"/>
        </w:rPr>
        <w:t xml:space="preserve">. </w:t>
      </w:r>
    </w:p>
    <w:p w14:paraId="5FBAEE5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Μετά την πρόσφατη επίσκεψη του Πρωθυπουργού στις Ηνωμένες Πολιτείες φαίνεται ότι έχει ήδη ολοκληρωθεί η συμφωνία αναβάθμισης των ελληνικών μαχητικών αεροσκαφών </w:t>
      </w:r>
      <w:r>
        <w:rPr>
          <w:rFonts w:eastAsia="Times New Roman" w:cs="Times New Roman"/>
          <w:szCs w:val="24"/>
          <w:lang w:val="en-US"/>
        </w:rPr>
        <w:t>F</w:t>
      </w:r>
      <w:r>
        <w:rPr>
          <w:rFonts w:eastAsia="Times New Roman" w:cs="Times New Roman"/>
          <w:szCs w:val="24"/>
        </w:rPr>
        <w:t>-16. Ποιον εξυπηρετεί αυτή η πώληση; Πριν απαντήσει η ελληνική Κυβέρνηση πρόλαβαν και μας το</w:t>
      </w:r>
      <w:r>
        <w:rPr>
          <w:rFonts w:eastAsia="Times New Roman" w:cs="Times New Roman"/>
          <w:szCs w:val="24"/>
        </w:rPr>
        <w:t xml:space="preserve"> είπαν οι ίδιοι οι Αμερικάνοι. Είναι αποκαλυπτικά τα όσα καταγράφονται σε έγγραφο του Αμερικάνικου Οργανισμού Συνεργασίας για την Αμυντική Ασφάλεια του Υπουργείου Άμυνας του Ηνωμένων Πολιτειών Αμερικής, υπηρεσία η οποία εισηγείται στο Κογκρέσο τέτοια ζητήμ</w:t>
      </w:r>
      <w:r>
        <w:rPr>
          <w:rFonts w:eastAsia="Times New Roman" w:cs="Times New Roman"/>
          <w:szCs w:val="24"/>
        </w:rPr>
        <w:t>ατα. Λέει: «Αυτή η προτεινόμενη πώληση θα συμβάλει στην επίτευξη στόχων της εξωτερικής πολιτικής και εθνικής ασφάλειας των Ηνωμένων Πολιτειών Αμερικής συμβάλλοντας στη βελτί</w:t>
      </w:r>
      <w:r>
        <w:rPr>
          <w:rFonts w:eastAsia="Times New Roman" w:cs="Times New Roman"/>
          <w:szCs w:val="24"/>
        </w:rPr>
        <w:lastRenderedPageBreak/>
        <w:t xml:space="preserve">ωση της ασφάλειας ενός συμμάχου του ΝΑΤΟ. Θα ενισχύσει την ικανότητα της ελληνικής </w:t>
      </w:r>
      <w:r>
        <w:rPr>
          <w:rFonts w:eastAsia="Times New Roman" w:cs="Times New Roman"/>
          <w:szCs w:val="24"/>
        </w:rPr>
        <w:t xml:space="preserve">Πολεμικής Αεροπορίας να υποστηρίζει το ΝΑΤΟ και να παραμένει </w:t>
      </w:r>
      <w:proofErr w:type="spellStart"/>
      <w:r>
        <w:rPr>
          <w:rFonts w:eastAsia="Times New Roman" w:cs="Times New Roman"/>
          <w:szCs w:val="24"/>
        </w:rPr>
        <w:t>διαλειτουργική</w:t>
      </w:r>
      <w:proofErr w:type="spellEnd"/>
      <w:r>
        <w:rPr>
          <w:rFonts w:eastAsia="Times New Roman" w:cs="Times New Roman"/>
          <w:szCs w:val="24"/>
        </w:rPr>
        <w:t xml:space="preserve"> με τις Ηνωμένες Πολιτείες Αμερικής και τη συμμαχία του ΝΑΤΟ. Θα βοηθήσει, επίσης, την Ελλάδα να υποστηρίζει επιχειρήσεις στο μέλλον μειώνοντας έτσι την απειλή που αποτελούν οι εχθρ</w:t>
      </w:r>
      <w:r>
        <w:rPr>
          <w:rFonts w:eastAsia="Times New Roman" w:cs="Times New Roman"/>
          <w:szCs w:val="24"/>
        </w:rPr>
        <w:t xml:space="preserve">οί της συμμαχίας για τις Ηνωμένες Πολιτείες της Αμερικής και τη συμμαχία». </w:t>
      </w:r>
    </w:p>
    <w:p w14:paraId="5FBAEE5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Όλα αυτά όμως είναι απολύτως αναγκαία για την εκτέλεση των αμερικάνικων ιμπεριαλιστικών επεμβάσεων στην ευρύτερη γεωπολιτική περιοχή. Θα τα πληρώσει ο λαός μας και με τον ιδρώτα του. </w:t>
      </w:r>
    </w:p>
    <w:p w14:paraId="5FBAEE5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Τώρα για το αν το κόστος θα είναι 2,4 δισεκατομμύρια δολάρια ή 1,1 δισεκ</w:t>
      </w:r>
      <w:r>
        <w:rPr>
          <w:rFonts w:eastAsia="Times New Roman" w:cs="Times New Roman"/>
          <w:szCs w:val="24"/>
        </w:rPr>
        <w:t>ατομμύριο είναι γνωστό ότι οι πολεμικές τους βιομηχανίες θα πάρουν ακριβώς αυτό που θέλουν.</w:t>
      </w:r>
    </w:p>
    <w:p w14:paraId="5FBAEE5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Όσο για το παραμύθι των αντισταθμιστικών ωφελημάτων, αν τελικά και σε τι ποσοστό θα εφαρμοστούν, είναι γνωστή η πρακτική</w:t>
      </w:r>
      <w:r>
        <w:rPr>
          <w:rFonts w:eastAsia="Times New Roman" w:cs="Times New Roman"/>
          <w:szCs w:val="24"/>
        </w:rPr>
        <w:t>,</w:t>
      </w:r>
      <w:r>
        <w:rPr>
          <w:rFonts w:eastAsia="Times New Roman" w:cs="Times New Roman"/>
          <w:szCs w:val="24"/>
        </w:rPr>
        <w:t xml:space="preserve"> που επικρατεί με τις υπερτιμολογήσεις που </w:t>
      </w:r>
      <w:r>
        <w:rPr>
          <w:rFonts w:eastAsia="Times New Roman" w:cs="Times New Roman"/>
          <w:szCs w:val="24"/>
        </w:rPr>
        <w:t>επιβάλλουν στα προς πώληση οπλικά συστήματα, με το «καπέλο» αυτό να διανέμεται σε συντριπτικό ποσοστό σε εγχώριους εμπόρους όπλων. Ο λαός μας όμως το έχει πληρώσει.</w:t>
      </w:r>
    </w:p>
    <w:p w14:paraId="5FBAEE5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Εμείς λέμε καθαρά ότι είναι μια κολοσσιαία οικονομική αιμορραγία</w:t>
      </w:r>
      <w:r>
        <w:rPr>
          <w:rFonts w:eastAsia="Times New Roman" w:cs="Times New Roman"/>
          <w:szCs w:val="24"/>
        </w:rPr>
        <w:t>,</w:t>
      </w:r>
      <w:r>
        <w:rPr>
          <w:rFonts w:eastAsia="Times New Roman" w:cs="Times New Roman"/>
          <w:szCs w:val="24"/>
        </w:rPr>
        <w:t xml:space="preserve"> που εξυπηρετεί ελάχιστα μ</w:t>
      </w:r>
      <w:r>
        <w:rPr>
          <w:rFonts w:eastAsia="Times New Roman" w:cs="Times New Roman"/>
          <w:szCs w:val="24"/>
        </w:rPr>
        <w:t xml:space="preserve">εν τα συμφέροντα άμυνας της Ελλάδας, σε συντριπτικό όμως βαθμό τα </w:t>
      </w:r>
      <w:proofErr w:type="spellStart"/>
      <w:r>
        <w:rPr>
          <w:rFonts w:eastAsia="Times New Roman" w:cs="Times New Roman"/>
          <w:szCs w:val="24"/>
        </w:rPr>
        <w:t>αμερικανο-ΝΑΤΟϊκά</w:t>
      </w:r>
      <w:proofErr w:type="spellEnd"/>
      <w:r>
        <w:rPr>
          <w:rFonts w:eastAsia="Times New Roman" w:cs="Times New Roman"/>
          <w:szCs w:val="24"/>
        </w:rPr>
        <w:t xml:space="preserve">. </w:t>
      </w:r>
    </w:p>
    <w:p w14:paraId="5FBAEE5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Εμείς, βλέποντας συνολικά το θέμα της εμπλοκής της Ελλάδας στη στήριξη των επιχειρησιακών σχεδιασμών ιμπεριαλιστικών δυνάμεων, δεν μπορούμε να διαχωρίσουμε απ’ αυτή την ε</w:t>
      </w:r>
      <w:r>
        <w:rPr>
          <w:rFonts w:eastAsia="Times New Roman" w:cs="Times New Roman"/>
          <w:szCs w:val="24"/>
        </w:rPr>
        <w:t xml:space="preserve">μπλοκή το θέμα ύπαρξης ξένων στρατιωτικών βάσεων στο ελληνικό έδαφος. Το θέμα αυτό κυριάρχησε και στις συζητήσεις στο πρόσφατο ταξίδι του Έλληνα Πρωθυπουργού στις ΗΠΑ στις συναντήσεις με τον </w:t>
      </w:r>
      <w:proofErr w:type="spellStart"/>
      <w:r>
        <w:rPr>
          <w:rFonts w:eastAsia="Times New Roman" w:cs="Times New Roman"/>
          <w:szCs w:val="24"/>
        </w:rPr>
        <w:t>Τραμπ</w:t>
      </w:r>
      <w:proofErr w:type="spellEnd"/>
      <w:r>
        <w:rPr>
          <w:rFonts w:eastAsia="Times New Roman" w:cs="Times New Roman"/>
          <w:szCs w:val="24"/>
        </w:rPr>
        <w:t xml:space="preserve"> και με υψηλόβαθμους αξιωματούχους. </w:t>
      </w:r>
    </w:p>
    <w:p w14:paraId="5FBAEE5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 κ. Τσίπρας δήλωσε για</w:t>
      </w:r>
      <w:r>
        <w:rPr>
          <w:rFonts w:eastAsia="Times New Roman" w:cs="Times New Roman"/>
          <w:szCs w:val="24"/>
        </w:rPr>
        <w:t xml:space="preserve"> τη βάση της Σούδας: «Σε ό,τι αφορά στην Κρήτη και τη βάση της Σούδας, μπορεί και πρέπει να αναβαθμιστεί». Δεν μας διαφεύγει το γεγονός ότι προηγουμένως μια σειρά στελέχη πρώην κυβερνητικών κομμάτων, ο ίδιος ο Αρχηγός της Νέας Δημοκρατίας, τάσσονταν υπέρ μ</w:t>
      </w:r>
      <w:r>
        <w:rPr>
          <w:rFonts w:eastAsia="Times New Roman" w:cs="Times New Roman"/>
          <w:szCs w:val="24"/>
        </w:rPr>
        <w:t xml:space="preserve">ιας πιο μακρόχρονης ανανέωσης της σύμβασης παραχώρησης της Σούδας στους Αμερικανούς. </w:t>
      </w:r>
    </w:p>
    <w:p w14:paraId="5FBAEE5F" w14:textId="77777777" w:rsidR="00DD71AD" w:rsidRDefault="009451BE">
      <w:pPr>
        <w:spacing w:after="0" w:line="600" w:lineRule="auto"/>
        <w:ind w:firstLine="720"/>
        <w:jc w:val="both"/>
        <w:rPr>
          <w:rFonts w:eastAsia="Times New Roman"/>
          <w:szCs w:val="24"/>
        </w:rPr>
      </w:pPr>
      <w:r>
        <w:rPr>
          <w:rFonts w:eastAsia="Times New Roman"/>
          <w:szCs w:val="24"/>
        </w:rPr>
        <w:t xml:space="preserve">Επομένως, προκύπτουν βάσιμα ερωτήματα: Τι ακριβώς συμφωνήσατε επιπλέον για τη Σούδα στις Ηνωμένες Πολιτείες Αμερικής; Παράταση της </w:t>
      </w:r>
      <w:r>
        <w:rPr>
          <w:rFonts w:eastAsia="Times New Roman"/>
          <w:szCs w:val="24"/>
        </w:rPr>
        <w:t>σ</w:t>
      </w:r>
      <w:r>
        <w:rPr>
          <w:rFonts w:eastAsia="Times New Roman"/>
          <w:szCs w:val="24"/>
        </w:rPr>
        <w:t>υμφωνίας για περισσότερα χρόνια; Χωρικ</w:t>
      </w:r>
      <w:r>
        <w:rPr>
          <w:rFonts w:eastAsia="Times New Roman"/>
          <w:szCs w:val="24"/>
        </w:rPr>
        <w:t xml:space="preserve">ή επέκταση της βάσης και γιατί; Επίκειται μήπως μεταφορά εκεί Αμερικάνων πεζοναυτών από το </w:t>
      </w:r>
      <w:proofErr w:type="spellStart"/>
      <w:r>
        <w:rPr>
          <w:rFonts w:eastAsia="Times New Roman"/>
          <w:szCs w:val="24"/>
        </w:rPr>
        <w:t>Ιντσιρλίκ</w:t>
      </w:r>
      <w:proofErr w:type="spellEnd"/>
      <w:r>
        <w:rPr>
          <w:rFonts w:eastAsia="Times New Roman"/>
          <w:szCs w:val="24"/>
        </w:rPr>
        <w:t xml:space="preserve">, μοίρας αμερικάνικων πολεμικών αεροσκαφών ή </w:t>
      </w:r>
      <w:r>
        <w:rPr>
          <w:rFonts w:eastAsia="Times New Roman"/>
          <w:szCs w:val="24"/>
          <w:lang w:val="en-US"/>
        </w:rPr>
        <w:t>drones</w:t>
      </w:r>
      <w:r>
        <w:rPr>
          <w:rFonts w:eastAsia="Times New Roman"/>
          <w:szCs w:val="24"/>
        </w:rPr>
        <w:t xml:space="preserve">; Επίκειται εναλλακτικά μεταφορά </w:t>
      </w:r>
      <w:r>
        <w:rPr>
          <w:rFonts w:eastAsia="Times New Roman"/>
          <w:szCs w:val="24"/>
          <w:lang w:val="en-US"/>
        </w:rPr>
        <w:t>drones</w:t>
      </w:r>
      <w:r>
        <w:rPr>
          <w:rFonts w:eastAsia="Times New Roman"/>
          <w:szCs w:val="24"/>
        </w:rPr>
        <w:t xml:space="preserve"> στο Καστέλι; </w:t>
      </w:r>
    </w:p>
    <w:p w14:paraId="5FBAEE60" w14:textId="77777777" w:rsidR="00DD71AD" w:rsidRDefault="009451BE">
      <w:pPr>
        <w:spacing w:after="0" w:line="600" w:lineRule="auto"/>
        <w:ind w:firstLine="720"/>
        <w:jc w:val="both"/>
        <w:rPr>
          <w:rFonts w:eastAsia="Times New Roman"/>
          <w:szCs w:val="24"/>
        </w:rPr>
      </w:pPr>
      <w:r>
        <w:rPr>
          <w:rFonts w:eastAsia="Times New Roman"/>
          <w:szCs w:val="24"/>
        </w:rPr>
        <w:t>Επιπλέον, εμείς ζητάμε να πείτε στον λαό και το για</w:t>
      </w:r>
      <w:r>
        <w:rPr>
          <w:rFonts w:eastAsia="Times New Roman"/>
          <w:szCs w:val="24"/>
        </w:rPr>
        <w:t>τί πρέπει να αναβαθμιστεί η βάση της Σούδας και αν το ερώτημα ακούγεται ρητορικό, την απάντηση την έδωσε ο ίδιος ο κύριος Υπουργός Άμυνας σε εκδήλωση για τα εβδομήντα χρόνια λειτουργίας του Γραφείου Αμυντικής Συνεργασίας Ελλάδας - ΗΠΑ τον περασμένο Ιούνιο,</w:t>
      </w:r>
      <w:r>
        <w:rPr>
          <w:rFonts w:eastAsia="Times New Roman"/>
          <w:szCs w:val="24"/>
        </w:rPr>
        <w:t xml:space="preserve"> </w:t>
      </w:r>
      <w:r>
        <w:rPr>
          <w:rFonts w:eastAsia="Times New Roman"/>
          <w:szCs w:val="24"/>
        </w:rPr>
        <w:lastRenderedPageBreak/>
        <w:t>παρουσία του Αμερικάνου Πρέσβη. «Χρειαζόμαστε», είπε, «τη βοήθεια των ΗΠΑ για να επεκτείνουμε τις δυνατότητές μας για το Ναυτικό, ώστε να μπορεί να επιχειρεί από την Κρήτη ως το Σουέζ. Αν δεν διακόψουμε τώρα τη χρηματοδότηση της τρομοκρατίας μέσω της παρά</w:t>
      </w:r>
      <w:r>
        <w:rPr>
          <w:rFonts w:eastAsia="Times New Roman"/>
          <w:szCs w:val="24"/>
        </w:rPr>
        <w:t>νομης διακίνησης ναρκωτικών, όπλων, παράνομου πετρελαίου, είναι αδύνατο να πολεμήσουμε την τρομοκρατία. Γι’ αυτό θέλουμε τη βοήθειά σας για να επεκτείνουμε τη δυνατότητα στο Ναυτικό και την Αεροπορία, γιατί η Ελλάδα θα είναι κάθε φορά με το μέρος των Ηνωμέ</w:t>
      </w:r>
      <w:r>
        <w:rPr>
          <w:rFonts w:eastAsia="Times New Roman"/>
          <w:szCs w:val="24"/>
        </w:rPr>
        <w:t xml:space="preserve">νων Πολιτειών Αμερικής». </w:t>
      </w:r>
    </w:p>
    <w:p w14:paraId="5FBAEE61" w14:textId="77777777" w:rsidR="00DD71AD" w:rsidRDefault="009451BE">
      <w:pPr>
        <w:spacing w:after="0" w:line="600" w:lineRule="auto"/>
        <w:ind w:firstLine="720"/>
        <w:jc w:val="both"/>
        <w:rPr>
          <w:rFonts w:eastAsia="Times New Roman"/>
          <w:szCs w:val="24"/>
        </w:rPr>
      </w:pPr>
      <w:r>
        <w:rPr>
          <w:rFonts w:eastAsia="Times New Roman"/>
          <w:szCs w:val="24"/>
        </w:rPr>
        <w:t xml:space="preserve">Μάλιστα, ο Υπουργός Άμυνας, λίγες μέρες μετά την επίσκεψη στις Ηνωμένες Πολιτείες Αμερικής μεταβαίνοντας στην Αίγυπτο είπε δημόσια: «δεν πρέπει να </w:t>
      </w:r>
      <w:proofErr w:type="spellStart"/>
      <w:r>
        <w:rPr>
          <w:rFonts w:eastAsia="Times New Roman"/>
          <w:szCs w:val="24"/>
        </w:rPr>
        <w:t>φειδόμεθα</w:t>
      </w:r>
      <w:proofErr w:type="spellEnd"/>
      <w:r>
        <w:rPr>
          <w:rFonts w:eastAsia="Times New Roman"/>
          <w:szCs w:val="24"/>
        </w:rPr>
        <w:t xml:space="preserve"> προσπαθειών προκειμένου να σταθούμε στο ύψος των προκλήσεων. Πριν από λίγ</w:t>
      </w:r>
      <w:r>
        <w:rPr>
          <w:rFonts w:eastAsia="Times New Roman"/>
          <w:szCs w:val="24"/>
        </w:rPr>
        <w:t xml:space="preserve">ες ώρες επιστρέψαμε με τον Πρωθυπουργό της Ελλάδας από τις ΗΠΑ όπου και πάλι η </w:t>
      </w:r>
      <w:r>
        <w:rPr>
          <w:rFonts w:eastAsia="Times New Roman"/>
          <w:szCs w:val="24"/>
        </w:rPr>
        <w:t>δ</w:t>
      </w:r>
      <w:r>
        <w:rPr>
          <w:rFonts w:eastAsia="Times New Roman"/>
          <w:szCs w:val="24"/>
        </w:rPr>
        <w:t xml:space="preserve">ιεθνής </w:t>
      </w:r>
      <w:r>
        <w:rPr>
          <w:rFonts w:eastAsia="Times New Roman"/>
          <w:szCs w:val="24"/>
        </w:rPr>
        <w:t>κ</w:t>
      </w:r>
      <w:r>
        <w:rPr>
          <w:rFonts w:eastAsia="Times New Roman"/>
          <w:szCs w:val="24"/>
        </w:rPr>
        <w:t>οινότητα ζητάει την εμπλοκή της Ελλάδας και της Αιγύπτου για τη διαμόρφωση ενός πυλώνα σταθερότητας</w:t>
      </w:r>
      <w:r>
        <w:rPr>
          <w:rFonts w:eastAsia="Times New Roman"/>
          <w:szCs w:val="24"/>
        </w:rPr>
        <w:t>,</w:t>
      </w:r>
      <w:r>
        <w:rPr>
          <w:rFonts w:eastAsia="Times New Roman"/>
          <w:szCs w:val="24"/>
        </w:rPr>
        <w:t xml:space="preserve"> που μπορεί να φέρει την ειρήνη στην ευρύτερη περιοχή και αυτό πράττ</w:t>
      </w:r>
      <w:r>
        <w:rPr>
          <w:rFonts w:eastAsia="Times New Roman"/>
          <w:szCs w:val="24"/>
        </w:rPr>
        <w:t xml:space="preserve">ουμε». </w:t>
      </w:r>
    </w:p>
    <w:p w14:paraId="5FBAEE62" w14:textId="77777777" w:rsidR="00DD71AD" w:rsidRDefault="009451BE">
      <w:pPr>
        <w:spacing w:after="0" w:line="600" w:lineRule="auto"/>
        <w:ind w:firstLine="720"/>
        <w:jc w:val="both"/>
        <w:rPr>
          <w:rFonts w:eastAsia="Times New Roman"/>
          <w:szCs w:val="24"/>
        </w:rPr>
      </w:pPr>
      <w:r>
        <w:rPr>
          <w:rFonts w:eastAsia="Times New Roman"/>
          <w:szCs w:val="24"/>
        </w:rPr>
        <w:t xml:space="preserve">Τι ακριβώς όμως σας ζητάει -ρωτάμε εμείς- να πράξετε η </w:t>
      </w:r>
      <w:r>
        <w:rPr>
          <w:rFonts w:eastAsia="Times New Roman"/>
          <w:szCs w:val="24"/>
        </w:rPr>
        <w:t>δ</w:t>
      </w:r>
      <w:r>
        <w:rPr>
          <w:rFonts w:eastAsia="Times New Roman"/>
          <w:szCs w:val="24"/>
        </w:rPr>
        <w:t xml:space="preserve">ιεθνής </w:t>
      </w:r>
      <w:r>
        <w:rPr>
          <w:rFonts w:eastAsia="Times New Roman"/>
          <w:szCs w:val="24"/>
        </w:rPr>
        <w:t>κ</w:t>
      </w:r>
      <w:r>
        <w:rPr>
          <w:rFonts w:eastAsia="Times New Roman"/>
          <w:szCs w:val="24"/>
        </w:rPr>
        <w:t>οινότητα, δηλαδή</w:t>
      </w:r>
      <w:r>
        <w:rPr>
          <w:rFonts w:eastAsia="Times New Roman"/>
          <w:szCs w:val="24"/>
        </w:rPr>
        <w:t>,</w:t>
      </w:r>
      <w:r>
        <w:rPr>
          <w:rFonts w:eastAsia="Times New Roman"/>
          <w:szCs w:val="24"/>
        </w:rPr>
        <w:t xml:space="preserve"> το ΝΑΤΟ και οι Ηνωμένες Πολιτείες; Σε τι έχετε συμφωνήσει; Θα αναλάβει όντως το Πολεμικό Ναυτικό, όπως έχει προταθεί, υπηρεσίες συνοδείας αμερικάνικων αεροπλανοφόρων </w:t>
      </w:r>
      <w:r>
        <w:rPr>
          <w:rFonts w:eastAsia="Times New Roman"/>
          <w:szCs w:val="24"/>
        </w:rPr>
        <w:t xml:space="preserve">στη </w:t>
      </w:r>
      <w:r>
        <w:rPr>
          <w:rFonts w:eastAsia="Times New Roman"/>
          <w:szCs w:val="24"/>
        </w:rPr>
        <w:t>α</w:t>
      </w:r>
      <w:r>
        <w:rPr>
          <w:rFonts w:eastAsia="Times New Roman"/>
          <w:szCs w:val="24"/>
        </w:rPr>
        <w:t xml:space="preserve">νατολική Μεσόγειο από τις πλατφόρμες των οποίων απογειώνονται αμερικάνικα βομβαρδιστικά για να σπείρουν τον όλεθρο σε Συρία και Ιράκ; Θα αναλάβει η Πολεμική Αεροπορία ή αεροσκάφη του Πολεμικού Ναυτικού τα </w:t>
      </w:r>
      <w:r>
        <w:rPr>
          <w:rFonts w:eastAsia="Times New Roman"/>
          <w:szCs w:val="24"/>
        </w:rPr>
        <w:lastRenderedPageBreak/>
        <w:t xml:space="preserve">υπό αναβάθμιση </w:t>
      </w:r>
      <w:r>
        <w:rPr>
          <w:rFonts w:eastAsia="Times New Roman"/>
          <w:szCs w:val="24"/>
          <w:lang w:val="en-US"/>
        </w:rPr>
        <w:t>P</w:t>
      </w:r>
      <w:r>
        <w:rPr>
          <w:rFonts w:eastAsia="Times New Roman"/>
          <w:szCs w:val="24"/>
        </w:rPr>
        <w:t>3 στην ΕΑΒ στην Τανάγρα να κάν</w:t>
      </w:r>
      <w:r>
        <w:rPr>
          <w:rFonts w:eastAsia="Times New Roman"/>
          <w:szCs w:val="24"/>
        </w:rPr>
        <w:t xml:space="preserve">ουν περιπολίες για λογαριασμό του ΝΑΤΟ στην </w:t>
      </w:r>
      <w:r>
        <w:rPr>
          <w:rFonts w:eastAsia="Times New Roman"/>
          <w:szCs w:val="24"/>
        </w:rPr>
        <w:t>α</w:t>
      </w:r>
      <w:r>
        <w:rPr>
          <w:rFonts w:eastAsia="Times New Roman"/>
          <w:szCs w:val="24"/>
        </w:rPr>
        <w:t xml:space="preserve">νατολική Μεσόγειο στη ζώνη από Μάλτα ως Σουέζ, όπως έχουν εισηγηθεί κυβερνητικά στελέχη; Θα συνεχιστεί η απόσπαση μέσων του Πολεμικού Ναυτικού για την επάνδρωση της </w:t>
      </w:r>
      <w:proofErr w:type="spellStart"/>
      <w:r>
        <w:rPr>
          <w:rFonts w:eastAsia="Times New Roman"/>
          <w:szCs w:val="24"/>
        </w:rPr>
        <w:t>ΝΑΤΟϊκής</w:t>
      </w:r>
      <w:proofErr w:type="spellEnd"/>
      <w:r>
        <w:rPr>
          <w:rFonts w:eastAsia="Times New Roman"/>
          <w:szCs w:val="24"/>
        </w:rPr>
        <w:t xml:space="preserve"> αρμάδας </w:t>
      </w:r>
      <w:r>
        <w:rPr>
          <w:rFonts w:eastAsia="Times New Roman"/>
          <w:szCs w:val="24"/>
          <w:lang w:val="en-US"/>
        </w:rPr>
        <w:t>SNMG</w:t>
      </w:r>
      <w:r>
        <w:rPr>
          <w:rFonts w:eastAsia="Times New Roman"/>
          <w:szCs w:val="24"/>
        </w:rPr>
        <w:t>-2 που προκλήθηκε από την</w:t>
      </w:r>
      <w:r>
        <w:rPr>
          <w:rFonts w:eastAsia="Times New Roman"/>
          <w:szCs w:val="24"/>
        </w:rPr>
        <w:t xml:space="preserve"> Κυβέρνηση στο Αιγαίο για τη διαχείριση, τάχα, του προσφυγικού και στην πράξη πλοία της απλώνονται σε περιπολίες από τις Βαλεαρίδες Νήσους στη </w:t>
      </w:r>
      <w:r>
        <w:rPr>
          <w:rFonts w:eastAsia="Times New Roman"/>
          <w:szCs w:val="24"/>
        </w:rPr>
        <w:t>δ</w:t>
      </w:r>
      <w:r>
        <w:rPr>
          <w:rFonts w:eastAsia="Times New Roman"/>
          <w:szCs w:val="24"/>
        </w:rPr>
        <w:t>υτική Μεσόγειο μέχρι τη Μαύρη Θάλασσα; Θα συνεχιστεί η απόσπαση πλοίων και υποβρυχίων του Πολεμικού Ναυτικού για</w:t>
      </w:r>
      <w:r>
        <w:rPr>
          <w:rFonts w:eastAsia="Times New Roman"/>
          <w:szCs w:val="24"/>
        </w:rPr>
        <w:t xml:space="preserve"> την επάνδρωση της επιχείρησης του ΝΑΤΟ </w:t>
      </w:r>
      <w:r>
        <w:rPr>
          <w:rFonts w:eastAsia="Times New Roman"/>
          <w:szCs w:val="24"/>
          <w:lang w:val="en-US"/>
        </w:rPr>
        <w:t>Sea</w:t>
      </w:r>
      <w:r>
        <w:rPr>
          <w:rFonts w:eastAsia="Times New Roman"/>
          <w:szCs w:val="24"/>
        </w:rPr>
        <w:t xml:space="preserve"> </w:t>
      </w:r>
      <w:r>
        <w:rPr>
          <w:rFonts w:eastAsia="Times New Roman"/>
          <w:szCs w:val="24"/>
          <w:lang w:val="en-US"/>
        </w:rPr>
        <w:t>Guardian</w:t>
      </w:r>
      <w:r>
        <w:rPr>
          <w:rFonts w:eastAsia="Times New Roman"/>
          <w:szCs w:val="24"/>
        </w:rPr>
        <w:t xml:space="preserve"> που με πρόσχημα την ασφάλεια στη θάλασσα ελέγχει την παρουσία και τη δραστηριότητα πλοίων ανταγωνιστικών ιμπεριαλιστικών κέντρων στον δίαυλο της Μεσογείου; </w:t>
      </w:r>
    </w:p>
    <w:p w14:paraId="5FBAEE63" w14:textId="77777777" w:rsidR="00DD71AD" w:rsidRDefault="009451BE">
      <w:pPr>
        <w:spacing w:after="0" w:line="600" w:lineRule="auto"/>
        <w:ind w:firstLine="720"/>
        <w:jc w:val="both"/>
        <w:rPr>
          <w:rFonts w:eastAsia="Times New Roman"/>
          <w:szCs w:val="24"/>
        </w:rPr>
      </w:pPr>
      <w:r>
        <w:rPr>
          <w:rFonts w:eastAsia="Times New Roman"/>
          <w:szCs w:val="24"/>
        </w:rPr>
        <w:t>Φυσικά δεν είναι παρών σήμερα εδώ ο κ. Τσίπρας</w:t>
      </w:r>
      <w:r>
        <w:rPr>
          <w:rFonts w:eastAsia="Times New Roman"/>
          <w:szCs w:val="24"/>
        </w:rPr>
        <w:t xml:space="preserve"> για να απαντήσει. Έχουμε υπομονή. Θα περιμένουμε γι’ αυτά και για όλα τα προηγούμενα και για άλλα ερωτήματα που έχουμε θέσει.</w:t>
      </w:r>
    </w:p>
    <w:p w14:paraId="5FBAEE64" w14:textId="77777777" w:rsidR="00DD71AD" w:rsidRDefault="009451BE">
      <w:pPr>
        <w:spacing w:after="0" w:line="600" w:lineRule="auto"/>
        <w:ind w:firstLine="720"/>
        <w:jc w:val="both"/>
        <w:rPr>
          <w:rFonts w:eastAsia="Times New Roman"/>
          <w:szCs w:val="24"/>
        </w:rPr>
      </w:pPr>
      <w:r>
        <w:rPr>
          <w:rFonts w:eastAsia="Times New Roman"/>
          <w:szCs w:val="24"/>
        </w:rPr>
        <w:t>Κυρίες και κύριοι, στο πλαίσιο αυτής της ενδοτικής πολιτικής ήδη υπάρχουν πληροφορίες για επισκέψεις Αμερικάνων αξιωματούχων σε α</w:t>
      </w:r>
      <w:r>
        <w:rPr>
          <w:rFonts w:eastAsia="Times New Roman"/>
          <w:szCs w:val="24"/>
        </w:rPr>
        <w:t xml:space="preserve">εροδρόμια, στρατόπεδα, άλλες εγκαταστάσεις, για επιλογή και μετατροπή τους σε </w:t>
      </w:r>
      <w:proofErr w:type="spellStart"/>
      <w:r>
        <w:rPr>
          <w:rFonts w:eastAsia="Times New Roman"/>
          <w:szCs w:val="24"/>
        </w:rPr>
        <w:t>αμερικανονατοϊκές</w:t>
      </w:r>
      <w:proofErr w:type="spellEnd"/>
      <w:r>
        <w:rPr>
          <w:rFonts w:eastAsia="Times New Roman"/>
          <w:szCs w:val="24"/>
        </w:rPr>
        <w:t xml:space="preserve"> βάσεις. </w:t>
      </w:r>
    </w:p>
    <w:p w14:paraId="5FBAEE65" w14:textId="77777777" w:rsidR="00DD71AD" w:rsidRDefault="009451BE">
      <w:pPr>
        <w:spacing w:after="0" w:line="600" w:lineRule="auto"/>
        <w:ind w:firstLine="720"/>
        <w:jc w:val="both"/>
        <w:rPr>
          <w:rFonts w:eastAsia="Times New Roman"/>
          <w:szCs w:val="24"/>
        </w:rPr>
      </w:pPr>
      <w:r>
        <w:rPr>
          <w:rFonts w:eastAsia="Times New Roman"/>
          <w:szCs w:val="24"/>
        </w:rPr>
        <w:lastRenderedPageBreak/>
        <w:t>Η Κυβέρνηση είναι εκτεθειμένη για τις κάλπικες διαψεύσεις της στις καταγγελίες του ΚΚΕ σχετικά με την προγραμματιζόμενη αποθήκευση πυρηνικών στη βάση τ</w:t>
      </w:r>
      <w:r>
        <w:rPr>
          <w:rFonts w:eastAsia="Times New Roman"/>
          <w:szCs w:val="24"/>
        </w:rPr>
        <w:t xml:space="preserve">ου Άραξου. </w:t>
      </w:r>
    </w:p>
    <w:p w14:paraId="5FBAEE66" w14:textId="77777777" w:rsidR="00DD71AD" w:rsidRDefault="009451BE">
      <w:pPr>
        <w:spacing w:after="0" w:line="600" w:lineRule="auto"/>
        <w:ind w:firstLine="720"/>
        <w:jc w:val="both"/>
        <w:rPr>
          <w:rFonts w:eastAsia="Times New Roman"/>
          <w:szCs w:val="24"/>
        </w:rPr>
      </w:pPr>
      <w:r>
        <w:rPr>
          <w:rFonts w:eastAsia="Times New Roman"/>
          <w:szCs w:val="24"/>
        </w:rPr>
        <w:t>Τη μέρα που ολοκληρωνόταν η επίσκεψη του Τσίπρα στις ΗΠΑ ήρθε η επιβεβαίωση των σοβαρών καταγγελιών</w:t>
      </w:r>
      <w:r>
        <w:rPr>
          <w:rFonts w:eastAsia="Times New Roman"/>
          <w:szCs w:val="24"/>
        </w:rPr>
        <w:t>,</w:t>
      </w:r>
      <w:r>
        <w:rPr>
          <w:rFonts w:eastAsia="Times New Roman"/>
          <w:szCs w:val="24"/>
        </w:rPr>
        <w:t xml:space="preserve"> που έκανε το προηγούμενο διάστημα το ΚΚΕ, ότι έχουν προχωρήσει οι εκτεταμένες εργασίες και προετοιμασίες στην αεροπορική αυτή βάση προκειμένου </w:t>
      </w:r>
      <w:r>
        <w:rPr>
          <w:rFonts w:eastAsia="Times New Roman"/>
          <w:szCs w:val="24"/>
        </w:rPr>
        <w:t>να αποθηκευτούν εκεί όπλα πυρηνικά των ΗΠΑ και του ΝΑΤΟ. Σύμφωνα με πληροφορίες, στις 26 και 28 Σεπτέμβρη έγινε σύσκεψη στην έδρα του ΝΑΤΟ στις Βρυξέλλες με αντικείμενο την επισκόπηση των εργασιών από αρμόδια επιτροπή του ΝΑΤΟ, για τον εκσυγχρονισμό της βά</w:t>
      </w:r>
      <w:r>
        <w:rPr>
          <w:rFonts w:eastAsia="Times New Roman"/>
          <w:szCs w:val="24"/>
        </w:rPr>
        <w:t xml:space="preserve">σης του Άραξου, προκειμένου να φιλοξενήσει ειδικά όπλα, χωρίς να διευκρινίζεται τι είδους ειδικά όπλα είναι αυτά. Σχετική ενημέρωση από αυτήν τη σύσκεψη στάλθηκε υπηρεσιακά -έχει γραφτεί στον Τύπο- στο Υπουργείο Άμυνας με απόρρητο έγγραφο. </w:t>
      </w:r>
    </w:p>
    <w:p w14:paraId="5FBAEE6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Κυβέρνηση μετ</w:t>
      </w:r>
      <w:r>
        <w:rPr>
          <w:rFonts w:eastAsia="Times New Roman" w:cs="Times New Roman"/>
          <w:szCs w:val="24"/>
        </w:rPr>
        <w:t>ά τη δημοσιοποίηση του περιεχομένου αυτού του εγγράφου απάντησε με άλλα λόγια να αγαπιόμαστε. Τα πράγματα είναι απλά. Υπάρχει ή δεν υπάρχει το έγγραφο; Διαψεύδει η Κυβέρνηση την ύπαρξή του; Τι ακριβώς συζητάτε με τις Ηνωμένες Πολιτείες της Αμερικής;</w:t>
      </w:r>
    </w:p>
    <w:p w14:paraId="5FBAEE6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Την ίδ</w:t>
      </w:r>
      <w:r>
        <w:rPr>
          <w:rFonts w:eastAsia="Times New Roman" w:cs="Times New Roman"/>
          <w:szCs w:val="24"/>
        </w:rPr>
        <w:t xml:space="preserve">ια ώρα, από μια σειρά από πληροφορίες προκύπτει ότι αμερικάνικα κλιμάκια έχουν επισκεφτεί τις αεροπορικές βάσεις σε Αγχίαλο, Ανδραβίδα, Λάρισα, Σκύρο ή και αλλού. Αληθεύει; Υπάρχουν σχέδια των Αμερικάνων τα οποία συζητά η </w:t>
      </w:r>
      <w:r>
        <w:rPr>
          <w:rFonts w:eastAsia="Times New Roman" w:cs="Times New Roman"/>
          <w:szCs w:val="24"/>
        </w:rPr>
        <w:lastRenderedPageBreak/>
        <w:t>Κυβέρνηση για μεταφορά μέσων, προσ</w:t>
      </w:r>
      <w:r>
        <w:rPr>
          <w:rFonts w:eastAsia="Times New Roman" w:cs="Times New Roman"/>
          <w:szCs w:val="24"/>
        </w:rPr>
        <w:t>ωπικού, δραστηριοτήτων των Ηνωμένων Πολιτειών Αμερικής και στις βάσεις αυτές;</w:t>
      </w:r>
    </w:p>
    <w:p w14:paraId="5FBAEE6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Ειδικά για τη </w:t>
      </w:r>
      <w:r>
        <w:rPr>
          <w:rFonts w:eastAsia="Times New Roman" w:cs="Times New Roman"/>
          <w:szCs w:val="24"/>
        </w:rPr>
        <w:t>β</w:t>
      </w:r>
      <w:r>
        <w:rPr>
          <w:rFonts w:eastAsia="Times New Roman" w:cs="Times New Roman"/>
          <w:szCs w:val="24"/>
        </w:rPr>
        <w:t>όρεια Ελλάδα και την Αλεξανδρούπολη, όπου εστιάζεται έντονο αμερικάνικο ενδιαφέρον για σταθμό αποθήκευσης φυσικού αερίου, σχιστολιθικού αερίου στο λιμάνι και το αεροδρόμιο της Αλεξανδρούπολης, που πριν από μερικούς μήνες χρησίμευσαν ως κόμβος διεκπεραίωσης</w:t>
      </w:r>
      <w:r>
        <w:rPr>
          <w:rFonts w:eastAsia="Times New Roman" w:cs="Times New Roman"/>
          <w:szCs w:val="24"/>
        </w:rPr>
        <w:t xml:space="preserve"> </w:t>
      </w:r>
      <w:proofErr w:type="spellStart"/>
      <w:r>
        <w:rPr>
          <w:rFonts w:eastAsia="Times New Roman" w:cs="Times New Roman"/>
          <w:szCs w:val="24"/>
        </w:rPr>
        <w:t>ΝΑΤΟϊκών</w:t>
      </w:r>
      <w:proofErr w:type="spellEnd"/>
      <w:r>
        <w:rPr>
          <w:rFonts w:eastAsia="Times New Roman" w:cs="Times New Roman"/>
          <w:szCs w:val="24"/>
        </w:rPr>
        <w:t xml:space="preserve"> δυνάμεων προς τη Βουλγαρία και μετά προς τη Ρουμανία, για αυτήν τη μεγάλης κλίμακας </w:t>
      </w:r>
      <w:proofErr w:type="spellStart"/>
      <w:r>
        <w:rPr>
          <w:rFonts w:eastAsia="Times New Roman" w:cs="Times New Roman"/>
          <w:szCs w:val="24"/>
        </w:rPr>
        <w:t>ΝΑΤΟϊκή</w:t>
      </w:r>
      <w:proofErr w:type="spellEnd"/>
      <w:r>
        <w:rPr>
          <w:rFonts w:eastAsia="Times New Roman" w:cs="Times New Roman"/>
          <w:szCs w:val="24"/>
        </w:rPr>
        <w:t xml:space="preserve"> άσκηση </w:t>
      </w:r>
      <w:r>
        <w:rPr>
          <w:rFonts w:eastAsia="Times New Roman" w:cs="Times New Roman"/>
          <w:szCs w:val="24"/>
          <w:lang w:val="en-US"/>
        </w:rPr>
        <w:t>Noble</w:t>
      </w:r>
      <w:r>
        <w:rPr>
          <w:rFonts w:eastAsia="Times New Roman" w:cs="Times New Roman"/>
          <w:szCs w:val="24"/>
        </w:rPr>
        <w:t xml:space="preserve"> </w:t>
      </w:r>
      <w:r>
        <w:rPr>
          <w:rFonts w:eastAsia="Times New Roman" w:cs="Times New Roman"/>
          <w:szCs w:val="24"/>
          <w:lang w:val="en-US"/>
        </w:rPr>
        <w:t>Jump</w:t>
      </w:r>
      <w:r>
        <w:rPr>
          <w:rFonts w:eastAsia="Times New Roman" w:cs="Times New Roman"/>
          <w:szCs w:val="24"/>
        </w:rPr>
        <w:t>, επίκειται στάθμευση εκεί ενισχυμένου αμερικάνικου στρατιωτικού κλιμακίου ή ακόμα και κατασκευή αμερικάνικης βάσης; Ήδη από χθες ένα τμή</w:t>
      </w:r>
      <w:r>
        <w:rPr>
          <w:rFonts w:eastAsia="Times New Roman" w:cs="Times New Roman"/>
          <w:szCs w:val="24"/>
        </w:rPr>
        <w:t xml:space="preserve">μα του έχει μετατραπεί σε προσωρινή </w:t>
      </w:r>
      <w:proofErr w:type="spellStart"/>
      <w:r>
        <w:rPr>
          <w:rFonts w:eastAsia="Times New Roman" w:cs="Times New Roman"/>
          <w:szCs w:val="24"/>
        </w:rPr>
        <w:t>ΝΑΤΟϊκή</w:t>
      </w:r>
      <w:proofErr w:type="spellEnd"/>
      <w:r>
        <w:rPr>
          <w:rFonts w:eastAsia="Times New Roman" w:cs="Times New Roman"/>
          <w:szCs w:val="24"/>
        </w:rPr>
        <w:t xml:space="preserve"> βάση αποσυναρμολόγησης και μεταφοράς </w:t>
      </w:r>
      <w:proofErr w:type="spellStart"/>
      <w:r>
        <w:rPr>
          <w:rFonts w:eastAsia="Times New Roman" w:cs="Times New Roman"/>
          <w:szCs w:val="24"/>
        </w:rPr>
        <w:t>ΝΑΤΟϊκών</w:t>
      </w:r>
      <w:proofErr w:type="spellEnd"/>
      <w:r>
        <w:rPr>
          <w:rFonts w:eastAsia="Times New Roman" w:cs="Times New Roman"/>
          <w:szCs w:val="24"/>
        </w:rPr>
        <w:t xml:space="preserve"> ελικοπτέρων.</w:t>
      </w:r>
    </w:p>
    <w:p w14:paraId="5FBAEE6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όλα αυτά και άλλα ερωτήματα ο ελληνικός λαός πρέπει να έχει καθαρές απαντήσεις. Μη νομίζετε ότι σας ξεπλένουν οι εκδρομές στη Μακρόνησο, οι αναφορές σ</w:t>
      </w:r>
      <w:r>
        <w:rPr>
          <w:rFonts w:eastAsia="Times New Roman" w:cs="Times New Roman"/>
          <w:szCs w:val="24"/>
        </w:rPr>
        <w:t xml:space="preserve">ας στην Αντίσταση, τα κόκκινα γαρύφαλλα στην Καισαριανή. Σας έχουν μάθει όλοι πλέον. Μετά το «πολιτικό στριπτίζ ξεφτίλας» -όπως έγραψε και ο </w:t>
      </w:r>
      <w:r>
        <w:rPr>
          <w:rFonts w:eastAsia="Times New Roman" w:cs="Times New Roman"/>
          <w:szCs w:val="24"/>
        </w:rPr>
        <w:t>«</w:t>
      </w:r>
      <w:r>
        <w:rPr>
          <w:rFonts w:eastAsia="Times New Roman" w:cs="Times New Roman"/>
          <w:szCs w:val="24"/>
        </w:rPr>
        <w:t>ΡΙΖΟΣΠΑΣΤΗΣ</w:t>
      </w:r>
      <w:r>
        <w:rPr>
          <w:rFonts w:eastAsia="Times New Roman" w:cs="Times New Roman"/>
          <w:szCs w:val="24"/>
        </w:rPr>
        <w:t>»</w:t>
      </w:r>
      <w:r>
        <w:rPr>
          <w:rFonts w:eastAsia="Times New Roman" w:cs="Times New Roman"/>
          <w:szCs w:val="24"/>
        </w:rPr>
        <w:t xml:space="preserve">- στον </w:t>
      </w:r>
      <w:proofErr w:type="spellStart"/>
      <w:r>
        <w:rPr>
          <w:rFonts w:eastAsia="Times New Roman" w:cs="Times New Roman"/>
          <w:szCs w:val="24"/>
        </w:rPr>
        <w:t>Τραμπ</w:t>
      </w:r>
      <w:proofErr w:type="spellEnd"/>
      <w:r>
        <w:rPr>
          <w:rFonts w:eastAsia="Times New Roman" w:cs="Times New Roman"/>
          <w:szCs w:val="24"/>
        </w:rPr>
        <w:t>, θυμάστε και μερικές αριστερές κορώνες. Το θράσος σας θα μείνει παροιμιώδες. Και αφήστε α</w:t>
      </w:r>
      <w:r>
        <w:rPr>
          <w:rFonts w:eastAsia="Times New Roman" w:cs="Times New Roman"/>
          <w:szCs w:val="24"/>
        </w:rPr>
        <w:t>υτά που ξέρετε, ότι «άλλο η Κυβέρνηση και άλλο το κόμμα του ΣΥΡΙΖΑ».</w:t>
      </w:r>
    </w:p>
    <w:p w14:paraId="5FBAEE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και σε αυτό δεν πρωτοτυπείτε. Αντιγράφετε και σε αυτό το γνωστό διεφθαρμένο και καταδικασμένο, παλιότερα, ΠΑΣΟΚ που από τη μια έδινε γη και ύδωρ για τους βομβαρδισμούς αμάχων στη </w:t>
      </w:r>
      <w:r>
        <w:rPr>
          <w:rFonts w:eastAsia="Times New Roman" w:cs="Times New Roman"/>
          <w:szCs w:val="24"/>
        </w:rPr>
        <w:t>Γιουγκοσλαβία το 1999 και τα στελέχη του έπαιζαν θέατρο δήθεν ενάντια στον πόλεμο και στους βομβαρδισμούς.</w:t>
      </w:r>
    </w:p>
    <w:p w14:paraId="5FBAEE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Μακρόνησος ήταν σύμβολο αντίστασης και ανυπακοής, καθώς χιλιάδες αγωνιστές της Αντίστασης, πολίτες και στρατιωτικοί, νέοι και ηλικιωμένοι, ακόμα κα</w:t>
      </w:r>
      <w:r>
        <w:rPr>
          <w:rFonts w:eastAsia="Times New Roman" w:cs="Times New Roman"/>
          <w:szCs w:val="24"/>
        </w:rPr>
        <w:t>ι παιδιά, ιδίως την περίοδο 1947-1950, δεν υπέγραφαν δήλωση αποκήρυξης των ιδεών τους, των αρχών τους και μαρτύρησαν γι’ αυτό.</w:t>
      </w:r>
    </w:p>
    <w:p w14:paraId="5FBAEE6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σας κατηγόρησε κανείς γιατί πήγατε εκεί, αλλά για τη βρόμικη αξιοποίηση, για την επικοινωνιακή εκμετάλλευση της παρουσίας σας</w:t>
      </w:r>
      <w:r>
        <w:rPr>
          <w:rFonts w:eastAsia="Times New Roman" w:cs="Times New Roman"/>
          <w:szCs w:val="24"/>
        </w:rPr>
        <w:t xml:space="preserve"> εκεί. Δεν σας πάει καθόλου να παριστάνετε τις μωρές και αδικημένες παρθένες. Εσείς πήγατε εκεί την ίδια ώρα που υπογράφατε δήλωση </w:t>
      </w:r>
      <w:proofErr w:type="spellStart"/>
      <w:r>
        <w:rPr>
          <w:rFonts w:eastAsia="Times New Roman" w:cs="Times New Roman"/>
          <w:szCs w:val="24"/>
        </w:rPr>
        <w:t>μετανοίας</w:t>
      </w:r>
      <w:proofErr w:type="spellEnd"/>
      <w:r>
        <w:rPr>
          <w:rFonts w:eastAsia="Times New Roman" w:cs="Times New Roman"/>
          <w:szCs w:val="24"/>
        </w:rPr>
        <w:t xml:space="preserve"> στον αμερικανικό ιμπεριαλισμό, ανεμίζοντας την αστερόεσσα των ΗΠΑ, χειροκροτώντας τον Τσίπρα</w:t>
      </w:r>
      <w:r>
        <w:rPr>
          <w:rFonts w:eastAsia="Times New Roman" w:cs="Times New Roman"/>
          <w:szCs w:val="24"/>
        </w:rPr>
        <w:t>,</w:t>
      </w:r>
      <w:r>
        <w:rPr>
          <w:rFonts w:eastAsia="Times New Roman" w:cs="Times New Roman"/>
          <w:szCs w:val="24"/>
        </w:rPr>
        <w:t xml:space="preserve"> που ξέπλενε στο διαβο</w:t>
      </w:r>
      <w:r>
        <w:rPr>
          <w:rFonts w:eastAsia="Times New Roman" w:cs="Times New Roman"/>
          <w:szCs w:val="24"/>
        </w:rPr>
        <w:t xml:space="preserve">λικό, όπως το αποκάλεσε, πρόσωπο του </w:t>
      </w:r>
      <w:proofErr w:type="spellStart"/>
      <w:r>
        <w:rPr>
          <w:rFonts w:eastAsia="Times New Roman" w:cs="Times New Roman"/>
          <w:szCs w:val="24"/>
        </w:rPr>
        <w:t>Τραμπ</w:t>
      </w:r>
      <w:proofErr w:type="spellEnd"/>
      <w:r>
        <w:rPr>
          <w:rFonts w:eastAsia="Times New Roman" w:cs="Times New Roman"/>
          <w:szCs w:val="24"/>
        </w:rPr>
        <w:t xml:space="preserve"> όλα τα εγκλήματά τους, αφού τα κάνει όλα αυτά τα διαβολικά για το καλό μας, όπως πάλι είπε ο Πρωθυπουργός σας. </w:t>
      </w:r>
    </w:p>
    <w:p w14:paraId="5FBAEE6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 ελληνικός λαός δεν χρειάζεται τέτοιες νουθεσίες ούτε τέτοιες ηγεσίες. Και φυσικά όλα αυτά τα δικαιο</w:t>
      </w:r>
      <w:r>
        <w:rPr>
          <w:rFonts w:eastAsia="Times New Roman" w:cs="Times New Roman"/>
          <w:szCs w:val="24"/>
        </w:rPr>
        <w:t>λογείτε γιατί -δήθεν- κάνετε εθνική πολιτική, να μην το ξεχνάμε κι αυτό, και όχι κομματική. Η ουσία της πολιτικής σας, όμως, είναι πλήρως ταυτισμένη με τα συμφέροντα της κυρίαρχης τάξης και των συμμάχων της. Όμως, το αγκιστρωμένο ψάρι, όπως λένε οι φίλοι σ</w:t>
      </w:r>
      <w:r>
        <w:rPr>
          <w:rFonts w:eastAsia="Times New Roman" w:cs="Times New Roman"/>
          <w:szCs w:val="24"/>
        </w:rPr>
        <w:t xml:space="preserve">ας, δεν χρειάζεται δόλωμα. </w:t>
      </w:r>
    </w:p>
    <w:p w14:paraId="5FBAEE6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ελληνικός λαός, σας ξαναλέμε, δεν χρειάζεται πρωθυπουργούς και πολιτικά κόμματα πειθήνια όργανα, συνεταίρους της ιμπεριαλιστικής νέας τάξης, που ματώνουν τον ελληνικό λαό οικονομικά για εξοπλισμούς και </w:t>
      </w:r>
      <w:proofErr w:type="spellStart"/>
      <w:r>
        <w:rPr>
          <w:rFonts w:eastAsia="Times New Roman" w:cs="Times New Roman"/>
          <w:szCs w:val="24"/>
        </w:rPr>
        <w:t>ΝΑΤΟϊκά</w:t>
      </w:r>
      <w:proofErr w:type="spellEnd"/>
      <w:r>
        <w:rPr>
          <w:rFonts w:eastAsia="Times New Roman" w:cs="Times New Roman"/>
          <w:szCs w:val="24"/>
        </w:rPr>
        <w:t xml:space="preserve"> σχέδια, για να δ</w:t>
      </w:r>
      <w:r>
        <w:rPr>
          <w:rFonts w:eastAsia="Times New Roman" w:cs="Times New Roman"/>
          <w:szCs w:val="24"/>
        </w:rPr>
        <w:t>ίνουν τα χρήματα που πληρώνει συνεχώς ο ελληνικός λαός, πεσκέσι στο στρατιωτικό - βιομηχανικό σύμπλεγμα των Ηνωμένων Πολιτειών της Αμερικής.</w:t>
      </w:r>
    </w:p>
    <w:p w14:paraId="5FBAEE7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Για όλα αυτά πρέπει να απολογηθείτε. Η ίδια η εργατική τάξη, ο ελληνικός λαός δεν θα σας επιτρέψει να τον σύρετε σε</w:t>
      </w:r>
      <w:r>
        <w:rPr>
          <w:rFonts w:eastAsia="Times New Roman" w:cs="Times New Roman"/>
          <w:szCs w:val="24"/>
        </w:rPr>
        <w:t xml:space="preserve"> τυχοδιωκτισμούς, σε επικίνδυνους ιμπεριαλιστικούς σχεδιασμούς, σε επεμβάσεις και πολέμους. </w:t>
      </w:r>
    </w:p>
    <w:p w14:paraId="5FBAEE7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να σας πω και ένα τελευταίο. Σχετικά με το θέμα της εκπροσώπησης των στελεχών των Ενόπλων Δυνάμεων, το ΚΚΕ υποστηρίζει το δικαίωμα κάθε </w:t>
      </w:r>
      <w:r>
        <w:rPr>
          <w:rFonts w:eastAsia="Times New Roman" w:cs="Times New Roman"/>
          <w:szCs w:val="24"/>
        </w:rPr>
        <w:t>κατηγορίας στρατιωτικών να συνδικαλίζονται, να συστήνουν ενώσεις για να προβάλλουν τα προβλήματά τους και να διεκδικούν τη λύση τους.</w:t>
      </w:r>
    </w:p>
    <w:p w14:paraId="5FBAEE72" w14:textId="77777777" w:rsidR="00DD71AD" w:rsidRDefault="009451BE">
      <w:pPr>
        <w:spacing w:after="0" w:line="600" w:lineRule="auto"/>
        <w:ind w:firstLine="720"/>
        <w:jc w:val="both"/>
        <w:rPr>
          <w:rFonts w:eastAsia="Times New Roman"/>
          <w:szCs w:val="24"/>
        </w:rPr>
      </w:pPr>
      <w:r>
        <w:rPr>
          <w:rFonts w:eastAsia="Times New Roman"/>
          <w:szCs w:val="24"/>
        </w:rPr>
        <w:t>Μέχρι πολύ πρόσφατα για το αστικό κράτος και τους μηχανισμούς</w:t>
      </w:r>
      <w:r>
        <w:rPr>
          <w:rFonts w:eastAsia="Times New Roman"/>
          <w:szCs w:val="24"/>
        </w:rPr>
        <w:t>,</w:t>
      </w:r>
      <w:r>
        <w:rPr>
          <w:rFonts w:eastAsia="Times New Roman"/>
          <w:szCs w:val="24"/>
        </w:rPr>
        <w:t xml:space="preserve"> που το στηρίζουν η ιδέα και μόνο υλοποίησης στην πράξη της </w:t>
      </w:r>
      <w:r>
        <w:rPr>
          <w:rFonts w:eastAsia="Times New Roman"/>
          <w:szCs w:val="24"/>
        </w:rPr>
        <w:t>έννοιας συνδικαλισμός στις Ένοπλες Δυνάμεις αποτελούσε μια ανατριχιαστική προοπτική. Για τα στελέχη των Ενόπλων Δυνάμεων ανεξαρτήτως κλάδου, βαθμού ή προέλευσης αποτελούσε και αποτελεί μια αναγκαιότητα. Κάποιοι ξεκίνησαν τον αγώνα για τη συλλογική τους εκπ</w:t>
      </w:r>
      <w:r>
        <w:rPr>
          <w:rFonts w:eastAsia="Times New Roman"/>
          <w:szCs w:val="24"/>
        </w:rPr>
        <w:t xml:space="preserve">ροσώπηση το 2005. Ακολούθησε μια μακρά και δύσκολη πορεία με απαγορεύσεις, διώξεις, απειλές κάθε είδους. Κανείς δεν μπορεί να ξεχάσει τον λυσσαλέο αγώνα εναντίον αυτής της πορείας των ηγεσιών των Υπουργείων Άμυνας, τις προσωπικές </w:t>
      </w:r>
      <w:r>
        <w:rPr>
          <w:rFonts w:eastAsia="Times New Roman"/>
          <w:szCs w:val="24"/>
        </w:rPr>
        <w:lastRenderedPageBreak/>
        <w:t xml:space="preserve">ποινές, τις διώξεις στους </w:t>
      </w:r>
      <w:r>
        <w:rPr>
          <w:rFonts w:eastAsia="Times New Roman"/>
          <w:szCs w:val="24"/>
        </w:rPr>
        <w:t xml:space="preserve">πρωτεργάτες του εγχειρήματος από την ανώτερη στρατιωτική ηγεσία, τον ανηλεή πόλεμο των </w:t>
      </w:r>
      <w:r>
        <w:rPr>
          <w:rFonts w:eastAsia="Times New Roman"/>
          <w:szCs w:val="24"/>
        </w:rPr>
        <w:t>ε</w:t>
      </w:r>
      <w:r>
        <w:rPr>
          <w:rFonts w:eastAsia="Times New Roman"/>
          <w:szCs w:val="24"/>
        </w:rPr>
        <w:t xml:space="preserve">νώσεων </w:t>
      </w:r>
      <w:r>
        <w:rPr>
          <w:rFonts w:eastAsia="Times New Roman"/>
          <w:szCs w:val="24"/>
        </w:rPr>
        <w:t>α</w:t>
      </w:r>
      <w:r>
        <w:rPr>
          <w:rFonts w:eastAsia="Times New Roman"/>
          <w:szCs w:val="24"/>
        </w:rPr>
        <w:t xml:space="preserve">ποστράτων που ελέγχονται από το Υπουργείο Άμυνας. Τα στελέχη αυτά επέμειναν, υπόμειναν, στο τέλος τα κατάφεραν. </w:t>
      </w:r>
    </w:p>
    <w:p w14:paraId="5FBAEE73" w14:textId="77777777" w:rsidR="00DD71AD" w:rsidRDefault="009451BE">
      <w:pPr>
        <w:spacing w:after="0" w:line="600" w:lineRule="auto"/>
        <w:ind w:firstLine="720"/>
        <w:jc w:val="both"/>
        <w:rPr>
          <w:rFonts w:eastAsia="Times New Roman"/>
          <w:szCs w:val="24"/>
        </w:rPr>
      </w:pPr>
      <w:r>
        <w:rPr>
          <w:rFonts w:eastAsia="Times New Roman"/>
          <w:szCs w:val="24"/>
        </w:rPr>
        <w:t>Από τη ψήφιση του προηγούμενου νόμου μέχρι τώρα</w:t>
      </w:r>
      <w:r>
        <w:rPr>
          <w:rFonts w:eastAsia="Times New Roman"/>
          <w:szCs w:val="24"/>
        </w:rPr>
        <w:t xml:space="preserve"> είναι φανερό ότι εξελίχθηκε μια διαμάχη τροφοδοτούμενη ανοικτά από την Κυβέρνηση του ΣΥΡΙΖΑ από τη μια μεριά και από τη Νέα Δημοκρατία από την άλλη. </w:t>
      </w:r>
    </w:p>
    <w:p w14:paraId="5FBAEE74" w14:textId="77777777" w:rsidR="00DD71AD" w:rsidRDefault="009451BE">
      <w:pPr>
        <w:spacing w:after="0" w:line="600" w:lineRule="auto"/>
        <w:ind w:firstLine="720"/>
        <w:jc w:val="both"/>
        <w:rPr>
          <w:rFonts w:eastAsia="Times New Roman"/>
          <w:szCs w:val="24"/>
        </w:rPr>
      </w:pPr>
      <w:r>
        <w:rPr>
          <w:rFonts w:eastAsia="Times New Roman"/>
          <w:szCs w:val="24"/>
        </w:rPr>
        <w:t xml:space="preserve">Εμείς λέμε καθαρά ότι οι διαμάχες αυτές κινούνται κατά των συμφερόντων των αξιωματικών, των διεκδικήσεών </w:t>
      </w:r>
      <w:r>
        <w:rPr>
          <w:rFonts w:eastAsia="Times New Roman"/>
          <w:szCs w:val="24"/>
        </w:rPr>
        <w:t>τους και τελικά ενάντια στην τελεσφόρηση των αγώνων τους. Όλα αυτά λειτουργούν μόνο αποπροσανατολιστικά για τα στελέχη των Ενόπλων Δυνάμεων και αναλώνονται σε μια ανώδυνη και βολική διαμάχη για την Κυβέρνηση, τη στιγμή που τα επιβαρυντικά μέτρα για τα στελ</w:t>
      </w:r>
      <w:r>
        <w:rPr>
          <w:rFonts w:eastAsia="Times New Roman"/>
          <w:szCs w:val="24"/>
        </w:rPr>
        <w:t>έχη διαδέχονταν το ένα το άλλο.</w:t>
      </w:r>
    </w:p>
    <w:p w14:paraId="5FBAEE75" w14:textId="77777777" w:rsidR="00DD71AD" w:rsidRDefault="009451BE">
      <w:pPr>
        <w:spacing w:after="0" w:line="600" w:lineRule="auto"/>
        <w:ind w:firstLine="720"/>
        <w:jc w:val="both"/>
        <w:rPr>
          <w:rFonts w:eastAsia="Times New Roman"/>
          <w:szCs w:val="24"/>
        </w:rPr>
      </w:pPr>
      <w:r>
        <w:rPr>
          <w:rFonts w:eastAsia="Times New Roman"/>
          <w:szCs w:val="24"/>
        </w:rPr>
        <w:t>Το ΚΚΕ, στον αντίποδα των θέσεων</w:t>
      </w:r>
      <w:r>
        <w:rPr>
          <w:rFonts w:eastAsia="Times New Roman"/>
          <w:szCs w:val="24"/>
        </w:rPr>
        <w:t>,</w:t>
      </w:r>
      <w:r>
        <w:rPr>
          <w:rFonts w:eastAsia="Times New Roman"/>
          <w:szCs w:val="24"/>
        </w:rPr>
        <w:t xml:space="preserve"> που υποστηρίζετε όλοι σας, στηρίζει τη διεύρυνση των δικαιωμάτων των στρατιωτικών και με την άρση των απαγορεύσεων που υπάρχουν στον ήδη εν ισχύι νόμο, όπως με γενικότερα θέματα πολιτικής εν</w:t>
      </w:r>
      <w:r>
        <w:rPr>
          <w:rFonts w:eastAsia="Times New Roman"/>
          <w:szCs w:val="24"/>
        </w:rPr>
        <w:t>ημερότητας, αλλά και τις συνέπειες της πολιτικής των κυβερνήσεων.</w:t>
      </w:r>
    </w:p>
    <w:p w14:paraId="5FBAEE76" w14:textId="77777777" w:rsidR="00DD71AD" w:rsidRDefault="009451BE">
      <w:pPr>
        <w:spacing w:after="0" w:line="600" w:lineRule="auto"/>
        <w:ind w:firstLine="720"/>
        <w:jc w:val="both"/>
        <w:rPr>
          <w:rFonts w:eastAsia="Times New Roman"/>
          <w:szCs w:val="24"/>
        </w:rPr>
      </w:pPr>
      <w:r>
        <w:rPr>
          <w:rFonts w:eastAsia="Times New Roman"/>
          <w:szCs w:val="24"/>
        </w:rPr>
        <w:t xml:space="preserve">Σήμερα η ύπαρξη των Ενώσεων Στρατιωτικών Περιφερειακών Ενοτήτων σαν πρωτοβάθμια όργανα και η Πανελλήνια Ομοσπονδία Ενώσεων Στρατιωτικών σαν </w:t>
      </w:r>
      <w:r>
        <w:rPr>
          <w:rFonts w:eastAsia="Times New Roman"/>
          <w:szCs w:val="24"/>
        </w:rPr>
        <w:lastRenderedPageBreak/>
        <w:t>δευτεροβάθμιο είναι για τα στελέχη των Ενόπλων Δυν</w:t>
      </w:r>
      <w:r>
        <w:rPr>
          <w:rFonts w:eastAsia="Times New Roman"/>
          <w:szCs w:val="24"/>
        </w:rPr>
        <w:t>άμεων μια πραγματικότητα. Έχουν πολύ δρόμο μπροστά τους, όμως ο συνδικαλισμός στις Ένοπλες Δυνάμεις είναι μια πραγματικότητα.</w:t>
      </w:r>
    </w:p>
    <w:p w14:paraId="5FBAEE77" w14:textId="77777777" w:rsidR="00DD71AD" w:rsidRDefault="009451BE">
      <w:pPr>
        <w:spacing w:after="0" w:line="600" w:lineRule="auto"/>
        <w:ind w:firstLine="720"/>
        <w:jc w:val="both"/>
        <w:rPr>
          <w:rFonts w:eastAsia="Times New Roman"/>
          <w:szCs w:val="24"/>
        </w:rPr>
      </w:pPr>
      <w:r>
        <w:rPr>
          <w:rFonts w:eastAsia="Times New Roman"/>
          <w:szCs w:val="24"/>
        </w:rPr>
        <w:t>Μετά τα προαναφερθέντα και όλους τους λόγους</w:t>
      </w:r>
      <w:r>
        <w:rPr>
          <w:rFonts w:eastAsia="Times New Roman"/>
          <w:szCs w:val="24"/>
        </w:rPr>
        <w:t>,</w:t>
      </w:r>
      <w:r>
        <w:rPr>
          <w:rFonts w:eastAsia="Times New Roman"/>
          <w:szCs w:val="24"/>
        </w:rPr>
        <w:t xml:space="preserve"> που αναλυτικά κατέθεσαν οι προηγούμενοι Βουλευτές του κόμματος</w:t>
      </w:r>
      <w:r>
        <w:rPr>
          <w:rFonts w:eastAsia="Times New Roman"/>
          <w:szCs w:val="24"/>
        </w:rPr>
        <w:t>,</w:t>
      </w:r>
      <w:r>
        <w:rPr>
          <w:rFonts w:eastAsia="Times New Roman"/>
          <w:szCs w:val="24"/>
        </w:rPr>
        <w:t xml:space="preserve"> που μίλησαν και άλλο</w:t>
      </w:r>
      <w:r>
        <w:rPr>
          <w:rFonts w:eastAsia="Times New Roman"/>
          <w:szCs w:val="24"/>
        </w:rPr>
        <w:t xml:space="preserve">ι που θα μιλήσουν, εμείς θα καταψηφίσουμε συνολικά το υπό συζήτηση σχέδιο νόμου, εκτός κάποιων επιμέρους θεμάτων για τα οποία θα τοποθετηθούμε στην κατ’ </w:t>
      </w:r>
      <w:proofErr w:type="spellStart"/>
      <w:r>
        <w:rPr>
          <w:rFonts w:eastAsia="Times New Roman"/>
          <w:szCs w:val="24"/>
        </w:rPr>
        <w:t>άρθρον</w:t>
      </w:r>
      <w:proofErr w:type="spellEnd"/>
      <w:r>
        <w:rPr>
          <w:rFonts w:eastAsia="Times New Roman"/>
          <w:szCs w:val="24"/>
        </w:rPr>
        <w:t xml:space="preserve"> συζήτηση.</w:t>
      </w:r>
    </w:p>
    <w:p w14:paraId="5FBAEE78" w14:textId="77777777" w:rsidR="00DD71AD" w:rsidRDefault="009451BE">
      <w:pPr>
        <w:spacing w:after="0" w:line="600" w:lineRule="auto"/>
        <w:ind w:firstLine="720"/>
        <w:jc w:val="both"/>
        <w:rPr>
          <w:rFonts w:eastAsia="Times New Roman"/>
          <w:szCs w:val="24"/>
        </w:rPr>
      </w:pPr>
      <w:r>
        <w:rPr>
          <w:rFonts w:eastAsia="Times New Roman"/>
          <w:szCs w:val="24"/>
        </w:rPr>
        <w:t>Σας ευχαριστώ.</w:t>
      </w:r>
    </w:p>
    <w:p w14:paraId="5FBAEE79"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Πρόεδρο, τον κ. </w:t>
      </w:r>
      <w:proofErr w:type="spellStart"/>
      <w:r>
        <w:rPr>
          <w:rFonts w:eastAsia="Times New Roman"/>
          <w:szCs w:val="24"/>
        </w:rPr>
        <w:t>Κουτσούμπα</w:t>
      </w:r>
      <w:proofErr w:type="spellEnd"/>
      <w:r>
        <w:rPr>
          <w:rFonts w:eastAsia="Times New Roman"/>
          <w:szCs w:val="24"/>
        </w:rPr>
        <w:t xml:space="preserve">. </w:t>
      </w:r>
    </w:p>
    <w:p w14:paraId="5FBAEE7A" w14:textId="77777777" w:rsidR="00DD71AD" w:rsidRDefault="009451BE">
      <w:pPr>
        <w:spacing w:after="0" w:line="600" w:lineRule="auto"/>
        <w:ind w:firstLine="720"/>
        <w:jc w:val="both"/>
        <w:rPr>
          <w:rFonts w:eastAsia="Times New Roman"/>
          <w:szCs w:val="24"/>
        </w:rPr>
      </w:pPr>
      <w:r>
        <w:rPr>
          <w:rFonts w:eastAsia="Times New Roman"/>
          <w:szCs w:val="24"/>
        </w:rPr>
        <w:t xml:space="preserve">Τον λόγο έχει ο κ. Αθανάσιος </w:t>
      </w:r>
      <w:proofErr w:type="spellStart"/>
      <w:r>
        <w:rPr>
          <w:rFonts w:eastAsia="Times New Roman"/>
          <w:szCs w:val="24"/>
        </w:rPr>
        <w:t>Καββαδάς</w:t>
      </w:r>
      <w:proofErr w:type="spellEnd"/>
      <w:r>
        <w:rPr>
          <w:rFonts w:eastAsia="Times New Roman"/>
          <w:szCs w:val="24"/>
        </w:rPr>
        <w:t xml:space="preserve"> από τη Νέα Δημοκρατία, για επτά λεπτά.</w:t>
      </w:r>
    </w:p>
    <w:p w14:paraId="5FBAEE7B" w14:textId="77777777" w:rsidR="00DD71AD" w:rsidRDefault="009451BE">
      <w:pPr>
        <w:spacing w:after="0" w:line="600" w:lineRule="auto"/>
        <w:ind w:firstLine="720"/>
        <w:jc w:val="both"/>
        <w:rPr>
          <w:rFonts w:eastAsia="Times New Roman"/>
          <w:szCs w:val="24"/>
        </w:rPr>
      </w:pPr>
      <w:r>
        <w:rPr>
          <w:rFonts w:eastAsia="Times New Roman"/>
          <w:szCs w:val="24"/>
        </w:rPr>
        <w:t xml:space="preserve">Μετά έχει ζητήσει τον λόγο ο Κοινοβουλευτικός Εκπρόσωπος της Χρυσής Αυγής, ο κ. Παππάς. Στη συνέχεια ακολουθούν ο κ. Κουμουτσάκος, ο κ. </w:t>
      </w:r>
      <w:proofErr w:type="spellStart"/>
      <w:r>
        <w:rPr>
          <w:rFonts w:eastAsia="Times New Roman"/>
          <w:szCs w:val="24"/>
        </w:rPr>
        <w:t>Μιχελογιαννάκης</w:t>
      </w:r>
      <w:proofErr w:type="spellEnd"/>
      <w:r>
        <w:rPr>
          <w:rFonts w:eastAsia="Times New Roman"/>
          <w:szCs w:val="24"/>
        </w:rPr>
        <w:t>, ο κ. Κυριαζίδ</w:t>
      </w:r>
      <w:r>
        <w:rPr>
          <w:rFonts w:eastAsia="Times New Roman"/>
          <w:szCs w:val="24"/>
        </w:rPr>
        <w:t xml:space="preserve">ης, η κ. Παπακώστα, ο κ. Θεοχάρης, ο κ. </w:t>
      </w:r>
      <w:proofErr w:type="spellStart"/>
      <w:r>
        <w:rPr>
          <w:rFonts w:eastAsia="Times New Roman"/>
          <w:szCs w:val="24"/>
        </w:rPr>
        <w:t>Αυγενάκης</w:t>
      </w:r>
      <w:proofErr w:type="spellEnd"/>
      <w:r>
        <w:rPr>
          <w:rFonts w:eastAsia="Times New Roman"/>
          <w:szCs w:val="24"/>
        </w:rPr>
        <w:t xml:space="preserve"> και η κ. Μαρία Τριανταφύλλου.</w:t>
      </w:r>
    </w:p>
    <w:p w14:paraId="5FBAEE7C"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Καββαδά</w:t>
      </w:r>
      <w:proofErr w:type="spellEnd"/>
      <w:r>
        <w:rPr>
          <w:rFonts w:eastAsia="Times New Roman"/>
          <w:szCs w:val="24"/>
        </w:rPr>
        <w:t>, έχετε τον λόγο.</w:t>
      </w:r>
    </w:p>
    <w:p w14:paraId="5FBAEE7D"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Ευχαριστώ, κύριε Πρόεδρε.</w:t>
      </w:r>
    </w:p>
    <w:p w14:paraId="5FBAEE7E" w14:textId="77777777" w:rsidR="00DD71AD" w:rsidRDefault="009451BE">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η σημερινή συζήτηση διεξάγεται λίγες ημέρες μετά την</w:t>
      </w:r>
      <w:r>
        <w:rPr>
          <w:rFonts w:eastAsia="Times New Roman"/>
          <w:szCs w:val="24"/>
        </w:rPr>
        <w:t xml:space="preserve"> νέα εξοπλιστική συμφωνία που έκλεισε ο κ. Τσίπρας στις </w:t>
      </w:r>
      <w:r>
        <w:rPr>
          <w:rFonts w:eastAsia="Times New Roman"/>
          <w:szCs w:val="24"/>
        </w:rPr>
        <w:lastRenderedPageBreak/>
        <w:t xml:space="preserve">Ηνωμένες Πολιτείες Αμερικής για την αναβάθμιση των </w:t>
      </w:r>
      <w:r>
        <w:rPr>
          <w:rFonts w:eastAsia="Times New Roman"/>
          <w:szCs w:val="24"/>
          <w:lang w:val="en-US"/>
        </w:rPr>
        <w:t>F</w:t>
      </w:r>
      <w:r>
        <w:rPr>
          <w:rFonts w:eastAsia="Times New Roman"/>
          <w:szCs w:val="24"/>
        </w:rPr>
        <w:t>-16, η οποία βεβαίως είναι επιβεβλημένη.</w:t>
      </w:r>
    </w:p>
    <w:p w14:paraId="5FBAEE7F" w14:textId="77777777" w:rsidR="00DD71AD" w:rsidRDefault="009451BE">
      <w:pPr>
        <w:spacing w:after="0" w:line="600" w:lineRule="auto"/>
        <w:ind w:firstLine="720"/>
        <w:jc w:val="both"/>
        <w:rPr>
          <w:rFonts w:eastAsia="Times New Roman"/>
          <w:szCs w:val="24"/>
        </w:rPr>
      </w:pPr>
      <w:r>
        <w:rPr>
          <w:rFonts w:eastAsia="Times New Roman"/>
          <w:szCs w:val="24"/>
        </w:rPr>
        <w:t>Ωστόσο, για ακόμα μ</w:t>
      </w:r>
      <w:r>
        <w:rPr>
          <w:rFonts w:eastAsia="Times New Roman"/>
          <w:szCs w:val="24"/>
        </w:rPr>
        <w:t>ί</w:t>
      </w:r>
      <w:r>
        <w:rPr>
          <w:rFonts w:eastAsia="Times New Roman"/>
          <w:szCs w:val="24"/>
        </w:rPr>
        <w:t xml:space="preserve">α φορά η </w:t>
      </w:r>
      <w:r>
        <w:rPr>
          <w:rFonts w:eastAsia="Times New Roman"/>
          <w:szCs w:val="24"/>
        </w:rPr>
        <w:t>σ</w:t>
      </w:r>
      <w:r>
        <w:rPr>
          <w:rFonts w:eastAsia="Times New Roman"/>
          <w:szCs w:val="24"/>
        </w:rPr>
        <w:t xml:space="preserve">υγκυβέρνηση αντιμετωπίζει ένα τόσο σοβαρό ζήτημα με μεγάλη προχειρότητα και μετά από τις ανακοινώσεις στον Λευκό Οίκο κανείς δεν έχει ενημερώσει τον ελληνικό λαό τι ακριβώς ισχύει για τη συμφωνία αυτή. </w:t>
      </w:r>
    </w:p>
    <w:p w14:paraId="5FBAEE80"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w:t>
      </w:r>
      <w:r>
        <w:rPr>
          <w:rFonts w:eastAsia="Times New Roman" w:cs="Times New Roman"/>
          <w:b/>
          <w:szCs w:val="24"/>
        </w:rPr>
        <w:t>ν Ανεξαρτήτων Ελλήνων):</w:t>
      </w:r>
      <w:r>
        <w:rPr>
          <w:rFonts w:eastAsia="Times New Roman"/>
          <w:b/>
          <w:szCs w:val="24"/>
        </w:rPr>
        <w:t xml:space="preserve"> </w:t>
      </w:r>
      <w:r>
        <w:rPr>
          <w:rFonts w:eastAsia="Times New Roman"/>
          <w:szCs w:val="24"/>
        </w:rPr>
        <w:t>Ποια συμφωνία; Δεν υπάρχει συμφωνία.</w:t>
      </w:r>
    </w:p>
    <w:p w14:paraId="5FBAEE81"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Κανένας Έλληνας δεν ξέρει ακόμα πόσο θα κοστίσει τελικά αυτή η συμφωνία. Θα κοστίσει 2,4, θα κοστίσει 1,1</w:t>
      </w:r>
      <w:r>
        <w:rPr>
          <w:rFonts w:eastAsia="Times New Roman"/>
          <w:szCs w:val="24"/>
        </w:rPr>
        <w:t xml:space="preserve"> δισεκατομμύριο</w:t>
      </w:r>
      <w:r>
        <w:rPr>
          <w:rFonts w:eastAsia="Times New Roman"/>
          <w:szCs w:val="24"/>
        </w:rPr>
        <w:t>; Πόσο ακριβώς; Κανείς δεν ξέρει πόσα αεροσκάφη θα αναβ</w:t>
      </w:r>
      <w:r>
        <w:rPr>
          <w:rFonts w:eastAsia="Times New Roman"/>
          <w:szCs w:val="24"/>
        </w:rPr>
        <w:t>αθμιστούν. Κανείς δεν γνωρίζει αν υπάρχουν ή αν δεν υπάρχουν αντισταθμιστικά μέτρα και, αν υπάρχουν, ποια είναι αυτά.</w:t>
      </w:r>
    </w:p>
    <w:p w14:paraId="5FBAEE82" w14:textId="77777777" w:rsidR="00DD71AD" w:rsidRDefault="009451BE">
      <w:pPr>
        <w:spacing w:after="0" w:line="600" w:lineRule="auto"/>
        <w:ind w:firstLine="720"/>
        <w:jc w:val="both"/>
        <w:rPr>
          <w:rFonts w:eastAsia="Times New Roman"/>
          <w:szCs w:val="24"/>
        </w:rPr>
      </w:pPr>
      <w:r>
        <w:rPr>
          <w:rFonts w:eastAsia="Times New Roman"/>
          <w:szCs w:val="24"/>
        </w:rPr>
        <w:t>Πριν λίγο, κύριε Υπουργέ, μας είπατε ότι τα μέτρα αυτά θα είναι για τη συντήρηση μέσων.</w:t>
      </w:r>
    </w:p>
    <w:p w14:paraId="5FBAEE83"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w:t>
      </w:r>
      <w:r>
        <w:rPr>
          <w:rFonts w:eastAsia="Times New Roman" w:cs="Times New Roman"/>
          <w:b/>
          <w:szCs w:val="24"/>
        </w:rPr>
        <w:t xml:space="preserve"> των Ανεξαρτήτων Ελλήνων): </w:t>
      </w:r>
      <w:r>
        <w:rPr>
          <w:rFonts w:eastAsia="Times New Roman"/>
          <w:szCs w:val="24"/>
        </w:rPr>
        <w:t>Δεν υπάρχει καμμία συμφωνία…</w:t>
      </w:r>
    </w:p>
    <w:p w14:paraId="5FBAEE84"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Κύριε Υπουργέ, λίγο να συνεχίσω...</w:t>
      </w:r>
    </w:p>
    <w:p w14:paraId="5FBAEE85"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των Ανεξαρτήτων Ελλήνων):</w:t>
      </w:r>
      <w:r>
        <w:rPr>
          <w:rFonts w:eastAsia="Times New Roman"/>
          <w:b/>
          <w:szCs w:val="24"/>
        </w:rPr>
        <w:t xml:space="preserve"> </w:t>
      </w:r>
      <w:r>
        <w:rPr>
          <w:rFonts w:eastAsia="Times New Roman"/>
          <w:szCs w:val="24"/>
        </w:rPr>
        <w:t>Πάντως, δεν υπάρχει συμφωνία, για να μην λέτε.</w:t>
      </w:r>
    </w:p>
    <w:p w14:paraId="5FBAEE86"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 xml:space="preserve">ΑΘΑΝΑΣΙΟΣ ΚΑΒΒΑΔΑΣ: </w:t>
      </w:r>
      <w:r>
        <w:rPr>
          <w:rFonts w:eastAsia="Times New Roman"/>
          <w:szCs w:val="24"/>
        </w:rPr>
        <w:t>Τ</w:t>
      </w:r>
      <w:r>
        <w:rPr>
          <w:rFonts w:eastAsia="Times New Roman"/>
          <w:szCs w:val="24"/>
        </w:rPr>
        <w:t>ι κάνατε; Δεν κάνατε συμφωνία με τον Πρόεδρο της Αμερικής; Τι κάνατε;</w:t>
      </w:r>
    </w:p>
    <w:p w14:paraId="5FBAEE87"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των Ανεξαρτήτων Ελλήνων):</w:t>
      </w:r>
      <w:r>
        <w:rPr>
          <w:rFonts w:eastAsia="Times New Roman"/>
          <w:b/>
          <w:szCs w:val="24"/>
        </w:rPr>
        <w:t xml:space="preserve"> </w:t>
      </w:r>
      <w:r>
        <w:rPr>
          <w:rFonts w:eastAsia="Times New Roman"/>
          <w:szCs w:val="24"/>
        </w:rPr>
        <w:t>Καμμία συμφωνία.</w:t>
      </w:r>
    </w:p>
    <w:p w14:paraId="5FBAEE88"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Τι κάνατε; Συζήτηση μόνο; Μόνο συζήτηση κάνατε;</w:t>
      </w:r>
    </w:p>
    <w:p w14:paraId="5FBAEE89"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w:t>
      </w:r>
      <w:r>
        <w:rPr>
          <w:rFonts w:eastAsia="Times New Roman"/>
          <w:b/>
          <w:szCs w:val="24"/>
        </w:rPr>
        <w:t xml:space="preserve"> Εθνικής Άμυνας -</w:t>
      </w:r>
      <w:r>
        <w:rPr>
          <w:rFonts w:eastAsia="Times New Roman"/>
          <w:color w:val="545454"/>
          <w:szCs w:val="24"/>
        </w:rPr>
        <w:t xml:space="preserve"> </w:t>
      </w:r>
      <w:r>
        <w:rPr>
          <w:rFonts w:eastAsia="Times New Roman" w:cs="Times New Roman"/>
          <w:b/>
          <w:szCs w:val="24"/>
        </w:rPr>
        <w:t xml:space="preserve">Πρόεδρος των Ανεξαρτήτων Ελλήνων): </w:t>
      </w:r>
      <w:r>
        <w:rPr>
          <w:rFonts w:eastAsia="Times New Roman"/>
          <w:szCs w:val="24"/>
        </w:rPr>
        <w:t>Η συμφωνία θα γίνει όταν θα γίνει.</w:t>
      </w:r>
    </w:p>
    <w:p w14:paraId="5FBAEE8A"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Ας προχωρήσουμε, σας παρακαλώ.</w:t>
      </w:r>
    </w:p>
    <w:p w14:paraId="5FBAEE8B"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 xml:space="preserve">Πριν λίγο, κύριε Υπουργέ, είπατε ότι τα μέτρα αυτά θα είναι για τη συντήρηση μέσων. </w:t>
      </w:r>
      <w:r>
        <w:rPr>
          <w:rFonts w:eastAsia="Times New Roman"/>
          <w:szCs w:val="24"/>
        </w:rPr>
        <w:t>Περιμένουμε, λοιπόν, να αναφερθείτε συγκεκριμένα, όπως είπατε εσείς προηγουμένως, στη διάρκεια της συζήτησης.</w:t>
      </w:r>
    </w:p>
    <w:p w14:paraId="5FBAEE8C" w14:textId="77777777" w:rsidR="00DD71AD" w:rsidRDefault="009451BE">
      <w:pPr>
        <w:spacing w:after="0" w:line="600" w:lineRule="auto"/>
        <w:ind w:firstLine="720"/>
        <w:jc w:val="both"/>
        <w:rPr>
          <w:rFonts w:eastAsia="Times New Roman"/>
          <w:szCs w:val="24"/>
        </w:rPr>
      </w:pPr>
      <w:r>
        <w:rPr>
          <w:rFonts w:eastAsia="Times New Roman"/>
          <w:szCs w:val="24"/>
        </w:rPr>
        <w:t xml:space="preserve">Γιατί αυτό, κύριε συνάδελφε, που είπε ο κ. </w:t>
      </w:r>
      <w:proofErr w:type="spellStart"/>
      <w:r>
        <w:rPr>
          <w:rFonts w:eastAsia="Times New Roman"/>
          <w:szCs w:val="24"/>
        </w:rPr>
        <w:t>Τραμπ</w:t>
      </w:r>
      <w:proofErr w:type="spellEnd"/>
      <w:r>
        <w:rPr>
          <w:rFonts w:eastAsia="Times New Roman"/>
          <w:szCs w:val="24"/>
        </w:rPr>
        <w:t xml:space="preserve"> είναι ότι από τη συμφωνία θα δημιουργηθούν θέσεις εργασίας στην Αμερική. Διαφωνείτε και για αυτό;</w:t>
      </w:r>
    </w:p>
    <w:p w14:paraId="5FBAEE8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Και πολύ έκανε για τη χώρα του. Εμείς, όμως, τι κάνουμε, κύριοι συνάδελφοι; Στην Ελλάδα με τους εκατοντάδες χιλιάδες ανέργους, τι οφέλη θα έχει αυτή η συμφωνία στην αγορά εργασίας; </w:t>
      </w:r>
    </w:p>
    <w:p w14:paraId="5FBAEE8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Αυτά, κύριε Υπουργέ, είναι πολύ συγκεκριμένα ερωτήματα, για τα οποία οι Έλληνες πολίτες ζητούν απαντήσεις. Τώρα, αν δεν είναι συμφωνία και είναι κάτι </w:t>
      </w:r>
      <w:r>
        <w:rPr>
          <w:rFonts w:eastAsia="Times New Roman" w:cs="Times New Roman"/>
          <w:szCs w:val="24"/>
        </w:rPr>
        <w:lastRenderedPageBreak/>
        <w:t>άλλο, και είναι υπόσχεση, πάντως συζητήθηκε το θέμα αυτό, κύριε Υπουργέ. Μην επιμένουμε στη συμφωνία. Συζη</w:t>
      </w:r>
      <w:r>
        <w:rPr>
          <w:rFonts w:eastAsia="Times New Roman" w:cs="Times New Roman"/>
          <w:szCs w:val="24"/>
        </w:rPr>
        <w:t xml:space="preserve">τήθηκε το θέμα αυτό. Αυτό θα γίνει. Τι μας λέτε τώρα; Ελπίζω, όσο συζητάμε το νομοσχέδιο αυτό, να μπορέσετε να μας απαντήσετε. </w:t>
      </w:r>
    </w:p>
    <w:p w14:paraId="5FBAEE8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ήθελα, επίσης, κύριε Υπουργέ να μας πείτε, τι θα γίνει τελικά με την επιστροφή των αναδρομικών των στελεχών των Ενόπλων Δυνάμ</w:t>
      </w:r>
      <w:r>
        <w:rPr>
          <w:rFonts w:eastAsia="Times New Roman" w:cs="Times New Roman"/>
          <w:szCs w:val="24"/>
        </w:rPr>
        <w:t xml:space="preserve">εων που έχει κριθεί αντισυνταγματική. Σας υπενθυμίζω τη δέσμευσή σας ότι ο πρώτος νόμος που θα φέρνατε ως Υπουργός Άμυνας θα έλυνε το ζήτημα αυτό. Σχεδόν τρία χρόνια μετά δεν έχει γίνει τίποτα και χιλιάδες ένστολοι ακόμα περιμένουν. </w:t>
      </w:r>
      <w:r>
        <w:rPr>
          <w:rFonts w:eastAsia="Times New Roman" w:cs="Times New Roman"/>
          <w:szCs w:val="24"/>
        </w:rPr>
        <w:t>Ρ</w:t>
      </w:r>
      <w:r>
        <w:rPr>
          <w:rFonts w:eastAsia="Times New Roman" w:cs="Times New Roman"/>
          <w:szCs w:val="24"/>
        </w:rPr>
        <w:t>ωτώ πότε ακριβώς θα δο</w:t>
      </w:r>
      <w:r>
        <w:rPr>
          <w:rFonts w:eastAsia="Times New Roman" w:cs="Times New Roman"/>
          <w:szCs w:val="24"/>
        </w:rPr>
        <w:t xml:space="preserve">θούν τα αναδρομικά. Πόσο θα περιμένουν ακόμα; </w:t>
      </w:r>
    </w:p>
    <w:p w14:paraId="5FBAEE9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Πριν από λίγο μάς είπε ο κ. Βίτσας ότι ο χρόνος δεν τελείωσε ακόμα. Περιμένουμε, λοιπόν, μέχρι τέλος του χρόνου να γίνει αυτό που είπατε. Να ξέρετε, όμως, ότι τα στελέχη των Ενόπλων Δυνάμεων, όπως και όλοι οι </w:t>
      </w:r>
      <w:r>
        <w:rPr>
          <w:rFonts w:eastAsia="Times New Roman" w:cs="Times New Roman"/>
          <w:szCs w:val="24"/>
        </w:rPr>
        <w:t xml:space="preserve">Έλληνες, αναγνωρίζουν πλέον την κοροϊδία από την Κυβέρνηση ΣΥΡΙΖΑ-ΑΝΕΛ. Θα ήταν ωστόσο ευχάριστο αν κάνατε την έκπληξη και, αρχίζοντας από τους ένστολους, τηρούσατε τις υποσχέσεις σας. </w:t>
      </w:r>
    </w:p>
    <w:p w14:paraId="5FBAEE9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κάθε περίπτωση, κυρίες και κύριοι, η επόμενη κυβέρνηση της Νέας Δημ</w:t>
      </w:r>
      <w:r>
        <w:rPr>
          <w:rFonts w:eastAsia="Times New Roman" w:cs="Times New Roman"/>
          <w:szCs w:val="24"/>
        </w:rPr>
        <w:t xml:space="preserve">οκρατίας έχει δεσμευτεί ότι θα επιλύσει το πρόβλημα και η Νέα Δημοκρατία, όταν αναλαμβάνει δεσμεύσεις, τις υλοποιεί. Έχουμε ήδη ανακοινώσει ότι σεβόμενοι τις αποφάσεις της </w:t>
      </w:r>
      <w:r>
        <w:rPr>
          <w:rFonts w:eastAsia="Times New Roman" w:cs="Times New Roman"/>
          <w:szCs w:val="24"/>
        </w:rPr>
        <w:t>δ</w:t>
      </w:r>
      <w:r>
        <w:rPr>
          <w:rFonts w:eastAsia="Times New Roman" w:cs="Times New Roman"/>
          <w:szCs w:val="24"/>
        </w:rPr>
        <w:t xml:space="preserve">ικαιοσύνης προτεραιότητα μας θα είναι η επιστροφή του 50% των αναδρομικών που εκκρεμεί. </w:t>
      </w:r>
    </w:p>
    <w:p w14:paraId="5FBAEE9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Ένα ακόμα σημαντικό θέμα είναι οι συντάξεις χηρείας των συζύγων στελεχών των Ενόπλων Δυνάμεων. Αυτό είναι κάτι που πρέπει να δείτε, επιτέλους, κύριε Υπουργέ, σε συνεργ</w:t>
      </w:r>
      <w:r>
        <w:rPr>
          <w:rFonts w:eastAsia="Times New Roman" w:cs="Times New Roman"/>
          <w:szCs w:val="24"/>
        </w:rPr>
        <w:t xml:space="preserve">ασία με το Υπουργείο Εργασίας. Στις 4 Οκτωβρίου, κατά την τρίτη συνεδρίαση της </w:t>
      </w:r>
      <w:r>
        <w:rPr>
          <w:rFonts w:eastAsia="Times New Roman" w:cs="Times New Roman"/>
          <w:szCs w:val="24"/>
        </w:rPr>
        <w:t>ε</w:t>
      </w:r>
      <w:r>
        <w:rPr>
          <w:rFonts w:eastAsia="Times New Roman" w:cs="Times New Roman"/>
          <w:szCs w:val="24"/>
        </w:rPr>
        <w:t>πιτροπής επί του νομοσχεδίου, είχαμε ακόμα μ</w:t>
      </w:r>
      <w:r>
        <w:rPr>
          <w:rFonts w:eastAsia="Times New Roman" w:cs="Times New Roman"/>
          <w:szCs w:val="24"/>
        </w:rPr>
        <w:t>ί</w:t>
      </w:r>
      <w:r>
        <w:rPr>
          <w:rFonts w:eastAsia="Times New Roman" w:cs="Times New Roman"/>
          <w:szCs w:val="24"/>
        </w:rPr>
        <w:t xml:space="preserve">α υπόσχεση από τον Υπουργό ότι θα το ρυθμίσει. Ξέρετε ότι οι σύζυγοι των </w:t>
      </w:r>
      <w:proofErr w:type="spellStart"/>
      <w:r>
        <w:rPr>
          <w:rFonts w:eastAsia="Times New Roman" w:cs="Times New Roman"/>
          <w:szCs w:val="24"/>
        </w:rPr>
        <w:t>ενστόλων</w:t>
      </w:r>
      <w:proofErr w:type="spellEnd"/>
      <w:r>
        <w:rPr>
          <w:rFonts w:eastAsia="Times New Roman" w:cs="Times New Roman"/>
          <w:szCs w:val="24"/>
        </w:rPr>
        <w:t>, λόγω μεταθέσεων και ειδικού τρόπου ζωής, δεν είν</w:t>
      </w:r>
      <w:r>
        <w:rPr>
          <w:rFonts w:eastAsia="Times New Roman" w:cs="Times New Roman"/>
          <w:szCs w:val="24"/>
        </w:rPr>
        <w:t>αι εύκολο να έχουν μία σταθερή δουλειά. Θεωρούμε, λοιπόν, αναγκαίο να υπάρξει συγκεκριμένη πρόβλεψη, ώστε οι σύζυγοι των αποθανόντων που δεν έχουν συμπληρώσει τα πενήντα πέντε έτη να μην παίρνουν τη σύνταξη χηρείας μόνο για τρία χρόνια και μετά να κόβεται.</w:t>
      </w:r>
      <w:r>
        <w:rPr>
          <w:rFonts w:eastAsia="Times New Roman" w:cs="Times New Roman"/>
          <w:szCs w:val="24"/>
        </w:rPr>
        <w:t xml:space="preserve"> </w:t>
      </w:r>
    </w:p>
    <w:p w14:paraId="5FBAEE9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Υπουργέ, σας έχω καταθέσει ερώτηση στα τέλη Ιουνίου για την περικοπή στο μισό του πτητικού επιδόματος των ιπτάμενων μηχανικών, των αξιωματικών κατηγοριών Ι1 και Ι2. Είναι παράδοξο που η περικοπή έγινε μόνο σε αυτήν την κατηγορία. Σε όλους του</w:t>
      </w:r>
      <w:r>
        <w:rPr>
          <w:rFonts w:eastAsia="Times New Roman" w:cs="Times New Roman"/>
          <w:szCs w:val="24"/>
        </w:rPr>
        <w:t>ς</w:t>
      </w:r>
      <w:r>
        <w:rPr>
          <w:rFonts w:eastAsia="Times New Roman" w:cs="Times New Roman"/>
          <w:szCs w:val="24"/>
        </w:rPr>
        <w:t xml:space="preserve"> άλλο</w:t>
      </w:r>
      <w:r>
        <w:rPr>
          <w:rFonts w:eastAsia="Times New Roman" w:cs="Times New Roman"/>
          <w:szCs w:val="24"/>
        </w:rPr>
        <w:t xml:space="preserve">υς καταβάλλεται κανονικά. </w:t>
      </w:r>
    </w:p>
    <w:p w14:paraId="5FBAEE9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ρωτώ: Δεν επιβαίνουν όλοι στο ίδιο ιπτάμενο μέσο; Δεν διατρέχουν όλοι τον ίδιο κίνδυνο και την ίδια επικινδυνότητα; Σε περίπτωση ατυχήματος, όλοι μαζί δεν είναι; Στην απάντησή σας, που πήρα τον περασμένο Ιούλιο, ρίχνετε την ε</w:t>
      </w:r>
      <w:r>
        <w:rPr>
          <w:rFonts w:eastAsia="Times New Roman" w:cs="Times New Roman"/>
          <w:szCs w:val="24"/>
        </w:rPr>
        <w:t xml:space="preserve">υθύνη στο Υπουργείο Οικονομικών, παρ’ ότι είναι αυτονόητο ότι είναι κυρίως δικό σας θέμα. Σας ζητώ, λοιπόν, από το Βήμα αυτό να επανεξετάσετε το θέμα και να αποσύρετε αυτήν την παράλογη απόφαση. </w:t>
      </w:r>
      <w:r>
        <w:rPr>
          <w:rFonts w:eastAsia="Times New Roman" w:cs="Times New Roman"/>
          <w:szCs w:val="24"/>
        </w:rPr>
        <w:t>Κ</w:t>
      </w:r>
      <w:r>
        <w:rPr>
          <w:rFonts w:eastAsia="Times New Roman" w:cs="Times New Roman"/>
          <w:szCs w:val="24"/>
        </w:rPr>
        <w:t>αταθέτω στα Πρακτικά και την ερώτηση που έκανα και την απάντ</w:t>
      </w:r>
      <w:r>
        <w:rPr>
          <w:rFonts w:eastAsia="Times New Roman" w:cs="Times New Roman"/>
          <w:szCs w:val="24"/>
        </w:rPr>
        <w:t xml:space="preserve">ησή σας. </w:t>
      </w:r>
    </w:p>
    <w:p w14:paraId="5FBAEE9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w:t>
      </w:r>
      <w:r>
        <w:rPr>
          <w:rFonts w:eastAsia="Times New Roman" w:cs="Times New Roman"/>
        </w:rPr>
        <w:t xml:space="preserve">Αθανάσιος </w:t>
      </w:r>
      <w:proofErr w:type="spellStart"/>
      <w:r>
        <w:rPr>
          <w:rFonts w:eastAsia="Times New Roman" w:cs="Times New Roman"/>
        </w:rPr>
        <w:t>Καββαδάς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BAEE9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w:t>
      </w:r>
      <w:r>
        <w:rPr>
          <w:rFonts w:eastAsia="Times New Roman" w:cs="Times New Roman"/>
          <w:szCs w:val="24"/>
        </w:rPr>
        <w:t xml:space="preserve">είνοντας σας υπενθυμίζω ότι σας ζητήσαμε να κάνετε πίσω στο άρθρο 27 του παρόντος νομοσχεδίου τις ρυθμίσεις για τον συνδικαλισμό στον στρατό. Σας είπαμε ότι δεν είναι δυνατόν να φέρνετε μία «φωτογραφική» ρύθμιση, για να εξυπηρετήσετε έναν σύμβουλό σας και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συγκεκριμένη Ένωση και με αυτόν τον τρόπο να δημιουργείτε διχασμό στο στράτευμα, ειδικά μάλιστα τη στιγμή που εκκρεμούν δικαστικές αποφάσεις. Αυτό είναι ένα θέμα που πρέπει να δείτε ξανά, έστω την τελευταία στιγμή, και να πάρετε πίσω το άρθρο 27. </w:t>
      </w:r>
    </w:p>
    <w:p w14:paraId="5FBAEE9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που προτείνουμε είναι να καθίσουν οι δύο υπάρχουσες </w:t>
      </w:r>
      <w:r>
        <w:rPr>
          <w:rFonts w:eastAsia="Times New Roman" w:cs="Times New Roman"/>
          <w:szCs w:val="24"/>
        </w:rPr>
        <w:t>ο</w:t>
      </w:r>
      <w:r>
        <w:rPr>
          <w:rFonts w:eastAsia="Times New Roman" w:cs="Times New Roman"/>
          <w:szCs w:val="24"/>
        </w:rPr>
        <w:t xml:space="preserve">μοσπονδίες στο ίδιο τραπέζι και από μηδενική βάση να δημιουργήσουν τη νέα </w:t>
      </w:r>
      <w:r>
        <w:rPr>
          <w:rFonts w:eastAsia="Times New Roman" w:cs="Times New Roman"/>
          <w:szCs w:val="24"/>
        </w:rPr>
        <w:t>ο</w:t>
      </w:r>
      <w:r>
        <w:rPr>
          <w:rFonts w:eastAsia="Times New Roman" w:cs="Times New Roman"/>
          <w:szCs w:val="24"/>
        </w:rPr>
        <w:t xml:space="preserve">μοσπονδία μετά τις εκλογές. Με ποιόν τρόπο; Με αντιπροσωπεία από τις δύο </w:t>
      </w:r>
      <w:r>
        <w:rPr>
          <w:rFonts w:eastAsia="Times New Roman" w:cs="Times New Roman"/>
          <w:szCs w:val="24"/>
        </w:rPr>
        <w:t>ο</w:t>
      </w:r>
      <w:r>
        <w:rPr>
          <w:rFonts w:eastAsia="Times New Roman" w:cs="Times New Roman"/>
          <w:szCs w:val="24"/>
        </w:rPr>
        <w:t xml:space="preserve">μοσπονδίες, δηλαδή τρεις πρωτοβάθμιες </w:t>
      </w:r>
      <w:r>
        <w:rPr>
          <w:rFonts w:eastAsia="Times New Roman" w:cs="Times New Roman"/>
          <w:szCs w:val="24"/>
        </w:rPr>
        <w:t>ε</w:t>
      </w:r>
      <w:r>
        <w:rPr>
          <w:rFonts w:eastAsia="Times New Roman" w:cs="Times New Roman"/>
          <w:szCs w:val="24"/>
        </w:rPr>
        <w:t>νώσεις από την</w:t>
      </w:r>
      <w:r>
        <w:rPr>
          <w:rFonts w:eastAsia="Times New Roman" w:cs="Times New Roman"/>
          <w:szCs w:val="24"/>
        </w:rPr>
        <w:t xml:space="preserve"> ΠΟΜΕΝΣ και τρεις πρωτοβάθμιες </w:t>
      </w:r>
      <w:r>
        <w:rPr>
          <w:rFonts w:eastAsia="Times New Roman" w:cs="Times New Roman"/>
          <w:szCs w:val="24"/>
        </w:rPr>
        <w:t>ε</w:t>
      </w:r>
      <w:r>
        <w:rPr>
          <w:rFonts w:eastAsia="Times New Roman" w:cs="Times New Roman"/>
          <w:szCs w:val="24"/>
        </w:rPr>
        <w:t xml:space="preserve">νώσεις από την ΠΟΕΣ. Αυτά να είναι τα ιδρυτικά πρωτοβάθμια μέλη της νέας </w:t>
      </w:r>
      <w:r>
        <w:rPr>
          <w:rFonts w:eastAsia="Times New Roman" w:cs="Times New Roman"/>
          <w:szCs w:val="24"/>
        </w:rPr>
        <w:t>ο</w:t>
      </w:r>
      <w:r>
        <w:rPr>
          <w:rFonts w:eastAsia="Times New Roman" w:cs="Times New Roman"/>
          <w:szCs w:val="24"/>
        </w:rPr>
        <w:t xml:space="preserve">μοσπονδίας και να προβλεφθούν στον νόμο. Αυτό νομίζω είναι το αυτονόητο και το ελάχιστο που αξίζει στις Ένοπλες Δυνάμεις. </w:t>
      </w:r>
    </w:p>
    <w:p w14:paraId="5FBAEE9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Τέλος, επιτρέψτε μου να επα</w:t>
      </w:r>
      <w:r>
        <w:rPr>
          <w:rFonts w:eastAsia="Times New Roman" w:cs="Times New Roman"/>
          <w:szCs w:val="24"/>
        </w:rPr>
        <w:t xml:space="preserve">ναφέρω και την πρόταση που διατύπωσα στην πρώτη συνεδρίαση της </w:t>
      </w:r>
      <w:r>
        <w:rPr>
          <w:rFonts w:eastAsia="Times New Roman" w:cs="Times New Roman"/>
          <w:szCs w:val="24"/>
        </w:rPr>
        <w:t>ε</w:t>
      </w:r>
      <w:r>
        <w:rPr>
          <w:rFonts w:eastAsia="Times New Roman" w:cs="Times New Roman"/>
          <w:szCs w:val="24"/>
        </w:rPr>
        <w:t>πιτροπής. Σας ζήτησα να μεριμνήσετε για τον επαναπροσ</w:t>
      </w:r>
      <w:r>
        <w:rPr>
          <w:rFonts w:eastAsia="Times New Roman" w:cs="Times New Roman"/>
          <w:szCs w:val="24"/>
        </w:rPr>
        <w:lastRenderedPageBreak/>
        <w:t>διορισμό της αρχαιότητας μεταξύ των αξιωματικών απόφοιτων των ανώτερων στρατιωτικών σχολών υπαξιωματικών και των αξιωματικών εξ ανακατατάξε</w:t>
      </w:r>
      <w:r>
        <w:rPr>
          <w:rFonts w:eastAsia="Times New Roman" w:cs="Times New Roman"/>
          <w:szCs w:val="24"/>
        </w:rPr>
        <w:t xml:space="preserve">ως, πρόβλημα που προέκυψε με τον ν.4407/2016. </w:t>
      </w:r>
    </w:p>
    <w:p w14:paraId="5FBAEE9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που ζητούμε για την αποκατάσταση της τάξης και της ισονομίας είναι να ισχύσει για όλους του</w:t>
      </w:r>
      <w:r>
        <w:rPr>
          <w:rFonts w:eastAsia="Times New Roman" w:cs="Times New Roman"/>
          <w:szCs w:val="24"/>
        </w:rPr>
        <w:t>ς</w:t>
      </w:r>
      <w:r>
        <w:rPr>
          <w:rFonts w:eastAsia="Times New Roman" w:cs="Times New Roman"/>
          <w:szCs w:val="24"/>
        </w:rPr>
        <w:t xml:space="preserve"> αξιωματικούς το καθεστώς του ν.3883/2010. </w:t>
      </w:r>
    </w:p>
    <w:p w14:paraId="5FBAEE9A" w14:textId="77777777" w:rsidR="00DD71AD" w:rsidRDefault="009451BE">
      <w:pPr>
        <w:spacing w:after="0" w:line="600" w:lineRule="auto"/>
        <w:jc w:val="both"/>
        <w:rPr>
          <w:rFonts w:eastAsia="Times New Roman" w:cs="Times New Roman"/>
          <w:szCs w:val="24"/>
        </w:rPr>
      </w:pPr>
      <w:r>
        <w:rPr>
          <w:rFonts w:eastAsia="Times New Roman" w:cs="Times New Roman"/>
          <w:szCs w:val="24"/>
        </w:rPr>
        <w:t xml:space="preserve">Δηλαδή, μεταξύ ομοιόβαθμων, ανεξαρτήτως έτους κτήσης του βαθμού, να </w:t>
      </w:r>
      <w:r>
        <w:rPr>
          <w:rFonts w:eastAsia="Times New Roman" w:cs="Times New Roman"/>
          <w:szCs w:val="24"/>
        </w:rPr>
        <w:t xml:space="preserve">είναι ανώτεροι οι αξιωματικοί των ανώτατων στρατιωτικών σχολών, μετά οι αξιωματικοί εξ υπαξιωματικών και μετά οι αξιωματικοί εξ ανακατατάξεως. </w:t>
      </w:r>
    </w:p>
    <w:p w14:paraId="5FBAEE9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δεσμεύτηκε ο κ. Βίτσας ότι θα προχωρήσετε στη ρύθμιση του θέματος. Σας ζητώ να τηρήσετε τη δέσμευσ</w:t>
      </w:r>
      <w:r>
        <w:rPr>
          <w:rFonts w:eastAsia="Times New Roman" w:cs="Times New Roman"/>
          <w:szCs w:val="24"/>
        </w:rPr>
        <w:t>ή σας, γιατί μέχρι τώρα δεν έχε</w:t>
      </w:r>
      <w:r>
        <w:rPr>
          <w:rFonts w:eastAsia="Times New Roman" w:cs="Times New Roman"/>
          <w:szCs w:val="24"/>
        </w:rPr>
        <w:t>τε</w:t>
      </w:r>
      <w:r>
        <w:rPr>
          <w:rFonts w:eastAsia="Times New Roman" w:cs="Times New Roman"/>
          <w:szCs w:val="24"/>
        </w:rPr>
        <w:t xml:space="preserve"> φέρει κα</w:t>
      </w:r>
      <w:r>
        <w:rPr>
          <w:rFonts w:eastAsia="Times New Roman" w:cs="Times New Roman"/>
          <w:szCs w:val="24"/>
        </w:rPr>
        <w:t>μ</w:t>
      </w:r>
      <w:r>
        <w:rPr>
          <w:rFonts w:eastAsia="Times New Roman" w:cs="Times New Roman"/>
          <w:szCs w:val="24"/>
        </w:rPr>
        <w:t xml:space="preserve">μία σχετική νομοθετική ρύθμιση. Έστω και τώρα, λοιπόν, ζητώ να ρυθμιστεί το συγκεκριμένο αυτό ζήτημα, γιατί είναι άδικο. </w:t>
      </w:r>
    </w:p>
    <w:p w14:paraId="5FBAEE9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Ψηφίζουμε, λοιπόν, όπως είπε και ο εισηγητής μας, </w:t>
      </w:r>
      <w:r w:rsidRPr="000908EA">
        <w:rPr>
          <w:rFonts w:eastAsia="Times New Roman" w:cs="Times New Roman"/>
          <w:szCs w:val="24"/>
        </w:rPr>
        <w:t>«</w:t>
      </w:r>
      <w:r w:rsidRPr="000908EA">
        <w:rPr>
          <w:rFonts w:eastAsia="Times New Roman" w:cs="Times New Roman"/>
          <w:szCs w:val="24"/>
        </w:rPr>
        <w:t>όχι</w:t>
      </w:r>
      <w:r w:rsidRPr="00086AE4">
        <w:rPr>
          <w:rFonts w:eastAsia="Times New Roman" w:cs="Times New Roman"/>
          <w:szCs w:val="24"/>
        </w:rPr>
        <w:t xml:space="preserve">» επί της αρχής </w:t>
      </w:r>
      <w:r>
        <w:rPr>
          <w:rFonts w:eastAsia="Times New Roman" w:cs="Times New Roman"/>
          <w:szCs w:val="24"/>
        </w:rPr>
        <w:t>και, τηρώντας εποικοδ</w:t>
      </w:r>
      <w:r>
        <w:rPr>
          <w:rFonts w:eastAsia="Times New Roman" w:cs="Times New Roman"/>
          <w:szCs w:val="24"/>
        </w:rPr>
        <w:t xml:space="preserve">ομητική στάση, ψηφίζουμε έντεκα από τα τριάντα άρθρα. </w:t>
      </w:r>
    </w:p>
    <w:p w14:paraId="5FBAEE9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συνάδελφε. </w:t>
      </w:r>
    </w:p>
    <w:p w14:paraId="5FBAEE9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Παρακαλώ τον Κοινοβουλευτικό Εκπρόσωπο της Χρυσής Αυγής κ. Παππά να έρθει στο Βήμα, για δεκαπέντε λεπτά. </w:t>
      </w:r>
    </w:p>
    <w:p w14:paraId="5FBAEE9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Ευχαριστώ, κύριε Πρόεδρε.</w:t>
      </w:r>
    </w:p>
    <w:p w14:paraId="5FBAEEA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θα ήθελα να επαναλάβω ότι στο συζητούμενο σχέδιο νόμου επί της αρχής εμείς λέμε «</w:t>
      </w:r>
      <w:r>
        <w:rPr>
          <w:rFonts w:eastAsia="Times New Roman" w:cs="Times New Roman"/>
          <w:szCs w:val="24"/>
        </w:rPr>
        <w:t>όχι</w:t>
      </w:r>
      <w:r>
        <w:rPr>
          <w:rFonts w:eastAsia="Times New Roman" w:cs="Times New Roman"/>
          <w:szCs w:val="24"/>
        </w:rPr>
        <w:t xml:space="preserve">». </w:t>
      </w:r>
    </w:p>
    <w:p w14:paraId="5FBAEEA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Βέβαια, μοιραία η συζήτηση και ένα μεγάλο μέρος αυτής </w:t>
      </w:r>
      <w:proofErr w:type="spellStart"/>
      <w:r>
        <w:rPr>
          <w:rFonts w:eastAsia="Times New Roman" w:cs="Times New Roman"/>
          <w:szCs w:val="24"/>
        </w:rPr>
        <w:t>περιεστράφη</w:t>
      </w:r>
      <w:proofErr w:type="spellEnd"/>
      <w:r>
        <w:rPr>
          <w:rFonts w:eastAsia="Times New Roman" w:cs="Times New Roman"/>
          <w:szCs w:val="24"/>
        </w:rPr>
        <w:t xml:space="preserve"> γύρω από το ταξίδι του Πρωθυπουργού στις Ηνωμένες Πολιτείες της </w:t>
      </w:r>
      <w:r>
        <w:rPr>
          <w:rFonts w:eastAsia="Times New Roman" w:cs="Times New Roman"/>
          <w:szCs w:val="24"/>
        </w:rPr>
        <w:t xml:space="preserve">Αμερικής, τη συνάντησή του με τον Πρόεδρο κ. </w:t>
      </w:r>
      <w:proofErr w:type="spellStart"/>
      <w:r>
        <w:rPr>
          <w:rFonts w:eastAsia="Times New Roman" w:cs="Times New Roman"/>
          <w:szCs w:val="24"/>
        </w:rPr>
        <w:t>Τραμπ</w:t>
      </w:r>
      <w:proofErr w:type="spellEnd"/>
      <w:r>
        <w:rPr>
          <w:rFonts w:eastAsia="Times New Roman" w:cs="Times New Roman"/>
          <w:szCs w:val="24"/>
        </w:rPr>
        <w:t xml:space="preserve"> και το κόστος μίας συγκεκριμένης φωτογραφίας, της χειραψίας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η οποία ίσως είναι η ακριβότερη φωτογραφία στην ιστορία των δύο σχεδόν αιώνων της συγκεκριμένης τέχνης. </w:t>
      </w:r>
    </w:p>
    <w:p w14:paraId="5FBAEEA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Πρόκειται για μία συμφων</w:t>
      </w:r>
      <w:r>
        <w:rPr>
          <w:rFonts w:eastAsia="Times New Roman" w:cs="Times New Roman"/>
          <w:szCs w:val="24"/>
        </w:rPr>
        <w:t>ία η οποία θα κοστίσει 2,4 δισεκατομμύρια δολάρια. Δικαίως εισέπραξε ο κ. Τσίπρας τις ευχαριστίες του πολεμοχαρούς Προέδρου των Ηνωμένων Πολιτειών, θεσμικού προστάτη των βιομηχανιών όπλων, καθώς και τις ευχαριστίες του για τις νέες θέσεις εργασίας για τους</w:t>
      </w:r>
      <w:r>
        <w:rPr>
          <w:rFonts w:eastAsia="Times New Roman" w:cs="Times New Roman"/>
          <w:szCs w:val="24"/>
        </w:rPr>
        <w:t xml:space="preserve"> άνεργους Αμερικανούς πολίτες. Διότι, αν θέλουμε να μιλήσουμε για τους Έλληνες ανέργους, αυτοί βρίσκονται στο έλεος του </w:t>
      </w:r>
      <w:r>
        <w:rPr>
          <w:rFonts w:eastAsia="Times New Roman" w:cs="Times New Roman"/>
          <w:szCs w:val="24"/>
        </w:rPr>
        <w:t>θ</w:t>
      </w:r>
      <w:r>
        <w:rPr>
          <w:rFonts w:eastAsia="Times New Roman" w:cs="Times New Roman"/>
          <w:szCs w:val="24"/>
        </w:rPr>
        <w:t xml:space="preserve">εού. </w:t>
      </w:r>
    </w:p>
    <w:p w14:paraId="5FBAEEA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Ο κ. Τσίπρας στο ταξίδι του στις Ηνωμένες Πολιτείες τα έδωσε όλα και δεν πήρε τίποτα. </w:t>
      </w:r>
      <w:r>
        <w:rPr>
          <w:rFonts w:eastAsia="Times New Roman" w:cs="Times New Roman"/>
          <w:szCs w:val="24"/>
        </w:rPr>
        <w:t>Ό</w:t>
      </w:r>
      <w:r>
        <w:rPr>
          <w:rFonts w:eastAsia="Times New Roman" w:cs="Times New Roman"/>
          <w:szCs w:val="24"/>
        </w:rPr>
        <w:t>πως πολύ σωστά επισήμανε ο Γενικός Γραμματ</w:t>
      </w:r>
      <w:r>
        <w:rPr>
          <w:rFonts w:eastAsia="Times New Roman" w:cs="Times New Roman"/>
          <w:szCs w:val="24"/>
        </w:rPr>
        <w:t>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proofErr w:type="spellStart"/>
      <w:r>
        <w:rPr>
          <w:rFonts w:eastAsia="Times New Roman" w:cs="Times New Roman"/>
          <w:szCs w:val="24"/>
        </w:rPr>
        <w:t>Μιχαλολιάκος</w:t>
      </w:r>
      <w:proofErr w:type="spellEnd"/>
      <w:r>
        <w:rPr>
          <w:rFonts w:eastAsia="Times New Roman" w:cs="Times New Roman"/>
          <w:szCs w:val="24"/>
        </w:rPr>
        <w:t xml:space="preserve"> –διαβάζω τα λόγια του- «τελικά κανένα κακό δεν βρήκε τον κ. Τσίπρα από την εκλογή </w:t>
      </w:r>
      <w:proofErr w:type="spellStart"/>
      <w:r>
        <w:rPr>
          <w:rFonts w:eastAsia="Times New Roman" w:cs="Times New Roman"/>
          <w:szCs w:val="24"/>
        </w:rPr>
        <w:t>Τραμπ</w:t>
      </w:r>
      <w:proofErr w:type="spellEnd"/>
      <w:r>
        <w:rPr>
          <w:rFonts w:eastAsia="Times New Roman" w:cs="Times New Roman"/>
          <w:szCs w:val="24"/>
        </w:rPr>
        <w:t xml:space="preserve">, τον κ. Τσίπρα, ο οποίος ξέχασε γρήγορα το σύνθημα «φονιάδες των λαών, Αμερικάνοι». Ό,τι του ζήτησαν το έδωσε και </w:t>
      </w:r>
      <w:r>
        <w:rPr>
          <w:rFonts w:eastAsia="Times New Roman" w:cs="Times New Roman"/>
          <w:szCs w:val="24"/>
        </w:rPr>
        <w:t xml:space="preserve">δεν πήρε τίποτα, παρά μόνο υποσχέσεις και λόγια του αέρα». </w:t>
      </w:r>
    </w:p>
    <w:p w14:paraId="5FBAEEA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αλήθεια, κυρίες και κύριοι. Τα έδωσε όλα και δεν πήρε τίποτα. Του έμεινε στο χέρι αυτή η φωτογραφία της χειραψίας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Την καταθέτω στα Πρακτικά.  </w:t>
      </w:r>
    </w:p>
    <w:p w14:paraId="5FBAEEA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υτής κ. Παππάς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5FBAEEA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ταξίδι του κ. Τσίπρα και τη σχετική συμφωνία για τα </w:t>
      </w:r>
      <w:r>
        <w:rPr>
          <w:rFonts w:eastAsia="Times New Roman" w:cs="Times New Roman"/>
          <w:szCs w:val="24"/>
          <w:lang w:val="en-US"/>
        </w:rPr>
        <w:t>F</w:t>
      </w:r>
      <w:r>
        <w:rPr>
          <w:rFonts w:eastAsia="Times New Roman" w:cs="Times New Roman"/>
          <w:szCs w:val="24"/>
        </w:rPr>
        <w:t>-16, γ</w:t>
      </w:r>
      <w:r>
        <w:rPr>
          <w:rFonts w:eastAsia="Times New Roman" w:cs="Times New Roman"/>
          <w:szCs w:val="24"/>
        </w:rPr>
        <w:t xml:space="preserve">ια τη Σούδα κ.λπ., να σημειώσουμε ότι δεν εξέπληξε κανέναν στο εσωτερικό. Εξέπληξε, όμως, ο έτοιμος να τα δώσει όλα κ. Τσίπρας, πολλούς στο εξωτερικό. </w:t>
      </w:r>
    </w:p>
    <w:p w14:paraId="5FBAEEA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Ακόμα και υψηλόβαθμα στελέχη εταιρειών στο Σικάγο έφτασαν να μιλούν θετικά –δικές τους λέξεις είναι αυτές- για τον «πολιτικά ηλικιωμένο Πρωθυπουργό» και έχουν εκπλαγεί από τη διαφορετική εικόνα που προβάλλει και τη ρητορική που χρησιμοποιεί αυτός στο εξωτε</w:t>
      </w:r>
      <w:r>
        <w:rPr>
          <w:rFonts w:eastAsia="Times New Roman" w:cs="Times New Roman"/>
          <w:szCs w:val="24"/>
        </w:rPr>
        <w:t xml:space="preserve">ρικό. </w:t>
      </w:r>
    </w:p>
    <w:p w14:paraId="5FBAEEA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lang w:val="en-US"/>
        </w:rPr>
        <w:t>F</w:t>
      </w:r>
      <w:r>
        <w:rPr>
          <w:rFonts w:eastAsia="Times New Roman" w:cs="Times New Roman"/>
          <w:szCs w:val="24"/>
        </w:rPr>
        <w:t xml:space="preserve">-16, συμφωνία πρωτοφανούς κόστους για την αναβάθμιση, συμβόλαιο που ίσως να είναι από τα μεγαλύτερα στη διεθνή και ευρωπαϊκή αμυντική ιστορία, ο Υπουργός Άμυνας, ο οποίος είναι παρών, είχε δηλώσει, όπως είπαν και οι </w:t>
      </w:r>
      <w:proofErr w:type="spellStart"/>
      <w:r>
        <w:rPr>
          <w:rFonts w:eastAsia="Times New Roman" w:cs="Times New Roman"/>
          <w:szCs w:val="24"/>
        </w:rPr>
        <w:t>προλαλήσαντες</w:t>
      </w:r>
      <w:proofErr w:type="spellEnd"/>
      <w:r>
        <w:rPr>
          <w:rFonts w:eastAsia="Times New Roman" w:cs="Times New Roman"/>
          <w:szCs w:val="24"/>
        </w:rPr>
        <w:t>, ότι το κόσ</w:t>
      </w:r>
      <w:r>
        <w:rPr>
          <w:rFonts w:eastAsia="Times New Roman" w:cs="Times New Roman"/>
          <w:szCs w:val="24"/>
        </w:rPr>
        <w:t>τος θα ανέλθει στα 1,1 δισεκατομμύρι</w:t>
      </w:r>
      <w:r>
        <w:rPr>
          <w:rFonts w:eastAsia="Times New Roman" w:cs="Times New Roman"/>
          <w:szCs w:val="24"/>
        </w:rPr>
        <w:t>ο</w:t>
      </w:r>
      <w:r>
        <w:rPr>
          <w:rFonts w:eastAsia="Times New Roman" w:cs="Times New Roman"/>
          <w:szCs w:val="24"/>
        </w:rPr>
        <w:t xml:space="preserve"> δολάρια. </w:t>
      </w:r>
    </w:p>
    <w:p w14:paraId="5FBAEEA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Πώς τελικά οδηγηθήκαμε στα 2,4 δισεκατομμύρια δολάρια; Θα πρέπει να μας το εξηγήσετε, κύριε Υπουργέ. </w:t>
      </w:r>
    </w:p>
    <w:p w14:paraId="5FBAEEA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Δεν υπάρχει αυτό που λέτε για</w:t>
      </w:r>
      <w:r>
        <w:rPr>
          <w:rFonts w:eastAsia="Times New Roman" w:cs="Times New Roman"/>
          <w:szCs w:val="24"/>
        </w:rPr>
        <w:t xml:space="preserve"> τα 2,4 δισεκατομμύρια. </w:t>
      </w:r>
    </w:p>
    <w:p w14:paraId="5FBAEEA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Εύλογα, περιμένετε να συλλέξετε όλα τα ερωτήματα και, αν θέλετε και μπορείτε, να απαντήσετε συνολικά. </w:t>
      </w:r>
    </w:p>
    <w:p w14:paraId="5FBAEEA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Εύλογα γεννώνται ερωτηματικά και προβληματισμοί. Πώς φτάσαμε, λοιπόν, στα 2,4 δισεκατομμύρια; Σύμφωνα με δική σα</w:t>
      </w:r>
      <w:r>
        <w:rPr>
          <w:rFonts w:eastAsia="Times New Roman" w:cs="Times New Roman"/>
          <w:szCs w:val="24"/>
        </w:rPr>
        <w:t>ς δήλωση στα ηλεκτρονικά μέσα ενημέρωσης, θα υπάρξει δωρεάν βοήθεια που θα καλύπτει αυτή τη διαφορά, δηλαδή, από τα 1,1 δισεκατομμύρι</w:t>
      </w:r>
      <w:r>
        <w:rPr>
          <w:rFonts w:eastAsia="Times New Roman" w:cs="Times New Roman"/>
          <w:szCs w:val="24"/>
        </w:rPr>
        <w:t>ο</w:t>
      </w:r>
      <w:r>
        <w:rPr>
          <w:rFonts w:eastAsia="Times New Roman" w:cs="Times New Roman"/>
          <w:szCs w:val="24"/>
        </w:rPr>
        <w:t xml:space="preserve"> στα 2,4 δισεκατομμύρια. Θα υπάρξουν, όμως, αντισταθμιστικά οφέλη; </w:t>
      </w:r>
    </w:p>
    <w:p w14:paraId="5FBAEEA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w:t>
      </w:r>
      <w:r>
        <w:rPr>
          <w:rFonts w:eastAsia="Times New Roman" w:cs="Times New Roman"/>
          <w:b/>
          <w:szCs w:val="24"/>
        </w:rPr>
        <w:t xml:space="preserve"> Ανεξαρτήτων Ελλήνων): </w:t>
      </w:r>
      <w:r>
        <w:rPr>
          <w:rFonts w:eastAsia="Times New Roman" w:cs="Times New Roman"/>
          <w:szCs w:val="24"/>
        </w:rPr>
        <w:t xml:space="preserve">Δεν έχω πει τέτοιο πράγμα. </w:t>
      </w:r>
    </w:p>
    <w:p w14:paraId="5FBAEEA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Παρακολουθώ το </w:t>
      </w:r>
      <w:r>
        <w:rPr>
          <w:rFonts w:eastAsia="Times New Roman" w:cs="Times New Roman"/>
          <w:szCs w:val="24"/>
          <w:lang w:val="en-US"/>
        </w:rPr>
        <w:t>twitter</w:t>
      </w:r>
      <w:r>
        <w:rPr>
          <w:rFonts w:eastAsia="Times New Roman" w:cs="Times New Roman"/>
          <w:szCs w:val="24"/>
        </w:rPr>
        <w:t xml:space="preserve"> σας, κύριε Καμμένο, παρ</w:t>
      </w:r>
      <w:r>
        <w:rPr>
          <w:rFonts w:eastAsia="Times New Roman" w:cs="Times New Roman"/>
          <w:szCs w:val="24"/>
        </w:rPr>
        <w:t xml:space="preserve">’ </w:t>
      </w:r>
      <w:r>
        <w:rPr>
          <w:rFonts w:eastAsia="Times New Roman" w:cs="Times New Roman"/>
          <w:szCs w:val="24"/>
        </w:rPr>
        <w:t>όλο που με έχετε μπλοκάρει. Τα βλέπω αυτά που λέτε. Εσείς επισήμως τα λέτε. Θα πληρώσουμε 1,1 δισεκατομμύρι</w:t>
      </w:r>
      <w:r>
        <w:rPr>
          <w:rFonts w:eastAsia="Times New Roman" w:cs="Times New Roman"/>
          <w:szCs w:val="24"/>
        </w:rPr>
        <w:t>ο</w:t>
      </w:r>
      <w:r>
        <w:rPr>
          <w:rFonts w:eastAsia="Times New Roman" w:cs="Times New Roman"/>
          <w:szCs w:val="24"/>
        </w:rPr>
        <w:t xml:space="preserve"> και μετά θα μας τα δώσουν δωρεάν</w:t>
      </w:r>
      <w:r>
        <w:rPr>
          <w:rFonts w:eastAsia="Times New Roman" w:cs="Times New Roman"/>
          <w:szCs w:val="24"/>
        </w:rPr>
        <w:t xml:space="preserve">. </w:t>
      </w:r>
    </w:p>
    <w:p w14:paraId="5FBAEEA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Είπα ότι τα 1,1 δισεκατομμύρι</w:t>
      </w:r>
      <w:r>
        <w:rPr>
          <w:rFonts w:eastAsia="Times New Roman" w:cs="Times New Roman"/>
          <w:szCs w:val="24"/>
        </w:rPr>
        <w:t>ο</w:t>
      </w:r>
      <w:r>
        <w:rPr>
          <w:rFonts w:eastAsia="Times New Roman" w:cs="Times New Roman"/>
          <w:szCs w:val="24"/>
        </w:rPr>
        <w:t xml:space="preserve"> είναι η οροφή. Τέλος! </w:t>
      </w:r>
    </w:p>
    <w:p w14:paraId="5FBAEEB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Είναι η οροφή και τα υπόλοιπα δωρεάν.</w:t>
      </w:r>
    </w:p>
    <w:p w14:paraId="5FBAEEB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Όχι. Δεν έχω πει τέτοιο πράγμα. </w:t>
      </w:r>
    </w:p>
    <w:p w14:paraId="5FBAEEB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Δεν το έχετε πει;</w:t>
      </w:r>
      <w:r>
        <w:rPr>
          <w:rFonts w:eastAsia="Times New Roman" w:cs="Times New Roman"/>
          <w:b/>
          <w:szCs w:val="24"/>
        </w:rPr>
        <w:t xml:space="preserve"> </w:t>
      </w:r>
      <w:r>
        <w:rPr>
          <w:rFonts w:eastAsia="Times New Roman" w:cs="Times New Roman"/>
          <w:szCs w:val="24"/>
        </w:rPr>
        <w:t xml:space="preserve">Επιφυλάσσομαι στη δευτερολογία μου να σας το φέρω. </w:t>
      </w:r>
    </w:p>
    <w:p w14:paraId="5FBAEEB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Πάντως, εσείς έχετε δηλώσει εντός αυτού του κτηρίου, αλλά κα</w:t>
      </w:r>
      <w:r>
        <w:rPr>
          <w:rFonts w:eastAsia="Times New Roman" w:cs="Times New Roman"/>
          <w:szCs w:val="24"/>
        </w:rPr>
        <w:t xml:space="preserve">ι ο Αναπληρωτής Υπουργός -και γι’ αυτό ρωτώ εάν θα υπάρξουν αντισταθμιστικά οφέλη, όπως εύλογα το επεσήμανε και το πρωί ο αγορητής μας κ. </w:t>
      </w:r>
      <w:proofErr w:type="spellStart"/>
      <w:r>
        <w:rPr>
          <w:rFonts w:eastAsia="Times New Roman" w:cs="Times New Roman"/>
          <w:szCs w:val="24"/>
        </w:rPr>
        <w:t>Κούζηλος</w:t>
      </w:r>
      <w:proofErr w:type="spellEnd"/>
      <w:r>
        <w:rPr>
          <w:rFonts w:eastAsia="Times New Roman" w:cs="Times New Roman"/>
          <w:szCs w:val="24"/>
        </w:rPr>
        <w:t>- ότι τα αντισταθμιστικά οφέλη είναι η επιτομή της μίζας. Θα υπάρξουν αντισταθμιστικά οφέλη;</w:t>
      </w:r>
    </w:p>
    <w:p w14:paraId="5FBAEEB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άλλο ερώτημα,</w:t>
      </w:r>
      <w:r>
        <w:rPr>
          <w:rFonts w:eastAsia="Times New Roman" w:cs="Times New Roman"/>
          <w:szCs w:val="24"/>
        </w:rPr>
        <w:t xml:space="preserve"> το κύριο ερώτημα, είναι το εξής: Γιατί δεν εξετάσατε το ενδεχόμενο να αγοραστούν καινούρ</w:t>
      </w:r>
      <w:r>
        <w:rPr>
          <w:rFonts w:eastAsia="Times New Roman" w:cs="Times New Roman"/>
          <w:szCs w:val="24"/>
        </w:rPr>
        <w:t>γ</w:t>
      </w:r>
      <w:r>
        <w:rPr>
          <w:rFonts w:eastAsia="Times New Roman" w:cs="Times New Roman"/>
          <w:szCs w:val="24"/>
        </w:rPr>
        <w:t xml:space="preserve">ια μαχητικά αεροσκάφη, με προηγμένα αμυντικά μαχητικά συστήματα, όπως για παράδειγμα τα ρωσικά </w:t>
      </w:r>
      <w:proofErr w:type="spellStart"/>
      <w:r>
        <w:rPr>
          <w:rFonts w:eastAsia="Times New Roman" w:cs="Times New Roman"/>
          <w:szCs w:val="24"/>
        </w:rPr>
        <w:t>Σουχόι</w:t>
      </w:r>
      <w:proofErr w:type="spellEnd"/>
      <w:r>
        <w:rPr>
          <w:rFonts w:eastAsia="Times New Roman" w:cs="Times New Roman"/>
          <w:szCs w:val="24"/>
        </w:rPr>
        <w:t>, που είναι υπερσύγχρονα -και για να μην παρεξηγηθώ, όχι μόνο αυτ</w:t>
      </w:r>
      <w:r>
        <w:rPr>
          <w:rFonts w:eastAsia="Times New Roman" w:cs="Times New Roman"/>
          <w:szCs w:val="24"/>
        </w:rPr>
        <w:t xml:space="preserve">ά, αλλά υπάρχουν και άλλες επιλογές στη διεθνή αγορά- από το να προτιμήσετε την αναβάθμιση των παρωχημένων </w:t>
      </w:r>
      <w:r>
        <w:rPr>
          <w:rFonts w:eastAsia="Times New Roman" w:cs="Times New Roman"/>
          <w:szCs w:val="24"/>
          <w:lang w:val="en-US"/>
        </w:rPr>
        <w:t>F</w:t>
      </w:r>
      <w:r>
        <w:rPr>
          <w:rFonts w:eastAsia="Times New Roman" w:cs="Times New Roman"/>
          <w:szCs w:val="24"/>
        </w:rPr>
        <w:t xml:space="preserve">-16 έναντι των </w:t>
      </w:r>
      <w:r>
        <w:rPr>
          <w:rFonts w:eastAsia="Times New Roman" w:cs="Times New Roman"/>
          <w:szCs w:val="24"/>
          <w:lang w:val="en-US"/>
        </w:rPr>
        <w:t>F</w:t>
      </w:r>
      <w:r>
        <w:rPr>
          <w:rFonts w:eastAsia="Times New Roman" w:cs="Times New Roman"/>
          <w:szCs w:val="24"/>
        </w:rPr>
        <w:t xml:space="preserve">-35, που θα έχει συντόμως –εάν θα έχει, θα το δούμε- η Τουρκία;  </w:t>
      </w:r>
    </w:p>
    <w:p w14:paraId="5FBAEEB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w:t>
      </w:r>
      <w:r>
        <w:rPr>
          <w:rFonts w:eastAsia="Times New Roman" w:cs="Times New Roman"/>
          <w:b/>
          <w:szCs w:val="24"/>
        </w:rPr>
        <w:t xml:space="preserve"> Ελλήνων): </w:t>
      </w:r>
      <w:r>
        <w:rPr>
          <w:rFonts w:eastAsia="Times New Roman" w:cs="Times New Roman"/>
          <w:szCs w:val="24"/>
        </w:rPr>
        <w:t>Θα το δούμε αυτό.</w:t>
      </w:r>
    </w:p>
    <w:p w14:paraId="5FBAEEB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Αυτά βλέπουν παραπάνω. Μας είπαν το 2027 για τα </w:t>
      </w:r>
      <w:r>
        <w:rPr>
          <w:rFonts w:eastAsia="Times New Roman" w:cs="Times New Roman"/>
          <w:szCs w:val="24"/>
          <w:lang w:val="en-US"/>
        </w:rPr>
        <w:t>F</w:t>
      </w:r>
      <w:r>
        <w:rPr>
          <w:rFonts w:eastAsia="Times New Roman" w:cs="Times New Roman"/>
          <w:szCs w:val="24"/>
        </w:rPr>
        <w:t>-35.</w:t>
      </w:r>
    </w:p>
    <w:p w14:paraId="5FBAEEB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Το 2020.</w:t>
      </w:r>
    </w:p>
    <w:p w14:paraId="5FBAEEB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Το 2020; Μ</w:t>
      </w:r>
      <w:r>
        <w:rPr>
          <w:rFonts w:eastAsia="Times New Roman" w:cs="Times New Roman"/>
          <w:szCs w:val="24"/>
        </w:rPr>
        <w:t>ί</w:t>
      </w:r>
      <w:r>
        <w:rPr>
          <w:rFonts w:eastAsia="Times New Roman" w:cs="Times New Roman"/>
          <w:szCs w:val="24"/>
        </w:rPr>
        <w:t xml:space="preserve">α χούντα διαφορά, δηλαδή. </w:t>
      </w:r>
    </w:p>
    <w:p w14:paraId="5FBAEEB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w:t>
      </w:r>
      <w:r>
        <w:rPr>
          <w:rFonts w:eastAsia="Times New Roman" w:cs="Times New Roman"/>
          <w:b/>
          <w:szCs w:val="24"/>
        </w:rPr>
        <w:t>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Το 2020. </w:t>
      </w:r>
    </w:p>
    <w:p w14:paraId="5FBAEEB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Επίσης, να σας ρωτήσουμε το εξής: Αυτή η συμφωνία έχει ακολουθήσει τη νόμιμο οδό; Δηλαδή, συνεδρίασε το ΚΥΣΕΑ; </w:t>
      </w:r>
    </w:p>
    <w:p w14:paraId="5FBAEEB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Δεν υπάρχει συμφωνία. </w:t>
      </w:r>
    </w:p>
    <w:p w14:paraId="5FBAEEB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Ο </w:t>
      </w:r>
      <w:proofErr w:type="spellStart"/>
      <w:r>
        <w:rPr>
          <w:rFonts w:eastAsia="Times New Roman" w:cs="Times New Roman"/>
          <w:szCs w:val="24"/>
        </w:rPr>
        <w:t>Τραμπ</w:t>
      </w:r>
      <w:proofErr w:type="spellEnd"/>
      <w:r>
        <w:rPr>
          <w:rFonts w:eastAsia="Times New Roman" w:cs="Times New Roman"/>
          <w:szCs w:val="24"/>
        </w:rPr>
        <w:t xml:space="preserve"> είπε για συμφωνία και εσείς πανηγυρίζετε για συμφωνία. Στο ΚΥΣΕΑ έγινε συζήτηση γι’ αυτό;</w:t>
      </w:r>
    </w:p>
    <w:p w14:paraId="5FBAEEB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Αφού δεν υπάρχει συμ</w:t>
      </w:r>
      <w:r>
        <w:rPr>
          <w:rFonts w:eastAsia="Times New Roman" w:cs="Times New Roman"/>
          <w:szCs w:val="24"/>
        </w:rPr>
        <w:t>φωνία, σας λέω!</w:t>
      </w:r>
    </w:p>
    <w:p w14:paraId="5FBAEEB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Δεν υπάρχει συμφωνία. Όλα στον αέρα, δηλαδή; </w:t>
      </w:r>
    </w:p>
    <w:p w14:paraId="5FBAEEB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Τίποτα δεν υπάρχει ακόμα.</w:t>
      </w:r>
    </w:p>
    <w:p w14:paraId="5FBAEEC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Όλα ήταν μ</w:t>
      </w:r>
      <w:r>
        <w:rPr>
          <w:rFonts w:eastAsia="Times New Roman" w:cs="Times New Roman"/>
          <w:szCs w:val="24"/>
        </w:rPr>
        <w:t>ί</w:t>
      </w:r>
      <w:r>
        <w:rPr>
          <w:rFonts w:eastAsia="Times New Roman" w:cs="Times New Roman"/>
          <w:szCs w:val="24"/>
        </w:rPr>
        <w:t>α μπαρούφα, ένα πυροτέχνημα, σαν αυτό το πυροτέχ</w:t>
      </w:r>
      <w:r>
        <w:rPr>
          <w:rFonts w:eastAsia="Times New Roman" w:cs="Times New Roman"/>
          <w:szCs w:val="24"/>
        </w:rPr>
        <w:t xml:space="preserve">νημα «μα, η ελπίδα έρχεται». Έτσι να το εκλάβουμε; Δηλαδή, κακώς ο Πρόεδρος </w:t>
      </w:r>
      <w:proofErr w:type="spellStart"/>
      <w:r>
        <w:rPr>
          <w:rFonts w:eastAsia="Times New Roman" w:cs="Times New Roman"/>
          <w:szCs w:val="24"/>
        </w:rPr>
        <w:t>Τραμπ</w:t>
      </w:r>
      <w:proofErr w:type="spellEnd"/>
      <w:r>
        <w:rPr>
          <w:rFonts w:eastAsia="Times New Roman" w:cs="Times New Roman"/>
          <w:szCs w:val="24"/>
        </w:rPr>
        <w:t xml:space="preserve"> ευχαρίστησε τον Πρωθυπουργό για τις νέες θέσεις εργασίας;</w:t>
      </w:r>
    </w:p>
    <w:p w14:paraId="5FBAEEC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Μα, δεν είπε τη λέξη «Βουλή».</w:t>
      </w:r>
    </w:p>
    <w:p w14:paraId="5FBAEEC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w:t>
      </w:r>
      <w:r>
        <w:rPr>
          <w:rFonts w:eastAsia="Times New Roman" w:cs="Times New Roman"/>
          <w:b/>
          <w:szCs w:val="24"/>
        </w:rPr>
        <w:t xml:space="preserve">ΑΠΠΑΣ: </w:t>
      </w:r>
      <w:r>
        <w:rPr>
          <w:rFonts w:eastAsia="Times New Roman" w:cs="Times New Roman"/>
          <w:szCs w:val="24"/>
        </w:rPr>
        <w:t>Να του στείλουμε σήμερα αυτή τη συνεδρίαση, ότι δεν έχει γίνει κα</w:t>
      </w:r>
      <w:r>
        <w:rPr>
          <w:rFonts w:eastAsia="Times New Roman" w:cs="Times New Roman"/>
          <w:szCs w:val="24"/>
        </w:rPr>
        <w:t>μ</w:t>
      </w:r>
      <w:r>
        <w:rPr>
          <w:rFonts w:eastAsia="Times New Roman" w:cs="Times New Roman"/>
          <w:szCs w:val="24"/>
        </w:rPr>
        <w:t>μία συμφωνία.</w:t>
      </w:r>
    </w:p>
    <w:p w14:paraId="5FBAEEC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Να το στείλουμε.</w:t>
      </w:r>
    </w:p>
    <w:p w14:paraId="5FBAEEC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Να το φροντίσουμε.</w:t>
      </w:r>
    </w:p>
    <w:p w14:paraId="5FBAEE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Κοιτάξτε, όπως και να τα λέτε και χωρίς </w:t>
      </w:r>
      <w:r>
        <w:rPr>
          <w:rFonts w:eastAsia="Times New Roman" w:cs="Times New Roman"/>
          <w:szCs w:val="24"/>
        </w:rPr>
        <w:t>φιοριτούρες, χωρίς κα</w:t>
      </w:r>
      <w:r>
        <w:rPr>
          <w:rFonts w:eastAsia="Times New Roman" w:cs="Times New Roman"/>
          <w:szCs w:val="24"/>
        </w:rPr>
        <w:t>μ</w:t>
      </w:r>
      <w:r>
        <w:rPr>
          <w:rFonts w:eastAsia="Times New Roman" w:cs="Times New Roman"/>
          <w:szCs w:val="24"/>
        </w:rPr>
        <w:t xml:space="preserve">μία διάθεση προσωπικής αντιπαράθεσης –πολιτικής, ναι- υπάρχει απάντηση γιατί τα κάνατε όλα αυτά στην Αμερική και γιατί πήγε ο κ. Τσίπρας στην Αμερική. Δεν θέλει ούτε λεκτικούς καλλωπισμούς ούτε απαντήσεις από εσάς, κύριε </w:t>
      </w:r>
      <w:proofErr w:type="spellStart"/>
      <w:r>
        <w:rPr>
          <w:rFonts w:eastAsia="Times New Roman" w:cs="Times New Roman"/>
          <w:szCs w:val="24"/>
        </w:rPr>
        <w:t>Καμμένε</w:t>
      </w:r>
      <w:proofErr w:type="spellEnd"/>
      <w:r>
        <w:rPr>
          <w:rFonts w:eastAsia="Times New Roman" w:cs="Times New Roman"/>
          <w:szCs w:val="24"/>
        </w:rPr>
        <w:t xml:space="preserve">. Και </w:t>
      </w:r>
      <w:r>
        <w:rPr>
          <w:rFonts w:eastAsia="Times New Roman" w:cs="Times New Roman"/>
          <w:szCs w:val="24"/>
        </w:rPr>
        <w:t xml:space="preserve">εσείς και ο κύριος Πρωθυπουργός –και όχι μόνο εσείς, για να είμαι δίκαιος, αλλά και πάρα πολλοί μέσα από εδώ- ανήκετε στον ίδιο χώρο. Είστε </w:t>
      </w:r>
      <w:proofErr w:type="spellStart"/>
      <w:r>
        <w:rPr>
          <w:rFonts w:eastAsia="Times New Roman" w:cs="Times New Roman"/>
          <w:szCs w:val="24"/>
        </w:rPr>
        <w:t>αμερικανοτραφέντες</w:t>
      </w:r>
      <w:proofErr w:type="spellEnd"/>
      <w:r>
        <w:rPr>
          <w:rFonts w:eastAsia="Times New Roman" w:cs="Times New Roman"/>
          <w:szCs w:val="24"/>
        </w:rPr>
        <w:t xml:space="preserve"> και </w:t>
      </w:r>
      <w:proofErr w:type="spellStart"/>
      <w:r>
        <w:rPr>
          <w:rFonts w:eastAsia="Times New Roman" w:cs="Times New Roman"/>
          <w:szCs w:val="24"/>
        </w:rPr>
        <w:t>αμερικανοδίαιτοι</w:t>
      </w:r>
      <w:proofErr w:type="spellEnd"/>
      <w:r>
        <w:rPr>
          <w:rFonts w:eastAsia="Times New Roman" w:cs="Times New Roman"/>
          <w:szCs w:val="24"/>
        </w:rPr>
        <w:t>. Τελεία και παύλα! Ισχύει, πώς να το κάνουμε;</w:t>
      </w:r>
    </w:p>
    <w:p w14:paraId="5FBAEEC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Άλλα ερωτήματα, όπως για τη Σο</w:t>
      </w:r>
      <w:r>
        <w:rPr>
          <w:rFonts w:eastAsia="Times New Roman" w:cs="Times New Roman"/>
          <w:szCs w:val="24"/>
        </w:rPr>
        <w:t>ύδα, για την επέκταση των δραστηριοτήτων της Σούδας και σε τι τελικώς ωφελεί αυτή η βάση, που μας βάζει στη δίνη πολεμικών συγκρούσεων και παγίωσε μ</w:t>
      </w:r>
      <w:r>
        <w:rPr>
          <w:rFonts w:eastAsia="Times New Roman" w:cs="Times New Roman"/>
          <w:szCs w:val="24"/>
        </w:rPr>
        <w:t>ί</w:t>
      </w:r>
      <w:r>
        <w:rPr>
          <w:rFonts w:eastAsia="Times New Roman" w:cs="Times New Roman"/>
          <w:szCs w:val="24"/>
        </w:rPr>
        <w:t>α αγγλοαμερικανική διαχρονική πολιτική στον χώρο της Ανατολικής Μεσογείου και της Μέσης Ανατολής: το ενδεχό</w:t>
      </w:r>
      <w:r>
        <w:rPr>
          <w:rFonts w:eastAsia="Times New Roman" w:cs="Times New Roman"/>
          <w:szCs w:val="24"/>
        </w:rPr>
        <w:t>μενο για νέες εκστρατείες της Αμερικανικής Δημοκρατίας, της επιβολής της Δημοκρατίας διά των όπλων, όπως κάνει η Αμερική τις τελευταίες δεκαετίες. Σε μ</w:t>
      </w:r>
      <w:r>
        <w:rPr>
          <w:rFonts w:eastAsia="Times New Roman" w:cs="Times New Roman"/>
          <w:szCs w:val="24"/>
        </w:rPr>
        <w:t>ί</w:t>
      </w:r>
      <w:r>
        <w:rPr>
          <w:rFonts w:eastAsia="Times New Roman" w:cs="Times New Roman"/>
          <w:szCs w:val="24"/>
        </w:rPr>
        <w:t>α νέα, λοιπόν, εκστρατεία ποιος ο ρόλος της Σούδας; Ορμητήριο θα είναι οι βάσεις πάνω στο ελληνικό νησί,</w:t>
      </w:r>
      <w:r>
        <w:rPr>
          <w:rFonts w:eastAsia="Times New Roman" w:cs="Times New Roman"/>
          <w:szCs w:val="24"/>
        </w:rPr>
        <w:t xml:space="preserve"> το οποίο έχει μετατραπεί χάριν των πολιτικών σας –και όχι μόνο των δικών σας πολιτικών, αλλά </w:t>
      </w:r>
      <w:r>
        <w:rPr>
          <w:rFonts w:eastAsia="Times New Roman" w:cs="Times New Roman"/>
          <w:szCs w:val="24"/>
        </w:rPr>
        <w:lastRenderedPageBreak/>
        <w:t>διαχρονικώς και όχι μόνο μετά τη Μεταπολίτευση, αλλά και πριν από τη Μεταπολίτευση- σε αμερικανικό αεροπλανοφόρο; Το επισημαίνω ως μελλοντική εξέλιξη για το πώς ο</w:t>
      </w:r>
      <w:r>
        <w:rPr>
          <w:rFonts w:eastAsia="Times New Roman" w:cs="Times New Roman"/>
          <w:szCs w:val="24"/>
        </w:rPr>
        <w:t>ι Αμερικανοί, σε συνεργασία με τους δικούς τους ανθρώπους, εξετάζουν όλα τα σενάρια.</w:t>
      </w:r>
    </w:p>
    <w:p w14:paraId="5FBAEEC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Φώναζαν οι αριστεροί, κύριε Υπουργέ, κυρίες και κύριοι, το σύνθημα «έξω οι βάσεις του θανάτου». Μαζί τους το φώναζε και ο νεαρός </w:t>
      </w:r>
      <w:proofErr w:type="spellStart"/>
      <w:r>
        <w:rPr>
          <w:rFonts w:eastAsia="Times New Roman" w:cs="Times New Roman"/>
          <w:szCs w:val="24"/>
        </w:rPr>
        <w:t>κνίτης</w:t>
      </w:r>
      <w:proofErr w:type="spellEnd"/>
      <w:r>
        <w:rPr>
          <w:rFonts w:eastAsia="Times New Roman" w:cs="Times New Roman"/>
          <w:szCs w:val="24"/>
        </w:rPr>
        <w:t xml:space="preserve"> τότε Αλέξης Τσίπρας, για να συναντά</w:t>
      </w:r>
      <w:r>
        <w:rPr>
          <w:rFonts w:eastAsia="Times New Roman" w:cs="Times New Roman"/>
          <w:szCs w:val="24"/>
        </w:rPr>
        <w:t xml:space="preserve">ται πλέον με τον </w:t>
      </w:r>
      <w:proofErr w:type="spellStart"/>
      <w:r>
        <w:rPr>
          <w:rFonts w:eastAsia="Times New Roman" w:cs="Times New Roman"/>
          <w:szCs w:val="24"/>
        </w:rPr>
        <w:t>Τραμπ</w:t>
      </w:r>
      <w:proofErr w:type="spellEnd"/>
      <w:r>
        <w:rPr>
          <w:rFonts w:eastAsia="Times New Roman" w:cs="Times New Roman"/>
          <w:szCs w:val="24"/>
        </w:rPr>
        <w:t xml:space="preserve"> και τους εκπροσώπους του διεθνούς αδηφάγου καπιταλιστικού κεφαλαίου. </w:t>
      </w:r>
    </w:p>
    <w:p w14:paraId="5FBAEEC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Έξω οι βάσεις του θανάτου, λοιπόν. Ναι, κυριολεκτικά του θανάτου!</w:t>
      </w:r>
    </w:p>
    <w:p w14:paraId="5FBAEEC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Διαβάζω από ερώτησή μου της 13</w:t>
      </w:r>
      <w:r w:rsidRPr="00221E99">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Οκτωβρίου του τρέχοντος έτους για τις ποσότητες ραδιενέργειας </w:t>
      </w:r>
      <w:r>
        <w:rPr>
          <w:rFonts w:eastAsia="Times New Roman" w:cs="Times New Roman"/>
          <w:szCs w:val="24"/>
        </w:rPr>
        <w:t>που ανιχνεύτηκαν στη χώρα μας. Η Ελληνική Επιτροπή Αμυντικής Ενέργειας ανακοίνωσε ότι από τις 27 Σεπτεμβρίου έως τις 5 Οκτωβρίου ανιχνεύθηκαν μικρές ποσότητες ραδιενέργειας στην ατμόσφαιρα της χώρας μας. Συγκεκριμένα, οι πληροφορίες λένε για μεγάλη συγκέντ</w:t>
      </w:r>
      <w:r>
        <w:rPr>
          <w:rFonts w:eastAsia="Times New Roman" w:cs="Times New Roman"/>
          <w:szCs w:val="24"/>
        </w:rPr>
        <w:t>ρωση του ισοτόπου «ρουθήνιο 106», το οποίο ανιχνεύτηκε στο Κρητικό Πέλαγος και συγκεκριμένα στην περιοχή της Σούδας. Κάνω, λοιπόν, τα σχετικά ερωτήματα, εάν υπάρχει ενημέρωση κ</w:t>
      </w:r>
      <w:r>
        <w:rPr>
          <w:rFonts w:eastAsia="Times New Roman" w:cs="Times New Roman"/>
          <w:szCs w:val="24"/>
        </w:rPr>
        <w:t>.</w:t>
      </w:r>
      <w:r>
        <w:rPr>
          <w:rFonts w:eastAsia="Times New Roman" w:cs="Times New Roman"/>
          <w:szCs w:val="24"/>
        </w:rPr>
        <w:t xml:space="preserve">λπ., ή θα βαδίζουμε στα τυφλά, όπως βαδίζαμε το 1987 με το </w:t>
      </w:r>
      <w:proofErr w:type="spellStart"/>
      <w:r>
        <w:rPr>
          <w:rFonts w:eastAsia="Times New Roman" w:cs="Times New Roman"/>
          <w:szCs w:val="24"/>
        </w:rPr>
        <w:t>Τσερνομπίλ</w:t>
      </w:r>
      <w:proofErr w:type="spellEnd"/>
      <w:r>
        <w:rPr>
          <w:rFonts w:eastAsia="Times New Roman" w:cs="Times New Roman"/>
          <w:szCs w:val="24"/>
        </w:rPr>
        <w:t xml:space="preserve"> με τους Σ</w:t>
      </w:r>
      <w:r>
        <w:rPr>
          <w:rFonts w:eastAsia="Times New Roman" w:cs="Times New Roman"/>
          <w:szCs w:val="24"/>
        </w:rPr>
        <w:t xml:space="preserve">οβιετικούς; </w:t>
      </w:r>
    </w:p>
    <w:p w14:paraId="5FBAEEC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Κρήτη, κύριε Υπουργέ, έχει ξεσηκωθεί γι’ αυτό το ζήτημα και αυτό το θέμα εισάγεται εκτάκτως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υμβούλιο. Ο κόσμος ανησυχεί για τα παιδιά </w:t>
      </w:r>
      <w:r>
        <w:rPr>
          <w:rFonts w:eastAsia="Times New Roman" w:cs="Times New Roman"/>
          <w:szCs w:val="24"/>
        </w:rPr>
        <w:lastRenderedPageBreak/>
        <w:t xml:space="preserve">του. Ακούμε για αύξηση παιδικών καρκίνων σε </w:t>
      </w:r>
      <w:proofErr w:type="spellStart"/>
      <w:r>
        <w:rPr>
          <w:rFonts w:eastAsia="Times New Roman" w:cs="Times New Roman"/>
          <w:szCs w:val="24"/>
        </w:rPr>
        <w:t>Κρητικόπουλα</w:t>
      </w:r>
      <w:proofErr w:type="spellEnd"/>
      <w:r>
        <w:rPr>
          <w:rFonts w:eastAsia="Times New Roman" w:cs="Times New Roman"/>
          <w:szCs w:val="24"/>
        </w:rPr>
        <w:t xml:space="preserve"> του Νομού Χανίων που νοσηλεύοντα</w:t>
      </w:r>
      <w:r>
        <w:rPr>
          <w:rFonts w:eastAsia="Times New Roman" w:cs="Times New Roman"/>
          <w:szCs w:val="24"/>
        </w:rPr>
        <w:t>ι σε αθηναϊκά νοσοκομεία.</w:t>
      </w:r>
    </w:p>
    <w:p w14:paraId="5FBAEEC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Υποσχεθήκατε, κύριοι της </w:t>
      </w:r>
      <w:r>
        <w:rPr>
          <w:rFonts w:eastAsia="Times New Roman"/>
          <w:bCs/>
        </w:rPr>
        <w:t>συγκυβέρνηση</w:t>
      </w:r>
      <w:r>
        <w:rPr>
          <w:rFonts w:eastAsia="Times New Roman" w:cs="Times New Roman"/>
          <w:szCs w:val="24"/>
        </w:rPr>
        <w:t>ς, σκίσιμο των μνημονίων και «οραματιστήκατε» δήθεν μ</w:t>
      </w:r>
      <w:r>
        <w:rPr>
          <w:rFonts w:eastAsia="Times New Roman" w:cs="Times New Roman"/>
          <w:szCs w:val="24"/>
        </w:rPr>
        <w:t>ί</w:t>
      </w:r>
      <w:r>
        <w:rPr>
          <w:rFonts w:eastAsia="Times New Roman" w:cs="Times New Roman"/>
          <w:szCs w:val="24"/>
        </w:rPr>
        <w:t xml:space="preserve">α ελπίδα που έρχεται. Αντ’ αυτού, σκορπίσατε τον θάνατο και τη δυστυχία -κυριολεκτικά, για να αναφερθώ, όπως αναφέρθηκε και άλλος ομιλητής </w:t>
      </w:r>
      <w:r>
        <w:rPr>
          <w:rFonts w:eastAsia="Times New Roman" w:cs="Times New Roman"/>
          <w:szCs w:val="24"/>
        </w:rPr>
        <w:t xml:space="preserve">στις συντάξεις χηρείας, που </w:t>
      </w:r>
      <w:r>
        <w:rPr>
          <w:rFonts w:eastAsia="Times New Roman"/>
          <w:bCs/>
        </w:rPr>
        <w:t>έχει</w:t>
      </w:r>
      <w:r>
        <w:rPr>
          <w:rFonts w:eastAsia="Times New Roman" w:cs="Times New Roman"/>
          <w:szCs w:val="24"/>
        </w:rPr>
        <w:t xml:space="preserve"> κάνει και σχετική ερώτηση η Χρυσή Αυγή, των συζύγων </w:t>
      </w:r>
      <w:proofErr w:type="spellStart"/>
      <w:r>
        <w:rPr>
          <w:rFonts w:eastAsia="Times New Roman" w:cs="Times New Roman"/>
          <w:szCs w:val="24"/>
        </w:rPr>
        <w:t>θανόντων</w:t>
      </w:r>
      <w:proofErr w:type="spellEnd"/>
      <w:r>
        <w:rPr>
          <w:rFonts w:eastAsia="Times New Roman" w:cs="Times New Roman"/>
          <w:szCs w:val="24"/>
        </w:rPr>
        <w:t xml:space="preserve"> αξιωματικών. </w:t>
      </w:r>
    </w:p>
    <w:p w14:paraId="5FBAEECC" w14:textId="77777777" w:rsidR="00DD71AD" w:rsidRDefault="009451BE">
      <w:pPr>
        <w:spacing w:after="0"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κύριε Υπουργέ, τη σημερινή μας </w:t>
      </w:r>
      <w:r>
        <w:rPr>
          <w:rFonts w:eastAsia="Times New Roman"/>
          <w:szCs w:val="24"/>
        </w:rPr>
        <w:t>συνεδρίαση</w:t>
      </w:r>
      <w:r>
        <w:rPr>
          <w:rFonts w:eastAsia="Times New Roman" w:cs="Times New Roman"/>
          <w:szCs w:val="24"/>
        </w:rPr>
        <w:t xml:space="preserve"> σκιάζουν άλλα δύο γεγονότα, τα οποία αφορούν τόσο την </w:t>
      </w:r>
      <w:r>
        <w:rPr>
          <w:rFonts w:eastAsia="Times New Roman"/>
          <w:bCs/>
        </w:rPr>
        <w:t>Κυβέρνηση</w:t>
      </w:r>
      <w:r>
        <w:rPr>
          <w:rFonts w:eastAsia="Times New Roman" w:cs="Times New Roman"/>
          <w:szCs w:val="24"/>
        </w:rPr>
        <w:t xml:space="preserve"> συνολικά, αλλά και το Υπουργείο Αμύν</w:t>
      </w:r>
      <w:r>
        <w:rPr>
          <w:rFonts w:eastAsia="Times New Roman" w:cs="Times New Roman"/>
          <w:szCs w:val="24"/>
        </w:rPr>
        <w:t xml:space="preserve">ης ειδικά. </w:t>
      </w:r>
    </w:p>
    <w:p w14:paraId="5FBAEEC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Πρώτον, η άνανδρη επίθεση παρακρατικών μισθοφόρων της νέας τάξης, </w:t>
      </w:r>
      <w:proofErr w:type="spellStart"/>
      <w:r>
        <w:rPr>
          <w:rFonts w:eastAsia="Times New Roman" w:cs="Times New Roman"/>
          <w:szCs w:val="24"/>
        </w:rPr>
        <w:t>αναρχοαριστερών</w:t>
      </w:r>
      <w:proofErr w:type="spellEnd"/>
      <w:r>
        <w:rPr>
          <w:rFonts w:eastAsia="Times New Roman" w:cs="Times New Roman"/>
          <w:szCs w:val="24"/>
        </w:rPr>
        <w:t xml:space="preserve">, σε τρεις </w:t>
      </w:r>
      <w:r>
        <w:rPr>
          <w:rFonts w:eastAsia="Times New Roman" w:cs="Times New Roman"/>
          <w:szCs w:val="24"/>
        </w:rPr>
        <w:t>ε</w:t>
      </w:r>
      <w:r>
        <w:rPr>
          <w:rFonts w:eastAsia="Times New Roman" w:cs="Times New Roman"/>
          <w:szCs w:val="24"/>
        </w:rPr>
        <w:t>υέλπιδες και, απ’ ό,τι λέγεται, σε έναν στρατεύσιμο, αλλά και σε πολίτες στο Μοναστηράκι, στο κέντρο της Αθήνας. Υ</w:t>
      </w:r>
      <w:r>
        <w:rPr>
          <w:rFonts w:eastAsia="Times New Roman" w:cs="Times New Roman"/>
          <w:bCs/>
          <w:shd w:val="clear" w:color="auto" w:fill="FFFFFF"/>
        </w:rPr>
        <w:t>πάρχουν</w:t>
      </w:r>
      <w:r>
        <w:rPr>
          <w:rFonts w:eastAsia="Times New Roman" w:cs="Times New Roman"/>
          <w:szCs w:val="24"/>
        </w:rPr>
        <w:t xml:space="preserve"> κάμερες, </w:t>
      </w:r>
      <w:r>
        <w:rPr>
          <w:rFonts w:eastAsia="Times New Roman" w:cs="Times New Roman"/>
          <w:bCs/>
          <w:shd w:val="clear" w:color="auto" w:fill="FFFFFF"/>
        </w:rPr>
        <w:t>υπάρχουν</w:t>
      </w:r>
      <w:r>
        <w:rPr>
          <w:rFonts w:eastAsia="Times New Roman" w:cs="Times New Roman"/>
          <w:szCs w:val="24"/>
        </w:rPr>
        <w:t xml:space="preserve"> στοιχεία, υ</w:t>
      </w:r>
      <w:r>
        <w:rPr>
          <w:rFonts w:eastAsia="Times New Roman" w:cs="Times New Roman"/>
          <w:szCs w:val="24"/>
        </w:rPr>
        <w:t xml:space="preserve">πάρχει υλικό. Τι περιμένετε, τι περιμένει και τι ενέργειες θα κάνει ο συνάδελφός σας του Υπουργείου Δημοσίας Τάξεως, αλλά και το Υπουργείο σας, ως προς το ζήτημα αυτό; </w:t>
      </w:r>
    </w:p>
    <w:p w14:paraId="5FBAEEC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Τι ενέργειες, </w:t>
      </w:r>
      <w:r>
        <w:rPr>
          <w:rFonts w:eastAsia="Times New Roman" w:cs="Times New Roman"/>
          <w:bCs/>
          <w:shd w:val="clear" w:color="auto" w:fill="FFFFFF"/>
        </w:rPr>
        <w:t>όμως,</w:t>
      </w:r>
      <w:r>
        <w:rPr>
          <w:rFonts w:eastAsia="Times New Roman" w:cs="Times New Roman"/>
          <w:szCs w:val="24"/>
        </w:rPr>
        <w:t xml:space="preserve"> περιμένει ο ανήμπορος πολίτης, που ζει σε μ</w:t>
      </w:r>
      <w:r>
        <w:rPr>
          <w:rFonts w:eastAsia="Times New Roman" w:cs="Times New Roman"/>
          <w:szCs w:val="24"/>
        </w:rPr>
        <w:t>ί</w:t>
      </w:r>
      <w:r>
        <w:rPr>
          <w:rFonts w:eastAsia="Times New Roman" w:cs="Times New Roman"/>
          <w:szCs w:val="24"/>
        </w:rPr>
        <w:t>α πρωτεύουσα, όπου κυρι</w:t>
      </w:r>
      <w:r>
        <w:rPr>
          <w:rFonts w:eastAsia="Times New Roman" w:cs="Times New Roman"/>
          <w:szCs w:val="24"/>
        </w:rPr>
        <w:t>αρχεί η ανομία και το χάος; Όπως επαναλαμβανόμενα συμβαίνει επί των ημερών σας, ουδείς από αυτούς που απαρτίζουν τον παρακρατικό όχλο δεν συ</w:t>
      </w:r>
      <w:r>
        <w:rPr>
          <w:rFonts w:eastAsia="Times New Roman" w:cs="Times New Roman"/>
          <w:szCs w:val="24"/>
        </w:rPr>
        <w:lastRenderedPageBreak/>
        <w:t xml:space="preserve">νελήφθη ή έστω </w:t>
      </w:r>
      <w:proofErr w:type="spellStart"/>
      <w:r>
        <w:rPr>
          <w:rFonts w:eastAsia="Times New Roman" w:cs="Times New Roman"/>
          <w:szCs w:val="24"/>
        </w:rPr>
        <w:t>προσήχθη</w:t>
      </w:r>
      <w:proofErr w:type="spellEnd"/>
      <w:r>
        <w:rPr>
          <w:rFonts w:eastAsia="Times New Roman" w:cs="Times New Roman"/>
          <w:szCs w:val="24"/>
        </w:rPr>
        <w:t xml:space="preserve"> από τις </w:t>
      </w:r>
      <w:r>
        <w:rPr>
          <w:rFonts w:eastAsia="Times New Roman" w:cs="Times New Roman"/>
          <w:szCs w:val="24"/>
        </w:rPr>
        <w:t>α</w:t>
      </w:r>
      <w:r>
        <w:rPr>
          <w:rFonts w:eastAsia="Times New Roman" w:cs="Times New Roman"/>
          <w:szCs w:val="24"/>
        </w:rPr>
        <w:t xml:space="preserve">ρχές. Το γεγονός αυτό καταδεικνύει ότι </w:t>
      </w:r>
      <w:r>
        <w:rPr>
          <w:rFonts w:eastAsia="Times New Roman" w:cs="Times New Roman"/>
          <w:bCs/>
          <w:shd w:val="clear" w:color="auto" w:fill="FFFFFF"/>
        </w:rPr>
        <w:t>υπάρχουν</w:t>
      </w:r>
      <w:r>
        <w:rPr>
          <w:rFonts w:eastAsia="Times New Roman" w:cs="Times New Roman"/>
          <w:szCs w:val="24"/>
        </w:rPr>
        <w:t xml:space="preserve"> εντολές, για να αφήνουν οι διωκτικέ</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ρχές ασύλληπτους τους δράστες. Επιπρόσθετα, το δεδομένο ότι προέρχονται από τον εξωκοινοβουλευτικό χώρο του ΣΥΡΙΖΑ, κάτι που ουδέποτε ο ΣΥΡΙΖΑ ή αυτοί έχουν αρνηθεί, αυξάνει τις υποψίες μας. </w:t>
      </w:r>
    </w:p>
    <w:p w14:paraId="5FBAEEC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απρόκλητη, λοιπόν, επίθεση εναντίον των </w:t>
      </w:r>
      <w:r>
        <w:rPr>
          <w:rFonts w:eastAsia="Times New Roman" w:cs="Times New Roman"/>
          <w:szCs w:val="24"/>
        </w:rPr>
        <w:t>ε</w:t>
      </w:r>
      <w:r>
        <w:rPr>
          <w:rFonts w:eastAsia="Times New Roman" w:cs="Times New Roman"/>
          <w:szCs w:val="24"/>
        </w:rPr>
        <w:t xml:space="preserve">υέλπιδων </w:t>
      </w:r>
      <w:r>
        <w:rPr>
          <w:rFonts w:eastAsia="Times New Roman"/>
          <w:bCs/>
        </w:rPr>
        <w:t>είναι</w:t>
      </w:r>
      <w:r>
        <w:rPr>
          <w:rFonts w:eastAsia="Times New Roman" w:cs="Times New Roman"/>
          <w:szCs w:val="24"/>
        </w:rPr>
        <w:t xml:space="preserve"> επί</w:t>
      </w:r>
      <w:r>
        <w:rPr>
          <w:rFonts w:eastAsia="Times New Roman" w:cs="Times New Roman"/>
          <w:szCs w:val="24"/>
        </w:rPr>
        <w:t xml:space="preserve">θεση εναντίον του κράτους και η αδιαφορία που δείχνει η </w:t>
      </w:r>
      <w:r>
        <w:rPr>
          <w:rFonts w:eastAsia="Times New Roman"/>
          <w:bCs/>
        </w:rPr>
        <w:t>Κυβέρνηση</w:t>
      </w:r>
      <w:r>
        <w:rPr>
          <w:rFonts w:eastAsia="Times New Roman" w:cs="Times New Roman"/>
          <w:szCs w:val="24"/>
        </w:rPr>
        <w:t xml:space="preserve"> σας </w:t>
      </w:r>
      <w:r>
        <w:rPr>
          <w:rFonts w:eastAsia="Times New Roman"/>
          <w:bCs/>
        </w:rPr>
        <w:t>είναι</w:t>
      </w:r>
      <w:r>
        <w:rPr>
          <w:rFonts w:eastAsia="Times New Roman" w:cs="Times New Roman"/>
          <w:szCs w:val="24"/>
        </w:rPr>
        <w:t xml:space="preserve"> επιεικώς ύποπτη και προσβλητική. Προφανώς, δεν αντιλαμβάνεστε πλήρως ότι </w:t>
      </w:r>
      <w:r>
        <w:rPr>
          <w:rFonts w:eastAsia="Times New Roman"/>
          <w:bCs/>
        </w:rPr>
        <w:t>έ</w:t>
      </w:r>
      <w:r>
        <w:rPr>
          <w:rFonts w:eastAsia="Times New Roman" w:cs="Times New Roman"/>
          <w:szCs w:val="24"/>
        </w:rPr>
        <w:t xml:space="preserve">χετε πρωτίστως υποχρέωση, ως </w:t>
      </w:r>
      <w:r>
        <w:rPr>
          <w:rFonts w:eastAsia="Times New Roman"/>
          <w:bCs/>
        </w:rPr>
        <w:t>Κυβέρνηση</w:t>
      </w:r>
      <w:r>
        <w:rPr>
          <w:rFonts w:eastAsia="Times New Roman" w:cs="Times New Roman"/>
          <w:szCs w:val="24"/>
        </w:rPr>
        <w:t xml:space="preserve"> γενικώς, αλλά και ως Υπουργεία ειδικότερα, να υπερασπίζεστε και να </w:t>
      </w:r>
      <w:r>
        <w:rPr>
          <w:rFonts w:eastAsia="Times New Roman" w:cs="Times New Roman"/>
          <w:szCs w:val="24"/>
        </w:rPr>
        <w:t xml:space="preserve">φροντίζετε τους πολίτες αυτής της χώρας, τους φόρους των οποίων πολιτών διαχειρίζονται τα Υπουργεία σας. </w:t>
      </w:r>
    </w:p>
    <w:p w14:paraId="5FBAEED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κύριε Υπουργέ, οι πληροφορίες λένε ότι οι </w:t>
      </w:r>
      <w:r>
        <w:rPr>
          <w:rFonts w:eastAsia="Times New Roman" w:cs="Times New Roman"/>
          <w:szCs w:val="24"/>
        </w:rPr>
        <w:t>ε</w:t>
      </w:r>
      <w:r>
        <w:rPr>
          <w:rFonts w:eastAsia="Times New Roman" w:cs="Times New Roman"/>
          <w:szCs w:val="24"/>
        </w:rPr>
        <w:t xml:space="preserve">υέλπιδες φορούσαν στολή. </w:t>
      </w:r>
    </w:p>
    <w:p w14:paraId="5FBAEED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b/>
          <w:szCs w:val="24"/>
        </w:rPr>
        <w:t>):</w:t>
      </w:r>
      <w:r>
        <w:rPr>
          <w:rFonts w:eastAsia="Times New Roman" w:cs="Times New Roman"/>
          <w:szCs w:val="24"/>
        </w:rPr>
        <w:t xml:space="preserve"> Τι λέτε; </w:t>
      </w:r>
    </w:p>
    <w:p w14:paraId="5FBAEED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Και αυτό </w:t>
      </w:r>
      <w:r>
        <w:rPr>
          <w:rFonts w:eastAsia="Times New Roman"/>
          <w:bCs/>
        </w:rPr>
        <w:t>είναι</w:t>
      </w:r>
      <w:r>
        <w:rPr>
          <w:rFonts w:eastAsia="Times New Roman" w:cs="Times New Roman"/>
          <w:szCs w:val="24"/>
        </w:rPr>
        <w:t>…</w:t>
      </w:r>
    </w:p>
    <w:p w14:paraId="5FBAEED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Σταματήστε να προσβάλετε τους </w:t>
      </w:r>
      <w:r>
        <w:rPr>
          <w:rFonts w:eastAsia="Times New Roman" w:cs="Times New Roman"/>
          <w:szCs w:val="24"/>
        </w:rPr>
        <w:t>ε</w:t>
      </w:r>
      <w:r>
        <w:rPr>
          <w:rFonts w:eastAsia="Times New Roman" w:cs="Times New Roman"/>
          <w:szCs w:val="24"/>
        </w:rPr>
        <w:t xml:space="preserve">υέλπιδες! </w:t>
      </w:r>
    </w:p>
    <w:p w14:paraId="5FBAEED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προσβάλω κανέναν από τους </w:t>
      </w:r>
      <w:r>
        <w:rPr>
          <w:rFonts w:eastAsia="Times New Roman" w:cs="Times New Roman"/>
          <w:szCs w:val="24"/>
        </w:rPr>
        <w:t>ε</w:t>
      </w:r>
      <w:r>
        <w:rPr>
          <w:rFonts w:eastAsia="Times New Roman" w:cs="Times New Roman"/>
          <w:szCs w:val="24"/>
        </w:rPr>
        <w:t xml:space="preserve">υέλπιδες. </w:t>
      </w:r>
    </w:p>
    <w:p w14:paraId="5FBAEED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w:t>
      </w:r>
      <w:r>
        <w:rPr>
          <w:rFonts w:eastAsia="Times New Roman" w:cs="Times New Roman"/>
          <w:b/>
          <w:szCs w:val="24"/>
        </w:rPr>
        <w:t>Άμυνας – Πρόεδρος των Ανεξαρτήτων Ελλήνων):</w:t>
      </w:r>
      <w:r>
        <w:rPr>
          <w:rFonts w:eastAsia="Times New Roman" w:cs="Times New Roman"/>
          <w:szCs w:val="24"/>
        </w:rPr>
        <w:t xml:space="preserve"> Οι </w:t>
      </w:r>
      <w:r>
        <w:rPr>
          <w:rFonts w:eastAsia="Times New Roman" w:cs="Times New Roman"/>
          <w:szCs w:val="24"/>
        </w:rPr>
        <w:t>ε</w:t>
      </w:r>
      <w:r>
        <w:rPr>
          <w:rFonts w:eastAsia="Times New Roman" w:cs="Times New Roman"/>
          <w:szCs w:val="24"/>
        </w:rPr>
        <w:t xml:space="preserve">υέλπιδες ούτε στολή φορούσαν ούτε έχουν </w:t>
      </w:r>
      <w:r>
        <w:rPr>
          <w:rFonts w:eastAsia="Times New Roman" w:cs="Times New Roman"/>
          <w:bCs/>
          <w:shd w:val="clear" w:color="auto" w:fill="FFFFFF"/>
        </w:rPr>
        <w:t>ανάγκη</w:t>
      </w:r>
      <w:r>
        <w:rPr>
          <w:rFonts w:eastAsia="Times New Roman" w:cs="Times New Roman"/>
          <w:szCs w:val="24"/>
        </w:rPr>
        <w:t xml:space="preserve"> την </w:t>
      </w:r>
      <w:r>
        <w:rPr>
          <w:rFonts w:eastAsia="Times New Roman" w:cs="Times New Roman"/>
          <w:szCs w:val="24"/>
        </w:rPr>
        <w:lastRenderedPageBreak/>
        <w:t xml:space="preserve">προστασία κανενός, ούτε τη δική σας ούτε της Αστυνομίας. Σας παρακαλώ πάρα πολύ. Κύριε Παππά, μιλάτε για </w:t>
      </w:r>
      <w:r>
        <w:rPr>
          <w:rFonts w:eastAsia="Times New Roman" w:cs="Times New Roman"/>
          <w:szCs w:val="24"/>
        </w:rPr>
        <w:t>ε</w:t>
      </w:r>
      <w:r>
        <w:rPr>
          <w:rFonts w:eastAsia="Times New Roman" w:cs="Times New Roman"/>
          <w:szCs w:val="24"/>
        </w:rPr>
        <w:t xml:space="preserve">υέλπιδες. Προσέξτε τι λέτε. </w:t>
      </w:r>
    </w:p>
    <w:p w14:paraId="5FBAEED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Οι </w:t>
      </w:r>
      <w:r>
        <w:rPr>
          <w:rFonts w:eastAsia="Times New Roman" w:cs="Times New Roman"/>
          <w:szCs w:val="24"/>
        </w:rPr>
        <w:t>ε</w:t>
      </w:r>
      <w:r>
        <w:rPr>
          <w:rFonts w:eastAsia="Times New Roman" w:cs="Times New Roman"/>
          <w:szCs w:val="24"/>
        </w:rPr>
        <w:t>υέ</w:t>
      </w:r>
      <w:r>
        <w:rPr>
          <w:rFonts w:eastAsia="Times New Roman" w:cs="Times New Roman"/>
          <w:szCs w:val="24"/>
        </w:rPr>
        <w:t xml:space="preserve">λπιδες φορούσαν στολή. Όσοι έχουν σχέση με τη Σχολή </w:t>
      </w:r>
      <w:proofErr w:type="spellStart"/>
      <w:r>
        <w:rPr>
          <w:rFonts w:eastAsia="Times New Roman" w:cs="Times New Roman"/>
          <w:szCs w:val="24"/>
        </w:rPr>
        <w:t>Ευελπίδων</w:t>
      </w:r>
      <w:proofErr w:type="spellEnd"/>
      <w:r>
        <w:rPr>
          <w:rFonts w:eastAsia="Times New Roman" w:cs="Times New Roman"/>
          <w:szCs w:val="24"/>
        </w:rPr>
        <w:t xml:space="preserve"> γνωρίζουν ότι όλοι οι πρωτοετείς έχουν υποχρέωση να φορούν τη στολή. Παλαιότερα έπαιρναν άδεια, όταν γινόταν η ορκωμοσία, στις 21 Δεκεμβρίου, στην επέτειο ίδρυσής της.</w:t>
      </w:r>
    </w:p>
    <w:p w14:paraId="5FBAEED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w:t>
      </w:r>
      <w:r>
        <w:rPr>
          <w:rFonts w:eastAsia="Times New Roman" w:cs="Times New Roman"/>
          <w:b/>
          <w:szCs w:val="24"/>
        </w:rPr>
        <w:t>θνικής Άμυνας – Πρόεδρος των Ανεξαρτήτων Ελλήνων):</w:t>
      </w:r>
      <w:r>
        <w:rPr>
          <w:rFonts w:eastAsia="Times New Roman" w:cs="Times New Roman"/>
          <w:szCs w:val="24"/>
        </w:rPr>
        <w:t xml:space="preserve"> Δεν υπάρχει </w:t>
      </w:r>
      <w:r>
        <w:rPr>
          <w:rFonts w:eastAsia="Times New Roman" w:cs="Times New Roman"/>
          <w:szCs w:val="24"/>
        </w:rPr>
        <w:t>ε</w:t>
      </w:r>
      <w:r>
        <w:rPr>
          <w:rFonts w:eastAsia="Times New Roman" w:cs="Times New Roman"/>
          <w:szCs w:val="24"/>
        </w:rPr>
        <w:t>ύελπις, ο οποίος με στολή θα είχε αυτή την αντιμετώπιση.</w:t>
      </w:r>
    </w:p>
    <w:p w14:paraId="5FBAEED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Περιμένετε. </w:t>
      </w:r>
    </w:p>
    <w:p w14:paraId="5FBAEED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Σας παρακαλώ πολύ, πείτε ό,τι</w:t>
      </w:r>
      <w:r>
        <w:rPr>
          <w:rFonts w:eastAsia="Times New Roman" w:cs="Times New Roman"/>
          <w:szCs w:val="24"/>
        </w:rPr>
        <w:t xml:space="preserve"> άλλο θέλετε, αλλά αφήστε τους </w:t>
      </w:r>
      <w:r>
        <w:rPr>
          <w:rFonts w:eastAsia="Times New Roman" w:cs="Times New Roman"/>
          <w:szCs w:val="24"/>
        </w:rPr>
        <w:t>ε</w:t>
      </w:r>
      <w:r>
        <w:rPr>
          <w:rFonts w:eastAsia="Times New Roman" w:cs="Times New Roman"/>
          <w:szCs w:val="24"/>
        </w:rPr>
        <w:t>υέλπιδες απ’ έξω.</w:t>
      </w:r>
    </w:p>
    <w:p w14:paraId="5FBAEED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Αφήστε το σόου, κύριε </w:t>
      </w:r>
      <w:proofErr w:type="spellStart"/>
      <w:r>
        <w:rPr>
          <w:rFonts w:eastAsia="Times New Roman" w:cs="Times New Roman"/>
          <w:szCs w:val="24"/>
        </w:rPr>
        <w:t>Καμμένε</w:t>
      </w:r>
      <w:proofErr w:type="spellEnd"/>
      <w:r>
        <w:rPr>
          <w:rFonts w:eastAsia="Times New Roman" w:cs="Times New Roman"/>
          <w:szCs w:val="24"/>
        </w:rPr>
        <w:t xml:space="preserve">. Δεν το θέλουμε. </w:t>
      </w:r>
    </w:p>
    <w:p w14:paraId="5FBAEED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Μα </w:t>
      </w:r>
      <w:r>
        <w:rPr>
          <w:rFonts w:eastAsia="Times New Roman"/>
          <w:bCs/>
        </w:rPr>
        <w:t>είναι</w:t>
      </w:r>
      <w:r>
        <w:rPr>
          <w:rFonts w:eastAsia="Times New Roman" w:cs="Times New Roman"/>
          <w:szCs w:val="24"/>
        </w:rPr>
        <w:t xml:space="preserve"> ντροπή αυτό που λέτε. Προσβάλλει το στράτευμα. </w:t>
      </w:r>
    </w:p>
    <w:p w14:paraId="5FBAEED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Δεν θέλουν προστάτη οι </w:t>
      </w:r>
      <w:r>
        <w:rPr>
          <w:rFonts w:eastAsia="Times New Roman" w:cs="Times New Roman"/>
          <w:szCs w:val="24"/>
        </w:rPr>
        <w:t>ε</w:t>
      </w:r>
      <w:r>
        <w:rPr>
          <w:rFonts w:eastAsia="Times New Roman" w:cs="Times New Roman"/>
          <w:szCs w:val="24"/>
        </w:rPr>
        <w:t xml:space="preserve">υέλπιδες. </w:t>
      </w:r>
    </w:p>
    <w:p w14:paraId="5FBAEED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Εσείς πάτε να τους προστατέψετε με το Υπουργείο Προστασίας του Πολίτη. </w:t>
      </w:r>
    </w:p>
    <w:p w14:paraId="5FBAEED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Δεν θέλουν προστάτη. Έχουμε την προστασία του πο</w:t>
      </w:r>
      <w:r>
        <w:rPr>
          <w:rFonts w:eastAsia="Times New Roman" w:cs="Times New Roman"/>
          <w:szCs w:val="24"/>
        </w:rPr>
        <w:t>λίτη, τον συνάδελφό σας κ.</w:t>
      </w:r>
      <w:r>
        <w:rPr>
          <w:rFonts w:eastAsia="Times New Roman" w:cs="Times New Roman"/>
          <w:szCs w:val="24"/>
        </w:rPr>
        <w:t xml:space="preserve"> </w:t>
      </w:r>
      <w:proofErr w:type="spellStart"/>
      <w:r>
        <w:rPr>
          <w:rFonts w:eastAsia="Times New Roman" w:cs="Times New Roman"/>
          <w:szCs w:val="24"/>
        </w:rPr>
        <w:t>Τόσκα</w:t>
      </w:r>
      <w:proofErr w:type="spellEnd"/>
      <w:r>
        <w:rPr>
          <w:rFonts w:eastAsia="Times New Roman" w:cs="Times New Roman"/>
          <w:szCs w:val="24"/>
        </w:rPr>
        <w:t>. Του είπατε κα</w:t>
      </w:r>
      <w:r>
        <w:rPr>
          <w:rFonts w:eastAsia="Times New Roman" w:cs="Times New Roman"/>
          <w:szCs w:val="24"/>
        </w:rPr>
        <w:t>μ</w:t>
      </w:r>
      <w:r>
        <w:rPr>
          <w:rFonts w:eastAsia="Times New Roman" w:cs="Times New Roman"/>
          <w:szCs w:val="24"/>
        </w:rPr>
        <w:t xml:space="preserve">μία κουβέντα; </w:t>
      </w:r>
    </w:p>
    <w:p w14:paraId="5FBAEED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Λένε, λοιπόν, ότι η στολή </w:t>
      </w:r>
      <w:r>
        <w:rPr>
          <w:rFonts w:eastAsia="Times New Roman"/>
          <w:bCs/>
        </w:rPr>
        <w:t>ήταν</w:t>
      </w:r>
      <w:r>
        <w:rPr>
          <w:rFonts w:eastAsia="Times New Roman" w:cs="Times New Roman"/>
          <w:szCs w:val="24"/>
        </w:rPr>
        <w:t xml:space="preserve"> ένα κόκκινο πανί για τους αριστερούς. Επέστρεφαν οι </w:t>
      </w:r>
      <w:r>
        <w:rPr>
          <w:rFonts w:eastAsia="Times New Roman" w:cs="Times New Roman"/>
          <w:szCs w:val="24"/>
        </w:rPr>
        <w:t>ε</w:t>
      </w:r>
      <w:r>
        <w:rPr>
          <w:rFonts w:eastAsia="Times New Roman" w:cs="Times New Roman"/>
          <w:szCs w:val="24"/>
        </w:rPr>
        <w:t xml:space="preserve">υέλπιδες από άδεια, φορούσαν την τιμημένη στολή του Έλληνα Αξιωματικού κι αυτό αποτελούσε κόκκινο πανί για τον παρακρατικό όχλο. </w:t>
      </w:r>
    </w:p>
    <w:p w14:paraId="5FBAEEE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Είστε ψεύτης και συκοφάντης. </w:t>
      </w:r>
    </w:p>
    <w:p w14:paraId="5FBAEEE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Επί δεκαετίες -είστε και εσείς συνυπεύθυνος- τα ΜΜΕ και οι πολιτικάντηδες του λεγόμενου «συνταγματικού τόξου», εσείς, εχθρεύεστε, φοβάστε και συκοφαντείτε το στράτευμα. </w:t>
      </w:r>
    </w:p>
    <w:p w14:paraId="5FBAEEE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Είστε ψε</w:t>
      </w:r>
      <w:r>
        <w:rPr>
          <w:rFonts w:eastAsia="Times New Roman" w:cs="Times New Roman"/>
          <w:szCs w:val="24"/>
        </w:rPr>
        <w:t xml:space="preserve">ύτης! Να ανακαλέσετε! Δεν φορούσαν οι </w:t>
      </w:r>
      <w:r>
        <w:rPr>
          <w:rFonts w:eastAsia="Times New Roman" w:cs="Times New Roman"/>
          <w:szCs w:val="24"/>
        </w:rPr>
        <w:t>ε</w:t>
      </w:r>
      <w:r>
        <w:rPr>
          <w:rFonts w:eastAsia="Times New Roman" w:cs="Times New Roman"/>
          <w:szCs w:val="24"/>
        </w:rPr>
        <w:t xml:space="preserve">υέλπιδες στολή. Ντροπή σας! </w:t>
      </w:r>
    </w:p>
    <w:p w14:paraId="5FBAEEE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Το στράτευμα για τους «δικούς» σας, αυτούς με τους οποίους συγκυβερνάτε, </w:t>
      </w:r>
      <w:r>
        <w:rPr>
          <w:rFonts w:eastAsia="Times New Roman"/>
          <w:bCs/>
        </w:rPr>
        <w:t>είναι</w:t>
      </w:r>
      <w:r>
        <w:rPr>
          <w:rFonts w:eastAsia="Times New Roman" w:cs="Times New Roman"/>
          <w:szCs w:val="24"/>
        </w:rPr>
        <w:t xml:space="preserve"> κατάλοιπο του παρελθόντος και </w:t>
      </w:r>
      <w:r>
        <w:rPr>
          <w:rFonts w:eastAsia="Times New Roman"/>
          <w:bCs/>
        </w:rPr>
        <w:t>είναι</w:t>
      </w:r>
      <w:r>
        <w:rPr>
          <w:rFonts w:eastAsia="Times New Roman" w:cs="Times New Roman"/>
          <w:szCs w:val="24"/>
        </w:rPr>
        <w:t xml:space="preserve"> μέρος αναπαραγωγής ακροδεξιών ιδεών.</w:t>
      </w:r>
    </w:p>
    <w:p w14:paraId="5FBAEEE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w:t>
      </w:r>
      <w:r>
        <w:rPr>
          <w:rFonts w:eastAsia="Times New Roman" w:cs="Times New Roman"/>
          <w:b/>
          <w:szCs w:val="24"/>
        </w:rPr>
        <w:t>ργός Εθνικής Άμυνας – Πρόεδρος των Ανεξαρτήτων Ελλήνων):</w:t>
      </w:r>
      <w:r>
        <w:rPr>
          <w:rFonts w:eastAsia="Times New Roman" w:cs="Times New Roman"/>
          <w:szCs w:val="24"/>
        </w:rPr>
        <w:t xml:space="preserve"> Είναι ντροπή αυτά που λέτε. </w:t>
      </w:r>
    </w:p>
    <w:p w14:paraId="5FBAEEE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Αυτές </w:t>
      </w:r>
      <w:r>
        <w:rPr>
          <w:rFonts w:eastAsia="Times New Roman"/>
          <w:bCs/>
        </w:rPr>
        <w:t>είναι</w:t>
      </w:r>
      <w:r>
        <w:rPr>
          <w:rFonts w:eastAsia="Times New Roman" w:cs="Times New Roman"/>
          <w:szCs w:val="24"/>
        </w:rPr>
        <w:t xml:space="preserve"> κουβέντες των δικών σας, που συγκυβερνάτε. Ε</w:t>
      </w:r>
      <w:r>
        <w:rPr>
          <w:rFonts w:eastAsia="Times New Roman"/>
          <w:bCs/>
        </w:rPr>
        <w:t>ίναι</w:t>
      </w:r>
      <w:r>
        <w:rPr>
          <w:rFonts w:eastAsia="Times New Roman" w:cs="Times New Roman"/>
          <w:szCs w:val="24"/>
        </w:rPr>
        <w:t xml:space="preserve"> στα συνέδρια που πάτε και κάνετε χαιρετισμό. </w:t>
      </w:r>
    </w:p>
    <w:p w14:paraId="5FBAEEE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Διδάχτηκε μ</w:t>
      </w:r>
      <w:r>
        <w:rPr>
          <w:rFonts w:eastAsia="Times New Roman" w:cs="Times New Roman"/>
          <w:szCs w:val="24"/>
        </w:rPr>
        <w:t>ί</w:t>
      </w:r>
      <w:r>
        <w:rPr>
          <w:rFonts w:eastAsia="Times New Roman" w:cs="Times New Roman"/>
          <w:szCs w:val="24"/>
        </w:rPr>
        <w:t>α ολόκληρη κοινωνία από το 1974 και</w:t>
      </w:r>
      <w:r>
        <w:rPr>
          <w:rFonts w:eastAsia="Times New Roman" w:cs="Times New Roman"/>
          <w:szCs w:val="24"/>
        </w:rPr>
        <w:t xml:space="preserve"> μετά να μισεί τη στολή και οτιδήποτε αυτό συμβολίζει: την πειθαρχία, την ιεραρχία, το καθήκον και τα ιδανικά, που θεωρήθηκαν συλλήβδην ακροδεξιά και </w:t>
      </w:r>
      <w:proofErr w:type="spellStart"/>
      <w:r>
        <w:rPr>
          <w:rFonts w:eastAsia="Times New Roman" w:cs="Times New Roman"/>
          <w:szCs w:val="24"/>
        </w:rPr>
        <w:t>χρυσαυγίτικα</w:t>
      </w:r>
      <w:proofErr w:type="spellEnd"/>
      <w:r>
        <w:rPr>
          <w:rFonts w:eastAsia="Times New Roman" w:cs="Times New Roman"/>
          <w:szCs w:val="24"/>
        </w:rPr>
        <w:t>, ενώ η απάντηση η δική σας, του «συνταγματικού τόξου», των αριστερών που λείπουν τώρα, της πρ</w:t>
      </w:r>
      <w:r>
        <w:rPr>
          <w:rFonts w:eastAsia="Times New Roman" w:cs="Times New Roman"/>
          <w:szCs w:val="24"/>
        </w:rPr>
        <w:t xml:space="preserve">οόδου υποτίθεται, ήταν η </w:t>
      </w:r>
      <w:proofErr w:type="spellStart"/>
      <w:r>
        <w:rPr>
          <w:rFonts w:eastAsia="Times New Roman" w:cs="Times New Roman"/>
          <w:szCs w:val="24"/>
        </w:rPr>
        <w:t>λαμογιά</w:t>
      </w:r>
      <w:proofErr w:type="spellEnd"/>
      <w:r>
        <w:rPr>
          <w:rFonts w:eastAsia="Times New Roman" w:cs="Times New Roman"/>
          <w:szCs w:val="24"/>
        </w:rPr>
        <w:t xml:space="preserve"> και η βαλίτσα με τα μαύρα λεφτά. </w:t>
      </w:r>
    </w:p>
    <w:p w14:paraId="5FBAEEE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αλήθεια, που είστε τόσο λάβρος, θα τιμωρήσετε άραγε τους </w:t>
      </w:r>
      <w:r>
        <w:rPr>
          <w:rFonts w:eastAsia="Times New Roman" w:cs="Times New Roman"/>
          <w:szCs w:val="24"/>
        </w:rPr>
        <w:t>ε</w:t>
      </w:r>
      <w:r>
        <w:rPr>
          <w:rFonts w:eastAsia="Times New Roman" w:cs="Times New Roman"/>
          <w:szCs w:val="24"/>
        </w:rPr>
        <w:t>υέλπιδες, επειδή ενδεχόμενα –να το βάλουμε κι έτσι- φορούσαν τη στολή. Διότι, αν δεν ξέρετε –σας το λέω εγώ- από τον</w:t>
      </w:r>
      <w:r>
        <w:rPr>
          <w:rFonts w:eastAsia="Times New Roman" w:cs="Times New Roman"/>
          <w:szCs w:val="24"/>
        </w:rPr>
        <w:t xml:space="preserve"> Μάρτιο του 2010 υπάρχει ο Κανονισμός Στολών δημοσιευμένος στην Εφημερίδα της Κυβερνήσεως, όπου λέει ότι απαγορεύεται στα μεγάλα αστικά κέντρα αξιωματικοί και οπλίτες, άνδρες και γυναίκες, των Ενόπλων Δυνάμεων να φορούν την υπ’ αριθμόν 9. Θα μας το αιτιολο</w:t>
      </w:r>
      <w:r>
        <w:rPr>
          <w:rFonts w:eastAsia="Times New Roman" w:cs="Times New Roman"/>
          <w:szCs w:val="24"/>
        </w:rPr>
        <w:t xml:space="preserve">γήσετε αυτό, κύριε Υπουργέ; Η στολή είναι ντροπή; Η στολή θα φοριέται μόνο ως αντιποίηση από πολίτες κυβερνητικούς; Έχετε γνώση κι εσείς και ο κύριος Πρωθυπουργός επ’ αυτού. </w:t>
      </w:r>
    </w:p>
    <w:p w14:paraId="5FBAEEE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των ημερών –και τελειώνω, κύριε Πρόεδρε- είναι η κατάντια για τον </w:t>
      </w:r>
      <w:r>
        <w:rPr>
          <w:rFonts w:eastAsia="Times New Roman" w:cs="Times New Roman"/>
          <w:szCs w:val="24"/>
        </w:rPr>
        <w:t>Ελληνικό Στρατό ο χλευασμός που συνέβη σε εκδήλωση του Υπουργείου Εθνικής Άμυνας, παρουσία του κ. Βίτσα, του συναδέλφου σας Αναπληρωτή Υπουργού. Δήθεν για την επέτειο της 28</w:t>
      </w:r>
      <w:r>
        <w:rPr>
          <w:rFonts w:eastAsia="Times New Roman" w:cs="Times New Roman"/>
          <w:szCs w:val="24"/>
          <w:vertAlign w:val="superscript"/>
        </w:rPr>
        <w:t>ης</w:t>
      </w:r>
      <w:r>
        <w:rPr>
          <w:rFonts w:eastAsia="Times New Roman" w:cs="Times New Roman"/>
          <w:szCs w:val="24"/>
        </w:rPr>
        <w:t xml:space="preserve"> Οκτωβρίου, η ορχήστρα του Στρατού Ξηράς έπαιζε αντάρτικα τραγούδια και τραγούδια</w:t>
      </w:r>
      <w:r>
        <w:rPr>
          <w:rFonts w:eastAsia="Times New Roman" w:cs="Times New Roman"/>
          <w:szCs w:val="24"/>
        </w:rPr>
        <w:t xml:space="preserve"> του ΕΛΑΣ. Κι εντάξει με τον κ. Βίτσα, να πούμε, ναι. </w:t>
      </w:r>
    </w:p>
    <w:p w14:paraId="5FBAEEE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Επειδή, όμως, εμείς έχουμε μάθει να μιλάμε τη γλώσσα της αλήθειας, με οποιοδήποτε κόστος –και φυλακές και εξορίες, είμαστε έτοιμοι για όλα- να πω το εξής: Οι παρόντες Αξιωματικοί του Ελληνικού Στρατού,</w:t>
      </w:r>
      <w:r>
        <w:rPr>
          <w:rFonts w:eastAsia="Times New Roman" w:cs="Times New Roman"/>
          <w:szCs w:val="24"/>
        </w:rPr>
        <w:t xml:space="preserve"> που συμμετείχαν σε αυτή τη θλιβερή εκδήλωση, αυτήν την παράσταση -η οποία τι γιόρτασε τελικά; Μήπως γιόρτασε τη συμφωνία για τα </w:t>
      </w:r>
      <w:r>
        <w:rPr>
          <w:rFonts w:eastAsia="Times New Roman" w:cs="Times New Roman"/>
          <w:szCs w:val="24"/>
          <w:lang w:val="en-US"/>
        </w:rPr>
        <w:t>F</w:t>
      </w:r>
      <w:r>
        <w:rPr>
          <w:rFonts w:eastAsia="Times New Roman" w:cs="Times New Roman"/>
          <w:szCs w:val="24"/>
        </w:rPr>
        <w:t xml:space="preserve">-16, την ανύπαρκτη, όπως λέτε εσείς;- δεν πρόσβαλαν τους νεκρούς του </w:t>
      </w:r>
      <w:proofErr w:type="spellStart"/>
      <w:r>
        <w:rPr>
          <w:rFonts w:eastAsia="Times New Roman" w:cs="Times New Roman"/>
          <w:szCs w:val="24"/>
        </w:rPr>
        <w:t>αντισυμμοριακού</w:t>
      </w:r>
      <w:proofErr w:type="spellEnd"/>
      <w:r>
        <w:rPr>
          <w:rFonts w:eastAsia="Times New Roman" w:cs="Times New Roman"/>
          <w:szCs w:val="24"/>
        </w:rPr>
        <w:t xml:space="preserve"> αγώνα του 1946-1949; Δεν βρέθηκε κανείς ν</w:t>
      </w:r>
      <w:r>
        <w:rPr>
          <w:rFonts w:eastAsia="Times New Roman" w:cs="Times New Roman"/>
          <w:szCs w:val="24"/>
        </w:rPr>
        <w:t>α αποχωρήσει; Τόσο πολύ πέρασε η σήψη η δική σας η πολιτική; Φοβούμαι ότι περνάει ακόμη και στον Στρατό. Εσάς σας χαρακτηρίζει η ευθυνοφοβία, η αναποφασιστικότητα, η δειλία μπροστά σε απειλές που δέχεται η πατρίδα μας. Άνδρες, όμως, και γυναίκες που φέρουν</w:t>
      </w:r>
      <w:r>
        <w:rPr>
          <w:rFonts w:eastAsia="Times New Roman" w:cs="Times New Roman"/>
          <w:szCs w:val="24"/>
        </w:rPr>
        <w:t xml:space="preserve"> την τιμημένη στολή του Έλληνα Αξιωματικού δεν πρέπει να έχουν αυτά τα χαρακτηριστικά. </w:t>
      </w:r>
    </w:p>
    <w:p w14:paraId="5FBAEEE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Δυστυχία, ελληνικέ λαέ, για την Ελλάδα μας να έχει Πρωθυπουργό και Αρχηγό κόμματος έναν </w:t>
      </w:r>
      <w:proofErr w:type="spellStart"/>
      <w:r>
        <w:rPr>
          <w:rFonts w:eastAsia="Times New Roman" w:cs="Times New Roman"/>
          <w:szCs w:val="24"/>
        </w:rPr>
        <w:t>εθνομηδενιστή</w:t>
      </w:r>
      <w:proofErr w:type="spellEnd"/>
      <w:r>
        <w:rPr>
          <w:rFonts w:eastAsia="Times New Roman" w:cs="Times New Roman"/>
          <w:szCs w:val="24"/>
        </w:rPr>
        <w:t>, ο οποίος όμως…</w:t>
      </w:r>
    </w:p>
    <w:p w14:paraId="5FBAEEE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σας </w:t>
      </w:r>
      <w:r>
        <w:rPr>
          <w:rFonts w:eastAsia="Times New Roman" w:cs="Times New Roman"/>
          <w:szCs w:val="24"/>
        </w:rPr>
        <w:t xml:space="preserve">παρακαλώ να αποφύγουμε αυτούς τους χαρακτηρισμούς. Δεν </w:t>
      </w:r>
      <w:proofErr w:type="spellStart"/>
      <w:r>
        <w:rPr>
          <w:rFonts w:eastAsia="Times New Roman" w:cs="Times New Roman"/>
          <w:szCs w:val="24"/>
        </w:rPr>
        <w:t>προσήκουν</w:t>
      </w:r>
      <w:proofErr w:type="spellEnd"/>
      <w:r>
        <w:rPr>
          <w:rFonts w:eastAsia="Times New Roman" w:cs="Times New Roman"/>
          <w:szCs w:val="24"/>
        </w:rPr>
        <w:t xml:space="preserve"> τώρα στη συζήτηση που κάνουμε. Συζητάμε για το Υπουργείο Εθνικής Άμυνας. Να αποφεύγουμε, σας παρακαλώ, και τις δειλίες για Υπουργό και για τον Πρωθυπουργό.</w:t>
      </w:r>
    </w:p>
    <w:p w14:paraId="5FBAEEE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Τα λέγατε κάποτε κι</w:t>
      </w:r>
      <w:r>
        <w:rPr>
          <w:rFonts w:eastAsia="Times New Roman" w:cs="Times New Roman"/>
          <w:szCs w:val="24"/>
        </w:rPr>
        <w:t xml:space="preserve"> εσείς, κύριε Πρόεδρε, αλλά τα ξεχάσατε. </w:t>
      </w:r>
    </w:p>
    <w:p w14:paraId="5FBAEEE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Τελειώνω, λέγοντας μόνο το εξής: Όσο και αν εκνευρίζεστε, δεν δρα μόνος του. Δεν έχει μόνο τον Πρόεδρο των Ανεξαρτήτων Ελλήνων. Έχει κι ένα δεκανίκι φιλελεύθερο. Έχει το δεκανίκι της Νέας Δημοκρατίας, αυτής της παρ</w:t>
      </w:r>
      <w:r>
        <w:rPr>
          <w:rFonts w:eastAsia="Times New Roman" w:cs="Times New Roman"/>
          <w:szCs w:val="24"/>
        </w:rPr>
        <w:t xml:space="preserve">άταξης που δηλώνει ριζοσπαστικό, κοινωνικό φιλελευθερισμό και αυτές τις γελοιότητες. Έχει τον ομοίως </w:t>
      </w:r>
      <w:proofErr w:type="spellStart"/>
      <w:r>
        <w:rPr>
          <w:rFonts w:eastAsia="Times New Roman" w:cs="Times New Roman"/>
          <w:szCs w:val="24"/>
        </w:rPr>
        <w:t>εθνομηδενιστή</w:t>
      </w:r>
      <w:proofErr w:type="spellEnd"/>
      <w:r>
        <w:rPr>
          <w:rFonts w:eastAsia="Times New Roman" w:cs="Times New Roman"/>
          <w:szCs w:val="24"/>
        </w:rPr>
        <w:t xml:space="preserve">, την άλλη πλευρά δηλαδή του αυτού νομίσματος, του ευρώ, τον κ. Κυριάκο Μητσοτάκη. </w:t>
      </w:r>
    </w:p>
    <w:p w14:paraId="5FBAEEE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παρακαλώ, να μη χαρακ</w:t>
      </w:r>
      <w:r>
        <w:rPr>
          <w:rFonts w:eastAsia="Times New Roman" w:cs="Times New Roman"/>
          <w:szCs w:val="24"/>
        </w:rPr>
        <w:t xml:space="preserve">τηρίζουμε. Σας παρακαλώ. </w:t>
      </w:r>
    </w:p>
    <w:p w14:paraId="5FBAEEE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Η Χρυσή Αυγή είναι διαυγέστατη στο θέμα του Ελληνικού Στρατού. </w:t>
      </w:r>
    </w:p>
    <w:p w14:paraId="5FBAEEF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Εφημερίδα της Κυβερνήσεως που λέει για τις στολές και απαγορεύει στα στελέχη των Ενόπλων Δυνάμεων να κυκλοφορούν με στολές σ</w:t>
      </w:r>
      <w:r>
        <w:rPr>
          <w:rFonts w:eastAsia="Times New Roman" w:cs="Times New Roman"/>
          <w:szCs w:val="24"/>
        </w:rPr>
        <w:t xml:space="preserve">τα μεγάλα αστικά κέντρα. </w:t>
      </w:r>
    </w:p>
    <w:p w14:paraId="5FBAEEF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Επίσης, καταθέτω, για να διαβάσει ο κύριος Υπουργός από το πολιτικό πρόγραμμα της Χρυσής Αυγής τις θέσεις μας για το στράτευμα. </w:t>
      </w:r>
    </w:p>
    <w:p w14:paraId="5FBAEEF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τα προαναφερθέντα έγγραφα, τ</w:t>
      </w:r>
      <w:r>
        <w:rPr>
          <w:rFonts w:eastAsia="Times New Roman" w:cs="Times New Roman"/>
          <w:szCs w:val="24"/>
        </w:rPr>
        <w:t>α οποία βρίσκονται στο αρχείο του Τμήματος Γραμματείας της Διεύθυνσης Στενογραφίας και Πρακτικών της Βουλής)</w:t>
      </w:r>
    </w:p>
    <w:p w14:paraId="5FBAEEF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Πρόεδρε, παρ’ όλη τη διακοπή σας στον ειρμό των σκέψεων μου, θέλω να σας ευχαριστήσω για τον χρόνο που μου δώσατε.</w:t>
      </w:r>
    </w:p>
    <w:p w14:paraId="5FBAEEF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απευθυνόμενος </w:t>
      </w:r>
      <w:r>
        <w:rPr>
          <w:rFonts w:eastAsia="Times New Roman" w:cs="Times New Roman"/>
          <w:szCs w:val="24"/>
        </w:rPr>
        <w:t>όχι σε εσάς, αλλά κυρίως στους Έλληνες πολίτες που μας παρακολουθούν –όσοι μας παρακολουθούν- θέλω να πω το εξής: Έχετε διαπιστώσει ότι η φωνή της αλήθειας είναι η Χρυσή Αυγή, η μοναδική εθνική αντίσταση μέσα στη Βουλή. Εμείς η Χρυσή Αυγή είμαστε ενάντια σ</w:t>
      </w:r>
      <w:r>
        <w:rPr>
          <w:rFonts w:eastAsia="Times New Roman" w:cs="Times New Roman"/>
          <w:szCs w:val="24"/>
        </w:rPr>
        <w:t xml:space="preserve">ε μαρξιστές και φιλελεύθερους </w:t>
      </w:r>
      <w:proofErr w:type="spellStart"/>
      <w:r>
        <w:rPr>
          <w:rFonts w:eastAsia="Times New Roman" w:cs="Times New Roman"/>
          <w:szCs w:val="24"/>
        </w:rPr>
        <w:t>εθνομηδενιστές</w:t>
      </w:r>
      <w:proofErr w:type="spellEnd"/>
      <w:r>
        <w:rPr>
          <w:rFonts w:eastAsia="Times New Roman" w:cs="Times New Roman"/>
          <w:szCs w:val="24"/>
        </w:rPr>
        <w:t xml:space="preserve">. Είμαστε ενάντια σε Αμερικανούς πολιτικούς του ΣΥΡΙΖΑ και της Νέας Δημοκρατίας, ενάντια σε αυτούς που ψηφίζουν μνημόνια, ανέγερση τζαμιών, σύμφωνα συμβίωσης, αποτεφρωτήρια νεκρών, ταυτότητα φύλου, που η διαφορά </w:t>
      </w:r>
      <w:r>
        <w:rPr>
          <w:rFonts w:eastAsia="Times New Roman" w:cs="Times New Roman"/>
          <w:szCs w:val="24"/>
        </w:rPr>
        <w:t>τους είναι τρία έτη, από τα δεκαπέντε στα δέκα ο</w:t>
      </w:r>
      <w:r>
        <w:rPr>
          <w:rFonts w:eastAsia="Times New Roman" w:cs="Times New Roman"/>
          <w:szCs w:val="24"/>
        </w:rPr>
        <w:t>κ</w:t>
      </w:r>
      <w:r>
        <w:rPr>
          <w:rFonts w:eastAsia="Times New Roman" w:cs="Times New Roman"/>
          <w:szCs w:val="24"/>
        </w:rPr>
        <w:t xml:space="preserve">τώ. </w:t>
      </w:r>
    </w:p>
    <w:p w14:paraId="5FBAEEF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Είμαστε εναντίον σας, εναντίον του πολιτικού κατεστημένου για την πατρίδα και τον λαό και για την Χρυσή Αυγή του ελληνισμού. </w:t>
      </w:r>
    </w:p>
    <w:p w14:paraId="5FBAEEF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5FBAEEF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w:t>
      </w:r>
      <w:r>
        <w:rPr>
          <w:rFonts w:eastAsia="Times New Roman" w:cs="Times New Roman"/>
          <w:b/>
          <w:szCs w:val="24"/>
        </w:rPr>
        <w:t xml:space="preserve">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θα ήθελα τον λόγο.</w:t>
      </w:r>
    </w:p>
    <w:p w14:paraId="5FBAEEF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Παρακαλώ, κύριε Υπουργέ, έχετε τον λόγο.</w:t>
      </w:r>
    </w:p>
    <w:p w14:paraId="5FBAEEF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Τέθηκαν κάποια θέμ</w:t>
      </w:r>
      <w:r>
        <w:rPr>
          <w:rFonts w:eastAsia="Times New Roman" w:cs="Times New Roman"/>
          <w:szCs w:val="24"/>
        </w:rPr>
        <w:t>ατα που θα ήθελα να απαντηθούν.</w:t>
      </w:r>
    </w:p>
    <w:p w14:paraId="5FBAEEF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Και ένα ερώτημα τελευταίο, κύριε </w:t>
      </w:r>
      <w:proofErr w:type="spellStart"/>
      <w:r>
        <w:rPr>
          <w:rFonts w:eastAsia="Times New Roman" w:cs="Times New Roman"/>
          <w:szCs w:val="24"/>
        </w:rPr>
        <w:t>Καμμένε</w:t>
      </w:r>
      <w:proofErr w:type="spellEnd"/>
      <w:r>
        <w:rPr>
          <w:rFonts w:eastAsia="Times New Roman" w:cs="Times New Roman"/>
          <w:szCs w:val="24"/>
        </w:rPr>
        <w:t>, που θα απαντήσετε. Πήγατε στο 401; Εσείς πήγατε προσωπικά στο 401;</w:t>
      </w:r>
    </w:p>
    <w:p w14:paraId="5FBAEEF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Κύριε Παππά, μην απευθύνεστε στον Υπουργό. Να μην ανοίξουμε τον </w:t>
      </w:r>
      <w:r>
        <w:rPr>
          <w:rFonts w:eastAsia="Times New Roman" w:cs="Times New Roman"/>
          <w:szCs w:val="24"/>
        </w:rPr>
        <w:t>διάλογο αυτή τη στιγμή. Απευθυνθήκατε και με χαρακτηρισμούς, τους οποίους έπρεπε να τους αποφύγουμε.</w:t>
      </w:r>
    </w:p>
    <w:p w14:paraId="5FBAEEF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w:t>
      </w:r>
    </w:p>
    <w:p w14:paraId="5FBAEEF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ως Υπουργός Εθνικής Άμυνας θέλω να δηλ</w:t>
      </w:r>
      <w:r>
        <w:rPr>
          <w:rFonts w:eastAsia="Times New Roman" w:cs="Times New Roman"/>
          <w:szCs w:val="24"/>
        </w:rPr>
        <w:t xml:space="preserve">ώσω ότι λυπάμαι ιδιαίτερα που μέσα στη Βουλή των Ελλήνων αναφέρθηκε ψευδώς και με πρόθεση ότι στο επεισόδιο με τους </w:t>
      </w:r>
      <w:r>
        <w:rPr>
          <w:rFonts w:eastAsia="Times New Roman" w:cs="Times New Roman"/>
          <w:szCs w:val="24"/>
        </w:rPr>
        <w:t>ε</w:t>
      </w:r>
      <w:r>
        <w:rPr>
          <w:rFonts w:eastAsia="Times New Roman" w:cs="Times New Roman"/>
          <w:szCs w:val="24"/>
        </w:rPr>
        <w:t xml:space="preserve">υέλπιδες προχθές, οι </w:t>
      </w:r>
      <w:r>
        <w:rPr>
          <w:rFonts w:eastAsia="Times New Roman" w:cs="Times New Roman"/>
          <w:szCs w:val="24"/>
        </w:rPr>
        <w:t>ε</w:t>
      </w:r>
      <w:r>
        <w:rPr>
          <w:rFonts w:eastAsia="Times New Roman" w:cs="Times New Roman"/>
          <w:szCs w:val="24"/>
        </w:rPr>
        <w:t>υέλπιδες φορούσαν στολή. Θέλω να διαβεβαιώσω την Ελληνική Αντιπροσωπεία ότι Έλλην Εύελπις με στολή, είτε δεν θα γύριζ</w:t>
      </w:r>
      <w:r>
        <w:rPr>
          <w:rFonts w:eastAsia="Times New Roman" w:cs="Times New Roman"/>
          <w:szCs w:val="24"/>
        </w:rPr>
        <w:t xml:space="preserve">ε ποτέ πίσω ή δεν θα ήταν </w:t>
      </w:r>
      <w:r>
        <w:rPr>
          <w:rFonts w:eastAsia="Times New Roman" w:cs="Times New Roman"/>
          <w:szCs w:val="24"/>
        </w:rPr>
        <w:t>ε</w:t>
      </w:r>
      <w:r>
        <w:rPr>
          <w:rFonts w:eastAsia="Times New Roman" w:cs="Times New Roman"/>
          <w:szCs w:val="24"/>
        </w:rPr>
        <w:t xml:space="preserve">ύελπις. </w:t>
      </w:r>
    </w:p>
    <w:p w14:paraId="5FBAEEF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Να πιέσετε τον συνάδελφό σας να συλληφθούν οι δράστες. Αυτό να κάνετε.</w:t>
      </w:r>
    </w:p>
    <w:p w14:paraId="5FBAEEF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Αυτό, λοιπόν, που λέτε προσβάλλει τη Σχολή </w:t>
      </w:r>
      <w:proofErr w:type="spellStart"/>
      <w:r>
        <w:rPr>
          <w:rFonts w:eastAsia="Times New Roman" w:cs="Times New Roman"/>
          <w:szCs w:val="24"/>
        </w:rPr>
        <w:t>Ευελπίδων</w:t>
      </w:r>
      <w:proofErr w:type="spellEnd"/>
      <w:r>
        <w:rPr>
          <w:rFonts w:eastAsia="Times New Roman" w:cs="Times New Roman"/>
          <w:szCs w:val="24"/>
        </w:rPr>
        <w:t>, το</w:t>
      </w:r>
      <w:r>
        <w:rPr>
          <w:rFonts w:eastAsia="Times New Roman" w:cs="Times New Roman"/>
          <w:szCs w:val="24"/>
        </w:rPr>
        <w:t xml:space="preserve"> στράτευμα και το εθνόσημο. </w:t>
      </w:r>
    </w:p>
    <w:p w14:paraId="5FBAEF0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έχει καμμία σχέση με τη Σχολή </w:t>
      </w:r>
      <w:proofErr w:type="spellStart"/>
      <w:r>
        <w:rPr>
          <w:rFonts w:eastAsia="Times New Roman" w:cs="Times New Roman"/>
          <w:szCs w:val="24"/>
        </w:rPr>
        <w:t>Ευελπίδων</w:t>
      </w:r>
      <w:proofErr w:type="spellEnd"/>
      <w:r>
        <w:rPr>
          <w:rFonts w:eastAsia="Times New Roman" w:cs="Times New Roman"/>
          <w:szCs w:val="24"/>
        </w:rPr>
        <w:t>.</w:t>
      </w:r>
    </w:p>
    <w:p w14:paraId="5FBAEF0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Παππά, σας παρακαλώ! Να απαντήσει ο Υπουργός.</w:t>
      </w:r>
    </w:p>
    <w:p w14:paraId="5FBAEF0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Προσ</w:t>
      </w:r>
      <w:r>
        <w:rPr>
          <w:rFonts w:eastAsia="Times New Roman" w:cs="Times New Roman"/>
          <w:szCs w:val="24"/>
        </w:rPr>
        <w:t>βάλλει το στράτευμα, το εθνόσημο και τις Ελληνικές Ένοπλες Δυνάμεις.</w:t>
      </w:r>
    </w:p>
    <w:p w14:paraId="5FBAEF0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Αν λέτε για το </w:t>
      </w:r>
      <w:r>
        <w:rPr>
          <w:rFonts w:eastAsia="Times New Roman" w:cs="Times New Roman"/>
          <w:szCs w:val="24"/>
          <w:lang w:val="en-US"/>
        </w:rPr>
        <w:t>West</w:t>
      </w:r>
      <w:r>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εντάξει. Αλλά για τη Σχολή </w:t>
      </w:r>
      <w:proofErr w:type="spellStart"/>
      <w:r>
        <w:rPr>
          <w:rFonts w:eastAsia="Times New Roman" w:cs="Times New Roman"/>
          <w:szCs w:val="24"/>
        </w:rPr>
        <w:t>Ευελπίδων</w:t>
      </w:r>
      <w:proofErr w:type="spellEnd"/>
      <w:r>
        <w:rPr>
          <w:rFonts w:eastAsia="Times New Roman" w:cs="Times New Roman"/>
          <w:szCs w:val="24"/>
        </w:rPr>
        <w:t>, όχι.</w:t>
      </w:r>
    </w:p>
    <w:p w14:paraId="5FBAEF0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Αυτό που αναφέρει ο κ. Παππάς…</w:t>
      </w:r>
    </w:p>
    <w:p w14:paraId="5FBAEF0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υποβαθμίζετε τη Σχολή </w:t>
      </w:r>
      <w:proofErr w:type="spellStart"/>
      <w:r>
        <w:rPr>
          <w:rFonts w:eastAsia="Times New Roman" w:cs="Times New Roman"/>
          <w:szCs w:val="24"/>
        </w:rPr>
        <w:t>Ευελπίδων</w:t>
      </w:r>
      <w:proofErr w:type="spellEnd"/>
      <w:r>
        <w:rPr>
          <w:rFonts w:eastAsia="Times New Roman" w:cs="Times New Roman"/>
          <w:szCs w:val="24"/>
        </w:rPr>
        <w:t xml:space="preserve">; Θα παρέμβω κι εγώ. Δεν είναι σωστό! Υποβαθμίζετε το επίπεδο των </w:t>
      </w:r>
      <w:r>
        <w:rPr>
          <w:rFonts w:eastAsia="Times New Roman" w:cs="Times New Roman"/>
          <w:szCs w:val="24"/>
        </w:rPr>
        <w:t>ε</w:t>
      </w:r>
      <w:r>
        <w:rPr>
          <w:rFonts w:eastAsia="Times New Roman" w:cs="Times New Roman"/>
          <w:szCs w:val="24"/>
        </w:rPr>
        <w:t>υέλπιδων; Σας παρακαλώ!</w:t>
      </w:r>
    </w:p>
    <w:p w14:paraId="5FBAEF0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w:t>
      </w:r>
      <w:r>
        <w:rPr>
          <w:rFonts w:eastAsia="Times New Roman" w:cs="Times New Roman"/>
          <w:b/>
          <w:szCs w:val="24"/>
        </w:rPr>
        <w:t>νεξαρτήτων Ελλήνων):</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 xml:space="preserve">α προσπάθεια προσβολής του στρατεύματος. </w:t>
      </w:r>
    </w:p>
    <w:p w14:paraId="5FBAEF07" w14:textId="77777777" w:rsidR="00DD71AD" w:rsidRDefault="009451BE">
      <w:pPr>
        <w:spacing w:after="0" w:line="600" w:lineRule="auto"/>
        <w:ind w:firstLine="720"/>
        <w:jc w:val="both"/>
        <w:rPr>
          <w:rFonts w:eastAsia="Times New Roman" w:cs="Times New Roman"/>
          <w:b/>
          <w:szCs w:val="24"/>
        </w:rPr>
      </w:pPr>
      <w:r>
        <w:rPr>
          <w:rFonts w:eastAsia="Times New Roman" w:cs="Times New Roman"/>
          <w:b/>
          <w:szCs w:val="24"/>
        </w:rPr>
        <w:t xml:space="preserve">ΧΡΗΣΤΟΣ ΠΑΠΠΑΣ: </w:t>
      </w:r>
      <w:r>
        <w:rPr>
          <w:rFonts w:eastAsia="Times New Roman" w:cs="Times New Roman"/>
          <w:szCs w:val="24"/>
        </w:rPr>
        <w:t xml:space="preserve">Για το </w:t>
      </w:r>
      <w:r>
        <w:rPr>
          <w:rFonts w:eastAsia="Times New Roman" w:cs="Times New Roman"/>
          <w:szCs w:val="24"/>
          <w:lang w:val="en-US"/>
        </w:rPr>
        <w:t>West</w:t>
      </w:r>
      <w:r>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να μιλήσετε!</w:t>
      </w:r>
    </w:p>
    <w:p w14:paraId="5FBAEF0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Δύο άνθρωποι το έχουν πει μόνο. Η Χρυσή Αυγή και ο κ. Ηλίας Κ</w:t>
      </w:r>
      <w:r>
        <w:rPr>
          <w:rFonts w:eastAsia="Times New Roman" w:cs="Times New Roman"/>
          <w:szCs w:val="24"/>
        </w:rPr>
        <w:t xml:space="preserve">ανέλλης στα «ΝΕΑ» με ακριβώς τον ίδιο δόλο, προκειμένου να προσβάλλουν τις Ελληνικές Ένοπλες Δυνάμεις. Τέτοια προσβολή εγώ δεν τη δέχομαι και ζητώ από το σύνολο της Βουλής των Ελλήνων να την καταδικάσει. </w:t>
      </w:r>
    </w:p>
    <w:p w14:paraId="5FBAEF0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ίδιο άρθρο ο Κανέλλης έγραφε πάλι αυτό που ειπώ</w:t>
      </w:r>
      <w:r>
        <w:rPr>
          <w:rFonts w:eastAsia="Times New Roman" w:cs="Times New Roman"/>
          <w:szCs w:val="24"/>
        </w:rPr>
        <w:t xml:space="preserve">θηκε από την Χρυσή Αυγή -είναι στην ίδια γραμμή- περί δήθεν συμφωνίας στην Αμερική. </w:t>
      </w:r>
    </w:p>
    <w:p w14:paraId="5FBAEF0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Δεν υπάρχει συμφωνία;</w:t>
      </w:r>
    </w:p>
    <w:p w14:paraId="5FBAEF0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Καμμία συμφωνία δεν υπάρχει! Θα μιλήσω αργότερα. Καμμία </w:t>
      </w:r>
      <w:r>
        <w:rPr>
          <w:rFonts w:eastAsia="Times New Roman" w:cs="Times New Roman"/>
          <w:szCs w:val="24"/>
        </w:rPr>
        <w:t>συμφωνία δεν υπάρχει!</w:t>
      </w:r>
    </w:p>
    <w:p w14:paraId="5FBAEF0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Τι πανηγυρίζετε τότε;</w:t>
      </w:r>
    </w:p>
    <w:p w14:paraId="5FBAEF0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θα εξηγήσει ο Υπουργός. Το είπατε στην ομιλία σας. </w:t>
      </w:r>
    </w:p>
    <w:p w14:paraId="5FBAEF0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ανακαλέσετε ότι οι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υέλπιδες ήταν ένστολοι.</w:t>
      </w:r>
    </w:p>
    <w:p w14:paraId="5FBAEF0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ανακαλώ καθόλου!</w:t>
      </w:r>
    </w:p>
    <w:p w14:paraId="5FBAEF1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ανακαλέσετε! </w:t>
      </w:r>
    </w:p>
    <w:p w14:paraId="5FBAEF1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Εγώ προέρχομαι από τη Σχολή </w:t>
      </w:r>
      <w:proofErr w:type="spellStart"/>
      <w:r>
        <w:rPr>
          <w:rFonts w:eastAsia="Times New Roman" w:cs="Times New Roman"/>
          <w:szCs w:val="24"/>
        </w:rPr>
        <w:t>Ευελπίδων</w:t>
      </w:r>
      <w:proofErr w:type="spellEnd"/>
      <w:r>
        <w:rPr>
          <w:rFonts w:eastAsia="Times New Roman" w:cs="Times New Roman"/>
          <w:szCs w:val="24"/>
        </w:rPr>
        <w:t>. Ο Αβέρωφ με έβγαλε.</w:t>
      </w:r>
    </w:p>
    <w:p w14:paraId="5FBAEF1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w:t>
      </w:r>
      <w:r>
        <w:rPr>
          <w:rFonts w:eastAsia="Times New Roman" w:cs="Times New Roman"/>
          <w:b/>
          <w:szCs w:val="24"/>
        </w:rPr>
        <w:t xml:space="preserve">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ανακαλέσετε! Είναι πολύ βαρύ αυτό που είπατε ότι Έλληνες </w:t>
      </w:r>
      <w:r>
        <w:rPr>
          <w:rFonts w:eastAsia="Times New Roman" w:cs="Times New Roman"/>
          <w:szCs w:val="24"/>
        </w:rPr>
        <w:t>ε</w:t>
      </w:r>
      <w:r>
        <w:rPr>
          <w:rFonts w:eastAsia="Times New Roman" w:cs="Times New Roman"/>
          <w:szCs w:val="24"/>
        </w:rPr>
        <w:t>υέλπιδες με στολή…</w:t>
      </w:r>
    </w:p>
    <w:p w14:paraId="5FBAEF1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σας παρακαλώ. </w:t>
      </w:r>
    </w:p>
    <w:p w14:paraId="5FBAEF1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Κάνετε σόου!</w:t>
      </w:r>
    </w:p>
    <w:p w14:paraId="5FBAEF1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Γιατί επιμένετε τώρα; Μπορείτε να μου πείτε γιατί επιμένετε; </w:t>
      </w:r>
    </w:p>
    <w:p w14:paraId="5FBAEF1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Κάνει σόου αυτή τη στιγμή, κύριε Πρόεδρε.</w:t>
      </w:r>
    </w:p>
    <w:p w14:paraId="5FBAEF1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Όχι, δεν κάνει. Νομίζω ότι καταλαβαίνουμε πώς γίνεται το σόου. Σας παρακαλώ, όμως, μην διακόπτουμε τον Υπουργό τώρα. </w:t>
      </w:r>
    </w:p>
    <w:p w14:paraId="5FBAEF1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Επειδή αναφέρθηκε σε αντάρτικα τραγούδια και σε δημοσίευμα, τ</w:t>
      </w:r>
      <w:r>
        <w:rPr>
          <w:rFonts w:eastAsia="Times New Roman" w:cs="Times New Roman"/>
          <w:szCs w:val="24"/>
        </w:rPr>
        <w:t xml:space="preserve">ο έψαξα το θέμα. Ακούστηκε ένα τραγούδι του </w:t>
      </w:r>
      <w:proofErr w:type="spellStart"/>
      <w:r>
        <w:rPr>
          <w:rFonts w:eastAsia="Times New Roman" w:cs="Times New Roman"/>
          <w:szCs w:val="24"/>
        </w:rPr>
        <w:t>Γοργοποτάμου</w:t>
      </w:r>
      <w:proofErr w:type="spellEnd"/>
      <w:r>
        <w:rPr>
          <w:rFonts w:eastAsia="Times New Roman" w:cs="Times New Roman"/>
          <w:szCs w:val="24"/>
        </w:rPr>
        <w:t xml:space="preserve"> που ήταν ο Ζέρβας μαζί με τον ΕΛΑΣ. Κάποιοι άλλοι με τη σβάστικα ήταν απέναντι, την ίδια σβάστικα που φέρετε και εσείς.</w:t>
      </w:r>
    </w:p>
    <w:p w14:paraId="5FBAEF1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ήθελα το λόγο επί προσωπικού.</w:t>
      </w:r>
    </w:p>
    <w:p w14:paraId="5FBAEF1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 xml:space="preserve">ήτριος Καμμένος): </w:t>
      </w:r>
      <w:r>
        <w:rPr>
          <w:rFonts w:eastAsia="Times New Roman" w:cs="Times New Roman"/>
          <w:szCs w:val="24"/>
        </w:rPr>
        <w:t xml:space="preserve">Κύριε Παππά, έχετε παρέμβει την τελευταία μισή ώρα. </w:t>
      </w:r>
    </w:p>
    <w:p w14:paraId="5FBAEF1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μπορεί να μείνει αναπάντητο αυτό. Είναι προσωπική μομφή.</w:t>
      </w:r>
    </w:p>
    <w:p w14:paraId="5FBAEF1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παρακαλώ, όμως, να είστε σύντομος.</w:t>
      </w:r>
    </w:p>
    <w:p w14:paraId="5FBAEF1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δι’ υ</w:t>
      </w:r>
      <w:r>
        <w:rPr>
          <w:rFonts w:eastAsia="Times New Roman" w:cs="Times New Roman"/>
          <w:szCs w:val="24"/>
        </w:rPr>
        <w:t xml:space="preserve">μών να ενημερώσω τον κύριο Υπουργό ότι η οικογένειά μου έχει δώσει βαρύ τίμημα αίματος στους εθνικούς αγώνες </w:t>
      </w:r>
      <w:r>
        <w:rPr>
          <w:rFonts w:eastAsia="Times New Roman" w:cs="Times New Roman"/>
          <w:szCs w:val="24"/>
        </w:rPr>
        <w:lastRenderedPageBreak/>
        <w:t xml:space="preserve">και στον πόλεμο 1940-1941 και να πω ότι στο χωριό της Λάκκας </w:t>
      </w:r>
      <w:proofErr w:type="spellStart"/>
      <w:r>
        <w:rPr>
          <w:rFonts w:eastAsia="Times New Roman" w:cs="Times New Roman"/>
          <w:szCs w:val="24"/>
        </w:rPr>
        <w:t>Σουλίου</w:t>
      </w:r>
      <w:proofErr w:type="spellEnd"/>
      <w:r>
        <w:rPr>
          <w:rFonts w:eastAsia="Times New Roman" w:cs="Times New Roman"/>
          <w:szCs w:val="24"/>
        </w:rPr>
        <w:t xml:space="preserve">, </w:t>
      </w:r>
      <w:proofErr w:type="spellStart"/>
      <w:r>
        <w:rPr>
          <w:rFonts w:eastAsia="Times New Roman" w:cs="Times New Roman"/>
          <w:szCs w:val="24"/>
        </w:rPr>
        <w:t>Λίππα</w:t>
      </w:r>
      <w:proofErr w:type="spellEnd"/>
      <w:r>
        <w:rPr>
          <w:rFonts w:eastAsia="Times New Roman" w:cs="Times New Roman"/>
          <w:szCs w:val="24"/>
        </w:rPr>
        <w:t xml:space="preserve"> Ιωαννίνων, γιατί από χωριό προερχόμαστε, επί έξι μήνες ο στρατηγός Ναπο</w:t>
      </w:r>
      <w:r>
        <w:rPr>
          <w:rFonts w:eastAsia="Times New Roman" w:cs="Times New Roman"/>
          <w:szCs w:val="24"/>
        </w:rPr>
        <w:t xml:space="preserve">λέων Ζέρβας είχε ως στρατηγείο το πατρικό του πατέρα μου. Ο δε παππούς μου από την πλευρά της μητέρας μου, πολέμησε το 1940-1941 και πήρε δύο αριστεία ανδρείας. </w:t>
      </w:r>
    </w:p>
    <w:p w14:paraId="5FBAEF1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Για μας και για μένα προσωπικά, στην προσωπική μου ιστορία, ο Ελληνικός Στρατός είναι η ζωή μο</w:t>
      </w:r>
      <w:r>
        <w:rPr>
          <w:rFonts w:eastAsia="Times New Roman" w:cs="Times New Roman"/>
          <w:szCs w:val="24"/>
        </w:rPr>
        <w:t xml:space="preserve">υ και τον Ελληνικό Στρατό τον τιμώ σε κάθε περίπτωση. Ο Ελληνικός Στρατός δεν είναι σηματάκια και στολές παραλλαγής, κύριε Υπουργέ. </w:t>
      </w:r>
    </w:p>
    <w:p w14:paraId="5FBAEF1F" w14:textId="77777777" w:rsidR="00DD71AD" w:rsidRDefault="009451BE">
      <w:pPr>
        <w:spacing w:after="0" w:line="600" w:lineRule="auto"/>
        <w:ind w:firstLine="720"/>
        <w:jc w:val="both"/>
        <w:rPr>
          <w:rFonts w:ascii="Times New Roman" w:eastAsia="Times New Roman" w:hAnsi="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Κυρίες και κύριοι συνάδελφοι, έχω την τιμή να ανακοινώσω στο Σώμα ότι τη συνεδρίασή μας πα</w:t>
      </w:r>
      <w:r>
        <w:rPr>
          <w:rFonts w:eastAsia="Times New Roman" w:cs="Times New Roman"/>
          <w:szCs w:val="24"/>
        </w:rPr>
        <w:t xml:space="preserve">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δύο </w:t>
      </w:r>
      <w:r>
        <w:rPr>
          <w:rFonts w:eastAsia="Times New Roman" w:cs="Times New Roman"/>
          <w:szCs w:val="24"/>
        </w:rPr>
        <w:t>εκπαιδευτικοί συνοδοί από το Γενικό Λύκειο Αλμυρού Μαγνησίας (</w:t>
      </w:r>
      <w:r>
        <w:rPr>
          <w:rFonts w:eastAsia="Times New Roman" w:cs="Times New Roman"/>
          <w:szCs w:val="24"/>
        </w:rPr>
        <w:t>δεύτερο τμήμα</w:t>
      </w:r>
      <w:r>
        <w:rPr>
          <w:rFonts w:eastAsia="Times New Roman" w:cs="Times New Roman"/>
          <w:szCs w:val="24"/>
        </w:rPr>
        <w:t>).</w:t>
      </w:r>
    </w:p>
    <w:p w14:paraId="5FBAEF2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FBAEF21"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FBAEF2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Κουμουτσάκο, έχετε τον λόγο για επτά λεπτά.</w:t>
      </w:r>
    </w:p>
    <w:p w14:paraId="5FBAEF2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Κυρίες και κύριοι συνάδελφοι,</w:t>
      </w:r>
      <w:r>
        <w:rPr>
          <w:rFonts w:eastAsia="Times New Roman" w:cs="Times New Roman"/>
          <w:szCs w:val="24"/>
        </w:rPr>
        <w:t xml:space="preserve"> η σημερινή συζήτηση αφορά σε σημαντικά ζητήματα και ρυθμίσεις του Υπουργείου Εθνικής Άμυνας και η Νέα Δημοκρατία έχει τοποθετηθεί ξεκάθαρα γι’ αυτά τα ζητήματα.</w:t>
      </w:r>
    </w:p>
    <w:p w14:paraId="5FBAEF2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Ωστόσο, η σημερινή συνεδρίαση διεξάγεται και στον απόηχο της πρόσφατης επίσκεψης του Πρωθυπουρ</w:t>
      </w:r>
      <w:r>
        <w:rPr>
          <w:rFonts w:eastAsia="Times New Roman" w:cs="Times New Roman"/>
          <w:szCs w:val="24"/>
        </w:rPr>
        <w:t>γού στις Ηνωμένες Πολιτείες και αυτό επιβάλλει να κάνουμε μ</w:t>
      </w:r>
      <w:r>
        <w:rPr>
          <w:rFonts w:eastAsia="Times New Roman" w:cs="Times New Roman"/>
          <w:szCs w:val="24"/>
        </w:rPr>
        <w:t>ί</w:t>
      </w:r>
      <w:r>
        <w:rPr>
          <w:rFonts w:eastAsia="Times New Roman" w:cs="Times New Roman"/>
          <w:szCs w:val="24"/>
        </w:rPr>
        <w:t xml:space="preserve">α ουσιαστική αξιολόγηση, ειδικά, μάλιστα, όταν η επίσκεψη αυτή σημαδεύτηκε από το ζήτημα της αναβάθμισης των αεροσκαφών </w:t>
      </w:r>
      <w:r>
        <w:rPr>
          <w:rFonts w:eastAsia="Times New Roman" w:cs="Times New Roman"/>
          <w:szCs w:val="24"/>
          <w:lang w:val="en-US"/>
        </w:rPr>
        <w:t>F</w:t>
      </w:r>
      <w:r>
        <w:rPr>
          <w:rFonts w:eastAsia="Times New Roman" w:cs="Times New Roman"/>
          <w:szCs w:val="24"/>
        </w:rPr>
        <w:t>-16.</w:t>
      </w:r>
    </w:p>
    <w:p w14:paraId="5FBAEF2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έπρεπε, όμως, να είναι έτσι; Πεποίθησή μας είναι πως όχι. Δεν έπρεπε η αποτίμηση της επίσκεψης αυτής να είναι </w:t>
      </w:r>
      <w:proofErr w:type="spellStart"/>
      <w:r>
        <w:rPr>
          <w:rFonts w:eastAsia="Times New Roman" w:cs="Times New Roman"/>
          <w:szCs w:val="24"/>
        </w:rPr>
        <w:t>μονοθεματική</w:t>
      </w:r>
      <w:proofErr w:type="spellEnd"/>
      <w:r>
        <w:rPr>
          <w:rFonts w:eastAsia="Times New Roman" w:cs="Times New Roman"/>
          <w:szCs w:val="24"/>
        </w:rPr>
        <w:t>. Ζητούμενο ήταν να επιτευχθεί διεύρυνση, εμβάθυνση, εμπλουτισμός των ελληνοαμερικανικών σχέσεων με σαφή οφέλη για τη χώρα, απτά, μ</w:t>
      </w:r>
      <w:r>
        <w:rPr>
          <w:rFonts w:eastAsia="Times New Roman" w:cs="Times New Roman"/>
          <w:szCs w:val="24"/>
        </w:rPr>
        <w:t xml:space="preserve">ετρήσιμα και συγκεκριμένα. </w:t>
      </w:r>
    </w:p>
    <w:p w14:paraId="5FBAEF2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Αυτή ήταν η θέση μας και την αναπτύξαμε έγκαιρα και δημόσια, δίνοντας ουσιαστική στήριξη στην Κυβέρνηση, διότι εμείς αντιμετωπίσαμε την επίσκεψη του Πρωθυπουργού στις Ηνωμένες Πολιτείες ως μ</w:t>
      </w:r>
      <w:r>
        <w:rPr>
          <w:rFonts w:eastAsia="Times New Roman" w:cs="Times New Roman"/>
          <w:szCs w:val="24"/>
        </w:rPr>
        <w:t>ί</w:t>
      </w:r>
      <w:r>
        <w:rPr>
          <w:rFonts w:eastAsia="Times New Roman" w:cs="Times New Roman"/>
          <w:szCs w:val="24"/>
        </w:rPr>
        <w:t>α σημαντική ευκαιρία για τη χώρα, για</w:t>
      </w:r>
      <w:r>
        <w:rPr>
          <w:rFonts w:eastAsia="Times New Roman" w:cs="Times New Roman"/>
          <w:szCs w:val="24"/>
        </w:rPr>
        <w:t xml:space="preserve"> την προώθηση των εθνικών μας συμφερόντων. Υπό αυτό το πρίσμα τοποθετήθηκε και ο Πρόεδρος του </w:t>
      </w:r>
      <w:r>
        <w:rPr>
          <w:rFonts w:eastAsia="Times New Roman" w:cs="Times New Roman"/>
          <w:szCs w:val="24"/>
        </w:rPr>
        <w:t>Κ</w:t>
      </w:r>
      <w:r>
        <w:rPr>
          <w:rFonts w:eastAsia="Times New Roman" w:cs="Times New Roman"/>
          <w:szCs w:val="24"/>
        </w:rPr>
        <w:t xml:space="preserve">όμματος Κυριάκος Μητσοτάκης με αίσθημα εθνικής ευθύνης. </w:t>
      </w:r>
    </w:p>
    <w:p w14:paraId="5FBAEF2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Βέβαια, για εμάς αυτή η στάση είναι αυτονόητη. Δυστυχώς, δεν ήταν ποτέ έτσι όταν ήσασταν εσείς Αντιπολίτ</w:t>
      </w:r>
      <w:r>
        <w:rPr>
          <w:rFonts w:eastAsia="Times New Roman" w:cs="Times New Roman"/>
          <w:szCs w:val="24"/>
        </w:rPr>
        <w:t xml:space="preserve">ευση. Τότε αντί ευθύνης ανευθυνότητα, αντί ρεαλισμού κραυγές. Βέβαια, αυτά τότε. Τώρα υποβάλλατε τα σέβη σας καταθέτοντας τα επαναστατικά σας γαρύφαλλα στον Κήπο των Ρόδων. Αυτή είναι η αλήθεια. </w:t>
      </w:r>
    </w:p>
    <w:p w14:paraId="5FBAEF2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Εμείς με τη στάση μας γεμίσαμε τη διπλωματική βαλίτσα του Πρ</w:t>
      </w:r>
      <w:r>
        <w:rPr>
          <w:rFonts w:eastAsia="Times New Roman" w:cs="Times New Roman"/>
          <w:szCs w:val="24"/>
        </w:rPr>
        <w:t>ωθυπουργού γι’ αυτήν την επίσκεψη, που τελικά, όμως, αποδείχθηκε επίσκεψη μιας χαμένης ευκαιρίας, διότι ο Πρωθυπουργός πήγε στις Ηνωμένες Πολιτείες σε μ</w:t>
      </w:r>
      <w:r>
        <w:rPr>
          <w:rFonts w:eastAsia="Times New Roman" w:cs="Times New Roman"/>
          <w:szCs w:val="24"/>
        </w:rPr>
        <w:t>ί</w:t>
      </w:r>
      <w:r>
        <w:rPr>
          <w:rFonts w:eastAsia="Times New Roman" w:cs="Times New Roman"/>
          <w:szCs w:val="24"/>
        </w:rPr>
        <w:t xml:space="preserve">α εξαιρετικά σπάνια ευνοϊκή γεωπολιτική συγκυρία για τη χώρα, μια γεωπολιτική συγκυρία, κατά την οποία </w:t>
      </w:r>
      <w:r>
        <w:rPr>
          <w:rFonts w:eastAsia="Times New Roman" w:cs="Times New Roman"/>
          <w:szCs w:val="24"/>
        </w:rPr>
        <w:t>η Ουάσιγκτον αναζητά ενισχυμένα και κυρίως σταθερά στηρίγματα στην Ανατολική Μεσόγειο, στη Μέση Ανατολή και στα Βαλκάνια.</w:t>
      </w:r>
    </w:p>
    <w:p w14:paraId="5FBAEF2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επίσκεψη, λοιπόν, του Πρωθυπουργού όφειλε να εστιάσει σε επίτευξη συγκεκριμένων θετικών αποτελεσμάτων σε συγκεκριμένες περιοχές εθνι</w:t>
      </w:r>
      <w:r>
        <w:rPr>
          <w:rFonts w:eastAsia="Times New Roman" w:cs="Times New Roman"/>
          <w:szCs w:val="24"/>
        </w:rPr>
        <w:t xml:space="preserve">κού ενδιαφέροντος. </w:t>
      </w:r>
    </w:p>
    <w:p w14:paraId="5FBAEF2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Εμείς τις προσδιορίσαμε: συνομολόγηση ενός οδικού χάρτη στρατηγικής συνεργασίας με συγκεκριμένα βήματα και στόχους στην οικονομία, στην προσέλκυση επενδύσεων, στην ενέργεια, στην εξωτερική πολιτική, στην άμυνα, στις νέες τεχνολογίες, ακ</w:t>
      </w:r>
      <w:r>
        <w:rPr>
          <w:rFonts w:eastAsia="Times New Roman" w:cs="Times New Roman"/>
          <w:szCs w:val="24"/>
        </w:rPr>
        <w:t>όμα και στον τουρισμό και στον πολιτισμό. Αυτό θα ήταν ένα πραγματικό βάθος μιας στρατηγικής σχέσης.</w:t>
      </w:r>
    </w:p>
    <w:p w14:paraId="5FBAEF2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Δεύτερον, οικοδόμηση μιας αμοιβαίας επωφελούς αμυντικής συνεργασίας, που θα αναγνώριζε έμπρακτα τη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της χώρας μας και τις θυσίες των Ε</w:t>
      </w:r>
      <w:r>
        <w:rPr>
          <w:rFonts w:eastAsia="Times New Roman" w:cs="Times New Roman"/>
          <w:szCs w:val="24"/>
        </w:rPr>
        <w:t>λλήνων για την εθνική άμυνα</w:t>
      </w:r>
    </w:p>
    <w:p w14:paraId="5FBAEF2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Επίσης, ουσιαστική συνεργασία στον χώρο των Βαλκανίων, έτσι ώστε να αντικατοπτρίζεται σε αυτήν η ειδική θέση κι ο ειδικός ρόλος της χώρας μας σε αυτήν την περιοχή. Κάτι τέτοιο θα διευκόλυνε και το οριστικό κλείσιμο του ζητήματος</w:t>
      </w:r>
      <w:r>
        <w:rPr>
          <w:rFonts w:eastAsia="Times New Roman" w:cs="Times New Roman"/>
          <w:szCs w:val="24"/>
        </w:rPr>
        <w:t xml:space="preserve"> της </w:t>
      </w:r>
      <w:r>
        <w:rPr>
          <w:rFonts w:eastAsia="Times New Roman" w:cs="Times New Roman"/>
          <w:szCs w:val="24"/>
        </w:rPr>
        <w:lastRenderedPageBreak/>
        <w:t xml:space="preserve">ονομασίας της Πρώην Γιουγκοσλαβικής Δημοκρατίας της Μακεδονίας των Σκοπίων, χωρίς προσβολή της ιστορίας μας, χωρίς αλυτρωτισμούς και με πλήρη σεβασμό των σχέσεων καλής γειτονίας. </w:t>
      </w:r>
    </w:p>
    <w:p w14:paraId="5FBAEF2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Έπρεπε να επιτευχθεί και ένα ξεκάθαρο μήνυμα προς την Τουρκία ότι δεν μ</w:t>
      </w:r>
      <w:r>
        <w:rPr>
          <w:rFonts w:eastAsia="Times New Roman" w:cs="Times New Roman"/>
          <w:szCs w:val="24"/>
        </w:rPr>
        <w:t>πορεί να συνεχίσει την απαράδεκτη πολιτική προκλήσεων στο Αιγαίο και ένα σταθερό και ξεκάθαρο μήνυμα ότι ο σεβασμός του Διεθνούς Δικαίου στο Αιγαίο και στην ανατολική Μεσόγειο είναι κρίσιμο για την ηρεμία στην περιοχή.</w:t>
      </w:r>
    </w:p>
    <w:p w14:paraId="5FBAEF2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έπρεπε να εξασφαλιστεί και ένα μήν</w:t>
      </w:r>
      <w:r>
        <w:rPr>
          <w:rFonts w:eastAsia="Times New Roman" w:cs="Times New Roman"/>
          <w:szCs w:val="24"/>
        </w:rPr>
        <w:t xml:space="preserve">υμα για την επανεκκίνηση της διαδικασίας επίλυσης του Κυπριακού για να τερματιστεί, επιτέλους, η παράνομη </w:t>
      </w:r>
      <w:r>
        <w:rPr>
          <w:rFonts w:eastAsia="Times New Roman" w:cs="Times New Roman"/>
          <w:szCs w:val="24"/>
        </w:rPr>
        <w:t>τουρκική</w:t>
      </w:r>
      <w:r>
        <w:rPr>
          <w:rFonts w:eastAsia="Times New Roman" w:cs="Times New Roman"/>
          <w:szCs w:val="24"/>
        </w:rPr>
        <w:t xml:space="preserve"> κατοχή</w:t>
      </w:r>
      <w:r>
        <w:rPr>
          <w:rFonts w:eastAsia="Times New Roman" w:cs="Times New Roman"/>
          <w:szCs w:val="24"/>
        </w:rPr>
        <w:t>.</w:t>
      </w:r>
      <w:r>
        <w:rPr>
          <w:rFonts w:eastAsia="Times New Roman" w:cs="Times New Roman"/>
          <w:szCs w:val="24"/>
        </w:rPr>
        <w:t xml:space="preserve"> </w:t>
      </w:r>
    </w:p>
    <w:p w14:paraId="5FBAEF2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υσιαστική στήριξη των Ηνωμένων Πολιτείων προς την Ελλάδα για τις προσπάθειες που καταβάλλει ως σύνορο του δυτικού κόσμου στην αντιμ</w:t>
      </w:r>
      <w:r>
        <w:rPr>
          <w:rFonts w:eastAsia="Times New Roman" w:cs="Times New Roman"/>
          <w:szCs w:val="24"/>
        </w:rPr>
        <w:t>ετώπιση του προσφυγικού-μεταναστευτικού</w:t>
      </w:r>
      <w:r>
        <w:rPr>
          <w:rFonts w:eastAsia="Times New Roman" w:cs="Times New Roman"/>
          <w:szCs w:val="24"/>
        </w:rPr>
        <w:t>.</w:t>
      </w:r>
    </w:p>
    <w:p w14:paraId="5FBAEF3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μ</w:t>
      </w:r>
      <w:r>
        <w:rPr>
          <w:rFonts w:eastAsia="Times New Roman" w:cs="Times New Roman"/>
          <w:szCs w:val="24"/>
        </w:rPr>
        <w:t>ί</w:t>
      </w:r>
      <w:r>
        <w:rPr>
          <w:rFonts w:eastAsia="Times New Roman" w:cs="Times New Roman"/>
          <w:szCs w:val="24"/>
        </w:rPr>
        <w:t xml:space="preserve">α επωφελή συμφωνία μακράς πνοής για τη χρήση της </w:t>
      </w:r>
      <w:r>
        <w:rPr>
          <w:rFonts w:eastAsia="Times New Roman" w:cs="Times New Roman"/>
          <w:szCs w:val="24"/>
        </w:rPr>
        <w:t>β</w:t>
      </w:r>
      <w:r>
        <w:rPr>
          <w:rFonts w:eastAsia="Times New Roman" w:cs="Times New Roman"/>
          <w:szCs w:val="24"/>
        </w:rPr>
        <w:t>άσης της Σούδας, που να ενισχύει τον εθνικό και περιφερειακό μας ρόλο, αλλά και την ασφάλεια.</w:t>
      </w:r>
    </w:p>
    <w:p w14:paraId="5FBAEF31" w14:textId="77777777" w:rsidR="00DD71AD" w:rsidRDefault="009451BE">
      <w:pPr>
        <w:spacing w:after="0" w:line="600" w:lineRule="auto"/>
        <w:ind w:firstLine="720"/>
        <w:jc w:val="both"/>
        <w:rPr>
          <w:rFonts w:eastAsia="Times New Roman"/>
          <w:szCs w:val="24"/>
        </w:rPr>
      </w:pPr>
      <w:r>
        <w:rPr>
          <w:rFonts w:eastAsia="Times New Roman"/>
          <w:szCs w:val="24"/>
        </w:rPr>
        <w:t>Ε</w:t>
      </w:r>
      <w:r>
        <w:rPr>
          <w:rFonts w:eastAsia="Times New Roman"/>
          <w:szCs w:val="24"/>
        </w:rPr>
        <w:t>πειδή διάβασα, κύριε Υπουργέ, ότι κάποιοι στο Υπουργείο Εξωτερικών μέμφονται την Αντιπολίτευση γιατί ζήτησε συμφωνία μακράς πνοής, επισημαίνω ότι εάν αυτό ισχύει, εάν πράγματι μιλούν για υπονομεύσεις στο Υπουργείο Εξωτερικών, πρόκειται για αστειότητες, πέρ</w:t>
      </w:r>
      <w:r>
        <w:rPr>
          <w:rFonts w:eastAsia="Times New Roman"/>
          <w:szCs w:val="24"/>
        </w:rPr>
        <w:t xml:space="preserve">α από κάθε λογική. </w:t>
      </w:r>
    </w:p>
    <w:p w14:paraId="5FBAEF32"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Προφανώς, όταν είσαι σε πλεονεκτική θέση, έχεις λόγο να διασφαλίζεις μεγαλύτερα ωφελήματα για μεγαλύτερο χρονικό διάστημα, πριν ενδεχομένως μεταβληθεί η ευνοϊκή συγκυρία. </w:t>
      </w:r>
    </w:p>
    <w:p w14:paraId="5FBAEF33" w14:textId="77777777" w:rsidR="00DD71AD" w:rsidRDefault="009451BE">
      <w:pPr>
        <w:spacing w:after="0" w:line="600" w:lineRule="auto"/>
        <w:ind w:firstLine="720"/>
        <w:jc w:val="both"/>
        <w:rPr>
          <w:rFonts w:eastAsia="Times New Roman"/>
          <w:szCs w:val="24"/>
        </w:rPr>
      </w:pPr>
      <w:r>
        <w:rPr>
          <w:rFonts w:eastAsia="Times New Roman"/>
          <w:szCs w:val="24"/>
        </w:rPr>
        <w:t>Για του λόγου το αληθές –και επιτέλους ας μιλήσουμε με συγκεκριμ</w:t>
      </w:r>
      <w:r>
        <w:rPr>
          <w:rFonts w:eastAsia="Times New Roman"/>
          <w:szCs w:val="24"/>
        </w:rPr>
        <w:t xml:space="preserve">ένα και χειροπιαστά παραδείγματα- στη συμφωνία του 1990 για τη Σούδα, επί Κυβερνήσεως Κωνσταντίνου Μητσοτάκη, η αμερικανική πλευρά παραχώρησε αεροσκάφη τύπου Α-7 στην Ελλάδα δωρεάν. </w:t>
      </w:r>
    </w:p>
    <w:p w14:paraId="5FBAEF34" w14:textId="77777777" w:rsidR="00DD71AD" w:rsidRDefault="009451BE">
      <w:pPr>
        <w:spacing w:after="0" w:line="600" w:lineRule="auto"/>
        <w:ind w:firstLine="720"/>
        <w:jc w:val="both"/>
        <w:rPr>
          <w:rFonts w:eastAsia="Times New Roman"/>
          <w:szCs w:val="24"/>
        </w:rPr>
      </w:pPr>
      <w:r>
        <w:rPr>
          <w:rFonts w:eastAsia="Times New Roman"/>
          <w:szCs w:val="24"/>
        </w:rPr>
        <w:t>Στη συνέχεια, μάλιστα, στο πλαίσιο της αμυντικής συνεργασίας που εγκαινιά</w:t>
      </w:r>
      <w:r>
        <w:rPr>
          <w:rFonts w:eastAsia="Times New Roman"/>
          <w:szCs w:val="24"/>
        </w:rPr>
        <w:t xml:space="preserve">στηκε τότε, αναβαθμίστηκε και ένας μεγάλος αριθμός αρμάτων μάχης με ιδιαιτέρως ευνοϊκούς όρους, αλλά και άλλα οπλικά συστήματα. </w:t>
      </w:r>
    </w:p>
    <w:p w14:paraId="5FBAEF35" w14:textId="77777777" w:rsidR="00DD71AD" w:rsidRDefault="009451BE">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0765D5">
        <w:rPr>
          <w:rFonts w:eastAsia="Times New Roman"/>
          <w:b/>
          <w:szCs w:val="24"/>
        </w:rPr>
        <w:t>ΓΕΩΡΓΙΟΣ ΛΑΜΠΡΟΥΛΗΣ</w:t>
      </w:r>
      <w:r>
        <w:rPr>
          <w:rFonts w:eastAsia="Times New Roman"/>
          <w:szCs w:val="24"/>
        </w:rPr>
        <w:t>)</w:t>
      </w:r>
    </w:p>
    <w:p w14:paraId="5FBAEF36" w14:textId="77777777" w:rsidR="00DD71AD" w:rsidRDefault="009451BE">
      <w:pPr>
        <w:spacing w:after="0" w:line="600" w:lineRule="auto"/>
        <w:ind w:firstLine="720"/>
        <w:jc w:val="both"/>
        <w:rPr>
          <w:rFonts w:eastAsia="Times New Roman"/>
          <w:szCs w:val="24"/>
        </w:rPr>
      </w:pPr>
      <w:r>
        <w:rPr>
          <w:rFonts w:eastAsia="Times New Roman"/>
          <w:szCs w:val="24"/>
        </w:rPr>
        <w:t xml:space="preserve">Αυτή είναι η γραμμή που </w:t>
      </w:r>
      <w:r>
        <w:rPr>
          <w:rFonts w:eastAsia="Times New Roman"/>
          <w:szCs w:val="24"/>
        </w:rPr>
        <w:t xml:space="preserve">θα έπρεπε να ακολουθήσετε. Γι’ αυτό και επιμένουμε ότι η Κυβέρνηση έπρεπε να επιδιώξει μία συνολική συμφωνία, μία συμφωνία που και τη </w:t>
      </w:r>
      <w:proofErr w:type="spellStart"/>
      <w:r>
        <w:rPr>
          <w:rFonts w:eastAsia="Times New Roman"/>
          <w:szCs w:val="24"/>
        </w:rPr>
        <w:t>γεωστρατηγική</w:t>
      </w:r>
      <w:proofErr w:type="spellEnd"/>
      <w:r>
        <w:rPr>
          <w:rFonts w:eastAsia="Times New Roman"/>
          <w:szCs w:val="24"/>
        </w:rPr>
        <w:t xml:space="preserve"> και γεωπολιτική θέση της χώρας να αναβαθμίζει και </w:t>
      </w:r>
      <w:r>
        <w:rPr>
          <w:rFonts w:eastAsia="Times New Roman"/>
          <w:szCs w:val="24"/>
        </w:rPr>
        <w:t>να</w:t>
      </w:r>
      <w:r>
        <w:rPr>
          <w:rFonts w:eastAsia="Times New Roman"/>
          <w:szCs w:val="24"/>
        </w:rPr>
        <w:t xml:space="preserve"> αναγνωρίζει, αλλά και τα οικονομικά ανταλλάγματα να είναι τέτοια, που να σέβονται τη δύσκολη δημοσιονομική κατάσταση της χώρας. </w:t>
      </w:r>
    </w:p>
    <w:p w14:paraId="5FBAEF37" w14:textId="77777777" w:rsidR="00DD71AD" w:rsidRDefault="009451BE">
      <w:pPr>
        <w:spacing w:after="0" w:line="600" w:lineRule="auto"/>
        <w:ind w:firstLine="720"/>
        <w:jc w:val="both"/>
        <w:rPr>
          <w:rFonts w:eastAsia="Times New Roman"/>
          <w:szCs w:val="24"/>
        </w:rPr>
      </w:pPr>
      <w:r>
        <w:rPr>
          <w:rFonts w:eastAsia="Times New Roman"/>
          <w:szCs w:val="24"/>
        </w:rPr>
        <w:t>Υ</w:t>
      </w:r>
      <w:r>
        <w:rPr>
          <w:rFonts w:eastAsia="Times New Roman"/>
          <w:szCs w:val="24"/>
        </w:rPr>
        <w:t xml:space="preserve">πάρχει αδικαιολόγητη και σκιερή ασάφεια για το περιεχόμενο του ζητήματος της αναβάθμισης των </w:t>
      </w:r>
      <w:r>
        <w:rPr>
          <w:rFonts w:eastAsia="Times New Roman"/>
          <w:szCs w:val="24"/>
          <w:lang w:val="en-US"/>
        </w:rPr>
        <w:t>F</w:t>
      </w:r>
      <w:r>
        <w:rPr>
          <w:rFonts w:eastAsia="Times New Roman"/>
          <w:szCs w:val="24"/>
        </w:rPr>
        <w:t>-16. Στο αρχικό μου κείμενο είχ</w:t>
      </w:r>
      <w:r>
        <w:rPr>
          <w:rFonts w:eastAsia="Times New Roman"/>
          <w:szCs w:val="24"/>
        </w:rPr>
        <w:t xml:space="preserve">α τον όρο «συμφωνία». Τώρα </w:t>
      </w:r>
      <w:r>
        <w:rPr>
          <w:rFonts w:eastAsia="Times New Roman"/>
          <w:szCs w:val="24"/>
        </w:rPr>
        <w:lastRenderedPageBreak/>
        <w:t xml:space="preserve">πλέον είμαι υποχρεωμένος να το μεταβάλω σε «ζήτημα» των </w:t>
      </w:r>
      <w:r>
        <w:rPr>
          <w:rFonts w:eastAsia="Times New Roman"/>
          <w:szCs w:val="24"/>
          <w:lang w:val="en-US"/>
        </w:rPr>
        <w:t>F</w:t>
      </w:r>
      <w:r>
        <w:rPr>
          <w:rFonts w:eastAsia="Times New Roman"/>
          <w:szCs w:val="24"/>
        </w:rPr>
        <w:t xml:space="preserve">-16, διότι αποκαλύπτεται με </w:t>
      </w:r>
      <w:r>
        <w:rPr>
          <w:rFonts w:eastAsia="Times New Roman"/>
          <w:szCs w:val="24"/>
        </w:rPr>
        <w:t>τις εδώ</w:t>
      </w:r>
      <w:r>
        <w:rPr>
          <w:rFonts w:eastAsia="Times New Roman"/>
          <w:szCs w:val="24"/>
        </w:rPr>
        <w:t xml:space="preserve"> επαναλαμβανόμενες</w:t>
      </w:r>
      <w:r>
        <w:rPr>
          <w:rFonts w:eastAsia="Times New Roman"/>
          <w:szCs w:val="24"/>
        </w:rPr>
        <w:t xml:space="preserve"> σημερινές</w:t>
      </w:r>
      <w:r>
        <w:rPr>
          <w:rFonts w:eastAsia="Times New Roman"/>
          <w:szCs w:val="24"/>
        </w:rPr>
        <w:t xml:space="preserve"> δηλώσεις του Υπουργού Εθνικής Άμυνας ότι ούτε τέτοια συμφωνία υπάρχει. </w:t>
      </w:r>
    </w:p>
    <w:p w14:paraId="5FBAEF38" w14:textId="77777777" w:rsidR="00DD71AD" w:rsidRDefault="009451BE">
      <w:pPr>
        <w:spacing w:after="0" w:line="600" w:lineRule="auto"/>
        <w:ind w:firstLine="720"/>
        <w:jc w:val="both"/>
        <w:rPr>
          <w:rFonts w:eastAsia="Times New Roman"/>
          <w:szCs w:val="24"/>
        </w:rPr>
      </w:pPr>
      <w:r>
        <w:rPr>
          <w:rFonts w:eastAsia="Times New Roman"/>
          <w:szCs w:val="24"/>
        </w:rPr>
        <w:t>Δηλαδή, στο ταξίδι αυτό για το οποίο</w:t>
      </w:r>
      <w:r>
        <w:rPr>
          <w:rFonts w:eastAsia="Times New Roman"/>
          <w:szCs w:val="24"/>
        </w:rPr>
        <w:t xml:space="preserve"> η ίδια η Κυβέρνηση είχε σηκώσει τον πήχη, με διθυραμβικούς τόνους πριν ακόμα πραγματοποιηθεί, το μόνο χειροπιαστό αποτέλεσμα είναι το τίποτα! Ούτε τα </w:t>
      </w:r>
      <w:r>
        <w:rPr>
          <w:rFonts w:eastAsia="Times New Roman"/>
          <w:szCs w:val="24"/>
          <w:lang w:val="en-US"/>
        </w:rPr>
        <w:t>F</w:t>
      </w:r>
      <w:r>
        <w:rPr>
          <w:rFonts w:eastAsia="Times New Roman"/>
          <w:szCs w:val="24"/>
        </w:rPr>
        <w:t xml:space="preserve">-16 λέει ο Υπουργός ότι συμφωνήθηκε να αναβαθμιστούν ούτε κάτι από αυτά που προανέφερα δεν επετεύχθη. </w:t>
      </w:r>
    </w:p>
    <w:p w14:paraId="5FBAEF39" w14:textId="77777777" w:rsidR="00DD71AD" w:rsidRDefault="009451BE">
      <w:pPr>
        <w:spacing w:after="0" w:line="600" w:lineRule="auto"/>
        <w:ind w:firstLine="720"/>
        <w:jc w:val="both"/>
        <w:rPr>
          <w:rFonts w:eastAsia="Times New Roman"/>
          <w:szCs w:val="24"/>
        </w:rPr>
      </w:pPr>
      <w:r>
        <w:rPr>
          <w:rFonts w:eastAsia="Times New Roman"/>
          <w:szCs w:val="24"/>
        </w:rPr>
        <w:t>(</w:t>
      </w:r>
      <w:r>
        <w:rPr>
          <w:rFonts w:eastAsia="Times New Roman"/>
          <w:szCs w:val="24"/>
        </w:rPr>
        <w:t>Στο σημείο αυτό κτυπάει το κουδούνι λήξεως του χρόνου ομιλίας του κυρίου Βουλευτή)</w:t>
      </w:r>
    </w:p>
    <w:p w14:paraId="5FBAEF3A"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Πρόεδρε, σας ζήτησα λίγο χρόνο. </w:t>
      </w:r>
    </w:p>
    <w:p w14:paraId="5FBAEF3B" w14:textId="77777777" w:rsidR="00DD71AD" w:rsidRDefault="009451BE">
      <w:pPr>
        <w:spacing w:after="0" w:line="600" w:lineRule="auto"/>
        <w:ind w:firstLine="720"/>
        <w:jc w:val="both"/>
        <w:rPr>
          <w:rFonts w:eastAsia="Times New Roman"/>
          <w:szCs w:val="24"/>
        </w:rPr>
      </w:pPr>
      <w:r>
        <w:rPr>
          <w:rFonts w:eastAsia="Times New Roman"/>
          <w:szCs w:val="24"/>
        </w:rPr>
        <w:t>Εμείς πιστεύουμε ότι πρέπει να ξεκαθαρίσουν ορισμένα ζητήματα: Το ποσό είναι 1,1 ή 2,4 δισεκατομμύρια; Πού είναι η αλήθεια; Για πόσα α</w:t>
      </w:r>
      <w:r>
        <w:rPr>
          <w:rFonts w:eastAsia="Times New Roman"/>
          <w:szCs w:val="24"/>
        </w:rPr>
        <w:t xml:space="preserve">εροσκάφη μιλάμε; Πότε θα παραδοθούν; Πώς θα γίνει η αποπληρωμή; Θα έχει εμπλοκή η Ελληνική Αμυντική Βιομηχανία; Θα υπάρξουν αντισταθμιστικά οφέλη; Όλα αυτά είναι σκιερά, ασαφή και άγνωστα. </w:t>
      </w:r>
    </w:p>
    <w:p w14:paraId="5FBAEF3C" w14:textId="77777777" w:rsidR="00DD71AD" w:rsidRDefault="009451BE">
      <w:pPr>
        <w:spacing w:after="0" w:line="600" w:lineRule="auto"/>
        <w:ind w:firstLine="720"/>
        <w:jc w:val="both"/>
        <w:rPr>
          <w:rFonts w:eastAsia="Times New Roman"/>
          <w:szCs w:val="24"/>
        </w:rPr>
      </w:pPr>
      <w:r>
        <w:rPr>
          <w:rFonts w:eastAsia="Times New Roman"/>
          <w:szCs w:val="24"/>
        </w:rPr>
        <w:t xml:space="preserve">Στο κάτω κάτω της γραφής, εάν το μόνο ζήτημα ήταν τα </w:t>
      </w:r>
      <w:r>
        <w:rPr>
          <w:rFonts w:eastAsia="Times New Roman"/>
          <w:szCs w:val="24"/>
          <w:lang w:val="en-US"/>
        </w:rPr>
        <w:t>F</w:t>
      </w:r>
      <w:r>
        <w:rPr>
          <w:rFonts w:eastAsia="Times New Roman"/>
          <w:szCs w:val="24"/>
        </w:rPr>
        <w:t>-16, γιατί π</w:t>
      </w:r>
      <w:r>
        <w:rPr>
          <w:rFonts w:eastAsia="Times New Roman"/>
          <w:szCs w:val="24"/>
        </w:rPr>
        <w:t>ήγε ο Πρωθυπουργός; Τι έφερε από εκεί; Αυτά</w:t>
      </w:r>
      <w:r>
        <w:rPr>
          <w:rFonts w:eastAsia="Times New Roman"/>
          <w:szCs w:val="24"/>
        </w:rPr>
        <w:t xml:space="preserve"> θα μπορούσαν να γίνουν</w:t>
      </w:r>
      <w:r>
        <w:rPr>
          <w:rFonts w:eastAsia="Times New Roman"/>
          <w:szCs w:val="24"/>
        </w:rPr>
        <w:t xml:space="preserve"> ακόμη και σε</w:t>
      </w:r>
      <w:r>
        <w:rPr>
          <w:rFonts w:eastAsia="Times New Roman"/>
          <w:szCs w:val="24"/>
        </w:rPr>
        <w:t xml:space="preserve"> ανώτατο</w:t>
      </w:r>
      <w:r>
        <w:rPr>
          <w:rFonts w:eastAsia="Times New Roman"/>
          <w:szCs w:val="24"/>
        </w:rPr>
        <w:t xml:space="preserve"> υπηρεσιακό επίπεδο! Ποιος ήταν ο λόγος, η στόχευση αυτής της επίσκεψης;</w:t>
      </w:r>
    </w:p>
    <w:p w14:paraId="5FBAEF3D" w14:textId="77777777" w:rsidR="00DD71AD" w:rsidRDefault="009451BE">
      <w:pPr>
        <w:spacing w:after="0"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σημερινή γεωπολιτική συγκυρία καθορίζεται από τη συνολική περι</w:t>
      </w:r>
      <w:r>
        <w:rPr>
          <w:rFonts w:eastAsia="Times New Roman"/>
          <w:szCs w:val="24"/>
        </w:rPr>
        <w:t>φερειακή</w:t>
      </w:r>
      <w:r>
        <w:rPr>
          <w:rFonts w:eastAsia="Times New Roman"/>
          <w:szCs w:val="24"/>
        </w:rPr>
        <w:t xml:space="preserve"> ασάφεια. Το περιβάλλον </w:t>
      </w:r>
      <w:r>
        <w:rPr>
          <w:rFonts w:eastAsia="Times New Roman"/>
          <w:szCs w:val="24"/>
        </w:rPr>
        <w:t xml:space="preserve">της χώρας βρίσκεται σε αβεβαιότητα και μη </w:t>
      </w:r>
      <w:proofErr w:type="spellStart"/>
      <w:r>
        <w:rPr>
          <w:rFonts w:eastAsia="Times New Roman"/>
          <w:szCs w:val="24"/>
        </w:rPr>
        <w:t>προβλεψιμότητα</w:t>
      </w:r>
      <w:proofErr w:type="spellEnd"/>
      <w:r>
        <w:rPr>
          <w:rFonts w:eastAsia="Times New Roman"/>
          <w:szCs w:val="24"/>
        </w:rPr>
        <w:t xml:space="preserve">, κυρίως γιατί η Τουρκία με τη συμπεριφορά της έχει καταστεί ένας αβέβαιος και απρόβλεπτος σύμμαχος της Δύσης. </w:t>
      </w:r>
    </w:p>
    <w:p w14:paraId="5FBAEF3E" w14:textId="77777777" w:rsidR="00DD71AD" w:rsidRDefault="009451BE">
      <w:pPr>
        <w:spacing w:after="0" w:line="600" w:lineRule="auto"/>
        <w:ind w:firstLine="720"/>
        <w:jc w:val="both"/>
        <w:rPr>
          <w:rFonts w:eastAsia="Times New Roman"/>
          <w:szCs w:val="24"/>
        </w:rPr>
      </w:pPr>
      <w:r>
        <w:rPr>
          <w:rFonts w:eastAsia="Times New Roman"/>
          <w:szCs w:val="24"/>
        </w:rPr>
        <w:t xml:space="preserve">Υπάρχει, λοιπόν, μία πολύ σημαντική συγκυρία για τη χώρα και καλά κάνει η Κυβέρνηση και </w:t>
      </w:r>
      <w:r>
        <w:rPr>
          <w:rFonts w:eastAsia="Times New Roman"/>
          <w:szCs w:val="24"/>
        </w:rPr>
        <w:t>μιλάει για σημείο σταθερότητας. Όμως, αυτ</w:t>
      </w:r>
      <w:r>
        <w:rPr>
          <w:rFonts w:eastAsia="Times New Roman"/>
          <w:szCs w:val="24"/>
        </w:rPr>
        <w:t>ή</w:t>
      </w:r>
      <w:r>
        <w:rPr>
          <w:rFonts w:eastAsia="Times New Roman"/>
          <w:szCs w:val="24"/>
        </w:rPr>
        <w:t xml:space="preserve"> </w:t>
      </w:r>
      <w:r>
        <w:rPr>
          <w:rFonts w:eastAsia="Times New Roman"/>
          <w:szCs w:val="24"/>
        </w:rPr>
        <w:t>η</w:t>
      </w:r>
      <w:r>
        <w:rPr>
          <w:rFonts w:eastAsia="Times New Roman"/>
          <w:szCs w:val="24"/>
        </w:rPr>
        <w:t xml:space="preserve"> σταθερότητα μήπως είναι δικό της επίτευγμα; Από τη Μεταπολίτευση και μετά η Ελλάδα είναι μία σταθερή χώρα. Λειτουργεί το δημοκρατικό πολίτευμα και είναι μία σταθερή χώρα. Και ξέρετε γιατί; Γιατί αυτό οφείλεται σ</w:t>
      </w:r>
      <w:r>
        <w:rPr>
          <w:rFonts w:eastAsia="Times New Roman"/>
          <w:szCs w:val="24"/>
        </w:rPr>
        <w:t xml:space="preserve">ε μείζονες στρατηγικές επιλογές που έκαναν άλλοι πριν από εσάς: Τη συμμετοχή της Ελλάδας στο ΝΑΤΟ, τη συμμετοχή της Ελλάδας στην Ευρωπαϊκή Ένωση, τις καλές σχέσεις με τις Ηνωμένες Πολιτείες. </w:t>
      </w:r>
    </w:p>
    <w:p w14:paraId="5FBAEF3F" w14:textId="77777777" w:rsidR="00DD71AD" w:rsidRDefault="009451BE">
      <w:pPr>
        <w:spacing w:after="0" w:line="600" w:lineRule="auto"/>
        <w:ind w:firstLine="720"/>
        <w:jc w:val="both"/>
        <w:rPr>
          <w:rFonts w:eastAsia="Times New Roman"/>
          <w:szCs w:val="24"/>
        </w:rPr>
      </w:pPr>
      <w:r>
        <w:rPr>
          <w:rFonts w:eastAsia="Times New Roman"/>
          <w:szCs w:val="24"/>
        </w:rPr>
        <w:t xml:space="preserve">Δηλαδή, η σταθερότητα της χώρας οφείλεται σε ό,τι λοιδορούσατε. </w:t>
      </w:r>
      <w:r>
        <w:rPr>
          <w:rFonts w:eastAsia="Times New Roman"/>
          <w:szCs w:val="24"/>
        </w:rPr>
        <w:t xml:space="preserve">Άλλοι μόχθησαν γι’ αυτή τη σταθερότητα και τώρα εσείς που τότε </w:t>
      </w:r>
      <w:r>
        <w:rPr>
          <w:rFonts w:eastAsia="Times New Roman"/>
          <w:szCs w:val="24"/>
        </w:rPr>
        <w:t>υβρίζατε</w:t>
      </w:r>
      <w:r>
        <w:rPr>
          <w:rFonts w:eastAsia="Times New Roman"/>
          <w:szCs w:val="24"/>
        </w:rPr>
        <w:t xml:space="preserve">, τώρα την εκμεταλλεύεστε. </w:t>
      </w:r>
    </w:p>
    <w:p w14:paraId="5FBAEF40" w14:textId="77777777" w:rsidR="00DD71AD" w:rsidRDefault="009451BE">
      <w:pPr>
        <w:spacing w:after="0" w:line="600" w:lineRule="auto"/>
        <w:ind w:firstLine="720"/>
        <w:jc w:val="both"/>
        <w:rPr>
          <w:rFonts w:eastAsia="Times New Roman"/>
          <w:szCs w:val="24"/>
        </w:rPr>
      </w:pPr>
      <w:r>
        <w:rPr>
          <w:rFonts w:eastAsia="Times New Roman"/>
          <w:szCs w:val="24"/>
        </w:rPr>
        <w:t>Δεν είναι η σταθερότητα δικό σας προνόμιο, ούτε δικό σας αποτέλεσμα. Η χώρα είναι σταθερή από το 1974 και μετά. Αυτό που άλλαξε και η συγκυρία είναι ευνοϊκή,</w:t>
      </w:r>
      <w:r>
        <w:rPr>
          <w:rFonts w:eastAsia="Times New Roman"/>
          <w:szCs w:val="24"/>
        </w:rPr>
        <w:t xml:space="preserve"> είναι ότι η περιφέρεια είναι αβέβαιη, όχι ότι η χώρα είναι σταθερή. </w:t>
      </w:r>
    </w:p>
    <w:p w14:paraId="5FBAEF41" w14:textId="77777777" w:rsidR="00DD71AD" w:rsidRDefault="009451BE">
      <w:pPr>
        <w:tabs>
          <w:tab w:val="left" w:pos="2738"/>
          <w:tab w:val="center" w:pos="4753"/>
          <w:tab w:val="left" w:pos="5723"/>
        </w:tabs>
        <w:spacing w:after="0" w:line="600" w:lineRule="auto"/>
        <w:jc w:val="both"/>
        <w:rPr>
          <w:rFonts w:eastAsia="Times New Roman" w:cs="Times New Roman"/>
          <w:szCs w:val="24"/>
        </w:rPr>
      </w:pPr>
      <w:r>
        <w:rPr>
          <w:rFonts w:eastAsia="Times New Roman"/>
          <w:szCs w:val="24"/>
        </w:rPr>
        <w:t>Κλείνοντας, θα ήθελα να πω ότι εάν το αίσθημα σταθερότητας της χώρας κλονίσθηκε μεταπολιτευτικά, αυτό έγινε την πρώτη φορά, κατά τη διάρκεια της πρώτης σας κυ</w:t>
      </w:r>
      <w:r>
        <w:rPr>
          <w:rFonts w:eastAsia="Times New Roman"/>
          <w:szCs w:val="24"/>
        </w:rPr>
        <w:lastRenderedPageBreak/>
        <w:t xml:space="preserve">βερνητικής θητείας. </w:t>
      </w:r>
      <w:r>
        <w:rPr>
          <w:rFonts w:eastAsia="Times New Roman" w:cs="Times New Roman"/>
          <w:szCs w:val="24"/>
        </w:rPr>
        <w:t>Τότε υπή</w:t>
      </w:r>
      <w:r>
        <w:rPr>
          <w:rFonts w:eastAsia="Times New Roman" w:cs="Times New Roman"/>
          <w:szCs w:val="24"/>
        </w:rPr>
        <w:t xml:space="preserve">ρχε αβεβαιότητα για τη σταθερότητα της χώρας και ξεπεράστηκε με </w:t>
      </w:r>
      <w:proofErr w:type="spellStart"/>
      <w:r>
        <w:rPr>
          <w:rFonts w:eastAsia="Times New Roman" w:cs="Times New Roman"/>
          <w:szCs w:val="24"/>
        </w:rPr>
        <w:t>κωλοτούμπες</w:t>
      </w:r>
      <w:proofErr w:type="spellEnd"/>
      <w:r>
        <w:rPr>
          <w:rFonts w:eastAsia="Times New Roman" w:cs="Times New Roman"/>
          <w:szCs w:val="24"/>
        </w:rPr>
        <w:t xml:space="preserve"> –ευτυχώς!- όταν τα «ναι» γίνονταν «όχι» και τα «όχι» «ναι». </w:t>
      </w:r>
    </w:p>
    <w:p w14:paraId="5FBAEF42"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για να μην υπάρχει καμμία παρανόηση, η κριτική που κάναμε στην επίσκεψη του Πρωθυπουργού στις Ηνωμένες Πολιτείες</w:t>
      </w:r>
      <w:r>
        <w:rPr>
          <w:rFonts w:eastAsia="Times New Roman" w:cs="Times New Roman"/>
          <w:szCs w:val="24"/>
        </w:rPr>
        <w:t xml:space="preserve"> δεν εστιάζεται στη «συμφωνία-φάντασμα» -μετά από όσα είπε ο κ. Καμμένος σήμερα- ή στο ζήτημα των </w:t>
      </w:r>
      <w:r>
        <w:rPr>
          <w:rFonts w:eastAsia="Times New Roman" w:cs="Times New Roman"/>
          <w:szCs w:val="24"/>
          <w:lang w:val="en-US"/>
        </w:rPr>
        <w:t>F</w:t>
      </w:r>
      <w:r>
        <w:rPr>
          <w:rFonts w:eastAsia="Times New Roman" w:cs="Times New Roman"/>
          <w:szCs w:val="24"/>
        </w:rPr>
        <w:t>-16. Δεν είπαμε εμείς ότι κακώς έγινε. Ήταν αναγκαίο, διότι υπάρχει</w:t>
      </w:r>
      <w:r>
        <w:rPr>
          <w:rFonts w:eastAsia="Times New Roman" w:cs="Times New Roman"/>
          <w:szCs w:val="24"/>
        </w:rPr>
        <w:t xml:space="preserve"> η</w:t>
      </w:r>
      <w:r>
        <w:rPr>
          <w:rFonts w:eastAsia="Times New Roman" w:cs="Times New Roman"/>
          <w:szCs w:val="24"/>
        </w:rPr>
        <w:t xml:space="preserve"> προκλητικότητα των Τούρκων από την άλλη πλευρά. Η κριτική μας εστιάζεται –και είναι βάσ</w:t>
      </w:r>
      <w:r>
        <w:rPr>
          <w:rFonts w:eastAsia="Times New Roman" w:cs="Times New Roman"/>
          <w:szCs w:val="24"/>
        </w:rPr>
        <w:t>ιμη κριτική- στο ότι δεν αξιοποιήθηκε μια πολύ μεγάλη ευκαιρία, μ</w:t>
      </w:r>
      <w:r>
        <w:rPr>
          <w:rFonts w:eastAsia="Times New Roman" w:cs="Times New Roman"/>
          <w:szCs w:val="24"/>
        </w:rPr>
        <w:t>ί</w:t>
      </w:r>
      <w:r>
        <w:rPr>
          <w:rFonts w:eastAsia="Times New Roman" w:cs="Times New Roman"/>
          <w:szCs w:val="24"/>
        </w:rPr>
        <w:t xml:space="preserve">α εξόχως θετική γεωπολιτική συγκυρία για τη χώρα. </w:t>
      </w:r>
    </w:p>
    <w:p w14:paraId="5FBAEF43"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Ασχοληθήκατε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φαίνεται ότι φέρατε μόνο τα </w:t>
      </w:r>
      <w:r>
        <w:rPr>
          <w:rFonts w:eastAsia="Times New Roman" w:cs="Times New Roman"/>
          <w:szCs w:val="24"/>
          <w:lang w:val="en-US"/>
        </w:rPr>
        <w:t>F</w:t>
      </w:r>
      <w:r>
        <w:rPr>
          <w:rFonts w:eastAsia="Times New Roman" w:cs="Times New Roman"/>
          <w:szCs w:val="24"/>
        </w:rPr>
        <w:t xml:space="preserve">-16, αλλά και αυτό σήμερα το αμφισβητείτε. Ο Υπουργός Εθνικής Άμυνας λέει ότι ούτε αυτό δεν έγινε. Τότε τι έγινε; </w:t>
      </w:r>
    </w:p>
    <w:p w14:paraId="5FBAEF44"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Χάθηκε, λοιπόν, μια πολύ μεγάλη ευκαιρία. Η Κυβέρνηση για μ</w:t>
      </w:r>
      <w:r>
        <w:rPr>
          <w:rFonts w:eastAsia="Times New Roman" w:cs="Times New Roman"/>
          <w:szCs w:val="24"/>
        </w:rPr>
        <w:t>ί</w:t>
      </w:r>
      <w:r>
        <w:rPr>
          <w:rFonts w:eastAsia="Times New Roman" w:cs="Times New Roman"/>
          <w:szCs w:val="24"/>
        </w:rPr>
        <w:t xml:space="preserve">α ακόμα φορά αποδείχθηκε κατώτερη των περιστάσεων.  </w:t>
      </w:r>
    </w:p>
    <w:p w14:paraId="5FBAEF45" w14:textId="77777777" w:rsidR="00DD71AD" w:rsidRDefault="009451BE">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5FBAEF46"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Κουμουτσάκο. </w:t>
      </w:r>
    </w:p>
    <w:p w14:paraId="5FBAEF47"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Ζήτησε να παρέμβει ο Υπουργός κ. Καμμένος. Μετά θα ακολουθήσουν δύο Κοινοβουλευτικοί Εκπρόσωποι και θα συνεχίσουμε με τον κατάλογο των ομιλητών. </w:t>
      </w:r>
    </w:p>
    <w:p w14:paraId="5FBAEF48"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Καμμένε</w:t>
      </w:r>
      <w:proofErr w:type="spellEnd"/>
      <w:r>
        <w:rPr>
          <w:rFonts w:eastAsia="Times New Roman" w:cs="Times New Roman"/>
          <w:szCs w:val="24"/>
        </w:rPr>
        <w:t xml:space="preserve">, έχετε τον λόγο για δέκα λεπτά. </w:t>
      </w:r>
    </w:p>
    <w:p w14:paraId="5FBAEF49"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κυρίες και κύριοι συνάδελφοι, θέλω να ευχαριστήσω ιδιαίτερα τη Βουλή για την εποικοδομητική συζήτηση η οποία </w:t>
      </w:r>
      <w:r>
        <w:rPr>
          <w:rFonts w:eastAsia="Times New Roman" w:cs="Times New Roman"/>
          <w:szCs w:val="24"/>
        </w:rPr>
        <w:t xml:space="preserve">έγινε σήμερα αλλά και για τις συζητήσεις που έγιναν στη Διαρκή Επιτροπή για το σχέδιο νόμου. </w:t>
      </w:r>
    </w:p>
    <w:p w14:paraId="5FBAEF4A"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Αναπληρωτής Υπουργός, αλλά και εγώ κάναμε την προσπάθεια να εντάξουμε αρκετές από τις παρατηρήσεις των φορέων, αλλά και των κομμάτων, των Βουλευτών στο σχέδιο ν</w:t>
      </w:r>
      <w:r>
        <w:rPr>
          <w:rFonts w:eastAsia="Times New Roman" w:cs="Times New Roman"/>
          <w:szCs w:val="24"/>
        </w:rPr>
        <w:t>όμου, το οποίο διαμορφώνεται προς ψήφιση στη Βουλή.</w:t>
      </w:r>
    </w:p>
    <w:p w14:paraId="5FBAEF4B"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νομοσχέδιο τακτοποιεί αρκετά θέματα του Υπουργείου Εθνικής Άμυνας με νέους θεσμούς, όπως το «Εσωτερικών Υποθέσεων», με τη δυνατότητα της παραμονής αξιωματικών μέχρι το πεντηκοστό όγδοο έτος της ηλικίας</w:t>
      </w:r>
      <w:r>
        <w:rPr>
          <w:rFonts w:eastAsia="Times New Roman" w:cs="Times New Roman"/>
          <w:szCs w:val="24"/>
        </w:rPr>
        <w:t xml:space="preserve"> τους με τη δική τους θέληση. Τακτοποιεί παλιές υποθέσεις, οι οποίες είχαν να κάνουν με αδικίες σε βάρος προσωπικού, με τροπολογίες οι οποίες προστίθενται και προέκυψαν κατά τη διάρκεια του διαλόγου και οι οποίες ρυθμίζουν αρκετά θέματα του Υπουργείου Εθνι</w:t>
      </w:r>
      <w:r>
        <w:rPr>
          <w:rFonts w:eastAsia="Times New Roman" w:cs="Times New Roman"/>
          <w:szCs w:val="24"/>
        </w:rPr>
        <w:t xml:space="preserve">κής Άμυνας. </w:t>
      </w:r>
    </w:p>
    <w:p w14:paraId="5FBAEF4C"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Πριν μπω, όμως, στην υπόθεση του νομοσχεδίου, θα μου επιτρέψετε –επειδή ειπώθηκαν αρκετά και σήμερα, αλλά και τις προηγούμενες μέρες- να μιλήσω για την περίφημη προμήθεια των αεροσκαφών </w:t>
      </w:r>
      <w:r>
        <w:rPr>
          <w:rFonts w:eastAsia="Times New Roman" w:cs="Times New Roman"/>
          <w:szCs w:val="24"/>
          <w:lang w:val="en-US"/>
        </w:rPr>
        <w:t>F</w:t>
      </w:r>
      <w:r>
        <w:rPr>
          <w:rFonts w:eastAsia="Times New Roman" w:cs="Times New Roman"/>
          <w:szCs w:val="24"/>
        </w:rPr>
        <w:t xml:space="preserve">-16, διότι πράγματι δεν περίμενα να υπάρχει τόσο μεγάλη </w:t>
      </w:r>
      <w:r>
        <w:rPr>
          <w:rFonts w:eastAsia="Times New Roman" w:cs="Times New Roman"/>
          <w:szCs w:val="24"/>
        </w:rPr>
        <w:t xml:space="preserve">παρανόηση, αν και είδα μέσα από τον Τύπο και από συγκεκριμένους </w:t>
      </w:r>
      <w:r>
        <w:rPr>
          <w:rFonts w:eastAsia="Times New Roman" w:cs="Times New Roman"/>
          <w:szCs w:val="24"/>
        </w:rPr>
        <w:lastRenderedPageBreak/>
        <w:t xml:space="preserve">δημοσιογράφους ότι προσπαθούν να δημιουργήσουν ένα κλίμα, το οποίο δεν έχει καμμία σχέση με την πραγματικότητα. </w:t>
      </w:r>
    </w:p>
    <w:p w14:paraId="5FBAEF4D"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Μίλησα προηγουμένως για το άρθρο του κ. Ηλία Κανέλλη, το οποίο μιλάει για υπογρ</w:t>
      </w:r>
      <w:r>
        <w:rPr>
          <w:rFonts w:eastAsia="Times New Roman" w:cs="Times New Roman"/>
          <w:szCs w:val="24"/>
        </w:rPr>
        <w:t xml:space="preserve">αφή συμφωνίας στις ΗΠΑ, για υπερτιμημένη, όπως διαφάνηκε κατά τη συζήτηση στη Βουλή, αναβάθμιση των αεροσκαφών και μετά λέει για τους ευέλπιδες οι οποίοι φορούσαν στολή. Το καταθέτω για τα Πρακτικά. </w:t>
      </w:r>
    </w:p>
    <w:p w14:paraId="5FBAEF4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w:t>
      </w:r>
      <w:r>
        <w:rPr>
          <w:rFonts w:eastAsia="Times New Roman" w:cs="Times New Roman"/>
          <w:szCs w:val="24"/>
        </w:rPr>
        <w:t>των Ανεξαρτήτων Ελλήνων κ. Πάνος Καμμένος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FBAEF4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Χρυσή Αυγή, ο κ. Κανέλλης, το συγκεκριμένο συγκρό</w:t>
      </w:r>
      <w:r>
        <w:rPr>
          <w:rFonts w:eastAsia="Times New Roman" w:cs="Times New Roman"/>
          <w:szCs w:val="24"/>
        </w:rPr>
        <w:t xml:space="preserve">τημα Τύπου έχουν αυτού του είδους τις απόψεις. Όμως, δυστυχώς, είδα ότι και ορισμένοι συνάδελφοι παρακολουθούν τα πρωτοσέλιδα των εφημερίδων, τα οποία είναι φυσικό να προκαλούνται ιδίως από εκείνους που έχουν κάποια συμφέροντα σε σχέση με τη συμφωνία. </w:t>
      </w:r>
    </w:p>
    <w:p w14:paraId="5FBAEF5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ΚΟΥΜΟΥΤΣΑΚΟΣ: </w:t>
      </w:r>
      <w:r>
        <w:rPr>
          <w:rFonts w:eastAsia="Times New Roman" w:cs="Times New Roman"/>
          <w:szCs w:val="24"/>
        </w:rPr>
        <w:t>Υπάρχει συμφωνία;</w:t>
      </w:r>
    </w:p>
    <w:p w14:paraId="5FBAEF51"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Για να είμαστε ξεκάθαροι, λοιπόν, δεν υπάρχει συμφωνία. Βεβαίως και δεν υπάρχει συμφωνία. </w:t>
      </w:r>
    </w:p>
    <w:p w14:paraId="5FBAEF52"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Κουμουτσάκο, δεν είστε μέλος της Επιτροπής Ε</w:t>
      </w:r>
      <w:r>
        <w:rPr>
          <w:rFonts w:eastAsia="Times New Roman" w:cs="Times New Roman"/>
          <w:szCs w:val="24"/>
        </w:rPr>
        <w:t xml:space="preserve">ξοπλιστικών Προγραμμάτων και το αντιλαμβάνομαι. </w:t>
      </w:r>
    </w:p>
    <w:p w14:paraId="5FBAEF53"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Εγώ ακούω τι λέτε. </w:t>
      </w:r>
    </w:p>
    <w:p w14:paraId="5FBAEF54"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Ωραία, ακούστε τι λέω. </w:t>
      </w:r>
    </w:p>
    <w:p w14:paraId="5FBAEF55"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Κουμουτσάκο, στις 20 Σεπτεμβρίου οι συνάδελφοί σας της Νέ</w:t>
      </w:r>
      <w:r>
        <w:rPr>
          <w:rFonts w:eastAsia="Times New Roman" w:cs="Times New Roman"/>
          <w:szCs w:val="24"/>
        </w:rPr>
        <w:t>ας Δημοκρατίας, που είναι μέλη της Επιτροπής Εξοπλιστικών Προγραμμάτων, ήταν σε μ</w:t>
      </w:r>
      <w:r>
        <w:rPr>
          <w:rFonts w:eastAsia="Times New Roman" w:cs="Times New Roman"/>
          <w:szCs w:val="24"/>
        </w:rPr>
        <w:t>ί</w:t>
      </w:r>
      <w:r>
        <w:rPr>
          <w:rFonts w:eastAsia="Times New Roman" w:cs="Times New Roman"/>
          <w:szCs w:val="24"/>
        </w:rPr>
        <w:t>α απόρρητη συνεδρίαση. Και την κάναμε απόρρητη, χωρίς μάλιστα και την ύπαρξη τηλεφώνου, προκειμένου να μοιραστούμε πληροφορίες, οι οποίες είναι και απόρρητες και αφορούν τα ε</w:t>
      </w:r>
      <w:r>
        <w:rPr>
          <w:rFonts w:eastAsia="Times New Roman" w:cs="Times New Roman"/>
          <w:szCs w:val="24"/>
        </w:rPr>
        <w:t xml:space="preserve">ξοπλιστικά της χώρας. </w:t>
      </w:r>
    </w:p>
    <w:p w14:paraId="5FBAEF56"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Εκεί, λοιπόν, έγινε ξεκάθαρο -και το ξεκαθαρίζω πλέον και εδώ επίσημα στη Βουλή- ότι αυτό που υπάρχει είναι ένα </w:t>
      </w:r>
      <w:r>
        <w:rPr>
          <w:rFonts w:eastAsia="Times New Roman" w:cs="Times New Roman"/>
          <w:szCs w:val="24"/>
          <w:lang w:val="en-US"/>
        </w:rPr>
        <w:t>Letter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Request</w:t>
      </w:r>
      <w:r>
        <w:rPr>
          <w:rFonts w:eastAsia="Times New Roman" w:cs="Times New Roman"/>
          <w:szCs w:val="24"/>
        </w:rPr>
        <w:t xml:space="preserve">, ένα </w:t>
      </w:r>
      <w:r>
        <w:rPr>
          <w:rFonts w:eastAsia="Times New Roman" w:cs="Times New Roman"/>
          <w:szCs w:val="24"/>
          <w:lang w:val="en-US"/>
        </w:rPr>
        <w:t>L</w:t>
      </w:r>
      <w:r>
        <w:rPr>
          <w:rFonts w:eastAsia="Times New Roman" w:cs="Times New Roman"/>
          <w:szCs w:val="24"/>
          <w:lang w:val="en-US"/>
        </w:rPr>
        <w:t>O</w:t>
      </w:r>
      <w:r>
        <w:rPr>
          <w:rFonts w:eastAsia="Times New Roman" w:cs="Times New Roman"/>
          <w:szCs w:val="24"/>
          <w:lang w:val="en-US"/>
        </w:rPr>
        <w:t>R</w:t>
      </w:r>
      <w:r>
        <w:rPr>
          <w:rFonts w:eastAsia="Times New Roman" w:cs="Times New Roman"/>
          <w:szCs w:val="24"/>
        </w:rPr>
        <w:t xml:space="preserve">, το οποίο απευθύνεται στην αμερικανική κυβέρνηση και στο οποίο στο πλαίσιο διακρατικής συμφωνίας, δηλαδή συμφωνίας στην οποία δεν περιλαμβάνονται μεσάζοντες, ζητάμε να μας δώσουν μια τιμή για την αναβάθμιση του συνόλου του στόλου ή μέρους του στόλου των </w:t>
      </w:r>
      <w:r>
        <w:rPr>
          <w:rFonts w:eastAsia="Times New Roman" w:cs="Times New Roman"/>
          <w:szCs w:val="24"/>
          <w:lang w:val="en-US"/>
        </w:rPr>
        <w:t>F</w:t>
      </w:r>
      <w:r>
        <w:rPr>
          <w:rFonts w:eastAsia="Times New Roman" w:cs="Times New Roman"/>
          <w:szCs w:val="24"/>
        </w:rPr>
        <w:t xml:space="preserve">-16 που έχουμε. </w:t>
      </w:r>
      <w:r>
        <w:rPr>
          <w:rFonts w:eastAsia="Times New Roman" w:cs="Times New Roman"/>
          <w:szCs w:val="24"/>
        </w:rPr>
        <w:t>Π</w:t>
      </w:r>
      <w:r>
        <w:rPr>
          <w:rFonts w:eastAsia="Times New Roman" w:cs="Times New Roman"/>
          <w:szCs w:val="24"/>
        </w:rPr>
        <w:t>αράλληλα, έφυγε και μ</w:t>
      </w:r>
      <w:r>
        <w:rPr>
          <w:rFonts w:eastAsia="Times New Roman" w:cs="Times New Roman"/>
          <w:szCs w:val="24"/>
        </w:rPr>
        <w:t>ί</w:t>
      </w:r>
      <w:r>
        <w:rPr>
          <w:rFonts w:eastAsia="Times New Roman" w:cs="Times New Roman"/>
          <w:szCs w:val="24"/>
        </w:rPr>
        <w:t xml:space="preserve">α άλλη επιστολή προς την αμερικανική κυβέρνηση, η οποία ζητάει να μας δώσουν διαθεσιμότητα και τιμές για νέο αεροσκάφος, όπως -συγκεκριμένα ζητείται στην επιστολή- το αεροσκάφος </w:t>
      </w:r>
      <w:r>
        <w:rPr>
          <w:rFonts w:eastAsia="Times New Roman" w:cs="Times New Roman"/>
          <w:szCs w:val="24"/>
          <w:lang w:val="en-US"/>
        </w:rPr>
        <w:t>F</w:t>
      </w:r>
      <w:r>
        <w:rPr>
          <w:rFonts w:eastAsia="Times New Roman" w:cs="Times New Roman"/>
          <w:szCs w:val="24"/>
        </w:rPr>
        <w:t xml:space="preserve">-35.  </w:t>
      </w:r>
    </w:p>
    <w:p w14:paraId="5FBAEF5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Σε απάντηση του </w:t>
      </w:r>
      <w:r>
        <w:rPr>
          <w:rFonts w:eastAsia="Times New Roman" w:cs="Times New Roman"/>
          <w:szCs w:val="24"/>
          <w:lang w:val="en-US"/>
        </w:rPr>
        <w:t>letter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reque</w:t>
      </w:r>
      <w:r>
        <w:rPr>
          <w:rFonts w:eastAsia="Times New Roman" w:cs="Times New Roman"/>
          <w:szCs w:val="24"/>
          <w:lang w:val="en-US"/>
        </w:rPr>
        <w:t>st</w:t>
      </w:r>
      <w:r>
        <w:rPr>
          <w:rFonts w:eastAsia="Times New Roman" w:cs="Times New Roman"/>
          <w:szCs w:val="24"/>
        </w:rPr>
        <w:t xml:space="preserve"> το οποίο κάναμε, είχαμε μία πρώτη πληροφόρηση από την αμερικανική πλευρά ότι θα μας απαντήσουν με </w:t>
      </w:r>
      <w:r>
        <w:rPr>
          <w:rFonts w:eastAsia="Times New Roman" w:cs="Times New Roman"/>
          <w:szCs w:val="24"/>
          <w:lang w:val="en-US"/>
        </w:rPr>
        <w:t>LOA</w:t>
      </w:r>
      <w:r>
        <w:rPr>
          <w:rFonts w:eastAsia="Times New Roman" w:cs="Times New Roman"/>
          <w:szCs w:val="24"/>
        </w:rPr>
        <w:t xml:space="preserve"> και με επιστολή, η οποία βεβαίως θα έρθει στην Επιτροπή Εξοπλισμών, όπως δεσμεύτηκα -αυτή είναι η διαδικασία- στις 3 Νοεμβρίου, όπου οι Αμερικανοί θα μ</w:t>
      </w:r>
      <w:r>
        <w:rPr>
          <w:rFonts w:eastAsia="Times New Roman" w:cs="Times New Roman"/>
          <w:szCs w:val="24"/>
        </w:rPr>
        <w:t xml:space="preserve">ας λένε τιμές και την ακριβή </w:t>
      </w:r>
      <w:r>
        <w:rPr>
          <w:rFonts w:eastAsia="Times New Roman" w:cs="Times New Roman"/>
          <w:szCs w:val="24"/>
        </w:rPr>
        <w:lastRenderedPageBreak/>
        <w:t xml:space="preserve">περιγραφή της αναβαθμίσεως που αφορά είτε τα αεροσκάφη </w:t>
      </w:r>
      <w:r>
        <w:rPr>
          <w:rFonts w:eastAsia="Times New Roman" w:cs="Times New Roman"/>
          <w:szCs w:val="24"/>
          <w:lang w:val="en-US"/>
        </w:rPr>
        <w:t>F</w:t>
      </w:r>
      <w:r>
        <w:rPr>
          <w:rFonts w:eastAsia="Times New Roman" w:cs="Times New Roman"/>
          <w:szCs w:val="24"/>
        </w:rPr>
        <w:t xml:space="preserve">16 τύπου </w:t>
      </w:r>
      <w:r>
        <w:rPr>
          <w:rFonts w:eastAsia="Times New Roman" w:cs="Times New Roman"/>
          <w:szCs w:val="24"/>
          <w:lang w:val="en-US"/>
        </w:rPr>
        <w:t>Block</w:t>
      </w:r>
      <w:r>
        <w:rPr>
          <w:rFonts w:eastAsia="Times New Roman" w:cs="Times New Roman"/>
          <w:szCs w:val="24"/>
        </w:rPr>
        <w:t xml:space="preserve"> 50, τα αεροσκάφη </w:t>
      </w:r>
      <w:r>
        <w:rPr>
          <w:rFonts w:eastAsia="Times New Roman" w:cs="Times New Roman"/>
          <w:szCs w:val="24"/>
          <w:lang w:val="en-US"/>
        </w:rPr>
        <w:t>F</w:t>
      </w:r>
      <w:r>
        <w:rPr>
          <w:rFonts w:eastAsia="Times New Roman" w:cs="Times New Roman"/>
          <w:szCs w:val="24"/>
        </w:rPr>
        <w:t xml:space="preserve">16 τύπου </w:t>
      </w:r>
      <w:r>
        <w:rPr>
          <w:rFonts w:eastAsia="Times New Roman" w:cs="Times New Roman"/>
          <w:szCs w:val="24"/>
          <w:lang w:val="en-US"/>
        </w:rPr>
        <w:t>Block</w:t>
      </w:r>
      <w:r>
        <w:rPr>
          <w:rFonts w:eastAsia="Times New Roman" w:cs="Times New Roman"/>
          <w:szCs w:val="24"/>
        </w:rPr>
        <w:t xml:space="preserve"> 52 </w:t>
      </w:r>
      <w:r>
        <w:rPr>
          <w:rFonts w:eastAsia="Times New Roman" w:cs="Times New Roman"/>
          <w:szCs w:val="24"/>
          <w:lang w:val="en-US"/>
        </w:rPr>
        <w:t>plus</w:t>
      </w:r>
      <w:r>
        <w:rPr>
          <w:rFonts w:eastAsia="Times New Roman" w:cs="Times New Roman"/>
          <w:szCs w:val="24"/>
        </w:rPr>
        <w:t xml:space="preserve"> και τα αεροσκάφη τα </w:t>
      </w:r>
      <w:r>
        <w:rPr>
          <w:rFonts w:eastAsia="Times New Roman" w:cs="Times New Roman"/>
          <w:szCs w:val="24"/>
          <w:lang w:val="en-US"/>
        </w:rPr>
        <w:t>F</w:t>
      </w:r>
      <w:r>
        <w:rPr>
          <w:rFonts w:eastAsia="Times New Roman" w:cs="Times New Roman"/>
          <w:szCs w:val="24"/>
        </w:rPr>
        <w:t xml:space="preserve">16 τύπου </w:t>
      </w:r>
      <w:r>
        <w:rPr>
          <w:rFonts w:eastAsia="Times New Roman" w:cs="Times New Roman"/>
          <w:szCs w:val="24"/>
          <w:lang w:val="en-US"/>
        </w:rPr>
        <w:t>Block</w:t>
      </w:r>
      <w:r>
        <w:rPr>
          <w:rFonts w:eastAsia="Times New Roman" w:cs="Times New Roman"/>
          <w:szCs w:val="24"/>
        </w:rPr>
        <w:t xml:space="preserve"> 52 </w:t>
      </w:r>
      <w:r>
        <w:rPr>
          <w:rFonts w:eastAsia="Times New Roman" w:cs="Times New Roman"/>
          <w:szCs w:val="24"/>
          <w:lang w:val="en-US"/>
        </w:rPr>
        <w:t>Plus</w:t>
      </w:r>
      <w:r>
        <w:rPr>
          <w:rFonts w:eastAsia="Times New Roman" w:cs="Times New Roman"/>
          <w:szCs w:val="24"/>
        </w:rPr>
        <w:t xml:space="preserve"> </w:t>
      </w:r>
      <w:r>
        <w:rPr>
          <w:rFonts w:eastAsia="Times New Roman" w:cs="Times New Roman"/>
          <w:szCs w:val="24"/>
          <w:lang w:val="en-US"/>
        </w:rPr>
        <w:t>Advance</w:t>
      </w:r>
      <w:r>
        <w:rPr>
          <w:rFonts w:eastAsia="Times New Roman" w:cs="Times New Roman"/>
          <w:szCs w:val="24"/>
        </w:rPr>
        <w:t xml:space="preserve">. </w:t>
      </w:r>
    </w:p>
    <w:p w14:paraId="5FBAEF5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σύνολο των αεροσκαφών για το οποίο ζητήθηκε το </w:t>
      </w:r>
      <w:r>
        <w:rPr>
          <w:rFonts w:eastAsia="Times New Roman" w:cs="Times New Roman"/>
          <w:szCs w:val="24"/>
          <w:lang w:val="en-US"/>
        </w:rPr>
        <w:t>Letter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R</w:t>
      </w:r>
      <w:r>
        <w:rPr>
          <w:rFonts w:eastAsia="Times New Roman" w:cs="Times New Roman"/>
          <w:szCs w:val="24"/>
          <w:lang w:val="en-US"/>
        </w:rPr>
        <w:t>equest</w:t>
      </w:r>
      <w:r>
        <w:rPr>
          <w:rFonts w:eastAsia="Times New Roman" w:cs="Times New Roman"/>
          <w:szCs w:val="24"/>
        </w:rPr>
        <w:t xml:space="preserve"> ήταν </w:t>
      </w:r>
      <w:proofErr w:type="spellStart"/>
      <w:r>
        <w:rPr>
          <w:rFonts w:eastAsia="Times New Roman" w:cs="Times New Roman"/>
          <w:szCs w:val="24"/>
        </w:rPr>
        <w:t>εκατόν</w:t>
      </w:r>
      <w:proofErr w:type="spellEnd"/>
      <w:r>
        <w:rPr>
          <w:rFonts w:eastAsia="Times New Roman" w:cs="Times New Roman"/>
          <w:szCs w:val="24"/>
        </w:rPr>
        <w:t xml:space="preserve"> είκοσι τρία αεροσκάφη για τα οποία η αμερικανική πλευρά, έτσι όπως προβλέπεται προκειμένου να μας απαντήσει η εταιρεία, ζήτησε από το Κογκρέσο για το σύνολο των αεροσκαφών μία έγκριση προκειμένου να προχωρήσει σε διαπραγμάτευση. Η έγκρισ</w:t>
      </w:r>
      <w:r>
        <w:rPr>
          <w:rFonts w:eastAsia="Times New Roman" w:cs="Times New Roman"/>
          <w:szCs w:val="24"/>
        </w:rPr>
        <w:t xml:space="preserve">η που ζητήθηκε από το Κογκρέσο για το σύνολο των </w:t>
      </w:r>
      <w:proofErr w:type="spellStart"/>
      <w:r>
        <w:rPr>
          <w:rFonts w:eastAsia="Times New Roman" w:cs="Times New Roman"/>
          <w:szCs w:val="24"/>
        </w:rPr>
        <w:t>εκατόν</w:t>
      </w:r>
      <w:proofErr w:type="spellEnd"/>
      <w:r>
        <w:rPr>
          <w:rFonts w:eastAsia="Times New Roman" w:cs="Times New Roman"/>
          <w:szCs w:val="24"/>
        </w:rPr>
        <w:t xml:space="preserve"> είκοσι τριών αεροσκαφών, δηλαδή και τα </w:t>
      </w:r>
      <w:r>
        <w:rPr>
          <w:rFonts w:eastAsia="Times New Roman" w:cs="Times New Roman"/>
          <w:szCs w:val="24"/>
          <w:lang w:val="en-US"/>
        </w:rPr>
        <w:t>Block</w:t>
      </w:r>
      <w:r>
        <w:rPr>
          <w:rFonts w:eastAsia="Times New Roman" w:cs="Times New Roman"/>
          <w:szCs w:val="24"/>
        </w:rPr>
        <w:t xml:space="preserve"> 30 και τα </w:t>
      </w:r>
      <w:r>
        <w:rPr>
          <w:rFonts w:eastAsia="Times New Roman" w:cs="Times New Roman"/>
          <w:szCs w:val="24"/>
          <w:lang w:val="en-US"/>
        </w:rPr>
        <w:t>Block</w:t>
      </w:r>
      <w:r>
        <w:rPr>
          <w:rFonts w:eastAsia="Times New Roman" w:cs="Times New Roman"/>
          <w:szCs w:val="24"/>
        </w:rPr>
        <w:t xml:space="preserve"> 50 και τα </w:t>
      </w:r>
      <w:r>
        <w:rPr>
          <w:rFonts w:eastAsia="Times New Roman" w:cs="Times New Roman"/>
          <w:szCs w:val="24"/>
          <w:lang w:val="en-US"/>
        </w:rPr>
        <w:t>Block</w:t>
      </w:r>
      <w:r>
        <w:rPr>
          <w:rFonts w:eastAsia="Times New Roman" w:cs="Times New Roman"/>
          <w:szCs w:val="24"/>
        </w:rPr>
        <w:t xml:space="preserve"> 52 </w:t>
      </w:r>
      <w:r>
        <w:rPr>
          <w:rFonts w:eastAsia="Times New Roman" w:cs="Times New Roman"/>
          <w:szCs w:val="24"/>
          <w:lang w:val="en-US"/>
        </w:rPr>
        <w:t>plus</w:t>
      </w:r>
      <w:r>
        <w:rPr>
          <w:rFonts w:eastAsia="Times New Roman" w:cs="Times New Roman"/>
          <w:szCs w:val="24"/>
        </w:rPr>
        <w:t xml:space="preserve"> και τα </w:t>
      </w:r>
      <w:r>
        <w:rPr>
          <w:rFonts w:eastAsia="Times New Roman" w:cs="Times New Roman"/>
          <w:szCs w:val="24"/>
          <w:lang w:val="en-US"/>
        </w:rPr>
        <w:t>Block</w:t>
      </w:r>
      <w:r>
        <w:rPr>
          <w:rFonts w:eastAsia="Times New Roman" w:cs="Times New Roman"/>
          <w:szCs w:val="24"/>
        </w:rPr>
        <w:t xml:space="preserve"> 52 </w:t>
      </w:r>
      <w:r>
        <w:rPr>
          <w:rFonts w:eastAsia="Times New Roman" w:cs="Times New Roman"/>
          <w:szCs w:val="24"/>
          <w:lang w:val="en-US"/>
        </w:rPr>
        <w:t>Plus</w:t>
      </w:r>
      <w:r>
        <w:rPr>
          <w:rFonts w:eastAsia="Times New Roman" w:cs="Times New Roman"/>
          <w:szCs w:val="24"/>
        </w:rPr>
        <w:t xml:space="preserve"> </w:t>
      </w:r>
      <w:r>
        <w:rPr>
          <w:rFonts w:eastAsia="Times New Roman" w:cs="Times New Roman"/>
          <w:szCs w:val="24"/>
          <w:lang w:val="en-US"/>
        </w:rPr>
        <w:t>Advance</w:t>
      </w:r>
      <w:r>
        <w:rPr>
          <w:rFonts w:eastAsia="Times New Roman" w:cs="Times New Roman"/>
          <w:szCs w:val="24"/>
        </w:rPr>
        <w:t xml:space="preserve">, ανέρχεται στα 2,4 δισεκατομμύρια ευρώ. </w:t>
      </w:r>
    </w:p>
    <w:p w14:paraId="5FBAEF5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Όπως ξεκαθάρισα όμως και στην Επιτροπή Εξοπλι</w:t>
      </w:r>
      <w:r>
        <w:rPr>
          <w:rFonts w:eastAsia="Times New Roman" w:cs="Times New Roman"/>
          <w:szCs w:val="24"/>
        </w:rPr>
        <w:t>σμών της Βουλής στην προηγούμενη συνεδρίαση της 20ής Σεπτεμβρίου, οι δικές μας δυνατότητες στο πλαίσιο της εκτέλεσης του εγκεκριμένου προϋπολογισμού δεν μπορεί να υπερβούν την καταβολή 100 εκατομμυρίων τον χρόνο και μάξιμουμ το 1,1 δισεκατομμύρι</w:t>
      </w:r>
      <w:r>
        <w:rPr>
          <w:rFonts w:eastAsia="Times New Roman" w:cs="Times New Roman"/>
          <w:szCs w:val="24"/>
        </w:rPr>
        <w:t>ο</w:t>
      </w:r>
      <w:r>
        <w:rPr>
          <w:rFonts w:eastAsia="Times New Roman" w:cs="Times New Roman"/>
          <w:szCs w:val="24"/>
        </w:rPr>
        <w:t xml:space="preserve"> δολάρια. </w:t>
      </w:r>
      <w:r>
        <w:rPr>
          <w:rFonts w:eastAsia="Times New Roman" w:cs="Times New Roman"/>
          <w:szCs w:val="24"/>
        </w:rPr>
        <w:t xml:space="preserve">Μάλιστα δεν το είχα ξεκαθαρίσει εάν είναι ευρώ ή δολάρια. Σας λέω ότι τα δολάρια είναι αυτά που συζητάμε τώρα. </w:t>
      </w:r>
    </w:p>
    <w:p w14:paraId="5FBAEF5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Έτσι, λοιπόν, στη μετάβαση στην Αμερική έγινε η συζήτηση για το θέμα της αναβαθμίσεως των </w:t>
      </w:r>
      <w:r>
        <w:rPr>
          <w:rFonts w:eastAsia="Times New Roman" w:cs="Times New Roman"/>
          <w:szCs w:val="24"/>
          <w:lang w:val="en-US"/>
        </w:rPr>
        <w:t>F</w:t>
      </w:r>
      <w:r w:rsidRPr="007F3DE0">
        <w:rPr>
          <w:rFonts w:eastAsia="Times New Roman" w:cs="Times New Roman"/>
          <w:szCs w:val="24"/>
        </w:rPr>
        <w:t>-</w:t>
      </w:r>
      <w:r>
        <w:rPr>
          <w:rFonts w:eastAsia="Times New Roman" w:cs="Times New Roman"/>
          <w:szCs w:val="24"/>
        </w:rPr>
        <w:t xml:space="preserve">16 και είπαμε ότι αναμένουμε τη </w:t>
      </w:r>
      <w:r>
        <w:rPr>
          <w:rFonts w:eastAsia="Times New Roman" w:cs="Times New Roman"/>
          <w:szCs w:val="24"/>
          <w:lang w:val="en-US"/>
        </w:rPr>
        <w:t>LOA</w:t>
      </w:r>
      <w:r>
        <w:rPr>
          <w:rFonts w:eastAsia="Times New Roman" w:cs="Times New Roman"/>
          <w:szCs w:val="24"/>
        </w:rPr>
        <w:t>, την απάντηση δη</w:t>
      </w:r>
      <w:r>
        <w:rPr>
          <w:rFonts w:eastAsia="Times New Roman" w:cs="Times New Roman"/>
          <w:szCs w:val="24"/>
        </w:rPr>
        <w:t xml:space="preserve">λαδή των Αμερικανών για την αναβάθμιση των αεροσκαφών. Από τη μεριά του Προέδρου </w:t>
      </w:r>
      <w:proofErr w:type="spellStart"/>
      <w:r>
        <w:rPr>
          <w:rFonts w:eastAsia="Times New Roman" w:cs="Times New Roman"/>
          <w:szCs w:val="24"/>
        </w:rPr>
        <w:t>Τραμπ</w:t>
      </w:r>
      <w:proofErr w:type="spellEnd"/>
      <w:r>
        <w:rPr>
          <w:rFonts w:eastAsia="Times New Roman" w:cs="Times New Roman"/>
          <w:szCs w:val="24"/>
        </w:rPr>
        <w:t xml:space="preserve"> ανακοινώθηκε ότι με χαρά η αμερικανική κυβέρνηση εγκρίνει το σύνολο, το </w:t>
      </w:r>
      <w:r>
        <w:rPr>
          <w:rFonts w:eastAsia="Times New Roman" w:cs="Times New Roman"/>
          <w:szCs w:val="24"/>
        </w:rPr>
        <w:lastRenderedPageBreak/>
        <w:t xml:space="preserve">μέγιστο δηλαδή της αναβάθμισης των </w:t>
      </w:r>
      <w:proofErr w:type="spellStart"/>
      <w:r>
        <w:rPr>
          <w:rFonts w:eastAsia="Times New Roman" w:cs="Times New Roman"/>
          <w:szCs w:val="24"/>
        </w:rPr>
        <w:t>εκατόν</w:t>
      </w:r>
      <w:proofErr w:type="spellEnd"/>
      <w:r>
        <w:rPr>
          <w:rFonts w:eastAsia="Times New Roman" w:cs="Times New Roman"/>
          <w:szCs w:val="24"/>
        </w:rPr>
        <w:t xml:space="preserve"> είκοσι τριών αεροσκαφών αυτών και ότι το σύνολο της πιθ</w:t>
      </w:r>
      <w:r>
        <w:rPr>
          <w:rFonts w:eastAsia="Times New Roman" w:cs="Times New Roman"/>
          <w:szCs w:val="24"/>
        </w:rPr>
        <w:t>ανής αναβάθμισης θα είναι τα 2,4 δισεκατομμύρια, ποσό που βεβαίως και δεν πρόκειται να φτάσουμε ποτέ, διότι ούτε αυτές τις οικονομικές δυνατότητες έχουμε, αλλά ούτε και αυτές τις ανάγκες. Είναι πολύ πιο χρήσιμο μέρος των χρημάτων αυτών, εάν υπήρχαν, να δίν</w:t>
      </w:r>
      <w:r>
        <w:rPr>
          <w:rFonts w:eastAsia="Times New Roman" w:cs="Times New Roman"/>
          <w:szCs w:val="24"/>
        </w:rPr>
        <w:t>ονταν για καινούρ</w:t>
      </w:r>
      <w:r>
        <w:rPr>
          <w:rFonts w:eastAsia="Times New Roman" w:cs="Times New Roman"/>
          <w:szCs w:val="24"/>
        </w:rPr>
        <w:t>γ</w:t>
      </w:r>
      <w:r>
        <w:rPr>
          <w:rFonts w:eastAsia="Times New Roman" w:cs="Times New Roman"/>
          <w:szCs w:val="24"/>
        </w:rPr>
        <w:t xml:space="preserve">ιο αεροσκάφος. </w:t>
      </w:r>
    </w:p>
    <w:p w14:paraId="5FBAEF5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τις συνομιλίες στις Ηνωμένες Πολιτείες θα σας ενημερώσει ο ίδιος ο Πρωθυπουργός. Δεν πήγαμε εκεί για να κάνουμε </w:t>
      </w:r>
      <w:r>
        <w:rPr>
          <w:rFonts w:eastAsia="Times New Roman" w:cs="Times New Roman"/>
          <w:szCs w:val="24"/>
          <w:lang w:val="en-US"/>
        </w:rPr>
        <w:t>deal</w:t>
      </w:r>
      <w:r>
        <w:rPr>
          <w:rFonts w:eastAsia="Times New Roman" w:cs="Times New Roman"/>
          <w:szCs w:val="24"/>
        </w:rPr>
        <w:t xml:space="preserve"> για τα </w:t>
      </w:r>
      <w:r>
        <w:rPr>
          <w:rFonts w:eastAsia="Times New Roman" w:cs="Times New Roman"/>
          <w:szCs w:val="24"/>
          <w:lang w:val="en-US"/>
        </w:rPr>
        <w:t>F</w:t>
      </w:r>
      <w:r w:rsidRPr="007F3DE0">
        <w:rPr>
          <w:rFonts w:eastAsia="Times New Roman" w:cs="Times New Roman"/>
          <w:szCs w:val="24"/>
        </w:rPr>
        <w:t>-</w:t>
      </w:r>
      <w:r>
        <w:rPr>
          <w:rFonts w:eastAsia="Times New Roman" w:cs="Times New Roman"/>
          <w:szCs w:val="24"/>
        </w:rPr>
        <w:t xml:space="preserve">16. Πήγαμε εκεί προκειμένου κατ’ αρχάς να συναντήσει ο Πρωθυπουργός Έλληνες ομογενείς, επιχειρηματίες, </w:t>
      </w:r>
      <w:r>
        <w:rPr>
          <w:rFonts w:eastAsia="Times New Roman" w:cs="Times New Roman"/>
          <w:szCs w:val="24"/>
          <w:lang w:val="en-US"/>
        </w:rPr>
        <w:t>funds</w:t>
      </w:r>
      <w:r>
        <w:rPr>
          <w:rFonts w:eastAsia="Times New Roman" w:cs="Times New Roman"/>
          <w:szCs w:val="24"/>
        </w:rPr>
        <w:t>, ανθρώπους που έρχονται να κάνουν επενδύσεις στην Ελλάδα, ανθρώπους που έχουν κάνει επενδύσεις στην Ελλάδα. Η επιτυχία του ταξιδιού μπορώ να σας πω</w:t>
      </w:r>
      <w:r>
        <w:rPr>
          <w:rFonts w:eastAsia="Times New Roman" w:cs="Times New Roman"/>
          <w:szCs w:val="24"/>
        </w:rPr>
        <w:t xml:space="preserve"> ότι είναι αποδεκτή από όλους. Όχι από εμάς, ούτε από τον ΣΥΡΙΖΑ, ούτε από τους Ανεξάρτητους Έλληνες, αλλά από τον ίδιο τον Αμερικανό πρέσβη. Ξένα οικονομικά περιοδικά αναφέρθηκαν σε ενδιαφέρον για επενδύσεις στην Ελλάδα. Έγιναν συναντήσεις, πέραν του Προέ</w:t>
      </w:r>
      <w:r>
        <w:rPr>
          <w:rFonts w:eastAsia="Times New Roman" w:cs="Times New Roman"/>
          <w:szCs w:val="24"/>
        </w:rPr>
        <w:t xml:space="preserve">δρου </w:t>
      </w:r>
      <w:proofErr w:type="spellStart"/>
      <w:r>
        <w:rPr>
          <w:rFonts w:eastAsia="Times New Roman" w:cs="Times New Roman"/>
          <w:szCs w:val="24"/>
        </w:rPr>
        <w:t>Τραμπ</w:t>
      </w:r>
      <w:proofErr w:type="spellEnd"/>
      <w:r>
        <w:rPr>
          <w:rFonts w:eastAsia="Times New Roman" w:cs="Times New Roman"/>
          <w:szCs w:val="24"/>
        </w:rPr>
        <w:t xml:space="preserve">, με τον Αντιπρόεδρο των Ηνωμένων Πολιτειών, τον κ. </w:t>
      </w:r>
      <w:proofErr w:type="spellStart"/>
      <w:r>
        <w:rPr>
          <w:rFonts w:eastAsia="Times New Roman" w:cs="Times New Roman"/>
          <w:szCs w:val="24"/>
        </w:rPr>
        <w:t>Πενς</w:t>
      </w:r>
      <w:proofErr w:type="spellEnd"/>
      <w:r>
        <w:rPr>
          <w:rFonts w:eastAsia="Times New Roman" w:cs="Times New Roman"/>
          <w:szCs w:val="24"/>
        </w:rPr>
        <w:t xml:space="preserve"> και μάλιστα κλείστηκε ότι η αποστολή η οποία θα έλθει για την Έκθεση της Θεσσαλονίκης, η οποία θα είναι αφιερωμένη στις Ηνωμένες Πολιτείες –φέτος ήταν στην Κίνα, πέρσι ήταν στη Ρωσία- θα εί</w:t>
      </w:r>
      <w:r>
        <w:rPr>
          <w:rFonts w:eastAsia="Times New Roman" w:cs="Times New Roman"/>
          <w:szCs w:val="24"/>
        </w:rPr>
        <w:t>ναι πολύ μεγάλη, προκειμένου να έλθουν πολλές αμερικανικές επιχειρήσεις που ενδιαφέρονται να επενδύσουν στην Ελλάδα.</w:t>
      </w:r>
    </w:p>
    <w:p w14:paraId="5FBAEF5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Εκτός των επενδύσεων, συζητήθηκε και η συνεργασία σε επίπεδο </w:t>
      </w:r>
      <w:proofErr w:type="spellStart"/>
      <w:r>
        <w:rPr>
          <w:rFonts w:eastAsia="Times New Roman" w:cs="Times New Roman"/>
          <w:szCs w:val="24"/>
        </w:rPr>
        <w:t>γεωστρατηγικό</w:t>
      </w:r>
      <w:proofErr w:type="spellEnd"/>
      <w:r>
        <w:rPr>
          <w:rFonts w:eastAsia="Times New Roman" w:cs="Times New Roman"/>
          <w:szCs w:val="24"/>
        </w:rPr>
        <w:t>, όπως εσείς το λέτε. Βεβαίως και η θέση της χώρας είναι πολύ ανα</w:t>
      </w:r>
      <w:r>
        <w:rPr>
          <w:rFonts w:eastAsia="Times New Roman" w:cs="Times New Roman"/>
          <w:szCs w:val="24"/>
        </w:rPr>
        <w:t>βαθμισμένη. Είναι δεδομένο ότι η Ελλάδα πλέον είναι ένας πυλώνας σταθερότητας στην ευρύτερη περιοχή, που συνδέεται με διμερείς σχέσεις προς τα νότια με το Ισραήλ, με την Αίγυπτο, με την Ιορδανία, με τα Αραβικά Εμιράτα, προς τον βορρά με τη Βουλγαρία, με τη</w:t>
      </w:r>
      <w:r>
        <w:rPr>
          <w:rFonts w:eastAsia="Times New Roman" w:cs="Times New Roman"/>
          <w:szCs w:val="24"/>
        </w:rPr>
        <w:t xml:space="preserve"> Ρουμανία, με τη Σερβία. </w:t>
      </w:r>
    </w:p>
    <w:p w14:paraId="5FBAEF5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Συζήτησε ο Πρωθυπουργός -αλλά και σε συναντήσεις σε επίπεδο επιτελών έγιναν πολλές συζητήσεις- για τις συνεργίες και τις επενδύσεις των Ηνωμένων Πολιτειών και για το ενδιαφέρον για την ενέργεια, για θέματα των αγωγών, για θέματα τ</w:t>
      </w:r>
      <w:r>
        <w:rPr>
          <w:rFonts w:eastAsia="Times New Roman" w:cs="Times New Roman"/>
          <w:szCs w:val="24"/>
        </w:rPr>
        <w:t>ης εξόρυξης του φυσικού αερίου και του πετρελαίου. Η εταιρεία «</w:t>
      </w:r>
      <w:r>
        <w:rPr>
          <w:rFonts w:eastAsia="Times New Roman" w:cs="Times New Roman"/>
          <w:szCs w:val="24"/>
          <w:lang w:val="en-US"/>
        </w:rPr>
        <w:t>Exxon</w:t>
      </w:r>
      <w:r>
        <w:rPr>
          <w:rFonts w:eastAsia="Times New Roman" w:cs="Times New Roman"/>
          <w:szCs w:val="24"/>
        </w:rPr>
        <w:t>» επισήμως έχει καταθέσει αιτήματα για να συμμετέχει σε όλα αυτά. Όλο αυτό το πακέτο των συζητήσεων είναι θετικό για την πατρίδα μας, όχι για τον Αλέξη τον Τσίπρα ή γι’ αυτή την Κυβέρνηση.</w:t>
      </w:r>
      <w:r>
        <w:rPr>
          <w:rFonts w:eastAsia="Times New Roman" w:cs="Times New Roman"/>
          <w:szCs w:val="24"/>
        </w:rPr>
        <w:t xml:space="preserve"> Για την Ελλάδα είναι.</w:t>
      </w:r>
    </w:p>
    <w:p w14:paraId="5FBAEF5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Είναι για πρώτη φορά που μια ελληνική </w:t>
      </w:r>
      <w:r>
        <w:rPr>
          <w:rFonts w:eastAsia="Times New Roman" w:cs="Times New Roman"/>
          <w:szCs w:val="24"/>
        </w:rPr>
        <w:t>κ</w:t>
      </w:r>
      <w:r>
        <w:rPr>
          <w:rFonts w:eastAsia="Times New Roman" w:cs="Times New Roman"/>
          <w:szCs w:val="24"/>
        </w:rPr>
        <w:t xml:space="preserve">υβέρνηση γίνεται αποδεκτή με τέτοιους όρους από το 1994, που ο Ανδρέας Παπανδρέου είχε επισκεφθεί τις Ηνωμένες Πολιτείες και άνοιξε το </w:t>
      </w:r>
      <w:r>
        <w:rPr>
          <w:rFonts w:eastAsia="Times New Roman" w:cs="Times New Roman"/>
          <w:szCs w:val="24"/>
          <w:lang w:val="en-US"/>
        </w:rPr>
        <w:t>Blair</w:t>
      </w:r>
      <w:r>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για όλη την ελληνική αποστολή. Μπορώ να σας πω </w:t>
      </w:r>
      <w:r>
        <w:rPr>
          <w:rFonts w:eastAsia="Times New Roman" w:cs="Times New Roman"/>
          <w:szCs w:val="24"/>
        </w:rPr>
        <w:t xml:space="preserve">ότι ήταν θετικοί και οι Δημοκρατικοί, είδαμε το Κογκρέσο, είδαμε τους </w:t>
      </w:r>
      <w:r>
        <w:rPr>
          <w:rFonts w:eastAsia="Times New Roman" w:cs="Times New Roman"/>
          <w:szCs w:val="24"/>
          <w:lang w:val="en-US"/>
        </w:rPr>
        <w:t>senators</w:t>
      </w:r>
      <w:r>
        <w:rPr>
          <w:rFonts w:eastAsia="Times New Roman" w:cs="Times New Roman"/>
          <w:szCs w:val="24"/>
        </w:rPr>
        <w:t xml:space="preserve">, είδαμε την </w:t>
      </w:r>
      <w:r>
        <w:rPr>
          <w:rFonts w:eastAsia="Times New Roman" w:cs="Times New Roman"/>
          <w:szCs w:val="24"/>
        </w:rPr>
        <w:t>ε</w:t>
      </w:r>
      <w:r>
        <w:rPr>
          <w:rFonts w:eastAsia="Times New Roman" w:cs="Times New Roman"/>
          <w:szCs w:val="24"/>
        </w:rPr>
        <w:t xml:space="preserve">πιτροπή η οποία ασχολείται με τις χρηματοδοτήσεις των χωρών και τους είπαμε ότι εδώ, αν πράγματι πιστεύουν -που το πιστεύουν- ότι η χώρα πρέπει </w:t>
      </w:r>
      <w:r>
        <w:rPr>
          <w:rFonts w:eastAsia="Times New Roman" w:cs="Times New Roman"/>
          <w:szCs w:val="24"/>
        </w:rPr>
        <w:lastRenderedPageBreak/>
        <w:t>να είναι ένας πυλώνα</w:t>
      </w:r>
      <w:r>
        <w:rPr>
          <w:rFonts w:eastAsia="Times New Roman" w:cs="Times New Roman"/>
          <w:szCs w:val="24"/>
        </w:rPr>
        <w:t xml:space="preserve">ς </w:t>
      </w:r>
      <w:proofErr w:type="spellStart"/>
      <w:r>
        <w:rPr>
          <w:rFonts w:eastAsia="Times New Roman" w:cs="Times New Roman"/>
          <w:szCs w:val="24"/>
        </w:rPr>
        <w:t>σταθερότητος</w:t>
      </w:r>
      <w:proofErr w:type="spellEnd"/>
      <w:r>
        <w:rPr>
          <w:rFonts w:eastAsia="Times New Roman" w:cs="Times New Roman"/>
          <w:szCs w:val="24"/>
        </w:rPr>
        <w:t>, δεν έχουμε μεγάλες δημοσιονομικές δυνατότητες και ζητάμε την ενίσχυση της χώρας και από οπλισμό, ο οποίος διατίθεται πολλές φορές σαν στρατιωτική βοήθεια.</w:t>
      </w:r>
    </w:p>
    <w:p w14:paraId="5FBAEF5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Όλα αυτά, όμως, ξεκίνησαν ένα πλέγμα διαπραγματεύσεων και συζητήσεων, χωρίς τίποτα να</w:t>
      </w:r>
      <w:r>
        <w:rPr>
          <w:rFonts w:eastAsia="Times New Roman" w:cs="Times New Roman"/>
          <w:szCs w:val="24"/>
        </w:rPr>
        <w:t xml:space="preserve"> είναι δεδομένο. Και θα ξεκινήσουμε με την προσφορά για την αναβάθμιση των </w:t>
      </w:r>
      <w:r>
        <w:rPr>
          <w:rFonts w:eastAsia="Times New Roman" w:cs="Times New Roman"/>
          <w:szCs w:val="24"/>
          <w:lang w:val="en-US"/>
        </w:rPr>
        <w:t>F</w:t>
      </w:r>
      <w:r w:rsidRPr="007F3DE0">
        <w:rPr>
          <w:rFonts w:eastAsia="Times New Roman" w:cs="Times New Roman"/>
          <w:szCs w:val="24"/>
        </w:rPr>
        <w:t>-</w:t>
      </w:r>
      <w:r>
        <w:rPr>
          <w:rFonts w:eastAsia="Times New Roman" w:cs="Times New Roman"/>
          <w:szCs w:val="24"/>
        </w:rPr>
        <w:t>16, με δέσμευση της Κυβέρνησης ότι θα είναι τα 1,1 δισεκατομμύρια μάξιμουμ. Εγώ σας λέω ότι των συγκεκριμένων, που πιστεύω ότι τελικά θα γίνει, θα είναι και κάτω από 700-800 εκατο</w:t>
      </w:r>
      <w:r>
        <w:rPr>
          <w:rFonts w:eastAsia="Times New Roman" w:cs="Times New Roman"/>
          <w:szCs w:val="24"/>
        </w:rPr>
        <w:t>μμύρια.</w:t>
      </w:r>
    </w:p>
    <w:p w14:paraId="5FBAEF6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Ευρώ; Ευρώ λέτε τώρα;</w:t>
      </w:r>
    </w:p>
    <w:p w14:paraId="5FBAEF61"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Ναι, ευρώ.</w:t>
      </w:r>
    </w:p>
    <w:p w14:paraId="5FBAEF6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Κάτω από 700-800 εκατομμύρια ευρώ; Άρα, 1 δισεκατομμύριο δολάρια.</w:t>
      </w:r>
    </w:p>
    <w:p w14:paraId="5FBAEF63"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 xml:space="preserve">ΠΑΝΟΣ </w:t>
      </w:r>
      <w:r>
        <w:rPr>
          <w:rFonts w:eastAsia="Times New Roman"/>
          <w:b/>
          <w:bCs/>
          <w:szCs w:val="24"/>
        </w:rPr>
        <w:t>ΚΑΜΜΕΝΟΣ (Υπουργός Εθνικής Άμυνας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Πιστεύω ότι 1,1 δισεκατομμύρια…</w:t>
      </w:r>
    </w:p>
    <w:p w14:paraId="5FBAEF6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Δολάρια.</w:t>
      </w:r>
    </w:p>
    <w:p w14:paraId="5FBAEF65"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Είχαμε πει ευρώ εδώ. Δολάρια είπα εγώ</w:t>
      </w:r>
      <w:r>
        <w:rPr>
          <w:rFonts w:eastAsia="Times New Roman" w:cs="Times New Roman"/>
          <w:szCs w:val="24"/>
        </w:rPr>
        <w:t>.</w:t>
      </w:r>
    </w:p>
    <w:p w14:paraId="5FBAEF6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λέω, λοιπόν, ότι δεν θα ξεπεράσει τα 1,1 δισεκατομμύρια δολάρια και πιστεύω ότι θα είναι ακόμη μικρότερη.</w:t>
      </w:r>
    </w:p>
    <w:p w14:paraId="5FBAEF6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Άρα, 1,1 δισεκατομμύρια δολάρια. Να ξέρουμε πού είναι ο </w:t>
      </w:r>
      <w:proofErr w:type="spellStart"/>
      <w:r>
        <w:rPr>
          <w:rFonts w:eastAsia="Times New Roman" w:cs="Times New Roman"/>
          <w:szCs w:val="24"/>
        </w:rPr>
        <w:t>πήχυς</w:t>
      </w:r>
      <w:proofErr w:type="spellEnd"/>
      <w:r>
        <w:rPr>
          <w:rFonts w:eastAsia="Times New Roman" w:cs="Times New Roman"/>
          <w:szCs w:val="24"/>
        </w:rPr>
        <w:t>.</w:t>
      </w:r>
    </w:p>
    <w:p w14:paraId="5FBAEF68"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Πρόεδρος </w:t>
      </w:r>
      <w:r>
        <w:rPr>
          <w:rFonts w:eastAsia="Times New Roman"/>
          <w:b/>
          <w:bCs/>
          <w:szCs w:val="24"/>
        </w:rPr>
        <w:t>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Όμως, είμαι…</w:t>
      </w:r>
    </w:p>
    <w:p w14:paraId="5FBAEF6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 πόσα αεροσκάφη μιλάμε;</w:t>
      </w:r>
    </w:p>
    <w:p w14:paraId="5FBAEF6A"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 - 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Δεν θα σας πω τώρα. Την ώρα που διαπραγματεύομαι, δεν θα σας πω.</w:t>
      </w:r>
    </w:p>
    <w:p w14:paraId="5FBAEF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Γεωργιάδη, θ</w:t>
      </w:r>
      <w:r>
        <w:rPr>
          <w:rFonts w:eastAsia="Times New Roman" w:cs="Times New Roman"/>
          <w:szCs w:val="24"/>
        </w:rPr>
        <w:t>α σας πω μόνο κάτι…</w:t>
      </w:r>
    </w:p>
    <w:p w14:paraId="5FBAEF6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Αν είναι για ένα αεροσκάφος, είναι ακριβό, αν είναι…</w:t>
      </w:r>
    </w:p>
    <w:p w14:paraId="5FBAEF6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Γεωργιάδη, θα πάρετε τον λόγο μετά ούτως ή άλλως.</w:t>
      </w:r>
    </w:p>
    <w:p w14:paraId="5FBAEF6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Ορίστε, κύριε Καμμένο, προχωρήστε.</w:t>
      </w:r>
    </w:p>
    <w:p w14:paraId="5FBAEF6F"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 xml:space="preserve">ΠΑΝΟΣ ΚΑΜΜΕΝΟΣ (Υπουργός </w:t>
      </w:r>
      <w:r>
        <w:rPr>
          <w:rFonts w:eastAsia="Times New Roman"/>
          <w:b/>
          <w:bCs/>
          <w:szCs w:val="24"/>
        </w:rPr>
        <w:t>Εθνικής Άμυνας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Κύριε Γεωργιάδη, θα σας πω ένα μόνο στοιχείο. Οι τιμές οι οποίες δίνονται έχουν μεγάλη σχέση και με το κράτος που δίνονται. Δηλαδή, οι τιμές της Κορέας με τις τιμές του Μπαχρέιν, εάν τις δείτε -μπείτε στο</w:t>
      </w:r>
      <w:r>
        <w:rPr>
          <w:rFonts w:eastAsia="Times New Roman" w:cs="Times New Roman"/>
          <w:szCs w:val="24"/>
        </w:rPr>
        <w:t xml:space="preserve"> ίντερνετ, είναι ανοικτές προσφορές αυτές- είναι το ένα τέταρτο. </w:t>
      </w:r>
    </w:p>
    <w:p w14:paraId="5FBAEF7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Έχει μεγάλη σημασία το τι θα μπει μέσα από συγκεκριμένα τα οποία δεν θα σας πω τώρα. Θα σας τα πω στην Επιτροπή Εξοπλισμών. Είστε καλοδεχούμενοι όλοι να έρθετε στο Υπουργείο να τα συζητήσουμ</w:t>
      </w:r>
      <w:r>
        <w:rPr>
          <w:rFonts w:eastAsia="Times New Roman" w:cs="Times New Roman"/>
          <w:szCs w:val="24"/>
        </w:rPr>
        <w:t>ε, αλλά να βγω δημόσια και να πω αυτή τη στιγμή και να μας ακούν και οι απέναντι τι θα πάρουμε, δεν πρόκειται να το πω.</w:t>
      </w:r>
    </w:p>
    <w:p w14:paraId="5FBAEF7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εμπιστοσύνη στα </w:t>
      </w:r>
      <w:r>
        <w:rPr>
          <w:rFonts w:eastAsia="Times New Roman" w:cs="Times New Roman"/>
          <w:szCs w:val="24"/>
        </w:rPr>
        <w:t>ε</w:t>
      </w:r>
      <w:r>
        <w:rPr>
          <w:rFonts w:eastAsia="Times New Roman" w:cs="Times New Roman"/>
          <w:szCs w:val="24"/>
        </w:rPr>
        <w:t xml:space="preserve">πιτελεία. Δεν διαπραγματεύεται ο Υπουργός, τα </w:t>
      </w:r>
      <w:r>
        <w:rPr>
          <w:rFonts w:eastAsia="Times New Roman" w:cs="Times New Roman"/>
          <w:szCs w:val="24"/>
        </w:rPr>
        <w:t>ε</w:t>
      </w:r>
      <w:r>
        <w:rPr>
          <w:rFonts w:eastAsia="Times New Roman" w:cs="Times New Roman"/>
          <w:szCs w:val="24"/>
        </w:rPr>
        <w:t xml:space="preserve">πιτελεία διαπραγματεύονται. Εμείς, σαν πολιτική αρχή, τους </w:t>
      </w:r>
      <w:r>
        <w:rPr>
          <w:rFonts w:eastAsia="Times New Roman" w:cs="Times New Roman"/>
          <w:szCs w:val="24"/>
        </w:rPr>
        <w:t xml:space="preserve">λέμε ότι αυτό είναι το πλαφόν και από εκεί και πέρα, τα </w:t>
      </w:r>
      <w:r>
        <w:rPr>
          <w:rFonts w:eastAsia="Times New Roman" w:cs="Times New Roman"/>
          <w:szCs w:val="24"/>
        </w:rPr>
        <w:t>ε</w:t>
      </w:r>
      <w:r>
        <w:rPr>
          <w:rFonts w:eastAsia="Times New Roman" w:cs="Times New Roman"/>
          <w:szCs w:val="24"/>
        </w:rPr>
        <w:t>πιτελεία αποφασίζουν.</w:t>
      </w:r>
    </w:p>
    <w:p w14:paraId="5FBAEF7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Θέλω, όμως, να σας διαβεβαιώσω ότι όλο το ταξίδι είναι άδικο να μπαίνει κάτω από μια ταμπέλα που κάποιοι, που έχουν πιθανώς συμφέροντα να έχουν πρόσβαση και κέρδη από μια τέτοια</w:t>
      </w:r>
      <w:r>
        <w:rPr>
          <w:rFonts w:eastAsia="Times New Roman" w:cs="Times New Roman"/>
          <w:szCs w:val="24"/>
        </w:rPr>
        <w:t xml:space="preserve"> σύμβαση, έχουν αρχίσει να φτιάχνουν.</w:t>
      </w:r>
    </w:p>
    <w:p w14:paraId="5FBAEF7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σας πω δε και το άλλο. Ακούγονται διάφορα πράγματα για αντισταθμιστικά ωφελήματα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Δεν υπάρχουν ουσιαστικά αντισταθμιστικά ωφελήματα που υπήρχαν στο παρελθόν. Τι ζητάμε; Τι έχουμε ζητήσει μέχρι τώρα να μας κάν</w:t>
      </w:r>
      <w:r>
        <w:rPr>
          <w:rFonts w:eastAsia="Times New Roman" w:cs="Times New Roman"/>
          <w:szCs w:val="24"/>
        </w:rPr>
        <w:t>ουν ως προσφορά στην πιθανότητα των λεγόμενων αντισταθμιστικών ωφελημάτων;</w:t>
      </w:r>
    </w:p>
    <w:p w14:paraId="5FBAEF7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Είναι, πρώτον, η λειτουργία της ΕΑΒ, δηλαδή το μεγαλύτερο έργο να γίνει στην ΕΑΒ, στην Ελληνική Αμυντική Βιομηχανία, τα υλικά να παρθούν από ελληνικές ιδιωτικές εταιρείες και από εκ</w:t>
      </w:r>
      <w:r>
        <w:rPr>
          <w:rFonts w:eastAsia="Times New Roman" w:cs="Times New Roman"/>
          <w:szCs w:val="24"/>
        </w:rPr>
        <w:t xml:space="preserve">εί και πέρα, αν είναι κάτι αντισταθμιστικό, θα μπορούσε να είναι κάτι, όπως αυτό που έχουμε ήδη ζητήσει, δηλαδή οι κινητήρες των </w:t>
      </w:r>
      <w:r>
        <w:rPr>
          <w:rFonts w:eastAsia="Times New Roman" w:cs="Times New Roman"/>
          <w:szCs w:val="24"/>
          <w:lang w:val="en-US"/>
        </w:rPr>
        <w:t>Sikorsky</w:t>
      </w:r>
      <w:r>
        <w:rPr>
          <w:rFonts w:eastAsia="Times New Roman" w:cs="Times New Roman"/>
          <w:szCs w:val="24"/>
        </w:rPr>
        <w:t xml:space="preserve"> του </w:t>
      </w:r>
      <w:r>
        <w:rPr>
          <w:rFonts w:eastAsia="Times New Roman" w:cs="Times New Roman"/>
          <w:szCs w:val="24"/>
        </w:rPr>
        <w:lastRenderedPageBreak/>
        <w:t>Πολεμικού Ναυτικού, τους οποίους αντιπροσωπεύει η ίδια εταιρεία η οποία έχει κάνει την προσφορά για την αναβάθμιση</w:t>
      </w:r>
      <w:r>
        <w:rPr>
          <w:rFonts w:eastAsia="Times New Roman" w:cs="Times New Roman"/>
          <w:szCs w:val="24"/>
        </w:rPr>
        <w:t xml:space="preserve"> των </w:t>
      </w:r>
      <w:r>
        <w:rPr>
          <w:rFonts w:eastAsia="Times New Roman" w:cs="Times New Roman"/>
          <w:szCs w:val="24"/>
          <w:lang w:val="en-US"/>
        </w:rPr>
        <w:t>F</w:t>
      </w:r>
      <w:r>
        <w:rPr>
          <w:rFonts w:eastAsia="Times New Roman" w:cs="Times New Roman"/>
          <w:szCs w:val="24"/>
        </w:rPr>
        <w:t>16.</w:t>
      </w:r>
    </w:p>
    <w:p w14:paraId="5FBAEF7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σας πω δε ότι ούτε και η εταιρεία που θα κάνει την αναβάθμιση των </w:t>
      </w:r>
      <w:r>
        <w:rPr>
          <w:rFonts w:eastAsia="Times New Roman" w:cs="Times New Roman"/>
          <w:szCs w:val="24"/>
          <w:lang w:val="en-US"/>
        </w:rPr>
        <w:t>F</w:t>
      </w:r>
      <w:r>
        <w:rPr>
          <w:rFonts w:eastAsia="Times New Roman" w:cs="Times New Roman"/>
          <w:szCs w:val="24"/>
        </w:rPr>
        <w:t xml:space="preserve">16 είναι δεδομένη. Εμείς κάνουμε διακρατική συμφωνία με την Αμερική. Αύριο μπορεί η Αμερική να πει ότι κρίνει ότι την αναβάθμιση των </w:t>
      </w:r>
      <w:r>
        <w:rPr>
          <w:rFonts w:eastAsia="Times New Roman" w:cs="Times New Roman"/>
          <w:szCs w:val="24"/>
          <w:lang w:val="en-US"/>
        </w:rPr>
        <w:t>F</w:t>
      </w:r>
      <w:r>
        <w:rPr>
          <w:rFonts w:eastAsia="Times New Roman" w:cs="Times New Roman"/>
          <w:szCs w:val="24"/>
        </w:rPr>
        <w:t>16, αφού είναι διακρατική συμφωνία, θα την</w:t>
      </w:r>
      <w:r>
        <w:rPr>
          <w:rFonts w:eastAsia="Times New Roman" w:cs="Times New Roman"/>
          <w:szCs w:val="24"/>
        </w:rPr>
        <w:t xml:space="preserve"> κάνει άλλη εταιρεία ή και άλλες εταιρείες.</w:t>
      </w:r>
    </w:p>
    <w:p w14:paraId="5FBAEF7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Αφού λέει «</w:t>
      </w:r>
      <w:r>
        <w:rPr>
          <w:rFonts w:eastAsia="Times New Roman" w:cs="Times New Roman"/>
          <w:szCs w:val="24"/>
          <w:lang w:val="en-US"/>
        </w:rPr>
        <w:t>Lockheed</w:t>
      </w:r>
      <w:r>
        <w:rPr>
          <w:rFonts w:eastAsia="Times New Roman" w:cs="Times New Roman"/>
          <w:szCs w:val="24"/>
        </w:rPr>
        <w:t>».</w:t>
      </w:r>
    </w:p>
    <w:p w14:paraId="5FBAEF77" w14:textId="77777777" w:rsidR="00DD71AD" w:rsidRDefault="009451BE">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Η «</w:t>
      </w:r>
      <w:r>
        <w:rPr>
          <w:rFonts w:eastAsia="Times New Roman" w:cs="Times New Roman"/>
          <w:szCs w:val="24"/>
          <w:lang w:val="en-US"/>
        </w:rPr>
        <w:t>Lockheed</w:t>
      </w:r>
      <w:r>
        <w:rPr>
          <w:rFonts w:eastAsia="Times New Roman" w:cs="Times New Roman"/>
          <w:szCs w:val="24"/>
        </w:rPr>
        <w:t>» είναι αυτή την οποία ζητήσαμε.</w:t>
      </w:r>
    </w:p>
    <w:p w14:paraId="5FBAEF7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υπήρξε προσφορά και από την </w:t>
      </w:r>
      <w:r>
        <w:rPr>
          <w:rFonts w:eastAsia="Times New Roman" w:cs="Times New Roman"/>
          <w:szCs w:val="24"/>
        </w:rPr>
        <w:t>«</w:t>
      </w:r>
      <w:r>
        <w:rPr>
          <w:rFonts w:eastAsia="Times New Roman" w:cs="Times New Roman"/>
          <w:szCs w:val="24"/>
          <w:lang w:val="en-US"/>
        </w:rPr>
        <w:t>Boeing</w:t>
      </w:r>
      <w:r>
        <w:rPr>
          <w:rFonts w:eastAsia="Times New Roman" w:cs="Times New Roman"/>
          <w:szCs w:val="24"/>
        </w:rPr>
        <w:t>»</w:t>
      </w:r>
      <w:r>
        <w:rPr>
          <w:rFonts w:eastAsia="Times New Roman" w:cs="Times New Roman"/>
          <w:szCs w:val="24"/>
        </w:rPr>
        <w:t xml:space="preserve"> να κάνει την αναβάθμιση. Αυτό δεν θα το επιλέξουμε εμείς. Αυτό θα το επιλέξουν οι Αμερικάνοι και θα μας στείλουν τις προσφορές, γι’ αυτό γίνεται η διαδικασία μέσω των </w:t>
      </w:r>
      <w:r>
        <w:rPr>
          <w:rFonts w:eastAsia="Times New Roman" w:cs="Times New Roman"/>
          <w:szCs w:val="24"/>
        </w:rPr>
        <w:t>κ</w:t>
      </w:r>
      <w:r>
        <w:rPr>
          <w:rFonts w:eastAsia="Times New Roman" w:cs="Times New Roman"/>
          <w:szCs w:val="24"/>
        </w:rPr>
        <w:t>υβερνήσεων. Γι’ αυτό είναι «</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Και βεβαίως, δεν θα υπάρχουν αντι</w:t>
      </w:r>
      <w:r>
        <w:rPr>
          <w:rFonts w:eastAsia="Times New Roman" w:cs="Times New Roman"/>
          <w:szCs w:val="24"/>
        </w:rPr>
        <w:t>σταθμιστικά εκπαιδεύσεων στην Κορέα ή διάφορα τα οποία υπέκρυπταν μίζες.</w:t>
      </w:r>
    </w:p>
    <w:p w14:paraId="5FBAEF7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Αν θέλετε και την προσωπική μου άποψη, αν η τιμή είναι να πέσει πάρα πολύ χαμηλά και να γλιτώσουμε πολλά χρήματα, τα οποία βεβαίως και έχουμε ανάγκη, να μην υπάρχει ούτε ένα αντισταθμ</w:t>
      </w:r>
      <w:r>
        <w:rPr>
          <w:rFonts w:eastAsia="Times New Roman" w:cs="Times New Roman"/>
          <w:szCs w:val="24"/>
        </w:rPr>
        <w:t xml:space="preserve">ιστικό. Αν δηλαδή, κρίνουμε ότι τα </w:t>
      </w:r>
      <w:r>
        <w:rPr>
          <w:rFonts w:eastAsia="Times New Roman" w:cs="Times New Roman"/>
          <w:szCs w:val="24"/>
          <w:lang w:val="en-US"/>
        </w:rPr>
        <w:t>Sikorsky</w:t>
      </w:r>
      <w:r>
        <w:rPr>
          <w:rFonts w:eastAsia="Times New Roman" w:cs="Times New Roman"/>
          <w:szCs w:val="24"/>
        </w:rPr>
        <w:t xml:space="preserve"> μπορούμε να τα φτιάξουμε με φθηνότερες τιμές, να μην υπάρχει κανένα. Αυτή είναι η αλήθεια και κλείνω με το θέμα των </w:t>
      </w:r>
      <w:r>
        <w:rPr>
          <w:rFonts w:eastAsia="Times New Roman" w:cs="Times New Roman"/>
          <w:szCs w:val="24"/>
          <w:lang w:val="en-US"/>
        </w:rPr>
        <w:t>F</w:t>
      </w:r>
      <w:r w:rsidRPr="007F3DE0">
        <w:rPr>
          <w:rFonts w:eastAsia="Times New Roman" w:cs="Times New Roman"/>
          <w:szCs w:val="24"/>
        </w:rPr>
        <w:t>-</w:t>
      </w:r>
      <w:r>
        <w:rPr>
          <w:rFonts w:eastAsia="Times New Roman" w:cs="Times New Roman"/>
          <w:szCs w:val="24"/>
        </w:rPr>
        <w:t>16, που έχουν ακουστεί πολλά πράγματα.</w:t>
      </w:r>
    </w:p>
    <w:p w14:paraId="5FBAEF7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λοιπόν, ό,τι έχουμε πει στην Επιτροπ</w:t>
      </w:r>
      <w:r>
        <w:rPr>
          <w:rFonts w:eastAsia="Times New Roman" w:cs="Times New Roman"/>
          <w:szCs w:val="24"/>
        </w:rPr>
        <w:t xml:space="preserve">ή Εξοπλισμών ισχύει και είναι μόνο αυτό που είναι επίσημο. Όταν θα έρθει </w:t>
      </w:r>
      <w:r>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Ο</w:t>
      </w:r>
      <w:r>
        <w:rPr>
          <w:rFonts w:eastAsia="Times New Roman" w:cs="Times New Roman"/>
          <w:szCs w:val="24"/>
          <w:lang w:val="en-US"/>
        </w:rPr>
        <w:t>A</w:t>
      </w:r>
      <w:r>
        <w:rPr>
          <w:rFonts w:eastAsia="Times New Roman" w:cs="Times New Roman"/>
          <w:szCs w:val="24"/>
        </w:rPr>
        <w:t xml:space="preserve"> στις πρώτες μέρες του Νοεμβρίου, θα συνεδριάσει ξανά η </w:t>
      </w:r>
      <w:r>
        <w:rPr>
          <w:rFonts w:eastAsia="Times New Roman" w:cs="Times New Roman"/>
          <w:szCs w:val="24"/>
        </w:rPr>
        <w:t>ε</w:t>
      </w:r>
      <w:r>
        <w:rPr>
          <w:rFonts w:eastAsia="Times New Roman" w:cs="Times New Roman"/>
          <w:szCs w:val="24"/>
        </w:rPr>
        <w:t xml:space="preserve">πιτροπή και εσείς θα έχετε γνώση όλων των κειμένων τα οποία υπάρχουν και μαζί θα συναποφασίσουμε με την εισήγηση των </w:t>
      </w:r>
      <w:r>
        <w:rPr>
          <w:rFonts w:eastAsia="Times New Roman" w:cs="Times New Roman"/>
          <w:szCs w:val="24"/>
        </w:rPr>
        <w:t>ε</w:t>
      </w:r>
      <w:r>
        <w:rPr>
          <w:rFonts w:eastAsia="Times New Roman" w:cs="Times New Roman"/>
          <w:szCs w:val="24"/>
        </w:rPr>
        <w:t>πιτ</w:t>
      </w:r>
      <w:r>
        <w:rPr>
          <w:rFonts w:eastAsia="Times New Roman" w:cs="Times New Roman"/>
          <w:szCs w:val="24"/>
        </w:rPr>
        <w:t>ελείων.</w:t>
      </w:r>
    </w:p>
    <w:p w14:paraId="5FBAEF7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Αυτή θα είναι η διαδικασία που προβλέπει ο νόμος. Κα</w:t>
      </w:r>
      <w:r>
        <w:rPr>
          <w:rFonts w:eastAsia="Times New Roman" w:cs="Times New Roman"/>
          <w:szCs w:val="24"/>
        </w:rPr>
        <w:t>μ</w:t>
      </w:r>
      <w:r>
        <w:rPr>
          <w:rFonts w:eastAsia="Times New Roman" w:cs="Times New Roman"/>
          <w:szCs w:val="24"/>
        </w:rPr>
        <w:t>μία συμφωνία δεν έχει γίνει ούτε έχουμε μιλήσει κάτω από τα τραπέζια ούτε πρόκειται να κάνουμε κάτι εις βάρος της χώρας.</w:t>
      </w:r>
    </w:p>
    <w:p w14:paraId="5FBAEF7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άκουσα πολλές παρατηρήσεις σε σχέση με το θέμα των Εσωτερικών Υποθέσεων. Θέλω, λοιπόν, να ξεκαθαρίσω όσον αφορά κατ’ αρχάς αυτά που ειπώθηκαν από τον κ. Λοβέρδο, ότι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ΕΛΤΕ, το ΙΕΣΟΕΛ και Καθηγητές </w:t>
      </w:r>
      <w:r>
        <w:rPr>
          <w:rFonts w:eastAsia="Times New Roman" w:cs="Times New Roman"/>
          <w:szCs w:val="24"/>
        </w:rPr>
        <w:t>ε</w:t>
      </w:r>
      <w:r>
        <w:rPr>
          <w:rFonts w:eastAsia="Times New Roman" w:cs="Times New Roman"/>
          <w:szCs w:val="24"/>
        </w:rPr>
        <w:t>λεγκτικής, όπως</w:t>
      </w:r>
      <w:r>
        <w:rPr>
          <w:rFonts w:eastAsia="Times New Roman" w:cs="Times New Roman"/>
          <w:szCs w:val="24"/>
        </w:rPr>
        <w:t xml:space="preserve"> ο κ. Φίλος ο οποίος μας έστειλε και επιστολή, έδωσαν όχι μόνο σύμφωνη γνώμη, αλλά και συγχαρητήρια για την ίδρυση του </w:t>
      </w:r>
      <w:r>
        <w:rPr>
          <w:rFonts w:eastAsia="Times New Roman" w:cs="Times New Roman"/>
          <w:szCs w:val="24"/>
        </w:rPr>
        <w:t>σ</w:t>
      </w:r>
      <w:r>
        <w:rPr>
          <w:rFonts w:eastAsia="Times New Roman" w:cs="Times New Roman"/>
          <w:szCs w:val="24"/>
        </w:rPr>
        <w:t>ώματος, με επιστολές τους. Το ότι η Νομική Υπηρεσία της Βουλής δεν σχολίασε τα άρθρα, δεν σημαίνει ότι διαφωνεί, αλλά αντιθέτως ότι συμφ</w:t>
      </w:r>
      <w:r>
        <w:rPr>
          <w:rFonts w:eastAsia="Times New Roman" w:cs="Times New Roman"/>
          <w:szCs w:val="24"/>
        </w:rPr>
        <w:t>ωνεί. Όπου διαφωνεί η Επιστημονική Επιτροπή της Βουλής, τότε κάνει τις παρατηρήσεις.</w:t>
      </w:r>
    </w:p>
    <w:p w14:paraId="5FBAEF7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πού υπάγεται η </w:t>
      </w:r>
      <w:r>
        <w:rPr>
          <w:rFonts w:eastAsia="Times New Roman" w:cs="Times New Roman"/>
          <w:szCs w:val="24"/>
        </w:rPr>
        <w:t>υ</w:t>
      </w:r>
      <w:r>
        <w:rPr>
          <w:rFonts w:eastAsia="Times New Roman" w:cs="Times New Roman"/>
          <w:szCs w:val="24"/>
        </w:rPr>
        <w:t>πηρεσία, θα σας πω ότι αν διαβάσετε το άρθρο 12, παράγραφος 5, εδάφιο β΄, σε συνδυασμό με το άρθρο 11, παράγραφος 5 του β΄ εδαφίου, η Εσωτερι</w:t>
      </w:r>
      <w:r>
        <w:rPr>
          <w:rFonts w:eastAsia="Times New Roman" w:cs="Times New Roman"/>
          <w:szCs w:val="24"/>
        </w:rPr>
        <w:t xml:space="preserve">κών Υποθέσεων εποπτεύεται από τον </w:t>
      </w:r>
      <w:r>
        <w:rPr>
          <w:rFonts w:eastAsia="Times New Roman" w:cs="Times New Roman"/>
          <w:szCs w:val="24"/>
        </w:rPr>
        <w:t>ε</w:t>
      </w:r>
      <w:r>
        <w:rPr>
          <w:rFonts w:eastAsia="Times New Roman" w:cs="Times New Roman"/>
          <w:szCs w:val="24"/>
        </w:rPr>
        <w:t xml:space="preserve">ισαγγελέα του </w:t>
      </w:r>
      <w:r>
        <w:rPr>
          <w:rFonts w:eastAsia="Times New Roman" w:cs="Times New Roman"/>
          <w:szCs w:val="24"/>
        </w:rPr>
        <w:t>α</w:t>
      </w:r>
      <w:r>
        <w:rPr>
          <w:rFonts w:eastAsia="Times New Roman" w:cs="Times New Roman"/>
          <w:szCs w:val="24"/>
        </w:rPr>
        <w:t>ναθε</w:t>
      </w:r>
      <w:r>
        <w:rPr>
          <w:rFonts w:eastAsia="Times New Roman" w:cs="Times New Roman"/>
          <w:szCs w:val="24"/>
        </w:rPr>
        <w:lastRenderedPageBreak/>
        <w:t xml:space="preserve">ωρητικού και συνεργάζεται με τις διωκτικές εισαγγελικές </w:t>
      </w:r>
      <w:r>
        <w:rPr>
          <w:rFonts w:eastAsia="Times New Roman" w:cs="Times New Roman"/>
          <w:szCs w:val="24"/>
        </w:rPr>
        <w:t>α</w:t>
      </w:r>
      <w:r>
        <w:rPr>
          <w:rFonts w:eastAsia="Times New Roman" w:cs="Times New Roman"/>
          <w:szCs w:val="24"/>
        </w:rPr>
        <w:t xml:space="preserve">ρχές. Σύμφωνα με το άρθρο 12, παράγραφος 5, εδάφιο β΄, μέχρι να εκδοθεί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διενεργεί τους ελέγχους υπό την εποπτεία του </w:t>
      </w:r>
      <w:r>
        <w:rPr>
          <w:rFonts w:eastAsia="Times New Roman" w:cs="Times New Roman"/>
          <w:szCs w:val="24"/>
        </w:rPr>
        <w:t>σ</w:t>
      </w:r>
      <w:r>
        <w:rPr>
          <w:rFonts w:eastAsia="Times New Roman" w:cs="Times New Roman"/>
          <w:szCs w:val="24"/>
        </w:rPr>
        <w:t>τρατ</w:t>
      </w:r>
      <w:r>
        <w:rPr>
          <w:rFonts w:eastAsia="Times New Roman" w:cs="Times New Roman"/>
          <w:szCs w:val="24"/>
        </w:rPr>
        <w:t xml:space="preserve">ιωτικού </w:t>
      </w:r>
      <w:r>
        <w:rPr>
          <w:rFonts w:eastAsia="Times New Roman" w:cs="Times New Roman"/>
          <w:szCs w:val="24"/>
        </w:rPr>
        <w:t>ε</w:t>
      </w:r>
      <w:r>
        <w:rPr>
          <w:rFonts w:eastAsia="Times New Roman" w:cs="Times New Roman"/>
          <w:szCs w:val="24"/>
        </w:rPr>
        <w:t>ισαγγελέα.</w:t>
      </w:r>
    </w:p>
    <w:p w14:paraId="5FBAEF7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το λέω γιατί…</w:t>
      </w:r>
    </w:p>
    <w:p w14:paraId="5FBAEF7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Τώρα το βάζετε αυτό;</w:t>
      </w:r>
    </w:p>
    <w:p w14:paraId="5FBAEF8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Αν το διαβάσετε, θα το δείτε. Είναι μπροστά σας. Διαβάστε το. Λέει ότι υπάγεται </w:t>
      </w:r>
      <w:r>
        <w:rPr>
          <w:rFonts w:eastAsia="Times New Roman" w:cs="Times New Roman"/>
          <w:szCs w:val="24"/>
        </w:rPr>
        <w:t xml:space="preserve">απευθείας στον Υπουργό για τη δημιουργία του. Θα σας πω και για ποιο λόγο. Σύμφωνα με τον ν.2713/1999, η Υπηρεσία Εσωτερικών Υποθέσεων της Αστυνομίας υπάγεται στον Αρχηγό της Ελληνικής Αστυνομίας. Εάν κάναμε το ίδιο και υπαγόταν στον Αρχηγό του ΓΕΕΘΑ, δεν </w:t>
      </w:r>
      <w:r>
        <w:rPr>
          <w:rFonts w:eastAsia="Times New Roman" w:cs="Times New Roman"/>
          <w:szCs w:val="24"/>
        </w:rPr>
        <w:t xml:space="preserve">θα μπορούσε να ελέγξει </w:t>
      </w:r>
      <w:r>
        <w:rPr>
          <w:rFonts w:eastAsia="Times New Roman" w:cs="Times New Roman"/>
          <w:szCs w:val="24"/>
        </w:rPr>
        <w:t>υ</w:t>
      </w:r>
      <w:r>
        <w:rPr>
          <w:rFonts w:eastAsia="Times New Roman" w:cs="Times New Roman"/>
          <w:szCs w:val="24"/>
        </w:rPr>
        <w:t xml:space="preserve">πηρεσίες του Υπουργείου. </w:t>
      </w:r>
    </w:p>
    <w:p w14:paraId="5FBAEF8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Εμένα, η κύρια </w:t>
      </w:r>
      <w:r>
        <w:rPr>
          <w:rFonts w:eastAsia="Times New Roman" w:cs="Times New Roman"/>
          <w:szCs w:val="24"/>
        </w:rPr>
        <w:t>υ</w:t>
      </w:r>
      <w:r>
        <w:rPr>
          <w:rFonts w:eastAsia="Times New Roman" w:cs="Times New Roman"/>
          <w:szCs w:val="24"/>
        </w:rPr>
        <w:t>πηρεσία που με ενδιαφέρει να ελέγξει, πέραν των άλλων, είναι η Γενική Διεύθυνση Εξοπλισμών. Η Γενική Διεύθυνση Εξοπλισμών, λοιπόν, είναι εκτός οργανογράμματος του Αρχηγού του ΓΕΕΘΑ. Ανήκει σ</w:t>
      </w:r>
      <w:r>
        <w:rPr>
          <w:rFonts w:eastAsia="Times New Roman" w:cs="Times New Roman"/>
          <w:szCs w:val="24"/>
        </w:rPr>
        <w:t xml:space="preserve">το Υπουργείο. Το πρώτο που τους είπα, λοιπόν, με το που ανέλαβα, όταν έγινε η Υπηρεσία Εσωτερικών Υποθέσεων, ήταν «Παιδιά, πρώτα θα ελέγξετε το γραφείο μου». Πρέπει να μπορούν να ελέγχουν και τον ίδιο τον Υπουργό. </w:t>
      </w:r>
    </w:p>
    <w:p w14:paraId="5FBAEF8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ότι υπάγεται στον Υπουργό δεν έχει σχέ</w:t>
      </w:r>
      <w:r>
        <w:rPr>
          <w:rFonts w:eastAsia="Times New Roman" w:cs="Times New Roman"/>
          <w:szCs w:val="24"/>
        </w:rPr>
        <w:t xml:space="preserve">ση με τον έλεγχο και την εποπτεία του, την οποία δεν την έχει ο Υπουργός, αλλά την έχει κατευθείαν, όπως σας είπα, ο </w:t>
      </w:r>
      <w:r>
        <w:rPr>
          <w:rFonts w:eastAsia="Times New Roman" w:cs="Times New Roman"/>
          <w:szCs w:val="24"/>
        </w:rPr>
        <w:lastRenderedPageBreak/>
        <w:t>σ</w:t>
      </w:r>
      <w:r>
        <w:rPr>
          <w:rFonts w:eastAsia="Times New Roman" w:cs="Times New Roman"/>
          <w:szCs w:val="24"/>
        </w:rPr>
        <w:t xml:space="preserve">τρατιωτικός </w:t>
      </w:r>
      <w:r>
        <w:rPr>
          <w:rFonts w:eastAsia="Times New Roman" w:cs="Times New Roman"/>
          <w:szCs w:val="24"/>
        </w:rPr>
        <w:t>ε</w:t>
      </w:r>
      <w:r>
        <w:rPr>
          <w:rFonts w:eastAsia="Times New Roman" w:cs="Times New Roman"/>
          <w:szCs w:val="24"/>
        </w:rPr>
        <w:t xml:space="preserve">ισαγγελέας. Αυτό γίνεται, διότι έτσι διασφαλίζεται η ανεξαρτησία της και ελέγχει τις </w:t>
      </w:r>
      <w:r>
        <w:rPr>
          <w:rFonts w:eastAsia="Times New Roman" w:cs="Times New Roman"/>
          <w:szCs w:val="24"/>
        </w:rPr>
        <w:t>υ</w:t>
      </w:r>
      <w:r>
        <w:rPr>
          <w:rFonts w:eastAsia="Times New Roman" w:cs="Times New Roman"/>
          <w:szCs w:val="24"/>
        </w:rPr>
        <w:t xml:space="preserve">πηρεσίες του Υπουργείου. </w:t>
      </w:r>
    </w:p>
    <w:p w14:paraId="5FBAEF8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Εδώ, μάλιστα,</w:t>
      </w:r>
      <w:r>
        <w:rPr>
          <w:rFonts w:eastAsia="Times New Roman" w:cs="Times New Roman"/>
          <w:szCs w:val="24"/>
        </w:rPr>
        <w:t xml:space="preserve"> σας έχω στοιχεία από την Τράπεζα Νομικών Πληροφοριών της Αστυνομίας, για να δείτε τη διαφορά που έχει η Υπηρεσία Εσωτερικών Υποθέσεων.</w:t>
      </w:r>
    </w:p>
    <w:p w14:paraId="5FBAEF84" w14:textId="77777777" w:rsidR="00DD71AD" w:rsidRDefault="009451BE">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κ. Πάνος Καμμένος καταθέτει για τα Πρακτ</w:t>
      </w:r>
      <w:r>
        <w:rPr>
          <w:rFonts w:eastAsia="Times New Roman" w:cs="Times New Roman"/>
          <w:szCs w:val="24"/>
        </w:rPr>
        <w:t xml:space="preserve">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BAEF8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Θα ήθελα να σας πω δε, ότι έχει κάνει μία εξαιρετική δουλειά. Μέχρι τώρα, δέκα εννέα υποθέσεις από τη Γενική Διεύθυνση</w:t>
      </w:r>
      <w:r>
        <w:rPr>
          <w:rFonts w:eastAsia="Times New Roman" w:cs="Times New Roman"/>
          <w:szCs w:val="24"/>
        </w:rPr>
        <w:t xml:space="preserve"> Εξοπλισμών, η Υφιστάμενη Υπηρεσία Εσωτερικών Υποθέσεων τις έχει πάει στην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δ</w:t>
      </w:r>
      <w:r>
        <w:rPr>
          <w:rFonts w:eastAsia="Times New Roman" w:cs="Times New Roman"/>
          <w:szCs w:val="24"/>
        </w:rPr>
        <w:t xml:space="preserve">ιαφθοράς. Στη δε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δ</w:t>
      </w:r>
      <w:r>
        <w:rPr>
          <w:rFonts w:eastAsia="Times New Roman" w:cs="Times New Roman"/>
          <w:szCs w:val="24"/>
        </w:rPr>
        <w:t xml:space="preserve">ιαφθοράς, εννέα αξιωματικοί από την Υπηρεσία Εσωτερικών Υποθέσεων βρίσκονται μαζί με την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και βοηθούν στη διεκπεραίωση τ</w:t>
      </w:r>
      <w:r>
        <w:rPr>
          <w:rFonts w:eastAsia="Times New Roman" w:cs="Times New Roman"/>
          <w:szCs w:val="24"/>
        </w:rPr>
        <w:t xml:space="preserve">ων φακέλων των παλαιών εξοπλιστικών. </w:t>
      </w:r>
    </w:p>
    <w:p w14:paraId="5FBAEF8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Έτσι άνοιξαν όλες οι υποθέσεις και προχώρησε η διερεύνηση και κυκλοφορούν οι μισοί έμποροι όπλων με </w:t>
      </w:r>
      <w:proofErr w:type="spellStart"/>
      <w:r>
        <w:rPr>
          <w:rFonts w:eastAsia="Times New Roman" w:cs="Times New Roman"/>
          <w:szCs w:val="24"/>
        </w:rPr>
        <w:t>βραχιολάκια</w:t>
      </w:r>
      <w:proofErr w:type="spellEnd"/>
      <w:r>
        <w:rPr>
          <w:rFonts w:eastAsia="Times New Roman" w:cs="Times New Roman"/>
          <w:szCs w:val="24"/>
        </w:rPr>
        <w:t>, διότι αν αξιωματικοί της Υπηρεσίας Εσωτερικών Υποθέσεων, που ξέρουν και την υπόθεση, δεν μπορούσαν να έχο</w:t>
      </w:r>
      <w:r>
        <w:rPr>
          <w:rFonts w:eastAsia="Times New Roman" w:cs="Times New Roman"/>
          <w:szCs w:val="24"/>
        </w:rPr>
        <w:t xml:space="preserve">υν πρόσβαση απευθείας στη Γενική Διεύθυνση Εξοπλισμών, δεν θα μπορούσαμε να προχωρήσουμε υποθέσεις, οι οποίες ήταν επί δεκαετίες κολλημένες στην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δ</w:t>
      </w:r>
      <w:r>
        <w:rPr>
          <w:rFonts w:eastAsia="Times New Roman" w:cs="Times New Roman"/>
          <w:szCs w:val="24"/>
        </w:rPr>
        <w:t>ιαφθοράς.</w:t>
      </w:r>
    </w:p>
    <w:p w14:paraId="5FBAEF8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πω και το άλλο. Προκειμένου να βοηθήσουμε το έργο της </w:t>
      </w:r>
      <w:r>
        <w:rPr>
          <w:rFonts w:eastAsia="Times New Roman" w:cs="Times New Roman"/>
          <w:szCs w:val="24"/>
        </w:rPr>
        <w:t>ε</w:t>
      </w:r>
      <w:r>
        <w:rPr>
          <w:rFonts w:eastAsia="Times New Roman" w:cs="Times New Roman"/>
          <w:szCs w:val="24"/>
        </w:rPr>
        <w:t xml:space="preserve">ισαγγελίας </w:t>
      </w:r>
      <w:r>
        <w:rPr>
          <w:rFonts w:eastAsia="Times New Roman" w:cs="Times New Roman"/>
          <w:szCs w:val="24"/>
        </w:rPr>
        <w:t>δ</w:t>
      </w:r>
      <w:r>
        <w:rPr>
          <w:rFonts w:eastAsia="Times New Roman" w:cs="Times New Roman"/>
          <w:szCs w:val="24"/>
        </w:rPr>
        <w:t>ιαφθοράς, καθώς</w:t>
      </w:r>
      <w:r>
        <w:rPr>
          <w:rFonts w:eastAsia="Times New Roman" w:cs="Times New Roman"/>
          <w:szCs w:val="24"/>
        </w:rPr>
        <w:t xml:space="preserve"> οι άνθρωποι δεν είχαν ούτε κομπιούτερ, φροντίσαμε να αγοράσουμε εμείς κομπιούτερ και </w:t>
      </w:r>
      <w:r>
        <w:rPr>
          <w:rFonts w:eastAsia="Times New Roman" w:cs="Times New Roman"/>
          <w:szCs w:val="24"/>
          <w:lang w:val="en-US"/>
        </w:rPr>
        <w:t>server</w:t>
      </w:r>
      <w:r>
        <w:rPr>
          <w:rFonts w:eastAsia="Times New Roman" w:cs="Times New Roman"/>
          <w:szCs w:val="24"/>
        </w:rPr>
        <w:t xml:space="preserve"> να τους δώσουμε, για να κάνουν τη δουλειά τους. Επίσης, όποτε χρειάζονται εξειδικευμένο προσωπικό, το Υπουργείο Εθνικής Άμυνας δια της Υπηρεσίας Εσωτερικών Υποθέσε</w:t>
      </w:r>
      <w:r>
        <w:rPr>
          <w:rFonts w:eastAsia="Times New Roman" w:cs="Times New Roman"/>
          <w:szCs w:val="24"/>
        </w:rPr>
        <w:t xml:space="preserve">ων δίνει εμπειρογνώμονες. Δεν μπορεί να ξέρει, για παράδειγμα, ένα τεθωρακισμένο ή ένα αεροσκάφος τι ιδιαιτερότητα μπορεί να έχει ένα από τα άλλα ανταλλακτικά. </w:t>
      </w:r>
    </w:p>
    <w:p w14:paraId="5FBAEF8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Γι’ αυτό, λοιπόν, γίνεται η Υπηρεσία Εσωτερικών Υποθέσεων. Θέλω να είστε βέβαιοι ότι η Υπηρεσία</w:t>
      </w:r>
      <w:r>
        <w:rPr>
          <w:rFonts w:eastAsia="Times New Roman" w:cs="Times New Roman"/>
          <w:szCs w:val="24"/>
        </w:rPr>
        <w:t xml:space="preserve"> Εσωτερικών Υποθέσεων θα είναι προς το καλό της διαφάνειας στο Υπουργείο Εθνικής Άμυνας.</w:t>
      </w:r>
    </w:p>
    <w:p w14:paraId="5FBAEF8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Υπουργού)</w:t>
      </w:r>
    </w:p>
    <w:p w14:paraId="5FBAEF8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πρέπει να ολοκ</w:t>
      </w:r>
      <w:r>
        <w:rPr>
          <w:rFonts w:eastAsia="Times New Roman" w:cs="Times New Roman"/>
          <w:szCs w:val="24"/>
        </w:rPr>
        <w:t>ληρώσετε σιγά-σιγά.</w:t>
      </w:r>
    </w:p>
    <w:p w14:paraId="5FBAEF8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Πρόεδρε. Σε τρία λεπτά ολοκληρώνω.</w:t>
      </w:r>
    </w:p>
    <w:p w14:paraId="5FBAEF8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Θέλω, επίσης, να σας πω ότι άκουσα με προσοχή τους συναδέλφους που αναφέρθηκαν στο θέμα της απόφασης το</w:t>
      </w:r>
      <w:r>
        <w:rPr>
          <w:rFonts w:eastAsia="Times New Roman" w:cs="Times New Roman"/>
          <w:szCs w:val="24"/>
        </w:rPr>
        <w:t>υ Συμβουλίου της Επικρατείας, στις συντάξεις και στα υπόλοιπα.</w:t>
      </w:r>
    </w:p>
    <w:p w14:paraId="5FBAEF8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Να σας πω κατ’ αρχ</w:t>
      </w:r>
      <w:r>
        <w:rPr>
          <w:rFonts w:eastAsia="Times New Roman" w:cs="Times New Roman"/>
          <w:szCs w:val="24"/>
        </w:rPr>
        <w:t>άς</w:t>
      </w:r>
      <w:r>
        <w:rPr>
          <w:rFonts w:eastAsia="Times New Roman" w:cs="Times New Roman"/>
          <w:szCs w:val="24"/>
        </w:rPr>
        <w:t xml:space="preserve"> ότι όσον αφορά τα οφειλόμενα -δηλαδή τα εκτός έδρας και τα λοιπά- αυτά δίνονται εντός του έτους. Και της παραμεθορίου, μην ανησυχείτε, όπως τα δίνουμε πάντα, τα δίνουμε. Το</w:t>
      </w:r>
      <w:r>
        <w:rPr>
          <w:rFonts w:eastAsia="Times New Roman" w:cs="Times New Roman"/>
          <w:szCs w:val="24"/>
        </w:rPr>
        <w:t xml:space="preserve"> 2013 και το 2014 δεν δόθηκαν. Και δεν δόθηκαν ποτέ. Μέχρι τώρα έχουν δοθεί κανονικά. Θα δοθούν ακόμα πιο κανονικά. Θα μπουν και μέσα στη μισθοδοσία. </w:t>
      </w:r>
    </w:p>
    <w:p w14:paraId="5FBAEF8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αυτό να σας διαβεβαιώσω ότι έχουμε προβλέψει κιόλας και τα εφάπαξ που δεν προλαβαίνουν να τα δώσουν, ν</w:t>
      </w:r>
      <w:r>
        <w:rPr>
          <w:rFonts w:eastAsia="Times New Roman" w:cs="Times New Roman"/>
          <w:szCs w:val="24"/>
        </w:rPr>
        <w:t>α τα δώσουμε εμείς από το Υπουργείο Εθνικής Άμυνας και να τα πάρουμε. Τις συντάξεις δεν τις παραδώσαμε εμείς στο Υπουργείο Εργασίας.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τις παρέδωσε. Μακάρι να τις είχαμε εμείς τις συντάξεις. </w:t>
      </w:r>
    </w:p>
    <w:p w14:paraId="5FBAEF8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Τώρα όσον αφορά το ποιοι είναι κατά</w:t>
      </w:r>
      <w:r>
        <w:rPr>
          <w:rFonts w:eastAsia="Times New Roman" w:cs="Times New Roman"/>
          <w:szCs w:val="24"/>
        </w:rPr>
        <w:t xml:space="preserve"> των συμβάσεων, τον κ. </w:t>
      </w:r>
      <w:proofErr w:type="spellStart"/>
      <w:r>
        <w:rPr>
          <w:rFonts w:eastAsia="Times New Roman" w:cs="Times New Roman"/>
          <w:szCs w:val="24"/>
        </w:rPr>
        <w:t>Κύρτσο</w:t>
      </w:r>
      <w:proofErr w:type="spellEnd"/>
      <w:r>
        <w:rPr>
          <w:rFonts w:eastAsia="Times New Roman" w:cs="Times New Roman"/>
          <w:szCs w:val="24"/>
        </w:rPr>
        <w:t xml:space="preserve"> πρέπει να τον «μαζέψετε». Πήγε να μας καρφώσει στην Ευρωπαϊκή Ένωση γιατί δεν πήραμε </w:t>
      </w:r>
      <w:proofErr w:type="spellStart"/>
      <w:r>
        <w:rPr>
          <w:rFonts w:eastAsia="Times New Roman" w:cs="Times New Roman"/>
          <w:szCs w:val="24"/>
        </w:rPr>
        <w:t>Eurofighter</w:t>
      </w:r>
      <w:proofErr w:type="spellEnd"/>
      <w:r>
        <w:rPr>
          <w:rFonts w:eastAsia="Times New Roman" w:cs="Times New Roman"/>
          <w:szCs w:val="24"/>
        </w:rPr>
        <w:t xml:space="preserve"> και </w:t>
      </w:r>
      <w:proofErr w:type="spellStart"/>
      <w:r>
        <w:rPr>
          <w:rFonts w:eastAsia="Times New Roman" w:cs="Times New Roman"/>
          <w:szCs w:val="24"/>
        </w:rPr>
        <w:t>Mirage</w:t>
      </w:r>
      <w:proofErr w:type="spellEnd"/>
      <w:r>
        <w:rPr>
          <w:rFonts w:eastAsia="Times New Roman" w:cs="Times New Roman"/>
          <w:szCs w:val="24"/>
        </w:rPr>
        <w:t xml:space="preserve">. Νομίζω ότι το να «μαζέψετε» λίγο τον κ. </w:t>
      </w:r>
      <w:proofErr w:type="spellStart"/>
      <w:r>
        <w:rPr>
          <w:rFonts w:eastAsia="Times New Roman" w:cs="Times New Roman"/>
          <w:szCs w:val="24"/>
        </w:rPr>
        <w:t>Κύρτσο</w:t>
      </w:r>
      <w:proofErr w:type="spellEnd"/>
      <w:r>
        <w:rPr>
          <w:rFonts w:eastAsia="Times New Roman" w:cs="Times New Roman"/>
          <w:szCs w:val="24"/>
        </w:rPr>
        <w:t xml:space="preserve"> δεν είναι και κακό, καλό θα σας κάνει.</w:t>
      </w:r>
    </w:p>
    <w:p w14:paraId="5FBAEF9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θέλω να μου </w:t>
      </w:r>
      <w:r>
        <w:rPr>
          <w:rFonts w:eastAsia="Times New Roman" w:cs="Times New Roman"/>
          <w:szCs w:val="24"/>
        </w:rPr>
        <w:t xml:space="preserve">πείτε για την </w:t>
      </w:r>
      <w:r>
        <w:rPr>
          <w:rFonts w:eastAsia="Times New Roman" w:cs="Times New Roman"/>
          <w:bCs/>
          <w:szCs w:val="24"/>
        </w:rPr>
        <w:t>τροπολογία</w:t>
      </w:r>
      <w:r>
        <w:rPr>
          <w:rFonts w:eastAsia="Times New Roman" w:cs="Times New Roman"/>
          <w:szCs w:val="24"/>
        </w:rPr>
        <w:t xml:space="preserve"> της τάξης του ’90. Την κατέθεσαν ο κ. Καραγιαννίδης, ο κ. </w:t>
      </w:r>
      <w:proofErr w:type="spellStart"/>
      <w:r>
        <w:rPr>
          <w:rFonts w:eastAsia="Times New Roman" w:cs="Times New Roman"/>
          <w:szCs w:val="24"/>
        </w:rPr>
        <w:t>Κατσίκης</w:t>
      </w:r>
      <w:proofErr w:type="spellEnd"/>
      <w:r>
        <w:rPr>
          <w:rFonts w:eastAsia="Times New Roman" w:cs="Times New Roman"/>
          <w:szCs w:val="24"/>
        </w:rPr>
        <w:t xml:space="preserve"> και η κ. </w:t>
      </w:r>
      <w:proofErr w:type="spellStart"/>
      <w:r>
        <w:rPr>
          <w:rFonts w:eastAsia="Times New Roman" w:cs="Times New Roman"/>
          <w:szCs w:val="24"/>
        </w:rPr>
        <w:t>Κοζομπόλη</w:t>
      </w:r>
      <w:proofErr w:type="spellEnd"/>
      <w:r>
        <w:rPr>
          <w:rFonts w:eastAsia="Times New Roman" w:cs="Times New Roman"/>
          <w:szCs w:val="24"/>
        </w:rPr>
        <w:t xml:space="preserve">. Εγώ νομίζω ότι πρέπει να την περάσουμε. Διαφωνούν τα </w:t>
      </w:r>
      <w:r>
        <w:rPr>
          <w:rFonts w:eastAsia="Times New Roman" w:cs="Times New Roman"/>
          <w:szCs w:val="24"/>
        </w:rPr>
        <w:t>ε</w:t>
      </w:r>
      <w:r>
        <w:rPr>
          <w:rFonts w:eastAsia="Times New Roman" w:cs="Times New Roman"/>
          <w:szCs w:val="24"/>
        </w:rPr>
        <w:t>πιτελεία μεν, αλλά θέλω να σας πω εδώ το εξής, για να είμαι και εντάξει σε αυτά που είπε κ</w:t>
      </w:r>
      <w:r>
        <w:rPr>
          <w:rFonts w:eastAsia="Times New Roman" w:cs="Times New Roman"/>
          <w:szCs w:val="24"/>
        </w:rPr>
        <w:t xml:space="preserve">αι ο κ. </w:t>
      </w:r>
      <w:proofErr w:type="spellStart"/>
      <w:r>
        <w:rPr>
          <w:rFonts w:eastAsia="Times New Roman" w:cs="Times New Roman"/>
          <w:szCs w:val="24"/>
        </w:rPr>
        <w:t>Κικίλιας</w:t>
      </w:r>
      <w:proofErr w:type="spellEnd"/>
      <w:r>
        <w:rPr>
          <w:rFonts w:eastAsia="Times New Roman" w:cs="Times New Roman"/>
          <w:szCs w:val="24"/>
        </w:rPr>
        <w:t>…</w:t>
      </w:r>
    </w:p>
    <w:p w14:paraId="5FBAEF9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Για ποια </w:t>
      </w:r>
      <w:r>
        <w:rPr>
          <w:rFonts w:eastAsia="Times New Roman" w:cs="Times New Roman"/>
          <w:bCs/>
          <w:szCs w:val="24"/>
        </w:rPr>
        <w:t>τροπολογία</w:t>
      </w:r>
      <w:r>
        <w:rPr>
          <w:rFonts w:eastAsia="Times New Roman" w:cs="Times New Roman"/>
          <w:szCs w:val="24"/>
        </w:rPr>
        <w:t xml:space="preserve"> λέτε, κύριε Υπουργέ;</w:t>
      </w:r>
    </w:p>
    <w:p w14:paraId="5FBAEF9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Για την τάξη του ’90.</w:t>
      </w:r>
    </w:p>
    <w:p w14:paraId="5FBAEF9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Μα, υπήρχε μία. Τώρα είναι άλλη αυτή; </w:t>
      </w:r>
    </w:p>
    <w:p w14:paraId="5FBAEF9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w:t>
      </w:r>
      <w:r>
        <w:rPr>
          <w:rFonts w:eastAsia="Times New Roman" w:cs="Times New Roman"/>
          <w:b/>
          <w:szCs w:val="24"/>
        </w:rPr>
        <w:t>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Όχι. Αυτή που ήταν υπουργική την απέσυρα και την κατέθεσαν βουλευτική.</w:t>
      </w:r>
    </w:p>
    <w:p w14:paraId="5FBAEF9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Για ποιο λόγο;</w:t>
      </w:r>
    </w:p>
    <w:p w14:paraId="5FBAEF9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Διότι αντιλαμβάνεστε ότι η βουλευτική δεν χρειάζεται να έχει οικονομικό κόστος αυτή τη στιγμή, το οποίο εμείς το έχουμε προβλέψει. Εάν η </w:t>
      </w:r>
      <w:r>
        <w:rPr>
          <w:rFonts w:eastAsia="Times New Roman" w:cs="Times New Roman"/>
          <w:bCs/>
          <w:szCs w:val="24"/>
        </w:rPr>
        <w:t>τροπολογία</w:t>
      </w:r>
      <w:r>
        <w:rPr>
          <w:rFonts w:eastAsia="Times New Roman" w:cs="Times New Roman"/>
          <w:szCs w:val="24"/>
        </w:rPr>
        <w:t xml:space="preserve"> είναι υπουργική, χρειάζεται έκθεση του Γενικού Λογιστηρίου του Κράτους. Εμείς το κόστος το έχουμε υπολογίσε</w:t>
      </w:r>
      <w:r>
        <w:rPr>
          <w:rFonts w:eastAsia="Times New Roman" w:cs="Times New Roman"/>
          <w:szCs w:val="24"/>
        </w:rPr>
        <w:t>ι. Κατατίθεται ως βουλευτική. Εάν στηριχθεί και από τα άλλα κόμματα, έχει μεγαλύτερη πολιτική ισχύ.</w:t>
      </w:r>
    </w:p>
    <w:p w14:paraId="5FBAEF9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αυτή, λοιπόν, καταργεί το άρθρο 4. Αυτό σημαίνει ότι με αυτή την </w:t>
      </w:r>
      <w:r>
        <w:rPr>
          <w:rFonts w:eastAsia="Times New Roman" w:cs="Times New Roman"/>
          <w:bCs/>
          <w:szCs w:val="24"/>
        </w:rPr>
        <w:t>τροπολογία,</w:t>
      </w:r>
      <w:r>
        <w:rPr>
          <w:rFonts w:eastAsia="Times New Roman" w:cs="Times New Roman"/>
          <w:szCs w:val="24"/>
        </w:rPr>
        <w:t xml:space="preserve"> από τη στιγμή που συμφωνούμε, απαλείφεται το άρθρο 4 του νομοσχεδίου, γιατί είναι για το ίδιο θέμα. </w:t>
      </w:r>
    </w:p>
    <w:p w14:paraId="5FBAEF9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Να σας πω ότι τελικά υπάρχει η διαφορά από τα </w:t>
      </w:r>
      <w:r>
        <w:rPr>
          <w:rFonts w:eastAsia="Times New Roman" w:cs="Times New Roman"/>
          <w:szCs w:val="24"/>
        </w:rPr>
        <w:t>ε</w:t>
      </w:r>
      <w:r>
        <w:rPr>
          <w:rFonts w:eastAsia="Times New Roman" w:cs="Times New Roman"/>
          <w:szCs w:val="24"/>
        </w:rPr>
        <w:t xml:space="preserve">πιτελεία, αλλά για να είμαι δίκαιος, τα </w:t>
      </w:r>
      <w:r>
        <w:rPr>
          <w:rFonts w:eastAsia="Times New Roman" w:cs="Times New Roman"/>
          <w:szCs w:val="24"/>
        </w:rPr>
        <w:t>α</w:t>
      </w:r>
      <w:r>
        <w:rPr>
          <w:rFonts w:eastAsia="Times New Roman" w:cs="Times New Roman"/>
          <w:szCs w:val="24"/>
        </w:rPr>
        <w:t xml:space="preserve">ρχηγεία και οι αρχηγοί των </w:t>
      </w:r>
      <w:r>
        <w:rPr>
          <w:rFonts w:eastAsia="Times New Roman" w:cs="Times New Roman"/>
          <w:szCs w:val="24"/>
        </w:rPr>
        <w:t>ε</w:t>
      </w:r>
      <w:r>
        <w:rPr>
          <w:rFonts w:eastAsia="Times New Roman" w:cs="Times New Roman"/>
          <w:szCs w:val="24"/>
        </w:rPr>
        <w:t>πιτελείων προέρχονται από τις εξ αξιωμ</w:t>
      </w:r>
      <w:r>
        <w:rPr>
          <w:rFonts w:eastAsia="Times New Roman" w:cs="Times New Roman"/>
          <w:szCs w:val="24"/>
        </w:rPr>
        <w:t xml:space="preserve">ατικών σχολές. Συνήθως υπάρχει εκεί μια μικρή διαφορά με τους εξ υπαξιωματικών, για τους οποίους αναφέρεται το άρθρο αυτό και η </w:t>
      </w:r>
      <w:r>
        <w:rPr>
          <w:rFonts w:eastAsia="Times New Roman" w:cs="Times New Roman"/>
          <w:bCs/>
          <w:szCs w:val="24"/>
        </w:rPr>
        <w:t>τροπολογία</w:t>
      </w:r>
      <w:r>
        <w:rPr>
          <w:rFonts w:eastAsia="Times New Roman" w:cs="Times New Roman"/>
          <w:szCs w:val="24"/>
        </w:rPr>
        <w:t xml:space="preserve">. </w:t>
      </w:r>
    </w:p>
    <w:p w14:paraId="5FBAEF9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Πιστεύω ότι πρέπει να την κάνουμε δεκτή. Συμφωνείτε, κύριοι συνάδελφοι; Τοποθετηθείτε για να τελειώνουμε δηλαδή, να</w:t>
      </w:r>
      <w:r>
        <w:rPr>
          <w:rFonts w:eastAsia="Times New Roman" w:cs="Times New Roman"/>
          <w:szCs w:val="24"/>
        </w:rPr>
        <w:t xml:space="preserve"> τα περάσουμε πιο γρήγορα.</w:t>
      </w:r>
    </w:p>
    <w:p w14:paraId="5FBAEF9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Μπορούμε να παρέμβουμε;</w:t>
      </w:r>
    </w:p>
    <w:p w14:paraId="5FBAEF9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ολοκληρώσατε;</w:t>
      </w:r>
    </w:p>
    <w:p w14:paraId="5FBAEF9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Όχι, σε ένα λεπτό ολοκληρώνω, κύρι</w:t>
      </w:r>
      <w:r>
        <w:rPr>
          <w:rFonts w:eastAsia="Times New Roman" w:cs="Times New Roman"/>
          <w:szCs w:val="24"/>
        </w:rPr>
        <w:t>ε Πρόεδρε.</w:t>
      </w:r>
    </w:p>
    <w:p w14:paraId="5FBAEF9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 τελειώσει τότε, κύριε </w:t>
      </w:r>
      <w:proofErr w:type="spellStart"/>
      <w:r>
        <w:rPr>
          <w:rFonts w:eastAsia="Times New Roman" w:cs="Times New Roman"/>
          <w:szCs w:val="24"/>
        </w:rPr>
        <w:t>Δημοσχάκη</w:t>
      </w:r>
      <w:proofErr w:type="spellEnd"/>
      <w:r>
        <w:rPr>
          <w:rFonts w:eastAsia="Times New Roman" w:cs="Times New Roman"/>
          <w:szCs w:val="24"/>
        </w:rPr>
        <w:t xml:space="preserve">, ο κύριος Υπουργός. Θα δώσουμε τον λόγο, αν θέλετε διευκρινιστικές ερωτήσεις. Θα δώσουμε τον λόγο, κύριε </w:t>
      </w:r>
      <w:proofErr w:type="spellStart"/>
      <w:r>
        <w:rPr>
          <w:rFonts w:eastAsia="Times New Roman" w:cs="Times New Roman"/>
          <w:szCs w:val="24"/>
        </w:rPr>
        <w:t>Δημοσχάκη</w:t>
      </w:r>
      <w:proofErr w:type="spellEnd"/>
      <w:r>
        <w:rPr>
          <w:rFonts w:eastAsia="Times New Roman" w:cs="Times New Roman"/>
          <w:szCs w:val="24"/>
        </w:rPr>
        <w:t>, αν θέλετε, στους εισηγητές. Ας τελειώσει ο Υπουργός, να μαζέ</w:t>
      </w:r>
      <w:r>
        <w:rPr>
          <w:rFonts w:eastAsia="Times New Roman" w:cs="Times New Roman"/>
          <w:szCs w:val="24"/>
        </w:rPr>
        <w:t>ψει ενδεχόμενα ερωτήματα. Να το πάμε έτσι. Δεν νομίζω να υπάρχει αντίρρηση σε αυτό.</w:t>
      </w:r>
    </w:p>
    <w:p w14:paraId="5FBAEF9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ολοκληρώστε σάς παρακαλώ.  </w:t>
      </w:r>
    </w:p>
    <w:p w14:paraId="5FBAEF9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Τώρα, όσον αφορά το θέμα της αρχαιότητας των αξιωματ</w:t>
      </w:r>
      <w:r>
        <w:rPr>
          <w:rFonts w:eastAsia="Times New Roman" w:cs="Times New Roman"/>
          <w:szCs w:val="24"/>
        </w:rPr>
        <w:t>ικών των διαφόρων κατηγοριών, έχετε δίκιο. Εδώ, λοιπόν, ζητήσαμε από το ΓΕΕΘΑ να επανεξετάσει το θέμα της αρχαιότητας των αξιωματικών των διαφόρων κατηγοριών. Αναμένουμε την εισήγησή του στις 31 του μηνός για να εξετάσουμε το ζήτημα του επανακαθορισμού της</w:t>
      </w:r>
      <w:r>
        <w:rPr>
          <w:rFonts w:eastAsia="Times New Roman" w:cs="Times New Roman"/>
          <w:szCs w:val="24"/>
        </w:rPr>
        <w:t xml:space="preserve"> αρχαιότητας ή όχι. Αυτά είναι που ήθελα να αναφέρω για το θέμα του νομοσχεδίου. </w:t>
      </w:r>
    </w:p>
    <w:p w14:paraId="5FBAEFA0" w14:textId="77777777" w:rsidR="00DD71AD" w:rsidRDefault="009451BE">
      <w:pPr>
        <w:spacing w:after="0" w:line="600" w:lineRule="auto"/>
        <w:ind w:firstLine="720"/>
        <w:jc w:val="both"/>
        <w:rPr>
          <w:rFonts w:eastAsia="Times New Roman" w:cs="Times New Roman"/>
          <w:bCs/>
          <w:szCs w:val="24"/>
        </w:rPr>
      </w:pPr>
      <w:r>
        <w:rPr>
          <w:rFonts w:eastAsia="Times New Roman" w:cs="Times New Roman"/>
          <w:szCs w:val="24"/>
        </w:rPr>
        <w:lastRenderedPageBreak/>
        <w:t xml:space="preserve">Να σας πω ότι οι </w:t>
      </w:r>
      <w:r>
        <w:rPr>
          <w:rFonts w:eastAsia="Times New Roman" w:cs="Times New Roman"/>
          <w:bCs/>
          <w:szCs w:val="24"/>
        </w:rPr>
        <w:t xml:space="preserve">υπουργικές τροπολογίες έγιναν δεκτές. Οι βουλευτικές τροπολογίες έγιναν δεκτές. Αλλάζει το άρθρο 4, όπως είπαμε. </w:t>
      </w:r>
    </w:p>
    <w:p w14:paraId="5FBAEFA1"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Cs/>
          <w:szCs w:val="24"/>
        </w:rPr>
        <w:t xml:space="preserve">Μάλιστα, δηλώνω στη Βουλή ότι αποδεχόμαστε </w:t>
      </w:r>
      <w:r>
        <w:rPr>
          <w:rFonts w:eastAsia="Times New Roman" w:cs="Times New Roman"/>
          <w:bCs/>
          <w:szCs w:val="24"/>
        </w:rPr>
        <w:t xml:space="preserve">και την τροπολογία την οποία υποστήριξε ο κ. </w:t>
      </w:r>
      <w:proofErr w:type="spellStart"/>
      <w:r>
        <w:rPr>
          <w:rFonts w:eastAsia="Times New Roman" w:cs="Times New Roman"/>
          <w:bCs/>
          <w:szCs w:val="24"/>
        </w:rPr>
        <w:t>Τόσκας</w:t>
      </w:r>
      <w:proofErr w:type="spellEnd"/>
      <w:r>
        <w:rPr>
          <w:rFonts w:eastAsia="Times New Roman" w:cs="Times New Roman"/>
          <w:bCs/>
          <w:szCs w:val="24"/>
        </w:rPr>
        <w:t>, κύριε Πρόεδρε.</w:t>
      </w:r>
    </w:p>
    <w:p w14:paraId="5FBAEFA2"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Σε ποια τροπολογία αναφέρεστε, κύριε Υπουργέ;</w:t>
      </w:r>
    </w:p>
    <w:p w14:paraId="5FBAEFA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Μιλάω για την </w:t>
      </w:r>
      <w:r>
        <w:rPr>
          <w:rFonts w:eastAsia="Times New Roman" w:cs="Times New Roman"/>
          <w:bCs/>
          <w:szCs w:val="24"/>
        </w:rPr>
        <w:t>τροπολογία</w:t>
      </w:r>
      <w:r>
        <w:rPr>
          <w:rFonts w:eastAsia="Times New Roman" w:cs="Times New Roman"/>
          <w:szCs w:val="24"/>
        </w:rPr>
        <w:t xml:space="preserve"> του κ.</w:t>
      </w:r>
      <w:r>
        <w:rPr>
          <w:rFonts w:eastAsia="Times New Roman" w:cs="Times New Roman"/>
          <w:szCs w:val="24"/>
        </w:rPr>
        <w:t xml:space="preserve"> </w:t>
      </w:r>
      <w:proofErr w:type="spellStart"/>
      <w:r>
        <w:rPr>
          <w:rFonts w:eastAsia="Times New Roman" w:cs="Times New Roman"/>
          <w:szCs w:val="24"/>
        </w:rPr>
        <w:t>Τόσκα</w:t>
      </w:r>
      <w:proofErr w:type="spellEnd"/>
      <w:r>
        <w:rPr>
          <w:rFonts w:eastAsia="Times New Roman" w:cs="Times New Roman"/>
          <w:szCs w:val="24"/>
        </w:rPr>
        <w:t xml:space="preserve">. Είναι η </w:t>
      </w:r>
      <w:r>
        <w:rPr>
          <w:rFonts w:eastAsia="Times New Roman" w:cs="Times New Roman"/>
          <w:bCs/>
          <w:szCs w:val="24"/>
        </w:rPr>
        <w:t>τροπολογία</w:t>
      </w:r>
      <w:r>
        <w:rPr>
          <w:rFonts w:eastAsia="Times New Roman" w:cs="Times New Roman"/>
          <w:szCs w:val="24"/>
        </w:rPr>
        <w:t xml:space="preserve"> με γενικό αριθμό 1309 και ειδικό 75, 23 Οκτωβρίου.</w:t>
      </w:r>
    </w:p>
    <w:p w14:paraId="5FBAEFA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υπάρχει και ένα θέμα το οποίο είναι άδικο και αφορά τους αστυνομικούς των κομμάτων. Οι αστυνομικοί </w:t>
      </w:r>
      <w:r>
        <w:rPr>
          <w:rFonts w:eastAsia="Times New Roman"/>
          <w:szCs w:val="24"/>
        </w:rPr>
        <w:t>οι οποίοι</w:t>
      </w:r>
      <w:r>
        <w:rPr>
          <w:rFonts w:eastAsia="Times New Roman" w:cs="Times New Roman"/>
          <w:szCs w:val="24"/>
        </w:rPr>
        <w:t xml:space="preserve"> είναι στα κόμματα έπαιρναν ένα πολύ μικρό επίδομα για </w:t>
      </w:r>
      <w:r>
        <w:rPr>
          <w:rFonts w:eastAsia="Times New Roman" w:cs="Times New Roman"/>
          <w:szCs w:val="24"/>
        </w:rPr>
        <w:t xml:space="preserve">τις έξτρα ώρες που έκαναν. Βγήκε, λοιπόν, ένας νόμος ο οποίος το διέκοψε και μάλιστα τους ζητάει αναδρομικά να φέρουν τα λεφτά πίσω εδώ και κάποια χρόνια. Είναι άδικο. </w:t>
      </w:r>
    </w:p>
    <w:p w14:paraId="5FBAEFA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Για ποιο επίδομα μιλάτε;</w:t>
      </w:r>
    </w:p>
    <w:p w14:paraId="5FBAEFA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Για ένα επίδομα που παίρνουν στα κόμματα.</w:t>
      </w:r>
    </w:p>
    <w:p w14:paraId="5FBAEFA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Δεν είστε ακριβής. Επιτρέψτε μου.</w:t>
      </w:r>
    </w:p>
    <w:p w14:paraId="5FBAEFA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Παρακαλώ. Δεν είναι θέμα δικό μου. Είναι του κ. </w:t>
      </w:r>
      <w:proofErr w:type="spellStart"/>
      <w:r>
        <w:rPr>
          <w:rFonts w:eastAsia="Times New Roman" w:cs="Times New Roman"/>
          <w:szCs w:val="24"/>
        </w:rPr>
        <w:t>Τόσκα</w:t>
      </w:r>
      <w:proofErr w:type="spellEnd"/>
      <w:r>
        <w:rPr>
          <w:rFonts w:eastAsia="Times New Roman" w:cs="Times New Roman"/>
          <w:szCs w:val="24"/>
        </w:rPr>
        <w:t xml:space="preserve">, απλώς θέλω να σας πω… </w:t>
      </w:r>
    </w:p>
    <w:p w14:paraId="5FBAEFA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Θέλω τον λόγο για λόγους καθαρά πρακτικούς, όμως, για να μη λέγονται πράγματα εδώ μέσα επειδή τα κόμματα επιβαρύνονται κατά σειρά πραγμάτων. </w:t>
      </w:r>
    </w:p>
    <w:p w14:paraId="5FBAEFA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Όχι, δεν φταίνε τα κόμματα.</w:t>
      </w:r>
    </w:p>
    <w:p w14:paraId="5FBAEFA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Αυτό το έπαιρναν οι αστυνομικοί των Υπουργών και των Υπουργείων, όχι των κομμάτων.</w:t>
      </w:r>
    </w:p>
    <w:p w14:paraId="5FBAEFA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Το έπαιρναν... </w:t>
      </w:r>
    </w:p>
    <w:p w14:paraId="5FBAEFA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των κομμάτων.</w:t>
      </w:r>
    </w:p>
    <w:p w14:paraId="5FBAEFA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Όχι, μιλάω για τα κόμματα.</w:t>
      </w:r>
    </w:p>
    <w:p w14:paraId="5FBAEFA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των κομμάτων, κύριε Υπουργέ. Ρωτήστε αυτούς τους αστυνομικούς που είναι έξω. Δεν το έπαιρναν το επίδομα, για να τους </w:t>
      </w:r>
      <w:proofErr w:type="spellStart"/>
      <w:r>
        <w:rPr>
          <w:rFonts w:eastAsia="Times New Roman" w:cs="Times New Roman"/>
          <w:szCs w:val="24"/>
        </w:rPr>
        <w:t>ζητάται</w:t>
      </w:r>
      <w:proofErr w:type="spellEnd"/>
      <w:r>
        <w:rPr>
          <w:rFonts w:eastAsia="Times New Roman" w:cs="Times New Roman"/>
          <w:szCs w:val="24"/>
        </w:rPr>
        <w:t xml:space="preserve"> τώρα αναδ</w:t>
      </w:r>
      <w:r>
        <w:rPr>
          <w:rFonts w:eastAsia="Times New Roman" w:cs="Times New Roman"/>
          <w:szCs w:val="24"/>
        </w:rPr>
        <w:t>ρομικά. Το εξετάσαμε από την ώρα που μάθαμε ότι ...</w:t>
      </w:r>
    </w:p>
    <w:p w14:paraId="5FBAEFB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Κυρία Κανέλλη, θα σας το δώσω. Δεν είναι θέμα τώρα. Έτσι κι αλλιώς δεν ήρθε τώρα η τροπολογία. Πάντως, είναι οι αστυνομικοί των</w:t>
      </w:r>
      <w:r>
        <w:rPr>
          <w:rFonts w:eastAsia="Times New Roman" w:cs="Times New Roman"/>
          <w:szCs w:val="24"/>
        </w:rPr>
        <w:t xml:space="preserve"> κομμάτων, οι οποίοι έχουν αποσπαστεί στα κόμματα και τους ζητούν να γυρίσουν χρήματα πίσω αναδρομικά. Τέλος πάντων, δεν ήρθε.</w:t>
      </w:r>
    </w:p>
    <w:p w14:paraId="5FBAEFB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το παίρνουν οι αστυνομικοί των κομμάτων, σας το λέω, μόνο των Υπουργείων.</w:t>
      </w:r>
    </w:p>
    <w:p w14:paraId="5FBAEFB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Και εάν μου επιτρέπετε, μια και </w:t>
      </w:r>
      <w:r>
        <w:rPr>
          <w:rFonts w:eastAsia="Times New Roman" w:cs="Times New Roman"/>
          <w:szCs w:val="24"/>
        </w:rPr>
        <w:t>έκανα μία …</w:t>
      </w:r>
    </w:p>
    <w:p w14:paraId="5FBAEFB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Είναι εκατό άτομα. Είναι εκατό αστυφύλακες. Τέλος πάντων, θα το φέρει ο κ. </w:t>
      </w:r>
      <w:proofErr w:type="spellStart"/>
      <w:r>
        <w:rPr>
          <w:rFonts w:eastAsia="Times New Roman" w:cs="Times New Roman"/>
          <w:szCs w:val="24"/>
        </w:rPr>
        <w:t>Τόσκας</w:t>
      </w:r>
      <w:proofErr w:type="spellEnd"/>
      <w:r>
        <w:rPr>
          <w:rFonts w:eastAsia="Times New Roman" w:cs="Times New Roman"/>
          <w:szCs w:val="24"/>
        </w:rPr>
        <w:t>. Δεν θα πρέπει να απασχολεί αυτή τη στιγμή τη Βουλή.</w:t>
      </w:r>
    </w:p>
    <w:p w14:paraId="5FBAEFB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w:t>
      </w:r>
      <w:r>
        <w:rPr>
          <w:rFonts w:eastAsia="Times New Roman" w:cs="Times New Roman"/>
          <w:szCs w:val="24"/>
        </w:rPr>
        <w:t xml:space="preserve"> Ο κ. </w:t>
      </w:r>
      <w:proofErr w:type="spellStart"/>
      <w:r>
        <w:rPr>
          <w:rFonts w:eastAsia="Times New Roman" w:cs="Times New Roman"/>
          <w:szCs w:val="24"/>
        </w:rPr>
        <w:t>Τόσκας</w:t>
      </w:r>
      <w:proofErr w:type="spellEnd"/>
      <w:r>
        <w:rPr>
          <w:rFonts w:eastAsia="Times New Roman" w:cs="Times New Roman"/>
          <w:szCs w:val="24"/>
        </w:rPr>
        <w:t xml:space="preserve">, κύριε Υπουργέ, πρέπει να το εξηγήσει, όμως. Να έρθει εδώ και να το εξηγήσει. </w:t>
      </w:r>
    </w:p>
    <w:p w14:paraId="5FBAEFB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Δεν το έφερε. </w:t>
      </w:r>
    </w:p>
    <w:p w14:paraId="5FBAEFB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 δεν το έφερε. Καλώς.</w:t>
      </w:r>
    </w:p>
    <w:p w14:paraId="5FBAEFB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Γεωργιά</w:t>
      </w:r>
      <w:r>
        <w:rPr>
          <w:rFonts w:eastAsia="Times New Roman" w:cs="Times New Roman"/>
          <w:szCs w:val="24"/>
        </w:rPr>
        <w:t xml:space="preserve">δη, επειδή ζήτησε τον λόγο ο κ. </w:t>
      </w:r>
      <w:proofErr w:type="spellStart"/>
      <w:r>
        <w:rPr>
          <w:rFonts w:eastAsia="Times New Roman" w:cs="Times New Roman"/>
          <w:szCs w:val="24"/>
        </w:rPr>
        <w:t>Δημοσχάκης</w:t>
      </w:r>
      <w:proofErr w:type="spellEnd"/>
      <w:r>
        <w:rPr>
          <w:rFonts w:eastAsia="Times New Roman" w:cs="Times New Roman"/>
          <w:szCs w:val="24"/>
        </w:rPr>
        <w:t xml:space="preserve"> για να βάλει κάποια ερωτήματα, του δίνετε, σας παρακαλώ, τη σειρά σας;</w:t>
      </w:r>
    </w:p>
    <w:p w14:paraId="5FBAEFB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 την τροπολογία, φυσικά. Βεβαίως. </w:t>
      </w:r>
    </w:p>
    <w:p w14:paraId="5FBAEFB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Κάτι ζητήσατε, κύριε </w:t>
      </w:r>
      <w:proofErr w:type="spellStart"/>
      <w:r>
        <w:rPr>
          <w:rFonts w:eastAsia="Times New Roman" w:cs="Times New Roman"/>
          <w:szCs w:val="24"/>
        </w:rPr>
        <w:t>Δημοσχάκη</w:t>
      </w:r>
      <w:proofErr w:type="spellEnd"/>
      <w:r>
        <w:rPr>
          <w:rFonts w:eastAsia="Times New Roman" w:cs="Times New Roman"/>
          <w:szCs w:val="24"/>
        </w:rPr>
        <w:t xml:space="preserve">. Σας υποσχέθηκα ότι θα πάρετε τον λόγο μετά τον κύριο Υπουργό, για να ρωτήσετε κάποια πράγματα. Σας παρακαλώ πολύ, όμως, σύντομα, γιατί υπάρχουν και οι ομιλητές και οι </w:t>
      </w:r>
      <w:r>
        <w:rPr>
          <w:rFonts w:eastAsia="Times New Roman" w:cs="Times New Roman"/>
          <w:szCs w:val="24"/>
        </w:rPr>
        <w:t>Κ</w:t>
      </w:r>
      <w:r>
        <w:rPr>
          <w:rFonts w:eastAsia="Times New Roman" w:cs="Times New Roman"/>
          <w:szCs w:val="24"/>
        </w:rPr>
        <w:t>οινοβουλευτικοί.</w:t>
      </w:r>
    </w:p>
    <w:p w14:paraId="5FBAEFB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w:t>
      </w:r>
      <w:r>
        <w:rPr>
          <w:rFonts w:eastAsia="Times New Roman" w:cs="Times New Roman"/>
          <w:szCs w:val="24"/>
        </w:rPr>
        <w:t xml:space="preserve">ρόεδρε, έγινε πολύ μεγάλη συζήτηση σε ό,τι αφορά για την τάξη του 1990 των </w:t>
      </w:r>
      <w:r>
        <w:rPr>
          <w:rFonts w:eastAsia="Times New Roman" w:cs="Times New Roman"/>
          <w:szCs w:val="24"/>
        </w:rPr>
        <w:t>υ</w:t>
      </w:r>
      <w:r>
        <w:rPr>
          <w:rFonts w:eastAsia="Times New Roman" w:cs="Times New Roman"/>
          <w:szCs w:val="24"/>
        </w:rPr>
        <w:t xml:space="preserve">παξιωματικών της Πολεμικής Αεροπορίας. </w:t>
      </w:r>
    </w:p>
    <w:p w14:paraId="5FBAEFB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Από την πρώτη στιγμή που ξεκίνησε η συζήτηση του νομοσχεδίου σε ό,τι αφορά το άρθρο 4, που τώρα πλέον κατατέθηκε ως τροπολογία, η Νέα Δημοκρ</w:t>
      </w:r>
      <w:r>
        <w:rPr>
          <w:rFonts w:eastAsia="Times New Roman" w:cs="Times New Roman"/>
          <w:szCs w:val="24"/>
        </w:rPr>
        <w:t xml:space="preserve">ατία είχε και έχει την πάγια θέση ένταξης των εν λόγω καταταγέντων </w:t>
      </w:r>
      <w:r>
        <w:rPr>
          <w:rFonts w:eastAsia="Times New Roman" w:cs="Times New Roman"/>
          <w:szCs w:val="24"/>
        </w:rPr>
        <w:t>υ</w:t>
      </w:r>
      <w:r>
        <w:rPr>
          <w:rFonts w:eastAsia="Times New Roman" w:cs="Times New Roman"/>
          <w:szCs w:val="24"/>
        </w:rPr>
        <w:t xml:space="preserve">παξιωματικών του έτους 1990 στον ν. 2439, όπως εντάχθηκαν και αντίστοιχοι των τάξεων του ’88 και του ’89. </w:t>
      </w:r>
    </w:p>
    <w:p w14:paraId="5FBAEFB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Αυτό</w:t>
      </w:r>
      <w:r>
        <w:rPr>
          <w:rFonts w:eastAsia="Times New Roman" w:cs="Times New Roman"/>
          <w:szCs w:val="24"/>
        </w:rPr>
        <w:t xml:space="preserve"> κάναμε.</w:t>
      </w:r>
    </w:p>
    <w:p w14:paraId="5FBAEFB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Εμείς χαιρετίζουμε την προσχώρηση όλων των κομμάτων, αλλά και της ίδιας της Κυβέρνησης με την τροπολογία που κατέθεσαν τα δύο κόμματα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5FBAEFB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Συνεπώς, λέμε «</w:t>
      </w:r>
      <w:r>
        <w:rPr>
          <w:rFonts w:eastAsia="Times New Roman" w:cs="Times New Roman"/>
          <w:szCs w:val="24"/>
        </w:rPr>
        <w:t>ναι»</w:t>
      </w:r>
      <w:r>
        <w:rPr>
          <w:rFonts w:eastAsia="Times New Roman" w:cs="Times New Roman"/>
          <w:szCs w:val="24"/>
        </w:rPr>
        <w:t xml:space="preserve"> σε αυτή την τροπολογία, την οποία πλέον κατέθε</w:t>
      </w:r>
      <w:r>
        <w:rPr>
          <w:rFonts w:eastAsia="Times New Roman" w:cs="Times New Roman"/>
          <w:szCs w:val="24"/>
        </w:rPr>
        <w:t xml:space="preserve">σε τώρα και την έκανε δεκτή, γιατί ήταν πρώτη η Νέα Δημοκρατία που πήρε αυτή τη θέση. </w:t>
      </w:r>
    </w:p>
    <w:p w14:paraId="5FBAEFB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FBAEFC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κύριε </w:t>
      </w:r>
      <w:proofErr w:type="spellStart"/>
      <w:r>
        <w:rPr>
          <w:rFonts w:eastAsia="Times New Roman" w:cs="Times New Roman"/>
          <w:szCs w:val="24"/>
        </w:rPr>
        <w:t>Δημοσχάκη</w:t>
      </w:r>
      <w:proofErr w:type="spellEnd"/>
      <w:r>
        <w:rPr>
          <w:rFonts w:eastAsia="Times New Roman" w:cs="Times New Roman"/>
          <w:szCs w:val="24"/>
        </w:rPr>
        <w:t>.</w:t>
      </w:r>
    </w:p>
    <w:p w14:paraId="5FBAEFC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Πρόεδρε, θα παρακαλούσα να λάβω τον λόγο. </w:t>
      </w:r>
    </w:p>
    <w:p w14:paraId="5FBAEFC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 xml:space="preserve">): </w:t>
      </w:r>
      <w:r>
        <w:rPr>
          <w:rFonts w:eastAsia="Times New Roman" w:cs="Times New Roman"/>
          <w:szCs w:val="24"/>
        </w:rPr>
        <w:t>Κυρία Κανέλλη, ζητήσατε κι εσείς τον λόγο. Θα σας παρακαλούσα μόνο αυστηρά για ένα λεπτό.</w:t>
      </w:r>
    </w:p>
    <w:p w14:paraId="5FBAEFC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Κυρία Κανέλλη, έχετε τον λόγο. </w:t>
      </w:r>
    </w:p>
    <w:p w14:paraId="5FBAEFC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Πρόεδρε, θα ήθελα τον λόγο για λιγότερο από ένα λεπτό. Νομίζω ότι θα με καταλάβετε. </w:t>
      </w:r>
    </w:p>
    <w:p w14:paraId="5FBAEF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με τον Ηλ</w:t>
      </w:r>
      <w:r>
        <w:rPr>
          <w:rFonts w:eastAsia="Times New Roman" w:cs="Times New Roman"/>
          <w:szCs w:val="24"/>
        </w:rPr>
        <w:t>ία τον Κανέλλη, επειδή έχουμε το ίδιο επίθετο, δεν έχω καμ</w:t>
      </w:r>
      <w:r>
        <w:rPr>
          <w:rFonts w:eastAsia="Times New Roman" w:cs="Times New Roman"/>
          <w:szCs w:val="24"/>
        </w:rPr>
        <w:t>μ</w:t>
      </w:r>
      <w:r>
        <w:rPr>
          <w:rFonts w:eastAsia="Times New Roman" w:cs="Times New Roman"/>
          <w:szCs w:val="24"/>
        </w:rPr>
        <w:t>ία ιδεολογική, αιμάτινη, συζυγική ή άλλη συγγένεια, για να το διευκρινίσουμε.</w:t>
      </w:r>
    </w:p>
    <w:p w14:paraId="5FBAEFC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παρακαλώ πάρα πολύ για κάτι. Επιθέσεις από το Βήμα της Βουλής συλλήβδην στους δημοσιογράφους ή κατ’ επιλογήν σε ένα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δύο, με σαρανταοκτάωρη απεργία, που είναι στο δρόμο για το ψωμί τους και χωρίς ταμεία, δείχνουν μία έλλειψη ευαισθησίας.</w:t>
      </w:r>
    </w:p>
    <w:p w14:paraId="5FBAEFC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Ξέρετε κάτι; Οι δημοσιογράφοι όταν μιλάνε για τα πολιτικά πρόσωπα, μιλάνε για τους εκλεγμένους, τους ήδη εκτεθειμένους στην κρίση το</w:t>
      </w:r>
      <w:r>
        <w:rPr>
          <w:rFonts w:eastAsia="Times New Roman" w:cs="Times New Roman"/>
          <w:szCs w:val="24"/>
        </w:rPr>
        <w:t xml:space="preserve">υ ελληνικού λαού. Η χρήση του βουλευτικού Βήματος για να την «πέφτουμε» </w:t>
      </w:r>
      <w:proofErr w:type="spellStart"/>
      <w:r>
        <w:rPr>
          <w:rFonts w:eastAsia="Times New Roman" w:cs="Times New Roman"/>
          <w:szCs w:val="24"/>
        </w:rPr>
        <w:t>δακτυλοδεικτικά</w:t>
      </w:r>
      <w:proofErr w:type="spellEnd"/>
      <w:r>
        <w:rPr>
          <w:rFonts w:eastAsia="Times New Roman" w:cs="Times New Roman"/>
          <w:szCs w:val="24"/>
        </w:rPr>
        <w:t xml:space="preserve"> στους δημοσιογράφους, πιστέψτε με είτε αφορά στον κ. Κρατερό, είτε αφορά στον κ. </w:t>
      </w:r>
      <w:proofErr w:type="spellStart"/>
      <w:r>
        <w:rPr>
          <w:rFonts w:eastAsia="Times New Roman" w:cs="Times New Roman"/>
          <w:szCs w:val="24"/>
        </w:rPr>
        <w:t>Πρετεντέρη</w:t>
      </w:r>
      <w:proofErr w:type="spellEnd"/>
      <w:r>
        <w:rPr>
          <w:rFonts w:eastAsia="Times New Roman" w:cs="Times New Roman"/>
          <w:szCs w:val="24"/>
        </w:rPr>
        <w:t xml:space="preserve">, είτε αφορά στην κ. Κανέλλη -να πω και άλλα δέκα ονόματα για να το μπερδέψω </w:t>
      </w:r>
      <w:r>
        <w:rPr>
          <w:rFonts w:eastAsia="Times New Roman" w:cs="Times New Roman"/>
          <w:szCs w:val="24"/>
        </w:rPr>
        <w:t xml:space="preserve">το πράγμα- είναι κατά την άποψή μου, διαρκούσης σαρανταοκτάωρης απεργίας, που </w:t>
      </w:r>
      <w:r>
        <w:rPr>
          <w:rFonts w:eastAsia="Times New Roman" w:cs="Times New Roman"/>
          <w:szCs w:val="24"/>
        </w:rPr>
        <w:lastRenderedPageBreak/>
        <w:t>δεν είναι καν εδώ οι συνάδελφοι για να μπορούν να απαντήσουν, σας παρακαλώ πολύ …</w:t>
      </w:r>
    </w:p>
    <w:p w14:paraId="5FBAEFC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Είναι κάποιοι εδώ.</w:t>
      </w:r>
    </w:p>
    <w:p w14:paraId="5FBAEFC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δεν μιλάω, μπορεί να είναι κάποιος απεργοσπάστης.</w:t>
      </w:r>
    </w:p>
    <w:p w14:paraId="5FBAEFCA" w14:textId="77777777" w:rsidR="00DD71AD" w:rsidRDefault="009451BE">
      <w:pPr>
        <w:spacing w:after="0" w:line="600" w:lineRule="auto"/>
        <w:ind w:firstLine="720"/>
        <w:jc w:val="both"/>
        <w:rPr>
          <w:rFonts w:eastAsia="Times New Roman" w:cs="Times New Roman"/>
          <w:b/>
          <w:szCs w:val="24"/>
        </w:rPr>
      </w:pPr>
      <w:r>
        <w:rPr>
          <w:rFonts w:eastAsia="Times New Roman" w:cs="Times New Roman"/>
          <w:szCs w:val="24"/>
        </w:rPr>
        <w:t>Σας παρακαλώ πολύ, να είμαστε λίγο προσεκτικοί. Πιστέψτε με, αξίζει τον κόπο.</w:t>
      </w:r>
      <w:r>
        <w:rPr>
          <w:rFonts w:eastAsia="Times New Roman" w:cs="Times New Roman"/>
          <w:b/>
          <w:szCs w:val="24"/>
        </w:rPr>
        <w:t xml:space="preserve"> </w:t>
      </w:r>
    </w:p>
    <w:p w14:paraId="5FBAEFC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5FBAEFC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Γεωργιάδης. </w:t>
      </w:r>
    </w:p>
    <w:p w14:paraId="5FBAEFC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Κύριε Πρόεδρε, πώς θα πάει η διαδικασία μετά; Βουλευτής, Κοινοβουλευτικός;</w:t>
      </w:r>
    </w:p>
    <w:p w14:paraId="5FBAEFC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σας απαντήσω αμέσως. </w:t>
      </w:r>
    </w:p>
    <w:p w14:paraId="5FBAEFC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Μπήκαμε στη διαδικασία τοποθετήσεων των Κοινοβουλευτικών Εκπροσώπων. Μετά τον κ. Γεωργιάδη θα μιλήσει ο κ. Θεοχαρόπουλος, μετά ο κ. </w:t>
      </w:r>
      <w:proofErr w:type="spellStart"/>
      <w:r>
        <w:rPr>
          <w:rFonts w:eastAsia="Times New Roman" w:cs="Times New Roman"/>
          <w:szCs w:val="24"/>
        </w:rPr>
        <w:t>Παφίλης</w:t>
      </w:r>
      <w:proofErr w:type="spellEnd"/>
      <w:r>
        <w:rPr>
          <w:rFonts w:eastAsia="Times New Roman" w:cs="Times New Roman"/>
          <w:szCs w:val="24"/>
        </w:rPr>
        <w:t xml:space="preserve">, μετά ο κ. Μεγαλομύστακας και θα συνεχίσουμε τον κατάλογο. Απέμειναν έξι ομιλητές. </w:t>
      </w:r>
    </w:p>
    <w:p w14:paraId="5FBAEFD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w:t>
      </w:r>
      <w:r>
        <w:rPr>
          <w:rFonts w:eastAsia="Times New Roman" w:cs="Times New Roman"/>
          <w:b/>
          <w:szCs w:val="24"/>
        </w:rPr>
        <w:t>ΛΟΥ:</w:t>
      </w:r>
      <w:r>
        <w:rPr>
          <w:rFonts w:eastAsia="Times New Roman" w:cs="Times New Roman"/>
          <w:szCs w:val="24"/>
        </w:rPr>
        <w:t xml:space="preserve"> Μετά τους Κοινοβουλευτικούς Εκπροσώπους, θα μιλήσουν οι ομιλητές; </w:t>
      </w:r>
    </w:p>
    <w:p w14:paraId="5FBAEFD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Στο τέλος οι </w:t>
      </w:r>
      <w:r>
        <w:rPr>
          <w:rFonts w:eastAsia="Times New Roman" w:cs="Times New Roman"/>
          <w:szCs w:val="24"/>
        </w:rPr>
        <w:t>ε</w:t>
      </w:r>
      <w:r>
        <w:rPr>
          <w:rFonts w:eastAsia="Times New Roman" w:cs="Times New Roman"/>
          <w:szCs w:val="24"/>
        </w:rPr>
        <w:t>ισηγητές θα έχουν τον λόγο για δύο-τρία λεπτά -θα αποφασιστεί ο χρόνος- για να κλείσουν.</w:t>
      </w:r>
    </w:p>
    <w:p w14:paraId="5FBAEFD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Πρέπει ενδ</w:t>
      </w:r>
      <w:r>
        <w:rPr>
          <w:rFonts w:eastAsia="Times New Roman" w:cs="Times New Roman"/>
          <w:szCs w:val="24"/>
        </w:rPr>
        <w:t xml:space="preserve">ιάμεσα να μιλήσουν και οι συνάδελφοι Βουλευτές. </w:t>
      </w:r>
    </w:p>
    <w:p w14:paraId="5FBAEFD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θα αδικήσουμε τους Βουλευτές. Μην φοβάστε, θα μιλήσουν και οι Βουλευτές.</w:t>
      </w:r>
    </w:p>
    <w:p w14:paraId="5FBAEFD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5FBAEFD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Σας ευχαριστώ πολύ, κύριε</w:t>
      </w:r>
      <w:r>
        <w:rPr>
          <w:rFonts w:eastAsia="Times New Roman" w:cs="Times New Roman"/>
          <w:szCs w:val="24"/>
        </w:rPr>
        <w:t xml:space="preserve"> Πρόεδρε.</w:t>
      </w:r>
    </w:p>
    <w:p w14:paraId="5FBAEFD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Κατ’ αρχάς, να πω κι εγώ τώρα αυτό που είπε και η κ. Κανέλλη. Η ονομαστική αναφορά στον κ. Ηλία Κανέλλη, κύριε Υπουργέ, με </w:t>
      </w:r>
      <w:proofErr w:type="spellStart"/>
      <w:r>
        <w:rPr>
          <w:rFonts w:eastAsia="Times New Roman" w:cs="Times New Roman"/>
          <w:szCs w:val="24"/>
        </w:rPr>
        <w:t>συγχωρείτε</w:t>
      </w:r>
      <w:proofErr w:type="spellEnd"/>
      <w:r>
        <w:rPr>
          <w:rFonts w:eastAsia="Times New Roman" w:cs="Times New Roman"/>
          <w:szCs w:val="24"/>
        </w:rPr>
        <w:t>, ήταν παντελώς απαράδεκτη. Εμένα ο κ. Κανέλλης μου ασκεί γενικώς σφοδρή κριτική και οι πολιτικές μου θέσεις διαφ</w:t>
      </w:r>
      <w:r>
        <w:rPr>
          <w:rFonts w:eastAsia="Times New Roman" w:cs="Times New Roman"/>
          <w:szCs w:val="24"/>
        </w:rPr>
        <w:t>έρουν από αυτές που βλέπω να εκφράζει στα άρθρα του.</w:t>
      </w:r>
    </w:p>
    <w:p w14:paraId="5FBAEFD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Παρά ταύτα, η ταύτιση του κ. Ηλία Κανέλλη με τη Χρυσή Αυγή, κύριε Υπουργέ, με </w:t>
      </w:r>
      <w:proofErr w:type="spellStart"/>
      <w:r>
        <w:rPr>
          <w:rFonts w:eastAsia="Times New Roman" w:cs="Times New Roman"/>
          <w:szCs w:val="24"/>
        </w:rPr>
        <w:t>συγχωρείτε</w:t>
      </w:r>
      <w:proofErr w:type="spellEnd"/>
      <w:r>
        <w:rPr>
          <w:rFonts w:eastAsia="Times New Roman" w:cs="Times New Roman"/>
          <w:szCs w:val="24"/>
        </w:rPr>
        <w:t>, ήταν παντελώς αδιανόητη και θα έλεγα και προβοκατόρικη. Το να μην συμπαθείτε τον κ. Κανέλλη ή οποιονδήποτε άλλον,</w:t>
      </w:r>
      <w:r>
        <w:rPr>
          <w:rFonts w:eastAsia="Times New Roman" w:cs="Times New Roman"/>
          <w:szCs w:val="24"/>
        </w:rPr>
        <w:t xml:space="preserve"> είναι δικαίωμά σας. Το να κάνετε τέτοια προβοκάτσια στη Βουλή, όχι. </w:t>
      </w:r>
    </w:p>
    <w:p w14:paraId="5FBAEFD8" w14:textId="77777777" w:rsidR="00DD71AD" w:rsidRDefault="009451BE">
      <w:pPr>
        <w:spacing w:after="0" w:line="600" w:lineRule="auto"/>
        <w:ind w:firstLine="720"/>
        <w:jc w:val="both"/>
        <w:rPr>
          <w:rFonts w:eastAsia="Times New Roman"/>
          <w:szCs w:val="24"/>
        </w:rPr>
      </w:pPr>
      <w:r>
        <w:rPr>
          <w:rFonts w:eastAsia="Times New Roman"/>
          <w:szCs w:val="24"/>
        </w:rPr>
        <w:t xml:space="preserve">Επί της ουσίας του θέματος και της διαφωνίας που υπήρξε, να πω ότι οι </w:t>
      </w:r>
      <w:r>
        <w:rPr>
          <w:rFonts w:eastAsia="Times New Roman"/>
          <w:szCs w:val="24"/>
        </w:rPr>
        <w:t>ε</w:t>
      </w:r>
      <w:r>
        <w:rPr>
          <w:rFonts w:eastAsia="Times New Roman"/>
          <w:szCs w:val="24"/>
        </w:rPr>
        <w:t xml:space="preserve">υέλπιδες δεν φορούσαν στολή. Να είμαστε ξεκάθαροι σ’ αυτό. Οι </w:t>
      </w:r>
      <w:r>
        <w:rPr>
          <w:rFonts w:eastAsia="Times New Roman"/>
          <w:szCs w:val="24"/>
        </w:rPr>
        <w:t>ε</w:t>
      </w:r>
      <w:r>
        <w:rPr>
          <w:rFonts w:eastAsia="Times New Roman"/>
          <w:szCs w:val="24"/>
        </w:rPr>
        <w:t>υέλπιδες στο επεισόδιο εις το Μοναστηράκι δεν φορούσ</w:t>
      </w:r>
      <w:r>
        <w:rPr>
          <w:rFonts w:eastAsia="Times New Roman"/>
          <w:szCs w:val="24"/>
        </w:rPr>
        <w:t xml:space="preserve">αν στολή. Το ότι δεν φορούσαν στολή, όμως, κύριε Υπουργέ, δεν σας δικαιολογεί για το ότι δεν βγάλατε ούτε μία ανακοίνωση. Και </w:t>
      </w:r>
      <w:r>
        <w:rPr>
          <w:rFonts w:eastAsia="Times New Roman"/>
          <w:szCs w:val="24"/>
        </w:rPr>
        <w:lastRenderedPageBreak/>
        <w:t xml:space="preserve">το ότι δεν φορούσαν στολή, δεν σας δικαιολογεί για το ότι δεν πήγατε στο 401. Παρέμειναν </w:t>
      </w:r>
      <w:r>
        <w:rPr>
          <w:rFonts w:eastAsia="Times New Roman"/>
          <w:szCs w:val="24"/>
        </w:rPr>
        <w:t>ε</w:t>
      </w:r>
      <w:r>
        <w:rPr>
          <w:rFonts w:eastAsia="Times New Roman"/>
          <w:szCs w:val="24"/>
        </w:rPr>
        <w:t>υέλπιδες και χωρίς στολή και έπρεπε να α</w:t>
      </w:r>
      <w:r>
        <w:rPr>
          <w:rFonts w:eastAsia="Times New Roman"/>
          <w:szCs w:val="24"/>
        </w:rPr>
        <w:t>ισθανθούν τον Υπουργό τους δίπλα τους. Άρα, γι’ αυτό είστε υπόλογος.</w:t>
      </w:r>
    </w:p>
    <w:p w14:paraId="5FBAEFD9" w14:textId="77777777" w:rsidR="00DD71AD" w:rsidRDefault="009451BE">
      <w:pPr>
        <w:spacing w:after="0" w:line="600" w:lineRule="auto"/>
        <w:ind w:firstLine="720"/>
        <w:jc w:val="both"/>
        <w:rPr>
          <w:rFonts w:eastAsia="Times New Roman"/>
          <w:szCs w:val="24"/>
        </w:rPr>
      </w:pPr>
      <w:r>
        <w:rPr>
          <w:rFonts w:eastAsia="Times New Roman"/>
          <w:szCs w:val="24"/>
        </w:rPr>
        <w:t xml:space="preserve">Και, επίσης, είστε διπλά υπόλογος για τον εξής λόγο, που δεν θέλω να διαλάθει της προσοχής μας. Τη Δευτέρα είχαμε τη συζήτηση στην </w:t>
      </w:r>
      <w:r>
        <w:rPr>
          <w:rFonts w:eastAsia="Times New Roman"/>
          <w:szCs w:val="24"/>
        </w:rPr>
        <w:t>ε</w:t>
      </w:r>
      <w:r>
        <w:rPr>
          <w:rFonts w:eastAsia="Times New Roman"/>
          <w:szCs w:val="24"/>
        </w:rPr>
        <w:t>πιτροπή, τη δεύτερη ανάγνωση του νομοσχεδίου. Δεν εμφανιστήκατε. Εμφανίστηκε μόνο ο κ. Βίτσας. Αμέσως μετά, στις 18.00΄, στη συζήτηση των επικαίρων ερωτήσεων, επρόκειτο να συζητηθεί η ερώτηση του Γραμματέα της Κοινοβουλευτικής Ομάδας της Νέας Δημοκρατίας κ</w:t>
      </w:r>
      <w:r>
        <w:rPr>
          <w:rFonts w:eastAsia="Times New Roman"/>
          <w:szCs w:val="24"/>
        </w:rPr>
        <w:t xml:space="preserve">. Κώστα Τσιάρα, για τη γνωστή υπόθεση με το καζίνο και τα χρήματα και πώς ξοδεύτηκαν κι όσα είχατε πει. </w:t>
      </w:r>
    </w:p>
    <w:p w14:paraId="5FBAEFDA" w14:textId="77777777" w:rsidR="00DD71AD" w:rsidRDefault="009451BE">
      <w:pPr>
        <w:spacing w:after="0" w:line="600" w:lineRule="auto"/>
        <w:ind w:firstLine="720"/>
        <w:jc w:val="both"/>
        <w:rPr>
          <w:rFonts w:eastAsia="Times New Roman"/>
          <w:szCs w:val="24"/>
        </w:rPr>
      </w:pPr>
      <w:r>
        <w:rPr>
          <w:rFonts w:eastAsia="Times New Roman"/>
          <w:szCs w:val="24"/>
        </w:rPr>
        <w:t>Οι υπηρεσίες της Βουλής ενημέρωσαν τον κ. Τσιάρα για δευτέρα αναβολή της ερωτήσεως, όπου δεν συζητήθηκε, με τη δικαιολογία ότι λείπετε σε ταξίδι. Κι έτ</w:t>
      </w:r>
      <w:r>
        <w:rPr>
          <w:rFonts w:eastAsia="Times New Roman"/>
          <w:szCs w:val="24"/>
        </w:rPr>
        <w:t xml:space="preserve">σι η ερώτηση του Γραμματέα της Κοινοβουλευτικής Ομάδας δεν συζητήθηκε για δεύτερη φορά, αναβλήθηκε και </w:t>
      </w:r>
      <w:proofErr w:type="spellStart"/>
      <w:r>
        <w:rPr>
          <w:rFonts w:eastAsia="Times New Roman"/>
          <w:szCs w:val="24"/>
        </w:rPr>
        <w:t>επανακατατέθηκε</w:t>
      </w:r>
      <w:proofErr w:type="spellEnd"/>
      <w:r>
        <w:rPr>
          <w:rFonts w:eastAsia="Times New Roman"/>
          <w:szCs w:val="24"/>
        </w:rPr>
        <w:t xml:space="preserve"> για τρίτη φορά, γιατί θα αναγκαστείτε να έρθετε στη Βουλή να μιλήσετε για το θέμα του καζίνο.</w:t>
      </w:r>
    </w:p>
    <w:p w14:paraId="5FBAEFDB"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w:t>
      </w:r>
      <w:r>
        <w:rPr>
          <w:rFonts w:eastAsia="Times New Roman"/>
          <w:b/>
          <w:szCs w:val="24"/>
        </w:rPr>
        <w:t xml:space="preserve">ρόεδρος των Ανεξαρτήτων Ελλήνων): </w:t>
      </w:r>
      <w:r>
        <w:rPr>
          <w:rFonts w:eastAsia="Times New Roman"/>
          <w:szCs w:val="24"/>
        </w:rPr>
        <w:t>Σας έχω κάνει και μήνυση γι’ αυτό.</w:t>
      </w:r>
    </w:p>
    <w:p w14:paraId="5FBAEFDC"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Κάντε μου δέκα μηνύσεις, αν θέλετε κι εγώ θα σας κάνω άλλη μία, αν μου κάνετε. Επανέρχομαι, όμως. Στη Βουλή θα έρθετε. Αφήστε τη μήνυση. Τη μήνυση να την κάν</w:t>
      </w:r>
      <w:r>
        <w:rPr>
          <w:rFonts w:eastAsia="Times New Roman"/>
          <w:szCs w:val="24"/>
        </w:rPr>
        <w:t>ετε και να πάτε στα δικαστήρια.</w:t>
      </w:r>
    </w:p>
    <w:p w14:paraId="5FBAEFDD" w14:textId="77777777" w:rsidR="00DD71AD" w:rsidRDefault="009451BE">
      <w:pPr>
        <w:spacing w:after="0" w:line="600" w:lineRule="auto"/>
        <w:ind w:firstLine="720"/>
        <w:jc w:val="both"/>
        <w:rPr>
          <w:rFonts w:eastAsia="Times New Roman"/>
          <w:szCs w:val="24"/>
        </w:rPr>
      </w:pPr>
      <w:r>
        <w:rPr>
          <w:rFonts w:eastAsia="Times New Roman"/>
          <w:szCs w:val="24"/>
        </w:rPr>
        <w:lastRenderedPageBreak/>
        <w:t>Πάμε, όμως, τώρα για τη Βουλή. Είχατε ερώτηση από τον κ. Τσιάρα. Ενημερώσατε ψευδώς το Σώμα ότι θα λείπετε στο εξωτερικό. Και λέω «ψευδώς», γιατί μία ώρα μετά ήμασταν μαζί στο «ΠΑΛΛΑΣ» στη συναυλία της κ. Μπρούνι. Και δεν κα</w:t>
      </w:r>
      <w:r>
        <w:rPr>
          <w:rFonts w:eastAsia="Times New Roman"/>
          <w:szCs w:val="24"/>
        </w:rPr>
        <w:t>ταλαβαίνω…</w:t>
      </w:r>
    </w:p>
    <w:p w14:paraId="5FBAEFDE"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 xml:space="preserve">Τον Αμερικάνο Υπουργό Εξωτερικών είχα να συναντήσω. Είστε και ψεύτης. </w:t>
      </w:r>
    </w:p>
    <w:p w14:paraId="5FBAEFDF"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Μην με διακόπτετε. Πώς γίνεται ο Υπουργός να αποφεύγει να έρθει στη</w:t>
      </w:r>
      <w:r>
        <w:rPr>
          <w:rFonts w:eastAsia="Times New Roman"/>
          <w:szCs w:val="24"/>
        </w:rPr>
        <w:t xml:space="preserve"> Βουλή και να δηλώνει επισήμως ότι λείπει σε ταξίδι και σε μία ώρα μετά να είναι στο «ΠΑΛΛΑΣ»; </w:t>
      </w:r>
    </w:p>
    <w:p w14:paraId="5FBAEFE0" w14:textId="77777777" w:rsidR="00DD71AD" w:rsidRDefault="009451BE">
      <w:pPr>
        <w:spacing w:after="0" w:line="600" w:lineRule="auto"/>
        <w:ind w:firstLine="720"/>
        <w:jc w:val="both"/>
        <w:rPr>
          <w:rFonts w:eastAsia="Times New Roman"/>
          <w:szCs w:val="24"/>
        </w:rPr>
      </w:pPr>
      <w:r>
        <w:rPr>
          <w:rFonts w:eastAsia="Times New Roman"/>
          <w:szCs w:val="24"/>
        </w:rPr>
        <w:t xml:space="preserve">Κύριε Πρόεδρε, αναφέρομαι σε εσάς, να ενημερωθεί ο κ. </w:t>
      </w:r>
      <w:proofErr w:type="spellStart"/>
      <w:r>
        <w:rPr>
          <w:rFonts w:eastAsia="Times New Roman"/>
          <w:szCs w:val="24"/>
        </w:rPr>
        <w:t>Βούτσης</w:t>
      </w:r>
      <w:proofErr w:type="spellEnd"/>
      <w:r>
        <w:rPr>
          <w:rFonts w:eastAsia="Times New Roman"/>
          <w:szCs w:val="24"/>
        </w:rPr>
        <w:t xml:space="preserve"> γι’ αυτό. Είναι απαράδεκτη και αδιανόητη υποβάθμιση του Κοινοβουλίου να κρύβεται ο Υπουργός από το</w:t>
      </w:r>
      <w:r>
        <w:rPr>
          <w:rFonts w:eastAsia="Times New Roman"/>
          <w:szCs w:val="24"/>
        </w:rPr>
        <w:t xml:space="preserve"> Κοινοβούλιο, για να μην δώσει εξηγήσεις για τα χρήματα που ξοδεύτηκαν στο Λονδίνο και από πού ξοδεύτηκαν.</w:t>
      </w:r>
    </w:p>
    <w:p w14:paraId="5FBAEFE1"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Κύριε Πρόεδρε, ως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πιτροπής, ο Υπουργός ποτέ δεν…</w:t>
      </w:r>
    </w:p>
    <w:p w14:paraId="5FBAEFE2"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μην διακόπτετε.</w:t>
      </w:r>
    </w:p>
    <w:p w14:paraId="5FBAEFE3"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ΣΠΥ</w:t>
      </w:r>
      <w:r>
        <w:rPr>
          <w:rFonts w:eastAsia="Times New Roman"/>
          <w:b/>
          <w:szCs w:val="24"/>
        </w:rPr>
        <w:t>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Δεν είπα για την </w:t>
      </w:r>
      <w:r>
        <w:rPr>
          <w:rFonts w:eastAsia="Times New Roman"/>
          <w:szCs w:val="24"/>
        </w:rPr>
        <w:t>ε</w:t>
      </w:r>
      <w:r>
        <w:rPr>
          <w:rFonts w:eastAsia="Times New Roman"/>
          <w:szCs w:val="24"/>
        </w:rPr>
        <w:t xml:space="preserve">πιτροπή, κύριε </w:t>
      </w:r>
      <w:proofErr w:type="spellStart"/>
      <w:r>
        <w:rPr>
          <w:rFonts w:eastAsia="Times New Roman"/>
          <w:szCs w:val="24"/>
        </w:rPr>
        <w:t>Δουζίνα</w:t>
      </w:r>
      <w:proofErr w:type="spellEnd"/>
      <w:r>
        <w:rPr>
          <w:rFonts w:eastAsia="Times New Roman"/>
          <w:szCs w:val="24"/>
        </w:rPr>
        <w:t xml:space="preserve">. Κακώς πεταχτήκατε. Στην ερώτηση του κ. Τσιάρα αναφέρομαι στον κοινοβουλευτικό έλεγχο. Κακώς πεταχτήκατε. Ξέρει ο κύριος Υπουργός. Δεν μιλάει. Ξέρει πολύ καλά γιατί </w:t>
      </w:r>
      <w:proofErr w:type="spellStart"/>
      <w:r>
        <w:rPr>
          <w:rFonts w:eastAsia="Times New Roman"/>
          <w:szCs w:val="24"/>
        </w:rPr>
        <w:t>ανεβλήθη</w:t>
      </w:r>
      <w:proofErr w:type="spellEnd"/>
      <w:r>
        <w:rPr>
          <w:rFonts w:eastAsia="Times New Roman"/>
          <w:szCs w:val="24"/>
        </w:rPr>
        <w:t xml:space="preserve"> η ερώτηση.</w:t>
      </w:r>
    </w:p>
    <w:p w14:paraId="5FBAEFE4" w14:textId="77777777" w:rsidR="00DD71AD" w:rsidRDefault="009451BE">
      <w:pPr>
        <w:spacing w:after="0" w:line="600" w:lineRule="auto"/>
        <w:ind w:firstLine="720"/>
        <w:jc w:val="both"/>
        <w:rPr>
          <w:rFonts w:eastAsia="Times New Roman"/>
          <w:szCs w:val="24"/>
        </w:rPr>
      </w:pPr>
      <w:r>
        <w:rPr>
          <w:rFonts w:eastAsia="Times New Roman"/>
          <w:b/>
          <w:szCs w:val="24"/>
        </w:rPr>
        <w:t>ΠΑΝ</w:t>
      </w:r>
      <w:r>
        <w:rPr>
          <w:rFonts w:eastAsia="Times New Roman"/>
          <w:b/>
          <w:szCs w:val="24"/>
        </w:rPr>
        <w:t>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Είχα κυβερνητική συνάντηση με τον Υπουργό Εξωτερικών των Ηνωμένων Πολιτειών.</w:t>
      </w:r>
    </w:p>
    <w:p w14:paraId="5FBAEFE5"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Την επόμενη φορά που θα οριστεί να είστε εδώ, κύριε Υπουργέ, και να μην φοβ</w:t>
      </w:r>
      <w:r>
        <w:rPr>
          <w:rFonts w:eastAsia="Times New Roman"/>
          <w:szCs w:val="24"/>
        </w:rPr>
        <w:t>άστε τη Βουλή…</w:t>
      </w:r>
    </w:p>
    <w:p w14:paraId="5FBAEFE6"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Να πάτε να πάρετε μεροκάματο από τον κ. Μαρινάκη.</w:t>
      </w:r>
    </w:p>
    <w:p w14:paraId="5FBAEFE7"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Γιατί την περασμένη φορά που ήσασταν εδώ, μου καταθέσατε κι ένα χαρτί και μου κάνατε</w:t>
      </w:r>
      <w:r>
        <w:rPr>
          <w:rFonts w:eastAsia="Times New Roman"/>
          <w:szCs w:val="24"/>
        </w:rPr>
        <w:t xml:space="preserve"> και με ύφος: «Για τον κ. Γεωργιάδη…</w:t>
      </w:r>
    </w:p>
    <w:p w14:paraId="5FBAEFE8"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Να πάτε για το μεροκάματο από τον Πειραιά.</w:t>
      </w:r>
    </w:p>
    <w:p w14:paraId="5FBAEFE9"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…το καταθέτω για τα Πρακτικά. Τότε είχα πληρώσει με την πιστωτική μου κάρτα». Κι όπως απεδείχθη εκ των υστέρων, ήταν παραμύθια της Χαλιμάς και παραπλανήσατε τη Βουλή.</w:t>
      </w:r>
    </w:p>
    <w:p w14:paraId="5FBAEFEA"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 xml:space="preserve">Να πάρετε </w:t>
      </w:r>
      <w:r>
        <w:rPr>
          <w:rFonts w:eastAsia="Times New Roman"/>
          <w:szCs w:val="24"/>
        </w:rPr>
        <w:t>για το μεροκάματο από τον Πειραιά. Να πάτε με τη σύζυγό σας.</w:t>
      </w:r>
    </w:p>
    <w:p w14:paraId="5FBAEFEB"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μη διακόπτετε.</w:t>
      </w:r>
    </w:p>
    <w:p w14:paraId="5FBAEFEC"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Μεροκάματα από τον Πειραιά, σαν κι αυτά που εννοείτε, μάλλον άλλος έχει πάρει, ο οποίος επισκεπτόταν το γρ</w:t>
      </w:r>
      <w:r>
        <w:rPr>
          <w:rFonts w:eastAsia="Times New Roman"/>
          <w:szCs w:val="24"/>
        </w:rPr>
        <w:t>αφείο του κ. Μαρινάκη. Εσείς και η σύζυγός σας, κύριε Υπουργέ. Άρα, όχι σε εμένα αυτά. Τέτοιες προβοκάτσιες σε εμένα δεν γίνονται. Άλλος πήγαινε εκεί και η σύζυγός του. Εσείς συγκεκριμένα και η σύζυγός σας. Εντάξει;</w:t>
      </w:r>
    </w:p>
    <w:p w14:paraId="5FBAEFED"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Πάντως εγώ ποτέ. Εσείς με τη δικιά σας….</w:t>
      </w:r>
    </w:p>
    <w:p w14:paraId="5FBAEFEE"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δεν καταγράφεται τίποτα από αυτά που λέτε.</w:t>
      </w:r>
    </w:p>
    <w:p w14:paraId="5FBAEFEF"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Και τον κ. </w:t>
      </w:r>
      <w:proofErr w:type="spellStart"/>
      <w:r>
        <w:rPr>
          <w:rFonts w:eastAsia="Times New Roman"/>
          <w:szCs w:val="24"/>
        </w:rPr>
        <w:t>Κουρτάκη</w:t>
      </w:r>
      <w:proofErr w:type="spellEnd"/>
      <w:r>
        <w:rPr>
          <w:rFonts w:eastAsia="Times New Roman"/>
          <w:szCs w:val="24"/>
        </w:rPr>
        <w:t xml:space="preserve"> εσείς τον είδατε στο γραφείο του, πρ</w:t>
      </w:r>
      <w:r>
        <w:rPr>
          <w:rFonts w:eastAsia="Times New Roman"/>
          <w:szCs w:val="24"/>
        </w:rPr>
        <w:t xml:space="preserve">ο των εκλογών του ’12, μαζί με τον τότε οικονομικό διευθυντή σας. Άρα, αφήστε τα αυτά, κύριε </w:t>
      </w:r>
      <w:proofErr w:type="spellStart"/>
      <w:r>
        <w:rPr>
          <w:rFonts w:eastAsia="Times New Roman"/>
          <w:szCs w:val="24"/>
        </w:rPr>
        <w:t>Καμμένε</w:t>
      </w:r>
      <w:proofErr w:type="spellEnd"/>
      <w:r>
        <w:rPr>
          <w:rFonts w:eastAsia="Times New Roman"/>
          <w:szCs w:val="24"/>
        </w:rPr>
        <w:t>.</w:t>
      </w:r>
    </w:p>
    <w:p w14:paraId="5FBAEFF0"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w:t>
      </w:r>
    </w:p>
    <w:p w14:paraId="5FBAEFF1"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Αφήστε τα.</w:t>
      </w:r>
    </w:p>
    <w:p w14:paraId="5FBAEFF2"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w:t>
      </w:r>
      <w:r>
        <w:rPr>
          <w:rFonts w:eastAsia="Times New Roman"/>
          <w:b/>
          <w:szCs w:val="24"/>
        </w:rPr>
        <w:t>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w:t>
      </w:r>
    </w:p>
    <w:p w14:paraId="5FBAEFF3"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w:t>
      </w:r>
    </w:p>
    <w:p w14:paraId="5FBAEFF4" w14:textId="77777777" w:rsidR="00DD71AD" w:rsidRDefault="009451BE">
      <w:pPr>
        <w:spacing w:after="0" w:line="600" w:lineRule="auto"/>
        <w:ind w:firstLine="720"/>
        <w:jc w:val="both"/>
        <w:rPr>
          <w:rFonts w:eastAsia="Times New Roman"/>
          <w:szCs w:val="24"/>
        </w:rPr>
      </w:pPr>
      <w:r>
        <w:rPr>
          <w:rFonts w:eastAsia="Times New Roman"/>
          <w:szCs w:val="24"/>
        </w:rPr>
        <w:t>Κύριε Γεωργιάδη, συνεχίστε. Μην απευθύνεστε στον κύριο Υπουργό.</w:t>
      </w:r>
    </w:p>
    <w:p w14:paraId="5FBAEFF5"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Η ουσία παραμένει. Ήρθατε στη Βουλή, καταθέσατε ένα ψευδές χαρτί, απεδείχ</w:t>
      </w:r>
      <w:r>
        <w:rPr>
          <w:rFonts w:eastAsia="Times New Roman"/>
          <w:szCs w:val="24"/>
        </w:rPr>
        <w:t>θη στη συνέχεια ότι ήταν ψευδές. Σας καλεί ο Γραμματέας της Κοινοβουλευτικής μας Ομάδας να δώσετε εξηγήσεις και λείπετε διαρκώς με δικαιολογίες από τη Βουλή. Ό,τι έχετε να πείτε, αντί να με διακόπτετε, να έρθετε να το πείτε στη Βουλή, στον ελληνικό λαό κατ</w:t>
      </w:r>
      <w:r>
        <w:rPr>
          <w:rFonts w:eastAsia="Times New Roman"/>
          <w:szCs w:val="24"/>
        </w:rPr>
        <w:t>άματα κι αφήστε σε εμένα τις προβοκάτσιες. Αυτά εκεί που σας παίρνει.</w:t>
      </w:r>
    </w:p>
    <w:p w14:paraId="5FBAEFF6" w14:textId="77777777" w:rsidR="00DD71AD" w:rsidRDefault="009451BE">
      <w:pPr>
        <w:spacing w:after="0" w:line="600" w:lineRule="auto"/>
        <w:ind w:firstLine="720"/>
        <w:jc w:val="both"/>
        <w:rPr>
          <w:rFonts w:eastAsia="Times New Roman"/>
          <w:szCs w:val="24"/>
        </w:rPr>
      </w:pPr>
      <w:r>
        <w:rPr>
          <w:rFonts w:eastAsia="Times New Roman"/>
          <w:szCs w:val="24"/>
        </w:rPr>
        <w:t xml:space="preserve">Και πάμε τώρα στο μείζον για τις Ένοπλες Δυνάμεις. «Πάνος Καμμένος, 31-1-2015», μία εβδομάδα μετά την εκλογική νίκη της «πρώτης φοράς </w:t>
      </w:r>
      <w:r>
        <w:rPr>
          <w:rFonts w:eastAsia="Times New Roman"/>
          <w:szCs w:val="24"/>
        </w:rPr>
        <w:t>α</w:t>
      </w:r>
      <w:r>
        <w:rPr>
          <w:rFonts w:eastAsia="Times New Roman"/>
          <w:szCs w:val="24"/>
        </w:rPr>
        <w:t xml:space="preserve">ριστερά». Καμμένος: «Άμεσα η καταβολή των </w:t>
      </w:r>
      <w:r>
        <w:rPr>
          <w:rFonts w:eastAsia="Times New Roman"/>
          <w:szCs w:val="24"/>
        </w:rPr>
        <w:t xml:space="preserve">αναδρομικών στους </w:t>
      </w:r>
      <w:proofErr w:type="spellStart"/>
      <w:r>
        <w:rPr>
          <w:rFonts w:eastAsia="Times New Roman"/>
          <w:szCs w:val="24"/>
        </w:rPr>
        <w:t>ενστόλους</w:t>
      </w:r>
      <w:proofErr w:type="spellEnd"/>
      <w:r>
        <w:rPr>
          <w:rFonts w:eastAsia="Times New Roman"/>
          <w:szCs w:val="24"/>
        </w:rPr>
        <w:t>». Και διαβάζω και το άρθρο, τι λέει ο κ. Καμμένος στη συνέντευξή του: «Για να καταλάβουμε τα μεγέθη, τα 60 εκατομμύρια για τους εν ενεργεία στις Ένοπλες Δυνάμεις που αφορούν στην εκτέλεση της απόφασης των αναδρομικών του Συμβουλ</w:t>
      </w:r>
      <w:r>
        <w:rPr>
          <w:rFonts w:eastAsia="Times New Roman"/>
          <w:szCs w:val="24"/>
        </w:rPr>
        <w:t xml:space="preserve">ίου της Επικρατείας είναι το 50% από όσα έδωσε ο κ. Σαμαράς με μια τροπολογία για το Μέγαρο Μουσικής», έλεγε ο Πρόεδρος των Ανεξαρτήτων Ελλήνων. Σημειώστε ότι την τροπολογία του Σαμαρά για το Μέγαρο Μουσικής, που λέει σε αυτή τη συνέντευξη, την έκανε νόμο </w:t>
      </w:r>
      <w:r>
        <w:rPr>
          <w:rFonts w:eastAsia="Times New Roman"/>
          <w:szCs w:val="24"/>
        </w:rPr>
        <w:t>του κράτους η Κυβέρνηση του ΣΥΡΙΖΑ αμέσως μετά. Το λέω για να θυμόμαστε.</w:t>
      </w:r>
    </w:p>
    <w:p w14:paraId="5FBAEFF7" w14:textId="77777777" w:rsidR="00DD71AD" w:rsidRDefault="009451BE">
      <w:pPr>
        <w:spacing w:after="0" w:line="600" w:lineRule="auto"/>
        <w:ind w:firstLine="720"/>
        <w:jc w:val="both"/>
        <w:rPr>
          <w:rFonts w:eastAsia="Times New Roman"/>
          <w:szCs w:val="24"/>
        </w:rPr>
      </w:pPr>
      <w:r>
        <w:rPr>
          <w:rFonts w:eastAsia="Times New Roman"/>
          <w:szCs w:val="24"/>
        </w:rPr>
        <w:lastRenderedPageBreak/>
        <w:t>Έρχεται στο τέλος του 2015 -κύριε Υπουργέ, θα ήθελα την προσοχή σας εδώ- και λέει ο κ. Καμμένος τα εξής. Μιλάμε τώρα για τον Δεκέμβριο του 2015 -κύριε Υπουργέ, να μου κάνετε μήνυση κα</w:t>
      </w:r>
      <w:r>
        <w:rPr>
          <w:rFonts w:eastAsia="Times New Roman"/>
          <w:szCs w:val="24"/>
        </w:rPr>
        <w:t xml:space="preserve">ι γι’ αυτό, σας παρακαλώ πολύ- από το ιερό Βήμα της Βουλής των Ελλήνων προς τα στελέχη των Ενόπλων Δυνάμεων: «Όσον αφορά το σκέλος των αποδοχών, καταβάλλεται απρόσκοπτα το 50% της επιδικασθείσας από το Συμβούλιο της Επικρατείας αναδρομικά καταβολής». Αυτό </w:t>
      </w:r>
      <w:r>
        <w:rPr>
          <w:rFonts w:eastAsia="Times New Roman"/>
          <w:szCs w:val="24"/>
        </w:rPr>
        <w:t>είναι που καταβαλλόταν από την κυβέρνηση Σαμαρά, όχι από τη δική σας απόφαση.</w:t>
      </w:r>
    </w:p>
    <w:p w14:paraId="5FBAEFF8"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Ποτέ δεν </w:t>
      </w:r>
      <w:proofErr w:type="spellStart"/>
      <w:r>
        <w:rPr>
          <w:rFonts w:eastAsia="Times New Roman"/>
          <w:szCs w:val="24"/>
        </w:rPr>
        <w:t>κατεβλήθη</w:t>
      </w:r>
      <w:proofErr w:type="spellEnd"/>
      <w:r>
        <w:rPr>
          <w:rFonts w:eastAsia="Times New Roman"/>
          <w:szCs w:val="24"/>
        </w:rPr>
        <w:t>!</w:t>
      </w:r>
    </w:p>
    <w:p w14:paraId="5FBAEFF9"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Στη συνέχεια με νόμο της κυβερνήσεως Σαμαρά πληρώθηκαν αυτά τα χρήματα.</w:t>
      </w:r>
    </w:p>
    <w:p w14:paraId="5FBAEFFA" w14:textId="77777777" w:rsidR="00DD71AD" w:rsidRDefault="009451BE">
      <w:pPr>
        <w:spacing w:after="0" w:line="600" w:lineRule="auto"/>
        <w:ind w:firstLine="720"/>
        <w:jc w:val="both"/>
        <w:rPr>
          <w:rFonts w:eastAsia="Times New Roman"/>
          <w:szCs w:val="24"/>
        </w:rPr>
      </w:pPr>
      <w:r>
        <w:rPr>
          <w:rFonts w:eastAsia="Times New Roman"/>
          <w:szCs w:val="24"/>
        </w:rPr>
        <w:t xml:space="preserve">Ακούστε πώς συνεχίζει, κύριε </w:t>
      </w:r>
      <w:proofErr w:type="spellStart"/>
      <w:r>
        <w:rPr>
          <w:rFonts w:eastAsia="Times New Roman"/>
          <w:szCs w:val="24"/>
        </w:rPr>
        <w:t>Κατσ</w:t>
      </w:r>
      <w:r>
        <w:rPr>
          <w:rFonts w:eastAsia="Times New Roman"/>
          <w:szCs w:val="24"/>
        </w:rPr>
        <w:t>ίκη</w:t>
      </w:r>
      <w:proofErr w:type="spellEnd"/>
      <w:r>
        <w:rPr>
          <w:rFonts w:eastAsia="Times New Roman"/>
          <w:szCs w:val="24"/>
        </w:rPr>
        <w:t xml:space="preserve">, που πεταχτήκατε: «Και το άλλο 50%...» -μιλάμε για τον Δεκέμβριο του 2015- «…δεσμεύεται σε λογαριασμό, προκειμένου να υπογράψει το Υπουργείο Οικονομικών και να χορηγηθεί μόλις τακτοποιηθεί το θέμα με το Υπουργείο Προστασίας του Πολίτη και το Υπουργείο </w:t>
      </w:r>
      <w:r>
        <w:rPr>
          <w:rFonts w:eastAsia="Times New Roman"/>
          <w:szCs w:val="24"/>
        </w:rPr>
        <w:t xml:space="preserve">Εμπορικής Ναυτιλίας». Τάδε </w:t>
      </w:r>
      <w:proofErr w:type="spellStart"/>
      <w:r>
        <w:rPr>
          <w:rFonts w:eastAsia="Times New Roman"/>
          <w:szCs w:val="24"/>
        </w:rPr>
        <w:t>έφη</w:t>
      </w:r>
      <w:proofErr w:type="spellEnd"/>
      <w:r>
        <w:rPr>
          <w:rFonts w:eastAsia="Times New Roman"/>
          <w:szCs w:val="24"/>
        </w:rPr>
        <w:t xml:space="preserve"> Πάνος Καμμένος τον Δεκέμβριο του 2015. </w:t>
      </w:r>
    </w:p>
    <w:p w14:paraId="5FBAEFFB" w14:textId="77777777" w:rsidR="00DD71AD" w:rsidRDefault="009451BE">
      <w:pPr>
        <w:spacing w:after="0" w:line="600" w:lineRule="auto"/>
        <w:ind w:firstLine="720"/>
        <w:jc w:val="both"/>
        <w:rPr>
          <w:rFonts w:eastAsia="Times New Roman"/>
          <w:szCs w:val="24"/>
        </w:rPr>
      </w:pPr>
      <w:r>
        <w:rPr>
          <w:rFonts w:eastAsia="Times New Roman"/>
          <w:szCs w:val="24"/>
        </w:rPr>
        <w:t xml:space="preserve">Και τώρα, Υπουργέ, κάντε μου δύο μηνύσεις, αν θέλετε! Βρισκόμαστε στο τέλος του 2017. Έχετε δώσει, κύριε Υπουργέ, τα αναδρομικά; Όχι! </w:t>
      </w:r>
    </w:p>
    <w:p w14:paraId="5FBAEFFC" w14:textId="77777777" w:rsidR="00DD71AD" w:rsidRDefault="009451BE">
      <w:pPr>
        <w:spacing w:after="0" w:line="600" w:lineRule="auto"/>
        <w:ind w:firstLine="720"/>
        <w:jc w:val="both"/>
        <w:rPr>
          <w:rFonts w:eastAsia="Times New Roman"/>
          <w:szCs w:val="24"/>
        </w:rPr>
      </w:pPr>
      <w:r>
        <w:rPr>
          <w:rFonts w:eastAsia="Times New Roman"/>
          <w:szCs w:val="24"/>
        </w:rPr>
        <w:t>Είχατε το θράσος προηγουμένως να πείτε και το αμίμ</w:t>
      </w:r>
      <w:r>
        <w:rPr>
          <w:rFonts w:eastAsia="Times New Roman"/>
          <w:szCs w:val="24"/>
        </w:rPr>
        <w:t>ητο: «Η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-λέει- «…μετέφερε τις συντάξεις από το Υπουργείο Άμυνας στο </w:t>
      </w:r>
      <w:r>
        <w:rPr>
          <w:rFonts w:eastAsia="Times New Roman"/>
          <w:szCs w:val="24"/>
        </w:rPr>
        <w:lastRenderedPageBreak/>
        <w:t xml:space="preserve">Υπουργείο Εργασίας». Αυτό δεν είπατε προηγουμένως, κύριε Υπουργέ, ότι η κυβέρνηση Σαμαρά φταίει; Μάλιστα. </w:t>
      </w:r>
    </w:p>
    <w:p w14:paraId="5FBAEFFD" w14:textId="77777777" w:rsidR="00DD71AD" w:rsidRDefault="009451BE">
      <w:pPr>
        <w:spacing w:after="0" w:line="600" w:lineRule="auto"/>
        <w:ind w:firstLine="720"/>
        <w:jc w:val="both"/>
        <w:rPr>
          <w:rFonts w:eastAsia="Times New Roman"/>
          <w:szCs w:val="24"/>
        </w:rPr>
      </w:pPr>
      <w:r>
        <w:rPr>
          <w:rFonts w:eastAsia="Times New Roman"/>
          <w:szCs w:val="24"/>
        </w:rPr>
        <w:t>Δεν μου λέτε: Μήπως έχετε την κοινοβουλευτική πλει</w:t>
      </w:r>
      <w:r>
        <w:rPr>
          <w:rFonts w:eastAsia="Times New Roman"/>
          <w:szCs w:val="24"/>
        </w:rPr>
        <w:t xml:space="preserve">οψηφία εδώ μέσα; Μήπως μπορείτε να πάρετε τον οποιονδήποτε νόμο της κυβερνήσεως Σαμαρά και να τον αλλάξετε; Μήπως η κοινοβουλευτική πλειοψηφία της Κυβερνήσεως εδράζεται στις ψήφους των Ανεξαρτήτων Ελλήνων; </w:t>
      </w:r>
    </w:p>
    <w:p w14:paraId="5FBAEFFE" w14:textId="77777777" w:rsidR="00DD71AD" w:rsidRDefault="009451BE">
      <w:pPr>
        <w:spacing w:after="0" w:line="600" w:lineRule="auto"/>
        <w:ind w:firstLine="720"/>
        <w:jc w:val="both"/>
        <w:rPr>
          <w:rFonts w:eastAsia="Times New Roman"/>
          <w:szCs w:val="24"/>
        </w:rPr>
      </w:pPr>
      <w:r>
        <w:rPr>
          <w:rFonts w:eastAsia="Times New Roman"/>
          <w:szCs w:val="24"/>
        </w:rPr>
        <w:t>Δεν είστε μόνο Υπουργός Άμυνας, είστε και συγκυβε</w:t>
      </w:r>
      <w:r>
        <w:rPr>
          <w:rFonts w:eastAsia="Times New Roman"/>
          <w:szCs w:val="24"/>
        </w:rPr>
        <w:t>ρνήτης. Εάν, λοιπόν, δεν σας αρέσει ο νόμος της κυβερνήσεως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που έχει τις συντάξεις στο Υπουργείο Εργασίας, όπως είπατε προηγουμένως, ποιος σας εμποδίζει, κύριε Υπουργέ της Εθνικής Αμύνης της Ελλάδ</w:t>
      </w:r>
      <w:r>
        <w:rPr>
          <w:rFonts w:eastAsia="Times New Roman"/>
          <w:szCs w:val="24"/>
        </w:rPr>
        <w:t>α</w:t>
      </w:r>
      <w:r>
        <w:rPr>
          <w:rFonts w:eastAsia="Times New Roman"/>
          <w:szCs w:val="24"/>
        </w:rPr>
        <w:t>ς, να έρθετε εδώ και να αλλάξετε τον νόμ</w:t>
      </w:r>
      <w:r>
        <w:rPr>
          <w:rFonts w:eastAsia="Times New Roman"/>
          <w:szCs w:val="24"/>
        </w:rPr>
        <w:t xml:space="preserve">ο και να σώσετε τις συντάξεις; </w:t>
      </w:r>
    </w:p>
    <w:p w14:paraId="5FBAEFFF" w14:textId="77777777" w:rsidR="00DD71AD" w:rsidRDefault="009451BE">
      <w:pPr>
        <w:spacing w:after="0" w:line="600" w:lineRule="auto"/>
        <w:ind w:firstLine="720"/>
        <w:jc w:val="both"/>
        <w:rPr>
          <w:rFonts w:eastAsia="Times New Roman"/>
          <w:szCs w:val="24"/>
        </w:rPr>
      </w:pPr>
      <w:r>
        <w:rPr>
          <w:rFonts w:eastAsia="Times New Roman"/>
          <w:szCs w:val="24"/>
        </w:rPr>
        <w:t xml:space="preserve">Να σας πω εγώ ποιος σας εμποδίζει: Η αγάπη σας για την καρέκλα σάς εμποδίζει, γιατί αν το κάνετε και δεν πειθαρχήσει ο Τσίπρας, θα πρέπει να ρίξετε την Κυβέρνηση. </w:t>
      </w:r>
    </w:p>
    <w:p w14:paraId="5FBAF000" w14:textId="77777777" w:rsidR="00DD71AD" w:rsidRDefault="009451BE">
      <w:pPr>
        <w:spacing w:after="0" w:line="600" w:lineRule="auto"/>
        <w:ind w:firstLine="720"/>
        <w:jc w:val="both"/>
        <w:rPr>
          <w:rFonts w:eastAsia="Times New Roman"/>
          <w:szCs w:val="24"/>
        </w:rPr>
      </w:pPr>
      <w:r>
        <w:rPr>
          <w:rFonts w:eastAsia="Times New Roman"/>
          <w:szCs w:val="24"/>
        </w:rPr>
        <w:t>Άρα, να μην ξαναπείτε σ’ αυτή την Αίθουσα τι έκανε η κυβέρνη</w:t>
      </w:r>
      <w:r>
        <w:rPr>
          <w:rFonts w:eastAsia="Times New Roman"/>
          <w:szCs w:val="24"/>
        </w:rPr>
        <w:t>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κρίθηκε. Τώρα υπάρχει νέα κοινοβουλευτική πλειοψηφία στη Βουλή. Όποιος νόμος δεν σας αρέσει, τον αλλάζετε. </w:t>
      </w:r>
    </w:p>
    <w:p w14:paraId="5FBAF001" w14:textId="77777777" w:rsidR="00DD71AD" w:rsidRDefault="009451BE">
      <w:pPr>
        <w:spacing w:after="0" w:line="600" w:lineRule="auto"/>
        <w:ind w:firstLine="720"/>
        <w:jc w:val="both"/>
        <w:rPr>
          <w:rFonts w:eastAsia="Times New Roman"/>
          <w:szCs w:val="24"/>
        </w:rPr>
      </w:pPr>
      <w:r>
        <w:rPr>
          <w:rFonts w:eastAsia="Times New Roman"/>
          <w:szCs w:val="24"/>
        </w:rPr>
        <w:t>Ήταν θράσος αυτό που κάνατε προηγουμένως. Φυσικά, είναι θράσος να κοροϊδεύετε τα στελέχη των Ε</w:t>
      </w:r>
      <w:r>
        <w:rPr>
          <w:rFonts w:eastAsia="Times New Roman"/>
          <w:szCs w:val="24"/>
        </w:rPr>
        <w:t>νόπλων Δυνάμεων με το να μην τους καταβάλλετε τα χρή</w:t>
      </w:r>
      <w:r>
        <w:rPr>
          <w:rFonts w:eastAsia="Times New Roman"/>
          <w:szCs w:val="24"/>
        </w:rPr>
        <w:lastRenderedPageBreak/>
        <w:t>ματα που τους χρωστάτε και να αφήνετε τον κ. Βερναρδάκη να υπόσχεται ένα δισεκατομμύριο μέρισμα. Από ποι</w:t>
      </w:r>
      <w:r>
        <w:rPr>
          <w:rFonts w:eastAsia="Times New Roman"/>
          <w:szCs w:val="24"/>
        </w:rPr>
        <w:t>ω</w:t>
      </w:r>
      <w:r>
        <w:rPr>
          <w:rFonts w:eastAsia="Times New Roman"/>
          <w:szCs w:val="24"/>
        </w:rPr>
        <w:t xml:space="preserve">ν τα χρήματα, κύριε </w:t>
      </w:r>
      <w:proofErr w:type="spellStart"/>
      <w:r>
        <w:rPr>
          <w:rFonts w:eastAsia="Times New Roman"/>
          <w:szCs w:val="24"/>
        </w:rPr>
        <w:t>Κατσίκη</w:t>
      </w:r>
      <w:proofErr w:type="spellEnd"/>
      <w:r>
        <w:rPr>
          <w:rFonts w:eastAsia="Times New Roman"/>
          <w:szCs w:val="24"/>
        </w:rPr>
        <w:t>; Από τα χρήματα που χρωστάτε στα στελέχη των Ενόπλων Δυνάμεων, διότι αυ</w:t>
      </w:r>
      <w:r>
        <w:rPr>
          <w:rFonts w:eastAsia="Times New Roman"/>
          <w:szCs w:val="24"/>
        </w:rPr>
        <w:t>τά που τους υποσχεθήκατε …</w:t>
      </w:r>
    </w:p>
    <w:p w14:paraId="5FBAF002"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Απ’ αυτά που κόψατε εσείς και πληρώνουμε εμείς! Ούτε ένα ευρώ δεν τους δώσατε!</w:t>
      </w:r>
    </w:p>
    <w:p w14:paraId="5FBAF003"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Παρακαλώ, κύριε </w:t>
      </w:r>
      <w:proofErr w:type="spellStart"/>
      <w:r>
        <w:rPr>
          <w:rFonts w:eastAsia="Times New Roman"/>
          <w:szCs w:val="24"/>
        </w:rPr>
        <w:t>Κατσίκη</w:t>
      </w:r>
      <w:proofErr w:type="spellEnd"/>
      <w:r>
        <w:rPr>
          <w:rFonts w:eastAsia="Times New Roman"/>
          <w:szCs w:val="24"/>
        </w:rPr>
        <w:t>. Κύριε Γεωργιάδη, μην κάνετε αναφορά σε ονόματα.</w:t>
      </w:r>
    </w:p>
    <w:p w14:paraId="5FBAF004"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w:t>
      </w:r>
      <w:r>
        <w:rPr>
          <w:rFonts w:eastAsia="Times New Roman"/>
          <w:b/>
          <w:szCs w:val="24"/>
        </w:rPr>
        <w:t>ΩΡΓΙΑΔΗΣ:</w:t>
      </w:r>
      <w:r>
        <w:rPr>
          <w:rFonts w:eastAsia="Times New Roman"/>
          <w:szCs w:val="24"/>
        </w:rPr>
        <w:t xml:space="preserve"> Όσο γι’ αυτά που τους υποσχεθήκατε και σας τα διάβασα εδώ, αντί να τους τα δώσετε, τους κοροϊδεύετε κιόλας μέσα στα μούτρα τους. </w:t>
      </w:r>
    </w:p>
    <w:p w14:paraId="5FBAF005"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Τα δίνουμε!</w:t>
      </w:r>
    </w:p>
    <w:p w14:paraId="5FBAF006"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w:t>
      </w:r>
    </w:p>
    <w:p w14:paraId="5FBAF007" w14:textId="77777777" w:rsidR="00DD71AD" w:rsidRDefault="009451B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Παρακαλώ πολύ να μας τα πει ο κύριος Υπουργός Εθνικής Αμύνης και να μην κρατάει μούτρα, αλλά να σημειώνει, γιατί εδώ είναι Βουλή. Να σημειώσει τι θα κάνει με τα αναδρομικά, πότε θα τα δώσει και αν προτίθεται να τα δώσει, όπως έχει δεσμευτεί σε σειρά συνεν</w:t>
      </w:r>
      <w:r>
        <w:rPr>
          <w:rFonts w:eastAsia="Times New Roman"/>
          <w:szCs w:val="24"/>
        </w:rPr>
        <w:t>τεύξεών του, σε σειρά δηλώσεών του στη Βουλή, σε σειρά προεκλογικών του ομιλιών. Ειδάλλως αν δεν απαντήσει πότε θα τα δώσει και αν απλώς αφήνει τον χρόνο να περνάει χωρίς να δίνει στους ανθρώπους τα λεφτά που τους έχει επιδικάσει το δικαστήριο και τα οποία</w:t>
      </w:r>
      <w:r>
        <w:rPr>
          <w:rFonts w:eastAsia="Times New Roman"/>
          <w:szCs w:val="24"/>
        </w:rPr>
        <w:t xml:space="preserve"> </w:t>
      </w:r>
      <w:r>
        <w:rPr>
          <w:rFonts w:eastAsia="Times New Roman"/>
          <w:szCs w:val="24"/>
        </w:rPr>
        <w:lastRenderedPageBreak/>
        <w:t>ο ίδιος προσωπικά και ο κ. Τσίπρας τούς είχαν υποσχεθεί, είναι ένας κοινός ψεύτης και ας μου κάνει και τρίτη μήνυση τώρα.</w:t>
      </w:r>
    </w:p>
    <w:p w14:paraId="5FBAF008" w14:textId="77777777" w:rsidR="00DD71AD" w:rsidRDefault="009451BE">
      <w:pPr>
        <w:spacing w:after="0" w:line="600" w:lineRule="auto"/>
        <w:ind w:firstLine="720"/>
        <w:jc w:val="both"/>
        <w:rPr>
          <w:rFonts w:eastAsia="Times New Roman"/>
          <w:szCs w:val="24"/>
        </w:rPr>
      </w:pPr>
      <w:r>
        <w:rPr>
          <w:rFonts w:eastAsia="Times New Roman"/>
          <w:szCs w:val="24"/>
        </w:rPr>
        <w:t xml:space="preserve">Πάμε τώρα στο θέμα των </w:t>
      </w:r>
      <w:r>
        <w:rPr>
          <w:rFonts w:eastAsia="Times New Roman"/>
          <w:szCs w:val="24"/>
          <w:lang w:val="en-US"/>
        </w:rPr>
        <w:t>F</w:t>
      </w:r>
      <w:r>
        <w:rPr>
          <w:rFonts w:eastAsia="Times New Roman"/>
          <w:szCs w:val="24"/>
        </w:rPr>
        <w:t>-</w:t>
      </w:r>
      <w:r>
        <w:rPr>
          <w:rFonts w:eastAsia="Times New Roman"/>
          <w:szCs w:val="24"/>
        </w:rPr>
        <w:t xml:space="preserve">16, για να κλείσουμε με τον συνδικαλισμό. Εδώ, κύριε Υπουργέ, βάλατε έναν πήχη που θέλω να σημειωθεί από το </w:t>
      </w:r>
      <w:r>
        <w:rPr>
          <w:rFonts w:eastAsia="Times New Roman"/>
          <w:szCs w:val="24"/>
        </w:rPr>
        <w:t xml:space="preserve">Βήμα, για να είμαστε όλοι </w:t>
      </w:r>
      <w:proofErr w:type="spellStart"/>
      <w:r>
        <w:rPr>
          <w:rFonts w:eastAsia="Times New Roman"/>
          <w:szCs w:val="24"/>
        </w:rPr>
        <w:t>συνεννοημένοι</w:t>
      </w:r>
      <w:proofErr w:type="spellEnd"/>
      <w:r>
        <w:rPr>
          <w:rFonts w:eastAsia="Times New Roman"/>
          <w:szCs w:val="24"/>
        </w:rPr>
        <w:t>. Είπατε ότι τα χρήματα που θα δαπανήσετε δεν θα είναι περισσότερα από 700 έως 800 εκατομμύρια ευρώ, ήτοι 1,1 δισεκατομμύρια δολάρια μάξιμουμ. Άρα αν μας φέρετε απόφαση με πάνω από 1,1 δισεκατομμύρια δολάρια μάξιμουμ,</w:t>
      </w:r>
      <w:r>
        <w:rPr>
          <w:rFonts w:eastAsia="Times New Roman"/>
          <w:szCs w:val="24"/>
        </w:rPr>
        <w:t xml:space="preserve"> θα έχετε πέσει έξω στους υπολογισμούς σας. Διότι προχθές στον </w:t>
      </w:r>
      <w:r>
        <w:rPr>
          <w:rFonts w:eastAsia="Times New Roman"/>
          <w:szCs w:val="24"/>
        </w:rPr>
        <w:t>«</w:t>
      </w:r>
      <w:r>
        <w:rPr>
          <w:rFonts w:eastAsia="Times New Roman"/>
          <w:szCs w:val="24"/>
          <w:lang w:val="en-US"/>
        </w:rPr>
        <w:t>ANT</w:t>
      </w:r>
      <w:r>
        <w:rPr>
          <w:rFonts w:eastAsia="Times New Roman"/>
          <w:szCs w:val="24"/>
        </w:rPr>
        <w:t>1»</w:t>
      </w:r>
      <w:r>
        <w:rPr>
          <w:rFonts w:eastAsia="Times New Roman"/>
          <w:szCs w:val="24"/>
        </w:rPr>
        <w:t xml:space="preserve">, στον κ. Παπαδάκη, λέγατε για 1,1 δισεκατομμύρια ευρώ και ο κ. Βίτσας στον </w:t>
      </w:r>
      <w:r>
        <w:rPr>
          <w:rFonts w:eastAsia="Times New Roman"/>
          <w:szCs w:val="24"/>
        </w:rPr>
        <w:t>«ΣΚΑΪ</w:t>
      </w:r>
      <w:r>
        <w:rPr>
          <w:rFonts w:eastAsia="Times New Roman"/>
          <w:szCs w:val="24"/>
        </w:rPr>
        <w:t>»</w:t>
      </w:r>
      <w:r>
        <w:rPr>
          <w:rFonts w:eastAsia="Times New Roman"/>
          <w:szCs w:val="24"/>
        </w:rPr>
        <w:t xml:space="preserve"> είπε για 1,1 δισεκατομμύρια ευρώ, άρα 1,5 δισεκατομμύρια δολάρια. Τώρα, πότε λέτε την αλήθεια και πότε λ</w:t>
      </w:r>
      <w:r>
        <w:rPr>
          <w:rFonts w:eastAsia="Times New Roman"/>
          <w:szCs w:val="24"/>
        </w:rPr>
        <w:t>έτε ψέματα, ουδείς γνωρίζει. Θα δούμε.</w:t>
      </w:r>
    </w:p>
    <w:p w14:paraId="5FBAF009" w14:textId="77777777" w:rsidR="00DD71AD" w:rsidRDefault="009451BE">
      <w:pPr>
        <w:spacing w:after="0" w:line="600" w:lineRule="auto"/>
        <w:ind w:firstLine="720"/>
        <w:jc w:val="both"/>
        <w:rPr>
          <w:rFonts w:eastAsia="Times New Roman"/>
          <w:szCs w:val="24"/>
        </w:rPr>
      </w:pPr>
      <w:r>
        <w:rPr>
          <w:rFonts w:eastAsia="Times New Roman"/>
          <w:szCs w:val="24"/>
        </w:rPr>
        <w:t>Όμως εκκρεμεί να μας απαντήσετε και σε κάτι ακόμα: Πόσα αεροπλάνα θα αντιστοιχούν σ’ αυτά τα χρήματα; Επτακόσια εκατομμύρια σκέτα δεν λένε τίποτα. Αν είναι επτακόσια εκατομμύρια για τριάντα αεροπλάνα, παραδείγματος χά</w:t>
      </w:r>
      <w:r>
        <w:rPr>
          <w:rFonts w:eastAsia="Times New Roman"/>
          <w:szCs w:val="24"/>
        </w:rPr>
        <w:t>ρ</w:t>
      </w:r>
      <w:r>
        <w:rPr>
          <w:rFonts w:eastAsia="Times New Roman"/>
          <w:szCs w:val="24"/>
        </w:rPr>
        <w:t>ιν</w:t>
      </w:r>
      <w:r>
        <w:rPr>
          <w:rFonts w:eastAsia="Times New Roman"/>
          <w:szCs w:val="24"/>
        </w:rPr>
        <w:t xml:space="preserve">, είναι πανάκριβα. Αν είναι επτακόσια εκατομμύρια για ογδόντα αεροπλάνα, είναι πολύ καλή τιμή. </w:t>
      </w:r>
    </w:p>
    <w:p w14:paraId="5FBAF00A" w14:textId="77777777" w:rsidR="00DD71AD" w:rsidRDefault="009451BE">
      <w:pPr>
        <w:spacing w:after="0" w:line="600" w:lineRule="auto"/>
        <w:ind w:firstLine="720"/>
        <w:jc w:val="both"/>
        <w:rPr>
          <w:rFonts w:eastAsia="Times New Roman"/>
          <w:szCs w:val="24"/>
        </w:rPr>
      </w:pPr>
      <w:r>
        <w:rPr>
          <w:rFonts w:eastAsia="Times New Roman"/>
          <w:szCs w:val="24"/>
        </w:rPr>
        <w:t xml:space="preserve">Άρα δεν φτάνει να μας λέτε την τιμή, τα λεφτά που θα ξοδέψετε. Θα πρέπει να μας πείτε και πόσα αεροσκάφη αντιστοιχούν σ’ αυτά τα λεφτά και ποια αεροσκάφη θα </w:t>
      </w:r>
      <w:r>
        <w:rPr>
          <w:rFonts w:eastAsia="Times New Roman"/>
          <w:szCs w:val="24"/>
        </w:rPr>
        <w:t xml:space="preserve">κάνετε, γιατί υπάρχει μία υπόνοια ότι θα πάτε τελικά να κάνετε λιγότερα αεροσκάφη </w:t>
      </w:r>
      <w:r>
        <w:rPr>
          <w:rFonts w:eastAsia="Times New Roman"/>
          <w:szCs w:val="24"/>
        </w:rPr>
        <w:lastRenderedPageBreak/>
        <w:t xml:space="preserve">και από τα ογδόντα που λέγατε στην </w:t>
      </w:r>
      <w:r>
        <w:rPr>
          <w:rFonts w:eastAsia="Times New Roman"/>
          <w:szCs w:val="24"/>
        </w:rPr>
        <w:t>ε</w:t>
      </w:r>
      <w:r>
        <w:rPr>
          <w:rFonts w:eastAsia="Times New Roman"/>
          <w:szCs w:val="24"/>
        </w:rPr>
        <w:t>πιτροπή. Θα πάτε ακόμα πιο κάτω για να παρουσιάσετε ως δήθεν επιτυχία το χαμηλότερο ποσό.</w:t>
      </w:r>
    </w:p>
    <w:p w14:paraId="5FBAF00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φυσικά στο σημείο αυτό να πω για άλλη μια φο</w:t>
      </w:r>
      <w:r>
        <w:rPr>
          <w:rFonts w:eastAsia="Times New Roman" w:cs="Times New Roman"/>
          <w:szCs w:val="24"/>
        </w:rPr>
        <w:t xml:space="preserve">ρά ότι η Νέα Δημοκρατία ασφαλώς και είναι υπέρ της αναβαθμίσεως του στόλου των </w:t>
      </w:r>
      <w:r>
        <w:rPr>
          <w:rFonts w:eastAsia="Times New Roman" w:cs="Times New Roman"/>
          <w:szCs w:val="24"/>
          <w:lang w:val="en-US"/>
        </w:rPr>
        <w:t>F</w:t>
      </w:r>
      <w:r>
        <w:rPr>
          <w:rFonts w:eastAsia="Times New Roman" w:cs="Times New Roman"/>
          <w:szCs w:val="24"/>
        </w:rPr>
        <w:t>16. Δεν έχει καμμία σχέση η αγορά νέου αεροσκάφους πέμπτης γενιάς, εάν και εφόσον το επιτρέψουν οι συνθήκες και εάν αποφασίσουμε να το αγοράσουμε, με την αναβάθμιση ενός στόλου</w:t>
      </w:r>
      <w:r>
        <w:rPr>
          <w:rFonts w:eastAsia="Times New Roman" w:cs="Times New Roman"/>
          <w:szCs w:val="24"/>
        </w:rPr>
        <w:t xml:space="preserve"> που ήδη έχουμε και που εάν δεν αναβαθμιστεί, απλώς θα χάνει σε αξία και σε μαχητική ικανότητα. </w:t>
      </w:r>
    </w:p>
    <w:p w14:paraId="5FBAF00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BAF00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ναι, πρέπει να γίνει η αναβάθμιση, αλλά με όρους διαφάνειας. Αυτό είνα</w:t>
      </w:r>
      <w:r>
        <w:rPr>
          <w:rFonts w:eastAsia="Times New Roman" w:cs="Times New Roman"/>
          <w:szCs w:val="24"/>
        </w:rPr>
        <w:t xml:space="preserve">ι το μείζον, με όρος διαφάνειας και όχι με εμπλεκόμενες εταιρείες φίλων στα αντισταθμιστικά και στις δουλειές στην Ελλάδα. </w:t>
      </w:r>
    </w:p>
    <w:p w14:paraId="5FBAF00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τελευταίο θέμα του συνδικαλισμού και αναφέρομαι στο άρθρο 27. Μετά από την πολύ μεγάλη πίεση στην </w:t>
      </w:r>
      <w:r>
        <w:rPr>
          <w:rFonts w:eastAsia="Times New Roman" w:cs="Times New Roman"/>
          <w:szCs w:val="24"/>
        </w:rPr>
        <w:t>ε</w:t>
      </w:r>
      <w:r>
        <w:rPr>
          <w:rFonts w:eastAsia="Times New Roman" w:cs="Times New Roman"/>
          <w:szCs w:val="24"/>
        </w:rPr>
        <w:t>πιτροπή, όπου όλα τ</w:t>
      </w:r>
      <w:r>
        <w:rPr>
          <w:rFonts w:eastAsia="Times New Roman" w:cs="Times New Roman"/>
          <w:szCs w:val="24"/>
        </w:rPr>
        <w:t xml:space="preserve">α μέλη της </w:t>
      </w:r>
      <w:r>
        <w:rPr>
          <w:rFonts w:eastAsia="Times New Roman" w:cs="Times New Roman"/>
          <w:szCs w:val="24"/>
        </w:rPr>
        <w:t>ε</w:t>
      </w:r>
      <w:r>
        <w:rPr>
          <w:rFonts w:eastAsia="Times New Roman" w:cs="Times New Roman"/>
          <w:szCs w:val="24"/>
        </w:rPr>
        <w:t xml:space="preserve">πιτροπής γίναμε μάρτυρες αυτής της συγκλονιστικής εικόνας του κ. </w:t>
      </w:r>
      <w:proofErr w:type="spellStart"/>
      <w:r>
        <w:rPr>
          <w:rFonts w:eastAsia="Times New Roman" w:cs="Times New Roman"/>
          <w:szCs w:val="24"/>
        </w:rPr>
        <w:t>Τσουκαράκη</w:t>
      </w:r>
      <w:proofErr w:type="spellEnd"/>
      <w:r>
        <w:rPr>
          <w:rFonts w:eastAsia="Times New Roman" w:cs="Times New Roman"/>
          <w:szCs w:val="24"/>
        </w:rPr>
        <w:t xml:space="preserve"> να επιτίθεται στους συναδέλφους του με τον χαρακτηρισμό «</w:t>
      </w:r>
      <w:r>
        <w:rPr>
          <w:rFonts w:eastAsia="Times New Roman" w:cs="Times New Roman"/>
          <w:szCs w:val="24"/>
        </w:rPr>
        <w:t>Ρ</w:t>
      </w:r>
      <w:proofErr w:type="spellStart"/>
      <w:r>
        <w:rPr>
          <w:rFonts w:eastAsia="Times New Roman" w:cs="Times New Roman"/>
          <w:szCs w:val="24"/>
          <w:lang w:val="en-US"/>
        </w:rPr>
        <w:t>okemon</w:t>
      </w:r>
      <w:proofErr w:type="spellEnd"/>
      <w:r>
        <w:rPr>
          <w:rFonts w:eastAsia="Times New Roman" w:cs="Times New Roman"/>
          <w:szCs w:val="24"/>
        </w:rPr>
        <w:t>» και όλα τα υπόλοιπα τα οποία έλεγε, τα οποία αποτελούν ντροπή και για την ιστορία των Ενόπλων Δυνάμεων</w:t>
      </w:r>
      <w:r>
        <w:rPr>
          <w:rFonts w:eastAsia="Times New Roman" w:cs="Times New Roman"/>
          <w:szCs w:val="24"/>
        </w:rPr>
        <w:t xml:space="preserve">, αλλά και για την ιστορία της Βουλής, κύριε </w:t>
      </w:r>
      <w:r>
        <w:rPr>
          <w:rFonts w:eastAsia="Times New Roman" w:cs="Times New Roman"/>
          <w:szCs w:val="24"/>
        </w:rPr>
        <w:t>π</w:t>
      </w:r>
      <w:r>
        <w:rPr>
          <w:rFonts w:eastAsia="Times New Roman" w:cs="Times New Roman"/>
          <w:szCs w:val="24"/>
        </w:rPr>
        <w:t xml:space="preserve">ρόεδρε της </w:t>
      </w:r>
      <w:r>
        <w:rPr>
          <w:rFonts w:eastAsia="Times New Roman" w:cs="Times New Roman"/>
          <w:szCs w:val="24"/>
        </w:rPr>
        <w:t>ε</w:t>
      </w:r>
      <w:r>
        <w:rPr>
          <w:rFonts w:eastAsia="Times New Roman" w:cs="Times New Roman"/>
          <w:szCs w:val="24"/>
        </w:rPr>
        <w:t>πιτροπής -εδώ έπρεπε να παρέμβετε…</w:t>
      </w:r>
    </w:p>
    <w:p w14:paraId="5FBAF00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ΔΟΥΖΙΝΑΣ: </w:t>
      </w:r>
      <w:r>
        <w:rPr>
          <w:rFonts w:eastAsia="Times New Roman" w:cs="Times New Roman"/>
          <w:szCs w:val="24"/>
        </w:rPr>
        <w:t xml:space="preserve">Και οι δύο τα έκαναν. </w:t>
      </w:r>
    </w:p>
    <w:p w14:paraId="5FBAF01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Όχι, κύριε! Δεν είπε ποτέ ο κ. Ρώτας «</w:t>
      </w:r>
      <w:proofErr w:type="spellStart"/>
      <w:r>
        <w:rPr>
          <w:rFonts w:eastAsia="Times New Roman" w:cs="Times New Roman"/>
          <w:szCs w:val="24"/>
          <w:lang w:val="en-US"/>
        </w:rPr>
        <w:t>P</w:t>
      </w:r>
      <w:r>
        <w:rPr>
          <w:rFonts w:eastAsia="Times New Roman" w:cs="Times New Roman"/>
          <w:szCs w:val="24"/>
          <w:lang w:val="en-US"/>
        </w:rPr>
        <w:t>okemon</w:t>
      </w:r>
      <w:proofErr w:type="spellEnd"/>
      <w:r>
        <w:rPr>
          <w:rFonts w:eastAsia="Times New Roman" w:cs="Times New Roman"/>
          <w:szCs w:val="24"/>
        </w:rPr>
        <w:t xml:space="preserve">» τον κ. </w:t>
      </w:r>
      <w:proofErr w:type="spellStart"/>
      <w:r>
        <w:rPr>
          <w:rFonts w:eastAsia="Times New Roman" w:cs="Times New Roman"/>
          <w:szCs w:val="24"/>
        </w:rPr>
        <w:t>Τσουκαράκη</w:t>
      </w:r>
      <w:proofErr w:type="spellEnd"/>
      <w:r>
        <w:rPr>
          <w:rFonts w:eastAsia="Times New Roman" w:cs="Times New Roman"/>
          <w:szCs w:val="24"/>
        </w:rPr>
        <w:t xml:space="preserve">. Ο κ. </w:t>
      </w:r>
      <w:proofErr w:type="spellStart"/>
      <w:r>
        <w:rPr>
          <w:rFonts w:eastAsia="Times New Roman" w:cs="Times New Roman"/>
          <w:szCs w:val="24"/>
        </w:rPr>
        <w:t>Τσουκαράκης</w:t>
      </w:r>
      <w:proofErr w:type="spellEnd"/>
      <w:r>
        <w:rPr>
          <w:rFonts w:eastAsia="Times New Roman" w:cs="Times New Roman"/>
          <w:szCs w:val="24"/>
        </w:rPr>
        <w:t xml:space="preserve"> είπε</w:t>
      </w:r>
      <w:r>
        <w:rPr>
          <w:rFonts w:eastAsia="Times New Roman" w:cs="Times New Roman"/>
          <w:szCs w:val="24"/>
        </w:rPr>
        <w:t xml:space="preserve"> «</w:t>
      </w:r>
      <w:proofErr w:type="spellStart"/>
      <w:r>
        <w:rPr>
          <w:rFonts w:eastAsia="Times New Roman" w:cs="Times New Roman"/>
          <w:szCs w:val="24"/>
          <w:lang w:val="en-US"/>
        </w:rPr>
        <w:t>P</w:t>
      </w:r>
      <w:r>
        <w:rPr>
          <w:rFonts w:eastAsia="Times New Roman" w:cs="Times New Roman"/>
          <w:szCs w:val="24"/>
          <w:lang w:val="en-US"/>
        </w:rPr>
        <w:t>okemon</w:t>
      </w:r>
      <w:proofErr w:type="spellEnd"/>
      <w:r>
        <w:rPr>
          <w:rFonts w:eastAsia="Times New Roman" w:cs="Times New Roman"/>
          <w:szCs w:val="24"/>
        </w:rPr>
        <w:t xml:space="preserve">» τους άλλους. Κάνετε λάθος! </w:t>
      </w:r>
    </w:p>
    <w:p w14:paraId="5FBAF01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Και οι δύο. Και εσείς φωνάζατε. </w:t>
      </w:r>
    </w:p>
    <w:p w14:paraId="5FBAF01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Δεν υπήρξε κανένας προσβλητικός χαρακτηρισμός προς τον κ. </w:t>
      </w:r>
      <w:proofErr w:type="spellStart"/>
      <w:r>
        <w:rPr>
          <w:rFonts w:eastAsia="Times New Roman" w:cs="Times New Roman"/>
          <w:szCs w:val="24"/>
        </w:rPr>
        <w:t>Τσουκαράκη</w:t>
      </w:r>
      <w:proofErr w:type="spellEnd"/>
      <w:r>
        <w:rPr>
          <w:rFonts w:eastAsia="Times New Roman" w:cs="Times New Roman"/>
          <w:szCs w:val="24"/>
        </w:rPr>
        <w:t xml:space="preserve"> από την άλλη πλευρά. Μόνος του τα έλεγε και μάλιστα χωρίς να τ</w:t>
      </w:r>
      <w:r>
        <w:rPr>
          <w:rFonts w:eastAsia="Times New Roman" w:cs="Times New Roman"/>
          <w:szCs w:val="24"/>
        </w:rPr>
        <w:t>ον διακόψετε. Και αφήνατε έναν αξιωματικό να λέει μέσα στη Βουλή τους συναδέλφους του «</w:t>
      </w:r>
      <w:r>
        <w:rPr>
          <w:rFonts w:eastAsia="Times New Roman" w:cs="Times New Roman"/>
          <w:szCs w:val="24"/>
        </w:rPr>
        <w:t>Ρ</w:t>
      </w:r>
      <w:proofErr w:type="spellStart"/>
      <w:r>
        <w:rPr>
          <w:rFonts w:eastAsia="Times New Roman" w:cs="Times New Roman"/>
          <w:szCs w:val="24"/>
          <w:lang w:val="en-US"/>
        </w:rPr>
        <w:t>okemon</w:t>
      </w:r>
      <w:proofErr w:type="spellEnd"/>
      <w:r>
        <w:rPr>
          <w:rFonts w:eastAsia="Times New Roman" w:cs="Times New Roman"/>
          <w:szCs w:val="24"/>
        </w:rPr>
        <w:t xml:space="preserve">». Απαράδεκτη εικόνα! </w:t>
      </w:r>
    </w:p>
    <w:p w14:paraId="5FBAF01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Μετά, λοιπόν, από την πίεση, φέρατε σήμερα μια -ας το πούμε έτσι- αλλαγή του άρθρου αυτού. Η αλλαγή όπως έχει προκύψει, κύριε Υπουργέ, είνα</w:t>
      </w:r>
      <w:r>
        <w:rPr>
          <w:rFonts w:eastAsia="Times New Roman" w:cs="Times New Roman"/>
          <w:szCs w:val="24"/>
        </w:rPr>
        <w:t>ι εντελώς προσχηματική. Είναι προσχηματική, γιατί εάν την αφήσετε και τη ψηφίσετε έτσι χωρίς τη διάσταση που θα σας πω τώρα, κύριοι συνάδελφοι του ΣΥΡΙΖΑ, αυτό που θα γίνει αύριο το πρωί θα είναι οι δύο αυτές αντιμαχόμενες ομοσπονδίες, η ΠΟΕΣ και η ΠΟΜΕΝΣ,</w:t>
      </w:r>
      <w:r>
        <w:rPr>
          <w:rFonts w:eastAsia="Times New Roman" w:cs="Times New Roman"/>
          <w:szCs w:val="24"/>
        </w:rPr>
        <w:t xml:space="preserve"> να τρέξουν να δουν ποια θα μπορέσει να προσαρμόσει γρηγορότερα το καταστατικό της εις τις νέες προβλέψεις του νόμου που ψηφίζετε και θα διαιωνίσετε αυτή τη διαμάχη και τον ανταγωνισμό των δικαστικών στις Ένοπλες Δυνάμεις. </w:t>
      </w:r>
    </w:p>
    <w:p w14:paraId="5FBAF01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Υπουργέ, ο τρόπος για να λ</w:t>
      </w:r>
      <w:r>
        <w:rPr>
          <w:rFonts w:eastAsia="Times New Roman" w:cs="Times New Roman"/>
          <w:szCs w:val="24"/>
        </w:rPr>
        <w:t xml:space="preserve">ειτουργήσει αυτό που φέρατε στη Βουλή και να φέρει ομόνοια στις Ένοπλες Δυνάμεις είναι ο εξής: Θα πρέπει να γράψετε στον νόμο ότι μέχρι τη διενέργεια των εκλογών, θα συσταθεί ένα προσωρινό διοικητικό </w:t>
      </w:r>
      <w:r>
        <w:rPr>
          <w:rFonts w:eastAsia="Times New Roman" w:cs="Times New Roman"/>
          <w:szCs w:val="24"/>
        </w:rPr>
        <w:lastRenderedPageBreak/>
        <w:t>συμβούλιο που θα έχει ίσα μέλη από τη μία ομοσπονδία και</w:t>
      </w:r>
      <w:r>
        <w:rPr>
          <w:rFonts w:eastAsia="Times New Roman" w:cs="Times New Roman"/>
          <w:szCs w:val="24"/>
        </w:rPr>
        <w:t xml:space="preserve"> ίσα μέλη από την άλλη ομοσπονδία. Σε αυτό το προσωρινό διοικητικό συμβούλιο ισοτίμως θα συμμετέχει και η ΠΟΕΣ και η ΠΟΜΕΝΣ. Εγώ δεν παίρνω το μέρος της ΠΟΜΕΝΣ, δεν λέω να παραδοθεί ο συνδικαλισμός στην ΠΟΜΕΝΣ. Λέω να φέρουμε ομόνοια στις Ένοπλες Δυνάμεις.</w:t>
      </w:r>
      <w:r>
        <w:rPr>
          <w:rFonts w:eastAsia="Times New Roman" w:cs="Times New Roman"/>
          <w:szCs w:val="24"/>
        </w:rPr>
        <w:t xml:space="preserve"> Τι να κάνουμε δηλαδή; </w:t>
      </w:r>
    </w:p>
    <w:p w14:paraId="5FBAF01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Να γίνει, κύριοι συνάδελφοι του ΣΥΡΙΖΑ, ένα προσωρινό διοικητικό συμβούλιο που θα έχει ίσο αριθμό μελών από τη μια ομοσπονδία, ίσο αριθμό μελών από την άλλη ομοσπονδία, να γραφεί αυτό στον νόμο, για να μην τρέχουν αύριο στα δικαστήρ</w:t>
      </w:r>
      <w:r>
        <w:rPr>
          <w:rFonts w:eastAsia="Times New Roman" w:cs="Times New Roman"/>
          <w:szCs w:val="24"/>
        </w:rPr>
        <w:t xml:space="preserve">ια και οι δύο και να ανταγωνίζονται και να βρίζονται και όλα τα άλλα που είδαμε στην </w:t>
      </w:r>
      <w:r>
        <w:rPr>
          <w:rFonts w:eastAsia="Times New Roman" w:cs="Times New Roman"/>
          <w:szCs w:val="24"/>
        </w:rPr>
        <w:t>ε</w:t>
      </w:r>
      <w:r>
        <w:rPr>
          <w:rFonts w:eastAsia="Times New Roman" w:cs="Times New Roman"/>
          <w:szCs w:val="24"/>
        </w:rPr>
        <w:t xml:space="preserve">πιτροπή. </w:t>
      </w:r>
    </w:p>
    <w:p w14:paraId="5FBAF01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το προσωρινό διοικητικό συμβούλιο να διενεργήσει τις εκλογές, όπως προβλέπεται μέσα στο άρθρο που καταθέσατε σήμερα, σε εννέα μήνες και να πάει ο κόσμος πο</w:t>
      </w:r>
      <w:r>
        <w:rPr>
          <w:rFonts w:eastAsia="Times New Roman" w:cs="Times New Roman"/>
          <w:szCs w:val="24"/>
        </w:rPr>
        <w:t xml:space="preserve">υ θέλει να συμμετάσχει σε αυτό το συνδικαλιστικό φορέα να ψηφίσει. Και αυτόν που θα επιλέξουν αυτοί που θα ψηφίσουν, αυτός τελικά θα πάρει και την ηγεσία της ομοσπονδίας. </w:t>
      </w:r>
    </w:p>
    <w:p w14:paraId="5FBAF01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Εάν δεν κάνετε αυτό που σας λέω τώρα και ψηφίσετε το άρθρο κατά τον τρόπο που το έχε</w:t>
      </w:r>
      <w:r>
        <w:rPr>
          <w:rFonts w:eastAsia="Times New Roman" w:cs="Times New Roman"/>
          <w:szCs w:val="24"/>
        </w:rPr>
        <w:t xml:space="preserve">τε γράψει, κύριε Υπουργέ, μην έχετε την παραμικρή αμφιβολία ότι εσείς προσωπικά θα φέρετε την ευθύνη για μια εικόνα σύγκρουσης και διχασμού στις Ένοπλες Δυνάμεις της χώρας. </w:t>
      </w:r>
    </w:p>
    <w:p w14:paraId="5FBAF01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Και όσα δακρύβρεχτα μας λέτε κατά καιρούς για το πόσο αγαπάτε τις Ένοπλες Δυνάμεις</w:t>
      </w:r>
      <w:r>
        <w:rPr>
          <w:rFonts w:eastAsia="Times New Roman" w:cs="Times New Roman"/>
          <w:szCs w:val="24"/>
        </w:rPr>
        <w:t xml:space="preserve">, δεν θα αποδεικνύονται στην πράξη, γιατί χάρη στη σκόπιμη παράλειψή σας, θα διαιωνιστεί όλη αυτή η φασαρία την οποία όλοι παρακολουθήσαμε. </w:t>
      </w:r>
    </w:p>
    <w:p w14:paraId="5FBAF01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 καλώ -και κλείνω κύριε Πρόεδρε- και τους συναδέλφους του ΣΥΡΙΖΑ και τους λέω ότι δεν υπάρχει τίποτα πιο δημοκρ</w:t>
      </w:r>
      <w:r>
        <w:rPr>
          <w:rFonts w:eastAsia="Times New Roman" w:cs="Times New Roman"/>
          <w:szCs w:val="24"/>
        </w:rPr>
        <w:t xml:space="preserve">ατικό από αυτό, από μία ομοσπονδία με προσωρινό διοικητικό συμβούλιο που θα κάνει τις εκλογές ισότιμα και από τα δύο μέρη. </w:t>
      </w:r>
    </w:p>
    <w:p w14:paraId="5FBAF01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Κλείνοντας, θέλω να κάνω μια αναφορά και στα όσα είπε η κ</w:t>
      </w:r>
      <w:r w:rsidRPr="004C5B8D">
        <w:rPr>
          <w:rFonts w:eastAsia="Times New Roman" w:cs="Times New Roman"/>
          <w:szCs w:val="24"/>
        </w:rPr>
        <w:t>.</w:t>
      </w:r>
      <w:r>
        <w:rPr>
          <w:rFonts w:eastAsia="Times New Roman" w:cs="Times New Roman"/>
          <w:szCs w:val="24"/>
        </w:rPr>
        <w:t xml:space="preserve"> Κανέλλη και ο κ. </w:t>
      </w:r>
      <w:proofErr w:type="spellStart"/>
      <w:r>
        <w:rPr>
          <w:rFonts w:eastAsia="Times New Roman" w:cs="Times New Roman"/>
          <w:szCs w:val="24"/>
        </w:rPr>
        <w:t>Κουτσούμπας</w:t>
      </w:r>
      <w:proofErr w:type="spellEnd"/>
      <w:r>
        <w:rPr>
          <w:rFonts w:eastAsia="Times New Roman" w:cs="Times New Roman"/>
          <w:szCs w:val="24"/>
        </w:rPr>
        <w:t xml:space="preserve"> για το ταξίδι στην Αμερική. Ακούω πάρα πολλο</w:t>
      </w:r>
      <w:r>
        <w:rPr>
          <w:rFonts w:eastAsia="Times New Roman" w:cs="Times New Roman"/>
          <w:szCs w:val="24"/>
        </w:rPr>
        <w:t>ύς να λένε ότι ο Τσίπρας παίρνει την ατζέντα από τη Νέα Δημοκρατία. Αυτό, κυρίες και κύριοι συνάδελφοι, είναι σχεδόν αστείο. Η Νέα Δημοκρατία δεν ανακάλυψε τις Ηνωμένες Πολιτείες Αμερικής το 2017. Από το ιερόν αυτό Βήμα της Βουλής των Ελλήνων ο εθνάρχης Κω</w:t>
      </w:r>
      <w:r>
        <w:rPr>
          <w:rFonts w:eastAsia="Times New Roman" w:cs="Times New Roman"/>
          <w:szCs w:val="24"/>
        </w:rPr>
        <w:t>νσταντίνος Καραμανλής είχε πει το περίφημο «</w:t>
      </w:r>
      <w:proofErr w:type="spellStart"/>
      <w:r>
        <w:rPr>
          <w:rFonts w:eastAsia="Times New Roman" w:cs="Times New Roman"/>
          <w:szCs w:val="24"/>
        </w:rPr>
        <w:t>ανήκομεν</w:t>
      </w:r>
      <w:proofErr w:type="spellEnd"/>
      <w:r>
        <w:rPr>
          <w:rFonts w:eastAsia="Times New Roman" w:cs="Times New Roman"/>
          <w:szCs w:val="24"/>
        </w:rPr>
        <w:t xml:space="preserve"> εις τη</w:t>
      </w:r>
      <w:r>
        <w:rPr>
          <w:rFonts w:eastAsia="Times New Roman" w:cs="Times New Roman"/>
          <w:szCs w:val="24"/>
        </w:rPr>
        <w:t>ν</w:t>
      </w:r>
      <w:r>
        <w:rPr>
          <w:rFonts w:eastAsia="Times New Roman" w:cs="Times New Roman"/>
          <w:szCs w:val="24"/>
        </w:rPr>
        <w:t xml:space="preserve"> Δύσιν», πολύ πριν το καταλάβει η ελληνική Ριζοσπαστική Αριστερά και οι πρόγονοί της. </w:t>
      </w:r>
    </w:p>
    <w:p w14:paraId="5FBAF01B" w14:textId="77777777" w:rsidR="00DD71AD" w:rsidRDefault="009451BE">
      <w:pPr>
        <w:spacing w:after="0" w:line="600" w:lineRule="auto"/>
        <w:ind w:firstLine="720"/>
        <w:jc w:val="both"/>
        <w:rPr>
          <w:rFonts w:eastAsia="Times New Roman"/>
          <w:szCs w:val="24"/>
        </w:rPr>
      </w:pPr>
      <w:r>
        <w:rPr>
          <w:rFonts w:eastAsia="Times New Roman"/>
          <w:szCs w:val="24"/>
        </w:rPr>
        <w:t>Φυσικά είναι εξαιρετικά οξύμωρο να έρχεται ο κ. Τσίπρας ως πρώτος Πρωθυπουργός της Ριζοσπαστικής Αριστεράς τη</w:t>
      </w:r>
      <w:r>
        <w:rPr>
          <w:rFonts w:eastAsia="Times New Roman"/>
          <w:szCs w:val="24"/>
        </w:rPr>
        <w:t>ς Ελλάδ</w:t>
      </w:r>
      <w:r>
        <w:rPr>
          <w:rFonts w:eastAsia="Times New Roman"/>
          <w:szCs w:val="24"/>
        </w:rPr>
        <w:t>α</w:t>
      </w:r>
      <w:r>
        <w:rPr>
          <w:rFonts w:eastAsia="Times New Roman"/>
          <w:szCs w:val="24"/>
        </w:rPr>
        <w:t>ς, ο οποίος συμμετείχε ο ίδιος προσωπικά με το σύνολο σχεδόν των Βουλευτών σας σε όλες τις αντιαμερικανικές διαδηλώσεις τις τελευταίες δεκαετίες και φωνάζατε όλοι μαζί «φονιάδες των λαών</w:t>
      </w:r>
      <w:r w:rsidRPr="003A0FBA">
        <w:rPr>
          <w:rFonts w:eastAsia="Times New Roman"/>
          <w:szCs w:val="24"/>
        </w:rPr>
        <w:t>,</w:t>
      </w:r>
      <w:r>
        <w:rPr>
          <w:rFonts w:eastAsia="Times New Roman"/>
          <w:szCs w:val="24"/>
        </w:rPr>
        <w:t xml:space="preserve"> Αμερικάνοι», να πηγαίνει στον Λευκό Οίκο, να προσχωρεί ιδεολογικά στις θέσεις της Νέας Δημοκρατίας και να έχει πρόβλημα η Νέα Δημοκρατία. Είναι αστείο! </w:t>
      </w:r>
    </w:p>
    <w:p w14:paraId="5FBAF01C"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Όμως, οφείλω να σας πω, κύριοι του ΣΥΡΙΖΑ, ότι εγώ που είμαι </w:t>
      </w:r>
      <w:proofErr w:type="spellStart"/>
      <w:r>
        <w:rPr>
          <w:rFonts w:eastAsia="Times New Roman"/>
          <w:szCs w:val="24"/>
        </w:rPr>
        <w:t>φιλοαμερικάνος</w:t>
      </w:r>
      <w:proofErr w:type="spellEnd"/>
      <w:r>
        <w:rPr>
          <w:rFonts w:eastAsia="Times New Roman"/>
          <w:szCs w:val="24"/>
        </w:rPr>
        <w:t xml:space="preserve"> από τα νιάτα μου, που δεν </w:t>
      </w:r>
      <w:r>
        <w:rPr>
          <w:rFonts w:eastAsia="Times New Roman"/>
          <w:szCs w:val="24"/>
        </w:rPr>
        <w:t>έχω πάει σε καμμία διαδήλωση κατά των Ηνωμένων Πολιτειών και δεν έχω φωνάξει ποτέ «φονιάδες των λαών, Αμερικάνοι», εγώ σας λέω αισθάνθηκα προσβεβλημένος από τον κ. Τσίπρα, όχι επειδή πήγε στο Λευκό Οίκο -πολύ καλά έκανε και πήγε, αυτό έπρεπε να κάνει ο Πρω</w:t>
      </w:r>
      <w:r>
        <w:rPr>
          <w:rFonts w:eastAsia="Times New Roman"/>
          <w:szCs w:val="24"/>
        </w:rPr>
        <w:t xml:space="preserve">θυπουργός της χώρας και εμείς τον υποστηρίξαμε-, αλλά από την εικόνα ενός Τσίπρα να λέει στον </w:t>
      </w:r>
      <w:proofErr w:type="spellStart"/>
      <w:r>
        <w:rPr>
          <w:rFonts w:eastAsia="Times New Roman"/>
          <w:szCs w:val="24"/>
        </w:rPr>
        <w:t>Τραμπ</w:t>
      </w:r>
      <w:proofErr w:type="spellEnd"/>
      <w:r>
        <w:rPr>
          <w:rFonts w:eastAsia="Times New Roman"/>
          <w:szCs w:val="24"/>
        </w:rPr>
        <w:t xml:space="preserve"> ότι μπορεί ο τρόπος του να μοιάζει διαβολικός, αλλά τα κάνει όλα για καλό ή ότι οι Έλληνες λατρεύουν την Αμερική ή ότι η παρεμβατική δύναμη της Αμερικής είν</w:t>
      </w:r>
      <w:r>
        <w:rPr>
          <w:rFonts w:eastAsia="Times New Roman"/>
          <w:szCs w:val="24"/>
        </w:rPr>
        <w:t xml:space="preserve">αι απαραίτητη για τη σταθερότητα του κόσμου. Αυτά, κυρίες και κύριοι, είναι πράγματα που κανένας δεν τα έχει πει στο παρελθόν κατ’ αυτόν τον τρόπο. </w:t>
      </w:r>
    </w:p>
    <w:p w14:paraId="5FBAF01D" w14:textId="77777777" w:rsidR="00DD71AD" w:rsidRDefault="009451BE">
      <w:pPr>
        <w:spacing w:after="0"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άλλο να κάνεις ταξίδι στην Αμερική και άλλο αυτό που είδαμε να κάνει ο Τσίπρας! Και για να τ</w:t>
      </w:r>
      <w:r>
        <w:rPr>
          <w:rFonts w:eastAsia="Times New Roman"/>
          <w:szCs w:val="24"/>
        </w:rPr>
        <w:t>ο ισορροπήσει την άλλη μέρα, τι έκανε; Σας έστειλε σε εκδρομή στη Μακρόνησο όπου, τρομάρα σας, είχατε και υψωμένη τη γροθιά! Τρομάρα σας! Υψώνατε και τις γροθιές στη Μακρόνησο!</w:t>
      </w:r>
    </w:p>
    <w:p w14:paraId="5FBAF01E"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Γεωργιάδη, παρακαλώ ολοκληρώνετε.</w:t>
      </w:r>
    </w:p>
    <w:p w14:paraId="5FBAF01F" w14:textId="77777777" w:rsidR="00DD71AD" w:rsidRDefault="009451BE">
      <w:pPr>
        <w:spacing w:after="0" w:line="600" w:lineRule="auto"/>
        <w:ind w:firstLine="720"/>
        <w:jc w:val="both"/>
        <w:rPr>
          <w:rFonts w:eastAsia="Times New Roman"/>
          <w:szCs w:val="24"/>
        </w:rPr>
      </w:pPr>
      <w:r>
        <w:rPr>
          <w:rFonts w:eastAsia="Times New Roman"/>
          <w:b/>
          <w:szCs w:val="24"/>
        </w:rPr>
        <w:t>ΣΠΥΡΙ</w:t>
      </w:r>
      <w:r>
        <w:rPr>
          <w:rFonts w:eastAsia="Times New Roman"/>
          <w:b/>
          <w:szCs w:val="24"/>
        </w:rPr>
        <w:t>ΔΩΝ - ΑΔΩΝΙΣ ΓΕΩΡΓΙΑΔΗΣ:</w:t>
      </w:r>
      <w:r>
        <w:rPr>
          <w:rFonts w:eastAsia="Times New Roman"/>
          <w:szCs w:val="24"/>
        </w:rPr>
        <w:t xml:space="preserve"> Για να γράψει ένας χρήστης στο </w:t>
      </w:r>
      <w:r>
        <w:rPr>
          <w:rFonts w:eastAsia="Times New Roman"/>
          <w:szCs w:val="24"/>
          <w:lang w:val="en-US"/>
        </w:rPr>
        <w:t>twitter</w:t>
      </w:r>
      <w:r>
        <w:rPr>
          <w:rFonts w:eastAsia="Times New Roman"/>
          <w:szCs w:val="24"/>
        </w:rPr>
        <w:t xml:space="preserve"> -σχολιάζοντας και τα αγγλικά του Τσίπρα- «Πώς λέγεται, ρε παιδιά, η Μακρόνησος στα αγγλικά; </w:t>
      </w:r>
      <w:r>
        <w:rPr>
          <w:rFonts w:eastAsia="Times New Roman"/>
          <w:szCs w:val="24"/>
          <w:lang w:val="en-US"/>
        </w:rPr>
        <w:t>Long</w:t>
      </w:r>
      <w:r>
        <w:rPr>
          <w:rFonts w:eastAsia="Times New Roman"/>
          <w:szCs w:val="24"/>
        </w:rPr>
        <w:t xml:space="preserve"> </w:t>
      </w:r>
      <w:r>
        <w:rPr>
          <w:rFonts w:eastAsia="Times New Roman"/>
          <w:szCs w:val="24"/>
          <w:lang w:val="en-US"/>
        </w:rPr>
        <w:t>Island</w:t>
      </w:r>
      <w:r>
        <w:rPr>
          <w:rFonts w:eastAsia="Times New Roman"/>
          <w:szCs w:val="24"/>
        </w:rPr>
        <w:t>». Εκεί συνδέθηκε ο Τσίπρας του Λευκού Οίκου με αυτά που κάνετε. Προ έξι μηνών στο φέρετρ</w:t>
      </w:r>
      <w:r>
        <w:rPr>
          <w:rFonts w:eastAsia="Times New Roman"/>
          <w:szCs w:val="24"/>
        </w:rPr>
        <w:t>ο του Κάστρο «</w:t>
      </w:r>
      <w:r>
        <w:rPr>
          <w:rFonts w:eastAsia="Times New Roman"/>
          <w:szCs w:val="24"/>
          <w:lang w:val="en-US"/>
        </w:rPr>
        <w:t>Hasta</w:t>
      </w:r>
      <w:r>
        <w:rPr>
          <w:rFonts w:eastAsia="Times New Roman"/>
          <w:szCs w:val="24"/>
        </w:rPr>
        <w:t xml:space="preserve"> </w:t>
      </w:r>
      <w:r>
        <w:rPr>
          <w:rFonts w:eastAsia="Times New Roman"/>
          <w:szCs w:val="24"/>
          <w:lang w:val="en-US"/>
        </w:rPr>
        <w:t>la</w:t>
      </w:r>
      <w:r>
        <w:rPr>
          <w:rFonts w:eastAsia="Times New Roman"/>
          <w:szCs w:val="24"/>
        </w:rPr>
        <w:t xml:space="preserve"> </w:t>
      </w:r>
      <w:proofErr w:type="spellStart"/>
      <w:r>
        <w:rPr>
          <w:rFonts w:eastAsia="Times New Roman"/>
          <w:szCs w:val="24"/>
          <w:lang w:val="en-US"/>
        </w:rPr>
        <w:t>victoria</w:t>
      </w:r>
      <w:proofErr w:type="spellEnd"/>
      <w:r>
        <w:rPr>
          <w:rFonts w:eastAsia="Times New Roman"/>
          <w:szCs w:val="24"/>
        </w:rPr>
        <w:t xml:space="preserve"> </w:t>
      </w:r>
      <w:proofErr w:type="spellStart"/>
      <w:r>
        <w:rPr>
          <w:rFonts w:eastAsia="Times New Roman"/>
          <w:szCs w:val="24"/>
          <w:lang w:val="en-US"/>
        </w:rPr>
        <w:t>siempre</w:t>
      </w:r>
      <w:proofErr w:type="spellEnd"/>
      <w:r>
        <w:rPr>
          <w:rFonts w:eastAsia="Times New Roman"/>
          <w:szCs w:val="24"/>
        </w:rPr>
        <w:t xml:space="preserve">», έξι </w:t>
      </w:r>
      <w:r>
        <w:rPr>
          <w:rFonts w:eastAsia="Times New Roman"/>
          <w:szCs w:val="24"/>
        </w:rPr>
        <w:lastRenderedPageBreak/>
        <w:t xml:space="preserve">μήνες μετά στον Ντόναλντ </w:t>
      </w:r>
      <w:proofErr w:type="spellStart"/>
      <w:r>
        <w:rPr>
          <w:rFonts w:eastAsia="Times New Roman"/>
          <w:szCs w:val="24"/>
        </w:rPr>
        <w:t>Τραμπ</w:t>
      </w:r>
      <w:proofErr w:type="spellEnd"/>
      <w:r>
        <w:rPr>
          <w:rFonts w:eastAsia="Times New Roman"/>
          <w:szCs w:val="24"/>
        </w:rPr>
        <w:t xml:space="preserve"> «Τι φανταστικός Πρόεδρος που είσαι!» και αμέσως μετά, ταξίδι στη Μακρόνησο. Ε, είστε πραγματικά αδιανόητοι ιδεολογικά, ένα ιδεολογικό μωσαϊκό, πραγματικοί τυχοδιώκτες. </w:t>
      </w:r>
    </w:p>
    <w:p w14:paraId="5FBAF020" w14:textId="77777777" w:rsidR="00DD71AD" w:rsidRDefault="009451BE">
      <w:pPr>
        <w:spacing w:after="0" w:line="600" w:lineRule="auto"/>
        <w:ind w:firstLine="720"/>
        <w:jc w:val="both"/>
        <w:rPr>
          <w:rFonts w:eastAsia="Times New Roman"/>
          <w:szCs w:val="24"/>
        </w:rPr>
      </w:pPr>
      <w:r>
        <w:rPr>
          <w:rFonts w:eastAsia="Times New Roman"/>
          <w:szCs w:val="24"/>
        </w:rPr>
        <w:t xml:space="preserve">Ευχαριστώ </w:t>
      </w:r>
      <w:r>
        <w:rPr>
          <w:rFonts w:eastAsia="Times New Roman"/>
          <w:szCs w:val="24"/>
        </w:rPr>
        <w:t xml:space="preserve">πολύ. </w:t>
      </w:r>
    </w:p>
    <w:p w14:paraId="5FBAF021"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Κύριε Πρόεδρε, θα ήθελα τον λόγο!</w:t>
      </w:r>
    </w:p>
    <w:p w14:paraId="5FBAF022" w14:textId="77777777" w:rsidR="00DD71AD" w:rsidRDefault="009451BE">
      <w:pPr>
        <w:spacing w:after="0" w:line="600" w:lineRule="auto"/>
        <w:ind w:firstLine="720"/>
        <w:jc w:val="both"/>
        <w:rPr>
          <w:rFonts w:eastAsia="Times New Roman" w:cs="Times New Roman"/>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Πριν δώσω τον λόγο στον επόμενο Κοινοβουλευτικό Εκπρόσωπο,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δ</w:t>
      </w:r>
      <w:r>
        <w:rPr>
          <w:rFonts w:eastAsia="Times New Roman" w:cs="Times New Roman"/>
        </w:rPr>
        <w:t>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Αμαλιάδας</w:t>
      </w:r>
      <w:r>
        <w:rPr>
          <w:rFonts w:eastAsia="Times New Roman" w:cs="Times New Roman"/>
        </w:rPr>
        <w:t xml:space="preserve"> (</w:t>
      </w:r>
      <w:r>
        <w:rPr>
          <w:rFonts w:eastAsia="Times New Roman" w:cs="Times New Roman"/>
        </w:rPr>
        <w:t>πρώτο</w:t>
      </w:r>
      <w:r>
        <w:rPr>
          <w:rFonts w:eastAsia="Times New Roman" w:cs="Times New Roman"/>
        </w:rPr>
        <w:t xml:space="preserve"> τμήμα</w:t>
      </w:r>
      <w:r>
        <w:rPr>
          <w:rFonts w:eastAsia="Times New Roman" w:cs="Times New Roman"/>
        </w:rPr>
        <w:t>)</w:t>
      </w:r>
      <w:r>
        <w:rPr>
          <w:rFonts w:eastAsia="Times New Roman" w:cs="Times New Roman"/>
        </w:rPr>
        <w:t>.</w:t>
      </w:r>
    </w:p>
    <w:p w14:paraId="5FBAF023" w14:textId="77777777" w:rsidR="00DD71AD" w:rsidRDefault="009451BE">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5FBAF024" w14:textId="77777777" w:rsidR="00DD71AD" w:rsidRDefault="009451B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FBAF025"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Κύριε Πρόεδρε, μπορώ να </w:t>
      </w:r>
      <w:r>
        <w:rPr>
          <w:rFonts w:eastAsia="Times New Roman"/>
          <w:szCs w:val="24"/>
        </w:rPr>
        <w:t>έχω τον λόγο για ένα λεπτό;</w:t>
      </w:r>
    </w:p>
    <w:p w14:paraId="5FBAF026"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τι ακριβώς θέλετε;</w:t>
      </w:r>
    </w:p>
    <w:p w14:paraId="5FBAF027"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Καταθέτω, κύριε Πρόεδρε, στα Πρακτικά για την αποκατάσταση της αλήθειας -κι επειδή </w:t>
      </w:r>
      <w:r>
        <w:rPr>
          <w:rFonts w:eastAsia="Times New Roman"/>
          <w:szCs w:val="24"/>
        </w:rPr>
        <w:t xml:space="preserve">πλέον πράγματι με ορισμένους από δω μπορώ να μιλάω μόνο με μηνύσεις και αγωγές- το </w:t>
      </w:r>
      <w:r>
        <w:rPr>
          <w:rFonts w:eastAsia="Times New Roman"/>
          <w:szCs w:val="24"/>
        </w:rPr>
        <w:t>π</w:t>
      </w:r>
      <w:r>
        <w:rPr>
          <w:rFonts w:eastAsia="Times New Roman"/>
          <w:szCs w:val="24"/>
        </w:rPr>
        <w:t>ρακτικό της Γενικής Γραμματείας της Κυβέρνησης για τους λόγους της αναβολής της Δευτέρας. Ήμουν με τον Αμερικανό Υφυπουργό. Και μέσα στην επιστολή του Γενικού Γραμματέα της</w:t>
      </w:r>
      <w:r>
        <w:rPr>
          <w:rFonts w:eastAsia="Times New Roman"/>
          <w:szCs w:val="24"/>
        </w:rPr>
        <w:t xml:space="preserve"> Κυβέρνησης προς τη Βουλή των Ελλήνων υπάρχει περιγραφή ότι για την ερώτηση του κ. Τσιάρα ο κ. Καμμένος είναι σε κυβερνητική σύσκεψη, επικαλούμενος φόρτο εργασίας. </w:t>
      </w:r>
    </w:p>
    <w:p w14:paraId="5FBAF028"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κύριε Υπουργέ, καταθέστε το στα Πρακτικά και όποιος ενδιαφέρεται, μπορεί να το πάρει.</w:t>
      </w:r>
    </w:p>
    <w:p w14:paraId="5FBAF029" w14:textId="77777777" w:rsidR="00DD71AD" w:rsidRDefault="009451BE">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cs="Times New Roman"/>
          <w:szCs w:val="24"/>
        </w:rPr>
        <w:t xml:space="preserve">Υπουργός Εθνικής Άμυνας και Πρόεδρος των Ανεξαρτήτων Ελλήνων κ. Πάνος Καμμένος </w:t>
      </w:r>
      <w:r>
        <w:rPr>
          <w:rFonts w:eastAsia="Times New Roman"/>
          <w:szCs w:val="24"/>
        </w:rPr>
        <w:t>καταθέτει για τα Πρακτικά τα προαναφερθέντα έγγραφα, τα οποία βρ</w:t>
      </w:r>
      <w:r>
        <w:rPr>
          <w:rFonts w:eastAsia="Times New Roman"/>
          <w:szCs w:val="24"/>
        </w:rPr>
        <w:t xml:space="preserve">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FBAF02A"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Άλλοι έβγαζαν </w:t>
      </w:r>
      <w:r>
        <w:rPr>
          <w:rFonts w:eastAsia="Times New Roman"/>
          <w:szCs w:val="24"/>
        </w:rPr>
        <w:t>«</w:t>
      </w:r>
      <w:r>
        <w:rPr>
          <w:rFonts w:eastAsia="Times New Roman"/>
          <w:szCs w:val="24"/>
          <w:lang w:val="en-US"/>
        </w:rPr>
        <w:t>selfie</w:t>
      </w:r>
      <w:r>
        <w:rPr>
          <w:rFonts w:eastAsia="Times New Roman"/>
          <w:szCs w:val="24"/>
        </w:rPr>
        <w:t>»</w:t>
      </w:r>
      <w:r>
        <w:rPr>
          <w:rFonts w:eastAsia="Times New Roman"/>
          <w:szCs w:val="24"/>
        </w:rPr>
        <w:t xml:space="preserve"> με εμπόρους όπλων του </w:t>
      </w:r>
      <w:r>
        <w:rPr>
          <w:rFonts w:eastAsia="Times New Roman"/>
          <w:szCs w:val="24"/>
          <w:lang w:val="en-US"/>
        </w:rPr>
        <w:t>Eurofighter</w:t>
      </w:r>
      <w:r>
        <w:rPr>
          <w:rFonts w:eastAsia="Times New Roman"/>
          <w:szCs w:val="24"/>
        </w:rPr>
        <w:t xml:space="preserve">. </w:t>
      </w:r>
    </w:p>
    <w:p w14:paraId="5FBAF02B"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b/>
          <w:szCs w:val="24"/>
        </w:rPr>
        <w:t>:</w:t>
      </w:r>
      <w:r>
        <w:rPr>
          <w:rFonts w:eastAsia="Times New Roman"/>
          <w:szCs w:val="24"/>
        </w:rPr>
        <w:t xml:space="preserve"> Κύριε Πρόεδρε, μπορώ να έχω τον λόγο επί προσωπικού;</w:t>
      </w:r>
    </w:p>
    <w:p w14:paraId="5FBAF02C"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Τι θέλετε, κύριε </w:t>
      </w:r>
      <w:proofErr w:type="spellStart"/>
      <w:r>
        <w:rPr>
          <w:rFonts w:eastAsia="Times New Roman"/>
          <w:szCs w:val="24"/>
        </w:rPr>
        <w:t>Δουζίνα</w:t>
      </w:r>
      <w:proofErr w:type="spellEnd"/>
      <w:r>
        <w:rPr>
          <w:rFonts w:eastAsia="Times New Roman"/>
          <w:szCs w:val="24"/>
        </w:rPr>
        <w:t xml:space="preserve">; </w:t>
      </w:r>
    </w:p>
    <w:p w14:paraId="5FBAF02D"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Έκανε αναφορά ο κ. Γεωργιάδης.</w:t>
      </w:r>
    </w:p>
    <w:p w14:paraId="5FBAF02E"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Σε ποιον έκανε αναφορά; Δεν ακούστηκε το όνομά σας. </w:t>
      </w:r>
      <w:r>
        <w:rPr>
          <w:rFonts w:eastAsia="Times New Roman"/>
          <w:szCs w:val="24"/>
        </w:rPr>
        <w:t>Ακούστηκε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πιτροπής».</w:t>
      </w:r>
    </w:p>
    <w:p w14:paraId="5FBAF02F"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Ε, ποιος είναι ο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 xml:space="preserve">πιτροπής; </w:t>
      </w:r>
    </w:p>
    <w:p w14:paraId="5FBAF030"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Τώρα, με </w:t>
      </w:r>
      <w:proofErr w:type="spellStart"/>
      <w:r>
        <w:rPr>
          <w:rFonts w:eastAsia="Times New Roman"/>
          <w:szCs w:val="24"/>
        </w:rPr>
        <w:t>συγχωρείτε</w:t>
      </w:r>
      <w:proofErr w:type="spellEnd"/>
      <w:r>
        <w:rPr>
          <w:rFonts w:eastAsia="Times New Roman"/>
          <w:szCs w:val="24"/>
        </w:rPr>
        <w:t xml:space="preserve">, το προσωπικό ποιο είναι; </w:t>
      </w:r>
    </w:p>
    <w:p w14:paraId="5FBAF031" w14:textId="77777777" w:rsidR="00DD71AD" w:rsidRDefault="009451BE">
      <w:pPr>
        <w:spacing w:after="0" w:line="600" w:lineRule="auto"/>
        <w:ind w:firstLine="720"/>
        <w:jc w:val="both"/>
        <w:rPr>
          <w:rFonts w:eastAsia="Times New Roman"/>
          <w:szCs w:val="24"/>
        </w:rPr>
      </w:pPr>
      <w:r>
        <w:rPr>
          <w:rFonts w:eastAsia="Times New Roman"/>
          <w:szCs w:val="24"/>
        </w:rPr>
        <w:t>Σας δίνω τον λόγο για να αποδείξετε ποιο είναι το προσωπικό.</w:t>
      </w:r>
    </w:p>
    <w:p w14:paraId="5FBAF032" w14:textId="77777777" w:rsidR="00DD71AD" w:rsidRDefault="009451BE">
      <w:pPr>
        <w:spacing w:after="0"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ΔΟΥΖΙΝΑΣ:</w:t>
      </w:r>
      <w:r>
        <w:rPr>
          <w:rFonts w:eastAsia="Times New Roman"/>
          <w:szCs w:val="24"/>
        </w:rPr>
        <w:t xml:space="preserve"> Κοιτάξτε να δείτε, πέρα από το προσωπικό…</w:t>
      </w:r>
    </w:p>
    <w:p w14:paraId="5FBAF033"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Όχι πέρα από το προσωπικό. Επί προσωπικού ζητάτε τον λόγο. Δεν υπάρχει γενικά και αόριστα παρέμβαση. Ζητάτε τον λόγο επί προσωπικού. Θα πρέπει να εκθέσετε για ποιον λόγο…</w:t>
      </w:r>
    </w:p>
    <w:p w14:paraId="5FBAF034"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Έχω θεσμική θέση. Δεν θέλω να επιτεθώ στον κ. Γεωργιάδη. Δεν είναι το θέμα αυτό. Θέλω να γίνει μια σωστή καταγραφή τού τι συνέβη σε αυτήν την </w:t>
      </w:r>
      <w:r>
        <w:rPr>
          <w:rFonts w:eastAsia="Times New Roman"/>
          <w:szCs w:val="24"/>
        </w:rPr>
        <w:t>ε</w:t>
      </w:r>
      <w:r>
        <w:rPr>
          <w:rFonts w:eastAsia="Times New Roman"/>
          <w:szCs w:val="24"/>
        </w:rPr>
        <w:t>πιτροπή. Έγινε μια λάθος περιγραφή. Αυτό θέλω να πω. Ο κ. Γεωργιάδης είναι ο εθνικός φωνα</w:t>
      </w:r>
      <w:r>
        <w:rPr>
          <w:rFonts w:eastAsia="Times New Roman"/>
          <w:szCs w:val="24"/>
        </w:rPr>
        <w:t xml:space="preserve">κλάς και εγώ τον σέβομαι, γιατί είναι καλός ρήτορας. Δεν έχω πρόβλημα με τον κ. Γεωργιάδη. </w:t>
      </w:r>
    </w:p>
    <w:p w14:paraId="5FBAF035" w14:textId="77777777" w:rsidR="00DD71AD" w:rsidRDefault="009451BE">
      <w:pPr>
        <w:spacing w:after="0" w:line="600" w:lineRule="auto"/>
        <w:ind w:firstLine="720"/>
        <w:jc w:val="both"/>
        <w:rPr>
          <w:rFonts w:eastAsia="Times New Roman"/>
          <w:szCs w:val="24"/>
        </w:rPr>
      </w:pPr>
      <w:r>
        <w:rPr>
          <w:rFonts w:eastAsia="Times New Roman"/>
          <w:szCs w:val="24"/>
        </w:rPr>
        <w:t xml:space="preserve">Θέλω να πω, όμως, μια κουβέντα μόνο, σχετικά με το ότι έγινε λάθος περιγραφή. Προφανώς υπήρξε μια εξαιρετικά -νομίζω- δύσκολη συνεδρίαση στην </w:t>
      </w:r>
      <w:r>
        <w:rPr>
          <w:rFonts w:eastAsia="Times New Roman"/>
          <w:szCs w:val="24"/>
        </w:rPr>
        <w:t>ε</w:t>
      </w:r>
      <w:r>
        <w:rPr>
          <w:rFonts w:eastAsia="Times New Roman"/>
          <w:szCs w:val="24"/>
        </w:rPr>
        <w:t>πιτροπή. Υπήρξαν επιθ</w:t>
      </w:r>
      <w:r>
        <w:rPr>
          <w:rFonts w:eastAsia="Times New Roman"/>
          <w:szCs w:val="24"/>
        </w:rPr>
        <w:t xml:space="preserve">έσεις και από τις δύο πλευρές. Μπορεί να χρησιμοποιήθηκαν οι όροι που λέει ο κ. Γεωργιάδης, αλλά και η άλλη πλευρά χρησιμοποίησε άλλους όρους. </w:t>
      </w:r>
    </w:p>
    <w:p w14:paraId="5FBAF036"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Νομίζω, όμως, ότι δεν πρέπει συνεχιστεί αυτή η κατάσταση κατά την οποία και ο κ. Γεωργιάδης έριξε πολύ λάδι στη </w:t>
      </w:r>
      <w:r>
        <w:rPr>
          <w:rFonts w:eastAsia="Times New Roman"/>
          <w:szCs w:val="24"/>
        </w:rPr>
        <w:t xml:space="preserve">φωτιά και με ανάγκασε να διακόψω τη συνεδρίαση. Πρέπει να σταματήσουμε να φτιαχτεί αυτή η κοινή ομοσπονδία, να τους φέρουμε μαζί και να προχωρήσουμε. Αυτό νομίζω ότι είναι σημαντικό και το λέω θεσμικά ως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 xml:space="preserve">πιτροπής. </w:t>
      </w:r>
    </w:p>
    <w:p w14:paraId="5FBAF037"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w:t>
      </w:r>
      <w:r>
        <w:rPr>
          <w:rFonts w:eastAsia="Times New Roman"/>
          <w:b/>
          <w:szCs w:val="24"/>
        </w:rPr>
        <w:t>ύλης</w:t>
      </w:r>
      <w:proofErr w:type="spellEnd"/>
      <w:r>
        <w:rPr>
          <w:rFonts w:eastAsia="Times New Roman"/>
          <w:b/>
          <w:szCs w:val="24"/>
        </w:rPr>
        <w:t>):</w:t>
      </w:r>
      <w:r>
        <w:rPr>
          <w:rFonts w:eastAsia="Times New Roman"/>
          <w:szCs w:val="24"/>
        </w:rPr>
        <w:t xml:space="preserve"> Ωραία, κύριε συνάδελφε.</w:t>
      </w:r>
    </w:p>
    <w:p w14:paraId="5FBAF038" w14:textId="77777777" w:rsidR="00DD71AD" w:rsidRDefault="009451BE">
      <w:pPr>
        <w:spacing w:after="0" w:line="600" w:lineRule="auto"/>
        <w:ind w:firstLine="720"/>
        <w:jc w:val="both"/>
        <w:rPr>
          <w:rFonts w:eastAsia="Times New Roman"/>
          <w:szCs w:val="24"/>
        </w:rPr>
      </w:pPr>
      <w:r>
        <w:rPr>
          <w:rFonts w:eastAsia="Times New Roman"/>
          <w:szCs w:val="24"/>
        </w:rPr>
        <w:t>Κύριε Θεοχαρόπουλε, ελάτε στο Βήμα, παρακαλώ.</w:t>
      </w:r>
    </w:p>
    <w:p w14:paraId="5FBAF039" w14:textId="77777777" w:rsidR="00DD71AD" w:rsidRDefault="009451BE">
      <w:pPr>
        <w:spacing w:after="0"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Κύριε Πρόεδρε, μπορώ να έχω τον λόγο για ένα λεπτό;</w:t>
      </w:r>
    </w:p>
    <w:p w14:paraId="5FBAF03A"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Τι θέλετε τώρα, κύριε Γεωργιάδη; Για ποιο θέμα τώρα;</w:t>
      </w:r>
    </w:p>
    <w:p w14:paraId="5FBAF03B" w14:textId="77777777" w:rsidR="00DD71AD" w:rsidRDefault="009451BE">
      <w:pPr>
        <w:spacing w:after="0" w:line="600" w:lineRule="auto"/>
        <w:ind w:firstLine="720"/>
        <w:jc w:val="both"/>
        <w:rPr>
          <w:rFonts w:eastAsia="Times New Roman"/>
          <w:szCs w:val="24"/>
        </w:rPr>
      </w:pPr>
      <w:r>
        <w:rPr>
          <w:rFonts w:eastAsia="Times New Roman"/>
          <w:b/>
          <w:szCs w:val="24"/>
        </w:rPr>
        <w:t>ΣΠΥΡΙΔΩΝ -</w:t>
      </w:r>
      <w:r>
        <w:rPr>
          <w:rFonts w:eastAsia="Times New Roman"/>
          <w:b/>
          <w:szCs w:val="24"/>
        </w:rPr>
        <w:t xml:space="preserve"> ΑΔΩΝΙΣ ΓΕΩΡΓΙΑΔΗΣ:</w:t>
      </w:r>
      <w:r>
        <w:rPr>
          <w:rFonts w:eastAsia="Times New Roman"/>
          <w:szCs w:val="24"/>
        </w:rPr>
        <w:t xml:space="preserve"> Τώρα σε μένα αναφέρθηκε ο συνάδελφος, κύριε Πρόεδρε.</w:t>
      </w:r>
    </w:p>
    <w:p w14:paraId="5FBAF03C"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Μα, τι αναφέρθηκε σε σας; Έδωσε κάποια εξήγηση στο τι συνέβη στην </w:t>
      </w:r>
      <w:r>
        <w:rPr>
          <w:rFonts w:eastAsia="Times New Roman"/>
          <w:szCs w:val="24"/>
        </w:rPr>
        <w:t>ε</w:t>
      </w:r>
      <w:r>
        <w:rPr>
          <w:rFonts w:eastAsia="Times New Roman"/>
          <w:szCs w:val="24"/>
        </w:rPr>
        <w:t>πιτροπή και κάποια πρόταση με βάση αυτά που ειπώθηκαν για τον συνδικαλιστικό φορέα</w:t>
      </w:r>
      <w:r>
        <w:rPr>
          <w:rFonts w:eastAsia="Times New Roman"/>
          <w:szCs w:val="24"/>
        </w:rPr>
        <w:t xml:space="preserve"> των στρατιωτικών.</w:t>
      </w:r>
    </w:p>
    <w:p w14:paraId="5FBAF03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Ένα λεπτό μόνο, κύριε Πρόεδρε. Τώρα χάνουμε χρόνο για ένα λεπτό!</w:t>
      </w:r>
    </w:p>
    <w:p w14:paraId="5FBAF03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Προς τον κ. Καμμένο: </w:t>
      </w:r>
      <w:r>
        <w:rPr>
          <w:rFonts w:eastAsia="Times New Roman" w:cs="Times New Roman"/>
          <w:szCs w:val="24"/>
        </w:rPr>
        <w:t>Δ</w:t>
      </w:r>
      <w:r>
        <w:rPr>
          <w:rFonts w:eastAsia="Times New Roman" w:cs="Times New Roman"/>
          <w:szCs w:val="24"/>
        </w:rPr>
        <w:t>εν χρειάζεται να μου διαβάζετε χαρτιά για τον φόρτο εργασίας στον οποίο αναφερθήκατε. Το μόνο που χρειάζεται είναι να πε</w:t>
      </w:r>
      <w:r>
        <w:rPr>
          <w:rFonts w:eastAsia="Times New Roman" w:cs="Times New Roman"/>
          <w:szCs w:val="24"/>
        </w:rPr>
        <w:t xml:space="preserve">ίτε απλώς </w:t>
      </w:r>
      <w:r>
        <w:rPr>
          <w:rFonts w:eastAsia="Times New Roman" w:cs="Times New Roman"/>
          <w:szCs w:val="24"/>
        </w:rPr>
        <w:lastRenderedPageBreak/>
        <w:t>στη Βουλή ότι στην επόμενη ημερομηνία που προσδιορίστηκε η συζήτηση της ερωτήσεως του κ. Τσιάρα θα είστε παρών. Αυτό είναι αρκετό, κύριε Υπουργέ, και δεν θα είστε μονίμως φευγάτος.</w:t>
      </w:r>
    </w:p>
    <w:p w14:paraId="5FBAF03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Αν αυτά που είπατε τα πιστεύετε, δεν έχετε παρά να πιέσετε την Κυ</w:t>
      </w:r>
      <w:r>
        <w:rPr>
          <w:rFonts w:eastAsia="Times New Roman" w:cs="Times New Roman"/>
          <w:szCs w:val="24"/>
        </w:rPr>
        <w:t>βέρνηση να κάνει αυτά που σας είπα πριν. Γιατί</w:t>
      </w:r>
      <w:r>
        <w:rPr>
          <w:rFonts w:eastAsia="Times New Roman" w:cs="Times New Roman"/>
          <w:szCs w:val="24"/>
        </w:rPr>
        <w:t>,</w:t>
      </w:r>
      <w:r>
        <w:rPr>
          <w:rFonts w:eastAsia="Times New Roman" w:cs="Times New Roman"/>
          <w:szCs w:val="24"/>
        </w:rPr>
        <w:t xml:space="preserve"> αν δεν γίνει αυτό που σας είπα, από αύριο θα τσακώνονται, όπως τους είδατε στην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ε</w:t>
      </w:r>
      <w:r>
        <w:rPr>
          <w:rFonts w:eastAsia="Times New Roman" w:cs="Times New Roman"/>
          <w:szCs w:val="24"/>
        </w:rPr>
        <w:t xml:space="preserve">πιτροπή δεν </w:t>
      </w:r>
      <w:proofErr w:type="spellStart"/>
      <w:r>
        <w:rPr>
          <w:rFonts w:eastAsia="Times New Roman" w:cs="Times New Roman"/>
          <w:szCs w:val="24"/>
        </w:rPr>
        <w:t>διεκόπη</w:t>
      </w:r>
      <w:proofErr w:type="spellEnd"/>
      <w:r>
        <w:rPr>
          <w:rFonts w:eastAsia="Times New Roman" w:cs="Times New Roman"/>
          <w:szCs w:val="24"/>
        </w:rPr>
        <w:t>. Είχατε πει πριν πάρω τον λόγο ότι βιάζεστε να κατεβείτε κάτω για να ψηφίσετε, αν θυμάστε. Με ε</w:t>
      </w:r>
      <w:r>
        <w:rPr>
          <w:rFonts w:eastAsia="Times New Roman" w:cs="Times New Roman"/>
          <w:szCs w:val="24"/>
        </w:rPr>
        <w:t>ίχατε παρακαλέσει, μάλιστα, να είμαι και πάρα πολύ σύντομος. Άρα μη λέτε διακοπή, γιατί τα πήρε ο Μπαξεβάνης και τα έκανε θέματα. Εντάξει;</w:t>
      </w:r>
    </w:p>
    <w:p w14:paraId="5FBAF04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Αυτό είναι δική σας εξήγηση. Δεν υπάρχει αυτό. Η συνεδρίαση διακόπηκε. </w:t>
      </w:r>
    </w:p>
    <w:p w14:paraId="5FBAF04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w:t>
      </w:r>
      <w:r>
        <w:rPr>
          <w:rFonts w:eastAsia="Times New Roman" w:cs="Times New Roman"/>
          <w:b/>
          <w:szCs w:val="24"/>
        </w:rPr>
        <w:t>αμπρούλης</w:t>
      </w:r>
      <w:proofErr w:type="spellEnd"/>
      <w:r>
        <w:rPr>
          <w:rFonts w:eastAsia="Times New Roman" w:cs="Times New Roman"/>
          <w:b/>
          <w:szCs w:val="24"/>
        </w:rPr>
        <w:t>):</w:t>
      </w:r>
      <w:r>
        <w:rPr>
          <w:rFonts w:eastAsia="Times New Roman" w:cs="Times New Roman"/>
          <w:szCs w:val="24"/>
        </w:rPr>
        <w:t xml:space="preserve"> Καλώς, κύριε Γεωργιάδη.</w:t>
      </w:r>
    </w:p>
    <w:p w14:paraId="5FBAF04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Ορίστε, κύριε Θεοχαρόπουλε, έχετε τον λόγο.</w:t>
      </w:r>
    </w:p>
    <w:p w14:paraId="5FBAF04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κυρίες και κύριοι Βουλευτές, συζητάμε σήμερα ένα νομοσχέδιο του Υπουργείου Εθνικής Άμυνας, τη στιγμή, όμως, που τα </w:t>
      </w:r>
      <w:proofErr w:type="spellStart"/>
      <w:r>
        <w:rPr>
          <w:rFonts w:eastAsia="Times New Roman" w:cs="Times New Roman"/>
          <w:szCs w:val="24"/>
        </w:rPr>
        <w:t>απόνερα</w:t>
      </w:r>
      <w:proofErr w:type="spellEnd"/>
      <w:r>
        <w:rPr>
          <w:rFonts w:eastAsia="Times New Roman" w:cs="Times New Roman"/>
          <w:szCs w:val="24"/>
        </w:rPr>
        <w:t>, όπως φαίνετα</w:t>
      </w:r>
      <w:r>
        <w:rPr>
          <w:rFonts w:eastAsia="Times New Roman" w:cs="Times New Roman"/>
          <w:szCs w:val="24"/>
        </w:rPr>
        <w:t>ι, της επίσκεψης του Πρωθυπουργού στις ΗΠΑ δημιουργούν πολλούς και έντονους κυματισμούς σε κρίσιμα θέματα εθνικής άμυνας και όχι άδικα.</w:t>
      </w:r>
    </w:p>
    <w:p w14:paraId="5FBAF04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Τις τελευταίες ημέρες πράγματι έχει μονοπωλήσει τη συζήτηση, εντός και εκτός του Κοινοβουλίου, το θέμα της αναβάθμισης τ</w:t>
      </w:r>
      <w:r>
        <w:rPr>
          <w:rFonts w:eastAsia="Times New Roman" w:cs="Times New Roman"/>
          <w:szCs w:val="24"/>
        </w:rPr>
        <w:t xml:space="preserve">ων μαχητικών αεροσκαφών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rPr>
        <w:lastRenderedPageBreak/>
        <w:t xml:space="preserve">Εδώ είμαστε αντιμέτωποι με αντιφατικές δηλώσεις, διαψεύσεις, αοριστίες, αντιπαραθέσεις. </w:t>
      </w:r>
    </w:p>
    <w:p w14:paraId="5FBAF04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θέμα ξεκινήσαμε να το συζητάμε, αν θυμάστε καλά, </w:t>
      </w:r>
      <w:r>
        <w:rPr>
          <w:rFonts w:eastAsia="Times New Roman" w:cs="Times New Roman"/>
          <w:szCs w:val="24"/>
        </w:rPr>
        <w:t xml:space="preserve">τον </w:t>
      </w:r>
      <w:r>
        <w:rPr>
          <w:rFonts w:eastAsia="Times New Roman" w:cs="Times New Roman"/>
          <w:szCs w:val="24"/>
        </w:rPr>
        <w:t>Φεβρου</w:t>
      </w:r>
      <w:r>
        <w:rPr>
          <w:rFonts w:eastAsia="Times New Roman" w:cs="Times New Roman"/>
          <w:szCs w:val="24"/>
        </w:rPr>
        <w:t>άριο</w:t>
      </w:r>
      <w:r>
        <w:rPr>
          <w:rFonts w:eastAsia="Times New Roman" w:cs="Times New Roman"/>
          <w:szCs w:val="24"/>
        </w:rPr>
        <w:t xml:space="preserve"> </w:t>
      </w:r>
      <w:r>
        <w:rPr>
          <w:rFonts w:eastAsia="Times New Roman" w:cs="Times New Roman"/>
          <w:szCs w:val="24"/>
        </w:rPr>
        <w:t xml:space="preserve">του 2017 </w:t>
      </w:r>
      <w:r>
        <w:rPr>
          <w:rFonts w:eastAsia="Times New Roman" w:cs="Times New Roman"/>
          <w:szCs w:val="24"/>
        </w:rPr>
        <w:t>εδώ</w:t>
      </w:r>
      <w:r>
        <w:rPr>
          <w:rFonts w:eastAsia="Times New Roman" w:cs="Times New Roman"/>
          <w:szCs w:val="24"/>
        </w:rPr>
        <w:t>,</w:t>
      </w:r>
      <w:r>
        <w:rPr>
          <w:rFonts w:eastAsia="Times New Roman" w:cs="Times New Roman"/>
          <w:szCs w:val="24"/>
        </w:rPr>
        <w:t xml:space="preserve"> στην Ολομέλεια. Πέραν της έντονης συζήτησ</w:t>
      </w:r>
      <w:r>
        <w:rPr>
          <w:rFonts w:eastAsia="Times New Roman" w:cs="Times New Roman"/>
          <w:szCs w:val="24"/>
        </w:rPr>
        <w:t>ης που είχαμε, είχα</w:t>
      </w:r>
      <w:r>
        <w:rPr>
          <w:rFonts w:eastAsia="Times New Roman" w:cs="Times New Roman"/>
          <w:szCs w:val="24"/>
        </w:rPr>
        <w:t>με</w:t>
      </w:r>
      <w:r>
        <w:rPr>
          <w:rFonts w:eastAsia="Times New Roman" w:cs="Times New Roman"/>
          <w:szCs w:val="24"/>
        </w:rPr>
        <w:t xml:space="preserve"> μ</w:t>
      </w:r>
      <w:r>
        <w:rPr>
          <w:rFonts w:eastAsia="Times New Roman" w:cs="Times New Roman"/>
          <w:szCs w:val="24"/>
        </w:rPr>
        <w:t>ιλήσει με</w:t>
      </w:r>
      <w:r>
        <w:rPr>
          <w:rFonts w:eastAsia="Times New Roman" w:cs="Times New Roman"/>
          <w:szCs w:val="24"/>
        </w:rPr>
        <w:t xml:space="preserve"> τα πρώτα στοιχεία της </w:t>
      </w:r>
      <w:r>
        <w:rPr>
          <w:rFonts w:eastAsia="Times New Roman" w:cs="Times New Roman"/>
          <w:szCs w:val="24"/>
        </w:rPr>
        <w:t>υπόθε</w:t>
      </w:r>
      <w:r>
        <w:rPr>
          <w:rFonts w:eastAsia="Times New Roman" w:cs="Times New Roman"/>
          <w:szCs w:val="24"/>
        </w:rPr>
        <w:t>σης τότε</w:t>
      </w:r>
      <w:r>
        <w:rPr>
          <w:rFonts w:eastAsia="Times New Roman" w:cs="Times New Roman"/>
          <w:szCs w:val="24"/>
        </w:rPr>
        <w:t xml:space="preserve"> για πρώτη φορά</w:t>
      </w:r>
      <w:r>
        <w:rPr>
          <w:rFonts w:eastAsia="Times New Roman" w:cs="Times New Roman"/>
          <w:szCs w:val="24"/>
        </w:rPr>
        <w:t>. Είμαι μέλος της Επιτροπής Εξοπλιστικών,</w:t>
      </w:r>
      <w:r>
        <w:rPr>
          <w:rFonts w:eastAsia="Times New Roman" w:cs="Times New Roman"/>
          <w:szCs w:val="24"/>
        </w:rPr>
        <w:t xml:space="preserve"> γι’ αυτό και</w:t>
      </w:r>
      <w:r>
        <w:rPr>
          <w:rFonts w:eastAsia="Times New Roman" w:cs="Times New Roman"/>
          <w:szCs w:val="24"/>
        </w:rPr>
        <w:t xml:space="preserve"> συζητήσαμε </w:t>
      </w:r>
      <w:r>
        <w:rPr>
          <w:rFonts w:eastAsia="Times New Roman" w:cs="Times New Roman"/>
          <w:szCs w:val="24"/>
        </w:rPr>
        <w:t xml:space="preserve">ξανά </w:t>
      </w:r>
      <w:r>
        <w:rPr>
          <w:rFonts w:eastAsia="Times New Roman" w:cs="Times New Roman"/>
          <w:szCs w:val="24"/>
        </w:rPr>
        <w:t>τον Σεπτέμβριο</w:t>
      </w:r>
      <w:r>
        <w:rPr>
          <w:rFonts w:eastAsia="Times New Roman" w:cs="Times New Roman"/>
          <w:szCs w:val="24"/>
        </w:rPr>
        <w:t xml:space="preserve"> του 2017</w:t>
      </w:r>
      <w:r>
        <w:rPr>
          <w:rFonts w:eastAsia="Times New Roman" w:cs="Times New Roman"/>
          <w:szCs w:val="24"/>
        </w:rPr>
        <w:t xml:space="preserve">. </w:t>
      </w:r>
      <w:r>
        <w:rPr>
          <w:rFonts w:eastAsia="Times New Roman" w:cs="Times New Roman"/>
          <w:szCs w:val="24"/>
        </w:rPr>
        <w:t>Για αυτό</w:t>
      </w:r>
      <w:r>
        <w:rPr>
          <w:rFonts w:eastAsia="Times New Roman" w:cs="Times New Roman"/>
          <w:szCs w:val="24"/>
        </w:rPr>
        <w:t xml:space="preserve"> σας λέω ότι η σύγχυση </w:t>
      </w:r>
      <w:r>
        <w:rPr>
          <w:rFonts w:eastAsia="Times New Roman" w:cs="Times New Roman"/>
          <w:szCs w:val="24"/>
        </w:rPr>
        <w:t xml:space="preserve">προήλθε </w:t>
      </w:r>
      <w:r>
        <w:rPr>
          <w:rFonts w:eastAsia="Times New Roman" w:cs="Times New Roman"/>
          <w:szCs w:val="24"/>
        </w:rPr>
        <w:t xml:space="preserve">και από </w:t>
      </w:r>
      <w:r>
        <w:rPr>
          <w:rFonts w:eastAsia="Times New Roman" w:cs="Times New Roman"/>
          <w:szCs w:val="24"/>
        </w:rPr>
        <w:t xml:space="preserve">τις </w:t>
      </w:r>
      <w:r>
        <w:rPr>
          <w:rFonts w:eastAsia="Times New Roman" w:cs="Times New Roman"/>
          <w:szCs w:val="24"/>
        </w:rPr>
        <w:t>δικές σας δηλώσει</w:t>
      </w:r>
      <w:r>
        <w:rPr>
          <w:rFonts w:eastAsia="Times New Roman" w:cs="Times New Roman"/>
          <w:szCs w:val="24"/>
        </w:rPr>
        <w:t>ς και θ</w:t>
      </w:r>
      <w:r>
        <w:rPr>
          <w:rFonts w:eastAsia="Times New Roman" w:cs="Times New Roman"/>
          <w:szCs w:val="24"/>
        </w:rPr>
        <w:t xml:space="preserve">α σας </w:t>
      </w:r>
      <w:r>
        <w:rPr>
          <w:rFonts w:eastAsia="Times New Roman" w:cs="Times New Roman"/>
          <w:szCs w:val="24"/>
        </w:rPr>
        <w:t xml:space="preserve">εξηγήσω γιατί </w:t>
      </w:r>
      <w:r>
        <w:rPr>
          <w:rFonts w:eastAsia="Times New Roman" w:cs="Times New Roman"/>
          <w:szCs w:val="24"/>
        </w:rPr>
        <w:t>στη</w:t>
      </w:r>
      <w:r>
        <w:rPr>
          <w:rFonts w:eastAsia="Times New Roman" w:cs="Times New Roman"/>
          <w:szCs w:val="24"/>
        </w:rPr>
        <w:t xml:space="preserve"> συνέχεια</w:t>
      </w:r>
      <w:r>
        <w:rPr>
          <w:rFonts w:eastAsia="Times New Roman" w:cs="Times New Roman"/>
          <w:szCs w:val="24"/>
        </w:rPr>
        <w:t xml:space="preserve">. Πρόκειται για σύγχυση η οποία υπάρχει και για το </w:t>
      </w:r>
      <w:r>
        <w:rPr>
          <w:rFonts w:eastAsia="Times New Roman" w:cs="Times New Roman"/>
          <w:szCs w:val="24"/>
          <w:lang w:val="en-US"/>
        </w:rPr>
        <w:t>letter</w:t>
      </w:r>
      <w:r w:rsidRPr="00B74D3F">
        <w:rPr>
          <w:rFonts w:eastAsia="Times New Roman" w:cs="Times New Roman"/>
          <w:szCs w:val="24"/>
        </w:rPr>
        <w:t xml:space="preserve"> - </w:t>
      </w:r>
      <w:r>
        <w:rPr>
          <w:rFonts w:eastAsia="Times New Roman" w:cs="Times New Roman"/>
          <w:szCs w:val="24"/>
        </w:rPr>
        <w:t xml:space="preserve">γράμμα στο οποίο αναφερθήκατε και για τις τιμές </w:t>
      </w:r>
      <w:r w:rsidRPr="00B74D3F">
        <w:rPr>
          <w:rFonts w:eastAsia="Times New Roman" w:cs="Times New Roman"/>
          <w:szCs w:val="24"/>
        </w:rPr>
        <w:t xml:space="preserve">– </w:t>
      </w:r>
      <w:r>
        <w:rPr>
          <w:rFonts w:eastAsia="Times New Roman" w:cs="Times New Roman"/>
          <w:szCs w:val="24"/>
        </w:rPr>
        <w:t xml:space="preserve">τα κόστη </w:t>
      </w:r>
      <w:r>
        <w:rPr>
          <w:rFonts w:eastAsia="Times New Roman" w:cs="Times New Roman"/>
          <w:szCs w:val="24"/>
        </w:rPr>
        <w:t>και για τα αντισταθμιστικά. Αυτή η σύγχυση επιτείνεται όχι μόνον από εσάς, αλλά και από άλλα μέλη του Υπο</w:t>
      </w:r>
      <w:r>
        <w:rPr>
          <w:rFonts w:eastAsia="Times New Roman" w:cs="Times New Roman"/>
          <w:szCs w:val="24"/>
        </w:rPr>
        <w:t>υργικού Συμβουλίου αλλά και από Βουλευτές.</w:t>
      </w:r>
    </w:p>
    <w:p w14:paraId="5FBAF0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θα πρέπει να ενημερώσουμε τον ελληνικό λαό, όχι </w:t>
      </w:r>
      <w:r>
        <w:rPr>
          <w:rFonts w:eastAsia="Times New Roman" w:cs="Times New Roman"/>
          <w:szCs w:val="24"/>
        </w:rPr>
        <w:t xml:space="preserve">μόνο </w:t>
      </w:r>
      <w:r>
        <w:rPr>
          <w:rFonts w:eastAsia="Times New Roman" w:cs="Times New Roman"/>
          <w:szCs w:val="24"/>
        </w:rPr>
        <w:t xml:space="preserve">εμάς εδώ, αλλά τον ελληνικό λαό για αυτά </w:t>
      </w:r>
      <w:r>
        <w:rPr>
          <w:rFonts w:eastAsia="Times New Roman" w:cs="Times New Roman"/>
          <w:szCs w:val="24"/>
        </w:rPr>
        <w:t xml:space="preserve">για </w:t>
      </w:r>
      <w:r>
        <w:rPr>
          <w:rFonts w:eastAsia="Times New Roman" w:cs="Times New Roman"/>
          <w:szCs w:val="24"/>
        </w:rPr>
        <w:t>τα οποία μπορούν</w:t>
      </w:r>
      <w:r>
        <w:rPr>
          <w:rFonts w:eastAsia="Times New Roman" w:cs="Times New Roman"/>
          <w:szCs w:val="24"/>
        </w:rPr>
        <w:t xml:space="preserve"> και γίνεται</w:t>
      </w:r>
      <w:r>
        <w:rPr>
          <w:rFonts w:eastAsia="Times New Roman" w:cs="Times New Roman"/>
          <w:szCs w:val="24"/>
        </w:rPr>
        <w:t xml:space="preserve"> να ενημερωθούν. </w:t>
      </w:r>
      <w:r>
        <w:rPr>
          <w:rFonts w:eastAsia="Times New Roman" w:cs="Times New Roman"/>
          <w:szCs w:val="24"/>
        </w:rPr>
        <w:t>Έ</w:t>
      </w:r>
      <w:r>
        <w:rPr>
          <w:rFonts w:eastAsia="Times New Roman" w:cs="Times New Roman"/>
          <w:szCs w:val="24"/>
        </w:rPr>
        <w:t xml:space="preserve">χουμε τηρήσει στην Επιτροπή Εξοπλιστικών, νομίζω όσο </w:t>
      </w:r>
      <w:r>
        <w:rPr>
          <w:rFonts w:eastAsia="Times New Roman" w:cs="Times New Roman"/>
          <w:szCs w:val="24"/>
        </w:rPr>
        <w:t>το δυνατόν γίνεται, το θέμα της εμπιστευτικότητας. Για ό,τι έχουμε πει εκεί δεν έχει βγει απολύτως τίποτα.</w:t>
      </w:r>
    </w:p>
    <w:p w14:paraId="5FBAF04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Απόλυτα όλοι!</w:t>
      </w:r>
    </w:p>
    <w:p w14:paraId="5FBAF04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 εκσυγχρονισμός, όμως, των εξοπλ</w:t>
      </w:r>
      <w:r>
        <w:rPr>
          <w:rFonts w:eastAsia="Times New Roman" w:cs="Times New Roman"/>
          <w:szCs w:val="24"/>
        </w:rPr>
        <w:t>ιστικών προγραμμάτων αποτελεί εθνικό ζήτημα και γι’ αυτό</w:t>
      </w:r>
      <w:r>
        <w:rPr>
          <w:rFonts w:eastAsia="Times New Roman" w:cs="Times New Roman"/>
          <w:szCs w:val="24"/>
        </w:rPr>
        <w:t>ν</w:t>
      </w:r>
      <w:r>
        <w:rPr>
          <w:rFonts w:eastAsia="Times New Roman" w:cs="Times New Roman"/>
          <w:szCs w:val="24"/>
        </w:rPr>
        <w:t xml:space="preserve"> τον λόγο νομίζω ότι το χειριζόμαστε με την αναγκαία υπευθυνότητα.</w:t>
      </w:r>
    </w:p>
    <w:p w14:paraId="5FBAF04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Τον περασμένο Φεβρουάριο, λοιπόν, με την επίκαιρη ερώτηση που σας είχα καταθέσει</w:t>
      </w:r>
      <w:r>
        <w:rPr>
          <w:rFonts w:eastAsia="Times New Roman" w:cs="Times New Roman"/>
          <w:szCs w:val="24"/>
        </w:rPr>
        <w:t>,</w:t>
      </w:r>
      <w:r>
        <w:rPr>
          <w:rFonts w:eastAsia="Times New Roman" w:cs="Times New Roman"/>
          <w:szCs w:val="24"/>
        </w:rPr>
        <w:t xml:space="preserve"> σας ζητούσα να μας ενημερώσετε άμεσα και έγκ</w:t>
      </w:r>
      <w:r>
        <w:rPr>
          <w:rFonts w:eastAsia="Times New Roman" w:cs="Times New Roman"/>
          <w:szCs w:val="24"/>
        </w:rPr>
        <w:t>υ</w:t>
      </w:r>
      <w:r>
        <w:rPr>
          <w:rFonts w:eastAsia="Times New Roman" w:cs="Times New Roman"/>
          <w:szCs w:val="24"/>
        </w:rPr>
        <w:t>ρα γι</w:t>
      </w:r>
      <w:r>
        <w:rPr>
          <w:rFonts w:eastAsia="Times New Roman" w:cs="Times New Roman"/>
          <w:szCs w:val="24"/>
        </w:rPr>
        <w:t xml:space="preserve">α τον σχεδιασμό προμήθειας νέων εξοπλιστικών προγραμμάτων, διότι τότε πληροφορηθήκαμε, πάλι από δημοσιεύματα, ότι είναι η πρόθεση του Υπουργείου για τον εκσυγχρονισμό των </w:t>
      </w:r>
      <w:r>
        <w:rPr>
          <w:rFonts w:eastAsia="Times New Roman" w:cs="Times New Roman"/>
          <w:szCs w:val="24"/>
          <w:lang w:val="en-US"/>
        </w:rPr>
        <w:t>F</w:t>
      </w:r>
      <w:r>
        <w:rPr>
          <w:rFonts w:eastAsia="Times New Roman" w:cs="Times New Roman"/>
          <w:szCs w:val="24"/>
        </w:rPr>
        <w:t xml:space="preserve">-16 και για την αγορά </w:t>
      </w:r>
      <w:r>
        <w:rPr>
          <w:rFonts w:eastAsia="Times New Roman" w:cs="Times New Roman"/>
          <w:szCs w:val="24"/>
          <w:lang w:val="en-US"/>
        </w:rPr>
        <w:t>F</w:t>
      </w:r>
      <w:r>
        <w:rPr>
          <w:rFonts w:eastAsia="Times New Roman" w:cs="Times New Roman"/>
          <w:szCs w:val="24"/>
        </w:rPr>
        <w:t>-35.</w:t>
      </w:r>
    </w:p>
    <w:p w14:paraId="5FBAF04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Τότε είχατε επιβεβαιώσει την πρόθεσή σας αυτή, με βάση τ</w:t>
      </w:r>
      <w:r>
        <w:rPr>
          <w:rFonts w:eastAsia="Times New Roman" w:cs="Times New Roman"/>
          <w:szCs w:val="24"/>
        </w:rPr>
        <w:t>ο γράμμα το οποίο είχατε αποστείλει τον Φεβρουάριο</w:t>
      </w:r>
      <w:r>
        <w:rPr>
          <w:rFonts w:eastAsia="Times New Roman" w:cs="Times New Roman"/>
          <w:szCs w:val="24"/>
        </w:rPr>
        <w:t xml:space="preserve"> στις ΗΠΑ</w:t>
      </w:r>
      <w:r>
        <w:rPr>
          <w:rFonts w:eastAsia="Times New Roman" w:cs="Times New Roman"/>
          <w:szCs w:val="24"/>
        </w:rPr>
        <w:t>, και είχατε δεσμευ</w:t>
      </w:r>
      <w:r>
        <w:rPr>
          <w:rFonts w:eastAsia="Times New Roman" w:cs="Times New Roman"/>
          <w:szCs w:val="24"/>
        </w:rPr>
        <w:t>θ</w:t>
      </w:r>
      <w:r>
        <w:rPr>
          <w:rFonts w:eastAsia="Times New Roman" w:cs="Times New Roman"/>
          <w:szCs w:val="24"/>
        </w:rPr>
        <w:t xml:space="preserve">εί ότι θα ενημερώσετε για τις απαντήσεις της αμερικάνικης πλευράς και σε περίπτωση αποδοχής της πρότασης, θα ενεργοποιηθούν τα ανάλογα </w:t>
      </w:r>
      <w:proofErr w:type="spellStart"/>
      <w:r>
        <w:rPr>
          <w:rFonts w:eastAsia="Times New Roman" w:cs="Times New Roman"/>
          <w:szCs w:val="24"/>
        </w:rPr>
        <w:t>υποπρογράμματα</w:t>
      </w:r>
      <w:proofErr w:type="spellEnd"/>
      <w:r>
        <w:rPr>
          <w:rFonts w:eastAsia="Times New Roman" w:cs="Times New Roman"/>
          <w:szCs w:val="24"/>
        </w:rPr>
        <w:t>. Στο πλαίσιο αυτό, η Επιτρο</w:t>
      </w:r>
      <w:r>
        <w:rPr>
          <w:rFonts w:eastAsia="Times New Roman" w:cs="Times New Roman"/>
          <w:szCs w:val="24"/>
        </w:rPr>
        <w:t>πή Εξοπλιστικών θα εγκρίνει ή θα απορρίψει. Βέβαια, δεν είχατε δώσει κα</w:t>
      </w:r>
      <w:r>
        <w:rPr>
          <w:rFonts w:eastAsia="Times New Roman" w:cs="Times New Roman"/>
          <w:szCs w:val="24"/>
        </w:rPr>
        <w:t>μ</w:t>
      </w:r>
      <w:r>
        <w:rPr>
          <w:rFonts w:eastAsia="Times New Roman" w:cs="Times New Roman"/>
          <w:szCs w:val="24"/>
        </w:rPr>
        <w:t xml:space="preserve">μία απάντηση και τότε ως προς το κόστος, για τον Φεβρουάριο μιλάω, των προγραμμάτων αυτών, όταν είχα αναφέρει τα ποσά, περίπου 1,7 με 2 δισεκατομμύρια ευρώ σε σχέση με τα </w:t>
      </w:r>
      <w:r>
        <w:rPr>
          <w:rFonts w:eastAsia="Times New Roman" w:cs="Times New Roman"/>
          <w:szCs w:val="24"/>
          <w:lang w:val="en-US"/>
        </w:rPr>
        <w:t>F</w:t>
      </w:r>
      <w:r>
        <w:rPr>
          <w:rFonts w:eastAsia="Times New Roman" w:cs="Times New Roman"/>
          <w:szCs w:val="24"/>
        </w:rPr>
        <w:t xml:space="preserve">-16 και για </w:t>
      </w:r>
      <w:r>
        <w:rPr>
          <w:rFonts w:eastAsia="Times New Roman" w:cs="Times New Roman"/>
          <w:szCs w:val="24"/>
        </w:rPr>
        <w:t>τα</w:t>
      </w:r>
      <w:r>
        <w:rPr>
          <w:rFonts w:eastAsia="Times New Roman" w:cs="Times New Roman"/>
          <w:szCs w:val="24"/>
        </w:rPr>
        <w:t xml:space="preserve"> 80-100 εκατομμύρια για έκαστο</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 xml:space="preserve">-35. </w:t>
      </w:r>
    </w:p>
    <w:p w14:paraId="5FBAF04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Όμως, δεν υπήρχε ουσιαστική και πλήρης ενημέρωση για το κόστος ούτε και στην Επιτροπή Εξοπλιστικών στις 20 Σεπτεμβρίου για την αναβάθμιση των </w:t>
      </w:r>
      <w:r>
        <w:rPr>
          <w:rFonts w:eastAsia="Times New Roman" w:cs="Times New Roman"/>
          <w:szCs w:val="24"/>
          <w:lang w:val="en-US"/>
        </w:rPr>
        <w:t>F</w:t>
      </w:r>
      <w:r>
        <w:rPr>
          <w:rFonts w:eastAsia="Times New Roman" w:cs="Times New Roman"/>
          <w:szCs w:val="24"/>
        </w:rPr>
        <w:t>-16. Δεν είδαμε την πρόταση της αμερικάνικης πλευράς. Απαντήσατε τότε ότι</w:t>
      </w:r>
      <w:r>
        <w:rPr>
          <w:rFonts w:eastAsia="Times New Roman" w:cs="Times New Roman"/>
          <w:szCs w:val="24"/>
        </w:rPr>
        <w:t xml:space="preserve"> θα έρθει στις 7 Οκτωβρίου η πρόταση της αμερικάνικης πλευράς.</w:t>
      </w:r>
    </w:p>
    <w:p w14:paraId="5FBAF04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Στις 2 Νοεμβρίου.</w:t>
      </w:r>
    </w:p>
    <w:p w14:paraId="5FBAF04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Ο κ. Βίτσας μ</w:t>
      </w:r>
      <w:r>
        <w:rPr>
          <w:rFonts w:eastAsia="Times New Roman" w:cs="Times New Roman"/>
          <w:szCs w:val="24"/>
        </w:rPr>
        <w:t>ά</w:t>
      </w:r>
      <w:r>
        <w:rPr>
          <w:rFonts w:eastAsia="Times New Roman" w:cs="Times New Roman"/>
          <w:szCs w:val="24"/>
        </w:rPr>
        <w:t>ς είπε προχθές ότι</w:t>
      </w:r>
      <w:r>
        <w:rPr>
          <w:rFonts w:eastAsia="Times New Roman" w:cs="Times New Roman"/>
          <w:szCs w:val="24"/>
        </w:rPr>
        <w:t xml:space="preserve"> άλλαξε και</w:t>
      </w:r>
      <w:r>
        <w:rPr>
          <w:rFonts w:eastAsia="Times New Roman" w:cs="Times New Roman"/>
          <w:szCs w:val="24"/>
        </w:rPr>
        <w:t xml:space="preserve"> θα έρθει 2 με 3 Νοεμβρίου η π</w:t>
      </w:r>
      <w:r>
        <w:rPr>
          <w:rFonts w:eastAsia="Times New Roman" w:cs="Times New Roman"/>
          <w:szCs w:val="24"/>
        </w:rPr>
        <w:t xml:space="preserve">ρόταση αυτή. Άρα έχει πάει πίσω και αυτή η διαδικασία. </w:t>
      </w:r>
    </w:p>
    <w:p w14:paraId="5FBAF04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Είπατε, λοιπόν, και δεσμευτήκατε ότι μόλις απαντήσει η </w:t>
      </w:r>
      <w:r>
        <w:rPr>
          <w:rFonts w:eastAsia="Times New Roman" w:cs="Times New Roman"/>
          <w:szCs w:val="24"/>
        </w:rPr>
        <w:t>ε</w:t>
      </w:r>
      <w:r>
        <w:rPr>
          <w:rFonts w:eastAsia="Times New Roman" w:cs="Times New Roman"/>
          <w:szCs w:val="24"/>
        </w:rPr>
        <w:t xml:space="preserve">πιτροπή, θα το συζητήσουμε. Στην </w:t>
      </w:r>
      <w:r>
        <w:rPr>
          <w:rFonts w:eastAsia="Times New Roman" w:cs="Times New Roman"/>
          <w:szCs w:val="24"/>
        </w:rPr>
        <w:t>ε</w:t>
      </w:r>
      <w:r>
        <w:rPr>
          <w:rFonts w:eastAsia="Times New Roman" w:cs="Times New Roman"/>
          <w:szCs w:val="24"/>
        </w:rPr>
        <w:t>πιτροπή απαντήσατε ότι το ποσό 1,7 με 2 δισεκατομμύρια ευρώ που σας ανέφερα είναι απαγορευτικό και ότι σε αυτό</w:t>
      </w:r>
      <w:r>
        <w:rPr>
          <w:rFonts w:eastAsia="Times New Roman" w:cs="Times New Roman"/>
          <w:szCs w:val="24"/>
        </w:rPr>
        <w:t xml:space="preserve"> το κόστος δεν μπορούμε να ανταποκριθούμε. </w:t>
      </w:r>
      <w:r>
        <w:rPr>
          <w:rFonts w:eastAsia="Times New Roman" w:cs="Times New Roman"/>
          <w:szCs w:val="24"/>
        </w:rPr>
        <w:t>Ε</w:t>
      </w:r>
      <w:r>
        <w:rPr>
          <w:rFonts w:eastAsia="Times New Roman" w:cs="Times New Roman"/>
          <w:szCs w:val="24"/>
        </w:rPr>
        <w:t xml:space="preserve">νώ δηλώσατε αυτό στην </w:t>
      </w:r>
      <w:r>
        <w:rPr>
          <w:rFonts w:eastAsia="Times New Roman" w:cs="Times New Roman"/>
          <w:szCs w:val="24"/>
        </w:rPr>
        <w:t>ε</w:t>
      </w:r>
      <w:r>
        <w:rPr>
          <w:rFonts w:eastAsia="Times New Roman" w:cs="Times New Roman"/>
          <w:szCs w:val="24"/>
        </w:rPr>
        <w:t>πιτροπή, στη διαδικασία κοινοβουλευτικού ελέγχου πήραμε</w:t>
      </w:r>
      <w:r>
        <w:rPr>
          <w:rFonts w:eastAsia="Times New Roman" w:cs="Times New Roman"/>
          <w:szCs w:val="24"/>
        </w:rPr>
        <w:t>,</w:t>
      </w:r>
      <w:r>
        <w:rPr>
          <w:rFonts w:eastAsia="Times New Roman" w:cs="Times New Roman"/>
          <w:szCs w:val="24"/>
        </w:rPr>
        <w:t xml:space="preserve"> τις επόμενες ημέρες, στις 5 Οκτωβρίου, μία γραπτή απάντηση που απαντήσατε ότι το κόστος του προγράμματος αναβάθμισης είναι 1,5 με 2 </w:t>
      </w:r>
      <w:r>
        <w:rPr>
          <w:rFonts w:eastAsia="Times New Roman" w:cs="Times New Roman"/>
          <w:szCs w:val="24"/>
        </w:rPr>
        <w:t>δισεκατομμύρια ευρώ.</w:t>
      </w:r>
    </w:p>
    <w:p w14:paraId="5FBAF04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Διαβάζω εδώ την απάντηση</w:t>
      </w:r>
      <w:r>
        <w:rPr>
          <w:rFonts w:eastAsia="Times New Roman" w:cs="Times New Roman"/>
          <w:szCs w:val="24"/>
        </w:rPr>
        <w:t>,</w:t>
      </w:r>
      <w:r>
        <w:rPr>
          <w:rFonts w:eastAsia="Times New Roman" w:cs="Times New Roman"/>
          <w:szCs w:val="24"/>
        </w:rPr>
        <w:t xml:space="preserve"> η οποία είναι υπογεγραμμένη από εσάς: «Τα αεροσκάφη που θα αναβαθμιστούν θα εξαρτηθεί από το κόστος προγράμματος με εκτιμώμενη δαπάνη 1,5 με 2 δισεκατομμύρια ευρώ</w:t>
      </w:r>
      <w:r>
        <w:rPr>
          <w:rFonts w:eastAsia="Times New Roman" w:cs="Times New Roman"/>
          <w:szCs w:val="24"/>
        </w:rPr>
        <w:t>.</w:t>
      </w:r>
      <w:r>
        <w:rPr>
          <w:rFonts w:eastAsia="Times New Roman" w:cs="Times New Roman"/>
          <w:szCs w:val="24"/>
        </w:rPr>
        <w:t xml:space="preserve">». Καταλαβαίνετε ότι υπάρχει μία σύγχυση. Για </w:t>
      </w:r>
      <w:r>
        <w:rPr>
          <w:rFonts w:eastAsia="Times New Roman" w:cs="Times New Roman"/>
          <w:szCs w:val="24"/>
        </w:rPr>
        <w:t xml:space="preserve">πόσα αεροσκάφη; Για όλα; Για τα μισά; </w:t>
      </w:r>
      <w:r>
        <w:rPr>
          <w:rFonts w:eastAsia="Times New Roman" w:cs="Times New Roman"/>
          <w:szCs w:val="24"/>
        </w:rPr>
        <w:t>Τ</w:t>
      </w:r>
      <w:r>
        <w:rPr>
          <w:rFonts w:eastAsia="Times New Roman" w:cs="Times New Roman"/>
          <w:szCs w:val="24"/>
        </w:rPr>
        <w:t>ι θα γίνει στο τέλος</w:t>
      </w:r>
      <w:r>
        <w:rPr>
          <w:rFonts w:eastAsia="Times New Roman" w:cs="Times New Roman"/>
          <w:szCs w:val="24"/>
        </w:rPr>
        <w:t>;</w:t>
      </w:r>
    </w:p>
    <w:p w14:paraId="5FBAF05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Όλα. Των αεροσκαφών λέει. Εννοείται όλα.</w:t>
      </w:r>
    </w:p>
    <w:p w14:paraId="5FBAF05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Δεν λέει συγκεκριμένα πόσα έχετε ζητήσει εσείς.</w:t>
      </w:r>
    </w:p>
    <w:p w14:paraId="5FBAF05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Εμεί</w:t>
      </w:r>
      <w:r>
        <w:rPr>
          <w:rFonts w:eastAsia="Times New Roman" w:cs="Times New Roman"/>
          <w:szCs w:val="24"/>
        </w:rPr>
        <w:t>ς, κύριε Υπουργέ, δεν αμφισβητούμε την αναγκαιότητα του αξιόμαχου των ελληνικών Ένοπλων Δυνάμεων και μιας ισχυροποιημένης χώρας ως προς την ασφάλεια και την άμυνα.</w:t>
      </w:r>
    </w:p>
    <w:p w14:paraId="5FBAF053" w14:textId="77777777" w:rsidR="00DD71AD" w:rsidRDefault="009451BE">
      <w:pPr>
        <w:spacing w:after="0" w:line="600" w:lineRule="auto"/>
        <w:ind w:firstLine="720"/>
        <w:jc w:val="both"/>
        <w:rPr>
          <w:rFonts w:eastAsia="Times New Roman"/>
          <w:szCs w:val="24"/>
        </w:rPr>
      </w:pPr>
      <w:r>
        <w:rPr>
          <w:rFonts w:eastAsia="Times New Roman"/>
          <w:szCs w:val="24"/>
        </w:rPr>
        <w:t>Όμως και σε αυτό είμαστε ξεκάθαροι: λευκή επιταγή δεν θα δώσουμε σε κανέναν για την αναβάθμι</w:t>
      </w:r>
      <w:r>
        <w:rPr>
          <w:rFonts w:eastAsia="Times New Roman"/>
          <w:szCs w:val="24"/>
        </w:rPr>
        <w:t xml:space="preserve">ση των </w:t>
      </w:r>
      <w:r>
        <w:rPr>
          <w:rFonts w:eastAsia="Times New Roman"/>
          <w:szCs w:val="24"/>
          <w:lang w:val="en-US"/>
        </w:rPr>
        <w:t>F</w:t>
      </w:r>
      <w:r>
        <w:rPr>
          <w:rFonts w:eastAsia="Times New Roman"/>
          <w:szCs w:val="24"/>
        </w:rPr>
        <w:t>-16</w:t>
      </w:r>
      <w:r>
        <w:rPr>
          <w:rFonts w:eastAsia="Times New Roman"/>
          <w:szCs w:val="24"/>
        </w:rPr>
        <w:t>,</w:t>
      </w:r>
      <w:r>
        <w:rPr>
          <w:rFonts w:eastAsia="Times New Roman"/>
          <w:szCs w:val="24"/>
        </w:rPr>
        <w:t xml:space="preserve"> χωρίς να έχουμε το συγκεκριμένο κόστος με βάση τη συμφωνία, την οποία έχετε κάνει ή θα κάνετε.</w:t>
      </w:r>
    </w:p>
    <w:p w14:paraId="5FBAF054" w14:textId="77777777" w:rsidR="00DD71AD" w:rsidRDefault="009451BE">
      <w:pPr>
        <w:spacing w:after="0" w:line="600" w:lineRule="auto"/>
        <w:ind w:firstLine="720"/>
        <w:jc w:val="both"/>
        <w:rPr>
          <w:rFonts w:eastAsia="Times New Roman"/>
          <w:szCs w:val="24"/>
        </w:rPr>
      </w:pPr>
      <w:r>
        <w:rPr>
          <w:rFonts w:eastAsia="Times New Roman"/>
          <w:szCs w:val="24"/>
        </w:rPr>
        <w:t>Δεν μας δώσατε συγκεκριμένα ποσά και γι’ αυτό και στην Επιτροπή Εξοπλιστικών ψήφισα «παρών» εκ μέρος της Δημοκρατικής Συμπαράταξης, όπως έκανε και τ</w:t>
      </w:r>
      <w:r>
        <w:rPr>
          <w:rFonts w:eastAsia="Times New Roman"/>
          <w:szCs w:val="24"/>
        </w:rPr>
        <w:t>ο Ποτάμι</w:t>
      </w:r>
      <w:r>
        <w:rPr>
          <w:rFonts w:eastAsia="Times New Roman"/>
          <w:szCs w:val="24"/>
        </w:rPr>
        <w:t>,</w:t>
      </w:r>
      <w:r>
        <w:rPr>
          <w:rFonts w:eastAsia="Times New Roman"/>
          <w:szCs w:val="24"/>
        </w:rPr>
        <w:t xml:space="preserve"> σε αντίθεση με τη Νέα Δημοκρατία τότε που ψήφισε «ναι», όπως ο ΣΥΡΙΖΑ και οι Ανεξάρτητοι Έλληνες.</w:t>
      </w:r>
    </w:p>
    <w:p w14:paraId="5FBAF055" w14:textId="77777777" w:rsidR="00DD71AD" w:rsidRDefault="009451BE">
      <w:pPr>
        <w:spacing w:after="0" w:line="600" w:lineRule="auto"/>
        <w:ind w:firstLine="720"/>
        <w:jc w:val="both"/>
        <w:rPr>
          <w:rFonts w:eastAsia="Times New Roman"/>
          <w:szCs w:val="24"/>
        </w:rPr>
      </w:pPr>
      <w:r>
        <w:rPr>
          <w:rFonts w:eastAsia="Times New Roman"/>
          <w:szCs w:val="24"/>
        </w:rPr>
        <w:t>Παρατείν</w:t>
      </w:r>
      <w:r>
        <w:rPr>
          <w:rFonts w:eastAsia="Times New Roman"/>
          <w:szCs w:val="24"/>
        </w:rPr>
        <w:t>α</w:t>
      </w:r>
      <w:r>
        <w:rPr>
          <w:rFonts w:eastAsia="Times New Roman"/>
          <w:szCs w:val="24"/>
        </w:rPr>
        <w:t xml:space="preserve">τε την ενημέρωση, λοιπόν, για αργότερα. </w:t>
      </w:r>
      <w:r>
        <w:rPr>
          <w:rFonts w:eastAsia="Times New Roman"/>
          <w:szCs w:val="24"/>
        </w:rPr>
        <w:t>Σ</w:t>
      </w:r>
      <w:r>
        <w:rPr>
          <w:rFonts w:eastAsia="Times New Roman"/>
          <w:szCs w:val="24"/>
        </w:rPr>
        <w:t>ας ακούσαμε και σε έναν τηλεοπτικό σταθμό να λέτε</w:t>
      </w:r>
      <w:r>
        <w:rPr>
          <w:rFonts w:eastAsia="Times New Roman"/>
          <w:szCs w:val="24"/>
        </w:rPr>
        <w:t xml:space="preserve"> λαθεμένα</w:t>
      </w:r>
      <w:r>
        <w:rPr>
          <w:rFonts w:eastAsia="Times New Roman"/>
          <w:szCs w:val="24"/>
        </w:rPr>
        <w:t xml:space="preserve">, πέρα από τα άλλα που λέτε, ότι η </w:t>
      </w:r>
      <w:r>
        <w:rPr>
          <w:rFonts w:eastAsia="Times New Roman"/>
          <w:szCs w:val="24"/>
        </w:rPr>
        <w:t>Δημοκρατική Συμπαράταξη κάποια στιγμή με τη Νέα Δημοκρατία μάς ψήφισε να προχωρήσουμε στην αναβάθμιση. Στη συνέχεια, βλέπω, το έχετε πάρει πίσω, δεν το έχετε ξαναχρησιμοποιήσει. Μάλλον ενημερωθήκατε ή θυμηθήκατε ακριβώς τι έχει γίνει.</w:t>
      </w:r>
    </w:p>
    <w:p w14:paraId="5FBAF056" w14:textId="77777777" w:rsidR="00DD71AD" w:rsidRDefault="009451BE">
      <w:pPr>
        <w:spacing w:after="0" w:line="600" w:lineRule="auto"/>
        <w:ind w:firstLine="720"/>
        <w:jc w:val="both"/>
        <w:rPr>
          <w:rFonts w:eastAsia="Times New Roman"/>
          <w:szCs w:val="24"/>
        </w:rPr>
      </w:pPr>
      <w:r>
        <w:rPr>
          <w:rFonts w:eastAsia="Times New Roman"/>
          <w:b/>
          <w:szCs w:val="24"/>
        </w:rPr>
        <w:t xml:space="preserve">ΠΑΝΟΣ ΚΑΜΜΕΝΟΣ </w:t>
      </w:r>
      <w:r>
        <w:rPr>
          <w:rFonts w:eastAsia="Times New Roman"/>
          <w:b/>
          <w:szCs w:val="24"/>
        </w:rPr>
        <w:t>(Υπουργός Εθνικής Άμυνας -</w:t>
      </w:r>
      <w:r>
        <w:rPr>
          <w:rFonts w:eastAsia="Times New Roman"/>
          <w:color w:val="545454"/>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szCs w:val="24"/>
        </w:rPr>
        <w:t>Το είπατε εσείς. Η Νέα Δημοκρατία ψήφισε «</w:t>
      </w:r>
      <w:r>
        <w:rPr>
          <w:rFonts w:eastAsia="Times New Roman"/>
          <w:szCs w:val="24"/>
        </w:rPr>
        <w:t>ν</w:t>
      </w:r>
      <w:r>
        <w:rPr>
          <w:rFonts w:eastAsia="Times New Roman"/>
          <w:szCs w:val="24"/>
        </w:rPr>
        <w:t>αι» και εσείς επιφυλαχθήκατε.</w:t>
      </w:r>
    </w:p>
    <w:p w14:paraId="5FBAF057"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Εγώ «</w:t>
      </w:r>
      <w:r>
        <w:rPr>
          <w:rFonts w:eastAsia="Times New Roman"/>
          <w:szCs w:val="24"/>
        </w:rPr>
        <w:t>π</w:t>
      </w:r>
      <w:r>
        <w:rPr>
          <w:rFonts w:eastAsia="Times New Roman"/>
          <w:szCs w:val="24"/>
        </w:rPr>
        <w:t xml:space="preserve">αρών». </w:t>
      </w:r>
      <w:r>
        <w:rPr>
          <w:rFonts w:eastAsia="Times New Roman"/>
          <w:szCs w:val="24"/>
        </w:rPr>
        <w:t>Η ΔΗΣΥ είχε ψηφίσει «παρών», όπως και το Ποτάμι.</w:t>
      </w:r>
    </w:p>
    <w:p w14:paraId="5FBAF058" w14:textId="77777777" w:rsidR="00DD71AD" w:rsidRDefault="009451BE">
      <w:pPr>
        <w:spacing w:after="0" w:line="600" w:lineRule="auto"/>
        <w:ind w:firstLine="720"/>
        <w:jc w:val="both"/>
        <w:rPr>
          <w:rFonts w:eastAsia="Times New Roman"/>
          <w:szCs w:val="24"/>
        </w:rPr>
      </w:pPr>
      <w:r>
        <w:rPr>
          <w:rFonts w:eastAsia="Times New Roman"/>
          <w:szCs w:val="24"/>
        </w:rPr>
        <w:lastRenderedPageBreak/>
        <w:t>Λοιπόν, για να φύγει η σύγχυση</w:t>
      </w:r>
      <w:r>
        <w:rPr>
          <w:rFonts w:eastAsia="Times New Roman"/>
          <w:szCs w:val="24"/>
        </w:rPr>
        <w:t>,</w:t>
      </w:r>
      <w:r>
        <w:rPr>
          <w:rFonts w:eastAsia="Times New Roman"/>
          <w:szCs w:val="24"/>
        </w:rPr>
        <w:t xml:space="preserve"> σ</w:t>
      </w:r>
      <w:r>
        <w:rPr>
          <w:rFonts w:eastAsia="Times New Roman"/>
          <w:szCs w:val="24"/>
        </w:rPr>
        <w:t>α</w:t>
      </w:r>
      <w:r>
        <w:rPr>
          <w:rFonts w:eastAsia="Times New Roman"/>
          <w:szCs w:val="24"/>
        </w:rPr>
        <w:t>ς λέω το τι είχε συμβεί ακριβώς σε σχέση με εκείνη την Επιτροπή Εξοπλιστικών.</w:t>
      </w:r>
    </w:p>
    <w:p w14:paraId="5FBAF059" w14:textId="77777777" w:rsidR="00DD71AD" w:rsidRDefault="009451BE">
      <w:pPr>
        <w:spacing w:after="0" w:line="600" w:lineRule="auto"/>
        <w:ind w:firstLine="720"/>
        <w:jc w:val="both"/>
        <w:rPr>
          <w:rFonts w:eastAsia="Times New Roman"/>
          <w:szCs w:val="24"/>
        </w:rPr>
      </w:pPr>
      <w:r>
        <w:rPr>
          <w:rFonts w:eastAsia="Times New Roman"/>
          <w:szCs w:val="24"/>
        </w:rPr>
        <w:t>Στη συνάντηση με τον Πρωθυπουργό ο Πρόεδρος των ΗΠΑ φαίνεται ότι πήρε πολλά, ίσως περισσότερα από όσα μπορούμε να αντέξουμε ως φορολογούμενοι πολίτες. Πήρε μια δέσμευση για συμφω</w:t>
      </w:r>
      <w:r>
        <w:rPr>
          <w:rFonts w:eastAsia="Times New Roman"/>
          <w:szCs w:val="24"/>
        </w:rPr>
        <w:t xml:space="preserve">νία αναβάθμισης των </w:t>
      </w:r>
      <w:r>
        <w:rPr>
          <w:rFonts w:eastAsia="Times New Roman"/>
          <w:szCs w:val="24"/>
          <w:lang w:val="en-US"/>
        </w:rPr>
        <w:t>F</w:t>
      </w:r>
      <w:r>
        <w:rPr>
          <w:rFonts w:eastAsia="Times New Roman"/>
          <w:szCs w:val="24"/>
        </w:rPr>
        <w:t xml:space="preserve">-16 για 2,4 δισεκατομμύρια δολάρια για το σύνολο των αεροσκαφών, όπως ανέφερε ο κ. </w:t>
      </w:r>
      <w:proofErr w:type="spellStart"/>
      <w:r>
        <w:rPr>
          <w:rFonts w:eastAsia="Times New Roman"/>
          <w:szCs w:val="24"/>
        </w:rPr>
        <w:t>Τραμπ</w:t>
      </w:r>
      <w:proofErr w:type="spellEnd"/>
      <w:r>
        <w:rPr>
          <w:rFonts w:eastAsia="Times New Roman"/>
          <w:szCs w:val="24"/>
        </w:rPr>
        <w:t xml:space="preserve">. Αυτό ήταν το μόνο, γιατί σας άκουσα να λέτε ότι είδατε πολλούς στις ΗΠΑ, ότι συζητήσατε πάρα πολλά θέματα. </w:t>
      </w:r>
    </w:p>
    <w:p w14:paraId="5FBAF05A" w14:textId="77777777" w:rsidR="00DD71AD" w:rsidRDefault="009451BE">
      <w:pPr>
        <w:spacing w:after="0" w:line="600" w:lineRule="auto"/>
        <w:ind w:firstLine="720"/>
        <w:jc w:val="both"/>
        <w:rPr>
          <w:rFonts w:eastAsia="Times New Roman"/>
          <w:szCs w:val="24"/>
        </w:rPr>
      </w:pPr>
      <w:r>
        <w:rPr>
          <w:rFonts w:eastAsia="Times New Roman"/>
          <w:szCs w:val="24"/>
        </w:rPr>
        <w:t>Εμείς, όμως, το μόνο πρακτικό αποτέλε</w:t>
      </w:r>
      <w:r>
        <w:rPr>
          <w:rFonts w:eastAsia="Times New Roman"/>
          <w:szCs w:val="24"/>
        </w:rPr>
        <w:t xml:space="preserve">σμα που έχουμε ακούσει από αυτή τη συνάντηση με νούμερα -γιατί με το να μιλάει ο κ. </w:t>
      </w:r>
      <w:proofErr w:type="spellStart"/>
      <w:r>
        <w:rPr>
          <w:rFonts w:eastAsia="Times New Roman"/>
          <w:szCs w:val="24"/>
        </w:rPr>
        <w:t>Τραμπ</w:t>
      </w:r>
      <w:proofErr w:type="spellEnd"/>
      <w:r>
        <w:rPr>
          <w:rFonts w:eastAsia="Times New Roman"/>
          <w:szCs w:val="24"/>
        </w:rPr>
        <w:t xml:space="preserve"> για το χρέος που έχει η Ελλάδα στις ευρωπαϊκές κυβερνήσεις καταλαβαίνετε ότι δεν έχει κανένα πρακτικό αποτέλεσμα- είναι η δέσμευση του κ. </w:t>
      </w:r>
      <w:proofErr w:type="spellStart"/>
      <w:r>
        <w:rPr>
          <w:rFonts w:eastAsia="Times New Roman"/>
          <w:szCs w:val="24"/>
        </w:rPr>
        <w:t>Τραμπ</w:t>
      </w:r>
      <w:proofErr w:type="spellEnd"/>
      <w:r>
        <w:rPr>
          <w:rFonts w:eastAsia="Times New Roman"/>
          <w:szCs w:val="24"/>
        </w:rPr>
        <w:t xml:space="preserve"> για τα 2,4 δισεκατομμύ</w:t>
      </w:r>
      <w:r>
        <w:rPr>
          <w:rFonts w:eastAsia="Times New Roman"/>
          <w:szCs w:val="24"/>
        </w:rPr>
        <w:t>ρια δολάρια και ότι αυτό θα αναβαθμίσει τις σχέσεις με την Ελλάδα και βέβαια σε σχέση με τους εργαζόμενους στις Ηνωμένες Πολιτείες. Το χειρότερο, όμως, είναι ότι ακόμα και αυτή η συμφωνία, εάν υπάρχει, δεν είναι ξεκάθαρη. Δεν έχουμε, δηλαδή, την ξεκάθαρη π</w:t>
      </w:r>
      <w:r>
        <w:rPr>
          <w:rFonts w:eastAsia="Times New Roman"/>
          <w:szCs w:val="24"/>
        </w:rPr>
        <w:t>ληροφόρηση από την πλευρά της Κυβέρνησης</w:t>
      </w:r>
      <w:r>
        <w:rPr>
          <w:rFonts w:eastAsia="Times New Roman"/>
          <w:szCs w:val="24"/>
        </w:rPr>
        <w:t xml:space="preserve"> της χώρας μας</w:t>
      </w:r>
      <w:r>
        <w:rPr>
          <w:rFonts w:eastAsia="Times New Roman"/>
          <w:szCs w:val="24"/>
        </w:rPr>
        <w:t xml:space="preserve">. </w:t>
      </w:r>
    </w:p>
    <w:p w14:paraId="5FBAF05B" w14:textId="77777777" w:rsidR="00DD71AD" w:rsidRDefault="009451BE">
      <w:pPr>
        <w:spacing w:after="0" w:line="600" w:lineRule="auto"/>
        <w:ind w:firstLine="720"/>
        <w:jc w:val="both"/>
        <w:rPr>
          <w:rFonts w:eastAsia="Times New Roman"/>
          <w:szCs w:val="24"/>
        </w:rPr>
      </w:pPr>
      <w:r>
        <w:rPr>
          <w:rFonts w:eastAsia="Times New Roman"/>
          <w:szCs w:val="24"/>
        </w:rPr>
        <w:t>Ο Πρόεδρος των ΗΠΑ αναφέρθηκε σε 2,4 δισεκατομμύρια. Εσείς μιλήσατε για 1,1 δισεκατομμύριο οροφή, χωρίς όμως να αναφέρεστε στα αεροσκάφη σήμερα, χωρίς να αναφέρεστε στο</w:t>
      </w:r>
      <w:r>
        <w:rPr>
          <w:rFonts w:eastAsia="Times New Roman"/>
          <w:szCs w:val="24"/>
        </w:rPr>
        <w:t xml:space="preserve"> πόσα και</w:t>
      </w:r>
      <w:r>
        <w:rPr>
          <w:rFonts w:eastAsia="Times New Roman"/>
          <w:szCs w:val="24"/>
        </w:rPr>
        <w:t xml:space="preserve"> ποια αεροσκάφη. Άρα ε</w:t>
      </w:r>
      <w:r>
        <w:rPr>
          <w:rFonts w:eastAsia="Times New Roman"/>
          <w:szCs w:val="24"/>
        </w:rPr>
        <w:t xml:space="preserve">ίστε στη διαπραγμάτευση και </w:t>
      </w:r>
      <w:r>
        <w:rPr>
          <w:rFonts w:eastAsia="Times New Roman"/>
          <w:szCs w:val="24"/>
        </w:rPr>
        <w:lastRenderedPageBreak/>
        <w:t>καταλαβαίνετε ότι αν το 1,1 δισεκατομμύριο αφορά σε είκοσι αεροσκάφη, είναι τεράστιο το ποσό. Δεν μπορούμε να κρίνουμε αυτό στο οποίο αναφέρεστε. Φαντάζομαι ότι</w:t>
      </w:r>
      <w:r>
        <w:rPr>
          <w:rFonts w:eastAsia="Times New Roman"/>
          <w:szCs w:val="24"/>
        </w:rPr>
        <w:t>,</w:t>
      </w:r>
      <w:r>
        <w:rPr>
          <w:rFonts w:eastAsia="Times New Roman"/>
          <w:szCs w:val="24"/>
        </w:rPr>
        <w:t xml:space="preserve"> όταν έχετε στοιχεία συγκεκριμένα, θα </w:t>
      </w:r>
      <w:proofErr w:type="spellStart"/>
      <w:r>
        <w:rPr>
          <w:rFonts w:eastAsia="Times New Roman"/>
          <w:szCs w:val="24"/>
        </w:rPr>
        <w:t>συγκληθεί</w:t>
      </w:r>
      <w:proofErr w:type="spellEnd"/>
      <w:r>
        <w:rPr>
          <w:rFonts w:eastAsia="Times New Roman"/>
          <w:szCs w:val="24"/>
        </w:rPr>
        <w:t xml:space="preserve"> η Επιτροπή Εξοπλιστ</w:t>
      </w:r>
      <w:r>
        <w:rPr>
          <w:rFonts w:eastAsia="Times New Roman"/>
          <w:szCs w:val="24"/>
        </w:rPr>
        <w:t>ικών και θα το εγκρίνει ή θα το απορρίψει.</w:t>
      </w:r>
    </w:p>
    <w:p w14:paraId="5FBAF05C"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szCs w:val="24"/>
        </w:rPr>
        <w:t>Και θα το εγκρίνει. Δεν θα το απορρίψει.</w:t>
      </w:r>
    </w:p>
    <w:p w14:paraId="5FBAF05D"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Άρα αρχές Νοέμβρη, μετά τις 2 με 3 Νοεμβρίου</w:t>
      </w:r>
      <w:r>
        <w:rPr>
          <w:rFonts w:eastAsia="Times New Roman"/>
          <w:szCs w:val="24"/>
        </w:rPr>
        <w:t>,</w:t>
      </w:r>
      <w:r>
        <w:rPr>
          <w:rFonts w:eastAsia="Times New Roman"/>
          <w:szCs w:val="24"/>
        </w:rPr>
        <w:t xml:space="preserve"> αναμένουμε τη σύγκληση της Επιτροπής Εξοπλιστικών. </w:t>
      </w:r>
    </w:p>
    <w:p w14:paraId="5FBAF05E" w14:textId="77777777" w:rsidR="00DD71AD" w:rsidRDefault="009451BE">
      <w:pPr>
        <w:spacing w:after="0" w:line="600" w:lineRule="auto"/>
        <w:ind w:firstLine="720"/>
        <w:jc w:val="both"/>
        <w:rPr>
          <w:rFonts w:eastAsia="Times New Roman"/>
          <w:szCs w:val="24"/>
        </w:rPr>
      </w:pPr>
      <w:r>
        <w:rPr>
          <w:rFonts w:eastAsia="Times New Roman"/>
          <w:szCs w:val="24"/>
        </w:rPr>
        <w:t>Εσείς ήσασταν που το ίδιο βράδυ τρέξατε να δηλώσετε -αν μου επιτρέπετε, με μια ταραχή</w:t>
      </w:r>
      <w:r>
        <w:rPr>
          <w:rFonts w:eastAsia="Times New Roman"/>
          <w:szCs w:val="24"/>
        </w:rPr>
        <w:t>,</w:t>
      </w:r>
      <w:r>
        <w:rPr>
          <w:rFonts w:eastAsia="Times New Roman"/>
          <w:szCs w:val="24"/>
        </w:rPr>
        <w:t xml:space="preserve"> όταν ακούσατε τη δήλωση του κ. </w:t>
      </w:r>
      <w:proofErr w:type="spellStart"/>
      <w:r>
        <w:rPr>
          <w:rFonts w:eastAsia="Times New Roman"/>
          <w:szCs w:val="24"/>
        </w:rPr>
        <w:t>Τραμπ</w:t>
      </w:r>
      <w:proofErr w:type="spellEnd"/>
      <w:r>
        <w:rPr>
          <w:rFonts w:eastAsia="Times New Roman"/>
          <w:szCs w:val="24"/>
        </w:rPr>
        <w:t xml:space="preserve"> για 2,4 δισεκατομμύρια δολάρια- ότι αφορά το 1,1 δισεκατομμύριο και τα άλλα αφο</w:t>
      </w:r>
      <w:r>
        <w:rPr>
          <w:rFonts w:eastAsia="Times New Roman"/>
          <w:szCs w:val="24"/>
        </w:rPr>
        <w:t xml:space="preserve">ρούν αντισταθμιστικά. </w:t>
      </w:r>
      <w:r>
        <w:rPr>
          <w:rFonts w:eastAsia="Times New Roman"/>
          <w:szCs w:val="24"/>
        </w:rPr>
        <w:t>Σ</w:t>
      </w:r>
      <w:r>
        <w:rPr>
          <w:rFonts w:eastAsia="Times New Roman"/>
          <w:szCs w:val="24"/>
        </w:rPr>
        <w:t>τη συνέχεια και αυτό το πήρατε πίσω, για να πείτε ότι η οροφή που μπορούμε εμείς θα είναι 1,1 δισεκατομμύριο ευρώ.</w:t>
      </w:r>
    </w:p>
    <w:p w14:paraId="5FBAF05F" w14:textId="77777777" w:rsidR="00DD71AD" w:rsidRDefault="009451BE">
      <w:pPr>
        <w:spacing w:after="0" w:line="600" w:lineRule="auto"/>
        <w:ind w:firstLine="720"/>
        <w:jc w:val="both"/>
        <w:rPr>
          <w:rFonts w:eastAsia="Times New Roman"/>
          <w:szCs w:val="24"/>
        </w:rPr>
      </w:pPr>
      <w:r>
        <w:rPr>
          <w:rFonts w:eastAsia="Times New Roman"/>
          <w:szCs w:val="24"/>
        </w:rPr>
        <w:t xml:space="preserve">Καταλαβαίνετε ότι αυτή η σύγχυση δεν προέρχεται ούτε από την Αντιπολίτευση ούτε από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Αυτή η</w:t>
      </w:r>
      <w:r>
        <w:rPr>
          <w:rFonts w:eastAsia="Times New Roman"/>
          <w:szCs w:val="24"/>
        </w:rPr>
        <w:t xml:space="preserve"> σύγχυση προέρχεται από το γεγονός ότι δεν υπάρχει στον ελληνικό λαό μια υπεύθυνη ενημέρωση. Μάλιστα, μαθαίνουμε από δημοσιεύματα και δυστυχώς από τον Πρόεδρο των Ηνωμένων Πολιτειών για συγκεκριμένα νούμερα.</w:t>
      </w:r>
    </w:p>
    <w:p w14:paraId="5FBAF060" w14:textId="77777777" w:rsidR="00DD71AD" w:rsidRDefault="009451BE">
      <w:pPr>
        <w:spacing w:after="0" w:line="600" w:lineRule="auto"/>
        <w:ind w:firstLine="720"/>
        <w:jc w:val="both"/>
        <w:rPr>
          <w:rFonts w:eastAsia="Times New Roman"/>
          <w:szCs w:val="24"/>
        </w:rPr>
      </w:pPr>
      <w:r>
        <w:rPr>
          <w:rFonts w:eastAsia="Times New Roman"/>
          <w:szCs w:val="24"/>
        </w:rPr>
        <w:lastRenderedPageBreak/>
        <w:t>Το ερώτημα που τίθεται είναι σε τι ακριβώς δεσμε</w:t>
      </w:r>
      <w:r>
        <w:rPr>
          <w:rFonts w:eastAsia="Times New Roman"/>
          <w:szCs w:val="24"/>
        </w:rPr>
        <w:t>ύτηκε η χώρα μας και ο κ. Τσίπρας στις Ηνωμένες Πολιτείες. Λέτε ότι δεν υπάρχει καμμία συμφωνία.</w:t>
      </w:r>
      <w:r>
        <w:rPr>
          <w:rFonts w:eastAsia="Times New Roman"/>
          <w:b/>
          <w:szCs w:val="24"/>
        </w:rPr>
        <w:t xml:space="preserve"> </w:t>
      </w:r>
      <w:r>
        <w:rPr>
          <w:rFonts w:eastAsia="Times New Roman"/>
          <w:szCs w:val="24"/>
        </w:rPr>
        <w:t xml:space="preserve">Σε τι δεσμεύτηκε; </w:t>
      </w:r>
      <w:r>
        <w:rPr>
          <w:rFonts w:eastAsia="Times New Roman"/>
          <w:szCs w:val="24"/>
        </w:rPr>
        <w:t>Σ</w:t>
      </w:r>
      <w:r>
        <w:rPr>
          <w:rFonts w:eastAsia="Times New Roman"/>
          <w:szCs w:val="24"/>
        </w:rPr>
        <w:t>ε αυτό τουλάχιστον θα μπορούσαμε να έχουμε ενημερωθεί.</w:t>
      </w:r>
    </w:p>
    <w:p w14:paraId="5FBAF061" w14:textId="77777777" w:rsidR="00DD71AD" w:rsidRDefault="009451BE">
      <w:pPr>
        <w:spacing w:after="0" w:line="600" w:lineRule="auto"/>
        <w:ind w:firstLine="720"/>
        <w:jc w:val="both"/>
        <w:rPr>
          <w:rFonts w:eastAsia="Times New Roman"/>
          <w:szCs w:val="24"/>
        </w:rPr>
      </w:pPr>
      <w:r>
        <w:rPr>
          <w:rFonts w:eastAsia="Times New Roman"/>
          <w:szCs w:val="24"/>
        </w:rPr>
        <w:t>Βέβαια, σε τηλεοπτικές συνεντεύξεις έχετε αναφερθεί και σε άλλα θέματα, όπως ότι μπορ</w:t>
      </w:r>
      <w:r>
        <w:rPr>
          <w:rFonts w:eastAsia="Times New Roman"/>
          <w:szCs w:val="24"/>
        </w:rPr>
        <w:t>εί να αποφασίσει την αναβάθμιση των μαχητικών, αλλά να είναι βοήθεια και προς την Ελλάδα. Μπορεί, δηλαδή, να υπάρχει και έξτρα βοήθεια προς την Ελλάδα. Τώρα αυτό είναι μπορεί.</w:t>
      </w:r>
    </w:p>
    <w:p w14:paraId="5FBAF062"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szCs w:val="24"/>
        </w:rPr>
        <w:t>Όπω</w:t>
      </w:r>
      <w:r>
        <w:rPr>
          <w:rFonts w:eastAsia="Times New Roman"/>
          <w:szCs w:val="24"/>
        </w:rPr>
        <w:t>ς είπε ο κ. Κουμουτσάκος. Μα, δεν το ξέρουμε ακόμα.</w:t>
      </w:r>
    </w:p>
    <w:p w14:paraId="5FBAF063" w14:textId="77777777" w:rsidR="00DD71AD" w:rsidRDefault="009451BE">
      <w:pPr>
        <w:spacing w:after="0" w:line="600" w:lineRule="auto"/>
        <w:ind w:firstLine="720"/>
        <w:jc w:val="both"/>
        <w:rPr>
          <w:rFonts w:eastAsia="Times New Roman"/>
          <w:b/>
          <w:szCs w:val="24"/>
        </w:rPr>
      </w:pPr>
      <w:r>
        <w:rPr>
          <w:rFonts w:eastAsia="Times New Roman"/>
          <w:b/>
          <w:szCs w:val="24"/>
        </w:rPr>
        <w:t xml:space="preserve">ΑΘΑΝΑΣΙΟΣ ΘΕΟΧΑΡΟΠΟΥΛΟΣ: </w:t>
      </w:r>
      <w:r>
        <w:rPr>
          <w:rFonts w:eastAsia="Times New Roman"/>
          <w:szCs w:val="24"/>
        </w:rPr>
        <w:t>Εδώ θέλει συγκεκριμένη ενημέρωση, γιατί προφανώς πρόκειται περί αοριστιών.</w:t>
      </w:r>
      <w:r>
        <w:rPr>
          <w:rFonts w:eastAsia="Times New Roman"/>
          <w:szCs w:val="24"/>
        </w:rPr>
        <w:t xml:space="preserve"> </w:t>
      </w:r>
    </w:p>
    <w:p w14:paraId="5FBAF064" w14:textId="77777777" w:rsidR="00DD71AD" w:rsidRDefault="009451BE">
      <w:pPr>
        <w:spacing w:after="0" w:line="600" w:lineRule="auto"/>
        <w:ind w:firstLine="720"/>
        <w:jc w:val="both"/>
        <w:rPr>
          <w:rFonts w:eastAsia="Times New Roman"/>
          <w:szCs w:val="24"/>
        </w:rPr>
      </w:pPr>
      <w:r>
        <w:rPr>
          <w:rFonts w:eastAsia="Times New Roman"/>
          <w:szCs w:val="24"/>
        </w:rPr>
        <w:t>Αγνοούμε, λοιπόν, ποιος είναι ο συνολικός αριθμός των μαχητικών, πόσα από αυτά, με τι χρονοδιάγραμμα θα</w:t>
      </w:r>
      <w:r>
        <w:rPr>
          <w:rFonts w:eastAsia="Times New Roman"/>
          <w:szCs w:val="24"/>
        </w:rPr>
        <w:t xml:space="preserve"> αναβαθμισ</w:t>
      </w:r>
      <w:r>
        <w:rPr>
          <w:rFonts w:eastAsia="Times New Roman"/>
          <w:szCs w:val="24"/>
        </w:rPr>
        <w:t>θ</w:t>
      </w:r>
      <w:r>
        <w:rPr>
          <w:rFonts w:eastAsia="Times New Roman"/>
          <w:szCs w:val="24"/>
        </w:rPr>
        <w:t>ούν, πόσο ακριβώς θα κοστίσουν και πότε επιτέλους θα υποβληθεί το πρόγραμμα για έγκριση στη Βουλή.</w:t>
      </w:r>
    </w:p>
    <w:p w14:paraId="5FBAF065" w14:textId="77777777" w:rsidR="00DD71AD" w:rsidRDefault="009451BE">
      <w:pPr>
        <w:spacing w:after="0" w:line="600" w:lineRule="auto"/>
        <w:ind w:firstLine="720"/>
        <w:jc w:val="both"/>
        <w:rPr>
          <w:rFonts w:eastAsia="Times New Roman"/>
          <w:szCs w:val="24"/>
        </w:rPr>
      </w:pPr>
      <w:r>
        <w:rPr>
          <w:rFonts w:eastAsia="Times New Roman"/>
          <w:szCs w:val="24"/>
        </w:rPr>
        <w:t xml:space="preserve">Κάτι τελευταίο: Τι γίνεται τελικά με τα </w:t>
      </w:r>
      <w:r>
        <w:rPr>
          <w:rFonts w:eastAsia="Times New Roman"/>
          <w:szCs w:val="24"/>
          <w:lang w:val="en-US"/>
        </w:rPr>
        <w:t>F</w:t>
      </w:r>
      <w:r>
        <w:rPr>
          <w:rFonts w:eastAsia="Times New Roman"/>
          <w:szCs w:val="24"/>
        </w:rPr>
        <w:t xml:space="preserve">-35; Το θέμα δεν έχει </w:t>
      </w:r>
      <w:r>
        <w:rPr>
          <w:rFonts w:eastAsia="Times New Roman"/>
          <w:szCs w:val="24"/>
        </w:rPr>
        <w:t>εγκαταλειφθεί</w:t>
      </w:r>
      <w:r>
        <w:rPr>
          <w:rFonts w:eastAsia="Times New Roman"/>
          <w:szCs w:val="24"/>
        </w:rPr>
        <w:t xml:space="preserve"> από ό,τι μας είπατε στην </w:t>
      </w:r>
      <w:r>
        <w:rPr>
          <w:rFonts w:eastAsia="Times New Roman"/>
          <w:szCs w:val="24"/>
        </w:rPr>
        <w:t>ε</w:t>
      </w:r>
      <w:r>
        <w:rPr>
          <w:rFonts w:eastAsia="Times New Roman"/>
          <w:szCs w:val="24"/>
        </w:rPr>
        <w:t>πιτροπή. Περιμένετε μετά τις 2 Νοεμβρίου τη</w:t>
      </w:r>
      <w:r>
        <w:rPr>
          <w:rFonts w:eastAsia="Times New Roman"/>
          <w:szCs w:val="24"/>
        </w:rPr>
        <w:t xml:space="preserve">ν απάντηση των Ηνωμένων Πολιτειών. Άρα μπορεί να έρθει και νέο χρηματοδοτικό πακέτο, γιατί περιμένετε, δεν το έχετε αποσύρει από ό,τι έχουμε μάθει στην </w:t>
      </w:r>
      <w:r>
        <w:rPr>
          <w:rFonts w:eastAsia="Times New Roman"/>
          <w:szCs w:val="24"/>
        </w:rPr>
        <w:t>ε</w:t>
      </w:r>
      <w:r>
        <w:rPr>
          <w:rFonts w:eastAsia="Times New Roman"/>
          <w:szCs w:val="24"/>
        </w:rPr>
        <w:t>πιτροπή, από ό,τι μας έχετε πει.</w:t>
      </w:r>
    </w:p>
    <w:p w14:paraId="5FBAF066"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w:t>
      </w:r>
      <w:r>
        <w:rPr>
          <w:rFonts w:eastAsia="Times New Roman"/>
          <w:color w:val="545454"/>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szCs w:val="24"/>
        </w:rPr>
        <w:t>Και όχι μόνο αυτό.</w:t>
      </w:r>
    </w:p>
    <w:p w14:paraId="5FBAF067" w14:textId="77777777" w:rsidR="00DD71AD" w:rsidRDefault="009451BE">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Μάλιστα</w:t>
      </w:r>
      <w:r>
        <w:rPr>
          <w:rFonts w:eastAsia="Times New Roman"/>
          <w:szCs w:val="24"/>
        </w:rPr>
        <w:t>!</w:t>
      </w:r>
    </w:p>
    <w:p w14:paraId="5FBAF068" w14:textId="77777777" w:rsidR="00DD71AD" w:rsidRDefault="009451BE">
      <w:pPr>
        <w:spacing w:after="0" w:line="600" w:lineRule="auto"/>
        <w:ind w:firstLine="720"/>
        <w:jc w:val="both"/>
        <w:rPr>
          <w:rFonts w:eastAsia="Times New Roman"/>
          <w:szCs w:val="24"/>
        </w:rPr>
      </w:pPr>
      <w:r>
        <w:rPr>
          <w:rFonts w:eastAsia="Times New Roman"/>
          <w:szCs w:val="24"/>
        </w:rPr>
        <w:t>Καταλαβαίνετε, λοιπόν, ότι από τη στιγμή που οι Ελληνίδες και οι Έλληνες περνούν αυτά που περνούν, εδώ υπάρχει περίπτωση το κόστος να ανέβει πάρα πολύ υψηλά και για αυτό θέλουμε τη συγκεκρι</w:t>
      </w:r>
      <w:r>
        <w:rPr>
          <w:rFonts w:eastAsia="Times New Roman"/>
          <w:szCs w:val="24"/>
        </w:rPr>
        <w:t xml:space="preserve">μένη ενημέρωση για όλα αυτά τα ζητήματα. </w:t>
      </w:r>
    </w:p>
    <w:p w14:paraId="5FBAF069" w14:textId="77777777" w:rsidR="00DD71AD" w:rsidRDefault="009451BE">
      <w:pPr>
        <w:spacing w:after="0" w:line="600" w:lineRule="auto"/>
        <w:ind w:firstLine="720"/>
        <w:jc w:val="both"/>
        <w:rPr>
          <w:rFonts w:eastAsia="Times New Roman"/>
          <w:szCs w:val="24"/>
        </w:rPr>
      </w:pPr>
      <w:r>
        <w:rPr>
          <w:rFonts w:eastAsia="Times New Roman"/>
          <w:szCs w:val="24"/>
        </w:rPr>
        <w:t>Ε</w:t>
      </w:r>
      <w:r>
        <w:rPr>
          <w:rFonts w:eastAsia="Times New Roman"/>
          <w:szCs w:val="24"/>
        </w:rPr>
        <w:t>πιπλέον, δεν μας έχετε πει και σε σχέση με την αναβάθμιση, επέκταση και μακροχρόνια παραχώρηση της βάσης της Σούδας, που φαίνεται ότι είναι στην αμερικάνικη ατζέντα, ποια είναι η θέση της ελληνικής Κυβέρνησης, ποι</w:t>
      </w:r>
      <w:r>
        <w:rPr>
          <w:rFonts w:eastAsia="Times New Roman"/>
          <w:szCs w:val="24"/>
        </w:rPr>
        <w:t>α είναι η θέση της χώρας</w:t>
      </w:r>
      <w:r>
        <w:rPr>
          <w:rFonts w:eastAsia="Times New Roman"/>
          <w:szCs w:val="24"/>
        </w:rPr>
        <w:t>,</w:t>
      </w:r>
      <w:r>
        <w:rPr>
          <w:rFonts w:eastAsia="Times New Roman"/>
          <w:szCs w:val="24"/>
        </w:rPr>
        <w:t xml:space="preserve"> δηλαδή, και τι συμβαίνει σε όλα αυτά τα ζητήματα.</w:t>
      </w:r>
    </w:p>
    <w:p w14:paraId="5FBAF06A" w14:textId="77777777" w:rsidR="00DD71AD" w:rsidRDefault="009451BE">
      <w:pPr>
        <w:spacing w:after="0" w:line="600" w:lineRule="auto"/>
        <w:ind w:firstLine="720"/>
        <w:jc w:val="both"/>
        <w:rPr>
          <w:rFonts w:eastAsia="Times New Roman"/>
          <w:szCs w:val="24"/>
        </w:rPr>
      </w:pPr>
      <w:r>
        <w:rPr>
          <w:rFonts w:eastAsia="Times New Roman"/>
          <w:szCs w:val="24"/>
        </w:rPr>
        <w:t>Δεν επιτρέπεται, λοιπόν, η σύγχυση και η αμηχανία που έχει επιδειχθεί σε ένα τέτοιο σοβαρό θέμα. Απαντήσεις απαιτούνται για όλες τις διαδικασίες προμηθειών.</w:t>
      </w:r>
    </w:p>
    <w:p w14:paraId="5FBAF0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Χρειάζεται ένα ολοκληρω</w:t>
      </w:r>
      <w:r>
        <w:rPr>
          <w:rFonts w:eastAsia="Times New Roman" w:cs="Times New Roman"/>
          <w:szCs w:val="24"/>
        </w:rPr>
        <w:t>μένο σχέδιο για τα εξοπλιστικά κονδύλια. Χρειάζεται συγκεκριμένο σχέδιο για το πώς θα κατανεμηθούν. Χρειάζεται να μας δοθούν οι προτεραιότητες που έχει το Υπουργείο Εθνικής Άμυνας</w:t>
      </w:r>
      <w:r>
        <w:rPr>
          <w:rFonts w:eastAsia="Times New Roman" w:cs="Times New Roman"/>
          <w:szCs w:val="24"/>
        </w:rPr>
        <w:t>,</w:t>
      </w:r>
      <w:r>
        <w:rPr>
          <w:rFonts w:eastAsia="Times New Roman" w:cs="Times New Roman"/>
          <w:szCs w:val="24"/>
        </w:rPr>
        <w:t xml:space="preserve"> για να μπορούμε να κρίνουμε. Διότι μπορείτε να μας πείτε σήμερα για τα </w:t>
      </w:r>
      <w:r>
        <w:rPr>
          <w:rFonts w:eastAsia="Times New Roman" w:cs="Times New Roman"/>
          <w:szCs w:val="24"/>
          <w:lang w:val="en-US"/>
        </w:rPr>
        <w:t>F</w:t>
      </w:r>
      <w:r>
        <w:rPr>
          <w:rFonts w:eastAsia="Times New Roman" w:cs="Times New Roman"/>
          <w:szCs w:val="24"/>
        </w:rPr>
        <w:t>-16</w:t>
      </w:r>
      <w:r>
        <w:rPr>
          <w:rFonts w:eastAsia="Times New Roman" w:cs="Times New Roman"/>
          <w:szCs w:val="24"/>
        </w:rPr>
        <w:t xml:space="preserve">, αύριο για τα </w:t>
      </w:r>
      <w:r>
        <w:rPr>
          <w:rFonts w:eastAsia="Times New Roman" w:cs="Times New Roman"/>
          <w:szCs w:val="24"/>
          <w:lang w:val="en-US"/>
        </w:rPr>
        <w:t>F</w:t>
      </w:r>
      <w:r>
        <w:rPr>
          <w:rFonts w:eastAsia="Times New Roman" w:cs="Times New Roman"/>
          <w:szCs w:val="24"/>
        </w:rPr>
        <w:t xml:space="preserve">-35. Καταλαβαίνετε και το ξέρετε καλά ότι δεν έχουμε αμέτρητα ποσά για όλα αυτά τα ζητήματα. Πρέπει να δούμε ποιες είναι οι προτεραιότητες. </w:t>
      </w:r>
      <w:r>
        <w:rPr>
          <w:rFonts w:eastAsia="Times New Roman" w:cs="Times New Roman"/>
          <w:szCs w:val="24"/>
        </w:rPr>
        <w:t>Β</w:t>
      </w:r>
      <w:r>
        <w:rPr>
          <w:rFonts w:eastAsia="Times New Roman" w:cs="Times New Roman"/>
          <w:szCs w:val="24"/>
        </w:rPr>
        <w:t>έβαια, θέση και δική μας είναι ότι</w:t>
      </w:r>
      <w:r>
        <w:rPr>
          <w:rFonts w:eastAsia="Times New Roman" w:cs="Times New Roman"/>
          <w:szCs w:val="24"/>
        </w:rPr>
        <w:t>,</w:t>
      </w:r>
      <w:r>
        <w:rPr>
          <w:rFonts w:eastAsia="Times New Roman" w:cs="Times New Roman"/>
          <w:szCs w:val="24"/>
        </w:rPr>
        <w:t xml:space="preserve"> για να αντι</w:t>
      </w:r>
      <w:r>
        <w:rPr>
          <w:rFonts w:eastAsia="Times New Roman" w:cs="Times New Roman"/>
          <w:szCs w:val="24"/>
        </w:rPr>
        <w:lastRenderedPageBreak/>
        <w:t xml:space="preserve">μετωπιστεί η όποια ενδεχόμενη απειλή δεν είναι λύση </w:t>
      </w:r>
      <w:r>
        <w:rPr>
          <w:rFonts w:eastAsia="Times New Roman" w:cs="Times New Roman"/>
          <w:szCs w:val="24"/>
        </w:rPr>
        <w:t xml:space="preserve">μόνο τα εξοπλιστικά προγράμματα. Για την ισχυρή αποτροπή της πρέπει να υπάρχει συνεχής παρακολούθηση, εκτίμηση εξελίξεων, αναπροσαρμογή των επιχειρησιακών σχεδίων. </w:t>
      </w:r>
    </w:p>
    <w:p w14:paraId="5FBAF0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 να πω και για τον ΣΥΡΙΖΑ, για τη στροφή που έκανε μετά τον </w:t>
      </w:r>
      <w:proofErr w:type="spellStart"/>
      <w:r>
        <w:rPr>
          <w:rFonts w:eastAsia="Times New Roman" w:cs="Times New Roman"/>
          <w:szCs w:val="24"/>
        </w:rPr>
        <w:t>Τραμπ</w:t>
      </w:r>
      <w:proofErr w:type="spellEnd"/>
      <w:r>
        <w:rPr>
          <w:rFonts w:eastAsia="Times New Roman" w:cs="Times New Roman"/>
          <w:szCs w:val="24"/>
        </w:rPr>
        <w:t xml:space="preserve"> </w:t>
      </w:r>
      <w:r>
        <w:rPr>
          <w:rFonts w:eastAsia="Times New Roman" w:cs="Times New Roman"/>
          <w:szCs w:val="24"/>
        </w:rPr>
        <w:t>από τις Η</w:t>
      </w:r>
      <w:r>
        <w:rPr>
          <w:rFonts w:eastAsia="Times New Roman" w:cs="Times New Roman"/>
          <w:szCs w:val="24"/>
        </w:rPr>
        <w:t xml:space="preserve">ΠΑ </w:t>
      </w:r>
      <w:r>
        <w:rPr>
          <w:rFonts w:eastAsia="Times New Roman" w:cs="Times New Roman"/>
          <w:szCs w:val="24"/>
        </w:rPr>
        <w:t>προς τη Μακρόνησο</w:t>
      </w:r>
      <w:r>
        <w:rPr>
          <w:rFonts w:eastAsia="Times New Roman" w:cs="Times New Roman"/>
          <w:szCs w:val="24"/>
        </w:rPr>
        <w:t>.</w:t>
      </w:r>
      <w:r>
        <w:rPr>
          <w:rFonts w:eastAsia="Times New Roman" w:cs="Times New Roman"/>
          <w:szCs w:val="24"/>
        </w:rPr>
        <w:t xml:space="preserve"> «Από την Αμερική και τις κοινές δημοκρατικές αρχές και αξίες που από κοινού μοιραζόμαστε…», έτσι δήλωσε ο κ. Τσίπρας μετά τη συνάντησή του με τον κ. </w:t>
      </w:r>
      <w:proofErr w:type="spellStart"/>
      <w:r>
        <w:rPr>
          <w:rFonts w:eastAsia="Times New Roman" w:cs="Times New Roman"/>
          <w:szCs w:val="24"/>
        </w:rPr>
        <w:t>Τραμπ</w:t>
      </w:r>
      <w:proofErr w:type="spellEnd"/>
      <w:r>
        <w:rPr>
          <w:rFonts w:eastAsia="Times New Roman" w:cs="Times New Roman"/>
          <w:szCs w:val="24"/>
        </w:rPr>
        <w:t>.</w:t>
      </w:r>
      <w:r>
        <w:rPr>
          <w:rFonts w:eastAsia="Times New Roman" w:cs="Times New Roman"/>
          <w:szCs w:val="24"/>
        </w:rPr>
        <w:t xml:space="preserve"> Μίλησε για τις κοινές αρχές και αξίες που μοιράζεται με τον κ. </w:t>
      </w:r>
      <w:proofErr w:type="spellStart"/>
      <w:r>
        <w:rPr>
          <w:rFonts w:eastAsia="Times New Roman" w:cs="Times New Roman"/>
          <w:szCs w:val="24"/>
        </w:rPr>
        <w:t>Τραμπ</w:t>
      </w:r>
      <w:proofErr w:type="spellEnd"/>
      <w:r>
        <w:rPr>
          <w:rFonts w:eastAsia="Times New Roman" w:cs="Times New Roman"/>
          <w:szCs w:val="24"/>
        </w:rPr>
        <w:t>!</w:t>
      </w:r>
      <w:r>
        <w:rPr>
          <w:rFonts w:eastAsia="Times New Roman" w:cs="Times New Roman"/>
          <w:szCs w:val="24"/>
        </w:rPr>
        <w:t xml:space="preserve"> Στη συνέ</w:t>
      </w:r>
      <w:r>
        <w:rPr>
          <w:rFonts w:eastAsia="Times New Roman" w:cs="Times New Roman"/>
          <w:szCs w:val="24"/>
        </w:rPr>
        <w:t xml:space="preserve">χεια, </w:t>
      </w:r>
      <w:r>
        <w:rPr>
          <w:rFonts w:eastAsia="Times New Roman" w:cs="Times New Roman"/>
          <w:szCs w:val="24"/>
        </w:rPr>
        <w:t xml:space="preserve">είχαμε </w:t>
      </w:r>
      <w:r>
        <w:rPr>
          <w:rFonts w:eastAsia="Times New Roman" w:cs="Times New Roman"/>
          <w:szCs w:val="24"/>
        </w:rPr>
        <w:t>«μία εκδρομή τιμής και μνήμης στη μαρτυρική Μακρόνησο»! Ζαλιστήκαμε από τις στροφές σας. Ούτε μία μέρα δεν πέρασε. Έχουμε ζαλιστεί. Δεν τρώνε κουτόχορτο οι πολίτες, οι Έλληνες και οι Ελληνίδες. Τις επικοινωνιακές φούσκες τις καταλαβαίνουν οι π</w:t>
      </w:r>
      <w:r>
        <w:rPr>
          <w:rFonts w:eastAsia="Times New Roman" w:cs="Times New Roman"/>
          <w:szCs w:val="24"/>
        </w:rPr>
        <w:t xml:space="preserve">ολίτες. Υπάρχουν περιπτώσεις που ο σεβασμός, η περισυλλογή, η προσωπική αφύπνιση του καθενός είναι </w:t>
      </w:r>
      <w:r>
        <w:rPr>
          <w:rFonts w:eastAsia="Times New Roman" w:cs="Times New Roman"/>
          <w:szCs w:val="24"/>
        </w:rPr>
        <w:t xml:space="preserve">η πιο </w:t>
      </w:r>
      <w:r>
        <w:rPr>
          <w:rFonts w:eastAsia="Times New Roman" w:cs="Times New Roman"/>
          <w:szCs w:val="24"/>
        </w:rPr>
        <w:t>σημαντική στάση ζωής. Είναι πιο σημαντική από μια ηχηρή προσπάθεια ταύτισης, για επικοινωνιακή χρήση, με ιστορικά σύμβολα της Αριστεράς και της Δημοκρα</w:t>
      </w:r>
      <w:r>
        <w:rPr>
          <w:rFonts w:eastAsia="Times New Roman" w:cs="Times New Roman"/>
          <w:szCs w:val="24"/>
        </w:rPr>
        <w:t xml:space="preserve">τίας. </w:t>
      </w:r>
      <w:r>
        <w:rPr>
          <w:rFonts w:eastAsia="Times New Roman" w:cs="Times New Roman"/>
          <w:szCs w:val="24"/>
        </w:rPr>
        <w:t>Α</w:t>
      </w:r>
      <w:r>
        <w:rPr>
          <w:rFonts w:eastAsia="Times New Roman" w:cs="Times New Roman"/>
          <w:szCs w:val="24"/>
        </w:rPr>
        <w:t xml:space="preserve">υτό δεν πρέπει να το ξεχνάμε. </w:t>
      </w:r>
    </w:p>
    <w:p w14:paraId="5FBAF06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Υπουργέ, θα αναφερθώ στο άρθρο 30. Έφυγε ο κ. Καμμένος, αλλά είναι εδώ ο κ. Βίτσας για να απαντήσει. Λέω για τον κ. Καμμένο</w:t>
      </w:r>
      <w:r>
        <w:rPr>
          <w:rFonts w:eastAsia="Times New Roman" w:cs="Times New Roman"/>
          <w:szCs w:val="24"/>
        </w:rPr>
        <w:t>,</w:t>
      </w:r>
      <w:r>
        <w:rPr>
          <w:rFonts w:eastAsia="Times New Roman" w:cs="Times New Roman"/>
          <w:szCs w:val="24"/>
        </w:rPr>
        <w:t xml:space="preserve"> γιατί ήταν στην </w:t>
      </w:r>
      <w:r>
        <w:rPr>
          <w:rFonts w:eastAsia="Times New Roman" w:cs="Times New Roman"/>
          <w:szCs w:val="24"/>
        </w:rPr>
        <w:t>ε</w:t>
      </w:r>
      <w:r>
        <w:rPr>
          <w:rFonts w:eastAsia="Times New Roman" w:cs="Times New Roman"/>
          <w:szCs w:val="24"/>
        </w:rPr>
        <w:t xml:space="preserve">πιτροπή όταν συζητήσαμε το συγκεκριμένο θέμα, το οποίο είναι πολύ </w:t>
      </w:r>
      <w:r>
        <w:rPr>
          <w:rFonts w:eastAsia="Times New Roman" w:cs="Times New Roman"/>
          <w:szCs w:val="24"/>
        </w:rPr>
        <w:t>σοβαρό στο συγκεκριμένο νομοσχέδιο, αλλά</w:t>
      </w:r>
      <w:r>
        <w:rPr>
          <w:rFonts w:eastAsia="Times New Roman" w:cs="Times New Roman"/>
          <w:szCs w:val="24"/>
        </w:rPr>
        <w:t>,</w:t>
      </w:r>
      <w:r>
        <w:rPr>
          <w:rFonts w:eastAsia="Times New Roman" w:cs="Times New Roman"/>
          <w:szCs w:val="24"/>
        </w:rPr>
        <w:t xml:space="preserve"> λόγω των ευρύτερων πολιτικών εξελίξεων</w:t>
      </w:r>
      <w:r>
        <w:rPr>
          <w:rFonts w:eastAsia="Times New Roman" w:cs="Times New Roman"/>
          <w:szCs w:val="24"/>
        </w:rPr>
        <w:t>,</w:t>
      </w:r>
      <w:r>
        <w:rPr>
          <w:rFonts w:eastAsia="Times New Roman" w:cs="Times New Roman"/>
          <w:szCs w:val="24"/>
        </w:rPr>
        <w:t xml:space="preserve"> δεν έχει συζητηθεί. Αναφέρομαι στη Σύμβαση των Αντισταθμιστικών Ωφελημάτων με την </w:t>
      </w:r>
      <w:r>
        <w:rPr>
          <w:rFonts w:eastAsia="Times New Roman" w:cs="Times New Roman"/>
          <w:szCs w:val="24"/>
        </w:rPr>
        <w:lastRenderedPageBreak/>
        <w:t>«</w:t>
      </w:r>
      <w:r>
        <w:rPr>
          <w:rFonts w:eastAsia="Times New Roman" w:cs="Times New Roman"/>
          <w:szCs w:val="24"/>
          <w:lang w:val="en-US"/>
        </w:rPr>
        <w:t>R</w:t>
      </w:r>
      <w:r>
        <w:rPr>
          <w:rFonts w:eastAsia="Times New Roman" w:cs="Times New Roman"/>
          <w:szCs w:val="24"/>
          <w:lang w:val="en-US"/>
        </w:rPr>
        <w:t>A</w:t>
      </w:r>
      <w:r>
        <w:rPr>
          <w:rFonts w:eastAsia="Times New Roman" w:cs="Times New Roman"/>
          <w:szCs w:val="24"/>
          <w:lang w:val="en-US"/>
        </w:rPr>
        <w:t>YTHEON</w:t>
      </w:r>
      <w:r>
        <w:rPr>
          <w:rFonts w:eastAsia="Times New Roman" w:cs="Times New Roman"/>
          <w:szCs w:val="24"/>
        </w:rPr>
        <w:t>»</w:t>
      </w:r>
      <w:r>
        <w:rPr>
          <w:rFonts w:eastAsia="Times New Roman" w:cs="Times New Roman"/>
          <w:szCs w:val="24"/>
        </w:rPr>
        <w:t xml:space="preserve"> που συζητήσαμε στην Επιτροπή Εξοπλιστικών Προγραμμάτων τον Ιούνιο. Αυτό που είχε </w:t>
      </w:r>
      <w:r>
        <w:rPr>
          <w:rFonts w:eastAsia="Times New Roman" w:cs="Times New Roman"/>
          <w:szCs w:val="24"/>
        </w:rPr>
        <w:t xml:space="preserve">συμφωνηθεί τότε ήταν να έρθει ως νομοσχέδιο η </w:t>
      </w:r>
      <w:r>
        <w:rPr>
          <w:rFonts w:eastAsia="Times New Roman" w:cs="Times New Roman"/>
          <w:szCs w:val="24"/>
        </w:rPr>
        <w:t>σ</w:t>
      </w:r>
      <w:r>
        <w:rPr>
          <w:rFonts w:eastAsia="Times New Roman" w:cs="Times New Roman"/>
          <w:szCs w:val="24"/>
        </w:rPr>
        <w:t xml:space="preserve">ύμβαση ως το λιγότερο κακό, ως η λιγότερο επώδυνη λύση αυτή τη στιγμή, εδώ που έχουμε φτάσει, σε σχέση με τη διεθνή διαιτησία. </w:t>
      </w:r>
    </w:p>
    <w:p w14:paraId="5FBAF06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είπαμε όταν μας παρουσιάστηκαν όλα τα στοιχεία από τους επιτελε</w:t>
      </w:r>
      <w:r>
        <w:rPr>
          <w:rFonts w:eastAsia="Times New Roman" w:cs="Times New Roman"/>
          <w:szCs w:val="24"/>
        </w:rPr>
        <w:t xml:space="preserve">ίς ήταν να έρθει για να το συζητήσουμε εδώ και αυτό βέβαια δεν σημαίνει τίποτα για τη στάση που θα έχουμε σε σχέση με την ουσία της </w:t>
      </w:r>
      <w:r>
        <w:rPr>
          <w:rFonts w:eastAsia="Times New Roman" w:cs="Times New Roman"/>
          <w:szCs w:val="24"/>
        </w:rPr>
        <w:t>σ</w:t>
      </w:r>
      <w:r>
        <w:rPr>
          <w:rFonts w:eastAsia="Times New Roman" w:cs="Times New Roman"/>
          <w:szCs w:val="24"/>
        </w:rPr>
        <w:t xml:space="preserve">ύμβασης. Θα πρέπει να δούμε εδώ αν πρόκειται για μια ισορροπημένη σύμβαση που διασφαλίζει τη χώρα ή όχι. </w:t>
      </w:r>
    </w:p>
    <w:p w14:paraId="5FBAF06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Μας ζητάτε να ψηφ</w:t>
      </w:r>
      <w:r>
        <w:rPr>
          <w:rFonts w:eastAsia="Times New Roman" w:cs="Times New Roman"/>
          <w:szCs w:val="24"/>
        </w:rPr>
        <w:t xml:space="preserve">ίσουμε χωρίς να έχουν απαντηθεί ορισμένα ερωτήματα που έχουμε θέσει. Τα ερωτήματα αυτά τα έθεσα και στην Επιτροπή Εξοπλιστικών και στην </w:t>
      </w:r>
      <w:r>
        <w:rPr>
          <w:rFonts w:eastAsia="Times New Roman" w:cs="Times New Roman"/>
          <w:szCs w:val="24"/>
        </w:rPr>
        <w:t>ε</w:t>
      </w:r>
      <w:r>
        <w:rPr>
          <w:rFonts w:eastAsia="Times New Roman" w:cs="Times New Roman"/>
          <w:szCs w:val="24"/>
        </w:rPr>
        <w:t xml:space="preserve">πιτροπή όπου ήρθε η </w:t>
      </w:r>
      <w:r>
        <w:rPr>
          <w:rFonts w:eastAsia="Times New Roman" w:cs="Times New Roman"/>
          <w:szCs w:val="24"/>
        </w:rPr>
        <w:t>σ</w:t>
      </w:r>
      <w:r>
        <w:rPr>
          <w:rFonts w:eastAsia="Times New Roman" w:cs="Times New Roman"/>
          <w:szCs w:val="24"/>
        </w:rPr>
        <w:t>ύμβαση και σήμερα στην Ολομέλεια. Είχαμε αναφερθεί τότε -δεν έχω τον χρόνο να αναφερθώ αναλυτικά τ</w:t>
      </w:r>
      <w:r>
        <w:rPr>
          <w:rFonts w:eastAsia="Times New Roman" w:cs="Times New Roman"/>
          <w:szCs w:val="24"/>
        </w:rPr>
        <w:t xml:space="preserve">ώρα- σε όσα υπάρχουν στο άρθρο 29 της </w:t>
      </w:r>
      <w:r>
        <w:rPr>
          <w:rFonts w:eastAsia="Times New Roman" w:cs="Times New Roman"/>
          <w:szCs w:val="24"/>
        </w:rPr>
        <w:t>σ</w:t>
      </w:r>
      <w:r>
        <w:rPr>
          <w:rFonts w:eastAsia="Times New Roman" w:cs="Times New Roman"/>
          <w:szCs w:val="24"/>
        </w:rPr>
        <w:t>ύμβασης -δεν εννοώ του νομοσχεδίου-, που</w:t>
      </w:r>
      <w:r>
        <w:rPr>
          <w:rFonts w:eastAsia="Times New Roman" w:cs="Times New Roman"/>
          <w:szCs w:val="24"/>
        </w:rPr>
        <w:t>,</w:t>
      </w:r>
      <w:r>
        <w:rPr>
          <w:rFonts w:eastAsia="Times New Roman" w:cs="Times New Roman"/>
          <w:szCs w:val="24"/>
        </w:rPr>
        <w:t xml:space="preserve"> κατά την άποψή μου</w:t>
      </w:r>
      <w:r>
        <w:rPr>
          <w:rFonts w:eastAsia="Times New Roman" w:cs="Times New Roman"/>
          <w:szCs w:val="24"/>
        </w:rPr>
        <w:t>,</w:t>
      </w:r>
      <w:r>
        <w:rPr>
          <w:rFonts w:eastAsia="Times New Roman" w:cs="Times New Roman"/>
          <w:szCs w:val="24"/>
        </w:rPr>
        <w:t xml:space="preserve"> αποτελεί επιτομή της </w:t>
      </w:r>
      <w:r>
        <w:rPr>
          <w:rFonts w:eastAsia="Times New Roman" w:cs="Times New Roman"/>
          <w:szCs w:val="24"/>
        </w:rPr>
        <w:t>αίσθησ</w:t>
      </w:r>
      <w:r>
        <w:rPr>
          <w:rFonts w:eastAsia="Times New Roman" w:cs="Times New Roman"/>
          <w:szCs w:val="24"/>
        </w:rPr>
        <w:t xml:space="preserve">ης που δημιουργείται περί μη ισορροπημένης σύμβασης. Μας είπατε ότι η </w:t>
      </w:r>
      <w:r>
        <w:rPr>
          <w:rFonts w:eastAsia="Times New Roman" w:cs="Times New Roman"/>
          <w:szCs w:val="24"/>
        </w:rPr>
        <w:t>σ</w:t>
      </w:r>
      <w:r>
        <w:rPr>
          <w:rFonts w:eastAsia="Times New Roman" w:cs="Times New Roman"/>
          <w:szCs w:val="24"/>
        </w:rPr>
        <w:t>ύμβαση πήγε και ήρθε πάνω από δέκα φορές στη διαπραγμάτευ</w:t>
      </w:r>
      <w:r>
        <w:rPr>
          <w:rFonts w:eastAsia="Times New Roman" w:cs="Times New Roman"/>
          <w:szCs w:val="24"/>
        </w:rPr>
        <w:t xml:space="preserve">ση επί έναν χρόνο. </w:t>
      </w:r>
      <w:r>
        <w:rPr>
          <w:rFonts w:eastAsia="Times New Roman" w:cs="Times New Roman"/>
          <w:szCs w:val="24"/>
        </w:rPr>
        <w:t xml:space="preserve"> </w:t>
      </w:r>
    </w:p>
    <w:p w14:paraId="5FBAF07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ρώτησα και σας ρωτώ: Σε ποια σημεία θεωρείτε ότι δεν επιτεύχθηκε ο στόχος που ήταν ο αρχικός στόχος του Υπουργείου; Σε μία διαπραγμάτευση δεν επιτυγχάνονται όλα. Εσείς το είχατε πει στην Επιτροπή Εξοπλιστικών. Σε ποια σημεία </w:t>
      </w:r>
      <w:r>
        <w:rPr>
          <w:rFonts w:eastAsia="Times New Roman" w:cs="Times New Roman"/>
          <w:szCs w:val="24"/>
        </w:rPr>
        <w:lastRenderedPageBreak/>
        <w:t>δεν επ</w:t>
      </w:r>
      <w:r>
        <w:rPr>
          <w:rFonts w:eastAsia="Times New Roman" w:cs="Times New Roman"/>
          <w:szCs w:val="24"/>
        </w:rPr>
        <w:t>ιτεύχθηκε; Εμείς έχουμε συγκεκριμένα ερωτήματα. Δεν μας έχετε απαντήσει, δεν απαντάτε σε συγκεκριμένα ερωτήματα σε σχέση με το άρθρο 30.</w:t>
      </w:r>
    </w:p>
    <w:p w14:paraId="5FBAF07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είχαμε πει τότε, τα περισσότερα κόμματα της </w:t>
      </w:r>
      <w:r>
        <w:rPr>
          <w:rFonts w:eastAsia="Times New Roman" w:cs="Times New Roman"/>
          <w:szCs w:val="24"/>
        </w:rPr>
        <w:t>Α</w:t>
      </w:r>
      <w:r>
        <w:rPr>
          <w:rFonts w:eastAsia="Times New Roman" w:cs="Times New Roman"/>
          <w:szCs w:val="24"/>
        </w:rPr>
        <w:t>ντιπολίτευσης, ότι εδώ που φτάσαμε καλύτερα να πάμε σε αυτή τη λύση, α</w:t>
      </w:r>
      <w:r>
        <w:rPr>
          <w:rFonts w:eastAsia="Times New Roman" w:cs="Times New Roman"/>
          <w:szCs w:val="24"/>
        </w:rPr>
        <w:t xml:space="preserve">λλά να πούμε ξεκάθαρα ότι δεν θα αποτελέσει αυτό το γεγονός </w:t>
      </w:r>
      <w:proofErr w:type="spellStart"/>
      <w:r>
        <w:rPr>
          <w:rFonts w:eastAsia="Times New Roman" w:cs="Times New Roman"/>
          <w:szCs w:val="24"/>
        </w:rPr>
        <w:t>δεδικασμένο</w:t>
      </w:r>
      <w:proofErr w:type="spellEnd"/>
      <w:r>
        <w:rPr>
          <w:rFonts w:eastAsia="Times New Roman" w:cs="Times New Roman"/>
          <w:szCs w:val="24"/>
        </w:rPr>
        <w:t xml:space="preserve"> και για άλλες περιπτώσεις. Είχαμε συμφωνήσει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στο συγκεκριμένο θέμα ότι θα πρέπει να γίνει μόνο για μία φορά η εξαίρεση και κα</w:t>
      </w:r>
      <w:r>
        <w:rPr>
          <w:rFonts w:eastAsia="Times New Roman" w:cs="Times New Roman"/>
          <w:szCs w:val="24"/>
        </w:rPr>
        <w:t>μ</w:t>
      </w:r>
      <w:r>
        <w:rPr>
          <w:rFonts w:eastAsia="Times New Roman" w:cs="Times New Roman"/>
          <w:szCs w:val="24"/>
        </w:rPr>
        <w:t xml:space="preserve">μία άλλη. </w:t>
      </w:r>
    </w:p>
    <w:p w14:paraId="5FBAF07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30 έχει διάφορα σημεία μέσα. Θα αναφερθώ, για παράδειγμα, στην </w:t>
      </w:r>
      <w:r>
        <w:rPr>
          <w:rFonts w:eastAsia="Times New Roman" w:cs="Times New Roman"/>
          <w:szCs w:val="24"/>
        </w:rPr>
        <w:t>έ</w:t>
      </w:r>
      <w:r>
        <w:rPr>
          <w:rFonts w:eastAsia="Times New Roman" w:cs="Times New Roman"/>
          <w:szCs w:val="24"/>
        </w:rPr>
        <w:t xml:space="preserve">κθεση της Επιστημονικής Υπηρεσίας της Βουλής. Αφού δεν απαντήσατε σε εμάς, στα ερωτήματα, να απαντήσετε τουλάχιστον στην </w:t>
      </w:r>
      <w:r>
        <w:rPr>
          <w:rFonts w:eastAsia="Times New Roman" w:cs="Times New Roman"/>
          <w:szCs w:val="24"/>
        </w:rPr>
        <w:t>έ</w:t>
      </w:r>
      <w:r>
        <w:rPr>
          <w:rFonts w:eastAsia="Times New Roman" w:cs="Times New Roman"/>
          <w:szCs w:val="24"/>
        </w:rPr>
        <w:t xml:space="preserve">κθεση της Επιστημονικής Υπηρεσίας της Βουλής. Λέει η </w:t>
      </w:r>
      <w:r>
        <w:rPr>
          <w:rFonts w:eastAsia="Times New Roman" w:cs="Times New Roman"/>
          <w:szCs w:val="24"/>
        </w:rPr>
        <w:t>έ</w:t>
      </w:r>
      <w:r>
        <w:rPr>
          <w:rFonts w:eastAsia="Times New Roman" w:cs="Times New Roman"/>
          <w:szCs w:val="24"/>
        </w:rPr>
        <w:t>κθεση τ</w:t>
      </w:r>
      <w:r>
        <w:rPr>
          <w:rFonts w:eastAsia="Times New Roman" w:cs="Times New Roman"/>
          <w:szCs w:val="24"/>
        </w:rPr>
        <w:t xml:space="preserve">ης Επιστημονικής Υπηρεσίας της Βουλής ότι η παράγραφος 3 του άρθρου 30 του νομοσχεδίου ορίζει τον Υπουργό Εθνικής Άμυνας ως εκπρόσωπο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για τη σύναψη της </w:t>
      </w:r>
      <w:r>
        <w:rPr>
          <w:rFonts w:eastAsia="Times New Roman" w:cs="Times New Roman"/>
          <w:szCs w:val="24"/>
        </w:rPr>
        <w:t>σ</w:t>
      </w:r>
      <w:r>
        <w:rPr>
          <w:rFonts w:eastAsia="Times New Roman" w:cs="Times New Roman"/>
          <w:szCs w:val="24"/>
        </w:rPr>
        <w:t xml:space="preserve">ύμβασης. Εντούτοις το προοίμιο του σχεδίου της </w:t>
      </w:r>
      <w:r>
        <w:rPr>
          <w:rFonts w:eastAsia="Times New Roman" w:cs="Times New Roman"/>
          <w:szCs w:val="24"/>
        </w:rPr>
        <w:t>σ</w:t>
      </w:r>
      <w:r>
        <w:rPr>
          <w:rFonts w:eastAsia="Times New Roman" w:cs="Times New Roman"/>
          <w:szCs w:val="24"/>
        </w:rPr>
        <w:t xml:space="preserve">ύμβασης αναφέρει ότι 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υπογράφεται από τον Γενικό Διευθυντή της Γενικής Διεύθυνσης Αμυντικών Εξοπλισμών ως εκπρόσωπο του Υπουργείου Εθνικής Άμυνας. Γιατί έγινε αυτή η αλλαγή</w:t>
      </w:r>
      <w:r>
        <w:rPr>
          <w:rFonts w:eastAsia="Times New Roman" w:cs="Times New Roman"/>
          <w:szCs w:val="24"/>
        </w:rPr>
        <w:t>,</w:t>
      </w:r>
      <w:r>
        <w:rPr>
          <w:rFonts w:eastAsia="Times New Roman" w:cs="Times New Roman"/>
          <w:szCs w:val="24"/>
        </w:rPr>
        <w:t xml:space="preserve"> σε σχέση με το προοίμιο του σχεδίου της </w:t>
      </w:r>
      <w:r>
        <w:rPr>
          <w:rFonts w:eastAsia="Times New Roman" w:cs="Times New Roman"/>
          <w:szCs w:val="24"/>
        </w:rPr>
        <w:t>σ</w:t>
      </w:r>
      <w:r>
        <w:rPr>
          <w:rFonts w:eastAsia="Times New Roman" w:cs="Times New Roman"/>
          <w:szCs w:val="24"/>
        </w:rPr>
        <w:t xml:space="preserve">ύμβασης, αυτή που σας αναφέρει και η </w:t>
      </w:r>
      <w:r>
        <w:rPr>
          <w:rFonts w:eastAsia="Times New Roman" w:cs="Times New Roman"/>
          <w:szCs w:val="24"/>
        </w:rPr>
        <w:t>έ</w:t>
      </w:r>
      <w:r>
        <w:rPr>
          <w:rFonts w:eastAsia="Times New Roman" w:cs="Times New Roman"/>
          <w:szCs w:val="24"/>
        </w:rPr>
        <w:t>κθεση της Επιστημονικής Υ</w:t>
      </w:r>
      <w:r>
        <w:rPr>
          <w:rFonts w:eastAsia="Times New Roman" w:cs="Times New Roman"/>
          <w:szCs w:val="24"/>
        </w:rPr>
        <w:t xml:space="preserve">πηρεσίας της Βουλής; Για να περνάνε όλα από τον Υπουργό Εθνικής Άμυνας; </w:t>
      </w:r>
    </w:p>
    <w:p w14:paraId="5FBAF07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αναφέρει επίσης η </w:t>
      </w:r>
      <w:r>
        <w:rPr>
          <w:rFonts w:eastAsia="Times New Roman" w:cs="Times New Roman"/>
          <w:szCs w:val="24"/>
        </w:rPr>
        <w:t>έ</w:t>
      </w:r>
      <w:r>
        <w:rPr>
          <w:rFonts w:eastAsia="Times New Roman" w:cs="Times New Roman"/>
          <w:szCs w:val="24"/>
        </w:rPr>
        <w:t>κθεση της Επιστημονικής Υπηρεσίας της Βουλής για το άρθρο 18 -τα είπε και ο κ. Καρράς, έγκριτος νομικός, πριν από λίγο</w:t>
      </w:r>
      <w:r>
        <w:rPr>
          <w:rFonts w:eastAsia="Times New Roman" w:cs="Times New Roman"/>
          <w:szCs w:val="24"/>
        </w:rPr>
        <w:t>-,</w:t>
      </w:r>
      <w:r>
        <w:rPr>
          <w:rFonts w:eastAsia="Times New Roman" w:cs="Times New Roman"/>
          <w:szCs w:val="24"/>
        </w:rPr>
        <w:t xml:space="preserve"> για όλα αυτά </w:t>
      </w:r>
      <w:r>
        <w:rPr>
          <w:rFonts w:eastAsia="Times New Roman" w:cs="Times New Roman"/>
          <w:szCs w:val="24"/>
        </w:rPr>
        <w:lastRenderedPageBreak/>
        <w:t>τα προβλήματα που μπορούμε</w:t>
      </w:r>
      <w:r>
        <w:rPr>
          <w:rFonts w:eastAsia="Times New Roman" w:cs="Times New Roman"/>
          <w:szCs w:val="24"/>
        </w:rPr>
        <w:t xml:space="preserve"> να τα βρούμε μπροστά μας όταν θα ψηφιστεί αυτό το άρθρο σήμερα. Το άρθρο 18 του σχεδίου </w:t>
      </w:r>
      <w:r>
        <w:rPr>
          <w:rFonts w:eastAsia="Times New Roman" w:cs="Times New Roman"/>
          <w:szCs w:val="24"/>
        </w:rPr>
        <w:t>σ</w:t>
      </w:r>
      <w:r>
        <w:rPr>
          <w:rFonts w:eastAsia="Times New Roman" w:cs="Times New Roman"/>
          <w:szCs w:val="24"/>
        </w:rPr>
        <w:t xml:space="preserve">ύμβασης προβλέπει ποινικές ρήτρες κατά του προμηθευτή σε ποσό ίσο με το 10% του τυχόν ανεκπλήρωτου μέρους των υποχρεώσεων </w:t>
      </w:r>
      <w:r>
        <w:rPr>
          <w:rFonts w:eastAsia="Times New Roman" w:cs="Times New Roman"/>
          <w:szCs w:val="24"/>
        </w:rPr>
        <w:t>κ</w:t>
      </w:r>
      <w:r>
        <w:rPr>
          <w:rFonts w:eastAsia="Times New Roman" w:cs="Times New Roman"/>
          <w:szCs w:val="24"/>
        </w:rPr>
        <w:t>αι σε περίπτωση μη εκτέλεσης ή καθυστερημέν</w:t>
      </w:r>
      <w:r>
        <w:rPr>
          <w:rFonts w:eastAsia="Times New Roman" w:cs="Times New Roman"/>
          <w:szCs w:val="24"/>
        </w:rPr>
        <w:t xml:space="preserve">ης εκτέλεσης η καταβολή του να συνεπάγεται την απαλλαγή του προμηθευτή από το σύνολο των υποχρεώσεών του σε σχέση με τη </w:t>
      </w:r>
      <w:r>
        <w:rPr>
          <w:rFonts w:eastAsia="Times New Roman" w:cs="Times New Roman"/>
          <w:szCs w:val="24"/>
        </w:rPr>
        <w:t>σ</w:t>
      </w:r>
      <w:r>
        <w:rPr>
          <w:rFonts w:eastAsia="Times New Roman" w:cs="Times New Roman"/>
          <w:szCs w:val="24"/>
        </w:rPr>
        <w:t xml:space="preserve">ύμβαση. </w:t>
      </w:r>
    </w:p>
    <w:p w14:paraId="5FBAF07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23 παράγραφος 13, όπως λέει και η </w:t>
      </w:r>
      <w:r>
        <w:rPr>
          <w:rFonts w:eastAsia="Times New Roman" w:cs="Times New Roman"/>
          <w:szCs w:val="24"/>
        </w:rPr>
        <w:t>έ</w:t>
      </w:r>
      <w:r>
        <w:rPr>
          <w:rFonts w:eastAsia="Times New Roman" w:cs="Times New Roman"/>
          <w:szCs w:val="24"/>
        </w:rPr>
        <w:t xml:space="preserve">κθεση της Επιστημονικής Υπηρεσίας της Βουλής, ορίζει ότι τα </w:t>
      </w:r>
      <w:r>
        <w:rPr>
          <w:rFonts w:eastAsia="Times New Roman" w:cs="Times New Roman"/>
          <w:szCs w:val="24"/>
        </w:rPr>
        <w:t>μ</w:t>
      </w:r>
      <w:r>
        <w:rPr>
          <w:rFonts w:eastAsia="Times New Roman" w:cs="Times New Roman"/>
          <w:szCs w:val="24"/>
        </w:rPr>
        <w:t>έρη παραιτούνται, κατ</w:t>
      </w:r>
      <w:r>
        <w:rPr>
          <w:rFonts w:eastAsia="Times New Roman" w:cs="Times New Roman"/>
          <w:szCs w:val="24"/>
        </w:rPr>
        <w:t xml:space="preserve">ά το μέρος που δεν απαγορεύεται, από κάθε δικαίωμα κυριαρχικής ασυλίας σε σχέση με τη </w:t>
      </w:r>
      <w:r>
        <w:rPr>
          <w:rFonts w:eastAsia="Times New Roman" w:cs="Times New Roman"/>
          <w:szCs w:val="24"/>
        </w:rPr>
        <w:t>σ</w:t>
      </w:r>
      <w:r>
        <w:rPr>
          <w:rFonts w:eastAsia="Times New Roman" w:cs="Times New Roman"/>
          <w:szCs w:val="24"/>
        </w:rPr>
        <w:t xml:space="preserve">ύμβαση. Σε αυτά θα μας δώσετε συγκεκριμένες απαντήσεις; </w:t>
      </w:r>
    </w:p>
    <w:p w14:paraId="5FBAF07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Ευχαριστώ για την ανοχή σας. </w:t>
      </w:r>
    </w:p>
    <w:p w14:paraId="5FBAF07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Στα περισσότερα θέματα του νομοσχεδίου ο ειδικός αγορητ</w:t>
      </w:r>
      <w:r>
        <w:rPr>
          <w:rFonts w:eastAsia="Times New Roman" w:cs="Times New Roman"/>
          <w:szCs w:val="24"/>
        </w:rPr>
        <w:t xml:space="preserve">ής μας, ο κ. Λοβέρδος, έχει αναφερθεί συγκεκριμένα και ενδελεχώς. </w:t>
      </w:r>
    </w:p>
    <w:p w14:paraId="5FBAF07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Για το θέμα της τάξεως του 1990 -αναφέρομαι στην αλλαγή που έχει προταθεί- εμείς έχουμε πει ότι συμφωνούμε ως Δημοκρατική Συμπαράταξη με τη συγκεκριμένη αλλαγή επί της ουσίας. </w:t>
      </w:r>
    </w:p>
    <w:p w14:paraId="5FBAF07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Όσον αφορά τ</w:t>
      </w:r>
      <w:r>
        <w:rPr>
          <w:rFonts w:eastAsia="Times New Roman" w:cs="Times New Roman"/>
          <w:szCs w:val="24"/>
        </w:rPr>
        <w:t>ο άρθρο 27, σας έχει ζητηθεί από τις περισσότερες πλευρές του ελληνικού Κοινοβουλίου να αποσυρθεί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να βελτιωθεί. Υπάρχουν και συγκεκριμένες βελτιωτικές προτάσεις</w:t>
      </w:r>
      <w:r>
        <w:rPr>
          <w:rFonts w:eastAsia="Times New Roman" w:cs="Times New Roman"/>
          <w:szCs w:val="24"/>
        </w:rPr>
        <w:t>,</w:t>
      </w:r>
      <w:r>
        <w:rPr>
          <w:rFonts w:eastAsia="Times New Roman" w:cs="Times New Roman"/>
          <w:szCs w:val="24"/>
        </w:rPr>
        <w:t xml:space="preserve"> για να μπορέσει να λυθεί το συγκεκριμένο ζήτημα -ακούστηκαν και πριν απ</w:t>
      </w:r>
      <w:r>
        <w:rPr>
          <w:rFonts w:eastAsia="Times New Roman" w:cs="Times New Roman"/>
          <w:szCs w:val="24"/>
        </w:rPr>
        <w:t xml:space="preserve">ό λίγο-, για να υπάρχει μία ισορροπία, έτσι </w:t>
      </w:r>
      <w:r>
        <w:rPr>
          <w:rFonts w:eastAsia="Times New Roman" w:cs="Times New Roman"/>
          <w:szCs w:val="24"/>
        </w:rPr>
        <w:lastRenderedPageBreak/>
        <w:t xml:space="preserve">ώστε να μη φαίνεται ότι αυτό που θέλετε να δημιουργήσετε είναι σχέσεις εξάρτησης και μηχανισμούς ελέγχου σε ένα τέτοιο κρίσιμο θέμα σε σχέση με τους στρατιωτικούς. </w:t>
      </w:r>
    </w:p>
    <w:p w14:paraId="5FBAF07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θα αναφερθώ στα συγκεκριμένα άρθρα</w:t>
      </w:r>
      <w:r>
        <w:rPr>
          <w:rFonts w:eastAsia="Times New Roman" w:cs="Times New Roman"/>
          <w:szCs w:val="24"/>
        </w:rPr>
        <w:t>,</w:t>
      </w:r>
      <w:r>
        <w:rPr>
          <w:rFonts w:eastAsia="Times New Roman" w:cs="Times New Roman"/>
          <w:szCs w:val="24"/>
        </w:rPr>
        <w:t xml:space="preserve"> στα οπο</w:t>
      </w:r>
      <w:r>
        <w:rPr>
          <w:rFonts w:eastAsia="Times New Roman" w:cs="Times New Roman"/>
          <w:szCs w:val="24"/>
        </w:rPr>
        <w:t xml:space="preserve">ία έχει γίνει αναλυτική συζήτηση. Υπάρχουν εμφανή τα κενά σε επίπεδο μακρόπνοου σχεδιασμού, ορθολογικού προγραμματισμού, συνεπούς εκτέλεσης και αποτελεσματικού ελέγχου. </w:t>
      </w:r>
    </w:p>
    <w:p w14:paraId="5FBAF07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Χαρακτηριστικό είναι ότι για το άρθρο 3 του νομοσχεδίου ο κ. Καμμένος είπε ότι είναι «</w:t>
      </w:r>
      <w:r>
        <w:rPr>
          <w:rFonts w:eastAsia="Times New Roman" w:cs="Times New Roman"/>
          <w:szCs w:val="24"/>
        </w:rPr>
        <w:t xml:space="preserve">φωτογραφική» διάταξη. Το παραδέχθηκε ότι είναι συγκεκριμένη «φωτογραφική» διάταξη. </w:t>
      </w:r>
    </w:p>
    <w:p w14:paraId="5FBAF07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Επίσης, ο Υπουργός Εθνικής Άμυνας, ο κ. Καμμένος, είπε πριν από λίγο ότι αυτή τη ρύθμιση</w:t>
      </w:r>
      <w:r>
        <w:rPr>
          <w:rFonts w:eastAsia="Times New Roman" w:cs="Times New Roman"/>
          <w:szCs w:val="24"/>
        </w:rPr>
        <w:t xml:space="preserve"> για την τάξη του 1990</w:t>
      </w:r>
      <w:r>
        <w:rPr>
          <w:rFonts w:eastAsia="Times New Roman" w:cs="Times New Roman"/>
          <w:szCs w:val="24"/>
        </w:rPr>
        <w:t>, στην οποία εμείς επί της ουσίας συμφωνούμε, δεν τη φέρνει ως</w:t>
      </w:r>
      <w:r>
        <w:rPr>
          <w:rFonts w:eastAsia="Times New Roman" w:cs="Times New Roman"/>
          <w:szCs w:val="24"/>
        </w:rPr>
        <w:t xml:space="preserve"> υπουργική τροπολογία, γιατί δεν έχει το κόστος του Γενικού Λογιστηρίου, αλλά τη φέρνει ως βουλευτική τροπολογία γι’ αυτό</w:t>
      </w:r>
      <w:r>
        <w:rPr>
          <w:rFonts w:eastAsia="Times New Roman" w:cs="Times New Roman"/>
          <w:szCs w:val="24"/>
        </w:rPr>
        <w:t>ν</w:t>
      </w:r>
      <w:r>
        <w:rPr>
          <w:rFonts w:eastAsia="Times New Roman" w:cs="Times New Roman"/>
          <w:szCs w:val="24"/>
        </w:rPr>
        <w:t xml:space="preserve"> τον λόγο. Σας λέω παραδοχές της Κυβέρνησης</w:t>
      </w:r>
      <w:r>
        <w:rPr>
          <w:rFonts w:eastAsia="Times New Roman" w:cs="Times New Roman"/>
          <w:szCs w:val="24"/>
        </w:rPr>
        <w:t>,</w:t>
      </w:r>
      <w:r>
        <w:rPr>
          <w:rFonts w:eastAsia="Times New Roman" w:cs="Times New Roman"/>
          <w:szCs w:val="24"/>
        </w:rPr>
        <w:t xml:space="preserve"> οι οποίες δείχνουν τον τρόπο νομοθέτησ</w:t>
      </w:r>
      <w:r>
        <w:rPr>
          <w:rFonts w:eastAsia="Times New Roman" w:cs="Times New Roman"/>
          <w:szCs w:val="24"/>
        </w:rPr>
        <w:t>ή</w:t>
      </w:r>
      <w:r>
        <w:rPr>
          <w:rFonts w:eastAsia="Times New Roman" w:cs="Times New Roman"/>
          <w:szCs w:val="24"/>
        </w:rPr>
        <w:t>ς</w:t>
      </w:r>
      <w:r>
        <w:rPr>
          <w:rFonts w:eastAsia="Times New Roman" w:cs="Times New Roman"/>
          <w:szCs w:val="24"/>
        </w:rPr>
        <w:t xml:space="preserve"> σας</w:t>
      </w:r>
      <w:r>
        <w:rPr>
          <w:rFonts w:eastAsia="Times New Roman" w:cs="Times New Roman"/>
          <w:szCs w:val="24"/>
        </w:rPr>
        <w:t xml:space="preserve">. </w:t>
      </w:r>
    </w:p>
    <w:p w14:paraId="5FBAF07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στη Δημ</w:t>
      </w:r>
      <w:r>
        <w:rPr>
          <w:rFonts w:eastAsia="Times New Roman" w:cs="Times New Roman"/>
          <w:szCs w:val="24"/>
        </w:rPr>
        <w:t>οκρατική Συμπαράταξη δεν έχουμε διάθεση στείρας κριτικής. Γι</w:t>
      </w:r>
      <w:r>
        <w:rPr>
          <w:rFonts w:eastAsia="Times New Roman" w:cs="Times New Roman"/>
          <w:szCs w:val="24"/>
        </w:rPr>
        <w:t>α</w:t>
      </w:r>
      <w:r>
        <w:rPr>
          <w:rFonts w:eastAsia="Times New Roman" w:cs="Times New Roman"/>
          <w:szCs w:val="24"/>
        </w:rPr>
        <w:t xml:space="preserve"> αυτό σας κάνουμε συγκεκριμένες προτάσεις. Αναγνωρίζουμε τα θετικά, προσπαθούμε να συμβάλλουμε στην περαιτέρω βελτίωσή τους και στη διόρθωση λαθών ή παραλείψεων. </w:t>
      </w:r>
    </w:p>
    <w:p w14:paraId="5FBAF07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ανταποκρίνεστε, όμως. Δεν εν</w:t>
      </w:r>
      <w:r>
        <w:rPr>
          <w:rFonts w:eastAsia="Times New Roman" w:cs="Times New Roman"/>
          <w:szCs w:val="24"/>
        </w:rPr>
        <w:t>ημερώνετε σωστά την κοινή γνώμη. Υπάρχει σύγχυση για όλα τα θέματα και υπάρχουν απρόβλεπτες παρενέργειες με 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τον τρόπο σε όλα τα </w:t>
      </w:r>
      <w:r>
        <w:rPr>
          <w:rFonts w:eastAsia="Times New Roman" w:cs="Times New Roman"/>
          <w:szCs w:val="24"/>
        </w:rPr>
        <w:t>κομβ</w:t>
      </w:r>
      <w:r>
        <w:rPr>
          <w:rFonts w:eastAsia="Times New Roman" w:cs="Times New Roman"/>
          <w:szCs w:val="24"/>
        </w:rPr>
        <w:t xml:space="preserve">ικά όργανα της χώρας. Αυτό είναι το μεγάλο πρόβλημα και αυτό επιτέλους θα πρέπει να το αντιμετωπίσουμε, ιδίως σε ζητήματα εθνικής άμυνας. </w:t>
      </w:r>
    </w:p>
    <w:p w14:paraId="5FBAF07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FBAF07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BAF08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w:t>
      </w:r>
      <w:r>
        <w:rPr>
          <w:rFonts w:eastAsia="Times New Roman" w:cs="Times New Roman"/>
          <w:szCs w:val="24"/>
        </w:rPr>
        <w:t xml:space="preserve"> Συνεχίζουμε με τον Κοινοβουλευτικό Εκπρόσωπο του ΣΥΡΙΖΑ κ. </w:t>
      </w:r>
      <w:proofErr w:type="spellStart"/>
      <w:r>
        <w:rPr>
          <w:rFonts w:eastAsia="Times New Roman" w:cs="Times New Roman"/>
          <w:szCs w:val="24"/>
        </w:rPr>
        <w:t>Ξυδάκη</w:t>
      </w:r>
      <w:proofErr w:type="spellEnd"/>
      <w:r>
        <w:rPr>
          <w:rFonts w:eastAsia="Times New Roman" w:cs="Times New Roman"/>
          <w:szCs w:val="24"/>
        </w:rPr>
        <w:t xml:space="preserve">. </w:t>
      </w:r>
    </w:p>
    <w:p w14:paraId="5FBAF08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5FBAF08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αγαπητοί συνάδελφοι, έχουμε μία συζήτηση για ένα νομοσχέδιο με το οποίο το Υπουργείο Άμυνας τακτοποιεί, προβαί</w:t>
      </w:r>
      <w:r>
        <w:rPr>
          <w:rFonts w:eastAsia="Times New Roman" w:cs="Times New Roman"/>
          <w:szCs w:val="24"/>
        </w:rPr>
        <w:t xml:space="preserve">νει σε ορισμένες ρυθμίσεις. </w:t>
      </w:r>
    </w:p>
    <w:p w14:paraId="5FBAF08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Αυτή η συζήτηση πυροδοτεί και μία συζήτηση -πιστεύω- γόνιμη ως έναν βαθμό, στον βαθμό που θέλουμε να εισακουστούμε και να ανταλλάξουμε απόψεις και για άλλα ζητήματα τα οποία απασχολούν και την πολιτική επικαιρότητα και τους συμ</w:t>
      </w:r>
      <w:r>
        <w:rPr>
          <w:rFonts w:eastAsia="Times New Roman" w:cs="Times New Roman"/>
          <w:szCs w:val="24"/>
        </w:rPr>
        <w:t xml:space="preserve">πολίτες μας. </w:t>
      </w:r>
    </w:p>
    <w:p w14:paraId="5FBAF08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Ακούστηκαν πριν μερικές λέξεις, ουσιαστικές πιστεύω, και για τη μεγάλη περιπέτεια που τραβούν οι δημοσιογράφοι ασφαλιστικά. Νομίζω ότι εντός των ωρών ή ημερών θα έχουμε κάποια εξέλιξη στο θέμα του </w:t>
      </w:r>
      <w:r>
        <w:rPr>
          <w:rFonts w:eastAsia="Times New Roman" w:cs="Times New Roman"/>
          <w:szCs w:val="24"/>
        </w:rPr>
        <w:t>τ</w:t>
      </w:r>
      <w:r>
        <w:rPr>
          <w:rFonts w:eastAsia="Times New Roman" w:cs="Times New Roman"/>
          <w:szCs w:val="24"/>
        </w:rPr>
        <w:t xml:space="preserve">αμείου του ΕΔΟΕΑΠ. Έχει συμφωνηθεί ένα κατ’ </w:t>
      </w:r>
      <w:r>
        <w:rPr>
          <w:rFonts w:eastAsia="Times New Roman" w:cs="Times New Roman"/>
          <w:szCs w:val="24"/>
        </w:rPr>
        <w:t xml:space="preserve">αρχάς πλαίσιο για τις εισφορές και τους πόρους και μία διεύρυνση της </w:t>
      </w:r>
      <w:r>
        <w:rPr>
          <w:rFonts w:eastAsia="Times New Roman" w:cs="Times New Roman"/>
          <w:szCs w:val="24"/>
        </w:rPr>
        <w:lastRenderedPageBreak/>
        <w:t xml:space="preserve">ασφαλιστικής βάσης με την είσοδο των δημοσιογράφων του ίντερνετ. Υπάρχει μία εκκρεμότητα στον τομέα της υγείας. </w:t>
      </w:r>
    </w:p>
    <w:p w14:paraId="5FBAF08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Δυστυχώς, υπήχθη το </w:t>
      </w:r>
      <w:r>
        <w:rPr>
          <w:rFonts w:eastAsia="Times New Roman" w:cs="Times New Roman"/>
          <w:szCs w:val="24"/>
        </w:rPr>
        <w:t>τ</w:t>
      </w:r>
      <w:r>
        <w:rPr>
          <w:rFonts w:eastAsia="Times New Roman" w:cs="Times New Roman"/>
          <w:szCs w:val="24"/>
        </w:rPr>
        <w:t xml:space="preserve">αμείο αυτό, το αυτοτελές ταμείο </w:t>
      </w:r>
      <w:proofErr w:type="spellStart"/>
      <w:r>
        <w:rPr>
          <w:rFonts w:eastAsia="Times New Roman" w:cs="Times New Roman"/>
          <w:szCs w:val="24"/>
        </w:rPr>
        <w:t>επικούρησης</w:t>
      </w:r>
      <w:proofErr w:type="spellEnd"/>
      <w:r>
        <w:rPr>
          <w:rFonts w:eastAsia="Times New Roman" w:cs="Times New Roman"/>
          <w:szCs w:val="24"/>
        </w:rPr>
        <w:t>, στην εργ</w:t>
      </w:r>
      <w:r>
        <w:rPr>
          <w:rFonts w:eastAsia="Times New Roman" w:cs="Times New Roman"/>
          <w:szCs w:val="24"/>
        </w:rPr>
        <w:t xml:space="preserve">αλειοθήκη του ΟΟΣΑ και </w:t>
      </w:r>
      <w:proofErr w:type="spellStart"/>
      <w:r>
        <w:rPr>
          <w:rFonts w:eastAsia="Times New Roman" w:cs="Times New Roman"/>
          <w:szCs w:val="24"/>
        </w:rPr>
        <w:t>ρυμουλκήθηκε</w:t>
      </w:r>
      <w:proofErr w:type="spellEnd"/>
      <w:r>
        <w:rPr>
          <w:rFonts w:eastAsia="Times New Roman" w:cs="Times New Roman"/>
          <w:szCs w:val="24"/>
        </w:rPr>
        <w:t xml:space="preserve"> σε μία ρύθμιση η οποία το έχει αφήσει λίγο μετέωρο. </w:t>
      </w:r>
    </w:p>
    <w:p w14:paraId="5FBAF08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Τώρα θέλετε να πετάξετε έξω τους συνταξιούχους και το κάνετε επαγγελματικώς στενό. </w:t>
      </w:r>
    </w:p>
    <w:p w14:paraId="5FBAF08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Όχι, δεν είναι ακριβώς έτσι. </w:t>
      </w:r>
    </w:p>
    <w:p w14:paraId="5FBAF08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Ας περιμένουμε λίγο.</w:t>
      </w:r>
      <w:r>
        <w:rPr>
          <w:rFonts w:eastAsia="Times New Roman" w:cs="Times New Roman"/>
          <w:szCs w:val="24"/>
        </w:rPr>
        <w:t xml:space="preserve"> Έχουν απεργία οι δημοσιογράφοι, οπότε δεν μπορούμε να ενημερωθούμε. Ενημερωνόμαστε αλλιώς. </w:t>
      </w:r>
    </w:p>
    <w:p w14:paraId="5FBAF08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συμφωνούσα με την κ. Κανέλλη στην έκκληση που απηύθυνε να μην στηλιτεύουμε από του Βήματος της Βουλής δημοσιογράφους, ακόμα και αν είναι ανοίκειος ο λόγος τους </w:t>
      </w:r>
      <w:r>
        <w:rPr>
          <w:rFonts w:eastAsia="Times New Roman" w:cs="Times New Roman"/>
          <w:szCs w:val="24"/>
        </w:rPr>
        <w:t xml:space="preserve">και κακά τα επιχειρήματά τους. </w:t>
      </w:r>
    </w:p>
    <w:p w14:paraId="5FBAF08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Είμαστε αιρετοί, άρα είμαστε εκτεθειμένοι στη δημόσια κρίση. Αυτό πρέπει να το αντέξουμε. Αυτή είναι η τύχη αυτού που βγαίνει μπροστά. Πρέπει να έχουμε το στομάχι να αντέχουμε ακόμα και τις κακές κουβέντες. </w:t>
      </w:r>
    </w:p>
    <w:p w14:paraId="5FBAF08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Ας το τελειώσουμ</w:t>
      </w:r>
      <w:r>
        <w:rPr>
          <w:rFonts w:eastAsia="Times New Roman" w:cs="Times New Roman"/>
          <w:szCs w:val="24"/>
        </w:rPr>
        <w:t>ε εκεί. Δεν υπάρχει κανένας δημοσιογράφος για να απαντήσει. Δεν μας παρακολουθούν καν από τα μόνιτορ αυτή τη στιγμή οι δικοί μας κοινοβουλευτικοί συντάκτες.</w:t>
      </w:r>
    </w:p>
    <w:p w14:paraId="5FBAF08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πω δυο κουβέντες για το μεγάλο πολιτικό ζήτημα των </w:t>
      </w:r>
      <w:r>
        <w:rPr>
          <w:rFonts w:eastAsia="Times New Roman" w:cs="Times New Roman"/>
          <w:szCs w:val="24"/>
          <w:lang w:val="en-US"/>
        </w:rPr>
        <w:t>F</w:t>
      </w:r>
      <w:r>
        <w:rPr>
          <w:rFonts w:eastAsia="Times New Roman" w:cs="Times New Roman"/>
          <w:szCs w:val="24"/>
        </w:rPr>
        <w:t xml:space="preserve">-16 και των αντισταθμιστικών ωφελημάτων. </w:t>
      </w:r>
      <w:r>
        <w:rPr>
          <w:rFonts w:eastAsia="Times New Roman" w:cs="Times New Roman"/>
          <w:szCs w:val="24"/>
        </w:rPr>
        <w:t>Ν</w:t>
      </w:r>
      <w:r>
        <w:rPr>
          <w:rFonts w:eastAsia="Times New Roman" w:cs="Times New Roman"/>
          <w:szCs w:val="24"/>
        </w:rPr>
        <w:t xml:space="preserve">ομίζω ότι σε όλη την ιστορία των αγορών τις τελευταίες πολλές δεκαετίες, αν δεν με απατά η μνήμη μου, είναι η δεύτερη συμφωνία που πάει να κλειστεί με </w:t>
      </w:r>
      <w:r>
        <w:rPr>
          <w:rFonts w:eastAsia="Times New Roman" w:cs="Times New Roman"/>
          <w:szCs w:val="24"/>
          <w:lang w:val="en-US"/>
        </w:rPr>
        <w:t>government</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government</w:t>
      </w:r>
      <w:r>
        <w:rPr>
          <w:rFonts w:eastAsia="Times New Roman" w:cs="Times New Roman"/>
          <w:szCs w:val="24"/>
        </w:rPr>
        <w:t xml:space="preserve"> συμφωνία, αυτό που ονομάζουν οι Αμερικανοί </w:t>
      </w:r>
      <w:r>
        <w:rPr>
          <w:rFonts w:eastAsia="Times New Roman" w:cs="Times New Roman"/>
          <w:szCs w:val="24"/>
          <w:lang w:val="en-US"/>
        </w:rPr>
        <w:t>foreign</w:t>
      </w:r>
      <w:r>
        <w:rPr>
          <w:rFonts w:eastAsia="Times New Roman" w:cs="Times New Roman"/>
          <w:szCs w:val="24"/>
        </w:rPr>
        <w:t xml:space="preserve"> </w:t>
      </w:r>
      <w:r>
        <w:rPr>
          <w:rFonts w:eastAsia="Times New Roman" w:cs="Times New Roman"/>
          <w:szCs w:val="24"/>
          <w:lang w:val="en-US"/>
        </w:rPr>
        <w:t>military</w:t>
      </w:r>
      <w:r>
        <w:rPr>
          <w:rFonts w:eastAsia="Times New Roman" w:cs="Times New Roman"/>
          <w:szCs w:val="24"/>
        </w:rPr>
        <w:t xml:space="preserve"> </w:t>
      </w:r>
      <w:r>
        <w:rPr>
          <w:rFonts w:eastAsia="Times New Roman" w:cs="Times New Roman"/>
          <w:szCs w:val="24"/>
          <w:lang w:val="en-US"/>
        </w:rPr>
        <w:t>sale</w:t>
      </w:r>
      <w:r>
        <w:rPr>
          <w:rFonts w:eastAsia="Times New Roman" w:cs="Times New Roman"/>
          <w:szCs w:val="24"/>
        </w:rPr>
        <w:t>. Δηλαδή, να μην</w:t>
      </w:r>
      <w:r>
        <w:rPr>
          <w:rFonts w:eastAsia="Times New Roman" w:cs="Times New Roman"/>
          <w:szCs w:val="24"/>
        </w:rPr>
        <w:t xml:space="preserve"> έχεις παρένθετους εμπόρους, από τον </w:t>
      </w:r>
      <w:proofErr w:type="spellStart"/>
      <w:r>
        <w:rPr>
          <w:rFonts w:eastAsia="Times New Roman" w:cs="Times New Roman"/>
          <w:szCs w:val="24"/>
        </w:rPr>
        <w:t>Κασόγκι</w:t>
      </w:r>
      <w:proofErr w:type="spellEnd"/>
      <w:r>
        <w:rPr>
          <w:rFonts w:eastAsia="Times New Roman" w:cs="Times New Roman"/>
          <w:szCs w:val="24"/>
        </w:rPr>
        <w:t xml:space="preserve"> μέχρι τους ποικιλώνυμους, να ψωνίζεις σε κάποιες τιμές και να επιβαρύνεσαι με σκοτεινές διαδρομές χρήματος και παράπλευρους και παρένθετους πωλητές. </w:t>
      </w:r>
    </w:p>
    <w:p w14:paraId="5FBAF08D"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Νομίζω ότι βαδίζει σε ένα καλό μονοπάτι αυτή η συμφωνία. Βαδί</w:t>
      </w:r>
      <w:r>
        <w:rPr>
          <w:rFonts w:eastAsia="Times New Roman" w:cs="Times New Roman"/>
          <w:szCs w:val="24"/>
        </w:rPr>
        <w:t xml:space="preserve">ζει πάνω σε ένα μονοπάτι γεωπολιτικής και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της χώρας μας, με την οποία, δυστυχώς για τους άλλους λαούς της περιοχής, ευνοείται η χώρα μας</w:t>
      </w:r>
      <w:r>
        <w:rPr>
          <w:rFonts w:eastAsia="Times New Roman" w:cs="Times New Roman"/>
          <w:szCs w:val="24"/>
        </w:rPr>
        <w:t>,</w:t>
      </w:r>
      <w:r>
        <w:rPr>
          <w:rFonts w:eastAsia="Times New Roman" w:cs="Times New Roman"/>
          <w:szCs w:val="24"/>
        </w:rPr>
        <w:t xml:space="preserve"> γιατί προβάλλει ως ένας πυλώνας ασφάλειας και ως ένας εγγυητής και προς </w:t>
      </w:r>
      <w:proofErr w:type="spellStart"/>
      <w:r>
        <w:rPr>
          <w:rFonts w:eastAsia="Times New Roman" w:cs="Times New Roman"/>
          <w:szCs w:val="24"/>
        </w:rPr>
        <w:t>Ανατολάς</w:t>
      </w:r>
      <w:proofErr w:type="spellEnd"/>
      <w:r>
        <w:rPr>
          <w:rFonts w:eastAsia="Times New Roman" w:cs="Times New Roman"/>
          <w:szCs w:val="24"/>
        </w:rPr>
        <w:t xml:space="preserve"> και </w:t>
      </w:r>
      <w:r>
        <w:rPr>
          <w:rFonts w:eastAsia="Times New Roman" w:cs="Times New Roman"/>
          <w:szCs w:val="24"/>
        </w:rPr>
        <w:t>εγγυητής σταθερότητας στον ευρωπαϊκό κλάδο της χερσονήσου της Βαλκανικής, στους γείτονές μας. Είναι ένας εγγυητής των ενεργειακών και εμπορικών δρόμων στη Μεσόγειο και αυτό το αντιλαμβάνονται όλοι οι μεγάλοι διεθνείς εταίροι και προσέχουν τη θέση της Ελλάδ</w:t>
      </w:r>
      <w:r>
        <w:rPr>
          <w:rFonts w:eastAsia="Times New Roman" w:cs="Times New Roman"/>
          <w:szCs w:val="24"/>
        </w:rPr>
        <w:t>ος.</w:t>
      </w:r>
    </w:p>
    <w:p w14:paraId="5FBAF08E"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Είναι ένας εγγυητής της σταθερότητας και για όλη την Ευρωπαϊκή Ένωση και για τους Βαλκάνιους γείτονες, οι οποίοι προσβλέπουν σε εμάς, παρά τις οξείες εκφράσεις ή κάποιες μικρές ή και σημαντικές, αλλά μικρής εκτάσεως, εκδιπλώσεις δύστροπης συμπεριφοράς.</w:t>
      </w:r>
      <w:r>
        <w:rPr>
          <w:rFonts w:eastAsia="Times New Roman" w:cs="Times New Roman"/>
          <w:szCs w:val="24"/>
        </w:rPr>
        <w:t xml:space="preserve"> Η Ελλάδα προβάλλει πάλι ως ένας εγγυητής ασφάλειας, ηρεμίας, ειρήνης και δημοκρατίας. Σε ελάχιστες χώρες, παρά τους αλλεπάλληλους </w:t>
      </w:r>
      <w:r>
        <w:rPr>
          <w:rFonts w:eastAsia="Times New Roman" w:cs="Times New Roman"/>
          <w:szCs w:val="24"/>
        </w:rPr>
        <w:lastRenderedPageBreak/>
        <w:t xml:space="preserve">εκλογικούς κύκλους και τη μεγάλη ιστορική περιπέτεια της χρεοκοπίας, υπάρχει αυτή η κοινωνική συνοχή, η κοινωνική ειρήνη και </w:t>
      </w:r>
      <w:r>
        <w:rPr>
          <w:rFonts w:eastAsia="Times New Roman" w:cs="Times New Roman"/>
          <w:szCs w:val="24"/>
        </w:rPr>
        <w:t>η</w:t>
      </w:r>
      <w:r>
        <w:rPr>
          <w:rFonts w:eastAsia="Times New Roman" w:cs="Times New Roman"/>
          <w:szCs w:val="24"/>
        </w:rPr>
        <w:t>,</w:t>
      </w:r>
      <w:r>
        <w:rPr>
          <w:rFonts w:eastAsia="Times New Roman" w:cs="Times New Roman"/>
          <w:szCs w:val="24"/>
        </w:rPr>
        <w:t xml:space="preserve"> παρά τα τραύματα</w:t>
      </w:r>
      <w:r>
        <w:rPr>
          <w:rFonts w:eastAsia="Times New Roman" w:cs="Times New Roman"/>
          <w:szCs w:val="24"/>
        </w:rPr>
        <w:t>,</w:t>
      </w:r>
      <w:r>
        <w:rPr>
          <w:rFonts w:eastAsia="Times New Roman" w:cs="Times New Roman"/>
          <w:szCs w:val="24"/>
        </w:rPr>
        <w:t xml:space="preserve"> πίστη στη δημοκρατία και στο πολίτευμα και στους θεσμούς της. </w:t>
      </w:r>
    </w:p>
    <w:p w14:paraId="5FBAF08F"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Ω</w:t>
      </w:r>
      <w:r>
        <w:rPr>
          <w:rFonts w:eastAsia="Times New Roman" w:cs="Times New Roman"/>
          <w:szCs w:val="24"/>
        </w:rPr>
        <w:t>ς τέτοια συγκυρία, ακόμη κι αυτή η ευκαιρία, η ανάγκη για αναβάθμιση της αμυντικής ικανότητας της χώρας και μια διανοιγόμενη -όχι εύκολη, αλλά διανοιγόμενη- περίοδος ευκαι</w:t>
      </w:r>
      <w:r>
        <w:rPr>
          <w:rFonts w:eastAsia="Times New Roman" w:cs="Times New Roman"/>
          <w:szCs w:val="24"/>
        </w:rPr>
        <w:t xml:space="preserve">ριών για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w:t>
      </w:r>
      <w:r>
        <w:rPr>
          <w:rFonts w:eastAsia="Times New Roman" w:cs="Times New Roman"/>
          <w:szCs w:val="24"/>
        </w:rPr>
        <w:t>,</w:t>
      </w:r>
      <w:r>
        <w:rPr>
          <w:rFonts w:eastAsia="Times New Roman" w:cs="Times New Roman"/>
          <w:szCs w:val="24"/>
        </w:rPr>
        <w:t xml:space="preserve"> που θα μας βοηθούσε να βγούμε και από την οικονομική περιπέτεια, νομίζω ότι πρέπει με μεγάλη σύνεση, με μεγάλη σοβαρότητα, με διορατικότητα για το μέλλον, να εκμεταλλευτούμε όποιες χαραμάδες ανοίγουν. </w:t>
      </w:r>
    </w:p>
    <w:p w14:paraId="5FBAF090"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Έχω την εντύπωση κα</w:t>
      </w:r>
      <w:r>
        <w:rPr>
          <w:rFonts w:eastAsia="Times New Roman" w:cs="Times New Roman"/>
          <w:szCs w:val="24"/>
        </w:rPr>
        <w:t xml:space="preserve">ι την πεποίθηση ότι μεθαύριο Παρασκευή στην ερώτηση του Σταύρου Θεοδωράκη ο Πρωθυπουργός Αλέξης Τσίπρας θα απαντήσει σε αυτά που απασχολούν και τον πολιτικό κόσμο και κυρίως τον ελληνικό λαό και θα εγγυηθεί με τον δικό του τρόπο την υποδειγματική εκτέλεση </w:t>
      </w:r>
      <w:r>
        <w:rPr>
          <w:rFonts w:eastAsia="Times New Roman" w:cs="Times New Roman"/>
          <w:szCs w:val="24"/>
        </w:rPr>
        <w:t>αυτής της μεγάλης αγοράς, η οποία έχει και εθνική σημασία, αλλά είναι και ένα συμβολικό μήνυμα προς τον ελληνικό λαό για το πώς γίνονται οι μεγάλες δουλειές</w:t>
      </w:r>
      <w:r>
        <w:rPr>
          <w:rFonts w:eastAsia="Times New Roman" w:cs="Times New Roman"/>
          <w:szCs w:val="24"/>
        </w:rPr>
        <w:t>,</w:t>
      </w:r>
      <w:r>
        <w:rPr>
          <w:rFonts w:eastAsia="Times New Roman" w:cs="Times New Roman"/>
          <w:szCs w:val="24"/>
        </w:rPr>
        <w:t xml:space="preserve"> που διασφαλίζουν αφ</w:t>
      </w:r>
      <w:r>
        <w:rPr>
          <w:rFonts w:eastAsia="Times New Roman" w:cs="Times New Roman"/>
          <w:szCs w:val="24"/>
        </w:rPr>
        <w:t xml:space="preserve">’ </w:t>
      </w:r>
      <w:r>
        <w:rPr>
          <w:rFonts w:eastAsia="Times New Roman" w:cs="Times New Roman"/>
          <w:szCs w:val="24"/>
        </w:rPr>
        <w:t>ενός τη χώρα, αλλά εμπεδώνουν και την πίστη στους θεσμούς, την πίστη στη δημο</w:t>
      </w:r>
      <w:r>
        <w:rPr>
          <w:rFonts w:eastAsia="Times New Roman" w:cs="Times New Roman"/>
          <w:szCs w:val="24"/>
        </w:rPr>
        <w:t xml:space="preserve">κρατία, την πίστη στη διαφάνεια μέχρι την τελευταία πτυχή. </w:t>
      </w:r>
    </w:p>
    <w:p w14:paraId="5FBAF09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Ακούστηκαν και εδώ στην Αίθουσα και παραινέσεις, αλλά κυρίως σαρκασμός, και εκ μέρους του Γραμματέα του ΚΚΕ, του κ. </w:t>
      </w:r>
      <w:proofErr w:type="spellStart"/>
      <w:r>
        <w:rPr>
          <w:rFonts w:eastAsia="Times New Roman" w:cs="Times New Roman"/>
          <w:szCs w:val="24"/>
        </w:rPr>
        <w:t>Κουτσούμπα</w:t>
      </w:r>
      <w:proofErr w:type="spellEnd"/>
      <w:r>
        <w:rPr>
          <w:rFonts w:eastAsia="Times New Roman" w:cs="Times New Roman"/>
          <w:szCs w:val="24"/>
        </w:rPr>
        <w:t>, αλλά και από άλλους συναδέλφους, για την επίσκεψη ανθρώπων του ΣΥΡΙΖ</w:t>
      </w:r>
      <w:r>
        <w:rPr>
          <w:rFonts w:eastAsia="Times New Roman" w:cs="Times New Roman"/>
          <w:szCs w:val="24"/>
        </w:rPr>
        <w:t xml:space="preserve">Α, οπαδών, μελών, φίλων, </w:t>
      </w:r>
      <w:r>
        <w:rPr>
          <w:rFonts w:eastAsia="Times New Roman" w:cs="Times New Roman"/>
          <w:szCs w:val="24"/>
        </w:rPr>
        <w:lastRenderedPageBreak/>
        <w:t>στη Μακρόνησο. Δεν αισθάνομαι την ανάγκη να απολογηθώ και προσωπικά και συλλογικά, εκπροσωπώντας τον χώρο της ανανεωτικής Αριστεράς, της ριζοσπαστικής Αριστεράς, της Αριστεράς του 21</w:t>
      </w:r>
      <w:r>
        <w:rPr>
          <w:rFonts w:eastAsia="Times New Roman" w:cs="Times New Roman"/>
          <w:szCs w:val="24"/>
          <w:vertAlign w:val="superscript"/>
        </w:rPr>
        <w:t>ου</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που προσπαθεί να βρει τον βηματισμό σε </w:t>
      </w:r>
      <w:r>
        <w:rPr>
          <w:rFonts w:eastAsia="Times New Roman" w:cs="Times New Roman"/>
          <w:szCs w:val="24"/>
        </w:rPr>
        <w:t>μία νέα ιστορική περίοδο. Δεν αισθάνομαι κα</w:t>
      </w:r>
      <w:r>
        <w:rPr>
          <w:rFonts w:eastAsia="Times New Roman" w:cs="Times New Roman"/>
          <w:szCs w:val="24"/>
        </w:rPr>
        <w:t>μ</w:t>
      </w:r>
      <w:r>
        <w:rPr>
          <w:rFonts w:eastAsia="Times New Roman" w:cs="Times New Roman"/>
          <w:szCs w:val="24"/>
        </w:rPr>
        <w:t>μία ανάγκη να απολογηθώ ούτε να υπογράψω κα</w:t>
      </w:r>
      <w:r>
        <w:rPr>
          <w:rFonts w:eastAsia="Times New Roman" w:cs="Times New Roman"/>
          <w:szCs w:val="24"/>
        </w:rPr>
        <w:t>μ</w:t>
      </w:r>
      <w:r>
        <w:rPr>
          <w:rFonts w:eastAsia="Times New Roman" w:cs="Times New Roman"/>
          <w:szCs w:val="24"/>
        </w:rPr>
        <w:t xml:space="preserve">μία δήλωση </w:t>
      </w:r>
      <w:proofErr w:type="spellStart"/>
      <w:r>
        <w:rPr>
          <w:rFonts w:eastAsia="Times New Roman" w:cs="Times New Roman"/>
          <w:szCs w:val="24"/>
        </w:rPr>
        <w:t>μετανοίας</w:t>
      </w:r>
      <w:proofErr w:type="spellEnd"/>
      <w:r>
        <w:rPr>
          <w:rFonts w:eastAsia="Times New Roman" w:cs="Times New Roman"/>
          <w:szCs w:val="24"/>
        </w:rPr>
        <w:t>, κα</w:t>
      </w:r>
      <w:r>
        <w:rPr>
          <w:rFonts w:eastAsia="Times New Roman" w:cs="Times New Roman"/>
          <w:szCs w:val="24"/>
        </w:rPr>
        <w:t>μ</w:t>
      </w:r>
      <w:r>
        <w:rPr>
          <w:rFonts w:eastAsia="Times New Roman" w:cs="Times New Roman"/>
          <w:szCs w:val="24"/>
        </w:rPr>
        <w:t>μία δήλωση φρονήματος. Τα φρονήματα και οι πολιτικές συμπεριφορές κρίνονται και ελέγχονται στο διάβα της ιστορίας από τους λόγους και τις πράξε</w:t>
      </w:r>
      <w:r>
        <w:rPr>
          <w:rFonts w:eastAsia="Times New Roman" w:cs="Times New Roman"/>
          <w:szCs w:val="24"/>
        </w:rPr>
        <w:t xml:space="preserve">ις, τη στάση που κρατάμε έναντι της κοινωνίας και μέσα στην ιστορική ροή. </w:t>
      </w:r>
    </w:p>
    <w:p w14:paraId="5FBAF092" w14:textId="77777777" w:rsidR="00DD71AD" w:rsidRDefault="009451BE">
      <w:pPr>
        <w:spacing w:after="0" w:line="600" w:lineRule="auto"/>
        <w:ind w:firstLine="720"/>
        <w:jc w:val="both"/>
        <w:rPr>
          <w:rFonts w:eastAsia="Times New Roman"/>
          <w:szCs w:val="24"/>
        </w:rPr>
      </w:pPr>
      <w:r>
        <w:rPr>
          <w:rFonts w:eastAsia="Times New Roman"/>
          <w:szCs w:val="24"/>
        </w:rPr>
        <w:t>Οι άνθρωποι πάνε στη Μακρόνησο -όπως με είχε πάει εμένα ο πατέρας μου στη Γυάρο</w:t>
      </w:r>
      <w:r>
        <w:rPr>
          <w:rFonts w:eastAsia="Times New Roman"/>
          <w:szCs w:val="24"/>
        </w:rPr>
        <w:t>,</w:t>
      </w:r>
      <w:r>
        <w:rPr>
          <w:rFonts w:eastAsia="Times New Roman"/>
          <w:szCs w:val="24"/>
        </w:rPr>
        <w:t xml:space="preserve"> όταν ήμουν δεκαπέντε χρονών- για να </w:t>
      </w:r>
      <w:proofErr w:type="spellStart"/>
      <w:r>
        <w:rPr>
          <w:rFonts w:eastAsia="Times New Roman"/>
          <w:szCs w:val="24"/>
        </w:rPr>
        <w:t>αποτίσουν</w:t>
      </w:r>
      <w:proofErr w:type="spellEnd"/>
      <w:r>
        <w:rPr>
          <w:rFonts w:eastAsia="Times New Roman"/>
          <w:szCs w:val="24"/>
        </w:rPr>
        <w:t xml:space="preserve"> φόρο τιμής στους ανθρώπους που μαρτύρησαν, στους ανθρώ</w:t>
      </w:r>
      <w:r>
        <w:rPr>
          <w:rFonts w:eastAsia="Times New Roman"/>
          <w:szCs w:val="24"/>
        </w:rPr>
        <w:t xml:space="preserve">πους που λύγισαν, στους ανθρώπους που συντρίφτηκαν, στους ανθρώπους που μας έφεραν με το αίμα τους, με τον ιδρώτα και την ταπείνωσή τους στην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ημοκρατία του 2017.</w:t>
      </w:r>
    </w:p>
    <w:p w14:paraId="5FBAF093" w14:textId="77777777" w:rsidR="00DD71AD" w:rsidRDefault="009451BE">
      <w:pPr>
        <w:spacing w:after="0" w:line="600" w:lineRule="auto"/>
        <w:ind w:firstLine="720"/>
        <w:jc w:val="both"/>
        <w:rPr>
          <w:rFonts w:eastAsia="Times New Roman"/>
          <w:szCs w:val="24"/>
        </w:rPr>
      </w:pPr>
      <w:r>
        <w:rPr>
          <w:rFonts w:eastAsia="Times New Roman"/>
          <w:szCs w:val="24"/>
        </w:rPr>
        <w:t xml:space="preserve">Μόνο τιμή, σεβασμός και </w:t>
      </w:r>
      <w:proofErr w:type="spellStart"/>
      <w:r>
        <w:rPr>
          <w:rFonts w:eastAsia="Times New Roman"/>
          <w:szCs w:val="24"/>
        </w:rPr>
        <w:t>αναστοχασμός</w:t>
      </w:r>
      <w:proofErr w:type="spellEnd"/>
      <w:r>
        <w:rPr>
          <w:rFonts w:eastAsia="Times New Roman"/>
          <w:szCs w:val="24"/>
        </w:rPr>
        <w:t xml:space="preserve"> αρμόζουν για το τι έχει τραβήξει ο </w:t>
      </w:r>
      <w:r>
        <w:rPr>
          <w:rFonts w:eastAsia="Times New Roman"/>
          <w:szCs w:val="24"/>
        </w:rPr>
        <w:t>Ε</w:t>
      </w:r>
      <w:r>
        <w:rPr>
          <w:rFonts w:eastAsia="Times New Roman"/>
          <w:szCs w:val="24"/>
        </w:rPr>
        <w:t>λληνισμός κ</w:t>
      </w:r>
      <w:r>
        <w:rPr>
          <w:rFonts w:eastAsia="Times New Roman"/>
          <w:szCs w:val="24"/>
        </w:rPr>
        <w:t>αι στον 20</w:t>
      </w:r>
      <w:r>
        <w:rPr>
          <w:rFonts w:eastAsia="Times New Roman"/>
          <w:szCs w:val="24"/>
          <w:vertAlign w:val="superscript"/>
        </w:rPr>
        <w:t xml:space="preserve">ό </w:t>
      </w:r>
      <w:r>
        <w:rPr>
          <w:rFonts w:eastAsia="Times New Roman"/>
          <w:szCs w:val="24"/>
        </w:rPr>
        <w:t>αιώνα και στη σκληρή περίοδο του πολέμου, της Κατοχής, της Αντίστασης, του αιματηρού Εμφυλίου. Είναι τα πιο σκληρά τατουάζ, οι σφραγίδες πάνω στο πετσί μας. Δεν δικαιούται κανείς να προβάλλει τίτλους ιδιοκτησίας, κανείς να κάνει τον τιμητή, καν</w:t>
      </w:r>
      <w:r>
        <w:rPr>
          <w:rFonts w:eastAsia="Times New Roman"/>
          <w:szCs w:val="24"/>
        </w:rPr>
        <w:t xml:space="preserve">είς να διεκδικεί μόνος του το αίμα, τους αγώνες και τις θυσίες. </w:t>
      </w:r>
    </w:p>
    <w:p w14:paraId="5FBAF094"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Οι νεότερες γενιές τρέφονται με μνήμη και </w:t>
      </w:r>
      <w:proofErr w:type="spellStart"/>
      <w:r>
        <w:rPr>
          <w:rFonts w:eastAsia="Times New Roman"/>
          <w:szCs w:val="24"/>
        </w:rPr>
        <w:t>αναστοχασμό</w:t>
      </w:r>
      <w:proofErr w:type="spellEnd"/>
      <w:r>
        <w:rPr>
          <w:rFonts w:eastAsia="Times New Roman"/>
          <w:szCs w:val="24"/>
        </w:rPr>
        <w:t xml:space="preserve"> και αυτό πρέπει να διδάξουμε. Δεν υπάρχει κανένας ιεροεξεταστής ο οποίος να ζυγίζει </w:t>
      </w:r>
      <w:proofErr w:type="spellStart"/>
      <w:r>
        <w:rPr>
          <w:rFonts w:eastAsia="Times New Roman"/>
          <w:szCs w:val="24"/>
        </w:rPr>
        <w:t>αριστεροσύνη</w:t>
      </w:r>
      <w:proofErr w:type="spellEnd"/>
      <w:r>
        <w:rPr>
          <w:rFonts w:eastAsia="Times New Roman"/>
          <w:szCs w:val="24"/>
        </w:rPr>
        <w:t xml:space="preserve"> και φρόνημα. Κρινόμαστε όλοι ενώπιον της</w:t>
      </w:r>
      <w:r>
        <w:rPr>
          <w:rFonts w:eastAsia="Times New Roman"/>
          <w:szCs w:val="24"/>
        </w:rPr>
        <w:t xml:space="preserve"> </w:t>
      </w:r>
      <w:r>
        <w:rPr>
          <w:rFonts w:eastAsia="Times New Roman"/>
          <w:szCs w:val="24"/>
        </w:rPr>
        <w:t>ι</w:t>
      </w:r>
      <w:r>
        <w:rPr>
          <w:rFonts w:eastAsia="Times New Roman"/>
          <w:szCs w:val="24"/>
        </w:rPr>
        <w:t>στορίας.</w:t>
      </w:r>
    </w:p>
    <w:p w14:paraId="5FBAF095" w14:textId="77777777" w:rsidR="00DD71AD" w:rsidRDefault="009451BE">
      <w:pPr>
        <w:spacing w:after="0" w:line="600" w:lineRule="auto"/>
        <w:ind w:firstLine="720"/>
        <w:jc w:val="both"/>
        <w:rPr>
          <w:rFonts w:eastAsia="Times New Roman"/>
          <w:szCs w:val="24"/>
        </w:rPr>
      </w:pPr>
      <w:r>
        <w:rPr>
          <w:rFonts w:eastAsia="Times New Roman"/>
          <w:szCs w:val="24"/>
        </w:rPr>
        <w:t xml:space="preserve">Επίσης, δεν θα απαντήσω σε κανέναν χουντικό και </w:t>
      </w:r>
      <w:r>
        <w:rPr>
          <w:rFonts w:eastAsia="Times New Roman"/>
          <w:szCs w:val="24"/>
        </w:rPr>
        <w:t>«</w:t>
      </w:r>
      <w:proofErr w:type="spellStart"/>
      <w:r>
        <w:rPr>
          <w:rFonts w:eastAsia="Times New Roman"/>
          <w:szCs w:val="24"/>
        </w:rPr>
        <w:t>ελληνοπώλη</w:t>
      </w:r>
      <w:proofErr w:type="spellEnd"/>
      <w:r>
        <w:rPr>
          <w:rFonts w:eastAsia="Times New Roman"/>
          <w:szCs w:val="24"/>
        </w:rPr>
        <w:t>»</w:t>
      </w:r>
      <w:r>
        <w:rPr>
          <w:rFonts w:eastAsia="Times New Roman"/>
          <w:szCs w:val="24"/>
        </w:rPr>
        <w:t xml:space="preserve"> για το εάν τιμούμε τη μνήμη και το αίμα των ανθρώπων που έχτισαν αυτή τη δημοκρατία που μας παρέδωσαν. Μπορεί να μην είναι ολόκληρη, μπορεί να μην είναι αυτή που ονειρευόμαστε, αλλά αυ</w:t>
      </w:r>
      <w:r>
        <w:rPr>
          <w:rFonts w:eastAsia="Times New Roman"/>
          <w:szCs w:val="24"/>
        </w:rPr>
        <w:t>τή είναι και αυτή τιμούμε και αυτούς τους προγόνους τιμούμε, όλους τους Έλληνες που πολέμησαν κατακτητές, βασανιστές και καταπατητές της δημοκρατίας.</w:t>
      </w:r>
    </w:p>
    <w:p w14:paraId="5FBAF096" w14:textId="77777777" w:rsidR="00DD71AD" w:rsidRDefault="009451BE">
      <w:pPr>
        <w:spacing w:after="0" w:line="600" w:lineRule="auto"/>
        <w:ind w:firstLine="720"/>
        <w:jc w:val="both"/>
        <w:rPr>
          <w:rFonts w:eastAsia="Times New Roman"/>
          <w:szCs w:val="24"/>
        </w:rPr>
      </w:pPr>
      <w:r>
        <w:rPr>
          <w:rFonts w:eastAsia="Times New Roman"/>
          <w:szCs w:val="24"/>
        </w:rPr>
        <w:t>Σας ευχαριστώ πολύ.</w:t>
      </w:r>
    </w:p>
    <w:p w14:paraId="5FBAF097" w14:textId="77777777" w:rsidR="00DD71AD" w:rsidRDefault="009451BE">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FBAF098"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w:t>
      </w:r>
      <w:r>
        <w:rPr>
          <w:rFonts w:eastAsia="Times New Roman"/>
          <w:bCs/>
          <w:szCs w:val="24"/>
        </w:rPr>
        <w:t xml:space="preserve"> έχει ο Κοινοβουλευτικός Εκπρόσωπος του Κομμουνιστικού Κόμματος Ελλάδας κ. </w:t>
      </w:r>
      <w:proofErr w:type="spellStart"/>
      <w:r>
        <w:rPr>
          <w:rFonts w:eastAsia="Times New Roman"/>
          <w:bCs/>
          <w:szCs w:val="24"/>
        </w:rPr>
        <w:t>Παφίλης</w:t>
      </w:r>
      <w:proofErr w:type="spellEnd"/>
      <w:r>
        <w:rPr>
          <w:rFonts w:eastAsia="Times New Roman"/>
          <w:bCs/>
          <w:szCs w:val="24"/>
        </w:rPr>
        <w:t>.</w:t>
      </w:r>
    </w:p>
    <w:p w14:paraId="5FBAF099"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Αντιπαρέρχομαι τον πειρασμό, αλλά θα τα πω μετά.</w:t>
      </w:r>
    </w:p>
    <w:p w14:paraId="5FBAF09A" w14:textId="77777777" w:rsidR="00DD71AD" w:rsidRDefault="009451BE">
      <w:pPr>
        <w:spacing w:after="0" w:line="600" w:lineRule="auto"/>
        <w:ind w:firstLine="720"/>
        <w:jc w:val="both"/>
        <w:rPr>
          <w:rFonts w:eastAsia="Times New Roman"/>
          <w:bCs/>
          <w:szCs w:val="24"/>
        </w:rPr>
      </w:pPr>
      <w:r>
        <w:rPr>
          <w:rFonts w:eastAsia="Times New Roman"/>
          <w:bCs/>
          <w:szCs w:val="24"/>
        </w:rPr>
        <w:t>Σε ό,τι αφορά τη συζήτηση</w:t>
      </w:r>
      <w:r>
        <w:rPr>
          <w:rFonts w:eastAsia="Times New Roman"/>
          <w:bCs/>
          <w:szCs w:val="24"/>
        </w:rPr>
        <w:t>,</w:t>
      </w:r>
      <w:r>
        <w:rPr>
          <w:rFonts w:eastAsia="Times New Roman"/>
          <w:bCs/>
          <w:szCs w:val="24"/>
        </w:rPr>
        <w:t xml:space="preserve"> θέλω να πω ότι</w:t>
      </w:r>
      <w:r>
        <w:rPr>
          <w:rFonts w:eastAsia="Times New Roman"/>
          <w:bCs/>
          <w:szCs w:val="24"/>
        </w:rPr>
        <w:t>,</w:t>
      </w:r>
      <w:r>
        <w:rPr>
          <w:rFonts w:eastAsia="Times New Roman"/>
          <w:bCs/>
          <w:szCs w:val="24"/>
        </w:rPr>
        <w:t xml:space="preserve"> παρά τις προαναγγελθείσες και από τον Τύπο θέσεις</w:t>
      </w:r>
      <w:r>
        <w:rPr>
          <w:rFonts w:eastAsia="Times New Roman"/>
          <w:bCs/>
          <w:szCs w:val="24"/>
        </w:rPr>
        <w:t>,</w:t>
      </w:r>
      <w:r>
        <w:rPr>
          <w:rFonts w:eastAsia="Times New Roman"/>
          <w:bCs/>
          <w:szCs w:val="24"/>
        </w:rPr>
        <w:t xml:space="preserve"> ότι θα υπά</w:t>
      </w:r>
      <w:r>
        <w:rPr>
          <w:rFonts w:eastAsia="Times New Roman"/>
          <w:bCs/>
          <w:szCs w:val="24"/>
        </w:rPr>
        <w:t>ρξουν συγκρούσεις, θα γίνει χαμός στη Βουλή στη συζήτηση για το σημερινό νομοσχέδιο -γιατί υπάρχει η επίσκεψη στην Αμερική και το ένα και το άλλο-</w:t>
      </w:r>
      <w:r>
        <w:rPr>
          <w:rFonts w:eastAsia="Times New Roman"/>
          <w:bCs/>
          <w:szCs w:val="24"/>
        </w:rPr>
        <w:t>,</w:t>
      </w:r>
      <w:r>
        <w:rPr>
          <w:rFonts w:eastAsia="Times New Roman"/>
          <w:bCs/>
          <w:szCs w:val="24"/>
        </w:rPr>
        <w:t xml:space="preserve"> αυτό που μπορεί κ</w:t>
      </w:r>
      <w:r>
        <w:rPr>
          <w:rFonts w:eastAsia="Times New Roman"/>
          <w:bCs/>
          <w:szCs w:val="24"/>
        </w:rPr>
        <w:t>άποιος</w:t>
      </w:r>
      <w:r>
        <w:rPr>
          <w:rFonts w:eastAsia="Times New Roman"/>
          <w:bCs/>
          <w:szCs w:val="24"/>
        </w:rPr>
        <w:t xml:space="preserve"> να δει αποκρυπτογραφώντας και ψύχραιμα μελετώντας τη συνεδρίαση είναι ότι η συνεδρία</w:t>
      </w:r>
      <w:r>
        <w:rPr>
          <w:rFonts w:eastAsia="Times New Roman"/>
          <w:bCs/>
          <w:szCs w:val="24"/>
        </w:rPr>
        <w:t xml:space="preserve">ση ήταν ήπια και ότι υπήρχαν </w:t>
      </w:r>
      <w:r>
        <w:rPr>
          <w:rFonts w:eastAsia="Times New Roman"/>
          <w:bCs/>
          <w:szCs w:val="24"/>
        </w:rPr>
        <w:lastRenderedPageBreak/>
        <w:t>μερικά άσφαιρα πυρά</w:t>
      </w:r>
      <w:r>
        <w:rPr>
          <w:rFonts w:eastAsia="Times New Roman"/>
          <w:bCs/>
          <w:szCs w:val="24"/>
        </w:rPr>
        <w:t>,</w:t>
      </w:r>
      <w:r>
        <w:rPr>
          <w:rFonts w:eastAsia="Times New Roman"/>
          <w:bCs/>
          <w:szCs w:val="24"/>
        </w:rPr>
        <w:t xml:space="preserve"> για να διατηρείται η τεχνητή όξυνση. Για εμάς αυτό είναι αναμενόμενο. Είναι ενδοοικογενειακοί κα</w:t>
      </w:r>
      <w:r>
        <w:rPr>
          <w:rFonts w:eastAsia="Times New Roman"/>
          <w:bCs/>
          <w:szCs w:val="24"/>
        </w:rPr>
        <w:t>β</w:t>
      </w:r>
      <w:r>
        <w:rPr>
          <w:rFonts w:eastAsia="Times New Roman"/>
          <w:bCs/>
          <w:szCs w:val="24"/>
        </w:rPr>
        <w:t>γάδες.</w:t>
      </w:r>
    </w:p>
    <w:p w14:paraId="5FBAF09B"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Το μπλοκ των </w:t>
      </w:r>
      <w:r>
        <w:rPr>
          <w:rFonts w:eastAsia="Times New Roman"/>
          <w:bCs/>
          <w:szCs w:val="24"/>
        </w:rPr>
        <w:t>ν</w:t>
      </w:r>
      <w:r>
        <w:rPr>
          <w:rFonts w:eastAsia="Times New Roman"/>
          <w:bCs/>
          <w:szCs w:val="24"/>
        </w:rPr>
        <w:t>ατοϊκών</w:t>
      </w:r>
      <w:r>
        <w:rPr>
          <w:rFonts w:eastAsia="Times New Roman"/>
          <w:bCs/>
          <w:szCs w:val="24"/>
        </w:rPr>
        <w:t>,</w:t>
      </w:r>
      <w:r>
        <w:rPr>
          <w:rFonts w:eastAsia="Times New Roman"/>
          <w:bCs/>
          <w:szCs w:val="24"/>
        </w:rPr>
        <w:t xml:space="preserve"> που είναι υποταγμένο στον ιμπεριαλισμό και στο καπιταλιστικό σύστημα και συμπερ</w:t>
      </w:r>
      <w:r>
        <w:rPr>
          <w:rFonts w:eastAsia="Times New Roman"/>
          <w:bCs/>
          <w:szCs w:val="24"/>
        </w:rPr>
        <w:t xml:space="preserve">ιλαμβάνει τη Νέα Δημοκρατία, το ΠΑΣΟΚ, τους Ανεξάρτητους Έλληνες, την Ένωση Κεντρώων κ.λπ. και την </w:t>
      </w:r>
      <w:proofErr w:type="spellStart"/>
      <w:r>
        <w:rPr>
          <w:rFonts w:eastAsia="Times New Roman"/>
          <w:bCs/>
          <w:szCs w:val="24"/>
        </w:rPr>
        <w:t>Αμερικανο</w:t>
      </w:r>
      <w:proofErr w:type="spellEnd"/>
      <w:r>
        <w:rPr>
          <w:rFonts w:eastAsia="Times New Roman"/>
          <w:bCs/>
          <w:szCs w:val="24"/>
        </w:rPr>
        <w:t>-</w:t>
      </w:r>
      <w:r>
        <w:rPr>
          <w:rFonts w:eastAsia="Times New Roman"/>
          <w:bCs/>
          <w:szCs w:val="24"/>
        </w:rPr>
        <w:t>ν</w:t>
      </w:r>
      <w:r>
        <w:rPr>
          <w:rFonts w:eastAsia="Times New Roman"/>
          <w:bCs/>
          <w:szCs w:val="24"/>
        </w:rPr>
        <w:t xml:space="preserve">ατοϊκή Αριστερά -όχι την </w:t>
      </w:r>
      <w:r>
        <w:rPr>
          <w:rFonts w:eastAsia="Times New Roman"/>
          <w:bCs/>
          <w:szCs w:val="24"/>
        </w:rPr>
        <w:t>α</w:t>
      </w:r>
      <w:r>
        <w:rPr>
          <w:rFonts w:eastAsia="Times New Roman"/>
          <w:bCs/>
          <w:szCs w:val="24"/>
        </w:rPr>
        <w:t>νανεωτική-</w:t>
      </w:r>
      <w:r>
        <w:rPr>
          <w:rFonts w:eastAsia="Times New Roman"/>
          <w:bCs/>
          <w:szCs w:val="24"/>
        </w:rPr>
        <w:t>,</w:t>
      </w:r>
      <w:r>
        <w:rPr>
          <w:rFonts w:eastAsia="Times New Roman"/>
          <w:bCs/>
          <w:szCs w:val="24"/>
        </w:rPr>
        <w:t xml:space="preserve"> κα</w:t>
      </w:r>
      <w:r>
        <w:rPr>
          <w:rFonts w:eastAsia="Times New Roman"/>
          <w:bCs/>
          <w:szCs w:val="24"/>
        </w:rPr>
        <w:t>β</w:t>
      </w:r>
      <w:r>
        <w:rPr>
          <w:rFonts w:eastAsia="Times New Roman"/>
          <w:bCs/>
          <w:szCs w:val="24"/>
        </w:rPr>
        <w:t>γαδίζει και μάλιστα σε έναν κα</w:t>
      </w:r>
      <w:r>
        <w:rPr>
          <w:rFonts w:eastAsia="Times New Roman"/>
          <w:bCs/>
          <w:szCs w:val="24"/>
        </w:rPr>
        <w:t>β</w:t>
      </w:r>
      <w:r>
        <w:rPr>
          <w:rFonts w:eastAsia="Times New Roman"/>
          <w:bCs/>
          <w:szCs w:val="24"/>
        </w:rPr>
        <w:t>γά πλειοδοσίας για το ποιος είναι περισσότερο με το ΝΑΤΟ, με τον ιμπεριαλι</w:t>
      </w:r>
      <w:r>
        <w:rPr>
          <w:rFonts w:eastAsia="Times New Roman"/>
          <w:bCs/>
          <w:szCs w:val="24"/>
        </w:rPr>
        <w:t>σμό και με τις Ηνωμένες Πολιτείες της Αμερικής. Στο όνομα ποιου; Της γεωπολιτικής αναβάθμισης και της σταθερότητας.</w:t>
      </w:r>
    </w:p>
    <w:p w14:paraId="5FBAF09C"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Αλήθεια; Μα πού βρισκόμαστε; Δεν αντιλαμβάνεται κανένας τη σφαγή που γίνεται στην περιοχή για το μοίρασμα και το </w:t>
      </w:r>
      <w:proofErr w:type="spellStart"/>
      <w:r>
        <w:rPr>
          <w:rFonts w:eastAsia="Times New Roman"/>
          <w:bCs/>
          <w:szCs w:val="24"/>
        </w:rPr>
        <w:t>ξαναμοίρασμα</w:t>
      </w:r>
      <w:proofErr w:type="spellEnd"/>
      <w:r>
        <w:rPr>
          <w:rFonts w:eastAsia="Times New Roman"/>
          <w:bCs/>
          <w:szCs w:val="24"/>
        </w:rPr>
        <w:t xml:space="preserve"> των αγορών, τω</w:t>
      </w:r>
      <w:r>
        <w:rPr>
          <w:rFonts w:eastAsia="Times New Roman"/>
          <w:bCs/>
          <w:szCs w:val="24"/>
        </w:rPr>
        <w:t>ν πλουτοπαραγωγικών πηγών, των δρόμων μεταφοράς της ενέργειας κ</w:t>
      </w:r>
      <w:r>
        <w:rPr>
          <w:rFonts w:eastAsia="Times New Roman"/>
          <w:bCs/>
          <w:szCs w:val="24"/>
        </w:rPr>
        <w:t xml:space="preserve">αι </w:t>
      </w:r>
      <w:r>
        <w:rPr>
          <w:rFonts w:eastAsia="Times New Roman"/>
          <w:bCs/>
          <w:szCs w:val="24"/>
        </w:rPr>
        <w:t>λ</w:t>
      </w:r>
      <w:r>
        <w:rPr>
          <w:rFonts w:eastAsia="Times New Roman"/>
          <w:bCs/>
          <w:szCs w:val="24"/>
        </w:rPr>
        <w:t>οι</w:t>
      </w:r>
      <w:r>
        <w:rPr>
          <w:rFonts w:eastAsia="Times New Roman"/>
          <w:bCs/>
          <w:szCs w:val="24"/>
        </w:rPr>
        <w:t>π</w:t>
      </w:r>
      <w:r>
        <w:rPr>
          <w:rFonts w:eastAsia="Times New Roman"/>
          <w:bCs/>
          <w:szCs w:val="24"/>
        </w:rPr>
        <w:t>ά</w:t>
      </w:r>
      <w:r>
        <w:rPr>
          <w:rFonts w:eastAsia="Times New Roman"/>
          <w:bCs/>
          <w:szCs w:val="24"/>
        </w:rPr>
        <w:t>; Είναι κανένας τυφλός; Δεν γνωρίζει ότι συγκρούονται μεγάλες ιμπεριαλιστικές δυνάμεις και άλλοι για το μοίρασμα της περιοχής; Δεν γνωρίζει κανένας ότι οι αστικές τάξεις κάθε χώρας, αυτ</w:t>
      </w:r>
      <w:r>
        <w:rPr>
          <w:rFonts w:eastAsia="Times New Roman"/>
          <w:bCs/>
          <w:szCs w:val="24"/>
        </w:rPr>
        <w:t>οί που έχουν τον πλούτο στα χέρια τους, διεκδικούν μέσα απ’ αυτή τη σύγκρουση ποιος θα πάρει μεγαλύτερο κομμάτι; Το γνωρίζουν πολύ καλά. Απλά κάθε κόμμα εξυπηρετεί συγκεκριμένα συμφέροντα.</w:t>
      </w:r>
    </w:p>
    <w:p w14:paraId="5FBAF09D"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Γεωπολιτική αναβάθμιση και σταθερότητα -όπως προβάλλεται- σημαίνει </w:t>
      </w:r>
      <w:r>
        <w:rPr>
          <w:rFonts w:eastAsia="Times New Roman"/>
          <w:bCs/>
          <w:szCs w:val="24"/>
        </w:rPr>
        <w:t xml:space="preserve">να προωθήσουμε τα συμφέροντα του ελληνικού κεφαλαίου ακολουθώντας κατά γράμμα </w:t>
      </w:r>
      <w:r>
        <w:rPr>
          <w:rFonts w:eastAsia="Times New Roman"/>
          <w:bCs/>
          <w:szCs w:val="24"/>
        </w:rPr>
        <w:lastRenderedPageBreak/>
        <w:t xml:space="preserve">-και θα το αποδείξω- όλη τη γραμμή του ιμπεριαλισμού συνολικά των </w:t>
      </w:r>
      <w:r>
        <w:rPr>
          <w:rFonts w:eastAsia="Times New Roman"/>
          <w:bCs/>
          <w:szCs w:val="24"/>
        </w:rPr>
        <w:t>μ</w:t>
      </w:r>
      <w:r>
        <w:rPr>
          <w:rFonts w:eastAsia="Times New Roman"/>
          <w:bCs/>
          <w:szCs w:val="24"/>
        </w:rPr>
        <w:t xml:space="preserve">εγάλων </w:t>
      </w:r>
      <w:r>
        <w:rPr>
          <w:rFonts w:eastAsia="Times New Roman"/>
          <w:bCs/>
          <w:szCs w:val="24"/>
        </w:rPr>
        <w:t>δ</w:t>
      </w:r>
      <w:r>
        <w:rPr>
          <w:rFonts w:eastAsia="Times New Roman"/>
          <w:bCs/>
          <w:szCs w:val="24"/>
        </w:rPr>
        <w:t>υνάμεων για επέμβαση στην περιοχή, για το μοίρασμα των αγορών και τελικά για τη σφαγή των λαών.</w:t>
      </w:r>
    </w:p>
    <w:p w14:paraId="5FBAF09E" w14:textId="77777777" w:rsidR="00DD71AD" w:rsidRDefault="009451BE">
      <w:pPr>
        <w:spacing w:after="0" w:line="600" w:lineRule="auto"/>
        <w:ind w:firstLine="720"/>
        <w:jc w:val="both"/>
        <w:rPr>
          <w:rFonts w:eastAsia="Times New Roman"/>
          <w:szCs w:val="24"/>
        </w:rPr>
      </w:pPr>
      <w:r>
        <w:rPr>
          <w:rFonts w:eastAsia="Times New Roman"/>
          <w:bCs/>
          <w:szCs w:val="24"/>
        </w:rPr>
        <w:t>Αυτή εί</w:t>
      </w:r>
      <w:r>
        <w:rPr>
          <w:rFonts w:eastAsia="Times New Roman"/>
          <w:bCs/>
          <w:szCs w:val="24"/>
        </w:rPr>
        <w:t>ναι η ουσία αυτής της αναβάθμισης, γιατί ούτε ο ελληνικός λαός ούτε ο τουρκικός ούτε ο συριακός ούτε ο κουρδικός ούτε πολλοί άλλοι έχουν λαμβάνειν, όπως λέμε, απ’ αυτό το μοίρασμα. Το αντίθετο</w:t>
      </w:r>
      <w:r>
        <w:rPr>
          <w:rFonts w:eastAsia="Times New Roman"/>
          <w:bCs/>
          <w:szCs w:val="24"/>
        </w:rPr>
        <w:t>.</w:t>
      </w:r>
      <w:r>
        <w:rPr>
          <w:rFonts w:eastAsia="Times New Roman"/>
          <w:bCs/>
          <w:szCs w:val="24"/>
        </w:rPr>
        <w:t xml:space="preserve"> </w:t>
      </w:r>
      <w:r>
        <w:rPr>
          <w:rFonts w:eastAsia="Times New Roman"/>
          <w:bCs/>
          <w:szCs w:val="24"/>
        </w:rPr>
        <w:t>Έ</w:t>
      </w:r>
      <w:r>
        <w:rPr>
          <w:rFonts w:eastAsia="Times New Roman"/>
          <w:bCs/>
          <w:szCs w:val="24"/>
        </w:rPr>
        <w:t>χουν να δώσουν πολύ αίμα σε αυτή τη σύγκρουση των γιγάντων.</w:t>
      </w:r>
    </w:p>
    <w:p w14:paraId="5FBAF09F" w14:textId="77777777" w:rsidR="00DD71AD" w:rsidRDefault="009451B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νομοσχέδιο υλοποιεί διαχειριστικές παρεμβάσεις, ρυθμίσεις, </w:t>
      </w:r>
      <w:proofErr w:type="spellStart"/>
      <w:r>
        <w:rPr>
          <w:rFonts w:eastAsia="Times New Roman" w:cs="Times New Roman"/>
          <w:szCs w:val="24"/>
        </w:rPr>
        <w:t>επικαιροποιήσεις</w:t>
      </w:r>
      <w:proofErr w:type="spellEnd"/>
      <w:r>
        <w:rPr>
          <w:rFonts w:eastAsia="Times New Roman" w:cs="Times New Roman"/>
          <w:szCs w:val="24"/>
        </w:rPr>
        <w:t xml:space="preserve"> σε θέματα που αφορούν τις Ένοπλες Δυνάμεις, άρα είναι αναπόφευκτη η γενίκευση της συζήτησης, η οποία δεν μπορεί να είναι αποσπασματική. Δεν θα συζητήσουμε αν είναι καλό να γίνει </w:t>
      </w:r>
      <w:r>
        <w:rPr>
          <w:rFonts w:eastAsia="Times New Roman" w:cs="Times New Roman"/>
          <w:szCs w:val="24"/>
        </w:rPr>
        <w:t>το ένα ή το άλλο μόνο, αλλά να δούμε σε ποιο πολιτικό πλαίσιο συνολικά κινούνται οι Ένοπλες Δυνάμεις της χώρας μας και σε σχέση με την επικαιρότητα αλλά και στρατηγικά.</w:t>
      </w:r>
    </w:p>
    <w:p w14:paraId="5FBAF0A0" w14:textId="77777777" w:rsidR="00DD71AD" w:rsidRDefault="009451B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Λέμε, λοιπόν, να ρυθμίσουμε τα θέματα του προσωπικού των Ενόπλων Δυνάμεων. Δεν στέκομαι</w:t>
      </w:r>
      <w:r>
        <w:rPr>
          <w:rFonts w:eastAsia="Times New Roman" w:cs="Times New Roman"/>
          <w:szCs w:val="24"/>
        </w:rPr>
        <w:t xml:space="preserve"> στα οικονομικά θέματα, για το τι παίρνουν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γιατί τραβάνε ό,τι τραβάει όλος ο ελληνικός λαός, αλλά γενικότερα λέμε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καλούνται να υπερασπίσουν οι Ένοπλες Δυνάμεις της χώρας; Την εδαφική ακεραιότητα και την κυριαρχία της χώρας. Όμως, ισχύει αυτό στη</w:t>
      </w:r>
      <w:r>
        <w:rPr>
          <w:rFonts w:eastAsia="Times New Roman" w:cs="Times New Roman"/>
          <w:szCs w:val="24"/>
        </w:rPr>
        <w:t xml:space="preserve">ν πραγματικότητα σήμερα; Δηλαδή, στο Αφγανιστάν τι υπερασπίζονται; Τα σύνορα της χώρας; </w:t>
      </w:r>
    </w:p>
    <w:p w14:paraId="5FBAF0A1" w14:textId="77777777" w:rsidR="00DD71AD" w:rsidRDefault="009451BE">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FBAF0A2" w14:textId="77777777" w:rsidR="00DD71AD" w:rsidRDefault="009451B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Αν θέλετε να κάνετε συνεργασία, κύριε Υπουργέ, μπορείτε να την κάνετε απέξω ή καβγά από το Βήμα. Δεν έχω κανένα πρόβλημα, να συμμετέχω και εγώ.</w:t>
      </w:r>
    </w:p>
    <w:p w14:paraId="5FBAF0A3" w14:textId="77777777" w:rsidR="00DD71AD" w:rsidRDefault="009451BE">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Πάντα σας ακούω.</w:t>
      </w:r>
    </w:p>
    <w:p w14:paraId="5FBAF0A4" w14:textId="77777777" w:rsidR="00DD71AD" w:rsidRDefault="009451BE">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Λέω: </w:t>
      </w:r>
      <w:r>
        <w:rPr>
          <w:rFonts w:eastAsia="Times New Roman"/>
          <w:szCs w:val="24"/>
        </w:rPr>
        <w:t>Τ</w:t>
      </w:r>
      <w:r>
        <w:rPr>
          <w:rFonts w:eastAsia="Times New Roman"/>
          <w:szCs w:val="24"/>
        </w:rPr>
        <w:t xml:space="preserve">ι υπερασπίζονται στο Κόσοβο, για παράδειγμα; Έγραφε μια εφημερίδα -θα σας πω τώρα, γιατί το θυμάμαι- ότι όσοι λένε να φύγουν οι δυνάμεις </w:t>
      </w:r>
      <w:r>
        <w:rPr>
          <w:rFonts w:eastAsia="Times New Roman"/>
          <w:szCs w:val="24"/>
        </w:rPr>
        <w:t>μας από το Κόσοβο, θα πρέπει να αντιληφθούν ότι οι ελληνικές επιχειρήσεις που δρουν στα Βαλκάνια χωρίς στρατιωτική υποστήριξη δεν μπορούν να συνεχίσουν τις επενδύσεις. Αυτά υπερασπίζονται. Ποια σύνορα και ποια κυριαρχία της χώρας; Τι υπερασπίζονται δεκαέξι</w:t>
      </w:r>
      <w:r>
        <w:rPr>
          <w:rFonts w:eastAsia="Times New Roman"/>
          <w:szCs w:val="24"/>
        </w:rPr>
        <w:t xml:space="preserve"> αποστολές που υπάρχουν, στρατιωτικές και αστυνομικές, ανά την υφήλιο, όχι στην αμερικάνικη ήπειρο</w:t>
      </w:r>
      <w:r>
        <w:rPr>
          <w:rFonts w:eastAsia="Times New Roman"/>
          <w:szCs w:val="24"/>
        </w:rPr>
        <w:t>,</w:t>
      </w:r>
      <w:r>
        <w:rPr>
          <w:rFonts w:eastAsia="Times New Roman"/>
          <w:szCs w:val="24"/>
        </w:rPr>
        <w:t xml:space="preserve"> αλλά σε όλη την περιοχή; Την εδαφική ακεραιότητα της χώρας ή τα συμφέροντα του κεφαλαίου και τη στρατηγική του ΝΑΤΟ και των ιμπεριαλιστών; </w:t>
      </w:r>
    </w:p>
    <w:p w14:paraId="5FBAF0A5" w14:textId="77777777" w:rsidR="00DD71AD" w:rsidRDefault="009451BE">
      <w:pPr>
        <w:spacing w:after="0" w:line="600" w:lineRule="auto"/>
        <w:ind w:firstLine="720"/>
        <w:jc w:val="both"/>
        <w:rPr>
          <w:rFonts w:eastAsia="Times New Roman"/>
          <w:szCs w:val="24"/>
        </w:rPr>
      </w:pPr>
      <w:r>
        <w:rPr>
          <w:rFonts w:eastAsia="Times New Roman"/>
          <w:szCs w:val="24"/>
        </w:rPr>
        <w:t>Για να δούμε, τι</w:t>
      </w:r>
      <w:r>
        <w:rPr>
          <w:rFonts w:eastAsia="Times New Roman"/>
          <w:szCs w:val="24"/>
        </w:rPr>
        <w:t xml:space="preserve"> υπηρετεί η δομή των Ενόπλων Δυνάμεων; Εσείς εδώ οι νέοι, που ασχολείστε με τη δομή των Ενόπλων Δυνάμεων, έχετε ασχοληθεί ποτέ με το πώς έχει συγκροτηθεί και πώς έχει κλιμακωθεί αυτή η δομή τα τελευταία χρόνια</w:t>
      </w:r>
      <w:r>
        <w:rPr>
          <w:rFonts w:eastAsia="Times New Roman"/>
          <w:szCs w:val="24"/>
        </w:rPr>
        <w:t>,</w:t>
      </w:r>
      <w:r>
        <w:rPr>
          <w:rFonts w:eastAsia="Times New Roman"/>
          <w:szCs w:val="24"/>
        </w:rPr>
        <w:t xml:space="preserve"> ειδικά μετά το 1990; Υπηρετεί, λέμε εμείς, το</w:t>
      </w:r>
      <w:r>
        <w:rPr>
          <w:rFonts w:eastAsia="Times New Roman"/>
          <w:szCs w:val="24"/>
        </w:rPr>
        <w:t>υς νατοϊκούς σχεδιασμούς. Υπερβολή; Ναι, θα πει ένας. Μα πώς; Αφού το 40% των Ενόπλων Δυνάμεων κάθε χώρας</w:t>
      </w:r>
      <w:r>
        <w:rPr>
          <w:rFonts w:eastAsia="Times New Roman"/>
          <w:szCs w:val="24"/>
        </w:rPr>
        <w:t xml:space="preserve"> </w:t>
      </w:r>
      <w:r>
        <w:rPr>
          <w:rFonts w:eastAsia="Times New Roman"/>
          <w:szCs w:val="24"/>
        </w:rPr>
        <w:t>μέλους, λέει το ΝΑΤΟ, θα είναι δυνάμεις ταχείας επέμβασης</w:t>
      </w:r>
      <w:r>
        <w:rPr>
          <w:rFonts w:eastAsia="Times New Roman"/>
          <w:szCs w:val="24"/>
        </w:rPr>
        <w:t>,</w:t>
      </w:r>
      <w:r>
        <w:rPr>
          <w:rFonts w:eastAsia="Times New Roman"/>
          <w:szCs w:val="24"/>
        </w:rPr>
        <w:t xml:space="preserve"> οι οποίες θα μπορούν ανά </w:t>
      </w:r>
      <w:r>
        <w:rPr>
          <w:rFonts w:eastAsia="Times New Roman"/>
          <w:szCs w:val="24"/>
        </w:rPr>
        <w:lastRenderedPageBreak/>
        <w:t>πάσα στιγμή να κινητοποιηθούν μέσα από το ΝΑΤΟ. Ισχύει ή όχι αυτό;</w:t>
      </w:r>
      <w:r>
        <w:rPr>
          <w:rFonts w:eastAsia="Times New Roman"/>
          <w:szCs w:val="24"/>
        </w:rPr>
        <w:t xml:space="preserve"> Ας απαντήσουν οι Υπουργοί, να πουν όχι. Άρα ποια συμφέροντα; Την κυριαρχία; Την υπεράσπιση των συνόρων; Τα κυριαρχικά μας δικαιώματα; </w:t>
      </w:r>
    </w:p>
    <w:p w14:paraId="5FBAF0A6" w14:textId="77777777" w:rsidR="00DD71AD" w:rsidRDefault="009451BE">
      <w:pPr>
        <w:spacing w:after="0" w:line="600" w:lineRule="auto"/>
        <w:ind w:firstLine="720"/>
        <w:jc w:val="both"/>
        <w:rPr>
          <w:rFonts w:eastAsia="Times New Roman"/>
          <w:szCs w:val="24"/>
        </w:rPr>
      </w:pPr>
      <w:r>
        <w:rPr>
          <w:rFonts w:eastAsia="Times New Roman"/>
          <w:szCs w:val="24"/>
        </w:rPr>
        <w:t>Τρίτο ερώτημα</w:t>
      </w:r>
      <w:r>
        <w:rPr>
          <w:rFonts w:eastAsia="Times New Roman"/>
          <w:szCs w:val="24"/>
        </w:rPr>
        <w:t>,</w:t>
      </w:r>
      <w:r>
        <w:rPr>
          <w:rFonts w:eastAsia="Times New Roman"/>
          <w:szCs w:val="24"/>
        </w:rPr>
        <w:t xml:space="preserve"> που απευθύνεται σε εσάς πάλι, τους νατοϊκούς αριστερούς. Τι ακριβώς υπηρετεί η συμμετοχή των ελληνικών Εν</w:t>
      </w:r>
      <w:r>
        <w:rPr>
          <w:rFonts w:eastAsia="Times New Roman"/>
          <w:szCs w:val="24"/>
        </w:rPr>
        <w:t xml:space="preserve">όπλων Δυνάμεων και σε χρήμα και σε έμψυχο υλικό σε όλες ανεξαιρέτως τις νατοϊκές ασκήσεις; Πείτε μας, ποιος είναι ο εχθρός; Ας απαντήσει ο κύριος Υπουργός. Η σιωπή είναι χρυσός! </w:t>
      </w:r>
    </w:p>
    <w:p w14:paraId="5FBAF0A7" w14:textId="77777777" w:rsidR="00DD71AD" w:rsidRDefault="009451BE">
      <w:pPr>
        <w:spacing w:after="0" w:line="600" w:lineRule="auto"/>
        <w:ind w:firstLine="720"/>
        <w:jc w:val="both"/>
        <w:rPr>
          <w:rFonts w:eastAsia="Times New Roman"/>
          <w:szCs w:val="24"/>
        </w:rPr>
      </w:pPr>
      <w:r>
        <w:rPr>
          <w:rFonts w:eastAsia="Times New Roman"/>
          <w:szCs w:val="24"/>
        </w:rPr>
        <w:t xml:space="preserve">Ποιος είναι ο αντίπαλος στις νατοϊκές ασκήσεις, που γίνονται σε ολόκληρη την </w:t>
      </w:r>
      <w:r>
        <w:rPr>
          <w:rFonts w:eastAsia="Times New Roman"/>
          <w:szCs w:val="24"/>
        </w:rPr>
        <w:t xml:space="preserve">περιοχή; Θα μας τον ονομάσετε; Είναι οι Ρώσοι; Είναι οι </w:t>
      </w:r>
      <w:proofErr w:type="spellStart"/>
      <w:r>
        <w:rPr>
          <w:rFonts w:eastAsia="Times New Roman"/>
          <w:szCs w:val="24"/>
        </w:rPr>
        <w:t>τζιχαντιστές</w:t>
      </w:r>
      <w:proofErr w:type="spellEnd"/>
      <w:r>
        <w:rPr>
          <w:rFonts w:eastAsia="Times New Roman"/>
          <w:szCs w:val="24"/>
        </w:rPr>
        <w:t>; Πάνε αυτοί, τελειώνουν τώρα. Ποιοι είναι; Είναι οι Τούρκοι; Μα, αφού μαζί κάνουμε τις ασκήσεις. Άρα αντίπαλοι είναι οι λαοί και η Κυβέρνηση η δική σας, όπως και οι προηγούμενοι, συνειδητ</w:t>
      </w:r>
      <w:r>
        <w:rPr>
          <w:rFonts w:eastAsia="Times New Roman"/>
          <w:szCs w:val="24"/>
        </w:rPr>
        <w:t xml:space="preserve">ά συμμετέχουν σε αυτούς τους σχεδιασμούς. </w:t>
      </w:r>
    </w:p>
    <w:p w14:paraId="5FBAF0A8" w14:textId="77777777" w:rsidR="00DD71AD" w:rsidRDefault="009451BE">
      <w:pPr>
        <w:spacing w:after="0" w:line="600" w:lineRule="auto"/>
        <w:ind w:firstLine="720"/>
        <w:jc w:val="both"/>
        <w:rPr>
          <w:rFonts w:eastAsia="Times New Roman"/>
          <w:szCs w:val="24"/>
        </w:rPr>
      </w:pPr>
      <w:r>
        <w:rPr>
          <w:rFonts w:eastAsia="Times New Roman"/>
          <w:szCs w:val="24"/>
        </w:rPr>
        <w:t>Δεν μας είπατε ποτέ -πείτε το τότε!- ποιους θα αντιμετωπίσουμε, όπου γίνονται αεροπορικές, του Στρατού Ξηράς, από αέρα, θάλασσα, με πλοία, υποβρύχια, αεροπλάνα, δύο, πέντε, δέκα νατοϊκών χωρών; Εναντίον ποιων είνα</w:t>
      </w:r>
      <w:r>
        <w:rPr>
          <w:rFonts w:eastAsia="Times New Roman"/>
          <w:szCs w:val="24"/>
        </w:rPr>
        <w:t>ι, κύριε Υπουργέ; Ποιος μ</w:t>
      </w:r>
      <w:r>
        <w:rPr>
          <w:rFonts w:eastAsia="Times New Roman"/>
          <w:szCs w:val="24"/>
        </w:rPr>
        <w:t>ά</w:t>
      </w:r>
      <w:r>
        <w:rPr>
          <w:rFonts w:eastAsia="Times New Roman"/>
          <w:szCs w:val="24"/>
        </w:rPr>
        <w:t>ς απειλεί; Η τρομοκρατία; Μην τρελαθούμε τώρα. Ο γιγάντιος στρατός, ο πιο ισχυρός υποτίθεται ότι κάνει τέτοια γυμνάσια εναντίον ποιου; Οι προσομοιώσεις που γίνονταν πριν -δεν θυμάμαι αν γίνονται και από τη δική σας Κυβέρνηση- σε α</w:t>
      </w:r>
      <w:r>
        <w:rPr>
          <w:rFonts w:eastAsia="Times New Roman"/>
          <w:szCs w:val="24"/>
        </w:rPr>
        <w:t>εροπορικές ασκήσεις με το Ισραήλ τι είχανε; Το Ιράν δεν είχανε; Μόνο που δεν το έγραφαν. Γιατί</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μείς έχουμε κανένα πρόβλημα με το Ιράν σαν χώρα; Κινδυνεύουν τα σύνορά </w:t>
      </w:r>
      <w:r>
        <w:rPr>
          <w:rFonts w:eastAsia="Times New Roman"/>
          <w:szCs w:val="24"/>
        </w:rPr>
        <w:lastRenderedPageBreak/>
        <w:t>μας; Άρα είσαστε χωμένοι όχι μέχρι τον λαιμό, αλλά με πλειοδοσία σε όλη αυτή τη στρατηγι</w:t>
      </w:r>
      <w:r>
        <w:rPr>
          <w:rFonts w:eastAsia="Times New Roman"/>
          <w:szCs w:val="24"/>
        </w:rPr>
        <w:t>κή του ιμπεριαλισμού.</w:t>
      </w:r>
    </w:p>
    <w:p w14:paraId="5FBAF0A9" w14:textId="77777777" w:rsidR="00DD71AD" w:rsidRDefault="009451BE">
      <w:pPr>
        <w:spacing w:after="0" w:line="600" w:lineRule="auto"/>
        <w:ind w:firstLine="720"/>
        <w:jc w:val="both"/>
        <w:rPr>
          <w:rFonts w:eastAsia="Times New Roman"/>
          <w:szCs w:val="24"/>
        </w:rPr>
      </w:pPr>
      <w:r>
        <w:rPr>
          <w:rFonts w:eastAsia="Times New Roman"/>
          <w:szCs w:val="24"/>
        </w:rPr>
        <w:t>Σε ποια στρατηγική υποτάσσεστε; Τι υπογράφετε στις Συνόδους Κορυφής του ΝΑΤΟ; Ενημερώστε τον λαό</w:t>
      </w:r>
      <w:r>
        <w:rPr>
          <w:rFonts w:eastAsia="Times New Roman"/>
          <w:szCs w:val="24"/>
        </w:rPr>
        <w:t>,</w:t>
      </w:r>
      <w:r>
        <w:rPr>
          <w:rFonts w:eastAsia="Times New Roman"/>
          <w:szCs w:val="24"/>
        </w:rPr>
        <w:t xml:space="preserve"> και ειδικά αυτόν που έχει αριστερή συνείδηση και προοδευτική, αλλά και άλλους Έλληνες, που ανεξάρτητα από το τι ψηφίζουν, αντιλαμβάνοντα</w:t>
      </w:r>
      <w:r>
        <w:rPr>
          <w:rFonts w:eastAsia="Times New Roman"/>
          <w:szCs w:val="24"/>
        </w:rPr>
        <w:t xml:space="preserve">ι το πόσο επικίνδυνο είναι το σύστημα. </w:t>
      </w:r>
    </w:p>
    <w:p w14:paraId="5FBAF0AA" w14:textId="77777777" w:rsidR="00DD71AD" w:rsidRDefault="009451BE">
      <w:pPr>
        <w:spacing w:after="0" w:line="600" w:lineRule="auto"/>
        <w:ind w:firstLine="709"/>
        <w:jc w:val="both"/>
        <w:rPr>
          <w:rFonts w:eastAsia="Times New Roman" w:cs="Times New Roman"/>
          <w:szCs w:val="24"/>
        </w:rPr>
      </w:pPr>
      <w:r>
        <w:rPr>
          <w:rFonts w:eastAsia="Times New Roman"/>
          <w:szCs w:val="24"/>
        </w:rPr>
        <w:t xml:space="preserve">Για πείτε μας, λοιπόν, τι υπογράψατε στη Βαρσοβία, όταν πήγατε στη Σύνοδο Κορυφής του ΝΑΤΟ και δεν βγάλατε «κιχ» για να ενημερώσετε τον ελληνικό λαό; Δεν συμφωνήσατε να αυξηθούν οι στρατιωτικές δυνάμεις του ΝΑΤΟ στα </w:t>
      </w:r>
      <w:r>
        <w:rPr>
          <w:rFonts w:eastAsia="Times New Roman"/>
          <w:szCs w:val="24"/>
        </w:rPr>
        <w:t>σύνορα με τη Ρωσία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Δεν συμφωνήσατε -και αυτό δεν το λέτε ποτέ- και βάλατε υπογραφή, βάλατε τζίφρα και μιλάτε για πυρηνικά;</w:t>
      </w:r>
      <w:r>
        <w:rPr>
          <w:rFonts w:eastAsia="Times New Roman"/>
          <w:szCs w:val="24"/>
        </w:rPr>
        <w:t xml:space="preserve"> </w:t>
      </w:r>
      <w:r>
        <w:rPr>
          <w:rFonts w:eastAsia="Times New Roman" w:cs="Times New Roman"/>
          <w:szCs w:val="24"/>
        </w:rPr>
        <w:t xml:space="preserve">Την Κορέα βρήκατε σαν παγκόσμιο κίνδυνο. Όχι ότι υποστηρίζουμε την πολιτική τους, αλλά απ’ αυτό κινδυνεύει η ανθρωπότητα; </w:t>
      </w:r>
      <w:r>
        <w:rPr>
          <w:rFonts w:eastAsia="Times New Roman" w:cs="Times New Roman"/>
          <w:szCs w:val="24"/>
        </w:rPr>
        <w:t xml:space="preserve">Μην τρελαθούμε! </w:t>
      </w:r>
    </w:p>
    <w:p w14:paraId="5FBAF0A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Τι υπογράψατε, λοιπόν; Το ότι το ΝΑΤΟ πλέον δεν δεσμεύεται από το «μη</w:t>
      </w:r>
      <w:r>
        <w:rPr>
          <w:rFonts w:eastAsia="Times New Roman" w:cs="Times New Roman"/>
          <w:b/>
          <w:szCs w:val="24"/>
        </w:rPr>
        <w:t xml:space="preserve"> </w:t>
      </w:r>
      <w:r>
        <w:rPr>
          <w:rFonts w:eastAsia="Times New Roman" w:cs="Times New Roman"/>
          <w:szCs w:val="24"/>
        </w:rPr>
        <w:t>πρώτο πυρηνικό πλήγμα» ότι θα κάνει πρώτο πυρηνικό πλήγμα. Αυτό δεν υπογράψατε; Και γι’ αυτό ακριβώς εγκαθιστά και την ονομαζόμενη «πυραυλική ασπίδα» και στη Ρουμανία και στην Πολωνία, με ναυτική στήριξη σε όλη τη γραμμή που ξεκινά από την Κασπία και κατεβ</w:t>
      </w:r>
      <w:r>
        <w:rPr>
          <w:rFonts w:eastAsia="Times New Roman" w:cs="Times New Roman"/>
          <w:szCs w:val="24"/>
        </w:rPr>
        <w:t xml:space="preserve">αίνει μέχρι κάτω. Αυτά δεν υπογράψατε; Ή δεν διαβάσατε τι υπογράψατε κάτω από την απόφαση της Βαρσοβίας; Τι υπογράψατε στις Βρυξέλλες και βγήκε ο κ. Τσίπρας εν </w:t>
      </w:r>
      <w:proofErr w:type="spellStart"/>
      <w:r>
        <w:rPr>
          <w:rFonts w:eastAsia="Times New Roman" w:cs="Times New Roman"/>
          <w:szCs w:val="24"/>
        </w:rPr>
        <w:t>ονόματι</w:t>
      </w:r>
      <w:proofErr w:type="spellEnd"/>
      <w:r>
        <w:rPr>
          <w:rFonts w:eastAsia="Times New Roman" w:cs="Times New Roman"/>
          <w:szCs w:val="24"/>
        </w:rPr>
        <w:t xml:space="preserve"> της «Αριστεράς» εντός πολλών εισαγωγικών </w:t>
      </w:r>
      <w:r>
        <w:rPr>
          <w:rFonts w:eastAsia="Times New Roman" w:cs="Times New Roman"/>
          <w:szCs w:val="24"/>
        </w:rPr>
        <w:lastRenderedPageBreak/>
        <w:t>–ντροπή, δηλαδή!- να πει ότι το ΝΑΤΟ είναι παρά</w:t>
      </w:r>
      <w:r>
        <w:rPr>
          <w:rFonts w:eastAsia="Times New Roman" w:cs="Times New Roman"/>
          <w:szCs w:val="24"/>
        </w:rPr>
        <w:t xml:space="preserve">γοντας ασφάλειας και ειρήνης για ολόκληρη την περιοχή. Αυτά δεν υπογράφετε; Τι άλλαξε, δηλαδή; </w:t>
      </w:r>
    </w:p>
    <w:p w14:paraId="5FBAF0A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Έγινε το ΝΑΤΟ φιλολαϊκό; Σταμάτησε να κάνει εγκλήματα κατά της ανθρωπότητας; Σταμάτησε να είναι το ένοπλο χέρι του ιμπεριαλισμού; Το ένοπλο χέρι το οπλισμένο επ</w:t>
      </w:r>
      <w:r>
        <w:rPr>
          <w:rFonts w:eastAsia="Times New Roman" w:cs="Times New Roman"/>
          <w:szCs w:val="24"/>
        </w:rPr>
        <w:t>ικίνδυνα; Η αιχμή του δόρατος της υπεράσπισης των συμφερόντων του μεγάλου κεφαλαίου σε ολόκληρη την ανθρωπότητα, παρά τις αντιθέσεις και τους κα</w:t>
      </w:r>
      <w:r>
        <w:rPr>
          <w:rFonts w:eastAsia="Times New Roman" w:cs="Times New Roman"/>
          <w:szCs w:val="24"/>
        </w:rPr>
        <w:t>β</w:t>
      </w:r>
      <w:r>
        <w:rPr>
          <w:rFonts w:eastAsia="Times New Roman" w:cs="Times New Roman"/>
          <w:szCs w:val="24"/>
        </w:rPr>
        <w:t>γάδες που έχουν μεταξύ τους; Όχι. Παραμένει το ίδιο. Εσείς αλλάξατε. Όχι ότι ήσασταν και διαφορετικοί, απλώς τα</w:t>
      </w:r>
      <w:r>
        <w:rPr>
          <w:rFonts w:eastAsia="Times New Roman" w:cs="Times New Roman"/>
          <w:szCs w:val="24"/>
        </w:rPr>
        <w:t xml:space="preserve"> λέγατε λίγο μπουρδουκλωμένα: Λέγατε για διάλυση του ΝΑΤΟ, τώρα «ζήτω το ΝΑΤΟ!». </w:t>
      </w:r>
    </w:p>
    <w:p w14:paraId="5FBAF0A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Αυτά δεν λέτε, κύριε </w:t>
      </w:r>
      <w:proofErr w:type="spellStart"/>
      <w:r>
        <w:rPr>
          <w:rFonts w:eastAsia="Times New Roman" w:cs="Times New Roman"/>
          <w:szCs w:val="24"/>
        </w:rPr>
        <w:t>Ξυδάκη</w:t>
      </w:r>
      <w:proofErr w:type="spellEnd"/>
      <w:r>
        <w:rPr>
          <w:rFonts w:eastAsia="Times New Roman" w:cs="Times New Roman"/>
          <w:szCs w:val="24"/>
        </w:rPr>
        <w:t xml:space="preserve">; Τι λέτε; Έξω από το ΝΑΤΟ; Να διαλυθεί το ΝΑΤΟ; Όχι. Να ενδυναμωθεί, λέτε. </w:t>
      </w:r>
      <w:r>
        <w:rPr>
          <w:rFonts w:eastAsia="Times New Roman" w:cs="Times New Roman"/>
          <w:szCs w:val="24"/>
        </w:rPr>
        <w:t>Α</w:t>
      </w:r>
      <w:r>
        <w:rPr>
          <w:rFonts w:eastAsia="Times New Roman" w:cs="Times New Roman"/>
          <w:szCs w:val="24"/>
        </w:rPr>
        <w:t xml:space="preserve">υτή την πολιτική εφαρμόζετε και μετά μας λέτε ότι σας κατηγορούμε για </w:t>
      </w:r>
      <w:r>
        <w:rPr>
          <w:rFonts w:eastAsia="Times New Roman" w:cs="Times New Roman"/>
          <w:szCs w:val="24"/>
        </w:rPr>
        <w:t xml:space="preserve">τη Μακρόνησο. </w:t>
      </w:r>
    </w:p>
    <w:p w14:paraId="5FBAF0A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Εμείς δεν σας κατηγορούμε που πήγατε. Δικαίωμα του καθενός και υποχρέωση, αν θέλετε, ορισμένων, είναι να πάνε. Εμείς κατηγορούμε ότι πας στην Αμερική και λες ότι έχουμε κοινές αξίες και κοινά ιδανικά με τον αμερικάνικο ιμπεριαλισμό, υπογράφε</w:t>
      </w:r>
      <w:r>
        <w:rPr>
          <w:rFonts w:eastAsia="Times New Roman" w:cs="Times New Roman"/>
          <w:szCs w:val="24"/>
        </w:rPr>
        <w:t>ις και τα δίνεις όλα, πριν καν σ</w:t>
      </w:r>
      <w:r>
        <w:rPr>
          <w:rFonts w:eastAsia="Times New Roman" w:cs="Times New Roman"/>
          <w:szCs w:val="24"/>
        </w:rPr>
        <w:t xml:space="preserve">’ </w:t>
      </w:r>
      <w:r>
        <w:rPr>
          <w:rFonts w:eastAsia="Times New Roman" w:cs="Times New Roman"/>
          <w:szCs w:val="24"/>
        </w:rPr>
        <w:t xml:space="preserve">τα ζητήσουν, και έρχεσαι εδώ και κάνεις έναν επικοινωνιακό αντιπερισπασμό. Αυτό, όντως, είναι καπηλεία. </w:t>
      </w:r>
    </w:p>
    <w:p w14:paraId="5FBAF0A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τελευταία ανάλυση, όσοι εκεί υπέφεραν, βασανίστηκαν, ό,τι θέλετε πείτε, το έκαναν για να ανατρέψουν αυτό το σύστημ</w:t>
      </w:r>
      <w:r>
        <w:rPr>
          <w:rFonts w:eastAsia="Times New Roman" w:cs="Times New Roman"/>
          <w:szCs w:val="24"/>
        </w:rPr>
        <w:t xml:space="preserve">α και όχι να το υπηρετήσουν, εάν θέλετε </w:t>
      </w:r>
      <w:r>
        <w:rPr>
          <w:rFonts w:eastAsia="Times New Roman" w:cs="Times New Roman"/>
          <w:szCs w:val="24"/>
        </w:rPr>
        <w:lastRenderedPageBreak/>
        <w:t xml:space="preserve">να μιλήσουμε και έτσι. </w:t>
      </w:r>
      <w:r>
        <w:rPr>
          <w:rFonts w:eastAsia="Times New Roman" w:cs="Times New Roman"/>
          <w:szCs w:val="24"/>
        </w:rPr>
        <w:t>Ε</w:t>
      </w:r>
      <w:r>
        <w:rPr>
          <w:rFonts w:eastAsia="Times New Roman" w:cs="Times New Roman"/>
          <w:szCs w:val="24"/>
        </w:rPr>
        <w:t>άν θέλει να τιμήσει κάποιον, μπορεί να τον τιμήσει, όταν συνεχίζει αυτόν το</w:t>
      </w:r>
      <w:r>
        <w:rPr>
          <w:rFonts w:eastAsia="Times New Roman" w:cs="Times New Roman"/>
          <w:szCs w:val="24"/>
        </w:rPr>
        <w:t>ν</w:t>
      </w:r>
      <w:r>
        <w:rPr>
          <w:rFonts w:eastAsia="Times New Roman" w:cs="Times New Roman"/>
          <w:szCs w:val="24"/>
        </w:rPr>
        <w:t xml:space="preserve"> δρόμο, παρά τις δυσκολίες, παρά τις ανηφοριές, και όχι όταν υπηρετεί την καπιταλιστική βαρβαρότητα.</w:t>
      </w:r>
    </w:p>
    <w:p w14:paraId="5FBAF0B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Τέταρτο θέμα</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ξοπλισμοί. Για να δούμε, οι εξοπλισμοί από πού καθορίζονται; Από τις ανάγκες των Ενόπλων Δυνάμεων για την υπεράσπιση των συνόρων; Βεβαίως και από αυτές, αλλά κυρίως από αυτές. </w:t>
      </w:r>
    </w:p>
    <w:p w14:paraId="5FBAF0B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w:t>
      </w:r>
      <w:r>
        <w:rPr>
          <w:rFonts w:eastAsia="Times New Roman" w:cs="Times New Roman"/>
          <w:szCs w:val="24"/>
        </w:rPr>
        <w:t>υτή)</w:t>
      </w:r>
    </w:p>
    <w:p w14:paraId="5FBAF0B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Δώστε μου λίγο χρόνο, κύριε Πρόεδρε, όπως και στους υπόλοιπους. </w:t>
      </w:r>
    </w:p>
    <w:p w14:paraId="5FBAF0B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συντριπτική πλειοψηφία όλων των συστημάτων πρέπει να κουμπώνουν με τα νατοϊκά; Καθορίζονται σε τελευταία ανάλυση όλες οι δαπάνες που έχουν γίνει μέχρι τώρα από τις προηγούμενες κυβερνή</w:t>
      </w:r>
      <w:r>
        <w:rPr>
          <w:rFonts w:eastAsia="Times New Roman" w:cs="Times New Roman"/>
          <w:szCs w:val="24"/>
        </w:rPr>
        <w:t>σεις, αλλά και από τις επόμενες, από τη στρατηγική του ΝΑΤΟ συνολικά, από το τι όπλα θα πάρεις; Η δομή των Ενόπλων Δυνάμεων και το στρατηγικό δόγμα, καθορίζουν και τι οπλισμούς θα πάρεις. Άλλο όταν έχεις αμυντική πολιτική και άλλο όταν κάνεις</w:t>
      </w:r>
      <w:r w:rsidRPr="00D47D09">
        <w:rPr>
          <w:rFonts w:eastAsia="Times New Roman" w:cs="Times New Roman"/>
          <w:szCs w:val="24"/>
        </w:rPr>
        <w:t xml:space="preserve"> </w:t>
      </w:r>
      <w:r>
        <w:rPr>
          <w:rFonts w:eastAsia="Times New Roman" w:cs="Times New Roman"/>
          <w:szCs w:val="24"/>
        </w:rPr>
        <w:t>δυνάμεις ταχε</w:t>
      </w:r>
      <w:r>
        <w:rPr>
          <w:rFonts w:eastAsia="Times New Roman" w:cs="Times New Roman"/>
          <w:szCs w:val="24"/>
        </w:rPr>
        <w:t>ίας επέμβασης.</w:t>
      </w:r>
      <w:r w:rsidRPr="00D47D09">
        <w:rPr>
          <w:rFonts w:eastAsia="Times New Roman" w:cs="Times New Roman"/>
          <w:szCs w:val="24"/>
        </w:rPr>
        <w:t xml:space="preserve"> </w:t>
      </w:r>
      <w:r>
        <w:rPr>
          <w:rFonts w:eastAsia="Times New Roman" w:cs="Times New Roman"/>
          <w:szCs w:val="24"/>
        </w:rPr>
        <w:t>Δεν είναι και τόσο μεγάλες γενικώς οι διαφορές, αλλά είναι μεγάλες στον οπλισμό και σε μία σειρά άλλα πράγματα.</w:t>
      </w:r>
    </w:p>
    <w:p w14:paraId="5FBAF0B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Ένα ακόμη ερώτημα προκλητικό: Μπορούν να σας μπλοκάρουν αύριο όλα τα συστήματα που είναι δυτικά, ναι ή όχι; </w:t>
      </w:r>
    </w:p>
    <w:p w14:paraId="5FBAF0B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w:t>
      </w:r>
      <w:r>
        <w:rPr>
          <w:rFonts w:eastAsia="Times New Roman" w:cs="Times New Roman"/>
          <w:b/>
          <w:szCs w:val="24"/>
        </w:rPr>
        <w:t xml:space="preserve">ργός Εθνικής Άμυνας – Πρόεδρος των Ανεξαρτήτων Ελλήνων): </w:t>
      </w:r>
      <w:r>
        <w:rPr>
          <w:rFonts w:eastAsia="Times New Roman" w:cs="Times New Roman"/>
          <w:szCs w:val="24"/>
        </w:rPr>
        <w:t>Μπορούν.</w:t>
      </w:r>
    </w:p>
    <w:p w14:paraId="5FBAF0B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Εμείς έχουμε μία αρχή: Ό,τι συζητιέται στην Υποεπιτροπή Άμυνας δεν τα λέμε δημόσια. Όμως, όταν κάναμε την ερώτηση για του </w:t>
      </w:r>
      <w:r>
        <w:rPr>
          <w:rFonts w:eastAsia="Times New Roman" w:cs="Times New Roman"/>
          <w:szCs w:val="24"/>
          <w:lang w:val="en-US"/>
        </w:rPr>
        <w:t>S</w:t>
      </w:r>
      <w:r>
        <w:rPr>
          <w:rFonts w:eastAsia="Times New Roman" w:cs="Times New Roman"/>
          <w:szCs w:val="24"/>
        </w:rPr>
        <w:t>-300 που δεν κουμπώνουν…</w:t>
      </w:r>
    </w:p>
    <w:p w14:paraId="5FBAF0B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BAF0B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Δώστε μου λίγο χρόνο. Ας ακουστεί και μία άλλη φωνή. Όλοι οι άλλοι τα ίδια λένε. </w:t>
      </w:r>
    </w:p>
    <w:p w14:paraId="5FBAF0B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δεν σας στέρησα τον λόγο.</w:t>
      </w:r>
    </w:p>
    <w:p w14:paraId="5FBAF0B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σύντροφος</w:t>
      </w:r>
      <w:r>
        <w:rPr>
          <w:rFonts w:eastAsia="Times New Roman" w:cs="Times New Roman"/>
          <w:szCs w:val="24"/>
        </w:rPr>
        <w:t xml:space="preserve">, γι’ αυτό το λέω. Είναι πιο αυστηρός. </w:t>
      </w:r>
    </w:p>
    <w:p w14:paraId="5FBAF0B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Χτυπάει το κουδούνι, γιατί είναι ρυθμισμένο. </w:t>
      </w:r>
    </w:p>
    <w:p w14:paraId="5FBAF0B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Ποια ήταν η απάντηση στο ότι δεν κουμπώνουν οι </w:t>
      </w:r>
      <w:r>
        <w:rPr>
          <w:rFonts w:eastAsia="Times New Roman" w:cs="Times New Roman"/>
          <w:szCs w:val="24"/>
          <w:lang w:val="en-US"/>
        </w:rPr>
        <w:t>S</w:t>
      </w:r>
      <w:r>
        <w:rPr>
          <w:rFonts w:eastAsia="Times New Roman" w:cs="Times New Roman"/>
          <w:szCs w:val="24"/>
        </w:rPr>
        <w:t>-300; «Ευτυχώς, γιατί δεν μπορούν να μας μπλοκάρουν</w:t>
      </w:r>
      <w:r>
        <w:rPr>
          <w:rFonts w:eastAsia="Times New Roman" w:cs="Times New Roman"/>
          <w:szCs w:val="24"/>
        </w:rPr>
        <w:t>.</w:t>
      </w:r>
      <w:r>
        <w:rPr>
          <w:rFonts w:eastAsia="Times New Roman" w:cs="Times New Roman"/>
          <w:szCs w:val="24"/>
        </w:rPr>
        <w:t xml:space="preserve">». Αυτό εγώ, βέβαια, δεν το βλέπω αρνητικό. Σας ρωτώ: Εκεί δεν καθορίζονται; Δεν έχουν νατοϊκές προδιαγραφές; Τι υπηρετούν; Για να δούμε τελικά ποιος λέει αλήθεια. Θα το ξαναδιαβάσω. </w:t>
      </w:r>
    </w:p>
    <w:p w14:paraId="5FBAF0B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Κείμενο του Γραφείου Συνεργασίας Αμυντικής Ασφάλειας των ΗΠΑ: «Αυτή η πρ</w:t>
      </w:r>
      <w:r>
        <w:rPr>
          <w:rFonts w:eastAsia="Times New Roman" w:cs="Times New Roman"/>
          <w:szCs w:val="24"/>
        </w:rPr>
        <w:t>οτεινόμενη πώληση θα συνεισφέρει στους στόχους</w:t>
      </w:r>
      <w:r>
        <w:rPr>
          <w:rFonts w:eastAsia="Times New Roman" w:cs="Times New Roman"/>
          <w:szCs w:val="24"/>
        </w:rPr>
        <w:t>»</w:t>
      </w:r>
      <w:r>
        <w:rPr>
          <w:rFonts w:eastAsia="Times New Roman" w:cs="Times New Roman"/>
          <w:szCs w:val="24"/>
        </w:rPr>
        <w:t xml:space="preserve"> προσέξτε, είναι προκλητικό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της αμερικάνικης εξωτερικής πολιτικής και της εθνικής ασφάλειας, βοηθώντας στη βελτίωση της ασφάλειας ενός συμμάχου του ΝΑΤΟ, που είναι ένας απαραίτητος εταίρος πολιτικής σταθερότ</w:t>
      </w:r>
      <w:r>
        <w:rPr>
          <w:rFonts w:eastAsia="Times New Roman" w:cs="Times New Roman"/>
          <w:szCs w:val="24"/>
        </w:rPr>
        <w:t xml:space="preserve">ητας και οικονομικής προόδου στην Ευρώπη.» </w:t>
      </w:r>
    </w:p>
    <w:p w14:paraId="5FBAF0B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αναβάθμιση θα υποστηρίξει την ικανότητα της Ελληνικής Πολεμικής Αεροπορίας. Προσέξτε, γιατί ακούει και ο ελληνικός λαός. Για ποιο πράγμα λένε οι Αμερικάνοι και δεν λένε ψέματα. Για να στηρίξει το ΝΑΤΟ και να πα</w:t>
      </w:r>
      <w:r>
        <w:rPr>
          <w:rFonts w:eastAsia="Times New Roman" w:cs="Times New Roman"/>
          <w:szCs w:val="24"/>
        </w:rPr>
        <w:t xml:space="preserve">ραμείνει </w:t>
      </w:r>
      <w:proofErr w:type="spellStart"/>
      <w:r>
        <w:rPr>
          <w:rFonts w:eastAsia="Times New Roman" w:cs="Times New Roman"/>
          <w:szCs w:val="24"/>
        </w:rPr>
        <w:t>διαλειτουργική</w:t>
      </w:r>
      <w:proofErr w:type="spellEnd"/>
      <w:r>
        <w:rPr>
          <w:rFonts w:eastAsia="Times New Roman" w:cs="Times New Roman"/>
          <w:szCs w:val="24"/>
        </w:rPr>
        <w:t xml:space="preserve"> με τ</w:t>
      </w:r>
      <w:r>
        <w:rPr>
          <w:rFonts w:eastAsia="Times New Roman" w:cs="Times New Roman"/>
          <w:szCs w:val="24"/>
        </w:rPr>
        <w:t>ι</w:t>
      </w:r>
      <w:r>
        <w:rPr>
          <w:rFonts w:eastAsia="Times New Roman" w:cs="Times New Roman"/>
          <w:szCs w:val="24"/>
        </w:rPr>
        <w:t>ς ΗΠΑ και τη συμμαχία του ΝΑΤΟ. Αυτός, λοιπόν, είναι ο πρώτος στόχος.</w:t>
      </w:r>
    </w:p>
    <w:p w14:paraId="5FBAF0B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Δεύτερον, σε ποιο πράγμα θα βοηθήσει την Ελλάδα; Να αναπτύξει επιχειρήσεις στο μέλλον, μειώνοντας την απειλή, που θέτουν ποιοι; Όχι οι Τούρκοι, οι εχθροί της</w:t>
      </w:r>
      <w:r>
        <w:rPr>
          <w:rFonts w:eastAsia="Times New Roman" w:cs="Times New Roman"/>
          <w:szCs w:val="24"/>
        </w:rPr>
        <w:t xml:space="preserve"> συμμαχίας. Πού; Όχι στην Ελλάδα, στις ΗΠΑ και τη συμμαχία. Αυτό είναι μνημείο. Θα το βγάλουμε αφίσα, να δούμε τι συμφωνία υπογράψατε. </w:t>
      </w:r>
    </w:p>
    <w:p w14:paraId="5FBAF0C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Θέλετε να συνεχίσουμε και παρακάτω; Να μη συνεχίσουμε. </w:t>
      </w:r>
    </w:p>
    <w:p w14:paraId="5FBAF0C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 λοιπόν, αυτοί οι εξοπλισμοί συνολικά είναι μέσα στις νατοϊκ</w:t>
      </w:r>
      <w:r>
        <w:rPr>
          <w:rFonts w:eastAsia="Times New Roman" w:cs="Times New Roman"/>
          <w:szCs w:val="24"/>
        </w:rPr>
        <w:t xml:space="preserve">ές προδιαγραφές και επιβάλλονται. Βέβαια, υπάρχει και ο χορός των εξοπλισμών. </w:t>
      </w:r>
      <w:r>
        <w:rPr>
          <w:rFonts w:eastAsia="Times New Roman" w:cs="Times New Roman"/>
          <w:szCs w:val="24"/>
          <w:lang w:val="en-US"/>
        </w:rPr>
        <w:t>F</w:t>
      </w:r>
      <w:r>
        <w:rPr>
          <w:rFonts w:eastAsia="Times New Roman" w:cs="Times New Roman"/>
          <w:szCs w:val="24"/>
        </w:rPr>
        <w:t xml:space="preserve">-16 εμείς, </w:t>
      </w:r>
      <w:r>
        <w:rPr>
          <w:rFonts w:eastAsia="Times New Roman" w:cs="Times New Roman"/>
          <w:szCs w:val="24"/>
          <w:lang w:val="en-US"/>
        </w:rPr>
        <w:t>F</w:t>
      </w:r>
      <w:r>
        <w:rPr>
          <w:rFonts w:eastAsia="Times New Roman" w:cs="Times New Roman"/>
          <w:szCs w:val="24"/>
        </w:rPr>
        <w:t xml:space="preserve">-35 η Τουρκία. </w:t>
      </w:r>
      <w:r>
        <w:rPr>
          <w:rFonts w:eastAsia="Times New Roman" w:cs="Times New Roman"/>
          <w:szCs w:val="24"/>
          <w:lang w:val="en-US"/>
        </w:rPr>
        <w:t>F</w:t>
      </w:r>
      <w:r>
        <w:rPr>
          <w:rFonts w:eastAsia="Times New Roman" w:cs="Times New Roman"/>
          <w:szCs w:val="24"/>
        </w:rPr>
        <w:t xml:space="preserve">-35 εμείς, </w:t>
      </w:r>
      <w:r>
        <w:rPr>
          <w:rFonts w:eastAsia="Times New Roman" w:cs="Times New Roman"/>
          <w:szCs w:val="24"/>
          <w:lang w:val="en-US"/>
        </w:rPr>
        <w:t>F</w:t>
      </w:r>
      <w:r>
        <w:rPr>
          <w:rFonts w:eastAsia="Times New Roman" w:cs="Times New Roman"/>
          <w:szCs w:val="24"/>
        </w:rPr>
        <w:t>-50 η Τουρκία. Οι ίδιοι πουλάνε, και οι Ρώσοι και οι Αμερικάνοι, και τελικά πληρώνουν οι λαοί, για να σφαχτούν μια μέρα για ποια συμφέρον</w:t>
      </w:r>
      <w:r>
        <w:rPr>
          <w:rFonts w:eastAsia="Times New Roman" w:cs="Times New Roman"/>
          <w:szCs w:val="24"/>
        </w:rPr>
        <w:t xml:space="preserve">τα; Για τα δικά τους; Όχι. Μα, τα δικά τους τα έχουν «τσεκουρώσει» όλοι και </w:t>
      </w:r>
      <w:r>
        <w:rPr>
          <w:rFonts w:eastAsia="Times New Roman" w:cs="Times New Roman"/>
          <w:szCs w:val="24"/>
        </w:rPr>
        <w:lastRenderedPageBreak/>
        <w:t xml:space="preserve">στην Τουρκία και στην Ευρώπη και παντού. Για τα συμφέροντα μιας χούφτας ιμπεριαλιστών γίνεται. </w:t>
      </w:r>
    </w:p>
    <w:p w14:paraId="5FBAF0C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τέθηκαν ορισμένα ερωτήματα από τον Γενικό Γραμματέα του </w:t>
      </w:r>
      <w:r>
        <w:rPr>
          <w:rFonts w:eastAsia="Times New Roman" w:cs="Times New Roman"/>
          <w:szCs w:val="24"/>
        </w:rPr>
        <w:t>κ</w:t>
      </w:r>
      <w:r>
        <w:rPr>
          <w:rFonts w:eastAsia="Times New Roman" w:cs="Times New Roman"/>
          <w:szCs w:val="24"/>
        </w:rPr>
        <w:t>όμματός μας. Φυσικά,</w:t>
      </w:r>
      <w:r>
        <w:rPr>
          <w:rFonts w:eastAsia="Times New Roman" w:cs="Times New Roman"/>
          <w:szCs w:val="24"/>
        </w:rPr>
        <w:t xml:space="preserve"> ισχύει το «η σιωπή είναι χρυσός». Λέμε, όμως: Τι συμφωνήσατε για τη Σούδα; Τι εξυπηρετεί η επέκταση της λειτουργίας; Θα μας απαντήσ</w:t>
      </w:r>
      <w:r>
        <w:rPr>
          <w:rFonts w:eastAsia="Times New Roman" w:cs="Times New Roman"/>
          <w:szCs w:val="24"/>
        </w:rPr>
        <w:t>ε</w:t>
      </w:r>
      <w:r>
        <w:rPr>
          <w:rFonts w:eastAsia="Times New Roman" w:cs="Times New Roman"/>
          <w:szCs w:val="24"/>
        </w:rPr>
        <w:t>τε κάποτε; Ποιον εξυπηρετεί; Τα εθνικά μας συμφέροντα, τα συμφέροντα της χώρας ή τις στρατηγικές των Αμερικανών και του ΝΑΤ</w:t>
      </w:r>
      <w:r>
        <w:rPr>
          <w:rFonts w:eastAsia="Times New Roman" w:cs="Times New Roman"/>
          <w:szCs w:val="24"/>
        </w:rPr>
        <w:t>Ο;</w:t>
      </w:r>
    </w:p>
    <w:p w14:paraId="5FBAF0C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Δεύτερον, τέθηκαν ερωτήματα για τον εκσυγχρονισμό των βάσεων, για τον Άραξο, για την Αλεξανδρούπολη, που ουσιαστικά μετατρέπεται σε βάση όπου </w:t>
      </w:r>
      <w:proofErr w:type="spellStart"/>
      <w:r>
        <w:rPr>
          <w:rFonts w:eastAsia="Times New Roman" w:cs="Times New Roman"/>
          <w:szCs w:val="24"/>
        </w:rPr>
        <w:t>συναρμολογούνται</w:t>
      </w:r>
      <w:proofErr w:type="spellEnd"/>
      <w:r>
        <w:rPr>
          <w:rFonts w:eastAsia="Times New Roman" w:cs="Times New Roman"/>
          <w:szCs w:val="24"/>
        </w:rPr>
        <w:t xml:space="preserve"> ελικόπτερα. Δικά μας είναι αυτά; Όχι, δεν είναι δικά μας, </w:t>
      </w:r>
      <w:proofErr w:type="spellStart"/>
      <w:r>
        <w:rPr>
          <w:rFonts w:eastAsia="Times New Roman" w:cs="Times New Roman"/>
          <w:szCs w:val="24"/>
        </w:rPr>
        <w:t>συναρμολογούνται</w:t>
      </w:r>
      <w:proofErr w:type="spellEnd"/>
      <w:r>
        <w:rPr>
          <w:rFonts w:eastAsia="Times New Roman" w:cs="Times New Roman"/>
          <w:szCs w:val="24"/>
        </w:rPr>
        <w:t>, όμως. Έχουμε και θ</w:t>
      </w:r>
      <w:r>
        <w:rPr>
          <w:rFonts w:eastAsia="Times New Roman" w:cs="Times New Roman"/>
          <w:szCs w:val="24"/>
        </w:rPr>
        <w:t>έσεις εργασίας; Δεν έχουμε. Ούτε αυτό ούτε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φύλλο συκής. </w:t>
      </w:r>
    </w:p>
    <w:p w14:paraId="5FBAF0C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Άλλες βάσεις: Λάρισα. Τι θέλουν οι Αμερικάνοι τώρα και κάνουν περιοδεία σε όλες τις εγκαταστάσεις; Τι ζητά η αλεπού στο παζάρι; Κοτόπουλα, για να τα φάει. Ζητά βάσεις και εσείς είστε διατ</w:t>
      </w:r>
      <w:r>
        <w:rPr>
          <w:rFonts w:eastAsia="Times New Roman" w:cs="Times New Roman"/>
          <w:szCs w:val="24"/>
        </w:rPr>
        <w:t xml:space="preserve">εθειμένοι να τις δώσετε. Άλλωστε, το είπατε. Δεν έχει ξανασυμβεί μετά το ’74 να δώσουμε και καινούργια βάση. Γιατί δεν απαντάτε σ’ αυτά τα ερωτήματα; </w:t>
      </w:r>
    </w:p>
    <w:p w14:paraId="5FBAF0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Λέμε για τα πυρηνικά. Εδώ έχουν γραφεί αυτά, υπάρχει έγγραφο για ειδικά όπλα. Τι είναι τα ειδικά όπλα; Σφ</w:t>
      </w:r>
      <w:r>
        <w:rPr>
          <w:rFonts w:eastAsia="Times New Roman" w:cs="Times New Roman"/>
          <w:szCs w:val="24"/>
        </w:rPr>
        <w:t xml:space="preserve">εντόνες; Δεν νομίζω. </w:t>
      </w:r>
    </w:p>
    <w:p w14:paraId="5FBAF0C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Παντός τύπου. </w:t>
      </w:r>
    </w:p>
    <w:p w14:paraId="5FBAF0C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Παντός τύπου είναι τα ειδικά όπλα; Πιστόλια; Τι είναι; </w:t>
      </w:r>
    </w:p>
    <w:p w14:paraId="5FBAF0C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w:t>
      </w:r>
      <w:r>
        <w:rPr>
          <w:rFonts w:eastAsia="Times New Roman" w:cs="Times New Roman"/>
          <w:b/>
          <w:szCs w:val="24"/>
        </w:rPr>
        <w:t>Ελλήνων):</w:t>
      </w:r>
      <w:r>
        <w:rPr>
          <w:rFonts w:eastAsia="Times New Roman" w:cs="Times New Roman"/>
          <w:szCs w:val="24"/>
        </w:rPr>
        <w:t xml:space="preserve"> Πάντως, δεν είναι πυρηνικά. </w:t>
      </w:r>
    </w:p>
    <w:p w14:paraId="5FBAF0C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είναι τα ειδικά; Λέιζερ, διαστημικά, τι είναι; </w:t>
      </w:r>
    </w:p>
    <w:p w14:paraId="5FBAF0C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Ανεξάρτητων Ελλήνων):</w:t>
      </w:r>
      <w:r>
        <w:rPr>
          <w:rFonts w:eastAsia="Times New Roman" w:cs="Times New Roman"/>
          <w:szCs w:val="24"/>
        </w:rPr>
        <w:t xml:space="preserve"> Δεν είναι πυρηνικά. </w:t>
      </w:r>
    </w:p>
    <w:p w14:paraId="5FBAF0C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Γιατί δεν απαντάτε, όμως, επίσημα ότι δεν είναι αυτά; </w:t>
      </w:r>
      <w:r>
        <w:rPr>
          <w:rFonts w:eastAsia="Times New Roman" w:cs="Times New Roman"/>
          <w:szCs w:val="24"/>
        </w:rPr>
        <w:t>Ξ</w:t>
      </w:r>
      <w:r>
        <w:rPr>
          <w:rFonts w:eastAsia="Times New Roman" w:cs="Times New Roman"/>
          <w:szCs w:val="24"/>
        </w:rPr>
        <w:t xml:space="preserve">έρετε, τόσα χρόνια, επειδή έχουμε πείρα, λέγαμε ότι έχει πυρηνικά ο Άραξος. Όλα τα προηγούμενα χρόνια και η </w:t>
      </w:r>
      <w:r>
        <w:rPr>
          <w:rFonts w:eastAsia="Times New Roman" w:cs="Times New Roman"/>
          <w:szCs w:val="24"/>
        </w:rPr>
        <w:t>κ</w:t>
      </w:r>
      <w:r>
        <w:rPr>
          <w:rFonts w:eastAsia="Times New Roman" w:cs="Times New Roman"/>
          <w:szCs w:val="24"/>
        </w:rPr>
        <w:t>υβέρνηση της Νέας Δημοκρατίας και το ΠΑΣΟΚ το διέψευδαν και βγαίνουν το 2011, νομίζω, οι Ην</w:t>
      </w:r>
      <w:r>
        <w:rPr>
          <w:rFonts w:eastAsia="Times New Roman" w:cs="Times New Roman"/>
          <w:szCs w:val="24"/>
        </w:rPr>
        <w:t xml:space="preserve">ωμένες Πολιτείες Αμερικής και λένε ότι έφυγαν. Αυτοί μιλούν στα ίσια, είναι κυνικοί και είπαν «έφυγαν και τα τελευταία πυρηνικά από τον Άραξο». </w:t>
      </w:r>
    </w:p>
    <w:p w14:paraId="5FBAF0C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είχε πυρηνικά; Εγώ ήμουν σε μονάδα του Πυροβολικού, κύριε Καραγιαννίδη, στη Δράμα. Είχε πυρηνικά ή όχι; Αφο</w:t>
      </w:r>
      <w:r>
        <w:rPr>
          <w:rFonts w:eastAsia="Times New Roman" w:cs="Times New Roman"/>
          <w:szCs w:val="24"/>
        </w:rPr>
        <w:t xml:space="preserve">ύ ήταν πυρηνική μονάδα με τα </w:t>
      </w:r>
      <w:proofErr w:type="spellStart"/>
      <w:r>
        <w:rPr>
          <w:rFonts w:eastAsia="Times New Roman" w:cs="Times New Roman"/>
          <w:szCs w:val="24"/>
        </w:rPr>
        <w:t>οχτάιντσα</w:t>
      </w:r>
      <w:proofErr w:type="spellEnd"/>
      <w:r>
        <w:rPr>
          <w:rFonts w:eastAsia="Times New Roman" w:cs="Times New Roman"/>
          <w:szCs w:val="24"/>
        </w:rPr>
        <w:t xml:space="preserve">. Πώς θα γίνει, δηλαδή; </w:t>
      </w:r>
    </w:p>
    <w:p w14:paraId="5FBAF0C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Τα διώξαμε. </w:t>
      </w:r>
    </w:p>
    <w:p w14:paraId="5FBAF0C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Κι όμως, επίσημα διαψεύδονταν όλα αυτά. Τώρα, λοιπόν, γιατί δεν απαντάτε σε όλα αυτά τα ερωτήματα; Γιατί έχετε τη φωλιά σας λερωμένη. </w:t>
      </w:r>
    </w:p>
    <w:p w14:paraId="5FBAF0C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ΣΤΟΣ ΚΑΡΑΓΙΑΝΝΙΔΗΣ:</w:t>
      </w:r>
      <w:r>
        <w:rPr>
          <w:rFonts w:eastAsia="Times New Roman" w:cs="Times New Roman"/>
          <w:szCs w:val="24"/>
        </w:rPr>
        <w:t xml:space="preserve"> Έφυγαν, όμως. </w:t>
      </w:r>
    </w:p>
    <w:p w14:paraId="5FBAF0D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w:t>
      </w:r>
    </w:p>
    <w:p w14:paraId="5FBAF0D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Μα, έφυγαν από τη Δράμα για άλλους λόγους. </w:t>
      </w:r>
    </w:p>
    <w:p w14:paraId="5FBAF0D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Έφυγαν, όμως. Να ξέρουν οι </w:t>
      </w:r>
      <w:proofErr w:type="spellStart"/>
      <w:r>
        <w:rPr>
          <w:rFonts w:eastAsia="Times New Roman" w:cs="Times New Roman"/>
          <w:szCs w:val="24"/>
        </w:rPr>
        <w:t>Δραμινοί</w:t>
      </w:r>
      <w:proofErr w:type="spellEnd"/>
      <w:r>
        <w:rPr>
          <w:rFonts w:eastAsia="Times New Roman" w:cs="Times New Roman"/>
          <w:szCs w:val="24"/>
        </w:rPr>
        <w:t xml:space="preserve"> ότι έφυγαν. </w:t>
      </w:r>
    </w:p>
    <w:p w14:paraId="5FBAF0D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Εντάξει, θα πάνε </w:t>
      </w:r>
      <w:r>
        <w:rPr>
          <w:rFonts w:eastAsia="Times New Roman" w:cs="Times New Roman"/>
          <w:szCs w:val="24"/>
        </w:rPr>
        <w:t>αλλού. Ξέρετε γιατί έφυγαν.</w:t>
      </w:r>
    </w:p>
    <w:p w14:paraId="5FBAF0D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Γιατί; </w:t>
      </w:r>
    </w:p>
    <w:p w14:paraId="5FBAF0D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Γιατί δεν χρειάζονταν. Γιατί ανατράπηκε ο σοσιαλισμός στη Βουλγαρία.</w:t>
      </w:r>
    </w:p>
    <w:p w14:paraId="5FBAF0D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Γιατί έληξαν. </w:t>
      </w:r>
    </w:p>
    <w:p w14:paraId="5FBAF0D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Γιατί τελικά αποδείχθηκε ιστορικά ότι το </w:t>
      </w:r>
      <w:proofErr w:type="spellStart"/>
      <w:r>
        <w:rPr>
          <w:rFonts w:eastAsia="Times New Roman" w:cs="Times New Roman"/>
          <w:szCs w:val="24"/>
        </w:rPr>
        <w:t>στρατοδόγμα</w:t>
      </w:r>
      <w:proofErr w:type="spellEnd"/>
      <w:r>
        <w:rPr>
          <w:rFonts w:eastAsia="Times New Roman" w:cs="Times New Roman"/>
          <w:szCs w:val="24"/>
        </w:rPr>
        <w:t xml:space="preserve"> της Ελλάδος «ο κίνδυνος από </w:t>
      </w:r>
      <w:proofErr w:type="spellStart"/>
      <w:r>
        <w:rPr>
          <w:rFonts w:eastAsia="Times New Roman" w:cs="Times New Roman"/>
          <w:szCs w:val="24"/>
        </w:rPr>
        <w:t>Βορράν</w:t>
      </w:r>
      <w:proofErr w:type="spellEnd"/>
      <w:r>
        <w:rPr>
          <w:rFonts w:eastAsia="Times New Roman" w:cs="Times New Roman"/>
          <w:szCs w:val="24"/>
        </w:rPr>
        <w:t xml:space="preserve">», όπου ήταν στραμμένες όλες οι Ένοπλες Δυνάμεις, τελικά μας την έκαναν από σύμμαχο, με τον οποίον είσαστε κι εσείς σήμερα. </w:t>
      </w:r>
    </w:p>
    <w:p w14:paraId="5FBAF0D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Λέω, λοιπόν, και τελειώνω: Οι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έχουν το θράσος να μιλούν για την αντίσταση και για το</w:t>
      </w:r>
      <w:r>
        <w:rPr>
          <w:rFonts w:eastAsia="Times New Roman" w:cs="Times New Roman"/>
          <w:szCs w:val="24"/>
        </w:rPr>
        <w:t xml:space="preserve"> «ΟΧΙ» στις 28 Οκτωβρίου 1940. Ποιοι μιλούν και ρωτούν τι έκαναν οι κομμουνιστές; Μάλιστα, και άλλο στέλεχος από τη Νέα Δημοκρατία διάβασα ότι είπε πως οι κομμουνιστές δεν έκαναν αντίσταση. </w:t>
      </w:r>
    </w:p>
    <w:p w14:paraId="5FBAF0D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ποιους τα λέτε; Οι πατεράδες μας πολεμούσαν δυο και τρία χρόνι</w:t>
      </w:r>
      <w:r>
        <w:rPr>
          <w:rFonts w:eastAsia="Times New Roman" w:cs="Times New Roman"/>
          <w:szCs w:val="24"/>
        </w:rPr>
        <w:t>α, έχουμε σκοτωμένους στις οικογένειές μας, η μισή Ελλάδα. Όταν ήμασταν μαθητές, μας έλεγαν –τέτοιο θράσος</w:t>
      </w:r>
      <w:r>
        <w:rPr>
          <w:rFonts w:eastAsia="Times New Roman" w:cs="Times New Roman"/>
          <w:szCs w:val="24"/>
        </w:rPr>
        <w:t>,</w:t>
      </w:r>
      <w:r>
        <w:rPr>
          <w:rFonts w:eastAsia="Times New Roman" w:cs="Times New Roman"/>
          <w:szCs w:val="24"/>
        </w:rPr>
        <w:t xml:space="preserve"> δηλαδή, όταν έχεις τραυματίες και σκοτωμένους- ότι δεν πολέμησαν τους Γερμανούς και τους Ιταλούς ούτε το ΕΑΜ ούτε ο ΕΛΑΣ και ότι αυτά είναι ένας μύθ</w:t>
      </w:r>
      <w:r>
        <w:rPr>
          <w:rFonts w:eastAsia="Times New Roman" w:cs="Times New Roman"/>
          <w:szCs w:val="24"/>
        </w:rPr>
        <w:t xml:space="preserve">ος. </w:t>
      </w:r>
    </w:p>
    <w:p w14:paraId="5FBAF0D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Ποιοι, όμως, μιλούν; Για να συστηθούμε σ’ αυτή την Αίθουσα. Τι ήταν οι πολιτικοί τους πρόγονοι; Τι έκαναν; Να αρχίσω από τον Μεταξά. Ζήτησαν οι κομμουνιστές να πάνε στην πρώτη γραμμή; Δεν το έκανε. Ο Μεταξάς πέθανε, αλλά το καθεστώς τούς παρέδωσε στου</w:t>
      </w:r>
      <w:r>
        <w:rPr>
          <w:rFonts w:eastAsia="Times New Roman" w:cs="Times New Roman"/>
          <w:szCs w:val="24"/>
        </w:rPr>
        <w:t>ς Γερμανούς. Ναι ή όχι;</w:t>
      </w:r>
    </w:p>
    <w:p w14:paraId="5FBAF0D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Τους παρέδωσε στους Γερμανούς. </w:t>
      </w:r>
    </w:p>
    <w:p w14:paraId="5FBAF0D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Τους παρέδωσε στους Γερμανούς και εκτελέστηκαν πολλοί στα στρατόπεδα, στάλθηκαν έξω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5FBAF0DD" w14:textId="77777777" w:rsidR="00DD71AD" w:rsidRDefault="009451BE">
      <w:pPr>
        <w:spacing w:after="0" w:line="600" w:lineRule="auto"/>
        <w:ind w:firstLine="720"/>
        <w:jc w:val="both"/>
        <w:rPr>
          <w:rFonts w:eastAsia="Times New Roman" w:cs="Times New Roman"/>
        </w:rPr>
      </w:pPr>
      <w:r>
        <w:rPr>
          <w:rFonts w:eastAsia="Times New Roman" w:cs="Times New Roman"/>
          <w:b/>
          <w:szCs w:val="24"/>
        </w:rPr>
        <w:t>ΧΡΗΣΤΟΣ ΚΑΡΑΓΙΑΝΝΙΔΗΣ:</w:t>
      </w:r>
      <w:r>
        <w:rPr>
          <w:rFonts w:eastAsia="Times New Roman" w:cs="Times New Roman"/>
          <w:szCs w:val="24"/>
        </w:rPr>
        <w:t xml:space="preserve"> Αυτά τα λένε και στελέχη της </w:t>
      </w:r>
      <w:r>
        <w:rPr>
          <w:rFonts w:eastAsia="Times New Roman" w:cs="Times New Roman"/>
        </w:rPr>
        <w:t xml:space="preserve">Νέας Δημοκρατίας. Δεν τα λέει μόνο η Χρυσή Αυγή. </w:t>
      </w:r>
    </w:p>
    <w:p w14:paraId="5FBAF0DE" w14:textId="77777777" w:rsidR="00DD71AD" w:rsidRDefault="009451BE">
      <w:pPr>
        <w:spacing w:after="0" w:line="600" w:lineRule="auto"/>
        <w:ind w:firstLine="720"/>
        <w:jc w:val="both"/>
        <w:rPr>
          <w:rFonts w:eastAsia="Times New Roman" w:cs="Times New Roman"/>
        </w:rPr>
      </w:pPr>
      <w:r>
        <w:rPr>
          <w:rFonts w:eastAsia="Times New Roman" w:cs="Times New Roman"/>
          <w:b/>
        </w:rPr>
        <w:lastRenderedPageBreak/>
        <w:t xml:space="preserve">ΑΘΑΝΑΣΙΟΣ ΠΑΦΙΛΗΣ: </w:t>
      </w:r>
      <w:r>
        <w:rPr>
          <w:rFonts w:eastAsia="Times New Roman" w:cs="Times New Roman"/>
        </w:rPr>
        <w:t xml:space="preserve">Είπα ότι τα είπε και στέλεχος της Νέας Δημοκρατίας. Εσείς δεν ξεπλένεστε τώρα. Εσείς τώρα έχετε κάνει όχι δήλωση </w:t>
      </w:r>
      <w:proofErr w:type="spellStart"/>
      <w:r>
        <w:rPr>
          <w:rFonts w:eastAsia="Times New Roman" w:cs="Times New Roman"/>
        </w:rPr>
        <w:t>μετανοίας</w:t>
      </w:r>
      <w:proofErr w:type="spellEnd"/>
      <w:r>
        <w:rPr>
          <w:rFonts w:eastAsia="Times New Roman" w:cs="Times New Roman"/>
        </w:rPr>
        <w:t xml:space="preserve">, αλλά μιλάμε για άλματα στην ιστορία! </w:t>
      </w:r>
    </w:p>
    <w:p w14:paraId="5FBAF0DF" w14:textId="77777777" w:rsidR="00DD71AD" w:rsidRDefault="009451BE">
      <w:pPr>
        <w:spacing w:after="0" w:line="600" w:lineRule="auto"/>
        <w:ind w:firstLine="720"/>
        <w:jc w:val="both"/>
        <w:rPr>
          <w:rFonts w:eastAsia="Times New Roman" w:cs="Times New Roman"/>
        </w:rPr>
      </w:pPr>
      <w:r>
        <w:rPr>
          <w:rFonts w:eastAsia="Times New Roman" w:cs="Times New Roman"/>
        </w:rPr>
        <w:t xml:space="preserve">Τρίτον, ποιο </w:t>
      </w:r>
      <w:r>
        <w:rPr>
          <w:rFonts w:eastAsia="Times New Roman"/>
          <w:bCs/>
        </w:rPr>
        <w:t>είναι</w:t>
      </w:r>
      <w:r>
        <w:rPr>
          <w:rFonts w:eastAsia="Times New Roman" w:cs="Times New Roman"/>
        </w:rPr>
        <w:t xml:space="preserve"> το βασ</w:t>
      </w:r>
      <w:r>
        <w:rPr>
          <w:rFonts w:eastAsia="Times New Roman" w:cs="Times New Roman"/>
        </w:rPr>
        <w:t xml:space="preserve">ικό σύνθημα που έλεγαν οι </w:t>
      </w:r>
      <w:proofErr w:type="spellStart"/>
      <w:r>
        <w:rPr>
          <w:rFonts w:eastAsia="Times New Roman" w:cs="Times New Roman"/>
        </w:rPr>
        <w:t>χ</w:t>
      </w:r>
      <w:r>
        <w:rPr>
          <w:rFonts w:eastAsia="Times New Roman" w:cs="Times New Roman"/>
        </w:rPr>
        <w:t>ρυσαυγίτες</w:t>
      </w:r>
      <w:proofErr w:type="spellEnd"/>
      <w:r>
        <w:rPr>
          <w:rFonts w:eastAsia="Times New Roman" w:cs="Times New Roman"/>
        </w:rPr>
        <w:t xml:space="preserve"> μέχρι να τους πιάσουν και να χώσουν μέσα μερικούς στις εκδηλώσεις; «Δόξα και τιμή στους </w:t>
      </w:r>
      <w:proofErr w:type="spellStart"/>
      <w:r>
        <w:rPr>
          <w:rFonts w:eastAsia="Times New Roman" w:cs="Times New Roman"/>
        </w:rPr>
        <w:t>χίτες</w:t>
      </w:r>
      <w:proofErr w:type="spellEnd"/>
      <w:r>
        <w:rPr>
          <w:rFonts w:eastAsia="Times New Roman" w:cs="Times New Roman"/>
        </w:rPr>
        <w:t xml:space="preserve"> και τους ταγματασφαλίτες». Αυτό δεν έλεγαν; Τι ήταν, λοιπόν, οι ταγματασφαλίτες; Ποιος το</w:t>
      </w:r>
      <w:r>
        <w:rPr>
          <w:rFonts w:eastAsia="Times New Roman" w:cs="Times New Roman"/>
        </w:rPr>
        <w:t>ύ</w:t>
      </w:r>
      <w:r>
        <w:rPr>
          <w:rFonts w:eastAsia="Times New Roman" w:cs="Times New Roman"/>
        </w:rPr>
        <w:t>ς δημιούργησε; Οι Γερμανοί κρέμαγα</w:t>
      </w:r>
      <w:r>
        <w:rPr>
          <w:rFonts w:eastAsia="Times New Roman" w:cs="Times New Roman"/>
        </w:rPr>
        <w:t>ν Έλληνες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Τι άλλο ήταν οι πολιτικοί τους πρόγονοι; Κουκούλα και έδειχναν «πατριώτης». Μπλόκο Κοκκινιάς, Βύρωνα και όλη η Ελλάδα.</w:t>
      </w:r>
    </w:p>
    <w:p w14:paraId="5FBAF0E0" w14:textId="77777777" w:rsidR="00DD71AD" w:rsidRDefault="009451BE">
      <w:pPr>
        <w:spacing w:after="0" w:line="600" w:lineRule="auto"/>
        <w:ind w:firstLine="720"/>
        <w:jc w:val="both"/>
        <w:rPr>
          <w:rFonts w:eastAsia="Times New Roman" w:cs="Times New Roman"/>
        </w:rPr>
      </w:pPr>
      <w:r>
        <w:rPr>
          <w:rFonts w:eastAsia="Times New Roman" w:cs="Times New Roman"/>
        </w:rPr>
        <w:t>Και μιλούν σήμερα για αντίσταση και βάζουν και θέμα που άκουσαν το τραγούδι «Ήρωες, άπαρτα βουνά»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xml:space="preserve">. </w:t>
      </w:r>
    </w:p>
    <w:p w14:paraId="5FBAF0E1" w14:textId="77777777" w:rsidR="00DD71AD" w:rsidRDefault="009451BE">
      <w:pPr>
        <w:spacing w:after="0" w:line="600" w:lineRule="auto"/>
        <w:ind w:firstLine="720"/>
        <w:jc w:val="both"/>
        <w:rPr>
          <w:rFonts w:eastAsia="Times New Roman" w:cs="Times New Roman"/>
        </w:rPr>
      </w:pPr>
      <w:r>
        <w:rPr>
          <w:rFonts w:eastAsia="Times New Roman" w:cs="Times New Roman"/>
          <w:b/>
        </w:rPr>
        <w:t xml:space="preserve">ΠΑΝΟΣ </w:t>
      </w:r>
      <w:r>
        <w:rPr>
          <w:rFonts w:eastAsia="Times New Roman" w:cs="Times New Roman"/>
          <w:b/>
        </w:rPr>
        <w:t xml:space="preserve">ΚΑΜΜΕΝΟΣ (Υπουργός Εθνικής Άμυνας – Πρόεδρος των Ανεξαρτήτων Ελλήνων): </w:t>
      </w:r>
      <w:r>
        <w:rPr>
          <w:rFonts w:eastAsia="Times New Roman" w:cs="Times New Roman"/>
        </w:rPr>
        <w:t xml:space="preserve">Για τον </w:t>
      </w:r>
      <w:proofErr w:type="spellStart"/>
      <w:r>
        <w:rPr>
          <w:rFonts w:eastAsia="Times New Roman" w:cs="Times New Roman"/>
        </w:rPr>
        <w:t>Γοργοπόταμο</w:t>
      </w:r>
      <w:proofErr w:type="spellEnd"/>
      <w:r>
        <w:rPr>
          <w:rFonts w:eastAsia="Times New Roman" w:cs="Times New Roman"/>
        </w:rPr>
        <w:t xml:space="preserve"> ήταν. </w:t>
      </w:r>
    </w:p>
    <w:p w14:paraId="5FBAF0E2" w14:textId="77777777" w:rsidR="00DD71AD" w:rsidRDefault="009451BE">
      <w:pPr>
        <w:spacing w:after="0" w:line="600" w:lineRule="auto"/>
        <w:ind w:firstLine="720"/>
        <w:jc w:val="both"/>
        <w:rPr>
          <w:rFonts w:eastAsia="Times New Roman" w:cs="Times New Roman"/>
        </w:rPr>
      </w:pPr>
      <w:r>
        <w:rPr>
          <w:rFonts w:eastAsia="Times New Roman" w:cs="Times New Roman"/>
          <w:b/>
        </w:rPr>
        <w:t xml:space="preserve">ΑΘΑΝΑΣΙΟΣ ΠΑΦΙΛΗΣ: </w:t>
      </w:r>
      <w:r>
        <w:rPr>
          <w:rFonts w:eastAsia="Times New Roman" w:cs="Times New Roman"/>
        </w:rPr>
        <w:t xml:space="preserve">Ο καθένας δίνει την ερμηνεία του. Εσείς θέλετε να καλύπτεστε έτσι, εμείς μπορεί να καλυπτόμαστε αλλιώς. Η ουσία </w:t>
      </w:r>
      <w:r>
        <w:rPr>
          <w:rFonts w:eastAsia="Times New Roman"/>
          <w:bCs/>
        </w:rPr>
        <w:t>είναι</w:t>
      </w:r>
      <w:r>
        <w:rPr>
          <w:rFonts w:eastAsia="Times New Roman" w:cs="Times New Roman"/>
        </w:rPr>
        <w:t xml:space="preserve"> τώρα ότι θα πρέπει να</w:t>
      </w:r>
      <w:r>
        <w:rPr>
          <w:rFonts w:eastAsia="Times New Roman" w:cs="Times New Roman"/>
        </w:rPr>
        <w:t xml:space="preserve"> το συνηθίσουν. Δεν μπορούν να το χωνέψουν. </w:t>
      </w:r>
    </w:p>
    <w:p w14:paraId="5FBAF0E3" w14:textId="77777777" w:rsidR="00DD71AD" w:rsidRDefault="009451BE">
      <w:pPr>
        <w:spacing w:after="0" w:line="600" w:lineRule="auto"/>
        <w:ind w:firstLine="720"/>
        <w:jc w:val="both"/>
        <w:rPr>
          <w:rFonts w:eastAsia="Times New Roman" w:cs="Times New Roman"/>
        </w:rPr>
      </w:pPr>
      <w:r>
        <w:rPr>
          <w:rFonts w:eastAsia="Times New Roman" w:cs="Times New Roman"/>
        </w:rPr>
        <w:t xml:space="preserve">Αυτά τα έκανε και το ΠΑΣΟΚ. Τα έχετε πάρει τα μαθήματα αυτά μια χαρά. Πάτε και δηλώνετε υποταγή στον ιμπεριαλισμό. </w:t>
      </w:r>
      <w:r>
        <w:rPr>
          <w:rFonts w:eastAsia="Times New Roman"/>
          <w:bCs/>
        </w:rPr>
        <w:t>Είναι</w:t>
      </w:r>
      <w:r>
        <w:rPr>
          <w:rFonts w:eastAsia="Times New Roman" w:cs="Times New Roman"/>
        </w:rPr>
        <w:t xml:space="preserve"> σαν αυτό που λεγόταν «να βάλουμε κι ένα αντάρτικο τώρα</w:t>
      </w:r>
      <w:r>
        <w:rPr>
          <w:rFonts w:eastAsia="Times New Roman" w:cs="Times New Roman"/>
        </w:rPr>
        <w:t>,</w:t>
      </w:r>
      <w:r>
        <w:rPr>
          <w:rFonts w:eastAsia="Times New Roman" w:cs="Times New Roman"/>
        </w:rPr>
        <w:t xml:space="preserve"> να θυμηθούμε το παρελθόν μας». </w:t>
      </w:r>
      <w:r>
        <w:rPr>
          <w:rFonts w:eastAsia="Times New Roman" w:cs="Times New Roman"/>
          <w:bCs/>
          <w:shd w:val="clear" w:color="auto" w:fill="FFFFFF"/>
        </w:rPr>
        <w:t>Όμω</w:t>
      </w:r>
      <w:r>
        <w:rPr>
          <w:rFonts w:eastAsia="Times New Roman" w:cs="Times New Roman"/>
          <w:bCs/>
          <w:shd w:val="clear" w:color="auto" w:fill="FFFFFF"/>
        </w:rPr>
        <w:t>ς,</w:t>
      </w:r>
      <w:r>
        <w:rPr>
          <w:rFonts w:eastAsia="Times New Roman" w:cs="Times New Roman"/>
        </w:rPr>
        <w:t xml:space="preserve"> να ξέρετε ότι αυτά θα τα πληρώσετε πολύ ακριβά. </w:t>
      </w:r>
    </w:p>
    <w:p w14:paraId="5FBAF0E4" w14:textId="77777777" w:rsidR="00DD71AD" w:rsidRDefault="009451BE">
      <w:pPr>
        <w:spacing w:after="0" w:line="600" w:lineRule="auto"/>
        <w:ind w:firstLine="720"/>
        <w:jc w:val="both"/>
        <w:rPr>
          <w:rFonts w:eastAsia="Times New Roman" w:cs="Times New Roman"/>
        </w:rPr>
      </w:pPr>
      <w:r>
        <w:rPr>
          <w:rFonts w:eastAsia="Times New Roman" w:cs="Times New Roman"/>
        </w:rPr>
        <w:lastRenderedPageBreak/>
        <w:t>Ευχαριστώ, κύριε Πρόεδρε.</w:t>
      </w:r>
    </w:p>
    <w:p w14:paraId="5FBAF0E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μπορώ να έχω τον λόγο; </w:t>
      </w:r>
    </w:p>
    <w:p w14:paraId="5FBAF0E6" w14:textId="77777777" w:rsidR="00DD71AD" w:rsidRDefault="009451BE">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cs="Times New Roman"/>
          <w:szCs w:val="24"/>
        </w:rPr>
        <w:t>Κύριε Υπουργέ, έχετε τον λόγ</w:t>
      </w:r>
      <w:r>
        <w:rPr>
          <w:rFonts w:eastAsia="Times New Roman" w:cs="Times New Roman"/>
          <w:szCs w:val="24"/>
        </w:rPr>
        <w:t>ο.</w:t>
      </w:r>
    </w:p>
    <w:p w14:paraId="5FBAF0E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Θα είμαι πολύ σύντομος. Δέχομαι την παρατήρηση του κ. Θεοχαρόπουλου στο </w:t>
      </w:r>
      <w:r>
        <w:rPr>
          <w:rFonts w:eastAsia="Times New Roman"/>
          <w:szCs w:val="24"/>
        </w:rPr>
        <w:t>άρθρο</w:t>
      </w:r>
      <w:r>
        <w:rPr>
          <w:rFonts w:eastAsia="Times New Roman" w:cs="Times New Roman"/>
          <w:szCs w:val="24"/>
        </w:rPr>
        <w:t xml:space="preserve"> 30 </w:t>
      </w:r>
      <w:r>
        <w:rPr>
          <w:rFonts w:eastAsia="Times New Roman" w:cs="Times New Roman"/>
          <w:bCs/>
          <w:shd w:val="clear" w:color="auto" w:fill="FFFFFF"/>
        </w:rPr>
        <w:t>παράγραφος</w:t>
      </w:r>
      <w:r>
        <w:rPr>
          <w:rFonts w:eastAsia="Times New Roman" w:cs="Times New Roman"/>
          <w:szCs w:val="24"/>
        </w:rPr>
        <w:t xml:space="preserve"> 3. Δεν εξουσιοδοτείται ο Υπουργός. Εξουσιοδοτείται ο Γενικός Διευθυντής Εξοπλισμών. Παρακαλώ να αλλάξει. </w:t>
      </w:r>
    </w:p>
    <w:p w14:paraId="5FBAF0E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Στηρίζω την τροπολογία με γενικό αριθμό 1317 και ειδικό 81, που κατέθεσε ο κ. </w:t>
      </w:r>
      <w:proofErr w:type="spellStart"/>
      <w:r>
        <w:rPr>
          <w:rFonts w:eastAsia="Times New Roman" w:cs="Times New Roman"/>
          <w:szCs w:val="24"/>
        </w:rPr>
        <w:t>Κατσίκης</w:t>
      </w:r>
      <w:proofErr w:type="spellEnd"/>
      <w:r>
        <w:rPr>
          <w:rFonts w:eastAsia="Times New Roman" w:cs="Times New Roman"/>
          <w:szCs w:val="24"/>
        </w:rPr>
        <w:t>, για την ΥΠΑΑΠΕΔ. Βάζουν δώδεκα μισθώματα εγγύηση στην ενοικία</w:t>
      </w:r>
      <w:r>
        <w:rPr>
          <w:rFonts w:eastAsia="Times New Roman" w:cs="Times New Roman"/>
          <w:szCs w:val="24"/>
        </w:rPr>
        <w:t xml:space="preserve">ση για το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των Ενόπλων Δυνάμεων. </w:t>
      </w:r>
    </w:p>
    <w:p w14:paraId="5FBAF0E9" w14:textId="77777777" w:rsidR="00DD71AD" w:rsidRDefault="009451BE">
      <w:pPr>
        <w:spacing w:after="0" w:line="600" w:lineRule="auto"/>
        <w:ind w:firstLine="720"/>
        <w:jc w:val="both"/>
        <w:rPr>
          <w:rFonts w:eastAsia="Times New Roman" w:cs="Times New Roman"/>
        </w:rPr>
      </w:pPr>
      <w:r>
        <w:rPr>
          <w:rFonts w:eastAsia="Times New Roman" w:cs="Times New Roman"/>
          <w:szCs w:val="24"/>
        </w:rPr>
        <w:t xml:space="preserve">Τέλος, διαβεβαιώνω τη </w:t>
      </w:r>
      <w:r>
        <w:rPr>
          <w:rFonts w:eastAsia="Times New Roman"/>
          <w:bCs/>
        </w:rPr>
        <w:t>Βουλή</w:t>
      </w:r>
      <w:r>
        <w:rPr>
          <w:rFonts w:eastAsia="Times New Roman" w:cs="Times New Roman"/>
          <w:szCs w:val="24"/>
        </w:rPr>
        <w:t xml:space="preserve"> επίσημα ότι δεν </w:t>
      </w:r>
      <w:r>
        <w:rPr>
          <w:rFonts w:eastAsia="Times New Roman" w:cs="Times New Roman"/>
          <w:bCs/>
          <w:shd w:val="clear" w:color="auto" w:fill="FFFFFF"/>
        </w:rPr>
        <w:t>υπάρχουν</w:t>
      </w:r>
      <w:r>
        <w:rPr>
          <w:rFonts w:eastAsia="Times New Roman" w:cs="Times New Roman"/>
          <w:szCs w:val="24"/>
        </w:rPr>
        <w:t xml:space="preserve"> πυρηνικά στην Ελλάδα ούτε πρόκειται ποτέ να αποδεχτούμε πυρηνικά σε οποιαδήποτε στρατιωτική εγκατάσταση, είτε </w:t>
      </w:r>
      <w:r>
        <w:rPr>
          <w:rFonts w:eastAsia="Times New Roman"/>
          <w:bCs/>
        </w:rPr>
        <w:t>είναι</w:t>
      </w:r>
      <w:r>
        <w:rPr>
          <w:rFonts w:eastAsia="Times New Roman" w:cs="Times New Roman"/>
          <w:szCs w:val="24"/>
        </w:rPr>
        <w:t xml:space="preserve"> δική μας είτε </w:t>
      </w:r>
      <w:r>
        <w:rPr>
          <w:rFonts w:eastAsia="Times New Roman"/>
          <w:bCs/>
        </w:rPr>
        <w:t>είναι</w:t>
      </w:r>
      <w:r>
        <w:rPr>
          <w:rFonts w:eastAsia="Times New Roman" w:cs="Times New Roman"/>
          <w:szCs w:val="24"/>
        </w:rPr>
        <w:t xml:space="preserve"> φιλοξενούμενων ή συμμα</w:t>
      </w:r>
      <w:r>
        <w:rPr>
          <w:rFonts w:eastAsia="Times New Roman" w:cs="Times New Roman"/>
          <w:szCs w:val="24"/>
        </w:rPr>
        <w:t xml:space="preserve">χίας ή οποιουδήποτε άλλου. Πυρηνικά στην Ελλάδα δεν γίνονται αποδεκτά και το διαβεβαιώνω μετά </w:t>
      </w:r>
      <w:proofErr w:type="spellStart"/>
      <w:r>
        <w:rPr>
          <w:rFonts w:eastAsia="Times New Roman" w:cs="Times New Roman"/>
          <w:szCs w:val="24"/>
        </w:rPr>
        <w:t>βεβαιότητος</w:t>
      </w:r>
      <w:proofErr w:type="spellEnd"/>
      <w:r>
        <w:rPr>
          <w:rFonts w:eastAsia="Times New Roman" w:cs="Times New Roman"/>
          <w:szCs w:val="24"/>
        </w:rPr>
        <w:t xml:space="preserve">. </w:t>
      </w:r>
    </w:p>
    <w:p w14:paraId="5FBAF0EA"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Θα το μάθετε, αν φέρουν;</w:t>
      </w:r>
    </w:p>
    <w:p w14:paraId="5FBAF0E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w:t>
      </w:r>
      <w:r>
        <w:rPr>
          <w:rFonts w:eastAsia="Times New Roman"/>
          <w:bCs/>
          <w:shd w:val="clear" w:color="auto" w:fill="FFFFFF"/>
        </w:rPr>
        <w:t>Βεβαίως,</w:t>
      </w:r>
      <w:r>
        <w:rPr>
          <w:rFonts w:eastAsia="Times New Roman" w:cs="Times New Roman"/>
          <w:szCs w:val="24"/>
        </w:rPr>
        <w:t xml:space="preserve"> θα το μάθουμε. Τίποτα </w:t>
      </w:r>
      <w:r>
        <w:rPr>
          <w:rFonts w:eastAsia="Times New Roman" w:cs="Times New Roman"/>
          <w:szCs w:val="24"/>
        </w:rPr>
        <w:t xml:space="preserve">δεν μπαίνει στην Ελλάδα και τίποτα δεν γίνεται, εάν δεν </w:t>
      </w:r>
      <w:r>
        <w:rPr>
          <w:rFonts w:eastAsia="Times New Roman"/>
          <w:bCs/>
        </w:rPr>
        <w:t>έχει</w:t>
      </w:r>
      <w:r>
        <w:rPr>
          <w:rFonts w:eastAsia="Times New Roman" w:cs="Times New Roman"/>
          <w:szCs w:val="24"/>
        </w:rPr>
        <w:t xml:space="preserve"> έλεγχο από τις ελληνικές Ένοπλες Δυνάμεις. Για αυτό </w:t>
      </w:r>
      <w:r>
        <w:rPr>
          <w:rFonts w:eastAsia="Times New Roman" w:cs="Times New Roman"/>
          <w:szCs w:val="24"/>
        </w:rPr>
        <w:lastRenderedPageBreak/>
        <w:t xml:space="preserve">σας διαβεβαιώνω. </w:t>
      </w:r>
      <w:r>
        <w:rPr>
          <w:rFonts w:eastAsia="Times New Roman" w:cs="Times New Roman"/>
          <w:szCs w:val="24"/>
        </w:rPr>
        <w:t>Τ</w:t>
      </w:r>
      <w:r>
        <w:rPr>
          <w:rFonts w:eastAsia="Times New Roman" w:cs="Times New Roman"/>
          <w:szCs w:val="24"/>
        </w:rPr>
        <w:t xml:space="preserve">ο λέω αυτό, διότι άκουσα από τη Χρυσή Αυγή να λέει ότι μετά τη χολέρα </w:t>
      </w:r>
      <w:r>
        <w:rPr>
          <w:rFonts w:eastAsia="Times New Roman"/>
          <w:bCs/>
        </w:rPr>
        <w:t>έ</w:t>
      </w:r>
      <w:r>
        <w:rPr>
          <w:rFonts w:eastAsia="Times New Roman" w:cs="Times New Roman"/>
          <w:szCs w:val="24"/>
        </w:rPr>
        <w:t>χουμε και πυρηνικά, τα οποία υπερίπτανται του Αιγαίου.</w:t>
      </w:r>
      <w:r>
        <w:rPr>
          <w:rFonts w:eastAsia="Times New Roman" w:cs="Times New Roman"/>
          <w:szCs w:val="24"/>
        </w:rPr>
        <w:t xml:space="preserve"> Δεν </w:t>
      </w:r>
      <w:r>
        <w:rPr>
          <w:rFonts w:eastAsia="Times New Roman" w:cs="Times New Roman"/>
          <w:bCs/>
          <w:shd w:val="clear" w:color="auto" w:fill="FFFFFF"/>
        </w:rPr>
        <w:t>υπάρχει</w:t>
      </w:r>
      <w:r>
        <w:rPr>
          <w:rFonts w:eastAsia="Times New Roman" w:cs="Times New Roman"/>
          <w:szCs w:val="24"/>
        </w:rPr>
        <w:t xml:space="preserve"> τίποτα από όλα αυτά. Μη διαλύσουμε και την Κρήτη με τέτοιου είδους φημολογίες. </w:t>
      </w:r>
    </w:p>
    <w:p w14:paraId="5FBAF0EC" w14:textId="77777777" w:rsidR="00DD71AD" w:rsidRDefault="009451BE">
      <w:pPr>
        <w:spacing w:after="0" w:line="600" w:lineRule="auto"/>
        <w:ind w:firstLine="720"/>
        <w:jc w:val="both"/>
        <w:rPr>
          <w:rFonts w:eastAsia="Times New Roman" w:cs="Times New Roman"/>
        </w:rPr>
      </w:pPr>
      <w:r>
        <w:rPr>
          <w:rFonts w:eastAsia="Times New Roman" w:cs="Times New Roman"/>
          <w:b/>
        </w:rPr>
        <w:t xml:space="preserve">ΑΘΑΝΑΣΙΟΣ ΠΑΦΙΛΗΣ: </w:t>
      </w:r>
      <w:r>
        <w:rPr>
          <w:rFonts w:eastAsia="Times New Roman" w:cs="Times New Roman"/>
        </w:rPr>
        <w:t xml:space="preserve">Όταν τα είχε η χούντα, δεν μίλαγε η Χρυσή Αυγή. </w:t>
      </w:r>
    </w:p>
    <w:p w14:paraId="5FBAF0E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Εμείς δεν είμαστε χούντα. </w:t>
      </w:r>
    </w:p>
    <w:p w14:paraId="5FBAF0EE" w14:textId="77777777" w:rsidR="00DD71AD" w:rsidRDefault="009451BE">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cs="Times New Roman"/>
          <w:szCs w:val="24"/>
        </w:rPr>
        <w:t xml:space="preserve">Κύριε Υπουργέ, η νομοτεχνική βελτίωση που ανακοινώσατε, το πρώτο θέμα, θα παρακαλούσα πολύ να κατατεθεί άμεσα, γιατί θα λήξει η </w:t>
      </w:r>
      <w:r>
        <w:rPr>
          <w:rFonts w:eastAsia="Times New Roman"/>
          <w:szCs w:val="24"/>
        </w:rPr>
        <w:t>συνεδρίαση</w:t>
      </w:r>
      <w:r>
        <w:rPr>
          <w:rFonts w:eastAsia="Times New Roman" w:cs="Times New Roman"/>
          <w:szCs w:val="24"/>
        </w:rPr>
        <w:t xml:space="preserve"> σε λίγη ώρα, ώστε να ενημερωθούν οι Βουλευτές. </w:t>
      </w:r>
    </w:p>
    <w:p w14:paraId="5FBAF0E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w:t>
      </w:r>
      <w:r>
        <w:rPr>
          <w:rFonts w:eastAsia="Times New Roman" w:cs="Times New Roman"/>
          <w:b/>
          <w:szCs w:val="24"/>
        </w:rPr>
        <w:t>ΑΜΜΕΝΟΣ (Υπουργός Εθνικής Άμυνας – Πρόεδρος των Ανεξαρτήτων Ελλήνων):</w:t>
      </w:r>
      <w:r>
        <w:rPr>
          <w:rFonts w:eastAsia="Times New Roman" w:cs="Times New Roman"/>
          <w:szCs w:val="24"/>
        </w:rPr>
        <w:t xml:space="preserve"> Θα κατατεθεί αμέσως.</w:t>
      </w:r>
    </w:p>
    <w:p w14:paraId="5FBAF0F0" w14:textId="77777777" w:rsidR="00DD71AD" w:rsidRDefault="009451BE">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cs="Times New Roman"/>
          <w:szCs w:val="24"/>
        </w:rPr>
        <w:t>Κύριε Βίτσα, ζητήσατε τον λόγο για μια τροπολογία;</w:t>
      </w:r>
    </w:p>
    <w:p w14:paraId="5FBAF0F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Ναι, θα ήθελα να στηρίξω</w:t>
      </w:r>
      <w:r>
        <w:rPr>
          <w:rFonts w:eastAsia="Times New Roman" w:cs="Times New Roman"/>
          <w:szCs w:val="24"/>
        </w:rPr>
        <w:t xml:space="preserve"> τη βουλευτική τροπολογία με αριθμό 1316 και ειδικό 80. Την έχω ήδη ανακοινώσει αυτή την τροπολογία. Αντί να φτάνουν στο τριακοστό πέμπτο έτος και μετά από εικοσαήμερη θητεία, να έχουν δυνατότητα εξαγοράς του υπόλοιπου από το τριακοστό τρίτο έτος. Αυτό </w:t>
      </w:r>
      <w:r>
        <w:rPr>
          <w:rFonts w:eastAsia="Times New Roman"/>
          <w:bCs/>
        </w:rPr>
        <w:t>είν</w:t>
      </w:r>
      <w:r>
        <w:rPr>
          <w:rFonts w:eastAsia="Times New Roman"/>
          <w:bCs/>
        </w:rPr>
        <w:t>αι</w:t>
      </w:r>
      <w:r>
        <w:rPr>
          <w:rFonts w:eastAsia="Times New Roman" w:cs="Times New Roman"/>
          <w:szCs w:val="24"/>
        </w:rPr>
        <w:t xml:space="preserve"> το ένα θέμα. </w:t>
      </w:r>
    </w:p>
    <w:p w14:paraId="5FBAF0F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δεύτερο θέμα αφορά την περίπτωση που δεν προσεπικυρώσει ο Διοικητής του ΑΣΕΙ την απόφαση. Προβλέπεται με ποια </w:t>
      </w:r>
      <w:r>
        <w:rPr>
          <w:rFonts w:eastAsia="Times New Roman"/>
          <w:szCs w:val="24"/>
        </w:rPr>
        <w:t>διαδικασία</w:t>
      </w:r>
      <w:r>
        <w:rPr>
          <w:rFonts w:eastAsia="Times New Roman" w:cs="Times New Roman"/>
          <w:szCs w:val="24"/>
        </w:rPr>
        <w:t xml:space="preserve"> θα γίνεται αυτό. </w:t>
      </w:r>
    </w:p>
    <w:p w14:paraId="5FBAF0F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τρίτο, το οποίο και </w:t>
      </w:r>
      <w:r>
        <w:rPr>
          <w:rFonts w:eastAsia="Times New Roman"/>
          <w:bCs/>
        </w:rPr>
        <w:t>ε</w:t>
      </w:r>
      <w:r>
        <w:rPr>
          <w:rFonts w:eastAsia="Times New Roman" w:cs="Times New Roman"/>
          <w:szCs w:val="24"/>
        </w:rPr>
        <w:t xml:space="preserve">γώ παραδέχομαι ότι </w:t>
      </w:r>
      <w:r>
        <w:rPr>
          <w:rFonts w:eastAsia="Times New Roman"/>
          <w:bCs/>
        </w:rPr>
        <w:t>είναι</w:t>
      </w:r>
      <w:r>
        <w:rPr>
          <w:rFonts w:eastAsia="Times New Roman" w:cs="Times New Roman"/>
          <w:szCs w:val="24"/>
        </w:rPr>
        <w:t xml:space="preserve"> «φωτογραφικό», </w:t>
      </w:r>
      <w:r>
        <w:rPr>
          <w:rFonts w:eastAsia="Times New Roman" w:cs="Times New Roman"/>
        </w:rPr>
        <w:t>δηλαδή</w:t>
      </w:r>
      <w:r>
        <w:rPr>
          <w:rFonts w:eastAsia="Times New Roman" w:cs="Times New Roman"/>
          <w:szCs w:val="24"/>
        </w:rPr>
        <w:t xml:space="preserve"> αφορά έξι ανθρώπους οι</w:t>
      </w:r>
      <w:r>
        <w:rPr>
          <w:rFonts w:eastAsia="Times New Roman" w:cs="Times New Roman"/>
          <w:szCs w:val="24"/>
        </w:rPr>
        <w:t xml:space="preserve"> οποίοι </w:t>
      </w:r>
      <w:r>
        <w:rPr>
          <w:rFonts w:eastAsia="Times New Roman"/>
          <w:bCs/>
        </w:rPr>
        <w:t>έ</w:t>
      </w:r>
      <w:r>
        <w:rPr>
          <w:rFonts w:eastAsia="Times New Roman" w:cs="Times New Roman"/>
          <w:szCs w:val="24"/>
        </w:rPr>
        <w:t>χουν αναπηρία από 100% και πάνω…</w:t>
      </w:r>
    </w:p>
    <w:p w14:paraId="5FBAF0F4" w14:textId="77777777" w:rsidR="00DD71AD" w:rsidRDefault="009451B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ΞΥΔΑΚΗΣ: </w:t>
      </w:r>
      <w:r>
        <w:rPr>
          <w:rFonts w:eastAsia="Times New Roman" w:cs="Times New Roman"/>
          <w:szCs w:val="24"/>
        </w:rPr>
        <w:t>Δεν υπάρχει πάνω από 100% αναπηρία.</w:t>
      </w:r>
      <w:r>
        <w:rPr>
          <w:rFonts w:eastAsia="Times New Roman" w:cs="Times New Roman"/>
          <w:b/>
          <w:szCs w:val="24"/>
        </w:rPr>
        <w:t xml:space="preserve"> </w:t>
      </w:r>
    </w:p>
    <w:p w14:paraId="5FBAF0F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υπάρχει στις Ένοπλες Δυνάμεις. </w:t>
      </w:r>
      <w:r>
        <w:rPr>
          <w:rFonts w:eastAsia="Times New Roman"/>
          <w:bCs/>
        </w:rPr>
        <w:t>Οι άνθρωποι που</w:t>
      </w:r>
      <w:r>
        <w:rPr>
          <w:rFonts w:eastAsia="Times New Roman" w:cs="Times New Roman"/>
          <w:szCs w:val="24"/>
        </w:rPr>
        <w:t xml:space="preserve"> έχουν μπει σε κατάσταση πολεμικής διαθεσιμότητας κα</w:t>
      </w:r>
      <w:r>
        <w:rPr>
          <w:rFonts w:eastAsia="Times New Roman" w:cs="Times New Roman"/>
          <w:szCs w:val="24"/>
        </w:rPr>
        <w:t xml:space="preserve">ι </w:t>
      </w:r>
      <w:r>
        <w:rPr>
          <w:rFonts w:eastAsia="Times New Roman"/>
          <w:bCs/>
        </w:rPr>
        <w:t>έ</w:t>
      </w:r>
      <w:r>
        <w:rPr>
          <w:rFonts w:eastAsia="Times New Roman" w:cs="Times New Roman"/>
          <w:szCs w:val="24"/>
        </w:rPr>
        <w:t xml:space="preserve">χουν αναπηρία από 100% και πάνω προάγονται τιμητικά στον επόμενο από τον κατεχόμενο βαθμό. </w:t>
      </w:r>
      <w:r>
        <w:rPr>
          <w:rFonts w:eastAsia="Times New Roman"/>
          <w:bCs/>
        </w:rPr>
        <w:t>Είναι</w:t>
      </w:r>
      <w:r>
        <w:rPr>
          <w:rFonts w:eastAsia="Times New Roman" w:cs="Times New Roman"/>
          <w:szCs w:val="24"/>
        </w:rPr>
        <w:t xml:space="preserve"> έξι άνθρωποι. </w:t>
      </w:r>
    </w:p>
    <w:p w14:paraId="5FBAF0F6" w14:textId="77777777" w:rsidR="00DD71AD" w:rsidRDefault="009451BE">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cs="Times New Roman"/>
          <w:szCs w:val="24"/>
        </w:rPr>
        <w:t xml:space="preserve">Καλώς, ευχαριστούμε τον κύριο Υπουργό. </w:t>
      </w:r>
    </w:p>
    <w:p w14:paraId="5FBAF0F7" w14:textId="77777777" w:rsidR="00DD71AD" w:rsidRDefault="009451BE">
      <w:pPr>
        <w:spacing w:after="0" w:line="600" w:lineRule="auto"/>
        <w:ind w:firstLine="720"/>
        <w:jc w:val="both"/>
        <w:rPr>
          <w:rFonts w:eastAsia="Times New Roman" w:cs="Times New Roman"/>
          <w:b/>
          <w:szCs w:val="24"/>
        </w:rPr>
      </w:pPr>
      <w:r>
        <w:rPr>
          <w:rFonts w:eastAsia="Times New Roman" w:cs="Times New Roman"/>
          <w:szCs w:val="24"/>
        </w:rPr>
        <w:t xml:space="preserve">Κύριε Μεγαλομύστακα, έχετε τον λόγο. </w:t>
      </w:r>
    </w:p>
    <w:p w14:paraId="5FBAF0F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Ευ</w:t>
      </w:r>
      <w:r>
        <w:rPr>
          <w:rFonts w:eastAsia="Times New Roman" w:cs="Times New Roman"/>
          <w:szCs w:val="24"/>
        </w:rPr>
        <w:t xml:space="preserve">χαριστώ, κύριε Πρόεδρε. </w:t>
      </w:r>
    </w:p>
    <w:p w14:paraId="5FBAF0F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την τοποθέτησή μου με ένα θέμα λίγο άσχετο με το παρόν νομοσχέδιο, ένα θέμα που έχει προκαλέσει μεγάλες εντάσεις στο πανελλήνιο και το οποίο, για εμένα, αποτελεί ντροπή για όλους εμάς, καθώ</w:t>
      </w:r>
      <w:r>
        <w:rPr>
          <w:rFonts w:eastAsia="Times New Roman" w:cs="Times New Roman"/>
          <w:szCs w:val="24"/>
        </w:rPr>
        <w:t>ς πρώην συνάδελφοί μας ζητούν αναδρομικά, όταν, όπως αναφέρθηκε πολλές φορές σήμερα, τα αναδρομικά στις Ένοπλες Δυνάμεις δεν έχουν δοθεί, όταν οι συντάξεις κόβονται, όταν ο κόσμος, ο ελληνικός λαός ζει όλα όσα ζει και είναι σε αυτή την κατάσταση. Και αυτοί</w:t>
      </w:r>
      <w:r>
        <w:rPr>
          <w:rFonts w:eastAsia="Times New Roman" w:cs="Times New Roman"/>
          <w:szCs w:val="24"/>
        </w:rPr>
        <w:t xml:space="preserve">, θαρρείς, δεν έχουν εικόνα του τι γίνεται και θέλουν τα αναδρομικά. </w:t>
      </w:r>
    </w:p>
    <w:p w14:paraId="5FBAF0F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Αν κάνω λάθος –που δεν κάνω λάθος- ο κ. Τσοχατζόπουλος ζητάει 250.000 ευρώ. Δεν έχουμε αίσθηση, δηλαδή, του τι γίνεται έξω στην κοινωνία. Οι άνθρωποι </w:t>
      </w:r>
      <w:r>
        <w:rPr>
          <w:rFonts w:eastAsia="Times New Roman" w:cs="Times New Roman"/>
          <w:szCs w:val="24"/>
        </w:rPr>
        <w:lastRenderedPageBreak/>
        <w:t>αυτοί δεν ξέρω αν έχουν τσίπα και ντ</w:t>
      </w:r>
      <w:r>
        <w:rPr>
          <w:rFonts w:eastAsia="Times New Roman" w:cs="Times New Roman"/>
          <w:szCs w:val="24"/>
        </w:rPr>
        <w:t xml:space="preserve">ροπή. Αυτό είναι κάτι που έχει φτάσει τον κόσμο στο σημείο όλους εμάς τους πολιτικούς, το πολιτικό σύστημα, τους περισσότερους από εδώ, να μη θέλει να τους βλέπει μπροστά του. Αυτό είναι ένα πλήγμα, το οποίο πρέπει να αντιμετωπίσουμε. </w:t>
      </w:r>
    </w:p>
    <w:p w14:paraId="5FBAF0F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Ένωση Κεντρώων έχε</w:t>
      </w:r>
      <w:r>
        <w:rPr>
          <w:rFonts w:eastAsia="Times New Roman" w:cs="Times New Roman"/>
          <w:szCs w:val="24"/>
        </w:rPr>
        <w:t xml:space="preserve">ι κάνει ξεκάθαρο από την πρώτη μέρα που βρίσκεται μέσα στο </w:t>
      </w:r>
      <w:r>
        <w:rPr>
          <w:rFonts w:eastAsia="Times New Roman" w:cs="Times New Roman"/>
          <w:szCs w:val="24"/>
        </w:rPr>
        <w:t>ε</w:t>
      </w:r>
      <w:r>
        <w:rPr>
          <w:rFonts w:eastAsia="Times New Roman" w:cs="Times New Roman"/>
          <w:szCs w:val="24"/>
        </w:rPr>
        <w:t>λληνικό Κοινοβούλιο, αλλά και πριν, καθώς αποτελεί βασική θέση της στα εννιά σημεία ότι οι συντάξεις των αιρετών πρέπει να καταργηθούν. Όσοι ήταν εδώ μέσα, όσοι ήταν δήμαρχοι, περιφερειάρχες και ο</w:t>
      </w:r>
      <w:r>
        <w:rPr>
          <w:rFonts w:eastAsia="Times New Roman" w:cs="Times New Roman"/>
          <w:szCs w:val="24"/>
        </w:rPr>
        <w:t xml:space="preserve">ποιοσδήποτε άλλος αιρετός να πάρει σύνταξη από το ταμείο του, όπως κάθε ένας Έλληνας πολίτης. </w:t>
      </w:r>
    </w:p>
    <w:p w14:paraId="5FBAF0F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να είσαι πολιτικός δεν αποτελεί επάγγελμα. Είναι ένα καθήκον που έχουμε απέναντι στον ελληνικό λαό, στον λαό που μας εκλέγει, μας στηρίζει. Γι</w:t>
      </w:r>
      <w:r>
        <w:rPr>
          <w:rFonts w:eastAsia="Times New Roman" w:cs="Times New Roman"/>
          <w:szCs w:val="24"/>
        </w:rPr>
        <w:t>α</w:t>
      </w:r>
      <w:r>
        <w:rPr>
          <w:rFonts w:eastAsia="Times New Roman" w:cs="Times New Roman"/>
          <w:szCs w:val="24"/>
        </w:rPr>
        <w:t xml:space="preserve"> αυτούς πρέπει </w:t>
      </w:r>
      <w:r>
        <w:rPr>
          <w:rFonts w:eastAsia="Times New Roman" w:cs="Times New Roman"/>
          <w:szCs w:val="24"/>
        </w:rPr>
        <w:t>να παλεύουμε. Δεν πρέπει να μας νοιάζει μόνο ο εαυτούλης μας, το πώς θα εξασφαλίσουμε τη σύνταξή μας, που μάλιστα είναι και παχυλή. Το βουλευτιλίκι και το δημαρχιλίκι δεν είναι επάγγελμα. Δεν μπορούμε να βασιστούμε κάνοντας καριέρα πάνω σε αυτό. Είναι αυτό</w:t>
      </w:r>
      <w:r>
        <w:rPr>
          <w:rFonts w:eastAsia="Times New Roman" w:cs="Times New Roman"/>
          <w:szCs w:val="24"/>
        </w:rPr>
        <w:t xml:space="preserve"> που οδήγησε τον κόσμο να σιχαίνεται μεγάλο κομμάτι από εμάς. </w:t>
      </w:r>
    </w:p>
    <w:p w14:paraId="5FBAF0F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επόμενο θέμα που θα θίξω, το οποίο έχουν θίξει και οι περισσότεροι ομιλητές, οι οποίοι ανέβηκαν σε αυτό το Βήμα, είναι το θέμα των </w:t>
      </w:r>
      <w:r>
        <w:rPr>
          <w:rFonts w:eastAsia="Times New Roman" w:cs="Times New Roman"/>
          <w:szCs w:val="24"/>
          <w:lang w:val="en-US"/>
        </w:rPr>
        <w:t>F</w:t>
      </w:r>
      <w:r>
        <w:rPr>
          <w:rFonts w:eastAsia="Times New Roman" w:cs="Times New Roman"/>
          <w:szCs w:val="24"/>
        </w:rPr>
        <w:t xml:space="preserve">-16, το οποίο έχει </w:t>
      </w:r>
      <w:r>
        <w:rPr>
          <w:rFonts w:eastAsia="Times New Roman" w:cs="Times New Roman"/>
          <w:szCs w:val="24"/>
        </w:rPr>
        <w:lastRenderedPageBreak/>
        <w:t xml:space="preserve">σηκώσει μεγάλη συζήτηση. </w:t>
      </w:r>
      <w:r>
        <w:rPr>
          <w:rFonts w:eastAsia="Times New Roman" w:cs="Times New Roman"/>
          <w:szCs w:val="24"/>
        </w:rPr>
        <w:t>Α</w:t>
      </w:r>
      <w:r>
        <w:rPr>
          <w:rFonts w:eastAsia="Times New Roman" w:cs="Times New Roman"/>
          <w:szCs w:val="24"/>
        </w:rPr>
        <w:t>υτό, για εμέν</w:t>
      </w:r>
      <w:r>
        <w:rPr>
          <w:rFonts w:eastAsia="Times New Roman" w:cs="Times New Roman"/>
          <w:szCs w:val="24"/>
        </w:rPr>
        <w:t>α, είναι λάθος, γιατί τέτοια θέματα δεν πρέπει να ακούγονται τόσο πολύ. Πρέπει να παίζουμε χαμηλά τη</w:t>
      </w:r>
      <w:r>
        <w:rPr>
          <w:rFonts w:eastAsia="Times New Roman" w:cs="Times New Roman"/>
          <w:szCs w:val="24"/>
        </w:rPr>
        <w:t>ν</w:t>
      </w:r>
      <w:r>
        <w:rPr>
          <w:rFonts w:eastAsia="Times New Roman" w:cs="Times New Roman"/>
          <w:szCs w:val="24"/>
        </w:rPr>
        <w:t xml:space="preserve"> μπάλα σε τέτοιου είδους ζητήματα, όπως και στη διπλωματία. </w:t>
      </w:r>
    </w:p>
    <w:p w14:paraId="5FBAF0F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Δυστυχώς όλα αυτά προκλήθηκαν από την έλλειψη ενημέρωσης των υπόλοιπων κομμάτων του Κοινοβουλί</w:t>
      </w:r>
      <w:r>
        <w:rPr>
          <w:rFonts w:eastAsia="Times New Roman" w:cs="Times New Roman"/>
          <w:szCs w:val="24"/>
        </w:rPr>
        <w:t xml:space="preserve">ου από τα δύο κυβερνητικά κόμματα. Έχουμε προτείνει πάρα πολλές φορές να υπάρχει ένα διακομματικό συμβούλιο σε επίπεδο Αρχηγών, υπό την επίβλεψη του Προέδρου της Δημοκρατίας. Δεν </w:t>
      </w:r>
      <w:r w:rsidRPr="00323534">
        <w:rPr>
          <w:rFonts w:eastAsia="Times New Roman" w:cs="Times New Roman"/>
          <w:szCs w:val="24"/>
        </w:rPr>
        <w:t>έχει εισακουστεί το αίτημά μας.</w:t>
      </w:r>
      <w:r>
        <w:rPr>
          <w:rFonts w:eastAsia="Times New Roman" w:cs="Times New Roman"/>
          <w:szCs w:val="24"/>
        </w:rPr>
        <w:t xml:space="preserve"> </w:t>
      </w:r>
    </w:p>
    <w:p w14:paraId="5FBAF0F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υστυχώς</w:t>
      </w:r>
      <w:r>
        <w:rPr>
          <w:rFonts w:eastAsia="Times New Roman" w:cs="Times New Roman"/>
          <w:szCs w:val="24"/>
        </w:rPr>
        <w:t xml:space="preserve"> είδαμε να λέγονται πάρα πολλά, όταν σε μια περίοδο που η Τουρκία συνεχίζει τις απειλές της κι έχει επεκτατικές βλέψεις. Έχει κάνει ήδη μ</w:t>
      </w:r>
      <w:r>
        <w:rPr>
          <w:rFonts w:eastAsia="Times New Roman" w:cs="Times New Roman"/>
          <w:szCs w:val="24"/>
        </w:rPr>
        <w:t>ί</w:t>
      </w:r>
      <w:r>
        <w:rPr>
          <w:rFonts w:eastAsia="Times New Roman" w:cs="Times New Roman"/>
          <w:szCs w:val="24"/>
        </w:rPr>
        <w:t xml:space="preserve">α παραγγελία για εκατό </w:t>
      </w:r>
      <w:r>
        <w:rPr>
          <w:rFonts w:eastAsia="Times New Roman" w:cs="Times New Roman"/>
          <w:szCs w:val="24"/>
          <w:lang w:val="en-US"/>
        </w:rPr>
        <w:t>F</w:t>
      </w:r>
      <w:r>
        <w:rPr>
          <w:rFonts w:eastAsia="Times New Roman" w:cs="Times New Roman"/>
          <w:szCs w:val="24"/>
        </w:rPr>
        <w:t xml:space="preserve">-35. Όλα αυτά που έγιναν έπρεπε να έχουν αποφευχθεί. Και ήταν πολύ εύκολο να αποφευχθούν, εάν </w:t>
      </w:r>
      <w:r>
        <w:rPr>
          <w:rFonts w:eastAsia="Times New Roman" w:cs="Times New Roman"/>
          <w:szCs w:val="24"/>
        </w:rPr>
        <w:t>υπήρχε ενημέρωση προς τα άλλα κόμματα. Δεν μπορούμε να ενημερωνόμαστε, γιατί δεν είμαστε ειδικοί. Δεν γνωρίζουμε όλο το ζήτημα. Εγώ προσωπικά έχω ιδιαίτερη ευαισθησία σε αυτά τα θέματα όντας γιος στρατιωτικού. Ωστόσο, όλοι εμείς που δεν είμαστε ειδικοί, δε</w:t>
      </w:r>
      <w:r>
        <w:rPr>
          <w:rFonts w:eastAsia="Times New Roman" w:cs="Times New Roman"/>
          <w:szCs w:val="24"/>
        </w:rPr>
        <w:t xml:space="preserve">ν μπορούμε να ενημερωνόμαστε από τις διαθέσεις ενός δημοσιογράφου, ο οποίος μπορεί να θέλει απλώς να σας πολεμήσει. Κι ενδεχομένως να έχετε δίκιο σε αυτό. </w:t>
      </w:r>
    </w:p>
    <w:p w14:paraId="5FBAF10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πολιτική και ο σχεδιασμός που αφορά την εθνική άμυνα και τη διπλωματία θα πρέπει να είναι μακρόπνο</w:t>
      </w:r>
      <w:r>
        <w:rPr>
          <w:rFonts w:eastAsia="Times New Roman" w:cs="Times New Roman"/>
          <w:szCs w:val="24"/>
        </w:rPr>
        <w:t xml:space="preserve">ος, σταθερός, διακομματικός και να εκπέμπει σοβαρότητα. Δεν μπορούμε να βαδίζουμε έτσι. Συμφωνούμε στο να αναβαθμιστούν τα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rPr>
        <w:lastRenderedPageBreak/>
        <w:t>Πόσα θα είναι αυτά; Ποια θα είναι τα χρήματα. Τι έχετε ζητήσει; Δεν θα έπρεπε να πάρετε και τη γνώμη των υπολοίπων; Μας λέτε ότ</w:t>
      </w:r>
      <w:r>
        <w:rPr>
          <w:rFonts w:eastAsia="Times New Roman" w:cs="Times New Roman"/>
          <w:szCs w:val="24"/>
        </w:rPr>
        <w:t xml:space="preserve">ι θα δώσουμε μέχρι 1,1 δισεκατομμύρια δολάρια, περίπου 800 εκατομμύρια ευρώ. Για πόσα αεροπλάνα; Μας είπατε το ποσό. Θα μας πείτε και τον αριθμό των αεροπλάνων; </w:t>
      </w:r>
    </w:p>
    <w:p w14:paraId="5FBAF10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Μάλιστα, δική μας πρόταση, της Ένωσης Κεντρώων, είναι να δούμε αν μπορούμε να προμηθευτούμε κα</w:t>
      </w:r>
      <w:r>
        <w:rPr>
          <w:rFonts w:eastAsia="Times New Roman" w:cs="Times New Roman"/>
          <w:szCs w:val="24"/>
        </w:rPr>
        <w:t xml:space="preserve">ι κάποια </w:t>
      </w:r>
      <w:r>
        <w:rPr>
          <w:rFonts w:eastAsia="Times New Roman" w:cs="Times New Roman"/>
          <w:szCs w:val="24"/>
          <w:lang w:val="en-US"/>
        </w:rPr>
        <w:t>F</w:t>
      </w:r>
      <w:r>
        <w:rPr>
          <w:rFonts w:eastAsia="Times New Roman" w:cs="Times New Roman"/>
          <w:szCs w:val="24"/>
        </w:rPr>
        <w:t xml:space="preserve">-35. Δεν μπορούμε να ανταγωνιστούμε τους Τούρκους, όταν αυτοί θα έχουν νέα αεροπλάνα κι εμείς θα πηγαίνουμε με τα δικά μας τα αναβαθμισμένα. </w:t>
      </w:r>
    </w:p>
    <w:p w14:paraId="5FBAF10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Δεν λέμε σε κα</w:t>
      </w:r>
      <w:r>
        <w:rPr>
          <w:rFonts w:eastAsia="Times New Roman" w:cs="Times New Roman"/>
          <w:szCs w:val="24"/>
        </w:rPr>
        <w:t>μ</w:t>
      </w:r>
      <w:r>
        <w:rPr>
          <w:rFonts w:eastAsia="Times New Roman" w:cs="Times New Roman"/>
          <w:szCs w:val="24"/>
        </w:rPr>
        <w:t xml:space="preserve">μία περίπτωση να μη γίνει αναβάθμιση. Ξέρουμε ότι αν δεν αναβαθμιστούν τα αεροσκάφη μας, </w:t>
      </w:r>
      <w:r>
        <w:rPr>
          <w:rFonts w:eastAsia="Times New Roman" w:cs="Times New Roman"/>
          <w:szCs w:val="24"/>
        </w:rPr>
        <w:t>που αποτελούν και τη ραχοκοκαλιά της αμυντικής μας γραμμής, αυτά σιγά-σιγά θα πηγαίνουν προς την αχρηστία. Θέλουμε να αναβαθμιστούν, θέλουμε να εξελίξουμε τον στόλο μας, ωστόσο πρέπει να δούμε αν μπορούμε να τον ενισχύσουμε και με κάποια νέα αεροσκάφη, που</w:t>
      </w:r>
      <w:r>
        <w:rPr>
          <w:rFonts w:eastAsia="Times New Roman" w:cs="Times New Roman"/>
          <w:szCs w:val="24"/>
        </w:rPr>
        <w:t xml:space="preserve"> αυτό είναι κάτι θεμιτό, και νομίζω ότι μπορούμε να το κατακτήσουμε. </w:t>
      </w:r>
    </w:p>
    <w:p w14:paraId="5FBAF10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Επίσης, όλη αυτή η κουβέντα γίνεται χωρίς να έχετε δει τι γίνεται με τους ιπτάμενούς μας. Από το 2010 μέχρι σήμερα έχουν υποστεί μειώσεις στο πτητικό επίδομα από </w:t>
      </w:r>
      <w:r>
        <w:rPr>
          <w:rFonts w:eastAsia="Times New Roman" w:cs="Times New Roman"/>
          <w:szCs w:val="24"/>
        </w:rPr>
        <w:t xml:space="preserve">15% </w:t>
      </w:r>
      <w:r>
        <w:rPr>
          <w:rFonts w:eastAsia="Times New Roman" w:cs="Times New Roman"/>
          <w:szCs w:val="24"/>
        </w:rPr>
        <w:t xml:space="preserve">έως  </w:t>
      </w:r>
      <w:r>
        <w:rPr>
          <w:rFonts w:eastAsia="Times New Roman" w:cs="Times New Roman"/>
          <w:szCs w:val="24"/>
        </w:rPr>
        <w:t xml:space="preserve">45% </w:t>
      </w:r>
      <w:r>
        <w:rPr>
          <w:rFonts w:eastAsia="Times New Roman" w:cs="Times New Roman"/>
          <w:szCs w:val="24"/>
        </w:rPr>
        <w:t>περίπου. Κα</w:t>
      </w:r>
      <w:r>
        <w:rPr>
          <w:rFonts w:eastAsia="Times New Roman" w:cs="Times New Roman"/>
          <w:szCs w:val="24"/>
        </w:rPr>
        <w:t>λώς τα άψυχα αεροπλάνα, αλλά να δούμε λίγο και το δυναμικό μας, τους πιλότους μας. Είστε δυόμισι χρόνια Κυβέρνηση και δεν έχετε κάνει κάτι γι’ αυτούς προς το παρόν σε αυτό το επίπεδο τουλάχιστον.</w:t>
      </w:r>
    </w:p>
    <w:p w14:paraId="5FBAF10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Κύριες θέσεις μας στην Ένωση Κεντρώων είναι πρώτον, να διατη</w:t>
      </w:r>
      <w:r>
        <w:rPr>
          <w:rFonts w:eastAsia="Times New Roman" w:cs="Times New Roman"/>
          <w:szCs w:val="24"/>
        </w:rPr>
        <w:t xml:space="preserve">ρήσουμε το 2%. Ποτέ δεν ήμασταν αντίθετοι σε αυτό, καθώς είμαστε σε μια περιοχή όπου, όπως θέλουμε να λέμε, αποτελούμε σταθεροποιητικό παράγοντα. Επομένως πρέπει να το κρατήσουμε αυτό. </w:t>
      </w:r>
    </w:p>
    <w:p w14:paraId="5FBAF10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Ωστόσο πρέπει να υπάρχει μια ορθολογική αξιοποίηση όλων των ανθρώπινων</w:t>
      </w:r>
      <w:r>
        <w:rPr>
          <w:rFonts w:eastAsia="Times New Roman" w:cs="Times New Roman"/>
          <w:szCs w:val="24"/>
        </w:rPr>
        <w:t xml:space="preserve"> και οικονομικών πόρων. Πρέπει να έχουμε κάνει έναν </w:t>
      </w:r>
      <w:proofErr w:type="spellStart"/>
      <w:r>
        <w:rPr>
          <w:rFonts w:eastAsia="Times New Roman" w:cs="Times New Roman"/>
          <w:szCs w:val="24"/>
        </w:rPr>
        <w:t>εξορθολογισμό</w:t>
      </w:r>
      <w:proofErr w:type="spellEnd"/>
      <w:r>
        <w:rPr>
          <w:rFonts w:eastAsia="Times New Roman" w:cs="Times New Roman"/>
          <w:szCs w:val="24"/>
        </w:rPr>
        <w:t xml:space="preserve"> και έναν αυστηρό έλεγχο όσον αφορά τις δαπάνες που έχουμε για την άμυνα και όλα αυτά σε ένα καθεστώς διαφάνειας. Πρέπει να αποφύγουμε τις παθογένειες του παρελθόντος, να αποφύγουμε τις μίζες</w:t>
      </w:r>
      <w:r>
        <w:rPr>
          <w:rFonts w:eastAsia="Times New Roman" w:cs="Times New Roman"/>
          <w:szCs w:val="24"/>
        </w:rPr>
        <w:t xml:space="preserve">, τα σκάνδαλα και όλα αυτά που μας οδήγησαν σε αυτήν εδώ την κατάσταση. </w:t>
      </w:r>
    </w:p>
    <w:p w14:paraId="5FBAF10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Επίσης, πιστεύουμε ότι άμεσα θα πρέπει να ενισχυθεί και η ελληνική πολεμική βιομηχανία. Πρέπει να στηρίξουμε τόσο τις κρατικές όσο και τις ιδιωτικές εταιρ</w:t>
      </w:r>
      <w:r>
        <w:rPr>
          <w:rFonts w:eastAsia="Times New Roman" w:cs="Times New Roman"/>
          <w:szCs w:val="24"/>
        </w:rPr>
        <w:t>ε</w:t>
      </w:r>
      <w:r>
        <w:rPr>
          <w:rFonts w:eastAsia="Times New Roman" w:cs="Times New Roman"/>
          <w:szCs w:val="24"/>
        </w:rPr>
        <w:t>ίες, καθώς το αμυντικό μας υ</w:t>
      </w:r>
      <w:r>
        <w:rPr>
          <w:rFonts w:eastAsia="Times New Roman" w:cs="Times New Roman"/>
          <w:szCs w:val="24"/>
        </w:rPr>
        <w:t>λικό καλό θα ήταν να προέρχεται σε μεγάλο μέρος του μέσα από την Ελλάδα, ενισχύοντας έτσι την οικονομία</w:t>
      </w:r>
      <w:r>
        <w:rPr>
          <w:rFonts w:eastAsia="Times New Roman" w:cs="Times New Roman"/>
          <w:szCs w:val="24"/>
        </w:rPr>
        <w:t xml:space="preserve"> </w:t>
      </w:r>
      <w:r>
        <w:rPr>
          <w:rFonts w:eastAsia="Times New Roman" w:cs="Times New Roman"/>
          <w:szCs w:val="24"/>
        </w:rPr>
        <w:t>μας. Το ίδιο θα έπρεπε να γίνεται και για τη συντήρηση των εξοπλισμών που έχουμε πάρει από το εξωτερικό.</w:t>
      </w:r>
    </w:p>
    <w:p w14:paraId="5FBAF10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Πριν πάω στο νομοσχέδιο, θα ήθελα να κάνω ξεκάθ</w:t>
      </w:r>
      <w:r>
        <w:rPr>
          <w:rFonts w:eastAsia="Times New Roman" w:cs="Times New Roman"/>
          <w:szCs w:val="24"/>
        </w:rPr>
        <w:t xml:space="preserve">αρο και σαφές ότι, όταν μας παρακολουθούν οι ξένοι, γιατί υπάρχουν πρέσβεις, πρόξενοι και βλέπουν όλα όσα γίνονται από αυτή την Κυβέρνηση, δηλαδή ο Πρωθυπουργός μας άλλα να λέει πριν γίνει </w:t>
      </w:r>
      <w:r>
        <w:rPr>
          <w:rFonts w:eastAsia="Times New Roman" w:cs="Times New Roman"/>
          <w:szCs w:val="24"/>
        </w:rPr>
        <w:t>π</w:t>
      </w:r>
      <w:r>
        <w:rPr>
          <w:rFonts w:eastAsia="Times New Roman" w:cs="Times New Roman"/>
          <w:szCs w:val="24"/>
        </w:rPr>
        <w:t xml:space="preserve">λανητάρχης πλέον ο κ. </w:t>
      </w:r>
      <w:proofErr w:type="spellStart"/>
      <w:r>
        <w:rPr>
          <w:rFonts w:eastAsia="Times New Roman" w:cs="Times New Roman"/>
          <w:szCs w:val="24"/>
        </w:rPr>
        <w:t>Τραμπ</w:t>
      </w:r>
      <w:proofErr w:type="spellEnd"/>
      <w:r>
        <w:rPr>
          <w:rFonts w:eastAsia="Times New Roman" w:cs="Times New Roman"/>
          <w:szCs w:val="24"/>
        </w:rPr>
        <w:t xml:space="preserve"> και άλλα να λέει κατά την επίσκεψή του</w:t>
      </w:r>
      <w:r>
        <w:rPr>
          <w:rFonts w:eastAsia="Times New Roman" w:cs="Times New Roman"/>
          <w:szCs w:val="24"/>
        </w:rPr>
        <w:t xml:space="preserve"> εκεί, όταν βλέπουν –δεν μπορώ να το χαρακτηρίσω κιόλας- τι γίνεται μέσα στη Βουλή </w:t>
      </w:r>
      <w:r>
        <w:rPr>
          <w:rFonts w:eastAsia="Times New Roman" w:cs="Times New Roman"/>
          <w:szCs w:val="24"/>
        </w:rPr>
        <w:lastRenderedPageBreak/>
        <w:t>από την επίσκεψη του κύριου Υπουργού στο Λονδίνο με την επίσκεψή του στο καζίνο, δεν ξέρω ποιοι ομόλογοί του θα τον υποδεχτούν με ανάλογη σοβαρότητα και όταν αυτό το θέμα «σ</w:t>
      </w:r>
      <w:r>
        <w:rPr>
          <w:rFonts w:eastAsia="Times New Roman" w:cs="Times New Roman"/>
          <w:szCs w:val="24"/>
        </w:rPr>
        <w:t xml:space="preserve">ηκώνεται» μέσα στη Βουλή σε τέτοιο βαθμό που το έχει μάθει όλος ο πλανήτης. </w:t>
      </w:r>
    </w:p>
    <w:p w14:paraId="5FBAF10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προβαίνουμε σε τέτοιες συμπεριφορές και σε τέτοιες εικόνες, όταν βρισκόμαστε σε αυτή τη δύσκολη κατάσταση. Σοβαρότητα θέλει και η διπλωματία και η εθνική άμυνα. </w:t>
      </w:r>
    </w:p>
    <w:p w14:paraId="5FBAF10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τώρα επί του νομοσχεδίου. Θα ξεκινήσω από το τέλος.</w:t>
      </w:r>
    </w:p>
    <w:p w14:paraId="5FBAF10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Μιλάς ήδη οκτώ λεπτά και είκοσι πέντε δευτερόλεπτα. Πρώτη φορά σε ακούω να μιλάς </w:t>
      </w:r>
      <w:proofErr w:type="spellStart"/>
      <w:r>
        <w:rPr>
          <w:rFonts w:eastAsia="Times New Roman" w:cs="Times New Roman"/>
          <w:szCs w:val="24"/>
        </w:rPr>
        <w:t>οκτώμισι</w:t>
      </w:r>
      <w:proofErr w:type="spellEnd"/>
      <w:r>
        <w:rPr>
          <w:rFonts w:eastAsia="Times New Roman" w:cs="Times New Roman"/>
          <w:szCs w:val="24"/>
        </w:rPr>
        <w:t xml:space="preserve"> λεπτά. </w:t>
      </w:r>
    </w:p>
    <w:p w14:paraId="5FBAF10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Άμα πιστεύετε ότι δεν ήταν σοβαρά, εγώ αυτά ήθελα να αναφέρω. Άποψή σας είναι αυτό, κύριε Υπουργέ. Ας μην χάνουμε άλλο χρόνο, πήγαμε στα οκτώ λεπτά. Άλλωστε επί των άρθρων μίλησε πολύ εμπεριστατωμένα και ο εισηγητής μας. Εδώ ο ρόλος μου είναι ως Κοινοβουλε</w:t>
      </w:r>
      <w:r>
        <w:rPr>
          <w:rFonts w:eastAsia="Times New Roman" w:cs="Times New Roman"/>
          <w:szCs w:val="24"/>
        </w:rPr>
        <w:t xml:space="preserve">υτικός Εκπρόσωπος. </w:t>
      </w:r>
    </w:p>
    <w:p w14:paraId="5FBAF10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που είναι σοβαρός.</w:t>
      </w:r>
    </w:p>
    <w:p w14:paraId="5FBAF10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Χαιρόμαστε και τα συγχαρητήρια μας στον κ. </w:t>
      </w:r>
      <w:proofErr w:type="spellStart"/>
      <w:r>
        <w:rPr>
          <w:rFonts w:eastAsia="Times New Roman" w:cs="Times New Roman"/>
          <w:szCs w:val="24"/>
        </w:rPr>
        <w:t>Σαρίδη</w:t>
      </w:r>
      <w:proofErr w:type="spellEnd"/>
      <w:r>
        <w:rPr>
          <w:rFonts w:eastAsia="Times New Roman" w:cs="Times New Roman"/>
          <w:szCs w:val="24"/>
        </w:rPr>
        <w:t xml:space="preserve"> που είναι σοβαρός και δεν το αμφισβητεί κανένας αυ</w:t>
      </w:r>
      <w:r>
        <w:rPr>
          <w:rFonts w:eastAsia="Times New Roman" w:cs="Times New Roman"/>
          <w:szCs w:val="24"/>
        </w:rPr>
        <w:t>τό.</w:t>
      </w:r>
    </w:p>
    <w:p w14:paraId="5FBAF10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για το άρθρο 30 τώρα, το οποίο είναι ένα άρθρο που διαπραγματεύεται και έχει διατάξεις που κινούνται προς τα αντισταθμιστικά, είναι μια νέα σύμβαση αντισταθμιστικών που αφορούν τα αντιαεροπορικά συστήματα </w:t>
      </w:r>
      <w:r>
        <w:rPr>
          <w:rFonts w:eastAsia="Times New Roman" w:cs="Times New Roman"/>
          <w:szCs w:val="24"/>
          <w:lang w:val="en-US"/>
        </w:rPr>
        <w:t>PATRIOT</w:t>
      </w:r>
      <w:r>
        <w:rPr>
          <w:rFonts w:eastAsia="Times New Roman" w:cs="Times New Roman"/>
          <w:szCs w:val="24"/>
        </w:rPr>
        <w:t>. Είναι γνωστό σε όλους ότι τα α</w:t>
      </w:r>
      <w:r>
        <w:rPr>
          <w:rFonts w:eastAsia="Times New Roman" w:cs="Times New Roman"/>
          <w:szCs w:val="24"/>
        </w:rPr>
        <w:t xml:space="preserve">ντισταθμιστικά αποτελούν ένα πεδίο διαφθοράς. Είδαμε ότι οι Αμερικάνοι τα κατήργησαν. Είδαμε στη χώρα μας τι έχει γίνει που με το ν.3978/2011, σύμφωνα με την εναρμόνιση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τα καταργήσαμε και εμείς. Όμως, για να λέμε τα σύκα </w:t>
      </w:r>
      <w:proofErr w:type="spellStart"/>
      <w:r>
        <w:rPr>
          <w:rFonts w:eastAsia="Times New Roman" w:cs="Times New Roman"/>
          <w:szCs w:val="24"/>
        </w:rPr>
        <w:t>σύκα</w:t>
      </w:r>
      <w:proofErr w:type="spellEnd"/>
      <w:r>
        <w:rPr>
          <w:rFonts w:eastAsia="Times New Roman" w:cs="Times New Roman"/>
          <w:szCs w:val="24"/>
        </w:rPr>
        <w:t xml:space="preserve"> και τη </w:t>
      </w:r>
      <w:r>
        <w:rPr>
          <w:rFonts w:eastAsia="Times New Roman" w:cs="Times New Roman"/>
          <w:szCs w:val="24"/>
        </w:rPr>
        <w:t xml:space="preserve">σκάφη </w:t>
      </w:r>
      <w:proofErr w:type="spellStart"/>
      <w:r>
        <w:rPr>
          <w:rFonts w:eastAsia="Times New Roman" w:cs="Times New Roman"/>
          <w:szCs w:val="24"/>
        </w:rPr>
        <w:t>σκάφη</w:t>
      </w:r>
      <w:proofErr w:type="spellEnd"/>
      <w:r>
        <w:rPr>
          <w:rFonts w:eastAsia="Times New Roman" w:cs="Times New Roman"/>
          <w:szCs w:val="24"/>
        </w:rPr>
        <w:t xml:space="preserve">, η συγκεκριμένη </w:t>
      </w:r>
      <w:r>
        <w:rPr>
          <w:rFonts w:eastAsia="Times New Roman" w:cs="Times New Roman"/>
          <w:szCs w:val="24"/>
        </w:rPr>
        <w:t>ο</w:t>
      </w:r>
      <w:r>
        <w:rPr>
          <w:rFonts w:eastAsia="Times New Roman" w:cs="Times New Roman"/>
          <w:szCs w:val="24"/>
        </w:rPr>
        <w:t xml:space="preserve">δηγία ως στόχο έχει κυρίως την ενίσχυση των μεγάλων γαλλογερμανικών κολοσσών της πολεμικής βιομηχανίας σε βάρος των πολεμικών βιομηχανιών μικρότερων χωρών, όπως είμαστε κι εμείς. </w:t>
      </w:r>
    </w:p>
    <w:p w14:paraId="5FBAF10F"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Έχοντας υπ’ </w:t>
      </w:r>
      <w:proofErr w:type="spellStart"/>
      <w:r>
        <w:rPr>
          <w:rFonts w:eastAsia="Times New Roman"/>
          <w:szCs w:val="24"/>
        </w:rPr>
        <w:t>όψιν</w:t>
      </w:r>
      <w:proofErr w:type="spellEnd"/>
      <w:r>
        <w:rPr>
          <w:rFonts w:eastAsia="Times New Roman"/>
          <w:szCs w:val="24"/>
        </w:rPr>
        <w:t xml:space="preserve"> ότι δεν ανήκουμε σε εκείνους π</w:t>
      </w:r>
      <w:r>
        <w:rPr>
          <w:rFonts w:eastAsia="Times New Roman"/>
          <w:szCs w:val="24"/>
        </w:rPr>
        <w:t xml:space="preserve">ου </w:t>
      </w:r>
      <w:proofErr w:type="spellStart"/>
      <w:r>
        <w:rPr>
          <w:rFonts w:eastAsia="Times New Roman"/>
          <w:szCs w:val="24"/>
        </w:rPr>
        <w:t>δαιμονοποιούν</w:t>
      </w:r>
      <w:proofErr w:type="spellEnd"/>
      <w:r>
        <w:rPr>
          <w:rFonts w:eastAsia="Times New Roman"/>
          <w:szCs w:val="24"/>
        </w:rPr>
        <w:t xml:space="preserve"> άνευ ετέρου τα αντισταθμιστικά, είναι αλήθεια ότι αυτά μαζί με την εγχώρια βιομηχανική συμμετοχή, που, επίσης, καταργήθηκε, και την ελληνική προστιθέμενη αξία βοήθησαν σημαντικά στη βιωσιμότητα των μικρομεσαίων επιχειρήσεων, που αποτελούσα</w:t>
      </w:r>
      <w:r>
        <w:rPr>
          <w:rFonts w:eastAsia="Times New Roman"/>
          <w:szCs w:val="24"/>
        </w:rPr>
        <w:t>ν και τη ραχοκοκαλιά, όπως είπαμε και πριν, της εγχώριας αμυντικής βιομηχανίας.</w:t>
      </w:r>
    </w:p>
    <w:p w14:paraId="5FBAF110"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Όμως και μια ακόμη ωφέλεια που είχαμε ήταν από την εισαγωγή τεχνογνωσίας στη χώρα μας. Μην ξεχνάμε ότι παντού στον κόσμο η ανάπτυξη της βιομηχανίας, ιδίως της βαριάς, στηρίχθηκ</w:t>
      </w:r>
      <w:r>
        <w:rPr>
          <w:rFonts w:eastAsia="Times New Roman"/>
          <w:szCs w:val="24"/>
        </w:rPr>
        <w:t>ε στη στρατιωτική βιομηχανία για τους εξοπλισμούς.</w:t>
      </w:r>
    </w:p>
    <w:p w14:paraId="5FBAF111"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lastRenderedPageBreak/>
        <w:t xml:space="preserve">Είναι, επίσης, αλήθεια ότι τα κράτη-μέλη της Ευρωπαϊκής Ένωσης, παρά την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 xml:space="preserve">δηγία, με </w:t>
      </w:r>
      <w:proofErr w:type="spellStart"/>
      <w:r>
        <w:rPr>
          <w:rFonts w:eastAsia="Times New Roman"/>
          <w:szCs w:val="24"/>
        </w:rPr>
        <w:t>στοχευμένες</w:t>
      </w:r>
      <w:proofErr w:type="spellEnd"/>
      <w:r>
        <w:rPr>
          <w:rFonts w:eastAsia="Times New Roman"/>
          <w:szCs w:val="24"/>
        </w:rPr>
        <w:t xml:space="preserve"> πάντα κινήσεις κατορθώνουν να αναθέτουν σχεδόν το σύνολο των αμυντικών τους δαπανών σε εγχώριες βιο</w:t>
      </w:r>
      <w:r>
        <w:rPr>
          <w:rFonts w:eastAsia="Times New Roman"/>
          <w:szCs w:val="24"/>
        </w:rPr>
        <w:t xml:space="preserve">μηχανίες. Είναι δυνατή, μάλιστα, η επίκληση στο άρθρο 346 της </w:t>
      </w:r>
      <w:r>
        <w:rPr>
          <w:rFonts w:eastAsia="Times New Roman"/>
          <w:szCs w:val="24"/>
        </w:rPr>
        <w:t>σ</w:t>
      </w:r>
      <w:r>
        <w:rPr>
          <w:rFonts w:eastAsia="Times New Roman"/>
          <w:szCs w:val="24"/>
        </w:rPr>
        <w:t xml:space="preserve">υνθήκης για τη </w:t>
      </w:r>
      <w:r>
        <w:rPr>
          <w:rFonts w:eastAsia="Times New Roman"/>
          <w:szCs w:val="24"/>
        </w:rPr>
        <w:t>λ</w:t>
      </w:r>
      <w:r>
        <w:rPr>
          <w:rFonts w:eastAsia="Times New Roman"/>
          <w:szCs w:val="24"/>
        </w:rPr>
        <w:t xml:space="preserve">ειτουργία της Ευρωπαϊκής Ένωσης για την εξαίρεση μέρους ή ακόμα και του συνόλου της προμήθειας από την </w:t>
      </w:r>
      <w:r>
        <w:rPr>
          <w:rFonts w:eastAsia="Times New Roman"/>
          <w:szCs w:val="24"/>
        </w:rPr>
        <w:t>ο</w:t>
      </w:r>
      <w:r>
        <w:rPr>
          <w:rFonts w:eastAsia="Times New Roman"/>
          <w:szCs w:val="24"/>
        </w:rPr>
        <w:t>δηγία για λόγους που η παροχή πληροφοριών είναι αντίθετη με την ουσιώδη α</w:t>
      </w:r>
      <w:r>
        <w:rPr>
          <w:rFonts w:eastAsia="Times New Roman"/>
          <w:szCs w:val="24"/>
        </w:rPr>
        <w:t>σφάλεια αυτών.</w:t>
      </w:r>
    </w:p>
    <w:p w14:paraId="5FBAF112"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Επομένως ζητάμε από τον κύριο Υπουργό να λάβει τώρα μέτρα για την αναγέννηση της εγχώριας αμυντικής βιομηχανίας. Δεν θέλουμε περαιτέρω υποβάθμισή της. Σίγουρα οι μόνοι που ωφελούνται από το κλείσιμο, ενδεχομένως, όλων αυτών των εταιρειών θα </w:t>
      </w:r>
      <w:r>
        <w:rPr>
          <w:rFonts w:eastAsia="Times New Roman"/>
          <w:szCs w:val="24"/>
        </w:rPr>
        <w:t>είναι οι μιζαδόροι και οι μεσάζοντες που φέρνουν τον εξοπλισμό από το εξωτερικό.</w:t>
      </w:r>
    </w:p>
    <w:p w14:paraId="5FBAF113"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Θέλουμε οπωσδήποτε να έχουμε άμεση ενίσχυσή της, γιατί έτσι θα δούμε και αυτή την πολυπόθητη ανάπτυξη, θα δημιουργηθούν θέσεις εργασίας, επιτέλους, και μέσα στην Ελλάδα και όχ</w:t>
      </w:r>
      <w:r>
        <w:rPr>
          <w:rFonts w:eastAsia="Times New Roman"/>
          <w:szCs w:val="24"/>
        </w:rPr>
        <w:t>ι μόνο στους εταίρους μας και στους συνεργάτες μας.</w:t>
      </w:r>
    </w:p>
    <w:p w14:paraId="5FBAF114"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 (Στο σημείο αυτό κτυπάει το κουδούνι λήξεως του χρόνου ομιλίας του κυρίου Βουλευτή)</w:t>
      </w:r>
    </w:p>
    <w:p w14:paraId="5FBAF115"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Θα χρειαστώ πολύ λίγο χρόνο ακόμη, κύριε Πρόεδρε.</w:t>
      </w:r>
    </w:p>
    <w:p w14:paraId="5FBAF116"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Επίσης, κάτι άλλο ασυνήθιστο που παρατηρείται σ</w:t>
      </w:r>
      <w:r>
        <w:rPr>
          <w:rFonts w:eastAsia="Times New Roman"/>
          <w:szCs w:val="24"/>
        </w:rPr>
        <w:t>ε</w:t>
      </w:r>
      <w:r>
        <w:rPr>
          <w:rFonts w:eastAsia="Times New Roman"/>
          <w:szCs w:val="24"/>
        </w:rPr>
        <w:t xml:space="preserve"> αυτό το άρθρο –βέβαι</w:t>
      </w:r>
      <w:r>
        <w:rPr>
          <w:rFonts w:eastAsia="Times New Roman"/>
          <w:szCs w:val="24"/>
        </w:rPr>
        <w:t xml:space="preserve">α, θα δούμε και τις νομοθετικές βελτιώσεις που ανακοινώθηκαν προ ολίγου- είναι η </w:t>
      </w:r>
      <w:r>
        <w:rPr>
          <w:rFonts w:eastAsia="Times New Roman"/>
          <w:szCs w:val="24"/>
        </w:rPr>
        <w:lastRenderedPageBreak/>
        <w:t>σύμβαση των αντισταθμιστικών να κυρώνεται με νόμο και ενώ το συγκεκριμένο σχέδιο νόμου κυρώνει σύμβαση που έχει συγκεκριμένους όρους και προβλέψεις, ταυτόχρονα να εξουσιοδοτεί</w:t>
      </w:r>
      <w:r>
        <w:rPr>
          <w:rFonts w:eastAsia="Times New Roman"/>
          <w:szCs w:val="24"/>
        </w:rPr>
        <w:t>ται ο εκάστοτε Υπουργός.</w:t>
      </w:r>
    </w:p>
    <w:p w14:paraId="5FBAF117"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Γιατί να αφήνουμε κάποιες τόσο σημαντικές δραστηριότητες και αποφάσεις να παίρνονται από τον Υπουργό; Άποψή μας είναι αυτές οι τροποποιήσεις που θα χρειαστούν να γίνουν να έρχονται στο Κοινοβούλιο και να υπάρχει έλεγχος από όλους μ</w:t>
      </w:r>
      <w:r>
        <w:rPr>
          <w:rFonts w:eastAsia="Times New Roman"/>
          <w:szCs w:val="24"/>
        </w:rPr>
        <w:t>ας. Αυτό είναι καθήκον σας και δικό μας καθήκον.</w:t>
      </w:r>
    </w:p>
    <w:p w14:paraId="5FBAF118"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Τέλος, για να κλείσω -εάν υπάρχει κάποιο κενό, θα τοποθετηθεί στη δευτερολογία του ο </w:t>
      </w:r>
      <w:r>
        <w:rPr>
          <w:rFonts w:eastAsia="Times New Roman"/>
          <w:szCs w:val="24"/>
        </w:rPr>
        <w:t>ε</w:t>
      </w:r>
      <w:r>
        <w:rPr>
          <w:rFonts w:eastAsia="Times New Roman"/>
          <w:szCs w:val="24"/>
        </w:rPr>
        <w:t>ισηγητής μας- θέλω να αναφερθώ στο άρθρο 27. Οι Ένοπλες Δυνάμεις αποτελούν ένα Σώμα, το οποίο θα έπρεπε να είναι τουλάχισ</w:t>
      </w:r>
      <w:r>
        <w:rPr>
          <w:rFonts w:eastAsia="Times New Roman"/>
          <w:szCs w:val="24"/>
        </w:rPr>
        <w:t>τον συμπαγές, σταθερό, ισχυρό και δυνατό. Δεν χωρούν τριγμοί, δεν χωρούν ρωγμές σ</w:t>
      </w:r>
      <w:r>
        <w:rPr>
          <w:rFonts w:eastAsia="Times New Roman"/>
          <w:szCs w:val="24"/>
        </w:rPr>
        <w:t>ε</w:t>
      </w:r>
      <w:r>
        <w:rPr>
          <w:rFonts w:eastAsia="Times New Roman"/>
          <w:szCs w:val="24"/>
        </w:rPr>
        <w:t xml:space="preserve"> αυτό Σώμα. Πρέπει όλες οι Ένοπλες Δυνάμεις να είναι ενωμένες και βλέπω ότι και με το νομοσχέδιο που φέρατε το 2016, αλλά και με αυτό, δημιουργούνται συγκρούσεις και διχόνοιε</w:t>
      </w:r>
      <w:r>
        <w:rPr>
          <w:rFonts w:eastAsia="Times New Roman"/>
          <w:szCs w:val="24"/>
        </w:rPr>
        <w:t>ς. Αυτό είναι κάτι που πρέπει να δούμε πολύ προσεκτικά, γιατί σε κα</w:t>
      </w:r>
      <w:r>
        <w:rPr>
          <w:rFonts w:eastAsia="Times New Roman"/>
          <w:szCs w:val="24"/>
        </w:rPr>
        <w:t>μ</w:t>
      </w:r>
      <w:r>
        <w:rPr>
          <w:rFonts w:eastAsia="Times New Roman"/>
          <w:szCs w:val="24"/>
        </w:rPr>
        <w:t>μία περίπτωση δεν θέλουμε έναν διαλυμένο στρατό.</w:t>
      </w:r>
    </w:p>
    <w:p w14:paraId="5FBAF119"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Σας ευχαριστώ πάρα πολύ.</w:t>
      </w:r>
    </w:p>
    <w:p w14:paraId="5FBAF11A" w14:textId="77777777" w:rsidR="00DD71AD" w:rsidRDefault="009451BE">
      <w:pPr>
        <w:tabs>
          <w:tab w:val="left" w:pos="294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Μεγαλομύστακα.</w:t>
      </w:r>
    </w:p>
    <w:p w14:paraId="5FBAF11B" w14:textId="77777777" w:rsidR="00DD71AD" w:rsidRDefault="009451BE">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w:t>
      </w:r>
      <w:r>
        <w:rPr>
          <w:rFonts w:eastAsia="Times New Roman" w:cs="Times New Roman"/>
          <w:szCs w:val="24"/>
        </w:rPr>
        <w:t xml:space="preserve">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lastRenderedPageBreak/>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 λειτουργίας της Βουλή</w:t>
      </w:r>
      <w:r>
        <w:rPr>
          <w:rFonts w:eastAsia="Times New Roman" w:cs="Times New Roman"/>
          <w:szCs w:val="24"/>
        </w:rPr>
        <w:t>ς, τριάντα δύο μαθήτριες και μαθητές και δύο εκπαιδευτικοί συνοδοί από το 1</w:t>
      </w:r>
      <w:r>
        <w:rPr>
          <w:rFonts w:eastAsia="Times New Roman" w:cs="Times New Roman"/>
          <w:szCs w:val="24"/>
          <w:vertAlign w:val="superscript"/>
        </w:rPr>
        <w:t>ο</w:t>
      </w:r>
      <w:r>
        <w:rPr>
          <w:rFonts w:eastAsia="Times New Roman" w:cs="Times New Roman"/>
          <w:szCs w:val="24"/>
        </w:rPr>
        <w:t xml:space="preserve"> Γενικό Λύκειο Αμαλιάδας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μήμα). </w:t>
      </w:r>
    </w:p>
    <w:p w14:paraId="5FBAF11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FBAF11D"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FBAF11E"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Μιχελογιαννάκης</w:t>
      </w:r>
      <w:proofErr w:type="spellEnd"/>
      <w:r>
        <w:rPr>
          <w:rFonts w:eastAsia="Times New Roman"/>
          <w:szCs w:val="24"/>
        </w:rPr>
        <w:t xml:space="preserve"> από τον ΣΥΡΙΖΑ.</w:t>
      </w:r>
    </w:p>
    <w:p w14:paraId="5FBAF11F" w14:textId="77777777" w:rsidR="00DD71AD" w:rsidRDefault="009451BE">
      <w:pPr>
        <w:tabs>
          <w:tab w:val="left" w:pos="2940"/>
        </w:tabs>
        <w:spacing w:after="0" w:line="600" w:lineRule="auto"/>
        <w:ind w:firstLine="720"/>
        <w:jc w:val="both"/>
        <w:rPr>
          <w:rFonts w:eastAsia="Times New Roman"/>
          <w:szCs w:val="24"/>
        </w:rPr>
      </w:pPr>
      <w:r>
        <w:rPr>
          <w:rFonts w:eastAsia="Times New Roman"/>
          <w:b/>
          <w:szCs w:val="24"/>
        </w:rPr>
        <w:t>ΙΩΑΝΝΗΣ ΜΙ</w:t>
      </w:r>
      <w:r>
        <w:rPr>
          <w:rFonts w:eastAsia="Times New Roman"/>
          <w:b/>
          <w:szCs w:val="24"/>
        </w:rPr>
        <w:t>ΧΕΛΟΓΙΑΝΝΑΚΗΣ:</w:t>
      </w:r>
      <w:r>
        <w:rPr>
          <w:rFonts w:eastAsia="Times New Roman"/>
          <w:szCs w:val="24"/>
        </w:rPr>
        <w:t xml:space="preserve"> Ευχαριστώ, κύριε Πρόεδρε.</w:t>
      </w:r>
    </w:p>
    <w:p w14:paraId="5FBAF120"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 xml:space="preserve">Είναι ένα νομοσχέδιο, το οποίο πραγματικά λύνει σημαντικά ζητήματα. Η επιστροφή των έμπειρων στελεχών σε μη οργανικές θέσεις, ακόμα και μετά τα τριάντα πέντε έτη για τουλάχιστον άλλα πέντε έτη, σημαίνει προσφορά </w:t>
      </w:r>
      <w:r>
        <w:rPr>
          <w:rFonts w:eastAsia="Times New Roman"/>
          <w:szCs w:val="24"/>
        </w:rPr>
        <w:t>εμπειρίας, κάλυψη αναγκών, όχι επιβάρυνση στον προϋπολογισμό, όχι στέρηση θέσεων εργασίας σε άλλα Υπουργεία που έχουν ανάγκη, που είναι πολύ σημαντικά.</w:t>
      </w:r>
    </w:p>
    <w:p w14:paraId="5FBAF121" w14:textId="77777777" w:rsidR="00DD71AD" w:rsidRDefault="009451BE">
      <w:pPr>
        <w:tabs>
          <w:tab w:val="left" w:pos="2940"/>
        </w:tabs>
        <w:spacing w:after="0" w:line="600" w:lineRule="auto"/>
        <w:ind w:firstLine="720"/>
        <w:jc w:val="both"/>
        <w:rPr>
          <w:rFonts w:eastAsia="Times New Roman"/>
          <w:szCs w:val="24"/>
        </w:rPr>
      </w:pPr>
      <w:r>
        <w:rPr>
          <w:rFonts w:eastAsia="Times New Roman"/>
          <w:szCs w:val="24"/>
        </w:rPr>
        <w:t>Εξίσου σημαντικά είναι η διόρθωση του ν</w:t>
      </w:r>
      <w:r>
        <w:rPr>
          <w:rFonts w:eastAsia="Times New Roman"/>
          <w:szCs w:val="24"/>
        </w:rPr>
        <w:t>.</w:t>
      </w:r>
      <w:r>
        <w:rPr>
          <w:rFonts w:eastAsia="Times New Roman"/>
          <w:szCs w:val="24"/>
        </w:rPr>
        <w:t xml:space="preserve"> 2639/1996 για την εξέλιξη στο στράτευμα, το προεδρικό διάταγμα </w:t>
      </w:r>
      <w:r>
        <w:rPr>
          <w:rFonts w:eastAsia="Times New Roman"/>
          <w:szCs w:val="24"/>
        </w:rPr>
        <w:t xml:space="preserve">για την απονομή </w:t>
      </w:r>
      <w:proofErr w:type="spellStart"/>
      <w:r>
        <w:rPr>
          <w:rFonts w:eastAsia="Times New Roman"/>
          <w:szCs w:val="24"/>
        </w:rPr>
        <w:t>αποστρατευτικού</w:t>
      </w:r>
      <w:proofErr w:type="spellEnd"/>
      <w:r>
        <w:rPr>
          <w:rFonts w:eastAsia="Times New Roman"/>
          <w:szCs w:val="24"/>
        </w:rPr>
        <w:t xml:space="preserve"> βαθμού στους εθελοντές μακράς διάρκειας -του ανθυπολοχαγού έναντι του ανθυπασπιστή- και η τροποποίηση του νόμου του 1970 για αξιοποίηση κινητών περιουσιακών στοιχείων. Και με την άδεια των τριών Σωμάτων και την έγκριση του Υ</w:t>
      </w:r>
      <w:r>
        <w:rPr>
          <w:rFonts w:eastAsia="Times New Roman"/>
          <w:szCs w:val="24"/>
        </w:rPr>
        <w:t>πουργού αξιοποιείται το αποθηκευτικό υλικό είτε ως υλικό είτε ως συλλεκτικό υλικό. Αυτό μπορεί  να εκποιηθεί. Είναι εξίσου σημαντικό.</w:t>
      </w:r>
    </w:p>
    <w:p w14:paraId="5FBAF122" w14:textId="77777777" w:rsidR="00DD71AD" w:rsidRDefault="009451BE">
      <w:pPr>
        <w:spacing w:after="0" w:line="600" w:lineRule="auto"/>
        <w:ind w:firstLine="720"/>
        <w:jc w:val="both"/>
        <w:rPr>
          <w:rFonts w:eastAsia="Times New Roman"/>
          <w:szCs w:val="24"/>
        </w:rPr>
      </w:pPr>
      <w:r>
        <w:rPr>
          <w:rFonts w:eastAsia="Times New Roman"/>
          <w:szCs w:val="24"/>
        </w:rPr>
        <w:lastRenderedPageBreak/>
        <w:t>Επίσης, προβλέπει τη δημιουργία Κοινού Σώματος Οικονομικών Υπηρεσιών και Υπηρεσίας Εσωτερικών Υποθέσεων, σύσταση δηλαδή νέ</w:t>
      </w:r>
      <w:r>
        <w:rPr>
          <w:rFonts w:eastAsia="Times New Roman"/>
          <w:szCs w:val="24"/>
        </w:rPr>
        <w:t xml:space="preserve">ων ενιαίων δομών για οικονομικά εγκλήματα και διαφθορά. </w:t>
      </w:r>
    </w:p>
    <w:p w14:paraId="5FBAF123" w14:textId="77777777" w:rsidR="00DD71AD" w:rsidRDefault="009451BE">
      <w:pPr>
        <w:spacing w:after="0" w:line="600" w:lineRule="auto"/>
        <w:ind w:firstLine="720"/>
        <w:jc w:val="both"/>
        <w:rPr>
          <w:rFonts w:eastAsia="Times New Roman"/>
          <w:szCs w:val="24"/>
        </w:rPr>
      </w:pPr>
      <w:r>
        <w:rPr>
          <w:rFonts w:eastAsia="Times New Roman"/>
          <w:szCs w:val="24"/>
        </w:rPr>
        <w:t>Θα στελεχωθεί από το σύνολο των αξιωματικών του Ελεγκτικού Σώματος του Στρατού Ξηράς, από τους επιτυχόντες στο διαγωνισμό του 2017, την πλήρωση κενών θέσεων αξιωματικών του Ελληνικού Σώματος Ξηράς κα</w:t>
      </w:r>
      <w:r>
        <w:rPr>
          <w:rFonts w:eastAsia="Times New Roman"/>
          <w:szCs w:val="24"/>
        </w:rPr>
        <w:t xml:space="preserve">ι από τις μετατάξεις αξιωματικών του Οικονομικού Σώματος και των τριών κλάδων των Ενόπλων Δυνάμεων. Δηλαδή, για πρώτη φορά οι εσωτερικές υποθέσεις και το Σώμα των Ορκωτών Ελεγκτών μέσα στο Υπουργείο αποκτούν οντότητα. Άρα υπάρχει διαφάνεια παντού. </w:t>
      </w:r>
    </w:p>
    <w:p w14:paraId="5FBAF124" w14:textId="77777777" w:rsidR="00DD71AD" w:rsidRDefault="009451BE">
      <w:pPr>
        <w:spacing w:after="0" w:line="600" w:lineRule="auto"/>
        <w:ind w:firstLine="720"/>
        <w:jc w:val="both"/>
        <w:rPr>
          <w:rFonts w:eastAsia="Times New Roman"/>
          <w:szCs w:val="24"/>
        </w:rPr>
      </w:pPr>
      <w:r>
        <w:rPr>
          <w:rFonts w:eastAsia="Times New Roman"/>
          <w:szCs w:val="24"/>
        </w:rPr>
        <w:t>Υπάρχου</w:t>
      </w:r>
      <w:r>
        <w:rPr>
          <w:rFonts w:eastAsia="Times New Roman"/>
          <w:szCs w:val="24"/>
        </w:rPr>
        <w:t>ν αξιωματικοί που έχουν δικαίωμα να είναι στο εξωτερικό για δύο έτη με επιμίσθιο. Δ</w:t>
      </w:r>
      <w:r>
        <w:rPr>
          <w:rFonts w:eastAsia="Times New Roman"/>
          <w:szCs w:val="24"/>
        </w:rPr>
        <w:t>ίνε</w:t>
      </w:r>
      <w:r>
        <w:rPr>
          <w:rFonts w:eastAsia="Times New Roman"/>
          <w:szCs w:val="24"/>
        </w:rPr>
        <w:t>ται η δυνατότητα να παραμείνουν για άλλα δύο χρόνια, εφόσον έχουν συνάψει γάμο με πολίτες της χώρα</w:t>
      </w:r>
      <w:r>
        <w:rPr>
          <w:rFonts w:eastAsia="Times New Roman"/>
          <w:szCs w:val="24"/>
        </w:rPr>
        <w:t>ς</w:t>
      </w:r>
      <w:r>
        <w:rPr>
          <w:rFonts w:eastAsia="Times New Roman"/>
          <w:szCs w:val="24"/>
        </w:rPr>
        <w:t xml:space="preserve"> αυτής. Οι </w:t>
      </w:r>
      <w:proofErr w:type="spellStart"/>
      <w:r>
        <w:rPr>
          <w:rFonts w:eastAsia="Times New Roman"/>
          <w:szCs w:val="24"/>
        </w:rPr>
        <w:t>πολιτογραφηθέντες</w:t>
      </w:r>
      <w:proofErr w:type="spellEnd"/>
      <w:r>
        <w:rPr>
          <w:rFonts w:eastAsia="Times New Roman"/>
          <w:szCs w:val="24"/>
        </w:rPr>
        <w:t xml:space="preserve"> από άλλες χώρες, π</w:t>
      </w:r>
      <w:r>
        <w:rPr>
          <w:rFonts w:eastAsia="Times New Roman"/>
          <w:szCs w:val="24"/>
        </w:rPr>
        <w:t xml:space="preserve">αραδείγματος </w:t>
      </w:r>
      <w:r>
        <w:rPr>
          <w:rFonts w:eastAsia="Times New Roman"/>
          <w:szCs w:val="24"/>
        </w:rPr>
        <w:t>χ</w:t>
      </w:r>
      <w:r>
        <w:rPr>
          <w:rFonts w:eastAsia="Times New Roman"/>
          <w:szCs w:val="24"/>
        </w:rPr>
        <w:t>άριν</w:t>
      </w:r>
      <w:r>
        <w:rPr>
          <w:rFonts w:eastAsia="Times New Roman"/>
          <w:szCs w:val="24"/>
        </w:rPr>
        <w:t xml:space="preserve"> από τ</w:t>
      </w:r>
      <w:r>
        <w:rPr>
          <w:rFonts w:eastAsia="Times New Roman"/>
          <w:szCs w:val="24"/>
        </w:rPr>
        <w:t xml:space="preserve">η Ρωσία, που είναι ομογενείς και έρχονται στην Ελλάδα, μόλις έπαιρναν την ιθαγένεια, μέσα σε δύο μήνες έπρεπε να παρουσιαστούν στον </w:t>
      </w:r>
      <w:r>
        <w:rPr>
          <w:rFonts w:eastAsia="Times New Roman"/>
          <w:szCs w:val="24"/>
        </w:rPr>
        <w:t>Ε</w:t>
      </w:r>
      <w:r>
        <w:rPr>
          <w:rFonts w:eastAsia="Times New Roman"/>
          <w:szCs w:val="24"/>
        </w:rPr>
        <w:t xml:space="preserve">λληνικό </w:t>
      </w:r>
      <w:r>
        <w:rPr>
          <w:rFonts w:eastAsia="Times New Roman"/>
          <w:szCs w:val="24"/>
        </w:rPr>
        <w:t>Σ</w:t>
      </w:r>
      <w:r>
        <w:rPr>
          <w:rFonts w:eastAsia="Times New Roman"/>
          <w:szCs w:val="24"/>
        </w:rPr>
        <w:t xml:space="preserve">τρατό. Τώρα δίνεται αναβολή για έναν χρόνο, που είναι σημαντικό για τις οικογένειές τους. </w:t>
      </w:r>
    </w:p>
    <w:p w14:paraId="5FBAF125" w14:textId="77777777" w:rsidR="00DD71AD" w:rsidRDefault="009451BE">
      <w:pPr>
        <w:spacing w:after="0" w:line="600" w:lineRule="auto"/>
        <w:ind w:firstLine="720"/>
        <w:jc w:val="both"/>
        <w:rPr>
          <w:rFonts w:eastAsia="Times New Roman"/>
          <w:szCs w:val="24"/>
        </w:rPr>
      </w:pPr>
      <w:r>
        <w:rPr>
          <w:rFonts w:eastAsia="Times New Roman"/>
          <w:szCs w:val="24"/>
        </w:rPr>
        <w:t>Η ρύθμιση των ληξιπρόθε</w:t>
      </w:r>
      <w:r>
        <w:rPr>
          <w:rFonts w:eastAsia="Times New Roman"/>
          <w:szCs w:val="24"/>
        </w:rPr>
        <w:t>σμων οφειλών των στρατιωτικών νοσοκομείων είναι επίσης σημαντική.</w:t>
      </w:r>
    </w:p>
    <w:p w14:paraId="5FBAF126" w14:textId="77777777" w:rsidR="00DD71AD" w:rsidRDefault="009451BE">
      <w:pPr>
        <w:spacing w:after="0" w:line="600" w:lineRule="auto"/>
        <w:ind w:firstLine="720"/>
        <w:jc w:val="both"/>
        <w:rPr>
          <w:rFonts w:eastAsia="Times New Roman"/>
          <w:szCs w:val="24"/>
        </w:rPr>
      </w:pPr>
      <w:r>
        <w:rPr>
          <w:rFonts w:eastAsia="Times New Roman"/>
          <w:szCs w:val="24"/>
        </w:rPr>
        <w:lastRenderedPageBreak/>
        <w:t>Υπάρχει η νομοθετική έγκριση σύμβασης μεταξύ της εταιρείας «</w:t>
      </w:r>
      <w:r>
        <w:rPr>
          <w:rFonts w:eastAsia="Times New Roman"/>
          <w:szCs w:val="24"/>
          <w:lang w:val="en-US"/>
        </w:rPr>
        <w:t>RAYTHEON</w:t>
      </w:r>
      <w:r>
        <w:rPr>
          <w:rFonts w:eastAsia="Times New Roman"/>
          <w:szCs w:val="24"/>
        </w:rPr>
        <w:t>» και των Ενόπλων Δυνάμεων. Έγινε διαβούλευση μεταξύ των δύο μερών και της αντισυμβαλλόμενης εταιρείας για κάλυψη υπολειπό</w:t>
      </w:r>
      <w:r>
        <w:rPr>
          <w:rFonts w:eastAsia="Times New Roman"/>
          <w:szCs w:val="24"/>
        </w:rPr>
        <w:t xml:space="preserve">μενης υποχρέωσης και αποφυγή δικαστικών διαδικασιών. Έτσι προβλέπονται αντισταθμιστικά οφέλη και ανάπτυξη αμυντικής βιομηχανίας, με προγράμματα πιστωτικής αξίας 205 εκατομμύρια ευρώ, που είναι εξίσου σημαντικό. </w:t>
      </w:r>
    </w:p>
    <w:p w14:paraId="5FBAF127" w14:textId="77777777" w:rsidR="00DD71AD" w:rsidRDefault="009451BE">
      <w:pPr>
        <w:spacing w:after="0" w:line="600" w:lineRule="auto"/>
        <w:ind w:firstLine="720"/>
        <w:jc w:val="both"/>
        <w:rPr>
          <w:rFonts w:eastAsia="Times New Roman"/>
          <w:szCs w:val="24"/>
        </w:rPr>
      </w:pPr>
      <w:r>
        <w:rPr>
          <w:rFonts w:eastAsia="Times New Roman"/>
          <w:szCs w:val="24"/>
        </w:rPr>
        <w:t xml:space="preserve">Το άρθρο 27 για τον συνδικαλισμό ουσιαστικά </w:t>
      </w:r>
      <w:r>
        <w:rPr>
          <w:rFonts w:eastAsia="Times New Roman"/>
          <w:szCs w:val="24"/>
        </w:rPr>
        <w:t>είναι συνέχεια του ν.4407/2016. Με το άρθρο αυτό γίνεται ομαλότερη η ενάσκηση του δικαιώματος αυτού. Θα μπορούν, δηλαδή, οι αξιωματικοί να βρίσκονται στην έδρα της περιφέρειας και να συνεδριάζουν μία φορά τον μήνα, να κάνουν εκλογές και αλλαγή καταστατικού</w:t>
      </w:r>
      <w:r>
        <w:rPr>
          <w:rFonts w:eastAsia="Times New Roman"/>
          <w:szCs w:val="24"/>
        </w:rPr>
        <w:t xml:space="preserve">. </w:t>
      </w:r>
    </w:p>
    <w:p w14:paraId="5FBAF128" w14:textId="77777777" w:rsidR="00DD71AD" w:rsidRDefault="009451BE">
      <w:pPr>
        <w:spacing w:after="0" w:line="600" w:lineRule="auto"/>
        <w:ind w:firstLine="720"/>
        <w:jc w:val="both"/>
        <w:rPr>
          <w:rFonts w:eastAsia="Times New Roman"/>
          <w:szCs w:val="24"/>
        </w:rPr>
      </w:pPr>
      <w:r>
        <w:rPr>
          <w:rFonts w:eastAsia="Times New Roman"/>
          <w:szCs w:val="24"/>
        </w:rPr>
        <w:t xml:space="preserve">Με όλα αυτά βλέπει κανείς ότι το νομοσχέδιο λύνει σοβαρά θέματα στις Ένοπλες Δυνάμεις. </w:t>
      </w:r>
    </w:p>
    <w:p w14:paraId="5FBAF129" w14:textId="77777777" w:rsidR="00DD71AD" w:rsidRDefault="009451BE">
      <w:pPr>
        <w:spacing w:after="0" w:line="600" w:lineRule="auto"/>
        <w:ind w:firstLine="720"/>
        <w:jc w:val="both"/>
        <w:rPr>
          <w:rFonts w:eastAsia="Times New Roman"/>
          <w:szCs w:val="24"/>
        </w:rPr>
      </w:pPr>
      <w:r>
        <w:rPr>
          <w:rFonts w:eastAsia="Times New Roman"/>
          <w:szCs w:val="24"/>
        </w:rPr>
        <w:t xml:space="preserve">Ευχαριστώ. </w:t>
      </w:r>
    </w:p>
    <w:p w14:paraId="5FBAF12A" w14:textId="77777777" w:rsidR="00DD71AD" w:rsidRDefault="009451B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Μιχελογιαννάκη</w:t>
      </w:r>
      <w:proofErr w:type="spellEnd"/>
      <w:r>
        <w:rPr>
          <w:rFonts w:eastAsia="Times New Roman"/>
          <w:szCs w:val="24"/>
        </w:rPr>
        <w:t xml:space="preserve">. </w:t>
      </w:r>
    </w:p>
    <w:p w14:paraId="5FBAF12B" w14:textId="77777777" w:rsidR="00DD71AD" w:rsidRDefault="009451BE">
      <w:pPr>
        <w:spacing w:after="0" w:line="600" w:lineRule="auto"/>
        <w:ind w:firstLine="720"/>
        <w:jc w:val="both"/>
        <w:rPr>
          <w:rFonts w:eastAsia="Times New Roman"/>
          <w:szCs w:val="24"/>
        </w:rPr>
      </w:pPr>
      <w:r>
        <w:rPr>
          <w:rFonts w:eastAsia="Times New Roman"/>
          <w:szCs w:val="24"/>
        </w:rPr>
        <w:t xml:space="preserve">Τον λόγο έχει ο κ. Κυριαζίδης από τη Νέα Δημοκρατία. </w:t>
      </w:r>
    </w:p>
    <w:p w14:paraId="5FBAF12C" w14:textId="77777777" w:rsidR="00DD71AD" w:rsidRDefault="009451BE">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w:t>
      </w:r>
      <w:proofErr w:type="spellStart"/>
      <w:r>
        <w:rPr>
          <w:rFonts w:eastAsia="Times New Roman"/>
          <w:szCs w:val="24"/>
        </w:rPr>
        <w:t>Συναδέ</w:t>
      </w:r>
      <w:r>
        <w:rPr>
          <w:rFonts w:eastAsia="Times New Roman"/>
          <w:szCs w:val="24"/>
        </w:rPr>
        <w:t>λφισσες</w:t>
      </w:r>
      <w:proofErr w:type="spellEnd"/>
      <w:r>
        <w:rPr>
          <w:rFonts w:eastAsia="Times New Roman"/>
          <w:szCs w:val="24"/>
        </w:rPr>
        <w:t xml:space="preserve"> και συνάδελφοι, συζητούμε ένα νομοσχέδιο σήμερα με διατάξεις, που αφορούν έναν ιδιαίτερο εργασιακό χώρο. Άρα χρειάζεται ιδιαίτερη προσοχή αναφορικά βέβαια με συγκεκριμένες διατάξεις, που έχουν να κάνουν με την ομοψυχία και τη σύμπνοια των Ενόπλων Δ</w:t>
      </w:r>
      <w:r>
        <w:rPr>
          <w:rFonts w:eastAsia="Times New Roman"/>
          <w:szCs w:val="24"/>
        </w:rPr>
        <w:t xml:space="preserve">υνάμεων. </w:t>
      </w:r>
    </w:p>
    <w:p w14:paraId="5FBAF12D"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Είμαι υποχρεωμένος να κάνω μία αναφορά προς τον Υπουργό Άμυνας, για όσα είχε δεσμευτεί και προεκλογικά αλλά και στη συνέχεια, ως </w:t>
      </w:r>
      <w:r>
        <w:rPr>
          <w:rFonts w:eastAsia="Times New Roman"/>
          <w:szCs w:val="24"/>
        </w:rPr>
        <w:t>σ</w:t>
      </w:r>
      <w:r>
        <w:rPr>
          <w:rFonts w:eastAsia="Times New Roman"/>
          <w:szCs w:val="24"/>
        </w:rPr>
        <w:t>υγκυβερνήτης, με την έννοια της συμμόρφωσης προς τις αποφάσεις του Συμβουλίου της Επικρατείας, που δυστυχώς δεν τήρη</w:t>
      </w:r>
      <w:r>
        <w:rPr>
          <w:rFonts w:eastAsia="Times New Roman"/>
          <w:szCs w:val="24"/>
        </w:rPr>
        <w:t xml:space="preserve">σε σε κανένα βαθμό, ούτε ως Υπουργός Άμυνας ούτε ως συγκυβερνήτης, μολονότι είχε πει πάρα πολλές φορές ότι, εάν συνέβαινε αυτό, δεν θα συμμετείχε στην όποια </w:t>
      </w:r>
      <w:r>
        <w:rPr>
          <w:rFonts w:eastAsia="Times New Roman"/>
          <w:szCs w:val="24"/>
        </w:rPr>
        <w:t>σ</w:t>
      </w:r>
      <w:r>
        <w:rPr>
          <w:rFonts w:eastAsia="Times New Roman"/>
          <w:szCs w:val="24"/>
        </w:rPr>
        <w:t xml:space="preserve">υγκυβέρνηση με τον ΣΥΡΙΖΑ. </w:t>
      </w:r>
    </w:p>
    <w:p w14:paraId="5FBAF12E" w14:textId="77777777" w:rsidR="00DD71AD" w:rsidRDefault="009451BE">
      <w:pPr>
        <w:spacing w:after="0" w:line="600" w:lineRule="auto"/>
        <w:ind w:firstLine="720"/>
        <w:jc w:val="both"/>
        <w:rPr>
          <w:rFonts w:eastAsia="Times New Roman"/>
          <w:szCs w:val="24"/>
        </w:rPr>
      </w:pPr>
      <w:r>
        <w:rPr>
          <w:rFonts w:eastAsia="Times New Roman"/>
          <w:szCs w:val="24"/>
        </w:rPr>
        <w:t>Το ίδιο ακούστηκε και πέρυσι, όταν έγιναν περικοπές από πλευράς Υπουργ</w:t>
      </w:r>
      <w:r>
        <w:rPr>
          <w:rFonts w:eastAsia="Times New Roman"/>
          <w:szCs w:val="24"/>
        </w:rPr>
        <w:t xml:space="preserve">είου Εργασίας, όπου συμπεριλήφθηκαν και τα στελέχη των Ενόπλων Δυνάμεων και των Σωμάτων Ασφαλείας, αναφορικά με τις μισθολογικές ωριμάνσεις και προαγωγές, που και τότε πάλι είχε φέρει τροπολογία ο Υπουργός Άμυνας ότι μέχρι το τέλος Σεπτεμβρίου του 2016 θα </w:t>
      </w:r>
      <w:r>
        <w:rPr>
          <w:rFonts w:eastAsia="Times New Roman"/>
          <w:szCs w:val="24"/>
        </w:rPr>
        <w:t xml:space="preserve">έβρισκε τα ισοδύναμα, προκειμένου τα στελέχη των Ενόπλων Δυνάμεων και των Σωμάτων Ασφαλείας κατ’ επέκταση, να μην υποστούν τις όποιες συνέπειες. </w:t>
      </w:r>
    </w:p>
    <w:p w14:paraId="5FBAF12F" w14:textId="77777777" w:rsidR="00DD71AD" w:rsidRDefault="009451BE">
      <w:pPr>
        <w:spacing w:after="0" w:line="600" w:lineRule="auto"/>
        <w:ind w:firstLine="720"/>
        <w:jc w:val="both"/>
        <w:rPr>
          <w:rFonts w:eastAsia="Times New Roman"/>
          <w:szCs w:val="24"/>
        </w:rPr>
      </w:pPr>
      <w:r>
        <w:rPr>
          <w:rFonts w:eastAsia="Times New Roman"/>
          <w:szCs w:val="24"/>
        </w:rPr>
        <w:t>Δυστυχώς πέρασε και αυτός ο χρόνος, τελειώνει και το 2017 και δεν είδαμε κα</w:t>
      </w:r>
      <w:r>
        <w:rPr>
          <w:rFonts w:eastAsia="Times New Roman"/>
          <w:szCs w:val="24"/>
        </w:rPr>
        <w:t>μ</w:t>
      </w:r>
      <w:r>
        <w:rPr>
          <w:rFonts w:eastAsia="Times New Roman"/>
          <w:szCs w:val="24"/>
        </w:rPr>
        <w:t>μία ρύθμιση που θα δώσει κάποια αν</w:t>
      </w:r>
      <w:r>
        <w:rPr>
          <w:rFonts w:eastAsia="Times New Roman"/>
          <w:szCs w:val="24"/>
        </w:rPr>
        <w:t xml:space="preserve">άσα στα συγκεκριμένα στελέχη. Τουναντίον, με τον νόμο </w:t>
      </w:r>
      <w:proofErr w:type="spellStart"/>
      <w:r>
        <w:rPr>
          <w:rFonts w:eastAsia="Times New Roman"/>
          <w:szCs w:val="24"/>
        </w:rPr>
        <w:t>Κατρούγκαλου</w:t>
      </w:r>
      <w:proofErr w:type="spellEnd"/>
      <w:r>
        <w:rPr>
          <w:rFonts w:eastAsia="Times New Roman"/>
          <w:szCs w:val="24"/>
        </w:rPr>
        <w:t xml:space="preserve">, τον ν.4387, διαπιστώσαμε και διαπιστώθηκε ότι ακόμη και οι συντάξεις του μηνός Οκτωβρίου 2017 έχουν αισθητές μειώσεις, μέχρι και 200 ευρώ, ειδικά σε αυτούς που υπηρέτησαν σε συγκεκριμένες </w:t>
      </w:r>
      <w:r>
        <w:rPr>
          <w:rFonts w:eastAsia="Times New Roman"/>
          <w:szCs w:val="24"/>
        </w:rPr>
        <w:t>μονάδες, που έχουν να κάνουν ειδικότερα με τον κίνδυνο, εννοώ με τα πτητικά που εκτελούσαν τις πτώσεις αλεξιπτωτιστών κ</w:t>
      </w:r>
      <w:r>
        <w:rPr>
          <w:rFonts w:eastAsia="Times New Roman"/>
          <w:szCs w:val="24"/>
        </w:rPr>
        <w:t>αι ούτω καθεξής</w:t>
      </w:r>
      <w:r>
        <w:rPr>
          <w:rFonts w:eastAsia="Times New Roman"/>
          <w:szCs w:val="24"/>
        </w:rPr>
        <w:t xml:space="preserve">. </w:t>
      </w:r>
    </w:p>
    <w:p w14:paraId="5FBAF130"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αυτό θα συμβεί αναδρομικά με τον προαναφερθέντα νόμο από 1-6-2016 έως και 31-12-2018. Σύμφωνα με τις κείμενες διατάξ</w:t>
      </w:r>
      <w:r>
        <w:rPr>
          <w:rFonts w:eastAsia="Times New Roman" w:cs="Times New Roman"/>
          <w:szCs w:val="24"/>
        </w:rPr>
        <w:t xml:space="preserve">εις, θα έχουμε μια δραματική μείωση των συντάξεων, η οποία μαζί με τα αναδρομικά θα ανέλθει στο ποσό των 500 ευρώ μηνιαίως. </w:t>
      </w:r>
    </w:p>
    <w:p w14:paraId="5FBAF131"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ίδιες διατάξεις έχουν αναστείλει την καταβολή των συντάξεων μέχρι 31-12-2018 σε αυτούς που –αν θέλετε- ως ανώτατα στελέχη είχαν </w:t>
      </w:r>
      <w:r>
        <w:rPr>
          <w:rFonts w:eastAsia="Times New Roman" w:cs="Times New Roman"/>
          <w:szCs w:val="24"/>
        </w:rPr>
        <w:t xml:space="preserve">αμοιβές που ξεπερνούσαν τις 2.000 ευρώ και εννοώ τους αρχηγούς των Σωμάτων, τους υπαρχηγούς, εν πάση </w:t>
      </w:r>
      <w:proofErr w:type="spellStart"/>
      <w:r>
        <w:rPr>
          <w:rFonts w:eastAsia="Times New Roman" w:cs="Times New Roman"/>
          <w:szCs w:val="24"/>
        </w:rPr>
        <w:t>περιπτώσει</w:t>
      </w:r>
      <w:proofErr w:type="spellEnd"/>
      <w:r>
        <w:rPr>
          <w:rFonts w:eastAsia="Times New Roman" w:cs="Times New Roman"/>
          <w:szCs w:val="24"/>
        </w:rPr>
        <w:t>, εκείνα τα στελέχη που θα έπρεπε κανείς με ιδιαίτερη φροντίδα και με έναν σεβασμό να τα αντιμετωπίζει, για να αγγίξει δηλαδή ο αρχηγός των Σωμάτ</w:t>
      </w:r>
      <w:r>
        <w:rPr>
          <w:rFonts w:eastAsia="Times New Roman" w:cs="Times New Roman"/>
          <w:szCs w:val="24"/>
        </w:rPr>
        <w:t xml:space="preserve">ων τα 1.800 ευρώ στη συνέχεια. </w:t>
      </w:r>
    </w:p>
    <w:p w14:paraId="5FBAF132"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Αυτά είναι λυπηρά. Δεν είναι δυνατόν να αντιμετωπίζονται αυτά τα στελέχη με αυτόν τον –θα μου επιτραπεί- </w:t>
      </w:r>
      <w:proofErr w:type="spellStart"/>
      <w:r>
        <w:rPr>
          <w:rFonts w:eastAsia="Times New Roman" w:cs="Times New Roman"/>
          <w:szCs w:val="24"/>
        </w:rPr>
        <w:t>απαξιωτικό</w:t>
      </w:r>
      <w:proofErr w:type="spellEnd"/>
      <w:r>
        <w:rPr>
          <w:rFonts w:eastAsia="Times New Roman" w:cs="Times New Roman"/>
          <w:szCs w:val="24"/>
        </w:rPr>
        <w:t xml:space="preserve"> τρόπο και τόνο. </w:t>
      </w:r>
    </w:p>
    <w:p w14:paraId="5FBAF133"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Έρχομαι, κύριε Υπουργέ, στα ζητήματα που έχουν να κάνουν με δ</w:t>
      </w:r>
      <w:r>
        <w:rPr>
          <w:rFonts w:eastAsia="Times New Roman" w:cs="Times New Roman"/>
          <w:szCs w:val="24"/>
        </w:rPr>
        <w:t>ύ</w:t>
      </w:r>
      <w:r>
        <w:rPr>
          <w:rFonts w:eastAsia="Times New Roman" w:cs="Times New Roman"/>
          <w:szCs w:val="24"/>
        </w:rPr>
        <w:t xml:space="preserve">ο νέες </w:t>
      </w:r>
      <w:r>
        <w:rPr>
          <w:rFonts w:eastAsia="Times New Roman" w:cs="Times New Roman"/>
          <w:szCs w:val="24"/>
        </w:rPr>
        <w:t>υ</w:t>
      </w:r>
      <w:r>
        <w:rPr>
          <w:rFonts w:eastAsia="Times New Roman" w:cs="Times New Roman"/>
          <w:szCs w:val="24"/>
        </w:rPr>
        <w:t>πηρεσίες στις Ένοπλες</w:t>
      </w:r>
      <w:r>
        <w:rPr>
          <w:rFonts w:eastAsia="Times New Roman" w:cs="Times New Roman"/>
          <w:szCs w:val="24"/>
        </w:rPr>
        <w:t xml:space="preserve"> Δυνάμεις. Η μ</w:t>
      </w:r>
      <w:r>
        <w:rPr>
          <w:rFonts w:eastAsia="Times New Roman" w:cs="Times New Roman"/>
          <w:szCs w:val="24"/>
        </w:rPr>
        <w:t>ί</w:t>
      </w:r>
      <w:r>
        <w:rPr>
          <w:rFonts w:eastAsia="Times New Roman" w:cs="Times New Roman"/>
          <w:szCs w:val="24"/>
        </w:rPr>
        <w:t xml:space="preserve">α αφορά το Σώμα Οικονομικών Επιθεωρητών, η οποία, βεβαίως, ορθά ανήκει στον Αρχηγό του Γενικού Επιτελείου. Τη δεύτερη </w:t>
      </w:r>
      <w:r>
        <w:rPr>
          <w:rFonts w:eastAsia="Times New Roman" w:cs="Times New Roman"/>
          <w:szCs w:val="24"/>
        </w:rPr>
        <w:t>υ</w:t>
      </w:r>
      <w:r>
        <w:rPr>
          <w:rFonts w:eastAsia="Times New Roman" w:cs="Times New Roman"/>
          <w:szCs w:val="24"/>
        </w:rPr>
        <w:t>πηρεσία, όμως, που δημιουργείται στο Υπουργείο Εθνικής Άμυνας –και αναφέρομαι στην Υπηρεσία Εσωτερικών Υποθέσεων- την υπαγ</w:t>
      </w:r>
      <w:r>
        <w:rPr>
          <w:rFonts w:eastAsia="Times New Roman" w:cs="Times New Roman"/>
          <w:szCs w:val="24"/>
        </w:rPr>
        <w:t xml:space="preserve">άγετε σε εσάς. Για ποιον λόγο; Ο στρατιωτικός εισαγγελεύς ξέρουμε ότι έχει συγκεκριμένες αρμοδιότητες, μπορεί να κάνει κατά τα άρθρα 30 και 31 της Ποινικής Δικονομίας κάθε προανακριτική πράξη, </w:t>
      </w:r>
      <w:r>
        <w:rPr>
          <w:rFonts w:eastAsia="Times New Roman" w:cs="Times New Roman"/>
          <w:szCs w:val="24"/>
        </w:rPr>
        <w:lastRenderedPageBreak/>
        <w:t>προκειμένου να διαπιστώσει παράνομες πράξεις, να προβεί σε ποιν</w:t>
      </w:r>
      <w:r>
        <w:rPr>
          <w:rFonts w:eastAsia="Times New Roman" w:cs="Times New Roman"/>
          <w:szCs w:val="24"/>
        </w:rPr>
        <w:t xml:space="preserve">ικές διώξεις και λοιπά. </w:t>
      </w:r>
    </w:p>
    <w:p w14:paraId="5FBAF134"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Των στρατιωτικών. Εδώ μιλάμε για πολιτικό προσωπικό. </w:t>
      </w:r>
    </w:p>
    <w:p w14:paraId="5FBAF135"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Ναι, το ομολογείτε εδώ. Δεν αντιλαμβάνομαι γιατί θα πρέπει η Υπηρεσία Εσωτερικ</w:t>
      </w:r>
      <w:r>
        <w:rPr>
          <w:rFonts w:eastAsia="Times New Roman" w:cs="Times New Roman"/>
          <w:szCs w:val="24"/>
        </w:rPr>
        <w:t>ών Υποθέσεων να υπάγεται σε εσάς.</w:t>
      </w:r>
    </w:p>
    <w:p w14:paraId="5FBAF136"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Είναι Υπηρεσίες του Υπουργείου. </w:t>
      </w:r>
    </w:p>
    <w:p w14:paraId="5FBAF137"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Ναι, βεβαίως. </w:t>
      </w:r>
    </w:p>
    <w:p w14:paraId="5FBAF138"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Δεν θα τις είχε αλλιώς. </w:t>
      </w:r>
    </w:p>
    <w:p w14:paraId="5FBAF139"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Γιατί δεν θα τις είχε αλλιώς; Πώς τις έχει το Αρχηγείο της Ελληνικής Αστυνομίας; </w:t>
      </w:r>
    </w:p>
    <w:p w14:paraId="5FBAF13A"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Δεν τις έχει. </w:t>
      </w:r>
    </w:p>
    <w:p w14:paraId="5FBAF13B"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Πώς δεν τις έχει; </w:t>
      </w:r>
    </w:p>
    <w:p w14:paraId="5FBAF13C"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Διαβάστε να δείτε. </w:t>
      </w:r>
    </w:p>
    <w:p w14:paraId="5FBAF13D"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Εσείς διαβάστε το! Διευκρινίστε το, σας παρακαλώ. Δεν είναι δυνατόν πολιτικά η Υπηρεσία Εσωτερικ</w:t>
      </w:r>
      <w:r>
        <w:rPr>
          <w:rFonts w:eastAsia="Times New Roman" w:cs="Times New Roman"/>
          <w:szCs w:val="24"/>
        </w:rPr>
        <w:t>ών Υποθέσεων να υπάγεται σε εσάς. Δηλαδή, θα δίνετε συγκεκριμένη κατεύθυνση για το ποιους θα ελέγχει, τι δεν θα ελέγχεται; Αυτό είναι πρωτάκουστο. Δεν μπορεί να συμβεί. Άλλωστε, οι αρμοδιότητες του στρατιωτικού εισαγγελέα είναι και συγκεκριμένες. Θα μπορού</w:t>
      </w:r>
      <w:r>
        <w:rPr>
          <w:rFonts w:eastAsia="Times New Roman" w:cs="Times New Roman"/>
          <w:szCs w:val="24"/>
        </w:rPr>
        <w:t xml:space="preserve">σε να ασκήσει –αν θέλετε- και αυτή την εποπτεία. </w:t>
      </w:r>
    </w:p>
    <w:p w14:paraId="5FBAF13E"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δυστυχώς δεν θέλετε να το αντιληφθείτε, θα το βρούμε μπροστά μας, θα το βρείτε μπροστά σας. </w:t>
      </w:r>
    </w:p>
    <w:p w14:paraId="5FBAF13F"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βεβαίως, έρχομαι σε ένα πιο συγκεκριμένο ζήτημα, για το οποίο εκ της εμπειρίας μου θα </w:t>
      </w:r>
      <w:r>
        <w:rPr>
          <w:rFonts w:eastAsia="Times New Roman" w:cs="Times New Roman"/>
          <w:szCs w:val="24"/>
        </w:rPr>
        <w:t>πρέπει να απευθυνθώ προς εσάς, γιατί συνεργαστήκαμε, όπως και με τον παρόντα κ. Λοβέρδο και με τον κ. Βίτσα, προκειμένου επιτέλους και στα Σώματα Ασφαλείας να υπάρχει μια συνδικαλιστική έκφραση κατά τον τρόπο που θα τους αναλογούσε, κατά τον τρόπο που θα έ</w:t>
      </w:r>
      <w:r>
        <w:rPr>
          <w:rFonts w:eastAsia="Times New Roman" w:cs="Times New Roman"/>
          <w:szCs w:val="24"/>
        </w:rPr>
        <w:t xml:space="preserve">πρεπε. </w:t>
      </w:r>
    </w:p>
    <w:p w14:paraId="5FBAF140"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Διότι αυτό που συμβαίνει σήμερα στις Ένοπλες Δυνάμεις </w:t>
      </w:r>
      <w:r>
        <w:rPr>
          <w:rFonts w:eastAsia="Times New Roman" w:cs="Times New Roman"/>
          <w:szCs w:val="24"/>
        </w:rPr>
        <w:t>συνέβη και στ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Ελληνική Αστυνομία, κύριε Υπουργέ. Επί επτά χρόνια πράγματι αυτό που συμβαίνει σήμερα συνέβαινε και στην Ελληνική Αστυνομία, με αποτέλεσμα να υπάρχει τεράστια διχόνοια, να υπάρχο</w:t>
      </w:r>
      <w:r>
        <w:rPr>
          <w:rFonts w:eastAsia="Times New Roman" w:cs="Times New Roman"/>
          <w:szCs w:val="24"/>
        </w:rPr>
        <w:t xml:space="preserve">υν δηλαδή ανώμαλες καταστάσεις. Και θα έλεγα ότι την πλήρωσε και το αστυνομικό προσωπικό, αλλά και η Ελληνική Αστυνομία. </w:t>
      </w:r>
    </w:p>
    <w:p w14:paraId="5FBAF141"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έρχεστε σήμερα εσείς να επαναλάβετε ακριβώς το ίδιο, με την έννοια της δημιουργίας μιας κατευθυνόμενης συνδικαλιστικής φωνής, παρο</w:t>
      </w:r>
      <w:r>
        <w:rPr>
          <w:rFonts w:eastAsia="Times New Roman" w:cs="Times New Roman"/>
          <w:szCs w:val="24"/>
        </w:rPr>
        <w:t xml:space="preserve">υσίας, που θα έλεγα ότι θα έπρεπε τα προηγούμενα παθήματα να μας γίνουν μαθήματα. Και μάλιστα πού το κάνετε; Σε έναν εργασιακό χώρο που θέλει ιδιαίτερη προσοχή, με την έννοια της ομοψυχίας και της σύμπνοιας. </w:t>
      </w:r>
    </w:p>
    <w:p w14:paraId="5FBAF142"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κάνετε, λοιπόν, τώρα; Έρχεστε και νομιμοποιε</w:t>
      </w:r>
      <w:r>
        <w:rPr>
          <w:rFonts w:eastAsia="Times New Roman" w:cs="Times New Roman"/>
          <w:szCs w:val="24"/>
        </w:rPr>
        <w:t xml:space="preserve">ίτε μια συγκεκριμένη συνδικαλιστική ένωση, της βάζετε και μια ταμπέλα και υποχρεώνονται όλα τα στελέχη των Ενόπλων Δυνάμεων να ενταχθούν σε αυτή. </w:t>
      </w:r>
    </w:p>
    <w:p w14:paraId="5FBAF143"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BAF144"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Κύριε Αναπληρωτά Υπουργέ</w:t>
      </w:r>
      <w:r>
        <w:rPr>
          <w:rFonts w:eastAsia="Times New Roman" w:cs="Times New Roman"/>
          <w:szCs w:val="24"/>
        </w:rPr>
        <w:t xml:space="preserve">, είχατε δεσμευθεί προκειμένου να φέρετε μια τροποποίηση, μια νομοτεχνική βελτίωση. Τι κάνετε τώρα εδώ; Έρχεστε και βάζετε την ταμπέλα, δηλαδή πλέον το συγκεκριμένο </w:t>
      </w:r>
      <w:r>
        <w:rPr>
          <w:rFonts w:eastAsia="Times New Roman" w:cs="Times New Roman"/>
          <w:szCs w:val="24"/>
        </w:rPr>
        <w:t>σ</w:t>
      </w:r>
      <w:r>
        <w:rPr>
          <w:rFonts w:eastAsia="Times New Roman" w:cs="Times New Roman"/>
          <w:szCs w:val="24"/>
        </w:rPr>
        <w:t>ωματείο με την επωνυμία «Πανελλήνια Ομοσπονδία Ενώσεως Στρατιωτικών» οφείλει να εναρμονίσε</w:t>
      </w:r>
      <w:r>
        <w:rPr>
          <w:rFonts w:eastAsia="Times New Roman" w:cs="Times New Roman"/>
          <w:szCs w:val="24"/>
        </w:rPr>
        <w:t xml:space="preserve">ι το καταστατικό του, σύμφωνα με τα όσα σήμερα αποτυπώνονται εδώ και όλοι υποχρεώνονται να ενταχθούν εκεί σε συγκεκριμένο χρονικό διάστημα. </w:t>
      </w:r>
    </w:p>
    <w:p w14:paraId="5FBAF145" w14:textId="77777777" w:rsidR="00DD71AD" w:rsidRDefault="00DD71AD">
      <w:pPr>
        <w:spacing w:after="0"/>
        <w:rPr>
          <w:rFonts w:eastAsia="Times New Roman" w:cs="Times New Roman"/>
          <w:szCs w:val="24"/>
        </w:rPr>
      </w:pPr>
    </w:p>
    <w:p w14:paraId="5FBAF1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 λοιπόν, τι κάνετε; Τους υποχρεώνετε όλους να ενταχθούν εδώ προκειμένου να ελέγχετε συνέχεια όλο αυτό από πλευ</w:t>
      </w:r>
      <w:r>
        <w:rPr>
          <w:rFonts w:eastAsia="Times New Roman" w:cs="Times New Roman"/>
          <w:szCs w:val="24"/>
        </w:rPr>
        <w:t>ράς συνδικαλιστικής έκφρασης.</w:t>
      </w:r>
    </w:p>
    <w:p w14:paraId="5FBAF14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 Κάνετε κακό, κύριε Υπουργέ. Σας το λέω: Κάνετε κακό. Συμφωνούμε –ειλικρινά σας το λέω- στις πρωτοβάθμιες. Και όσες δεν έχουν δημιουργηθεί σύμφωνα </w:t>
      </w:r>
      <w:r>
        <w:rPr>
          <w:rFonts w:eastAsia="Times New Roman" w:cs="Times New Roman"/>
          <w:szCs w:val="24"/>
        </w:rPr>
        <w:lastRenderedPageBreak/>
        <w:t>με τον νόμο να ιδρύσουν τα καταστατικά τους. Γιατί δεν δημιουργείτε μία δευτερο</w:t>
      </w:r>
      <w:r>
        <w:rPr>
          <w:rFonts w:eastAsia="Times New Roman" w:cs="Times New Roman"/>
          <w:szCs w:val="24"/>
        </w:rPr>
        <w:t>βάθμια οργάνωση, χωρίς ονοματεπώνυμο, στο διάστημα αυτό να ιδρύσουν το καταστατικό τους και να προχωρήσουν στη συνέχεια μέσα σε συγκεκριμένο χρονικό διάστημα στην όποια εκλογική διαδικασία και ο υπέρτερος, ο καλύτερος να αναδειχθεί μέσα από αυτή τη διαδικα</w:t>
      </w:r>
      <w:r>
        <w:rPr>
          <w:rFonts w:eastAsia="Times New Roman" w:cs="Times New Roman"/>
          <w:szCs w:val="24"/>
        </w:rPr>
        <w:t xml:space="preserve">σία; </w:t>
      </w:r>
    </w:p>
    <w:p w14:paraId="5FBAF14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Τι κάνετε εσείς τώρα; Βαφτίζετε συγκεκριμένα και θα πρέπει όλοι να περάσουν μέσα ακριβώς από αυτή τη «δευτεροβάθμια» οργάνωση με ονοματεπώνυμο, με ταμπέλα, αποκλείοντας τους λοιπούς. Και θα συνεχιστεί το πρόβλημα. Σας το λέω ειλικρινά. Αυτό –θα μου ε</w:t>
      </w:r>
      <w:r>
        <w:rPr>
          <w:rFonts w:eastAsia="Times New Roman" w:cs="Times New Roman"/>
          <w:szCs w:val="24"/>
        </w:rPr>
        <w:t>πιτρέψετε την έκφραση- είχαμε πάθει και στην Ελληνική Αστυνομία. Καθίσαμε -όλα τα κόμματα κάθισαν- το 1994, φτιάξαμε πράγματι μια τέτοια ρύθμιση, έγινε αποδεκτή και με ομαλότητα και σύμπνοια προχωρήσαμε στο επόμενο βήμα χωρίς να διαταραχθεί το παραμικρό.</w:t>
      </w:r>
    </w:p>
    <w:p w14:paraId="5FBAF14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έλετε να συνεχιστούν αυτές οι διαταράξεις και οι </w:t>
      </w:r>
      <w:r>
        <w:rPr>
          <w:rFonts w:eastAsia="Times New Roman" w:cs="Times New Roman"/>
          <w:szCs w:val="24"/>
        </w:rPr>
        <w:t>ανα</w:t>
      </w:r>
      <w:r>
        <w:rPr>
          <w:rFonts w:eastAsia="Times New Roman" w:cs="Times New Roman"/>
          <w:szCs w:val="24"/>
        </w:rPr>
        <w:t>ταράξεις εντός των Ενόπλων Δυνάμεων; Εσείς έχετε την ευθύνη αν θέλετε να ακολουθήσετε αυτόν τον τρόπο.</w:t>
      </w:r>
    </w:p>
    <w:p w14:paraId="5FBAF14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 Μέχρι να τελειώσει η σημερινή συζήτηση έχουμε μία ευκαιρία να υπάρξει μια ομαλότητα στις Ένοπλες Δυν</w:t>
      </w:r>
      <w:r>
        <w:rPr>
          <w:rFonts w:eastAsia="Times New Roman" w:cs="Times New Roman"/>
          <w:szCs w:val="24"/>
        </w:rPr>
        <w:t xml:space="preserve">άμεις. Για ό,τι συμβεί θα είστε υπεύθυνοι, ειλικρινά σας το λέω. Υπάρχει πρόθεση. Συζήτησα με τους εισηγητές όλων των κομμάτων, πλην του ΣΥΡΙΖΑ, διότι προφανώς θα υιοθετεί τη δική σας θέση, και συμφωνούν ως προς </w:t>
      </w:r>
      <w:r>
        <w:rPr>
          <w:rFonts w:eastAsia="Times New Roman" w:cs="Times New Roman"/>
          <w:szCs w:val="24"/>
        </w:rPr>
        <w:lastRenderedPageBreak/>
        <w:t>αυτό. Δώστε τη δυνατότητα, δώστε την ευκαιρί</w:t>
      </w:r>
      <w:r>
        <w:rPr>
          <w:rFonts w:eastAsia="Times New Roman" w:cs="Times New Roman"/>
          <w:szCs w:val="24"/>
        </w:rPr>
        <w:t>α για μια ομαλότητα στις Ένοπλες Δυνάμεις.</w:t>
      </w:r>
    </w:p>
    <w:p w14:paraId="5FBAF14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FBAF14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Κυριαζίδη.</w:t>
      </w:r>
    </w:p>
    <w:p w14:paraId="5FBAF14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θα ήθελα τον λόγο.</w:t>
      </w:r>
    </w:p>
    <w:p w14:paraId="5FBAF14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Έχει ζητήσει τον λόγο ο κ. Βίτσας.</w:t>
      </w:r>
    </w:p>
    <w:p w14:paraId="5FBAF14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Μία κουβέντα μόνο, κύριε Πρόεδρε. </w:t>
      </w:r>
    </w:p>
    <w:p w14:paraId="5FBAF15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έχετε τον λόγο.</w:t>
      </w:r>
    </w:p>
    <w:p w14:paraId="5FBAF15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(Υπουργός Εθνικής Άμυνας – Πρόεδρος των Ανεξαρτήτων Ελλήνων):</w:t>
      </w:r>
      <w:r>
        <w:rPr>
          <w:rFonts w:eastAsia="Times New Roman" w:cs="Times New Roman"/>
          <w:szCs w:val="24"/>
        </w:rPr>
        <w:t xml:space="preserve"> Η τροπολογία με γενικό αριθμό 1311 και ειδικό αριθμό 77 που είχαμε αφήσει σε εκκρεμότητα, για τη συμφωνία της κ. </w:t>
      </w:r>
      <w:proofErr w:type="spellStart"/>
      <w:r>
        <w:rPr>
          <w:rFonts w:eastAsia="Times New Roman" w:cs="Times New Roman"/>
          <w:szCs w:val="24"/>
        </w:rPr>
        <w:t>Αχτσιόγλου</w:t>
      </w:r>
      <w:proofErr w:type="spellEnd"/>
      <w:r>
        <w:rPr>
          <w:rFonts w:eastAsia="Times New Roman" w:cs="Times New Roman"/>
          <w:szCs w:val="24"/>
        </w:rPr>
        <w:t xml:space="preserve">, για το θέμα των μετοχικών ταμείων γίνεται δεκτή. </w:t>
      </w:r>
    </w:p>
    <w:p w14:paraId="5FBAF15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w:t>
      </w:r>
      <w:r>
        <w:rPr>
          <w:rFonts w:eastAsia="Times New Roman" w:cs="Times New Roman"/>
          <w:b/>
          <w:szCs w:val="24"/>
        </w:rPr>
        <w:t xml:space="preserve">Α – ΣΙΔΗΡΟΠΟΥΛΟΥ: </w:t>
      </w:r>
      <w:r>
        <w:rPr>
          <w:rFonts w:eastAsia="Times New Roman" w:cs="Times New Roman"/>
          <w:szCs w:val="24"/>
        </w:rPr>
        <w:t>Για ποιο θέμα είναι, κύριε Υπουργέ;</w:t>
      </w:r>
    </w:p>
    <w:p w14:paraId="5FBAF15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Για το 4% των κρατήσεων από τα εξοπλιστικά για τα ταμεία. </w:t>
      </w:r>
    </w:p>
    <w:p w14:paraId="5FBAF15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5FBAF15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Βίτσα, έχετε τον λό</w:t>
      </w:r>
      <w:r>
        <w:rPr>
          <w:rFonts w:eastAsia="Times New Roman" w:cs="Times New Roman"/>
          <w:szCs w:val="24"/>
        </w:rPr>
        <w:t>γο.</w:t>
      </w:r>
    </w:p>
    <w:p w14:paraId="5FBAF15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Επειδή έρχεται και επανέρχεται και τραβάει, να δώσω μια οριστική απάντηση και να πω ποια είναι η δική μου η θέση. Έχω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όλες τις προτάσεις. </w:t>
      </w:r>
    </w:p>
    <w:p w14:paraId="5FBAF15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Πρώτον, ξαναλέω ότι και τα δύο σωματεία που </w:t>
      </w:r>
      <w:r>
        <w:rPr>
          <w:rFonts w:eastAsia="Times New Roman" w:cs="Times New Roman"/>
          <w:szCs w:val="24"/>
        </w:rPr>
        <w:t xml:space="preserve">θέλουν να είναι ομοσπονδίες, λέγονται «Πανελλήνια Ομοσπονδία Ενώσεων Στρατιωτικών». Και τα δύο. Το ένα έχει κρατήσει ως αρκτικόλεξο το ΠΟΕΣ, το άλλο ΠΟΜΕΝΣ. </w:t>
      </w:r>
    </w:p>
    <w:p w14:paraId="5FBAF15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Μία δευτεροβάθμια.</w:t>
      </w:r>
    </w:p>
    <w:p w14:paraId="5FBAF15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w:t>
      </w:r>
      <w:r>
        <w:rPr>
          <w:rFonts w:eastAsia="Times New Roman" w:cs="Times New Roman"/>
          <w:szCs w:val="24"/>
        </w:rPr>
        <w:t>αθίστε, να καταλάβετε και τι λένε οι άνθρωποι. Η πρόταση έρχεται και λέει: Πάρε από αυτά τα δύο και φτιάξε μια τρίτη. Άρα δεν αποκλείει το γεγονός να υπάρχουν αυτά τα δύο. Έρχομαι εγώ και λέω: Αυτό είναι ζήτημα όχι για νομοθέτηση στη Βουλή. Είναι ζήτημα πο</w:t>
      </w:r>
      <w:r>
        <w:rPr>
          <w:rFonts w:eastAsia="Times New Roman" w:cs="Times New Roman"/>
          <w:szCs w:val="24"/>
        </w:rPr>
        <w:t>λιτικής πρακτικής. Δεν υπάρχει μόνο αυτή η πολιτική πρακτική.</w:t>
      </w:r>
    </w:p>
    <w:p w14:paraId="5FBAF15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βάζετε ταμπέλα. Τα ονομάζετε.</w:t>
      </w:r>
    </w:p>
    <w:p w14:paraId="5FBAF15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Πάλι τα ίδια θα λέω. Δεν υπάρχει κανένα αρκτικόλεξο σε αυτό που διαβάζε</w:t>
      </w:r>
      <w:r>
        <w:rPr>
          <w:rFonts w:eastAsia="Times New Roman" w:cs="Times New Roman"/>
          <w:szCs w:val="24"/>
        </w:rPr>
        <w:t xml:space="preserve">τε. Και τους το είπα: Προσέξτε, κύριοι, δεν υπάρχουν μόνο τα δύο σωματεία που λέγονται ΠΟΕΣ και ΠΟΜΕΝΣ. Όταν ολοκληρωθεί η διαδικασία –για να είμαστε και καθαροί- της εκλογής των αντιπροσώπων και των διοικητικών συμβουλίων των περιφερειακών ενοτήτων, </w:t>
      </w:r>
      <w:r>
        <w:rPr>
          <w:rFonts w:eastAsia="Times New Roman" w:cs="Times New Roman"/>
          <w:szCs w:val="24"/>
        </w:rPr>
        <w:lastRenderedPageBreak/>
        <w:t>υπάρχ</w:t>
      </w:r>
      <w:r>
        <w:rPr>
          <w:rFonts w:eastAsia="Times New Roman" w:cs="Times New Roman"/>
          <w:szCs w:val="24"/>
        </w:rPr>
        <w:t>ουν και οι πρόεδροι. Άρα</w:t>
      </w:r>
      <w:r>
        <w:rPr>
          <w:rFonts w:eastAsia="Times New Roman" w:cs="Times New Roman"/>
          <w:szCs w:val="24"/>
        </w:rPr>
        <w:t>,</w:t>
      </w:r>
      <w:r>
        <w:rPr>
          <w:rFonts w:eastAsia="Times New Roman" w:cs="Times New Roman"/>
          <w:szCs w:val="24"/>
        </w:rPr>
        <w:t xml:space="preserve"> αν δεν τα βρείτε μέσα σε αυτό το διάστημα των τριών, έξι μηνών, υπάρχουν και άλλες πολιτικές πρακτικές που μπορούν να αξιοποιηθούν. Εγώ δεν θα πάω να πω στον συνδικαλιστή -και δεν είναι ξέρετε ο φόβος μου- τι κάνει ο ένας και τι κ</w:t>
      </w:r>
      <w:r>
        <w:rPr>
          <w:rFonts w:eastAsia="Times New Roman" w:cs="Times New Roman"/>
          <w:szCs w:val="24"/>
        </w:rPr>
        <w:t xml:space="preserve">άνει ο άλλος. Το φώναξα και λίγο στον κ. Μεγαλομύστακα: Επειδή στη ΓΣΕΕ συγκρούονται συχνά μεταξύ τους –και καλά κάνουν- με διάφορες πολιτικές τακτικές είπε κανένας να μην υπάρχει ΓΣΕΕ; Επειδή στην Πανελλήνια Ένωση των </w:t>
      </w:r>
      <w:proofErr w:type="spellStart"/>
      <w:r>
        <w:rPr>
          <w:rFonts w:eastAsia="Times New Roman" w:cs="Times New Roman"/>
          <w:szCs w:val="24"/>
        </w:rPr>
        <w:t>Επαγγελματοβιοτεχνών</w:t>
      </w:r>
      <w:proofErr w:type="spellEnd"/>
      <w:r>
        <w:rPr>
          <w:rFonts w:eastAsia="Times New Roman" w:cs="Times New Roman"/>
          <w:szCs w:val="24"/>
        </w:rPr>
        <w:t xml:space="preserve"> γίνεται το ίδιο,</w:t>
      </w:r>
      <w:r>
        <w:rPr>
          <w:rFonts w:eastAsia="Times New Roman" w:cs="Times New Roman"/>
          <w:szCs w:val="24"/>
        </w:rPr>
        <w:t xml:space="preserve"> να μην υπάρχει ούτε αυτή; </w:t>
      </w:r>
    </w:p>
    <w:p w14:paraId="5FBAF15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με την διάταξη…</w:t>
      </w:r>
    </w:p>
    <w:p w14:paraId="5FBAF15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σας λέω, λοιπόν, ότι έχω τις καλές μου υπηρεσίες…</w:t>
      </w:r>
    </w:p>
    <w:p w14:paraId="5FBAF15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ολοκληρώστε, παρ</w:t>
      </w:r>
      <w:r>
        <w:rPr>
          <w:rFonts w:eastAsia="Times New Roman" w:cs="Times New Roman"/>
          <w:szCs w:val="24"/>
        </w:rPr>
        <w:t>ακαλώ.</w:t>
      </w:r>
    </w:p>
    <w:p w14:paraId="5FBAF15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Ναι, αλλά το ονομάζετε…</w:t>
      </w:r>
    </w:p>
    <w:p w14:paraId="5FBAF16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 παρακαλώ, κύριε Κυριαζίδη.</w:t>
      </w:r>
    </w:p>
    <w:p w14:paraId="5FBAF16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Ταμπέλα βάζετε.</w:t>
      </w:r>
    </w:p>
    <w:p w14:paraId="5FBAF16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Αφού και οι δύο το ίδιο όνομα έχο</w:t>
      </w:r>
      <w:r>
        <w:rPr>
          <w:rFonts w:eastAsia="Times New Roman" w:cs="Times New Roman"/>
          <w:szCs w:val="24"/>
        </w:rPr>
        <w:t>υν.</w:t>
      </w:r>
    </w:p>
    <w:p w14:paraId="5FBAF16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Γιατί δεν βάζετε δευτεροβάθμια οργάνωση;</w:t>
      </w:r>
    </w:p>
    <w:p w14:paraId="5FBAF16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Πόσες φορές θα πρέπει να σας το πω για να το καταλάβετε;</w:t>
      </w:r>
    </w:p>
    <w:p w14:paraId="5FBAF16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Γιατί δεν το βάζετε;</w:t>
      </w:r>
    </w:p>
    <w:p w14:paraId="5FBAF16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w:t>
      </w:r>
      <w:r>
        <w:rPr>
          <w:rFonts w:eastAsia="Times New Roman" w:cs="Times New Roman"/>
          <w:b/>
          <w:szCs w:val="24"/>
        </w:rPr>
        <w:t>υργός Εθνικής Άμυνας):</w:t>
      </w:r>
      <w:r>
        <w:rPr>
          <w:rFonts w:eastAsia="Times New Roman" w:cs="Times New Roman"/>
          <w:szCs w:val="24"/>
        </w:rPr>
        <w:t xml:space="preserve"> Εσείς δεν συμφωνείτε να υπάρχει μία;</w:t>
      </w:r>
    </w:p>
    <w:p w14:paraId="5FBAF16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Βεβαίως.</w:t>
      </w:r>
    </w:p>
    <w:p w14:paraId="5FBAF16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Τότε τι μου λέτε;</w:t>
      </w:r>
    </w:p>
    <w:p w14:paraId="5FBAF16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εδώ έχει ονοματεπώνυμο. Το ονομάζετε εδώ…</w:t>
      </w:r>
    </w:p>
    <w:p w14:paraId="5FBAF16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b/>
          <w:szCs w:val="24"/>
        </w:rPr>
        <w:t>(Αναπληρωτής Υπουργός Εθνικής Άμυνας):</w:t>
      </w:r>
      <w:r>
        <w:rPr>
          <w:rFonts w:eastAsia="Times New Roman" w:cs="Times New Roman"/>
          <w:szCs w:val="24"/>
        </w:rPr>
        <w:t xml:space="preserve"> Αφού το ίδιο ονοματεπώνυμο έχουν και οι δύο. Πόσες φορές θα το πω;</w:t>
      </w:r>
    </w:p>
    <w:p w14:paraId="5FBAF16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ολοκληρώσατε;</w:t>
      </w:r>
    </w:p>
    <w:p w14:paraId="5FBAF16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Το καθορίζετε εδώ.</w:t>
      </w:r>
    </w:p>
    <w:p w14:paraId="5FBAF16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Κυριαζίδη, τα είπατε πριν από λίγο. Παρακαλώ, δεν καταγράφεται και το τι λέτε.</w:t>
      </w:r>
    </w:p>
    <w:p w14:paraId="5FBAF16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Ρωτήστε πώς λέγεται η ΠΟΜΕΝΣ. Είναι Πανελλήνια Ομοσπονδία Ενώσεων Στρατιωτικών.</w:t>
      </w:r>
    </w:p>
    <w:p w14:paraId="5FBAF16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Ονομάστε και</w:t>
      </w:r>
      <w:r>
        <w:rPr>
          <w:rFonts w:eastAsia="Times New Roman" w:cs="Times New Roman"/>
          <w:szCs w:val="24"/>
        </w:rPr>
        <w:t xml:space="preserve"> τις δύο τώρα.</w:t>
      </w:r>
    </w:p>
    <w:p w14:paraId="5FBAF17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δεν ονομάζουμε.</w:t>
      </w:r>
    </w:p>
    <w:p w14:paraId="5FBAF17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πώς δεν ονομάζετε;</w:t>
      </w:r>
    </w:p>
    <w:p w14:paraId="5FBAF17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Κυριαζίδη, δεν καταγράφεται τίποτα από αυτά που λέτε τώρα. Με ακούτε;</w:t>
      </w:r>
    </w:p>
    <w:p w14:paraId="5FBAF17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Κ</w:t>
      </w:r>
      <w:r>
        <w:rPr>
          <w:rFonts w:eastAsia="Times New Roman" w:cs="Times New Roman"/>
          <w:szCs w:val="24"/>
        </w:rPr>
        <w:t>υριαζίδη, καταλαβαίνετε; Αυτή τη στιγμή δεν έχει καταγραφεί τίποτα απ’ ό,τι είπατε.</w:t>
      </w:r>
    </w:p>
    <w:p w14:paraId="5FBAF17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Κύριε Υπουργέ, εσείς τελειώσατε;</w:t>
      </w:r>
    </w:p>
    <w:p w14:paraId="5FBAF17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Τελείωσα, κύριε Πρόεδρε.</w:t>
      </w:r>
    </w:p>
    <w:p w14:paraId="5FBAF17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Αικατ</w:t>
      </w:r>
      <w:r>
        <w:rPr>
          <w:rFonts w:eastAsia="Times New Roman" w:cs="Times New Roman"/>
          <w:szCs w:val="24"/>
        </w:rPr>
        <w:t>ερίνη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Σιδηροπούλου από τη Νέα Δημοκρατία.</w:t>
      </w:r>
    </w:p>
    <w:p w14:paraId="5FBAF17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Ευχαριστώ πολύ, κύριε Πρόεδρε.</w:t>
      </w:r>
    </w:p>
    <w:p w14:paraId="5FBAF17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Ξεκινώ αμέσως την τοποθέτησή μου για το συγκεκριμένο σχέδιο νόμου του Υπουργείου Εθνικής Άμυνας και θα προσπαθήσω να επικεντρωθώ σε ζη</w:t>
      </w:r>
      <w:r>
        <w:rPr>
          <w:rFonts w:eastAsia="Times New Roman" w:cs="Times New Roman"/>
          <w:szCs w:val="24"/>
        </w:rPr>
        <w:t>τήματα τα οποία δεν εθίγησαν με τον τρόπο που εγώ επιθυμώ να τα θίξω από τους συναδέλφους οι οποίοι τοποθετήθηκαν πριν από μένα, κύριε Πρόεδρε και αγαπητοί συνάδελφοι.</w:t>
      </w:r>
    </w:p>
    <w:p w14:paraId="5FBAF17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Θέμα πρώτο</w:t>
      </w:r>
      <w:r>
        <w:rPr>
          <w:rFonts w:eastAsia="Times New Roman" w:cs="Times New Roman"/>
          <w:szCs w:val="24"/>
        </w:rPr>
        <w:t>.</w:t>
      </w:r>
      <w:r>
        <w:rPr>
          <w:rFonts w:eastAsia="Times New Roman" w:cs="Times New Roman"/>
          <w:szCs w:val="24"/>
        </w:rPr>
        <w:t xml:space="preserve"> Ευέλπιδες. Βάζω τίτλους.</w:t>
      </w:r>
    </w:p>
    <w:p w14:paraId="5FBAF17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κύριοι Υπουργοί που εκπροσωπείτε την</w:t>
      </w:r>
      <w:r>
        <w:rPr>
          <w:rFonts w:eastAsia="Times New Roman" w:cs="Times New Roman"/>
          <w:szCs w:val="24"/>
        </w:rPr>
        <w:t xml:space="preserve"> Κυβέρνηση και αγαπητοί συνάδελφοι, θέλω να πω </w:t>
      </w:r>
      <w:r>
        <w:rPr>
          <w:rFonts w:eastAsia="Times New Roman" w:cs="Times New Roman"/>
          <w:szCs w:val="24"/>
        </w:rPr>
        <w:t>ότι το</w:t>
      </w:r>
      <w:r>
        <w:rPr>
          <w:rFonts w:eastAsia="Times New Roman" w:cs="Times New Roman"/>
          <w:szCs w:val="24"/>
        </w:rPr>
        <w:t xml:space="preserve"> ζήτημα επικεντρώθηκε στο αν φορούσαν ή δεν φορούσαν, ήταν ενδεδυμένοι ή όχι οι Ευέλπιδες με τη στολή τους.</w:t>
      </w:r>
    </w:p>
    <w:p w14:paraId="5FBAF17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Εγώ θέλω να επικεντρωθώ στο πολιτικό ζήτημα το οποίο υπάρχει. Το πολιτικό ζήτημα το οποίο υπάρχ</w:t>
      </w:r>
      <w:r>
        <w:rPr>
          <w:rFonts w:eastAsia="Times New Roman" w:cs="Times New Roman"/>
          <w:szCs w:val="24"/>
        </w:rPr>
        <w:t>ει αυτή την ώρα σε όλη την Ευρώπη και έχει έρθει και στη χώρα μας είναι ότι παρατηρείται μια έξαρση βίας και μια έξαρση των άκρων και των ακραίων συμπεριφορών σε καιρό ειρήνης, σε περίοδο δημοκρατίας σε όλες τις πρωτεύουσες της Ευρώπης, με αποτέλεσμα τα εκ</w:t>
      </w:r>
      <w:r>
        <w:rPr>
          <w:rFonts w:eastAsia="Times New Roman" w:cs="Times New Roman"/>
          <w:szCs w:val="24"/>
        </w:rPr>
        <w:t>λογικά αποτελέσματα τα οποία προκύπτουν μέσα σε ένα τέτοιο καθεστώς φοβίας και ανασφάλειας των πολιτών είναι ότι καταρρέουν χριστιανοδημοκράτες και σοσιαλδημοκράτες, οι κυβερνήσεις αντί να δαπανήσουν χρήματα για κοινωνικές πολιτικές προς τις ευαίσθητες ομά</w:t>
      </w:r>
      <w:r>
        <w:rPr>
          <w:rFonts w:eastAsia="Times New Roman" w:cs="Times New Roman"/>
          <w:szCs w:val="24"/>
        </w:rPr>
        <w:t>δες πληθυσμού, δαπανούν πολλά περισσότερα για την εσωτερική ασφάλεια των ευρωπαϊκών πρωτευουσών.</w:t>
      </w:r>
    </w:p>
    <w:p w14:paraId="5FBAF17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το θέμα θα πρέπει να μας προβληματίσει. Βλέπετε τα αποτελέσματα των εκλογών στην Τσεχία τελευταία, </w:t>
      </w:r>
      <w:r>
        <w:rPr>
          <w:rFonts w:eastAsia="Times New Roman" w:cs="Times New Roman"/>
          <w:szCs w:val="24"/>
        </w:rPr>
        <w:t xml:space="preserve">σύμφωνα με τα οποία </w:t>
      </w:r>
      <w:r>
        <w:rPr>
          <w:rFonts w:eastAsia="Times New Roman" w:cs="Times New Roman"/>
          <w:szCs w:val="24"/>
        </w:rPr>
        <w:t>οι άκρες και οι ακρότητες κερδίζουν</w:t>
      </w:r>
      <w:r>
        <w:rPr>
          <w:rFonts w:eastAsia="Times New Roman" w:cs="Times New Roman"/>
          <w:szCs w:val="24"/>
        </w:rPr>
        <w:t xml:space="preserve"> έδαφος σε βάρος των παραδοσιακών κομμάτων.</w:t>
      </w:r>
    </w:p>
    <w:p w14:paraId="5FBAF17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θα πρέπει να μας προβληματίσει, αγαπητοί συνάδελφοι.</w:t>
      </w:r>
    </w:p>
    <w:p w14:paraId="5FBAF17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 ο τίτλος «Ευέλπιδες», πέρα από τη φόρτιση περιλαμβάνει ένα πολιτικό περιεχόμενο το οποίο ουδείς οφείλει να παραγνωρίσει.</w:t>
      </w:r>
    </w:p>
    <w:p w14:paraId="5FBAF17F" w14:textId="77777777" w:rsidR="00DD71AD" w:rsidRDefault="009451BE">
      <w:pPr>
        <w:spacing w:after="0" w:line="600" w:lineRule="auto"/>
        <w:jc w:val="center"/>
        <w:rPr>
          <w:rFonts w:eastAsia="Times New Roman"/>
          <w:bCs/>
        </w:rPr>
      </w:pPr>
      <w:r>
        <w:rPr>
          <w:rFonts w:eastAsia="Times New Roman"/>
          <w:bCs/>
        </w:rPr>
        <w:t>(Θόρυβος στην Αίθουσα)</w:t>
      </w:r>
    </w:p>
    <w:p w14:paraId="5FBAF18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Συγγνώμη, κυρία Παπακώστα.</w:t>
      </w:r>
    </w:p>
    <w:p w14:paraId="5FBAF18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Παρακαλώ, κάντε ησυχία, κύριοι συνάδελφοι!</w:t>
      </w:r>
    </w:p>
    <w:p w14:paraId="5FBAF18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Επίσκεψη του Πρωθυπουργού της Ελλάδος στις Ηνωμένες Πολιτείες Αμερικής.</w:t>
      </w:r>
    </w:p>
    <w:p w14:paraId="5FBAF18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αφορά πάρα πολύ, κύριε Πρόεδρε</w:t>
      </w:r>
      <w:r>
        <w:rPr>
          <w:rFonts w:eastAsia="Times New Roman" w:cs="Times New Roman"/>
          <w:szCs w:val="24"/>
        </w:rPr>
        <w:t xml:space="preserve"> και νομίζω, αγαπητοί συνάδελφοι και τον ελληνικό λαό στο σύνολό του, να αποσαφηνιστεί στη Βουλή των Ελλήνων με μια συζήτηση η οποία θα γίνει στην Εθνική Αντιπροσωπεία, αποσαφήνισης του περιεχομένου της </w:t>
      </w:r>
      <w:r>
        <w:rPr>
          <w:rFonts w:eastAsia="Times New Roman" w:cs="Times New Roman"/>
          <w:szCs w:val="24"/>
        </w:rPr>
        <w:t>σ</w:t>
      </w:r>
      <w:r>
        <w:rPr>
          <w:rFonts w:eastAsia="Times New Roman" w:cs="Times New Roman"/>
          <w:szCs w:val="24"/>
        </w:rPr>
        <w:t>υμφωνίας της Ελληνικής Κυβέρνησης με τις Ηνωμένες Πο</w:t>
      </w:r>
      <w:r>
        <w:rPr>
          <w:rFonts w:eastAsia="Times New Roman" w:cs="Times New Roman"/>
          <w:szCs w:val="24"/>
        </w:rPr>
        <w:t xml:space="preserve">λιτείες Αμερικής σε ζητήματα που άπτονται της άμυνας και της ασφάλειας. Εκεί συμπεριλαμβάνεται και το μέρος από το όλο, που αφορούσε την αναβάθμιση των </w:t>
      </w:r>
      <w:r>
        <w:rPr>
          <w:rFonts w:eastAsia="Times New Roman" w:cs="Times New Roman"/>
          <w:szCs w:val="24"/>
          <w:lang w:val="en-US"/>
        </w:rPr>
        <w:t>F</w:t>
      </w:r>
      <w:r>
        <w:rPr>
          <w:rFonts w:eastAsia="Times New Roman" w:cs="Times New Roman"/>
          <w:szCs w:val="24"/>
        </w:rPr>
        <w:t>-16. Νομίζω ότι είναι ένα μέρος, δεν είναι το όλο.</w:t>
      </w:r>
    </w:p>
    <w:p w14:paraId="5FBAF18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Εκεί θέλω να πω ότι αυτό πρέπει να ενδιαφέρει την Εθ</w:t>
      </w:r>
      <w:r>
        <w:rPr>
          <w:rFonts w:eastAsia="Times New Roman" w:cs="Times New Roman"/>
          <w:szCs w:val="24"/>
        </w:rPr>
        <w:t xml:space="preserve">νική Αντιπροσωπεία και τον ελληνικό λαό υπό την εξής έννοια, ότι δηλαδή η περιοχή μας, η Ελλάδα, η χώρα μας είναι ο μοναδικός πυλώνας σταθερότητας στην ευρύτερη περιοχή. Είναι η συγκυρία εξαιρετικά ευνοϊκή για τη χώρα, διότι οι Ηνωμένες Πολιτείες Αμερικής </w:t>
      </w:r>
      <w:r>
        <w:rPr>
          <w:rFonts w:eastAsia="Times New Roman" w:cs="Times New Roman"/>
          <w:szCs w:val="24"/>
        </w:rPr>
        <w:t xml:space="preserve">αναζητούν αυτή τη στιγμή έναν σταθερό βραχίονα, έναν σταθερό πυλώνα στην περιοχή και αυτός δεν μπορεί παρά να είναι η Ελλάδα. Αυτή είναι η δεύτερη παρατήρηση. Άρα, πώς το αξιοποιεί η χώρα και διά της Κυβερνήσεώς της, μέσα από τις πάγιες θέσεις, τις οποίες </w:t>
      </w:r>
      <w:r>
        <w:rPr>
          <w:rFonts w:eastAsia="Times New Roman" w:cs="Times New Roman"/>
          <w:szCs w:val="24"/>
        </w:rPr>
        <w:t>εκφράζει και τις οποίες τήρησε και η παρούσα Κυβέρνηση;</w:t>
      </w:r>
    </w:p>
    <w:p w14:paraId="5FBAF18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Άρα δεν καταλαβαίνω γιατί περιμένατε κάτι διαφορετικό κάποιες πτέρυγες της Βουλής. Δεν νομίζω ότι μπορεί, όταν κάποιος είναι στη διακυβέρνηση, να φεύγει από τις πάγιες θέσεις της χώρας σε σχέση και με</w:t>
      </w:r>
      <w:r>
        <w:rPr>
          <w:rFonts w:eastAsia="Times New Roman" w:cs="Times New Roman"/>
          <w:szCs w:val="24"/>
        </w:rPr>
        <w:t xml:space="preserve"> το αμυντικό δόγμα, σε σχέση και με τα ζητήματα της εξωτερικής πολιτικής και της διπλωματίας, σε σχέση με αυτό που η χώρα έχει οικοδομήσει επί χρόνια ως πάγια εξωτερική της πολιτική και ως δόγμα άμυνας και ασφάλειας. Δεν καταλαβαίνω, δηλαδή, τι θα περίμενε</w:t>
      </w:r>
      <w:r>
        <w:rPr>
          <w:rFonts w:eastAsia="Times New Roman" w:cs="Times New Roman"/>
          <w:szCs w:val="24"/>
        </w:rPr>
        <w:t xml:space="preserve"> κανείς διαφορετικό απ’ αυτό. </w:t>
      </w:r>
    </w:p>
    <w:p w14:paraId="5FBAF18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Αυτό που αναμένω, όμως, είναι να αποσαφηνιστεί πώς σε μία τέτοια ευνοϊκή συγκυρία επωφελείται η χώρα μας πολύ περισσότερο απ’ ό,τι θα μπορούσε να ωφεληθεί, ενδεχομένως, σε μία περίοδο</w:t>
      </w:r>
      <w:r>
        <w:rPr>
          <w:rFonts w:eastAsia="Times New Roman" w:cs="Times New Roman"/>
          <w:szCs w:val="24"/>
        </w:rPr>
        <w:t>, κατά την οποία</w:t>
      </w:r>
      <w:r>
        <w:rPr>
          <w:rFonts w:eastAsia="Times New Roman" w:cs="Times New Roman"/>
          <w:szCs w:val="24"/>
        </w:rPr>
        <w:t xml:space="preserve"> </w:t>
      </w:r>
      <w:r>
        <w:rPr>
          <w:rFonts w:eastAsia="Times New Roman" w:cs="Times New Roman"/>
          <w:szCs w:val="24"/>
        </w:rPr>
        <w:t xml:space="preserve"> δεν υπήρχαν οι εντάσεις με τη γειτονική χώρα, την Τουρκία, δεν υπήρχαν οι διαθέσεις στην Ευρώπη να επιστρέψουμε στον 19</w:t>
      </w:r>
      <w:r>
        <w:rPr>
          <w:rFonts w:eastAsia="Times New Roman" w:cs="Times New Roman"/>
          <w:szCs w:val="24"/>
          <w:vertAlign w:val="superscript"/>
        </w:rPr>
        <w:t>ο</w:t>
      </w:r>
      <w:r>
        <w:rPr>
          <w:rFonts w:eastAsia="Times New Roman" w:cs="Times New Roman"/>
          <w:szCs w:val="24"/>
        </w:rPr>
        <w:t xml:space="preserve"> αιώνα, σε συνάρτηση με αυτό που είπα στην αρχή. Δηλαδή, αντί να πάμε σε μία Ευρώπη μεγαλύτερη, ασφαλέστερη και πιο κοντά στους πολίτες</w:t>
      </w:r>
      <w:r>
        <w:rPr>
          <w:rFonts w:eastAsia="Times New Roman" w:cs="Times New Roman"/>
          <w:szCs w:val="24"/>
        </w:rPr>
        <w:t xml:space="preserve"> της, πηγαίνουμε σιγά-σιγά σε λογικές φεουδαρχισμού, να κλειστούμε στον εαυτό μας και να περιχαρακωθούμε με βάση τη φοβία και την ανασφάλεια που επικρατούν. </w:t>
      </w:r>
    </w:p>
    <w:p w14:paraId="5FBAF18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Άρα τι κερδίζουμε εμείς τώρα; Πρέπει να μας το αποσαφηνίσετε. Εγώ θα ήθελα να δω τον Πρωθυπουργό τ</w:t>
      </w:r>
      <w:r>
        <w:rPr>
          <w:rFonts w:eastAsia="Times New Roman" w:cs="Times New Roman"/>
          <w:szCs w:val="24"/>
        </w:rPr>
        <w:t>ης χώρας να μας το εξηγεί αυτό.</w:t>
      </w:r>
    </w:p>
    <w:p w14:paraId="5FBAF18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Το τρίτο που θέλω να πω είναι ότι πρέπει να λύσετε μία σειρά από προβλήματα στο Υπουργείο, διότι κάνετε ένα διαχειριστικό νομοσχέδιο. Το καταλαβαίνω. Αλλού διαφωνούμε, έχουμε διαφορετική άποψη και αλλού συμφωνούμε. Είναι δια</w:t>
      </w:r>
      <w:r>
        <w:rPr>
          <w:rFonts w:eastAsia="Times New Roman" w:cs="Times New Roman"/>
          <w:szCs w:val="24"/>
        </w:rPr>
        <w:t xml:space="preserve">χειριστικά τα ζητήματα. Σας θέτω, όμως, δύο-τρία θέματα τα οποία είναι πολύ σοβαρά. </w:t>
      </w:r>
    </w:p>
    <w:p w14:paraId="5FBAF18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Τι θα κάνετε, για παράδειγμα, κύριε Υπουργέ, μιας και είστε Υπουργός Άμυνας, με την κατάργηση προστασίας των συντάξεων των </w:t>
      </w:r>
      <w:r>
        <w:rPr>
          <w:rFonts w:eastAsia="Times New Roman" w:cs="Times New Roman"/>
          <w:szCs w:val="24"/>
        </w:rPr>
        <w:t>ΑΜΕΑ</w:t>
      </w:r>
      <w:r>
        <w:rPr>
          <w:rFonts w:eastAsia="Times New Roman" w:cs="Times New Roman"/>
          <w:szCs w:val="24"/>
        </w:rPr>
        <w:t xml:space="preserve"> των στελεχών των Ενόπλων Δυνάμεων και, μάλι</w:t>
      </w:r>
      <w:r>
        <w:rPr>
          <w:rFonts w:eastAsia="Times New Roman" w:cs="Times New Roman"/>
          <w:szCs w:val="24"/>
        </w:rPr>
        <w:t xml:space="preserve">στα, με βαριά αναπηρία, 80% και άνω; Εκεί είδαμε να αίρεται ουσιαστικά η προστασία του θεσμού της αναπηρίας, ο οποίος προστατεύεται από το Σύνταγμα, από το </w:t>
      </w:r>
      <w:r>
        <w:rPr>
          <w:rFonts w:eastAsia="Times New Roman" w:cs="Times New Roman"/>
          <w:szCs w:val="24"/>
        </w:rPr>
        <w:t>Ε</w:t>
      </w:r>
      <w:r>
        <w:rPr>
          <w:rFonts w:eastAsia="Times New Roman" w:cs="Times New Roman"/>
          <w:szCs w:val="24"/>
        </w:rPr>
        <w:t xml:space="preserve">θνικό και </w:t>
      </w:r>
      <w:r>
        <w:rPr>
          <w:rFonts w:eastAsia="Times New Roman" w:cs="Times New Roman"/>
          <w:szCs w:val="24"/>
        </w:rPr>
        <w:t>Δ</w:t>
      </w:r>
      <w:r>
        <w:rPr>
          <w:rFonts w:eastAsia="Times New Roman" w:cs="Times New Roman"/>
          <w:szCs w:val="24"/>
        </w:rPr>
        <w:t xml:space="preserve">ιεθνές Δίκαιο. Παραβιάστηκε η νομιμότητα με τον νόμο </w:t>
      </w:r>
      <w:proofErr w:type="spellStart"/>
      <w:r>
        <w:rPr>
          <w:rFonts w:eastAsia="Times New Roman" w:cs="Times New Roman"/>
          <w:szCs w:val="24"/>
        </w:rPr>
        <w:t>Κατρούγκαλου</w:t>
      </w:r>
      <w:proofErr w:type="spellEnd"/>
      <w:r>
        <w:rPr>
          <w:rFonts w:eastAsia="Times New Roman" w:cs="Times New Roman"/>
          <w:szCs w:val="24"/>
        </w:rPr>
        <w:t>. Θα αποκατασταθεί η χω</w:t>
      </w:r>
      <w:r>
        <w:rPr>
          <w:rFonts w:eastAsia="Times New Roman" w:cs="Times New Roman"/>
          <w:szCs w:val="24"/>
        </w:rPr>
        <w:t xml:space="preserve">ρίς νόμιμη αιτία μη προστασία των συντάξεων των </w:t>
      </w:r>
      <w:r>
        <w:rPr>
          <w:rFonts w:eastAsia="Times New Roman" w:cs="Times New Roman"/>
          <w:szCs w:val="24"/>
        </w:rPr>
        <w:t>ΑΜΕΑ</w:t>
      </w:r>
      <w:r>
        <w:rPr>
          <w:rFonts w:eastAsia="Times New Roman" w:cs="Times New Roman"/>
          <w:szCs w:val="24"/>
        </w:rPr>
        <w:t>; Είναι ένα ζήτημα το οποίο πρέπει να λύσετε.</w:t>
      </w:r>
    </w:p>
    <w:p w14:paraId="5FBAF18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Ένα δεύτερο ζήτημα είναι οι συντάξεις χηρείας. Σε κα</w:t>
      </w:r>
      <w:r>
        <w:rPr>
          <w:rFonts w:eastAsia="Times New Roman" w:cs="Times New Roman"/>
          <w:szCs w:val="24"/>
        </w:rPr>
        <w:t>μ</w:t>
      </w:r>
      <w:r>
        <w:rPr>
          <w:rFonts w:eastAsia="Times New Roman" w:cs="Times New Roman"/>
          <w:szCs w:val="24"/>
        </w:rPr>
        <w:t>μία χώρα της Ευρωπαϊκής Ένωσης δεν εκδίδεται σύνταξη βάσει των εισοδηματικών και των περιουσιακών στοιχεί</w:t>
      </w:r>
      <w:r>
        <w:rPr>
          <w:rFonts w:eastAsia="Times New Roman" w:cs="Times New Roman"/>
          <w:szCs w:val="24"/>
        </w:rPr>
        <w:t>ων των ασφαλισμένων. Είναι ένα ζήτημα το οποίο πρέπει να δείτε και να λύσετε.</w:t>
      </w:r>
    </w:p>
    <w:p w14:paraId="5FBAF18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προειδοποιητικά το κουδούνι λήξεως του χρόνου ομιλίας της κυρίας Βουλευτού)</w:t>
      </w:r>
    </w:p>
    <w:p w14:paraId="5FBAF18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Ένα τρίτο ζήτημα που πρέπει να δείτε είναι το βαθύ κούρεμα των συντάξεων των </w:t>
      </w:r>
      <w:r>
        <w:rPr>
          <w:rFonts w:eastAsia="Times New Roman" w:cs="Times New Roman"/>
          <w:szCs w:val="24"/>
        </w:rPr>
        <w:t xml:space="preserve">στελεχών των Ενόπλων Δυνάμεων, με βάση την απαρχή εφαρμογής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μάλιστα, αυτών που κατείχαν θέση ευθύνης. Όσο πιο βαριά θέση </w:t>
      </w:r>
      <w:r>
        <w:rPr>
          <w:rFonts w:eastAsia="Times New Roman" w:cs="Times New Roman"/>
          <w:szCs w:val="24"/>
        </w:rPr>
        <w:lastRenderedPageBreak/>
        <w:t>ευθύνης κατείχαν τα στελέχη αυτά, τόσο πιο βαθύ κούρεμα υπέστησαν στις συντάξεις τους.</w:t>
      </w:r>
    </w:p>
    <w:p w14:paraId="5FBAF18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Επίσης, θα ήθελα να</w:t>
      </w:r>
      <w:r>
        <w:rPr>
          <w:rFonts w:eastAsia="Times New Roman" w:cs="Times New Roman"/>
          <w:szCs w:val="24"/>
        </w:rPr>
        <w:t xml:space="preserve"> κάνω μία-δυο παρατηρήσεις που αφορούν δύο θέματα, γιατί εν πολλοίς οι συνάδελφοι επικεντρώθηκαν σε αυτά τα ζητήματα.</w:t>
      </w:r>
    </w:p>
    <w:p w14:paraId="5FBAF18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άρθρο 11, κύριε Υπουργέ, για το Σώμα Επιθεωρητών και την Υπηρεσία Εσωτερικών Υποθέσεων –και δεν το είπε κανείς αυτό το πράγμα- δημιουργ</w:t>
      </w:r>
      <w:r>
        <w:rPr>
          <w:rFonts w:eastAsia="Times New Roman" w:cs="Times New Roman"/>
          <w:szCs w:val="24"/>
        </w:rPr>
        <w:t xml:space="preserve">εί σύγχυση και πρέπει να το αλλάξετε. Θα σας πω ποια πρόταση πρέπει να υιοθετήσετε. Όσον αφορά τις αρμοδιότητες των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ε</w:t>
      </w:r>
      <w:r>
        <w:rPr>
          <w:rFonts w:eastAsia="Times New Roman" w:cs="Times New Roman"/>
          <w:szCs w:val="24"/>
        </w:rPr>
        <w:t>νώσεων, έρχεται σε σύγκρουση με το ν</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721/1970 περί λογιστικού των Ενόπλων Δυνάμεων και Δημοσίου Λογιστικού και θα έχετε πρόβλημα. Προτείνω, λοιπόν, να υιοθετήσετε την πρόταση του Συνδέσμου Αποστράτων Αξιωματικών Οικονομικού Σώματος, οι οποίοι σας το τονίζουν αυτό το ζήτημα. Δείτε το, σας παρα</w:t>
      </w:r>
      <w:r>
        <w:rPr>
          <w:rFonts w:eastAsia="Times New Roman" w:cs="Times New Roman"/>
          <w:szCs w:val="24"/>
        </w:rPr>
        <w:t xml:space="preserve">καλώ πάρα πολύ. </w:t>
      </w:r>
    </w:p>
    <w:p w14:paraId="5FBAF18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Προτείνω τα έσοδα από την αξιοποίηση των περιουσιακών στοιχείων του Υπουργείου να δοθούν στα μετοχικά ταμεία, διότι όπως ξέρετε πάρα πολύ καλά, έχουν υποστεί πολλές μειώσεις και ουσιαστικά τα μερίσματά τους…</w:t>
      </w:r>
    </w:p>
    <w:p w14:paraId="5FBAF19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w:t>
      </w:r>
      <w:r>
        <w:rPr>
          <w:rFonts w:eastAsia="Times New Roman" w:cs="Times New Roman"/>
          <w:b/>
          <w:szCs w:val="24"/>
        </w:rPr>
        <w:t>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Έγινε αυτό.</w:t>
      </w:r>
    </w:p>
    <w:p w14:paraId="5FBAF19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Το βάλατε; Γι’ αυτό ρώτησα προηγουμένως, αλλά μου είπατε ότι η τροπολογία δεν αφορά σ</w:t>
      </w:r>
      <w:r>
        <w:rPr>
          <w:rFonts w:eastAsia="Times New Roman" w:cs="Times New Roman"/>
          <w:szCs w:val="24"/>
        </w:rPr>
        <w:t>ε</w:t>
      </w:r>
      <w:r>
        <w:rPr>
          <w:rFonts w:eastAsia="Times New Roman" w:cs="Times New Roman"/>
          <w:szCs w:val="24"/>
        </w:rPr>
        <w:t xml:space="preserve"> αυτό. Στα μετοχικά ταμεία.</w:t>
      </w:r>
    </w:p>
    <w:p w14:paraId="5FBAF19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w:t>
      </w:r>
      <w:r>
        <w:rPr>
          <w:rFonts w:eastAsia="Times New Roman" w:cs="Times New Roman"/>
          <w:b/>
          <w:szCs w:val="24"/>
        </w:rPr>
        <w:t>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Στο 4%.</w:t>
      </w:r>
    </w:p>
    <w:p w14:paraId="5FBAF19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Αυτό είναι του Υπουργείου Εργασίας. Εγώ λέω από την αξιοποίηση. Είναι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αν δεν κάνω λάθος.</w:t>
      </w:r>
    </w:p>
    <w:p w14:paraId="5FBAF19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b/>
          <w:szCs w:val="24"/>
        </w:rPr>
        <w:t xml:space="preserve">): </w:t>
      </w:r>
      <w:r>
        <w:rPr>
          <w:rFonts w:eastAsia="Times New Roman" w:cs="Times New Roman"/>
          <w:szCs w:val="24"/>
        </w:rPr>
        <w:t>Είναι από τα εξοπλιστικά.</w:t>
      </w:r>
    </w:p>
    <w:p w14:paraId="5FBAF19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Ναι. Εγώ μιλώ για την αξιοποίηση της περιουσίας, δηλαδή για το άρθρο 8, το οποίο μιλά για την αξιοποίηση περιουσιακών στοιχείων. Να αξιοποιήσετε τα περιουσιακά στοιχεία…</w:t>
      </w:r>
    </w:p>
    <w:p w14:paraId="5FBAF19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w:t>
      </w:r>
      <w:r>
        <w:rPr>
          <w:rFonts w:eastAsia="Times New Roman" w:cs="Times New Roman"/>
          <w:b/>
          <w:szCs w:val="24"/>
        </w:rPr>
        <w:t>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Θα πάει όλο στα μετοχικά ταμεία.</w:t>
      </w:r>
    </w:p>
    <w:p w14:paraId="5FBAF19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Αυτό, πράγματι, είναι ένα πάρα πολύ καλό νέο.</w:t>
      </w:r>
    </w:p>
    <w:p w14:paraId="5FBAF19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Επίσης, ένα ζήτημα είναι το άρθρο 27, στο οποίο άκουσα να γίνεται μία συζήτηση η </w:t>
      </w:r>
      <w:r>
        <w:rPr>
          <w:rFonts w:eastAsia="Times New Roman" w:cs="Times New Roman"/>
          <w:szCs w:val="24"/>
        </w:rPr>
        <w:t>οποία δεν καταλήγει πουθενά. Η γνώμη μου είναι ότι το πράγμα είναι πάρα πολύ απλό</w:t>
      </w:r>
      <w:r>
        <w:rPr>
          <w:rFonts w:eastAsia="Times New Roman" w:cs="Times New Roman"/>
          <w:szCs w:val="24"/>
        </w:rPr>
        <w:t>,</w:t>
      </w:r>
      <w:r>
        <w:rPr>
          <w:rFonts w:eastAsia="Times New Roman" w:cs="Times New Roman"/>
          <w:szCs w:val="24"/>
        </w:rPr>
        <w:t xml:space="preserve"> εάν ζητήσουμε τη γνώμη των </w:t>
      </w:r>
      <w:r>
        <w:rPr>
          <w:rFonts w:eastAsia="Times New Roman" w:cs="Times New Roman"/>
          <w:szCs w:val="24"/>
        </w:rPr>
        <w:t>α</w:t>
      </w:r>
      <w:r>
        <w:rPr>
          <w:rFonts w:eastAsia="Times New Roman" w:cs="Times New Roman"/>
          <w:szCs w:val="24"/>
        </w:rPr>
        <w:t>ρχηγών. Η φυσική ηγεσία των Ενόπλων Δυνάμεων είναι αυτή η οποία θα έχει και την ευθύνη. Ρωτήστε τους, λοιπόν, ποια γνώμη έχουν επ’ αυτού του θέμα</w:t>
      </w:r>
      <w:r>
        <w:rPr>
          <w:rFonts w:eastAsia="Times New Roman" w:cs="Times New Roman"/>
          <w:szCs w:val="24"/>
        </w:rPr>
        <w:t>τος, εάν θεωρούν, δηλαδή, ότι αυτό μπορεί να βοηθήσει.</w:t>
      </w:r>
    </w:p>
    <w:p w14:paraId="5FBAF19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Άρα, πριν προχωρήσετε σε οποιαδήποτε ρύθμιση, συνεννοηθείτε μαζί τους, ρωτήστε τη γνώμη τους. Αν αυτοί σας δώσουν το πράσινο φως, τότε προχωρήστε. Αλλιώς, θα φέρετε την πολιτική ευθύνη για ό,τι προκύψε</w:t>
      </w:r>
      <w:r>
        <w:rPr>
          <w:rFonts w:eastAsia="Times New Roman" w:cs="Times New Roman"/>
          <w:szCs w:val="24"/>
        </w:rPr>
        <w:t xml:space="preserve">ι. Και σας βεβαιώνω ότι θα προκύψει, διότι τα πράγματα δεν είναι καθόλου απλά όταν υπάρχουν συγκρούσεις και, μάλιστα, στον ευαίσθητο τομέα των Ενόπλων Δυνάμεων. </w:t>
      </w:r>
    </w:p>
    <w:p w14:paraId="5FBAF19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πω ότι καλό είναι στα θέματα </w:t>
      </w:r>
      <w:r>
        <w:rPr>
          <w:rFonts w:eastAsia="Times New Roman" w:cs="Times New Roman"/>
          <w:szCs w:val="24"/>
        </w:rPr>
        <w:t>ά</w:t>
      </w:r>
      <w:r>
        <w:rPr>
          <w:rFonts w:eastAsia="Times New Roman" w:cs="Times New Roman"/>
          <w:szCs w:val="24"/>
        </w:rPr>
        <w:t xml:space="preserve">μυνας όλοι να επικεντρωνόμαστε στο </w:t>
      </w:r>
      <w:proofErr w:type="spellStart"/>
      <w:r>
        <w:rPr>
          <w:rFonts w:eastAsia="Times New Roman" w:cs="Times New Roman"/>
          <w:szCs w:val="24"/>
        </w:rPr>
        <w:t>διακύβευμα</w:t>
      </w:r>
      <w:proofErr w:type="spellEnd"/>
      <w:r>
        <w:rPr>
          <w:rFonts w:eastAsia="Times New Roman" w:cs="Times New Roman"/>
          <w:szCs w:val="24"/>
        </w:rPr>
        <w:t>. Κα</w:t>
      </w:r>
      <w:r>
        <w:rPr>
          <w:rFonts w:eastAsia="Times New Roman" w:cs="Times New Roman"/>
          <w:szCs w:val="24"/>
        </w:rPr>
        <w:t xml:space="preserve">ι το </w:t>
      </w:r>
      <w:proofErr w:type="spellStart"/>
      <w:r>
        <w:rPr>
          <w:rFonts w:eastAsia="Times New Roman" w:cs="Times New Roman"/>
          <w:szCs w:val="24"/>
        </w:rPr>
        <w:t>διακύβευμα</w:t>
      </w:r>
      <w:proofErr w:type="spellEnd"/>
      <w:r>
        <w:rPr>
          <w:rFonts w:eastAsia="Times New Roman" w:cs="Times New Roman"/>
          <w:szCs w:val="24"/>
        </w:rPr>
        <w:t xml:space="preserve"> είναι να έχουμε μ</w:t>
      </w:r>
      <w:r>
        <w:rPr>
          <w:rFonts w:eastAsia="Times New Roman" w:cs="Times New Roman"/>
          <w:szCs w:val="24"/>
        </w:rPr>
        <w:t>ί</w:t>
      </w:r>
      <w:r>
        <w:rPr>
          <w:rFonts w:eastAsia="Times New Roman" w:cs="Times New Roman"/>
          <w:szCs w:val="24"/>
        </w:rPr>
        <w:t>α πολιτική</w:t>
      </w:r>
      <w:r>
        <w:rPr>
          <w:rFonts w:eastAsia="Times New Roman" w:cs="Times New Roman"/>
          <w:szCs w:val="24"/>
        </w:rPr>
        <w:t>,</w:t>
      </w:r>
      <w:r>
        <w:rPr>
          <w:rFonts w:eastAsia="Times New Roman" w:cs="Times New Roman"/>
          <w:szCs w:val="24"/>
        </w:rPr>
        <w:t xml:space="preserve"> η οποία πρώτα από όλα να εστιάζει στα στελέχη, διότι τα στελέχη είναι αυτά τα οποία χειρίζονται τα εξοπλιστικά μας, τα στελέχη είναι αυτά τα οποία πρέπει να έχουν υψηλό ηθικό, τα στελέχη των Ενόπλων Δυνάμεων -ά</w:t>
      </w:r>
      <w:r>
        <w:rPr>
          <w:rFonts w:eastAsia="Times New Roman" w:cs="Times New Roman"/>
          <w:szCs w:val="24"/>
        </w:rPr>
        <w:t xml:space="preserve">ντρες και γυναίκες- είναι αυτά τα οποία θα πρέπει να αισθάνονται ασφάλεια και εκτίμηση στο πρόσωπό τους. Και θα πρέπει αυτό να το αποδεικνύουμε εν τοις </w:t>
      </w:r>
      <w:proofErr w:type="spellStart"/>
      <w:r>
        <w:rPr>
          <w:rFonts w:eastAsia="Times New Roman" w:cs="Times New Roman"/>
          <w:szCs w:val="24"/>
        </w:rPr>
        <w:t>πράγμασι</w:t>
      </w:r>
      <w:proofErr w:type="spellEnd"/>
      <w:r>
        <w:rPr>
          <w:rFonts w:eastAsia="Times New Roman" w:cs="Times New Roman"/>
          <w:szCs w:val="24"/>
        </w:rPr>
        <w:t xml:space="preserve"> όλες οι κυβερνήσεις, όλοι οι Υπουργοί Άμυνας.</w:t>
      </w:r>
    </w:p>
    <w:p w14:paraId="5FBAF19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Κατά συνέπεια, κλείνοντας, κύριε Πρόεδρε, θέλω να</w:t>
      </w:r>
      <w:r>
        <w:rPr>
          <w:rFonts w:eastAsia="Times New Roman" w:cs="Times New Roman"/>
          <w:szCs w:val="24"/>
        </w:rPr>
        <w:t xml:space="preserve"> πω ότι εδώ θα πρέπει να συμφωνήσουμε σε μερικά ζητήματα. Σας επεσήμανα ακροθιγώς δύο, τρία ζητήματα τα οποία είναι πολύ καίρια για τα στελέχη των Ενόπλων Δυνάμεων. Προχωρήστε προς αυτή την κατεύθυνση και νομίζω ότι κανείς δεν θα έχει αντίρρηση επ' αυτού.</w:t>
      </w:r>
    </w:p>
    <w:p w14:paraId="5FBAF19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μια αποστροφή του λόγου μου και στο τέλος της τοποθέτησής μου, κύριε Πρόεδρε, θα πω ότι οι κοκορομαχίες</w:t>
      </w:r>
      <w:r>
        <w:rPr>
          <w:rFonts w:eastAsia="Times New Roman" w:cs="Times New Roman"/>
          <w:szCs w:val="24"/>
        </w:rPr>
        <w:t>,</w:t>
      </w:r>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διεξάγονται στη Βουλή των Ελλήνων, οι προσωπικές αναφορές, και μάλιστα με αφορμή τέτοια ζητήματα, δεν </w:t>
      </w:r>
      <w:proofErr w:type="spellStart"/>
      <w:r>
        <w:rPr>
          <w:rFonts w:eastAsia="Times New Roman" w:cs="Times New Roman"/>
          <w:szCs w:val="24"/>
        </w:rPr>
        <w:t>περιποιούν</w:t>
      </w:r>
      <w:proofErr w:type="spellEnd"/>
      <w:r>
        <w:rPr>
          <w:rFonts w:eastAsia="Times New Roman" w:cs="Times New Roman"/>
          <w:szCs w:val="24"/>
        </w:rPr>
        <w:t xml:space="preserve"> τιμή στο </w:t>
      </w:r>
      <w:r>
        <w:rPr>
          <w:rFonts w:eastAsia="Times New Roman" w:cs="Times New Roman"/>
          <w:szCs w:val="24"/>
        </w:rPr>
        <w:t>ε</w:t>
      </w:r>
      <w:r>
        <w:rPr>
          <w:rFonts w:eastAsia="Times New Roman" w:cs="Times New Roman"/>
          <w:szCs w:val="24"/>
        </w:rPr>
        <w:t>λληνικό Κοινοβο</w:t>
      </w:r>
      <w:r>
        <w:rPr>
          <w:rFonts w:eastAsia="Times New Roman" w:cs="Times New Roman"/>
          <w:szCs w:val="24"/>
        </w:rPr>
        <w:t xml:space="preserve">ύλιο. </w:t>
      </w:r>
    </w:p>
    <w:p w14:paraId="5FBAF19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θα παρακαλέσω και τον κύριο Πρόεδρο της Βουλής και εσάς, που είστε οι αρμόδιοι Αντιπρόεδροι για να διαχειρίζεστε και να συντονίζετε αυτή τη διαδικασία, για να διαφυλάσσετε και το κύρος της Βουλής από διολίσθηση σε πρακτικές και σε συμπεριφορές </w:t>
      </w:r>
      <w:r>
        <w:rPr>
          <w:rFonts w:eastAsia="Times New Roman"/>
          <w:szCs w:val="24"/>
        </w:rPr>
        <w:t>ο</w:t>
      </w:r>
      <w:r>
        <w:rPr>
          <w:rFonts w:eastAsia="Times New Roman"/>
          <w:szCs w:val="24"/>
        </w:rPr>
        <w:t>ι οποίες</w:t>
      </w:r>
      <w:r>
        <w:rPr>
          <w:rFonts w:eastAsia="Times New Roman" w:cs="Times New Roman"/>
          <w:szCs w:val="24"/>
        </w:rPr>
        <w:t xml:space="preserve"> στοχεύουν σε προσωπικό επίπεδο τους συναδέλφους ή τους Υπουργούς προς τους συναδέλφους ή τους συναδέλφους προς τους Υπουργούς, να τηρείτε πάντοτε τον Κανονισμό. </w:t>
      </w:r>
    </w:p>
    <w:p w14:paraId="5FBAF19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ο Κανονισμός λέει ότι επί ασχέτων θεμάτων και επί θεμάτων τα οποία άπτονται επί π</w:t>
      </w:r>
      <w:r>
        <w:rPr>
          <w:rFonts w:eastAsia="Times New Roman" w:cs="Times New Roman"/>
          <w:szCs w:val="24"/>
        </w:rPr>
        <w:t xml:space="preserve">ροσωπικού ζητήματος -που δεν αφορούν, πιστέψτε με, κανέναν από εμάς, ούτε την ελληνική κοινωνία- θα πρέπει να τους ανακαλείτε στην τάξη, κύριε Πρόεδρε, ει δυνατόν να τους επιβάλλετε και τις δέουσες τιμές. Διότι ως Βουλευτής του </w:t>
      </w:r>
      <w:r>
        <w:rPr>
          <w:rFonts w:eastAsia="Times New Roman" w:cs="Times New Roman"/>
          <w:szCs w:val="24"/>
        </w:rPr>
        <w:t>ε</w:t>
      </w:r>
      <w:r>
        <w:rPr>
          <w:rFonts w:eastAsia="Times New Roman" w:cs="Times New Roman"/>
          <w:szCs w:val="24"/>
        </w:rPr>
        <w:t>λληνικού Κοινοβουλίου δεν θ</w:t>
      </w:r>
      <w:r>
        <w:rPr>
          <w:rFonts w:eastAsia="Times New Roman" w:cs="Times New Roman"/>
          <w:szCs w:val="24"/>
        </w:rPr>
        <w:t xml:space="preserve">α απολογούμαι, βγαίνοντας έξω από την Αίθουσα αυτή, για συμπεριφορές </w:t>
      </w:r>
      <w:r>
        <w:rPr>
          <w:rFonts w:eastAsia="Times New Roman"/>
          <w:szCs w:val="24"/>
        </w:rPr>
        <w:t>οι οποίες</w:t>
      </w:r>
      <w:r>
        <w:rPr>
          <w:rFonts w:eastAsia="Times New Roman" w:cs="Times New Roman"/>
          <w:szCs w:val="24"/>
        </w:rPr>
        <w:t xml:space="preserve"> δεν μας </w:t>
      </w:r>
      <w:proofErr w:type="spellStart"/>
      <w:r>
        <w:rPr>
          <w:rFonts w:eastAsia="Times New Roman" w:cs="Times New Roman"/>
          <w:szCs w:val="24"/>
        </w:rPr>
        <w:t>περιποιούν</w:t>
      </w:r>
      <w:proofErr w:type="spellEnd"/>
      <w:r>
        <w:rPr>
          <w:rFonts w:eastAsia="Times New Roman" w:cs="Times New Roman"/>
          <w:szCs w:val="24"/>
        </w:rPr>
        <w:t xml:space="preserve"> τιμή και για τις οποίες με εγκαλούν οι πολίτες </w:t>
      </w:r>
      <w:proofErr w:type="spellStart"/>
      <w:r>
        <w:rPr>
          <w:rFonts w:eastAsia="Times New Roman" w:cs="Times New Roman"/>
          <w:szCs w:val="24"/>
        </w:rPr>
        <w:t>ανυπαιτίως</w:t>
      </w:r>
      <w:proofErr w:type="spellEnd"/>
      <w:r>
        <w:rPr>
          <w:rFonts w:eastAsia="Times New Roman" w:cs="Times New Roman"/>
          <w:szCs w:val="24"/>
        </w:rPr>
        <w:t xml:space="preserve"> -όσον με αφορά, διότι έχω φροντίσει να σέβομαι τον κάθε συνάδελφο και την καθεμία συνάδελφο- και να </w:t>
      </w:r>
      <w:r>
        <w:rPr>
          <w:rFonts w:eastAsia="Times New Roman" w:cs="Times New Roman"/>
          <w:szCs w:val="24"/>
        </w:rPr>
        <w:t xml:space="preserve">δέχομαι την φράση </w:t>
      </w:r>
      <w:r>
        <w:rPr>
          <w:rFonts w:eastAsia="Times New Roman" w:cs="Times New Roman"/>
          <w:szCs w:val="24"/>
        </w:rPr>
        <w:t xml:space="preserve">ότι </w:t>
      </w:r>
      <w:r>
        <w:rPr>
          <w:rFonts w:eastAsia="Times New Roman" w:cs="Times New Roman"/>
          <w:szCs w:val="24"/>
        </w:rPr>
        <w:t>«</w:t>
      </w:r>
      <w:r>
        <w:rPr>
          <w:rFonts w:eastAsia="Times New Roman" w:cs="Times New Roman"/>
          <w:szCs w:val="24"/>
        </w:rPr>
        <w:t>ό</w:t>
      </w:r>
      <w:r>
        <w:rPr>
          <w:rFonts w:eastAsia="Times New Roman" w:cs="Times New Roman"/>
          <w:szCs w:val="24"/>
        </w:rPr>
        <w:t>λοι περίπου το ίδιο είστε» και «</w:t>
      </w:r>
      <w:r>
        <w:rPr>
          <w:rFonts w:eastAsia="Times New Roman" w:cs="Times New Roman"/>
          <w:szCs w:val="24"/>
        </w:rPr>
        <w:t>τ</w:t>
      </w:r>
      <w:r>
        <w:rPr>
          <w:rFonts w:eastAsia="Times New Roman" w:cs="Times New Roman"/>
          <w:szCs w:val="24"/>
        </w:rPr>
        <w:t>ι εικόνα είναι αυτή την οποία δίνετε στη Βουλή των Ελλήνων» και «</w:t>
      </w:r>
      <w:r>
        <w:rPr>
          <w:rFonts w:eastAsia="Times New Roman" w:cs="Times New Roman"/>
          <w:szCs w:val="24"/>
        </w:rPr>
        <w:t>π</w:t>
      </w:r>
      <w:r>
        <w:rPr>
          <w:rFonts w:eastAsia="Times New Roman" w:cs="Times New Roman"/>
          <w:szCs w:val="24"/>
        </w:rPr>
        <w:t>ώς να σας σεβαστούμε εμείς στη συνέχεια;».</w:t>
      </w:r>
    </w:p>
    <w:p w14:paraId="5FBAF19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Εάν δεν μπορεί ο καθένας και η καθεμία από εμάς να </w:t>
      </w:r>
      <w:proofErr w:type="spellStart"/>
      <w:r>
        <w:rPr>
          <w:rFonts w:eastAsia="Times New Roman" w:cs="Times New Roman"/>
          <w:szCs w:val="24"/>
        </w:rPr>
        <w:t>αυτοσυγκρατηθεί</w:t>
      </w:r>
      <w:proofErr w:type="spellEnd"/>
      <w:r>
        <w:rPr>
          <w:rFonts w:eastAsia="Times New Roman" w:cs="Times New Roman"/>
          <w:szCs w:val="24"/>
        </w:rPr>
        <w:t>, κύριε Πρόεδρε, γι’ αυτ</w:t>
      </w:r>
      <w:r>
        <w:rPr>
          <w:rFonts w:eastAsia="Times New Roman" w:cs="Times New Roman"/>
          <w:szCs w:val="24"/>
        </w:rPr>
        <w:t>ό σας έχουμε ψηφίσει, για να μπορείτε να επιβάλλετε τον Κανονισμό και να τον επιβάλλετε εκεί που πρέπει, χωρίς αστερίσκους και χωρίς υποσημειώσεις.</w:t>
      </w:r>
    </w:p>
    <w:p w14:paraId="5FBAF1A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5FBAF1A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Παπακώστα, όλα κατανοητά αυτά που είπατε. Θα μπ</w:t>
      </w:r>
      <w:r>
        <w:rPr>
          <w:rFonts w:eastAsia="Times New Roman" w:cs="Times New Roman"/>
          <w:szCs w:val="24"/>
        </w:rPr>
        <w:t xml:space="preserve">ορούσε αυτό να απασχολήσει την </w:t>
      </w:r>
      <w:r>
        <w:rPr>
          <w:rFonts w:eastAsia="Times New Roman"/>
          <w:szCs w:val="24"/>
        </w:rPr>
        <w:t>επό</w:t>
      </w:r>
      <w:r>
        <w:rPr>
          <w:rFonts w:eastAsia="Times New Roman" w:cs="Times New Roman"/>
          <w:szCs w:val="24"/>
        </w:rPr>
        <w:t>μενη συνεδρίαση της Διάσκεψης Προέδρων και να το δούμε σοβαρά το θέμα αυτό, το οποίο δεν το βάζετε μόνο εσείς, αλλά το βάζουν και άλλοι Βουλευτές κατά διαστήματα.</w:t>
      </w:r>
    </w:p>
    <w:p w14:paraId="5FBAF1A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Κύριε Πρόεδρε, μπορώ να έχω τον λόγο;</w:t>
      </w:r>
    </w:p>
    <w:p w14:paraId="5FBAF1A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θέλετε να μας πείτε για κάποια νομοτεχνική;</w:t>
      </w:r>
    </w:p>
    <w:p w14:paraId="5FBAF1A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w:t>
      </w:r>
      <w:r>
        <w:rPr>
          <w:rFonts w:eastAsia="Times New Roman" w:cs="Times New Roman"/>
          <w:b/>
          <w:szCs w:val="24"/>
        </w:rPr>
        <w:t xml:space="preserve">ος των Ανεξαρτήτων Ελλήνων): </w:t>
      </w:r>
      <w:r>
        <w:rPr>
          <w:rFonts w:eastAsia="Times New Roman" w:cs="Times New Roman"/>
          <w:szCs w:val="24"/>
        </w:rPr>
        <w:t>Κατέθεσα τη νομοτεχνική για τα τρία θέματα που ανέφερα προηγουμένως. Αφορά την απάλειψη του άρθρου 4, αφορά το θέμα της αλλαγής του Υπουργού με τον Γενικό Διευθυντή Εξοπλισμών, που πρότεινε ο κ. Θεοχαρόπουλος και ένα τρίτο θέμα</w:t>
      </w:r>
      <w:r>
        <w:rPr>
          <w:rFonts w:eastAsia="Times New Roman" w:cs="Times New Roman"/>
          <w:szCs w:val="24"/>
        </w:rPr>
        <w:t>.</w:t>
      </w:r>
    </w:p>
    <w:p w14:paraId="5FBAF1A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 κατατεθεί και να διανεμηθεί στο Σώμα.</w:t>
      </w:r>
    </w:p>
    <w:p w14:paraId="5FBAF1A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Ναι, κύριε Πρόεδρε.</w:t>
      </w:r>
    </w:p>
    <w:p w14:paraId="5FBAF1A7" w14:textId="77777777" w:rsidR="00DD71AD" w:rsidRDefault="009451BE">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rPr>
        <w:t xml:space="preserve">Υπουργός </w:t>
      </w:r>
      <w:r>
        <w:rPr>
          <w:rFonts w:eastAsia="Times New Roman" w:cs="Times New Roman"/>
          <w:szCs w:val="24"/>
        </w:rPr>
        <w:t>Εθνικής Άμυνας</w:t>
      </w:r>
      <w:r>
        <w:rPr>
          <w:rFonts w:eastAsia="Times New Roman"/>
        </w:rPr>
        <w:t xml:space="preserve"> </w:t>
      </w:r>
      <w:r>
        <w:rPr>
          <w:rFonts w:eastAsia="Times New Roman"/>
        </w:rPr>
        <w:t xml:space="preserve">και Πρόεδρος των Ανεξαρτήτων Ελλήνων </w:t>
      </w:r>
      <w:r>
        <w:rPr>
          <w:rFonts w:eastAsia="Times New Roman"/>
        </w:rPr>
        <w:t xml:space="preserve">κ. </w:t>
      </w:r>
      <w:r>
        <w:rPr>
          <w:rFonts w:eastAsia="Times New Roman" w:cs="Times New Roman"/>
          <w:szCs w:val="24"/>
        </w:rPr>
        <w:t>Πάνος Καμμένος</w:t>
      </w:r>
      <w:r>
        <w:rPr>
          <w:rFonts w:eastAsia="Times New Roman" w:cs="Times New Roman"/>
          <w:b/>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5FBAF1A8" w14:textId="77777777" w:rsidR="00DD71AD" w:rsidRDefault="009451BE">
      <w:pPr>
        <w:spacing w:after="0" w:line="600" w:lineRule="auto"/>
        <w:ind w:firstLine="720"/>
        <w:jc w:val="center"/>
        <w:rPr>
          <w:rFonts w:eastAsia="Times New Roman"/>
          <w:color w:val="FF0000"/>
          <w:szCs w:val="24"/>
        </w:rPr>
      </w:pPr>
      <w:r w:rsidRPr="006B110D">
        <w:rPr>
          <w:rFonts w:eastAsia="Times New Roman"/>
          <w:color w:val="FF0000"/>
          <w:szCs w:val="24"/>
        </w:rPr>
        <w:lastRenderedPageBreak/>
        <w:t>ΑΛΛΑΓΗ ΣΕΛΙΔΑΣ</w:t>
      </w:r>
    </w:p>
    <w:p w14:paraId="5FBAF1A9" w14:textId="77777777" w:rsidR="00DD71AD" w:rsidRDefault="009451BE">
      <w:pPr>
        <w:spacing w:after="0" w:line="600" w:lineRule="auto"/>
        <w:ind w:firstLine="720"/>
        <w:jc w:val="center"/>
        <w:rPr>
          <w:rFonts w:eastAsia="Times New Roman"/>
          <w:color w:val="FF0000"/>
          <w:szCs w:val="24"/>
        </w:rPr>
      </w:pPr>
      <w:r w:rsidRPr="006B110D">
        <w:rPr>
          <w:rFonts w:eastAsia="Times New Roman"/>
          <w:color w:val="FF0000"/>
          <w:szCs w:val="24"/>
        </w:rPr>
        <w:t>(Να μπει η</w:t>
      </w:r>
      <w:r w:rsidRPr="006B110D">
        <w:rPr>
          <w:rFonts w:eastAsia="Times New Roman"/>
          <w:color w:val="FF0000"/>
          <w:szCs w:val="24"/>
        </w:rPr>
        <w:t xml:space="preserve"> σελίδα 387)</w:t>
      </w:r>
    </w:p>
    <w:p w14:paraId="5FBAF1AA" w14:textId="77777777" w:rsidR="00DD71AD" w:rsidRDefault="009451BE">
      <w:pPr>
        <w:spacing w:after="0" w:line="600" w:lineRule="auto"/>
        <w:ind w:firstLine="720"/>
        <w:jc w:val="center"/>
        <w:rPr>
          <w:rFonts w:eastAsia="Times New Roman"/>
          <w:color w:val="FF0000"/>
          <w:szCs w:val="24"/>
        </w:rPr>
      </w:pPr>
      <w:r w:rsidRPr="006B110D">
        <w:rPr>
          <w:rFonts w:eastAsia="Times New Roman"/>
          <w:color w:val="FF0000"/>
          <w:szCs w:val="24"/>
        </w:rPr>
        <w:t>ΑΛΛΑΓΗ ΣΕΛΙΔΑΣ</w:t>
      </w:r>
    </w:p>
    <w:p w14:paraId="5FBAF1A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Θέλω, κύριε </w:t>
      </w:r>
      <w:r>
        <w:rPr>
          <w:rFonts w:eastAsia="Times New Roman" w:cs="Times New Roman"/>
          <w:szCs w:val="24"/>
        </w:rPr>
        <w:t xml:space="preserve">Πρόεδρε, επειδή η κ. Παπακώστα ανέφερε ένα πολύ λεπτό θέμα για τα </w:t>
      </w:r>
      <w:r>
        <w:rPr>
          <w:rFonts w:eastAsia="Times New Roman" w:cs="Times New Roman"/>
          <w:szCs w:val="24"/>
        </w:rPr>
        <w:t>ΑΜΕΑ</w:t>
      </w:r>
      <w:r>
        <w:rPr>
          <w:rFonts w:eastAsia="Times New Roman" w:cs="Times New Roman"/>
          <w:szCs w:val="24"/>
        </w:rPr>
        <w:t xml:space="preserve"> -και ξέρω ότι </w:t>
      </w:r>
      <w:r>
        <w:rPr>
          <w:rFonts w:eastAsia="Times New Roman" w:cs="Times New Roman"/>
          <w:szCs w:val="24"/>
        </w:rPr>
        <w:t xml:space="preserve">έχει </w:t>
      </w:r>
      <w:r>
        <w:rPr>
          <w:rFonts w:eastAsia="Times New Roman" w:cs="Times New Roman"/>
          <w:szCs w:val="24"/>
        </w:rPr>
        <w:t xml:space="preserve">γνώση </w:t>
      </w:r>
      <w:r>
        <w:rPr>
          <w:rFonts w:eastAsia="Times New Roman" w:cs="Times New Roman"/>
          <w:szCs w:val="24"/>
        </w:rPr>
        <w:t xml:space="preserve">επί </w:t>
      </w:r>
      <w:r>
        <w:rPr>
          <w:rFonts w:eastAsia="Times New Roman" w:cs="Times New Roman"/>
          <w:szCs w:val="24"/>
        </w:rPr>
        <w:t>του θέματος- να της ζητήσω,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συνεργασίας με το Κοινοβούλιο, να χειριστεί εκείνη το θέμα στο Υπουργείο, στη νομοτεχνική </w:t>
      </w:r>
      <w:r>
        <w:rPr>
          <w:rFonts w:eastAsia="Times New Roman" w:cs="Times New Roman"/>
          <w:szCs w:val="24"/>
        </w:rPr>
        <w:t>ε</w:t>
      </w:r>
      <w:r>
        <w:rPr>
          <w:rFonts w:eastAsia="Times New Roman" w:cs="Times New Roman"/>
          <w:szCs w:val="24"/>
        </w:rPr>
        <w:t xml:space="preserve">πιτροπή. </w:t>
      </w:r>
    </w:p>
    <w:p w14:paraId="5FBAF1A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την Προεδρική Έδρα καταλαμβάνει ο Β΄ Αντιπρόεδρος της Βουλής κ. </w:t>
      </w:r>
      <w:r w:rsidRPr="003E2FF8">
        <w:rPr>
          <w:rFonts w:eastAsia="Times New Roman" w:cs="Times New Roman"/>
          <w:b/>
          <w:szCs w:val="24"/>
        </w:rPr>
        <w:t>ΓΕΩΡΓΙΟΣ ΒΑΡΕΜΕΝΟΣ</w:t>
      </w:r>
      <w:r>
        <w:rPr>
          <w:rFonts w:eastAsia="Times New Roman" w:cs="Times New Roman"/>
          <w:szCs w:val="24"/>
        </w:rPr>
        <w:t>)</w:t>
      </w:r>
    </w:p>
    <w:p w14:paraId="5FBAF1A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σας εγχειρίσω, δε, και τις επιστολές που έχουμε κάνει για τα θέματα της χηρείας, ώστε να συμπεριλάβουμε στο επόμενο νομοσχέδιο και το θέμα των </w:t>
      </w:r>
      <w:r>
        <w:rPr>
          <w:rFonts w:eastAsia="Times New Roman" w:cs="Times New Roman"/>
          <w:szCs w:val="24"/>
        </w:rPr>
        <w:t>ΑΜΕΑ</w:t>
      </w:r>
      <w:r>
        <w:rPr>
          <w:rFonts w:eastAsia="Times New Roman" w:cs="Times New Roman"/>
          <w:szCs w:val="24"/>
        </w:rPr>
        <w:t xml:space="preserve"> και το θέμα της</w:t>
      </w:r>
      <w:r>
        <w:rPr>
          <w:rFonts w:eastAsia="Times New Roman" w:cs="Times New Roman"/>
          <w:szCs w:val="24"/>
        </w:rPr>
        <w:t xml:space="preserve"> χηρείας, για να μπορέσουμε πράγματι να αποκαταστήσουμε αυτή την αδικία.</w:t>
      </w:r>
    </w:p>
    <w:p w14:paraId="5FBAF1A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ΑΙΚΑΤΕΡΙΝΗ ΣΙΔΗΡΟΠΟΥΛΟΥ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ΠΑΠΑΚΩΣΤΑ: </w:t>
      </w:r>
      <w:r>
        <w:rPr>
          <w:rFonts w:eastAsia="Times New Roman" w:cs="Times New Roman"/>
          <w:szCs w:val="24"/>
        </w:rPr>
        <w:t xml:space="preserve">Ωραία. </w:t>
      </w:r>
      <w:r>
        <w:rPr>
          <w:rFonts w:eastAsia="Times New Roman"/>
          <w:szCs w:val="24"/>
        </w:rPr>
        <w:t>Ευχαριστώ πολύ.</w:t>
      </w:r>
      <w:r>
        <w:rPr>
          <w:rFonts w:eastAsia="Times New Roman" w:cs="Times New Roman"/>
          <w:szCs w:val="24"/>
        </w:rPr>
        <w:t xml:space="preserve"> </w:t>
      </w:r>
    </w:p>
    <w:p w14:paraId="5FBAF1AF" w14:textId="77777777" w:rsidR="00DD71AD" w:rsidRDefault="00DD71AD">
      <w:pPr>
        <w:spacing w:after="0" w:line="600" w:lineRule="auto"/>
        <w:ind w:firstLine="720"/>
        <w:jc w:val="both"/>
        <w:rPr>
          <w:rFonts w:eastAsia="Times New Roman" w:cs="Times New Roman"/>
          <w:szCs w:val="24"/>
        </w:rPr>
      </w:pPr>
    </w:p>
    <w:p w14:paraId="5FBAF1B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Θεοχάρης.</w:t>
      </w:r>
    </w:p>
    <w:p w14:paraId="5FBAF1B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olor w:val="000000"/>
          <w:szCs w:val="24"/>
        </w:rPr>
        <w:t>Ευχαριστώ, κύριε Πρόεδρε.</w:t>
      </w:r>
      <w:r>
        <w:rPr>
          <w:rFonts w:eastAsia="Times New Roman" w:cs="Times New Roman"/>
          <w:szCs w:val="24"/>
        </w:rPr>
        <w:t xml:space="preserve"> </w:t>
      </w:r>
    </w:p>
    <w:p w14:paraId="5FBAF1B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«μάθε τέχνη κι </w:t>
      </w:r>
      <w:proofErr w:type="spellStart"/>
      <w:r>
        <w:rPr>
          <w:rFonts w:eastAsia="Times New Roman" w:cs="Times New Roman"/>
          <w:szCs w:val="24"/>
        </w:rPr>
        <w:t>άστηνε</w:t>
      </w:r>
      <w:proofErr w:type="spellEnd"/>
      <w:r>
        <w:rPr>
          <w:rFonts w:eastAsia="Times New Roman" w:cs="Times New Roman"/>
          <w:szCs w:val="24"/>
        </w:rPr>
        <w:t xml:space="preserve">». Όταν ο κύριος Υπουργός δεν θα είναι πια Υπουργός -και ελπίζω η αλαζονεία να μην τον </w:t>
      </w:r>
      <w:r>
        <w:rPr>
          <w:rFonts w:eastAsia="Times New Roman" w:cs="Times New Roman"/>
          <w:szCs w:val="24"/>
        </w:rPr>
        <w:lastRenderedPageBreak/>
        <w:t>τυφλώσει, να μη νομίζει ότι θα είναι για πάντα Υπουργός- θα ανοίξει φωτογραφείο. Τόσες φωτογραφικές δ</w:t>
      </w:r>
      <w:r>
        <w:rPr>
          <w:rFonts w:eastAsia="Times New Roman" w:cs="Times New Roman"/>
          <w:szCs w:val="24"/>
        </w:rPr>
        <w:t>ιατάξεις μαζεμένες δεν έχουν ξαναγίνει.</w:t>
      </w:r>
    </w:p>
    <w:p w14:paraId="5FBAF1B3"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 xml:space="preserve">Τα παραδείγματα </w:t>
      </w:r>
      <w:proofErr w:type="spellStart"/>
      <w:r>
        <w:rPr>
          <w:rFonts w:eastAsia="Times New Roman"/>
          <w:color w:val="000000"/>
          <w:szCs w:val="24"/>
        </w:rPr>
        <w:t>πάμπολλα</w:t>
      </w:r>
      <w:proofErr w:type="spellEnd"/>
      <w:r>
        <w:rPr>
          <w:rFonts w:eastAsia="Times New Roman"/>
          <w:color w:val="000000"/>
          <w:szCs w:val="24"/>
        </w:rPr>
        <w:t>. Το άρθρο 3 είναι φωτογραφικό. Για ποιο λόγο η επαναφορά των αξιωματικών ειδικής μονιμότητας για τα ελικόπτερα; Γιατί αποκλείονται τα στελέχη από τα Ανώτατα Στρατιωτικά Εκπαιδευτικά Ιδρύματα,</w:t>
      </w:r>
      <w:r>
        <w:rPr>
          <w:rFonts w:eastAsia="Times New Roman"/>
          <w:color w:val="000000"/>
          <w:szCs w:val="24"/>
        </w:rPr>
        <w:t xml:space="preserve"> ΑΣΕΙ, και τις Ανώτατες Στρατιωτικές Σχολές Υπαξιωματικών, ΑΣΣΥ, που τα τελευταία χρόνια καλύπτουν τις επιχειρησιακές ανάγκες των ελικοπτέρων; </w:t>
      </w:r>
    </w:p>
    <w:p w14:paraId="5FBAF1B4"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Το άρθρο 27, για το οποίο έχει γίνει πολύς λόγος, εισάγει τον κομματικό συνδικαλισμό στις Ένοπλες Δυνάμεις. Φωτο</w:t>
      </w:r>
      <w:r>
        <w:rPr>
          <w:rFonts w:eastAsia="Times New Roman"/>
          <w:color w:val="000000"/>
          <w:szCs w:val="24"/>
        </w:rPr>
        <w:t>γραφικό. Καταργεί τις περιφερειακές οργανώσεις και προσπαθεί να επαναφέρει στη νομιμότητα την ΠΟΕΣ. Και αναρωτιέμαι: Για ποιο λόγο θα πρέπει να διαλυθούν οι ενώσεις των στρατιωτικών; Για ποιο λόγο δεν πρέπει να μετέχουν οι στρατιωτικοί σε ενώσεις, σωματεία</w:t>
      </w:r>
      <w:r>
        <w:rPr>
          <w:rFonts w:eastAsia="Times New Roman"/>
          <w:color w:val="000000"/>
          <w:szCs w:val="24"/>
        </w:rPr>
        <w:t>, όπως συμβαίνει μέχρι σήμερα; Μήπως γιατί ο Υπουργός έχει ήδη έτοιμες είκοσι οργανώσεις πρωτοβάθμιες, όπως αποκάλυψε έγκριτη δημοσιογράφος του αμυντικού ρεπορτάζ; Και, μάλιστα, βάζει μπροστά τον Υφυπουργό του, τον κ. Βίτσα, να υπερασπιστεί τη διάταξη αυτή</w:t>
      </w:r>
      <w:r>
        <w:rPr>
          <w:rFonts w:eastAsia="Times New Roman"/>
          <w:color w:val="000000"/>
          <w:szCs w:val="24"/>
        </w:rPr>
        <w:t xml:space="preserve">, η οποία μας επαναφέρει στις εποχές του κ. </w:t>
      </w:r>
      <w:proofErr w:type="spellStart"/>
      <w:r>
        <w:rPr>
          <w:rFonts w:eastAsia="Times New Roman"/>
          <w:color w:val="000000"/>
          <w:szCs w:val="24"/>
        </w:rPr>
        <w:t>Ραυτόπουλου</w:t>
      </w:r>
      <w:proofErr w:type="spellEnd"/>
      <w:r>
        <w:rPr>
          <w:rFonts w:eastAsia="Times New Roman"/>
          <w:color w:val="000000"/>
          <w:szCs w:val="24"/>
        </w:rPr>
        <w:t xml:space="preserve"> στη ΓΣΕΕ. Θα προσπαθήσει δοτά να βάλει και να καπηλευτεί το συνδικαλιστικό κίνημα ο Υπουργός; Όταν λέει ο ίδιος ότι οι Ένοπλες Δυνάμεις πρέπει να μείνουν εκτός κομματικών αντιπαραθέσεων, πρέπει να το </w:t>
      </w:r>
      <w:r>
        <w:rPr>
          <w:rFonts w:eastAsia="Times New Roman"/>
          <w:color w:val="000000"/>
          <w:szCs w:val="24"/>
        </w:rPr>
        <w:t>αποδεικνύει και εμπράκτως.</w:t>
      </w:r>
    </w:p>
    <w:p w14:paraId="5FBAF1B5"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Με τα άρθρα 8 και 9 παραδίδετε τα έσοδα των μετοχικών ταμείων στον Υπουργό Οικονομικών στραγγαλίζοντας τα μετοχικά ταμεία, όπως παραδώσατε και τους συνταξιούχους των Ενόπλων Δυνάμεων στον κ. </w:t>
      </w:r>
      <w:proofErr w:type="spellStart"/>
      <w:r>
        <w:rPr>
          <w:rFonts w:eastAsia="Times New Roman"/>
          <w:color w:val="000000"/>
          <w:szCs w:val="24"/>
        </w:rPr>
        <w:t>Κατρούγκαλο</w:t>
      </w:r>
      <w:proofErr w:type="spellEnd"/>
      <w:r>
        <w:rPr>
          <w:rFonts w:eastAsia="Times New Roman"/>
          <w:color w:val="000000"/>
          <w:szCs w:val="24"/>
        </w:rPr>
        <w:t>. Οι χήρες είναι αυτή τη στ</w:t>
      </w:r>
      <w:r>
        <w:rPr>
          <w:rFonts w:eastAsia="Times New Roman"/>
          <w:color w:val="000000"/>
          <w:szCs w:val="24"/>
        </w:rPr>
        <w:t>ιγμή έξω από το Υπουργείο Εργασίας σε κινητοποίηση. Δώστε λύση. Δεν είναι δυνατόν στις γυναίκες, οι οποίες έπρεπε να ακολουθούν κάθε μετάθεση του άντρα τους, τώρα να λέτε, «</w:t>
      </w:r>
      <w:r>
        <w:rPr>
          <w:rFonts w:eastAsia="Times New Roman"/>
          <w:color w:val="000000"/>
          <w:szCs w:val="24"/>
        </w:rPr>
        <w:t>τ</w:t>
      </w:r>
      <w:r>
        <w:rPr>
          <w:rFonts w:eastAsia="Times New Roman"/>
          <w:color w:val="000000"/>
          <w:szCs w:val="24"/>
        </w:rPr>
        <w:t>ι να κάνουμε, δεν πλήρωσε εισφορές» και να χάνουν τη σύνταξή τους.</w:t>
      </w:r>
    </w:p>
    <w:p w14:paraId="5FBAF1B6"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Είναι θετική, σ</w:t>
      </w:r>
      <w:r>
        <w:rPr>
          <w:rFonts w:eastAsia="Times New Roman"/>
          <w:color w:val="000000"/>
          <w:szCs w:val="24"/>
        </w:rPr>
        <w:t>ε κάθε περίπτωση, η δημιουργία κοινού Σώματος Οικονομικών Επιθεωρητών για την πρόληψη και τη διερεύνηση των οικονομικών εγκλημάτων και εγκλημάτων διαφθοράς στο</w:t>
      </w:r>
      <w:r>
        <w:rPr>
          <w:rFonts w:eastAsia="Times New Roman"/>
          <w:color w:val="000000"/>
          <w:szCs w:val="24"/>
        </w:rPr>
        <w:t>ν</w:t>
      </w:r>
      <w:r>
        <w:rPr>
          <w:rFonts w:eastAsia="Times New Roman"/>
          <w:color w:val="000000"/>
          <w:szCs w:val="24"/>
        </w:rPr>
        <w:t xml:space="preserve"> χώρο του Υπουργείου, αλλά και των Ενόπλων Δυνάμεων γενικότερα.</w:t>
      </w:r>
    </w:p>
    <w:p w14:paraId="5FBAF1B7"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Βέβαια, μιλάτε στο νομοσχέδιο γι</w:t>
      </w:r>
      <w:r>
        <w:rPr>
          <w:rFonts w:eastAsia="Times New Roman"/>
          <w:color w:val="000000"/>
          <w:szCs w:val="24"/>
        </w:rPr>
        <w:t xml:space="preserve">α οικονομική μέριμνα των Ενόπλων Δυνάμεων, όταν δεν έχετε προχωρήσει ακόμα σε αποκατάσταση των μισθολογικών αδικιών και στην υλοποίηση της απόφασης του Συμβουλίου της Επικρατείας. </w:t>
      </w:r>
    </w:p>
    <w:p w14:paraId="5FBAF1B8"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Κύριε Υπουργέ, πρέπει να πάρετε θέση πότε θα γίνει. Όχι άλλο ψεύτικες τροπο</w:t>
      </w:r>
      <w:r>
        <w:rPr>
          <w:rFonts w:eastAsia="Times New Roman"/>
          <w:color w:val="000000"/>
          <w:szCs w:val="24"/>
        </w:rPr>
        <w:t xml:space="preserve">λογίες ότι θα βρείτε ισοδύναμα, οι οποίες χάνονται και δεν υλοποιούνται ποτέ. </w:t>
      </w:r>
    </w:p>
    <w:p w14:paraId="5FBAF1B9"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 xml:space="preserve">Προχωρήσατε, βέβαια, στην υλοποίηση του νόμου </w:t>
      </w:r>
      <w:proofErr w:type="spellStart"/>
      <w:r>
        <w:rPr>
          <w:rFonts w:eastAsia="Times New Roman"/>
          <w:color w:val="000000"/>
          <w:szCs w:val="24"/>
        </w:rPr>
        <w:t>Κατρούγκαλου</w:t>
      </w:r>
      <w:proofErr w:type="spellEnd"/>
      <w:r>
        <w:rPr>
          <w:rFonts w:eastAsia="Times New Roman"/>
          <w:color w:val="000000"/>
          <w:szCs w:val="24"/>
        </w:rPr>
        <w:t xml:space="preserve"> εντελώς αιφνιδιαστικά από 1</w:t>
      </w:r>
      <w:r>
        <w:rPr>
          <w:rFonts w:eastAsia="Times New Roman"/>
          <w:color w:val="000000"/>
          <w:szCs w:val="24"/>
          <w:vertAlign w:val="superscript"/>
        </w:rPr>
        <w:t>η</w:t>
      </w:r>
      <w:r>
        <w:rPr>
          <w:rFonts w:eastAsia="Times New Roman"/>
          <w:color w:val="000000"/>
          <w:szCs w:val="24"/>
        </w:rPr>
        <w:t xml:space="preserve"> Οκτωβρίου, σε επιπλέον περικοπές των συνταξιούχων στρατιωτικών, ιδιαίτερα όσων είχαν ειδι</w:t>
      </w:r>
      <w:r>
        <w:rPr>
          <w:rFonts w:eastAsia="Times New Roman"/>
          <w:color w:val="000000"/>
          <w:szCs w:val="24"/>
        </w:rPr>
        <w:t xml:space="preserve">κεύσεις, εξειδικεύσεις ή ειδικότητες επικίνδυνες. </w:t>
      </w:r>
      <w:r>
        <w:rPr>
          <w:rFonts w:eastAsia="Times New Roman"/>
          <w:color w:val="000000"/>
          <w:szCs w:val="24"/>
        </w:rPr>
        <w:lastRenderedPageBreak/>
        <w:t xml:space="preserve">Γνωρίζετε, λοιπόν, ότι οι συνταξιούχοι αυτών των ειδικοτήτων έχουν χάσει πάνω από το 70% των αποδοχών τους; </w:t>
      </w:r>
    </w:p>
    <w:p w14:paraId="5FBAF1BA" w14:textId="77777777" w:rsidR="00DD71AD" w:rsidRDefault="009451BE">
      <w:pPr>
        <w:spacing w:after="0" w:line="600" w:lineRule="auto"/>
        <w:ind w:firstLine="720"/>
        <w:contextualSpacing/>
        <w:jc w:val="both"/>
        <w:rPr>
          <w:rFonts w:eastAsia="Times New Roman"/>
          <w:color w:val="000000"/>
          <w:szCs w:val="24"/>
        </w:rPr>
      </w:pPr>
      <w:r>
        <w:rPr>
          <w:rFonts w:eastAsia="Times New Roman"/>
          <w:color w:val="000000"/>
          <w:szCs w:val="24"/>
        </w:rPr>
        <w:t xml:space="preserve">Καταθέτω στα Πρακτικά της Βουλής ανακοίνωση του Συνδέσμου Αποφοίτων της Σχολής Ικάρων. </w:t>
      </w:r>
      <w:r>
        <w:rPr>
          <w:rFonts w:eastAsia="Times New Roman"/>
          <w:color w:val="000000"/>
          <w:szCs w:val="24"/>
        </w:rPr>
        <w:t>Αποδεικνύεται ότι οι περικοπές βάσει του νόμου καθορίζουν, για παράδειγμα, ότι ο επίτιμος συνταξιούχος Αρχηγός ΓΕΕΘΑ, με πάνω από σαράντα χρόνια υπηρεσίας και ανεξάρτητα αν έχει επικίνδυνες ειδικότητες, θα έχει αποδοχές περί τα 1.450 ευρώ. Φανταστείτε τι γ</w:t>
      </w:r>
      <w:r>
        <w:rPr>
          <w:rFonts w:eastAsia="Times New Roman"/>
          <w:color w:val="000000"/>
          <w:szCs w:val="24"/>
        </w:rPr>
        <w:t>ίνεται παρακάτω.</w:t>
      </w:r>
    </w:p>
    <w:p w14:paraId="5FBAF1B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BAF1B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Ας κλείσω με το πρόσφ</w:t>
      </w:r>
      <w:r>
        <w:rPr>
          <w:rFonts w:eastAsia="Times New Roman" w:cs="Times New Roman"/>
          <w:szCs w:val="24"/>
        </w:rPr>
        <w:t xml:space="preserve">ατο ταξίδι του Έλληνα Πρωθυπουργού στην Ουάσιγκτον. Πιστεύαμε και ελπίζαμε ότι κάποιες επενδυτικές πρωτοβουλίες θα ακούγαμε στο ταξίδι αυτό. Η μόνη δέσμευση που τελικά είδαμε ως χώρα είναι να αναβαθμίσουμε τα </w:t>
      </w:r>
      <w:r>
        <w:rPr>
          <w:rFonts w:eastAsia="Times New Roman" w:cs="Times New Roman"/>
          <w:szCs w:val="24"/>
          <w:lang w:val="en-US"/>
        </w:rPr>
        <w:t>F</w:t>
      </w:r>
      <w:r>
        <w:rPr>
          <w:rFonts w:eastAsia="Times New Roman" w:cs="Times New Roman"/>
          <w:szCs w:val="24"/>
        </w:rPr>
        <w:t>-16, να πουλήσουν, δηλαδή, οι Ηνωμένες Πολιτεί</w:t>
      </w:r>
      <w:r>
        <w:rPr>
          <w:rFonts w:eastAsia="Times New Roman" w:cs="Times New Roman"/>
          <w:szCs w:val="24"/>
        </w:rPr>
        <w:t xml:space="preserve">ες </w:t>
      </w:r>
      <w:r>
        <w:rPr>
          <w:rFonts w:eastAsia="Times New Roman" w:cs="Times New Roman"/>
          <w:szCs w:val="24"/>
          <w:lang w:val="en-US"/>
        </w:rPr>
        <w:t>F</w:t>
      </w:r>
      <w:r>
        <w:rPr>
          <w:rFonts w:eastAsia="Times New Roman" w:cs="Times New Roman"/>
          <w:szCs w:val="24"/>
        </w:rPr>
        <w:t xml:space="preserve">-16 στη χώρα μας, με τον κ. </w:t>
      </w:r>
      <w:proofErr w:type="spellStart"/>
      <w:r>
        <w:rPr>
          <w:rFonts w:eastAsia="Times New Roman" w:cs="Times New Roman"/>
          <w:szCs w:val="24"/>
        </w:rPr>
        <w:t>Τραμπ</w:t>
      </w:r>
      <w:proofErr w:type="spellEnd"/>
      <w:r>
        <w:rPr>
          <w:rFonts w:eastAsia="Times New Roman" w:cs="Times New Roman"/>
          <w:szCs w:val="24"/>
        </w:rPr>
        <w:t xml:space="preserve">, μάλιστα, να μας ευχαριστεί για τις </w:t>
      </w:r>
      <w:proofErr w:type="spellStart"/>
      <w:r>
        <w:rPr>
          <w:rFonts w:eastAsia="Times New Roman" w:cs="Times New Roman"/>
          <w:szCs w:val="24"/>
        </w:rPr>
        <w:t>πάμπολλες</w:t>
      </w:r>
      <w:proofErr w:type="spellEnd"/>
      <w:r>
        <w:rPr>
          <w:rFonts w:eastAsia="Times New Roman" w:cs="Times New Roman"/>
          <w:szCs w:val="24"/>
        </w:rPr>
        <w:t xml:space="preserve"> θέσεις εργασίας που δημιουργεί η Ελλάδα, η Ελλάδα της ανέχειας, η Ελλάδα που δεν ξέρουν οι Υπουργοί ότι ακόμα και τώρα άνθρωποι ψάχνουν φαγητό από τα σκουπίδια. Μόλις ανεβή</w:t>
      </w:r>
      <w:r>
        <w:rPr>
          <w:rFonts w:eastAsia="Times New Roman" w:cs="Times New Roman"/>
          <w:szCs w:val="24"/>
        </w:rPr>
        <w:t>κατε στους υπουργικούς θώκους, ξεχάσατε να βλέπετε τις δυσκολίες του κόσμου. Η Ελλάδα αυτή, λοιπόν, δίνει δουλειές στις Ηνωμένες Πολιτείες.</w:t>
      </w:r>
    </w:p>
    <w:p w14:paraId="5FBAF1B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κανένας δεν ξέρει ποια είναι η αλήθεια, γιατί άλλα νούμερα ακούμε από εσάς, άλλα νούμερα ακούγονται από</w:t>
      </w:r>
      <w:r>
        <w:rPr>
          <w:rFonts w:eastAsia="Times New Roman" w:cs="Times New Roman"/>
          <w:szCs w:val="24"/>
        </w:rPr>
        <w:t xml:space="preserve"> τον ίδιο τον κ. </w:t>
      </w:r>
      <w:proofErr w:type="spellStart"/>
      <w:r>
        <w:rPr>
          <w:rFonts w:eastAsia="Times New Roman" w:cs="Times New Roman"/>
          <w:szCs w:val="24"/>
        </w:rPr>
        <w:t>Τραμπ</w:t>
      </w:r>
      <w:proofErr w:type="spellEnd"/>
      <w:r>
        <w:rPr>
          <w:rFonts w:eastAsia="Times New Roman" w:cs="Times New Roman"/>
          <w:szCs w:val="24"/>
        </w:rPr>
        <w:t xml:space="preserve">, 2,4 δισεκατομμύρια στη μία περίπτωση, 1,1 δισεκατομμύριο εδώ. </w:t>
      </w:r>
    </w:p>
    <w:p w14:paraId="5FBAF1BE" w14:textId="77777777" w:rsidR="00DD71AD" w:rsidRDefault="009451BE">
      <w:pPr>
        <w:spacing w:after="0" w:line="600" w:lineRule="auto"/>
        <w:ind w:firstLine="720"/>
        <w:jc w:val="both"/>
        <w:rPr>
          <w:rFonts w:eastAsia="Times New Roman"/>
          <w:szCs w:val="24"/>
        </w:rPr>
      </w:pPr>
      <w:r>
        <w:rPr>
          <w:rFonts w:eastAsia="Times New Roman" w:cs="Times New Roman"/>
          <w:szCs w:val="24"/>
        </w:rPr>
        <w:t xml:space="preserve">Πρέπει να βάλουμε επιτέλους τα πράγματα στη θέση τους. Έγγραφο του </w:t>
      </w:r>
      <w:r>
        <w:rPr>
          <w:rFonts w:eastAsia="Times New Roman" w:cs="Times New Roman"/>
          <w:szCs w:val="24"/>
        </w:rPr>
        <w:t>ο</w:t>
      </w:r>
      <w:r>
        <w:rPr>
          <w:rFonts w:eastAsia="Times New Roman" w:cs="Times New Roman"/>
          <w:szCs w:val="24"/>
        </w:rPr>
        <w:t>ργανισμού «</w:t>
      </w:r>
      <w:proofErr w:type="spellStart"/>
      <w:r>
        <w:rPr>
          <w:rFonts w:eastAsia="Times New Roman" w:cs="Times New Roman"/>
          <w:szCs w:val="24"/>
          <w:lang w:val="en-US"/>
        </w:rPr>
        <w:t>Defence</w:t>
      </w:r>
      <w:proofErr w:type="spellEnd"/>
      <w:r>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 xml:space="preserve"> </w:t>
      </w:r>
      <w:r>
        <w:rPr>
          <w:rFonts w:eastAsia="Times New Roman" w:cs="Times New Roman"/>
          <w:szCs w:val="24"/>
          <w:lang w:val="en-US"/>
        </w:rPr>
        <w:t>Cooperation</w:t>
      </w:r>
      <w:r>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του Αμερικάνικου Πενταγώνου με ημερομηνία 17 Οκτωβρίο</w:t>
      </w:r>
      <w:r>
        <w:rPr>
          <w:rFonts w:eastAsia="Times New Roman" w:cs="Times New Roman"/>
          <w:szCs w:val="24"/>
        </w:rPr>
        <w:t>υ -το οποίο και θα καταθέτω στα Πρακτικά- αναφέρει ότι το κόστος αναβάθμισης θα ανέλθει στα 2,4 δισεκατομμύρια δολάρια και ότι δεν υπάρχουν αντισταθμιστικά ωφελήματα, τ</w:t>
      </w:r>
      <w:r>
        <w:rPr>
          <w:rFonts w:eastAsia="Times New Roman"/>
          <w:szCs w:val="24"/>
        </w:rPr>
        <w:t xml:space="preserve">α ωφελήματα, βέβαια, που έχουν ήδη καταργηθεί με νόμο και που κι εσείς ο ίδιος τα έχετε </w:t>
      </w:r>
      <w:r>
        <w:rPr>
          <w:rFonts w:eastAsia="Times New Roman"/>
          <w:szCs w:val="24"/>
        </w:rPr>
        <w:t>κατηγορήσει ως εκκολαπτήριο διαφθοράς.</w:t>
      </w:r>
    </w:p>
    <w:p w14:paraId="5FBAF1B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BAF1C0" w14:textId="77777777" w:rsidR="00DD71AD" w:rsidRDefault="009451BE">
      <w:pPr>
        <w:spacing w:after="0" w:line="600" w:lineRule="auto"/>
        <w:ind w:firstLine="720"/>
        <w:jc w:val="both"/>
        <w:rPr>
          <w:rFonts w:eastAsia="Times New Roman"/>
          <w:szCs w:val="24"/>
        </w:rPr>
      </w:pPr>
      <w:r>
        <w:rPr>
          <w:rFonts w:eastAsia="Times New Roman"/>
          <w:szCs w:val="24"/>
        </w:rPr>
        <w:t>Από την άλλη ακούμε, φυσικά, το κόστος για 1,1 δισεκατομμύριο ευρώ. Επιτέλους, αυτό πρέπει να ξεκαθαριστεί.</w:t>
      </w:r>
    </w:p>
    <w:p w14:paraId="5FBAF1C1" w14:textId="77777777" w:rsidR="00DD71AD" w:rsidRDefault="009451BE">
      <w:pPr>
        <w:spacing w:after="0" w:line="600" w:lineRule="auto"/>
        <w:ind w:firstLine="720"/>
        <w:jc w:val="both"/>
        <w:rPr>
          <w:rFonts w:eastAsia="Times New Roman"/>
          <w:szCs w:val="24"/>
        </w:rPr>
      </w:pPr>
      <w:r>
        <w:rPr>
          <w:rFonts w:eastAsia="Times New Roman"/>
          <w:szCs w:val="24"/>
        </w:rPr>
        <w:t xml:space="preserve">Κυρίες και κύριοι της </w:t>
      </w:r>
      <w:r>
        <w:rPr>
          <w:rFonts w:eastAsia="Times New Roman"/>
          <w:szCs w:val="24"/>
        </w:rPr>
        <w:t>σ</w:t>
      </w:r>
      <w:r>
        <w:rPr>
          <w:rFonts w:eastAsia="Times New Roman"/>
          <w:szCs w:val="24"/>
        </w:rPr>
        <w:t>υγκυβέρνησης, πήρατε το σενάριο του ΠΑΣΟΚ της δεκαετίας του ’80 και το υλοποιείτε. Ζούμε για δεύτερη φορά την ιστορία της δεκαετίας του ’80. Όμως, τη δεύτερη φορά, όπως όλοι ξέρουμε, τη ζούμε ως φάρσα. Διώξατε τους ενοχλητικούς απ’ το κόμμα σας, όπως και τ</w:t>
      </w:r>
      <w:r>
        <w:rPr>
          <w:rFonts w:eastAsia="Times New Roman"/>
          <w:szCs w:val="24"/>
        </w:rPr>
        <w:t xml:space="preserve">ότε. Πουλήσατε τον Υπουργό </w:t>
      </w:r>
      <w:r>
        <w:rPr>
          <w:rFonts w:eastAsia="Times New Roman"/>
          <w:szCs w:val="24"/>
        </w:rPr>
        <w:t>σας,</w:t>
      </w:r>
      <w:r>
        <w:rPr>
          <w:rFonts w:eastAsia="Times New Roman"/>
          <w:szCs w:val="24"/>
        </w:rPr>
        <w:t xml:space="preserve"> όταν κόντραρε την Εκκλησία, όπως και τότε. Κάνετε τη μία </w:t>
      </w:r>
      <w:proofErr w:type="spellStart"/>
      <w:r>
        <w:rPr>
          <w:rFonts w:eastAsia="Times New Roman"/>
          <w:szCs w:val="24"/>
        </w:rPr>
        <w:t>κωλοτούμπα</w:t>
      </w:r>
      <w:proofErr w:type="spellEnd"/>
      <w:r>
        <w:rPr>
          <w:rFonts w:eastAsia="Times New Roman"/>
          <w:szCs w:val="24"/>
        </w:rPr>
        <w:t xml:space="preserve">, σήμα κατατεθέν του ΣΥΡΙΖΑ και των ΑΝΕΛ -τώρα πια σήμα κατατεθέν και της χώρας- μετά την </w:t>
      </w:r>
      <w:r>
        <w:rPr>
          <w:rFonts w:eastAsia="Times New Roman"/>
          <w:szCs w:val="24"/>
        </w:rPr>
        <w:lastRenderedPageBreak/>
        <w:t>άλλη, όπως και τότε. Ανανεώσατε τις βάσεις, όπως και τότε. Μάλιστα,</w:t>
      </w:r>
      <w:r>
        <w:rPr>
          <w:rFonts w:eastAsia="Times New Roman"/>
          <w:szCs w:val="24"/>
        </w:rPr>
        <w:t xml:space="preserve"> αναρωτιέμαι: Γιατί δεν βγάζετε τον κόσμο στους δρόμους να φωνάζει</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αγώνας τώρα δικαιώνεται». Και από την αγορά του αιώνα τότε, περάσαμε στην αναβάθμιση του αιώνα τώρα. Ελπίζετε τώρα πως θα βρείτε και έναν Τσοβόλα «να τα δώσει όλα» πριν τις επόμενες εκλ</w:t>
      </w:r>
      <w:r>
        <w:rPr>
          <w:rFonts w:eastAsia="Times New Roman"/>
          <w:szCs w:val="24"/>
        </w:rPr>
        <w:t>ογές. Δεν θα τον βρείτε και δεν θα βρείτε ούτε και την ψήφο σας!</w:t>
      </w:r>
    </w:p>
    <w:p w14:paraId="5FBAF1C2" w14:textId="77777777" w:rsidR="00DD71AD" w:rsidRDefault="009451BE">
      <w:pPr>
        <w:spacing w:after="0" w:line="600" w:lineRule="auto"/>
        <w:ind w:firstLine="720"/>
        <w:jc w:val="both"/>
        <w:rPr>
          <w:rFonts w:eastAsia="Times New Roman"/>
          <w:szCs w:val="24"/>
        </w:rPr>
      </w:pPr>
      <w:r>
        <w:rPr>
          <w:rFonts w:eastAsia="Times New Roman"/>
          <w:szCs w:val="24"/>
        </w:rPr>
        <w:t>Σας ευχαριστώ.</w:t>
      </w:r>
    </w:p>
    <w:p w14:paraId="5FBAF1C3" w14:textId="77777777" w:rsidR="00DD71AD" w:rsidRDefault="009451BE">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FBAF1C4"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έχω την τιμή να ανακοινώσω στο Σώμα </w:t>
      </w:r>
      <w:r>
        <w:rPr>
          <w:rFonts w:eastAsia="Times New Roman"/>
          <w:szCs w:val="24"/>
        </w:rPr>
        <w:t xml:space="preserve">ότι 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Περιβάλλοντος και Ενέργειας</w:t>
      </w:r>
      <w:r>
        <w:rPr>
          <w:rFonts w:eastAsia="Times New Roman"/>
          <w:szCs w:val="24"/>
        </w:rPr>
        <w:t>:</w:t>
      </w:r>
      <w:r>
        <w:rPr>
          <w:rFonts w:eastAsia="Times New Roman"/>
          <w:szCs w:val="24"/>
        </w:rPr>
        <w:t xml:space="preserve"> «Τροποποίηση του ν.2939/2001 για την εναλλακτική διαχείριση των συσκευασιών και άλλων προϊόντων, προσαρμογή στην </w:t>
      </w:r>
      <w:r>
        <w:rPr>
          <w:rFonts w:eastAsia="Times New Roman"/>
          <w:szCs w:val="24"/>
        </w:rPr>
        <w:t>ο</w:t>
      </w:r>
      <w:r>
        <w:rPr>
          <w:rFonts w:eastAsia="Times New Roman"/>
          <w:szCs w:val="24"/>
        </w:rPr>
        <w:t>δηγία 2015</w:t>
      </w:r>
      <w:r>
        <w:rPr>
          <w:rFonts w:eastAsia="Times New Roman"/>
          <w:szCs w:val="24"/>
        </w:rPr>
        <w:t>/720/ΕΕ, ρύθμιση θεμάτων του Ελληνικού Οργανισμού Ανακύκλωσης και άλλες διατάξεις».</w:t>
      </w:r>
    </w:p>
    <w:p w14:paraId="5FBAF1C5" w14:textId="77777777" w:rsidR="00DD71AD" w:rsidRDefault="009451BE">
      <w:pPr>
        <w:spacing w:after="0"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Τριανταφύλλου.</w:t>
      </w:r>
    </w:p>
    <w:p w14:paraId="5FBAF1C6" w14:textId="77777777" w:rsidR="00DD71AD" w:rsidRDefault="009451BE">
      <w:pPr>
        <w:spacing w:after="0"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κύριε Πρόεδρε.</w:t>
      </w:r>
    </w:p>
    <w:p w14:paraId="5FBAF1C7" w14:textId="77777777" w:rsidR="00DD71AD" w:rsidRDefault="009451BE">
      <w:pPr>
        <w:spacing w:after="0" w:line="600" w:lineRule="auto"/>
        <w:ind w:firstLine="720"/>
        <w:jc w:val="both"/>
        <w:rPr>
          <w:rFonts w:eastAsia="Times New Roman"/>
          <w:szCs w:val="24"/>
        </w:rPr>
      </w:pPr>
      <w:r>
        <w:rPr>
          <w:rFonts w:eastAsia="Times New Roman"/>
          <w:szCs w:val="24"/>
        </w:rPr>
        <w:t>Η εξασφάλιση της λειτουργικότητας των Ενόπλων Δυνάμεων είναι αναγκαία συνθήκη για την ενάσκ</w:t>
      </w:r>
      <w:r>
        <w:rPr>
          <w:rFonts w:eastAsia="Times New Roman"/>
          <w:szCs w:val="24"/>
        </w:rPr>
        <w:t>ηση των κυριαρχικών μας δικαιωμάτων και την αποτροπή τετελεσμένων. Κι αυτό αποκτά ιδιαίτερη σημασία λόγω της γεωγραφικής θέσης της χώ</w:t>
      </w:r>
      <w:r>
        <w:rPr>
          <w:rFonts w:eastAsia="Times New Roman"/>
          <w:szCs w:val="24"/>
        </w:rPr>
        <w:lastRenderedPageBreak/>
        <w:t>ρας μας, αλλά και μιας διεθνούς πραγματικότητας που τη διέπει η αμείλικτη αντιπαράθεση. Η εξασφάλιση της λειτουργικότητας τ</w:t>
      </w:r>
      <w:r>
        <w:rPr>
          <w:rFonts w:eastAsia="Times New Roman"/>
          <w:szCs w:val="24"/>
        </w:rPr>
        <w:t>ων Ενόπλων Δυνάμεων περιλαμβάνει πλείστα θέματα, από τις συνθήκες διαβίωσης των στελεχών των Ενόπλων Δυνάμεων, των οπλιτών, τις δομές και τις υποδομές του Στρατού, το στρατιωτικό υλικό, τα όπλα και τόσα άλλα.</w:t>
      </w:r>
    </w:p>
    <w:p w14:paraId="5FBAF1C8" w14:textId="77777777" w:rsidR="00DD71AD" w:rsidRDefault="009451BE">
      <w:pPr>
        <w:spacing w:after="0" w:line="600" w:lineRule="auto"/>
        <w:ind w:firstLine="720"/>
        <w:jc w:val="both"/>
        <w:rPr>
          <w:rFonts w:eastAsia="Times New Roman"/>
          <w:szCs w:val="24"/>
        </w:rPr>
      </w:pPr>
      <w:r>
        <w:rPr>
          <w:rFonts w:eastAsia="Times New Roman"/>
          <w:szCs w:val="24"/>
        </w:rPr>
        <w:t>Είναι κοινό μυστικό ότι τα τελευταία χρόνια, πα</w:t>
      </w:r>
      <w:r>
        <w:rPr>
          <w:rFonts w:eastAsia="Times New Roman"/>
          <w:szCs w:val="24"/>
        </w:rPr>
        <w:t xml:space="preserve">ρά τους διθυραμβικούς λόγους για τις Ένοπλες Δυνάμεις, </w:t>
      </w:r>
      <w:proofErr w:type="spellStart"/>
      <w:r>
        <w:rPr>
          <w:rFonts w:eastAsia="Times New Roman"/>
          <w:szCs w:val="24"/>
        </w:rPr>
        <w:t>περικόπηκαν</w:t>
      </w:r>
      <w:proofErr w:type="spellEnd"/>
      <w:r>
        <w:rPr>
          <w:rFonts w:eastAsia="Times New Roman"/>
          <w:szCs w:val="24"/>
        </w:rPr>
        <w:t xml:space="preserve"> μισθοί και κονδύλια που θα εξασφάλιζαν αυτή την πολυπόθητη καλύτερη λειτουργία. Κι όχι μόνο αυτό, αλλά υπάρχει και μια άπειρη υποκρισία, όταν γίνεται κουβέντα για τις Ένοπλες Δυνάμεις. Κι α</w:t>
      </w:r>
      <w:r>
        <w:rPr>
          <w:rFonts w:eastAsia="Times New Roman"/>
          <w:szCs w:val="24"/>
        </w:rPr>
        <w:t xml:space="preserve">ν θεωρούμε -και πρέπει να το θεωρούμε, έχει αποδειχθεί ιστορικά πολλές φορές- ότι οι Ένοπλες Δυνάμεις είναι ο υπερασπιστής του εθνικού συμφέροντος, δηλαδή του λαϊκού συμφέροντος, γιατί δεν τους εμπιστεύεστε όταν μιλάμε για τους συνδικαλισμούς στις Ένοπλες </w:t>
      </w:r>
      <w:r>
        <w:rPr>
          <w:rFonts w:eastAsia="Times New Roman"/>
          <w:szCs w:val="24"/>
        </w:rPr>
        <w:t xml:space="preserve">Δυνάμεις; </w:t>
      </w:r>
    </w:p>
    <w:p w14:paraId="5FBAF1C9" w14:textId="77777777" w:rsidR="00DD71AD" w:rsidRDefault="009451BE">
      <w:pPr>
        <w:spacing w:after="0" w:line="600" w:lineRule="auto"/>
        <w:ind w:firstLine="720"/>
        <w:jc w:val="both"/>
        <w:rPr>
          <w:rFonts w:eastAsia="Times New Roman"/>
          <w:szCs w:val="24"/>
        </w:rPr>
      </w:pPr>
      <w:r>
        <w:rPr>
          <w:rFonts w:eastAsia="Times New Roman"/>
          <w:szCs w:val="24"/>
        </w:rPr>
        <w:t xml:space="preserve">Θα έλεγα ότι σήμερα, αλλά και στις συζητήσεις στις </w:t>
      </w:r>
      <w:r>
        <w:rPr>
          <w:rFonts w:eastAsia="Times New Roman"/>
          <w:szCs w:val="24"/>
        </w:rPr>
        <w:t>ε</w:t>
      </w:r>
      <w:r>
        <w:rPr>
          <w:rFonts w:eastAsia="Times New Roman"/>
          <w:szCs w:val="24"/>
        </w:rPr>
        <w:t>πιτροπές για το συγκεκριμένο νομοθέτημα και σε άλλες περιπτώσεις, υπήρχε μια πλειοδοσία για τις Ένοπλες Δυνάμεις, για το ποιος είναι πιο πατριώτης και ποιος αγαπά περισσότερο τις Ένοπλες Δυνάμε</w:t>
      </w:r>
      <w:r>
        <w:rPr>
          <w:rFonts w:eastAsia="Times New Roman"/>
          <w:szCs w:val="24"/>
        </w:rPr>
        <w:t>ις.</w:t>
      </w:r>
    </w:p>
    <w:p w14:paraId="5FBAF1CA" w14:textId="77777777" w:rsidR="00DD71AD" w:rsidRDefault="009451BE">
      <w:pPr>
        <w:spacing w:after="0" w:line="600" w:lineRule="auto"/>
        <w:ind w:firstLine="720"/>
        <w:jc w:val="both"/>
        <w:rPr>
          <w:rFonts w:eastAsia="Times New Roman"/>
          <w:szCs w:val="24"/>
        </w:rPr>
      </w:pPr>
      <w:r>
        <w:rPr>
          <w:rFonts w:eastAsia="Times New Roman"/>
          <w:szCs w:val="24"/>
        </w:rPr>
        <w:t>Θα μιλήσω πολύ γρήγορα για το νομοσχέδιο. Ρυθμίζ</w:t>
      </w:r>
      <w:r>
        <w:rPr>
          <w:rFonts w:eastAsia="Times New Roman"/>
          <w:szCs w:val="24"/>
        </w:rPr>
        <w:t>ε</w:t>
      </w:r>
      <w:r>
        <w:rPr>
          <w:rFonts w:eastAsia="Times New Roman"/>
          <w:szCs w:val="24"/>
        </w:rPr>
        <w:t xml:space="preserve">ται μια σειρά από επίμαχα ζητήματα, ποικίλα ζητήματα σταδιοδρομίας, καθώς και </w:t>
      </w:r>
      <w:r>
        <w:rPr>
          <w:rFonts w:eastAsia="Times New Roman"/>
          <w:szCs w:val="24"/>
        </w:rPr>
        <w:t xml:space="preserve">μισθολογικά </w:t>
      </w:r>
      <w:r>
        <w:rPr>
          <w:rFonts w:eastAsia="Times New Roman"/>
          <w:szCs w:val="24"/>
        </w:rPr>
        <w:t xml:space="preserve">ζητήματα </w:t>
      </w:r>
      <w:r>
        <w:rPr>
          <w:rFonts w:eastAsia="Times New Roman"/>
          <w:szCs w:val="24"/>
        </w:rPr>
        <w:lastRenderedPageBreak/>
        <w:t xml:space="preserve">των Ενόπλων Δυνάμεων. Εισάγονται ρυθμίσεις που αφορούν στη δυνατότητα οικειοθελούς βραχείας παραμονής </w:t>
      </w:r>
      <w:r>
        <w:rPr>
          <w:rFonts w:eastAsia="Times New Roman"/>
          <w:szCs w:val="24"/>
        </w:rPr>
        <w:t>αξ</w:t>
      </w:r>
      <w:r>
        <w:rPr>
          <w:rFonts w:eastAsia="Times New Roman"/>
          <w:szCs w:val="24"/>
        </w:rPr>
        <w:t xml:space="preserve">ιωματικών </w:t>
      </w:r>
      <w:r>
        <w:rPr>
          <w:rFonts w:eastAsia="Times New Roman"/>
          <w:szCs w:val="24"/>
        </w:rPr>
        <w:t>στις τάξεις των Ενόπλων Δυνάμεων.</w:t>
      </w:r>
    </w:p>
    <w:p w14:paraId="5FBAF1CB" w14:textId="77777777" w:rsidR="00DD71AD" w:rsidRDefault="009451BE">
      <w:pPr>
        <w:spacing w:after="0" w:line="600" w:lineRule="auto"/>
        <w:ind w:firstLine="720"/>
        <w:jc w:val="both"/>
        <w:rPr>
          <w:rFonts w:eastAsia="Times New Roman"/>
          <w:szCs w:val="24"/>
        </w:rPr>
      </w:pPr>
      <w:r>
        <w:rPr>
          <w:rFonts w:eastAsia="Times New Roman"/>
          <w:szCs w:val="24"/>
        </w:rPr>
        <w:t>Επίσης, υπάρχουν σημαντικές διατάξεις που αφορούν στην αξιοποίηση της πεπαλαιωμένης κινητής περιουσίας των Ενόπλων Δυνάμεων, στη σωστή διαχείριση της ακίνητης περιουσίας. Αυτή ακριβώς μπορεί να προκαλέσει αλυσιδω</w:t>
      </w:r>
      <w:r>
        <w:rPr>
          <w:rFonts w:eastAsia="Times New Roman"/>
          <w:szCs w:val="24"/>
        </w:rPr>
        <w:t>τά οφέλη τόσο στο στράτευμα όσο και στη δημοσιονομική λειτουργία του ΥΠΕΘΑ.</w:t>
      </w:r>
    </w:p>
    <w:p w14:paraId="5FBAF1CC" w14:textId="77777777" w:rsidR="00DD71AD" w:rsidRDefault="009451BE">
      <w:pPr>
        <w:spacing w:after="0" w:line="600" w:lineRule="auto"/>
        <w:ind w:firstLine="720"/>
        <w:jc w:val="both"/>
        <w:rPr>
          <w:rFonts w:eastAsia="Times New Roman"/>
          <w:color w:val="000000" w:themeColor="text1"/>
          <w:szCs w:val="24"/>
        </w:rPr>
      </w:pPr>
      <w:r>
        <w:rPr>
          <w:rFonts w:eastAsia="Times New Roman"/>
          <w:szCs w:val="24"/>
        </w:rPr>
        <w:t>Και, βέβαια, προβλέπει τη δημιουργία ενός νέου οργανωτικού πλαισίου για επιθεωρήσεις, εσωτερικούς ελέγχους, με σκοπό την πρόληψη και διεύρυνση οικονομικών εγκλημάτων και εγκλημάτων</w:t>
      </w:r>
      <w:r>
        <w:rPr>
          <w:rFonts w:eastAsia="Times New Roman"/>
          <w:szCs w:val="24"/>
        </w:rPr>
        <w:t xml:space="preserve"> διαφθοράς που βλάπτουν τα οικονομικά συμφέροντα του Υπουργείου Εθνικής Άμυνας και των Ενόπλων Δυνάμεων γενικότερα. Και, δυστυχώς, ο χώρος των Ενόπλων Δυνάμεων και των εξοπλιστικών προγραμμάτων είναι πλέον αποδεδειγμένο πως έχει μετατραπεί σε άντρο διαφθορ</w:t>
      </w:r>
      <w:r>
        <w:rPr>
          <w:rFonts w:eastAsia="Times New Roman"/>
          <w:szCs w:val="24"/>
        </w:rPr>
        <w:t>άς κατά τις προηγούμενες δεκαετίες. Και οι περισσότεροι Υπουργοί -αρκετοί μάλλον, Υπουργοί, για να είμαι δίκαιη- που πέρασαν από το Υπουργείο</w:t>
      </w:r>
      <w:r>
        <w:rPr>
          <w:rFonts w:eastAsia="Times New Roman"/>
          <w:szCs w:val="24"/>
        </w:rPr>
        <w:t>,</w:t>
      </w:r>
      <w:r>
        <w:rPr>
          <w:rFonts w:eastAsia="Times New Roman"/>
          <w:szCs w:val="24"/>
        </w:rPr>
        <w:t xml:space="preserve"> ελέγχονται για παραβιάσεις και εξυπηρέτηση συμφερόντων εις βάρος του ελληνικού λαού.</w:t>
      </w:r>
    </w:p>
    <w:p w14:paraId="5FBAF1CD" w14:textId="77777777" w:rsidR="00DD71AD" w:rsidRDefault="009451BE">
      <w:pPr>
        <w:spacing w:after="0" w:line="600" w:lineRule="auto"/>
        <w:ind w:firstLine="720"/>
        <w:jc w:val="both"/>
        <w:rPr>
          <w:rFonts w:eastAsia="Times New Roman"/>
          <w:szCs w:val="24"/>
        </w:rPr>
      </w:pPr>
      <w:r>
        <w:rPr>
          <w:rFonts w:eastAsia="Times New Roman"/>
          <w:szCs w:val="24"/>
        </w:rPr>
        <w:t>Βέβαια, θα πρέπει να πούμε ό</w:t>
      </w:r>
      <w:r>
        <w:rPr>
          <w:rFonts w:eastAsia="Times New Roman"/>
          <w:szCs w:val="24"/>
        </w:rPr>
        <w:t>τι σήμερα για πρώτη φορά καθορίζεται ένας ενδελεχής έλεγχος συμβάσεων με την παροχή διαβεβαίωσης για τη νόμιμη διαχείριση και σύνταξη των οικονομικών αναφορών και των καταστάσεων.</w:t>
      </w:r>
    </w:p>
    <w:p w14:paraId="5FBAF1CE" w14:textId="77777777" w:rsidR="00DD71AD" w:rsidRDefault="009451BE">
      <w:pPr>
        <w:spacing w:after="0" w:line="600" w:lineRule="auto"/>
        <w:ind w:firstLine="720"/>
        <w:jc w:val="both"/>
        <w:rPr>
          <w:rFonts w:eastAsia="Times New Roman"/>
          <w:szCs w:val="24"/>
        </w:rPr>
      </w:pPr>
      <w:r>
        <w:rPr>
          <w:rFonts w:eastAsia="Times New Roman"/>
          <w:szCs w:val="24"/>
        </w:rPr>
        <w:t>Υπάρχουν πολλές ρυθμίσεις και έγινε μεγάλη συζήτηση αλλά και αντιπαράθεση γι</w:t>
      </w:r>
      <w:r>
        <w:rPr>
          <w:rFonts w:eastAsia="Times New Roman"/>
          <w:szCs w:val="24"/>
        </w:rPr>
        <w:t xml:space="preserve">α ζητήματα συνδικαλιστικής εκπροσώπησης. Εγώ θα ήθελα να πω, πρώτον, </w:t>
      </w:r>
      <w:r>
        <w:rPr>
          <w:rFonts w:eastAsia="Times New Roman"/>
          <w:szCs w:val="24"/>
        </w:rPr>
        <w:lastRenderedPageBreak/>
        <w:t>ότι πρέπει να δείξουμε εμπιστοσύνη στις Ένοπλες Δυνάμεις, δεύτερον</w:t>
      </w:r>
      <w:r>
        <w:rPr>
          <w:rFonts w:eastAsia="Times New Roman"/>
          <w:szCs w:val="24"/>
        </w:rPr>
        <w:t>,</w:t>
      </w:r>
      <w:r>
        <w:rPr>
          <w:rFonts w:eastAsia="Times New Roman"/>
          <w:szCs w:val="24"/>
        </w:rPr>
        <w:t xml:space="preserve"> ότι πρέπει οι ίδιες οι Ένοπλες Δυνάμεις να επιδείξουν σοβαρότητα σ’ αυτό το ζήτημα και</w:t>
      </w:r>
      <w:r>
        <w:rPr>
          <w:rFonts w:eastAsia="Times New Roman"/>
          <w:szCs w:val="24"/>
        </w:rPr>
        <w:t>,</w:t>
      </w:r>
      <w:r>
        <w:rPr>
          <w:rFonts w:eastAsia="Times New Roman"/>
          <w:szCs w:val="24"/>
        </w:rPr>
        <w:t xml:space="preserve"> τρίτον</w:t>
      </w:r>
      <w:r>
        <w:rPr>
          <w:rFonts w:eastAsia="Times New Roman"/>
          <w:szCs w:val="24"/>
        </w:rPr>
        <w:t>,</w:t>
      </w:r>
      <w:r>
        <w:rPr>
          <w:rFonts w:eastAsia="Times New Roman"/>
          <w:szCs w:val="24"/>
        </w:rPr>
        <w:t xml:space="preserve"> ότι κανένα δικαστήριο, </w:t>
      </w:r>
      <w:r>
        <w:rPr>
          <w:rFonts w:eastAsia="Times New Roman"/>
          <w:szCs w:val="24"/>
        </w:rPr>
        <w:t xml:space="preserve">κατά την άποψή μου, δεν επιβάλλει αυτή τη σοβαρότητα. </w:t>
      </w:r>
    </w:p>
    <w:p w14:paraId="5FBAF1CF" w14:textId="77777777" w:rsidR="00DD71AD" w:rsidRDefault="009451BE">
      <w:pPr>
        <w:spacing w:after="0" w:line="600" w:lineRule="auto"/>
        <w:ind w:firstLine="720"/>
        <w:jc w:val="both"/>
        <w:rPr>
          <w:rFonts w:eastAsia="Times New Roman"/>
          <w:szCs w:val="24"/>
        </w:rPr>
      </w:pPr>
      <w:r>
        <w:rPr>
          <w:rFonts w:eastAsia="Times New Roman"/>
          <w:szCs w:val="24"/>
        </w:rPr>
        <w:t>Έγιναν πάρα πολλές αναφορές για το πλαίσιο μέσα στο οποίο δραστηριοποιείται η χώρα, το πλαίσιο του ΝΑΤΟ και της Ευρωπαϊκής Ένωσης και στη συζήτηση αυτή γι’ αυτό το πλαίσιο ακούστηκαν πολλά περί αντιαμε</w:t>
      </w:r>
      <w:r>
        <w:rPr>
          <w:rFonts w:eastAsia="Times New Roman"/>
          <w:szCs w:val="24"/>
        </w:rPr>
        <w:t xml:space="preserve">ρικανισμού και </w:t>
      </w:r>
      <w:proofErr w:type="spellStart"/>
      <w:r>
        <w:rPr>
          <w:rFonts w:eastAsia="Times New Roman"/>
          <w:szCs w:val="24"/>
        </w:rPr>
        <w:t>κωλοτούμπας</w:t>
      </w:r>
      <w:proofErr w:type="spellEnd"/>
      <w:r>
        <w:rPr>
          <w:rFonts w:eastAsia="Times New Roman"/>
          <w:szCs w:val="24"/>
        </w:rPr>
        <w:t>, περί προσχώρησης στον ιμπεριαλισμό.</w:t>
      </w:r>
    </w:p>
    <w:p w14:paraId="5FBAF1D0" w14:textId="77777777" w:rsidR="00DD71AD" w:rsidRDefault="009451BE">
      <w:pPr>
        <w:spacing w:after="0" w:line="600" w:lineRule="auto"/>
        <w:ind w:firstLine="720"/>
        <w:jc w:val="both"/>
        <w:rPr>
          <w:rFonts w:eastAsia="Times New Roman"/>
          <w:szCs w:val="24"/>
        </w:rPr>
      </w:pPr>
      <w:r>
        <w:rPr>
          <w:rFonts w:eastAsia="Times New Roman"/>
          <w:szCs w:val="24"/>
        </w:rPr>
        <w:t>Να τα πάρουμε με τη σειρά: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κατά την άποψή μου</w:t>
      </w:r>
      <w:r>
        <w:rPr>
          <w:rFonts w:eastAsia="Times New Roman"/>
          <w:szCs w:val="24"/>
        </w:rPr>
        <w:t>,</w:t>
      </w:r>
      <w:r>
        <w:rPr>
          <w:rFonts w:eastAsia="Times New Roman"/>
          <w:szCs w:val="24"/>
        </w:rPr>
        <w:t xml:space="preserve"> η εξωτερική πολιτική δεν είναι μία συλλογή ιδεολογικών τοποθετήσεων. Η εξωτερική πολιτική πρέπει να είναι μία οργανωμένη προσπάθεια α</w:t>
      </w:r>
      <w:r>
        <w:rPr>
          <w:rFonts w:eastAsia="Times New Roman"/>
          <w:szCs w:val="24"/>
        </w:rPr>
        <w:t>πό άποψη ιεράρχησης προτεραιοτήτων, συνοχής, πειθαρχίας και ακρίβειας εκτέλεσης για την υποστήριξη και την ενίσχυση των κυριαρχικών δικαιωμάτων μας και για την εμπέδωση της ειρήνης. Όποιος έχει την ευθύνη του σχεδιασμού και της άσκησης της εξωτερικής πολιτ</w:t>
      </w:r>
      <w:r>
        <w:rPr>
          <w:rFonts w:eastAsia="Times New Roman"/>
          <w:szCs w:val="24"/>
        </w:rPr>
        <w:t>ικής πρέπει να επιλέγει και να προκρίνει συμμαχίες προωθητικές για τον στρατηγικό του σχεδιασμό και να αποφεύγει άκαιρες επιπλοκές και αχρείαστα μέτωπα.</w:t>
      </w:r>
    </w:p>
    <w:p w14:paraId="5FBAF1D1" w14:textId="77777777" w:rsidR="00DD71AD" w:rsidRDefault="009451BE">
      <w:pPr>
        <w:spacing w:after="0" w:line="600" w:lineRule="auto"/>
        <w:ind w:firstLine="720"/>
        <w:jc w:val="both"/>
        <w:rPr>
          <w:rFonts w:eastAsia="Times New Roman"/>
          <w:szCs w:val="24"/>
        </w:rPr>
      </w:pPr>
      <w:r>
        <w:rPr>
          <w:rFonts w:eastAsia="Times New Roman"/>
          <w:szCs w:val="24"/>
        </w:rPr>
        <w:t xml:space="preserve">Για τον αντιαμερικανισμό της Αριστεράς </w:t>
      </w:r>
      <w:r>
        <w:rPr>
          <w:rFonts w:eastAsia="Times New Roman"/>
          <w:szCs w:val="24"/>
        </w:rPr>
        <w:t>-</w:t>
      </w:r>
      <w:r>
        <w:rPr>
          <w:rFonts w:eastAsia="Times New Roman"/>
          <w:szCs w:val="24"/>
        </w:rPr>
        <w:t>εγώ θα έλεγα και εν γένει του ελληνικού λαού</w:t>
      </w:r>
      <w:r>
        <w:rPr>
          <w:rFonts w:eastAsia="Times New Roman"/>
          <w:szCs w:val="24"/>
        </w:rPr>
        <w:t>-</w:t>
      </w:r>
      <w:r>
        <w:rPr>
          <w:rFonts w:eastAsia="Times New Roman"/>
          <w:szCs w:val="24"/>
        </w:rPr>
        <w:t xml:space="preserve"> ας ξεκαθαρίσουμε κάποια πράγματα: Οι Ηνωμένες Πολιτείες είναι κυρίαρχη δύναμη, παρά τις αλλαγές σε περιφερειακό επίπεδο και παρά τη διαφαινόμενη προσπάθεια ή και αυτενέργεια πολλών περιφερειακών δυνάμεων. Από τις Ηνωμένες Πολιτείες της Αμερικής ξεκίνησαν </w:t>
      </w:r>
      <w:r>
        <w:rPr>
          <w:rFonts w:eastAsia="Times New Roman"/>
          <w:szCs w:val="24"/>
        </w:rPr>
        <w:t xml:space="preserve">και ξεκινούν πολλές ιμπεριαλιστικές επιθέσεις και </w:t>
      </w:r>
      <w:r>
        <w:rPr>
          <w:rFonts w:eastAsia="Times New Roman"/>
          <w:szCs w:val="24"/>
        </w:rPr>
        <w:lastRenderedPageBreak/>
        <w:t xml:space="preserve">δεν χρειάζεται να το κρύψουμε. Το έχουμε πει. </w:t>
      </w:r>
      <w:r>
        <w:rPr>
          <w:rFonts w:eastAsia="Times New Roman"/>
          <w:szCs w:val="24"/>
        </w:rPr>
        <w:t>Ό</w:t>
      </w:r>
      <w:r>
        <w:rPr>
          <w:rFonts w:eastAsia="Times New Roman"/>
          <w:szCs w:val="24"/>
        </w:rPr>
        <w:t xml:space="preserve">λα αυτά </w:t>
      </w:r>
      <w:r>
        <w:rPr>
          <w:rFonts w:eastAsia="Times New Roman"/>
          <w:szCs w:val="24"/>
        </w:rPr>
        <w:t>γίνονται</w:t>
      </w:r>
      <w:r>
        <w:rPr>
          <w:rFonts w:eastAsia="Times New Roman"/>
          <w:szCs w:val="24"/>
        </w:rPr>
        <w:t xml:space="preserve"> για να εξασφαλίσουν και να διευρύνουν τα συμφέροντά τους, όχι τα εθνικά συμφέροντα απαραίτητα αλλά τα συμφέροντα του κεφαλαίου. </w:t>
      </w:r>
    </w:p>
    <w:p w14:paraId="5FBAF1D2" w14:textId="77777777" w:rsidR="00DD71AD" w:rsidRDefault="009451BE">
      <w:pPr>
        <w:spacing w:after="0" w:line="600" w:lineRule="auto"/>
        <w:ind w:firstLine="720"/>
        <w:jc w:val="both"/>
        <w:rPr>
          <w:rFonts w:eastAsia="Times New Roman"/>
          <w:szCs w:val="24"/>
        </w:rPr>
      </w:pPr>
      <w:r>
        <w:rPr>
          <w:rFonts w:eastAsia="Times New Roman"/>
          <w:szCs w:val="24"/>
        </w:rPr>
        <w:t xml:space="preserve">Η Ελλάδα πού </w:t>
      </w:r>
      <w:r>
        <w:rPr>
          <w:rFonts w:eastAsia="Times New Roman"/>
          <w:szCs w:val="24"/>
        </w:rPr>
        <w:t>βρίσκεται μέσα σ’ αυτό; Η Ελλάδα είναι μια εξαρτημένη χώρα. Υπάρχουν και άλλοι που ισχυρίζονται κάτι άλλο, αλλά εμείς πιστεύουμε ακράδαντα ότι είναι μια εξαρτημένη χώρα και είναι και μέλος του ΝΑΤΟ. Αξιολογούμε και αξιολογούσαμε πάντοτε την πορεία του ΝΑΤΟ</w:t>
      </w:r>
      <w:r>
        <w:rPr>
          <w:rFonts w:eastAsia="Times New Roman"/>
          <w:szCs w:val="24"/>
        </w:rPr>
        <w:t>, αλλά επιλέξαμε να είμαστε μέλος του και επίσης διαχειριζόμαστε τις τύχες της χώρας. Σ</w:t>
      </w:r>
      <w:r>
        <w:rPr>
          <w:rFonts w:eastAsia="Times New Roman"/>
          <w:szCs w:val="24"/>
        </w:rPr>
        <w:t>ε</w:t>
      </w:r>
      <w:r>
        <w:rPr>
          <w:rFonts w:eastAsia="Times New Roman"/>
          <w:szCs w:val="24"/>
        </w:rPr>
        <w:t xml:space="preserve"> αυτή τη διαχείριση επιλέξαμε να έχουμε πλαίσια. Λογοδοτούμε και είμαστε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υπόλογοι των </w:t>
      </w:r>
      <w:proofErr w:type="spellStart"/>
      <w:r>
        <w:rPr>
          <w:rFonts w:eastAsia="Times New Roman"/>
          <w:szCs w:val="24"/>
        </w:rPr>
        <w:t>πράξεών</w:t>
      </w:r>
      <w:proofErr w:type="spellEnd"/>
      <w:r>
        <w:rPr>
          <w:rFonts w:eastAsia="Times New Roman"/>
          <w:szCs w:val="24"/>
        </w:rPr>
        <w:t xml:space="preserve"> μας απέναντι στον ελληνικό λαό. Νομίζω, όμως, ότι η Αριστερά δεν </w:t>
      </w:r>
      <w:r>
        <w:rPr>
          <w:rFonts w:eastAsia="Times New Roman"/>
          <w:szCs w:val="24"/>
        </w:rPr>
        <w:t xml:space="preserve">μπορεί να ξαναπεί «ηττηθήκαμε». Ηττηθήκαμε, αλλά παρ’ όλα αυτά κάναμε το καθήκον μας το διεθνιστικό ή όποιο άλλο. </w:t>
      </w:r>
    </w:p>
    <w:p w14:paraId="5FBAF1D3" w14:textId="77777777" w:rsidR="00DD71AD" w:rsidRDefault="009451BE">
      <w:pPr>
        <w:spacing w:after="0" w:line="600" w:lineRule="auto"/>
        <w:ind w:firstLine="720"/>
        <w:jc w:val="both"/>
        <w:rPr>
          <w:rFonts w:eastAsia="Times New Roman"/>
          <w:szCs w:val="24"/>
        </w:rPr>
      </w:pPr>
      <w:r>
        <w:rPr>
          <w:rFonts w:eastAsia="Times New Roman"/>
          <w:szCs w:val="24"/>
        </w:rPr>
        <w:t>Γιατί τα λέω όλα αυτά; Πάω τώρα στο αν προσχωρήσαμε στον ιμπεριαλισμό. Γιατί εμείς, αλήθεια, προσχωρήσαμε στον ιμπεριαλισμό; Ακριβώς επειδή ε</w:t>
      </w:r>
      <w:r>
        <w:rPr>
          <w:rFonts w:eastAsia="Times New Roman"/>
          <w:szCs w:val="24"/>
        </w:rPr>
        <w:t>ίμαστε μέλη του ΝΑΤΟ. Όταν η Αριστερά με άλλον συσχετισμό, σε άλλες εποχές, έσυρε τον λαό στα πόδια του βασιλιά, έσυρε τον λαό με το όπλο στο χέρι στα πόδια του βασιλιά, αλήθεια, πού προσχώρησε; Το λέω αυτό γιατί νομίζω ότι σ’ αυτό το επίπεδο τα λάθη πληρώ</w:t>
      </w:r>
      <w:r>
        <w:rPr>
          <w:rFonts w:eastAsia="Times New Roman"/>
          <w:szCs w:val="24"/>
        </w:rPr>
        <w:t>νονται ακριβά και γι’ αυτό δεν συγχωρούνται.</w:t>
      </w:r>
    </w:p>
    <w:p w14:paraId="5FBAF1D4" w14:textId="77777777" w:rsidR="00DD71AD" w:rsidRDefault="009451BE">
      <w:pPr>
        <w:spacing w:after="0" w:line="600" w:lineRule="auto"/>
        <w:ind w:firstLine="720"/>
        <w:jc w:val="both"/>
        <w:rPr>
          <w:rFonts w:eastAsia="Times New Roman"/>
          <w:szCs w:val="24"/>
        </w:rPr>
      </w:pPr>
      <w:r>
        <w:rPr>
          <w:rFonts w:eastAsia="Times New Roman"/>
          <w:szCs w:val="24"/>
        </w:rPr>
        <w:t>Ευχαριστώ.</w:t>
      </w:r>
    </w:p>
    <w:p w14:paraId="5FBAF1D5"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Σας ευχαριστούμε και για τον σεβασμό του χρόνου.</w:t>
      </w:r>
    </w:p>
    <w:p w14:paraId="5FBAF1D6" w14:textId="77777777" w:rsidR="00DD71AD" w:rsidRDefault="009451BE">
      <w:pPr>
        <w:spacing w:after="0" w:line="600" w:lineRule="auto"/>
        <w:ind w:firstLine="720"/>
        <w:jc w:val="both"/>
        <w:rPr>
          <w:rFonts w:eastAsia="Times New Roman"/>
          <w:szCs w:val="24"/>
        </w:rPr>
      </w:pPr>
      <w:r>
        <w:rPr>
          <w:rFonts w:eastAsia="Times New Roman"/>
          <w:szCs w:val="24"/>
        </w:rPr>
        <w:t>Εισερχόμαστε στο στάδιο των δευτερολογιών.</w:t>
      </w:r>
    </w:p>
    <w:p w14:paraId="5FBAF1D7" w14:textId="77777777" w:rsidR="00DD71AD" w:rsidRDefault="009451BE">
      <w:pPr>
        <w:spacing w:after="0" w:line="600" w:lineRule="auto"/>
        <w:ind w:firstLine="720"/>
        <w:jc w:val="both"/>
        <w:rPr>
          <w:rFonts w:eastAsia="Times New Roman"/>
          <w:szCs w:val="24"/>
        </w:rPr>
      </w:pPr>
      <w:r>
        <w:rPr>
          <w:rFonts w:eastAsia="Times New Roman"/>
          <w:szCs w:val="24"/>
        </w:rPr>
        <w:t>Ο κ. Καραγιαννίδης έχει τον λόγο.</w:t>
      </w:r>
    </w:p>
    <w:p w14:paraId="5FBAF1D8" w14:textId="77777777" w:rsidR="00DD71AD" w:rsidRDefault="009451B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Θα προσπαθήσω να είμαι σύντομος. Ακούστηκαν αρκετά. Κράτησα κάποιες σημειώσεις από δω και από κει.</w:t>
      </w:r>
    </w:p>
    <w:p w14:paraId="5FBAF1D9" w14:textId="77777777" w:rsidR="00DD71AD" w:rsidRDefault="009451BE">
      <w:pPr>
        <w:spacing w:after="0" w:line="600" w:lineRule="auto"/>
        <w:ind w:firstLine="720"/>
        <w:jc w:val="both"/>
        <w:rPr>
          <w:rFonts w:eastAsia="Times New Roman"/>
          <w:szCs w:val="24"/>
        </w:rPr>
      </w:pPr>
      <w:r>
        <w:rPr>
          <w:rFonts w:eastAsia="Times New Roman"/>
          <w:szCs w:val="24"/>
        </w:rPr>
        <w:t>Από την πλευρά της κριτικής του ΚΚΕ, θα ήθελα να κάνω μια υπόθεση εργασίας.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βρήκαμε τα </w:t>
      </w:r>
      <w:r>
        <w:rPr>
          <w:rFonts w:eastAsia="Times New Roman"/>
          <w:szCs w:val="24"/>
          <w:lang w:val="en-US"/>
        </w:rPr>
        <w:t>F</w:t>
      </w:r>
      <w:r>
        <w:rPr>
          <w:rFonts w:eastAsia="Times New Roman"/>
          <w:szCs w:val="24"/>
        </w:rPr>
        <w:t>-16 στη χώρα. Δεν είχαμε δικαίωμα, δεν είχαμε δυνατότητα,</w:t>
      </w:r>
      <w:r>
        <w:rPr>
          <w:rFonts w:eastAsia="Times New Roman"/>
          <w:szCs w:val="24"/>
        </w:rPr>
        <w:t xml:space="preserve"> δεν μπορούσαμε να πάρουμε κάτι άλλο. Στην περίπτωση που, όπως είπε και ο Γενικός Γραμματέας του ΚΚΕ, αυτό ελάχιστα εξασφαλίζει τα ελληνικά συμφέροντα, ποια είναι η πρόταση; Έχουμε </w:t>
      </w:r>
      <w:r>
        <w:rPr>
          <w:rFonts w:eastAsia="Times New Roman"/>
          <w:szCs w:val="24"/>
          <w:lang w:val="en-US"/>
        </w:rPr>
        <w:t>F</w:t>
      </w:r>
      <w:r>
        <w:rPr>
          <w:rFonts w:eastAsia="Times New Roman"/>
          <w:szCs w:val="24"/>
        </w:rPr>
        <w:t xml:space="preserve">-16. Το είπα και στις </w:t>
      </w:r>
      <w:r>
        <w:rPr>
          <w:rFonts w:eastAsia="Times New Roman"/>
          <w:szCs w:val="24"/>
        </w:rPr>
        <w:t>ε</w:t>
      </w:r>
      <w:r>
        <w:rPr>
          <w:rFonts w:eastAsia="Times New Roman"/>
          <w:szCs w:val="24"/>
        </w:rPr>
        <w:t>πιτροπές. Έχουμε τα συγκεκριμένα αεροπλάνα. Ποια εί</w:t>
      </w:r>
      <w:r>
        <w:rPr>
          <w:rFonts w:eastAsia="Times New Roman"/>
          <w:szCs w:val="24"/>
        </w:rPr>
        <w:t>ναι η πρόταση του ΚΚΕ γι’ αυτά τα αεροπλάνα; Να τα έχουμε λειτουργικά</w:t>
      </w:r>
      <w:r>
        <w:rPr>
          <w:rFonts w:eastAsia="Times New Roman"/>
          <w:szCs w:val="24"/>
        </w:rPr>
        <w:t>,</w:t>
      </w:r>
      <w:r>
        <w:rPr>
          <w:rFonts w:eastAsia="Times New Roman"/>
          <w:szCs w:val="24"/>
        </w:rPr>
        <w:t xml:space="preserve"> ώστε να πετάνε ή να τα αφήσουμε; Το κατανοώ. Είμαστε μέλος του ΝΑΤΟ, τα </w:t>
      </w:r>
      <w:r>
        <w:rPr>
          <w:rFonts w:eastAsia="Times New Roman"/>
          <w:szCs w:val="24"/>
          <w:lang w:val="en-US"/>
        </w:rPr>
        <w:t>F</w:t>
      </w:r>
      <w:r>
        <w:rPr>
          <w:rFonts w:eastAsia="Times New Roman"/>
          <w:szCs w:val="24"/>
        </w:rPr>
        <w:t>-16 είναι συνολικό όπλο των χωρών-μελών του ΝΑΤΟ, μέσα στο δόγμα του ΝΑΤΟ είμαστε, αλλά υπάρχει μια πραγματικότη</w:t>
      </w:r>
      <w:r>
        <w:rPr>
          <w:rFonts w:eastAsia="Times New Roman"/>
          <w:szCs w:val="24"/>
        </w:rPr>
        <w:t>τα</w:t>
      </w:r>
      <w:r>
        <w:rPr>
          <w:rFonts w:eastAsia="Times New Roman"/>
          <w:szCs w:val="24"/>
        </w:rPr>
        <w:t>,</w:t>
      </w:r>
      <w:r>
        <w:rPr>
          <w:rFonts w:eastAsia="Times New Roman"/>
          <w:szCs w:val="24"/>
        </w:rPr>
        <w:t xml:space="preserve"> την οποία δεν μπορούμε να αγνοήσουμε. Δηλαδή, ποια είναι η πρόταση όσον αφορά την αναβάθμιση των </w:t>
      </w:r>
      <w:r>
        <w:rPr>
          <w:rFonts w:eastAsia="Times New Roman"/>
          <w:szCs w:val="24"/>
          <w:lang w:val="en-US"/>
        </w:rPr>
        <w:t>F</w:t>
      </w:r>
      <w:r>
        <w:rPr>
          <w:rFonts w:eastAsia="Times New Roman"/>
          <w:szCs w:val="24"/>
        </w:rPr>
        <w:t xml:space="preserve">-16; Πρόταση δεν ακούσαμε. </w:t>
      </w:r>
    </w:p>
    <w:p w14:paraId="5FBAF1D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Ακούσαμε για το πόσο κακό είναι το ΝΑΤΟ –το γνωρίζουμε- ότι είναι ιμπεριαλιστικός οργανισμός –επίσης το γνωρίζουμε- ότι έχει κ</w:t>
      </w:r>
      <w:r>
        <w:rPr>
          <w:rFonts w:eastAsia="Times New Roman" w:cs="Times New Roman"/>
          <w:szCs w:val="24"/>
        </w:rPr>
        <w:t xml:space="preserve">άνει παρεμβάσεις και επεμβάσεις σε χώρες –το γνωρίζουμε και αυτό. Η πρόταση, όμως, για τα αεροπλάνα δεν </w:t>
      </w:r>
      <w:r>
        <w:rPr>
          <w:rFonts w:eastAsia="Times New Roman" w:cs="Times New Roman"/>
          <w:szCs w:val="24"/>
        </w:rPr>
        <w:lastRenderedPageBreak/>
        <w:t>μπορεί να ξεφεύγει διά του πετάγματος της μπάλας στην κερκίδα</w:t>
      </w:r>
      <w:r>
        <w:rPr>
          <w:rFonts w:eastAsia="Times New Roman" w:cs="Times New Roman"/>
          <w:szCs w:val="24"/>
        </w:rPr>
        <w:t>!</w:t>
      </w:r>
      <w:r>
        <w:rPr>
          <w:rFonts w:eastAsia="Times New Roman" w:cs="Times New Roman"/>
          <w:szCs w:val="24"/>
        </w:rPr>
        <w:t xml:space="preserve"> Υπάρχει μια πρόταση από πλευράς της </w:t>
      </w:r>
      <w:r>
        <w:rPr>
          <w:rFonts w:eastAsia="Times New Roman" w:cs="Times New Roman"/>
          <w:szCs w:val="24"/>
        </w:rPr>
        <w:t>Α</w:t>
      </w:r>
      <w:r>
        <w:rPr>
          <w:rFonts w:eastAsia="Times New Roman" w:cs="Times New Roman"/>
          <w:szCs w:val="24"/>
        </w:rPr>
        <w:t>ντιπολίτευσης; Ας μην το προσδιορίσουμε μόνο στο ΚΚΕ</w:t>
      </w:r>
      <w:r>
        <w:rPr>
          <w:rFonts w:eastAsia="Times New Roman" w:cs="Times New Roman"/>
          <w:szCs w:val="24"/>
        </w:rPr>
        <w:t xml:space="preserve">. Έχουμε τα συγκεκριμένα αεροπλάνα. Εδώ αποτυπώθηκε μια συγκεκριμένη διαδικασία που θα ακολουθήσουμε. </w:t>
      </w:r>
    </w:p>
    <w:p w14:paraId="5FBAF1D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Από την άλλη πλευρά είναι η Δημοκρατική Συμπαράταξη. Ο Κοινοβουλευτικός της Εκπρόσωπος είπε ότι δεν θα μιλήσουμε εδώ προφανώς για όλες τις λεπτομέρειες γ</w:t>
      </w:r>
      <w:r>
        <w:rPr>
          <w:rFonts w:eastAsia="Times New Roman" w:cs="Times New Roman"/>
          <w:szCs w:val="24"/>
        </w:rPr>
        <w:t xml:space="preserve">ια τα </w:t>
      </w:r>
      <w:r>
        <w:rPr>
          <w:rFonts w:eastAsia="Times New Roman" w:cs="Times New Roman"/>
          <w:szCs w:val="24"/>
          <w:lang w:val="en-US"/>
        </w:rPr>
        <w:t>F</w:t>
      </w:r>
      <w:r>
        <w:rPr>
          <w:rFonts w:eastAsia="Times New Roman" w:cs="Times New Roman"/>
          <w:szCs w:val="24"/>
        </w:rPr>
        <w:t xml:space="preserve">-16, αλλά πείτε μας πόσο θα κοστίσουν, </w:t>
      </w:r>
      <w:r>
        <w:rPr>
          <w:rFonts w:eastAsia="Times New Roman" w:cs="Times New Roman"/>
          <w:szCs w:val="24"/>
        </w:rPr>
        <w:t xml:space="preserve">σε </w:t>
      </w:r>
      <w:r>
        <w:rPr>
          <w:rFonts w:eastAsia="Times New Roman" w:cs="Times New Roman"/>
          <w:szCs w:val="24"/>
        </w:rPr>
        <w:t>ποια αεροπλάνα θα κάνουμε αναβάθμιση, με τι ηλεκτρονικά συστήματα θα τ</w:t>
      </w:r>
      <w:r>
        <w:rPr>
          <w:rFonts w:eastAsia="Times New Roman" w:cs="Times New Roman"/>
          <w:szCs w:val="24"/>
        </w:rPr>
        <w:t>ους</w:t>
      </w:r>
      <w:r>
        <w:rPr>
          <w:rFonts w:eastAsia="Times New Roman" w:cs="Times New Roman"/>
          <w:szCs w:val="24"/>
        </w:rPr>
        <w:t xml:space="preserve"> κάνουμε αναβάθμιση. Ε, άμα συμφωνούμε ότι όλα αυτά δεν λέγονται εδώ, αλλά λέγονται στην Επιτροπή Εξοπλιστικών Προγραμμάτων, ας μην κάνουμε αυτές τις ερωτήσεις, οι οποίες δεν έχουν απάντηση και μετά λέμε ότι σιωπά το Υπουργείο. Δεν σιωπά το Υπουργείο, γιατ</w:t>
      </w:r>
      <w:r>
        <w:rPr>
          <w:rFonts w:eastAsia="Times New Roman" w:cs="Times New Roman"/>
          <w:szCs w:val="24"/>
        </w:rPr>
        <w:t xml:space="preserve">ί αυτά δεν λέγονται δημόσια. Και το συμφωνήσαμε όλοι νομίζω σε αυτή την Αίθουσα ότι δεν λέγονται δημόσια. </w:t>
      </w:r>
    </w:p>
    <w:p w14:paraId="5FBAF1D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την απεργία των δημοσιογράφων, που υπάρχει </w:t>
      </w:r>
      <w:r>
        <w:rPr>
          <w:rFonts w:eastAsia="Times New Roman" w:cs="Times New Roman"/>
          <w:szCs w:val="24"/>
        </w:rPr>
        <w:t xml:space="preserve">χθες </w:t>
      </w:r>
      <w:r>
        <w:rPr>
          <w:rFonts w:eastAsia="Times New Roman" w:cs="Times New Roman"/>
          <w:szCs w:val="24"/>
        </w:rPr>
        <w:t xml:space="preserve">και </w:t>
      </w:r>
      <w:r>
        <w:rPr>
          <w:rFonts w:eastAsia="Times New Roman" w:cs="Times New Roman"/>
          <w:szCs w:val="24"/>
        </w:rPr>
        <w:t>σήμερα</w:t>
      </w:r>
      <w:r>
        <w:rPr>
          <w:rFonts w:eastAsia="Times New Roman" w:cs="Times New Roman"/>
          <w:szCs w:val="24"/>
        </w:rPr>
        <w:t>. Δεν μπορούμε να υποστηρίζουμε την απεργία των δημοσιογράφων κ</w:t>
      </w:r>
      <w:r>
        <w:rPr>
          <w:rFonts w:eastAsia="Times New Roman" w:cs="Times New Roman"/>
          <w:szCs w:val="24"/>
        </w:rPr>
        <w:t xml:space="preserve">αι να παριστάμεθα στο μοναδικό απεργοσπαστικό κανάλι που υπάρχει αυτή τη στιγμή στη χώρα,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Ή στηρίζουμε την απεργία των δημοσιογράφων για να σωθεί το ταμείο τους, ή δεν στηρίζουμε την απεργία και πάμε στον </w:t>
      </w:r>
      <w:r>
        <w:rPr>
          <w:rFonts w:eastAsia="Times New Roman" w:cs="Times New Roman"/>
          <w:szCs w:val="24"/>
        </w:rPr>
        <w:t>«</w:t>
      </w:r>
      <w:r>
        <w:rPr>
          <w:rFonts w:eastAsia="Times New Roman" w:cs="Times New Roman"/>
          <w:szCs w:val="24"/>
        </w:rPr>
        <w:t>ΣΚ</w:t>
      </w:r>
      <w:r>
        <w:rPr>
          <w:rFonts w:eastAsia="Times New Roman" w:cs="Times New Roman"/>
          <w:szCs w:val="24"/>
        </w:rPr>
        <w:t>ΑΪ»</w:t>
      </w:r>
      <w:r>
        <w:rPr>
          <w:rFonts w:eastAsia="Times New Roman" w:cs="Times New Roman"/>
          <w:szCs w:val="24"/>
        </w:rPr>
        <w:t xml:space="preserve"> και </w:t>
      </w:r>
      <w:r>
        <w:rPr>
          <w:rFonts w:eastAsia="Times New Roman" w:cs="Times New Roman"/>
          <w:szCs w:val="24"/>
        </w:rPr>
        <w:lastRenderedPageBreak/>
        <w:t>δίνουμε συνεντεύξεις. Και τ</w:t>
      </w:r>
      <w:r>
        <w:rPr>
          <w:rFonts w:eastAsia="Times New Roman" w:cs="Times New Roman"/>
          <w:szCs w:val="24"/>
        </w:rPr>
        <w:t xml:space="preserve">α δύο μαζί δεν γίνεται. Μάλιστα, πρόεδρος συνδικαλιστικού φορέα πήγε σήμερα στον </w:t>
      </w:r>
      <w:r>
        <w:rPr>
          <w:rFonts w:eastAsia="Times New Roman" w:cs="Times New Roman"/>
          <w:szCs w:val="24"/>
        </w:rPr>
        <w:t xml:space="preserve">«ΣΚΑΪ» </w:t>
      </w:r>
      <w:r>
        <w:rPr>
          <w:rFonts w:eastAsia="Times New Roman" w:cs="Times New Roman"/>
          <w:szCs w:val="24"/>
        </w:rPr>
        <w:t xml:space="preserve">για να μιλήσει για τη γνωστή χολέρα στην υγεία. Δεν χρειάζεται να πω το όνομα. Τον ξέρουμε όλοι. </w:t>
      </w:r>
    </w:p>
    <w:p w14:paraId="5FBAF1D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Τρίτον, ακούστηκαν οι εκφράσεις «ανήκουστη η νομοθέτηση», «είμαστε παρ</w:t>
      </w:r>
      <w:r>
        <w:rPr>
          <w:rFonts w:eastAsia="Times New Roman" w:cs="Times New Roman"/>
          <w:szCs w:val="24"/>
        </w:rPr>
        <w:t xml:space="preserve">άφρονες που νομοθετούμε με αυτόν τον τρόπο» και «πρωτάκουστο». Μιλώ για τη συγκρότηση του σώματος εσωτερικών υποθέσεων. Θα ήθελα να πληροφορήσω τον </w:t>
      </w:r>
      <w:r>
        <w:rPr>
          <w:rFonts w:eastAsia="Times New Roman" w:cs="Times New Roman"/>
          <w:szCs w:val="24"/>
        </w:rPr>
        <w:t>ε</w:t>
      </w:r>
      <w:r>
        <w:rPr>
          <w:rFonts w:eastAsia="Times New Roman" w:cs="Times New Roman"/>
          <w:szCs w:val="24"/>
        </w:rPr>
        <w:t xml:space="preserve">ισηγητή αλλά και όλη τη Νέα Δημοκρατία ότι το Λιμενικό υπάγεται στο Υπουργείο Ναυτιλίας, το </w:t>
      </w:r>
      <w:r>
        <w:rPr>
          <w:rFonts w:eastAsia="Times New Roman" w:cs="Times New Roman"/>
          <w:szCs w:val="24"/>
        </w:rPr>
        <w:t>εσωτερικών υ</w:t>
      </w:r>
      <w:r>
        <w:rPr>
          <w:rFonts w:eastAsia="Times New Roman" w:cs="Times New Roman"/>
          <w:szCs w:val="24"/>
        </w:rPr>
        <w:t>ποθ</w:t>
      </w:r>
      <w:r>
        <w:rPr>
          <w:rFonts w:eastAsia="Times New Roman" w:cs="Times New Roman"/>
          <w:szCs w:val="24"/>
        </w:rPr>
        <w:t>έσεων υπάγεται κατευθείαν στον Υπουργό. Εσείς το νομοθετήσατε. Άρα είστε παράφρονες, άρα κάνατε ανήκουστα πράγματα και άρα αυτό που νομοθετήσατε είναι πρωτάκουστο. Εσείς δεν νομοθετήσατε οι εσωτερικές υποθέσεις του Λιμενικού να υπάγονται στον Υπουργό; Θα π</w:t>
      </w:r>
      <w:r>
        <w:rPr>
          <w:rFonts w:eastAsia="Times New Roman" w:cs="Times New Roman"/>
          <w:szCs w:val="24"/>
        </w:rPr>
        <w:t>είτε κάτι γι</w:t>
      </w:r>
      <w:r>
        <w:rPr>
          <w:rFonts w:eastAsia="Times New Roman" w:cs="Times New Roman"/>
          <w:szCs w:val="24"/>
        </w:rPr>
        <w:t>’</w:t>
      </w:r>
      <w:r>
        <w:rPr>
          <w:rFonts w:eastAsia="Times New Roman" w:cs="Times New Roman"/>
          <w:szCs w:val="24"/>
        </w:rPr>
        <w:t xml:space="preserve"> αυτό; Γιατί κάνετε μια κριτική αγνοώντας τι έχετε κάνει στο παρελθόν, όχι στο μακρινό, αλλά το 2013. </w:t>
      </w:r>
    </w:p>
    <w:p w14:paraId="5FBAF1D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Όσον αφορά το άρθρο 2 με τον βαθμό, σας εξήγησε και ο Αναπληρωτής Υπουργός και ο Υπουργός ότι δεν υπάρχει δημοσιονομικό κόστος. Γιατί επιμέν</w:t>
      </w:r>
      <w:r>
        <w:rPr>
          <w:rFonts w:eastAsia="Times New Roman" w:cs="Times New Roman"/>
          <w:szCs w:val="24"/>
        </w:rPr>
        <w:t>ετε σε έναν βαθμό που θα δοθεί τιμητικά; Μάλιστα λέτε ότι θα το κάνουν οι απόστρατοι αξιωματικοί, αλλά ουσιαστικά τους καθοδηγείτε να πάνε να το κάνουν. Δεν γίνεται αυτό το πράγμα. Σας εξηγούμε ότι το Γενικό Λογιστήριο του Κράτους γράφει μηδέν κόστος. Γιατ</w:t>
      </w:r>
      <w:r>
        <w:rPr>
          <w:rFonts w:eastAsia="Times New Roman" w:cs="Times New Roman"/>
          <w:szCs w:val="24"/>
        </w:rPr>
        <w:t xml:space="preserve">ί δεν το καταλαβαίνετε και πρέπει συνεχώς να κάνουμε την ίδια κουβέντα; </w:t>
      </w:r>
    </w:p>
    <w:p w14:paraId="5FBAF1D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Το ίδιο συμβαίνει και με το άρθρο 27. Ο χαρακτηρισμός δεν είναι αρκτικόλεξο. Είναι Πανελλήνια Ομοσπονδία Ενώσεων Στρατιωτικών. Δεν βάζει το αρκτικόλεξο, βάζει το συνολικό χαρακτηρισμό</w:t>
      </w:r>
      <w:r>
        <w:rPr>
          <w:rFonts w:eastAsia="Times New Roman" w:cs="Times New Roman"/>
          <w:szCs w:val="24"/>
        </w:rPr>
        <w:t xml:space="preserve"> αυτής της συνδικαλιστικής οργάνωσης. </w:t>
      </w:r>
    </w:p>
    <w:p w14:paraId="5FBAF1E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κάθε περίπτωση, εάν θέλουμε να συνεισφέρουμε σε αυτό, να συνεισφέρουμε δημιουργικά. Δεν υπάρχει το «αποσύρετε το άρθρο». Δεν είναι δημιουργικό αυτό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δεν είναι και ομόφωνο από όλη την </w:t>
      </w:r>
      <w:r>
        <w:rPr>
          <w:rFonts w:eastAsia="Times New Roman" w:cs="Times New Roman"/>
          <w:szCs w:val="24"/>
        </w:rPr>
        <w:t>Α</w:t>
      </w:r>
      <w:r>
        <w:rPr>
          <w:rFonts w:eastAsia="Times New Roman" w:cs="Times New Roman"/>
          <w:szCs w:val="24"/>
        </w:rPr>
        <w:t>ντιπολίτευση, για</w:t>
      </w:r>
      <w:r>
        <w:rPr>
          <w:rFonts w:eastAsia="Times New Roman" w:cs="Times New Roman"/>
          <w:szCs w:val="24"/>
        </w:rPr>
        <w:t xml:space="preserve">τί κάτι τέτοιο λέγεται. Υπάρχουν κόμματα της </w:t>
      </w:r>
      <w:r>
        <w:rPr>
          <w:rFonts w:eastAsia="Times New Roman" w:cs="Times New Roman"/>
          <w:szCs w:val="24"/>
        </w:rPr>
        <w:t>Α</w:t>
      </w:r>
      <w:r>
        <w:rPr>
          <w:rFonts w:eastAsia="Times New Roman" w:cs="Times New Roman"/>
          <w:szCs w:val="24"/>
        </w:rPr>
        <w:t xml:space="preserve">ντιπολίτευσης που θα υπερψηφίσουν το άρθρο. </w:t>
      </w:r>
    </w:p>
    <w:p w14:paraId="5FBAF1E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νομοσχέδιο αυτό φέρνει όλες αυτές τις αλλαγές που συζητήσαμε στις τέσσερις επιτροπές. Για εμένα η σημαντικότερη -ίσως γιατί ενεπλάκην λίγο περισσότερο- είναι αυτό</w:t>
      </w:r>
      <w:r>
        <w:rPr>
          <w:rFonts w:eastAsia="Times New Roman" w:cs="Times New Roman"/>
          <w:szCs w:val="24"/>
        </w:rPr>
        <w:t xml:space="preserve"> που συμβαίνει με την τάξη του </w:t>
      </w:r>
      <w:r>
        <w:rPr>
          <w:rFonts w:eastAsia="Times New Roman" w:cs="Times New Roman"/>
          <w:szCs w:val="24"/>
        </w:rPr>
        <w:t>’</w:t>
      </w:r>
      <w:r>
        <w:rPr>
          <w:rFonts w:eastAsia="Times New Roman" w:cs="Times New Roman"/>
          <w:szCs w:val="24"/>
        </w:rPr>
        <w:t>90. Προφανώς δεν είναι για όλους σημαντικότερη. Το ορίζω προσωπικά. Αλλά προσπαθεί να φέρει κάποιες αλλαγές. Ε</w:t>
      </w:r>
      <w:r>
        <w:rPr>
          <w:rFonts w:eastAsia="Times New Roman" w:cs="Times New Roman"/>
          <w:szCs w:val="24"/>
        </w:rPr>
        <w:t>κτοξεύ</w:t>
      </w:r>
      <w:r>
        <w:rPr>
          <w:rFonts w:eastAsia="Times New Roman" w:cs="Times New Roman"/>
          <w:szCs w:val="24"/>
        </w:rPr>
        <w:t>τηκαν</w:t>
      </w:r>
      <w:r>
        <w:rPr>
          <w:rFonts w:eastAsia="Times New Roman" w:cs="Times New Roman"/>
          <w:szCs w:val="24"/>
        </w:rPr>
        <w:t xml:space="preserve"> μύδροι εδώ εναντίον του νομοσχεδίου. Έχω την εντύπωση ότι θα καταλήξουμε στη</w:t>
      </w:r>
      <w:r>
        <w:rPr>
          <w:rFonts w:eastAsia="Times New Roman" w:cs="Times New Roman"/>
          <w:szCs w:val="24"/>
        </w:rPr>
        <w:t>ν</w:t>
      </w:r>
      <w:r>
        <w:rPr>
          <w:rFonts w:eastAsia="Times New Roman" w:cs="Times New Roman"/>
          <w:szCs w:val="24"/>
        </w:rPr>
        <w:t xml:space="preserve"> ψηφοφορία κατά </w:t>
      </w:r>
      <w:proofErr w:type="spellStart"/>
      <w:r>
        <w:rPr>
          <w:rFonts w:eastAsia="Times New Roman" w:cs="Times New Roman"/>
          <w:szCs w:val="24"/>
        </w:rPr>
        <w:t>άρθρον</w:t>
      </w:r>
      <w:proofErr w:type="spellEnd"/>
      <w:r>
        <w:rPr>
          <w:rFonts w:eastAsia="Times New Roman" w:cs="Times New Roman"/>
          <w:szCs w:val="24"/>
        </w:rPr>
        <w:t xml:space="preserve"> κα</w:t>
      </w:r>
      <w:r>
        <w:rPr>
          <w:rFonts w:eastAsia="Times New Roman" w:cs="Times New Roman"/>
          <w:szCs w:val="24"/>
        </w:rPr>
        <w:t xml:space="preserve">ι η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που εκτόξευσε μύδρους εναντίον του νομοσχεδίου</w:t>
      </w:r>
      <w:r>
        <w:rPr>
          <w:rFonts w:eastAsia="Times New Roman" w:cs="Times New Roman"/>
          <w:szCs w:val="24"/>
        </w:rPr>
        <w:t>,</w:t>
      </w:r>
      <w:r>
        <w:rPr>
          <w:rFonts w:eastAsia="Times New Roman" w:cs="Times New Roman"/>
          <w:szCs w:val="24"/>
        </w:rPr>
        <w:t xml:space="preserve"> θα υπερψηφίσει πάνω από τα μισά. Κάτι γίνεται. </w:t>
      </w:r>
    </w:p>
    <w:p w14:paraId="5FBAF1E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Να κάνουμε κριτική και έγινε παραγωγική κριτική. Πολλά από αυτά που είπατε</w:t>
      </w:r>
      <w:r>
        <w:rPr>
          <w:rFonts w:eastAsia="Times New Roman" w:cs="Times New Roman"/>
          <w:szCs w:val="24"/>
        </w:rPr>
        <w:t xml:space="preserve"> το Υπουργείο Εθνικής Άμυνας τα υιοθέτησε και τα έκανε νομοθετικές βελτιώσεις και τα ενσωμάτωσε στο νομοσχέδιο. Δηλαδή, η κριτική βοήθησε σε ένα κομμάτι. Αλλά δεν μπορεί να εμφανίζεται εδώ ο κ. </w:t>
      </w:r>
      <w:proofErr w:type="spellStart"/>
      <w:r>
        <w:rPr>
          <w:rFonts w:eastAsia="Times New Roman" w:cs="Times New Roman"/>
          <w:szCs w:val="24"/>
        </w:rPr>
        <w:t>Κικίλιας</w:t>
      </w:r>
      <w:proofErr w:type="spellEnd"/>
      <w:r>
        <w:rPr>
          <w:rFonts w:eastAsia="Times New Roman" w:cs="Times New Roman"/>
          <w:szCs w:val="24"/>
        </w:rPr>
        <w:t>, να ισοπεδώνει το νομοσχέδιο, να λείπει σε όλη τη δια</w:t>
      </w:r>
      <w:r>
        <w:rPr>
          <w:rFonts w:eastAsia="Times New Roman" w:cs="Times New Roman"/>
          <w:szCs w:val="24"/>
        </w:rPr>
        <w:t xml:space="preserve">δικασία την υπόλοιπη και στο τέλος ο </w:t>
      </w:r>
      <w:r>
        <w:rPr>
          <w:rFonts w:eastAsia="Times New Roman" w:cs="Times New Roman"/>
          <w:szCs w:val="24"/>
        </w:rPr>
        <w:t>ε</w:t>
      </w:r>
      <w:r>
        <w:rPr>
          <w:rFonts w:eastAsia="Times New Roman" w:cs="Times New Roman"/>
          <w:szCs w:val="24"/>
        </w:rPr>
        <w:t xml:space="preserve">ισηγητής να ψηφίσει τουλάχιστον έντεκα, δώδεκα, δεκατρία άρθρα. Δεν γίνεται αυτό το πράγμα. Να κάνουμε, λοιπόν, </w:t>
      </w:r>
      <w:r>
        <w:rPr>
          <w:rFonts w:eastAsia="Times New Roman" w:cs="Times New Roman"/>
          <w:szCs w:val="24"/>
        </w:rPr>
        <w:lastRenderedPageBreak/>
        <w:t xml:space="preserve">μια κριτική που να έχει νόημα. Να κάνουμε μια κριτική στην οποία θα στείλουμε με </w:t>
      </w:r>
      <w:r>
        <w:rPr>
          <w:rFonts w:eastAsia="Times New Roman" w:cs="Times New Roman"/>
          <w:szCs w:val="24"/>
          <w:lang w:val="en-US"/>
        </w:rPr>
        <w:t>twitter</w:t>
      </w:r>
      <w:r>
        <w:rPr>
          <w:rFonts w:eastAsia="Times New Roman" w:cs="Times New Roman"/>
          <w:szCs w:val="24"/>
        </w:rPr>
        <w:t xml:space="preserve"> το </w:t>
      </w:r>
      <w:proofErr w:type="spellStart"/>
      <w:r>
        <w:rPr>
          <w:rFonts w:eastAsia="Times New Roman" w:cs="Times New Roman"/>
          <w:szCs w:val="24"/>
        </w:rPr>
        <w:t>βίντε</w:t>
      </w:r>
      <w:r>
        <w:rPr>
          <w:rFonts w:eastAsia="Times New Roman" w:cs="Times New Roman"/>
          <w:szCs w:val="24"/>
        </w:rPr>
        <w:t>ό</w:t>
      </w:r>
      <w:proofErr w:type="spellEnd"/>
      <w:r>
        <w:rPr>
          <w:rFonts w:eastAsia="Times New Roman" w:cs="Times New Roman"/>
          <w:szCs w:val="24"/>
        </w:rPr>
        <w:t xml:space="preserve"> μας στη</w:t>
      </w:r>
      <w:r>
        <w:rPr>
          <w:rFonts w:eastAsia="Times New Roman" w:cs="Times New Roman"/>
          <w:szCs w:val="24"/>
        </w:rPr>
        <w:t xml:space="preserve"> δημοσιότητα, είναι μόνο για το σόου. Το ζήσαμε και με τον κ. Γεωργιάδη.</w:t>
      </w:r>
    </w:p>
    <w:p w14:paraId="5FBAF1E3"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έχετε τον λόγο. Σας επισημαίνω τα όρια του χρόνου, είναι επτά λεπτά.</w:t>
      </w:r>
    </w:p>
    <w:p w14:paraId="5FBAF1E4" w14:textId="77777777" w:rsidR="00DD71AD" w:rsidRDefault="009451BE">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Ευχαριστώ, κύριε Πρόεδρε.</w:t>
      </w:r>
    </w:p>
    <w:p w14:paraId="5FBAF1E5" w14:textId="77777777" w:rsidR="00DD71AD" w:rsidRDefault="009451BE">
      <w:pPr>
        <w:spacing w:after="0" w:line="600" w:lineRule="auto"/>
        <w:ind w:firstLine="720"/>
        <w:jc w:val="both"/>
        <w:rPr>
          <w:rFonts w:eastAsia="Times New Roman"/>
          <w:szCs w:val="24"/>
        </w:rPr>
      </w:pPr>
      <w:r>
        <w:rPr>
          <w:rFonts w:eastAsia="Times New Roman"/>
          <w:szCs w:val="24"/>
        </w:rPr>
        <w:t>Κύριε Υ</w:t>
      </w:r>
      <w:r>
        <w:rPr>
          <w:rFonts w:eastAsia="Times New Roman"/>
          <w:szCs w:val="24"/>
        </w:rPr>
        <w:t xml:space="preserve">πουργέ, οι νομοτεχνικές βελτιώσεις που φέρατε δεν άλλαξαν τον φωτογραφικό χαρακτήρα του νομοσχεδίου που φέρνετε προς ψήφιση. Επίσης, δε, και οι δέκα τροπολογίες, σχεδόν στο σύνολό τους, έχουν σχέση με τον συζητούμενο νόμο και δείχνουν την προχειρότητα </w:t>
      </w:r>
      <w:r>
        <w:rPr>
          <w:rFonts w:eastAsia="Times New Roman"/>
          <w:szCs w:val="24"/>
        </w:rPr>
        <w:t>που</w:t>
      </w:r>
      <w:r>
        <w:rPr>
          <w:rFonts w:eastAsia="Times New Roman"/>
          <w:szCs w:val="24"/>
        </w:rPr>
        <w:t xml:space="preserve"> </w:t>
      </w:r>
      <w:r>
        <w:rPr>
          <w:rFonts w:eastAsia="Times New Roman"/>
          <w:szCs w:val="24"/>
        </w:rPr>
        <w:t xml:space="preserve">διακρίνει το Υπουργείο σας σε ό,τι αφορά τον σχετικό νόμο. </w:t>
      </w:r>
    </w:p>
    <w:p w14:paraId="5FBAF1E6" w14:textId="77777777" w:rsidR="00DD71AD" w:rsidRDefault="009451BE">
      <w:pPr>
        <w:spacing w:after="0" w:line="600" w:lineRule="auto"/>
        <w:ind w:firstLine="720"/>
        <w:jc w:val="both"/>
        <w:rPr>
          <w:rFonts w:eastAsia="Times New Roman"/>
          <w:szCs w:val="24"/>
        </w:rPr>
      </w:pPr>
      <w:r>
        <w:rPr>
          <w:rFonts w:eastAsia="Times New Roman"/>
          <w:szCs w:val="24"/>
        </w:rPr>
        <w:t xml:space="preserve">Η Νέα Δημοκρατία θα καταψηφίσει τα άρθρα 8 και 9. Πρώτον, δεν αποσύρατε τη διαδικασία της προφορικής πλειοδοτικής δημοπρασίας, απλώς ευφυώς προσθέσατε μαζί με αυτόν τον όρο και την «ηλεκτρονική». </w:t>
      </w:r>
      <w:r>
        <w:rPr>
          <w:rFonts w:eastAsia="Times New Roman"/>
          <w:szCs w:val="24"/>
        </w:rPr>
        <w:t xml:space="preserve">Νομίζω ότι δεν συνάδει στο Υπουργείο Εθνικής Άμυνας, επειδή διαχειρίζεται την πώληση πολεμικού υλικού, να υπάρχει προφορική πλειοδοτική δημοπρασία. Είναι ανεπίτρεπτο. </w:t>
      </w:r>
    </w:p>
    <w:p w14:paraId="5FBAF1E7" w14:textId="77777777" w:rsidR="00DD71AD" w:rsidRDefault="009451BE">
      <w:pPr>
        <w:spacing w:after="0" w:line="600" w:lineRule="auto"/>
        <w:ind w:firstLine="720"/>
        <w:jc w:val="both"/>
        <w:rPr>
          <w:rFonts w:eastAsia="Times New Roman"/>
          <w:szCs w:val="24"/>
        </w:rPr>
      </w:pPr>
      <w:r>
        <w:rPr>
          <w:rFonts w:eastAsia="Times New Roman"/>
          <w:szCs w:val="24"/>
        </w:rPr>
        <w:t xml:space="preserve">Σε ό,τι αφορά το δεύτερο θέμα, δεν εξασφαλίσατε, όπως υποσχεθήκατε ενώπιον των </w:t>
      </w:r>
      <w:r>
        <w:rPr>
          <w:rFonts w:eastAsia="Times New Roman"/>
          <w:szCs w:val="24"/>
        </w:rPr>
        <w:t>ενώσεων α</w:t>
      </w:r>
      <w:r>
        <w:rPr>
          <w:rFonts w:eastAsia="Times New Roman"/>
          <w:szCs w:val="24"/>
        </w:rPr>
        <w:t>ποστράτων αξιωματικών</w:t>
      </w:r>
      <w:r>
        <w:rPr>
          <w:rFonts w:eastAsia="Times New Roman"/>
          <w:szCs w:val="24"/>
        </w:rPr>
        <w:t xml:space="preserve">, τα έσοδα των μετοχικών ταμείων από την αξιοποίηση του υλικού. </w:t>
      </w:r>
    </w:p>
    <w:p w14:paraId="5FBAF1E8" w14:textId="77777777" w:rsidR="00DD71AD" w:rsidRDefault="009451BE">
      <w:pPr>
        <w:spacing w:after="0" w:line="600" w:lineRule="auto"/>
        <w:ind w:firstLine="720"/>
        <w:jc w:val="both"/>
        <w:rPr>
          <w:rFonts w:eastAsia="Times New Roman"/>
          <w:szCs w:val="24"/>
        </w:rPr>
      </w:pPr>
      <w:r>
        <w:rPr>
          <w:rFonts w:eastAsia="Times New Roman"/>
          <w:szCs w:val="24"/>
        </w:rPr>
        <w:lastRenderedPageBreak/>
        <w:t>Για τα άρθρα 10 και 23 που αφορούν το Σώμα Οικονομικών Επιθεωρητών και το Σώμα Εσωτερικών Υποθέσεων, όπως εσείς του δώσατε τον όρο «</w:t>
      </w:r>
      <w:r>
        <w:rPr>
          <w:rFonts w:eastAsia="Times New Roman"/>
          <w:szCs w:val="24"/>
        </w:rPr>
        <w:t>κοινό σώμα</w:t>
      </w:r>
      <w:r>
        <w:rPr>
          <w:rFonts w:eastAsia="Times New Roman"/>
          <w:szCs w:val="24"/>
        </w:rPr>
        <w:t>», εμείς εμμένουμε στις θέσε</w:t>
      </w:r>
      <w:r>
        <w:rPr>
          <w:rFonts w:eastAsia="Times New Roman"/>
          <w:szCs w:val="24"/>
        </w:rPr>
        <w:t xml:space="preserve">ις </w:t>
      </w:r>
      <w:r>
        <w:rPr>
          <w:rFonts w:eastAsia="Times New Roman"/>
          <w:szCs w:val="24"/>
        </w:rPr>
        <w:t>μας,</w:t>
      </w:r>
      <w:r>
        <w:rPr>
          <w:rFonts w:eastAsia="Times New Roman"/>
          <w:szCs w:val="24"/>
        </w:rPr>
        <w:t xml:space="preserve"> παρά τις νομοτεχνικές</w:t>
      </w:r>
      <w:r>
        <w:rPr>
          <w:rFonts w:eastAsia="Times New Roman"/>
          <w:szCs w:val="24"/>
        </w:rPr>
        <w:t xml:space="preserve"> βελτιώσεις</w:t>
      </w:r>
      <w:r>
        <w:rPr>
          <w:rFonts w:eastAsia="Times New Roman"/>
          <w:szCs w:val="24"/>
        </w:rPr>
        <w:t xml:space="preserve"> </w:t>
      </w:r>
      <w:r>
        <w:rPr>
          <w:rFonts w:eastAsia="Times New Roman"/>
          <w:szCs w:val="24"/>
        </w:rPr>
        <w:t xml:space="preserve">που έχετε επιφέρει, </w:t>
      </w:r>
      <w:r>
        <w:rPr>
          <w:rFonts w:eastAsia="Times New Roman"/>
          <w:szCs w:val="24"/>
        </w:rPr>
        <w:t>έστω και τελευταία στιγμή, διότι δεν συμφωνούμε σε πολλά πράγματα. Κατ’ αρχ</w:t>
      </w:r>
      <w:r>
        <w:rPr>
          <w:rFonts w:eastAsia="Times New Roman"/>
          <w:szCs w:val="24"/>
        </w:rPr>
        <w:t>άς</w:t>
      </w:r>
      <w:r>
        <w:rPr>
          <w:rFonts w:eastAsia="Times New Roman"/>
          <w:szCs w:val="24"/>
        </w:rPr>
        <w:t xml:space="preserve"> δεν συμφωνούμε σε ό,τι αφορά τη σύσταση τόσο σημαντικών υπηρεσιών, όταν γίνεται με τον πλέον απαράδεκτο και πρόχειρο </w:t>
      </w:r>
      <w:r>
        <w:rPr>
          <w:rFonts w:eastAsia="Times New Roman"/>
          <w:szCs w:val="24"/>
        </w:rPr>
        <w:t xml:space="preserve">τρόπο. Θα πρέπει και η μία υπηρεσία και η άλλη να είναι ξεχωριστές, να υπάγονται στον διακλαδικό </w:t>
      </w:r>
      <w:r>
        <w:rPr>
          <w:rFonts w:eastAsia="Times New Roman"/>
          <w:szCs w:val="24"/>
        </w:rPr>
        <w:t>Α</w:t>
      </w:r>
      <w:r>
        <w:rPr>
          <w:rFonts w:eastAsia="Times New Roman"/>
          <w:szCs w:val="24"/>
        </w:rPr>
        <w:t xml:space="preserve">ρχηγό και να είναι υπό την εποπτεία του εισαγγελέα του </w:t>
      </w:r>
      <w:r>
        <w:rPr>
          <w:rFonts w:eastAsia="Times New Roman"/>
          <w:szCs w:val="24"/>
        </w:rPr>
        <w:t>αναθεωρητικού δικαστηρίου</w:t>
      </w:r>
      <w:r>
        <w:rPr>
          <w:rFonts w:eastAsia="Times New Roman"/>
          <w:szCs w:val="24"/>
        </w:rPr>
        <w:t xml:space="preserve">. </w:t>
      </w:r>
    </w:p>
    <w:p w14:paraId="5FBAF1E9" w14:textId="77777777" w:rsidR="00DD71AD" w:rsidRDefault="009451BE">
      <w:pPr>
        <w:spacing w:after="0" w:line="600" w:lineRule="auto"/>
        <w:ind w:firstLine="720"/>
        <w:jc w:val="both"/>
        <w:rPr>
          <w:rFonts w:eastAsia="Times New Roman"/>
          <w:szCs w:val="24"/>
        </w:rPr>
      </w:pPr>
      <w:r>
        <w:rPr>
          <w:rFonts w:eastAsia="Times New Roman"/>
          <w:szCs w:val="24"/>
        </w:rPr>
        <w:t xml:space="preserve">Είμαστε και ήμασταν σαφείς στην </w:t>
      </w:r>
      <w:proofErr w:type="spellStart"/>
      <w:r>
        <w:rPr>
          <w:rFonts w:eastAsia="Times New Roman"/>
          <w:szCs w:val="24"/>
        </w:rPr>
        <w:t>πρωτολογία</w:t>
      </w:r>
      <w:proofErr w:type="spellEnd"/>
      <w:r>
        <w:rPr>
          <w:rFonts w:eastAsia="Times New Roman"/>
          <w:szCs w:val="24"/>
        </w:rPr>
        <w:t xml:space="preserve"> μας. Η Νέα Δημοκρατία πιστεύει σ</w:t>
      </w:r>
      <w:r>
        <w:rPr>
          <w:rFonts w:eastAsia="Times New Roman"/>
          <w:szCs w:val="24"/>
        </w:rPr>
        <w:t xml:space="preserve">την </w:t>
      </w:r>
      <w:r>
        <w:rPr>
          <w:rFonts w:eastAsia="Times New Roman"/>
          <w:szCs w:val="24"/>
        </w:rPr>
        <w:t>ανεξάρτητη αρχή</w:t>
      </w:r>
      <w:r>
        <w:rPr>
          <w:rFonts w:eastAsia="Times New Roman"/>
          <w:szCs w:val="24"/>
        </w:rPr>
        <w:t xml:space="preserve">, πιστεύει στον </w:t>
      </w:r>
      <w:r>
        <w:rPr>
          <w:rFonts w:eastAsia="Times New Roman"/>
          <w:szCs w:val="24"/>
        </w:rPr>
        <w:t>εισαγγελέα</w:t>
      </w:r>
      <w:r>
        <w:rPr>
          <w:rFonts w:eastAsia="Times New Roman"/>
          <w:szCs w:val="24"/>
        </w:rPr>
        <w:t xml:space="preserve">, όπως αυτός ενεργεί σύμφωνα με τον Κώδικα Ποινικής Δικονομίας από τα άρθρα 31 έως και 36. </w:t>
      </w:r>
    </w:p>
    <w:p w14:paraId="5FBAF1EA" w14:textId="77777777" w:rsidR="00DD71AD" w:rsidRDefault="009451BE">
      <w:pPr>
        <w:spacing w:after="0" w:line="600" w:lineRule="auto"/>
        <w:ind w:firstLine="720"/>
        <w:jc w:val="both"/>
        <w:rPr>
          <w:rFonts w:eastAsia="Times New Roman"/>
          <w:szCs w:val="24"/>
        </w:rPr>
      </w:pPr>
      <w:r>
        <w:rPr>
          <w:rFonts w:eastAsia="Times New Roman"/>
          <w:szCs w:val="24"/>
        </w:rPr>
        <w:t>Επίσης, δε, η υπαγωγή στον Υπουργό αυτής της υπηρεσίας ενέχει κινδύνους και γι’ αυτό εμείς θα καταψηφίσουμε όλα τα άρθρ</w:t>
      </w:r>
      <w:r>
        <w:rPr>
          <w:rFonts w:eastAsia="Times New Roman"/>
          <w:szCs w:val="24"/>
        </w:rPr>
        <w:t>α τα οποία έχουν σχέση με το Σώμα Οικονομικών Επιθεωρητών και το Σώμα Εσωτερικών Υποθέσεων, δηλαδή από το 10 μέχρι και το 23, διότι είχαμε την πολιτική γενναιότητα να σας προτείνουμε λύσεις. Συμβάλαμε πραγματικά στο να μπορέσουμε να σας δώσουμε όλη μας την</w:t>
      </w:r>
      <w:r>
        <w:rPr>
          <w:rFonts w:eastAsia="Times New Roman"/>
          <w:szCs w:val="24"/>
        </w:rPr>
        <w:t xml:space="preserve"> εμπειρία, αλλά και τις ξεκάθαρες και κρυστάλλινες θέσεις της Νέας Δημοκρατίας, προκειμένου να τις κάνετε αποδεκτές. Δυστυχώς δεν τις κάνατε αποδεκτές και </w:t>
      </w:r>
      <w:r>
        <w:rPr>
          <w:rFonts w:eastAsia="Times New Roman"/>
          <w:szCs w:val="24"/>
        </w:rPr>
        <w:t xml:space="preserve">ο Υπουργός </w:t>
      </w:r>
      <w:r>
        <w:rPr>
          <w:rFonts w:eastAsia="Times New Roman"/>
          <w:szCs w:val="24"/>
        </w:rPr>
        <w:t xml:space="preserve">θέλει </w:t>
      </w:r>
      <w:r>
        <w:rPr>
          <w:rFonts w:eastAsia="Times New Roman"/>
          <w:szCs w:val="24"/>
        </w:rPr>
        <w:lastRenderedPageBreak/>
        <w:t xml:space="preserve">να έχει και καθήκοντα εισαγγελικά και ανακριτικά. Για όνομα του </w:t>
      </w:r>
      <w:r>
        <w:rPr>
          <w:rFonts w:eastAsia="Times New Roman"/>
          <w:szCs w:val="24"/>
        </w:rPr>
        <w:t>θ</w:t>
      </w:r>
      <w:r>
        <w:rPr>
          <w:rFonts w:eastAsia="Times New Roman"/>
          <w:szCs w:val="24"/>
        </w:rPr>
        <w:t>εού! Το πεδίον δόξη</w:t>
      </w:r>
      <w:r>
        <w:rPr>
          <w:rFonts w:eastAsia="Times New Roman"/>
          <w:szCs w:val="24"/>
        </w:rPr>
        <w:t xml:space="preserve">ς είναι λαμπρό για έναν Υπουργό. Δεν χρειάζεται να μπαίνει σε αυτή τη διαδικασία. Και νομίζω ότι είσαστε σε λάθος κατεύθυνση. </w:t>
      </w:r>
    </w:p>
    <w:p w14:paraId="5FBAF1EB" w14:textId="77777777" w:rsidR="00DD71AD" w:rsidRDefault="009451BE">
      <w:pPr>
        <w:spacing w:after="0" w:line="600" w:lineRule="auto"/>
        <w:ind w:firstLine="720"/>
        <w:jc w:val="both"/>
        <w:rPr>
          <w:rFonts w:eastAsia="Times New Roman"/>
          <w:szCs w:val="24"/>
        </w:rPr>
      </w:pPr>
      <w:r>
        <w:rPr>
          <w:rFonts w:eastAsia="Times New Roman"/>
          <w:szCs w:val="24"/>
        </w:rPr>
        <w:t>Η Νέα Δημοκρατία δεσμεύεται ότι θα επαναφέρει την κανονικότητα στις Ένοπλες Δυνάμεις σε ό,τι αφορά την ίδρυση αυτών των φορέων, δ</w:t>
      </w:r>
      <w:r>
        <w:rPr>
          <w:rFonts w:eastAsia="Times New Roman"/>
          <w:szCs w:val="24"/>
        </w:rPr>
        <w:t>ιότι αυτοί οι φορείς τους οποίους ιδρύετε -να το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έχουν σαθρά θεμέλια. </w:t>
      </w:r>
    </w:p>
    <w:p w14:paraId="5FBAF1EC" w14:textId="77777777" w:rsidR="00DD71AD" w:rsidRDefault="009451BE">
      <w:pPr>
        <w:spacing w:after="0" w:line="600" w:lineRule="auto"/>
        <w:ind w:firstLine="720"/>
        <w:jc w:val="both"/>
        <w:rPr>
          <w:rFonts w:eastAsia="Times New Roman"/>
          <w:szCs w:val="24"/>
        </w:rPr>
      </w:pPr>
      <w:r>
        <w:rPr>
          <w:rFonts w:eastAsia="Times New Roman"/>
          <w:szCs w:val="24"/>
        </w:rPr>
        <w:t>Επίσης, δεν δεχτήκατε τη διαχρονική στελέχωση του Κοινού Σώματος Οικονομικών Επιθεωρητών από την Ανώτατη Διακλαδική Στρατιωτική Σχολή, τη Στρατιωτική Σχολή Αξιωματικ</w:t>
      </w:r>
      <w:r>
        <w:rPr>
          <w:rFonts w:eastAsia="Times New Roman"/>
          <w:szCs w:val="24"/>
        </w:rPr>
        <w:t xml:space="preserve">ών Σωμάτων της Θεσσαλονίκης, που ως γνωστόν οι σπουδαστές των Ενόπλων Δυνάμεων, τα στελέχη τους, οι αξιωματικοί, φοιτούν στο Πανεπιστήμιο Μακεδονίας. </w:t>
      </w:r>
    </w:p>
    <w:p w14:paraId="5FBAF1E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Σε ό,τι αφορά τις δαπάνες των στρατιωτικών νοσοκομείων διαιωνίζεται μια απαράδεκτη και αδιαφανής κατάστασ</w:t>
      </w:r>
      <w:r>
        <w:rPr>
          <w:rFonts w:eastAsia="Times New Roman" w:cs="Times New Roman"/>
          <w:szCs w:val="24"/>
        </w:rPr>
        <w:t>η και θα πρέπει όλα τα κόμματα να συζητήσουμε την επιβολή μιας καθαρής και διαφανούς διαδικασίας, η οποία θα έχει θετικό οικονομικό αποτέλεσμα και εξοικονόμηση χρημάτων.</w:t>
      </w:r>
    </w:p>
    <w:p w14:paraId="5FBAF1E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άρθρο του συνδικαλισμού, παρά τις νομοτεχνικές βελτιώσεις που </w:t>
      </w:r>
      <w:r>
        <w:rPr>
          <w:rFonts w:eastAsia="Times New Roman" w:cs="Times New Roman"/>
          <w:szCs w:val="24"/>
        </w:rPr>
        <w:t>συνεχίζει να πραγματοποιεί ο Υπουργός Εθνικής Άμυνας, έχει απολύτως φωτογραφικό χαρακτήρα, επιτείνει το εμφύλιο κλίμα μεταξύ των στελεχών των Ενόπλων Δυνάμεων, διχάζει τα στελέχη των Ενόπλων Δυνάμεων και έχετε σοβαρότατες ευθύνες.</w:t>
      </w:r>
    </w:p>
    <w:p w14:paraId="5FBAF1E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Ήταν μοναδική ευκαιρία. Σ</w:t>
      </w:r>
      <w:r>
        <w:rPr>
          <w:rFonts w:eastAsia="Times New Roman" w:cs="Times New Roman"/>
          <w:szCs w:val="24"/>
        </w:rPr>
        <w:t xml:space="preserve">ας είχα πει ενώπιον της </w:t>
      </w:r>
      <w:r>
        <w:rPr>
          <w:rFonts w:eastAsia="Times New Roman" w:cs="Times New Roman"/>
          <w:szCs w:val="24"/>
        </w:rPr>
        <w:t>ε</w:t>
      </w:r>
      <w:r>
        <w:rPr>
          <w:rFonts w:eastAsia="Times New Roman" w:cs="Times New Roman"/>
          <w:szCs w:val="24"/>
        </w:rPr>
        <w:t xml:space="preserve">πιτροπής ότι δεν θα σας θυμούνται για κανένα έργο. Θα σας θυμόντουσαν ενδεχομένως αν είχατε τη γενναιότητα και προχωρούσαμε στην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διακομματική </w:t>
      </w:r>
      <w:r>
        <w:rPr>
          <w:rFonts w:eastAsia="Times New Roman" w:cs="Times New Roman"/>
          <w:szCs w:val="24"/>
        </w:rPr>
        <w:t>ε</w:t>
      </w:r>
      <w:r>
        <w:rPr>
          <w:rFonts w:eastAsia="Times New Roman" w:cs="Times New Roman"/>
          <w:szCs w:val="24"/>
        </w:rPr>
        <w:t xml:space="preserve">πιτροπή που θα εξέταζε το θέμα, θα έβγαινε μια διακομματική συνισταμένη όλων μας </w:t>
      </w:r>
      <w:r>
        <w:rPr>
          <w:rFonts w:eastAsia="Times New Roman" w:cs="Times New Roman"/>
          <w:szCs w:val="24"/>
        </w:rPr>
        <w:t>και θα ήμασταν υποχρεωμένοι όλοι να την υλοποιήσουμε.</w:t>
      </w:r>
    </w:p>
    <w:p w14:paraId="5FBAF1F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 αυτές τις γενικές θέσεις, κύριε Υπουργέ, νομίζω ότι ήσαστε σε λάθος κατεύθυνση και εμείς παρά το ότι είχαμε δεσμευτεί ότι θα υπερψηφίσουμε έντεκα άρθρα, επειδή δεν αλλάξατε από τη γραμμή την οποία</w:t>
      </w:r>
      <w:r>
        <w:rPr>
          <w:rFonts w:eastAsia="Times New Roman" w:cs="Times New Roman"/>
          <w:szCs w:val="24"/>
        </w:rPr>
        <w:t xml:space="preserve"> έχετε σχεδιάσει, γι’ αυτό η ψήφος μας θα είναι ακόμα περισσότερο περιορισμένη.</w:t>
      </w:r>
    </w:p>
    <w:p w14:paraId="5FBAF1F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Μιας και λείπει, όμως, ο κύριος Υπουργός, θα ήθελα να υπενθυμίσω ότι οι </w:t>
      </w:r>
      <w:proofErr w:type="spellStart"/>
      <w:r>
        <w:rPr>
          <w:rFonts w:eastAsia="Times New Roman" w:cs="Times New Roman"/>
          <w:szCs w:val="24"/>
        </w:rPr>
        <w:t>Εβρίτες</w:t>
      </w:r>
      <w:proofErr w:type="spellEnd"/>
      <w:r>
        <w:rPr>
          <w:rFonts w:eastAsia="Times New Roman" w:cs="Times New Roman"/>
          <w:szCs w:val="24"/>
        </w:rPr>
        <w:t xml:space="preserve"> και οι Θρακιώτες δεν δέχονται εκπτώσεις σε ό,τι αφορά τη σχεδιαζόμενη δομή. Μάλιστα, υπάρχει και</w:t>
      </w:r>
      <w:r>
        <w:rPr>
          <w:rFonts w:eastAsia="Times New Roman" w:cs="Times New Roman"/>
          <w:szCs w:val="24"/>
        </w:rPr>
        <w:t xml:space="preserve"> χαμηλόφωνη φήμη ότι θα προβείτε σε ό,τι αφορά τις Ένοπλες Δυνάμεις, διότι ο λαός του Έβρου και της Θράκης είναι ταυτισμένος με τους κυματισμούς και τους μείζονες κυματισμούς, διότι πιστεύει ότι αυτά τα επιχειρησιακά κέντρα είναι απαραίτητο να υπάρχουν, δι</w:t>
      </w:r>
      <w:r>
        <w:rPr>
          <w:rFonts w:eastAsia="Times New Roman" w:cs="Times New Roman"/>
          <w:szCs w:val="24"/>
        </w:rPr>
        <w:t xml:space="preserve">ότι εξασφαλίζουν ειρήνη και αίσθημα ασφάλειας στην περιοχή. Θα παρακαλέσουμε πάρα πολύ να είσαστε ιδιαίτερα προσεκτικοί σε ό,τι αφορά το αντικείμενο αυτό. </w:t>
      </w:r>
    </w:p>
    <w:p w14:paraId="5FBAF1F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Με αυτές τις γενικές σκέψεις σε λίγο θα πάρουμε θέση κατ’ </w:t>
      </w:r>
      <w:proofErr w:type="spellStart"/>
      <w:r>
        <w:rPr>
          <w:rFonts w:eastAsia="Times New Roman" w:cs="Times New Roman"/>
          <w:szCs w:val="24"/>
        </w:rPr>
        <w:t>άρθρον</w:t>
      </w:r>
      <w:proofErr w:type="spellEnd"/>
      <w:r>
        <w:rPr>
          <w:rFonts w:eastAsia="Times New Roman" w:cs="Times New Roman"/>
          <w:szCs w:val="24"/>
        </w:rPr>
        <w:t xml:space="preserve"> σε ό,τι αφορά την ψήφιση ή μη του σ</w:t>
      </w:r>
      <w:r>
        <w:rPr>
          <w:rFonts w:eastAsia="Times New Roman" w:cs="Times New Roman"/>
          <w:szCs w:val="24"/>
        </w:rPr>
        <w:t>χετικού νόμου.</w:t>
      </w:r>
    </w:p>
    <w:p w14:paraId="5FBAF1F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FBAF1F4" w14:textId="77777777" w:rsidR="00DD71AD" w:rsidRDefault="009451B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FBAF1F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κύριε συνάδελφε.</w:t>
      </w:r>
    </w:p>
    <w:p w14:paraId="5FBAF1F6" w14:textId="77777777" w:rsidR="00DD71AD" w:rsidRDefault="009451BE">
      <w:pPr>
        <w:spacing w:after="0"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w:t>
      </w:r>
      <w:r>
        <w:rPr>
          <w:rFonts w:eastAsia="Times New Roman"/>
          <w:szCs w:val="24"/>
        </w:rPr>
        <w:t>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w:t>
      </w:r>
      <w:r>
        <w:rPr>
          <w:rFonts w:eastAsia="Times New Roman"/>
          <w:szCs w:val="24"/>
        </w:rPr>
        <w:t>ιες και τρεις συνοδοί εκπαιδευτικοί από το Μουσικό Γυμνάσιο Κέρκυρας.</w:t>
      </w:r>
    </w:p>
    <w:p w14:paraId="5FBAF1F7" w14:textId="77777777" w:rsidR="00DD71AD" w:rsidRDefault="009451BE">
      <w:pPr>
        <w:tabs>
          <w:tab w:val="left" w:pos="6787"/>
        </w:tabs>
        <w:spacing w:after="0" w:line="600" w:lineRule="auto"/>
        <w:ind w:left="-181" w:firstLine="720"/>
        <w:jc w:val="both"/>
        <w:rPr>
          <w:rFonts w:eastAsia="Times New Roman"/>
          <w:szCs w:val="24"/>
        </w:rPr>
      </w:pPr>
      <w:r>
        <w:rPr>
          <w:rFonts w:eastAsia="Times New Roman"/>
          <w:szCs w:val="24"/>
        </w:rPr>
        <w:t>Η Βουλή τούς καλωσορίζει.</w:t>
      </w:r>
    </w:p>
    <w:p w14:paraId="5FBAF1F8" w14:textId="77777777" w:rsidR="00DD71AD" w:rsidRDefault="009451BE">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FBAF1F9" w14:textId="77777777" w:rsidR="00DD71AD" w:rsidRDefault="009451BE">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Κύριε Λοβέρδο, έχετε τον λόγο.</w:t>
      </w:r>
    </w:p>
    <w:p w14:paraId="5FBAF1FA" w14:textId="77777777" w:rsidR="00DD71AD" w:rsidRDefault="009451BE">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προεδρεύατε όταν κατέβηκε από το Βήμα η κ</w:t>
      </w:r>
      <w:r>
        <w:rPr>
          <w:rFonts w:eastAsia="Times New Roman" w:cs="Times New Roman"/>
          <w:szCs w:val="24"/>
        </w:rPr>
        <w:t>.</w:t>
      </w:r>
      <w:r>
        <w:rPr>
          <w:rFonts w:eastAsia="Times New Roman" w:cs="Times New Roman"/>
          <w:szCs w:val="24"/>
        </w:rPr>
        <w:t xml:space="preserve"> Παπ</w:t>
      </w:r>
      <w:r>
        <w:rPr>
          <w:rFonts w:eastAsia="Times New Roman" w:cs="Times New Roman"/>
          <w:szCs w:val="24"/>
        </w:rPr>
        <w:t xml:space="preserve">ακώστα; Ήσασταν εδώ; </w:t>
      </w:r>
    </w:p>
    <w:p w14:paraId="5FBAF1FB" w14:textId="77777777" w:rsidR="00DD71AD" w:rsidRDefault="009451BE">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Όταν κατέβηκε από το Βήμα η κ</w:t>
      </w:r>
      <w:r>
        <w:rPr>
          <w:rFonts w:eastAsia="Times New Roman" w:cs="Times New Roman"/>
          <w:szCs w:val="24"/>
        </w:rPr>
        <w:t>.</w:t>
      </w:r>
      <w:r>
        <w:rPr>
          <w:rFonts w:eastAsia="Times New Roman" w:cs="Times New Roman"/>
          <w:szCs w:val="24"/>
        </w:rPr>
        <w:t xml:space="preserve"> Παπακώστα, πήρε τον λόγο ο Υπουργός Εθνικής Αμύνης και αφού τελείωσε θέματα νομοτεχνικών βελτιώσεων, της είπε ότι για τις συντάξεις χηρείας και για κάποια θέματα αναπηρίας τής δίνει –επιτρέψτε μου ελεύθε</w:t>
      </w:r>
      <w:r>
        <w:rPr>
          <w:rFonts w:eastAsia="Times New Roman" w:cs="Times New Roman"/>
          <w:szCs w:val="24"/>
        </w:rPr>
        <w:t>ρα να πω- και τη νομοθετική πρωτοβουλία. Της δίνει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πρωτοβουλία να φέρει στη Βουλή ρυθμίσεις.</w:t>
      </w:r>
    </w:p>
    <w:p w14:paraId="5FBAF1FC" w14:textId="77777777" w:rsidR="00DD71AD" w:rsidRDefault="009451BE">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Το θέμα της χηρείας το έχουμε φέρει εμείς με κοινοβουλευτικό έλεγχο και με προτάσεις της κ</w:t>
      </w:r>
      <w:r>
        <w:rPr>
          <w:rFonts w:eastAsia="Times New Roman" w:cs="Times New Roman"/>
          <w:szCs w:val="24"/>
        </w:rPr>
        <w:t>.</w:t>
      </w:r>
      <w:r>
        <w:rPr>
          <w:rFonts w:eastAsia="Times New Roman" w:cs="Times New Roman"/>
          <w:szCs w:val="24"/>
        </w:rPr>
        <w:t xml:space="preserve"> Γεννηματά δέκα φορές. Στην παρούσα νομοθετική πρωτοβουλία </w:t>
      </w:r>
      <w:r>
        <w:rPr>
          <w:rFonts w:eastAsia="Times New Roman" w:cs="Times New Roman"/>
          <w:szCs w:val="24"/>
        </w:rPr>
        <w:t>του Υπουργείου, στην Επιτροπή Εξωτερικών και Άμυνας, το έφερα δύο φορές. Και σήμερα άλλη μία το πρωί. Γιατί δεν το έδωσε και σε εμένα; Τι παιχνίδια είναι αυτά μπροστά στα μάτια μας; Τι παιχνίδια είναι αυτά; Εγώ έχω θιχ</w:t>
      </w:r>
      <w:r>
        <w:rPr>
          <w:rFonts w:eastAsia="Times New Roman" w:cs="Times New Roman"/>
          <w:szCs w:val="24"/>
        </w:rPr>
        <w:t>θ</w:t>
      </w:r>
      <w:r>
        <w:rPr>
          <w:rFonts w:eastAsia="Times New Roman" w:cs="Times New Roman"/>
          <w:szCs w:val="24"/>
        </w:rPr>
        <w:t xml:space="preserve">εί πραγματικά. Με έχει θίξει αυτό. </w:t>
      </w:r>
    </w:p>
    <w:p w14:paraId="5FBAF1FD" w14:textId="77777777" w:rsidR="00DD71AD" w:rsidRDefault="009451BE">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δεν το λέω γιατί ήθελα πράγματι να αναλάβω εγώ τη νομοθετική πρωτοβουλία. Όλοι ξέρουν ότι εγώ, ως Υπουργός Εργασίας, αρνήθηκα να κάνω αυτή την παρέμβαση «</w:t>
      </w:r>
      <w:proofErr w:type="spellStart"/>
      <w:r>
        <w:rPr>
          <w:rFonts w:eastAsia="Times New Roman" w:cs="Times New Roman"/>
          <w:szCs w:val="24"/>
        </w:rPr>
        <w:t>τσεκουρηδόν</w:t>
      </w:r>
      <w:proofErr w:type="spellEnd"/>
      <w:r>
        <w:rPr>
          <w:rFonts w:eastAsia="Times New Roman" w:cs="Times New Roman"/>
          <w:szCs w:val="24"/>
        </w:rPr>
        <w:t>», αρνήθηκα να την κάνω και στο 100% της πρότασης της τρόικας τότε, οι επόμενοι Υπουργοί</w:t>
      </w:r>
      <w:r>
        <w:rPr>
          <w:rFonts w:eastAsia="Times New Roman" w:cs="Times New Roman"/>
          <w:szCs w:val="24"/>
        </w:rPr>
        <w:t xml:space="preserve"> το ίδιο και ήρθε ο κ. </w:t>
      </w:r>
      <w:proofErr w:type="spellStart"/>
      <w:r>
        <w:rPr>
          <w:rFonts w:eastAsia="Times New Roman" w:cs="Times New Roman"/>
          <w:szCs w:val="24"/>
        </w:rPr>
        <w:t>Κατρούγκαλος</w:t>
      </w:r>
      <w:proofErr w:type="spellEnd"/>
      <w:r>
        <w:rPr>
          <w:rFonts w:eastAsia="Times New Roman" w:cs="Times New Roman"/>
          <w:szCs w:val="24"/>
        </w:rPr>
        <w:t xml:space="preserve"> και το έκανε εγκληματώντας.</w:t>
      </w:r>
    </w:p>
    <w:p w14:paraId="5FBAF1FE" w14:textId="77777777" w:rsidR="00DD71AD" w:rsidRDefault="009451BE">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ε</w:t>
      </w:r>
      <w:r>
        <w:rPr>
          <w:rFonts w:eastAsia="Times New Roman"/>
          <w:szCs w:val="24"/>
        </w:rPr>
        <w:t>πιτροπή υπήρξε συμφωνία σχεδόν όλων των δυνάμεων και του Υπουργείου ότι πρέπει να έρθει μια σχετική τροπολογία και την περιμέναμε εδώ σήμερα. Είπα το πρωί στην ομιλία μου ότι δεν ήρθε κα</w:t>
      </w:r>
      <w:r>
        <w:rPr>
          <w:rFonts w:eastAsia="Times New Roman"/>
          <w:szCs w:val="24"/>
        </w:rPr>
        <w:t xml:space="preserve">ι τώρα δίδεται η νομοθετική πρωτοβουλία σε Βουλευτή της Αξιωματικής Αντιπολίτευσης; </w:t>
      </w:r>
    </w:p>
    <w:p w14:paraId="5FBAF1FF" w14:textId="77777777" w:rsidR="00DD71AD" w:rsidRDefault="009451BE">
      <w:pPr>
        <w:spacing w:after="0" w:line="600" w:lineRule="auto"/>
        <w:ind w:firstLine="720"/>
        <w:jc w:val="both"/>
        <w:rPr>
          <w:rFonts w:eastAsia="Times New Roman"/>
          <w:szCs w:val="24"/>
        </w:rPr>
      </w:pPr>
      <w:r>
        <w:rPr>
          <w:rFonts w:eastAsia="Times New Roman"/>
          <w:szCs w:val="24"/>
        </w:rPr>
        <w:t>Εγώ έχω θιγεί, κύριε Πρόεδρε, και αυτό είναι παιχνίδι μπροστά στα μάτια μας. Τέτοια, όμως, «</w:t>
      </w:r>
      <w:proofErr w:type="spellStart"/>
      <w:r>
        <w:rPr>
          <w:rFonts w:eastAsia="Times New Roman"/>
          <w:szCs w:val="24"/>
        </w:rPr>
        <w:t>κολλητιλίκια</w:t>
      </w:r>
      <w:proofErr w:type="spellEnd"/>
      <w:r>
        <w:rPr>
          <w:rFonts w:eastAsia="Times New Roman"/>
          <w:szCs w:val="24"/>
        </w:rPr>
        <w:t>» δεν είναι σωστά μέσα στην Εθνική Αντιπροσωπεία.</w:t>
      </w:r>
    </w:p>
    <w:p w14:paraId="5FBAF200" w14:textId="77777777" w:rsidR="00DD71AD" w:rsidRDefault="009451BE">
      <w:pPr>
        <w:spacing w:after="0" w:line="600" w:lineRule="auto"/>
        <w:ind w:firstLine="720"/>
        <w:jc w:val="both"/>
        <w:rPr>
          <w:rFonts w:eastAsia="Times New Roman"/>
          <w:szCs w:val="24"/>
        </w:rPr>
      </w:pPr>
      <w:r>
        <w:rPr>
          <w:rFonts w:eastAsia="Times New Roman"/>
          <w:szCs w:val="24"/>
        </w:rPr>
        <w:t>Δεύτερον, σε ό,τι</w:t>
      </w:r>
      <w:r>
        <w:rPr>
          <w:rFonts w:eastAsia="Times New Roman"/>
          <w:szCs w:val="24"/>
        </w:rPr>
        <w:t xml:space="preserve"> αφορά...</w:t>
      </w:r>
    </w:p>
    <w:p w14:paraId="5FBAF201"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Ο κ. Γεωργιάδης είναι μέτοχος του παιχνιδιού;</w:t>
      </w:r>
    </w:p>
    <w:p w14:paraId="5FBAF202" w14:textId="77777777" w:rsidR="00DD71AD" w:rsidRDefault="009451BE">
      <w:pPr>
        <w:spacing w:after="0"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Δεν ξέρω τι κάνει ο κ. Γεωργιάδης, εγώ λέω ότι...</w:t>
      </w:r>
    </w:p>
    <w:p w14:paraId="5FBAF203" w14:textId="77777777" w:rsidR="00DD71AD" w:rsidRDefault="009451BE">
      <w:pPr>
        <w:spacing w:after="0" w:line="600" w:lineRule="auto"/>
        <w:ind w:firstLine="720"/>
        <w:jc w:val="both"/>
        <w:rPr>
          <w:rFonts w:eastAsia="Times New Roman"/>
          <w:szCs w:val="24"/>
        </w:rPr>
      </w:pPr>
      <w:r>
        <w:rPr>
          <w:rFonts w:eastAsia="Times New Roman" w:cs="Times New Roman"/>
          <w:b/>
          <w:bCs/>
          <w:szCs w:val="24"/>
        </w:rPr>
        <w:lastRenderedPageBreak/>
        <w:t>ΣΠΥΡΙΔΩΝ - ΑΔΩΝΙΣ ΓΕΩΡΓΙΑΔΗΣ:</w:t>
      </w:r>
      <w:r>
        <w:rPr>
          <w:rFonts w:eastAsia="Times New Roman" w:cs="Times New Roman"/>
          <w:bCs/>
          <w:szCs w:val="24"/>
        </w:rPr>
        <w:t xml:space="preserve"> Ως Κοινοβουλευτικός Εκπρόσωπος θα ήθελα τον λόγο.</w:t>
      </w:r>
    </w:p>
    <w:p w14:paraId="5FBAF204" w14:textId="77777777" w:rsidR="00DD71AD" w:rsidRDefault="009451BE">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σας παρακαλώ, να ολοκληρώσω. Είναι η Βουλή των Ελλήνων και δεν είναι η Βουλή των παιγνίων εδώ -σε πολιτικό επίπεδο εννοώ.</w:t>
      </w:r>
    </w:p>
    <w:p w14:paraId="5FBAF205" w14:textId="77777777" w:rsidR="00DD71AD" w:rsidRDefault="009451BE">
      <w:pPr>
        <w:spacing w:after="0" w:line="600" w:lineRule="auto"/>
        <w:ind w:firstLine="720"/>
        <w:jc w:val="both"/>
        <w:rPr>
          <w:rFonts w:eastAsia="Times New Roman"/>
          <w:szCs w:val="24"/>
        </w:rPr>
      </w:pPr>
      <w:r>
        <w:rPr>
          <w:rFonts w:eastAsia="Times New Roman"/>
          <w:szCs w:val="24"/>
        </w:rPr>
        <w:t>Τώρα θα αναφερθώ στη Σούδα. Μετά από την επίσκεψη του Έλληνα Πρωθυπουργού στις Ηνωμένες Πολιτείες και από τρεις συνεδρι</w:t>
      </w:r>
      <w:r>
        <w:rPr>
          <w:rFonts w:eastAsia="Times New Roman"/>
          <w:szCs w:val="24"/>
        </w:rPr>
        <w:t xml:space="preserve">άσεις της Επιτροπής Εξωτερικών και Άμυνας και της Ολομέλειας υπάρχει αυτό το κενό; </w:t>
      </w:r>
    </w:p>
    <w:p w14:paraId="5FBAF206" w14:textId="77777777" w:rsidR="00DD71AD" w:rsidRDefault="009451BE">
      <w:pPr>
        <w:spacing w:after="0" w:line="600" w:lineRule="auto"/>
        <w:ind w:firstLine="720"/>
        <w:jc w:val="both"/>
        <w:rPr>
          <w:rFonts w:eastAsia="Times New Roman"/>
          <w:szCs w:val="24"/>
        </w:rPr>
      </w:pPr>
      <w:r>
        <w:rPr>
          <w:rFonts w:eastAsia="Times New Roman"/>
          <w:szCs w:val="24"/>
        </w:rPr>
        <w:t xml:space="preserve">Το λέω, διότι το 2002 είχα αναλάβει εγώ την πρωτοβουλία ως Υφυπουργός Εξωτερικών να φέρω την </w:t>
      </w:r>
      <w:r>
        <w:rPr>
          <w:rFonts w:eastAsia="Times New Roman"/>
          <w:szCs w:val="24"/>
        </w:rPr>
        <w:t>κ</w:t>
      </w:r>
      <w:r>
        <w:rPr>
          <w:rFonts w:eastAsia="Times New Roman"/>
          <w:szCs w:val="24"/>
        </w:rPr>
        <w:t xml:space="preserve">ύρωση της </w:t>
      </w:r>
      <w:r>
        <w:rPr>
          <w:rFonts w:eastAsia="Times New Roman"/>
          <w:szCs w:val="24"/>
        </w:rPr>
        <w:t>σ</w:t>
      </w:r>
      <w:r>
        <w:rPr>
          <w:rFonts w:eastAsia="Times New Roman"/>
          <w:szCs w:val="24"/>
        </w:rPr>
        <w:t>ύμβασης της Σούδας εδώ στη Βουλή και θυμάμαι τότε τον Συνασπισμό τι</w:t>
      </w:r>
      <w:r>
        <w:rPr>
          <w:rFonts w:eastAsia="Times New Roman"/>
          <w:szCs w:val="24"/>
        </w:rPr>
        <w:t xml:space="preserve"> έλεγε. Περάσαν τα χρόνια, οι κυβιστήσεις</w:t>
      </w:r>
      <w:r>
        <w:rPr>
          <w:rFonts w:eastAsia="Times New Roman"/>
          <w:szCs w:val="24"/>
        </w:rPr>
        <w:t>,</w:t>
      </w:r>
      <w:r>
        <w:rPr>
          <w:rFonts w:eastAsia="Times New Roman"/>
          <w:szCs w:val="24"/>
        </w:rPr>
        <w:t xml:space="preserve"> κυβιστήσεις, τα είπαμε το πρωί αυτά, αλλά με τέσσερις κοινοβουλευτικές διαδικασίες σε εξέλιξη ακόμα να μη γνωρίζουμε τι ακριβώς έχει διαμειφθεί επί του θέματος;</w:t>
      </w:r>
    </w:p>
    <w:p w14:paraId="5FBAF207" w14:textId="77777777" w:rsidR="00DD71AD" w:rsidRDefault="009451BE">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Υπάρχει ερώτηση για</w:t>
      </w:r>
      <w:r>
        <w:rPr>
          <w:rFonts w:eastAsia="Times New Roman" w:cs="Times New Roman"/>
          <w:bCs/>
          <w:szCs w:val="24"/>
        </w:rPr>
        <w:t xml:space="preserve"> την Παρασκευή.</w:t>
      </w:r>
    </w:p>
    <w:p w14:paraId="5FBAF208" w14:textId="77777777" w:rsidR="00DD71AD" w:rsidRDefault="009451BE">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Επεκτάθηκε η αρμοδιότητα και οι λειτουργίες της βάσης; Ανανεώνεται απλώς χρονικά η σύμβαση; Να ξέρουμε. Είναι ανεπίτρεπτο Υπουργός και Αναπληρωτής Υπουργός επί τέσσερις συνεδριάσεις να μη δίνουν εικόνα επί του θέματος αυτο</w:t>
      </w:r>
      <w:r>
        <w:rPr>
          <w:rFonts w:eastAsia="Times New Roman"/>
          <w:szCs w:val="24"/>
        </w:rPr>
        <w:t>ύ.</w:t>
      </w:r>
    </w:p>
    <w:p w14:paraId="5FBAF209" w14:textId="77777777" w:rsidR="00DD71AD" w:rsidRDefault="009451BE">
      <w:pPr>
        <w:spacing w:after="0" w:line="600" w:lineRule="auto"/>
        <w:ind w:firstLine="720"/>
        <w:jc w:val="both"/>
        <w:rPr>
          <w:rFonts w:eastAsia="Times New Roman"/>
          <w:szCs w:val="24"/>
        </w:rPr>
      </w:pPr>
      <w:r>
        <w:rPr>
          <w:rFonts w:eastAsia="Times New Roman"/>
          <w:szCs w:val="24"/>
        </w:rPr>
        <w:lastRenderedPageBreak/>
        <w:t xml:space="preserve">Τώρα, κύριε Βίτσα, για τα Ναυπηγεία Σκαραμαγκά μίλησα και με τον κ. </w:t>
      </w:r>
      <w:proofErr w:type="spellStart"/>
      <w:r>
        <w:rPr>
          <w:rFonts w:eastAsia="Times New Roman"/>
          <w:szCs w:val="24"/>
        </w:rPr>
        <w:t>Δουζίνα</w:t>
      </w:r>
      <w:proofErr w:type="spellEnd"/>
      <w:r>
        <w:rPr>
          <w:rFonts w:eastAsia="Times New Roman"/>
          <w:szCs w:val="24"/>
        </w:rPr>
        <w:t xml:space="preserve">, που ήταν εδώ και του είπα ότι δεχθήκατε να γίνει μια συζήτηση στην Επιτροπή Άμυνας, αλλά πρέπει να έχει συνεννοηθεί και με το Υπουργείο Οικονομικών για να είναι ο κ. </w:t>
      </w:r>
      <w:proofErr w:type="spellStart"/>
      <w:r>
        <w:rPr>
          <w:rFonts w:eastAsia="Times New Roman"/>
          <w:szCs w:val="24"/>
        </w:rPr>
        <w:t>Πιτσιόρλας</w:t>
      </w:r>
      <w:proofErr w:type="spellEnd"/>
      <w:r>
        <w:rPr>
          <w:rFonts w:eastAsia="Times New Roman"/>
          <w:szCs w:val="24"/>
        </w:rPr>
        <w:t xml:space="preserve"> παρών, οι δυο σας δηλαδή, κυρίως εκείνος, αλλά και εσείς ως καθ’ ύλην αρμόδιος, για να βγάλουμε μια άκρη.</w:t>
      </w:r>
    </w:p>
    <w:p w14:paraId="5FBAF20A" w14:textId="77777777" w:rsidR="00DD71AD" w:rsidRDefault="009451BE">
      <w:pPr>
        <w:spacing w:after="0" w:line="600" w:lineRule="auto"/>
        <w:ind w:firstLine="720"/>
        <w:jc w:val="both"/>
        <w:rPr>
          <w:rFonts w:eastAsia="Times New Roman"/>
          <w:szCs w:val="24"/>
        </w:rPr>
      </w:pPr>
      <w:r>
        <w:rPr>
          <w:rFonts w:eastAsia="Times New Roman"/>
          <w:szCs w:val="24"/>
        </w:rPr>
        <w:t xml:space="preserve">Από αυτά που λέτε -επαναλαμβάνω ότι σας είπα και στην </w:t>
      </w:r>
      <w:r>
        <w:rPr>
          <w:rFonts w:eastAsia="Times New Roman"/>
          <w:szCs w:val="24"/>
        </w:rPr>
        <w:t>ε</w:t>
      </w:r>
      <w:r>
        <w:rPr>
          <w:rFonts w:eastAsia="Times New Roman"/>
          <w:szCs w:val="24"/>
        </w:rPr>
        <w:t>πιτροπή- αντιλαμβάνομαι ότι μέσα στην πληθώρα των θεμάτων</w:t>
      </w:r>
      <w:r>
        <w:rPr>
          <w:rFonts w:eastAsia="Times New Roman"/>
          <w:szCs w:val="24"/>
        </w:rPr>
        <w:t>,</w:t>
      </w:r>
      <w:r>
        <w:rPr>
          <w:rFonts w:eastAsia="Times New Roman"/>
          <w:szCs w:val="24"/>
        </w:rPr>
        <w:t xml:space="preserve"> με τα οποία ασχολείστε, σε αυτό δεν</w:t>
      </w:r>
      <w:r>
        <w:rPr>
          <w:rFonts w:eastAsia="Times New Roman"/>
          <w:szCs w:val="24"/>
        </w:rPr>
        <w:t xml:space="preserve"> έχετε δώσει, μετά τη διαιτητική απόφαση εννοώ, όχι από την αρχή, τη δέουσα σημασία. Η διαιτητική απόφαση είναι ένα μεγάλο κείμενο και έχει πάρα πολλές λεπτομέρειες. Σας παρακαλώ πάρα πολύ, επειδή προσπάθησα να το κάνω και σε έναν βαθμό έχω έλεγχο του αντι</w:t>
      </w:r>
      <w:r>
        <w:rPr>
          <w:rFonts w:eastAsia="Times New Roman"/>
          <w:szCs w:val="24"/>
        </w:rPr>
        <w:t xml:space="preserve">κειμένου, σε έναν βαθμό ίσως μικρό, να έχετε προετοιμαστεί, διότι θα πρέπει από την </w:t>
      </w:r>
      <w:r>
        <w:rPr>
          <w:rFonts w:eastAsia="Times New Roman"/>
          <w:szCs w:val="24"/>
        </w:rPr>
        <w:t>ε</w:t>
      </w:r>
      <w:r>
        <w:rPr>
          <w:rFonts w:eastAsia="Times New Roman"/>
          <w:szCs w:val="24"/>
        </w:rPr>
        <w:t>πιτροπή αυτή όχι να βγούνε καλά λόγια αλλά να βγει μια προοπτική.</w:t>
      </w:r>
    </w:p>
    <w:p w14:paraId="5FBAF20B" w14:textId="77777777" w:rsidR="00DD71AD" w:rsidRDefault="009451BE">
      <w:pPr>
        <w:spacing w:after="0" w:line="600" w:lineRule="auto"/>
        <w:ind w:firstLine="720"/>
        <w:jc w:val="both"/>
        <w:rPr>
          <w:rFonts w:eastAsia="Times New Roman"/>
          <w:szCs w:val="24"/>
        </w:rPr>
      </w:pPr>
      <w:r>
        <w:rPr>
          <w:rFonts w:eastAsia="Times New Roman"/>
          <w:szCs w:val="24"/>
        </w:rPr>
        <w:t>Και σας εισηγούμαι στις 12</w:t>
      </w:r>
      <w:r>
        <w:rPr>
          <w:rFonts w:eastAsia="Times New Roman"/>
          <w:szCs w:val="24"/>
        </w:rPr>
        <w:t xml:space="preserve"> Νοεμβρίου</w:t>
      </w:r>
      <w:r>
        <w:rPr>
          <w:rFonts w:eastAsia="Times New Roman"/>
          <w:szCs w:val="24"/>
        </w:rPr>
        <w:t xml:space="preserve"> που έχετε τη συζήτηση με τη δική σας, με του ελληνικού </w:t>
      </w:r>
      <w:r>
        <w:rPr>
          <w:rFonts w:eastAsia="Times New Roman"/>
          <w:szCs w:val="24"/>
        </w:rPr>
        <w:t>δ</w:t>
      </w:r>
      <w:r>
        <w:rPr>
          <w:rFonts w:eastAsia="Times New Roman"/>
          <w:szCs w:val="24"/>
        </w:rPr>
        <w:t>ημοσίου προσ</w:t>
      </w:r>
      <w:r>
        <w:rPr>
          <w:rFonts w:eastAsia="Times New Roman"/>
          <w:szCs w:val="24"/>
        </w:rPr>
        <w:t xml:space="preserve">φυγή στην εκούσια δικαιοδοσία, να ζητήσετε αναβολή της δίκης, γιατί αν πάτε σε διορισμό ειδικού διαχειριστή, σας ξαναλέω ότι έχετε δωδεκάμηνη προθεσμία μέσα στην οποία πρέπει να βρεθεί επενδυτής. Και η επένδυση που προϋποθέτει σπάσιμο των </w:t>
      </w:r>
      <w:r>
        <w:rPr>
          <w:rFonts w:eastAsia="Times New Roman"/>
          <w:szCs w:val="24"/>
        </w:rPr>
        <w:t>ν</w:t>
      </w:r>
      <w:r>
        <w:rPr>
          <w:rFonts w:eastAsia="Times New Roman"/>
          <w:szCs w:val="24"/>
        </w:rPr>
        <w:t>αυπηγείων σε εμπ</w:t>
      </w:r>
      <w:r>
        <w:rPr>
          <w:rFonts w:eastAsia="Times New Roman"/>
          <w:szCs w:val="24"/>
        </w:rPr>
        <w:t xml:space="preserve">ορικό και πολεμικό τμήμα </w:t>
      </w:r>
      <w:r>
        <w:rPr>
          <w:rFonts w:eastAsia="Times New Roman"/>
          <w:szCs w:val="24"/>
        </w:rPr>
        <w:lastRenderedPageBreak/>
        <w:t xml:space="preserve">και το μεν εμπορικό πωλείται, το άλλο θα δούμε τι θα κάνει, έχει πάρα πολλά προβλήματα. Πρώτα από όλα έχει προβλήματα σε σχέση με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που είναι ο διαφαινόμενος αγοραστής. </w:t>
      </w:r>
    </w:p>
    <w:p w14:paraId="5FBAF20C" w14:textId="77777777" w:rsidR="00DD71AD" w:rsidRDefault="009451BE">
      <w:pPr>
        <w:spacing w:after="0" w:line="600" w:lineRule="auto"/>
        <w:ind w:firstLine="720"/>
        <w:jc w:val="both"/>
        <w:rPr>
          <w:rFonts w:eastAsia="Times New Roman"/>
          <w:szCs w:val="24"/>
        </w:rPr>
      </w:pPr>
      <w:r>
        <w:rPr>
          <w:rFonts w:eastAsia="Times New Roman"/>
          <w:szCs w:val="24"/>
        </w:rPr>
        <w:t>Εγώ δεν έχω κανένα πρόβλημα, δεν είμαι υπέρ κανενό</w:t>
      </w:r>
      <w:r>
        <w:rPr>
          <w:rFonts w:eastAsia="Times New Roman"/>
          <w:szCs w:val="24"/>
        </w:rPr>
        <w:t xml:space="preserve">ς και εναντίον κανενός, αλλά επειδή ακούμε όλοι αυτά που ακούτε και εσείς και λέτε ότι υπάρχουν σχέδια, αυτά εμείς τα εξειδικεύουμε, γιατί και ο διάλογος και εκτός Αιθούσης είναι πολύς επί του θέματος. Μπορεί να υπάρχουν ενδιαφέροντα, εν ευρεία </w:t>
      </w:r>
      <w:proofErr w:type="spellStart"/>
      <w:r>
        <w:rPr>
          <w:rFonts w:eastAsia="Times New Roman"/>
          <w:szCs w:val="24"/>
        </w:rPr>
        <w:t>εννοία</w:t>
      </w:r>
      <w:proofErr w:type="spellEnd"/>
      <w:r>
        <w:rPr>
          <w:rFonts w:eastAsia="Times New Roman"/>
          <w:szCs w:val="24"/>
        </w:rPr>
        <w:t xml:space="preserve"> ειπω</w:t>
      </w:r>
      <w:r>
        <w:rPr>
          <w:rFonts w:eastAsia="Times New Roman"/>
          <w:szCs w:val="24"/>
        </w:rPr>
        <w:t xml:space="preserve">μένα, αλλά όταν μπείτε στις λεπτομέρειες και ειδικά της διαιτησίας θα δείτε ότι αυτός που θα </w:t>
      </w:r>
      <w:proofErr w:type="spellStart"/>
      <w:r>
        <w:rPr>
          <w:rFonts w:eastAsia="Times New Roman"/>
          <w:szCs w:val="24"/>
        </w:rPr>
        <w:t>αναδεχθεί</w:t>
      </w:r>
      <w:proofErr w:type="spellEnd"/>
      <w:r>
        <w:rPr>
          <w:rFonts w:eastAsia="Times New Roman"/>
          <w:szCs w:val="24"/>
        </w:rPr>
        <w:t xml:space="preserve"> μια τέτοιου είδους ρύθμιση </w:t>
      </w:r>
      <w:proofErr w:type="spellStart"/>
      <w:r>
        <w:rPr>
          <w:rFonts w:eastAsia="Times New Roman"/>
          <w:szCs w:val="24"/>
        </w:rPr>
        <w:t>αναδέχεται</w:t>
      </w:r>
      <w:proofErr w:type="spellEnd"/>
      <w:r>
        <w:rPr>
          <w:rFonts w:eastAsia="Times New Roman"/>
          <w:szCs w:val="24"/>
        </w:rPr>
        <w:t xml:space="preserve"> και ένα τσουβάλι από νέες προσφυγές στη διαιτησία και από αγωγές, που αγγίζουν το 1 δισεκατομμύριο. </w:t>
      </w:r>
    </w:p>
    <w:p w14:paraId="5FBAF20D" w14:textId="77777777" w:rsidR="00DD71AD" w:rsidRDefault="009451BE">
      <w:pPr>
        <w:spacing w:after="0" w:line="600" w:lineRule="auto"/>
        <w:ind w:firstLine="720"/>
        <w:jc w:val="both"/>
        <w:rPr>
          <w:rFonts w:eastAsia="Times New Roman"/>
          <w:szCs w:val="24"/>
        </w:rPr>
      </w:pPr>
      <w:r>
        <w:rPr>
          <w:rFonts w:eastAsia="Times New Roman"/>
          <w:szCs w:val="24"/>
        </w:rPr>
        <w:t>Και αν δείτε δ</w:t>
      </w:r>
      <w:r>
        <w:rPr>
          <w:rFonts w:eastAsia="Times New Roman"/>
          <w:szCs w:val="24"/>
        </w:rPr>
        <w:t xml:space="preserve">ε από την παρούσα διαιτησία την απόφαση, είναι θέμα να λέτε ότι είναι 180 εκατομμύρια και τη μια μέρα να λέτε ότι η προσφεύγουσα στη διαιτησία ζήτησε 1 δισεκατομμύριο και πήρε 180 εκατομμύρια και την άλλη να λέτε ότι ζήτησε 1,5 δισεκατομμύριο και πήρε 180 </w:t>
      </w:r>
      <w:r>
        <w:rPr>
          <w:rFonts w:eastAsia="Times New Roman"/>
          <w:szCs w:val="24"/>
        </w:rPr>
        <w:t>εκατομμύρια.</w:t>
      </w:r>
    </w:p>
    <w:p w14:paraId="5FBAF20E" w14:textId="77777777" w:rsidR="00DD71AD" w:rsidRDefault="009451BE">
      <w:pPr>
        <w:spacing w:after="0" w:line="600" w:lineRule="auto"/>
        <w:ind w:firstLine="720"/>
        <w:jc w:val="both"/>
        <w:rPr>
          <w:rFonts w:eastAsia="Times New Roman"/>
          <w:szCs w:val="24"/>
        </w:rPr>
      </w:pPr>
      <w:r>
        <w:rPr>
          <w:rFonts w:eastAsia="Times New Roman"/>
          <w:szCs w:val="24"/>
        </w:rPr>
        <w:t xml:space="preserve">Θέλω να δείτε προσεκτικά τι έχει πει η απόφαση. Εγώ έδωσα ενδεικτικά μεγέθη και στην </w:t>
      </w:r>
      <w:r>
        <w:rPr>
          <w:rFonts w:eastAsia="Times New Roman"/>
          <w:szCs w:val="24"/>
        </w:rPr>
        <w:t>ε</w:t>
      </w:r>
      <w:r>
        <w:rPr>
          <w:rFonts w:eastAsia="Times New Roman"/>
          <w:szCs w:val="24"/>
        </w:rPr>
        <w:t>πιτροπή και το πρωί. Δεν είναι η ώρα τώρα να επαναλαμβάνουμε τα ίδια θέματα. Στη Διαρκή Επιτροπή, όμως, θα πάμε και όταν θα φύγουμε από εκεί, κ</w:t>
      </w:r>
      <w:r>
        <w:rPr>
          <w:rFonts w:eastAsia="Times New Roman"/>
          <w:szCs w:val="24"/>
        </w:rPr>
        <w:t>ύριε</w:t>
      </w:r>
      <w:r>
        <w:rPr>
          <w:rFonts w:eastAsia="Times New Roman"/>
          <w:szCs w:val="24"/>
        </w:rPr>
        <w:t xml:space="preserve"> Βίτσα, θα έχουμε συναίσθηση όλοι ότι πάμε να δοθεί μια λύση με άξονα να μην κλείσει το </w:t>
      </w:r>
      <w:r>
        <w:rPr>
          <w:rFonts w:eastAsia="Times New Roman"/>
          <w:szCs w:val="24"/>
        </w:rPr>
        <w:t>ν</w:t>
      </w:r>
      <w:r>
        <w:rPr>
          <w:rFonts w:eastAsia="Times New Roman"/>
          <w:szCs w:val="24"/>
        </w:rPr>
        <w:t>αυπηγείο και εάν είναι δυνατόν να συνεχίσει και απρόσκοπτα τη λειτουργία του. Προτάσεις και σκέψεις υπάρχουν.</w:t>
      </w:r>
    </w:p>
    <w:p w14:paraId="5FBAF20F" w14:textId="77777777" w:rsidR="00DD71AD" w:rsidRDefault="009451BE">
      <w:pPr>
        <w:spacing w:after="0" w:line="600" w:lineRule="auto"/>
        <w:ind w:firstLine="720"/>
        <w:jc w:val="both"/>
        <w:rPr>
          <w:rFonts w:eastAsia="Times New Roman"/>
          <w:b/>
          <w:szCs w:val="24"/>
        </w:rPr>
      </w:pPr>
      <w:r>
        <w:rPr>
          <w:rFonts w:eastAsia="Times New Roman"/>
          <w:szCs w:val="24"/>
        </w:rPr>
        <w:lastRenderedPageBreak/>
        <w:t xml:space="preserve">Δεν πήρατε, επίσης, θέση σε σχέση με μία από τα τέλη του </w:t>
      </w:r>
      <w:r>
        <w:rPr>
          <w:rFonts w:eastAsia="Times New Roman"/>
          <w:szCs w:val="24"/>
        </w:rPr>
        <w:t xml:space="preserve">2011 λανθασμένη ερμηνεία που έδωσε το Υπουργείο Εθνικής Αμύνης, βάσει της οποίας δεν επιτρέπεται στις Ένοπλες Δυνάμεις άλλων κρατών να δίνουν δουλειές στα Ναυπηγεία Σκαραμαγκά. </w:t>
      </w:r>
    </w:p>
    <w:p w14:paraId="5FBAF21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Αυτή είναι μία εσφαλμένη ερμηνεία. Την ακολούθησαν πολλές κυβερνήσεις και η δι</w:t>
      </w:r>
      <w:r>
        <w:rPr>
          <w:rFonts w:eastAsia="Times New Roman" w:cs="Times New Roman"/>
          <w:szCs w:val="24"/>
        </w:rPr>
        <w:t xml:space="preserve">κή σας και οι προηγούμενες και η δική μας. Είναι λάθος. Αυτό πρέπει να διορθωθεί και δεν το διορθώνετε. </w:t>
      </w:r>
    </w:p>
    <w:p w14:paraId="5FBAF21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Πάμε τώρα στους οικονομικούς επιθεωρητές. Έχω μία πρόταση να κάνω τελευταία στιγμή. Αφορά στο άρθρο 14. Υπάρχει -αν καταλαβαίνω καλά, γιατί και οι τεχν</w:t>
      </w:r>
      <w:r>
        <w:rPr>
          <w:rFonts w:eastAsia="Times New Roman" w:cs="Times New Roman"/>
          <w:szCs w:val="24"/>
        </w:rPr>
        <w:t>ικές μου δυνατότητες έχουν όριο για να αντιληφθώ συγκεκριμένες διατάξεις του σχεδίου νόμου- μία περίοδος που οι απόφοιτοι ευέλπιδες 2002 - 2007 είναι εκτός διαγωνισμού. Αν έχω δίκιο</w:t>
      </w:r>
      <w:r w:rsidRPr="005130BF">
        <w:rPr>
          <w:rFonts w:eastAsia="Times New Roman" w:cs="Times New Roman"/>
          <w:szCs w:val="24"/>
        </w:rPr>
        <w:t>,</w:t>
      </w:r>
      <w:r>
        <w:rPr>
          <w:rFonts w:eastAsia="Times New Roman" w:cs="Times New Roman"/>
          <w:szCs w:val="24"/>
        </w:rPr>
        <w:t xml:space="preserve"> τότε μπορείτε να τους συμπεριλάβετε. Ανέξοδο είναι αυτό. Μια δυνατότητα δ</w:t>
      </w:r>
      <w:r>
        <w:rPr>
          <w:rFonts w:eastAsia="Times New Roman" w:cs="Times New Roman"/>
          <w:szCs w:val="24"/>
        </w:rPr>
        <w:t xml:space="preserve">ίνετε. Είναι λάθος όλη η δομή των άρθρων 10 έως 23. Τα είπα το πρωί. Όμως, αφού δεν αποσύρετε τις ρυθμίσεις, δείτε στο άρθρο 14 αυτή την προσθήκη. </w:t>
      </w:r>
    </w:p>
    <w:p w14:paraId="5FBAF21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Έχουμε κάνει δύο τροπολογίες ως Δημοκρατική Συμπαράταξη ΠΑΣΟΚ – ΔΗΜΑΡ. Η πρώτη σχετίζεται με την τροπολογία </w:t>
      </w:r>
      <w:r>
        <w:rPr>
          <w:rFonts w:eastAsia="Times New Roman" w:cs="Times New Roman"/>
          <w:szCs w:val="24"/>
        </w:rPr>
        <w:t xml:space="preserve">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ώστε το όριο των 2000 ευρώ για τις συντάξεις των στρατιωτικών να εξαιρεί τα επιδόματα, ειδικά τα επιδόματα σε υπηρεσίες επικίνδυνης θέσης. </w:t>
      </w:r>
    </w:p>
    <w:p w14:paraId="5FBAF21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Και επιτρέψτε μου να κλείσω με αυτό, γιατί τώρα δεν βρίσκω το κείμενο για την άλλη τροπολογί</w:t>
      </w:r>
      <w:r>
        <w:rPr>
          <w:rFonts w:eastAsia="Times New Roman" w:cs="Times New Roman"/>
          <w:szCs w:val="24"/>
        </w:rPr>
        <w:t xml:space="preserve">α μας. </w:t>
      </w:r>
    </w:p>
    <w:p w14:paraId="5FBAF21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Εγώ νόμιζα ότι θα κλείνατε τώρα, κύριε συνάδελφε. </w:t>
      </w:r>
    </w:p>
    <w:p w14:paraId="5FBAF21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ένα λεπτό. </w:t>
      </w:r>
    </w:p>
    <w:p w14:paraId="5FBAF21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Επιμένω στις τροπολογίες που έχουμε καταθέσει. Αν μου δοθεί από τον Πρόεδρο η δυνατότητα για μισό λεπτό όταν τελει</w:t>
      </w:r>
      <w:r>
        <w:rPr>
          <w:rFonts w:eastAsia="Times New Roman" w:cs="Times New Roman"/>
          <w:szCs w:val="24"/>
        </w:rPr>
        <w:t>ώσουν οι επόμενοι συνάδελφοι</w:t>
      </w:r>
      <w:r>
        <w:rPr>
          <w:rFonts w:eastAsia="Times New Roman" w:cs="Times New Roman"/>
          <w:szCs w:val="24"/>
        </w:rPr>
        <w:t>,</w:t>
      </w:r>
      <w:r>
        <w:rPr>
          <w:rFonts w:eastAsia="Times New Roman" w:cs="Times New Roman"/>
          <w:szCs w:val="24"/>
        </w:rPr>
        <w:t xml:space="preserve"> θα κάνω μια αναφορά και στη δεύτερη τροπολογία. </w:t>
      </w:r>
    </w:p>
    <w:p w14:paraId="5FBAF21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με αυτά, κύριε Πρόεδρε, ολοκλήρωσα.</w:t>
      </w:r>
    </w:p>
    <w:p w14:paraId="5FBAF21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τον λόγο. </w:t>
      </w:r>
    </w:p>
    <w:p w14:paraId="5FBAF21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συνάδελφε, έχετε τον λόγ</w:t>
      </w:r>
      <w:r>
        <w:rPr>
          <w:rFonts w:eastAsia="Times New Roman" w:cs="Times New Roman"/>
          <w:szCs w:val="24"/>
        </w:rPr>
        <w:t xml:space="preserve">ο. </w:t>
      </w:r>
    </w:p>
    <w:p w14:paraId="5FBAF21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Σχετικά με αυτό που ακούστηκε προηγουμένως από τον συνάδελφο κ</w:t>
      </w:r>
      <w:r>
        <w:rPr>
          <w:rFonts w:eastAsia="Times New Roman" w:cs="Times New Roman"/>
          <w:szCs w:val="24"/>
        </w:rPr>
        <w:t>.</w:t>
      </w:r>
      <w:r>
        <w:rPr>
          <w:rFonts w:eastAsia="Times New Roman" w:cs="Times New Roman"/>
          <w:szCs w:val="24"/>
        </w:rPr>
        <w:t xml:space="preserve"> Λοβέρδο, κύριε Υπουργέ, να τα ξεκαθαρίσουμε. Η Νέα Δημοκρατία δεν συμμετέχει σε κα</w:t>
      </w:r>
      <w:r>
        <w:rPr>
          <w:rFonts w:eastAsia="Times New Roman" w:cs="Times New Roman"/>
          <w:szCs w:val="24"/>
        </w:rPr>
        <w:t>μ</w:t>
      </w:r>
      <w:r>
        <w:rPr>
          <w:rFonts w:eastAsia="Times New Roman" w:cs="Times New Roman"/>
          <w:szCs w:val="24"/>
        </w:rPr>
        <w:t>μία συμπαιγνία με τον Υπουργό Εθνικής Άμυνας και σε κα</w:t>
      </w:r>
      <w:r>
        <w:rPr>
          <w:rFonts w:eastAsia="Times New Roman" w:cs="Times New Roman"/>
          <w:szCs w:val="24"/>
        </w:rPr>
        <w:t>μ</w:t>
      </w:r>
      <w:r>
        <w:rPr>
          <w:rFonts w:eastAsia="Times New Roman" w:cs="Times New Roman"/>
          <w:szCs w:val="24"/>
        </w:rPr>
        <w:t>μία προσχηματική επι</w:t>
      </w:r>
      <w:r>
        <w:rPr>
          <w:rFonts w:eastAsia="Times New Roman" w:cs="Times New Roman"/>
          <w:szCs w:val="24"/>
        </w:rPr>
        <w:t xml:space="preserve">τροπή που θα διαχειρίζεται τα θέματα των ΑΜΕΑ και της χηρείας, αφού προηγουμένως έχει νομοθετήσει η Κυβέρνηση κι έχει κόψει σε όλους αυτούς τους ανθρώπους τα λεφτά κι ενώ την εγκαλούμε για τόσους πολλούς μήνες και ο κ. </w:t>
      </w:r>
      <w:proofErr w:type="spellStart"/>
      <w:r>
        <w:rPr>
          <w:rFonts w:eastAsia="Times New Roman" w:cs="Times New Roman"/>
          <w:szCs w:val="24"/>
        </w:rPr>
        <w:t>Δημοσχάκης</w:t>
      </w:r>
      <w:proofErr w:type="spellEnd"/>
      <w:r>
        <w:rPr>
          <w:rFonts w:eastAsia="Times New Roman" w:cs="Times New Roman"/>
          <w:szCs w:val="24"/>
        </w:rPr>
        <w:t xml:space="preserve"> κι εγώ και ο Πρόεδρος της </w:t>
      </w:r>
      <w:r>
        <w:rPr>
          <w:rFonts w:eastAsia="Times New Roman" w:cs="Times New Roman"/>
          <w:szCs w:val="24"/>
        </w:rPr>
        <w:t xml:space="preserve">Νέας Δημοκρατίας με ειδική συνάντηση με αυτούς τους ανθρώπους δύο φορές μέχρι σήμερα να φέρει </w:t>
      </w:r>
      <w:r>
        <w:rPr>
          <w:rFonts w:eastAsia="Times New Roman" w:cs="Times New Roman"/>
          <w:szCs w:val="24"/>
        </w:rPr>
        <w:lastRenderedPageBreak/>
        <w:t>τη νομοθετική πρωτοβουλία και να δώσει στους ανθρώπους αυτά που τους έκοψε. Άρα, παρακαλώ πολύ</w:t>
      </w:r>
      <w:r>
        <w:rPr>
          <w:rFonts w:eastAsia="Times New Roman" w:cs="Times New Roman"/>
          <w:szCs w:val="24"/>
        </w:rPr>
        <w:t>,</w:t>
      </w:r>
      <w:r>
        <w:rPr>
          <w:rFonts w:eastAsia="Times New Roman" w:cs="Times New Roman"/>
          <w:szCs w:val="24"/>
        </w:rPr>
        <w:t xml:space="preserve"> να είναι σαφές σε όλους. </w:t>
      </w:r>
    </w:p>
    <w:p w14:paraId="5FBAF21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Η Νέα Δημοκρατία και σίγουρα κανένας Βου</w:t>
      </w:r>
      <w:r>
        <w:rPr>
          <w:rFonts w:eastAsia="Times New Roman" w:cs="Times New Roman"/>
          <w:szCs w:val="24"/>
        </w:rPr>
        <w:t>λευτής της δεν συμμετέχει σε τέτοια προσχηματική επιτροπή, κύριε Λοβέρδο. Να το ξεκαθαρίσουμε. Αυτές είναι προβοκάτσιες του κ. Καμμένου.</w:t>
      </w:r>
    </w:p>
    <w:p w14:paraId="5FBAF21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BAF21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5FBAF21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Λοβ</w:t>
      </w:r>
      <w:r>
        <w:rPr>
          <w:rFonts w:eastAsia="Times New Roman" w:cs="Times New Roman"/>
          <w:szCs w:val="24"/>
        </w:rPr>
        <w:t>έρδο.</w:t>
      </w:r>
    </w:p>
    <w:p w14:paraId="5FBAF21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είχα πει και το πρωί, απλώς μου διέφυγε η συγκεκριμένη τροπολογία. </w:t>
      </w:r>
    </w:p>
    <w:p w14:paraId="5FBAF22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Είχα πει το πρωί στην ομιλία μου, κύριε Πρόεδρε, και το έχουμε καταθέσει αυτό, ότι εμείς, με τον τρόπο βέβαια που επέτρεπαν και οι τότε συνθήκες το 2013, 2014, </w:t>
      </w:r>
      <w:r>
        <w:rPr>
          <w:rFonts w:eastAsia="Times New Roman" w:cs="Times New Roman"/>
          <w:szCs w:val="24"/>
        </w:rPr>
        <w:t>είχαμε καταβάλει με βάση τις γνωστές αποφάσεις του Συμβουλίου της Επικρατείας, το 50% με τη λογική που είπατε. Εγώ δεν μίλησα για άμεση καταβολή, αλλά το είχαμε ρυθμίσει και είχε ξεκινήσει να καταβάλλεται το σχετικό 50%. Για το υπόλοιπο 50% έχει γίνει πολύ</w:t>
      </w:r>
      <w:r>
        <w:rPr>
          <w:rFonts w:eastAsia="Times New Roman" w:cs="Times New Roman"/>
          <w:szCs w:val="24"/>
        </w:rPr>
        <w:t>ς λόγος από την πλευρά του κ. Καμμένου, αλλά κα</w:t>
      </w:r>
      <w:r>
        <w:rPr>
          <w:rFonts w:eastAsia="Times New Roman" w:cs="Times New Roman"/>
          <w:szCs w:val="24"/>
        </w:rPr>
        <w:t>μ</w:t>
      </w:r>
      <w:r>
        <w:rPr>
          <w:rFonts w:eastAsia="Times New Roman" w:cs="Times New Roman"/>
          <w:szCs w:val="24"/>
        </w:rPr>
        <w:t xml:space="preserve">μία ενέργεια. Κι έχουμε καταθέσει μία τροπολογία σύμφωνα με την οποία και γι’ αυτό το υπόλοιπο 50% στο παρόν σχέδιο νόμου πρέπει να δοθεί λύση. </w:t>
      </w:r>
    </w:p>
    <w:p w14:paraId="5FBAF22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τον λόγο.</w:t>
      </w:r>
      <w:r>
        <w:rPr>
          <w:rFonts w:eastAsia="Times New Roman" w:cs="Times New Roman"/>
          <w:szCs w:val="24"/>
        </w:rPr>
        <w:t xml:space="preserve"> </w:t>
      </w:r>
    </w:p>
    <w:p w14:paraId="5FBAF22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Σε σχέση με το νομοσχέδιο </w:t>
      </w:r>
      <w:r>
        <w:rPr>
          <w:rFonts w:eastAsia="Times New Roman" w:cs="Times New Roman"/>
          <w:szCs w:val="24"/>
        </w:rPr>
        <w:t xml:space="preserve">τοποθετηθήκαμε </w:t>
      </w:r>
      <w:r>
        <w:rPr>
          <w:rFonts w:eastAsia="Times New Roman" w:cs="Times New Roman"/>
          <w:szCs w:val="24"/>
        </w:rPr>
        <w:t xml:space="preserve">κατά τη διάρκεια των </w:t>
      </w:r>
      <w:r>
        <w:rPr>
          <w:rFonts w:eastAsia="Times New Roman" w:cs="Times New Roman"/>
          <w:szCs w:val="24"/>
        </w:rPr>
        <w:t>ε</w:t>
      </w:r>
      <w:r>
        <w:rPr>
          <w:rFonts w:eastAsia="Times New Roman" w:cs="Times New Roman"/>
          <w:szCs w:val="24"/>
        </w:rPr>
        <w:t xml:space="preserve">πιτροπών και κατά τη διάρκεια της Ολομέλειας. </w:t>
      </w:r>
    </w:p>
    <w:p w14:paraId="5FBAF22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που έχουμε να πούμε είναι ότι από τη στιγμή που δεν αποσύρθηκε το άρθρο 27, ο διχασμός στις Ένοπλες Δυνάμεις και η </w:t>
      </w:r>
      <w:r>
        <w:rPr>
          <w:rFonts w:eastAsia="Times New Roman" w:cs="Times New Roman"/>
          <w:szCs w:val="24"/>
        </w:rPr>
        <w:t>γκρίνια θα συνεχίσουν να υπάρχουν. Και όλα αυτά έγιναν επειδή φέρατε τον συνδικαλισμό στις Ένοπλες Δυνάμεις. Αυτό είναι το πρώτο.</w:t>
      </w:r>
    </w:p>
    <w:p w14:paraId="5FBAF22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Δεύτερον, σχετικά με αυτό που είπαμε πριν για τα ναυπηγεία, δεν είναι μόνο τα </w:t>
      </w:r>
      <w:r>
        <w:rPr>
          <w:rFonts w:eastAsia="Times New Roman" w:cs="Times New Roman"/>
          <w:szCs w:val="24"/>
        </w:rPr>
        <w:t>ν</w:t>
      </w:r>
      <w:r>
        <w:rPr>
          <w:rFonts w:eastAsia="Times New Roman" w:cs="Times New Roman"/>
          <w:szCs w:val="24"/>
        </w:rPr>
        <w:t xml:space="preserve">αυπηγεία του Σκαραμαγκά. Είναι, κύριε Λοβέρδο, </w:t>
      </w:r>
      <w:r>
        <w:rPr>
          <w:rFonts w:eastAsia="Times New Roman" w:cs="Times New Roman"/>
          <w:szCs w:val="24"/>
        </w:rPr>
        <w:t xml:space="preserve">όπως είπατε πριν, και τα </w:t>
      </w:r>
      <w:r>
        <w:rPr>
          <w:rFonts w:eastAsia="Times New Roman" w:cs="Times New Roman"/>
          <w:szCs w:val="24"/>
        </w:rPr>
        <w:t>ν</w:t>
      </w:r>
      <w:r>
        <w:rPr>
          <w:rFonts w:eastAsia="Times New Roman" w:cs="Times New Roman"/>
          <w:szCs w:val="24"/>
        </w:rPr>
        <w:t>αυπηγεία της Σύρου, που αυτή τη στιγμή αντιμετωπίζουν πολύ σοβαρό πρόβλημα. Υπάρχουν ήδη προγράμματα του Πολεμικού Ναυτικού και αυτοί οι άνθρωποι θα θέλουν να ξέρουν τι μέλλει γενέσθαι.</w:t>
      </w:r>
    </w:p>
    <w:p w14:paraId="5FBAF22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Και κλείνω λέγοντας ότι περιμέναμε να λυθούν</w:t>
      </w:r>
      <w:r>
        <w:rPr>
          <w:rFonts w:eastAsia="Times New Roman" w:cs="Times New Roman"/>
          <w:szCs w:val="24"/>
        </w:rPr>
        <w:t xml:space="preserve"> κάποια άλλα θέματα που μαστίζουν αυτή τη στιγμή τις Ένοπλες Δυνάμεις και σίγουρα </w:t>
      </w:r>
      <w:r>
        <w:rPr>
          <w:rFonts w:eastAsia="Times New Roman" w:cs="Times New Roman"/>
          <w:szCs w:val="24"/>
        </w:rPr>
        <w:t xml:space="preserve">αυτό </w:t>
      </w:r>
      <w:r>
        <w:rPr>
          <w:rFonts w:eastAsia="Times New Roman" w:cs="Times New Roman"/>
          <w:szCs w:val="24"/>
        </w:rPr>
        <w:t xml:space="preserve">δεν το είδαμε. </w:t>
      </w:r>
      <w:r>
        <w:rPr>
          <w:rFonts w:eastAsia="Times New Roman" w:cs="Times New Roman"/>
          <w:szCs w:val="24"/>
        </w:rPr>
        <w:t>Επίσης,</w:t>
      </w:r>
      <w:r>
        <w:rPr>
          <w:rFonts w:eastAsia="Times New Roman" w:cs="Times New Roman"/>
          <w:szCs w:val="24"/>
        </w:rPr>
        <w:t xml:space="preserve"> για άλλη μια φορά τονίζουμε ότι ήταν απόν το Υπουργείο Εργασίας και το Υπουργείο Οικονομικών σήμερα από τη συζήτηση μας. </w:t>
      </w:r>
    </w:p>
    <w:p w14:paraId="5FBAF22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BAF22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Βαρεμένος):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Κανέλλη.</w:t>
      </w:r>
    </w:p>
    <w:p w14:paraId="5FBAF22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Θα τηρήσω τα υπεσχημένα μου όταν τοποθετήθηκα</w:t>
      </w:r>
      <w:r>
        <w:rPr>
          <w:rFonts w:eastAsia="Times New Roman" w:cs="Times New Roman"/>
          <w:szCs w:val="24"/>
        </w:rPr>
        <w:t>,</w:t>
      </w:r>
      <w:r>
        <w:rPr>
          <w:rFonts w:eastAsia="Times New Roman" w:cs="Times New Roman"/>
          <w:szCs w:val="24"/>
        </w:rPr>
        <w:t xml:space="preserve"> που είπα ότι θα χρησιμοποιήσω τη δευτερολογία μου για να διευκρινίσω την ψήφο και να αναφερθώ στις τροπολογίες. </w:t>
      </w:r>
    </w:p>
    <w:p w14:paraId="5FBAF22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τα άρθρα, στο</w:t>
      </w:r>
      <w:r>
        <w:rPr>
          <w:rFonts w:eastAsia="Times New Roman" w:cs="Times New Roman"/>
          <w:szCs w:val="24"/>
        </w:rPr>
        <w:t xml:space="preserve"> άρθρο 1 λέμε «όχι». Στο άρθρο 2 «ναι». Στο άρθρο 3 «όχι». Το άρθρο 4 καταργείται. Θα τα πούμε στην τροπολογία. Στο άρθρο 5 «όχι». Στο άρθρο 6 «όχι». </w:t>
      </w:r>
    </w:p>
    <w:p w14:paraId="5FBAF22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τα πούμε και στην ψηφοφορία αυτά, κυρία Κανέλλη. </w:t>
      </w:r>
    </w:p>
    <w:p w14:paraId="5FBAF22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Επιτ</w:t>
      </w:r>
      <w:r>
        <w:rPr>
          <w:rFonts w:eastAsia="Times New Roman" w:cs="Times New Roman"/>
          <w:szCs w:val="24"/>
        </w:rPr>
        <w:t xml:space="preserve">ρέψτε μου να τα πω. Έχει σημασία, γιατί σχετίζεται με τις τροπολογίες. </w:t>
      </w:r>
    </w:p>
    <w:p w14:paraId="5FBAF22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Στο άρθρο 7 «ναι». Στο άρθρο 8 «όχι». Στο άρθρο 9 «όχι». Στα άρθρα 10</w:t>
      </w:r>
      <w:r>
        <w:rPr>
          <w:rFonts w:eastAsia="Times New Roman" w:cs="Times New Roman"/>
          <w:szCs w:val="24"/>
        </w:rPr>
        <w:t xml:space="preserve"> έως </w:t>
      </w:r>
      <w:r>
        <w:rPr>
          <w:rFonts w:eastAsia="Times New Roman" w:cs="Times New Roman"/>
          <w:szCs w:val="24"/>
        </w:rPr>
        <w:t>23 «παρών». Στο άρθρο 24 «ναι». Στο άρθρο 25 «ναι». Στο άρθρο 26 «ναι». Στο άρθρο 27 «ναι». Στο άρθρο 28 «ναι»</w:t>
      </w:r>
      <w:r>
        <w:rPr>
          <w:rFonts w:eastAsia="Times New Roman" w:cs="Times New Roman"/>
          <w:szCs w:val="24"/>
        </w:rPr>
        <w:t xml:space="preserve">. Στο άρθρο 29 «παρών». Στο άρθρο 30 «παρών», παρά τις νομοτεχνικές βελτιώσεις που φέρατε και για τις οποίες θα μπορούσε κάποιος να κάνει συζήτηση. </w:t>
      </w:r>
    </w:p>
    <w:p w14:paraId="5FBAF22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Πάμε τώρα στις τροπολογίες. Έχουμε τέσσερις υπουργικές, αν δεν κάνω λάθος, και τέσσερις κοινοβουλευτικές τρ</w:t>
      </w:r>
      <w:r>
        <w:rPr>
          <w:rFonts w:eastAsia="Times New Roman" w:cs="Times New Roman"/>
          <w:szCs w:val="24"/>
        </w:rPr>
        <w:t xml:space="preserve">οπολογίες. </w:t>
      </w:r>
    </w:p>
    <w:p w14:paraId="5FBAF22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Ξεκινώ με τις υπουργικές τροπολογίες. Στην τροπολογία με γενικό αριθμό 1306 και ειδικό αριθμό 72 ψηφίζουμε «όχι». Στην τροπολογία με γενικό αριθμό 1307 και ειδικό αριθμό 73 ψηφίζουμε «παρών». Στην τροπολογία με γενικό αριθμό 1308 ψηφίζουμε «ναι</w:t>
      </w:r>
      <w:r>
        <w:rPr>
          <w:rFonts w:eastAsia="Times New Roman" w:cs="Times New Roman"/>
          <w:szCs w:val="24"/>
        </w:rPr>
        <w:t xml:space="preserve">» και στα δύο σκέλη, όπως τα φέρατε. Στην τροπολογία με γενικό αριθμό 1309 ψηφίζουμε «ναι». </w:t>
      </w:r>
    </w:p>
    <w:p w14:paraId="5FBAF22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Και τώρα περνώ στις βουλευτικές τροπολογίες. Στην τροπολογία με γενικό αριθμό 1311 και ειδικό αριθμό 77 ψηφίζουμε «παρών». Στην τροπολογία με γενικό αριθμό 1312 κα</w:t>
      </w:r>
      <w:r>
        <w:rPr>
          <w:rFonts w:eastAsia="Times New Roman" w:cs="Times New Roman"/>
          <w:szCs w:val="24"/>
        </w:rPr>
        <w:t xml:space="preserve">ι ειδικό αριθμό 78 ψηφίζουμε «ναι». Στην τροπολογία με γενικό αριθμό 1315 και ειδικό αριθμό 79 ψηφίζουμε «ναι». Στην τροπολογία με γενικό αριθμό 1316 και ειδικό αριθμό 80 ψηφίζουμε «παρών». </w:t>
      </w:r>
    </w:p>
    <w:p w14:paraId="5FBAF23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Θέλω να διευκρινίσω δύο πράγματα. Όσον αφορά στην τροπολογία με γ</w:t>
      </w:r>
      <w:r>
        <w:rPr>
          <w:rFonts w:eastAsia="Times New Roman" w:cs="Times New Roman"/>
          <w:szCs w:val="24"/>
        </w:rPr>
        <w:t xml:space="preserve">ενικό αριθμό 1311 και ειδικό αριθμό 77, αυτή που φέρατε για να οριστικοποιήσετε τη διευκρίνιση περί πόρων και περιουσίας των μετοχικών ταμείων, θα σας εξηγήσω γιατί ψηφίζουμε έτσι όπως ψηφίζουμε. Πρέπει και να σας το αιτιολογήσουμε και να σας επισημάνουμε </w:t>
      </w:r>
      <w:r>
        <w:rPr>
          <w:rFonts w:eastAsia="Times New Roman" w:cs="Times New Roman"/>
          <w:szCs w:val="24"/>
        </w:rPr>
        <w:t xml:space="preserve">κάτι. </w:t>
      </w:r>
    </w:p>
    <w:p w14:paraId="5FBAF23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Μας ζητάτε να ψηφίσουμε και να πούμε «ναι» ή «όχι» στο άρθρο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που προωθεί την ανταποδοτικότητα των παροχών των μετοχικών ταμείων και προβλέπει μηδενική χρηματοδότηση από τον κρατικό προϋπολογισμό. Δηλαδή, μας ζητάτε να το αποδε</w:t>
      </w:r>
      <w:r>
        <w:rPr>
          <w:rFonts w:eastAsia="Times New Roman" w:cs="Times New Roman"/>
          <w:szCs w:val="24"/>
        </w:rPr>
        <w:t>χτούμε, κάτι που ήδη στο επίπεδο του νομοσχεδίου έχουμε λυσσάξει να σας λέμε ότι δεν γίνεται. Το φέρνετε τώρα με τη μορφή τροπολογίας εξειδικευμένης για τους στρατιωτικούς και περνάτε στην ουσία ενίσχυση των πόρων προς τα μετοχικά ταμεία, η οποία στην πραγ</w:t>
      </w:r>
      <w:r>
        <w:rPr>
          <w:rFonts w:eastAsia="Times New Roman" w:cs="Times New Roman"/>
          <w:szCs w:val="24"/>
        </w:rPr>
        <w:t xml:space="preserve">ματικότητα δεν είναι τίποτα άλλο από τα ίδια τα χρήματα των στρατιωτικών. </w:t>
      </w:r>
    </w:p>
    <w:p w14:paraId="5FBAF23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είναι μια κολοσσιαία αντίφαση ανάμεσα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σε αυτό που προσπαθούμε να διορθώσουμε τώρα. Παρουσιάζουμε, δηλαδή, ως έσοδα </w:t>
      </w:r>
      <w:r>
        <w:rPr>
          <w:rFonts w:eastAsia="Times New Roman" w:cs="Times New Roman"/>
          <w:szCs w:val="24"/>
        </w:rPr>
        <w:lastRenderedPageBreak/>
        <w:t>τον ίδιο τον κόπο και τα χρήματα τ</w:t>
      </w:r>
      <w:r>
        <w:rPr>
          <w:rFonts w:eastAsia="Times New Roman" w:cs="Times New Roman"/>
          <w:szCs w:val="24"/>
        </w:rPr>
        <w:t xml:space="preserve">ων στρατιωτικών, ενώ έχουμε </w:t>
      </w:r>
      <w:proofErr w:type="spellStart"/>
      <w:r>
        <w:rPr>
          <w:rFonts w:eastAsia="Times New Roman" w:cs="Times New Roman"/>
          <w:szCs w:val="24"/>
        </w:rPr>
        <w:t>προαποδεχτεί</w:t>
      </w:r>
      <w:proofErr w:type="spellEnd"/>
      <w:r>
        <w:rPr>
          <w:rFonts w:eastAsia="Times New Roman" w:cs="Times New Roman"/>
          <w:szCs w:val="24"/>
        </w:rPr>
        <w:t xml:space="preserve"> εκ των πραγμάτων -εσείς έχετε, όχι εμείς που δεν τον ψηφίσαμε- τον νόμο </w:t>
      </w:r>
      <w:proofErr w:type="spellStart"/>
      <w:r>
        <w:rPr>
          <w:rFonts w:eastAsia="Times New Roman" w:cs="Times New Roman"/>
          <w:szCs w:val="24"/>
        </w:rPr>
        <w:t>Κατρούγκαλου</w:t>
      </w:r>
      <w:proofErr w:type="spellEnd"/>
      <w:r>
        <w:rPr>
          <w:rFonts w:eastAsia="Times New Roman" w:cs="Times New Roman"/>
          <w:szCs w:val="24"/>
        </w:rPr>
        <w:t>, ο οποίος προβλέπει μηδενική κρατική χρηματοδότηση και προώθηση ανταποδοτικότητας, αυτό που εμείς εξακολουθούμε να λέμε «περιουσια</w:t>
      </w:r>
      <w:r>
        <w:rPr>
          <w:rFonts w:eastAsia="Times New Roman" w:cs="Times New Roman"/>
          <w:szCs w:val="24"/>
        </w:rPr>
        <w:t xml:space="preserve">κό και άλλο ξεπούλημα». </w:t>
      </w:r>
    </w:p>
    <w:p w14:paraId="5FBAF233"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Πάω τώρα στην τροπολογία με γενικό αριθμό 1306 και ειδικό αριθμό 72, που έχει σημασία να σας πω γιατί σας λέμε «όχι». Είναι αυτή η περιβόητη τροπολογία -για να μην ψάχνεστε- με τις μακρές τηλεφωνικές γραμμές. </w:t>
      </w:r>
    </w:p>
    <w:p w14:paraId="5FBAF23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Επιμέναμε και δεν μας</w:t>
      </w:r>
      <w:r>
        <w:rPr>
          <w:rFonts w:eastAsia="Times New Roman" w:cs="Times New Roman"/>
          <w:szCs w:val="24"/>
        </w:rPr>
        <w:t xml:space="preserve"> ακούσατε, κάτι που εμμέσως μου επιτρέπει να απαντήσω και στην πολιτική αντίληψη για την οποία αναρωτηθήκατε αν υπάρχουν πράγματα που δεν λέγονται, όπως είπε ο Κοινοβουλευτικός μας Εκπρόσωπος, για λόγους αμύνης και ειδικά όταν συζητούνται στην Επιτροπή των</w:t>
      </w:r>
      <w:r>
        <w:rPr>
          <w:rFonts w:eastAsia="Times New Roman" w:cs="Times New Roman"/>
          <w:szCs w:val="24"/>
        </w:rPr>
        <w:t xml:space="preserve"> Εξοπλισμών. </w:t>
      </w:r>
    </w:p>
    <w:p w14:paraId="5FBAF23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Αυτό που λέτε στην πραγματικότητα είναι απολύτως ρητορικό σε ό,τι αφορά την ουσία της άμυνας της χώρας, την πατριωτική στήριξη των εθνικών μας συμφερόντων. </w:t>
      </w:r>
    </w:p>
    <w:p w14:paraId="5FBAF23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Αγαπητέ συνάδελφε, όσο και να χαμογελάτε ξέρετε ότι έχω δίκιο. Όταν μου φέρνετε αυτή </w:t>
      </w:r>
      <w:r>
        <w:rPr>
          <w:rFonts w:eastAsia="Times New Roman" w:cs="Times New Roman"/>
          <w:szCs w:val="24"/>
        </w:rPr>
        <w:t>την τροπολογία, αφού λέτε ότι «πρέπει να προασπίσουμε την πατρίδα και να μη λέμε φανερά πράγματα που λέγονται στην Επιτροπή Εξοπλισμών», να βγούμε και να λέμε με την τροπολογία στον ελληνικό λαό ότι η πιστοποίηση της κα</w:t>
      </w:r>
      <w:r>
        <w:rPr>
          <w:rFonts w:eastAsia="Times New Roman" w:cs="Times New Roman"/>
          <w:szCs w:val="24"/>
        </w:rPr>
        <w:lastRenderedPageBreak/>
        <w:t>ταλληλόλητας των εν λόγω παροχών αφορ</w:t>
      </w:r>
      <w:r>
        <w:rPr>
          <w:rFonts w:eastAsia="Times New Roman" w:cs="Times New Roman"/>
          <w:szCs w:val="24"/>
        </w:rPr>
        <w:t xml:space="preserve">ά τη διάθεση των υπηρεσιών αυτών, μακρές γραμμές για να καλυφθούν οι τηλεπικοινωνιακές ανάγκες υπηρεσιών μακρών γραμμών -ξέρουν αυτοί που ακούν- σε φορείς πέραν του Υπουργείου Εθνικής Άμυνας. </w:t>
      </w:r>
    </w:p>
    <w:p w14:paraId="5FBAF23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Πάμε, λοιπόν, σε στρατιωτικούς σχηματισμούς του ΝΑΤΟ και της Ευ</w:t>
      </w:r>
      <w:r>
        <w:rPr>
          <w:rFonts w:eastAsia="Times New Roman" w:cs="Times New Roman"/>
          <w:szCs w:val="24"/>
        </w:rPr>
        <w:t xml:space="preserve">ρωπαϊκής Ένωσης που είναι εγκατεστημένοι στη χώρα μας. Δεν φτάνει που χρειάζεται αυτό, αλλά πάμε και στη χορήγηση εξουσιοδότησης από την πλευρά τόσο των νατοϊκών όσο και των </w:t>
      </w:r>
      <w:proofErr w:type="spellStart"/>
      <w:r>
        <w:rPr>
          <w:rFonts w:eastAsia="Times New Roman" w:cs="Times New Roman"/>
          <w:szCs w:val="24"/>
        </w:rPr>
        <w:t>ευρωενωσιακών</w:t>
      </w:r>
      <w:proofErr w:type="spellEnd"/>
      <w:r>
        <w:rPr>
          <w:rFonts w:eastAsia="Times New Roman" w:cs="Times New Roman"/>
          <w:szCs w:val="24"/>
        </w:rPr>
        <w:t xml:space="preserve"> υπηρεσιών προς το ελληνικό Υπουργείο Άμυνας. </w:t>
      </w:r>
    </w:p>
    <w:p w14:paraId="5FBAF238"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Τι δείχνει αυτό για εμ</w:t>
      </w:r>
      <w:r>
        <w:rPr>
          <w:rFonts w:eastAsia="Times New Roman" w:cs="Times New Roman"/>
          <w:szCs w:val="24"/>
        </w:rPr>
        <w:t xml:space="preserve">άς; Και νομίζω ότι πρόκειται για κάτι που καταλαβαίνει και ο οποιοσδήποτε νοήμων άνθρωπος. Πρώτον, δείχνει τον βαθμό </w:t>
      </w:r>
      <w:proofErr w:type="spellStart"/>
      <w:r>
        <w:rPr>
          <w:rFonts w:eastAsia="Times New Roman" w:cs="Times New Roman"/>
          <w:szCs w:val="24"/>
        </w:rPr>
        <w:t>ομογενοποίησης</w:t>
      </w:r>
      <w:proofErr w:type="spellEnd"/>
      <w:r>
        <w:rPr>
          <w:rFonts w:eastAsia="Times New Roman" w:cs="Times New Roman"/>
          <w:szCs w:val="24"/>
        </w:rPr>
        <w:t xml:space="preserve"> –προσέξτε!- όλων αυτών των διαφορετικών υπηρεσιών, ελληνικών, νατοϊκών και </w:t>
      </w:r>
      <w:proofErr w:type="spellStart"/>
      <w:r>
        <w:rPr>
          <w:rFonts w:eastAsia="Times New Roman" w:cs="Times New Roman"/>
          <w:szCs w:val="24"/>
        </w:rPr>
        <w:t>ευρωενωσιακών</w:t>
      </w:r>
      <w:proofErr w:type="spellEnd"/>
      <w:r>
        <w:rPr>
          <w:rFonts w:eastAsia="Times New Roman" w:cs="Times New Roman"/>
          <w:szCs w:val="24"/>
        </w:rPr>
        <w:t xml:space="preserve">. Άκουσα την τελευταία συνάδελφο να </w:t>
      </w:r>
      <w:r>
        <w:rPr>
          <w:rFonts w:eastAsia="Times New Roman" w:cs="Times New Roman"/>
          <w:szCs w:val="24"/>
        </w:rPr>
        <w:t xml:space="preserve">λέει «το ξέρουμε ότι είναι ιμπεριαλιστικός μηχανισμός, τι να κάνουμε, είναι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politic</w:t>
      </w:r>
      <w:r>
        <w:rPr>
          <w:rFonts w:eastAsia="Times New Roman" w:cs="Times New Roman"/>
          <w:szCs w:val="24"/>
        </w:rPr>
        <w:t>». Είναι ρεαλιστική πολιτική σε ένα στενά συν</w:t>
      </w:r>
      <w:r>
        <w:rPr>
          <w:rFonts w:eastAsia="Times New Roman" w:cs="Times New Roman"/>
          <w:szCs w:val="24"/>
        </w:rPr>
        <w:t>ε</w:t>
      </w:r>
      <w:r>
        <w:rPr>
          <w:rFonts w:eastAsia="Times New Roman" w:cs="Times New Roman"/>
          <w:szCs w:val="24"/>
        </w:rPr>
        <w:t xml:space="preserve">ργαζόμενο πλέγμα στον εξαιρετικά ευαίσθητο χώρο των επικοινωνιών και δη για στρατιωτική χρήση. Λογικό συμπέρασμα είναι η </w:t>
      </w:r>
      <w:r>
        <w:rPr>
          <w:rFonts w:eastAsia="Times New Roman" w:cs="Times New Roman"/>
          <w:szCs w:val="24"/>
        </w:rPr>
        <w:t>ευθεία αμφισβήτηση της διασφάλισης του εθνικού απορρήτου. Μιλάμε για εθνικό απόρρητο!</w:t>
      </w:r>
    </w:p>
    <w:p w14:paraId="5FBAF239"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Όταν έχετε ένα εθνικό απόρρητο το οποίο περνάει σε </w:t>
      </w:r>
      <w:proofErr w:type="spellStart"/>
      <w:r>
        <w:rPr>
          <w:rFonts w:eastAsia="Times New Roman" w:cs="Times New Roman"/>
          <w:szCs w:val="24"/>
        </w:rPr>
        <w:t>ευρωενωσιακούς</w:t>
      </w:r>
      <w:proofErr w:type="spellEnd"/>
      <w:r>
        <w:rPr>
          <w:rFonts w:eastAsia="Times New Roman" w:cs="Times New Roman"/>
          <w:szCs w:val="24"/>
        </w:rPr>
        <w:t>, νατοϊκούς σχηματισμούς και</w:t>
      </w:r>
      <w:r>
        <w:rPr>
          <w:rFonts w:eastAsia="Times New Roman" w:cs="Times New Roman"/>
          <w:szCs w:val="24"/>
        </w:rPr>
        <w:t>,</w:t>
      </w:r>
      <w:r>
        <w:rPr>
          <w:rFonts w:eastAsia="Times New Roman" w:cs="Times New Roman"/>
          <w:szCs w:val="24"/>
        </w:rPr>
        <w:t xml:space="preserve"> ταυτόχρονα, χρειάζεται στήριξη από τους στρατιωτικούς που </w:t>
      </w:r>
      <w:r>
        <w:rPr>
          <w:rFonts w:eastAsia="Times New Roman" w:cs="Times New Roman"/>
          <w:szCs w:val="24"/>
        </w:rPr>
        <w:lastRenderedPageBreak/>
        <w:t>θα επιλέξουν ιδιωτικές εταιρείες για να πετύχουν τις «μακρές γραμμές», πρέπει κάποια στιγμή να διευκρινίσουμε τι είναι εθνικό και τι δεν είναι. Γιατί έχει γίνει πολλή συζήτηση εδώ μέσα με αφορμή τρ</w:t>
      </w:r>
      <w:r>
        <w:rPr>
          <w:rFonts w:eastAsia="Times New Roman" w:cs="Times New Roman"/>
          <w:szCs w:val="24"/>
        </w:rPr>
        <w:t xml:space="preserve">έχοντα ζητήματα της επικαιρότητας. </w:t>
      </w:r>
    </w:p>
    <w:p w14:paraId="5FBAF23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ομογενοποίηση</w:t>
      </w:r>
      <w:proofErr w:type="spellEnd"/>
      <w:r>
        <w:rPr>
          <w:rFonts w:eastAsia="Times New Roman" w:cs="Times New Roman"/>
          <w:szCs w:val="24"/>
        </w:rPr>
        <w:t xml:space="preserve"> σε οργανωτικό επίπεδο με την αντίστοιχη που υφίσταται, όπως βλέπουμε από όλο το νομοσχέδιο κι από άλλο νομοσχέδια, στο επίπεδο του εξοπλισμού και της εκπαίδευσης, δείχνει τον βαθμό της ένταξης των ελληνικ</w:t>
      </w:r>
      <w:r>
        <w:rPr>
          <w:rFonts w:eastAsia="Times New Roman" w:cs="Times New Roman"/>
          <w:szCs w:val="24"/>
        </w:rPr>
        <w:t xml:space="preserve">ών επιχειρησιακών σχεδίων στην εξυπηρέτηση των νατοϊκών. Άρα προκύπτουν κίνδυνοι.  </w:t>
      </w:r>
    </w:p>
    <w:p w14:paraId="5FBAF23B"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με αφορμή αυτό το νομοσχέδιο λέγονται και </w:t>
      </w:r>
      <w:proofErr w:type="spellStart"/>
      <w:r>
        <w:rPr>
          <w:rFonts w:eastAsia="Times New Roman" w:cs="Times New Roman"/>
          <w:szCs w:val="24"/>
        </w:rPr>
        <w:t>ελέχθησαν</w:t>
      </w:r>
      <w:proofErr w:type="spellEnd"/>
      <w:r>
        <w:rPr>
          <w:rFonts w:eastAsia="Times New Roman" w:cs="Times New Roman"/>
          <w:szCs w:val="24"/>
        </w:rPr>
        <w:t xml:space="preserve"> πάρα πολύ μεγάλα λόγια και σπουδαία, όπως ότι ο στρατός είναι όλη του η ζωή. Ο ίδιος που το έχει πει έχει σηκώσει το</w:t>
      </w:r>
      <w:r>
        <w:rPr>
          <w:rFonts w:eastAsia="Times New Roman" w:cs="Times New Roman"/>
          <w:szCs w:val="24"/>
        </w:rPr>
        <w:t xml:space="preserve"> χέρι του κάτω από τη σβάστικα. Άρα ξέρουμε και ποιον στρατό εννοεί, για να είμαστε και σοβαροί. </w:t>
      </w:r>
    </w:p>
    <w:p w14:paraId="5FBAF23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Υπήρξε και μία αντίληψη, η οποία είναι άκρως επικίνδυνη, όταν μιλάμε για τον στρατό, να τον αποκόπτετε πλήρως από την έννοια του λαού. Κι αυτό έγινε με αφορμή</w:t>
      </w:r>
      <w:r>
        <w:rPr>
          <w:rFonts w:eastAsia="Times New Roman" w:cs="Times New Roman"/>
          <w:szCs w:val="24"/>
        </w:rPr>
        <w:t xml:space="preserve"> τους </w:t>
      </w:r>
      <w:r>
        <w:rPr>
          <w:rFonts w:eastAsia="Times New Roman" w:cs="Times New Roman"/>
          <w:szCs w:val="24"/>
        </w:rPr>
        <w:t>ε</w:t>
      </w:r>
      <w:r>
        <w:rPr>
          <w:rFonts w:eastAsia="Times New Roman" w:cs="Times New Roman"/>
          <w:szCs w:val="24"/>
        </w:rPr>
        <w:t>υέλπιδες και τον ξυλοδαρμό. Αν δεν κάνω λάθος, δεν φορούσαν στολή. Ήταν στον δρόμο. Άρα</w:t>
      </w:r>
      <w:r>
        <w:rPr>
          <w:rFonts w:eastAsia="Times New Roman" w:cs="Times New Roman"/>
          <w:szCs w:val="24"/>
        </w:rPr>
        <w:t xml:space="preserve"> </w:t>
      </w:r>
      <w:r>
        <w:rPr>
          <w:rFonts w:eastAsia="Times New Roman" w:cs="Times New Roman"/>
          <w:szCs w:val="24"/>
        </w:rPr>
        <w:t>έχουμε μία συμπλοκή πολιτών στον δρόμο.</w:t>
      </w:r>
    </w:p>
    <w:p w14:paraId="5FBAF23D"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5FBAF23E"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Εγώ δεν θα πάρω θέση. Είμαι εναντίον</w:t>
      </w:r>
      <w:r>
        <w:rPr>
          <w:rFonts w:eastAsia="Times New Roman" w:cs="Times New Roman"/>
          <w:szCs w:val="24"/>
        </w:rPr>
        <w:t xml:space="preserve"> αυτού του είδους των συμπλοκών. Μπροστά σας είμαι, ξέρετε ποια είμαι, δεν χρειάζεται να σας πω. Προσέξτε, όμως. </w:t>
      </w:r>
      <w:r>
        <w:rPr>
          <w:rFonts w:eastAsia="Times New Roman" w:cs="Times New Roman"/>
          <w:szCs w:val="24"/>
        </w:rPr>
        <w:lastRenderedPageBreak/>
        <w:t xml:space="preserve">Γίνεται </w:t>
      </w:r>
      <w:proofErr w:type="spellStart"/>
      <w:r>
        <w:rPr>
          <w:rFonts w:eastAsia="Times New Roman" w:cs="Times New Roman"/>
          <w:szCs w:val="24"/>
        </w:rPr>
        <w:t>ιεροποίηση</w:t>
      </w:r>
      <w:proofErr w:type="spellEnd"/>
      <w:r>
        <w:rPr>
          <w:rFonts w:eastAsia="Times New Roman" w:cs="Times New Roman"/>
          <w:szCs w:val="24"/>
        </w:rPr>
        <w:t xml:space="preserve"> στο ότι έφαγαν ξύλο οι τρεις που είναι </w:t>
      </w:r>
      <w:r>
        <w:rPr>
          <w:rFonts w:eastAsia="Times New Roman" w:cs="Times New Roman"/>
          <w:szCs w:val="24"/>
        </w:rPr>
        <w:t>ε</w:t>
      </w:r>
      <w:r>
        <w:rPr>
          <w:rFonts w:eastAsia="Times New Roman" w:cs="Times New Roman"/>
          <w:szCs w:val="24"/>
        </w:rPr>
        <w:t xml:space="preserve">υέλπιδες. Τι θα συζητούσαμε εδώ πέρα, κύριοι συνάδελφοι, αν έδιναν ξύλο οι </w:t>
      </w:r>
      <w:r>
        <w:rPr>
          <w:rFonts w:eastAsia="Times New Roman" w:cs="Times New Roman"/>
          <w:szCs w:val="24"/>
        </w:rPr>
        <w:t>ε</w:t>
      </w:r>
      <w:r>
        <w:rPr>
          <w:rFonts w:eastAsia="Times New Roman" w:cs="Times New Roman"/>
          <w:szCs w:val="24"/>
        </w:rPr>
        <w:t>υέλπιδες</w:t>
      </w:r>
      <w:r>
        <w:rPr>
          <w:rFonts w:eastAsia="Times New Roman" w:cs="Times New Roman"/>
          <w:szCs w:val="24"/>
        </w:rPr>
        <w:t xml:space="preserve"> με πολιτικά; Υποθετικά μιλάμε. </w:t>
      </w:r>
    </w:p>
    <w:p w14:paraId="5FBAF23F"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δεν αποκόπτουμε τους </w:t>
      </w:r>
      <w:r>
        <w:rPr>
          <w:rFonts w:eastAsia="Times New Roman" w:cs="Times New Roman"/>
          <w:szCs w:val="24"/>
        </w:rPr>
        <w:t>ε</w:t>
      </w:r>
      <w:r>
        <w:rPr>
          <w:rFonts w:eastAsia="Times New Roman" w:cs="Times New Roman"/>
          <w:szCs w:val="24"/>
        </w:rPr>
        <w:t>υέλπιδες, επειδή δεν φορούσαν στολή, από το σύνολο του ελληνικού λαού σε μία σύγκρουση</w:t>
      </w:r>
      <w:r>
        <w:rPr>
          <w:rFonts w:eastAsia="Times New Roman" w:cs="Times New Roman"/>
          <w:szCs w:val="24"/>
        </w:rPr>
        <w:t>,</w:t>
      </w:r>
      <w:r>
        <w:rPr>
          <w:rFonts w:eastAsia="Times New Roman" w:cs="Times New Roman"/>
          <w:szCs w:val="24"/>
        </w:rPr>
        <w:t xml:space="preserve"> η οποία είναι μία σύγκρουση του δρόμου. Θα μπορούσε να γίνει σε γήπεδο, για παράδειγμα, να έχουμε και </w:t>
      </w:r>
      <w:proofErr w:type="spellStart"/>
      <w:r>
        <w:rPr>
          <w:rFonts w:eastAsia="Times New Roman" w:cs="Times New Roman"/>
          <w:szCs w:val="24"/>
        </w:rPr>
        <w:t>χ</w:t>
      </w:r>
      <w:r>
        <w:rPr>
          <w:rFonts w:eastAsia="Times New Roman" w:cs="Times New Roman"/>
          <w:szCs w:val="24"/>
        </w:rPr>
        <w:t>ουλιγκάνους</w:t>
      </w:r>
      <w:proofErr w:type="spellEnd"/>
      <w:r>
        <w:rPr>
          <w:rFonts w:eastAsia="Times New Roman" w:cs="Times New Roman"/>
          <w:szCs w:val="24"/>
        </w:rPr>
        <w:t xml:space="preserve"> στρατιωτικούς που έχουν βγει με τη στολή και έχουν πάει και κάνουν χουλιγκανισμό. Αυτά</w:t>
      </w:r>
      <w:r>
        <w:rPr>
          <w:rFonts w:eastAsia="Times New Roman" w:cs="Times New Roman"/>
          <w:szCs w:val="24"/>
        </w:rPr>
        <w:t>,</w:t>
      </w:r>
      <w:r>
        <w:rPr>
          <w:rFonts w:eastAsia="Times New Roman" w:cs="Times New Roman"/>
          <w:szCs w:val="24"/>
        </w:rPr>
        <w:t xml:space="preserve"> για να μην αφήνουμε να περνάνε ιδέες περί την πατρίδα, το έθνος, τα εθνικά και τα ταυτίζουμε με σχηματισμούς.</w:t>
      </w:r>
    </w:p>
    <w:p w14:paraId="5FBAF240"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Κι επειδή έγινε και πολύς λόγος για τα αντάρτι</w:t>
      </w:r>
      <w:r>
        <w:rPr>
          <w:rFonts w:eastAsia="Times New Roman" w:cs="Times New Roman"/>
          <w:szCs w:val="24"/>
        </w:rPr>
        <w:t xml:space="preserve">κα τραγούδια, κι αν ακούστηκαν κι αν δεν ακούστηκαν, υπήρξαν κορώνες κι από τη δική σας πλευρά, δεν το συζητάμε. Δεν θέλω να μείνω σε αυτό. Νομίζω ότι ο Γραμματέας σας και ο Κοινοβουλευτικός σας Εκπρόσωπος απάντησαν σε όλα, γιατί είναι ιδεολογικό. </w:t>
      </w:r>
    </w:p>
    <w:p w14:paraId="5FBAF241"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Εσείς κ</w:t>
      </w:r>
      <w:r>
        <w:rPr>
          <w:rFonts w:eastAsia="Times New Roman" w:cs="Times New Roman"/>
          <w:szCs w:val="24"/>
        </w:rPr>
        <w:t xml:space="preserve">ρυφτήκατε πίσω από τις ερωτήσεις για τα </w:t>
      </w:r>
      <w:r>
        <w:rPr>
          <w:rFonts w:eastAsia="Times New Roman" w:cs="Times New Roman"/>
          <w:szCs w:val="24"/>
          <w:lang w:val="en-US"/>
        </w:rPr>
        <w:t>F</w:t>
      </w:r>
      <w:r>
        <w:rPr>
          <w:rFonts w:eastAsia="Times New Roman" w:cs="Times New Roman"/>
          <w:szCs w:val="24"/>
        </w:rPr>
        <w:t xml:space="preserve">-16. Μείνατε για να απαντάτε μόνο στα </w:t>
      </w:r>
      <w:r>
        <w:rPr>
          <w:rFonts w:eastAsia="Times New Roman" w:cs="Times New Roman"/>
          <w:szCs w:val="24"/>
          <w:lang w:val="en-US"/>
        </w:rPr>
        <w:t>F</w:t>
      </w:r>
      <w:r>
        <w:rPr>
          <w:rFonts w:eastAsia="Times New Roman" w:cs="Times New Roman"/>
          <w:szCs w:val="24"/>
        </w:rPr>
        <w:t>-16, αλλά στην ερώτηση για τη Σούδα, για παράδειγμα, δεν απάντησε κανένας, όπως και στην ερώτηση για τις άλλες βάσεις.</w:t>
      </w:r>
    </w:p>
    <w:p w14:paraId="5FBAF242"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Την Παρασκευή, κυρία Κανέλλη!</w:t>
      </w:r>
    </w:p>
    <w:p w14:paraId="5FBAF243"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ΛΙΑΝ</w:t>
      </w:r>
      <w:r>
        <w:rPr>
          <w:rFonts w:eastAsia="Times New Roman" w:cs="Times New Roman"/>
          <w:b/>
          <w:szCs w:val="24"/>
        </w:rPr>
        <w:t xml:space="preserve">Α ΚΑΝΕΛΛΗ: </w:t>
      </w:r>
      <w:r>
        <w:rPr>
          <w:rFonts w:eastAsia="Times New Roman" w:cs="Times New Roman"/>
          <w:szCs w:val="24"/>
        </w:rPr>
        <w:t xml:space="preserve">Εντάξει, την Παρασκευή. Όμως, εμείς σήμερα μιλάμε εδώ. </w:t>
      </w:r>
    </w:p>
    <w:p w14:paraId="5FBAF244" w14:textId="77777777" w:rsidR="00DD71AD" w:rsidRDefault="009451BE">
      <w:pPr>
        <w:spacing w:after="0"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Ολοκληρώστε, κυρία Κανέλλη. </w:t>
      </w:r>
      <w:r>
        <w:rPr>
          <w:rFonts w:eastAsia="Times New Roman" w:cs="Times New Roman"/>
          <w:b/>
          <w:szCs w:val="24"/>
        </w:rPr>
        <w:t xml:space="preserve"> </w:t>
      </w:r>
    </w:p>
    <w:p w14:paraId="5FBAF245" w14:textId="77777777" w:rsidR="00DD71AD" w:rsidRDefault="009451BE">
      <w:pPr>
        <w:spacing w:after="0"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ΛΙΑΝΑ ΚΑΝΕΛΛΗ: </w:t>
      </w:r>
      <w:r>
        <w:rPr>
          <w:rFonts w:eastAsia="Times New Roman" w:cs="Times New Roman"/>
          <w:szCs w:val="24"/>
        </w:rPr>
        <w:t xml:space="preserve">Ολοκληρώνω, κύριε Πρόεδρε. Πιστέψτε με, δεν ήσασταν εδώ, αλλά μέχρι στιγμής έχουν γίνει υπερβάσεις </w:t>
      </w:r>
      <w:proofErr w:type="spellStart"/>
      <w:r>
        <w:rPr>
          <w:rFonts w:eastAsia="Times New Roman" w:cs="Times New Roman"/>
          <w:szCs w:val="24"/>
        </w:rPr>
        <w:t>απιστεύτου</w:t>
      </w:r>
      <w:proofErr w:type="spellEnd"/>
      <w:r>
        <w:rPr>
          <w:rFonts w:eastAsia="Times New Roman" w:cs="Times New Roman"/>
          <w:szCs w:val="24"/>
        </w:rPr>
        <w:t xml:space="preserve"> ε</w:t>
      </w:r>
      <w:r>
        <w:rPr>
          <w:rFonts w:eastAsia="Times New Roman" w:cs="Times New Roman"/>
          <w:szCs w:val="24"/>
        </w:rPr>
        <w:t xml:space="preserve">ίδους και δεν τις κάναμε εμείς.  </w:t>
      </w:r>
      <w:r>
        <w:rPr>
          <w:rFonts w:eastAsia="Times New Roman" w:cs="Times New Roman"/>
          <w:b/>
          <w:szCs w:val="24"/>
        </w:rPr>
        <w:t xml:space="preserve">     </w:t>
      </w:r>
    </w:p>
    <w:p w14:paraId="5FBAF246" w14:textId="77777777" w:rsidR="00DD71AD" w:rsidRDefault="009451BE">
      <w:pPr>
        <w:spacing w:after="0"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Καλά, δεν θα τις συμψηφίσουμε τώρα. </w:t>
      </w:r>
      <w:r>
        <w:rPr>
          <w:rFonts w:eastAsia="Times New Roman" w:cs="Times New Roman"/>
          <w:b/>
          <w:szCs w:val="24"/>
        </w:rPr>
        <w:t xml:space="preserve"> </w:t>
      </w:r>
    </w:p>
    <w:p w14:paraId="5FBAF247"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Όχι. Επομένως επιτρέψτε μου να κλείσω. Ξέρετε, όταν κάποιος ζητάει την κουρτίνα, έστω και δι</w:t>
      </w:r>
      <w:r>
        <w:rPr>
          <w:rFonts w:eastAsia="Times New Roman" w:cs="Times New Roman"/>
          <w:szCs w:val="24"/>
        </w:rPr>
        <w:t>ά</w:t>
      </w:r>
      <w:r>
        <w:rPr>
          <w:rFonts w:eastAsia="Times New Roman" w:cs="Times New Roman"/>
          <w:szCs w:val="24"/>
        </w:rPr>
        <w:t xml:space="preserve"> του κουπονιού, αλλάζει το σενάριο της</w:t>
      </w:r>
      <w:r>
        <w:rPr>
          <w:rFonts w:eastAsia="Times New Roman" w:cs="Times New Roman"/>
          <w:szCs w:val="24"/>
        </w:rPr>
        <w:t xml:space="preserve"> ομιλίας. </w:t>
      </w:r>
    </w:p>
    <w:p w14:paraId="5FBAF248"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Φαντάζομαι ότι μια</w:t>
      </w:r>
      <w:r>
        <w:rPr>
          <w:rFonts w:eastAsia="Times New Roman" w:cs="Times New Roman"/>
          <w:szCs w:val="24"/>
        </w:rPr>
        <w:t>ς</w:t>
      </w:r>
      <w:r>
        <w:rPr>
          <w:rFonts w:eastAsia="Times New Roman" w:cs="Times New Roman"/>
          <w:szCs w:val="24"/>
        </w:rPr>
        <w:t xml:space="preserve"> και σας πιάνει και μια ανάγκη ιστορικής αναδρομής</w:t>
      </w:r>
      <w:r>
        <w:rPr>
          <w:rFonts w:eastAsia="Times New Roman" w:cs="Times New Roman"/>
          <w:szCs w:val="24"/>
        </w:rPr>
        <w:t xml:space="preserve">, θεωρητικά και λογικά, εφόσον υπάρχει τόσος πατριωτισμός και τόση προσπάθεια έμμεση ή άμεση να μην ταυτίζεται με τα νατοϊκά συμφέροντα, αλλά ταυτίζεται, ελάχιστα θα διαφωνούσαν. </w:t>
      </w:r>
    </w:p>
    <w:p w14:paraId="5FBAF249"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Σήμερα, θέλω να πιστεύω, σε αυτή την Αίθουσα και σαν έχουμε 2017, με την τελ</w:t>
      </w:r>
      <w:r>
        <w:rPr>
          <w:rFonts w:eastAsia="Times New Roman" w:cs="Times New Roman"/>
          <w:szCs w:val="24"/>
        </w:rPr>
        <w:t xml:space="preserve">ευταία στροφή του ύμνου του ΕΛΑΣ, που σέβεται την ελληνική ιστορία περισσότερο από αυτούς που την κακοποιούν και την ξαναγράφουν από την αρχή: «Με χίλια ονόματα μια χάρη, ακρίτας </w:t>
      </w:r>
      <w:proofErr w:type="spellStart"/>
      <w:r>
        <w:rPr>
          <w:rFonts w:eastAsia="Times New Roman" w:cs="Times New Roman"/>
          <w:szCs w:val="24"/>
        </w:rPr>
        <w:t>είτ</w:t>
      </w:r>
      <w:proofErr w:type="spellEnd"/>
      <w:r>
        <w:rPr>
          <w:rFonts w:eastAsia="Times New Roman" w:cs="Times New Roman"/>
          <w:szCs w:val="24"/>
        </w:rPr>
        <w:t xml:space="preserve">’ αρματολός, αντάρτης, κλέφτης, παλικάρι, πάντα είναι ο ίδιος ο ελληνικός </w:t>
      </w:r>
      <w:r>
        <w:rPr>
          <w:rFonts w:eastAsia="Times New Roman" w:cs="Times New Roman"/>
          <w:szCs w:val="24"/>
        </w:rPr>
        <w:t xml:space="preserve">λαός». </w:t>
      </w:r>
    </w:p>
    <w:p w14:paraId="5FBAF24A"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Βουλευτές μπορεί να αλλάζουν, οι νομοθεσίες να αλλάζουν, οι κακογράφοι της ιστορίας να αλλάζουν, ο ελληνικός λαός παραμένει παλικάρι και το έχει αποδείξει. Όποιος δεν μπορεί να το ενστερνιστεί αυτό, μπορεί να γράφει την ιστορία όπως θέλει, </w:t>
      </w:r>
      <w:r>
        <w:rPr>
          <w:rFonts w:eastAsia="Times New Roman" w:cs="Times New Roman"/>
          <w:szCs w:val="24"/>
        </w:rPr>
        <w:lastRenderedPageBreak/>
        <w:t xml:space="preserve">αλλά </w:t>
      </w:r>
      <w:r>
        <w:rPr>
          <w:rFonts w:eastAsia="Times New Roman" w:cs="Times New Roman"/>
          <w:szCs w:val="24"/>
        </w:rPr>
        <w:t xml:space="preserve">θα τη διαβάζει μόνος του κι όταν έρθει η εκδίκησή της, θα την πληρώσει πάλι μόνος του. </w:t>
      </w:r>
    </w:p>
    <w:p w14:paraId="5FBAF24B" w14:textId="77777777" w:rsidR="00DD71AD" w:rsidRDefault="009451BE">
      <w:pPr>
        <w:spacing w:after="0"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θέλετε να παρουσιάσετε κάποια νομοτεχνική βελτίωση; </w:t>
      </w:r>
      <w:r>
        <w:rPr>
          <w:rFonts w:eastAsia="Times New Roman" w:cs="Times New Roman"/>
          <w:b/>
          <w:szCs w:val="24"/>
        </w:rPr>
        <w:t xml:space="preserve"> </w:t>
      </w:r>
    </w:p>
    <w:p w14:paraId="5FBAF24C" w14:textId="77777777" w:rsidR="00DD71AD" w:rsidRDefault="009451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Έχει σημασ</w:t>
      </w:r>
      <w:r>
        <w:rPr>
          <w:rFonts w:eastAsia="Times New Roman" w:cs="Times New Roman"/>
          <w:szCs w:val="24"/>
        </w:rPr>
        <w:t xml:space="preserve">ία να είναι ο κ. </w:t>
      </w:r>
      <w:proofErr w:type="spellStart"/>
      <w:r>
        <w:rPr>
          <w:rFonts w:eastAsia="Times New Roman" w:cs="Times New Roman"/>
          <w:szCs w:val="24"/>
        </w:rPr>
        <w:t>Δημοσχάκης</w:t>
      </w:r>
      <w:proofErr w:type="spellEnd"/>
      <w:r>
        <w:rPr>
          <w:rFonts w:eastAsia="Times New Roman" w:cs="Times New Roman"/>
          <w:szCs w:val="24"/>
        </w:rPr>
        <w:t xml:space="preserve"> εδώ πέρα. Ήρθε ο Υπουργός, αλλά τώρα δεν είναι πάλι εδώ. Υπάρχουν πράγματα τα οποία είναι λυμένα. </w:t>
      </w:r>
    </w:p>
    <w:p w14:paraId="5FBAF24D" w14:textId="77777777" w:rsidR="00DD71AD" w:rsidRDefault="009451BE">
      <w:pPr>
        <w:spacing w:after="0" w:line="600" w:lineRule="auto"/>
        <w:ind w:firstLine="720"/>
        <w:jc w:val="both"/>
        <w:rPr>
          <w:rFonts w:eastAsia="Times New Roman"/>
          <w:szCs w:val="24"/>
        </w:rPr>
      </w:pPr>
      <w:r>
        <w:rPr>
          <w:rFonts w:eastAsia="Times New Roman"/>
          <w:szCs w:val="24"/>
        </w:rPr>
        <w:t>Πάντως στη νομοτεχνική βελτίωση η λέξη «προφορική» διαγράφεται. Το έχει πει ήδη ο Υπουργός αυτό.</w:t>
      </w:r>
    </w:p>
    <w:p w14:paraId="5FBAF24E" w14:textId="77777777" w:rsidR="00DD71AD" w:rsidRDefault="009451BE">
      <w:pPr>
        <w:spacing w:after="0" w:line="600" w:lineRule="auto"/>
        <w:ind w:firstLine="720"/>
        <w:contextualSpacing/>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Αναπληρωτής Υ</w:t>
      </w:r>
      <w:r>
        <w:rPr>
          <w:rFonts w:eastAsia="Times New Roman" w:cs="Times New Roman"/>
          <w:szCs w:val="24"/>
        </w:rPr>
        <w:t xml:space="preserve">πουργός </w:t>
      </w:r>
      <w:r>
        <w:rPr>
          <w:rFonts w:eastAsia="Times New Roman"/>
          <w:szCs w:val="24"/>
        </w:rPr>
        <w:t>κ. Δημήτριος Βίτσας καταθέτει για τα Πρακτικά την προαναφερθείσα νομοτεχνική βελτίωση, η οποία έχει ως εξής:</w:t>
      </w:r>
      <w:r>
        <w:rPr>
          <w:rFonts w:eastAsia="Times New Roman" w:cs="Times New Roman"/>
          <w:szCs w:val="24"/>
        </w:rPr>
        <w:t xml:space="preserve"> </w:t>
      </w:r>
    </w:p>
    <w:p w14:paraId="5FBAF24F" w14:textId="77777777" w:rsidR="00DD71AD" w:rsidRDefault="009451BE">
      <w:pPr>
        <w:spacing w:after="0" w:line="600" w:lineRule="auto"/>
        <w:contextualSpacing/>
        <w:jc w:val="center"/>
        <w:rPr>
          <w:rFonts w:eastAsia="Times New Roman" w:cs="Times New Roman"/>
          <w:szCs w:val="24"/>
        </w:rPr>
      </w:pPr>
      <w:r w:rsidRPr="00333D8E">
        <w:rPr>
          <w:rFonts w:eastAsia="Times New Roman" w:cs="Times New Roman"/>
          <w:color w:val="FF0000"/>
          <w:szCs w:val="24"/>
        </w:rPr>
        <w:t>ΑΛΛΑΓΗ ΣΕΛΙΔΑΣ</w:t>
      </w:r>
    </w:p>
    <w:p w14:paraId="5FBAF250" w14:textId="77777777" w:rsidR="00DD71AD" w:rsidRDefault="009451BE">
      <w:pPr>
        <w:spacing w:after="0" w:line="600" w:lineRule="auto"/>
        <w:jc w:val="center"/>
        <w:rPr>
          <w:rFonts w:eastAsia="Times New Roman" w:cs="Times New Roman"/>
          <w:szCs w:val="24"/>
        </w:rPr>
      </w:pPr>
      <w:r>
        <w:rPr>
          <w:rFonts w:eastAsia="Times New Roman" w:cs="Times New Roman"/>
          <w:szCs w:val="24"/>
        </w:rPr>
        <w:t xml:space="preserve">(Να μπει </w:t>
      </w:r>
      <w:r>
        <w:rPr>
          <w:rFonts w:eastAsia="Times New Roman" w:cs="Times New Roman"/>
          <w:szCs w:val="24"/>
        </w:rPr>
        <w:t>η σελί</w:t>
      </w:r>
      <w:r>
        <w:rPr>
          <w:rFonts w:eastAsia="Times New Roman" w:cs="Times New Roman"/>
          <w:szCs w:val="24"/>
        </w:rPr>
        <w:t>δα 429)</w:t>
      </w:r>
    </w:p>
    <w:p w14:paraId="5FBAF251" w14:textId="77777777" w:rsidR="00DD71AD" w:rsidRDefault="009451BE">
      <w:pPr>
        <w:spacing w:after="0" w:line="600" w:lineRule="auto"/>
        <w:contextualSpacing/>
        <w:jc w:val="center"/>
        <w:rPr>
          <w:rFonts w:ascii="Times New Roman" w:eastAsia="Times New Roman" w:hAnsi="Times New Roman"/>
          <w:szCs w:val="24"/>
        </w:rPr>
      </w:pPr>
      <w:r w:rsidRPr="00546AFE">
        <w:rPr>
          <w:rFonts w:eastAsia="Times New Roman" w:cs="Times New Roman"/>
          <w:color w:val="FF0000"/>
          <w:szCs w:val="24"/>
        </w:rPr>
        <w:t>ΑΛΛΑΓΗ ΣΕΛΙΔΑΣ</w:t>
      </w:r>
    </w:p>
    <w:p w14:paraId="5FBAF252"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w:t>
      </w:r>
      <w:r>
        <w:rPr>
          <w:rFonts w:eastAsia="Times New Roman"/>
          <w:bCs/>
          <w:szCs w:val="24"/>
        </w:rPr>
        <w:t xml:space="preserve">ύριε </w:t>
      </w:r>
      <w:proofErr w:type="spellStart"/>
      <w:r>
        <w:rPr>
          <w:rFonts w:eastAsia="Times New Roman"/>
          <w:bCs/>
          <w:szCs w:val="24"/>
        </w:rPr>
        <w:t>Κατσίκη</w:t>
      </w:r>
      <w:proofErr w:type="spellEnd"/>
      <w:r>
        <w:rPr>
          <w:rFonts w:eastAsia="Times New Roman"/>
          <w:bCs/>
          <w:szCs w:val="24"/>
        </w:rPr>
        <w:t>, έχετε τον λόγο.</w:t>
      </w:r>
    </w:p>
    <w:p w14:paraId="5FBAF253"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Ευχαριστώ, κύριε Πρόεδρε.</w:t>
      </w:r>
    </w:p>
    <w:p w14:paraId="5FBAF254"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Ελάτε, κύριε </w:t>
      </w:r>
      <w:proofErr w:type="spellStart"/>
      <w:r>
        <w:rPr>
          <w:rFonts w:eastAsia="Times New Roman"/>
          <w:bCs/>
          <w:szCs w:val="24"/>
        </w:rPr>
        <w:t>Κατσίκη</w:t>
      </w:r>
      <w:proofErr w:type="spellEnd"/>
      <w:r>
        <w:rPr>
          <w:rFonts w:eastAsia="Times New Roman"/>
          <w:bCs/>
          <w:szCs w:val="24"/>
        </w:rPr>
        <w:t>!</w:t>
      </w:r>
    </w:p>
    <w:p w14:paraId="5FBAF255"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Μα, πώς να έρθω όταν με παρακαλείτ</w:t>
      </w:r>
      <w:r>
        <w:rPr>
          <w:rFonts w:eastAsia="Times New Roman"/>
          <w:bCs/>
          <w:szCs w:val="24"/>
        </w:rPr>
        <w:t>ε</w:t>
      </w:r>
      <w:r>
        <w:rPr>
          <w:rFonts w:eastAsia="Times New Roman"/>
          <w:bCs/>
          <w:szCs w:val="24"/>
        </w:rPr>
        <w:t xml:space="preserve"> να ξεκινήσω και δεν με αφήνετε;</w:t>
      </w:r>
    </w:p>
    <w:p w14:paraId="5FBAF256"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Συγγνώμη, παρακαλώ.</w:t>
      </w:r>
    </w:p>
    <w:p w14:paraId="5FBAF257" w14:textId="77777777" w:rsidR="00DD71AD" w:rsidRDefault="009451BE">
      <w:pPr>
        <w:spacing w:after="0" w:line="600" w:lineRule="auto"/>
        <w:ind w:firstLine="720"/>
        <w:jc w:val="both"/>
        <w:rPr>
          <w:rFonts w:eastAsia="Times New Roman"/>
          <w:bCs/>
          <w:szCs w:val="24"/>
        </w:rPr>
      </w:pPr>
      <w:r>
        <w:rPr>
          <w:rFonts w:eastAsia="Times New Roman"/>
          <w:b/>
          <w:bCs/>
          <w:szCs w:val="24"/>
        </w:rPr>
        <w:lastRenderedPageBreak/>
        <w:t xml:space="preserve">ΚΩΝΣΤΑΝΤΙΝΟΣ ΚΑΤΣΙΚΗΣ: </w:t>
      </w:r>
      <w:r>
        <w:rPr>
          <w:rFonts w:eastAsia="Times New Roman"/>
          <w:bCs/>
          <w:szCs w:val="24"/>
        </w:rPr>
        <w:t>Και την ίδια στιγμή δεν έχει τελειώσει ο κύριος Υπουργός.</w:t>
      </w:r>
    </w:p>
    <w:p w14:paraId="5FBAF258"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Επιτέλους, ελάτε! Ήρθε η ώρα να σας ακούσουμε.</w:t>
      </w:r>
    </w:p>
    <w:p w14:paraId="5FBAF259"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Κύριε Πρόεδρε, εγώ ζήτησα τρία λεπτά από τα επτά που μου αναλογούν.</w:t>
      </w:r>
    </w:p>
    <w:p w14:paraId="5FBAF25A" w14:textId="77777777" w:rsidR="00DD71AD" w:rsidRDefault="009451BE">
      <w:pPr>
        <w:spacing w:after="0" w:line="600" w:lineRule="auto"/>
        <w:ind w:firstLine="720"/>
        <w:jc w:val="both"/>
        <w:rPr>
          <w:rFonts w:eastAsia="Times New Roman"/>
          <w:bCs/>
          <w:szCs w:val="24"/>
        </w:rPr>
      </w:pPr>
      <w:r>
        <w:rPr>
          <w:rFonts w:eastAsia="Times New Roman"/>
          <w:b/>
          <w:bCs/>
          <w:szCs w:val="24"/>
        </w:rPr>
        <w:t>ΠΡΟΕ</w:t>
      </w:r>
      <w:r>
        <w:rPr>
          <w:rFonts w:eastAsia="Times New Roman"/>
          <w:b/>
          <w:bCs/>
          <w:szCs w:val="24"/>
        </w:rPr>
        <w:t xml:space="preserve">ΔΡΕΥΩΝ (Γεώργιος Βαρεμένος): </w:t>
      </w:r>
      <w:r>
        <w:rPr>
          <w:rFonts w:eastAsia="Times New Roman"/>
          <w:bCs/>
          <w:szCs w:val="24"/>
        </w:rPr>
        <w:t>Ωραία! Παρακαλώ, έχετε τον λόγο.</w:t>
      </w:r>
    </w:p>
    <w:p w14:paraId="5FBAF25B" w14:textId="77777777" w:rsidR="00DD71AD" w:rsidRDefault="009451BE">
      <w:pPr>
        <w:spacing w:after="0" w:line="600" w:lineRule="auto"/>
        <w:ind w:firstLine="720"/>
        <w:jc w:val="both"/>
        <w:rPr>
          <w:rFonts w:eastAsia="Times New Roman"/>
          <w:bCs/>
          <w:szCs w:val="24"/>
        </w:rPr>
      </w:pPr>
      <w:r>
        <w:rPr>
          <w:rFonts w:eastAsia="Times New Roman"/>
          <w:bCs/>
          <w:szCs w:val="24"/>
        </w:rPr>
        <w:t>Τι θέλετε παραπάνω; Θέλετε κάτι παραπάνω από τον λόγο; Τον έχετε τον λόγο.</w:t>
      </w:r>
    </w:p>
    <w:p w14:paraId="5FBAF25C" w14:textId="77777777" w:rsidR="00DD71AD" w:rsidRDefault="009451BE">
      <w:pPr>
        <w:spacing w:after="0"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Σας ευχαριστώ για πολλοστή φορά, κύριε Πρόεδρε.</w:t>
      </w:r>
    </w:p>
    <w:p w14:paraId="5FBAF25D" w14:textId="77777777" w:rsidR="00DD71AD" w:rsidRDefault="009451BE">
      <w:pPr>
        <w:spacing w:after="0" w:line="600" w:lineRule="auto"/>
        <w:ind w:firstLine="720"/>
        <w:jc w:val="both"/>
        <w:rPr>
          <w:rFonts w:eastAsia="Times New Roman"/>
          <w:bCs/>
          <w:szCs w:val="24"/>
        </w:rPr>
      </w:pPr>
      <w:r>
        <w:rPr>
          <w:rFonts w:eastAsia="Times New Roman"/>
          <w:bCs/>
          <w:szCs w:val="24"/>
        </w:rPr>
        <w:t>Θα ξεκινήσω από το θετικό αποτέλεσμα</w:t>
      </w:r>
      <w:r>
        <w:rPr>
          <w:rFonts w:eastAsia="Times New Roman"/>
          <w:bCs/>
          <w:szCs w:val="24"/>
        </w:rPr>
        <w:t>,</w:t>
      </w:r>
      <w:r>
        <w:rPr>
          <w:rFonts w:eastAsia="Times New Roman"/>
          <w:bCs/>
          <w:szCs w:val="24"/>
        </w:rPr>
        <w:t xml:space="preserve"> το οποίο ε</w:t>
      </w:r>
      <w:r>
        <w:rPr>
          <w:rFonts w:eastAsia="Times New Roman"/>
          <w:bCs/>
          <w:szCs w:val="24"/>
        </w:rPr>
        <w:t>γώ εξάγω και συμπεραίνω μέσα απ’ αυτή την κοινοβουλευτική συζήτηση σε ό,τι αφορά το γόνιμο του κοινοβουλευτικού διαλόγου</w:t>
      </w:r>
      <w:r>
        <w:rPr>
          <w:rFonts w:eastAsia="Times New Roman"/>
          <w:bCs/>
          <w:szCs w:val="24"/>
        </w:rPr>
        <w:t>,</w:t>
      </w:r>
      <w:r>
        <w:rPr>
          <w:rFonts w:eastAsia="Times New Roman"/>
          <w:bCs/>
          <w:szCs w:val="24"/>
        </w:rPr>
        <w:t xml:space="preserve"> </w:t>
      </w:r>
      <w:r>
        <w:rPr>
          <w:rFonts w:eastAsia="Times New Roman"/>
          <w:bCs/>
          <w:szCs w:val="24"/>
        </w:rPr>
        <w:t>ο</w:t>
      </w:r>
      <w:r>
        <w:rPr>
          <w:rFonts w:eastAsia="Times New Roman"/>
          <w:bCs/>
          <w:szCs w:val="24"/>
        </w:rPr>
        <w:t xml:space="preserve"> οποίο</w:t>
      </w:r>
      <w:r>
        <w:rPr>
          <w:rFonts w:eastAsia="Times New Roman"/>
          <w:bCs/>
          <w:szCs w:val="24"/>
        </w:rPr>
        <w:t>ς</w:t>
      </w:r>
      <w:r>
        <w:rPr>
          <w:rFonts w:eastAsia="Times New Roman"/>
          <w:bCs/>
          <w:szCs w:val="24"/>
        </w:rPr>
        <w:t xml:space="preserve"> αποτέλεσε την αφορμή </w:t>
      </w:r>
      <w:r>
        <w:rPr>
          <w:rFonts w:eastAsia="Times New Roman"/>
          <w:bCs/>
          <w:szCs w:val="24"/>
        </w:rPr>
        <w:t>ώστε η</w:t>
      </w:r>
      <w:r>
        <w:rPr>
          <w:rFonts w:eastAsia="Times New Roman"/>
          <w:bCs/>
          <w:szCs w:val="24"/>
        </w:rPr>
        <w:t xml:space="preserve"> πολιτική ηγεσία του Υπουργείου, </w:t>
      </w:r>
      <w:r>
        <w:rPr>
          <w:rFonts w:eastAsia="Times New Roman"/>
          <w:bCs/>
          <w:szCs w:val="24"/>
        </w:rPr>
        <w:t>ο</w:t>
      </w:r>
      <w:r>
        <w:rPr>
          <w:rFonts w:eastAsia="Times New Roman"/>
          <w:bCs/>
          <w:szCs w:val="24"/>
        </w:rPr>
        <w:t xml:space="preserve"> Υπουργό</w:t>
      </w:r>
      <w:r>
        <w:rPr>
          <w:rFonts w:eastAsia="Times New Roman"/>
          <w:bCs/>
          <w:szCs w:val="24"/>
        </w:rPr>
        <w:t>ς</w:t>
      </w:r>
      <w:r>
        <w:rPr>
          <w:rFonts w:eastAsia="Times New Roman"/>
          <w:bCs/>
          <w:szCs w:val="24"/>
        </w:rPr>
        <w:t xml:space="preserve"> και </w:t>
      </w:r>
      <w:r>
        <w:rPr>
          <w:rFonts w:eastAsia="Times New Roman"/>
          <w:bCs/>
          <w:szCs w:val="24"/>
        </w:rPr>
        <w:t>ο</w:t>
      </w:r>
      <w:r>
        <w:rPr>
          <w:rFonts w:eastAsia="Times New Roman"/>
          <w:bCs/>
          <w:szCs w:val="24"/>
        </w:rPr>
        <w:t xml:space="preserve"> Αναπληρωτή</w:t>
      </w:r>
      <w:r>
        <w:rPr>
          <w:rFonts w:eastAsia="Times New Roman"/>
          <w:bCs/>
          <w:szCs w:val="24"/>
        </w:rPr>
        <w:t>ς</w:t>
      </w:r>
      <w:r>
        <w:rPr>
          <w:rFonts w:eastAsia="Times New Roman"/>
          <w:bCs/>
          <w:szCs w:val="24"/>
        </w:rPr>
        <w:t xml:space="preserve"> Υπουργό</w:t>
      </w:r>
      <w:r>
        <w:rPr>
          <w:rFonts w:eastAsia="Times New Roman"/>
          <w:bCs/>
          <w:szCs w:val="24"/>
        </w:rPr>
        <w:t>ς</w:t>
      </w:r>
      <w:r>
        <w:rPr>
          <w:rFonts w:eastAsia="Times New Roman"/>
          <w:bCs/>
          <w:szCs w:val="24"/>
        </w:rPr>
        <w:t>, να δεχθούν θέσεις και απόψ</w:t>
      </w:r>
      <w:r>
        <w:rPr>
          <w:rFonts w:eastAsia="Times New Roman"/>
          <w:bCs/>
          <w:szCs w:val="24"/>
        </w:rPr>
        <w:t xml:space="preserve">εις συναδέλφων, ώστε να συνθέσουν τέτοια εικόνα που το παρόν νομοσχέδιο να εμπλουτιστεί και με άλλες θέσεις και απόψεις οι οποίες, είτε εν μέσω τροπολογιών είτε εν μέσω </w:t>
      </w:r>
      <w:r>
        <w:rPr>
          <w:rFonts w:eastAsia="Times New Roman"/>
          <w:bCs/>
          <w:szCs w:val="24"/>
        </w:rPr>
        <w:t>νομοτεχνικών βελτιώσεων</w:t>
      </w:r>
      <w:r>
        <w:rPr>
          <w:rFonts w:eastAsia="Times New Roman"/>
          <w:bCs/>
          <w:szCs w:val="24"/>
        </w:rPr>
        <w:t>, να συμβάλουν σήμερα ώστε το παρόν νομοσχέδιο να γίνει καλύτερο</w:t>
      </w:r>
      <w:r>
        <w:rPr>
          <w:rFonts w:eastAsia="Times New Roman"/>
          <w:bCs/>
          <w:szCs w:val="24"/>
        </w:rPr>
        <w:t>, λειτουργικότερο και ωφελιμότερο.</w:t>
      </w:r>
    </w:p>
    <w:p w14:paraId="5FBAF25E"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Βέβαια δεν έλλειψαν, κύριοι συνάδελφοι, απ’ αυτή την Αίθουσα και οι αντιπαραθέσεις οι οποίες είχαν να κάνουν με θέματα τα οποία δεν συμπεριλαμβάνονταν </w:t>
      </w:r>
      <w:r>
        <w:rPr>
          <w:rFonts w:eastAsia="Times New Roman"/>
          <w:bCs/>
          <w:szCs w:val="24"/>
        </w:rPr>
        <w:lastRenderedPageBreak/>
        <w:t>στην ημερήσια διάταξη και στη συζήτηση του παρόντος νομοσχεδίου. Και ε</w:t>
      </w:r>
      <w:r>
        <w:rPr>
          <w:rFonts w:eastAsia="Times New Roman"/>
          <w:bCs/>
          <w:szCs w:val="24"/>
        </w:rPr>
        <w:t xml:space="preserve">ξαιτίας αυτού αναδείχθηκε η στείρα πολιτική τακτική μέσα από ρηχές προσεγγίσεις, αλλά και εκφράσεις λόγου οι οποίες δεν </w:t>
      </w:r>
      <w:proofErr w:type="spellStart"/>
      <w:r>
        <w:rPr>
          <w:rFonts w:eastAsia="Times New Roman"/>
          <w:bCs/>
          <w:szCs w:val="24"/>
        </w:rPr>
        <w:t>περιποιούν</w:t>
      </w:r>
      <w:proofErr w:type="spellEnd"/>
      <w:r>
        <w:rPr>
          <w:rFonts w:eastAsia="Times New Roman"/>
          <w:bCs/>
          <w:szCs w:val="24"/>
        </w:rPr>
        <w:t xml:space="preserve"> τιμή </w:t>
      </w:r>
      <w:r>
        <w:rPr>
          <w:rFonts w:eastAsia="Times New Roman"/>
          <w:bCs/>
          <w:szCs w:val="24"/>
        </w:rPr>
        <w:t>στους υπηρετούντες το</w:t>
      </w:r>
      <w:r>
        <w:rPr>
          <w:rFonts w:eastAsia="Times New Roman"/>
          <w:bCs/>
          <w:szCs w:val="24"/>
        </w:rPr>
        <w:t xml:space="preserve"> ελληνικό Κοινοβούλιο, ιδιαίτερα όταν διαστρεβλώνουν την αλήθεια και κακοποιούν την πραγματικότητα</w:t>
      </w:r>
      <w:r>
        <w:rPr>
          <w:rFonts w:eastAsia="Times New Roman"/>
          <w:bCs/>
          <w:szCs w:val="24"/>
        </w:rPr>
        <w:t>,</w:t>
      </w:r>
      <w:r>
        <w:rPr>
          <w:rFonts w:eastAsia="Times New Roman"/>
          <w:bCs/>
          <w:szCs w:val="24"/>
        </w:rPr>
        <w:t xml:space="preserve"> την οποία υποχρεούμαι σε αυτό το σημείο να αποκαταστήσω.</w:t>
      </w:r>
    </w:p>
    <w:p w14:paraId="5FBAF25F" w14:textId="77777777" w:rsidR="00DD71AD" w:rsidRDefault="009451BE">
      <w:pPr>
        <w:spacing w:after="0" w:line="600" w:lineRule="auto"/>
        <w:ind w:firstLine="720"/>
        <w:jc w:val="both"/>
        <w:rPr>
          <w:rFonts w:eastAsia="Times New Roman"/>
          <w:bCs/>
          <w:szCs w:val="24"/>
        </w:rPr>
      </w:pPr>
      <w:r>
        <w:rPr>
          <w:rFonts w:eastAsia="Times New Roman"/>
          <w:bCs/>
          <w:szCs w:val="24"/>
        </w:rPr>
        <w:t>Μας είπε ο συνάδελφος εισηγητής της Αξιωματικής Αντιπολίτευσης ότι θα αντιμετωπίσει με πολιτική γενναιότητα το παρόν νομοσχέδιο, αφού θα ψήφιζε έντεκα από τα τριάντα άρθρα. Όμως, πριν από λίγα λεπτά</w:t>
      </w:r>
      <w:r>
        <w:rPr>
          <w:rFonts w:eastAsia="Times New Roman"/>
          <w:bCs/>
          <w:szCs w:val="24"/>
        </w:rPr>
        <w:t xml:space="preserve"> μας είπε ότι τελικά θα αναμορφώσει την αρχική του θέση ψηφίζοντας λιγότερα άρθρα. Και πρωτοτυπώντας έτσι για άλλη μια φορά, μειώνει αυτή την πολιτική γενναιότητα για την οποία αρχικά έκανε λόγο. Και</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πολύς λόγος έγινε μέσα σε αυτή την Αίθουσα για</w:t>
      </w:r>
      <w:r>
        <w:rPr>
          <w:rFonts w:eastAsia="Times New Roman"/>
          <w:bCs/>
          <w:szCs w:val="24"/>
        </w:rPr>
        <w:t xml:space="preserve"> κυβίστηση. Εάν αυτό, κύριοι συνάδελφοι, που έκανε ο εισηγητής της Νέας Δημοκρατίας δεν είναι κυβίστηση, ειλικρινά δεν ξέρω πώς θα μπορούσαμε να το χαρακτηρίσουμε.</w:t>
      </w:r>
    </w:p>
    <w:p w14:paraId="5FBAF260" w14:textId="77777777" w:rsidR="00DD71AD" w:rsidRDefault="009451BE">
      <w:pPr>
        <w:spacing w:after="0" w:line="600" w:lineRule="auto"/>
        <w:ind w:firstLine="720"/>
        <w:jc w:val="both"/>
        <w:rPr>
          <w:rFonts w:eastAsia="Times New Roman"/>
          <w:bCs/>
          <w:szCs w:val="24"/>
        </w:rPr>
      </w:pPr>
      <w:r>
        <w:rPr>
          <w:rFonts w:eastAsia="Times New Roman"/>
          <w:bCs/>
          <w:szCs w:val="24"/>
        </w:rPr>
        <w:t>Και ενώ και ο Αναπληρωτής Υπουργός αλλά και ο Υπουργός Άμυνας διαβεβαίωσαν την Ολομέλεια ότι</w:t>
      </w:r>
      <w:r>
        <w:rPr>
          <w:rFonts w:eastAsia="Times New Roman"/>
          <w:bCs/>
          <w:szCs w:val="24"/>
        </w:rPr>
        <w:t xml:space="preserve"> τα θέματα τα οποία σήμερα απ</w:t>
      </w:r>
      <w:r>
        <w:rPr>
          <w:rFonts w:eastAsia="Times New Roman"/>
          <w:bCs/>
          <w:szCs w:val="24"/>
        </w:rPr>
        <w:t>α</w:t>
      </w:r>
      <w:r>
        <w:rPr>
          <w:rFonts w:eastAsia="Times New Roman"/>
          <w:bCs/>
          <w:szCs w:val="24"/>
        </w:rPr>
        <w:t xml:space="preserve">σχόλησαν περισσότερο από εκείνα τα οποία οφείλαμε να συζητήσουμε στο παρόν νομοσχέδιο, δηλαδή τα </w:t>
      </w:r>
      <w:r>
        <w:rPr>
          <w:rFonts w:eastAsia="Times New Roman"/>
          <w:bCs/>
          <w:szCs w:val="24"/>
          <w:lang w:val="en-US"/>
        </w:rPr>
        <w:t>F</w:t>
      </w:r>
      <w:r>
        <w:rPr>
          <w:rFonts w:eastAsia="Times New Roman"/>
          <w:bCs/>
          <w:szCs w:val="24"/>
        </w:rPr>
        <w:t>-16 από τη μία μεριά και τα Ναυπηγεία της Ελευσίνας από την άλλη, θα είναι θέματα τα οποία θα συζητηθούν σε σύγκληση των αρμοδίω</w:t>
      </w:r>
      <w:r>
        <w:rPr>
          <w:rFonts w:eastAsia="Times New Roman"/>
          <w:bCs/>
          <w:szCs w:val="24"/>
        </w:rPr>
        <w:t xml:space="preserve">ν κοινοβουλευτικών επιτροπών, είτε της Άμυνας είτε των </w:t>
      </w:r>
      <w:r>
        <w:rPr>
          <w:rFonts w:eastAsia="Times New Roman"/>
          <w:bCs/>
          <w:szCs w:val="24"/>
        </w:rPr>
        <w:t>Ε</w:t>
      </w:r>
      <w:r>
        <w:rPr>
          <w:rFonts w:eastAsia="Times New Roman"/>
          <w:bCs/>
          <w:szCs w:val="24"/>
        </w:rPr>
        <w:t xml:space="preserve">ξοπλιστικών, προκειμένου να θέσουμε τα πράγματα με το </w:t>
      </w:r>
      <w:r>
        <w:rPr>
          <w:rFonts w:eastAsia="Times New Roman"/>
          <w:bCs/>
          <w:szCs w:val="24"/>
        </w:rPr>
        <w:lastRenderedPageBreak/>
        <w:t>όνομά τους και να δοθούν οι εξηγήσεις σε όποιες εύλογες απορίες εκφράστηκαν σήμερα, εντούτοις παρά τις διαβεβαιώσεις της πολιτικής ηγεσίας αυτά απ</w:t>
      </w:r>
      <w:r>
        <w:rPr>
          <w:rFonts w:eastAsia="Times New Roman"/>
          <w:bCs/>
          <w:szCs w:val="24"/>
        </w:rPr>
        <w:t>οτέλεσαν αντικείμενο -όπως είπα και επαναλαμβάνω- πολιτικής αντιπαράθεσης μέσα από -όπως εγώ το αντιλήφθηκα- χροιά λαϊκισμού και δημαγωγίας.</w:t>
      </w:r>
    </w:p>
    <w:p w14:paraId="5FBAF261" w14:textId="77777777" w:rsidR="00DD71AD" w:rsidRDefault="009451BE">
      <w:pPr>
        <w:spacing w:after="0" w:line="600" w:lineRule="auto"/>
        <w:ind w:firstLine="720"/>
        <w:jc w:val="both"/>
        <w:rPr>
          <w:rFonts w:eastAsia="Times New Roman"/>
          <w:bCs/>
          <w:szCs w:val="24"/>
        </w:rPr>
      </w:pPr>
      <w:r>
        <w:rPr>
          <w:rFonts w:eastAsia="Times New Roman"/>
          <w:bCs/>
          <w:szCs w:val="24"/>
        </w:rPr>
        <w:t>Σε ό,τι αφορά τις τροπολογίες, θα πρέπει να δεχθούμε ότι και αυτές -όπως φαίνεται- θα γίνουν από την πλειοψηφία των</w:t>
      </w:r>
      <w:r>
        <w:rPr>
          <w:rFonts w:eastAsia="Times New Roman"/>
          <w:bCs/>
          <w:szCs w:val="24"/>
        </w:rPr>
        <w:t xml:space="preserve"> πολιτικών δυνάμεων αποδεκτές, πράγμα που σημαίνει ότι βελτιώθηκε ακόμα περισσότερο το παρόν νομοθέτημα </w:t>
      </w:r>
      <w:r>
        <w:rPr>
          <w:rFonts w:eastAsia="Times New Roman"/>
          <w:bCs/>
          <w:szCs w:val="24"/>
        </w:rPr>
        <w:t>αί</w:t>
      </w:r>
      <w:r>
        <w:rPr>
          <w:rFonts w:eastAsia="Times New Roman"/>
          <w:bCs/>
          <w:szCs w:val="24"/>
        </w:rPr>
        <w:t xml:space="preserve">ροντας αδικίες επ’ </w:t>
      </w:r>
      <w:proofErr w:type="spellStart"/>
      <w:r>
        <w:rPr>
          <w:rFonts w:eastAsia="Times New Roman"/>
          <w:bCs/>
          <w:szCs w:val="24"/>
        </w:rPr>
        <w:t>ωφελεία</w:t>
      </w:r>
      <w:proofErr w:type="spellEnd"/>
      <w:r>
        <w:rPr>
          <w:rFonts w:eastAsia="Times New Roman"/>
          <w:bCs/>
          <w:szCs w:val="24"/>
        </w:rPr>
        <w:t xml:space="preserve"> όλων εκείνων που υπηρετούν στις Ένοπλες Δυνάμεις.</w:t>
      </w:r>
    </w:p>
    <w:p w14:paraId="5FBAF262" w14:textId="77777777" w:rsidR="00DD71AD" w:rsidRDefault="009451BE">
      <w:pPr>
        <w:spacing w:after="0" w:line="600" w:lineRule="auto"/>
        <w:ind w:firstLine="720"/>
        <w:jc w:val="both"/>
        <w:rPr>
          <w:rFonts w:eastAsia="Times New Roman"/>
          <w:bCs/>
          <w:szCs w:val="24"/>
        </w:rPr>
      </w:pPr>
      <w:r>
        <w:rPr>
          <w:rFonts w:eastAsia="Times New Roman"/>
          <w:bCs/>
          <w:szCs w:val="24"/>
        </w:rPr>
        <w:t xml:space="preserve">Και τελειώνοντας σε αυτό το σημείο, κύριε Πρόεδρε, θα ήθελα να μου </w:t>
      </w:r>
      <w:r>
        <w:rPr>
          <w:rFonts w:eastAsia="Times New Roman"/>
          <w:bCs/>
          <w:szCs w:val="24"/>
        </w:rPr>
        <w:t>επιτρέψετε να κάνω μία διόρθωση σε μία εκ των τροπολογιών τις οποίες κατέθεσα. Και αναφέρομαι συγκεκριμένα στην τροπολογία με γενικό αριθμό 1312 και ειδικό αριθμό 78. Στο σημείο που λέει: «…Στην παράγραφο 4 του άρθρου 74 του ν.4485/2017, να προστεθεί οι στ</w:t>
      </w:r>
      <w:r>
        <w:rPr>
          <w:rFonts w:eastAsia="Times New Roman"/>
          <w:bCs/>
          <w:szCs w:val="24"/>
        </w:rPr>
        <w:t>ρατιωτικές σχολές, σχολές», αναφέρεται δύο φορές η λέξη «σχολές». Να διαγραφεί η μία, διότι από παραδρομή…</w:t>
      </w:r>
    </w:p>
    <w:p w14:paraId="5FBAF26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Έχει γίνει. </w:t>
      </w:r>
    </w:p>
    <w:p w14:paraId="5FBAF26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είναι επί της ουσίας η βελτίωση αυτή, η αλλαγή, η διό</w:t>
      </w:r>
      <w:r>
        <w:rPr>
          <w:rFonts w:eastAsia="Times New Roman" w:cs="Times New Roman"/>
          <w:szCs w:val="24"/>
        </w:rPr>
        <w:t xml:space="preserve">ρθωση μάλλον, για την οποία παρακαλώ, αλλά αναφέρομαι σε τυπογραφικό λάθος και τίποτα περισσότερο. </w:t>
      </w:r>
    </w:p>
    <w:p w14:paraId="5FBAF26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επιτρέψτε μου να κάνω μια ακόμη παρατήρηση. Επειδή ειπώθηκε, αν δεν κάνω λάθος δι</w:t>
      </w:r>
      <w:r>
        <w:rPr>
          <w:rFonts w:eastAsia="Times New Roman" w:cs="Times New Roman"/>
          <w:szCs w:val="24"/>
        </w:rPr>
        <w:t>ά</w:t>
      </w:r>
      <w:r>
        <w:rPr>
          <w:rFonts w:eastAsia="Times New Roman" w:cs="Times New Roman"/>
          <w:szCs w:val="24"/>
        </w:rPr>
        <w:t xml:space="preserve"> στόματος του </w:t>
      </w:r>
      <w:r>
        <w:rPr>
          <w:rFonts w:eastAsia="Times New Roman" w:cs="Times New Roman"/>
          <w:szCs w:val="24"/>
        </w:rPr>
        <w:t>ε</w:t>
      </w:r>
      <w:r>
        <w:rPr>
          <w:rFonts w:eastAsia="Times New Roman" w:cs="Times New Roman"/>
          <w:szCs w:val="24"/>
        </w:rPr>
        <w:t>ισηγητού της Νέας Δημοκρατίας ότι θα πρέπει α</w:t>
      </w:r>
      <w:r>
        <w:rPr>
          <w:rFonts w:eastAsia="Times New Roman" w:cs="Times New Roman"/>
          <w:szCs w:val="24"/>
        </w:rPr>
        <w:t>παραιτήτως και μόνο να έχουν την ειδικότητα του οικονομολόγου εκείνοι που θα μετέχουν στο Σώμα των Οικονομικών Επιθεωρητών, 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πω ότι στην ακρόαση των φορέων και η ΕΛΤΕ και η ΙΕΣΟΕΛ είπαν ότι οι ελεγκτές μπορούν να είναι και χωρίς αυτό το</w:t>
      </w:r>
      <w:r>
        <w:rPr>
          <w:rFonts w:eastAsia="Times New Roman" w:cs="Times New Roman"/>
          <w:szCs w:val="24"/>
        </w:rPr>
        <w:t xml:space="preserve"> εφόδιο των νομικών ή των οικονομικών επιστημών, έτσι ώστε να μπορούν να προσφέρουν κι αυτοί στο έργο ενός νέου </w:t>
      </w:r>
      <w:r>
        <w:rPr>
          <w:rFonts w:eastAsia="Times New Roman" w:cs="Times New Roman"/>
          <w:szCs w:val="24"/>
        </w:rPr>
        <w:t>σ</w:t>
      </w:r>
      <w:r>
        <w:rPr>
          <w:rFonts w:eastAsia="Times New Roman" w:cs="Times New Roman"/>
          <w:szCs w:val="24"/>
        </w:rPr>
        <w:t xml:space="preserve">ώματος, το οποίο με το παρόν νομοθέτημα θα μπορεί από αύριο να αναλάβει δουλειά και δράση. </w:t>
      </w:r>
    </w:p>
    <w:p w14:paraId="5FBAF26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Άλλωστε, να θυμίσω ότι και σε άλλες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ε</w:t>
      </w:r>
      <w:r>
        <w:rPr>
          <w:rFonts w:eastAsia="Times New Roman" w:cs="Times New Roman"/>
          <w:szCs w:val="24"/>
        </w:rPr>
        <w:t>λέγχ</w:t>
      </w:r>
      <w:r>
        <w:rPr>
          <w:rFonts w:eastAsia="Times New Roman" w:cs="Times New Roman"/>
          <w:szCs w:val="24"/>
        </w:rPr>
        <w:t>ου του Οικονομικού Εγκλήματος, βλέπουμε ότι πολλές εκ των ιδιοτήτων που απέχουν από τις προσδιοριζόμενες, όπως εκφράστηκαν δι</w:t>
      </w:r>
      <w:r>
        <w:rPr>
          <w:rFonts w:eastAsia="Times New Roman" w:cs="Times New Roman"/>
          <w:szCs w:val="24"/>
        </w:rPr>
        <w:t>ά</w:t>
      </w:r>
      <w:r>
        <w:rPr>
          <w:rFonts w:eastAsia="Times New Roman" w:cs="Times New Roman"/>
          <w:szCs w:val="24"/>
        </w:rPr>
        <w:t xml:space="preserve"> στόματος του συναδέλφου </w:t>
      </w:r>
      <w:r>
        <w:rPr>
          <w:rFonts w:eastAsia="Times New Roman" w:cs="Times New Roman"/>
          <w:szCs w:val="24"/>
        </w:rPr>
        <w:t>ε</w:t>
      </w:r>
      <w:r>
        <w:rPr>
          <w:rFonts w:eastAsia="Times New Roman" w:cs="Times New Roman"/>
          <w:szCs w:val="24"/>
        </w:rPr>
        <w:t xml:space="preserve">ισηγητού της Νέας Δημοκρατίας, θα μπορούσαν να </w:t>
      </w:r>
      <w:r>
        <w:rPr>
          <w:rFonts w:eastAsia="Times New Roman" w:cs="Times New Roman"/>
          <w:szCs w:val="24"/>
        </w:rPr>
        <w:t>συμβάλ</w:t>
      </w:r>
      <w:r>
        <w:rPr>
          <w:rFonts w:eastAsia="Times New Roman" w:cs="Times New Roman"/>
          <w:szCs w:val="24"/>
        </w:rPr>
        <w:t>ουν, έχοντας την ικανότητα και τη σωστή αξιολόγηση,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αποτελεσματικό τρόπο, με τον οποίον οι έλεγχοι να αποβούν επ’ </w:t>
      </w:r>
      <w:proofErr w:type="spellStart"/>
      <w:r>
        <w:rPr>
          <w:rFonts w:eastAsia="Times New Roman" w:cs="Times New Roman"/>
          <w:szCs w:val="24"/>
        </w:rPr>
        <w:t>ωφελεία</w:t>
      </w:r>
      <w:proofErr w:type="spellEnd"/>
      <w:r>
        <w:rPr>
          <w:rFonts w:eastAsia="Times New Roman" w:cs="Times New Roman"/>
          <w:szCs w:val="24"/>
        </w:rPr>
        <w:t xml:space="preserve"> του επιδιωκόμενου σκοπού.</w:t>
      </w:r>
      <w:r>
        <w:rPr>
          <w:rFonts w:eastAsia="Times New Roman" w:cs="Times New Roman"/>
          <w:szCs w:val="24"/>
        </w:rPr>
        <w:t xml:space="preserve"> </w:t>
      </w:r>
    </w:p>
    <w:p w14:paraId="5FBAF26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FBAF26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5FBAF269"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5FBAF26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5FBAF26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Υπουργέ, αγαπητοί συνάδελφοι, η Ένωση Κεντρώων θα ψηφίσει «παρών» επί της αρχής στο συγκεκριμένο νομοσχέδιο.</w:t>
      </w:r>
    </w:p>
    <w:p w14:paraId="5FBAF26C"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δύο-τρία λόγια για κάποιες τροπολογίες. Η πρώτη τροπολογία είναι με γενικό αριθμό 1306 και αφορά τη συγκρότηση και τη στελέχωση της </w:t>
      </w:r>
      <w:r>
        <w:rPr>
          <w:rFonts w:eastAsia="Times New Roman" w:cs="Times New Roman"/>
          <w:szCs w:val="24"/>
        </w:rPr>
        <w:t xml:space="preserve">Εθνικής Επιτροπής Μακρών Γραμμών με υπουργικές αποφάσεις. </w:t>
      </w:r>
    </w:p>
    <w:p w14:paraId="5FBAF26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Θα θέλαμε να ενημερωθούμε πληρέστερα από τους </w:t>
      </w:r>
      <w:proofErr w:type="spellStart"/>
      <w:r>
        <w:rPr>
          <w:rFonts w:eastAsia="Times New Roman" w:cs="Times New Roman"/>
          <w:szCs w:val="24"/>
        </w:rPr>
        <w:t>συνυπογράφοντες</w:t>
      </w:r>
      <w:proofErr w:type="spellEnd"/>
      <w:r>
        <w:rPr>
          <w:rFonts w:eastAsia="Times New Roman" w:cs="Times New Roman"/>
          <w:szCs w:val="24"/>
        </w:rPr>
        <w:t xml:space="preserve"> Υπουργούς ποιο θα ήταν το πλαίσιο λειτουργίας της, ποιο θα είναι το αντικείμενο εργασίας της. Και τα ρωτάω αυτά, γιατί ενώ αντιλαμβανόμ</w:t>
      </w:r>
      <w:r>
        <w:rPr>
          <w:rFonts w:eastAsia="Times New Roman" w:cs="Times New Roman"/>
          <w:szCs w:val="24"/>
        </w:rPr>
        <w:t xml:space="preserve">αστε την ευαίσθητη φύση του ζητήματος των μακρών γραμμών και της ασφάλειάς τους, ωστόσο δεν μπορούμε να καταλάβουμε το γιατί επιλέξατε να μας αιφνιδιάσετε και να προτείνετε ουσιαστικά τη δημιουργία μιας τόσο σημαντικής </w:t>
      </w:r>
      <w:r>
        <w:rPr>
          <w:rFonts w:eastAsia="Times New Roman" w:cs="Times New Roman"/>
          <w:szCs w:val="24"/>
        </w:rPr>
        <w:t>ε</w:t>
      </w:r>
      <w:r>
        <w:rPr>
          <w:rFonts w:eastAsia="Times New Roman" w:cs="Times New Roman"/>
          <w:szCs w:val="24"/>
        </w:rPr>
        <w:t>πιτροπής με μια τροπολογία, που προβ</w:t>
      </w:r>
      <w:r>
        <w:rPr>
          <w:rFonts w:eastAsia="Times New Roman" w:cs="Times New Roman"/>
          <w:szCs w:val="24"/>
        </w:rPr>
        <w:t xml:space="preserve">λέπει όμως </w:t>
      </w:r>
      <w:proofErr w:type="spellStart"/>
      <w:r>
        <w:rPr>
          <w:rFonts w:eastAsia="Times New Roman" w:cs="Times New Roman"/>
          <w:szCs w:val="24"/>
        </w:rPr>
        <w:t>υπερεξουσιοδοτήσεις</w:t>
      </w:r>
      <w:proofErr w:type="spellEnd"/>
      <w:r>
        <w:rPr>
          <w:rFonts w:eastAsia="Times New Roman" w:cs="Times New Roman"/>
          <w:szCs w:val="24"/>
        </w:rPr>
        <w:t xml:space="preserve"> αφήνοντας στην ουσία τα πάντα σε υπουργικές αποφάσεις. Θα ψηφίσουμε «παρών» στη συγκεκριμένη τροπολογία. </w:t>
      </w:r>
    </w:p>
    <w:p w14:paraId="5FBAF26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Μετά από μια πρώτη ανάγνωση της δεύτερης τροπολογίας, η οποία έχει γενικό αριθμό 1307 και εισηγείται τη θεσμοθέτηση θέσ</w:t>
      </w:r>
      <w:r>
        <w:rPr>
          <w:rFonts w:eastAsia="Times New Roman" w:cs="Times New Roman"/>
          <w:szCs w:val="24"/>
        </w:rPr>
        <w:t>εων Υπαρχηγού και Επιτελάρχη στο ΓΕΣ σε αντικατάσταση των θέσεων Α΄ και Β΄ Υπαρχηγού ΓΕΣ, δεν έχουμε κα</w:t>
      </w:r>
      <w:r>
        <w:rPr>
          <w:rFonts w:eastAsia="Times New Roman" w:cs="Times New Roman"/>
          <w:szCs w:val="24"/>
        </w:rPr>
        <w:t>μ</w:t>
      </w:r>
      <w:r>
        <w:rPr>
          <w:rFonts w:eastAsia="Times New Roman" w:cs="Times New Roman"/>
          <w:szCs w:val="24"/>
        </w:rPr>
        <w:t>μία αντίρρηση και θα ψηφίσουμε «ναι».</w:t>
      </w:r>
    </w:p>
    <w:p w14:paraId="5FBAF26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1308 με την οποία, όπως είχατε προαναγγείλει, προχωράτε σε ρύθμιση θεμάτων που </w:t>
      </w:r>
      <w:r>
        <w:rPr>
          <w:rFonts w:eastAsia="Times New Roman" w:cs="Times New Roman"/>
          <w:szCs w:val="24"/>
        </w:rPr>
        <w:t xml:space="preserve">αφορούν την αναβολή της κατάταξης </w:t>
      </w:r>
      <w:r>
        <w:rPr>
          <w:rFonts w:eastAsia="Times New Roman" w:cs="Times New Roman"/>
          <w:szCs w:val="24"/>
        </w:rPr>
        <w:lastRenderedPageBreak/>
        <w:t xml:space="preserve">στις Ένοπλες Δυνάμεις των στρατευσίμων που είναι κάτοχοι διδακτορικού διπλώματος και διέπουν εκτός της χώρας, στο πλαίσιο </w:t>
      </w:r>
      <w:proofErr w:type="spellStart"/>
      <w:r>
        <w:rPr>
          <w:rFonts w:eastAsia="Times New Roman" w:cs="Times New Roman"/>
          <w:szCs w:val="24"/>
        </w:rPr>
        <w:t>κινητροδότησης</w:t>
      </w:r>
      <w:proofErr w:type="spellEnd"/>
      <w:r>
        <w:rPr>
          <w:rFonts w:eastAsia="Times New Roman" w:cs="Times New Roman"/>
          <w:szCs w:val="24"/>
        </w:rPr>
        <w:t xml:space="preserve"> των Ελλήνων επιστημόνων, ώστε να μη φεύγουν στο εξωτερικό, δεν μπορούμε παρά να συμφω</w:t>
      </w:r>
      <w:r>
        <w:rPr>
          <w:rFonts w:eastAsia="Times New Roman" w:cs="Times New Roman"/>
          <w:szCs w:val="24"/>
        </w:rPr>
        <w:t>νήσουμε. Αυτό και μόνο και τίποτε άλλο πέρα απ’ αυτό.</w:t>
      </w:r>
    </w:p>
    <w:p w14:paraId="5FBAF27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Επίσης, για τη συμπλήρωση των διατάξεων των άρθρων 129 και 131 του προηγούμενου ν</w:t>
      </w:r>
      <w:r>
        <w:rPr>
          <w:rFonts w:eastAsia="Times New Roman" w:cs="Times New Roman"/>
          <w:szCs w:val="24"/>
        </w:rPr>
        <w:t>.</w:t>
      </w:r>
      <w:r>
        <w:rPr>
          <w:rFonts w:eastAsia="Times New Roman" w:cs="Times New Roman"/>
          <w:szCs w:val="24"/>
        </w:rPr>
        <w:t>4472/2017, που επεκτείνεται για τα μέλη ΔΕΠ των ΑΣΕΙ, το εύρος της εφαρμογής επιμέρους ρυθμίσεων που διέπουν το μισθολογ</w:t>
      </w:r>
      <w:r>
        <w:rPr>
          <w:rFonts w:eastAsia="Times New Roman" w:cs="Times New Roman"/>
          <w:szCs w:val="24"/>
        </w:rPr>
        <w:t>ικό καθεστώς των μελών ΔΕΠ πανεπιστημίων, δεν έχουμε παρά να συμφωνήσουμε σε αυτό.</w:t>
      </w:r>
    </w:p>
    <w:p w14:paraId="5FBAF271" w14:textId="77777777" w:rsidR="00DD71AD" w:rsidRDefault="009451BE">
      <w:pPr>
        <w:spacing w:after="0" w:line="600" w:lineRule="auto"/>
        <w:ind w:firstLine="720"/>
        <w:jc w:val="both"/>
        <w:rPr>
          <w:rFonts w:eastAsia="Times New Roman" w:cs="Times New Roman"/>
          <w:color w:val="000000" w:themeColor="text1"/>
          <w:szCs w:val="24"/>
        </w:rPr>
      </w:pPr>
      <w:r>
        <w:rPr>
          <w:rFonts w:eastAsia="Times New Roman" w:cs="Times New Roman"/>
          <w:szCs w:val="24"/>
        </w:rPr>
        <w:t>Σχετικά με το περιβόητο άρθρο 4, το οποίο ουσιαστικά έρχεται και με τη μορφή τροπολογίας, αντί άλλου σχολίου θα ήθελα να σας διαβάσω ένα απόσπασμα ενός εμπεριστατωμένου άρθρ</w:t>
      </w:r>
      <w:r>
        <w:rPr>
          <w:rFonts w:eastAsia="Times New Roman" w:cs="Times New Roman"/>
          <w:szCs w:val="24"/>
        </w:rPr>
        <w:t xml:space="preserve">ου του Προέδρου της ΕΣΠΕΘ κ. </w:t>
      </w:r>
      <w:proofErr w:type="spellStart"/>
      <w:r>
        <w:rPr>
          <w:rFonts w:eastAsia="Times New Roman" w:cs="Times New Roman"/>
          <w:szCs w:val="24"/>
        </w:rPr>
        <w:t>Κουκουράβα</w:t>
      </w:r>
      <w:proofErr w:type="spellEnd"/>
      <w:r>
        <w:rPr>
          <w:rFonts w:eastAsia="Times New Roman" w:cs="Times New Roman"/>
          <w:szCs w:val="24"/>
        </w:rPr>
        <w:t xml:space="preserve">: «Το ιδιαίτερο αυτό καθεστώς δυσμενούς </w:t>
      </w:r>
      <w:proofErr w:type="spellStart"/>
      <w:r>
        <w:rPr>
          <w:rFonts w:eastAsia="Times New Roman" w:cs="Times New Roman"/>
          <w:szCs w:val="24"/>
        </w:rPr>
        <w:t>σταδιοδρομικής</w:t>
      </w:r>
      <w:proofErr w:type="spellEnd"/>
      <w:r>
        <w:rPr>
          <w:rFonts w:eastAsia="Times New Roman" w:cs="Times New Roman"/>
          <w:szCs w:val="24"/>
        </w:rPr>
        <w:t xml:space="preserve"> εξέλιξης συνιστά απ’ όλες τις απόψεις αδικία. Και γι’ αυτόν τον λόγο οι θιγόμενοι συνάδελφοι προσβλέπουν στο ΥΠΕΘΑ για την οριστική επίλυση του θέματος. </w:t>
      </w:r>
      <w:r w:rsidRPr="00F92767">
        <w:rPr>
          <w:rFonts w:eastAsia="Times New Roman" w:cs="Times New Roman"/>
          <w:color w:val="000000" w:themeColor="text1"/>
          <w:szCs w:val="24"/>
        </w:rPr>
        <w:t>Η αμφιθυμ</w:t>
      </w:r>
      <w:r w:rsidRPr="00F92767">
        <w:rPr>
          <w:rFonts w:eastAsia="Times New Roman" w:cs="Times New Roman"/>
          <w:color w:val="000000" w:themeColor="text1"/>
          <w:szCs w:val="24"/>
        </w:rPr>
        <w:t>ία λόγων, η διάσταση προθέσεων και πράξεων με εξαγγελίες που δεν πραγματοποιούνται και υποσχέσεις που εξαγγέλλονται χωρίς να επαληθεύονται, δεν μπορεί να συνεχιστεί. Απαιτείται συνέπεια και εντιμότητα, την οποία η πολιτική ηγεσία του ΥΠΕΘΑ έχει αποδείξει ό</w:t>
      </w:r>
      <w:r w:rsidRPr="00F92767">
        <w:rPr>
          <w:rFonts w:eastAsia="Times New Roman" w:cs="Times New Roman"/>
          <w:color w:val="000000" w:themeColor="text1"/>
          <w:szCs w:val="24"/>
        </w:rPr>
        <w:t>τι διαθέτει. Η πολιτεία οφείλει επιτέλους να σταθεί στο ύψος των περιστάσεων, επιδεικνύοντας σωστά αντανακλαστικά για την οριστική επίλυση του θέματος».</w:t>
      </w:r>
    </w:p>
    <w:p w14:paraId="5FBAF272" w14:textId="77777777" w:rsidR="00DD71AD" w:rsidRDefault="009451BE">
      <w:pPr>
        <w:spacing w:after="0" w:line="600" w:lineRule="auto"/>
        <w:ind w:firstLine="720"/>
        <w:jc w:val="both"/>
        <w:rPr>
          <w:rFonts w:eastAsia="Times New Roman" w:cs="Times New Roman"/>
          <w:color w:val="000000" w:themeColor="text1"/>
          <w:szCs w:val="24"/>
        </w:rPr>
      </w:pPr>
      <w:r w:rsidRPr="00F92767">
        <w:rPr>
          <w:rFonts w:eastAsia="Times New Roman" w:cs="Times New Roman"/>
          <w:color w:val="000000" w:themeColor="text1"/>
          <w:szCs w:val="24"/>
        </w:rPr>
        <w:lastRenderedPageBreak/>
        <w:t>Όσον αφορά το άρθρο 27, δεν μας πείσατε, κύριε Υπουργέ, και η Ένωση Κεντρώων θα το καταψηφίσει. Μας είχ</w:t>
      </w:r>
      <w:r w:rsidRPr="00F92767">
        <w:rPr>
          <w:rFonts w:eastAsia="Times New Roman" w:cs="Times New Roman"/>
          <w:color w:val="000000" w:themeColor="text1"/>
          <w:szCs w:val="24"/>
        </w:rPr>
        <w:t xml:space="preserve">ε κάνει ιδιαίτερη εντύπωση το πώς είχε έρθει, το πώς αντέδρασε το Υπουργείο όλο αυτό το χρονικό διάστημα με το περιβόητο άρθρο 27. Η μοναδική λύση η οποία υπήρχε σχετικά με αυτό το άρθρο ήταν μια προσωρινή </w:t>
      </w:r>
      <w:r w:rsidRPr="00F92767">
        <w:rPr>
          <w:rFonts w:eastAsia="Times New Roman" w:cs="Times New Roman"/>
          <w:color w:val="000000" w:themeColor="text1"/>
          <w:szCs w:val="24"/>
        </w:rPr>
        <w:t>ο</w:t>
      </w:r>
      <w:r w:rsidRPr="00F92767">
        <w:rPr>
          <w:rFonts w:eastAsia="Times New Roman" w:cs="Times New Roman"/>
          <w:color w:val="000000" w:themeColor="text1"/>
          <w:szCs w:val="24"/>
        </w:rPr>
        <w:t>μοσπονδία, ίσος αριθμός ιδρυτικών μελών από τις δ</w:t>
      </w:r>
      <w:r w:rsidRPr="00F92767">
        <w:rPr>
          <w:rFonts w:eastAsia="Times New Roman" w:cs="Times New Roman"/>
          <w:color w:val="000000" w:themeColor="text1"/>
          <w:szCs w:val="24"/>
        </w:rPr>
        <w:t xml:space="preserve">ύο </w:t>
      </w:r>
      <w:r w:rsidRPr="00F92767">
        <w:rPr>
          <w:rFonts w:eastAsia="Times New Roman" w:cs="Times New Roman"/>
          <w:color w:val="000000" w:themeColor="text1"/>
          <w:szCs w:val="24"/>
        </w:rPr>
        <w:t>ο</w:t>
      </w:r>
      <w:r w:rsidRPr="00F92767">
        <w:rPr>
          <w:rFonts w:eastAsia="Times New Roman" w:cs="Times New Roman"/>
          <w:color w:val="000000" w:themeColor="text1"/>
          <w:szCs w:val="24"/>
        </w:rPr>
        <w:t xml:space="preserve">μοσπονδίες, οι οποίες υπήρχαν και υπάρχουν, και να δοθεί ένα εύλογο χρονικό διάστημα για να πάμε σε εκλογές. </w:t>
      </w:r>
    </w:p>
    <w:p w14:paraId="5FBAF273" w14:textId="77777777" w:rsidR="00DD71AD" w:rsidRDefault="009451BE">
      <w:pPr>
        <w:spacing w:after="0" w:line="600" w:lineRule="auto"/>
        <w:ind w:firstLine="720"/>
        <w:jc w:val="both"/>
        <w:rPr>
          <w:rFonts w:eastAsia="Times New Roman" w:cs="Times New Roman"/>
          <w:szCs w:val="24"/>
        </w:rPr>
      </w:pPr>
      <w:r w:rsidRPr="004C3B48">
        <w:rPr>
          <w:rFonts w:eastAsia="Times New Roman" w:cs="Times New Roman"/>
          <w:szCs w:val="24"/>
        </w:rPr>
        <w:t>Δεν υπήρχε άλλη λύση. Οποιαδήποτε άλλη λύση θα επιτείνει τον διχασμό ο οποίος υπάρχει αυτή τη στιγμή στο Στράτευμα. Δεν είναι το καλύτερο δυνα</w:t>
      </w:r>
      <w:r w:rsidRPr="004C3B48">
        <w:rPr>
          <w:rFonts w:eastAsia="Times New Roman" w:cs="Times New Roman"/>
          <w:szCs w:val="24"/>
        </w:rPr>
        <w:t>τό στις ημέρες μας, έτσι όπως είμαστε και με όλους τους κινδύνους που έχουμε να αντιμετωπίσουμε.</w:t>
      </w:r>
    </w:p>
    <w:p w14:paraId="5FBAF274" w14:textId="77777777" w:rsidR="00DD71AD" w:rsidRDefault="009451BE">
      <w:pPr>
        <w:spacing w:after="0" w:line="600" w:lineRule="auto"/>
        <w:ind w:firstLine="720"/>
        <w:jc w:val="both"/>
        <w:rPr>
          <w:rFonts w:eastAsia="Times New Roman" w:cs="Times New Roman"/>
          <w:szCs w:val="24"/>
        </w:rPr>
      </w:pPr>
      <w:r w:rsidRPr="004C3B48">
        <w:rPr>
          <w:rFonts w:eastAsia="Times New Roman" w:cs="Times New Roman"/>
          <w:szCs w:val="24"/>
        </w:rPr>
        <w:t xml:space="preserve">Θα μου επιτρέψετε τώρα ένα σχόλιο για το περιβόητο ζήτημα των </w:t>
      </w:r>
      <w:r w:rsidRPr="004C3B48">
        <w:rPr>
          <w:rFonts w:eastAsia="Times New Roman" w:cs="Times New Roman"/>
          <w:szCs w:val="24"/>
          <w:lang w:val="en-US"/>
        </w:rPr>
        <w:t>F</w:t>
      </w:r>
      <w:r w:rsidRPr="004C3B48">
        <w:rPr>
          <w:rFonts w:eastAsia="Times New Roman" w:cs="Times New Roman"/>
          <w:szCs w:val="24"/>
        </w:rPr>
        <w:t xml:space="preserve">-16, που τόσο πολύ ακούστηκε και σ’ αυτή την Αίθουσα και στις </w:t>
      </w:r>
      <w:r w:rsidRPr="004C3B48">
        <w:rPr>
          <w:rFonts w:eastAsia="Times New Roman" w:cs="Times New Roman"/>
          <w:szCs w:val="24"/>
        </w:rPr>
        <w:t>ε</w:t>
      </w:r>
      <w:r w:rsidRPr="004C3B48">
        <w:rPr>
          <w:rFonts w:eastAsia="Times New Roman" w:cs="Times New Roman"/>
          <w:szCs w:val="24"/>
        </w:rPr>
        <w:t xml:space="preserve">πιτροπές και στα </w:t>
      </w:r>
      <w:r w:rsidRPr="004C3B48">
        <w:rPr>
          <w:rFonts w:eastAsia="Times New Roman" w:cs="Times New Roman"/>
          <w:szCs w:val="24"/>
        </w:rPr>
        <w:t>μ</w:t>
      </w:r>
      <w:r w:rsidRPr="004C3B48">
        <w:rPr>
          <w:rFonts w:eastAsia="Times New Roman" w:cs="Times New Roman"/>
          <w:szCs w:val="24"/>
        </w:rPr>
        <w:t xml:space="preserve">έσα. </w:t>
      </w:r>
    </w:p>
    <w:p w14:paraId="5FBAF27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Εγώ θα με</w:t>
      </w:r>
      <w:r>
        <w:rPr>
          <w:rFonts w:eastAsia="Times New Roman" w:cs="Times New Roman"/>
          <w:szCs w:val="24"/>
        </w:rPr>
        <w:t>ίνω στις διαβεβαιώσεις του Αναπληρωτή Υπουργού και θα περιμένω την επιβεβαίωση. Ούτως ή άλλως η 2</w:t>
      </w:r>
      <w:r w:rsidRPr="004E3B01">
        <w:rPr>
          <w:rFonts w:eastAsia="Times New Roman" w:cs="Times New Roman"/>
          <w:szCs w:val="24"/>
          <w:vertAlign w:val="superscript"/>
        </w:rPr>
        <w:t>α</w:t>
      </w:r>
      <w:r>
        <w:rPr>
          <w:rFonts w:eastAsia="Times New Roman" w:cs="Times New Roman"/>
          <w:szCs w:val="24"/>
        </w:rPr>
        <w:t xml:space="preserve"> Νοεμβρίου είναι πάρα πολύ κοντά την επόμενη εβδομάδα. Εγώ θα ήθελα να πω κάποια πράγματα, τα οποία είπε ο Υπουργός. Επειδή είναι εδώ παρών, οπουδήποτε θεωρεί</w:t>
      </w:r>
      <w:r>
        <w:rPr>
          <w:rFonts w:eastAsia="Times New Roman" w:cs="Times New Roman"/>
          <w:szCs w:val="24"/>
        </w:rPr>
        <w:t xml:space="preserve"> ότι δεν είναι έτσι τα πράγματα, να γυρίσει και να μας το πει. </w:t>
      </w:r>
    </w:p>
    <w:p w14:paraId="5FBAF27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Είπε, λοιπόν, ο κύριος Υπουργός ότι θα αναβαθμιστεί η συντριπτική πλειοψηφία των </w:t>
      </w:r>
      <w:r>
        <w:rPr>
          <w:rFonts w:eastAsia="Times New Roman" w:cs="Times New Roman"/>
          <w:szCs w:val="24"/>
          <w:lang w:val="en-US"/>
        </w:rPr>
        <w:t>F</w:t>
      </w:r>
      <w:r>
        <w:rPr>
          <w:rFonts w:eastAsia="Times New Roman" w:cs="Times New Roman"/>
          <w:szCs w:val="24"/>
        </w:rPr>
        <w:t xml:space="preserve">-16. Είπε ο κύριος Αναπληρωτής Υπουργός ότι ο προϋπολογισμός δεν θα </w:t>
      </w:r>
      <w:r>
        <w:rPr>
          <w:rFonts w:eastAsia="Times New Roman" w:cs="Times New Roman"/>
          <w:szCs w:val="24"/>
        </w:rPr>
        <w:lastRenderedPageBreak/>
        <w:t>υπερβεί το 1,1 δισεκατομμύριο ευρώ. Είπε ο</w:t>
      </w:r>
      <w:r>
        <w:rPr>
          <w:rFonts w:eastAsia="Times New Roman" w:cs="Times New Roman"/>
          <w:szCs w:val="24"/>
        </w:rPr>
        <w:t xml:space="preserve"> κύριος Αναπληρωτής Υπουργός ότι αφού έρθει η έγκριση από το </w:t>
      </w:r>
      <w:r>
        <w:rPr>
          <w:rFonts w:eastAsia="Times New Roman" w:cs="Times New Roman"/>
          <w:szCs w:val="24"/>
        </w:rPr>
        <w:t>α</w:t>
      </w:r>
      <w:r>
        <w:rPr>
          <w:rFonts w:eastAsia="Times New Roman" w:cs="Times New Roman"/>
          <w:szCs w:val="24"/>
        </w:rPr>
        <w:t xml:space="preserve">μερικάνικο </w:t>
      </w:r>
      <w:r>
        <w:rPr>
          <w:rFonts w:eastAsia="Times New Roman" w:cs="Times New Roman"/>
          <w:szCs w:val="24"/>
        </w:rPr>
        <w:t>κ</w:t>
      </w:r>
      <w:r>
        <w:rPr>
          <w:rFonts w:eastAsia="Times New Roman" w:cs="Times New Roman"/>
          <w:szCs w:val="24"/>
        </w:rPr>
        <w:t>ογκρέσο, θα ελεγχθεί και θα προχωρήσουν σε διαπραγματεύσεις και η οριστική συμφωνία θα έρθει στη Βουλή. Είπε ο κύριος Αναπληρωτής Υπουργός ότι από τα 500 εκατομμύρια τα οποία υπάρχου</w:t>
      </w:r>
      <w:r>
        <w:rPr>
          <w:rFonts w:eastAsia="Times New Roman" w:cs="Times New Roman"/>
          <w:szCs w:val="24"/>
        </w:rPr>
        <w:t xml:space="preserve">ν κάθε χρόνο από τα εξοπλιστικά, θα προέλθουν αυτά τα χρήματα που θα δοθούν και είπε ο κύριος Αναπληρωτής Υπουργός ότι δημιουργούνται </w:t>
      </w:r>
      <w:proofErr w:type="spellStart"/>
      <w:r>
        <w:rPr>
          <w:rFonts w:eastAsia="Times New Roman" w:cs="Times New Roman"/>
          <w:szCs w:val="24"/>
        </w:rPr>
        <w:t>μεσοσταθμικά</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θέσεις εργασίας. </w:t>
      </w:r>
    </w:p>
    <w:p w14:paraId="5FBAF27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Αυτά είπατε, κύριε Υπουργέ. Γι’ αυτά θα ελεγχθείτε αύριο, μεθαύριο. </w:t>
      </w:r>
    </w:p>
    <w:p w14:paraId="5FBAF27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ΟΣ ΒΙΤΣΑΣ (Αναπληρωτής Υπουργός Εθνικής Άμυνας):</w:t>
      </w:r>
      <w:r>
        <w:rPr>
          <w:rFonts w:eastAsia="Times New Roman" w:cs="Times New Roman"/>
          <w:szCs w:val="24"/>
        </w:rPr>
        <w:t xml:space="preserve"> Δεν έχω θέμα.</w:t>
      </w:r>
    </w:p>
    <w:p w14:paraId="5FBAF27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Είμαστε εδώ. Καιρός γαρ εγγύς! </w:t>
      </w:r>
    </w:p>
    <w:p w14:paraId="5FBAF27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 μη μου το λέτε τώρα αυτό! </w:t>
      </w:r>
    </w:p>
    <w:p w14:paraId="5FBAF27B" w14:textId="77777777" w:rsidR="00DD71AD" w:rsidRDefault="009451BE">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Εντάξει, βάλτε τελεία. </w:t>
      </w:r>
    </w:p>
    <w:p w14:paraId="5FBAF27C" w14:textId="77777777" w:rsidR="00DD71AD" w:rsidRDefault="009451BE">
      <w:pPr>
        <w:spacing w:after="0" w:line="600" w:lineRule="auto"/>
        <w:ind w:firstLine="720"/>
        <w:jc w:val="both"/>
        <w:rPr>
          <w:rFonts w:eastAsia="Times New Roman"/>
          <w:bCs/>
        </w:rPr>
      </w:pPr>
      <w:r>
        <w:rPr>
          <w:rFonts w:eastAsia="Times New Roman"/>
          <w:b/>
          <w:bCs/>
        </w:rPr>
        <w:t>ΙΩΑΝΝΗΣ ΣΑΡΙΔΗΣ:</w:t>
      </w:r>
      <w:r>
        <w:rPr>
          <w:rFonts w:eastAsia="Times New Roman"/>
          <w:bCs/>
        </w:rPr>
        <w:t xml:space="preserve"> Κυρίες και κύριοι συνάδελφοι, για να είμαστε χρήσιμοι, λοιπόν, στους Έλληνες πολίτες, πρέπει να προσγειωθούμε στην πραγματικότητα. Πρέπει να σταματήσουμε να μιλάμε χωρίς να σκεπτόμαστε και να ξεκινήσουμε επιτέλους να διακρίνουμε τα σοβαρά </w:t>
      </w:r>
      <w:r>
        <w:rPr>
          <w:rFonts w:eastAsia="Times New Roman"/>
          <w:bCs/>
        </w:rPr>
        <w:t>ζητήματα. Το τι κάνει η Τουρκία, για να εδραιώσει τη θέση της στην παγκόσμια πολιτική σκακιέρα αλλά και στην περιοχή μας είναι γνωστό και σίγουρα δεν θα το αναλύσουμε αυτή τη στιγμή.</w:t>
      </w:r>
    </w:p>
    <w:p w14:paraId="5FBAF27D" w14:textId="77777777" w:rsidR="00DD71AD" w:rsidRDefault="009451BE">
      <w:pPr>
        <w:spacing w:after="0" w:line="600" w:lineRule="auto"/>
        <w:ind w:firstLine="720"/>
        <w:jc w:val="both"/>
        <w:rPr>
          <w:rFonts w:eastAsia="Times New Roman"/>
          <w:bCs/>
        </w:rPr>
      </w:pPr>
      <w:r>
        <w:rPr>
          <w:rFonts w:eastAsia="Times New Roman"/>
          <w:bCs/>
        </w:rPr>
        <w:lastRenderedPageBreak/>
        <w:t>Αντιστοίχως και εμείς θα πρέπει να εξετάσουμε πρώτα</w:t>
      </w:r>
      <w:r>
        <w:rPr>
          <w:rFonts w:eastAsia="Times New Roman"/>
          <w:bCs/>
        </w:rPr>
        <w:t>,</w:t>
      </w:r>
      <w:r>
        <w:rPr>
          <w:rFonts w:eastAsia="Times New Roman"/>
          <w:bCs/>
        </w:rPr>
        <w:t xml:space="preserve"> εάν οι πολιτικές οι </w:t>
      </w:r>
      <w:r>
        <w:rPr>
          <w:rFonts w:eastAsia="Times New Roman"/>
          <w:bCs/>
        </w:rPr>
        <w:t>οποίες εφαρμόζουμε σε όλα τα υπόλοιπα επίπεδα, πέραν και εκτός των εξοπλιστικών, λειτουργούν</w:t>
      </w:r>
      <w:r>
        <w:rPr>
          <w:rFonts w:eastAsia="Times New Roman"/>
          <w:bCs/>
        </w:rPr>
        <w:t>,</w:t>
      </w:r>
      <w:r>
        <w:rPr>
          <w:rFonts w:eastAsia="Times New Roman"/>
          <w:bCs/>
        </w:rPr>
        <w:t xml:space="preserve"> πράγματι</w:t>
      </w:r>
      <w:r>
        <w:rPr>
          <w:rFonts w:eastAsia="Times New Roman"/>
          <w:bCs/>
        </w:rPr>
        <w:t>,</w:t>
      </w:r>
      <w:r>
        <w:rPr>
          <w:rFonts w:eastAsia="Times New Roman"/>
          <w:bCs/>
        </w:rPr>
        <w:t xml:space="preserve"> απαγορευτικά και αποκλείουν την πιθανότητα να μας επιτεθεί η Τουρκία. </w:t>
      </w:r>
    </w:p>
    <w:p w14:paraId="5FBAF27E" w14:textId="77777777" w:rsidR="00DD71AD" w:rsidRDefault="009451BE">
      <w:pPr>
        <w:spacing w:after="0" w:line="600" w:lineRule="auto"/>
        <w:ind w:firstLine="720"/>
        <w:jc w:val="both"/>
        <w:rPr>
          <w:rFonts w:eastAsia="Times New Roman"/>
          <w:bCs/>
        </w:rPr>
      </w:pPr>
      <w:r>
        <w:rPr>
          <w:rFonts w:eastAsia="Times New Roman"/>
          <w:bCs/>
        </w:rPr>
        <w:t>Το τι χρειάζονται οι ελληνικές Ένοπλες Δυνάμεις, για να συνεχίσουν να είναι σε θέ</w:t>
      </w:r>
      <w:r>
        <w:rPr>
          <w:rFonts w:eastAsia="Times New Roman"/>
          <w:bCs/>
        </w:rPr>
        <w:t xml:space="preserve">ση να αποκρούσουν αποτελεσματικά τα επεκτατικά σχέδια της Τουρκίας, μπορούν να μας το πουν και μας το λένε με θεσμικό τρόπο οι ίδιοι οι αξιωματικοί </w:t>
      </w:r>
      <w:r>
        <w:rPr>
          <w:rFonts w:eastAsia="Times New Roman"/>
          <w:bCs/>
        </w:rPr>
        <w:t>μας,</w:t>
      </w:r>
      <w:r>
        <w:rPr>
          <w:rFonts w:eastAsia="Times New Roman"/>
          <w:bCs/>
        </w:rPr>
        <w:t xml:space="preserve"> που υπηρετούν την πατρίδα από θέσεις ευθύνης. </w:t>
      </w:r>
    </w:p>
    <w:p w14:paraId="5FBAF27F" w14:textId="77777777" w:rsidR="00DD71AD" w:rsidRDefault="009451BE">
      <w:pPr>
        <w:spacing w:after="0" w:line="600" w:lineRule="auto"/>
        <w:ind w:firstLine="720"/>
        <w:jc w:val="both"/>
        <w:rPr>
          <w:rFonts w:eastAsia="Times New Roman"/>
          <w:bCs/>
        </w:rPr>
      </w:pPr>
      <w:r>
        <w:rPr>
          <w:rFonts w:eastAsia="Times New Roman"/>
          <w:bCs/>
        </w:rPr>
        <w:t>Κάποτε σ’ αυτή τη χώρα, κατά την ψήφιση του προϋπολογισμ</w:t>
      </w:r>
      <w:r>
        <w:rPr>
          <w:rFonts w:eastAsia="Times New Roman"/>
          <w:bCs/>
        </w:rPr>
        <w:t>ού, ήταν κοινοβουλευτική παράδοση</w:t>
      </w:r>
      <w:r>
        <w:rPr>
          <w:rFonts w:eastAsia="Times New Roman"/>
          <w:bCs/>
        </w:rPr>
        <w:t>,</w:t>
      </w:r>
      <w:r>
        <w:rPr>
          <w:rFonts w:eastAsia="Times New Roman"/>
          <w:bCs/>
        </w:rPr>
        <w:t xml:space="preserve"> να υπερψηφίζει η Αντιπολίτευση τον προϋπολογισμό του Υπουργείου Εθνικής Άμυνας. Κάποτε, βέβαια, έγιναν και όργια στα εξοπλιστικά. Μπορούμε να διαλέξουμε και να κρατήσουμε τα καλά κομμάτια της Μεταπολίτευσης και να μάθουμε</w:t>
      </w:r>
      <w:r>
        <w:rPr>
          <w:rFonts w:eastAsia="Times New Roman"/>
          <w:bCs/>
        </w:rPr>
        <w:t xml:space="preserve"> από τα αρνητικά της. Η δημόσια αντιπαράθεση σε εθνικά ζητήματα και σε ζητήματα εξωτερικής πολιτικής μόνο επιζήμια μπορεί να είναι για τη χώρα. </w:t>
      </w:r>
    </w:p>
    <w:p w14:paraId="5FBAF280" w14:textId="77777777" w:rsidR="00DD71AD" w:rsidRDefault="009451BE">
      <w:pPr>
        <w:spacing w:after="0" w:line="600" w:lineRule="auto"/>
        <w:ind w:firstLine="720"/>
        <w:jc w:val="both"/>
        <w:rPr>
          <w:rFonts w:eastAsia="Times New Roman"/>
          <w:bCs/>
        </w:rPr>
      </w:pPr>
      <w:r>
        <w:rPr>
          <w:rFonts w:eastAsia="Times New Roman"/>
          <w:bCs/>
        </w:rPr>
        <w:t xml:space="preserve">Ευχαριστώ πολύ. </w:t>
      </w:r>
    </w:p>
    <w:p w14:paraId="5FBAF281" w14:textId="77777777" w:rsidR="00DD71AD" w:rsidRDefault="009451BE">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Και εμείς σας ευχαριστούμε. </w:t>
      </w:r>
    </w:p>
    <w:p w14:paraId="5FBAF282" w14:textId="77777777" w:rsidR="00DD71AD" w:rsidRDefault="009451BE">
      <w:pPr>
        <w:spacing w:after="0" w:line="600" w:lineRule="auto"/>
        <w:ind w:firstLine="720"/>
        <w:jc w:val="both"/>
        <w:rPr>
          <w:rFonts w:eastAsia="Times New Roman"/>
          <w:bCs/>
        </w:rPr>
      </w:pPr>
      <w:r>
        <w:rPr>
          <w:rFonts w:eastAsia="Times New Roman"/>
          <w:bCs/>
        </w:rPr>
        <w:t>Κύριε Υπουργέ, θέλετε να προσθέσ</w:t>
      </w:r>
      <w:r>
        <w:rPr>
          <w:rFonts w:eastAsia="Times New Roman"/>
          <w:bCs/>
        </w:rPr>
        <w:t>ετε κάτι;</w:t>
      </w:r>
    </w:p>
    <w:p w14:paraId="5FBAF283" w14:textId="77777777" w:rsidR="00DD71AD" w:rsidRDefault="009451BE">
      <w:pPr>
        <w:spacing w:after="0" w:line="600" w:lineRule="auto"/>
        <w:ind w:firstLine="720"/>
        <w:jc w:val="both"/>
        <w:rPr>
          <w:rFonts w:eastAsia="Times New Roman"/>
          <w:bCs/>
        </w:rPr>
      </w:pPr>
      <w:r>
        <w:rPr>
          <w:rFonts w:eastAsia="Times New Roman"/>
          <w:b/>
          <w:bCs/>
        </w:rPr>
        <w:t>ΔΗΜΗΤΡΙΟΣ ΒΙΤΣΑΣ (Αναπληρωτής Υπουργός Εθνικής Άμυνας):</w:t>
      </w:r>
      <w:r>
        <w:rPr>
          <w:rFonts w:eastAsia="Times New Roman"/>
          <w:bCs/>
        </w:rPr>
        <w:t xml:space="preserve"> Πολλά θέλω να προσθέσω, κύριε Πρόεδρε, αλλά δεν θα μιλήσει ο κ. </w:t>
      </w:r>
      <w:proofErr w:type="spellStart"/>
      <w:r>
        <w:rPr>
          <w:rFonts w:eastAsia="Times New Roman"/>
          <w:bCs/>
        </w:rPr>
        <w:t>Δανέλλης</w:t>
      </w:r>
      <w:proofErr w:type="spellEnd"/>
      <w:r>
        <w:rPr>
          <w:rFonts w:eastAsia="Times New Roman"/>
          <w:bCs/>
        </w:rPr>
        <w:t>;</w:t>
      </w:r>
    </w:p>
    <w:p w14:paraId="5FBAF284" w14:textId="77777777" w:rsidR="00DD71AD" w:rsidRDefault="009451BE">
      <w:pPr>
        <w:spacing w:after="0" w:line="600" w:lineRule="auto"/>
        <w:ind w:firstLine="720"/>
        <w:jc w:val="both"/>
        <w:rPr>
          <w:rFonts w:eastAsia="Times New Roman" w:cs="Times New Roman"/>
          <w:szCs w:val="24"/>
        </w:rPr>
      </w:pPr>
      <w:r>
        <w:rPr>
          <w:rFonts w:eastAsia="Times New Roman"/>
          <w:b/>
          <w:bCs/>
        </w:rPr>
        <w:t>ΣΠΥΡΙΔΩΝ ΔΑΝΕΛΛΗΣ:</w:t>
      </w:r>
      <w:r>
        <w:rPr>
          <w:rFonts w:eastAsia="Times New Roman" w:cs="Times New Roman"/>
          <w:szCs w:val="24"/>
        </w:rPr>
        <w:t xml:space="preserve"> Δεν θα μιλήσω, για να συντομεύσουμε.</w:t>
      </w:r>
    </w:p>
    <w:p w14:paraId="5FBAF285" w14:textId="77777777" w:rsidR="00DD71AD" w:rsidRDefault="009451BE">
      <w:pPr>
        <w:spacing w:after="0"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Ορίστε, κύριε Υπουργέ, έχετε τον λόγο.</w:t>
      </w:r>
    </w:p>
    <w:p w14:paraId="5FBAF28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πολύ.</w:t>
      </w:r>
    </w:p>
    <w:p w14:paraId="5FBAF28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Όπως συμβαίνει συνήθως στις νομοθετικές πρωτοβουλίες του Υπουργείου Εθνικής Άμυνας, έχουν γίνει δεκτές παρατηρήσεις</w:t>
      </w:r>
      <w:r>
        <w:rPr>
          <w:rFonts w:eastAsia="Times New Roman" w:cs="Times New Roman"/>
          <w:szCs w:val="24"/>
        </w:rPr>
        <w:t>,</w:t>
      </w:r>
      <w:r>
        <w:rPr>
          <w:rFonts w:eastAsia="Times New Roman" w:cs="Times New Roman"/>
          <w:szCs w:val="24"/>
        </w:rPr>
        <w:t xml:space="preserve"> που μπορούσαν να γίνουν δεκ</w:t>
      </w:r>
      <w:r>
        <w:rPr>
          <w:rFonts w:eastAsia="Times New Roman" w:cs="Times New Roman"/>
          <w:szCs w:val="24"/>
        </w:rPr>
        <w:t>τές. Επίσης έγιναν παρατηρήσεις, που κατά τη γνώμη μας είναι σωστές, αλλά χρειάζονται περισσότερη επεξεργασία και συζήτηση και με το Γενικό Λογιστήριο του Κράτους και με το Υπουργείο Οικονομικών και γι’ αυτόν τον λόγο δεν έγιναν δεκτές. Είναι, όμως, ζητήμα</w:t>
      </w:r>
      <w:r>
        <w:rPr>
          <w:rFonts w:eastAsia="Times New Roman" w:cs="Times New Roman"/>
          <w:szCs w:val="24"/>
        </w:rPr>
        <w:t xml:space="preserve">τα τα οποία θα τα δούμε. Έγιναν και παρατηρήσεις οι οποίες δεν έχουν γίνει δεκτές και θα μιλήσω για ορισμένες απ’ αυτές, για να δώσω κάποιες διευκρινίσεις. </w:t>
      </w:r>
    </w:p>
    <w:p w14:paraId="5FBAF288"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ξαναλέω για πολλοστή φορά -το είπε και ο κύριος Υπουργός, το είπα κι εγώ αλλά θα το ξαν</w:t>
      </w:r>
      <w:r>
        <w:rPr>
          <w:rFonts w:eastAsia="Times New Roman" w:cs="Times New Roman"/>
          <w:szCs w:val="24"/>
        </w:rPr>
        <w:t xml:space="preserve">απώ, για να είναι καθαρό και για τον κ. </w:t>
      </w:r>
      <w:proofErr w:type="spellStart"/>
      <w:r>
        <w:rPr>
          <w:rFonts w:eastAsia="Times New Roman" w:cs="Times New Roman"/>
          <w:szCs w:val="24"/>
        </w:rPr>
        <w:t>Δημοσχάκη</w:t>
      </w:r>
      <w:proofErr w:type="spellEnd"/>
      <w:r>
        <w:rPr>
          <w:rFonts w:eastAsia="Times New Roman" w:cs="Times New Roman"/>
          <w:szCs w:val="24"/>
        </w:rPr>
        <w:t xml:space="preserve"> και για τη Νέα Δημοκρατία- ότι ο προφορικός πλειστηριασμός έχει αποσυρθεί. </w:t>
      </w:r>
    </w:p>
    <w:p w14:paraId="5FBAF28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Το είπε ο Υπουργός.</w:t>
      </w:r>
    </w:p>
    <w:p w14:paraId="5FBAF28A" w14:textId="77777777" w:rsidR="00DD71AD" w:rsidRDefault="009451B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Στο Σώμα απευθύνεται ο κύριος Υπουργός και ακούει και </w:t>
      </w: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5FBAF28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Το είπε και ο Υπουργός, δεν έτυχε να είστε εκεί, δεν σας ενημέρωσαν. Έγινε και η αντίστοιχη κοινοβουλευτική διαδικασία, κύριε </w:t>
      </w:r>
      <w:proofErr w:type="spellStart"/>
      <w:r>
        <w:rPr>
          <w:rFonts w:eastAsia="Times New Roman" w:cs="Times New Roman"/>
          <w:szCs w:val="24"/>
        </w:rPr>
        <w:t>Δημοσχάκη</w:t>
      </w:r>
      <w:proofErr w:type="spellEnd"/>
      <w:r>
        <w:rPr>
          <w:rFonts w:eastAsia="Times New Roman" w:cs="Times New Roman"/>
          <w:szCs w:val="24"/>
        </w:rPr>
        <w:t>…</w:t>
      </w:r>
    </w:p>
    <w:p w14:paraId="5FBAF28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Όχι… </w:t>
      </w:r>
    </w:p>
    <w:p w14:paraId="5FBAF28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Σ ΒΙΤΣΑΣ (Αναπληρωτής Υπουργός Εθνικής Άμυνας):</w:t>
      </w:r>
      <w:r>
        <w:rPr>
          <w:rFonts w:eastAsia="Times New Roman" w:cs="Times New Roman"/>
          <w:szCs w:val="24"/>
        </w:rPr>
        <w:t xml:space="preserve"> Μην επιμένετε πάνω σ’ αυτό.</w:t>
      </w:r>
    </w:p>
    <w:p w14:paraId="5FBAF28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Δεύτερον, όσον αφορά τους πόρους των μετοχικών ταμείων, επειδή έγινε μια ορισμένη συζήτηση, υπάρχει για την τροπολογία η συναίνεση από το Υπουργείο Εργασίας. Σας το είπαμε και προη</w:t>
      </w:r>
      <w:r>
        <w:rPr>
          <w:rFonts w:eastAsia="Times New Roman" w:cs="Times New Roman"/>
          <w:szCs w:val="24"/>
        </w:rPr>
        <w:t>γουμένως. Θέλω να σας τονίσω ότι οι έννοιες «καταθέσεις των μετόχων» και «περιουσιακά στοιχεία των ταμείων», όπως αυτές αναφέρονται στο άρθρο 47 του ν.4387/2016, δεν υπάρχουν  μέσα στις καταστατικές διατάξεις των μετοχικών ταμείων. Δεν υπάρχουν αυτές οι έν</w:t>
      </w:r>
      <w:r>
        <w:rPr>
          <w:rFonts w:eastAsia="Times New Roman" w:cs="Times New Roman"/>
          <w:szCs w:val="24"/>
        </w:rPr>
        <w:t xml:space="preserve">νοιες. </w:t>
      </w:r>
    </w:p>
    <w:p w14:paraId="5FBAF28F" w14:textId="77777777" w:rsidR="00DD71AD" w:rsidRDefault="009451BE">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Άρα όταν συζητάμε για αυτά, δεν </w:t>
      </w:r>
      <w:r>
        <w:rPr>
          <w:rFonts w:eastAsia="Times New Roman"/>
          <w:bCs/>
        </w:rPr>
        <w:t>έ</w:t>
      </w:r>
      <w:r>
        <w:rPr>
          <w:rFonts w:eastAsia="Times New Roman" w:cs="Times New Roman"/>
          <w:szCs w:val="24"/>
        </w:rPr>
        <w:t xml:space="preserve">χουμε να κάνουμε με τον </w:t>
      </w:r>
      <w:r>
        <w:rPr>
          <w:rFonts w:eastAsia="Times New Roman" w:cs="Times New Roman"/>
          <w:szCs w:val="24"/>
        </w:rPr>
        <w:t>κ</w:t>
      </w:r>
      <w:r>
        <w:rPr>
          <w:rFonts w:eastAsia="Times New Roman" w:cs="Times New Roman"/>
          <w:szCs w:val="24"/>
        </w:rPr>
        <w:t xml:space="preserve">ρατικό </w:t>
      </w:r>
      <w:r>
        <w:rPr>
          <w:rFonts w:eastAsia="Times New Roman" w:cs="Times New Roman"/>
          <w:bCs/>
          <w:shd w:val="clear" w:color="auto" w:fill="FFFFFF"/>
        </w:rPr>
        <w:t>π</w:t>
      </w:r>
      <w:r>
        <w:rPr>
          <w:rFonts w:eastAsia="Times New Roman" w:cs="Times New Roman"/>
          <w:bCs/>
          <w:shd w:val="clear" w:color="auto" w:fill="FFFFFF"/>
        </w:rPr>
        <w:t xml:space="preserve">ροϋπολογισμό. Δεν </w:t>
      </w:r>
      <w:r>
        <w:rPr>
          <w:rFonts w:eastAsia="Times New Roman"/>
          <w:bCs/>
          <w:shd w:val="clear" w:color="auto" w:fill="FFFFFF"/>
        </w:rPr>
        <w:t>είναι</w:t>
      </w:r>
      <w:r>
        <w:rPr>
          <w:rFonts w:eastAsia="Times New Roman" w:cs="Times New Roman"/>
          <w:bCs/>
          <w:shd w:val="clear" w:color="auto" w:fill="FFFFFF"/>
        </w:rPr>
        <w:t xml:space="preserve"> πόροι του </w:t>
      </w:r>
      <w:r>
        <w:rPr>
          <w:rFonts w:eastAsia="Times New Roman" w:cs="Times New Roman"/>
          <w:bCs/>
          <w:shd w:val="clear" w:color="auto" w:fill="FFFFFF"/>
        </w:rPr>
        <w:t>κ</w:t>
      </w:r>
      <w:r>
        <w:rPr>
          <w:rFonts w:eastAsia="Times New Roman" w:cs="Times New Roman"/>
          <w:bCs/>
          <w:shd w:val="clear" w:color="auto" w:fill="FFFFFF"/>
        </w:rPr>
        <w:t xml:space="preserve">ρατικού </w:t>
      </w:r>
      <w:r>
        <w:rPr>
          <w:rFonts w:eastAsia="Times New Roman" w:cs="Times New Roman"/>
          <w:bCs/>
          <w:shd w:val="clear" w:color="auto" w:fill="FFFFFF"/>
        </w:rPr>
        <w:t>π</w:t>
      </w:r>
      <w:r>
        <w:rPr>
          <w:rFonts w:eastAsia="Times New Roman" w:cs="Times New Roman"/>
          <w:bCs/>
          <w:shd w:val="clear" w:color="auto" w:fill="FFFFFF"/>
        </w:rPr>
        <w:t>ροϋπολογισμού. Για τον λόγο αυτό</w:t>
      </w:r>
      <w:r>
        <w:rPr>
          <w:rFonts w:eastAsia="Times New Roman" w:cs="Times New Roman"/>
          <w:bCs/>
          <w:shd w:val="clear" w:color="auto" w:fill="FFFFFF"/>
        </w:rPr>
        <w:t>ν</w:t>
      </w:r>
      <w:r>
        <w:rPr>
          <w:rFonts w:eastAsia="Times New Roman" w:cs="Times New Roman"/>
          <w:bCs/>
          <w:shd w:val="clear" w:color="auto" w:fill="FFFFFF"/>
        </w:rPr>
        <w:t xml:space="preserve">, πρέπει να το διευκρινίσουμε και στην ουσία αυτό κάνουμε. </w:t>
      </w:r>
    </w:p>
    <w:p w14:paraId="5FBAF290" w14:textId="77777777" w:rsidR="00DD71AD" w:rsidRDefault="009451B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Ξαναλέω ότι υπάρχει η συναίνεση του Υπουργείου Εργασίας. Με αυτόν τον τρόπο και με αυτή την τροπολογία διασφαλίζουμε τη βιωσιμότητα των μετοχικών ταμείων, κάτι που ήταν αίτημα από όλες τις Κοινοβουλευτικές Ομάδες και νομίζω ότι καλά έκαναν. </w:t>
      </w:r>
    </w:p>
    <w:p w14:paraId="5FBAF291" w14:textId="77777777" w:rsidR="00DD71AD" w:rsidRDefault="009451BE">
      <w:pPr>
        <w:spacing w:after="0"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Ένα τρίτο ζήτη</w:t>
      </w:r>
      <w:r>
        <w:rPr>
          <w:rFonts w:eastAsia="Times New Roman" w:cs="Times New Roman"/>
          <w:bCs/>
          <w:shd w:val="clear" w:color="auto" w:fill="FFFFFF"/>
        </w:rPr>
        <w:t>μα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υπάρχει μια επιμονή που αφορά τη μονάδα εσωτερικού ελέγχου. Εγώ από ό,τι καταλαβαίνω, δεν υπάρχει τόσο ενδιαφέρον να υπάρχει ένας εσωτερικός έλεγχος στο Υπουργείο και στις </w:t>
      </w:r>
      <w:r>
        <w:rPr>
          <w:rFonts w:eastAsia="Times New Roman"/>
          <w:bCs/>
          <w:shd w:val="clear" w:color="auto" w:fill="FFFFFF"/>
        </w:rPr>
        <w:t>διαδικασίες,</w:t>
      </w:r>
      <w:r>
        <w:rPr>
          <w:rFonts w:eastAsia="Times New Roman" w:cs="Times New Roman"/>
          <w:bCs/>
          <w:shd w:val="clear" w:color="auto" w:fill="FFFFFF"/>
        </w:rPr>
        <w:t xml:space="preserve"> αλλά το μοναδικό ενδιαφέρον </w:t>
      </w:r>
      <w:r>
        <w:rPr>
          <w:rFonts w:eastAsia="Times New Roman"/>
          <w:bCs/>
          <w:shd w:val="clear" w:color="auto" w:fill="FFFFFF"/>
        </w:rPr>
        <w:t>είναι</w:t>
      </w:r>
      <w:r>
        <w:rPr>
          <w:rFonts w:eastAsia="Times New Roman" w:cs="Times New Roman"/>
          <w:bCs/>
          <w:shd w:val="clear" w:color="auto" w:fill="FFFFFF"/>
        </w:rPr>
        <w:t xml:space="preserve"> να υπάρχει ένας έλεγχος</w:t>
      </w:r>
      <w:r>
        <w:rPr>
          <w:rFonts w:eastAsia="Times New Roman" w:cs="Times New Roman"/>
          <w:bCs/>
          <w:shd w:val="clear" w:color="auto" w:fill="FFFFFF"/>
        </w:rPr>
        <w:t xml:space="preserve"> του Υπουργού. Ο Υπουργός ελέγχεται από το </w:t>
      </w:r>
      <w:r>
        <w:rPr>
          <w:rFonts w:eastAsia="Times New Roman"/>
          <w:bCs/>
          <w:shd w:val="clear" w:color="auto" w:fill="FFFFFF"/>
        </w:rPr>
        <w:t>Κοινοβούλιο και</w:t>
      </w:r>
      <w:r>
        <w:rPr>
          <w:rFonts w:eastAsia="Times New Roman" w:cs="Times New Roman"/>
          <w:bCs/>
          <w:shd w:val="clear" w:color="auto" w:fill="FFFFFF"/>
        </w:rPr>
        <w:t xml:space="preserve"> από τα δικαστήρια, αν αποφασίσει το </w:t>
      </w:r>
      <w:r>
        <w:rPr>
          <w:rFonts w:eastAsia="Times New Roman"/>
          <w:bCs/>
          <w:shd w:val="clear" w:color="auto" w:fill="FFFFFF"/>
        </w:rPr>
        <w:t>Κοινοβούλιο. Ε</w:t>
      </w:r>
      <w:r>
        <w:rPr>
          <w:rFonts w:eastAsia="Times New Roman" w:cs="Times New Roman"/>
          <w:bCs/>
          <w:shd w:val="clear" w:color="auto" w:fill="FFFFFF"/>
        </w:rPr>
        <w:t xml:space="preserve">λέγχεται επαρκώς στον βαθμό που εμείς θέλουμε. Κακώς προηγούμενες κυβερνήσεις δεν είχαν θεσπίσει τέτοιες </w:t>
      </w:r>
      <w:r>
        <w:rPr>
          <w:rFonts w:eastAsia="Times New Roman"/>
          <w:bCs/>
          <w:shd w:val="clear" w:color="auto" w:fill="FFFFFF"/>
        </w:rPr>
        <w:t xml:space="preserve">διαδικασίες. </w:t>
      </w:r>
    </w:p>
    <w:p w14:paraId="5FBAF292" w14:textId="77777777" w:rsidR="00DD71AD" w:rsidRDefault="009451BE">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Γ</w:t>
      </w:r>
      <w:r>
        <w:rPr>
          <w:rFonts w:eastAsia="Times New Roman" w:cs="Times New Roman"/>
          <w:bCs/>
          <w:shd w:val="clear" w:color="auto" w:fill="FFFFFF"/>
        </w:rPr>
        <w:t>ια αυτό</w:t>
      </w:r>
      <w:r>
        <w:rPr>
          <w:rFonts w:eastAsia="Times New Roman" w:cs="Times New Roman"/>
          <w:bCs/>
          <w:shd w:val="clear" w:color="auto" w:fill="FFFFFF"/>
        </w:rPr>
        <w:t>ν</w:t>
      </w:r>
      <w:r>
        <w:rPr>
          <w:rFonts w:eastAsia="Times New Roman" w:cs="Times New Roman"/>
          <w:bCs/>
          <w:shd w:val="clear" w:color="auto" w:fill="FFFFFF"/>
        </w:rPr>
        <w:t xml:space="preserve"> τον λόγο λέμε ότι </w:t>
      </w:r>
      <w:r>
        <w:rPr>
          <w:rFonts w:eastAsia="Times New Roman"/>
          <w:bCs/>
          <w:shd w:val="clear" w:color="auto" w:fill="FFFFFF"/>
        </w:rPr>
        <w:t xml:space="preserve">έχουμε όλες τις διαδικασίες ελέγχου των πολιτικών προσώπων και πρέπει να ξεκινήσουμε τις διαδικασίες ελέγχου -αν θέλετε- και των υπηρεσιακών προσώπων. Αυτό είναι το κεντρικό μας σύνθημα και γι’ αυτό επιμένουμε. </w:t>
      </w:r>
    </w:p>
    <w:p w14:paraId="5FBAF293"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t>Υπάρχει ένα ακόμα ζήτημα</w:t>
      </w:r>
      <w:r>
        <w:rPr>
          <w:rFonts w:eastAsia="Times New Roman"/>
          <w:bCs/>
          <w:shd w:val="clear" w:color="auto" w:fill="FFFFFF"/>
        </w:rPr>
        <w:t>,</w:t>
      </w:r>
      <w:r>
        <w:rPr>
          <w:rFonts w:eastAsia="Times New Roman"/>
          <w:bCs/>
          <w:shd w:val="clear" w:color="auto" w:fill="FFFFFF"/>
        </w:rPr>
        <w:t xml:space="preserve"> για το οποίο θέλω </w:t>
      </w:r>
      <w:r>
        <w:rPr>
          <w:rFonts w:eastAsia="Times New Roman"/>
          <w:bCs/>
          <w:shd w:val="clear" w:color="auto" w:fill="FFFFFF"/>
        </w:rPr>
        <w:t>να σας μιλήσω. Έχουμε κάνει μια επεξεργασία -επειδή το έθεσε ο κ. Λοβέρδος- για τα ζητήματα χηρείας και των Α</w:t>
      </w:r>
      <w:r>
        <w:rPr>
          <w:rFonts w:eastAsia="Times New Roman"/>
          <w:bCs/>
          <w:shd w:val="clear" w:color="auto" w:fill="FFFFFF"/>
        </w:rPr>
        <w:t>ΜΕ</w:t>
      </w:r>
      <w:r>
        <w:rPr>
          <w:rFonts w:eastAsia="Times New Roman"/>
          <w:bCs/>
          <w:shd w:val="clear" w:color="auto" w:fill="FFFFFF"/>
        </w:rPr>
        <w:t>Α. Βεβαίως κάθε πολιτική δύναμη, κατά τη γνώμη μου, έχει το δικαίωμα της νομοθετικής πρωτοβουλίας και για εμάς οι προτάσεις είναι δεκτές και συζη</w:t>
      </w:r>
      <w:r>
        <w:rPr>
          <w:rFonts w:eastAsia="Times New Roman"/>
          <w:bCs/>
          <w:shd w:val="clear" w:color="auto" w:fill="FFFFFF"/>
        </w:rPr>
        <w:t xml:space="preserve">τήσιμες. </w:t>
      </w:r>
    </w:p>
    <w:p w14:paraId="5FBAF294"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t>Εμείς έχουμε κάνει μία επεξεργασία. Είμαστε στη φάση της κατάθεσης και εξηγούμε με επάρκεια -και νομίζω ότι θα περάσει- γιατί οι χήρες των στρατιωτικών είναι σε υποδεέστερη θέση. Θέλω να αναφέρω τις χήρες των τριών στελεχών στην Κίναρο και των τε</w:t>
      </w:r>
      <w:r>
        <w:rPr>
          <w:rFonts w:eastAsia="Times New Roman"/>
          <w:bCs/>
          <w:shd w:val="clear" w:color="auto" w:fill="FFFFFF"/>
        </w:rPr>
        <w:t xml:space="preserve">σσάρων στελεχών -ευτυχώς η κοπέλα έζησε και εύχομαι να μακροημερεύσει- στο Σαραντάπορο. </w:t>
      </w:r>
    </w:p>
    <w:p w14:paraId="5FBAF295"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Μιλάμε τώρα για γυναίκες, που λόγω των συχνών μεταθέσεων δεν μπορούν να βρουν δουλειά στον ιδιωτικό τομέα. Μιλάμε περισσότερο για αυτές τις περιπτώσεις. Έτσι δεν είναι</w:t>
      </w:r>
      <w:r>
        <w:rPr>
          <w:rFonts w:eastAsia="Times New Roman"/>
          <w:bCs/>
          <w:shd w:val="clear" w:color="auto" w:fill="FFFFFF"/>
        </w:rPr>
        <w:t>; Αυτό είναι άδικο. Το έχουμε επεξεργαστεί, λοιπόν.</w:t>
      </w:r>
    </w:p>
    <w:p w14:paraId="5FBAF296"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t>Το δεύτερο θέμα αφορά τα επιδόματα. Προσέξτε να δείτε, αυτό που λέμε εμείς -και νομίζω ότι έτσι θα λυθεί και όχι έτσι όπως λέτε- είναι ότι αφού μπαίνουν αυτά τα επιδόματα στον μισθό, για να είμαστε και τε</w:t>
      </w:r>
      <w:r>
        <w:rPr>
          <w:rFonts w:eastAsia="Times New Roman"/>
          <w:bCs/>
          <w:shd w:val="clear" w:color="auto" w:fill="FFFFFF"/>
        </w:rPr>
        <w:t>λείως δίκαιοι, θα πρέπει να υπάρξει μία ελαφρά εξαίρεση στο ταβάνι της συνταξιοδοτικής απολαβής της σύνταξης δηλαδή. Αυτό είναι το βασικό. Τα βάζουμε στον μισθό, για να τα βρουν μπροστά τους στη σύνταξη. Αυτό είναι το κεντρικό ζήτημα. Γιατί αν αρχίσουμε να</w:t>
      </w:r>
      <w:r>
        <w:rPr>
          <w:rFonts w:eastAsia="Times New Roman"/>
          <w:bCs/>
          <w:shd w:val="clear" w:color="auto" w:fill="FFFFFF"/>
        </w:rPr>
        <w:t xml:space="preserve"> τα ξεχωρίζουμε, στο τέλος -ελπίζω ότι δεν συμβεί- θα την πατήσουμε. </w:t>
      </w:r>
    </w:p>
    <w:p w14:paraId="5FBAF297"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Τελειώνω με δύο θέματα. Για το ζήτημα των τάξεων του 2002, που είναι το άρθρο 14, εμείς λέμε ότι θέλουμε η βασική στελέχωση -βεβαίως θα υπάρχουν και άλλοι- να είναι </w:t>
      </w:r>
      <w:r>
        <w:rPr>
          <w:rFonts w:eastAsia="Times New Roman"/>
          <w:bCs/>
          <w:shd w:val="clear" w:color="auto" w:fill="FFFFFF"/>
        </w:rPr>
        <w:t>λ</w:t>
      </w:r>
      <w:r>
        <w:rPr>
          <w:rFonts w:eastAsia="Times New Roman"/>
          <w:bCs/>
          <w:shd w:val="clear" w:color="auto" w:fill="FFFFFF"/>
        </w:rPr>
        <w:t>οχαγοί. Αυτοί που ήτ</w:t>
      </w:r>
      <w:r>
        <w:rPr>
          <w:rFonts w:eastAsia="Times New Roman"/>
          <w:bCs/>
          <w:shd w:val="clear" w:color="auto" w:fill="FFFFFF"/>
        </w:rPr>
        <w:t>αν της τάξης του 2002</w:t>
      </w:r>
      <w:r>
        <w:rPr>
          <w:rFonts w:eastAsia="Times New Roman"/>
          <w:bCs/>
          <w:shd w:val="clear" w:color="auto" w:fill="FFFFFF"/>
        </w:rPr>
        <w:t>,</w:t>
      </w:r>
      <w:r>
        <w:rPr>
          <w:rFonts w:eastAsia="Times New Roman"/>
          <w:bCs/>
          <w:shd w:val="clear" w:color="auto" w:fill="FFFFFF"/>
        </w:rPr>
        <w:t xml:space="preserve"> αυτή τη στιγμή είναι </w:t>
      </w:r>
      <w:r>
        <w:rPr>
          <w:rFonts w:eastAsia="Times New Roman"/>
          <w:bCs/>
          <w:shd w:val="clear" w:color="auto" w:fill="FFFFFF"/>
        </w:rPr>
        <w:t>τ</w:t>
      </w:r>
      <w:r>
        <w:rPr>
          <w:rFonts w:eastAsia="Times New Roman"/>
          <w:bCs/>
          <w:shd w:val="clear" w:color="auto" w:fill="FFFFFF"/>
        </w:rPr>
        <w:t xml:space="preserve">αγματάρχες. Θέλουμε και </w:t>
      </w:r>
      <w:r>
        <w:rPr>
          <w:rFonts w:eastAsia="Times New Roman"/>
          <w:bCs/>
          <w:shd w:val="clear" w:color="auto" w:fill="FFFFFF"/>
        </w:rPr>
        <w:t>τ</w:t>
      </w:r>
      <w:r>
        <w:rPr>
          <w:rFonts w:eastAsia="Times New Roman"/>
          <w:bCs/>
          <w:shd w:val="clear" w:color="auto" w:fill="FFFFFF"/>
        </w:rPr>
        <w:t>αγματάρχες, αλλά θέλουμε το περισσότερο προσωπικό</w:t>
      </w:r>
      <w:r>
        <w:rPr>
          <w:rFonts w:eastAsia="Times New Roman"/>
          <w:bCs/>
          <w:shd w:val="clear" w:color="auto" w:fill="FFFFFF"/>
        </w:rPr>
        <w:t>,</w:t>
      </w:r>
      <w:r>
        <w:rPr>
          <w:rFonts w:eastAsia="Times New Roman"/>
          <w:bCs/>
          <w:shd w:val="clear" w:color="auto" w:fill="FFFFFF"/>
        </w:rPr>
        <w:t xml:space="preserve"> να είναι </w:t>
      </w:r>
      <w:r>
        <w:rPr>
          <w:rFonts w:eastAsia="Times New Roman"/>
          <w:bCs/>
          <w:shd w:val="clear" w:color="auto" w:fill="FFFFFF"/>
        </w:rPr>
        <w:t>λ</w:t>
      </w:r>
      <w:r>
        <w:rPr>
          <w:rFonts w:eastAsia="Times New Roman"/>
          <w:bCs/>
          <w:shd w:val="clear" w:color="auto" w:fill="FFFFFF"/>
        </w:rPr>
        <w:t xml:space="preserve">οχαγοί. Άρα από το 2004 και μετά εμπεριέχονται όλοι, δηλαδή δεν αποκλείουμε το 2007, το 2006, το 2005, το 2004. </w:t>
      </w:r>
    </w:p>
    <w:p w14:paraId="5FBAF298" w14:textId="77777777" w:rsidR="00DD71AD" w:rsidRDefault="009451BE">
      <w:pPr>
        <w:spacing w:after="0" w:line="600" w:lineRule="auto"/>
        <w:ind w:firstLine="720"/>
        <w:jc w:val="both"/>
        <w:rPr>
          <w:rFonts w:eastAsia="Times New Roman"/>
          <w:bCs/>
          <w:shd w:val="clear" w:color="auto" w:fill="FFFFFF"/>
        </w:rPr>
      </w:pPr>
      <w:r>
        <w:rPr>
          <w:rFonts w:eastAsia="Times New Roman"/>
          <w:bCs/>
          <w:shd w:val="clear" w:color="auto" w:fill="FFFFFF"/>
        </w:rPr>
        <w:t xml:space="preserve">Για το ζήτημα των </w:t>
      </w:r>
      <w:r>
        <w:rPr>
          <w:rFonts w:eastAsia="Times New Roman"/>
          <w:bCs/>
          <w:shd w:val="clear" w:color="auto" w:fill="FFFFFF"/>
        </w:rPr>
        <w:t>ν</w:t>
      </w:r>
      <w:r>
        <w:rPr>
          <w:rFonts w:eastAsia="Times New Roman"/>
          <w:bCs/>
          <w:shd w:val="clear" w:color="auto" w:fill="FFFFFF"/>
        </w:rPr>
        <w:t xml:space="preserve">αυπηγείων θα ξανασυζητήσουμε στην </w:t>
      </w:r>
      <w:r>
        <w:rPr>
          <w:rFonts w:eastAsia="Times New Roman"/>
          <w:bCs/>
          <w:shd w:val="clear" w:color="auto" w:fill="FFFFFF"/>
        </w:rPr>
        <w:t>ε</w:t>
      </w:r>
      <w:r>
        <w:rPr>
          <w:rFonts w:eastAsia="Times New Roman"/>
          <w:bCs/>
          <w:shd w:val="clear" w:color="auto" w:fill="FFFFFF"/>
        </w:rPr>
        <w:t>πιτροπή, αλλά σιγά -σιγά αρχίζω να μην καταλαβαίνω. Ένα ζήτημα είναι ότι όλη η πληροφόρηση που έχουμε εμείς</w:t>
      </w:r>
      <w:r>
        <w:rPr>
          <w:rFonts w:eastAsia="Times New Roman"/>
          <w:bCs/>
          <w:shd w:val="clear" w:color="auto" w:fill="FFFFFF"/>
        </w:rPr>
        <w:t>,</w:t>
      </w:r>
      <w:r>
        <w:rPr>
          <w:rFonts w:eastAsia="Times New Roman"/>
          <w:bCs/>
          <w:shd w:val="clear" w:color="auto" w:fill="FFFFFF"/>
        </w:rPr>
        <w:t xml:space="preserve"> είναι από το Νομικό Συμβούλιο του Κράτους. Από όσο γνωρίζω, η απόφαση του Ι</w:t>
      </w:r>
      <w:r>
        <w:rPr>
          <w:rFonts w:eastAsia="Times New Roman"/>
          <w:bCs/>
          <w:shd w:val="clear" w:color="auto" w:fill="FFFFFF"/>
          <w:lang w:val="en-US"/>
        </w:rPr>
        <w:t>CC</w:t>
      </w:r>
      <w:r>
        <w:rPr>
          <w:rFonts w:eastAsia="Times New Roman"/>
          <w:bCs/>
          <w:shd w:val="clear" w:color="auto" w:fill="FFFFFF"/>
        </w:rPr>
        <w:t>, του Διεθνούς Δ</w:t>
      </w:r>
      <w:r>
        <w:rPr>
          <w:rFonts w:eastAsia="Times New Roman"/>
          <w:bCs/>
          <w:shd w:val="clear" w:color="auto" w:fill="FFFFFF"/>
        </w:rPr>
        <w:t xml:space="preserve">ικαστηρίου, δεν έχει ακόμη δημοσιευθεί. Άρα την </w:t>
      </w:r>
      <w:r>
        <w:rPr>
          <w:rFonts w:eastAsia="Times New Roman"/>
          <w:bCs/>
          <w:shd w:val="clear" w:color="auto" w:fill="FFFFFF"/>
        </w:rPr>
        <w:lastRenderedPageBreak/>
        <w:t>πληροφόρηση από κάπου την έχουμε όλοι. Εμείς την έχουμε από το Νομικό Συμβούλιο του Κράτους. Πρέπει να σας πω…</w:t>
      </w:r>
    </w:p>
    <w:p w14:paraId="5FBAF299" w14:textId="77777777" w:rsidR="00DD71AD" w:rsidRDefault="009451BE">
      <w:pPr>
        <w:spacing w:after="0" w:line="600" w:lineRule="auto"/>
        <w:ind w:firstLine="720"/>
        <w:jc w:val="both"/>
        <w:rPr>
          <w:rFonts w:eastAsia="Times New Roman"/>
          <w:bCs/>
          <w:shd w:val="clear" w:color="auto" w:fill="FFFFFF"/>
        </w:rPr>
      </w:pPr>
      <w:r>
        <w:rPr>
          <w:rFonts w:eastAsia="Times New Roman"/>
          <w:b/>
          <w:bCs/>
          <w:shd w:val="clear" w:color="auto" w:fill="FFFFFF"/>
        </w:rPr>
        <w:t>ΑΝΔΡΕΑΣ ΛΟΒΕΡΔΟΣ:</w:t>
      </w:r>
      <w:r>
        <w:rPr>
          <w:rFonts w:eastAsia="Times New Roman"/>
          <w:bCs/>
          <w:shd w:val="clear" w:color="auto" w:fill="FFFFFF"/>
        </w:rPr>
        <w:t xml:space="preserve"> Όλοι την έχουμε από κάπου. </w:t>
      </w:r>
    </w:p>
    <w:p w14:paraId="5FBAF29A" w14:textId="77777777" w:rsidR="00DD71AD" w:rsidRDefault="009451BE">
      <w:pPr>
        <w:spacing w:after="0" w:line="600" w:lineRule="auto"/>
        <w:ind w:firstLine="720"/>
        <w:jc w:val="both"/>
        <w:rPr>
          <w:rFonts w:eastAsia="Times New Roman"/>
          <w:bCs/>
          <w:shd w:val="clear" w:color="auto" w:fill="FFFFFF"/>
        </w:rPr>
      </w:pPr>
      <w:r>
        <w:rPr>
          <w:rFonts w:eastAsia="Times New Roman"/>
          <w:b/>
          <w:bCs/>
          <w:shd w:val="clear" w:color="auto" w:fill="FFFFFF"/>
        </w:rPr>
        <w:t>ΔΗΜΗΤΡΙΟΣ ΒΙΤΣΑΣ (Αναπληρωτής Υπουργός Εθνικής Άμυν</w:t>
      </w:r>
      <w:r>
        <w:rPr>
          <w:rFonts w:eastAsia="Times New Roman"/>
          <w:b/>
          <w:bCs/>
          <w:shd w:val="clear" w:color="auto" w:fill="FFFFFF"/>
        </w:rPr>
        <w:t>ας):</w:t>
      </w:r>
      <w:r>
        <w:rPr>
          <w:rFonts w:eastAsia="Times New Roman"/>
          <w:bCs/>
          <w:shd w:val="clear" w:color="auto" w:fill="FFFFFF"/>
        </w:rPr>
        <w:t xml:space="preserve"> Καλά όταν στο </w:t>
      </w:r>
      <w:r>
        <w:rPr>
          <w:rFonts w:eastAsia="Times New Roman"/>
          <w:bCs/>
          <w:shd w:val="clear" w:color="auto" w:fill="FFFFFF"/>
        </w:rPr>
        <w:t>σ</w:t>
      </w:r>
      <w:r>
        <w:rPr>
          <w:rFonts w:eastAsia="Times New Roman"/>
          <w:bCs/>
          <w:shd w:val="clear" w:color="auto" w:fill="FFFFFF"/>
        </w:rPr>
        <w:t>ωματείο γίνουν ειδικοί, νομικοί…</w:t>
      </w:r>
    </w:p>
    <w:p w14:paraId="5FBAF29B" w14:textId="77777777" w:rsidR="00DD71AD" w:rsidRDefault="009451BE">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ΑΝΔΡΕΑΣ ΛΟΒΕΡΔΟΣ: </w:t>
      </w:r>
      <w:r>
        <w:rPr>
          <w:rFonts w:eastAsia="Times New Roman"/>
          <w:bCs/>
          <w:shd w:val="clear" w:color="auto" w:fill="FFFFFF"/>
        </w:rPr>
        <w:t xml:space="preserve">Το </w:t>
      </w:r>
      <w:r>
        <w:rPr>
          <w:rFonts w:eastAsia="Times New Roman"/>
          <w:bCs/>
          <w:shd w:val="clear" w:color="auto" w:fill="FFFFFF"/>
        </w:rPr>
        <w:t>σ</w:t>
      </w:r>
      <w:r>
        <w:rPr>
          <w:rFonts w:eastAsia="Times New Roman"/>
          <w:bCs/>
          <w:shd w:val="clear" w:color="auto" w:fill="FFFFFF"/>
        </w:rPr>
        <w:t>ωματείο, όμως, έχει συμβούλους.</w:t>
      </w:r>
    </w:p>
    <w:p w14:paraId="5FBAF29C" w14:textId="77777777" w:rsidR="00DD71AD" w:rsidRDefault="009451BE">
      <w:pPr>
        <w:spacing w:after="0" w:line="600" w:lineRule="auto"/>
        <w:ind w:firstLine="720"/>
        <w:jc w:val="both"/>
        <w:rPr>
          <w:rFonts w:eastAsia="Times New Roman"/>
          <w:bCs/>
          <w:shd w:val="clear" w:color="auto" w:fill="FFFFFF"/>
        </w:rPr>
      </w:pPr>
      <w:r>
        <w:rPr>
          <w:rFonts w:eastAsia="Times New Roman"/>
          <w:b/>
          <w:bCs/>
          <w:shd w:val="clear" w:color="auto" w:fill="FFFFFF"/>
        </w:rPr>
        <w:t>ΔΗΜΗΤΡΙΟΣ ΒΙΤΣΑΣ (Αναπληρωτής Υπουργός Εθνικής Άμυνας):</w:t>
      </w:r>
      <w:r>
        <w:rPr>
          <w:rFonts w:eastAsia="Times New Roman"/>
          <w:bCs/>
          <w:shd w:val="clear" w:color="auto" w:fill="FFFFFF"/>
        </w:rPr>
        <w:t xml:space="preserve"> Σας λέω όμως το εξής: Τα δυόμισι τελευταία χρόνια, συνδικαλιστές του </w:t>
      </w:r>
      <w:r>
        <w:rPr>
          <w:rFonts w:eastAsia="Times New Roman"/>
          <w:bCs/>
          <w:shd w:val="clear" w:color="auto" w:fill="FFFFFF"/>
        </w:rPr>
        <w:t>σ</w:t>
      </w:r>
      <w:r>
        <w:rPr>
          <w:rFonts w:eastAsia="Times New Roman"/>
          <w:bCs/>
          <w:shd w:val="clear" w:color="auto" w:fill="FFFFFF"/>
        </w:rPr>
        <w:t>ωματείου -και όχι ολόκλ</w:t>
      </w:r>
      <w:r>
        <w:rPr>
          <w:rFonts w:eastAsia="Times New Roman"/>
          <w:bCs/>
          <w:shd w:val="clear" w:color="auto" w:fill="FFFFFF"/>
        </w:rPr>
        <w:t xml:space="preserve">ηρο το </w:t>
      </w:r>
      <w:r>
        <w:rPr>
          <w:rFonts w:eastAsia="Times New Roman"/>
          <w:bCs/>
          <w:shd w:val="clear" w:color="auto" w:fill="FFFFFF"/>
        </w:rPr>
        <w:t>σ</w:t>
      </w:r>
      <w:r>
        <w:rPr>
          <w:rFonts w:eastAsia="Times New Roman"/>
          <w:bCs/>
          <w:shd w:val="clear" w:color="auto" w:fill="FFFFFF"/>
        </w:rPr>
        <w:t xml:space="preserve">ωματείο- </w:t>
      </w:r>
      <w:r>
        <w:rPr>
          <w:rFonts w:eastAsia="Times New Roman"/>
          <w:bCs/>
          <w:shd w:val="clear" w:color="auto" w:fill="FFFFFF"/>
        </w:rPr>
        <w:t>το</w:t>
      </w:r>
      <w:r>
        <w:rPr>
          <w:rFonts w:eastAsia="Times New Roman"/>
          <w:bCs/>
          <w:shd w:val="clear" w:color="auto" w:fill="FFFFFF"/>
        </w:rPr>
        <w:t xml:space="preserve"> έχουν κλείσει  στα λόγια τέσσερις πέντε φορές. Δεν κλείνουν έτσι τα </w:t>
      </w:r>
      <w:r>
        <w:rPr>
          <w:rFonts w:eastAsia="Times New Roman"/>
          <w:bCs/>
          <w:shd w:val="clear" w:color="auto" w:fill="FFFFFF"/>
        </w:rPr>
        <w:t>ν</w:t>
      </w:r>
      <w:r>
        <w:rPr>
          <w:rFonts w:eastAsia="Times New Roman"/>
          <w:bCs/>
          <w:shd w:val="clear" w:color="auto" w:fill="FFFFFF"/>
        </w:rPr>
        <w:t>αυπηγεία. Σχετικά με τη διαδικασία για να τα βρούμε, δεν πρόκειται να τα βρούμε με την ιδιοκτησία, η οποία -αν θέλετε- προϋπάρχει και η οποία έχει φέρει σε αυτή την κα</w:t>
      </w:r>
      <w:r>
        <w:rPr>
          <w:rFonts w:eastAsia="Times New Roman"/>
          <w:bCs/>
          <w:shd w:val="clear" w:color="auto" w:fill="FFFFFF"/>
        </w:rPr>
        <w:t xml:space="preserve">τάσταση τα </w:t>
      </w:r>
      <w:r>
        <w:rPr>
          <w:rFonts w:eastAsia="Times New Roman"/>
          <w:bCs/>
          <w:shd w:val="clear" w:color="auto" w:fill="FFFFFF"/>
        </w:rPr>
        <w:t>ν</w:t>
      </w:r>
      <w:r>
        <w:rPr>
          <w:rFonts w:eastAsia="Times New Roman"/>
          <w:bCs/>
          <w:shd w:val="clear" w:color="auto" w:fill="FFFFFF"/>
        </w:rPr>
        <w:t xml:space="preserve">αυπηγεία. </w:t>
      </w:r>
    </w:p>
    <w:p w14:paraId="5FBAF29D"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Διότι με όλα τα πολιτικά λάθη ή τις πολιτικές ανοησίες που εσείς είπατε προηγούμενα –δεν το λέω εγώ- δεν φταίνε σε τέτοιο βαθμό, ώστε η ιδιοκτησία να βγει αλώβητη ή η καλή ή αυτή που προσπάθησε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 Μην τρελαθούμε και τελείως. Να έ</w:t>
      </w:r>
      <w:r>
        <w:rPr>
          <w:rFonts w:eastAsia="Times New Roman" w:cs="Times New Roman"/>
          <w:szCs w:val="24"/>
        </w:rPr>
        <w:t xml:space="preserve">χουμε μια ισορροπία πάνω σε αυτό το θέμα. Άρα εγώ με συνηγορίες, σε σχέση με τον αντίδικο, δεν θα συμφωνήσω </w:t>
      </w:r>
      <w:r>
        <w:rPr>
          <w:rFonts w:eastAsia="Times New Roman" w:cs="Times New Roman"/>
          <w:szCs w:val="24"/>
        </w:rPr>
        <w:t>κ</w:t>
      </w:r>
      <w:r>
        <w:rPr>
          <w:rFonts w:eastAsia="Times New Roman" w:cs="Times New Roman"/>
          <w:szCs w:val="24"/>
        </w:rPr>
        <w:t xml:space="preserve">αι δεν θεωρώ ότι κάποιος στη Βουλή βάζει ένα τέτοιο ζήτημα. </w:t>
      </w:r>
    </w:p>
    <w:p w14:paraId="5FBAF29E"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Εγώ λέω το εξής: Θα πάμε στην </w:t>
      </w:r>
      <w:r>
        <w:rPr>
          <w:rFonts w:eastAsia="Times New Roman" w:cs="Times New Roman"/>
          <w:szCs w:val="24"/>
        </w:rPr>
        <w:t>ε</w:t>
      </w:r>
      <w:r>
        <w:rPr>
          <w:rFonts w:eastAsia="Times New Roman" w:cs="Times New Roman"/>
          <w:szCs w:val="24"/>
        </w:rPr>
        <w:t xml:space="preserve">πιτροπή. Εγώ μετά την απόφαση του Διεθνούς Δικαστηρίου </w:t>
      </w:r>
      <w:r>
        <w:rPr>
          <w:rFonts w:eastAsia="Times New Roman" w:cs="Times New Roman"/>
          <w:szCs w:val="24"/>
        </w:rPr>
        <w:t xml:space="preserve">κάλεσα το Νομικό Συμβούλιο του Κράτους. Πέρα από το γεγονός </w:t>
      </w:r>
      <w:r>
        <w:rPr>
          <w:rFonts w:eastAsia="Times New Roman" w:cs="Times New Roman"/>
          <w:szCs w:val="24"/>
        </w:rPr>
        <w:lastRenderedPageBreak/>
        <w:t>ότι μου έφερε έκθεσή του για την απόφαση, κάναμε και σύσκεψη επί της απόφασης. Αυτά που σας λέω</w:t>
      </w:r>
      <w:r>
        <w:rPr>
          <w:rFonts w:eastAsia="Times New Roman" w:cs="Times New Roman"/>
          <w:szCs w:val="24"/>
        </w:rPr>
        <w:t>,</w:t>
      </w:r>
      <w:r>
        <w:rPr>
          <w:rFonts w:eastAsia="Times New Roman" w:cs="Times New Roman"/>
          <w:szCs w:val="24"/>
        </w:rPr>
        <w:t xml:space="preserve"> δεν τα έβγαλα από το μυαλό μου. Τα έβγαλα με τη βάσανο των ερωτήσεων, διότι εγώ έχω έναν τρόπο που </w:t>
      </w:r>
      <w:r>
        <w:rPr>
          <w:rFonts w:eastAsia="Times New Roman" w:cs="Times New Roman"/>
          <w:szCs w:val="24"/>
        </w:rPr>
        <w:t xml:space="preserve">αντιμετωπίζω την προσωπική μου άγνοια. Κάνω ερωτήσεις. </w:t>
      </w:r>
      <w:r>
        <w:rPr>
          <w:rFonts w:eastAsia="Times New Roman" w:cs="Times New Roman"/>
          <w:szCs w:val="24"/>
        </w:rPr>
        <w:t>Α</w:t>
      </w:r>
      <w:r>
        <w:rPr>
          <w:rFonts w:eastAsia="Times New Roman" w:cs="Times New Roman"/>
          <w:szCs w:val="24"/>
        </w:rPr>
        <w:t xml:space="preserve">υτό πρέπει να κάνουμε όλοι. Δεν εφευρίσκω πράγματα. Έτσι προχωράμε παραπέρα. </w:t>
      </w:r>
    </w:p>
    <w:p w14:paraId="5FBAF29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νομίζω ότι το νομοσχέδιο που συζητάμε σήμερα, είναι ένα νομοσχέδιο καλό </w:t>
      </w:r>
      <w:r>
        <w:rPr>
          <w:rFonts w:eastAsia="Times New Roman" w:cs="Times New Roman"/>
          <w:szCs w:val="24"/>
        </w:rPr>
        <w:t>κ</w:t>
      </w:r>
      <w:r>
        <w:rPr>
          <w:rFonts w:eastAsia="Times New Roman" w:cs="Times New Roman"/>
          <w:szCs w:val="24"/>
        </w:rPr>
        <w:t xml:space="preserve">αι αυτό θα αποδειχθεί και στην ψηφοφορία. </w:t>
      </w:r>
      <w:r>
        <w:rPr>
          <w:rFonts w:eastAsia="Times New Roman" w:cs="Times New Roman"/>
          <w:szCs w:val="24"/>
        </w:rPr>
        <w:t>Σας λέω ότι το άρθρο 27 θα αποδειχθεί προφητικό</w:t>
      </w:r>
      <w:r>
        <w:rPr>
          <w:rFonts w:eastAsia="Times New Roman" w:cs="Times New Roman"/>
          <w:szCs w:val="24"/>
        </w:rPr>
        <w:t>,</w:t>
      </w:r>
      <w:r>
        <w:rPr>
          <w:rFonts w:eastAsia="Times New Roman" w:cs="Times New Roman"/>
          <w:szCs w:val="24"/>
        </w:rPr>
        <w:t xml:space="preserve"> για να λυθούν ζητήματα και να μην περιπλεχθούν. </w:t>
      </w:r>
    </w:p>
    <w:p w14:paraId="5FBAF2A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αυτό που προτείνετε, να μαζευτούν τα κόμματα, να συζητήσουν και να καταλήξουν κάπου, είναι καλό. Δυστυχώς μέχρι τώρα δεν το βλέπω να γίνεται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δ</w:t>
      </w:r>
      <w:r>
        <w:rPr>
          <w:rFonts w:eastAsia="Times New Roman" w:cs="Times New Roman"/>
          <w:szCs w:val="24"/>
        </w:rPr>
        <w:t>υστυχώς, δεν βλέπω στο δευτεροβάθμιο επίπεδο</w:t>
      </w:r>
      <w:r>
        <w:rPr>
          <w:rFonts w:eastAsia="Times New Roman" w:cs="Times New Roman"/>
          <w:szCs w:val="24"/>
        </w:rPr>
        <w:t>,</w:t>
      </w:r>
      <w:r>
        <w:rPr>
          <w:rFonts w:eastAsia="Times New Roman" w:cs="Times New Roman"/>
          <w:szCs w:val="24"/>
        </w:rPr>
        <w:t xml:space="preserve"> να υπάρχουν συναινέσεις. Η ζωή, όμως, θα βρει τον δρόμο της. Αν ένα αίτημα είναι σωστό, αυτό θα βρει τη δικαίωσή του. </w:t>
      </w:r>
    </w:p>
    <w:p w14:paraId="5FBAF2A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Τέλος, κύριε </w:t>
      </w:r>
      <w:proofErr w:type="spellStart"/>
      <w:r>
        <w:rPr>
          <w:rFonts w:eastAsia="Times New Roman" w:cs="Times New Roman"/>
          <w:szCs w:val="24"/>
        </w:rPr>
        <w:t>Σαρίδη</w:t>
      </w:r>
      <w:proofErr w:type="spellEnd"/>
      <w:r>
        <w:rPr>
          <w:rFonts w:eastAsia="Times New Roman" w:cs="Times New Roman"/>
          <w:szCs w:val="24"/>
        </w:rPr>
        <w:t>, όλα αυτά που διαβάσατε ότι έχω πει, θέλω να πω ότι είναι σωστά. Ναι</w:t>
      </w:r>
      <w:r>
        <w:rPr>
          <w:rFonts w:eastAsia="Times New Roman" w:cs="Times New Roman"/>
          <w:szCs w:val="24"/>
        </w:rPr>
        <w:t xml:space="preserve"> αυτά έχω πει. Θα υπάρξει και η συζήτηση της Παρασκευής. Μη δώσετε πολύ μεγάλο βάρος από τώρα και στο επόμενο διήμερο για το ζήτημα των αντισταθμιστικών ωφελημάτων. Και σε αυτό το ζήτημα θα υπάρξει καλή λύση. </w:t>
      </w:r>
    </w:p>
    <w:p w14:paraId="5FBAF2A2"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BAF2A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Ευχαριστούμε. </w:t>
      </w:r>
    </w:p>
    <w:p w14:paraId="5FBAF2A4"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24 Οκτω</w:t>
      </w:r>
      <w:r>
        <w:rPr>
          <w:rFonts w:eastAsia="Times New Roman" w:cs="Times New Roman"/>
          <w:szCs w:val="24"/>
        </w:rPr>
        <w:t>βρίου 2017</w:t>
      </w:r>
      <w:r>
        <w:rPr>
          <w:rFonts w:eastAsia="Times New Roman" w:cs="Times New Roman"/>
          <w:szCs w:val="24"/>
        </w:rPr>
        <w:t>,</w:t>
      </w:r>
      <w:r>
        <w:rPr>
          <w:rFonts w:eastAsia="Times New Roman" w:cs="Times New Roman"/>
          <w:szCs w:val="24"/>
        </w:rPr>
        <w:t xml:space="preserve"> ποινική δικογραφία που αφορά τον Υπουργό Υγεία κ. Ανδρέα Ξανθό και ποινική δικογραφία που αφορά τον πρώην Υπουργό Εθνικής Άμυνας κ. Ιωάννη Παπαντωνίου. </w:t>
      </w:r>
    </w:p>
    <w:p w14:paraId="5FBAF2A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ων τροπολογιών και του συνόλου του σχεδίου νόμου του Υπουργείου Εθνικής Άμυνας</w:t>
      </w:r>
      <w:r>
        <w:rPr>
          <w:rFonts w:eastAsia="Times New Roman" w:cs="Times New Roman"/>
          <w:szCs w:val="24"/>
        </w:rPr>
        <w:t>:</w:t>
      </w:r>
      <w:r>
        <w:rPr>
          <w:rFonts w:eastAsia="Times New Roman" w:cs="Times New Roman"/>
          <w:szCs w:val="24"/>
        </w:rPr>
        <w:t xml:space="preserve"> «Ρυθμίσεις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w:t>
      </w:r>
      <w:r>
        <w:rPr>
          <w:rFonts w:eastAsia="Times New Roman" w:cs="Times New Roman"/>
          <w:szCs w:val="24"/>
        </w:rPr>
        <w:t>ξεις».</w:t>
      </w:r>
    </w:p>
    <w:p w14:paraId="5FBAF2A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FBAF2A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Ναι.</w:t>
      </w:r>
    </w:p>
    <w:p w14:paraId="5FBAF2A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Όχι. </w:t>
      </w:r>
    </w:p>
    <w:p w14:paraId="5FBAF2A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w:t>
      </w:r>
    </w:p>
    <w:p w14:paraId="5FBAF2A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5FBAF2A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2A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A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r>
        <w:rPr>
          <w:rFonts w:eastAsia="Times New Roman" w:cs="Times New Roman"/>
          <w:szCs w:val="24"/>
        </w:rPr>
        <w:t xml:space="preserve"> </w:t>
      </w:r>
    </w:p>
    <w:p w14:paraId="5FBAF2A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5FBAF2A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«Ρυθμίσεις περί σταδιοδρομίας και εξέλιξης στελεχών και οικονομικής μέριμνας και λογιστικού των Ενόπλων Δυνάμεων, σύσταση Κοινού Σώματος Οικο</w:t>
      </w:r>
      <w:r>
        <w:rPr>
          <w:rFonts w:eastAsia="Times New Roman" w:cs="Times New Roman"/>
          <w:szCs w:val="24"/>
        </w:rPr>
        <w:t xml:space="preserve">νομικών Επιθεωρητών και άλλες διατάξεις» έγινε δεκτό επί της αρχής κατά πλειοψηφία. </w:t>
      </w:r>
    </w:p>
    <w:p w14:paraId="5FBAF2B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των άρθρων και η ψήφισή τους θα γίνει χωριστά. </w:t>
      </w:r>
    </w:p>
    <w:p w14:paraId="5FBAF2B1"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όπως τροποποιήθηκε από τον κύριο Υπουργό; </w:t>
      </w:r>
    </w:p>
    <w:p w14:paraId="5FBAF2B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ΚΑΡΑΓΙΑΝΝΙΔΗΣ: </w:t>
      </w:r>
      <w:r>
        <w:rPr>
          <w:rFonts w:eastAsia="Times New Roman" w:cs="Times New Roman"/>
          <w:szCs w:val="24"/>
        </w:rPr>
        <w:t>Ναι.</w:t>
      </w:r>
    </w:p>
    <w:p w14:paraId="5FBAF2B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Ναι. </w:t>
      </w:r>
    </w:p>
    <w:p w14:paraId="5FBAF2B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w:t>
      </w:r>
    </w:p>
    <w:p w14:paraId="5FBAF2B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5FBAF2B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2B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B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5FBAF2B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5FBAF2B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1 έγινε δεκτό, όπως τροποποιήθηκε από τον κύριο Υπουργό, κατά πλειοψηφία. </w:t>
      </w:r>
    </w:p>
    <w:p w14:paraId="5FBAF2BB"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5FBAF2B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ΚΑΡΑΓΙΑΝΝΙΔΗΣ: </w:t>
      </w:r>
      <w:r>
        <w:rPr>
          <w:rFonts w:eastAsia="Times New Roman" w:cs="Times New Roman"/>
          <w:szCs w:val="24"/>
        </w:rPr>
        <w:t>Ναι.</w:t>
      </w:r>
    </w:p>
    <w:p w14:paraId="5FBAF2B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Παρών. </w:t>
      </w:r>
    </w:p>
    <w:p w14:paraId="5FBAF2B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w:t>
      </w:r>
    </w:p>
    <w:p w14:paraId="5FBAF2B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5FBAF2C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Ναι. </w:t>
      </w:r>
    </w:p>
    <w:p w14:paraId="5FBAF2C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C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5FBAF2C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5FBAF2C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 έγινε δεκτό ως έχει κατά πλειοψηφία. </w:t>
      </w:r>
    </w:p>
    <w:p w14:paraId="5FBAF2C5"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ως έχει; </w:t>
      </w:r>
    </w:p>
    <w:p w14:paraId="5FBAF2C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ΧΡΗΣΤΟΣ ΚΑΡΑΓΙΑ</w:t>
      </w:r>
      <w:r>
        <w:rPr>
          <w:rFonts w:eastAsia="Times New Roman" w:cs="Times New Roman"/>
          <w:b/>
          <w:szCs w:val="24"/>
        </w:rPr>
        <w:t xml:space="preserve">ΝΝΙΔΗΣ: </w:t>
      </w:r>
      <w:r>
        <w:rPr>
          <w:rFonts w:eastAsia="Times New Roman" w:cs="Times New Roman"/>
          <w:szCs w:val="24"/>
        </w:rPr>
        <w:t>Ναι.</w:t>
      </w:r>
    </w:p>
    <w:p w14:paraId="5FBAF2C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Όχι. </w:t>
      </w:r>
    </w:p>
    <w:p w14:paraId="5FBAF2C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w:t>
      </w:r>
    </w:p>
    <w:p w14:paraId="5FBAF2C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5FBAF2CA"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2C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C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5FBAF2C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5FBAF2C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3 έ</w:t>
      </w:r>
      <w:r>
        <w:rPr>
          <w:rFonts w:eastAsia="Times New Roman" w:cs="Times New Roman"/>
          <w:szCs w:val="24"/>
        </w:rPr>
        <w:t xml:space="preserve">γινε δεκτό ως έχει κατά πλειοψηφία. </w:t>
      </w:r>
    </w:p>
    <w:p w14:paraId="5FBAF2CF"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Το άρθρο 4 διαγράφεται και τα υπόλοιπα άρθρα αναριθμούνται. </w:t>
      </w:r>
    </w:p>
    <w:p w14:paraId="5FBAF2D0"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4, όπως τροποποιήθηκε από τον κύριο Υπουργό; </w:t>
      </w:r>
    </w:p>
    <w:p w14:paraId="5FBAF2D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Ναι.</w:t>
      </w:r>
    </w:p>
    <w:p w14:paraId="5FBAF2D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Ναι. </w:t>
      </w:r>
    </w:p>
    <w:p w14:paraId="5FBAF2D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ΔΡΕΑΣ ΛΟΒΕΡΔΟΣ: </w:t>
      </w:r>
      <w:r>
        <w:rPr>
          <w:rFonts w:eastAsia="Times New Roman" w:cs="Times New Roman"/>
          <w:szCs w:val="24"/>
        </w:rPr>
        <w:t xml:space="preserve">Ναι. </w:t>
      </w:r>
    </w:p>
    <w:p w14:paraId="5FBAF2D4"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5FBAF2D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2D6"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D7"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5FBAF2D8"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5FBAF2D9"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νέο άρθρο 4 έγινε δεκτό, όπως τροποποιήθηκε από τον κύριο Υπουργό, κατά πλειοψηφία. </w:t>
      </w:r>
    </w:p>
    <w:p w14:paraId="5FBAF2DA"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 ως έχει; </w:t>
      </w:r>
    </w:p>
    <w:p w14:paraId="5FBAF2DB"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Ναι.</w:t>
      </w:r>
    </w:p>
    <w:p w14:paraId="5FBAF2DC"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Ναι. </w:t>
      </w:r>
    </w:p>
    <w:p w14:paraId="5FBAF2DD"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w:t>
      </w:r>
    </w:p>
    <w:p w14:paraId="5FBAF2DE"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Πα</w:t>
      </w:r>
      <w:r>
        <w:rPr>
          <w:rFonts w:eastAsia="Times New Roman" w:cs="Times New Roman"/>
          <w:szCs w:val="24"/>
        </w:rPr>
        <w:t xml:space="preserve">ρών. </w:t>
      </w:r>
    </w:p>
    <w:p w14:paraId="5FBAF2DF"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2E0"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2E1"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5FBAF2E2"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5FBAF2E3"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5 έγινε δεκτό ως έχει κατά πλειοψηφία. </w:t>
      </w:r>
    </w:p>
    <w:p w14:paraId="5FBAF2E4" w14:textId="77777777" w:rsidR="00DD71AD" w:rsidRDefault="009451BE">
      <w:pPr>
        <w:spacing w:after="0" w:line="600" w:lineRule="auto"/>
        <w:ind w:firstLine="720"/>
        <w:jc w:val="both"/>
        <w:rPr>
          <w:rFonts w:eastAsia="Times New Roman"/>
          <w:szCs w:val="24"/>
        </w:rPr>
      </w:pPr>
      <w:r>
        <w:rPr>
          <w:rFonts w:eastAsia="Times New Roman"/>
          <w:szCs w:val="24"/>
        </w:rPr>
        <w:t>Ερωτάται το Σώμα: Γίνεται δεκτό το νέο άρθρο 6 ως έχει;</w:t>
      </w:r>
    </w:p>
    <w:p w14:paraId="5FBAF2E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ΧΡ</w:t>
      </w:r>
      <w:r>
        <w:rPr>
          <w:rFonts w:eastAsia="Times New Roman"/>
          <w:b/>
          <w:szCs w:val="24"/>
        </w:rPr>
        <w:t xml:space="preserve">ΗΣΤΟΣ ΚΑΡΑΓΙΑΝΝΙΔΗΣ: </w:t>
      </w:r>
      <w:r>
        <w:rPr>
          <w:rFonts w:eastAsia="Times New Roman"/>
          <w:szCs w:val="24"/>
        </w:rPr>
        <w:t>Ναι.</w:t>
      </w:r>
    </w:p>
    <w:p w14:paraId="5FBAF2E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Ναι. </w:t>
      </w:r>
    </w:p>
    <w:p w14:paraId="5FBAF2E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w:t>
      </w:r>
    </w:p>
    <w:p w14:paraId="5FBAF2E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5FBAF2E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Ναι. </w:t>
      </w:r>
    </w:p>
    <w:p w14:paraId="5FBAF2E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2E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FBAF2E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2E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w:t>
      </w:r>
      <w:r>
        <w:rPr>
          <w:rFonts w:eastAsia="Times New Roman"/>
          <w:szCs w:val="24"/>
        </w:rPr>
        <w:t>έο άρθρο 6 έγινε δεκτό ως έχει κατά πλειοψηφία.</w:t>
      </w:r>
    </w:p>
    <w:p w14:paraId="5FBAF2EE"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νέο άρθρο 7, όπως τροποποιήθηκε από τον κύριο Υπουργό;</w:t>
      </w:r>
    </w:p>
    <w:p w14:paraId="5FBAF2E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2F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2F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Παρών.</w:t>
      </w:r>
    </w:p>
    <w:p w14:paraId="5FBAF2F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2F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Όχι. </w:t>
      </w:r>
    </w:p>
    <w:p w14:paraId="5FBAF2F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2F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5FBAF2F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2F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7 έγινε δεκτό, όπως τροποποιήθηκε από τον κύριο Υπουργό, κατά πλειοψηφία.</w:t>
      </w:r>
    </w:p>
    <w:p w14:paraId="5FBAF2F8"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νέο άρθρο 8 ως έχει;</w:t>
      </w:r>
    </w:p>
    <w:p w14:paraId="5FBAF2F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2F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2F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Παρών.</w:t>
      </w:r>
    </w:p>
    <w:p w14:paraId="5FBAF2F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2F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Όχι. </w:t>
      </w:r>
    </w:p>
    <w:p w14:paraId="5FBAF2F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2F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 xml:space="preserve">Παρών. </w:t>
      </w:r>
    </w:p>
    <w:p w14:paraId="5FBAF30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0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ΠΡΟΕΔΡΕΥΩΝ (Γ</w:t>
      </w:r>
      <w:r>
        <w:rPr>
          <w:rFonts w:eastAsia="Times New Roman"/>
          <w:b/>
          <w:szCs w:val="24"/>
        </w:rPr>
        <w:t xml:space="preserve">εώργιος Βαρεμένος): </w:t>
      </w:r>
      <w:r>
        <w:rPr>
          <w:rFonts w:eastAsia="Times New Roman"/>
          <w:szCs w:val="24"/>
        </w:rPr>
        <w:t>Συνεπώς το νέο άρθρο 8 έγινε δεκτό ως έχει κατά πλειοψηφία.</w:t>
      </w:r>
    </w:p>
    <w:p w14:paraId="5FBAF302"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9 ως έχει;</w:t>
      </w:r>
    </w:p>
    <w:p w14:paraId="5FBAF30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0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0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0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5FBAF30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ΛΙΑΝΑ</w:t>
      </w:r>
      <w:r>
        <w:rPr>
          <w:rFonts w:eastAsia="Times New Roman"/>
          <w:b/>
          <w:szCs w:val="24"/>
        </w:rPr>
        <w:t xml:space="preserve"> ΚΑΝΕΛΛΗ: </w:t>
      </w:r>
      <w:r>
        <w:rPr>
          <w:rFonts w:eastAsia="Times New Roman"/>
          <w:szCs w:val="24"/>
        </w:rPr>
        <w:t xml:space="preserve">Παρών. </w:t>
      </w:r>
    </w:p>
    <w:p w14:paraId="5FBAF30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0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0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0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9 έγινε δεκτό ως έχει κατά πλειοψηφία.</w:t>
      </w:r>
    </w:p>
    <w:p w14:paraId="5FBAF30C"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 xml:space="preserve">Ερωτάται το Σώμα: Γίνεται δεκτό το νέο άρθρο 10, όπως τροποποιήθηκε </w:t>
      </w:r>
      <w:r>
        <w:rPr>
          <w:rFonts w:eastAsia="Times New Roman"/>
          <w:szCs w:val="24"/>
        </w:rPr>
        <w:t>από τον κύριο Υπουργό;</w:t>
      </w:r>
    </w:p>
    <w:p w14:paraId="5FBAF30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0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0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Όχι.</w:t>
      </w:r>
    </w:p>
    <w:p w14:paraId="5FBAF31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5FBAF31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1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1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1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1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10 έγινε δεκτό, όπως τροποποιήθηκε από τον κύριο Υπουργό, κατά πλειοψηφία.</w:t>
      </w:r>
    </w:p>
    <w:p w14:paraId="5FBAF316"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11, όπως τροποποιήθηκε από τον κύριο Υπουργό;</w:t>
      </w:r>
    </w:p>
    <w:p w14:paraId="5FBAF31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1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ΑΝΑΣΤΑΣΙ</w:t>
      </w:r>
      <w:r>
        <w:rPr>
          <w:rFonts w:eastAsia="Times New Roman"/>
          <w:b/>
          <w:szCs w:val="24"/>
        </w:rPr>
        <w:t xml:space="preserve">ΟΣ (ΤΑΣΟΣ) ΔΗΜΟΣΧΑΚΗΣ: </w:t>
      </w:r>
      <w:r>
        <w:rPr>
          <w:rFonts w:eastAsia="Times New Roman"/>
          <w:szCs w:val="24"/>
        </w:rPr>
        <w:t xml:space="preserve">Όχι. </w:t>
      </w:r>
    </w:p>
    <w:p w14:paraId="5FBAF31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1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1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1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1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1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1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11 έγινε δεκτό, όπως τροπ</w:t>
      </w:r>
      <w:r>
        <w:rPr>
          <w:rFonts w:eastAsia="Times New Roman"/>
          <w:szCs w:val="24"/>
        </w:rPr>
        <w:t>οποιήθηκε από τον κύριο Υπουργό, κατά πλειοψηφία.</w:t>
      </w:r>
    </w:p>
    <w:p w14:paraId="5FBAF320"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12, όπως τροποποιήθηκε από τον κύριο Υπουργό;</w:t>
      </w:r>
    </w:p>
    <w:p w14:paraId="5FBAF32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2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2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2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2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ΛΙ</w:t>
      </w:r>
      <w:r>
        <w:rPr>
          <w:rFonts w:eastAsia="Times New Roman"/>
          <w:b/>
          <w:szCs w:val="24"/>
        </w:rPr>
        <w:t xml:space="preserve">ΑΝΑ ΚΑΝΕΛΛΗ: </w:t>
      </w:r>
      <w:r>
        <w:rPr>
          <w:rFonts w:eastAsia="Times New Roman"/>
          <w:szCs w:val="24"/>
        </w:rPr>
        <w:t xml:space="preserve">Παρών. </w:t>
      </w:r>
    </w:p>
    <w:p w14:paraId="5FBAF32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2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2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2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12 έγινε δεκτό, όπως τροποποιήθηκε από τον κύριο Υπουργό, κατά πλειοψηφία.</w:t>
      </w:r>
    </w:p>
    <w:p w14:paraId="5FBAF32A"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νέο άρθρο 13, όπως τροποποιήθηκε από τον κύριο Υπουργό;</w:t>
      </w:r>
    </w:p>
    <w:p w14:paraId="5FBAF32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2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2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2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ΝΙΚΟΛΑΟΣ ΚΟΥΖΗΛΟΣ: </w:t>
      </w:r>
      <w:r>
        <w:rPr>
          <w:rFonts w:eastAsia="Times New Roman"/>
          <w:szCs w:val="24"/>
        </w:rPr>
        <w:t xml:space="preserve">Όχι. </w:t>
      </w:r>
    </w:p>
    <w:p w14:paraId="5FBAF32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3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3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3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ΣΠΥ</w:t>
      </w:r>
      <w:r>
        <w:rPr>
          <w:rFonts w:eastAsia="Times New Roman"/>
          <w:b/>
          <w:szCs w:val="24"/>
        </w:rPr>
        <w:t xml:space="preserve">ΡΙΔΩΝ ΔΑΝΕΛΛΗΣ: </w:t>
      </w:r>
      <w:r>
        <w:rPr>
          <w:rFonts w:eastAsia="Times New Roman"/>
          <w:szCs w:val="24"/>
        </w:rPr>
        <w:t xml:space="preserve">Ναι. </w:t>
      </w:r>
    </w:p>
    <w:p w14:paraId="5FBAF33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13 έγινε δεκτό, όπως τροποποιήθηκε από τον κύριο Υπουργό, κατά πλειοψηφία.</w:t>
      </w:r>
    </w:p>
    <w:p w14:paraId="5FBAF334"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14 ως έχει;</w:t>
      </w:r>
    </w:p>
    <w:p w14:paraId="5FBAF33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3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3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3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3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3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3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3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3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14 έγινε δεκτό ως</w:t>
      </w:r>
      <w:r>
        <w:rPr>
          <w:rFonts w:eastAsia="Times New Roman"/>
          <w:szCs w:val="24"/>
        </w:rPr>
        <w:t xml:space="preserve"> έχει κατά πλειοψηφία.</w:t>
      </w:r>
    </w:p>
    <w:p w14:paraId="5FBAF33E"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15 ως έχει;</w:t>
      </w:r>
    </w:p>
    <w:p w14:paraId="5FBAF33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ΧΡΗΣΤΟΣ ΚΑΡΑΓΙΑΝΝΙΔΗΣ: </w:t>
      </w:r>
      <w:r>
        <w:rPr>
          <w:rFonts w:eastAsia="Times New Roman"/>
          <w:szCs w:val="24"/>
        </w:rPr>
        <w:t>Ναι.</w:t>
      </w:r>
    </w:p>
    <w:p w14:paraId="5FBAF34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4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4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4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4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4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4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4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15 έγινε δεκτό ως έχει κατά πλειοψηφία.</w:t>
      </w:r>
    </w:p>
    <w:p w14:paraId="5FBAF348"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16 ως έχει;</w:t>
      </w:r>
    </w:p>
    <w:p w14:paraId="5FBAF34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4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b/>
          <w:szCs w:val="24"/>
        </w:rPr>
        <w:t xml:space="preserve">: </w:t>
      </w:r>
      <w:r>
        <w:rPr>
          <w:rFonts w:eastAsia="Times New Roman"/>
          <w:szCs w:val="24"/>
        </w:rPr>
        <w:t xml:space="preserve">Όχι. </w:t>
      </w:r>
    </w:p>
    <w:p w14:paraId="5FBAF34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4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4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4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4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5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5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16 έγινε δεκτό ως έχει κατά πλειοψηφία.</w:t>
      </w:r>
    </w:p>
    <w:p w14:paraId="5FBAF352"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νέο άρθρο 17 ως έχει;</w:t>
      </w:r>
    </w:p>
    <w:p w14:paraId="5FBAF35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5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5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5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5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5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5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5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5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17 έγινε δεκτό ως έχει κατά πλειοψηφία.</w:t>
      </w:r>
    </w:p>
    <w:p w14:paraId="5FBAF35C"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18 ως έχει;</w:t>
      </w:r>
    </w:p>
    <w:p w14:paraId="5FBAF35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5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5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6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6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6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 xml:space="preserve">Ναι. </w:t>
      </w:r>
    </w:p>
    <w:p w14:paraId="5FBAF36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6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6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18 έγινε δεκτό ως έχει κατά πλειοψηφία.</w:t>
      </w:r>
    </w:p>
    <w:p w14:paraId="5FBAF366"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w:t>
      </w:r>
      <w:r>
        <w:rPr>
          <w:rFonts w:eastAsia="Times New Roman"/>
          <w:szCs w:val="24"/>
        </w:rPr>
        <w:t>μα: Γίνεται δεκτό το νέο άρθρο 19 ως έχει;</w:t>
      </w:r>
    </w:p>
    <w:p w14:paraId="5FBAF36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6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6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6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6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6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6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6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6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19 έγινε δεκτό ως έχει κατά πλειοψηφία.</w:t>
      </w:r>
    </w:p>
    <w:p w14:paraId="5FBAF370"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20, όπως τροποποιήθηκε από τον κύριο Υπουργό;</w:t>
      </w:r>
    </w:p>
    <w:p w14:paraId="5FBAF37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7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ΑΝΑΣΤΑΣΙΟΣ (ΤΑΣΟΣ) ΔΗΜΟΣΧΑΚΗΣ: </w:t>
      </w:r>
      <w:r>
        <w:rPr>
          <w:rFonts w:eastAsia="Times New Roman"/>
          <w:szCs w:val="24"/>
        </w:rPr>
        <w:t xml:space="preserve">Όχι. </w:t>
      </w:r>
    </w:p>
    <w:p w14:paraId="5FBAF37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ΑΝΔΡΕΑ</w:t>
      </w:r>
      <w:r>
        <w:rPr>
          <w:rFonts w:eastAsia="Times New Roman"/>
          <w:b/>
          <w:szCs w:val="24"/>
        </w:rPr>
        <w:t xml:space="preserve">Σ ΛΟΒΕΡΔΟΣ: </w:t>
      </w:r>
      <w:r>
        <w:rPr>
          <w:rFonts w:eastAsia="Times New Roman"/>
          <w:szCs w:val="24"/>
        </w:rPr>
        <w:t>Όχι.</w:t>
      </w:r>
    </w:p>
    <w:p w14:paraId="5FBAF37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7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7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7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7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7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νέο άρθρο 20 έγινε δεκτό, όπως τροποποιήθηκε από τον κύριο Υπουργό, κατά πλειοψηφία.</w:t>
      </w:r>
    </w:p>
    <w:p w14:paraId="5FBAF37A"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21 ως έχει;</w:t>
      </w:r>
    </w:p>
    <w:p w14:paraId="5FBAF37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7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7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7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7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8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8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8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8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21 έγινε δεκτό ως έχει κατά πλειοψηφία.</w:t>
      </w:r>
    </w:p>
    <w:p w14:paraId="5FBAF384"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22, όπως τρ</w:t>
      </w:r>
      <w:r>
        <w:rPr>
          <w:rFonts w:eastAsia="Times New Roman"/>
          <w:szCs w:val="24"/>
        </w:rPr>
        <w:t>οποποιήθηκε από τον κύριο Υπουργό;</w:t>
      </w:r>
    </w:p>
    <w:p w14:paraId="5FBAF38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8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8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5FBAF38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8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Παρών. </w:t>
      </w:r>
    </w:p>
    <w:p w14:paraId="5FBAF38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8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5FBAF38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8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Συνεπώς το νέο άρθρο 22 έγινε δεκτό, όπως τροποποιήθηκε από τον κύριο Υπουργό, κατά πλειοψηφία.</w:t>
      </w:r>
    </w:p>
    <w:p w14:paraId="5FBAF38E"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23 ως έχει;</w:t>
      </w:r>
    </w:p>
    <w:p w14:paraId="5FBAF38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9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9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ΑΝΔΡΕΑΣ ΛΟΒΕΡ</w:t>
      </w:r>
      <w:r>
        <w:rPr>
          <w:rFonts w:eastAsia="Times New Roman"/>
          <w:b/>
          <w:szCs w:val="24"/>
        </w:rPr>
        <w:t xml:space="preserve">ΔΟΣ: </w:t>
      </w:r>
      <w:r>
        <w:rPr>
          <w:rFonts w:eastAsia="Times New Roman"/>
          <w:szCs w:val="24"/>
        </w:rPr>
        <w:t>Ναι.</w:t>
      </w:r>
    </w:p>
    <w:p w14:paraId="5FBAF392"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5FBAF39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 xml:space="preserve">Ναι. </w:t>
      </w:r>
    </w:p>
    <w:p w14:paraId="5FBAF39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9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FBAF39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9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23 έγινε δεκτό ως έχει κατά πλειοψηφία.</w:t>
      </w:r>
    </w:p>
    <w:p w14:paraId="5FBAF398"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νέο άρθρο 24 ως έχει;</w:t>
      </w:r>
    </w:p>
    <w:p w14:paraId="5FBAF39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Ναι.</w:t>
      </w:r>
    </w:p>
    <w:p w14:paraId="5FBAF39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Ναι. </w:t>
      </w:r>
    </w:p>
    <w:p w14:paraId="5FBAF39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w:t>
      </w:r>
    </w:p>
    <w:p w14:paraId="5FBAF39C"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9D"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Ναι. </w:t>
      </w:r>
    </w:p>
    <w:p w14:paraId="5FBAF39E"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9F"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FBAF3A0"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A1"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Συνεπώς το νέο άρθρο 24 έγινε δεκτό ως έχει κατά πλειοψηφία.</w:t>
      </w:r>
    </w:p>
    <w:p w14:paraId="5FBAF3A2" w14:textId="77777777" w:rsidR="00DD71AD" w:rsidRDefault="009451BE">
      <w:pPr>
        <w:tabs>
          <w:tab w:val="left" w:pos="2820"/>
        </w:tabs>
        <w:spacing w:after="0" w:line="600" w:lineRule="auto"/>
        <w:ind w:firstLine="720"/>
        <w:jc w:val="both"/>
        <w:rPr>
          <w:rFonts w:eastAsia="Times New Roman"/>
          <w:szCs w:val="24"/>
        </w:rPr>
      </w:pPr>
      <w:r>
        <w:rPr>
          <w:rFonts w:eastAsia="Times New Roman"/>
          <w:szCs w:val="24"/>
        </w:rPr>
        <w:t>Ερωτάται το Σώμα: Γίνεται δεκτό το νέο άρθρο 25, όπως τροποποιήθηκε από τον κύριο Υπουργό;</w:t>
      </w:r>
    </w:p>
    <w:p w14:paraId="5FBAF3A3"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lastRenderedPageBreak/>
        <w:t xml:space="preserve">ΧΡΗΣΤΟΣ ΚΑΡΑΓΙΑΝΝΙΔΗΣ: </w:t>
      </w:r>
      <w:r>
        <w:rPr>
          <w:rFonts w:eastAsia="Times New Roman"/>
          <w:szCs w:val="24"/>
        </w:rPr>
        <w:t>Ναι.</w:t>
      </w:r>
    </w:p>
    <w:p w14:paraId="5FBAF3A4"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Όχι. </w:t>
      </w:r>
    </w:p>
    <w:p w14:paraId="5FBAF3A5"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w:t>
      </w:r>
      <w:r>
        <w:rPr>
          <w:rFonts w:eastAsia="Times New Roman"/>
          <w:szCs w:val="24"/>
        </w:rPr>
        <w:t>ι.</w:t>
      </w:r>
    </w:p>
    <w:p w14:paraId="5FBAF3A6"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5FBAF3A7"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Ναι. </w:t>
      </w:r>
    </w:p>
    <w:p w14:paraId="5FBAF3A8"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5FBAF3A9"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FBAF3AA"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FBAF3AB" w14:textId="77777777" w:rsidR="00DD71AD" w:rsidRDefault="009451BE">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25 έγινε δεκτό, όπως τροποποιήθηκε από τον κύριο Υπουργό, κατά πλειοψηφία.</w:t>
      </w:r>
    </w:p>
    <w:p w14:paraId="5FBAF3AC" w14:textId="77777777" w:rsidR="00DD71AD" w:rsidRDefault="009451BE">
      <w:pPr>
        <w:spacing w:after="0" w:line="600" w:lineRule="auto"/>
        <w:ind w:firstLine="539"/>
        <w:jc w:val="both"/>
        <w:rPr>
          <w:rFonts w:eastAsia="Times New Roman"/>
          <w:bCs/>
          <w:szCs w:val="24"/>
        </w:rPr>
      </w:pPr>
      <w:r>
        <w:rPr>
          <w:rFonts w:eastAsia="Times New Roman"/>
          <w:bCs/>
          <w:szCs w:val="24"/>
        </w:rPr>
        <w:t>Ε</w:t>
      </w:r>
      <w:r>
        <w:rPr>
          <w:rFonts w:eastAsia="Times New Roman"/>
          <w:bCs/>
          <w:szCs w:val="24"/>
        </w:rPr>
        <w:t xml:space="preserve">ρωτάται το Σώμα: Γίνεται δεκτό το </w:t>
      </w:r>
      <w:r>
        <w:rPr>
          <w:rFonts w:eastAsia="Times New Roman"/>
          <w:szCs w:val="24"/>
        </w:rPr>
        <w:t>νέο</w:t>
      </w:r>
      <w:r>
        <w:rPr>
          <w:rFonts w:eastAsia="Times New Roman"/>
          <w:bCs/>
          <w:szCs w:val="24"/>
        </w:rPr>
        <w:t xml:space="preserve"> άρθρο 26</w:t>
      </w:r>
      <w:r>
        <w:rPr>
          <w:rFonts w:eastAsia="Times New Roman"/>
          <w:szCs w:val="24"/>
        </w:rPr>
        <w:t>, όπως τροποποιήθηκε από τον κύριο Υπουργό</w:t>
      </w:r>
      <w:r>
        <w:rPr>
          <w:rFonts w:eastAsia="Times New Roman"/>
          <w:bCs/>
          <w:szCs w:val="24"/>
        </w:rPr>
        <w:t>;</w:t>
      </w:r>
    </w:p>
    <w:p w14:paraId="5FBAF3AD"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AE"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Όχι.</w:t>
      </w:r>
    </w:p>
    <w:p w14:paraId="5FBAF3AF"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Όχι. </w:t>
      </w:r>
    </w:p>
    <w:p w14:paraId="5FBAF3B0"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3B1"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3B2"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B3"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5FBAF3B4"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Παρών.</w:t>
      </w:r>
    </w:p>
    <w:p w14:paraId="5FBAF3B5"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26 έγινε δεκτό, όπως τροποποιήθηκε από τον κύριο Υπουργό, κατά πλειοψηφία.</w:t>
      </w:r>
    </w:p>
    <w:p w14:paraId="5FBAF3B6" w14:textId="77777777" w:rsidR="00DD71AD" w:rsidRDefault="009451BE">
      <w:pPr>
        <w:spacing w:after="0" w:line="600" w:lineRule="auto"/>
        <w:ind w:firstLine="539"/>
        <w:jc w:val="both"/>
        <w:rPr>
          <w:rFonts w:eastAsia="Times New Roman"/>
          <w:bCs/>
          <w:szCs w:val="24"/>
        </w:rPr>
      </w:pPr>
      <w:r>
        <w:rPr>
          <w:rFonts w:eastAsia="Times New Roman"/>
          <w:bCs/>
          <w:szCs w:val="24"/>
        </w:rPr>
        <w:t xml:space="preserve">Ερωτάται το Σώμα: Γίνεται δεκτό το </w:t>
      </w:r>
      <w:r>
        <w:rPr>
          <w:rFonts w:eastAsia="Times New Roman"/>
          <w:szCs w:val="24"/>
        </w:rPr>
        <w:t>νέο</w:t>
      </w:r>
      <w:r>
        <w:rPr>
          <w:rFonts w:eastAsia="Times New Roman"/>
          <w:bCs/>
          <w:szCs w:val="24"/>
        </w:rPr>
        <w:t xml:space="preserve"> άρθρο 27 ως έχει;</w:t>
      </w:r>
    </w:p>
    <w:p w14:paraId="5FBAF3B7"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B8"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Όχι.</w:t>
      </w:r>
    </w:p>
    <w:p w14:paraId="5FBAF3B9"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Ναι. </w:t>
      </w:r>
    </w:p>
    <w:p w14:paraId="5FBAF3BA"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3BB"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3BC"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BD"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5FBAF3BE"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FBAF3BF"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νέο άρθρο 27 έγινε δεκτό ως </w:t>
      </w:r>
      <w:r>
        <w:rPr>
          <w:rFonts w:eastAsia="Times New Roman"/>
          <w:szCs w:val="24"/>
        </w:rPr>
        <w:t>έχει κατά πλειοψηφία.</w:t>
      </w:r>
    </w:p>
    <w:p w14:paraId="5FBAF3C0"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δεκτό το</w:t>
      </w:r>
      <w:r>
        <w:rPr>
          <w:rFonts w:eastAsia="Times New Roman"/>
          <w:szCs w:val="24"/>
        </w:rPr>
        <w:t xml:space="preserve"> νέο</w:t>
      </w:r>
      <w:r>
        <w:rPr>
          <w:rFonts w:eastAsia="Times New Roman"/>
          <w:bCs/>
          <w:szCs w:val="24"/>
        </w:rPr>
        <w:t xml:space="preserve"> άρθρο 28 ως έχει;</w:t>
      </w:r>
    </w:p>
    <w:p w14:paraId="5FBAF3C1"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C2"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3C3" w14:textId="77777777" w:rsidR="00DD71AD" w:rsidRDefault="009451BE">
      <w:pPr>
        <w:spacing w:after="0" w:line="600" w:lineRule="auto"/>
        <w:ind w:firstLine="539"/>
        <w:jc w:val="both"/>
        <w:rPr>
          <w:rFonts w:eastAsia="Times New Roman"/>
          <w:szCs w:val="24"/>
        </w:rPr>
      </w:pPr>
      <w:r>
        <w:rPr>
          <w:rFonts w:eastAsia="Times New Roman"/>
          <w:b/>
          <w:szCs w:val="24"/>
        </w:rPr>
        <w:t>ΑΝΔΡΕΑΣ ΛΟΒΕΡΔΟΣ:</w:t>
      </w:r>
      <w:r>
        <w:rPr>
          <w:rFonts w:eastAsia="Times New Roman"/>
          <w:szCs w:val="24"/>
        </w:rPr>
        <w:t xml:space="preserve"> Παρών.</w:t>
      </w:r>
    </w:p>
    <w:p w14:paraId="5FBAF3C4"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3C5"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ΛΙΑΝΑ ΚΑΝΕΛΛΗ:</w:t>
      </w:r>
      <w:r>
        <w:rPr>
          <w:rFonts w:eastAsia="Times New Roman"/>
          <w:szCs w:val="24"/>
        </w:rPr>
        <w:t xml:space="preserve"> Παρών.</w:t>
      </w:r>
    </w:p>
    <w:p w14:paraId="5FBAF3C6"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C7"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w:t>
      </w:r>
      <w:r>
        <w:rPr>
          <w:rFonts w:eastAsia="Times New Roman"/>
          <w:b/>
          <w:szCs w:val="24"/>
        </w:rPr>
        <w:t>Σ:</w:t>
      </w:r>
      <w:r>
        <w:rPr>
          <w:rFonts w:eastAsia="Times New Roman"/>
          <w:szCs w:val="24"/>
        </w:rPr>
        <w:t xml:space="preserve"> Παρών.</w:t>
      </w:r>
    </w:p>
    <w:p w14:paraId="5FBAF3C8"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FBAF3C9"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28 έγινε δεκτό ως έχει κατά πλειοψηφία.</w:t>
      </w:r>
    </w:p>
    <w:p w14:paraId="5FBAF3CA" w14:textId="77777777" w:rsidR="00DD71AD" w:rsidRDefault="009451BE">
      <w:pPr>
        <w:spacing w:after="0" w:line="600" w:lineRule="auto"/>
        <w:ind w:firstLine="539"/>
        <w:jc w:val="both"/>
        <w:rPr>
          <w:rFonts w:eastAsia="Times New Roman"/>
          <w:bCs/>
          <w:szCs w:val="24"/>
        </w:rPr>
      </w:pPr>
      <w:r>
        <w:rPr>
          <w:rFonts w:eastAsia="Times New Roman"/>
          <w:bCs/>
          <w:szCs w:val="24"/>
        </w:rPr>
        <w:t xml:space="preserve">Ερωτάται το Σώμα: Γίνεται δεκτό το </w:t>
      </w:r>
      <w:r>
        <w:rPr>
          <w:rFonts w:eastAsia="Times New Roman"/>
          <w:szCs w:val="24"/>
        </w:rPr>
        <w:t>νέο</w:t>
      </w:r>
      <w:r>
        <w:rPr>
          <w:rFonts w:eastAsia="Times New Roman"/>
          <w:bCs/>
          <w:szCs w:val="24"/>
        </w:rPr>
        <w:t xml:space="preserve"> άρθρο 29</w:t>
      </w:r>
      <w:r>
        <w:rPr>
          <w:rFonts w:eastAsia="Times New Roman"/>
          <w:szCs w:val="24"/>
        </w:rPr>
        <w:t>, όπως τροποποιήθηκε από τον κύριο Υπουργό</w:t>
      </w:r>
      <w:r>
        <w:rPr>
          <w:rFonts w:eastAsia="Times New Roman"/>
          <w:bCs/>
          <w:szCs w:val="24"/>
        </w:rPr>
        <w:t>;</w:t>
      </w:r>
    </w:p>
    <w:p w14:paraId="5FBAF3CB"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CC"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3CD"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Παρών. </w:t>
      </w:r>
    </w:p>
    <w:p w14:paraId="5FBAF3CE"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3CF"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5FBAF3D0"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D1"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3D2"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5FBAF3D3"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νέο άρθρο 29 έγινε δεκτό, </w:t>
      </w:r>
      <w:r>
        <w:rPr>
          <w:rFonts w:eastAsia="Times New Roman"/>
          <w:szCs w:val="24"/>
        </w:rPr>
        <w:t>όπως τροποποιήθηκε από τον κύριο Υπουργό, κατά πλειοψηφία.</w:t>
      </w:r>
    </w:p>
    <w:p w14:paraId="5FBAF3D4" w14:textId="77777777" w:rsidR="00DD71AD" w:rsidRDefault="009451BE">
      <w:pPr>
        <w:spacing w:after="0" w:line="600" w:lineRule="auto"/>
        <w:ind w:firstLine="539"/>
        <w:jc w:val="both"/>
        <w:rPr>
          <w:rFonts w:eastAsia="Times New Roman"/>
          <w:bCs/>
          <w:szCs w:val="24"/>
        </w:rPr>
      </w:pPr>
      <w:r>
        <w:rPr>
          <w:rFonts w:eastAsia="Times New Roman"/>
          <w:bCs/>
          <w:szCs w:val="24"/>
        </w:rPr>
        <w:t xml:space="preserve">Ερωτάται το Σώμα: Γίνεται δεκτό το </w:t>
      </w:r>
      <w:r>
        <w:rPr>
          <w:rFonts w:eastAsia="Times New Roman"/>
          <w:szCs w:val="24"/>
        </w:rPr>
        <w:t>νέο</w:t>
      </w:r>
      <w:r>
        <w:rPr>
          <w:rFonts w:eastAsia="Times New Roman"/>
          <w:bCs/>
          <w:szCs w:val="24"/>
        </w:rPr>
        <w:t xml:space="preserve"> άρθρο 30 ως έχει;</w:t>
      </w:r>
    </w:p>
    <w:p w14:paraId="5FBAF3D5" w14:textId="77777777" w:rsidR="00DD71AD" w:rsidRDefault="009451BE">
      <w:pPr>
        <w:spacing w:after="0" w:line="600" w:lineRule="auto"/>
        <w:ind w:firstLine="539"/>
        <w:jc w:val="both"/>
        <w:rPr>
          <w:rFonts w:eastAsia="Times New Roman"/>
          <w:szCs w:val="24"/>
        </w:rPr>
      </w:pPr>
      <w:r>
        <w:rPr>
          <w:rFonts w:eastAsia="Times New Roman"/>
          <w:b/>
          <w:bCs/>
          <w:szCs w:val="24"/>
        </w:rPr>
        <w:lastRenderedPageBreak/>
        <w:t>ΧΡΗΣΤΟΣ ΚΑΡΑΓΙΑΝΝΙΔΗΣ:</w:t>
      </w:r>
      <w:r>
        <w:rPr>
          <w:rFonts w:eastAsia="Times New Roman"/>
          <w:szCs w:val="24"/>
        </w:rPr>
        <w:t xml:space="preserve"> Ναι.</w:t>
      </w:r>
    </w:p>
    <w:p w14:paraId="5FBAF3D6"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3D7" w14:textId="77777777" w:rsidR="00DD71AD" w:rsidRDefault="009451BE">
      <w:pPr>
        <w:spacing w:after="0" w:line="600" w:lineRule="auto"/>
        <w:ind w:firstLine="539"/>
        <w:jc w:val="both"/>
        <w:rPr>
          <w:rFonts w:eastAsia="Times New Roman"/>
          <w:szCs w:val="24"/>
        </w:rPr>
      </w:pPr>
      <w:r>
        <w:rPr>
          <w:rFonts w:eastAsia="Times New Roman"/>
          <w:b/>
          <w:szCs w:val="24"/>
        </w:rPr>
        <w:t>ΑΝΔΡΕΑΣ ΛΟΒΕΡΔΟΣ:</w:t>
      </w:r>
      <w:r>
        <w:rPr>
          <w:rFonts w:eastAsia="Times New Roman"/>
          <w:szCs w:val="24"/>
        </w:rPr>
        <w:t xml:space="preserve"> Ναι.</w:t>
      </w:r>
    </w:p>
    <w:p w14:paraId="5FBAF3D8"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3D9"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3DA" w14:textId="77777777" w:rsidR="00DD71AD" w:rsidRDefault="009451BE">
      <w:pPr>
        <w:spacing w:after="0" w:line="600" w:lineRule="auto"/>
        <w:ind w:firstLine="539"/>
        <w:jc w:val="both"/>
        <w:rPr>
          <w:rFonts w:eastAsia="Times New Roman"/>
          <w:szCs w:val="24"/>
        </w:rPr>
      </w:pPr>
      <w:r>
        <w:rPr>
          <w:rFonts w:eastAsia="Times New Roman"/>
          <w:b/>
          <w:szCs w:val="24"/>
        </w:rPr>
        <w:t>ΚΩΝΣΤΑΝΤΙ</w:t>
      </w:r>
      <w:r>
        <w:rPr>
          <w:rFonts w:eastAsia="Times New Roman"/>
          <w:b/>
          <w:szCs w:val="24"/>
        </w:rPr>
        <w:t>ΝΟΣ ΚΑΤΣΙΚΗΣ:</w:t>
      </w:r>
      <w:r>
        <w:rPr>
          <w:rFonts w:eastAsia="Times New Roman"/>
          <w:szCs w:val="24"/>
        </w:rPr>
        <w:t xml:space="preserve"> Ναι.</w:t>
      </w:r>
    </w:p>
    <w:p w14:paraId="5FBAF3DB"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5FBAF3DC"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5FBAF3DD"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30 έγινε δεκτό ως έχει κατά πλειοψηφία.</w:t>
      </w:r>
    </w:p>
    <w:p w14:paraId="5FBAF3DE" w14:textId="77777777" w:rsidR="00DD71AD" w:rsidRDefault="009451BE">
      <w:pPr>
        <w:spacing w:after="0" w:line="600" w:lineRule="auto"/>
        <w:ind w:firstLine="539"/>
        <w:jc w:val="both"/>
        <w:rPr>
          <w:rFonts w:eastAsia="Times New Roman"/>
          <w:bCs/>
          <w:szCs w:val="24"/>
        </w:rPr>
      </w:pPr>
      <w:r>
        <w:rPr>
          <w:rFonts w:eastAsia="Times New Roman"/>
          <w:bCs/>
          <w:szCs w:val="24"/>
        </w:rPr>
        <w:t xml:space="preserve">Ερωτάται το Σώμα: Γίνεται δεκτό το </w:t>
      </w:r>
      <w:r>
        <w:rPr>
          <w:rFonts w:eastAsia="Times New Roman"/>
          <w:szCs w:val="24"/>
        </w:rPr>
        <w:t>νέο</w:t>
      </w:r>
      <w:r>
        <w:rPr>
          <w:rFonts w:eastAsia="Times New Roman"/>
          <w:bCs/>
          <w:szCs w:val="24"/>
        </w:rPr>
        <w:t xml:space="preserve"> άρθρο 31 ως έχει;</w:t>
      </w:r>
    </w:p>
    <w:p w14:paraId="5FBAF3DF"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E0" w14:textId="77777777" w:rsidR="00DD71AD" w:rsidRDefault="009451BE">
      <w:pPr>
        <w:spacing w:after="0" w:line="600" w:lineRule="auto"/>
        <w:ind w:firstLine="539"/>
        <w:jc w:val="both"/>
        <w:rPr>
          <w:rFonts w:eastAsia="Times New Roman"/>
          <w:szCs w:val="24"/>
        </w:rPr>
      </w:pPr>
      <w:r>
        <w:rPr>
          <w:rFonts w:eastAsia="Times New Roman"/>
          <w:b/>
          <w:szCs w:val="24"/>
        </w:rPr>
        <w:t>ΑΝΑΣΤΑΣΙΟΣ</w:t>
      </w:r>
      <w:r>
        <w:rPr>
          <w:rFonts w:eastAsia="Times New Roman"/>
          <w:b/>
          <w:szCs w:val="24"/>
        </w:rPr>
        <w:t xml:space="preserve"> (ΤΑΣΟΣ) ΔΗΜΟΣΧΑΚΗΣ:</w:t>
      </w:r>
      <w:r>
        <w:rPr>
          <w:rFonts w:eastAsia="Times New Roman"/>
          <w:szCs w:val="24"/>
        </w:rPr>
        <w:t xml:space="preserve"> Ναι.</w:t>
      </w:r>
    </w:p>
    <w:p w14:paraId="5FBAF3E1"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Ναι. </w:t>
      </w:r>
    </w:p>
    <w:p w14:paraId="5FBAF3E2"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3E3"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3E4"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E5"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3E6"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5FBAF3E7"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w:t>
      </w:r>
      <w:r>
        <w:rPr>
          <w:rFonts w:eastAsia="Times New Roman"/>
          <w:szCs w:val="24"/>
        </w:rPr>
        <w:t xml:space="preserve"> το νέο άρθρο 31 έγινε δεκτό ως έχει κατά πλειοψηφία.</w:t>
      </w:r>
    </w:p>
    <w:p w14:paraId="5FBAF3E8"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1306 και ειδικό 72 ως έχει;</w:t>
      </w:r>
    </w:p>
    <w:p w14:paraId="5FBAF3E9"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EA"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Παρών.</w:t>
      </w:r>
    </w:p>
    <w:p w14:paraId="5FBAF3EB"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Παρών. </w:t>
      </w:r>
    </w:p>
    <w:p w14:paraId="5FBAF3EC"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w:t>
      </w:r>
      <w:r>
        <w:rPr>
          <w:rFonts w:eastAsia="Times New Roman"/>
          <w:szCs w:val="24"/>
        </w:rPr>
        <w:t>αρών.</w:t>
      </w:r>
    </w:p>
    <w:p w14:paraId="5FBAF3ED"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Όχι.</w:t>
      </w:r>
    </w:p>
    <w:p w14:paraId="5FBAF3EE"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3EF"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3F0"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FBAF3F1"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w:t>
      </w:r>
      <w:r>
        <w:rPr>
          <w:rFonts w:eastAsia="Times New Roman"/>
          <w:bCs/>
          <w:szCs w:val="24"/>
        </w:rPr>
        <w:t xml:space="preserve">η τροπολογία με γενικό αριθμό 1306 και ειδικό 72 </w:t>
      </w:r>
      <w:r>
        <w:rPr>
          <w:rFonts w:eastAsia="Times New Roman"/>
          <w:szCs w:val="24"/>
        </w:rPr>
        <w:t>έγινε δεκτή ως έχει κατά πλειοψηφία και εντάσσεται στο νομοσχέδι</w:t>
      </w:r>
      <w:r>
        <w:rPr>
          <w:rFonts w:eastAsia="Times New Roman"/>
          <w:szCs w:val="24"/>
        </w:rPr>
        <w:t>ο ως ίδιο άρθρο.</w:t>
      </w:r>
    </w:p>
    <w:p w14:paraId="5FBAF3F2"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1307 και ειδικό 73 ως έχει;</w:t>
      </w:r>
    </w:p>
    <w:p w14:paraId="5FBAF3F3"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F4"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3F5" w14:textId="77777777" w:rsidR="00DD71AD" w:rsidRDefault="009451BE">
      <w:pPr>
        <w:spacing w:after="0" w:line="600" w:lineRule="auto"/>
        <w:ind w:firstLine="539"/>
        <w:jc w:val="both"/>
        <w:rPr>
          <w:rFonts w:eastAsia="Times New Roman"/>
          <w:b/>
          <w:szCs w:val="24"/>
        </w:rPr>
      </w:pPr>
      <w:r>
        <w:rPr>
          <w:rFonts w:eastAsia="Times New Roman"/>
          <w:b/>
          <w:szCs w:val="24"/>
        </w:rPr>
        <w:lastRenderedPageBreak/>
        <w:t>ΑΝΔΡΕΑΣ ΛΟΒΕΡΔΟΣ:</w:t>
      </w:r>
      <w:r>
        <w:rPr>
          <w:rFonts w:eastAsia="Times New Roman"/>
          <w:szCs w:val="24"/>
        </w:rPr>
        <w:t xml:space="preserve"> Ναι.</w:t>
      </w:r>
    </w:p>
    <w:p w14:paraId="5FBAF3F6"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3F7"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5FBAF3F8"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w:t>
      </w:r>
      <w:r>
        <w:rPr>
          <w:rFonts w:eastAsia="Times New Roman"/>
          <w:b/>
          <w:szCs w:val="24"/>
        </w:rPr>
        <w:t>ΑΤΣΙΚΗΣ:</w:t>
      </w:r>
      <w:r>
        <w:rPr>
          <w:rFonts w:eastAsia="Times New Roman"/>
          <w:szCs w:val="24"/>
        </w:rPr>
        <w:t xml:space="preserve"> Ναι.</w:t>
      </w:r>
    </w:p>
    <w:p w14:paraId="5FBAF3F9"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5FBAF3FA"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FBAF3FB"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w:t>
      </w:r>
      <w:r>
        <w:rPr>
          <w:rFonts w:eastAsia="Times New Roman"/>
          <w:bCs/>
          <w:szCs w:val="24"/>
        </w:rPr>
        <w:t xml:space="preserve">η τροπολογία με γενικό αριθμό 1307 και ειδικό 73 </w:t>
      </w:r>
      <w:r>
        <w:rPr>
          <w:rFonts w:eastAsia="Times New Roman"/>
          <w:szCs w:val="24"/>
        </w:rPr>
        <w:t>έγινε δεκτή ως έχει κατά πλειοψηφία και εντάσσεται στο νομοσχέδιο ως ίδιο άρθρο.</w:t>
      </w:r>
    </w:p>
    <w:p w14:paraId="5FBAF3FC"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w:t>
      </w:r>
      <w:r>
        <w:rPr>
          <w:rFonts w:eastAsia="Times New Roman"/>
          <w:bCs/>
          <w:szCs w:val="24"/>
        </w:rPr>
        <w:t xml:space="preserve"> δεκτή η τροπολογία με γενικό αριθμό 1309 και ειδικό 75 ως έχει;</w:t>
      </w:r>
    </w:p>
    <w:p w14:paraId="5FBAF3FD"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3FE"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3FF"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Ναι.</w:t>
      </w:r>
    </w:p>
    <w:p w14:paraId="5FBAF400"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401"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402"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403"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5FBAF404" w14:textId="77777777" w:rsidR="00DD71AD" w:rsidRDefault="009451BE">
      <w:pPr>
        <w:spacing w:after="0" w:line="600" w:lineRule="auto"/>
        <w:ind w:firstLine="539"/>
        <w:jc w:val="both"/>
        <w:rPr>
          <w:rFonts w:eastAsia="Times New Roman"/>
          <w:szCs w:val="24"/>
        </w:rPr>
      </w:pPr>
      <w:r>
        <w:rPr>
          <w:rFonts w:eastAsia="Times New Roman"/>
          <w:b/>
          <w:szCs w:val="24"/>
        </w:rPr>
        <w:t>ΣΠΥΡΙΔΩΝ</w:t>
      </w:r>
      <w:r>
        <w:rPr>
          <w:rFonts w:eastAsia="Times New Roman"/>
          <w:b/>
          <w:szCs w:val="24"/>
        </w:rPr>
        <w:t xml:space="preserve"> ΔΑΝΕΛΛΗΣ:</w:t>
      </w:r>
      <w:r>
        <w:rPr>
          <w:rFonts w:eastAsia="Times New Roman"/>
          <w:szCs w:val="24"/>
        </w:rPr>
        <w:t xml:space="preserve"> Παρών.</w:t>
      </w:r>
    </w:p>
    <w:p w14:paraId="5FBAF405"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Συνεπώς </w:t>
      </w:r>
      <w:r>
        <w:rPr>
          <w:rFonts w:eastAsia="Times New Roman"/>
          <w:bCs/>
          <w:szCs w:val="24"/>
        </w:rPr>
        <w:t xml:space="preserve">η τροπολογία με γενικό αριθμό 1309 και ειδικό 75 </w:t>
      </w:r>
      <w:r>
        <w:rPr>
          <w:rFonts w:eastAsia="Times New Roman"/>
          <w:szCs w:val="24"/>
        </w:rPr>
        <w:t>έγινε δεκτή ως έχει κατά πλειοψηφία και εντάσσεται στο νομοσχέδιο ως ίδιο άρθρο.</w:t>
      </w:r>
    </w:p>
    <w:p w14:paraId="5FBAF406" w14:textId="77777777" w:rsidR="00DD71AD" w:rsidRDefault="009451BE">
      <w:pPr>
        <w:spacing w:after="0" w:line="600" w:lineRule="auto"/>
        <w:ind w:firstLine="539"/>
        <w:jc w:val="both"/>
        <w:rPr>
          <w:rFonts w:eastAsia="Times New Roman"/>
          <w:bCs/>
          <w:szCs w:val="24"/>
        </w:rPr>
      </w:pPr>
      <w:r>
        <w:rPr>
          <w:rFonts w:eastAsia="Times New Roman"/>
          <w:bCs/>
          <w:szCs w:val="24"/>
        </w:rPr>
        <w:t xml:space="preserve">Ερωτάται το Σώμα: Γίνεται δεκτή η τροπολογία με γενικό αριθμό 1311 </w:t>
      </w:r>
      <w:r>
        <w:rPr>
          <w:rFonts w:eastAsia="Times New Roman"/>
          <w:bCs/>
          <w:szCs w:val="24"/>
        </w:rPr>
        <w:t>και ειδικό 77 ως έχει;</w:t>
      </w:r>
    </w:p>
    <w:p w14:paraId="5FBAF407"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408"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409"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Παρών. </w:t>
      </w:r>
    </w:p>
    <w:p w14:paraId="5FBAF40A"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40B"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5FBAF40C"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40D"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40E"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5FBAF40F" w14:textId="77777777" w:rsidR="00DD71AD" w:rsidRDefault="009451BE">
      <w:pPr>
        <w:spacing w:after="0" w:line="600" w:lineRule="auto"/>
        <w:ind w:firstLine="539"/>
        <w:jc w:val="both"/>
        <w:rPr>
          <w:rFonts w:eastAsia="Times New Roman"/>
          <w:szCs w:val="24"/>
        </w:rPr>
      </w:pPr>
      <w:r>
        <w:rPr>
          <w:rFonts w:eastAsia="Times New Roman"/>
          <w:b/>
          <w:szCs w:val="24"/>
        </w:rPr>
        <w:t>ΠΡΟΕΔΡΕΥΩΝ (Γεώργιο</w:t>
      </w:r>
      <w:r>
        <w:rPr>
          <w:rFonts w:eastAsia="Times New Roman"/>
          <w:b/>
          <w:szCs w:val="24"/>
        </w:rPr>
        <w:t xml:space="preserve">ς Βαρεμένος): </w:t>
      </w:r>
      <w:r>
        <w:rPr>
          <w:rFonts w:eastAsia="Times New Roman"/>
          <w:szCs w:val="24"/>
        </w:rPr>
        <w:t xml:space="preserve">Συνεπώς </w:t>
      </w:r>
      <w:r>
        <w:rPr>
          <w:rFonts w:eastAsia="Times New Roman"/>
          <w:bCs/>
          <w:szCs w:val="24"/>
        </w:rPr>
        <w:t xml:space="preserve">η τροπολογία με γενικό αριθμό 1311 και ειδικό 77 </w:t>
      </w:r>
      <w:r>
        <w:rPr>
          <w:rFonts w:eastAsia="Times New Roman"/>
          <w:szCs w:val="24"/>
        </w:rPr>
        <w:t>έγινε δεκτή ως έχει κατά πλειοψηφία και εντάσσεται στο νομοσχέδιο ως ίδιο άρθρο.</w:t>
      </w:r>
    </w:p>
    <w:p w14:paraId="5FBAF410"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1312 και ειδικό 78 ως έχει;</w:t>
      </w:r>
    </w:p>
    <w:p w14:paraId="5FBAF411"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w:t>
      </w:r>
      <w:r>
        <w:rPr>
          <w:rFonts w:eastAsia="Times New Roman"/>
          <w:b/>
          <w:bCs/>
          <w:szCs w:val="24"/>
        </w:rPr>
        <w:t>ΑΝΝΙΔΗΣ:</w:t>
      </w:r>
      <w:r>
        <w:rPr>
          <w:rFonts w:eastAsia="Times New Roman"/>
          <w:szCs w:val="24"/>
        </w:rPr>
        <w:t xml:space="preserve"> Ναι.</w:t>
      </w:r>
    </w:p>
    <w:p w14:paraId="5FBAF412"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Ναι.</w:t>
      </w:r>
    </w:p>
    <w:p w14:paraId="5FBAF413" w14:textId="77777777" w:rsidR="00DD71AD" w:rsidRDefault="009451BE">
      <w:pPr>
        <w:spacing w:after="0" w:line="600" w:lineRule="auto"/>
        <w:ind w:firstLine="539"/>
        <w:jc w:val="both"/>
        <w:rPr>
          <w:rFonts w:eastAsia="Times New Roman"/>
          <w:b/>
          <w:szCs w:val="24"/>
        </w:rPr>
      </w:pPr>
      <w:r>
        <w:rPr>
          <w:rFonts w:eastAsia="Times New Roman"/>
          <w:b/>
          <w:szCs w:val="24"/>
        </w:rPr>
        <w:lastRenderedPageBreak/>
        <w:t>ΑΝΔΡΕΑΣ ΛΟΒΕΡΔΟΣ:</w:t>
      </w:r>
      <w:r>
        <w:rPr>
          <w:rFonts w:eastAsia="Times New Roman"/>
          <w:szCs w:val="24"/>
        </w:rPr>
        <w:t xml:space="preserve"> Ναι. </w:t>
      </w:r>
    </w:p>
    <w:p w14:paraId="5FBAF414"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415"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416"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417"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418"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5FBAF419"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w:t>
      </w:r>
      <w:r>
        <w:rPr>
          <w:rFonts w:eastAsia="Times New Roman"/>
          <w:bCs/>
          <w:szCs w:val="24"/>
        </w:rPr>
        <w:t xml:space="preserve">η τροπολογία με γενικό αριθμό 1312 και ειδικό 78 </w:t>
      </w:r>
      <w:r>
        <w:rPr>
          <w:rFonts w:eastAsia="Times New Roman"/>
          <w:szCs w:val="24"/>
        </w:rPr>
        <w:t>έγινε δεκτή ως έχει κατά πλειοψηφία και εντάσσεται στο νομοσχέδιο ως ίδιο άρθρο.</w:t>
      </w:r>
    </w:p>
    <w:p w14:paraId="5FBAF41A"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1315 και ειδικό 79 ως έχει;</w:t>
      </w:r>
    </w:p>
    <w:p w14:paraId="5FBAF41B"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41C" w14:textId="77777777" w:rsidR="00DD71AD" w:rsidRDefault="009451BE">
      <w:pPr>
        <w:spacing w:after="0" w:line="600" w:lineRule="auto"/>
        <w:ind w:firstLine="539"/>
        <w:jc w:val="both"/>
        <w:rPr>
          <w:rFonts w:eastAsia="Times New Roman"/>
          <w:szCs w:val="24"/>
        </w:rPr>
      </w:pPr>
      <w:r>
        <w:rPr>
          <w:rFonts w:eastAsia="Times New Roman"/>
          <w:b/>
          <w:szCs w:val="24"/>
        </w:rPr>
        <w:t>ΑΝΑΣΤΑΣΙ</w:t>
      </w:r>
      <w:r>
        <w:rPr>
          <w:rFonts w:eastAsia="Times New Roman"/>
          <w:b/>
          <w:szCs w:val="24"/>
        </w:rPr>
        <w:t>ΟΣ (ΤΑΣΟΣ) ΔΗΜΟΣΧΑΚΗΣ:</w:t>
      </w:r>
      <w:r>
        <w:rPr>
          <w:rFonts w:eastAsia="Times New Roman"/>
          <w:szCs w:val="24"/>
        </w:rPr>
        <w:t xml:space="preserve"> Ναι.</w:t>
      </w:r>
    </w:p>
    <w:p w14:paraId="5FBAF41D" w14:textId="77777777" w:rsidR="00DD71AD" w:rsidRDefault="009451BE">
      <w:pPr>
        <w:spacing w:after="0" w:line="600" w:lineRule="auto"/>
        <w:ind w:firstLine="539"/>
        <w:jc w:val="both"/>
        <w:rPr>
          <w:rFonts w:eastAsia="Times New Roman"/>
          <w:b/>
          <w:szCs w:val="24"/>
        </w:rPr>
      </w:pPr>
      <w:r>
        <w:rPr>
          <w:rFonts w:eastAsia="Times New Roman"/>
          <w:b/>
          <w:szCs w:val="24"/>
        </w:rPr>
        <w:t>ΑΝΔΡΕΑΣ ΛΟΒΕΡΔΟΣ:</w:t>
      </w:r>
      <w:r>
        <w:rPr>
          <w:rFonts w:eastAsia="Times New Roman"/>
          <w:szCs w:val="24"/>
        </w:rPr>
        <w:t xml:space="preserve"> Ναι. </w:t>
      </w:r>
    </w:p>
    <w:p w14:paraId="5FBAF41E"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5FBAF41F"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Ναι.</w:t>
      </w:r>
    </w:p>
    <w:p w14:paraId="5FBAF420"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421"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5FBAF422"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FBAF423"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Συνεπώς </w:t>
      </w:r>
      <w:r>
        <w:rPr>
          <w:rFonts w:eastAsia="Times New Roman"/>
          <w:bCs/>
          <w:szCs w:val="24"/>
        </w:rPr>
        <w:t xml:space="preserve">η τροπολογία με γενικό αριθμό 1315 και ειδικό 79 </w:t>
      </w:r>
      <w:r>
        <w:rPr>
          <w:rFonts w:eastAsia="Times New Roman"/>
          <w:szCs w:val="24"/>
        </w:rPr>
        <w:t>έγινε δεκτή ως έχει κατά πλειοψηφία και εντάσσεται στο νομοσχέδιο ως ίδιο άρθρο.</w:t>
      </w:r>
    </w:p>
    <w:p w14:paraId="5FBAF424"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1316 και ειδικό 80 ως έχει;</w:t>
      </w:r>
    </w:p>
    <w:p w14:paraId="5FBAF425" w14:textId="77777777" w:rsidR="00DD71AD" w:rsidRDefault="009451BE">
      <w:pPr>
        <w:spacing w:after="0" w:line="600" w:lineRule="auto"/>
        <w:ind w:firstLine="539"/>
        <w:jc w:val="both"/>
        <w:rPr>
          <w:rFonts w:eastAsia="Times New Roman"/>
          <w:szCs w:val="24"/>
        </w:rPr>
      </w:pPr>
      <w:r>
        <w:rPr>
          <w:rFonts w:eastAsia="Times New Roman"/>
          <w:b/>
          <w:bCs/>
          <w:szCs w:val="24"/>
        </w:rPr>
        <w:t>ΧΡΗΣΤΟΣ ΚΑΡΑΓΙΑΝΝΙΔΗΣ:</w:t>
      </w:r>
      <w:r>
        <w:rPr>
          <w:rFonts w:eastAsia="Times New Roman"/>
          <w:szCs w:val="24"/>
        </w:rPr>
        <w:t xml:space="preserve"> Ναι.</w:t>
      </w:r>
    </w:p>
    <w:p w14:paraId="5FBAF426" w14:textId="77777777" w:rsidR="00DD71AD" w:rsidRDefault="009451BE">
      <w:pPr>
        <w:spacing w:after="0" w:line="600" w:lineRule="auto"/>
        <w:ind w:firstLine="539"/>
        <w:jc w:val="both"/>
        <w:rPr>
          <w:rFonts w:eastAsia="Times New Roman"/>
          <w:szCs w:val="24"/>
        </w:rPr>
      </w:pPr>
      <w:r>
        <w:rPr>
          <w:rFonts w:eastAsia="Times New Roman"/>
          <w:b/>
          <w:szCs w:val="24"/>
        </w:rPr>
        <w:t>ΑΝΑΣΤΑΣΙ</w:t>
      </w:r>
      <w:r>
        <w:rPr>
          <w:rFonts w:eastAsia="Times New Roman"/>
          <w:b/>
          <w:szCs w:val="24"/>
        </w:rPr>
        <w:t>ΟΣ (ΤΑΣΟΣ) ΔΗΜΟΣΧΑΚΗΣ:</w:t>
      </w:r>
      <w:r>
        <w:rPr>
          <w:rFonts w:eastAsia="Times New Roman"/>
          <w:szCs w:val="24"/>
        </w:rPr>
        <w:t xml:space="preserve"> Ναι.</w:t>
      </w:r>
    </w:p>
    <w:p w14:paraId="5FBAF427" w14:textId="77777777" w:rsidR="00DD71AD" w:rsidRDefault="009451BE">
      <w:pPr>
        <w:spacing w:after="0" w:line="600" w:lineRule="auto"/>
        <w:ind w:firstLine="539"/>
        <w:jc w:val="both"/>
        <w:rPr>
          <w:rFonts w:eastAsia="Times New Roman"/>
          <w:szCs w:val="24"/>
        </w:rPr>
      </w:pPr>
      <w:r>
        <w:rPr>
          <w:rFonts w:eastAsia="Times New Roman"/>
          <w:b/>
          <w:szCs w:val="24"/>
        </w:rPr>
        <w:t>ΑΝΔΡΕΑΣ ΛΟΒΕΡΔΟΣ:</w:t>
      </w:r>
      <w:r>
        <w:rPr>
          <w:rFonts w:eastAsia="Times New Roman"/>
          <w:szCs w:val="24"/>
        </w:rPr>
        <w:t xml:space="preserve"> Ναι.</w:t>
      </w:r>
    </w:p>
    <w:p w14:paraId="5FBAF428" w14:textId="77777777" w:rsidR="00DD71AD" w:rsidRDefault="009451BE">
      <w:pPr>
        <w:spacing w:after="0" w:line="600" w:lineRule="auto"/>
        <w:ind w:firstLine="539"/>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5FBAF429"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5FBAF42A" w14:textId="77777777" w:rsidR="00DD71AD" w:rsidRDefault="009451BE">
      <w:pPr>
        <w:spacing w:after="0" w:line="600" w:lineRule="auto"/>
        <w:ind w:firstLine="539"/>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5FBAF42B" w14:textId="77777777" w:rsidR="00DD71AD" w:rsidRDefault="009451BE">
      <w:pPr>
        <w:spacing w:after="0" w:line="600" w:lineRule="auto"/>
        <w:ind w:firstLine="539"/>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5FBAF42C" w14:textId="77777777" w:rsidR="00DD71AD" w:rsidRDefault="009451BE">
      <w:pPr>
        <w:spacing w:after="0" w:line="600" w:lineRule="auto"/>
        <w:ind w:firstLine="539"/>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5FBAF42D"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w:t>
      </w:r>
      <w:r>
        <w:rPr>
          <w:rFonts w:eastAsia="Times New Roman"/>
          <w:bCs/>
          <w:szCs w:val="24"/>
        </w:rPr>
        <w:t>η τροπολογία με γενικό αριθμό 1316 και ε</w:t>
      </w:r>
      <w:r>
        <w:rPr>
          <w:rFonts w:eastAsia="Times New Roman"/>
          <w:bCs/>
          <w:szCs w:val="24"/>
        </w:rPr>
        <w:t xml:space="preserve">ιδικό 80 </w:t>
      </w:r>
      <w:r>
        <w:rPr>
          <w:rFonts w:eastAsia="Times New Roman"/>
          <w:szCs w:val="24"/>
        </w:rPr>
        <w:t>έγινε δεκτή ως έχει κατά πλειοψηφία και εντάσσεται στο νομοσχέδιο ως ίδια άρθρα.</w:t>
      </w:r>
    </w:p>
    <w:p w14:paraId="5FBAF42E" w14:textId="77777777" w:rsidR="00DD71AD" w:rsidRDefault="009451BE">
      <w:pPr>
        <w:spacing w:after="0" w:line="600" w:lineRule="auto"/>
        <w:ind w:firstLine="539"/>
        <w:jc w:val="both"/>
        <w:rPr>
          <w:rFonts w:eastAsia="Times New Roman"/>
          <w:bCs/>
          <w:szCs w:val="24"/>
        </w:rPr>
      </w:pPr>
      <w:r>
        <w:rPr>
          <w:rFonts w:eastAsia="Times New Roman"/>
          <w:bCs/>
          <w:szCs w:val="24"/>
        </w:rPr>
        <w:t>Ερωτάται το Σώμα: Γίνεται δεκτή η τροπολογία με γενικό αριθμό 1317 και ειδικό 81 ως έχει;</w:t>
      </w:r>
    </w:p>
    <w:p w14:paraId="5FBAF42F" w14:textId="77777777" w:rsidR="00DD71AD" w:rsidRDefault="009451BE">
      <w:pPr>
        <w:spacing w:after="0" w:line="600" w:lineRule="auto"/>
        <w:ind w:firstLine="539"/>
        <w:jc w:val="both"/>
        <w:rPr>
          <w:rFonts w:eastAsia="Times New Roman"/>
          <w:szCs w:val="24"/>
        </w:rPr>
      </w:pPr>
      <w:r>
        <w:rPr>
          <w:rFonts w:eastAsia="Times New Roman"/>
          <w:b/>
          <w:szCs w:val="24"/>
        </w:rPr>
        <w:t>ΑΝΑΣΤΑΣΙΟΣ (ΤΑΣΟΣ) ΔΗΜΟΣΧΑΚΗΣ:</w:t>
      </w:r>
      <w:r>
        <w:rPr>
          <w:rFonts w:eastAsia="Times New Roman"/>
          <w:szCs w:val="24"/>
        </w:rPr>
        <w:t xml:space="preserve"> Ποια είναι αυτή; Αυτή ήρθε στο τέλος.</w:t>
      </w:r>
    </w:p>
    <w:p w14:paraId="5FBAF430" w14:textId="77777777" w:rsidR="00DD71AD" w:rsidRDefault="009451BE">
      <w:pPr>
        <w:spacing w:after="0" w:line="600" w:lineRule="auto"/>
        <w:ind w:firstLine="539"/>
        <w:jc w:val="both"/>
        <w:rPr>
          <w:rFonts w:eastAsia="Times New Roman"/>
          <w:b/>
          <w:szCs w:val="24"/>
        </w:rPr>
      </w:pPr>
      <w:r>
        <w:rPr>
          <w:rFonts w:eastAsia="Times New Roman"/>
          <w:b/>
          <w:szCs w:val="24"/>
        </w:rPr>
        <w:t>ΑΝΔΡΕΑΣ</w:t>
      </w:r>
      <w:r>
        <w:rPr>
          <w:rFonts w:eastAsia="Times New Roman"/>
          <w:b/>
          <w:szCs w:val="24"/>
        </w:rPr>
        <w:t xml:space="preserve"> ΛΟΒΕΡΔΟΣ:</w:t>
      </w:r>
      <w:r>
        <w:rPr>
          <w:rFonts w:eastAsia="Times New Roman"/>
          <w:szCs w:val="24"/>
        </w:rPr>
        <w:t xml:space="preserve"> Αυτή ήρθε στο τέλος. Εγώ την έχω ως κενό.</w:t>
      </w:r>
    </w:p>
    <w:p w14:paraId="5FBAF431" w14:textId="77777777" w:rsidR="00DD71AD" w:rsidRDefault="009451BE">
      <w:pPr>
        <w:spacing w:after="0" w:line="600" w:lineRule="auto"/>
        <w:ind w:firstLine="539"/>
        <w:jc w:val="both"/>
        <w:rPr>
          <w:rFonts w:eastAsia="Times New Roman"/>
          <w:szCs w:val="24"/>
        </w:rPr>
      </w:pPr>
      <w:r>
        <w:rPr>
          <w:rFonts w:eastAsia="Times New Roman"/>
          <w:b/>
          <w:szCs w:val="24"/>
        </w:rPr>
        <w:lastRenderedPageBreak/>
        <w:t>ΛΙΑΝΑ ΚΑΝΕΛΛΗ:</w:t>
      </w:r>
      <w:r>
        <w:rPr>
          <w:rFonts w:eastAsia="Times New Roman"/>
          <w:szCs w:val="24"/>
        </w:rPr>
        <w:t xml:space="preserve"> Έχει δίκιο όποιος και να φέρει ένσταση εδώ γι’ αυτή την τροπολογία 81. Μέχρι δέκα λεπτά πριν ανέβω στο Βήμα, ήταν τέσσερις οι βουλευτικές τροπολογίες. Ξαφνικά μας ξεφυτρώνει και μία πέμπτη.</w:t>
      </w:r>
    </w:p>
    <w:p w14:paraId="5FBAF432" w14:textId="77777777" w:rsidR="00DD71AD" w:rsidRDefault="009451BE">
      <w:pPr>
        <w:spacing w:after="0" w:line="600" w:lineRule="auto"/>
        <w:ind w:firstLine="539"/>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Είναι τροποποίηση των άρθρων 11 </w:t>
      </w:r>
      <w:r>
        <w:rPr>
          <w:rFonts w:eastAsia="Times New Roman"/>
          <w:szCs w:val="24"/>
        </w:rPr>
        <w:t>και 13 του ν.4407/16.</w:t>
      </w:r>
    </w:p>
    <w:p w14:paraId="5FBAF433"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Δηλαδή σου έρχεται να πεις «όχι»</w:t>
      </w:r>
      <w:r>
        <w:rPr>
          <w:rFonts w:eastAsia="Times New Roman"/>
          <w:szCs w:val="24"/>
        </w:rPr>
        <w:t>,</w:t>
      </w:r>
      <w:r>
        <w:rPr>
          <w:rFonts w:eastAsia="Times New Roman"/>
          <w:szCs w:val="24"/>
        </w:rPr>
        <w:t xml:space="preserve"> μόνο και μόνο επειδή ήλθε τελευταία στιγμή και δεν ξέρουμε περί τίνος πρόκειται. Αναφέρεται σε ενοικίαση γηπέδων, 15% της αξίας τους. Ούτε καν την κουβεντιάσαμε.</w:t>
      </w:r>
    </w:p>
    <w:p w14:paraId="5FBAF434" w14:textId="77777777" w:rsidR="00DD71AD" w:rsidRDefault="009451BE">
      <w:pPr>
        <w:spacing w:after="0" w:line="600" w:lineRule="auto"/>
        <w:ind w:firstLine="539"/>
        <w:jc w:val="both"/>
        <w:rPr>
          <w:rFonts w:eastAsia="Times New Roman"/>
          <w:szCs w:val="24"/>
        </w:rPr>
      </w:pPr>
      <w:r>
        <w:rPr>
          <w:rFonts w:eastAsia="Times New Roman"/>
          <w:b/>
          <w:szCs w:val="24"/>
        </w:rPr>
        <w:t>ΔΗΜΗΤΡΙΟΣ ΒΙΤΣΑΣ (Αναπλ</w:t>
      </w:r>
      <w:r>
        <w:rPr>
          <w:rFonts w:eastAsia="Times New Roman"/>
          <w:b/>
          <w:szCs w:val="24"/>
        </w:rPr>
        <w:t>ηρωτής Υπουργός Εθνικής Άμυνας):</w:t>
      </w:r>
      <w:r>
        <w:rPr>
          <w:rFonts w:eastAsia="Times New Roman"/>
          <w:szCs w:val="24"/>
        </w:rPr>
        <w:t xml:space="preserve"> Μισό λεπτό. Θυμόσαστε στον νόμο που συγκροτήθηκε η ΠΑΠΕΘ; Υπήρχαν δύο περιπτώσεις. Η μία περίπτωση ήταν οι ιδιώτες. Η δεύτερη περίπτωση ήταν οι ΟΤΑ. Σ’ αυτή την περίπτωση, λοιπόν, προσθέτουμε να γίνεται η διαδικασία το ίδιο</w:t>
      </w:r>
      <w:r>
        <w:rPr>
          <w:rFonts w:eastAsia="Times New Roman"/>
          <w:szCs w:val="24"/>
        </w:rPr>
        <w:t xml:space="preserve"> με τα αθλητικά σωματεία.</w:t>
      </w:r>
    </w:p>
    <w:p w14:paraId="5FBAF435"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Πότε θα το συζητήσουμε;</w:t>
      </w:r>
    </w:p>
    <w:p w14:paraId="5FBAF436" w14:textId="77777777" w:rsidR="00DD71AD" w:rsidRDefault="009451BE">
      <w:pPr>
        <w:spacing w:after="0" w:line="600" w:lineRule="auto"/>
        <w:ind w:firstLine="539"/>
        <w:jc w:val="both"/>
        <w:rPr>
          <w:rFonts w:eastAsia="Times New Roman"/>
          <w:szCs w:val="24"/>
        </w:rPr>
      </w:pPr>
      <w:r>
        <w:rPr>
          <w:rFonts w:eastAsia="Times New Roman"/>
          <w:b/>
          <w:szCs w:val="24"/>
        </w:rPr>
        <w:t>ΑΝΔΡΕΑΣ ΛΟΒΕΡΔΟΣ:</w:t>
      </w:r>
      <w:r>
        <w:rPr>
          <w:rFonts w:eastAsia="Times New Roman"/>
          <w:szCs w:val="24"/>
        </w:rPr>
        <w:t xml:space="preserve"> Πάντως είναι εκτός συζητήσεως.</w:t>
      </w:r>
    </w:p>
    <w:p w14:paraId="5FBAF437" w14:textId="77777777" w:rsidR="00DD71AD" w:rsidRDefault="009451BE">
      <w:pPr>
        <w:spacing w:after="0" w:line="600" w:lineRule="auto"/>
        <w:ind w:firstLine="539"/>
        <w:jc w:val="both"/>
        <w:rPr>
          <w:rFonts w:eastAsia="Times New Roman"/>
          <w:szCs w:val="24"/>
        </w:rPr>
      </w:pPr>
      <w:r>
        <w:rPr>
          <w:rFonts w:eastAsia="Times New Roman"/>
          <w:b/>
          <w:szCs w:val="24"/>
        </w:rPr>
        <w:t>ΛΙΑΝΑ ΚΑΝΕΛΛΗ:</w:t>
      </w:r>
      <w:r>
        <w:rPr>
          <w:rFonts w:eastAsia="Times New Roman"/>
          <w:szCs w:val="24"/>
        </w:rPr>
        <w:t xml:space="preserve"> Είναι εκτός συζητήσεως. Είναι εξοργιστικό</w:t>
      </w:r>
      <w:r>
        <w:rPr>
          <w:rFonts w:eastAsia="Times New Roman"/>
          <w:szCs w:val="24"/>
        </w:rPr>
        <w:t>,</w:t>
      </w:r>
      <w:r>
        <w:rPr>
          <w:rFonts w:eastAsia="Times New Roman"/>
          <w:szCs w:val="24"/>
        </w:rPr>
        <w:t xml:space="preserve"> να είναι εκτός συζητήσεως. Πιστέψτε με. Μπορεί να ήθελα να το κουβεντιάσουμε, να σας</w:t>
      </w:r>
      <w:r>
        <w:rPr>
          <w:rFonts w:eastAsia="Times New Roman"/>
          <w:szCs w:val="24"/>
        </w:rPr>
        <w:t xml:space="preserve"> πούμε πέντε πράγματα. Είναι εξοργιστικό. </w:t>
      </w:r>
    </w:p>
    <w:p w14:paraId="5FBAF438" w14:textId="77777777" w:rsidR="00DD71AD" w:rsidRDefault="009451BE">
      <w:pPr>
        <w:spacing w:after="0" w:line="600" w:lineRule="auto"/>
        <w:ind w:firstLine="539"/>
        <w:jc w:val="both"/>
        <w:rPr>
          <w:rFonts w:eastAsia="Times New Roman"/>
          <w:szCs w:val="24"/>
        </w:rPr>
      </w:pPr>
      <w:r>
        <w:rPr>
          <w:rFonts w:eastAsia="Times New Roman"/>
          <w:szCs w:val="24"/>
        </w:rPr>
        <w:t>Μπορεί να είναι επτά και πέντε, κύριε Πρόεδρε, αλλά είναι εξοργιστικό. Πιστέψτε με. Έχω διάθεση να την ψηφίσω και θα πω «όχι».</w:t>
      </w:r>
    </w:p>
    <w:p w14:paraId="5FBAF439" w14:textId="77777777" w:rsidR="00DD71AD" w:rsidRDefault="009451BE">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Πρόεδρε, είναι σαφές. Δεν κάνουμε εδώ τους πολυτελείς! Ξέρουμε ότι όταν πρόκειται για τροπολογίες που τις δέχονται οι Υπουργοί, περνάνε και γρήγορα αλλά όχι και έτσι. Να το κάνουμε την άλλη φορά!</w:t>
      </w:r>
    </w:p>
    <w:p w14:paraId="5FBAF43A" w14:textId="77777777" w:rsidR="00DD71AD" w:rsidRDefault="009451BE">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b/>
          <w:szCs w:val="24"/>
        </w:rPr>
        <w:t>):</w:t>
      </w:r>
      <w:r>
        <w:rPr>
          <w:rFonts w:eastAsia="Times New Roman"/>
          <w:szCs w:val="24"/>
        </w:rPr>
        <w:t xml:space="preserve"> Η άλλη φορά μπορεί να είναι μετά από κάποιους μήνες, σε κάποιο</w:t>
      </w:r>
      <w:r>
        <w:rPr>
          <w:rFonts w:eastAsia="Times New Roman"/>
          <w:szCs w:val="24"/>
        </w:rPr>
        <w:t>ν</w:t>
      </w:r>
      <w:r>
        <w:rPr>
          <w:rFonts w:eastAsia="Times New Roman"/>
          <w:szCs w:val="24"/>
        </w:rPr>
        <w:t xml:space="preserve"> νόμο. Δεν την ξέρω καλά την τροπολογία. </w:t>
      </w:r>
    </w:p>
    <w:p w14:paraId="5FBAF43B" w14:textId="77777777" w:rsidR="00DD71AD" w:rsidRDefault="009451B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Αύριο έχουμε σχέδιο νόμου. </w:t>
      </w:r>
    </w:p>
    <w:p w14:paraId="5FBAF43C"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ξέρω</w:t>
      </w:r>
      <w:r>
        <w:rPr>
          <w:rFonts w:eastAsia="Times New Roman"/>
          <w:szCs w:val="24"/>
        </w:rPr>
        <w:t>,</w:t>
      </w:r>
      <w:r>
        <w:rPr>
          <w:rFonts w:eastAsia="Times New Roman"/>
          <w:szCs w:val="24"/>
        </w:rPr>
        <w:t xml:space="preserve"> εάν υπάρχει κάποιο θέμα προθεσμιών. </w:t>
      </w:r>
    </w:p>
    <w:p w14:paraId="5FBAF43D" w14:textId="77777777" w:rsidR="00DD71AD" w:rsidRDefault="009451BE">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Αφού δε</w:t>
      </w:r>
      <w:r>
        <w:rPr>
          <w:rFonts w:eastAsia="Times New Roman"/>
          <w:szCs w:val="24"/>
        </w:rPr>
        <w:t>ν συζητήθηκε!</w:t>
      </w:r>
    </w:p>
    <w:p w14:paraId="5FBAF43E" w14:textId="77777777" w:rsidR="00DD71AD" w:rsidRDefault="009451BE">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Εάν μου επιτρέπετε, πριν από μία ώρα ήταν εδώ ο Υπουργός Εθνικής Άμυνας και την ανέπτυξε. </w:t>
      </w:r>
    </w:p>
    <w:p w14:paraId="5FBAF43F" w14:textId="77777777" w:rsidR="00DD71AD" w:rsidRDefault="009451B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Εγώ δεν ήμουν στη Έδρα. Εάν την ανέπτυξε ο Υπουργός, να ψηφίσουμε. </w:t>
      </w:r>
    </w:p>
    <w:p w14:paraId="5FBAF440" w14:textId="77777777" w:rsidR="00DD71AD" w:rsidRDefault="009451BE">
      <w:pPr>
        <w:spacing w:after="0"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εκτή η τροπολογία με γενικό αριθμό 1317 και ειδικό 81 ως έχει;</w:t>
      </w:r>
    </w:p>
    <w:p w14:paraId="5FBAF441"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Ναι.</w:t>
      </w:r>
    </w:p>
    <w:p w14:paraId="5FBAF442"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Όχι.  </w:t>
      </w:r>
    </w:p>
    <w:p w14:paraId="5FBAF443"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Και αυτό γιατί δεν την ξέρουμε, κύριε Πρόεδρε. </w:t>
      </w:r>
    </w:p>
    <w:p w14:paraId="5FBAF444"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 </w:t>
      </w:r>
    </w:p>
    <w:p w14:paraId="5FBAF44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Παρών. </w:t>
      </w:r>
    </w:p>
    <w:p w14:paraId="5FBAF44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Το ΚΚΕ δ</w:t>
      </w:r>
      <w:r>
        <w:rPr>
          <w:rFonts w:eastAsia="Times New Roman" w:cs="Times New Roman"/>
          <w:szCs w:val="24"/>
        </w:rPr>
        <w:t xml:space="preserve">εν παίζει </w:t>
      </w:r>
      <w:proofErr w:type="spellStart"/>
      <w:r>
        <w:rPr>
          <w:rFonts w:eastAsia="Times New Roman" w:cs="Times New Roman"/>
          <w:szCs w:val="24"/>
        </w:rPr>
        <w:t>παιχνιδάκια</w:t>
      </w:r>
      <w:proofErr w:type="spellEnd"/>
      <w:r>
        <w:rPr>
          <w:rFonts w:eastAsia="Times New Roman" w:cs="Times New Roman"/>
          <w:szCs w:val="24"/>
        </w:rPr>
        <w:t>. Δεν γνωρίζω το αντικείμενο και δεν θέλω να σταματήσω</w:t>
      </w:r>
      <w:r>
        <w:rPr>
          <w:rFonts w:eastAsia="Times New Roman" w:cs="Times New Roman"/>
          <w:szCs w:val="24"/>
        </w:rPr>
        <w:t>,</w:t>
      </w:r>
      <w:r>
        <w:rPr>
          <w:rFonts w:eastAsia="Times New Roman" w:cs="Times New Roman"/>
          <w:szCs w:val="24"/>
        </w:rPr>
        <w:t xml:space="preserve"> κάτι που μπορεί να συνεπάγεται την αξιοποίηση αθλητικών σωματείων. </w:t>
      </w:r>
    </w:p>
    <w:p w14:paraId="5FBAF447"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Επομένως εντίμως θα σας πω, παραπέμποντας σε εσάς την ευθύνη, ένα «ΠΑΡΩΝ», για να μην μπλοκάρω τίποτα, με την π</w:t>
      </w:r>
      <w:r>
        <w:rPr>
          <w:rFonts w:eastAsia="Times New Roman" w:cs="Times New Roman"/>
          <w:szCs w:val="24"/>
        </w:rPr>
        <w:t xml:space="preserve">εποίθηση ότι οι διαμαρτυρίες μου γίνονται πλήρως αποδεκτές, για τον τρόπο με τον οποίο συζητήθηκε. </w:t>
      </w:r>
    </w:p>
    <w:p w14:paraId="5FBAF448"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5FBAF449"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5FBAF44A"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FBAF44B" w14:textId="77777777" w:rsidR="00DD71AD" w:rsidRDefault="009451BE">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w:t>
      </w:r>
      <w:r>
        <w:rPr>
          <w:rFonts w:eastAsia="Times New Roman"/>
          <w:szCs w:val="24"/>
        </w:rPr>
        <w:t xml:space="preserve"> η τροπολογία με γενικό αριθμό 1317 και ειδικό 81 έγινε δεκτή ως έχει κατά πλειοψηφία και εντάσσεται στο νομοσχέδιο ως ίδιο άρθρο. </w:t>
      </w:r>
    </w:p>
    <w:p w14:paraId="5FBAF44C" w14:textId="77777777" w:rsidR="00DD71AD" w:rsidRDefault="009451BE">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ακροτελεύτιο άρθρο; </w:t>
      </w:r>
    </w:p>
    <w:p w14:paraId="5FBAF44D"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Ναι.</w:t>
      </w:r>
    </w:p>
    <w:p w14:paraId="5FBAF44E"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Όχι.  </w:t>
      </w:r>
    </w:p>
    <w:p w14:paraId="5FBAF44F"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ΑΝ</w:t>
      </w:r>
      <w:r>
        <w:rPr>
          <w:rFonts w:eastAsia="Times New Roman" w:cs="Times New Roman"/>
          <w:b/>
          <w:szCs w:val="24"/>
        </w:rPr>
        <w:t>ΔΡΕΑΣ ΛΟΒΕΡΔΟΣ:</w:t>
      </w:r>
      <w:r>
        <w:rPr>
          <w:rFonts w:eastAsia="Times New Roman" w:cs="Times New Roman"/>
          <w:szCs w:val="24"/>
        </w:rPr>
        <w:t xml:space="preserve"> Όχι. </w:t>
      </w:r>
    </w:p>
    <w:p w14:paraId="5FBAF450"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 </w:t>
      </w:r>
    </w:p>
    <w:p w14:paraId="5FBAF451"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Ναι. </w:t>
      </w:r>
    </w:p>
    <w:p w14:paraId="5FBAF452"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5FBAF453"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5FBAF454" w14:textId="77777777" w:rsidR="00DD71AD" w:rsidRDefault="009451BE">
      <w:pPr>
        <w:spacing w:after="0" w:line="600" w:lineRule="auto"/>
        <w:ind w:firstLine="720"/>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Παρών.</w:t>
      </w:r>
    </w:p>
    <w:p w14:paraId="5FBAF455" w14:textId="77777777" w:rsidR="00DD71AD" w:rsidRDefault="009451B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5FBAF456" w14:textId="77777777" w:rsidR="00DD71AD" w:rsidRDefault="009451BE">
      <w:pPr>
        <w:spacing w:after="0" w:line="600" w:lineRule="auto"/>
        <w:ind w:firstLine="720"/>
        <w:jc w:val="both"/>
        <w:rPr>
          <w:rFonts w:eastAsia="Times New Roman"/>
          <w:color w:val="000000"/>
          <w:szCs w:val="24"/>
          <w:shd w:val="clear" w:color="auto" w:fill="FFFFFF"/>
        </w:rPr>
      </w:pPr>
      <w:r>
        <w:rPr>
          <w:rFonts w:eastAsia="Times New Roman"/>
          <w:szCs w:val="24"/>
        </w:rPr>
        <w:t>Συνεπώς</w:t>
      </w:r>
      <w:r>
        <w:rPr>
          <w:rFonts w:eastAsia="Times New Roman"/>
          <w:szCs w:val="24"/>
        </w:rPr>
        <w:t xml:space="preserve"> το νομοσχέδιο του Υπουργείου Εθνικής Άμυνας</w:t>
      </w:r>
      <w:r>
        <w:rPr>
          <w:rFonts w:eastAsia="Times New Roman"/>
          <w:szCs w:val="24"/>
        </w:rPr>
        <w:t>:</w:t>
      </w:r>
      <w:r>
        <w:rPr>
          <w:rFonts w:eastAsia="Times New Roman"/>
          <w:szCs w:val="24"/>
        </w:rPr>
        <w:t xml:space="preserve"> </w:t>
      </w:r>
      <w:r>
        <w:rPr>
          <w:rFonts w:eastAsia="Times New Roman"/>
          <w:color w:val="000000"/>
          <w:szCs w:val="24"/>
          <w:shd w:val="clear" w:color="auto" w:fill="FFFFFF"/>
        </w:rPr>
        <w:t>«Ρυθμίσεις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διατάξεις» έγινε δεκτό επί της αρχής</w:t>
      </w:r>
      <w:r>
        <w:rPr>
          <w:rFonts w:eastAsia="Times New Roman"/>
          <w:color w:val="000000"/>
          <w:szCs w:val="24"/>
          <w:shd w:val="clear" w:color="auto" w:fill="FFFFFF"/>
        </w:rPr>
        <w:t xml:space="preserve"> κα</w:t>
      </w:r>
      <w:r>
        <w:rPr>
          <w:rFonts w:eastAsia="Times New Roman"/>
          <w:color w:val="000000"/>
          <w:szCs w:val="24"/>
          <w:shd w:val="clear" w:color="auto" w:fill="FFFFFF"/>
        </w:rPr>
        <w:t>ι επί</w:t>
      </w:r>
      <w:r>
        <w:rPr>
          <w:rFonts w:eastAsia="Times New Roman"/>
          <w:color w:val="000000"/>
          <w:szCs w:val="24"/>
          <w:shd w:val="clear" w:color="auto" w:fill="FFFFFF"/>
        </w:rPr>
        <w:t xml:space="preserve"> των άρθρων κατά πλειοψηφία. </w:t>
      </w:r>
    </w:p>
    <w:p w14:paraId="5FBAF457"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5FBAF458"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Ναι. </w:t>
      </w:r>
    </w:p>
    <w:p w14:paraId="5FBAF459"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Όχι.</w:t>
      </w:r>
    </w:p>
    <w:p w14:paraId="5FBAF45A"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w:t>
      </w:r>
    </w:p>
    <w:p w14:paraId="5FBAF45B"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5FBAF45C"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5FBAF45D"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5FBAF45E"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5FBAF45F"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5FBAF460" w14:textId="77777777" w:rsidR="00DD71AD" w:rsidRDefault="009451BE">
      <w:pPr>
        <w:tabs>
          <w:tab w:val="left" w:pos="2738"/>
          <w:tab w:val="center" w:pos="4753"/>
          <w:tab w:val="left" w:pos="5723"/>
        </w:tabs>
        <w:spacing w:after="0" w:line="600" w:lineRule="auto"/>
        <w:ind w:firstLine="709"/>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νομοσχέδιο έγινε δεκτό και στο σύνολο κατά πλειοψηφία. </w:t>
      </w:r>
    </w:p>
    <w:p w14:paraId="5FBAF461" w14:textId="77777777" w:rsidR="00DD71AD" w:rsidRDefault="009451BE">
      <w:pPr>
        <w:tabs>
          <w:tab w:val="left" w:pos="2738"/>
          <w:tab w:val="center" w:pos="4753"/>
          <w:tab w:val="left" w:pos="5723"/>
        </w:tabs>
        <w:spacing w:after="0" w:line="600" w:lineRule="auto"/>
        <w:ind w:firstLine="709"/>
        <w:contextualSpacing/>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«Ρυθμίσεις περί σταδιοδρομίας και εξέλιξης στελεχών κ</w:t>
      </w:r>
      <w:r>
        <w:rPr>
          <w:rFonts w:eastAsia="Times New Roman" w:cs="Times New Roman"/>
          <w:szCs w:val="24"/>
        </w:rPr>
        <w:t xml:space="preserve">αι οικονομικής μέριμνας και λογιστικού των </w:t>
      </w:r>
      <w:r>
        <w:rPr>
          <w:rFonts w:eastAsia="Times New Roman" w:cs="Times New Roman"/>
          <w:szCs w:val="24"/>
        </w:rPr>
        <w:lastRenderedPageBreak/>
        <w:t>Ενόπλων Δυνάμεων, σύσταση Κοινού Σώματος Οικονομικών Επιθεωρητών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FBAF462" w14:textId="77777777" w:rsidR="00DD71AD" w:rsidRDefault="009451BE">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 xml:space="preserve">(Να καταχωριστεί το </w:t>
      </w:r>
      <w:r>
        <w:rPr>
          <w:rFonts w:eastAsia="Times New Roman" w:cs="Times New Roman"/>
          <w:szCs w:val="24"/>
        </w:rPr>
        <w:t>κείμενο του νομοσχεδίου</w:t>
      </w:r>
      <w:r>
        <w:rPr>
          <w:rFonts w:eastAsia="Times New Roman" w:cs="Times New Roman"/>
          <w:szCs w:val="24"/>
        </w:rPr>
        <w:t xml:space="preserve"> σελίδα 479α</w:t>
      </w:r>
      <w:r>
        <w:rPr>
          <w:rFonts w:eastAsia="Times New Roman" w:cs="Times New Roman"/>
          <w:szCs w:val="24"/>
        </w:rPr>
        <w:t>)</w:t>
      </w:r>
    </w:p>
    <w:p w14:paraId="5FBAF463"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FBAF464"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ΒΟΥΛΕΥΤΕΣ: </w:t>
      </w:r>
      <w:r>
        <w:rPr>
          <w:rFonts w:eastAsia="Times New Roman" w:cs="Times New Roman"/>
          <w:szCs w:val="24"/>
        </w:rPr>
        <w:t xml:space="preserve">Μάλιστα, μάλιστα. </w:t>
      </w:r>
    </w:p>
    <w:p w14:paraId="5FBAF465"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5FBAF466" w14:textId="77777777" w:rsidR="00DD71AD" w:rsidRDefault="009451BE">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FBAF467" w14:textId="77777777" w:rsidR="00DD71AD" w:rsidRDefault="009451B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FBAF468" w14:textId="77777777" w:rsidR="00DD71AD" w:rsidRDefault="009451B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19.20΄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26 Οκτωβρίου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w:t>
      </w:r>
      <w:r>
        <w:rPr>
          <w:rFonts w:eastAsia="Times New Roman" w:cs="Times New Roman"/>
          <w:szCs w:val="24"/>
        </w:rPr>
        <w:t>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Μνημονίου Συνεννόησης και της Συμφωνίας μεταξύ της </w:t>
      </w:r>
      <w:r>
        <w:rPr>
          <w:rFonts w:eastAsia="Times New Roman" w:cs="Times New Roman"/>
          <w:szCs w:val="24"/>
        </w:rPr>
        <w:lastRenderedPageBreak/>
        <w:t>Κυβέρνησης της Ελληνικής Δημοκρατίας και της Κυβέρνησης των Ηνωμ</w:t>
      </w:r>
      <w:r>
        <w:rPr>
          <w:rFonts w:eastAsia="Times New Roman" w:cs="Times New Roman"/>
          <w:szCs w:val="24"/>
        </w:rPr>
        <w:t>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w:t>
      </w:r>
      <w:r>
        <w:rPr>
          <w:rFonts w:eastAsia="Times New Roman" w:cs="Times New Roman"/>
          <w:szCs w:val="24"/>
        </w:rPr>
        <w:t>ό</w:t>
      </w:r>
      <w:r>
        <w:rPr>
          <w:rFonts w:eastAsia="Times New Roman" w:cs="Times New Roman"/>
          <w:szCs w:val="24"/>
        </w:rPr>
        <w:t>δ</w:t>
      </w:r>
      <w:r>
        <w:rPr>
          <w:rFonts w:eastAsia="Times New Roman" w:cs="Times New Roman"/>
          <w:szCs w:val="24"/>
        </w:rPr>
        <w:t>ι</w:t>
      </w:r>
      <w:r>
        <w:rPr>
          <w:rFonts w:eastAsia="Times New Roman" w:cs="Times New Roman"/>
          <w:szCs w:val="24"/>
        </w:rPr>
        <w:t xml:space="preserve">ων Αρχών και διατάξεις εφαρμογής», σύμφωνα με την ημερήσια διάταξη που έχει διανεμηθεί. </w:t>
      </w:r>
    </w:p>
    <w:p w14:paraId="5FBAF469" w14:textId="77777777" w:rsidR="00DD71AD" w:rsidRDefault="009451BE">
      <w:pPr>
        <w:spacing w:after="0" w:line="600" w:lineRule="auto"/>
        <w:jc w:val="both"/>
        <w:rPr>
          <w:rFonts w:eastAsia="Times New Roman" w:cs="Times New Roman"/>
          <w:szCs w:val="24"/>
        </w:rPr>
      </w:pPr>
      <w:r>
        <w:rPr>
          <w:rFonts w:eastAsia="Times New Roman" w:cs="Times New Roman"/>
          <w:b/>
          <w:bCs/>
          <w:szCs w:val="24"/>
        </w:rPr>
        <w:t xml:space="preserve">  </w:t>
      </w:r>
      <w:r>
        <w:rPr>
          <w:rFonts w:eastAsia="Times New Roman" w:cs="Times New Roman"/>
          <w:b/>
          <w:bCs/>
          <w:szCs w:val="24"/>
        </w:rPr>
        <w:t xml:space="preserve"> 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p w14:paraId="5FBAF46A" w14:textId="77777777" w:rsidR="00DD71AD" w:rsidRDefault="00DD71AD">
      <w:pPr>
        <w:tabs>
          <w:tab w:val="left" w:pos="2738"/>
          <w:tab w:val="center" w:pos="4753"/>
          <w:tab w:val="left" w:pos="5723"/>
        </w:tabs>
        <w:spacing w:after="0" w:line="600" w:lineRule="auto"/>
        <w:jc w:val="both"/>
        <w:rPr>
          <w:rFonts w:eastAsia="Times New Roman" w:cs="Times New Roman"/>
          <w:szCs w:val="24"/>
        </w:rPr>
      </w:pPr>
    </w:p>
    <w:sectPr w:rsidR="00DD71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xG5gNMDrlhfI0PKrZ10FY2GA0F8=" w:salt="RPo+nV+A1NFj6UFBCkay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AD"/>
    <w:rsid w:val="009451BE"/>
    <w:rsid w:val="009F0A74"/>
    <w:rsid w:val="00DD71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EB31"/>
  <w15:docId w15:val="{203EC5B0-B086-48FB-A916-E12474B6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30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30BF"/>
    <w:rPr>
      <w:rFonts w:ascii="Segoe UI" w:hAnsi="Segoe UI" w:cs="Segoe UI"/>
      <w:sz w:val="18"/>
      <w:szCs w:val="18"/>
    </w:rPr>
  </w:style>
  <w:style w:type="paragraph" w:styleId="a4">
    <w:name w:val="header"/>
    <w:basedOn w:val="a"/>
    <w:link w:val="Char0"/>
    <w:uiPriority w:val="99"/>
    <w:unhideWhenUsed/>
    <w:rsid w:val="003C7DAB"/>
    <w:pPr>
      <w:tabs>
        <w:tab w:val="center" w:pos="4153"/>
        <w:tab w:val="right" w:pos="8306"/>
      </w:tabs>
      <w:spacing w:after="0" w:line="240" w:lineRule="auto"/>
    </w:pPr>
  </w:style>
  <w:style w:type="character" w:customStyle="1" w:styleId="Char0">
    <w:name w:val="Κεφαλίδα Char"/>
    <w:basedOn w:val="a0"/>
    <w:link w:val="a4"/>
    <w:uiPriority w:val="99"/>
    <w:rsid w:val="003C7DAB"/>
  </w:style>
  <w:style w:type="paragraph" w:styleId="a5">
    <w:name w:val="footer"/>
    <w:basedOn w:val="a"/>
    <w:link w:val="Char1"/>
    <w:uiPriority w:val="99"/>
    <w:unhideWhenUsed/>
    <w:rsid w:val="003C7DAB"/>
    <w:pPr>
      <w:tabs>
        <w:tab w:val="center" w:pos="4153"/>
        <w:tab w:val="right" w:pos="8306"/>
      </w:tabs>
      <w:spacing w:after="0" w:line="240" w:lineRule="auto"/>
    </w:pPr>
  </w:style>
  <w:style w:type="character" w:customStyle="1" w:styleId="Char1">
    <w:name w:val="Υποσέλιδο Char"/>
    <w:basedOn w:val="a0"/>
    <w:link w:val="a5"/>
    <w:uiPriority w:val="99"/>
    <w:rsid w:val="003C7DAB"/>
  </w:style>
  <w:style w:type="paragraph" w:styleId="a6">
    <w:name w:val="Revision"/>
    <w:hidden/>
    <w:uiPriority w:val="99"/>
    <w:semiHidden/>
    <w:rsid w:val="00D601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530</MetadataID>
    <Session xmlns="641f345b-441b-4b81-9152-adc2e73ba5e1">Γ´</Session>
    <Date xmlns="641f345b-441b-4b81-9152-adc2e73ba5e1">2017-10-24T21:00:00+00:00</Date>
    <Status xmlns="641f345b-441b-4b81-9152-adc2e73ba5e1">
      <Url>http://srv-sp1/praktika/Lists/Incoming_Metadata/EditForm.aspx?ID=530&amp;Source=/praktika/Recordings_Library/Forms/AllItems.aspx</Url>
      <Description>Δημοσιεύτηκε</Description>
    </Status>
    <Meeting xmlns="641f345b-441b-4b81-9152-adc2e73ba5e1">ΙΣΤ´</Meeting>
  </documentManagement>
</p:properties>
</file>

<file path=customXml/itemProps1.xml><?xml version="1.0" encoding="utf-8"?>
<ds:datastoreItem xmlns:ds="http://schemas.openxmlformats.org/officeDocument/2006/customXml" ds:itemID="{31BBEE25-5F3D-46AF-B944-62D19B7D7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DE1F96-A2EA-4FAB-9A01-3F8F29F38FC8}">
  <ds:schemaRefs>
    <ds:schemaRef ds:uri="http://schemas.microsoft.com/sharepoint/v3/contenttype/forms"/>
  </ds:schemaRefs>
</ds:datastoreItem>
</file>

<file path=customXml/itemProps3.xml><?xml version="1.0" encoding="utf-8"?>
<ds:datastoreItem xmlns:ds="http://schemas.openxmlformats.org/officeDocument/2006/customXml" ds:itemID="{E6A3F8D3-C4F5-4270-97CD-627316FBAC5F}">
  <ds:schemaRefs>
    <ds:schemaRef ds:uri="http://www.w3.org/XML/1998/namespac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641f345b-441b-4b81-9152-adc2e73ba5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423</Pages>
  <Words>77435</Words>
  <Characters>418149</Characters>
  <Application>Microsoft Office Word</Application>
  <DocSecurity>0</DocSecurity>
  <Lines>3484</Lines>
  <Paragraphs>989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2017-10-31T13:13:00Z</dcterms:created>
  <dcterms:modified xsi:type="dcterms:W3CDTF">2017-10-31T13:13:00Z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