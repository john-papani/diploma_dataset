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E7599" w14:textId="77777777" w:rsidR="009C255F" w:rsidRPr="009C255F" w:rsidRDefault="009C255F" w:rsidP="009C255F">
      <w:pPr>
        <w:spacing w:after="0" w:line="360" w:lineRule="auto"/>
        <w:rPr>
          <w:ins w:id="0" w:author="Φλούδα Χριστίνα" w:date="2019-02-15T11:11:00Z"/>
          <w:rFonts w:eastAsia="Times New Roman"/>
          <w:szCs w:val="24"/>
          <w:lang w:eastAsia="en-US"/>
        </w:rPr>
      </w:pPr>
      <w:ins w:id="1" w:author="Φλούδα Χριστίνα" w:date="2019-02-15T11:11:00Z">
        <w:r w:rsidRPr="009C255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C22274E" w14:textId="77777777" w:rsidR="009C255F" w:rsidRPr="009C255F" w:rsidRDefault="009C255F" w:rsidP="009C255F">
      <w:pPr>
        <w:spacing w:after="0" w:line="360" w:lineRule="auto"/>
        <w:rPr>
          <w:ins w:id="2" w:author="Φλούδα Χριστίνα" w:date="2019-02-15T11:11:00Z"/>
          <w:rFonts w:eastAsia="Times New Roman"/>
          <w:szCs w:val="24"/>
          <w:lang w:eastAsia="en-US"/>
        </w:rPr>
      </w:pPr>
    </w:p>
    <w:p w14:paraId="054AA212" w14:textId="77777777" w:rsidR="009C255F" w:rsidRPr="009C255F" w:rsidRDefault="009C255F" w:rsidP="009C255F">
      <w:pPr>
        <w:spacing w:after="0" w:line="360" w:lineRule="auto"/>
        <w:rPr>
          <w:ins w:id="3" w:author="Φλούδα Χριστίνα" w:date="2019-02-15T11:11:00Z"/>
          <w:rFonts w:eastAsia="Times New Roman"/>
          <w:szCs w:val="24"/>
          <w:lang w:eastAsia="en-US"/>
        </w:rPr>
      </w:pPr>
      <w:ins w:id="4" w:author="Φλούδα Χριστίνα" w:date="2019-02-15T11:11:00Z">
        <w:r w:rsidRPr="009C255F">
          <w:rPr>
            <w:rFonts w:eastAsia="Times New Roman"/>
            <w:szCs w:val="24"/>
            <w:lang w:eastAsia="en-US"/>
          </w:rPr>
          <w:t>ΠΙΝΑΚΑΣ ΠΕΡΙΕΧΟΜΕΝΩΝ</w:t>
        </w:r>
      </w:ins>
    </w:p>
    <w:p w14:paraId="1B385200" w14:textId="77777777" w:rsidR="009C255F" w:rsidRPr="009C255F" w:rsidRDefault="009C255F" w:rsidP="009C255F">
      <w:pPr>
        <w:spacing w:after="0" w:line="360" w:lineRule="auto"/>
        <w:rPr>
          <w:ins w:id="5" w:author="Φλούδα Χριστίνα" w:date="2019-02-15T11:11:00Z"/>
          <w:rFonts w:eastAsia="Times New Roman"/>
          <w:szCs w:val="24"/>
          <w:lang w:eastAsia="en-US"/>
        </w:rPr>
      </w:pPr>
      <w:ins w:id="6" w:author="Φλούδα Χριστίνα" w:date="2019-02-15T11:11:00Z">
        <w:r w:rsidRPr="009C255F">
          <w:rPr>
            <w:rFonts w:eastAsia="Times New Roman"/>
            <w:szCs w:val="24"/>
            <w:lang w:eastAsia="en-US"/>
          </w:rPr>
          <w:t xml:space="preserve">ΙΖ΄ ΠΕΡΙΟΔΟΣ </w:t>
        </w:r>
      </w:ins>
    </w:p>
    <w:p w14:paraId="5AAE8C16" w14:textId="77777777" w:rsidR="009C255F" w:rsidRPr="009C255F" w:rsidRDefault="009C255F" w:rsidP="009C255F">
      <w:pPr>
        <w:spacing w:after="0" w:line="360" w:lineRule="auto"/>
        <w:rPr>
          <w:ins w:id="7" w:author="Φλούδα Χριστίνα" w:date="2019-02-15T11:11:00Z"/>
          <w:rFonts w:eastAsia="Times New Roman"/>
          <w:szCs w:val="24"/>
          <w:lang w:eastAsia="en-US"/>
        </w:rPr>
      </w:pPr>
      <w:ins w:id="8" w:author="Φλούδα Χριστίνα" w:date="2019-02-15T11:11:00Z">
        <w:r w:rsidRPr="009C255F">
          <w:rPr>
            <w:rFonts w:eastAsia="Times New Roman"/>
            <w:szCs w:val="24"/>
            <w:lang w:eastAsia="en-US"/>
          </w:rPr>
          <w:t>ΠΡΟΕΔΡΕΥΟΜΕΝΗΣ ΚΟΙΝΟΒΟΥΛΕΥΤΙΚΗΣ ΔΗΜΟΚΡΑΤΙΑΣ</w:t>
        </w:r>
      </w:ins>
    </w:p>
    <w:p w14:paraId="754109C5" w14:textId="77777777" w:rsidR="009C255F" w:rsidRPr="009C255F" w:rsidRDefault="009C255F" w:rsidP="009C255F">
      <w:pPr>
        <w:spacing w:after="0" w:line="360" w:lineRule="auto"/>
        <w:rPr>
          <w:ins w:id="9" w:author="Φλούδα Χριστίνα" w:date="2019-02-15T11:11:00Z"/>
          <w:rFonts w:eastAsia="Times New Roman"/>
          <w:szCs w:val="24"/>
          <w:lang w:eastAsia="en-US"/>
        </w:rPr>
      </w:pPr>
      <w:ins w:id="10" w:author="Φλούδα Χριστίνα" w:date="2019-02-15T11:11:00Z">
        <w:r w:rsidRPr="009C255F">
          <w:rPr>
            <w:rFonts w:eastAsia="Times New Roman"/>
            <w:szCs w:val="24"/>
            <w:lang w:eastAsia="en-US"/>
          </w:rPr>
          <w:t>ΣΥΝΟΔΟΣ Δ΄</w:t>
        </w:r>
      </w:ins>
    </w:p>
    <w:p w14:paraId="5B20CC57" w14:textId="77777777" w:rsidR="009C255F" w:rsidRPr="009C255F" w:rsidRDefault="009C255F" w:rsidP="009C255F">
      <w:pPr>
        <w:spacing w:after="0" w:line="360" w:lineRule="auto"/>
        <w:rPr>
          <w:ins w:id="11" w:author="Φλούδα Χριστίνα" w:date="2019-02-15T11:11:00Z"/>
          <w:rFonts w:eastAsia="Times New Roman"/>
          <w:szCs w:val="24"/>
          <w:lang w:eastAsia="en-US"/>
        </w:rPr>
      </w:pPr>
    </w:p>
    <w:p w14:paraId="144C1687" w14:textId="77777777" w:rsidR="009C255F" w:rsidRPr="009C255F" w:rsidRDefault="009C255F" w:rsidP="009C255F">
      <w:pPr>
        <w:spacing w:after="0" w:line="360" w:lineRule="auto"/>
        <w:rPr>
          <w:ins w:id="12" w:author="Φλούδα Χριστίνα" w:date="2019-02-15T11:11:00Z"/>
          <w:rFonts w:eastAsia="Times New Roman"/>
          <w:szCs w:val="24"/>
          <w:lang w:eastAsia="en-US"/>
        </w:rPr>
      </w:pPr>
      <w:ins w:id="13" w:author="Φλούδα Χριστίνα" w:date="2019-02-15T11:11:00Z">
        <w:r w:rsidRPr="009C255F">
          <w:rPr>
            <w:rFonts w:eastAsia="Times New Roman"/>
            <w:szCs w:val="24"/>
            <w:lang w:eastAsia="en-US"/>
          </w:rPr>
          <w:t>ΣΥΝΕΔΡΙΑΣΗ ΟΒ΄</w:t>
        </w:r>
      </w:ins>
    </w:p>
    <w:p w14:paraId="4608E241" w14:textId="77777777" w:rsidR="009C255F" w:rsidRPr="009C255F" w:rsidRDefault="009C255F" w:rsidP="009C255F">
      <w:pPr>
        <w:spacing w:after="0" w:line="360" w:lineRule="auto"/>
        <w:rPr>
          <w:ins w:id="14" w:author="Φλούδα Χριστίνα" w:date="2019-02-15T11:11:00Z"/>
          <w:rFonts w:eastAsia="Times New Roman"/>
          <w:szCs w:val="24"/>
          <w:lang w:eastAsia="en-US"/>
        </w:rPr>
      </w:pPr>
      <w:ins w:id="15" w:author="Φλούδα Χριστίνα" w:date="2019-02-15T11:11:00Z">
        <w:r w:rsidRPr="009C255F">
          <w:rPr>
            <w:rFonts w:eastAsia="Times New Roman"/>
            <w:szCs w:val="24"/>
            <w:lang w:eastAsia="en-US"/>
          </w:rPr>
          <w:t>Παρασκευή  8 Φεβρουαρίου 2019</w:t>
        </w:r>
      </w:ins>
    </w:p>
    <w:p w14:paraId="5DDCADB4" w14:textId="77777777" w:rsidR="009C255F" w:rsidRPr="009C255F" w:rsidRDefault="009C255F" w:rsidP="009C255F">
      <w:pPr>
        <w:spacing w:after="0" w:line="360" w:lineRule="auto"/>
        <w:rPr>
          <w:ins w:id="16" w:author="Φλούδα Χριστίνα" w:date="2019-02-15T11:11:00Z"/>
          <w:rFonts w:eastAsia="Times New Roman"/>
          <w:szCs w:val="24"/>
          <w:lang w:eastAsia="en-US"/>
        </w:rPr>
      </w:pPr>
    </w:p>
    <w:p w14:paraId="7600C747" w14:textId="77777777" w:rsidR="009C255F" w:rsidRPr="009C255F" w:rsidRDefault="009C255F" w:rsidP="009C255F">
      <w:pPr>
        <w:spacing w:after="0" w:line="360" w:lineRule="auto"/>
        <w:rPr>
          <w:ins w:id="17" w:author="Φλούδα Χριστίνα" w:date="2019-02-15T11:11:00Z"/>
          <w:rFonts w:eastAsia="Times New Roman"/>
          <w:szCs w:val="24"/>
          <w:lang w:eastAsia="en-US"/>
        </w:rPr>
      </w:pPr>
      <w:ins w:id="18" w:author="Φλούδα Χριστίνα" w:date="2019-02-15T11:11:00Z">
        <w:r w:rsidRPr="009C255F">
          <w:rPr>
            <w:rFonts w:eastAsia="Times New Roman"/>
            <w:szCs w:val="24"/>
            <w:lang w:eastAsia="en-US"/>
          </w:rPr>
          <w:t>ΘΕΜΑΤΑ</w:t>
        </w:r>
      </w:ins>
    </w:p>
    <w:p w14:paraId="16E9D66C" w14:textId="77777777" w:rsidR="009C255F" w:rsidRPr="009C255F" w:rsidRDefault="009C255F" w:rsidP="009C255F">
      <w:pPr>
        <w:spacing w:after="0" w:line="360" w:lineRule="auto"/>
        <w:rPr>
          <w:ins w:id="19" w:author="Φλούδα Χριστίνα" w:date="2019-02-15T11:11:00Z"/>
          <w:rFonts w:eastAsia="Times New Roman"/>
          <w:szCs w:val="24"/>
          <w:lang w:eastAsia="en-US"/>
        </w:rPr>
      </w:pPr>
      <w:ins w:id="20" w:author="Φλούδα Χριστίνα" w:date="2019-02-15T11:11:00Z">
        <w:r w:rsidRPr="009C255F">
          <w:rPr>
            <w:rFonts w:eastAsia="Times New Roman"/>
            <w:szCs w:val="24"/>
            <w:lang w:eastAsia="en-US"/>
          </w:rPr>
          <w:t xml:space="preserve"> </w:t>
        </w:r>
        <w:r w:rsidRPr="009C255F">
          <w:rPr>
            <w:rFonts w:eastAsia="Times New Roman"/>
            <w:szCs w:val="24"/>
            <w:lang w:eastAsia="en-US"/>
          </w:rPr>
          <w:br/>
          <w:t xml:space="preserve">Α. ΕΙΔΙΚΑ ΘΕΜΑΤΑ </w:t>
        </w:r>
        <w:r w:rsidRPr="009C255F">
          <w:rPr>
            <w:rFonts w:eastAsia="Times New Roman"/>
            <w:szCs w:val="24"/>
            <w:lang w:eastAsia="en-US"/>
          </w:rPr>
          <w:br/>
          <w:t xml:space="preserve">1. Επικύρωση Πρακτικών, σελ. </w:t>
        </w:r>
        <w:r w:rsidRPr="009C255F">
          <w:rPr>
            <w:rFonts w:eastAsia="Times New Roman"/>
            <w:szCs w:val="24"/>
            <w:lang w:eastAsia="en-US"/>
          </w:rPr>
          <w:br/>
          <w:t xml:space="preserve">2. Ανακοινώνεται ότι τη συνεδρίαση παρακολουθούν μαθητές από το Εσπερινό ΕΠΑΛ Κέρκυρας, το 3ο Δημοτικό Σχολείο Αλίμου, το 11ο Γενικό Λύκειο Πάτρας, το 1ο Γυμνάσιο Αιγάλεω, το Γυμνάσιο Κρόκου Κοζάνης, φοιτητές από το Πανεπιστήμιο Ουτρέχτης, μαθητές από το 4ο Γυμνάσιο Πάτρας, το Γενικό Λύκειο Γιάννουλης Λάρισας και το 1ο Πειραματικό Γυμνάσιο Θεσσαλονίκης, σελ. </w:t>
        </w:r>
        <w:r w:rsidRPr="009C255F">
          <w:rPr>
            <w:rFonts w:eastAsia="Times New Roman"/>
            <w:szCs w:val="24"/>
            <w:lang w:eastAsia="en-US"/>
          </w:rPr>
          <w:br/>
          <w:t xml:space="preserve">3. Ανακοινώνεται επιστολή του Πρόεδρου της Κοινοβουλευτικής Ομάδας των Ανεξάρτητων Ελλήνων κ. Πάνου Καμμένου με την οποία δηλώνει ότι ο Βουλευτής </w:t>
        </w:r>
        <w:proofErr w:type="spellStart"/>
        <w:r w:rsidRPr="009C255F">
          <w:rPr>
            <w:rFonts w:eastAsia="Times New Roman"/>
            <w:szCs w:val="24"/>
            <w:lang w:eastAsia="en-US"/>
          </w:rPr>
          <w:t>Παπαχριστόπουλος</w:t>
        </w:r>
        <w:proofErr w:type="spellEnd"/>
        <w:r w:rsidRPr="009C255F">
          <w:rPr>
            <w:rFonts w:eastAsia="Times New Roman"/>
            <w:szCs w:val="24"/>
            <w:lang w:eastAsia="en-US"/>
          </w:rPr>
          <w:t xml:space="preserve"> Αθανάσιος από σήμερα 8 Φεβρουαρίου 2019 δεν ανήκει στην Κοινοβουλευτική Ομάδα «ΑΝΕΞΑΡΤΗΤΟΙ  ΈΛΛΗΝΕΣ - Εθνική πατριωτική Δημοκρατική Συμμαχία», σελ. </w:t>
        </w:r>
        <w:r w:rsidRPr="009C255F">
          <w:rPr>
            <w:rFonts w:eastAsia="Times New Roman"/>
            <w:szCs w:val="24"/>
            <w:lang w:eastAsia="en-US"/>
          </w:rPr>
          <w:br/>
          <w:t xml:space="preserve">4. Ανακοινώνεται επιστολή του Βουλευτή κ. Αθανάσιου </w:t>
        </w:r>
        <w:proofErr w:type="spellStart"/>
        <w:r w:rsidRPr="009C255F">
          <w:rPr>
            <w:rFonts w:eastAsia="Times New Roman"/>
            <w:szCs w:val="24"/>
            <w:lang w:eastAsia="en-US"/>
          </w:rPr>
          <w:t>Παπαχριστόπουλου</w:t>
        </w:r>
        <w:proofErr w:type="spellEnd"/>
        <w:r w:rsidRPr="009C255F">
          <w:rPr>
            <w:rFonts w:eastAsia="Times New Roman"/>
            <w:szCs w:val="24"/>
            <w:lang w:eastAsia="en-US"/>
          </w:rPr>
          <w:t xml:space="preserve"> προς τον Πρόεδρο της Βουλής κ. Νικόλαο </w:t>
        </w:r>
        <w:proofErr w:type="spellStart"/>
        <w:r w:rsidRPr="009C255F">
          <w:rPr>
            <w:rFonts w:eastAsia="Times New Roman"/>
            <w:szCs w:val="24"/>
            <w:lang w:eastAsia="en-US"/>
          </w:rPr>
          <w:t>Βούτση</w:t>
        </w:r>
        <w:proofErr w:type="spellEnd"/>
        <w:r w:rsidRPr="009C255F">
          <w:rPr>
            <w:rFonts w:eastAsia="Times New Roman"/>
            <w:szCs w:val="24"/>
            <w:lang w:eastAsia="en-US"/>
          </w:rPr>
          <w:t xml:space="preserve"> με την  οποία μας ενημερώνει ότι παραιτείται από το αξίωμα του Βουλευτή Β' Αθηνών, σελ. </w:t>
        </w:r>
        <w:r w:rsidRPr="009C255F">
          <w:rPr>
            <w:rFonts w:eastAsia="Times New Roman"/>
            <w:szCs w:val="24"/>
            <w:lang w:eastAsia="en-US"/>
          </w:rPr>
          <w:br/>
          <w:t xml:space="preserve">5. Επί διαδικαστικού θέματος, σελ. </w:t>
        </w:r>
        <w:r w:rsidRPr="009C255F">
          <w:rPr>
            <w:rFonts w:eastAsia="Times New Roman"/>
            <w:szCs w:val="24"/>
            <w:lang w:eastAsia="en-US"/>
          </w:rPr>
          <w:br/>
          <w:t xml:space="preserve">6. Επί προσωπικού θέματος, σελ. </w:t>
        </w:r>
        <w:r w:rsidRPr="009C255F">
          <w:rPr>
            <w:rFonts w:eastAsia="Times New Roman"/>
            <w:szCs w:val="24"/>
            <w:lang w:eastAsia="en-US"/>
          </w:rPr>
          <w:br/>
          <w:t xml:space="preserve"> </w:t>
        </w:r>
        <w:r w:rsidRPr="009C255F">
          <w:rPr>
            <w:rFonts w:eastAsia="Times New Roman"/>
            <w:szCs w:val="24"/>
            <w:lang w:eastAsia="en-US"/>
          </w:rPr>
          <w:br/>
          <w:t xml:space="preserve">Β. ΚΟΙΝΟΒΟΥΛΕΥΤΙΚΟΣ ΕΛΕΓΧΟΣ </w:t>
        </w:r>
        <w:r w:rsidRPr="009C255F">
          <w:rPr>
            <w:rFonts w:eastAsia="Times New Roman"/>
            <w:szCs w:val="24"/>
            <w:lang w:eastAsia="en-US"/>
          </w:rPr>
          <w:br/>
          <w:t xml:space="preserve">Ανακοίνωση του δελτίου επικαίρων ερωτήσεων της Δευτέρας 11 Φεβρουαρίου 2019, σελ. </w:t>
        </w:r>
        <w:r w:rsidRPr="009C255F">
          <w:rPr>
            <w:rFonts w:eastAsia="Times New Roman"/>
            <w:szCs w:val="24"/>
            <w:lang w:eastAsia="en-US"/>
          </w:rPr>
          <w:br/>
          <w:t xml:space="preserve"> </w:t>
        </w:r>
        <w:r w:rsidRPr="009C255F">
          <w:rPr>
            <w:rFonts w:eastAsia="Times New Roman"/>
            <w:szCs w:val="24"/>
            <w:lang w:eastAsia="en-US"/>
          </w:rPr>
          <w:br/>
          <w:t xml:space="preserve">Γ. ΝΟΜΟΘΕΤΙΚΗ ΕΡΓΑΣΙΑ </w:t>
        </w:r>
        <w:r w:rsidRPr="009C255F">
          <w:rPr>
            <w:rFonts w:eastAsia="Times New Roman"/>
            <w:szCs w:val="24"/>
            <w:lang w:eastAsia="en-US"/>
          </w:rPr>
          <w:br/>
          <w:t>1. Κατάθεση Εκθέσεων Διαρκών Επιτροπών:</w:t>
        </w:r>
        <w:r w:rsidRPr="009C255F">
          <w:rPr>
            <w:rFonts w:eastAsia="Times New Roman"/>
            <w:szCs w:val="24"/>
            <w:lang w:eastAsia="en-US"/>
          </w:rPr>
          <w:br/>
          <w:t xml:space="preserve">    i. Η Διαρκής Επιτροπή Εθνικής  Άμυνας και Εξωτερικών Υποθέσεων καταθέτει την έκθεσή της στο σχέδιο νόμου του Υπουργείου Εξωτερικών: «Κύρωση του Πρωτοκόλλου στη Συνθήκη του Βορείου Ατλαντικού για την Προσχώρηση της Δημοκρατίας της Βόρειας Μακεδονίας», σελ. </w:t>
        </w:r>
        <w:r w:rsidRPr="009C255F">
          <w:rPr>
            <w:rFonts w:eastAsia="Times New Roman"/>
            <w:szCs w:val="24"/>
            <w:lang w:eastAsia="en-US"/>
          </w:rPr>
          <w:br/>
          <w:t xml:space="preserve">    </w:t>
        </w:r>
        <w:proofErr w:type="spellStart"/>
        <w:r w:rsidRPr="009C255F">
          <w:rPr>
            <w:rFonts w:eastAsia="Times New Roman"/>
            <w:szCs w:val="24"/>
            <w:lang w:eastAsia="en-US"/>
          </w:rPr>
          <w:t>ii</w:t>
        </w:r>
        <w:proofErr w:type="spellEnd"/>
        <w:r w:rsidRPr="009C255F">
          <w:rPr>
            <w:rFonts w:eastAsia="Times New Roman"/>
            <w:szCs w:val="24"/>
            <w:lang w:eastAsia="en-US"/>
          </w:rPr>
          <w:t xml:space="preserve">. Η Διαρκής Επιτροπή Οικονομικών Υποθέσεων καταθέτει την έκθεσή της στο σχέδιο νόμου του Υπουργείου Οικονομικών: «Κύρωση της από 24 Ιανουαρίου 2019 Σύμβασης Παράτασης της «Σύμβασης Ανάπτυξης Αεροδρομίου», που υπογράφηκε στην Αθήνα στις 31 Ιουλίου 1995 και κυρώθηκε με τον ν. 2338/1995 (Α’ 202)», σελ. </w:t>
        </w:r>
        <w:r w:rsidRPr="009C255F">
          <w:rPr>
            <w:rFonts w:eastAsia="Times New Roman"/>
            <w:szCs w:val="24"/>
            <w:lang w:eastAsia="en-US"/>
          </w:rPr>
          <w:br/>
          <w:t>2. Κατάθεση σχεδίου νόμου:</w:t>
        </w:r>
        <w:r w:rsidRPr="009C255F">
          <w:rPr>
            <w:rFonts w:eastAsia="Times New Roman"/>
            <w:szCs w:val="24"/>
            <w:lang w:eastAsia="en-US"/>
          </w:rPr>
          <w:br/>
          <w:t xml:space="preserve">    i. O Υπουργός Ναυτιλίας και Νησιωτικής Πολιτικής, ο Αντιπρόεδρος της Κυβέρνησης και Υπουργός Οικονομίας και Ανάπτυξης, οι Υπουργοί Εσωτερικών Εθνικής  Άμυνας, Παιδείας,  Έρευνας και Θρησκευμάτων, Προστασίας του Πολίτη, Οικονομικών, Διοικητικής Ανασυγκρότησης, Υποδομών και Μεταφορών, οι Αναπληρωτές Υπουργοί Οικονομικών, Ναυτιλίας και Νησιωτικής Πολιτικής, Οικονομίας και Ανάπτυξης, Εθνικής  Άμυνας, καθώς και οι Υφυπουργοί Οικονομίας και Ανάπτυξης και Οικονομικών, κατέθεσαν στις 7-2-2019 σχέδιο νόμου: «Για την κύρωση των Συμβάσεων Παραχώρησης που έχουν συναφθεί μεταξύ του Ελληνικού Δημοσίου και των Οργανισμών Λιμένος ΑΕ - Διατάξεις για τη λειτουργία του συστήματος λιμενικής διακυβέρνησης και άλλες διατάξεις», σελ. </w:t>
        </w:r>
        <w:r w:rsidRPr="009C255F">
          <w:rPr>
            <w:rFonts w:eastAsia="Times New Roman"/>
            <w:szCs w:val="24"/>
            <w:lang w:eastAsia="en-US"/>
          </w:rPr>
          <w:br/>
          <w:t xml:space="preserve">    </w:t>
        </w:r>
        <w:proofErr w:type="spellStart"/>
        <w:r w:rsidRPr="009C255F">
          <w:rPr>
            <w:rFonts w:eastAsia="Times New Roman"/>
            <w:szCs w:val="24"/>
            <w:lang w:eastAsia="en-US"/>
          </w:rPr>
          <w:t>ii</w:t>
        </w:r>
        <w:proofErr w:type="spellEnd"/>
        <w:r w:rsidRPr="009C255F">
          <w:rPr>
            <w:rFonts w:eastAsia="Times New Roman"/>
            <w:szCs w:val="24"/>
            <w:lang w:eastAsia="en-US"/>
          </w:rPr>
          <w:t xml:space="preserve">. Η Υπουργός Πολιτισμού και Αθλητισμού, ο Αντιπρόεδρος της Κυβέρνησης και Υπουργός Οικονομίας και Ανάπτυξης, οι Υπουργοί Εσωτερικών, Δικαιοσύνης, Διαφάνειας και Ανθρωπίνων Δικαιωμάτων, Οικονομικών, Διοικητικής Ανασυγκρότησης, ο Αναπληρωτής Υπουργός Οικονομικών, καθώς και οι Υφυπουργοί Οικονομίας και Ανάπτυξης και Πολιτισμού και Αθλητισμού κατέθεσαν στις 8-2-2019 σχέδιο νόμου: « Ίδρυση παιδικού σταθμού στο Υπουργείο Πολιτισμού και Αθλητισμού, ρύθμιση θεμάτων του Ταμείου Αλληλοβοήθειας Υπαλλήλων Υπουργείου Πολιτισμού και Αθλητισμού, κατάργηση του Οργανισμού Ανέγερσης Νέου Μουσείου Ακρόπολης και άλλες διατάξεις», σελ. </w:t>
        </w:r>
        <w:r w:rsidRPr="009C255F">
          <w:rPr>
            <w:rFonts w:eastAsia="Times New Roman"/>
            <w:szCs w:val="24"/>
            <w:lang w:eastAsia="en-US"/>
          </w:rPr>
          <w:br/>
          <w:t xml:space="preserve">3. Συζήτηση και ψήφιση επί της αρχής, των άρθρων και του συνόλου του σχεδίου νόμου του Υπουργείου Εξωτερικών: «Κύρωση του Πρωτοκόλλου στη Συνθήκη του Βορείου Ατλαντικού για την Προσχώρηση της Δημοκρατίας της Βόρειας Μακεδονίας», σελ. </w:t>
        </w:r>
        <w:r w:rsidRPr="009C255F">
          <w:rPr>
            <w:rFonts w:eastAsia="Times New Roman"/>
            <w:szCs w:val="24"/>
            <w:lang w:eastAsia="en-US"/>
          </w:rPr>
          <w:br/>
          <w:t xml:space="preserve">4. Συζήτηση και ψηφοφορία (δι'  εγέρσεως) επί των αιτήσεων αντισυνταγματικότητας που ετέθησαν από τις Κοινοβουλευτικές Ομάδες της Χρυσής Αυγής και των Ανεξάρτητων Ελλήνων, σελ. </w:t>
        </w:r>
        <w:r w:rsidRPr="009C255F">
          <w:rPr>
            <w:rFonts w:eastAsia="Times New Roman"/>
            <w:szCs w:val="24"/>
            <w:lang w:eastAsia="en-US"/>
          </w:rPr>
          <w:br/>
          <w:t xml:space="preserve">5. Ονομαστική ψηφοφορία επί του σχεδίου νόμου του Υπουργείου Εξωτερικών, σύμφωνα με το άρθρο 72 παράγραφος 1 εδάφιο γ' του Κανονισμού της Βουλής, σελ. </w:t>
        </w:r>
        <w:r w:rsidRPr="009C255F">
          <w:rPr>
            <w:rFonts w:eastAsia="Times New Roman"/>
            <w:szCs w:val="24"/>
            <w:lang w:eastAsia="en-US"/>
          </w:rPr>
          <w:br/>
          <w:t xml:space="preserve">6. Επιστολικές ψήφοι επί της ονομαστικής ψηφοφορίας, σελ. </w:t>
        </w:r>
        <w:r w:rsidRPr="009C255F">
          <w:rPr>
            <w:rFonts w:eastAsia="Times New Roman"/>
            <w:szCs w:val="24"/>
            <w:lang w:eastAsia="en-US"/>
          </w:rPr>
          <w:br/>
          <w:t xml:space="preserve"> </w:t>
        </w:r>
        <w:r w:rsidRPr="009C255F">
          <w:rPr>
            <w:rFonts w:eastAsia="Times New Roman"/>
            <w:szCs w:val="24"/>
            <w:lang w:eastAsia="en-US"/>
          </w:rPr>
          <w:br/>
          <w:t>ΠΡΟΕΔΡΟΣ</w:t>
        </w:r>
      </w:ins>
    </w:p>
    <w:p w14:paraId="23D3A8CE" w14:textId="77777777" w:rsidR="009C255F" w:rsidRPr="009C255F" w:rsidRDefault="009C255F" w:rsidP="009C255F">
      <w:pPr>
        <w:spacing w:after="0" w:line="360" w:lineRule="auto"/>
        <w:rPr>
          <w:ins w:id="21" w:author="Φλούδα Χριστίνα" w:date="2019-02-15T11:11:00Z"/>
          <w:rFonts w:eastAsia="Times New Roman"/>
          <w:szCs w:val="24"/>
          <w:lang w:eastAsia="en-US"/>
        </w:rPr>
      </w:pPr>
      <w:ins w:id="22" w:author="Φλούδα Χριστίνα" w:date="2019-02-15T11:11:00Z">
        <w:r w:rsidRPr="009C255F">
          <w:rPr>
            <w:rFonts w:eastAsia="Times New Roman"/>
            <w:szCs w:val="24"/>
            <w:lang w:eastAsia="en-US"/>
          </w:rPr>
          <w:t>ΒΟΥΤΣΗΣ Ν. , σελ.</w:t>
        </w:r>
        <w:r w:rsidRPr="009C255F">
          <w:rPr>
            <w:rFonts w:eastAsia="Times New Roman"/>
            <w:szCs w:val="24"/>
            <w:lang w:eastAsia="en-US"/>
          </w:rPr>
          <w:br/>
        </w:r>
      </w:ins>
    </w:p>
    <w:p w14:paraId="09FFA9D3" w14:textId="77777777" w:rsidR="009C255F" w:rsidRPr="009C255F" w:rsidRDefault="009C255F" w:rsidP="009C255F">
      <w:pPr>
        <w:spacing w:after="0" w:line="360" w:lineRule="auto"/>
        <w:rPr>
          <w:ins w:id="23" w:author="Φλούδα Χριστίνα" w:date="2019-02-15T11:11:00Z"/>
          <w:rFonts w:eastAsia="Times New Roman"/>
          <w:szCs w:val="24"/>
          <w:lang w:eastAsia="en-US"/>
        </w:rPr>
      </w:pPr>
      <w:ins w:id="24" w:author="Φλούδα Χριστίνα" w:date="2019-02-15T11:11:00Z">
        <w:r w:rsidRPr="009C255F">
          <w:rPr>
            <w:rFonts w:eastAsia="Times New Roman"/>
            <w:szCs w:val="24"/>
            <w:lang w:eastAsia="en-US"/>
          </w:rPr>
          <w:t>ΠΡΟΕΔΡΕΥΟΝΤΕΣ</w:t>
        </w:r>
      </w:ins>
    </w:p>
    <w:p w14:paraId="3022C5F7" w14:textId="77777777" w:rsidR="009C255F" w:rsidRPr="009C255F" w:rsidRDefault="009C255F" w:rsidP="009C255F">
      <w:pPr>
        <w:spacing w:after="0" w:line="360" w:lineRule="auto"/>
        <w:rPr>
          <w:ins w:id="25" w:author="Φλούδα Χριστίνα" w:date="2019-02-15T11:11:00Z"/>
          <w:rFonts w:eastAsia="Times New Roman"/>
          <w:szCs w:val="24"/>
          <w:lang w:eastAsia="en-US"/>
        </w:rPr>
      </w:pPr>
      <w:ins w:id="26" w:author="Φλούδα Χριστίνα" w:date="2019-02-15T11:11:00Z">
        <w:r w:rsidRPr="009C255F">
          <w:rPr>
            <w:rFonts w:eastAsia="Times New Roman"/>
            <w:szCs w:val="24"/>
            <w:lang w:eastAsia="en-US"/>
          </w:rPr>
          <w:t>ΒΑΡΕΜΕΝΟΣ Γ. , σελ.</w:t>
        </w:r>
        <w:r w:rsidRPr="009C255F">
          <w:rPr>
            <w:rFonts w:eastAsia="Times New Roman"/>
            <w:szCs w:val="24"/>
            <w:lang w:eastAsia="en-US"/>
          </w:rPr>
          <w:br/>
          <w:t>ΚΑΚΛΑΜΑΝΗΣ Ν. , σελ.</w:t>
        </w:r>
        <w:r w:rsidRPr="009C255F">
          <w:rPr>
            <w:rFonts w:eastAsia="Times New Roman"/>
            <w:szCs w:val="24"/>
            <w:lang w:eastAsia="en-US"/>
          </w:rPr>
          <w:br/>
          <w:t>ΚΡΕΜΑΣΤΙΝΟΣ Δ. , σελ.</w:t>
        </w:r>
      </w:ins>
    </w:p>
    <w:p w14:paraId="4111650E" w14:textId="77777777" w:rsidR="009C255F" w:rsidRPr="009C255F" w:rsidRDefault="009C255F" w:rsidP="009C255F">
      <w:pPr>
        <w:spacing w:after="0" w:line="360" w:lineRule="auto"/>
        <w:rPr>
          <w:ins w:id="27" w:author="Φλούδα Χριστίνα" w:date="2019-02-15T11:11:00Z"/>
          <w:rFonts w:eastAsia="Times New Roman"/>
          <w:szCs w:val="24"/>
          <w:lang w:eastAsia="en-US"/>
        </w:rPr>
      </w:pPr>
      <w:ins w:id="28" w:author="Φλούδα Χριστίνα" w:date="2019-02-15T11:11:00Z">
        <w:r w:rsidRPr="009C255F">
          <w:rPr>
            <w:rFonts w:eastAsia="Times New Roman"/>
            <w:szCs w:val="24"/>
            <w:lang w:eastAsia="en-US"/>
          </w:rPr>
          <w:t>ΛΑΜΠΡΟΥΛΗΣ Γ. , σελ.</w:t>
        </w:r>
        <w:r w:rsidRPr="009C255F">
          <w:rPr>
            <w:rFonts w:eastAsia="Times New Roman"/>
            <w:szCs w:val="24"/>
            <w:lang w:eastAsia="en-US"/>
          </w:rPr>
          <w:br/>
          <w:t>ΧΡΙΣΤΟΔΟΥΛΟΠΟΥΛΟΥ Α. , σελ.</w:t>
        </w:r>
        <w:r w:rsidRPr="009C255F">
          <w:rPr>
            <w:rFonts w:eastAsia="Times New Roman"/>
            <w:szCs w:val="24"/>
            <w:lang w:eastAsia="en-US"/>
          </w:rPr>
          <w:br/>
        </w:r>
      </w:ins>
    </w:p>
    <w:p w14:paraId="535E9922" w14:textId="77777777" w:rsidR="009C255F" w:rsidRPr="009C255F" w:rsidRDefault="009C255F" w:rsidP="009C255F">
      <w:pPr>
        <w:spacing w:after="0" w:line="360" w:lineRule="auto"/>
        <w:rPr>
          <w:ins w:id="29" w:author="Φλούδα Χριστίνα" w:date="2019-02-15T11:11:00Z"/>
          <w:rFonts w:eastAsia="Times New Roman"/>
          <w:szCs w:val="24"/>
          <w:lang w:eastAsia="en-US"/>
        </w:rPr>
      </w:pPr>
    </w:p>
    <w:p w14:paraId="6F259F64" w14:textId="77777777" w:rsidR="009C255F" w:rsidRPr="009C255F" w:rsidRDefault="009C255F" w:rsidP="009C255F">
      <w:pPr>
        <w:spacing w:after="0" w:line="360" w:lineRule="auto"/>
        <w:rPr>
          <w:ins w:id="30" w:author="Φλούδα Χριστίνα" w:date="2019-02-15T11:11:00Z"/>
          <w:rFonts w:eastAsia="Times New Roman"/>
          <w:szCs w:val="24"/>
          <w:lang w:eastAsia="en-US"/>
        </w:rPr>
      </w:pPr>
      <w:ins w:id="31" w:author="Φλούδα Χριστίνα" w:date="2019-02-15T11:11:00Z">
        <w:r w:rsidRPr="009C255F">
          <w:rPr>
            <w:rFonts w:eastAsia="Times New Roman"/>
            <w:szCs w:val="24"/>
            <w:lang w:eastAsia="en-US"/>
          </w:rPr>
          <w:t>ΟΜΙΛΗΤΕΣ</w:t>
        </w:r>
      </w:ins>
    </w:p>
    <w:p w14:paraId="6D9D0C90" w14:textId="1160AAB4" w:rsidR="009C255F" w:rsidRDefault="009C255F" w:rsidP="009C255F">
      <w:pPr>
        <w:spacing w:after="0" w:line="600" w:lineRule="auto"/>
        <w:ind w:firstLine="720"/>
        <w:jc w:val="center"/>
        <w:rPr>
          <w:ins w:id="32" w:author="Φλούδα Χριστίνα" w:date="2019-02-15T11:11:00Z"/>
          <w:rFonts w:eastAsia="Times New Roman" w:cs="Times New Roman"/>
          <w:szCs w:val="24"/>
        </w:rPr>
      </w:pPr>
      <w:ins w:id="33" w:author="Φλούδα Χριστίνα" w:date="2019-02-15T11:11:00Z">
        <w:r w:rsidRPr="009C255F">
          <w:rPr>
            <w:rFonts w:eastAsia="Times New Roman"/>
            <w:szCs w:val="24"/>
            <w:lang w:eastAsia="en-US"/>
          </w:rPr>
          <w:br/>
          <w:t>Α. Επί διαδικαστικού θέματος:</w:t>
        </w:r>
        <w:r w:rsidRPr="009C255F">
          <w:rPr>
            <w:rFonts w:eastAsia="Times New Roman"/>
            <w:szCs w:val="24"/>
            <w:lang w:eastAsia="en-US"/>
          </w:rPr>
          <w:br/>
          <w:t>ΑΪΒΑΤΙΔΗΣ Ι. , σελ.</w:t>
        </w:r>
        <w:r w:rsidRPr="009C255F">
          <w:rPr>
            <w:rFonts w:eastAsia="Times New Roman"/>
            <w:szCs w:val="24"/>
            <w:lang w:eastAsia="en-US"/>
          </w:rPr>
          <w:br/>
          <w:t>ΑΜΥΡΑΣ Γ. , σελ.</w:t>
        </w:r>
        <w:r w:rsidRPr="009C255F">
          <w:rPr>
            <w:rFonts w:eastAsia="Times New Roman"/>
            <w:szCs w:val="24"/>
            <w:lang w:eastAsia="en-US"/>
          </w:rPr>
          <w:br/>
          <w:t>ΒΑΡΕΜΕΝΟΣ Γ. , σελ.</w:t>
        </w:r>
        <w:r w:rsidRPr="009C255F">
          <w:rPr>
            <w:rFonts w:eastAsia="Times New Roman"/>
            <w:szCs w:val="24"/>
            <w:lang w:eastAsia="en-US"/>
          </w:rPr>
          <w:br/>
          <w:t>ΒΟΥΤΣΗΣ Ν. , σελ.</w:t>
        </w:r>
        <w:r w:rsidRPr="009C255F">
          <w:rPr>
            <w:rFonts w:eastAsia="Times New Roman"/>
            <w:szCs w:val="24"/>
            <w:lang w:eastAsia="en-US"/>
          </w:rPr>
          <w:br/>
          <w:t>ΓΚΙΟΚΑΣ Ι. , σελ.</w:t>
        </w:r>
        <w:r w:rsidRPr="009C255F">
          <w:rPr>
            <w:rFonts w:eastAsia="Times New Roman"/>
            <w:szCs w:val="24"/>
            <w:lang w:eastAsia="en-US"/>
          </w:rPr>
          <w:br/>
          <w:t>ΔΕΝΔΙΑΣ Ν. , σελ.</w:t>
        </w:r>
        <w:r w:rsidRPr="009C255F">
          <w:rPr>
            <w:rFonts w:eastAsia="Times New Roman"/>
            <w:szCs w:val="24"/>
            <w:lang w:eastAsia="en-US"/>
          </w:rPr>
          <w:br/>
          <w:t>ΘΕΟΔΩΡΑΚΗΣ Σ. , σελ.</w:t>
        </w:r>
        <w:r w:rsidRPr="009C255F">
          <w:rPr>
            <w:rFonts w:eastAsia="Times New Roman"/>
            <w:szCs w:val="24"/>
            <w:lang w:eastAsia="en-US"/>
          </w:rPr>
          <w:br/>
          <w:t>ΚΑΚΛΑΜΑΝΗΣ Ν. , σελ.</w:t>
        </w:r>
        <w:r w:rsidRPr="009C255F">
          <w:rPr>
            <w:rFonts w:eastAsia="Times New Roman"/>
            <w:szCs w:val="24"/>
            <w:lang w:eastAsia="en-US"/>
          </w:rPr>
          <w:br/>
          <w:t>ΚΟΤΖΙΑΣ Ν. , σελ.</w:t>
        </w:r>
        <w:r w:rsidRPr="009C255F">
          <w:rPr>
            <w:rFonts w:eastAsia="Times New Roman"/>
            <w:szCs w:val="24"/>
            <w:lang w:eastAsia="en-US"/>
          </w:rPr>
          <w:br/>
          <w:t>ΚΟΥΜΟΥΤΣΑΚΟΣ Γ. , σελ.</w:t>
        </w:r>
        <w:r w:rsidRPr="009C255F">
          <w:rPr>
            <w:rFonts w:eastAsia="Times New Roman"/>
            <w:szCs w:val="24"/>
            <w:lang w:eastAsia="en-US"/>
          </w:rPr>
          <w:br/>
          <w:t>ΛΑΓΟΣ Ι. , σελ.</w:t>
        </w:r>
        <w:r w:rsidRPr="009C255F">
          <w:rPr>
            <w:rFonts w:eastAsia="Times New Roman"/>
            <w:szCs w:val="24"/>
            <w:lang w:eastAsia="en-US"/>
          </w:rPr>
          <w:br/>
          <w:t>ΛΑΜΠΡΟΥΛΗΣ Γ. , σελ.</w:t>
        </w:r>
        <w:r w:rsidRPr="009C255F">
          <w:rPr>
            <w:rFonts w:eastAsia="Times New Roman"/>
            <w:szCs w:val="24"/>
            <w:lang w:eastAsia="en-US"/>
          </w:rPr>
          <w:br/>
          <w:t>ΛΕΒΕΝΤΗΣ Β. , σελ.</w:t>
        </w:r>
        <w:r w:rsidRPr="009C255F">
          <w:rPr>
            <w:rFonts w:eastAsia="Times New Roman"/>
            <w:szCs w:val="24"/>
            <w:lang w:eastAsia="en-US"/>
          </w:rPr>
          <w:br/>
          <w:t>ΛΟΒΕΡΔΟΣ Α. , σελ.</w:t>
        </w:r>
        <w:r w:rsidRPr="009C255F">
          <w:rPr>
            <w:rFonts w:eastAsia="Times New Roman"/>
            <w:szCs w:val="24"/>
            <w:lang w:eastAsia="en-US"/>
          </w:rPr>
          <w:br/>
          <w:t>ΜΗΤΣΟΤΑΚΗΣ Κ. , σελ.</w:t>
        </w:r>
        <w:r w:rsidRPr="009C255F">
          <w:rPr>
            <w:rFonts w:eastAsia="Times New Roman"/>
            <w:szCs w:val="24"/>
            <w:lang w:eastAsia="en-US"/>
          </w:rPr>
          <w:br/>
          <w:t>ΟΥΡΣΟΥΖΙΔΗΣ Γ. , σελ.</w:t>
        </w:r>
        <w:r w:rsidRPr="009C255F">
          <w:rPr>
            <w:rFonts w:eastAsia="Times New Roman"/>
            <w:szCs w:val="24"/>
            <w:lang w:eastAsia="en-US"/>
          </w:rPr>
          <w:br/>
          <w:t>ΣΚΟΥΡΟΛΙΑΚΟΣ Π. , σελ.</w:t>
        </w:r>
        <w:r w:rsidRPr="009C255F">
          <w:rPr>
            <w:rFonts w:eastAsia="Times New Roman"/>
            <w:szCs w:val="24"/>
            <w:lang w:eastAsia="en-US"/>
          </w:rPr>
          <w:br/>
          <w:t>ΧΡΙΣΤΟΔΟΥΛΟΠΟΥΛΟΥ Α. , σελ.</w:t>
        </w:r>
        <w:r w:rsidRPr="009C255F">
          <w:rPr>
            <w:rFonts w:eastAsia="Times New Roman"/>
            <w:szCs w:val="24"/>
            <w:lang w:eastAsia="en-US"/>
          </w:rPr>
          <w:br/>
        </w:r>
        <w:r w:rsidRPr="009C255F">
          <w:rPr>
            <w:rFonts w:eastAsia="Times New Roman"/>
            <w:szCs w:val="24"/>
            <w:lang w:eastAsia="en-US"/>
          </w:rPr>
          <w:br/>
          <w:t>Β. Επί προσωπικού θέματος:</w:t>
        </w:r>
        <w:r w:rsidRPr="009C255F">
          <w:rPr>
            <w:rFonts w:eastAsia="Times New Roman"/>
            <w:szCs w:val="24"/>
            <w:lang w:eastAsia="en-US"/>
          </w:rPr>
          <w:br/>
          <w:t>ΚΟΤΖΙΑΣ Ν. , σελ.</w:t>
        </w:r>
        <w:r w:rsidRPr="009C255F">
          <w:rPr>
            <w:rFonts w:eastAsia="Times New Roman"/>
            <w:szCs w:val="24"/>
            <w:lang w:eastAsia="en-US"/>
          </w:rPr>
          <w:br/>
        </w:r>
        <w:r w:rsidRPr="009C255F">
          <w:rPr>
            <w:rFonts w:eastAsia="Times New Roman"/>
            <w:szCs w:val="24"/>
            <w:lang w:eastAsia="en-US"/>
          </w:rPr>
          <w:br/>
          <w:t>Γ. Επί του σχεδίου νόμου του Υπουργείου Εξωτερικών:</w:t>
        </w:r>
        <w:r w:rsidRPr="009C255F">
          <w:rPr>
            <w:rFonts w:eastAsia="Times New Roman"/>
            <w:szCs w:val="24"/>
            <w:lang w:eastAsia="en-US"/>
          </w:rPr>
          <w:br/>
          <w:t>ΑΜΑΝΑΤΙΔΗΣ Ι. , σελ.</w:t>
        </w:r>
        <w:r w:rsidRPr="009C255F">
          <w:rPr>
            <w:rFonts w:eastAsia="Times New Roman"/>
            <w:szCs w:val="24"/>
            <w:lang w:eastAsia="en-US"/>
          </w:rPr>
          <w:br/>
          <w:t>ΑΠΟΣΤΟΛΑΚΗΣ Ε. , σελ.</w:t>
        </w:r>
        <w:r w:rsidRPr="009C255F">
          <w:rPr>
            <w:rFonts w:eastAsia="Times New Roman"/>
            <w:szCs w:val="24"/>
            <w:lang w:eastAsia="en-US"/>
          </w:rPr>
          <w:br/>
          <w:t>ΒΕΝΙΖΕΛΟΣ Ε. , σελ.</w:t>
        </w:r>
        <w:r w:rsidRPr="009C255F">
          <w:rPr>
            <w:rFonts w:eastAsia="Times New Roman"/>
            <w:szCs w:val="24"/>
            <w:lang w:eastAsia="en-US"/>
          </w:rPr>
          <w:br/>
          <w:t>ΓΕΝΝΗΜΑΤΑ Φ. , σελ.</w:t>
        </w:r>
        <w:r w:rsidRPr="009C255F">
          <w:rPr>
            <w:rFonts w:eastAsia="Times New Roman"/>
            <w:szCs w:val="24"/>
            <w:lang w:eastAsia="en-US"/>
          </w:rPr>
          <w:br/>
          <w:t>ΓΕΩΡΓΙΑΔΗΣ Μ. , σελ.</w:t>
        </w:r>
        <w:r w:rsidRPr="009C255F">
          <w:rPr>
            <w:rFonts w:eastAsia="Times New Roman"/>
            <w:szCs w:val="24"/>
            <w:lang w:eastAsia="en-US"/>
          </w:rPr>
          <w:br/>
          <w:t>ΓΚΙΟΚΑΣ Ι. , σελ.</w:t>
        </w:r>
        <w:r w:rsidRPr="009C255F">
          <w:rPr>
            <w:rFonts w:eastAsia="Times New Roman"/>
            <w:szCs w:val="24"/>
            <w:lang w:eastAsia="en-US"/>
          </w:rPr>
          <w:br/>
          <w:t>ΔΑΝΕΛΛΗΣ Σ. , σελ.</w:t>
        </w:r>
        <w:r w:rsidRPr="009C255F">
          <w:rPr>
            <w:rFonts w:eastAsia="Times New Roman"/>
            <w:szCs w:val="24"/>
            <w:lang w:eastAsia="en-US"/>
          </w:rPr>
          <w:br/>
          <w:t>ΔΕΝΔΙΑΣ Ν. , σελ.</w:t>
        </w:r>
        <w:r w:rsidRPr="009C255F">
          <w:rPr>
            <w:rFonts w:eastAsia="Times New Roman"/>
            <w:szCs w:val="24"/>
            <w:lang w:eastAsia="en-US"/>
          </w:rPr>
          <w:br/>
          <w:t>ΖΟΥΡΑΡΗΣ Κ. , σελ.</w:t>
        </w:r>
        <w:r w:rsidRPr="009C255F">
          <w:rPr>
            <w:rFonts w:eastAsia="Times New Roman"/>
            <w:szCs w:val="24"/>
            <w:lang w:eastAsia="en-US"/>
          </w:rPr>
          <w:br/>
          <w:t>ΘΕΟΔΩΡΑΚΗΣ Σ. , σελ.</w:t>
        </w:r>
        <w:r w:rsidRPr="009C255F">
          <w:rPr>
            <w:rFonts w:eastAsia="Times New Roman"/>
            <w:szCs w:val="24"/>
            <w:lang w:eastAsia="en-US"/>
          </w:rPr>
          <w:br/>
          <w:t>ΚΑΒΑΔΕΛΛΑΣ Δ. , σελ.</w:t>
        </w:r>
        <w:r w:rsidRPr="009C255F">
          <w:rPr>
            <w:rFonts w:eastAsia="Times New Roman"/>
            <w:szCs w:val="24"/>
            <w:lang w:eastAsia="en-US"/>
          </w:rPr>
          <w:br/>
          <w:t>ΚΑΛΑΦΑΤΗΣ Σ. , σελ.</w:t>
        </w:r>
        <w:r w:rsidRPr="009C255F">
          <w:rPr>
            <w:rFonts w:eastAsia="Times New Roman"/>
            <w:szCs w:val="24"/>
            <w:lang w:eastAsia="en-US"/>
          </w:rPr>
          <w:br/>
          <w:t>ΚΑΜΜΕΝΟΣ Δ. , σελ.</w:t>
        </w:r>
        <w:r w:rsidRPr="009C255F">
          <w:rPr>
            <w:rFonts w:eastAsia="Times New Roman"/>
            <w:szCs w:val="24"/>
            <w:lang w:eastAsia="en-US"/>
          </w:rPr>
          <w:br/>
          <w:t>ΚΑΜΜΕΝΟΣ Π. , σελ.</w:t>
        </w:r>
        <w:r w:rsidRPr="009C255F">
          <w:rPr>
            <w:rFonts w:eastAsia="Times New Roman"/>
            <w:szCs w:val="24"/>
            <w:lang w:eastAsia="en-US"/>
          </w:rPr>
          <w:br/>
          <w:t>ΚΑΡΑΘΑΝΑΣΟΠΟΥΛΟΣ Ν. , σελ.</w:t>
        </w:r>
        <w:r w:rsidRPr="009C255F">
          <w:rPr>
            <w:rFonts w:eastAsia="Times New Roman"/>
            <w:szCs w:val="24"/>
            <w:lang w:eastAsia="en-US"/>
          </w:rPr>
          <w:br/>
          <w:t>ΚΑΣΤΟΡΗΣ Α. , σελ.</w:t>
        </w:r>
        <w:r w:rsidRPr="009C255F">
          <w:rPr>
            <w:rFonts w:eastAsia="Times New Roman"/>
            <w:szCs w:val="24"/>
            <w:lang w:eastAsia="en-US"/>
          </w:rPr>
          <w:br/>
          <w:t>ΚΑΤΡΟΥΓΚΑΛΟΣ Γ. , σελ.</w:t>
        </w:r>
        <w:r w:rsidRPr="009C255F">
          <w:rPr>
            <w:rFonts w:eastAsia="Times New Roman"/>
            <w:szCs w:val="24"/>
            <w:lang w:eastAsia="en-US"/>
          </w:rPr>
          <w:br/>
          <w:t>ΚΑΤΣΙΚΗΣ Κ. , σελ.</w:t>
        </w:r>
        <w:r w:rsidRPr="009C255F">
          <w:rPr>
            <w:rFonts w:eastAsia="Times New Roman"/>
            <w:szCs w:val="24"/>
            <w:lang w:eastAsia="en-US"/>
          </w:rPr>
          <w:br/>
          <w:t>ΚΕΦΑΛΙΔΟΥ Χ. , σελ.</w:t>
        </w:r>
        <w:r w:rsidRPr="009C255F">
          <w:rPr>
            <w:rFonts w:eastAsia="Times New Roman"/>
            <w:szCs w:val="24"/>
            <w:lang w:eastAsia="en-US"/>
          </w:rPr>
          <w:br/>
          <w:t>ΚΙΚΙΛΙΑΣ Β. , σελ.</w:t>
        </w:r>
        <w:r w:rsidRPr="009C255F">
          <w:rPr>
            <w:rFonts w:eastAsia="Times New Roman"/>
            <w:szCs w:val="24"/>
            <w:lang w:eastAsia="en-US"/>
          </w:rPr>
          <w:br/>
          <w:t>ΚΟΛΛΙΑ - ΤΣΑΡΟΥΧΑ Μ. , σελ.</w:t>
        </w:r>
        <w:r w:rsidRPr="009C255F">
          <w:rPr>
            <w:rFonts w:eastAsia="Times New Roman"/>
            <w:szCs w:val="24"/>
            <w:lang w:eastAsia="en-US"/>
          </w:rPr>
          <w:br/>
          <w:t>ΚΟΤΖΙΑΣ Ν. , σελ.</w:t>
        </w:r>
        <w:r w:rsidRPr="009C255F">
          <w:rPr>
            <w:rFonts w:eastAsia="Times New Roman"/>
            <w:szCs w:val="24"/>
            <w:lang w:eastAsia="en-US"/>
          </w:rPr>
          <w:br/>
          <w:t>ΚΟΥΜΟΥΤΣΑΚΟΣ Γ. , σελ.</w:t>
        </w:r>
        <w:r w:rsidRPr="009C255F">
          <w:rPr>
            <w:rFonts w:eastAsia="Times New Roman"/>
            <w:szCs w:val="24"/>
            <w:lang w:eastAsia="en-US"/>
          </w:rPr>
          <w:br/>
          <w:t>ΚΟΥΤΣΟΥΜΠΑΣ Δ. , σελ.</w:t>
        </w:r>
        <w:r w:rsidRPr="009C255F">
          <w:rPr>
            <w:rFonts w:eastAsia="Times New Roman"/>
            <w:szCs w:val="24"/>
            <w:lang w:eastAsia="en-US"/>
          </w:rPr>
          <w:br/>
          <w:t>ΛΑΓΟΣ Ι. , σελ.</w:t>
        </w:r>
        <w:r w:rsidRPr="009C255F">
          <w:rPr>
            <w:rFonts w:eastAsia="Times New Roman"/>
            <w:szCs w:val="24"/>
            <w:lang w:eastAsia="en-US"/>
          </w:rPr>
          <w:br/>
          <w:t>ΛΑΖΑΡΙΔΗΣ Γ. , σελ.</w:t>
        </w:r>
        <w:r w:rsidRPr="009C255F">
          <w:rPr>
            <w:rFonts w:eastAsia="Times New Roman"/>
            <w:szCs w:val="24"/>
            <w:lang w:eastAsia="en-US"/>
          </w:rPr>
          <w:br/>
          <w:t>ΛΕΒΕΝΤΗΣ Β. , σελ.</w:t>
        </w:r>
        <w:r w:rsidRPr="009C255F">
          <w:rPr>
            <w:rFonts w:eastAsia="Times New Roman"/>
            <w:szCs w:val="24"/>
            <w:lang w:eastAsia="en-US"/>
          </w:rPr>
          <w:br/>
          <w:t>ΛΟΒΕΡΔΟΣ Α. , σελ.</w:t>
        </w:r>
        <w:r w:rsidRPr="009C255F">
          <w:rPr>
            <w:rFonts w:eastAsia="Times New Roman"/>
            <w:szCs w:val="24"/>
            <w:lang w:eastAsia="en-US"/>
          </w:rPr>
          <w:br/>
          <w:t>ΜΑΥΡΩΤΑΣ Γ. , σελ.</w:t>
        </w:r>
        <w:r w:rsidRPr="009C255F">
          <w:rPr>
            <w:rFonts w:eastAsia="Times New Roman"/>
            <w:szCs w:val="24"/>
            <w:lang w:eastAsia="en-US"/>
          </w:rPr>
          <w:br/>
          <w:t>ΜΗΤΣΟΤΑΚΗΣ Κ. , σελ.</w:t>
        </w:r>
        <w:r w:rsidRPr="009C255F">
          <w:rPr>
            <w:rFonts w:eastAsia="Times New Roman"/>
            <w:szCs w:val="24"/>
            <w:lang w:eastAsia="en-US"/>
          </w:rPr>
          <w:br/>
          <w:t>ΜΙΧΑΛΟΛΙΑΚΟΣ Ν. , σελ.</w:t>
        </w:r>
        <w:r w:rsidRPr="009C255F">
          <w:rPr>
            <w:rFonts w:eastAsia="Times New Roman"/>
            <w:szCs w:val="24"/>
            <w:lang w:eastAsia="en-US"/>
          </w:rPr>
          <w:br/>
          <w:t>ΞΑΝΘΟΣ Α. , σελ.</w:t>
        </w:r>
        <w:r w:rsidRPr="009C255F">
          <w:rPr>
            <w:rFonts w:eastAsia="Times New Roman"/>
            <w:szCs w:val="24"/>
            <w:lang w:eastAsia="en-US"/>
          </w:rPr>
          <w:br/>
          <w:t>ΞΥΔΑΚΗΣ Ν. , σελ.</w:t>
        </w:r>
        <w:r w:rsidRPr="009C255F">
          <w:rPr>
            <w:rFonts w:eastAsia="Times New Roman"/>
            <w:szCs w:val="24"/>
            <w:lang w:eastAsia="en-US"/>
          </w:rPr>
          <w:br/>
          <w:t>ΟΥΡΣΟΥΖΙΔΗΣ Γ. , σελ.</w:t>
        </w:r>
        <w:r w:rsidRPr="009C255F">
          <w:rPr>
            <w:rFonts w:eastAsia="Times New Roman"/>
            <w:szCs w:val="24"/>
            <w:lang w:eastAsia="en-US"/>
          </w:rPr>
          <w:br/>
          <w:t>ΠΑΝΑΓΙΩΤΑΡΟΣ Η. , σελ.</w:t>
        </w:r>
        <w:r w:rsidRPr="009C255F">
          <w:rPr>
            <w:rFonts w:eastAsia="Times New Roman"/>
            <w:szCs w:val="24"/>
            <w:lang w:eastAsia="en-US"/>
          </w:rPr>
          <w:br/>
          <w:t>ΠΑΝΑΓΙΩΤΟΠΟΥΛΟΣ Ν. , σελ.</w:t>
        </w:r>
        <w:r w:rsidRPr="009C255F">
          <w:rPr>
            <w:rFonts w:eastAsia="Times New Roman"/>
            <w:szCs w:val="24"/>
            <w:lang w:eastAsia="en-US"/>
          </w:rPr>
          <w:br/>
          <w:t>ΠΑΠΑΧΡΙΣΤΟΠΟΥΛΟΣ Α. , σελ.</w:t>
        </w:r>
        <w:r w:rsidRPr="009C255F">
          <w:rPr>
            <w:rFonts w:eastAsia="Times New Roman"/>
            <w:szCs w:val="24"/>
            <w:lang w:eastAsia="en-US"/>
          </w:rPr>
          <w:br/>
          <w:t>ΠΑΦΙΛΗΣ Α. , σελ.</w:t>
        </w:r>
        <w:r w:rsidRPr="009C255F">
          <w:rPr>
            <w:rFonts w:eastAsia="Times New Roman"/>
            <w:szCs w:val="24"/>
            <w:lang w:eastAsia="en-US"/>
          </w:rPr>
          <w:br/>
          <w:t>ΣΑΡΙΔΗΣ Ι. , σελ.</w:t>
        </w:r>
        <w:r w:rsidRPr="009C255F">
          <w:rPr>
            <w:rFonts w:eastAsia="Times New Roman"/>
            <w:szCs w:val="24"/>
            <w:lang w:eastAsia="en-US"/>
          </w:rPr>
          <w:br/>
          <w:t>ΣΑΧΙΝΙΔΗΣ Ι. , σελ.</w:t>
        </w:r>
        <w:r w:rsidRPr="009C255F">
          <w:rPr>
            <w:rFonts w:eastAsia="Times New Roman"/>
            <w:szCs w:val="24"/>
            <w:lang w:eastAsia="en-US"/>
          </w:rPr>
          <w:br/>
          <w:t>ΣΚΑΝΔΑΛΙΔΗΣ Κ. , σελ.</w:t>
        </w:r>
        <w:r w:rsidRPr="009C255F">
          <w:rPr>
            <w:rFonts w:eastAsia="Times New Roman"/>
            <w:szCs w:val="24"/>
            <w:lang w:eastAsia="en-US"/>
          </w:rPr>
          <w:br/>
          <w:t>ΤΟΣΚΑΣ Ν. , σελ.</w:t>
        </w:r>
        <w:r w:rsidRPr="009C255F">
          <w:rPr>
            <w:rFonts w:eastAsia="Times New Roman"/>
            <w:szCs w:val="24"/>
            <w:lang w:eastAsia="en-US"/>
          </w:rPr>
          <w:br/>
          <w:t>ΤΡΙΑΝΤΑΦΥΛΛΟΥ Μ. , σελ.</w:t>
        </w:r>
        <w:r w:rsidRPr="009C255F">
          <w:rPr>
            <w:rFonts w:eastAsia="Times New Roman"/>
            <w:szCs w:val="24"/>
            <w:lang w:eastAsia="en-US"/>
          </w:rPr>
          <w:br/>
          <w:t>ΤΣΙΠΡΑΣ Α. , σελ.</w:t>
        </w:r>
        <w:r w:rsidRPr="009C255F">
          <w:rPr>
            <w:rFonts w:eastAsia="Times New Roman"/>
            <w:szCs w:val="24"/>
            <w:lang w:eastAsia="en-US"/>
          </w:rPr>
          <w:br/>
        </w:r>
        <w:r w:rsidRPr="009C255F">
          <w:rPr>
            <w:rFonts w:eastAsia="Times New Roman"/>
            <w:szCs w:val="24"/>
            <w:lang w:eastAsia="en-US"/>
          </w:rPr>
          <w:br/>
          <w:t>Δ. Επί των αιτήσεων αντισυνταγματικότητας:</w:t>
        </w:r>
        <w:r w:rsidRPr="009C255F">
          <w:rPr>
            <w:rFonts w:eastAsia="Times New Roman"/>
            <w:szCs w:val="24"/>
            <w:lang w:eastAsia="en-US"/>
          </w:rPr>
          <w:br/>
          <w:t>ΑΪΒΑΤΙΔΗΣ Ι. , σελ.</w:t>
        </w:r>
        <w:r w:rsidRPr="009C255F">
          <w:rPr>
            <w:rFonts w:eastAsia="Times New Roman"/>
            <w:szCs w:val="24"/>
            <w:lang w:eastAsia="en-US"/>
          </w:rPr>
          <w:br/>
          <w:t>ΔΕΝΔΙΑΣ Ν. , σελ.</w:t>
        </w:r>
        <w:r w:rsidRPr="009C255F">
          <w:rPr>
            <w:rFonts w:eastAsia="Times New Roman"/>
            <w:szCs w:val="24"/>
            <w:lang w:eastAsia="en-US"/>
          </w:rPr>
          <w:br/>
          <w:t>ΚΟΛΛΙΑ - ΤΣΑΡΟΥΧΑ Μ. , σελ.</w:t>
        </w:r>
        <w:r w:rsidRPr="009C255F">
          <w:rPr>
            <w:rFonts w:eastAsia="Times New Roman"/>
            <w:szCs w:val="24"/>
            <w:lang w:eastAsia="en-US"/>
          </w:rPr>
          <w:br/>
          <w:t>ΚΟΝΤΟΝΗΣ Χ. , σελ.</w:t>
        </w:r>
        <w:r w:rsidRPr="009C255F">
          <w:rPr>
            <w:rFonts w:eastAsia="Times New Roman"/>
            <w:szCs w:val="24"/>
            <w:lang w:eastAsia="en-US"/>
          </w:rPr>
          <w:br/>
          <w:t>ΛΟΒΕΡΔΟΣ Α. , σελ.</w:t>
        </w:r>
        <w:r w:rsidRPr="009C255F">
          <w:rPr>
            <w:rFonts w:eastAsia="Times New Roman"/>
            <w:szCs w:val="24"/>
            <w:lang w:eastAsia="en-US"/>
          </w:rPr>
          <w:br/>
          <w:t>ΠΑΦΙΛΗΣ Α. , σελ.</w:t>
        </w:r>
        <w:r w:rsidRPr="009C255F">
          <w:rPr>
            <w:rFonts w:eastAsia="Times New Roman"/>
            <w:szCs w:val="24"/>
            <w:lang w:eastAsia="en-US"/>
          </w:rPr>
          <w:br/>
        </w:r>
        <w:r w:rsidRPr="009C255F">
          <w:rPr>
            <w:rFonts w:eastAsia="Times New Roman"/>
            <w:szCs w:val="24"/>
            <w:lang w:eastAsia="en-US"/>
          </w:rPr>
          <w:br/>
          <w:t>ΠΑΡΕΜΒΑΣΕΙΣ:</w:t>
        </w:r>
        <w:r w:rsidRPr="009C255F">
          <w:rPr>
            <w:rFonts w:eastAsia="Times New Roman"/>
            <w:szCs w:val="24"/>
            <w:lang w:eastAsia="en-US"/>
          </w:rPr>
          <w:br/>
          <w:t>ΑΝΤΩΝΙΟΥ Χ. , σελ.</w:t>
        </w:r>
        <w:r w:rsidRPr="009C255F">
          <w:rPr>
            <w:rFonts w:eastAsia="Times New Roman"/>
            <w:szCs w:val="24"/>
            <w:lang w:eastAsia="en-US"/>
          </w:rPr>
          <w:br/>
          <w:t>ΒΟΥΛΤΕΨΗ Σ. , σελ.</w:t>
        </w:r>
        <w:r w:rsidRPr="009C255F">
          <w:rPr>
            <w:rFonts w:eastAsia="Times New Roman"/>
            <w:szCs w:val="24"/>
            <w:lang w:eastAsia="en-US"/>
          </w:rPr>
          <w:br/>
          <w:t>ΓΚΑΡΑ Α. , σελ.</w:t>
        </w:r>
        <w:r w:rsidRPr="009C255F">
          <w:rPr>
            <w:rFonts w:eastAsia="Times New Roman"/>
            <w:szCs w:val="24"/>
            <w:lang w:eastAsia="en-US"/>
          </w:rPr>
          <w:br/>
          <w:t>ΜΠΑΚΟΓΙΑΝΝΗ Θ. , σελ.</w:t>
        </w:r>
        <w:r w:rsidRPr="009C255F">
          <w:rPr>
            <w:rFonts w:eastAsia="Times New Roman"/>
            <w:szCs w:val="24"/>
            <w:lang w:eastAsia="en-US"/>
          </w:rPr>
          <w:br/>
          <w:t>ΣΚΟΥΡΟΛΙΑΚΟΣ Π. , σελ.</w:t>
        </w:r>
        <w:r w:rsidRPr="009C255F">
          <w:rPr>
            <w:rFonts w:eastAsia="Times New Roman"/>
            <w:szCs w:val="24"/>
            <w:lang w:eastAsia="en-US"/>
          </w:rPr>
          <w:br/>
          <w:t>ΣΤΕΦΟΣ Ι. , σελ.</w:t>
        </w:r>
        <w:r w:rsidRPr="009C255F">
          <w:rPr>
            <w:rFonts w:eastAsia="Times New Roman"/>
            <w:szCs w:val="24"/>
            <w:lang w:eastAsia="en-US"/>
          </w:rPr>
          <w:br/>
        </w:r>
        <w:bookmarkStart w:id="34" w:name="_GoBack"/>
        <w:bookmarkEnd w:id="34"/>
        <w:r w:rsidRPr="009C255F">
          <w:rPr>
            <w:rFonts w:eastAsia="Times New Roman"/>
            <w:szCs w:val="24"/>
            <w:lang w:eastAsia="en-US"/>
          </w:rPr>
          <w:t>ΤΡΑΓΑΚΗΣ Ι. , σελ.</w:t>
        </w:r>
        <w:r w:rsidRPr="009C255F">
          <w:rPr>
            <w:rFonts w:eastAsia="Times New Roman"/>
            <w:szCs w:val="24"/>
            <w:lang w:eastAsia="en-US"/>
          </w:rPr>
          <w:br/>
        </w:r>
      </w:ins>
    </w:p>
    <w:p w14:paraId="01A9DCD6" w14:textId="0A800DC6" w:rsidR="00887A51" w:rsidRDefault="009C255F">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01A9DCD7"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01A9DCD8"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1A9DCD9"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ΣΥΝΟΔΟΣ Δ΄</w:t>
      </w:r>
    </w:p>
    <w:p w14:paraId="01A9DCDA"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ΣΥΝΕΔΡΙΑΣΗ ΟΒ΄</w:t>
      </w:r>
    </w:p>
    <w:p w14:paraId="01A9DCDB"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Παρασκευή 8 Φεβρουαρίου 2019</w:t>
      </w:r>
    </w:p>
    <w:p w14:paraId="01A9DCDC" w14:textId="77777777" w:rsidR="00887A51" w:rsidRDefault="009C255F">
      <w:pPr>
        <w:spacing w:after="0" w:line="600" w:lineRule="auto"/>
        <w:ind w:firstLine="720"/>
        <w:jc w:val="both"/>
        <w:rPr>
          <w:rFonts w:eastAsia="Times New Roman" w:cs="Times New Roman"/>
          <w:b/>
          <w:szCs w:val="24"/>
        </w:rPr>
      </w:pPr>
      <w:r>
        <w:rPr>
          <w:rFonts w:eastAsia="Times New Roman" w:cs="Times New Roman"/>
          <w:szCs w:val="24"/>
        </w:rPr>
        <w:t>Αθήνα, σήμερα στις 8 Φεβρουαρίου 2019, ημέρα Παρασκευή και ώρα 10</w:t>
      </w:r>
      <w:r w:rsidRPr="00082787">
        <w:rPr>
          <w:rFonts w:eastAsia="Times New Roman" w:cs="Times New Roman"/>
          <w:szCs w:val="24"/>
        </w:rPr>
        <w:t>.38</w:t>
      </w:r>
      <w:r>
        <w:rPr>
          <w:rFonts w:eastAsia="Times New Roman" w:cs="Times New Roman"/>
          <w:szCs w:val="24"/>
        </w:rPr>
        <w:t>΄</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C7236A">
        <w:rPr>
          <w:rFonts w:eastAsia="Times New Roman" w:cs="Times New Roman"/>
          <w:b/>
          <w:szCs w:val="24"/>
        </w:rPr>
        <w:t>ΑΝΑΣΤΑΣΙΑΣ ΧΡΙΣΤΟΔΟΥΛΟΠΟΥΛΟΥ</w:t>
      </w:r>
      <w:r>
        <w:rPr>
          <w:rFonts w:eastAsia="Times New Roman" w:cs="Times New Roman"/>
          <w:szCs w:val="24"/>
        </w:rPr>
        <w:t>.</w:t>
      </w:r>
    </w:p>
    <w:p w14:paraId="01A9DCD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αρχίζει η </w:t>
      </w:r>
      <w:r>
        <w:rPr>
          <w:rFonts w:eastAsia="Times New Roman" w:cs="Times New Roman"/>
          <w:szCs w:val="24"/>
        </w:rPr>
        <w:t xml:space="preserve">συνεδρίαση. </w:t>
      </w:r>
    </w:p>
    <w:p w14:paraId="01A9DCD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7-2-2019 εξουσιοδότηση του Σώματος επικυρώθηκαν με ευθύνη του Προεδρείου τα Πρακτικά της ΟΑ΄ συνεδριάσεώς του, της Πέμπτης 7 Φεβρουαρίου 2019, σε ό,τι αφορά την ψήφιση στο σύ</w:t>
      </w:r>
      <w:r>
        <w:rPr>
          <w:rFonts w:eastAsia="Times New Roman" w:cs="Times New Roman"/>
          <w:szCs w:val="24"/>
        </w:rPr>
        <w:lastRenderedPageBreak/>
        <w:t xml:space="preserve">νολο του σχεδίου νόμου: </w:t>
      </w:r>
      <w:r w:rsidRPr="00634CA2">
        <w:rPr>
          <w:rFonts w:eastAsia="Times New Roman" w:cs="Times New Roman"/>
          <w:szCs w:val="24"/>
        </w:rPr>
        <w:t>«Ενσ</w:t>
      </w:r>
      <w:r w:rsidRPr="00634CA2">
        <w:rPr>
          <w:rFonts w:eastAsia="Times New Roman" w:cs="Times New Roman"/>
          <w:szCs w:val="24"/>
        </w:rPr>
        <w:t xml:space="preserve">ωμάτωση στην ελληνική νομοθεσία: α) της Οδηγίας (ΕΕ) 2016/2102 του Ευρωπαϊκού Κοινοβουλίου και του Συμβουλίου, της 26ης Οκτωβρίου 2016, για την προσβασιμότητα των </w:t>
      </w:r>
      <w:proofErr w:type="spellStart"/>
      <w:r w:rsidRPr="00634CA2">
        <w:rPr>
          <w:rFonts w:eastAsia="Times New Roman" w:cs="Times New Roman"/>
          <w:szCs w:val="24"/>
        </w:rPr>
        <w:t>ιστότοπων</w:t>
      </w:r>
      <w:proofErr w:type="spellEnd"/>
      <w:r w:rsidRPr="00634CA2">
        <w:rPr>
          <w:rFonts w:eastAsia="Times New Roman" w:cs="Times New Roman"/>
          <w:szCs w:val="24"/>
        </w:rPr>
        <w:t xml:space="preserve"> και των εφαρμογών για φορητές συσκευές των οργανισμών του δημόσιου τομέα και β) του</w:t>
      </w:r>
      <w:r w:rsidRPr="00634CA2">
        <w:rPr>
          <w:rFonts w:eastAsia="Times New Roman" w:cs="Times New Roman"/>
          <w:szCs w:val="24"/>
        </w:rPr>
        <w:t xml:space="preserve"> άρθρου 1 της Οδηγίας (ΕΕ) 2017/2455 του Συμβουλίου της 5ης Δεκεμβρίου 2017»)</w:t>
      </w:r>
    </w:p>
    <w:p w14:paraId="01A9DCD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Πριν εισέλθουμε στην ημερήσια διάταξη της νομοθετικής εργασίας, έχω την τιμή να ανακοινώσω στο Σώμα το δελτίο επικαίρων ερωτήσεων της Δευτέρας 11 Φεβρουαρίου 2019. </w:t>
      </w:r>
    </w:p>
    <w:p w14:paraId="01A9DCE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 ΕΠΙΚΑΙΡΕΣ </w:t>
      </w:r>
      <w:r>
        <w:rPr>
          <w:rFonts w:eastAsia="Times New Roman" w:cs="Times New Roman"/>
          <w:szCs w:val="24"/>
        </w:rPr>
        <w:t>ΕΡΩΤΗΣΕΙΣ Πρώτου Κύκλου (Άρθρο 130 παράγραφο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01A9DCE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1. Η με αριθμό 331/5-2-2019 </w:t>
      </w:r>
      <w:r>
        <w:rPr>
          <w:rFonts w:eastAsia="Times New Roman" w:cs="Times New Roman"/>
          <w:szCs w:val="24"/>
        </w:rPr>
        <w:t>επίκαιρη ερώτηση</w:t>
      </w:r>
      <w:r>
        <w:rPr>
          <w:rFonts w:eastAsia="Times New Roman" w:cs="Times New Roman"/>
          <w:szCs w:val="24"/>
        </w:rPr>
        <w:t xml:space="preserve"> του Βουλευτή Αττικής του Συνασπισμού Ριζοσπαστικής Αριστεράς κ. Παναγιώτη (Πάνου)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τον Υπουργό Οικονομικών, με θέ</w:t>
      </w:r>
      <w:r>
        <w:rPr>
          <w:rFonts w:eastAsia="Times New Roman" w:cs="Times New Roman"/>
          <w:szCs w:val="24"/>
        </w:rPr>
        <w:t>μα: «Φημολογούμενη κατάργηση της ΔΟΥ Αχαρνών».</w:t>
      </w:r>
    </w:p>
    <w:p w14:paraId="01A9DCE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2. Η με αριθμό 328/4-2-2019 </w:t>
      </w:r>
      <w:r>
        <w:rPr>
          <w:rFonts w:eastAsia="Times New Roman" w:cs="Times New Roman"/>
          <w:szCs w:val="24"/>
        </w:rPr>
        <w:t>επίκαιρη ερώτηση</w:t>
      </w:r>
      <w:r>
        <w:rPr>
          <w:rFonts w:eastAsia="Times New Roman" w:cs="Times New Roman"/>
          <w:szCs w:val="24"/>
        </w:rPr>
        <w:t xml:space="preserve"> του Βουλευτή Α΄ Αθηνών της Νέας Δημοκρατίας κ. Βασιλείου </w:t>
      </w:r>
      <w:proofErr w:type="spellStart"/>
      <w:r>
        <w:rPr>
          <w:rFonts w:eastAsia="Times New Roman" w:cs="Times New Roman"/>
          <w:szCs w:val="24"/>
        </w:rPr>
        <w:t>Κικίλια</w:t>
      </w:r>
      <w:proofErr w:type="spellEnd"/>
      <w:r>
        <w:rPr>
          <w:rFonts w:eastAsia="Times New Roman" w:cs="Times New Roman"/>
          <w:szCs w:val="24"/>
        </w:rPr>
        <w:t xml:space="preserve"> </w:t>
      </w:r>
      <w:r>
        <w:rPr>
          <w:rFonts w:eastAsia="Times New Roman" w:cs="Times New Roman"/>
          <w:szCs w:val="24"/>
        </w:rPr>
        <w:lastRenderedPageBreak/>
        <w:t>προς τον Υπουργό Εθνικής Άμυνας, με θέμα: «Κρίσεις της Ανώτατης Ηγεσίας στις Ένοπλες Δυνάμεις (ΕΔ)»</w:t>
      </w:r>
      <w:r>
        <w:rPr>
          <w:rFonts w:eastAsia="Times New Roman" w:cs="Times New Roman"/>
          <w:szCs w:val="24"/>
        </w:rPr>
        <w:t>.</w:t>
      </w:r>
    </w:p>
    <w:p w14:paraId="01A9DCE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3. Η με αριθμό 316/29-1-2019 </w:t>
      </w:r>
      <w:r>
        <w:rPr>
          <w:rFonts w:eastAsia="Times New Roman" w:cs="Times New Roman"/>
          <w:szCs w:val="24"/>
        </w:rPr>
        <w:t>επίκαιρη ερώτηση</w:t>
      </w:r>
      <w:r>
        <w:rPr>
          <w:rFonts w:eastAsia="Times New Roman" w:cs="Times New Roman"/>
          <w:szCs w:val="24"/>
        </w:rPr>
        <w:t xml:space="preserve"> του Βουλευτή Λακωνίας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Λεωνίδα Γρηγοράκου προς τον Υπουργό Υγείας, με θέμα: «Καθυστερήσεις στη διακομιδή ασθενών από το ΕΚΑΒ σε </w:t>
      </w:r>
      <w:r>
        <w:rPr>
          <w:rFonts w:eastAsia="Times New Roman" w:cs="Times New Roman"/>
          <w:szCs w:val="24"/>
        </w:rPr>
        <w:t>μονάδες εντατικής θεραπείας</w:t>
      </w:r>
      <w:r>
        <w:rPr>
          <w:rFonts w:eastAsia="Times New Roman" w:cs="Times New Roman"/>
          <w:szCs w:val="24"/>
        </w:rPr>
        <w:t xml:space="preserve"> λόγω έ</w:t>
      </w:r>
      <w:r>
        <w:rPr>
          <w:rFonts w:eastAsia="Times New Roman" w:cs="Times New Roman"/>
          <w:szCs w:val="24"/>
        </w:rPr>
        <w:t xml:space="preserve">λλειψης ιατρικού προσωπικού». </w:t>
      </w:r>
    </w:p>
    <w:p w14:paraId="01A9DCE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4. Η με αριθμό 332/5-2-2019 </w:t>
      </w:r>
      <w:r>
        <w:rPr>
          <w:rFonts w:eastAsia="Times New Roman" w:cs="Times New Roman"/>
          <w:szCs w:val="24"/>
        </w:rPr>
        <w:t>επίκαιρη ερώτηση</w:t>
      </w:r>
      <w:r>
        <w:rPr>
          <w:rFonts w:eastAsia="Times New Roman" w:cs="Times New Roman"/>
          <w:szCs w:val="24"/>
        </w:rPr>
        <w:t xml:space="preserve">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Εμμανουήλ Συντυχάκη προς τον Υπουργό Υγείας, σχετικά με «τα χρόνια προβλήματα της Ψυχιατρικής </w:t>
      </w:r>
      <w:r>
        <w:rPr>
          <w:rFonts w:eastAsia="Times New Roman" w:cs="Times New Roman"/>
          <w:szCs w:val="24"/>
        </w:rPr>
        <w:t>Κ</w:t>
      </w:r>
      <w:r>
        <w:rPr>
          <w:rFonts w:eastAsia="Times New Roman" w:cs="Times New Roman"/>
          <w:szCs w:val="24"/>
        </w:rPr>
        <w:t>λινικής του Πανεπιστημι</w:t>
      </w:r>
      <w:r>
        <w:rPr>
          <w:rFonts w:eastAsia="Times New Roman" w:cs="Times New Roman"/>
          <w:szCs w:val="24"/>
        </w:rPr>
        <w:t>ακού Γενικού Νοσοκομείου Ηρακλείου (ΠΑΓΝΗ)».</w:t>
      </w:r>
    </w:p>
    <w:p w14:paraId="01A9DCE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 παράγραφο</w:t>
      </w:r>
      <w:r>
        <w:rPr>
          <w:rFonts w:eastAsia="Times New Roman" w:cs="Times New Roman"/>
          <w:szCs w:val="24"/>
        </w:rPr>
        <w:t>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01A9DCE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1. Η με αριθμό 329/4-2-2019 </w:t>
      </w:r>
      <w:r>
        <w:rPr>
          <w:rFonts w:eastAsia="Times New Roman" w:cs="Times New Roman"/>
          <w:szCs w:val="24"/>
        </w:rPr>
        <w:t>επίκαιρη ερώτηση</w:t>
      </w:r>
      <w:r>
        <w:rPr>
          <w:rFonts w:eastAsia="Times New Roman" w:cs="Times New Roman"/>
          <w:szCs w:val="24"/>
        </w:rPr>
        <w:t xml:space="preserve"> του Βουλευτή Δράμας της Νέας Δημοκρατίας κ. Δημητρίου Κυριαζίδη προς τον Υπουργό Υγείας, με θέμα: «Δημιουργία Τμήματος </w:t>
      </w:r>
      <w:r>
        <w:rPr>
          <w:rFonts w:eastAsia="Times New Roman" w:cs="Times New Roman"/>
          <w:szCs w:val="24"/>
        </w:rPr>
        <w:lastRenderedPageBreak/>
        <w:t>Βραχείας Νοσηλείας / Ογκολογικής Κλινικής στο Γενικό Νοσοκομείο Δράμας».</w:t>
      </w:r>
    </w:p>
    <w:p w14:paraId="01A9DCE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2. Η με αριθμό 322/4-2-2019 </w:t>
      </w:r>
      <w:r>
        <w:rPr>
          <w:rFonts w:eastAsia="Times New Roman" w:cs="Times New Roman"/>
          <w:szCs w:val="24"/>
        </w:rPr>
        <w:t>επίκαιρη ερώτηση</w:t>
      </w:r>
      <w:r>
        <w:rPr>
          <w:rFonts w:eastAsia="Times New Roman" w:cs="Times New Roman"/>
          <w:szCs w:val="24"/>
        </w:rPr>
        <w:t xml:space="preserve"> του Βουλευτή Λάρισ</w:t>
      </w:r>
      <w:r>
        <w:rPr>
          <w:rFonts w:eastAsia="Times New Roman" w:cs="Times New Roman"/>
          <w:szCs w:val="24"/>
        </w:rPr>
        <w:t>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Υγείας, με θέμα: «</w:t>
      </w:r>
      <w:proofErr w:type="spellStart"/>
      <w:r>
        <w:rPr>
          <w:rFonts w:eastAsia="Times New Roman" w:cs="Times New Roman"/>
          <w:szCs w:val="24"/>
        </w:rPr>
        <w:t>Υπερκοστολογήσεις</w:t>
      </w:r>
      <w:proofErr w:type="spellEnd"/>
      <w:r>
        <w:rPr>
          <w:rFonts w:eastAsia="Times New Roman" w:cs="Times New Roman"/>
          <w:szCs w:val="24"/>
        </w:rPr>
        <w:t xml:space="preserve"> με τα χημικοθεραπευτικά σκευάσματα».</w:t>
      </w:r>
    </w:p>
    <w:p w14:paraId="01A9DCE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3. Η με αριθμό 336/5-2-2019 </w:t>
      </w:r>
      <w:r>
        <w:rPr>
          <w:rFonts w:eastAsia="Times New Roman" w:cs="Times New Roman"/>
          <w:szCs w:val="24"/>
        </w:rPr>
        <w:t>επίκαιρη ερώτηση</w:t>
      </w:r>
      <w:r>
        <w:rPr>
          <w:rFonts w:eastAsia="Times New Roman" w:cs="Times New Roman"/>
          <w:szCs w:val="24"/>
        </w:rPr>
        <w:t xml:space="preserve"> του Βουλευτή Β</w:t>
      </w:r>
      <w:r>
        <w:rPr>
          <w:rFonts w:eastAsia="Times New Roman" w:cs="Times New Roman"/>
          <w:szCs w:val="24"/>
        </w:rPr>
        <w:t>΄</w:t>
      </w:r>
      <w:r>
        <w:rPr>
          <w:rFonts w:eastAsia="Times New Roman" w:cs="Times New Roman"/>
          <w:szCs w:val="24"/>
        </w:rPr>
        <w:t xml:space="preserve"> Αθηνών του Κομμουνιστικού Κόμματ</w:t>
      </w:r>
      <w:r>
        <w:rPr>
          <w:rFonts w:eastAsia="Times New Roman" w:cs="Times New Roman"/>
          <w:szCs w:val="24"/>
        </w:rPr>
        <w:t>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Οικονομικών, σχετικά με την «εκχώρηση της ακίνητης δημόσιας περιουσίας σε Εταιρεία Ακινήτων του Δημοσίου (ΕΤΑΔ)- Ταμείο Αξιοποίησης Ιδιωτικής Περιουσίας του Δημοσίου (ΤΑΙΠΕΔ)». </w:t>
      </w:r>
    </w:p>
    <w:p w14:paraId="01A9DCE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4. Η με αριθμό 307/28-1-2019 </w:t>
      </w:r>
      <w:r>
        <w:rPr>
          <w:rFonts w:eastAsia="Times New Roman" w:cs="Times New Roman"/>
          <w:szCs w:val="24"/>
        </w:rPr>
        <w:t>επ</w:t>
      </w:r>
      <w:r>
        <w:rPr>
          <w:rFonts w:eastAsia="Times New Roman" w:cs="Times New Roman"/>
          <w:szCs w:val="24"/>
        </w:rPr>
        <w:t>ίκαιρη ερώτηση</w:t>
      </w:r>
      <w:r>
        <w:rPr>
          <w:rFonts w:eastAsia="Times New Roman" w:cs="Times New Roman"/>
          <w:szCs w:val="24"/>
        </w:rPr>
        <w:t xml:space="preserve"> του Βουλευτή Τρικάλων της Νέας Δημοκρατίας κ. Κωνσταντίνου Σκρέκα προς τον Υπουργό Οικονομικών, με θέμα: «Υγιείς ξενοδοχειακές επιχειρήσεις κινδυνεύουν με </w:t>
      </w:r>
      <w:r>
        <w:rPr>
          <w:rFonts w:eastAsia="Times New Roman"/>
          <w:szCs w:val="24"/>
        </w:rPr>
        <w:t>"</w:t>
      </w:r>
      <w:r>
        <w:rPr>
          <w:rFonts w:eastAsia="Times New Roman" w:cs="Times New Roman"/>
          <w:szCs w:val="24"/>
        </w:rPr>
        <w:t>λουκέτο</w:t>
      </w:r>
      <w:r>
        <w:rPr>
          <w:rFonts w:eastAsia="Times New Roman"/>
          <w:szCs w:val="24"/>
        </w:rPr>
        <w:t>"</w:t>
      </w:r>
      <w:r>
        <w:rPr>
          <w:rFonts w:eastAsia="Times New Roman" w:cs="Times New Roman"/>
          <w:szCs w:val="24"/>
        </w:rPr>
        <w:t xml:space="preserve"> λόγω καταλογισμού ΦΠΑ».</w:t>
      </w:r>
    </w:p>
    <w:p w14:paraId="01A9DCE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5. Η με αριθμό 299/28-1-2019 </w:t>
      </w:r>
      <w:r>
        <w:rPr>
          <w:rFonts w:eastAsia="Times New Roman" w:cs="Times New Roman"/>
          <w:szCs w:val="24"/>
        </w:rPr>
        <w:t>επίκαιρη ερώτηση</w:t>
      </w:r>
      <w:r>
        <w:rPr>
          <w:rFonts w:eastAsia="Times New Roman" w:cs="Times New Roman"/>
          <w:szCs w:val="24"/>
        </w:rPr>
        <w:t xml:space="preserve"> του Βο</w:t>
      </w:r>
      <w:r>
        <w:rPr>
          <w:rFonts w:eastAsia="Times New Roman" w:cs="Times New Roman"/>
          <w:szCs w:val="24"/>
        </w:rPr>
        <w:t xml:space="preserve">υλευτή Σερρών της Δημοκρατικής Συμπαράταξης ΠΑΣΟΚ </w:t>
      </w:r>
      <w:r>
        <w:rPr>
          <w:rFonts w:eastAsia="Times New Roman" w:cs="Times New Roman"/>
          <w:szCs w:val="24"/>
        </w:rPr>
        <w:t>-</w:t>
      </w:r>
      <w:r>
        <w:rPr>
          <w:rFonts w:eastAsia="Times New Roman" w:cs="Times New Roman"/>
          <w:szCs w:val="24"/>
        </w:rPr>
        <w:t xml:space="preserve"> ΔΗΜΑΡ κ. Μιχαήλ Τζελέπη προς την Υπουργό Προστασίας του Πολίτη, με θέμα: «Αυξημένη η παραβατικότητα στον Νομό Σερρών και </w:t>
      </w:r>
      <w:proofErr w:type="spellStart"/>
      <w:r>
        <w:rPr>
          <w:rFonts w:eastAsia="Times New Roman" w:cs="Times New Roman"/>
          <w:szCs w:val="24"/>
        </w:rPr>
        <w:t>υποστελεχωμένη</w:t>
      </w:r>
      <w:proofErr w:type="spellEnd"/>
      <w:r>
        <w:rPr>
          <w:rFonts w:eastAsia="Times New Roman" w:cs="Times New Roman"/>
          <w:szCs w:val="24"/>
        </w:rPr>
        <w:t xml:space="preserve"> η Διεύθυνση Αστυνομίας Σερρών».</w:t>
      </w:r>
    </w:p>
    <w:p w14:paraId="01A9DCE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6. Η με αριθμό 283/21-1-2019 </w:t>
      </w:r>
      <w:r>
        <w:rPr>
          <w:rFonts w:eastAsia="Times New Roman" w:cs="Times New Roman"/>
          <w:szCs w:val="24"/>
        </w:rPr>
        <w:t>επίκαιρ</w:t>
      </w:r>
      <w:r>
        <w:rPr>
          <w:rFonts w:eastAsia="Times New Roman" w:cs="Times New Roman"/>
          <w:szCs w:val="24"/>
        </w:rPr>
        <w:t>η ερώτηση</w:t>
      </w:r>
      <w:r>
        <w:rPr>
          <w:rFonts w:eastAsia="Times New Roman" w:cs="Times New Roman"/>
          <w:szCs w:val="24"/>
        </w:rPr>
        <w:t xml:space="preserve">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Ιωάννη Κουτσούκου προς τον Υπουργό Οικονομικών, με θέμα: «Η σκοπιμότητα και η μεθόδευση της μεταφοράς στο </w:t>
      </w:r>
      <w:proofErr w:type="spellStart"/>
      <w:r>
        <w:rPr>
          <w:rFonts w:eastAsia="Times New Roman" w:cs="Times New Roman"/>
          <w:szCs w:val="24"/>
        </w:rPr>
        <w:t>Υπερταμείο</w:t>
      </w:r>
      <w:proofErr w:type="spellEnd"/>
      <w:r>
        <w:rPr>
          <w:rFonts w:eastAsia="Times New Roman" w:cs="Times New Roman"/>
          <w:szCs w:val="24"/>
        </w:rPr>
        <w:t xml:space="preserve"> κατ' απαίτηση των δανειστών </w:t>
      </w:r>
      <w:r>
        <w:rPr>
          <w:rFonts w:eastAsia="Times New Roman" w:cs="Times New Roman"/>
          <w:szCs w:val="24"/>
        </w:rPr>
        <w:t xml:space="preserve">πενήντα ενός </w:t>
      </w:r>
      <w:r>
        <w:rPr>
          <w:rFonts w:eastAsia="Times New Roman" w:cs="Times New Roman"/>
          <w:szCs w:val="24"/>
        </w:rPr>
        <w:t xml:space="preserve">ακινήτων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 xml:space="preserve"> στον Δήμο Πύργου».  </w:t>
      </w:r>
    </w:p>
    <w:p w14:paraId="01A9DCE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7. Η με αριθμό 281/21-1-2019 </w:t>
      </w:r>
      <w:r>
        <w:rPr>
          <w:rFonts w:eastAsia="Times New Roman" w:cs="Times New Roman"/>
          <w:szCs w:val="24"/>
        </w:rPr>
        <w:t>επίκαιρη ερώτηση</w:t>
      </w:r>
      <w:r>
        <w:rPr>
          <w:rFonts w:eastAsia="Times New Roman" w:cs="Times New Roman"/>
          <w:szCs w:val="24"/>
        </w:rPr>
        <w:t xml:space="preserve"> του Ανεξάρτητου Βουλευτή Β΄ Πειραιώς κ. Δημητρίου Καμμένου προς τον Υπουργό Οικονομικών, με θέμα: «ΕΝΦΙΑ Οικοδομικών Συνεταιρισμών».</w:t>
      </w:r>
    </w:p>
    <w:p w14:paraId="01A9DCE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8. Η με αριθμό 262/9-1-2019 </w:t>
      </w:r>
      <w:r>
        <w:rPr>
          <w:rFonts w:eastAsia="Times New Roman" w:cs="Times New Roman"/>
          <w:szCs w:val="24"/>
        </w:rPr>
        <w:t>επίκαιρη ερώτηση</w:t>
      </w:r>
      <w:r>
        <w:rPr>
          <w:rFonts w:eastAsia="Times New Roman" w:cs="Times New Roman"/>
          <w:szCs w:val="24"/>
        </w:rPr>
        <w:t xml:space="preserve"> του Βουλευ</w:t>
      </w:r>
      <w:r>
        <w:rPr>
          <w:rFonts w:eastAsia="Times New Roman" w:cs="Times New Roman"/>
          <w:szCs w:val="24"/>
        </w:rPr>
        <w:t>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Χρήστου Παππά προς τον Υπουργό Εθνικής Άμυνας, με θέμα: «Επιτακτική ανάγκη αυξήσεως της στρατιωτικής θητείας».</w:t>
      </w:r>
    </w:p>
    <w:p w14:paraId="01A9DCE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ΕΡΩΤΗΣΕΙΣ (Άρθρο 130 παράγραφος 5 </w:t>
      </w:r>
      <w:r>
        <w:rPr>
          <w:rFonts w:eastAsia="Times New Roman" w:cs="Times New Roman"/>
          <w:szCs w:val="24"/>
        </w:rPr>
        <w:t xml:space="preserve">του </w:t>
      </w:r>
      <w:r>
        <w:rPr>
          <w:rFonts w:eastAsia="Times New Roman" w:cs="Times New Roman"/>
          <w:szCs w:val="24"/>
        </w:rPr>
        <w:t xml:space="preserve">Κανονισμού </w:t>
      </w:r>
      <w:r>
        <w:rPr>
          <w:rFonts w:eastAsia="Times New Roman" w:cs="Times New Roman"/>
          <w:szCs w:val="24"/>
        </w:rPr>
        <w:t xml:space="preserve">της </w:t>
      </w:r>
      <w:r>
        <w:rPr>
          <w:rFonts w:eastAsia="Times New Roman" w:cs="Times New Roman"/>
          <w:szCs w:val="24"/>
        </w:rPr>
        <w:t>Βουλής)</w:t>
      </w:r>
    </w:p>
    <w:p w14:paraId="01A9DCE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1. Η με αριθμό 2932/3</w:t>
      </w:r>
      <w:r>
        <w:rPr>
          <w:rFonts w:eastAsia="Times New Roman" w:cs="Times New Roman"/>
          <w:szCs w:val="24"/>
        </w:rPr>
        <w:t xml:space="preserve">1-10-2018 </w:t>
      </w:r>
      <w:r>
        <w:rPr>
          <w:rFonts w:eastAsia="Times New Roman" w:cs="Times New Roman"/>
          <w:szCs w:val="24"/>
        </w:rPr>
        <w:t>ε</w:t>
      </w:r>
      <w:r>
        <w:rPr>
          <w:rFonts w:eastAsia="Times New Roman" w:cs="Times New Roman"/>
          <w:szCs w:val="24"/>
        </w:rPr>
        <w:t>ρώτηση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Δημητρίου Καρρά προς τον Υπουργό Οικονομικών, με θέμα: «Αποδέσμευση του Δημοτικού Κλειστού Γυμναστηρίου </w:t>
      </w:r>
      <w:r>
        <w:rPr>
          <w:rFonts w:eastAsia="Times New Roman"/>
          <w:szCs w:val="24"/>
        </w:rPr>
        <w:t>"</w:t>
      </w:r>
      <w:r>
        <w:rPr>
          <w:rFonts w:eastAsia="Times New Roman" w:cs="Times New Roman"/>
          <w:szCs w:val="24"/>
        </w:rPr>
        <w:t>Νίκης 2ου Λυκείου</w:t>
      </w:r>
      <w:r>
        <w:rPr>
          <w:rFonts w:eastAsia="Times New Roman"/>
          <w:szCs w:val="24"/>
        </w:rPr>
        <w:t>"</w:t>
      </w:r>
      <w:r>
        <w:rPr>
          <w:rFonts w:eastAsia="Times New Roman" w:cs="Times New Roman"/>
          <w:szCs w:val="24"/>
        </w:rPr>
        <w:t xml:space="preserve"> Αγίας Βαρβάρας από το </w:t>
      </w:r>
      <w:proofErr w:type="spellStart"/>
      <w:r>
        <w:rPr>
          <w:rFonts w:eastAsia="Times New Roman" w:cs="Times New Roman"/>
          <w:szCs w:val="24"/>
        </w:rPr>
        <w:t>Υπερταμείο</w:t>
      </w:r>
      <w:proofErr w:type="spellEnd"/>
      <w:r>
        <w:rPr>
          <w:rFonts w:eastAsia="Times New Roman" w:cs="Times New Roman"/>
          <w:szCs w:val="24"/>
        </w:rPr>
        <w:t xml:space="preserve">».  </w:t>
      </w:r>
    </w:p>
    <w:p w14:paraId="01A9DCF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Επίσης, έχω να κάνω και κάποιες ανακοινώσεις. </w:t>
      </w:r>
    </w:p>
    <w:p w14:paraId="01A9DCF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Πρώτον, </w:t>
      </w:r>
      <w:r w:rsidRPr="009D0EB9">
        <w:rPr>
          <w:rFonts w:eastAsia="Times New Roman" w:cs="Times New Roman"/>
          <w:szCs w:val="24"/>
        </w:rPr>
        <w:t xml:space="preserve">η </w:t>
      </w:r>
      <w:r>
        <w:rPr>
          <w:rFonts w:eastAsia="Times New Roman" w:cs="Times New Roman"/>
          <w:szCs w:val="24"/>
        </w:rPr>
        <w:t>Δ</w:t>
      </w:r>
      <w:r w:rsidRPr="009D0EB9">
        <w:rPr>
          <w:rFonts w:eastAsia="Times New Roman" w:cs="Times New Roman"/>
          <w:szCs w:val="24"/>
        </w:rPr>
        <w:t xml:space="preserve">ιαρκής </w:t>
      </w:r>
      <w:r>
        <w:rPr>
          <w:rFonts w:eastAsia="Times New Roman" w:cs="Times New Roman"/>
          <w:szCs w:val="24"/>
        </w:rPr>
        <w:t>Ε</w:t>
      </w:r>
      <w:r w:rsidRPr="009D0EB9">
        <w:rPr>
          <w:rFonts w:eastAsia="Times New Roman" w:cs="Times New Roman"/>
          <w:szCs w:val="24"/>
        </w:rPr>
        <w:t xml:space="preserve">πιτροπή Εθνικής Άμυνας και </w:t>
      </w:r>
      <w:r>
        <w:rPr>
          <w:rFonts w:eastAsia="Times New Roman" w:cs="Times New Roman"/>
          <w:szCs w:val="24"/>
        </w:rPr>
        <w:t>Ε</w:t>
      </w:r>
      <w:r w:rsidRPr="009D0EB9">
        <w:rPr>
          <w:rFonts w:eastAsia="Times New Roman" w:cs="Times New Roman"/>
          <w:szCs w:val="24"/>
        </w:rPr>
        <w:t xml:space="preserve">ξωτερικών </w:t>
      </w:r>
      <w:r>
        <w:rPr>
          <w:rFonts w:eastAsia="Times New Roman" w:cs="Times New Roman"/>
          <w:szCs w:val="24"/>
        </w:rPr>
        <w:t>Υ</w:t>
      </w:r>
      <w:r w:rsidRPr="009D0EB9">
        <w:rPr>
          <w:rFonts w:eastAsia="Times New Roman" w:cs="Times New Roman"/>
          <w:szCs w:val="24"/>
        </w:rPr>
        <w:t xml:space="preserve">ποθέσεων καταθέτει την έκθεσή της στο σχέδιο </w:t>
      </w:r>
      <w:r>
        <w:rPr>
          <w:rFonts w:eastAsia="Times New Roman" w:cs="Times New Roman"/>
          <w:szCs w:val="24"/>
        </w:rPr>
        <w:t>νόμου του Υπουργείου Εξωτερικών: «Κ</w:t>
      </w:r>
      <w:r w:rsidRPr="009D0EB9">
        <w:rPr>
          <w:rFonts w:eastAsia="Times New Roman" w:cs="Times New Roman"/>
          <w:szCs w:val="24"/>
        </w:rPr>
        <w:t xml:space="preserve">ύρωση του </w:t>
      </w:r>
      <w:r>
        <w:rPr>
          <w:rFonts w:eastAsia="Times New Roman" w:cs="Times New Roman"/>
          <w:szCs w:val="24"/>
        </w:rPr>
        <w:t>Π</w:t>
      </w:r>
      <w:r w:rsidRPr="009D0EB9">
        <w:rPr>
          <w:rFonts w:eastAsia="Times New Roman" w:cs="Times New Roman"/>
          <w:szCs w:val="24"/>
        </w:rPr>
        <w:t xml:space="preserve">ρωτοκόλλου στη </w:t>
      </w:r>
      <w:r>
        <w:rPr>
          <w:rFonts w:eastAsia="Times New Roman" w:cs="Times New Roman"/>
          <w:szCs w:val="24"/>
        </w:rPr>
        <w:t>Σ</w:t>
      </w:r>
      <w:r w:rsidRPr="009D0EB9">
        <w:rPr>
          <w:rFonts w:eastAsia="Times New Roman" w:cs="Times New Roman"/>
          <w:szCs w:val="24"/>
        </w:rPr>
        <w:t>υνθήκη του Β</w:t>
      </w:r>
      <w:r>
        <w:rPr>
          <w:rFonts w:eastAsia="Times New Roman" w:cs="Times New Roman"/>
          <w:szCs w:val="24"/>
        </w:rPr>
        <w:t>ορείου Α</w:t>
      </w:r>
      <w:r w:rsidRPr="009D0EB9">
        <w:rPr>
          <w:rFonts w:eastAsia="Times New Roman" w:cs="Times New Roman"/>
          <w:szCs w:val="24"/>
        </w:rPr>
        <w:t xml:space="preserve">τλαντικού για την </w:t>
      </w:r>
      <w:r>
        <w:rPr>
          <w:rFonts w:eastAsia="Times New Roman" w:cs="Times New Roman"/>
          <w:szCs w:val="24"/>
        </w:rPr>
        <w:t>Π</w:t>
      </w:r>
      <w:r w:rsidRPr="009D0EB9">
        <w:rPr>
          <w:rFonts w:eastAsia="Times New Roman" w:cs="Times New Roman"/>
          <w:szCs w:val="24"/>
        </w:rPr>
        <w:t xml:space="preserve">ροσχώρηση της </w:t>
      </w:r>
      <w:r>
        <w:rPr>
          <w:rFonts w:eastAsia="Times New Roman" w:cs="Times New Roman"/>
          <w:szCs w:val="24"/>
        </w:rPr>
        <w:t>Δ</w:t>
      </w:r>
      <w:r w:rsidRPr="009D0EB9">
        <w:rPr>
          <w:rFonts w:eastAsia="Times New Roman" w:cs="Times New Roman"/>
          <w:szCs w:val="24"/>
        </w:rPr>
        <w:t>ημοκρατίας της Βόρειας Μακεδονίας</w:t>
      </w:r>
      <w:r>
        <w:rPr>
          <w:rFonts w:eastAsia="Times New Roman" w:cs="Times New Roman"/>
          <w:szCs w:val="24"/>
        </w:rPr>
        <w:t>».</w:t>
      </w:r>
    </w:p>
    <w:p w14:paraId="01A9DCF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Δεύτερον,</w:t>
      </w:r>
      <w:r w:rsidRPr="009D0EB9">
        <w:rPr>
          <w:rFonts w:eastAsia="Times New Roman" w:cs="Times New Roman"/>
          <w:szCs w:val="24"/>
        </w:rPr>
        <w:t xml:space="preserve"> η </w:t>
      </w:r>
      <w:r>
        <w:rPr>
          <w:rFonts w:eastAsia="Times New Roman" w:cs="Times New Roman"/>
          <w:szCs w:val="24"/>
        </w:rPr>
        <w:t>Δ</w:t>
      </w:r>
      <w:r w:rsidRPr="009D0EB9">
        <w:rPr>
          <w:rFonts w:eastAsia="Times New Roman" w:cs="Times New Roman"/>
          <w:szCs w:val="24"/>
        </w:rPr>
        <w:t xml:space="preserve">ιαρκής </w:t>
      </w:r>
      <w:r>
        <w:rPr>
          <w:rFonts w:eastAsia="Times New Roman" w:cs="Times New Roman"/>
          <w:szCs w:val="24"/>
        </w:rPr>
        <w:t>Ε</w:t>
      </w:r>
      <w:r w:rsidRPr="009D0EB9">
        <w:rPr>
          <w:rFonts w:eastAsia="Times New Roman" w:cs="Times New Roman"/>
          <w:szCs w:val="24"/>
        </w:rPr>
        <w:t xml:space="preserve">πιτροπή Οικονομικών </w:t>
      </w:r>
      <w:r>
        <w:rPr>
          <w:rFonts w:eastAsia="Times New Roman" w:cs="Times New Roman"/>
          <w:szCs w:val="24"/>
        </w:rPr>
        <w:t>Υ</w:t>
      </w:r>
      <w:r w:rsidRPr="009D0EB9">
        <w:rPr>
          <w:rFonts w:eastAsia="Times New Roman" w:cs="Times New Roman"/>
          <w:szCs w:val="24"/>
        </w:rPr>
        <w:t xml:space="preserve">ποθέσεων καταθέτει την </w:t>
      </w:r>
      <w:r>
        <w:rPr>
          <w:rFonts w:eastAsia="Times New Roman" w:cs="Times New Roman"/>
          <w:szCs w:val="24"/>
        </w:rPr>
        <w:t>έ</w:t>
      </w:r>
      <w:r w:rsidRPr="009D0EB9">
        <w:rPr>
          <w:rFonts w:eastAsia="Times New Roman" w:cs="Times New Roman"/>
          <w:szCs w:val="24"/>
        </w:rPr>
        <w:t>κθεσή της στο σχέδιο νόμου του Υπουργείου Οικονομικών</w:t>
      </w:r>
      <w:r>
        <w:rPr>
          <w:rFonts w:eastAsia="Times New Roman" w:cs="Times New Roman"/>
          <w:szCs w:val="24"/>
        </w:rPr>
        <w:t>:</w:t>
      </w:r>
      <w:r w:rsidRPr="009D0EB9">
        <w:rPr>
          <w:rFonts w:eastAsia="Times New Roman" w:cs="Times New Roman"/>
          <w:szCs w:val="24"/>
        </w:rPr>
        <w:t xml:space="preserve"> </w:t>
      </w:r>
      <w:r>
        <w:rPr>
          <w:rFonts w:eastAsia="Times New Roman" w:cs="Times New Roman"/>
          <w:szCs w:val="24"/>
        </w:rPr>
        <w:t>«Κ</w:t>
      </w:r>
      <w:r w:rsidRPr="009D0EB9">
        <w:rPr>
          <w:rFonts w:eastAsia="Times New Roman" w:cs="Times New Roman"/>
          <w:szCs w:val="24"/>
        </w:rPr>
        <w:t>ύρωσ</w:t>
      </w:r>
      <w:r>
        <w:rPr>
          <w:rFonts w:eastAsia="Times New Roman" w:cs="Times New Roman"/>
          <w:szCs w:val="24"/>
        </w:rPr>
        <w:t>η</w:t>
      </w:r>
      <w:r w:rsidRPr="009D0EB9">
        <w:rPr>
          <w:rFonts w:eastAsia="Times New Roman" w:cs="Times New Roman"/>
          <w:szCs w:val="24"/>
        </w:rPr>
        <w:t xml:space="preserve"> της από 24 Ιανουαρίου 2019 </w:t>
      </w:r>
      <w:r>
        <w:rPr>
          <w:rFonts w:eastAsia="Times New Roman" w:cs="Times New Roman"/>
          <w:szCs w:val="24"/>
        </w:rPr>
        <w:t>Σ</w:t>
      </w:r>
      <w:r w:rsidRPr="009D0EB9">
        <w:rPr>
          <w:rFonts w:eastAsia="Times New Roman" w:cs="Times New Roman"/>
          <w:szCs w:val="24"/>
        </w:rPr>
        <w:t>ύμβαση</w:t>
      </w:r>
      <w:r>
        <w:rPr>
          <w:rFonts w:eastAsia="Times New Roman" w:cs="Times New Roman"/>
          <w:szCs w:val="24"/>
        </w:rPr>
        <w:t xml:space="preserve">ς </w:t>
      </w:r>
      <w:r>
        <w:rPr>
          <w:rFonts w:eastAsia="Times New Roman" w:cs="Times New Roman"/>
          <w:szCs w:val="24"/>
        </w:rPr>
        <w:lastRenderedPageBreak/>
        <w:t>Π</w:t>
      </w:r>
      <w:r w:rsidRPr="009D0EB9">
        <w:rPr>
          <w:rFonts w:eastAsia="Times New Roman" w:cs="Times New Roman"/>
          <w:szCs w:val="24"/>
        </w:rPr>
        <w:t xml:space="preserve">αράτασης της </w:t>
      </w:r>
      <w:r>
        <w:rPr>
          <w:rFonts w:eastAsia="Times New Roman" w:cs="Times New Roman"/>
          <w:szCs w:val="24"/>
        </w:rPr>
        <w:t>«Σ</w:t>
      </w:r>
      <w:r w:rsidRPr="009D0EB9">
        <w:rPr>
          <w:rFonts w:eastAsia="Times New Roman" w:cs="Times New Roman"/>
          <w:szCs w:val="24"/>
        </w:rPr>
        <w:t xml:space="preserve">ύμβασης </w:t>
      </w:r>
      <w:r>
        <w:rPr>
          <w:rFonts w:eastAsia="Times New Roman" w:cs="Times New Roman"/>
          <w:szCs w:val="24"/>
        </w:rPr>
        <w:t>Α</w:t>
      </w:r>
      <w:r w:rsidRPr="009D0EB9">
        <w:rPr>
          <w:rFonts w:eastAsia="Times New Roman" w:cs="Times New Roman"/>
          <w:szCs w:val="24"/>
        </w:rPr>
        <w:t xml:space="preserve">νάπτυξης </w:t>
      </w:r>
      <w:r>
        <w:rPr>
          <w:rFonts w:eastAsia="Times New Roman" w:cs="Times New Roman"/>
          <w:szCs w:val="24"/>
        </w:rPr>
        <w:t>Α</w:t>
      </w:r>
      <w:r w:rsidRPr="009D0EB9">
        <w:rPr>
          <w:rFonts w:eastAsia="Times New Roman" w:cs="Times New Roman"/>
          <w:szCs w:val="24"/>
        </w:rPr>
        <w:t>εροδρ</w:t>
      </w:r>
      <w:r w:rsidRPr="009D0EB9">
        <w:rPr>
          <w:rFonts w:eastAsia="Times New Roman" w:cs="Times New Roman"/>
          <w:szCs w:val="24"/>
        </w:rPr>
        <w:t>ομίου</w:t>
      </w:r>
      <w:r>
        <w:rPr>
          <w:rFonts w:eastAsia="Times New Roman" w:cs="Times New Roman"/>
          <w:szCs w:val="24"/>
        </w:rPr>
        <w:t>»,</w:t>
      </w:r>
      <w:r w:rsidRPr="009D0EB9">
        <w:rPr>
          <w:rFonts w:eastAsia="Times New Roman" w:cs="Times New Roman"/>
          <w:szCs w:val="24"/>
        </w:rPr>
        <w:t xml:space="preserve"> που υπογράφηκε στην Αθήνα στις 31 Ιουλίου 1995 και κυρώθηκε με το</w:t>
      </w:r>
      <w:r>
        <w:rPr>
          <w:rFonts w:eastAsia="Times New Roman" w:cs="Times New Roman"/>
          <w:szCs w:val="24"/>
        </w:rPr>
        <w:t>ν</w:t>
      </w:r>
      <w:r w:rsidRPr="009D0EB9">
        <w:rPr>
          <w:rFonts w:eastAsia="Times New Roman" w:cs="Times New Roman"/>
          <w:szCs w:val="24"/>
        </w:rPr>
        <w:t xml:space="preserve"> ν</w:t>
      </w:r>
      <w:r>
        <w:rPr>
          <w:rFonts w:eastAsia="Times New Roman" w:cs="Times New Roman"/>
          <w:szCs w:val="24"/>
        </w:rPr>
        <w:t>. 23</w:t>
      </w:r>
      <w:r w:rsidRPr="009D0EB9">
        <w:rPr>
          <w:rFonts w:eastAsia="Times New Roman" w:cs="Times New Roman"/>
          <w:szCs w:val="24"/>
        </w:rPr>
        <w:t>38</w:t>
      </w:r>
      <w:r>
        <w:rPr>
          <w:rFonts w:eastAsia="Times New Roman" w:cs="Times New Roman"/>
          <w:szCs w:val="24"/>
        </w:rPr>
        <w:t>/1995 (Α΄ 202)».</w:t>
      </w:r>
    </w:p>
    <w:p w14:paraId="01A9DCF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Τρίτον,</w:t>
      </w:r>
      <w:r w:rsidRPr="009D0EB9">
        <w:rPr>
          <w:rFonts w:eastAsia="Times New Roman" w:cs="Times New Roman"/>
          <w:szCs w:val="24"/>
        </w:rPr>
        <w:t xml:space="preserve"> ο </w:t>
      </w:r>
      <w:r>
        <w:rPr>
          <w:rFonts w:eastAsia="Times New Roman" w:cs="Times New Roman"/>
          <w:szCs w:val="24"/>
        </w:rPr>
        <w:t>Υ</w:t>
      </w:r>
      <w:r w:rsidRPr="009D0EB9">
        <w:rPr>
          <w:rFonts w:eastAsia="Times New Roman" w:cs="Times New Roman"/>
          <w:szCs w:val="24"/>
        </w:rPr>
        <w:t xml:space="preserve">πουργός Ναυτιλίας και </w:t>
      </w:r>
      <w:r>
        <w:rPr>
          <w:rFonts w:eastAsia="Times New Roman" w:cs="Times New Roman"/>
          <w:szCs w:val="24"/>
        </w:rPr>
        <w:t>Ν</w:t>
      </w:r>
      <w:r w:rsidRPr="009D0EB9">
        <w:rPr>
          <w:rFonts w:eastAsia="Times New Roman" w:cs="Times New Roman"/>
          <w:szCs w:val="24"/>
        </w:rPr>
        <w:t xml:space="preserve">ησιωτικής </w:t>
      </w:r>
      <w:r>
        <w:rPr>
          <w:rFonts w:eastAsia="Times New Roman" w:cs="Times New Roman"/>
          <w:szCs w:val="24"/>
        </w:rPr>
        <w:t>Π</w:t>
      </w:r>
      <w:r w:rsidRPr="009D0EB9">
        <w:rPr>
          <w:rFonts w:eastAsia="Times New Roman" w:cs="Times New Roman"/>
          <w:szCs w:val="24"/>
        </w:rPr>
        <w:t>ολιτικής</w:t>
      </w:r>
      <w:r>
        <w:rPr>
          <w:rFonts w:eastAsia="Times New Roman" w:cs="Times New Roman"/>
          <w:szCs w:val="24"/>
        </w:rPr>
        <w:t>,</w:t>
      </w:r>
      <w:r w:rsidRPr="009D0EB9">
        <w:rPr>
          <w:rFonts w:eastAsia="Times New Roman" w:cs="Times New Roman"/>
          <w:szCs w:val="24"/>
        </w:rPr>
        <w:t xml:space="preserve"> ο Αντιπρόεδρος της </w:t>
      </w:r>
      <w:r>
        <w:rPr>
          <w:rFonts w:eastAsia="Times New Roman" w:cs="Times New Roman"/>
          <w:szCs w:val="24"/>
        </w:rPr>
        <w:t>Κ</w:t>
      </w:r>
      <w:r w:rsidRPr="009D0EB9">
        <w:rPr>
          <w:rFonts w:eastAsia="Times New Roman" w:cs="Times New Roman"/>
          <w:szCs w:val="24"/>
        </w:rPr>
        <w:t xml:space="preserve">υβέρνησης και </w:t>
      </w:r>
      <w:r>
        <w:rPr>
          <w:rFonts w:eastAsia="Times New Roman" w:cs="Times New Roman"/>
          <w:szCs w:val="24"/>
        </w:rPr>
        <w:t>Υ</w:t>
      </w:r>
      <w:r w:rsidRPr="009D0EB9">
        <w:rPr>
          <w:rFonts w:eastAsia="Times New Roman" w:cs="Times New Roman"/>
          <w:szCs w:val="24"/>
        </w:rPr>
        <w:t xml:space="preserve">πουργός </w:t>
      </w:r>
      <w:r>
        <w:rPr>
          <w:rFonts w:eastAsia="Times New Roman" w:cs="Times New Roman"/>
          <w:szCs w:val="24"/>
        </w:rPr>
        <w:t>Ο</w:t>
      </w:r>
      <w:r w:rsidRPr="009D0EB9">
        <w:rPr>
          <w:rFonts w:eastAsia="Times New Roman" w:cs="Times New Roman"/>
          <w:szCs w:val="24"/>
        </w:rPr>
        <w:t xml:space="preserve">ικονομίας και </w:t>
      </w:r>
      <w:r>
        <w:rPr>
          <w:rFonts w:eastAsia="Times New Roman" w:cs="Times New Roman"/>
          <w:szCs w:val="24"/>
        </w:rPr>
        <w:t>Α</w:t>
      </w:r>
      <w:r w:rsidRPr="009D0EB9">
        <w:rPr>
          <w:rFonts w:eastAsia="Times New Roman" w:cs="Times New Roman"/>
          <w:szCs w:val="24"/>
        </w:rPr>
        <w:t>νάπτυξης</w:t>
      </w:r>
      <w:r>
        <w:rPr>
          <w:rFonts w:eastAsia="Times New Roman" w:cs="Times New Roman"/>
          <w:szCs w:val="24"/>
        </w:rPr>
        <w:t>, οι Υπουργοί</w:t>
      </w:r>
      <w:r w:rsidRPr="009D0EB9">
        <w:rPr>
          <w:rFonts w:eastAsia="Times New Roman" w:cs="Times New Roman"/>
          <w:szCs w:val="24"/>
        </w:rPr>
        <w:t xml:space="preserve"> Εσωτερικών Εθνικής </w:t>
      </w:r>
      <w:r>
        <w:rPr>
          <w:rFonts w:eastAsia="Times New Roman" w:cs="Times New Roman"/>
          <w:szCs w:val="24"/>
        </w:rPr>
        <w:t>Άμυνας,</w:t>
      </w:r>
      <w:r w:rsidRPr="009D0EB9">
        <w:rPr>
          <w:rFonts w:eastAsia="Times New Roman" w:cs="Times New Roman"/>
          <w:szCs w:val="24"/>
        </w:rPr>
        <w:t xml:space="preserve"> Παιδείας</w:t>
      </w:r>
      <w:r>
        <w:rPr>
          <w:rFonts w:eastAsia="Times New Roman" w:cs="Times New Roman"/>
          <w:szCs w:val="24"/>
        </w:rPr>
        <w:t>, Έ</w:t>
      </w:r>
      <w:r w:rsidRPr="009D0EB9">
        <w:rPr>
          <w:rFonts w:eastAsia="Times New Roman" w:cs="Times New Roman"/>
          <w:szCs w:val="24"/>
        </w:rPr>
        <w:t>ρευνας και Θρησκευμάτων</w:t>
      </w:r>
      <w:r>
        <w:rPr>
          <w:rFonts w:eastAsia="Times New Roman" w:cs="Times New Roman"/>
          <w:szCs w:val="24"/>
        </w:rPr>
        <w:t>,</w:t>
      </w:r>
      <w:r w:rsidRPr="009D0EB9">
        <w:rPr>
          <w:rFonts w:eastAsia="Times New Roman" w:cs="Times New Roman"/>
          <w:szCs w:val="24"/>
        </w:rPr>
        <w:t xml:space="preserve"> Προστασίας του Πολίτη</w:t>
      </w:r>
      <w:r>
        <w:rPr>
          <w:rFonts w:eastAsia="Times New Roman" w:cs="Times New Roman"/>
          <w:szCs w:val="24"/>
        </w:rPr>
        <w:t>,</w:t>
      </w:r>
      <w:r w:rsidRPr="009D0EB9">
        <w:rPr>
          <w:rFonts w:eastAsia="Times New Roman" w:cs="Times New Roman"/>
          <w:szCs w:val="24"/>
        </w:rPr>
        <w:t xml:space="preserve"> Οικονομικών</w:t>
      </w:r>
      <w:r>
        <w:rPr>
          <w:rFonts w:eastAsia="Times New Roman" w:cs="Times New Roman"/>
          <w:szCs w:val="24"/>
        </w:rPr>
        <w:t>,</w:t>
      </w:r>
      <w:r w:rsidRPr="009D0EB9">
        <w:rPr>
          <w:rFonts w:eastAsia="Times New Roman" w:cs="Times New Roman"/>
          <w:szCs w:val="24"/>
        </w:rPr>
        <w:t xml:space="preserve"> Διοικητικής Ανασυγκρότησης</w:t>
      </w:r>
      <w:r>
        <w:rPr>
          <w:rFonts w:eastAsia="Times New Roman" w:cs="Times New Roman"/>
          <w:szCs w:val="24"/>
        </w:rPr>
        <w:t>, Υ</w:t>
      </w:r>
      <w:r w:rsidRPr="009D0EB9">
        <w:rPr>
          <w:rFonts w:eastAsia="Times New Roman" w:cs="Times New Roman"/>
          <w:szCs w:val="24"/>
        </w:rPr>
        <w:t xml:space="preserve">ποδομών και </w:t>
      </w:r>
      <w:r>
        <w:rPr>
          <w:rFonts w:eastAsia="Times New Roman" w:cs="Times New Roman"/>
          <w:szCs w:val="24"/>
        </w:rPr>
        <w:t>Μ</w:t>
      </w:r>
      <w:r w:rsidRPr="009D0EB9">
        <w:rPr>
          <w:rFonts w:eastAsia="Times New Roman" w:cs="Times New Roman"/>
          <w:szCs w:val="24"/>
        </w:rPr>
        <w:t>εταφορών</w:t>
      </w:r>
      <w:r>
        <w:rPr>
          <w:rFonts w:eastAsia="Times New Roman" w:cs="Times New Roman"/>
          <w:szCs w:val="24"/>
        </w:rPr>
        <w:t>,</w:t>
      </w:r>
      <w:r w:rsidRPr="009D0EB9">
        <w:rPr>
          <w:rFonts w:eastAsia="Times New Roman" w:cs="Times New Roman"/>
          <w:szCs w:val="24"/>
        </w:rPr>
        <w:t xml:space="preserve"> οι </w:t>
      </w:r>
      <w:r>
        <w:rPr>
          <w:rFonts w:eastAsia="Times New Roman" w:cs="Times New Roman"/>
          <w:szCs w:val="24"/>
        </w:rPr>
        <w:t>Α</w:t>
      </w:r>
      <w:r w:rsidRPr="009D0EB9">
        <w:rPr>
          <w:rFonts w:eastAsia="Times New Roman" w:cs="Times New Roman"/>
          <w:szCs w:val="24"/>
        </w:rPr>
        <w:t xml:space="preserve">ναπληρωτές </w:t>
      </w:r>
      <w:r>
        <w:rPr>
          <w:rFonts w:eastAsia="Times New Roman" w:cs="Times New Roman"/>
          <w:szCs w:val="24"/>
        </w:rPr>
        <w:t>Υ</w:t>
      </w:r>
      <w:r w:rsidRPr="009D0EB9">
        <w:rPr>
          <w:rFonts w:eastAsia="Times New Roman" w:cs="Times New Roman"/>
          <w:szCs w:val="24"/>
        </w:rPr>
        <w:t>πουργοί Οικονομικών</w:t>
      </w:r>
      <w:r>
        <w:rPr>
          <w:rFonts w:eastAsia="Times New Roman" w:cs="Times New Roman"/>
          <w:szCs w:val="24"/>
        </w:rPr>
        <w:t>,</w:t>
      </w:r>
      <w:r w:rsidRPr="009D0EB9">
        <w:rPr>
          <w:rFonts w:eastAsia="Times New Roman" w:cs="Times New Roman"/>
          <w:szCs w:val="24"/>
        </w:rPr>
        <w:t xml:space="preserve"> Ναυτιλίας και </w:t>
      </w:r>
      <w:r>
        <w:rPr>
          <w:rFonts w:eastAsia="Times New Roman" w:cs="Times New Roman"/>
          <w:szCs w:val="24"/>
        </w:rPr>
        <w:t>Ν</w:t>
      </w:r>
      <w:r w:rsidRPr="009D0EB9">
        <w:rPr>
          <w:rFonts w:eastAsia="Times New Roman" w:cs="Times New Roman"/>
          <w:szCs w:val="24"/>
        </w:rPr>
        <w:t xml:space="preserve">ησιωτικής </w:t>
      </w:r>
      <w:r>
        <w:rPr>
          <w:rFonts w:eastAsia="Times New Roman" w:cs="Times New Roman"/>
          <w:szCs w:val="24"/>
        </w:rPr>
        <w:t>Π</w:t>
      </w:r>
      <w:r w:rsidRPr="009D0EB9">
        <w:rPr>
          <w:rFonts w:eastAsia="Times New Roman" w:cs="Times New Roman"/>
          <w:szCs w:val="24"/>
        </w:rPr>
        <w:t>ολιτικής</w:t>
      </w:r>
      <w:r>
        <w:rPr>
          <w:rFonts w:eastAsia="Times New Roman" w:cs="Times New Roman"/>
          <w:szCs w:val="24"/>
        </w:rPr>
        <w:t>,</w:t>
      </w:r>
      <w:r w:rsidRPr="009D0EB9">
        <w:rPr>
          <w:rFonts w:eastAsia="Times New Roman" w:cs="Times New Roman"/>
          <w:szCs w:val="24"/>
        </w:rPr>
        <w:t xml:space="preserve"> </w:t>
      </w:r>
      <w:r>
        <w:rPr>
          <w:rFonts w:eastAsia="Times New Roman" w:cs="Times New Roman"/>
          <w:szCs w:val="24"/>
        </w:rPr>
        <w:t>Ο</w:t>
      </w:r>
      <w:r w:rsidRPr="009D0EB9">
        <w:rPr>
          <w:rFonts w:eastAsia="Times New Roman" w:cs="Times New Roman"/>
          <w:szCs w:val="24"/>
        </w:rPr>
        <w:t xml:space="preserve">ικονομίας και </w:t>
      </w:r>
      <w:r>
        <w:rPr>
          <w:rFonts w:eastAsia="Times New Roman" w:cs="Times New Roman"/>
          <w:szCs w:val="24"/>
        </w:rPr>
        <w:t>Α</w:t>
      </w:r>
      <w:r w:rsidRPr="009D0EB9">
        <w:rPr>
          <w:rFonts w:eastAsia="Times New Roman" w:cs="Times New Roman"/>
          <w:szCs w:val="24"/>
        </w:rPr>
        <w:t>νάπτυξης</w:t>
      </w:r>
      <w:r>
        <w:rPr>
          <w:rFonts w:eastAsia="Times New Roman" w:cs="Times New Roman"/>
          <w:szCs w:val="24"/>
        </w:rPr>
        <w:t>,</w:t>
      </w:r>
      <w:r w:rsidRPr="009D0EB9">
        <w:rPr>
          <w:rFonts w:eastAsia="Times New Roman" w:cs="Times New Roman"/>
          <w:szCs w:val="24"/>
        </w:rPr>
        <w:t xml:space="preserve"> Εθνικής Άμυνας</w:t>
      </w:r>
      <w:r>
        <w:rPr>
          <w:rFonts w:eastAsia="Times New Roman" w:cs="Times New Roman"/>
          <w:szCs w:val="24"/>
        </w:rPr>
        <w:t>,</w:t>
      </w:r>
      <w:r w:rsidRPr="009D0EB9">
        <w:rPr>
          <w:rFonts w:eastAsia="Times New Roman" w:cs="Times New Roman"/>
          <w:szCs w:val="24"/>
        </w:rPr>
        <w:t xml:space="preserve"> καθώς και</w:t>
      </w:r>
      <w:r w:rsidRPr="009D0EB9">
        <w:rPr>
          <w:rFonts w:eastAsia="Times New Roman" w:cs="Times New Roman"/>
          <w:szCs w:val="24"/>
        </w:rPr>
        <w:t xml:space="preserve"> </w:t>
      </w:r>
      <w:r>
        <w:rPr>
          <w:rFonts w:eastAsia="Times New Roman" w:cs="Times New Roman"/>
          <w:szCs w:val="24"/>
        </w:rPr>
        <w:t>οι Υ</w:t>
      </w:r>
      <w:r w:rsidRPr="009D0EB9">
        <w:rPr>
          <w:rFonts w:eastAsia="Times New Roman" w:cs="Times New Roman"/>
          <w:szCs w:val="24"/>
        </w:rPr>
        <w:t xml:space="preserve">φυπουργοί </w:t>
      </w:r>
      <w:r>
        <w:rPr>
          <w:rFonts w:eastAsia="Times New Roman" w:cs="Times New Roman"/>
          <w:szCs w:val="24"/>
        </w:rPr>
        <w:t>Ο</w:t>
      </w:r>
      <w:r w:rsidRPr="009D0EB9">
        <w:rPr>
          <w:rFonts w:eastAsia="Times New Roman" w:cs="Times New Roman"/>
          <w:szCs w:val="24"/>
        </w:rPr>
        <w:t xml:space="preserve">ικονομίας και </w:t>
      </w:r>
      <w:r>
        <w:rPr>
          <w:rFonts w:eastAsia="Times New Roman" w:cs="Times New Roman"/>
          <w:szCs w:val="24"/>
        </w:rPr>
        <w:t>Α</w:t>
      </w:r>
      <w:r w:rsidRPr="009D0EB9">
        <w:rPr>
          <w:rFonts w:eastAsia="Times New Roman" w:cs="Times New Roman"/>
          <w:szCs w:val="24"/>
        </w:rPr>
        <w:t>νάπτυξης και Οικονομικών</w:t>
      </w:r>
      <w:r>
        <w:rPr>
          <w:rFonts w:eastAsia="Times New Roman" w:cs="Times New Roman"/>
          <w:szCs w:val="24"/>
        </w:rPr>
        <w:t>,</w:t>
      </w:r>
      <w:r w:rsidRPr="009D0EB9">
        <w:rPr>
          <w:rFonts w:eastAsia="Times New Roman" w:cs="Times New Roman"/>
          <w:szCs w:val="24"/>
        </w:rPr>
        <w:t xml:space="preserve"> κατέθεσαν στις </w:t>
      </w:r>
      <w:r>
        <w:rPr>
          <w:rFonts w:eastAsia="Times New Roman" w:cs="Times New Roman"/>
          <w:szCs w:val="24"/>
        </w:rPr>
        <w:t>7</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2019</w:t>
      </w:r>
      <w:r w:rsidRPr="009D0EB9">
        <w:rPr>
          <w:rFonts w:eastAsia="Times New Roman" w:cs="Times New Roman"/>
          <w:szCs w:val="24"/>
        </w:rPr>
        <w:t xml:space="preserve"> σχέδιο νόμου</w:t>
      </w:r>
      <w:r>
        <w:rPr>
          <w:rFonts w:eastAsia="Times New Roman" w:cs="Times New Roman"/>
          <w:szCs w:val="24"/>
        </w:rPr>
        <w:t>: «Γ</w:t>
      </w:r>
      <w:r w:rsidRPr="009D0EB9">
        <w:rPr>
          <w:rFonts w:eastAsia="Times New Roman" w:cs="Times New Roman"/>
          <w:szCs w:val="24"/>
        </w:rPr>
        <w:t xml:space="preserve">ια την κύρωση των </w:t>
      </w:r>
      <w:r>
        <w:rPr>
          <w:rFonts w:eastAsia="Times New Roman" w:cs="Times New Roman"/>
          <w:szCs w:val="24"/>
        </w:rPr>
        <w:t>Σ</w:t>
      </w:r>
      <w:r w:rsidRPr="009D0EB9">
        <w:rPr>
          <w:rFonts w:eastAsia="Times New Roman" w:cs="Times New Roman"/>
          <w:szCs w:val="24"/>
        </w:rPr>
        <w:t xml:space="preserve">υμβάσεων </w:t>
      </w:r>
      <w:r>
        <w:rPr>
          <w:rFonts w:eastAsia="Times New Roman" w:cs="Times New Roman"/>
          <w:szCs w:val="24"/>
        </w:rPr>
        <w:t>Π</w:t>
      </w:r>
      <w:r w:rsidRPr="009D0EB9">
        <w:rPr>
          <w:rFonts w:eastAsia="Times New Roman" w:cs="Times New Roman"/>
          <w:szCs w:val="24"/>
        </w:rPr>
        <w:t xml:space="preserve">αραχώρησης που έχουν συναφθεί μεταξύ του </w:t>
      </w:r>
      <w:r>
        <w:rPr>
          <w:rFonts w:eastAsia="Times New Roman" w:cs="Times New Roman"/>
          <w:szCs w:val="24"/>
        </w:rPr>
        <w:t>Ε</w:t>
      </w:r>
      <w:r w:rsidRPr="009D0EB9">
        <w:rPr>
          <w:rFonts w:eastAsia="Times New Roman" w:cs="Times New Roman"/>
          <w:szCs w:val="24"/>
        </w:rPr>
        <w:t xml:space="preserve">λληνικού </w:t>
      </w:r>
      <w:r>
        <w:rPr>
          <w:rFonts w:eastAsia="Times New Roman" w:cs="Times New Roman"/>
          <w:szCs w:val="24"/>
        </w:rPr>
        <w:t>Δ</w:t>
      </w:r>
      <w:r w:rsidRPr="009D0EB9">
        <w:rPr>
          <w:rFonts w:eastAsia="Times New Roman" w:cs="Times New Roman"/>
          <w:szCs w:val="24"/>
        </w:rPr>
        <w:t xml:space="preserve">ημοσίου και των </w:t>
      </w:r>
      <w:r>
        <w:rPr>
          <w:rFonts w:eastAsia="Times New Roman" w:cs="Times New Roman"/>
          <w:szCs w:val="24"/>
        </w:rPr>
        <w:t>Ο</w:t>
      </w:r>
      <w:r w:rsidRPr="009D0EB9">
        <w:rPr>
          <w:rFonts w:eastAsia="Times New Roman" w:cs="Times New Roman"/>
          <w:szCs w:val="24"/>
        </w:rPr>
        <w:t xml:space="preserve">ργανισμών </w:t>
      </w:r>
      <w:r>
        <w:rPr>
          <w:rFonts w:eastAsia="Times New Roman" w:cs="Times New Roman"/>
          <w:szCs w:val="24"/>
        </w:rPr>
        <w:t>Λ</w:t>
      </w:r>
      <w:r w:rsidRPr="009D0EB9">
        <w:rPr>
          <w:rFonts w:eastAsia="Times New Roman" w:cs="Times New Roman"/>
          <w:szCs w:val="24"/>
        </w:rPr>
        <w:t xml:space="preserve">ιμένος </w:t>
      </w:r>
      <w:r>
        <w:rPr>
          <w:rFonts w:eastAsia="Times New Roman" w:cs="Times New Roman"/>
          <w:szCs w:val="24"/>
        </w:rPr>
        <w:t>ΑΕ - Δ</w:t>
      </w:r>
      <w:r w:rsidRPr="009D0EB9">
        <w:rPr>
          <w:rFonts w:eastAsia="Times New Roman" w:cs="Times New Roman"/>
          <w:szCs w:val="24"/>
        </w:rPr>
        <w:t>ιατάξεις για τη λειτουργία του συστήμ</w:t>
      </w:r>
      <w:r w:rsidRPr="009D0EB9">
        <w:rPr>
          <w:rFonts w:eastAsia="Times New Roman" w:cs="Times New Roman"/>
          <w:szCs w:val="24"/>
        </w:rPr>
        <w:t>ατος λιμενικ</w:t>
      </w:r>
      <w:r>
        <w:rPr>
          <w:rFonts w:eastAsia="Times New Roman" w:cs="Times New Roman"/>
          <w:szCs w:val="24"/>
        </w:rPr>
        <w:t>ής</w:t>
      </w:r>
      <w:r w:rsidRPr="009D0EB9">
        <w:rPr>
          <w:rFonts w:eastAsia="Times New Roman" w:cs="Times New Roman"/>
          <w:szCs w:val="24"/>
        </w:rPr>
        <w:t xml:space="preserve"> διακυβέρνησης και άλλες διατάξεις</w:t>
      </w:r>
      <w:r>
        <w:rPr>
          <w:rFonts w:eastAsia="Times New Roman" w:cs="Times New Roman"/>
          <w:szCs w:val="24"/>
        </w:rPr>
        <w:t>».</w:t>
      </w:r>
      <w:r w:rsidRPr="009D0EB9">
        <w:rPr>
          <w:rFonts w:eastAsia="Times New Roman" w:cs="Times New Roman"/>
          <w:szCs w:val="24"/>
        </w:rPr>
        <w:t xml:space="preserve"> </w:t>
      </w:r>
    </w:p>
    <w:p w14:paraId="01A9DCF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Παραπέμπεται σ</w:t>
      </w:r>
      <w:r w:rsidRPr="009D0EB9">
        <w:rPr>
          <w:rFonts w:eastAsia="Times New Roman" w:cs="Times New Roman"/>
          <w:szCs w:val="24"/>
        </w:rPr>
        <w:t xml:space="preserve">την αρμόδια </w:t>
      </w:r>
      <w:r>
        <w:rPr>
          <w:rFonts w:eastAsia="Times New Roman" w:cs="Times New Roman"/>
          <w:szCs w:val="24"/>
        </w:rPr>
        <w:t>Δ</w:t>
      </w:r>
      <w:r w:rsidRPr="009D0EB9">
        <w:rPr>
          <w:rFonts w:eastAsia="Times New Roman" w:cs="Times New Roman"/>
          <w:szCs w:val="24"/>
        </w:rPr>
        <w:t xml:space="preserve">ιαρκή </w:t>
      </w:r>
      <w:r>
        <w:rPr>
          <w:rFonts w:eastAsia="Times New Roman" w:cs="Times New Roman"/>
          <w:szCs w:val="24"/>
        </w:rPr>
        <w:t>Ε</w:t>
      </w:r>
      <w:r w:rsidRPr="009D0EB9">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w:t>
      </w:r>
    </w:p>
    <w:p w14:paraId="01A9DCF5" w14:textId="77777777" w:rsidR="00887A51" w:rsidRDefault="009C255F">
      <w:pPr>
        <w:spacing w:after="0" w:line="600" w:lineRule="auto"/>
        <w:ind w:firstLine="720"/>
        <w:jc w:val="center"/>
        <w:rPr>
          <w:rFonts w:eastAsia="Times New Roman" w:cs="Times New Roman"/>
          <w:color w:val="FF0000"/>
          <w:szCs w:val="24"/>
        </w:rPr>
      </w:pPr>
      <w:r w:rsidRPr="00D9703D">
        <w:rPr>
          <w:rFonts w:eastAsia="Times New Roman" w:cs="Times New Roman"/>
          <w:color w:val="FF0000"/>
          <w:szCs w:val="24"/>
        </w:rPr>
        <w:t>(ΑΛΛΑΓΗ ΣΕΛΙΔΑΣ ΛΟΓΩ ΑΛΛΑΓΗΣ ΘΕΜΑΤΟΣ)</w:t>
      </w:r>
    </w:p>
    <w:p w14:paraId="01A9DCF6" w14:textId="77777777" w:rsidR="00887A51" w:rsidRDefault="009C255F">
      <w:pPr>
        <w:spacing w:after="0" w:line="600" w:lineRule="auto"/>
        <w:ind w:firstLine="709"/>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sidRPr="00D65D3C">
        <w:rPr>
          <w:rFonts w:eastAsia="Times New Roman" w:cs="Times New Roman"/>
          <w:szCs w:val="24"/>
        </w:rPr>
        <w:t xml:space="preserve">Κυρίες </w:t>
      </w:r>
      <w:r>
        <w:rPr>
          <w:rFonts w:eastAsia="Times New Roman" w:cs="Times New Roman"/>
          <w:szCs w:val="24"/>
        </w:rPr>
        <w:t>και κύριοι συνάδελφοι, εισερχόμα</w:t>
      </w:r>
      <w:r w:rsidRPr="00D65D3C">
        <w:rPr>
          <w:rFonts w:eastAsia="Times New Roman" w:cs="Times New Roman"/>
          <w:szCs w:val="24"/>
        </w:rPr>
        <w:t>στε</w:t>
      </w:r>
      <w:r>
        <w:rPr>
          <w:rFonts w:eastAsia="Times New Roman" w:cs="Times New Roman"/>
          <w:szCs w:val="24"/>
        </w:rPr>
        <w:t xml:space="preserve"> στη συμπληρωματική ημερήσια διάταξη τη</w:t>
      </w:r>
      <w:r>
        <w:rPr>
          <w:rFonts w:eastAsia="Times New Roman" w:cs="Times New Roman"/>
          <w:szCs w:val="24"/>
        </w:rPr>
        <w:t>ς</w:t>
      </w:r>
    </w:p>
    <w:p w14:paraId="01A9DCF7" w14:textId="77777777" w:rsidR="00887A51" w:rsidRDefault="009C255F">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1A9DCF8" w14:textId="77777777" w:rsidR="00887A51" w:rsidRDefault="009C255F">
      <w:pPr>
        <w:spacing w:after="0" w:line="600" w:lineRule="auto"/>
        <w:ind w:firstLine="720"/>
        <w:jc w:val="both"/>
        <w:rPr>
          <w:rFonts w:eastAsia="Times New Roman"/>
          <w:b/>
          <w:szCs w:val="24"/>
        </w:rPr>
      </w:pPr>
      <w:r w:rsidRPr="001B71A2">
        <w:rPr>
          <w:rFonts w:eastAsia="Times New Roman"/>
          <w:color w:val="000000"/>
          <w:szCs w:val="24"/>
          <w:shd w:val="clear" w:color="auto" w:fill="FFFFFF"/>
        </w:rPr>
        <w:t>Μόνη συζήτηση και ψήφιση επί της αρχής, των άρθρων και του συνόλου του σχεδίου νόμου</w:t>
      </w:r>
      <w:r>
        <w:rPr>
          <w:rFonts w:eastAsia="Times New Roman"/>
          <w:color w:val="000000"/>
          <w:szCs w:val="24"/>
          <w:shd w:val="clear" w:color="auto" w:fill="FFFFFF"/>
        </w:rPr>
        <w:t xml:space="preserve"> του Υπουργείου Εξωτερικών</w:t>
      </w:r>
      <w:r w:rsidRPr="001B71A2">
        <w:rPr>
          <w:rFonts w:eastAsia="Times New Roman"/>
          <w:color w:val="000000"/>
          <w:szCs w:val="24"/>
          <w:shd w:val="clear" w:color="auto" w:fill="FFFFFF"/>
        </w:rPr>
        <w:t xml:space="preserve">: «Κύρωση του Πρωτοκόλλου στη Συνθήκη του Βορείου Ατλαντικού για την Προσχώρηση της </w:t>
      </w:r>
      <w:r w:rsidRPr="001B71A2">
        <w:rPr>
          <w:rFonts w:eastAsia="Times New Roman"/>
          <w:color w:val="000000"/>
          <w:szCs w:val="24"/>
          <w:shd w:val="clear" w:color="auto" w:fill="FFFFFF"/>
        </w:rPr>
        <w:t>Δημοκρατίας της Βόρειας Μακεδονίας».</w:t>
      </w:r>
    </w:p>
    <w:p w14:paraId="01A9DCF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w:t>
      </w:r>
      <w:r w:rsidRPr="009D0EB9">
        <w:rPr>
          <w:rFonts w:eastAsia="Times New Roman" w:cs="Times New Roman"/>
          <w:szCs w:val="24"/>
        </w:rPr>
        <w:t xml:space="preserve"> </w:t>
      </w:r>
      <w:r>
        <w:rPr>
          <w:rFonts w:eastAsia="Times New Roman" w:cs="Times New Roman"/>
          <w:szCs w:val="24"/>
        </w:rPr>
        <w:t>Δ</w:t>
      </w:r>
      <w:r w:rsidRPr="009D0EB9">
        <w:rPr>
          <w:rFonts w:eastAsia="Times New Roman" w:cs="Times New Roman"/>
          <w:szCs w:val="24"/>
        </w:rPr>
        <w:t xml:space="preserve">ιάσκεψη των </w:t>
      </w:r>
      <w:r>
        <w:rPr>
          <w:rFonts w:eastAsia="Times New Roman" w:cs="Times New Roman"/>
          <w:szCs w:val="24"/>
        </w:rPr>
        <w:t>Π</w:t>
      </w:r>
      <w:r w:rsidRPr="009D0EB9">
        <w:rPr>
          <w:rFonts w:eastAsia="Times New Roman" w:cs="Times New Roman"/>
          <w:szCs w:val="24"/>
        </w:rPr>
        <w:t>ροέδρων αποφάσισε στη συνεδρίασ</w:t>
      </w:r>
      <w:r>
        <w:rPr>
          <w:rFonts w:eastAsia="Times New Roman" w:cs="Times New Roman"/>
          <w:szCs w:val="24"/>
        </w:rPr>
        <w:t>ή</w:t>
      </w:r>
      <w:r w:rsidRPr="009D0EB9">
        <w:rPr>
          <w:rFonts w:eastAsia="Times New Roman" w:cs="Times New Roman"/>
          <w:szCs w:val="24"/>
        </w:rPr>
        <w:t xml:space="preserve"> της </w:t>
      </w:r>
      <w:r>
        <w:rPr>
          <w:rFonts w:eastAsia="Times New Roman" w:cs="Times New Roman"/>
          <w:szCs w:val="24"/>
        </w:rPr>
        <w:t>στις</w:t>
      </w:r>
      <w:r w:rsidRPr="009D0EB9">
        <w:rPr>
          <w:rFonts w:eastAsia="Times New Roman" w:cs="Times New Roman"/>
          <w:szCs w:val="24"/>
        </w:rPr>
        <w:t xml:space="preserve"> </w:t>
      </w:r>
      <w:r>
        <w:rPr>
          <w:rFonts w:eastAsia="Times New Roman" w:cs="Times New Roman"/>
          <w:szCs w:val="24"/>
        </w:rPr>
        <w:t xml:space="preserve">6 </w:t>
      </w:r>
      <w:r w:rsidRPr="009D0EB9">
        <w:rPr>
          <w:rFonts w:eastAsia="Times New Roman" w:cs="Times New Roman"/>
          <w:szCs w:val="24"/>
        </w:rPr>
        <w:t xml:space="preserve">Φεβρουαρίου 2019 </w:t>
      </w:r>
      <w:r>
        <w:rPr>
          <w:rFonts w:eastAsia="Times New Roman" w:cs="Times New Roman"/>
          <w:szCs w:val="24"/>
        </w:rPr>
        <w:t>τ</w:t>
      </w:r>
      <w:r w:rsidRPr="009D0EB9">
        <w:rPr>
          <w:rFonts w:eastAsia="Times New Roman" w:cs="Times New Roman"/>
          <w:szCs w:val="24"/>
        </w:rPr>
        <w:t xml:space="preserve">η συζήτηση του νομοσχεδίου σε μία μόνο συνεδρίαση ενιαία επί της </w:t>
      </w:r>
      <w:r>
        <w:rPr>
          <w:rFonts w:eastAsia="Times New Roman" w:cs="Times New Roman"/>
          <w:szCs w:val="24"/>
        </w:rPr>
        <w:t>α</w:t>
      </w:r>
      <w:r w:rsidRPr="009D0EB9">
        <w:rPr>
          <w:rFonts w:eastAsia="Times New Roman" w:cs="Times New Roman"/>
          <w:szCs w:val="24"/>
        </w:rPr>
        <w:t>ρχής και επί των άρθρων</w:t>
      </w:r>
      <w:r>
        <w:rPr>
          <w:rFonts w:eastAsia="Times New Roman" w:cs="Times New Roman"/>
          <w:szCs w:val="24"/>
        </w:rPr>
        <w:t>. Λ</w:t>
      </w:r>
      <w:r w:rsidRPr="009D0EB9">
        <w:rPr>
          <w:rFonts w:eastAsia="Times New Roman" w:cs="Times New Roman"/>
          <w:szCs w:val="24"/>
        </w:rPr>
        <w:t xml:space="preserve">όγω της ιδιάζουσας σημασίας της </w:t>
      </w:r>
      <w:r>
        <w:rPr>
          <w:rFonts w:eastAsia="Times New Roman" w:cs="Times New Roman"/>
          <w:szCs w:val="24"/>
        </w:rPr>
        <w:t>σ</w:t>
      </w:r>
      <w:r w:rsidRPr="009D0EB9">
        <w:rPr>
          <w:rFonts w:eastAsia="Times New Roman" w:cs="Times New Roman"/>
          <w:szCs w:val="24"/>
        </w:rPr>
        <w:t xml:space="preserve">ύμβασης προτείνουμε </w:t>
      </w:r>
      <w:r>
        <w:rPr>
          <w:rFonts w:eastAsia="Times New Roman" w:cs="Times New Roman"/>
          <w:szCs w:val="24"/>
        </w:rPr>
        <w:t>ν</w:t>
      </w:r>
      <w:r w:rsidRPr="009D0EB9">
        <w:rPr>
          <w:rFonts w:eastAsia="Times New Roman" w:cs="Times New Roman"/>
          <w:szCs w:val="24"/>
        </w:rPr>
        <w:t xml:space="preserve">α τοποθετηθούν όλοι οι εισηγητές και </w:t>
      </w:r>
      <w:r>
        <w:rPr>
          <w:rFonts w:eastAsia="Times New Roman" w:cs="Times New Roman"/>
          <w:szCs w:val="24"/>
        </w:rPr>
        <w:t xml:space="preserve">οι </w:t>
      </w:r>
      <w:r w:rsidRPr="009D0EB9">
        <w:rPr>
          <w:rFonts w:eastAsia="Times New Roman" w:cs="Times New Roman"/>
          <w:szCs w:val="24"/>
        </w:rPr>
        <w:t xml:space="preserve">ειδικοί αγορητές και ένας από τους </w:t>
      </w:r>
      <w:r>
        <w:rPr>
          <w:rFonts w:eastAsia="Times New Roman" w:cs="Times New Roman"/>
          <w:szCs w:val="24"/>
        </w:rPr>
        <w:t>Α</w:t>
      </w:r>
      <w:r w:rsidRPr="009D0EB9">
        <w:rPr>
          <w:rFonts w:eastAsia="Times New Roman" w:cs="Times New Roman"/>
          <w:szCs w:val="24"/>
        </w:rPr>
        <w:t xml:space="preserve">νεξάρτητους </w:t>
      </w:r>
      <w:r>
        <w:rPr>
          <w:rFonts w:eastAsia="Times New Roman" w:cs="Times New Roman"/>
          <w:szCs w:val="24"/>
        </w:rPr>
        <w:t>Β</w:t>
      </w:r>
      <w:r w:rsidRPr="009D0EB9">
        <w:rPr>
          <w:rFonts w:eastAsia="Times New Roman" w:cs="Times New Roman"/>
          <w:szCs w:val="24"/>
        </w:rPr>
        <w:t>ουλευτές</w:t>
      </w:r>
      <w:r>
        <w:rPr>
          <w:rFonts w:eastAsia="Times New Roman" w:cs="Times New Roman"/>
          <w:szCs w:val="24"/>
        </w:rPr>
        <w:t>,</w:t>
      </w:r>
      <w:r w:rsidRPr="009D0EB9">
        <w:rPr>
          <w:rFonts w:eastAsia="Times New Roman" w:cs="Times New Roman"/>
          <w:szCs w:val="24"/>
        </w:rPr>
        <w:t xml:space="preserve"> ώστε να υπάρχει ισάριθμ</w:t>
      </w:r>
      <w:r>
        <w:rPr>
          <w:rFonts w:eastAsia="Times New Roman" w:cs="Times New Roman"/>
          <w:szCs w:val="24"/>
        </w:rPr>
        <w:t>η</w:t>
      </w:r>
      <w:r w:rsidRPr="009D0EB9">
        <w:rPr>
          <w:rFonts w:eastAsia="Times New Roman" w:cs="Times New Roman"/>
          <w:szCs w:val="24"/>
        </w:rPr>
        <w:t xml:space="preserve"> εκπροσώπηση των </w:t>
      </w:r>
      <w:r>
        <w:rPr>
          <w:rFonts w:eastAsia="Times New Roman" w:cs="Times New Roman"/>
          <w:szCs w:val="24"/>
        </w:rPr>
        <w:t>Β</w:t>
      </w:r>
      <w:r w:rsidRPr="009D0EB9">
        <w:rPr>
          <w:rFonts w:eastAsia="Times New Roman" w:cs="Times New Roman"/>
          <w:szCs w:val="24"/>
        </w:rPr>
        <w:t>ουλευτών</w:t>
      </w:r>
      <w:r>
        <w:rPr>
          <w:rFonts w:eastAsia="Times New Roman" w:cs="Times New Roman"/>
          <w:szCs w:val="24"/>
        </w:rPr>
        <w:t>. Έ</w:t>
      </w:r>
      <w:r w:rsidRPr="009D0EB9">
        <w:rPr>
          <w:rFonts w:eastAsia="Times New Roman" w:cs="Times New Roman"/>
          <w:szCs w:val="24"/>
        </w:rPr>
        <w:t>χει καταρτιστεί ένας ενιαίος κατάλογος που περιλαμβάνει ένα</w:t>
      </w:r>
      <w:r>
        <w:rPr>
          <w:rFonts w:eastAsia="Times New Roman" w:cs="Times New Roman"/>
          <w:szCs w:val="24"/>
        </w:rPr>
        <w:t>ν</w:t>
      </w:r>
      <w:r w:rsidRPr="009D0EB9">
        <w:rPr>
          <w:rFonts w:eastAsia="Times New Roman" w:cs="Times New Roman"/>
          <w:szCs w:val="24"/>
        </w:rPr>
        <w:t xml:space="preserve"> κύκλο δεκατεσσάρων ομι</w:t>
      </w:r>
      <w:r w:rsidRPr="009D0EB9">
        <w:rPr>
          <w:rFonts w:eastAsia="Times New Roman" w:cs="Times New Roman"/>
          <w:szCs w:val="24"/>
        </w:rPr>
        <w:t>λητών</w:t>
      </w:r>
      <w:r>
        <w:rPr>
          <w:rFonts w:eastAsia="Times New Roman" w:cs="Times New Roman"/>
          <w:szCs w:val="24"/>
        </w:rPr>
        <w:t>,</w:t>
      </w:r>
      <w:r w:rsidRPr="009D0EB9">
        <w:rPr>
          <w:rFonts w:eastAsia="Times New Roman" w:cs="Times New Roman"/>
          <w:szCs w:val="24"/>
        </w:rPr>
        <w:t xml:space="preserve"> του</w:t>
      </w:r>
      <w:r>
        <w:rPr>
          <w:rFonts w:eastAsia="Times New Roman" w:cs="Times New Roman"/>
          <w:szCs w:val="24"/>
        </w:rPr>
        <w:t>ς</w:t>
      </w:r>
      <w:r w:rsidRPr="009D0EB9">
        <w:rPr>
          <w:rFonts w:eastAsia="Times New Roman" w:cs="Times New Roman"/>
          <w:szCs w:val="24"/>
        </w:rPr>
        <w:t xml:space="preserve"> οποίου</w:t>
      </w:r>
      <w:r>
        <w:rPr>
          <w:rFonts w:eastAsia="Times New Roman" w:cs="Times New Roman"/>
          <w:szCs w:val="24"/>
        </w:rPr>
        <w:t>ς</w:t>
      </w:r>
      <w:r w:rsidRPr="009D0EB9">
        <w:rPr>
          <w:rFonts w:eastAsia="Times New Roman" w:cs="Times New Roman"/>
          <w:szCs w:val="24"/>
        </w:rPr>
        <w:t xml:space="preserve"> έχουν υποδείξει οι </w:t>
      </w:r>
      <w:r>
        <w:rPr>
          <w:rFonts w:eastAsia="Times New Roman" w:cs="Times New Roman"/>
          <w:szCs w:val="24"/>
        </w:rPr>
        <w:t>Κ</w:t>
      </w:r>
      <w:r w:rsidRPr="009D0EB9">
        <w:rPr>
          <w:rFonts w:eastAsia="Times New Roman" w:cs="Times New Roman"/>
          <w:szCs w:val="24"/>
        </w:rPr>
        <w:t xml:space="preserve">οινοβουλευτικές </w:t>
      </w:r>
      <w:r>
        <w:rPr>
          <w:rFonts w:eastAsia="Times New Roman" w:cs="Times New Roman"/>
          <w:szCs w:val="24"/>
        </w:rPr>
        <w:t>Ο</w:t>
      </w:r>
      <w:r w:rsidRPr="009D0EB9">
        <w:rPr>
          <w:rFonts w:eastAsia="Times New Roman" w:cs="Times New Roman"/>
          <w:szCs w:val="24"/>
        </w:rPr>
        <w:t>μάδες</w:t>
      </w:r>
      <w:r>
        <w:rPr>
          <w:rFonts w:eastAsia="Times New Roman" w:cs="Times New Roman"/>
          <w:szCs w:val="24"/>
        </w:rPr>
        <w:t>,</w:t>
      </w:r>
      <w:r w:rsidRPr="009D0EB9">
        <w:rPr>
          <w:rFonts w:eastAsia="Times New Roman" w:cs="Times New Roman"/>
          <w:szCs w:val="24"/>
        </w:rPr>
        <w:t xml:space="preserve"> </w:t>
      </w:r>
      <w:r w:rsidRPr="009D0EB9">
        <w:rPr>
          <w:rFonts w:eastAsia="Times New Roman" w:cs="Times New Roman"/>
          <w:szCs w:val="24"/>
        </w:rPr>
        <w:lastRenderedPageBreak/>
        <w:t>ο αριθμός εκπροσώπ</w:t>
      </w:r>
      <w:r>
        <w:rPr>
          <w:rFonts w:eastAsia="Times New Roman" w:cs="Times New Roman"/>
          <w:szCs w:val="24"/>
        </w:rPr>
        <w:t>ησης</w:t>
      </w:r>
      <w:r w:rsidRPr="009D0EB9">
        <w:rPr>
          <w:rFonts w:eastAsia="Times New Roman" w:cs="Times New Roman"/>
          <w:szCs w:val="24"/>
        </w:rPr>
        <w:t xml:space="preserve"> των οποίων έχει υπολογιστεί με αναλογία της κοινοβουλευτικής</w:t>
      </w:r>
      <w:r>
        <w:rPr>
          <w:rFonts w:eastAsia="Times New Roman" w:cs="Times New Roman"/>
          <w:szCs w:val="24"/>
        </w:rPr>
        <w:t xml:space="preserve"> τους</w:t>
      </w:r>
      <w:r w:rsidRPr="009D0EB9">
        <w:rPr>
          <w:rFonts w:eastAsia="Times New Roman" w:cs="Times New Roman"/>
          <w:szCs w:val="24"/>
        </w:rPr>
        <w:t xml:space="preserve"> δύναμης</w:t>
      </w:r>
      <w:r>
        <w:rPr>
          <w:rFonts w:eastAsia="Times New Roman" w:cs="Times New Roman"/>
          <w:szCs w:val="24"/>
        </w:rPr>
        <w:t>. Π</w:t>
      </w:r>
      <w:r w:rsidRPr="009D0EB9">
        <w:rPr>
          <w:rFonts w:eastAsia="Times New Roman" w:cs="Times New Roman"/>
          <w:szCs w:val="24"/>
        </w:rPr>
        <w:t>ροτείνουμε οι εισηγητές</w:t>
      </w:r>
      <w:r>
        <w:rPr>
          <w:rFonts w:eastAsia="Times New Roman" w:cs="Times New Roman"/>
          <w:szCs w:val="24"/>
        </w:rPr>
        <w:t>,</w:t>
      </w:r>
      <w:r w:rsidRPr="009D0EB9">
        <w:rPr>
          <w:rFonts w:eastAsia="Times New Roman" w:cs="Times New Roman"/>
          <w:szCs w:val="24"/>
        </w:rPr>
        <w:t xml:space="preserve"> οι ειδικοί α</w:t>
      </w:r>
      <w:r>
        <w:rPr>
          <w:rFonts w:eastAsia="Times New Roman" w:cs="Times New Roman"/>
          <w:szCs w:val="24"/>
        </w:rPr>
        <w:t>γο</w:t>
      </w:r>
      <w:r w:rsidRPr="009D0EB9">
        <w:rPr>
          <w:rFonts w:eastAsia="Times New Roman" w:cs="Times New Roman"/>
          <w:szCs w:val="24"/>
        </w:rPr>
        <w:t>ρητ</w:t>
      </w:r>
      <w:r>
        <w:rPr>
          <w:rFonts w:eastAsia="Times New Roman" w:cs="Times New Roman"/>
          <w:szCs w:val="24"/>
        </w:rPr>
        <w:t>έ</w:t>
      </w:r>
      <w:r w:rsidRPr="009D0EB9">
        <w:rPr>
          <w:rFonts w:eastAsia="Times New Roman" w:cs="Times New Roman"/>
          <w:szCs w:val="24"/>
        </w:rPr>
        <w:t xml:space="preserve">ς και </w:t>
      </w:r>
      <w:r>
        <w:rPr>
          <w:rFonts w:eastAsia="Times New Roman" w:cs="Times New Roman"/>
          <w:szCs w:val="24"/>
        </w:rPr>
        <w:t xml:space="preserve">οι </w:t>
      </w:r>
      <w:r w:rsidRPr="009D0EB9">
        <w:rPr>
          <w:rFonts w:eastAsia="Times New Roman" w:cs="Times New Roman"/>
          <w:szCs w:val="24"/>
        </w:rPr>
        <w:t>ομιλητές να πάρουν το</w:t>
      </w:r>
      <w:r>
        <w:rPr>
          <w:rFonts w:eastAsia="Times New Roman" w:cs="Times New Roman"/>
          <w:szCs w:val="24"/>
        </w:rPr>
        <w:t>ν</w:t>
      </w:r>
      <w:r w:rsidRPr="009D0EB9">
        <w:rPr>
          <w:rFonts w:eastAsia="Times New Roman" w:cs="Times New Roman"/>
          <w:szCs w:val="24"/>
        </w:rPr>
        <w:t xml:space="preserve"> λόγο τελικά για </w:t>
      </w:r>
      <w:r>
        <w:rPr>
          <w:rFonts w:eastAsia="Times New Roman" w:cs="Times New Roman"/>
          <w:szCs w:val="24"/>
        </w:rPr>
        <w:t>δέ</w:t>
      </w:r>
      <w:r>
        <w:rPr>
          <w:rFonts w:eastAsia="Times New Roman" w:cs="Times New Roman"/>
          <w:szCs w:val="24"/>
        </w:rPr>
        <w:t>κα</w:t>
      </w:r>
      <w:r w:rsidRPr="009D0EB9">
        <w:rPr>
          <w:rFonts w:eastAsia="Times New Roman" w:cs="Times New Roman"/>
          <w:szCs w:val="24"/>
        </w:rPr>
        <w:t xml:space="preserve"> λεπτά</w:t>
      </w:r>
      <w:r>
        <w:rPr>
          <w:rFonts w:eastAsia="Times New Roman" w:cs="Times New Roman"/>
          <w:szCs w:val="24"/>
        </w:rPr>
        <w:t xml:space="preserve">, </w:t>
      </w:r>
      <w:r w:rsidRPr="009D0EB9">
        <w:rPr>
          <w:rFonts w:eastAsia="Times New Roman" w:cs="Times New Roman"/>
          <w:szCs w:val="24"/>
        </w:rPr>
        <w:t>π</w:t>
      </w:r>
      <w:r>
        <w:rPr>
          <w:rFonts w:eastAsia="Times New Roman" w:cs="Times New Roman"/>
          <w:szCs w:val="24"/>
        </w:rPr>
        <w:t>αρ’</w:t>
      </w:r>
      <w:r w:rsidRPr="009D0EB9">
        <w:rPr>
          <w:rFonts w:eastAsia="Times New Roman" w:cs="Times New Roman"/>
          <w:szCs w:val="24"/>
        </w:rPr>
        <w:t xml:space="preserve"> όσα προτείνονται στο άρθρο 108 του </w:t>
      </w:r>
      <w:r>
        <w:rPr>
          <w:rFonts w:eastAsia="Times New Roman" w:cs="Times New Roman"/>
          <w:szCs w:val="24"/>
        </w:rPr>
        <w:t>Κ</w:t>
      </w:r>
      <w:r w:rsidRPr="009D0EB9">
        <w:rPr>
          <w:rFonts w:eastAsia="Times New Roman" w:cs="Times New Roman"/>
          <w:szCs w:val="24"/>
        </w:rPr>
        <w:t>ανονισμού της Βουλής</w:t>
      </w:r>
      <w:r>
        <w:rPr>
          <w:rFonts w:eastAsia="Times New Roman" w:cs="Times New Roman"/>
          <w:szCs w:val="24"/>
        </w:rPr>
        <w:t>.</w:t>
      </w:r>
    </w:p>
    <w:p w14:paraId="01A9DCF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Επίσης,</w:t>
      </w:r>
      <w:r w:rsidRPr="009D0EB9">
        <w:rPr>
          <w:rFonts w:eastAsia="Times New Roman" w:cs="Times New Roman"/>
          <w:szCs w:val="24"/>
        </w:rPr>
        <w:t xml:space="preserve"> οι </w:t>
      </w:r>
      <w:r>
        <w:rPr>
          <w:rFonts w:eastAsia="Times New Roman" w:cs="Times New Roman"/>
          <w:szCs w:val="24"/>
        </w:rPr>
        <w:t>Κ</w:t>
      </w:r>
      <w:r w:rsidRPr="009D0EB9">
        <w:rPr>
          <w:rFonts w:eastAsia="Times New Roman" w:cs="Times New Roman"/>
          <w:szCs w:val="24"/>
        </w:rPr>
        <w:t xml:space="preserve">οινοβουλευτικοί </w:t>
      </w:r>
      <w:r>
        <w:rPr>
          <w:rFonts w:eastAsia="Times New Roman" w:cs="Times New Roman"/>
          <w:szCs w:val="24"/>
        </w:rPr>
        <w:t>Ε</w:t>
      </w:r>
      <w:r w:rsidRPr="009D0EB9">
        <w:rPr>
          <w:rFonts w:eastAsia="Times New Roman" w:cs="Times New Roman"/>
          <w:szCs w:val="24"/>
        </w:rPr>
        <w:t>κπρόσωποι</w:t>
      </w:r>
      <w:r>
        <w:rPr>
          <w:rFonts w:eastAsia="Times New Roman" w:cs="Times New Roman"/>
          <w:szCs w:val="24"/>
        </w:rPr>
        <w:t xml:space="preserve"> προτείνουμε</w:t>
      </w:r>
      <w:r w:rsidRPr="009D0EB9">
        <w:rPr>
          <w:rFonts w:eastAsia="Times New Roman" w:cs="Times New Roman"/>
          <w:szCs w:val="24"/>
        </w:rPr>
        <w:t xml:space="preserve"> να μιλήσουν και αυτ</w:t>
      </w:r>
      <w:r>
        <w:rPr>
          <w:rFonts w:eastAsia="Times New Roman" w:cs="Times New Roman"/>
          <w:szCs w:val="24"/>
        </w:rPr>
        <w:t>οί</w:t>
      </w:r>
      <w:r w:rsidRPr="009D0EB9">
        <w:rPr>
          <w:rFonts w:eastAsia="Times New Roman" w:cs="Times New Roman"/>
          <w:szCs w:val="24"/>
        </w:rPr>
        <w:t xml:space="preserve"> για </w:t>
      </w:r>
      <w:r>
        <w:rPr>
          <w:rFonts w:eastAsia="Times New Roman" w:cs="Times New Roman"/>
          <w:szCs w:val="24"/>
        </w:rPr>
        <w:t>δέκα</w:t>
      </w:r>
      <w:r w:rsidRPr="009D0EB9">
        <w:rPr>
          <w:rFonts w:eastAsia="Times New Roman" w:cs="Times New Roman"/>
          <w:szCs w:val="24"/>
        </w:rPr>
        <w:t xml:space="preserve"> λεπτά</w:t>
      </w:r>
      <w:r>
        <w:rPr>
          <w:rFonts w:eastAsia="Times New Roman" w:cs="Times New Roman"/>
          <w:szCs w:val="24"/>
        </w:rPr>
        <w:t>. Ο</w:t>
      </w:r>
      <w:r w:rsidRPr="009D0EB9">
        <w:rPr>
          <w:rFonts w:eastAsia="Times New Roman" w:cs="Times New Roman"/>
          <w:szCs w:val="24"/>
        </w:rPr>
        <w:t xml:space="preserve">μοίως και </w:t>
      </w:r>
      <w:r>
        <w:rPr>
          <w:rFonts w:eastAsia="Times New Roman" w:cs="Times New Roman"/>
          <w:szCs w:val="24"/>
        </w:rPr>
        <w:t>οι λοιποί</w:t>
      </w:r>
      <w:r w:rsidRPr="009D0EB9">
        <w:rPr>
          <w:rFonts w:eastAsia="Times New Roman" w:cs="Times New Roman"/>
          <w:szCs w:val="24"/>
        </w:rPr>
        <w:t xml:space="preserve"> </w:t>
      </w:r>
      <w:r>
        <w:rPr>
          <w:rFonts w:eastAsia="Times New Roman" w:cs="Times New Roman"/>
          <w:szCs w:val="24"/>
        </w:rPr>
        <w:t>Υ</w:t>
      </w:r>
      <w:r w:rsidRPr="009D0EB9">
        <w:rPr>
          <w:rFonts w:eastAsia="Times New Roman" w:cs="Times New Roman"/>
          <w:szCs w:val="24"/>
        </w:rPr>
        <w:t xml:space="preserve">πουργοί πλην του αρμόδιου </w:t>
      </w:r>
      <w:r>
        <w:rPr>
          <w:rFonts w:eastAsia="Times New Roman" w:cs="Times New Roman"/>
          <w:szCs w:val="24"/>
        </w:rPr>
        <w:t>Υ</w:t>
      </w:r>
      <w:r w:rsidRPr="009D0EB9">
        <w:rPr>
          <w:rFonts w:eastAsia="Times New Roman" w:cs="Times New Roman"/>
          <w:szCs w:val="24"/>
        </w:rPr>
        <w:t>πουργού για τον οποίο προτείνουμε να πάρει το</w:t>
      </w:r>
      <w:r>
        <w:rPr>
          <w:rFonts w:eastAsia="Times New Roman" w:cs="Times New Roman"/>
          <w:szCs w:val="24"/>
        </w:rPr>
        <w:t>ν</w:t>
      </w:r>
      <w:r w:rsidRPr="009D0EB9">
        <w:rPr>
          <w:rFonts w:eastAsia="Times New Roman" w:cs="Times New Roman"/>
          <w:szCs w:val="24"/>
        </w:rPr>
        <w:t xml:space="preserve"> λόγο </w:t>
      </w:r>
      <w:r>
        <w:rPr>
          <w:rFonts w:eastAsia="Times New Roman" w:cs="Times New Roman"/>
          <w:szCs w:val="24"/>
        </w:rPr>
        <w:t>για</w:t>
      </w:r>
      <w:r w:rsidRPr="009D0EB9">
        <w:rPr>
          <w:rFonts w:eastAsia="Times New Roman" w:cs="Times New Roman"/>
          <w:szCs w:val="24"/>
        </w:rPr>
        <w:t xml:space="preserve"> </w:t>
      </w:r>
      <w:r>
        <w:rPr>
          <w:rFonts w:eastAsia="Times New Roman" w:cs="Times New Roman"/>
          <w:szCs w:val="24"/>
        </w:rPr>
        <w:t xml:space="preserve">δεκαοκτώ </w:t>
      </w:r>
      <w:r w:rsidRPr="009D0EB9">
        <w:rPr>
          <w:rFonts w:eastAsia="Times New Roman" w:cs="Times New Roman"/>
          <w:szCs w:val="24"/>
        </w:rPr>
        <w:t>λεπτά</w:t>
      </w:r>
      <w:r>
        <w:rPr>
          <w:rFonts w:eastAsia="Times New Roman" w:cs="Times New Roman"/>
          <w:szCs w:val="24"/>
        </w:rPr>
        <w:t>.</w:t>
      </w:r>
    </w:p>
    <w:p w14:paraId="01A9DCF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Σώμα</w:t>
      </w:r>
      <w:r>
        <w:rPr>
          <w:rFonts w:eastAsia="Times New Roman" w:cs="Times New Roman"/>
          <w:szCs w:val="24"/>
        </w:rPr>
        <w:t xml:space="preserve"> συμφωνεί</w:t>
      </w:r>
      <w:r>
        <w:rPr>
          <w:rFonts w:eastAsia="Times New Roman" w:cs="Times New Roman"/>
          <w:szCs w:val="24"/>
        </w:rPr>
        <w:t>;</w:t>
      </w:r>
    </w:p>
    <w:p w14:paraId="01A9DCFC"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Δεν συμφωνούμε, κυρία Πρόεδρε. Χθες στην </w:t>
      </w:r>
      <w:r>
        <w:rPr>
          <w:rFonts w:eastAsia="Times New Roman" w:cs="Times New Roman"/>
          <w:szCs w:val="24"/>
        </w:rPr>
        <w:t>ε</w:t>
      </w:r>
      <w:r>
        <w:rPr>
          <w:rFonts w:eastAsia="Times New Roman" w:cs="Times New Roman"/>
          <w:szCs w:val="24"/>
        </w:rPr>
        <w:t xml:space="preserve">πιτροπή οι εισηγητές και οι ειδικοί αγορητές είχαν δεκαπέντε λεπτά. </w:t>
      </w:r>
    </w:p>
    <w:p w14:paraId="01A9DCF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πέντε λεπτά είχατε. </w:t>
      </w:r>
    </w:p>
    <w:p w14:paraId="01A9DCFE"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Πώς όχι; Αφού μιλήσαμε. </w:t>
      </w:r>
    </w:p>
    <w:p w14:paraId="01A9DCFF"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Εκεί ήμουν, στη </w:t>
      </w:r>
      <w:r>
        <w:rPr>
          <w:rFonts w:eastAsia="Times New Roman" w:cs="Times New Roman"/>
          <w:szCs w:val="24"/>
        </w:rPr>
        <w:t>δ</w:t>
      </w:r>
      <w:r>
        <w:rPr>
          <w:rFonts w:eastAsia="Times New Roman" w:cs="Times New Roman"/>
          <w:szCs w:val="24"/>
        </w:rPr>
        <w:t xml:space="preserve">ιάσκεψη. Λέτε να μην ξέρω; Σήμερα το πρωί αλλάξαμε τα πέντε λεπτά σε δέκα. </w:t>
      </w:r>
    </w:p>
    <w:p w14:paraId="01A9DD0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ΓΚΙΟΚΑΣ: </w:t>
      </w:r>
      <w:r>
        <w:rPr>
          <w:rFonts w:eastAsia="Times New Roman" w:cs="Times New Roman"/>
          <w:szCs w:val="24"/>
        </w:rPr>
        <w:t xml:space="preserve">Λέω για την </w:t>
      </w:r>
      <w:r>
        <w:rPr>
          <w:rFonts w:eastAsia="Times New Roman" w:cs="Times New Roman"/>
          <w:szCs w:val="24"/>
        </w:rPr>
        <w:t>ε</w:t>
      </w:r>
      <w:r>
        <w:rPr>
          <w:rFonts w:eastAsia="Times New Roman" w:cs="Times New Roman"/>
          <w:szCs w:val="24"/>
        </w:rPr>
        <w:t xml:space="preserve">πιτροπή χθες. Στην </w:t>
      </w:r>
      <w:r>
        <w:rPr>
          <w:rFonts w:eastAsia="Times New Roman" w:cs="Times New Roman"/>
          <w:szCs w:val="24"/>
        </w:rPr>
        <w:t>ε</w:t>
      </w:r>
      <w:r>
        <w:rPr>
          <w:rFonts w:eastAsia="Times New Roman" w:cs="Times New Roman"/>
          <w:szCs w:val="24"/>
        </w:rPr>
        <w:t>πιτροπή είχαμε δεκαπέντε λε</w:t>
      </w:r>
      <w:r>
        <w:rPr>
          <w:rFonts w:eastAsia="Times New Roman" w:cs="Times New Roman"/>
          <w:szCs w:val="24"/>
        </w:rPr>
        <w:t xml:space="preserve">πτά. </w:t>
      </w:r>
    </w:p>
    <w:p w14:paraId="01A9DD01"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Δεν μπορεί στην </w:t>
      </w:r>
      <w:r>
        <w:rPr>
          <w:rFonts w:eastAsia="Times New Roman" w:cs="Times New Roman"/>
          <w:szCs w:val="24"/>
        </w:rPr>
        <w:t>ε</w:t>
      </w:r>
      <w:r>
        <w:rPr>
          <w:rFonts w:eastAsia="Times New Roman" w:cs="Times New Roman"/>
          <w:szCs w:val="24"/>
        </w:rPr>
        <w:t xml:space="preserve">πιτροπή να έχουμε περισσότερο χρόνο απ’ ό,τι στην Ολομέλεια. </w:t>
      </w:r>
    </w:p>
    <w:p w14:paraId="01A9DD02"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Αυτό δεν δεσμεύει την Ολομέλεια. Εν πάση </w:t>
      </w:r>
      <w:proofErr w:type="spellStart"/>
      <w:r>
        <w:rPr>
          <w:rFonts w:eastAsia="Times New Roman" w:cs="Times New Roman"/>
          <w:szCs w:val="24"/>
        </w:rPr>
        <w:t>περιπτώσει</w:t>
      </w:r>
      <w:proofErr w:type="spellEnd"/>
      <w:r>
        <w:rPr>
          <w:rFonts w:eastAsia="Times New Roman" w:cs="Times New Roman"/>
          <w:szCs w:val="24"/>
        </w:rPr>
        <w:t xml:space="preserve">, έγινε η πρόταση. </w:t>
      </w:r>
    </w:p>
    <w:p w14:paraId="01A9DD0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Ξεκινάμε, λοιπόν, τη συζήτηση. </w:t>
      </w:r>
    </w:p>
    <w:p w14:paraId="01A9DD0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λόγο έχει ο εισηγητής του ΣΥΡΙΖΑ κ. Νικόλαος </w:t>
      </w:r>
      <w:proofErr w:type="spellStart"/>
      <w:r>
        <w:rPr>
          <w:rFonts w:eastAsia="Times New Roman" w:cs="Times New Roman"/>
          <w:szCs w:val="24"/>
        </w:rPr>
        <w:t>Τόσκας</w:t>
      </w:r>
      <w:proofErr w:type="spellEnd"/>
      <w:r>
        <w:rPr>
          <w:rFonts w:eastAsia="Times New Roman" w:cs="Times New Roman"/>
          <w:szCs w:val="24"/>
        </w:rPr>
        <w:t xml:space="preserve"> για δέκα λεπτά. </w:t>
      </w:r>
    </w:p>
    <w:p w14:paraId="01A9DD0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Κυρία Πρόεδρε, έχουμε αντίρρηση συνταγματικότητας, για να μην εισαχθεί προς συζήτηση. </w:t>
      </w:r>
    </w:p>
    <w:p w14:paraId="01A9DD0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αλλά την έχετε ξανακάνει. </w:t>
      </w:r>
    </w:p>
    <w:p w14:paraId="01A9DD07"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 xml:space="preserve">ΑΝΝΗΣ ΑΪΒΑΤΙΔΗΣ: </w:t>
      </w:r>
      <w:r>
        <w:rPr>
          <w:rFonts w:eastAsia="Times New Roman" w:cs="Times New Roman"/>
          <w:szCs w:val="24"/>
        </w:rPr>
        <w:t xml:space="preserve">Είναι επί της ουσίας του Συντάγματος. Το καταλαβαίνετε; </w:t>
      </w:r>
    </w:p>
    <w:p w14:paraId="01A9DD08" w14:textId="77777777" w:rsidR="00887A51" w:rsidRDefault="009C255F">
      <w:pPr>
        <w:spacing w:after="0"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w:t>
      </w:r>
      <w:r w:rsidRPr="009D0EB9">
        <w:rPr>
          <w:rFonts w:eastAsia="Times New Roman" w:cs="Times New Roman"/>
          <w:szCs w:val="24"/>
        </w:rPr>
        <w:t>εν είναι</w:t>
      </w:r>
      <w:r>
        <w:rPr>
          <w:rFonts w:eastAsia="Times New Roman" w:cs="Times New Roman"/>
          <w:szCs w:val="24"/>
        </w:rPr>
        <w:t xml:space="preserve">, κύριε </w:t>
      </w:r>
      <w:proofErr w:type="spellStart"/>
      <w:r>
        <w:rPr>
          <w:rFonts w:eastAsia="Times New Roman" w:cs="Times New Roman"/>
          <w:szCs w:val="24"/>
        </w:rPr>
        <w:t>Αϊβατίδη</w:t>
      </w:r>
      <w:proofErr w:type="spellEnd"/>
      <w:r>
        <w:rPr>
          <w:rFonts w:eastAsia="Times New Roman" w:cs="Times New Roman"/>
          <w:szCs w:val="24"/>
        </w:rPr>
        <w:t>.</w:t>
      </w:r>
    </w:p>
    <w:p w14:paraId="01A9DD09"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 xml:space="preserve">Μην ξεκινάτε, κυρία Πρόεδρε. Είναι λάθος. </w:t>
      </w:r>
    </w:p>
    <w:p w14:paraId="01A9DD0A"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w:t>
      </w:r>
      <w:r>
        <w:rPr>
          <w:rFonts w:eastAsia="Times New Roman" w:cs="Times New Roman"/>
          <w:szCs w:val="24"/>
        </w:rPr>
        <w:t>είναι λάθος. Η</w:t>
      </w:r>
      <w:r w:rsidRPr="009D0EB9">
        <w:rPr>
          <w:rFonts w:eastAsia="Times New Roman" w:cs="Times New Roman"/>
          <w:szCs w:val="24"/>
        </w:rPr>
        <w:t xml:space="preserve"> ένσταση αντισυνταγματικότητας συζητείται όποια στιγμή κριθεί</w:t>
      </w:r>
      <w:r>
        <w:rPr>
          <w:rFonts w:eastAsia="Times New Roman" w:cs="Times New Roman"/>
          <w:szCs w:val="24"/>
        </w:rPr>
        <w:t>.</w:t>
      </w:r>
    </w:p>
    <w:p w14:paraId="01A9DD0B"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Είναι επί της ουσίας. </w:t>
      </w:r>
    </w:p>
    <w:p w14:paraId="01A9DD0C"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Την </w:t>
      </w:r>
      <w:r w:rsidRPr="009D0EB9">
        <w:rPr>
          <w:rFonts w:eastAsia="Times New Roman" w:cs="Times New Roman"/>
          <w:szCs w:val="24"/>
        </w:rPr>
        <w:t>ξέρω</w:t>
      </w:r>
      <w:r>
        <w:rPr>
          <w:rFonts w:eastAsia="Times New Roman" w:cs="Times New Roman"/>
          <w:szCs w:val="24"/>
        </w:rPr>
        <w:t>. Τ</w:t>
      </w:r>
      <w:r w:rsidRPr="009D0EB9">
        <w:rPr>
          <w:rFonts w:eastAsia="Times New Roman" w:cs="Times New Roman"/>
          <w:szCs w:val="24"/>
        </w:rPr>
        <w:t xml:space="preserve">α ίδια δεν είπατε </w:t>
      </w:r>
      <w:r>
        <w:rPr>
          <w:rFonts w:eastAsia="Times New Roman" w:cs="Times New Roman"/>
          <w:szCs w:val="24"/>
        </w:rPr>
        <w:t>και για</w:t>
      </w:r>
      <w:r w:rsidRPr="009D0EB9">
        <w:rPr>
          <w:rFonts w:eastAsia="Times New Roman" w:cs="Times New Roman"/>
          <w:szCs w:val="24"/>
        </w:rPr>
        <w:t xml:space="preserve"> την προηγούμενη</w:t>
      </w:r>
      <w:r>
        <w:rPr>
          <w:rFonts w:eastAsia="Times New Roman" w:cs="Times New Roman"/>
          <w:szCs w:val="24"/>
        </w:rPr>
        <w:t xml:space="preserve"> για τις Πρέσπες; </w:t>
      </w:r>
    </w:p>
    <w:p w14:paraId="01A9DD0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Ό,τι </w:t>
      </w:r>
      <w:r>
        <w:rPr>
          <w:rFonts w:eastAsia="Times New Roman" w:cs="Times New Roman"/>
          <w:szCs w:val="24"/>
        </w:rPr>
        <w:t>θέλουμε θα πούμε!</w:t>
      </w:r>
    </w:p>
    <w:p w14:paraId="01A9DD0E"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Διαβάστε το άρθρο 28, παράγραφος 1.</w:t>
      </w:r>
    </w:p>
    <w:p w14:paraId="01A9DD0F" w14:textId="77777777" w:rsidR="00887A51" w:rsidRDefault="009C255F">
      <w:pPr>
        <w:spacing w:after="0"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w:t>
      </w:r>
      <w:r w:rsidRPr="009D0EB9">
        <w:rPr>
          <w:rFonts w:eastAsia="Times New Roman" w:cs="Times New Roman"/>
          <w:szCs w:val="24"/>
        </w:rPr>
        <w:t xml:space="preserve">ο </w:t>
      </w:r>
      <w:r>
        <w:rPr>
          <w:rFonts w:eastAsia="Times New Roman" w:cs="Times New Roman"/>
          <w:szCs w:val="24"/>
        </w:rPr>
        <w:t xml:space="preserve">άρθρο </w:t>
      </w:r>
      <w:r w:rsidRPr="009D0EB9">
        <w:rPr>
          <w:rFonts w:eastAsia="Times New Roman" w:cs="Times New Roman"/>
          <w:szCs w:val="24"/>
        </w:rPr>
        <w:t>28</w:t>
      </w:r>
      <w:r>
        <w:rPr>
          <w:rFonts w:eastAsia="Times New Roman" w:cs="Times New Roman"/>
          <w:szCs w:val="24"/>
        </w:rPr>
        <w:t xml:space="preserve">, παράγραφος </w:t>
      </w:r>
      <w:r w:rsidRPr="009D0EB9">
        <w:rPr>
          <w:rFonts w:eastAsia="Times New Roman" w:cs="Times New Roman"/>
          <w:szCs w:val="24"/>
        </w:rPr>
        <w:t>1 εφαρμόζεται</w:t>
      </w:r>
      <w:r>
        <w:rPr>
          <w:rFonts w:eastAsia="Times New Roman" w:cs="Times New Roman"/>
          <w:szCs w:val="24"/>
        </w:rPr>
        <w:t>.</w:t>
      </w:r>
    </w:p>
    <w:p w14:paraId="01A9DD1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Είναι λάθος αυτό που κάνετε! </w:t>
      </w:r>
    </w:p>
    <w:p w14:paraId="01A9DD11"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Καλά, π</w:t>
      </w:r>
      <w:r>
        <w:rPr>
          <w:rFonts w:eastAsia="Times New Roman" w:cs="Times New Roman"/>
          <w:szCs w:val="24"/>
        </w:rPr>
        <w:t>εριμένετε</w:t>
      </w:r>
      <w:r>
        <w:rPr>
          <w:rFonts w:eastAsia="Times New Roman" w:cs="Times New Roman"/>
          <w:szCs w:val="24"/>
        </w:rPr>
        <w:t>!</w:t>
      </w:r>
      <w:r>
        <w:rPr>
          <w:rFonts w:eastAsia="Times New Roman" w:cs="Times New Roman"/>
          <w:szCs w:val="24"/>
        </w:rPr>
        <w:t xml:space="preserve"> Θα συνεχίσουμε. </w:t>
      </w:r>
    </w:p>
    <w:p w14:paraId="01A9DD12" w14:textId="77777777" w:rsidR="00887A51" w:rsidRDefault="009C255F">
      <w:pPr>
        <w:spacing w:after="0" w:line="600" w:lineRule="auto"/>
        <w:ind w:firstLine="720"/>
        <w:jc w:val="both"/>
        <w:rPr>
          <w:rFonts w:eastAsia="Times New Roman" w:cs="Times New Roman"/>
          <w:b/>
          <w:szCs w:val="24"/>
        </w:rPr>
      </w:pPr>
      <w:r>
        <w:rPr>
          <w:rFonts w:eastAsia="Times New Roman" w:cs="Times New Roman"/>
          <w:b/>
          <w:szCs w:val="24"/>
        </w:rPr>
        <w:t xml:space="preserve">ΙΩΑΝΝΗΣ ΑΪΒΑΤΙΔΗΣ: </w:t>
      </w:r>
      <w:r>
        <w:rPr>
          <w:rFonts w:eastAsia="Times New Roman" w:cs="Times New Roman"/>
          <w:szCs w:val="24"/>
        </w:rPr>
        <w:t xml:space="preserve">Είναι επί της ουσίας. Δεν πρέπει να εισαχθεί. </w:t>
      </w:r>
    </w:p>
    <w:p w14:paraId="01A9DD13"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w:t>
      </w:r>
      <w:r w:rsidRPr="009D0EB9">
        <w:rPr>
          <w:rFonts w:eastAsia="Times New Roman" w:cs="Times New Roman"/>
          <w:szCs w:val="24"/>
        </w:rPr>
        <w:t>ύριε</w:t>
      </w:r>
      <w:r>
        <w:rPr>
          <w:rFonts w:eastAsia="Times New Roman" w:cs="Times New Roman"/>
          <w:szCs w:val="24"/>
        </w:rPr>
        <w:t>,</w:t>
      </w:r>
      <w:r w:rsidRPr="009D0EB9">
        <w:rPr>
          <w:rFonts w:eastAsia="Times New Roman" w:cs="Times New Roman"/>
          <w:szCs w:val="24"/>
        </w:rPr>
        <w:t xml:space="preserve"> τα νομικά ζητήματα είναι λυμένα</w:t>
      </w:r>
      <w:r>
        <w:rPr>
          <w:rFonts w:eastAsia="Times New Roman" w:cs="Times New Roman"/>
          <w:szCs w:val="24"/>
        </w:rPr>
        <w:t>.</w:t>
      </w:r>
    </w:p>
    <w:p w14:paraId="01A9DD14"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Χρυσής Αυγής)</w:t>
      </w:r>
    </w:p>
    <w:p w14:paraId="01A9DD1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Καθίστε κάτω. Οποιαδ</w:t>
      </w:r>
      <w:r>
        <w:rPr>
          <w:rFonts w:eastAsia="Times New Roman" w:cs="Times New Roman"/>
          <w:szCs w:val="24"/>
        </w:rPr>
        <w:t xml:space="preserve">ήποτε στιγμή συζητείται. </w:t>
      </w:r>
    </w:p>
    <w:p w14:paraId="01A9DD1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Θα απαγορεύσετε εσείς στον άνθρωπο να πει την άποψή του;</w:t>
      </w:r>
    </w:p>
    <w:p w14:paraId="01A9DD17"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θα απαγορεύσω. Σε κάποια φάση θα σας δώσω τον λόγο. </w:t>
      </w:r>
    </w:p>
    <w:p w14:paraId="01A9DD18"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Τώρα, πριν ξεκινήσει η διαδικασία</w:t>
      </w:r>
      <w:r>
        <w:rPr>
          <w:rFonts w:eastAsia="Times New Roman" w:cs="Times New Roman"/>
          <w:szCs w:val="24"/>
        </w:rPr>
        <w:t>,</w:t>
      </w:r>
      <w:r>
        <w:rPr>
          <w:rFonts w:eastAsia="Times New Roman" w:cs="Times New Roman"/>
          <w:szCs w:val="24"/>
        </w:rPr>
        <w:t xml:space="preserve"> να δώσε</w:t>
      </w:r>
      <w:r>
        <w:rPr>
          <w:rFonts w:eastAsia="Times New Roman" w:cs="Times New Roman"/>
          <w:szCs w:val="24"/>
        </w:rPr>
        <w:t xml:space="preserve">τε τον λόγο. </w:t>
      </w:r>
    </w:p>
    <w:p w14:paraId="01A9DD19"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Σε όποια στιγμή κρίνω. Γιατί σας φαίνεται παράξενο; </w:t>
      </w:r>
    </w:p>
    <w:p w14:paraId="01A9DD1A"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Εσείς θα αποφασίσετε; </w:t>
      </w:r>
    </w:p>
    <w:p w14:paraId="01A9DD1B" w14:textId="77777777" w:rsidR="00887A51" w:rsidRDefault="009C255F">
      <w:pPr>
        <w:spacing w:after="0" w:line="600" w:lineRule="auto"/>
        <w:ind w:firstLine="720"/>
        <w:jc w:val="both"/>
        <w:rPr>
          <w:rFonts w:eastAsia="Times New Roman" w:cs="Times New Roman"/>
          <w:szCs w:val="24"/>
        </w:rPr>
      </w:pPr>
      <w:r w:rsidRPr="00B4221D">
        <w:rPr>
          <w:rFonts w:eastAsia="Times New Roman" w:cs="Times New Roman"/>
          <w:b/>
          <w:szCs w:val="24"/>
        </w:rPr>
        <w:t>ΠΡΟΕΔΡΕΥΟΥΣΑ (Αναστασία Χριστοδουλοπούλου):</w:t>
      </w:r>
      <w:r>
        <w:rPr>
          <w:rFonts w:eastAsia="Times New Roman" w:cs="Times New Roman"/>
          <w:szCs w:val="24"/>
        </w:rPr>
        <w:t xml:space="preserve"> Κι εσείς θα μπορούσατε να την καταθέσετε πριν από την ψηφοφορία</w:t>
      </w:r>
      <w:r>
        <w:rPr>
          <w:rFonts w:eastAsia="Times New Roman" w:cs="Times New Roman"/>
          <w:szCs w:val="24"/>
        </w:rPr>
        <w:t xml:space="preserve">. Δεν υπάρχει κανένα </w:t>
      </w:r>
      <w:proofErr w:type="spellStart"/>
      <w:r>
        <w:rPr>
          <w:rFonts w:eastAsia="Times New Roman" w:cs="Times New Roman"/>
          <w:szCs w:val="24"/>
        </w:rPr>
        <w:t>νομοτυπικό</w:t>
      </w:r>
      <w:proofErr w:type="spellEnd"/>
      <w:r>
        <w:rPr>
          <w:rFonts w:eastAsia="Times New Roman" w:cs="Times New Roman"/>
          <w:szCs w:val="24"/>
        </w:rPr>
        <w:t xml:space="preserve"> τι ώρα κατατίθενται οι ενστάσεις. </w:t>
      </w:r>
    </w:p>
    <w:p w14:paraId="01A9DD1C"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ΑΪΒΑΤΙΔΗΣ: </w:t>
      </w:r>
      <w:r>
        <w:rPr>
          <w:rFonts w:eastAsia="Times New Roman" w:cs="Times New Roman"/>
          <w:szCs w:val="24"/>
        </w:rPr>
        <w:t>Διαβάστε το άρθρο 100. Δεν το ξέρετε!</w:t>
      </w:r>
    </w:p>
    <w:p w14:paraId="01A9DD1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το ξέρω, περίμενα εσάς! </w:t>
      </w:r>
    </w:p>
    <w:p w14:paraId="01A9DD1E"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Στην αρχή πρέπει να συζητηθεί. Έχετε λάθ</w:t>
      </w:r>
      <w:r>
        <w:rPr>
          <w:rFonts w:eastAsia="Times New Roman" w:cs="Times New Roman"/>
          <w:szCs w:val="24"/>
        </w:rPr>
        <w:t xml:space="preserve">ος, κυρία Πρόεδρε. </w:t>
      </w:r>
    </w:p>
    <w:p w14:paraId="01A9DD1F"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Ας ξεκινήσει ο κ. </w:t>
      </w:r>
      <w:proofErr w:type="spellStart"/>
      <w:r>
        <w:rPr>
          <w:rFonts w:eastAsia="Times New Roman" w:cs="Times New Roman"/>
          <w:szCs w:val="24"/>
        </w:rPr>
        <w:t>Τόσκας</w:t>
      </w:r>
      <w:proofErr w:type="spellEnd"/>
      <w:r>
        <w:rPr>
          <w:rFonts w:eastAsia="Times New Roman" w:cs="Times New Roman"/>
          <w:szCs w:val="24"/>
        </w:rPr>
        <w:t xml:space="preserve">. Θα ακουστεί η ένστασή σας. </w:t>
      </w:r>
    </w:p>
    <w:p w14:paraId="01A9DD2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Τόσκα</w:t>
      </w:r>
      <w:proofErr w:type="spellEnd"/>
      <w:r>
        <w:rPr>
          <w:rFonts w:eastAsia="Times New Roman" w:cs="Times New Roman"/>
          <w:szCs w:val="24"/>
        </w:rPr>
        <w:t xml:space="preserve">, έχετε τον λόγο. </w:t>
      </w:r>
    </w:p>
    <w:p w14:paraId="01A9DD21"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w:t>
      </w:r>
      <w:r>
        <w:rPr>
          <w:rFonts w:eastAsia="Times New Roman" w:cs="Times New Roman"/>
          <w:szCs w:val="24"/>
        </w:rPr>
        <w:t xml:space="preserve">Κυρία Πρόεδρε, κυρίες και κύριοι, με την κύρωση του </w:t>
      </w:r>
      <w:r w:rsidRPr="009D0EB9">
        <w:rPr>
          <w:rFonts w:eastAsia="Times New Roman" w:cs="Times New Roman"/>
          <w:szCs w:val="24"/>
        </w:rPr>
        <w:t xml:space="preserve">παρόντος νομοσχεδίου </w:t>
      </w:r>
      <w:r>
        <w:rPr>
          <w:rFonts w:eastAsia="Times New Roman" w:cs="Times New Roman"/>
          <w:szCs w:val="24"/>
        </w:rPr>
        <w:t xml:space="preserve">υλοποιούνται τα βήματα και οι </w:t>
      </w:r>
      <w:r w:rsidRPr="009D0EB9">
        <w:rPr>
          <w:rFonts w:eastAsia="Times New Roman" w:cs="Times New Roman"/>
          <w:szCs w:val="24"/>
        </w:rPr>
        <w:t>υποχρεώσεις</w:t>
      </w:r>
      <w:r>
        <w:rPr>
          <w:rFonts w:eastAsia="Times New Roman" w:cs="Times New Roman"/>
          <w:szCs w:val="24"/>
        </w:rPr>
        <w:t xml:space="preserve"> της</w:t>
      </w:r>
      <w:r w:rsidRPr="009D0EB9">
        <w:rPr>
          <w:rFonts w:eastAsia="Times New Roman" w:cs="Times New Roman"/>
          <w:szCs w:val="24"/>
        </w:rPr>
        <w:t xml:space="preserve"> ελληνικής πλευράς </w:t>
      </w:r>
      <w:r>
        <w:rPr>
          <w:rFonts w:eastAsia="Times New Roman" w:cs="Times New Roman"/>
          <w:szCs w:val="24"/>
        </w:rPr>
        <w:t>σ</w:t>
      </w:r>
      <w:r w:rsidRPr="009D0EB9">
        <w:rPr>
          <w:rFonts w:eastAsia="Times New Roman" w:cs="Times New Roman"/>
          <w:szCs w:val="24"/>
        </w:rPr>
        <w:t>ύμφωνα με τις προβλέψεις τ</w:t>
      </w:r>
      <w:r>
        <w:rPr>
          <w:rFonts w:eastAsia="Times New Roman" w:cs="Times New Roman"/>
          <w:szCs w:val="24"/>
        </w:rPr>
        <w:t>ης</w:t>
      </w:r>
      <w:r w:rsidRPr="009D0EB9">
        <w:rPr>
          <w:rFonts w:eastAsia="Times New Roman" w:cs="Times New Roman"/>
          <w:szCs w:val="24"/>
        </w:rPr>
        <w:t xml:space="preserve"> ήδη εγκεκριμέν</w:t>
      </w:r>
      <w:r>
        <w:rPr>
          <w:rFonts w:eastAsia="Times New Roman" w:cs="Times New Roman"/>
          <w:szCs w:val="24"/>
        </w:rPr>
        <w:t>η</w:t>
      </w:r>
      <w:r w:rsidRPr="009D0EB9">
        <w:rPr>
          <w:rFonts w:eastAsia="Times New Roman" w:cs="Times New Roman"/>
          <w:szCs w:val="24"/>
        </w:rPr>
        <w:t xml:space="preserve">ς από τη Βουλή </w:t>
      </w:r>
      <w:r>
        <w:rPr>
          <w:rFonts w:eastAsia="Times New Roman" w:cs="Times New Roman"/>
          <w:szCs w:val="24"/>
        </w:rPr>
        <w:t>Σ</w:t>
      </w:r>
      <w:r w:rsidRPr="009D0EB9">
        <w:rPr>
          <w:rFonts w:eastAsia="Times New Roman" w:cs="Times New Roman"/>
          <w:szCs w:val="24"/>
        </w:rPr>
        <w:t>υμφωνίας των Πρεσπών</w:t>
      </w:r>
      <w:r>
        <w:rPr>
          <w:rFonts w:eastAsia="Times New Roman" w:cs="Times New Roman"/>
          <w:szCs w:val="24"/>
        </w:rPr>
        <w:t>,</w:t>
      </w:r>
      <w:r w:rsidRPr="009D0EB9">
        <w:rPr>
          <w:rFonts w:eastAsia="Times New Roman" w:cs="Times New Roman"/>
          <w:szCs w:val="24"/>
        </w:rPr>
        <w:t xml:space="preserve"> άρθρο 2</w:t>
      </w:r>
      <w:r>
        <w:rPr>
          <w:rFonts w:eastAsia="Times New Roman" w:cs="Times New Roman"/>
          <w:szCs w:val="24"/>
        </w:rPr>
        <w:t xml:space="preserve">. Η κύρωση του </w:t>
      </w:r>
      <w:r>
        <w:rPr>
          <w:rFonts w:eastAsia="Times New Roman" w:cs="Times New Roman"/>
          <w:szCs w:val="24"/>
        </w:rPr>
        <w:t>π</w:t>
      </w:r>
      <w:r>
        <w:rPr>
          <w:rFonts w:eastAsia="Times New Roman" w:cs="Times New Roman"/>
          <w:szCs w:val="24"/>
        </w:rPr>
        <w:t>ρωτοκόλλου</w:t>
      </w:r>
      <w:r w:rsidRPr="009D0EB9">
        <w:rPr>
          <w:rFonts w:eastAsia="Times New Roman" w:cs="Times New Roman"/>
          <w:szCs w:val="24"/>
        </w:rPr>
        <w:t xml:space="preserve"> είναι μεν αναγκαία αλλά δεν αρκεί για τη συμμετοχή της γειτονικής χώρας στο</w:t>
      </w:r>
      <w:r w:rsidRPr="009D0EB9">
        <w:rPr>
          <w:rFonts w:eastAsia="Times New Roman" w:cs="Times New Roman"/>
          <w:szCs w:val="24"/>
        </w:rPr>
        <w:t xml:space="preserve"> ΝΑΤΟ</w:t>
      </w:r>
      <w:r>
        <w:rPr>
          <w:rFonts w:eastAsia="Times New Roman" w:cs="Times New Roman"/>
          <w:szCs w:val="24"/>
        </w:rPr>
        <w:t>,</w:t>
      </w:r>
      <w:r w:rsidRPr="009D0EB9">
        <w:rPr>
          <w:rFonts w:eastAsia="Times New Roman" w:cs="Times New Roman"/>
          <w:szCs w:val="24"/>
        </w:rPr>
        <w:t xml:space="preserve"> δεδομένου ότι θα απαιτηθεί και η έγκριση από τα </w:t>
      </w:r>
      <w:r>
        <w:rPr>
          <w:rFonts w:eastAsia="Times New Roman" w:cs="Times New Roman"/>
          <w:szCs w:val="24"/>
        </w:rPr>
        <w:t>κ</w:t>
      </w:r>
      <w:r w:rsidRPr="009D0EB9">
        <w:rPr>
          <w:rFonts w:eastAsia="Times New Roman" w:cs="Times New Roman"/>
          <w:szCs w:val="24"/>
        </w:rPr>
        <w:t xml:space="preserve">οινοβούλια </w:t>
      </w:r>
      <w:r>
        <w:rPr>
          <w:rFonts w:eastAsia="Times New Roman" w:cs="Times New Roman"/>
          <w:szCs w:val="24"/>
        </w:rPr>
        <w:t>ή</w:t>
      </w:r>
      <w:r w:rsidRPr="009D0EB9">
        <w:rPr>
          <w:rFonts w:eastAsia="Times New Roman" w:cs="Times New Roman"/>
          <w:szCs w:val="24"/>
        </w:rPr>
        <w:t xml:space="preserve"> κυβ</w:t>
      </w:r>
      <w:r>
        <w:rPr>
          <w:rFonts w:eastAsia="Times New Roman" w:cs="Times New Roman"/>
          <w:szCs w:val="24"/>
        </w:rPr>
        <w:t>ερνήσεις</w:t>
      </w:r>
      <w:r w:rsidRPr="009D0EB9">
        <w:rPr>
          <w:rFonts w:eastAsia="Times New Roman" w:cs="Times New Roman"/>
          <w:szCs w:val="24"/>
        </w:rPr>
        <w:t xml:space="preserve"> </w:t>
      </w:r>
      <w:r>
        <w:rPr>
          <w:rFonts w:eastAsia="Times New Roman" w:cs="Times New Roman"/>
          <w:szCs w:val="24"/>
        </w:rPr>
        <w:t>των είκοσι εννέα χωρών-μελών</w:t>
      </w:r>
      <w:r w:rsidRPr="009D0EB9">
        <w:rPr>
          <w:rFonts w:eastAsia="Times New Roman" w:cs="Times New Roman"/>
          <w:szCs w:val="24"/>
        </w:rPr>
        <w:t xml:space="preserve"> του </w:t>
      </w:r>
      <w:r>
        <w:rPr>
          <w:rFonts w:eastAsia="Times New Roman" w:cs="Times New Roman"/>
          <w:szCs w:val="24"/>
        </w:rPr>
        <w:t>ο</w:t>
      </w:r>
      <w:r w:rsidRPr="009D0EB9">
        <w:rPr>
          <w:rFonts w:eastAsia="Times New Roman" w:cs="Times New Roman"/>
          <w:szCs w:val="24"/>
        </w:rPr>
        <w:t>ργανισμού</w:t>
      </w:r>
      <w:r>
        <w:rPr>
          <w:rFonts w:eastAsia="Times New Roman" w:cs="Times New Roman"/>
          <w:szCs w:val="24"/>
        </w:rPr>
        <w:t>.</w:t>
      </w:r>
    </w:p>
    <w:p w14:paraId="01A9DD2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Δυο λόγια για το ιστορικό.</w:t>
      </w:r>
      <w:r w:rsidRPr="009D0EB9">
        <w:rPr>
          <w:rFonts w:eastAsia="Times New Roman" w:cs="Times New Roman"/>
          <w:szCs w:val="24"/>
        </w:rPr>
        <w:t xml:space="preserve"> </w:t>
      </w:r>
      <w:r>
        <w:rPr>
          <w:rFonts w:eastAsia="Times New Roman" w:cs="Times New Roman"/>
          <w:szCs w:val="24"/>
        </w:rPr>
        <w:t>Μ</w:t>
      </w:r>
      <w:r w:rsidRPr="009D0EB9">
        <w:rPr>
          <w:rFonts w:eastAsia="Times New Roman" w:cs="Times New Roman"/>
          <w:szCs w:val="24"/>
        </w:rPr>
        <w:t xml:space="preserve">έχρι σήμερα το ΝΑΤΟ έχει </w:t>
      </w:r>
      <w:r>
        <w:rPr>
          <w:rFonts w:eastAsia="Times New Roman" w:cs="Times New Roman"/>
          <w:szCs w:val="24"/>
        </w:rPr>
        <w:t>είκοσι εννέα</w:t>
      </w:r>
      <w:r w:rsidRPr="009D0EB9">
        <w:rPr>
          <w:rFonts w:eastAsia="Times New Roman" w:cs="Times New Roman"/>
          <w:szCs w:val="24"/>
        </w:rPr>
        <w:t xml:space="preserve"> μέλη</w:t>
      </w:r>
      <w:r>
        <w:rPr>
          <w:rFonts w:eastAsia="Times New Roman" w:cs="Times New Roman"/>
          <w:szCs w:val="24"/>
        </w:rPr>
        <w:t>.</w:t>
      </w:r>
      <w:r w:rsidRPr="009D0EB9">
        <w:rPr>
          <w:rFonts w:eastAsia="Times New Roman" w:cs="Times New Roman"/>
          <w:szCs w:val="24"/>
        </w:rPr>
        <w:t xml:space="preserve"> </w:t>
      </w:r>
      <w:r>
        <w:rPr>
          <w:rFonts w:eastAsia="Times New Roman" w:cs="Times New Roman"/>
          <w:szCs w:val="24"/>
        </w:rPr>
        <w:t>Από το 19</w:t>
      </w:r>
      <w:r w:rsidRPr="009D0EB9">
        <w:rPr>
          <w:rFonts w:eastAsia="Times New Roman" w:cs="Times New Roman"/>
          <w:szCs w:val="24"/>
        </w:rPr>
        <w:t xml:space="preserve">49 έγιναν διαδοχικά διάφορες </w:t>
      </w:r>
      <w:r>
        <w:rPr>
          <w:rFonts w:eastAsia="Times New Roman" w:cs="Times New Roman"/>
          <w:szCs w:val="24"/>
        </w:rPr>
        <w:t>διευρύνσεις.</w:t>
      </w:r>
      <w:r w:rsidRPr="009D0EB9">
        <w:rPr>
          <w:rFonts w:eastAsia="Times New Roman" w:cs="Times New Roman"/>
          <w:szCs w:val="24"/>
        </w:rPr>
        <w:t xml:space="preserve"> </w:t>
      </w:r>
      <w:r>
        <w:rPr>
          <w:rFonts w:eastAsia="Times New Roman" w:cs="Times New Roman"/>
          <w:szCs w:val="24"/>
        </w:rPr>
        <w:t xml:space="preserve">Η </w:t>
      </w:r>
      <w:r w:rsidRPr="009D0EB9">
        <w:rPr>
          <w:rFonts w:eastAsia="Times New Roman" w:cs="Times New Roman"/>
          <w:szCs w:val="24"/>
        </w:rPr>
        <w:t>προηγούμενη χώρα</w:t>
      </w:r>
      <w:r>
        <w:rPr>
          <w:rFonts w:eastAsia="Times New Roman" w:cs="Times New Roman"/>
          <w:szCs w:val="24"/>
        </w:rPr>
        <w:t>,</w:t>
      </w:r>
      <w:r w:rsidRPr="009D0EB9">
        <w:rPr>
          <w:rFonts w:eastAsia="Times New Roman" w:cs="Times New Roman"/>
          <w:szCs w:val="24"/>
        </w:rPr>
        <w:t xml:space="preserve"> η οποία είχε εισέλθει στον </w:t>
      </w:r>
      <w:r>
        <w:rPr>
          <w:rFonts w:eastAsia="Times New Roman" w:cs="Times New Roman"/>
          <w:szCs w:val="24"/>
        </w:rPr>
        <w:t>ο</w:t>
      </w:r>
      <w:r w:rsidRPr="009D0EB9">
        <w:rPr>
          <w:rFonts w:eastAsia="Times New Roman" w:cs="Times New Roman"/>
          <w:szCs w:val="24"/>
        </w:rPr>
        <w:t>ργανισμό</w:t>
      </w:r>
      <w:r>
        <w:rPr>
          <w:rFonts w:eastAsia="Times New Roman" w:cs="Times New Roman"/>
          <w:szCs w:val="24"/>
        </w:rPr>
        <w:t>,</w:t>
      </w:r>
      <w:r w:rsidRPr="009D0EB9">
        <w:rPr>
          <w:rFonts w:eastAsia="Times New Roman" w:cs="Times New Roman"/>
          <w:szCs w:val="24"/>
        </w:rPr>
        <w:t xml:space="preserve"> ήταν το Μαυροβούνιο το 2017</w:t>
      </w:r>
      <w:r>
        <w:rPr>
          <w:rFonts w:eastAsia="Times New Roman" w:cs="Times New Roman"/>
          <w:szCs w:val="24"/>
        </w:rPr>
        <w:t>. Π</w:t>
      </w:r>
      <w:r w:rsidRPr="009D0EB9">
        <w:rPr>
          <w:rFonts w:eastAsia="Times New Roman" w:cs="Times New Roman"/>
          <w:szCs w:val="24"/>
        </w:rPr>
        <w:t>ιο πριν ήταν η Αλβανία και η Κροατία και</w:t>
      </w:r>
      <w:r>
        <w:rPr>
          <w:rFonts w:eastAsia="Times New Roman" w:cs="Times New Roman"/>
          <w:szCs w:val="24"/>
        </w:rPr>
        <w:t xml:space="preserve"> τα λοιπά. </w:t>
      </w:r>
    </w:p>
    <w:p w14:paraId="01A9DD2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Την 6</w:t>
      </w:r>
      <w:r w:rsidRPr="005A48B0">
        <w:rPr>
          <w:rFonts w:eastAsia="Times New Roman" w:cs="Times New Roman"/>
          <w:szCs w:val="24"/>
          <w:vertAlign w:val="superscript"/>
        </w:rPr>
        <w:t>η</w:t>
      </w:r>
      <w:r w:rsidRPr="00565AFA">
        <w:rPr>
          <w:rFonts w:eastAsia="Times New Roman" w:cs="Times New Roman"/>
          <w:szCs w:val="24"/>
          <w:vertAlign w:val="superscript"/>
        </w:rPr>
        <w:t xml:space="preserve"> </w:t>
      </w:r>
      <w:r>
        <w:rPr>
          <w:rFonts w:eastAsia="Times New Roman" w:cs="Times New Roman"/>
          <w:szCs w:val="24"/>
        </w:rPr>
        <w:t xml:space="preserve">Φεβρουαρίου 2019 υπεγράφη το </w:t>
      </w:r>
      <w:r>
        <w:rPr>
          <w:rFonts w:eastAsia="Times New Roman" w:cs="Times New Roman"/>
          <w:szCs w:val="24"/>
        </w:rPr>
        <w:t>π</w:t>
      </w:r>
      <w:r>
        <w:rPr>
          <w:rFonts w:eastAsia="Times New Roman" w:cs="Times New Roman"/>
          <w:szCs w:val="24"/>
        </w:rPr>
        <w:t>ρωτόκολλο προσχώρησης της Βόρειας Μακεδονίας από τους μόνιμους αντιπροσώπους στον</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ργανισμό και απεστάλη στα κράτη-μέλη για επικύρωση. Έτσι, μετά την επικύρωση από όλα τα κράτη- μέλη ο </w:t>
      </w:r>
      <w:r>
        <w:rPr>
          <w:rFonts w:eastAsia="Times New Roman" w:cs="Times New Roman"/>
          <w:szCs w:val="24"/>
        </w:rPr>
        <w:t>ο</w:t>
      </w:r>
      <w:r>
        <w:rPr>
          <w:rFonts w:eastAsia="Times New Roman" w:cs="Times New Roman"/>
          <w:szCs w:val="24"/>
        </w:rPr>
        <w:t>ργανισμός θα αποτελείται από τριάντα κράτη-μέλη. Στο ενδιάμεσο διάστημα η γειτονική χώρα θα έχει ρόλο προσκεκλημένου χωρίς συμμετοχή στη λήψη αποφάσεων</w:t>
      </w:r>
      <w:r>
        <w:rPr>
          <w:rFonts w:eastAsia="Times New Roman" w:cs="Times New Roman"/>
          <w:szCs w:val="24"/>
        </w:rPr>
        <w:t xml:space="preserve">. </w:t>
      </w:r>
    </w:p>
    <w:p w14:paraId="01A9DD2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Δυο λόγια τώρα σε ό,τι αφορά το περιεχόμενο του νομοσχεδίου το οποίο συζητήθηκε και αναλύθηκε και χθες στην </w:t>
      </w:r>
      <w:r>
        <w:rPr>
          <w:rFonts w:eastAsia="Times New Roman" w:cs="Times New Roman"/>
          <w:szCs w:val="24"/>
        </w:rPr>
        <w:t>ε</w:t>
      </w:r>
      <w:r>
        <w:rPr>
          <w:rFonts w:eastAsia="Times New Roman" w:cs="Times New Roman"/>
          <w:szCs w:val="24"/>
        </w:rPr>
        <w:t xml:space="preserve">πιτροπή. Άρα μόνο τα κυριότερα σημεία αναφέρω. </w:t>
      </w:r>
    </w:p>
    <w:p w14:paraId="01A9DD2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Έχει τρία άρθρα το </w:t>
      </w:r>
      <w:r>
        <w:rPr>
          <w:rFonts w:eastAsia="Times New Roman" w:cs="Times New Roman"/>
          <w:szCs w:val="24"/>
        </w:rPr>
        <w:t>π</w:t>
      </w:r>
      <w:r>
        <w:rPr>
          <w:rFonts w:eastAsia="Times New Roman" w:cs="Times New Roman"/>
          <w:szCs w:val="24"/>
        </w:rPr>
        <w:t xml:space="preserve">ρωτόκολλο, τα οποία προβλέπουν: </w:t>
      </w:r>
    </w:p>
    <w:p w14:paraId="01A9DD2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μεν άρθρο 1 ότι με τη θέση σε ισχύ του </w:t>
      </w:r>
      <w:r>
        <w:rPr>
          <w:rFonts w:eastAsia="Times New Roman" w:cs="Times New Roman"/>
          <w:szCs w:val="24"/>
        </w:rPr>
        <w:t>π</w:t>
      </w:r>
      <w:r>
        <w:rPr>
          <w:rFonts w:eastAsia="Times New Roman" w:cs="Times New Roman"/>
          <w:szCs w:val="24"/>
        </w:rPr>
        <w:t xml:space="preserve">ρωτοκόλλου ο Γενικός Γραμματέας του Οργανισμού του Βορειοατλαντικού Συμφώνου θα αποστείλει εκ μέρους των συμβαλλομένων μερών </w:t>
      </w:r>
      <w:r>
        <w:rPr>
          <w:rFonts w:eastAsia="Times New Roman" w:cs="Times New Roman"/>
          <w:szCs w:val="24"/>
        </w:rPr>
        <w:lastRenderedPageBreak/>
        <w:t xml:space="preserve">στην </w:t>
      </w:r>
      <w:r>
        <w:rPr>
          <w:rFonts w:eastAsia="Times New Roman" w:cs="Times New Roman"/>
          <w:szCs w:val="24"/>
        </w:rPr>
        <w:t>κ</w:t>
      </w:r>
      <w:r>
        <w:rPr>
          <w:rFonts w:eastAsia="Times New Roman" w:cs="Times New Roman"/>
          <w:szCs w:val="24"/>
        </w:rPr>
        <w:t xml:space="preserve">υβέρνηση της Δημοκρατίας της Βόρειας Μακεδονίας πρόσκληση προσχώρησης στη Συνθήκη του Βορείου Ατλαντικού. </w:t>
      </w:r>
    </w:p>
    <w:p w14:paraId="01A9DD2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άρθρο 2 προβλέπ</w:t>
      </w:r>
      <w:r>
        <w:rPr>
          <w:rFonts w:eastAsia="Times New Roman" w:cs="Times New Roman"/>
          <w:szCs w:val="24"/>
        </w:rPr>
        <w:t xml:space="preserve">ει ότι το υπό κύρωση </w:t>
      </w:r>
      <w:r>
        <w:rPr>
          <w:rFonts w:eastAsia="Times New Roman" w:cs="Times New Roman"/>
          <w:szCs w:val="24"/>
        </w:rPr>
        <w:t>π</w:t>
      </w:r>
      <w:r>
        <w:rPr>
          <w:rFonts w:eastAsia="Times New Roman" w:cs="Times New Roman"/>
          <w:szCs w:val="24"/>
        </w:rPr>
        <w:t>ρωτόκολλο θα τεθεί σε ισχύ</w:t>
      </w:r>
      <w:r>
        <w:rPr>
          <w:rFonts w:eastAsia="Times New Roman" w:cs="Times New Roman"/>
          <w:szCs w:val="24"/>
        </w:rPr>
        <w:t xml:space="preserve"> </w:t>
      </w:r>
      <w:r>
        <w:rPr>
          <w:rFonts w:eastAsia="Times New Roman" w:cs="Times New Roman"/>
          <w:szCs w:val="24"/>
        </w:rPr>
        <w:t xml:space="preserve">μόλις καθένα από τα συμβαλλόμενα μέρη στη Συνθήκη του Βορείου Ατλαντικού γνωστοποιήσει στην </w:t>
      </w:r>
      <w:r>
        <w:rPr>
          <w:rFonts w:eastAsia="Times New Roman" w:cs="Times New Roman"/>
          <w:szCs w:val="24"/>
        </w:rPr>
        <w:t>κ</w:t>
      </w:r>
      <w:r>
        <w:rPr>
          <w:rFonts w:eastAsia="Times New Roman" w:cs="Times New Roman"/>
          <w:szCs w:val="24"/>
        </w:rPr>
        <w:t xml:space="preserve">υβέρνηση των Ηνωμένων Πολιτειών της Αμερικής την αποδοχή του </w:t>
      </w:r>
      <w:r>
        <w:rPr>
          <w:rFonts w:eastAsia="Times New Roman" w:cs="Times New Roman"/>
          <w:szCs w:val="24"/>
        </w:rPr>
        <w:t>π</w:t>
      </w:r>
      <w:r>
        <w:rPr>
          <w:rFonts w:eastAsia="Times New Roman" w:cs="Times New Roman"/>
          <w:szCs w:val="24"/>
        </w:rPr>
        <w:t xml:space="preserve">ρωτοκόλλου. </w:t>
      </w:r>
    </w:p>
    <w:p w14:paraId="01A9DD2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άρθρο 3, το τελευταίο, προβλέπει ότι</w:t>
      </w:r>
      <w:r>
        <w:rPr>
          <w:rFonts w:eastAsia="Times New Roman" w:cs="Times New Roman"/>
          <w:szCs w:val="24"/>
        </w:rPr>
        <w:t xml:space="preserve"> στο υπό κύρωση </w:t>
      </w:r>
      <w:r>
        <w:rPr>
          <w:rFonts w:eastAsia="Times New Roman" w:cs="Times New Roman"/>
          <w:szCs w:val="24"/>
        </w:rPr>
        <w:t>π</w:t>
      </w:r>
      <w:r>
        <w:rPr>
          <w:rFonts w:eastAsia="Times New Roman" w:cs="Times New Roman"/>
          <w:szCs w:val="24"/>
        </w:rPr>
        <w:t xml:space="preserve">ρωτόκολλο τα κείμενα στην αγγλική και στη γαλλική γλώσσα είναι εξίσου αυθεντικά και θα κατατεθεί στα αρχεία της </w:t>
      </w:r>
      <w:r>
        <w:rPr>
          <w:rFonts w:eastAsia="Times New Roman" w:cs="Times New Roman"/>
          <w:szCs w:val="24"/>
        </w:rPr>
        <w:t>κ</w:t>
      </w:r>
      <w:r>
        <w:rPr>
          <w:rFonts w:eastAsia="Times New Roman" w:cs="Times New Roman"/>
          <w:szCs w:val="24"/>
        </w:rPr>
        <w:t xml:space="preserve">υβέρνησης των Ηνωμένων Πολιτειών της Αμερικής. </w:t>
      </w:r>
    </w:p>
    <w:p w14:paraId="01A9DD2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Από την εφαρμογή των διατάξεων του υπό κύρωση </w:t>
      </w:r>
      <w:r>
        <w:rPr>
          <w:rFonts w:eastAsia="Times New Roman" w:cs="Times New Roman"/>
          <w:szCs w:val="24"/>
        </w:rPr>
        <w:t>π</w:t>
      </w:r>
      <w:r>
        <w:rPr>
          <w:rFonts w:eastAsia="Times New Roman" w:cs="Times New Roman"/>
          <w:szCs w:val="24"/>
        </w:rPr>
        <w:t>ρωτοκόλλου ουδεμία επιβάρυνση π</w:t>
      </w:r>
      <w:r>
        <w:rPr>
          <w:rFonts w:eastAsia="Times New Roman" w:cs="Times New Roman"/>
          <w:szCs w:val="24"/>
        </w:rPr>
        <w:t xml:space="preserve">ροκαλείται σε βάρος του κρατικού προϋπολογισμού ή μείωση των εσόδων αυτού. Ενδεικτικά αναφέρουμε ότι για την ώρα η οικονομική συμμετοχή της χώρας μας στο ΝΑΤΟ είναι από τις μικρότερες: 0,9801% του συνολικού προϋπολογισμού του </w:t>
      </w:r>
      <w:r>
        <w:rPr>
          <w:rFonts w:eastAsia="Times New Roman" w:cs="Times New Roman"/>
          <w:szCs w:val="24"/>
        </w:rPr>
        <w:t>ο</w:t>
      </w:r>
      <w:r>
        <w:rPr>
          <w:rFonts w:eastAsia="Times New Roman" w:cs="Times New Roman"/>
          <w:szCs w:val="24"/>
        </w:rPr>
        <w:t xml:space="preserve">ργανισμού. </w:t>
      </w:r>
    </w:p>
    <w:p w14:paraId="01A9DD2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Μπαίνουμε τώρα στ</w:t>
      </w:r>
      <w:r>
        <w:rPr>
          <w:rFonts w:eastAsia="Times New Roman" w:cs="Times New Roman"/>
          <w:szCs w:val="24"/>
        </w:rPr>
        <w:t xml:space="preserve">ην ουσία της συζήτησης. Υπήρξαν αρκετοί προβληματισμοί χθες και οφείλουμε να αναλογιστούμε, </w:t>
      </w:r>
      <w:r>
        <w:rPr>
          <w:rFonts w:eastAsia="Times New Roman" w:cs="Times New Roman"/>
          <w:szCs w:val="24"/>
        </w:rPr>
        <w:lastRenderedPageBreak/>
        <w:t>οφείλουμε να προβληματιστούμε τι θα γίνει εάν ναυαγήσουν όλες οι συμφωνίες κι έτσι βρεθεί η γειτονική χώρα χωρίς συλλογική ομπρέλα. Η γειτονική χώρα, απ’ ό,τι και 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αθηγητής κ. </w:t>
      </w:r>
      <w:proofErr w:type="spellStart"/>
      <w:r>
        <w:rPr>
          <w:rFonts w:eastAsia="Times New Roman" w:cs="Times New Roman"/>
          <w:szCs w:val="24"/>
        </w:rPr>
        <w:t>Αλιβιζάτος</w:t>
      </w:r>
      <w:proofErr w:type="spellEnd"/>
      <w:r>
        <w:rPr>
          <w:rFonts w:eastAsia="Times New Roman" w:cs="Times New Roman"/>
          <w:szCs w:val="24"/>
        </w:rPr>
        <w:t xml:space="preserve"> ανέφερε, όπως και άλλοι, το πιθανότερο είναι ότι θα εισαχθεί στους διεθνείς </w:t>
      </w:r>
      <w:r>
        <w:rPr>
          <w:rFonts w:eastAsia="Times New Roman" w:cs="Times New Roman"/>
          <w:szCs w:val="24"/>
        </w:rPr>
        <w:t>ο</w:t>
      </w:r>
      <w:r>
        <w:rPr>
          <w:rFonts w:eastAsia="Times New Roman" w:cs="Times New Roman"/>
          <w:szCs w:val="24"/>
        </w:rPr>
        <w:t>ργανισμούς με το προηγούμενο συνταγματικό της όνομα, δηλαδή σκέτο «Μακεδονία». Θα έχει φανεί, σε ό,τι αφορά τις επιπτώσεις, ότι η Ευρώπη δεν μπορεί να ενσ</w:t>
      </w:r>
      <w:r>
        <w:rPr>
          <w:rFonts w:eastAsia="Times New Roman" w:cs="Times New Roman"/>
          <w:szCs w:val="24"/>
        </w:rPr>
        <w:t xml:space="preserve">ωματώσει μια μικρή χώρα σε μια ευαίσθητη περιοχή των Βαλκανίων. Και αυτό θα επιβεβαιώσει τις κριτικές για μια αδύναμη Ευρώπη, διευρύνοντας έτσι το χάσμα εντός του ΝΑΤΟ και παράλληλα θα ανοίξει ορέξεις σε τρίτους. Θα έχουμε μια χώρα στα βόρεια πολύ πιθανόν </w:t>
      </w:r>
      <w:r>
        <w:rPr>
          <w:rFonts w:eastAsia="Times New Roman" w:cs="Times New Roman"/>
          <w:szCs w:val="24"/>
        </w:rPr>
        <w:t>σύμμαχο της Τουρκίας, όπως έγινε μετά το 1992 και μετά την επιπόλαιη πολιτική που ακολουθήθηκε από τότε. Θα έχουμε πιθανόν αποσταθεροποίηση στην περιοχή και ίσως μια χώρα χωρισμένη, έτσι ώστε να δημιουργηθούν προϋποθέσεις μιας μεγάλης Αλβανίας και μιας μεγ</w:t>
      </w:r>
      <w:r>
        <w:rPr>
          <w:rFonts w:eastAsia="Times New Roman" w:cs="Times New Roman"/>
          <w:szCs w:val="24"/>
        </w:rPr>
        <w:t xml:space="preserve">άλης Βουλγαρίας. Και θα έχουμε μια χώρα, επίσης, στα βόρειά μας που θα είναι γήπεδο επίλυσης των διαφορών των μεγάλων δυνάμεων, πράγμα που προφανώς δεν μας συμφέρει. Γιατί προφανώς δεν </w:t>
      </w:r>
      <w:r>
        <w:rPr>
          <w:rFonts w:eastAsia="Times New Roman" w:cs="Times New Roman"/>
          <w:szCs w:val="24"/>
        </w:rPr>
        <w:lastRenderedPageBreak/>
        <w:t>θέλουμε αυτή η χώρα να είναι έρμαιο διαφιλονικούμενων βλέψεων, επεκτατι</w:t>
      </w:r>
      <w:r>
        <w:rPr>
          <w:rFonts w:eastAsia="Times New Roman" w:cs="Times New Roman"/>
          <w:szCs w:val="24"/>
        </w:rPr>
        <w:t>κών εν πολλοίς</w:t>
      </w:r>
      <w:r>
        <w:rPr>
          <w:rFonts w:eastAsia="Times New Roman" w:cs="Times New Roman"/>
          <w:szCs w:val="24"/>
        </w:rPr>
        <w:t>,</w:t>
      </w:r>
      <w:r>
        <w:rPr>
          <w:rFonts w:eastAsia="Times New Roman" w:cs="Times New Roman"/>
          <w:szCs w:val="24"/>
        </w:rPr>
        <w:t xml:space="preserve"> στα πλαίσια της διαιώνισης του βαλκανικού ζητήματος που άνοιξε από τον 19</w:t>
      </w:r>
      <w:r w:rsidRPr="004B6F80">
        <w:rPr>
          <w:rFonts w:eastAsia="Times New Roman" w:cs="Times New Roman"/>
          <w:szCs w:val="24"/>
          <w:vertAlign w:val="superscript"/>
        </w:rPr>
        <w:t>ο</w:t>
      </w:r>
      <w:r>
        <w:rPr>
          <w:rFonts w:eastAsia="Times New Roman" w:cs="Times New Roman"/>
          <w:szCs w:val="24"/>
          <w:vertAlign w:val="superscript"/>
        </w:rPr>
        <w:t xml:space="preserve"> </w:t>
      </w:r>
      <w:r>
        <w:rPr>
          <w:rFonts w:eastAsia="Times New Roman" w:cs="Times New Roman"/>
          <w:szCs w:val="24"/>
        </w:rPr>
        <w:t xml:space="preserve">αιώνα λόγω της κληρονομιάς της πρώην Οθωμανικής Αυτοκρατορίας. </w:t>
      </w:r>
    </w:p>
    <w:p w14:paraId="01A9DD2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Μας συμφέρει ως χώρα η Βόρεια Μακεδονία να μην αποτελεί στόχο διαμελισμού επίδοξων δημαγωγών από οποι</w:t>
      </w:r>
      <w:r>
        <w:rPr>
          <w:rFonts w:eastAsia="Times New Roman" w:cs="Times New Roman"/>
          <w:szCs w:val="24"/>
        </w:rPr>
        <w:t>αδήποτε πλευρά</w:t>
      </w:r>
      <w:r>
        <w:rPr>
          <w:rFonts w:eastAsia="Times New Roman" w:cs="Times New Roman"/>
          <w:szCs w:val="24"/>
        </w:rPr>
        <w:t>,</w:t>
      </w:r>
      <w:r>
        <w:rPr>
          <w:rFonts w:eastAsia="Times New Roman" w:cs="Times New Roman"/>
          <w:szCs w:val="24"/>
        </w:rPr>
        <w:t xml:space="preserve"> ούτε να είναι στόχος διαφόρων σφαιρών επιρροής στο όνομα φαντασμάτων πανσλαβισμού, </w:t>
      </w:r>
      <w:proofErr w:type="spellStart"/>
      <w:r>
        <w:rPr>
          <w:rFonts w:eastAsia="Times New Roman" w:cs="Times New Roman"/>
          <w:szCs w:val="24"/>
        </w:rPr>
        <w:t>παμμακεδονικού</w:t>
      </w:r>
      <w:proofErr w:type="spellEnd"/>
      <w:r>
        <w:rPr>
          <w:rFonts w:eastAsia="Times New Roman" w:cs="Times New Roman"/>
          <w:szCs w:val="24"/>
        </w:rPr>
        <w:t>, ισλαμικού τόξου, ιδεολογικών εφευρημάτων, που τόσο ταλαιπώρησαν τα Βαλκάνια και μάτωσαν και τον δικό μας λαό και τους άλλους λαούς στη Βαλκαν</w:t>
      </w:r>
      <w:r>
        <w:rPr>
          <w:rFonts w:eastAsia="Times New Roman" w:cs="Times New Roman"/>
          <w:szCs w:val="24"/>
        </w:rPr>
        <w:t xml:space="preserve">ική τον προηγούμενο αιώνα. </w:t>
      </w:r>
    </w:p>
    <w:p w14:paraId="01A9DD2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Προφανώς δεν μπορούμε να συμπλέουμε με κανέναν εθνικισμό, είτε αυτός είναι </w:t>
      </w:r>
      <w:proofErr w:type="spellStart"/>
      <w:r>
        <w:rPr>
          <w:rFonts w:eastAsia="Times New Roman" w:cs="Times New Roman"/>
          <w:szCs w:val="24"/>
        </w:rPr>
        <w:t>μεγαλορωσικός</w:t>
      </w:r>
      <w:proofErr w:type="spellEnd"/>
      <w:r>
        <w:rPr>
          <w:rFonts w:eastAsia="Times New Roman" w:cs="Times New Roman"/>
          <w:szCs w:val="24"/>
        </w:rPr>
        <w:t xml:space="preserve"> είτε είναι εθνικισμός που έχει σχέση με μεγάλη Αλβανία ή μεγάλη Βουλγαρία, γιατί αυτό συνεπάγεται στην πραγματικότητα η τεχνητή υποδαύλιση </w:t>
      </w:r>
      <w:r>
        <w:rPr>
          <w:rFonts w:eastAsia="Times New Roman" w:cs="Times New Roman"/>
          <w:szCs w:val="24"/>
        </w:rPr>
        <w:t xml:space="preserve">«ημέτερων» εθνικισμών, ανιστόρητων, οι οποίοι προωθούν συνθήματα, όπως ότι η Μακεδονία είναι μία και ελληνική, κινούμενοι στην κατεύθυνση της αναθεώρησης των συνθηκών και των συνόρων προ των Βαλκανικών Πολέμων σαν να μη μεσολάβησε η </w:t>
      </w:r>
      <w:r>
        <w:rPr>
          <w:rFonts w:eastAsia="Times New Roman" w:cs="Times New Roman"/>
          <w:szCs w:val="24"/>
        </w:rPr>
        <w:lastRenderedPageBreak/>
        <w:t>Συνθήκη του Βουκουρεστί</w:t>
      </w:r>
      <w:r>
        <w:rPr>
          <w:rFonts w:eastAsia="Times New Roman" w:cs="Times New Roman"/>
          <w:szCs w:val="24"/>
        </w:rPr>
        <w:t xml:space="preserve">ου ενθαρρύνοντας έτσι τον αναθεωρητισμό των ανατολικών γειτόνων μας ως προς τη Συνθήκη της </w:t>
      </w:r>
      <w:proofErr w:type="spellStart"/>
      <w:r>
        <w:rPr>
          <w:rFonts w:eastAsia="Times New Roman" w:cs="Times New Roman"/>
          <w:szCs w:val="24"/>
        </w:rPr>
        <w:t>Λωζάνης</w:t>
      </w:r>
      <w:proofErr w:type="spellEnd"/>
      <w:r>
        <w:rPr>
          <w:rFonts w:eastAsia="Times New Roman" w:cs="Times New Roman"/>
          <w:szCs w:val="24"/>
        </w:rPr>
        <w:t xml:space="preserve"> σε βάρος μας. </w:t>
      </w:r>
    </w:p>
    <w:p w14:paraId="01A9DD2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Είναι αναμφισβήτητα υπέρ των πάγιων και μακροπρόθεσμων συμφερόντων της χώρας και του ελληνικού λαού η εδραίωση αυτού του ανεξάρτητου κράτους, </w:t>
      </w:r>
      <w:r>
        <w:rPr>
          <w:rFonts w:eastAsia="Times New Roman" w:cs="Times New Roman"/>
          <w:szCs w:val="24"/>
        </w:rPr>
        <w:t xml:space="preserve">με τον οποίο έχουμε κοινό συμφέρον </w:t>
      </w:r>
      <w:proofErr w:type="spellStart"/>
      <w:r>
        <w:rPr>
          <w:rFonts w:eastAsia="Times New Roman" w:cs="Times New Roman"/>
          <w:szCs w:val="24"/>
        </w:rPr>
        <w:t>συνανάπτυξης</w:t>
      </w:r>
      <w:proofErr w:type="spellEnd"/>
      <w:r>
        <w:rPr>
          <w:rFonts w:eastAsia="Times New Roman" w:cs="Times New Roman"/>
          <w:szCs w:val="24"/>
        </w:rPr>
        <w:t xml:space="preserve"> προς όφελος της εθνικής μας οικονομίας και του οποίου η ύπαρξη φράζει επεκτατικές βλέψεις άλλων, όπως εκδηλώνονται, λόγου χάρ</w:t>
      </w:r>
      <w:r>
        <w:rPr>
          <w:rFonts w:eastAsia="Times New Roman" w:cs="Times New Roman"/>
          <w:szCs w:val="24"/>
        </w:rPr>
        <w:t>ιν</w:t>
      </w:r>
      <w:r>
        <w:rPr>
          <w:rFonts w:eastAsia="Times New Roman" w:cs="Times New Roman"/>
          <w:szCs w:val="24"/>
        </w:rPr>
        <w:t>, στο Κοσσυφοπέδιο. Παρέχει μεγαλύτερη σταθερότητα για την περιοχή η ύπαρξη της γ</w:t>
      </w:r>
      <w:r>
        <w:rPr>
          <w:rFonts w:eastAsia="Times New Roman" w:cs="Times New Roman"/>
          <w:szCs w:val="24"/>
        </w:rPr>
        <w:t xml:space="preserve">ειτονικής χώρας σε ένα συλλογικό σύστημα, ό,τι προβλήματα και αν έχει αυτό, παρά να μπαίνει αυτή έρμαιο, μιας και αυτή η χώρα είναι μικρή και αδύναμη. Ο ρεαλισμός και οι γεωπολιτικές συνθήκες επιβάλλουν να κλείσουμε μέτωπα. Πρέπει πάση θυσία να αποφύγουμε </w:t>
      </w:r>
      <w:r>
        <w:rPr>
          <w:rFonts w:eastAsia="Times New Roman" w:cs="Times New Roman"/>
          <w:szCs w:val="24"/>
        </w:rPr>
        <w:t>τη «βαλκανιοποίηση» των Βαλκανίων, την επιρροή της Άγκυρας αλλά και άλλων. Αυτοί που θέλουν μέτωπα ανοιχτά για να συσπειρώνουν ακροδεξιά στοιχεία και να φοβίζουν τον εσωτερικό «εχθρό», ας σκεφτούν τις πρακτικές που οδήγησαν στον ατυχή πόλεμο του 1897. Κι ε</w:t>
      </w:r>
      <w:r>
        <w:rPr>
          <w:rFonts w:eastAsia="Times New Roman" w:cs="Times New Roman"/>
          <w:szCs w:val="24"/>
        </w:rPr>
        <w:t xml:space="preserve">ννοώ την Εθνική Εταιρεία, τους </w:t>
      </w:r>
      <w:r>
        <w:rPr>
          <w:rFonts w:eastAsia="Times New Roman" w:cs="Times New Roman"/>
          <w:szCs w:val="24"/>
        </w:rPr>
        <w:lastRenderedPageBreak/>
        <w:t>προπάτορες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της Χρυσής Αυγής, που πάντοτε υπονόμευαν τη χώρα, είτε με σβάστικα είτε χωρίς. </w:t>
      </w:r>
    </w:p>
    <w:p w14:paraId="01A9DD2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Κι επειδή κάποιοι ανιστόρητοι είπαν ότι ευνοείται η Τουρκία, να δούμε ποιος επωφελήθηκε από τη δική μας αδράνεια. Το 1992, δη</w:t>
      </w:r>
      <w:r>
        <w:rPr>
          <w:rFonts w:eastAsia="Times New Roman" w:cs="Times New Roman"/>
          <w:szCs w:val="24"/>
        </w:rPr>
        <w:t xml:space="preserve">λαδή αμέσως μετά τη διάσπαση της πρώην Γιουγκοσλαβίας, ο τότε Πρόεδρος </w:t>
      </w:r>
      <w:proofErr w:type="spellStart"/>
      <w:r>
        <w:rPr>
          <w:rFonts w:eastAsia="Times New Roman" w:cs="Times New Roman"/>
          <w:szCs w:val="24"/>
        </w:rPr>
        <w:t>Γκλιγκόροφ</w:t>
      </w:r>
      <w:proofErr w:type="spellEnd"/>
      <w:r>
        <w:rPr>
          <w:rFonts w:eastAsia="Times New Roman" w:cs="Times New Roman"/>
          <w:szCs w:val="24"/>
        </w:rPr>
        <w:t xml:space="preserve">, ο πρώτος ηγέτης της γειτονικής χώρας που αναγνώρισε ότι η ιστορία τους ήταν σλαβική, επισκέπτεται την Άγκυρα. Εμείς δεν εκμεταλλευτήκαμε τις απόψεις του με κύρια ευθύνη του </w:t>
      </w:r>
      <w:r>
        <w:rPr>
          <w:rFonts w:eastAsia="Times New Roman" w:cs="Times New Roman"/>
          <w:szCs w:val="24"/>
        </w:rPr>
        <w:t xml:space="preserve">κ. Σαμαρά, τότε που οι συνθήκες ήταν ευνοϊκότερες και δεν είχαν εδραιωθεί επικίνδυνες αντιλήψεις, όπως έγινε με τις νεότερες γενιές στη γειτονική χώρα. Το 1993 και ο τότε Τούρκος Πρόεδρος </w:t>
      </w:r>
      <w:proofErr w:type="spellStart"/>
      <w:r>
        <w:rPr>
          <w:rFonts w:eastAsia="Times New Roman" w:cs="Times New Roman"/>
          <w:szCs w:val="24"/>
        </w:rPr>
        <w:t>Οζάλ</w:t>
      </w:r>
      <w:proofErr w:type="spellEnd"/>
      <w:r>
        <w:rPr>
          <w:rFonts w:eastAsia="Times New Roman" w:cs="Times New Roman"/>
          <w:szCs w:val="24"/>
        </w:rPr>
        <w:t xml:space="preserve"> ανταποδίδει την επίσκεψη στα Σκόπια. Τον Φεβρουάριο του 1994 επ</w:t>
      </w:r>
      <w:r>
        <w:rPr>
          <w:rFonts w:eastAsia="Times New Roman" w:cs="Times New Roman"/>
          <w:szCs w:val="24"/>
        </w:rPr>
        <w:t xml:space="preserve">ιβάλλεται από τη χώρα μας το </w:t>
      </w:r>
      <w:proofErr w:type="spellStart"/>
      <w:r>
        <w:rPr>
          <w:rFonts w:eastAsia="Times New Roman" w:cs="Times New Roman"/>
          <w:szCs w:val="24"/>
        </w:rPr>
        <w:t>δεκαεννιάμηνο</w:t>
      </w:r>
      <w:proofErr w:type="spellEnd"/>
      <w:r>
        <w:rPr>
          <w:rFonts w:eastAsia="Times New Roman" w:cs="Times New Roman"/>
          <w:szCs w:val="24"/>
        </w:rPr>
        <w:t xml:space="preserve"> εμπάργκο και αρχίζει συστηματική εμπορική και στρατιωτική βοήθεια προς την Τουρκία. Έχει προηγηθεί υπογραφή στρατιωτικής συνεργασίας με την Τουρκία. Ακολουθεί, βέβαια, οικονομική τουρκική βοήθεια στη διάρκεια της </w:t>
      </w:r>
      <w:r>
        <w:rPr>
          <w:rFonts w:eastAsia="Times New Roman" w:cs="Times New Roman"/>
          <w:szCs w:val="24"/>
        </w:rPr>
        <w:t xml:space="preserve">κρίσης του Κοσόβου το 1999. </w:t>
      </w:r>
    </w:p>
    <w:p w14:paraId="01A9DD2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τι γίνεται σε αυτή την περιοχή, θα μου επιτρέψετε και κάποιες προσωπικές εμπειρίες, γιατί το 1996 στο Σεράγεβο της Βοσνίας ήμουν επικεφαλής Αξιωματικός Πληροφοριών και ήμουν και Διοικητής </w:t>
      </w:r>
      <w:proofErr w:type="spellStart"/>
      <w:r>
        <w:rPr>
          <w:rFonts w:eastAsia="Times New Roman" w:cs="Times New Roman"/>
          <w:szCs w:val="24"/>
        </w:rPr>
        <w:t>Επιλαρχίας</w:t>
      </w:r>
      <w:proofErr w:type="spellEnd"/>
      <w:r>
        <w:rPr>
          <w:rFonts w:eastAsia="Times New Roman" w:cs="Times New Roman"/>
          <w:szCs w:val="24"/>
        </w:rPr>
        <w:t xml:space="preserve"> Αρμάτων στο </w:t>
      </w:r>
      <w:proofErr w:type="spellStart"/>
      <w:r>
        <w:rPr>
          <w:rFonts w:eastAsia="Times New Roman" w:cs="Times New Roman"/>
          <w:szCs w:val="24"/>
        </w:rPr>
        <w:t>Πο</w:t>
      </w:r>
      <w:r>
        <w:rPr>
          <w:rFonts w:eastAsia="Times New Roman" w:cs="Times New Roman"/>
          <w:szCs w:val="24"/>
        </w:rPr>
        <w:t>λύκαστρο</w:t>
      </w:r>
      <w:proofErr w:type="spellEnd"/>
      <w:r>
        <w:rPr>
          <w:rFonts w:eastAsia="Times New Roman" w:cs="Times New Roman"/>
          <w:szCs w:val="24"/>
        </w:rPr>
        <w:t xml:space="preserve"> Κιλκίς την περίοδο 1991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1993. Και θα μπορούσα να πω πολλά και για τα τρένα με τα καύσιμα προς τον Μιλόσεβιτς και για τυχοδιωκτικές προετοιμασίες που θα κόστιζαν στην κυριαρχία μας στα ανατολικά σύνορα. Και ήμουν εκεί όταν τους παρ</w:t>
      </w:r>
      <w:r>
        <w:rPr>
          <w:rFonts w:eastAsia="Times New Roman" w:cs="Times New Roman"/>
          <w:szCs w:val="24"/>
        </w:rPr>
        <w:t>έδι</w:t>
      </w:r>
      <w:r>
        <w:rPr>
          <w:rFonts w:eastAsia="Times New Roman" w:cs="Times New Roman"/>
          <w:szCs w:val="24"/>
        </w:rPr>
        <w:t xml:space="preserve">δαν </w:t>
      </w:r>
      <w:proofErr w:type="spellStart"/>
      <w:r>
        <w:rPr>
          <w:rFonts w:eastAsia="Times New Roman" w:cs="Times New Roman"/>
          <w:szCs w:val="24"/>
        </w:rPr>
        <w:t>πυρομαχι</w:t>
      </w:r>
      <w:r>
        <w:rPr>
          <w:rFonts w:eastAsia="Times New Roman" w:cs="Times New Roman"/>
          <w:szCs w:val="24"/>
        </w:rPr>
        <w:t>κά</w:t>
      </w:r>
      <w:proofErr w:type="spellEnd"/>
      <w:r>
        <w:rPr>
          <w:rFonts w:eastAsia="Times New Roman" w:cs="Times New Roman"/>
          <w:szCs w:val="24"/>
        </w:rPr>
        <w:t xml:space="preserve"> το 2001. Θα μπορούσα να κάνω και εκεί σκληρή κριτική, γιατί είναι αμφίβολο αν χρειαζόταν να εμπλακούμε στον εμφύλιο της περιοχής. </w:t>
      </w:r>
    </w:p>
    <w:p w14:paraId="01A9DD3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άρνηση κύρωσης του </w:t>
      </w:r>
      <w:r>
        <w:rPr>
          <w:rFonts w:eastAsia="Times New Roman" w:cs="Times New Roman"/>
          <w:szCs w:val="24"/>
        </w:rPr>
        <w:t>π</w:t>
      </w:r>
      <w:r>
        <w:rPr>
          <w:rFonts w:eastAsia="Times New Roman" w:cs="Times New Roman"/>
          <w:szCs w:val="24"/>
        </w:rPr>
        <w:t>ρωτοκόλλου οδηγεί, σε ό,τι αφορά τη Νέα Δημοκρατία, σε κραυγαλέες αντιφάσεις στην εξωτερική πολιτική</w:t>
      </w:r>
      <w:r>
        <w:rPr>
          <w:rFonts w:eastAsia="Times New Roman" w:cs="Times New Roman"/>
          <w:szCs w:val="24"/>
        </w:rPr>
        <w:t xml:space="preserve"> με την παραδοσιακή προσήλωσή της στο ΝΑΤΟ και την Ευρωπαϊκή Ένωση. Και δεν είναι βέβαια αυτή η στάση ότι δήθεν βάζει πάνω απ’ όλα τη φιλοπατρία, αγνοώντας υποτίθεται τις θελήσεις εν προκειμένω του ΝΑΤΟ, των Αμερικανών και των </w:t>
      </w:r>
      <w:r>
        <w:rPr>
          <w:rFonts w:eastAsia="Times New Roman" w:cs="Times New Roman"/>
          <w:szCs w:val="24"/>
        </w:rPr>
        <w:t>Ε</w:t>
      </w:r>
      <w:r>
        <w:rPr>
          <w:rFonts w:eastAsia="Times New Roman" w:cs="Times New Roman"/>
          <w:szCs w:val="24"/>
        </w:rPr>
        <w:t>υρωπαίων εταίρων. Είναι απλο</w:t>
      </w:r>
      <w:r>
        <w:rPr>
          <w:rFonts w:eastAsia="Times New Roman" w:cs="Times New Roman"/>
          <w:szCs w:val="24"/>
        </w:rPr>
        <w:t>ύστατα απόδειξη της υπο</w:t>
      </w:r>
      <w:r>
        <w:rPr>
          <w:rFonts w:eastAsia="Times New Roman" w:cs="Times New Roman"/>
          <w:szCs w:val="24"/>
        </w:rPr>
        <w:lastRenderedPageBreak/>
        <w:t>ταγής της Νέας Δημοκρατίας στην ακροδεξιά πτέρυγα. Είναι απόδειξη ότι η ηγεσία της Νέας Δημοκρατίας, αντίθετα από τις αρχές που όφειλε να πρεσβεύει, θεωρεί εθνικό, πατριωτικό αυτό που νομίζει κομματικό -με τη στενή έννοια- συμφέρον τ</w:t>
      </w:r>
      <w:r>
        <w:rPr>
          <w:rFonts w:eastAsia="Times New Roman" w:cs="Times New Roman"/>
          <w:szCs w:val="24"/>
        </w:rPr>
        <w:t>ης για ένα αμφισβητούμενο εκλογικό όφελος. Αλλά και με αυτό το κριτήριο, εκτός του ότι δεν θα της βγει, δεδομένο είναι ότι οδηγεί τη χώρα σε μείωση της διαπραγματευτικής της ικανότητας και σε απώλεια ερεισμάτων και μέσα στο Ευρωπαϊκό Λαϊκό Κόμμα, που θα ήτ</w:t>
      </w:r>
      <w:r>
        <w:rPr>
          <w:rFonts w:eastAsia="Times New Roman" w:cs="Times New Roman"/>
          <w:szCs w:val="24"/>
        </w:rPr>
        <w:t>αν πολύτιμο εάν αξιοποιούντ</w:t>
      </w:r>
      <w:r>
        <w:rPr>
          <w:rFonts w:eastAsia="Times New Roman" w:cs="Times New Roman"/>
          <w:szCs w:val="24"/>
        </w:rPr>
        <w:t>αν</w:t>
      </w:r>
      <w:r>
        <w:rPr>
          <w:rFonts w:eastAsia="Times New Roman" w:cs="Times New Roman"/>
          <w:szCs w:val="24"/>
        </w:rPr>
        <w:t xml:space="preserve"> υπέρ των εθνικών συμφερόντων. </w:t>
      </w:r>
    </w:p>
    <w:p w14:paraId="01A9DD3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1A9DD3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επιτρέψτε μου να συνεχίσω για μισό λεπτό ακόμα. </w:t>
      </w:r>
    </w:p>
    <w:p w14:paraId="01A9DD3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να αγνοούμε τη συγκεκριμένη διεθνή πραγματικότητα, να χάνουμε το έδαφος προάσπισης των συμφερόντων της χώρας και του λαού μας που, είτε μας αρέσει είτε δεν μας αρέσει, είναι εντός των τειχών του ΟΗΕ, του ΝΑΤΟ, της Ευρωπαϊκής Ένωσης. Ποια </w:t>
      </w:r>
      <w:r>
        <w:rPr>
          <w:rFonts w:eastAsia="Times New Roman" w:cs="Times New Roman"/>
          <w:szCs w:val="24"/>
        </w:rPr>
        <w:t xml:space="preserve">δύναμη διαπραγμάτευσης θα είχε ο </w:t>
      </w:r>
      <w:r>
        <w:rPr>
          <w:rFonts w:eastAsia="Times New Roman" w:cs="Times New Roman"/>
          <w:szCs w:val="24"/>
        </w:rPr>
        <w:lastRenderedPageBreak/>
        <w:t>Έλληνας Υπουργός Εξωτερικών ή ο Πρωθυπουργός αν δεν εκμεταλλευόταν τη συγκυρία της υποψηφιότητας της χώρας αυτής ως μέλος του ΝΑΤΟ και της Ευρωπαϊκής Ένωσης; Και αντίστροφα: Θα προέβαιναν οι εκπρόσωποι της Βόρειας Μακεδονία</w:t>
      </w:r>
      <w:r>
        <w:rPr>
          <w:rFonts w:eastAsia="Times New Roman" w:cs="Times New Roman"/>
          <w:szCs w:val="24"/>
        </w:rPr>
        <w:t xml:space="preserve">ς σε παραχωρήσεις και συμβιβασμούς, εάν ήταν έξω από τα πλαίσια του ΟΗΕ και του ΝΑΤΟ; </w:t>
      </w:r>
    </w:p>
    <w:p w14:paraId="01A9DD3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ρεαλιστική, </w:t>
      </w:r>
      <w:r w:rsidRPr="00D57191">
        <w:rPr>
          <w:rFonts w:eastAsia="Times New Roman" w:cs="Times New Roman"/>
          <w:szCs w:val="24"/>
        </w:rPr>
        <w:t>πολυδιάστατη</w:t>
      </w:r>
      <w:r>
        <w:rPr>
          <w:rFonts w:eastAsia="Times New Roman" w:cs="Times New Roman"/>
          <w:szCs w:val="24"/>
        </w:rPr>
        <w:t>,</w:t>
      </w:r>
      <w:r w:rsidRPr="00D57191">
        <w:rPr>
          <w:rFonts w:eastAsia="Times New Roman" w:cs="Times New Roman"/>
          <w:szCs w:val="24"/>
        </w:rPr>
        <w:t xml:space="preserve"> ενεργητική εξωτερική πολιτική</w:t>
      </w:r>
      <w:r>
        <w:rPr>
          <w:rFonts w:eastAsia="Times New Roman" w:cs="Times New Roman"/>
          <w:szCs w:val="24"/>
        </w:rPr>
        <w:t>,</w:t>
      </w:r>
      <w:r w:rsidRPr="00D57191">
        <w:rPr>
          <w:rFonts w:eastAsia="Times New Roman" w:cs="Times New Roman"/>
          <w:szCs w:val="24"/>
        </w:rPr>
        <w:t xml:space="preserve"> όπως αυτή που ακολουθεί η παρούσα </w:t>
      </w:r>
      <w:r>
        <w:rPr>
          <w:rFonts w:eastAsia="Times New Roman" w:cs="Times New Roman"/>
          <w:szCs w:val="24"/>
        </w:rPr>
        <w:t>Κ</w:t>
      </w:r>
      <w:r w:rsidRPr="00D57191">
        <w:rPr>
          <w:rFonts w:eastAsia="Times New Roman" w:cs="Times New Roman"/>
          <w:szCs w:val="24"/>
        </w:rPr>
        <w:t>υβέρνηση είναι η μόνη ενδεδειγμένη οδός</w:t>
      </w:r>
      <w:r>
        <w:rPr>
          <w:rFonts w:eastAsia="Times New Roman" w:cs="Times New Roman"/>
          <w:szCs w:val="24"/>
        </w:rPr>
        <w:t>. Η</w:t>
      </w:r>
      <w:r w:rsidRPr="00D57191">
        <w:rPr>
          <w:rFonts w:eastAsia="Times New Roman" w:cs="Times New Roman"/>
          <w:szCs w:val="24"/>
        </w:rPr>
        <w:t xml:space="preserve"> ψεύτικη και προσχηματική</w:t>
      </w:r>
      <w:r>
        <w:rPr>
          <w:rFonts w:eastAsia="Times New Roman" w:cs="Times New Roman"/>
          <w:szCs w:val="24"/>
        </w:rPr>
        <w:t>,</w:t>
      </w:r>
      <w:r w:rsidRPr="00D57191">
        <w:rPr>
          <w:rFonts w:eastAsia="Times New Roman" w:cs="Times New Roman"/>
          <w:szCs w:val="24"/>
        </w:rPr>
        <w:t xml:space="preserve"> καλυμμ</w:t>
      </w:r>
      <w:r w:rsidRPr="00D57191">
        <w:rPr>
          <w:rFonts w:eastAsia="Times New Roman" w:cs="Times New Roman"/>
          <w:szCs w:val="24"/>
        </w:rPr>
        <w:t>ένη διακήρυξη των ακροδεξιών για τα ιστορικά σύνορα</w:t>
      </w:r>
      <w:r>
        <w:rPr>
          <w:rFonts w:eastAsia="Times New Roman" w:cs="Times New Roman"/>
          <w:szCs w:val="24"/>
        </w:rPr>
        <w:t>,</w:t>
      </w:r>
      <w:r w:rsidRPr="00D57191">
        <w:rPr>
          <w:rFonts w:eastAsia="Times New Roman" w:cs="Times New Roman"/>
          <w:szCs w:val="24"/>
        </w:rPr>
        <w:t xml:space="preserve"> που φτάνουν τάχα μέχρι τη Σερβία</w:t>
      </w:r>
      <w:r>
        <w:rPr>
          <w:rFonts w:eastAsia="Times New Roman" w:cs="Times New Roman"/>
          <w:szCs w:val="24"/>
        </w:rPr>
        <w:t>,</w:t>
      </w:r>
      <w:r w:rsidRPr="00D57191">
        <w:rPr>
          <w:rFonts w:eastAsia="Times New Roman" w:cs="Times New Roman"/>
          <w:szCs w:val="24"/>
        </w:rPr>
        <w:t xml:space="preserve"> αντιπροσωπεύει μέγιστο κίνδυνο</w:t>
      </w:r>
      <w:r>
        <w:rPr>
          <w:rFonts w:eastAsia="Times New Roman" w:cs="Times New Roman"/>
          <w:szCs w:val="24"/>
        </w:rPr>
        <w:t>,</w:t>
      </w:r>
      <w:r w:rsidRPr="00D57191">
        <w:rPr>
          <w:rFonts w:eastAsia="Times New Roman" w:cs="Times New Roman"/>
          <w:szCs w:val="24"/>
        </w:rPr>
        <w:t xml:space="preserve"> γιατί αυτές οι ψεύτικες</w:t>
      </w:r>
      <w:r>
        <w:rPr>
          <w:rFonts w:eastAsia="Times New Roman" w:cs="Times New Roman"/>
          <w:szCs w:val="24"/>
        </w:rPr>
        <w:t>,</w:t>
      </w:r>
      <w:r w:rsidRPr="00D57191">
        <w:rPr>
          <w:rFonts w:eastAsia="Times New Roman" w:cs="Times New Roman"/>
          <w:szCs w:val="24"/>
        </w:rPr>
        <w:t xml:space="preserve"> μεγάλες ιδέες οδήγησαν και στη Μικρασιατική Καταστροφή και στη διχοτόμηση της Κύπρου</w:t>
      </w:r>
      <w:r>
        <w:rPr>
          <w:rFonts w:eastAsia="Times New Roman" w:cs="Times New Roman"/>
          <w:szCs w:val="24"/>
        </w:rPr>
        <w:t>. Ο</w:t>
      </w:r>
      <w:r w:rsidRPr="00D57191">
        <w:rPr>
          <w:rFonts w:eastAsia="Times New Roman" w:cs="Times New Roman"/>
          <w:szCs w:val="24"/>
        </w:rPr>
        <w:t xml:space="preserve"> τυχοδιωκτισμός της ακροδ</w:t>
      </w:r>
      <w:r w:rsidRPr="00D57191">
        <w:rPr>
          <w:rFonts w:eastAsia="Times New Roman" w:cs="Times New Roman"/>
          <w:szCs w:val="24"/>
        </w:rPr>
        <w:t xml:space="preserve">εξιάς φυσικά δεν μπορεί να γίνει </w:t>
      </w:r>
      <w:r>
        <w:rPr>
          <w:rFonts w:eastAsia="Times New Roman" w:cs="Times New Roman"/>
          <w:szCs w:val="24"/>
        </w:rPr>
        <w:t>δ</w:t>
      </w:r>
      <w:r w:rsidRPr="00D57191">
        <w:rPr>
          <w:rFonts w:eastAsia="Times New Roman" w:cs="Times New Roman"/>
          <w:szCs w:val="24"/>
        </w:rPr>
        <w:t>εκτός από το δημοκρατικό τόξο</w:t>
      </w:r>
      <w:r>
        <w:rPr>
          <w:rFonts w:eastAsia="Times New Roman" w:cs="Times New Roman"/>
          <w:szCs w:val="24"/>
        </w:rPr>
        <w:t>.</w:t>
      </w:r>
    </w:p>
    <w:p w14:paraId="01A9DD3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πραγματικό ζητούμενο </w:t>
      </w:r>
      <w:r w:rsidRPr="00D57191">
        <w:rPr>
          <w:rFonts w:eastAsia="Times New Roman" w:cs="Times New Roman"/>
          <w:szCs w:val="24"/>
        </w:rPr>
        <w:t xml:space="preserve">δεν είναι αν θα υποχρεώσουμε τη χώρα αυτή να ονομάζεται </w:t>
      </w:r>
      <w:r>
        <w:rPr>
          <w:rFonts w:eastAsia="Times New Roman" w:cs="Times New Roman"/>
          <w:szCs w:val="24"/>
        </w:rPr>
        <w:t>«</w:t>
      </w:r>
      <w:r w:rsidRPr="00D57191">
        <w:rPr>
          <w:rFonts w:eastAsia="Times New Roman" w:cs="Times New Roman"/>
          <w:szCs w:val="24"/>
        </w:rPr>
        <w:t>μ</w:t>
      </w:r>
      <w:r>
        <w:rPr>
          <w:rFonts w:eastAsia="Times New Roman" w:cs="Times New Roman"/>
          <w:szCs w:val="24"/>
        </w:rPr>
        <w:t>η</w:t>
      </w:r>
      <w:r w:rsidRPr="00D57191">
        <w:rPr>
          <w:rFonts w:eastAsia="Times New Roman" w:cs="Times New Roman"/>
          <w:szCs w:val="24"/>
        </w:rPr>
        <w:t xml:space="preserve"> Μακεδονία</w:t>
      </w:r>
      <w:r>
        <w:rPr>
          <w:rFonts w:eastAsia="Times New Roman" w:cs="Times New Roman"/>
          <w:szCs w:val="24"/>
        </w:rPr>
        <w:t>»</w:t>
      </w:r>
      <w:r w:rsidRPr="00D57191">
        <w:rPr>
          <w:rFonts w:eastAsia="Times New Roman" w:cs="Times New Roman"/>
          <w:szCs w:val="24"/>
        </w:rPr>
        <w:t xml:space="preserve"> </w:t>
      </w:r>
      <w:r>
        <w:rPr>
          <w:rFonts w:eastAsia="Times New Roman" w:cs="Times New Roman"/>
          <w:szCs w:val="24"/>
        </w:rPr>
        <w:t>ή με</w:t>
      </w:r>
      <w:r w:rsidRPr="00D57191">
        <w:rPr>
          <w:rFonts w:eastAsia="Times New Roman" w:cs="Times New Roman"/>
          <w:szCs w:val="24"/>
        </w:rPr>
        <w:t xml:space="preserve"> άλλο όνομα της αρεσκείας </w:t>
      </w:r>
      <w:r>
        <w:rPr>
          <w:rFonts w:eastAsia="Times New Roman" w:cs="Times New Roman"/>
          <w:szCs w:val="24"/>
        </w:rPr>
        <w:t>μας. Τ</w:t>
      </w:r>
      <w:r w:rsidRPr="00D57191">
        <w:rPr>
          <w:rFonts w:eastAsia="Times New Roman" w:cs="Times New Roman"/>
          <w:szCs w:val="24"/>
        </w:rPr>
        <w:t xml:space="preserve">ο πραγματικό </w:t>
      </w:r>
      <w:r>
        <w:rPr>
          <w:rFonts w:eastAsia="Times New Roman" w:cs="Times New Roman"/>
          <w:szCs w:val="24"/>
        </w:rPr>
        <w:t>δ</w:t>
      </w:r>
      <w:r w:rsidRPr="00D57191">
        <w:rPr>
          <w:rFonts w:eastAsia="Times New Roman" w:cs="Times New Roman"/>
          <w:szCs w:val="24"/>
        </w:rPr>
        <w:t>ίλημμα είναι αν θα διαμορ</w:t>
      </w:r>
      <w:r w:rsidRPr="00D57191">
        <w:rPr>
          <w:rFonts w:eastAsia="Times New Roman" w:cs="Times New Roman"/>
          <w:szCs w:val="24"/>
        </w:rPr>
        <w:lastRenderedPageBreak/>
        <w:t>φωθεί μ</w:t>
      </w:r>
      <w:r>
        <w:rPr>
          <w:rFonts w:eastAsia="Times New Roman" w:cs="Times New Roman"/>
          <w:szCs w:val="24"/>
        </w:rPr>
        <w:t>ι</w:t>
      </w:r>
      <w:r w:rsidRPr="00D57191">
        <w:rPr>
          <w:rFonts w:eastAsia="Times New Roman" w:cs="Times New Roman"/>
          <w:szCs w:val="24"/>
        </w:rPr>
        <w:t>α κατάσταση γ</w:t>
      </w:r>
      <w:r w:rsidRPr="00D57191">
        <w:rPr>
          <w:rFonts w:eastAsia="Times New Roman" w:cs="Times New Roman"/>
          <w:szCs w:val="24"/>
        </w:rPr>
        <w:t>ύρω και μέσα στη χώρα</w:t>
      </w:r>
      <w:r>
        <w:rPr>
          <w:rFonts w:eastAsia="Times New Roman" w:cs="Times New Roman"/>
          <w:szCs w:val="24"/>
        </w:rPr>
        <w:t>,</w:t>
      </w:r>
      <w:r w:rsidRPr="00D57191">
        <w:rPr>
          <w:rFonts w:eastAsia="Times New Roman" w:cs="Times New Roman"/>
          <w:szCs w:val="24"/>
        </w:rPr>
        <w:t xml:space="preserve"> που θα την καθιστά μήλο της Έριδος </w:t>
      </w:r>
      <w:r>
        <w:rPr>
          <w:rFonts w:eastAsia="Times New Roman" w:cs="Times New Roman"/>
          <w:szCs w:val="24"/>
        </w:rPr>
        <w:t>γ</w:t>
      </w:r>
      <w:r w:rsidRPr="00D57191">
        <w:rPr>
          <w:rFonts w:eastAsia="Times New Roman" w:cs="Times New Roman"/>
          <w:szCs w:val="24"/>
        </w:rPr>
        <w:t>ια πολλούς και διάφορους ιμπεριαλισμ</w:t>
      </w:r>
      <w:r>
        <w:rPr>
          <w:rFonts w:eastAsia="Times New Roman" w:cs="Times New Roman"/>
          <w:szCs w:val="24"/>
        </w:rPr>
        <w:t>ού</w:t>
      </w:r>
      <w:r w:rsidRPr="00D57191">
        <w:rPr>
          <w:rFonts w:eastAsia="Times New Roman" w:cs="Times New Roman"/>
          <w:szCs w:val="24"/>
        </w:rPr>
        <w:t xml:space="preserve">ς και </w:t>
      </w:r>
      <w:proofErr w:type="spellStart"/>
      <w:r>
        <w:rPr>
          <w:rFonts w:eastAsia="Times New Roman" w:cs="Times New Roman"/>
          <w:szCs w:val="24"/>
        </w:rPr>
        <w:t>υποϊ</w:t>
      </w:r>
      <w:r w:rsidRPr="00D57191">
        <w:rPr>
          <w:rFonts w:eastAsia="Times New Roman" w:cs="Times New Roman"/>
          <w:szCs w:val="24"/>
        </w:rPr>
        <w:t>μπ</w:t>
      </w:r>
      <w:r>
        <w:rPr>
          <w:rFonts w:eastAsia="Times New Roman" w:cs="Times New Roman"/>
          <w:szCs w:val="24"/>
        </w:rPr>
        <w:t>εριαλισμού</w:t>
      </w:r>
      <w:r w:rsidRPr="00D57191">
        <w:rPr>
          <w:rFonts w:eastAsia="Times New Roman" w:cs="Times New Roman"/>
          <w:szCs w:val="24"/>
        </w:rPr>
        <w:t>ς</w:t>
      </w:r>
      <w:proofErr w:type="spellEnd"/>
      <w:r>
        <w:rPr>
          <w:rFonts w:eastAsia="Times New Roman" w:cs="Times New Roman"/>
          <w:szCs w:val="24"/>
        </w:rPr>
        <w:t>,</w:t>
      </w:r>
      <w:r w:rsidRPr="00D57191">
        <w:rPr>
          <w:rFonts w:eastAsia="Times New Roman" w:cs="Times New Roman"/>
          <w:szCs w:val="24"/>
        </w:rPr>
        <w:t xml:space="preserve"> εκτός ΝΑΤΟ </w:t>
      </w:r>
      <w:r>
        <w:rPr>
          <w:rFonts w:eastAsia="Times New Roman" w:cs="Times New Roman"/>
          <w:szCs w:val="24"/>
        </w:rPr>
        <w:t>ή</w:t>
      </w:r>
      <w:r w:rsidRPr="00D57191">
        <w:rPr>
          <w:rFonts w:eastAsia="Times New Roman" w:cs="Times New Roman"/>
          <w:szCs w:val="24"/>
        </w:rPr>
        <w:t xml:space="preserve"> μέσα στο ΝΑΤΟ</w:t>
      </w:r>
      <w:r>
        <w:rPr>
          <w:rFonts w:eastAsia="Times New Roman" w:cs="Times New Roman"/>
          <w:szCs w:val="24"/>
        </w:rPr>
        <w:t>,</w:t>
      </w:r>
      <w:r w:rsidRPr="00D57191">
        <w:rPr>
          <w:rFonts w:eastAsia="Times New Roman" w:cs="Times New Roman"/>
          <w:szCs w:val="24"/>
        </w:rPr>
        <w:t xml:space="preserve"> με ονομασία </w:t>
      </w:r>
      <w:r>
        <w:rPr>
          <w:rFonts w:eastAsia="Times New Roman" w:cs="Times New Roman"/>
          <w:szCs w:val="24"/>
        </w:rPr>
        <w:t>τέτοια</w:t>
      </w:r>
      <w:r>
        <w:rPr>
          <w:rFonts w:eastAsia="Times New Roman" w:cs="Times New Roman"/>
          <w:szCs w:val="24"/>
        </w:rPr>
        <w:t>,</w:t>
      </w:r>
      <w:r>
        <w:rPr>
          <w:rFonts w:eastAsia="Times New Roman" w:cs="Times New Roman"/>
          <w:szCs w:val="24"/>
        </w:rPr>
        <w:t xml:space="preserve"> που θα έχει σχέση με τη σ</w:t>
      </w:r>
      <w:r w:rsidRPr="00D57191">
        <w:rPr>
          <w:rFonts w:eastAsia="Times New Roman" w:cs="Times New Roman"/>
          <w:szCs w:val="24"/>
        </w:rPr>
        <w:t xml:space="preserve">υνταγματική ονομασία </w:t>
      </w:r>
      <w:r>
        <w:rPr>
          <w:rFonts w:eastAsia="Times New Roman" w:cs="Times New Roman"/>
          <w:szCs w:val="24"/>
        </w:rPr>
        <w:t>προ της</w:t>
      </w:r>
      <w:r w:rsidRPr="00D57191">
        <w:rPr>
          <w:rFonts w:eastAsia="Times New Roman" w:cs="Times New Roman"/>
          <w:szCs w:val="24"/>
        </w:rPr>
        <w:t xml:space="preserve"> αναθεώρησης του </w:t>
      </w:r>
      <w:r>
        <w:rPr>
          <w:rFonts w:eastAsia="Times New Roman" w:cs="Times New Roman"/>
          <w:szCs w:val="24"/>
        </w:rPr>
        <w:t>Σ</w:t>
      </w:r>
      <w:r w:rsidRPr="00D57191">
        <w:rPr>
          <w:rFonts w:eastAsia="Times New Roman" w:cs="Times New Roman"/>
          <w:szCs w:val="24"/>
        </w:rPr>
        <w:t>υντάγματος</w:t>
      </w:r>
      <w:r>
        <w:rPr>
          <w:rFonts w:eastAsia="Times New Roman" w:cs="Times New Roman"/>
          <w:szCs w:val="24"/>
        </w:rPr>
        <w:t>.</w:t>
      </w:r>
    </w:p>
    <w:p w14:paraId="01A9DD36" w14:textId="77777777" w:rsidR="00887A51" w:rsidRDefault="009C255F">
      <w:pPr>
        <w:spacing w:after="0" w:line="600" w:lineRule="auto"/>
        <w:ind w:firstLine="720"/>
        <w:jc w:val="both"/>
        <w:rPr>
          <w:rFonts w:eastAsia="Times New Roman" w:cs="Times New Roman"/>
          <w:szCs w:val="24"/>
        </w:rPr>
      </w:pPr>
      <w:r w:rsidRPr="00D57191">
        <w:rPr>
          <w:rFonts w:eastAsia="Times New Roman" w:cs="Times New Roman"/>
          <w:szCs w:val="24"/>
        </w:rPr>
        <w:t xml:space="preserve">Αν </w:t>
      </w:r>
      <w:r w:rsidRPr="00D57191">
        <w:rPr>
          <w:rFonts w:eastAsia="Times New Roman" w:cs="Times New Roman"/>
          <w:szCs w:val="24"/>
        </w:rPr>
        <w:t>γίνει αυτό</w:t>
      </w:r>
      <w:r>
        <w:rPr>
          <w:rFonts w:eastAsia="Times New Roman" w:cs="Times New Roman"/>
          <w:szCs w:val="24"/>
        </w:rPr>
        <w:t>, με την Ελλάδα ο</w:t>
      </w:r>
      <w:r w:rsidRPr="00D57191">
        <w:rPr>
          <w:rFonts w:eastAsia="Times New Roman" w:cs="Times New Roman"/>
          <w:szCs w:val="24"/>
        </w:rPr>
        <w:t xml:space="preserve">υσιαστικά απούσα και μη </w:t>
      </w:r>
      <w:proofErr w:type="spellStart"/>
      <w:r w:rsidRPr="00D57191">
        <w:rPr>
          <w:rFonts w:eastAsia="Times New Roman" w:cs="Times New Roman"/>
          <w:szCs w:val="24"/>
        </w:rPr>
        <w:t>παρεμβαίνουσα</w:t>
      </w:r>
      <w:proofErr w:type="spellEnd"/>
      <w:r w:rsidRPr="00D57191">
        <w:rPr>
          <w:rFonts w:eastAsia="Times New Roman" w:cs="Times New Roman"/>
          <w:szCs w:val="24"/>
        </w:rPr>
        <w:t xml:space="preserve"> δεν θα σταματήσει και τις άλλες μακροπρόθεσμες βλέψεις και τάσεις στη βαλκανική μας γειτονιά</w:t>
      </w:r>
      <w:r>
        <w:rPr>
          <w:rFonts w:eastAsia="Times New Roman" w:cs="Times New Roman"/>
          <w:szCs w:val="24"/>
        </w:rPr>
        <w:t>. Οφείλουμε να κλείσουμε</w:t>
      </w:r>
      <w:r w:rsidRPr="00D57191">
        <w:rPr>
          <w:rFonts w:eastAsia="Times New Roman" w:cs="Times New Roman"/>
          <w:szCs w:val="24"/>
        </w:rPr>
        <w:t xml:space="preserve"> τις διαφορές μας στα Βαλκάνια και να ασχοληθούμε με την κύρια </w:t>
      </w:r>
      <w:r>
        <w:rPr>
          <w:rFonts w:eastAsia="Times New Roman" w:cs="Times New Roman"/>
          <w:szCs w:val="24"/>
        </w:rPr>
        <w:t>απειλή</w:t>
      </w:r>
      <w:r w:rsidRPr="00D57191">
        <w:rPr>
          <w:rFonts w:eastAsia="Times New Roman" w:cs="Times New Roman"/>
          <w:szCs w:val="24"/>
        </w:rPr>
        <w:t xml:space="preserve"> για τ</w:t>
      </w:r>
      <w:r w:rsidRPr="00D57191">
        <w:rPr>
          <w:rFonts w:eastAsia="Times New Roman" w:cs="Times New Roman"/>
          <w:szCs w:val="24"/>
        </w:rPr>
        <w:t xml:space="preserve">ην κυριαρχία </w:t>
      </w:r>
      <w:r>
        <w:rPr>
          <w:rFonts w:eastAsia="Times New Roman" w:cs="Times New Roman"/>
          <w:szCs w:val="24"/>
        </w:rPr>
        <w:t>μας</w:t>
      </w:r>
      <w:r w:rsidRPr="00D57191">
        <w:rPr>
          <w:rFonts w:eastAsia="Times New Roman" w:cs="Times New Roman"/>
          <w:szCs w:val="24"/>
        </w:rPr>
        <w:t xml:space="preserve"> που είναι από </w:t>
      </w:r>
      <w:r>
        <w:rPr>
          <w:rFonts w:eastAsia="Times New Roman" w:cs="Times New Roman"/>
          <w:szCs w:val="24"/>
        </w:rPr>
        <w:t>Α</w:t>
      </w:r>
      <w:r w:rsidRPr="00D57191">
        <w:rPr>
          <w:rFonts w:eastAsia="Times New Roman" w:cs="Times New Roman"/>
          <w:szCs w:val="24"/>
        </w:rPr>
        <w:t>νατολικά</w:t>
      </w:r>
      <w:r>
        <w:rPr>
          <w:rFonts w:eastAsia="Times New Roman" w:cs="Times New Roman"/>
          <w:szCs w:val="24"/>
        </w:rPr>
        <w:t>.</w:t>
      </w:r>
      <w:r w:rsidRPr="00D57191">
        <w:rPr>
          <w:rFonts w:eastAsia="Times New Roman" w:cs="Times New Roman"/>
          <w:szCs w:val="24"/>
        </w:rPr>
        <w:t xml:space="preserve"> Και</w:t>
      </w:r>
      <w:r>
        <w:rPr>
          <w:rFonts w:eastAsia="Times New Roman" w:cs="Times New Roman"/>
          <w:szCs w:val="24"/>
        </w:rPr>
        <w:t>,</w:t>
      </w:r>
      <w:r w:rsidRPr="00D57191">
        <w:rPr>
          <w:rFonts w:eastAsia="Times New Roman" w:cs="Times New Roman"/>
          <w:szCs w:val="24"/>
        </w:rPr>
        <w:t xml:space="preserve"> βέβαια</w:t>
      </w:r>
      <w:r>
        <w:rPr>
          <w:rFonts w:eastAsia="Times New Roman" w:cs="Times New Roman"/>
          <w:szCs w:val="24"/>
        </w:rPr>
        <w:t>,</w:t>
      </w:r>
      <w:r w:rsidRPr="00D57191">
        <w:rPr>
          <w:rFonts w:eastAsia="Times New Roman" w:cs="Times New Roman"/>
          <w:szCs w:val="24"/>
        </w:rPr>
        <w:t xml:space="preserve"> όλοι νομίζω ευχόμαστε να ευοδωθούν οι </w:t>
      </w:r>
      <w:r>
        <w:rPr>
          <w:rFonts w:eastAsia="Times New Roman" w:cs="Times New Roman"/>
          <w:szCs w:val="24"/>
        </w:rPr>
        <w:t>προσπάθειες του Π</w:t>
      </w:r>
      <w:r w:rsidRPr="00D57191">
        <w:rPr>
          <w:rFonts w:eastAsia="Times New Roman" w:cs="Times New Roman"/>
          <w:szCs w:val="24"/>
        </w:rPr>
        <w:t>ρωθυπουργού να δημιουργήσει καλύτε</w:t>
      </w:r>
      <w:r>
        <w:rPr>
          <w:rFonts w:eastAsia="Times New Roman" w:cs="Times New Roman"/>
          <w:szCs w:val="24"/>
        </w:rPr>
        <w:t>ρο κλίμα και από Α</w:t>
      </w:r>
      <w:r w:rsidRPr="00D57191">
        <w:rPr>
          <w:rFonts w:eastAsia="Times New Roman" w:cs="Times New Roman"/>
          <w:szCs w:val="24"/>
        </w:rPr>
        <w:t>νατολικά</w:t>
      </w:r>
      <w:r>
        <w:rPr>
          <w:rFonts w:eastAsia="Times New Roman" w:cs="Times New Roman"/>
          <w:szCs w:val="24"/>
        </w:rPr>
        <w:t>.</w:t>
      </w:r>
    </w:p>
    <w:p w14:paraId="01A9DD3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Οι </w:t>
      </w:r>
      <w:r w:rsidRPr="00D57191">
        <w:rPr>
          <w:rFonts w:eastAsia="Times New Roman" w:cs="Times New Roman"/>
          <w:szCs w:val="24"/>
        </w:rPr>
        <w:t xml:space="preserve">μαξιμαλιστικές </w:t>
      </w:r>
      <w:r>
        <w:rPr>
          <w:rFonts w:eastAsia="Times New Roman" w:cs="Times New Roman"/>
          <w:szCs w:val="24"/>
        </w:rPr>
        <w:t>αντιλήψεις</w:t>
      </w:r>
      <w:r w:rsidRPr="00D57191">
        <w:rPr>
          <w:rFonts w:eastAsia="Times New Roman" w:cs="Times New Roman"/>
          <w:szCs w:val="24"/>
        </w:rPr>
        <w:t xml:space="preserve"> ότι τάχα μου </w:t>
      </w:r>
      <w:r>
        <w:rPr>
          <w:rFonts w:eastAsia="Times New Roman" w:cs="Times New Roman"/>
          <w:szCs w:val="24"/>
        </w:rPr>
        <w:t>μ</w:t>
      </w:r>
      <w:r w:rsidRPr="00D57191">
        <w:rPr>
          <w:rFonts w:eastAsia="Times New Roman" w:cs="Times New Roman"/>
          <w:szCs w:val="24"/>
        </w:rPr>
        <w:t xml:space="preserve">πορούμε να τα έχουμε όλα δικά μας είναι </w:t>
      </w:r>
      <w:r w:rsidRPr="00D57191">
        <w:rPr>
          <w:rFonts w:eastAsia="Times New Roman" w:cs="Times New Roman"/>
          <w:szCs w:val="24"/>
        </w:rPr>
        <w:t>εκ του πονηρού</w:t>
      </w:r>
      <w:r>
        <w:rPr>
          <w:rFonts w:eastAsia="Times New Roman" w:cs="Times New Roman"/>
          <w:szCs w:val="24"/>
        </w:rPr>
        <w:t>. Ο</w:t>
      </w:r>
      <w:r w:rsidRPr="00D57191">
        <w:rPr>
          <w:rFonts w:eastAsia="Times New Roman" w:cs="Times New Roman"/>
          <w:szCs w:val="24"/>
        </w:rPr>
        <w:t xml:space="preserve">ι υποκριτικές φωνές της </w:t>
      </w:r>
      <w:r>
        <w:rPr>
          <w:rFonts w:eastAsia="Times New Roman" w:cs="Times New Roman"/>
          <w:szCs w:val="24"/>
        </w:rPr>
        <w:t>Α</w:t>
      </w:r>
      <w:r w:rsidRPr="00D57191">
        <w:rPr>
          <w:rFonts w:eastAsia="Times New Roman" w:cs="Times New Roman"/>
          <w:szCs w:val="24"/>
        </w:rPr>
        <w:t xml:space="preserve">ντιπολίτευσης που </w:t>
      </w:r>
      <w:r>
        <w:rPr>
          <w:rFonts w:eastAsia="Times New Roman" w:cs="Times New Roman"/>
          <w:szCs w:val="24"/>
        </w:rPr>
        <w:t>άλλα λένε δημόσια και άλλα στα π</w:t>
      </w:r>
      <w:r w:rsidRPr="00D57191">
        <w:rPr>
          <w:rFonts w:eastAsia="Times New Roman" w:cs="Times New Roman"/>
          <w:szCs w:val="24"/>
        </w:rPr>
        <w:t>ηγαδάκια είναι επικίνδυνες</w:t>
      </w:r>
      <w:r>
        <w:rPr>
          <w:rFonts w:eastAsia="Times New Roman" w:cs="Times New Roman"/>
          <w:szCs w:val="24"/>
        </w:rPr>
        <w:t>. Η</w:t>
      </w:r>
      <w:r w:rsidRPr="00D57191">
        <w:rPr>
          <w:rFonts w:eastAsia="Times New Roman" w:cs="Times New Roman"/>
          <w:szCs w:val="24"/>
        </w:rPr>
        <w:t xml:space="preserve"> πατριωτική αντίληψη επιβάλλει </w:t>
      </w:r>
      <w:r w:rsidRPr="00D57191">
        <w:rPr>
          <w:rFonts w:eastAsia="Times New Roman" w:cs="Times New Roman"/>
          <w:szCs w:val="24"/>
        </w:rPr>
        <w:lastRenderedPageBreak/>
        <w:t>να είμαστε πραγματιστές</w:t>
      </w:r>
      <w:r>
        <w:rPr>
          <w:rFonts w:eastAsia="Times New Roman" w:cs="Times New Roman"/>
          <w:szCs w:val="24"/>
        </w:rPr>
        <w:t>. Τα συμφέροντ</w:t>
      </w:r>
      <w:r>
        <w:rPr>
          <w:rFonts w:eastAsia="Times New Roman" w:cs="Times New Roman"/>
          <w:szCs w:val="24"/>
        </w:rPr>
        <w:t>ά</w:t>
      </w:r>
      <w:r>
        <w:rPr>
          <w:rFonts w:eastAsia="Times New Roman" w:cs="Times New Roman"/>
          <w:szCs w:val="24"/>
        </w:rPr>
        <w:t xml:space="preserve"> μα</w:t>
      </w:r>
      <w:r w:rsidRPr="00D57191">
        <w:rPr>
          <w:rFonts w:eastAsia="Times New Roman" w:cs="Times New Roman"/>
          <w:szCs w:val="24"/>
        </w:rPr>
        <w:t xml:space="preserve">ς επιβάλλουν </w:t>
      </w:r>
      <w:r>
        <w:rPr>
          <w:rFonts w:eastAsia="Times New Roman" w:cs="Times New Roman"/>
          <w:szCs w:val="24"/>
        </w:rPr>
        <w:t>η γειτονική</w:t>
      </w:r>
      <w:r w:rsidRPr="00D57191">
        <w:rPr>
          <w:rFonts w:eastAsia="Times New Roman" w:cs="Times New Roman"/>
          <w:szCs w:val="24"/>
        </w:rPr>
        <w:t xml:space="preserve"> </w:t>
      </w:r>
      <w:r>
        <w:rPr>
          <w:rFonts w:eastAsia="Times New Roman" w:cs="Times New Roman"/>
          <w:szCs w:val="24"/>
        </w:rPr>
        <w:t>Β</w:t>
      </w:r>
      <w:r w:rsidRPr="00D57191">
        <w:rPr>
          <w:rFonts w:eastAsia="Times New Roman" w:cs="Times New Roman"/>
          <w:szCs w:val="24"/>
        </w:rPr>
        <w:t xml:space="preserve">όρεια Μακεδονία να είναι κοντά </w:t>
      </w:r>
      <w:r>
        <w:rPr>
          <w:rFonts w:eastAsia="Times New Roman" w:cs="Times New Roman"/>
          <w:szCs w:val="24"/>
        </w:rPr>
        <w:t>μας,</w:t>
      </w:r>
      <w:r w:rsidRPr="00D57191">
        <w:rPr>
          <w:rFonts w:eastAsia="Times New Roman" w:cs="Times New Roman"/>
          <w:szCs w:val="24"/>
        </w:rPr>
        <w:t xml:space="preserve"> π</w:t>
      </w:r>
      <w:r w:rsidRPr="00D57191">
        <w:rPr>
          <w:rFonts w:eastAsia="Times New Roman" w:cs="Times New Roman"/>
          <w:szCs w:val="24"/>
        </w:rPr>
        <w:t xml:space="preserve">αρά κοντά σε </w:t>
      </w:r>
      <w:r>
        <w:rPr>
          <w:rFonts w:eastAsia="Times New Roman" w:cs="Times New Roman"/>
          <w:szCs w:val="24"/>
        </w:rPr>
        <w:t>άλλους,</w:t>
      </w:r>
      <w:r w:rsidRPr="00D57191">
        <w:rPr>
          <w:rFonts w:eastAsia="Times New Roman" w:cs="Times New Roman"/>
          <w:szCs w:val="24"/>
        </w:rPr>
        <w:t xml:space="preserve"> </w:t>
      </w:r>
      <w:r>
        <w:rPr>
          <w:rFonts w:eastAsia="Times New Roman" w:cs="Times New Roman"/>
          <w:szCs w:val="24"/>
        </w:rPr>
        <w:t>κ</w:t>
      </w:r>
      <w:r w:rsidRPr="00D57191">
        <w:rPr>
          <w:rFonts w:eastAsia="Times New Roman" w:cs="Times New Roman"/>
          <w:szCs w:val="24"/>
        </w:rPr>
        <w:t>αι επιπλέον να είναι σταθερή</w:t>
      </w:r>
      <w:r>
        <w:rPr>
          <w:rFonts w:eastAsia="Times New Roman" w:cs="Times New Roman"/>
          <w:szCs w:val="24"/>
        </w:rPr>
        <w:t xml:space="preserve">. </w:t>
      </w:r>
    </w:p>
    <w:p w14:paraId="01A9DD38" w14:textId="77777777" w:rsidR="00887A51" w:rsidRDefault="009C255F">
      <w:pPr>
        <w:spacing w:after="0" w:line="600" w:lineRule="auto"/>
        <w:ind w:firstLine="720"/>
        <w:jc w:val="both"/>
        <w:rPr>
          <w:rFonts w:eastAsia="Times New Roman" w:cs="Times New Roman"/>
          <w:szCs w:val="24"/>
        </w:rPr>
      </w:pPr>
      <w:r w:rsidRPr="00D57191">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Ολοκληρώστε, κύριε </w:t>
      </w:r>
      <w:proofErr w:type="spellStart"/>
      <w:r>
        <w:rPr>
          <w:rFonts w:eastAsia="Times New Roman" w:cs="Times New Roman"/>
          <w:szCs w:val="24"/>
        </w:rPr>
        <w:t>Τόσκα</w:t>
      </w:r>
      <w:proofErr w:type="spellEnd"/>
      <w:r>
        <w:rPr>
          <w:rFonts w:eastAsia="Times New Roman" w:cs="Times New Roman"/>
          <w:szCs w:val="24"/>
        </w:rPr>
        <w:t>.</w:t>
      </w:r>
    </w:p>
    <w:p w14:paraId="01A9DD39" w14:textId="77777777" w:rsidR="00887A51" w:rsidRDefault="009C255F">
      <w:pPr>
        <w:spacing w:after="0" w:line="600" w:lineRule="auto"/>
        <w:ind w:firstLine="720"/>
        <w:jc w:val="both"/>
        <w:rPr>
          <w:rFonts w:eastAsia="Times New Roman" w:cs="Times New Roman"/>
          <w:szCs w:val="24"/>
        </w:rPr>
      </w:pPr>
      <w:r w:rsidRPr="00D57191">
        <w:rPr>
          <w:rFonts w:eastAsia="Times New Roman" w:cs="Times New Roman"/>
          <w:b/>
          <w:szCs w:val="24"/>
        </w:rPr>
        <w:t>ΝΙΚΟΛΑΟΣ ΤΟΣΚΑΣ:</w:t>
      </w:r>
      <w:r>
        <w:rPr>
          <w:rFonts w:eastAsia="Times New Roman" w:cs="Times New Roman"/>
          <w:szCs w:val="24"/>
        </w:rPr>
        <w:t xml:space="preserve"> Ολοκληρώνω, κυρία Πρόεδρε.</w:t>
      </w:r>
    </w:p>
    <w:p w14:paraId="01A9DD3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Γ</w:t>
      </w:r>
      <w:r w:rsidRPr="00D57191">
        <w:rPr>
          <w:rFonts w:eastAsia="Times New Roman" w:cs="Times New Roman"/>
          <w:szCs w:val="24"/>
        </w:rPr>
        <w:t>ια τους συναδέλφους</w:t>
      </w:r>
      <w:r>
        <w:rPr>
          <w:rFonts w:eastAsia="Times New Roman" w:cs="Times New Roman"/>
          <w:szCs w:val="24"/>
        </w:rPr>
        <w:t>,</w:t>
      </w:r>
      <w:r w:rsidRPr="00D57191">
        <w:rPr>
          <w:rFonts w:eastAsia="Times New Roman" w:cs="Times New Roman"/>
          <w:szCs w:val="24"/>
        </w:rPr>
        <w:t xml:space="preserve"> ανεξάρτητα από κομματικ</w:t>
      </w:r>
      <w:r>
        <w:rPr>
          <w:rFonts w:eastAsia="Times New Roman" w:cs="Times New Roman"/>
          <w:szCs w:val="24"/>
        </w:rPr>
        <w:t>έ</w:t>
      </w:r>
      <w:r w:rsidRPr="00D57191">
        <w:rPr>
          <w:rFonts w:eastAsia="Times New Roman" w:cs="Times New Roman"/>
          <w:szCs w:val="24"/>
        </w:rPr>
        <w:t xml:space="preserve">ς </w:t>
      </w:r>
      <w:r>
        <w:rPr>
          <w:rFonts w:eastAsia="Times New Roman" w:cs="Times New Roman"/>
          <w:szCs w:val="24"/>
        </w:rPr>
        <w:t>εντάξεις</w:t>
      </w:r>
      <w:r w:rsidRPr="00D57191">
        <w:rPr>
          <w:rFonts w:eastAsia="Times New Roman" w:cs="Times New Roman"/>
          <w:szCs w:val="24"/>
        </w:rPr>
        <w:t xml:space="preserve"> και </w:t>
      </w:r>
      <w:r>
        <w:rPr>
          <w:rFonts w:eastAsia="Times New Roman" w:cs="Times New Roman"/>
          <w:szCs w:val="24"/>
        </w:rPr>
        <w:t>τοποθετήσεις,</w:t>
      </w:r>
      <w:r w:rsidRPr="00D57191">
        <w:rPr>
          <w:rFonts w:eastAsia="Times New Roman" w:cs="Times New Roman"/>
          <w:szCs w:val="24"/>
        </w:rPr>
        <w:t xml:space="preserve"> θα πω ότι το κ</w:t>
      </w:r>
      <w:r w:rsidRPr="00D57191">
        <w:rPr>
          <w:rFonts w:eastAsia="Times New Roman" w:cs="Times New Roman"/>
          <w:szCs w:val="24"/>
        </w:rPr>
        <w:t xml:space="preserve">ύριο κριτήριο για την ψήφιση του </w:t>
      </w:r>
      <w:r>
        <w:rPr>
          <w:rFonts w:eastAsia="Times New Roman" w:cs="Times New Roman"/>
          <w:szCs w:val="24"/>
        </w:rPr>
        <w:t>εν λόγω</w:t>
      </w:r>
      <w:r w:rsidRPr="00D57191">
        <w:rPr>
          <w:rFonts w:eastAsia="Times New Roman" w:cs="Times New Roman"/>
          <w:szCs w:val="24"/>
        </w:rPr>
        <w:t xml:space="preserve"> πρωτοκ</w:t>
      </w:r>
      <w:r>
        <w:rPr>
          <w:rFonts w:eastAsia="Times New Roman" w:cs="Times New Roman"/>
          <w:szCs w:val="24"/>
        </w:rPr>
        <w:t>όλλου είναι να σκεφτούμε εμείς πώς θέλουμε να είναι διατεταγμένη</w:t>
      </w:r>
      <w:r w:rsidRPr="00D57191">
        <w:rPr>
          <w:rFonts w:eastAsia="Times New Roman" w:cs="Times New Roman"/>
          <w:szCs w:val="24"/>
        </w:rPr>
        <w:t xml:space="preserve"> </w:t>
      </w:r>
      <w:r>
        <w:rPr>
          <w:rFonts w:eastAsia="Times New Roman" w:cs="Times New Roman"/>
          <w:szCs w:val="24"/>
        </w:rPr>
        <w:t>η</w:t>
      </w:r>
      <w:r w:rsidRPr="00D57191">
        <w:rPr>
          <w:rFonts w:eastAsia="Times New Roman" w:cs="Times New Roman"/>
          <w:szCs w:val="24"/>
        </w:rPr>
        <w:t xml:space="preserve"> γειτονική χώρα μέσα στο παγκόσμιο σύστημα</w:t>
      </w:r>
      <w:r>
        <w:rPr>
          <w:rFonts w:eastAsia="Times New Roman" w:cs="Times New Roman"/>
          <w:szCs w:val="24"/>
        </w:rPr>
        <w:t>,</w:t>
      </w:r>
      <w:r w:rsidRPr="00D57191">
        <w:rPr>
          <w:rFonts w:eastAsia="Times New Roman" w:cs="Times New Roman"/>
          <w:szCs w:val="24"/>
        </w:rPr>
        <w:t xml:space="preserve"> με ρεαλισμό και χωρίς αφηρημένα σχήματα και ιδεοληψίες</w:t>
      </w:r>
      <w:r>
        <w:rPr>
          <w:rFonts w:eastAsia="Times New Roman" w:cs="Times New Roman"/>
          <w:szCs w:val="24"/>
        </w:rPr>
        <w:t>.</w:t>
      </w:r>
    </w:p>
    <w:p w14:paraId="01A9DD3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Καλώ, λ</w:t>
      </w:r>
      <w:r w:rsidRPr="00D57191">
        <w:rPr>
          <w:rFonts w:eastAsia="Times New Roman" w:cs="Times New Roman"/>
          <w:szCs w:val="24"/>
        </w:rPr>
        <w:t>οιπόν</w:t>
      </w:r>
      <w:r>
        <w:rPr>
          <w:rFonts w:eastAsia="Times New Roman" w:cs="Times New Roman"/>
          <w:szCs w:val="24"/>
        </w:rPr>
        <w:t>,</w:t>
      </w:r>
      <w:r w:rsidRPr="00D57191">
        <w:rPr>
          <w:rFonts w:eastAsia="Times New Roman" w:cs="Times New Roman"/>
          <w:szCs w:val="24"/>
        </w:rPr>
        <w:t xml:space="preserve"> όλους τους συναδέλφους να σκε</w:t>
      </w:r>
      <w:r w:rsidRPr="00D57191">
        <w:rPr>
          <w:rFonts w:eastAsia="Times New Roman" w:cs="Times New Roman"/>
          <w:szCs w:val="24"/>
        </w:rPr>
        <w:t>φτούν ρεαλιστικά τους πραγματικούς κινδύνους της χώρας</w:t>
      </w:r>
      <w:r>
        <w:rPr>
          <w:rFonts w:eastAsia="Times New Roman" w:cs="Times New Roman"/>
          <w:szCs w:val="24"/>
        </w:rPr>
        <w:t>, τις</w:t>
      </w:r>
      <w:r w:rsidRPr="00D57191">
        <w:rPr>
          <w:rFonts w:eastAsia="Times New Roman" w:cs="Times New Roman"/>
          <w:szCs w:val="24"/>
        </w:rPr>
        <w:t xml:space="preserve"> ισορροπίες στην περιοχή</w:t>
      </w:r>
      <w:r>
        <w:rPr>
          <w:rFonts w:eastAsia="Times New Roman" w:cs="Times New Roman"/>
          <w:szCs w:val="24"/>
        </w:rPr>
        <w:t>,</w:t>
      </w:r>
      <w:r w:rsidRPr="00D57191">
        <w:rPr>
          <w:rFonts w:eastAsia="Times New Roman" w:cs="Times New Roman"/>
          <w:szCs w:val="24"/>
        </w:rPr>
        <w:t xml:space="preserve"> να αποδεχτούν το νομοσχέδιο αυτό</w:t>
      </w:r>
      <w:r>
        <w:rPr>
          <w:rFonts w:eastAsia="Times New Roman" w:cs="Times New Roman"/>
          <w:szCs w:val="24"/>
        </w:rPr>
        <w:t>,</w:t>
      </w:r>
      <w:r w:rsidRPr="00D57191">
        <w:rPr>
          <w:rFonts w:eastAsia="Times New Roman" w:cs="Times New Roman"/>
          <w:szCs w:val="24"/>
        </w:rPr>
        <w:t xml:space="preserve"> που υλοποιεί</w:t>
      </w:r>
      <w:r>
        <w:rPr>
          <w:rFonts w:eastAsia="Times New Roman" w:cs="Times New Roman"/>
          <w:szCs w:val="24"/>
        </w:rPr>
        <w:t xml:space="preserve"> τα</w:t>
      </w:r>
      <w:r w:rsidRPr="00D57191">
        <w:rPr>
          <w:rFonts w:eastAsia="Times New Roman" w:cs="Times New Roman"/>
          <w:szCs w:val="24"/>
        </w:rPr>
        <w:t xml:space="preserve"> εθνικά μας συμφέροντα</w:t>
      </w:r>
      <w:r>
        <w:rPr>
          <w:rFonts w:eastAsia="Times New Roman" w:cs="Times New Roman"/>
          <w:szCs w:val="24"/>
        </w:rPr>
        <w:t>,</w:t>
      </w:r>
      <w:r w:rsidRPr="00D57191">
        <w:rPr>
          <w:rFonts w:eastAsia="Times New Roman" w:cs="Times New Roman"/>
          <w:szCs w:val="24"/>
        </w:rPr>
        <w:t xml:space="preserve"> που σταθεροποιεί και αναβαθμίζει το</w:t>
      </w:r>
      <w:r>
        <w:rPr>
          <w:rFonts w:eastAsia="Times New Roman" w:cs="Times New Roman"/>
          <w:szCs w:val="24"/>
        </w:rPr>
        <w:t>ν</w:t>
      </w:r>
      <w:r w:rsidRPr="00D57191">
        <w:rPr>
          <w:rFonts w:eastAsia="Times New Roman" w:cs="Times New Roman"/>
          <w:szCs w:val="24"/>
        </w:rPr>
        <w:t xml:space="preserve"> ρόλο της χώρας μας στην ευρύτερη περιοχή των Βαλκανίων και τη</w:t>
      </w:r>
      <w:r w:rsidRPr="00D57191">
        <w:rPr>
          <w:rFonts w:eastAsia="Times New Roman" w:cs="Times New Roman"/>
          <w:szCs w:val="24"/>
        </w:rPr>
        <w:t xml:space="preserve">ς </w:t>
      </w:r>
      <w:r>
        <w:rPr>
          <w:rFonts w:eastAsia="Times New Roman" w:cs="Times New Roman"/>
          <w:szCs w:val="24"/>
        </w:rPr>
        <w:t>Α</w:t>
      </w:r>
      <w:r w:rsidRPr="00D57191">
        <w:rPr>
          <w:rFonts w:eastAsia="Times New Roman" w:cs="Times New Roman"/>
          <w:szCs w:val="24"/>
        </w:rPr>
        <w:t>νατολικής Μεσογείου</w:t>
      </w:r>
      <w:r>
        <w:rPr>
          <w:rFonts w:eastAsia="Times New Roman" w:cs="Times New Roman"/>
          <w:szCs w:val="24"/>
        </w:rPr>
        <w:t>. Σ</w:t>
      </w:r>
      <w:r w:rsidRPr="00D57191">
        <w:rPr>
          <w:rFonts w:eastAsia="Times New Roman" w:cs="Times New Roman"/>
          <w:szCs w:val="24"/>
        </w:rPr>
        <w:t xml:space="preserve">ας </w:t>
      </w:r>
      <w:r>
        <w:rPr>
          <w:rFonts w:eastAsia="Times New Roman" w:cs="Times New Roman"/>
          <w:szCs w:val="24"/>
        </w:rPr>
        <w:t>ομιλώ</w:t>
      </w:r>
      <w:r w:rsidRPr="00D57191">
        <w:rPr>
          <w:rFonts w:eastAsia="Times New Roman" w:cs="Times New Roman"/>
          <w:szCs w:val="24"/>
        </w:rPr>
        <w:t xml:space="preserve"> έχοντας και εμπειρίες και προσφορά</w:t>
      </w:r>
      <w:r>
        <w:rPr>
          <w:rFonts w:eastAsia="Times New Roman" w:cs="Times New Roman"/>
          <w:szCs w:val="24"/>
        </w:rPr>
        <w:t>.</w:t>
      </w:r>
    </w:p>
    <w:p w14:paraId="01A9DD3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1A9DD3D"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DD3E" w14:textId="77777777" w:rsidR="00887A51" w:rsidRDefault="009C255F">
      <w:pPr>
        <w:spacing w:after="0" w:line="600" w:lineRule="auto"/>
        <w:ind w:firstLine="720"/>
        <w:jc w:val="both"/>
        <w:rPr>
          <w:rFonts w:eastAsia="Times New Roman" w:cs="Times New Roman"/>
          <w:szCs w:val="24"/>
        </w:rPr>
      </w:pPr>
      <w:r w:rsidRPr="00D5719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Εμείς ευχαριστούμε.</w:t>
      </w:r>
    </w:p>
    <w:p w14:paraId="01A9DD3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Τον λόγο έχει ο κ. Κουμουτσάκος από τη Νέα Δημοκρατία.</w:t>
      </w:r>
    </w:p>
    <w:p w14:paraId="01A9DD40" w14:textId="77777777" w:rsidR="00887A51" w:rsidRDefault="009C255F">
      <w:pPr>
        <w:spacing w:after="0" w:line="600" w:lineRule="auto"/>
        <w:ind w:firstLine="720"/>
        <w:jc w:val="both"/>
        <w:rPr>
          <w:rFonts w:eastAsia="Times New Roman" w:cs="Times New Roman"/>
          <w:szCs w:val="24"/>
        </w:rPr>
      </w:pPr>
      <w:r w:rsidRPr="00D57191">
        <w:rPr>
          <w:rFonts w:eastAsia="Times New Roman" w:cs="Times New Roman"/>
          <w:b/>
          <w:szCs w:val="24"/>
        </w:rPr>
        <w:t>ΓΕΩΡΓΙΟΣ</w:t>
      </w:r>
      <w:r w:rsidRPr="00D57191">
        <w:rPr>
          <w:rFonts w:eastAsia="Times New Roman" w:cs="Times New Roman"/>
          <w:b/>
          <w:szCs w:val="24"/>
        </w:rPr>
        <w:t xml:space="preserve"> ΚΟΥΜΟΥΤΣΑΚΟΣ:</w:t>
      </w:r>
      <w:r w:rsidRPr="00D57191">
        <w:rPr>
          <w:rFonts w:eastAsia="Times New Roman" w:cs="Times New Roman"/>
          <w:szCs w:val="24"/>
        </w:rPr>
        <w:t xml:space="preserve"> </w:t>
      </w:r>
      <w:r>
        <w:rPr>
          <w:rFonts w:eastAsia="Times New Roman" w:cs="Times New Roman"/>
          <w:szCs w:val="24"/>
        </w:rPr>
        <w:t>Κυρίες και κύριοι συνάδελφοι, κλείνει σ</w:t>
      </w:r>
      <w:r w:rsidRPr="00D57191">
        <w:rPr>
          <w:rFonts w:eastAsia="Times New Roman" w:cs="Times New Roman"/>
          <w:szCs w:val="24"/>
        </w:rPr>
        <w:t xml:space="preserve">ήμερα για την Ελλάδα ένας ιστορικός κύκλος </w:t>
      </w:r>
      <w:r>
        <w:rPr>
          <w:rFonts w:eastAsia="Times New Roman" w:cs="Times New Roman"/>
          <w:szCs w:val="24"/>
        </w:rPr>
        <w:t>έντεκα</w:t>
      </w:r>
      <w:r w:rsidRPr="00D57191">
        <w:rPr>
          <w:rFonts w:eastAsia="Times New Roman" w:cs="Times New Roman"/>
          <w:szCs w:val="24"/>
        </w:rPr>
        <w:t xml:space="preserve"> ετών</w:t>
      </w:r>
      <w:r>
        <w:rPr>
          <w:rFonts w:eastAsia="Times New Roman" w:cs="Times New Roman"/>
          <w:szCs w:val="24"/>
        </w:rPr>
        <w:t>,</w:t>
      </w:r>
      <w:r w:rsidRPr="00D57191">
        <w:rPr>
          <w:rFonts w:eastAsia="Times New Roman" w:cs="Times New Roman"/>
          <w:szCs w:val="24"/>
        </w:rPr>
        <w:t xml:space="preserve"> που ξεκίνησε με περηφάνια και τελειώνει με συνθηκολόγηση</w:t>
      </w:r>
      <w:r>
        <w:rPr>
          <w:rFonts w:eastAsia="Times New Roman" w:cs="Times New Roman"/>
          <w:szCs w:val="24"/>
        </w:rPr>
        <w:t>. Ξεκίνησε τ</w:t>
      </w:r>
      <w:r w:rsidRPr="00D57191">
        <w:rPr>
          <w:rFonts w:eastAsia="Times New Roman" w:cs="Times New Roman"/>
          <w:szCs w:val="24"/>
        </w:rPr>
        <w:t>ο 2008</w:t>
      </w:r>
      <w:r>
        <w:rPr>
          <w:rFonts w:eastAsia="Times New Roman" w:cs="Times New Roman"/>
          <w:szCs w:val="24"/>
        </w:rPr>
        <w:t>,</w:t>
      </w:r>
      <w:r w:rsidRPr="00D57191">
        <w:rPr>
          <w:rFonts w:eastAsia="Times New Roman" w:cs="Times New Roman"/>
          <w:szCs w:val="24"/>
        </w:rPr>
        <w:t xml:space="preserve"> στη Σύνοδο Κορυφής του ΝΑΤΟ στο Βουκουρέστι</w:t>
      </w:r>
      <w:r>
        <w:rPr>
          <w:rFonts w:eastAsia="Times New Roman" w:cs="Times New Roman"/>
          <w:szCs w:val="24"/>
        </w:rPr>
        <w:t>,</w:t>
      </w:r>
      <w:r w:rsidRPr="00D57191">
        <w:rPr>
          <w:rFonts w:eastAsia="Times New Roman" w:cs="Times New Roman"/>
          <w:szCs w:val="24"/>
        </w:rPr>
        <w:t xml:space="preserve"> όταν ο Κώστας Καραμανλής </w:t>
      </w:r>
      <w:r w:rsidRPr="00D57191">
        <w:rPr>
          <w:rFonts w:eastAsia="Times New Roman" w:cs="Times New Roman"/>
          <w:szCs w:val="24"/>
        </w:rPr>
        <w:t xml:space="preserve">και η </w:t>
      </w:r>
      <w:r>
        <w:rPr>
          <w:rFonts w:eastAsia="Times New Roman" w:cs="Times New Roman"/>
          <w:szCs w:val="24"/>
        </w:rPr>
        <w:t>κ</w:t>
      </w:r>
      <w:r w:rsidRPr="00D57191">
        <w:rPr>
          <w:rFonts w:eastAsia="Times New Roman" w:cs="Times New Roman"/>
          <w:szCs w:val="24"/>
        </w:rPr>
        <w:t>υβέρνησή του</w:t>
      </w:r>
      <w:r>
        <w:rPr>
          <w:rFonts w:eastAsia="Times New Roman" w:cs="Times New Roman"/>
          <w:szCs w:val="24"/>
        </w:rPr>
        <w:t>,</w:t>
      </w:r>
      <w:r w:rsidRPr="00D57191">
        <w:rPr>
          <w:rFonts w:eastAsia="Times New Roman" w:cs="Times New Roman"/>
          <w:szCs w:val="24"/>
        </w:rPr>
        <w:t xml:space="preserve"> όταν </w:t>
      </w:r>
      <w:r>
        <w:rPr>
          <w:rFonts w:eastAsia="Times New Roman" w:cs="Times New Roman"/>
          <w:szCs w:val="24"/>
        </w:rPr>
        <w:t xml:space="preserve">η </w:t>
      </w:r>
      <w:r w:rsidRPr="00D57191">
        <w:rPr>
          <w:rFonts w:eastAsia="Times New Roman" w:cs="Times New Roman"/>
          <w:szCs w:val="24"/>
        </w:rPr>
        <w:t xml:space="preserve">Υπουργός Εξωτερικών Ντόρα Μπακογιάννη και ο Υπουργός Εθνικής Άμυνας Βαγγέλης </w:t>
      </w:r>
      <w:proofErr w:type="spellStart"/>
      <w:r w:rsidRPr="00D57191">
        <w:rPr>
          <w:rFonts w:eastAsia="Times New Roman" w:cs="Times New Roman"/>
          <w:szCs w:val="24"/>
        </w:rPr>
        <w:t>Μεϊμαράκης</w:t>
      </w:r>
      <w:proofErr w:type="spellEnd"/>
      <w:r w:rsidRPr="00D57191">
        <w:rPr>
          <w:rFonts w:eastAsia="Times New Roman" w:cs="Times New Roman"/>
          <w:szCs w:val="24"/>
        </w:rPr>
        <w:t xml:space="preserve"> αντιστάθηκαν μέχρι τέλους σε πολύμορφες</w:t>
      </w:r>
      <w:r>
        <w:rPr>
          <w:rFonts w:eastAsia="Times New Roman" w:cs="Times New Roman"/>
          <w:szCs w:val="24"/>
        </w:rPr>
        <w:t>,</w:t>
      </w:r>
      <w:r w:rsidRPr="00D57191">
        <w:rPr>
          <w:rFonts w:eastAsia="Times New Roman" w:cs="Times New Roman"/>
          <w:szCs w:val="24"/>
        </w:rPr>
        <w:t xml:space="preserve"> επίμονες και ισχυρές πιέσεις να συναινέσουν στην ένταξη των Σκοπίων στο ΝΑΤΟ</w:t>
      </w:r>
      <w:r>
        <w:rPr>
          <w:rFonts w:eastAsia="Times New Roman" w:cs="Times New Roman"/>
          <w:szCs w:val="24"/>
        </w:rPr>
        <w:t>,</w:t>
      </w:r>
      <w:r w:rsidRPr="00D57191">
        <w:rPr>
          <w:rFonts w:eastAsia="Times New Roman" w:cs="Times New Roman"/>
          <w:szCs w:val="24"/>
        </w:rPr>
        <w:t xml:space="preserve"> χωρίς ικανοποιητική γ</w:t>
      </w:r>
      <w:r w:rsidRPr="00D57191">
        <w:rPr>
          <w:rFonts w:eastAsia="Times New Roman" w:cs="Times New Roman"/>
          <w:szCs w:val="24"/>
        </w:rPr>
        <w:t xml:space="preserve">ια την Ελλάδα λύση του </w:t>
      </w:r>
      <w:r>
        <w:rPr>
          <w:rFonts w:eastAsia="Times New Roman" w:cs="Times New Roman"/>
          <w:szCs w:val="24"/>
        </w:rPr>
        <w:t>σ</w:t>
      </w:r>
      <w:r w:rsidRPr="00D57191">
        <w:rPr>
          <w:rFonts w:eastAsia="Times New Roman" w:cs="Times New Roman"/>
          <w:szCs w:val="24"/>
        </w:rPr>
        <w:t>κοπιανού</w:t>
      </w:r>
      <w:r>
        <w:rPr>
          <w:rFonts w:eastAsia="Times New Roman" w:cs="Times New Roman"/>
          <w:szCs w:val="24"/>
        </w:rPr>
        <w:t>. Ή</w:t>
      </w:r>
      <w:r w:rsidRPr="00D57191">
        <w:rPr>
          <w:rFonts w:eastAsia="Times New Roman" w:cs="Times New Roman"/>
          <w:szCs w:val="24"/>
        </w:rPr>
        <w:t xml:space="preserve">ταν τότε που η Ελλάδα κατάφερε με </w:t>
      </w:r>
      <w:r>
        <w:rPr>
          <w:rFonts w:eastAsia="Times New Roman" w:cs="Times New Roman"/>
          <w:szCs w:val="24"/>
        </w:rPr>
        <w:t>επίμονη</w:t>
      </w:r>
      <w:r w:rsidRPr="00D57191">
        <w:rPr>
          <w:rFonts w:eastAsia="Times New Roman" w:cs="Times New Roman"/>
          <w:szCs w:val="24"/>
        </w:rPr>
        <w:t xml:space="preserve"> και σκληρή δουλε</w:t>
      </w:r>
      <w:r>
        <w:rPr>
          <w:rFonts w:eastAsia="Times New Roman" w:cs="Times New Roman"/>
          <w:szCs w:val="24"/>
        </w:rPr>
        <w:t>ιά να καταστήσει ατλαντική την ε</w:t>
      </w:r>
      <w:r w:rsidRPr="00D57191">
        <w:rPr>
          <w:rFonts w:eastAsia="Times New Roman" w:cs="Times New Roman"/>
          <w:szCs w:val="24"/>
        </w:rPr>
        <w:t>λληνική θέση</w:t>
      </w:r>
      <w:r>
        <w:rPr>
          <w:rFonts w:eastAsia="Times New Roman" w:cs="Times New Roman"/>
          <w:szCs w:val="24"/>
        </w:rPr>
        <w:t>, μη λύση, μη πρόσκληση. Δυστυχώς ο κύκλος αυτός της υπερηφάνε</w:t>
      </w:r>
      <w:r w:rsidRPr="00D57191">
        <w:rPr>
          <w:rFonts w:eastAsia="Times New Roman" w:cs="Times New Roman"/>
          <w:szCs w:val="24"/>
        </w:rPr>
        <w:t xml:space="preserve">ιας τελειώνει σήμερα με την </w:t>
      </w:r>
      <w:r w:rsidRPr="00D57191">
        <w:rPr>
          <w:rFonts w:eastAsia="Times New Roman" w:cs="Times New Roman"/>
          <w:szCs w:val="24"/>
        </w:rPr>
        <w:lastRenderedPageBreak/>
        <w:t>οριστική παράδοση</w:t>
      </w:r>
      <w:r>
        <w:rPr>
          <w:rFonts w:eastAsia="Times New Roman" w:cs="Times New Roman"/>
          <w:szCs w:val="24"/>
        </w:rPr>
        <w:t xml:space="preserve"> του ισχυρότ</w:t>
      </w:r>
      <w:r>
        <w:rPr>
          <w:rFonts w:eastAsia="Times New Roman" w:cs="Times New Roman"/>
          <w:szCs w:val="24"/>
        </w:rPr>
        <w:t>ερου</w:t>
      </w:r>
      <w:r w:rsidRPr="00D57191">
        <w:rPr>
          <w:rFonts w:eastAsia="Times New Roman" w:cs="Times New Roman"/>
          <w:szCs w:val="24"/>
        </w:rPr>
        <w:t xml:space="preserve"> διαπραγματευτικ</w:t>
      </w:r>
      <w:r>
        <w:rPr>
          <w:rFonts w:eastAsia="Times New Roman" w:cs="Times New Roman"/>
          <w:szCs w:val="24"/>
        </w:rPr>
        <w:t>ού</w:t>
      </w:r>
      <w:r w:rsidRPr="00D57191">
        <w:rPr>
          <w:rFonts w:eastAsia="Times New Roman" w:cs="Times New Roman"/>
          <w:szCs w:val="24"/>
        </w:rPr>
        <w:t xml:space="preserve"> όπλο</w:t>
      </w:r>
      <w:r>
        <w:rPr>
          <w:rFonts w:eastAsia="Times New Roman" w:cs="Times New Roman"/>
          <w:szCs w:val="24"/>
        </w:rPr>
        <w:t>υ,</w:t>
      </w:r>
      <w:r w:rsidRPr="00D57191">
        <w:rPr>
          <w:rFonts w:eastAsia="Times New Roman" w:cs="Times New Roman"/>
          <w:szCs w:val="24"/>
        </w:rPr>
        <w:t xml:space="preserve"> με το οποίο η Ελλάδα θα μπορούσε να επιτύχει μία καλή συμφωνία με τα Σκόπια</w:t>
      </w:r>
      <w:r>
        <w:rPr>
          <w:rFonts w:eastAsia="Times New Roman" w:cs="Times New Roman"/>
          <w:szCs w:val="24"/>
        </w:rPr>
        <w:t>.</w:t>
      </w:r>
    </w:p>
    <w:p w14:paraId="01A9DD4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w:t>
      </w:r>
      <w:r w:rsidRPr="00D57191">
        <w:rPr>
          <w:rFonts w:eastAsia="Times New Roman" w:cs="Times New Roman"/>
          <w:szCs w:val="24"/>
        </w:rPr>
        <w:t>υβέρνησης</w:t>
      </w:r>
      <w:r>
        <w:rPr>
          <w:rFonts w:eastAsia="Times New Roman" w:cs="Times New Roman"/>
          <w:szCs w:val="24"/>
        </w:rPr>
        <w:t>,</w:t>
      </w:r>
      <w:r w:rsidRPr="00D57191">
        <w:rPr>
          <w:rFonts w:eastAsia="Times New Roman" w:cs="Times New Roman"/>
          <w:szCs w:val="24"/>
        </w:rPr>
        <w:t xml:space="preserve"> εκχωρείτ</w:t>
      </w:r>
      <w:r>
        <w:rPr>
          <w:rFonts w:eastAsia="Times New Roman" w:cs="Times New Roman"/>
          <w:szCs w:val="24"/>
        </w:rPr>
        <w:t>ε</w:t>
      </w:r>
      <w:r w:rsidRPr="00D57191">
        <w:rPr>
          <w:rFonts w:eastAsia="Times New Roman" w:cs="Times New Roman"/>
          <w:szCs w:val="24"/>
        </w:rPr>
        <w:t xml:space="preserve"> σήμερα τη σύμφωνη γνώμη της Ελλάδας για ένταξη των Σκοπίων στην ισχυρότερη παγκόσμια </w:t>
      </w:r>
      <w:proofErr w:type="spellStart"/>
      <w:r w:rsidRPr="00D57191">
        <w:rPr>
          <w:rFonts w:eastAsia="Times New Roman" w:cs="Times New Roman"/>
          <w:szCs w:val="24"/>
        </w:rPr>
        <w:t>πολιτικοστρατιωτική</w:t>
      </w:r>
      <w:proofErr w:type="spellEnd"/>
      <w:r w:rsidRPr="00D57191">
        <w:rPr>
          <w:rFonts w:eastAsia="Times New Roman" w:cs="Times New Roman"/>
          <w:szCs w:val="24"/>
        </w:rPr>
        <w:t xml:space="preserve"> </w:t>
      </w:r>
      <w:r w:rsidRPr="00D57191">
        <w:rPr>
          <w:rFonts w:eastAsia="Times New Roman" w:cs="Times New Roman"/>
          <w:szCs w:val="24"/>
        </w:rPr>
        <w:t>συμμαχία του κόσμου έναντι πινακίου φακής</w:t>
      </w:r>
      <w:r>
        <w:rPr>
          <w:rFonts w:eastAsia="Times New Roman" w:cs="Times New Roman"/>
          <w:szCs w:val="24"/>
        </w:rPr>
        <w:t>. Καταθέτετε τα διπλωματικά όπλα</w:t>
      </w:r>
      <w:r w:rsidRPr="00D57191">
        <w:rPr>
          <w:rFonts w:eastAsia="Times New Roman" w:cs="Times New Roman"/>
          <w:szCs w:val="24"/>
        </w:rPr>
        <w:t xml:space="preserve"> της χώρας</w:t>
      </w:r>
      <w:r>
        <w:rPr>
          <w:rFonts w:eastAsia="Times New Roman" w:cs="Times New Roman"/>
          <w:szCs w:val="24"/>
        </w:rPr>
        <w:t>,</w:t>
      </w:r>
      <w:r w:rsidRPr="00D57191">
        <w:rPr>
          <w:rFonts w:eastAsia="Times New Roman" w:cs="Times New Roman"/>
          <w:szCs w:val="24"/>
        </w:rPr>
        <w:t xml:space="preserve"> </w:t>
      </w:r>
      <w:r>
        <w:rPr>
          <w:rFonts w:eastAsia="Times New Roman" w:cs="Times New Roman"/>
          <w:szCs w:val="24"/>
        </w:rPr>
        <w:t>με αντάλλαγμα μι</w:t>
      </w:r>
      <w:r w:rsidRPr="00D57191">
        <w:rPr>
          <w:rFonts w:eastAsia="Times New Roman" w:cs="Times New Roman"/>
          <w:szCs w:val="24"/>
        </w:rPr>
        <w:t>α εθν</w:t>
      </w:r>
      <w:r>
        <w:rPr>
          <w:rFonts w:eastAsia="Times New Roman" w:cs="Times New Roman"/>
          <w:szCs w:val="24"/>
        </w:rPr>
        <w:t xml:space="preserve">ικά επιζήμια και σαθρή </w:t>
      </w:r>
      <w:r>
        <w:rPr>
          <w:rFonts w:eastAsia="Times New Roman" w:cs="Times New Roman"/>
          <w:szCs w:val="24"/>
        </w:rPr>
        <w:t>σ</w:t>
      </w:r>
      <w:r>
        <w:rPr>
          <w:rFonts w:eastAsia="Times New Roman" w:cs="Times New Roman"/>
          <w:szCs w:val="24"/>
        </w:rPr>
        <w:t>υμφωνία. Τη</w:t>
      </w:r>
      <w:r w:rsidRPr="00D57191">
        <w:rPr>
          <w:rFonts w:eastAsia="Times New Roman" w:cs="Times New Roman"/>
          <w:szCs w:val="24"/>
        </w:rPr>
        <w:t xml:space="preserve"> </w:t>
      </w:r>
      <w:r>
        <w:rPr>
          <w:rFonts w:eastAsia="Times New Roman" w:cs="Times New Roman"/>
          <w:szCs w:val="24"/>
        </w:rPr>
        <w:t>σ</w:t>
      </w:r>
      <w:r w:rsidRPr="00D57191">
        <w:rPr>
          <w:rFonts w:eastAsia="Times New Roman" w:cs="Times New Roman"/>
          <w:szCs w:val="24"/>
        </w:rPr>
        <w:t>υμφωνία που δεν αποδέχτηκαν και που δεν πρόκειται ποτέ να αγαπήσουν οι Έλληνες</w:t>
      </w:r>
      <w:r>
        <w:rPr>
          <w:rFonts w:eastAsia="Times New Roman" w:cs="Times New Roman"/>
          <w:szCs w:val="24"/>
        </w:rPr>
        <w:t>. Τ</w:t>
      </w:r>
      <w:r w:rsidRPr="00D57191">
        <w:rPr>
          <w:rFonts w:eastAsia="Times New Roman" w:cs="Times New Roman"/>
          <w:szCs w:val="24"/>
        </w:rPr>
        <w:t>η Συμφωνία των Πρεσπών που ήδη ι</w:t>
      </w:r>
      <w:r w:rsidRPr="00D57191">
        <w:rPr>
          <w:rFonts w:eastAsia="Times New Roman" w:cs="Times New Roman"/>
          <w:szCs w:val="24"/>
        </w:rPr>
        <w:t>σχύει</w:t>
      </w:r>
      <w:r>
        <w:rPr>
          <w:rFonts w:eastAsia="Times New Roman" w:cs="Times New Roman"/>
          <w:szCs w:val="24"/>
        </w:rPr>
        <w:t>,</w:t>
      </w:r>
      <w:r w:rsidRPr="00D57191">
        <w:rPr>
          <w:rFonts w:eastAsia="Times New Roman" w:cs="Times New Roman"/>
          <w:szCs w:val="24"/>
        </w:rPr>
        <w:t xml:space="preserve"> αφού κυρώθηκε από μία πλειοψηφία συρραφής παράταιρων </w:t>
      </w:r>
      <w:r>
        <w:rPr>
          <w:rFonts w:eastAsia="Times New Roman" w:cs="Times New Roman"/>
          <w:szCs w:val="24"/>
        </w:rPr>
        <w:t>μελών,</w:t>
      </w:r>
      <w:r w:rsidRPr="00D57191">
        <w:rPr>
          <w:rFonts w:eastAsia="Times New Roman" w:cs="Times New Roman"/>
          <w:szCs w:val="24"/>
        </w:rPr>
        <w:t xml:space="preserve"> αποσπασμένων από </w:t>
      </w:r>
      <w:r>
        <w:rPr>
          <w:rFonts w:eastAsia="Times New Roman" w:cs="Times New Roman"/>
          <w:szCs w:val="24"/>
        </w:rPr>
        <w:t xml:space="preserve">ήδη τεθνεώτα </w:t>
      </w:r>
      <w:r w:rsidRPr="00D57191">
        <w:rPr>
          <w:rFonts w:eastAsia="Times New Roman" w:cs="Times New Roman"/>
          <w:szCs w:val="24"/>
        </w:rPr>
        <w:t>κόμματα</w:t>
      </w:r>
      <w:r>
        <w:rPr>
          <w:rFonts w:eastAsia="Times New Roman" w:cs="Times New Roman"/>
          <w:szCs w:val="24"/>
        </w:rPr>
        <w:t>,</w:t>
      </w:r>
      <w:r w:rsidRPr="00D57191">
        <w:rPr>
          <w:rFonts w:eastAsia="Times New Roman" w:cs="Times New Roman"/>
          <w:szCs w:val="24"/>
        </w:rPr>
        <w:t xml:space="preserve"> από μ</w:t>
      </w:r>
      <w:r>
        <w:rPr>
          <w:rFonts w:eastAsia="Times New Roman" w:cs="Times New Roman"/>
          <w:szCs w:val="24"/>
        </w:rPr>
        <w:t>ι</w:t>
      </w:r>
      <w:r w:rsidRPr="00D57191">
        <w:rPr>
          <w:rFonts w:eastAsia="Times New Roman" w:cs="Times New Roman"/>
          <w:szCs w:val="24"/>
        </w:rPr>
        <w:t>α πλειοψηφία τέρας</w:t>
      </w:r>
      <w:r>
        <w:rPr>
          <w:rFonts w:eastAsia="Times New Roman" w:cs="Times New Roman"/>
          <w:szCs w:val="24"/>
        </w:rPr>
        <w:t>, από μι</w:t>
      </w:r>
      <w:r w:rsidRPr="00D57191">
        <w:rPr>
          <w:rFonts w:eastAsia="Times New Roman" w:cs="Times New Roman"/>
          <w:szCs w:val="24"/>
        </w:rPr>
        <w:t xml:space="preserve">α πλειοψηφία </w:t>
      </w:r>
      <w:proofErr w:type="spellStart"/>
      <w:r>
        <w:rPr>
          <w:rFonts w:eastAsia="Times New Roman" w:cs="Times New Roman"/>
          <w:szCs w:val="24"/>
        </w:rPr>
        <w:t>Φ</w:t>
      </w:r>
      <w:r w:rsidRPr="00D57191">
        <w:rPr>
          <w:rFonts w:eastAsia="Times New Roman" w:cs="Times New Roman"/>
          <w:szCs w:val="24"/>
        </w:rPr>
        <w:t>ρανκενστάιν</w:t>
      </w:r>
      <w:proofErr w:type="spellEnd"/>
      <w:r>
        <w:rPr>
          <w:rFonts w:eastAsia="Times New Roman" w:cs="Times New Roman"/>
          <w:szCs w:val="24"/>
        </w:rPr>
        <w:t>,</w:t>
      </w:r>
      <w:r w:rsidRPr="00D57191">
        <w:rPr>
          <w:rFonts w:eastAsia="Times New Roman" w:cs="Times New Roman"/>
          <w:szCs w:val="24"/>
        </w:rPr>
        <w:t xml:space="preserve"> που δημιουργήθηκε σε περιβάλλον πολιτικής και θεσμικής παρακμής</w:t>
      </w:r>
      <w:r>
        <w:rPr>
          <w:rFonts w:eastAsia="Times New Roman" w:cs="Times New Roman"/>
          <w:szCs w:val="24"/>
        </w:rPr>
        <w:t>,</w:t>
      </w:r>
      <w:r w:rsidRPr="00D57191">
        <w:rPr>
          <w:rFonts w:eastAsia="Times New Roman" w:cs="Times New Roman"/>
          <w:szCs w:val="24"/>
        </w:rPr>
        <w:t xml:space="preserve"> στην οποία έχετε οδηγήσει την πολιτική ζωή του τόπου</w:t>
      </w:r>
      <w:r>
        <w:rPr>
          <w:rFonts w:eastAsia="Times New Roman" w:cs="Times New Roman"/>
          <w:szCs w:val="24"/>
        </w:rPr>
        <w:t>,</w:t>
      </w:r>
      <w:r w:rsidRPr="00D57191">
        <w:rPr>
          <w:rFonts w:eastAsia="Times New Roman" w:cs="Times New Roman"/>
          <w:szCs w:val="24"/>
        </w:rPr>
        <w:t xml:space="preserve"> εσείς μ</w:t>
      </w:r>
      <w:r>
        <w:rPr>
          <w:rFonts w:eastAsia="Times New Roman" w:cs="Times New Roman"/>
          <w:szCs w:val="24"/>
        </w:rPr>
        <w:t>ι</w:t>
      </w:r>
      <w:r w:rsidRPr="00D57191">
        <w:rPr>
          <w:rFonts w:eastAsia="Times New Roman" w:cs="Times New Roman"/>
          <w:szCs w:val="24"/>
        </w:rPr>
        <w:t xml:space="preserve">α παρακμιακή </w:t>
      </w:r>
      <w:r>
        <w:rPr>
          <w:rFonts w:eastAsia="Times New Roman" w:cs="Times New Roman"/>
          <w:szCs w:val="24"/>
        </w:rPr>
        <w:t>Κ</w:t>
      </w:r>
      <w:r w:rsidRPr="00D57191">
        <w:rPr>
          <w:rFonts w:eastAsia="Times New Roman" w:cs="Times New Roman"/>
          <w:szCs w:val="24"/>
        </w:rPr>
        <w:t>υβέρνηση</w:t>
      </w:r>
      <w:r>
        <w:rPr>
          <w:rFonts w:eastAsia="Times New Roman" w:cs="Times New Roman"/>
          <w:szCs w:val="24"/>
        </w:rPr>
        <w:t>. Έ</w:t>
      </w:r>
      <w:r w:rsidRPr="00D57191">
        <w:rPr>
          <w:rFonts w:eastAsia="Times New Roman" w:cs="Times New Roman"/>
          <w:szCs w:val="24"/>
        </w:rPr>
        <w:t xml:space="preserve">χετε δημιουργήσει στη </w:t>
      </w:r>
      <w:r>
        <w:rPr>
          <w:rFonts w:eastAsia="Times New Roman" w:cs="Times New Roman"/>
          <w:szCs w:val="24"/>
        </w:rPr>
        <w:t>χ</w:t>
      </w:r>
      <w:r w:rsidRPr="00D57191">
        <w:rPr>
          <w:rFonts w:eastAsia="Times New Roman" w:cs="Times New Roman"/>
          <w:szCs w:val="24"/>
        </w:rPr>
        <w:t>ώρα ένα</w:t>
      </w:r>
      <w:r>
        <w:rPr>
          <w:rFonts w:eastAsia="Times New Roman" w:cs="Times New Roman"/>
          <w:szCs w:val="24"/>
        </w:rPr>
        <w:t>ν</w:t>
      </w:r>
      <w:r w:rsidRPr="00D57191">
        <w:rPr>
          <w:rFonts w:eastAsia="Times New Roman" w:cs="Times New Roman"/>
          <w:szCs w:val="24"/>
        </w:rPr>
        <w:t xml:space="preserve"> βιότοπο παρακμής</w:t>
      </w:r>
      <w:r>
        <w:rPr>
          <w:rFonts w:eastAsia="Times New Roman" w:cs="Times New Roman"/>
          <w:szCs w:val="24"/>
        </w:rPr>
        <w:t>. Εσείς την παρά</w:t>
      </w:r>
      <w:r>
        <w:rPr>
          <w:rFonts w:eastAsia="Times New Roman" w:cs="Times New Roman"/>
          <w:szCs w:val="24"/>
        </w:rPr>
        <w:lastRenderedPageBreak/>
        <w:t>γετε</w:t>
      </w:r>
      <w:r w:rsidRPr="00D57191">
        <w:rPr>
          <w:rFonts w:eastAsia="Times New Roman" w:cs="Times New Roman"/>
          <w:szCs w:val="24"/>
        </w:rPr>
        <w:t xml:space="preserve"> και εκείν</w:t>
      </w:r>
      <w:r>
        <w:rPr>
          <w:rFonts w:eastAsia="Times New Roman" w:cs="Times New Roman"/>
          <w:szCs w:val="24"/>
        </w:rPr>
        <w:t>η σας τρέφει. Αλλά αυτός ο φαύλος κύκλος της</w:t>
      </w:r>
      <w:r w:rsidRPr="00D57191">
        <w:rPr>
          <w:rFonts w:eastAsia="Times New Roman" w:cs="Times New Roman"/>
          <w:szCs w:val="24"/>
        </w:rPr>
        <w:t xml:space="preserve"> παρακμής </w:t>
      </w:r>
      <w:r>
        <w:rPr>
          <w:rFonts w:eastAsia="Times New Roman" w:cs="Times New Roman"/>
          <w:szCs w:val="24"/>
        </w:rPr>
        <w:t>σ</w:t>
      </w:r>
      <w:r w:rsidRPr="00D57191">
        <w:rPr>
          <w:rFonts w:eastAsia="Times New Roman" w:cs="Times New Roman"/>
          <w:szCs w:val="24"/>
        </w:rPr>
        <w:t>ύντομα θα τελειώσει</w:t>
      </w:r>
      <w:r>
        <w:rPr>
          <w:rFonts w:eastAsia="Times New Roman" w:cs="Times New Roman"/>
          <w:szCs w:val="24"/>
        </w:rPr>
        <w:t>, γ</w:t>
      </w:r>
      <w:r w:rsidRPr="00D57191">
        <w:rPr>
          <w:rFonts w:eastAsia="Times New Roman" w:cs="Times New Roman"/>
          <w:szCs w:val="24"/>
        </w:rPr>
        <w:t>ιατί αυτό θέλ</w:t>
      </w:r>
      <w:r w:rsidRPr="00D57191">
        <w:rPr>
          <w:rFonts w:eastAsia="Times New Roman" w:cs="Times New Roman"/>
          <w:szCs w:val="24"/>
        </w:rPr>
        <w:t>ει</w:t>
      </w:r>
      <w:r>
        <w:rPr>
          <w:rFonts w:eastAsia="Times New Roman" w:cs="Times New Roman"/>
          <w:szCs w:val="24"/>
        </w:rPr>
        <w:t>,</w:t>
      </w:r>
      <w:r w:rsidRPr="00D57191">
        <w:rPr>
          <w:rFonts w:eastAsia="Times New Roman" w:cs="Times New Roman"/>
          <w:szCs w:val="24"/>
        </w:rPr>
        <w:t xml:space="preserve"> αυτό απαιτεί ο ελληνικός λαός</w:t>
      </w:r>
      <w:r>
        <w:rPr>
          <w:rFonts w:eastAsia="Times New Roman" w:cs="Times New Roman"/>
          <w:szCs w:val="24"/>
        </w:rPr>
        <w:t>.</w:t>
      </w:r>
    </w:p>
    <w:p w14:paraId="01A9DD4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Είμαστε εδώ, </w:t>
      </w:r>
      <w:r w:rsidRPr="00D57191">
        <w:rPr>
          <w:rFonts w:eastAsia="Times New Roman" w:cs="Times New Roman"/>
          <w:szCs w:val="24"/>
        </w:rPr>
        <w:t>κυρίες και κύριοι συνάδελφοι</w:t>
      </w:r>
      <w:r>
        <w:rPr>
          <w:rFonts w:eastAsia="Times New Roman" w:cs="Times New Roman"/>
          <w:szCs w:val="24"/>
        </w:rPr>
        <w:t>,</w:t>
      </w:r>
      <w:r w:rsidRPr="00D57191">
        <w:rPr>
          <w:rFonts w:eastAsia="Times New Roman" w:cs="Times New Roman"/>
          <w:szCs w:val="24"/>
        </w:rPr>
        <w:t xml:space="preserve"> εμείς της Νέας Δημοκρατίας</w:t>
      </w:r>
      <w:r>
        <w:rPr>
          <w:rFonts w:eastAsia="Times New Roman" w:cs="Times New Roman"/>
          <w:szCs w:val="24"/>
        </w:rPr>
        <w:t>,</w:t>
      </w:r>
      <w:r w:rsidRPr="00D57191">
        <w:rPr>
          <w:rFonts w:eastAsia="Times New Roman" w:cs="Times New Roman"/>
          <w:szCs w:val="24"/>
        </w:rPr>
        <w:t xml:space="preserve"> για να καταψηφίσουμε και εσείς του ΣΥΡΙΖΑ και των </w:t>
      </w:r>
      <w:r>
        <w:rPr>
          <w:rFonts w:eastAsia="Times New Roman" w:cs="Times New Roman"/>
          <w:szCs w:val="24"/>
        </w:rPr>
        <w:t>υπολοίπων</w:t>
      </w:r>
      <w:r w:rsidRPr="00D57191">
        <w:rPr>
          <w:rFonts w:eastAsia="Times New Roman" w:cs="Times New Roman"/>
          <w:szCs w:val="24"/>
        </w:rPr>
        <w:t xml:space="preserve"> προθύμων για να </w:t>
      </w:r>
      <w:r>
        <w:rPr>
          <w:rFonts w:eastAsia="Times New Roman" w:cs="Times New Roman"/>
          <w:szCs w:val="24"/>
        </w:rPr>
        <w:t>υπερψηφίσετε</w:t>
      </w:r>
      <w:r w:rsidRPr="00D57191">
        <w:rPr>
          <w:rFonts w:eastAsia="Times New Roman" w:cs="Times New Roman"/>
          <w:szCs w:val="24"/>
        </w:rPr>
        <w:t xml:space="preserve"> το τελευταίο</w:t>
      </w:r>
      <w:r>
        <w:rPr>
          <w:rFonts w:eastAsia="Times New Roman" w:cs="Times New Roman"/>
          <w:szCs w:val="24"/>
        </w:rPr>
        <w:t>,</w:t>
      </w:r>
      <w:r w:rsidRPr="00D57191">
        <w:rPr>
          <w:rFonts w:eastAsia="Times New Roman" w:cs="Times New Roman"/>
          <w:szCs w:val="24"/>
        </w:rPr>
        <w:t xml:space="preserve"> τεχνικό</w:t>
      </w:r>
      <w:r>
        <w:rPr>
          <w:rFonts w:eastAsia="Times New Roman" w:cs="Times New Roman"/>
          <w:szCs w:val="24"/>
        </w:rPr>
        <w:t>, τυπικό βήμα μιας ειλημμένης δέσμευσης</w:t>
      </w:r>
      <w:r w:rsidRPr="00D57191">
        <w:rPr>
          <w:rFonts w:eastAsia="Times New Roman" w:cs="Times New Roman"/>
          <w:szCs w:val="24"/>
        </w:rPr>
        <w:t xml:space="preserve"> </w:t>
      </w:r>
      <w:r w:rsidRPr="00D57191">
        <w:rPr>
          <w:rFonts w:eastAsia="Times New Roman" w:cs="Times New Roman"/>
          <w:szCs w:val="24"/>
        </w:rPr>
        <w:t>για τη χώρα</w:t>
      </w:r>
      <w:r>
        <w:rPr>
          <w:rFonts w:eastAsia="Times New Roman" w:cs="Times New Roman"/>
          <w:szCs w:val="24"/>
        </w:rPr>
        <w:t>,</w:t>
      </w:r>
      <w:r w:rsidRPr="00D57191">
        <w:rPr>
          <w:rFonts w:eastAsia="Times New Roman" w:cs="Times New Roman"/>
          <w:szCs w:val="24"/>
        </w:rPr>
        <w:t xml:space="preserve"> όπως προβλέπει το άρθρο 2</w:t>
      </w:r>
      <w:r>
        <w:rPr>
          <w:rFonts w:eastAsia="Times New Roman" w:cs="Times New Roman"/>
          <w:szCs w:val="24"/>
        </w:rPr>
        <w:t>,</w:t>
      </w:r>
      <w:r w:rsidRPr="00D57191">
        <w:rPr>
          <w:rFonts w:eastAsia="Times New Roman" w:cs="Times New Roman"/>
          <w:szCs w:val="24"/>
        </w:rPr>
        <w:t xml:space="preserve"> </w:t>
      </w:r>
      <w:r>
        <w:rPr>
          <w:rFonts w:eastAsia="Times New Roman" w:cs="Times New Roman"/>
          <w:szCs w:val="24"/>
        </w:rPr>
        <w:t>της επιζήμιας</w:t>
      </w:r>
      <w:r w:rsidRPr="00D57191">
        <w:rPr>
          <w:rFonts w:eastAsia="Times New Roman" w:cs="Times New Roman"/>
          <w:szCs w:val="24"/>
        </w:rPr>
        <w:t xml:space="preserve"> Συμφωνίας των Πρεσπών</w:t>
      </w:r>
      <w:r>
        <w:rPr>
          <w:rFonts w:eastAsia="Times New Roman" w:cs="Times New Roman"/>
          <w:szCs w:val="24"/>
        </w:rPr>
        <w:t>. Α</w:t>
      </w:r>
      <w:r w:rsidRPr="00D57191">
        <w:rPr>
          <w:rFonts w:eastAsia="Times New Roman" w:cs="Times New Roman"/>
          <w:szCs w:val="24"/>
        </w:rPr>
        <w:t>υτό που σήμερα συζητάμε είναι απλώς το τυπικό κλείσιμο</w:t>
      </w:r>
      <w:r>
        <w:rPr>
          <w:rFonts w:eastAsia="Times New Roman" w:cs="Times New Roman"/>
          <w:szCs w:val="24"/>
        </w:rPr>
        <w:t>,</w:t>
      </w:r>
      <w:r w:rsidRPr="00D57191">
        <w:rPr>
          <w:rFonts w:eastAsia="Times New Roman" w:cs="Times New Roman"/>
          <w:szCs w:val="24"/>
        </w:rPr>
        <w:t xml:space="preserve"> είναι το παρακολούθημα της </w:t>
      </w:r>
      <w:r>
        <w:rPr>
          <w:rFonts w:eastAsia="Times New Roman" w:cs="Times New Roman"/>
          <w:szCs w:val="24"/>
        </w:rPr>
        <w:t>επιζήμιας</w:t>
      </w:r>
      <w:r w:rsidRPr="00D57191">
        <w:rPr>
          <w:rFonts w:eastAsia="Times New Roman" w:cs="Times New Roman"/>
          <w:szCs w:val="24"/>
        </w:rPr>
        <w:t xml:space="preserve"> Συμφωνίας των Πρεσπών</w:t>
      </w:r>
      <w:r>
        <w:rPr>
          <w:rFonts w:eastAsia="Times New Roman" w:cs="Times New Roman"/>
          <w:szCs w:val="24"/>
        </w:rPr>
        <w:t xml:space="preserve"> και γι’</w:t>
      </w:r>
      <w:r w:rsidRPr="00D57191">
        <w:rPr>
          <w:rFonts w:eastAsia="Times New Roman" w:cs="Times New Roman"/>
          <w:szCs w:val="24"/>
        </w:rPr>
        <w:t xml:space="preserve"> αυτό</w:t>
      </w:r>
      <w:r>
        <w:rPr>
          <w:rFonts w:eastAsia="Times New Roman" w:cs="Times New Roman"/>
          <w:szCs w:val="24"/>
        </w:rPr>
        <w:t>ν</w:t>
      </w:r>
      <w:r w:rsidRPr="00D57191">
        <w:rPr>
          <w:rFonts w:eastAsia="Times New Roman" w:cs="Times New Roman"/>
          <w:szCs w:val="24"/>
        </w:rPr>
        <w:t xml:space="preserve"> το</w:t>
      </w:r>
      <w:r>
        <w:rPr>
          <w:rFonts w:eastAsia="Times New Roman" w:cs="Times New Roman"/>
          <w:szCs w:val="24"/>
        </w:rPr>
        <w:t>ν</w:t>
      </w:r>
      <w:r w:rsidRPr="00D57191">
        <w:rPr>
          <w:rFonts w:eastAsia="Times New Roman" w:cs="Times New Roman"/>
          <w:szCs w:val="24"/>
        </w:rPr>
        <w:t xml:space="preserve"> λόγο θα το καταψηφίσουμε</w:t>
      </w:r>
      <w:r>
        <w:rPr>
          <w:rFonts w:eastAsia="Times New Roman" w:cs="Times New Roman"/>
          <w:szCs w:val="24"/>
        </w:rPr>
        <w:t>, γιατί γ</w:t>
      </w:r>
      <w:r w:rsidRPr="00D57191">
        <w:rPr>
          <w:rFonts w:eastAsia="Times New Roman" w:cs="Times New Roman"/>
          <w:szCs w:val="24"/>
        </w:rPr>
        <w:t>ια μας είναι</w:t>
      </w:r>
      <w:r w:rsidRPr="00D57191">
        <w:rPr>
          <w:rFonts w:eastAsia="Times New Roman" w:cs="Times New Roman"/>
          <w:szCs w:val="24"/>
        </w:rPr>
        <w:t xml:space="preserve"> θέμα συνέπειας και αξιοπιστίας</w:t>
      </w:r>
      <w:r>
        <w:rPr>
          <w:rFonts w:eastAsia="Times New Roman" w:cs="Times New Roman"/>
          <w:szCs w:val="24"/>
        </w:rPr>
        <w:t>.</w:t>
      </w:r>
    </w:p>
    <w:p w14:paraId="01A9DD4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w:t>
      </w:r>
      <w:r w:rsidRPr="00D57191">
        <w:rPr>
          <w:rFonts w:eastAsia="Times New Roman" w:cs="Times New Roman"/>
          <w:szCs w:val="24"/>
        </w:rPr>
        <w:t xml:space="preserve"> ένταξη στο ΝΑΤΟ είναι το πρώτο χειροπιαστό και συγκεκριμένο θετικό αποτέλεσμα της </w:t>
      </w:r>
      <w:r>
        <w:rPr>
          <w:rFonts w:eastAsia="Times New Roman" w:cs="Times New Roman"/>
          <w:szCs w:val="24"/>
        </w:rPr>
        <w:t>σ</w:t>
      </w:r>
      <w:r w:rsidRPr="00D57191">
        <w:rPr>
          <w:rFonts w:eastAsia="Times New Roman" w:cs="Times New Roman"/>
          <w:szCs w:val="24"/>
        </w:rPr>
        <w:t xml:space="preserve">υμφωνίας </w:t>
      </w:r>
      <w:r>
        <w:rPr>
          <w:rFonts w:eastAsia="Times New Roman" w:cs="Times New Roman"/>
          <w:szCs w:val="24"/>
        </w:rPr>
        <w:t>α</w:t>
      </w:r>
      <w:r w:rsidRPr="00D57191">
        <w:rPr>
          <w:rFonts w:eastAsia="Times New Roman" w:cs="Times New Roman"/>
          <w:szCs w:val="24"/>
        </w:rPr>
        <w:t>υτής για τα Σκόπια</w:t>
      </w:r>
      <w:r>
        <w:rPr>
          <w:rFonts w:eastAsia="Times New Roman" w:cs="Times New Roman"/>
          <w:szCs w:val="24"/>
        </w:rPr>
        <w:t>. Δικαίως πανηγυρίζουν, α</w:t>
      </w:r>
      <w:r w:rsidRPr="00D57191">
        <w:rPr>
          <w:rFonts w:eastAsia="Times New Roman" w:cs="Times New Roman"/>
          <w:szCs w:val="24"/>
        </w:rPr>
        <w:t>φού διασφάλισαν την αναγνώριση από εσάς της μακεδονικής ταυτότητας και γλώσσας και τώ</w:t>
      </w:r>
      <w:r w:rsidRPr="00D57191">
        <w:rPr>
          <w:rFonts w:eastAsia="Times New Roman" w:cs="Times New Roman"/>
          <w:szCs w:val="24"/>
        </w:rPr>
        <w:t>ρα διασφαλίζουν και την ένταξη στο ΝΑΤΟ</w:t>
      </w:r>
      <w:r>
        <w:rPr>
          <w:rFonts w:eastAsia="Times New Roman" w:cs="Times New Roman"/>
          <w:szCs w:val="24"/>
        </w:rPr>
        <w:t>. Α</w:t>
      </w:r>
      <w:r w:rsidRPr="00D57191">
        <w:rPr>
          <w:rFonts w:eastAsia="Times New Roman" w:cs="Times New Roman"/>
          <w:szCs w:val="24"/>
        </w:rPr>
        <w:t>κολουθεί και η διαδικασία έναρξης των διαπραγματεύσεων για την Ευρωπαϊκή Έ</w:t>
      </w:r>
      <w:r w:rsidRPr="00D57191">
        <w:rPr>
          <w:rFonts w:eastAsia="Times New Roman" w:cs="Times New Roman"/>
          <w:szCs w:val="24"/>
        </w:rPr>
        <w:lastRenderedPageBreak/>
        <w:t>νωση</w:t>
      </w:r>
      <w:r>
        <w:rPr>
          <w:rFonts w:eastAsia="Times New Roman" w:cs="Times New Roman"/>
          <w:szCs w:val="24"/>
        </w:rPr>
        <w:t>,</w:t>
      </w:r>
      <w:r w:rsidRPr="00D57191">
        <w:rPr>
          <w:rFonts w:eastAsia="Times New Roman" w:cs="Times New Roman"/>
          <w:szCs w:val="24"/>
        </w:rPr>
        <w:t xml:space="preserve"> όπου</w:t>
      </w:r>
      <w:r>
        <w:rPr>
          <w:rFonts w:eastAsia="Times New Roman" w:cs="Times New Roman"/>
          <w:szCs w:val="24"/>
        </w:rPr>
        <w:t>,</w:t>
      </w:r>
      <w:r w:rsidRPr="00D57191">
        <w:rPr>
          <w:rFonts w:eastAsia="Times New Roman" w:cs="Times New Roman"/>
          <w:szCs w:val="24"/>
        </w:rPr>
        <w:t xml:space="preserve"> όπως έχει πει ο Κυριάκος Μητσοτάκης</w:t>
      </w:r>
      <w:r>
        <w:rPr>
          <w:rFonts w:eastAsia="Times New Roman" w:cs="Times New Roman"/>
          <w:szCs w:val="24"/>
        </w:rPr>
        <w:t>,</w:t>
      </w:r>
      <w:r w:rsidRPr="00D57191">
        <w:rPr>
          <w:rFonts w:eastAsia="Times New Roman" w:cs="Times New Roman"/>
          <w:szCs w:val="24"/>
        </w:rPr>
        <w:t xml:space="preserve"> δεν πρόκειται εμείς να απεμπολήσουμε το δικαίωμα άσκησης του βέτο</w:t>
      </w:r>
      <w:r>
        <w:rPr>
          <w:rFonts w:eastAsia="Times New Roman" w:cs="Times New Roman"/>
          <w:szCs w:val="24"/>
        </w:rPr>
        <w:t>,</w:t>
      </w:r>
      <w:r w:rsidRPr="00D57191">
        <w:rPr>
          <w:rFonts w:eastAsia="Times New Roman" w:cs="Times New Roman"/>
          <w:szCs w:val="24"/>
        </w:rPr>
        <w:t xml:space="preserve"> γιατί είναι θεμελιώδες δικαίωμα κάθε κράτους-μέλους</w:t>
      </w:r>
      <w:r>
        <w:rPr>
          <w:rFonts w:eastAsia="Times New Roman" w:cs="Times New Roman"/>
          <w:szCs w:val="24"/>
        </w:rPr>
        <w:t>.</w:t>
      </w:r>
    </w:p>
    <w:p w14:paraId="01A9DD4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Τα Σκόπια, λοιπόν,</w:t>
      </w:r>
      <w:r w:rsidRPr="00D57191">
        <w:rPr>
          <w:rFonts w:eastAsia="Times New Roman" w:cs="Times New Roman"/>
          <w:szCs w:val="24"/>
        </w:rPr>
        <w:t xml:space="preserve"> ήδη απολαμβάνουν τα θετικά αποτελέσματα της Συμφωνίας των Πρεσπών</w:t>
      </w:r>
      <w:r>
        <w:rPr>
          <w:rFonts w:eastAsia="Times New Roman" w:cs="Times New Roman"/>
          <w:szCs w:val="24"/>
        </w:rPr>
        <w:t>. Κ</w:t>
      </w:r>
      <w:r w:rsidRPr="00D57191">
        <w:rPr>
          <w:rFonts w:eastAsia="Times New Roman" w:cs="Times New Roman"/>
          <w:szCs w:val="24"/>
        </w:rPr>
        <w:t xml:space="preserve">αι </w:t>
      </w:r>
      <w:r>
        <w:rPr>
          <w:rFonts w:eastAsia="Times New Roman" w:cs="Times New Roman"/>
          <w:szCs w:val="24"/>
        </w:rPr>
        <w:t>το μ</w:t>
      </w:r>
      <w:r w:rsidRPr="00D57191">
        <w:rPr>
          <w:rFonts w:eastAsia="Times New Roman" w:cs="Times New Roman"/>
          <w:szCs w:val="24"/>
        </w:rPr>
        <w:t>έγα ερώτημα</w:t>
      </w:r>
      <w:r>
        <w:rPr>
          <w:rFonts w:eastAsia="Times New Roman" w:cs="Times New Roman"/>
          <w:szCs w:val="24"/>
        </w:rPr>
        <w:t xml:space="preserve"> είναι</w:t>
      </w:r>
      <w:r w:rsidRPr="00D57191">
        <w:rPr>
          <w:rFonts w:eastAsia="Times New Roman" w:cs="Times New Roman"/>
          <w:szCs w:val="24"/>
        </w:rPr>
        <w:t xml:space="preserve"> </w:t>
      </w:r>
      <w:r>
        <w:rPr>
          <w:rFonts w:eastAsia="Times New Roman" w:cs="Times New Roman"/>
          <w:szCs w:val="24"/>
        </w:rPr>
        <w:t>-</w:t>
      </w:r>
      <w:r w:rsidRPr="00D57191">
        <w:rPr>
          <w:rFonts w:eastAsia="Times New Roman" w:cs="Times New Roman"/>
          <w:szCs w:val="24"/>
        </w:rPr>
        <w:t>και σε αυτό θα κληθείτε να απαντάτε συνεχώς</w:t>
      </w:r>
      <w:r>
        <w:rPr>
          <w:rFonts w:eastAsia="Times New Roman" w:cs="Times New Roman"/>
          <w:szCs w:val="24"/>
        </w:rPr>
        <w:t>-</w:t>
      </w:r>
      <w:r w:rsidRPr="00D57191">
        <w:rPr>
          <w:rFonts w:eastAsia="Times New Roman" w:cs="Times New Roman"/>
          <w:szCs w:val="24"/>
        </w:rPr>
        <w:t xml:space="preserve"> ποια είναι τα συγκεκριμένα θετικά αποτελέσμα</w:t>
      </w:r>
      <w:r w:rsidRPr="00D57191">
        <w:rPr>
          <w:rFonts w:eastAsia="Times New Roman" w:cs="Times New Roman"/>
          <w:szCs w:val="24"/>
        </w:rPr>
        <w:t>τα για τους Έλληνες</w:t>
      </w:r>
      <w:r>
        <w:rPr>
          <w:rFonts w:eastAsia="Times New Roman" w:cs="Times New Roman"/>
          <w:szCs w:val="24"/>
        </w:rPr>
        <w:t>,</w:t>
      </w:r>
      <w:r w:rsidRPr="00D57191">
        <w:rPr>
          <w:rFonts w:eastAsia="Times New Roman" w:cs="Times New Roman"/>
          <w:szCs w:val="24"/>
        </w:rPr>
        <w:t xml:space="preserve"> από τη συνθηκολόγηση των Πρεσπών</w:t>
      </w:r>
      <w:r>
        <w:rPr>
          <w:rFonts w:eastAsia="Times New Roman" w:cs="Times New Roman"/>
          <w:szCs w:val="24"/>
        </w:rPr>
        <w:t>; Το ερώτημα αυτό οφείλετε να το απαντήσετε, γ</w:t>
      </w:r>
      <w:r w:rsidRPr="00D57191">
        <w:rPr>
          <w:rFonts w:eastAsia="Times New Roman" w:cs="Times New Roman"/>
          <w:szCs w:val="24"/>
        </w:rPr>
        <w:t>ιατί σήμε</w:t>
      </w:r>
      <w:r>
        <w:rPr>
          <w:rFonts w:eastAsia="Times New Roman" w:cs="Times New Roman"/>
          <w:szCs w:val="24"/>
        </w:rPr>
        <w:t>ρα επιβεβαιώνεται πόσο ετεροβαρή</w:t>
      </w:r>
      <w:r w:rsidRPr="00D57191">
        <w:rPr>
          <w:rFonts w:eastAsia="Times New Roman" w:cs="Times New Roman"/>
          <w:szCs w:val="24"/>
        </w:rPr>
        <w:t>ς σε βάρος της χώρας μας ήταν εξαρχής η Συμφωνία των Πρεσπών</w:t>
      </w:r>
      <w:r>
        <w:rPr>
          <w:rFonts w:eastAsia="Times New Roman" w:cs="Times New Roman"/>
          <w:szCs w:val="24"/>
        </w:rPr>
        <w:t>,</w:t>
      </w:r>
      <w:r w:rsidRPr="00D57191">
        <w:rPr>
          <w:rFonts w:eastAsia="Times New Roman" w:cs="Times New Roman"/>
          <w:szCs w:val="24"/>
        </w:rPr>
        <w:t xml:space="preserve"> η </w:t>
      </w:r>
      <w:r>
        <w:rPr>
          <w:rFonts w:eastAsia="Times New Roman" w:cs="Times New Roman"/>
          <w:szCs w:val="24"/>
        </w:rPr>
        <w:t>σ</w:t>
      </w:r>
      <w:r w:rsidRPr="00D57191">
        <w:rPr>
          <w:rFonts w:eastAsia="Times New Roman" w:cs="Times New Roman"/>
          <w:szCs w:val="24"/>
        </w:rPr>
        <w:t>υμφωνία που εμείς καταψηφίσαμε και εσείς ψηφίσατε</w:t>
      </w:r>
      <w:r>
        <w:rPr>
          <w:rFonts w:eastAsia="Times New Roman" w:cs="Times New Roman"/>
          <w:szCs w:val="24"/>
        </w:rPr>
        <w:t xml:space="preserve">. </w:t>
      </w:r>
      <w:r>
        <w:rPr>
          <w:rFonts w:eastAsia="Times New Roman" w:cs="Times New Roman"/>
          <w:szCs w:val="24"/>
        </w:rPr>
        <w:t>Δ</w:t>
      </w:r>
      <w:r w:rsidRPr="00D57191">
        <w:rPr>
          <w:rFonts w:eastAsia="Times New Roman" w:cs="Times New Roman"/>
          <w:szCs w:val="24"/>
        </w:rPr>
        <w:t>είτε την εικόνα</w:t>
      </w:r>
      <w:r>
        <w:rPr>
          <w:rFonts w:eastAsia="Times New Roman" w:cs="Times New Roman"/>
          <w:szCs w:val="24"/>
        </w:rPr>
        <w:t>:</w:t>
      </w:r>
      <w:r w:rsidRPr="00D57191">
        <w:rPr>
          <w:rFonts w:eastAsia="Times New Roman" w:cs="Times New Roman"/>
          <w:szCs w:val="24"/>
        </w:rPr>
        <w:t xml:space="preserve"> πανηγυρισμοί στα Σκόπια και στο</w:t>
      </w:r>
      <w:r>
        <w:rPr>
          <w:rFonts w:eastAsia="Times New Roman" w:cs="Times New Roman"/>
          <w:szCs w:val="24"/>
        </w:rPr>
        <w:t>ν</w:t>
      </w:r>
      <w:r w:rsidRPr="00D57191">
        <w:rPr>
          <w:rFonts w:eastAsia="Times New Roman" w:cs="Times New Roman"/>
          <w:szCs w:val="24"/>
        </w:rPr>
        <w:t xml:space="preserve"> ΣΥΡΙΖΑ</w:t>
      </w:r>
      <w:r>
        <w:rPr>
          <w:rFonts w:eastAsia="Times New Roman" w:cs="Times New Roman"/>
          <w:szCs w:val="24"/>
        </w:rPr>
        <w:t>,</w:t>
      </w:r>
      <w:r w:rsidRPr="00D57191">
        <w:rPr>
          <w:rFonts w:eastAsia="Times New Roman" w:cs="Times New Roman"/>
          <w:szCs w:val="24"/>
        </w:rPr>
        <w:t xml:space="preserve"> </w:t>
      </w:r>
      <w:r>
        <w:rPr>
          <w:rFonts w:eastAsia="Times New Roman" w:cs="Times New Roman"/>
          <w:szCs w:val="24"/>
        </w:rPr>
        <w:t>θλίψη</w:t>
      </w:r>
      <w:r w:rsidRPr="00D57191">
        <w:rPr>
          <w:rFonts w:eastAsia="Times New Roman" w:cs="Times New Roman"/>
          <w:szCs w:val="24"/>
        </w:rPr>
        <w:t xml:space="preserve"> τους Έλληνες</w:t>
      </w:r>
      <w:r>
        <w:rPr>
          <w:rFonts w:eastAsia="Times New Roman" w:cs="Times New Roman"/>
          <w:szCs w:val="24"/>
        </w:rPr>
        <w:t>. Ό</w:t>
      </w:r>
      <w:r w:rsidRPr="00D57191">
        <w:rPr>
          <w:rFonts w:eastAsia="Times New Roman" w:cs="Times New Roman"/>
          <w:szCs w:val="24"/>
        </w:rPr>
        <w:t>ταν η μ</w:t>
      </w:r>
      <w:r>
        <w:rPr>
          <w:rFonts w:eastAsia="Times New Roman" w:cs="Times New Roman"/>
          <w:szCs w:val="24"/>
        </w:rPr>
        <w:t>ι</w:t>
      </w:r>
      <w:r w:rsidRPr="00D57191">
        <w:rPr>
          <w:rFonts w:eastAsia="Times New Roman" w:cs="Times New Roman"/>
          <w:szCs w:val="24"/>
        </w:rPr>
        <w:t xml:space="preserve">α πλευρά </w:t>
      </w:r>
      <w:r>
        <w:rPr>
          <w:rFonts w:eastAsia="Times New Roman" w:cs="Times New Roman"/>
          <w:szCs w:val="24"/>
        </w:rPr>
        <w:t>χαίρεται και η άλλη αισθάνεται ταπεινωμένη σε μι</w:t>
      </w:r>
      <w:r w:rsidRPr="00D57191">
        <w:rPr>
          <w:rFonts w:eastAsia="Times New Roman" w:cs="Times New Roman"/>
          <w:szCs w:val="24"/>
        </w:rPr>
        <w:t>α συμφωνία</w:t>
      </w:r>
      <w:r>
        <w:rPr>
          <w:rFonts w:eastAsia="Times New Roman" w:cs="Times New Roman"/>
          <w:szCs w:val="24"/>
        </w:rPr>
        <w:t>,</w:t>
      </w:r>
      <w:r w:rsidRPr="00D57191">
        <w:rPr>
          <w:rFonts w:eastAsia="Times New Roman" w:cs="Times New Roman"/>
          <w:szCs w:val="24"/>
        </w:rPr>
        <w:t xml:space="preserve"> υπάρχει μεγάλο πρόβλημα</w:t>
      </w:r>
      <w:r>
        <w:rPr>
          <w:rFonts w:eastAsia="Times New Roman" w:cs="Times New Roman"/>
          <w:szCs w:val="24"/>
        </w:rPr>
        <w:t>,</w:t>
      </w:r>
      <w:r w:rsidRPr="00D57191">
        <w:rPr>
          <w:rFonts w:eastAsia="Times New Roman" w:cs="Times New Roman"/>
          <w:szCs w:val="24"/>
        </w:rPr>
        <w:t xml:space="preserve"> κυρίες και κύριοι</w:t>
      </w:r>
      <w:r>
        <w:rPr>
          <w:rFonts w:eastAsia="Times New Roman" w:cs="Times New Roman"/>
          <w:szCs w:val="24"/>
        </w:rPr>
        <w:t>.</w:t>
      </w:r>
    </w:p>
    <w:p w14:paraId="01A9DD45" w14:textId="77777777" w:rsidR="00887A51" w:rsidRDefault="009C255F">
      <w:pPr>
        <w:spacing w:after="0" w:line="600" w:lineRule="auto"/>
        <w:ind w:firstLine="720"/>
        <w:jc w:val="both"/>
        <w:rPr>
          <w:rFonts w:eastAsia="Times New Roman" w:cs="Times New Roman"/>
          <w:szCs w:val="24"/>
        </w:rPr>
      </w:pPr>
      <w:r w:rsidRPr="00243487">
        <w:rPr>
          <w:rFonts w:eastAsia="Times New Roman" w:cs="Times New Roman"/>
          <w:b/>
          <w:szCs w:val="24"/>
        </w:rPr>
        <w:t>ΧΡΗΣΤΟΣ ΣΙΜΟΡΕΛΗΣ:</w:t>
      </w:r>
      <w:r>
        <w:rPr>
          <w:rFonts w:eastAsia="Times New Roman" w:cs="Times New Roman"/>
          <w:szCs w:val="24"/>
        </w:rPr>
        <w:t xml:space="preserve"> Το </w:t>
      </w:r>
      <w:r>
        <w:rPr>
          <w:rFonts w:eastAsia="Times New Roman" w:cs="Times New Roman"/>
          <w:szCs w:val="24"/>
          <w:lang w:val="en-US"/>
        </w:rPr>
        <w:t>VMRO</w:t>
      </w:r>
      <w:r>
        <w:rPr>
          <w:rFonts w:eastAsia="Times New Roman" w:cs="Times New Roman"/>
          <w:szCs w:val="24"/>
        </w:rPr>
        <w:t>;</w:t>
      </w:r>
    </w:p>
    <w:p w14:paraId="01A9DD46" w14:textId="77777777" w:rsidR="00887A51" w:rsidRDefault="009C255F">
      <w:pPr>
        <w:spacing w:after="0" w:line="600" w:lineRule="auto"/>
        <w:ind w:firstLine="720"/>
        <w:jc w:val="both"/>
        <w:rPr>
          <w:rFonts w:eastAsia="Times New Roman" w:cs="Times New Roman"/>
          <w:szCs w:val="24"/>
        </w:rPr>
      </w:pPr>
      <w:r w:rsidRPr="00243487">
        <w:rPr>
          <w:rFonts w:eastAsia="Times New Roman" w:cs="Times New Roman"/>
          <w:b/>
          <w:szCs w:val="24"/>
        </w:rPr>
        <w:t>ΓΕΩΡΓΙΟΣ ΚΟΥΜΟΥΤΣΑΚΟΣ:</w:t>
      </w:r>
      <w:r>
        <w:rPr>
          <w:rFonts w:eastAsia="Times New Roman" w:cs="Times New Roman"/>
          <w:szCs w:val="24"/>
        </w:rPr>
        <w:t xml:space="preserve"> Γ</w:t>
      </w:r>
      <w:r w:rsidRPr="00D57191">
        <w:rPr>
          <w:rFonts w:eastAsia="Times New Roman" w:cs="Times New Roman"/>
          <w:szCs w:val="24"/>
        </w:rPr>
        <w:t>ι</w:t>
      </w:r>
      <w:r>
        <w:rPr>
          <w:rFonts w:eastAsia="Times New Roman" w:cs="Times New Roman"/>
          <w:szCs w:val="24"/>
        </w:rPr>
        <w:t>’</w:t>
      </w:r>
      <w:r w:rsidRPr="00D57191">
        <w:rPr>
          <w:rFonts w:eastAsia="Times New Roman" w:cs="Times New Roman"/>
          <w:szCs w:val="24"/>
        </w:rPr>
        <w:t xml:space="preserve"> </w:t>
      </w:r>
      <w:r w:rsidRPr="00D57191">
        <w:rPr>
          <w:rFonts w:eastAsia="Times New Roman" w:cs="Times New Roman"/>
          <w:szCs w:val="24"/>
        </w:rPr>
        <w:t>αυτό η Συμφωνία των Πρεσπών θα πορεύετ</w:t>
      </w:r>
      <w:r>
        <w:rPr>
          <w:rFonts w:eastAsia="Times New Roman" w:cs="Times New Roman"/>
          <w:szCs w:val="24"/>
        </w:rPr>
        <w:t xml:space="preserve">αι στον ιστορικό χρόνο από μια ισχνότατη </w:t>
      </w:r>
      <w:r w:rsidRPr="00D57191">
        <w:rPr>
          <w:rFonts w:eastAsia="Times New Roman" w:cs="Times New Roman"/>
          <w:szCs w:val="24"/>
        </w:rPr>
        <w:lastRenderedPageBreak/>
        <w:t>νομιμοποίηση</w:t>
      </w:r>
      <w:r>
        <w:rPr>
          <w:rFonts w:eastAsia="Times New Roman" w:cs="Times New Roman"/>
          <w:szCs w:val="24"/>
        </w:rPr>
        <w:t>,</w:t>
      </w:r>
      <w:r w:rsidRPr="00D57191">
        <w:rPr>
          <w:rFonts w:eastAsia="Times New Roman" w:cs="Times New Roman"/>
          <w:szCs w:val="24"/>
        </w:rPr>
        <w:t xml:space="preserve"> </w:t>
      </w:r>
      <w:r>
        <w:rPr>
          <w:rFonts w:eastAsia="Times New Roman" w:cs="Times New Roman"/>
          <w:szCs w:val="24"/>
        </w:rPr>
        <w:t>α</w:t>
      </w:r>
      <w:r w:rsidRPr="00D57191">
        <w:rPr>
          <w:rFonts w:eastAsia="Times New Roman" w:cs="Times New Roman"/>
          <w:szCs w:val="24"/>
        </w:rPr>
        <w:t xml:space="preserve">φού η συντριπτική πλειοψηφία των Ελλήνων είναι και θα παραμείνει απέναντί </w:t>
      </w:r>
      <w:r>
        <w:rPr>
          <w:rFonts w:eastAsia="Times New Roman" w:cs="Times New Roman"/>
          <w:szCs w:val="24"/>
        </w:rPr>
        <w:t>της.</w:t>
      </w:r>
    </w:p>
    <w:p w14:paraId="01A9DD4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Όμως, οι συμφωνίες που σχετίζονται με </w:t>
      </w:r>
      <w:proofErr w:type="spellStart"/>
      <w:r>
        <w:rPr>
          <w:rFonts w:eastAsia="Times New Roman" w:cs="Times New Roman"/>
          <w:szCs w:val="24"/>
        </w:rPr>
        <w:t>ταυτοτικά</w:t>
      </w:r>
      <w:proofErr w:type="spellEnd"/>
      <w:r>
        <w:rPr>
          <w:rFonts w:eastAsia="Times New Roman" w:cs="Times New Roman"/>
          <w:szCs w:val="24"/>
        </w:rPr>
        <w:t xml:space="preserve"> </w:t>
      </w:r>
      <w:r w:rsidRPr="00D57191">
        <w:rPr>
          <w:rFonts w:eastAsia="Times New Roman" w:cs="Times New Roman"/>
          <w:szCs w:val="24"/>
        </w:rPr>
        <w:t>ζητήματα και ταυτό</w:t>
      </w:r>
      <w:r>
        <w:rPr>
          <w:rFonts w:eastAsia="Times New Roman" w:cs="Times New Roman"/>
          <w:szCs w:val="24"/>
        </w:rPr>
        <w:t>χρονα δ</w:t>
      </w:r>
      <w:r w:rsidRPr="00D57191">
        <w:rPr>
          <w:rFonts w:eastAsia="Times New Roman" w:cs="Times New Roman"/>
          <w:szCs w:val="24"/>
        </w:rPr>
        <w:t>εν έχουν ν</w:t>
      </w:r>
      <w:r w:rsidRPr="00D57191">
        <w:rPr>
          <w:rFonts w:eastAsia="Times New Roman" w:cs="Times New Roman"/>
          <w:szCs w:val="24"/>
        </w:rPr>
        <w:t>ομιμοποίηση</w:t>
      </w:r>
      <w:r>
        <w:rPr>
          <w:rFonts w:eastAsia="Times New Roman" w:cs="Times New Roman"/>
          <w:szCs w:val="24"/>
        </w:rPr>
        <w:t>,</w:t>
      </w:r>
      <w:r w:rsidRPr="00D57191">
        <w:rPr>
          <w:rFonts w:eastAsia="Times New Roman" w:cs="Times New Roman"/>
          <w:szCs w:val="24"/>
        </w:rPr>
        <w:t xml:space="preserve"> δεν λύνουν προβλήματα</w:t>
      </w:r>
      <w:r>
        <w:rPr>
          <w:rFonts w:eastAsia="Times New Roman" w:cs="Times New Roman"/>
          <w:szCs w:val="24"/>
        </w:rPr>
        <w:t>. Δ</w:t>
      </w:r>
      <w:r w:rsidRPr="00D57191">
        <w:rPr>
          <w:rFonts w:eastAsia="Times New Roman" w:cs="Times New Roman"/>
          <w:szCs w:val="24"/>
        </w:rPr>
        <w:t>εν μπορούν στην πορεία του χρόνου να αποδειχθούν βιώσιμες</w:t>
      </w:r>
      <w:r>
        <w:rPr>
          <w:rFonts w:eastAsia="Times New Roman" w:cs="Times New Roman"/>
          <w:szCs w:val="24"/>
        </w:rPr>
        <w:t>. Ειδικά στα Βαλκάνια οι σαθρές</w:t>
      </w:r>
      <w:r w:rsidRPr="00D57191">
        <w:rPr>
          <w:rFonts w:eastAsia="Times New Roman" w:cs="Times New Roman"/>
          <w:szCs w:val="24"/>
        </w:rPr>
        <w:t xml:space="preserve"> συμφωνίες </w:t>
      </w:r>
      <w:r>
        <w:rPr>
          <w:rFonts w:eastAsia="Times New Roman" w:cs="Times New Roman"/>
          <w:szCs w:val="24"/>
        </w:rPr>
        <w:t>δεν λύνουν προβλήματα. Τα</w:t>
      </w:r>
      <w:r w:rsidRPr="00D57191">
        <w:rPr>
          <w:rFonts w:eastAsia="Times New Roman" w:cs="Times New Roman"/>
          <w:szCs w:val="24"/>
        </w:rPr>
        <w:t xml:space="preserve"> ρίχνουν για λίγο κάτω από το χαλί</w:t>
      </w:r>
      <w:r>
        <w:rPr>
          <w:rFonts w:eastAsia="Times New Roman" w:cs="Times New Roman"/>
          <w:szCs w:val="24"/>
        </w:rPr>
        <w:t>,</w:t>
      </w:r>
      <w:r w:rsidRPr="00D57191">
        <w:rPr>
          <w:rFonts w:eastAsia="Times New Roman" w:cs="Times New Roman"/>
          <w:szCs w:val="24"/>
        </w:rPr>
        <w:t xml:space="preserve"> μέχρι να επιστρέψουν </w:t>
      </w:r>
      <w:r>
        <w:rPr>
          <w:rFonts w:eastAsia="Times New Roman" w:cs="Times New Roman"/>
          <w:szCs w:val="24"/>
        </w:rPr>
        <w:t>ό</w:t>
      </w:r>
      <w:r w:rsidRPr="00D57191">
        <w:rPr>
          <w:rFonts w:eastAsia="Times New Roman" w:cs="Times New Roman"/>
          <w:szCs w:val="24"/>
        </w:rPr>
        <w:t xml:space="preserve">μως αυτά </w:t>
      </w:r>
      <w:r>
        <w:rPr>
          <w:rFonts w:eastAsia="Times New Roman" w:cs="Times New Roman"/>
          <w:szCs w:val="24"/>
        </w:rPr>
        <w:t>ως</w:t>
      </w:r>
      <w:r w:rsidRPr="00D57191">
        <w:rPr>
          <w:rFonts w:eastAsia="Times New Roman" w:cs="Times New Roman"/>
          <w:szCs w:val="24"/>
        </w:rPr>
        <w:t xml:space="preserve"> εφιάλτες</w:t>
      </w:r>
      <w:r>
        <w:rPr>
          <w:rFonts w:eastAsia="Times New Roman" w:cs="Times New Roman"/>
          <w:szCs w:val="24"/>
        </w:rPr>
        <w:t>. Α</w:t>
      </w:r>
      <w:r w:rsidRPr="00D57191">
        <w:rPr>
          <w:rFonts w:eastAsia="Times New Roman" w:cs="Times New Roman"/>
          <w:szCs w:val="24"/>
        </w:rPr>
        <w:t xml:space="preserve">ντί </w:t>
      </w:r>
      <w:r w:rsidRPr="00D57191">
        <w:rPr>
          <w:rFonts w:eastAsia="Times New Roman" w:cs="Times New Roman"/>
          <w:szCs w:val="24"/>
        </w:rPr>
        <w:t>σταθερότητας</w:t>
      </w:r>
      <w:r>
        <w:rPr>
          <w:rFonts w:eastAsia="Times New Roman" w:cs="Times New Roman"/>
          <w:szCs w:val="24"/>
        </w:rPr>
        <w:t>, τέ</w:t>
      </w:r>
      <w:r w:rsidRPr="00D57191">
        <w:rPr>
          <w:rFonts w:eastAsia="Times New Roman" w:cs="Times New Roman"/>
          <w:szCs w:val="24"/>
        </w:rPr>
        <w:t>τοιου</w:t>
      </w:r>
      <w:r>
        <w:rPr>
          <w:rFonts w:eastAsia="Times New Roman" w:cs="Times New Roman"/>
          <w:szCs w:val="24"/>
        </w:rPr>
        <w:t xml:space="preserve"> είδους </w:t>
      </w:r>
      <w:proofErr w:type="spellStart"/>
      <w:r>
        <w:rPr>
          <w:rFonts w:eastAsia="Times New Roman" w:cs="Times New Roman"/>
          <w:szCs w:val="24"/>
        </w:rPr>
        <w:t>απο</w:t>
      </w:r>
      <w:r w:rsidRPr="00D57191">
        <w:rPr>
          <w:rFonts w:eastAsia="Times New Roman" w:cs="Times New Roman"/>
          <w:szCs w:val="24"/>
        </w:rPr>
        <w:t>νομιμοποιημένες</w:t>
      </w:r>
      <w:proofErr w:type="spellEnd"/>
      <w:r w:rsidRPr="00D57191">
        <w:rPr>
          <w:rFonts w:eastAsia="Times New Roman" w:cs="Times New Roman"/>
          <w:szCs w:val="24"/>
        </w:rPr>
        <w:t xml:space="preserve"> </w:t>
      </w:r>
      <w:proofErr w:type="spellStart"/>
      <w:r>
        <w:rPr>
          <w:rFonts w:eastAsia="Times New Roman" w:cs="Times New Roman"/>
          <w:szCs w:val="24"/>
        </w:rPr>
        <w:t>ταυτοτικές</w:t>
      </w:r>
      <w:proofErr w:type="spellEnd"/>
      <w:r w:rsidRPr="00D57191">
        <w:rPr>
          <w:rFonts w:eastAsia="Times New Roman" w:cs="Times New Roman"/>
          <w:szCs w:val="24"/>
        </w:rPr>
        <w:t xml:space="preserve"> συμφωνίες εγκυμονούν αστάθεια</w:t>
      </w:r>
      <w:r>
        <w:rPr>
          <w:rFonts w:eastAsia="Times New Roman" w:cs="Times New Roman"/>
          <w:szCs w:val="24"/>
        </w:rPr>
        <w:t>.</w:t>
      </w:r>
    </w:p>
    <w:p w14:paraId="01A9DD4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w:t>
      </w:r>
      <w:r w:rsidRPr="00D57191">
        <w:rPr>
          <w:rFonts w:eastAsia="Times New Roman" w:cs="Times New Roman"/>
          <w:szCs w:val="24"/>
        </w:rPr>
        <w:t>άμε τώρα στην επόμενη μέρα</w:t>
      </w:r>
      <w:r>
        <w:rPr>
          <w:rFonts w:eastAsia="Times New Roman" w:cs="Times New Roman"/>
          <w:szCs w:val="24"/>
        </w:rPr>
        <w:t xml:space="preserve">. </w:t>
      </w:r>
    </w:p>
    <w:p w14:paraId="01A9DD4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Κυρία Πρόεδρε, παρακαλώ τ</w:t>
      </w:r>
      <w:r w:rsidRPr="00D57191">
        <w:rPr>
          <w:rFonts w:eastAsia="Times New Roman" w:cs="Times New Roman"/>
          <w:szCs w:val="24"/>
        </w:rPr>
        <w:t>ους συναδέλφους του ΣΥΡΙΖΑ να ακούσουν αυτό το μάθημα</w:t>
      </w:r>
      <w:r>
        <w:rPr>
          <w:rFonts w:eastAsia="Times New Roman" w:cs="Times New Roman"/>
          <w:szCs w:val="24"/>
        </w:rPr>
        <w:t>,</w:t>
      </w:r>
      <w:r w:rsidRPr="00D57191">
        <w:rPr>
          <w:rFonts w:eastAsia="Times New Roman" w:cs="Times New Roman"/>
          <w:szCs w:val="24"/>
        </w:rPr>
        <w:t xml:space="preserve"> θα είναι χρήσιμο</w:t>
      </w:r>
      <w:r>
        <w:rPr>
          <w:rFonts w:eastAsia="Times New Roman" w:cs="Times New Roman"/>
          <w:szCs w:val="24"/>
        </w:rPr>
        <w:t>.</w:t>
      </w:r>
    </w:p>
    <w:p w14:paraId="01A9DD4A"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ΣΚΟΥΡΟΛΙΑΚΟΣ:</w:t>
      </w:r>
      <w:r>
        <w:rPr>
          <w:rFonts w:eastAsia="Times New Roman" w:cs="Times New Roman"/>
          <w:szCs w:val="24"/>
        </w:rPr>
        <w:t xml:space="preserve"> </w:t>
      </w:r>
      <w:proofErr w:type="spellStart"/>
      <w:r>
        <w:rPr>
          <w:rFonts w:eastAsia="Times New Roman" w:cs="Times New Roman"/>
          <w:szCs w:val="24"/>
        </w:rPr>
        <w:t>Επιστ</w:t>
      </w:r>
      <w:r>
        <w:rPr>
          <w:rFonts w:eastAsia="Times New Roman" w:cs="Times New Roman"/>
          <w:szCs w:val="24"/>
        </w:rPr>
        <w:t>ήστε</w:t>
      </w:r>
      <w:proofErr w:type="spellEnd"/>
      <w:r>
        <w:rPr>
          <w:rFonts w:eastAsia="Times New Roman" w:cs="Times New Roman"/>
          <w:szCs w:val="24"/>
        </w:rPr>
        <w:t xml:space="preserve"> μας την προσοχή τώρα!</w:t>
      </w:r>
      <w:r w:rsidRPr="0051383B">
        <w:rPr>
          <w:rFonts w:eastAsia="Times New Roman" w:cs="Times New Roman"/>
          <w:szCs w:val="24"/>
        </w:rPr>
        <w:t xml:space="preserve"> </w:t>
      </w:r>
    </w:p>
    <w:p w14:paraId="01A9DD4B" w14:textId="77777777" w:rsidR="00887A51" w:rsidRDefault="009C255F">
      <w:pPr>
        <w:spacing w:after="0" w:line="600" w:lineRule="auto"/>
        <w:jc w:val="center"/>
        <w:rPr>
          <w:rFonts w:eastAsia="Times New Roman" w:cs="Times New Roman"/>
          <w:szCs w:val="24"/>
        </w:rPr>
      </w:pPr>
      <w:r>
        <w:rPr>
          <w:rFonts w:eastAsia="Times New Roman" w:cs="Times New Roman"/>
          <w:szCs w:val="24"/>
        </w:rPr>
        <w:t>(Θόρυβος στην Αίθουσα)</w:t>
      </w:r>
    </w:p>
    <w:p w14:paraId="01A9DD4C" w14:textId="77777777" w:rsidR="00887A51" w:rsidRDefault="009C255F">
      <w:pPr>
        <w:spacing w:after="0" w:line="600" w:lineRule="auto"/>
        <w:ind w:firstLine="720"/>
        <w:jc w:val="both"/>
        <w:rPr>
          <w:rFonts w:eastAsia="Times New Roman" w:cs="Times New Roman"/>
          <w:szCs w:val="24"/>
        </w:rPr>
      </w:pPr>
      <w:r w:rsidRPr="00CC2866">
        <w:rPr>
          <w:rFonts w:eastAsia="Times New Roman" w:cs="Times New Roman"/>
          <w:b/>
          <w:szCs w:val="24"/>
        </w:rPr>
        <w:t xml:space="preserve">ΠΡΟΕΔΡΕΥΟΥΣΑ (Αναστασία Χριστοδουλοπούλου): </w:t>
      </w:r>
      <w:r>
        <w:rPr>
          <w:rFonts w:eastAsia="Times New Roman" w:cs="Times New Roman"/>
          <w:szCs w:val="24"/>
        </w:rPr>
        <w:t>Σας παρακαλώ. Ησυχάστε.</w:t>
      </w:r>
    </w:p>
    <w:p w14:paraId="01A9DD4D" w14:textId="77777777" w:rsidR="00887A51" w:rsidRDefault="009C255F">
      <w:pPr>
        <w:spacing w:after="0" w:line="600" w:lineRule="auto"/>
        <w:ind w:firstLine="720"/>
        <w:jc w:val="both"/>
        <w:rPr>
          <w:rFonts w:eastAsia="Times New Roman" w:cs="Times New Roman"/>
          <w:szCs w:val="24"/>
        </w:rPr>
      </w:pPr>
      <w:r w:rsidRPr="00243487">
        <w:rPr>
          <w:rFonts w:eastAsia="Times New Roman" w:cs="Times New Roman"/>
          <w:b/>
          <w:szCs w:val="24"/>
        </w:rPr>
        <w:lastRenderedPageBreak/>
        <w:t>ΓΕΩΡΓΙΟΣ ΚΟΥΜΟΥΤΣΑΚΟΣ:</w:t>
      </w:r>
      <w:r>
        <w:rPr>
          <w:rFonts w:eastAsia="Times New Roman" w:cs="Times New Roman"/>
          <w:b/>
          <w:szCs w:val="24"/>
        </w:rPr>
        <w:t xml:space="preserve"> </w:t>
      </w:r>
      <w:r>
        <w:rPr>
          <w:rFonts w:eastAsia="Times New Roman" w:cs="Times New Roman"/>
          <w:szCs w:val="24"/>
        </w:rPr>
        <w:t>Π</w:t>
      </w:r>
      <w:r w:rsidRPr="00D57191">
        <w:rPr>
          <w:rFonts w:eastAsia="Times New Roman" w:cs="Times New Roman"/>
          <w:szCs w:val="24"/>
        </w:rPr>
        <w:t>άμε τώρα στην επόμενη μέρα</w:t>
      </w:r>
      <w:r>
        <w:rPr>
          <w:rFonts w:eastAsia="Times New Roman" w:cs="Times New Roman"/>
          <w:szCs w:val="24"/>
        </w:rPr>
        <w:t xml:space="preserve">. </w:t>
      </w:r>
      <w:r w:rsidRPr="00D57191">
        <w:rPr>
          <w:rFonts w:eastAsia="Times New Roman" w:cs="Times New Roman"/>
          <w:szCs w:val="24"/>
        </w:rPr>
        <w:t xml:space="preserve">Ακούστε τι </w:t>
      </w:r>
      <w:r>
        <w:rPr>
          <w:rFonts w:eastAsia="Times New Roman" w:cs="Times New Roman"/>
          <w:szCs w:val="24"/>
        </w:rPr>
        <w:t>έχετε κατασκευάσει. Θεμε</w:t>
      </w:r>
      <w:r w:rsidRPr="00D57191">
        <w:rPr>
          <w:rFonts w:eastAsia="Times New Roman" w:cs="Times New Roman"/>
          <w:szCs w:val="24"/>
        </w:rPr>
        <w:t xml:space="preserve">λιώδες πολιτικό σας επιχείρημα υπέρ της Συμφωνίας </w:t>
      </w:r>
      <w:r w:rsidRPr="00D57191">
        <w:rPr>
          <w:rFonts w:eastAsia="Times New Roman" w:cs="Times New Roman"/>
          <w:szCs w:val="24"/>
        </w:rPr>
        <w:t>των Πρεσπών</w:t>
      </w:r>
      <w:r>
        <w:rPr>
          <w:rFonts w:eastAsia="Times New Roman" w:cs="Times New Roman"/>
          <w:szCs w:val="24"/>
        </w:rPr>
        <w:t xml:space="preserve"> ήταν ότι έτσι θα σταματήσουν</w:t>
      </w:r>
      <w:r w:rsidRPr="00D57191">
        <w:rPr>
          <w:rFonts w:eastAsia="Times New Roman" w:cs="Times New Roman"/>
          <w:szCs w:val="24"/>
        </w:rPr>
        <w:t xml:space="preserve"> οι ειδικές προνομιακές σχέσεις της Τουρκίας και των Σκοπίων και θα σταματήσει και η </w:t>
      </w:r>
      <w:r>
        <w:rPr>
          <w:rFonts w:eastAsia="Times New Roman" w:cs="Times New Roman"/>
          <w:szCs w:val="24"/>
        </w:rPr>
        <w:t>τ</w:t>
      </w:r>
      <w:r w:rsidRPr="00D57191">
        <w:rPr>
          <w:rFonts w:eastAsia="Times New Roman" w:cs="Times New Roman"/>
          <w:szCs w:val="24"/>
        </w:rPr>
        <w:t>ουρκική διείσδυση στα Σκόπια</w:t>
      </w:r>
      <w:r>
        <w:rPr>
          <w:rFonts w:eastAsia="Times New Roman" w:cs="Times New Roman"/>
          <w:szCs w:val="24"/>
        </w:rPr>
        <w:t>. Σ</w:t>
      </w:r>
      <w:r w:rsidRPr="00D57191">
        <w:rPr>
          <w:rFonts w:eastAsia="Times New Roman" w:cs="Times New Roman"/>
          <w:szCs w:val="24"/>
        </w:rPr>
        <w:t xml:space="preserve">τον αντίποδα θα αναπτυχθούν </w:t>
      </w:r>
      <w:r>
        <w:rPr>
          <w:rFonts w:eastAsia="Times New Roman" w:cs="Times New Roman"/>
          <w:szCs w:val="24"/>
        </w:rPr>
        <w:t>ειδικές</w:t>
      </w:r>
      <w:r w:rsidRPr="00D57191">
        <w:rPr>
          <w:rFonts w:eastAsia="Times New Roman" w:cs="Times New Roman"/>
          <w:szCs w:val="24"/>
        </w:rPr>
        <w:t xml:space="preserve"> και καλές σχέσεις μεταξύ Αθήνας και Σκοπίων</w:t>
      </w:r>
      <w:r>
        <w:rPr>
          <w:rFonts w:eastAsia="Times New Roman" w:cs="Times New Roman"/>
          <w:szCs w:val="24"/>
        </w:rPr>
        <w:t>. Ν</w:t>
      </w:r>
      <w:r w:rsidRPr="00D57191">
        <w:rPr>
          <w:rFonts w:eastAsia="Times New Roman" w:cs="Times New Roman"/>
          <w:szCs w:val="24"/>
        </w:rPr>
        <w:t>α υποθέσω</w:t>
      </w:r>
      <w:r>
        <w:rPr>
          <w:rFonts w:eastAsia="Times New Roman" w:cs="Times New Roman"/>
          <w:szCs w:val="24"/>
        </w:rPr>
        <w:t>,</w:t>
      </w:r>
      <w:r w:rsidRPr="00D57191">
        <w:rPr>
          <w:rFonts w:eastAsia="Times New Roman" w:cs="Times New Roman"/>
          <w:szCs w:val="24"/>
        </w:rPr>
        <w:t xml:space="preserve"> λοιπόν</w:t>
      </w:r>
      <w:r>
        <w:rPr>
          <w:rFonts w:eastAsia="Times New Roman" w:cs="Times New Roman"/>
          <w:szCs w:val="24"/>
        </w:rPr>
        <w:t>,</w:t>
      </w:r>
      <w:r w:rsidRPr="00D57191">
        <w:rPr>
          <w:rFonts w:eastAsia="Times New Roman" w:cs="Times New Roman"/>
          <w:szCs w:val="24"/>
        </w:rPr>
        <w:t xml:space="preserve"> ότι περιμένετε τη στήριξη των Σκοπίων για όλα τα θέματα</w:t>
      </w:r>
      <w:r>
        <w:rPr>
          <w:rFonts w:eastAsia="Times New Roman" w:cs="Times New Roman"/>
          <w:szCs w:val="24"/>
        </w:rPr>
        <w:t>,</w:t>
      </w:r>
      <w:r w:rsidRPr="00D57191">
        <w:rPr>
          <w:rFonts w:eastAsia="Times New Roman" w:cs="Times New Roman"/>
          <w:szCs w:val="24"/>
        </w:rPr>
        <w:t xml:space="preserve"> δηλαδή και για εκείνα που εδώ και δεκαετίες </w:t>
      </w:r>
      <w:r>
        <w:rPr>
          <w:rFonts w:eastAsia="Times New Roman" w:cs="Times New Roman"/>
          <w:szCs w:val="24"/>
        </w:rPr>
        <w:t xml:space="preserve">θέτει </w:t>
      </w:r>
      <w:r w:rsidRPr="00D57191">
        <w:rPr>
          <w:rFonts w:eastAsia="Times New Roman" w:cs="Times New Roman"/>
          <w:szCs w:val="24"/>
        </w:rPr>
        <w:t>κατά παραβίαση</w:t>
      </w:r>
      <w:r>
        <w:rPr>
          <w:rFonts w:eastAsia="Times New Roman" w:cs="Times New Roman"/>
          <w:szCs w:val="24"/>
        </w:rPr>
        <w:t xml:space="preserve"> των συνθηκών και του Διεθνούς Δ</w:t>
      </w:r>
      <w:r w:rsidRPr="00D57191">
        <w:rPr>
          <w:rFonts w:eastAsia="Times New Roman" w:cs="Times New Roman"/>
          <w:szCs w:val="24"/>
        </w:rPr>
        <w:t xml:space="preserve">ικαίου </w:t>
      </w:r>
      <w:r>
        <w:rPr>
          <w:rFonts w:eastAsia="Times New Roman" w:cs="Times New Roman"/>
          <w:szCs w:val="24"/>
        </w:rPr>
        <w:t>η Τουρκία</w:t>
      </w:r>
      <w:r w:rsidRPr="00D57191">
        <w:rPr>
          <w:rFonts w:eastAsia="Times New Roman" w:cs="Times New Roman"/>
          <w:szCs w:val="24"/>
        </w:rPr>
        <w:t xml:space="preserve"> σε βάρος </w:t>
      </w:r>
      <w:r>
        <w:rPr>
          <w:rFonts w:eastAsia="Times New Roman" w:cs="Times New Roman"/>
          <w:szCs w:val="24"/>
        </w:rPr>
        <w:t xml:space="preserve">της </w:t>
      </w:r>
      <w:r w:rsidRPr="00D57191">
        <w:rPr>
          <w:rFonts w:eastAsia="Times New Roman" w:cs="Times New Roman"/>
          <w:szCs w:val="24"/>
        </w:rPr>
        <w:t>Ελλάδας μέσα στο ΝΑΤΟ</w:t>
      </w:r>
      <w:r>
        <w:rPr>
          <w:rFonts w:eastAsia="Times New Roman" w:cs="Times New Roman"/>
          <w:szCs w:val="24"/>
        </w:rPr>
        <w:t xml:space="preserve">. </w:t>
      </w:r>
    </w:p>
    <w:p w14:paraId="01A9DD4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Τι θα γίνει, κύριοι συνάδελφοι, </w:t>
      </w:r>
      <w:r w:rsidRPr="00D57191">
        <w:rPr>
          <w:rFonts w:eastAsia="Times New Roman" w:cs="Times New Roman"/>
          <w:szCs w:val="24"/>
        </w:rPr>
        <w:t xml:space="preserve">όταν θα τεθεί </w:t>
      </w:r>
      <w:r w:rsidRPr="00D57191">
        <w:rPr>
          <w:rFonts w:eastAsia="Times New Roman" w:cs="Times New Roman"/>
          <w:szCs w:val="24"/>
        </w:rPr>
        <w:t>θέμα ακύρωσης μιας νατοϊκής άσκησης</w:t>
      </w:r>
      <w:r>
        <w:rPr>
          <w:rFonts w:eastAsia="Times New Roman" w:cs="Times New Roman"/>
          <w:szCs w:val="24"/>
        </w:rPr>
        <w:t>,</w:t>
      </w:r>
      <w:r w:rsidRPr="00D57191">
        <w:rPr>
          <w:rFonts w:eastAsia="Times New Roman" w:cs="Times New Roman"/>
          <w:szCs w:val="24"/>
        </w:rPr>
        <w:t xml:space="preserve"> επειδή η Τουρκία θα βάζει θέμα </w:t>
      </w:r>
      <w:r>
        <w:rPr>
          <w:rFonts w:eastAsia="Times New Roman" w:cs="Times New Roman"/>
          <w:szCs w:val="24"/>
        </w:rPr>
        <w:t xml:space="preserve">υποχρεωτικής </w:t>
      </w:r>
      <w:r w:rsidRPr="00D57191">
        <w:rPr>
          <w:rFonts w:eastAsia="Times New Roman" w:cs="Times New Roman"/>
          <w:szCs w:val="24"/>
        </w:rPr>
        <w:t>αποστρατικοποίηση</w:t>
      </w:r>
      <w:r>
        <w:rPr>
          <w:rFonts w:eastAsia="Times New Roman" w:cs="Times New Roman"/>
          <w:szCs w:val="24"/>
        </w:rPr>
        <w:t>ς των νησιών του Α</w:t>
      </w:r>
      <w:r w:rsidRPr="00D57191">
        <w:rPr>
          <w:rFonts w:eastAsia="Times New Roman" w:cs="Times New Roman"/>
          <w:szCs w:val="24"/>
        </w:rPr>
        <w:t>ιγαίου</w:t>
      </w:r>
      <w:r>
        <w:rPr>
          <w:rFonts w:eastAsia="Times New Roman" w:cs="Times New Roman"/>
          <w:szCs w:val="24"/>
        </w:rPr>
        <w:t>; Με</w:t>
      </w:r>
      <w:r w:rsidRPr="00D57191">
        <w:rPr>
          <w:rFonts w:eastAsia="Times New Roman" w:cs="Times New Roman"/>
          <w:szCs w:val="24"/>
        </w:rPr>
        <w:t xml:space="preserve"> ποια μεριά θα </w:t>
      </w:r>
      <w:r>
        <w:rPr>
          <w:rFonts w:eastAsia="Times New Roman" w:cs="Times New Roman"/>
          <w:szCs w:val="24"/>
        </w:rPr>
        <w:t xml:space="preserve">ταχθούν </w:t>
      </w:r>
      <w:r w:rsidRPr="00D57191">
        <w:rPr>
          <w:rFonts w:eastAsia="Times New Roman" w:cs="Times New Roman"/>
          <w:szCs w:val="24"/>
        </w:rPr>
        <w:t>τα Σκόπια</w:t>
      </w:r>
      <w:r>
        <w:rPr>
          <w:rFonts w:eastAsia="Times New Roman" w:cs="Times New Roman"/>
          <w:szCs w:val="24"/>
        </w:rPr>
        <w:t>; Με την ε</w:t>
      </w:r>
      <w:r w:rsidRPr="00D57191">
        <w:rPr>
          <w:rFonts w:eastAsia="Times New Roman" w:cs="Times New Roman"/>
          <w:szCs w:val="24"/>
        </w:rPr>
        <w:t>λληνική ανάγνωση</w:t>
      </w:r>
      <w:r>
        <w:rPr>
          <w:rFonts w:eastAsia="Times New Roman" w:cs="Times New Roman"/>
          <w:szCs w:val="24"/>
        </w:rPr>
        <w:t>,</w:t>
      </w:r>
      <w:r w:rsidRPr="00D57191">
        <w:rPr>
          <w:rFonts w:eastAsia="Times New Roman" w:cs="Times New Roman"/>
          <w:szCs w:val="24"/>
        </w:rPr>
        <w:t xml:space="preserve"> τη σύμφωνη με τις </w:t>
      </w:r>
      <w:r>
        <w:rPr>
          <w:rFonts w:eastAsia="Times New Roman" w:cs="Times New Roman"/>
          <w:szCs w:val="24"/>
        </w:rPr>
        <w:t xml:space="preserve">διεθνείς </w:t>
      </w:r>
      <w:r w:rsidRPr="00D57191">
        <w:rPr>
          <w:rFonts w:eastAsia="Times New Roman" w:cs="Times New Roman"/>
          <w:szCs w:val="24"/>
        </w:rPr>
        <w:t>συνθήκες ή με την τουρκική</w:t>
      </w:r>
      <w:r>
        <w:rPr>
          <w:rFonts w:eastAsia="Times New Roman" w:cs="Times New Roman"/>
          <w:szCs w:val="24"/>
        </w:rPr>
        <w:t>; Ή</w:t>
      </w:r>
      <w:r w:rsidRPr="00D57191">
        <w:rPr>
          <w:rFonts w:eastAsia="Times New Roman" w:cs="Times New Roman"/>
          <w:szCs w:val="24"/>
        </w:rPr>
        <w:t xml:space="preserve"> θα κάνουν τον</w:t>
      </w:r>
      <w:r w:rsidRPr="00D57191">
        <w:rPr>
          <w:rFonts w:eastAsia="Times New Roman" w:cs="Times New Roman"/>
          <w:szCs w:val="24"/>
        </w:rPr>
        <w:t xml:space="preserve"> Πόντιο Πιλάτο βοηθώντας πάλι </w:t>
      </w:r>
      <w:r>
        <w:rPr>
          <w:rFonts w:eastAsia="Times New Roman" w:cs="Times New Roman"/>
          <w:szCs w:val="24"/>
        </w:rPr>
        <w:t>έ</w:t>
      </w:r>
      <w:r w:rsidRPr="00D57191">
        <w:rPr>
          <w:rFonts w:eastAsia="Times New Roman" w:cs="Times New Roman"/>
          <w:szCs w:val="24"/>
        </w:rPr>
        <w:t xml:space="preserve">τσι </w:t>
      </w:r>
      <w:r>
        <w:rPr>
          <w:rFonts w:eastAsia="Times New Roman" w:cs="Times New Roman"/>
          <w:szCs w:val="24"/>
        </w:rPr>
        <w:t xml:space="preserve">την </w:t>
      </w:r>
      <w:r w:rsidRPr="00D57191">
        <w:rPr>
          <w:rFonts w:eastAsia="Times New Roman" w:cs="Times New Roman"/>
          <w:szCs w:val="24"/>
        </w:rPr>
        <w:t>Τουρκία</w:t>
      </w:r>
      <w:r>
        <w:rPr>
          <w:rFonts w:eastAsia="Times New Roman" w:cs="Times New Roman"/>
          <w:szCs w:val="24"/>
        </w:rPr>
        <w:t xml:space="preserve">; Το </w:t>
      </w:r>
      <w:r w:rsidRPr="00D57191">
        <w:rPr>
          <w:rFonts w:eastAsia="Times New Roman" w:cs="Times New Roman"/>
          <w:szCs w:val="24"/>
        </w:rPr>
        <w:t>έχετε εξασφαλίσει</w:t>
      </w:r>
      <w:r>
        <w:rPr>
          <w:rFonts w:eastAsia="Times New Roman" w:cs="Times New Roman"/>
          <w:szCs w:val="24"/>
        </w:rPr>
        <w:t xml:space="preserve"> αυτό; Έχετε εξασφαλίσει</w:t>
      </w:r>
      <w:r w:rsidRPr="00D57191">
        <w:rPr>
          <w:rFonts w:eastAsia="Times New Roman" w:cs="Times New Roman"/>
          <w:szCs w:val="24"/>
        </w:rPr>
        <w:t xml:space="preserve"> δίνοντας γλώσσα</w:t>
      </w:r>
      <w:r>
        <w:rPr>
          <w:rFonts w:eastAsia="Times New Roman" w:cs="Times New Roman"/>
          <w:szCs w:val="24"/>
        </w:rPr>
        <w:t>, ό</w:t>
      </w:r>
      <w:r>
        <w:rPr>
          <w:rFonts w:eastAsia="Times New Roman" w:cs="Times New Roman"/>
          <w:szCs w:val="24"/>
        </w:rPr>
        <w:lastRenderedPageBreak/>
        <w:t xml:space="preserve">νομα, με αυτή </w:t>
      </w:r>
      <w:r w:rsidRPr="00D57191">
        <w:rPr>
          <w:rFonts w:eastAsia="Times New Roman" w:cs="Times New Roman"/>
          <w:szCs w:val="24"/>
        </w:rPr>
        <w:t>τη Συμφωνία των Πρεσπών</w:t>
      </w:r>
      <w:r>
        <w:rPr>
          <w:rFonts w:eastAsia="Times New Roman" w:cs="Times New Roman"/>
          <w:szCs w:val="24"/>
        </w:rPr>
        <w:t>, μι</w:t>
      </w:r>
      <w:r w:rsidRPr="00D57191">
        <w:rPr>
          <w:rFonts w:eastAsia="Times New Roman" w:cs="Times New Roman"/>
          <w:szCs w:val="24"/>
        </w:rPr>
        <w:t xml:space="preserve">α </w:t>
      </w:r>
      <w:r>
        <w:rPr>
          <w:rFonts w:eastAsia="Times New Roman" w:cs="Times New Roman"/>
          <w:szCs w:val="24"/>
        </w:rPr>
        <w:t>θετική</w:t>
      </w:r>
      <w:r w:rsidRPr="00D57191">
        <w:rPr>
          <w:rFonts w:eastAsia="Times New Roman" w:cs="Times New Roman"/>
          <w:szCs w:val="24"/>
        </w:rPr>
        <w:t xml:space="preserve"> υποστηρικτική θέση των Σκοπίων μέσα στο ΝΑΤΟ </w:t>
      </w:r>
      <w:r>
        <w:rPr>
          <w:rFonts w:eastAsia="Times New Roman" w:cs="Times New Roman"/>
          <w:szCs w:val="24"/>
        </w:rPr>
        <w:t>υπέρ</w:t>
      </w:r>
      <w:r w:rsidRPr="00D57191">
        <w:rPr>
          <w:rFonts w:eastAsia="Times New Roman" w:cs="Times New Roman"/>
          <w:szCs w:val="24"/>
        </w:rPr>
        <w:t xml:space="preserve"> της Ελλάδος</w:t>
      </w:r>
      <w:r>
        <w:rPr>
          <w:rFonts w:eastAsia="Times New Roman" w:cs="Times New Roman"/>
          <w:szCs w:val="24"/>
        </w:rPr>
        <w:t>; Σ</w:t>
      </w:r>
      <w:r w:rsidRPr="00D57191">
        <w:rPr>
          <w:rFonts w:eastAsia="Times New Roman" w:cs="Times New Roman"/>
          <w:szCs w:val="24"/>
        </w:rPr>
        <w:t xml:space="preserve">ας </w:t>
      </w:r>
      <w:r>
        <w:rPr>
          <w:rFonts w:eastAsia="Times New Roman" w:cs="Times New Roman"/>
          <w:szCs w:val="24"/>
        </w:rPr>
        <w:t>απασχόλησε</w:t>
      </w:r>
      <w:r w:rsidRPr="00D57191">
        <w:rPr>
          <w:rFonts w:eastAsia="Times New Roman" w:cs="Times New Roman"/>
          <w:szCs w:val="24"/>
        </w:rPr>
        <w:t xml:space="preserve"> αυτό</w:t>
      </w:r>
      <w:r>
        <w:rPr>
          <w:rFonts w:eastAsia="Times New Roman" w:cs="Times New Roman"/>
          <w:szCs w:val="24"/>
        </w:rPr>
        <w:t>;</w:t>
      </w:r>
    </w:p>
    <w:p w14:paraId="01A9DD4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κάτι ακ</w:t>
      </w:r>
      <w:r>
        <w:rPr>
          <w:rFonts w:eastAsia="Times New Roman" w:cs="Times New Roman"/>
          <w:szCs w:val="24"/>
        </w:rPr>
        <w:t xml:space="preserve">όμα. Όταν ξεκίνησε η ενταξιακή διαδικασία των Σκοπίων στο ΝΑΤΟ, είχατε μια χρυσή ευκαιρία, μια διαπραγματευτική ισχύ, να απαιτήσετε και λύσεις υπέρ της Ελλάδος μέσα στη </w:t>
      </w:r>
      <w:r>
        <w:rPr>
          <w:rFonts w:eastAsia="Times New Roman" w:cs="Times New Roman"/>
          <w:szCs w:val="24"/>
        </w:rPr>
        <w:t>σ</w:t>
      </w:r>
      <w:r>
        <w:rPr>
          <w:rFonts w:eastAsia="Times New Roman" w:cs="Times New Roman"/>
          <w:szCs w:val="24"/>
        </w:rPr>
        <w:t>υμμαχία για ζητήματα που εκκρεμούν πάρα πολύ καιρό. Το κάνατε; Το θέσατε; Το σκεφθήκατ</w:t>
      </w:r>
      <w:r>
        <w:rPr>
          <w:rFonts w:eastAsia="Times New Roman" w:cs="Times New Roman"/>
          <w:szCs w:val="24"/>
        </w:rPr>
        <w:t xml:space="preserve">ε ή είσαστε δεσμευμένοι σε αυτόν τον αυτόματο πιλότο τού «ναι» στον οποίο έχετε μπει; Ναι σε όλα! Τέσσερα χρόνια. Συνέχεια, ναι, ναι, ναι. Ναι σε όλα! Σκεφθήκατε να διαπραγματευθείτε, κύριε </w:t>
      </w:r>
      <w:proofErr w:type="spellStart"/>
      <w:r>
        <w:rPr>
          <w:rFonts w:eastAsia="Times New Roman" w:cs="Times New Roman"/>
          <w:szCs w:val="24"/>
        </w:rPr>
        <w:t>Κατρούγκαλε</w:t>
      </w:r>
      <w:proofErr w:type="spellEnd"/>
      <w:r>
        <w:rPr>
          <w:rFonts w:eastAsia="Times New Roman" w:cs="Times New Roman"/>
          <w:szCs w:val="24"/>
        </w:rPr>
        <w:t>, κύριε Τσίπρα, κύριοι τέως Υπουργοί Εξωτερικών και Αμύ</w:t>
      </w:r>
      <w:r>
        <w:rPr>
          <w:rFonts w:eastAsia="Times New Roman" w:cs="Times New Roman"/>
          <w:szCs w:val="24"/>
        </w:rPr>
        <w:t>νης; Α, και παρεμπιπτόντως, πολλοί τέως έχουν μαζευτεί γύρω από αυτή την υπόθεση. Τέως Υπουργοί, τέως Αρχηγοί, τέως κόμματα και σύντομα τέως Κυβέρνηση</w:t>
      </w:r>
      <w:r>
        <w:rPr>
          <w:rFonts w:eastAsia="Times New Roman" w:cs="Times New Roman"/>
          <w:szCs w:val="24"/>
        </w:rPr>
        <w:t>!</w:t>
      </w:r>
      <w:r>
        <w:rPr>
          <w:rFonts w:eastAsia="Times New Roman" w:cs="Times New Roman"/>
          <w:szCs w:val="24"/>
        </w:rPr>
        <w:t xml:space="preserve"> </w:t>
      </w:r>
    </w:p>
    <w:p w14:paraId="01A9DD5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Κι εσύ τέως είσαι</w:t>
      </w:r>
      <w:r>
        <w:rPr>
          <w:rFonts w:eastAsia="Times New Roman" w:cs="Times New Roman"/>
          <w:szCs w:val="24"/>
        </w:rPr>
        <w:t>!</w:t>
      </w:r>
    </w:p>
    <w:p w14:paraId="01A9DD51"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Είναι το μέλλον.</w:t>
      </w:r>
    </w:p>
    <w:p w14:paraId="01A9DD52"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Εμείς, η</w:t>
      </w:r>
      <w:r>
        <w:rPr>
          <w:rFonts w:eastAsia="Times New Roman" w:cs="Times New Roman"/>
          <w:szCs w:val="24"/>
        </w:rPr>
        <w:t xml:space="preserve"> παράταξη που ήμασταν πάντα υπέρ της ατλαντικής και </w:t>
      </w:r>
      <w:proofErr w:type="spellStart"/>
      <w:r>
        <w:rPr>
          <w:rFonts w:eastAsia="Times New Roman" w:cs="Times New Roman"/>
          <w:szCs w:val="24"/>
        </w:rPr>
        <w:t>ευρωατλαντικής</w:t>
      </w:r>
      <w:proofErr w:type="spellEnd"/>
      <w:r>
        <w:rPr>
          <w:rFonts w:eastAsia="Times New Roman" w:cs="Times New Roman"/>
          <w:szCs w:val="24"/>
        </w:rPr>
        <w:t xml:space="preserve"> πορείας των γειτόνων μας, που πάντα πιστέψαμε στη σταθεροποιητική λειτουργία του ΝΑΤΟ και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που έχουμε την τεχνογνωσία αλλά και τη νομιμοποίηση να είμαστε πάντα εκεί, μ</w:t>
      </w:r>
      <w:r>
        <w:rPr>
          <w:rFonts w:eastAsia="Times New Roman" w:cs="Times New Roman"/>
          <w:szCs w:val="24"/>
        </w:rPr>
        <w:t xml:space="preserve">πορούμε να διαφωνούμε με τους συμμάχους μας. Δεν χρειάζεται να δώσουμε διαπιστευτήρια, γιατί είναι μια ειλικρινής σχέση δοκιμασμένη στον χρόνο. Εμείς μπορούμε και να συμφωνούμε και να διαφωνούμε. </w:t>
      </w:r>
    </w:p>
    <w:p w14:paraId="01A9DD5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Εσείς επειδή έχετε την </w:t>
      </w:r>
      <w:proofErr w:type="spellStart"/>
      <w:r>
        <w:rPr>
          <w:rFonts w:eastAsia="Times New Roman" w:cs="Times New Roman"/>
          <w:szCs w:val="24"/>
        </w:rPr>
        <w:t>υποτακτικότητα</w:t>
      </w:r>
      <w:proofErr w:type="spellEnd"/>
      <w:r>
        <w:rPr>
          <w:rFonts w:eastAsia="Times New Roman" w:cs="Times New Roman"/>
          <w:szCs w:val="24"/>
        </w:rPr>
        <w:t xml:space="preserve"> και τον φανατισμό του</w:t>
      </w:r>
      <w:r>
        <w:rPr>
          <w:rFonts w:eastAsia="Times New Roman" w:cs="Times New Roman"/>
          <w:szCs w:val="24"/>
        </w:rPr>
        <w:t xml:space="preserve"> νεοφώτιστου, ο οποίος μάλιστα αγωνιά να κρύψει το βεβαρημένο παρελθόν του, μόνο «ναι» μπορείτε να λέτε. Δεν έχετε ισότιμη σχέση, είσαστε καινούρ</w:t>
      </w:r>
      <w:r>
        <w:rPr>
          <w:rFonts w:eastAsia="Times New Roman" w:cs="Times New Roman"/>
          <w:szCs w:val="24"/>
        </w:rPr>
        <w:t>γ</w:t>
      </w:r>
      <w:r>
        <w:rPr>
          <w:rFonts w:eastAsia="Times New Roman" w:cs="Times New Roman"/>
          <w:szCs w:val="24"/>
        </w:rPr>
        <w:t>ιοι και άρα με κατεβασμένο το κεφάλι.</w:t>
      </w:r>
    </w:p>
    <w:p w14:paraId="01A9DD54" w14:textId="77777777" w:rsidR="00887A51" w:rsidRDefault="009C255F">
      <w:pPr>
        <w:spacing w:after="0" w:line="600" w:lineRule="auto"/>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01A9DD5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ΣΚΟΥΡΟΛΙΑΚΟΣ: </w:t>
      </w:r>
      <w:r>
        <w:rPr>
          <w:rFonts w:eastAsia="Times New Roman" w:cs="Times New Roman"/>
          <w:szCs w:val="24"/>
        </w:rPr>
        <w:t>Και θα αργήσουμε να παλιώσουμε, υπομονή</w:t>
      </w:r>
      <w:r>
        <w:rPr>
          <w:rFonts w:eastAsia="Times New Roman" w:cs="Times New Roman"/>
          <w:szCs w:val="24"/>
        </w:rPr>
        <w:t>!</w:t>
      </w:r>
      <w:r>
        <w:rPr>
          <w:rFonts w:eastAsia="Times New Roman" w:cs="Times New Roman"/>
          <w:szCs w:val="24"/>
        </w:rPr>
        <w:t xml:space="preserve"> Κάντε υπομονή!</w:t>
      </w:r>
    </w:p>
    <w:p w14:paraId="01A9DD5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 xml:space="preserve">Αυτό, λοιπόν, το παρελθόν σας προσπαθείτε να κρύψετε μέσα στη </w:t>
      </w:r>
      <w:r>
        <w:rPr>
          <w:rFonts w:eastAsia="Times New Roman" w:cs="Times New Roman"/>
          <w:szCs w:val="24"/>
        </w:rPr>
        <w:t>σ</w:t>
      </w:r>
      <w:r>
        <w:rPr>
          <w:rFonts w:eastAsia="Times New Roman" w:cs="Times New Roman"/>
          <w:szCs w:val="24"/>
        </w:rPr>
        <w:t xml:space="preserve">υμμαχία. Δεν μπορείτε να το κάνετε, όσο και αν ο κυνισμός της νομής της εξουσίας σάς οδηγεί προς </w:t>
      </w:r>
      <w:r>
        <w:rPr>
          <w:rFonts w:eastAsia="Times New Roman" w:cs="Times New Roman"/>
          <w:szCs w:val="24"/>
        </w:rPr>
        <w:t>αυτό. Το παρελθόν σας είναι εδώ. Ο κυνισμός το</w:t>
      </w:r>
      <w:r>
        <w:rPr>
          <w:rFonts w:eastAsia="Times New Roman" w:cs="Times New Roman"/>
          <w:szCs w:val="24"/>
        </w:rPr>
        <w:t>ύ</w:t>
      </w:r>
      <w:r>
        <w:rPr>
          <w:rFonts w:eastAsia="Times New Roman" w:cs="Times New Roman"/>
          <w:szCs w:val="24"/>
        </w:rPr>
        <w:t xml:space="preserve"> σήμερα δεν μπορεί να κρύψει το παρελθόν σας.</w:t>
      </w:r>
    </w:p>
    <w:p w14:paraId="01A9DD5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Σας διαβάζω, λοιπόν, πώς ξεκινήσατε. Κείμενο του ΣΥΡΙΖΑ 2008. «Η φονική μηχανή που λέγεται ΝΑΤΟ». Το 2013 ζητούσατε απεμπλοκή από το ΝΑΤΟ και αποτροπή της στρατιωτ</w:t>
      </w:r>
      <w:r>
        <w:rPr>
          <w:rFonts w:eastAsia="Times New Roman" w:cs="Times New Roman"/>
          <w:szCs w:val="24"/>
        </w:rPr>
        <w:t>ικής συνεργασίας με το Ισραήλ. Σκεφθείτε τι λέγατε και τι κάνατε. Αυτό δεν είναι ιδεολογική μετατόπιση, είναι γονιδιακή μετάλλαξη</w:t>
      </w:r>
      <w:r>
        <w:rPr>
          <w:rFonts w:eastAsia="Times New Roman" w:cs="Times New Roman"/>
          <w:szCs w:val="24"/>
        </w:rPr>
        <w:t>!</w:t>
      </w:r>
      <w:r>
        <w:rPr>
          <w:rFonts w:eastAsia="Times New Roman" w:cs="Times New Roman"/>
          <w:szCs w:val="24"/>
        </w:rPr>
        <w:t xml:space="preserve"> </w:t>
      </w:r>
    </w:p>
    <w:p w14:paraId="01A9DD5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2014 ο κ. </w:t>
      </w:r>
      <w:proofErr w:type="spellStart"/>
      <w:r>
        <w:rPr>
          <w:rFonts w:eastAsia="Times New Roman" w:cs="Times New Roman"/>
          <w:szCs w:val="24"/>
        </w:rPr>
        <w:t>Δρίτσας</w:t>
      </w:r>
      <w:proofErr w:type="spellEnd"/>
      <w:r>
        <w:rPr>
          <w:rFonts w:eastAsia="Times New Roman" w:cs="Times New Roman"/>
          <w:szCs w:val="24"/>
        </w:rPr>
        <w:t>: «Ο στρατηγικός στόχος μας είναι η απεμπλοκή της χώρας από το ΝΑΤΟ και η διάλυσή του». Το 2015 το κείμε</w:t>
      </w:r>
      <w:r>
        <w:rPr>
          <w:rFonts w:eastAsia="Times New Roman" w:cs="Times New Roman"/>
          <w:szCs w:val="24"/>
        </w:rPr>
        <w:t xml:space="preserve">νο της εξωτερικής σας πολιτικής, το οποίο ειρωνικά μάλιστα λέγεται και κείμενο αρχών, ακούστε τι λέει: «Το ΝΑΤΟ συμβάλλει στην περιφερειακή και διεθνή αποσταθεροποίηση». Αυτά έλεγαν οι αρχές σας. Ωραίες αρχές έχετε, να τις χαίρεστε! Δεν ντρέπεστε λίγο; </w:t>
      </w:r>
    </w:p>
    <w:p w14:paraId="01A9DD59"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w:t>
      </w:r>
      <w:r>
        <w:rPr>
          <w:rFonts w:eastAsia="Times New Roman" w:cs="Times New Roman"/>
          <w:szCs w:val="24"/>
        </w:rPr>
        <w:t>όρυβος από την πτέρυγα του ΣΥΡΙΖΑ)</w:t>
      </w:r>
    </w:p>
    <w:p w14:paraId="01A9DD5A"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w:t>
      </w:r>
      <w:r w:rsidRPr="00755A51">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 xml:space="preserve">Μην προκαλείτε, κύριε Κουμουτσάκο, δεν χρειάζεται η ένταση. </w:t>
      </w:r>
    </w:p>
    <w:p w14:paraId="01A9DD5B"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Θα το πει το «ντροπή» και ο κ. Κουμουτσάκος, αφού...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01A9DD5C"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Με αυτ</w:t>
      </w:r>
      <w:r>
        <w:rPr>
          <w:rFonts w:eastAsia="Times New Roman" w:cs="Times New Roman"/>
          <w:szCs w:val="24"/>
        </w:rPr>
        <w:t xml:space="preserve">ές τις αρχές παραπλανήσατε τον ελληνικό λαό. Έχετε εξελιχθεί σε μια πολιτική μηχανή παραγωγής ψεύδους και κυνισμού. Μετατρέπετε τα «ναι» σε «όχι». Τα δικά σας «ναι» σε δικά σας «όχι». Αυτοί είστε. </w:t>
      </w:r>
    </w:p>
    <w:p w14:paraId="01A9DD5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Εμείς, αντίθετα με εσάς, είμαστε συνεπείς σε αυτά που πιστ</w:t>
      </w:r>
      <w:r>
        <w:rPr>
          <w:rFonts w:eastAsia="Times New Roman" w:cs="Times New Roman"/>
          <w:szCs w:val="24"/>
        </w:rPr>
        <w:t xml:space="preserve">εύουμε και όταν χρειάστηκε υποστηρίξαμε την </w:t>
      </w:r>
      <w:proofErr w:type="spellStart"/>
      <w:r>
        <w:rPr>
          <w:rFonts w:eastAsia="Times New Roman" w:cs="Times New Roman"/>
          <w:szCs w:val="24"/>
        </w:rPr>
        <w:t>ευρωατλαντική</w:t>
      </w:r>
      <w:proofErr w:type="spellEnd"/>
      <w:r>
        <w:rPr>
          <w:rFonts w:eastAsia="Times New Roman" w:cs="Times New Roman"/>
          <w:szCs w:val="24"/>
        </w:rPr>
        <w:t xml:space="preserve"> πορεία των γειτόνων μας. Πολλούς μάλιστα τους βοηθήσαμε να είναι σωστά πλήρη μέλη του ΝΑΤΟ. Βοηθήσαμε την Αλβανία, τη Βουλγαρία, τη Ρουμανία. Αυτό, όμως, δεν σημαίνει ότι όταν κρίνουμε ότι υπάρχει π</w:t>
      </w:r>
      <w:r>
        <w:rPr>
          <w:rFonts w:eastAsia="Times New Roman" w:cs="Times New Roman"/>
          <w:szCs w:val="24"/>
        </w:rPr>
        <w:t xml:space="preserve">ρόβλημα στα εθνικά συμφέροντα, θα λέμε «ναι». Βάλαμε, λοιπόν, και υποστηρίζουμε προϋποθέσεις και </w:t>
      </w:r>
      <w:proofErr w:type="spellStart"/>
      <w:r>
        <w:rPr>
          <w:rFonts w:eastAsia="Times New Roman" w:cs="Times New Roman"/>
          <w:szCs w:val="24"/>
        </w:rPr>
        <w:t>προαπαιτούμενα</w:t>
      </w:r>
      <w:proofErr w:type="spellEnd"/>
      <w:r>
        <w:rPr>
          <w:rFonts w:eastAsia="Times New Roman" w:cs="Times New Roman"/>
          <w:szCs w:val="24"/>
        </w:rPr>
        <w:t>: Ένα κράτος δικαίου που να λειτουργεί, σεβασμός των σχέσεων καλής γειτονίας, μη ανάμειξη στα εσωτερικά των κρατών, όλα αυτά. Εσείς, όμως, απέναν</w:t>
      </w:r>
      <w:r>
        <w:rPr>
          <w:rFonts w:eastAsia="Times New Roman" w:cs="Times New Roman"/>
          <w:szCs w:val="24"/>
        </w:rPr>
        <w:t xml:space="preserve">τι στις δικές μας καθαρές θέσεις και την άνεσή μας να λέμε «όχι» στους </w:t>
      </w:r>
      <w:r>
        <w:rPr>
          <w:rFonts w:eastAsia="Times New Roman" w:cs="Times New Roman"/>
          <w:szCs w:val="24"/>
        </w:rPr>
        <w:lastRenderedPageBreak/>
        <w:t>συμμάχους μας, πηγαίνετε και διαπραγματεύεστε με το κεφάλι σκυμμένο. Καινούρ</w:t>
      </w:r>
      <w:r>
        <w:rPr>
          <w:rFonts w:eastAsia="Times New Roman" w:cs="Times New Roman"/>
          <w:szCs w:val="24"/>
        </w:rPr>
        <w:t>γ</w:t>
      </w:r>
      <w:r>
        <w:rPr>
          <w:rFonts w:eastAsia="Times New Roman" w:cs="Times New Roman"/>
          <w:szCs w:val="24"/>
        </w:rPr>
        <w:t xml:space="preserve">ιοι, νεοφώτιστοι, δίνετε διαπιστευτήρια κάθε μέρα. </w:t>
      </w:r>
    </w:p>
    <w:p w14:paraId="01A9DD5E" w14:textId="77777777" w:rsidR="00887A51" w:rsidRDefault="009C255F">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αργά το βράδυ της 4</w:t>
      </w:r>
      <w:r w:rsidRPr="00C313ED">
        <w:rPr>
          <w:rFonts w:eastAsia="Times New Roman" w:cs="Times New Roman"/>
          <w:szCs w:val="24"/>
          <w:vertAlign w:val="superscript"/>
        </w:rPr>
        <w:t>ης</w:t>
      </w:r>
      <w:r>
        <w:rPr>
          <w:rFonts w:eastAsia="Times New Roman" w:cs="Times New Roman"/>
          <w:szCs w:val="24"/>
        </w:rPr>
        <w:t xml:space="preserve"> προς</w:t>
      </w:r>
      <w:r>
        <w:rPr>
          <w:rFonts w:eastAsia="Times New Roman" w:cs="Times New Roman"/>
          <w:szCs w:val="24"/>
        </w:rPr>
        <w:t xml:space="preserve"> 5</w:t>
      </w:r>
      <w:r w:rsidRPr="00517F16">
        <w:rPr>
          <w:rFonts w:eastAsia="Times New Roman" w:cs="Times New Roman"/>
          <w:szCs w:val="24"/>
          <w:vertAlign w:val="superscript"/>
        </w:rPr>
        <w:t>η</w:t>
      </w:r>
      <w:r>
        <w:rPr>
          <w:rFonts w:eastAsia="Times New Roman" w:cs="Times New Roman"/>
          <w:szCs w:val="24"/>
        </w:rPr>
        <w:t xml:space="preserve"> Απριλίου του 2008, όταν η Ελλάδα είχε επιβάλει στη </w:t>
      </w:r>
      <w:r>
        <w:rPr>
          <w:rFonts w:eastAsia="Times New Roman" w:cs="Times New Roman"/>
          <w:szCs w:val="24"/>
        </w:rPr>
        <w:t>σ</w:t>
      </w:r>
      <w:r>
        <w:rPr>
          <w:rFonts w:eastAsia="Times New Roman" w:cs="Times New Roman"/>
          <w:szCs w:val="24"/>
        </w:rPr>
        <w:t xml:space="preserve">υμμαχία τη δική της θέση στο σκοπιανό ζήτημα, είχα έναν σύντομο διάλογο με τον τότε Πρωθυπουργό Κώστα Καραμανλή. Όλα πήγαν καλά, κύριε Πρόεδρε, ήταν μια καλή μέρα, του είχα πει. Τότε ο Καραμανλής, με </w:t>
      </w:r>
      <w:r>
        <w:rPr>
          <w:rFonts w:eastAsia="Times New Roman" w:cs="Times New Roman"/>
          <w:szCs w:val="24"/>
        </w:rPr>
        <w:t>μια από τις γνωστές φιλικές του κινήσεις, πιέζοντας με το δάχτυλο το στέρνο του συνομιλητή του, μου είπε: «Πράγματι θα μπορώ να συνομιλώ με ήσυχη συνείδηση με τα φαντάσματα εκείνων που αγωνίστηκαν για την υπόθεση της Μακεδονίας».</w:t>
      </w:r>
    </w:p>
    <w:p w14:paraId="01A9DD5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Εκείνο το βράδυ ο Κώστας Κ</w:t>
      </w:r>
      <w:r>
        <w:rPr>
          <w:rFonts w:eastAsia="Times New Roman" w:cs="Times New Roman"/>
          <w:szCs w:val="24"/>
        </w:rPr>
        <w:t>αραμανλής είχε ήσυχη τη συνείδησή του. Και όλοι εμείς, όχι μόνο στην ελληνική αποστολή αλλά και ολόκληρη η Ελλάδα κοιμήθηκ</w:t>
      </w:r>
      <w:r>
        <w:rPr>
          <w:rFonts w:eastAsia="Times New Roman" w:cs="Times New Roman"/>
          <w:szCs w:val="24"/>
        </w:rPr>
        <w:t>ε</w:t>
      </w:r>
      <w:r>
        <w:rPr>
          <w:rFonts w:eastAsia="Times New Roman" w:cs="Times New Roman"/>
          <w:szCs w:val="24"/>
        </w:rPr>
        <w:t xml:space="preserve"> και κοιμηθήκαμε ενθουσιασμένοι και περήφανοι. Σήμερα, όμως, η Ελλάδα αισθάνεται </w:t>
      </w:r>
      <w:r>
        <w:rPr>
          <w:rFonts w:eastAsia="Times New Roman" w:cs="Times New Roman"/>
          <w:szCs w:val="24"/>
        </w:rPr>
        <w:lastRenderedPageBreak/>
        <w:t xml:space="preserve">ταπεινωμένη και </w:t>
      </w:r>
      <w:r>
        <w:rPr>
          <w:rFonts w:eastAsia="Times New Roman" w:cs="Times New Roman"/>
          <w:szCs w:val="24"/>
        </w:rPr>
        <w:t xml:space="preserve">γι’ αυτό </w:t>
      </w:r>
      <w:r>
        <w:rPr>
          <w:rFonts w:eastAsia="Times New Roman" w:cs="Times New Roman"/>
          <w:szCs w:val="24"/>
        </w:rPr>
        <w:t>υπόλογοι είσαστε εσείς. Ο β</w:t>
      </w:r>
      <w:r>
        <w:rPr>
          <w:rFonts w:eastAsia="Times New Roman" w:cs="Times New Roman"/>
          <w:szCs w:val="24"/>
        </w:rPr>
        <w:t>αρύς λογαριασμός έρχεται. Θα τον πληρώσετε όλον, θέλοντας και μη, γιατί θα σας τον στείλει ο ελληνικός λαός!</w:t>
      </w:r>
    </w:p>
    <w:p w14:paraId="01A9DD60" w14:textId="77777777" w:rsidR="00887A51" w:rsidRDefault="009C255F">
      <w:pPr>
        <w:spacing w:after="0" w:line="600" w:lineRule="auto"/>
        <w:ind w:firstLine="720"/>
        <w:jc w:val="center"/>
        <w:rPr>
          <w:rFonts w:eastAsia="Times New Roman" w:cs="Times New Roman"/>
          <w:szCs w:val="24"/>
        </w:rPr>
      </w:pPr>
      <w:r w:rsidRPr="00C2592A">
        <w:rPr>
          <w:rFonts w:eastAsia="Times New Roman" w:cs="Times New Roman"/>
          <w:szCs w:val="24"/>
        </w:rPr>
        <w:t>(Χειροκροτήματα από την πτ</w:t>
      </w:r>
      <w:r>
        <w:rPr>
          <w:rFonts w:eastAsia="Times New Roman" w:cs="Times New Roman"/>
          <w:szCs w:val="24"/>
        </w:rPr>
        <w:t>έρυγα της Νέας Δημοκρατίας)</w:t>
      </w:r>
    </w:p>
    <w:p w14:paraId="01A9DD61" w14:textId="77777777" w:rsidR="00887A51" w:rsidRDefault="009C255F">
      <w:pPr>
        <w:spacing w:after="0" w:line="600" w:lineRule="auto"/>
        <w:ind w:firstLine="720"/>
        <w:jc w:val="both"/>
        <w:rPr>
          <w:rFonts w:eastAsia="Times New Roman"/>
          <w:sz w:val="22"/>
          <w:szCs w:val="22"/>
        </w:rPr>
      </w:pPr>
      <w:r>
        <w:rPr>
          <w:rFonts w:eastAsia="Times New Roman" w:cs="Times New Roman"/>
          <w:b/>
          <w:szCs w:val="24"/>
        </w:rPr>
        <w:t xml:space="preserve">ΠΡΟΕΔΡΕΥΟΥΣΑ (Αναστασία </w:t>
      </w:r>
      <w:r w:rsidRPr="00755A51">
        <w:rPr>
          <w:rFonts w:eastAsia="Times New Roman" w:cs="Times New Roman"/>
          <w:b/>
          <w:szCs w:val="24"/>
        </w:rPr>
        <w:t>Χριστοδουλοπούλου):</w:t>
      </w:r>
      <w:r>
        <w:rPr>
          <w:rFonts w:eastAsia="Times New Roman" w:cs="Times New Roman"/>
          <w:b/>
          <w:szCs w:val="24"/>
        </w:rPr>
        <w:t xml:space="preserve"> </w:t>
      </w:r>
      <w:r>
        <w:rPr>
          <w:rFonts w:eastAsia="Times New Roman"/>
          <w:szCs w:val="24"/>
        </w:rPr>
        <w:t xml:space="preserve">Κυρίες και κύριοι συνάδελφοι, έχω την τιμή να </w:t>
      </w:r>
      <w:r>
        <w:rPr>
          <w:rFonts w:eastAsia="Times New Roman"/>
          <w:szCs w:val="24"/>
        </w:rPr>
        <w:t>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szCs w:val="24"/>
        </w:rPr>
        <w:t>, είκοσι επτά μαθήτριες και μαθητές και τρεις συνοδοί</w:t>
      </w:r>
      <w:r>
        <w:rPr>
          <w:rFonts w:eastAsia="Times New Roman"/>
          <w:szCs w:val="24"/>
        </w:rPr>
        <w:t xml:space="preserve"> </w:t>
      </w:r>
      <w:r>
        <w:rPr>
          <w:rFonts w:eastAsia="Times New Roman"/>
          <w:szCs w:val="24"/>
        </w:rPr>
        <w:t xml:space="preserve">εκπαιδευτικοί από το Εσπερινό ΕΠΑΛ Κέρκυρας. </w:t>
      </w:r>
    </w:p>
    <w:p w14:paraId="01A9DD62" w14:textId="77777777" w:rsidR="00887A51" w:rsidRDefault="009C255F">
      <w:pPr>
        <w:spacing w:after="0" w:line="600" w:lineRule="auto"/>
        <w:ind w:firstLine="720"/>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 </w:t>
      </w:r>
    </w:p>
    <w:p w14:paraId="01A9DD63"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1A9DD64" w14:textId="77777777" w:rsidR="00887A51" w:rsidRDefault="009C255F">
      <w:pPr>
        <w:spacing w:after="0" w:line="600" w:lineRule="auto"/>
        <w:ind w:firstLine="720"/>
        <w:jc w:val="both"/>
        <w:rPr>
          <w:rFonts w:eastAsia="Times New Roman"/>
          <w:sz w:val="22"/>
          <w:szCs w:val="22"/>
        </w:rPr>
      </w:pPr>
      <w:r>
        <w:rPr>
          <w:rFonts w:eastAsia="Times New Roman"/>
          <w:szCs w:val="24"/>
        </w:rPr>
        <w:t xml:space="preserve">Κυρίες και κύριοι συνάδελφοι, </w:t>
      </w:r>
      <w:r>
        <w:rPr>
          <w:rFonts w:eastAsia="Times New Roman"/>
          <w:szCs w:val="24"/>
        </w:rPr>
        <w:t xml:space="preserve">επίσης </w:t>
      </w:r>
      <w:r>
        <w:rPr>
          <w:rFonts w:eastAsia="Times New Roman"/>
          <w:szCs w:val="24"/>
        </w:rPr>
        <w:t xml:space="preserve">έχω την τιμή να ανακοινώσω στο Σώμα ότι τη </w:t>
      </w:r>
      <w:r>
        <w:rPr>
          <w:rFonts w:eastAsia="Times New Roman"/>
          <w:szCs w:val="24"/>
        </w:rPr>
        <w:t xml:space="preserve">συνεδρίασή μας παρακολουθούν από τα άνω δυτικά θεωρεία, αφού προηγουμένως συμμετείχαν στο εκπαιδευτικό πρόγραμμα «Εργαστήρι Δημοκρατίας» που </w:t>
      </w:r>
      <w:r>
        <w:rPr>
          <w:rFonts w:eastAsia="Times New Roman"/>
          <w:szCs w:val="24"/>
        </w:rPr>
        <w:lastRenderedPageBreak/>
        <w:t>οργανώνει το Ίδρυμα της Βουλής, είκοσι δ</w:t>
      </w:r>
      <w:r>
        <w:rPr>
          <w:rFonts w:eastAsia="Times New Roman"/>
          <w:szCs w:val="24"/>
        </w:rPr>
        <w:t>ύ</w:t>
      </w:r>
      <w:r>
        <w:rPr>
          <w:rFonts w:eastAsia="Times New Roman"/>
          <w:szCs w:val="24"/>
        </w:rPr>
        <w:t>ο μαθήτριες και μαθητές και ένας συνοδός</w:t>
      </w:r>
      <w:r>
        <w:rPr>
          <w:rFonts w:eastAsia="Times New Roman"/>
          <w:szCs w:val="24"/>
        </w:rPr>
        <w:t xml:space="preserve"> </w:t>
      </w:r>
      <w:r>
        <w:rPr>
          <w:rFonts w:eastAsia="Times New Roman"/>
          <w:szCs w:val="24"/>
        </w:rPr>
        <w:t>εκπαιδευτικός από το 3</w:t>
      </w:r>
      <w:r w:rsidRPr="00CC69AB">
        <w:rPr>
          <w:rFonts w:eastAsia="Times New Roman"/>
          <w:szCs w:val="24"/>
          <w:vertAlign w:val="superscript"/>
        </w:rPr>
        <w:t>ο</w:t>
      </w:r>
      <w:r>
        <w:rPr>
          <w:rFonts w:eastAsia="Times New Roman"/>
          <w:szCs w:val="24"/>
        </w:rPr>
        <w:t xml:space="preserve"> Δημοτικό </w:t>
      </w:r>
      <w:r>
        <w:rPr>
          <w:rFonts w:eastAsia="Times New Roman"/>
          <w:szCs w:val="24"/>
        </w:rPr>
        <w:t xml:space="preserve">Αλίμου. </w:t>
      </w:r>
    </w:p>
    <w:p w14:paraId="01A9DD65" w14:textId="77777777" w:rsidR="00887A51" w:rsidRDefault="009C255F">
      <w:pPr>
        <w:spacing w:after="0" w:line="600" w:lineRule="auto"/>
        <w:ind w:firstLine="720"/>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 </w:t>
      </w:r>
    </w:p>
    <w:p w14:paraId="01A9DD66"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01A9DD67" w14:textId="77777777" w:rsidR="00887A51" w:rsidRDefault="009C255F">
      <w:pPr>
        <w:spacing w:after="0" w:line="600" w:lineRule="auto"/>
        <w:ind w:firstLine="720"/>
        <w:jc w:val="both"/>
        <w:rPr>
          <w:rFonts w:eastAsia="Times New Roman"/>
          <w:szCs w:val="24"/>
        </w:rPr>
      </w:pPr>
      <w:r>
        <w:rPr>
          <w:rFonts w:eastAsia="Times New Roman"/>
          <w:szCs w:val="24"/>
        </w:rPr>
        <w:t>Θα δώσω τώρα τον λόγο στον εκπρόσωπο της Δημοκρατικής Συμπαράταξης και μετά θα αναπτύξουν, όσοι θέλουν, τα αιτήματά τους περί αντισυνταγματικότητας.</w:t>
      </w:r>
    </w:p>
    <w:p w14:paraId="01A9DD68" w14:textId="77777777" w:rsidR="00887A51" w:rsidRDefault="009C255F">
      <w:pPr>
        <w:spacing w:after="0" w:line="600" w:lineRule="auto"/>
        <w:ind w:firstLine="720"/>
        <w:jc w:val="both"/>
        <w:rPr>
          <w:rFonts w:eastAsia="Times New Roman"/>
          <w:szCs w:val="24"/>
        </w:rPr>
      </w:pPr>
      <w:r>
        <w:rPr>
          <w:rFonts w:eastAsia="Times New Roman"/>
          <w:szCs w:val="24"/>
        </w:rPr>
        <w:t>Ελάτε, κύριε Σκανδαλίδ</w:t>
      </w:r>
      <w:r>
        <w:rPr>
          <w:rFonts w:eastAsia="Times New Roman"/>
          <w:szCs w:val="24"/>
        </w:rPr>
        <w:t>η, έχετε τον λόγο.</w:t>
      </w:r>
    </w:p>
    <w:p w14:paraId="01A9DD69" w14:textId="77777777" w:rsidR="00887A51" w:rsidRDefault="009C255F">
      <w:pPr>
        <w:spacing w:after="0" w:line="600" w:lineRule="auto"/>
        <w:ind w:firstLine="720"/>
        <w:jc w:val="both"/>
        <w:rPr>
          <w:rFonts w:eastAsia="Times New Roman" w:cs="Times New Roman"/>
          <w:szCs w:val="24"/>
        </w:rPr>
      </w:pPr>
      <w:r>
        <w:rPr>
          <w:rFonts w:eastAsia="Times New Roman"/>
          <w:b/>
          <w:szCs w:val="24"/>
        </w:rPr>
        <w:t xml:space="preserve">ΚΩΝΣΤΑΝΤΙΝΟΣ ΣΚΑΝΔΑΛΙΔΗΣ: </w:t>
      </w:r>
      <w:r w:rsidRPr="006E2EBC">
        <w:rPr>
          <w:rFonts w:eastAsia="Times New Roman" w:cs="Times New Roman"/>
          <w:szCs w:val="24"/>
        </w:rPr>
        <w:t xml:space="preserve">Κυρίες και κύριοι συνάδελφοι, </w:t>
      </w:r>
      <w:proofErr w:type="spellStart"/>
      <w:r>
        <w:rPr>
          <w:rFonts w:eastAsia="Times New Roman" w:cs="Times New Roman"/>
          <w:szCs w:val="24"/>
        </w:rPr>
        <w:t>εισηγούμενος</w:t>
      </w:r>
      <w:proofErr w:type="spellEnd"/>
      <w:r>
        <w:rPr>
          <w:rFonts w:eastAsia="Times New Roman" w:cs="Times New Roman"/>
          <w:szCs w:val="24"/>
        </w:rPr>
        <w:t xml:space="preserve"> εκ μέρους της Δημοκρατικής Συμπαράταξης την καταψήφιση της Συμφωνίας των Πρεσπών από αυτό εδώ το Βήμα σημείωνα: «τα Σκόπια κέρδισαν το μείζον, την ένταξη στο ΝΑΤΟ κι έχ</w:t>
      </w:r>
      <w:r>
        <w:rPr>
          <w:rFonts w:eastAsia="Times New Roman" w:cs="Times New Roman"/>
          <w:szCs w:val="24"/>
        </w:rPr>
        <w:t>ασαν το έλασσον, έναν γεωγραφικό προσδιορισμό στο όνομα που στην πορεία θα εξαλειφθεί».</w:t>
      </w:r>
    </w:p>
    <w:p w14:paraId="01A9DD6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Αυτή είναι και η ουσία της θέσης μας που οδήγησε στο «όχι» και βέβαια αρνείται να επικυρώσει το </w:t>
      </w:r>
      <w:r>
        <w:rPr>
          <w:rFonts w:eastAsia="Times New Roman" w:cs="Times New Roman"/>
          <w:szCs w:val="24"/>
        </w:rPr>
        <w:t>π</w:t>
      </w:r>
      <w:r>
        <w:rPr>
          <w:rFonts w:eastAsia="Times New Roman" w:cs="Times New Roman"/>
          <w:szCs w:val="24"/>
        </w:rPr>
        <w:t>ρωτόκολλο ένταξης στο ΝΑΤΟ ως το πρώτο τετελεσμένο από την εφαρμογή της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υμφωνίας. Γι’ αυτό και σήμερα λέμε «όχι».</w:t>
      </w:r>
    </w:p>
    <w:p w14:paraId="01A9DD6B" w14:textId="77777777" w:rsidR="00887A51" w:rsidRDefault="009C255F">
      <w:pPr>
        <w:spacing w:after="0" w:line="600" w:lineRule="auto"/>
        <w:ind w:firstLine="720"/>
        <w:jc w:val="both"/>
        <w:rPr>
          <w:rFonts w:eastAsia="Times New Roman" w:cs="Times New Roman"/>
          <w:szCs w:val="24"/>
        </w:rPr>
      </w:pPr>
      <w:r w:rsidRPr="006E2EBC">
        <w:rPr>
          <w:rFonts w:eastAsia="Times New Roman" w:cs="Times New Roman"/>
          <w:szCs w:val="24"/>
        </w:rPr>
        <w:lastRenderedPageBreak/>
        <w:t xml:space="preserve">Κυρίες και κύριοι συνάδελφοι, </w:t>
      </w:r>
      <w:r>
        <w:rPr>
          <w:rFonts w:eastAsia="Times New Roman" w:cs="Times New Roman"/>
          <w:szCs w:val="24"/>
        </w:rPr>
        <w:t>για τις χώρες των Βορείων Βαλκανίων και της Κεντρικής Ευρώπης, αυτές που είτε ανήκαν στο σοβιετικό μπλοκ είτε ανήκαν στον χώρο των αδεσμεύτων, η ένταξη στο ΝΑΤΟ ως απόρροια της απελε</w:t>
      </w:r>
      <w:r>
        <w:rPr>
          <w:rFonts w:eastAsia="Times New Roman" w:cs="Times New Roman"/>
          <w:szCs w:val="24"/>
        </w:rPr>
        <w:t xml:space="preserve">υθέρωσης -με εισαγωγικά ή χωρίς εισαγωγικά, όπως θέλει το χρησιμοποιεί κανείς- μετά το γκρέμισμα του Τείχους του Βερολίνου υπήρξε ο πρώτος και καταλυτικός στόχος. Έπεται η ΕΟΚ -η τότε ΕΟΚ- η </w:t>
      </w:r>
      <w:r w:rsidRPr="008763ED">
        <w:rPr>
          <w:rFonts w:eastAsia="Times New Roman" w:cs="Times New Roman"/>
          <w:szCs w:val="24"/>
        </w:rPr>
        <w:t>Ευρωπαϊκή Ένωση</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1A9DD6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Προείχε επιτακτική η ανάγκη να νιώσουν ασφαλείς.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για τη νεαρή δημοκρατία των Σκοπίων της Βόρειας Μακεδονίας που κάνει ιστορικά τα πρώτα της βήματα ως </w:t>
      </w:r>
      <w:proofErr w:type="spellStart"/>
      <w:r>
        <w:rPr>
          <w:rFonts w:eastAsia="Times New Roman" w:cs="Times New Roman"/>
          <w:szCs w:val="24"/>
        </w:rPr>
        <w:t>αυτοδιάθετη</w:t>
      </w:r>
      <w:proofErr w:type="spellEnd"/>
      <w:r>
        <w:rPr>
          <w:rFonts w:eastAsia="Times New Roman" w:cs="Times New Roman"/>
          <w:szCs w:val="24"/>
        </w:rPr>
        <w:t xml:space="preserve"> κρατική οντότητα. </w:t>
      </w:r>
    </w:p>
    <w:p w14:paraId="01A9DD6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αξιοποίηση αυτής της πρωταρχικής ανάγκης των γειτόνων μας, ιδ</w:t>
      </w:r>
      <w:r>
        <w:rPr>
          <w:rFonts w:eastAsia="Times New Roman" w:cs="Times New Roman"/>
          <w:szCs w:val="24"/>
        </w:rPr>
        <w:t>ιαίτερα μετά την αλλαγή ηγεσίας στη γειτονική χώρα είχε μια κρίσιμη προϋπόθεση, την επίλυση του χρόνιου προβλήματος ανάμεσα στην Ελλάδα και τα Σκόπια, ώστε η ένταξή τους να γίνει με όρους καλής γειτονίας, χωρίς τη μεταφορά προστριβών στην Ατλαντική Συμμαχί</w:t>
      </w:r>
      <w:r>
        <w:rPr>
          <w:rFonts w:eastAsia="Times New Roman" w:cs="Times New Roman"/>
          <w:szCs w:val="24"/>
        </w:rPr>
        <w:t xml:space="preserve">α. Ο δε συμμαχικός παράγοντας </w:t>
      </w:r>
      <w:r>
        <w:rPr>
          <w:rFonts w:eastAsia="Times New Roman" w:cs="Times New Roman"/>
          <w:szCs w:val="24"/>
        </w:rPr>
        <w:lastRenderedPageBreak/>
        <w:t>ουδέποτε έκρυψε την επιμονή του για λύση τώρα και πίεζε με όλες του τις δυνάμεις γι’ αυτό.</w:t>
      </w:r>
    </w:p>
    <w:p w14:paraId="01A9DD6E"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Η κατάληξη της συμφωνίας που έφερε </w:t>
      </w:r>
      <w:r w:rsidRPr="00314C1A">
        <w:rPr>
          <w:rFonts w:eastAsia="Times New Roman" w:cs="Times New Roman"/>
          <w:szCs w:val="24"/>
        </w:rPr>
        <w:t>ο Αλέξης Τσίπρας και υπερψήφισε με τον τρόπο που την</w:t>
      </w:r>
      <w:r>
        <w:rPr>
          <w:rFonts w:eastAsia="Times New Roman" w:cs="Times New Roman"/>
          <w:szCs w:val="24"/>
        </w:rPr>
        <w:t xml:space="preserve"> υπερ</w:t>
      </w:r>
      <w:r w:rsidRPr="00314C1A">
        <w:rPr>
          <w:rFonts w:eastAsia="Times New Roman" w:cs="Times New Roman"/>
          <w:szCs w:val="24"/>
        </w:rPr>
        <w:t>ψήφισε η Βουλή των Ελλήνων</w:t>
      </w:r>
      <w:r>
        <w:rPr>
          <w:rFonts w:eastAsia="Times New Roman" w:cs="Times New Roman"/>
          <w:szCs w:val="24"/>
        </w:rPr>
        <w:t>,</w:t>
      </w:r>
      <w:r w:rsidRPr="00314C1A">
        <w:rPr>
          <w:rFonts w:eastAsia="Times New Roman" w:cs="Times New Roman"/>
          <w:szCs w:val="24"/>
        </w:rPr>
        <w:t xml:space="preserve"> σήμερα </w:t>
      </w:r>
      <w:r>
        <w:rPr>
          <w:rFonts w:eastAsia="Times New Roman" w:cs="Times New Roman"/>
          <w:szCs w:val="24"/>
        </w:rPr>
        <w:t>επικυρώνει το πρώτο της τετελεσμένο,</w:t>
      </w:r>
      <w:r w:rsidRPr="00314C1A">
        <w:rPr>
          <w:rFonts w:eastAsia="Times New Roman" w:cs="Times New Roman"/>
          <w:szCs w:val="24"/>
        </w:rPr>
        <w:t xml:space="preserve"> </w:t>
      </w:r>
      <w:r>
        <w:rPr>
          <w:rFonts w:eastAsia="Times New Roman" w:cs="Times New Roman"/>
          <w:szCs w:val="24"/>
        </w:rPr>
        <w:t>ό</w:t>
      </w:r>
      <w:r w:rsidRPr="00314C1A">
        <w:rPr>
          <w:rFonts w:eastAsia="Times New Roman" w:cs="Times New Roman"/>
          <w:szCs w:val="24"/>
        </w:rPr>
        <w:t xml:space="preserve">ταν ο </w:t>
      </w:r>
      <w:proofErr w:type="spellStart"/>
      <w:r w:rsidRPr="00314C1A">
        <w:rPr>
          <w:rFonts w:eastAsia="Times New Roman" w:cs="Times New Roman"/>
          <w:szCs w:val="24"/>
        </w:rPr>
        <w:t>Ζάεφ</w:t>
      </w:r>
      <w:proofErr w:type="spellEnd"/>
      <w:r w:rsidRPr="00314C1A">
        <w:rPr>
          <w:rFonts w:eastAsia="Times New Roman" w:cs="Times New Roman"/>
          <w:szCs w:val="24"/>
        </w:rPr>
        <w:t xml:space="preserve"> και οι Σκοπιανοί πανηγυρίζουν ότι κέρδισαν τον πόλεμο και εφ</w:t>
      </w:r>
      <w:r>
        <w:rPr>
          <w:rFonts w:eastAsia="Times New Roman" w:cs="Times New Roman"/>
          <w:szCs w:val="24"/>
        </w:rPr>
        <w:t>εξής θα αποκαλούνται και με τη β</w:t>
      </w:r>
      <w:r w:rsidRPr="00314C1A">
        <w:rPr>
          <w:rFonts w:eastAsia="Times New Roman" w:cs="Times New Roman"/>
          <w:szCs w:val="24"/>
        </w:rPr>
        <w:t xml:space="preserve">ούλα </w:t>
      </w:r>
      <w:r>
        <w:rPr>
          <w:rFonts w:eastAsia="Times New Roman" w:cs="Times New Roman"/>
          <w:szCs w:val="24"/>
        </w:rPr>
        <w:t>«</w:t>
      </w:r>
      <w:r w:rsidRPr="00314C1A">
        <w:rPr>
          <w:rFonts w:eastAsia="Times New Roman" w:cs="Times New Roman"/>
          <w:szCs w:val="24"/>
        </w:rPr>
        <w:t>Μακεδόνες</w:t>
      </w:r>
      <w:r>
        <w:rPr>
          <w:rFonts w:eastAsia="Times New Roman" w:cs="Times New Roman"/>
          <w:szCs w:val="24"/>
        </w:rPr>
        <w:t xml:space="preserve">», θα μιλούν τη </w:t>
      </w:r>
      <w:r w:rsidRPr="00314C1A">
        <w:rPr>
          <w:rFonts w:eastAsia="Times New Roman" w:cs="Times New Roman"/>
          <w:szCs w:val="24"/>
        </w:rPr>
        <w:t xml:space="preserve">μακεδονική γλώσσα και κατά τη δική τους ομολογία θα μπορούν να υπηρετήσουν τις </w:t>
      </w:r>
      <w:proofErr w:type="spellStart"/>
      <w:r w:rsidRPr="00314C1A">
        <w:rPr>
          <w:rFonts w:eastAsia="Times New Roman" w:cs="Times New Roman"/>
          <w:szCs w:val="24"/>
        </w:rPr>
        <w:t>αλυτρ</w:t>
      </w:r>
      <w:r w:rsidRPr="00314C1A">
        <w:rPr>
          <w:rFonts w:eastAsia="Times New Roman" w:cs="Times New Roman"/>
          <w:szCs w:val="24"/>
        </w:rPr>
        <w:t>ωτικές</w:t>
      </w:r>
      <w:proofErr w:type="spellEnd"/>
      <w:r w:rsidRPr="00314C1A">
        <w:rPr>
          <w:rFonts w:eastAsia="Times New Roman" w:cs="Times New Roman"/>
          <w:szCs w:val="24"/>
        </w:rPr>
        <w:t xml:space="preserve"> τους φαντασιώσεις</w:t>
      </w:r>
      <w:r>
        <w:rPr>
          <w:rFonts w:eastAsia="Times New Roman" w:cs="Times New Roman"/>
          <w:szCs w:val="24"/>
        </w:rPr>
        <w:t>.</w:t>
      </w:r>
      <w:r w:rsidRPr="00314C1A">
        <w:rPr>
          <w:rFonts w:eastAsia="Times New Roman" w:cs="Times New Roman"/>
          <w:szCs w:val="24"/>
        </w:rPr>
        <w:t xml:space="preserve"> </w:t>
      </w:r>
    </w:p>
    <w:p w14:paraId="01A9DD6F" w14:textId="77777777" w:rsidR="00887A51" w:rsidRDefault="009C255F">
      <w:pPr>
        <w:tabs>
          <w:tab w:val="left" w:pos="6168"/>
        </w:tabs>
        <w:spacing w:after="0" w:line="600" w:lineRule="auto"/>
        <w:ind w:firstLine="720"/>
        <w:jc w:val="both"/>
        <w:rPr>
          <w:rFonts w:eastAsia="Times New Roman" w:cs="Times New Roman"/>
          <w:szCs w:val="24"/>
        </w:rPr>
      </w:pPr>
      <w:r w:rsidRPr="00314C1A">
        <w:rPr>
          <w:rFonts w:eastAsia="Times New Roman" w:cs="Times New Roman"/>
          <w:szCs w:val="24"/>
        </w:rPr>
        <w:t>Δυστυχώς</w:t>
      </w:r>
      <w:r>
        <w:rPr>
          <w:rFonts w:eastAsia="Times New Roman" w:cs="Times New Roman"/>
          <w:szCs w:val="24"/>
        </w:rPr>
        <w:t xml:space="preserve"> η άνευ όρων</w:t>
      </w:r>
      <w:r w:rsidRPr="00314C1A">
        <w:rPr>
          <w:rFonts w:eastAsia="Times New Roman" w:cs="Times New Roman"/>
          <w:szCs w:val="24"/>
        </w:rPr>
        <w:t xml:space="preserve"> παράδοση της Κυβέρνησης στις πιέσεις </w:t>
      </w:r>
      <w:r>
        <w:rPr>
          <w:rFonts w:eastAsia="Times New Roman" w:cs="Times New Roman"/>
          <w:szCs w:val="24"/>
        </w:rPr>
        <w:t xml:space="preserve">του συμμαχικού παράγοντα, ένθεν κι ένθεν του Ατλαντικού, </w:t>
      </w:r>
      <w:r w:rsidRPr="00314C1A">
        <w:rPr>
          <w:rFonts w:eastAsia="Times New Roman" w:cs="Times New Roman"/>
          <w:szCs w:val="24"/>
        </w:rPr>
        <w:t xml:space="preserve">σηματοδότησε την επικίνδυνη </w:t>
      </w:r>
      <w:r>
        <w:rPr>
          <w:rFonts w:eastAsia="Times New Roman" w:cs="Times New Roman"/>
          <w:szCs w:val="24"/>
        </w:rPr>
        <w:t xml:space="preserve">υποχώρηση από την εθνική γραμμή. Αποτελεί ήττα </w:t>
      </w:r>
      <w:r w:rsidRPr="00314C1A">
        <w:rPr>
          <w:rFonts w:eastAsia="Times New Roman" w:cs="Times New Roman"/>
          <w:szCs w:val="24"/>
        </w:rPr>
        <w:t>της χώρας</w:t>
      </w:r>
      <w:r>
        <w:rPr>
          <w:rFonts w:eastAsia="Times New Roman" w:cs="Times New Roman"/>
          <w:szCs w:val="24"/>
        </w:rPr>
        <w:t xml:space="preserve">, εκτός από το </w:t>
      </w:r>
      <w:r w:rsidRPr="00314C1A">
        <w:rPr>
          <w:rFonts w:eastAsia="Times New Roman" w:cs="Times New Roman"/>
          <w:szCs w:val="24"/>
        </w:rPr>
        <w:t>πολιτισμικό</w:t>
      </w:r>
      <w:r>
        <w:rPr>
          <w:rFonts w:eastAsia="Times New Roman" w:cs="Times New Roman"/>
          <w:szCs w:val="24"/>
        </w:rPr>
        <w:t>,</w:t>
      </w:r>
      <w:r w:rsidRPr="00314C1A">
        <w:rPr>
          <w:rFonts w:eastAsia="Times New Roman" w:cs="Times New Roman"/>
          <w:szCs w:val="24"/>
        </w:rPr>
        <w:t xml:space="preserve"> ισ</w:t>
      </w:r>
      <w:r w:rsidRPr="00314C1A">
        <w:rPr>
          <w:rFonts w:eastAsia="Times New Roman" w:cs="Times New Roman"/>
          <w:szCs w:val="24"/>
        </w:rPr>
        <w:t>τορικ</w:t>
      </w:r>
      <w:r>
        <w:rPr>
          <w:rFonts w:eastAsia="Times New Roman" w:cs="Times New Roman"/>
          <w:szCs w:val="24"/>
        </w:rPr>
        <w:t>ό κεφάλαιο που απώλεσε, και στο π</w:t>
      </w:r>
      <w:r w:rsidRPr="00314C1A">
        <w:rPr>
          <w:rFonts w:eastAsia="Times New Roman" w:cs="Times New Roman"/>
          <w:szCs w:val="24"/>
        </w:rPr>
        <w:t xml:space="preserve">εδίο των διεθνών σχέσεων και των διεθνών συσχετισμών και της επιρροής της σε </w:t>
      </w:r>
      <w:r>
        <w:rPr>
          <w:rFonts w:eastAsia="Times New Roman" w:cs="Times New Roman"/>
          <w:szCs w:val="24"/>
        </w:rPr>
        <w:t>αυτούς.</w:t>
      </w:r>
    </w:p>
    <w:p w14:paraId="01A9DD70" w14:textId="77777777" w:rsidR="00887A51" w:rsidRDefault="009C255F">
      <w:pPr>
        <w:tabs>
          <w:tab w:val="left" w:pos="6168"/>
        </w:tabs>
        <w:spacing w:after="0" w:line="600" w:lineRule="auto"/>
        <w:ind w:firstLine="720"/>
        <w:jc w:val="both"/>
        <w:rPr>
          <w:rFonts w:eastAsia="Times New Roman" w:cs="Times New Roman"/>
          <w:szCs w:val="24"/>
        </w:rPr>
      </w:pPr>
      <w:r w:rsidRPr="00314C1A">
        <w:rPr>
          <w:rFonts w:eastAsia="Times New Roman" w:cs="Times New Roman"/>
          <w:szCs w:val="24"/>
        </w:rPr>
        <w:t xml:space="preserve">Είναι πραγματικά απορίας </w:t>
      </w:r>
      <w:proofErr w:type="spellStart"/>
      <w:r w:rsidRPr="00314C1A">
        <w:rPr>
          <w:rFonts w:eastAsia="Times New Roman" w:cs="Times New Roman"/>
          <w:szCs w:val="24"/>
        </w:rPr>
        <w:t>άξιο</w:t>
      </w:r>
      <w:r>
        <w:rPr>
          <w:rFonts w:eastAsia="Times New Roman" w:cs="Times New Roman"/>
          <w:szCs w:val="24"/>
        </w:rPr>
        <w:t>ν</w:t>
      </w:r>
      <w:proofErr w:type="spellEnd"/>
      <w:r w:rsidRPr="00314C1A">
        <w:rPr>
          <w:rFonts w:eastAsia="Times New Roman" w:cs="Times New Roman"/>
          <w:szCs w:val="24"/>
        </w:rPr>
        <w:t xml:space="preserve"> το πώς άλλαξε άρδην η θέση της κυβερνώσας παράταξης σε ό</w:t>
      </w:r>
      <w:r>
        <w:rPr>
          <w:rFonts w:eastAsia="Times New Roman" w:cs="Times New Roman"/>
          <w:szCs w:val="24"/>
        </w:rPr>
        <w:t>,</w:t>
      </w:r>
      <w:r w:rsidRPr="00314C1A">
        <w:rPr>
          <w:rFonts w:eastAsia="Times New Roman" w:cs="Times New Roman"/>
          <w:szCs w:val="24"/>
        </w:rPr>
        <w:t>τι αφορά τη χρησιμότητα του ΝΑΤΟ</w:t>
      </w:r>
      <w:r>
        <w:rPr>
          <w:rFonts w:eastAsia="Times New Roman" w:cs="Times New Roman"/>
          <w:szCs w:val="24"/>
        </w:rPr>
        <w:t>.</w:t>
      </w:r>
      <w:r w:rsidRPr="00314C1A">
        <w:rPr>
          <w:rFonts w:eastAsia="Times New Roman" w:cs="Times New Roman"/>
          <w:szCs w:val="24"/>
        </w:rPr>
        <w:t xml:space="preserve"> Δεν είναι μ</w:t>
      </w:r>
      <w:r w:rsidRPr="00314C1A">
        <w:rPr>
          <w:rFonts w:eastAsia="Times New Roman" w:cs="Times New Roman"/>
          <w:szCs w:val="24"/>
        </w:rPr>
        <w:t xml:space="preserve">ακριά ο καιρός </w:t>
      </w:r>
      <w:r>
        <w:rPr>
          <w:rFonts w:eastAsia="Times New Roman" w:cs="Times New Roman"/>
          <w:szCs w:val="24"/>
        </w:rPr>
        <w:t xml:space="preserve">που ο αριστερός </w:t>
      </w:r>
      <w:r w:rsidRPr="00314C1A">
        <w:rPr>
          <w:rFonts w:eastAsia="Times New Roman" w:cs="Times New Roman"/>
          <w:szCs w:val="24"/>
        </w:rPr>
        <w:t xml:space="preserve">ΣΥΡΙΖΑ </w:t>
      </w:r>
      <w:r w:rsidRPr="00314C1A">
        <w:rPr>
          <w:rFonts w:eastAsia="Times New Roman" w:cs="Times New Roman"/>
          <w:szCs w:val="24"/>
        </w:rPr>
        <w:lastRenderedPageBreak/>
        <w:t xml:space="preserve">τον θεωρούσε </w:t>
      </w:r>
      <w:r>
        <w:rPr>
          <w:rFonts w:eastAsia="Times New Roman" w:cs="Times New Roman"/>
          <w:szCs w:val="24"/>
        </w:rPr>
        <w:t xml:space="preserve">ιμπεριαλιστικό </w:t>
      </w:r>
      <w:r w:rsidRPr="00314C1A">
        <w:rPr>
          <w:rFonts w:eastAsia="Times New Roman" w:cs="Times New Roman"/>
          <w:szCs w:val="24"/>
        </w:rPr>
        <w:t xml:space="preserve">μηχανισμό και ο Αλέξης Τσίπρας ζητούσε προεκλογικά </w:t>
      </w:r>
      <w:r>
        <w:rPr>
          <w:rFonts w:eastAsia="Times New Roman" w:cs="Times New Roman"/>
          <w:szCs w:val="24"/>
        </w:rPr>
        <w:t>από τη Θεσσαλονίκη την κατάργησή</w:t>
      </w:r>
      <w:r w:rsidRPr="00314C1A">
        <w:rPr>
          <w:rFonts w:eastAsia="Times New Roman" w:cs="Times New Roman"/>
          <w:szCs w:val="24"/>
        </w:rPr>
        <w:t xml:space="preserve"> του</w:t>
      </w:r>
      <w:r>
        <w:rPr>
          <w:rFonts w:eastAsia="Times New Roman" w:cs="Times New Roman"/>
          <w:szCs w:val="24"/>
        </w:rPr>
        <w:t>.</w:t>
      </w:r>
      <w:r w:rsidRPr="00314C1A">
        <w:rPr>
          <w:rFonts w:eastAsia="Times New Roman" w:cs="Times New Roman"/>
          <w:szCs w:val="24"/>
        </w:rPr>
        <w:t xml:space="preserve"> Και σήμερα ο ίδιος ΣΥΡΙΖΑ </w:t>
      </w:r>
      <w:proofErr w:type="spellStart"/>
      <w:r>
        <w:rPr>
          <w:rFonts w:eastAsia="Times New Roman" w:cs="Times New Roman"/>
          <w:szCs w:val="24"/>
        </w:rPr>
        <w:t>αυτοεπαιρόμενος</w:t>
      </w:r>
      <w:proofErr w:type="spellEnd"/>
      <w:r>
        <w:rPr>
          <w:rFonts w:eastAsia="Times New Roman" w:cs="Times New Roman"/>
          <w:szCs w:val="24"/>
        </w:rPr>
        <w:t xml:space="preserve"> για την είσοδο των Σκοπίων στο ΝΑΤΟ το πανηγυρίζει ως δικαί</w:t>
      </w:r>
      <w:r>
        <w:rPr>
          <w:rFonts w:eastAsia="Times New Roman" w:cs="Times New Roman"/>
          <w:szCs w:val="24"/>
        </w:rPr>
        <w:t xml:space="preserve">ωση της πολιτικής και των αγώνων του. Αγωνίζεστε για να καταργηθεί το ΝΑΤΟ διά της διευρύνσεώς του; Είναι και αυτό μία ακόμη πρωτότυπη σύλληψη της «πρώτης φοράς Αριστερά». </w:t>
      </w:r>
    </w:p>
    <w:p w14:paraId="01A9DD71"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Η αλήθεια είναι ότι βρεθήκαμε στο επίκεντρο μιας διεθνούς συγκυρίας, όπου στην περι</w:t>
      </w:r>
      <w:r>
        <w:rPr>
          <w:rFonts w:eastAsia="Times New Roman" w:cs="Times New Roman"/>
          <w:szCs w:val="24"/>
        </w:rPr>
        <w:t xml:space="preserve">οχή επιχειρούνται νέοι στρατηγικοί διακανονισμοί. Η Ουκρανία, η </w:t>
      </w:r>
      <w:r>
        <w:rPr>
          <w:rFonts w:eastAsia="Times New Roman" w:cs="Times New Roman"/>
          <w:szCs w:val="24"/>
        </w:rPr>
        <w:t>Β</w:t>
      </w:r>
      <w:r>
        <w:rPr>
          <w:rFonts w:eastAsia="Times New Roman" w:cs="Times New Roman"/>
          <w:szCs w:val="24"/>
        </w:rPr>
        <w:t>όρεια Βαλκανική, η Τουρκία, η Μέση Ανατολή, η περιοχή νοτίως της Κασπίας συνιστούν ένα τόξο που για την Αμερική αποτελεί το κεντρικό πεδίο των επιλογών της για τα επόμενα πολλά χρόνια. Αυτό τ</w:t>
      </w:r>
      <w:r>
        <w:rPr>
          <w:rFonts w:eastAsia="Times New Roman" w:cs="Times New Roman"/>
          <w:szCs w:val="24"/>
        </w:rPr>
        <w:t>ο ομολογούν οι ίδιοι από τη δεκαετία του ’90. Επιθυμούν να εμποδίσουν την επιστροφή της Ρωσίας, όπως λένε οι ίδιοι, στο προσκήνιο ως υπερδύναμης, να την καταστήσουν περιφερειακή δύναμη, όπως και τους άλλους πόλους, την Κίνα, την Ινδία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1A9DD72"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Ποια θα ήταν </w:t>
      </w:r>
      <w:r>
        <w:rPr>
          <w:rFonts w:eastAsia="Times New Roman" w:cs="Times New Roman"/>
          <w:szCs w:val="24"/>
        </w:rPr>
        <w:t xml:space="preserve">σήμερα μια προοδευτική θέση για το ΝΑΤΟ; Στον διπολικό κόσμο των δύο υπερδυνάμεων, για να αναφερθώ </w:t>
      </w:r>
      <w:r>
        <w:rPr>
          <w:rFonts w:eastAsia="Times New Roman" w:cs="Times New Roman"/>
          <w:szCs w:val="24"/>
        </w:rPr>
        <w:lastRenderedPageBreak/>
        <w:t>λίγο στο παρελθόν, η ταυτόχρονη κατάργηση του ΝΑΤΟ και του Συμφώνου της Βαρσοβίας ήταν το ευκταίο. Πατούσαν στον τότε παγκόσμιο συσχετισμό δυνάμεων οι πρωτοβ</w:t>
      </w:r>
      <w:r>
        <w:rPr>
          <w:rFonts w:eastAsia="Times New Roman" w:cs="Times New Roman"/>
          <w:szCs w:val="24"/>
        </w:rPr>
        <w:t xml:space="preserve">ουλίες για την ειρήνη, την αποπυρηνικοποίηση, την κατάργηση των πυραυλικών συστημάτων. Έφεραν τον υπαρκτό τότε Τρίτο Κόσμο ως δύναμη πίεσης και επέτρεπαν σε χώρες, όπως η Ελλάδα, να ασκήσουν ενεργή εξωτερική πολιτική προς αυτή την κατεύθυνση. </w:t>
      </w:r>
    </w:p>
    <w:p w14:paraId="01A9DD73"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Η πρωτοβουλί</w:t>
      </w:r>
      <w:r>
        <w:rPr>
          <w:rFonts w:eastAsia="Times New Roman" w:cs="Times New Roman"/>
          <w:szCs w:val="24"/>
        </w:rPr>
        <w:t xml:space="preserve">α των έξι, που τότε λοιδορήθηκε από τις συντηρητικές δυνάμεις της χώρας μας, σήμερα από την ιστορική απόσταση που μας χωρίζει αναδεικνύεται ως κρίσιμος παράγοντας της εθνικής μας στρατηγικής. </w:t>
      </w:r>
    </w:p>
    <w:p w14:paraId="01A9DD74"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Είναι καλό για εμάς που πολλοί σήμερα θυμούνται τον Ανδρέα, άλλ</w:t>
      </w:r>
      <w:r>
        <w:rPr>
          <w:rFonts w:eastAsia="Times New Roman" w:cs="Times New Roman"/>
          <w:szCs w:val="24"/>
        </w:rPr>
        <w:t xml:space="preserve">οι για να τον αντιγράψουν, άλλοι για να τον μιμηθούν, άλλοι για να επιμένουν να τον μικρύνουν. Ο Ανδρέας είναι επίκαιρος, </w:t>
      </w:r>
      <w:r w:rsidRPr="00314C1A">
        <w:rPr>
          <w:rFonts w:eastAsia="Times New Roman" w:cs="Times New Roman"/>
          <w:szCs w:val="24"/>
        </w:rPr>
        <w:t>επιστρέφει και εκδικείται</w:t>
      </w:r>
      <w:r>
        <w:rPr>
          <w:rFonts w:eastAsia="Times New Roman" w:cs="Times New Roman"/>
          <w:szCs w:val="24"/>
        </w:rPr>
        <w:t>.</w:t>
      </w:r>
    </w:p>
    <w:p w14:paraId="01A9DD75" w14:textId="77777777" w:rsidR="00887A51" w:rsidRDefault="009C255F">
      <w:pPr>
        <w:tabs>
          <w:tab w:val="left" w:pos="6168"/>
        </w:tabs>
        <w:spacing w:after="0" w:line="600" w:lineRule="auto"/>
        <w:ind w:firstLine="720"/>
        <w:jc w:val="both"/>
        <w:rPr>
          <w:rFonts w:eastAsia="Times New Roman" w:cs="Times New Roman"/>
          <w:szCs w:val="24"/>
        </w:rPr>
      </w:pPr>
      <w:r w:rsidRPr="00314C1A">
        <w:rPr>
          <w:rFonts w:eastAsia="Times New Roman" w:cs="Times New Roman"/>
          <w:szCs w:val="24"/>
        </w:rPr>
        <w:t xml:space="preserve">Η μετάβαση στον κόσμο της μιας υπερδύναμης με ταυτόχρονη ανάδειξη ενός </w:t>
      </w:r>
      <w:proofErr w:type="spellStart"/>
      <w:r>
        <w:rPr>
          <w:rFonts w:eastAsia="Times New Roman" w:cs="Times New Roman"/>
          <w:szCs w:val="24"/>
        </w:rPr>
        <w:t>πολυπολικού</w:t>
      </w:r>
      <w:proofErr w:type="spellEnd"/>
      <w:r>
        <w:rPr>
          <w:rFonts w:eastAsia="Times New Roman" w:cs="Times New Roman"/>
          <w:szCs w:val="24"/>
        </w:rPr>
        <w:t xml:space="preserve"> </w:t>
      </w:r>
      <w:r w:rsidRPr="00314C1A">
        <w:rPr>
          <w:rFonts w:eastAsia="Times New Roman" w:cs="Times New Roman"/>
          <w:szCs w:val="24"/>
        </w:rPr>
        <w:t>συστήματος</w:t>
      </w:r>
      <w:r>
        <w:rPr>
          <w:rFonts w:eastAsia="Times New Roman" w:cs="Times New Roman"/>
          <w:szCs w:val="24"/>
        </w:rPr>
        <w:t xml:space="preserve"> επιτρέπει τον</w:t>
      </w:r>
      <w:r>
        <w:rPr>
          <w:rFonts w:eastAsia="Times New Roman" w:cs="Times New Roman"/>
          <w:szCs w:val="24"/>
        </w:rPr>
        <w:t xml:space="preserve"> σταδιακό</w:t>
      </w:r>
      <w:r w:rsidRPr="00314C1A">
        <w:rPr>
          <w:rFonts w:eastAsia="Times New Roman" w:cs="Times New Roman"/>
          <w:szCs w:val="24"/>
        </w:rPr>
        <w:t xml:space="preserve"> μετασχηματισμό του ΝΑΤΟ </w:t>
      </w:r>
      <w:r>
        <w:rPr>
          <w:rFonts w:eastAsia="Times New Roman" w:cs="Times New Roman"/>
          <w:szCs w:val="24"/>
        </w:rPr>
        <w:t xml:space="preserve">από μηχανισμό αμυντικής </w:t>
      </w:r>
      <w:r>
        <w:rPr>
          <w:rFonts w:eastAsia="Times New Roman" w:cs="Times New Roman"/>
          <w:szCs w:val="24"/>
        </w:rPr>
        <w:lastRenderedPageBreak/>
        <w:t xml:space="preserve">συνεργασίας της </w:t>
      </w:r>
      <w:r w:rsidRPr="00314C1A">
        <w:rPr>
          <w:rFonts w:eastAsia="Times New Roman" w:cs="Times New Roman"/>
          <w:szCs w:val="24"/>
        </w:rPr>
        <w:t xml:space="preserve">Βορειοατλαντικής Συμμαχίας σε οργανισμό παγκόσμιας ασφάλειας με τάση να συμπεριλάβει όσο το δυνατόν περισσότερες </w:t>
      </w:r>
      <w:r>
        <w:rPr>
          <w:rFonts w:eastAsia="Times New Roman" w:cs="Times New Roman"/>
          <w:szCs w:val="24"/>
        </w:rPr>
        <w:t xml:space="preserve">χώρες. </w:t>
      </w:r>
    </w:p>
    <w:p w14:paraId="01A9DD76" w14:textId="77777777" w:rsidR="00887A51" w:rsidRDefault="009C255F">
      <w:pPr>
        <w:tabs>
          <w:tab w:val="left" w:pos="6168"/>
        </w:tabs>
        <w:spacing w:after="0" w:line="600" w:lineRule="auto"/>
        <w:ind w:firstLine="720"/>
        <w:jc w:val="both"/>
        <w:rPr>
          <w:rFonts w:eastAsia="Times New Roman" w:cs="Times New Roman"/>
          <w:szCs w:val="24"/>
        </w:rPr>
      </w:pPr>
      <w:r w:rsidRPr="00314C1A">
        <w:rPr>
          <w:rFonts w:eastAsia="Times New Roman" w:cs="Times New Roman"/>
          <w:szCs w:val="24"/>
        </w:rPr>
        <w:t>Σπεύδω να πω ότι δεν έχει αυτό</w:t>
      </w:r>
      <w:r>
        <w:rPr>
          <w:rFonts w:eastAsia="Times New Roman" w:cs="Times New Roman"/>
          <w:szCs w:val="24"/>
        </w:rPr>
        <w:t>ν</w:t>
      </w:r>
      <w:r w:rsidRPr="00314C1A">
        <w:rPr>
          <w:rFonts w:eastAsia="Times New Roman" w:cs="Times New Roman"/>
          <w:szCs w:val="24"/>
        </w:rPr>
        <w:t xml:space="preserve"> το</w:t>
      </w:r>
      <w:r>
        <w:rPr>
          <w:rFonts w:eastAsia="Times New Roman" w:cs="Times New Roman"/>
          <w:szCs w:val="24"/>
        </w:rPr>
        <w:t>ν</w:t>
      </w:r>
      <w:r w:rsidRPr="00314C1A">
        <w:rPr>
          <w:rFonts w:eastAsia="Times New Roman" w:cs="Times New Roman"/>
          <w:szCs w:val="24"/>
        </w:rPr>
        <w:t xml:space="preserve"> ρόλο σήμερα</w:t>
      </w:r>
      <w:r>
        <w:rPr>
          <w:rFonts w:eastAsia="Times New Roman" w:cs="Times New Roman"/>
          <w:szCs w:val="24"/>
        </w:rPr>
        <w:t xml:space="preserve">. Όποιοι </w:t>
      </w:r>
      <w:r w:rsidRPr="00314C1A">
        <w:rPr>
          <w:rFonts w:eastAsia="Times New Roman" w:cs="Times New Roman"/>
          <w:szCs w:val="24"/>
        </w:rPr>
        <w:t xml:space="preserve">πιστεύουν ότι η σημερινή άνιση και άδικη παγκοσμιοποίηση θα καταπέσει </w:t>
      </w:r>
      <w:r>
        <w:rPr>
          <w:rFonts w:eastAsia="Times New Roman" w:cs="Times New Roman"/>
          <w:szCs w:val="24"/>
        </w:rPr>
        <w:t>σαν χάρτινος π</w:t>
      </w:r>
      <w:r w:rsidRPr="00314C1A">
        <w:rPr>
          <w:rFonts w:eastAsia="Times New Roman" w:cs="Times New Roman"/>
          <w:szCs w:val="24"/>
        </w:rPr>
        <w:t xml:space="preserve">ύργος εξαιτίας των </w:t>
      </w:r>
      <w:r>
        <w:rPr>
          <w:rFonts w:eastAsia="Times New Roman" w:cs="Times New Roman"/>
          <w:szCs w:val="24"/>
        </w:rPr>
        <w:t xml:space="preserve">αντινομιών </w:t>
      </w:r>
      <w:r w:rsidRPr="00314C1A">
        <w:rPr>
          <w:rFonts w:eastAsia="Times New Roman" w:cs="Times New Roman"/>
          <w:szCs w:val="24"/>
        </w:rPr>
        <w:t xml:space="preserve">της δεν </w:t>
      </w:r>
      <w:r>
        <w:rPr>
          <w:rFonts w:eastAsia="Times New Roman" w:cs="Times New Roman"/>
          <w:szCs w:val="24"/>
        </w:rPr>
        <w:t xml:space="preserve">πατούν προφανώς στο έδαφος </w:t>
      </w:r>
      <w:r w:rsidRPr="00314C1A">
        <w:rPr>
          <w:rFonts w:eastAsia="Times New Roman" w:cs="Times New Roman"/>
          <w:szCs w:val="24"/>
        </w:rPr>
        <w:t>της πραγματικότητας</w:t>
      </w:r>
      <w:r>
        <w:rPr>
          <w:rFonts w:eastAsia="Times New Roman" w:cs="Times New Roman"/>
          <w:szCs w:val="24"/>
        </w:rPr>
        <w:t>.</w:t>
      </w:r>
      <w:r w:rsidRPr="00314C1A">
        <w:rPr>
          <w:rFonts w:eastAsia="Times New Roman" w:cs="Times New Roman"/>
          <w:szCs w:val="24"/>
        </w:rPr>
        <w:t xml:space="preserve"> Όσο μεταφυσική </w:t>
      </w:r>
      <w:r>
        <w:rPr>
          <w:rFonts w:eastAsia="Times New Roman" w:cs="Times New Roman"/>
          <w:szCs w:val="24"/>
        </w:rPr>
        <w:t xml:space="preserve">είναι η </w:t>
      </w:r>
      <w:r w:rsidRPr="00314C1A">
        <w:rPr>
          <w:rFonts w:eastAsia="Times New Roman" w:cs="Times New Roman"/>
          <w:szCs w:val="24"/>
        </w:rPr>
        <w:t xml:space="preserve">αντίληψη για κατάργηση του ΝΑΤΟ σε </w:t>
      </w:r>
      <w:r>
        <w:rPr>
          <w:rFonts w:eastAsia="Times New Roman" w:cs="Times New Roman"/>
          <w:szCs w:val="24"/>
        </w:rPr>
        <w:t xml:space="preserve">ορατό </w:t>
      </w:r>
      <w:r w:rsidRPr="00314C1A">
        <w:rPr>
          <w:rFonts w:eastAsia="Times New Roman" w:cs="Times New Roman"/>
          <w:szCs w:val="24"/>
        </w:rPr>
        <w:t>ιστορικό χρόνο</w:t>
      </w:r>
      <w:r>
        <w:rPr>
          <w:rFonts w:eastAsia="Times New Roman" w:cs="Times New Roman"/>
          <w:szCs w:val="24"/>
        </w:rPr>
        <w:t>,</w:t>
      </w:r>
      <w:r w:rsidRPr="00314C1A">
        <w:rPr>
          <w:rFonts w:eastAsia="Times New Roman" w:cs="Times New Roman"/>
          <w:szCs w:val="24"/>
        </w:rPr>
        <w:t xml:space="preserve"> άλλο τ</w:t>
      </w:r>
      <w:r w:rsidRPr="00314C1A">
        <w:rPr>
          <w:rFonts w:eastAsia="Times New Roman" w:cs="Times New Roman"/>
          <w:szCs w:val="24"/>
        </w:rPr>
        <w:t>όσο αναγκαία είναι κα</w:t>
      </w:r>
      <w:r>
        <w:rPr>
          <w:rFonts w:eastAsia="Times New Roman" w:cs="Times New Roman"/>
          <w:szCs w:val="24"/>
        </w:rPr>
        <w:t>ι η υποχρέωση των προοδευτικών δ</w:t>
      </w:r>
      <w:r w:rsidRPr="00314C1A">
        <w:rPr>
          <w:rFonts w:eastAsia="Times New Roman" w:cs="Times New Roman"/>
          <w:szCs w:val="24"/>
        </w:rPr>
        <w:t>υνάμεων να επιβάλουν αυτό</w:t>
      </w:r>
      <w:r>
        <w:rPr>
          <w:rFonts w:eastAsia="Times New Roman" w:cs="Times New Roman"/>
          <w:szCs w:val="24"/>
        </w:rPr>
        <w:t>ν</w:t>
      </w:r>
      <w:r w:rsidRPr="00314C1A">
        <w:rPr>
          <w:rFonts w:eastAsia="Times New Roman" w:cs="Times New Roman"/>
          <w:szCs w:val="24"/>
        </w:rPr>
        <w:t xml:space="preserve"> το</w:t>
      </w:r>
      <w:r>
        <w:rPr>
          <w:rFonts w:eastAsia="Times New Roman" w:cs="Times New Roman"/>
          <w:szCs w:val="24"/>
        </w:rPr>
        <w:t>ν</w:t>
      </w:r>
      <w:r w:rsidRPr="00314C1A">
        <w:rPr>
          <w:rFonts w:eastAsia="Times New Roman" w:cs="Times New Roman"/>
          <w:szCs w:val="24"/>
        </w:rPr>
        <w:t xml:space="preserve"> μετασχηματισμό</w:t>
      </w:r>
      <w:r>
        <w:rPr>
          <w:rFonts w:eastAsia="Times New Roman" w:cs="Times New Roman"/>
          <w:szCs w:val="24"/>
        </w:rPr>
        <w:t>, να ακυρώσουν επιλεκτικές</w:t>
      </w:r>
      <w:r w:rsidRPr="00314C1A">
        <w:rPr>
          <w:rFonts w:eastAsia="Times New Roman" w:cs="Times New Roman"/>
          <w:szCs w:val="24"/>
        </w:rPr>
        <w:t xml:space="preserve"> επεμβάσεις</w:t>
      </w:r>
      <w:r>
        <w:rPr>
          <w:rFonts w:eastAsia="Times New Roman" w:cs="Times New Roman"/>
          <w:szCs w:val="24"/>
        </w:rPr>
        <w:t>,</w:t>
      </w:r>
      <w:r w:rsidRPr="00314C1A">
        <w:rPr>
          <w:rFonts w:eastAsia="Times New Roman" w:cs="Times New Roman"/>
          <w:szCs w:val="24"/>
        </w:rPr>
        <w:t xml:space="preserve"> να αντισταθούν σε αιματηρές πολιτικές και να προασπίσουν το δικαίωμα των λαών</w:t>
      </w:r>
      <w:r>
        <w:rPr>
          <w:rFonts w:eastAsia="Times New Roman" w:cs="Times New Roman"/>
          <w:szCs w:val="24"/>
        </w:rPr>
        <w:t>.</w:t>
      </w:r>
    </w:p>
    <w:p w14:paraId="01A9DD77" w14:textId="77777777" w:rsidR="00887A51" w:rsidRDefault="009C255F">
      <w:pPr>
        <w:tabs>
          <w:tab w:val="left" w:pos="6168"/>
        </w:tabs>
        <w:spacing w:after="0" w:line="600" w:lineRule="auto"/>
        <w:ind w:firstLine="720"/>
        <w:jc w:val="both"/>
        <w:rPr>
          <w:rFonts w:eastAsia="Times New Roman" w:cs="Times New Roman"/>
          <w:szCs w:val="24"/>
        </w:rPr>
      </w:pPr>
      <w:r w:rsidRPr="00314C1A">
        <w:rPr>
          <w:rFonts w:eastAsia="Times New Roman" w:cs="Times New Roman"/>
          <w:szCs w:val="24"/>
        </w:rPr>
        <w:t xml:space="preserve">Η </w:t>
      </w:r>
      <w:r>
        <w:rPr>
          <w:rFonts w:eastAsia="Times New Roman" w:cs="Times New Roman"/>
          <w:szCs w:val="24"/>
        </w:rPr>
        <w:t xml:space="preserve">διεύρυνση </w:t>
      </w:r>
      <w:r w:rsidRPr="00314C1A">
        <w:rPr>
          <w:rFonts w:eastAsia="Times New Roman" w:cs="Times New Roman"/>
          <w:szCs w:val="24"/>
        </w:rPr>
        <w:t>του ΝΑΤΟ σε χώρες</w:t>
      </w:r>
      <w:r>
        <w:rPr>
          <w:rFonts w:eastAsia="Times New Roman" w:cs="Times New Roman"/>
          <w:szCs w:val="24"/>
        </w:rPr>
        <w:t>,</w:t>
      </w:r>
      <w:r w:rsidRPr="00314C1A">
        <w:rPr>
          <w:rFonts w:eastAsia="Times New Roman" w:cs="Times New Roman"/>
          <w:szCs w:val="24"/>
        </w:rPr>
        <w:t xml:space="preserve"> όπως είνα</w:t>
      </w:r>
      <w:r w:rsidRPr="00314C1A">
        <w:rPr>
          <w:rFonts w:eastAsia="Times New Roman" w:cs="Times New Roman"/>
          <w:szCs w:val="24"/>
        </w:rPr>
        <w:t>ι τα Σκόπια</w:t>
      </w:r>
      <w:r>
        <w:rPr>
          <w:rFonts w:eastAsia="Times New Roman" w:cs="Times New Roman"/>
          <w:szCs w:val="24"/>
        </w:rPr>
        <w:t>,</w:t>
      </w:r>
      <w:r w:rsidRPr="00314C1A">
        <w:rPr>
          <w:rFonts w:eastAsia="Times New Roman" w:cs="Times New Roman"/>
          <w:szCs w:val="24"/>
        </w:rPr>
        <w:t xml:space="preserve"> είναι θετική συμβολή στην κατεύθυνση αυτού του μετασχηματισμού</w:t>
      </w:r>
      <w:r>
        <w:rPr>
          <w:rFonts w:eastAsia="Times New Roman" w:cs="Times New Roman"/>
          <w:szCs w:val="24"/>
        </w:rPr>
        <w:t xml:space="preserve">. Είναι μια πολύ </w:t>
      </w:r>
      <w:r w:rsidRPr="00314C1A">
        <w:rPr>
          <w:rFonts w:eastAsia="Times New Roman" w:cs="Times New Roman"/>
          <w:szCs w:val="24"/>
        </w:rPr>
        <w:t xml:space="preserve">δύσκολη άσκηση </w:t>
      </w:r>
      <w:r>
        <w:rPr>
          <w:rFonts w:eastAsia="Times New Roman" w:cs="Times New Roman"/>
          <w:szCs w:val="24"/>
        </w:rPr>
        <w:t xml:space="preserve">–ομολογώ- </w:t>
      </w:r>
      <w:r w:rsidRPr="00314C1A">
        <w:rPr>
          <w:rFonts w:eastAsia="Times New Roman" w:cs="Times New Roman"/>
          <w:szCs w:val="24"/>
        </w:rPr>
        <w:t xml:space="preserve">εξωτερικής πολιτικής για χώρες όπως η δική </w:t>
      </w:r>
      <w:r>
        <w:rPr>
          <w:rFonts w:eastAsia="Times New Roman" w:cs="Times New Roman"/>
          <w:szCs w:val="24"/>
        </w:rPr>
        <w:t xml:space="preserve">μας. Οφείλουμε να αξιοποιήσουμε </w:t>
      </w:r>
      <w:r w:rsidRPr="00314C1A">
        <w:rPr>
          <w:rFonts w:eastAsia="Times New Roman" w:cs="Times New Roman"/>
          <w:szCs w:val="24"/>
        </w:rPr>
        <w:t>την ένταξή μας στην Ευρώπη και στο ΝΑΤΟ ως παράγο</w:t>
      </w:r>
      <w:r w:rsidRPr="00314C1A">
        <w:rPr>
          <w:rFonts w:eastAsia="Times New Roman" w:cs="Times New Roman"/>
          <w:szCs w:val="24"/>
        </w:rPr>
        <w:lastRenderedPageBreak/>
        <w:t xml:space="preserve">ντα </w:t>
      </w:r>
      <w:r>
        <w:rPr>
          <w:rFonts w:eastAsia="Times New Roman" w:cs="Times New Roman"/>
          <w:szCs w:val="24"/>
        </w:rPr>
        <w:t>ε</w:t>
      </w:r>
      <w:r w:rsidRPr="00314C1A">
        <w:rPr>
          <w:rFonts w:eastAsia="Times New Roman" w:cs="Times New Roman"/>
          <w:szCs w:val="24"/>
        </w:rPr>
        <w:t>ιρήνης και</w:t>
      </w:r>
      <w:r w:rsidRPr="00314C1A">
        <w:rPr>
          <w:rFonts w:eastAsia="Times New Roman" w:cs="Times New Roman"/>
          <w:szCs w:val="24"/>
        </w:rPr>
        <w:t xml:space="preserve"> συνεργασίας στην περιοχή και να διαπραγματευτούμε στο πλαίσιο των συμμαχιών μας </w:t>
      </w:r>
      <w:r>
        <w:rPr>
          <w:rFonts w:eastAsia="Times New Roman" w:cs="Times New Roman"/>
          <w:szCs w:val="24"/>
        </w:rPr>
        <w:t xml:space="preserve">τον ρόλο μας </w:t>
      </w:r>
      <w:r w:rsidRPr="00314C1A">
        <w:rPr>
          <w:rFonts w:eastAsia="Times New Roman" w:cs="Times New Roman"/>
          <w:szCs w:val="24"/>
        </w:rPr>
        <w:t>για τις επόμενες δεκαετίες</w:t>
      </w:r>
      <w:r>
        <w:rPr>
          <w:rFonts w:eastAsia="Times New Roman" w:cs="Times New Roman"/>
          <w:szCs w:val="24"/>
        </w:rPr>
        <w:t>.</w:t>
      </w:r>
      <w:r w:rsidRPr="00314C1A">
        <w:rPr>
          <w:rFonts w:eastAsia="Times New Roman" w:cs="Times New Roman"/>
          <w:szCs w:val="24"/>
        </w:rPr>
        <w:t xml:space="preserve"> Αυτό θα </w:t>
      </w:r>
      <w:r>
        <w:rPr>
          <w:rFonts w:eastAsia="Times New Roman" w:cs="Times New Roman"/>
          <w:szCs w:val="24"/>
        </w:rPr>
        <w:t xml:space="preserve">έλυνε, κατά τη γνώμη μου, και πολλά από τα οικονομικά προβλήματα που αντιμετωπίζει σήμερα η χώρα. Διότι </w:t>
      </w:r>
      <w:r w:rsidRPr="00314C1A">
        <w:rPr>
          <w:rFonts w:eastAsia="Times New Roman" w:cs="Times New Roman"/>
          <w:szCs w:val="24"/>
        </w:rPr>
        <w:t>άλλ</w:t>
      </w:r>
      <w:r>
        <w:rPr>
          <w:rFonts w:eastAsia="Times New Roman" w:cs="Times New Roman"/>
          <w:szCs w:val="24"/>
        </w:rPr>
        <w:t>ου τύπου διαπραγμάτ</w:t>
      </w:r>
      <w:r>
        <w:rPr>
          <w:rFonts w:eastAsia="Times New Roman" w:cs="Times New Roman"/>
          <w:szCs w:val="24"/>
        </w:rPr>
        <w:t>ευση κάνεις ό</w:t>
      </w:r>
      <w:r w:rsidRPr="00314C1A">
        <w:rPr>
          <w:rFonts w:eastAsia="Times New Roman" w:cs="Times New Roman"/>
          <w:szCs w:val="24"/>
        </w:rPr>
        <w:t xml:space="preserve">ταν ασχολείσαι μονάχα με τους </w:t>
      </w:r>
      <w:r>
        <w:rPr>
          <w:rFonts w:eastAsia="Times New Roman" w:cs="Times New Roman"/>
          <w:szCs w:val="24"/>
        </w:rPr>
        <w:t xml:space="preserve">στενούς </w:t>
      </w:r>
      <w:r w:rsidRPr="00314C1A">
        <w:rPr>
          <w:rFonts w:eastAsia="Times New Roman" w:cs="Times New Roman"/>
          <w:szCs w:val="24"/>
        </w:rPr>
        <w:t>αριθμούς</w:t>
      </w:r>
      <w:r>
        <w:rPr>
          <w:rFonts w:eastAsia="Times New Roman" w:cs="Times New Roman"/>
          <w:szCs w:val="24"/>
        </w:rPr>
        <w:t xml:space="preserve">, </w:t>
      </w:r>
      <w:r w:rsidRPr="00314C1A">
        <w:rPr>
          <w:rFonts w:eastAsia="Times New Roman" w:cs="Times New Roman"/>
          <w:szCs w:val="24"/>
        </w:rPr>
        <w:t>τα</w:t>
      </w:r>
      <w:r>
        <w:rPr>
          <w:rFonts w:eastAsia="Times New Roman" w:cs="Times New Roman"/>
          <w:szCs w:val="24"/>
        </w:rPr>
        <w:t xml:space="preserve"> στενά ποσοστά των ελλειμμάτων και ούτω καθεξής και άλλη διαπραγμάτευση κάνεις </w:t>
      </w:r>
      <w:r w:rsidRPr="00314C1A">
        <w:rPr>
          <w:rFonts w:eastAsia="Times New Roman" w:cs="Times New Roman"/>
          <w:szCs w:val="24"/>
        </w:rPr>
        <w:t xml:space="preserve">αν έχεις εξασφαλίσει </w:t>
      </w:r>
      <w:proofErr w:type="spellStart"/>
      <w:r w:rsidRPr="00314C1A">
        <w:rPr>
          <w:rFonts w:eastAsia="Times New Roman" w:cs="Times New Roman"/>
          <w:szCs w:val="24"/>
        </w:rPr>
        <w:t>γεωστρατηγικά</w:t>
      </w:r>
      <w:proofErr w:type="spellEnd"/>
      <w:r w:rsidRPr="00314C1A">
        <w:rPr>
          <w:rFonts w:eastAsia="Times New Roman" w:cs="Times New Roman"/>
          <w:szCs w:val="24"/>
        </w:rPr>
        <w:t xml:space="preserve"> για τη χώρα σου ένα</w:t>
      </w:r>
      <w:r>
        <w:rPr>
          <w:rFonts w:eastAsia="Times New Roman" w:cs="Times New Roman"/>
          <w:szCs w:val="24"/>
        </w:rPr>
        <w:t>ν</w:t>
      </w:r>
      <w:r w:rsidRPr="00314C1A">
        <w:rPr>
          <w:rFonts w:eastAsia="Times New Roman" w:cs="Times New Roman"/>
          <w:szCs w:val="24"/>
        </w:rPr>
        <w:t xml:space="preserve"> ρόλο στην περιοχή που έχει ευρύτερη</w:t>
      </w:r>
      <w:r>
        <w:rPr>
          <w:rFonts w:eastAsia="Times New Roman" w:cs="Times New Roman"/>
          <w:szCs w:val="24"/>
        </w:rPr>
        <w:t>, κρίσιμη</w:t>
      </w:r>
      <w:r w:rsidRPr="00314C1A">
        <w:rPr>
          <w:rFonts w:eastAsia="Times New Roman" w:cs="Times New Roman"/>
          <w:szCs w:val="24"/>
        </w:rPr>
        <w:t xml:space="preserve"> σημασία γ</w:t>
      </w:r>
      <w:r>
        <w:rPr>
          <w:rFonts w:eastAsia="Times New Roman" w:cs="Times New Roman"/>
          <w:szCs w:val="24"/>
        </w:rPr>
        <w:t>ια τ</w:t>
      </w:r>
      <w:r>
        <w:rPr>
          <w:rFonts w:eastAsia="Times New Roman" w:cs="Times New Roman"/>
          <w:szCs w:val="24"/>
        </w:rPr>
        <w:t>ον ευρύτερο συσχετισμό των δ</w:t>
      </w:r>
      <w:r w:rsidRPr="00314C1A">
        <w:rPr>
          <w:rFonts w:eastAsia="Times New Roman" w:cs="Times New Roman"/>
          <w:szCs w:val="24"/>
        </w:rPr>
        <w:t xml:space="preserve">υνάμεων και τα </w:t>
      </w:r>
      <w:proofErr w:type="spellStart"/>
      <w:r w:rsidRPr="00314C1A">
        <w:rPr>
          <w:rFonts w:eastAsia="Times New Roman" w:cs="Times New Roman"/>
          <w:szCs w:val="24"/>
        </w:rPr>
        <w:t>γεωστρατηγικά</w:t>
      </w:r>
      <w:proofErr w:type="spellEnd"/>
      <w:r w:rsidRPr="00314C1A">
        <w:rPr>
          <w:rFonts w:eastAsia="Times New Roman" w:cs="Times New Roman"/>
          <w:szCs w:val="24"/>
        </w:rPr>
        <w:t xml:space="preserve"> συμφέροντα που σήμερα </w:t>
      </w:r>
      <w:r>
        <w:rPr>
          <w:rFonts w:eastAsia="Times New Roman" w:cs="Times New Roman"/>
          <w:szCs w:val="24"/>
        </w:rPr>
        <w:t xml:space="preserve">συγκρούονται σε αυτή την </w:t>
      </w:r>
      <w:r w:rsidRPr="00314C1A">
        <w:rPr>
          <w:rFonts w:eastAsia="Times New Roman" w:cs="Times New Roman"/>
          <w:szCs w:val="24"/>
        </w:rPr>
        <w:t>περιοχή</w:t>
      </w:r>
      <w:r>
        <w:rPr>
          <w:rFonts w:eastAsia="Times New Roman" w:cs="Times New Roman"/>
          <w:szCs w:val="24"/>
        </w:rPr>
        <w:t>.</w:t>
      </w:r>
      <w:r w:rsidRPr="00314C1A">
        <w:rPr>
          <w:rFonts w:eastAsia="Times New Roman" w:cs="Times New Roman"/>
          <w:szCs w:val="24"/>
        </w:rPr>
        <w:t xml:space="preserve"> Νομίζω ότι </w:t>
      </w:r>
      <w:r>
        <w:rPr>
          <w:rFonts w:eastAsia="Times New Roman" w:cs="Times New Roman"/>
          <w:szCs w:val="24"/>
        </w:rPr>
        <w:t xml:space="preserve">η εικόνα </w:t>
      </w:r>
      <w:r w:rsidRPr="00314C1A">
        <w:rPr>
          <w:rFonts w:eastAsia="Times New Roman" w:cs="Times New Roman"/>
          <w:szCs w:val="24"/>
        </w:rPr>
        <w:t>της χώρας μας είναι λίγο θλιβερή</w:t>
      </w:r>
      <w:r>
        <w:rPr>
          <w:rFonts w:eastAsia="Times New Roman" w:cs="Times New Roman"/>
          <w:szCs w:val="24"/>
        </w:rPr>
        <w:t>,</w:t>
      </w:r>
      <w:r w:rsidRPr="00314C1A">
        <w:rPr>
          <w:rFonts w:eastAsia="Times New Roman" w:cs="Times New Roman"/>
          <w:szCs w:val="24"/>
        </w:rPr>
        <w:t xml:space="preserve"> σε σχέση με αυτή τη μεγάλη πραγματικότητα και τις μεγάλες προκλήσεις που</w:t>
      </w:r>
      <w:r>
        <w:rPr>
          <w:rFonts w:eastAsia="Times New Roman" w:cs="Times New Roman"/>
          <w:szCs w:val="24"/>
        </w:rPr>
        <w:t xml:space="preserve"> θα είχαμε </w:t>
      </w:r>
      <w:r w:rsidRPr="00314C1A">
        <w:rPr>
          <w:rFonts w:eastAsia="Times New Roman" w:cs="Times New Roman"/>
          <w:szCs w:val="24"/>
        </w:rPr>
        <w:t>σήμερα</w:t>
      </w:r>
      <w:r>
        <w:rPr>
          <w:rFonts w:eastAsia="Times New Roman" w:cs="Times New Roman"/>
          <w:szCs w:val="24"/>
        </w:rPr>
        <w:t>.</w:t>
      </w:r>
      <w:r w:rsidRPr="00314C1A">
        <w:rPr>
          <w:rFonts w:eastAsia="Times New Roman" w:cs="Times New Roman"/>
          <w:szCs w:val="24"/>
        </w:rPr>
        <w:t xml:space="preserve"> </w:t>
      </w:r>
    </w:p>
    <w:p w14:paraId="01A9DD78" w14:textId="77777777" w:rsidR="00887A51" w:rsidRDefault="009C255F">
      <w:pPr>
        <w:tabs>
          <w:tab w:val="left" w:pos="6168"/>
        </w:tabs>
        <w:spacing w:after="0" w:line="600" w:lineRule="auto"/>
        <w:ind w:firstLine="720"/>
        <w:jc w:val="both"/>
        <w:rPr>
          <w:rFonts w:eastAsia="Times New Roman" w:cs="Times New Roman"/>
          <w:szCs w:val="24"/>
        </w:rPr>
      </w:pPr>
      <w:r w:rsidRPr="00314C1A">
        <w:rPr>
          <w:rFonts w:eastAsia="Times New Roman" w:cs="Times New Roman"/>
          <w:szCs w:val="24"/>
        </w:rPr>
        <w:t xml:space="preserve">Το θέμα </w:t>
      </w:r>
      <w:r>
        <w:rPr>
          <w:rFonts w:eastAsia="Times New Roman" w:cs="Times New Roman"/>
          <w:szCs w:val="24"/>
        </w:rPr>
        <w:t>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η ηγεσία </w:t>
      </w:r>
      <w:r w:rsidRPr="00314C1A">
        <w:rPr>
          <w:rFonts w:eastAsia="Times New Roman" w:cs="Times New Roman"/>
          <w:szCs w:val="24"/>
        </w:rPr>
        <w:t>του τόπου</w:t>
      </w:r>
      <w:r>
        <w:rPr>
          <w:rFonts w:eastAsia="Times New Roman" w:cs="Times New Roman"/>
          <w:szCs w:val="24"/>
        </w:rPr>
        <w:t>,</w:t>
      </w:r>
      <w:r w:rsidRPr="00314C1A">
        <w:rPr>
          <w:rFonts w:eastAsia="Times New Roman" w:cs="Times New Roman"/>
          <w:szCs w:val="24"/>
        </w:rPr>
        <w:t xml:space="preserve"> όπως εκφράζεται σήμερα από τα κόμματα που θεωρούνται μεγάλα και διεκδικούν την </w:t>
      </w:r>
      <w:r>
        <w:rPr>
          <w:rFonts w:eastAsia="Times New Roman" w:cs="Times New Roman"/>
          <w:szCs w:val="24"/>
        </w:rPr>
        <w:t xml:space="preserve">εναλλαγή </w:t>
      </w:r>
      <w:r w:rsidRPr="00314C1A">
        <w:rPr>
          <w:rFonts w:eastAsia="Times New Roman" w:cs="Times New Roman"/>
          <w:szCs w:val="24"/>
        </w:rPr>
        <w:t>στην εξουσία</w:t>
      </w:r>
      <w:r>
        <w:rPr>
          <w:rFonts w:eastAsia="Times New Roman" w:cs="Times New Roman"/>
          <w:szCs w:val="24"/>
        </w:rPr>
        <w:t>,</w:t>
      </w:r>
      <w:r w:rsidRPr="00314C1A">
        <w:rPr>
          <w:rFonts w:eastAsia="Times New Roman" w:cs="Times New Roman"/>
          <w:szCs w:val="24"/>
        </w:rPr>
        <w:t xml:space="preserve"> είναι μικρότερη των ιστορικών περιστάσεων</w:t>
      </w:r>
      <w:r>
        <w:rPr>
          <w:rFonts w:eastAsia="Times New Roman" w:cs="Times New Roman"/>
          <w:szCs w:val="24"/>
        </w:rPr>
        <w:t>.</w:t>
      </w:r>
      <w:r w:rsidRPr="00314C1A">
        <w:rPr>
          <w:rFonts w:eastAsia="Times New Roman" w:cs="Times New Roman"/>
          <w:szCs w:val="24"/>
        </w:rPr>
        <w:t xml:space="preserve"> Ο Πρωθυπουργός</w:t>
      </w:r>
      <w:r>
        <w:rPr>
          <w:rFonts w:eastAsia="Times New Roman" w:cs="Times New Roman"/>
          <w:szCs w:val="24"/>
        </w:rPr>
        <w:t>,</w:t>
      </w:r>
      <w:r w:rsidRPr="00314C1A">
        <w:rPr>
          <w:rFonts w:eastAsia="Times New Roman" w:cs="Times New Roman"/>
          <w:szCs w:val="24"/>
        </w:rPr>
        <w:t xml:space="preserve"> </w:t>
      </w:r>
      <w:r>
        <w:rPr>
          <w:rFonts w:eastAsia="Times New Roman" w:cs="Times New Roman"/>
          <w:szCs w:val="24"/>
        </w:rPr>
        <w:t>δ</w:t>
      </w:r>
      <w:r w:rsidRPr="00314C1A">
        <w:rPr>
          <w:rFonts w:eastAsia="Times New Roman" w:cs="Times New Roman"/>
          <w:szCs w:val="24"/>
        </w:rPr>
        <w:t>υστυχώς</w:t>
      </w:r>
      <w:r>
        <w:rPr>
          <w:rFonts w:eastAsia="Times New Roman" w:cs="Times New Roman"/>
          <w:szCs w:val="24"/>
        </w:rPr>
        <w:t>,</w:t>
      </w:r>
      <w:r w:rsidRPr="00314C1A">
        <w:rPr>
          <w:rFonts w:eastAsia="Times New Roman" w:cs="Times New Roman"/>
          <w:szCs w:val="24"/>
        </w:rPr>
        <w:t xml:space="preserve"> χρησιμο</w:t>
      </w:r>
      <w:r w:rsidRPr="00314C1A">
        <w:rPr>
          <w:rFonts w:eastAsia="Times New Roman" w:cs="Times New Roman"/>
          <w:szCs w:val="24"/>
        </w:rPr>
        <w:lastRenderedPageBreak/>
        <w:t>ποιεί τα εθνικά θέματα ως μοχλό διαμόρ</w:t>
      </w:r>
      <w:r>
        <w:rPr>
          <w:rFonts w:eastAsia="Times New Roman" w:cs="Times New Roman"/>
          <w:szCs w:val="24"/>
        </w:rPr>
        <w:t>φωσης ε</w:t>
      </w:r>
      <w:r w:rsidRPr="00314C1A">
        <w:rPr>
          <w:rFonts w:eastAsia="Times New Roman" w:cs="Times New Roman"/>
          <w:szCs w:val="24"/>
        </w:rPr>
        <w:t>σωτερικών πολιτικών συσχετισμών</w:t>
      </w:r>
      <w:r>
        <w:rPr>
          <w:rFonts w:eastAsia="Times New Roman" w:cs="Times New Roman"/>
          <w:szCs w:val="24"/>
        </w:rPr>
        <w:t>.</w:t>
      </w:r>
      <w:r w:rsidRPr="00314C1A">
        <w:rPr>
          <w:rFonts w:eastAsia="Times New Roman" w:cs="Times New Roman"/>
          <w:szCs w:val="24"/>
        </w:rPr>
        <w:t xml:space="preserve"> Κανείς δεν διαφωνεί με την ανάγκη πρωτοβουλιών σε μία ευνοϊκή για τη χώρα συγκυρία</w:t>
      </w:r>
      <w:r>
        <w:rPr>
          <w:rFonts w:eastAsia="Times New Roman" w:cs="Times New Roman"/>
          <w:szCs w:val="24"/>
        </w:rPr>
        <w:t>,</w:t>
      </w:r>
      <w:r w:rsidRPr="00314C1A">
        <w:rPr>
          <w:rFonts w:eastAsia="Times New Roman" w:cs="Times New Roman"/>
          <w:szCs w:val="24"/>
        </w:rPr>
        <w:t xml:space="preserve"> όπου θα μπορούσε να εκμεταλλευτεί τις ευκαιρίες και τις προκλήσεις που δημιουργούνται </w:t>
      </w:r>
      <w:r w:rsidRPr="00314C1A">
        <w:rPr>
          <w:rFonts w:eastAsia="Times New Roman" w:cs="Times New Roman"/>
          <w:szCs w:val="24"/>
        </w:rPr>
        <w:t xml:space="preserve">τόσο στο </w:t>
      </w:r>
      <w:proofErr w:type="spellStart"/>
      <w:r w:rsidRPr="00314C1A">
        <w:rPr>
          <w:rFonts w:eastAsia="Times New Roman" w:cs="Times New Roman"/>
          <w:szCs w:val="24"/>
        </w:rPr>
        <w:t>γεωστρατηγικό</w:t>
      </w:r>
      <w:proofErr w:type="spellEnd"/>
      <w:r>
        <w:rPr>
          <w:rFonts w:eastAsia="Times New Roman" w:cs="Times New Roman"/>
          <w:szCs w:val="24"/>
        </w:rPr>
        <w:t xml:space="preserve"> όσο και στο ο</w:t>
      </w:r>
      <w:r w:rsidRPr="00314C1A">
        <w:rPr>
          <w:rFonts w:eastAsia="Times New Roman" w:cs="Times New Roman"/>
          <w:szCs w:val="24"/>
        </w:rPr>
        <w:t>ικονομικό πεδίο</w:t>
      </w:r>
      <w:r>
        <w:rPr>
          <w:rFonts w:eastAsia="Times New Roman" w:cs="Times New Roman"/>
          <w:szCs w:val="24"/>
        </w:rPr>
        <w:t>.</w:t>
      </w:r>
      <w:r w:rsidRPr="00314C1A">
        <w:rPr>
          <w:rFonts w:eastAsia="Times New Roman" w:cs="Times New Roman"/>
          <w:szCs w:val="24"/>
        </w:rPr>
        <w:t xml:space="preserve"> </w:t>
      </w:r>
      <w:r>
        <w:rPr>
          <w:rFonts w:eastAsia="Times New Roman" w:cs="Times New Roman"/>
          <w:szCs w:val="24"/>
        </w:rPr>
        <w:t xml:space="preserve">Το ταξίδι, όμως, του </w:t>
      </w:r>
      <w:proofErr w:type="spellStart"/>
      <w:r w:rsidRPr="00314C1A">
        <w:rPr>
          <w:rFonts w:eastAsia="Times New Roman" w:cs="Times New Roman"/>
          <w:szCs w:val="24"/>
        </w:rPr>
        <w:t>Ερντογάν</w:t>
      </w:r>
      <w:proofErr w:type="spellEnd"/>
      <w:r w:rsidRPr="00314C1A">
        <w:rPr>
          <w:rFonts w:eastAsia="Times New Roman" w:cs="Times New Roman"/>
          <w:szCs w:val="24"/>
        </w:rPr>
        <w:t xml:space="preserve"> στην Αθήνα και</w:t>
      </w:r>
      <w:r>
        <w:rPr>
          <w:rFonts w:eastAsia="Times New Roman" w:cs="Times New Roman"/>
          <w:szCs w:val="24"/>
        </w:rPr>
        <w:t xml:space="preserve"> του Αλέξη Τσίπρα στη Τουρκία μά</w:t>
      </w:r>
      <w:r w:rsidRPr="00314C1A">
        <w:rPr>
          <w:rFonts w:eastAsia="Times New Roman" w:cs="Times New Roman"/>
          <w:szCs w:val="24"/>
        </w:rPr>
        <w:t xml:space="preserve">ς άφησαν </w:t>
      </w:r>
      <w:r>
        <w:rPr>
          <w:rFonts w:eastAsia="Times New Roman" w:cs="Times New Roman"/>
          <w:szCs w:val="24"/>
        </w:rPr>
        <w:t xml:space="preserve">μια πικρή γεύση. </w:t>
      </w:r>
      <w:r w:rsidRPr="00314C1A">
        <w:rPr>
          <w:rFonts w:eastAsia="Times New Roman" w:cs="Times New Roman"/>
          <w:szCs w:val="24"/>
        </w:rPr>
        <w:t xml:space="preserve">Στην Αθήνα ο </w:t>
      </w:r>
      <w:proofErr w:type="spellStart"/>
      <w:r>
        <w:rPr>
          <w:rFonts w:eastAsia="Times New Roman" w:cs="Times New Roman"/>
          <w:szCs w:val="24"/>
        </w:rPr>
        <w:t>Ερντογάν</w:t>
      </w:r>
      <w:proofErr w:type="spellEnd"/>
      <w:r>
        <w:rPr>
          <w:rFonts w:eastAsia="Times New Roman" w:cs="Times New Roman"/>
          <w:szCs w:val="24"/>
        </w:rPr>
        <w:t xml:space="preserve"> αμφισβήτησε ανοιχτά τη</w:t>
      </w:r>
      <w:r w:rsidRPr="00314C1A">
        <w:rPr>
          <w:rFonts w:eastAsia="Times New Roman" w:cs="Times New Roman"/>
          <w:szCs w:val="24"/>
        </w:rPr>
        <w:t xml:space="preserve"> Συνθήκη </w:t>
      </w:r>
      <w:r>
        <w:rPr>
          <w:rFonts w:eastAsia="Times New Roman" w:cs="Times New Roman"/>
          <w:szCs w:val="24"/>
        </w:rPr>
        <w:t xml:space="preserve">της </w:t>
      </w:r>
      <w:proofErr w:type="spellStart"/>
      <w:r w:rsidRPr="00314C1A">
        <w:rPr>
          <w:rFonts w:eastAsia="Times New Roman" w:cs="Times New Roman"/>
          <w:szCs w:val="24"/>
        </w:rPr>
        <w:t>Λ</w:t>
      </w:r>
      <w:r>
        <w:rPr>
          <w:rFonts w:eastAsia="Times New Roman" w:cs="Times New Roman"/>
          <w:szCs w:val="24"/>
        </w:rPr>
        <w:t>ωζάν</w:t>
      </w:r>
      <w:r w:rsidRPr="00314C1A">
        <w:rPr>
          <w:rFonts w:eastAsia="Times New Roman" w:cs="Times New Roman"/>
          <w:szCs w:val="24"/>
        </w:rPr>
        <w:t>ης</w:t>
      </w:r>
      <w:proofErr w:type="spellEnd"/>
      <w:r>
        <w:rPr>
          <w:rFonts w:eastAsia="Times New Roman" w:cs="Times New Roman"/>
          <w:szCs w:val="24"/>
        </w:rPr>
        <w:t xml:space="preserve">. Στην Άγκυρα έθεσε </w:t>
      </w:r>
      <w:r w:rsidRPr="00314C1A">
        <w:rPr>
          <w:rFonts w:eastAsia="Times New Roman" w:cs="Times New Roman"/>
          <w:szCs w:val="24"/>
        </w:rPr>
        <w:t>προκαταβολικά θέμ</w:t>
      </w:r>
      <w:r w:rsidRPr="00314C1A">
        <w:rPr>
          <w:rFonts w:eastAsia="Times New Roman" w:cs="Times New Roman"/>
          <w:szCs w:val="24"/>
        </w:rPr>
        <w:t xml:space="preserve">ατα </w:t>
      </w:r>
      <w:r>
        <w:rPr>
          <w:rFonts w:eastAsia="Times New Roman" w:cs="Times New Roman"/>
          <w:szCs w:val="24"/>
        </w:rPr>
        <w:t>-</w:t>
      </w:r>
      <w:r w:rsidRPr="00314C1A">
        <w:rPr>
          <w:rFonts w:eastAsia="Times New Roman" w:cs="Times New Roman"/>
          <w:szCs w:val="24"/>
        </w:rPr>
        <w:t xml:space="preserve">τη στιγμή που </w:t>
      </w:r>
      <w:r>
        <w:rPr>
          <w:rFonts w:eastAsia="Times New Roman" w:cs="Times New Roman"/>
          <w:szCs w:val="24"/>
        </w:rPr>
        <w:t>ήταν ο Π</w:t>
      </w:r>
      <w:r w:rsidRPr="00314C1A">
        <w:rPr>
          <w:rFonts w:eastAsia="Times New Roman" w:cs="Times New Roman"/>
          <w:szCs w:val="24"/>
        </w:rPr>
        <w:t xml:space="preserve">ρωθυπουργός </w:t>
      </w:r>
      <w:r>
        <w:rPr>
          <w:rFonts w:eastAsia="Times New Roman" w:cs="Times New Roman"/>
          <w:szCs w:val="24"/>
        </w:rPr>
        <w:t>στο αεροπλάνο</w:t>
      </w:r>
      <w:r>
        <w:rPr>
          <w:rFonts w:eastAsia="Times New Roman" w:cs="Times New Roman"/>
          <w:szCs w:val="24"/>
        </w:rPr>
        <w:t>-</w:t>
      </w:r>
      <w:r>
        <w:rPr>
          <w:rFonts w:eastAsia="Times New Roman" w:cs="Times New Roman"/>
          <w:szCs w:val="24"/>
        </w:rPr>
        <w:t xml:space="preserve"> νησιών, μουφτήδων, ΑΟΖ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1A9DD79"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Θα μου πείτε: «Δεν θα συζητούσαν </w:t>
      </w:r>
      <w:r w:rsidRPr="00314C1A">
        <w:rPr>
          <w:rFonts w:eastAsia="Times New Roman" w:cs="Times New Roman"/>
          <w:szCs w:val="24"/>
        </w:rPr>
        <w:t>με ανοιχτή ατζέντα</w:t>
      </w:r>
      <w:r>
        <w:rPr>
          <w:rFonts w:eastAsia="Times New Roman" w:cs="Times New Roman"/>
          <w:szCs w:val="24"/>
        </w:rPr>
        <w:t>, όταν στόχος είναι η</w:t>
      </w:r>
      <w:r w:rsidRPr="00314C1A">
        <w:rPr>
          <w:rFonts w:eastAsia="Times New Roman" w:cs="Times New Roman"/>
          <w:szCs w:val="24"/>
        </w:rPr>
        <w:t xml:space="preserve"> εκτόνωση της έντασης</w:t>
      </w:r>
      <w:r>
        <w:rPr>
          <w:rFonts w:eastAsia="Times New Roman" w:cs="Times New Roman"/>
          <w:szCs w:val="24"/>
        </w:rPr>
        <w:t>,</w:t>
      </w:r>
      <w:r w:rsidRPr="00314C1A">
        <w:rPr>
          <w:rFonts w:eastAsia="Times New Roman" w:cs="Times New Roman"/>
          <w:szCs w:val="24"/>
        </w:rPr>
        <w:t xml:space="preserve"> ένας θεμιτός και σωστός</w:t>
      </w:r>
      <w:r>
        <w:rPr>
          <w:rFonts w:eastAsia="Times New Roman" w:cs="Times New Roman"/>
          <w:szCs w:val="24"/>
        </w:rPr>
        <w:t xml:space="preserve"> στόχος;</w:t>
      </w:r>
      <w:r w:rsidRPr="00314C1A">
        <w:rPr>
          <w:rFonts w:eastAsia="Times New Roman" w:cs="Times New Roman"/>
          <w:szCs w:val="24"/>
        </w:rPr>
        <w:t xml:space="preserve"> Δεν είναι σωστή η επαφή και</w:t>
      </w:r>
      <w:r>
        <w:rPr>
          <w:rFonts w:eastAsia="Times New Roman" w:cs="Times New Roman"/>
          <w:szCs w:val="24"/>
        </w:rPr>
        <w:t xml:space="preserve"> η</w:t>
      </w:r>
      <w:r w:rsidRPr="00314C1A">
        <w:rPr>
          <w:rFonts w:eastAsia="Times New Roman" w:cs="Times New Roman"/>
          <w:szCs w:val="24"/>
        </w:rPr>
        <w:t xml:space="preserve"> συζήτηση</w:t>
      </w:r>
      <w:r>
        <w:rPr>
          <w:rFonts w:eastAsia="Times New Roman" w:cs="Times New Roman"/>
          <w:szCs w:val="24"/>
        </w:rPr>
        <w:t>;».</w:t>
      </w:r>
      <w:r w:rsidRPr="00314C1A">
        <w:rPr>
          <w:rFonts w:eastAsia="Times New Roman" w:cs="Times New Roman"/>
          <w:szCs w:val="24"/>
        </w:rPr>
        <w:t xml:space="preserve"> Δεν</w:t>
      </w:r>
      <w:r w:rsidRPr="00314C1A">
        <w:rPr>
          <w:rFonts w:eastAsia="Times New Roman" w:cs="Times New Roman"/>
          <w:szCs w:val="24"/>
        </w:rPr>
        <w:t xml:space="preserve"> το αρνούμαι</w:t>
      </w:r>
      <w:r>
        <w:rPr>
          <w:rFonts w:eastAsia="Times New Roman" w:cs="Times New Roman"/>
          <w:szCs w:val="24"/>
        </w:rPr>
        <w:t>. Αρνούμαι όμως</w:t>
      </w:r>
      <w:r w:rsidRPr="00314C1A">
        <w:rPr>
          <w:rFonts w:eastAsia="Times New Roman" w:cs="Times New Roman"/>
          <w:szCs w:val="24"/>
        </w:rPr>
        <w:t xml:space="preserve"> κατηγορηματικά </w:t>
      </w:r>
      <w:r>
        <w:rPr>
          <w:rFonts w:eastAsia="Times New Roman" w:cs="Times New Roman"/>
          <w:szCs w:val="24"/>
        </w:rPr>
        <w:t xml:space="preserve">την αμυντική στάση της χώρας μας </w:t>
      </w:r>
      <w:r w:rsidRPr="00314C1A">
        <w:rPr>
          <w:rFonts w:eastAsia="Times New Roman" w:cs="Times New Roman"/>
          <w:szCs w:val="24"/>
        </w:rPr>
        <w:t>απέναντι στην κλιμάκωση των επεκτατικών σχεδίων της Άγκυρας</w:t>
      </w:r>
      <w:r>
        <w:rPr>
          <w:rFonts w:eastAsia="Times New Roman" w:cs="Times New Roman"/>
          <w:szCs w:val="24"/>
        </w:rPr>
        <w:t>,</w:t>
      </w:r>
      <w:r w:rsidRPr="00314C1A">
        <w:rPr>
          <w:rFonts w:eastAsia="Times New Roman" w:cs="Times New Roman"/>
          <w:szCs w:val="24"/>
        </w:rPr>
        <w:t xml:space="preserve"> ιδιαίτερα όταν οι παραχωρήσεις που κάνει </w:t>
      </w:r>
      <w:r>
        <w:rPr>
          <w:rFonts w:eastAsia="Times New Roman" w:cs="Times New Roman"/>
          <w:szCs w:val="24"/>
        </w:rPr>
        <w:t xml:space="preserve">περιορίζονται σε ευχολόγια </w:t>
      </w:r>
      <w:r w:rsidRPr="00314C1A">
        <w:rPr>
          <w:rFonts w:eastAsia="Times New Roman" w:cs="Times New Roman"/>
          <w:szCs w:val="24"/>
        </w:rPr>
        <w:t>και άνισες ανταλλαγές</w:t>
      </w:r>
      <w:r>
        <w:rPr>
          <w:rFonts w:eastAsia="Times New Roman" w:cs="Times New Roman"/>
          <w:szCs w:val="24"/>
        </w:rPr>
        <w:t>,</w:t>
      </w:r>
      <w:r w:rsidRPr="00314C1A">
        <w:rPr>
          <w:rFonts w:eastAsia="Times New Roman" w:cs="Times New Roman"/>
          <w:szCs w:val="24"/>
        </w:rPr>
        <w:t xml:space="preserve"> όπως είναι αυτή ενός πολιτικ</w:t>
      </w:r>
      <w:r w:rsidRPr="00314C1A">
        <w:rPr>
          <w:rFonts w:eastAsia="Times New Roman" w:cs="Times New Roman"/>
          <w:szCs w:val="24"/>
        </w:rPr>
        <w:t>ού προβλήματος</w:t>
      </w:r>
      <w:r>
        <w:rPr>
          <w:rFonts w:eastAsia="Times New Roman" w:cs="Times New Roman"/>
          <w:szCs w:val="24"/>
        </w:rPr>
        <w:t>, όπως είναι</w:t>
      </w:r>
      <w:r w:rsidRPr="00314C1A">
        <w:rPr>
          <w:rFonts w:eastAsia="Times New Roman" w:cs="Times New Roman"/>
          <w:szCs w:val="24"/>
        </w:rPr>
        <w:t xml:space="preserve"> το πρόβλημα των </w:t>
      </w:r>
      <w:r w:rsidRPr="00314C1A">
        <w:rPr>
          <w:rFonts w:eastAsia="Times New Roman" w:cs="Times New Roman"/>
          <w:szCs w:val="24"/>
        </w:rPr>
        <w:lastRenderedPageBreak/>
        <w:t>μουφτήδων</w:t>
      </w:r>
      <w:r>
        <w:rPr>
          <w:rFonts w:eastAsia="Times New Roman" w:cs="Times New Roman"/>
          <w:szCs w:val="24"/>
        </w:rPr>
        <w:t xml:space="preserve">, κι ενός </w:t>
      </w:r>
      <w:r w:rsidRPr="00314C1A">
        <w:rPr>
          <w:rFonts w:eastAsia="Times New Roman" w:cs="Times New Roman"/>
          <w:szCs w:val="24"/>
        </w:rPr>
        <w:t>καθαρά συμβολικού</w:t>
      </w:r>
      <w:r>
        <w:rPr>
          <w:rFonts w:eastAsia="Times New Roman" w:cs="Times New Roman"/>
          <w:szCs w:val="24"/>
        </w:rPr>
        <w:t>,</w:t>
      </w:r>
      <w:r w:rsidRPr="00314C1A">
        <w:rPr>
          <w:rFonts w:eastAsia="Times New Roman" w:cs="Times New Roman"/>
          <w:szCs w:val="24"/>
        </w:rPr>
        <w:t xml:space="preserve"> πολιτισμικού</w:t>
      </w:r>
      <w:r>
        <w:rPr>
          <w:rFonts w:eastAsia="Times New Roman" w:cs="Times New Roman"/>
          <w:szCs w:val="24"/>
        </w:rPr>
        <w:t>,</w:t>
      </w:r>
      <w:r w:rsidRPr="00314C1A">
        <w:rPr>
          <w:rFonts w:eastAsia="Times New Roman" w:cs="Times New Roman"/>
          <w:szCs w:val="24"/>
        </w:rPr>
        <w:t xml:space="preserve"> θρησκευτικού προβλήματος</w:t>
      </w:r>
      <w:r>
        <w:rPr>
          <w:rFonts w:eastAsia="Times New Roman" w:cs="Times New Roman"/>
          <w:szCs w:val="24"/>
        </w:rPr>
        <w:t>,</w:t>
      </w:r>
      <w:r w:rsidRPr="00314C1A">
        <w:rPr>
          <w:rFonts w:eastAsia="Times New Roman" w:cs="Times New Roman"/>
          <w:szCs w:val="24"/>
        </w:rPr>
        <w:t xml:space="preserve"> όπως είναι η επανέναρξη </w:t>
      </w:r>
      <w:r>
        <w:rPr>
          <w:rFonts w:eastAsia="Times New Roman" w:cs="Times New Roman"/>
          <w:szCs w:val="24"/>
        </w:rPr>
        <w:t xml:space="preserve">λειτουργίας </w:t>
      </w:r>
      <w:r w:rsidRPr="00314C1A">
        <w:rPr>
          <w:rFonts w:eastAsia="Times New Roman" w:cs="Times New Roman"/>
          <w:szCs w:val="24"/>
        </w:rPr>
        <w:t>της Θεολογικής Σχολής της Χάλκης</w:t>
      </w:r>
      <w:r>
        <w:rPr>
          <w:rFonts w:eastAsia="Times New Roman" w:cs="Times New Roman"/>
          <w:szCs w:val="24"/>
        </w:rPr>
        <w:t>.</w:t>
      </w:r>
    </w:p>
    <w:p w14:paraId="01A9DD7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1A9DD7B"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14:paraId="01A9DD7C" w14:textId="77777777" w:rsidR="00887A51" w:rsidRDefault="009C255F">
      <w:pPr>
        <w:tabs>
          <w:tab w:val="left" w:pos="6168"/>
        </w:tabs>
        <w:spacing w:after="0" w:line="600" w:lineRule="auto"/>
        <w:ind w:firstLine="720"/>
        <w:jc w:val="both"/>
        <w:rPr>
          <w:rFonts w:eastAsia="Times New Roman" w:cs="Times New Roman"/>
          <w:szCs w:val="24"/>
        </w:rPr>
      </w:pPr>
      <w:r w:rsidRPr="00314C1A">
        <w:rPr>
          <w:rFonts w:eastAsia="Times New Roman" w:cs="Times New Roman"/>
          <w:szCs w:val="24"/>
        </w:rPr>
        <w:t xml:space="preserve">Ο Πρωθυπουργός </w:t>
      </w:r>
      <w:r>
        <w:rPr>
          <w:rFonts w:eastAsia="Times New Roman" w:cs="Times New Roman"/>
          <w:szCs w:val="24"/>
        </w:rPr>
        <w:t>δ</w:t>
      </w:r>
      <w:r w:rsidRPr="00314C1A">
        <w:rPr>
          <w:rFonts w:eastAsia="Times New Roman" w:cs="Times New Roman"/>
          <w:szCs w:val="24"/>
        </w:rPr>
        <w:t xml:space="preserve">υστυχώς αρέσκεται να παίζει με τα θέματα στρατηγικής </w:t>
      </w:r>
      <w:r>
        <w:rPr>
          <w:rFonts w:eastAsia="Times New Roman" w:cs="Times New Roman"/>
          <w:szCs w:val="24"/>
        </w:rPr>
        <w:t>-</w:t>
      </w:r>
      <w:r w:rsidRPr="00314C1A">
        <w:rPr>
          <w:rFonts w:eastAsia="Times New Roman" w:cs="Times New Roman"/>
          <w:szCs w:val="24"/>
        </w:rPr>
        <w:t>θα έλεγα</w:t>
      </w:r>
      <w:r>
        <w:rPr>
          <w:rFonts w:eastAsia="Times New Roman" w:cs="Times New Roman"/>
          <w:szCs w:val="24"/>
        </w:rPr>
        <w:t>-</w:t>
      </w:r>
      <w:r w:rsidRPr="00314C1A">
        <w:rPr>
          <w:rFonts w:eastAsia="Times New Roman" w:cs="Times New Roman"/>
          <w:szCs w:val="24"/>
        </w:rPr>
        <w:t xml:space="preserve"> με άγνοια κινδύνου</w:t>
      </w:r>
      <w:r>
        <w:rPr>
          <w:rFonts w:eastAsia="Times New Roman" w:cs="Times New Roman"/>
          <w:szCs w:val="24"/>
        </w:rPr>
        <w:t>.</w:t>
      </w:r>
      <w:r w:rsidRPr="00314C1A">
        <w:rPr>
          <w:rFonts w:eastAsia="Times New Roman" w:cs="Times New Roman"/>
          <w:szCs w:val="24"/>
        </w:rPr>
        <w:t xml:space="preserve"> </w:t>
      </w:r>
      <w:r>
        <w:rPr>
          <w:rFonts w:eastAsia="Times New Roman" w:cs="Times New Roman"/>
          <w:szCs w:val="24"/>
        </w:rPr>
        <w:t xml:space="preserve">Ανέχθηκε επί τέσσερα χρόνια </w:t>
      </w:r>
      <w:r w:rsidRPr="00314C1A">
        <w:rPr>
          <w:rFonts w:eastAsia="Times New Roman" w:cs="Times New Roman"/>
          <w:szCs w:val="24"/>
        </w:rPr>
        <w:t>τη διγλωσσία στην</w:t>
      </w:r>
      <w:r w:rsidRPr="00314C1A">
        <w:rPr>
          <w:rFonts w:eastAsia="Times New Roman" w:cs="Times New Roman"/>
          <w:szCs w:val="24"/>
        </w:rPr>
        <w:t xml:space="preserve"> εξωτερική πολιτική</w:t>
      </w:r>
      <w:r>
        <w:rPr>
          <w:rFonts w:eastAsia="Times New Roman" w:cs="Times New Roman"/>
          <w:szCs w:val="24"/>
        </w:rPr>
        <w:t>, τη</w:t>
      </w:r>
      <w:r w:rsidRPr="00314C1A">
        <w:rPr>
          <w:rFonts w:eastAsia="Times New Roman" w:cs="Times New Roman"/>
          <w:szCs w:val="24"/>
        </w:rPr>
        <w:t xml:space="preserve"> συνύπαρξη Καμμένου</w:t>
      </w:r>
      <w:r>
        <w:rPr>
          <w:rFonts w:eastAsia="Times New Roman" w:cs="Times New Roman"/>
          <w:szCs w:val="24"/>
        </w:rPr>
        <w:t xml:space="preserve"> </w:t>
      </w:r>
      <w:r>
        <w:rPr>
          <w:rFonts w:eastAsia="Times New Roman" w:cs="Times New Roman"/>
          <w:szCs w:val="24"/>
        </w:rPr>
        <w:t>-</w:t>
      </w:r>
      <w:r w:rsidRPr="00314C1A">
        <w:rPr>
          <w:rFonts w:eastAsia="Times New Roman" w:cs="Times New Roman"/>
          <w:szCs w:val="24"/>
        </w:rPr>
        <w:t xml:space="preserve"> Κοτζιά με διαφορετικές επιλογές</w:t>
      </w:r>
      <w:r>
        <w:rPr>
          <w:rFonts w:eastAsia="Times New Roman" w:cs="Times New Roman"/>
          <w:szCs w:val="24"/>
        </w:rPr>
        <w:t>, τι</w:t>
      </w:r>
      <w:r w:rsidRPr="00314C1A">
        <w:rPr>
          <w:rFonts w:eastAsia="Times New Roman" w:cs="Times New Roman"/>
          <w:szCs w:val="24"/>
        </w:rPr>
        <w:t xml:space="preserve">ς </w:t>
      </w:r>
      <w:r>
        <w:rPr>
          <w:rFonts w:eastAsia="Times New Roman" w:cs="Times New Roman"/>
          <w:szCs w:val="24"/>
        </w:rPr>
        <w:t>αδιανόητες λογικές αρχικά «</w:t>
      </w:r>
      <w:r w:rsidRPr="00314C1A">
        <w:rPr>
          <w:rFonts w:eastAsia="Times New Roman" w:cs="Times New Roman"/>
          <w:szCs w:val="24"/>
        </w:rPr>
        <w:t>θα βρούμε χρήματα από τη Ρωσία και την Κίνα</w:t>
      </w:r>
      <w:r>
        <w:rPr>
          <w:rFonts w:eastAsia="Times New Roman" w:cs="Times New Roman"/>
          <w:szCs w:val="24"/>
        </w:rPr>
        <w:t>»</w:t>
      </w:r>
      <w:r w:rsidRPr="00314C1A">
        <w:rPr>
          <w:rFonts w:eastAsia="Times New Roman" w:cs="Times New Roman"/>
          <w:szCs w:val="24"/>
        </w:rPr>
        <w:t xml:space="preserve"> ή </w:t>
      </w:r>
      <w:r>
        <w:rPr>
          <w:rFonts w:eastAsia="Times New Roman" w:cs="Times New Roman"/>
          <w:szCs w:val="24"/>
        </w:rPr>
        <w:t>«</w:t>
      </w:r>
      <w:r w:rsidRPr="00314C1A">
        <w:rPr>
          <w:rFonts w:eastAsia="Times New Roman" w:cs="Times New Roman"/>
          <w:szCs w:val="24"/>
        </w:rPr>
        <w:t xml:space="preserve">θα </w:t>
      </w:r>
      <w:r>
        <w:rPr>
          <w:rFonts w:eastAsia="Times New Roman" w:cs="Times New Roman"/>
          <w:szCs w:val="24"/>
        </w:rPr>
        <w:t>παραδώσουμε βάση σ</w:t>
      </w:r>
      <w:r w:rsidRPr="00314C1A">
        <w:rPr>
          <w:rFonts w:eastAsia="Times New Roman" w:cs="Times New Roman"/>
          <w:szCs w:val="24"/>
        </w:rPr>
        <w:t>τους Αμερικανούς</w:t>
      </w:r>
      <w:r>
        <w:rPr>
          <w:rFonts w:eastAsia="Times New Roman" w:cs="Times New Roman"/>
          <w:szCs w:val="24"/>
        </w:rPr>
        <w:t>»</w:t>
      </w:r>
      <w:r w:rsidRPr="00314C1A">
        <w:rPr>
          <w:rFonts w:eastAsia="Times New Roman" w:cs="Times New Roman"/>
          <w:szCs w:val="24"/>
        </w:rPr>
        <w:t xml:space="preserve"> στην ύστερη περίοδο</w:t>
      </w:r>
      <w:r>
        <w:rPr>
          <w:rFonts w:eastAsia="Times New Roman" w:cs="Times New Roman"/>
          <w:szCs w:val="24"/>
        </w:rPr>
        <w:t>.</w:t>
      </w:r>
      <w:r w:rsidRPr="00314C1A">
        <w:rPr>
          <w:rFonts w:eastAsia="Times New Roman" w:cs="Times New Roman"/>
          <w:szCs w:val="24"/>
        </w:rPr>
        <w:t xml:space="preserve"> </w:t>
      </w:r>
      <w:r>
        <w:rPr>
          <w:rFonts w:eastAsia="Times New Roman" w:cs="Times New Roman"/>
          <w:szCs w:val="24"/>
        </w:rPr>
        <w:t>Έμεινε απαθής στις αλληλοκατηγορίες που</w:t>
      </w:r>
      <w:r>
        <w:rPr>
          <w:rFonts w:eastAsia="Times New Roman" w:cs="Times New Roman"/>
          <w:szCs w:val="24"/>
        </w:rPr>
        <w:t xml:space="preserve"> εκθέτουν </w:t>
      </w:r>
      <w:r w:rsidRPr="00314C1A">
        <w:rPr>
          <w:rFonts w:eastAsia="Times New Roman" w:cs="Times New Roman"/>
          <w:szCs w:val="24"/>
        </w:rPr>
        <w:t>διεθνώς τη χώρα</w:t>
      </w:r>
      <w:r>
        <w:rPr>
          <w:rFonts w:eastAsia="Times New Roman" w:cs="Times New Roman"/>
          <w:szCs w:val="24"/>
        </w:rPr>
        <w:t>.</w:t>
      </w:r>
      <w:r w:rsidRPr="00314C1A">
        <w:rPr>
          <w:rFonts w:eastAsia="Times New Roman" w:cs="Times New Roman"/>
          <w:szCs w:val="24"/>
        </w:rPr>
        <w:t xml:space="preserve"> </w:t>
      </w:r>
      <w:r>
        <w:rPr>
          <w:rFonts w:eastAsia="Times New Roman" w:cs="Times New Roman"/>
          <w:szCs w:val="24"/>
        </w:rPr>
        <w:t>Προτίμησε αντί της συνεννόησης και της αξιοποίησης της ε</w:t>
      </w:r>
      <w:r w:rsidRPr="00314C1A">
        <w:rPr>
          <w:rFonts w:eastAsia="Times New Roman" w:cs="Times New Roman"/>
          <w:szCs w:val="24"/>
        </w:rPr>
        <w:t xml:space="preserve">θνικής συναίνεσης </w:t>
      </w:r>
      <w:r>
        <w:rPr>
          <w:rFonts w:eastAsia="Times New Roman" w:cs="Times New Roman"/>
          <w:szCs w:val="24"/>
        </w:rPr>
        <w:t>τη μονομερή άσκηση της</w:t>
      </w:r>
      <w:r w:rsidRPr="00314C1A">
        <w:rPr>
          <w:rFonts w:eastAsia="Times New Roman" w:cs="Times New Roman"/>
          <w:szCs w:val="24"/>
        </w:rPr>
        <w:t xml:space="preserve"> </w:t>
      </w:r>
      <w:r>
        <w:rPr>
          <w:rFonts w:eastAsia="Times New Roman" w:cs="Times New Roman"/>
          <w:szCs w:val="24"/>
        </w:rPr>
        <w:t>ε</w:t>
      </w:r>
      <w:r w:rsidRPr="00314C1A">
        <w:rPr>
          <w:rFonts w:eastAsia="Times New Roman" w:cs="Times New Roman"/>
          <w:szCs w:val="24"/>
        </w:rPr>
        <w:t>θνικής στρατηγικής</w:t>
      </w:r>
      <w:r>
        <w:rPr>
          <w:rFonts w:eastAsia="Times New Roman" w:cs="Times New Roman"/>
          <w:szCs w:val="24"/>
        </w:rPr>
        <w:t>.</w:t>
      </w:r>
      <w:r w:rsidRPr="00314C1A">
        <w:rPr>
          <w:rFonts w:eastAsia="Times New Roman" w:cs="Times New Roman"/>
          <w:szCs w:val="24"/>
        </w:rPr>
        <w:t xml:space="preserve"> Αυτά είναι επικίνδυνα μονοπάτια για το</w:t>
      </w:r>
      <w:r>
        <w:rPr>
          <w:rFonts w:eastAsia="Times New Roman" w:cs="Times New Roman"/>
          <w:szCs w:val="24"/>
        </w:rPr>
        <w:t>ν</w:t>
      </w:r>
      <w:r w:rsidRPr="00314C1A">
        <w:rPr>
          <w:rFonts w:eastAsia="Times New Roman" w:cs="Times New Roman"/>
          <w:szCs w:val="24"/>
        </w:rPr>
        <w:t xml:space="preserve"> δρόμο</w:t>
      </w:r>
      <w:r>
        <w:rPr>
          <w:rFonts w:eastAsia="Times New Roman" w:cs="Times New Roman"/>
          <w:szCs w:val="24"/>
        </w:rPr>
        <w:t>,</w:t>
      </w:r>
      <w:r w:rsidRPr="00314C1A">
        <w:rPr>
          <w:rFonts w:eastAsia="Times New Roman" w:cs="Times New Roman"/>
          <w:szCs w:val="24"/>
        </w:rPr>
        <w:t xml:space="preserve"> για τον </w:t>
      </w:r>
      <w:r>
        <w:rPr>
          <w:rFonts w:eastAsia="Times New Roman" w:cs="Times New Roman"/>
          <w:szCs w:val="24"/>
        </w:rPr>
        <w:t>Ε</w:t>
      </w:r>
      <w:r w:rsidRPr="00314C1A">
        <w:rPr>
          <w:rFonts w:eastAsia="Times New Roman" w:cs="Times New Roman"/>
          <w:szCs w:val="24"/>
        </w:rPr>
        <w:t>λληνισμό και την Ελλάδα</w:t>
      </w:r>
      <w:r>
        <w:rPr>
          <w:rFonts w:eastAsia="Times New Roman" w:cs="Times New Roman"/>
          <w:szCs w:val="24"/>
        </w:rPr>
        <w:t>, α</w:t>
      </w:r>
      <w:r w:rsidRPr="00314C1A">
        <w:rPr>
          <w:rFonts w:eastAsia="Times New Roman" w:cs="Times New Roman"/>
          <w:szCs w:val="24"/>
        </w:rPr>
        <w:t>γαπητοί συνάδελφοι</w:t>
      </w:r>
      <w:r>
        <w:rPr>
          <w:rFonts w:eastAsia="Times New Roman" w:cs="Times New Roman"/>
          <w:szCs w:val="24"/>
        </w:rPr>
        <w:t>.</w:t>
      </w:r>
      <w:r w:rsidRPr="00314C1A">
        <w:rPr>
          <w:rFonts w:eastAsia="Times New Roman" w:cs="Times New Roman"/>
          <w:szCs w:val="24"/>
        </w:rPr>
        <w:t xml:space="preserve"> </w:t>
      </w:r>
    </w:p>
    <w:p w14:paraId="01A9DD7D"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Κάτι τέτ</w:t>
      </w:r>
      <w:r>
        <w:rPr>
          <w:rFonts w:eastAsia="Times New Roman" w:cs="Times New Roman"/>
          <w:szCs w:val="24"/>
        </w:rPr>
        <w:t xml:space="preserve">οιες στιγμές ο λαός κατανοεί </w:t>
      </w:r>
      <w:r w:rsidRPr="00314C1A">
        <w:rPr>
          <w:rFonts w:eastAsia="Times New Roman" w:cs="Times New Roman"/>
          <w:szCs w:val="24"/>
        </w:rPr>
        <w:t>την αξία</w:t>
      </w:r>
      <w:r>
        <w:rPr>
          <w:rFonts w:eastAsia="Times New Roman" w:cs="Times New Roman"/>
          <w:szCs w:val="24"/>
        </w:rPr>
        <w:t>,</w:t>
      </w:r>
      <w:r w:rsidRPr="00314C1A">
        <w:rPr>
          <w:rFonts w:eastAsia="Times New Roman" w:cs="Times New Roman"/>
          <w:szCs w:val="24"/>
        </w:rPr>
        <w:t xml:space="preserve"> το</w:t>
      </w:r>
      <w:r>
        <w:rPr>
          <w:rFonts w:eastAsia="Times New Roman" w:cs="Times New Roman"/>
          <w:szCs w:val="24"/>
        </w:rPr>
        <w:t>ν</w:t>
      </w:r>
      <w:r w:rsidRPr="00314C1A">
        <w:rPr>
          <w:rFonts w:eastAsia="Times New Roman" w:cs="Times New Roman"/>
          <w:szCs w:val="24"/>
        </w:rPr>
        <w:t xml:space="preserve"> ρόλο και την προοπτική της παράταξης </w:t>
      </w:r>
      <w:r>
        <w:rPr>
          <w:rFonts w:eastAsia="Times New Roman" w:cs="Times New Roman"/>
          <w:szCs w:val="24"/>
        </w:rPr>
        <w:t xml:space="preserve">που μπορεί να </w:t>
      </w:r>
      <w:proofErr w:type="spellStart"/>
      <w:r>
        <w:rPr>
          <w:rFonts w:eastAsia="Times New Roman" w:cs="Times New Roman"/>
          <w:szCs w:val="24"/>
        </w:rPr>
        <w:t>επανενώσει</w:t>
      </w:r>
      <w:proofErr w:type="spellEnd"/>
      <w:r>
        <w:rPr>
          <w:rFonts w:eastAsia="Times New Roman" w:cs="Times New Roman"/>
          <w:szCs w:val="24"/>
        </w:rPr>
        <w:t xml:space="preserve"> τον </w:t>
      </w:r>
      <w:r>
        <w:rPr>
          <w:rFonts w:eastAsia="Times New Roman" w:cs="Times New Roman"/>
          <w:szCs w:val="24"/>
        </w:rPr>
        <w:t>Ε</w:t>
      </w:r>
      <w:r>
        <w:rPr>
          <w:rFonts w:eastAsia="Times New Roman" w:cs="Times New Roman"/>
          <w:szCs w:val="24"/>
        </w:rPr>
        <w:t>λληνισμό</w:t>
      </w:r>
      <w:r w:rsidRPr="00314C1A">
        <w:rPr>
          <w:rFonts w:eastAsia="Times New Roman" w:cs="Times New Roman"/>
          <w:szCs w:val="24"/>
        </w:rPr>
        <w:t xml:space="preserve"> και να δείξει ένα</w:t>
      </w:r>
      <w:r>
        <w:rPr>
          <w:rFonts w:eastAsia="Times New Roman" w:cs="Times New Roman"/>
          <w:szCs w:val="24"/>
        </w:rPr>
        <w:t>ν</w:t>
      </w:r>
      <w:r w:rsidRPr="00314C1A">
        <w:rPr>
          <w:rFonts w:eastAsia="Times New Roman" w:cs="Times New Roman"/>
          <w:szCs w:val="24"/>
        </w:rPr>
        <w:t xml:space="preserve"> άλλο</w:t>
      </w:r>
      <w:r>
        <w:rPr>
          <w:rFonts w:eastAsia="Times New Roman" w:cs="Times New Roman"/>
          <w:szCs w:val="24"/>
        </w:rPr>
        <w:t>,</w:t>
      </w:r>
      <w:r w:rsidRPr="00314C1A">
        <w:rPr>
          <w:rFonts w:eastAsia="Times New Roman" w:cs="Times New Roman"/>
          <w:szCs w:val="24"/>
        </w:rPr>
        <w:t xml:space="preserve"> υπεύθυνο και δημιουργικό δρόμο για την Ελλάδα και τους Έλληνες</w:t>
      </w:r>
      <w:r>
        <w:rPr>
          <w:rFonts w:eastAsia="Times New Roman" w:cs="Times New Roman"/>
          <w:szCs w:val="24"/>
        </w:rPr>
        <w:t>,</w:t>
      </w:r>
      <w:r w:rsidRPr="00314C1A">
        <w:rPr>
          <w:rFonts w:eastAsia="Times New Roman" w:cs="Times New Roman"/>
          <w:szCs w:val="24"/>
        </w:rPr>
        <w:t xml:space="preserve"> κυρίως</w:t>
      </w:r>
      <w:r>
        <w:rPr>
          <w:rFonts w:eastAsia="Times New Roman" w:cs="Times New Roman"/>
          <w:szCs w:val="24"/>
        </w:rPr>
        <w:t xml:space="preserve"> όμως</w:t>
      </w:r>
      <w:r w:rsidRPr="00314C1A">
        <w:rPr>
          <w:rFonts w:eastAsia="Times New Roman" w:cs="Times New Roman"/>
          <w:szCs w:val="24"/>
        </w:rPr>
        <w:t xml:space="preserve"> να αποκαταστήσει έμπρακτα το τραυματ</w:t>
      </w:r>
      <w:r w:rsidRPr="00314C1A">
        <w:rPr>
          <w:rFonts w:eastAsia="Times New Roman" w:cs="Times New Roman"/>
          <w:szCs w:val="24"/>
        </w:rPr>
        <w:t>ισμένο πατριωτικό συναίσθημα του λαού</w:t>
      </w:r>
      <w:r>
        <w:rPr>
          <w:rFonts w:eastAsia="Times New Roman" w:cs="Times New Roman"/>
          <w:szCs w:val="24"/>
        </w:rPr>
        <w:t>,</w:t>
      </w:r>
      <w:r w:rsidRPr="00314C1A">
        <w:rPr>
          <w:rFonts w:eastAsia="Times New Roman" w:cs="Times New Roman"/>
          <w:szCs w:val="24"/>
        </w:rPr>
        <w:t xml:space="preserve"> που αποτελεί αυθεντική έκφραση της συνείδησ</w:t>
      </w:r>
      <w:r>
        <w:rPr>
          <w:rFonts w:eastAsia="Times New Roman" w:cs="Times New Roman"/>
          <w:szCs w:val="24"/>
        </w:rPr>
        <w:t>ή</w:t>
      </w:r>
      <w:r w:rsidRPr="00314C1A">
        <w:rPr>
          <w:rFonts w:eastAsia="Times New Roman" w:cs="Times New Roman"/>
          <w:szCs w:val="24"/>
        </w:rPr>
        <w:t>ς του και δεν σχετίζεται ού</w:t>
      </w:r>
      <w:r>
        <w:rPr>
          <w:rFonts w:eastAsia="Times New Roman" w:cs="Times New Roman"/>
          <w:szCs w:val="24"/>
        </w:rPr>
        <w:t>τε με τους ακροδεξιούς εθνικισμού</w:t>
      </w:r>
      <w:r w:rsidRPr="00314C1A">
        <w:rPr>
          <w:rFonts w:eastAsia="Times New Roman" w:cs="Times New Roman"/>
          <w:szCs w:val="24"/>
        </w:rPr>
        <w:t>ς ούτε με τη λογική της υποτέλειας</w:t>
      </w:r>
      <w:r>
        <w:rPr>
          <w:rFonts w:eastAsia="Times New Roman" w:cs="Times New Roman"/>
          <w:szCs w:val="24"/>
        </w:rPr>
        <w:t>.</w:t>
      </w:r>
    </w:p>
    <w:p w14:paraId="01A9DD7E" w14:textId="77777777" w:rsidR="00887A51" w:rsidRDefault="009C255F">
      <w:pPr>
        <w:tabs>
          <w:tab w:val="left" w:pos="6168"/>
        </w:tabs>
        <w:spacing w:after="0" w:line="600" w:lineRule="auto"/>
        <w:ind w:firstLine="720"/>
        <w:jc w:val="both"/>
        <w:rPr>
          <w:rFonts w:eastAsia="Times New Roman" w:cs="Times New Roman"/>
          <w:szCs w:val="24"/>
        </w:rPr>
      </w:pPr>
      <w:r w:rsidRPr="00314C1A">
        <w:rPr>
          <w:rFonts w:eastAsia="Times New Roman" w:cs="Times New Roman"/>
          <w:szCs w:val="24"/>
        </w:rPr>
        <w:t xml:space="preserve">Εμείς που έχουμε την παρακαταθήκη ενός γνήσιου πατριωτικού κινήματος είμαστε </w:t>
      </w:r>
      <w:r w:rsidRPr="00314C1A">
        <w:rPr>
          <w:rFonts w:eastAsia="Times New Roman" w:cs="Times New Roman"/>
          <w:szCs w:val="24"/>
        </w:rPr>
        <w:t>υποχρεωμένοι</w:t>
      </w:r>
      <w:r>
        <w:rPr>
          <w:rFonts w:eastAsia="Times New Roman" w:cs="Times New Roman"/>
          <w:szCs w:val="24"/>
        </w:rPr>
        <w:t xml:space="preserve"> και σε αυτή τη φάση από όποιο μ</w:t>
      </w:r>
      <w:r w:rsidRPr="00314C1A">
        <w:rPr>
          <w:rFonts w:eastAsia="Times New Roman" w:cs="Times New Roman"/>
          <w:szCs w:val="24"/>
        </w:rPr>
        <w:t xml:space="preserve">ετερίζι </w:t>
      </w:r>
      <w:r>
        <w:rPr>
          <w:rFonts w:eastAsia="Times New Roman" w:cs="Times New Roman"/>
          <w:szCs w:val="24"/>
        </w:rPr>
        <w:t xml:space="preserve">μάς τάξει ο λαός </w:t>
      </w:r>
      <w:r w:rsidRPr="00314C1A">
        <w:rPr>
          <w:rFonts w:eastAsia="Times New Roman" w:cs="Times New Roman"/>
          <w:szCs w:val="24"/>
        </w:rPr>
        <w:t xml:space="preserve">να δώσουμε τη μάχη για μία πραγματικά ολοκληρωμένη </w:t>
      </w:r>
      <w:r>
        <w:rPr>
          <w:rFonts w:eastAsia="Times New Roman" w:cs="Times New Roman"/>
          <w:szCs w:val="24"/>
        </w:rPr>
        <w:t>ε</w:t>
      </w:r>
      <w:r w:rsidRPr="00314C1A">
        <w:rPr>
          <w:rFonts w:eastAsia="Times New Roman" w:cs="Times New Roman"/>
          <w:szCs w:val="24"/>
        </w:rPr>
        <w:t>θνική στρατηγική και να νικήσουμε</w:t>
      </w:r>
      <w:r>
        <w:rPr>
          <w:rFonts w:eastAsia="Times New Roman" w:cs="Times New Roman"/>
          <w:szCs w:val="24"/>
        </w:rPr>
        <w:t>.</w:t>
      </w:r>
    </w:p>
    <w:p w14:paraId="01A9DD7F"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1A9DD80" w14:textId="77777777" w:rsidR="00887A51" w:rsidRDefault="009C255F">
      <w:pPr>
        <w:tabs>
          <w:tab w:val="left" w:pos="6168"/>
        </w:tabs>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1A9DD81" w14:textId="77777777" w:rsidR="00887A51" w:rsidRDefault="009C255F">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Κι εγώ σας ευχαριστώ. </w:t>
      </w:r>
    </w:p>
    <w:p w14:paraId="01A9DD82" w14:textId="77777777" w:rsidR="00887A51" w:rsidRDefault="009C255F">
      <w:pPr>
        <w:tabs>
          <w:tab w:val="left" w:pos="6168"/>
        </w:tabs>
        <w:spacing w:after="0" w:line="600" w:lineRule="auto"/>
        <w:ind w:firstLine="720"/>
        <w:jc w:val="both"/>
        <w:rPr>
          <w:rFonts w:eastAsia="Times New Roman" w:cs="Times New Roman"/>
          <w:szCs w:val="24"/>
        </w:rPr>
      </w:pPr>
      <w:r w:rsidRPr="00314C1A">
        <w:rPr>
          <w:rFonts w:eastAsia="Times New Roman" w:cs="Times New Roman"/>
          <w:szCs w:val="24"/>
        </w:rPr>
        <w:lastRenderedPageBreak/>
        <w:t xml:space="preserve">Στο σημείο αυτό θα συζητηθούν τα αιτήματα αντισυνταγματικότητας </w:t>
      </w:r>
      <w:r>
        <w:rPr>
          <w:rFonts w:eastAsia="Times New Roman" w:cs="Times New Roman"/>
          <w:szCs w:val="24"/>
        </w:rPr>
        <w:t xml:space="preserve">που έχουν κατατεθεί </w:t>
      </w:r>
      <w:r w:rsidRPr="00314C1A">
        <w:rPr>
          <w:rFonts w:eastAsia="Times New Roman" w:cs="Times New Roman"/>
          <w:szCs w:val="24"/>
        </w:rPr>
        <w:t>από τη Χρυσή Αυγή και τους ΑΝΕΛ</w:t>
      </w:r>
      <w:r>
        <w:rPr>
          <w:rFonts w:eastAsia="Times New Roman" w:cs="Times New Roman"/>
          <w:szCs w:val="24"/>
        </w:rPr>
        <w:t>.</w:t>
      </w:r>
    </w:p>
    <w:p w14:paraId="01A9DD83"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Από τη Χρυσή Αυγή </w:t>
      </w:r>
      <w:r>
        <w:rPr>
          <w:rFonts w:eastAsia="Times New Roman" w:cs="Times New Roman"/>
          <w:szCs w:val="24"/>
        </w:rPr>
        <w:t>θα μιλήσει</w:t>
      </w:r>
      <w:r>
        <w:rPr>
          <w:rFonts w:eastAsia="Times New Roman" w:cs="Times New Roman"/>
          <w:szCs w:val="24"/>
        </w:rPr>
        <w:t xml:space="preserve"> ο κ. </w:t>
      </w:r>
      <w:proofErr w:type="spellStart"/>
      <w:r>
        <w:rPr>
          <w:rFonts w:eastAsia="Times New Roman" w:cs="Times New Roman"/>
          <w:szCs w:val="24"/>
        </w:rPr>
        <w:t>Αϊβατίδης</w:t>
      </w:r>
      <w:proofErr w:type="spellEnd"/>
      <w:r>
        <w:rPr>
          <w:rFonts w:eastAsia="Times New Roman" w:cs="Times New Roman"/>
          <w:szCs w:val="24"/>
        </w:rPr>
        <w:t xml:space="preserve"> και από τους Ανεξάρτητους Έλληνες η κ. Μαρ</w:t>
      </w:r>
      <w:r>
        <w:rPr>
          <w:rFonts w:eastAsia="Times New Roman" w:cs="Times New Roman"/>
          <w:szCs w:val="24"/>
        </w:rPr>
        <w:t>ία Κόλλια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Τσαρουχά.</w:t>
      </w:r>
    </w:p>
    <w:p w14:paraId="01A9DD84"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Αϊβατίδη</w:t>
      </w:r>
      <w:proofErr w:type="spellEnd"/>
      <w:r>
        <w:rPr>
          <w:rFonts w:eastAsia="Times New Roman" w:cs="Times New Roman"/>
          <w:szCs w:val="24"/>
        </w:rPr>
        <w:t xml:space="preserve">, έχετε τον λόγο για πέντε λεπτά. </w:t>
      </w:r>
    </w:p>
    <w:p w14:paraId="01A9DD8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sidRPr="00C46115">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Η Χρυσή Αυγή υποβάλλει αντίρρηση συνταγματικότητας για το εισαγόμενο σχέδιο νόμου. Η αντίρρηση αυτή είναι διττή: </w:t>
      </w:r>
      <w:r>
        <w:rPr>
          <w:rFonts w:eastAsia="Times New Roman" w:cs="Times New Roman"/>
          <w:szCs w:val="24"/>
        </w:rPr>
        <w:t>ε</w:t>
      </w:r>
      <w:r>
        <w:rPr>
          <w:rFonts w:eastAsia="Times New Roman" w:cs="Times New Roman"/>
          <w:szCs w:val="24"/>
        </w:rPr>
        <w:t xml:space="preserve">ίναι και ουσιαστική και τυπική. Είναι γνωστό ότι το </w:t>
      </w:r>
      <w:r>
        <w:rPr>
          <w:rFonts w:eastAsia="Times New Roman" w:cs="Times New Roman"/>
          <w:szCs w:val="24"/>
        </w:rPr>
        <w:t>Σύνταγμα είναι ο υπέρτατος νόμος, συνεπώς και οι διεθνείς συμβάσεις θα πρέπει να είναι συμβατές με αυτό και σε κα</w:t>
      </w:r>
      <w:r>
        <w:rPr>
          <w:rFonts w:eastAsia="Times New Roman" w:cs="Times New Roman"/>
          <w:szCs w:val="24"/>
        </w:rPr>
        <w:t>μ</w:t>
      </w:r>
      <w:r>
        <w:rPr>
          <w:rFonts w:eastAsia="Times New Roman" w:cs="Times New Roman"/>
          <w:szCs w:val="24"/>
        </w:rPr>
        <w:t>μία περίπτωση να μην υπερακοντίζουν τις επιταγές του Συντάγματος.</w:t>
      </w:r>
    </w:p>
    <w:p w14:paraId="01A9DD8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πρώτη συνιστώσα της αντίρρησης συνταγματικότητας αφορά σε ουσιαστικά άρθρα</w:t>
      </w:r>
      <w:r>
        <w:rPr>
          <w:rFonts w:eastAsia="Times New Roman" w:cs="Times New Roman"/>
          <w:szCs w:val="24"/>
        </w:rPr>
        <w:t xml:space="preserve"> του Συντάγματος, δηλαδή στα άρθρα 101 και 102 περί δομής, οργάνωσης και διοίκησης του κράτους. Είναι γνωστό σε όλους πως υπάρχουν τρεις ελληνικές περιφέρειες οι οποίες έχουν σύνθετη ονομασία με γεωγραφικό </w:t>
      </w:r>
      <w:r>
        <w:rPr>
          <w:rFonts w:eastAsia="Times New Roman" w:cs="Times New Roman"/>
          <w:szCs w:val="24"/>
        </w:rPr>
        <w:lastRenderedPageBreak/>
        <w:t>προσδιορισμό, δηλαδή η Δυτική Μακεδονία, η Κεντρικ</w:t>
      </w:r>
      <w:r>
        <w:rPr>
          <w:rFonts w:eastAsia="Times New Roman" w:cs="Times New Roman"/>
          <w:szCs w:val="24"/>
        </w:rPr>
        <w:t>ή Μακεδονία, η Ανατολική Μακεδονία και η Θράκη. Προδήλως, λοιπόν, το να προσχωρήσει στο ΝΑΤΟ το γειτονικό κράτος με τη σύνθετη αυτή ονομασία με γεωγραφικό προσδιορισμό αντιστρατεύεται την ουσία του Συντάγματος και συνεπώς ούτε καν θα έπρεπε να εισαχθεί προ</w:t>
      </w:r>
      <w:r>
        <w:rPr>
          <w:rFonts w:eastAsia="Times New Roman" w:cs="Times New Roman"/>
          <w:szCs w:val="24"/>
        </w:rPr>
        <w:t xml:space="preserve">ς συζήτηση. </w:t>
      </w:r>
    </w:p>
    <w:p w14:paraId="01A9DD8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Ποια είναι τώρα η συνιστώσα της τυπικής αντισυνταγματικότητας, δηλαδή της αντιρρήσεως όσον αφορά το τυπικό ζήτημα, δηλαδή την παραγωγή του νόμου; Με το </w:t>
      </w:r>
      <w:r>
        <w:rPr>
          <w:rFonts w:eastAsia="Times New Roman" w:cs="Times New Roman"/>
          <w:szCs w:val="24"/>
        </w:rPr>
        <w:t>πρωτόκολλο εισχώρησης</w:t>
      </w:r>
      <w:r>
        <w:rPr>
          <w:rFonts w:eastAsia="Times New Roman" w:cs="Times New Roman"/>
          <w:szCs w:val="24"/>
        </w:rPr>
        <w:t xml:space="preserve">, το οποίο υπεγράφη από τον εκπρόσωπο της </w:t>
      </w:r>
      <w:r>
        <w:rPr>
          <w:rFonts w:eastAsia="Times New Roman" w:cs="Times New Roman"/>
          <w:szCs w:val="24"/>
        </w:rPr>
        <w:t>ε</w:t>
      </w:r>
      <w:r>
        <w:rPr>
          <w:rFonts w:eastAsia="Times New Roman" w:cs="Times New Roman"/>
          <w:szCs w:val="24"/>
        </w:rPr>
        <w:t>λληνικής Κυβέρνησης, παραχω</w:t>
      </w:r>
      <w:r>
        <w:rPr>
          <w:rFonts w:eastAsia="Times New Roman" w:cs="Times New Roman"/>
          <w:szCs w:val="24"/>
        </w:rPr>
        <w:t xml:space="preserve">ρήθηκε σε έναν διεθνή </w:t>
      </w:r>
      <w:r>
        <w:rPr>
          <w:rFonts w:eastAsia="Times New Roman" w:cs="Times New Roman"/>
          <w:szCs w:val="24"/>
        </w:rPr>
        <w:t>ο</w:t>
      </w:r>
      <w:r>
        <w:rPr>
          <w:rFonts w:eastAsia="Times New Roman" w:cs="Times New Roman"/>
          <w:szCs w:val="24"/>
        </w:rPr>
        <w:t>ργανισμό αρμοδιότητα η οποία άπτεται του Συντάγματος. Άρα</w:t>
      </w:r>
      <w:r>
        <w:rPr>
          <w:rFonts w:eastAsia="Times New Roman" w:cs="Times New Roman"/>
          <w:szCs w:val="24"/>
        </w:rPr>
        <w:t xml:space="preserve"> </w:t>
      </w:r>
      <w:r>
        <w:rPr>
          <w:rFonts w:eastAsia="Times New Roman" w:cs="Times New Roman"/>
          <w:szCs w:val="24"/>
        </w:rPr>
        <w:t xml:space="preserve">δεν θα έπρεπε να εισαχθεί και να ισχύσει στην πορεία αυτό το σχέδιο νόμου, με το άρθρο 28 παράγραφος 1. </w:t>
      </w:r>
    </w:p>
    <w:p w14:paraId="01A9DD8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Αντιθέτως, επειδή</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εκχωρείται αυτή η αρμοδιότητα στον διεθνή </w:t>
      </w:r>
      <w:r>
        <w:rPr>
          <w:rFonts w:eastAsia="Times New Roman" w:cs="Times New Roman"/>
          <w:szCs w:val="24"/>
        </w:rPr>
        <w:t>ο</w:t>
      </w:r>
      <w:r>
        <w:rPr>
          <w:rFonts w:eastAsia="Times New Roman" w:cs="Times New Roman"/>
          <w:szCs w:val="24"/>
        </w:rPr>
        <w:t xml:space="preserve">ργανισμό, το ΝΑΤΟ, θα πρέπει να απαιτηθεί -συμπληρωματικά το αναφέρουμε αυτό- πλειοψηφία τριών πέμπτων των Βουλευτών, δηλαδή </w:t>
      </w:r>
      <w:proofErr w:type="spellStart"/>
      <w:r>
        <w:rPr>
          <w:rFonts w:eastAsia="Times New Roman" w:cs="Times New Roman"/>
          <w:szCs w:val="24"/>
        </w:rPr>
        <w:t>εκατόν</w:t>
      </w:r>
      <w:proofErr w:type="spellEnd"/>
      <w:r>
        <w:rPr>
          <w:rFonts w:eastAsia="Times New Roman" w:cs="Times New Roman"/>
          <w:szCs w:val="24"/>
        </w:rPr>
        <w:t xml:space="preserve"> ογδόντα Βουλευτές.</w:t>
      </w:r>
    </w:p>
    <w:p w14:paraId="01A9DD8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Θεωρούμε, λοιπόν, ότι οι δύο αυτοί λόγοι, ο πρώτος, που</w:t>
      </w:r>
      <w:r>
        <w:rPr>
          <w:rFonts w:eastAsia="Times New Roman" w:cs="Times New Roman"/>
          <w:szCs w:val="24"/>
        </w:rPr>
        <w:t>,</w:t>
      </w:r>
      <w:r>
        <w:rPr>
          <w:rFonts w:eastAsia="Times New Roman" w:cs="Times New Roman"/>
          <w:szCs w:val="24"/>
        </w:rPr>
        <w:t xml:space="preserve"> επαναλαμβάνω</w:t>
      </w:r>
      <w:r>
        <w:rPr>
          <w:rFonts w:eastAsia="Times New Roman" w:cs="Times New Roman"/>
          <w:szCs w:val="24"/>
        </w:rPr>
        <w:t>,</w:t>
      </w:r>
      <w:r>
        <w:rPr>
          <w:rFonts w:eastAsia="Times New Roman" w:cs="Times New Roman"/>
          <w:szCs w:val="24"/>
        </w:rPr>
        <w:t xml:space="preserve"> ότι αφορά την ουσία του Συντάγματος και ο δεύτερος τον τύπο, δηλαδή τη διαδικασία παραγωγής του συγκεκριμένου νόμου, θα πρέπει να εξεταστούν με σοβαρότητα από τη Βουλή, διότι είναι μια επίσης ιστορική συνεδρίαση και ο καθένας γράφει την ιστορία του. </w:t>
      </w:r>
    </w:p>
    <w:p w14:paraId="01A9DD8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Αναμ</w:t>
      </w:r>
      <w:r>
        <w:rPr>
          <w:rFonts w:eastAsia="Times New Roman" w:cs="Times New Roman"/>
          <w:szCs w:val="24"/>
        </w:rPr>
        <w:t xml:space="preserve">ένω από τους συναδέλφους Βουλευτές που θα </w:t>
      </w:r>
      <w:proofErr w:type="spellStart"/>
      <w:r>
        <w:rPr>
          <w:rFonts w:eastAsia="Times New Roman" w:cs="Times New Roman"/>
          <w:szCs w:val="24"/>
        </w:rPr>
        <w:t>αντιλέξουν</w:t>
      </w:r>
      <w:proofErr w:type="spellEnd"/>
      <w:r>
        <w:rPr>
          <w:rFonts w:eastAsia="Times New Roman" w:cs="Times New Roman"/>
          <w:szCs w:val="24"/>
        </w:rPr>
        <w:t xml:space="preserve"> ενδεχομένως σε αυτή την αντίρρηση συνταγματικότητας, να προσηλωθούν στο να χρησιμοποιήσουν επιχειρήματα διότι εάν προβούν πάλι, όπως και στην υπόθεση της Συμφωνίας των Πρεσπών, σε κορώνες και </w:t>
      </w:r>
      <w:proofErr w:type="spellStart"/>
      <w:r>
        <w:rPr>
          <w:rFonts w:eastAsia="Times New Roman" w:cs="Times New Roman"/>
          <w:szCs w:val="24"/>
        </w:rPr>
        <w:t>χειροκροτά</w:t>
      </w:r>
      <w:proofErr w:type="spellEnd"/>
      <w:r>
        <w:rPr>
          <w:rFonts w:eastAsia="Times New Roman" w:cs="Times New Roman"/>
          <w:szCs w:val="24"/>
        </w:rPr>
        <w:t xml:space="preserve"> </w:t>
      </w:r>
      <w:r>
        <w:rPr>
          <w:rFonts w:eastAsia="Times New Roman" w:cs="Times New Roman"/>
          <w:szCs w:val="24"/>
        </w:rPr>
        <w:t xml:space="preserve">η πτέρυγα του ΣΥΡΙΖΑ τον </w:t>
      </w:r>
      <w:proofErr w:type="spellStart"/>
      <w:r>
        <w:rPr>
          <w:rFonts w:eastAsia="Times New Roman" w:cs="Times New Roman"/>
          <w:szCs w:val="24"/>
        </w:rPr>
        <w:t>αντιλέγοντα</w:t>
      </w:r>
      <w:proofErr w:type="spellEnd"/>
      <w:r>
        <w:rPr>
          <w:rFonts w:eastAsia="Times New Roman" w:cs="Times New Roman"/>
          <w:szCs w:val="24"/>
        </w:rPr>
        <w:t xml:space="preserve"> της Νέας Δημοκρατίας ή το αντίστροφο, οδηγεί το Κοινοβούλιο σε μια διαδικασία η οποία γίνεται αντιληπτή από τον λαό και επιβεβαιώνεται η ρήση του Αρχηγού μας, του Νικόλαου </w:t>
      </w:r>
      <w:proofErr w:type="spellStart"/>
      <w:r>
        <w:rPr>
          <w:rFonts w:eastAsia="Times New Roman" w:cs="Times New Roman"/>
          <w:szCs w:val="24"/>
        </w:rPr>
        <w:t>Μιχαλολιάκου</w:t>
      </w:r>
      <w:proofErr w:type="spellEnd"/>
      <w:r>
        <w:rPr>
          <w:rFonts w:eastAsia="Times New Roman" w:cs="Times New Roman"/>
          <w:szCs w:val="24"/>
        </w:rPr>
        <w:t>, ότι στο ελληνικό Κοινοβούλιο υπάρ</w:t>
      </w:r>
      <w:r>
        <w:rPr>
          <w:rFonts w:eastAsia="Times New Roman" w:cs="Times New Roman"/>
          <w:szCs w:val="24"/>
        </w:rPr>
        <w:t xml:space="preserve">χει η Χρυσή Αυγή και το κόμμα </w:t>
      </w:r>
      <w:r>
        <w:rPr>
          <w:rFonts w:eastAsia="Times New Roman" w:cs="Times New Roman"/>
          <w:szCs w:val="24"/>
        </w:rPr>
        <w:t>«</w:t>
      </w:r>
      <w:r>
        <w:rPr>
          <w:rFonts w:eastAsia="Times New Roman" w:cs="Times New Roman"/>
          <w:szCs w:val="24"/>
        </w:rPr>
        <w:t>των κομμάτων</w:t>
      </w:r>
      <w:r>
        <w:rPr>
          <w:rFonts w:eastAsia="Times New Roman" w:cs="Times New Roman"/>
          <w:szCs w:val="24"/>
        </w:rPr>
        <w:t>»</w:t>
      </w:r>
      <w:r>
        <w:rPr>
          <w:rFonts w:eastAsia="Times New Roman" w:cs="Times New Roman"/>
          <w:szCs w:val="24"/>
        </w:rPr>
        <w:t xml:space="preserve">, το ψευδεπίγραφο «συνταγματικό τόξο». </w:t>
      </w:r>
    </w:p>
    <w:p w14:paraId="01A9DD8B" w14:textId="77777777" w:rsidR="00887A51" w:rsidRDefault="009C255F">
      <w:pPr>
        <w:spacing w:after="0" w:line="600" w:lineRule="auto"/>
        <w:ind w:firstLine="709"/>
        <w:jc w:val="center"/>
        <w:rPr>
          <w:rFonts w:eastAsia="Times New Roman" w:cs="Times New Roman"/>
          <w:szCs w:val="24"/>
        </w:rPr>
      </w:pPr>
      <w:r w:rsidRPr="00BC4DF6">
        <w:rPr>
          <w:rFonts w:eastAsia="Times New Roman" w:cs="Times New Roman"/>
          <w:szCs w:val="24"/>
        </w:rPr>
        <w:t xml:space="preserve">(Χειροκροτήματα από την πτέρυγα </w:t>
      </w:r>
      <w:r>
        <w:rPr>
          <w:rFonts w:eastAsia="Times New Roman" w:cs="Times New Roman"/>
          <w:szCs w:val="24"/>
        </w:rPr>
        <w:t>της Χρυσής Αυγής</w:t>
      </w:r>
      <w:r w:rsidRPr="00BC4DF6">
        <w:rPr>
          <w:rFonts w:eastAsia="Times New Roman" w:cs="Times New Roman"/>
          <w:szCs w:val="24"/>
        </w:rPr>
        <w:t>)</w:t>
      </w:r>
    </w:p>
    <w:p w14:paraId="01A9DD8C" w14:textId="77777777" w:rsidR="00887A51" w:rsidRDefault="009C255F">
      <w:pPr>
        <w:spacing w:after="0" w:line="600" w:lineRule="auto"/>
        <w:ind w:firstLine="720"/>
        <w:jc w:val="both"/>
        <w:rPr>
          <w:rFonts w:eastAsia="Times New Roman" w:cs="Times New Roman"/>
          <w:szCs w:val="24"/>
        </w:rPr>
      </w:pPr>
      <w:r w:rsidRPr="00536E1D">
        <w:rPr>
          <w:rFonts w:eastAsia="Times New Roman" w:cs="Times New Roman"/>
          <w:b/>
          <w:szCs w:val="24"/>
        </w:rPr>
        <w:lastRenderedPageBreak/>
        <w:t>ΠΡΟΕΔΡΕΥΟΥΣΑ (Αναστασία Χριστοδουλοπούλου)</w:t>
      </w:r>
      <w:r w:rsidRPr="00A40210">
        <w:rPr>
          <w:rFonts w:eastAsia="Times New Roman" w:cs="Times New Roman"/>
          <w:b/>
          <w:szCs w:val="24"/>
        </w:rPr>
        <w:t>:</w:t>
      </w:r>
      <w:r w:rsidRPr="00536E1D">
        <w:rPr>
          <w:rFonts w:eastAsia="Times New Roman" w:cs="Times New Roman"/>
          <w:b/>
          <w:szCs w:val="24"/>
        </w:rPr>
        <w:t xml:space="preserve"> </w:t>
      </w:r>
      <w:r>
        <w:rPr>
          <w:rFonts w:eastAsia="Times New Roman" w:cs="Times New Roman"/>
          <w:szCs w:val="24"/>
        </w:rPr>
        <w:t>Κυρία Κόλλια, έχετε τον λόγο κι εσείς για πέντε λεπτά.</w:t>
      </w:r>
    </w:p>
    <w:p w14:paraId="01A9DD8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ΜΑΡΙΑ ΚΟΛΛΙΑ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ΤΣΑΡΟΥΧΑ</w:t>
      </w:r>
      <w:r w:rsidRPr="00A40210">
        <w:rPr>
          <w:rFonts w:eastAsia="Times New Roman" w:cs="Times New Roman"/>
          <w:b/>
          <w:szCs w:val="24"/>
        </w:rPr>
        <w:t>:</w:t>
      </w:r>
      <w:r>
        <w:rPr>
          <w:rFonts w:eastAsia="Times New Roman" w:cs="Times New Roman"/>
          <w:szCs w:val="24"/>
        </w:rPr>
        <w:t xml:space="preserve"> Ευχαριστώ, κυρία Πρόεδρε. </w:t>
      </w:r>
    </w:p>
    <w:p w14:paraId="01A9DD8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συνάδελφοι, η έννοια της εθνικής κυριαρχίας είναι ένα </w:t>
      </w:r>
      <w:proofErr w:type="spellStart"/>
      <w:r>
        <w:rPr>
          <w:rFonts w:eastAsia="Times New Roman" w:cs="Times New Roman"/>
          <w:szCs w:val="24"/>
        </w:rPr>
        <w:t>νομικοπολιτικό</w:t>
      </w:r>
      <w:proofErr w:type="spellEnd"/>
      <w:r>
        <w:rPr>
          <w:rFonts w:eastAsia="Times New Roman" w:cs="Times New Roman"/>
          <w:szCs w:val="24"/>
        </w:rPr>
        <w:t xml:space="preserve"> επίκεντρο αξιολόγησης της σχέσης εξάρτησης μεταξύ διεθνούς και εσωτερικού δικαίου. </w:t>
      </w:r>
    </w:p>
    <w:p w14:paraId="01A9DD8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εθνική κυριαρχία ταυτίζεται και από τη </w:t>
      </w:r>
      <w:r>
        <w:rPr>
          <w:rFonts w:eastAsia="Times New Roman" w:cs="Times New Roman"/>
          <w:szCs w:val="24"/>
        </w:rPr>
        <w:t xml:space="preserve">νομολογία και από τους θεωρητικούς με την έννοια της ανεξαρτησίας, έτσι ώστε κυρίαρχη να είναι η κρατική εξουσία όταν δεν επιβάλλονται περιορισμοί έξωθεν, όταν ισχύει η ελευθερία αποφάσεων και άσκηση των πολιτειακών αρμοδιοτήτων σε διεθνές επίπεδο. </w:t>
      </w:r>
    </w:p>
    <w:p w14:paraId="01A9DD9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έννο</w:t>
      </w:r>
      <w:r>
        <w:rPr>
          <w:rFonts w:eastAsia="Times New Roman" w:cs="Times New Roman"/>
          <w:szCs w:val="24"/>
        </w:rPr>
        <w:t>ια της εθνικής κυριαρχίας ενός κράτους συναντά, όμως, σοβαρούς περιορισμούς σε δύο περιπτώσεις</w:t>
      </w:r>
      <w:r w:rsidRPr="00A40210">
        <w:rPr>
          <w:rFonts w:eastAsia="Times New Roman" w:cs="Times New Roman"/>
          <w:szCs w:val="24"/>
        </w:rPr>
        <w:t xml:space="preserve">: </w:t>
      </w:r>
      <w:r>
        <w:rPr>
          <w:rFonts w:eastAsia="Times New Roman" w:cs="Times New Roman"/>
          <w:szCs w:val="24"/>
        </w:rPr>
        <w:t xml:space="preserve">Όταν εκχωρείται μια κρατική πολιτειακή αρμοδιότητα </w:t>
      </w:r>
      <w:proofErr w:type="spellStart"/>
      <w:r>
        <w:rPr>
          <w:rFonts w:eastAsia="Times New Roman" w:cs="Times New Roman"/>
          <w:szCs w:val="24"/>
        </w:rPr>
        <w:t>προβλεπομένη</w:t>
      </w:r>
      <w:proofErr w:type="spellEnd"/>
      <w:r>
        <w:rPr>
          <w:rFonts w:eastAsia="Times New Roman" w:cs="Times New Roman"/>
          <w:szCs w:val="24"/>
        </w:rPr>
        <w:t xml:space="preserve"> στο Σύνταγμα προς έναν διεθνή οργανισμό, περίπτωση που πραγματεύεται η παράγραφος 2 του άρθρου 2</w:t>
      </w:r>
      <w:r>
        <w:rPr>
          <w:rFonts w:eastAsia="Times New Roman" w:cs="Times New Roman"/>
          <w:szCs w:val="24"/>
        </w:rPr>
        <w:t xml:space="preserve">8 του Συντάγματος, ή </w:t>
      </w:r>
      <w:r>
        <w:rPr>
          <w:rFonts w:eastAsia="Times New Roman" w:cs="Times New Roman"/>
          <w:szCs w:val="24"/>
        </w:rPr>
        <w:lastRenderedPageBreak/>
        <w:t xml:space="preserve">όταν εκχωρείται μέρος της εθνικής κυριαρχίας σε ένα άλλο κράτος, περίπτωση την οποία ρυθμίζει η παράγραφος 3 του άρθρου 28. </w:t>
      </w:r>
    </w:p>
    <w:p w14:paraId="01A9DD9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Όμως, το γεγονός ότι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επιτρέπει κατ’ αρχ</w:t>
      </w:r>
      <w:r>
        <w:rPr>
          <w:rFonts w:eastAsia="Times New Roman" w:cs="Times New Roman"/>
          <w:szCs w:val="24"/>
        </w:rPr>
        <w:t>άς</w:t>
      </w:r>
      <w:r>
        <w:rPr>
          <w:rFonts w:eastAsia="Times New Roman" w:cs="Times New Roman"/>
          <w:szCs w:val="24"/>
        </w:rPr>
        <w:t xml:space="preserve"> τέτοιους περιορισμούς στην εθνική κυριαρχία</w:t>
      </w:r>
      <w:r>
        <w:rPr>
          <w:rFonts w:eastAsia="Times New Roman" w:cs="Times New Roman"/>
          <w:szCs w:val="24"/>
        </w:rPr>
        <w:t>,</w:t>
      </w:r>
      <w:r>
        <w:rPr>
          <w:rFonts w:eastAsia="Times New Roman" w:cs="Times New Roman"/>
          <w:szCs w:val="24"/>
        </w:rPr>
        <w:t xml:space="preserve"> αυτό </w:t>
      </w:r>
      <w:r>
        <w:rPr>
          <w:rFonts w:eastAsia="Times New Roman" w:cs="Times New Roman"/>
          <w:szCs w:val="24"/>
        </w:rPr>
        <w:t>δεν σημαίνει ότι οι περιορισμοί αυτοί μπορούν να γίνουν χωρίς προϋποθέσεις, που το ίδιο το Σύνταγμά μας βάζει. Και τέτοιες προϋποθέσεις τίθενται στο άρθρο 28 και ιδιαίτερα στην παράγραφο 3 που αναφέρεται στην κύρωση διεθνούς συνθήκης μεταξύ κρατών, αλλά όχ</w:t>
      </w:r>
      <w:r>
        <w:rPr>
          <w:rFonts w:eastAsia="Times New Roman" w:cs="Times New Roman"/>
          <w:szCs w:val="24"/>
        </w:rPr>
        <w:t>ι στο πλαίσιο οργάνου διεθνούς οργανισμού, όπως είναι το ΝΑΤΟ εν προκειμένω, και για τον λόγο αυτό</w:t>
      </w:r>
      <w:r>
        <w:rPr>
          <w:rFonts w:eastAsia="Times New Roman" w:cs="Times New Roman"/>
          <w:szCs w:val="24"/>
        </w:rPr>
        <w:t>ν</w:t>
      </w:r>
      <w:r>
        <w:rPr>
          <w:rFonts w:eastAsia="Times New Roman" w:cs="Times New Roman"/>
          <w:szCs w:val="24"/>
        </w:rPr>
        <w:t xml:space="preserve"> υπάρχουν και άλλες δύο επιπρόσθετες προϋποθέσεις: η αρχή ισότητας και ο όρος της αμοιβαιότητας.</w:t>
      </w:r>
    </w:p>
    <w:p w14:paraId="01A9DD9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αρχή της ισότητας έχει την έννοια της κυρίαρχης ισότητας κ</w:t>
      </w:r>
      <w:r>
        <w:rPr>
          <w:rFonts w:eastAsia="Times New Roman" w:cs="Times New Roman"/>
          <w:szCs w:val="24"/>
        </w:rPr>
        <w:t xml:space="preserve">αι ταυτίζεται με τη νομική ισότητα ανάμεσα στα κράτη, ενώ ο όρος της αμοιβαιότητας αναφέρεται στην αναλογική μεταχείριση από το άλλο αντισυμβαλλόμενο μέρος, κράτος. Δηλαδή, η αρχή της αμοιβαιότητας εν γένει συνιστά ειδικότερη εκδήλωση </w:t>
      </w:r>
      <w:r>
        <w:rPr>
          <w:rFonts w:eastAsia="Times New Roman" w:cs="Times New Roman"/>
          <w:szCs w:val="24"/>
        </w:rPr>
        <w:lastRenderedPageBreak/>
        <w:t>της αρχής της κυρίαρχ</w:t>
      </w:r>
      <w:r>
        <w:rPr>
          <w:rFonts w:eastAsia="Times New Roman" w:cs="Times New Roman"/>
          <w:szCs w:val="24"/>
        </w:rPr>
        <w:t xml:space="preserve">ης ισότητας, πάλι όμως μεταξύ των κρατών. </w:t>
      </w:r>
    </w:p>
    <w:p w14:paraId="01A9DD9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Κατά συνέπεια αυτές οι αρχές, τις οποίες επικαλύπτει το άρθρο 28 παράγραφος 3, εφαρμόζονται σε διακρατικές συμβάσεις και σε κα</w:t>
      </w:r>
      <w:r>
        <w:rPr>
          <w:rFonts w:eastAsia="Times New Roman" w:cs="Times New Roman"/>
          <w:szCs w:val="24"/>
        </w:rPr>
        <w:t>μ</w:t>
      </w:r>
      <w:r>
        <w:rPr>
          <w:rFonts w:eastAsia="Times New Roman" w:cs="Times New Roman"/>
          <w:szCs w:val="24"/>
        </w:rPr>
        <w:t xml:space="preserve">μία περίπτωση μέσα σε συμβάσεις όπως στο πλαίσιο διεθνών οργανισμών, όπου εφαρμόζεται </w:t>
      </w:r>
      <w:r>
        <w:rPr>
          <w:rFonts w:eastAsia="Times New Roman" w:cs="Times New Roman"/>
          <w:szCs w:val="24"/>
        </w:rPr>
        <w:t>το άρθρο 28 παράγραφος 2.</w:t>
      </w:r>
    </w:p>
    <w:p w14:paraId="01A9DD9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Τέτοια αναφορά γίνεται στην παράγραφο 2 του άρθρου 28, όπου </w:t>
      </w:r>
      <w:r>
        <w:rPr>
          <w:rFonts w:eastAsia="Times New Roman" w:cs="Times New Roman"/>
          <w:szCs w:val="24"/>
          <w:lang w:val="en-GB"/>
        </w:rPr>
        <w:t>ad</w:t>
      </w:r>
      <w:r w:rsidRPr="006519F9">
        <w:rPr>
          <w:rFonts w:eastAsia="Times New Roman" w:cs="Times New Roman"/>
          <w:szCs w:val="24"/>
        </w:rPr>
        <w:t xml:space="preserve"> </w:t>
      </w:r>
      <w:r>
        <w:rPr>
          <w:rFonts w:eastAsia="Times New Roman" w:cs="Times New Roman"/>
          <w:szCs w:val="24"/>
          <w:lang w:val="en-GB"/>
        </w:rPr>
        <w:t>hoc</w:t>
      </w:r>
      <w:r>
        <w:rPr>
          <w:rFonts w:eastAsia="Times New Roman" w:cs="Times New Roman"/>
          <w:szCs w:val="24"/>
        </w:rPr>
        <w:t xml:space="preserve"> περιγράφεται η υπό κρίση περίπτωση της </w:t>
      </w:r>
      <w:r>
        <w:rPr>
          <w:rFonts w:eastAsia="Times New Roman" w:cs="Times New Roman"/>
          <w:szCs w:val="24"/>
        </w:rPr>
        <w:t>κύρωσης</w:t>
      </w:r>
      <w:r>
        <w:rPr>
          <w:rFonts w:eastAsia="Times New Roman" w:cs="Times New Roman"/>
          <w:szCs w:val="24"/>
        </w:rPr>
        <w:t xml:space="preserve"> του </w:t>
      </w:r>
      <w:r>
        <w:rPr>
          <w:rFonts w:eastAsia="Times New Roman" w:cs="Times New Roman"/>
          <w:szCs w:val="24"/>
        </w:rPr>
        <w:t>πρωτοκόλλου εισδοχής</w:t>
      </w:r>
      <w:r>
        <w:rPr>
          <w:rFonts w:eastAsia="Times New Roman" w:cs="Times New Roman"/>
          <w:szCs w:val="24"/>
        </w:rPr>
        <w:t xml:space="preserve"> της </w:t>
      </w:r>
      <w:r>
        <w:rPr>
          <w:rFonts w:eastAsia="Times New Roman" w:cs="Times New Roman"/>
          <w:szCs w:val="24"/>
          <w:lang w:val="en-GB"/>
        </w:rPr>
        <w:t>FYROM</w:t>
      </w:r>
      <w:r>
        <w:rPr>
          <w:rFonts w:eastAsia="Times New Roman" w:cs="Times New Roman"/>
          <w:szCs w:val="24"/>
        </w:rPr>
        <w:t xml:space="preserve"> στο ΝΑΤΟ, που αφορά στην υποτιθέμενη προαγωγή της συνεργασίας με άλλα κράτη μέσω της αναγνώρισης με συνθήκη σε διεθνείς </w:t>
      </w:r>
      <w:r>
        <w:rPr>
          <w:rFonts w:eastAsia="Times New Roman" w:cs="Times New Roman"/>
          <w:szCs w:val="24"/>
        </w:rPr>
        <w:t>ο</w:t>
      </w:r>
      <w:r>
        <w:rPr>
          <w:rFonts w:eastAsia="Times New Roman" w:cs="Times New Roman"/>
          <w:szCs w:val="24"/>
        </w:rPr>
        <w:t xml:space="preserve">ργανισμούς, όπως είναι το ΝΑΤΟ, αρμοδιοτήτων που εμπίπτουν στις συνταγματικές αρμοδιότητες του ελληνικού κράτους. </w:t>
      </w:r>
    </w:p>
    <w:p w14:paraId="01A9DD9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Έτσι, λοιπόν, αναφέ</w:t>
      </w:r>
      <w:r>
        <w:rPr>
          <w:rFonts w:eastAsia="Times New Roman" w:cs="Times New Roman"/>
          <w:szCs w:val="24"/>
        </w:rPr>
        <w:t>ρω ρητά το 28.2: «για να εξυπηρετηθεί σπουδαίο εθνικό συμφέρον και να προωθηθεί η συνεργασία με άλλα κράτη, μπορεί να αναγνωριστούν με συνθήκη ή συμφωνία σε όργανα διεθνών οργανισμών αρμοδιότητες που προβλέπονται από το Σύνταγμα. Για την ψήφιση του νόμου π</w:t>
      </w:r>
      <w:r>
        <w:rPr>
          <w:rFonts w:eastAsia="Times New Roman" w:cs="Times New Roman"/>
          <w:szCs w:val="24"/>
        </w:rPr>
        <w:t xml:space="preserve">ου κυρώνει </w:t>
      </w:r>
      <w:r>
        <w:rPr>
          <w:rFonts w:eastAsia="Times New Roman" w:cs="Times New Roman"/>
          <w:szCs w:val="24"/>
        </w:rPr>
        <w:lastRenderedPageBreak/>
        <w:t xml:space="preserve">αυτή τη συνθήκη ή συμφωνία απαιτείται πλειοψηφία των τριών πέμπτων του όλου αριθμού των Βουλευτών». Είναι παντελώς εκτός πεδίου εφαρμογής από την άλλη, η παράγραφος 1 του άρθρου 28. </w:t>
      </w:r>
    </w:p>
    <w:p w14:paraId="01A9DD9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Ποια αρμοδιότητα του ελληνικού κράτος εκχωρείται και χάνεται μ</w:t>
      </w:r>
      <w:r>
        <w:rPr>
          <w:rFonts w:eastAsia="Times New Roman" w:cs="Times New Roman"/>
          <w:szCs w:val="24"/>
        </w:rPr>
        <w:t xml:space="preserve">ε την </w:t>
      </w:r>
      <w:r>
        <w:rPr>
          <w:rFonts w:eastAsia="Times New Roman" w:cs="Times New Roman"/>
          <w:szCs w:val="24"/>
        </w:rPr>
        <w:t>κύρωση</w:t>
      </w:r>
      <w:r>
        <w:rPr>
          <w:rFonts w:eastAsia="Times New Roman" w:cs="Times New Roman"/>
          <w:szCs w:val="24"/>
        </w:rPr>
        <w:t xml:space="preserve"> αυτού του </w:t>
      </w:r>
      <w:r>
        <w:rPr>
          <w:rFonts w:eastAsia="Times New Roman" w:cs="Times New Roman"/>
          <w:szCs w:val="24"/>
        </w:rPr>
        <w:t>πρωτοκόλλου εισδοχής</w:t>
      </w:r>
      <w:r>
        <w:rPr>
          <w:rFonts w:eastAsia="Times New Roman" w:cs="Times New Roman"/>
          <w:szCs w:val="24"/>
        </w:rPr>
        <w:t xml:space="preserve"> στο ΝΑΤΟ της </w:t>
      </w:r>
      <w:r>
        <w:rPr>
          <w:rFonts w:eastAsia="Times New Roman" w:cs="Times New Roman"/>
          <w:szCs w:val="24"/>
          <w:lang w:val="en-GB"/>
        </w:rPr>
        <w:t>FYROM</w:t>
      </w:r>
      <w:r>
        <w:rPr>
          <w:rFonts w:eastAsia="Times New Roman" w:cs="Times New Roman"/>
          <w:szCs w:val="24"/>
        </w:rPr>
        <w:t>; Στα άρθρα 4 παράγραφος 6, 22 παράγραφος 4 και 68 παράγραφος 2, καθώς και στο άρθρο 1 παράγραφος 2 και 3 του Συντάγματος του δικού μας, περιγράφεται με σαφή αλλά και έμμεσο τρόπο η αναφαίρετη υ</w:t>
      </w:r>
      <w:r>
        <w:rPr>
          <w:rFonts w:eastAsia="Times New Roman" w:cs="Times New Roman"/>
          <w:szCs w:val="24"/>
        </w:rPr>
        <w:t xml:space="preserve">ποχρέωση, δικαίωμα του ελληνικού κράτους περί άμυνας και προστασίας της ελληνικής επικράτειας ως ένα εκ των </w:t>
      </w:r>
      <w:proofErr w:type="spellStart"/>
      <w:r>
        <w:rPr>
          <w:rFonts w:eastAsia="Times New Roman" w:cs="Times New Roman"/>
          <w:szCs w:val="24"/>
        </w:rPr>
        <w:t>κυριοτέρων</w:t>
      </w:r>
      <w:proofErr w:type="spellEnd"/>
      <w:r>
        <w:rPr>
          <w:rFonts w:eastAsia="Times New Roman" w:cs="Times New Roman"/>
          <w:szCs w:val="24"/>
        </w:rPr>
        <w:t xml:space="preserve"> μέσων διαφύλαξης της ελληνικής κυριαρχίας.</w:t>
      </w:r>
    </w:p>
    <w:p w14:paraId="01A9DD9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Ελλάδα, λοιπόν, προσχώρησε στη βορειοατλαντική στρατιωτική συνθήκη του ΝΑΤΟ για γεωπολιτικού</w:t>
      </w:r>
      <w:r>
        <w:rPr>
          <w:rFonts w:eastAsia="Times New Roman" w:cs="Times New Roman"/>
          <w:szCs w:val="24"/>
        </w:rPr>
        <w:t>ς λόγους αλλά και για λόγους ενδυνάμωσης της αποτρεπτικής της δύναμης έναντι τρίτων χωρών, καθώς στο προοίμιο του καταστατικού του ΝΑΤΟ με σαφήνεια διακηρύσσεται η δι</w:t>
      </w:r>
      <w:r>
        <w:rPr>
          <w:rFonts w:eastAsia="Times New Roman" w:cs="Times New Roman"/>
          <w:szCs w:val="24"/>
        </w:rPr>
        <w:t xml:space="preserve">ά </w:t>
      </w:r>
      <w:r>
        <w:rPr>
          <w:rFonts w:eastAsia="Times New Roman" w:cs="Times New Roman"/>
          <w:szCs w:val="24"/>
        </w:rPr>
        <w:t xml:space="preserve">μέσου της συλλογικής άμυνας διατήρηση της ειρήνης και της ασφάλειας στις περιοχές </w:t>
      </w:r>
      <w:r>
        <w:rPr>
          <w:rFonts w:eastAsia="Times New Roman" w:cs="Times New Roman"/>
          <w:szCs w:val="24"/>
        </w:rPr>
        <w:lastRenderedPageBreak/>
        <w:t>των επ</w:t>
      </w:r>
      <w:r>
        <w:rPr>
          <w:rFonts w:eastAsia="Times New Roman" w:cs="Times New Roman"/>
          <w:szCs w:val="24"/>
        </w:rPr>
        <w:t xml:space="preserve">ικρατειών των κρατών-μελών του </w:t>
      </w:r>
      <w:r>
        <w:rPr>
          <w:rFonts w:eastAsia="Times New Roman" w:cs="Times New Roman"/>
          <w:szCs w:val="24"/>
        </w:rPr>
        <w:t>ο</w:t>
      </w:r>
      <w:r>
        <w:rPr>
          <w:rFonts w:eastAsia="Times New Roman" w:cs="Times New Roman"/>
          <w:szCs w:val="24"/>
        </w:rPr>
        <w:t>ργανισμού. Τα κράτη-μέλη που έχουν δικαίωμα και υποχρέωση συλλογικής άμυνας έναντι τρίτων χωρών και στα υπόλοιπα κράτη που ονομάζονται τρίτα, σύμφωνα με αυτό που διάβασα προηγουμένως, έναντι των οποίων αυτά μπορούν να αναλάβ</w:t>
      </w:r>
      <w:r>
        <w:rPr>
          <w:rFonts w:eastAsia="Times New Roman" w:cs="Times New Roman"/>
          <w:szCs w:val="24"/>
        </w:rPr>
        <w:t xml:space="preserve">ουν συλλογική αμυντική δράση, εναντίον των τρίτων κρατών, για την προάσπιση της επικράτειας και της εθνικής κυριαρχίας τους με βάση το άρθρο 5 του </w:t>
      </w:r>
      <w:r>
        <w:rPr>
          <w:rFonts w:eastAsia="Times New Roman" w:cs="Times New Roman"/>
          <w:szCs w:val="24"/>
        </w:rPr>
        <w:t>κ</w:t>
      </w:r>
      <w:r>
        <w:rPr>
          <w:rFonts w:eastAsia="Times New Roman" w:cs="Times New Roman"/>
          <w:szCs w:val="24"/>
        </w:rPr>
        <w:t xml:space="preserve">αταστατικού. </w:t>
      </w:r>
    </w:p>
    <w:p w14:paraId="01A9DD9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Τα συμβαλλόμενα μέρη στο άρθρο 5, κυρία Πρόεδρε, συμφωνούν ότι μια ένοπλη επίθεση εναντίον ενό</w:t>
      </w:r>
      <w:r>
        <w:rPr>
          <w:rFonts w:eastAsia="Times New Roman" w:cs="Times New Roman"/>
          <w:szCs w:val="24"/>
        </w:rPr>
        <w:t xml:space="preserve">ς ή περισσοτέρων από αυτούς στην Ευρώπη ή τη Βόρεια Αμερική, θεωρείται επίθεση εναντίον όλων. </w:t>
      </w:r>
    </w:p>
    <w:p w14:paraId="01A9DD99"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Κάθε </w:t>
      </w:r>
      <w:r w:rsidRPr="004C2519">
        <w:rPr>
          <w:rFonts w:eastAsia="Times New Roman"/>
          <w:color w:val="000000" w:themeColor="text1"/>
          <w:szCs w:val="24"/>
        </w:rPr>
        <w:t>ένας από αυτούς για την άσκηση του δικαι</w:t>
      </w:r>
      <w:r>
        <w:rPr>
          <w:rFonts w:eastAsia="Times New Roman"/>
          <w:color w:val="000000" w:themeColor="text1"/>
          <w:szCs w:val="24"/>
        </w:rPr>
        <w:t>ώματος του ατόμου ή της συλλογικής ά</w:t>
      </w:r>
      <w:r w:rsidRPr="004C2519">
        <w:rPr>
          <w:rFonts w:eastAsia="Times New Roman"/>
          <w:color w:val="000000" w:themeColor="text1"/>
          <w:szCs w:val="24"/>
        </w:rPr>
        <w:t xml:space="preserve">μυνας που αναγνωρίζεται από το άρθρο 51 του </w:t>
      </w:r>
      <w:r>
        <w:rPr>
          <w:rFonts w:eastAsia="Times New Roman"/>
          <w:color w:val="000000" w:themeColor="text1"/>
          <w:szCs w:val="24"/>
        </w:rPr>
        <w:t xml:space="preserve">Χάρτη των Ηνωμένων Εθνών θα </w:t>
      </w:r>
      <w:r w:rsidRPr="004C2519">
        <w:rPr>
          <w:rFonts w:eastAsia="Times New Roman"/>
          <w:color w:val="000000" w:themeColor="text1"/>
          <w:szCs w:val="24"/>
        </w:rPr>
        <w:t>βοηθ</w:t>
      </w:r>
      <w:r>
        <w:rPr>
          <w:rFonts w:eastAsia="Times New Roman"/>
          <w:color w:val="000000" w:themeColor="text1"/>
          <w:szCs w:val="24"/>
        </w:rPr>
        <w:t>ήσει</w:t>
      </w:r>
      <w:r>
        <w:rPr>
          <w:rFonts w:eastAsia="Times New Roman"/>
          <w:color w:val="000000" w:themeColor="text1"/>
          <w:szCs w:val="24"/>
        </w:rPr>
        <w:t xml:space="preserve"> </w:t>
      </w:r>
      <w:r w:rsidRPr="004C2519">
        <w:rPr>
          <w:rFonts w:eastAsia="Times New Roman"/>
          <w:color w:val="000000" w:themeColor="text1"/>
          <w:szCs w:val="24"/>
        </w:rPr>
        <w:t xml:space="preserve">το συμβαλλόμενο μέρος </w:t>
      </w:r>
      <w:r>
        <w:rPr>
          <w:rFonts w:eastAsia="Times New Roman"/>
          <w:color w:val="000000" w:themeColor="text1"/>
          <w:szCs w:val="24"/>
        </w:rPr>
        <w:t xml:space="preserve">ή τα μέρη </w:t>
      </w:r>
      <w:r w:rsidRPr="004C2519">
        <w:rPr>
          <w:rFonts w:eastAsia="Times New Roman"/>
          <w:color w:val="000000" w:themeColor="text1"/>
          <w:szCs w:val="24"/>
        </w:rPr>
        <w:t>που επιτίθε</w:t>
      </w:r>
      <w:r>
        <w:rPr>
          <w:rFonts w:eastAsia="Times New Roman"/>
          <w:color w:val="000000" w:themeColor="text1"/>
          <w:szCs w:val="24"/>
        </w:rPr>
        <w:t>ν</w:t>
      </w:r>
      <w:r w:rsidRPr="004C2519">
        <w:rPr>
          <w:rFonts w:eastAsia="Times New Roman"/>
          <w:color w:val="000000" w:themeColor="text1"/>
          <w:szCs w:val="24"/>
        </w:rPr>
        <w:t>ται έτσι</w:t>
      </w:r>
      <w:r>
        <w:rPr>
          <w:rFonts w:eastAsia="Times New Roman"/>
          <w:color w:val="000000" w:themeColor="text1"/>
          <w:szCs w:val="24"/>
        </w:rPr>
        <w:t>,</w:t>
      </w:r>
      <w:r w:rsidRPr="004C2519">
        <w:rPr>
          <w:rFonts w:eastAsia="Times New Roman"/>
          <w:color w:val="000000" w:themeColor="text1"/>
          <w:szCs w:val="24"/>
        </w:rPr>
        <w:t xml:space="preserve"> λαμβάνοντας ατομικά και σε συνεννόηση με άλλα μέρη τα μέτρα που κρίνει αναγκαία</w:t>
      </w:r>
      <w:r>
        <w:rPr>
          <w:rFonts w:eastAsia="Times New Roman"/>
          <w:color w:val="000000" w:themeColor="text1"/>
          <w:szCs w:val="24"/>
        </w:rPr>
        <w:t>,</w:t>
      </w:r>
      <w:r w:rsidRPr="004C2519">
        <w:rPr>
          <w:rFonts w:eastAsia="Times New Roman"/>
          <w:color w:val="000000" w:themeColor="text1"/>
          <w:szCs w:val="24"/>
        </w:rPr>
        <w:t xml:space="preserve"> </w:t>
      </w:r>
      <w:r>
        <w:rPr>
          <w:rFonts w:eastAsia="Times New Roman"/>
          <w:color w:val="000000" w:themeColor="text1"/>
          <w:szCs w:val="24"/>
        </w:rPr>
        <w:t>συμπεριλαμβανομένης της χρήσης έ</w:t>
      </w:r>
      <w:r w:rsidRPr="004C2519">
        <w:rPr>
          <w:rFonts w:eastAsia="Times New Roman"/>
          <w:color w:val="000000" w:themeColor="text1"/>
          <w:szCs w:val="24"/>
        </w:rPr>
        <w:t>νοπλ</w:t>
      </w:r>
      <w:r>
        <w:rPr>
          <w:rFonts w:eastAsia="Times New Roman"/>
          <w:color w:val="000000" w:themeColor="text1"/>
          <w:szCs w:val="24"/>
        </w:rPr>
        <w:t>η</w:t>
      </w:r>
      <w:r w:rsidRPr="004C2519">
        <w:rPr>
          <w:rFonts w:eastAsia="Times New Roman"/>
          <w:color w:val="000000" w:themeColor="text1"/>
          <w:szCs w:val="24"/>
        </w:rPr>
        <w:t xml:space="preserve">ς </w:t>
      </w:r>
      <w:r>
        <w:rPr>
          <w:rFonts w:eastAsia="Times New Roman"/>
          <w:color w:val="000000" w:themeColor="text1"/>
          <w:szCs w:val="24"/>
        </w:rPr>
        <w:t xml:space="preserve">δύναμης, </w:t>
      </w:r>
      <w:r>
        <w:rPr>
          <w:rFonts w:eastAsia="Times New Roman"/>
          <w:color w:val="000000" w:themeColor="text1"/>
          <w:szCs w:val="24"/>
        </w:rPr>
        <w:lastRenderedPageBreak/>
        <w:t xml:space="preserve">για </w:t>
      </w:r>
      <w:r w:rsidRPr="004C2519">
        <w:rPr>
          <w:rFonts w:eastAsia="Times New Roman"/>
          <w:color w:val="000000" w:themeColor="text1"/>
          <w:szCs w:val="24"/>
        </w:rPr>
        <w:t>να αποκαταστήσει και να διατηρήσει την ασφάλεια της περι</w:t>
      </w:r>
      <w:r>
        <w:rPr>
          <w:rFonts w:eastAsia="Times New Roman"/>
          <w:color w:val="000000" w:themeColor="text1"/>
          <w:szCs w:val="24"/>
        </w:rPr>
        <w:t>οχής της Ευρ</w:t>
      </w:r>
      <w:r>
        <w:rPr>
          <w:rFonts w:eastAsia="Times New Roman"/>
          <w:color w:val="000000" w:themeColor="text1"/>
          <w:szCs w:val="24"/>
        </w:rPr>
        <w:t>ώπης ή του Βόρειου Α</w:t>
      </w:r>
      <w:r w:rsidRPr="004C2519">
        <w:rPr>
          <w:rFonts w:eastAsia="Times New Roman"/>
          <w:color w:val="000000" w:themeColor="text1"/>
          <w:szCs w:val="24"/>
        </w:rPr>
        <w:t>τλαντικού</w:t>
      </w:r>
      <w:r>
        <w:rPr>
          <w:rFonts w:eastAsia="Times New Roman"/>
          <w:color w:val="000000" w:themeColor="text1"/>
          <w:szCs w:val="24"/>
        </w:rPr>
        <w:t>.</w:t>
      </w:r>
    </w:p>
    <w:p w14:paraId="01A9DD9A" w14:textId="77777777" w:rsidR="00887A51" w:rsidRDefault="009C255F">
      <w:pPr>
        <w:spacing w:after="0" w:line="600" w:lineRule="auto"/>
        <w:ind w:firstLine="720"/>
        <w:jc w:val="both"/>
        <w:rPr>
          <w:rFonts w:eastAsia="Times New Roman"/>
          <w:color w:val="000000" w:themeColor="text1"/>
          <w:szCs w:val="24"/>
        </w:rPr>
      </w:pPr>
      <w:r w:rsidRPr="004C2519">
        <w:rPr>
          <w:rFonts w:eastAsia="Times New Roman"/>
          <w:color w:val="000000" w:themeColor="text1"/>
          <w:szCs w:val="24"/>
        </w:rPr>
        <w:t>Έτσι</w:t>
      </w:r>
      <w:r>
        <w:rPr>
          <w:rFonts w:eastAsia="Times New Roman"/>
          <w:color w:val="000000" w:themeColor="text1"/>
          <w:szCs w:val="24"/>
        </w:rPr>
        <w:t>,</w:t>
      </w:r>
      <w:r w:rsidRPr="004C2519">
        <w:rPr>
          <w:rFonts w:eastAsia="Times New Roman"/>
          <w:color w:val="000000" w:themeColor="text1"/>
          <w:szCs w:val="24"/>
        </w:rPr>
        <w:t xml:space="preserve"> λοιπόν</w:t>
      </w:r>
      <w:r>
        <w:rPr>
          <w:rFonts w:eastAsia="Times New Roman"/>
          <w:color w:val="000000" w:themeColor="text1"/>
          <w:szCs w:val="24"/>
        </w:rPr>
        <w:t>, κυρία Π</w:t>
      </w:r>
      <w:r w:rsidRPr="004C2519">
        <w:rPr>
          <w:rFonts w:eastAsia="Times New Roman"/>
          <w:color w:val="000000" w:themeColor="text1"/>
          <w:szCs w:val="24"/>
        </w:rPr>
        <w:t>ρόεδρε</w:t>
      </w:r>
      <w:r>
        <w:rPr>
          <w:rFonts w:eastAsia="Times New Roman"/>
          <w:color w:val="000000" w:themeColor="text1"/>
          <w:szCs w:val="24"/>
        </w:rPr>
        <w:t>,</w:t>
      </w:r>
      <w:r w:rsidRPr="004C2519">
        <w:rPr>
          <w:rFonts w:eastAsia="Times New Roman"/>
          <w:color w:val="000000" w:themeColor="text1"/>
          <w:szCs w:val="24"/>
        </w:rPr>
        <w:t xml:space="preserve"> κλείνοντας με αυτά που ανέφερα προηγουμένως</w:t>
      </w:r>
      <w:r>
        <w:rPr>
          <w:rFonts w:eastAsia="Times New Roman"/>
          <w:color w:val="000000" w:themeColor="text1"/>
          <w:szCs w:val="24"/>
        </w:rPr>
        <w:t>,</w:t>
      </w:r>
      <w:r w:rsidRPr="004C2519">
        <w:rPr>
          <w:rFonts w:eastAsia="Times New Roman"/>
          <w:color w:val="000000" w:themeColor="text1"/>
          <w:szCs w:val="24"/>
        </w:rPr>
        <w:t xml:space="preserve"> αν</w:t>
      </w:r>
      <w:r>
        <w:rPr>
          <w:rFonts w:eastAsia="Times New Roman"/>
          <w:color w:val="000000" w:themeColor="text1"/>
          <w:szCs w:val="24"/>
        </w:rPr>
        <w:t xml:space="preserve"> η </w:t>
      </w:r>
      <w:r>
        <w:rPr>
          <w:rFonts w:eastAsia="Times New Roman"/>
          <w:color w:val="000000" w:themeColor="text1"/>
          <w:szCs w:val="24"/>
        </w:rPr>
        <w:t xml:space="preserve">ελληνική </w:t>
      </w:r>
      <w:r>
        <w:rPr>
          <w:rFonts w:eastAsia="Times New Roman"/>
          <w:color w:val="000000" w:themeColor="text1"/>
          <w:szCs w:val="24"/>
        </w:rPr>
        <w:t>Β</w:t>
      </w:r>
      <w:r w:rsidRPr="004C2519">
        <w:rPr>
          <w:rFonts w:eastAsia="Times New Roman"/>
          <w:color w:val="000000" w:themeColor="text1"/>
          <w:szCs w:val="24"/>
        </w:rPr>
        <w:t>ουλή κ</w:t>
      </w:r>
      <w:r>
        <w:rPr>
          <w:rFonts w:eastAsia="Times New Roman"/>
          <w:color w:val="000000" w:themeColor="text1"/>
          <w:szCs w:val="24"/>
        </w:rPr>
        <w:t>υρώσει σήμερα το Π</w:t>
      </w:r>
      <w:r w:rsidRPr="004C2519">
        <w:rPr>
          <w:rFonts w:eastAsia="Times New Roman"/>
          <w:color w:val="000000" w:themeColor="text1"/>
          <w:szCs w:val="24"/>
        </w:rPr>
        <w:t xml:space="preserve">ρωτόκολλο </w:t>
      </w:r>
      <w:r>
        <w:rPr>
          <w:rFonts w:eastAsia="Times New Roman"/>
          <w:color w:val="000000" w:themeColor="text1"/>
          <w:szCs w:val="24"/>
        </w:rPr>
        <w:t>Ε</w:t>
      </w:r>
      <w:r w:rsidRPr="004C2519">
        <w:rPr>
          <w:rFonts w:eastAsia="Times New Roman"/>
          <w:color w:val="000000" w:themeColor="text1"/>
          <w:szCs w:val="24"/>
        </w:rPr>
        <w:t xml:space="preserve">ισδοχής της </w:t>
      </w:r>
      <w:r>
        <w:rPr>
          <w:rFonts w:eastAsia="Times New Roman"/>
          <w:color w:val="000000" w:themeColor="text1"/>
          <w:szCs w:val="24"/>
          <w:lang w:val="en-US"/>
        </w:rPr>
        <w:t>FYROM</w:t>
      </w:r>
      <w:r w:rsidRPr="004C2519">
        <w:rPr>
          <w:rFonts w:eastAsia="Times New Roman"/>
          <w:color w:val="000000" w:themeColor="text1"/>
          <w:szCs w:val="24"/>
        </w:rPr>
        <w:t xml:space="preserve"> στο ΝΑΤΟ, το πρ</w:t>
      </w:r>
      <w:r>
        <w:rPr>
          <w:rFonts w:eastAsia="Times New Roman"/>
          <w:color w:val="000000" w:themeColor="text1"/>
          <w:szCs w:val="24"/>
        </w:rPr>
        <w:t xml:space="preserve">ώτο </w:t>
      </w:r>
      <w:r w:rsidRPr="004C2519">
        <w:rPr>
          <w:rFonts w:eastAsia="Times New Roman"/>
          <w:color w:val="000000" w:themeColor="text1"/>
          <w:szCs w:val="24"/>
        </w:rPr>
        <w:t>και πλέον προφανές αποτέλεσμα θα</w:t>
      </w:r>
      <w:r>
        <w:rPr>
          <w:rFonts w:eastAsia="Times New Roman"/>
          <w:color w:val="000000" w:themeColor="text1"/>
          <w:szCs w:val="24"/>
        </w:rPr>
        <w:t xml:space="preserve"> είναι η Π</w:t>
      </w:r>
      <w:r w:rsidRPr="004C2519">
        <w:rPr>
          <w:rFonts w:eastAsia="Times New Roman"/>
          <w:color w:val="000000" w:themeColor="text1"/>
          <w:szCs w:val="24"/>
        </w:rPr>
        <w:t xml:space="preserve">ρώην Γιουγκοσλαβική Δημοκρατία της </w:t>
      </w:r>
      <w:r>
        <w:rPr>
          <w:rFonts w:eastAsia="Times New Roman"/>
          <w:color w:val="000000" w:themeColor="text1"/>
          <w:szCs w:val="24"/>
        </w:rPr>
        <w:t>Μακεδονίας</w:t>
      </w:r>
      <w:r w:rsidRPr="004C2519">
        <w:rPr>
          <w:rFonts w:eastAsia="Times New Roman"/>
          <w:color w:val="000000" w:themeColor="text1"/>
          <w:szCs w:val="24"/>
        </w:rPr>
        <w:t xml:space="preserve"> να πά</w:t>
      </w:r>
      <w:r>
        <w:rPr>
          <w:rFonts w:eastAsia="Times New Roman"/>
          <w:color w:val="000000" w:themeColor="text1"/>
          <w:szCs w:val="24"/>
        </w:rPr>
        <w:t>ψ</w:t>
      </w:r>
      <w:r w:rsidRPr="004C2519">
        <w:rPr>
          <w:rFonts w:eastAsia="Times New Roman"/>
          <w:color w:val="000000" w:themeColor="text1"/>
          <w:szCs w:val="24"/>
        </w:rPr>
        <w:t>ει να είναι τρίτο μέλος</w:t>
      </w:r>
      <w:r>
        <w:rPr>
          <w:rFonts w:eastAsia="Times New Roman"/>
          <w:color w:val="000000" w:themeColor="text1"/>
          <w:szCs w:val="24"/>
        </w:rPr>
        <w:t xml:space="preserve">. Θα απαλειφθεί έτσι η </w:t>
      </w:r>
      <w:r w:rsidRPr="004C2519">
        <w:rPr>
          <w:rFonts w:eastAsia="Times New Roman"/>
          <w:color w:val="000000" w:themeColor="text1"/>
          <w:szCs w:val="24"/>
        </w:rPr>
        <w:t xml:space="preserve">δυνατότητα της Ελλάδας να αιτηθεί στο μέλλον και υπό συνθήκες απειλής από το </w:t>
      </w:r>
      <w:r>
        <w:rPr>
          <w:rFonts w:eastAsia="Times New Roman"/>
          <w:color w:val="000000" w:themeColor="text1"/>
          <w:szCs w:val="24"/>
        </w:rPr>
        <w:t>όμορο</w:t>
      </w:r>
      <w:r w:rsidRPr="004C2519">
        <w:rPr>
          <w:rFonts w:eastAsia="Times New Roman"/>
          <w:color w:val="000000" w:themeColor="text1"/>
          <w:szCs w:val="24"/>
        </w:rPr>
        <w:t xml:space="preserve"> κράτος της </w:t>
      </w:r>
      <w:r>
        <w:rPr>
          <w:rFonts w:eastAsia="Times New Roman"/>
          <w:color w:val="000000" w:themeColor="text1"/>
          <w:szCs w:val="24"/>
          <w:lang w:val="en-US"/>
        </w:rPr>
        <w:t>FYROM</w:t>
      </w:r>
      <w:r w:rsidRPr="004C2519">
        <w:rPr>
          <w:rFonts w:eastAsia="Times New Roman"/>
          <w:color w:val="000000" w:themeColor="text1"/>
          <w:szCs w:val="24"/>
        </w:rPr>
        <w:t xml:space="preserve"> με ιστορικό υπαρκτού αλυτρωτισμού δήθεν μακεδονικής μειονό</w:t>
      </w:r>
      <w:r w:rsidRPr="004C2519">
        <w:rPr>
          <w:rFonts w:eastAsia="Times New Roman"/>
          <w:color w:val="000000" w:themeColor="text1"/>
          <w:szCs w:val="24"/>
        </w:rPr>
        <w:t>τητας στη χώρα μας και πολλών άλλων,</w:t>
      </w:r>
      <w:r>
        <w:rPr>
          <w:rFonts w:eastAsia="Times New Roman"/>
          <w:color w:val="000000" w:themeColor="text1"/>
          <w:szCs w:val="24"/>
        </w:rPr>
        <w:t xml:space="preserve"> τα οποία</w:t>
      </w:r>
      <w:r w:rsidRPr="004C2519">
        <w:rPr>
          <w:rFonts w:eastAsia="Times New Roman"/>
          <w:color w:val="000000" w:themeColor="text1"/>
          <w:szCs w:val="24"/>
        </w:rPr>
        <w:t xml:space="preserve"> είδαμε</w:t>
      </w:r>
      <w:r>
        <w:rPr>
          <w:rFonts w:eastAsia="Times New Roman"/>
          <w:color w:val="000000" w:themeColor="text1"/>
          <w:szCs w:val="24"/>
        </w:rPr>
        <w:t>,</w:t>
      </w:r>
      <w:r w:rsidRPr="004C2519">
        <w:rPr>
          <w:rFonts w:eastAsia="Times New Roman"/>
          <w:color w:val="000000" w:themeColor="text1"/>
          <w:szCs w:val="24"/>
        </w:rPr>
        <w:t xml:space="preserve"> δυστυχώς</w:t>
      </w:r>
      <w:r>
        <w:rPr>
          <w:rFonts w:eastAsia="Times New Roman"/>
          <w:color w:val="000000" w:themeColor="text1"/>
          <w:szCs w:val="24"/>
        </w:rPr>
        <w:t>,</w:t>
      </w:r>
      <w:r w:rsidRPr="004C2519">
        <w:rPr>
          <w:rFonts w:eastAsia="Times New Roman"/>
          <w:color w:val="000000" w:themeColor="text1"/>
          <w:szCs w:val="24"/>
        </w:rPr>
        <w:t xml:space="preserve"> από παλιότερα</w:t>
      </w:r>
      <w:r>
        <w:rPr>
          <w:rFonts w:eastAsia="Times New Roman"/>
          <w:color w:val="000000" w:themeColor="text1"/>
          <w:szCs w:val="24"/>
        </w:rPr>
        <w:t>, αλλά και μετά την ψήφιση της Σ</w:t>
      </w:r>
      <w:r w:rsidRPr="004C2519">
        <w:rPr>
          <w:rFonts w:eastAsia="Times New Roman"/>
          <w:color w:val="000000" w:themeColor="text1"/>
          <w:szCs w:val="24"/>
        </w:rPr>
        <w:t>υμφωνίας των Πρεσπών</w:t>
      </w:r>
      <w:r>
        <w:rPr>
          <w:rFonts w:eastAsia="Times New Roman"/>
          <w:color w:val="000000" w:themeColor="text1"/>
          <w:szCs w:val="24"/>
        </w:rPr>
        <w:t>. Δ</w:t>
      </w:r>
      <w:r w:rsidRPr="004C2519">
        <w:rPr>
          <w:rFonts w:eastAsia="Times New Roman"/>
          <w:color w:val="000000" w:themeColor="text1"/>
          <w:szCs w:val="24"/>
        </w:rPr>
        <w:t>εν θα μπορέσουμε</w:t>
      </w:r>
      <w:r>
        <w:rPr>
          <w:rFonts w:eastAsia="Times New Roman"/>
          <w:color w:val="000000" w:themeColor="text1"/>
          <w:szCs w:val="24"/>
        </w:rPr>
        <w:t>, λ</w:t>
      </w:r>
      <w:r w:rsidRPr="004C2519">
        <w:rPr>
          <w:rFonts w:eastAsia="Times New Roman"/>
          <w:color w:val="000000" w:themeColor="text1"/>
          <w:szCs w:val="24"/>
        </w:rPr>
        <w:t>οιπόν</w:t>
      </w:r>
      <w:r>
        <w:rPr>
          <w:rFonts w:eastAsia="Times New Roman"/>
          <w:color w:val="000000" w:themeColor="text1"/>
          <w:szCs w:val="24"/>
        </w:rPr>
        <w:t>,</w:t>
      </w:r>
      <w:r w:rsidRPr="004C2519">
        <w:rPr>
          <w:rFonts w:eastAsia="Times New Roman"/>
          <w:color w:val="000000" w:themeColor="text1"/>
          <w:szCs w:val="24"/>
        </w:rPr>
        <w:t xml:space="preserve"> </w:t>
      </w:r>
      <w:r>
        <w:rPr>
          <w:rFonts w:eastAsia="Times New Roman"/>
          <w:color w:val="000000" w:themeColor="text1"/>
          <w:szCs w:val="24"/>
        </w:rPr>
        <w:t xml:space="preserve">να </w:t>
      </w:r>
      <w:r w:rsidRPr="004C2519">
        <w:rPr>
          <w:rFonts w:eastAsia="Times New Roman"/>
          <w:color w:val="000000" w:themeColor="text1"/>
          <w:szCs w:val="24"/>
        </w:rPr>
        <w:t>έχουμ</w:t>
      </w:r>
      <w:r>
        <w:rPr>
          <w:rFonts w:eastAsia="Times New Roman"/>
          <w:color w:val="000000" w:themeColor="text1"/>
          <w:szCs w:val="24"/>
        </w:rPr>
        <w:t>ε την προστασία της συλλογικής ά</w:t>
      </w:r>
      <w:r w:rsidRPr="004C2519">
        <w:rPr>
          <w:rFonts w:eastAsia="Times New Roman"/>
          <w:color w:val="000000" w:themeColor="text1"/>
          <w:szCs w:val="24"/>
        </w:rPr>
        <w:t xml:space="preserve">μυνας με βάση το άρθρο 5 </w:t>
      </w:r>
      <w:r>
        <w:rPr>
          <w:rFonts w:eastAsia="Times New Roman"/>
          <w:color w:val="000000" w:themeColor="text1"/>
          <w:szCs w:val="24"/>
        </w:rPr>
        <w:t xml:space="preserve">του </w:t>
      </w:r>
      <w:r w:rsidRPr="004C2519">
        <w:rPr>
          <w:rFonts w:eastAsia="Times New Roman"/>
          <w:color w:val="000000" w:themeColor="text1"/>
          <w:szCs w:val="24"/>
        </w:rPr>
        <w:t>καταστατικού</w:t>
      </w:r>
      <w:r>
        <w:rPr>
          <w:rFonts w:eastAsia="Times New Roman"/>
          <w:color w:val="000000" w:themeColor="text1"/>
          <w:szCs w:val="24"/>
        </w:rPr>
        <w:t>.</w:t>
      </w:r>
    </w:p>
    <w:p w14:paraId="01A9DD9B"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Μ</w:t>
      </w:r>
      <w:r w:rsidRPr="004C2519">
        <w:rPr>
          <w:rFonts w:eastAsia="Times New Roman"/>
          <w:color w:val="000000" w:themeColor="text1"/>
          <w:szCs w:val="24"/>
        </w:rPr>
        <w:t>ε αυτή</w:t>
      </w:r>
      <w:r>
        <w:rPr>
          <w:rFonts w:eastAsia="Times New Roman"/>
          <w:color w:val="000000" w:themeColor="text1"/>
          <w:szCs w:val="24"/>
        </w:rPr>
        <w:t>ν</w:t>
      </w:r>
      <w:r w:rsidRPr="004C2519">
        <w:rPr>
          <w:rFonts w:eastAsia="Times New Roman"/>
          <w:color w:val="000000" w:themeColor="text1"/>
          <w:szCs w:val="24"/>
        </w:rPr>
        <w:t xml:space="preserve"> την έν</w:t>
      </w:r>
      <w:r w:rsidRPr="004C2519">
        <w:rPr>
          <w:rFonts w:eastAsia="Times New Roman"/>
          <w:color w:val="000000" w:themeColor="text1"/>
          <w:szCs w:val="24"/>
        </w:rPr>
        <w:t>νοια</w:t>
      </w:r>
      <w:r>
        <w:rPr>
          <w:rFonts w:eastAsia="Times New Roman"/>
          <w:color w:val="000000" w:themeColor="text1"/>
          <w:szCs w:val="24"/>
        </w:rPr>
        <w:t>,</w:t>
      </w:r>
      <w:r w:rsidRPr="004C2519">
        <w:rPr>
          <w:rFonts w:eastAsia="Times New Roman"/>
          <w:color w:val="000000" w:themeColor="text1"/>
          <w:szCs w:val="24"/>
        </w:rPr>
        <w:t xml:space="preserve"> η δυνατότητα και </w:t>
      </w:r>
      <w:r>
        <w:rPr>
          <w:rFonts w:eastAsia="Times New Roman"/>
          <w:color w:val="000000" w:themeColor="text1"/>
          <w:szCs w:val="24"/>
        </w:rPr>
        <w:t xml:space="preserve">η </w:t>
      </w:r>
      <w:r w:rsidRPr="004C2519">
        <w:rPr>
          <w:rFonts w:eastAsia="Times New Roman"/>
          <w:color w:val="000000" w:themeColor="text1"/>
          <w:szCs w:val="24"/>
        </w:rPr>
        <w:t>υποχρέωση της Ελλάδος να προασπ</w:t>
      </w:r>
      <w:r>
        <w:rPr>
          <w:rFonts w:eastAsia="Times New Roman"/>
          <w:color w:val="000000" w:themeColor="text1"/>
          <w:szCs w:val="24"/>
        </w:rPr>
        <w:t>ιστεί την επικράτειά</w:t>
      </w:r>
      <w:r w:rsidRPr="004C2519">
        <w:rPr>
          <w:rFonts w:eastAsia="Times New Roman"/>
          <w:color w:val="000000" w:themeColor="text1"/>
          <w:szCs w:val="24"/>
        </w:rPr>
        <w:t xml:space="preserve"> της</w:t>
      </w:r>
      <w:r>
        <w:rPr>
          <w:rFonts w:eastAsia="Times New Roman"/>
          <w:color w:val="000000" w:themeColor="text1"/>
          <w:szCs w:val="24"/>
        </w:rPr>
        <w:t xml:space="preserve"> μέσω του αιτήματος συλλογικής ά</w:t>
      </w:r>
      <w:r w:rsidRPr="004C2519">
        <w:rPr>
          <w:rFonts w:eastAsia="Times New Roman"/>
          <w:color w:val="000000" w:themeColor="text1"/>
          <w:szCs w:val="24"/>
        </w:rPr>
        <w:t>μυνας</w:t>
      </w:r>
      <w:r>
        <w:rPr>
          <w:rFonts w:eastAsia="Times New Roman"/>
          <w:color w:val="000000" w:themeColor="text1"/>
          <w:szCs w:val="24"/>
        </w:rPr>
        <w:t>,</w:t>
      </w:r>
      <w:r w:rsidRPr="004C2519">
        <w:rPr>
          <w:rFonts w:eastAsia="Times New Roman"/>
          <w:color w:val="000000" w:themeColor="text1"/>
          <w:szCs w:val="24"/>
        </w:rPr>
        <w:t xml:space="preserve"> που ε</w:t>
      </w:r>
      <w:r>
        <w:rPr>
          <w:rFonts w:eastAsia="Times New Roman"/>
          <w:color w:val="000000" w:themeColor="text1"/>
          <w:szCs w:val="24"/>
        </w:rPr>
        <w:t>ντάσσεται στη γενική υποχρέωση ά</w:t>
      </w:r>
      <w:r w:rsidRPr="004C2519">
        <w:rPr>
          <w:rFonts w:eastAsia="Times New Roman"/>
          <w:color w:val="000000" w:themeColor="text1"/>
          <w:szCs w:val="24"/>
        </w:rPr>
        <w:t>μυνας των άρθρων 4</w:t>
      </w:r>
      <w:r>
        <w:rPr>
          <w:rFonts w:eastAsia="Times New Roman"/>
          <w:color w:val="000000" w:themeColor="text1"/>
          <w:szCs w:val="24"/>
        </w:rPr>
        <w:t xml:space="preserve">, </w:t>
      </w:r>
      <w:r w:rsidRPr="004C2519">
        <w:rPr>
          <w:rFonts w:eastAsia="Times New Roman"/>
          <w:color w:val="000000" w:themeColor="text1"/>
          <w:szCs w:val="24"/>
        </w:rPr>
        <w:t>22 και 68 του Συντάγματος</w:t>
      </w:r>
      <w:r>
        <w:rPr>
          <w:rFonts w:eastAsia="Times New Roman"/>
          <w:color w:val="000000" w:themeColor="text1"/>
          <w:szCs w:val="24"/>
        </w:rPr>
        <w:t>,</w:t>
      </w:r>
      <w:r w:rsidRPr="004C2519">
        <w:rPr>
          <w:rFonts w:eastAsia="Times New Roman"/>
          <w:color w:val="000000" w:themeColor="text1"/>
          <w:szCs w:val="24"/>
        </w:rPr>
        <w:t xml:space="preserve"> </w:t>
      </w:r>
      <w:r>
        <w:rPr>
          <w:rFonts w:eastAsia="Times New Roman"/>
          <w:color w:val="000000" w:themeColor="text1"/>
          <w:szCs w:val="24"/>
        </w:rPr>
        <w:t xml:space="preserve">περιορίζεται </w:t>
      </w:r>
      <w:r>
        <w:rPr>
          <w:rFonts w:eastAsia="Times New Roman"/>
          <w:color w:val="000000" w:themeColor="text1"/>
          <w:szCs w:val="24"/>
        </w:rPr>
        <w:lastRenderedPageBreak/>
        <w:t xml:space="preserve">αναφορικά με τη </w:t>
      </w:r>
      <w:r>
        <w:rPr>
          <w:rFonts w:eastAsia="Times New Roman"/>
          <w:color w:val="000000" w:themeColor="text1"/>
          <w:szCs w:val="24"/>
          <w:lang w:val="en-US"/>
        </w:rPr>
        <w:t>FYROM</w:t>
      </w:r>
      <w:r w:rsidRPr="006C0070">
        <w:rPr>
          <w:rFonts w:eastAsia="Times New Roman"/>
          <w:color w:val="000000" w:themeColor="text1"/>
          <w:szCs w:val="24"/>
        </w:rPr>
        <w:t xml:space="preserve"> </w:t>
      </w:r>
      <w:r>
        <w:rPr>
          <w:rFonts w:eastAsia="Times New Roman"/>
          <w:color w:val="000000" w:themeColor="text1"/>
          <w:szCs w:val="24"/>
        </w:rPr>
        <w:t xml:space="preserve">και μεταβιβάζεται </w:t>
      </w:r>
      <w:r>
        <w:rPr>
          <w:rFonts w:eastAsia="Times New Roman"/>
          <w:color w:val="000000" w:themeColor="text1"/>
          <w:szCs w:val="24"/>
        </w:rPr>
        <w:t xml:space="preserve">στο ΝΑΤΟ η δυνατότητα μόνο μετά από την αποβολή της </w:t>
      </w:r>
      <w:r>
        <w:rPr>
          <w:rFonts w:eastAsia="Times New Roman"/>
          <w:color w:val="000000" w:themeColor="text1"/>
          <w:szCs w:val="24"/>
          <w:lang w:val="en-US"/>
        </w:rPr>
        <w:t>FYROM</w:t>
      </w:r>
      <w:r w:rsidRPr="004C2519">
        <w:rPr>
          <w:rFonts w:eastAsia="Times New Roman"/>
          <w:color w:val="000000" w:themeColor="text1"/>
          <w:szCs w:val="24"/>
        </w:rPr>
        <w:t xml:space="preserve"> </w:t>
      </w:r>
      <w:r>
        <w:rPr>
          <w:rFonts w:eastAsia="Times New Roman"/>
          <w:color w:val="000000" w:themeColor="text1"/>
          <w:szCs w:val="24"/>
        </w:rPr>
        <w:t>στο μέλλον να ανακτήσει η Ελλάδα το δικαίωμα συλλογικής άμυνας έναντι του όμορου κράτους.</w:t>
      </w:r>
    </w:p>
    <w:p w14:paraId="01A9DD9C"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Γι’ αυτούς τους λόγους, κυρία Πρόεδρε, οι Ανεξάρτητοι Έλληνες πιστεύουν ότι η ελληνική Βουλή και η ελληνική </w:t>
      </w:r>
      <w:r>
        <w:rPr>
          <w:rFonts w:eastAsia="Times New Roman"/>
          <w:color w:val="000000" w:themeColor="text1"/>
          <w:szCs w:val="24"/>
        </w:rPr>
        <w:t>Κυβέρνηση υποχρεούνται -και αυτό ζητούν- να εφαρμόσουν απαρέγκλιτα την παράγραφο 2 του άρθρου 28 που απαιτεί πλειοψηφία των δύο πέμπτων των Βουλευτών.</w:t>
      </w:r>
    </w:p>
    <w:p w14:paraId="01A9DD9D"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01A9DD9E" w14:textId="77777777" w:rsidR="00887A51" w:rsidRDefault="009C255F">
      <w:pPr>
        <w:spacing w:after="0" w:line="600" w:lineRule="auto"/>
        <w:ind w:firstLine="720"/>
        <w:jc w:val="both"/>
        <w:rPr>
          <w:rFonts w:eastAsia="Times New Roman"/>
          <w:color w:val="000000" w:themeColor="text1"/>
          <w:szCs w:val="24"/>
        </w:rPr>
      </w:pPr>
      <w:r w:rsidRPr="00BC26A6">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Ο </w:t>
      </w:r>
      <w:proofErr w:type="spellStart"/>
      <w:r>
        <w:rPr>
          <w:rFonts w:eastAsia="Times New Roman"/>
          <w:color w:val="000000" w:themeColor="text1"/>
          <w:szCs w:val="24"/>
        </w:rPr>
        <w:t>αντιλέγων</w:t>
      </w:r>
      <w:proofErr w:type="spellEnd"/>
      <w:r>
        <w:rPr>
          <w:rFonts w:eastAsia="Times New Roman"/>
          <w:color w:val="000000" w:themeColor="text1"/>
          <w:szCs w:val="24"/>
        </w:rPr>
        <w:t xml:space="preserve"> από τον ΣΥΡΙΖΑ κ. Κοντονής έχει τον λόγο για πέντε λεπτά.</w:t>
      </w:r>
    </w:p>
    <w:p w14:paraId="01A9DD9F" w14:textId="77777777" w:rsidR="00887A51" w:rsidRDefault="009C255F">
      <w:pPr>
        <w:spacing w:after="0" w:line="600" w:lineRule="auto"/>
        <w:ind w:firstLine="720"/>
        <w:jc w:val="both"/>
        <w:rPr>
          <w:rFonts w:eastAsia="Times New Roman"/>
          <w:color w:val="000000" w:themeColor="text1"/>
          <w:szCs w:val="24"/>
        </w:rPr>
      </w:pPr>
      <w:r w:rsidRPr="003E1865">
        <w:rPr>
          <w:rFonts w:eastAsia="Times New Roman"/>
          <w:b/>
          <w:color w:val="000000" w:themeColor="text1"/>
          <w:szCs w:val="24"/>
        </w:rPr>
        <w:t>ΣΤΑΥΡΟΣ ΚΟΝΤΟΝΗΣ:</w:t>
      </w:r>
      <w:r>
        <w:rPr>
          <w:rFonts w:eastAsia="Times New Roman"/>
          <w:color w:val="000000" w:themeColor="text1"/>
          <w:szCs w:val="24"/>
        </w:rPr>
        <w:t xml:space="preserve"> Κυρία Πρόεδρε, δεν θα τα χρειαστώ τα πέντε λεπτά.</w:t>
      </w:r>
    </w:p>
    <w:p w14:paraId="01A9DDA0"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Εν </w:t>
      </w:r>
      <w:proofErr w:type="spellStart"/>
      <w:r>
        <w:rPr>
          <w:rFonts w:eastAsia="Times New Roman"/>
          <w:color w:val="000000" w:themeColor="text1"/>
          <w:szCs w:val="24"/>
        </w:rPr>
        <w:t>πρώτοις</w:t>
      </w:r>
      <w:proofErr w:type="spellEnd"/>
      <w:r>
        <w:rPr>
          <w:rFonts w:eastAsia="Times New Roman"/>
          <w:color w:val="000000" w:themeColor="text1"/>
          <w:szCs w:val="24"/>
        </w:rPr>
        <w:t xml:space="preserve">, θέλω να πω ότι είναι από τις σπάνιες περιπτώσεις που ένσταση </w:t>
      </w:r>
      <w:r w:rsidRPr="004C2519">
        <w:rPr>
          <w:rFonts w:eastAsia="Times New Roman"/>
          <w:color w:val="000000" w:themeColor="text1"/>
          <w:szCs w:val="24"/>
        </w:rPr>
        <w:t>αντισυνταγματικότητ</w:t>
      </w:r>
      <w:r>
        <w:rPr>
          <w:rFonts w:eastAsia="Times New Roman"/>
          <w:color w:val="000000" w:themeColor="text1"/>
          <w:szCs w:val="24"/>
        </w:rPr>
        <w:t>ας και νομικοί ισχυρισμοί ενός κ</w:t>
      </w:r>
      <w:r w:rsidRPr="004C2519">
        <w:rPr>
          <w:rFonts w:eastAsia="Times New Roman"/>
          <w:color w:val="000000" w:themeColor="text1"/>
          <w:szCs w:val="24"/>
        </w:rPr>
        <w:t xml:space="preserve">όμματος </w:t>
      </w:r>
      <w:r w:rsidRPr="004C2519">
        <w:rPr>
          <w:rFonts w:eastAsia="Times New Roman"/>
          <w:color w:val="000000" w:themeColor="text1"/>
          <w:szCs w:val="24"/>
        </w:rPr>
        <w:t>βρίσκ</w:t>
      </w:r>
      <w:r>
        <w:rPr>
          <w:rFonts w:eastAsia="Times New Roman"/>
          <w:color w:val="000000" w:themeColor="text1"/>
          <w:szCs w:val="24"/>
        </w:rPr>
        <w:t>ον</w:t>
      </w:r>
      <w:r w:rsidRPr="004C2519">
        <w:rPr>
          <w:rFonts w:eastAsia="Times New Roman"/>
          <w:color w:val="000000" w:themeColor="text1"/>
          <w:szCs w:val="24"/>
        </w:rPr>
        <w:t xml:space="preserve">ται </w:t>
      </w:r>
      <w:r w:rsidRPr="004C2519">
        <w:rPr>
          <w:rFonts w:eastAsia="Times New Roman"/>
          <w:color w:val="000000" w:themeColor="text1"/>
          <w:szCs w:val="24"/>
        </w:rPr>
        <w:t>σε απόλυτη α</w:t>
      </w:r>
      <w:r>
        <w:rPr>
          <w:rFonts w:eastAsia="Times New Roman"/>
          <w:color w:val="000000" w:themeColor="text1"/>
          <w:szCs w:val="24"/>
        </w:rPr>
        <w:t>να</w:t>
      </w:r>
      <w:r w:rsidRPr="004C2519">
        <w:rPr>
          <w:rFonts w:eastAsia="Times New Roman"/>
          <w:color w:val="000000" w:themeColor="text1"/>
          <w:szCs w:val="24"/>
        </w:rPr>
        <w:t xml:space="preserve">ντιστοιχία με την </w:t>
      </w:r>
      <w:r>
        <w:rPr>
          <w:rFonts w:eastAsia="Times New Roman"/>
          <w:color w:val="000000" w:themeColor="text1"/>
          <w:szCs w:val="24"/>
        </w:rPr>
        <w:t>ι</w:t>
      </w:r>
      <w:r w:rsidRPr="004C2519">
        <w:rPr>
          <w:rFonts w:eastAsia="Times New Roman"/>
          <w:color w:val="000000" w:themeColor="text1"/>
          <w:szCs w:val="24"/>
        </w:rPr>
        <w:t>δεολογία του</w:t>
      </w:r>
      <w:r>
        <w:rPr>
          <w:rFonts w:eastAsia="Times New Roman"/>
          <w:color w:val="000000" w:themeColor="text1"/>
          <w:szCs w:val="24"/>
        </w:rPr>
        <w:t>. Α</w:t>
      </w:r>
      <w:r w:rsidRPr="004C2519">
        <w:rPr>
          <w:rFonts w:eastAsia="Times New Roman"/>
          <w:color w:val="000000" w:themeColor="text1"/>
          <w:szCs w:val="24"/>
        </w:rPr>
        <w:t xml:space="preserve">υτά που ακούσαμε από τη Χρυσή Αυγή είναι και </w:t>
      </w:r>
      <w:r w:rsidRPr="004C2519">
        <w:rPr>
          <w:rFonts w:eastAsia="Times New Roman"/>
          <w:color w:val="000000" w:themeColor="text1"/>
          <w:szCs w:val="24"/>
        </w:rPr>
        <w:lastRenderedPageBreak/>
        <w:t>τα δύο για τα σκουπίδια και</w:t>
      </w:r>
      <w:r>
        <w:rPr>
          <w:rFonts w:eastAsia="Times New Roman"/>
          <w:color w:val="000000" w:themeColor="text1"/>
          <w:szCs w:val="24"/>
        </w:rPr>
        <w:t>,</w:t>
      </w:r>
      <w:r w:rsidRPr="004C2519">
        <w:rPr>
          <w:rFonts w:eastAsia="Times New Roman"/>
          <w:color w:val="000000" w:themeColor="text1"/>
          <w:szCs w:val="24"/>
        </w:rPr>
        <w:t xml:space="preserve"> ως εκ τούτου</w:t>
      </w:r>
      <w:r>
        <w:rPr>
          <w:rFonts w:eastAsia="Times New Roman"/>
          <w:color w:val="000000" w:themeColor="text1"/>
          <w:szCs w:val="24"/>
        </w:rPr>
        <w:t>,</w:t>
      </w:r>
      <w:r w:rsidRPr="004C2519">
        <w:rPr>
          <w:rFonts w:eastAsia="Times New Roman"/>
          <w:color w:val="000000" w:themeColor="text1"/>
          <w:szCs w:val="24"/>
        </w:rPr>
        <w:t xml:space="preserve"> δεν πρόκειται να απαντήσουμε</w:t>
      </w:r>
      <w:r>
        <w:rPr>
          <w:rFonts w:eastAsia="Times New Roman"/>
          <w:color w:val="000000" w:themeColor="text1"/>
          <w:szCs w:val="24"/>
        </w:rPr>
        <w:t>.</w:t>
      </w:r>
    </w:p>
    <w:p w14:paraId="01A9DDA1"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Τ</w:t>
      </w:r>
      <w:r w:rsidRPr="004C2519">
        <w:rPr>
          <w:rFonts w:eastAsia="Times New Roman"/>
          <w:color w:val="000000" w:themeColor="text1"/>
          <w:szCs w:val="24"/>
        </w:rPr>
        <w:t>ο δεύτερο που θέλω να πω είναι το εξής</w:t>
      </w:r>
      <w:r>
        <w:rPr>
          <w:rFonts w:eastAsia="Times New Roman"/>
          <w:color w:val="000000" w:themeColor="text1"/>
          <w:szCs w:val="24"/>
        </w:rPr>
        <w:t>: Σ</w:t>
      </w:r>
      <w:r w:rsidRPr="004C2519">
        <w:rPr>
          <w:rFonts w:eastAsia="Times New Roman"/>
          <w:color w:val="000000" w:themeColor="text1"/>
          <w:szCs w:val="24"/>
        </w:rPr>
        <w:t>χετικά με την ένσ</w:t>
      </w:r>
      <w:r>
        <w:rPr>
          <w:rFonts w:eastAsia="Times New Roman"/>
          <w:color w:val="000000" w:themeColor="text1"/>
          <w:szCs w:val="24"/>
        </w:rPr>
        <w:t>ταση αντισυν</w:t>
      </w:r>
      <w:r>
        <w:rPr>
          <w:rFonts w:eastAsia="Times New Roman"/>
          <w:color w:val="000000" w:themeColor="text1"/>
          <w:szCs w:val="24"/>
        </w:rPr>
        <w:t xml:space="preserve">ταγματικότητας του κόμματος των </w:t>
      </w:r>
      <w:r>
        <w:rPr>
          <w:rFonts w:eastAsia="Times New Roman"/>
          <w:color w:val="000000" w:themeColor="text1"/>
          <w:szCs w:val="24"/>
        </w:rPr>
        <w:t>Α</w:t>
      </w:r>
      <w:r w:rsidRPr="004C2519">
        <w:rPr>
          <w:rFonts w:eastAsia="Times New Roman"/>
          <w:color w:val="000000" w:themeColor="text1"/>
          <w:szCs w:val="24"/>
        </w:rPr>
        <w:t>νεξ</w:t>
      </w:r>
      <w:r>
        <w:rPr>
          <w:rFonts w:eastAsia="Times New Roman"/>
          <w:color w:val="000000" w:themeColor="text1"/>
          <w:szCs w:val="24"/>
        </w:rPr>
        <w:t>α</w:t>
      </w:r>
      <w:r w:rsidRPr="004C2519">
        <w:rPr>
          <w:rFonts w:eastAsia="Times New Roman"/>
          <w:color w:val="000000" w:themeColor="text1"/>
          <w:szCs w:val="24"/>
        </w:rPr>
        <w:t>ρτ</w:t>
      </w:r>
      <w:r>
        <w:rPr>
          <w:rFonts w:eastAsia="Times New Roman"/>
          <w:color w:val="000000" w:themeColor="text1"/>
          <w:szCs w:val="24"/>
        </w:rPr>
        <w:t>ή</w:t>
      </w:r>
      <w:r w:rsidRPr="004C2519">
        <w:rPr>
          <w:rFonts w:eastAsia="Times New Roman"/>
          <w:color w:val="000000" w:themeColor="text1"/>
          <w:szCs w:val="24"/>
        </w:rPr>
        <w:t xml:space="preserve">των </w:t>
      </w:r>
      <w:r w:rsidRPr="004C2519">
        <w:rPr>
          <w:rFonts w:eastAsia="Times New Roman"/>
          <w:color w:val="000000" w:themeColor="text1"/>
          <w:szCs w:val="24"/>
        </w:rPr>
        <w:t>Ελλήνων</w:t>
      </w:r>
      <w:r>
        <w:rPr>
          <w:rFonts w:eastAsia="Times New Roman"/>
          <w:color w:val="000000" w:themeColor="text1"/>
          <w:szCs w:val="24"/>
        </w:rPr>
        <w:t>,</w:t>
      </w:r>
      <w:r w:rsidRPr="004C2519">
        <w:rPr>
          <w:rFonts w:eastAsia="Times New Roman"/>
          <w:color w:val="000000" w:themeColor="text1"/>
          <w:szCs w:val="24"/>
        </w:rPr>
        <w:t xml:space="preserve"> θέλω να τονίσω τούτο</w:t>
      </w:r>
      <w:r>
        <w:rPr>
          <w:rFonts w:eastAsia="Times New Roman"/>
          <w:color w:val="000000" w:themeColor="text1"/>
          <w:szCs w:val="24"/>
        </w:rPr>
        <w:t>,</w:t>
      </w:r>
      <w:r w:rsidRPr="004C2519">
        <w:rPr>
          <w:rFonts w:eastAsia="Times New Roman"/>
          <w:color w:val="000000" w:themeColor="text1"/>
          <w:szCs w:val="24"/>
        </w:rPr>
        <w:t xml:space="preserve"> ότι</w:t>
      </w:r>
      <w:r>
        <w:rPr>
          <w:rFonts w:eastAsia="Times New Roman"/>
          <w:color w:val="000000" w:themeColor="text1"/>
          <w:szCs w:val="24"/>
        </w:rPr>
        <w:t>,</w:t>
      </w:r>
      <w:r w:rsidRPr="004C2519">
        <w:rPr>
          <w:rFonts w:eastAsia="Times New Roman"/>
          <w:color w:val="000000" w:themeColor="text1"/>
          <w:szCs w:val="24"/>
        </w:rPr>
        <w:t xml:space="preserve"> αν είχε ένα νόημα να συζητήσουμε για το άρθρο 28 παράγραφος 1 ή 2 </w:t>
      </w:r>
      <w:r>
        <w:rPr>
          <w:rFonts w:eastAsia="Times New Roman"/>
          <w:color w:val="000000" w:themeColor="text1"/>
          <w:szCs w:val="24"/>
        </w:rPr>
        <w:t xml:space="preserve">και </w:t>
      </w:r>
      <w:r w:rsidRPr="004C2519">
        <w:rPr>
          <w:rFonts w:eastAsia="Times New Roman"/>
          <w:color w:val="000000" w:themeColor="text1"/>
          <w:szCs w:val="24"/>
        </w:rPr>
        <w:t>ποιο τ</w:t>
      </w:r>
      <w:r>
        <w:rPr>
          <w:rFonts w:eastAsia="Times New Roman"/>
          <w:color w:val="000000" w:themeColor="text1"/>
          <w:szCs w:val="24"/>
        </w:rPr>
        <w:t xml:space="preserve">υγχάνει </w:t>
      </w:r>
      <w:r w:rsidRPr="004C2519">
        <w:rPr>
          <w:rFonts w:eastAsia="Times New Roman"/>
          <w:color w:val="000000" w:themeColor="text1"/>
          <w:szCs w:val="24"/>
        </w:rPr>
        <w:t>εφαρμογής</w:t>
      </w:r>
      <w:r>
        <w:rPr>
          <w:rFonts w:eastAsia="Times New Roman"/>
          <w:color w:val="000000" w:themeColor="text1"/>
          <w:szCs w:val="24"/>
        </w:rPr>
        <w:t xml:space="preserve">, </w:t>
      </w:r>
      <w:r w:rsidRPr="004C2519">
        <w:rPr>
          <w:rFonts w:eastAsia="Times New Roman"/>
          <w:color w:val="000000" w:themeColor="text1"/>
          <w:szCs w:val="24"/>
        </w:rPr>
        <w:t xml:space="preserve">αυτή η συζήτηση νομίζω </w:t>
      </w:r>
      <w:r>
        <w:rPr>
          <w:rFonts w:eastAsia="Times New Roman"/>
          <w:color w:val="000000" w:themeColor="text1"/>
          <w:szCs w:val="24"/>
        </w:rPr>
        <w:t>ε</w:t>
      </w:r>
      <w:r w:rsidRPr="004C2519">
        <w:rPr>
          <w:rFonts w:eastAsia="Times New Roman"/>
          <w:color w:val="000000" w:themeColor="text1"/>
          <w:szCs w:val="24"/>
        </w:rPr>
        <w:t xml:space="preserve">ξαντλήθηκε </w:t>
      </w:r>
      <w:r>
        <w:rPr>
          <w:rFonts w:eastAsia="Times New Roman"/>
          <w:color w:val="000000" w:themeColor="text1"/>
          <w:szCs w:val="24"/>
        </w:rPr>
        <w:t>κατά την κύρωση της Σ</w:t>
      </w:r>
      <w:r w:rsidRPr="004C2519">
        <w:rPr>
          <w:rFonts w:eastAsia="Times New Roman"/>
          <w:color w:val="000000" w:themeColor="text1"/>
          <w:szCs w:val="24"/>
        </w:rPr>
        <w:t>υμφωνίας των Πρεσπών</w:t>
      </w:r>
      <w:r>
        <w:rPr>
          <w:rFonts w:eastAsia="Times New Roman"/>
          <w:color w:val="000000" w:themeColor="text1"/>
          <w:szCs w:val="24"/>
        </w:rPr>
        <w:t>,</w:t>
      </w:r>
      <w:r w:rsidRPr="004C2519">
        <w:rPr>
          <w:rFonts w:eastAsia="Times New Roman"/>
          <w:color w:val="000000" w:themeColor="text1"/>
          <w:szCs w:val="24"/>
        </w:rPr>
        <w:t xml:space="preserve"> διό</w:t>
      </w:r>
      <w:r w:rsidRPr="004C2519">
        <w:rPr>
          <w:rFonts w:eastAsia="Times New Roman"/>
          <w:color w:val="000000" w:themeColor="text1"/>
          <w:szCs w:val="24"/>
        </w:rPr>
        <w:t xml:space="preserve">τι τουλάχιστον θεωρητικά εκεί </w:t>
      </w:r>
      <w:r>
        <w:rPr>
          <w:rFonts w:eastAsia="Times New Roman"/>
          <w:color w:val="000000" w:themeColor="text1"/>
          <w:szCs w:val="24"/>
        </w:rPr>
        <w:t>τυγχάνει</w:t>
      </w:r>
      <w:r w:rsidRPr="004C2519">
        <w:rPr>
          <w:rFonts w:eastAsia="Times New Roman"/>
          <w:color w:val="000000" w:themeColor="text1"/>
          <w:szCs w:val="24"/>
        </w:rPr>
        <w:t xml:space="preserve"> εφαρμογή</w:t>
      </w:r>
      <w:r>
        <w:rPr>
          <w:rFonts w:eastAsia="Times New Roman"/>
          <w:color w:val="000000" w:themeColor="text1"/>
          <w:szCs w:val="24"/>
        </w:rPr>
        <w:t>ς</w:t>
      </w:r>
      <w:r w:rsidRPr="004C2519">
        <w:rPr>
          <w:rFonts w:eastAsia="Times New Roman"/>
          <w:color w:val="000000" w:themeColor="text1"/>
          <w:szCs w:val="24"/>
        </w:rPr>
        <w:t xml:space="preserve"> το άρθρο 28 </w:t>
      </w:r>
      <w:r>
        <w:rPr>
          <w:rFonts w:eastAsia="Times New Roman"/>
          <w:color w:val="000000" w:themeColor="text1"/>
          <w:szCs w:val="24"/>
        </w:rPr>
        <w:t xml:space="preserve">παράγραφος </w:t>
      </w:r>
      <w:r w:rsidRPr="004C2519">
        <w:rPr>
          <w:rFonts w:eastAsia="Times New Roman"/>
          <w:color w:val="000000" w:themeColor="text1"/>
          <w:szCs w:val="24"/>
        </w:rPr>
        <w:t>2</w:t>
      </w:r>
      <w:r>
        <w:rPr>
          <w:rFonts w:eastAsia="Times New Roman"/>
          <w:color w:val="000000" w:themeColor="text1"/>
          <w:szCs w:val="24"/>
        </w:rPr>
        <w:t>, π</w:t>
      </w:r>
      <w:r w:rsidRPr="004C2519">
        <w:rPr>
          <w:rFonts w:eastAsia="Times New Roman"/>
          <w:color w:val="000000" w:themeColor="text1"/>
          <w:szCs w:val="24"/>
        </w:rPr>
        <w:t xml:space="preserve">αρά το γεγονός ότι </w:t>
      </w:r>
      <w:r>
        <w:rPr>
          <w:rFonts w:eastAsia="Times New Roman"/>
          <w:color w:val="000000" w:themeColor="text1"/>
          <w:szCs w:val="24"/>
        </w:rPr>
        <w:t>στ</w:t>
      </w:r>
      <w:r w:rsidRPr="004C2519">
        <w:rPr>
          <w:rFonts w:eastAsia="Times New Roman"/>
          <w:color w:val="000000" w:themeColor="text1"/>
          <w:szCs w:val="24"/>
        </w:rPr>
        <w:t>η συγκεκριμένη συνθήκη δεν υπήρξε κα</w:t>
      </w:r>
      <w:r>
        <w:rPr>
          <w:rFonts w:eastAsia="Times New Roman"/>
          <w:color w:val="000000" w:themeColor="text1"/>
          <w:szCs w:val="24"/>
        </w:rPr>
        <w:t>μ</w:t>
      </w:r>
      <w:r w:rsidRPr="004C2519">
        <w:rPr>
          <w:rFonts w:eastAsia="Times New Roman"/>
          <w:color w:val="000000" w:themeColor="text1"/>
          <w:szCs w:val="24"/>
        </w:rPr>
        <w:t xml:space="preserve">μία </w:t>
      </w:r>
      <w:r>
        <w:rPr>
          <w:rFonts w:eastAsia="Times New Roman"/>
          <w:color w:val="000000" w:themeColor="text1"/>
          <w:szCs w:val="24"/>
        </w:rPr>
        <w:t xml:space="preserve">εκχώρηση αρμοδιότητας, </w:t>
      </w:r>
      <w:r w:rsidRPr="004C2519">
        <w:rPr>
          <w:rFonts w:eastAsia="Times New Roman"/>
          <w:color w:val="000000" w:themeColor="text1"/>
          <w:szCs w:val="24"/>
        </w:rPr>
        <w:t>πολύ δε περισσότερο εξουσίας</w:t>
      </w:r>
      <w:r>
        <w:rPr>
          <w:rFonts w:eastAsia="Times New Roman"/>
          <w:color w:val="000000" w:themeColor="text1"/>
          <w:szCs w:val="24"/>
        </w:rPr>
        <w:t xml:space="preserve">. </w:t>
      </w:r>
    </w:p>
    <w:p w14:paraId="01A9DDA2"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Όμως, </w:t>
      </w:r>
      <w:r w:rsidRPr="004C2519">
        <w:rPr>
          <w:rFonts w:eastAsia="Times New Roman"/>
          <w:color w:val="000000" w:themeColor="text1"/>
          <w:szCs w:val="24"/>
        </w:rPr>
        <w:t xml:space="preserve">θα </w:t>
      </w:r>
      <w:r>
        <w:rPr>
          <w:rFonts w:eastAsia="Times New Roman"/>
          <w:color w:val="000000" w:themeColor="text1"/>
          <w:szCs w:val="24"/>
        </w:rPr>
        <w:t>μπορούσε κάποιος να ισχυριστεί ό</w:t>
      </w:r>
      <w:r w:rsidRPr="004C2519">
        <w:rPr>
          <w:rFonts w:eastAsia="Times New Roman"/>
          <w:color w:val="000000" w:themeColor="text1"/>
          <w:szCs w:val="24"/>
        </w:rPr>
        <w:t>τι</w:t>
      </w:r>
      <w:r>
        <w:rPr>
          <w:rFonts w:eastAsia="Times New Roman"/>
          <w:color w:val="000000" w:themeColor="text1"/>
          <w:szCs w:val="24"/>
        </w:rPr>
        <w:t>,</w:t>
      </w:r>
      <w:r w:rsidRPr="004C2519">
        <w:rPr>
          <w:rFonts w:eastAsia="Times New Roman"/>
          <w:color w:val="000000" w:themeColor="text1"/>
          <w:szCs w:val="24"/>
        </w:rPr>
        <w:t xml:space="preserve"> όπως αναφέρει το άρθρο 28 </w:t>
      </w:r>
      <w:r>
        <w:rPr>
          <w:rFonts w:eastAsia="Times New Roman"/>
          <w:color w:val="000000" w:themeColor="text1"/>
          <w:szCs w:val="24"/>
        </w:rPr>
        <w:t xml:space="preserve">παράγραφος </w:t>
      </w:r>
      <w:r w:rsidRPr="004C2519">
        <w:rPr>
          <w:rFonts w:eastAsia="Times New Roman"/>
          <w:color w:val="000000" w:themeColor="text1"/>
          <w:szCs w:val="24"/>
        </w:rPr>
        <w:t>2</w:t>
      </w:r>
      <w:r>
        <w:rPr>
          <w:rFonts w:eastAsia="Times New Roman"/>
          <w:color w:val="000000" w:themeColor="text1"/>
          <w:szCs w:val="24"/>
        </w:rPr>
        <w:t>,</w:t>
      </w:r>
      <w:r w:rsidRPr="004C2519">
        <w:rPr>
          <w:rFonts w:eastAsia="Times New Roman"/>
          <w:color w:val="000000" w:themeColor="text1"/>
          <w:szCs w:val="24"/>
        </w:rPr>
        <w:t xml:space="preserve"> έχουμε μ</w:t>
      </w:r>
      <w:r>
        <w:rPr>
          <w:rFonts w:eastAsia="Times New Roman"/>
          <w:color w:val="000000" w:themeColor="text1"/>
          <w:szCs w:val="24"/>
        </w:rPr>
        <w:t>ι</w:t>
      </w:r>
      <w:r w:rsidRPr="004C2519">
        <w:rPr>
          <w:rFonts w:eastAsia="Times New Roman"/>
          <w:color w:val="000000" w:themeColor="text1"/>
          <w:szCs w:val="24"/>
        </w:rPr>
        <w:t>α διεθνή συνθήκη</w:t>
      </w:r>
      <w:r>
        <w:rPr>
          <w:rFonts w:eastAsia="Times New Roman"/>
          <w:color w:val="000000" w:themeColor="text1"/>
          <w:szCs w:val="24"/>
        </w:rPr>
        <w:t>,</w:t>
      </w:r>
      <w:r w:rsidRPr="004C2519">
        <w:rPr>
          <w:rFonts w:eastAsia="Times New Roman"/>
          <w:color w:val="000000" w:themeColor="text1"/>
          <w:szCs w:val="24"/>
        </w:rPr>
        <w:t xml:space="preserve"> η οποία μπορεί να εμπεριέχει κ</w:t>
      </w:r>
      <w:r>
        <w:rPr>
          <w:rFonts w:eastAsia="Times New Roman"/>
          <w:color w:val="000000" w:themeColor="text1"/>
          <w:szCs w:val="24"/>
        </w:rPr>
        <w:t>άτι τέτοιο. Ε</w:t>
      </w:r>
      <w:r w:rsidRPr="004C2519">
        <w:rPr>
          <w:rFonts w:eastAsia="Times New Roman"/>
          <w:color w:val="000000" w:themeColor="text1"/>
          <w:szCs w:val="24"/>
        </w:rPr>
        <w:t xml:space="preserve">παναλαμβάνω ότι η </w:t>
      </w:r>
      <w:r>
        <w:rPr>
          <w:rFonts w:eastAsia="Times New Roman"/>
          <w:color w:val="000000" w:themeColor="text1"/>
          <w:szCs w:val="24"/>
        </w:rPr>
        <w:t>Σ</w:t>
      </w:r>
      <w:r w:rsidRPr="004C2519">
        <w:rPr>
          <w:rFonts w:eastAsia="Times New Roman"/>
          <w:color w:val="000000" w:themeColor="text1"/>
          <w:szCs w:val="24"/>
        </w:rPr>
        <w:t>υμφωνία των Πρεσπών δεν είχε κα</w:t>
      </w:r>
      <w:r>
        <w:rPr>
          <w:rFonts w:eastAsia="Times New Roman"/>
          <w:color w:val="000000" w:themeColor="text1"/>
          <w:szCs w:val="24"/>
        </w:rPr>
        <w:t>μ</w:t>
      </w:r>
      <w:r w:rsidRPr="004C2519">
        <w:rPr>
          <w:rFonts w:eastAsia="Times New Roman"/>
          <w:color w:val="000000" w:themeColor="text1"/>
          <w:szCs w:val="24"/>
        </w:rPr>
        <w:t>μία τέτοια παράμετρο</w:t>
      </w:r>
      <w:r>
        <w:rPr>
          <w:rFonts w:eastAsia="Times New Roman"/>
          <w:color w:val="000000" w:themeColor="text1"/>
          <w:szCs w:val="24"/>
        </w:rPr>
        <w:t>, δηλαδή εκχώρηση αρμοδιοτήτων ή</w:t>
      </w:r>
      <w:r w:rsidRPr="004C2519">
        <w:rPr>
          <w:rFonts w:eastAsia="Times New Roman"/>
          <w:color w:val="000000" w:themeColor="text1"/>
          <w:szCs w:val="24"/>
        </w:rPr>
        <w:t xml:space="preserve"> εξουσίας</w:t>
      </w:r>
      <w:r>
        <w:rPr>
          <w:rFonts w:eastAsia="Times New Roman"/>
          <w:color w:val="000000" w:themeColor="text1"/>
          <w:szCs w:val="24"/>
        </w:rPr>
        <w:t>.</w:t>
      </w:r>
    </w:p>
    <w:p w14:paraId="01A9DDA3"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Σ</w:t>
      </w:r>
      <w:r w:rsidRPr="004C2519">
        <w:rPr>
          <w:rFonts w:eastAsia="Times New Roman"/>
          <w:color w:val="000000" w:themeColor="text1"/>
          <w:szCs w:val="24"/>
        </w:rPr>
        <w:t>ήμερα που έχουμε την κύρωση το</w:t>
      </w:r>
      <w:r w:rsidRPr="004C2519">
        <w:rPr>
          <w:rFonts w:eastAsia="Times New Roman"/>
          <w:color w:val="000000" w:themeColor="text1"/>
          <w:szCs w:val="24"/>
        </w:rPr>
        <w:t>υ Πρωτοκόλλου Εισόδου της Βόρειας Μακεδονίας</w:t>
      </w:r>
      <w:r>
        <w:rPr>
          <w:rFonts w:eastAsia="Times New Roman"/>
          <w:color w:val="000000" w:themeColor="text1"/>
          <w:szCs w:val="24"/>
        </w:rPr>
        <w:t>,</w:t>
      </w:r>
      <w:r w:rsidRPr="004C2519">
        <w:rPr>
          <w:rFonts w:eastAsia="Times New Roman"/>
          <w:color w:val="000000" w:themeColor="text1"/>
          <w:szCs w:val="24"/>
        </w:rPr>
        <w:t xml:space="preserve"> της Πρώην Γιουγκοσλαβικής Δημοκρατίας της Μακεδονίας</w:t>
      </w:r>
      <w:r>
        <w:rPr>
          <w:rFonts w:eastAsia="Times New Roman"/>
          <w:color w:val="000000" w:themeColor="text1"/>
          <w:szCs w:val="24"/>
        </w:rPr>
        <w:t>,</w:t>
      </w:r>
      <w:r w:rsidRPr="004C2519">
        <w:rPr>
          <w:rFonts w:eastAsia="Times New Roman"/>
          <w:color w:val="000000" w:themeColor="text1"/>
          <w:szCs w:val="24"/>
        </w:rPr>
        <w:t xml:space="preserve"> στο ΝΑΤΟ</w:t>
      </w:r>
      <w:r>
        <w:rPr>
          <w:rFonts w:eastAsia="Times New Roman"/>
          <w:color w:val="000000" w:themeColor="text1"/>
          <w:szCs w:val="24"/>
        </w:rPr>
        <w:t>,</w:t>
      </w:r>
      <w:r w:rsidRPr="004C2519">
        <w:rPr>
          <w:rFonts w:eastAsia="Times New Roman"/>
          <w:color w:val="000000" w:themeColor="text1"/>
          <w:szCs w:val="24"/>
        </w:rPr>
        <w:t xml:space="preserve"> δεν υπάρχει από μέρους </w:t>
      </w:r>
      <w:r w:rsidRPr="004C2519">
        <w:rPr>
          <w:rFonts w:eastAsia="Times New Roman"/>
          <w:color w:val="000000" w:themeColor="text1"/>
          <w:szCs w:val="24"/>
        </w:rPr>
        <w:lastRenderedPageBreak/>
        <w:t>της Ελλάδας κα</w:t>
      </w:r>
      <w:r>
        <w:rPr>
          <w:rFonts w:eastAsia="Times New Roman"/>
          <w:color w:val="000000" w:themeColor="text1"/>
          <w:szCs w:val="24"/>
        </w:rPr>
        <w:t>μ</w:t>
      </w:r>
      <w:r w:rsidRPr="004C2519">
        <w:rPr>
          <w:rFonts w:eastAsia="Times New Roman"/>
          <w:color w:val="000000" w:themeColor="text1"/>
          <w:szCs w:val="24"/>
        </w:rPr>
        <w:t xml:space="preserve">μία </w:t>
      </w:r>
      <w:r>
        <w:rPr>
          <w:rFonts w:eastAsia="Times New Roman"/>
          <w:color w:val="000000" w:themeColor="text1"/>
          <w:szCs w:val="24"/>
        </w:rPr>
        <w:t xml:space="preserve">εκχώρηση </w:t>
      </w:r>
      <w:r w:rsidRPr="004C2519">
        <w:rPr>
          <w:rFonts w:eastAsia="Times New Roman"/>
          <w:color w:val="000000" w:themeColor="text1"/>
          <w:szCs w:val="24"/>
        </w:rPr>
        <w:t>αρμοδιότητας εξουσίας</w:t>
      </w:r>
      <w:r>
        <w:rPr>
          <w:rFonts w:eastAsia="Times New Roman"/>
          <w:color w:val="000000" w:themeColor="text1"/>
          <w:szCs w:val="24"/>
        </w:rPr>
        <w:t xml:space="preserve">. Εάν </w:t>
      </w:r>
      <w:r w:rsidRPr="004C2519">
        <w:rPr>
          <w:rFonts w:eastAsia="Times New Roman"/>
          <w:color w:val="000000" w:themeColor="text1"/>
          <w:szCs w:val="24"/>
        </w:rPr>
        <w:t>υπάρχει από κάποιον</w:t>
      </w:r>
      <w:r>
        <w:rPr>
          <w:rFonts w:eastAsia="Times New Roman"/>
          <w:color w:val="000000" w:themeColor="text1"/>
          <w:szCs w:val="24"/>
        </w:rPr>
        <w:t>,</w:t>
      </w:r>
      <w:r w:rsidRPr="004C2519">
        <w:rPr>
          <w:rFonts w:eastAsia="Times New Roman"/>
          <w:color w:val="000000" w:themeColor="text1"/>
          <w:szCs w:val="24"/>
        </w:rPr>
        <w:t xml:space="preserve"> είναι από το κράτος</w:t>
      </w:r>
      <w:r>
        <w:rPr>
          <w:rFonts w:eastAsia="Times New Roman"/>
          <w:color w:val="000000" w:themeColor="text1"/>
          <w:szCs w:val="24"/>
        </w:rPr>
        <w:t>,</w:t>
      </w:r>
      <w:r w:rsidRPr="004C2519">
        <w:rPr>
          <w:rFonts w:eastAsia="Times New Roman"/>
          <w:color w:val="000000" w:themeColor="text1"/>
          <w:szCs w:val="24"/>
        </w:rPr>
        <w:t xml:space="preserve"> το οποίο αιτείται την έντα</w:t>
      </w:r>
      <w:r w:rsidRPr="004C2519">
        <w:rPr>
          <w:rFonts w:eastAsia="Times New Roman"/>
          <w:color w:val="000000" w:themeColor="text1"/>
          <w:szCs w:val="24"/>
        </w:rPr>
        <w:t>ξ</w:t>
      </w:r>
      <w:r>
        <w:rPr>
          <w:rFonts w:eastAsia="Times New Roman"/>
          <w:color w:val="000000" w:themeColor="text1"/>
          <w:szCs w:val="24"/>
        </w:rPr>
        <w:t>ή του σ’ ένα διεθνή οργανισμό και, β</w:t>
      </w:r>
      <w:r w:rsidRPr="004C2519">
        <w:rPr>
          <w:rFonts w:eastAsia="Times New Roman"/>
          <w:color w:val="000000" w:themeColor="text1"/>
          <w:szCs w:val="24"/>
        </w:rPr>
        <w:t>εβαίως</w:t>
      </w:r>
      <w:r>
        <w:rPr>
          <w:rFonts w:eastAsia="Times New Roman"/>
          <w:color w:val="000000" w:themeColor="text1"/>
          <w:szCs w:val="24"/>
        </w:rPr>
        <w:t>,</w:t>
      </w:r>
      <w:r w:rsidRPr="004C2519">
        <w:rPr>
          <w:rFonts w:eastAsia="Times New Roman"/>
          <w:color w:val="000000" w:themeColor="text1"/>
          <w:szCs w:val="24"/>
        </w:rPr>
        <w:t xml:space="preserve"> συμπαρασύρει αυτή η αίτηση </w:t>
      </w:r>
      <w:r>
        <w:rPr>
          <w:rFonts w:eastAsia="Times New Roman"/>
          <w:color w:val="000000" w:themeColor="text1"/>
          <w:szCs w:val="24"/>
        </w:rPr>
        <w:t>-</w:t>
      </w:r>
      <w:r w:rsidRPr="004C2519">
        <w:rPr>
          <w:rFonts w:eastAsia="Times New Roman"/>
          <w:color w:val="000000" w:themeColor="text1"/>
          <w:szCs w:val="24"/>
        </w:rPr>
        <w:t>και προφανές είναι αυτό</w:t>
      </w:r>
      <w:r>
        <w:rPr>
          <w:rFonts w:eastAsia="Times New Roman"/>
          <w:color w:val="000000" w:themeColor="text1"/>
          <w:szCs w:val="24"/>
        </w:rPr>
        <w:t>- εκχώρηση κάποιω</w:t>
      </w:r>
      <w:r w:rsidRPr="004C2519">
        <w:rPr>
          <w:rFonts w:eastAsia="Times New Roman"/>
          <w:color w:val="000000" w:themeColor="text1"/>
          <w:szCs w:val="24"/>
        </w:rPr>
        <w:t>ν αρμοδιοτήτων</w:t>
      </w:r>
      <w:r>
        <w:rPr>
          <w:rFonts w:eastAsia="Times New Roman"/>
          <w:color w:val="000000" w:themeColor="text1"/>
          <w:szCs w:val="24"/>
        </w:rPr>
        <w:t>.</w:t>
      </w:r>
    </w:p>
    <w:p w14:paraId="01A9DDA4" w14:textId="77777777" w:rsidR="00887A51" w:rsidRDefault="009C255F">
      <w:pPr>
        <w:spacing w:after="0" w:line="600" w:lineRule="auto"/>
        <w:ind w:firstLine="720"/>
        <w:jc w:val="both"/>
        <w:rPr>
          <w:rFonts w:eastAsia="Times New Roman"/>
          <w:color w:val="000000" w:themeColor="text1"/>
          <w:szCs w:val="24"/>
        </w:rPr>
      </w:pPr>
      <w:r w:rsidRPr="004C2519">
        <w:rPr>
          <w:rFonts w:eastAsia="Times New Roman"/>
          <w:color w:val="000000" w:themeColor="text1"/>
          <w:szCs w:val="24"/>
        </w:rPr>
        <w:t xml:space="preserve">Όσον αφορά τη χώρα </w:t>
      </w:r>
      <w:r>
        <w:rPr>
          <w:rFonts w:eastAsia="Times New Roman"/>
          <w:color w:val="000000" w:themeColor="text1"/>
          <w:szCs w:val="24"/>
        </w:rPr>
        <w:t>μας,</w:t>
      </w:r>
      <w:r w:rsidRPr="004C2519">
        <w:rPr>
          <w:rFonts w:eastAsia="Times New Roman"/>
          <w:color w:val="000000" w:themeColor="text1"/>
          <w:szCs w:val="24"/>
        </w:rPr>
        <w:t xml:space="preserve"> ό</w:t>
      </w:r>
      <w:r>
        <w:rPr>
          <w:rFonts w:eastAsia="Times New Roman"/>
          <w:color w:val="000000" w:themeColor="text1"/>
          <w:szCs w:val="24"/>
        </w:rPr>
        <w:t>,</w:t>
      </w:r>
      <w:r w:rsidRPr="004C2519">
        <w:rPr>
          <w:rFonts w:eastAsia="Times New Roman"/>
          <w:color w:val="000000" w:themeColor="text1"/>
          <w:szCs w:val="24"/>
        </w:rPr>
        <w:t>τι εκχωρήθηκε</w:t>
      </w:r>
      <w:r>
        <w:rPr>
          <w:rFonts w:eastAsia="Times New Roman"/>
          <w:color w:val="000000" w:themeColor="text1"/>
          <w:szCs w:val="24"/>
        </w:rPr>
        <w:t>,</w:t>
      </w:r>
      <w:r w:rsidRPr="004C2519">
        <w:rPr>
          <w:rFonts w:eastAsia="Times New Roman"/>
          <w:color w:val="000000" w:themeColor="text1"/>
          <w:szCs w:val="24"/>
        </w:rPr>
        <w:t xml:space="preserve"> εκχωρήθηκε</w:t>
      </w:r>
      <w:r>
        <w:rPr>
          <w:rFonts w:eastAsia="Times New Roman"/>
          <w:color w:val="000000" w:themeColor="text1"/>
          <w:szCs w:val="24"/>
        </w:rPr>
        <w:t>,</w:t>
      </w:r>
      <w:r w:rsidRPr="004C2519">
        <w:rPr>
          <w:rFonts w:eastAsia="Times New Roman"/>
          <w:color w:val="000000" w:themeColor="text1"/>
          <w:szCs w:val="24"/>
        </w:rPr>
        <w:t xml:space="preserve"> όταν η Ελλάδα εντάχθ</w:t>
      </w:r>
      <w:r>
        <w:rPr>
          <w:rFonts w:eastAsia="Times New Roman"/>
          <w:color w:val="000000" w:themeColor="text1"/>
          <w:szCs w:val="24"/>
        </w:rPr>
        <w:t>ηκε</w:t>
      </w:r>
      <w:r w:rsidRPr="004C2519">
        <w:rPr>
          <w:rFonts w:eastAsia="Times New Roman"/>
          <w:color w:val="000000" w:themeColor="text1"/>
          <w:szCs w:val="24"/>
        </w:rPr>
        <w:t xml:space="preserve"> στο ΝΑΤΟ και όταν επανεντάχθηκε το 1980</w:t>
      </w:r>
      <w:r>
        <w:rPr>
          <w:rFonts w:eastAsia="Times New Roman"/>
          <w:color w:val="000000" w:themeColor="text1"/>
          <w:szCs w:val="24"/>
        </w:rPr>
        <w:t>.</w:t>
      </w:r>
    </w:p>
    <w:p w14:paraId="01A9DDA5" w14:textId="77777777" w:rsidR="00887A51" w:rsidRDefault="009C255F">
      <w:pPr>
        <w:spacing w:after="0" w:line="600" w:lineRule="auto"/>
        <w:ind w:firstLine="720"/>
        <w:jc w:val="both"/>
        <w:rPr>
          <w:rFonts w:eastAsia="Times New Roman"/>
          <w:color w:val="000000" w:themeColor="text1"/>
          <w:szCs w:val="24"/>
        </w:rPr>
      </w:pPr>
      <w:r w:rsidRPr="004C2519">
        <w:rPr>
          <w:rFonts w:eastAsia="Times New Roman"/>
          <w:color w:val="000000" w:themeColor="text1"/>
          <w:szCs w:val="24"/>
        </w:rPr>
        <w:t>Επομένως</w:t>
      </w:r>
      <w:r>
        <w:rPr>
          <w:rFonts w:eastAsia="Times New Roman"/>
          <w:color w:val="000000" w:themeColor="text1"/>
          <w:szCs w:val="24"/>
        </w:rPr>
        <w:t>,</w:t>
      </w:r>
      <w:r>
        <w:rPr>
          <w:rFonts w:eastAsia="Times New Roman"/>
          <w:color w:val="000000" w:themeColor="text1"/>
          <w:szCs w:val="24"/>
        </w:rPr>
        <w:t xml:space="preserve"> το συγκεκριμένο </w:t>
      </w:r>
      <w:r>
        <w:rPr>
          <w:rFonts w:eastAsia="Times New Roman"/>
          <w:color w:val="000000" w:themeColor="text1"/>
          <w:szCs w:val="24"/>
        </w:rPr>
        <w:t>π</w:t>
      </w:r>
      <w:r w:rsidRPr="004C2519">
        <w:rPr>
          <w:rFonts w:eastAsia="Times New Roman"/>
          <w:color w:val="000000" w:themeColor="text1"/>
          <w:szCs w:val="24"/>
        </w:rPr>
        <w:t xml:space="preserve">ρωτόκολλο </w:t>
      </w:r>
      <w:r>
        <w:rPr>
          <w:rFonts w:eastAsia="Times New Roman"/>
          <w:color w:val="000000" w:themeColor="text1"/>
          <w:szCs w:val="24"/>
        </w:rPr>
        <w:t>δ</w:t>
      </w:r>
      <w:r w:rsidRPr="004C2519">
        <w:rPr>
          <w:rFonts w:eastAsia="Times New Roman"/>
          <w:color w:val="000000" w:themeColor="text1"/>
          <w:szCs w:val="24"/>
        </w:rPr>
        <w:t>εν εμπεριέχει κάποια εκχώρη</w:t>
      </w:r>
      <w:r>
        <w:rPr>
          <w:rFonts w:eastAsia="Times New Roman"/>
          <w:color w:val="000000" w:themeColor="text1"/>
          <w:szCs w:val="24"/>
        </w:rPr>
        <w:t>ση αρμοδιότητας εξουσίας και γι’</w:t>
      </w:r>
      <w:r w:rsidRPr="004C2519">
        <w:rPr>
          <w:rFonts w:eastAsia="Times New Roman"/>
          <w:color w:val="000000" w:themeColor="text1"/>
          <w:szCs w:val="24"/>
        </w:rPr>
        <w:t xml:space="preserve"> αυτό</w:t>
      </w:r>
      <w:r>
        <w:rPr>
          <w:rFonts w:eastAsia="Times New Roman"/>
          <w:color w:val="000000" w:themeColor="text1"/>
          <w:szCs w:val="24"/>
        </w:rPr>
        <w:t>ν</w:t>
      </w:r>
      <w:r w:rsidRPr="004C2519">
        <w:rPr>
          <w:rFonts w:eastAsia="Times New Roman"/>
          <w:color w:val="000000" w:themeColor="text1"/>
          <w:szCs w:val="24"/>
        </w:rPr>
        <w:t xml:space="preserve"> το</w:t>
      </w:r>
      <w:r>
        <w:rPr>
          <w:rFonts w:eastAsia="Times New Roman"/>
          <w:color w:val="000000" w:themeColor="text1"/>
          <w:szCs w:val="24"/>
        </w:rPr>
        <w:t>ν</w:t>
      </w:r>
      <w:r w:rsidRPr="004C2519">
        <w:rPr>
          <w:rFonts w:eastAsia="Times New Roman"/>
          <w:color w:val="000000" w:themeColor="text1"/>
          <w:szCs w:val="24"/>
        </w:rPr>
        <w:t xml:space="preserve"> λόγο ζητάμε από την </w:t>
      </w:r>
      <w:r>
        <w:rPr>
          <w:rFonts w:eastAsia="Times New Roman"/>
          <w:color w:val="000000" w:themeColor="text1"/>
          <w:szCs w:val="24"/>
        </w:rPr>
        <w:t>ε</w:t>
      </w:r>
      <w:r w:rsidRPr="004C2519">
        <w:rPr>
          <w:rFonts w:eastAsia="Times New Roman"/>
          <w:color w:val="000000" w:themeColor="text1"/>
          <w:szCs w:val="24"/>
        </w:rPr>
        <w:t>λληνική Βουλή την απόρριψη της συγκεκριμένης ένστασ</w:t>
      </w:r>
      <w:r>
        <w:rPr>
          <w:rFonts w:eastAsia="Times New Roman"/>
          <w:color w:val="000000" w:themeColor="text1"/>
          <w:szCs w:val="24"/>
        </w:rPr>
        <w:t>η</w:t>
      </w:r>
      <w:r w:rsidRPr="004C2519">
        <w:rPr>
          <w:rFonts w:eastAsia="Times New Roman"/>
          <w:color w:val="000000" w:themeColor="text1"/>
          <w:szCs w:val="24"/>
        </w:rPr>
        <w:t>ς αντισυνταγματικότητας</w:t>
      </w:r>
      <w:r>
        <w:rPr>
          <w:rFonts w:eastAsia="Times New Roman"/>
          <w:color w:val="000000" w:themeColor="text1"/>
          <w:szCs w:val="24"/>
        </w:rPr>
        <w:t>.</w:t>
      </w:r>
    </w:p>
    <w:p w14:paraId="01A9DDA6" w14:textId="77777777" w:rsidR="00887A51" w:rsidRDefault="009C255F">
      <w:pPr>
        <w:spacing w:after="0" w:line="600" w:lineRule="auto"/>
        <w:ind w:firstLine="720"/>
        <w:jc w:val="both"/>
        <w:rPr>
          <w:rFonts w:eastAsia="Times New Roman"/>
          <w:color w:val="000000" w:themeColor="text1"/>
          <w:szCs w:val="24"/>
        </w:rPr>
      </w:pPr>
      <w:r w:rsidRPr="003E1865">
        <w:rPr>
          <w:rFonts w:eastAsia="Times New Roman"/>
          <w:b/>
          <w:color w:val="000000" w:themeColor="text1"/>
          <w:szCs w:val="24"/>
        </w:rPr>
        <w:t>ΠΡΟΕΔΡΕΥΟΥΣΑ (Αναστασία Χριστοδουλοπούλου):</w:t>
      </w:r>
      <w:r>
        <w:rPr>
          <w:rFonts w:eastAsia="Times New Roman"/>
          <w:color w:val="000000" w:themeColor="text1"/>
          <w:szCs w:val="24"/>
        </w:rPr>
        <w:t xml:space="preserve"> Ευχαριστούμε.</w:t>
      </w:r>
    </w:p>
    <w:p w14:paraId="01A9DDA7"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Θέλει κάποιος </w:t>
      </w:r>
      <w:r>
        <w:rPr>
          <w:rFonts w:eastAsia="Times New Roman"/>
          <w:color w:val="000000" w:themeColor="text1"/>
          <w:szCs w:val="24"/>
        </w:rPr>
        <w:t xml:space="preserve">Κοινοβουλευτικός Εκπρόσωπος </w:t>
      </w:r>
      <w:r>
        <w:rPr>
          <w:rFonts w:eastAsia="Times New Roman"/>
          <w:color w:val="000000" w:themeColor="text1"/>
          <w:szCs w:val="24"/>
        </w:rPr>
        <w:t>να πάρει τον λόγο;</w:t>
      </w:r>
    </w:p>
    <w:p w14:paraId="01A9DDA8" w14:textId="77777777" w:rsidR="00887A51" w:rsidRDefault="009C255F">
      <w:pPr>
        <w:spacing w:after="0" w:line="600" w:lineRule="auto"/>
        <w:ind w:firstLine="720"/>
        <w:jc w:val="both"/>
        <w:rPr>
          <w:rFonts w:eastAsia="Times New Roman"/>
          <w:color w:val="000000" w:themeColor="text1"/>
          <w:szCs w:val="24"/>
        </w:rPr>
      </w:pPr>
      <w:r w:rsidRPr="00FF14D1">
        <w:rPr>
          <w:rFonts w:eastAsia="Times New Roman"/>
          <w:b/>
          <w:color w:val="000000" w:themeColor="text1"/>
          <w:szCs w:val="24"/>
        </w:rPr>
        <w:t>ΑΝΔΡΕΑΣ ΛΟΒΕΡΔΟΣ:</w:t>
      </w:r>
      <w:r>
        <w:rPr>
          <w:rFonts w:eastAsia="Times New Roman"/>
          <w:color w:val="000000" w:themeColor="text1"/>
          <w:szCs w:val="24"/>
        </w:rPr>
        <w:t xml:space="preserve"> Εγώ, κυρία Πρόεδρε, παρακαλώ.</w:t>
      </w:r>
    </w:p>
    <w:p w14:paraId="01A9DDA9" w14:textId="77777777" w:rsidR="00887A51" w:rsidRDefault="009C255F">
      <w:pPr>
        <w:spacing w:after="0" w:line="600" w:lineRule="auto"/>
        <w:ind w:firstLine="720"/>
        <w:jc w:val="both"/>
        <w:rPr>
          <w:rFonts w:eastAsia="Times New Roman"/>
          <w:color w:val="000000" w:themeColor="text1"/>
          <w:szCs w:val="24"/>
        </w:rPr>
      </w:pPr>
      <w:r w:rsidRPr="003E1865">
        <w:rPr>
          <w:rFonts w:eastAsia="Times New Roman"/>
          <w:b/>
          <w:color w:val="000000" w:themeColor="text1"/>
          <w:szCs w:val="24"/>
        </w:rPr>
        <w:t>ΑΘΑΝΑΣΙΟΣ ΠΑΦΙΛΗΣ:</w:t>
      </w:r>
      <w:r>
        <w:rPr>
          <w:rFonts w:eastAsia="Times New Roman"/>
          <w:color w:val="000000" w:themeColor="text1"/>
          <w:szCs w:val="24"/>
        </w:rPr>
        <w:t xml:space="preserve"> Κι εγώ, κυρία Πρόεδρε.</w:t>
      </w:r>
    </w:p>
    <w:p w14:paraId="01A9DDAA" w14:textId="77777777" w:rsidR="00887A51" w:rsidRDefault="009C255F">
      <w:pPr>
        <w:spacing w:after="0" w:line="600" w:lineRule="auto"/>
        <w:ind w:firstLine="720"/>
        <w:jc w:val="both"/>
        <w:rPr>
          <w:rFonts w:eastAsia="Times New Roman"/>
          <w:color w:val="000000" w:themeColor="text1"/>
          <w:szCs w:val="24"/>
        </w:rPr>
      </w:pPr>
      <w:r w:rsidRPr="003E1865">
        <w:rPr>
          <w:rFonts w:eastAsia="Times New Roman"/>
          <w:b/>
          <w:color w:val="000000" w:themeColor="text1"/>
          <w:szCs w:val="24"/>
        </w:rPr>
        <w:lastRenderedPageBreak/>
        <w:t xml:space="preserve">ΠΡΟΕΔΡΕΥΟΥΣΑ (Αναστασία Χριστοδουλοπούλου): </w:t>
      </w:r>
      <w:r>
        <w:rPr>
          <w:rFonts w:eastAsia="Times New Roman"/>
          <w:color w:val="000000" w:themeColor="text1"/>
          <w:szCs w:val="24"/>
        </w:rPr>
        <w:t>Με τη σειρά.</w:t>
      </w:r>
    </w:p>
    <w:p w14:paraId="01A9DDAB"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Παρακαλώ, κύριε Λοβέρδο, έχετε τον λόγο.</w:t>
      </w:r>
    </w:p>
    <w:p w14:paraId="01A9DDAC" w14:textId="77777777" w:rsidR="00887A51" w:rsidRDefault="009C255F">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w:t>
      </w:r>
      <w:r>
        <w:rPr>
          <w:rFonts w:eastAsia="Times New Roman"/>
          <w:b/>
          <w:color w:val="000000" w:themeColor="text1"/>
          <w:szCs w:val="24"/>
        </w:rPr>
        <w:t xml:space="preserve"> ΛΟΒΕΡΔΟΣ:</w:t>
      </w:r>
      <w:r>
        <w:rPr>
          <w:rFonts w:eastAsia="Times New Roman"/>
          <w:color w:val="000000" w:themeColor="text1"/>
          <w:szCs w:val="24"/>
        </w:rPr>
        <w:t xml:space="preserve"> Ευχαριστώ, κυρία Πρόεδρε.</w:t>
      </w:r>
    </w:p>
    <w:p w14:paraId="01A9DDAD"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Έ</w:t>
      </w:r>
      <w:r w:rsidRPr="004C2519">
        <w:rPr>
          <w:rFonts w:eastAsia="Times New Roman"/>
          <w:color w:val="000000" w:themeColor="text1"/>
          <w:szCs w:val="24"/>
        </w:rPr>
        <w:t>γινε μ</w:t>
      </w:r>
      <w:r>
        <w:rPr>
          <w:rFonts w:eastAsia="Times New Roman"/>
          <w:color w:val="000000" w:themeColor="text1"/>
          <w:szCs w:val="24"/>
        </w:rPr>
        <w:t>ι</w:t>
      </w:r>
      <w:r w:rsidRPr="004C2519">
        <w:rPr>
          <w:rFonts w:eastAsia="Times New Roman"/>
          <w:color w:val="000000" w:themeColor="text1"/>
          <w:szCs w:val="24"/>
        </w:rPr>
        <w:t>α σχετική συζήτηση για λίγα λεπτά και στη</w:t>
      </w:r>
      <w:r>
        <w:rPr>
          <w:rFonts w:eastAsia="Times New Roman"/>
          <w:color w:val="000000" w:themeColor="text1"/>
          <w:szCs w:val="24"/>
        </w:rPr>
        <w:t xml:space="preserve"> Δ</w:t>
      </w:r>
      <w:r w:rsidRPr="004C2519">
        <w:rPr>
          <w:rFonts w:eastAsia="Times New Roman"/>
          <w:color w:val="000000" w:themeColor="text1"/>
          <w:szCs w:val="24"/>
        </w:rPr>
        <w:t xml:space="preserve">ιαρκή Επιτροπή Εξωτερικών </w:t>
      </w:r>
      <w:r>
        <w:rPr>
          <w:rFonts w:eastAsia="Times New Roman"/>
          <w:color w:val="000000" w:themeColor="text1"/>
          <w:szCs w:val="24"/>
        </w:rPr>
        <w:t>και Ά</w:t>
      </w:r>
      <w:r w:rsidRPr="004C2519">
        <w:rPr>
          <w:rFonts w:eastAsia="Times New Roman"/>
          <w:color w:val="000000" w:themeColor="text1"/>
          <w:szCs w:val="24"/>
        </w:rPr>
        <w:t>μυνας</w:t>
      </w:r>
      <w:r>
        <w:rPr>
          <w:rFonts w:eastAsia="Times New Roman"/>
          <w:color w:val="000000" w:themeColor="text1"/>
          <w:szCs w:val="24"/>
        </w:rPr>
        <w:t>.</w:t>
      </w:r>
      <w:r w:rsidRPr="004C2519">
        <w:rPr>
          <w:rFonts w:eastAsia="Times New Roman"/>
          <w:color w:val="000000" w:themeColor="text1"/>
          <w:szCs w:val="24"/>
        </w:rPr>
        <w:t xml:space="preserve"> </w:t>
      </w:r>
      <w:r>
        <w:rPr>
          <w:rFonts w:eastAsia="Times New Roman"/>
          <w:color w:val="000000" w:themeColor="text1"/>
          <w:szCs w:val="24"/>
        </w:rPr>
        <w:t>Ά</w:t>
      </w:r>
      <w:r w:rsidRPr="004C2519">
        <w:rPr>
          <w:rFonts w:eastAsia="Times New Roman"/>
          <w:color w:val="000000" w:themeColor="text1"/>
          <w:szCs w:val="24"/>
        </w:rPr>
        <w:t>κο</w:t>
      </w:r>
      <w:r>
        <w:rPr>
          <w:rFonts w:eastAsia="Times New Roman"/>
          <w:color w:val="000000" w:themeColor="text1"/>
          <w:szCs w:val="24"/>
        </w:rPr>
        <w:t>υ</w:t>
      </w:r>
      <w:r w:rsidRPr="004C2519">
        <w:rPr>
          <w:rFonts w:eastAsia="Times New Roman"/>
          <w:color w:val="000000" w:themeColor="text1"/>
          <w:szCs w:val="24"/>
        </w:rPr>
        <w:t>σ</w:t>
      </w:r>
      <w:r>
        <w:rPr>
          <w:rFonts w:eastAsia="Times New Roman"/>
          <w:color w:val="000000" w:themeColor="text1"/>
          <w:szCs w:val="24"/>
        </w:rPr>
        <w:t>α</w:t>
      </w:r>
      <w:r w:rsidRPr="004C2519">
        <w:rPr>
          <w:rFonts w:eastAsia="Times New Roman"/>
          <w:color w:val="000000" w:themeColor="text1"/>
          <w:szCs w:val="24"/>
        </w:rPr>
        <w:t xml:space="preserve"> τον </w:t>
      </w:r>
      <w:r>
        <w:rPr>
          <w:rFonts w:eastAsia="Times New Roman"/>
          <w:color w:val="000000" w:themeColor="text1"/>
          <w:szCs w:val="24"/>
        </w:rPr>
        <w:t>Π</w:t>
      </w:r>
      <w:r w:rsidRPr="004C2519">
        <w:rPr>
          <w:rFonts w:eastAsia="Times New Roman"/>
          <w:color w:val="000000" w:themeColor="text1"/>
          <w:szCs w:val="24"/>
        </w:rPr>
        <w:t xml:space="preserve">ρόεδρο των </w:t>
      </w:r>
      <w:r>
        <w:rPr>
          <w:rFonts w:eastAsia="Times New Roman"/>
          <w:color w:val="000000" w:themeColor="text1"/>
          <w:szCs w:val="24"/>
        </w:rPr>
        <w:t>Ανεξαρτή</w:t>
      </w:r>
      <w:r w:rsidRPr="004C2519">
        <w:rPr>
          <w:rFonts w:eastAsia="Times New Roman"/>
          <w:color w:val="000000" w:themeColor="text1"/>
          <w:szCs w:val="24"/>
        </w:rPr>
        <w:t>των Ελλήνων</w:t>
      </w:r>
      <w:r>
        <w:rPr>
          <w:rFonts w:eastAsia="Times New Roman"/>
          <w:color w:val="000000" w:themeColor="text1"/>
          <w:szCs w:val="24"/>
        </w:rPr>
        <w:t xml:space="preserve"> εκεί, αλλά και σε μια ιδιωτική συνομιλία μου</w:t>
      </w:r>
      <w:r w:rsidRPr="004C2519">
        <w:rPr>
          <w:rFonts w:eastAsia="Times New Roman"/>
          <w:color w:val="000000" w:themeColor="text1"/>
          <w:szCs w:val="24"/>
        </w:rPr>
        <w:t xml:space="preserve"> το μετέφερε</w:t>
      </w:r>
      <w:r>
        <w:rPr>
          <w:rFonts w:eastAsia="Times New Roman"/>
          <w:color w:val="000000" w:themeColor="text1"/>
          <w:szCs w:val="24"/>
        </w:rPr>
        <w:t xml:space="preserve">, </w:t>
      </w:r>
      <w:r w:rsidRPr="004C2519">
        <w:rPr>
          <w:rFonts w:eastAsia="Times New Roman"/>
          <w:color w:val="000000" w:themeColor="text1"/>
          <w:szCs w:val="24"/>
        </w:rPr>
        <w:t>ότι υπάρχει μ</w:t>
      </w:r>
      <w:r>
        <w:rPr>
          <w:rFonts w:eastAsia="Times New Roman"/>
          <w:color w:val="000000" w:themeColor="text1"/>
          <w:szCs w:val="24"/>
        </w:rPr>
        <w:t>ι</w:t>
      </w:r>
      <w:r w:rsidRPr="004C2519">
        <w:rPr>
          <w:rFonts w:eastAsia="Times New Roman"/>
          <w:color w:val="000000" w:themeColor="text1"/>
          <w:szCs w:val="24"/>
        </w:rPr>
        <w:t xml:space="preserve">α ιδιαιτερότητα σε σχέση με τη </w:t>
      </w:r>
      <w:r>
        <w:rPr>
          <w:rFonts w:eastAsia="Times New Roman"/>
          <w:color w:val="000000" w:themeColor="text1"/>
          <w:szCs w:val="24"/>
          <w:lang w:val="en-US"/>
        </w:rPr>
        <w:t>FYROM</w:t>
      </w:r>
      <w:r>
        <w:rPr>
          <w:rFonts w:eastAsia="Times New Roman"/>
          <w:color w:val="000000" w:themeColor="text1"/>
          <w:szCs w:val="24"/>
        </w:rPr>
        <w:t xml:space="preserve">, </w:t>
      </w:r>
      <w:r w:rsidRPr="004C2519">
        <w:rPr>
          <w:rFonts w:eastAsia="Times New Roman"/>
          <w:color w:val="000000" w:themeColor="text1"/>
          <w:szCs w:val="24"/>
        </w:rPr>
        <w:t xml:space="preserve">επειδή είναι όμορο κράτος και ένα παρελθόν σχετικό με την Τουρκία στη δεκαετία του </w:t>
      </w:r>
      <w:r>
        <w:rPr>
          <w:rFonts w:eastAsia="Times New Roman"/>
          <w:color w:val="000000" w:themeColor="text1"/>
          <w:szCs w:val="24"/>
        </w:rPr>
        <w:t>19</w:t>
      </w:r>
      <w:r w:rsidRPr="004C2519">
        <w:rPr>
          <w:rFonts w:eastAsia="Times New Roman"/>
          <w:color w:val="000000" w:themeColor="text1"/>
          <w:szCs w:val="24"/>
        </w:rPr>
        <w:t>70</w:t>
      </w:r>
      <w:r>
        <w:rPr>
          <w:rFonts w:eastAsia="Times New Roman"/>
          <w:color w:val="000000" w:themeColor="text1"/>
          <w:szCs w:val="24"/>
        </w:rPr>
        <w:t>.</w:t>
      </w:r>
    </w:p>
    <w:p w14:paraId="01A9DDAE"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Γ</w:t>
      </w:r>
      <w:r w:rsidRPr="004C2519">
        <w:rPr>
          <w:rFonts w:eastAsia="Times New Roman"/>
          <w:color w:val="000000" w:themeColor="text1"/>
          <w:szCs w:val="24"/>
        </w:rPr>
        <w:t>ιατί τα λέω αυτά</w:t>
      </w:r>
      <w:r>
        <w:rPr>
          <w:rFonts w:eastAsia="Times New Roman"/>
          <w:color w:val="000000" w:themeColor="text1"/>
          <w:szCs w:val="24"/>
        </w:rPr>
        <w:t>; Τ</w:t>
      </w:r>
      <w:r w:rsidRPr="004C2519">
        <w:rPr>
          <w:rFonts w:eastAsia="Times New Roman"/>
          <w:color w:val="000000" w:themeColor="text1"/>
          <w:szCs w:val="24"/>
        </w:rPr>
        <w:t xml:space="preserve">α λέω αυτά </w:t>
      </w:r>
      <w:r>
        <w:rPr>
          <w:rFonts w:eastAsia="Times New Roman"/>
          <w:color w:val="000000" w:themeColor="text1"/>
          <w:szCs w:val="24"/>
        </w:rPr>
        <w:t>γ</w:t>
      </w:r>
      <w:r w:rsidRPr="004C2519">
        <w:rPr>
          <w:rFonts w:eastAsia="Times New Roman"/>
          <w:color w:val="000000" w:themeColor="text1"/>
          <w:szCs w:val="24"/>
        </w:rPr>
        <w:t xml:space="preserve">ιατί </w:t>
      </w:r>
      <w:r>
        <w:rPr>
          <w:rFonts w:eastAsia="Times New Roman"/>
          <w:color w:val="000000" w:themeColor="text1"/>
          <w:szCs w:val="24"/>
        </w:rPr>
        <w:t xml:space="preserve">στην </w:t>
      </w:r>
      <w:r>
        <w:rPr>
          <w:rFonts w:eastAsia="Times New Roman"/>
          <w:color w:val="000000" w:themeColor="text1"/>
          <w:szCs w:val="24"/>
        </w:rPr>
        <w:t>ε</w:t>
      </w:r>
      <w:r w:rsidRPr="004C2519">
        <w:rPr>
          <w:rFonts w:eastAsia="Times New Roman"/>
          <w:color w:val="000000" w:themeColor="text1"/>
          <w:szCs w:val="24"/>
        </w:rPr>
        <w:t xml:space="preserve">πιτροπή </w:t>
      </w:r>
      <w:r w:rsidRPr="004C2519">
        <w:rPr>
          <w:rFonts w:eastAsia="Times New Roman"/>
          <w:color w:val="000000" w:themeColor="text1"/>
          <w:szCs w:val="24"/>
        </w:rPr>
        <w:t xml:space="preserve">υποστηρίξαμε </w:t>
      </w:r>
      <w:r>
        <w:rPr>
          <w:rFonts w:eastAsia="Times New Roman"/>
          <w:color w:val="000000" w:themeColor="text1"/>
          <w:szCs w:val="24"/>
        </w:rPr>
        <w:t>ως Δημοκρατική Σ</w:t>
      </w:r>
      <w:r w:rsidRPr="004C2519">
        <w:rPr>
          <w:rFonts w:eastAsia="Times New Roman"/>
          <w:color w:val="000000" w:themeColor="text1"/>
          <w:szCs w:val="24"/>
        </w:rPr>
        <w:t xml:space="preserve">υμπαράταξη </w:t>
      </w:r>
      <w:r>
        <w:rPr>
          <w:rFonts w:eastAsia="Times New Roman"/>
          <w:color w:val="000000" w:themeColor="text1"/>
          <w:szCs w:val="24"/>
        </w:rPr>
        <w:t>-</w:t>
      </w:r>
      <w:r w:rsidRPr="004C2519">
        <w:rPr>
          <w:rFonts w:eastAsia="Times New Roman"/>
          <w:color w:val="000000" w:themeColor="text1"/>
          <w:szCs w:val="24"/>
        </w:rPr>
        <w:t>και το επαναλαμβάνουμε</w:t>
      </w:r>
      <w:r>
        <w:rPr>
          <w:rFonts w:eastAsia="Times New Roman"/>
          <w:color w:val="000000" w:themeColor="text1"/>
          <w:szCs w:val="24"/>
        </w:rPr>
        <w:t>-</w:t>
      </w:r>
      <w:r w:rsidRPr="004C2519">
        <w:rPr>
          <w:rFonts w:eastAsia="Times New Roman"/>
          <w:color w:val="000000" w:themeColor="text1"/>
          <w:szCs w:val="24"/>
        </w:rPr>
        <w:t xml:space="preserve"> ότι σε όλες τ</w:t>
      </w:r>
      <w:r w:rsidRPr="004C2519">
        <w:rPr>
          <w:rFonts w:eastAsia="Times New Roman"/>
          <w:color w:val="000000" w:themeColor="text1"/>
          <w:szCs w:val="24"/>
        </w:rPr>
        <w:t>ις κυρώσεις πρωτοκόλλων προσ</w:t>
      </w:r>
      <w:r>
        <w:rPr>
          <w:rFonts w:eastAsia="Times New Roman"/>
          <w:color w:val="000000" w:themeColor="text1"/>
          <w:szCs w:val="24"/>
        </w:rPr>
        <w:t xml:space="preserve">χωρήσεως </w:t>
      </w:r>
      <w:r w:rsidRPr="004C2519">
        <w:rPr>
          <w:rFonts w:eastAsia="Times New Roman"/>
          <w:color w:val="000000" w:themeColor="text1"/>
          <w:szCs w:val="24"/>
        </w:rPr>
        <w:t>τα προηγούμενα χρόνια ακολουθήσ</w:t>
      </w:r>
      <w:r>
        <w:rPr>
          <w:rFonts w:eastAsia="Times New Roman"/>
          <w:color w:val="000000" w:themeColor="text1"/>
          <w:szCs w:val="24"/>
        </w:rPr>
        <w:t xml:space="preserve">αμε </w:t>
      </w:r>
      <w:r w:rsidRPr="004C2519">
        <w:rPr>
          <w:rFonts w:eastAsia="Times New Roman"/>
          <w:color w:val="000000" w:themeColor="text1"/>
          <w:szCs w:val="24"/>
        </w:rPr>
        <w:t xml:space="preserve">τον </w:t>
      </w:r>
      <w:r>
        <w:rPr>
          <w:rFonts w:eastAsia="Times New Roman"/>
          <w:color w:val="000000" w:themeColor="text1"/>
          <w:szCs w:val="24"/>
        </w:rPr>
        <w:t>κανόνα του άρθρου 28 παράγραφος 1 του Σ</w:t>
      </w:r>
      <w:r w:rsidRPr="004C2519">
        <w:rPr>
          <w:rFonts w:eastAsia="Times New Roman"/>
          <w:color w:val="000000" w:themeColor="text1"/>
          <w:szCs w:val="24"/>
        </w:rPr>
        <w:t>υντάγματος</w:t>
      </w:r>
      <w:r>
        <w:rPr>
          <w:rFonts w:eastAsia="Times New Roman"/>
          <w:color w:val="000000" w:themeColor="text1"/>
          <w:szCs w:val="24"/>
        </w:rPr>
        <w:t>,</w:t>
      </w:r>
      <w:r w:rsidRPr="004C2519">
        <w:rPr>
          <w:rFonts w:eastAsia="Times New Roman"/>
          <w:color w:val="000000" w:themeColor="text1"/>
          <w:szCs w:val="24"/>
        </w:rPr>
        <w:t xml:space="preserve"> δηλαδή την απαίτηση της πλειοψηφίας των παρόντων</w:t>
      </w:r>
      <w:r>
        <w:rPr>
          <w:rFonts w:eastAsia="Times New Roman"/>
          <w:color w:val="000000" w:themeColor="text1"/>
          <w:szCs w:val="24"/>
        </w:rPr>
        <w:t>. Α</w:t>
      </w:r>
      <w:r w:rsidRPr="004C2519">
        <w:rPr>
          <w:rFonts w:eastAsia="Times New Roman"/>
          <w:color w:val="000000" w:themeColor="text1"/>
          <w:szCs w:val="24"/>
        </w:rPr>
        <w:t>υτό το κάναμε με την Κροατία</w:t>
      </w:r>
      <w:r>
        <w:rPr>
          <w:rFonts w:eastAsia="Times New Roman"/>
          <w:color w:val="000000" w:themeColor="text1"/>
          <w:szCs w:val="24"/>
        </w:rPr>
        <w:t>,</w:t>
      </w:r>
      <w:r w:rsidRPr="004C2519">
        <w:rPr>
          <w:rFonts w:eastAsia="Times New Roman"/>
          <w:color w:val="000000" w:themeColor="text1"/>
          <w:szCs w:val="24"/>
        </w:rPr>
        <w:t xml:space="preserve"> το κάναμε με την Αλβανία</w:t>
      </w:r>
      <w:r>
        <w:rPr>
          <w:rFonts w:eastAsia="Times New Roman"/>
          <w:color w:val="000000" w:themeColor="text1"/>
          <w:szCs w:val="24"/>
        </w:rPr>
        <w:t>,</w:t>
      </w:r>
      <w:r w:rsidRPr="004C2519">
        <w:rPr>
          <w:rFonts w:eastAsia="Times New Roman"/>
          <w:color w:val="000000" w:themeColor="text1"/>
          <w:szCs w:val="24"/>
        </w:rPr>
        <w:t xml:space="preserve"> τη Βουλγαρία και τη Ρο</w:t>
      </w:r>
      <w:r w:rsidRPr="004C2519">
        <w:rPr>
          <w:rFonts w:eastAsia="Times New Roman"/>
          <w:color w:val="000000" w:themeColor="text1"/>
          <w:szCs w:val="24"/>
        </w:rPr>
        <w:t>υμανία</w:t>
      </w:r>
      <w:r>
        <w:rPr>
          <w:rFonts w:eastAsia="Times New Roman"/>
          <w:color w:val="000000" w:themeColor="text1"/>
          <w:szCs w:val="24"/>
        </w:rPr>
        <w:t>.</w:t>
      </w:r>
      <w:r w:rsidRPr="004C2519">
        <w:rPr>
          <w:rFonts w:eastAsia="Times New Roman"/>
          <w:color w:val="000000" w:themeColor="text1"/>
          <w:szCs w:val="24"/>
        </w:rPr>
        <w:t xml:space="preserve"> </w:t>
      </w:r>
      <w:r>
        <w:rPr>
          <w:rFonts w:eastAsia="Times New Roman"/>
          <w:color w:val="000000" w:themeColor="text1"/>
          <w:szCs w:val="24"/>
        </w:rPr>
        <w:t>Π</w:t>
      </w:r>
      <w:r w:rsidRPr="004C2519">
        <w:rPr>
          <w:rFonts w:eastAsia="Times New Roman"/>
          <w:color w:val="000000" w:themeColor="text1"/>
          <w:szCs w:val="24"/>
        </w:rPr>
        <w:t xml:space="preserve">ροσφάτως </w:t>
      </w:r>
      <w:r>
        <w:rPr>
          <w:rFonts w:eastAsia="Times New Roman"/>
          <w:color w:val="000000" w:themeColor="text1"/>
          <w:szCs w:val="24"/>
        </w:rPr>
        <w:t>και</w:t>
      </w:r>
      <w:r w:rsidRPr="004C2519">
        <w:rPr>
          <w:rFonts w:eastAsia="Times New Roman"/>
          <w:color w:val="000000" w:themeColor="text1"/>
          <w:szCs w:val="24"/>
        </w:rPr>
        <w:t xml:space="preserve"> με το Μαυροβούνιο</w:t>
      </w:r>
      <w:r>
        <w:rPr>
          <w:rFonts w:eastAsia="Times New Roman"/>
          <w:color w:val="000000" w:themeColor="text1"/>
          <w:szCs w:val="24"/>
        </w:rPr>
        <w:t>.</w:t>
      </w:r>
    </w:p>
    <w:p w14:paraId="01A9DDAF" w14:textId="77777777" w:rsidR="00887A51" w:rsidRDefault="009C255F">
      <w:pPr>
        <w:spacing w:after="0" w:line="600" w:lineRule="auto"/>
        <w:ind w:firstLine="720"/>
        <w:jc w:val="both"/>
        <w:rPr>
          <w:rFonts w:eastAsia="Times New Roman"/>
          <w:color w:val="000000" w:themeColor="text1"/>
          <w:szCs w:val="24"/>
        </w:rPr>
      </w:pPr>
      <w:r w:rsidRPr="004C2519">
        <w:rPr>
          <w:rFonts w:eastAsia="Times New Roman"/>
          <w:color w:val="000000" w:themeColor="text1"/>
          <w:szCs w:val="24"/>
        </w:rPr>
        <w:lastRenderedPageBreak/>
        <w:t>Άρα</w:t>
      </w:r>
      <w:r>
        <w:rPr>
          <w:rFonts w:eastAsia="Times New Roman"/>
          <w:color w:val="000000" w:themeColor="text1"/>
          <w:szCs w:val="24"/>
        </w:rPr>
        <w:t>,</w:t>
      </w:r>
      <w:r w:rsidRPr="004C2519">
        <w:rPr>
          <w:rFonts w:eastAsia="Times New Roman"/>
          <w:color w:val="000000" w:themeColor="text1"/>
          <w:szCs w:val="24"/>
        </w:rPr>
        <w:t xml:space="preserve"> δεν θα υπήρχε κανένας λόγος και δεν υπάρχει</w:t>
      </w:r>
      <w:r>
        <w:rPr>
          <w:rFonts w:eastAsia="Times New Roman"/>
          <w:color w:val="000000" w:themeColor="text1"/>
          <w:szCs w:val="24"/>
        </w:rPr>
        <w:t>,</w:t>
      </w:r>
      <w:r w:rsidRPr="004C2519">
        <w:rPr>
          <w:rFonts w:eastAsia="Times New Roman"/>
          <w:color w:val="000000" w:themeColor="text1"/>
          <w:szCs w:val="24"/>
        </w:rPr>
        <w:t xml:space="preserve"> εν τέλει</w:t>
      </w:r>
      <w:r>
        <w:rPr>
          <w:rFonts w:eastAsia="Times New Roman"/>
          <w:color w:val="000000" w:themeColor="text1"/>
          <w:szCs w:val="24"/>
        </w:rPr>
        <w:t>,</w:t>
      </w:r>
      <w:r w:rsidRPr="004C2519">
        <w:rPr>
          <w:rFonts w:eastAsia="Times New Roman"/>
          <w:color w:val="000000" w:themeColor="text1"/>
          <w:szCs w:val="24"/>
        </w:rPr>
        <w:t xml:space="preserve"> κανένας λόγος να αλλάξουμε τώρα κανόνα και να πάμε σ</w:t>
      </w:r>
      <w:r>
        <w:rPr>
          <w:rFonts w:eastAsia="Times New Roman"/>
          <w:color w:val="000000" w:themeColor="text1"/>
          <w:szCs w:val="24"/>
        </w:rPr>
        <w:t xml:space="preserve">την παράγραφο 2 του άρθρου 28, </w:t>
      </w:r>
      <w:r w:rsidRPr="004C2519">
        <w:rPr>
          <w:rFonts w:eastAsia="Times New Roman"/>
          <w:color w:val="000000" w:themeColor="text1"/>
          <w:szCs w:val="24"/>
        </w:rPr>
        <w:t>που απαιτεί η εκχώρηση αρμοδιοτήτων που το</w:t>
      </w:r>
      <w:r>
        <w:rPr>
          <w:rFonts w:eastAsia="Times New Roman"/>
          <w:color w:val="000000" w:themeColor="text1"/>
          <w:szCs w:val="24"/>
        </w:rPr>
        <w:t xml:space="preserve"> Σύνταγμα </w:t>
      </w:r>
      <w:r w:rsidRPr="004C2519">
        <w:rPr>
          <w:rFonts w:eastAsia="Times New Roman"/>
          <w:color w:val="000000" w:themeColor="text1"/>
          <w:szCs w:val="24"/>
        </w:rPr>
        <w:t xml:space="preserve">προβλέπει για </w:t>
      </w:r>
      <w:r>
        <w:rPr>
          <w:rFonts w:eastAsia="Times New Roman"/>
          <w:color w:val="000000" w:themeColor="text1"/>
          <w:szCs w:val="24"/>
        </w:rPr>
        <w:t>ε</w:t>
      </w:r>
      <w:r w:rsidRPr="004C2519">
        <w:rPr>
          <w:rFonts w:eastAsia="Times New Roman"/>
          <w:color w:val="000000" w:themeColor="text1"/>
          <w:szCs w:val="24"/>
        </w:rPr>
        <w:t>μ</w:t>
      </w:r>
      <w:r>
        <w:rPr>
          <w:rFonts w:eastAsia="Times New Roman"/>
          <w:color w:val="000000" w:themeColor="text1"/>
          <w:szCs w:val="24"/>
        </w:rPr>
        <w:t>ά</w:t>
      </w:r>
      <w:r w:rsidRPr="004C2519">
        <w:rPr>
          <w:rFonts w:eastAsia="Times New Roman"/>
          <w:color w:val="000000" w:themeColor="text1"/>
          <w:szCs w:val="24"/>
        </w:rPr>
        <w:t xml:space="preserve">ς </w:t>
      </w:r>
      <w:r w:rsidRPr="004C2519">
        <w:rPr>
          <w:rFonts w:eastAsia="Times New Roman"/>
          <w:color w:val="000000" w:themeColor="text1"/>
          <w:szCs w:val="24"/>
        </w:rPr>
        <w:t>σε διεθνείς οργανισμούς</w:t>
      </w:r>
      <w:r>
        <w:rPr>
          <w:rFonts w:eastAsia="Times New Roman"/>
          <w:color w:val="000000" w:themeColor="text1"/>
          <w:szCs w:val="24"/>
        </w:rPr>
        <w:t>,</w:t>
      </w:r>
      <w:r w:rsidRPr="004C2519">
        <w:rPr>
          <w:rFonts w:eastAsia="Times New Roman"/>
          <w:color w:val="000000" w:themeColor="text1"/>
          <w:szCs w:val="24"/>
        </w:rPr>
        <w:t xml:space="preserve"> ή </w:t>
      </w:r>
      <w:r>
        <w:rPr>
          <w:rFonts w:eastAsia="Times New Roman"/>
          <w:color w:val="000000" w:themeColor="text1"/>
          <w:szCs w:val="24"/>
        </w:rPr>
        <w:t xml:space="preserve">στην </w:t>
      </w:r>
      <w:r w:rsidRPr="004C2519">
        <w:rPr>
          <w:rFonts w:eastAsia="Times New Roman"/>
          <w:color w:val="000000" w:themeColor="text1"/>
          <w:szCs w:val="24"/>
        </w:rPr>
        <w:t>παράγραφο 3</w:t>
      </w:r>
      <w:r>
        <w:rPr>
          <w:rFonts w:eastAsia="Times New Roman"/>
          <w:color w:val="000000" w:themeColor="text1"/>
          <w:szCs w:val="24"/>
        </w:rPr>
        <w:t>,</w:t>
      </w:r>
      <w:r w:rsidRPr="004C2519">
        <w:rPr>
          <w:rFonts w:eastAsia="Times New Roman"/>
          <w:color w:val="000000" w:themeColor="text1"/>
          <w:szCs w:val="24"/>
        </w:rPr>
        <w:t xml:space="preserve"> η οποία προβλέπει θέματα περιορισμών εθνικής κυριαρχίας</w:t>
      </w:r>
      <w:r>
        <w:rPr>
          <w:rFonts w:eastAsia="Times New Roman"/>
          <w:color w:val="000000" w:themeColor="text1"/>
          <w:szCs w:val="24"/>
        </w:rPr>
        <w:t xml:space="preserve">. </w:t>
      </w:r>
    </w:p>
    <w:p w14:paraId="01A9DDB0"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Όμως,</w:t>
      </w:r>
      <w:r w:rsidRPr="004C2519">
        <w:rPr>
          <w:rFonts w:eastAsia="Times New Roman"/>
          <w:color w:val="000000" w:themeColor="text1"/>
          <w:szCs w:val="24"/>
        </w:rPr>
        <w:t xml:space="preserve"> </w:t>
      </w:r>
      <w:r>
        <w:rPr>
          <w:rFonts w:eastAsia="Times New Roman"/>
          <w:color w:val="000000" w:themeColor="text1"/>
          <w:szCs w:val="24"/>
        </w:rPr>
        <w:t xml:space="preserve">είχα </w:t>
      </w:r>
      <w:r w:rsidRPr="004C2519">
        <w:rPr>
          <w:rFonts w:eastAsia="Times New Roman"/>
          <w:color w:val="000000" w:themeColor="text1"/>
          <w:szCs w:val="24"/>
        </w:rPr>
        <w:t>πει στον κύριο Υπουργό</w:t>
      </w:r>
      <w:r>
        <w:rPr>
          <w:rFonts w:eastAsia="Times New Roman"/>
          <w:color w:val="000000" w:themeColor="text1"/>
          <w:szCs w:val="24"/>
        </w:rPr>
        <w:t xml:space="preserve">, τον </w:t>
      </w:r>
      <w:r>
        <w:rPr>
          <w:rFonts w:eastAsia="Times New Roman"/>
          <w:color w:val="000000" w:themeColor="text1"/>
          <w:szCs w:val="24"/>
        </w:rPr>
        <w:t xml:space="preserve">κ. </w:t>
      </w:r>
      <w:proofErr w:type="spellStart"/>
      <w:r>
        <w:rPr>
          <w:rFonts w:eastAsia="Times New Roman"/>
          <w:color w:val="000000" w:themeColor="text1"/>
          <w:szCs w:val="24"/>
        </w:rPr>
        <w:t>Κατρούγκαλο</w:t>
      </w:r>
      <w:proofErr w:type="spellEnd"/>
      <w:r>
        <w:rPr>
          <w:rFonts w:eastAsia="Times New Roman"/>
          <w:color w:val="000000" w:themeColor="text1"/>
          <w:szCs w:val="24"/>
        </w:rPr>
        <w:t>,</w:t>
      </w:r>
      <w:r w:rsidRPr="004C2519">
        <w:rPr>
          <w:rFonts w:eastAsia="Times New Roman"/>
          <w:color w:val="000000" w:themeColor="text1"/>
          <w:szCs w:val="24"/>
        </w:rPr>
        <w:t xml:space="preserve"> να κοιτάξει στα αρχεία του Υπουργείου Εξωτερικών αν κάτι άλλο διαφορετικό έχει υπάρξει στη δεκαετί</w:t>
      </w:r>
      <w:r w:rsidRPr="004C2519">
        <w:rPr>
          <w:rFonts w:eastAsia="Times New Roman"/>
          <w:color w:val="000000" w:themeColor="text1"/>
          <w:szCs w:val="24"/>
        </w:rPr>
        <w:t xml:space="preserve">α του </w:t>
      </w:r>
      <w:r>
        <w:rPr>
          <w:rFonts w:eastAsia="Times New Roman"/>
          <w:color w:val="000000" w:themeColor="text1"/>
          <w:szCs w:val="24"/>
        </w:rPr>
        <w:t>19</w:t>
      </w:r>
      <w:r w:rsidRPr="004C2519">
        <w:rPr>
          <w:rFonts w:eastAsia="Times New Roman"/>
          <w:color w:val="000000" w:themeColor="text1"/>
          <w:szCs w:val="24"/>
        </w:rPr>
        <w:t>70 μετά την</w:t>
      </w:r>
      <w:r>
        <w:rPr>
          <w:rFonts w:eastAsia="Times New Roman"/>
          <w:color w:val="000000" w:themeColor="text1"/>
          <w:szCs w:val="24"/>
        </w:rPr>
        <w:t xml:space="preserve"> πτώση της Δικτατορίας σε σχέση με την Τουρκία.</w:t>
      </w:r>
    </w:p>
    <w:p w14:paraId="01A9DDB1"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Ε</w:t>
      </w:r>
      <w:r w:rsidRPr="004C2519">
        <w:rPr>
          <w:rFonts w:eastAsia="Times New Roman"/>
          <w:color w:val="000000" w:themeColor="text1"/>
          <w:szCs w:val="24"/>
        </w:rPr>
        <w:t>γώ</w:t>
      </w:r>
      <w:r>
        <w:rPr>
          <w:rFonts w:eastAsia="Times New Roman"/>
          <w:color w:val="000000" w:themeColor="text1"/>
          <w:szCs w:val="24"/>
        </w:rPr>
        <w:t>,</w:t>
      </w:r>
      <w:r w:rsidRPr="004C2519">
        <w:rPr>
          <w:rFonts w:eastAsia="Times New Roman"/>
          <w:color w:val="000000" w:themeColor="text1"/>
          <w:szCs w:val="24"/>
        </w:rPr>
        <w:t xml:space="preserve"> κ</w:t>
      </w:r>
      <w:r>
        <w:rPr>
          <w:rFonts w:eastAsia="Times New Roman"/>
          <w:color w:val="000000" w:themeColor="text1"/>
          <w:szCs w:val="24"/>
        </w:rPr>
        <w:t xml:space="preserve">ύριε </w:t>
      </w:r>
      <w:proofErr w:type="spellStart"/>
      <w:r>
        <w:rPr>
          <w:rFonts w:eastAsia="Times New Roman"/>
          <w:color w:val="000000" w:themeColor="text1"/>
          <w:szCs w:val="24"/>
        </w:rPr>
        <w:t>Κατρούγκαλε</w:t>
      </w:r>
      <w:proofErr w:type="spellEnd"/>
      <w:r>
        <w:rPr>
          <w:rFonts w:eastAsia="Times New Roman"/>
          <w:color w:val="000000" w:themeColor="text1"/>
          <w:szCs w:val="24"/>
        </w:rPr>
        <w:t xml:space="preserve">, απ’ </w:t>
      </w:r>
      <w:r w:rsidRPr="004C2519">
        <w:rPr>
          <w:rFonts w:eastAsia="Times New Roman"/>
          <w:color w:val="000000" w:themeColor="text1"/>
          <w:szCs w:val="24"/>
        </w:rPr>
        <w:t>όσο</w:t>
      </w:r>
      <w:r>
        <w:rPr>
          <w:rFonts w:eastAsia="Times New Roman"/>
          <w:color w:val="000000" w:themeColor="text1"/>
          <w:szCs w:val="24"/>
        </w:rPr>
        <w:t xml:space="preserve"> έψαξα δ</w:t>
      </w:r>
      <w:r w:rsidRPr="004C2519">
        <w:rPr>
          <w:rFonts w:eastAsia="Times New Roman"/>
          <w:color w:val="000000" w:themeColor="text1"/>
          <w:szCs w:val="24"/>
        </w:rPr>
        <w:t>εν βρήκα κάτι</w:t>
      </w:r>
      <w:r>
        <w:rPr>
          <w:rFonts w:eastAsia="Times New Roman"/>
          <w:color w:val="000000" w:themeColor="text1"/>
          <w:szCs w:val="24"/>
        </w:rPr>
        <w:t>. Δ</w:t>
      </w:r>
      <w:r w:rsidRPr="004C2519">
        <w:rPr>
          <w:rFonts w:eastAsia="Times New Roman"/>
          <w:color w:val="000000" w:themeColor="text1"/>
          <w:szCs w:val="24"/>
        </w:rPr>
        <w:t>εν βρήκα απολύτως τίποτα</w:t>
      </w:r>
      <w:r>
        <w:rPr>
          <w:rFonts w:eastAsia="Times New Roman"/>
          <w:color w:val="000000" w:themeColor="text1"/>
          <w:szCs w:val="24"/>
        </w:rPr>
        <w:t>.</w:t>
      </w:r>
    </w:p>
    <w:p w14:paraId="01A9DDB2" w14:textId="77777777" w:rsidR="00887A51" w:rsidRDefault="009C255F">
      <w:pPr>
        <w:spacing w:after="0" w:line="600" w:lineRule="auto"/>
        <w:ind w:firstLine="720"/>
        <w:jc w:val="both"/>
        <w:rPr>
          <w:rFonts w:eastAsia="Times New Roman"/>
          <w:color w:val="000000" w:themeColor="text1"/>
          <w:szCs w:val="24"/>
        </w:rPr>
      </w:pPr>
      <w:r w:rsidRPr="004C2519">
        <w:rPr>
          <w:rFonts w:eastAsia="Times New Roman"/>
          <w:color w:val="000000" w:themeColor="text1"/>
          <w:szCs w:val="24"/>
        </w:rPr>
        <w:t>Συνεπώς είναι μ</w:t>
      </w:r>
      <w:r>
        <w:rPr>
          <w:rFonts w:eastAsia="Times New Roman"/>
          <w:color w:val="000000" w:themeColor="text1"/>
          <w:szCs w:val="24"/>
        </w:rPr>
        <w:t>ι</w:t>
      </w:r>
      <w:r w:rsidRPr="004C2519">
        <w:rPr>
          <w:rFonts w:eastAsia="Times New Roman"/>
          <w:color w:val="000000" w:themeColor="text1"/>
          <w:szCs w:val="24"/>
        </w:rPr>
        <w:t>α η κατάληξη</w:t>
      </w:r>
      <w:r>
        <w:rPr>
          <w:rFonts w:eastAsia="Times New Roman"/>
          <w:color w:val="000000" w:themeColor="text1"/>
          <w:szCs w:val="24"/>
        </w:rPr>
        <w:t>,</w:t>
      </w:r>
      <w:r w:rsidRPr="004C2519">
        <w:rPr>
          <w:rFonts w:eastAsia="Times New Roman"/>
          <w:color w:val="000000" w:themeColor="text1"/>
          <w:szCs w:val="24"/>
        </w:rPr>
        <w:t xml:space="preserve"> ένα το συμπέρασμα</w:t>
      </w:r>
      <w:r>
        <w:rPr>
          <w:rFonts w:eastAsia="Times New Roman"/>
          <w:color w:val="000000" w:themeColor="text1"/>
          <w:szCs w:val="24"/>
        </w:rPr>
        <w:t>,</w:t>
      </w:r>
      <w:r w:rsidRPr="004C2519">
        <w:rPr>
          <w:rFonts w:eastAsia="Times New Roman"/>
          <w:color w:val="000000" w:themeColor="text1"/>
          <w:szCs w:val="24"/>
        </w:rPr>
        <w:t xml:space="preserve"> ότι πρέπει να ακολουθήσου</w:t>
      </w:r>
      <w:r>
        <w:rPr>
          <w:rFonts w:eastAsia="Times New Roman"/>
          <w:color w:val="000000" w:themeColor="text1"/>
          <w:szCs w:val="24"/>
        </w:rPr>
        <w:t>με</w:t>
      </w:r>
      <w:r w:rsidRPr="004C2519">
        <w:rPr>
          <w:rFonts w:eastAsia="Times New Roman"/>
          <w:color w:val="000000" w:themeColor="text1"/>
          <w:szCs w:val="24"/>
        </w:rPr>
        <w:t xml:space="preserve"> και σήμερα</w:t>
      </w:r>
      <w:r>
        <w:rPr>
          <w:rFonts w:eastAsia="Times New Roman"/>
          <w:color w:val="000000" w:themeColor="text1"/>
          <w:szCs w:val="24"/>
        </w:rPr>
        <w:t xml:space="preserve">, επί της ψηφοφορίας </w:t>
      </w:r>
      <w:r>
        <w:rPr>
          <w:rFonts w:eastAsia="Times New Roman"/>
          <w:color w:val="000000" w:themeColor="text1"/>
          <w:szCs w:val="24"/>
        </w:rPr>
        <w:t>δηλαδή,</w:t>
      </w:r>
      <w:r w:rsidRPr="004C2519">
        <w:rPr>
          <w:rFonts w:eastAsia="Times New Roman"/>
          <w:color w:val="000000" w:themeColor="text1"/>
          <w:szCs w:val="24"/>
        </w:rPr>
        <w:t xml:space="preserve"> τον κανόνα </w:t>
      </w:r>
      <w:r>
        <w:rPr>
          <w:rFonts w:eastAsia="Times New Roman"/>
          <w:color w:val="000000" w:themeColor="text1"/>
          <w:szCs w:val="24"/>
        </w:rPr>
        <w:t>του άρθρου 28 παράγραφος 1 του Σ</w:t>
      </w:r>
      <w:r w:rsidRPr="004C2519">
        <w:rPr>
          <w:rFonts w:eastAsia="Times New Roman"/>
          <w:color w:val="000000" w:themeColor="text1"/>
          <w:szCs w:val="24"/>
        </w:rPr>
        <w:t>υντάγματος και τον κανόνα της πλειοψηφίας των παρόντων</w:t>
      </w:r>
      <w:r>
        <w:rPr>
          <w:rFonts w:eastAsia="Times New Roman"/>
          <w:color w:val="000000" w:themeColor="text1"/>
          <w:szCs w:val="24"/>
        </w:rPr>
        <w:t>.</w:t>
      </w:r>
    </w:p>
    <w:p w14:paraId="01A9DDB3"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Έ</w:t>
      </w:r>
      <w:r w:rsidRPr="004C2519">
        <w:rPr>
          <w:rFonts w:eastAsia="Times New Roman"/>
          <w:color w:val="000000" w:themeColor="text1"/>
          <w:szCs w:val="24"/>
        </w:rPr>
        <w:t>χουμε αντιμετωπίσει αυτές τις μέρες</w:t>
      </w:r>
      <w:r>
        <w:rPr>
          <w:rFonts w:eastAsia="Times New Roman"/>
          <w:color w:val="000000" w:themeColor="text1"/>
          <w:szCs w:val="24"/>
        </w:rPr>
        <w:t xml:space="preserve">, αυτές </w:t>
      </w:r>
      <w:r w:rsidRPr="004C2519">
        <w:rPr>
          <w:rFonts w:eastAsia="Times New Roman"/>
          <w:color w:val="000000" w:themeColor="text1"/>
          <w:szCs w:val="24"/>
        </w:rPr>
        <w:t>τις εβδομάδες</w:t>
      </w:r>
      <w:r>
        <w:rPr>
          <w:rFonts w:eastAsia="Times New Roman"/>
          <w:color w:val="000000" w:themeColor="text1"/>
          <w:szCs w:val="24"/>
        </w:rPr>
        <w:t>,</w:t>
      </w:r>
      <w:r w:rsidRPr="004C2519">
        <w:rPr>
          <w:rFonts w:eastAsia="Times New Roman"/>
          <w:color w:val="000000" w:themeColor="text1"/>
          <w:szCs w:val="24"/>
        </w:rPr>
        <w:t xml:space="preserve"> έναν ορυμαγδό επιχειρημάτων εμε</w:t>
      </w:r>
      <w:r>
        <w:rPr>
          <w:rFonts w:eastAsia="Times New Roman"/>
          <w:color w:val="000000" w:themeColor="text1"/>
          <w:szCs w:val="24"/>
        </w:rPr>
        <w:t xml:space="preserve">ίς που είμαστε αντίθετοι </w:t>
      </w:r>
      <w:r>
        <w:rPr>
          <w:rFonts w:eastAsia="Times New Roman"/>
          <w:color w:val="000000" w:themeColor="text1"/>
          <w:szCs w:val="24"/>
        </w:rPr>
        <w:lastRenderedPageBreak/>
        <w:t>με τη Σ</w:t>
      </w:r>
      <w:r w:rsidRPr="004C2519">
        <w:rPr>
          <w:rFonts w:eastAsia="Times New Roman"/>
          <w:color w:val="000000" w:themeColor="text1"/>
          <w:szCs w:val="24"/>
        </w:rPr>
        <w:t>υμφωνία των Πρεσπών για δήθ</w:t>
      </w:r>
      <w:r w:rsidRPr="004C2519">
        <w:rPr>
          <w:rFonts w:eastAsia="Times New Roman"/>
          <w:color w:val="000000" w:themeColor="text1"/>
          <w:szCs w:val="24"/>
        </w:rPr>
        <w:t xml:space="preserve">εν συνταγματικά μέσα που υπήρχαν μπροστά μας και εμείς </w:t>
      </w:r>
      <w:r>
        <w:rPr>
          <w:rFonts w:eastAsia="Times New Roman"/>
          <w:color w:val="000000" w:themeColor="text1"/>
          <w:szCs w:val="24"/>
        </w:rPr>
        <w:t>δεν τα ακολουθήσαμε.</w:t>
      </w:r>
    </w:p>
    <w:p w14:paraId="01A9DDB4"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Ένα από αυτά ήταν </w:t>
      </w:r>
      <w:r w:rsidRPr="004C2519">
        <w:rPr>
          <w:rFonts w:eastAsia="Times New Roman"/>
          <w:color w:val="000000" w:themeColor="text1"/>
          <w:szCs w:val="24"/>
        </w:rPr>
        <w:t>γιατί δεν ψηφίσαμε τη διενέργεια δημοψηφίσματος</w:t>
      </w:r>
      <w:r>
        <w:rPr>
          <w:rFonts w:eastAsia="Times New Roman"/>
          <w:color w:val="000000" w:themeColor="text1"/>
          <w:szCs w:val="24"/>
        </w:rPr>
        <w:t>,</w:t>
      </w:r>
      <w:r w:rsidRPr="004C2519">
        <w:rPr>
          <w:rFonts w:eastAsia="Times New Roman"/>
          <w:color w:val="000000" w:themeColor="text1"/>
          <w:szCs w:val="24"/>
        </w:rPr>
        <w:t xml:space="preserve"> ξεχνώντας ότι το </w:t>
      </w:r>
      <w:r>
        <w:rPr>
          <w:rFonts w:eastAsia="Times New Roman"/>
          <w:color w:val="000000" w:themeColor="text1"/>
          <w:szCs w:val="24"/>
        </w:rPr>
        <w:t>Σύνταγμα</w:t>
      </w:r>
      <w:r w:rsidRPr="004C2519">
        <w:rPr>
          <w:rFonts w:eastAsia="Times New Roman"/>
          <w:color w:val="000000" w:themeColor="text1"/>
          <w:szCs w:val="24"/>
        </w:rPr>
        <w:t xml:space="preserve"> προβλέπει </w:t>
      </w:r>
      <w:r>
        <w:rPr>
          <w:rFonts w:eastAsia="Times New Roman"/>
          <w:color w:val="000000" w:themeColor="text1"/>
          <w:szCs w:val="24"/>
        </w:rPr>
        <w:t xml:space="preserve">δύο πέμπτα </w:t>
      </w:r>
      <w:r w:rsidRPr="004C2519">
        <w:rPr>
          <w:rFonts w:eastAsia="Times New Roman"/>
          <w:color w:val="000000" w:themeColor="text1"/>
          <w:szCs w:val="24"/>
        </w:rPr>
        <w:t xml:space="preserve">να προτείνουν και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ογδόντα </w:t>
      </w:r>
      <w:r w:rsidRPr="004C2519">
        <w:rPr>
          <w:rFonts w:eastAsia="Times New Roman"/>
          <w:color w:val="000000" w:themeColor="text1"/>
          <w:szCs w:val="24"/>
        </w:rPr>
        <w:t>να λένε υπέρ της διενέργειας δημο</w:t>
      </w:r>
      <w:r w:rsidRPr="004C2519">
        <w:rPr>
          <w:rFonts w:eastAsia="Times New Roman"/>
          <w:color w:val="000000" w:themeColor="text1"/>
          <w:szCs w:val="24"/>
        </w:rPr>
        <w:t>ψηφίσματος</w:t>
      </w:r>
      <w:r>
        <w:rPr>
          <w:rFonts w:eastAsia="Times New Roman"/>
          <w:color w:val="000000" w:themeColor="text1"/>
          <w:szCs w:val="24"/>
        </w:rPr>
        <w:t>.</w:t>
      </w:r>
    </w:p>
    <w:p w14:paraId="01A9DDB5"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Ά</w:t>
      </w:r>
      <w:r w:rsidRPr="004C2519">
        <w:rPr>
          <w:rFonts w:eastAsia="Times New Roman"/>
          <w:color w:val="000000" w:themeColor="text1"/>
          <w:szCs w:val="24"/>
        </w:rPr>
        <w:t>λλοι έλεγαν περί παραιτήσεως</w:t>
      </w:r>
      <w:r>
        <w:rPr>
          <w:rFonts w:eastAsia="Times New Roman"/>
          <w:color w:val="000000" w:themeColor="text1"/>
          <w:szCs w:val="24"/>
        </w:rPr>
        <w:t>,</w:t>
      </w:r>
      <w:r w:rsidRPr="004C2519">
        <w:rPr>
          <w:rFonts w:eastAsia="Times New Roman"/>
          <w:color w:val="000000" w:themeColor="text1"/>
          <w:szCs w:val="24"/>
        </w:rPr>
        <w:t xml:space="preserve"> που δεν ασκήσαμε αυτό το μέσο</w:t>
      </w:r>
      <w:r>
        <w:rPr>
          <w:rFonts w:eastAsia="Times New Roman"/>
          <w:color w:val="000000" w:themeColor="text1"/>
          <w:szCs w:val="24"/>
        </w:rPr>
        <w:t>, διότι αν τ</w:t>
      </w:r>
      <w:r w:rsidRPr="004C2519">
        <w:rPr>
          <w:rFonts w:eastAsia="Times New Roman"/>
          <w:color w:val="000000" w:themeColor="text1"/>
          <w:szCs w:val="24"/>
        </w:rPr>
        <w:t>ο α</w:t>
      </w:r>
      <w:r>
        <w:rPr>
          <w:rFonts w:eastAsia="Times New Roman"/>
          <w:color w:val="000000" w:themeColor="text1"/>
          <w:szCs w:val="24"/>
        </w:rPr>
        <w:t>σ</w:t>
      </w:r>
      <w:r w:rsidRPr="004C2519">
        <w:rPr>
          <w:rFonts w:eastAsia="Times New Roman"/>
          <w:color w:val="000000" w:themeColor="text1"/>
          <w:szCs w:val="24"/>
        </w:rPr>
        <w:t>κούσαμε</w:t>
      </w:r>
      <w:r>
        <w:rPr>
          <w:rFonts w:eastAsia="Times New Roman"/>
          <w:color w:val="000000" w:themeColor="text1"/>
          <w:szCs w:val="24"/>
        </w:rPr>
        <w:t xml:space="preserve">, θα μπορούσε να αλλάξει η κατάσταση. Μα, αν το ασκούσαμε, απλώς θα αυξάναμε </w:t>
      </w:r>
      <w:r w:rsidRPr="004C2519">
        <w:rPr>
          <w:rFonts w:eastAsia="Times New Roman"/>
          <w:color w:val="000000" w:themeColor="text1"/>
          <w:szCs w:val="24"/>
        </w:rPr>
        <w:t>την πλειοψηφία του ΣΥΡΙΖΑ προσθέτοντ</w:t>
      </w:r>
      <w:r>
        <w:rPr>
          <w:rFonts w:eastAsia="Times New Roman"/>
          <w:color w:val="000000" w:themeColor="text1"/>
          <w:szCs w:val="24"/>
        </w:rPr>
        <w:t>ά</w:t>
      </w:r>
      <w:r w:rsidRPr="004C2519">
        <w:rPr>
          <w:rFonts w:eastAsia="Times New Roman"/>
          <w:color w:val="000000" w:themeColor="text1"/>
          <w:szCs w:val="24"/>
        </w:rPr>
        <w:t xml:space="preserve">ς </w:t>
      </w:r>
      <w:r>
        <w:rPr>
          <w:rFonts w:eastAsia="Times New Roman"/>
          <w:color w:val="000000" w:themeColor="text1"/>
          <w:szCs w:val="24"/>
        </w:rPr>
        <w:t xml:space="preserve">του </w:t>
      </w:r>
      <w:r w:rsidRPr="004C2519">
        <w:rPr>
          <w:rFonts w:eastAsia="Times New Roman"/>
          <w:color w:val="000000" w:themeColor="text1"/>
          <w:szCs w:val="24"/>
        </w:rPr>
        <w:t>κάποιο</w:t>
      </w:r>
      <w:r>
        <w:rPr>
          <w:rFonts w:eastAsia="Times New Roman"/>
          <w:color w:val="000000" w:themeColor="text1"/>
          <w:szCs w:val="24"/>
        </w:rPr>
        <w:t>υς Β</w:t>
      </w:r>
      <w:r w:rsidRPr="004C2519">
        <w:rPr>
          <w:rFonts w:eastAsia="Times New Roman"/>
          <w:color w:val="000000" w:themeColor="text1"/>
          <w:szCs w:val="24"/>
        </w:rPr>
        <w:t>ουλευτές</w:t>
      </w:r>
      <w:r>
        <w:rPr>
          <w:rFonts w:eastAsia="Times New Roman"/>
          <w:color w:val="000000" w:themeColor="text1"/>
          <w:szCs w:val="24"/>
        </w:rPr>
        <w:t>.</w:t>
      </w:r>
    </w:p>
    <w:p w14:paraId="01A9DDB6"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Α</w:t>
      </w:r>
      <w:r w:rsidRPr="004C2519">
        <w:rPr>
          <w:rFonts w:eastAsia="Times New Roman"/>
          <w:color w:val="000000" w:themeColor="text1"/>
          <w:szCs w:val="24"/>
        </w:rPr>
        <w:t>κούστηκ</w:t>
      </w:r>
      <w:r>
        <w:rPr>
          <w:rFonts w:eastAsia="Times New Roman"/>
          <w:color w:val="000000" w:themeColor="text1"/>
          <w:szCs w:val="24"/>
        </w:rPr>
        <w:t>ε -κ</w:t>
      </w:r>
      <w:r w:rsidRPr="004C2519">
        <w:rPr>
          <w:rFonts w:eastAsia="Times New Roman"/>
          <w:color w:val="000000" w:themeColor="text1"/>
          <w:szCs w:val="24"/>
        </w:rPr>
        <w:t>αι τι δεν</w:t>
      </w:r>
      <w:r w:rsidRPr="004C2519">
        <w:rPr>
          <w:rFonts w:eastAsia="Times New Roman"/>
          <w:color w:val="000000" w:themeColor="text1"/>
          <w:szCs w:val="24"/>
        </w:rPr>
        <w:t xml:space="preserve"> ακούστηκε</w:t>
      </w:r>
      <w:r>
        <w:rPr>
          <w:rFonts w:eastAsia="Times New Roman"/>
          <w:color w:val="000000" w:themeColor="text1"/>
          <w:szCs w:val="24"/>
        </w:rPr>
        <w:t>-</w:t>
      </w:r>
      <w:r w:rsidRPr="004C2519">
        <w:rPr>
          <w:rFonts w:eastAsia="Times New Roman"/>
          <w:color w:val="000000" w:themeColor="text1"/>
          <w:szCs w:val="24"/>
        </w:rPr>
        <w:t xml:space="preserve"> να παραιτηθεί ο Πρόεδρος της Δημοκρατίας</w:t>
      </w:r>
      <w:r>
        <w:rPr>
          <w:rFonts w:eastAsia="Times New Roman"/>
          <w:color w:val="000000" w:themeColor="text1"/>
          <w:szCs w:val="24"/>
        </w:rPr>
        <w:t xml:space="preserve">, λέει, </w:t>
      </w:r>
      <w:r w:rsidRPr="004C2519">
        <w:rPr>
          <w:rFonts w:eastAsia="Times New Roman"/>
          <w:color w:val="000000" w:themeColor="text1"/>
          <w:szCs w:val="24"/>
        </w:rPr>
        <w:t>για να σταματήσει αυτή</w:t>
      </w:r>
      <w:r>
        <w:rPr>
          <w:rFonts w:eastAsia="Times New Roman"/>
          <w:color w:val="000000" w:themeColor="text1"/>
          <w:szCs w:val="24"/>
        </w:rPr>
        <w:t>ν</w:t>
      </w:r>
      <w:r w:rsidRPr="004C2519">
        <w:rPr>
          <w:rFonts w:eastAsia="Times New Roman"/>
          <w:color w:val="000000" w:themeColor="text1"/>
          <w:szCs w:val="24"/>
        </w:rPr>
        <w:t xml:space="preserve"> τη διαδικασία</w:t>
      </w:r>
      <w:r>
        <w:rPr>
          <w:rFonts w:eastAsia="Times New Roman"/>
          <w:color w:val="000000" w:themeColor="text1"/>
          <w:szCs w:val="24"/>
        </w:rPr>
        <w:t xml:space="preserve">, λες και </w:t>
      </w:r>
      <w:r w:rsidRPr="004C2519">
        <w:rPr>
          <w:rFonts w:eastAsia="Times New Roman"/>
          <w:color w:val="000000" w:themeColor="text1"/>
          <w:szCs w:val="24"/>
        </w:rPr>
        <w:t>ο κ</w:t>
      </w:r>
      <w:r>
        <w:rPr>
          <w:rFonts w:eastAsia="Times New Roman"/>
          <w:color w:val="000000" w:themeColor="text1"/>
          <w:szCs w:val="24"/>
        </w:rPr>
        <w:t>.</w:t>
      </w:r>
      <w:r w:rsidRPr="004C2519">
        <w:rPr>
          <w:rFonts w:eastAsia="Times New Roman"/>
          <w:color w:val="000000" w:themeColor="text1"/>
          <w:szCs w:val="24"/>
        </w:rPr>
        <w:t xml:space="preserve"> </w:t>
      </w:r>
      <w:proofErr w:type="spellStart"/>
      <w:r w:rsidRPr="004C2519">
        <w:rPr>
          <w:rFonts w:eastAsia="Times New Roman"/>
          <w:color w:val="000000" w:themeColor="text1"/>
          <w:szCs w:val="24"/>
        </w:rPr>
        <w:t>Βο</w:t>
      </w:r>
      <w:r>
        <w:rPr>
          <w:rFonts w:eastAsia="Times New Roman"/>
          <w:color w:val="000000" w:themeColor="text1"/>
          <w:szCs w:val="24"/>
        </w:rPr>
        <w:t>ύ</w:t>
      </w:r>
      <w:r w:rsidRPr="004C2519">
        <w:rPr>
          <w:rFonts w:eastAsia="Times New Roman"/>
          <w:color w:val="000000" w:themeColor="text1"/>
          <w:szCs w:val="24"/>
        </w:rPr>
        <w:t>τσ</w:t>
      </w:r>
      <w:r>
        <w:rPr>
          <w:rFonts w:eastAsia="Times New Roman"/>
          <w:color w:val="000000" w:themeColor="text1"/>
          <w:szCs w:val="24"/>
        </w:rPr>
        <w:t>η</w:t>
      </w:r>
      <w:r w:rsidRPr="004C2519">
        <w:rPr>
          <w:rFonts w:eastAsia="Times New Roman"/>
          <w:color w:val="000000" w:themeColor="text1"/>
          <w:szCs w:val="24"/>
        </w:rPr>
        <w:t>ς</w:t>
      </w:r>
      <w:proofErr w:type="spellEnd"/>
      <w:r w:rsidRPr="004C2519">
        <w:rPr>
          <w:rFonts w:eastAsia="Times New Roman"/>
          <w:color w:val="000000" w:themeColor="text1"/>
          <w:szCs w:val="24"/>
        </w:rPr>
        <w:t xml:space="preserve"> </w:t>
      </w:r>
      <w:r>
        <w:rPr>
          <w:rFonts w:eastAsia="Times New Roman"/>
          <w:color w:val="000000" w:themeColor="text1"/>
          <w:szCs w:val="24"/>
        </w:rPr>
        <w:t>που θα αναλάμβανε ως προσωρινός Π</w:t>
      </w:r>
      <w:r w:rsidRPr="004C2519">
        <w:rPr>
          <w:rFonts w:eastAsia="Times New Roman"/>
          <w:color w:val="000000" w:themeColor="text1"/>
          <w:szCs w:val="24"/>
        </w:rPr>
        <w:t>ρόεδρος θα είχε μ</w:t>
      </w:r>
      <w:r>
        <w:rPr>
          <w:rFonts w:eastAsia="Times New Roman"/>
          <w:color w:val="000000" w:themeColor="text1"/>
          <w:szCs w:val="24"/>
        </w:rPr>
        <w:t>ια άλλη άποψη.</w:t>
      </w:r>
    </w:p>
    <w:p w14:paraId="01A9DDB7"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Α</w:t>
      </w:r>
      <w:r w:rsidRPr="004C2519">
        <w:rPr>
          <w:rFonts w:eastAsia="Times New Roman"/>
          <w:color w:val="000000" w:themeColor="text1"/>
          <w:szCs w:val="24"/>
        </w:rPr>
        <w:t>κούστηκαν διάφορα τερατώδη</w:t>
      </w:r>
      <w:r>
        <w:rPr>
          <w:rFonts w:eastAsia="Times New Roman"/>
          <w:color w:val="000000" w:themeColor="text1"/>
          <w:szCs w:val="24"/>
        </w:rPr>
        <w:t xml:space="preserve"> και ό</w:t>
      </w:r>
      <w:r w:rsidRPr="004C2519">
        <w:rPr>
          <w:rFonts w:eastAsia="Times New Roman"/>
          <w:color w:val="000000" w:themeColor="text1"/>
          <w:szCs w:val="24"/>
        </w:rPr>
        <w:t>λα αυτά πρέπει να παραμεριστούν και πρ</w:t>
      </w:r>
      <w:r w:rsidRPr="004C2519">
        <w:rPr>
          <w:rFonts w:eastAsia="Times New Roman"/>
          <w:color w:val="000000" w:themeColor="text1"/>
          <w:szCs w:val="24"/>
        </w:rPr>
        <w:t>έπει να αντιμετωπίσου</w:t>
      </w:r>
      <w:r>
        <w:rPr>
          <w:rFonts w:eastAsia="Times New Roman"/>
          <w:color w:val="000000" w:themeColor="text1"/>
          <w:szCs w:val="24"/>
        </w:rPr>
        <w:t>με</w:t>
      </w:r>
      <w:r w:rsidRPr="004C2519">
        <w:rPr>
          <w:rFonts w:eastAsia="Times New Roman"/>
          <w:color w:val="000000" w:themeColor="text1"/>
          <w:szCs w:val="24"/>
        </w:rPr>
        <w:t xml:space="preserve"> τα ζητήματα σε πολιτικό επίπεδο και όχι σε νομικό επίπεδο</w:t>
      </w:r>
      <w:r>
        <w:rPr>
          <w:rFonts w:eastAsia="Times New Roman"/>
          <w:color w:val="000000" w:themeColor="text1"/>
          <w:szCs w:val="24"/>
        </w:rPr>
        <w:t>, κυρία Π</w:t>
      </w:r>
      <w:r w:rsidRPr="004C2519">
        <w:rPr>
          <w:rFonts w:eastAsia="Times New Roman"/>
          <w:color w:val="000000" w:themeColor="text1"/>
          <w:szCs w:val="24"/>
        </w:rPr>
        <w:t>ρόεδρε</w:t>
      </w:r>
      <w:r>
        <w:rPr>
          <w:rFonts w:eastAsia="Times New Roman"/>
          <w:color w:val="000000" w:themeColor="text1"/>
          <w:szCs w:val="24"/>
        </w:rPr>
        <w:t>,</w:t>
      </w:r>
      <w:r w:rsidRPr="004C2519">
        <w:rPr>
          <w:rFonts w:eastAsia="Times New Roman"/>
          <w:color w:val="000000" w:themeColor="text1"/>
          <w:szCs w:val="24"/>
        </w:rPr>
        <w:t xml:space="preserve"> διότι το νομικό επίπεδο είναι καθαρό</w:t>
      </w:r>
      <w:r>
        <w:rPr>
          <w:rFonts w:eastAsia="Times New Roman"/>
          <w:color w:val="000000" w:themeColor="text1"/>
          <w:szCs w:val="24"/>
        </w:rPr>
        <w:t>.</w:t>
      </w:r>
    </w:p>
    <w:p w14:paraId="01A9DDB8" w14:textId="77777777" w:rsidR="00887A51" w:rsidRDefault="009C255F">
      <w:pPr>
        <w:spacing w:after="0" w:line="600" w:lineRule="auto"/>
        <w:ind w:firstLine="720"/>
        <w:jc w:val="both"/>
        <w:rPr>
          <w:rFonts w:eastAsia="Times New Roman"/>
          <w:color w:val="000000" w:themeColor="text1"/>
          <w:szCs w:val="24"/>
        </w:rPr>
      </w:pPr>
      <w:r w:rsidRPr="004C2519">
        <w:rPr>
          <w:rFonts w:eastAsia="Times New Roman"/>
          <w:color w:val="000000" w:themeColor="text1"/>
          <w:szCs w:val="24"/>
        </w:rPr>
        <w:lastRenderedPageBreak/>
        <w:t xml:space="preserve">Θέλω </w:t>
      </w:r>
      <w:r>
        <w:rPr>
          <w:rFonts w:eastAsia="Times New Roman"/>
          <w:color w:val="000000" w:themeColor="text1"/>
          <w:szCs w:val="24"/>
        </w:rPr>
        <w:t>να πω σ</w:t>
      </w:r>
      <w:r w:rsidRPr="004C2519">
        <w:rPr>
          <w:rFonts w:eastAsia="Times New Roman"/>
          <w:color w:val="000000" w:themeColor="text1"/>
          <w:szCs w:val="24"/>
        </w:rPr>
        <w:t xml:space="preserve">την </w:t>
      </w:r>
      <w:r>
        <w:rPr>
          <w:rFonts w:eastAsia="Times New Roman"/>
          <w:color w:val="000000" w:themeColor="text1"/>
          <w:szCs w:val="24"/>
        </w:rPr>
        <w:t xml:space="preserve">κ. </w:t>
      </w:r>
      <w:r>
        <w:rPr>
          <w:rFonts w:eastAsia="Times New Roman"/>
          <w:color w:val="000000" w:themeColor="text1"/>
          <w:szCs w:val="24"/>
        </w:rPr>
        <w:t>Κόλλια ότι μια δυνατότητα που είχε το κ</w:t>
      </w:r>
      <w:r w:rsidRPr="004C2519">
        <w:rPr>
          <w:rFonts w:eastAsia="Times New Roman"/>
          <w:color w:val="000000" w:themeColor="text1"/>
          <w:szCs w:val="24"/>
        </w:rPr>
        <w:t>όμμα της να μην έχει ανάγκη νομικών συνταγματικών επιχειρημάτω</w:t>
      </w:r>
      <w:r w:rsidRPr="004C2519">
        <w:rPr>
          <w:rFonts w:eastAsia="Times New Roman"/>
          <w:color w:val="000000" w:themeColor="text1"/>
          <w:szCs w:val="24"/>
        </w:rPr>
        <w:t>ν</w:t>
      </w:r>
      <w:r>
        <w:rPr>
          <w:rFonts w:eastAsia="Times New Roman"/>
          <w:color w:val="000000" w:themeColor="text1"/>
          <w:szCs w:val="24"/>
        </w:rPr>
        <w:t>, α</w:t>
      </w:r>
      <w:r w:rsidRPr="004C2519">
        <w:rPr>
          <w:rFonts w:eastAsia="Times New Roman"/>
          <w:color w:val="000000" w:themeColor="text1"/>
          <w:szCs w:val="24"/>
        </w:rPr>
        <w:t>λλ</w:t>
      </w:r>
      <w:r>
        <w:rPr>
          <w:rFonts w:eastAsia="Times New Roman"/>
          <w:color w:val="000000" w:themeColor="text1"/>
          <w:szCs w:val="24"/>
        </w:rPr>
        <w:t>ά</w:t>
      </w:r>
      <w:r w:rsidRPr="004C2519">
        <w:rPr>
          <w:rFonts w:eastAsia="Times New Roman"/>
          <w:color w:val="000000" w:themeColor="text1"/>
          <w:szCs w:val="24"/>
        </w:rPr>
        <w:t xml:space="preserve"> πολιτικά </w:t>
      </w:r>
      <w:r>
        <w:rPr>
          <w:rFonts w:eastAsia="Times New Roman"/>
          <w:color w:val="000000" w:themeColor="text1"/>
          <w:szCs w:val="24"/>
        </w:rPr>
        <w:t>ν</w:t>
      </w:r>
      <w:r w:rsidRPr="004C2519">
        <w:rPr>
          <w:rFonts w:eastAsia="Times New Roman"/>
          <w:color w:val="000000" w:themeColor="text1"/>
          <w:szCs w:val="24"/>
        </w:rPr>
        <w:t>α σταματήσει αυτή</w:t>
      </w:r>
      <w:r>
        <w:rPr>
          <w:rFonts w:eastAsia="Times New Roman"/>
          <w:color w:val="000000" w:themeColor="text1"/>
          <w:szCs w:val="24"/>
        </w:rPr>
        <w:t>ν</w:t>
      </w:r>
      <w:r w:rsidRPr="004C2519">
        <w:rPr>
          <w:rFonts w:eastAsia="Times New Roman"/>
          <w:color w:val="000000" w:themeColor="text1"/>
          <w:szCs w:val="24"/>
        </w:rPr>
        <w:t xml:space="preserve"> τη διαδικασία</w:t>
      </w:r>
      <w:r>
        <w:rPr>
          <w:rFonts w:eastAsia="Times New Roman"/>
          <w:color w:val="000000" w:themeColor="text1"/>
          <w:szCs w:val="24"/>
        </w:rPr>
        <w:t>,</w:t>
      </w:r>
      <w:r w:rsidRPr="004C2519">
        <w:rPr>
          <w:rFonts w:eastAsia="Times New Roman"/>
          <w:color w:val="000000" w:themeColor="text1"/>
          <w:szCs w:val="24"/>
        </w:rPr>
        <w:t xml:space="preserve"> ήταν η ψηφοφορία του Ιουνίου επί της προτάσ</w:t>
      </w:r>
      <w:r>
        <w:rPr>
          <w:rFonts w:eastAsia="Times New Roman"/>
          <w:color w:val="000000" w:themeColor="text1"/>
          <w:szCs w:val="24"/>
        </w:rPr>
        <w:t>εως</w:t>
      </w:r>
      <w:r w:rsidRPr="004C2519">
        <w:rPr>
          <w:rFonts w:eastAsia="Times New Roman"/>
          <w:color w:val="000000" w:themeColor="text1"/>
          <w:szCs w:val="24"/>
        </w:rPr>
        <w:t xml:space="preserve"> μομφής</w:t>
      </w:r>
      <w:r>
        <w:rPr>
          <w:rFonts w:eastAsia="Times New Roman"/>
          <w:color w:val="000000" w:themeColor="text1"/>
          <w:szCs w:val="24"/>
        </w:rPr>
        <w:t>.</w:t>
      </w:r>
    </w:p>
    <w:p w14:paraId="01A9DDB9"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Κ</w:t>
      </w:r>
      <w:r w:rsidRPr="004C2519">
        <w:rPr>
          <w:rFonts w:eastAsia="Times New Roman"/>
          <w:color w:val="000000" w:themeColor="text1"/>
          <w:szCs w:val="24"/>
        </w:rPr>
        <w:t>αι δε</w:t>
      </w:r>
      <w:r>
        <w:rPr>
          <w:rFonts w:eastAsia="Times New Roman"/>
          <w:color w:val="000000" w:themeColor="text1"/>
          <w:szCs w:val="24"/>
        </w:rPr>
        <w:t>ν στέκει, κυρία Π</w:t>
      </w:r>
      <w:r w:rsidRPr="004C2519">
        <w:rPr>
          <w:rFonts w:eastAsia="Times New Roman"/>
          <w:color w:val="000000" w:themeColor="text1"/>
          <w:szCs w:val="24"/>
        </w:rPr>
        <w:t>ρόεδρε</w:t>
      </w:r>
      <w:r>
        <w:rPr>
          <w:rFonts w:eastAsia="Times New Roman"/>
          <w:color w:val="000000" w:themeColor="text1"/>
          <w:szCs w:val="24"/>
        </w:rPr>
        <w:t>, -</w:t>
      </w:r>
      <w:r w:rsidRPr="004C2519">
        <w:rPr>
          <w:rFonts w:eastAsia="Times New Roman"/>
          <w:color w:val="000000" w:themeColor="text1"/>
          <w:szCs w:val="24"/>
        </w:rPr>
        <w:t xml:space="preserve">και </w:t>
      </w:r>
      <w:r>
        <w:rPr>
          <w:rFonts w:eastAsia="Times New Roman"/>
          <w:color w:val="000000" w:themeColor="text1"/>
          <w:szCs w:val="24"/>
        </w:rPr>
        <w:t xml:space="preserve">με </w:t>
      </w:r>
      <w:r w:rsidRPr="004C2519">
        <w:rPr>
          <w:rFonts w:eastAsia="Times New Roman"/>
          <w:color w:val="000000" w:themeColor="text1"/>
          <w:szCs w:val="24"/>
        </w:rPr>
        <w:t>αυτό κλείνω</w:t>
      </w:r>
      <w:r>
        <w:rPr>
          <w:rFonts w:eastAsia="Times New Roman"/>
          <w:color w:val="000000" w:themeColor="text1"/>
          <w:szCs w:val="24"/>
        </w:rPr>
        <w:t>-</w:t>
      </w:r>
      <w:r w:rsidRPr="004C2519">
        <w:rPr>
          <w:rFonts w:eastAsia="Times New Roman"/>
          <w:color w:val="000000" w:themeColor="text1"/>
          <w:szCs w:val="24"/>
        </w:rPr>
        <w:t xml:space="preserve"> το επι</w:t>
      </w:r>
      <w:r>
        <w:rPr>
          <w:rFonts w:eastAsia="Times New Roman"/>
          <w:color w:val="000000" w:themeColor="text1"/>
          <w:szCs w:val="24"/>
        </w:rPr>
        <w:t>χείρημα ότι οι αριθμοί δεν έβγαιν</w:t>
      </w:r>
      <w:r w:rsidRPr="004C2519">
        <w:rPr>
          <w:rFonts w:eastAsia="Times New Roman"/>
          <w:color w:val="000000" w:themeColor="text1"/>
          <w:szCs w:val="24"/>
        </w:rPr>
        <w:t>α</w:t>
      </w:r>
      <w:r>
        <w:rPr>
          <w:rFonts w:eastAsia="Times New Roman"/>
          <w:color w:val="000000" w:themeColor="text1"/>
          <w:szCs w:val="24"/>
        </w:rPr>
        <w:t>ν,</w:t>
      </w:r>
      <w:r w:rsidRPr="004C2519">
        <w:rPr>
          <w:rFonts w:eastAsia="Times New Roman"/>
          <w:color w:val="000000" w:themeColor="text1"/>
          <w:szCs w:val="24"/>
        </w:rPr>
        <w:t xml:space="preserve"> διότι</w:t>
      </w:r>
      <w:r>
        <w:rPr>
          <w:rFonts w:eastAsia="Times New Roman"/>
          <w:color w:val="000000" w:themeColor="text1"/>
          <w:szCs w:val="24"/>
        </w:rPr>
        <w:t xml:space="preserve">, απ’ </w:t>
      </w:r>
      <w:r w:rsidRPr="004C2519">
        <w:rPr>
          <w:rFonts w:eastAsia="Times New Roman"/>
          <w:color w:val="000000" w:themeColor="text1"/>
          <w:szCs w:val="24"/>
        </w:rPr>
        <w:t xml:space="preserve">ότι έχω ενημερωθεί από το Κομμουνιστικό </w:t>
      </w:r>
      <w:r w:rsidRPr="004C2519">
        <w:rPr>
          <w:rFonts w:eastAsia="Times New Roman"/>
          <w:color w:val="000000" w:themeColor="text1"/>
          <w:szCs w:val="24"/>
        </w:rPr>
        <w:t>Κόμμα</w:t>
      </w:r>
      <w:r>
        <w:rPr>
          <w:rFonts w:eastAsia="Times New Roman"/>
          <w:color w:val="000000" w:themeColor="text1"/>
          <w:szCs w:val="24"/>
        </w:rPr>
        <w:t xml:space="preserve"> Ελλάδας</w:t>
      </w:r>
      <w:r>
        <w:rPr>
          <w:rFonts w:eastAsia="Times New Roman"/>
          <w:color w:val="000000" w:themeColor="text1"/>
          <w:szCs w:val="24"/>
        </w:rPr>
        <w:t>,</w:t>
      </w:r>
      <w:r w:rsidRPr="004C2519">
        <w:rPr>
          <w:rFonts w:eastAsia="Times New Roman"/>
          <w:color w:val="000000" w:themeColor="text1"/>
          <w:szCs w:val="24"/>
        </w:rPr>
        <w:t xml:space="preserve"> δεν </w:t>
      </w:r>
      <w:r>
        <w:rPr>
          <w:rFonts w:eastAsia="Times New Roman"/>
          <w:color w:val="000000" w:themeColor="text1"/>
          <w:szCs w:val="24"/>
        </w:rPr>
        <w:t>είναι αμετακίνητη η</w:t>
      </w:r>
      <w:r w:rsidRPr="004C2519">
        <w:rPr>
          <w:rFonts w:eastAsia="Times New Roman"/>
          <w:color w:val="000000" w:themeColor="text1"/>
          <w:szCs w:val="24"/>
        </w:rPr>
        <w:t xml:space="preserve"> στάση του ότι καταψηφίζει οποιαδήποτε πρόταση μομφής</w:t>
      </w:r>
      <w:r>
        <w:rPr>
          <w:rFonts w:eastAsia="Times New Roman"/>
          <w:color w:val="000000" w:themeColor="text1"/>
          <w:szCs w:val="24"/>
        </w:rPr>
        <w:t>. Τ</w:t>
      </w:r>
      <w:r w:rsidRPr="004C2519">
        <w:rPr>
          <w:rFonts w:eastAsia="Times New Roman"/>
          <w:color w:val="000000" w:themeColor="text1"/>
          <w:szCs w:val="24"/>
        </w:rPr>
        <w:t>ο κρίνει κάθε φορά συγκεκριμένα</w:t>
      </w:r>
      <w:r>
        <w:rPr>
          <w:rFonts w:eastAsia="Times New Roman"/>
          <w:color w:val="000000" w:themeColor="text1"/>
          <w:szCs w:val="24"/>
        </w:rPr>
        <w:t>. Α</w:t>
      </w:r>
      <w:r w:rsidRPr="004C2519">
        <w:rPr>
          <w:rFonts w:eastAsia="Times New Roman"/>
          <w:color w:val="000000" w:themeColor="text1"/>
          <w:szCs w:val="24"/>
        </w:rPr>
        <w:t>ν</w:t>
      </w:r>
      <w:r>
        <w:rPr>
          <w:rFonts w:eastAsia="Times New Roman"/>
          <w:color w:val="000000" w:themeColor="text1"/>
          <w:szCs w:val="24"/>
        </w:rPr>
        <w:t>,</w:t>
      </w:r>
      <w:r w:rsidRPr="004C2519">
        <w:rPr>
          <w:rFonts w:eastAsia="Times New Roman"/>
          <w:color w:val="000000" w:themeColor="text1"/>
          <w:szCs w:val="24"/>
        </w:rPr>
        <w:t xml:space="preserve"> λοιπόν</w:t>
      </w:r>
      <w:r>
        <w:rPr>
          <w:rFonts w:eastAsia="Times New Roman"/>
          <w:color w:val="000000" w:themeColor="text1"/>
          <w:szCs w:val="24"/>
        </w:rPr>
        <w:t xml:space="preserve">, οι αριθμοί ήταν ανοιχτοί, </w:t>
      </w:r>
      <w:r w:rsidRPr="004C2519">
        <w:rPr>
          <w:rFonts w:eastAsia="Times New Roman"/>
          <w:color w:val="000000" w:themeColor="text1"/>
          <w:szCs w:val="24"/>
        </w:rPr>
        <w:t>η δική σας τότε υπερψήφιση της μο</w:t>
      </w:r>
      <w:r>
        <w:rPr>
          <w:rFonts w:eastAsia="Times New Roman"/>
          <w:color w:val="000000" w:themeColor="text1"/>
          <w:szCs w:val="24"/>
        </w:rPr>
        <w:t>μ</w:t>
      </w:r>
      <w:r w:rsidRPr="004C2519">
        <w:rPr>
          <w:rFonts w:eastAsia="Times New Roman"/>
          <w:color w:val="000000" w:themeColor="text1"/>
          <w:szCs w:val="24"/>
        </w:rPr>
        <w:t xml:space="preserve">φής θα </w:t>
      </w:r>
      <w:r>
        <w:rPr>
          <w:rFonts w:eastAsia="Times New Roman"/>
          <w:color w:val="000000" w:themeColor="text1"/>
          <w:szCs w:val="24"/>
        </w:rPr>
        <w:t xml:space="preserve">είχε </w:t>
      </w:r>
      <w:r w:rsidRPr="004C2519">
        <w:rPr>
          <w:rFonts w:eastAsia="Times New Roman"/>
          <w:color w:val="000000" w:themeColor="text1"/>
          <w:szCs w:val="24"/>
        </w:rPr>
        <w:t>σταματήσει αυτή</w:t>
      </w:r>
      <w:r>
        <w:rPr>
          <w:rFonts w:eastAsia="Times New Roman"/>
          <w:color w:val="000000" w:themeColor="text1"/>
          <w:szCs w:val="24"/>
        </w:rPr>
        <w:t>ν</w:t>
      </w:r>
      <w:r w:rsidRPr="004C2519">
        <w:rPr>
          <w:rFonts w:eastAsia="Times New Roman"/>
          <w:color w:val="000000" w:themeColor="text1"/>
          <w:szCs w:val="24"/>
        </w:rPr>
        <w:t xml:space="preserve"> τη διαδικασία</w:t>
      </w:r>
      <w:r>
        <w:rPr>
          <w:rFonts w:eastAsia="Times New Roman"/>
          <w:color w:val="000000" w:themeColor="text1"/>
          <w:szCs w:val="24"/>
        </w:rPr>
        <w:t>. Δ</w:t>
      </w:r>
      <w:r w:rsidRPr="004C2519">
        <w:rPr>
          <w:rFonts w:eastAsia="Times New Roman"/>
          <w:color w:val="000000" w:themeColor="text1"/>
          <w:szCs w:val="24"/>
        </w:rPr>
        <w:t>εν έγινε</w:t>
      </w:r>
      <w:r>
        <w:rPr>
          <w:rFonts w:eastAsia="Times New Roman"/>
          <w:color w:val="000000" w:themeColor="text1"/>
          <w:szCs w:val="24"/>
        </w:rPr>
        <w:t>.</w:t>
      </w:r>
    </w:p>
    <w:p w14:paraId="01A9DDBA"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Άρ</w:t>
      </w:r>
      <w:r>
        <w:rPr>
          <w:rFonts w:eastAsia="Times New Roman"/>
          <w:color w:val="000000" w:themeColor="text1"/>
          <w:szCs w:val="24"/>
        </w:rPr>
        <w:t>α, η Σ</w:t>
      </w:r>
      <w:r w:rsidRPr="004C2519">
        <w:rPr>
          <w:rFonts w:eastAsia="Times New Roman"/>
          <w:color w:val="000000" w:themeColor="text1"/>
          <w:szCs w:val="24"/>
        </w:rPr>
        <w:t>υμφωνία των Πρε</w:t>
      </w:r>
      <w:r>
        <w:rPr>
          <w:rFonts w:eastAsia="Times New Roman"/>
          <w:color w:val="000000" w:themeColor="text1"/>
          <w:szCs w:val="24"/>
        </w:rPr>
        <w:t>σπών κυρώθηκε από την ελληνική Β</w:t>
      </w:r>
      <w:r w:rsidRPr="004C2519">
        <w:rPr>
          <w:rFonts w:eastAsia="Times New Roman"/>
          <w:color w:val="000000" w:themeColor="text1"/>
          <w:szCs w:val="24"/>
        </w:rPr>
        <w:t>ουλή κα</w:t>
      </w:r>
      <w:r>
        <w:rPr>
          <w:rFonts w:eastAsia="Times New Roman"/>
          <w:color w:val="000000" w:themeColor="text1"/>
          <w:szCs w:val="24"/>
        </w:rPr>
        <w:t xml:space="preserve">ι ακολουθήθηκαν οι διαδικασίες από πλευράς </w:t>
      </w:r>
      <w:r>
        <w:rPr>
          <w:rFonts w:eastAsia="Times New Roman"/>
          <w:color w:val="000000" w:themeColor="text1"/>
          <w:szCs w:val="24"/>
        </w:rPr>
        <w:t>Ε</w:t>
      </w:r>
      <w:r w:rsidRPr="004C2519">
        <w:rPr>
          <w:rFonts w:eastAsia="Times New Roman"/>
          <w:color w:val="000000" w:themeColor="text1"/>
          <w:szCs w:val="24"/>
        </w:rPr>
        <w:t xml:space="preserve">λληνικής </w:t>
      </w:r>
      <w:r w:rsidRPr="004C2519">
        <w:rPr>
          <w:rFonts w:eastAsia="Times New Roman"/>
          <w:color w:val="000000" w:themeColor="text1"/>
          <w:szCs w:val="24"/>
        </w:rPr>
        <w:t>Δημοκρατίας</w:t>
      </w:r>
      <w:r>
        <w:rPr>
          <w:rFonts w:eastAsia="Times New Roman"/>
          <w:color w:val="000000" w:themeColor="text1"/>
          <w:szCs w:val="24"/>
        </w:rPr>
        <w:t xml:space="preserve">. Σήμερα έχουμε το </w:t>
      </w:r>
      <w:r>
        <w:rPr>
          <w:rFonts w:eastAsia="Times New Roman"/>
          <w:color w:val="000000" w:themeColor="text1"/>
          <w:szCs w:val="24"/>
        </w:rPr>
        <w:t>π</w:t>
      </w:r>
      <w:r w:rsidRPr="004C2519">
        <w:rPr>
          <w:rFonts w:eastAsia="Times New Roman"/>
          <w:color w:val="000000" w:themeColor="text1"/>
          <w:szCs w:val="24"/>
        </w:rPr>
        <w:t>ρ</w:t>
      </w:r>
      <w:r>
        <w:rPr>
          <w:rFonts w:eastAsia="Times New Roman"/>
          <w:color w:val="000000" w:themeColor="text1"/>
          <w:szCs w:val="24"/>
        </w:rPr>
        <w:t xml:space="preserve">ωτόκολλο </w:t>
      </w:r>
      <w:r>
        <w:rPr>
          <w:rFonts w:eastAsia="Times New Roman"/>
          <w:color w:val="000000" w:themeColor="text1"/>
          <w:szCs w:val="24"/>
        </w:rPr>
        <w:t>προ</w:t>
      </w:r>
      <w:r>
        <w:rPr>
          <w:rFonts w:eastAsia="Times New Roman"/>
          <w:color w:val="000000" w:themeColor="text1"/>
          <w:szCs w:val="24"/>
        </w:rPr>
        <w:t>σχωρήσεως</w:t>
      </w:r>
      <w:r>
        <w:rPr>
          <w:rFonts w:eastAsia="Times New Roman"/>
          <w:color w:val="000000" w:themeColor="text1"/>
          <w:szCs w:val="24"/>
        </w:rPr>
        <w:t xml:space="preserve">. </w:t>
      </w:r>
    </w:p>
    <w:p w14:paraId="01A9DDBB"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Ν</w:t>
      </w:r>
      <w:r w:rsidRPr="004C2519">
        <w:rPr>
          <w:rFonts w:eastAsia="Times New Roman"/>
          <w:color w:val="000000" w:themeColor="text1"/>
          <w:szCs w:val="24"/>
        </w:rPr>
        <w:t>ομίζω</w:t>
      </w:r>
      <w:r>
        <w:rPr>
          <w:rFonts w:eastAsia="Times New Roman"/>
          <w:color w:val="000000" w:themeColor="text1"/>
          <w:szCs w:val="24"/>
        </w:rPr>
        <w:t>, κυρία Π</w:t>
      </w:r>
      <w:r w:rsidRPr="004C2519">
        <w:rPr>
          <w:rFonts w:eastAsia="Times New Roman"/>
          <w:color w:val="000000" w:themeColor="text1"/>
          <w:szCs w:val="24"/>
        </w:rPr>
        <w:t>ρόεδρε</w:t>
      </w:r>
      <w:r>
        <w:rPr>
          <w:rFonts w:eastAsia="Times New Roman"/>
          <w:color w:val="000000" w:themeColor="text1"/>
          <w:szCs w:val="24"/>
        </w:rPr>
        <w:t>,</w:t>
      </w:r>
      <w:r w:rsidRPr="004C2519">
        <w:rPr>
          <w:rFonts w:eastAsia="Times New Roman"/>
          <w:color w:val="000000" w:themeColor="text1"/>
          <w:szCs w:val="24"/>
        </w:rPr>
        <w:t xml:space="preserve"> ότι ο διάλογος είνα</w:t>
      </w:r>
      <w:r>
        <w:rPr>
          <w:rFonts w:eastAsia="Times New Roman"/>
          <w:color w:val="000000" w:themeColor="text1"/>
          <w:szCs w:val="24"/>
        </w:rPr>
        <w:t>ι πολιτικός και δεν είναι νομικό</w:t>
      </w:r>
      <w:r w:rsidRPr="004C2519">
        <w:rPr>
          <w:rFonts w:eastAsia="Times New Roman"/>
          <w:color w:val="000000" w:themeColor="text1"/>
          <w:szCs w:val="24"/>
        </w:rPr>
        <w:t>ς</w:t>
      </w:r>
      <w:r>
        <w:rPr>
          <w:rFonts w:eastAsia="Times New Roman"/>
          <w:color w:val="000000" w:themeColor="text1"/>
          <w:szCs w:val="24"/>
        </w:rPr>
        <w:t>.</w:t>
      </w:r>
    </w:p>
    <w:p w14:paraId="01A9DDBC" w14:textId="77777777" w:rsidR="00887A51" w:rsidRDefault="009C255F">
      <w:pPr>
        <w:spacing w:after="0" w:line="600" w:lineRule="auto"/>
        <w:ind w:firstLine="720"/>
        <w:jc w:val="both"/>
        <w:rPr>
          <w:rFonts w:eastAsia="Times New Roman"/>
          <w:color w:val="000000" w:themeColor="text1"/>
          <w:szCs w:val="24"/>
        </w:rPr>
      </w:pPr>
      <w:r w:rsidRPr="004C2519">
        <w:rPr>
          <w:rFonts w:eastAsia="Times New Roman"/>
          <w:color w:val="000000" w:themeColor="text1"/>
          <w:szCs w:val="24"/>
        </w:rPr>
        <w:t>Ευχαριστώ</w:t>
      </w:r>
      <w:r>
        <w:rPr>
          <w:rFonts w:eastAsia="Times New Roman"/>
          <w:color w:val="000000" w:themeColor="text1"/>
          <w:szCs w:val="24"/>
        </w:rPr>
        <w:t>.</w:t>
      </w:r>
    </w:p>
    <w:p w14:paraId="01A9DDBD" w14:textId="77777777" w:rsidR="00887A51" w:rsidRDefault="009C255F">
      <w:pPr>
        <w:spacing w:after="0" w:line="600" w:lineRule="auto"/>
        <w:ind w:firstLine="720"/>
        <w:jc w:val="both"/>
        <w:rPr>
          <w:rFonts w:eastAsia="Times New Roman"/>
          <w:color w:val="000000" w:themeColor="text1"/>
          <w:szCs w:val="24"/>
        </w:rPr>
      </w:pPr>
      <w:r w:rsidRPr="003E1865">
        <w:rPr>
          <w:rFonts w:eastAsia="Times New Roman"/>
          <w:b/>
          <w:color w:val="000000" w:themeColor="text1"/>
          <w:szCs w:val="24"/>
        </w:rPr>
        <w:lastRenderedPageBreak/>
        <w:t>ΠΡΟΕΔΡΕΥΟΥΣΑ (Αναστασία Χριστοδουλοπούλου):</w:t>
      </w:r>
      <w:r>
        <w:rPr>
          <w:rFonts w:eastAsia="Times New Roman"/>
          <w:color w:val="000000" w:themeColor="text1"/>
          <w:szCs w:val="24"/>
        </w:rPr>
        <w:t xml:space="preserve"> Ο κ. </w:t>
      </w:r>
      <w:proofErr w:type="spellStart"/>
      <w:r>
        <w:rPr>
          <w:rFonts w:eastAsia="Times New Roman"/>
          <w:color w:val="000000" w:themeColor="text1"/>
          <w:szCs w:val="24"/>
        </w:rPr>
        <w:t>Παφίλης</w:t>
      </w:r>
      <w:proofErr w:type="spellEnd"/>
      <w:r>
        <w:rPr>
          <w:rFonts w:eastAsia="Times New Roman"/>
          <w:color w:val="000000" w:themeColor="text1"/>
          <w:szCs w:val="24"/>
        </w:rPr>
        <w:t xml:space="preserve"> έχει τον λόγο.</w:t>
      </w:r>
    </w:p>
    <w:p w14:paraId="01A9DDBE" w14:textId="77777777" w:rsidR="00887A51" w:rsidRDefault="009C255F">
      <w:pPr>
        <w:spacing w:after="0" w:line="600" w:lineRule="auto"/>
        <w:ind w:firstLine="720"/>
        <w:jc w:val="both"/>
        <w:rPr>
          <w:rFonts w:eastAsia="Times New Roman"/>
          <w:color w:val="000000" w:themeColor="text1"/>
          <w:szCs w:val="24"/>
        </w:rPr>
      </w:pPr>
      <w:r w:rsidRPr="003E1865">
        <w:rPr>
          <w:rFonts w:eastAsia="Times New Roman"/>
          <w:b/>
          <w:color w:val="000000" w:themeColor="text1"/>
          <w:szCs w:val="24"/>
        </w:rPr>
        <w:t>ΑΘΑΝΑΣΙΟΣ ΠΑΦΙΛΗΣ:</w:t>
      </w:r>
      <w:r>
        <w:rPr>
          <w:rFonts w:eastAsia="Times New Roman"/>
          <w:color w:val="000000" w:themeColor="text1"/>
          <w:szCs w:val="24"/>
        </w:rPr>
        <w:t xml:space="preserve"> Δ</w:t>
      </w:r>
      <w:r w:rsidRPr="004C2519">
        <w:rPr>
          <w:rFonts w:eastAsia="Times New Roman"/>
          <w:color w:val="000000" w:themeColor="text1"/>
          <w:szCs w:val="24"/>
        </w:rPr>
        <w:t>εν πρόκειται να ασχοληθώ με την πρώτη πρόταση</w:t>
      </w:r>
      <w:r>
        <w:rPr>
          <w:rFonts w:eastAsia="Times New Roman"/>
          <w:color w:val="000000" w:themeColor="text1"/>
          <w:szCs w:val="24"/>
        </w:rPr>
        <w:t>. Τώρα ένα κ</w:t>
      </w:r>
      <w:r w:rsidRPr="004C2519">
        <w:rPr>
          <w:rFonts w:eastAsia="Times New Roman"/>
          <w:color w:val="000000" w:themeColor="text1"/>
          <w:szCs w:val="24"/>
        </w:rPr>
        <w:t>όμμα που υποστηρίζει τη</w:t>
      </w:r>
      <w:r>
        <w:rPr>
          <w:rFonts w:eastAsia="Times New Roman"/>
          <w:color w:val="000000" w:themeColor="text1"/>
          <w:szCs w:val="24"/>
        </w:rPr>
        <w:t xml:space="preserve"> </w:t>
      </w:r>
      <w:r>
        <w:rPr>
          <w:rFonts w:eastAsia="Times New Roman"/>
          <w:color w:val="000000" w:themeColor="text1"/>
          <w:szCs w:val="24"/>
        </w:rPr>
        <w:t>χ</w:t>
      </w:r>
      <w:r w:rsidRPr="004C2519">
        <w:rPr>
          <w:rFonts w:eastAsia="Times New Roman"/>
          <w:color w:val="000000" w:themeColor="text1"/>
          <w:szCs w:val="24"/>
        </w:rPr>
        <w:t>ούντα</w:t>
      </w:r>
      <w:r>
        <w:rPr>
          <w:rFonts w:eastAsia="Times New Roman"/>
          <w:color w:val="000000" w:themeColor="text1"/>
          <w:szCs w:val="24"/>
        </w:rPr>
        <w:t>, που</w:t>
      </w:r>
      <w:r w:rsidRPr="004C2519">
        <w:rPr>
          <w:rFonts w:eastAsia="Times New Roman"/>
          <w:color w:val="000000" w:themeColor="text1"/>
          <w:szCs w:val="24"/>
        </w:rPr>
        <w:t xml:space="preserve"> κατέλυσε το αστικό Σύνταγμα</w:t>
      </w:r>
      <w:r>
        <w:rPr>
          <w:rFonts w:eastAsia="Times New Roman"/>
          <w:color w:val="000000" w:themeColor="text1"/>
          <w:szCs w:val="24"/>
        </w:rPr>
        <w:t xml:space="preserve">, </w:t>
      </w:r>
      <w:r w:rsidRPr="004C2519">
        <w:rPr>
          <w:rFonts w:eastAsia="Times New Roman"/>
          <w:color w:val="000000" w:themeColor="text1"/>
          <w:szCs w:val="24"/>
        </w:rPr>
        <w:t xml:space="preserve">να ζητάει να βάλει θέματα </w:t>
      </w:r>
      <w:r w:rsidRPr="004C2519">
        <w:rPr>
          <w:rFonts w:eastAsia="Times New Roman"/>
          <w:color w:val="000000" w:themeColor="text1"/>
          <w:szCs w:val="24"/>
        </w:rPr>
        <w:t>συνταγματικότητας</w:t>
      </w:r>
      <w:r>
        <w:rPr>
          <w:rFonts w:eastAsia="Times New Roman"/>
          <w:color w:val="000000" w:themeColor="text1"/>
          <w:szCs w:val="24"/>
        </w:rPr>
        <w:t>,</w:t>
      </w:r>
      <w:r w:rsidRPr="004C2519">
        <w:rPr>
          <w:rFonts w:eastAsia="Times New Roman"/>
          <w:color w:val="000000" w:themeColor="text1"/>
          <w:szCs w:val="24"/>
        </w:rPr>
        <w:t xml:space="preserve"> δεν αξίζ</w:t>
      </w:r>
      <w:r>
        <w:rPr>
          <w:rFonts w:eastAsia="Times New Roman"/>
          <w:color w:val="000000" w:themeColor="text1"/>
          <w:szCs w:val="24"/>
        </w:rPr>
        <w:t>ει</w:t>
      </w:r>
      <w:r w:rsidRPr="004C2519">
        <w:rPr>
          <w:rFonts w:eastAsia="Times New Roman"/>
          <w:color w:val="000000" w:themeColor="text1"/>
          <w:szCs w:val="24"/>
        </w:rPr>
        <w:t xml:space="preserve"> κα</w:t>
      </w:r>
      <w:r>
        <w:rPr>
          <w:rFonts w:eastAsia="Times New Roman"/>
          <w:color w:val="000000" w:themeColor="text1"/>
          <w:szCs w:val="24"/>
        </w:rPr>
        <w:t>μ</w:t>
      </w:r>
      <w:r w:rsidRPr="004C2519">
        <w:rPr>
          <w:rFonts w:eastAsia="Times New Roman"/>
          <w:color w:val="000000" w:themeColor="text1"/>
          <w:szCs w:val="24"/>
        </w:rPr>
        <w:t>μία απάντηση</w:t>
      </w:r>
      <w:r>
        <w:rPr>
          <w:rFonts w:eastAsia="Times New Roman"/>
          <w:color w:val="000000" w:themeColor="text1"/>
          <w:szCs w:val="24"/>
        </w:rPr>
        <w:t>. Θ</w:t>
      </w:r>
      <w:r w:rsidRPr="004C2519">
        <w:rPr>
          <w:rFonts w:eastAsia="Times New Roman"/>
          <w:color w:val="000000" w:themeColor="text1"/>
          <w:szCs w:val="24"/>
        </w:rPr>
        <w:t>α μιλήσω γενικότερα</w:t>
      </w:r>
      <w:r>
        <w:rPr>
          <w:rFonts w:eastAsia="Times New Roman"/>
          <w:color w:val="000000" w:themeColor="text1"/>
          <w:szCs w:val="24"/>
        </w:rPr>
        <w:t>.</w:t>
      </w:r>
    </w:p>
    <w:p w14:paraId="01A9DDBF"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Αυτές οι προτάσεις και από το κόμμα των ΑΝΕΛ, α</w:t>
      </w:r>
      <w:r w:rsidRPr="004C2519">
        <w:rPr>
          <w:rFonts w:eastAsia="Times New Roman"/>
          <w:color w:val="000000" w:themeColor="text1"/>
          <w:szCs w:val="24"/>
        </w:rPr>
        <w:t>λλά και όσες γίνονται κατά καιρούς</w:t>
      </w:r>
      <w:r>
        <w:rPr>
          <w:rFonts w:eastAsia="Times New Roman"/>
          <w:color w:val="000000" w:themeColor="text1"/>
          <w:szCs w:val="24"/>
        </w:rPr>
        <w:t>, είναι</w:t>
      </w:r>
      <w:r w:rsidRPr="004C2519">
        <w:rPr>
          <w:rFonts w:eastAsia="Times New Roman"/>
          <w:color w:val="000000" w:themeColor="text1"/>
          <w:szCs w:val="24"/>
        </w:rPr>
        <w:t xml:space="preserve"> προσχηματικές</w:t>
      </w:r>
      <w:r>
        <w:rPr>
          <w:rFonts w:eastAsia="Times New Roman"/>
          <w:color w:val="000000" w:themeColor="text1"/>
          <w:szCs w:val="24"/>
        </w:rPr>
        <w:t xml:space="preserve"> </w:t>
      </w:r>
      <w:r w:rsidRPr="004C2519">
        <w:rPr>
          <w:rFonts w:eastAsia="Times New Roman"/>
          <w:color w:val="000000" w:themeColor="text1"/>
          <w:szCs w:val="24"/>
        </w:rPr>
        <w:t>περί</w:t>
      </w:r>
      <w:r>
        <w:rPr>
          <w:rFonts w:eastAsia="Times New Roman"/>
          <w:color w:val="000000" w:themeColor="text1"/>
          <w:szCs w:val="24"/>
        </w:rPr>
        <w:t xml:space="preserve"> εκχώρησης </w:t>
      </w:r>
      <w:r w:rsidRPr="004C2519">
        <w:rPr>
          <w:rFonts w:eastAsia="Times New Roman"/>
          <w:color w:val="000000" w:themeColor="text1"/>
          <w:szCs w:val="24"/>
        </w:rPr>
        <w:t>εθνικής κυριαρχίας</w:t>
      </w:r>
      <w:r>
        <w:rPr>
          <w:rFonts w:eastAsia="Times New Roman"/>
          <w:color w:val="000000" w:themeColor="text1"/>
          <w:szCs w:val="24"/>
        </w:rPr>
        <w:t xml:space="preserve"> κ.λπ..</w:t>
      </w:r>
    </w:p>
    <w:p w14:paraId="01A9DDC0"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Ε</w:t>
      </w:r>
      <w:r w:rsidRPr="004C2519">
        <w:rPr>
          <w:rFonts w:eastAsia="Times New Roman"/>
          <w:color w:val="000000" w:themeColor="text1"/>
          <w:szCs w:val="24"/>
        </w:rPr>
        <w:t>ρώτημα</w:t>
      </w:r>
      <w:r>
        <w:rPr>
          <w:rFonts w:eastAsia="Times New Roman"/>
          <w:color w:val="000000" w:themeColor="text1"/>
          <w:szCs w:val="24"/>
        </w:rPr>
        <w:t>: Όταν η Κ</w:t>
      </w:r>
      <w:r w:rsidRPr="004C2519">
        <w:rPr>
          <w:rFonts w:eastAsia="Times New Roman"/>
          <w:color w:val="000000" w:themeColor="text1"/>
          <w:szCs w:val="24"/>
        </w:rPr>
        <w:t>υβέρνηση ΣΥΡΙΖΑ</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sidRPr="004C2519">
        <w:rPr>
          <w:rFonts w:eastAsia="Times New Roman"/>
          <w:color w:val="000000" w:themeColor="text1"/>
          <w:szCs w:val="24"/>
        </w:rPr>
        <w:t>ΑΝΕΛ και</w:t>
      </w:r>
      <w:r w:rsidRPr="004C2519">
        <w:rPr>
          <w:rFonts w:eastAsia="Times New Roman"/>
          <w:color w:val="000000" w:themeColor="text1"/>
          <w:szCs w:val="24"/>
        </w:rPr>
        <w:t xml:space="preserve"> ο </w:t>
      </w:r>
      <w:r>
        <w:rPr>
          <w:rFonts w:eastAsia="Times New Roman"/>
          <w:color w:val="000000" w:themeColor="text1"/>
          <w:szCs w:val="24"/>
        </w:rPr>
        <w:t>Υ</w:t>
      </w:r>
      <w:r w:rsidRPr="004C2519">
        <w:rPr>
          <w:rFonts w:eastAsia="Times New Roman"/>
          <w:color w:val="000000" w:themeColor="text1"/>
          <w:szCs w:val="24"/>
        </w:rPr>
        <w:t xml:space="preserve">πουργός Άμυνας έδωσε βάση </w:t>
      </w:r>
      <w:proofErr w:type="spellStart"/>
      <w:r w:rsidRPr="004C2519">
        <w:rPr>
          <w:rFonts w:eastAsia="Times New Roman"/>
          <w:color w:val="000000" w:themeColor="text1"/>
          <w:szCs w:val="24"/>
        </w:rPr>
        <w:t>drones</w:t>
      </w:r>
      <w:proofErr w:type="spellEnd"/>
      <w:r w:rsidRPr="004C2519">
        <w:rPr>
          <w:rFonts w:eastAsia="Times New Roman"/>
          <w:color w:val="000000" w:themeColor="text1"/>
          <w:szCs w:val="24"/>
        </w:rPr>
        <w:t xml:space="preserve"> στο κέντρο της Ελλάδας σ</w:t>
      </w:r>
      <w:r>
        <w:rPr>
          <w:rFonts w:eastAsia="Times New Roman"/>
          <w:color w:val="000000" w:themeColor="text1"/>
          <w:szCs w:val="24"/>
        </w:rPr>
        <w:t>τους</w:t>
      </w:r>
      <w:r w:rsidRPr="004C2519">
        <w:rPr>
          <w:rFonts w:eastAsia="Times New Roman"/>
          <w:color w:val="000000" w:themeColor="text1"/>
          <w:szCs w:val="24"/>
        </w:rPr>
        <w:t xml:space="preserve"> Αμερικ</w:t>
      </w:r>
      <w:r>
        <w:rPr>
          <w:rFonts w:eastAsia="Times New Roman"/>
          <w:color w:val="000000" w:themeColor="text1"/>
          <w:szCs w:val="24"/>
        </w:rPr>
        <w:t>άνου</w:t>
      </w:r>
      <w:r w:rsidRPr="004C2519">
        <w:rPr>
          <w:rFonts w:eastAsia="Times New Roman"/>
          <w:color w:val="000000" w:themeColor="text1"/>
          <w:szCs w:val="24"/>
        </w:rPr>
        <w:t xml:space="preserve">ς </w:t>
      </w:r>
      <w:r>
        <w:rPr>
          <w:rFonts w:eastAsia="Times New Roman"/>
          <w:color w:val="000000" w:themeColor="text1"/>
          <w:szCs w:val="24"/>
        </w:rPr>
        <w:t xml:space="preserve">με τις </w:t>
      </w:r>
      <w:r w:rsidRPr="004C2519">
        <w:rPr>
          <w:rFonts w:eastAsia="Times New Roman"/>
          <w:color w:val="000000" w:themeColor="text1"/>
          <w:szCs w:val="24"/>
        </w:rPr>
        <w:t xml:space="preserve">συνέπειες που </w:t>
      </w:r>
      <w:r>
        <w:rPr>
          <w:rFonts w:eastAsia="Times New Roman"/>
          <w:color w:val="000000" w:themeColor="text1"/>
          <w:szCs w:val="24"/>
        </w:rPr>
        <w:t xml:space="preserve">οι στρατιωτικοί, </w:t>
      </w:r>
      <w:r w:rsidRPr="004C2519">
        <w:rPr>
          <w:rFonts w:eastAsia="Times New Roman"/>
          <w:color w:val="000000" w:themeColor="text1"/>
          <w:szCs w:val="24"/>
        </w:rPr>
        <w:t>αλλά και ο απλός κόσμος</w:t>
      </w:r>
      <w:r>
        <w:rPr>
          <w:rFonts w:eastAsia="Times New Roman"/>
          <w:color w:val="000000" w:themeColor="text1"/>
          <w:szCs w:val="24"/>
        </w:rPr>
        <w:t>, καταλαβαίνουν -</w:t>
      </w:r>
      <w:r w:rsidRPr="004C2519">
        <w:rPr>
          <w:rFonts w:eastAsia="Times New Roman"/>
          <w:color w:val="000000" w:themeColor="text1"/>
          <w:szCs w:val="24"/>
        </w:rPr>
        <w:t>να ελέγχουν</w:t>
      </w:r>
      <w:r>
        <w:rPr>
          <w:rFonts w:eastAsia="Times New Roman"/>
          <w:color w:val="000000" w:themeColor="text1"/>
          <w:szCs w:val="24"/>
        </w:rPr>
        <w:t>,</w:t>
      </w:r>
      <w:r w:rsidRPr="004C2519">
        <w:rPr>
          <w:rFonts w:eastAsia="Times New Roman"/>
          <w:color w:val="000000" w:themeColor="text1"/>
          <w:szCs w:val="24"/>
        </w:rPr>
        <w:t xml:space="preserve"> δηλαδή</w:t>
      </w:r>
      <w:r>
        <w:rPr>
          <w:rFonts w:eastAsia="Times New Roman"/>
          <w:color w:val="000000" w:themeColor="text1"/>
          <w:szCs w:val="24"/>
        </w:rPr>
        <w:t>,</w:t>
      </w:r>
      <w:r w:rsidRPr="004C2519">
        <w:rPr>
          <w:rFonts w:eastAsia="Times New Roman"/>
          <w:color w:val="000000" w:themeColor="text1"/>
          <w:szCs w:val="24"/>
        </w:rPr>
        <w:t xml:space="preserve"> όλη την Ελλάδα μέχρι κάτω</w:t>
      </w:r>
      <w:r>
        <w:rPr>
          <w:rFonts w:eastAsia="Times New Roman"/>
          <w:color w:val="000000" w:themeColor="text1"/>
          <w:szCs w:val="24"/>
        </w:rPr>
        <w:t>, όλη</w:t>
      </w:r>
      <w:r w:rsidRPr="004C2519">
        <w:rPr>
          <w:rFonts w:eastAsia="Times New Roman"/>
          <w:color w:val="000000" w:themeColor="text1"/>
          <w:szCs w:val="24"/>
        </w:rPr>
        <w:t xml:space="preserve"> τη Μεσόγειο </w:t>
      </w:r>
      <w:r>
        <w:rPr>
          <w:rFonts w:eastAsia="Times New Roman"/>
          <w:color w:val="000000" w:themeColor="text1"/>
          <w:szCs w:val="24"/>
        </w:rPr>
        <w:t>με</w:t>
      </w:r>
      <w:r w:rsidRPr="004C2519">
        <w:rPr>
          <w:rFonts w:eastAsia="Times New Roman"/>
          <w:color w:val="000000" w:themeColor="text1"/>
          <w:szCs w:val="24"/>
        </w:rPr>
        <w:t xml:space="preserve"> την παραμικρή λεπτομέρεια</w:t>
      </w:r>
      <w:r>
        <w:rPr>
          <w:rFonts w:eastAsia="Times New Roman"/>
          <w:color w:val="000000" w:themeColor="text1"/>
          <w:szCs w:val="24"/>
        </w:rPr>
        <w:t>- όταν ε</w:t>
      </w:r>
      <w:r>
        <w:rPr>
          <w:rFonts w:eastAsia="Times New Roman"/>
          <w:color w:val="000000" w:themeColor="text1"/>
          <w:szCs w:val="24"/>
        </w:rPr>
        <w:t xml:space="preserve">κχώρησε αυτήν τη βάση, </w:t>
      </w:r>
      <w:r w:rsidRPr="004C2519">
        <w:rPr>
          <w:rFonts w:eastAsia="Times New Roman"/>
          <w:color w:val="000000" w:themeColor="text1"/>
          <w:szCs w:val="24"/>
        </w:rPr>
        <w:t xml:space="preserve">ρώτησε </w:t>
      </w:r>
      <w:r>
        <w:rPr>
          <w:rFonts w:eastAsia="Times New Roman"/>
          <w:color w:val="000000" w:themeColor="text1"/>
          <w:szCs w:val="24"/>
        </w:rPr>
        <w:t>κανέναν;</w:t>
      </w:r>
    </w:p>
    <w:p w14:paraId="01A9DDC1"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sidRPr="004D5BA8">
        <w:rPr>
          <w:rFonts w:eastAsia="Times New Roman"/>
          <w:szCs w:val="24"/>
        </w:rPr>
        <w:t xml:space="preserve">Η Κυβέρνηση ήρθε στη Βουλή, έστω να ενημερώσει και να γίνει συζήτηση; </w:t>
      </w:r>
      <w:r>
        <w:rPr>
          <w:rFonts w:eastAsia="Times New Roman"/>
          <w:szCs w:val="24"/>
        </w:rPr>
        <w:t xml:space="preserve">Όχι. </w:t>
      </w:r>
      <w:r w:rsidRPr="004D5BA8">
        <w:rPr>
          <w:rFonts w:eastAsia="Times New Roman"/>
          <w:szCs w:val="24"/>
        </w:rPr>
        <w:t xml:space="preserve">Για το </w:t>
      </w:r>
      <w:proofErr w:type="spellStart"/>
      <w:r w:rsidRPr="004D5BA8">
        <w:rPr>
          <w:rFonts w:eastAsia="Times New Roman"/>
          <w:szCs w:val="24"/>
        </w:rPr>
        <w:t>Στεφανοβίκειο</w:t>
      </w:r>
      <w:proofErr w:type="spellEnd"/>
      <w:r w:rsidRPr="004D5BA8">
        <w:rPr>
          <w:rFonts w:eastAsia="Times New Roman"/>
          <w:szCs w:val="24"/>
        </w:rPr>
        <w:t xml:space="preserve">; Τα ίδια. Για την Αλεξανδρούπολη, που θα μετατραπεί, όπως λέει ο κ. </w:t>
      </w:r>
      <w:proofErr w:type="spellStart"/>
      <w:r w:rsidRPr="004D5BA8">
        <w:rPr>
          <w:rFonts w:eastAsia="Times New Roman"/>
          <w:szCs w:val="24"/>
        </w:rPr>
        <w:t>Πάιατ</w:t>
      </w:r>
      <w:proofErr w:type="spellEnd"/>
      <w:r w:rsidRPr="004D5BA8">
        <w:rPr>
          <w:rFonts w:eastAsia="Times New Roman"/>
          <w:szCs w:val="24"/>
        </w:rPr>
        <w:t xml:space="preserve">, ο </w:t>
      </w:r>
      <w:r w:rsidRPr="004D5BA8">
        <w:rPr>
          <w:rFonts w:eastAsia="Times New Roman"/>
          <w:szCs w:val="24"/>
        </w:rPr>
        <w:lastRenderedPageBreak/>
        <w:t>«ινστρούχτορας» της σημερινής Κυβέρνησης, στη γιγαντιαία βάση ελικοπτέρων του ΝΑΤΟ στη Νοτιοανατολική Μεσόγειο, ρώτησε κανέναν; Όχι, δεν ρώτησε κανέναν</w:t>
      </w:r>
      <w:r>
        <w:rPr>
          <w:rFonts w:eastAsia="Times New Roman"/>
          <w:szCs w:val="24"/>
        </w:rPr>
        <w:t>. Κ</w:t>
      </w:r>
      <w:r w:rsidRPr="004D5BA8">
        <w:rPr>
          <w:rFonts w:eastAsia="Times New Roman"/>
          <w:szCs w:val="24"/>
        </w:rPr>
        <w:t>αι φαντάζομαι ότι κανένας δεν είναι αφελής να πιστεύει ότι θα προστατεύει την εθνική ανεξαρτησία κ</w:t>
      </w:r>
      <w:r w:rsidRPr="004D5BA8">
        <w:rPr>
          <w:rFonts w:eastAsia="Times New Roman"/>
          <w:szCs w:val="24"/>
        </w:rPr>
        <w:t xml:space="preserve">αι τα κυριαρχικά δικαιώματα της χώρας. Επομένως, τα θεωρούμε προσχηματικά. </w:t>
      </w:r>
    </w:p>
    <w:p w14:paraId="01A9DDC2"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4D5BA8">
        <w:rPr>
          <w:rFonts w:eastAsia="Times New Roman"/>
          <w:szCs w:val="24"/>
        </w:rPr>
        <w:t xml:space="preserve">Τι λέμε ως Κομμουνιστικό Κόμμα Ελλάδας; Έχουμε τώρα τη συνταγματική </w:t>
      </w:r>
      <w:r>
        <w:rPr>
          <w:rFonts w:eastAsia="Times New Roman"/>
          <w:szCs w:val="24"/>
        </w:rPr>
        <w:t>Α</w:t>
      </w:r>
      <w:r w:rsidRPr="004D5BA8">
        <w:rPr>
          <w:rFonts w:eastAsia="Times New Roman"/>
          <w:szCs w:val="24"/>
        </w:rPr>
        <w:t>ναθεώρηση</w:t>
      </w:r>
      <w:r w:rsidRPr="004D5BA8">
        <w:rPr>
          <w:rFonts w:eastAsia="Times New Roman"/>
          <w:szCs w:val="24"/>
        </w:rPr>
        <w:t>. Το μόνο κόμμα που προτείνει την κατάργηση του άρθρου 28, που βάζει τις διεθνείς συμβάσεις πάνω από τ</w:t>
      </w:r>
      <w:r w:rsidRPr="004D5BA8">
        <w:rPr>
          <w:rFonts w:eastAsia="Times New Roman"/>
          <w:szCs w:val="24"/>
        </w:rPr>
        <w:t xml:space="preserve">ο </w:t>
      </w:r>
      <w:r>
        <w:rPr>
          <w:rFonts w:eastAsia="Times New Roman"/>
          <w:szCs w:val="24"/>
        </w:rPr>
        <w:t>Ε</w:t>
      </w:r>
      <w:r w:rsidRPr="004D5BA8">
        <w:rPr>
          <w:rFonts w:eastAsia="Times New Roman"/>
          <w:szCs w:val="24"/>
        </w:rPr>
        <w:t xml:space="preserve">θνικό </w:t>
      </w:r>
      <w:r>
        <w:rPr>
          <w:rFonts w:eastAsia="Times New Roman"/>
          <w:szCs w:val="24"/>
        </w:rPr>
        <w:t>Δ</w:t>
      </w:r>
      <w:r w:rsidRPr="004D5BA8">
        <w:rPr>
          <w:rFonts w:eastAsia="Times New Roman"/>
          <w:szCs w:val="24"/>
        </w:rPr>
        <w:t xml:space="preserve">ίκαιο </w:t>
      </w:r>
      <w:r w:rsidRPr="004D5BA8">
        <w:rPr>
          <w:rFonts w:eastAsia="Times New Roman"/>
          <w:szCs w:val="24"/>
        </w:rPr>
        <w:t xml:space="preserve">και που εκχωρεί </w:t>
      </w:r>
      <w:r>
        <w:rPr>
          <w:rFonts w:eastAsia="Times New Roman"/>
          <w:szCs w:val="24"/>
        </w:rPr>
        <w:t xml:space="preserve">και λοιπά </w:t>
      </w:r>
      <w:r w:rsidRPr="004D5BA8">
        <w:rPr>
          <w:rFonts w:eastAsia="Times New Roman"/>
          <w:szCs w:val="24"/>
        </w:rPr>
        <w:t xml:space="preserve">–είναι όλα γνωστά- </w:t>
      </w:r>
      <w:r>
        <w:rPr>
          <w:rFonts w:eastAsia="Times New Roman"/>
          <w:szCs w:val="24"/>
        </w:rPr>
        <w:t>είναι το ΚΚΕ. Λέμε να καταργηθεί, ώστε η χώρα να είναι ανεξάρτητη και να μην εκχωρούνται κυριαρχικά δικαιώματα. Τ</w:t>
      </w:r>
      <w:r>
        <w:rPr>
          <w:rFonts w:eastAsia="Times New Roman"/>
          <w:color w:val="212121"/>
          <w:szCs w:val="24"/>
        </w:rPr>
        <w:t>ώρα θα πει κανένας, διεθνεί</w:t>
      </w:r>
      <w:r w:rsidRPr="004D5BA8">
        <w:rPr>
          <w:rFonts w:eastAsia="Times New Roman"/>
          <w:color w:val="212121"/>
          <w:szCs w:val="24"/>
        </w:rPr>
        <w:t>ς</w:t>
      </w:r>
      <w:r>
        <w:rPr>
          <w:rFonts w:eastAsia="Times New Roman"/>
          <w:color w:val="212121"/>
          <w:szCs w:val="24"/>
        </w:rPr>
        <w:t>…</w:t>
      </w:r>
    </w:p>
    <w:p w14:paraId="01A9DDC3"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ΝΙΚΟΛΑΟΣ ΞΥΔΑΚΗΣ: </w:t>
      </w:r>
      <w:r>
        <w:rPr>
          <w:rFonts w:eastAsia="Times New Roman"/>
          <w:color w:val="212121"/>
          <w:szCs w:val="24"/>
        </w:rPr>
        <w:t xml:space="preserve">Κύριε </w:t>
      </w:r>
      <w:proofErr w:type="spellStart"/>
      <w:r>
        <w:rPr>
          <w:rFonts w:eastAsia="Times New Roman"/>
          <w:color w:val="212121"/>
          <w:szCs w:val="24"/>
        </w:rPr>
        <w:t>Παφίλη</w:t>
      </w:r>
      <w:proofErr w:type="spellEnd"/>
      <w:r>
        <w:rPr>
          <w:rFonts w:eastAsia="Times New Roman"/>
          <w:color w:val="212121"/>
          <w:szCs w:val="24"/>
        </w:rPr>
        <w:t>…</w:t>
      </w:r>
    </w:p>
    <w:p w14:paraId="01A9DDC4"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ΑΘΑΝΑΣΙΟΣ ΠΑΦΙΛΗΣ: </w:t>
      </w:r>
      <w:r>
        <w:rPr>
          <w:rFonts w:eastAsia="Times New Roman"/>
          <w:color w:val="212121"/>
          <w:szCs w:val="24"/>
        </w:rPr>
        <w:t>Θ</w:t>
      </w:r>
      <w:r w:rsidRPr="004D5BA8">
        <w:rPr>
          <w:rFonts w:eastAsia="Times New Roman"/>
          <w:color w:val="212121"/>
          <w:szCs w:val="24"/>
        </w:rPr>
        <w:t xml:space="preserve">α </w:t>
      </w:r>
      <w:r>
        <w:rPr>
          <w:rFonts w:eastAsia="Times New Roman"/>
          <w:color w:val="212121"/>
          <w:szCs w:val="24"/>
        </w:rPr>
        <w:t xml:space="preserve">το ακούσετε, </w:t>
      </w:r>
      <w:r w:rsidRPr="004D5BA8">
        <w:rPr>
          <w:rFonts w:eastAsia="Times New Roman"/>
          <w:color w:val="212121"/>
          <w:szCs w:val="24"/>
        </w:rPr>
        <w:t>αν υπάρχει</w:t>
      </w:r>
      <w:r>
        <w:rPr>
          <w:rFonts w:eastAsia="Times New Roman"/>
          <w:color w:val="212121"/>
          <w:szCs w:val="24"/>
        </w:rPr>
        <w:t>.</w:t>
      </w:r>
      <w:r w:rsidRPr="004D5BA8">
        <w:rPr>
          <w:rFonts w:eastAsia="Times New Roman"/>
          <w:color w:val="212121"/>
          <w:szCs w:val="24"/>
        </w:rPr>
        <w:t xml:space="preserve"> Μη βιάζεστε</w:t>
      </w:r>
      <w:r>
        <w:rPr>
          <w:rFonts w:eastAsia="Times New Roman"/>
          <w:color w:val="212121"/>
          <w:szCs w:val="24"/>
        </w:rPr>
        <w:t>!</w:t>
      </w:r>
      <w:r w:rsidRPr="004D5BA8">
        <w:rPr>
          <w:rFonts w:eastAsia="Times New Roman"/>
          <w:color w:val="212121"/>
          <w:szCs w:val="24"/>
        </w:rPr>
        <w:t xml:space="preserve"> </w:t>
      </w:r>
    </w:p>
    <w:p w14:paraId="01A9DDC5"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Θ</w:t>
      </w:r>
      <w:r w:rsidRPr="004D5BA8">
        <w:rPr>
          <w:rFonts w:eastAsia="Times New Roman"/>
          <w:color w:val="212121"/>
          <w:szCs w:val="24"/>
        </w:rPr>
        <w:t xml:space="preserve">α πει κανένας </w:t>
      </w:r>
      <w:r>
        <w:rPr>
          <w:rFonts w:eastAsia="Times New Roman"/>
          <w:color w:val="212121"/>
          <w:szCs w:val="24"/>
        </w:rPr>
        <w:t>«</w:t>
      </w:r>
      <w:r w:rsidRPr="004D5BA8">
        <w:rPr>
          <w:rFonts w:eastAsia="Times New Roman"/>
          <w:color w:val="212121"/>
          <w:szCs w:val="24"/>
        </w:rPr>
        <w:t xml:space="preserve">δεν θα κάνεις </w:t>
      </w:r>
      <w:r>
        <w:rPr>
          <w:rFonts w:eastAsia="Times New Roman"/>
          <w:color w:val="212121"/>
          <w:szCs w:val="24"/>
        </w:rPr>
        <w:t xml:space="preserve">διεθνείς συμβάσεις;». Βεβαίως, θα κάνεις. </w:t>
      </w:r>
      <w:r w:rsidRPr="004D5BA8">
        <w:rPr>
          <w:rFonts w:eastAsia="Times New Roman"/>
          <w:color w:val="212121"/>
          <w:szCs w:val="24"/>
        </w:rPr>
        <w:t>Θα έχουν ισχύ τυπικού νόμου</w:t>
      </w:r>
      <w:r>
        <w:rPr>
          <w:rFonts w:eastAsia="Times New Roman"/>
          <w:color w:val="212121"/>
          <w:szCs w:val="24"/>
        </w:rPr>
        <w:t>. Κ</w:t>
      </w:r>
      <w:r w:rsidRPr="004D5BA8">
        <w:rPr>
          <w:rFonts w:eastAsia="Times New Roman"/>
          <w:color w:val="212121"/>
          <w:szCs w:val="24"/>
        </w:rPr>
        <w:t>αι επειδή λένε ότι δεν υπάρχει</w:t>
      </w:r>
      <w:r>
        <w:rPr>
          <w:rFonts w:eastAsia="Times New Roman"/>
          <w:color w:val="212121"/>
          <w:szCs w:val="24"/>
        </w:rPr>
        <w:t>,</w:t>
      </w:r>
      <w:r w:rsidRPr="004D5BA8">
        <w:rPr>
          <w:rFonts w:eastAsia="Times New Roman"/>
          <w:color w:val="212121"/>
          <w:szCs w:val="24"/>
        </w:rPr>
        <w:t xml:space="preserve"> όπως δεν υπήρχαν και </w:t>
      </w:r>
      <w:r>
        <w:rPr>
          <w:rFonts w:eastAsia="Times New Roman"/>
          <w:color w:val="212121"/>
          <w:szCs w:val="24"/>
        </w:rPr>
        <w:t>τα χημικά και οι</w:t>
      </w:r>
      <w:r w:rsidRPr="004D5BA8">
        <w:rPr>
          <w:rFonts w:eastAsia="Times New Roman"/>
          <w:color w:val="212121"/>
          <w:szCs w:val="24"/>
        </w:rPr>
        <w:t xml:space="preserve"> βόμβες </w:t>
      </w:r>
      <w:r w:rsidRPr="004D5BA8">
        <w:rPr>
          <w:rFonts w:eastAsia="Times New Roman"/>
          <w:color w:val="212121"/>
          <w:szCs w:val="24"/>
        </w:rPr>
        <w:lastRenderedPageBreak/>
        <w:t>στείρωσης π</w:t>
      </w:r>
      <w:r>
        <w:rPr>
          <w:rFonts w:eastAsia="Times New Roman"/>
          <w:color w:val="212121"/>
          <w:szCs w:val="24"/>
        </w:rPr>
        <w:t xml:space="preserve">ου γράφουν τα </w:t>
      </w:r>
      <w:proofErr w:type="spellStart"/>
      <w:r>
        <w:rPr>
          <w:rFonts w:eastAsia="Times New Roman"/>
          <w:color w:val="212121"/>
          <w:szCs w:val="24"/>
        </w:rPr>
        <w:t>τρολ</w:t>
      </w:r>
      <w:proofErr w:type="spellEnd"/>
      <w:r>
        <w:rPr>
          <w:rFonts w:eastAsia="Times New Roman"/>
          <w:color w:val="212121"/>
          <w:szCs w:val="24"/>
        </w:rPr>
        <w:t xml:space="preserve"> σας γι</w:t>
      </w:r>
      <w:r>
        <w:rPr>
          <w:rFonts w:eastAsia="Times New Roman"/>
          <w:color w:val="212121"/>
          <w:szCs w:val="24"/>
        </w:rPr>
        <w:t>α τον Ι</w:t>
      </w:r>
      <w:r w:rsidRPr="004D5BA8">
        <w:rPr>
          <w:rFonts w:eastAsia="Times New Roman"/>
          <w:color w:val="212121"/>
          <w:szCs w:val="24"/>
        </w:rPr>
        <w:t>σπανό</w:t>
      </w:r>
      <w:r>
        <w:rPr>
          <w:rFonts w:eastAsia="Times New Roman"/>
          <w:color w:val="212121"/>
          <w:szCs w:val="24"/>
        </w:rPr>
        <w:t xml:space="preserve">, η Ελβετία έχει τέτοιο σύστημα και το έχει κατοχυρωμένο στο Σύνταγμά της και δεν είναι </w:t>
      </w:r>
      <w:r w:rsidRPr="004D5BA8">
        <w:rPr>
          <w:rFonts w:eastAsia="Times New Roman"/>
          <w:color w:val="212121"/>
          <w:szCs w:val="24"/>
        </w:rPr>
        <w:t>σοσιαλιστική χώρα</w:t>
      </w:r>
      <w:r>
        <w:rPr>
          <w:rFonts w:eastAsia="Times New Roman"/>
          <w:color w:val="212121"/>
          <w:szCs w:val="24"/>
        </w:rPr>
        <w:t>. Δ</w:t>
      </w:r>
      <w:r w:rsidRPr="004D5BA8">
        <w:rPr>
          <w:rFonts w:eastAsia="Times New Roman"/>
          <w:color w:val="212121"/>
          <w:szCs w:val="24"/>
        </w:rPr>
        <w:t xml:space="preserve">είχνει </w:t>
      </w:r>
      <w:r>
        <w:rPr>
          <w:rFonts w:eastAsia="Times New Roman"/>
          <w:color w:val="212121"/>
          <w:szCs w:val="24"/>
        </w:rPr>
        <w:t xml:space="preserve">ότι είναι πραγματικά, </w:t>
      </w:r>
      <w:r w:rsidRPr="004D5BA8">
        <w:rPr>
          <w:rFonts w:eastAsia="Times New Roman"/>
          <w:color w:val="212121"/>
          <w:szCs w:val="24"/>
        </w:rPr>
        <w:t>ανεξάρτητα από οτιδήποτε άλλο</w:t>
      </w:r>
      <w:r>
        <w:rPr>
          <w:rFonts w:eastAsia="Times New Roman"/>
          <w:color w:val="212121"/>
          <w:szCs w:val="24"/>
        </w:rPr>
        <w:t xml:space="preserve">, μια χώρα </w:t>
      </w:r>
      <w:r w:rsidRPr="004D5BA8">
        <w:rPr>
          <w:rFonts w:eastAsia="Times New Roman"/>
          <w:color w:val="212121"/>
          <w:szCs w:val="24"/>
        </w:rPr>
        <w:t>ανεξάρτητη σε σχέση με αυτά</w:t>
      </w:r>
      <w:r>
        <w:rPr>
          <w:rFonts w:eastAsia="Times New Roman"/>
          <w:color w:val="212121"/>
          <w:szCs w:val="24"/>
        </w:rPr>
        <w:t xml:space="preserve">. </w:t>
      </w:r>
    </w:p>
    <w:p w14:paraId="01A9DDC6"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4D5BA8">
        <w:rPr>
          <w:rFonts w:eastAsia="Times New Roman"/>
          <w:color w:val="212121"/>
          <w:szCs w:val="24"/>
        </w:rPr>
        <w:t>Επομένως</w:t>
      </w:r>
      <w:r>
        <w:rPr>
          <w:rFonts w:eastAsia="Times New Roman"/>
          <w:color w:val="212121"/>
          <w:szCs w:val="24"/>
        </w:rPr>
        <w:t xml:space="preserve">, </w:t>
      </w:r>
      <w:r w:rsidRPr="004D5BA8">
        <w:rPr>
          <w:rFonts w:eastAsia="Times New Roman"/>
          <w:color w:val="212121"/>
          <w:szCs w:val="24"/>
        </w:rPr>
        <w:t xml:space="preserve">ιδού </w:t>
      </w:r>
      <w:r>
        <w:rPr>
          <w:rFonts w:eastAsia="Times New Roman"/>
          <w:color w:val="212121"/>
          <w:szCs w:val="24"/>
        </w:rPr>
        <w:t xml:space="preserve">η Ρόδος, ιδού </w:t>
      </w:r>
      <w:r w:rsidRPr="004D5BA8">
        <w:rPr>
          <w:rFonts w:eastAsia="Times New Roman"/>
          <w:color w:val="212121"/>
          <w:szCs w:val="24"/>
        </w:rPr>
        <w:t>και η απ</w:t>
      </w:r>
      <w:r w:rsidRPr="004D5BA8">
        <w:rPr>
          <w:rFonts w:eastAsia="Times New Roman"/>
          <w:color w:val="212121"/>
          <w:szCs w:val="24"/>
        </w:rPr>
        <w:t>όφαση</w:t>
      </w:r>
      <w:r>
        <w:rPr>
          <w:rFonts w:eastAsia="Times New Roman"/>
          <w:color w:val="212121"/>
          <w:szCs w:val="24"/>
        </w:rPr>
        <w:t>!</w:t>
      </w:r>
    </w:p>
    <w:p w14:paraId="01A9DDC7"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w:t>
      </w:r>
      <w:r w:rsidRPr="004D5BA8">
        <w:rPr>
          <w:rFonts w:eastAsia="Times New Roman"/>
          <w:color w:val="212121"/>
          <w:szCs w:val="24"/>
        </w:rPr>
        <w:t>ποιος</w:t>
      </w:r>
      <w:r>
        <w:rPr>
          <w:rFonts w:eastAsia="Times New Roman"/>
          <w:color w:val="212121"/>
          <w:szCs w:val="24"/>
        </w:rPr>
        <w:t>,</w:t>
      </w:r>
      <w:r w:rsidRPr="004D5BA8">
        <w:rPr>
          <w:rFonts w:eastAsia="Times New Roman"/>
          <w:color w:val="212121"/>
          <w:szCs w:val="24"/>
        </w:rPr>
        <w:t xml:space="preserve"> </w:t>
      </w:r>
      <w:r>
        <w:rPr>
          <w:rFonts w:eastAsia="Times New Roman"/>
          <w:color w:val="212121"/>
          <w:szCs w:val="24"/>
        </w:rPr>
        <w:t>λ</w:t>
      </w:r>
      <w:r w:rsidRPr="004D5BA8">
        <w:rPr>
          <w:rFonts w:eastAsia="Times New Roman"/>
          <w:color w:val="212121"/>
          <w:szCs w:val="24"/>
        </w:rPr>
        <w:t>οιπόν</w:t>
      </w:r>
      <w:r>
        <w:rPr>
          <w:rFonts w:eastAsia="Times New Roman"/>
          <w:color w:val="212121"/>
          <w:szCs w:val="24"/>
        </w:rPr>
        <w:t>,</w:t>
      </w:r>
      <w:r w:rsidRPr="004D5BA8">
        <w:rPr>
          <w:rFonts w:eastAsia="Times New Roman"/>
          <w:color w:val="212121"/>
          <w:szCs w:val="24"/>
        </w:rPr>
        <w:t xml:space="preserve"> διαφωνεί με εκχώρηση κυριαρχικών δικαιωμάτων να στηρίξει </w:t>
      </w:r>
      <w:r>
        <w:rPr>
          <w:rFonts w:eastAsia="Times New Roman"/>
          <w:color w:val="212121"/>
          <w:szCs w:val="24"/>
        </w:rPr>
        <w:t>τ</w:t>
      </w:r>
      <w:r w:rsidRPr="004D5BA8">
        <w:rPr>
          <w:rFonts w:eastAsia="Times New Roman"/>
          <w:color w:val="212121"/>
          <w:szCs w:val="24"/>
        </w:rPr>
        <w:t>η</w:t>
      </w:r>
      <w:r>
        <w:rPr>
          <w:rFonts w:eastAsia="Times New Roman"/>
          <w:color w:val="212121"/>
          <w:szCs w:val="24"/>
        </w:rPr>
        <w:t>ν</w:t>
      </w:r>
      <w:r w:rsidRPr="004D5BA8">
        <w:rPr>
          <w:rFonts w:eastAsia="Times New Roman"/>
          <w:color w:val="212121"/>
          <w:szCs w:val="24"/>
        </w:rPr>
        <w:t xml:space="preserve"> πρόταση αλλαγής και κατάργησης του άρθρου 28</w:t>
      </w:r>
      <w:r>
        <w:rPr>
          <w:rFonts w:eastAsia="Times New Roman"/>
          <w:color w:val="212121"/>
          <w:szCs w:val="24"/>
        </w:rPr>
        <w:t xml:space="preserve">. </w:t>
      </w:r>
    </w:p>
    <w:p w14:paraId="01A9DDC8"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ΜΑΡΙΑ ΚΟΛΛΙΑ</w:t>
      </w:r>
      <w:r>
        <w:rPr>
          <w:rFonts w:eastAsia="Times New Roman"/>
          <w:b/>
          <w:color w:val="212121"/>
          <w:szCs w:val="24"/>
        </w:rPr>
        <w:t xml:space="preserve"> </w:t>
      </w:r>
      <w:r>
        <w:rPr>
          <w:rFonts w:eastAsia="Times New Roman"/>
          <w:b/>
          <w:color w:val="212121"/>
          <w:szCs w:val="24"/>
        </w:rPr>
        <w:t>-</w:t>
      </w:r>
      <w:r>
        <w:rPr>
          <w:rFonts w:eastAsia="Times New Roman"/>
          <w:b/>
          <w:color w:val="212121"/>
          <w:szCs w:val="24"/>
        </w:rPr>
        <w:t xml:space="preserve"> </w:t>
      </w:r>
      <w:r>
        <w:rPr>
          <w:rFonts w:eastAsia="Times New Roman"/>
          <w:b/>
          <w:color w:val="212121"/>
          <w:szCs w:val="24"/>
        </w:rPr>
        <w:t xml:space="preserve">ΤΣΑΡΟΥΧΑ: </w:t>
      </w:r>
      <w:r>
        <w:rPr>
          <w:rFonts w:eastAsia="Times New Roman"/>
          <w:color w:val="212121"/>
          <w:szCs w:val="24"/>
        </w:rPr>
        <w:t xml:space="preserve">Κυρία Πρόεδρε, θα ήθελα τον λόγο. </w:t>
      </w:r>
    </w:p>
    <w:p w14:paraId="01A9DDC9"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Κ</w:t>
      </w:r>
      <w:r w:rsidRPr="004D5BA8">
        <w:rPr>
          <w:rFonts w:eastAsia="Times New Roman"/>
          <w:color w:val="212121"/>
          <w:szCs w:val="24"/>
        </w:rPr>
        <w:t>υρία Κόλλια</w:t>
      </w:r>
      <w:r>
        <w:rPr>
          <w:rFonts w:eastAsia="Times New Roman"/>
          <w:color w:val="212121"/>
          <w:szCs w:val="24"/>
        </w:rPr>
        <w:t>,</w:t>
      </w:r>
      <w:r w:rsidRPr="004D5BA8">
        <w:rPr>
          <w:rFonts w:eastAsia="Times New Roman"/>
          <w:color w:val="212121"/>
          <w:szCs w:val="24"/>
        </w:rPr>
        <w:t xml:space="preserve"> δεν επιτρέπεται να δώσω το</w:t>
      </w:r>
      <w:r>
        <w:rPr>
          <w:rFonts w:eastAsia="Times New Roman"/>
          <w:color w:val="212121"/>
          <w:szCs w:val="24"/>
        </w:rPr>
        <w:t>ν</w:t>
      </w:r>
      <w:r w:rsidRPr="004D5BA8">
        <w:rPr>
          <w:rFonts w:eastAsia="Times New Roman"/>
          <w:color w:val="212121"/>
          <w:szCs w:val="24"/>
        </w:rPr>
        <w:t xml:space="preserve"> λόγο</w:t>
      </w:r>
      <w:r>
        <w:rPr>
          <w:rFonts w:eastAsia="Times New Roman"/>
          <w:color w:val="212121"/>
          <w:szCs w:val="24"/>
        </w:rPr>
        <w:t>. Α</w:t>
      </w:r>
      <w:r w:rsidRPr="004D5BA8">
        <w:rPr>
          <w:rFonts w:eastAsia="Times New Roman"/>
          <w:color w:val="212121"/>
          <w:szCs w:val="24"/>
        </w:rPr>
        <w:t>ν είναι κάτι τόσο σημαντικό</w:t>
      </w:r>
      <w:r>
        <w:rPr>
          <w:rFonts w:eastAsia="Times New Roman"/>
          <w:color w:val="212121"/>
          <w:szCs w:val="24"/>
        </w:rPr>
        <w:t>, να κάνω μια παρέκκλι</w:t>
      </w:r>
      <w:r w:rsidRPr="004D5BA8">
        <w:rPr>
          <w:rFonts w:eastAsia="Times New Roman"/>
          <w:color w:val="212121"/>
          <w:szCs w:val="24"/>
        </w:rPr>
        <w:t>ση για ένα λεπτό</w:t>
      </w:r>
      <w:r>
        <w:rPr>
          <w:rFonts w:eastAsia="Times New Roman"/>
          <w:color w:val="212121"/>
          <w:szCs w:val="24"/>
        </w:rPr>
        <w:t>. Τ</w:t>
      </w:r>
      <w:r w:rsidRPr="004D5BA8">
        <w:rPr>
          <w:rFonts w:eastAsia="Times New Roman"/>
          <w:color w:val="212121"/>
          <w:szCs w:val="24"/>
        </w:rPr>
        <w:t>ι θέλετε</w:t>
      </w:r>
      <w:r>
        <w:rPr>
          <w:rFonts w:eastAsia="Times New Roman"/>
          <w:color w:val="212121"/>
          <w:szCs w:val="24"/>
        </w:rPr>
        <w:t xml:space="preserve"> να πείτε;</w:t>
      </w:r>
    </w:p>
    <w:p w14:paraId="01A9DDCA"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Ορίστε, έχετε τον λόγο. </w:t>
      </w:r>
    </w:p>
    <w:p w14:paraId="01A9DDCB"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5861AA">
        <w:rPr>
          <w:rFonts w:eastAsia="Times New Roman"/>
          <w:b/>
          <w:color w:val="212121"/>
          <w:szCs w:val="24"/>
        </w:rPr>
        <w:t>ΜΑΡΙΑ ΚΟΛΛΙΑ</w:t>
      </w:r>
      <w:r>
        <w:rPr>
          <w:rFonts w:eastAsia="Times New Roman"/>
          <w:b/>
          <w:color w:val="212121"/>
          <w:szCs w:val="24"/>
        </w:rPr>
        <w:t xml:space="preserve"> </w:t>
      </w:r>
      <w:r w:rsidRPr="005861AA">
        <w:rPr>
          <w:rFonts w:eastAsia="Times New Roman"/>
          <w:b/>
          <w:color w:val="212121"/>
          <w:szCs w:val="24"/>
        </w:rPr>
        <w:t>-</w:t>
      </w:r>
      <w:r>
        <w:rPr>
          <w:rFonts w:eastAsia="Times New Roman"/>
          <w:b/>
          <w:color w:val="212121"/>
          <w:szCs w:val="24"/>
        </w:rPr>
        <w:t xml:space="preserve"> </w:t>
      </w:r>
      <w:r w:rsidRPr="005861AA">
        <w:rPr>
          <w:rFonts w:eastAsia="Times New Roman"/>
          <w:b/>
          <w:color w:val="212121"/>
          <w:szCs w:val="24"/>
        </w:rPr>
        <w:t>ΤΣΑΡΟΥΧΑ:</w:t>
      </w:r>
      <w:r>
        <w:rPr>
          <w:rFonts w:eastAsia="Times New Roman"/>
          <w:color w:val="212121"/>
          <w:szCs w:val="24"/>
        </w:rPr>
        <w:t xml:space="preserve"> Π</w:t>
      </w:r>
      <w:r w:rsidRPr="004D5BA8">
        <w:rPr>
          <w:rFonts w:eastAsia="Times New Roman"/>
          <w:color w:val="212121"/>
          <w:szCs w:val="24"/>
        </w:rPr>
        <w:t>ήγαμε στον Ιούνιο πάλι</w:t>
      </w:r>
      <w:r>
        <w:rPr>
          <w:rFonts w:eastAsia="Times New Roman"/>
          <w:color w:val="212121"/>
          <w:szCs w:val="24"/>
        </w:rPr>
        <w:t>. Δ</w:t>
      </w:r>
      <w:r w:rsidRPr="004D5BA8">
        <w:rPr>
          <w:rFonts w:eastAsia="Times New Roman"/>
          <w:color w:val="212121"/>
          <w:szCs w:val="24"/>
        </w:rPr>
        <w:t>εν θεωρώ ότι είναι προσωπικό</w:t>
      </w:r>
      <w:r>
        <w:rPr>
          <w:rFonts w:eastAsia="Times New Roman"/>
          <w:color w:val="212121"/>
          <w:szCs w:val="24"/>
        </w:rPr>
        <w:t>, ε</w:t>
      </w:r>
      <w:r w:rsidRPr="004D5BA8">
        <w:rPr>
          <w:rFonts w:eastAsia="Times New Roman"/>
          <w:color w:val="212121"/>
          <w:szCs w:val="24"/>
        </w:rPr>
        <w:t>ίναι πολιτικό το θέμα</w:t>
      </w:r>
      <w:r>
        <w:rPr>
          <w:rFonts w:eastAsia="Times New Roman"/>
          <w:color w:val="212121"/>
          <w:szCs w:val="24"/>
        </w:rPr>
        <w:t xml:space="preserve">. </w:t>
      </w:r>
    </w:p>
    <w:p w14:paraId="01A9DDCC"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Όμ</w:t>
      </w:r>
      <w:r>
        <w:rPr>
          <w:rFonts w:eastAsia="Times New Roman"/>
          <w:color w:val="212121"/>
          <w:szCs w:val="24"/>
        </w:rPr>
        <w:t>ως, επειδή τοποθετήθηκε ο κ. Λοβέρδος και έριξε πάλι στους Α</w:t>
      </w:r>
      <w:r w:rsidRPr="004D5BA8">
        <w:rPr>
          <w:rFonts w:eastAsia="Times New Roman"/>
          <w:color w:val="212121"/>
          <w:szCs w:val="24"/>
        </w:rPr>
        <w:t xml:space="preserve">νεξάρτητους Έλληνες </w:t>
      </w:r>
      <w:r>
        <w:rPr>
          <w:rFonts w:eastAsia="Times New Roman"/>
          <w:color w:val="212121"/>
          <w:szCs w:val="24"/>
        </w:rPr>
        <w:t xml:space="preserve">το βάρος για την ψήφιση αυτής της </w:t>
      </w:r>
      <w:r>
        <w:rPr>
          <w:rFonts w:eastAsia="Times New Roman"/>
          <w:color w:val="212121"/>
          <w:szCs w:val="24"/>
        </w:rPr>
        <w:t>σ</w:t>
      </w:r>
      <w:r w:rsidRPr="004D5BA8">
        <w:rPr>
          <w:rFonts w:eastAsia="Times New Roman"/>
          <w:color w:val="212121"/>
          <w:szCs w:val="24"/>
        </w:rPr>
        <w:t>υμφωνίας</w:t>
      </w:r>
      <w:r>
        <w:rPr>
          <w:rFonts w:eastAsia="Times New Roman"/>
          <w:color w:val="212121"/>
          <w:szCs w:val="24"/>
        </w:rPr>
        <w:t>, καταντάει γελοίο –και δεν πρέπει να το χαρακτηρίσω γελοίο, γιατί δεν είναι σωστή η έκφραση μέσα στο Κοινοβούλιο- αλλά θ</w:t>
      </w:r>
      <w:r w:rsidRPr="004D5BA8">
        <w:rPr>
          <w:rFonts w:eastAsia="Times New Roman"/>
          <w:color w:val="212121"/>
          <w:szCs w:val="24"/>
        </w:rPr>
        <w:t>α μου επιτρέ</w:t>
      </w:r>
      <w:r w:rsidRPr="004D5BA8">
        <w:rPr>
          <w:rFonts w:eastAsia="Times New Roman"/>
          <w:color w:val="212121"/>
          <w:szCs w:val="24"/>
        </w:rPr>
        <w:t>ψετε να πω ότι δεν μπορεί κανένα κόμμα</w:t>
      </w:r>
      <w:r>
        <w:rPr>
          <w:rFonts w:eastAsia="Times New Roman"/>
          <w:color w:val="212121"/>
          <w:szCs w:val="24"/>
        </w:rPr>
        <w:t xml:space="preserve">, </w:t>
      </w:r>
      <w:r w:rsidRPr="004D5BA8">
        <w:rPr>
          <w:rFonts w:eastAsia="Times New Roman"/>
          <w:color w:val="212121"/>
          <w:szCs w:val="24"/>
        </w:rPr>
        <w:t>κανένα κίνημα</w:t>
      </w:r>
      <w:r>
        <w:rPr>
          <w:rFonts w:eastAsia="Times New Roman"/>
          <w:color w:val="212121"/>
          <w:szCs w:val="24"/>
        </w:rPr>
        <w:t>, καμμία Κοινοβουλευτική Ομάδα</w:t>
      </w:r>
      <w:r w:rsidRPr="004D5BA8">
        <w:rPr>
          <w:rFonts w:eastAsia="Times New Roman"/>
          <w:color w:val="212121"/>
          <w:szCs w:val="24"/>
        </w:rPr>
        <w:t xml:space="preserve"> να περιμένει από την άλλη τι θα ψηφίσει για να </w:t>
      </w:r>
      <w:r>
        <w:rPr>
          <w:rFonts w:eastAsia="Times New Roman"/>
          <w:color w:val="212121"/>
          <w:szCs w:val="24"/>
        </w:rPr>
        <w:t xml:space="preserve">ψηφίσει και αυτή. </w:t>
      </w:r>
    </w:p>
    <w:p w14:paraId="01A9DDCD"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w:t>
      </w:r>
      <w:r w:rsidRPr="004D5BA8">
        <w:rPr>
          <w:rFonts w:eastAsia="Times New Roman"/>
          <w:color w:val="212121"/>
          <w:szCs w:val="24"/>
        </w:rPr>
        <w:t xml:space="preserve">μείς είχαμε την άποψή </w:t>
      </w:r>
      <w:r>
        <w:rPr>
          <w:rFonts w:eastAsia="Times New Roman"/>
          <w:color w:val="212121"/>
          <w:szCs w:val="24"/>
        </w:rPr>
        <w:t xml:space="preserve">μας. </w:t>
      </w:r>
      <w:r w:rsidRPr="004D5BA8">
        <w:rPr>
          <w:rFonts w:eastAsia="Times New Roman"/>
          <w:color w:val="212121"/>
          <w:szCs w:val="24"/>
        </w:rPr>
        <w:t xml:space="preserve">Συνεχίζουμε </w:t>
      </w:r>
      <w:r>
        <w:rPr>
          <w:rFonts w:eastAsia="Times New Roman"/>
          <w:color w:val="212121"/>
          <w:szCs w:val="24"/>
        </w:rPr>
        <w:t>να την έχουμε την άποψή μας. Ήτ</w:t>
      </w:r>
      <w:r w:rsidRPr="004D5BA8">
        <w:rPr>
          <w:rFonts w:eastAsia="Times New Roman"/>
          <w:color w:val="212121"/>
          <w:szCs w:val="24"/>
        </w:rPr>
        <w:t>αν και είναι η κόκκινη</w:t>
      </w:r>
      <w:r>
        <w:rPr>
          <w:rFonts w:eastAsia="Times New Roman"/>
          <w:color w:val="212121"/>
          <w:szCs w:val="24"/>
        </w:rPr>
        <w:t xml:space="preserve"> </w:t>
      </w:r>
      <w:r w:rsidRPr="004D5BA8">
        <w:rPr>
          <w:rFonts w:eastAsia="Times New Roman"/>
          <w:color w:val="212121"/>
          <w:szCs w:val="24"/>
        </w:rPr>
        <w:t xml:space="preserve">γραμμή </w:t>
      </w:r>
      <w:r>
        <w:rPr>
          <w:rFonts w:eastAsia="Times New Roman"/>
          <w:color w:val="212121"/>
          <w:szCs w:val="24"/>
        </w:rPr>
        <w:t xml:space="preserve">μας. </w:t>
      </w:r>
    </w:p>
    <w:p w14:paraId="01A9DDCE"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4D5BA8">
        <w:rPr>
          <w:rFonts w:eastAsia="Times New Roman"/>
          <w:color w:val="212121"/>
          <w:szCs w:val="24"/>
        </w:rPr>
        <w:t>αι σε ό</w:t>
      </w:r>
      <w:r>
        <w:rPr>
          <w:rFonts w:eastAsia="Times New Roman"/>
          <w:color w:val="212121"/>
          <w:szCs w:val="24"/>
        </w:rPr>
        <w:t>,</w:t>
      </w:r>
      <w:r w:rsidRPr="004D5BA8">
        <w:rPr>
          <w:rFonts w:eastAsia="Times New Roman"/>
          <w:color w:val="212121"/>
          <w:szCs w:val="24"/>
        </w:rPr>
        <w:t xml:space="preserve">τι έχει να κάνει με τη Νέα Δημοκρατία </w:t>
      </w:r>
      <w:r>
        <w:rPr>
          <w:rFonts w:eastAsia="Times New Roman"/>
          <w:color w:val="212121"/>
          <w:szCs w:val="24"/>
        </w:rPr>
        <w:t>-</w:t>
      </w:r>
      <w:r w:rsidRPr="004D5BA8">
        <w:rPr>
          <w:rFonts w:eastAsia="Times New Roman"/>
          <w:color w:val="212121"/>
          <w:szCs w:val="24"/>
        </w:rPr>
        <w:t xml:space="preserve">και βέβαια </w:t>
      </w:r>
      <w:r>
        <w:rPr>
          <w:rFonts w:eastAsia="Times New Roman"/>
          <w:color w:val="212121"/>
          <w:szCs w:val="24"/>
        </w:rPr>
        <w:t>και το ΠΑΣΟΚ-</w:t>
      </w:r>
      <w:r w:rsidRPr="004D5BA8">
        <w:rPr>
          <w:rFonts w:eastAsia="Times New Roman"/>
          <w:color w:val="212121"/>
          <w:szCs w:val="24"/>
        </w:rPr>
        <w:t xml:space="preserve"> που τα προηγούμενα χρόνια </w:t>
      </w:r>
      <w:r>
        <w:rPr>
          <w:rFonts w:eastAsia="Times New Roman"/>
          <w:color w:val="212121"/>
          <w:szCs w:val="24"/>
        </w:rPr>
        <w:t>χειρίστηκαν</w:t>
      </w:r>
      <w:r w:rsidRPr="004D5BA8">
        <w:rPr>
          <w:rFonts w:eastAsia="Times New Roman"/>
          <w:color w:val="212121"/>
          <w:szCs w:val="24"/>
        </w:rPr>
        <w:t xml:space="preserve"> αυτά τα θέματα</w:t>
      </w:r>
      <w:r>
        <w:rPr>
          <w:rFonts w:eastAsia="Times New Roman"/>
          <w:color w:val="212121"/>
          <w:szCs w:val="24"/>
        </w:rPr>
        <w:t>, η</w:t>
      </w:r>
      <w:r w:rsidRPr="004D5BA8">
        <w:rPr>
          <w:rFonts w:eastAsia="Times New Roman"/>
          <w:color w:val="212121"/>
          <w:szCs w:val="24"/>
        </w:rPr>
        <w:t xml:space="preserve"> Νέα Δημοκρατία θα μπορούσε και τον προηγούμενο καιρό και σήμερα ακόμα </w:t>
      </w:r>
      <w:r>
        <w:rPr>
          <w:rFonts w:eastAsia="Times New Roman"/>
          <w:color w:val="212121"/>
          <w:szCs w:val="24"/>
        </w:rPr>
        <w:t xml:space="preserve">να προτείνει </w:t>
      </w:r>
      <w:r w:rsidRPr="004D5BA8">
        <w:rPr>
          <w:rFonts w:eastAsia="Times New Roman"/>
          <w:color w:val="212121"/>
          <w:szCs w:val="24"/>
        </w:rPr>
        <w:t>μαζί</w:t>
      </w:r>
      <w:r>
        <w:rPr>
          <w:rFonts w:eastAsia="Times New Roman"/>
          <w:color w:val="212121"/>
          <w:szCs w:val="24"/>
        </w:rPr>
        <w:t xml:space="preserve"> μας την ένσταση αντισυνταγματικότητας,</w:t>
      </w:r>
      <w:r>
        <w:rPr>
          <w:rFonts w:eastAsia="Times New Roman"/>
          <w:color w:val="212121"/>
          <w:szCs w:val="24"/>
        </w:rPr>
        <w:t xml:space="preserve"> </w:t>
      </w:r>
      <w:r w:rsidRPr="004D5BA8">
        <w:rPr>
          <w:rFonts w:eastAsia="Times New Roman"/>
          <w:color w:val="212121"/>
          <w:szCs w:val="24"/>
        </w:rPr>
        <w:t xml:space="preserve">να ζητήσουμε και να κάνουμε τη μάχη μας εδώ και να ζητήσει </w:t>
      </w:r>
      <w:r>
        <w:rPr>
          <w:rFonts w:eastAsia="Times New Roman"/>
          <w:color w:val="212121"/>
          <w:szCs w:val="24"/>
        </w:rPr>
        <w:t>να κάνει ξανά πρόταση μομφής προς την Κ</w:t>
      </w:r>
      <w:r w:rsidRPr="004D5BA8">
        <w:rPr>
          <w:rFonts w:eastAsia="Times New Roman"/>
          <w:color w:val="212121"/>
          <w:szCs w:val="24"/>
        </w:rPr>
        <w:t>υβέρνηση</w:t>
      </w:r>
      <w:r>
        <w:rPr>
          <w:rFonts w:eastAsia="Times New Roman"/>
          <w:color w:val="212121"/>
          <w:szCs w:val="24"/>
        </w:rPr>
        <w:t xml:space="preserve">, κάτι που δεν το έχει κάνει. </w:t>
      </w:r>
    </w:p>
    <w:p w14:paraId="01A9DDCF"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Άρα, </w:t>
      </w:r>
      <w:r w:rsidRPr="004D5BA8">
        <w:rPr>
          <w:rFonts w:eastAsia="Times New Roman"/>
          <w:color w:val="212121"/>
          <w:szCs w:val="24"/>
        </w:rPr>
        <w:t>όλα αυτά είναι προφάσεις εν αμαρτίαις</w:t>
      </w:r>
      <w:r>
        <w:rPr>
          <w:rFonts w:eastAsia="Times New Roman"/>
          <w:color w:val="212121"/>
          <w:szCs w:val="24"/>
        </w:rPr>
        <w:t>,</w:t>
      </w:r>
      <w:r w:rsidRPr="004D5BA8">
        <w:rPr>
          <w:rFonts w:eastAsia="Times New Roman"/>
          <w:color w:val="212121"/>
          <w:szCs w:val="24"/>
        </w:rPr>
        <w:t xml:space="preserve"> προσπαθώντας </w:t>
      </w:r>
      <w:r>
        <w:rPr>
          <w:rFonts w:eastAsia="Times New Roman"/>
          <w:color w:val="212121"/>
          <w:szCs w:val="24"/>
        </w:rPr>
        <w:t>όλο το Κ</w:t>
      </w:r>
      <w:r w:rsidRPr="004D5BA8">
        <w:rPr>
          <w:rFonts w:eastAsia="Times New Roman"/>
          <w:color w:val="212121"/>
          <w:szCs w:val="24"/>
        </w:rPr>
        <w:t xml:space="preserve">οινοβούλιο </w:t>
      </w:r>
      <w:r>
        <w:rPr>
          <w:rFonts w:eastAsia="Times New Roman"/>
          <w:color w:val="212121"/>
          <w:szCs w:val="24"/>
        </w:rPr>
        <w:t>-</w:t>
      </w:r>
      <w:r w:rsidRPr="004D5BA8">
        <w:rPr>
          <w:rFonts w:eastAsia="Times New Roman"/>
          <w:color w:val="212121"/>
          <w:szCs w:val="24"/>
        </w:rPr>
        <w:t xml:space="preserve">τουλάχιστον οι περισσότερες πλευρές </w:t>
      </w:r>
      <w:r w:rsidRPr="004D5BA8">
        <w:rPr>
          <w:rFonts w:eastAsia="Times New Roman"/>
          <w:color w:val="212121"/>
          <w:szCs w:val="24"/>
        </w:rPr>
        <w:lastRenderedPageBreak/>
        <w:t>και π</w:t>
      </w:r>
      <w:r w:rsidRPr="004D5BA8">
        <w:rPr>
          <w:rFonts w:eastAsia="Times New Roman"/>
          <w:color w:val="212121"/>
          <w:szCs w:val="24"/>
        </w:rPr>
        <w:t>αρατάξεις</w:t>
      </w:r>
      <w:r>
        <w:rPr>
          <w:rFonts w:eastAsia="Times New Roman"/>
          <w:color w:val="212121"/>
          <w:szCs w:val="24"/>
        </w:rPr>
        <w:t xml:space="preserve">- </w:t>
      </w:r>
      <w:r w:rsidRPr="004D5BA8">
        <w:rPr>
          <w:rFonts w:eastAsia="Times New Roman"/>
          <w:color w:val="212121"/>
          <w:szCs w:val="24"/>
        </w:rPr>
        <w:t>να ρ</w:t>
      </w:r>
      <w:r>
        <w:rPr>
          <w:rFonts w:eastAsia="Times New Roman"/>
          <w:color w:val="212121"/>
          <w:szCs w:val="24"/>
        </w:rPr>
        <w:t xml:space="preserve">ίξει για άλλη μία φορά </w:t>
      </w:r>
      <w:r w:rsidRPr="004D5BA8">
        <w:rPr>
          <w:rFonts w:eastAsia="Times New Roman"/>
          <w:color w:val="212121"/>
          <w:szCs w:val="24"/>
        </w:rPr>
        <w:t xml:space="preserve">το βάρος </w:t>
      </w:r>
      <w:r>
        <w:rPr>
          <w:rFonts w:eastAsia="Times New Roman"/>
          <w:color w:val="212121"/>
          <w:szCs w:val="24"/>
        </w:rPr>
        <w:t>στους Α</w:t>
      </w:r>
      <w:r w:rsidRPr="004D5BA8">
        <w:rPr>
          <w:rFonts w:eastAsia="Times New Roman"/>
          <w:color w:val="212121"/>
          <w:szCs w:val="24"/>
        </w:rPr>
        <w:t>νεξάρτητους Έλληνες</w:t>
      </w:r>
      <w:r>
        <w:rPr>
          <w:rFonts w:eastAsia="Times New Roman"/>
          <w:color w:val="212121"/>
          <w:szCs w:val="24"/>
        </w:rPr>
        <w:t xml:space="preserve">. </w:t>
      </w:r>
    </w:p>
    <w:p w14:paraId="01A9DDD0"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4D5BA8">
        <w:rPr>
          <w:rFonts w:eastAsia="Times New Roman"/>
          <w:color w:val="212121"/>
          <w:szCs w:val="24"/>
        </w:rPr>
        <w:t>Εμείς αποδεχόμαστε μόνο τις κόκκινες</w:t>
      </w:r>
      <w:r>
        <w:rPr>
          <w:rFonts w:eastAsia="Times New Roman"/>
          <w:color w:val="212121"/>
          <w:szCs w:val="24"/>
        </w:rPr>
        <w:t xml:space="preserve"> </w:t>
      </w:r>
      <w:r>
        <w:rPr>
          <w:rFonts w:eastAsia="Times New Roman"/>
          <w:color w:val="212121"/>
          <w:szCs w:val="24"/>
        </w:rPr>
        <w:t xml:space="preserve">γραμμές που έχουμε, </w:t>
      </w:r>
      <w:r w:rsidRPr="004D5BA8">
        <w:rPr>
          <w:rFonts w:eastAsia="Times New Roman"/>
          <w:color w:val="212121"/>
          <w:szCs w:val="24"/>
        </w:rPr>
        <w:t>για τις οποίες ως το τέλος θα είμαστε συνεπείς</w:t>
      </w:r>
      <w:r>
        <w:rPr>
          <w:rFonts w:eastAsia="Times New Roman"/>
          <w:color w:val="212121"/>
          <w:szCs w:val="24"/>
        </w:rPr>
        <w:t>.</w:t>
      </w:r>
    </w:p>
    <w:p w14:paraId="01A9DDD1"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Ο κύριος Υπουργός δεν θέλει τον</w:t>
      </w:r>
      <w:r>
        <w:rPr>
          <w:rFonts w:eastAsia="Times New Roman" w:cs="Times New Roman"/>
          <w:szCs w:val="24"/>
        </w:rPr>
        <w:t xml:space="preserve"> λόγο. Κατά συνέπεια…</w:t>
      </w:r>
    </w:p>
    <w:p w14:paraId="01A9DDD2"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Κυρία Πρόεδρε, μας ξεχάσατε.</w:t>
      </w:r>
    </w:p>
    <w:p w14:paraId="01A9DDD3"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Ρώτησα πριν ποιος θέλει να μιλήσει…</w:t>
      </w:r>
    </w:p>
    <w:p w14:paraId="01A9DDD4"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 xml:space="preserve">Είχα σηκώσει το χέρι μου, κυρία Πρόεδρε. </w:t>
      </w:r>
    </w:p>
    <w:p w14:paraId="01A9DDD5"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σας είδα, συγγνώμη. </w:t>
      </w:r>
    </w:p>
    <w:p w14:paraId="01A9DDD6"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01A9DDD7"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ΓΕΩΡΓΙΟΣ ΔΕΝΔΙΑΣ: </w:t>
      </w:r>
      <w:r>
        <w:rPr>
          <w:rFonts w:eastAsia="Times New Roman" w:cs="Times New Roman"/>
          <w:szCs w:val="24"/>
        </w:rPr>
        <w:t>Κυρία Πρόεδρε, ως προς την πρώτη ένσταση</w:t>
      </w:r>
      <w:r w:rsidRPr="004D5BA8">
        <w:rPr>
          <w:rFonts w:eastAsia="Times New Roman"/>
          <w:color w:val="212121"/>
          <w:szCs w:val="24"/>
        </w:rPr>
        <w:t xml:space="preserve"> της Χρυσής Αυγής</w:t>
      </w:r>
      <w:r>
        <w:rPr>
          <w:rFonts w:eastAsia="Times New Roman"/>
          <w:color w:val="212121"/>
          <w:szCs w:val="24"/>
        </w:rPr>
        <w:t>,</w:t>
      </w:r>
      <w:r w:rsidRPr="004D5BA8">
        <w:rPr>
          <w:rFonts w:eastAsia="Times New Roman"/>
          <w:color w:val="212121"/>
          <w:szCs w:val="24"/>
        </w:rPr>
        <w:t xml:space="preserve"> ισχύουν τα όσα πάντοτε λέω κ</w:t>
      </w:r>
      <w:r>
        <w:rPr>
          <w:rFonts w:eastAsia="Times New Roman"/>
          <w:color w:val="212121"/>
          <w:szCs w:val="24"/>
        </w:rPr>
        <w:t>αι όσα είπε και ο Κοινοβουλευτικός Ε</w:t>
      </w:r>
      <w:r w:rsidRPr="004D5BA8">
        <w:rPr>
          <w:rFonts w:eastAsia="Times New Roman"/>
          <w:color w:val="212121"/>
          <w:szCs w:val="24"/>
        </w:rPr>
        <w:t xml:space="preserve">κπρόσωπος </w:t>
      </w:r>
      <w:r>
        <w:rPr>
          <w:rFonts w:eastAsia="Times New Roman"/>
          <w:color w:val="212121"/>
          <w:szCs w:val="24"/>
        </w:rPr>
        <w:t xml:space="preserve">του ΚΚΕ, </w:t>
      </w:r>
      <w:proofErr w:type="spellStart"/>
      <w:r>
        <w:rPr>
          <w:rFonts w:eastAsia="Times New Roman"/>
          <w:color w:val="212121"/>
          <w:szCs w:val="24"/>
        </w:rPr>
        <w:t>παρέλκει</w:t>
      </w:r>
      <w:proofErr w:type="spellEnd"/>
      <w:r>
        <w:rPr>
          <w:rFonts w:eastAsia="Times New Roman"/>
          <w:color w:val="212121"/>
          <w:szCs w:val="24"/>
        </w:rPr>
        <w:t xml:space="preserve"> η τοποθέτηση. </w:t>
      </w:r>
    </w:p>
    <w:p w14:paraId="01A9DDD8"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Όσον αφορά τη δεύτερη των </w:t>
      </w:r>
      <w:r>
        <w:rPr>
          <w:rFonts w:eastAsia="Times New Roman"/>
          <w:color w:val="212121"/>
          <w:szCs w:val="24"/>
        </w:rPr>
        <w:t>Α</w:t>
      </w:r>
      <w:r w:rsidRPr="004D5BA8">
        <w:rPr>
          <w:rFonts w:eastAsia="Times New Roman"/>
          <w:color w:val="212121"/>
          <w:szCs w:val="24"/>
        </w:rPr>
        <w:t>νεξ</w:t>
      </w:r>
      <w:r>
        <w:rPr>
          <w:rFonts w:eastAsia="Times New Roman"/>
          <w:color w:val="212121"/>
          <w:szCs w:val="24"/>
        </w:rPr>
        <w:t>α</w:t>
      </w:r>
      <w:r w:rsidRPr="004D5BA8">
        <w:rPr>
          <w:rFonts w:eastAsia="Times New Roman"/>
          <w:color w:val="212121"/>
          <w:szCs w:val="24"/>
        </w:rPr>
        <w:t>ρτ</w:t>
      </w:r>
      <w:r>
        <w:rPr>
          <w:rFonts w:eastAsia="Times New Roman"/>
          <w:color w:val="212121"/>
          <w:szCs w:val="24"/>
        </w:rPr>
        <w:t>ή</w:t>
      </w:r>
      <w:r w:rsidRPr="004D5BA8">
        <w:rPr>
          <w:rFonts w:eastAsia="Times New Roman"/>
          <w:color w:val="212121"/>
          <w:szCs w:val="24"/>
        </w:rPr>
        <w:t xml:space="preserve">των </w:t>
      </w:r>
      <w:r w:rsidRPr="004D5BA8">
        <w:rPr>
          <w:rFonts w:eastAsia="Times New Roman"/>
          <w:color w:val="212121"/>
          <w:szCs w:val="24"/>
        </w:rPr>
        <w:t>Ελλήνων</w:t>
      </w:r>
      <w:r>
        <w:rPr>
          <w:rFonts w:eastAsia="Times New Roman"/>
          <w:color w:val="212121"/>
          <w:szCs w:val="24"/>
        </w:rPr>
        <w:t>, κ</w:t>
      </w:r>
      <w:r w:rsidRPr="004D5BA8">
        <w:rPr>
          <w:rFonts w:eastAsia="Times New Roman"/>
          <w:color w:val="212121"/>
          <w:szCs w:val="24"/>
        </w:rPr>
        <w:t>ατ</w:t>
      </w:r>
      <w:r>
        <w:rPr>
          <w:rFonts w:eastAsia="Times New Roman"/>
          <w:color w:val="212121"/>
          <w:szCs w:val="24"/>
        </w:rPr>
        <w:t xml:space="preserve">’ </w:t>
      </w:r>
      <w:r w:rsidRPr="004D5BA8">
        <w:rPr>
          <w:rFonts w:eastAsia="Times New Roman"/>
          <w:color w:val="212121"/>
          <w:szCs w:val="24"/>
        </w:rPr>
        <w:t>αρχήν</w:t>
      </w:r>
      <w:r>
        <w:rPr>
          <w:rFonts w:eastAsia="Times New Roman"/>
          <w:color w:val="212121"/>
          <w:szCs w:val="24"/>
        </w:rPr>
        <w:t xml:space="preserve">, όπως σωστά </w:t>
      </w:r>
      <w:proofErr w:type="spellStart"/>
      <w:r>
        <w:rPr>
          <w:rFonts w:eastAsia="Times New Roman"/>
          <w:color w:val="212121"/>
          <w:szCs w:val="24"/>
        </w:rPr>
        <w:t>ελέχθη</w:t>
      </w:r>
      <w:proofErr w:type="spellEnd"/>
      <w:r>
        <w:rPr>
          <w:rFonts w:eastAsia="Times New Roman"/>
          <w:color w:val="212121"/>
          <w:szCs w:val="24"/>
        </w:rPr>
        <w:t>, οι Α</w:t>
      </w:r>
      <w:r w:rsidRPr="004D5BA8">
        <w:rPr>
          <w:rFonts w:eastAsia="Times New Roman"/>
          <w:color w:val="212121"/>
          <w:szCs w:val="24"/>
        </w:rPr>
        <w:t>νεξάρτητοι Έλληνες είχαν την ευκαιρία να σταματήσουν αυτή την ιστορία με ψήφιση της πρόταση</w:t>
      </w:r>
      <w:r>
        <w:rPr>
          <w:rFonts w:eastAsia="Times New Roman"/>
          <w:color w:val="212121"/>
          <w:szCs w:val="24"/>
        </w:rPr>
        <w:t>ς</w:t>
      </w:r>
      <w:r w:rsidRPr="004D5BA8">
        <w:rPr>
          <w:rFonts w:eastAsia="Times New Roman"/>
          <w:color w:val="212121"/>
          <w:szCs w:val="24"/>
        </w:rPr>
        <w:t xml:space="preserve"> μομφής</w:t>
      </w:r>
      <w:r>
        <w:rPr>
          <w:rFonts w:eastAsia="Times New Roman"/>
          <w:color w:val="212121"/>
          <w:szCs w:val="24"/>
        </w:rPr>
        <w:t xml:space="preserve">. Το </w:t>
      </w:r>
      <w:r w:rsidRPr="004D5BA8">
        <w:rPr>
          <w:rFonts w:eastAsia="Times New Roman"/>
          <w:color w:val="212121"/>
          <w:szCs w:val="24"/>
        </w:rPr>
        <w:t>απέφυγαν</w:t>
      </w:r>
      <w:r>
        <w:rPr>
          <w:rFonts w:eastAsia="Times New Roman"/>
          <w:color w:val="212121"/>
          <w:szCs w:val="24"/>
        </w:rPr>
        <w:t>.</w:t>
      </w:r>
      <w:r w:rsidRPr="004D5BA8">
        <w:rPr>
          <w:rFonts w:eastAsia="Times New Roman"/>
          <w:color w:val="212121"/>
          <w:szCs w:val="24"/>
        </w:rPr>
        <w:t xml:space="preserve"> Και προσπαθούν τώρα με διάφ</w:t>
      </w:r>
      <w:r w:rsidRPr="004D5BA8">
        <w:rPr>
          <w:rFonts w:eastAsia="Times New Roman"/>
          <w:color w:val="212121"/>
          <w:szCs w:val="24"/>
        </w:rPr>
        <w:t>ορους τρόπους να επανέλθουν στην κεντρική συζήτηση για το συγκεκριμένο ζήτημα</w:t>
      </w:r>
      <w:r>
        <w:rPr>
          <w:rFonts w:eastAsia="Times New Roman"/>
          <w:color w:val="212121"/>
          <w:szCs w:val="24"/>
        </w:rPr>
        <w:t xml:space="preserve">. </w:t>
      </w:r>
    </w:p>
    <w:p w14:paraId="01A9DDD9"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Το μόνο που αξίζει –νομίζω- να σχολιάσω ε</w:t>
      </w:r>
      <w:r w:rsidRPr="004D5BA8">
        <w:rPr>
          <w:rFonts w:eastAsia="Times New Roman"/>
          <w:color w:val="212121"/>
          <w:szCs w:val="24"/>
        </w:rPr>
        <w:t xml:space="preserve">δώ είναι το </w:t>
      </w:r>
      <w:r>
        <w:rPr>
          <w:rFonts w:eastAsia="Times New Roman"/>
          <w:color w:val="212121"/>
          <w:szCs w:val="24"/>
        </w:rPr>
        <w:t>σκεπτικό περί του άρθρου 5 της Σ</w:t>
      </w:r>
      <w:r w:rsidRPr="004D5BA8">
        <w:rPr>
          <w:rFonts w:eastAsia="Times New Roman"/>
          <w:color w:val="212121"/>
          <w:szCs w:val="24"/>
        </w:rPr>
        <w:t>υνθήκης του ΝΑΤΟ περί συλλογικής προστασίας</w:t>
      </w:r>
      <w:r>
        <w:rPr>
          <w:rFonts w:eastAsia="Times New Roman"/>
          <w:color w:val="212121"/>
          <w:szCs w:val="24"/>
        </w:rPr>
        <w:t xml:space="preserve">, το οποίο εμφανίζεται. </w:t>
      </w:r>
    </w:p>
    <w:p w14:paraId="01A9DDDA"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Δηλαδή, εμφανίζεται </w:t>
      </w:r>
      <w:r>
        <w:rPr>
          <w:rFonts w:eastAsia="Times New Roman"/>
          <w:color w:val="212121"/>
          <w:szCs w:val="24"/>
        </w:rPr>
        <w:t>στην πρόταση -κ</w:t>
      </w:r>
      <w:r w:rsidRPr="004D5BA8">
        <w:rPr>
          <w:rFonts w:eastAsia="Times New Roman"/>
          <w:color w:val="212121"/>
          <w:szCs w:val="24"/>
        </w:rPr>
        <w:t>αι μάλιστα εγγράφως</w:t>
      </w:r>
      <w:r>
        <w:rPr>
          <w:rFonts w:eastAsia="Times New Roman"/>
          <w:color w:val="212121"/>
          <w:szCs w:val="24"/>
        </w:rPr>
        <w:t>-</w:t>
      </w:r>
      <w:r w:rsidRPr="004D5BA8">
        <w:rPr>
          <w:rFonts w:eastAsia="Times New Roman"/>
          <w:color w:val="212121"/>
          <w:szCs w:val="24"/>
        </w:rPr>
        <w:t xml:space="preserve"> από κόμμα </w:t>
      </w:r>
      <w:r>
        <w:rPr>
          <w:rFonts w:eastAsia="Times New Roman"/>
          <w:color w:val="212121"/>
          <w:szCs w:val="24"/>
        </w:rPr>
        <w:t>του οποίου ο Αρχηγός υπήρξε Υπουργός Εθνικής Ά</w:t>
      </w:r>
      <w:r w:rsidRPr="004D5BA8">
        <w:rPr>
          <w:rFonts w:eastAsia="Times New Roman"/>
          <w:color w:val="212121"/>
          <w:szCs w:val="24"/>
        </w:rPr>
        <w:t>μυνας επί μακρόν</w:t>
      </w:r>
      <w:r>
        <w:rPr>
          <w:rFonts w:eastAsia="Times New Roman"/>
          <w:color w:val="212121"/>
          <w:szCs w:val="24"/>
        </w:rPr>
        <w:t xml:space="preserve"> </w:t>
      </w:r>
      <w:r w:rsidRPr="004D5BA8">
        <w:rPr>
          <w:rFonts w:eastAsia="Times New Roman"/>
          <w:color w:val="212121"/>
          <w:szCs w:val="24"/>
        </w:rPr>
        <w:t>το εξής σκεπτικό</w:t>
      </w:r>
      <w:r>
        <w:rPr>
          <w:rFonts w:eastAsia="Times New Roman"/>
          <w:color w:val="212121"/>
          <w:szCs w:val="24"/>
        </w:rPr>
        <w:t xml:space="preserve">, </w:t>
      </w:r>
      <w:r w:rsidRPr="004D5BA8">
        <w:rPr>
          <w:rFonts w:eastAsia="Times New Roman"/>
          <w:color w:val="212121"/>
          <w:szCs w:val="24"/>
        </w:rPr>
        <w:t>κυρίες και κύριοι συνάδελφοι</w:t>
      </w:r>
      <w:r>
        <w:rPr>
          <w:rFonts w:eastAsia="Times New Roman"/>
          <w:color w:val="212121"/>
          <w:szCs w:val="24"/>
        </w:rPr>
        <w:t>,</w:t>
      </w:r>
      <w:r w:rsidRPr="004D5BA8">
        <w:rPr>
          <w:rFonts w:eastAsia="Times New Roman"/>
          <w:color w:val="212121"/>
          <w:szCs w:val="24"/>
        </w:rPr>
        <w:t xml:space="preserve"> ότι </w:t>
      </w:r>
      <w:r>
        <w:rPr>
          <w:rFonts w:eastAsia="Times New Roman"/>
          <w:color w:val="212121"/>
          <w:szCs w:val="24"/>
        </w:rPr>
        <w:t xml:space="preserve">κυρώνοντας το συγκεκριμένο </w:t>
      </w:r>
      <w:r>
        <w:rPr>
          <w:rFonts w:eastAsia="Times New Roman"/>
          <w:color w:val="212121"/>
          <w:szCs w:val="24"/>
        </w:rPr>
        <w:t>π</w:t>
      </w:r>
      <w:r w:rsidRPr="004D5BA8">
        <w:rPr>
          <w:rFonts w:eastAsia="Times New Roman"/>
          <w:color w:val="212121"/>
          <w:szCs w:val="24"/>
        </w:rPr>
        <w:t xml:space="preserve">ρωτόκολλο </w:t>
      </w:r>
      <w:r w:rsidRPr="004D5BA8">
        <w:rPr>
          <w:rFonts w:eastAsia="Times New Roman"/>
          <w:color w:val="212121"/>
          <w:szCs w:val="24"/>
        </w:rPr>
        <w:t xml:space="preserve">η Ελλάδα θα </w:t>
      </w:r>
      <w:proofErr w:type="spellStart"/>
      <w:r w:rsidRPr="004D5BA8">
        <w:rPr>
          <w:rFonts w:eastAsia="Times New Roman"/>
          <w:color w:val="212121"/>
          <w:szCs w:val="24"/>
        </w:rPr>
        <w:t>απ</w:t>
      </w:r>
      <w:r>
        <w:rPr>
          <w:rFonts w:eastAsia="Times New Roman"/>
          <w:color w:val="212121"/>
          <w:szCs w:val="24"/>
        </w:rPr>
        <w:t>ο</w:t>
      </w:r>
      <w:r w:rsidRPr="004D5BA8">
        <w:rPr>
          <w:rFonts w:eastAsia="Times New Roman"/>
          <w:color w:val="212121"/>
          <w:szCs w:val="24"/>
        </w:rPr>
        <w:t>λέσει</w:t>
      </w:r>
      <w:proofErr w:type="spellEnd"/>
      <w:r w:rsidRPr="004D5BA8">
        <w:rPr>
          <w:rFonts w:eastAsia="Times New Roman"/>
          <w:color w:val="212121"/>
          <w:szCs w:val="24"/>
        </w:rPr>
        <w:t xml:space="preserve"> </w:t>
      </w:r>
      <w:r w:rsidRPr="004D5BA8">
        <w:rPr>
          <w:rFonts w:eastAsia="Times New Roman"/>
          <w:color w:val="212121"/>
          <w:szCs w:val="24"/>
        </w:rPr>
        <w:t>τη δυνατότητα να επικαλεστεί το άρθρ</w:t>
      </w:r>
      <w:r w:rsidRPr="004D5BA8">
        <w:rPr>
          <w:rFonts w:eastAsia="Times New Roman"/>
          <w:color w:val="212121"/>
          <w:szCs w:val="24"/>
        </w:rPr>
        <w:t>ο 5 της συλλογικής προστασίας εναντίον των Σκοπίων</w:t>
      </w:r>
      <w:r>
        <w:rPr>
          <w:rFonts w:eastAsia="Times New Roman"/>
          <w:color w:val="212121"/>
          <w:szCs w:val="24"/>
        </w:rPr>
        <w:t>,</w:t>
      </w:r>
      <w:r w:rsidRPr="004D5BA8">
        <w:rPr>
          <w:rFonts w:eastAsia="Times New Roman"/>
          <w:color w:val="212121"/>
          <w:szCs w:val="24"/>
        </w:rPr>
        <w:t xml:space="preserve"> αν χρειαστεί</w:t>
      </w:r>
      <w:r>
        <w:rPr>
          <w:rFonts w:eastAsia="Times New Roman"/>
          <w:color w:val="212121"/>
          <w:szCs w:val="24"/>
        </w:rPr>
        <w:t xml:space="preserve">. Και η </w:t>
      </w:r>
      <w:r w:rsidRPr="004D5BA8">
        <w:rPr>
          <w:rFonts w:eastAsia="Times New Roman"/>
          <w:color w:val="212121"/>
          <w:szCs w:val="24"/>
        </w:rPr>
        <w:t xml:space="preserve">μετάφραση </w:t>
      </w:r>
      <w:r>
        <w:rPr>
          <w:rFonts w:eastAsia="Times New Roman"/>
          <w:color w:val="212121"/>
          <w:szCs w:val="24"/>
        </w:rPr>
        <w:t xml:space="preserve">είναι </w:t>
      </w:r>
      <w:r w:rsidRPr="004D5BA8">
        <w:rPr>
          <w:rFonts w:eastAsia="Times New Roman"/>
          <w:color w:val="212121"/>
          <w:szCs w:val="24"/>
        </w:rPr>
        <w:t xml:space="preserve">ότι η Ελλάς για να αντιμετωπίσει τα Σκόπια χρειάζεται πιθανόν </w:t>
      </w:r>
      <w:r>
        <w:rPr>
          <w:rFonts w:eastAsia="Times New Roman"/>
          <w:color w:val="212121"/>
          <w:szCs w:val="24"/>
        </w:rPr>
        <w:t>τ</w:t>
      </w:r>
      <w:r w:rsidRPr="004D5BA8">
        <w:rPr>
          <w:rFonts w:eastAsia="Times New Roman"/>
          <w:color w:val="212121"/>
          <w:szCs w:val="24"/>
        </w:rPr>
        <w:t>η βοήθεια του ΝΑΤΟ</w:t>
      </w:r>
      <w:r>
        <w:rPr>
          <w:rFonts w:eastAsia="Times New Roman"/>
          <w:color w:val="212121"/>
          <w:szCs w:val="24"/>
        </w:rPr>
        <w:t>. Κ</w:t>
      </w:r>
      <w:r w:rsidRPr="004D5BA8">
        <w:rPr>
          <w:rFonts w:eastAsia="Times New Roman"/>
          <w:color w:val="212121"/>
          <w:szCs w:val="24"/>
        </w:rPr>
        <w:t>αι αυτό προέρχεται ως</w:t>
      </w:r>
      <w:r>
        <w:rPr>
          <w:rFonts w:eastAsia="Times New Roman"/>
          <w:color w:val="212121"/>
          <w:szCs w:val="24"/>
        </w:rPr>
        <w:t xml:space="preserve"> σκεπτικό από κόμμα του οποίου ο Α</w:t>
      </w:r>
      <w:r w:rsidRPr="004D5BA8">
        <w:rPr>
          <w:rFonts w:eastAsia="Times New Roman"/>
          <w:color w:val="212121"/>
          <w:szCs w:val="24"/>
        </w:rPr>
        <w:t xml:space="preserve">ρχηγός υπήρξε </w:t>
      </w:r>
      <w:r>
        <w:rPr>
          <w:rFonts w:eastAsia="Times New Roman"/>
          <w:color w:val="212121"/>
          <w:szCs w:val="24"/>
        </w:rPr>
        <w:t xml:space="preserve">Υπουργός </w:t>
      </w:r>
      <w:r w:rsidRPr="004D5BA8">
        <w:rPr>
          <w:rFonts w:eastAsia="Times New Roman"/>
          <w:color w:val="212121"/>
          <w:szCs w:val="24"/>
        </w:rPr>
        <w:t>Εθνική</w:t>
      </w:r>
      <w:r w:rsidRPr="004D5BA8">
        <w:rPr>
          <w:rFonts w:eastAsia="Times New Roman"/>
          <w:color w:val="212121"/>
          <w:szCs w:val="24"/>
        </w:rPr>
        <w:t>ς Άμυνας αυτής της χώρας για τέσσερα χρόνια</w:t>
      </w:r>
      <w:r>
        <w:rPr>
          <w:rFonts w:eastAsia="Times New Roman"/>
          <w:color w:val="212121"/>
          <w:szCs w:val="24"/>
        </w:rPr>
        <w:t xml:space="preserve">. </w:t>
      </w:r>
    </w:p>
    <w:p w14:paraId="01A9DDDB"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Α</w:t>
      </w:r>
      <w:r w:rsidRPr="004D5BA8">
        <w:rPr>
          <w:rFonts w:eastAsia="Times New Roman"/>
          <w:color w:val="212121"/>
          <w:szCs w:val="24"/>
        </w:rPr>
        <w:t>υτά</w:t>
      </w:r>
      <w:r>
        <w:rPr>
          <w:rFonts w:eastAsia="Times New Roman"/>
          <w:color w:val="212121"/>
          <w:szCs w:val="24"/>
        </w:rPr>
        <w:t xml:space="preserve">. </w:t>
      </w:r>
    </w:p>
    <w:p w14:paraId="01A9DDDC"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866FFA">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ολοκληρώθηκε η συζήτηση κατά το άρθρο 100</w:t>
      </w:r>
      <w:r>
        <w:rPr>
          <w:rFonts w:eastAsia="Times New Roman"/>
          <w:color w:val="212121"/>
          <w:szCs w:val="24"/>
        </w:rPr>
        <w:t xml:space="preserve"> παράγραφος 2 του Κ</w:t>
      </w:r>
      <w:r w:rsidRPr="004D5BA8">
        <w:rPr>
          <w:rFonts w:eastAsia="Times New Roman"/>
          <w:color w:val="212121"/>
          <w:szCs w:val="24"/>
        </w:rPr>
        <w:t xml:space="preserve">ανονισμού της Βουλής για το θέμα </w:t>
      </w:r>
      <w:r>
        <w:rPr>
          <w:rFonts w:eastAsia="Times New Roman"/>
          <w:color w:val="212121"/>
          <w:szCs w:val="24"/>
        </w:rPr>
        <w:t>αντι</w:t>
      </w:r>
      <w:r w:rsidRPr="004D5BA8">
        <w:rPr>
          <w:rFonts w:eastAsia="Times New Roman"/>
          <w:color w:val="212121"/>
          <w:szCs w:val="24"/>
        </w:rPr>
        <w:t>συνταγματικότητας που ετέθη</w:t>
      </w:r>
      <w:r>
        <w:rPr>
          <w:rFonts w:eastAsia="Times New Roman"/>
          <w:color w:val="212121"/>
          <w:szCs w:val="24"/>
        </w:rPr>
        <w:t>.</w:t>
      </w:r>
      <w:r w:rsidRPr="004D5BA8">
        <w:rPr>
          <w:rFonts w:eastAsia="Times New Roman"/>
          <w:color w:val="212121"/>
          <w:szCs w:val="24"/>
        </w:rPr>
        <w:t xml:space="preserve"> </w:t>
      </w:r>
      <w:r>
        <w:rPr>
          <w:rFonts w:eastAsia="Times New Roman"/>
          <w:color w:val="212121"/>
          <w:szCs w:val="24"/>
        </w:rPr>
        <w:t>Ε</w:t>
      </w:r>
      <w:r w:rsidRPr="004D5BA8">
        <w:rPr>
          <w:rFonts w:eastAsia="Times New Roman"/>
          <w:color w:val="212121"/>
          <w:szCs w:val="24"/>
        </w:rPr>
        <w:t>πε</w:t>
      </w:r>
      <w:r w:rsidRPr="004D5BA8">
        <w:rPr>
          <w:rFonts w:eastAsia="Times New Roman"/>
          <w:color w:val="212121"/>
          <w:szCs w:val="24"/>
        </w:rPr>
        <w:t>ιδή και οι δύο προτάσεις</w:t>
      </w:r>
      <w:r>
        <w:rPr>
          <w:rFonts w:eastAsia="Times New Roman"/>
          <w:color w:val="212121"/>
          <w:szCs w:val="24"/>
        </w:rPr>
        <w:t>,</w:t>
      </w:r>
      <w:r w:rsidRPr="004D5BA8">
        <w:rPr>
          <w:rFonts w:eastAsia="Times New Roman"/>
          <w:color w:val="212121"/>
          <w:szCs w:val="24"/>
        </w:rPr>
        <w:t xml:space="preserve"> ανεξαρτήτως του σκεπτικού</w:t>
      </w:r>
      <w:r>
        <w:rPr>
          <w:rFonts w:eastAsia="Times New Roman"/>
          <w:color w:val="212121"/>
          <w:szCs w:val="24"/>
        </w:rPr>
        <w:t xml:space="preserve">, ζητούν την εφαρμογή του 28 παράγραφος </w:t>
      </w:r>
      <w:r w:rsidRPr="004D5BA8">
        <w:rPr>
          <w:rFonts w:eastAsia="Times New Roman"/>
          <w:color w:val="212121"/>
          <w:szCs w:val="24"/>
        </w:rPr>
        <w:t>2</w:t>
      </w:r>
      <w:r>
        <w:rPr>
          <w:rFonts w:eastAsia="Times New Roman"/>
          <w:color w:val="212121"/>
          <w:szCs w:val="24"/>
        </w:rPr>
        <w:t>,</w:t>
      </w:r>
      <w:r w:rsidRPr="004D5BA8">
        <w:rPr>
          <w:rFonts w:eastAsia="Times New Roman"/>
          <w:color w:val="212121"/>
          <w:szCs w:val="24"/>
        </w:rPr>
        <w:t xml:space="preserve"> εν</w:t>
      </w:r>
      <w:r>
        <w:rPr>
          <w:rFonts w:eastAsia="Times New Roman"/>
          <w:color w:val="212121"/>
          <w:szCs w:val="24"/>
        </w:rPr>
        <w:t>ώ σ</w:t>
      </w:r>
      <w:r w:rsidRPr="004D5BA8">
        <w:rPr>
          <w:rFonts w:eastAsia="Times New Roman"/>
          <w:color w:val="212121"/>
          <w:szCs w:val="24"/>
        </w:rPr>
        <w:t>την παρού</w:t>
      </w:r>
      <w:r>
        <w:rPr>
          <w:rFonts w:eastAsia="Times New Roman"/>
          <w:color w:val="212121"/>
          <w:szCs w:val="24"/>
        </w:rPr>
        <w:t xml:space="preserve">σα διαδικασία εφαρμόζεται το 28 παράγραφος </w:t>
      </w:r>
      <w:r w:rsidRPr="004D5BA8">
        <w:rPr>
          <w:rFonts w:eastAsia="Times New Roman"/>
          <w:color w:val="212121"/>
          <w:szCs w:val="24"/>
        </w:rPr>
        <w:t>1</w:t>
      </w:r>
      <w:r>
        <w:rPr>
          <w:rFonts w:eastAsia="Times New Roman"/>
          <w:color w:val="212121"/>
          <w:szCs w:val="24"/>
        </w:rPr>
        <w:t>,</w:t>
      </w:r>
      <w:r w:rsidRPr="004D5BA8">
        <w:rPr>
          <w:rFonts w:eastAsia="Times New Roman"/>
          <w:color w:val="212121"/>
          <w:szCs w:val="24"/>
        </w:rPr>
        <w:t xml:space="preserve"> θα γίνει κοινή ψηφοφορία</w:t>
      </w:r>
      <w:r>
        <w:rPr>
          <w:rFonts w:eastAsia="Times New Roman"/>
          <w:color w:val="212121"/>
          <w:szCs w:val="24"/>
        </w:rPr>
        <w:t xml:space="preserve">. </w:t>
      </w:r>
    </w:p>
    <w:p w14:paraId="01A9DDDD"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Οι αποδεχόμενοι την ένσταση </w:t>
      </w:r>
      <w:r w:rsidRPr="004D5BA8">
        <w:rPr>
          <w:rFonts w:eastAsia="Times New Roman"/>
          <w:color w:val="212121"/>
          <w:szCs w:val="24"/>
        </w:rPr>
        <w:t>αντισυνταγματικότητας</w:t>
      </w:r>
      <w:r>
        <w:rPr>
          <w:rFonts w:eastAsia="Times New Roman"/>
          <w:color w:val="212121"/>
          <w:szCs w:val="24"/>
        </w:rPr>
        <w:t xml:space="preserve"> παρακαλώ</w:t>
      </w:r>
      <w:r w:rsidRPr="004D5BA8">
        <w:rPr>
          <w:rFonts w:eastAsia="Times New Roman"/>
          <w:color w:val="212121"/>
          <w:szCs w:val="24"/>
        </w:rPr>
        <w:t xml:space="preserve"> να εγερθούν</w:t>
      </w:r>
      <w:r>
        <w:rPr>
          <w:rFonts w:eastAsia="Times New Roman"/>
          <w:color w:val="212121"/>
          <w:szCs w:val="24"/>
        </w:rPr>
        <w:t xml:space="preserve">. </w:t>
      </w:r>
    </w:p>
    <w:p w14:paraId="01A9DDDE" w14:textId="77777777" w:rsidR="00887A51" w:rsidRDefault="009C255F">
      <w:pPr>
        <w:tabs>
          <w:tab w:val="left" w:pos="2738"/>
          <w:tab w:val="center" w:pos="4753"/>
          <w:tab w:val="left" w:pos="5723"/>
        </w:tabs>
        <w:spacing w:after="0" w:line="600" w:lineRule="auto"/>
        <w:ind w:firstLine="720"/>
        <w:jc w:val="center"/>
        <w:rPr>
          <w:rFonts w:eastAsia="Times New Roman"/>
          <w:color w:val="212121"/>
          <w:szCs w:val="24"/>
        </w:rPr>
      </w:pPr>
      <w:r>
        <w:rPr>
          <w:rFonts w:eastAsia="Times New Roman"/>
          <w:color w:val="212121"/>
          <w:szCs w:val="24"/>
        </w:rPr>
        <w:t>(Εγείρονται οι αποδεχόμενοι την ένσταση)</w:t>
      </w:r>
    </w:p>
    <w:p w14:paraId="01A9DDDF"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ΑΘΑΝΑΣΙΟΣ ΠΑΦΙΛΗΣ: </w:t>
      </w:r>
      <w:r>
        <w:rPr>
          <w:rFonts w:eastAsia="Times New Roman"/>
          <w:color w:val="212121"/>
          <w:szCs w:val="24"/>
        </w:rPr>
        <w:t xml:space="preserve">Κυρία Πρόεδρε, εμείς απέχουμε. </w:t>
      </w:r>
    </w:p>
    <w:p w14:paraId="01A9DDE0"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866FFA">
        <w:rPr>
          <w:rFonts w:eastAsia="Times New Roman" w:cs="Times New Roman"/>
          <w:b/>
          <w:szCs w:val="24"/>
        </w:rPr>
        <w:t xml:space="preserve">ΠΡΟΕΔΡΕΥΟΥΣΑ (Αναστασία Χριστοδουλοπούλου): </w:t>
      </w:r>
      <w:r>
        <w:rPr>
          <w:rFonts w:eastAsia="Times New Roman"/>
          <w:color w:val="212121"/>
          <w:szCs w:val="24"/>
        </w:rPr>
        <w:t>Εντάξει.</w:t>
      </w:r>
    </w:p>
    <w:p w14:paraId="01A9DDE1"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Το ΚΚΕ </w:t>
      </w:r>
      <w:proofErr w:type="spellStart"/>
      <w:r>
        <w:rPr>
          <w:rFonts w:eastAsia="Times New Roman"/>
          <w:color w:val="212121"/>
          <w:szCs w:val="24"/>
        </w:rPr>
        <w:t>απεχώρησε</w:t>
      </w:r>
      <w:proofErr w:type="spellEnd"/>
      <w:r>
        <w:rPr>
          <w:rFonts w:eastAsia="Times New Roman"/>
          <w:color w:val="212121"/>
          <w:szCs w:val="24"/>
        </w:rPr>
        <w:t xml:space="preserve">. Οι λοιποί είναι παρόντες. </w:t>
      </w:r>
    </w:p>
    <w:p w14:paraId="01A9DDE2"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Προφανώς, ηγέρθησαν οι ολιγότεροι. Είναι προφανές ότι δεν ηγέρθη ο</w:t>
      </w:r>
      <w:r>
        <w:rPr>
          <w:rFonts w:eastAsia="Times New Roman"/>
          <w:color w:val="212121"/>
          <w:szCs w:val="24"/>
        </w:rPr>
        <w:t xml:space="preserve"> απαιτούμενος αριθμός Βουλευτών από το Σύνταγμα και τον Κανονισμό της Βουλής. </w:t>
      </w:r>
    </w:p>
    <w:p w14:paraId="01A9DDE3"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Συνεπώς η ένσταση αντισυνταγματικότητας απορρίπτεται. </w:t>
      </w:r>
    </w:p>
    <w:p w14:paraId="01A9DDE4"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Τον λόγο έχει ο ειδικός </w:t>
      </w:r>
      <w:r w:rsidRPr="004D5BA8">
        <w:rPr>
          <w:rFonts w:eastAsia="Times New Roman"/>
          <w:color w:val="212121"/>
          <w:szCs w:val="24"/>
        </w:rPr>
        <w:t>αγορητή</w:t>
      </w:r>
      <w:r>
        <w:rPr>
          <w:rFonts w:eastAsia="Times New Roman"/>
          <w:color w:val="212121"/>
          <w:szCs w:val="24"/>
        </w:rPr>
        <w:t>ς</w:t>
      </w:r>
      <w:r w:rsidRPr="004D5BA8">
        <w:rPr>
          <w:rFonts w:eastAsia="Times New Roman"/>
          <w:color w:val="212121"/>
          <w:szCs w:val="24"/>
        </w:rPr>
        <w:t xml:space="preserve"> της Χρυσής Αυγής </w:t>
      </w:r>
      <w:r>
        <w:rPr>
          <w:rFonts w:eastAsia="Times New Roman"/>
          <w:color w:val="212121"/>
          <w:szCs w:val="24"/>
        </w:rPr>
        <w:t xml:space="preserve">κ. </w:t>
      </w:r>
      <w:proofErr w:type="spellStart"/>
      <w:r>
        <w:rPr>
          <w:rFonts w:eastAsia="Times New Roman"/>
          <w:color w:val="212121"/>
          <w:szCs w:val="24"/>
        </w:rPr>
        <w:t>Παναγιώταρος</w:t>
      </w:r>
      <w:proofErr w:type="spellEnd"/>
      <w:r>
        <w:rPr>
          <w:rFonts w:eastAsia="Times New Roman"/>
          <w:color w:val="212121"/>
          <w:szCs w:val="24"/>
        </w:rPr>
        <w:t xml:space="preserve">. </w:t>
      </w:r>
    </w:p>
    <w:p w14:paraId="01A9DDE5"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4D5BA8">
        <w:rPr>
          <w:rFonts w:eastAsia="Times New Roman"/>
          <w:color w:val="212121"/>
          <w:szCs w:val="24"/>
        </w:rPr>
        <w:t xml:space="preserve">υρία </w:t>
      </w:r>
      <w:proofErr w:type="spellStart"/>
      <w:r w:rsidRPr="004D5BA8">
        <w:rPr>
          <w:rFonts w:eastAsia="Times New Roman"/>
          <w:color w:val="212121"/>
          <w:szCs w:val="24"/>
        </w:rPr>
        <w:t>Παναγιώτα</w:t>
      </w:r>
      <w:r>
        <w:rPr>
          <w:rFonts w:eastAsia="Times New Roman"/>
          <w:color w:val="212121"/>
          <w:szCs w:val="24"/>
        </w:rPr>
        <w:t>ρε</w:t>
      </w:r>
      <w:proofErr w:type="spellEnd"/>
      <w:r>
        <w:rPr>
          <w:rFonts w:eastAsia="Times New Roman"/>
          <w:color w:val="212121"/>
          <w:szCs w:val="24"/>
        </w:rPr>
        <w:t xml:space="preserve">, έχετε τον λόγο για δέκα </w:t>
      </w:r>
      <w:r w:rsidRPr="004D5BA8">
        <w:rPr>
          <w:rFonts w:eastAsia="Times New Roman"/>
          <w:color w:val="212121"/>
          <w:szCs w:val="24"/>
        </w:rPr>
        <w:t>λεπτά</w:t>
      </w:r>
      <w:r>
        <w:rPr>
          <w:rFonts w:eastAsia="Times New Roman"/>
          <w:color w:val="212121"/>
          <w:szCs w:val="24"/>
        </w:rPr>
        <w:t xml:space="preserve">. </w:t>
      </w:r>
    </w:p>
    <w:p w14:paraId="01A9DDE6" w14:textId="77777777" w:rsidR="00887A51" w:rsidRDefault="009C255F">
      <w:pPr>
        <w:spacing w:after="0" w:line="600" w:lineRule="auto"/>
        <w:ind w:left="360"/>
        <w:jc w:val="center"/>
        <w:rPr>
          <w:rFonts w:eastAsia="Times New Roman" w:cs="Times New Roman"/>
          <w:szCs w:val="24"/>
        </w:rPr>
      </w:pPr>
      <w:r w:rsidRPr="00094DC6">
        <w:rPr>
          <w:rFonts w:eastAsia="Times New Roman" w:cs="Times New Roman"/>
          <w:szCs w:val="24"/>
        </w:rPr>
        <w:t>(Θό</w:t>
      </w:r>
      <w:r w:rsidRPr="00094DC6">
        <w:rPr>
          <w:rFonts w:eastAsia="Times New Roman" w:cs="Times New Roman"/>
          <w:szCs w:val="24"/>
        </w:rPr>
        <w:t>ρυβος στην Αίθουσα)</w:t>
      </w:r>
    </w:p>
    <w:p w14:paraId="01A9DDE7"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ΗΛΙΑΣ ΠΑΝΑΓΙΩΤΑΡΟΣ: </w:t>
      </w:r>
      <w:r>
        <w:rPr>
          <w:rFonts w:eastAsia="Times New Roman"/>
          <w:color w:val="212121"/>
          <w:szCs w:val="24"/>
        </w:rPr>
        <w:t xml:space="preserve">Κυρία Πρόεδρε, μισό λεπτό να εκκενωθεί η Αίθουσα </w:t>
      </w:r>
      <w:r w:rsidRPr="004D5BA8">
        <w:rPr>
          <w:rFonts w:eastAsia="Times New Roman"/>
          <w:color w:val="212121"/>
          <w:szCs w:val="24"/>
        </w:rPr>
        <w:t xml:space="preserve">από τους διαφωνούντες με την παρουσία </w:t>
      </w:r>
      <w:r>
        <w:rPr>
          <w:rFonts w:eastAsia="Times New Roman"/>
          <w:color w:val="212121"/>
          <w:szCs w:val="24"/>
        </w:rPr>
        <w:t>μας.</w:t>
      </w:r>
    </w:p>
    <w:p w14:paraId="01A9DDE8"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w:t>
      </w:r>
      <w:r w:rsidRPr="004D5BA8">
        <w:rPr>
          <w:rFonts w:eastAsia="Times New Roman"/>
          <w:color w:val="212121"/>
          <w:szCs w:val="24"/>
        </w:rPr>
        <w:t>αρακαλώ</w:t>
      </w:r>
      <w:r>
        <w:rPr>
          <w:rFonts w:eastAsia="Times New Roman"/>
          <w:color w:val="212121"/>
          <w:szCs w:val="24"/>
        </w:rPr>
        <w:t>,</w:t>
      </w:r>
      <w:r w:rsidRPr="004D5BA8">
        <w:rPr>
          <w:rFonts w:eastAsia="Times New Roman"/>
          <w:color w:val="212121"/>
          <w:szCs w:val="24"/>
        </w:rPr>
        <w:t xml:space="preserve"> σύντροφοι</w:t>
      </w:r>
      <w:r>
        <w:rPr>
          <w:rFonts w:eastAsia="Times New Roman"/>
          <w:color w:val="212121"/>
          <w:szCs w:val="24"/>
        </w:rPr>
        <w:t>,</w:t>
      </w:r>
      <w:r w:rsidRPr="004D5BA8">
        <w:rPr>
          <w:rFonts w:eastAsia="Times New Roman"/>
          <w:color w:val="212121"/>
          <w:szCs w:val="24"/>
        </w:rPr>
        <w:t xml:space="preserve"> αποχωρήσετε λίγο πιο γρήγορα για να μιλήσουμε</w:t>
      </w:r>
      <w:r>
        <w:rPr>
          <w:rFonts w:eastAsia="Times New Roman"/>
          <w:color w:val="212121"/>
          <w:szCs w:val="24"/>
        </w:rPr>
        <w:t xml:space="preserve">. </w:t>
      </w:r>
    </w:p>
    <w:p w14:paraId="01A9DDE9"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4D5BA8">
        <w:rPr>
          <w:rFonts w:eastAsia="Times New Roman"/>
          <w:color w:val="212121"/>
          <w:szCs w:val="24"/>
        </w:rPr>
        <w:t>Ευχαριστώ</w:t>
      </w:r>
      <w:r>
        <w:rPr>
          <w:rFonts w:eastAsia="Times New Roman"/>
          <w:color w:val="212121"/>
          <w:szCs w:val="24"/>
        </w:rPr>
        <w:t xml:space="preserve">. </w:t>
      </w:r>
    </w:p>
    <w:p w14:paraId="01A9DDEA"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866FFA">
        <w:rPr>
          <w:rFonts w:eastAsia="Times New Roman" w:cs="Times New Roman"/>
          <w:b/>
          <w:szCs w:val="24"/>
        </w:rPr>
        <w:t>ΠΡΟΕΔΡΕΥΟΥΣΑ (Αναστασία Χριστοδουλοπούλου):</w:t>
      </w:r>
      <w:r w:rsidRPr="00866FFA">
        <w:rPr>
          <w:rFonts w:eastAsia="Times New Roman" w:cs="Times New Roman"/>
          <w:b/>
          <w:szCs w:val="24"/>
        </w:rPr>
        <w:t xml:space="preserve"> </w:t>
      </w:r>
      <w:r>
        <w:rPr>
          <w:rFonts w:eastAsia="Times New Roman" w:cs="Times New Roman"/>
          <w:szCs w:val="24"/>
        </w:rPr>
        <w:t xml:space="preserve">Ξεκινήστε, κύριε συνάδελφε. </w:t>
      </w:r>
    </w:p>
    <w:p w14:paraId="01A9DDEB"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s="Times New Roman"/>
          <w:b/>
          <w:szCs w:val="24"/>
        </w:rPr>
        <w:t xml:space="preserve">ΗΛΙΑΣ ΠΑΝΑΓΙΩΤΑΡΟΣ: </w:t>
      </w:r>
      <w:r>
        <w:rPr>
          <w:rFonts w:eastAsia="Times New Roman" w:cs="Times New Roman"/>
          <w:szCs w:val="24"/>
        </w:rPr>
        <w:t>Πριν ξ</w:t>
      </w:r>
      <w:r w:rsidRPr="004D5BA8">
        <w:rPr>
          <w:rFonts w:eastAsia="Times New Roman"/>
          <w:color w:val="212121"/>
          <w:szCs w:val="24"/>
        </w:rPr>
        <w:t>εκινήσω</w:t>
      </w:r>
      <w:r>
        <w:rPr>
          <w:rFonts w:eastAsia="Times New Roman"/>
          <w:color w:val="212121"/>
          <w:szCs w:val="24"/>
        </w:rPr>
        <w:t xml:space="preserve"> </w:t>
      </w:r>
      <w:r w:rsidRPr="004D5BA8">
        <w:rPr>
          <w:rFonts w:eastAsia="Times New Roman"/>
          <w:color w:val="212121"/>
          <w:szCs w:val="24"/>
        </w:rPr>
        <w:t xml:space="preserve">θα ήθελα να απαντήσω στον </w:t>
      </w:r>
      <w:r>
        <w:rPr>
          <w:rFonts w:eastAsia="Times New Roman"/>
          <w:color w:val="212121"/>
          <w:szCs w:val="24"/>
        </w:rPr>
        <w:t>κ. Κοντονή</w:t>
      </w:r>
      <w:r w:rsidRPr="004D5BA8">
        <w:rPr>
          <w:rFonts w:eastAsia="Times New Roman"/>
          <w:color w:val="212121"/>
          <w:szCs w:val="24"/>
        </w:rPr>
        <w:t xml:space="preserve"> ότι για τα σκουπίδια είναι η ανύπαρκ</w:t>
      </w:r>
      <w:r>
        <w:rPr>
          <w:rFonts w:eastAsia="Times New Roman"/>
          <w:color w:val="212121"/>
          <w:szCs w:val="24"/>
        </w:rPr>
        <w:t xml:space="preserve">τη ιδεολογική σας συνέπεια, σύντροφοι. Πηγαίνετε τώρα να κάνετε </w:t>
      </w:r>
      <w:r w:rsidRPr="004D5BA8">
        <w:rPr>
          <w:rFonts w:eastAsia="Times New Roman"/>
          <w:color w:val="212121"/>
          <w:szCs w:val="24"/>
        </w:rPr>
        <w:t xml:space="preserve">προπόνηση για τις </w:t>
      </w:r>
      <w:r>
        <w:rPr>
          <w:rFonts w:eastAsia="Times New Roman"/>
          <w:color w:val="212121"/>
          <w:szCs w:val="24"/>
        </w:rPr>
        <w:t>επικύψεις</w:t>
      </w:r>
      <w:r w:rsidRPr="004D5BA8">
        <w:rPr>
          <w:rFonts w:eastAsia="Times New Roman"/>
          <w:color w:val="212121"/>
          <w:szCs w:val="24"/>
        </w:rPr>
        <w:t xml:space="preserve"> στο ΝΑΤΟ και όλα καλά</w:t>
      </w:r>
      <w:r>
        <w:rPr>
          <w:rFonts w:eastAsia="Times New Roman"/>
          <w:color w:val="212121"/>
          <w:szCs w:val="24"/>
        </w:rPr>
        <w:t>!</w:t>
      </w:r>
    </w:p>
    <w:p w14:paraId="01A9DDEC"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4D5BA8">
        <w:rPr>
          <w:rFonts w:eastAsia="Times New Roman"/>
          <w:color w:val="212121"/>
          <w:szCs w:val="24"/>
        </w:rPr>
        <w:lastRenderedPageBreak/>
        <w:t xml:space="preserve">Όσο </w:t>
      </w:r>
      <w:r w:rsidRPr="004D5BA8">
        <w:rPr>
          <w:rFonts w:eastAsia="Times New Roman"/>
          <w:color w:val="212121"/>
          <w:szCs w:val="24"/>
        </w:rPr>
        <w:t>για το εν λόγω νομοσχέδιο</w:t>
      </w:r>
      <w:r>
        <w:rPr>
          <w:rFonts w:eastAsia="Times New Roman"/>
          <w:color w:val="212121"/>
          <w:szCs w:val="24"/>
        </w:rPr>
        <w:t>,</w:t>
      </w:r>
      <w:r w:rsidRPr="004D5BA8">
        <w:rPr>
          <w:rFonts w:eastAsia="Times New Roman"/>
          <w:color w:val="212121"/>
          <w:szCs w:val="24"/>
        </w:rPr>
        <w:t xml:space="preserve"> αυτό το οποίο έχουν καταλάβει όλοι</w:t>
      </w:r>
      <w:r>
        <w:rPr>
          <w:rFonts w:eastAsia="Times New Roman"/>
          <w:color w:val="212121"/>
          <w:szCs w:val="24"/>
        </w:rPr>
        <w:t>,</w:t>
      </w:r>
      <w:r w:rsidRPr="004D5BA8">
        <w:rPr>
          <w:rFonts w:eastAsia="Times New Roman"/>
          <w:color w:val="212121"/>
          <w:szCs w:val="24"/>
        </w:rPr>
        <w:t xml:space="preserve"> φίλοι και εχθροί του συνταγματικού και του αντισυνταγματικού</w:t>
      </w:r>
      <w:r>
        <w:rPr>
          <w:rFonts w:eastAsia="Times New Roman"/>
          <w:color w:val="212121"/>
          <w:szCs w:val="24"/>
        </w:rPr>
        <w:t xml:space="preserve">, </w:t>
      </w:r>
      <w:r w:rsidRPr="004D5BA8">
        <w:rPr>
          <w:rFonts w:eastAsia="Times New Roman"/>
          <w:color w:val="212121"/>
          <w:szCs w:val="24"/>
        </w:rPr>
        <w:t>όπως λέτε</w:t>
      </w:r>
      <w:r>
        <w:rPr>
          <w:rFonts w:eastAsia="Times New Roman"/>
          <w:color w:val="212121"/>
          <w:szCs w:val="24"/>
        </w:rPr>
        <w:t>,</w:t>
      </w:r>
      <w:r w:rsidRPr="004D5BA8">
        <w:rPr>
          <w:rFonts w:eastAsia="Times New Roman"/>
          <w:color w:val="212121"/>
          <w:szCs w:val="24"/>
        </w:rPr>
        <w:t xml:space="preserve"> τόξου </w:t>
      </w:r>
      <w:r>
        <w:rPr>
          <w:rFonts w:eastAsia="Times New Roman"/>
          <w:color w:val="212121"/>
          <w:szCs w:val="24"/>
        </w:rPr>
        <w:t>–</w:t>
      </w:r>
      <w:r w:rsidRPr="004D5BA8">
        <w:rPr>
          <w:rFonts w:eastAsia="Times New Roman"/>
          <w:color w:val="212121"/>
          <w:szCs w:val="24"/>
        </w:rPr>
        <w:t>βέβαια</w:t>
      </w:r>
      <w:r>
        <w:rPr>
          <w:rFonts w:eastAsia="Times New Roman"/>
          <w:color w:val="212121"/>
          <w:szCs w:val="24"/>
        </w:rPr>
        <w:t xml:space="preserve">, </w:t>
      </w:r>
      <w:r w:rsidRPr="004D5BA8">
        <w:rPr>
          <w:rFonts w:eastAsia="Times New Roman"/>
          <w:color w:val="212121"/>
          <w:szCs w:val="24"/>
        </w:rPr>
        <w:t xml:space="preserve">τώρα </w:t>
      </w:r>
      <w:r>
        <w:rPr>
          <w:rFonts w:eastAsia="Times New Roman"/>
          <w:color w:val="212121"/>
          <w:szCs w:val="24"/>
        </w:rPr>
        <w:t xml:space="preserve">το ποιος είναι το </w:t>
      </w:r>
      <w:r w:rsidRPr="004D5BA8">
        <w:rPr>
          <w:rFonts w:eastAsia="Times New Roman"/>
          <w:color w:val="212121"/>
          <w:szCs w:val="24"/>
        </w:rPr>
        <w:t xml:space="preserve">συνταγματικό </w:t>
      </w:r>
      <w:r>
        <w:rPr>
          <w:rFonts w:eastAsia="Times New Roman"/>
          <w:color w:val="212121"/>
          <w:szCs w:val="24"/>
        </w:rPr>
        <w:t>και ποιος</w:t>
      </w:r>
      <w:r w:rsidRPr="004D5BA8">
        <w:rPr>
          <w:rFonts w:eastAsia="Times New Roman"/>
          <w:color w:val="212121"/>
          <w:szCs w:val="24"/>
        </w:rPr>
        <w:t xml:space="preserve"> είν</w:t>
      </w:r>
      <w:r>
        <w:rPr>
          <w:rFonts w:eastAsia="Times New Roman"/>
          <w:color w:val="212121"/>
          <w:szCs w:val="24"/>
        </w:rPr>
        <w:t>αι το αντισυνταγματικό είναι μια</w:t>
      </w:r>
      <w:r w:rsidRPr="004D5BA8">
        <w:rPr>
          <w:rFonts w:eastAsia="Times New Roman"/>
          <w:color w:val="212121"/>
          <w:szCs w:val="24"/>
        </w:rPr>
        <w:t xml:space="preserve"> άλλη συζήτηση</w:t>
      </w:r>
      <w:r>
        <w:rPr>
          <w:rFonts w:eastAsia="Times New Roman"/>
          <w:color w:val="212121"/>
          <w:szCs w:val="24"/>
        </w:rPr>
        <w:t>-</w:t>
      </w:r>
      <w:r w:rsidRPr="004D5BA8">
        <w:rPr>
          <w:rFonts w:eastAsia="Times New Roman"/>
          <w:color w:val="212121"/>
          <w:szCs w:val="24"/>
        </w:rPr>
        <w:t xml:space="preserve"> είναι ότ</w:t>
      </w:r>
      <w:r w:rsidRPr="004D5BA8">
        <w:rPr>
          <w:rFonts w:eastAsia="Times New Roman"/>
          <w:color w:val="212121"/>
          <w:szCs w:val="24"/>
        </w:rPr>
        <w:t>ι έχε</w:t>
      </w:r>
      <w:r>
        <w:rPr>
          <w:rFonts w:eastAsia="Times New Roman"/>
          <w:color w:val="212121"/>
          <w:szCs w:val="24"/>
        </w:rPr>
        <w:t xml:space="preserve">τε ξεπουλήσει τη μία και μόνη </w:t>
      </w:r>
      <w:r w:rsidRPr="004D5BA8">
        <w:rPr>
          <w:rFonts w:eastAsia="Times New Roman"/>
          <w:color w:val="212121"/>
          <w:szCs w:val="24"/>
        </w:rPr>
        <w:t>Μακεδονία</w:t>
      </w:r>
      <w:r>
        <w:rPr>
          <w:rFonts w:eastAsia="Times New Roman"/>
          <w:color w:val="212121"/>
          <w:szCs w:val="24"/>
        </w:rPr>
        <w:t xml:space="preserve"> που</w:t>
      </w:r>
      <w:r w:rsidRPr="004D5BA8">
        <w:rPr>
          <w:rFonts w:eastAsia="Times New Roman"/>
          <w:color w:val="212121"/>
          <w:szCs w:val="24"/>
        </w:rPr>
        <w:t xml:space="preserve"> είναι μόνο ελληνική</w:t>
      </w:r>
      <w:r>
        <w:rPr>
          <w:rFonts w:eastAsia="Times New Roman"/>
          <w:color w:val="212121"/>
          <w:szCs w:val="24"/>
        </w:rPr>
        <w:t xml:space="preserve">, πρώτον, για </w:t>
      </w:r>
      <w:r w:rsidRPr="004D5BA8">
        <w:rPr>
          <w:rFonts w:eastAsia="Times New Roman"/>
          <w:color w:val="212121"/>
          <w:szCs w:val="24"/>
        </w:rPr>
        <w:t>τις γεωπολιτικές επιθυμίες των Ηνωμένων Πολιτειών της Αμερικής</w:t>
      </w:r>
      <w:r>
        <w:rPr>
          <w:rFonts w:eastAsia="Times New Roman"/>
          <w:color w:val="212121"/>
          <w:szCs w:val="24"/>
        </w:rPr>
        <w:t>,</w:t>
      </w:r>
      <w:r w:rsidRPr="004D5BA8">
        <w:rPr>
          <w:rFonts w:eastAsia="Times New Roman"/>
          <w:color w:val="212121"/>
          <w:szCs w:val="24"/>
        </w:rPr>
        <w:t xml:space="preserve"> πο</w:t>
      </w:r>
      <w:r>
        <w:rPr>
          <w:rFonts w:eastAsia="Times New Roman"/>
          <w:color w:val="212121"/>
          <w:szCs w:val="24"/>
        </w:rPr>
        <w:t>υ δυστυχώς έρχονται σε αντίθεση -</w:t>
      </w:r>
      <w:r w:rsidRPr="004D5BA8">
        <w:rPr>
          <w:rFonts w:eastAsia="Times New Roman"/>
          <w:color w:val="212121"/>
          <w:szCs w:val="24"/>
        </w:rPr>
        <w:t>θα έπρεπε μάλλον να είναι σε αντίθεσ</w:t>
      </w:r>
      <w:r>
        <w:rPr>
          <w:rFonts w:eastAsia="Times New Roman"/>
          <w:color w:val="212121"/>
          <w:szCs w:val="24"/>
        </w:rPr>
        <w:t xml:space="preserve">η- </w:t>
      </w:r>
      <w:r w:rsidRPr="004D5BA8">
        <w:rPr>
          <w:rFonts w:eastAsia="Times New Roman"/>
          <w:color w:val="212121"/>
          <w:szCs w:val="24"/>
        </w:rPr>
        <w:t xml:space="preserve">με τις δικές μας </w:t>
      </w:r>
      <w:r>
        <w:rPr>
          <w:rFonts w:eastAsia="Times New Roman"/>
          <w:color w:val="212121"/>
          <w:szCs w:val="24"/>
        </w:rPr>
        <w:t xml:space="preserve">γεωπολιτικές </w:t>
      </w:r>
      <w:r w:rsidRPr="004D5BA8">
        <w:rPr>
          <w:rFonts w:eastAsia="Times New Roman"/>
          <w:color w:val="212121"/>
          <w:szCs w:val="24"/>
        </w:rPr>
        <w:t>επιθυμ</w:t>
      </w:r>
      <w:r w:rsidRPr="004D5BA8">
        <w:rPr>
          <w:rFonts w:eastAsia="Times New Roman"/>
          <w:color w:val="212121"/>
          <w:szCs w:val="24"/>
        </w:rPr>
        <w:t xml:space="preserve">ίες </w:t>
      </w:r>
      <w:r>
        <w:rPr>
          <w:rFonts w:eastAsia="Times New Roman"/>
          <w:color w:val="212121"/>
          <w:szCs w:val="24"/>
        </w:rPr>
        <w:t xml:space="preserve">και </w:t>
      </w:r>
      <w:r w:rsidRPr="004D5BA8">
        <w:rPr>
          <w:rFonts w:eastAsia="Times New Roman"/>
          <w:color w:val="212121"/>
          <w:szCs w:val="24"/>
        </w:rPr>
        <w:t>δεύτερον</w:t>
      </w:r>
      <w:r>
        <w:rPr>
          <w:rFonts w:eastAsia="Times New Roman"/>
          <w:color w:val="212121"/>
          <w:szCs w:val="24"/>
        </w:rPr>
        <w:t>,</w:t>
      </w:r>
      <w:r w:rsidRPr="004D5BA8">
        <w:rPr>
          <w:rFonts w:eastAsia="Times New Roman"/>
          <w:color w:val="212121"/>
          <w:szCs w:val="24"/>
        </w:rPr>
        <w:t xml:space="preserve"> για την ικανοποίηση των ιδεολογικών σας συμπλεγμάτων</w:t>
      </w:r>
      <w:r>
        <w:rPr>
          <w:rFonts w:eastAsia="Times New Roman"/>
          <w:color w:val="212121"/>
          <w:szCs w:val="24"/>
        </w:rPr>
        <w:t xml:space="preserve">, </w:t>
      </w:r>
      <w:r w:rsidRPr="004D5BA8">
        <w:rPr>
          <w:rFonts w:eastAsia="Times New Roman"/>
          <w:color w:val="212121"/>
          <w:szCs w:val="24"/>
        </w:rPr>
        <w:t>σύντροφοι</w:t>
      </w:r>
      <w:r>
        <w:rPr>
          <w:rFonts w:eastAsia="Times New Roman"/>
          <w:color w:val="212121"/>
          <w:szCs w:val="24"/>
        </w:rPr>
        <w:t xml:space="preserve"> -αυτά που πάθατε </w:t>
      </w:r>
      <w:r w:rsidRPr="004D5BA8">
        <w:rPr>
          <w:rFonts w:eastAsia="Times New Roman"/>
          <w:color w:val="212121"/>
          <w:szCs w:val="24"/>
        </w:rPr>
        <w:t xml:space="preserve">το </w:t>
      </w:r>
      <w:r>
        <w:rPr>
          <w:rFonts w:eastAsia="Times New Roman"/>
          <w:color w:val="212121"/>
          <w:szCs w:val="24"/>
        </w:rPr>
        <w:t>1946-19</w:t>
      </w:r>
      <w:r w:rsidRPr="004D5BA8">
        <w:rPr>
          <w:rFonts w:eastAsia="Times New Roman"/>
          <w:color w:val="212121"/>
          <w:szCs w:val="24"/>
        </w:rPr>
        <w:t xml:space="preserve">49 προσπαθείτε τώρα με διάφορες </w:t>
      </w:r>
      <w:r>
        <w:rPr>
          <w:rFonts w:eastAsia="Times New Roman"/>
          <w:color w:val="212121"/>
          <w:szCs w:val="24"/>
        </w:rPr>
        <w:t>νομοθεσίες να τα πράξετε, για να ικανοποιήσετε το</w:t>
      </w:r>
      <w:r w:rsidRPr="004D5BA8">
        <w:rPr>
          <w:rFonts w:eastAsia="Times New Roman"/>
          <w:color w:val="212121"/>
          <w:szCs w:val="24"/>
        </w:rPr>
        <w:t>υς ιδεολογικούς σας προγόνους</w:t>
      </w:r>
      <w:r>
        <w:rPr>
          <w:rFonts w:eastAsia="Times New Roman"/>
          <w:color w:val="212121"/>
          <w:szCs w:val="24"/>
        </w:rPr>
        <w:t>-</w:t>
      </w:r>
      <w:r w:rsidRPr="004D5BA8">
        <w:rPr>
          <w:rFonts w:eastAsia="Times New Roman"/>
          <w:color w:val="212121"/>
          <w:szCs w:val="24"/>
        </w:rPr>
        <w:t xml:space="preserve"> και τρίτον</w:t>
      </w:r>
      <w:r>
        <w:rPr>
          <w:rFonts w:eastAsia="Times New Roman"/>
          <w:color w:val="212121"/>
          <w:szCs w:val="24"/>
        </w:rPr>
        <w:t>,</w:t>
      </w:r>
      <w:r w:rsidRPr="004D5BA8">
        <w:rPr>
          <w:rFonts w:eastAsia="Times New Roman"/>
          <w:color w:val="212121"/>
          <w:szCs w:val="24"/>
        </w:rPr>
        <w:t xml:space="preserve"> για τα </w:t>
      </w:r>
      <w:r w:rsidRPr="00B26179">
        <w:rPr>
          <w:rFonts w:eastAsia="Times New Roman"/>
          <w:color w:val="212121"/>
          <w:szCs w:val="24"/>
        </w:rPr>
        <w:t>διαλυτικά σχέδια</w:t>
      </w:r>
      <w:r w:rsidRPr="00B26179">
        <w:rPr>
          <w:rFonts w:eastAsia="Times New Roman"/>
          <w:color w:val="212121"/>
          <w:szCs w:val="24"/>
        </w:rPr>
        <w:t xml:space="preserve"> του χρηματοδότη πολλών εξ υμών Τζορτζ </w:t>
      </w:r>
      <w:proofErr w:type="spellStart"/>
      <w:r w:rsidRPr="00B26179">
        <w:rPr>
          <w:rFonts w:eastAsia="Times New Roman"/>
          <w:color w:val="212121"/>
          <w:szCs w:val="24"/>
        </w:rPr>
        <w:t>Σόρος</w:t>
      </w:r>
      <w:proofErr w:type="spellEnd"/>
      <w:r w:rsidRPr="00B26179">
        <w:rPr>
          <w:rFonts w:eastAsia="Times New Roman"/>
          <w:color w:val="212121"/>
          <w:szCs w:val="24"/>
        </w:rPr>
        <w:t xml:space="preserve"> και καθένας να βάλει όποιο «ι» θέλει.</w:t>
      </w:r>
    </w:p>
    <w:p w14:paraId="01A9DDED"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w:t>
      </w:r>
      <w:r w:rsidRPr="004D5BA8">
        <w:rPr>
          <w:rFonts w:eastAsia="Times New Roman"/>
          <w:color w:val="212121"/>
          <w:szCs w:val="24"/>
        </w:rPr>
        <w:t xml:space="preserve"> όλα αυτά δίχως να αποκομίσετε τίποτα </w:t>
      </w:r>
      <w:r>
        <w:rPr>
          <w:rFonts w:eastAsia="Times New Roman"/>
          <w:color w:val="212121"/>
          <w:szCs w:val="24"/>
        </w:rPr>
        <w:t>-</w:t>
      </w:r>
      <w:r w:rsidRPr="004D5BA8">
        <w:rPr>
          <w:rFonts w:eastAsia="Times New Roman"/>
          <w:color w:val="212121"/>
          <w:szCs w:val="24"/>
        </w:rPr>
        <w:t>το τραγικότερο όλων</w:t>
      </w:r>
      <w:r>
        <w:rPr>
          <w:rFonts w:eastAsia="Times New Roman"/>
          <w:color w:val="212121"/>
          <w:szCs w:val="24"/>
        </w:rPr>
        <w:t>-</w:t>
      </w:r>
      <w:r w:rsidRPr="004D5BA8">
        <w:rPr>
          <w:rFonts w:eastAsia="Times New Roman"/>
          <w:color w:val="212121"/>
          <w:szCs w:val="24"/>
        </w:rPr>
        <w:t xml:space="preserve"> όχι </w:t>
      </w:r>
      <w:r>
        <w:rPr>
          <w:rFonts w:eastAsia="Times New Roman"/>
          <w:color w:val="212121"/>
          <w:szCs w:val="24"/>
        </w:rPr>
        <w:t xml:space="preserve">δίχως </w:t>
      </w:r>
      <w:r w:rsidRPr="004D5BA8">
        <w:rPr>
          <w:rFonts w:eastAsia="Times New Roman"/>
          <w:color w:val="212121"/>
          <w:szCs w:val="24"/>
        </w:rPr>
        <w:t xml:space="preserve">να αποκομίσετε τίποτα </w:t>
      </w:r>
      <w:r>
        <w:rPr>
          <w:rFonts w:eastAsia="Times New Roman"/>
          <w:color w:val="212121"/>
          <w:szCs w:val="24"/>
        </w:rPr>
        <w:t>εσείς,</w:t>
      </w:r>
      <w:r w:rsidRPr="004D5BA8">
        <w:rPr>
          <w:rFonts w:eastAsia="Times New Roman"/>
          <w:color w:val="212121"/>
          <w:szCs w:val="24"/>
        </w:rPr>
        <w:t xml:space="preserve"> αλλά η Ελλάς</w:t>
      </w:r>
      <w:r>
        <w:rPr>
          <w:rFonts w:eastAsia="Times New Roman"/>
          <w:color w:val="212121"/>
          <w:szCs w:val="24"/>
        </w:rPr>
        <w:t xml:space="preserve"> κ</w:t>
      </w:r>
      <w:r w:rsidRPr="004D5BA8">
        <w:rPr>
          <w:rFonts w:eastAsia="Times New Roman"/>
          <w:color w:val="212121"/>
          <w:szCs w:val="24"/>
        </w:rPr>
        <w:t xml:space="preserve">αι ο </w:t>
      </w:r>
      <w:proofErr w:type="spellStart"/>
      <w:r w:rsidRPr="004D5BA8">
        <w:rPr>
          <w:rFonts w:eastAsia="Times New Roman"/>
          <w:color w:val="212121"/>
          <w:szCs w:val="24"/>
        </w:rPr>
        <w:t>νοών</w:t>
      </w:r>
      <w:proofErr w:type="spellEnd"/>
      <w:r w:rsidRPr="004D5BA8">
        <w:rPr>
          <w:rFonts w:eastAsia="Times New Roman"/>
          <w:color w:val="212121"/>
          <w:szCs w:val="24"/>
        </w:rPr>
        <w:t xml:space="preserve"> </w:t>
      </w:r>
      <w:proofErr w:type="spellStart"/>
      <w:r w:rsidRPr="004D5BA8">
        <w:rPr>
          <w:rFonts w:eastAsia="Times New Roman"/>
          <w:color w:val="212121"/>
          <w:szCs w:val="24"/>
        </w:rPr>
        <w:t>νοείτω</w:t>
      </w:r>
      <w:proofErr w:type="spellEnd"/>
      <w:r>
        <w:rPr>
          <w:rFonts w:eastAsia="Times New Roman"/>
          <w:color w:val="212121"/>
          <w:szCs w:val="24"/>
        </w:rPr>
        <w:t>. Διότι πολλοί εξ υ</w:t>
      </w:r>
      <w:r w:rsidRPr="004D5BA8">
        <w:rPr>
          <w:rFonts w:eastAsia="Times New Roman"/>
          <w:color w:val="212121"/>
          <w:szCs w:val="24"/>
        </w:rPr>
        <w:t xml:space="preserve">μών </w:t>
      </w:r>
      <w:r>
        <w:rPr>
          <w:rFonts w:eastAsia="Times New Roman"/>
          <w:color w:val="212121"/>
          <w:szCs w:val="24"/>
        </w:rPr>
        <w:t>αποκομίσατε πολλά.</w:t>
      </w:r>
      <w:r>
        <w:rPr>
          <w:rFonts w:eastAsia="Times New Roman"/>
          <w:color w:val="212121"/>
          <w:szCs w:val="24"/>
        </w:rPr>
        <w:t xml:space="preserve"> </w:t>
      </w:r>
    </w:p>
    <w:p w14:paraId="01A9DDEE"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Όσο και αν προσπαθείτε να μας πείσετε ότι η εν λόγω </w:t>
      </w:r>
      <w:r>
        <w:rPr>
          <w:rFonts w:eastAsia="Times New Roman"/>
          <w:color w:val="212121"/>
          <w:szCs w:val="24"/>
        </w:rPr>
        <w:t xml:space="preserve">συμφωνία </w:t>
      </w:r>
      <w:r>
        <w:rPr>
          <w:rFonts w:eastAsia="Times New Roman"/>
          <w:color w:val="212121"/>
          <w:szCs w:val="24"/>
        </w:rPr>
        <w:t xml:space="preserve">–προδοσία κατά τη συντριπτική πλειοψηφία του ελληνικού λαού- </w:t>
      </w:r>
      <w:r w:rsidRPr="004D5BA8">
        <w:rPr>
          <w:rFonts w:eastAsia="Times New Roman"/>
          <w:color w:val="212121"/>
          <w:szCs w:val="24"/>
        </w:rPr>
        <w:t>αυτό το έκτρωμα των Πρ</w:t>
      </w:r>
      <w:r>
        <w:rPr>
          <w:rFonts w:eastAsia="Times New Roman"/>
          <w:color w:val="212121"/>
          <w:szCs w:val="24"/>
        </w:rPr>
        <w:t xml:space="preserve">εσπών </w:t>
      </w:r>
      <w:r w:rsidRPr="004D5BA8">
        <w:rPr>
          <w:rFonts w:eastAsia="Times New Roman"/>
          <w:color w:val="212121"/>
          <w:szCs w:val="24"/>
        </w:rPr>
        <w:t>ωφέλησε την Ελλάδα</w:t>
      </w:r>
      <w:r>
        <w:rPr>
          <w:rFonts w:eastAsia="Times New Roman"/>
          <w:color w:val="212121"/>
          <w:szCs w:val="24"/>
        </w:rPr>
        <w:t>,</w:t>
      </w:r>
      <w:r w:rsidRPr="004D5BA8">
        <w:rPr>
          <w:rFonts w:eastAsia="Times New Roman"/>
          <w:color w:val="212121"/>
          <w:szCs w:val="24"/>
        </w:rPr>
        <w:t xml:space="preserve"> ωφέλησε τη Μακεδονία </w:t>
      </w:r>
      <w:r>
        <w:rPr>
          <w:rFonts w:eastAsia="Times New Roman"/>
          <w:color w:val="212121"/>
          <w:szCs w:val="24"/>
        </w:rPr>
        <w:t>μας, ψάχνουν όλοι να βρουν πού,</w:t>
      </w:r>
      <w:r w:rsidRPr="004D5BA8">
        <w:rPr>
          <w:rFonts w:eastAsia="Times New Roman"/>
          <w:color w:val="212121"/>
          <w:szCs w:val="24"/>
        </w:rPr>
        <w:t xml:space="preserve"> αλλά δεν βρίσκει κανένα</w:t>
      </w:r>
      <w:r>
        <w:rPr>
          <w:rFonts w:eastAsia="Times New Roman"/>
          <w:color w:val="212121"/>
          <w:szCs w:val="24"/>
        </w:rPr>
        <w:t>ς. Α</w:t>
      </w:r>
      <w:r w:rsidRPr="004D5BA8">
        <w:rPr>
          <w:rFonts w:eastAsia="Times New Roman"/>
          <w:color w:val="212121"/>
          <w:szCs w:val="24"/>
        </w:rPr>
        <w:t xml:space="preserve">κόμα και ο εισηγητής του ΣΥΡΙΖΑ </w:t>
      </w:r>
      <w:r>
        <w:rPr>
          <w:rFonts w:eastAsia="Times New Roman"/>
          <w:color w:val="212121"/>
          <w:szCs w:val="24"/>
        </w:rPr>
        <w:t xml:space="preserve">–διαβάζοντας στην </w:t>
      </w:r>
      <w:r w:rsidRPr="004D5BA8">
        <w:rPr>
          <w:rFonts w:eastAsia="Times New Roman"/>
          <w:color w:val="212121"/>
          <w:szCs w:val="24"/>
        </w:rPr>
        <w:t>κυριολεξία</w:t>
      </w:r>
      <w:r>
        <w:rPr>
          <w:rFonts w:eastAsia="Times New Roman"/>
          <w:color w:val="212121"/>
          <w:szCs w:val="24"/>
        </w:rPr>
        <w:t>, δεν σ</w:t>
      </w:r>
      <w:r w:rsidRPr="004D5BA8">
        <w:rPr>
          <w:rFonts w:eastAsia="Times New Roman"/>
          <w:color w:val="212121"/>
          <w:szCs w:val="24"/>
        </w:rPr>
        <w:t>ήκωσε το βλέμμα του από κάτω</w:t>
      </w:r>
      <w:r>
        <w:rPr>
          <w:rFonts w:eastAsia="Times New Roman"/>
          <w:color w:val="212121"/>
          <w:szCs w:val="24"/>
        </w:rPr>
        <w:t>- δεν μπορούσε ο</w:t>
      </w:r>
      <w:r w:rsidRPr="004D5BA8">
        <w:rPr>
          <w:rFonts w:eastAsia="Times New Roman"/>
          <w:color w:val="212121"/>
          <w:szCs w:val="24"/>
        </w:rPr>
        <w:t>ύτε ένα επιχείρημα να ψελλίσει</w:t>
      </w:r>
      <w:r>
        <w:rPr>
          <w:rFonts w:eastAsia="Times New Roman"/>
          <w:color w:val="212121"/>
          <w:szCs w:val="24"/>
        </w:rPr>
        <w:t xml:space="preserve">. </w:t>
      </w:r>
    </w:p>
    <w:p w14:paraId="01A9DDEF"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4D5BA8">
        <w:rPr>
          <w:rFonts w:eastAsia="Times New Roman"/>
          <w:color w:val="212121"/>
          <w:szCs w:val="24"/>
        </w:rPr>
        <w:t>Αλήθεια</w:t>
      </w:r>
      <w:r>
        <w:rPr>
          <w:rFonts w:eastAsia="Times New Roman"/>
          <w:color w:val="212121"/>
          <w:szCs w:val="24"/>
        </w:rPr>
        <w:t>, τι</w:t>
      </w:r>
      <w:r w:rsidRPr="004D5BA8">
        <w:rPr>
          <w:rFonts w:eastAsia="Times New Roman"/>
          <w:color w:val="212121"/>
          <w:szCs w:val="24"/>
        </w:rPr>
        <w:t xml:space="preserve"> έγινε </w:t>
      </w:r>
      <w:r>
        <w:rPr>
          <w:rFonts w:eastAsia="Times New Roman"/>
          <w:color w:val="212121"/>
          <w:szCs w:val="24"/>
        </w:rPr>
        <w:t xml:space="preserve">γεωπολιτικά; Κερδίσαμε ή </w:t>
      </w:r>
      <w:r w:rsidRPr="004D5BA8">
        <w:rPr>
          <w:rFonts w:eastAsia="Times New Roman"/>
          <w:color w:val="212121"/>
          <w:szCs w:val="24"/>
        </w:rPr>
        <w:t>χάσαμε από όλα αυτά</w:t>
      </w:r>
      <w:r>
        <w:rPr>
          <w:rFonts w:eastAsia="Times New Roman"/>
          <w:color w:val="212121"/>
          <w:szCs w:val="24"/>
        </w:rPr>
        <w:t>;</w:t>
      </w:r>
      <w:r w:rsidRPr="004D5BA8">
        <w:rPr>
          <w:rFonts w:eastAsia="Times New Roman"/>
          <w:color w:val="212121"/>
          <w:szCs w:val="24"/>
        </w:rPr>
        <w:t xml:space="preserve"> Τι κερδίζουμε και τι χάνουμε από την ένταξη των </w:t>
      </w:r>
      <w:r w:rsidRPr="004D5BA8">
        <w:rPr>
          <w:rFonts w:eastAsia="Times New Roman"/>
          <w:color w:val="212121"/>
          <w:szCs w:val="24"/>
        </w:rPr>
        <w:t>Σκοπίων στο ΝΑΤΟ</w:t>
      </w:r>
      <w:r>
        <w:rPr>
          <w:rFonts w:eastAsia="Times New Roman"/>
          <w:color w:val="212121"/>
          <w:szCs w:val="24"/>
        </w:rPr>
        <w:t>; Τ</w:t>
      </w:r>
      <w:r w:rsidRPr="004D5BA8">
        <w:rPr>
          <w:rFonts w:eastAsia="Times New Roman"/>
          <w:color w:val="212121"/>
          <w:szCs w:val="24"/>
        </w:rPr>
        <w:t xml:space="preserve">ι γίνεται με τον αλυτρωτισμό των γειτόνων </w:t>
      </w:r>
      <w:r>
        <w:rPr>
          <w:rFonts w:eastAsia="Times New Roman"/>
          <w:color w:val="212121"/>
          <w:szCs w:val="24"/>
        </w:rPr>
        <w:t>μας;</w:t>
      </w:r>
      <w:r w:rsidRPr="004D5BA8">
        <w:rPr>
          <w:rFonts w:eastAsia="Times New Roman"/>
          <w:color w:val="212121"/>
          <w:szCs w:val="24"/>
        </w:rPr>
        <w:t xml:space="preserve"> Τίποτα απολύτως</w:t>
      </w:r>
      <w:r>
        <w:rPr>
          <w:rFonts w:eastAsia="Times New Roman"/>
          <w:color w:val="212121"/>
          <w:szCs w:val="24"/>
        </w:rPr>
        <w:t>! Σ</w:t>
      </w:r>
      <w:r w:rsidRPr="004D5BA8">
        <w:rPr>
          <w:rFonts w:eastAsia="Times New Roman"/>
          <w:color w:val="212121"/>
          <w:szCs w:val="24"/>
        </w:rPr>
        <w:t xml:space="preserve">ας </w:t>
      </w:r>
      <w:r>
        <w:rPr>
          <w:rFonts w:eastAsia="Times New Roman"/>
          <w:color w:val="212121"/>
          <w:szCs w:val="24"/>
        </w:rPr>
        <w:t>φτύνουν μες στη μούρη και εσείς νομίζετε ότι ψ</w:t>
      </w:r>
      <w:r w:rsidRPr="004D5BA8">
        <w:rPr>
          <w:rFonts w:eastAsia="Times New Roman"/>
          <w:color w:val="212121"/>
          <w:szCs w:val="24"/>
        </w:rPr>
        <w:t>ιχαλίζει</w:t>
      </w:r>
      <w:r>
        <w:rPr>
          <w:rFonts w:eastAsia="Times New Roman"/>
          <w:color w:val="212121"/>
          <w:szCs w:val="24"/>
        </w:rPr>
        <w:t xml:space="preserve">. </w:t>
      </w:r>
    </w:p>
    <w:p w14:paraId="01A9DDF0"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color w:val="212121"/>
          <w:szCs w:val="24"/>
        </w:rPr>
        <w:t>Α</w:t>
      </w:r>
      <w:r w:rsidRPr="004D5BA8">
        <w:rPr>
          <w:rFonts w:eastAsia="Times New Roman"/>
          <w:color w:val="212121"/>
          <w:szCs w:val="24"/>
        </w:rPr>
        <w:t>λήθεια</w:t>
      </w:r>
      <w:r>
        <w:rPr>
          <w:rFonts w:eastAsia="Times New Roman"/>
          <w:color w:val="212121"/>
          <w:szCs w:val="24"/>
        </w:rPr>
        <w:t>,</w:t>
      </w:r>
      <w:r w:rsidRPr="004D5BA8">
        <w:rPr>
          <w:rFonts w:eastAsia="Times New Roman"/>
          <w:color w:val="212121"/>
          <w:szCs w:val="24"/>
        </w:rPr>
        <w:t xml:space="preserve"> τι αποκομίσαμε</w:t>
      </w:r>
      <w:r>
        <w:rPr>
          <w:rFonts w:eastAsia="Times New Roman"/>
          <w:color w:val="212121"/>
          <w:szCs w:val="24"/>
        </w:rPr>
        <w:t>,</w:t>
      </w:r>
      <w:r w:rsidRPr="004D5BA8">
        <w:rPr>
          <w:rFonts w:eastAsia="Times New Roman"/>
          <w:color w:val="212121"/>
          <w:szCs w:val="24"/>
        </w:rPr>
        <w:t xml:space="preserve"> τι κερδίσαμε</w:t>
      </w:r>
      <w:r>
        <w:rPr>
          <w:rFonts w:eastAsia="Times New Roman"/>
          <w:color w:val="212121"/>
          <w:szCs w:val="24"/>
        </w:rPr>
        <w:t>, σ</w:t>
      </w:r>
      <w:r w:rsidRPr="004D5BA8">
        <w:rPr>
          <w:rFonts w:eastAsia="Times New Roman"/>
          <w:color w:val="212121"/>
          <w:szCs w:val="24"/>
        </w:rPr>
        <w:t xml:space="preserve">ε </w:t>
      </w:r>
      <w:r>
        <w:rPr>
          <w:rFonts w:eastAsia="Times New Roman"/>
          <w:color w:val="212121"/>
          <w:szCs w:val="24"/>
        </w:rPr>
        <w:t>τι ωφεληθήκαμε σχετικά με την πολυπληθέστατη ε</w:t>
      </w:r>
      <w:r w:rsidRPr="004D5BA8">
        <w:rPr>
          <w:rFonts w:eastAsia="Times New Roman"/>
          <w:color w:val="212121"/>
          <w:szCs w:val="24"/>
        </w:rPr>
        <w:t>λληνική μειονότ</w:t>
      </w:r>
      <w:r>
        <w:rPr>
          <w:rFonts w:eastAsia="Times New Roman"/>
          <w:color w:val="212121"/>
          <w:szCs w:val="24"/>
        </w:rPr>
        <w:t>ητα που ζ</w:t>
      </w:r>
      <w:r>
        <w:rPr>
          <w:rFonts w:eastAsia="Times New Roman"/>
          <w:color w:val="212121"/>
          <w:szCs w:val="24"/>
        </w:rPr>
        <w:t>ει στα Σκόπια; Μ</w:t>
      </w:r>
      <w:r w:rsidRPr="004D5BA8">
        <w:rPr>
          <w:rFonts w:eastAsia="Times New Roman"/>
          <w:color w:val="212121"/>
          <w:szCs w:val="24"/>
        </w:rPr>
        <w:t>έχρι πρό</w:t>
      </w:r>
      <w:r>
        <w:rPr>
          <w:rFonts w:eastAsia="Times New Roman"/>
          <w:color w:val="212121"/>
          <w:szCs w:val="24"/>
        </w:rPr>
        <w:t xml:space="preserve">τινος, μάλιστα, ο Υπουργός Εξωτερικών σας, ο κ. Κοτζιάς, </w:t>
      </w:r>
      <w:r w:rsidRPr="004D5BA8">
        <w:rPr>
          <w:rFonts w:eastAsia="Times New Roman"/>
          <w:color w:val="212121"/>
          <w:szCs w:val="24"/>
        </w:rPr>
        <w:t xml:space="preserve">μιλούσε με </w:t>
      </w:r>
      <w:proofErr w:type="spellStart"/>
      <w:r w:rsidRPr="004D5BA8">
        <w:rPr>
          <w:rFonts w:eastAsia="Times New Roman"/>
          <w:color w:val="212121"/>
          <w:szCs w:val="24"/>
        </w:rPr>
        <w:t>απαξιωτικά</w:t>
      </w:r>
      <w:proofErr w:type="spellEnd"/>
      <w:r w:rsidRPr="004D5BA8">
        <w:rPr>
          <w:rFonts w:eastAsia="Times New Roman"/>
          <w:color w:val="212121"/>
          <w:szCs w:val="24"/>
        </w:rPr>
        <w:t xml:space="preserve"> λόγια και με άρνηση για την ύπαρξη εκατοντάδων χιλιάδων Ελλήνων</w:t>
      </w:r>
      <w:r>
        <w:rPr>
          <w:rFonts w:eastAsia="Times New Roman"/>
          <w:color w:val="212121"/>
          <w:szCs w:val="24"/>
        </w:rPr>
        <w:t xml:space="preserve"> που ζουν εκεί </w:t>
      </w:r>
      <w:r w:rsidRPr="004D5BA8">
        <w:rPr>
          <w:rFonts w:eastAsia="Times New Roman"/>
          <w:color w:val="212121"/>
          <w:szCs w:val="24"/>
        </w:rPr>
        <w:t xml:space="preserve">και το αποδέχονται </w:t>
      </w:r>
      <w:r>
        <w:rPr>
          <w:rFonts w:eastAsia="Times New Roman"/>
          <w:color w:val="212121"/>
          <w:szCs w:val="24"/>
        </w:rPr>
        <w:t>και</w:t>
      </w:r>
      <w:r w:rsidRPr="004D5BA8">
        <w:rPr>
          <w:rFonts w:eastAsia="Times New Roman"/>
          <w:color w:val="212121"/>
          <w:szCs w:val="24"/>
        </w:rPr>
        <w:t xml:space="preserve"> το δέχονται και οι </w:t>
      </w:r>
      <w:r>
        <w:rPr>
          <w:rFonts w:eastAsia="Times New Roman"/>
          <w:color w:val="212121"/>
          <w:szCs w:val="24"/>
        </w:rPr>
        <w:t>ίδιοι οι Σ</w:t>
      </w:r>
      <w:r w:rsidRPr="004D5BA8">
        <w:rPr>
          <w:rFonts w:eastAsia="Times New Roman"/>
          <w:color w:val="212121"/>
          <w:szCs w:val="24"/>
        </w:rPr>
        <w:t>κοπιανοί</w:t>
      </w:r>
      <w:r>
        <w:rPr>
          <w:rFonts w:eastAsia="Times New Roman"/>
          <w:color w:val="212121"/>
          <w:szCs w:val="24"/>
        </w:rPr>
        <w:t xml:space="preserve">. </w:t>
      </w:r>
    </w:p>
    <w:p w14:paraId="01A9DDF1" w14:textId="77777777" w:rsidR="00887A51" w:rsidRDefault="009C255F">
      <w:pPr>
        <w:spacing w:after="0" w:line="600" w:lineRule="auto"/>
        <w:ind w:firstLine="720"/>
        <w:jc w:val="both"/>
        <w:rPr>
          <w:rFonts w:eastAsia="Times New Roman"/>
          <w:color w:val="212121"/>
          <w:szCs w:val="24"/>
        </w:rPr>
      </w:pPr>
      <w:r w:rsidRPr="00CF0D80">
        <w:rPr>
          <w:rFonts w:eastAsia="Times New Roman"/>
          <w:color w:val="212121"/>
          <w:szCs w:val="24"/>
        </w:rPr>
        <w:lastRenderedPageBreak/>
        <w:t>Αλήθεια</w:t>
      </w:r>
      <w:r>
        <w:rPr>
          <w:rFonts w:eastAsia="Times New Roman"/>
          <w:color w:val="212121"/>
          <w:szCs w:val="24"/>
        </w:rPr>
        <w:t xml:space="preserve">, τι </w:t>
      </w:r>
      <w:r>
        <w:rPr>
          <w:rFonts w:eastAsia="Times New Roman"/>
          <w:color w:val="212121"/>
          <w:szCs w:val="24"/>
        </w:rPr>
        <w:t xml:space="preserve">αποκομίσαμε σε ζητήματα της καθημερινότητας, σε ζητήματα εμπορικά, του εμπορικού κόσμου, του επιχειρηματικού κόσμου; Όλη η </w:t>
      </w:r>
      <w:r>
        <w:rPr>
          <w:rFonts w:eastAsia="Times New Roman"/>
          <w:color w:val="212121"/>
          <w:szCs w:val="24"/>
        </w:rPr>
        <w:t xml:space="preserve">βόρεια </w:t>
      </w:r>
      <w:r>
        <w:rPr>
          <w:rFonts w:eastAsia="Times New Roman"/>
          <w:color w:val="212121"/>
          <w:szCs w:val="24"/>
        </w:rPr>
        <w:t>Ελλάδα βράζει σχετικά με τα εμπορικά σήματα, με ονομασίες; Τίποτα απολύτως.</w:t>
      </w:r>
    </w:p>
    <w:p w14:paraId="01A9DDF2"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Αλήθεια,</w:t>
      </w:r>
      <w:r w:rsidRPr="00CF0D80">
        <w:rPr>
          <w:rFonts w:eastAsia="Times New Roman"/>
          <w:color w:val="212121"/>
          <w:szCs w:val="24"/>
        </w:rPr>
        <w:t xml:space="preserve"> </w:t>
      </w:r>
      <w:r>
        <w:rPr>
          <w:rFonts w:eastAsia="Times New Roman"/>
          <w:color w:val="212121"/>
          <w:szCs w:val="24"/>
        </w:rPr>
        <w:t>καθώς</w:t>
      </w:r>
      <w:r w:rsidRPr="00CF0D80">
        <w:rPr>
          <w:rFonts w:eastAsia="Times New Roman"/>
          <w:color w:val="212121"/>
          <w:szCs w:val="24"/>
        </w:rPr>
        <w:t xml:space="preserve"> σήμερα συζητάμε για τη δεύτερη πράξ</w:t>
      </w:r>
      <w:r w:rsidRPr="00CF0D80">
        <w:rPr>
          <w:rFonts w:eastAsia="Times New Roman"/>
          <w:color w:val="212121"/>
          <w:szCs w:val="24"/>
        </w:rPr>
        <w:t>η αυτού του δράματος</w:t>
      </w:r>
      <w:r>
        <w:rPr>
          <w:rFonts w:eastAsia="Times New Roman"/>
          <w:color w:val="212121"/>
          <w:szCs w:val="24"/>
        </w:rPr>
        <w:t>,</w:t>
      </w:r>
      <w:r w:rsidRPr="00CF0D80">
        <w:rPr>
          <w:rFonts w:eastAsia="Times New Roman"/>
          <w:color w:val="212121"/>
          <w:szCs w:val="24"/>
        </w:rPr>
        <w:t xml:space="preserve"> τι κερδίζουμε από την είσοδο ων Σκοπ</w:t>
      </w:r>
      <w:r>
        <w:rPr>
          <w:rFonts w:eastAsia="Times New Roman"/>
          <w:color w:val="212121"/>
          <w:szCs w:val="24"/>
        </w:rPr>
        <w:t xml:space="preserve">ίων στο ΝΑΤΟ; </w:t>
      </w:r>
    </w:p>
    <w:p w14:paraId="01A9DDF3" w14:textId="77777777" w:rsidR="00887A51" w:rsidRDefault="009C255F">
      <w:pPr>
        <w:spacing w:after="0" w:line="600" w:lineRule="auto"/>
        <w:ind w:firstLine="720"/>
        <w:jc w:val="both"/>
        <w:rPr>
          <w:rFonts w:eastAsia="Times New Roman"/>
          <w:color w:val="212121"/>
          <w:szCs w:val="24"/>
        </w:rPr>
      </w:pPr>
      <w:r w:rsidRPr="00CF0D80">
        <w:rPr>
          <w:rFonts w:eastAsia="Times New Roman"/>
          <w:color w:val="212121"/>
          <w:szCs w:val="24"/>
        </w:rPr>
        <w:t>Κλείνουμε κ</w:t>
      </w:r>
      <w:r>
        <w:rPr>
          <w:rFonts w:eastAsia="Times New Roman"/>
          <w:color w:val="212121"/>
          <w:szCs w:val="24"/>
        </w:rPr>
        <w:t>άποιες εκκρε</w:t>
      </w:r>
      <w:r w:rsidRPr="00CF0D80">
        <w:rPr>
          <w:rFonts w:eastAsia="Times New Roman"/>
          <w:color w:val="212121"/>
          <w:szCs w:val="24"/>
        </w:rPr>
        <w:t>μότητες που υπάρχουν, κ</w:t>
      </w:r>
      <w:r>
        <w:rPr>
          <w:rFonts w:eastAsia="Times New Roman"/>
          <w:color w:val="212121"/>
          <w:szCs w:val="24"/>
        </w:rPr>
        <w:t>άποια προβλήματα; Σ</w:t>
      </w:r>
      <w:r w:rsidRPr="00CF0D80">
        <w:rPr>
          <w:rFonts w:eastAsia="Times New Roman"/>
          <w:color w:val="212121"/>
          <w:szCs w:val="24"/>
        </w:rPr>
        <w:t xml:space="preserve">χετικά με το καθεστώς </w:t>
      </w:r>
      <w:r>
        <w:rPr>
          <w:rFonts w:eastAsia="Times New Roman"/>
          <w:color w:val="212121"/>
          <w:szCs w:val="24"/>
        </w:rPr>
        <w:t>των δεκαεννέα νησιών</w:t>
      </w:r>
      <w:r w:rsidRPr="00CF0D80">
        <w:rPr>
          <w:rFonts w:eastAsia="Times New Roman"/>
          <w:color w:val="212121"/>
          <w:szCs w:val="24"/>
        </w:rPr>
        <w:t xml:space="preserve"> του Αιγαίου</w:t>
      </w:r>
      <w:r>
        <w:rPr>
          <w:rFonts w:eastAsia="Times New Roman"/>
          <w:color w:val="212121"/>
          <w:szCs w:val="24"/>
        </w:rPr>
        <w:t>,</w:t>
      </w:r>
      <w:r w:rsidRPr="00CF0D80">
        <w:rPr>
          <w:rFonts w:eastAsia="Times New Roman"/>
          <w:color w:val="212121"/>
          <w:szCs w:val="24"/>
        </w:rPr>
        <w:t xml:space="preserve"> που το ΝΑΤΟ τ</w:t>
      </w:r>
      <w:r>
        <w:rPr>
          <w:rFonts w:eastAsia="Times New Roman"/>
          <w:color w:val="212121"/>
          <w:szCs w:val="24"/>
        </w:rPr>
        <w:t xml:space="preserve">α θεωρεί </w:t>
      </w:r>
      <w:proofErr w:type="spellStart"/>
      <w:r>
        <w:rPr>
          <w:rFonts w:eastAsia="Times New Roman"/>
          <w:color w:val="212121"/>
          <w:szCs w:val="24"/>
        </w:rPr>
        <w:t>αποστρατιωτικοποιημένα</w:t>
      </w:r>
      <w:proofErr w:type="spellEnd"/>
      <w:r>
        <w:rPr>
          <w:rFonts w:eastAsia="Times New Roman"/>
          <w:color w:val="212121"/>
          <w:szCs w:val="24"/>
        </w:rPr>
        <w:t xml:space="preserve"> </w:t>
      </w:r>
      <w:r w:rsidRPr="00CF0D80">
        <w:rPr>
          <w:rFonts w:eastAsia="Times New Roman"/>
          <w:color w:val="212121"/>
          <w:szCs w:val="24"/>
        </w:rPr>
        <w:t xml:space="preserve">και δεν τα </w:t>
      </w:r>
      <w:r>
        <w:rPr>
          <w:rFonts w:eastAsia="Times New Roman"/>
          <w:color w:val="212121"/>
          <w:szCs w:val="24"/>
        </w:rPr>
        <w:t>συμπεριλαμβάνει</w:t>
      </w:r>
      <w:r w:rsidRPr="00CF0D80">
        <w:rPr>
          <w:rFonts w:eastAsia="Times New Roman"/>
          <w:color w:val="212121"/>
          <w:szCs w:val="24"/>
        </w:rPr>
        <w:t xml:space="preserve"> σε κανένα</w:t>
      </w:r>
      <w:r>
        <w:rPr>
          <w:rFonts w:eastAsia="Times New Roman"/>
          <w:color w:val="212121"/>
          <w:szCs w:val="24"/>
        </w:rPr>
        <w:t>ν</w:t>
      </w:r>
      <w:r w:rsidRPr="00CF0D80">
        <w:rPr>
          <w:rFonts w:eastAsia="Times New Roman"/>
          <w:color w:val="212121"/>
          <w:szCs w:val="24"/>
        </w:rPr>
        <w:t xml:space="preserve"> σχεδιασμό του κάνατε κάτι</w:t>
      </w:r>
      <w:r>
        <w:rPr>
          <w:rFonts w:eastAsia="Times New Roman"/>
          <w:color w:val="212121"/>
          <w:szCs w:val="24"/>
        </w:rPr>
        <w:t>; Ζ</w:t>
      </w:r>
      <w:r w:rsidRPr="00CF0D80">
        <w:rPr>
          <w:rFonts w:eastAsia="Times New Roman"/>
          <w:color w:val="212121"/>
          <w:szCs w:val="24"/>
        </w:rPr>
        <w:t>ητή</w:t>
      </w:r>
      <w:r>
        <w:rPr>
          <w:rFonts w:eastAsia="Times New Roman"/>
          <w:color w:val="212121"/>
          <w:szCs w:val="24"/>
        </w:rPr>
        <w:t>σατε να περάσει η ατζέντα μας επ’</w:t>
      </w:r>
      <w:r w:rsidRPr="00CF0D80">
        <w:rPr>
          <w:rFonts w:eastAsia="Times New Roman"/>
          <w:color w:val="212121"/>
          <w:szCs w:val="24"/>
        </w:rPr>
        <w:t xml:space="preserve"> αυτού του θέματος</w:t>
      </w:r>
      <w:r>
        <w:rPr>
          <w:rFonts w:eastAsia="Times New Roman"/>
          <w:color w:val="212121"/>
          <w:szCs w:val="24"/>
        </w:rPr>
        <w:t>;</w:t>
      </w:r>
      <w:r w:rsidRPr="00CF0D80">
        <w:rPr>
          <w:rFonts w:eastAsia="Times New Roman"/>
          <w:color w:val="212121"/>
          <w:szCs w:val="24"/>
        </w:rPr>
        <w:t xml:space="preserve"> Όχι φυσικά</w:t>
      </w:r>
      <w:r>
        <w:rPr>
          <w:rFonts w:eastAsia="Times New Roman"/>
          <w:color w:val="212121"/>
          <w:szCs w:val="24"/>
        </w:rPr>
        <w:t>.</w:t>
      </w:r>
    </w:p>
    <w:p w14:paraId="01A9DDF4"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w:t>
      </w:r>
      <w:r w:rsidRPr="00CF0D80">
        <w:rPr>
          <w:rFonts w:eastAsia="Times New Roman"/>
          <w:color w:val="212121"/>
          <w:szCs w:val="24"/>
        </w:rPr>
        <w:t xml:space="preserve">άνατε τίποτα στο σοβαρότατο πρόβλημα που υπάρχει σχετικά με την άρνηση δικαιώματος της Ελλάδος σε </w:t>
      </w:r>
      <w:r>
        <w:rPr>
          <w:rFonts w:eastAsia="Times New Roman"/>
          <w:color w:val="212121"/>
          <w:szCs w:val="24"/>
        </w:rPr>
        <w:t>«</w:t>
      </w:r>
      <w:r w:rsidRPr="00CF0D80">
        <w:rPr>
          <w:rFonts w:eastAsia="Times New Roman"/>
          <w:color w:val="212121"/>
          <w:szCs w:val="24"/>
          <w:lang w:val="en"/>
        </w:rPr>
        <w:t>search</w:t>
      </w:r>
      <w:r w:rsidRPr="00CF0D80">
        <w:rPr>
          <w:rFonts w:eastAsia="Times New Roman"/>
          <w:color w:val="212121"/>
          <w:szCs w:val="24"/>
        </w:rPr>
        <w:t xml:space="preserve"> </w:t>
      </w:r>
      <w:r w:rsidRPr="00CF0D80">
        <w:rPr>
          <w:rFonts w:eastAsia="Times New Roman"/>
          <w:color w:val="212121"/>
          <w:szCs w:val="24"/>
          <w:lang w:val="en"/>
        </w:rPr>
        <w:t>and</w:t>
      </w:r>
      <w:r w:rsidRPr="00CF0D80">
        <w:rPr>
          <w:rFonts w:eastAsia="Times New Roman"/>
          <w:color w:val="212121"/>
          <w:szCs w:val="24"/>
        </w:rPr>
        <w:t xml:space="preserve"> </w:t>
      </w:r>
      <w:r w:rsidRPr="00CF0D80">
        <w:rPr>
          <w:rFonts w:eastAsia="Times New Roman"/>
          <w:color w:val="212121"/>
          <w:szCs w:val="24"/>
          <w:lang w:val="en"/>
        </w:rPr>
        <w:t>rescue</w:t>
      </w:r>
      <w:r>
        <w:rPr>
          <w:rFonts w:eastAsia="Times New Roman"/>
          <w:color w:val="212121"/>
          <w:szCs w:val="24"/>
        </w:rPr>
        <w:t>»,</w:t>
      </w:r>
      <w:r w:rsidRPr="00CF0D80">
        <w:rPr>
          <w:rFonts w:eastAsia="Times New Roman"/>
          <w:color w:val="212121"/>
          <w:szCs w:val="24"/>
        </w:rPr>
        <w:t xml:space="preserve"> σε έρευνα και</w:t>
      </w:r>
      <w:r w:rsidRPr="00CF0D80">
        <w:rPr>
          <w:rFonts w:eastAsia="Times New Roman"/>
          <w:color w:val="212121"/>
          <w:szCs w:val="24"/>
        </w:rPr>
        <w:t xml:space="preserve"> διάσωση</w:t>
      </w:r>
      <w:r>
        <w:rPr>
          <w:rFonts w:eastAsia="Times New Roman"/>
          <w:color w:val="212121"/>
          <w:szCs w:val="24"/>
        </w:rPr>
        <w:t>,</w:t>
      </w:r>
      <w:r w:rsidRPr="00CF0D80">
        <w:rPr>
          <w:rFonts w:eastAsia="Times New Roman"/>
          <w:color w:val="212121"/>
          <w:szCs w:val="24"/>
        </w:rPr>
        <w:t xml:space="preserve"> που εδώ και χρόνια το χρησιμοποιεί η Τουρκία</w:t>
      </w:r>
      <w:r>
        <w:rPr>
          <w:rFonts w:eastAsia="Times New Roman"/>
          <w:color w:val="212121"/>
          <w:szCs w:val="24"/>
        </w:rPr>
        <w:t>;</w:t>
      </w:r>
      <w:r w:rsidRPr="00CF0D80">
        <w:rPr>
          <w:rFonts w:eastAsia="Times New Roman"/>
          <w:color w:val="212121"/>
          <w:szCs w:val="24"/>
        </w:rPr>
        <w:t xml:space="preserve"> Το κλείσατε αυτό το ζήτημα</w:t>
      </w:r>
      <w:r>
        <w:rPr>
          <w:rFonts w:eastAsia="Times New Roman"/>
          <w:color w:val="212121"/>
          <w:szCs w:val="24"/>
        </w:rPr>
        <w:t>; Ό</w:t>
      </w:r>
      <w:r w:rsidRPr="00CF0D80">
        <w:rPr>
          <w:rFonts w:eastAsia="Times New Roman"/>
          <w:color w:val="212121"/>
          <w:szCs w:val="24"/>
        </w:rPr>
        <w:t>χι</w:t>
      </w:r>
      <w:r>
        <w:rPr>
          <w:rFonts w:eastAsia="Times New Roman"/>
          <w:color w:val="212121"/>
          <w:szCs w:val="24"/>
        </w:rPr>
        <w:t>.</w:t>
      </w:r>
    </w:p>
    <w:p w14:paraId="01A9DDF5"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Αντ’ αυτού</w:t>
      </w:r>
      <w:r w:rsidRPr="00CF0D80">
        <w:rPr>
          <w:rFonts w:eastAsia="Times New Roman"/>
          <w:color w:val="212121"/>
          <w:szCs w:val="24"/>
        </w:rPr>
        <w:t xml:space="preserve"> ξέρετε τι θα γίνει</w:t>
      </w:r>
      <w:r>
        <w:rPr>
          <w:rFonts w:eastAsia="Times New Roman"/>
          <w:color w:val="212121"/>
          <w:szCs w:val="24"/>
        </w:rPr>
        <w:t xml:space="preserve"> μ</w:t>
      </w:r>
      <w:r w:rsidRPr="00CF0D80">
        <w:rPr>
          <w:rFonts w:eastAsia="Times New Roman"/>
          <w:color w:val="212121"/>
          <w:szCs w:val="24"/>
        </w:rPr>
        <w:t xml:space="preserve">όλις τα </w:t>
      </w:r>
      <w:r>
        <w:rPr>
          <w:rFonts w:eastAsia="Times New Roman"/>
          <w:color w:val="212121"/>
          <w:szCs w:val="24"/>
        </w:rPr>
        <w:t>Σκόπια γίνουν και αυτά κανονικό μέλος του ΝΑΤΟ; Θα έ</w:t>
      </w:r>
      <w:r w:rsidRPr="00CF0D80">
        <w:rPr>
          <w:rFonts w:eastAsia="Times New Roman"/>
          <w:color w:val="212121"/>
          <w:szCs w:val="24"/>
        </w:rPr>
        <w:t xml:space="preserve">χουμε κι άλλη </w:t>
      </w:r>
      <w:r>
        <w:rPr>
          <w:rFonts w:eastAsia="Times New Roman"/>
          <w:color w:val="212121"/>
          <w:szCs w:val="24"/>
        </w:rPr>
        <w:t>χώρα</w:t>
      </w:r>
      <w:r w:rsidRPr="00CF0D80">
        <w:rPr>
          <w:rFonts w:eastAsia="Times New Roman"/>
          <w:color w:val="212121"/>
          <w:szCs w:val="24"/>
        </w:rPr>
        <w:t xml:space="preserve"> που </w:t>
      </w:r>
      <w:r w:rsidRPr="00CF0D80">
        <w:rPr>
          <w:rFonts w:eastAsia="Times New Roman"/>
          <w:color w:val="212121"/>
          <w:szCs w:val="24"/>
        </w:rPr>
        <w:lastRenderedPageBreak/>
        <w:t>θα αρνείται την έρευνα κ</w:t>
      </w:r>
      <w:r>
        <w:rPr>
          <w:rFonts w:eastAsia="Times New Roman"/>
          <w:color w:val="212121"/>
          <w:szCs w:val="24"/>
        </w:rPr>
        <w:t>αι τη διάσωση και, όταν θα έρ</w:t>
      </w:r>
      <w:r>
        <w:rPr>
          <w:rFonts w:eastAsia="Times New Roman"/>
          <w:color w:val="212121"/>
          <w:szCs w:val="24"/>
        </w:rPr>
        <w:t>χεται</w:t>
      </w:r>
      <w:r w:rsidRPr="00CF0D80">
        <w:rPr>
          <w:rFonts w:eastAsia="Times New Roman"/>
          <w:color w:val="212121"/>
          <w:szCs w:val="24"/>
        </w:rPr>
        <w:t xml:space="preserve"> κα</w:t>
      </w:r>
      <w:r>
        <w:rPr>
          <w:rFonts w:eastAsia="Times New Roman"/>
          <w:color w:val="212121"/>
          <w:szCs w:val="24"/>
        </w:rPr>
        <w:t>μ</w:t>
      </w:r>
      <w:r w:rsidRPr="00CF0D80">
        <w:rPr>
          <w:rFonts w:eastAsia="Times New Roman"/>
          <w:color w:val="212121"/>
          <w:szCs w:val="24"/>
        </w:rPr>
        <w:t>μιά φορά το ζήτημα προς ψήφιση</w:t>
      </w:r>
      <w:r>
        <w:rPr>
          <w:rFonts w:eastAsia="Times New Roman"/>
          <w:color w:val="212121"/>
          <w:szCs w:val="24"/>
        </w:rPr>
        <w:t>,</w:t>
      </w:r>
      <w:r w:rsidRPr="00CF0D80">
        <w:rPr>
          <w:rFonts w:eastAsia="Times New Roman"/>
          <w:color w:val="212121"/>
          <w:szCs w:val="24"/>
        </w:rPr>
        <w:t xml:space="preserve"> </w:t>
      </w:r>
      <w:r>
        <w:rPr>
          <w:rFonts w:eastAsia="Times New Roman"/>
          <w:color w:val="212121"/>
          <w:szCs w:val="24"/>
        </w:rPr>
        <w:t xml:space="preserve">σαφώς και </w:t>
      </w:r>
      <w:r w:rsidRPr="00CF0D80">
        <w:rPr>
          <w:rFonts w:eastAsia="Times New Roman"/>
          <w:color w:val="212121"/>
          <w:szCs w:val="24"/>
        </w:rPr>
        <w:t>τα Σκόπια</w:t>
      </w:r>
      <w:r>
        <w:rPr>
          <w:rFonts w:eastAsia="Times New Roman"/>
          <w:color w:val="212121"/>
          <w:szCs w:val="24"/>
        </w:rPr>
        <w:t>,</w:t>
      </w:r>
      <w:r w:rsidRPr="00CF0D80">
        <w:rPr>
          <w:rFonts w:eastAsia="Times New Roman"/>
          <w:color w:val="212121"/>
          <w:szCs w:val="24"/>
        </w:rPr>
        <w:t xml:space="preserve"> μιας και είναι </w:t>
      </w:r>
      <w:proofErr w:type="spellStart"/>
      <w:r>
        <w:rPr>
          <w:rFonts w:eastAsia="Times New Roman"/>
          <w:color w:val="212121"/>
          <w:szCs w:val="24"/>
        </w:rPr>
        <w:t>προσδεδεμένα</w:t>
      </w:r>
      <w:proofErr w:type="spellEnd"/>
      <w:r>
        <w:rPr>
          <w:rFonts w:eastAsia="Times New Roman"/>
          <w:color w:val="212121"/>
          <w:szCs w:val="24"/>
        </w:rPr>
        <w:t xml:space="preserve"> </w:t>
      </w:r>
      <w:r w:rsidRPr="00CF0D80">
        <w:rPr>
          <w:rFonts w:eastAsia="Times New Roman"/>
          <w:color w:val="212121"/>
          <w:szCs w:val="24"/>
        </w:rPr>
        <w:t xml:space="preserve">από την αρχή της </w:t>
      </w:r>
      <w:r w:rsidRPr="00CF0D80">
        <w:rPr>
          <w:rFonts w:eastAsia="Times New Roman"/>
          <w:color w:val="212121"/>
          <w:szCs w:val="24"/>
        </w:rPr>
        <w:t>υπάρξε</w:t>
      </w:r>
      <w:r>
        <w:rPr>
          <w:rFonts w:eastAsia="Times New Roman"/>
          <w:color w:val="212121"/>
          <w:szCs w:val="24"/>
        </w:rPr>
        <w:t>ώ</w:t>
      </w:r>
      <w:r w:rsidRPr="00CF0D80">
        <w:rPr>
          <w:rFonts w:eastAsia="Times New Roman"/>
          <w:color w:val="212121"/>
          <w:szCs w:val="24"/>
        </w:rPr>
        <w:t xml:space="preserve">ς </w:t>
      </w:r>
      <w:r w:rsidRPr="00CF0D80">
        <w:rPr>
          <w:rFonts w:eastAsia="Times New Roman"/>
          <w:color w:val="212121"/>
          <w:szCs w:val="24"/>
        </w:rPr>
        <w:t>τους στο άρμα της Τουρκίας</w:t>
      </w:r>
      <w:r>
        <w:rPr>
          <w:rFonts w:eastAsia="Times New Roman"/>
          <w:color w:val="212121"/>
          <w:szCs w:val="24"/>
        </w:rPr>
        <w:t>,</w:t>
      </w:r>
      <w:r w:rsidRPr="00CF0D80">
        <w:rPr>
          <w:rFonts w:eastAsia="Times New Roman"/>
          <w:color w:val="212121"/>
          <w:szCs w:val="24"/>
        </w:rPr>
        <w:t xml:space="preserve"> θα ψηφίζουν </w:t>
      </w:r>
      <w:r>
        <w:rPr>
          <w:rFonts w:eastAsia="Times New Roman"/>
          <w:color w:val="212121"/>
          <w:szCs w:val="24"/>
        </w:rPr>
        <w:t>υπέρ των τουρκικών συμφερόντων.</w:t>
      </w:r>
    </w:p>
    <w:p w14:paraId="01A9DDF6"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Κάνατε τίποτα σε</w:t>
      </w:r>
      <w:r w:rsidRPr="00CF0D80">
        <w:rPr>
          <w:rFonts w:eastAsia="Times New Roman"/>
          <w:color w:val="212121"/>
          <w:szCs w:val="24"/>
        </w:rPr>
        <w:t xml:space="preserve"> δεκάδες άλλα μικρότερα επιμέρους ζητήματα που αφορο</w:t>
      </w:r>
      <w:r w:rsidRPr="00CF0D80">
        <w:rPr>
          <w:rFonts w:eastAsia="Times New Roman"/>
          <w:color w:val="212121"/>
          <w:szCs w:val="24"/>
        </w:rPr>
        <w:t xml:space="preserve">ύν διενέξεις που υπάρχουν μεταξύ Ελλάδος και Τουρκίας εντός </w:t>
      </w:r>
      <w:r>
        <w:rPr>
          <w:rFonts w:eastAsia="Times New Roman"/>
          <w:color w:val="212121"/>
          <w:szCs w:val="24"/>
        </w:rPr>
        <w:t xml:space="preserve">ή </w:t>
      </w:r>
      <w:r w:rsidRPr="00CF0D80">
        <w:rPr>
          <w:rFonts w:eastAsia="Times New Roman"/>
          <w:color w:val="212121"/>
          <w:szCs w:val="24"/>
        </w:rPr>
        <w:t>εκτός ΝΑΤΟ</w:t>
      </w:r>
      <w:r>
        <w:rPr>
          <w:rFonts w:eastAsia="Times New Roman"/>
          <w:color w:val="212121"/>
          <w:szCs w:val="24"/>
        </w:rPr>
        <w:t xml:space="preserve">; Τίποτα απολύτως. </w:t>
      </w:r>
    </w:p>
    <w:p w14:paraId="01A9DDF7"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Η </w:t>
      </w:r>
      <w:r w:rsidRPr="00CF0D80">
        <w:rPr>
          <w:rFonts w:eastAsia="Times New Roman"/>
          <w:color w:val="212121"/>
          <w:szCs w:val="24"/>
        </w:rPr>
        <w:t>Τουρκία πήρε τα πάντα από τη συγκεκριμένη συμφωνία</w:t>
      </w:r>
      <w:r>
        <w:rPr>
          <w:rFonts w:eastAsia="Times New Roman"/>
          <w:color w:val="212121"/>
          <w:szCs w:val="24"/>
        </w:rPr>
        <w:t xml:space="preserve">, τα Σκόπια πήραν τα πάντα, </w:t>
      </w:r>
      <w:r w:rsidRPr="00CF0D80">
        <w:rPr>
          <w:rFonts w:eastAsia="Times New Roman"/>
          <w:color w:val="212121"/>
          <w:szCs w:val="24"/>
        </w:rPr>
        <w:t xml:space="preserve">όλοι εχθροί της Ελλάδας πήραν τα πάντα και Ελλάδα δεν μπορούμε να σας πούμε τι </w:t>
      </w:r>
      <w:r w:rsidRPr="00CF0D80">
        <w:rPr>
          <w:rFonts w:eastAsia="Times New Roman"/>
          <w:color w:val="212121"/>
          <w:szCs w:val="24"/>
        </w:rPr>
        <w:t>ακριβώς πήρε</w:t>
      </w:r>
      <w:r>
        <w:rPr>
          <w:rFonts w:eastAsia="Times New Roman"/>
          <w:color w:val="212121"/>
          <w:szCs w:val="24"/>
        </w:rPr>
        <w:t>,</w:t>
      </w:r>
      <w:r w:rsidRPr="00CF0D80">
        <w:rPr>
          <w:rFonts w:eastAsia="Times New Roman"/>
          <w:color w:val="212121"/>
          <w:szCs w:val="24"/>
        </w:rPr>
        <w:t xml:space="preserve"> διότι θα έχουμε κάπο</w:t>
      </w:r>
      <w:r>
        <w:rPr>
          <w:rFonts w:eastAsia="Times New Roman"/>
          <w:color w:val="212121"/>
          <w:szCs w:val="24"/>
        </w:rPr>
        <w:t>ιο ζήτημα και κάποια ποινή. Δ</w:t>
      </w:r>
      <w:r w:rsidRPr="00CF0D80">
        <w:rPr>
          <w:rFonts w:eastAsia="Times New Roman"/>
          <w:color w:val="212121"/>
          <w:szCs w:val="24"/>
        </w:rPr>
        <w:t>εν πήρατε τίποτα</w:t>
      </w:r>
      <w:r>
        <w:rPr>
          <w:rFonts w:eastAsia="Times New Roman"/>
          <w:color w:val="212121"/>
          <w:szCs w:val="24"/>
        </w:rPr>
        <w:t>, δώσατε τα πάντα. Α</w:t>
      </w:r>
      <w:r w:rsidRPr="00CF0D80">
        <w:rPr>
          <w:rFonts w:eastAsia="Times New Roman"/>
          <w:color w:val="212121"/>
          <w:szCs w:val="24"/>
        </w:rPr>
        <w:t>νοίξατε τον ασκό του Αιόλου σε όλα τα ζητήματα</w:t>
      </w:r>
      <w:r>
        <w:rPr>
          <w:rFonts w:eastAsia="Times New Roman"/>
          <w:color w:val="212121"/>
          <w:szCs w:val="24"/>
        </w:rPr>
        <w:t>.</w:t>
      </w:r>
    </w:p>
    <w:p w14:paraId="01A9DDF8"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Και, σύντροφοι, ο </w:t>
      </w:r>
      <w:proofErr w:type="spellStart"/>
      <w:r>
        <w:rPr>
          <w:rFonts w:eastAsia="Times New Roman"/>
          <w:color w:val="212121"/>
          <w:szCs w:val="24"/>
        </w:rPr>
        <w:t>αυτοεξευτελισμός</w:t>
      </w:r>
      <w:proofErr w:type="spellEnd"/>
      <w:r>
        <w:rPr>
          <w:rFonts w:eastAsia="Times New Roman"/>
          <w:color w:val="212121"/>
          <w:szCs w:val="24"/>
        </w:rPr>
        <w:t xml:space="preserve"> σας δεν έχει τελειωμό. Είστε περίγελω</w:t>
      </w:r>
      <w:r w:rsidRPr="00CF0D80">
        <w:rPr>
          <w:rFonts w:eastAsia="Times New Roman"/>
          <w:color w:val="212121"/>
          <w:szCs w:val="24"/>
        </w:rPr>
        <w:t>ς των πάντων ό</w:t>
      </w:r>
      <w:r>
        <w:rPr>
          <w:rFonts w:eastAsia="Times New Roman"/>
          <w:color w:val="212121"/>
          <w:szCs w:val="24"/>
        </w:rPr>
        <w:t>,</w:t>
      </w:r>
      <w:r w:rsidRPr="00CF0D80">
        <w:rPr>
          <w:rFonts w:eastAsia="Times New Roman"/>
          <w:color w:val="212121"/>
          <w:szCs w:val="24"/>
        </w:rPr>
        <w:t>τι και να γίνεται</w:t>
      </w:r>
      <w:r>
        <w:rPr>
          <w:rFonts w:eastAsia="Times New Roman"/>
          <w:color w:val="212121"/>
          <w:szCs w:val="24"/>
        </w:rPr>
        <w:t>. Από</w:t>
      </w:r>
      <w:r>
        <w:rPr>
          <w:rFonts w:eastAsia="Times New Roman"/>
          <w:color w:val="212121"/>
          <w:szCs w:val="24"/>
        </w:rPr>
        <w:t xml:space="preserve"> τις κολεκτίβες της Νικαράγουας, από το «Φ</w:t>
      </w:r>
      <w:r w:rsidRPr="00CF0D80">
        <w:rPr>
          <w:rFonts w:eastAsia="Times New Roman"/>
          <w:color w:val="212121"/>
          <w:szCs w:val="24"/>
        </w:rPr>
        <w:t>ονιάδες των λαών</w:t>
      </w:r>
      <w:r>
        <w:rPr>
          <w:rFonts w:eastAsia="Times New Roman"/>
          <w:color w:val="212121"/>
          <w:szCs w:val="24"/>
        </w:rPr>
        <w:t>,</w:t>
      </w:r>
      <w:r w:rsidRPr="00CF0D80">
        <w:rPr>
          <w:rFonts w:eastAsia="Times New Roman"/>
          <w:color w:val="212121"/>
          <w:szCs w:val="24"/>
        </w:rPr>
        <w:t xml:space="preserve"> Αμερικανοί</w:t>
      </w:r>
      <w:r>
        <w:rPr>
          <w:rFonts w:eastAsia="Times New Roman"/>
          <w:color w:val="212121"/>
          <w:szCs w:val="24"/>
        </w:rPr>
        <w:t>!»,</w:t>
      </w:r>
      <w:r w:rsidRPr="00CF0D80">
        <w:rPr>
          <w:rFonts w:eastAsia="Times New Roman"/>
          <w:color w:val="212121"/>
          <w:szCs w:val="24"/>
        </w:rPr>
        <w:t xml:space="preserve"> από τα βαρύγδουπα αντιιμπεριαλιστικά σας συνθήματα</w:t>
      </w:r>
      <w:r>
        <w:rPr>
          <w:rFonts w:eastAsia="Times New Roman"/>
          <w:color w:val="212121"/>
          <w:szCs w:val="24"/>
        </w:rPr>
        <w:t>,</w:t>
      </w:r>
      <w:r w:rsidRPr="00CF0D80">
        <w:rPr>
          <w:rFonts w:eastAsia="Times New Roman"/>
          <w:color w:val="212121"/>
          <w:szCs w:val="24"/>
        </w:rPr>
        <w:t xml:space="preserve"> από τις πολλές </w:t>
      </w:r>
      <w:r>
        <w:rPr>
          <w:rFonts w:eastAsia="Times New Roman"/>
          <w:color w:val="212121"/>
          <w:szCs w:val="24"/>
        </w:rPr>
        <w:t>σόλες που λιώνατε στις</w:t>
      </w:r>
      <w:r w:rsidRPr="00CF0D80">
        <w:rPr>
          <w:rFonts w:eastAsia="Times New Roman"/>
          <w:color w:val="212121"/>
          <w:szCs w:val="24"/>
        </w:rPr>
        <w:t xml:space="preserve"> πορείες προς την </w:t>
      </w:r>
      <w:r>
        <w:rPr>
          <w:rFonts w:eastAsia="Times New Roman"/>
          <w:color w:val="212121"/>
          <w:szCs w:val="24"/>
        </w:rPr>
        <w:lastRenderedPageBreak/>
        <w:t>Α</w:t>
      </w:r>
      <w:r w:rsidRPr="00CF0D80">
        <w:rPr>
          <w:rFonts w:eastAsia="Times New Roman"/>
          <w:color w:val="212121"/>
          <w:szCs w:val="24"/>
        </w:rPr>
        <w:t xml:space="preserve">μερικανική </w:t>
      </w:r>
      <w:r>
        <w:rPr>
          <w:rFonts w:eastAsia="Times New Roman"/>
          <w:color w:val="212121"/>
          <w:szCs w:val="24"/>
        </w:rPr>
        <w:t>Π</w:t>
      </w:r>
      <w:r w:rsidRPr="00CF0D80">
        <w:rPr>
          <w:rFonts w:eastAsia="Times New Roman"/>
          <w:color w:val="212121"/>
          <w:szCs w:val="24"/>
        </w:rPr>
        <w:t>ρεσβεία</w:t>
      </w:r>
      <w:r>
        <w:rPr>
          <w:rFonts w:eastAsia="Times New Roman"/>
          <w:color w:val="212121"/>
          <w:szCs w:val="24"/>
        </w:rPr>
        <w:t>,</w:t>
      </w:r>
      <w:r w:rsidRPr="00CF0D80">
        <w:rPr>
          <w:rFonts w:eastAsia="Times New Roman"/>
          <w:color w:val="212121"/>
          <w:szCs w:val="24"/>
        </w:rPr>
        <w:t xml:space="preserve"> από τις προεκλογικές σας παλαιότερα </w:t>
      </w:r>
      <w:r>
        <w:rPr>
          <w:rFonts w:eastAsia="Times New Roman"/>
          <w:color w:val="212121"/>
          <w:szCs w:val="24"/>
        </w:rPr>
        <w:t>εξαγγελίες,</w:t>
      </w:r>
      <w:r w:rsidRPr="00CF0D80">
        <w:rPr>
          <w:rFonts w:eastAsia="Times New Roman"/>
          <w:color w:val="212121"/>
          <w:szCs w:val="24"/>
        </w:rPr>
        <w:t xml:space="preserve"> από τ</w:t>
      </w:r>
      <w:r w:rsidRPr="00CF0D80">
        <w:rPr>
          <w:rFonts w:eastAsia="Times New Roman"/>
          <w:color w:val="212121"/>
          <w:szCs w:val="24"/>
        </w:rPr>
        <w:t xml:space="preserve">ο τι έλεγε και λέει ακόμα και </w:t>
      </w:r>
      <w:r>
        <w:rPr>
          <w:rFonts w:eastAsia="Times New Roman"/>
          <w:color w:val="212121"/>
          <w:szCs w:val="24"/>
        </w:rPr>
        <w:t>τώρα το πρόγραμμά σας -</w:t>
      </w:r>
      <w:r w:rsidRPr="00CF0D80">
        <w:rPr>
          <w:rFonts w:eastAsia="Times New Roman"/>
          <w:color w:val="212121"/>
          <w:szCs w:val="24"/>
        </w:rPr>
        <w:t>δεν το έχετε αλλάξει</w:t>
      </w:r>
      <w:r>
        <w:rPr>
          <w:rFonts w:eastAsia="Times New Roman"/>
          <w:color w:val="212121"/>
          <w:szCs w:val="24"/>
        </w:rPr>
        <w:t>-</w:t>
      </w:r>
      <w:r w:rsidRPr="00CF0D80">
        <w:rPr>
          <w:rFonts w:eastAsia="Times New Roman"/>
          <w:color w:val="212121"/>
          <w:szCs w:val="24"/>
        </w:rPr>
        <w:t xml:space="preserve"> σχετικά με τις καταστροφικές συνέπειες της </w:t>
      </w:r>
      <w:r>
        <w:rPr>
          <w:rFonts w:eastAsia="Times New Roman"/>
          <w:color w:val="212121"/>
          <w:szCs w:val="24"/>
        </w:rPr>
        <w:t>διεύρυνσης</w:t>
      </w:r>
      <w:r w:rsidRPr="00CF0D80">
        <w:rPr>
          <w:rFonts w:eastAsia="Times New Roman"/>
          <w:color w:val="212121"/>
          <w:szCs w:val="24"/>
        </w:rPr>
        <w:t xml:space="preserve"> του ΝΑΤΟ και γενικότερα της ύπαρξης του ΝΑΤΟ</w:t>
      </w:r>
      <w:r>
        <w:rPr>
          <w:rFonts w:eastAsia="Times New Roman"/>
          <w:color w:val="212121"/>
          <w:szCs w:val="24"/>
        </w:rPr>
        <w:t>,</w:t>
      </w:r>
      <w:r w:rsidRPr="00CF0D80">
        <w:rPr>
          <w:rFonts w:eastAsia="Times New Roman"/>
          <w:color w:val="212121"/>
          <w:szCs w:val="24"/>
        </w:rPr>
        <w:t xml:space="preserve"> πήγατε ακριβώς στην απέναντι όχθη</w:t>
      </w:r>
      <w:r>
        <w:rPr>
          <w:rFonts w:eastAsia="Times New Roman"/>
          <w:color w:val="212121"/>
          <w:szCs w:val="24"/>
        </w:rPr>
        <w:t xml:space="preserve">, στις επικύψεις στις </w:t>
      </w:r>
      <w:r w:rsidRPr="00CF0D80">
        <w:rPr>
          <w:rFonts w:eastAsia="Times New Roman"/>
          <w:color w:val="212121"/>
          <w:szCs w:val="24"/>
        </w:rPr>
        <w:t xml:space="preserve">ανώμαλες ορέξεις </w:t>
      </w:r>
      <w:r>
        <w:rPr>
          <w:rFonts w:eastAsia="Times New Roman"/>
          <w:color w:val="212121"/>
          <w:szCs w:val="24"/>
        </w:rPr>
        <w:t>-</w:t>
      </w:r>
      <w:r w:rsidRPr="00CF0D80">
        <w:rPr>
          <w:rFonts w:eastAsia="Times New Roman"/>
          <w:color w:val="212121"/>
          <w:szCs w:val="24"/>
        </w:rPr>
        <w:t>δικά σας</w:t>
      </w:r>
      <w:r w:rsidRPr="00CF0D80">
        <w:rPr>
          <w:rFonts w:eastAsia="Times New Roman"/>
          <w:color w:val="212121"/>
          <w:szCs w:val="24"/>
        </w:rPr>
        <w:t xml:space="preserve"> </w:t>
      </w:r>
      <w:r>
        <w:rPr>
          <w:rFonts w:eastAsia="Times New Roman"/>
          <w:color w:val="212121"/>
          <w:szCs w:val="24"/>
        </w:rPr>
        <w:t>λεγόμενα είναι αυτά- τ</w:t>
      </w:r>
      <w:r w:rsidRPr="00CF0D80">
        <w:rPr>
          <w:rFonts w:eastAsia="Times New Roman"/>
          <w:color w:val="212121"/>
          <w:szCs w:val="24"/>
        </w:rPr>
        <w:t>ων φονιάδων τ</w:t>
      </w:r>
      <w:r>
        <w:rPr>
          <w:rFonts w:eastAsia="Times New Roman"/>
          <w:color w:val="212121"/>
          <w:szCs w:val="24"/>
        </w:rPr>
        <w:t xml:space="preserve">ων λαών Αμερικανών και του ΝΑΤΟ. Καταντήσατε </w:t>
      </w:r>
      <w:r w:rsidRPr="00CF0D80">
        <w:rPr>
          <w:rFonts w:eastAsia="Times New Roman"/>
          <w:color w:val="212121"/>
          <w:szCs w:val="24"/>
        </w:rPr>
        <w:t xml:space="preserve">από τις πορείες προς την </w:t>
      </w:r>
      <w:r>
        <w:rPr>
          <w:rFonts w:eastAsia="Times New Roman"/>
          <w:color w:val="212121"/>
          <w:szCs w:val="24"/>
        </w:rPr>
        <w:t>Α</w:t>
      </w:r>
      <w:r w:rsidRPr="00CF0D80">
        <w:rPr>
          <w:rFonts w:eastAsia="Times New Roman"/>
          <w:color w:val="212121"/>
          <w:szCs w:val="24"/>
        </w:rPr>
        <w:t xml:space="preserve">μερικανική </w:t>
      </w:r>
      <w:r>
        <w:rPr>
          <w:rFonts w:eastAsia="Times New Roman"/>
          <w:color w:val="212121"/>
          <w:szCs w:val="24"/>
        </w:rPr>
        <w:t>Π</w:t>
      </w:r>
      <w:r w:rsidRPr="00CF0D80">
        <w:rPr>
          <w:rFonts w:eastAsia="Times New Roman"/>
          <w:color w:val="212121"/>
          <w:szCs w:val="24"/>
        </w:rPr>
        <w:t>ρεσβεί</w:t>
      </w:r>
      <w:r>
        <w:rPr>
          <w:rFonts w:eastAsia="Times New Roman"/>
          <w:color w:val="212121"/>
          <w:szCs w:val="24"/>
        </w:rPr>
        <w:t>α</w:t>
      </w:r>
      <w:r>
        <w:rPr>
          <w:rFonts w:eastAsia="Times New Roman"/>
          <w:color w:val="212121"/>
          <w:szCs w:val="24"/>
        </w:rPr>
        <w:t xml:space="preserve"> να</w:t>
      </w:r>
      <w:r w:rsidRPr="00CF0D80">
        <w:rPr>
          <w:rFonts w:eastAsia="Times New Roman"/>
          <w:color w:val="212121"/>
          <w:szCs w:val="24"/>
        </w:rPr>
        <w:t xml:space="preserve"> πηγαίνετε στα </w:t>
      </w:r>
      <w:r w:rsidRPr="00CF0D80">
        <w:rPr>
          <w:rFonts w:eastAsia="Times New Roman"/>
          <w:color w:val="212121"/>
          <w:szCs w:val="24"/>
          <w:lang w:val="en"/>
        </w:rPr>
        <w:t>tea</w:t>
      </w:r>
      <w:r w:rsidRPr="00CF0D80">
        <w:rPr>
          <w:rFonts w:eastAsia="Times New Roman"/>
          <w:color w:val="212121"/>
          <w:szCs w:val="24"/>
        </w:rPr>
        <w:t xml:space="preserve"> </w:t>
      </w:r>
      <w:r w:rsidRPr="00CF0D80">
        <w:rPr>
          <w:rFonts w:eastAsia="Times New Roman"/>
          <w:color w:val="212121"/>
          <w:szCs w:val="24"/>
          <w:lang w:val="en"/>
        </w:rPr>
        <w:t>party</w:t>
      </w:r>
      <w:r>
        <w:rPr>
          <w:rFonts w:eastAsia="Times New Roman"/>
          <w:color w:val="212121"/>
          <w:szCs w:val="24"/>
        </w:rPr>
        <w:t xml:space="preserve"> του Α</w:t>
      </w:r>
      <w:r w:rsidRPr="00CF0D80">
        <w:rPr>
          <w:rFonts w:eastAsia="Times New Roman"/>
          <w:color w:val="212121"/>
          <w:szCs w:val="24"/>
        </w:rPr>
        <w:t>μερικανού πρέσβη εντός της οικίας του και να βγάζε</w:t>
      </w:r>
      <w:r>
        <w:rPr>
          <w:rFonts w:eastAsia="Times New Roman"/>
          <w:color w:val="212121"/>
          <w:szCs w:val="24"/>
        </w:rPr>
        <w:t xml:space="preserve">τε και πολύ ωραίες φωτογραφίες. </w:t>
      </w:r>
    </w:p>
    <w:p w14:paraId="01A9DDF9"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w:t>
      </w:r>
      <w:r w:rsidRPr="00CF0D80">
        <w:rPr>
          <w:rFonts w:eastAsia="Times New Roman"/>
          <w:color w:val="212121"/>
          <w:szCs w:val="24"/>
        </w:rPr>
        <w:t xml:space="preserve">αι βέβαια το </w:t>
      </w:r>
      <w:r w:rsidRPr="00CF0D80">
        <w:rPr>
          <w:rFonts w:eastAsia="Times New Roman"/>
          <w:color w:val="212121"/>
          <w:szCs w:val="24"/>
        </w:rPr>
        <w:t>παράλογο και οξύμωρο εί</w:t>
      </w:r>
      <w:r>
        <w:rPr>
          <w:rFonts w:eastAsia="Times New Roman"/>
          <w:color w:val="212121"/>
          <w:szCs w:val="24"/>
        </w:rPr>
        <w:t xml:space="preserve">ναι ότι την άλλη μέρα ξαναπάτε </w:t>
      </w:r>
      <w:r w:rsidRPr="00CF0D80">
        <w:rPr>
          <w:rFonts w:eastAsia="Times New Roman"/>
          <w:color w:val="212121"/>
          <w:szCs w:val="24"/>
        </w:rPr>
        <w:t>σε πορείες</w:t>
      </w:r>
      <w:r>
        <w:rPr>
          <w:rFonts w:eastAsia="Times New Roman"/>
          <w:color w:val="212121"/>
          <w:szCs w:val="24"/>
        </w:rPr>
        <w:t>,</w:t>
      </w:r>
      <w:r w:rsidRPr="00CF0D80">
        <w:rPr>
          <w:rFonts w:eastAsia="Times New Roman"/>
          <w:color w:val="212121"/>
          <w:szCs w:val="24"/>
        </w:rPr>
        <w:t xml:space="preserve"> </w:t>
      </w:r>
      <w:r>
        <w:rPr>
          <w:rFonts w:eastAsia="Times New Roman"/>
          <w:color w:val="212121"/>
          <w:szCs w:val="24"/>
        </w:rPr>
        <w:t xml:space="preserve">πιάνεστε αγκαζέ, </w:t>
      </w:r>
      <w:r w:rsidRPr="00CF0D80">
        <w:rPr>
          <w:rFonts w:eastAsia="Times New Roman"/>
          <w:color w:val="212121"/>
          <w:szCs w:val="24"/>
        </w:rPr>
        <w:t xml:space="preserve">φοράτε </w:t>
      </w:r>
      <w:r>
        <w:rPr>
          <w:rFonts w:eastAsia="Times New Roman"/>
          <w:color w:val="212121"/>
          <w:szCs w:val="24"/>
        </w:rPr>
        <w:t>τ</w:t>
      </w:r>
      <w:r w:rsidRPr="00CF0D80">
        <w:rPr>
          <w:rFonts w:eastAsia="Times New Roman"/>
          <w:color w:val="212121"/>
          <w:szCs w:val="24"/>
        </w:rPr>
        <w:t xml:space="preserve">α κόκκινα </w:t>
      </w:r>
      <w:r>
        <w:rPr>
          <w:rFonts w:eastAsia="Times New Roman"/>
          <w:color w:val="212121"/>
          <w:szCs w:val="24"/>
        </w:rPr>
        <w:t>φουλάρια σας</w:t>
      </w:r>
      <w:r w:rsidRPr="00CF0D80">
        <w:rPr>
          <w:rFonts w:eastAsia="Times New Roman"/>
          <w:color w:val="212121"/>
          <w:szCs w:val="24"/>
        </w:rPr>
        <w:t xml:space="preserve"> εκεί για να δείξετε ότι παραμένετε σοσιαλιστές</w:t>
      </w:r>
      <w:r>
        <w:rPr>
          <w:rFonts w:eastAsia="Times New Roman"/>
          <w:color w:val="212121"/>
          <w:szCs w:val="24"/>
        </w:rPr>
        <w:t xml:space="preserve">, κομμουνιστές, </w:t>
      </w:r>
      <w:r w:rsidRPr="00CF0D80">
        <w:rPr>
          <w:rFonts w:eastAsia="Times New Roman"/>
          <w:color w:val="212121"/>
          <w:szCs w:val="24"/>
        </w:rPr>
        <w:t>μαρξιστές</w:t>
      </w:r>
      <w:r>
        <w:rPr>
          <w:rFonts w:eastAsia="Times New Roman"/>
          <w:color w:val="212121"/>
          <w:szCs w:val="24"/>
        </w:rPr>
        <w:t>,</w:t>
      </w:r>
      <w:r w:rsidRPr="00CF0D80">
        <w:rPr>
          <w:rFonts w:eastAsia="Times New Roman"/>
          <w:color w:val="212121"/>
          <w:szCs w:val="24"/>
        </w:rPr>
        <w:t xml:space="preserve"> </w:t>
      </w:r>
      <w:r>
        <w:rPr>
          <w:rFonts w:eastAsia="Times New Roman"/>
          <w:color w:val="212121"/>
          <w:szCs w:val="24"/>
        </w:rPr>
        <w:t xml:space="preserve">και μετά ψηφίζετε ό,τι θέλει το ΝΑΤΟ. </w:t>
      </w:r>
    </w:p>
    <w:p w14:paraId="01A9DDFA"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Καταθέτουμε για τα </w:t>
      </w:r>
      <w:r>
        <w:rPr>
          <w:rFonts w:eastAsia="Times New Roman"/>
          <w:color w:val="212121"/>
          <w:szCs w:val="24"/>
        </w:rPr>
        <w:t>Πρακτικά</w:t>
      </w:r>
      <w:r>
        <w:rPr>
          <w:rFonts w:eastAsia="Times New Roman"/>
          <w:color w:val="212121"/>
          <w:szCs w:val="24"/>
        </w:rPr>
        <w:t xml:space="preserve"> έτ</w:t>
      </w:r>
      <w:r>
        <w:rPr>
          <w:rFonts w:eastAsia="Times New Roman"/>
          <w:color w:val="212121"/>
          <w:szCs w:val="24"/>
        </w:rPr>
        <w:t xml:space="preserve">σι για να υπάρχουν τις </w:t>
      </w:r>
      <w:r w:rsidRPr="00CF0D80">
        <w:rPr>
          <w:rFonts w:eastAsia="Times New Roman"/>
          <w:color w:val="212121"/>
          <w:szCs w:val="24"/>
        </w:rPr>
        <w:t xml:space="preserve">φωτογραφίες του συντρόφου </w:t>
      </w:r>
      <w:proofErr w:type="spellStart"/>
      <w:r>
        <w:rPr>
          <w:rFonts w:eastAsia="Times New Roman"/>
          <w:color w:val="212121"/>
          <w:szCs w:val="24"/>
        </w:rPr>
        <w:t>Πολάκη</w:t>
      </w:r>
      <w:proofErr w:type="spellEnd"/>
      <w:r>
        <w:rPr>
          <w:rFonts w:eastAsia="Times New Roman"/>
          <w:color w:val="212121"/>
          <w:szCs w:val="24"/>
        </w:rPr>
        <w:t>, που είναι στις κολεκτίβες της Ν</w:t>
      </w:r>
      <w:r w:rsidRPr="00CF0D80">
        <w:rPr>
          <w:rFonts w:eastAsia="Times New Roman"/>
          <w:color w:val="212121"/>
          <w:szCs w:val="24"/>
        </w:rPr>
        <w:t xml:space="preserve">ικαράγουας με τα </w:t>
      </w:r>
      <w:proofErr w:type="spellStart"/>
      <w:r w:rsidRPr="00CF0D80">
        <w:rPr>
          <w:rFonts w:eastAsia="Times New Roman"/>
          <w:color w:val="212121"/>
          <w:szCs w:val="24"/>
        </w:rPr>
        <w:t>καλάσνικοφ</w:t>
      </w:r>
      <w:proofErr w:type="spellEnd"/>
      <w:r w:rsidRPr="00CF0D80">
        <w:rPr>
          <w:rFonts w:eastAsia="Times New Roman"/>
          <w:color w:val="212121"/>
          <w:szCs w:val="24"/>
        </w:rPr>
        <w:t xml:space="preserve"> και </w:t>
      </w:r>
      <w:r>
        <w:rPr>
          <w:rFonts w:eastAsia="Times New Roman"/>
          <w:color w:val="212121"/>
          <w:szCs w:val="24"/>
        </w:rPr>
        <w:t xml:space="preserve">φυλάει τις φυτείες </w:t>
      </w:r>
      <w:r w:rsidRPr="00CF0D80">
        <w:rPr>
          <w:rFonts w:eastAsia="Times New Roman"/>
          <w:color w:val="212121"/>
          <w:szCs w:val="24"/>
        </w:rPr>
        <w:t xml:space="preserve">τους κακούς </w:t>
      </w:r>
      <w:r>
        <w:rPr>
          <w:rFonts w:eastAsia="Times New Roman"/>
          <w:color w:val="212121"/>
          <w:szCs w:val="24"/>
        </w:rPr>
        <w:t>Κόντρας -</w:t>
      </w:r>
      <w:r w:rsidRPr="00CF0D80">
        <w:rPr>
          <w:rFonts w:eastAsia="Times New Roman"/>
          <w:color w:val="212121"/>
          <w:szCs w:val="24"/>
        </w:rPr>
        <w:t>έτσι έλεγε</w:t>
      </w:r>
      <w:r>
        <w:rPr>
          <w:rFonts w:eastAsia="Times New Roman"/>
          <w:color w:val="212121"/>
          <w:szCs w:val="24"/>
        </w:rPr>
        <w:t>- και καταθέτουμε πάλι για τα Πρακτικά</w:t>
      </w:r>
      <w:r w:rsidRPr="00CF0D80">
        <w:rPr>
          <w:rFonts w:eastAsia="Times New Roman"/>
          <w:color w:val="212121"/>
          <w:szCs w:val="24"/>
        </w:rPr>
        <w:t xml:space="preserve"> μία πολύ ωραία φωτογραφία από το </w:t>
      </w:r>
      <w:r w:rsidRPr="00CF0D80">
        <w:rPr>
          <w:rFonts w:eastAsia="Times New Roman"/>
          <w:color w:val="212121"/>
          <w:szCs w:val="24"/>
          <w:lang w:val="en"/>
        </w:rPr>
        <w:t>tea</w:t>
      </w:r>
      <w:r w:rsidRPr="00CF0D80">
        <w:rPr>
          <w:rFonts w:eastAsia="Times New Roman"/>
          <w:color w:val="212121"/>
          <w:szCs w:val="24"/>
        </w:rPr>
        <w:t xml:space="preserve"> </w:t>
      </w:r>
      <w:r w:rsidRPr="00CF0D80">
        <w:rPr>
          <w:rFonts w:eastAsia="Times New Roman"/>
          <w:color w:val="212121"/>
          <w:szCs w:val="24"/>
          <w:lang w:val="en"/>
        </w:rPr>
        <w:t>party</w:t>
      </w:r>
      <w:r>
        <w:rPr>
          <w:rFonts w:eastAsia="Times New Roman"/>
          <w:color w:val="212121"/>
          <w:szCs w:val="24"/>
        </w:rPr>
        <w:t xml:space="preserve"> στην</w:t>
      </w:r>
      <w:r>
        <w:rPr>
          <w:rFonts w:eastAsia="Times New Roman"/>
          <w:color w:val="212121"/>
          <w:szCs w:val="24"/>
        </w:rPr>
        <w:t xml:space="preserve"> οικία </w:t>
      </w:r>
      <w:r>
        <w:rPr>
          <w:rFonts w:eastAsia="Times New Roman"/>
          <w:color w:val="212121"/>
          <w:szCs w:val="24"/>
        </w:rPr>
        <w:lastRenderedPageBreak/>
        <w:t>του Αμερικανού πρέσβη -δ</w:t>
      </w:r>
      <w:r w:rsidRPr="00CF0D80">
        <w:rPr>
          <w:rFonts w:eastAsia="Times New Roman"/>
          <w:color w:val="212121"/>
          <w:szCs w:val="24"/>
        </w:rPr>
        <w:t xml:space="preserve">εν ξέρω αν </w:t>
      </w:r>
      <w:r>
        <w:rPr>
          <w:rFonts w:eastAsia="Times New Roman"/>
          <w:color w:val="212121"/>
          <w:szCs w:val="24"/>
        </w:rPr>
        <w:t>είναι για την</w:t>
      </w:r>
      <w:r w:rsidRPr="00CF0D80">
        <w:rPr>
          <w:rFonts w:eastAsia="Times New Roman"/>
          <w:color w:val="212121"/>
          <w:szCs w:val="24"/>
        </w:rPr>
        <w:t xml:space="preserve"> 4η Ιουλίου </w:t>
      </w:r>
      <w:r>
        <w:rPr>
          <w:rFonts w:eastAsia="Times New Roman"/>
          <w:color w:val="212121"/>
          <w:szCs w:val="24"/>
        </w:rPr>
        <w:t xml:space="preserve">ή για </w:t>
      </w:r>
      <w:r w:rsidRPr="00CF0D80">
        <w:rPr>
          <w:rFonts w:eastAsia="Times New Roman"/>
          <w:color w:val="212121"/>
          <w:szCs w:val="24"/>
        </w:rPr>
        <w:t>κάποια άλλη μέρα</w:t>
      </w:r>
      <w:r>
        <w:rPr>
          <w:rFonts w:eastAsia="Times New Roman"/>
          <w:color w:val="212121"/>
          <w:szCs w:val="24"/>
        </w:rPr>
        <w:t>-</w:t>
      </w:r>
      <w:r w:rsidRPr="00CF0D80">
        <w:rPr>
          <w:rFonts w:eastAsia="Times New Roman"/>
          <w:color w:val="212121"/>
          <w:szCs w:val="24"/>
        </w:rPr>
        <w:t xml:space="preserve"> με τον </w:t>
      </w:r>
      <w:r>
        <w:rPr>
          <w:rFonts w:eastAsia="Times New Roman"/>
          <w:color w:val="212121"/>
          <w:szCs w:val="24"/>
        </w:rPr>
        <w:t>κ.</w:t>
      </w:r>
      <w:r w:rsidRPr="00CF0D80">
        <w:rPr>
          <w:rFonts w:eastAsia="Times New Roman"/>
          <w:color w:val="212121"/>
          <w:szCs w:val="24"/>
        </w:rPr>
        <w:t xml:space="preserve"> Νίκο Παππά και διάφορους άλλ</w:t>
      </w:r>
      <w:r>
        <w:rPr>
          <w:rFonts w:eastAsia="Times New Roman"/>
          <w:color w:val="212121"/>
          <w:szCs w:val="24"/>
        </w:rPr>
        <w:t xml:space="preserve">ους συντρόφους. </w:t>
      </w:r>
    </w:p>
    <w:p w14:paraId="01A9DDFB" w14:textId="77777777" w:rsidR="00887A51" w:rsidRDefault="009C255F">
      <w:pPr>
        <w:spacing w:after="0" w:line="600" w:lineRule="auto"/>
        <w:ind w:firstLine="720"/>
        <w:jc w:val="both"/>
        <w:rPr>
          <w:rFonts w:eastAsia="Times New Roman"/>
          <w:color w:val="212121"/>
          <w:szCs w:val="24"/>
        </w:rPr>
      </w:pPr>
      <w:r>
        <w:rPr>
          <w:rFonts w:eastAsia="Times New Roman" w:cs="Times New Roman"/>
          <w:szCs w:val="24"/>
        </w:rPr>
        <w:t xml:space="preserve">(Στο σημείο αυτό ο Βουλευτής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 τα Πρακτικά τις προαναφερθείσες φωτογραφίες ο</w:t>
      </w:r>
      <w:r>
        <w:rPr>
          <w:rFonts w:eastAsia="Times New Roman" w:cs="Times New Roman"/>
          <w:szCs w:val="24"/>
        </w:rPr>
        <w:t xml:space="preserve">ι οποίες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01A9DDFC"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Σ</w:t>
      </w:r>
      <w:r w:rsidRPr="00CF0D80">
        <w:rPr>
          <w:rFonts w:eastAsia="Times New Roman"/>
          <w:color w:val="212121"/>
          <w:szCs w:val="24"/>
        </w:rPr>
        <w:t>ύντροφοι</w:t>
      </w:r>
      <w:r>
        <w:rPr>
          <w:rFonts w:eastAsia="Times New Roman"/>
          <w:color w:val="212121"/>
          <w:szCs w:val="24"/>
        </w:rPr>
        <w:t xml:space="preserve">, επιχειρηματολογήστε σήμερα -έναν </w:t>
      </w:r>
      <w:r w:rsidRPr="00CF0D80">
        <w:rPr>
          <w:rFonts w:eastAsia="Times New Roman"/>
          <w:color w:val="212121"/>
          <w:szCs w:val="24"/>
        </w:rPr>
        <w:t>ή δύο ομιλητές θα έχετε</w:t>
      </w:r>
      <w:r>
        <w:rPr>
          <w:rFonts w:eastAsia="Times New Roman"/>
          <w:color w:val="212121"/>
          <w:szCs w:val="24"/>
        </w:rPr>
        <w:t>-</w:t>
      </w:r>
      <w:r w:rsidRPr="00CF0D80">
        <w:rPr>
          <w:rFonts w:eastAsia="Times New Roman"/>
          <w:color w:val="212121"/>
          <w:szCs w:val="24"/>
        </w:rPr>
        <w:t xml:space="preserve"> υπέρ του ΝΑΤΟ και αφήστε </w:t>
      </w:r>
      <w:r>
        <w:rPr>
          <w:rFonts w:eastAsia="Times New Roman"/>
          <w:color w:val="212121"/>
          <w:szCs w:val="24"/>
        </w:rPr>
        <w:t xml:space="preserve">τώρα τα περί </w:t>
      </w:r>
      <w:proofErr w:type="spellStart"/>
      <w:r>
        <w:rPr>
          <w:rFonts w:eastAsia="Times New Roman"/>
          <w:color w:val="212121"/>
          <w:szCs w:val="24"/>
        </w:rPr>
        <w:t>αντιιμπεριαλισμού</w:t>
      </w:r>
      <w:proofErr w:type="spellEnd"/>
      <w:r w:rsidRPr="00CF0D80">
        <w:rPr>
          <w:rFonts w:eastAsia="Times New Roman"/>
          <w:color w:val="212121"/>
          <w:szCs w:val="24"/>
        </w:rPr>
        <w:t xml:space="preserve"> και όλα αυτά</w:t>
      </w:r>
      <w:r>
        <w:rPr>
          <w:rFonts w:eastAsia="Times New Roman"/>
          <w:color w:val="212121"/>
          <w:szCs w:val="24"/>
        </w:rPr>
        <w:t>.</w:t>
      </w:r>
    </w:p>
    <w:p w14:paraId="01A9DDFD"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Όσο για</w:t>
      </w:r>
      <w:r>
        <w:rPr>
          <w:rFonts w:eastAsia="Times New Roman"/>
          <w:color w:val="212121"/>
          <w:szCs w:val="24"/>
        </w:rPr>
        <w:t xml:space="preserve"> εσάς,</w:t>
      </w:r>
      <w:r w:rsidRPr="00CF0D80">
        <w:rPr>
          <w:rFonts w:eastAsia="Times New Roman"/>
          <w:color w:val="212121"/>
          <w:szCs w:val="24"/>
        </w:rPr>
        <w:t xml:space="preserve"> κύριοι της Νέας Δημοκρατίας</w:t>
      </w:r>
      <w:r>
        <w:rPr>
          <w:rFonts w:eastAsia="Times New Roman"/>
          <w:color w:val="212121"/>
          <w:szCs w:val="24"/>
        </w:rPr>
        <w:t>,</w:t>
      </w:r>
      <w:r w:rsidRPr="00CF0D80">
        <w:rPr>
          <w:rFonts w:eastAsia="Times New Roman"/>
          <w:color w:val="212121"/>
          <w:szCs w:val="24"/>
        </w:rPr>
        <w:t xml:space="preserve"> πείτε </w:t>
      </w:r>
      <w:r>
        <w:rPr>
          <w:rFonts w:eastAsia="Times New Roman"/>
          <w:color w:val="212121"/>
          <w:szCs w:val="24"/>
        </w:rPr>
        <w:t>ξεκάθαρα π</w:t>
      </w:r>
      <w:r w:rsidRPr="00CF0D80">
        <w:rPr>
          <w:rFonts w:eastAsia="Times New Roman"/>
          <w:color w:val="212121"/>
          <w:szCs w:val="24"/>
        </w:rPr>
        <w:t>οια ήταν η εθνική σας θέση</w:t>
      </w:r>
      <w:r>
        <w:rPr>
          <w:rFonts w:eastAsia="Times New Roman"/>
          <w:color w:val="212121"/>
          <w:szCs w:val="24"/>
        </w:rPr>
        <w:t>,</w:t>
      </w:r>
      <w:r w:rsidRPr="00CF0D80">
        <w:rPr>
          <w:rFonts w:eastAsia="Times New Roman"/>
          <w:color w:val="212121"/>
          <w:szCs w:val="24"/>
        </w:rPr>
        <w:t xml:space="preserve"> </w:t>
      </w:r>
      <w:r>
        <w:rPr>
          <w:rFonts w:eastAsia="Times New Roman"/>
          <w:color w:val="212121"/>
          <w:szCs w:val="24"/>
        </w:rPr>
        <w:t>γιατί από σας ξεκίνησε το κακό γ</w:t>
      </w:r>
      <w:r w:rsidRPr="00CF0D80">
        <w:rPr>
          <w:rFonts w:eastAsia="Times New Roman"/>
          <w:color w:val="212121"/>
          <w:szCs w:val="24"/>
        </w:rPr>
        <w:t>ια να λέ</w:t>
      </w:r>
      <w:r>
        <w:rPr>
          <w:rFonts w:eastAsia="Times New Roman"/>
          <w:color w:val="212121"/>
          <w:szCs w:val="24"/>
        </w:rPr>
        <w:t xml:space="preserve">με τα πράγματα με το όνομα τους. Είχατε αποδεχτεί τη σύνθετη ονομασία. Πείτε είστε </w:t>
      </w:r>
      <w:r w:rsidRPr="00CF0D80">
        <w:rPr>
          <w:rFonts w:eastAsia="Times New Roman"/>
          <w:color w:val="212121"/>
          <w:szCs w:val="24"/>
        </w:rPr>
        <w:t>υπέρ ή κατά της σύνθετης ονομασίας με γεωγραφικό</w:t>
      </w:r>
      <w:r>
        <w:rPr>
          <w:rFonts w:eastAsia="Times New Roman"/>
          <w:color w:val="212121"/>
          <w:szCs w:val="24"/>
        </w:rPr>
        <w:t xml:space="preserve"> ή άλλο</w:t>
      </w:r>
      <w:r w:rsidRPr="00CF0D80">
        <w:rPr>
          <w:rFonts w:eastAsia="Times New Roman"/>
          <w:color w:val="212121"/>
          <w:szCs w:val="24"/>
        </w:rPr>
        <w:t xml:space="preserve"> προσδιορισμό για τα Σκόπια</w:t>
      </w:r>
      <w:r>
        <w:rPr>
          <w:rFonts w:eastAsia="Times New Roman"/>
          <w:color w:val="212121"/>
          <w:szCs w:val="24"/>
        </w:rPr>
        <w:t>; Ν</w:t>
      </w:r>
      <w:r w:rsidRPr="00CF0D80">
        <w:rPr>
          <w:rFonts w:eastAsia="Times New Roman"/>
          <w:color w:val="212121"/>
          <w:szCs w:val="24"/>
        </w:rPr>
        <w:t xml:space="preserve">α υπάρχει </w:t>
      </w:r>
      <w:r>
        <w:rPr>
          <w:rFonts w:eastAsia="Times New Roman"/>
          <w:color w:val="212121"/>
          <w:szCs w:val="24"/>
        </w:rPr>
        <w:t xml:space="preserve">η </w:t>
      </w:r>
      <w:r w:rsidRPr="00CF0D80">
        <w:rPr>
          <w:rFonts w:eastAsia="Times New Roman"/>
          <w:color w:val="212121"/>
          <w:szCs w:val="24"/>
        </w:rPr>
        <w:t xml:space="preserve">λέξη </w:t>
      </w:r>
      <w:r>
        <w:rPr>
          <w:rFonts w:eastAsia="Times New Roman"/>
          <w:color w:val="212121"/>
          <w:szCs w:val="24"/>
        </w:rPr>
        <w:t>«</w:t>
      </w:r>
      <w:r w:rsidRPr="00CF0D80">
        <w:rPr>
          <w:rFonts w:eastAsia="Times New Roman"/>
          <w:color w:val="212121"/>
          <w:szCs w:val="24"/>
        </w:rPr>
        <w:t>Μακεδονία</w:t>
      </w:r>
      <w:r>
        <w:rPr>
          <w:rFonts w:eastAsia="Times New Roman"/>
          <w:color w:val="212121"/>
          <w:szCs w:val="24"/>
        </w:rPr>
        <w:t>»</w:t>
      </w:r>
      <w:r w:rsidRPr="00CF0D80">
        <w:rPr>
          <w:rFonts w:eastAsia="Times New Roman"/>
          <w:color w:val="212121"/>
          <w:szCs w:val="24"/>
        </w:rPr>
        <w:t xml:space="preserve"> </w:t>
      </w:r>
      <w:r>
        <w:rPr>
          <w:rFonts w:eastAsia="Times New Roman"/>
          <w:color w:val="212121"/>
          <w:szCs w:val="24"/>
        </w:rPr>
        <w:t>σ</w:t>
      </w:r>
      <w:r w:rsidRPr="00CF0D80">
        <w:rPr>
          <w:rFonts w:eastAsia="Times New Roman"/>
          <w:color w:val="212121"/>
          <w:szCs w:val="24"/>
        </w:rPr>
        <w:t>την ονομασία του γειτονικού κρατιδίου</w:t>
      </w:r>
      <w:r>
        <w:rPr>
          <w:rFonts w:eastAsia="Times New Roman"/>
          <w:color w:val="212121"/>
          <w:szCs w:val="24"/>
        </w:rPr>
        <w:t>; Ναι ή όχι;</w:t>
      </w:r>
    </w:p>
    <w:p w14:paraId="01A9DDFE"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lastRenderedPageBreak/>
        <w:t xml:space="preserve">Για να </w:t>
      </w:r>
      <w:r w:rsidRPr="00CF0D80">
        <w:rPr>
          <w:rFonts w:eastAsia="Times New Roman"/>
          <w:color w:val="212121"/>
          <w:szCs w:val="24"/>
        </w:rPr>
        <w:t>μην πούμε για όλα τα υπόλοιπα και το παρασκήνιο των τελευταίων ημερών</w:t>
      </w:r>
      <w:r>
        <w:rPr>
          <w:rFonts w:eastAsia="Times New Roman"/>
          <w:color w:val="212121"/>
          <w:szCs w:val="24"/>
        </w:rPr>
        <w:t xml:space="preserve">. Ενώ πριν από τη συζήτηση για τη </w:t>
      </w:r>
      <w:r>
        <w:rPr>
          <w:rFonts w:eastAsia="Times New Roman"/>
          <w:color w:val="212121"/>
          <w:szCs w:val="24"/>
        </w:rPr>
        <w:t>σ</w:t>
      </w:r>
      <w:r w:rsidRPr="00CF0D80">
        <w:rPr>
          <w:rFonts w:eastAsia="Times New Roman"/>
          <w:color w:val="212121"/>
          <w:szCs w:val="24"/>
        </w:rPr>
        <w:t xml:space="preserve">υμφωνία </w:t>
      </w:r>
      <w:r>
        <w:rPr>
          <w:rFonts w:eastAsia="Times New Roman"/>
          <w:color w:val="212121"/>
          <w:szCs w:val="24"/>
        </w:rPr>
        <w:t>-</w:t>
      </w:r>
      <w:r w:rsidRPr="00CF0D80">
        <w:rPr>
          <w:rFonts w:eastAsia="Times New Roman"/>
          <w:color w:val="212121"/>
          <w:szCs w:val="24"/>
        </w:rPr>
        <w:t>εντός πολλών εισαγω</w:t>
      </w:r>
      <w:r w:rsidRPr="00CF0D80">
        <w:rPr>
          <w:rFonts w:eastAsia="Times New Roman"/>
          <w:color w:val="212121"/>
          <w:szCs w:val="24"/>
        </w:rPr>
        <w:t>γικών</w:t>
      </w:r>
      <w:r>
        <w:rPr>
          <w:rFonts w:eastAsia="Times New Roman"/>
          <w:color w:val="212121"/>
          <w:szCs w:val="24"/>
        </w:rPr>
        <w:t>-</w:t>
      </w:r>
      <w:r w:rsidRPr="00CF0D80">
        <w:rPr>
          <w:rFonts w:eastAsia="Times New Roman"/>
          <w:color w:val="212121"/>
          <w:szCs w:val="24"/>
        </w:rPr>
        <w:t xml:space="preserve"> των Πρεσπών είχατε </w:t>
      </w:r>
      <w:r>
        <w:rPr>
          <w:rFonts w:eastAsia="Times New Roman"/>
          <w:color w:val="212121"/>
          <w:szCs w:val="24"/>
        </w:rPr>
        <w:t>σηκώσει πολύ ψηλά τον πήχη της αντίστασης, ξ</w:t>
      </w:r>
      <w:r w:rsidRPr="00CF0D80">
        <w:rPr>
          <w:rFonts w:eastAsia="Times New Roman"/>
          <w:color w:val="212121"/>
          <w:szCs w:val="24"/>
        </w:rPr>
        <w:t xml:space="preserve">αφνικά </w:t>
      </w:r>
      <w:r>
        <w:rPr>
          <w:rFonts w:eastAsia="Times New Roman"/>
          <w:color w:val="212121"/>
          <w:szCs w:val="24"/>
        </w:rPr>
        <w:t>«</w:t>
      </w:r>
      <w:proofErr w:type="spellStart"/>
      <w:r>
        <w:rPr>
          <w:rFonts w:eastAsia="Times New Roman"/>
          <w:color w:val="212121"/>
          <w:szCs w:val="24"/>
        </w:rPr>
        <w:t>κράτει</w:t>
      </w:r>
      <w:proofErr w:type="spellEnd"/>
      <w:r w:rsidRPr="00CF0D80">
        <w:rPr>
          <w:rFonts w:eastAsia="Times New Roman"/>
          <w:color w:val="212121"/>
          <w:szCs w:val="24"/>
        </w:rPr>
        <w:t xml:space="preserve"> τις μηχανές</w:t>
      </w:r>
      <w:r>
        <w:rPr>
          <w:rFonts w:eastAsia="Times New Roman"/>
          <w:color w:val="212121"/>
          <w:szCs w:val="24"/>
        </w:rPr>
        <w:t>»</w:t>
      </w:r>
      <w:r w:rsidRPr="00CF0D80">
        <w:rPr>
          <w:rFonts w:eastAsia="Times New Roman"/>
          <w:color w:val="212121"/>
          <w:szCs w:val="24"/>
        </w:rPr>
        <w:t xml:space="preserve"> και πέρασαν όλα όμορφα και ωραία χωρίς να διαμαρτυρηθεί κανένας</w:t>
      </w:r>
      <w:r>
        <w:rPr>
          <w:rFonts w:eastAsia="Times New Roman"/>
          <w:color w:val="212121"/>
          <w:szCs w:val="24"/>
        </w:rPr>
        <w:t>!</w:t>
      </w:r>
    </w:p>
    <w:p w14:paraId="01A9DDFF"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Όσο για τον κ.</w:t>
      </w:r>
      <w:r w:rsidRPr="00CF0D80">
        <w:rPr>
          <w:rFonts w:eastAsia="Times New Roman"/>
          <w:color w:val="212121"/>
          <w:szCs w:val="24"/>
        </w:rPr>
        <w:t xml:space="preserve"> Καμμένο </w:t>
      </w:r>
      <w:r>
        <w:rPr>
          <w:rFonts w:eastAsia="Times New Roman"/>
          <w:color w:val="212121"/>
          <w:szCs w:val="24"/>
        </w:rPr>
        <w:t>τον Π</w:t>
      </w:r>
      <w:r w:rsidRPr="00CF0D80">
        <w:rPr>
          <w:rFonts w:eastAsia="Times New Roman"/>
          <w:color w:val="212121"/>
          <w:szCs w:val="24"/>
        </w:rPr>
        <w:t>ρόεδρο</w:t>
      </w:r>
      <w:r>
        <w:rPr>
          <w:rFonts w:eastAsia="Times New Roman"/>
          <w:color w:val="212121"/>
          <w:szCs w:val="24"/>
        </w:rPr>
        <w:t xml:space="preserve"> των </w:t>
      </w:r>
      <w:r>
        <w:rPr>
          <w:rFonts w:eastAsia="Times New Roman"/>
          <w:color w:val="212121"/>
          <w:szCs w:val="24"/>
        </w:rPr>
        <w:t>Α</w:t>
      </w:r>
      <w:r w:rsidRPr="00CF0D80">
        <w:rPr>
          <w:rFonts w:eastAsia="Times New Roman"/>
          <w:color w:val="212121"/>
          <w:szCs w:val="24"/>
        </w:rPr>
        <w:t>νεξ</w:t>
      </w:r>
      <w:r>
        <w:rPr>
          <w:rFonts w:eastAsia="Times New Roman"/>
          <w:color w:val="212121"/>
          <w:szCs w:val="24"/>
        </w:rPr>
        <w:t>α</w:t>
      </w:r>
      <w:r w:rsidRPr="00CF0D80">
        <w:rPr>
          <w:rFonts w:eastAsia="Times New Roman"/>
          <w:color w:val="212121"/>
          <w:szCs w:val="24"/>
        </w:rPr>
        <w:t>ρτ</w:t>
      </w:r>
      <w:r>
        <w:rPr>
          <w:rFonts w:eastAsia="Times New Roman"/>
          <w:color w:val="212121"/>
          <w:szCs w:val="24"/>
        </w:rPr>
        <w:t>ή</w:t>
      </w:r>
      <w:r w:rsidRPr="00CF0D80">
        <w:rPr>
          <w:rFonts w:eastAsia="Times New Roman"/>
          <w:color w:val="212121"/>
          <w:szCs w:val="24"/>
        </w:rPr>
        <w:t xml:space="preserve">των </w:t>
      </w:r>
      <w:r w:rsidRPr="00CF0D80">
        <w:rPr>
          <w:rFonts w:eastAsia="Times New Roman"/>
          <w:color w:val="212121"/>
          <w:szCs w:val="24"/>
        </w:rPr>
        <w:t xml:space="preserve">Ελλήνων </w:t>
      </w:r>
      <w:r>
        <w:rPr>
          <w:rFonts w:eastAsia="Times New Roman"/>
          <w:color w:val="212121"/>
          <w:szCs w:val="24"/>
        </w:rPr>
        <w:t xml:space="preserve">που χθες στην </w:t>
      </w:r>
      <w:r>
        <w:rPr>
          <w:rFonts w:eastAsia="Times New Roman"/>
          <w:color w:val="212121"/>
          <w:szCs w:val="24"/>
        </w:rPr>
        <w:t>επιτροπή</w:t>
      </w:r>
      <w:r>
        <w:rPr>
          <w:rFonts w:eastAsia="Times New Roman"/>
          <w:color w:val="212121"/>
          <w:szCs w:val="24"/>
        </w:rPr>
        <w:t>, α</w:t>
      </w:r>
      <w:r w:rsidRPr="00CF0D80">
        <w:rPr>
          <w:rFonts w:eastAsia="Times New Roman"/>
          <w:color w:val="212121"/>
          <w:szCs w:val="24"/>
        </w:rPr>
        <w:t>ναφερόμεν</w:t>
      </w:r>
      <w:r w:rsidRPr="00CF0D80">
        <w:rPr>
          <w:rFonts w:eastAsia="Times New Roman"/>
          <w:color w:val="212121"/>
          <w:szCs w:val="24"/>
        </w:rPr>
        <w:t xml:space="preserve">ος </w:t>
      </w:r>
      <w:r>
        <w:rPr>
          <w:rFonts w:eastAsia="Times New Roman"/>
          <w:color w:val="212121"/>
          <w:szCs w:val="24"/>
        </w:rPr>
        <w:t>σε εμάς</w:t>
      </w:r>
      <w:r w:rsidRPr="00CF0D80">
        <w:rPr>
          <w:rFonts w:eastAsia="Times New Roman"/>
          <w:color w:val="212121"/>
          <w:szCs w:val="24"/>
        </w:rPr>
        <w:t xml:space="preserve"> μιλούσε για τους απογ</w:t>
      </w:r>
      <w:r>
        <w:rPr>
          <w:rFonts w:eastAsia="Times New Roman"/>
          <w:color w:val="212121"/>
          <w:szCs w:val="24"/>
        </w:rPr>
        <w:t>όνους των κομιτατζήδων και αυτούς</w:t>
      </w:r>
      <w:r w:rsidRPr="00CF0D80">
        <w:rPr>
          <w:rFonts w:eastAsia="Times New Roman"/>
          <w:color w:val="212121"/>
          <w:szCs w:val="24"/>
        </w:rPr>
        <w:t xml:space="preserve"> που πολέμησαν </w:t>
      </w:r>
      <w:r>
        <w:rPr>
          <w:rFonts w:eastAsia="Times New Roman"/>
          <w:color w:val="212121"/>
          <w:szCs w:val="24"/>
        </w:rPr>
        <w:t xml:space="preserve">με </w:t>
      </w:r>
      <w:r w:rsidRPr="00CF0D80">
        <w:rPr>
          <w:rFonts w:eastAsia="Times New Roman"/>
          <w:color w:val="212121"/>
          <w:szCs w:val="24"/>
        </w:rPr>
        <w:t>τους κομιτατζήδες εναντίον των Ελλήνων</w:t>
      </w:r>
      <w:r>
        <w:rPr>
          <w:rFonts w:eastAsia="Times New Roman"/>
          <w:color w:val="212121"/>
          <w:szCs w:val="24"/>
        </w:rPr>
        <w:t>,</w:t>
      </w:r>
      <w:r w:rsidRPr="00CF0D80">
        <w:rPr>
          <w:rFonts w:eastAsia="Times New Roman"/>
          <w:color w:val="212121"/>
          <w:szCs w:val="24"/>
        </w:rPr>
        <w:t xml:space="preserve"> να δούμε τα </w:t>
      </w:r>
      <w:r>
        <w:rPr>
          <w:rFonts w:eastAsia="Times New Roman"/>
          <w:color w:val="212121"/>
          <w:szCs w:val="24"/>
          <w:lang w:val="en-US"/>
        </w:rPr>
        <w:t>p</w:t>
      </w:r>
      <w:r w:rsidRPr="009524FA">
        <w:rPr>
          <w:rFonts w:eastAsia="Times New Roman"/>
          <w:color w:val="212121"/>
          <w:szCs w:val="24"/>
        </w:rPr>
        <w:t>-</w:t>
      </w:r>
      <w:r>
        <w:rPr>
          <w:rFonts w:eastAsia="Times New Roman"/>
          <w:color w:val="212121"/>
          <w:szCs w:val="24"/>
          <w:lang w:val="en-US"/>
        </w:rPr>
        <w:t>book</w:t>
      </w:r>
      <w:r w:rsidRPr="000D19A2">
        <w:rPr>
          <w:rFonts w:eastAsia="Times New Roman"/>
          <w:color w:val="212121"/>
          <w:szCs w:val="24"/>
        </w:rPr>
        <w:t xml:space="preserve"> </w:t>
      </w:r>
      <w:r w:rsidRPr="00CF0D80">
        <w:rPr>
          <w:rFonts w:eastAsia="Times New Roman"/>
          <w:color w:val="212121"/>
          <w:szCs w:val="24"/>
        </w:rPr>
        <w:t xml:space="preserve">του καθενός τον ελληνικό στρατό και αν θέλει </w:t>
      </w:r>
      <w:r>
        <w:rPr>
          <w:rFonts w:eastAsia="Times New Roman"/>
          <w:color w:val="212121"/>
          <w:szCs w:val="24"/>
        </w:rPr>
        <w:t>ας γυρίσουμε</w:t>
      </w:r>
      <w:r w:rsidRPr="00CF0D80">
        <w:rPr>
          <w:rFonts w:eastAsia="Times New Roman"/>
          <w:color w:val="212121"/>
          <w:szCs w:val="24"/>
        </w:rPr>
        <w:t xml:space="preserve"> πίσω να </w:t>
      </w:r>
      <w:r>
        <w:rPr>
          <w:rFonts w:eastAsia="Times New Roman"/>
          <w:color w:val="212121"/>
          <w:szCs w:val="24"/>
        </w:rPr>
        <w:t>δούμε και με ποιους πολέμησαν ο</w:t>
      </w:r>
      <w:r w:rsidRPr="00CF0D80">
        <w:rPr>
          <w:rFonts w:eastAsia="Times New Roman"/>
          <w:color w:val="212121"/>
          <w:szCs w:val="24"/>
        </w:rPr>
        <w:t xml:space="preserve">ι </w:t>
      </w:r>
      <w:r>
        <w:rPr>
          <w:rFonts w:eastAsia="Times New Roman"/>
          <w:color w:val="212121"/>
          <w:szCs w:val="24"/>
        </w:rPr>
        <w:t xml:space="preserve">πατεράδες και </w:t>
      </w:r>
      <w:r>
        <w:rPr>
          <w:rFonts w:eastAsia="Times New Roman"/>
          <w:color w:val="212121"/>
          <w:szCs w:val="24"/>
        </w:rPr>
        <w:t>οι παππούδες μας και ο</w:t>
      </w:r>
      <w:r w:rsidRPr="00CF0D80">
        <w:rPr>
          <w:rFonts w:eastAsia="Times New Roman"/>
          <w:color w:val="212121"/>
          <w:szCs w:val="24"/>
        </w:rPr>
        <w:t>ι πατεράδες και οι παπ</w:t>
      </w:r>
      <w:r>
        <w:rPr>
          <w:rFonts w:eastAsia="Times New Roman"/>
          <w:color w:val="212121"/>
          <w:szCs w:val="24"/>
        </w:rPr>
        <w:t xml:space="preserve">πούδες άλλων και με ποιους ήταν. </w:t>
      </w:r>
    </w:p>
    <w:p w14:paraId="01A9DE00"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Είχατε την ευκαιρία, κύριοι των Ανεξαρτήτων Ελλήνων, να γίνετε</w:t>
      </w:r>
      <w:r w:rsidRPr="00CF0D80">
        <w:rPr>
          <w:rFonts w:eastAsia="Times New Roman"/>
          <w:color w:val="212121"/>
          <w:szCs w:val="24"/>
        </w:rPr>
        <w:t xml:space="preserve"> ήρωες το καλοκαίρι</w:t>
      </w:r>
      <w:r>
        <w:rPr>
          <w:rFonts w:eastAsia="Times New Roman"/>
          <w:color w:val="212121"/>
          <w:szCs w:val="24"/>
        </w:rPr>
        <w:t>,</w:t>
      </w:r>
      <w:r w:rsidRPr="00CF0D80">
        <w:rPr>
          <w:rFonts w:eastAsia="Times New Roman"/>
          <w:color w:val="212121"/>
          <w:szCs w:val="24"/>
        </w:rPr>
        <w:t xml:space="preserve"> να ρίξετε αυτή</w:t>
      </w:r>
      <w:r>
        <w:rPr>
          <w:rFonts w:eastAsia="Times New Roman"/>
          <w:color w:val="212121"/>
          <w:szCs w:val="24"/>
        </w:rPr>
        <w:t>ν</w:t>
      </w:r>
      <w:r w:rsidRPr="00CF0D80">
        <w:rPr>
          <w:rFonts w:eastAsia="Times New Roman"/>
          <w:color w:val="212121"/>
          <w:szCs w:val="24"/>
        </w:rPr>
        <w:t xml:space="preserve"> την κυβέρνηση</w:t>
      </w:r>
      <w:r>
        <w:rPr>
          <w:rFonts w:eastAsia="Times New Roman"/>
          <w:color w:val="212121"/>
          <w:szCs w:val="24"/>
        </w:rPr>
        <w:t>,</w:t>
      </w:r>
      <w:r w:rsidRPr="00CF0D80">
        <w:rPr>
          <w:rFonts w:eastAsia="Times New Roman"/>
          <w:color w:val="212121"/>
          <w:szCs w:val="24"/>
        </w:rPr>
        <w:t xml:space="preserve"> βάσει των </w:t>
      </w:r>
      <w:r>
        <w:rPr>
          <w:rFonts w:eastAsia="Times New Roman"/>
          <w:color w:val="212121"/>
          <w:szCs w:val="24"/>
        </w:rPr>
        <w:t>«</w:t>
      </w:r>
      <w:r w:rsidRPr="00CF0D80">
        <w:rPr>
          <w:rFonts w:eastAsia="Times New Roman"/>
          <w:color w:val="212121"/>
          <w:szCs w:val="24"/>
        </w:rPr>
        <w:t>κόκκινων γραμμών</w:t>
      </w:r>
      <w:r>
        <w:rPr>
          <w:rFonts w:eastAsia="Times New Roman"/>
          <w:color w:val="212121"/>
          <w:szCs w:val="24"/>
        </w:rPr>
        <w:t xml:space="preserve">» σας, όπως τις </w:t>
      </w:r>
      <w:r w:rsidRPr="00CF0D80">
        <w:rPr>
          <w:rFonts w:eastAsia="Times New Roman"/>
          <w:color w:val="212121"/>
          <w:szCs w:val="24"/>
        </w:rPr>
        <w:t>λέτε</w:t>
      </w:r>
      <w:r>
        <w:rPr>
          <w:rFonts w:eastAsia="Times New Roman"/>
          <w:color w:val="212121"/>
          <w:szCs w:val="24"/>
        </w:rPr>
        <w:t>. Βέβαια, οι γραμ</w:t>
      </w:r>
      <w:r>
        <w:rPr>
          <w:rFonts w:eastAsia="Times New Roman"/>
          <w:color w:val="212121"/>
          <w:szCs w:val="24"/>
        </w:rPr>
        <w:t>μές σ</w:t>
      </w:r>
      <w:r w:rsidRPr="00CF0D80">
        <w:rPr>
          <w:rFonts w:eastAsia="Times New Roman"/>
          <w:color w:val="212121"/>
          <w:szCs w:val="24"/>
        </w:rPr>
        <w:t>ας έχουν μεταμορφωθεί σε κάτι ά</w:t>
      </w:r>
      <w:r>
        <w:rPr>
          <w:rFonts w:eastAsia="Times New Roman"/>
          <w:color w:val="212121"/>
          <w:szCs w:val="24"/>
        </w:rPr>
        <w:t>λλα κόκκινα πράγματα, αλλά αυτό τ</w:t>
      </w:r>
      <w:r w:rsidRPr="00CF0D80">
        <w:rPr>
          <w:rFonts w:eastAsia="Times New Roman"/>
          <w:color w:val="212121"/>
          <w:szCs w:val="24"/>
        </w:rPr>
        <w:t>έλος</w:t>
      </w:r>
      <w:r>
        <w:rPr>
          <w:rFonts w:eastAsia="Times New Roman"/>
          <w:color w:val="212121"/>
          <w:szCs w:val="24"/>
        </w:rPr>
        <w:t xml:space="preserve"> πάντων είναι μία άλλη δουλειά.</w:t>
      </w:r>
    </w:p>
    <w:p w14:paraId="01A9DE01"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lastRenderedPageBreak/>
        <w:t xml:space="preserve">Για λίγους μήνες ακόμα εξουσία, κύριοι της </w:t>
      </w:r>
      <w:r>
        <w:rPr>
          <w:rFonts w:eastAsia="Times New Roman"/>
          <w:color w:val="212121"/>
          <w:szCs w:val="24"/>
        </w:rPr>
        <w:t>συγκυβέρνησης</w:t>
      </w:r>
      <w:r w:rsidRPr="00CF0D80">
        <w:rPr>
          <w:rFonts w:eastAsia="Times New Roman"/>
          <w:color w:val="212121"/>
          <w:szCs w:val="24"/>
        </w:rPr>
        <w:t xml:space="preserve"> και πλέον </w:t>
      </w:r>
      <w:r>
        <w:rPr>
          <w:rFonts w:eastAsia="Times New Roman"/>
          <w:color w:val="212121"/>
          <w:szCs w:val="24"/>
        </w:rPr>
        <w:t>της Κυβέρνησης</w:t>
      </w:r>
      <w:r w:rsidRPr="00CF0D80">
        <w:rPr>
          <w:rFonts w:eastAsia="Times New Roman"/>
          <w:color w:val="212121"/>
          <w:szCs w:val="24"/>
        </w:rPr>
        <w:t xml:space="preserve"> των </w:t>
      </w:r>
      <w:proofErr w:type="spellStart"/>
      <w:r>
        <w:rPr>
          <w:rFonts w:eastAsia="Times New Roman"/>
          <w:color w:val="212121"/>
          <w:szCs w:val="24"/>
        </w:rPr>
        <w:t>εκατόν</w:t>
      </w:r>
      <w:proofErr w:type="spellEnd"/>
      <w:r>
        <w:rPr>
          <w:rFonts w:eastAsia="Times New Roman"/>
          <w:color w:val="212121"/>
          <w:szCs w:val="24"/>
        </w:rPr>
        <w:t xml:space="preserve"> σαράντα πέντε</w:t>
      </w:r>
      <w:r w:rsidRPr="00CF0D80">
        <w:rPr>
          <w:rFonts w:eastAsia="Times New Roman"/>
          <w:color w:val="212121"/>
          <w:szCs w:val="24"/>
        </w:rPr>
        <w:t xml:space="preserve"> και των δύο</w:t>
      </w:r>
      <w:r>
        <w:rPr>
          <w:rFonts w:eastAsia="Times New Roman"/>
          <w:color w:val="212121"/>
          <w:szCs w:val="24"/>
        </w:rPr>
        <w:t>,</w:t>
      </w:r>
      <w:r w:rsidRPr="00CF0D80">
        <w:rPr>
          <w:rFonts w:eastAsia="Times New Roman"/>
          <w:color w:val="212121"/>
          <w:szCs w:val="24"/>
        </w:rPr>
        <w:t xml:space="preserve"> τριών βουλευτών που παίζουν μπα</w:t>
      </w:r>
      <w:r w:rsidRPr="00CF0D80">
        <w:rPr>
          <w:rFonts w:eastAsia="Times New Roman"/>
          <w:color w:val="212121"/>
          <w:szCs w:val="24"/>
        </w:rPr>
        <w:t>λαντέρ σε δύο κόμματα</w:t>
      </w:r>
      <w:r>
        <w:rPr>
          <w:rFonts w:eastAsia="Times New Roman"/>
          <w:color w:val="212121"/>
          <w:szCs w:val="24"/>
        </w:rPr>
        <w:t>, π</w:t>
      </w:r>
      <w:r w:rsidRPr="00CF0D80">
        <w:rPr>
          <w:rFonts w:eastAsia="Times New Roman"/>
          <w:color w:val="212121"/>
          <w:szCs w:val="24"/>
        </w:rPr>
        <w:t>αίζουν και κυβέρνηση και αντιπολίτευση</w:t>
      </w:r>
      <w:r>
        <w:rPr>
          <w:rFonts w:eastAsia="Times New Roman"/>
          <w:color w:val="212121"/>
          <w:szCs w:val="24"/>
        </w:rPr>
        <w:t xml:space="preserve"> -μιλάμε ότι συμβαίνουν απίστευτα πράγματα- έχετε </w:t>
      </w:r>
      <w:r w:rsidRPr="00CF0D80">
        <w:rPr>
          <w:rFonts w:eastAsia="Times New Roman"/>
          <w:color w:val="212121"/>
          <w:szCs w:val="24"/>
        </w:rPr>
        <w:t>ξεπουλήσει τα πάντα και από ό</w:t>
      </w:r>
      <w:r>
        <w:rPr>
          <w:rFonts w:eastAsia="Times New Roman"/>
          <w:color w:val="212121"/>
          <w:szCs w:val="24"/>
        </w:rPr>
        <w:t>,</w:t>
      </w:r>
      <w:r w:rsidRPr="00CF0D80">
        <w:rPr>
          <w:rFonts w:eastAsia="Times New Roman"/>
          <w:color w:val="212121"/>
          <w:szCs w:val="24"/>
        </w:rPr>
        <w:t>τι φαίνεται ετοιμάζεστε να ξεπουλήσετε και ακόμα περισσότερο</w:t>
      </w:r>
      <w:r>
        <w:rPr>
          <w:rFonts w:eastAsia="Times New Roman"/>
          <w:color w:val="212121"/>
          <w:szCs w:val="24"/>
        </w:rPr>
        <w:t>,</w:t>
      </w:r>
      <w:r w:rsidRPr="00CF0D80">
        <w:rPr>
          <w:rFonts w:eastAsia="Times New Roman"/>
          <w:color w:val="212121"/>
          <w:szCs w:val="24"/>
        </w:rPr>
        <w:t xml:space="preserve"> γιατί πολύ απλά </w:t>
      </w:r>
      <w:r>
        <w:rPr>
          <w:rFonts w:eastAsia="Times New Roman"/>
          <w:color w:val="212121"/>
          <w:szCs w:val="24"/>
        </w:rPr>
        <w:t>η</w:t>
      </w:r>
      <w:r w:rsidRPr="00CF0D80">
        <w:rPr>
          <w:rFonts w:eastAsia="Times New Roman"/>
          <w:color w:val="212121"/>
          <w:szCs w:val="24"/>
        </w:rPr>
        <w:t xml:space="preserve"> </w:t>
      </w:r>
      <w:r>
        <w:rPr>
          <w:rFonts w:eastAsia="Times New Roman"/>
          <w:color w:val="212121"/>
          <w:szCs w:val="24"/>
        </w:rPr>
        <w:t>Α</w:t>
      </w:r>
      <w:r w:rsidRPr="00CF0D80">
        <w:rPr>
          <w:rFonts w:eastAsia="Times New Roman"/>
          <w:color w:val="212121"/>
          <w:szCs w:val="24"/>
        </w:rPr>
        <w:t xml:space="preserve">ξιωματική </w:t>
      </w:r>
      <w:r>
        <w:rPr>
          <w:rFonts w:eastAsia="Times New Roman"/>
          <w:color w:val="212121"/>
          <w:szCs w:val="24"/>
        </w:rPr>
        <w:t>Α</w:t>
      </w:r>
      <w:r w:rsidRPr="00CF0D80">
        <w:rPr>
          <w:rFonts w:eastAsia="Times New Roman"/>
          <w:color w:val="212121"/>
          <w:szCs w:val="24"/>
        </w:rPr>
        <w:t>ντιπολίτευση έχει πάρε</w:t>
      </w:r>
      <w:r w:rsidRPr="00CF0D80">
        <w:rPr>
          <w:rFonts w:eastAsia="Times New Roman"/>
          <w:color w:val="212121"/>
          <w:szCs w:val="24"/>
        </w:rPr>
        <w:t xml:space="preserve">ι εντολή να περιμένει γιατί θα </w:t>
      </w:r>
      <w:r>
        <w:rPr>
          <w:rFonts w:eastAsia="Times New Roman"/>
          <w:color w:val="212121"/>
          <w:szCs w:val="24"/>
        </w:rPr>
        <w:t>‘</w:t>
      </w:r>
      <w:r w:rsidRPr="00CF0D80">
        <w:rPr>
          <w:rFonts w:eastAsia="Times New Roman"/>
          <w:color w:val="212121"/>
          <w:szCs w:val="24"/>
        </w:rPr>
        <w:t xml:space="preserve">ρθει και </w:t>
      </w:r>
      <w:r>
        <w:rPr>
          <w:rFonts w:eastAsia="Times New Roman"/>
          <w:color w:val="212121"/>
          <w:szCs w:val="24"/>
        </w:rPr>
        <w:t>η δική της</w:t>
      </w:r>
      <w:r w:rsidRPr="00CF0D80">
        <w:rPr>
          <w:rFonts w:eastAsia="Times New Roman"/>
          <w:color w:val="212121"/>
          <w:szCs w:val="24"/>
        </w:rPr>
        <w:t xml:space="preserve"> σειρά και δεν υπάρχει λόγος να </w:t>
      </w:r>
      <w:r>
        <w:rPr>
          <w:rFonts w:eastAsia="Times New Roman"/>
          <w:color w:val="212121"/>
          <w:szCs w:val="24"/>
        </w:rPr>
        <w:t>κινήσει</w:t>
      </w:r>
      <w:r w:rsidRPr="00CF0D80">
        <w:rPr>
          <w:rFonts w:eastAsia="Times New Roman"/>
          <w:color w:val="212121"/>
          <w:szCs w:val="24"/>
        </w:rPr>
        <w:t xml:space="preserve"> τα νήματα </w:t>
      </w:r>
      <w:r>
        <w:rPr>
          <w:rFonts w:eastAsia="Times New Roman"/>
          <w:color w:val="212121"/>
          <w:szCs w:val="24"/>
        </w:rPr>
        <w:t>μία ώρα αρχύτερα. Β</w:t>
      </w:r>
      <w:r w:rsidRPr="00CF0D80">
        <w:rPr>
          <w:rFonts w:eastAsia="Times New Roman"/>
          <w:color w:val="212121"/>
          <w:szCs w:val="24"/>
        </w:rPr>
        <w:t>άζετε τον ελληνισμό σε τεράστ</w:t>
      </w:r>
      <w:r>
        <w:rPr>
          <w:rFonts w:eastAsia="Times New Roman"/>
          <w:color w:val="212121"/>
          <w:szCs w:val="24"/>
        </w:rPr>
        <w:t>ιες καταστροφικές περιπέτειες. Το παιχνίδι -για να μιλήσω και είκοσι</w:t>
      </w:r>
      <w:r w:rsidRPr="00CF0D80">
        <w:rPr>
          <w:rFonts w:eastAsia="Times New Roman"/>
          <w:color w:val="212121"/>
          <w:szCs w:val="24"/>
        </w:rPr>
        <w:t xml:space="preserve"> δευτερόλεπτα γενικότερα</w:t>
      </w:r>
      <w:r>
        <w:rPr>
          <w:rFonts w:eastAsia="Times New Roman"/>
          <w:color w:val="212121"/>
          <w:szCs w:val="24"/>
        </w:rPr>
        <w:t>-</w:t>
      </w:r>
      <w:r w:rsidRPr="00CF0D80">
        <w:rPr>
          <w:rFonts w:eastAsia="Times New Roman"/>
          <w:color w:val="212121"/>
          <w:szCs w:val="24"/>
        </w:rPr>
        <w:t xml:space="preserve"> είναι </w:t>
      </w:r>
      <w:r>
        <w:rPr>
          <w:rFonts w:eastAsia="Times New Roman"/>
          <w:color w:val="212121"/>
          <w:szCs w:val="24"/>
        </w:rPr>
        <w:t>σικέ.</w:t>
      </w:r>
    </w:p>
    <w:p w14:paraId="01A9DE02"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w:t>
      </w:r>
      <w:r>
        <w:rPr>
          <w:rFonts w:eastAsia="Times New Roman"/>
          <w:color w:val="212121"/>
          <w:szCs w:val="24"/>
        </w:rPr>
        <w:t xml:space="preserve">Στο σημείο αυτό κτυπάει το κουδούνι λήξεως του χρόνου ομιλίας του κυρίου </w:t>
      </w:r>
      <w:r>
        <w:rPr>
          <w:rFonts w:eastAsia="Times New Roman"/>
          <w:color w:val="212121"/>
          <w:szCs w:val="24"/>
        </w:rPr>
        <w:t>Βουλευτή</w:t>
      </w:r>
      <w:r>
        <w:rPr>
          <w:rFonts w:eastAsia="Times New Roman"/>
          <w:color w:val="212121"/>
          <w:szCs w:val="24"/>
        </w:rPr>
        <w:t>)</w:t>
      </w:r>
    </w:p>
    <w:p w14:paraId="01A9DE03"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Κυρία Πρόεδρε, </w:t>
      </w:r>
      <w:r w:rsidRPr="00CF0D80">
        <w:rPr>
          <w:rFonts w:eastAsia="Times New Roman"/>
          <w:color w:val="212121"/>
          <w:szCs w:val="24"/>
        </w:rPr>
        <w:t>θα μου δώσετε και εμένα τα δύο λεπτά</w:t>
      </w:r>
      <w:r>
        <w:rPr>
          <w:rFonts w:eastAsia="Times New Roman"/>
          <w:color w:val="212121"/>
          <w:szCs w:val="24"/>
        </w:rPr>
        <w:t>. Ευχαριστώ.</w:t>
      </w:r>
    </w:p>
    <w:p w14:paraId="01A9DE04"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Βλ</w:t>
      </w:r>
      <w:r w:rsidRPr="00CF0D80">
        <w:rPr>
          <w:rFonts w:eastAsia="Times New Roman"/>
          <w:color w:val="212121"/>
          <w:szCs w:val="24"/>
        </w:rPr>
        <w:t xml:space="preserve">έπουμε ότι </w:t>
      </w:r>
      <w:r>
        <w:rPr>
          <w:rFonts w:eastAsia="Times New Roman"/>
          <w:color w:val="212121"/>
          <w:szCs w:val="24"/>
        </w:rPr>
        <w:t xml:space="preserve">η </w:t>
      </w:r>
      <w:r w:rsidRPr="00CF0D80">
        <w:rPr>
          <w:rFonts w:eastAsia="Times New Roman"/>
          <w:color w:val="212121"/>
          <w:szCs w:val="24"/>
        </w:rPr>
        <w:t xml:space="preserve">ηγεσία αυτής της χώρας </w:t>
      </w:r>
      <w:r w:rsidRPr="00FC257B">
        <w:rPr>
          <w:rFonts w:eastAsia="Times New Roman"/>
          <w:color w:val="212121"/>
          <w:szCs w:val="24"/>
        </w:rPr>
        <w:t>σε όλα τα επίπεδα είναι πιασμένη</w:t>
      </w:r>
      <w:r w:rsidRPr="00B42F13">
        <w:rPr>
          <w:rFonts w:eastAsia="Times New Roman"/>
          <w:b/>
          <w:color w:val="212121"/>
          <w:szCs w:val="24"/>
        </w:rPr>
        <w:t xml:space="preserve"> </w:t>
      </w:r>
      <w:r w:rsidRPr="00FC257B">
        <w:rPr>
          <w:rFonts w:eastAsia="Times New Roman"/>
          <w:color w:val="212121"/>
          <w:szCs w:val="24"/>
        </w:rPr>
        <w:t xml:space="preserve">σύμφωνα με τη διαφήμιση. </w:t>
      </w:r>
      <w:r>
        <w:rPr>
          <w:rFonts w:eastAsia="Times New Roman"/>
          <w:color w:val="212121"/>
          <w:szCs w:val="24"/>
        </w:rPr>
        <w:t xml:space="preserve">Οι </w:t>
      </w:r>
      <w:r>
        <w:rPr>
          <w:rFonts w:eastAsia="Times New Roman"/>
          <w:color w:val="212121"/>
          <w:szCs w:val="24"/>
        </w:rPr>
        <w:t>δημοσιογράφοι και αυτοί, ε</w:t>
      </w:r>
      <w:r w:rsidRPr="00CF0D80">
        <w:rPr>
          <w:rFonts w:eastAsia="Times New Roman"/>
          <w:color w:val="212121"/>
          <w:szCs w:val="24"/>
        </w:rPr>
        <w:t xml:space="preserve">νώ </w:t>
      </w:r>
      <w:r>
        <w:rPr>
          <w:rFonts w:eastAsia="Times New Roman"/>
          <w:color w:val="212121"/>
          <w:szCs w:val="24"/>
        </w:rPr>
        <w:t xml:space="preserve">στο Σχέδιο Ανάν ήταν όλοι υπέρ του σχεδίου, </w:t>
      </w:r>
      <w:r w:rsidRPr="00CF0D80">
        <w:rPr>
          <w:rFonts w:eastAsia="Times New Roman"/>
          <w:color w:val="212121"/>
          <w:szCs w:val="24"/>
        </w:rPr>
        <w:lastRenderedPageBreak/>
        <w:t xml:space="preserve">τώρα επειδή </w:t>
      </w:r>
      <w:r>
        <w:rPr>
          <w:rFonts w:eastAsia="Times New Roman"/>
          <w:color w:val="212121"/>
          <w:szCs w:val="24"/>
        </w:rPr>
        <w:t>είδαν τ</w:t>
      </w:r>
      <w:r w:rsidRPr="00CF0D80">
        <w:rPr>
          <w:rFonts w:eastAsia="Times New Roman"/>
          <w:color w:val="212121"/>
          <w:szCs w:val="24"/>
        </w:rPr>
        <w:t>η</w:t>
      </w:r>
      <w:r>
        <w:rPr>
          <w:rFonts w:eastAsia="Times New Roman"/>
          <w:color w:val="212121"/>
          <w:szCs w:val="24"/>
        </w:rPr>
        <w:t>ν</w:t>
      </w:r>
      <w:r w:rsidRPr="00CF0D80">
        <w:rPr>
          <w:rFonts w:eastAsia="Times New Roman"/>
          <w:color w:val="212121"/>
          <w:szCs w:val="24"/>
        </w:rPr>
        <w:t xml:space="preserve"> καθολική αντίδραση του ελληνικού λαού</w:t>
      </w:r>
      <w:r>
        <w:rPr>
          <w:rFonts w:eastAsia="Times New Roman"/>
          <w:color w:val="212121"/>
          <w:szCs w:val="24"/>
        </w:rPr>
        <w:t>,</w:t>
      </w:r>
      <w:r w:rsidRPr="00CF0D80">
        <w:rPr>
          <w:rFonts w:eastAsia="Times New Roman"/>
          <w:color w:val="212121"/>
          <w:szCs w:val="24"/>
        </w:rPr>
        <w:t xml:space="preserve"> </w:t>
      </w:r>
      <w:r>
        <w:rPr>
          <w:rFonts w:eastAsia="Times New Roman"/>
          <w:color w:val="212121"/>
          <w:szCs w:val="24"/>
        </w:rPr>
        <w:t xml:space="preserve">τηρούν </w:t>
      </w:r>
      <w:r w:rsidRPr="00CF0D80">
        <w:rPr>
          <w:rFonts w:eastAsia="Times New Roman"/>
          <w:color w:val="212121"/>
          <w:szCs w:val="24"/>
        </w:rPr>
        <w:t>μία ουδέτερη στάση</w:t>
      </w:r>
      <w:r>
        <w:rPr>
          <w:rFonts w:eastAsia="Times New Roman"/>
          <w:color w:val="212121"/>
          <w:szCs w:val="24"/>
        </w:rPr>
        <w:t>,</w:t>
      </w:r>
      <w:r w:rsidRPr="00CF0D80">
        <w:rPr>
          <w:rFonts w:eastAsia="Times New Roman"/>
          <w:color w:val="212121"/>
          <w:szCs w:val="24"/>
        </w:rPr>
        <w:t xml:space="preserve"> μία καθωσπρέπει στάση</w:t>
      </w:r>
      <w:r>
        <w:rPr>
          <w:rFonts w:eastAsia="Times New Roman"/>
          <w:color w:val="212121"/>
          <w:szCs w:val="24"/>
        </w:rPr>
        <w:t>.</w:t>
      </w:r>
    </w:p>
    <w:p w14:paraId="01A9DE05"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w:t>
      </w:r>
      <w:r w:rsidRPr="00CF0D80">
        <w:rPr>
          <w:rFonts w:eastAsia="Times New Roman"/>
          <w:color w:val="212121"/>
          <w:szCs w:val="24"/>
        </w:rPr>
        <w:t>λείνοντας</w:t>
      </w:r>
      <w:r>
        <w:rPr>
          <w:rFonts w:eastAsia="Times New Roman"/>
          <w:color w:val="212121"/>
          <w:szCs w:val="24"/>
        </w:rPr>
        <w:t>,</w:t>
      </w:r>
      <w:r w:rsidRPr="00CF0D80">
        <w:rPr>
          <w:rFonts w:eastAsia="Times New Roman"/>
          <w:color w:val="212121"/>
          <w:szCs w:val="24"/>
        </w:rPr>
        <w:t xml:space="preserve"> θα σας </w:t>
      </w:r>
      <w:r>
        <w:rPr>
          <w:rFonts w:eastAsia="Times New Roman"/>
          <w:color w:val="212121"/>
          <w:szCs w:val="24"/>
        </w:rPr>
        <w:t xml:space="preserve">επαναλάβουμε για μία ακόμη φορά </w:t>
      </w:r>
      <w:r w:rsidRPr="00CF0D80">
        <w:rPr>
          <w:rFonts w:eastAsia="Times New Roman"/>
          <w:color w:val="212121"/>
          <w:szCs w:val="24"/>
        </w:rPr>
        <w:t>την πάγια θέση της Χρ</w:t>
      </w:r>
      <w:r w:rsidRPr="00CF0D80">
        <w:rPr>
          <w:rFonts w:eastAsia="Times New Roman"/>
          <w:color w:val="212121"/>
          <w:szCs w:val="24"/>
        </w:rPr>
        <w:t>υσής Αυγής</w:t>
      </w:r>
      <w:r>
        <w:rPr>
          <w:rFonts w:eastAsia="Times New Roman"/>
          <w:color w:val="212121"/>
          <w:szCs w:val="24"/>
        </w:rPr>
        <w:t>,</w:t>
      </w:r>
      <w:r w:rsidRPr="00CF0D80">
        <w:rPr>
          <w:rFonts w:eastAsia="Times New Roman"/>
          <w:color w:val="212121"/>
          <w:szCs w:val="24"/>
        </w:rPr>
        <w:t xml:space="preserve"> εμάς των κακών</w:t>
      </w:r>
      <w:r>
        <w:rPr>
          <w:rFonts w:eastAsia="Times New Roman"/>
          <w:color w:val="212121"/>
          <w:szCs w:val="24"/>
        </w:rPr>
        <w:t>,</w:t>
      </w:r>
      <w:r w:rsidRPr="00CF0D80">
        <w:rPr>
          <w:rFonts w:eastAsia="Times New Roman"/>
          <w:color w:val="212121"/>
          <w:szCs w:val="24"/>
        </w:rPr>
        <w:t xml:space="preserve"> των φασιστών </w:t>
      </w:r>
      <w:r>
        <w:rPr>
          <w:rFonts w:eastAsia="Times New Roman"/>
          <w:color w:val="212121"/>
          <w:szCs w:val="24"/>
        </w:rPr>
        <w:t xml:space="preserve">ή όπως αλλιώς μας λέτε: </w:t>
      </w:r>
      <w:r w:rsidRPr="00CF0D80">
        <w:rPr>
          <w:rFonts w:eastAsia="Times New Roman"/>
          <w:color w:val="212121"/>
          <w:szCs w:val="24"/>
        </w:rPr>
        <w:t>Η Μ</w:t>
      </w:r>
      <w:r>
        <w:rPr>
          <w:rFonts w:eastAsia="Times New Roman"/>
          <w:color w:val="212121"/>
          <w:szCs w:val="24"/>
        </w:rPr>
        <w:t>ακεδονία είναι μία και ελληνική. Κ</w:t>
      </w:r>
      <w:r w:rsidRPr="00CF0D80">
        <w:rPr>
          <w:rFonts w:eastAsia="Times New Roman"/>
          <w:color w:val="212121"/>
          <w:szCs w:val="24"/>
        </w:rPr>
        <w:t xml:space="preserve">ανένας συμβιβασμός για τη Μακεδονία μας και αν ποτέ μας αξιώσει ο Θεός </w:t>
      </w:r>
      <w:r>
        <w:rPr>
          <w:rFonts w:eastAsia="Times New Roman"/>
          <w:color w:val="212121"/>
          <w:szCs w:val="24"/>
        </w:rPr>
        <w:t>-</w:t>
      </w:r>
      <w:r w:rsidRPr="00CF0D80">
        <w:rPr>
          <w:rFonts w:eastAsia="Times New Roman"/>
          <w:color w:val="212121"/>
          <w:szCs w:val="24"/>
        </w:rPr>
        <w:t xml:space="preserve">και ποτέ μη λέτε </w:t>
      </w:r>
      <w:r>
        <w:rPr>
          <w:rFonts w:eastAsia="Times New Roman"/>
          <w:color w:val="212121"/>
          <w:szCs w:val="24"/>
        </w:rPr>
        <w:t>«</w:t>
      </w:r>
      <w:r w:rsidRPr="00CF0D80">
        <w:rPr>
          <w:rFonts w:eastAsia="Times New Roman"/>
          <w:color w:val="212121"/>
          <w:szCs w:val="24"/>
        </w:rPr>
        <w:t>ποτέ</w:t>
      </w:r>
      <w:r>
        <w:rPr>
          <w:rFonts w:eastAsia="Times New Roman"/>
          <w:color w:val="212121"/>
          <w:szCs w:val="24"/>
        </w:rPr>
        <w:t>», κύριοι της Κ</w:t>
      </w:r>
      <w:r w:rsidRPr="00CF0D80">
        <w:rPr>
          <w:rFonts w:eastAsia="Times New Roman"/>
          <w:color w:val="212121"/>
          <w:szCs w:val="24"/>
        </w:rPr>
        <w:t>υβέρνησ</w:t>
      </w:r>
      <w:r>
        <w:rPr>
          <w:rFonts w:eastAsia="Times New Roman"/>
          <w:color w:val="212121"/>
          <w:szCs w:val="24"/>
        </w:rPr>
        <w:t xml:space="preserve">ης, της </w:t>
      </w:r>
      <w:r>
        <w:rPr>
          <w:rFonts w:eastAsia="Times New Roman"/>
          <w:color w:val="212121"/>
          <w:szCs w:val="24"/>
        </w:rPr>
        <w:t xml:space="preserve">συγκυβέρνησης </w:t>
      </w:r>
      <w:r>
        <w:rPr>
          <w:rFonts w:eastAsia="Times New Roman"/>
          <w:color w:val="212121"/>
          <w:szCs w:val="24"/>
        </w:rPr>
        <w:t>και της Αξιωματι</w:t>
      </w:r>
      <w:r>
        <w:rPr>
          <w:rFonts w:eastAsia="Times New Roman"/>
          <w:color w:val="212121"/>
          <w:szCs w:val="24"/>
        </w:rPr>
        <w:t>κής Α</w:t>
      </w:r>
      <w:r w:rsidRPr="00CF0D80">
        <w:rPr>
          <w:rFonts w:eastAsia="Times New Roman"/>
          <w:color w:val="212121"/>
          <w:szCs w:val="24"/>
        </w:rPr>
        <w:t>ντιπολίτευσης</w:t>
      </w:r>
      <w:r>
        <w:rPr>
          <w:rFonts w:eastAsia="Times New Roman"/>
          <w:color w:val="212121"/>
          <w:szCs w:val="24"/>
        </w:rPr>
        <w:t>-, αν ποτέ έρθουμε στα πράγματα, θ</w:t>
      </w:r>
      <w:r w:rsidRPr="00CF0D80">
        <w:rPr>
          <w:rFonts w:eastAsia="Times New Roman"/>
          <w:color w:val="212121"/>
          <w:szCs w:val="24"/>
        </w:rPr>
        <w:t xml:space="preserve">α πετάξουμε στον κάλαθο των </w:t>
      </w:r>
      <w:proofErr w:type="spellStart"/>
      <w:r w:rsidRPr="00CF0D80">
        <w:rPr>
          <w:rFonts w:eastAsia="Times New Roman"/>
          <w:color w:val="212121"/>
          <w:szCs w:val="24"/>
        </w:rPr>
        <w:t>αχρήστων</w:t>
      </w:r>
      <w:proofErr w:type="spellEnd"/>
      <w:r w:rsidRPr="00CF0D80">
        <w:rPr>
          <w:rFonts w:eastAsia="Times New Roman"/>
          <w:color w:val="212121"/>
          <w:szCs w:val="24"/>
        </w:rPr>
        <w:t xml:space="preserve"> αυτή την προδοτική συμφωνία με όποιο κόστος για μας και την πατρίδα </w:t>
      </w:r>
      <w:r>
        <w:rPr>
          <w:rFonts w:eastAsia="Times New Roman"/>
          <w:color w:val="212121"/>
          <w:szCs w:val="24"/>
        </w:rPr>
        <w:t>μας,</w:t>
      </w:r>
      <w:r w:rsidRPr="00CF0D80">
        <w:rPr>
          <w:rFonts w:eastAsia="Times New Roman"/>
          <w:color w:val="212121"/>
          <w:szCs w:val="24"/>
        </w:rPr>
        <w:t xml:space="preserve"> αρκεί </w:t>
      </w:r>
      <w:r>
        <w:rPr>
          <w:rFonts w:eastAsia="Times New Roman"/>
          <w:color w:val="212121"/>
          <w:szCs w:val="24"/>
        </w:rPr>
        <w:t xml:space="preserve">η </w:t>
      </w:r>
      <w:r w:rsidRPr="00CF0D80">
        <w:rPr>
          <w:rFonts w:eastAsia="Times New Roman"/>
          <w:color w:val="212121"/>
          <w:szCs w:val="24"/>
        </w:rPr>
        <w:t>αξιοπρέπεια όλων να είναι εκεί ψηλά</w:t>
      </w:r>
      <w:r>
        <w:rPr>
          <w:rFonts w:eastAsia="Times New Roman"/>
          <w:color w:val="212121"/>
          <w:szCs w:val="24"/>
        </w:rPr>
        <w:t>.</w:t>
      </w:r>
    </w:p>
    <w:p w14:paraId="01A9DE06"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Ε</w:t>
      </w:r>
      <w:r w:rsidRPr="00CF0D80">
        <w:rPr>
          <w:rFonts w:eastAsia="Times New Roman"/>
          <w:color w:val="212121"/>
          <w:szCs w:val="24"/>
        </w:rPr>
        <w:t>υχαριστώ πάρα πολύ</w:t>
      </w:r>
      <w:r>
        <w:rPr>
          <w:rFonts w:eastAsia="Times New Roman"/>
          <w:color w:val="212121"/>
          <w:szCs w:val="24"/>
        </w:rPr>
        <w:t>.</w:t>
      </w:r>
    </w:p>
    <w:p w14:paraId="01A9DE07" w14:textId="77777777" w:rsidR="00887A51" w:rsidRDefault="009C255F">
      <w:pPr>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w:t>
      </w:r>
      <w:r>
        <w:rPr>
          <w:rFonts w:eastAsia="Times New Roman"/>
          <w:color w:val="212121"/>
          <w:szCs w:val="24"/>
        </w:rPr>
        <w:t>υγα της Χρυσής Αυγής)</w:t>
      </w:r>
    </w:p>
    <w:p w14:paraId="01A9DE08" w14:textId="77777777" w:rsidR="00887A51" w:rsidRDefault="009C255F">
      <w:pPr>
        <w:spacing w:after="0" w:line="600" w:lineRule="auto"/>
        <w:ind w:firstLine="720"/>
        <w:jc w:val="both"/>
        <w:rPr>
          <w:rFonts w:eastAsia="Times New Roman"/>
          <w:color w:val="212121"/>
          <w:szCs w:val="24"/>
        </w:rPr>
      </w:pPr>
      <w:r w:rsidRPr="00B42F13">
        <w:rPr>
          <w:rFonts w:eastAsia="Times New Roman"/>
          <w:b/>
          <w:color w:val="212121"/>
          <w:szCs w:val="24"/>
        </w:rPr>
        <w:t>ΠΡΟΕΔΡΕΥΟΥΣΑ (Αναστασία Χριστ</w:t>
      </w:r>
      <w:r>
        <w:rPr>
          <w:rFonts w:eastAsia="Times New Roman"/>
          <w:b/>
          <w:color w:val="212121"/>
          <w:szCs w:val="24"/>
        </w:rPr>
        <w:t>οδ</w:t>
      </w:r>
      <w:r w:rsidRPr="00B42F13">
        <w:rPr>
          <w:rFonts w:eastAsia="Times New Roman"/>
          <w:b/>
          <w:color w:val="212121"/>
          <w:szCs w:val="24"/>
        </w:rPr>
        <w:t>ουλοπούλου):</w:t>
      </w:r>
      <w:r>
        <w:rPr>
          <w:rFonts w:eastAsia="Times New Roman"/>
          <w:color w:val="212121"/>
          <w:szCs w:val="24"/>
        </w:rPr>
        <w:t xml:space="preserve"> Τον λόγο έχει τώρα ο κ. Γκιόκας από το Κομμουνιστικό Κόμμα Ελλάδας για δέκα λεπτά. Ε</w:t>
      </w:r>
      <w:r w:rsidRPr="00CF0D80">
        <w:rPr>
          <w:rFonts w:eastAsia="Times New Roman"/>
          <w:color w:val="212121"/>
          <w:szCs w:val="24"/>
        </w:rPr>
        <w:t xml:space="preserve">νημερώνω </w:t>
      </w:r>
      <w:r>
        <w:rPr>
          <w:rFonts w:eastAsia="Times New Roman"/>
          <w:color w:val="212121"/>
          <w:szCs w:val="24"/>
        </w:rPr>
        <w:t xml:space="preserve">το Σώμα, επειδή </w:t>
      </w:r>
      <w:r w:rsidRPr="00CF0D80">
        <w:rPr>
          <w:rFonts w:eastAsia="Times New Roman"/>
          <w:color w:val="212121"/>
          <w:szCs w:val="24"/>
        </w:rPr>
        <w:t>βλέπω μία μαζική αποχώρηση</w:t>
      </w:r>
      <w:r>
        <w:rPr>
          <w:rFonts w:eastAsia="Times New Roman"/>
          <w:color w:val="212121"/>
          <w:szCs w:val="24"/>
        </w:rPr>
        <w:t>, ότι έτσι κι αλλιώς π</w:t>
      </w:r>
      <w:r w:rsidRPr="00CF0D80">
        <w:rPr>
          <w:rFonts w:eastAsia="Times New Roman"/>
          <w:color w:val="212121"/>
          <w:szCs w:val="24"/>
        </w:rPr>
        <w:t>ρέπ</w:t>
      </w:r>
      <w:r>
        <w:rPr>
          <w:rFonts w:eastAsia="Times New Roman"/>
          <w:color w:val="212121"/>
          <w:szCs w:val="24"/>
        </w:rPr>
        <w:t>ει να είστε παρό</w:t>
      </w:r>
      <w:r>
        <w:rPr>
          <w:rFonts w:eastAsia="Times New Roman"/>
          <w:color w:val="212121"/>
          <w:szCs w:val="24"/>
        </w:rPr>
        <w:lastRenderedPageBreak/>
        <w:t>ντες γύρω στις</w:t>
      </w:r>
      <w:r>
        <w:rPr>
          <w:rFonts w:eastAsia="Times New Roman"/>
          <w:color w:val="212121"/>
          <w:szCs w:val="24"/>
        </w:rPr>
        <w:t xml:space="preserve"> 19</w:t>
      </w:r>
      <w:r w:rsidRPr="00CF0D80">
        <w:rPr>
          <w:rFonts w:eastAsia="Times New Roman"/>
          <w:color w:val="212121"/>
          <w:szCs w:val="24"/>
        </w:rPr>
        <w:t>:00</w:t>
      </w:r>
      <w:r>
        <w:rPr>
          <w:rFonts w:eastAsia="Times New Roman"/>
          <w:color w:val="212121"/>
          <w:szCs w:val="24"/>
        </w:rPr>
        <w:t>,</w:t>
      </w:r>
      <w:r w:rsidRPr="00CF0D80">
        <w:rPr>
          <w:rFonts w:eastAsia="Times New Roman"/>
          <w:color w:val="212121"/>
          <w:szCs w:val="24"/>
        </w:rPr>
        <w:t xml:space="preserve"> </w:t>
      </w:r>
      <w:r>
        <w:rPr>
          <w:rFonts w:eastAsia="Times New Roman"/>
          <w:color w:val="212121"/>
          <w:szCs w:val="24"/>
        </w:rPr>
        <w:t>οπότε και</w:t>
      </w:r>
      <w:r w:rsidRPr="00CF0D80">
        <w:rPr>
          <w:rFonts w:eastAsia="Times New Roman"/>
          <w:color w:val="212121"/>
          <w:szCs w:val="24"/>
        </w:rPr>
        <w:t xml:space="preserve"> θα πραγματοποιηθεί η ονομαστική ψηφοφορία</w:t>
      </w:r>
      <w:r>
        <w:rPr>
          <w:rFonts w:eastAsia="Times New Roman"/>
          <w:color w:val="212121"/>
          <w:szCs w:val="24"/>
        </w:rPr>
        <w:t>, σύμφωνα με το άρθρο 72 παράγραφος 1 εδάφιο γ΄ του Κ</w:t>
      </w:r>
      <w:r w:rsidRPr="00CF0D80">
        <w:rPr>
          <w:rFonts w:eastAsia="Times New Roman"/>
          <w:color w:val="212121"/>
          <w:szCs w:val="24"/>
        </w:rPr>
        <w:t>ανονισμού της Βουλής</w:t>
      </w:r>
      <w:r>
        <w:rPr>
          <w:rFonts w:eastAsia="Times New Roman"/>
          <w:color w:val="212121"/>
          <w:szCs w:val="24"/>
        </w:rPr>
        <w:t>. Ζ</w:t>
      </w:r>
      <w:r w:rsidRPr="00CF0D80">
        <w:rPr>
          <w:rFonts w:eastAsia="Times New Roman"/>
          <w:color w:val="212121"/>
          <w:szCs w:val="24"/>
        </w:rPr>
        <w:t>ητήθηκε η ονομαστική ψηφοφο</w:t>
      </w:r>
      <w:r>
        <w:rPr>
          <w:rFonts w:eastAsia="Times New Roman"/>
          <w:color w:val="212121"/>
          <w:szCs w:val="24"/>
        </w:rPr>
        <w:t>ρία από τον Πρόεδρο της Βουλής.</w:t>
      </w:r>
    </w:p>
    <w:p w14:paraId="01A9DE09"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Κύριε Γκιόκα, έχετε τον λόγο για δέκα λεπτά.</w:t>
      </w:r>
    </w:p>
    <w:p w14:paraId="01A9DE0A" w14:textId="77777777" w:rsidR="00887A51" w:rsidRDefault="009C255F">
      <w:pPr>
        <w:spacing w:after="0" w:line="600" w:lineRule="auto"/>
        <w:ind w:firstLine="720"/>
        <w:jc w:val="both"/>
        <w:rPr>
          <w:rFonts w:eastAsia="Times New Roman"/>
          <w:color w:val="212121"/>
          <w:szCs w:val="24"/>
        </w:rPr>
      </w:pPr>
      <w:r w:rsidRPr="007628D6">
        <w:rPr>
          <w:rFonts w:eastAsia="Times New Roman"/>
          <w:b/>
          <w:color w:val="212121"/>
          <w:szCs w:val="24"/>
        </w:rPr>
        <w:t>ΙΩΑΝΝΗΣ ΓΚΙΟΚΑΣ:</w:t>
      </w:r>
      <w:r>
        <w:rPr>
          <w:rFonts w:eastAsia="Times New Roman"/>
          <w:color w:val="212121"/>
          <w:szCs w:val="24"/>
        </w:rPr>
        <w:t xml:space="preserve"> Είπαμε και χθες στην </w:t>
      </w:r>
      <w:r>
        <w:rPr>
          <w:rFonts w:eastAsia="Times New Roman"/>
          <w:color w:val="212121"/>
          <w:szCs w:val="24"/>
        </w:rPr>
        <w:t>ε</w:t>
      </w:r>
      <w:r w:rsidRPr="00CF0D80">
        <w:rPr>
          <w:rFonts w:eastAsia="Times New Roman"/>
          <w:color w:val="212121"/>
          <w:szCs w:val="24"/>
        </w:rPr>
        <w:t>πιτροπή</w:t>
      </w:r>
      <w:r w:rsidRPr="00CF0D80">
        <w:rPr>
          <w:rFonts w:eastAsia="Times New Roman"/>
          <w:color w:val="212121"/>
          <w:szCs w:val="24"/>
        </w:rPr>
        <w:t xml:space="preserve"> ότι το πρωτόκολλο ένταξης της Βόρειας Μακεδονίας </w:t>
      </w:r>
      <w:r>
        <w:rPr>
          <w:rFonts w:eastAsia="Times New Roman"/>
          <w:color w:val="212121"/>
          <w:szCs w:val="24"/>
        </w:rPr>
        <w:t>πλέον στο ΝΑΤΟ δ</w:t>
      </w:r>
      <w:r w:rsidRPr="00CF0D80">
        <w:rPr>
          <w:rFonts w:eastAsia="Times New Roman"/>
          <w:color w:val="212121"/>
          <w:szCs w:val="24"/>
        </w:rPr>
        <w:t>εν είναι</w:t>
      </w:r>
      <w:r>
        <w:rPr>
          <w:rFonts w:eastAsia="Times New Roman"/>
          <w:color w:val="212121"/>
          <w:szCs w:val="24"/>
        </w:rPr>
        <w:t xml:space="preserve"> κάτι τυπικό και διαδικαστικό. Εί</w:t>
      </w:r>
      <w:r w:rsidRPr="00CF0D80">
        <w:rPr>
          <w:rFonts w:eastAsia="Times New Roman"/>
          <w:color w:val="212121"/>
          <w:szCs w:val="24"/>
        </w:rPr>
        <w:t xml:space="preserve">ναι η </w:t>
      </w:r>
      <w:r>
        <w:rPr>
          <w:rFonts w:eastAsia="Times New Roman"/>
          <w:color w:val="212121"/>
          <w:szCs w:val="24"/>
        </w:rPr>
        <w:t>ουσία της Σ</w:t>
      </w:r>
      <w:r w:rsidRPr="00CF0D80">
        <w:rPr>
          <w:rFonts w:eastAsia="Times New Roman"/>
          <w:color w:val="212121"/>
          <w:szCs w:val="24"/>
        </w:rPr>
        <w:t>υμφωνίας των Πρεσπών</w:t>
      </w:r>
      <w:r>
        <w:rPr>
          <w:rFonts w:eastAsia="Times New Roman"/>
          <w:color w:val="212121"/>
          <w:szCs w:val="24"/>
        </w:rPr>
        <w:t>,</w:t>
      </w:r>
      <w:r w:rsidRPr="00CF0D80">
        <w:rPr>
          <w:rFonts w:eastAsia="Times New Roman"/>
          <w:color w:val="212121"/>
          <w:szCs w:val="24"/>
        </w:rPr>
        <w:t xml:space="preserve"> ε</w:t>
      </w:r>
      <w:r>
        <w:rPr>
          <w:rFonts w:eastAsia="Times New Roman"/>
          <w:color w:val="212121"/>
          <w:szCs w:val="24"/>
        </w:rPr>
        <w:t>ίναι ο λόγος που οδήγησε στη Συ</w:t>
      </w:r>
      <w:r w:rsidRPr="00CF0D80">
        <w:rPr>
          <w:rFonts w:eastAsia="Times New Roman"/>
          <w:color w:val="212121"/>
          <w:szCs w:val="24"/>
        </w:rPr>
        <w:t>μφωνία των Πρεσπών και είναι και η αιτία της βια</w:t>
      </w:r>
      <w:r w:rsidRPr="00CF0D80">
        <w:rPr>
          <w:rFonts w:eastAsia="Times New Roman"/>
          <w:color w:val="212121"/>
          <w:szCs w:val="24"/>
        </w:rPr>
        <w:t>σύνης με την οποία γίνεται η συζήτηση και η κύρωση του πρωτοκόλλου ένταξης και στην Ελλάδα και σε άλλες χώρες</w:t>
      </w:r>
      <w:r>
        <w:rPr>
          <w:rFonts w:eastAsia="Times New Roman"/>
          <w:color w:val="212121"/>
          <w:szCs w:val="24"/>
        </w:rPr>
        <w:t xml:space="preserve"> κ</w:t>
      </w:r>
      <w:r w:rsidRPr="00CF0D80">
        <w:rPr>
          <w:rFonts w:eastAsia="Times New Roman"/>
          <w:color w:val="212121"/>
          <w:szCs w:val="24"/>
        </w:rPr>
        <w:t xml:space="preserve">αι αποτελεί την απόδειξη ότι ο βασικός στόχος αυτής της συμφωνίας </w:t>
      </w:r>
      <w:r>
        <w:rPr>
          <w:rFonts w:eastAsia="Times New Roman"/>
          <w:color w:val="212121"/>
          <w:szCs w:val="24"/>
        </w:rPr>
        <w:t xml:space="preserve">ήταν αυτό ακριβώς, </w:t>
      </w:r>
      <w:r w:rsidRPr="00CF0D80">
        <w:rPr>
          <w:rFonts w:eastAsia="Times New Roman"/>
          <w:color w:val="212121"/>
          <w:szCs w:val="24"/>
        </w:rPr>
        <w:t>να ενταχθεί η γειτονική χώρα στο ΝΑΤΟ και την Ευρωπαϊκή Ένωσ</w:t>
      </w:r>
      <w:r w:rsidRPr="00CF0D80">
        <w:rPr>
          <w:rFonts w:eastAsia="Times New Roman"/>
          <w:color w:val="212121"/>
          <w:szCs w:val="24"/>
        </w:rPr>
        <w:t>η</w:t>
      </w:r>
      <w:r>
        <w:rPr>
          <w:rFonts w:eastAsia="Times New Roman"/>
          <w:color w:val="212121"/>
          <w:szCs w:val="24"/>
        </w:rPr>
        <w:t>,</w:t>
      </w:r>
      <w:r w:rsidRPr="00CF0D80">
        <w:rPr>
          <w:rFonts w:eastAsia="Times New Roman"/>
          <w:color w:val="212121"/>
          <w:szCs w:val="24"/>
        </w:rPr>
        <w:t xml:space="preserve"> να προχωρήσει </w:t>
      </w:r>
      <w:r>
        <w:rPr>
          <w:rFonts w:eastAsia="Times New Roman"/>
          <w:color w:val="212121"/>
          <w:szCs w:val="24"/>
        </w:rPr>
        <w:t xml:space="preserve">η </w:t>
      </w:r>
      <w:proofErr w:type="spellStart"/>
      <w:r>
        <w:rPr>
          <w:rFonts w:eastAsia="Times New Roman"/>
          <w:color w:val="212121"/>
          <w:szCs w:val="24"/>
        </w:rPr>
        <w:t>ευρωατλαντική</w:t>
      </w:r>
      <w:proofErr w:type="spellEnd"/>
      <w:r>
        <w:rPr>
          <w:rFonts w:eastAsia="Times New Roman"/>
          <w:color w:val="212121"/>
          <w:szCs w:val="24"/>
        </w:rPr>
        <w:t xml:space="preserve"> ολοκλήρωση στα Δ</w:t>
      </w:r>
      <w:r w:rsidRPr="00CF0D80">
        <w:rPr>
          <w:rFonts w:eastAsia="Times New Roman"/>
          <w:color w:val="212121"/>
          <w:szCs w:val="24"/>
        </w:rPr>
        <w:t>υτικά Βαλκάνια</w:t>
      </w:r>
      <w:r>
        <w:rPr>
          <w:rFonts w:eastAsia="Times New Roman"/>
          <w:color w:val="212121"/>
          <w:szCs w:val="24"/>
        </w:rPr>
        <w:t>,</w:t>
      </w:r>
      <w:r w:rsidRPr="00CF0D80">
        <w:rPr>
          <w:rFonts w:eastAsia="Times New Roman"/>
          <w:color w:val="212121"/>
          <w:szCs w:val="24"/>
        </w:rPr>
        <w:t xml:space="preserve"> να δυναμώσει η παρουσί</w:t>
      </w:r>
      <w:r>
        <w:rPr>
          <w:rFonts w:eastAsia="Times New Roman"/>
          <w:color w:val="212121"/>
          <w:szCs w:val="24"/>
        </w:rPr>
        <w:t>α του ΝΑΤΟ και να αποδυναμωθεί η</w:t>
      </w:r>
      <w:r w:rsidRPr="00CF0D80">
        <w:rPr>
          <w:rFonts w:eastAsia="Times New Roman"/>
          <w:color w:val="212121"/>
          <w:szCs w:val="24"/>
        </w:rPr>
        <w:t xml:space="preserve"> επιρροή άλλων ισχυρών κρατών</w:t>
      </w:r>
      <w:r>
        <w:rPr>
          <w:rFonts w:eastAsia="Times New Roman"/>
          <w:color w:val="212121"/>
          <w:szCs w:val="24"/>
        </w:rPr>
        <w:t>,</w:t>
      </w:r>
      <w:r w:rsidRPr="00CF0D80">
        <w:rPr>
          <w:rFonts w:eastAsia="Times New Roman"/>
          <w:color w:val="212121"/>
          <w:szCs w:val="24"/>
        </w:rPr>
        <w:t xml:space="preserve"> όπως της Ρωσίας της Κίνας</w:t>
      </w:r>
      <w:r>
        <w:rPr>
          <w:rFonts w:eastAsia="Times New Roman"/>
          <w:color w:val="212121"/>
          <w:szCs w:val="24"/>
        </w:rPr>
        <w:t xml:space="preserve"> κ</w:t>
      </w:r>
      <w:r w:rsidRPr="00CF0D80">
        <w:rPr>
          <w:rFonts w:eastAsia="Times New Roman"/>
          <w:color w:val="212121"/>
          <w:szCs w:val="24"/>
        </w:rPr>
        <w:t>αι ούτω καθεξής</w:t>
      </w:r>
      <w:r>
        <w:rPr>
          <w:rFonts w:eastAsia="Times New Roman"/>
          <w:color w:val="212121"/>
          <w:szCs w:val="24"/>
        </w:rPr>
        <w:t>.</w:t>
      </w:r>
      <w:r w:rsidRPr="00CF0D80">
        <w:rPr>
          <w:rFonts w:eastAsia="Times New Roman"/>
          <w:color w:val="212121"/>
          <w:szCs w:val="24"/>
        </w:rPr>
        <w:t xml:space="preserve"> Όπως λέει και η έκθεση του </w:t>
      </w:r>
      <w:r w:rsidRPr="00CF0D80">
        <w:rPr>
          <w:rFonts w:eastAsia="Times New Roman"/>
          <w:color w:val="212121"/>
          <w:szCs w:val="24"/>
          <w:lang w:val="en"/>
        </w:rPr>
        <w:lastRenderedPageBreak/>
        <w:t>State</w:t>
      </w:r>
      <w:r w:rsidRPr="00CF0D80">
        <w:rPr>
          <w:rFonts w:eastAsia="Times New Roman"/>
          <w:color w:val="212121"/>
          <w:szCs w:val="24"/>
        </w:rPr>
        <w:t xml:space="preserve"> </w:t>
      </w:r>
      <w:r w:rsidRPr="00CF0D80">
        <w:rPr>
          <w:rFonts w:eastAsia="Times New Roman"/>
          <w:color w:val="212121"/>
          <w:szCs w:val="24"/>
          <w:lang w:val="en"/>
        </w:rPr>
        <w:t>Department</w:t>
      </w:r>
      <w:r>
        <w:rPr>
          <w:rFonts w:eastAsia="Times New Roman"/>
          <w:color w:val="212121"/>
          <w:szCs w:val="24"/>
        </w:rPr>
        <w:t xml:space="preserve"> για την Ελλάδα «η </w:t>
      </w:r>
      <w:r w:rsidRPr="00CF0D80">
        <w:rPr>
          <w:rFonts w:eastAsia="Times New Roman"/>
          <w:color w:val="212121"/>
          <w:szCs w:val="24"/>
        </w:rPr>
        <w:t>Ελλάδα συμβάλλει στην αποδυνάμωση της κακοήθους επιρροής της Ρωσίας και της Κίνας</w:t>
      </w:r>
      <w:r>
        <w:rPr>
          <w:rFonts w:eastAsia="Times New Roman"/>
          <w:color w:val="212121"/>
          <w:szCs w:val="24"/>
        </w:rPr>
        <w:t>», ε</w:t>
      </w:r>
      <w:r w:rsidRPr="00CF0D80">
        <w:rPr>
          <w:rFonts w:eastAsia="Times New Roman"/>
          <w:color w:val="212121"/>
          <w:szCs w:val="24"/>
        </w:rPr>
        <w:t>νώ η επιρροή των ΗΠΑ είναι καλοήθης επιρροή</w:t>
      </w:r>
      <w:r>
        <w:rPr>
          <w:rFonts w:eastAsia="Times New Roman"/>
          <w:color w:val="212121"/>
          <w:szCs w:val="24"/>
        </w:rPr>
        <w:t>!</w:t>
      </w:r>
    </w:p>
    <w:p w14:paraId="01A9DE0B"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Αυτό κάνετε και σήμερα. Κ</w:t>
      </w:r>
      <w:r w:rsidRPr="00CF0D80">
        <w:rPr>
          <w:rFonts w:eastAsia="Times New Roman"/>
          <w:color w:val="212121"/>
          <w:szCs w:val="24"/>
        </w:rPr>
        <w:t>αι δεν το κάνετε μόνο σήμερα γιατί υπάρχει και η άποψη</w:t>
      </w:r>
      <w:r>
        <w:rPr>
          <w:rFonts w:eastAsia="Times New Roman"/>
          <w:color w:val="212121"/>
          <w:szCs w:val="24"/>
        </w:rPr>
        <w:t>,</w:t>
      </w:r>
      <w:r w:rsidRPr="00CF0D80">
        <w:rPr>
          <w:rFonts w:eastAsia="Times New Roman"/>
          <w:color w:val="212121"/>
          <w:szCs w:val="24"/>
        </w:rPr>
        <w:t xml:space="preserve"> που λένε ορισμένοι από το</w:t>
      </w:r>
      <w:r>
        <w:rPr>
          <w:rFonts w:eastAsia="Times New Roman"/>
          <w:color w:val="212121"/>
          <w:szCs w:val="24"/>
        </w:rPr>
        <w:t>ν</w:t>
      </w:r>
      <w:r w:rsidRPr="00CF0D80">
        <w:rPr>
          <w:rFonts w:eastAsia="Times New Roman"/>
          <w:color w:val="212121"/>
          <w:szCs w:val="24"/>
        </w:rPr>
        <w:t xml:space="preserve"> ΣΥΡΙΖΑ</w:t>
      </w:r>
      <w:r>
        <w:rPr>
          <w:rFonts w:eastAsia="Times New Roman"/>
          <w:color w:val="212121"/>
          <w:szCs w:val="24"/>
        </w:rPr>
        <w:t>,</w:t>
      </w:r>
      <w:r w:rsidRPr="00CF0D80">
        <w:rPr>
          <w:rFonts w:eastAsia="Times New Roman"/>
          <w:color w:val="212121"/>
          <w:szCs w:val="24"/>
        </w:rPr>
        <w:t xml:space="preserve"> </w:t>
      </w:r>
      <w:r>
        <w:rPr>
          <w:rFonts w:eastAsia="Times New Roman"/>
          <w:color w:val="212121"/>
          <w:szCs w:val="24"/>
        </w:rPr>
        <w:t>ότι εν πάσ</w:t>
      </w:r>
      <w:r>
        <w:rPr>
          <w:rFonts w:eastAsia="Times New Roman"/>
          <w:color w:val="212121"/>
          <w:szCs w:val="24"/>
        </w:rPr>
        <w:t xml:space="preserve">η </w:t>
      </w:r>
      <w:proofErr w:type="spellStart"/>
      <w:r>
        <w:rPr>
          <w:rFonts w:eastAsia="Times New Roman"/>
          <w:color w:val="212121"/>
          <w:szCs w:val="24"/>
        </w:rPr>
        <w:t>περιπτώσει</w:t>
      </w:r>
      <w:proofErr w:type="spellEnd"/>
      <w:r>
        <w:rPr>
          <w:rFonts w:eastAsia="Times New Roman"/>
          <w:color w:val="212121"/>
          <w:szCs w:val="24"/>
        </w:rPr>
        <w:t>, α</w:t>
      </w:r>
      <w:r w:rsidRPr="00CF0D80">
        <w:rPr>
          <w:rFonts w:eastAsia="Times New Roman"/>
          <w:color w:val="212121"/>
          <w:szCs w:val="24"/>
        </w:rPr>
        <w:t>ν είν</w:t>
      </w:r>
      <w:r>
        <w:rPr>
          <w:rFonts w:eastAsia="Times New Roman"/>
          <w:color w:val="212121"/>
          <w:szCs w:val="24"/>
        </w:rPr>
        <w:t>αι να λυθεί ένα διμερές ζήτημα, τ</w:t>
      </w:r>
      <w:r w:rsidRPr="00CF0D80">
        <w:rPr>
          <w:rFonts w:eastAsia="Times New Roman"/>
          <w:color w:val="212121"/>
          <w:szCs w:val="24"/>
        </w:rPr>
        <w:t>ι να κάνουμε ας δεχτούμε και το ΝΑΤΟ</w:t>
      </w:r>
      <w:r>
        <w:rPr>
          <w:rFonts w:eastAsia="Times New Roman"/>
          <w:color w:val="212121"/>
          <w:szCs w:val="24"/>
        </w:rPr>
        <w:t>.</w:t>
      </w:r>
    </w:p>
    <w:p w14:paraId="01A9DE0C"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Π</w:t>
      </w:r>
      <w:r w:rsidRPr="00CF0D80">
        <w:rPr>
          <w:rFonts w:eastAsia="Times New Roman"/>
          <w:color w:val="212121"/>
          <w:szCs w:val="24"/>
        </w:rPr>
        <w:t xml:space="preserve">ριν δύο χρόνια στηρίξατε και την ένταξη </w:t>
      </w:r>
      <w:r>
        <w:rPr>
          <w:rFonts w:eastAsia="Times New Roman"/>
          <w:color w:val="212121"/>
          <w:szCs w:val="24"/>
        </w:rPr>
        <w:t>του Μαυροβουνίου στο ΝΑΤΟ με το οποίο</w:t>
      </w:r>
      <w:r w:rsidRPr="00CF0D80">
        <w:rPr>
          <w:rFonts w:eastAsia="Times New Roman"/>
          <w:color w:val="212121"/>
          <w:szCs w:val="24"/>
        </w:rPr>
        <w:t xml:space="preserve"> η Ελλ</w:t>
      </w:r>
      <w:r>
        <w:rPr>
          <w:rFonts w:eastAsia="Times New Roman"/>
          <w:color w:val="212121"/>
          <w:szCs w:val="24"/>
        </w:rPr>
        <w:t>άδα δεν είχε διμερείς διαφορές. Ά</w:t>
      </w:r>
      <w:r w:rsidRPr="00CF0D80">
        <w:rPr>
          <w:rFonts w:eastAsia="Times New Roman"/>
          <w:color w:val="212121"/>
          <w:szCs w:val="24"/>
        </w:rPr>
        <w:t>ρα η ενδυνάμωση</w:t>
      </w:r>
      <w:r>
        <w:rPr>
          <w:rFonts w:eastAsia="Times New Roman"/>
          <w:color w:val="212121"/>
          <w:szCs w:val="24"/>
        </w:rPr>
        <w:t>,</w:t>
      </w:r>
      <w:r w:rsidRPr="00CF0D80">
        <w:rPr>
          <w:rFonts w:eastAsia="Times New Roman"/>
          <w:color w:val="212121"/>
          <w:szCs w:val="24"/>
        </w:rPr>
        <w:t xml:space="preserve"> η ισχυροποίηση του ΝΑΤΟ είναι πλέον στρατηγική σας επιλογή και </w:t>
      </w:r>
      <w:r>
        <w:rPr>
          <w:rFonts w:eastAsia="Times New Roman"/>
          <w:color w:val="212121"/>
          <w:szCs w:val="24"/>
        </w:rPr>
        <w:t>έχετε αναλάβει και</w:t>
      </w:r>
      <w:r w:rsidRPr="00CF0D80">
        <w:rPr>
          <w:rFonts w:eastAsia="Times New Roman"/>
          <w:color w:val="212121"/>
          <w:szCs w:val="24"/>
        </w:rPr>
        <w:t xml:space="preserve"> ρόλο σημαιοφόρ</w:t>
      </w:r>
      <w:r>
        <w:rPr>
          <w:rFonts w:eastAsia="Times New Roman"/>
          <w:color w:val="212121"/>
          <w:szCs w:val="24"/>
        </w:rPr>
        <w:t xml:space="preserve">ου στην προώθηση των </w:t>
      </w:r>
      <w:proofErr w:type="spellStart"/>
      <w:r>
        <w:rPr>
          <w:rFonts w:eastAsia="Times New Roman"/>
          <w:color w:val="212121"/>
          <w:szCs w:val="24"/>
        </w:rPr>
        <w:t>αμερικανο</w:t>
      </w:r>
      <w:r w:rsidRPr="00CF0D80">
        <w:rPr>
          <w:rFonts w:eastAsia="Times New Roman"/>
          <w:color w:val="212121"/>
          <w:szCs w:val="24"/>
        </w:rPr>
        <w:t>νατοϊκών</w:t>
      </w:r>
      <w:proofErr w:type="spellEnd"/>
      <w:r w:rsidRPr="00CF0D80">
        <w:rPr>
          <w:rFonts w:eastAsia="Times New Roman"/>
          <w:color w:val="212121"/>
          <w:szCs w:val="24"/>
        </w:rPr>
        <w:t xml:space="preserve"> σχεδιασμών</w:t>
      </w:r>
      <w:r>
        <w:rPr>
          <w:rFonts w:eastAsia="Times New Roman"/>
          <w:color w:val="212121"/>
          <w:szCs w:val="24"/>
        </w:rPr>
        <w:t>.</w:t>
      </w:r>
      <w:r w:rsidRPr="00CF0D80">
        <w:rPr>
          <w:rFonts w:eastAsia="Times New Roman"/>
          <w:color w:val="212121"/>
          <w:szCs w:val="24"/>
        </w:rPr>
        <w:t xml:space="preserve"> </w:t>
      </w:r>
    </w:p>
    <w:p w14:paraId="01A9DE0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Και οι εξελίξεις δεν τελειώνουν εδώ. Υπάρχουν ανοιχτά μέτωπα. Θα υπάρξουν αλυσιδωτές αντιδράσεις. Υπάρχουν </w:t>
      </w:r>
      <w:r>
        <w:rPr>
          <w:rFonts w:eastAsia="Times New Roman" w:cs="Times New Roman"/>
          <w:szCs w:val="24"/>
        </w:rPr>
        <w:t>σφοδροί ανταγωνισμοί στα Βαλκάνια και την ευρύτερη περιοχή για τα μερίδια των αγορών, τις πρώτες ύλες, τους δρόμους μεταφοράς της ενέργειας και ανταγωνισμοί οι οποίοι έχουν πάρει και τον χαρακτήρα πλέον ανοικτής στρατιωτικής διάταξης πολεμικών προετοιμασιώ</w:t>
      </w:r>
      <w:r>
        <w:rPr>
          <w:rFonts w:eastAsia="Times New Roman" w:cs="Times New Roman"/>
          <w:szCs w:val="24"/>
        </w:rPr>
        <w:t xml:space="preserve">ν και σεναρίων για γενικευμένες συρράξεις. Αρκεί </w:t>
      </w:r>
      <w:r>
        <w:rPr>
          <w:rFonts w:eastAsia="Times New Roman" w:cs="Times New Roman"/>
          <w:szCs w:val="24"/>
        </w:rPr>
        <w:lastRenderedPageBreak/>
        <w:t>να δει κανείς τις στρατιωτικές ασκήσεις που κάνει το ΝΑΤΟ με τη συμμετοχή και των ελληνικών Ενόπλων Δυνάμεων. Αρκεί να δει κανείς το σχέδιο ετοιμότητας του ΝΑΤΟ, δηλαδή ότι πρέπει μέσα με τριάντα ημέρες να ε</w:t>
      </w:r>
      <w:r>
        <w:rPr>
          <w:rFonts w:eastAsia="Times New Roman" w:cs="Times New Roman"/>
          <w:szCs w:val="24"/>
        </w:rPr>
        <w:t xml:space="preserve">ίναι έτοιμα τριάντα πλοία μάχης, τριάντα </w:t>
      </w:r>
      <w:proofErr w:type="spellStart"/>
      <w:r>
        <w:rPr>
          <w:rFonts w:eastAsia="Times New Roman" w:cs="Times New Roman"/>
          <w:szCs w:val="24"/>
        </w:rPr>
        <w:t>βαρέως</w:t>
      </w:r>
      <w:proofErr w:type="spellEnd"/>
      <w:r>
        <w:rPr>
          <w:rFonts w:eastAsia="Times New Roman" w:cs="Times New Roman"/>
          <w:szCs w:val="24"/>
        </w:rPr>
        <w:t xml:space="preserve"> ή μεσαίου οπλισμού τάγματα και τριάντα αεροπορικές μοίρες. Αρκεί, επίσης, να δει κανείς την πρόσφατη αποχώρηση των Ηνωμένων Πολιτειών της Αμερικής από τη συμφωνία με τη Ρωσία για τα πυρηνικά όπλα μέσω βεληνεκ</w:t>
      </w:r>
      <w:r>
        <w:rPr>
          <w:rFonts w:eastAsia="Times New Roman" w:cs="Times New Roman"/>
          <w:szCs w:val="24"/>
        </w:rPr>
        <w:t>ούς μετά από τριάντα χρόνια, γιατί ως γνωστόν η συμφωνία αυτή υπεγράφη με τη Σοβιετική Ένωση.</w:t>
      </w:r>
    </w:p>
    <w:p w14:paraId="01A9DE0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Άρα, λοιπόν, λέμε ξανά ότι όποιος είναι πολύ αφελής ή όποιος κοροϊδεύει συνειδητά δεν βλέπει πού πάει η όλη κατάσταση.</w:t>
      </w:r>
    </w:p>
    <w:p w14:paraId="01A9DE0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Εμείς ως ΚΚΕ θα επιμένουμε να αναδεικνύουμε</w:t>
      </w:r>
      <w:r>
        <w:rPr>
          <w:rFonts w:eastAsia="Times New Roman" w:cs="Times New Roman"/>
          <w:szCs w:val="24"/>
        </w:rPr>
        <w:t xml:space="preserve"> με κάθε τρόπο και με τις δυνάμεις που έχουμε αυτό το πολύ επικίνδυνο για τους λαούς σκηνικό που διαμορφώνεται στα Βαλκάνια και την ευρύτερη περιοχή, όπως επίσης θα επιμείνουμε να αναδεικνύουμε και τον ρόλο ταχυδρομείου-αγγελιοφόρου του ΝΑΤΟ και των Αμερικ</w:t>
      </w:r>
      <w:r>
        <w:rPr>
          <w:rFonts w:eastAsia="Times New Roman" w:cs="Times New Roman"/>
          <w:szCs w:val="24"/>
        </w:rPr>
        <w:t xml:space="preserve">ανών που έχει αναλάβει η Κυβέρνηση ΣΥΡΙΖΑ, </w:t>
      </w:r>
      <w:r>
        <w:rPr>
          <w:rFonts w:eastAsia="Times New Roman" w:cs="Times New Roman"/>
          <w:szCs w:val="24"/>
        </w:rPr>
        <w:lastRenderedPageBreak/>
        <w:t xml:space="preserve">μια κυβέρνηση η οποία αποδέχτηκε και στήριξε όλες τις αποφάσεις του ΝΑΤΟ –μέχρι και για το πρώτο πυρηνικό πλήγμα- που συμμετείχε και συμμετέχει με τις ελληνικές Ένοπλες Δυνάμεις σε στρατιωτικές ασκήσεις και άλλες </w:t>
      </w:r>
      <w:r>
        <w:rPr>
          <w:rFonts w:eastAsia="Times New Roman" w:cs="Times New Roman"/>
          <w:szCs w:val="24"/>
        </w:rPr>
        <w:t xml:space="preserve">αποστολές εκτός συνόρων, που κρατάει τις στρατιωτικές δαπάνες για το ΝΑΤΟ στο ύψος των 4 δισεκατομμυρίων ευρώ, που επί ημερών της πραγματοποιήθηκε η μεγαλύτερη διεύρυνση και επέκταση των </w:t>
      </w:r>
      <w:proofErr w:type="spellStart"/>
      <w:r>
        <w:rPr>
          <w:rFonts w:eastAsia="Times New Roman" w:cs="Times New Roman"/>
          <w:szCs w:val="24"/>
        </w:rPr>
        <w:t>αμερικανονατοϊκών</w:t>
      </w:r>
      <w:proofErr w:type="spellEnd"/>
      <w:r>
        <w:rPr>
          <w:rFonts w:eastAsia="Times New Roman" w:cs="Times New Roman"/>
          <w:szCs w:val="24"/>
        </w:rPr>
        <w:t xml:space="preserve"> βάσεων στη Σούδα, την Αλεξανδρούπολη, τη Λάρισα,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Μάλιστα, επειδή ακριβώς έχετε αναλάβει τέτοιο ρόλο, γι' αυτό και η Κυβέρνηση παίρνει με κάθε ευκαιρία τα εύσημα από την Κυβέρνηση των Ηνωμένων Πολιτειών ότι επί δικής της θητείας οι ελληνοαμερικανικές σχέσεις περνάνε την καλύτερή τους φάση, τον μήνα τ</w:t>
      </w:r>
      <w:r>
        <w:rPr>
          <w:rFonts w:eastAsia="Times New Roman" w:cs="Times New Roman"/>
          <w:szCs w:val="24"/>
        </w:rPr>
        <w:t xml:space="preserve">ου μέλιτος. </w:t>
      </w:r>
    </w:p>
    <w:p w14:paraId="01A9DE1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δυστύχημα, βεβαίως, για σας είναι ότι ένας κόσμος, ιδιαίτερα ένας κόσμος αριστερός, προοδευτικός –πραγματικά προοδευτικός και όχι αυτά τα απομεινάρια της παλαιάς σοσιαλδημοκρατίας που μαζεύετε και τους βαφτίζετε προοδευτικούς- ένας τέτοιος </w:t>
      </w:r>
      <w:r>
        <w:rPr>
          <w:rFonts w:eastAsia="Times New Roman" w:cs="Times New Roman"/>
          <w:szCs w:val="24"/>
        </w:rPr>
        <w:t>κόσμος που έχει ιστορική μνήμη, αντιλαμβάνεται και τον ρόλο που έχετε αναλάβει.</w:t>
      </w:r>
    </w:p>
    <w:p w14:paraId="01A9DE1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απαντήσετε, μάλιστα, σ' αυτόν τον κόσμο, τι λέτε; Λέτε αυτό που είπε χθες στην </w:t>
      </w:r>
      <w:r>
        <w:rPr>
          <w:rFonts w:eastAsia="Times New Roman" w:cs="Times New Roman"/>
          <w:szCs w:val="24"/>
        </w:rPr>
        <w:t xml:space="preserve">επιτροπή </w:t>
      </w:r>
      <w:r>
        <w:rPr>
          <w:rFonts w:eastAsia="Times New Roman" w:cs="Times New Roman"/>
          <w:szCs w:val="24"/>
        </w:rPr>
        <w:t xml:space="preserve">η Κυβέρνηση διά στόματος του κ. </w:t>
      </w:r>
      <w:proofErr w:type="spellStart"/>
      <w:r>
        <w:rPr>
          <w:rFonts w:eastAsia="Times New Roman" w:cs="Times New Roman"/>
          <w:szCs w:val="24"/>
        </w:rPr>
        <w:t>Κατρούγκαλου</w:t>
      </w:r>
      <w:proofErr w:type="spellEnd"/>
      <w:r>
        <w:rPr>
          <w:rFonts w:eastAsia="Times New Roman" w:cs="Times New Roman"/>
          <w:szCs w:val="24"/>
        </w:rPr>
        <w:t>, που ήταν κατά τη γνώμη μας ένα μνημ</w:t>
      </w:r>
      <w:r>
        <w:rPr>
          <w:rFonts w:eastAsia="Times New Roman" w:cs="Times New Roman"/>
          <w:szCs w:val="24"/>
        </w:rPr>
        <w:t>είο πολιτικής σήψης. Είπε η Κυβέρνηση ότι η Αριστερά στο παρελθόν έκανε κριτική στο ΝΑΤΟ. Προσέξτε, ακόμα και η σημειολογία των λέξεων έχει τη σημασία της. Είπε ότι έκανε κριτική. Η Αριστερά, το εργατικό λαϊκό κίνημα δεν έκαναν κριτική στο ΝΑΤΟ. Πολεμούσαν</w:t>
      </w:r>
      <w:r>
        <w:rPr>
          <w:rFonts w:eastAsia="Times New Roman" w:cs="Times New Roman"/>
          <w:szCs w:val="24"/>
        </w:rPr>
        <w:t xml:space="preserve"> το ΝΑΤΟ με όλες τους τις δυνάμεις και είχαν ματώσει σε αυτόν τον αγώνα.</w:t>
      </w:r>
    </w:p>
    <w:p w14:paraId="01A9DE1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Επίσης, είπε χθες η Κυβέρνηση ότι η Αριστερά έκανε κριτική επί Ψυχρού Πολέμου. Μετά το 1991, το εργατικό λαϊκό κίνημα υπέστειλε τη σημαία του αγώνα ενάντια στο ΝΑΤΟ, όταν μάλιστα το Ν</w:t>
      </w:r>
      <w:r>
        <w:rPr>
          <w:rFonts w:eastAsia="Times New Roman" w:cs="Times New Roman"/>
          <w:szCs w:val="24"/>
        </w:rPr>
        <w:t xml:space="preserve">ΑΤΟ αποθρασύνθηκε ακόμη περισσότερο, επειδή έλειψε και το αντίπαλο δέος που ήταν η Σοβιετική Ένωση και το σοσιαλιστικό στρατόπεδο, Ιράκ, Γιουγκοσλαβία, Λιβύη, Συρία,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w:t>
      </w:r>
    </w:p>
    <w:p w14:paraId="01A9DE1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Να, γιατί λέμε ότι αυτά που λέει η Κυβέρνηση είναι δηλητήριο, ιδιαίτερα για τις νέ</w:t>
      </w:r>
      <w:r>
        <w:rPr>
          <w:rFonts w:eastAsia="Times New Roman" w:cs="Times New Roman"/>
          <w:szCs w:val="24"/>
        </w:rPr>
        <w:t xml:space="preserve">ες γενιές, γιατί εκτός του ότι είναι τελείως </w:t>
      </w:r>
      <w:r>
        <w:rPr>
          <w:rFonts w:eastAsia="Times New Roman" w:cs="Times New Roman"/>
          <w:szCs w:val="24"/>
        </w:rPr>
        <w:lastRenderedPageBreak/>
        <w:t>ανιστόρητα, καλλιεργεί και την άποψη ότι είναι σήμερα «ντεμοντέ», ξεπερασμένο, να παλεύεις ενάντια σε αυτούς τους ιμπεριαλιστικούς Οργανισμούς.</w:t>
      </w:r>
    </w:p>
    <w:p w14:paraId="01A9DE1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Αφού τα προηγούμενα χρόνια είχατε προβάλει το σύνθημα-παρωδία, αυτό</w:t>
      </w:r>
      <w:r>
        <w:rPr>
          <w:rFonts w:eastAsia="Times New Roman" w:cs="Times New Roman"/>
          <w:szCs w:val="24"/>
        </w:rPr>
        <w:t xml:space="preserve"> το σύνθημα-γελοιογραφία για διάλυση του ΝΑΤΟ –αυτοδιάλυση δηλαδή, αυτοκαταστροφή, γιατί πραγματική διάλυση του ΝΑΤΟ μπορεί να υπάρξει μόνο όταν κάθε λαός επιλέξει τον δρόμο της αποδέσμευσης από αυτές τις </w:t>
      </w:r>
      <w:proofErr w:type="spellStart"/>
      <w:r>
        <w:rPr>
          <w:rFonts w:eastAsia="Times New Roman" w:cs="Times New Roman"/>
          <w:szCs w:val="24"/>
        </w:rPr>
        <w:t>λυκοσυμμαχίες</w:t>
      </w:r>
      <w:proofErr w:type="spellEnd"/>
      <w:r>
        <w:rPr>
          <w:rFonts w:eastAsia="Times New Roman" w:cs="Times New Roman"/>
          <w:szCs w:val="24"/>
        </w:rPr>
        <w:t>- σήμερα το εγκαταλείπετε κι αυτό. Λογ</w:t>
      </w:r>
      <w:r>
        <w:rPr>
          <w:rFonts w:eastAsia="Times New Roman" w:cs="Times New Roman"/>
          <w:szCs w:val="24"/>
        </w:rPr>
        <w:t>ικό και επόμενο είναι. Συμμετέχετε στην εγκληματική πολιτική. Στηρίζετε την εγκληματική πολιτική στο όνομα του εθνικού συμφέροντος, ό,τι ακριβώς έλεγαν τα προηγούμενα χρόνια η Νέα Δημοκρατία και το ΠΑΣΟΚ για εθνικό συμφέρον, για τον κίνδυνο της απομόνωσης,</w:t>
      </w:r>
      <w:r>
        <w:rPr>
          <w:rFonts w:eastAsia="Times New Roman" w:cs="Times New Roman"/>
          <w:szCs w:val="24"/>
        </w:rPr>
        <w:t xml:space="preserve"> για τον μη μοναχικό δρόμο, για τον ρεαλισμό. Όλα αυτά που έλεγαν οι προηγούμενες κυβερνήσεις της Νέας Δημοκρατίας και του ΠΑΣΟΚ, όταν ασκούσαμε κριτική για τη </w:t>
      </w:r>
      <w:proofErr w:type="spellStart"/>
      <w:r>
        <w:rPr>
          <w:rFonts w:eastAsia="Times New Roman" w:cs="Times New Roman"/>
          <w:szCs w:val="24"/>
        </w:rPr>
        <w:t>φιλονατοϊκή</w:t>
      </w:r>
      <w:proofErr w:type="spellEnd"/>
      <w:r>
        <w:rPr>
          <w:rFonts w:eastAsia="Times New Roman" w:cs="Times New Roman"/>
          <w:szCs w:val="24"/>
        </w:rPr>
        <w:t xml:space="preserve"> τους πολιτική, όλα αυτά τα επαναλαμβάνει μέχρι κεραίας σήμερα η Κυβέρνηση του ΣΥΡΙΖΑ</w:t>
      </w:r>
      <w:r>
        <w:rPr>
          <w:rFonts w:eastAsia="Times New Roman" w:cs="Times New Roman"/>
          <w:szCs w:val="24"/>
        </w:rPr>
        <w:t>.</w:t>
      </w:r>
    </w:p>
    <w:p w14:paraId="01A9DE1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Εδώ φαίνονται ξεκάθαρα και ποιες είναι και οι πραγματικές διαχωριστικές γραμμές μεταξύ των πολιτικών δυνάμεων, δηλαδή τι εννοείτε εσείς και όλοι οι υπόλοιποι όταν μιλάτε για «εθνικό συμφέρον» και τι εννοούμε εμείς για το «εθνικό συμφέρον». Εσείς ως εθνικ</w:t>
      </w:r>
      <w:r>
        <w:rPr>
          <w:rFonts w:eastAsia="Times New Roman" w:cs="Times New Roman"/>
          <w:szCs w:val="24"/>
        </w:rPr>
        <w:t xml:space="preserve">ό συμφέρον εννοείτε τη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της χώρας, δηλαδή την αναβάθμιση τμημάτων του κεφαλαίου της χώρας που θέλουν μερίδιο από το πλιάτσικο που διεξάγεται σε βάρος των λαών της περιοχής από τις ενεργειακές και άλλου είδους συμπράξεις. Αυτό είναι </w:t>
      </w:r>
      <w:r>
        <w:rPr>
          <w:rFonts w:eastAsia="Times New Roman" w:cs="Times New Roman"/>
          <w:szCs w:val="24"/>
        </w:rPr>
        <w:t>και το περιεχόμενο του συνθήματος που έχετε λανσάρει «Ελλάδα-ηγετική δύναμη στα Βαλκάνια».</w:t>
      </w:r>
    </w:p>
    <w:p w14:paraId="01A9DE1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Εμείς, αντίθετα, λέμε ότι τα ανταλλάγματα αυτής της πολιτικής δεν αφορούν το εθνικό λαϊκό συμφέρον, γιατί σε μια κοινωνία που χωρίζεται με τάξεις δεν υπάρχει ενιαίο </w:t>
      </w:r>
      <w:r>
        <w:rPr>
          <w:rFonts w:eastAsia="Times New Roman" w:cs="Times New Roman"/>
          <w:szCs w:val="24"/>
        </w:rPr>
        <w:t xml:space="preserve">εθνικό συμφέρον –εμείς κοιτάμε το εθνικό συμφέρον του λαού- ούτε φυσικά αυτή η πολιτική προστατεύει τα κυριαρχικά δικαιώματα της χώρας. Το ακριβώς αντίθετο, η Ελλάδα μετατρέπεται σε </w:t>
      </w:r>
      <w:proofErr w:type="spellStart"/>
      <w:r>
        <w:rPr>
          <w:rFonts w:eastAsia="Times New Roman" w:cs="Times New Roman"/>
          <w:szCs w:val="24"/>
        </w:rPr>
        <w:t>προκεχωρημένο</w:t>
      </w:r>
      <w:proofErr w:type="spellEnd"/>
      <w:r>
        <w:rPr>
          <w:rFonts w:eastAsia="Times New Roman" w:cs="Times New Roman"/>
          <w:szCs w:val="24"/>
        </w:rPr>
        <w:t xml:space="preserve"> φυλάκιο των ΗΠΑ και του ΝΑΤΟ και μπαίνει στο επίκεντρο των ο</w:t>
      </w:r>
      <w:r>
        <w:rPr>
          <w:rFonts w:eastAsia="Times New Roman" w:cs="Times New Roman"/>
          <w:szCs w:val="24"/>
        </w:rPr>
        <w:t>ξυμένων ανταγωνισμών στην περιοχή.</w:t>
      </w:r>
    </w:p>
    <w:p w14:paraId="01A9DE1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Συμφωνία των Πρεσπών ήταν ένας κρίκος στη συνολική πολιτική σας. Μάλιστα, το πιο επικίνδυνο απ' όλα είναι ότι εμφανίζετε αυτή τη </w:t>
      </w:r>
      <w:r>
        <w:rPr>
          <w:rFonts w:eastAsia="Times New Roman" w:cs="Times New Roman"/>
          <w:szCs w:val="24"/>
        </w:rPr>
        <w:t xml:space="preserve">συμφωνία </w:t>
      </w:r>
      <w:r>
        <w:rPr>
          <w:rFonts w:eastAsia="Times New Roman" w:cs="Times New Roman"/>
          <w:szCs w:val="24"/>
        </w:rPr>
        <w:t xml:space="preserve">και ως «μπούσουλα», ως οδηγό, για τη διευθέτηση και άλλων διαφορών που υπάρχουν, </w:t>
      </w:r>
      <w:r>
        <w:rPr>
          <w:rFonts w:eastAsia="Times New Roman" w:cs="Times New Roman"/>
          <w:szCs w:val="24"/>
        </w:rPr>
        <w:t xml:space="preserve">όπως για παράδειγμα το Κυπριακό, κάτι το οποίο είπε ο Πρωθυπουργός στη συνάντησή του με τον Πρόεδρο Αναστασιάδη πριν λίγο καιρό, όταν είναι γνωστό ότι αυτοί οι Οργανισμοί –οι ΗΠΑ, το ΝΑΤΟ, η </w:t>
      </w:r>
      <w:r>
        <w:rPr>
          <w:rFonts w:eastAsia="Times New Roman"/>
          <w:color w:val="222222"/>
          <w:szCs w:val="24"/>
          <w:shd w:val="clear" w:color="auto" w:fill="FFFFFF"/>
        </w:rPr>
        <w:t>Ευρωπαϊκή Ένωση-</w:t>
      </w:r>
      <w:r>
        <w:rPr>
          <w:rFonts w:eastAsia="Times New Roman" w:cs="Times New Roman"/>
          <w:szCs w:val="24"/>
        </w:rPr>
        <w:t xml:space="preserve"> είναι αυτοί που ευθύνονται για την τουρκική εισβ</w:t>
      </w:r>
      <w:r>
        <w:rPr>
          <w:rFonts w:eastAsia="Times New Roman" w:cs="Times New Roman"/>
          <w:szCs w:val="24"/>
        </w:rPr>
        <w:t>ολή και κατοχή εδώ και σαράντα πέντε χρόνια. Είναι γνωστό ότι τα ζητήματα που ανοίγει η τουρκική άρχουσα τάξη έχουν την ανοχή –αν όχι τη στήριξη- αυτών των δυνάμεων που κάθε φορά για τις «γκρίζες ζώνες», για τα νησιά,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κρατούν στάση Πόντιου Πιλάτου. </w:t>
      </w:r>
      <w:r>
        <w:rPr>
          <w:rFonts w:eastAsia="Times New Roman" w:cs="Times New Roman"/>
          <w:szCs w:val="24"/>
        </w:rPr>
        <w:t>Είναι, επίσης, γνωστό ότι μια σειρά σχεδιασμοί για την προσάρτηση του Κοσόβου, για τα σχέδια για «Μεγάλη Αλβανία» και πάει λέγοντας, έχουν τη στήριξη όλων αυτών των δυνάμεων.</w:t>
      </w:r>
    </w:p>
    <w:p w14:paraId="01A9DE1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Αυτές, λοιπόν, οι δυνάμεις, το ΝΑΤΟ, οι Ηνωμένες Πολιτείες, η Ευρωπαϊκή Ένωση, οι</w:t>
      </w:r>
      <w:r>
        <w:rPr>
          <w:rFonts w:eastAsia="Times New Roman" w:cs="Times New Roman"/>
          <w:szCs w:val="24"/>
        </w:rPr>
        <w:t xml:space="preserve"> δολοφόνοι των λαών, οι εμπρη</w:t>
      </w:r>
      <w:r>
        <w:rPr>
          <w:rFonts w:eastAsia="Times New Roman" w:cs="Times New Roman"/>
          <w:szCs w:val="24"/>
        </w:rPr>
        <w:lastRenderedPageBreak/>
        <w:t>στές των Βαλκανίων, όσο κι αν θέλετε να τις ξεπλύνετε, δεν μπορούν να είναι εγγυητές της ειρήνης και σταθερότητας στην περιοχή. Αυτή</w:t>
      </w:r>
      <w:r>
        <w:rPr>
          <w:rFonts w:eastAsia="Times New Roman" w:cs="Times New Roman"/>
          <w:szCs w:val="24"/>
        </w:rPr>
        <w:t>ν</w:t>
      </w:r>
      <w:r>
        <w:rPr>
          <w:rFonts w:eastAsia="Times New Roman" w:cs="Times New Roman"/>
          <w:szCs w:val="24"/>
        </w:rPr>
        <w:t xml:space="preserve"> τη στιγμή που μιλάμε, αυτές οι δυνάμεις ανοίγουν ένα ακόμη μέτωπο αυτή τη φορά στη Βενεζουέλα</w:t>
      </w:r>
      <w:r>
        <w:rPr>
          <w:rFonts w:eastAsia="Times New Roman" w:cs="Times New Roman"/>
          <w:szCs w:val="24"/>
        </w:rPr>
        <w:t xml:space="preserve">, με τα γνωστά προσχήματα που έχουμε ακούσει κι άλλες φορές για δημοκρατία, ανθρώπινα δικαιώματα, ανθρωπιστική κρίση, τα οποία οδήγησαν σε άλλες επεμβάσεις στη Συρία, τη Λιβύη, το Ιράκ,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p>
    <w:p w14:paraId="01A9DE1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Τα προσχήματα στη συνέχεια κατέρρευσαν και αυτό που αποδείχτηκ</w:t>
      </w:r>
      <w:r>
        <w:rPr>
          <w:rFonts w:eastAsia="Times New Roman" w:cs="Times New Roman"/>
          <w:szCs w:val="24"/>
        </w:rPr>
        <w:t xml:space="preserve">ε ήταν ότι αυτές οι επεμβάσεις δημιούργησαν ακόμη μεγαλύτερα προβλήματα, εκατόμβες θυμάτων, </w:t>
      </w:r>
      <w:proofErr w:type="spellStart"/>
      <w:r>
        <w:rPr>
          <w:rFonts w:eastAsia="Times New Roman" w:cs="Times New Roman"/>
          <w:szCs w:val="24"/>
        </w:rPr>
        <w:t>διαμελισμούς</w:t>
      </w:r>
      <w:proofErr w:type="spellEnd"/>
      <w:r>
        <w:rPr>
          <w:rFonts w:eastAsia="Times New Roman" w:cs="Times New Roman"/>
          <w:szCs w:val="24"/>
        </w:rPr>
        <w:t xml:space="preserve"> κρατών, κύματα προσφύγων, τα οποία ζούμε τα τελευταία χρόνια και στη χώρα μας. Ανεξάρτητα από το ποια γνώμη έχει ο καθένας, ποια γνώμη έχουμε κι εμείς </w:t>
      </w:r>
      <w:r>
        <w:rPr>
          <w:rFonts w:eastAsia="Times New Roman" w:cs="Times New Roman"/>
          <w:szCs w:val="24"/>
        </w:rPr>
        <w:t>για τη διακυβέρνηση στη Βενεζουέλα, μόνο ο λαός της είναι ο αρμόδιος, ο υπεύθυνος, για να επιλέξει ποιον πρόεδρο, ποια κυβέρνηση, ποιο σύστημα θα έχει και όχι ο κάθε διεθνής χωροφύλακας, ο κάθε διεθνής νταβατζής που πρωτοστατεί για πραξικοπήματα και απειλε</w:t>
      </w:r>
      <w:r>
        <w:rPr>
          <w:rFonts w:eastAsia="Times New Roman" w:cs="Times New Roman"/>
          <w:szCs w:val="24"/>
        </w:rPr>
        <w:t>ί με ανοιχτές στρατιωτικές επεμβάσεις.</w:t>
      </w:r>
    </w:p>
    <w:p w14:paraId="01A9DE1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Στο ζήτημα αυτό, όπως και σε πολλά άλλα, φάνηκε για μια ακόμη φορά και η υποκρισία, η διγλωσσία της Κυβέρνησης ΣΥΡΙΖΑ. Αφού πρώτα έγινε μια δήλωση του Γραμματέα του ΣΥΡΙΖΑ, όπου δεν υπήρχε κα</w:t>
      </w:r>
      <w:r>
        <w:rPr>
          <w:rFonts w:eastAsia="Times New Roman" w:cs="Times New Roman"/>
          <w:szCs w:val="24"/>
        </w:rPr>
        <w:t>μ</w:t>
      </w:r>
      <w:r>
        <w:rPr>
          <w:rFonts w:eastAsia="Times New Roman" w:cs="Times New Roman"/>
          <w:szCs w:val="24"/>
        </w:rPr>
        <w:t>μία αναφορά στις Ηνωμένες</w:t>
      </w:r>
      <w:r>
        <w:rPr>
          <w:rFonts w:eastAsia="Times New Roman" w:cs="Times New Roman"/>
          <w:szCs w:val="24"/>
        </w:rPr>
        <w:t xml:space="preserve"> Πολιτείες της Αμερικής, στη συνέχεια ήρθαν οι δηλώσεις του Υπουργείου Εξωτερικών ότι στηρίζει την ωμή ανάμειξη της Ευρωπαϊκής Ένωσης στα εσωτερικά της Βενεζουέλας μέσα από τη διεθνή Ομάδα Επαφής, όπου συμμετέχουν χώρες όπως η Ισπανία που έχουν αναγνωρίσει</w:t>
      </w:r>
      <w:r>
        <w:rPr>
          <w:rFonts w:eastAsia="Times New Roman" w:cs="Times New Roman"/>
          <w:szCs w:val="24"/>
        </w:rPr>
        <w:t xml:space="preserve"> το </w:t>
      </w:r>
      <w:proofErr w:type="spellStart"/>
      <w:r>
        <w:rPr>
          <w:rFonts w:eastAsia="Times New Roman" w:cs="Times New Roman"/>
          <w:szCs w:val="24"/>
        </w:rPr>
        <w:t>Γκουαϊδό</w:t>
      </w:r>
      <w:proofErr w:type="spellEnd"/>
      <w:r>
        <w:rPr>
          <w:rFonts w:eastAsia="Times New Roman" w:cs="Times New Roman"/>
          <w:szCs w:val="24"/>
        </w:rPr>
        <w:t xml:space="preserve"> ως μεταβατικό Πρόεδρο της Βενεζουέλας. Και χθες είχαμε την επίσημη δήλωση στην </w:t>
      </w:r>
      <w:r>
        <w:rPr>
          <w:rFonts w:eastAsia="Times New Roman" w:cs="Times New Roman"/>
          <w:szCs w:val="24"/>
        </w:rPr>
        <w:t xml:space="preserve">επιτροπή </w:t>
      </w:r>
      <w:r>
        <w:rPr>
          <w:rFonts w:eastAsia="Times New Roman" w:cs="Times New Roman"/>
          <w:szCs w:val="24"/>
        </w:rPr>
        <w:t xml:space="preserve">του κ. </w:t>
      </w:r>
      <w:proofErr w:type="spellStart"/>
      <w:r>
        <w:rPr>
          <w:rFonts w:eastAsia="Times New Roman" w:cs="Times New Roman"/>
          <w:szCs w:val="24"/>
        </w:rPr>
        <w:t>Κατρούγκαλου</w:t>
      </w:r>
      <w:proofErr w:type="spellEnd"/>
      <w:r>
        <w:rPr>
          <w:rFonts w:eastAsia="Times New Roman" w:cs="Times New Roman"/>
          <w:szCs w:val="24"/>
        </w:rPr>
        <w:t xml:space="preserve"> ότι η ελληνική Κυβέρνηση έχει </w:t>
      </w:r>
      <w:proofErr w:type="spellStart"/>
      <w:r>
        <w:rPr>
          <w:rFonts w:eastAsia="Times New Roman" w:cs="Times New Roman"/>
          <w:szCs w:val="24"/>
        </w:rPr>
        <w:t>συνδιαμορφώσει</w:t>
      </w:r>
      <w:proofErr w:type="spellEnd"/>
      <w:r>
        <w:rPr>
          <w:rFonts w:eastAsia="Times New Roman" w:cs="Times New Roman"/>
          <w:szCs w:val="24"/>
        </w:rPr>
        <w:t xml:space="preserve"> το ψήφισμα της Ευρωπαϊκής Ένωσης, το οποίο τελικά λόγω του βέτο της Ιταλίας δεν έγινε αποδεκτό.</w:t>
      </w:r>
    </w:p>
    <w:p w14:paraId="01A9DE1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Έχετε </w:t>
      </w:r>
      <w:proofErr w:type="spellStart"/>
      <w:r>
        <w:rPr>
          <w:rFonts w:eastAsia="Times New Roman" w:cs="Times New Roman"/>
          <w:szCs w:val="24"/>
        </w:rPr>
        <w:t>συνδιαμορφώσει</w:t>
      </w:r>
      <w:proofErr w:type="spellEnd"/>
      <w:r>
        <w:rPr>
          <w:rFonts w:eastAsia="Times New Roman" w:cs="Times New Roman"/>
          <w:szCs w:val="24"/>
        </w:rPr>
        <w:t>, δηλαδή, τη θέση της Ευρωπαϊκής Ένωσης για ωμή ανάμειξη στα εσωτερικά της Βενεζουέλας, όταν μάλιστα οι μισές και πλέον χώρες έχουν αναγνωρ</w:t>
      </w:r>
      <w:r>
        <w:rPr>
          <w:rFonts w:eastAsia="Times New Roman" w:cs="Times New Roman"/>
          <w:szCs w:val="24"/>
        </w:rPr>
        <w:t xml:space="preserve">ίσει τον </w:t>
      </w:r>
      <w:proofErr w:type="spellStart"/>
      <w:r>
        <w:rPr>
          <w:rFonts w:eastAsia="Times New Roman" w:cs="Times New Roman"/>
          <w:szCs w:val="24"/>
        </w:rPr>
        <w:t>Γκουαϊδό</w:t>
      </w:r>
      <w:proofErr w:type="spellEnd"/>
      <w:r>
        <w:rPr>
          <w:rFonts w:eastAsia="Times New Roman" w:cs="Times New Roman"/>
          <w:szCs w:val="24"/>
        </w:rPr>
        <w:t xml:space="preserve"> ως μεταβατικό Πρόεδρο της Βενεζουέλας και υιοθετούν το βασικό αίτημα της Αντιπολίτευσης για διενέργεια προεδρικών εκλογών.</w:t>
      </w:r>
    </w:p>
    <w:p w14:paraId="01A9DE1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Μάλιστα, επειδή πολλές φορές λέτε «ποια Ευρώπη θέλουμε», απευθύνετε το ερώτημα «Θέλετε την Ευρώπη του Ισπανού Σάντσ</w:t>
      </w:r>
      <w:r>
        <w:rPr>
          <w:rFonts w:eastAsia="Times New Roman" w:cs="Times New Roman"/>
          <w:szCs w:val="24"/>
        </w:rPr>
        <w:t xml:space="preserve">ες, του Κόστα, του Τσίπρα ή του </w:t>
      </w:r>
      <w:proofErr w:type="spellStart"/>
      <w:r>
        <w:rPr>
          <w:rFonts w:eastAsia="Times New Roman" w:cs="Times New Roman"/>
          <w:szCs w:val="24"/>
        </w:rPr>
        <w:t>Όρμπαν</w:t>
      </w:r>
      <w:proofErr w:type="spellEnd"/>
      <w:r>
        <w:rPr>
          <w:rFonts w:eastAsia="Times New Roman" w:cs="Times New Roman"/>
          <w:szCs w:val="24"/>
        </w:rPr>
        <w:t xml:space="preserve"> και της </w:t>
      </w:r>
      <w:proofErr w:type="spellStart"/>
      <w:r>
        <w:rPr>
          <w:rFonts w:eastAsia="Times New Roman" w:cs="Times New Roman"/>
          <w:szCs w:val="24"/>
        </w:rPr>
        <w:t>Λεπέν</w:t>
      </w:r>
      <w:proofErr w:type="spellEnd"/>
      <w:r>
        <w:rPr>
          <w:rFonts w:eastAsia="Times New Roman" w:cs="Times New Roman"/>
          <w:szCs w:val="24"/>
        </w:rPr>
        <w:t>;», ε, λοιπόν, η</w:t>
      </w:r>
      <w:r w:rsidRPr="005349AD">
        <w:rPr>
          <w:rFonts w:eastAsia="Times New Roman" w:cs="Times New Roman"/>
          <w:szCs w:val="24"/>
        </w:rPr>
        <w:t xml:space="preserve"> </w:t>
      </w:r>
      <w:r>
        <w:rPr>
          <w:rFonts w:eastAsia="Times New Roman" w:cs="Times New Roman"/>
          <w:szCs w:val="24"/>
        </w:rPr>
        <w:t>Ευρώπη του Σάντσες, του Κόστα, διαφόρων άλλων φιλελεύθερων, νεοφιλελεύθερων σοσιαλδημοκρατών είναι η Ευρώπη που προσέτρεξε να στηρίξει το πραξικόπημα των Ηνωμένων Πολιτειών της Αμερικής κ</w:t>
      </w:r>
      <w:r>
        <w:rPr>
          <w:rFonts w:eastAsia="Times New Roman" w:cs="Times New Roman"/>
          <w:szCs w:val="24"/>
        </w:rPr>
        <w:t xml:space="preserve">αι να στηρίξει και τον </w:t>
      </w:r>
      <w:proofErr w:type="spellStart"/>
      <w:r>
        <w:rPr>
          <w:rFonts w:eastAsia="Times New Roman" w:cs="Times New Roman"/>
          <w:szCs w:val="24"/>
        </w:rPr>
        <w:t>Γκουαϊδό</w:t>
      </w:r>
      <w:proofErr w:type="spellEnd"/>
      <w:r>
        <w:rPr>
          <w:rFonts w:eastAsia="Times New Roman" w:cs="Times New Roman"/>
          <w:szCs w:val="24"/>
        </w:rPr>
        <w:t xml:space="preserve"> ως μεταβατικό Πρόεδρο της Βενεζουέλας.</w:t>
      </w:r>
    </w:p>
    <w:p w14:paraId="01A9DE1D" w14:textId="77777777" w:rsidR="00887A51" w:rsidRDefault="009C255F">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01A9DE1E" w14:textId="77777777" w:rsidR="00887A51" w:rsidRDefault="009C255F">
      <w:pPr>
        <w:spacing w:after="0"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Κύριε Γκιόκα, ολοκληρώνετε, παρακαλώ.</w:t>
      </w:r>
    </w:p>
    <w:p w14:paraId="01A9DE1F"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Τελειώνω με αυτό. Εμείς θα επαναλάβουμε αυτό που είπαμε και στη συζήτηση για τη Συμφωνία των Πρεσπών, ότι το </w:t>
      </w:r>
      <w:proofErr w:type="spellStart"/>
      <w:r>
        <w:rPr>
          <w:rFonts w:eastAsia="Times New Roman" w:cs="Times New Roman"/>
          <w:szCs w:val="24"/>
        </w:rPr>
        <w:t>διακύβευμα</w:t>
      </w:r>
      <w:proofErr w:type="spellEnd"/>
      <w:r>
        <w:rPr>
          <w:rFonts w:eastAsia="Times New Roman" w:cs="Times New Roman"/>
          <w:szCs w:val="24"/>
        </w:rPr>
        <w:t xml:space="preserve"> για τους λαούς είναι να μπουν εμπόδια στα σχέδια των Ηνωμένων Πολιτειών, του ΝΑΤΟ, της Ευρωπαϊκής Ένωσης, να μη φυλακιστούν και άλλοι λ</w:t>
      </w:r>
      <w:r>
        <w:rPr>
          <w:rFonts w:eastAsia="Times New Roman" w:cs="Times New Roman"/>
          <w:szCs w:val="24"/>
        </w:rPr>
        <w:t>αοί σε αυτά τα δεσμά των δολοφονικών οργανισμών, να απαλυνθούν οι α</w:t>
      </w:r>
      <w:r>
        <w:rPr>
          <w:rFonts w:eastAsia="Times New Roman" w:cs="Times New Roman"/>
          <w:szCs w:val="24"/>
        </w:rPr>
        <w:lastRenderedPageBreak/>
        <w:t>λυτρωτισμοί που εσκεμμένα και συνειδητά παραμένουν, να αντιμετωπιστεί ο εθνικισμός της κάθε πλευράς, που αξιοποιείται για αλλαγές συνόρων, αιματοχυσίες και για να περνάει η λογική του διαίρ</w:t>
      </w:r>
      <w:r>
        <w:rPr>
          <w:rFonts w:eastAsia="Times New Roman" w:cs="Times New Roman"/>
          <w:szCs w:val="24"/>
        </w:rPr>
        <w:t>ει και βασίλευε, αυτό δηλαδή που υπηρετείτε όλοι σας και η Νέα Δημοκρατία και το ΚΙΝΑΛ και τα άλλα κόμματα.</w:t>
      </w:r>
    </w:p>
    <w:p w14:paraId="01A9DE2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Εμείς είμαστε στην αντίπερα όχθη. Είμαστε με το δικαίωμα και τη δυνατότητα που έχει ο κάθε λαός, οι λαοί, με τη φιλία, την αλληλεγγύη και την κοινή </w:t>
      </w:r>
      <w:r>
        <w:rPr>
          <w:rFonts w:eastAsia="Times New Roman" w:cs="Times New Roman"/>
          <w:szCs w:val="24"/>
        </w:rPr>
        <w:t>τους πάλη, να αντιπαλεύουν αυτούς τους σχεδιασμούς, να αποδεσμευτούν από αυτούς τους ιμπεριαλιστικούς μηχανισμούς και να γίνουν οι ίδιοι κυρίαρχοι των εξελίξεων.</w:t>
      </w:r>
    </w:p>
    <w:p w14:paraId="01A9DE21" w14:textId="77777777" w:rsidR="00887A51" w:rsidRDefault="009C255F">
      <w:pPr>
        <w:spacing w:after="0"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Εντάξει, κύριε Γκιόκα.</w:t>
      </w:r>
    </w:p>
    <w:p w14:paraId="01A9DE22"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Εσείς καθί</w:t>
      </w:r>
      <w:r>
        <w:rPr>
          <w:rFonts w:eastAsia="Times New Roman" w:cs="Times New Roman"/>
          <w:szCs w:val="24"/>
        </w:rPr>
        <w:t xml:space="preserve">στε να τσακώνεστε μεταξύ σας για το ποιος είναι, πιο </w:t>
      </w:r>
      <w:proofErr w:type="spellStart"/>
      <w:r>
        <w:rPr>
          <w:rFonts w:eastAsia="Times New Roman" w:cs="Times New Roman"/>
          <w:szCs w:val="24"/>
        </w:rPr>
        <w:t>φιλονατοϊκός</w:t>
      </w:r>
      <w:proofErr w:type="spellEnd"/>
      <w:r>
        <w:rPr>
          <w:rFonts w:eastAsia="Times New Roman" w:cs="Times New Roman"/>
          <w:szCs w:val="24"/>
        </w:rPr>
        <w:t>.</w:t>
      </w:r>
    </w:p>
    <w:p w14:paraId="01A9DE23" w14:textId="77777777" w:rsidR="00887A51" w:rsidRDefault="009C255F">
      <w:pPr>
        <w:spacing w:after="0"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sidRPr="004D1F57">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w:t>
      </w:r>
      <w:r w:rsidRPr="004D1F57">
        <w:rPr>
          <w:rFonts w:eastAsia="Times New Roman" w:cs="Times New Roman"/>
          <w:szCs w:val="24"/>
        </w:rPr>
        <w:lastRenderedPageBreak/>
        <w:t>θεωρεία, αφού προηγουμένω</w:t>
      </w:r>
      <w:r w:rsidRPr="004D1F57">
        <w:rPr>
          <w:rFonts w:eastAsia="Times New Roman" w:cs="Times New Roman"/>
          <w:szCs w:val="24"/>
        </w:rPr>
        <w:t xml:space="preserve">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szCs w:val="24"/>
        </w:rPr>
        <w:t>επτά</w:t>
      </w:r>
      <w:r w:rsidRPr="004D1F57">
        <w:rPr>
          <w:rFonts w:eastAsia="Times New Roman" w:cs="Times New Roman"/>
          <w:szCs w:val="24"/>
        </w:rPr>
        <w:t xml:space="preserve"> μαθητές και μαθήτριες και </w:t>
      </w:r>
      <w:r>
        <w:rPr>
          <w:rFonts w:eastAsia="Times New Roman" w:cs="Times New Roman"/>
          <w:szCs w:val="24"/>
        </w:rPr>
        <w:t>δύο</w:t>
      </w:r>
      <w:r w:rsidRPr="004D1F57">
        <w:rPr>
          <w:rFonts w:eastAsia="Times New Roman" w:cs="Times New Roman"/>
          <w:szCs w:val="24"/>
        </w:rPr>
        <w:t xml:space="preserve"> </w:t>
      </w:r>
      <w:r w:rsidRPr="004D1F57">
        <w:rPr>
          <w:rFonts w:eastAsia="Times New Roman" w:cs="Times New Roman"/>
          <w:szCs w:val="24"/>
        </w:rPr>
        <w:t>εκπαιδευτικοί</w:t>
      </w:r>
      <w:r>
        <w:rPr>
          <w:rFonts w:eastAsia="Times New Roman" w:cs="Times New Roman"/>
          <w:szCs w:val="24"/>
        </w:rPr>
        <w:t>-</w:t>
      </w:r>
      <w:r w:rsidRPr="004D1F57">
        <w:rPr>
          <w:rFonts w:eastAsia="Times New Roman" w:cs="Times New Roman"/>
          <w:szCs w:val="24"/>
        </w:rPr>
        <w:t>συνοδοί τους από το 1</w:t>
      </w:r>
      <w:r>
        <w:rPr>
          <w:rFonts w:eastAsia="Times New Roman" w:cs="Times New Roman"/>
          <w:szCs w:val="24"/>
        </w:rPr>
        <w:t>1</w:t>
      </w:r>
      <w:r w:rsidRPr="00FC13D6">
        <w:rPr>
          <w:rFonts w:eastAsia="Times New Roman" w:cs="Times New Roman"/>
          <w:szCs w:val="24"/>
          <w:vertAlign w:val="superscript"/>
        </w:rPr>
        <w:t>ο</w:t>
      </w:r>
      <w:r>
        <w:rPr>
          <w:rFonts w:eastAsia="Times New Roman" w:cs="Times New Roman"/>
          <w:szCs w:val="24"/>
        </w:rPr>
        <w:t xml:space="preserve"> Γενικό Λύκειο Πά</w:t>
      </w:r>
      <w:r>
        <w:rPr>
          <w:rFonts w:eastAsia="Times New Roman" w:cs="Times New Roman"/>
          <w:szCs w:val="24"/>
        </w:rPr>
        <w:t>τρας</w:t>
      </w:r>
      <w:r w:rsidRPr="004D1F57">
        <w:rPr>
          <w:rFonts w:eastAsia="Times New Roman" w:cs="Times New Roman"/>
          <w:szCs w:val="24"/>
        </w:rPr>
        <w:t>.</w:t>
      </w:r>
    </w:p>
    <w:p w14:paraId="01A9DE2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ά</w:t>
      </w:r>
      <w:r>
        <w:rPr>
          <w:rFonts w:eastAsia="Times New Roman" w:cs="Times New Roman"/>
          <w:szCs w:val="24"/>
        </w:rPr>
        <w:t xml:space="preserve">ς </w:t>
      </w:r>
      <w:r w:rsidRPr="004D1F57">
        <w:rPr>
          <w:rFonts w:eastAsia="Times New Roman" w:cs="Times New Roman"/>
          <w:szCs w:val="24"/>
        </w:rPr>
        <w:t>καλωσορίζ</w:t>
      </w:r>
      <w:r>
        <w:rPr>
          <w:rFonts w:eastAsia="Times New Roman" w:cs="Times New Roman"/>
          <w:szCs w:val="24"/>
        </w:rPr>
        <w:t>ουμε στη</w:t>
      </w:r>
      <w:r w:rsidRPr="004D1F57">
        <w:rPr>
          <w:rFonts w:eastAsia="Times New Roman" w:cs="Times New Roman"/>
          <w:szCs w:val="24"/>
        </w:rPr>
        <w:t xml:space="preserve"> Βουλή.</w:t>
      </w:r>
    </w:p>
    <w:p w14:paraId="01A9DE25" w14:textId="77777777" w:rsidR="00887A51" w:rsidRDefault="009C255F">
      <w:pPr>
        <w:spacing w:after="0" w:line="600" w:lineRule="auto"/>
        <w:ind w:firstLine="709"/>
        <w:jc w:val="center"/>
        <w:rPr>
          <w:rFonts w:eastAsia="Times New Roman" w:cs="Times New Roman"/>
          <w:szCs w:val="24"/>
        </w:rPr>
      </w:pPr>
      <w:r w:rsidRPr="004D1F57">
        <w:rPr>
          <w:rFonts w:eastAsia="Times New Roman" w:cs="Times New Roman"/>
          <w:szCs w:val="24"/>
        </w:rPr>
        <w:t xml:space="preserve">(Χειροκροτήματα </w:t>
      </w:r>
      <w:r w:rsidRPr="004D1F57">
        <w:rPr>
          <w:rFonts w:eastAsia="Times New Roman" w:cs="Times New Roman"/>
          <w:szCs w:val="24"/>
        </w:rPr>
        <w:t>απ</w:t>
      </w:r>
      <w:r>
        <w:rPr>
          <w:rFonts w:eastAsia="Times New Roman" w:cs="Times New Roman"/>
          <w:szCs w:val="24"/>
        </w:rPr>
        <w:t>’</w:t>
      </w:r>
      <w:r w:rsidRPr="004D1F57">
        <w:rPr>
          <w:rFonts w:eastAsia="Times New Roman" w:cs="Times New Roman"/>
          <w:szCs w:val="24"/>
        </w:rPr>
        <w:t xml:space="preserve"> </w:t>
      </w:r>
      <w:r w:rsidRPr="004D1F57">
        <w:rPr>
          <w:rFonts w:eastAsia="Times New Roman" w:cs="Times New Roman"/>
          <w:szCs w:val="24"/>
        </w:rPr>
        <w:t>όλες τις πτέρυγες της Βουλής)</w:t>
      </w:r>
    </w:p>
    <w:p w14:paraId="01A9DE2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έχετε τον λόγο για δέκα λεπτά.</w:t>
      </w:r>
    </w:p>
    <w:p w14:paraId="01A9DE27"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Με ανοχή, κυρία Πρόεδρε -και ευχαριστώ- και σε εμένα, αν χρειαστώ παραπάνω από δέκα λεπτά.</w:t>
      </w:r>
    </w:p>
    <w:p w14:paraId="01A9DE2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Κύριοι συνάδελφοι, επιτρέψτε μου να ξεκινήσω την τοποθέτησή μου, λαμβάνοντας αφορμή από την ένσταση αντισυνταγματικότητας που έγινε από την Κοινοβουλευτική μας Εκπρόσωπο, την συνάδελφο κ. Κόλλια, όχι τόσο γιατί το Σώμα της Βουλής την απέρριψε, αφήνοντας ακ</w:t>
      </w:r>
      <w:r>
        <w:rPr>
          <w:rFonts w:eastAsia="Times New Roman" w:cs="Times New Roman"/>
          <w:szCs w:val="24"/>
        </w:rPr>
        <w:t xml:space="preserve">όμη ένα </w:t>
      </w:r>
      <w:proofErr w:type="spellStart"/>
      <w:r>
        <w:rPr>
          <w:rFonts w:eastAsia="Times New Roman" w:cs="Times New Roman"/>
          <w:szCs w:val="24"/>
        </w:rPr>
        <w:t>παρακωλυτικό</w:t>
      </w:r>
      <w:proofErr w:type="spellEnd"/>
      <w:r>
        <w:rPr>
          <w:rFonts w:eastAsia="Times New Roman" w:cs="Times New Roman"/>
          <w:szCs w:val="24"/>
        </w:rPr>
        <w:t xml:space="preserve"> εμπόδιο συνταγματικού πεδίου να παρέλθει, προκειμένου να διευκολυνθεί η υπερψήφιση σήμερα της ένταξης των Σκοπίων στο ΝΑΤΟ, </w:t>
      </w:r>
      <w:r>
        <w:rPr>
          <w:rFonts w:eastAsia="Times New Roman" w:cs="Times New Roman"/>
          <w:szCs w:val="24"/>
        </w:rPr>
        <w:lastRenderedPageBreak/>
        <w:t>όσο με εντυπωσίασε η τοποθέτηση του Κοινοβουλευτικού Εκπροσώπου του ΠΑΣΟΚ -του ΚΙΝΑΛ, αν θέλετε- του κ. Λοβέρδο</w:t>
      </w:r>
      <w:r>
        <w:rPr>
          <w:rFonts w:eastAsia="Times New Roman" w:cs="Times New Roman"/>
          <w:szCs w:val="24"/>
        </w:rPr>
        <w:t>υ, ο οποίος αναφέρθηκε στην υπαιτιότητα την οποία δήθεν είχαμε εμείς, όταν καταψηφίσαμε την πρόταση δυσπιστίας της Νέας Δημοκρατίας τον περασμένο Ιούνιο. Προσδιόρισε ότι η θέση του ΚΚΕ ήταν μια θέση η οποία διαμορφώθηκε μέσα από τη δική μας πολιτική στάση.</w:t>
      </w:r>
    </w:p>
    <w:p w14:paraId="01A9DE2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περίεργο και εκπληκτικό για μένα ήταν ότι το ΚΚΕ δεν αντέδρασε σε αυτή</w:t>
      </w:r>
      <w:r>
        <w:rPr>
          <w:rFonts w:eastAsia="Times New Roman" w:cs="Times New Roman"/>
          <w:szCs w:val="24"/>
        </w:rPr>
        <w:t>ν</w:t>
      </w:r>
      <w:r>
        <w:rPr>
          <w:rFonts w:eastAsia="Times New Roman" w:cs="Times New Roman"/>
          <w:szCs w:val="24"/>
        </w:rPr>
        <w:t xml:space="preserve"> την τοποθέτηση του ΚΙΝΑΛ </w:t>
      </w:r>
      <w:r>
        <w:rPr>
          <w:rFonts w:eastAsia="Times New Roman" w:cs="Times New Roman"/>
          <w:szCs w:val="24"/>
        </w:rPr>
        <w:t xml:space="preserve">που έγινε </w:t>
      </w:r>
      <w:r>
        <w:rPr>
          <w:rFonts w:eastAsia="Times New Roman" w:cs="Times New Roman"/>
          <w:szCs w:val="24"/>
        </w:rPr>
        <w:t xml:space="preserve">διά του </w:t>
      </w:r>
      <w:r>
        <w:rPr>
          <w:rFonts w:eastAsia="Times New Roman" w:cs="Times New Roman"/>
          <w:szCs w:val="24"/>
        </w:rPr>
        <w:t xml:space="preserve">εκπροσώπου </w:t>
      </w:r>
      <w:r>
        <w:rPr>
          <w:rFonts w:eastAsia="Times New Roman" w:cs="Times New Roman"/>
          <w:szCs w:val="24"/>
        </w:rPr>
        <w:t>του, του κ. Λοβέρδου. Δέχθηκε σιωπηρά, αφού δεν αντέδρασε το ΚΚΕ, ότι πράγματι, η δική μας πρόθεση, η οποία και υλοποιήθηκε, π</w:t>
      </w:r>
      <w:r>
        <w:rPr>
          <w:rFonts w:eastAsia="Times New Roman" w:cs="Times New Roman"/>
          <w:szCs w:val="24"/>
        </w:rPr>
        <w:t>ερί της καταψηφίσεως της πρότασης δυσπιστίας της Νέας Δημοκρατίας προκάλεσε την απόφαση στο ΚΚΕ να διαμορφώσει θέση, λες και δεν την είχε διαμορφωμένη. Περίμενε εμάς το ΚΚΕ για να διαμορφώσει θέση, θέση η οποία φάνηκε εκείνη την ημέρα, θέση αποχώρησης, συν</w:t>
      </w:r>
      <w:r>
        <w:rPr>
          <w:rFonts w:eastAsia="Times New Roman" w:cs="Times New Roman"/>
          <w:szCs w:val="24"/>
        </w:rPr>
        <w:t xml:space="preserve">επώς δεν θα μπορούσαν να βγουν τα κουκιά των </w:t>
      </w:r>
      <w:proofErr w:type="spellStart"/>
      <w:r>
        <w:rPr>
          <w:rFonts w:eastAsia="Times New Roman" w:cs="Times New Roman"/>
          <w:szCs w:val="24"/>
        </w:rPr>
        <w:t>εκατόν</w:t>
      </w:r>
      <w:proofErr w:type="spellEnd"/>
      <w:r>
        <w:rPr>
          <w:rFonts w:eastAsia="Times New Roman" w:cs="Times New Roman"/>
          <w:szCs w:val="24"/>
        </w:rPr>
        <w:t xml:space="preserve"> πενήντα μίας ψήφων προκειμένου να περάσει η πρόταση δυσπιστίας της Νέας Δημοκρατίας.</w:t>
      </w:r>
    </w:p>
    <w:p w14:paraId="01A9DE2A" w14:textId="77777777" w:rsidR="00887A51" w:rsidRDefault="009C255F">
      <w:pPr>
        <w:spacing w:after="0" w:line="600" w:lineRule="auto"/>
        <w:jc w:val="center"/>
        <w:rPr>
          <w:rFonts w:eastAsia="Times New Roman" w:cs="Times New Roman"/>
          <w:szCs w:val="24"/>
        </w:rPr>
      </w:pPr>
      <w:r w:rsidRPr="004E60FA">
        <w:rPr>
          <w:rFonts w:eastAsia="Times New Roman" w:cs="Times New Roman"/>
          <w:szCs w:val="24"/>
        </w:rPr>
        <w:lastRenderedPageBreak/>
        <w:t>(</w:t>
      </w:r>
      <w:r>
        <w:rPr>
          <w:rFonts w:eastAsia="Times New Roman" w:cs="Times New Roman"/>
          <w:szCs w:val="24"/>
        </w:rPr>
        <w:t>Γέλωτες</w:t>
      </w:r>
      <w:r w:rsidRPr="004E60FA">
        <w:rPr>
          <w:rFonts w:eastAsia="Times New Roman" w:cs="Times New Roman"/>
          <w:szCs w:val="24"/>
        </w:rPr>
        <w:t xml:space="preserve"> στην Αίθουσα</w:t>
      </w:r>
      <w:r>
        <w:rPr>
          <w:rFonts w:eastAsia="Times New Roman" w:cs="Times New Roman"/>
          <w:szCs w:val="24"/>
        </w:rPr>
        <w:t xml:space="preserve"> </w:t>
      </w:r>
      <w:r w:rsidRPr="001F37D9">
        <w:rPr>
          <w:rFonts w:eastAsia="Times New Roman" w:cs="Times New Roman"/>
          <w:szCs w:val="24"/>
        </w:rPr>
        <w:t xml:space="preserve">από την πτέρυγα του </w:t>
      </w:r>
      <w:r>
        <w:rPr>
          <w:rFonts w:eastAsia="Times New Roman" w:cs="Times New Roman"/>
          <w:szCs w:val="24"/>
        </w:rPr>
        <w:t>ΚΚΕ</w:t>
      </w:r>
      <w:r w:rsidRPr="001F37D9">
        <w:rPr>
          <w:rFonts w:eastAsia="Times New Roman" w:cs="Times New Roman"/>
          <w:szCs w:val="24"/>
        </w:rPr>
        <w:t>)</w:t>
      </w:r>
    </w:p>
    <w:p w14:paraId="01A9DE2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Ναι, κύριοι συνάδελφοι και μου κάνει μεγάλη εντύπωση, διότι δεν αντιδράσ</w:t>
      </w:r>
      <w:r>
        <w:rPr>
          <w:rFonts w:eastAsia="Times New Roman" w:cs="Times New Roman"/>
          <w:szCs w:val="24"/>
        </w:rPr>
        <w:t>ατε και</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σας ερωτώ για να πείτε, αντί να χασκογελάτε, το εξής: Πραγματικά, η δική μας στάση διαμόρφωσε τη δική σας θέση, θέση αποχώρησης εκείνη την ημέρα; Πείτε το, διότι μέχρι τώρα έχω εισπράξει, αν μη τι άλλο, την εντύπωση, αν όχι την</w:t>
      </w:r>
      <w:r>
        <w:rPr>
          <w:rFonts w:eastAsia="Times New Roman" w:cs="Times New Roman"/>
          <w:szCs w:val="24"/>
        </w:rPr>
        <w:t xml:space="preserve"> </w:t>
      </w:r>
      <w:r>
        <w:rPr>
          <w:rFonts w:eastAsia="Times New Roman" w:cs="Times New Roman"/>
          <w:szCs w:val="24"/>
        </w:rPr>
        <w:t xml:space="preserve">διαμορφωμένη </w:t>
      </w:r>
      <w:r>
        <w:rPr>
          <w:rFonts w:eastAsia="Times New Roman" w:cs="Times New Roman"/>
          <w:szCs w:val="24"/>
        </w:rPr>
        <w:t>πεποίθηση, ότι έχετε δικές σας θέσεις, οι οποίες δεν επηρεάζονται από τις θέσεις των άλλων κομμάτων. Αν έχω κάνει λάθος, να το πείτε.</w:t>
      </w:r>
    </w:p>
    <w:p w14:paraId="01A9DE2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Κύριοι συνάδελφοι, πριν από δύο εβδομάδες, την 25</w:t>
      </w:r>
      <w:r w:rsidRPr="00901ACC">
        <w:rPr>
          <w:rFonts w:eastAsia="Times New Roman" w:cs="Times New Roman"/>
          <w:szCs w:val="24"/>
          <w:vertAlign w:val="superscript"/>
        </w:rPr>
        <w:t>η</w:t>
      </w:r>
      <w:r>
        <w:rPr>
          <w:rFonts w:eastAsia="Times New Roman" w:cs="Times New Roman"/>
          <w:szCs w:val="24"/>
        </w:rPr>
        <w:t xml:space="preserve"> Ιανουαρίου 2019, διότι εμείς, λαμβάνοντας αυτή τη θέση, ε</w:t>
      </w:r>
      <w:r>
        <w:rPr>
          <w:rFonts w:eastAsia="Times New Roman" w:cs="Times New Roman"/>
          <w:szCs w:val="24"/>
        </w:rPr>
        <w:t>πειδή αυτή</w:t>
      </w:r>
      <w:r>
        <w:rPr>
          <w:rFonts w:eastAsia="Times New Roman" w:cs="Times New Roman"/>
          <w:szCs w:val="24"/>
        </w:rPr>
        <w:t>ν</w:t>
      </w:r>
      <w:r>
        <w:rPr>
          <w:rFonts w:eastAsia="Times New Roman" w:cs="Times New Roman"/>
          <w:szCs w:val="24"/>
        </w:rPr>
        <w:t xml:space="preserve"> τη θέση πιστεύαμε ότι έπρεπε να λάβουμε -επιτρέψτε μου να γυρίσω πάλι λίγο πίσω πριν μπω ακριβώς στο προκείμενο- δεν θέλαμε να στηρίξουμε πρόταση δυσπιστίας της Νέας Δημοκρατίας, διότι δεν θέλαμε σε καμμία περίπτωση να περάσουμε το μήνυμα ότι η</w:t>
      </w:r>
      <w:r>
        <w:rPr>
          <w:rFonts w:eastAsia="Times New Roman" w:cs="Times New Roman"/>
          <w:szCs w:val="24"/>
        </w:rPr>
        <w:t xml:space="preserve"> Νέα Δημοκρατία μάς έδωσε εντολή και ως εντολοδόχοι της και εντεταλμένοι «Εφιάλτες» αυτής και του Αρχηγού της, συμπράτταμε, υπερψηφίζοντας εκείνη την ημέρα, εκείνο το βράδυ, εκείνη την πρόταση.</w:t>
      </w:r>
    </w:p>
    <w:p w14:paraId="01A9DE2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Κατά τα άλλα δε, θα ήθελα να θυμίσω ότι ένας δεύτερος λόγος πο</w:t>
      </w:r>
      <w:r>
        <w:rPr>
          <w:rFonts w:eastAsia="Times New Roman" w:cs="Times New Roman"/>
          <w:szCs w:val="24"/>
        </w:rPr>
        <w:t>υ δεν θα μπορούσαμε να αποτρέψουμε την υπογραφή και το «μελάνι», όπως πολλοί λέτε, διαστρεβλώνοντας την αλήθεια, κακοποιώντας την πραγματικότητα και περνώντας εσφαλμένες εντυπώσεις στον ελληνικό λαό, δεν θα μπορούσαμε να αποτρέψουμε την επόμενη μέρα -ακριβ</w:t>
      </w:r>
      <w:r>
        <w:rPr>
          <w:rFonts w:eastAsia="Times New Roman" w:cs="Times New Roman"/>
          <w:szCs w:val="24"/>
        </w:rPr>
        <w:t>ώς την επόμενη μέρα- τον τότε Υπουργό Εξωτερικών να μεταβεί στις Πρέσπες και να υπογράψει.</w:t>
      </w:r>
    </w:p>
    <w:p w14:paraId="01A9DE2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Όμως, πραγματικά κολλήσατε στο σημείο της υπογραφής ενός σχεδίου </w:t>
      </w:r>
      <w:r>
        <w:rPr>
          <w:rFonts w:eastAsia="Times New Roman" w:cs="Times New Roman"/>
          <w:szCs w:val="24"/>
        </w:rPr>
        <w:t xml:space="preserve">συμφωνίας </w:t>
      </w:r>
      <w:r>
        <w:rPr>
          <w:rFonts w:eastAsia="Times New Roman" w:cs="Times New Roman"/>
          <w:szCs w:val="24"/>
        </w:rPr>
        <w:t>που τότε και το Συμβούλιο της Επικρατείας με απόφασή του αποφάσισε, ότι κανένα έννομο αποτ</w:t>
      </w:r>
      <w:r>
        <w:rPr>
          <w:rFonts w:eastAsia="Times New Roman" w:cs="Times New Roman"/>
          <w:szCs w:val="24"/>
        </w:rPr>
        <w:t xml:space="preserve">έλεσμα και καμμία έννομη συνέπεια δεν μπορούσε να επιφέρει, πράγμα το οποίο επιβεβαίωσε και ο Γενικός Γραμματέας, ο </w:t>
      </w:r>
      <w:proofErr w:type="spellStart"/>
      <w:r>
        <w:rPr>
          <w:rFonts w:eastAsia="Times New Roman" w:cs="Times New Roman"/>
          <w:szCs w:val="24"/>
        </w:rPr>
        <w:t>Στόλτεμπεργκ</w:t>
      </w:r>
      <w:proofErr w:type="spellEnd"/>
      <w:r>
        <w:rPr>
          <w:rFonts w:eastAsia="Times New Roman" w:cs="Times New Roman"/>
          <w:szCs w:val="24"/>
        </w:rPr>
        <w:t>.</w:t>
      </w:r>
    </w:p>
    <w:p w14:paraId="01A9DE2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Εκείνο, όμως, που δεν έχετε το θάρρος να πείτε ΠΑΣΟΚ και Νέα Δημοκρατία είναι ότι οι αρχιτέκτονες που σχεδίασαν τη σύνθετη ονο</w:t>
      </w:r>
      <w:r>
        <w:rPr>
          <w:rFonts w:eastAsia="Times New Roman" w:cs="Times New Roman"/>
          <w:szCs w:val="24"/>
        </w:rPr>
        <w:t xml:space="preserve">μασία με τον όρο «Μακεδονία» είστε εσείς. Δεν έχετε το θάρρος να το πείτε. Δεν έχετε το θάρρος να πείτε ότι η δική σας αρχιτεκτονική, ο δικός σας σχεδιασμός, αποτέλεσε τη </w:t>
      </w:r>
      <w:r>
        <w:rPr>
          <w:rFonts w:eastAsia="Times New Roman" w:cs="Times New Roman"/>
          <w:szCs w:val="24"/>
        </w:rPr>
        <w:lastRenderedPageBreak/>
        <w:t xml:space="preserve">βάση </w:t>
      </w:r>
      <w:r>
        <w:rPr>
          <w:rFonts w:eastAsia="Times New Roman" w:cs="Times New Roman"/>
          <w:szCs w:val="24"/>
        </w:rPr>
        <w:t xml:space="preserve">στην οποία στηρίχτηκε ο </w:t>
      </w:r>
      <w:r>
        <w:rPr>
          <w:rFonts w:eastAsia="Times New Roman" w:cs="Times New Roman"/>
          <w:szCs w:val="24"/>
        </w:rPr>
        <w:t xml:space="preserve">ΣΥΡΙΖΑ, ώστε να διαπραγματεύεται τον όρο «Μακεδονία» με </w:t>
      </w:r>
      <w:r>
        <w:rPr>
          <w:rFonts w:eastAsia="Times New Roman" w:cs="Times New Roman"/>
          <w:szCs w:val="24"/>
        </w:rPr>
        <w:t xml:space="preserve">τα Σκόπια. Δεν έχει το θάρρος να πει το ΠΑΣΟΚ ότι εκείνοι ήταν οι αρχιτέκτονες που </w:t>
      </w:r>
      <w:r>
        <w:rPr>
          <w:rFonts w:eastAsia="Times New Roman" w:cs="Times New Roman"/>
          <w:szCs w:val="24"/>
        </w:rPr>
        <w:t xml:space="preserve">δημιούργησαν </w:t>
      </w:r>
      <w:r>
        <w:rPr>
          <w:rFonts w:eastAsia="Times New Roman" w:cs="Times New Roman"/>
          <w:szCs w:val="24"/>
        </w:rPr>
        <w:t xml:space="preserve">την προσωρινή ονομασία </w:t>
      </w:r>
      <w:r>
        <w:rPr>
          <w:rFonts w:eastAsia="Times New Roman" w:cs="Times New Roman"/>
          <w:szCs w:val="24"/>
        </w:rPr>
        <w:t>ΠΓΔΜ</w:t>
      </w:r>
      <w:r>
        <w:rPr>
          <w:rFonts w:eastAsia="Times New Roman" w:cs="Times New Roman"/>
          <w:szCs w:val="24"/>
        </w:rPr>
        <w:t>, πρώην Γιουγκοσλαβική Δημοκρατία της Μακεδονίας, η οποία εμπεριέχει βεβαίως τον όρο «Μακεδονία», αποδεχόμενοι από τότε ότι μέσα σε α</w:t>
      </w:r>
      <w:r>
        <w:rPr>
          <w:rFonts w:eastAsia="Times New Roman" w:cs="Times New Roman"/>
          <w:szCs w:val="24"/>
        </w:rPr>
        <w:t>υτή τη σύνθετη ονομασία περιέχεται ο όρος «Μακεδονία». Δεν έχετε το θάρρος να το πείτε.</w:t>
      </w:r>
    </w:p>
    <w:p w14:paraId="01A9DE3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Στα εκατομμύρια ανθρώπων που διαδήλωσαν με τα συλλαλητήρια και στους οποίους υποτίθεται ότι ένθεν κακείθεν συμπαρασταθήκατε, δεν είχατε ποτέ το θάρρος να τους πείτε και</w:t>
      </w:r>
      <w:r>
        <w:rPr>
          <w:rFonts w:eastAsia="Times New Roman" w:cs="Times New Roman"/>
          <w:szCs w:val="24"/>
        </w:rPr>
        <w:t xml:space="preserve"> να ζητήσετε μια συγγνώμη ότι ο όρος «Μακεδονία», που δεν ήθελε καν ο ελληνικός λαός να υπάρχει στη σύνθεση ονομασία, ήταν ο όρος που επιβάλατε εσείς με τις των παρελθόντων ετών πολιτικές που εφαρμόσατε σε αυτό το εθνικό μείζονος σημασίας θέμα.</w:t>
      </w:r>
    </w:p>
    <w:p w14:paraId="01A9DE3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Κύριοι συνά</w:t>
      </w:r>
      <w:r>
        <w:rPr>
          <w:rFonts w:eastAsia="Times New Roman" w:cs="Times New Roman"/>
          <w:szCs w:val="24"/>
        </w:rPr>
        <w:t>δελφοι, πριν από δύο εβδομάδες, την 25</w:t>
      </w:r>
      <w:r w:rsidRPr="00117329">
        <w:rPr>
          <w:rFonts w:eastAsia="Times New Roman" w:cs="Times New Roman"/>
          <w:szCs w:val="24"/>
          <w:vertAlign w:val="superscript"/>
        </w:rPr>
        <w:t>η</w:t>
      </w:r>
      <w:r>
        <w:rPr>
          <w:rFonts w:eastAsia="Times New Roman" w:cs="Times New Roman"/>
          <w:szCs w:val="24"/>
        </w:rPr>
        <w:t xml:space="preserve"> Ιανουαρίου 2019, η Συμφωνία των Πρεσπών πέρασε από τη Βουλή της Ελλάδας και έγινε νόμος του ελληνικού κράτους και </w:t>
      </w:r>
      <w:r>
        <w:rPr>
          <w:rFonts w:eastAsia="Times New Roman" w:cs="Times New Roman"/>
          <w:szCs w:val="24"/>
        </w:rPr>
        <w:lastRenderedPageBreak/>
        <w:t xml:space="preserve">ως εκ τούτου, φτάσαμε στη διαδικασία που εκτυλίσσεται σήμερα, μια στιγμή που πιστεύω πως οι ιστορικοί </w:t>
      </w:r>
      <w:r>
        <w:rPr>
          <w:rFonts w:eastAsia="Times New Roman" w:cs="Times New Roman"/>
          <w:szCs w:val="24"/>
        </w:rPr>
        <w:t xml:space="preserve">του μέλλοντος θα αποτυπώσουν με τα πλέον μελανά </w:t>
      </w:r>
      <w:r>
        <w:rPr>
          <w:rFonts w:eastAsia="Times New Roman" w:cs="Times New Roman"/>
          <w:szCs w:val="24"/>
        </w:rPr>
        <w:t>χρώματα</w:t>
      </w:r>
      <w:r>
        <w:rPr>
          <w:rFonts w:eastAsia="Times New Roman" w:cs="Times New Roman"/>
          <w:szCs w:val="24"/>
        </w:rPr>
        <w:t>.</w:t>
      </w:r>
    </w:p>
    <w:p w14:paraId="01A9DE3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w:t>
      </w:r>
      <w:r w:rsidRPr="002F4ACD">
        <w:rPr>
          <w:rFonts w:eastAsia="Times New Roman" w:cs="Times New Roman"/>
          <w:szCs w:val="24"/>
        </w:rPr>
        <w:t>ιότι</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α</w:t>
      </w:r>
      <w:r w:rsidRPr="002F4ACD">
        <w:rPr>
          <w:rFonts w:eastAsia="Times New Roman" w:cs="Times New Roman"/>
          <w:szCs w:val="24"/>
        </w:rPr>
        <w:t xml:space="preserve">γαπητοί συνάδελφοι της </w:t>
      </w:r>
      <w:r>
        <w:rPr>
          <w:rFonts w:eastAsia="Times New Roman" w:cs="Times New Roman"/>
          <w:szCs w:val="24"/>
        </w:rPr>
        <w:t>Κ</w:t>
      </w:r>
      <w:r w:rsidRPr="002F4ACD">
        <w:rPr>
          <w:rFonts w:eastAsia="Times New Roman" w:cs="Times New Roman"/>
          <w:szCs w:val="24"/>
        </w:rPr>
        <w:t>υβέρνησης</w:t>
      </w:r>
      <w:r>
        <w:rPr>
          <w:rFonts w:eastAsia="Times New Roman" w:cs="Times New Roman"/>
          <w:szCs w:val="24"/>
        </w:rPr>
        <w:t>,</w:t>
      </w:r>
      <w:r w:rsidRPr="002F4ACD">
        <w:rPr>
          <w:rFonts w:eastAsia="Times New Roman" w:cs="Times New Roman"/>
          <w:szCs w:val="24"/>
        </w:rPr>
        <w:t xml:space="preserve"> δεν κάνατε μία καλή συμφωνία</w:t>
      </w:r>
      <w:r>
        <w:rPr>
          <w:rFonts w:eastAsia="Times New Roman" w:cs="Times New Roman"/>
          <w:szCs w:val="24"/>
        </w:rPr>
        <w:t>. Κ</w:t>
      </w:r>
      <w:r w:rsidRPr="002F4ACD">
        <w:rPr>
          <w:rFonts w:eastAsia="Times New Roman" w:cs="Times New Roman"/>
          <w:szCs w:val="24"/>
        </w:rPr>
        <w:t>άνατε μία γρήγορη συμφωνία</w:t>
      </w:r>
      <w:r>
        <w:rPr>
          <w:rFonts w:eastAsia="Times New Roman" w:cs="Times New Roman"/>
          <w:szCs w:val="24"/>
        </w:rPr>
        <w:t>,</w:t>
      </w:r>
      <w:r w:rsidRPr="002F4ACD">
        <w:rPr>
          <w:rFonts w:eastAsia="Times New Roman" w:cs="Times New Roman"/>
          <w:szCs w:val="24"/>
        </w:rPr>
        <w:t xml:space="preserve"> μόνοι σας και εν </w:t>
      </w:r>
      <w:proofErr w:type="spellStart"/>
      <w:r w:rsidRPr="002F4ACD">
        <w:rPr>
          <w:rFonts w:eastAsia="Times New Roman" w:cs="Times New Roman"/>
          <w:szCs w:val="24"/>
        </w:rPr>
        <w:t>κρυπτώ</w:t>
      </w:r>
      <w:proofErr w:type="spellEnd"/>
      <w:r>
        <w:rPr>
          <w:rFonts w:eastAsia="Times New Roman" w:cs="Times New Roman"/>
          <w:szCs w:val="24"/>
        </w:rPr>
        <w:t>. Ν</w:t>
      </w:r>
      <w:r w:rsidRPr="002F4ACD">
        <w:rPr>
          <w:rFonts w:eastAsia="Times New Roman" w:cs="Times New Roman"/>
          <w:szCs w:val="24"/>
        </w:rPr>
        <w:t>α θυμάστε</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όμως,</w:t>
      </w:r>
      <w:r w:rsidRPr="002F4ACD">
        <w:rPr>
          <w:rFonts w:eastAsia="Times New Roman" w:cs="Times New Roman"/>
          <w:szCs w:val="24"/>
        </w:rPr>
        <w:t xml:space="preserve"> πάντοτε και την αριστοτελική </w:t>
      </w:r>
      <w:r>
        <w:rPr>
          <w:rFonts w:eastAsia="Times New Roman" w:cs="Times New Roman"/>
          <w:szCs w:val="24"/>
        </w:rPr>
        <w:t>«</w:t>
      </w:r>
      <w:proofErr w:type="spellStart"/>
      <w:r w:rsidRPr="002F4ACD">
        <w:rPr>
          <w:rFonts w:eastAsia="Times New Roman" w:cs="Times New Roman"/>
          <w:szCs w:val="24"/>
        </w:rPr>
        <w:t>ετερογονία</w:t>
      </w:r>
      <w:proofErr w:type="spellEnd"/>
      <w:r w:rsidRPr="002F4ACD">
        <w:rPr>
          <w:rFonts w:eastAsia="Times New Roman" w:cs="Times New Roman"/>
          <w:szCs w:val="24"/>
        </w:rPr>
        <w:t xml:space="preserve"> των σκοπών</w:t>
      </w:r>
      <w:r>
        <w:rPr>
          <w:rFonts w:eastAsia="Times New Roman" w:cs="Times New Roman"/>
          <w:szCs w:val="24"/>
        </w:rPr>
        <w:t xml:space="preserve">». </w:t>
      </w:r>
      <w:r>
        <w:rPr>
          <w:rFonts w:eastAsia="Times New Roman" w:cs="Times New Roman"/>
          <w:szCs w:val="24"/>
        </w:rPr>
        <w:t>Η</w:t>
      </w:r>
      <w:r w:rsidRPr="002F4ACD">
        <w:rPr>
          <w:rFonts w:eastAsia="Times New Roman" w:cs="Times New Roman"/>
          <w:szCs w:val="24"/>
        </w:rPr>
        <w:t xml:space="preserve"> εκκίνηση δεν προδικάζει πάντοτε το αποτέλεσμα και εμείς θα αγωνιστούμε με νύχια και με δόντια μαζί με τους πολίτες</w:t>
      </w:r>
      <w:r>
        <w:rPr>
          <w:rFonts w:eastAsia="Times New Roman" w:cs="Times New Roman"/>
          <w:szCs w:val="24"/>
        </w:rPr>
        <w:t>, γ</w:t>
      </w:r>
      <w:r w:rsidRPr="002F4ACD">
        <w:rPr>
          <w:rFonts w:eastAsia="Times New Roman" w:cs="Times New Roman"/>
          <w:szCs w:val="24"/>
        </w:rPr>
        <w:t xml:space="preserve">ια να αναστρέψουμε </w:t>
      </w:r>
      <w:r>
        <w:rPr>
          <w:rFonts w:eastAsia="Times New Roman" w:cs="Times New Roman"/>
          <w:szCs w:val="24"/>
        </w:rPr>
        <w:t>α</w:t>
      </w:r>
      <w:r w:rsidRPr="002F4ACD">
        <w:rPr>
          <w:rFonts w:eastAsia="Times New Roman" w:cs="Times New Roman"/>
          <w:szCs w:val="24"/>
        </w:rPr>
        <w:t>υτό που εσείς μας παρουσιάζετ</w:t>
      </w:r>
      <w:r>
        <w:rPr>
          <w:rFonts w:eastAsia="Times New Roman" w:cs="Times New Roman"/>
          <w:szCs w:val="24"/>
        </w:rPr>
        <w:t>ε</w:t>
      </w:r>
      <w:r w:rsidRPr="002F4ACD">
        <w:rPr>
          <w:rFonts w:eastAsia="Times New Roman" w:cs="Times New Roman"/>
          <w:szCs w:val="24"/>
        </w:rPr>
        <w:t xml:space="preserve"> ως αποτέλεσμα</w:t>
      </w:r>
      <w:r>
        <w:rPr>
          <w:rFonts w:eastAsia="Times New Roman" w:cs="Times New Roman"/>
          <w:szCs w:val="24"/>
        </w:rPr>
        <w:t>,</w:t>
      </w:r>
      <w:r w:rsidRPr="002F4ACD">
        <w:rPr>
          <w:rFonts w:eastAsia="Times New Roman" w:cs="Times New Roman"/>
          <w:szCs w:val="24"/>
        </w:rPr>
        <w:t xml:space="preserve"> αυτή την πράξη του πολιτικού και </w:t>
      </w:r>
      <w:r>
        <w:rPr>
          <w:rFonts w:eastAsia="Times New Roman" w:cs="Times New Roman"/>
          <w:szCs w:val="24"/>
        </w:rPr>
        <w:t>ε</w:t>
      </w:r>
      <w:r w:rsidRPr="002F4ACD">
        <w:rPr>
          <w:rFonts w:eastAsia="Times New Roman" w:cs="Times New Roman"/>
          <w:szCs w:val="24"/>
        </w:rPr>
        <w:t>θνικού εγκλήματος που</w:t>
      </w:r>
      <w:r>
        <w:rPr>
          <w:rFonts w:eastAsia="Times New Roman" w:cs="Times New Roman"/>
          <w:szCs w:val="24"/>
        </w:rPr>
        <w:t xml:space="preserve"> προκάλεσε</w:t>
      </w:r>
      <w:r w:rsidRPr="002F4ACD">
        <w:rPr>
          <w:rFonts w:eastAsia="Times New Roman" w:cs="Times New Roman"/>
          <w:szCs w:val="24"/>
        </w:rPr>
        <w:t xml:space="preserve"> και τ</w:t>
      </w:r>
      <w:r w:rsidRPr="002F4ACD">
        <w:rPr>
          <w:rFonts w:eastAsia="Times New Roman" w:cs="Times New Roman"/>
          <w:szCs w:val="24"/>
        </w:rPr>
        <w:t>ην εθνική ταπείνωση</w:t>
      </w:r>
      <w:r>
        <w:rPr>
          <w:rFonts w:eastAsia="Times New Roman" w:cs="Times New Roman"/>
          <w:szCs w:val="24"/>
        </w:rPr>
        <w:t>.</w:t>
      </w:r>
    </w:p>
    <w:p w14:paraId="01A9DE3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πολιτική αγυρτεία που ε</w:t>
      </w:r>
      <w:r w:rsidRPr="002F4ACD">
        <w:rPr>
          <w:rFonts w:eastAsia="Times New Roman" w:cs="Times New Roman"/>
          <w:szCs w:val="24"/>
        </w:rPr>
        <w:t xml:space="preserve">φαρμόσατε σε βάρος </w:t>
      </w:r>
      <w:r>
        <w:rPr>
          <w:rFonts w:eastAsia="Times New Roman" w:cs="Times New Roman"/>
          <w:szCs w:val="24"/>
        </w:rPr>
        <w:t>μας να ξέρετε πως δεν</w:t>
      </w:r>
      <w:r w:rsidRPr="002F4ACD">
        <w:rPr>
          <w:rFonts w:eastAsia="Times New Roman" w:cs="Times New Roman"/>
          <w:szCs w:val="24"/>
        </w:rPr>
        <w:t xml:space="preserve"> θα μείνει αναπάντητη</w:t>
      </w:r>
      <w:r>
        <w:rPr>
          <w:rFonts w:eastAsia="Times New Roman" w:cs="Times New Roman"/>
          <w:szCs w:val="24"/>
        </w:rPr>
        <w:t>. Η πολιτική σας</w:t>
      </w:r>
      <w:r w:rsidRPr="002F4ACD">
        <w:rPr>
          <w:rFonts w:eastAsia="Times New Roman" w:cs="Times New Roman"/>
          <w:szCs w:val="24"/>
        </w:rPr>
        <w:t xml:space="preserve"> ασυνέπεια </w:t>
      </w:r>
      <w:proofErr w:type="spellStart"/>
      <w:r w:rsidRPr="002F4ACD">
        <w:rPr>
          <w:rFonts w:eastAsia="Times New Roman" w:cs="Times New Roman"/>
          <w:szCs w:val="24"/>
        </w:rPr>
        <w:t>προδιέγραψε</w:t>
      </w:r>
      <w:proofErr w:type="spellEnd"/>
      <w:r w:rsidRPr="002F4ACD">
        <w:rPr>
          <w:rFonts w:eastAsia="Times New Roman" w:cs="Times New Roman"/>
          <w:szCs w:val="24"/>
        </w:rPr>
        <w:t xml:space="preserve"> την αποχώρησή μας απ</w:t>
      </w:r>
      <w:r>
        <w:rPr>
          <w:rFonts w:eastAsia="Times New Roman" w:cs="Times New Roman"/>
          <w:szCs w:val="24"/>
        </w:rPr>
        <w:t>οκαλύπτοντας</w:t>
      </w:r>
      <w:r w:rsidRPr="002F4ACD">
        <w:rPr>
          <w:rFonts w:eastAsia="Times New Roman" w:cs="Times New Roman"/>
          <w:szCs w:val="24"/>
        </w:rPr>
        <w:t xml:space="preserve"> το μέγεθος του πολιτικού σας αμοραλισμού</w:t>
      </w:r>
      <w:r>
        <w:rPr>
          <w:rFonts w:eastAsia="Times New Roman" w:cs="Times New Roman"/>
          <w:szCs w:val="24"/>
        </w:rPr>
        <w:t>. Όμως,</w:t>
      </w:r>
      <w:r w:rsidRPr="002F4ACD">
        <w:rPr>
          <w:rFonts w:eastAsia="Times New Roman" w:cs="Times New Roman"/>
          <w:szCs w:val="24"/>
        </w:rPr>
        <w:t xml:space="preserve"> δεν θα σιωπήσουμε</w:t>
      </w:r>
      <w:r>
        <w:rPr>
          <w:rFonts w:eastAsia="Times New Roman" w:cs="Times New Roman"/>
          <w:szCs w:val="24"/>
        </w:rPr>
        <w:t>. Μ</w:t>
      </w:r>
      <w:r w:rsidRPr="002F4ACD">
        <w:rPr>
          <w:rFonts w:eastAsia="Times New Roman" w:cs="Times New Roman"/>
          <w:szCs w:val="24"/>
        </w:rPr>
        <w:t>ην ευελπι</w:t>
      </w:r>
      <w:r w:rsidRPr="002F4ACD">
        <w:rPr>
          <w:rFonts w:eastAsia="Times New Roman" w:cs="Times New Roman"/>
          <w:szCs w:val="24"/>
        </w:rPr>
        <w:t>στεί</w:t>
      </w:r>
      <w:r>
        <w:rPr>
          <w:rFonts w:eastAsia="Times New Roman" w:cs="Times New Roman"/>
          <w:szCs w:val="24"/>
        </w:rPr>
        <w:t>τε σε</w:t>
      </w:r>
      <w:r w:rsidRPr="002F4ACD">
        <w:rPr>
          <w:rFonts w:eastAsia="Times New Roman" w:cs="Times New Roman"/>
          <w:szCs w:val="24"/>
        </w:rPr>
        <w:t xml:space="preserve"> αυτό</w:t>
      </w:r>
      <w:r>
        <w:rPr>
          <w:rFonts w:eastAsia="Times New Roman" w:cs="Times New Roman"/>
          <w:szCs w:val="24"/>
        </w:rPr>
        <w:t>. Κ</w:t>
      </w:r>
      <w:r w:rsidRPr="002F4ACD">
        <w:rPr>
          <w:rFonts w:eastAsia="Times New Roman" w:cs="Times New Roman"/>
          <w:szCs w:val="24"/>
        </w:rPr>
        <w:t xml:space="preserve">αι δεν θα </w:t>
      </w:r>
      <w:r>
        <w:rPr>
          <w:rFonts w:eastAsia="Times New Roman" w:cs="Times New Roman"/>
          <w:szCs w:val="24"/>
        </w:rPr>
        <w:t>σιωπήσουμε, δ</w:t>
      </w:r>
      <w:r w:rsidRPr="002F4ACD">
        <w:rPr>
          <w:rFonts w:eastAsia="Times New Roman" w:cs="Times New Roman"/>
          <w:szCs w:val="24"/>
        </w:rPr>
        <w:t>ιότι τα ίδια τα γεγονότα μας δικαιώνουν</w:t>
      </w:r>
      <w:r>
        <w:rPr>
          <w:rFonts w:eastAsia="Times New Roman" w:cs="Times New Roman"/>
          <w:szCs w:val="24"/>
        </w:rPr>
        <w:t>.</w:t>
      </w:r>
    </w:p>
    <w:p w14:paraId="01A9DE3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Ή</w:t>
      </w:r>
      <w:r w:rsidRPr="002F4ACD">
        <w:rPr>
          <w:rFonts w:eastAsia="Times New Roman" w:cs="Times New Roman"/>
          <w:szCs w:val="24"/>
        </w:rPr>
        <w:t xml:space="preserve">δη η στάση της </w:t>
      </w:r>
      <w:proofErr w:type="spellStart"/>
      <w:r w:rsidRPr="002F4ACD">
        <w:rPr>
          <w:rFonts w:eastAsia="Times New Roman" w:cs="Times New Roman"/>
          <w:szCs w:val="24"/>
        </w:rPr>
        <w:t>γείτον</w:t>
      </w:r>
      <w:r>
        <w:rPr>
          <w:rFonts w:eastAsia="Times New Roman" w:cs="Times New Roman"/>
          <w:szCs w:val="24"/>
        </w:rPr>
        <w:t>ο</w:t>
      </w:r>
      <w:r w:rsidRPr="002F4ACD">
        <w:rPr>
          <w:rFonts w:eastAsia="Times New Roman" w:cs="Times New Roman"/>
          <w:szCs w:val="24"/>
        </w:rPr>
        <w:t>ς</w:t>
      </w:r>
      <w:proofErr w:type="spellEnd"/>
      <w:r w:rsidRPr="002F4ACD">
        <w:rPr>
          <w:rFonts w:eastAsia="Times New Roman" w:cs="Times New Roman"/>
          <w:szCs w:val="24"/>
        </w:rPr>
        <w:t xml:space="preserve"> χώρας επιβεβαιώνει την αντίθεσή μας απέναντι στις πράξεις </w:t>
      </w:r>
      <w:r>
        <w:rPr>
          <w:rFonts w:eastAsia="Times New Roman" w:cs="Times New Roman"/>
          <w:szCs w:val="24"/>
        </w:rPr>
        <w:t>σας. Η προκλητικότητα των γειτόνων</w:t>
      </w:r>
      <w:r w:rsidRPr="002F4ACD">
        <w:rPr>
          <w:rFonts w:eastAsia="Times New Roman" w:cs="Times New Roman"/>
          <w:szCs w:val="24"/>
        </w:rPr>
        <w:t xml:space="preserve"> συνεχίζεται και μάλιστα συνεχίζεται από την επομένη της υ</w:t>
      </w:r>
      <w:r w:rsidRPr="002F4ACD">
        <w:rPr>
          <w:rFonts w:eastAsia="Times New Roman" w:cs="Times New Roman"/>
          <w:szCs w:val="24"/>
        </w:rPr>
        <w:t xml:space="preserve">περψήφισης της </w:t>
      </w:r>
      <w:r>
        <w:rPr>
          <w:rFonts w:eastAsia="Times New Roman" w:cs="Times New Roman"/>
          <w:szCs w:val="24"/>
        </w:rPr>
        <w:t>Σ</w:t>
      </w:r>
      <w:r w:rsidRPr="002F4ACD">
        <w:rPr>
          <w:rFonts w:eastAsia="Times New Roman" w:cs="Times New Roman"/>
          <w:szCs w:val="24"/>
        </w:rPr>
        <w:t>υμφωνίας των Πρεσπών</w:t>
      </w:r>
      <w:r>
        <w:rPr>
          <w:rFonts w:eastAsia="Times New Roman" w:cs="Times New Roman"/>
          <w:szCs w:val="24"/>
        </w:rPr>
        <w:t>, μ</w:t>
      </w:r>
      <w:r w:rsidRPr="002F4ACD">
        <w:rPr>
          <w:rFonts w:eastAsia="Times New Roman" w:cs="Times New Roman"/>
          <w:szCs w:val="24"/>
        </w:rPr>
        <w:t xml:space="preserve">ιας υπερψήφισης που έγινε από μία ετερόκλητη και </w:t>
      </w:r>
      <w:r>
        <w:rPr>
          <w:rFonts w:eastAsia="Times New Roman" w:cs="Times New Roman"/>
          <w:szCs w:val="24"/>
        </w:rPr>
        <w:t>επίπλαστη</w:t>
      </w:r>
      <w:r w:rsidRPr="002F4ACD">
        <w:rPr>
          <w:rFonts w:eastAsia="Times New Roman" w:cs="Times New Roman"/>
          <w:szCs w:val="24"/>
        </w:rPr>
        <w:t xml:space="preserve"> κοινοβουλευτική </w:t>
      </w:r>
      <w:r>
        <w:rPr>
          <w:rFonts w:eastAsia="Times New Roman" w:cs="Times New Roman"/>
          <w:szCs w:val="24"/>
        </w:rPr>
        <w:t>π</w:t>
      </w:r>
      <w:r w:rsidRPr="002F4ACD">
        <w:rPr>
          <w:rFonts w:eastAsia="Times New Roman" w:cs="Times New Roman"/>
          <w:szCs w:val="24"/>
        </w:rPr>
        <w:t>λειοψηφία</w:t>
      </w:r>
      <w:r>
        <w:rPr>
          <w:rFonts w:eastAsia="Times New Roman" w:cs="Times New Roman"/>
          <w:szCs w:val="24"/>
        </w:rPr>
        <w:t>, την οποία</w:t>
      </w:r>
      <w:r w:rsidRPr="002F4ACD">
        <w:rPr>
          <w:rFonts w:eastAsia="Times New Roman" w:cs="Times New Roman"/>
          <w:szCs w:val="24"/>
        </w:rPr>
        <w:t xml:space="preserve"> επικαλείστε </w:t>
      </w:r>
      <w:r>
        <w:rPr>
          <w:rFonts w:eastAsia="Times New Roman" w:cs="Times New Roman"/>
          <w:szCs w:val="24"/>
        </w:rPr>
        <w:t>πως</w:t>
      </w:r>
      <w:r w:rsidRPr="002F4ACD">
        <w:rPr>
          <w:rFonts w:eastAsia="Times New Roman" w:cs="Times New Roman"/>
          <w:szCs w:val="24"/>
        </w:rPr>
        <w:t xml:space="preserve"> νομιμοποίησε την κυβερνητική πολιτική</w:t>
      </w:r>
      <w:r>
        <w:rPr>
          <w:rFonts w:eastAsia="Times New Roman" w:cs="Times New Roman"/>
          <w:szCs w:val="24"/>
        </w:rPr>
        <w:t>.</w:t>
      </w:r>
    </w:p>
    <w:p w14:paraId="01A9DE3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w:t>
      </w:r>
      <w:r w:rsidRPr="002F4ACD">
        <w:rPr>
          <w:rFonts w:eastAsia="Times New Roman" w:cs="Times New Roman"/>
          <w:szCs w:val="24"/>
        </w:rPr>
        <w:t xml:space="preserve">ι γείτονές μας συνεχίζουν και αυτοαποκαλούνται και </w:t>
      </w:r>
      <w:proofErr w:type="spellStart"/>
      <w:r w:rsidRPr="002F4ACD">
        <w:rPr>
          <w:rFonts w:eastAsia="Times New Roman" w:cs="Times New Roman"/>
          <w:szCs w:val="24"/>
        </w:rPr>
        <w:t>αυτοπροσδιορί</w:t>
      </w:r>
      <w:r w:rsidRPr="002F4ACD">
        <w:rPr>
          <w:rFonts w:eastAsia="Times New Roman" w:cs="Times New Roman"/>
          <w:szCs w:val="24"/>
        </w:rPr>
        <w:t>ζονται</w:t>
      </w:r>
      <w:proofErr w:type="spellEnd"/>
      <w:r w:rsidRPr="002F4ACD">
        <w:rPr>
          <w:rFonts w:eastAsia="Times New Roman" w:cs="Times New Roman"/>
          <w:szCs w:val="24"/>
        </w:rPr>
        <w:t xml:space="preserve"> κατά τον ίδιο ακριβώς τρόπο</w:t>
      </w:r>
      <w:r>
        <w:rPr>
          <w:rFonts w:eastAsia="Times New Roman" w:cs="Times New Roman"/>
          <w:szCs w:val="24"/>
        </w:rPr>
        <w:t>,</w:t>
      </w:r>
      <w:r w:rsidRPr="002F4ACD">
        <w:rPr>
          <w:rFonts w:eastAsia="Times New Roman" w:cs="Times New Roman"/>
          <w:szCs w:val="24"/>
        </w:rPr>
        <w:t xml:space="preserve"> όπως έκαναν και πριν από την έγκριση της </w:t>
      </w:r>
      <w:r>
        <w:rPr>
          <w:rFonts w:eastAsia="Times New Roman" w:cs="Times New Roman"/>
          <w:szCs w:val="24"/>
        </w:rPr>
        <w:t>Σ</w:t>
      </w:r>
      <w:r w:rsidRPr="002F4ACD">
        <w:rPr>
          <w:rFonts w:eastAsia="Times New Roman" w:cs="Times New Roman"/>
          <w:szCs w:val="24"/>
        </w:rPr>
        <w:t>υμφωνίας των Πρεσπών</w:t>
      </w:r>
      <w:r>
        <w:rPr>
          <w:rFonts w:eastAsia="Times New Roman" w:cs="Times New Roman"/>
          <w:szCs w:val="24"/>
        </w:rPr>
        <w:t>. Σ</w:t>
      </w:r>
      <w:r w:rsidRPr="002F4ACD">
        <w:rPr>
          <w:rFonts w:eastAsia="Times New Roman" w:cs="Times New Roman"/>
          <w:szCs w:val="24"/>
        </w:rPr>
        <w:t>ας αδειάζουν καθημερινά και απροκάλυπτα</w:t>
      </w:r>
      <w:r>
        <w:rPr>
          <w:rFonts w:eastAsia="Times New Roman" w:cs="Times New Roman"/>
          <w:szCs w:val="24"/>
        </w:rPr>
        <w:t>,</w:t>
      </w:r>
      <w:r w:rsidRPr="002F4ACD">
        <w:rPr>
          <w:rFonts w:eastAsia="Times New Roman" w:cs="Times New Roman"/>
          <w:szCs w:val="24"/>
        </w:rPr>
        <w:t xml:space="preserve"> έχοντας καρπωθεί τη συναίνεσή σας με την οποία </w:t>
      </w:r>
      <w:r>
        <w:rPr>
          <w:rFonts w:eastAsia="Times New Roman" w:cs="Times New Roman"/>
          <w:szCs w:val="24"/>
        </w:rPr>
        <w:t xml:space="preserve">δεσμεύσατε </w:t>
      </w:r>
      <w:r w:rsidRPr="002F4ACD">
        <w:rPr>
          <w:rFonts w:eastAsia="Times New Roman" w:cs="Times New Roman"/>
          <w:szCs w:val="24"/>
        </w:rPr>
        <w:t>τη βούληση του ελληνικού λαού</w:t>
      </w:r>
      <w:r>
        <w:rPr>
          <w:rFonts w:eastAsia="Times New Roman" w:cs="Times New Roman"/>
          <w:szCs w:val="24"/>
        </w:rPr>
        <w:t>,</w:t>
      </w:r>
      <w:r w:rsidRPr="002F4ACD">
        <w:rPr>
          <w:rFonts w:eastAsia="Times New Roman" w:cs="Times New Roman"/>
          <w:szCs w:val="24"/>
        </w:rPr>
        <w:t xml:space="preserve"> χωρίς καν να έχει ερωτηθεί ο ίδιος ο λαός</w:t>
      </w:r>
      <w:r>
        <w:rPr>
          <w:rFonts w:eastAsia="Times New Roman" w:cs="Times New Roman"/>
          <w:szCs w:val="24"/>
        </w:rPr>
        <w:t xml:space="preserve">. Δεν έχουν αποποιηθεί των </w:t>
      </w:r>
      <w:r w:rsidRPr="002F4ACD">
        <w:rPr>
          <w:rFonts w:eastAsia="Times New Roman" w:cs="Times New Roman"/>
          <w:szCs w:val="24"/>
        </w:rPr>
        <w:t>επεκτατικ</w:t>
      </w:r>
      <w:r>
        <w:rPr>
          <w:rFonts w:eastAsia="Times New Roman" w:cs="Times New Roman"/>
          <w:szCs w:val="24"/>
        </w:rPr>
        <w:t>ών και</w:t>
      </w:r>
      <w:r w:rsidRPr="002F4ACD">
        <w:rPr>
          <w:rFonts w:eastAsia="Times New Roman" w:cs="Times New Roman"/>
          <w:szCs w:val="24"/>
        </w:rPr>
        <w:t xml:space="preserve"> </w:t>
      </w:r>
      <w:proofErr w:type="spellStart"/>
      <w:r w:rsidRPr="002F4ACD">
        <w:rPr>
          <w:rFonts w:eastAsia="Times New Roman" w:cs="Times New Roman"/>
          <w:szCs w:val="24"/>
        </w:rPr>
        <w:t>αλυτρωτικών</w:t>
      </w:r>
      <w:proofErr w:type="spellEnd"/>
      <w:r w:rsidRPr="002F4ACD">
        <w:rPr>
          <w:rFonts w:eastAsia="Times New Roman" w:cs="Times New Roman"/>
          <w:szCs w:val="24"/>
        </w:rPr>
        <w:t xml:space="preserve"> </w:t>
      </w:r>
      <w:r>
        <w:rPr>
          <w:rFonts w:eastAsia="Times New Roman" w:cs="Times New Roman"/>
          <w:szCs w:val="24"/>
        </w:rPr>
        <w:t xml:space="preserve">τους </w:t>
      </w:r>
      <w:r w:rsidRPr="002F4ACD">
        <w:rPr>
          <w:rFonts w:eastAsia="Times New Roman" w:cs="Times New Roman"/>
          <w:szCs w:val="24"/>
        </w:rPr>
        <w:t>βλέψεων</w:t>
      </w:r>
      <w:r>
        <w:rPr>
          <w:rFonts w:eastAsia="Times New Roman" w:cs="Times New Roman"/>
          <w:szCs w:val="24"/>
        </w:rPr>
        <w:t>. Α</w:t>
      </w:r>
      <w:r w:rsidRPr="002F4ACD">
        <w:rPr>
          <w:rFonts w:eastAsia="Times New Roman" w:cs="Times New Roman"/>
          <w:szCs w:val="24"/>
        </w:rPr>
        <w:t>ντιθέτως</w:t>
      </w:r>
      <w:r>
        <w:rPr>
          <w:rFonts w:eastAsia="Times New Roman" w:cs="Times New Roman"/>
          <w:szCs w:val="24"/>
        </w:rPr>
        <w:t>, συνεχίζουν</w:t>
      </w:r>
      <w:r w:rsidRPr="002F4ACD">
        <w:rPr>
          <w:rFonts w:eastAsia="Times New Roman" w:cs="Times New Roman"/>
          <w:szCs w:val="24"/>
        </w:rPr>
        <w:t xml:space="preserve"> και διατηρούν την ίδια ακριβώς ρητορική τόσο εντός όσο και εκτός συνόρων</w:t>
      </w:r>
      <w:r>
        <w:rPr>
          <w:rFonts w:eastAsia="Times New Roman" w:cs="Times New Roman"/>
          <w:szCs w:val="24"/>
        </w:rPr>
        <w:t>.</w:t>
      </w:r>
      <w:r w:rsidRPr="002F4ACD">
        <w:rPr>
          <w:rFonts w:eastAsia="Times New Roman" w:cs="Times New Roman"/>
          <w:szCs w:val="24"/>
        </w:rPr>
        <w:t xml:space="preserve"> Και το χειρότερο</w:t>
      </w:r>
      <w:r>
        <w:rPr>
          <w:rFonts w:eastAsia="Times New Roman" w:cs="Times New Roman"/>
          <w:szCs w:val="24"/>
        </w:rPr>
        <w:t>,</w:t>
      </w:r>
      <w:r w:rsidRPr="002F4ACD">
        <w:rPr>
          <w:rFonts w:eastAsia="Times New Roman" w:cs="Times New Roman"/>
          <w:szCs w:val="24"/>
        </w:rPr>
        <w:t xml:space="preserve"> έχουν λάβει τη νομιμοποίηση να </w:t>
      </w:r>
      <w:r w:rsidRPr="002F4ACD">
        <w:rPr>
          <w:rFonts w:eastAsia="Times New Roman" w:cs="Times New Roman"/>
          <w:szCs w:val="24"/>
        </w:rPr>
        <w:t>το πράττουν</w:t>
      </w:r>
      <w:r>
        <w:rPr>
          <w:rFonts w:eastAsia="Times New Roman" w:cs="Times New Roman"/>
          <w:szCs w:val="24"/>
        </w:rPr>
        <w:t>,</w:t>
      </w:r>
      <w:r w:rsidRPr="002F4ACD">
        <w:rPr>
          <w:rFonts w:eastAsia="Times New Roman" w:cs="Times New Roman"/>
          <w:szCs w:val="24"/>
        </w:rPr>
        <w:t xml:space="preserve"> καθώς </w:t>
      </w:r>
      <w:r>
        <w:rPr>
          <w:rFonts w:eastAsia="Times New Roman" w:cs="Times New Roman"/>
          <w:szCs w:val="24"/>
        </w:rPr>
        <w:t>σ</w:t>
      </w:r>
      <w:r w:rsidRPr="002F4ACD">
        <w:rPr>
          <w:rFonts w:eastAsia="Times New Roman" w:cs="Times New Roman"/>
          <w:szCs w:val="24"/>
        </w:rPr>
        <w:t xml:space="preserve">τα μάτια της </w:t>
      </w:r>
      <w:r>
        <w:rPr>
          <w:rFonts w:eastAsia="Times New Roman" w:cs="Times New Roman"/>
          <w:szCs w:val="24"/>
        </w:rPr>
        <w:t>δ</w:t>
      </w:r>
      <w:r w:rsidRPr="002F4ACD">
        <w:rPr>
          <w:rFonts w:eastAsia="Times New Roman" w:cs="Times New Roman"/>
          <w:szCs w:val="24"/>
        </w:rPr>
        <w:t>ιεθνούς κοινότητας έχουν πλέον κάθε λόγο να ισχυρίζονται πως έλαβαν τη σύμφωνη γνώμη του ελληνικού κράτους</w:t>
      </w:r>
      <w:r>
        <w:rPr>
          <w:rFonts w:eastAsia="Times New Roman" w:cs="Times New Roman"/>
          <w:szCs w:val="24"/>
        </w:rPr>
        <w:t>.</w:t>
      </w:r>
    </w:p>
    <w:p w14:paraId="01A9DE3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Γι’ αυτό βρισκόμαστε σήμερα σε αυτήν την Α</w:t>
      </w:r>
      <w:r w:rsidRPr="002F4ACD">
        <w:rPr>
          <w:rFonts w:eastAsia="Times New Roman" w:cs="Times New Roman"/>
          <w:szCs w:val="24"/>
        </w:rPr>
        <w:t>ίθουσα</w:t>
      </w:r>
      <w:r>
        <w:rPr>
          <w:rFonts w:eastAsia="Times New Roman" w:cs="Times New Roman"/>
          <w:szCs w:val="24"/>
        </w:rPr>
        <w:t>, διότι</w:t>
      </w:r>
      <w:r w:rsidRPr="002F4ACD">
        <w:rPr>
          <w:rFonts w:eastAsia="Times New Roman" w:cs="Times New Roman"/>
          <w:szCs w:val="24"/>
        </w:rPr>
        <w:t xml:space="preserve"> φέρα</w:t>
      </w:r>
      <w:r>
        <w:rPr>
          <w:rFonts w:eastAsia="Times New Roman" w:cs="Times New Roman"/>
          <w:szCs w:val="24"/>
        </w:rPr>
        <w:t>τ</w:t>
      </w:r>
      <w:r w:rsidRPr="002F4ACD">
        <w:rPr>
          <w:rFonts w:eastAsia="Times New Roman" w:cs="Times New Roman"/>
          <w:szCs w:val="24"/>
        </w:rPr>
        <w:t>ε εις πέρας την αποστολή σας και θεωρήσατε δεδομένο π</w:t>
      </w:r>
      <w:r w:rsidRPr="002F4ACD">
        <w:rPr>
          <w:rFonts w:eastAsia="Times New Roman" w:cs="Times New Roman"/>
          <w:szCs w:val="24"/>
        </w:rPr>
        <w:t>ως θα τα καταφέρετε χωρίς δυσκολίες</w:t>
      </w:r>
      <w:r>
        <w:rPr>
          <w:rFonts w:eastAsia="Times New Roman" w:cs="Times New Roman"/>
          <w:szCs w:val="24"/>
        </w:rPr>
        <w:t>,</w:t>
      </w:r>
      <w:r w:rsidRPr="002F4ACD">
        <w:rPr>
          <w:rFonts w:eastAsia="Times New Roman" w:cs="Times New Roman"/>
          <w:szCs w:val="24"/>
        </w:rPr>
        <w:t xml:space="preserve"> κάτι που φαίνεται να το πιστεύετε</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α</w:t>
      </w:r>
      <w:r w:rsidRPr="002F4ACD">
        <w:rPr>
          <w:rFonts w:eastAsia="Times New Roman" w:cs="Times New Roman"/>
          <w:szCs w:val="24"/>
        </w:rPr>
        <w:t xml:space="preserve">κόμη και </w:t>
      </w:r>
      <w:r>
        <w:rPr>
          <w:rFonts w:eastAsia="Times New Roman" w:cs="Times New Roman"/>
          <w:szCs w:val="24"/>
        </w:rPr>
        <w:t xml:space="preserve">αν </w:t>
      </w:r>
      <w:r w:rsidRPr="002F4ACD">
        <w:rPr>
          <w:rFonts w:eastAsia="Times New Roman" w:cs="Times New Roman"/>
          <w:szCs w:val="24"/>
        </w:rPr>
        <w:t xml:space="preserve">αυτό είναι επικίνδυνο τόσο για </w:t>
      </w:r>
      <w:r>
        <w:rPr>
          <w:rFonts w:eastAsia="Times New Roman" w:cs="Times New Roman"/>
          <w:szCs w:val="24"/>
        </w:rPr>
        <w:t>εσά</w:t>
      </w:r>
      <w:r w:rsidRPr="002F4ACD">
        <w:rPr>
          <w:rFonts w:eastAsia="Times New Roman" w:cs="Times New Roman"/>
          <w:szCs w:val="24"/>
        </w:rPr>
        <w:t xml:space="preserve">ς όσο και για τη </w:t>
      </w:r>
      <w:r>
        <w:rPr>
          <w:rFonts w:eastAsia="Times New Roman" w:cs="Times New Roman"/>
          <w:szCs w:val="24"/>
        </w:rPr>
        <w:t>χώρα.</w:t>
      </w:r>
    </w:p>
    <w:p w14:paraId="01A9DE3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Ξ</w:t>
      </w:r>
      <w:r w:rsidRPr="002F4ACD">
        <w:rPr>
          <w:rFonts w:eastAsia="Times New Roman" w:cs="Times New Roman"/>
          <w:szCs w:val="24"/>
        </w:rPr>
        <w:t>έρετε</w:t>
      </w:r>
      <w:r>
        <w:rPr>
          <w:rFonts w:eastAsia="Times New Roman" w:cs="Times New Roman"/>
          <w:szCs w:val="24"/>
        </w:rPr>
        <w:t>,</w:t>
      </w:r>
      <w:r w:rsidRPr="002F4ACD">
        <w:rPr>
          <w:rFonts w:eastAsia="Times New Roman" w:cs="Times New Roman"/>
          <w:szCs w:val="24"/>
        </w:rPr>
        <w:t xml:space="preserve"> αν υπάρχει κάτι που όλοι θα πρέπει να φοβόμαστε στη ζωή </w:t>
      </w:r>
      <w:r>
        <w:rPr>
          <w:rFonts w:eastAsia="Times New Roman" w:cs="Times New Roman"/>
          <w:szCs w:val="24"/>
        </w:rPr>
        <w:t>μας,</w:t>
      </w:r>
      <w:r w:rsidRPr="002F4ACD">
        <w:rPr>
          <w:rFonts w:eastAsia="Times New Roman" w:cs="Times New Roman"/>
          <w:szCs w:val="24"/>
        </w:rPr>
        <w:t xml:space="preserve"> είναι η απρόβλεπτη αντίδραση του δεδομένου</w:t>
      </w:r>
      <w:r>
        <w:rPr>
          <w:rFonts w:eastAsia="Times New Roman" w:cs="Times New Roman"/>
          <w:szCs w:val="24"/>
        </w:rPr>
        <w:t>. Ο</w:t>
      </w:r>
      <w:r w:rsidRPr="002F4ACD">
        <w:rPr>
          <w:rFonts w:eastAsia="Times New Roman" w:cs="Times New Roman"/>
          <w:szCs w:val="24"/>
        </w:rPr>
        <w:t xml:space="preserve">ι ενέργειες δε και οι πράξεις του συνόλου των μελών της </w:t>
      </w:r>
      <w:r>
        <w:rPr>
          <w:rFonts w:eastAsia="Times New Roman" w:cs="Times New Roman"/>
          <w:szCs w:val="24"/>
        </w:rPr>
        <w:t>Κ</w:t>
      </w:r>
      <w:r w:rsidRPr="002F4ACD">
        <w:rPr>
          <w:rFonts w:eastAsia="Times New Roman" w:cs="Times New Roman"/>
          <w:szCs w:val="24"/>
        </w:rPr>
        <w:t>υβέρνησης μαρτυρούν πως σαν δεδομένους μας θεωρούσαν</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Λ</w:t>
      </w:r>
      <w:r w:rsidRPr="002F4ACD">
        <w:rPr>
          <w:rFonts w:eastAsia="Times New Roman" w:cs="Times New Roman"/>
          <w:szCs w:val="24"/>
        </w:rPr>
        <w:t>άθος</w:t>
      </w:r>
      <w:r>
        <w:rPr>
          <w:rFonts w:eastAsia="Times New Roman" w:cs="Times New Roman"/>
          <w:szCs w:val="24"/>
        </w:rPr>
        <w:t>. Γιατί εμείς εξαρχής</w:t>
      </w:r>
      <w:r w:rsidRPr="002F4ACD">
        <w:rPr>
          <w:rFonts w:eastAsia="Times New Roman" w:cs="Times New Roman"/>
          <w:szCs w:val="24"/>
        </w:rPr>
        <w:t xml:space="preserve"> είχαμε με σαφήνεια προδιαγράψει </w:t>
      </w:r>
      <w:r>
        <w:rPr>
          <w:rFonts w:eastAsia="Times New Roman" w:cs="Times New Roman"/>
          <w:szCs w:val="24"/>
        </w:rPr>
        <w:t>τ</w:t>
      </w:r>
      <w:r w:rsidRPr="002F4ACD">
        <w:rPr>
          <w:rFonts w:eastAsia="Times New Roman" w:cs="Times New Roman"/>
          <w:szCs w:val="24"/>
        </w:rPr>
        <w:t>ις κοινές μας περπ</w:t>
      </w:r>
      <w:r>
        <w:rPr>
          <w:rFonts w:eastAsia="Times New Roman" w:cs="Times New Roman"/>
          <w:szCs w:val="24"/>
        </w:rPr>
        <w:t>ατησιές</w:t>
      </w:r>
      <w:r w:rsidRPr="002F4ACD">
        <w:rPr>
          <w:rFonts w:eastAsia="Times New Roman" w:cs="Times New Roman"/>
          <w:szCs w:val="24"/>
        </w:rPr>
        <w:t xml:space="preserve"> και </w:t>
      </w:r>
      <w:r>
        <w:rPr>
          <w:rFonts w:eastAsia="Times New Roman" w:cs="Times New Roman"/>
          <w:szCs w:val="24"/>
        </w:rPr>
        <w:t>αυτές δεν ήταν άλλες</w:t>
      </w:r>
      <w:r w:rsidRPr="002F4ACD">
        <w:rPr>
          <w:rFonts w:eastAsia="Times New Roman" w:cs="Times New Roman"/>
          <w:szCs w:val="24"/>
        </w:rPr>
        <w:t xml:space="preserve"> από την προσπάθεια εξόδου της χώρα</w:t>
      </w:r>
      <w:r w:rsidRPr="002F4ACD">
        <w:rPr>
          <w:rFonts w:eastAsia="Times New Roman" w:cs="Times New Roman"/>
          <w:szCs w:val="24"/>
        </w:rPr>
        <w:t>ς από τα μνημόνια</w:t>
      </w:r>
      <w:r>
        <w:rPr>
          <w:rFonts w:eastAsia="Times New Roman" w:cs="Times New Roman"/>
          <w:szCs w:val="24"/>
        </w:rPr>
        <w:t>,</w:t>
      </w:r>
      <w:r w:rsidRPr="002F4ACD">
        <w:rPr>
          <w:rFonts w:eastAsia="Times New Roman" w:cs="Times New Roman"/>
          <w:szCs w:val="24"/>
        </w:rPr>
        <w:t xml:space="preserve"> την επάνοδ</w:t>
      </w:r>
      <w:r>
        <w:rPr>
          <w:rFonts w:eastAsia="Times New Roman" w:cs="Times New Roman"/>
          <w:szCs w:val="24"/>
        </w:rPr>
        <w:t>ό</w:t>
      </w:r>
      <w:r w:rsidRPr="002F4ACD">
        <w:rPr>
          <w:rFonts w:eastAsia="Times New Roman" w:cs="Times New Roman"/>
          <w:szCs w:val="24"/>
        </w:rPr>
        <w:t xml:space="preserve"> της στην κανονικότητα</w:t>
      </w:r>
      <w:r>
        <w:rPr>
          <w:rFonts w:eastAsia="Times New Roman" w:cs="Times New Roman"/>
          <w:szCs w:val="24"/>
        </w:rPr>
        <w:t>,</w:t>
      </w:r>
      <w:r w:rsidRPr="002F4ACD">
        <w:rPr>
          <w:rFonts w:eastAsia="Times New Roman" w:cs="Times New Roman"/>
          <w:szCs w:val="24"/>
        </w:rPr>
        <w:t xml:space="preserve"> καθώς και την πάταξη της διαφθοράς</w:t>
      </w:r>
      <w:r>
        <w:rPr>
          <w:rFonts w:eastAsia="Times New Roman" w:cs="Times New Roman"/>
          <w:szCs w:val="24"/>
        </w:rPr>
        <w:t>. Ό</w:t>
      </w:r>
      <w:r w:rsidRPr="002F4ACD">
        <w:rPr>
          <w:rFonts w:eastAsia="Times New Roman" w:cs="Times New Roman"/>
          <w:szCs w:val="24"/>
        </w:rPr>
        <w:t xml:space="preserve">σο </w:t>
      </w:r>
      <w:r>
        <w:rPr>
          <w:rFonts w:eastAsia="Times New Roman" w:cs="Times New Roman"/>
          <w:szCs w:val="24"/>
        </w:rPr>
        <w:t>σαφείς,</w:t>
      </w:r>
      <w:r w:rsidRPr="002F4ACD">
        <w:rPr>
          <w:rFonts w:eastAsia="Times New Roman" w:cs="Times New Roman"/>
          <w:szCs w:val="24"/>
        </w:rPr>
        <w:t xml:space="preserve"> </w:t>
      </w:r>
      <w:r>
        <w:rPr>
          <w:rFonts w:eastAsia="Times New Roman" w:cs="Times New Roman"/>
          <w:szCs w:val="24"/>
        </w:rPr>
        <w:t>όμως,</w:t>
      </w:r>
      <w:r w:rsidRPr="002F4ACD">
        <w:rPr>
          <w:rFonts w:eastAsia="Times New Roman" w:cs="Times New Roman"/>
          <w:szCs w:val="24"/>
        </w:rPr>
        <w:t xml:space="preserve"> ήταν οι προσεγγίσεις μας άλλο τόσο σαφ</w:t>
      </w:r>
      <w:r>
        <w:rPr>
          <w:rFonts w:eastAsia="Times New Roman" w:cs="Times New Roman"/>
          <w:szCs w:val="24"/>
        </w:rPr>
        <w:t>εί</w:t>
      </w:r>
      <w:r w:rsidRPr="002F4ACD">
        <w:rPr>
          <w:rFonts w:eastAsia="Times New Roman" w:cs="Times New Roman"/>
          <w:szCs w:val="24"/>
        </w:rPr>
        <w:t xml:space="preserve">ς ήταν και </w:t>
      </w:r>
      <w:r>
        <w:rPr>
          <w:rFonts w:eastAsia="Times New Roman" w:cs="Times New Roman"/>
          <w:szCs w:val="24"/>
        </w:rPr>
        <w:t>οι αποκλίσεις</w:t>
      </w:r>
      <w:r w:rsidRPr="002F4ACD">
        <w:rPr>
          <w:rFonts w:eastAsia="Times New Roman" w:cs="Times New Roman"/>
          <w:szCs w:val="24"/>
        </w:rPr>
        <w:t xml:space="preserve"> </w:t>
      </w:r>
      <w:r>
        <w:rPr>
          <w:rFonts w:eastAsia="Times New Roman" w:cs="Times New Roman"/>
          <w:szCs w:val="24"/>
        </w:rPr>
        <w:t>μας, αποκλίσεις</w:t>
      </w:r>
      <w:r w:rsidRPr="002F4ACD">
        <w:rPr>
          <w:rFonts w:eastAsia="Times New Roman" w:cs="Times New Roman"/>
          <w:szCs w:val="24"/>
        </w:rPr>
        <w:t xml:space="preserve"> </w:t>
      </w:r>
      <w:r>
        <w:rPr>
          <w:rFonts w:eastAsia="Times New Roman" w:cs="Times New Roman"/>
          <w:szCs w:val="24"/>
        </w:rPr>
        <w:t xml:space="preserve">ιδεολογικά θεμελιώδεις, αποκλίσεις </w:t>
      </w:r>
      <w:r w:rsidRPr="002F4ACD">
        <w:rPr>
          <w:rFonts w:eastAsia="Times New Roman" w:cs="Times New Roman"/>
          <w:szCs w:val="24"/>
        </w:rPr>
        <w:t>σε θέματα εθνικά</w:t>
      </w:r>
      <w:r>
        <w:rPr>
          <w:rFonts w:eastAsia="Times New Roman" w:cs="Times New Roman"/>
          <w:szCs w:val="24"/>
        </w:rPr>
        <w:t>,</w:t>
      </w:r>
      <w:r w:rsidRPr="002F4ACD">
        <w:rPr>
          <w:rFonts w:eastAsia="Times New Roman" w:cs="Times New Roman"/>
          <w:szCs w:val="24"/>
        </w:rPr>
        <w:t xml:space="preserve"> σε θέματα </w:t>
      </w:r>
      <w:r>
        <w:rPr>
          <w:rFonts w:eastAsia="Times New Roman" w:cs="Times New Roman"/>
          <w:szCs w:val="24"/>
        </w:rPr>
        <w:t>θ</w:t>
      </w:r>
      <w:r w:rsidRPr="002F4ACD">
        <w:rPr>
          <w:rFonts w:eastAsia="Times New Roman" w:cs="Times New Roman"/>
          <w:szCs w:val="24"/>
        </w:rPr>
        <w:t>ρησκευτικά</w:t>
      </w:r>
      <w:r>
        <w:rPr>
          <w:rFonts w:eastAsia="Times New Roman" w:cs="Times New Roman"/>
          <w:szCs w:val="24"/>
        </w:rPr>
        <w:t>,</w:t>
      </w:r>
      <w:r w:rsidRPr="002F4ACD">
        <w:rPr>
          <w:rFonts w:eastAsia="Times New Roman" w:cs="Times New Roman"/>
          <w:szCs w:val="24"/>
        </w:rPr>
        <w:t xml:space="preserve"> σε θέματα κοινωνικά</w:t>
      </w:r>
      <w:r>
        <w:rPr>
          <w:rFonts w:eastAsia="Times New Roman" w:cs="Times New Roman"/>
          <w:szCs w:val="24"/>
        </w:rPr>
        <w:t>. Τ</w:t>
      </w:r>
      <w:r w:rsidRPr="002F4ACD">
        <w:rPr>
          <w:rFonts w:eastAsia="Times New Roman" w:cs="Times New Roman"/>
          <w:szCs w:val="24"/>
        </w:rPr>
        <w:t>α υπερασπιστήκαμε δε με παρρησία και ετοιμότητα</w:t>
      </w:r>
      <w:r>
        <w:rPr>
          <w:rFonts w:eastAsia="Times New Roman" w:cs="Times New Roman"/>
          <w:szCs w:val="24"/>
        </w:rPr>
        <w:t>. Γ</w:t>
      </w:r>
      <w:r w:rsidRPr="002F4ACD">
        <w:rPr>
          <w:rFonts w:eastAsia="Times New Roman" w:cs="Times New Roman"/>
          <w:szCs w:val="24"/>
        </w:rPr>
        <w:t>ι</w:t>
      </w:r>
      <w:r>
        <w:rPr>
          <w:rFonts w:eastAsia="Times New Roman" w:cs="Times New Roman"/>
          <w:szCs w:val="24"/>
        </w:rPr>
        <w:t>’</w:t>
      </w:r>
      <w:r w:rsidRPr="002F4ACD">
        <w:rPr>
          <w:rFonts w:eastAsia="Times New Roman" w:cs="Times New Roman"/>
          <w:szCs w:val="24"/>
        </w:rPr>
        <w:t xml:space="preserve"> αυτό και </w:t>
      </w:r>
      <w:r>
        <w:rPr>
          <w:rFonts w:eastAsia="Times New Roman" w:cs="Times New Roman"/>
          <w:szCs w:val="24"/>
        </w:rPr>
        <w:t>η αντίδραση σ</w:t>
      </w:r>
      <w:r w:rsidRPr="002F4ACD">
        <w:rPr>
          <w:rFonts w:eastAsia="Times New Roman" w:cs="Times New Roman"/>
          <w:szCs w:val="24"/>
        </w:rPr>
        <w:t>την εξαπάτησ</w:t>
      </w:r>
      <w:r>
        <w:rPr>
          <w:rFonts w:eastAsia="Times New Roman" w:cs="Times New Roman"/>
          <w:szCs w:val="24"/>
        </w:rPr>
        <w:t>ή</w:t>
      </w:r>
      <w:r w:rsidRPr="002F4ACD">
        <w:rPr>
          <w:rFonts w:eastAsia="Times New Roman" w:cs="Times New Roman"/>
          <w:szCs w:val="24"/>
        </w:rPr>
        <w:t xml:space="preserve"> μας θα είναι πέρα από την αναμενόμενη</w:t>
      </w:r>
      <w:r>
        <w:rPr>
          <w:rFonts w:eastAsia="Times New Roman" w:cs="Times New Roman"/>
          <w:szCs w:val="24"/>
        </w:rPr>
        <w:t xml:space="preserve">. </w:t>
      </w:r>
    </w:p>
    <w:p w14:paraId="01A9DE3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2F4ACD">
        <w:rPr>
          <w:rFonts w:eastAsia="Times New Roman" w:cs="Times New Roman"/>
          <w:szCs w:val="24"/>
        </w:rPr>
        <w:t>ις ημέρες που εξελισσόταν η εθνική μειοδοσία βρισκόμουν εκτός Ελλάδας και</w:t>
      </w:r>
      <w:r>
        <w:rPr>
          <w:rFonts w:eastAsia="Times New Roman" w:cs="Times New Roman"/>
          <w:szCs w:val="24"/>
        </w:rPr>
        <w:t>,</w:t>
      </w:r>
      <w:r w:rsidRPr="002F4ACD">
        <w:rPr>
          <w:rFonts w:eastAsia="Times New Roman" w:cs="Times New Roman"/>
          <w:szCs w:val="24"/>
        </w:rPr>
        <w:t xml:space="preserve"> δυστυχώς</w:t>
      </w:r>
      <w:r>
        <w:rPr>
          <w:rFonts w:eastAsia="Times New Roman" w:cs="Times New Roman"/>
          <w:szCs w:val="24"/>
        </w:rPr>
        <w:t>,</w:t>
      </w:r>
      <w:r w:rsidRPr="002F4ACD">
        <w:rPr>
          <w:rFonts w:eastAsia="Times New Roman" w:cs="Times New Roman"/>
          <w:szCs w:val="24"/>
        </w:rPr>
        <w:t xml:space="preserve"> δεν είχ</w:t>
      </w:r>
      <w:r w:rsidRPr="002F4ACD">
        <w:rPr>
          <w:rFonts w:eastAsia="Times New Roman" w:cs="Times New Roman"/>
          <w:szCs w:val="24"/>
        </w:rPr>
        <w:t>α την ευκαιρία να τοποθετηθώ</w:t>
      </w:r>
      <w:r>
        <w:rPr>
          <w:rFonts w:eastAsia="Times New Roman" w:cs="Times New Roman"/>
          <w:szCs w:val="24"/>
        </w:rPr>
        <w:t>. Ε</w:t>
      </w:r>
      <w:r w:rsidRPr="002F4ACD">
        <w:rPr>
          <w:rFonts w:eastAsia="Times New Roman" w:cs="Times New Roman"/>
          <w:szCs w:val="24"/>
        </w:rPr>
        <w:t>ίχα</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 xml:space="preserve">όμως, την ευκαιρία να ακούσω </w:t>
      </w:r>
      <w:r w:rsidRPr="002F4ACD">
        <w:rPr>
          <w:rFonts w:eastAsia="Times New Roman" w:cs="Times New Roman"/>
          <w:szCs w:val="24"/>
        </w:rPr>
        <w:t>όλα όσα ειπώθηκαν</w:t>
      </w:r>
      <w:r>
        <w:rPr>
          <w:rFonts w:eastAsia="Times New Roman" w:cs="Times New Roman"/>
          <w:szCs w:val="24"/>
        </w:rPr>
        <w:t>,</w:t>
      </w:r>
      <w:r w:rsidRPr="002F4ACD">
        <w:rPr>
          <w:rFonts w:eastAsia="Times New Roman" w:cs="Times New Roman"/>
          <w:szCs w:val="24"/>
        </w:rPr>
        <w:t xml:space="preserve"> να παρακολουθήσω την υποκρισία</w:t>
      </w:r>
      <w:r>
        <w:rPr>
          <w:rFonts w:eastAsia="Times New Roman" w:cs="Times New Roman"/>
          <w:szCs w:val="24"/>
        </w:rPr>
        <w:t>,</w:t>
      </w:r>
      <w:r w:rsidRPr="002F4ACD">
        <w:rPr>
          <w:rFonts w:eastAsia="Times New Roman" w:cs="Times New Roman"/>
          <w:szCs w:val="24"/>
        </w:rPr>
        <w:t xml:space="preserve"> την παραπληροφόρηση</w:t>
      </w:r>
      <w:r>
        <w:rPr>
          <w:rFonts w:eastAsia="Times New Roman" w:cs="Times New Roman"/>
          <w:szCs w:val="24"/>
        </w:rPr>
        <w:t>,</w:t>
      </w:r>
      <w:r w:rsidRPr="002F4ACD">
        <w:rPr>
          <w:rFonts w:eastAsia="Times New Roman" w:cs="Times New Roman"/>
          <w:szCs w:val="24"/>
        </w:rPr>
        <w:t xml:space="preserve"> τη λασπολογία</w:t>
      </w:r>
      <w:r>
        <w:rPr>
          <w:rFonts w:eastAsia="Times New Roman" w:cs="Times New Roman"/>
          <w:szCs w:val="24"/>
        </w:rPr>
        <w:t>,</w:t>
      </w:r>
      <w:r w:rsidRPr="002F4ACD">
        <w:rPr>
          <w:rFonts w:eastAsia="Times New Roman" w:cs="Times New Roman"/>
          <w:szCs w:val="24"/>
        </w:rPr>
        <w:t xml:space="preserve"> μα πάνω και πέρα από όλα τον κυνισμό της εξουσίας</w:t>
      </w:r>
      <w:r>
        <w:rPr>
          <w:rFonts w:eastAsia="Times New Roman" w:cs="Times New Roman"/>
          <w:szCs w:val="24"/>
        </w:rPr>
        <w:t xml:space="preserve">, την </w:t>
      </w:r>
      <w:proofErr w:type="spellStart"/>
      <w:r>
        <w:rPr>
          <w:rFonts w:eastAsia="Times New Roman" w:cs="Times New Roman"/>
          <w:szCs w:val="24"/>
        </w:rPr>
        <w:t>εθνο</w:t>
      </w:r>
      <w:r w:rsidRPr="002F4ACD">
        <w:rPr>
          <w:rFonts w:eastAsia="Times New Roman" w:cs="Times New Roman"/>
          <w:szCs w:val="24"/>
        </w:rPr>
        <w:t>θυσία</w:t>
      </w:r>
      <w:proofErr w:type="spellEnd"/>
      <w:r w:rsidRPr="002F4ACD">
        <w:rPr>
          <w:rFonts w:eastAsia="Times New Roman" w:cs="Times New Roman"/>
          <w:szCs w:val="24"/>
        </w:rPr>
        <w:t xml:space="preserve"> στο</w:t>
      </w:r>
      <w:r>
        <w:rPr>
          <w:rFonts w:eastAsia="Times New Roman" w:cs="Times New Roman"/>
          <w:szCs w:val="24"/>
        </w:rPr>
        <w:t>ν</w:t>
      </w:r>
      <w:r w:rsidRPr="002F4ACD">
        <w:rPr>
          <w:rFonts w:eastAsia="Times New Roman" w:cs="Times New Roman"/>
          <w:szCs w:val="24"/>
        </w:rPr>
        <w:t xml:space="preserve"> βωμό </w:t>
      </w:r>
      <w:r>
        <w:rPr>
          <w:rFonts w:eastAsia="Times New Roman" w:cs="Times New Roman"/>
          <w:szCs w:val="24"/>
        </w:rPr>
        <w:t>της. Αν αυτά που βιώνουμε δεν</w:t>
      </w:r>
      <w:r>
        <w:rPr>
          <w:rFonts w:eastAsia="Times New Roman" w:cs="Times New Roman"/>
          <w:szCs w:val="24"/>
        </w:rPr>
        <w:t xml:space="preserve"> ήταν</w:t>
      </w:r>
      <w:r w:rsidRPr="002F4ACD">
        <w:rPr>
          <w:rFonts w:eastAsia="Times New Roman" w:cs="Times New Roman"/>
          <w:szCs w:val="24"/>
        </w:rPr>
        <w:t xml:space="preserve"> τόσο τραγικά</w:t>
      </w:r>
      <w:r>
        <w:rPr>
          <w:rFonts w:eastAsia="Times New Roman" w:cs="Times New Roman"/>
          <w:szCs w:val="24"/>
        </w:rPr>
        <w:t>,</w:t>
      </w:r>
      <w:r w:rsidRPr="002F4ACD">
        <w:rPr>
          <w:rFonts w:eastAsia="Times New Roman" w:cs="Times New Roman"/>
          <w:szCs w:val="24"/>
        </w:rPr>
        <w:t xml:space="preserve"> θα μπορούσαν να αποτελέσουν αντικείμενο έρευνας του π</w:t>
      </w:r>
      <w:r>
        <w:rPr>
          <w:rFonts w:eastAsia="Times New Roman" w:cs="Times New Roman"/>
          <w:szCs w:val="24"/>
        </w:rPr>
        <w:t>ε</w:t>
      </w:r>
      <w:r w:rsidRPr="002F4ACD">
        <w:rPr>
          <w:rFonts w:eastAsia="Times New Roman" w:cs="Times New Roman"/>
          <w:szCs w:val="24"/>
        </w:rPr>
        <w:t xml:space="preserve">δίου της </w:t>
      </w:r>
      <w:r>
        <w:rPr>
          <w:rFonts w:eastAsia="Times New Roman" w:cs="Times New Roman"/>
          <w:szCs w:val="24"/>
        </w:rPr>
        <w:t>Ψ</w:t>
      </w:r>
      <w:r w:rsidRPr="002F4ACD">
        <w:rPr>
          <w:rFonts w:eastAsia="Times New Roman" w:cs="Times New Roman"/>
          <w:szCs w:val="24"/>
        </w:rPr>
        <w:t>υχιατρικής</w:t>
      </w:r>
      <w:r>
        <w:rPr>
          <w:rFonts w:eastAsia="Times New Roman" w:cs="Times New Roman"/>
          <w:szCs w:val="24"/>
        </w:rPr>
        <w:t>. Γ</w:t>
      </w:r>
      <w:r w:rsidRPr="002F4ACD">
        <w:rPr>
          <w:rFonts w:eastAsia="Times New Roman" w:cs="Times New Roman"/>
          <w:szCs w:val="24"/>
        </w:rPr>
        <w:t xml:space="preserve">ιατί πώς μπορεί να είναι κανείς λογικός και να </w:t>
      </w:r>
      <w:r>
        <w:rPr>
          <w:rFonts w:eastAsia="Times New Roman" w:cs="Times New Roman"/>
          <w:szCs w:val="24"/>
        </w:rPr>
        <w:t>εκθέτει σωρεία</w:t>
      </w:r>
      <w:r w:rsidRPr="002F4ACD">
        <w:rPr>
          <w:rFonts w:eastAsia="Times New Roman" w:cs="Times New Roman"/>
          <w:szCs w:val="24"/>
        </w:rPr>
        <w:t xml:space="preserve"> παρ</w:t>
      </w:r>
      <w:r>
        <w:rPr>
          <w:rFonts w:eastAsia="Times New Roman" w:cs="Times New Roman"/>
          <w:szCs w:val="24"/>
        </w:rPr>
        <w:t>αλό</w:t>
      </w:r>
      <w:r w:rsidRPr="002F4ACD">
        <w:rPr>
          <w:rFonts w:eastAsia="Times New Roman" w:cs="Times New Roman"/>
          <w:szCs w:val="24"/>
        </w:rPr>
        <w:t>γων επιχειρημάτων σαν αυτά που ακούσαμε</w:t>
      </w:r>
      <w:r>
        <w:rPr>
          <w:rFonts w:eastAsia="Times New Roman" w:cs="Times New Roman"/>
          <w:szCs w:val="24"/>
        </w:rPr>
        <w:t>,</w:t>
      </w:r>
      <w:r w:rsidRPr="002F4ACD">
        <w:rPr>
          <w:rFonts w:eastAsia="Times New Roman" w:cs="Times New Roman"/>
          <w:szCs w:val="24"/>
        </w:rPr>
        <w:t xml:space="preserve"> προκειμένου να πείσει για το ανήκουστο</w:t>
      </w:r>
      <w:r>
        <w:rPr>
          <w:rFonts w:eastAsia="Times New Roman" w:cs="Times New Roman"/>
          <w:szCs w:val="24"/>
        </w:rPr>
        <w:t>;</w:t>
      </w:r>
    </w:p>
    <w:p w14:paraId="01A9DE3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Κύριοι της</w:t>
      </w:r>
      <w:r>
        <w:rPr>
          <w:rFonts w:eastAsia="Times New Roman" w:cs="Times New Roman"/>
          <w:szCs w:val="24"/>
        </w:rPr>
        <w:t xml:space="preserve"> Κ</w:t>
      </w:r>
      <w:r w:rsidRPr="002F4ACD">
        <w:rPr>
          <w:rFonts w:eastAsia="Times New Roman" w:cs="Times New Roman"/>
          <w:szCs w:val="24"/>
        </w:rPr>
        <w:t>υβέρνησης</w:t>
      </w:r>
      <w:r>
        <w:rPr>
          <w:rFonts w:eastAsia="Times New Roman" w:cs="Times New Roman"/>
          <w:szCs w:val="24"/>
        </w:rPr>
        <w:t>,</w:t>
      </w:r>
      <w:r w:rsidRPr="002F4ACD">
        <w:rPr>
          <w:rFonts w:eastAsia="Times New Roman" w:cs="Times New Roman"/>
          <w:szCs w:val="24"/>
        </w:rPr>
        <w:t xml:space="preserve"> οι σειρήνες της εξουσίας </w:t>
      </w:r>
      <w:r>
        <w:rPr>
          <w:rFonts w:eastAsia="Times New Roman" w:cs="Times New Roman"/>
          <w:szCs w:val="24"/>
        </w:rPr>
        <w:t>σ</w:t>
      </w:r>
      <w:r w:rsidRPr="002F4ACD">
        <w:rPr>
          <w:rFonts w:eastAsia="Times New Roman" w:cs="Times New Roman"/>
          <w:szCs w:val="24"/>
        </w:rPr>
        <w:t xml:space="preserve">ας έχουν προκαλέσει μερική κώφωση και ακούτε μόνο αυτά που προέρχονται από το στενό εκλογικό σας ακροατήριο </w:t>
      </w:r>
      <w:r>
        <w:rPr>
          <w:rFonts w:eastAsia="Times New Roman" w:cs="Times New Roman"/>
          <w:szCs w:val="24"/>
        </w:rPr>
        <w:t>και από ένα συνονθύλευμα εθελόδουλων προσαρτημένων. Κωφεύετε</w:t>
      </w:r>
      <w:r w:rsidRPr="002F4ACD">
        <w:rPr>
          <w:rFonts w:eastAsia="Times New Roman" w:cs="Times New Roman"/>
          <w:szCs w:val="24"/>
        </w:rPr>
        <w:t xml:space="preserve"> στο 90% των πολιτών της χώρας</w:t>
      </w:r>
      <w:r>
        <w:rPr>
          <w:rFonts w:eastAsia="Times New Roman" w:cs="Times New Roman"/>
          <w:szCs w:val="24"/>
        </w:rPr>
        <w:t>. Α</w:t>
      </w:r>
      <w:r w:rsidRPr="002F4ACD">
        <w:rPr>
          <w:rFonts w:eastAsia="Times New Roman" w:cs="Times New Roman"/>
          <w:szCs w:val="24"/>
        </w:rPr>
        <w:t>γνοείτ</w:t>
      </w:r>
      <w:r>
        <w:rPr>
          <w:rFonts w:eastAsia="Times New Roman" w:cs="Times New Roman"/>
          <w:szCs w:val="24"/>
        </w:rPr>
        <w:t xml:space="preserve">ε </w:t>
      </w:r>
      <w:r w:rsidRPr="002F4ACD">
        <w:rPr>
          <w:rFonts w:eastAsia="Times New Roman" w:cs="Times New Roman"/>
          <w:szCs w:val="24"/>
        </w:rPr>
        <w:t xml:space="preserve">το </w:t>
      </w:r>
      <w:r>
        <w:rPr>
          <w:rFonts w:eastAsia="Times New Roman" w:cs="Times New Roman"/>
          <w:szCs w:val="24"/>
        </w:rPr>
        <w:t>«</w:t>
      </w:r>
      <w:r w:rsidRPr="002F4ACD">
        <w:rPr>
          <w:rFonts w:eastAsia="Times New Roman" w:cs="Times New Roman"/>
          <w:szCs w:val="24"/>
        </w:rPr>
        <w:t>θέλω</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τους. Α</w:t>
      </w:r>
      <w:r w:rsidRPr="002F4ACD">
        <w:rPr>
          <w:rFonts w:eastAsia="Times New Roman" w:cs="Times New Roman"/>
          <w:szCs w:val="24"/>
        </w:rPr>
        <w:t>νάμεσα</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όμως,</w:t>
      </w:r>
      <w:r w:rsidRPr="002F4ACD">
        <w:rPr>
          <w:rFonts w:eastAsia="Times New Roman" w:cs="Times New Roman"/>
          <w:szCs w:val="24"/>
        </w:rPr>
        <w:t xml:space="preserve"> </w:t>
      </w:r>
      <w:r>
        <w:rPr>
          <w:rFonts w:eastAsia="Times New Roman" w:cs="Times New Roman"/>
          <w:szCs w:val="24"/>
        </w:rPr>
        <w:t>σ</w:t>
      </w:r>
      <w:r w:rsidRPr="002F4ACD">
        <w:rPr>
          <w:rFonts w:eastAsia="Times New Roman" w:cs="Times New Roman"/>
          <w:szCs w:val="24"/>
        </w:rPr>
        <w:t xml:space="preserve">το </w:t>
      </w:r>
      <w:r>
        <w:rPr>
          <w:rFonts w:eastAsia="Times New Roman" w:cs="Times New Roman"/>
          <w:szCs w:val="24"/>
        </w:rPr>
        <w:t>«</w:t>
      </w:r>
      <w:r w:rsidRPr="002F4ACD">
        <w:rPr>
          <w:rFonts w:eastAsia="Times New Roman" w:cs="Times New Roman"/>
          <w:szCs w:val="24"/>
        </w:rPr>
        <w:t>θέλω</w:t>
      </w:r>
      <w:r>
        <w:rPr>
          <w:rFonts w:eastAsia="Times New Roman" w:cs="Times New Roman"/>
          <w:szCs w:val="24"/>
        </w:rPr>
        <w:t>»</w:t>
      </w:r>
      <w:r w:rsidRPr="002F4ACD">
        <w:rPr>
          <w:rFonts w:eastAsia="Times New Roman" w:cs="Times New Roman"/>
          <w:szCs w:val="24"/>
        </w:rPr>
        <w:t xml:space="preserve"> το δικό μας και στο </w:t>
      </w:r>
      <w:r>
        <w:rPr>
          <w:rFonts w:eastAsia="Times New Roman" w:cs="Times New Roman"/>
          <w:szCs w:val="24"/>
        </w:rPr>
        <w:t>«μπορώ»</w:t>
      </w:r>
      <w:r w:rsidRPr="002F4ACD">
        <w:rPr>
          <w:rFonts w:eastAsia="Times New Roman" w:cs="Times New Roman"/>
          <w:szCs w:val="24"/>
        </w:rPr>
        <w:t xml:space="preserve"> το δικό σας υπάρχει το </w:t>
      </w:r>
      <w:r>
        <w:rPr>
          <w:rFonts w:eastAsia="Times New Roman" w:cs="Times New Roman"/>
          <w:szCs w:val="24"/>
        </w:rPr>
        <w:t>«</w:t>
      </w:r>
      <w:r w:rsidRPr="002F4ACD">
        <w:rPr>
          <w:rFonts w:eastAsia="Times New Roman" w:cs="Times New Roman"/>
          <w:szCs w:val="24"/>
        </w:rPr>
        <w:t>φοβάσ</w:t>
      </w:r>
      <w:r>
        <w:rPr>
          <w:rFonts w:eastAsia="Times New Roman" w:cs="Times New Roman"/>
          <w:szCs w:val="24"/>
        </w:rPr>
        <w:t xml:space="preserve">τε». </w:t>
      </w:r>
    </w:p>
    <w:p w14:paraId="01A9DE3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Όμως,</w:t>
      </w:r>
      <w:r w:rsidRPr="002F4ACD">
        <w:rPr>
          <w:rFonts w:eastAsia="Times New Roman" w:cs="Times New Roman"/>
          <w:szCs w:val="24"/>
        </w:rPr>
        <w:t xml:space="preserve"> τι φοβάστε</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Φ</w:t>
      </w:r>
      <w:r w:rsidRPr="002F4ACD">
        <w:rPr>
          <w:rFonts w:eastAsia="Times New Roman" w:cs="Times New Roman"/>
          <w:szCs w:val="24"/>
        </w:rPr>
        <w:t>οβάστε να αρνηθείτε τις έξωθεν εντολές</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Φ</w:t>
      </w:r>
      <w:r w:rsidRPr="002F4ACD">
        <w:rPr>
          <w:rFonts w:eastAsia="Times New Roman" w:cs="Times New Roman"/>
          <w:szCs w:val="24"/>
        </w:rPr>
        <w:t>οβάστε να προτάξε</w:t>
      </w:r>
      <w:r>
        <w:rPr>
          <w:rFonts w:eastAsia="Times New Roman" w:cs="Times New Roman"/>
          <w:szCs w:val="24"/>
        </w:rPr>
        <w:t xml:space="preserve">τε </w:t>
      </w:r>
      <w:r w:rsidRPr="002F4ACD">
        <w:rPr>
          <w:rFonts w:eastAsia="Times New Roman" w:cs="Times New Roman"/>
          <w:szCs w:val="24"/>
        </w:rPr>
        <w:t>το συμφέρον της πατρίδας έναντι άλλων</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 xml:space="preserve">Φοβάστε </w:t>
      </w:r>
      <w:r w:rsidRPr="002F4ACD">
        <w:rPr>
          <w:rFonts w:eastAsia="Times New Roman" w:cs="Times New Roman"/>
          <w:szCs w:val="24"/>
        </w:rPr>
        <w:t>να οδηγηθείτε σε εκλογές και δεν</w:t>
      </w:r>
      <w:r w:rsidRPr="002F4ACD">
        <w:rPr>
          <w:rFonts w:eastAsia="Times New Roman" w:cs="Times New Roman"/>
          <w:szCs w:val="24"/>
        </w:rPr>
        <w:t xml:space="preserve"> φοβάστε την οργή του λαού</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Του Θεού, κ</w:t>
      </w:r>
      <w:r w:rsidRPr="002F4ACD">
        <w:rPr>
          <w:rFonts w:eastAsia="Times New Roman" w:cs="Times New Roman"/>
          <w:szCs w:val="24"/>
        </w:rPr>
        <w:t>αλά</w:t>
      </w:r>
      <w:r>
        <w:rPr>
          <w:rFonts w:eastAsia="Times New Roman" w:cs="Times New Roman"/>
          <w:szCs w:val="24"/>
        </w:rPr>
        <w:t>,</w:t>
      </w:r>
      <w:r w:rsidRPr="002F4ACD">
        <w:rPr>
          <w:rFonts w:eastAsia="Times New Roman" w:cs="Times New Roman"/>
          <w:szCs w:val="24"/>
        </w:rPr>
        <w:t xml:space="preserve"> δεν τ</w:t>
      </w:r>
      <w:r>
        <w:rPr>
          <w:rFonts w:eastAsia="Times New Roman" w:cs="Times New Roman"/>
          <w:szCs w:val="24"/>
        </w:rPr>
        <w:t xml:space="preserve">ην </w:t>
      </w:r>
      <w:r w:rsidRPr="002F4ACD">
        <w:rPr>
          <w:rFonts w:eastAsia="Times New Roman" w:cs="Times New Roman"/>
          <w:szCs w:val="24"/>
        </w:rPr>
        <w:t>φοβάστε</w:t>
      </w:r>
      <w:r>
        <w:rPr>
          <w:rFonts w:eastAsia="Times New Roman" w:cs="Times New Roman"/>
          <w:szCs w:val="24"/>
        </w:rPr>
        <w:t>,</w:t>
      </w:r>
      <w:r w:rsidRPr="002F4ACD">
        <w:rPr>
          <w:rFonts w:eastAsia="Times New Roman" w:cs="Times New Roman"/>
          <w:szCs w:val="24"/>
        </w:rPr>
        <w:t xml:space="preserve"> αλλά ούτε </w:t>
      </w:r>
      <w:r>
        <w:rPr>
          <w:rFonts w:eastAsia="Times New Roman" w:cs="Times New Roman"/>
          <w:szCs w:val="24"/>
        </w:rPr>
        <w:t>του λαού;</w:t>
      </w:r>
      <w:r w:rsidRPr="002F4ACD">
        <w:rPr>
          <w:rFonts w:eastAsia="Times New Roman" w:cs="Times New Roman"/>
          <w:szCs w:val="24"/>
        </w:rPr>
        <w:t xml:space="preserve"> </w:t>
      </w:r>
      <w:r>
        <w:rPr>
          <w:rFonts w:eastAsia="Times New Roman" w:cs="Times New Roman"/>
          <w:szCs w:val="24"/>
        </w:rPr>
        <w:t>Μ</w:t>
      </w:r>
      <w:r w:rsidRPr="002F4ACD">
        <w:rPr>
          <w:rFonts w:eastAsia="Times New Roman" w:cs="Times New Roman"/>
          <w:szCs w:val="24"/>
        </w:rPr>
        <w:t>ε πόση ευκολία εκχωρείτ</w:t>
      </w:r>
      <w:r>
        <w:rPr>
          <w:rFonts w:eastAsia="Times New Roman" w:cs="Times New Roman"/>
          <w:szCs w:val="24"/>
        </w:rPr>
        <w:t>ε</w:t>
      </w:r>
      <w:r w:rsidRPr="002F4ACD">
        <w:rPr>
          <w:rFonts w:eastAsia="Times New Roman" w:cs="Times New Roman"/>
          <w:szCs w:val="24"/>
        </w:rPr>
        <w:t xml:space="preserve"> ρίζες</w:t>
      </w:r>
      <w:r>
        <w:rPr>
          <w:rFonts w:eastAsia="Times New Roman" w:cs="Times New Roman"/>
          <w:szCs w:val="24"/>
        </w:rPr>
        <w:t>,</w:t>
      </w:r>
      <w:r w:rsidRPr="002F4ACD">
        <w:rPr>
          <w:rFonts w:eastAsia="Times New Roman" w:cs="Times New Roman"/>
          <w:szCs w:val="24"/>
        </w:rPr>
        <w:t xml:space="preserve"> ιστορία</w:t>
      </w:r>
      <w:r>
        <w:rPr>
          <w:rFonts w:eastAsia="Times New Roman" w:cs="Times New Roman"/>
          <w:szCs w:val="24"/>
        </w:rPr>
        <w:t>,</w:t>
      </w:r>
      <w:r w:rsidRPr="002F4ACD">
        <w:rPr>
          <w:rFonts w:eastAsia="Times New Roman" w:cs="Times New Roman"/>
          <w:szCs w:val="24"/>
        </w:rPr>
        <w:t xml:space="preserve"> γλώσσα</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Δ</w:t>
      </w:r>
      <w:r w:rsidRPr="002F4ACD">
        <w:rPr>
          <w:rFonts w:eastAsia="Times New Roman" w:cs="Times New Roman"/>
          <w:szCs w:val="24"/>
        </w:rPr>
        <w:t>εν αναρωτιέστε γιατί δεν πείθετ</w:t>
      </w:r>
      <w:r>
        <w:rPr>
          <w:rFonts w:eastAsia="Times New Roman" w:cs="Times New Roman"/>
          <w:szCs w:val="24"/>
        </w:rPr>
        <w:t>ε</w:t>
      </w:r>
      <w:r w:rsidRPr="002F4ACD">
        <w:rPr>
          <w:rFonts w:eastAsia="Times New Roman" w:cs="Times New Roman"/>
          <w:szCs w:val="24"/>
        </w:rPr>
        <w:t xml:space="preserve"> με τα επιχειρήματά </w:t>
      </w:r>
      <w:r>
        <w:rPr>
          <w:rFonts w:eastAsia="Times New Roman" w:cs="Times New Roman"/>
          <w:szCs w:val="24"/>
        </w:rPr>
        <w:t>σας;</w:t>
      </w:r>
      <w:r w:rsidRPr="002F4ACD">
        <w:rPr>
          <w:rFonts w:eastAsia="Times New Roman" w:cs="Times New Roman"/>
          <w:szCs w:val="24"/>
        </w:rPr>
        <w:t xml:space="preserve"> </w:t>
      </w:r>
      <w:r>
        <w:rPr>
          <w:rFonts w:eastAsia="Times New Roman" w:cs="Times New Roman"/>
          <w:szCs w:val="24"/>
        </w:rPr>
        <w:t xml:space="preserve">Γιατί είναι ανιστόρητα, σαθρά, περιβεβλημένα με </w:t>
      </w:r>
      <w:r w:rsidRPr="002F4ACD">
        <w:rPr>
          <w:rFonts w:eastAsia="Times New Roman" w:cs="Times New Roman"/>
          <w:szCs w:val="24"/>
        </w:rPr>
        <w:t>ένα</w:t>
      </w:r>
      <w:r>
        <w:rPr>
          <w:rFonts w:eastAsia="Times New Roman" w:cs="Times New Roman"/>
          <w:szCs w:val="24"/>
        </w:rPr>
        <w:t>ν</w:t>
      </w:r>
      <w:r w:rsidRPr="002F4ACD">
        <w:rPr>
          <w:rFonts w:eastAsia="Times New Roman" w:cs="Times New Roman"/>
          <w:szCs w:val="24"/>
        </w:rPr>
        <w:t xml:space="preserve"> μανδύα </w:t>
      </w:r>
      <w:r>
        <w:rPr>
          <w:rFonts w:eastAsia="Times New Roman" w:cs="Times New Roman"/>
          <w:szCs w:val="24"/>
        </w:rPr>
        <w:t>ετσιθελ</w:t>
      </w:r>
      <w:r>
        <w:rPr>
          <w:rFonts w:eastAsia="Times New Roman" w:cs="Times New Roman"/>
          <w:szCs w:val="24"/>
        </w:rPr>
        <w:t>ισμού. Μ</w:t>
      </w:r>
      <w:r w:rsidRPr="002F4ACD">
        <w:rPr>
          <w:rFonts w:eastAsia="Times New Roman" w:cs="Times New Roman"/>
          <w:szCs w:val="24"/>
        </w:rPr>
        <w:t xml:space="preserve">ερικές φορές δίνετε την εντύπωση πως </w:t>
      </w:r>
      <w:r>
        <w:rPr>
          <w:rFonts w:eastAsia="Times New Roman" w:cs="Times New Roman"/>
          <w:szCs w:val="24"/>
        </w:rPr>
        <w:t>ζ</w:t>
      </w:r>
      <w:r w:rsidRPr="002F4ACD">
        <w:rPr>
          <w:rFonts w:eastAsia="Times New Roman" w:cs="Times New Roman"/>
          <w:szCs w:val="24"/>
        </w:rPr>
        <w:t>είτε σε ένα παράλληλο σύμπαν</w:t>
      </w:r>
      <w:r>
        <w:rPr>
          <w:rFonts w:eastAsia="Times New Roman" w:cs="Times New Roman"/>
          <w:szCs w:val="24"/>
        </w:rPr>
        <w:t>,</w:t>
      </w:r>
      <w:r w:rsidRPr="002F4ACD">
        <w:rPr>
          <w:rFonts w:eastAsia="Times New Roman" w:cs="Times New Roman"/>
          <w:szCs w:val="24"/>
        </w:rPr>
        <w:t xml:space="preserve"> σε μία εικονική πραγματικότητα</w:t>
      </w:r>
      <w:r>
        <w:rPr>
          <w:rFonts w:eastAsia="Times New Roman" w:cs="Times New Roman"/>
          <w:szCs w:val="24"/>
        </w:rPr>
        <w:t>. Δ</w:t>
      </w:r>
      <w:r w:rsidRPr="002F4ACD">
        <w:rPr>
          <w:rFonts w:eastAsia="Times New Roman" w:cs="Times New Roman"/>
          <w:szCs w:val="24"/>
        </w:rPr>
        <w:t xml:space="preserve">εν μπορώ να ερμηνεύσω αλλιώς δήλωση κορυφαίου Υπουργού της </w:t>
      </w:r>
      <w:r>
        <w:rPr>
          <w:rFonts w:eastAsia="Times New Roman" w:cs="Times New Roman"/>
          <w:szCs w:val="24"/>
        </w:rPr>
        <w:t>Κ</w:t>
      </w:r>
      <w:r w:rsidRPr="002F4ACD">
        <w:rPr>
          <w:rFonts w:eastAsia="Times New Roman" w:cs="Times New Roman"/>
          <w:szCs w:val="24"/>
        </w:rPr>
        <w:t>υβέρνησ</w:t>
      </w:r>
      <w:r>
        <w:rPr>
          <w:rFonts w:eastAsia="Times New Roman" w:cs="Times New Roman"/>
          <w:szCs w:val="24"/>
        </w:rPr>
        <w:t>ή</w:t>
      </w:r>
      <w:r w:rsidRPr="002F4ACD">
        <w:rPr>
          <w:rFonts w:eastAsia="Times New Roman" w:cs="Times New Roman"/>
          <w:szCs w:val="24"/>
        </w:rPr>
        <w:t xml:space="preserve">ς </w:t>
      </w:r>
      <w:r>
        <w:rPr>
          <w:rFonts w:eastAsia="Times New Roman" w:cs="Times New Roman"/>
          <w:szCs w:val="24"/>
        </w:rPr>
        <w:t>σας,</w:t>
      </w:r>
      <w:r w:rsidRPr="002F4ACD">
        <w:rPr>
          <w:rFonts w:eastAsia="Times New Roman" w:cs="Times New Roman"/>
          <w:szCs w:val="24"/>
        </w:rPr>
        <w:t xml:space="preserve"> πως</w:t>
      </w:r>
      <w:r>
        <w:rPr>
          <w:rFonts w:eastAsia="Times New Roman" w:cs="Times New Roman"/>
          <w:szCs w:val="24"/>
        </w:rPr>
        <w:t>,</w:t>
      </w:r>
      <w:r w:rsidRPr="002F4ACD">
        <w:rPr>
          <w:rFonts w:eastAsia="Times New Roman" w:cs="Times New Roman"/>
          <w:szCs w:val="24"/>
        </w:rPr>
        <w:t xml:space="preserve"> αν γινόταν δημοψήφισμα για τις Πρέσπες</w:t>
      </w:r>
      <w:r>
        <w:rPr>
          <w:rFonts w:eastAsia="Times New Roman" w:cs="Times New Roman"/>
          <w:szCs w:val="24"/>
        </w:rPr>
        <w:t>,</w:t>
      </w:r>
      <w:r w:rsidRPr="002F4ACD">
        <w:rPr>
          <w:rFonts w:eastAsia="Times New Roman" w:cs="Times New Roman"/>
          <w:szCs w:val="24"/>
        </w:rPr>
        <w:t xml:space="preserve"> θα το κερδίζα</w:t>
      </w:r>
      <w:r>
        <w:rPr>
          <w:rFonts w:eastAsia="Times New Roman" w:cs="Times New Roman"/>
          <w:szCs w:val="24"/>
        </w:rPr>
        <w:t>τ</w:t>
      </w:r>
      <w:r w:rsidRPr="002F4ACD">
        <w:rPr>
          <w:rFonts w:eastAsia="Times New Roman" w:cs="Times New Roman"/>
          <w:szCs w:val="24"/>
        </w:rPr>
        <w:t>ε</w:t>
      </w:r>
      <w:r>
        <w:rPr>
          <w:rFonts w:eastAsia="Times New Roman" w:cs="Times New Roman"/>
          <w:szCs w:val="24"/>
        </w:rPr>
        <w:t>.</w:t>
      </w:r>
    </w:p>
    <w:p w14:paraId="01A9DE3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w:t>
      </w:r>
      <w:r w:rsidRPr="002F4ACD">
        <w:rPr>
          <w:rFonts w:eastAsia="Times New Roman" w:cs="Times New Roman"/>
          <w:szCs w:val="24"/>
        </w:rPr>
        <w:t>δώ δύο πρ</w:t>
      </w:r>
      <w:r w:rsidRPr="002F4ACD">
        <w:rPr>
          <w:rFonts w:eastAsia="Times New Roman" w:cs="Times New Roman"/>
          <w:szCs w:val="24"/>
        </w:rPr>
        <w:t>άγματα μπορεί να συμβαίνουν</w:t>
      </w:r>
      <w:r>
        <w:rPr>
          <w:rFonts w:eastAsia="Times New Roman" w:cs="Times New Roman"/>
          <w:szCs w:val="24"/>
        </w:rPr>
        <w:t>: Ή</w:t>
      </w:r>
      <w:r w:rsidRPr="002F4ACD">
        <w:rPr>
          <w:rFonts w:eastAsia="Times New Roman" w:cs="Times New Roman"/>
          <w:szCs w:val="24"/>
        </w:rPr>
        <w:t xml:space="preserve"> έχετε χάσει την αντιληπτική σας ικανότητα </w:t>
      </w:r>
      <w:r>
        <w:rPr>
          <w:rFonts w:eastAsia="Times New Roman" w:cs="Times New Roman"/>
          <w:szCs w:val="24"/>
        </w:rPr>
        <w:t>ή</w:t>
      </w:r>
      <w:r w:rsidRPr="002F4ACD">
        <w:rPr>
          <w:rFonts w:eastAsia="Times New Roman" w:cs="Times New Roman"/>
          <w:szCs w:val="24"/>
        </w:rPr>
        <w:t xml:space="preserve"> μας κοροϊδεύετε μετά λόγου γνώσεως</w:t>
      </w:r>
      <w:r>
        <w:rPr>
          <w:rFonts w:eastAsia="Times New Roman" w:cs="Times New Roman"/>
          <w:szCs w:val="24"/>
        </w:rPr>
        <w:t>. Κ</w:t>
      </w:r>
      <w:r w:rsidRPr="002F4ACD">
        <w:rPr>
          <w:rFonts w:eastAsia="Times New Roman" w:cs="Times New Roman"/>
          <w:szCs w:val="24"/>
        </w:rPr>
        <w:t xml:space="preserve">αι επειδή </w:t>
      </w:r>
      <w:r>
        <w:rPr>
          <w:rFonts w:eastAsia="Times New Roman" w:cs="Times New Roman"/>
          <w:szCs w:val="24"/>
        </w:rPr>
        <w:t>κ</w:t>
      </w:r>
      <w:r w:rsidRPr="002F4ACD">
        <w:rPr>
          <w:rFonts w:eastAsia="Times New Roman" w:cs="Times New Roman"/>
          <w:szCs w:val="24"/>
        </w:rPr>
        <w:t xml:space="preserve">άθε άλλο παρά </w:t>
      </w:r>
      <w:r>
        <w:rPr>
          <w:rFonts w:eastAsia="Times New Roman" w:cs="Times New Roman"/>
          <w:szCs w:val="24"/>
        </w:rPr>
        <w:t>αφελείς σας</w:t>
      </w:r>
      <w:r w:rsidRPr="002F4ACD">
        <w:rPr>
          <w:rFonts w:eastAsia="Times New Roman" w:cs="Times New Roman"/>
          <w:szCs w:val="24"/>
        </w:rPr>
        <w:t xml:space="preserve"> θεωρώ</w:t>
      </w:r>
      <w:r>
        <w:rPr>
          <w:rFonts w:eastAsia="Times New Roman" w:cs="Times New Roman"/>
          <w:szCs w:val="24"/>
        </w:rPr>
        <w:t>,</w:t>
      </w:r>
      <w:r w:rsidRPr="002F4ACD">
        <w:rPr>
          <w:rFonts w:eastAsia="Times New Roman" w:cs="Times New Roman"/>
          <w:szCs w:val="24"/>
        </w:rPr>
        <w:t xml:space="preserve"> καταλήγω </w:t>
      </w:r>
      <w:r>
        <w:rPr>
          <w:rFonts w:eastAsia="Times New Roman" w:cs="Times New Roman"/>
          <w:szCs w:val="24"/>
        </w:rPr>
        <w:t>σ</w:t>
      </w:r>
      <w:r w:rsidRPr="002F4ACD">
        <w:rPr>
          <w:rFonts w:eastAsia="Times New Roman" w:cs="Times New Roman"/>
          <w:szCs w:val="24"/>
        </w:rPr>
        <w:t>τη δεύτερη εκ</w:t>
      </w:r>
      <w:r>
        <w:rPr>
          <w:rFonts w:eastAsia="Times New Roman" w:cs="Times New Roman"/>
          <w:szCs w:val="24"/>
        </w:rPr>
        <w:t>δοχ</w:t>
      </w:r>
      <w:r w:rsidRPr="002F4ACD">
        <w:rPr>
          <w:rFonts w:eastAsia="Times New Roman" w:cs="Times New Roman"/>
          <w:szCs w:val="24"/>
        </w:rPr>
        <w:t>ή</w:t>
      </w:r>
      <w:r>
        <w:rPr>
          <w:rFonts w:eastAsia="Times New Roman" w:cs="Times New Roman"/>
          <w:szCs w:val="24"/>
        </w:rPr>
        <w:t>,</w:t>
      </w:r>
      <w:r w:rsidRPr="002F4ACD">
        <w:rPr>
          <w:rFonts w:eastAsia="Times New Roman" w:cs="Times New Roman"/>
          <w:szCs w:val="24"/>
        </w:rPr>
        <w:t xml:space="preserve"> πως μας κοροϊδεύετε όλους ανενδοίαστα</w:t>
      </w:r>
      <w:r>
        <w:rPr>
          <w:rFonts w:eastAsia="Times New Roman" w:cs="Times New Roman"/>
          <w:szCs w:val="24"/>
        </w:rPr>
        <w:t>.</w:t>
      </w:r>
    </w:p>
    <w:p w14:paraId="01A9DE3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Γ</w:t>
      </w:r>
      <w:r w:rsidRPr="002F4ACD">
        <w:rPr>
          <w:rFonts w:eastAsia="Times New Roman" w:cs="Times New Roman"/>
          <w:szCs w:val="24"/>
        </w:rPr>
        <w:t>ια όλους</w:t>
      </w:r>
      <w:r>
        <w:rPr>
          <w:rFonts w:eastAsia="Times New Roman" w:cs="Times New Roman"/>
          <w:szCs w:val="24"/>
        </w:rPr>
        <w:t>,</w:t>
      </w:r>
      <w:r w:rsidRPr="002F4ACD">
        <w:rPr>
          <w:rFonts w:eastAsia="Times New Roman" w:cs="Times New Roman"/>
          <w:szCs w:val="24"/>
        </w:rPr>
        <w:t xml:space="preserve"> λοιπόν</w:t>
      </w:r>
      <w:r>
        <w:rPr>
          <w:rFonts w:eastAsia="Times New Roman" w:cs="Times New Roman"/>
          <w:szCs w:val="24"/>
        </w:rPr>
        <w:t>,</w:t>
      </w:r>
      <w:r w:rsidRPr="002F4ACD">
        <w:rPr>
          <w:rFonts w:eastAsia="Times New Roman" w:cs="Times New Roman"/>
          <w:szCs w:val="24"/>
        </w:rPr>
        <w:t xml:space="preserve"> τους παραπάνω λόγους</w:t>
      </w:r>
      <w:r>
        <w:rPr>
          <w:rFonts w:eastAsia="Times New Roman" w:cs="Times New Roman"/>
          <w:szCs w:val="24"/>
        </w:rPr>
        <w:t>,</w:t>
      </w:r>
      <w:r w:rsidRPr="002F4ACD">
        <w:rPr>
          <w:rFonts w:eastAsia="Times New Roman" w:cs="Times New Roman"/>
          <w:szCs w:val="24"/>
        </w:rPr>
        <w:t xml:space="preserve"> εμείς οι </w:t>
      </w:r>
      <w:r>
        <w:rPr>
          <w:rFonts w:eastAsia="Times New Roman" w:cs="Times New Roman"/>
          <w:szCs w:val="24"/>
        </w:rPr>
        <w:t>Α</w:t>
      </w:r>
      <w:r w:rsidRPr="002F4ACD">
        <w:rPr>
          <w:rFonts w:eastAsia="Times New Roman" w:cs="Times New Roman"/>
          <w:szCs w:val="24"/>
        </w:rPr>
        <w:t xml:space="preserve">νεξάρτητοι Έλληνες </w:t>
      </w:r>
      <w:r>
        <w:rPr>
          <w:rFonts w:eastAsia="Times New Roman" w:cs="Times New Roman"/>
          <w:szCs w:val="24"/>
        </w:rPr>
        <w:t>θ</w:t>
      </w:r>
      <w:r w:rsidRPr="002F4ACD">
        <w:rPr>
          <w:rFonts w:eastAsia="Times New Roman" w:cs="Times New Roman"/>
          <w:szCs w:val="24"/>
        </w:rPr>
        <w:t xml:space="preserve">α συνεχίσουμε να αγωνιζόμαστε και δεν θα </w:t>
      </w:r>
      <w:r w:rsidRPr="002F4ACD">
        <w:rPr>
          <w:rFonts w:eastAsia="Times New Roman" w:cs="Times New Roman"/>
          <w:szCs w:val="24"/>
        </w:rPr>
        <w:lastRenderedPageBreak/>
        <w:t>σιωπήσουμε</w:t>
      </w:r>
      <w:r>
        <w:rPr>
          <w:rFonts w:eastAsia="Times New Roman" w:cs="Times New Roman"/>
          <w:szCs w:val="24"/>
        </w:rPr>
        <w:t>. Δ</w:t>
      </w:r>
      <w:r w:rsidRPr="002F4ACD">
        <w:rPr>
          <w:rFonts w:eastAsia="Times New Roman" w:cs="Times New Roman"/>
          <w:szCs w:val="24"/>
        </w:rPr>
        <w:t xml:space="preserve">ιότι </w:t>
      </w:r>
      <w:r>
        <w:rPr>
          <w:rFonts w:eastAsia="Times New Roman" w:cs="Times New Roman"/>
          <w:szCs w:val="24"/>
        </w:rPr>
        <w:t>υ</w:t>
      </w:r>
      <w:r w:rsidRPr="002F4ACD">
        <w:rPr>
          <w:rFonts w:eastAsia="Times New Roman" w:cs="Times New Roman"/>
          <w:szCs w:val="24"/>
        </w:rPr>
        <w:t xml:space="preserve">πάρχουν ακόμα περιθώρια </w:t>
      </w:r>
      <w:r>
        <w:rPr>
          <w:rFonts w:eastAsia="Times New Roman" w:cs="Times New Roman"/>
          <w:szCs w:val="24"/>
        </w:rPr>
        <w:t>παρά τις</w:t>
      </w:r>
      <w:r w:rsidRPr="002F4ACD">
        <w:rPr>
          <w:rFonts w:eastAsia="Times New Roman" w:cs="Times New Roman"/>
          <w:szCs w:val="24"/>
        </w:rPr>
        <w:t xml:space="preserve"> </w:t>
      </w:r>
      <w:r>
        <w:rPr>
          <w:rFonts w:eastAsia="Times New Roman" w:cs="Times New Roman"/>
          <w:szCs w:val="24"/>
        </w:rPr>
        <w:t>παραχωρήσεις</w:t>
      </w:r>
      <w:r w:rsidRPr="002F4ACD">
        <w:rPr>
          <w:rFonts w:eastAsia="Times New Roman" w:cs="Times New Roman"/>
          <w:szCs w:val="24"/>
        </w:rPr>
        <w:t xml:space="preserve"> που προ</w:t>
      </w:r>
      <w:r>
        <w:rPr>
          <w:rFonts w:eastAsia="Times New Roman" w:cs="Times New Roman"/>
          <w:szCs w:val="24"/>
        </w:rPr>
        <w:t>σ</w:t>
      </w:r>
      <w:r w:rsidRPr="002F4ACD">
        <w:rPr>
          <w:rFonts w:eastAsia="Times New Roman" w:cs="Times New Roman"/>
          <w:szCs w:val="24"/>
        </w:rPr>
        <w:t>υπογράψατε</w:t>
      </w:r>
      <w:r>
        <w:rPr>
          <w:rFonts w:eastAsia="Times New Roman" w:cs="Times New Roman"/>
          <w:szCs w:val="24"/>
        </w:rPr>
        <w:t>. Δ</w:t>
      </w:r>
      <w:r w:rsidRPr="002F4ACD">
        <w:rPr>
          <w:rFonts w:eastAsia="Times New Roman" w:cs="Times New Roman"/>
          <w:szCs w:val="24"/>
        </w:rPr>
        <w:t>ιότι πρέπει κάποιος</w:t>
      </w:r>
      <w:r>
        <w:rPr>
          <w:rFonts w:eastAsia="Times New Roman" w:cs="Times New Roman"/>
          <w:szCs w:val="24"/>
        </w:rPr>
        <w:t>,</w:t>
      </w:r>
      <w:r w:rsidRPr="002F4ACD">
        <w:rPr>
          <w:rFonts w:eastAsia="Times New Roman" w:cs="Times New Roman"/>
          <w:szCs w:val="24"/>
        </w:rPr>
        <w:t xml:space="preserve"> επιτέλους</w:t>
      </w:r>
      <w:r>
        <w:rPr>
          <w:rFonts w:eastAsia="Times New Roman" w:cs="Times New Roman"/>
          <w:szCs w:val="24"/>
        </w:rPr>
        <w:t>,</w:t>
      </w:r>
      <w:r w:rsidRPr="002F4ACD">
        <w:rPr>
          <w:rFonts w:eastAsia="Times New Roman" w:cs="Times New Roman"/>
          <w:szCs w:val="24"/>
        </w:rPr>
        <w:t xml:space="preserve"> να καταστήσει σαφές πως αυτή η στάση των γει</w:t>
      </w:r>
      <w:r w:rsidRPr="002F4ACD">
        <w:rPr>
          <w:rFonts w:eastAsia="Times New Roman" w:cs="Times New Roman"/>
          <w:szCs w:val="24"/>
        </w:rPr>
        <w:t xml:space="preserve">τόνων δεν θα γίνει ανεκτή από </w:t>
      </w:r>
      <w:r>
        <w:rPr>
          <w:rFonts w:eastAsia="Times New Roman" w:cs="Times New Roman"/>
          <w:szCs w:val="24"/>
        </w:rPr>
        <w:t>εδώ</w:t>
      </w:r>
      <w:r w:rsidRPr="002F4ACD">
        <w:rPr>
          <w:rFonts w:eastAsia="Times New Roman" w:cs="Times New Roman"/>
          <w:szCs w:val="24"/>
        </w:rPr>
        <w:t xml:space="preserve"> και στο εξής</w:t>
      </w:r>
      <w:r>
        <w:rPr>
          <w:rFonts w:eastAsia="Times New Roman" w:cs="Times New Roman"/>
          <w:szCs w:val="24"/>
        </w:rPr>
        <w:t>.</w:t>
      </w:r>
    </w:p>
    <w:p w14:paraId="01A9DE3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w:t>
      </w:r>
      <w:r w:rsidRPr="002F4ACD">
        <w:rPr>
          <w:rFonts w:eastAsia="Times New Roman" w:cs="Times New Roman"/>
          <w:szCs w:val="24"/>
        </w:rPr>
        <w:t>μείς παραμένουμε συν</w:t>
      </w:r>
      <w:r>
        <w:rPr>
          <w:rFonts w:eastAsia="Times New Roman" w:cs="Times New Roman"/>
          <w:szCs w:val="24"/>
        </w:rPr>
        <w:t>επεί</w:t>
      </w:r>
      <w:r w:rsidRPr="002F4ACD">
        <w:rPr>
          <w:rFonts w:eastAsia="Times New Roman" w:cs="Times New Roman"/>
          <w:szCs w:val="24"/>
        </w:rPr>
        <w:t>ς στη διαφωνία μας με την παραχώρηση του ονόματος της Μακεδονίας</w:t>
      </w:r>
      <w:r>
        <w:rPr>
          <w:rFonts w:eastAsia="Times New Roman" w:cs="Times New Roman"/>
          <w:szCs w:val="24"/>
        </w:rPr>
        <w:t>.</w:t>
      </w:r>
    </w:p>
    <w:p w14:paraId="01A9DE3E"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ολοκληρώστε. </w:t>
      </w:r>
    </w:p>
    <w:p w14:paraId="01A9DE3F"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Τελειώνω,</w:t>
      </w:r>
      <w:r w:rsidRPr="002F4ACD">
        <w:rPr>
          <w:rFonts w:eastAsia="Times New Roman" w:cs="Times New Roman"/>
          <w:szCs w:val="24"/>
        </w:rPr>
        <w:t xml:space="preserve"> κυρία </w:t>
      </w:r>
      <w:r>
        <w:rPr>
          <w:rFonts w:eastAsia="Times New Roman" w:cs="Times New Roman"/>
          <w:szCs w:val="24"/>
        </w:rPr>
        <w:t>Π</w:t>
      </w:r>
      <w:r w:rsidRPr="002F4ACD">
        <w:rPr>
          <w:rFonts w:eastAsia="Times New Roman" w:cs="Times New Roman"/>
          <w:szCs w:val="24"/>
        </w:rPr>
        <w:t>ρόεδ</w:t>
      </w:r>
      <w:r w:rsidRPr="002F4ACD">
        <w:rPr>
          <w:rFonts w:eastAsia="Times New Roman" w:cs="Times New Roman"/>
          <w:szCs w:val="24"/>
        </w:rPr>
        <w:t>ρε</w:t>
      </w:r>
      <w:r>
        <w:rPr>
          <w:rFonts w:eastAsia="Times New Roman" w:cs="Times New Roman"/>
          <w:szCs w:val="24"/>
        </w:rPr>
        <w:t>. Σ</w:t>
      </w:r>
      <w:r w:rsidRPr="002F4ACD">
        <w:rPr>
          <w:rFonts w:eastAsia="Times New Roman" w:cs="Times New Roman"/>
          <w:szCs w:val="24"/>
        </w:rPr>
        <w:t>ε μισό λεπτό έχω τελειώσει</w:t>
      </w:r>
      <w:r>
        <w:rPr>
          <w:rFonts w:eastAsia="Times New Roman" w:cs="Times New Roman"/>
          <w:szCs w:val="24"/>
        </w:rPr>
        <w:t>.</w:t>
      </w:r>
    </w:p>
    <w:p w14:paraId="01A9DE4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Είναι</w:t>
      </w:r>
      <w:r w:rsidRPr="002F4ACD">
        <w:rPr>
          <w:rFonts w:eastAsia="Times New Roman" w:cs="Times New Roman"/>
          <w:szCs w:val="24"/>
        </w:rPr>
        <w:t xml:space="preserve"> θέση της ιδρυτικής μας διακήρυξης</w:t>
      </w:r>
      <w:r>
        <w:rPr>
          <w:rFonts w:eastAsia="Times New Roman" w:cs="Times New Roman"/>
          <w:szCs w:val="24"/>
        </w:rPr>
        <w:t>. Ε</w:t>
      </w:r>
      <w:r w:rsidRPr="002F4ACD">
        <w:rPr>
          <w:rFonts w:eastAsia="Times New Roman" w:cs="Times New Roman"/>
          <w:szCs w:val="24"/>
        </w:rPr>
        <w:t xml:space="preserve">ίναι </w:t>
      </w:r>
      <w:r>
        <w:rPr>
          <w:rFonts w:eastAsia="Times New Roman" w:cs="Times New Roman"/>
          <w:szCs w:val="24"/>
        </w:rPr>
        <w:t xml:space="preserve">θέση </w:t>
      </w:r>
      <w:r w:rsidRPr="002F4ACD">
        <w:rPr>
          <w:rFonts w:eastAsia="Times New Roman" w:cs="Times New Roman"/>
          <w:szCs w:val="24"/>
        </w:rPr>
        <w:t xml:space="preserve">σταθερή και </w:t>
      </w:r>
      <w:r>
        <w:rPr>
          <w:rFonts w:eastAsia="Times New Roman" w:cs="Times New Roman"/>
          <w:szCs w:val="24"/>
        </w:rPr>
        <w:t>αδιαπραγμάτευτη. Και ως εκ τούτου α</w:t>
      </w:r>
      <w:r w:rsidRPr="002F4ACD">
        <w:rPr>
          <w:rFonts w:eastAsia="Times New Roman" w:cs="Times New Roman"/>
          <w:szCs w:val="24"/>
        </w:rPr>
        <w:t xml:space="preserve">πό τη στιγμή που και διαφωνήσαμε και καταψηφίσαμε την κύρωση της </w:t>
      </w:r>
      <w:r>
        <w:rPr>
          <w:rFonts w:eastAsia="Times New Roman" w:cs="Times New Roman"/>
          <w:szCs w:val="24"/>
        </w:rPr>
        <w:t>Σ</w:t>
      </w:r>
      <w:r w:rsidRPr="002F4ACD">
        <w:rPr>
          <w:rFonts w:eastAsia="Times New Roman" w:cs="Times New Roman"/>
          <w:szCs w:val="24"/>
        </w:rPr>
        <w:t>υμφωνίας των Πρεσπών</w:t>
      </w:r>
      <w:r>
        <w:rPr>
          <w:rFonts w:eastAsia="Times New Roman" w:cs="Times New Roman"/>
          <w:szCs w:val="24"/>
        </w:rPr>
        <w:t>,</w:t>
      </w:r>
      <w:r w:rsidRPr="002F4ACD">
        <w:rPr>
          <w:rFonts w:eastAsia="Times New Roman" w:cs="Times New Roman"/>
          <w:szCs w:val="24"/>
        </w:rPr>
        <w:t xml:space="preserve"> διαφωνούμε και καταψηφίζουμε και το </w:t>
      </w:r>
      <w:r w:rsidRPr="002F4ACD">
        <w:rPr>
          <w:rFonts w:eastAsia="Times New Roman" w:cs="Times New Roman"/>
          <w:szCs w:val="24"/>
        </w:rPr>
        <w:t>σημερινό σχέδιο νόμου του Υπουργείου Εξωτερικών αναφορικά με την ένταξη των Σκοπίων στο ΝΑΤΟ υπό αυτήν την ονομασία</w:t>
      </w:r>
      <w:r>
        <w:rPr>
          <w:rFonts w:eastAsia="Times New Roman" w:cs="Times New Roman"/>
          <w:szCs w:val="24"/>
        </w:rPr>
        <w:t>,</w:t>
      </w:r>
      <w:r w:rsidRPr="002F4ACD">
        <w:rPr>
          <w:rFonts w:eastAsia="Times New Roman" w:cs="Times New Roman"/>
          <w:szCs w:val="24"/>
        </w:rPr>
        <w:t xml:space="preserve"> την οποία </w:t>
      </w:r>
      <w:r>
        <w:rPr>
          <w:rFonts w:eastAsia="Times New Roman" w:cs="Times New Roman"/>
          <w:szCs w:val="24"/>
        </w:rPr>
        <w:t>ε</w:t>
      </w:r>
      <w:r w:rsidRPr="002F4ACD">
        <w:rPr>
          <w:rFonts w:eastAsia="Times New Roman" w:cs="Times New Roman"/>
          <w:szCs w:val="24"/>
        </w:rPr>
        <w:t>μείς</w:t>
      </w:r>
      <w:r>
        <w:rPr>
          <w:rFonts w:eastAsia="Times New Roman" w:cs="Times New Roman"/>
          <w:szCs w:val="24"/>
        </w:rPr>
        <w:t>,</w:t>
      </w:r>
      <w:r w:rsidRPr="002F4ACD">
        <w:rPr>
          <w:rFonts w:eastAsia="Times New Roman" w:cs="Times New Roman"/>
          <w:szCs w:val="24"/>
        </w:rPr>
        <w:t xml:space="preserve"> σε σύγκλιση και σύμπνοια με την πλειοψηφία του ελληνικού λαού</w:t>
      </w:r>
      <w:r>
        <w:rPr>
          <w:rFonts w:eastAsia="Times New Roman" w:cs="Times New Roman"/>
          <w:szCs w:val="24"/>
        </w:rPr>
        <w:t>,</w:t>
      </w:r>
      <w:r w:rsidRPr="002F4ACD">
        <w:rPr>
          <w:rFonts w:eastAsia="Times New Roman" w:cs="Times New Roman"/>
          <w:szCs w:val="24"/>
        </w:rPr>
        <w:t xml:space="preserve"> ουδέποτε εγκρίναμε να παραχωρηθεί και σε αυτή μας τη θέση π</w:t>
      </w:r>
      <w:r w:rsidRPr="002F4ACD">
        <w:rPr>
          <w:rFonts w:eastAsia="Times New Roman" w:cs="Times New Roman"/>
          <w:szCs w:val="24"/>
        </w:rPr>
        <w:t>αραμένου</w:t>
      </w:r>
      <w:r>
        <w:rPr>
          <w:rFonts w:eastAsia="Times New Roman" w:cs="Times New Roman"/>
          <w:szCs w:val="24"/>
        </w:rPr>
        <w:t>με</w:t>
      </w:r>
      <w:r w:rsidRPr="002F4ACD">
        <w:rPr>
          <w:rFonts w:eastAsia="Times New Roman" w:cs="Times New Roman"/>
          <w:szCs w:val="24"/>
        </w:rPr>
        <w:t xml:space="preserve"> ανυποχώρητοι</w:t>
      </w:r>
      <w:r>
        <w:rPr>
          <w:rFonts w:eastAsia="Times New Roman" w:cs="Times New Roman"/>
          <w:szCs w:val="24"/>
        </w:rPr>
        <w:t>.</w:t>
      </w:r>
    </w:p>
    <w:p w14:paraId="01A9DE41"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Θα δώσω τώρα τον λόγο </w:t>
      </w:r>
      <w:r w:rsidRPr="002F4ACD">
        <w:rPr>
          <w:rFonts w:eastAsia="Times New Roman" w:cs="Times New Roman"/>
          <w:szCs w:val="24"/>
        </w:rPr>
        <w:t xml:space="preserve">για ένα λεπτό στον κύριο Υπουργό να καταθέσει κάποιο έγγραφο και </w:t>
      </w:r>
      <w:r>
        <w:rPr>
          <w:rFonts w:eastAsia="Times New Roman" w:cs="Times New Roman"/>
          <w:szCs w:val="24"/>
        </w:rPr>
        <w:t xml:space="preserve">στο μεταξύ εσείς, κύριε </w:t>
      </w:r>
      <w:proofErr w:type="spellStart"/>
      <w:r>
        <w:rPr>
          <w:rFonts w:eastAsia="Times New Roman" w:cs="Times New Roman"/>
          <w:szCs w:val="24"/>
        </w:rPr>
        <w:t>Σαρίδη</w:t>
      </w:r>
      <w:proofErr w:type="spellEnd"/>
      <w:r>
        <w:rPr>
          <w:rFonts w:eastAsia="Times New Roman" w:cs="Times New Roman"/>
          <w:szCs w:val="24"/>
        </w:rPr>
        <w:t>,</w:t>
      </w:r>
      <w:r w:rsidRPr="002F4ACD">
        <w:rPr>
          <w:rFonts w:eastAsia="Times New Roman" w:cs="Times New Roman"/>
          <w:szCs w:val="24"/>
        </w:rPr>
        <w:t xml:space="preserve"> ελάτε</w:t>
      </w:r>
      <w:r>
        <w:rPr>
          <w:rFonts w:eastAsia="Times New Roman" w:cs="Times New Roman"/>
          <w:szCs w:val="24"/>
        </w:rPr>
        <w:t xml:space="preserve"> στο Βήμα. </w:t>
      </w:r>
    </w:p>
    <w:p w14:paraId="01A9DE4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Κατρούγκαλε</w:t>
      </w:r>
      <w:proofErr w:type="spellEnd"/>
      <w:r>
        <w:rPr>
          <w:rFonts w:eastAsia="Times New Roman" w:cs="Times New Roman"/>
          <w:szCs w:val="24"/>
        </w:rPr>
        <w:t xml:space="preserve">, έχετε τον λόγο. </w:t>
      </w:r>
    </w:p>
    <w:p w14:paraId="01A9DE43"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ΚΑΤΡΟΥΓΚΑΛΟΣ (Αναπληρωτής Υπουργός Εξωτερικών): </w:t>
      </w:r>
      <w:r>
        <w:rPr>
          <w:rFonts w:eastAsia="Times New Roman" w:cs="Times New Roman"/>
          <w:szCs w:val="24"/>
        </w:rPr>
        <w:t xml:space="preserve">Κυρία Πρόεδρε, μου είχε ζητήσει ο κ. Λοβέρδος να καταθέσω ένα έγγραφο. Το καταθέτω στα Πρακτικά. Αφορά την επικοινωνία του Πρέσβη μας στο ΝΑΤΟ </w:t>
      </w:r>
      <w:r w:rsidRPr="002F4ACD">
        <w:rPr>
          <w:rFonts w:eastAsia="Times New Roman" w:cs="Times New Roman"/>
          <w:szCs w:val="24"/>
        </w:rPr>
        <w:t>για την κίνηση της σχετικής διαδικασίας</w:t>
      </w:r>
      <w:r>
        <w:rPr>
          <w:rFonts w:eastAsia="Times New Roman" w:cs="Times New Roman"/>
          <w:szCs w:val="24"/>
        </w:rPr>
        <w:t>.</w:t>
      </w:r>
    </w:p>
    <w:p w14:paraId="01A9DE44" w14:textId="77777777" w:rsidR="00887A51" w:rsidRDefault="009C255F">
      <w:pPr>
        <w:spacing w:after="0" w:line="600" w:lineRule="auto"/>
        <w:ind w:firstLine="720"/>
        <w:jc w:val="both"/>
        <w:rPr>
          <w:rFonts w:eastAsia="Times New Roman" w:cs="Times New Roman"/>
        </w:rPr>
      </w:pPr>
      <w:r w:rsidRPr="00F961B5">
        <w:rPr>
          <w:rFonts w:eastAsia="Times New Roman" w:cs="Times New Roman"/>
        </w:rPr>
        <w:t>(</w:t>
      </w:r>
      <w:r w:rsidRPr="004118C3">
        <w:rPr>
          <w:rFonts w:eastAsia="Times New Roman" w:cs="Times New Roman"/>
        </w:rPr>
        <w:t>Στο σημείο αυτ</w:t>
      </w:r>
      <w:r w:rsidRPr="004118C3">
        <w:rPr>
          <w:rFonts w:eastAsia="Times New Roman" w:cs="Times New Roman"/>
        </w:rPr>
        <w:t xml:space="preserve">ό ο </w:t>
      </w:r>
      <w:r>
        <w:rPr>
          <w:rFonts w:eastAsia="Times New Roman" w:cs="Times New Roman"/>
        </w:rPr>
        <w:t xml:space="preserve">Αναπληρωτής Υπουργός </w:t>
      </w:r>
      <w:r w:rsidRPr="004118C3">
        <w:rPr>
          <w:rFonts w:eastAsia="Times New Roman" w:cs="Times New Roman"/>
        </w:rPr>
        <w:t xml:space="preserve">κ. </w:t>
      </w:r>
      <w:r>
        <w:rPr>
          <w:rFonts w:eastAsia="Times New Roman" w:cs="Times New Roman"/>
        </w:rPr>
        <w:t xml:space="preserve">Γεώργιος </w:t>
      </w:r>
      <w:proofErr w:type="spellStart"/>
      <w:r>
        <w:rPr>
          <w:rFonts w:eastAsia="Times New Roman" w:cs="Times New Roman"/>
        </w:rPr>
        <w:t>Κατρούγκαλος</w:t>
      </w:r>
      <w:proofErr w:type="spellEnd"/>
      <w:r w:rsidRPr="004118C3">
        <w:rPr>
          <w:rFonts w:eastAsia="Times New Roman" w:cs="Times New Roman"/>
        </w:rPr>
        <w:t xml:space="preserve"> καταθέτει για τα Πρακτικά </w:t>
      </w:r>
      <w:r>
        <w:rPr>
          <w:rFonts w:eastAsia="Times New Roman" w:cs="Times New Roman"/>
        </w:rPr>
        <w:t>το προαναφερθέν</w:t>
      </w:r>
      <w:r w:rsidRPr="004118C3">
        <w:rPr>
          <w:rFonts w:eastAsia="Times New Roman" w:cs="Times New Roman"/>
        </w:rPr>
        <w:t xml:space="preserve"> έγγραφ</w:t>
      </w:r>
      <w:r>
        <w:rPr>
          <w:rFonts w:eastAsia="Times New Roman" w:cs="Times New Roman"/>
        </w:rPr>
        <w:t>ο</w:t>
      </w:r>
      <w:r w:rsidRPr="004118C3">
        <w:rPr>
          <w:rFonts w:eastAsia="Times New Roman" w:cs="Times New Roman"/>
        </w:rPr>
        <w:t>, τ</w:t>
      </w:r>
      <w:r>
        <w:rPr>
          <w:rFonts w:eastAsia="Times New Roman" w:cs="Times New Roman"/>
        </w:rPr>
        <w:t>ο</w:t>
      </w:r>
      <w:r w:rsidRPr="004118C3">
        <w:rPr>
          <w:rFonts w:eastAsia="Times New Roman" w:cs="Times New Roman"/>
        </w:rPr>
        <w:t xml:space="preserve"> οποί</w:t>
      </w:r>
      <w:r>
        <w:rPr>
          <w:rFonts w:eastAsia="Times New Roman" w:cs="Times New Roman"/>
        </w:rPr>
        <w:t>ο</w:t>
      </w:r>
      <w:r w:rsidRPr="004118C3">
        <w:rPr>
          <w:rFonts w:eastAsia="Times New Roman" w:cs="Times New Roman"/>
        </w:rPr>
        <w:t xml:space="preserve"> βρίσκ</w:t>
      </w:r>
      <w:r>
        <w:rPr>
          <w:rFonts w:eastAsia="Times New Roman" w:cs="Times New Roman"/>
        </w:rPr>
        <w:t>ε</w:t>
      </w:r>
      <w:r w:rsidRPr="004118C3">
        <w:rPr>
          <w:rFonts w:eastAsia="Times New Roman" w:cs="Times New Roman"/>
        </w:rPr>
        <w:t>ται στο αρχείο του Τμήματος Γραμματείας της Διεύθυνσης Στενογραφίας και Πρακτικών της Βουλής)</w:t>
      </w:r>
    </w:p>
    <w:p w14:paraId="01A9DE45" w14:textId="77777777" w:rsidR="00887A51" w:rsidRDefault="009C255F">
      <w:pPr>
        <w:spacing w:after="0" w:line="600" w:lineRule="auto"/>
        <w:ind w:firstLine="720"/>
        <w:jc w:val="both"/>
        <w:rPr>
          <w:rFonts w:eastAsia="Times New Roman" w:cs="Times New Roman"/>
          <w:szCs w:val="24"/>
        </w:rPr>
      </w:pPr>
      <w:r>
        <w:rPr>
          <w:rFonts w:eastAsia="Times New Roman" w:cs="Times New Roman"/>
          <w:b/>
        </w:rPr>
        <w:t xml:space="preserve">ΠΡΟΕΔΡΕΥΟΥΣΑ (Αναστασία Χριστοδουλοπούλου): </w:t>
      </w:r>
      <w:r w:rsidRPr="002F4ACD">
        <w:rPr>
          <w:rFonts w:eastAsia="Times New Roman" w:cs="Times New Roman"/>
          <w:szCs w:val="24"/>
        </w:rPr>
        <w:t>Ελ</w:t>
      </w:r>
      <w:r w:rsidRPr="002F4ACD">
        <w:rPr>
          <w:rFonts w:eastAsia="Times New Roman" w:cs="Times New Roman"/>
          <w:szCs w:val="24"/>
        </w:rPr>
        <w:t>άτε</w:t>
      </w:r>
      <w:r>
        <w:rPr>
          <w:rFonts w:eastAsia="Times New Roman" w:cs="Times New Roman"/>
          <w:szCs w:val="24"/>
        </w:rPr>
        <w:t>,</w:t>
      </w:r>
      <w:r w:rsidRPr="002F4ACD">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για δέκα λεπτά. </w:t>
      </w:r>
    </w:p>
    <w:p w14:paraId="01A9DE4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πολύ, κυρία Πρόεδρε. </w:t>
      </w:r>
    </w:p>
    <w:p w14:paraId="01A9DE4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Κύριε Υπουργέ, κ</w:t>
      </w:r>
      <w:r w:rsidRPr="002F4ACD">
        <w:rPr>
          <w:rFonts w:eastAsia="Times New Roman" w:cs="Times New Roman"/>
          <w:szCs w:val="24"/>
        </w:rPr>
        <w:t>υρίες και κύριοι συνάδελφοι</w:t>
      </w:r>
      <w:r>
        <w:rPr>
          <w:rFonts w:eastAsia="Times New Roman" w:cs="Times New Roman"/>
          <w:szCs w:val="24"/>
        </w:rPr>
        <w:t>, θα ξεκινήσω την εισήγησή μου με μία</w:t>
      </w:r>
      <w:r w:rsidRPr="002F4ACD">
        <w:rPr>
          <w:rFonts w:eastAsia="Times New Roman" w:cs="Times New Roman"/>
          <w:szCs w:val="24"/>
        </w:rPr>
        <w:t xml:space="preserve"> παρατήρησ</w:t>
      </w:r>
      <w:r>
        <w:rPr>
          <w:rFonts w:eastAsia="Times New Roman" w:cs="Times New Roman"/>
          <w:szCs w:val="24"/>
        </w:rPr>
        <w:t xml:space="preserve">η που αφορά </w:t>
      </w:r>
      <w:r w:rsidRPr="002F4ACD">
        <w:rPr>
          <w:rFonts w:eastAsia="Times New Roman" w:cs="Times New Roman"/>
          <w:szCs w:val="24"/>
        </w:rPr>
        <w:t xml:space="preserve">τον </w:t>
      </w:r>
      <w:r w:rsidRPr="002F4ACD">
        <w:rPr>
          <w:rFonts w:eastAsia="Times New Roman" w:cs="Times New Roman"/>
          <w:szCs w:val="24"/>
        </w:rPr>
        <w:lastRenderedPageBreak/>
        <w:t xml:space="preserve">τρόπο που μιλάμε και συνεννοούμαστε </w:t>
      </w:r>
      <w:r>
        <w:rPr>
          <w:rFonts w:eastAsia="Times New Roman" w:cs="Times New Roman"/>
          <w:szCs w:val="24"/>
        </w:rPr>
        <w:t xml:space="preserve">ως </w:t>
      </w:r>
      <w:r w:rsidRPr="002F4ACD">
        <w:rPr>
          <w:rFonts w:eastAsia="Times New Roman" w:cs="Times New Roman"/>
          <w:szCs w:val="24"/>
        </w:rPr>
        <w:t>Έλληνες</w:t>
      </w:r>
      <w:r>
        <w:rPr>
          <w:rFonts w:eastAsia="Times New Roman" w:cs="Times New Roman"/>
          <w:szCs w:val="24"/>
        </w:rPr>
        <w:t>, δη</w:t>
      </w:r>
      <w:r>
        <w:rPr>
          <w:rFonts w:eastAsia="Times New Roman" w:cs="Times New Roman"/>
          <w:szCs w:val="24"/>
        </w:rPr>
        <w:t>λαδή</w:t>
      </w:r>
      <w:r w:rsidRPr="002F4ACD">
        <w:rPr>
          <w:rFonts w:eastAsia="Times New Roman" w:cs="Times New Roman"/>
          <w:szCs w:val="24"/>
        </w:rPr>
        <w:t xml:space="preserve"> τον τρόπο </w:t>
      </w:r>
      <w:r>
        <w:rPr>
          <w:rFonts w:eastAsia="Times New Roman" w:cs="Times New Roman"/>
          <w:szCs w:val="24"/>
        </w:rPr>
        <w:t>που</w:t>
      </w:r>
      <w:r w:rsidRPr="002F4ACD">
        <w:rPr>
          <w:rFonts w:eastAsia="Times New Roman" w:cs="Times New Roman"/>
          <w:szCs w:val="24"/>
        </w:rPr>
        <w:t xml:space="preserve"> χρησιμοποιούμε την </w:t>
      </w:r>
      <w:r>
        <w:rPr>
          <w:rFonts w:eastAsia="Times New Roman" w:cs="Times New Roman"/>
          <w:szCs w:val="24"/>
        </w:rPr>
        <w:t>ε</w:t>
      </w:r>
      <w:r w:rsidRPr="002F4ACD">
        <w:rPr>
          <w:rFonts w:eastAsia="Times New Roman" w:cs="Times New Roman"/>
          <w:szCs w:val="24"/>
        </w:rPr>
        <w:t>λληνική γλώσσα</w:t>
      </w:r>
      <w:r>
        <w:rPr>
          <w:rFonts w:eastAsia="Times New Roman" w:cs="Times New Roman"/>
          <w:szCs w:val="24"/>
        </w:rPr>
        <w:t>.</w:t>
      </w:r>
    </w:p>
    <w:p w14:paraId="01A9DE4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w:t>
      </w:r>
      <w:r w:rsidRPr="002F4ACD">
        <w:rPr>
          <w:rFonts w:eastAsia="Times New Roman" w:cs="Times New Roman"/>
          <w:szCs w:val="24"/>
        </w:rPr>
        <w:t>ίμαι σίγου</w:t>
      </w:r>
      <w:r>
        <w:rPr>
          <w:rFonts w:eastAsia="Times New Roman" w:cs="Times New Roman"/>
          <w:szCs w:val="24"/>
        </w:rPr>
        <w:t xml:space="preserve">ρος πως θα το έχετε προσέξει, πως δηλαδή κάθε φορά που μιλάμε για τους συμμάχους μας, κάθε φορά που μιλάμε για τους </w:t>
      </w:r>
      <w:r w:rsidRPr="002F4ACD">
        <w:rPr>
          <w:rFonts w:eastAsia="Times New Roman" w:cs="Times New Roman"/>
          <w:szCs w:val="24"/>
        </w:rPr>
        <w:t xml:space="preserve">εταίρους μας αλλάζουμε </w:t>
      </w:r>
      <w:r>
        <w:rPr>
          <w:rFonts w:eastAsia="Times New Roman" w:cs="Times New Roman"/>
          <w:szCs w:val="24"/>
        </w:rPr>
        <w:t xml:space="preserve">τον τόνο της φωνής μας. Αλλάζουμε τη χροιά. Για </w:t>
      </w:r>
      <w:r w:rsidRPr="002F4ACD">
        <w:rPr>
          <w:rFonts w:eastAsia="Times New Roman" w:cs="Times New Roman"/>
          <w:szCs w:val="24"/>
        </w:rPr>
        <w:t>κάπ</w:t>
      </w:r>
      <w:r w:rsidRPr="002F4ACD">
        <w:rPr>
          <w:rFonts w:eastAsia="Times New Roman" w:cs="Times New Roman"/>
          <w:szCs w:val="24"/>
        </w:rPr>
        <w:t>οιο λόγο</w:t>
      </w:r>
      <w:r>
        <w:rPr>
          <w:rFonts w:eastAsia="Times New Roman" w:cs="Times New Roman"/>
          <w:szCs w:val="24"/>
        </w:rPr>
        <w:t>, όταν αναφερόμαστε στη</w:t>
      </w:r>
      <w:r w:rsidRPr="002F4ACD">
        <w:rPr>
          <w:rFonts w:eastAsia="Times New Roman" w:cs="Times New Roman"/>
          <w:szCs w:val="24"/>
        </w:rPr>
        <w:t xml:space="preserve"> </w:t>
      </w:r>
      <w:r>
        <w:rPr>
          <w:rFonts w:eastAsia="Times New Roman" w:cs="Times New Roman"/>
          <w:szCs w:val="24"/>
        </w:rPr>
        <w:t>«</w:t>
      </w:r>
      <w:r w:rsidRPr="002F4ACD">
        <w:rPr>
          <w:rFonts w:eastAsia="Times New Roman" w:cs="Times New Roman"/>
          <w:szCs w:val="24"/>
        </w:rPr>
        <w:t>φίλη</w:t>
      </w:r>
      <w:r>
        <w:rPr>
          <w:rFonts w:eastAsia="Times New Roman" w:cs="Times New Roman"/>
          <w:szCs w:val="24"/>
        </w:rPr>
        <w:t>»</w:t>
      </w:r>
      <w:r w:rsidRPr="002F4ACD">
        <w:rPr>
          <w:rFonts w:eastAsia="Times New Roman" w:cs="Times New Roman"/>
          <w:szCs w:val="24"/>
        </w:rPr>
        <w:t xml:space="preserve"> και </w:t>
      </w:r>
      <w:r>
        <w:rPr>
          <w:rFonts w:eastAsia="Times New Roman" w:cs="Times New Roman"/>
          <w:szCs w:val="24"/>
        </w:rPr>
        <w:t>«</w:t>
      </w:r>
      <w:r w:rsidRPr="002F4ACD">
        <w:rPr>
          <w:rFonts w:eastAsia="Times New Roman" w:cs="Times New Roman"/>
          <w:szCs w:val="24"/>
        </w:rPr>
        <w:t>σύμμαχο</w:t>
      </w:r>
      <w:r>
        <w:rPr>
          <w:rFonts w:eastAsia="Times New Roman" w:cs="Times New Roman"/>
          <w:szCs w:val="24"/>
        </w:rPr>
        <w:t>»</w:t>
      </w:r>
      <w:r w:rsidRPr="002F4ACD">
        <w:rPr>
          <w:rFonts w:eastAsia="Times New Roman" w:cs="Times New Roman"/>
          <w:szCs w:val="24"/>
        </w:rPr>
        <w:t xml:space="preserve"> Τουρκία</w:t>
      </w:r>
      <w:r>
        <w:rPr>
          <w:rFonts w:eastAsia="Times New Roman" w:cs="Times New Roman"/>
          <w:szCs w:val="24"/>
        </w:rPr>
        <w:t xml:space="preserve"> ή όταν μιλάμε </w:t>
      </w:r>
      <w:r w:rsidRPr="002F4ACD">
        <w:rPr>
          <w:rFonts w:eastAsia="Times New Roman" w:cs="Times New Roman"/>
          <w:szCs w:val="24"/>
        </w:rPr>
        <w:t>για τους εταίρους μας στην Ευρώπη</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προφέρουμε</w:t>
      </w:r>
      <w:r w:rsidRPr="002F4ACD">
        <w:rPr>
          <w:rFonts w:eastAsia="Times New Roman" w:cs="Times New Roman"/>
          <w:szCs w:val="24"/>
        </w:rPr>
        <w:t xml:space="preserve"> τις συλλαβές πιο αργά σαν να θέλουμε να κρύψουμε </w:t>
      </w:r>
      <w:r>
        <w:rPr>
          <w:rFonts w:eastAsia="Times New Roman" w:cs="Times New Roman"/>
          <w:szCs w:val="24"/>
        </w:rPr>
        <w:t>κ</w:t>
      </w:r>
      <w:r w:rsidRPr="002F4ACD">
        <w:rPr>
          <w:rFonts w:eastAsia="Times New Roman" w:cs="Times New Roman"/>
          <w:szCs w:val="24"/>
        </w:rPr>
        <w:t>άτι ανάμεσα σε αυτές</w:t>
      </w:r>
      <w:r>
        <w:rPr>
          <w:rFonts w:eastAsia="Times New Roman" w:cs="Times New Roman"/>
          <w:szCs w:val="24"/>
        </w:rPr>
        <w:t>,</w:t>
      </w:r>
      <w:r w:rsidRPr="002F4ACD">
        <w:rPr>
          <w:rFonts w:eastAsia="Times New Roman" w:cs="Times New Roman"/>
          <w:szCs w:val="24"/>
        </w:rPr>
        <w:t xml:space="preserve"> σαν να κλείνουμε το μάτι </w:t>
      </w:r>
      <w:r>
        <w:rPr>
          <w:rFonts w:eastAsia="Times New Roman" w:cs="Times New Roman"/>
          <w:szCs w:val="24"/>
        </w:rPr>
        <w:t>σ</w:t>
      </w:r>
      <w:r w:rsidRPr="002F4ACD">
        <w:rPr>
          <w:rFonts w:eastAsia="Times New Roman" w:cs="Times New Roman"/>
          <w:szCs w:val="24"/>
        </w:rPr>
        <w:t>το</w:t>
      </w:r>
      <w:r>
        <w:rPr>
          <w:rFonts w:eastAsia="Times New Roman" w:cs="Times New Roman"/>
          <w:szCs w:val="24"/>
        </w:rPr>
        <w:t>ν</w:t>
      </w:r>
      <w:r w:rsidRPr="002F4ACD">
        <w:rPr>
          <w:rFonts w:eastAsia="Times New Roman" w:cs="Times New Roman"/>
          <w:szCs w:val="24"/>
        </w:rPr>
        <w:t xml:space="preserve"> συνομιλητή μας πως άλλο λέμε </w:t>
      </w:r>
      <w:r>
        <w:rPr>
          <w:rFonts w:eastAsia="Times New Roman" w:cs="Times New Roman"/>
          <w:szCs w:val="24"/>
        </w:rPr>
        <w:t>και</w:t>
      </w:r>
      <w:r w:rsidRPr="002F4ACD">
        <w:rPr>
          <w:rFonts w:eastAsia="Times New Roman" w:cs="Times New Roman"/>
          <w:szCs w:val="24"/>
        </w:rPr>
        <w:t xml:space="preserve"> άλλο εννοούμε</w:t>
      </w:r>
      <w:r>
        <w:rPr>
          <w:rFonts w:eastAsia="Times New Roman" w:cs="Times New Roman"/>
          <w:szCs w:val="24"/>
        </w:rPr>
        <w:t>.</w:t>
      </w:r>
    </w:p>
    <w:p w14:paraId="01A9DE49" w14:textId="77777777" w:rsidR="00887A51" w:rsidRDefault="009C255F">
      <w:pPr>
        <w:spacing w:after="0" w:line="600" w:lineRule="auto"/>
        <w:ind w:firstLine="720"/>
        <w:jc w:val="both"/>
        <w:rPr>
          <w:rFonts w:eastAsia="Times New Roman" w:cs="Times New Roman"/>
          <w:szCs w:val="24"/>
        </w:rPr>
      </w:pPr>
      <w:r>
        <w:rPr>
          <w:rFonts w:eastAsia="Times New Roman" w:cs="Times New Roman"/>
        </w:rPr>
        <w:t xml:space="preserve">(Στο σημείο αυτό την Προεδρική Έδρα καταλαμβάνει ο Δ΄ Αντιπρόεδρος της Βουλής κ. </w:t>
      </w:r>
      <w:r w:rsidRPr="00227C3A">
        <w:rPr>
          <w:rFonts w:eastAsia="Times New Roman" w:cs="Times New Roman"/>
          <w:b/>
        </w:rPr>
        <w:t>ΝΙΚΗΤΑΣ ΚΑΚΛΑΜΑΝΗΣ</w:t>
      </w:r>
      <w:r>
        <w:rPr>
          <w:rFonts w:eastAsia="Times New Roman" w:cs="Times New Roman"/>
        </w:rPr>
        <w:t>)</w:t>
      </w:r>
    </w:p>
    <w:p w14:paraId="01A9DE4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Αυτό το «άλλο λέμε και άλλο εννοούμε»</w:t>
      </w:r>
      <w:r w:rsidRPr="002F4ACD">
        <w:rPr>
          <w:rFonts w:eastAsia="Times New Roman" w:cs="Times New Roman"/>
          <w:szCs w:val="24"/>
        </w:rPr>
        <w:t xml:space="preserve"> του ελληνικού λαού δεν έχει</w:t>
      </w:r>
      <w:r>
        <w:rPr>
          <w:rFonts w:eastAsia="Times New Roman" w:cs="Times New Roman"/>
          <w:szCs w:val="24"/>
        </w:rPr>
        <w:t>,</w:t>
      </w:r>
      <w:r w:rsidRPr="002F4ACD">
        <w:rPr>
          <w:rFonts w:eastAsia="Times New Roman" w:cs="Times New Roman"/>
          <w:szCs w:val="24"/>
        </w:rPr>
        <w:t xml:space="preserve"> </w:t>
      </w:r>
      <w:r>
        <w:rPr>
          <w:rFonts w:eastAsia="Times New Roman" w:cs="Times New Roman"/>
          <w:szCs w:val="24"/>
        </w:rPr>
        <w:t>β</w:t>
      </w:r>
      <w:r w:rsidRPr="002F4ACD">
        <w:rPr>
          <w:rFonts w:eastAsia="Times New Roman" w:cs="Times New Roman"/>
          <w:szCs w:val="24"/>
        </w:rPr>
        <w:t>εβαίως</w:t>
      </w:r>
      <w:r>
        <w:rPr>
          <w:rFonts w:eastAsia="Times New Roman" w:cs="Times New Roman"/>
          <w:szCs w:val="24"/>
        </w:rPr>
        <w:t>,</w:t>
      </w:r>
      <w:r w:rsidRPr="002F4ACD">
        <w:rPr>
          <w:rFonts w:eastAsia="Times New Roman" w:cs="Times New Roman"/>
          <w:szCs w:val="24"/>
        </w:rPr>
        <w:t xml:space="preserve"> κα</w:t>
      </w:r>
      <w:r>
        <w:rPr>
          <w:rFonts w:eastAsia="Times New Roman" w:cs="Times New Roman"/>
          <w:szCs w:val="24"/>
        </w:rPr>
        <w:t>μ</w:t>
      </w:r>
      <w:r w:rsidRPr="002F4ACD">
        <w:rPr>
          <w:rFonts w:eastAsia="Times New Roman" w:cs="Times New Roman"/>
          <w:szCs w:val="24"/>
        </w:rPr>
        <w:t xml:space="preserve">μία απολύτως σχέση με το </w:t>
      </w:r>
      <w:r>
        <w:rPr>
          <w:rFonts w:eastAsia="Times New Roman" w:cs="Times New Roman"/>
          <w:szCs w:val="24"/>
        </w:rPr>
        <w:t>«</w:t>
      </w:r>
      <w:r w:rsidRPr="002F4ACD">
        <w:rPr>
          <w:rFonts w:eastAsia="Times New Roman" w:cs="Times New Roman"/>
          <w:szCs w:val="24"/>
        </w:rPr>
        <w:t>άλλο λέμε και άλλο εννοούμε</w:t>
      </w:r>
      <w:r>
        <w:rPr>
          <w:rFonts w:eastAsia="Times New Roman" w:cs="Times New Roman"/>
          <w:szCs w:val="24"/>
        </w:rPr>
        <w:t>»</w:t>
      </w:r>
      <w:r w:rsidRPr="002F4ACD">
        <w:rPr>
          <w:rFonts w:eastAsia="Times New Roman" w:cs="Times New Roman"/>
          <w:szCs w:val="24"/>
        </w:rPr>
        <w:t xml:space="preserve"> των π</w:t>
      </w:r>
      <w:r w:rsidRPr="002F4ACD">
        <w:rPr>
          <w:rFonts w:eastAsia="Times New Roman" w:cs="Times New Roman"/>
          <w:szCs w:val="24"/>
        </w:rPr>
        <w:t>ολιτικών</w:t>
      </w:r>
      <w:r>
        <w:rPr>
          <w:rFonts w:eastAsia="Times New Roman" w:cs="Times New Roman"/>
          <w:szCs w:val="24"/>
        </w:rPr>
        <w:t>,</w:t>
      </w:r>
      <w:r w:rsidRPr="002F4ACD">
        <w:rPr>
          <w:rFonts w:eastAsia="Times New Roman" w:cs="Times New Roman"/>
          <w:szCs w:val="24"/>
        </w:rPr>
        <w:t xml:space="preserve"> το δικό </w:t>
      </w:r>
      <w:r>
        <w:rPr>
          <w:rFonts w:eastAsia="Times New Roman" w:cs="Times New Roman"/>
          <w:szCs w:val="24"/>
        </w:rPr>
        <w:t>μας.</w:t>
      </w:r>
      <w:r w:rsidRPr="002F4ACD">
        <w:rPr>
          <w:rFonts w:eastAsia="Times New Roman" w:cs="Times New Roman"/>
          <w:szCs w:val="24"/>
        </w:rPr>
        <w:t xml:space="preserve"> </w:t>
      </w:r>
      <w:r>
        <w:rPr>
          <w:rFonts w:eastAsia="Times New Roman" w:cs="Times New Roman"/>
          <w:szCs w:val="24"/>
        </w:rPr>
        <w:t>Με α</w:t>
      </w:r>
      <w:r w:rsidRPr="002F4ACD">
        <w:rPr>
          <w:rFonts w:eastAsia="Times New Roman" w:cs="Times New Roman"/>
          <w:szCs w:val="24"/>
        </w:rPr>
        <w:t xml:space="preserve">υτό που επιλέγουν να κρύβουν οι Έλληνες ανάμεσα στις συλλαβές των </w:t>
      </w:r>
      <w:proofErr w:type="spellStart"/>
      <w:r w:rsidRPr="002F4ACD">
        <w:rPr>
          <w:rFonts w:eastAsia="Times New Roman" w:cs="Times New Roman"/>
          <w:szCs w:val="24"/>
        </w:rPr>
        <w:t>λέξε</w:t>
      </w:r>
      <w:r>
        <w:rPr>
          <w:rFonts w:eastAsia="Times New Roman" w:cs="Times New Roman"/>
          <w:szCs w:val="24"/>
        </w:rPr>
        <w:t>ώ</w:t>
      </w:r>
      <w:r w:rsidRPr="002F4ACD">
        <w:rPr>
          <w:rFonts w:eastAsia="Times New Roman" w:cs="Times New Roman"/>
          <w:szCs w:val="24"/>
        </w:rPr>
        <w:t>ν</w:t>
      </w:r>
      <w:proofErr w:type="spellEnd"/>
      <w:r w:rsidRPr="002F4ACD">
        <w:rPr>
          <w:rFonts w:eastAsia="Times New Roman" w:cs="Times New Roman"/>
          <w:szCs w:val="24"/>
        </w:rPr>
        <w:t xml:space="preserve"> </w:t>
      </w:r>
      <w:r w:rsidRPr="002F4ACD">
        <w:rPr>
          <w:rFonts w:eastAsia="Times New Roman" w:cs="Times New Roman"/>
          <w:szCs w:val="24"/>
        </w:rPr>
        <w:t>τους σκοπό έχ</w:t>
      </w:r>
      <w:r>
        <w:rPr>
          <w:rFonts w:eastAsia="Times New Roman" w:cs="Times New Roman"/>
          <w:szCs w:val="24"/>
        </w:rPr>
        <w:t xml:space="preserve">ουν να συμβουλέψουν, να προειδοποιήσουν και όχι να </w:t>
      </w:r>
      <w:r w:rsidRPr="002F4ACD">
        <w:rPr>
          <w:rFonts w:eastAsia="Times New Roman" w:cs="Times New Roman"/>
          <w:szCs w:val="24"/>
        </w:rPr>
        <w:t>εξαπατήσουν</w:t>
      </w:r>
      <w:r>
        <w:rPr>
          <w:rFonts w:eastAsia="Times New Roman" w:cs="Times New Roman"/>
          <w:szCs w:val="24"/>
        </w:rPr>
        <w:t>.</w:t>
      </w:r>
    </w:p>
    <w:p w14:paraId="01A9DE4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Σήμερα, λοιπόν, η Ελλάδα αποκτά άλλον ένα φίλο, άλλον ένα σύμμαχο, άλλον ένα ετ</w:t>
      </w:r>
      <w:r>
        <w:rPr>
          <w:rFonts w:eastAsia="Times New Roman" w:cs="Times New Roman"/>
          <w:szCs w:val="24"/>
        </w:rPr>
        <w:t xml:space="preserve">αίρο. Σήμερα με την υπογραφή μας για δεύτερη φορά δεχόμαστε πως είναι σωστό το να </w:t>
      </w:r>
      <w:proofErr w:type="spellStart"/>
      <w:r>
        <w:rPr>
          <w:rFonts w:eastAsia="Times New Roman" w:cs="Times New Roman"/>
          <w:szCs w:val="24"/>
        </w:rPr>
        <w:t>αυτοπροσδιορίζονται</w:t>
      </w:r>
      <w:proofErr w:type="spellEnd"/>
      <w:r>
        <w:rPr>
          <w:rFonts w:eastAsia="Times New Roman" w:cs="Times New Roman"/>
          <w:szCs w:val="24"/>
        </w:rPr>
        <w:t xml:space="preserve"> κάποιοι που δεν είναι Έλληνες με μια ελληνική λέξη. Φτάνουμε σήμερα στο τέλος μιας πορείας, μιας σειράς επιλογών, αποφάσεων, γεγονότων, κατά την οποία ο ε</w:t>
      </w:r>
      <w:r>
        <w:rPr>
          <w:rFonts w:eastAsia="Times New Roman" w:cs="Times New Roman"/>
          <w:szCs w:val="24"/>
        </w:rPr>
        <w:t>λληνικός λαός δεν ερωτήθηκε ποτέ. Οι αναπάντητες ερωτήσεις που βρίσκονται στα χείλη όλων αυτών των ανθρώπων θα παραμείνουν αναπάντητες, όχι γιατί δεν προσπάθησαν οι ίδιοι οι Έλληνες να πάρουν απαντήσεις, όχι γιατί δεν ρωτήσανε οι Έλληνες να μάθουν, αλλά γι</w:t>
      </w:r>
      <w:r>
        <w:rPr>
          <w:rFonts w:eastAsia="Times New Roman" w:cs="Times New Roman"/>
          <w:szCs w:val="24"/>
        </w:rPr>
        <w:t>ατί το πολιτικό σύστημα της χώρας αποδείχθηκε απρόθυμο και ανίκανο να τις απαντήσει.</w:t>
      </w:r>
    </w:p>
    <w:p w14:paraId="01A9DE4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Πώς φτάσαμε ως εδώ; Το </w:t>
      </w:r>
      <w:r>
        <w:rPr>
          <w:rFonts w:eastAsia="Times New Roman" w:cs="Times New Roman"/>
          <w:szCs w:val="24"/>
        </w:rPr>
        <w:t>σκοπιανό</w:t>
      </w:r>
      <w:r>
        <w:rPr>
          <w:rFonts w:eastAsia="Times New Roman" w:cs="Times New Roman"/>
          <w:szCs w:val="24"/>
        </w:rPr>
        <w:t xml:space="preserve"> το ανοίξαμε μόνοι μας; Το όνομα το δώσαμε επειδή αποφάσισε κάποιος Έλληνας ή επειδή μας υποχρέωσαν οι ξένοι; Τελικά, γιατί αυτοί οι Σκοπιαν</w:t>
      </w:r>
      <w:r>
        <w:rPr>
          <w:rFonts w:eastAsia="Times New Roman" w:cs="Times New Roman"/>
          <w:szCs w:val="24"/>
        </w:rPr>
        <w:t xml:space="preserve">οί να επιμένουν να </w:t>
      </w:r>
      <w:proofErr w:type="spellStart"/>
      <w:r>
        <w:rPr>
          <w:rFonts w:eastAsia="Times New Roman" w:cs="Times New Roman"/>
          <w:szCs w:val="24"/>
        </w:rPr>
        <w:t>αυτοπροσδιορίζονται</w:t>
      </w:r>
      <w:proofErr w:type="spellEnd"/>
      <w:r>
        <w:rPr>
          <w:rFonts w:eastAsia="Times New Roman" w:cs="Times New Roman"/>
          <w:szCs w:val="24"/>
        </w:rPr>
        <w:t xml:space="preserve"> με μια ελληνική λέξη, ενώ δεν είναι Έλληνες; Κινδύνεψε ή κινδυνεύει πράγματι η ιστορική αλήθεια από τους εθνικιστικές των Σκοπίων; Είχε η Μακεδονία την ανάγκη να τη σώσουμε από τα σχολικά βιβλία των </w:t>
      </w:r>
      <w:r>
        <w:rPr>
          <w:rFonts w:eastAsia="Times New Roman" w:cs="Times New Roman"/>
          <w:szCs w:val="24"/>
        </w:rPr>
        <w:lastRenderedPageBreak/>
        <w:t>Σκοπιανών; Θα χάνα</w:t>
      </w:r>
      <w:r>
        <w:rPr>
          <w:rFonts w:eastAsia="Times New Roman" w:cs="Times New Roman"/>
          <w:szCs w:val="24"/>
        </w:rPr>
        <w:t>με τον Μέγα Αλέξανδρο, αν συνέχιζαν οι Σκοπιανοί να φτιάχνουν ξύλινα αγάλματά του; Υπήρχε ποτέ περίπτωση να ξεχάσει η ιστορία τον Αριστοτέλη, επειδή το αποφάσισαν τα διάφορα ιδρύματα που μοίραζαν λεφτά σε όποιον Σκοπιανό δηλώσει απευθείας απόγονος των αρχα</w:t>
      </w:r>
      <w:r>
        <w:rPr>
          <w:rFonts w:eastAsia="Times New Roman" w:cs="Times New Roman"/>
          <w:szCs w:val="24"/>
        </w:rPr>
        <w:t>ίων Μακεδόνων;</w:t>
      </w:r>
    </w:p>
    <w:p w14:paraId="01A9DE4D" w14:textId="77777777" w:rsidR="00887A51" w:rsidRDefault="009C255F">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εσείς που θα ψηφίσετε σήμερα την ένταξη των Σκοπίων στο ΝΑΤΟ, εσείς που βάλατε τη νόμιμη υπογραφή όλων των Ελλήνων κάτω από τη Συμφωνία της Λίμνης και το κάνατε αυτό ισχυριζόμενοι πως σώσατε την ιστορική αλήθεια</w:t>
      </w:r>
      <w:r>
        <w:rPr>
          <w:rFonts w:eastAsia="Times New Roman" w:cs="Times New Roman"/>
          <w:szCs w:val="24"/>
        </w:rPr>
        <w:t>, κάνετε λάθος. Και το λάθος το συνεχίζετε και σήμερα. Δεν κινδύνευσε ποτέ η ιστορική αλήθεια. Τους πραγματικούς κινδύνους για την ιστορική αλήθεια μάς τους έχει πει πολλά χρόνια πριν</w:t>
      </w:r>
      <w:r>
        <w:rPr>
          <w:rFonts w:eastAsia="Times New Roman" w:cs="Times New Roman"/>
          <w:szCs w:val="24"/>
        </w:rPr>
        <w:t>,</w:t>
      </w:r>
      <w:r>
        <w:rPr>
          <w:rFonts w:eastAsia="Times New Roman" w:cs="Times New Roman"/>
          <w:szCs w:val="24"/>
        </w:rPr>
        <w:t xml:space="preserve"> πρώτος ο Θουκυδίδης. Και γι’ αυτό τον αποδέχονται όλοι παγκοσμίως</w:t>
      </w:r>
      <w:r>
        <w:rPr>
          <w:rFonts w:eastAsia="Times New Roman" w:cs="Times New Roman"/>
          <w:szCs w:val="24"/>
        </w:rPr>
        <w:t>,</w:t>
      </w:r>
      <w:r>
        <w:rPr>
          <w:rFonts w:eastAsia="Times New Roman" w:cs="Times New Roman"/>
          <w:szCs w:val="24"/>
        </w:rPr>
        <w:t xml:space="preserve"> ως π</w:t>
      </w:r>
      <w:r>
        <w:rPr>
          <w:rFonts w:eastAsia="Times New Roman" w:cs="Times New Roman"/>
          <w:szCs w:val="24"/>
        </w:rPr>
        <w:t xml:space="preserve">ατέρα της επιστήμης της ιστορίας. Οι μόνοι κίνδυνοι για την ιστορική αλήθεια πηγάζουν από την υποκειμενικότητα και από την έλλειψη γνώσεων και επαγγελματισμού αυτού που την καταγράφει. Από τίποτε άλλο δεν κινδυνεύει η ιστορική αλήθεια. </w:t>
      </w:r>
    </w:p>
    <w:p w14:paraId="01A9DE4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Μην στέλνετε, λοιπό</w:t>
      </w:r>
      <w:r>
        <w:rPr>
          <w:rFonts w:eastAsia="Times New Roman" w:cs="Times New Roman"/>
          <w:szCs w:val="24"/>
        </w:rPr>
        <w:t xml:space="preserve">ν, το μήνυμα στους νέους μας πως η ιστορία βρίσκεται στο έλεος των εθνικιστών. Προσπάθησε και ο Χίτλερ, ξέρετε, να κλέψει από την αρχαία ελληνική ιστορία, από τον αρχαίο ελληνικό πολιτισμό. Και λέξεις άρπαξε και σύμβολα άρπαξε και ιδέες άρπαξε. Κινδύνευσε </w:t>
      </w:r>
      <w:r>
        <w:rPr>
          <w:rFonts w:eastAsia="Times New Roman" w:cs="Times New Roman"/>
          <w:szCs w:val="24"/>
        </w:rPr>
        <w:t>μήπως η ιστορική μας αλήθεια τότε; Ή μήπως κινδύνεψε επί τουρκοκρατίας; Γιατί δεν χαθήκαμε ως έθνος μέσα σε τετρακόσια χρόνια σκλαβιάς; Πώς γίνεται να μην χαθήκαμε στα χρόνια της τουρκοκρατίας και να φοβόμαστε πως θα χαθούμε, επειδή τη συγκεκριμένη χρονική</w:t>
      </w:r>
      <w:r>
        <w:rPr>
          <w:rFonts w:eastAsia="Times New Roman" w:cs="Times New Roman"/>
          <w:szCs w:val="24"/>
        </w:rPr>
        <w:t xml:space="preserve"> στιγμή από λάθη δικά μας δεκάδες χώρες πήραν ανιστόρητες αποφάσεις; Πώς δεν έχουν καταφέρει μέχρι σήμερα οι Τούρκοι, παρά τις αλλαγές ονομάτων, παρά τις άθλιες αρχιτεκτονικές παρεμβάσεις τους, παρά τις αλλαγές χρήσης, να κρύψουν την ελληνικότητα των εδαφώ</w:t>
      </w:r>
      <w:r>
        <w:rPr>
          <w:rFonts w:eastAsia="Times New Roman" w:cs="Times New Roman"/>
          <w:szCs w:val="24"/>
        </w:rPr>
        <w:t>ν τους; Δεν κρύβεται ο ελληνισμός. Δεν πιάνουν σκουριά τα μάρμαρα. Δεν πεθαίνουν οι ιδέες. Δεν κινδύνευσε ποτέ η ιστορική αλήθεια.</w:t>
      </w:r>
    </w:p>
    <w:p w14:paraId="01A9DE4F" w14:textId="77777777" w:rsidR="00887A51" w:rsidRDefault="009C255F">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απευθύνομαι σε </w:t>
      </w:r>
      <w:r>
        <w:rPr>
          <w:rFonts w:eastAsia="Times New Roman" w:cs="Times New Roman"/>
          <w:szCs w:val="24"/>
        </w:rPr>
        <w:t>σας,</w:t>
      </w:r>
      <w:r>
        <w:rPr>
          <w:rFonts w:eastAsia="Times New Roman" w:cs="Times New Roman"/>
          <w:szCs w:val="24"/>
        </w:rPr>
        <w:t xml:space="preserve"> που θα ψηφίσετε σήμερα και παρουσιάζετε ως επιχείρημά σας πως δήθεν</w:t>
      </w:r>
      <w:r>
        <w:rPr>
          <w:rFonts w:eastAsia="Times New Roman" w:cs="Times New Roman"/>
          <w:szCs w:val="24"/>
        </w:rPr>
        <w:t>,</w:t>
      </w:r>
      <w:r>
        <w:rPr>
          <w:rFonts w:eastAsia="Times New Roman" w:cs="Times New Roman"/>
          <w:szCs w:val="24"/>
        </w:rPr>
        <w:t xml:space="preserve"> έτσι β</w:t>
      </w:r>
      <w:r>
        <w:rPr>
          <w:rFonts w:eastAsia="Times New Roman" w:cs="Times New Roman"/>
          <w:szCs w:val="24"/>
        </w:rPr>
        <w:t xml:space="preserve">οηθάτε τη σταθεροποίηση της περιοχής. Διαφωνώ </w:t>
      </w:r>
      <w:r>
        <w:rPr>
          <w:rFonts w:eastAsia="Times New Roman" w:cs="Times New Roman"/>
          <w:szCs w:val="24"/>
        </w:rPr>
        <w:lastRenderedPageBreak/>
        <w:t>μαζί σας. Θα συμφωνήσω μαζί σας πως αυτό που λέτε συνέχεια</w:t>
      </w:r>
      <w:r>
        <w:rPr>
          <w:rFonts w:eastAsia="Times New Roman" w:cs="Times New Roman"/>
          <w:szCs w:val="24"/>
        </w:rPr>
        <w:t>,</w:t>
      </w:r>
      <w:r>
        <w:rPr>
          <w:rFonts w:eastAsia="Times New Roman" w:cs="Times New Roman"/>
          <w:szCs w:val="24"/>
        </w:rPr>
        <w:t xml:space="preserve"> πράγματι το πιστεύετε: Πως ο πατριωτισμός σας, δηλαδή, σας οδηγεί σε αυτό το συμπέρασμα. Όπως εγώ δεν θα αμφισβητήσω το ότι είστε συνεπείς στις απόψεις σας, όπως εγώ δεν θα αμφισβητήσω, λοιπόν, τον πατριωτισμό σας, έτσι κι εσείς θα πρέπει να καταλάβετε πω</w:t>
      </w:r>
      <w:r>
        <w:rPr>
          <w:rFonts w:eastAsia="Times New Roman" w:cs="Times New Roman"/>
          <w:szCs w:val="24"/>
        </w:rPr>
        <w:t>ς απλά διαφωνώ μαζί σας. Πιστεύω πως κάνετε λάθος, γιατί μέχρι τις 25 Ιανουαρίου ο μόνος που θα μπορούσε να επικαλεστεί το όνομα «Μακεδονία» για να αλλάξει τα βαλκανικά σύνορα</w:t>
      </w:r>
      <w:r>
        <w:rPr>
          <w:rFonts w:eastAsia="Times New Roman" w:cs="Times New Roman"/>
          <w:szCs w:val="24"/>
        </w:rPr>
        <w:t>,</w:t>
      </w:r>
      <w:r>
        <w:rPr>
          <w:rFonts w:eastAsia="Times New Roman" w:cs="Times New Roman"/>
          <w:szCs w:val="24"/>
        </w:rPr>
        <w:t xml:space="preserve"> ήμασταν εμείς. Εμείς, οι Έλληνες. Και μόνο εμείς. Αυτό, όμως, διασφάλιζε την ει</w:t>
      </w:r>
      <w:r>
        <w:rPr>
          <w:rFonts w:eastAsia="Times New Roman" w:cs="Times New Roman"/>
          <w:szCs w:val="24"/>
        </w:rPr>
        <w:t>ρήνη, το ότι ήμασταν εμείς, οι Έλληνες, οι μόνοι που θα μπορούσαν να παρουσιάσουν μια σοβαρή αξίωση σε εδάφη της Βαλκανικής. Αλλά ταυτόχρονα</w:t>
      </w:r>
      <w:r>
        <w:rPr>
          <w:rFonts w:eastAsia="Times New Roman" w:cs="Times New Roman"/>
          <w:szCs w:val="24"/>
        </w:rPr>
        <w:t>,</w:t>
      </w:r>
      <w:r>
        <w:rPr>
          <w:rFonts w:eastAsia="Times New Roman" w:cs="Times New Roman"/>
          <w:szCs w:val="24"/>
        </w:rPr>
        <w:t xml:space="preserve"> ήμασταν και οι μόνοι που δεν είχαμε, ούτε έχουμε, κα</w:t>
      </w:r>
      <w:r>
        <w:rPr>
          <w:rFonts w:eastAsia="Times New Roman" w:cs="Times New Roman"/>
          <w:szCs w:val="24"/>
        </w:rPr>
        <w:t>μ</w:t>
      </w:r>
      <w:r>
        <w:rPr>
          <w:rFonts w:eastAsia="Times New Roman" w:cs="Times New Roman"/>
          <w:szCs w:val="24"/>
        </w:rPr>
        <w:t xml:space="preserve">μία απολύτως διάθεση -και αυτό είναι γνωστό σε όλους, φίλους </w:t>
      </w:r>
      <w:r>
        <w:rPr>
          <w:rFonts w:eastAsia="Times New Roman" w:cs="Times New Roman"/>
          <w:szCs w:val="24"/>
        </w:rPr>
        <w:t>και εχθρούς- ότι ποτέ δεν θελήσαμε να πάρουμε τίποτα και από κανέναν.</w:t>
      </w:r>
    </w:p>
    <w:p w14:paraId="01A9DE5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Επειδή, λοιπόν, ακριβώς είμαστε οι μόνοι που</w:t>
      </w:r>
      <w:r>
        <w:rPr>
          <w:rFonts w:eastAsia="Times New Roman" w:cs="Times New Roman"/>
          <w:szCs w:val="24"/>
        </w:rPr>
        <w:t>,</w:t>
      </w:r>
      <w:r>
        <w:rPr>
          <w:rFonts w:eastAsia="Times New Roman" w:cs="Times New Roman"/>
          <w:szCs w:val="24"/>
        </w:rPr>
        <w:t xml:space="preserve"> εκτός από ικανή στρατιωτική δύναμη</w:t>
      </w:r>
      <w:r>
        <w:rPr>
          <w:rFonts w:eastAsia="Times New Roman" w:cs="Times New Roman"/>
          <w:szCs w:val="24"/>
        </w:rPr>
        <w:t>,</w:t>
      </w:r>
      <w:r>
        <w:rPr>
          <w:rFonts w:eastAsia="Times New Roman" w:cs="Times New Roman"/>
          <w:szCs w:val="24"/>
        </w:rPr>
        <w:t xml:space="preserve"> θα μπορούσαμε να βρούμε και άλλα </w:t>
      </w:r>
      <w:r>
        <w:rPr>
          <w:rFonts w:eastAsia="Times New Roman" w:cs="Times New Roman"/>
          <w:szCs w:val="24"/>
        </w:rPr>
        <w:lastRenderedPageBreak/>
        <w:t>εύκολα ερείσματα και αφορμές, επικαλούμενοι τη μακραίωνη ιστορία μας, γ</w:t>
      </w:r>
      <w:r>
        <w:rPr>
          <w:rFonts w:eastAsia="Times New Roman" w:cs="Times New Roman"/>
          <w:szCs w:val="24"/>
        </w:rPr>
        <w:t>ι’ αυτό και δεν τολμούσε και κανείς να μιλήσει για αλλαγές συνόρων, παρά μόνο οι «φίλοι» μας και οι «σύμμαχοί» μας οι Τούρκοι. Έπειτα, όμως, από την παραχώρηση της λέξης «Μακεδονία», έπειτα από την αποποίηση της λέξης «Μακεδονία», η λέξη αυτή βρίσκεται πια</w:t>
      </w:r>
      <w:r>
        <w:rPr>
          <w:rFonts w:eastAsia="Times New Roman" w:cs="Times New Roman"/>
          <w:szCs w:val="24"/>
        </w:rPr>
        <w:t xml:space="preserve"> στο έλεος και στα χέρια του οποιουδήποτε αποφασίσει να κάνει το οτιδήποτε στο όνομα της Μακεδονίας, στο όνομα του μακεδονικού έθνους, στο όνομα των απανταχού αλύτρωτων Μακεδόνων. </w:t>
      </w:r>
    </w:p>
    <w:p w14:paraId="01A9DE51" w14:textId="77777777" w:rsidR="00887A51" w:rsidRDefault="009C255F">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σε συνδυασμό με τα όσα συμβαίνουν στη Σερβία,</w:t>
      </w:r>
      <w:r>
        <w:rPr>
          <w:rFonts w:eastAsia="Times New Roman" w:cs="Times New Roman"/>
          <w:szCs w:val="24"/>
        </w:rPr>
        <w:t xml:space="preserve"> στο Κόσσοβο, στην Αλβανία, στο </w:t>
      </w:r>
      <w:proofErr w:type="spellStart"/>
      <w:r>
        <w:rPr>
          <w:rFonts w:eastAsia="Times New Roman" w:cs="Times New Roman"/>
          <w:szCs w:val="24"/>
        </w:rPr>
        <w:t>Τέτοβο</w:t>
      </w:r>
      <w:proofErr w:type="spellEnd"/>
      <w:r>
        <w:rPr>
          <w:rFonts w:eastAsia="Times New Roman" w:cs="Times New Roman"/>
          <w:szCs w:val="24"/>
        </w:rPr>
        <w:t>, στη Βοσνία, η Συνθήκη της Λίμνης και η ένταξη των Σκοπίων στο ΝΑΤΟ έκανε το εξής απλό: Επέτρεψε το κάπνισμα στην πυριτιδαποθήκη των Βαλκανίων.</w:t>
      </w:r>
    </w:p>
    <w:p w14:paraId="01A9DE5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w:t>
      </w:r>
      <w:r>
        <w:rPr>
          <w:rFonts w:eastAsia="Times New Roman" w:cs="Times New Roman"/>
          <w:szCs w:val="24"/>
        </w:rPr>
        <w:t xml:space="preserve"> Βουλευτή)</w:t>
      </w:r>
    </w:p>
    <w:p w14:paraId="01A9DE5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Τελειώνω σε ένα λεπτό, κυρία Πρόεδρε.</w:t>
      </w:r>
    </w:p>
    <w:p w14:paraId="01A9DE54" w14:textId="77777777" w:rsidR="00887A51" w:rsidRDefault="009C255F">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πριν κατέβω από το Βήμα αυτό, όπου όλες τις φορές που μου το επέτρεψε η δημοκρατία </w:t>
      </w:r>
      <w:r>
        <w:rPr>
          <w:rFonts w:eastAsia="Times New Roman" w:cs="Times New Roman"/>
          <w:szCs w:val="24"/>
        </w:rPr>
        <w:lastRenderedPageBreak/>
        <w:t xml:space="preserve">έχω υπερασπιστεί την άποψη όσων αρνούνται να δεχθούν πως ήταν δήθεν σωστή η απόφαση να δώσουμε τη λέξη  «Μακεδονία», θα ήθελα να σας παρακαλέσω όλους και όλες, τους </w:t>
      </w:r>
      <w:proofErr w:type="spellStart"/>
      <w:r>
        <w:rPr>
          <w:rFonts w:eastAsia="Times New Roman" w:cs="Times New Roman"/>
          <w:szCs w:val="24"/>
        </w:rPr>
        <w:t>εκατόν</w:t>
      </w:r>
      <w:proofErr w:type="spellEnd"/>
      <w:r>
        <w:rPr>
          <w:rFonts w:eastAsia="Times New Roman" w:cs="Times New Roman"/>
          <w:szCs w:val="24"/>
        </w:rPr>
        <w:t xml:space="preserve"> π</w:t>
      </w:r>
      <w:r>
        <w:rPr>
          <w:rFonts w:eastAsia="Times New Roman" w:cs="Times New Roman"/>
          <w:szCs w:val="24"/>
        </w:rPr>
        <w:t xml:space="preserve">ενήντα τρεις, να μου απαντήσετε σε δύο ερωτήσεις: Η λέξη «Μακεδονία» είναι ελληνική ή όχι; Οι κάτοικοι του γειτονικού κράτους είναι Έλληνες ή όχι; Είναι άλλο πράγμα να συναινούμε </w:t>
      </w:r>
      <w:proofErr w:type="spellStart"/>
      <w:r>
        <w:rPr>
          <w:rFonts w:eastAsia="Times New Roman" w:cs="Times New Roman"/>
          <w:szCs w:val="24"/>
        </w:rPr>
        <w:t>εκβιαζόμενοι</w:t>
      </w:r>
      <w:proofErr w:type="spellEnd"/>
      <w:r>
        <w:rPr>
          <w:rFonts w:eastAsia="Times New Roman" w:cs="Times New Roman"/>
          <w:szCs w:val="24"/>
        </w:rPr>
        <w:t xml:space="preserve"> σε κάτι, και τελείως άλλο πράγμα να το αποδεχόμαστε μέσα μας ως </w:t>
      </w:r>
      <w:r>
        <w:rPr>
          <w:rFonts w:eastAsia="Times New Roman" w:cs="Times New Roman"/>
          <w:szCs w:val="24"/>
        </w:rPr>
        <w:t>δίκαιο, σωστό, ως αληθινό.</w:t>
      </w:r>
    </w:p>
    <w:p w14:paraId="01A9DE5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Καταψηφίζουμε την ένταξη των Σκοπίων στο ΝΑΤΟ, γιατί η ονομασία του περιέχει μία ελληνική λέξη, ενώ οι κάτοικοί του δεν είναι Έλληνες. Η απόφασή τους να </w:t>
      </w:r>
      <w:proofErr w:type="spellStart"/>
      <w:r>
        <w:rPr>
          <w:rFonts w:eastAsia="Times New Roman" w:cs="Times New Roman"/>
          <w:szCs w:val="24"/>
        </w:rPr>
        <w:t>αυτοπροσδιοριστούν</w:t>
      </w:r>
      <w:proofErr w:type="spellEnd"/>
      <w:r>
        <w:rPr>
          <w:rFonts w:eastAsia="Times New Roman" w:cs="Times New Roman"/>
          <w:szCs w:val="24"/>
        </w:rPr>
        <w:t xml:space="preserve"> με μια ελληνική λέξη, ενώ δεν δηλώνουν Έλληνες, αποτελεί </w:t>
      </w:r>
      <w:r>
        <w:rPr>
          <w:rFonts w:eastAsia="Times New Roman" w:cs="Times New Roman"/>
          <w:szCs w:val="24"/>
        </w:rPr>
        <w:t xml:space="preserve">ατράνταχτη απόδειξη αλυτρωτισμού. Κανένα ΝΑΤΟ δεν είναι τόσο δυνατό, ώστε να εξαφανίσει τον αλυτρωτισμό που κρύβει η κλοπή και μόνο της λέξης «Μακεδονία». </w:t>
      </w:r>
    </w:p>
    <w:p w14:paraId="01A9DE5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1A9DE57" w14:textId="77777777" w:rsidR="00887A51" w:rsidRDefault="009C255F">
      <w:pPr>
        <w:spacing w:after="0" w:line="600" w:lineRule="auto"/>
        <w:ind w:firstLine="720"/>
        <w:jc w:val="center"/>
        <w:rPr>
          <w:rFonts w:eastAsia="Times New Roman" w:cs="Times New Roman"/>
          <w:szCs w:val="24"/>
        </w:rPr>
      </w:pPr>
      <w:r w:rsidRPr="00C329CC">
        <w:rPr>
          <w:rFonts w:eastAsia="Times New Roman" w:cs="Times New Roman"/>
          <w:szCs w:val="24"/>
        </w:rPr>
        <w:t>(Χειροκροτήματα από την πτ</w:t>
      </w:r>
      <w:r>
        <w:rPr>
          <w:rFonts w:eastAsia="Times New Roman" w:cs="Times New Roman"/>
          <w:szCs w:val="24"/>
        </w:rPr>
        <w:t>έρυγα της Ένωσης Κεντρώων)</w:t>
      </w:r>
    </w:p>
    <w:p w14:paraId="01A9DE58" w14:textId="77777777" w:rsidR="00887A51" w:rsidRDefault="009C255F">
      <w:pPr>
        <w:spacing w:after="0" w:line="600" w:lineRule="auto"/>
        <w:ind w:firstLine="720"/>
        <w:jc w:val="both"/>
        <w:rPr>
          <w:rFonts w:eastAsia="Times New Roman" w:cs="Times New Roman"/>
          <w:szCs w:val="24"/>
        </w:rPr>
      </w:pPr>
      <w:r w:rsidRPr="00DC4D05">
        <w:rPr>
          <w:rFonts w:eastAsia="Times New Roman" w:cs="Times New Roman"/>
          <w:b/>
          <w:szCs w:val="24"/>
        </w:rPr>
        <w:lastRenderedPageBreak/>
        <w:t>ΠΡΟΕΔΡΕΥΩΝ (Νικήτας Κακλαμάνης)</w:t>
      </w:r>
      <w:r w:rsidRPr="00DC4D05">
        <w:rPr>
          <w:rFonts w:eastAsia="Times New Roman" w:cs="Times New Roman"/>
          <w:b/>
          <w:szCs w:val="24"/>
        </w:rPr>
        <w:t>:</w:t>
      </w:r>
      <w:r>
        <w:rPr>
          <w:rFonts w:eastAsia="Times New Roman" w:cs="Times New Roman"/>
          <w:b/>
          <w:szCs w:val="24"/>
        </w:rPr>
        <w:t xml:space="preserve"> </w:t>
      </w:r>
      <w:r>
        <w:rPr>
          <w:rFonts w:eastAsia="Times New Roman" w:cs="Times New Roman"/>
          <w:szCs w:val="24"/>
        </w:rPr>
        <w:t>Ο κ. Δημήτριος Καμμένος, που θα ήταν ο επόμενος ομιλητής, παραχωρεί τη θέση του και την εναλλάσσει με τον κ. Βενιζέλο. Έτσι, καλώ τώρα στο Βήμα τον Πρόεδρο, τον κ. Βενιζέλο και θα ακολουθήσει ο κ. Καμμένος. Τελειώνουμε με τους εισηγητές και τους αγορητές</w:t>
      </w:r>
      <w:r>
        <w:rPr>
          <w:rFonts w:eastAsia="Times New Roman" w:cs="Times New Roman"/>
          <w:szCs w:val="24"/>
        </w:rPr>
        <w:t xml:space="preserve"> και μπαίνουμε μετά στον κατάλογο των ομιλητών. </w:t>
      </w:r>
    </w:p>
    <w:p w14:paraId="01A9DE5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Ορίστε, κύριε Βενιζέλο, έχετε τον λόγο.</w:t>
      </w:r>
    </w:p>
    <w:p w14:paraId="01A9DE5A" w14:textId="77777777" w:rsidR="00887A51" w:rsidRDefault="009C255F">
      <w:pPr>
        <w:spacing w:after="0" w:line="600" w:lineRule="auto"/>
        <w:ind w:firstLine="720"/>
        <w:jc w:val="both"/>
        <w:rPr>
          <w:rFonts w:eastAsia="Times New Roman" w:cs="Times New Roman"/>
          <w:szCs w:val="24"/>
        </w:rPr>
      </w:pPr>
      <w:r w:rsidRPr="00027001">
        <w:rPr>
          <w:rFonts w:eastAsia="Times New Roman" w:cs="Times New Roman"/>
          <w:b/>
          <w:szCs w:val="24"/>
        </w:rPr>
        <w:t>ΕΥΑΓΓΕΛΟΣ ΒΕΝΙΖΕΛΟΣ:</w:t>
      </w:r>
      <w:r>
        <w:rPr>
          <w:rFonts w:eastAsia="Times New Roman" w:cs="Times New Roman"/>
          <w:szCs w:val="24"/>
        </w:rPr>
        <w:t xml:space="preserve"> Ευχαριστώ πολύ, κύριε Π</w:t>
      </w:r>
      <w:r w:rsidRPr="00037652">
        <w:rPr>
          <w:rFonts w:eastAsia="Times New Roman" w:cs="Times New Roman"/>
          <w:szCs w:val="24"/>
        </w:rPr>
        <w:t>ρόεδρε</w:t>
      </w:r>
      <w:r>
        <w:rPr>
          <w:rFonts w:eastAsia="Times New Roman" w:cs="Times New Roman"/>
          <w:szCs w:val="24"/>
        </w:rPr>
        <w:t>.</w:t>
      </w:r>
    </w:p>
    <w:p w14:paraId="01A9DE5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037652">
        <w:rPr>
          <w:rFonts w:eastAsia="Times New Roman" w:cs="Times New Roman"/>
          <w:szCs w:val="24"/>
        </w:rPr>
        <w:t xml:space="preserve">πριν από λίγη ώρα </w:t>
      </w:r>
      <w:r>
        <w:rPr>
          <w:rFonts w:eastAsia="Times New Roman" w:cs="Times New Roman"/>
          <w:szCs w:val="24"/>
        </w:rPr>
        <w:t xml:space="preserve">οι Ανεξάρτητοι Έλληνες </w:t>
      </w:r>
      <w:r w:rsidRPr="00037652">
        <w:rPr>
          <w:rFonts w:eastAsia="Times New Roman" w:cs="Times New Roman"/>
          <w:szCs w:val="24"/>
        </w:rPr>
        <w:t>προέβαλαν ένσταση αντισυνταγματικότητας</w:t>
      </w:r>
      <w:r>
        <w:rPr>
          <w:rFonts w:eastAsia="Times New Roman" w:cs="Times New Roman"/>
          <w:szCs w:val="24"/>
        </w:rPr>
        <w:t>. Στην</w:t>
      </w:r>
      <w:r w:rsidRPr="00037652">
        <w:rPr>
          <w:rFonts w:eastAsia="Times New Roman" w:cs="Times New Roman"/>
          <w:szCs w:val="24"/>
        </w:rPr>
        <w:t xml:space="preserve"> πραγματικότητα</w:t>
      </w:r>
      <w:r>
        <w:rPr>
          <w:rFonts w:eastAsia="Times New Roman" w:cs="Times New Roman"/>
          <w:szCs w:val="24"/>
        </w:rPr>
        <w:t>,</w:t>
      </w:r>
      <w:r w:rsidRPr="00037652">
        <w:rPr>
          <w:rFonts w:eastAsia="Times New Roman" w:cs="Times New Roman"/>
          <w:szCs w:val="24"/>
        </w:rPr>
        <w:t xml:space="preserve"> κατ</w:t>
      </w:r>
      <w:r>
        <w:rPr>
          <w:rFonts w:eastAsia="Times New Roman" w:cs="Times New Roman"/>
          <w:szCs w:val="24"/>
        </w:rPr>
        <w:t xml:space="preserve">’ </w:t>
      </w:r>
      <w:r w:rsidRPr="00037652">
        <w:rPr>
          <w:rFonts w:eastAsia="Times New Roman" w:cs="Times New Roman"/>
          <w:szCs w:val="24"/>
        </w:rPr>
        <w:t>ακριβολογία</w:t>
      </w:r>
      <w:r>
        <w:rPr>
          <w:rFonts w:eastAsia="Times New Roman" w:cs="Times New Roman"/>
          <w:szCs w:val="24"/>
        </w:rPr>
        <w:t>,</w:t>
      </w:r>
      <w:r w:rsidRPr="00037652">
        <w:rPr>
          <w:rFonts w:eastAsia="Times New Roman" w:cs="Times New Roman"/>
          <w:szCs w:val="24"/>
        </w:rPr>
        <w:t xml:space="preserve"> προέβαλαν </w:t>
      </w:r>
      <w:r>
        <w:rPr>
          <w:rFonts w:eastAsia="Times New Roman" w:cs="Times New Roman"/>
          <w:szCs w:val="24"/>
        </w:rPr>
        <w:t>αντιρρήσεις επί</w:t>
      </w:r>
      <w:r w:rsidRPr="00037652">
        <w:rPr>
          <w:rFonts w:eastAsia="Times New Roman" w:cs="Times New Roman"/>
          <w:szCs w:val="24"/>
        </w:rPr>
        <w:t xml:space="preserve"> του </w:t>
      </w:r>
      <w:r>
        <w:rPr>
          <w:rFonts w:eastAsia="Times New Roman" w:cs="Times New Roman"/>
          <w:szCs w:val="24"/>
        </w:rPr>
        <w:t>Κα</w:t>
      </w:r>
      <w:r w:rsidRPr="00037652">
        <w:rPr>
          <w:rFonts w:eastAsia="Times New Roman" w:cs="Times New Roman"/>
          <w:szCs w:val="24"/>
        </w:rPr>
        <w:t>νονισμού για τη διαδικασία ψήφισης του νομοσχεδίου αυτού</w:t>
      </w:r>
      <w:r>
        <w:rPr>
          <w:rFonts w:eastAsia="Times New Roman" w:cs="Times New Roman"/>
          <w:szCs w:val="24"/>
        </w:rPr>
        <w:t>,</w:t>
      </w:r>
      <w:r w:rsidRPr="00037652">
        <w:rPr>
          <w:rFonts w:eastAsia="Times New Roman" w:cs="Times New Roman"/>
          <w:szCs w:val="24"/>
        </w:rPr>
        <w:t xml:space="preserve"> ζητώντας να ψηφιστεί </w:t>
      </w:r>
      <w:r>
        <w:rPr>
          <w:rFonts w:eastAsia="Times New Roman" w:cs="Times New Roman"/>
          <w:szCs w:val="24"/>
        </w:rPr>
        <w:t xml:space="preserve">κατά </w:t>
      </w:r>
      <w:r w:rsidRPr="00037652">
        <w:rPr>
          <w:rFonts w:eastAsia="Times New Roman" w:cs="Times New Roman"/>
          <w:szCs w:val="24"/>
        </w:rPr>
        <w:t xml:space="preserve">το άρθρο 28 παράγραφος 2 με αυξημένη πλειοψηφία </w:t>
      </w:r>
      <w:r>
        <w:rPr>
          <w:rFonts w:eastAsia="Times New Roman" w:cs="Times New Roman"/>
          <w:szCs w:val="24"/>
        </w:rPr>
        <w:t xml:space="preserve">3/5, </w:t>
      </w:r>
      <w:r w:rsidRPr="00037652">
        <w:rPr>
          <w:rFonts w:eastAsia="Times New Roman" w:cs="Times New Roman"/>
          <w:szCs w:val="24"/>
        </w:rPr>
        <w:t>με το επιχείρημα ότι η γει</w:t>
      </w:r>
      <w:r>
        <w:rPr>
          <w:rFonts w:eastAsia="Times New Roman" w:cs="Times New Roman"/>
          <w:szCs w:val="24"/>
        </w:rPr>
        <w:t>τονική μας χώρα εντάσσεται</w:t>
      </w:r>
      <w:r>
        <w:rPr>
          <w:rFonts w:eastAsia="Times New Roman" w:cs="Times New Roman"/>
          <w:szCs w:val="24"/>
        </w:rPr>
        <w:t xml:space="preserve"> στο Β</w:t>
      </w:r>
      <w:r w:rsidRPr="00037652">
        <w:rPr>
          <w:rFonts w:eastAsia="Times New Roman" w:cs="Times New Roman"/>
          <w:szCs w:val="24"/>
        </w:rPr>
        <w:t>ορειοατλαντικό Σύμφωνο</w:t>
      </w:r>
      <w:r>
        <w:rPr>
          <w:rFonts w:eastAsia="Times New Roman" w:cs="Times New Roman"/>
          <w:szCs w:val="24"/>
        </w:rPr>
        <w:t>,</w:t>
      </w:r>
      <w:r w:rsidRPr="00037652">
        <w:rPr>
          <w:rFonts w:eastAsia="Times New Roman" w:cs="Times New Roman"/>
          <w:szCs w:val="24"/>
        </w:rPr>
        <w:t xml:space="preserve"> στη συμμαχία</w:t>
      </w:r>
      <w:r>
        <w:rPr>
          <w:rFonts w:eastAsia="Times New Roman" w:cs="Times New Roman"/>
          <w:szCs w:val="24"/>
        </w:rPr>
        <w:t xml:space="preserve"> και ως εκ τούτου</w:t>
      </w:r>
      <w:r>
        <w:rPr>
          <w:rFonts w:eastAsia="Times New Roman" w:cs="Times New Roman"/>
          <w:szCs w:val="24"/>
        </w:rPr>
        <w:t>,</w:t>
      </w:r>
      <w:r>
        <w:rPr>
          <w:rFonts w:eastAsia="Times New Roman" w:cs="Times New Roman"/>
          <w:szCs w:val="24"/>
        </w:rPr>
        <w:t xml:space="preserve"> δεν θα μπορούμε να επικαλεστούμε</w:t>
      </w:r>
      <w:r w:rsidRPr="00037652">
        <w:rPr>
          <w:rFonts w:eastAsia="Times New Roman" w:cs="Times New Roman"/>
          <w:szCs w:val="24"/>
        </w:rPr>
        <w:t xml:space="preserve"> εναντίον της το άρθρο 5 της Συνθήκης του Β</w:t>
      </w:r>
      <w:r>
        <w:rPr>
          <w:rFonts w:eastAsia="Times New Roman" w:cs="Times New Roman"/>
          <w:szCs w:val="24"/>
        </w:rPr>
        <w:t>ορείου</w:t>
      </w:r>
      <w:r w:rsidRPr="00037652">
        <w:rPr>
          <w:rFonts w:eastAsia="Times New Roman" w:cs="Times New Roman"/>
          <w:szCs w:val="24"/>
        </w:rPr>
        <w:t xml:space="preserve"> </w:t>
      </w:r>
      <w:r>
        <w:rPr>
          <w:rFonts w:eastAsia="Times New Roman" w:cs="Times New Roman"/>
          <w:szCs w:val="24"/>
        </w:rPr>
        <w:t>Α</w:t>
      </w:r>
      <w:r w:rsidRPr="00037652">
        <w:rPr>
          <w:rFonts w:eastAsia="Times New Roman" w:cs="Times New Roman"/>
          <w:szCs w:val="24"/>
        </w:rPr>
        <w:t>τλαντικού</w:t>
      </w:r>
      <w:r>
        <w:rPr>
          <w:rFonts w:eastAsia="Times New Roman" w:cs="Times New Roman"/>
          <w:szCs w:val="24"/>
        </w:rPr>
        <w:t xml:space="preserve">, </w:t>
      </w:r>
      <w:r>
        <w:rPr>
          <w:rFonts w:eastAsia="Times New Roman" w:cs="Times New Roman"/>
          <w:szCs w:val="24"/>
        </w:rPr>
        <w:lastRenderedPageBreak/>
        <w:t>τη ρήτρα αλληλεγγύης δ</w:t>
      </w:r>
      <w:r w:rsidRPr="00037652">
        <w:rPr>
          <w:rFonts w:eastAsia="Times New Roman" w:cs="Times New Roman"/>
          <w:szCs w:val="24"/>
        </w:rPr>
        <w:t>ηλαδή</w:t>
      </w:r>
      <w:r>
        <w:rPr>
          <w:rFonts w:eastAsia="Times New Roman" w:cs="Times New Roman"/>
          <w:szCs w:val="24"/>
        </w:rPr>
        <w:t>,</w:t>
      </w:r>
      <w:r w:rsidRPr="00037652">
        <w:rPr>
          <w:rFonts w:eastAsia="Times New Roman" w:cs="Times New Roman"/>
          <w:szCs w:val="24"/>
        </w:rPr>
        <w:t xml:space="preserve"> σε περίπτωση επίθεσης των Ενόπλων Δυνάμεων </w:t>
      </w:r>
      <w:r>
        <w:rPr>
          <w:rFonts w:eastAsia="Times New Roman" w:cs="Times New Roman"/>
          <w:szCs w:val="24"/>
        </w:rPr>
        <w:t>της πρώην Γιουγκοσλαβικής Δ</w:t>
      </w:r>
      <w:r w:rsidRPr="00037652">
        <w:rPr>
          <w:rFonts w:eastAsia="Times New Roman" w:cs="Times New Roman"/>
          <w:szCs w:val="24"/>
        </w:rPr>
        <w:t>ημ</w:t>
      </w:r>
      <w:r w:rsidRPr="00037652">
        <w:rPr>
          <w:rFonts w:eastAsia="Times New Roman" w:cs="Times New Roman"/>
          <w:szCs w:val="24"/>
        </w:rPr>
        <w:t>οκρατίας της Μακεδονίας κατά της Ελλάδος</w:t>
      </w:r>
      <w:r>
        <w:rPr>
          <w:rFonts w:eastAsia="Times New Roman" w:cs="Times New Roman"/>
          <w:szCs w:val="24"/>
        </w:rPr>
        <w:t>.</w:t>
      </w:r>
    </w:p>
    <w:p w14:paraId="01A9DE5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Πέρα από το πραγματολογικό</w:t>
      </w:r>
      <w:r w:rsidRPr="00037652">
        <w:rPr>
          <w:rFonts w:eastAsia="Times New Roman" w:cs="Times New Roman"/>
          <w:szCs w:val="24"/>
        </w:rPr>
        <w:t xml:space="preserve"> μέρος</w:t>
      </w:r>
      <w:r>
        <w:rPr>
          <w:rFonts w:eastAsia="Times New Roman" w:cs="Times New Roman"/>
          <w:szCs w:val="24"/>
        </w:rPr>
        <w:t>, το οποίο είναι αστείο,</w:t>
      </w:r>
      <w:r w:rsidRPr="00037652">
        <w:rPr>
          <w:rFonts w:eastAsia="Times New Roman" w:cs="Times New Roman"/>
          <w:szCs w:val="24"/>
        </w:rPr>
        <w:t xml:space="preserve"> υπάρχει ένα τεράστιο πρόβλημα από την ερμηνευτική συνεπαγωγή</w:t>
      </w:r>
      <w:r>
        <w:rPr>
          <w:rFonts w:eastAsia="Times New Roman" w:cs="Times New Roman"/>
          <w:szCs w:val="24"/>
        </w:rPr>
        <w:t>,</w:t>
      </w:r>
      <w:r>
        <w:rPr>
          <w:rFonts w:eastAsia="Times New Roman" w:cs="Times New Roman"/>
          <w:szCs w:val="24"/>
        </w:rPr>
        <w:t xml:space="preserve"> που προκαλεί αυτή η θέση τού</w:t>
      </w:r>
      <w:r w:rsidRPr="00037652">
        <w:rPr>
          <w:rFonts w:eastAsia="Times New Roman" w:cs="Times New Roman"/>
          <w:szCs w:val="24"/>
        </w:rPr>
        <w:t xml:space="preserve"> μέχρι πρότινος Υπουργού Εθνικής Άμυνας της χώρας</w:t>
      </w:r>
      <w:r>
        <w:rPr>
          <w:rFonts w:eastAsia="Times New Roman" w:cs="Times New Roman"/>
          <w:szCs w:val="24"/>
        </w:rPr>
        <w:t>. Είναι σαν να ισχ</w:t>
      </w:r>
      <w:r>
        <w:rPr>
          <w:rFonts w:eastAsia="Times New Roman" w:cs="Times New Roman"/>
          <w:szCs w:val="24"/>
        </w:rPr>
        <w:t>υρίζεται ο μ</w:t>
      </w:r>
      <w:r w:rsidRPr="00037652">
        <w:rPr>
          <w:rFonts w:eastAsia="Times New Roman" w:cs="Times New Roman"/>
          <w:szCs w:val="24"/>
        </w:rPr>
        <w:t xml:space="preserve">έχρι πριν λίγες ημέρες διαχειριστής των θεμάτων αμυντικής πολιτικής </w:t>
      </w:r>
      <w:r>
        <w:rPr>
          <w:rFonts w:eastAsia="Times New Roman" w:cs="Times New Roman"/>
          <w:szCs w:val="24"/>
        </w:rPr>
        <w:t>α</w:t>
      </w:r>
      <w:r w:rsidRPr="00037652">
        <w:rPr>
          <w:rFonts w:eastAsia="Times New Roman" w:cs="Times New Roman"/>
          <w:szCs w:val="24"/>
        </w:rPr>
        <w:t xml:space="preserve">πό κοινού με τον Πρωθυπουργό ότι το επιχείρημα </w:t>
      </w:r>
      <w:r>
        <w:rPr>
          <w:rFonts w:eastAsia="Times New Roman" w:cs="Times New Roman"/>
          <w:szCs w:val="24"/>
        </w:rPr>
        <w:t>μας,</w:t>
      </w:r>
      <w:r w:rsidRPr="00037652">
        <w:rPr>
          <w:rFonts w:eastAsia="Times New Roman" w:cs="Times New Roman"/>
          <w:szCs w:val="24"/>
        </w:rPr>
        <w:t xml:space="preserve"> </w:t>
      </w:r>
      <w:r>
        <w:rPr>
          <w:rFonts w:eastAsia="Times New Roman" w:cs="Times New Roman"/>
          <w:szCs w:val="24"/>
        </w:rPr>
        <w:t>π</w:t>
      </w:r>
      <w:r w:rsidRPr="00037652">
        <w:rPr>
          <w:rFonts w:eastAsia="Times New Roman" w:cs="Times New Roman"/>
          <w:szCs w:val="24"/>
        </w:rPr>
        <w:t>ως σε περίπτωση τουρκικής επίθεσης κατά της Ελλάδος</w:t>
      </w:r>
      <w:r>
        <w:rPr>
          <w:rFonts w:eastAsia="Times New Roman" w:cs="Times New Roman"/>
          <w:szCs w:val="24"/>
        </w:rPr>
        <w:t>,</w:t>
      </w:r>
      <w:r w:rsidRPr="00037652">
        <w:rPr>
          <w:rFonts w:eastAsia="Times New Roman" w:cs="Times New Roman"/>
          <w:szCs w:val="24"/>
        </w:rPr>
        <w:t xml:space="preserve"> η Ελλάδα μπορεί</w:t>
      </w:r>
      <w:r>
        <w:rPr>
          <w:rFonts w:eastAsia="Times New Roman" w:cs="Times New Roman"/>
          <w:szCs w:val="24"/>
        </w:rPr>
        <w:t xml:space="preserve"> να επικαλεστεί έναντι συμμάχων</w:t>
      </w:r>
      <w:r w:rsidRPr="00037652">
        <w:rPr>
          <w:rFonts w:eastAsia="Times New Roman" w:cs="Times New Roman"/>
          <w:szCs w:val="24"/>
        </w:rPr>
        <w:t xml:space="preserve"> </w:t>
      </w:r>
      <w:r>
        <w:rPr>
          <w:rFonts w:eastAsia="Times New Roman" w:cs="Times New Roman"/>
          <w:szCs w:val="24"/>
        </w:rPr>
        <w:t>σ</w:t>
      </w:r>
      <w:r w:rsidRPr="00037652">
        <w:rPr>
          <w:rFonts w:eastAsia="Times New Roman" w:cs="Times New Roman"/>
          <w:szCs w:val="24"/>
        </w:rPr>
        <w:t>το ΝΑΤΟ</w:t>
      </w:r>
      <w:r>
        <w:rPr>
          <w:rFonts w:eastAsia="Times New Roman" w:cs="Times New Roman"/>
          <w:szCs w:val="24"/>
        </w:rPr>
        <w:t>,</w:t>
      </w:r>
      <w:r w:rsidRPr="00037652">
        <w:rPr>
          <w:rFonts w:eastAsia="Times New Roman" w:cs="Times New Roman"/>
          <w:szCs w:val="24"/>
        </w:rPr>
        <w:t xml:space="preserve"> τη ρήτρα αλλ</w:t>
      </w:r>
      <w:r w:rsidRPr="00037652">
        <w:rPr>
          <w:rFonts w:eastAsia="Times New Roman" w:cs="Times New Roman"/>
          <w:szCs w:val="24"/>
        </w:rPr>
        <w:t>ηλεγγύης του άρθρου 5 του Β</w:t>
      </w:r>
      <w:r>
        <w:rPr>
          <w:rFonts w:eastAsia="Times New Roman" w:cs="Times New Roman"/>
          <w:szCs w:val="24"/>
        </w:rPr>
        <w:t>ορείου</w:t>
      </w:r>
      <w:r w:rsidRPr="00037652">
        <w:rPr>
          <w:rFonts w:eastAsia="Times New Roman" w:cs="Times New Roman"/>
          <w:szCs w:val="24"/>
        </w:rPr>
        <w:t xml:space="preserve"> </w:t>
      </w:r>
      <w:r>
        <w:rPr>
          <w:rFonts w:eastAsia="Times New Roman" w:cs="Times New Roman"/>
          <w:szCs w:val="24"/>
        </w:rPr>
        <w:t>Α</w:t>
      </w:r>
      <w:r w:rsidRPr="00037652">
        <w:rPr>
          <w:rFonts w:eastAsia="Times New Roman" w:cs="Times New Roman"/>
          <w:szCs w:val="24"/>
        </w:rPr>
        <w:t>τλαντικού</w:t>
      </w:r>
      <w:r>
        <w:rPr>
          <w:rFonts w:eastAsia="Times New Roman" w:cs="Times New Roman"/>
          <w:szCs w:val="24"/>
        </w:rPr>
        <w:t>. Για να κάνουν οι ΑΝΕΛ και ο κ. Κ</w:t>
      </w:r>
      <w:r w:rsidRPr="00037652">
        <w:rPr>
          <w:rFonts w:eastAsia="Times New Roman" w:cs="Times New Roman"/>
          <w:szCs w:val="24"/>
        </w:rPr>
        <w:t xml:space="preserve">αμμένος το </w:t>
      </w:r>
      <w:r>
        <w:rPr>
          <w:rFonts w:eastAsia="Times New Roman" w:cs="Times New Roman"/>
          <w:szCs w:val="24"/>
        </w:rPr>
        <w:t xml:space="preserve">«κομμάτι» τους εδώ, </w:t>
      </w:r>
      <w:r w:rsidRPr="00037652">
        <w:rPr>
          <w:rFonts w:eastAsia="Times New Roman" w:cs="Times New Roman"/>
          <w:szCs w:val="24"/>
        </w:rPr>
        <w:t xml:space="preserve">προσπαθώντας να απολογηθούν γιατί κράτησαν το </w:t>
      </w:r>
      <w:r>
        <w:rPr>
          <w:rFonts w:eastAsia="Times New Roman" w:cs="Times New Roman"/>
          <w:szCs w:val="24"/>
        </w:rPr>
        <w:t xml:space="preserve">στυλό </w:t>
      </w:r>
      <w:r w:rsidRPr="00037652">
        <w:rPr>
          <w:rFonts w:eastAsia="Times New Roman" w:cs="Times New Roman"/>
          <w:szCs w:val="24"/>
        </w:rPr>
        <w:t xml:space="preserve">του </w:t>
      </w:r>
      <w:r>
        <w:rPr>
          <w:rFonts w:eastAsia="Times New Roman" w:cs="Times New Roman"/>
          <w:szCs w:val="24"/>
        </w:rPr>
        <w:t xml:space="preserve">κ. </w:t>
      </w:r>
      <w:r w:rsidRPr="00037652">
        <w:rPr>
          <w:rFonts w:eastAsia="Times New Roman" w:cs="Times New Roman"/>
          <w:szCs w:val="24"/>
        </w:rPr>
        <w:t xml:space="preserve">Τσίπρα και του </w:t>
      </w:r>
      <w:r>
        <w:rPr>
          <w:rFonts w:eastAsia="Times New Roman" w:cs="Times New Roman"/>
          <w:szCs w:val="24"/>
        </w:rPr>
        <w:t>κ.</w:t>
      </w:r>
      <w:r w:rsidRPr="00037652">
        <w:rPr>
          <w:rFonts w:eastAsia="Times New Roman" w:cs="Times New Roman"/>
          <w:szCs w:val="24"/>
        </w:rPr>
        <w:t xml:space="preserve"> Κοτζιά όταν υπεγράφη στις Πρέσπες </w:t>
      </w:r>
      <w:r>
        <w:rPr>
          <w:rFonts w:eastAsia="Times New Roman" w:cs="Times New Roman"/>
          <w:szCs w:val="24"/>
        </w:rPr>
        <w:t xml:space="preserve">η </w:t>
      </w:r>
      <w:r w:rsidRPr="00037652">
        <w:rPr>
          <w:rFonts w:eastAsia="Times New Roman" w:cs="Times New Roman"/>
          <w:szCs w:val="24"/>
        </w:rPr>
        <w:t>Συμφωνία</w:t>
      </w:r>
      <w:r>
        <w:rPr>
          <w:rFonts w:eastAsia="Times New Roman" w:cs="Times New Roman"/>
          <w:szCs w:val="24"/>
        </w:rPr>
        <w:t>,</w:t>
      </w:r>
      <w:r w:rsidRPr="00037652">
        <w:rPr>
          <w:rFonts w:eastAsia="Times New Roman" w:cs="Times New Roman"/>
          <w:szCs w:val="24"/>
        </w:rPr>
        <w:t xml:space="preserve"> έρχονται και απεμπολούν </w:t>
      </w:r>
      <w:r w:rsidRPr="00037652">
        <w:rPr>
          <w:rFonts w:eastAsia="Times New Roman" w:cs="Times New Roman"/>
          <w:szCs w:val="24"/>
        </w:rPr>
        <w:t>ένα θεμελιώδες επιχείρημα της αμυντικής πολιτικής και της πολιτικής ασφάλειας του ΝΑΤ</w:t>
      </w:r>
      <w:r>
        <w:rPr>
          <w:rFonts w:eastAsia="Times New Roman" w:cs="Times New Roman"/>
          <w:szCs w:val="24"/>
        </w:rPr>
        <w:t>Ο. Λύνουν έτσι</w:t>
      </w:r>
      <w:r w:rsidRPr="00037652">
        <w:rPr>
          <w:rFonts w:eastAsia="Times New Roman" w:cs="Times New Roman"/>
          <w:szCs w:val="24"/>
        </w:rPr>
        <w:t xml:space="preserve"> </w:t>
      </w:r>
      <w:r>
        <w:rPr>
          <w:rFonts w:eastAsia="Times New Roman" w:cs="Times New Roman"/>
          <w:szCs w:val="24"/>
        </w:rPr>
        <w:t xml:space="preserve">«ανεπιγνώστως», </w:t>
      </w:r>
      <w:r w:rsidRPr="00037652">
        <w:rPr>
          <w:rFonts w:eastAsia="Times New Roman" w:cs="Times New Roman"/>
          <w:szCs w:val="24"/>
        </w:rPr>
        <w:t>όπως λέω</w:t>
      </w:r>
      <w:r>
        <w:rPr>
          <w:rFonts w:eastAsia="Times New Roman" w:cs="Times New Roman"/>
          <w:szCs w:val="24"/>
        </w:rPr>
        <w:t>,</w:t>
      </w:r>
      <w:r w:rsidRPr="00037652">
        <w:rPr>
          <w:rFonts w:eastAsia="Times New Roman" w:cs="Times New Roman"/>
          <w:szCs w:val="24"/>
        </w:rPr>
        <w:t xml:space="preserve"> ένα πρόβλημα ερμηνείας της </w:t>
      </w:r>
      <w:r w:rsidRPr="00037652">
        <w:rPr>
          <w:rFonts w:eastAsia="Times New Roman" w:cs="Times New Roman"/>
          <w:szCs w:val="24"/>
        </w:rPr>
        <w:lastRenderedPageBreak/>
        <w:t>Συνθήκης του Β</w:t>
      </w:r>
      <w:r>
        <w:rPr>
          <w:rFonts w:eastAsia="Times New Roman" w:cs="Times New Roman"/>
          <w:szCs w:val="24"/>
        </w:rPr>
        <w:t>ορείου</w:t>
      </w:r>
      <w:r w:rsidRPr="00037652">
        <w:rPr>
          <w:rFonts w:eastAsia="Times New Roman" w:cs="Times New Roman"/>
          <w:szCs w:val="24"/>
        </w:rPr>
        <w:t xml:space="preserve"> </w:t>
      </w:r>
      <w:r>
        <w:rPr>
          <w:rFonts w:eastAsia="Times New Roman" w:cs="Times New Roman"/>
          <w:szCs w:val="24"/>
        </w:rPr>
        <w:t>Α</w:t>
      </w:r>
      <w:r w:rsidRPr="00037652">
        <w:rPr>
          <w:rFonts w:eastAsia="Times New Roman" w:cs="Times New Roman"/>
          <w:szCs w:val="24"/>
        </w:rPr>
        <w:t>τλαντικού</w:t>
      </w:r>
      <w:r>
        <w:rPr>
          <w:rFonts w:eastAsia="Times New Roman" w:cs="Times New Roman"/>
          <w:szCs w:val="24"/>
        </w:rPr>
        <w:t>,</w:t>
      </w:r>
      <w:r w:rsidRPr="00037652">
        <w:rPr>
          <w:rFonts w:eastAsia="Times New Roman" w:cs="Times New Roman"/>
          <w:szCs w:val="24"/>
        </w:rPr>
        <w:t xml:space="preserve"> που παραπέμπει στον Καταστατικό Χάρτη του </w:t>
      </w:r>
      <w:r>
        <w:rPr>
          <w:rFonts w:eastAsia="Times New Roman" w:cs="Times New Roman"/>
          <w:szCs w:val="24"/>
        </w:rPr>
        <w:t>Ο</w:t>
      </w:r>
      <w:r w:rsidRPr="00037652">
        <w:rPr>
          <w:rFonts w:eastAsia="Times New Roman" w:cs="Times New Roman"/>
          <w:szCs w:val="24"/>
        </w:rPr>
        <w:t>ργανισμού Ηνωμένων Εθνών</w:t>
      </w:r>
      <w:r>
        <w:rPr>
          <w:rFonts w:eastAsia="Times New Roman" w:cs="Times New Roman"/>
          <w:szCs w:val="24"/>
        </w:rPr>
        <w:t>,</w:t>
      </w:r>
      <w:r w:rsidRPr="00037652">
        <w:rPr>
          <w:rFonts w:eastAsia="Times New Roman" w:cs="Times New Roman"/>
          <w:szCs w:val="24"/>
        </w:rPr>
        <w:t xml:space="preserve"> σ</w:t>
      </w:r>
      <w:r w:rsidRPr="00037652">
        <w:rPr>
          <w:rFonts w:eastAsia="Times New Roman" w:cs="Times New Roman"/>
          <w:szCs w:val="24"/>
        </w:rPr>
        <w:t>τ</w:t>
      </w:r>
      <w:r>
        <w:rPr>
          <w:rFonts w:eastAsia="Times New Roman" w:cs="Times New Roman"/>
          <w:szCs w:val="24"/>
        </w:rPr>
        <w:t>ις αρμοδιότητες του Συμβουλίου Α</w:t>
      </w:r>
      <w:r w:rsidRPr="00037652">
        <w:rPr>
          <w:rFonts w:eastAsia="Times New Roman" w:cs="Times New Roman"/>
          <w:szCs w:val="24"/>
        </w:rPr>
        <w:t xml:space="preserve">σφαλείας και στο δικαίωμα αυτοάμυνας που έχει κάθε </w:t>
      </w:r>
      <w:r>
        <w:rPr>
          <w:rFonts w:eastAsia="Times New Roman" w:cs="Times New Roman"/>
          <w:szCs w:val="24"/>
        </w:rPr>
        <w:t>χώρα.</w:t>
      </w:r>
    </w:p>
    <w:p w14:paraId="01A9DE5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037652">
        <w:rPr>
          <w:rFonts w:eastAsia="Times New Roman" w:cs="Times New Roman"/>
          <w:szCs w:val="24"/>
        </w:rPr>
        <w:t xml:space="preserve">έτοια επιπολαιότητα και </w:t>
      </w:r>
      <w:r>
        <w:rPr>
          <w:rFonts w:eastAsia="Times New Roman" w:cs="Times New Roman"/>
          <w:szCs w:val="24"/>
        </w:rPr>
        <w:t xml:space="preserve">τέτοια έλλειψη </w:t>
      </w:r>
      <w:r w:rsidRPr="00037652">
        <w:rPr>
          <w:rFonts w:eastAsia="Times New Roman" w:cs="Times New Roman"/>
          <w:szCs w:val="24"/>
        </w:rPr>
        <w:t>ιστορικής συνείδησης</w:t>
      </w:r>
      <w:r>
        <w:rPr>
          <w:rFonts w:eastAsia="Times New Roman" w:cs="Times New Roman"/>
          <w:szCs w:val="24"/>
        </w:rPr>
        <w:t>,</w:t>
      </w:r>
      <w:r w:rsidRPr="00037652">
        <w:rPr>
          <w:rFonts w:eastAsia="Times New Roman" w:cs="Times New Roman"/>
          <w:szCs w:val="24"/>
        </w:rPr>
        <w:t xml:space="preserve"> αλλά και στοιχειώδους διορατικότητας για το πώς μπορεί να χρησιμοποιηθούν επιχειρήματα</w:t>
      </w:r>
      <w:r>
        <w:rPr>
          <w:rFonts w:eastAsia="Times New Roman" w:cs="Times New Roman"/>
          <w:szCs w:val="24"/>
        </w:rPr>
        <w:t>,</w:t>
      </w:r>
      <w:r w:rsidRPr="00037652">
        <w:rPr>
          <w:rFonts w:eastAsia="Times New Roman" w:cs="Times New Roman"/>
          <w:szCs w:val="24"/>
        </w:rPr>
        <w:t xml:space="preserve"> τ</w:t>
      </w:r>
      <w:r>
        <w:rPr>
          <w:rFonts w:eastAsia="Times New Roman" w:cs="Times New Roman"/>
          <w:szCs w:val="24"/>
        </w:rPr>
        <w:t xml:space="preserve">α οποία </w:t>
      </w:r>
      <w:r>
        <w:rPr>
          <w:rFonts w:eastAsia="Times New Roman" w:cs="Times New Roman"/>
          <w:szCs w:val="24"/>
        </w:rPr>
        <w:t>αναπτύσσονται μέσα στο Κ</w:t>
      </w:r>
      <w:r w:rsidRPr="00037652">
        <w:rPr>
          <w:rFonts w:eastAsia="Times New Roman" w:cs="Times New Roman"/>
          <w:szCs w:val="24"/>
        </w:rPr>
        <w:t>οινοβούλιο</w:t>
      </w:r>
      <w:r>
        <w:rPr>
          <w:rFonts w:eastAsia="Times New Roman" w:cs="Times New Roman"/>
          <w:szCs w:val="24"/>
        </w:rPr>
        <w:t>.</w:t>
      </w:r>
      <w:r w:rsidRPr="00037652">
        <w:rPr>
          <w:rFonts w:eastAsia="Times New Roman" w:cs="Times New Roman"/>
          <w:szCs w:val="24"/>
        </w:rPr>
        <w:t xml:space="preserve"> Ευτυχώ</w:t>
      </w:r>
      <w:r>
        <w:rPr>
          <w:rFonts w:eastAsia="Times New Roman" w:cs="Times New Roman"/>
          <w:szCs w:val="24"/>
        </w:rPr>
        <w:t>ς, η συντριπτική πλειοψηφία των Κ</w:t>
      </w:r>
      <w:r w:rsidRPr="00037652">
        <w:rPr>
          <w:rFonts w:eastAsia="Times New Roman" w:cs="Times New Roman"/>
          <w:szCs w:val="24"/>
        </w:rPr>
        <w:t>οινοβουλευτικών Δυνάμεων της χώρας απέρριψε</w:t>
      </w:r>
      <w:r>
        <w:rPr>
          <w:rFonts w:eastAsia="Times New Roman" w:cs="Times New Roman"/>
          <w:szCs w:val="24"/>
        </w:rPr>
        <w:t>,</w:t>
      </w:r>
      <w:r w:rsidRPr="00037652">
        <w:rPr>
          <w:rFonts w:eastAsia="Times New Roman" w:cs="Times New Roman"/>
          <w:szCs w:val="24"/>
        </w:rPr>
        <w:t xml:space="preserve"> χωρίς περαιτέρω συζήτηση</w:t>
      </w:r>
      <w:r>
        <w:rPr>
          <w:rFonts w:eastAsia="Times New Roman" w:cs="Times New Roman"/>
          <w:szCs w:val="24"/>
        </w:rPr>
        <w:t>,</w:t>
      </w:r>
      <w:r w:rsidRPr="00037652">
        <w:rPr>
          <w:rFonts w:eastAsia="Times New Roman" w:cs="Times New Roman"/>
          <w:szCs w:val="24"/>
        </w:rPr>
        <w:t xml:space="preserve"> αυτό το επιχείρημα</w:t>
      </w:r>
      <w:r>
        <w:rPr>
          <w:rFonts w:eastAsia="Times New Roman" w:cs="Times New Roman"/>
          <w:szCs w:val="24"/>
        </w:rPr>
        <w:t>,</w:t>
      </w:r>
      <w:r w:rsidRPr="00037652">
        <w:rPr>
          <w:rFonts w:eastAsia="Times New Roman" w:cs="Times New Roman"/>
          <w:szCs w:val="24"/>
        </w:rPr>
        <w:t xml:space="preserve"> το τόσο βλαπτικό για </w:t>
      </w:r>
      <w:r>
        <w:rPr>
          <w:rFonts w:eastAsia="Times New Roman" w:cs="Times New Roman"/>
          <w:szCs w:val="24"/>
        </w:rPr>
        <w:t>τα εθνικά συμφέροντα.</w:t>
      </w:r>
    </w:p>
    <w:p w14:paraId="01A9DE5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έρχομαι τ</w:t>
      </w:r>
      <w:r w:rsidRPr="00037652">
        <w:rPr>
          <w:rFonts w:eastAsia="Times New Roman" w:cs="Times New Roman"/>
          <w:szCs w:val="24"/>
        </w:rPr>
        <w:t>ώρα στο κύριο μέρος της παρέμβασης</w:t>
      </w:r>
      <w:r>
        <w:rPr>
          <w:rFonts w:eastAsia="Times New Roman" w:cs="Times New Roman"/>
          <w:szCs w:val="24"/>
        </w:rPr>
        <w:t>,</w:t>
      </w:r>
      <w:r w:rsidRPr="00037652">
        <w:rPr>
          <w:rFonts w:eastAsia="Times New Roman" w:cs="Times New Roman"/>
          <w:szCs w:val="24"/>
        </w:rPr>
        <w:t xml:space="preserve"> που θέλω να κάνω σήμερα</w:t>
      </w:r>
      <w:r>
        <w:rPr>
          <w:rFonts w:eastAsia="Times New Roman" w:cs="Times New Roman"/>
          <w:szCs w:val="24"/>
        </w:rPr>
        <w:t>. Δ</w:t>
      </w:r>
      <w:r w:rsidRPr="00037652">
        <w:rPr>
          <w:rFonts w:eastAsia="Times New Roman" w:cs="Times New Roman"/>
          <w:szCs w:val="24"/>
        </w:rPr>
        <w:t>ε</w:t>
      </w:r>
      <w:r>
        <w:rPr>
          <w:rFonts w:eastAsia="Times New Roman" w:cs="Times New Roman"/>
          <w:szCs w:val="24"/>
        </w:rPr>
        <w:t>ν θα ασχοληθώ με τα τετελεσμένα. Η Βουλή των Ελλήνων</w:t>
      </w:r>
      <w:r>
        <w:rPr>
          <w:rFonts w:eastAsia="Times New Roman" w:cs="Times New Roman"/>
          <w:szCs w:val="24"/>
        </w:rPr>
        <w:t>,</w:t>
      </w:r>
      <w:r>
        <w:rPr>
          <w:rFonts w:eastAsia="Times New Roman" w:cs="Times New Roman"/>
          <w:szCs w:val="24"/>
        </w:rPr>
        <w:t xml:space="preserve"> με την </w:t>
      </w:r>
      <w:r w:rsidRPr="00037652">
        <w:rPr>
          <w:rFonts w:eastAsia="Times New Roman" w:cs="Times New Roman"/>
          <w:szCs w:val="24"/>
        </w:rPr>
        <w:t>πλειοψηφία πο</w:t>
      </w:r>
      <w:r>
        <w:rPr>
          <w:rFonts w:eastAsia="Times New Roman" w:cs="Times New Roman"/>
          <w:szCs w:val="24"/>
        </w:rPr>
        <w:t>υ συγκροτήθηκε πριν λίγες μέρες</w:t>
      </w:r>
      <w:r>
        <w:rPr>
          <w:rFonts w:eastAsia="Times New Roman" w:cs="Times New Roman"/>
          <w:szCs w:val="24"/>
        </w:rPr>
        <w:t xml:space="preserve"> -</w:t>
      </w:r>
      <w:r>
        <w:rPr>
          <w:rFonts w:eastAsia="Times New Roman" w:cs="Times New Roman"/>
          <w:szCs w:val="24"/>
        </w:rPr>
        <w:t>όπως συγκροτήθηκε</w:t>
      </w:r>
      <w:r>
        <w:rPr>
          <w:rFonts w:eastAsia="Times New Roman" w:cs="Times New Roman"/>
          <w:szCs w:val="24"/>
        </w:rPr>
        <w:t>-</w:t>
      </w:r>
      <w:r>
        <w:rPr>
          <w:rFonts w:eastAsia="Times New Roman" w:cs="Times New Roman"/>
          <w:szCs w:val="24"/>
        </w:rPr>
        <w:t xml:space="preserve"> κύρωσε τη</w:t>
      </w:r>
      <w:r w:rsidRPr="00037652">
        <w:rPr>
          <w:rFonts w:eastAsia="Times New Roman" w:cs="Times New Roman"/>
          <w:szCs w:val="24"/>
        </w:rPr>
        <w:t xml:space="preserve"> Συμφωνία των Πρεσπών</w:t>
      </w:r>
      <w:r>
        <w:rPr>
          <w:rFonts w:eastAsia="Times New Roman" w:cs="Times New Roman"/>
          <w:szCs w:val="24"/>
        </w:rPr>
        <w:t>. Ψ</w:t>
      </w:r>
      <w:r w:rsidRPr="00037652">
        <w:rPr>
          <w:rFonts w:eastAsia="Times New Roman" w:cs="Times New Roman"/>
          <w:szCs w:val="24"/>
        </w:rPr>
        <w:t xml:space="preserve">ήφισε τον </w:t>
      </w:r>
      <w:r>
        <w:rPr>
          <w:rFonts w:eastAsia="Times New Roman" w:cs="Times New Roman"/>
          <w:szCs w:val="24"/>
        </w:rPr>
        <w:t>κυρωτικό</w:t>
      </w:r>
      <w:r w:rsidRPr="00037652">
        <w:rPr>
          <w:rFonts w:eastAsia="Times New Roman" w:cs="Times New Roman"/>
          <w:szCs w:val="24"/>
        </w:rPr>
        <w:t xml:space="preserve"> νόμο και παρέχει την άδεια στον Πρόεδρο της Δημοκ</w:t>
      </w:r>
      <w:r w:rsidRPr="00037652">
        <w:rPr>
          <w:rFonts w:eastAsia="Times New Roman" w:cs="Times New Roman"/>
          <w:szCs w:val="24"/>
        </w:rPr>
        <w:t>ρατίας να επικυρώσει</w:t>
      </w:r>
      <w:r>
        <w:rPr>
          <w:rFonts w:eastAsia="Times New Roman" w:cs="Times New Roman"/>
          <w:szCs w:val="24"/>
        </w:rPr>
        <w:t>,</w:t>
      </w:r>
      <w:r>
        <w:rPr>
          <w:rFonts w:eastAsia="Times New Roman" w:cs="Times New Roman"/>
          <w:szCs w:val="24"/>
        </w:rPr>
        <w:t xml:space="preserve"> κατά</w:t>
      </w:r>
      <w:r w:rsidRPr="00037652">
        <w:rPr>
          <w:rFonts w:eastAsia="Times New Roman" w:cs="Times New Roman"/>
          <w:szCs w:val="24"/>
        </w:rPr>
        <w:t xml:space="preserve"> το Διεθνές </w:t>
      </w:r>
      <w:proofErr w:type="spellStart"/>
      <w:r w:rsidRPr="00037652">
        <w:rPr>
          <w:rFonts w:eastAsia="Times New Roman" w:cs="Times New Roman"/>
          <w:szCs w:val="24"/>
        </w:rPr>
        <w:t>Δίκαιο</w:t>
      </w:r>
      <w:r>
        <w:rPr>
          <w:rFonts w:eastAsia="Times New Roman" w:cs="Times New Roman"/>
          <w:szCs w:val="24"/>
        </w:rPr>
        <w:t>,σ</w:t>
      </w:r>
      <w:proofErr w:type="spellEnd"/>
      <w:r w:rsidRPr="00037652">
        <w:rPr>
          <w:rFonts w:eastAsia="Times New Roman" w:cs="Times New Roman"/>
          <w:szCs w:val="24"/>
        </w:rPr>
        <w:t xml:space="preserve"> </w:t>
      </w:r>
      <w:r>
        <w:rPr>
          <w:rFonts w:eastAsia="Times New Roman" w:cs="Times New Roman"/>
          <w:szCs w:val="24"/>
        </w:rPr>
        <w:t>τ</w:t>
      </w:r>
      <w:r w:rsidRPr="00037652">
        <w:rPr>
          <w:rFonts w:eastAsia="Times New Roman" w:cs="Times New Roman"/>
          <w:szCs w:val="24"/>
        </w:rPr>
        <w:t xml:space="preserve">η </w:t>
      </w:r>
      <w:proofErr w:type="spellStart"/>
      <w:r w:rsidRPr="00037652">
        <w:rPr>
          <w:rFonts w:eastAsia="Times New Roman" w:cs="Times New Roman"/>
          <w:szCs w:val="24"/>
        </w:rPr>
        <w:t>υμφωνία</w:t>
      </w:r>
      <w:proofErr w:type="spellEnd"/>
      <w:r w:rsidRPr="00037652">
        <w:rPr>
          <w:rFonts w:eastAsia="Times New Roman" w:cs="Times New Roman"/>
          <w:szCs w:val="24"/>
        </w:rPr>
        <w:t xml:space="preserve"> αυτή</w:t>
      </w:r>
      <w:r>
        <w:rPr>
          <w:rFonts w:eastAsia="Times New Roman" w:cs="Times New Roman"/>
          <w:szCs w:val="24"/>
        </w:rPr>
        <w:t>. Κ</w:t>
      </w:r>
      <w:r w:rsidRPr="00037652">
        <w:rPr>
          <w:rFonts w:eastAsia="Times New Roman" w:cs="Times New Roman"/>
          <w:szCs w:val="24"/>
        </w:rPr>
        <w:t>αι σήμερα</w:t>
      </w:r>
      <w:r>
        <w:rPr>
          <w:rFonts w:eastAsia="Times New Roman" w:cs="Times New Roman"/>
          <w:szCs w:val="24"/>
        </w:rPr>
        <w:t>,</w:t>
      </w:r>
      <w:r w:rsidRPr="00037652">
        <w:rPr>
          <w:rFonts w:eastAsia="Times New Roman" w:cs="Times New Roman"/>
          <w:szCs w:val="24"/>
        </w:rPr>
        <w:t xml:space="preserve"> η πλειοψηφία που υπάρχει </w:t>
      </w:r>
      <w:r>
        <w:rPr>
          <w:rFonts w:eastAsia="Times New Roman" w:cs="Times New Roman"/>
          <w:szCs w:val="24"/>
        </w:rPr>
        <w:t>-</w:t>
      </w:r>
      <w:r w:rsidRPr="00037652">
        <w:rPr>
          <w:rFonts w:eastAsia="Times New Roman" w:cs="Times New Roman"/>
          <w:szCs w:val="24"/>
        </w:rPr>
        <w:t xml:space="preserve">γιατί δόθηκαν οι περιβόητες επιστολές προσχώρησης άνευ </w:t>
      </w:r>
      <w:r w:rsidRPr="00037652">
        <w:rPr>
          <w:rFonts w:eastAsia="Times New Roman" w:cs="Times New Roman"/>
          <w:szCs w:val="24"/>
        </w:rPr>
        <w:lastRenderedPageBreak/>
        <w:t xml:space="preserve">όρων των έξι </w:t>
      </w:r>
      <w:r>
        <w:rPr>
          <w:rFonts w:eastAsia="Times New Roman" w:cs="Times New Roman"/>
          <w:szCs w:val="24"/>
        </w:rPr>
        <w:t>Β</w:t>
      </w:r>
      <w:r w:rsidRPr="00037652">
        <w:rPr>
          <w:rFonts w:eastAsia="Times New Roman" w:cs="Times New Roman"/>
          <w:szCs w:val="24"/>
        </w:rPr>
        <w:t>ουλευτών στην κοινοβουλευτική πλειοψηφία</w:t>
      </w:r>
      <w:r>
        <w:rPr>
          <w:rFonts w:eastAsia="Times New Roman" w:cs="Times New Roman"/>
          <w:szCs w:val="24"/>
        </w:rPr>
        <w:t xml:space="preserve">- θα </w:t>
      </w:r>
      <w:r w:rsidRPr="00037652">
        <w:rPr>
          <w:rFonts w:eastAsia="Times New Roman" w:cs="Times New Roman"/>
          <w:szCs w:val="24"/>
        </w:rPr>
        <w:t>κυρώσει το παρακολούθημα</w:t>
      </w:r>
      <w:r>
        <w:rPr>
          <w:rFonts w:eastAsia="Times New Roman" w:cs="Times New Roman"/>
          <w:szCs w:val="24"/>
        </w:rPr>
        <w:t>,</w:t>
      </w:r>
      <w:r w:rsidRPr="00037652">
        <w:rPr>
          <w:rFonts w:eastAsia="Times New Roman" w:cs="Times New Roman"/>
          <w:szCs w:val="24"/>
        </w:rPr>
        <w:t xml:space="preserve"> που είναι η κύ</w:t>
      </w:r>
      <w:r w:rsidRPr="00037652">
        <w:rPr>
          <w:rFonts w:eastAsia="Times New Roman" w:cs="Times New Roman"/>
          <w:szCs w:val="24"/>
        </w:rPr>
        <w:t xml:space="preserve">ρωση του </w:t>
      </w:r>
      <w:r>
        <w:rPr>
          <w:rFonts w:eastAsia="Times New Roman" w:cs="Times New Roman"/>
          <w:szCs w:val="24"/>
        </w:rPr>
        <w:t>π</w:t>
      </w:r>
      <w:r w:rsidRPr="00037652">
        <w:rPr>
          <w:rFonts w:eastAsia="Times New Roman" w:cs="Times New Roman"/>
          <w:szCs w:val="24"/>
        </w:rPr>
        <w:t>ρωτοκόλλου ένταξης της γειτονικής μας χώρας στο ΝΑΤΟ</w:t>
      </w:r>
      <w:r>
        <w:rPr>
          <w:rFonts w:eastAsia="Times New Roman" w:cs="Times New Roman"/>
          <w:szCs w:val="24"/>
        </w:rPr>
        <w:t>.</w:t>
      </w:r>
    </w:p>
    <w:p w14:paraId="01A9DE5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Τώρα μένουμε</w:t>
      </w:r>
      <w:r w:rsidRPr="00037652">
        <w:rPr>
          <w:rFonts w:eastAsia="Times New Roman" w:cs="Times New Roman"/>
          <w:szCs w:val="24"/>
        </w:rPr>
        <w:t xml:space="preserve"> κατόπιν αυτού</w:t>
      </w:r>
      <w:r>
        <w:rPr>
          <w:rFonts w:eastAsia="Times New Roman" w:cs="Times New Roman"/>
          <w:szCs w:val="24"/>
        </w:rPr>
        <w:t>,</w:t>
      </w:r>
      <w:r w:rsidRPr="00037652">
        <w:rPr>
          <w:rFonts w:eastAsia="Times New Roman" w:cs="Times New Roman"/>
          <w:szCs w:val="24"/>
        </w:rPr>
        <w:t xml:space="preserve"> με τους γείτονές μας πια</w:t>
      </w:r>
      <w:r>
        <w:rPr>
          <w:rFonts w:eastAsia="Times New Roman" w:cs="Times New Roman"/>
          <w:szCs w:val="24"/>
        </w:rPr>
        <w:t>,</w:t>
      </w:r>
      <w:r w:rsidRPr="00037652">
        <w:rPr>
          <w:rFonts w:eastAsia="Times New Roman" w:cs="Times New Roman"/>
          <w:szCs w:val="24"/>
        </w:rPr>
        <w:t xml:space="preserve"> πλήρες μέλος του ΝΑΤΟ εντός ολίγου</w:t>
      </w:r>
      <w:r>
        <w:rPr>
          <w:rFonts w:eastAsia="Times New Roman" w:cs="Times New Roman"/>
          <w:szCs w:val="24"/>
        </w:rPr>
        <w:t>,</w:t>
      </w:r>
      <w:r w:rsidRPr="00037652">
        <w:rPr>
          <w:rFonts w:eastAsia="Times New Roman" w:cs="Times New Roman"/>
          <w:szCs w:val="24"/>
        </w:rPr>
        <w:t xml:space="preserve"> μόνοι μας με τη Συμφωνία των Πρεσπών</w:t>
      </w:r>
      <w:r>
        <w:rPr>
          <w:rFonts w:eastAsia="Times New Roman" w:cs="Times New Roman"/>
          <w:szCs w:val="24"/>
        </w:rPr>
        <w:t>. Κ</w:t>
      </w:r>
      <w:r w:rsidRPr="00037652">
        <w:rPr>
          <w:rFonts w:eastAsia="Times New Roman" w:cs="Times New Roman"/>
          <w:szCs w:val="24"/>
        </w:rPr>
        <w:t xml:space="preserve">αι το μόνο </w:t>
      </w:r>
      <w:r>
        <w:rPr>
          <w:rFonts w:eastAsia="Times New Roman" w:cs="Times New Roman"/>
          <w:szCs w:val="24"/>
        </w:rPr>
        <w:t>π</w:t>
      </w:r>
      <w:r w:rsidRPr="00037652">
        <w:rPr>
          <w:rFonts w:eastAsia="Times New Roman" w:cs="Times New Roman"/>
          <w:szCs w:val="24"/>
        </w:rPr>
        <w:t>λαίσιο</w:t>
      </w:r>
      <w:r>
        <w:rPr>
          <w:rFonts w:eastAsia="Times New Roman" w:cs="Times New Roman"/>
          <w:szCs w:val="24"/>
        </w:rPr>
        <w:t>,</w:t>
      </w:r>
      <w:r w:rsidRPr="00037652">
        <w:rPr>
          <w:rFonts w:eastAsia="Times New Roman" w:cs="Times New Roman"/>
          <w:szCs w:val="24"/>
        </w:rPr>
        <w:t xml:space="preserve"> εντός του οποίου η </w:t>
      </w:r>
      <w:r>
        <w:rPr>
          <w:rFonts w:eastAsia="Times New Roman" w:cs="Times New Roman"/>
          <w:szCs w:val="24"/>
        </w:rPr>
        <w:t>σ</w:t>
      </w:r>
      <w:r w:rsidRPr="00037652">
        <w:rPr>
          <w:rFonts w:eastAsia="Times New Roman" w:cs="Times New Roman"/>
          <w:szCs w:val="24"/>
        </w:rPr>
        <w:t xml:space="preserve">υμφωνία αυτή μπορεί να </w:t>
      </w:r>
      <w:r w:rsidRPr="00037652">
        <w:rPr>
          <w:rFonts w:eastAsia="Times New Roman" w:cs="Times New Roman"/>
          <w:szCs w:val="24"/>
        </w:rPr>
        <w:t>αναπτύξει μ</w:t>
      </w:r>
      <w:r>
        <w:rPr>
          <w:rFonts w:eastAsia="Times New Roman" w:cs="Times New Roman"/>
          <w:szCs w:val="24"/>
        </w:rPr>
        <w:t>ι</w:t>
      </w:r>
      <w:r w:rsidRPr="00037652">
        <w:rPr>
          <w:rFonts w:eastAsia="Times New Roman" w:cs="Times New Roman"/>
          <w:szCs w:val="24"/>
        </w:rPr>
        <w:t>α δυναμική</w:t>
      </w:r>
      <w:r>
        <w:rPr>
          <w:rFonts w:eastAsia="Times New Roman" w:cs="Times New Roman"/>
          <w:szCs w:val="24"/>
        </w:rPr>
        <w:t>,</w:t>
      </w:r>
      <w:r w:rsidRPr="00037652">
        <w:rPr>
          <w:rFonts w:eastAsia="Times New Roman" w:cs="Times New Roman"/>
          <w:szCs w:val="24"/>
        </w:rPr>
        <w:t xml:space="preserve"> με την Ελλάδα</w:t>
      </w:r>
      <w:r>
        <w:rPr>
          <w:rFonts w:eastAsia="Times New Roman" w:cs="Times New Roman"/>
          <w:szCs w:val="24"/>
        </w:rPr>
        <w:t>,</w:t>
      </w:r>
      <w:r w:rsidRPr="00037652">
        <w:rPr>
          <w:rFonts w:eastAsia="Times New Roman" w:cs="Times New Roman"/>
          <w:szCs w:val="24"/>
        </w:rPr>
        <w:t xml:space="preserve"> να μπορεί να παίξει </w:t>
      </w:r>
      <w:r>
        <w:rPr>
          <w:rFonts w:eastAsia="Times New Roman" w:cs="Times New Roman"/>
          <w:szCs w:val="24"/>
        </w:rPr>
        <w:t>αυτοτελώς ως</w:t>
      </w:r>
      <w:r w:rsidRPr="00037652">
        <w:rPr>
          <w:rFonts w:eastAsia="Times New Roman" w:cs="Times New Roman"/>
          <w:szCs w:val="24"/>
        </w:rPr>
        <w:t xml:space="preserve"> Ελλάδα κάποιο</w:t>
      </w:r>
      <w:r>
        <w:rPr>
          <w:rFonts w:eastAsia="Times New Roman" w:cs="Times New Roman"/>
          <w:szCs w:val="24"/>
        </w:rPr>
        <w:t>ν</w:t>
      </w:r>
      <w:r w:rsidRPr="00037652">
        <w:rPr>
          <w:rFonts w:eastAsia="Times New Roman" w:cs="Times New Roman"/>
          <w:szCs w:val="24"/>
        </w:rPr>
        <w:t xml:space="preserve"> ρόλο</w:t>
      </w:r>
      <w:r>
        <w:rPr>
          <w:rFonts w:eastAsia="Times New Roman" w:cs="Times New Roman"/>
          <w:szCs w:val="24"/>
        </w:rPr>
        <w:t>,</w:t>
      </w:r>
      <w:r w:rsidRPr="00037652">
        <w:rPr>
          <w:rFonts w:eastAsia="Times New Roman" w:cs="Times New Roman"/>
          <w:szCs w:val="24"/>
        </w:rPr>
        <w:t xml:space="preserve"> είναι το πεδίο της Ευρωπαϊκής Ένωσης</w:t>
      </w:r>
      <w:r>
        <w:rPr>
          <w:rFonts w:eastAsia="Times New Roman" w:cs="Times New Roman"/>
          <w:szCs w:val="24"/>
        </w:rPr>
        <w:t xml:space="preserve">. </w:t>
      </w:r>
    </w:p>
    <w:p w14:paraId="01A9DE6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Θέλω, λοιπόν, να θυμίσω</w:t>
      </w:r>
      <w:r w:rsidRPr="00037652">
        <w:rPr>
          <w:rFonts w:eastAsia="Times New Roman" w:cs="Times New Roman"/>
          <w:szCs w:val="24"/>
        </w:rPr>
        <w:t xml:space="preserve"> στη Βουλή των Ελλήνων τις προβλέψεις της Συμφωνίας των Πρεσπών για την Ευρωπαϊκή Ένωση πλέον</w:t>
      </w:r>
      <w:r>
        <w:rPr>
          <w:rFonts w:eastAsia="Times New Roman" w:cs="Times New Roman"/>
          <w:szCs w:val="24"/>
        </w:rPr>
        <w:t xml:space="preserve">, γιατί </w:t>
      </w:r>
      <w:r>
        <w:rPr>
          <w:rFonts w:eastAsia="Times New Roman" w:cs="Times New Roman"/>
          <w:szCs w:val="24"/>
        </w:rPr>
        <w:t>αυτό έχει σημασία. Με</w:t>
      </w:r>
      <w:r w:rsidRPr="00037652">
        <w:rPr>
          <w:rFonts w:eastAsia="Times New Roman" w:cs="Times New Roman"/>
          <w:szCs w:val="24"/>
        </w:rPr>
        <w:t xml:space="preserve"> το ΝΑΤΟ τελειώνει η υπόθεση αυτή εντός ολίγων ωρών</w:t>
      </w:r>
      <w:r>
        <w:rPr>
          <w:rFonts w:eastAsia="Times New Roman" w:cs="Times New Roman"/>
          <w:szCs w:val="24"/>
        </w:rPr>
        <w:t>.</w:t>
      </w:r>
    </w:p>
    <w:p w14:paraId="01A9DE6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άρθρο 1 λοιπόν, παράγραφος 10, στοιχείο β΄</w:t>
      </w:r>
      <w:r w:rsidRPr="00037652">
        <w:rPr>
          <w:rFonts w:eastAsia="Times New Roman" w:cs="Times New Roman"/>
          <w:szCs w:val="24"/>
        </w:rPr>
        <w:t xml:space="preserve"> της Συνθήκης των Πρεσπών προβλέπεται μία μακρά πολι</w:t>
      </w:r>
      <w:r>
        <w:rPr>
          <w:rFonts w:eastAsia="Times New Roman" w:cs="Times New Roman"/>
          <w:szCs w:val="24"/>
        </w:rPr>
        <w:t>τική μεταβατική περίοδος για τη χρήση του ονόματος Β</w:t>
      </w:r>
      <w:r w:rsidRPr="00037652">
        <w:rPr>
          <w:rFonts w:eastAsia="Times New Roman" w:cs="Times New Roman"/>
          <w:szCs w:val="24"/>
        </w:rPr>
        <w:t>όρεια Μακεδονία στο εσωτερικό τη</w:t>
      </w:r>
      <w:r w:rsidRPr="00037652">
        <w:rPr>
          <w:rFonts w:eastAsia="Times New Roman" w:cs="Times New Roman"/>
          <w:szCs w:val="24"/>
        </w:rPr>
        <w:t>ς γειτονικής μας χώρας</w:t>
      </w:r>
      <w:r>
        <w:rPr>
          <w:rFonts w:eastAsia="Times New Roman" w:cs="Times New Roman"/>
          <w:szCs w:val="24"/>
        </w:rPr>
        <w:t>. Α</w:t>
      </w:r>
      <w:r w:rsidRPr="00037652">
        <w:rPr>
          <w:rFonts w:eastAsia="Times New Roman" w:cs="Times New Roman"/>
          <w:szCs w:val="24"/>
        </w:rPr>
        <w:t xml:space="preserve">υτό το περιβόητο </w:t>
      </w:r>
      <w:proofErr w:type="spellStart"/>
      <w:r>
        <w:rPr>
          <w:rFonts w:eastAsia="Times New Roman" w:cs="Times New Roman"/>
          <w:szCs w:val="24"/>
          <w:lang w:val="en-US"/>
        </w:rPr>
        <w:t>erga</w:t>
      </w:r>
      <w:proofErr w:type="spellEnd"/>
      <w:r w:rsidRPr="00B57C6C">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Β</w:t>
      </w:r>
      <w:r w:rsidRPr="00037652">
        <w:rPr>
          <w:rFonts w:eastAsia="Times New Roman" w:cs="Times New Roman"/>
          <w:szCs w:val="24"/>
        </w:rPr>
        <w:t>όρεια Μακεδονία για το εσωτερικό και το εξωτερικό</w:t>
      </w:r>
      <w:r>
        <w:rPr>
          <w:rFonts w:eastAsia="Times New Roman" w:cs="Times New Roman"/>
          <w:szCs w:val="24"/>
        </w:rPr>
        <w:t>,</w:t>
      </w:r>
      <w:r w:rsidRPr="00037652">
        <w:rPr>
          <w:rFonts w:eastAsia="Times New Roman" w:cs="Times New Roman"/>
          <w:szCs w:val="24"/>
        </w:rPr>
        <w:t xml:space="preserve"> για κάθε χρήση διμερή και πολυμερή</w:t>
      </w:r>
      <w:r>
        <w:rPr>
          <w:rFonts w:eastAsia="Times New Roman" w:cs="Times New Roman"/>
          <w:szCs w:val="24"/>
        </w:rPr>
        <w:t>, π</w:t>
      </w:r>
      <w:r w:rsidRPr="00037652">
        <w:rPr>
          <w:rFonts w:eastAsia="Times New Roman" w:cs="Times New Roman"/>
          <w:szCs w:val="24"/>
        </w:rPr>
        <w:t xml:space="preserve">ροφανώς δεν ισχύει </w:t>
      </w:r>
      <w:r w:rsidRPr="00037652">
        <w:rPr>
          <w:rFonts w:eastAsia="Times New Roman" w:cs="Times New Roman"/>
          <w:szCs w:val="24"/>
        </w:rPr>
        <w:lastRenderedPageBreak/>
        <w:t>για το εσωτερικό</w:t>
      </w:r>
      <w:r>
        <w:rPr>
          <w:rFonts w:eastAsia="Times New Roman" w:cs="Times New Roman"/>
          <w:szCs w:val="24"/>
        </w:rPr>
        <w:t>.</w:t>
      </w:r>
      <w:r w:rsidRPr="00037652">
        <w:rPr>
          <w:rFonts w:eastAsia="Times New Roman" w:cs="Times New Roman"/>
          <w:szCs w:val="24"/>
        </w:rPr>
        <w:t xml:space="preserve"> </w:t>
      </w:r>
      <w:r>
        <w:rPr>
          <w:rFonts w:eastAsia="Times New Roman" w:cs="Times New Roman"/>
          <w:szCs w:val="24"/>
        </w:rPr>
        <w:t>Διότι</w:t>
      </w:r>
      <w:r w:rsidRPr="00037652">
        <w:rPr>
          <w:rFonts w:eastAsia="Times New Roman" w:cs="Times New Roman"/>
          <w:szCs w:val="24"/>
        </w:rPr>
        <w:t xml:space="preserve"> η εφαρμογή του νέου σύνθετου ονόματος στο εσωτερικό της γειτονικής μας</w:t>
      </w:r>
      <w:r w:rsidRPr="00037652">
        <w:rPr>
          <w:rFonts w:eastAsia="Times New Roman" w:cs="Times New Roman"/>
          <w:szCs w:val="24"/>
        </w:rPr>
        <w:t xml:space="preserve"> χώρας θα γίνει σταδιακά και </w:t>
      </w:r>
      <w:r>
        <w:rPr>
          <w:rFonts w:eastAsia="Times New Roman" w:cs="Times New Roman"/>
          <w:szCs w:val="24"/>
        </w:rPr>
        <w:t>θα ξεκινά στο άνοιγμα</w:t>
      </w:r>
      <w:r w:rsidRPr="00037652">
        <w:rPr>
          <w:rFonts w:eastAsia="Times New Roman" w:cs="Times New Roman"/>
          <w:szCs w:val="24"/>
        </w:rPr>
        <w:t xml:space="preserve"> κάθε διαπραγματευτικού κεφαλαίου στην Ευρωπαϊκή Ένωση</w:t>
      </w:r>
      <w:r>
        <w:rPr>
          <w:rFonts w:eastAsia="Times New Roman" w:cs="Times New Roman"/>
          <w:szCs w:val="24"/>
        </w:rPr>
        <w:t>,</w:t>
      </w:r>
      <w:r w:rsidRPr="00037652">
        <w:rPr>
          <w:rFonts w:eastAsia="Times New Roman" w:cs="Times New Roman"/>
          <w:szCs w:val="24"/>
        </w:rPr>
        <w:t xml:space="preserve"> στο συναφές </w:t>
      </w:r>
      <w:r>
        <w:rPr>
          <w:rFonts w:eastAsia="Times New Roman" w:cs="Times New Roman"/>
          <w:szCs w:val="24"/>
        </w:rPr>
        <w:t>π</w:t>
      </w:r>
      <w:r w:rsidRPr="00037652">
        <w:rPr>
          <w:rFonts w:eastAsia="Times New Roman" w:cs="Times New Roman"/>
          <w:szCs w:val="24"/>
        </w:rPr>
        <w:t>εδίο</w:t>
      </w:r>
      <w:r>
        <w:rPr>
          <w:rFonts w:eastAsia="Times New Roman" w:cs="Times New Roman"/>
          <w:szCs w:val="24"/>
        </w:rPr>
        <w:t xml:space="preserve"> -άρα </w:t>
      </w:r>
      <w:r w:rsidRPr="00037652">
        <w:rPr>
          <w:rFonts w:eastAsia="Times New Roman" w:cs="Times New Roman"/>
          <w:szCs w:val="24"/>
        </w:rPr>
        <w:t xml:space="preserve">τα έγγραφα και το λοιπό υλικό θα προσαρμόζονται για το </w:t>
      </w:r>
      <w:r>
        <w:rPr>
          <w:rFonts w:eastAsia="Times New Roman" w:cs="Times New Roman"/>
          <w:szCs w:val="24"/>
        </w:rPr>
        <w:t>πεδίο,</w:t>
      </w:r>
      <w:r w:rsidRPr="00037652">
        <w:rPr>
          <w:rFonts w:eastAsia="Times New Roman" w:cs="Times New Roman"/>
          <w:szCs w:val="24"/>
        </w:rPr>
        <w:t xml:space="preserve"> ας πούμε</w:t>
      </w:r>
      <w:r>
        <w:rPr>
          <w:rFonts w:eastAsia="Times New Roman" w:cs="Times New Roman"/>
          <w:szCs w:val="24"/>
        </w:rPr>
        <w:t>,</w:t>
      </w:r>
      <w:r w:rsidRPr="00037652">
        <w:rPr>
          <w:rFonts w:eastAsia="Times New Roman" w:cs="Times New Roman"/>
          <w:szCs w:val="24"/>
        </w:rPr>
        <w:t xml:space="preserve"> της αλιευτικής πολιτικής</w:t>
      </w:r>
      <w:r>
        <w:rPr>
          <w:rFonts w:eastAsia="Times New Roman" w:cs="Times New Roman"/>
          <w:szCs w:val="24"/>
        </w:rPr>
        <w:t>,</w:t>
      </w:r>
      <w:r w:rsidRPr="00037652">
        <w:rPr>
          <w:rFonts w:eastAsia="Times New Roman" w:cs="Times New Roman"/>
          <w:szCs w:val="24"/>
        </w:rPr>
        <w:t xml:space="preserve"> γιατί αλιευτική πολιτική στην</w:t>
      </w:r>
      <w:r w:rsidRPr="00037652">
        <w:rPr>
          <w:rFonts w:eastAsia="Times New Roman" w:cs="Times New Roman"/>
          <w:szCs w:val="24"/>
        </w:rPr>
        <w:t xml:space="preserve"> πραγματικότητα δεν έχει</w:t>
      </w:r>
      <w:r w:rsidRPr="007F738F">
        <w:rPr>
          <w:rFonts w:eastAsia="Times New Roman" w:cs="Times New Roman"/>
          <w:szCs w:val="24"/>
        </w:rPr>
        <w:t>,</w:t>
      </w:r>
      <w:r w:rsidRPr="00037652">
        <w:rPr>
          <w:rFonts w:eastAsia="Times New Roman" w:cs="Times New Roman"/>
          <w:szCs w:val="24"/>
        </w:rPr>
        <w:t xml:space="preserve"> λόγω έλλειψης θάλασσας</w:t>
      </w:r>
      <w:r>
        <w:rPr>
          <w:rFonts w:eastAsia="Times New Roman" w:cs="Times New Roman"/>
          <w:szCs w:val="24"/>
        </w:rPr>
        <w:t xml:space="preserve"> και περίκλειστου χ</w:t>
      </w:r>
      <w:r w:rsidRPr="00037652">
        <w:rPr>
          <w:rFonts w:eastAsia="Times New Roman" w:cs="Times New Roman"/>
          <w:szCs w:val="24"/>
        </w:rPr>
        <w:t>αρακτήρα</w:t>
      </w:r>
      <w:r w:rsidRPr="007F738F">
        <w:rPr>
          <w:rFonts w:eastAsia="Times New Roman" w:cs="Times New Roman"/>
          <w:szCs w:val="24"/>
        </w:rPr>
        <w:t>,</w:t>
      </w:r>
      <w:r w:rsidRPr="00037652">
        <w:rPr>
          <w:rFonts w:eastAsia="Times New Roman" w:cs="Times New Roman"/>
          <w:szCs w:val="24"/>
        </w:rPr>
        <w:t xml:space="preserve"> η γειτονική μας χώρα</w:t>
      </w:r>
      <w:r>
        <w:rPr>
          <w:rFonts w:eastAsia="Times New Roman" w:cs="Times New Roman"/>
          <w:szCs w:val="24"/>
        </w:rPr>
        <w:t>-</w:t>
      </w:r>
      <w:r w:rsidRPr="00037652">
        <w:rPr>
          <w:rFonts w:eastAsia="Times New Roman" w:cs="Times New Roman"/>
          <w:szCs w:val="24"/>
        </w:rPr>
        <w:t xml:space="preserve"> και θα ολοκληρωθεί εντός πέντε ετών από την έναρξη των διαπραγματεύσεων στο κεφάλαιο αυτό και για το πεδίο του κεφαλαίου αυτού</w:t>
      </w:r>
      <w:r>
        <w:rPr>
          <w:rFonts w:eastAsia="Times New Roman" w:cs="Times New Roman"/>
          <w:szCs w:val="24"/>
        </w:rPr>
        <w:t>. Αυτά</w:t>
      </w:r>
      <w:r>
        <w:rPr>
          <w:rFonts w:eastAsia="Times New Roman" w:cs="Times New Roman"/>
          <w:szCs w:val="24"/>
        </w:rPr>
        <w:t>,</w:t>
      </w:r>
      <w:r>
        <w:rPr>
          <w:rFonts w:eastAsia="Times New Roman" w:cs="Times New Roman"/>
          <w:szCs w:val="24"/>
        </w:rPr>
        <w:t xml:space="preserve"> γ</w:t>
      </w:r>
      <w:r w:rsidRPr="00037652">
        <w:rPr>
          <w:rFonts w:eastAsia="Times New Roman" w:cs="Times New Roman"/>
          <w:szCs w:val="24"/>
        </w:rPr>
        <w:t>ια να έχουμε μ</w:t>
      </w:r>
      <w:r>
        <w:rPr>
          <w:rFonts w:eastAsia="Times New Roman" w:cs="Times New Roman"/>
          <w:szCs w:val="24"/>
        </w:rPr>
        <w:t>ι</w:t>
      </w:r>
      <w:r w:rsidRPr="00037652">
        <w:rPr>
          <w:rFonts w:eastAsia="Times New Roman" w:cs="Times New Roman"/>
          <w:szCs w:val="24"/>
        </w:rPr>
        <w:t xml:space="preserve">α </w:t>
      </w:r>
      <w:r>
        <w:rPr>
          <w:rFonts w:eastAsia="Times New Roman" w:cs="Times New Roman"/>
          <w:szCs w:val="24"/>
        </w:rPr>
        <w:t>συνεί</w:t>
      </w:r>
      <w:r>
        <w:rPr>
          <w:rFonts w:eastAsia="Times New Roman" w:cs="Times New Roman"/>
          <w:szCs w:val="24"/>
        </w:rPr>
        <w:t>δηση τού</w:t>
      </w:r>
      <w:r w:rsidRPr="00037652">
        <w:rPr>
          <w:rFonts w:eastAsia="Times New Roman" w:cs="Times New Roman"/>
          <w:szCs w:val="24"/>
        </w:rPr>
        <w:t xml:space="preserve"> τι ισχύει</w:t>
      </w:r>
      <w:r>
        <w:rPr>
          <w:rFonts w:eastAsia="Times New Roman" w:cs="Times New Roman"/>
          <w:szCs w:val="24"/>
        </w:rPr>
        <w:t>, τ</w:t>
      </w:r>
      <w:r w:rsidRPr="00037652">
        <w:rPr>
          <w:rFonts w:eastAsia="Times New Roman" w:cs="Times New Roman"/>
          <w:szCs w:val="24"/>
        </w:rPr>
        <w:t xml:space="preserve">ι έχει ψηφιστεί και τι έχουμε στα χέρια </w:t>
      </w:r>
      <w:r>
        <w:rPr>
          <w:rFonts w:eastAsia="Times New Roman" w:cs="Times New Roman"/>
          <w:szCs w:val="24"/>
        </w:rPr>
        <w:t xml:space="preserve">μας, </w:t>
      </w:r>
      <w:r w:rsidRPr="00037652">
        <w:rPr>
          <w:rFonts w:eastAsia="Times New Roman" w:cs="Times New Roman"/>
          <w:szCs w:val="24"/>
        </w:rPr>
        <w:t>μετά την ένταξη στο ΝΑΤΟ</w:t>
      </w:r>
      <w:r>
        <w:rPr>
          <w:rFonts w:eastAsia="Times New Roman" w:cs="Times New Roman"/>
          <w:szCs w:val="24"/>
        </w:rPr>
        <w:t xml:space="preserve">. </w:t>
      </w:r>
    </w:p>
    <w:p w14:paraId="01A9DE6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037652">
        <w:rPr>
          <w:rFonts w:eastAsia="Times New Roman" w:cs="Times New Roman"/>
          <w:szCs w:val="24"/>
        </w:rPr>
        <w:t>ο</w:t>
      </w:r>
      <w:r>
        <w:rPr>
          <w:rFonts w:eastAsia="Times New Roman" w:cs="Times New Roman"/>
          <w:szCs w:val="24"/>
        </w:rPr>
        <w:t xml:space="preserve"> δε κρισιμότερο,</w:t>
      </w:r>
      <w:r w:rsidRPr="00037652">
        <w:rPr>
          <w:rFonts w:eastAsia="Times New Roman" w:cs="Times New Roman"/>
          <w:szCs w:val="24"/>
        </w:rPr>
        <w:t xml:space="preserve"> που αφορά </w:t>
      </w:r>
      <w:r>
        <w:rPr>
          <w:rFonts w:eastAsia="Times New Roman" w:cs="Times New Roman"/>
          <w:szCs w:val="24"/>
        </w:rPr>
        <w:t>ευθέως την</w:t>
      </w:r>
      <w:r w:rsidRPr="00037652">
        <w:rPr>
          <w:rFonts w:eastAsia="Times New Roman" w:cs="Times New Roman"/>
          <w:szCs w:val="24"/>
        </w:rPr>
        <w:t xml:space="preserve"> Ευρωπαϊκή Ένωση</w:t>
      </w:r>
      <w:r>
        <w:rPr>
          <w:rFonts w:eastAsia="Times New Roman" w:cs="Times New Roman"/>
          <w:szCs w:val="24"/>
        </w:rPr>
        <w:t>, για να ξέρουμε όλοι πω</w:t>
      </w:r>
      <w:r w:rsidRPr="00037652">
        <w:rPr>
          <w:rFonts w:eastAsia="Times New Roman" w:cs="Times New Roman"/>
          <w:szCs w:val="24"/>
        </w:rPr>
        <w:t xml:space="preserve">ς πρέπει να μιλάμε με ακρίβεια </w:t>
      </w:r>
      <w:r>
        <w:rPr>
          <w:rFonts w:eastAsia="Times New Roman" w:cs="Times New Roman"/>
          <w:szCs w:val="24"/>
        </w:rPr>
        <w:t>-</w:t>
      </w:r>
      <w:r w:rsidRPr="00037652">
        <w:rPr>
          <w:rFonts w:eastAsia="Times New Roman" w:cs="Times New Roman"/>
          <w:szCs w:val="24"/>
        </w:rPr>
        <w:t>θα μου το συγχωρέσετε αυτό</w:t>
      </w:r>
      <w:r>
        <w:rPr>
          <w:rFonts w:eastAsia="Times New Roman" w:cs="Times New Roman"/>
          <w:szCs w:val="24"/>
        </w:rPr>
        <w:t>,</w:t>
      </w:r>
      <w:r w:rsidRPr="00037652">
        <w:rPr>
          <w:rFonts w:eastAsia="Times New Roman" w:cs="Times New Roman"/>
          <w:szCs w:val="24"/>
        </w:rPr>
        <w:t xml:space="preserve"> λόγω της εμπ</w:t>
      </w:r>
      <w:r>
        <w:rPr>
          <w:rFonts w:eastAsia="Times New Roman" w:cs="Times New Roman"/>
          <w:szCs w:val="24"/>
        </w:rPr>
        <w:t xml:space="preserve">ειρίας μου στο Υπουργείο Αμύνης και </w:t>
      </w:r>
      <w:r w:rsidRPr="00037652">
        <w:rPr>
          <w:rFonts w:eastAsia="Times New Roman" w:cs="Times New Roman"/>
          <w:szCs w:val="24"/>
        </w:rPr>
        <w:t xml:space="preserve">στο Υπουργείο Εξωτερικών και στην εκπροσώπηση της </w:t>
      </w:r>
      <w:r>
        <w:rPr>
          <w:rFonts w:eastAsia="Times New Roman" w:cs="Times New Roman"/>
          <w:szCs w:val="24"/>
        </w:rPr>
        <w:t>Κ</w:t>
      </w:r>
      <w:r w:rsidRPr="00037652">
        <w:rPr>
          <w:rFonts w:eastAsia="Times New Roman" w:cs="Times New Roman"/>
          <w:szCs w:val="24"/>
        </w:rPr>
        <w:t>υβέρνησης στις αρχές της δεκαετίας του 1990</w:t>
      </w:r>
      <w:r>
        <w:rPr>
          <w:rFonts w:eastAsia="Times New Roman" w:cs="Times New Roman"/>
          <w:szCs w:val="24"/>
        </w:rPr>
        <w:t>- είναι ότι τ</w:t>
      </w:r>
      <w:r w:rsidRPr="00037652">
        <w:rPr>
          <w:rFonts w:eastAsia="Times New Roman" w:cs="Times New Roman"/>
          <w:szCs w:val="24"/>
        </w:rPr>
        <w:t>ο άρθρο 2 παράγραφο</w:t>
      </w:r>
      <w:r>
        <w:rPr>
          <w:rFonts w:eastAsia="Times New Roman" w:cs="Times New Roman"/>
          <w:szCs w:val="24"/>
        </w:rPr>
        <w:t>ς</w:t>
      </w:r>
      <w:r w:rsidRPr="00037652">
        <w:rPr>
          <w:rFonts w:eastAsia="Times New Roman" w:cs="Times New Roman"/>
          <w:szCs w:val="24"/>
        </w:rPr>
        <w:t xml:space="preserve"> 1 </w:t>
      </w:r>
      <w:r>
        <w:rPr>
          <w:rFonts w:eastAsia="Times New Roman" w:cs="Times New Roman"/>
          <w:szCs w:val="24"/>
        </w:rPr>
        <w:t>π</w:t>
      </w:r>
      <w:r w:rsidRPr="00037652">
        <w:rPr>
          <w:rFonts w:eastAsia="Times New Roman" w:cs="Times New Roman"/>
          <w:szCs w:val="24"/>
        </w:rPr>
        <w:t>ροβλέπει ότι το πρώτο μέρος</w:t>
      </w:r>
      <w:r>
        <w:rPr>
          <w:rFonts w:eastAsia="Times New Roman" w:cs="Times New Roman"/>
          <w:szCs w:val="24"/>
        </w:rPr>
        <w:t>,</w:t>
      </w:r>
      <w:r w:rsidRPr="00037652">
        <w:rPr>
          <w:rFonts w:eastAsia="Times New Roman" w:cs="Times New Roman"/>
          <w:szCs w:val="24"/>
        </w:rPr>
        <w:t xml:space="preserve"> η Ελλάδα δηλαδή</w:t>
      </w:r>
      <w:r>
        <w:rPr>
          <w:rFonts w:eastAsia="Times New Roman" w:cs="Times New Roman"/>
          <w:szCs w:val="24"/>
        </w:rPr>
        <w:t>,</w:t>
      </w:r>
      <w:r w:rsidRPr="00037652">
        <w:rPr>
          <w:rFonts w:eastAsia="Times New Roman" w:cs="Times New Roman"/>
          <w:szCs w:val="24"/>
        </w:rPr>
        <w:t xml:space="preserve"> συμφωνεί να μην αντιταχθεί </w:t>
      </w:r>
      <w:r w:rsidRPr="00037652">
        <w:rPr>
          <w:rFonts w:eastAsia="Times New Roman" w:cs="Times New Roman"/>
          <w:szCs w:val="24"/>
        </w:rPr>
        <w:lastRenderedPageBreak/>
        <w:t>στην υποψηφιότητ</w:t>
      </w:r>
      <w:r w:rsidRPr="00037652">
        <w:rPr>
          <w:rFonts w:eastAsia="Times New Roman" w:cs="Times New Roman"/>
          <w:szCs w:val="24"/>
        </w:rPr>
        <w:t xml:space="preserve">α ή στην ένταξη του </w:t>
      </w:r>
      <w:r>
        <w:rPr>
          <w:rFonts w:eastAsia="Times New Roman" w:cs="Times New Roman"/>
          <w:szCs w:val="24"/>
        </w:rPr>
        <w:t>δευτέρου</w:t>
      </w:r>
      <w:r w:rsidRPr="00037652">
        <w:rPr>
          <w:rFonts w:eastAsia="Times New Roman" w:cs="Times New Roman"/>
          <w:szCs w:val="24"/>
        </w:rPr>
        <w:t xml:space="preserve"> μέρους</w:t>
      </w:r>
      <w:r>
        <w:rPr>
          <w:rFonts w:eastAsia="Times New Roman" w:cs="Times New Roman"/>
          <w:szCs w:val="24"/>
        </w:rPr>
        <w:t>,</w:t>
      </w:r>
      <w:r w:rsidRPr="00037652">
        <w:rPr>
          <w:rFonts w:eastAsia="Times New Roman" w:cs="Times New Roman"/>
          <w:szCs w:val="24"/>
        </w:rPr>
        <w:t xml:space="preserve"> υπό το όνομα και τις </w:t>
      </w:r>
      <w:r>
        <w:rPr>
          <w:rFonts w:eastAsia="Times New Roman" w:cs="Times New Roman"/>
          <w:szCs w:val="24"/>
        </w:rPr>
        <w:t>ορολογίες</w:t>
      </w:r>
      <w:r w:rsidRPr="00037652">
        <w:rPr>
          <w:rFonts w:eastAsia="Times New Roman" w:cs="Times New Roman"/>
          <w:szCs w:val="24"/>
        </w:rPr>
        <w:t xml:space="preserve"> του άρθρου 1 παράγραφος 3</w:t>
      </w:r>
      <w:r>
        <w:rPr>
          <w:rFonts w:eastAsia="Times New Roman" w:cs="Times New Roman"/>
          <w:szCs w:val="24"/>
        </w:rPr>
        <w:t>,</w:t>
      </w:r>
      <w:r w:rsidRPr="00037652">
        <w:rPr>
          <w:rFonts w:eastAsia="Times New Roman" w:cs="Times New Roman"/>
          <w:szCs w:val="24"/>
        </w:rPr>
        <w:t xml:space="preserve"> δηλαδή </w:t>
      </w:r>
      <w:r>
        <w:rPr>
          <w:rFonts w:eastAsia="Times New Roman" w:cs="Times New Roman"/>
          <w:szCs w:val="24"/>
        </w:rPr>
        <w:t>Β</w:t>
      </w:r>
      <w:r w:rsidRPr="00037652">
        <w:rPr>
          <w:rFonts w:eastAsia="Times New Roman" w:cs="Times New Roman"/>
          <w:szCs w:val="24"/>
        </w:rPr>
        <w:t>όρεια Μακεδονία</w:t>
      </w:r>
      <w:r>
        <w:rPr>
          <w:rFonts w:eastAsia="Times New Roman" w:cs="Times New Roman"/>
          <w:szCs w:val="24"/>
        </w:rPr>
        <w:t>,</w:t>
      </w:r>
      <w:r w:rsidRPr="00037652">
        <w:rPr>
          <w:rFonts w:eastAsia="Times New Roman" w:cs="Times New Roman"/>
          <w:szCs w:val="24"/>
        </w:rPr>
        <w:t xml:space="preserve"> σε διεθνείς πολυμερείς και περιφερειακούς οργανισμούς και θεσμούς</w:t>
      </w:r>
      <w:r>
        <w:rPr>
          <w:rFonts w:eastAsia="Times New Roman" w:cs="Times New Roman"/>
          <w:szCs w:val="24"/>
        </w:rPr>
        <w:t>,</w:t>
      </w:r>
      <w:r w:rsidRPr="00037652">
        <w:rPr>
          <w:rFonts w:eastAsia="Times New Roman" w:cs="Times New Roman"/>
          <w:szCs w:val="24"/>
        </w:rPr>
        <w:t xml:space="preserve"> </w:t>
      </w:r>
      <w:r>
        <w:rPr>
          <w:rFonts w:eastAsia="Times New Roman" w:cs="Times New Roman"/>
          <w:szCs w:val="24"/>
        </w:rPr>
        <w:t>όπου</w:t>
      </w:r>
      <w:r w:rsidRPr="00037652">
        <w:rPr>
          <w:rFonts w:eastAsia="Times New Roman" w:cs="Times New Roman"/>
          <w:szCs w:val="24"/>
        </w:rPr>
        <w:t xml:space="preserve"> το πρώτο μέρος είναι μέλος</w:t>
      </w:r>
      <w:r>
        <w:rPr>
          <w:rFonts w:eastAsia="Times New Roman" w:cs="Times New Roman"/>
          <w:szCs w:val="24"/>
        </w:rPr>
        <w:t>. Και για να μην</w:t>
      </w:r>
      <w:r w:rsidRPr="00037652">
        <w:rPr>
          <w:rFonts w:eastAsia="Times New Roman" w:cs="Times New Roman"/>
          <w:szCs w:val="24"/>
        </w:rPr>
        <w:t xml:space="preserve"> υπάρ</w:t>
      </w:r>
      <w:r>
        <w:rPr>
          <w:rFonts w:eastAsia="Times New Roman" w:cs="Times New Roman"/>
          <w:szCs w:val="24"/>
        </w:rPr>
        <w:t>χει αμφιβολία</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 xml:space="preserve">ην παράγραφο 4β </w:t>
      </w:r>
      <w:r>
        <w:rPr>
          <w:rFonts w:eastAsia="Times New Roman"/>
          <w:szCs w:val="24"/>
        </w:rPr>
        <w:t>Ι</w:t>
      </w:r>
      <w:r w:rsidRPr="00037652">
        <w:rPr>
          <w:rFonts w:eastAsia="Times New Roman" w:cs="Times New Roman"/>
          <w:szCs w:val="24"/>
        </w:rPr>
        <w:t xml:space="preserve"> του ίδιου άρθρου 2 προβλέπεται ότι το πρώτο μέρος</w:t>
      </w:r>
      <w:r>
        <w:rPr>
          <w:rFonts w:eastAsia="Times New Roman" w:cs="Times New Roman"/>
          <w:szCs w:val="24"/>
        </w:rPr>
        <w:t>, δ</w:t>
      </w:r>
      <w:r w:rsidRPr="00037652">
        <w:rPr>
          <w:rFonts w:eastAsia="Times New Roman" w:cs="Times New Roman"/>
          <w:szCs w:val="24"/>
        </w:rPr>
        <w:t>ηλαδή εμείς</w:t>
      </w:r>
      <w:r>
        <w:rPr>
          <w:rFonts w:eastAsia="Times New Roman" w:cs="Times New Roman"/>
          <w:szCs w:val="24"/>
        </w:rPr>
        <w:t>,</w:t>
      </w:r>
      <w:r w:rsidRPr="00037652">
        <w:rPr>
          <w:rFonts w:eastAsia="Times New Roman" w:cs="Times New Roman"/>
          <w:szCs w:val="24"/>
        </w:rPr>
        <w:t xml:space="preserve"> θα γνωστοποιήσει στον </w:t>
      </w:r>
      <w:r>
        <w:rPr>
          <w:rFonts w:eastAsia="Times New Roman" w:cs="Times New Roman"/>
          <w:szCs w:val="24"/>
        </w:rPr>
        <w:t>Π</w:t>
      </w:r>
      <w:r w:rsidRPr="00037652">
        <w:rPr>
          <w:rFonts w:eastAsia="Times New Roman" w:cs="Times New Roman"/>
          <w:szCs w:val="24"/>
        </w:rPr>
        <w:t>ρόεδρο του Συμβουλίου της Ευρωπαϊκής Ένωσης ότι υποστηρίζει την έναρξη των ε</w:t>
      </w:r>
      <w:r>
        <w:rPr>
          <w:rFonts w:eastAsia="Times New Roman" w:cs="Times New Roman"/>
          <w:szCs w:val="24"/>
        </w:rPr>
        <w:t>νταξιακών διαπραγματεύσεων του δ</w:t>
      </w:r>
      <w:r w:rsidRPr="00037652">
        <w:rPr>
          <w:rFonts w:eastAsia="Times New Roman" w:cs="Times New Roman"/>
          <w:szCs w:val="24"/>
        </w:rPr>
        <w:t>εύτερου μέρους</w:t>
      </w:r>
      <w:r>
        <w:rPr>
          <w:rFonts w:eastAsia="Times New Roman" w:cs="Times New Roman"/>
          <w:szCs w:val="24"/>
        </w:rPr>
        <w:t>,</w:t>
      </w:r>
      <w:r w:rsidRPr="00037652">
        <w:rPr>
          <w:rFonts w:eastAsia="Times New Roman" w:cs="Times New Roman"/>
          <w:szCs w:val="24"/>
        </w:rPr>
        <w:t xml:space="preserve"> υπό το όνομα και τις ορολο</w:t>
      </w:r>
      <w:r w:rsidRPr="00037652">
        <w:rPr>
          <w:rFonts w:eastAsia="Times New Roman" w:cs="Times New Roman"/>
          <w:szCs w:val="24"/>
        </w:rPr>
        <w:t xml:space="preserve">γίες του άρθρου 1 της παρούσας </w:t>
      </w:r>
      <w:r>
        <w:rPr>
          <w:rFonts w:eastAsia="Times New Roman" w:cs="Times New Roman"/>
          <w:szCs w:val="24"/>
        </w:rPr>
        <w:t>σ</w:t>
      </w:r>
      <w:r w:rsidRPr="00037652">
        <w:rPr>
          <w:rFonts w:eastAsia="Times New Roman" w:cs="Times New Roman"/>
          <w:szCs w:val="24"/>
        </w:rPr>
        <w:t>υμφωνίας</w:t>
      </w:r>
      <w:r>
        <w:rPr>
          <w:rFonts w:eastAsia="Times New Roman" w:cs="Times New Roman"/>
          <w:szCs w:val="24"/>
        </w:rPr>
        <w:t xml:space="preserve">. </w:t>
      </w:r>
    </w:p>
    <w:p w14:paraId="01A9DE6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Αυτό </w:t>
      </w:r>
      <w:r w:rsidRPr="00037652">
        <w:rPr>
          <w:rFonts w:eastAsia="Times New Roman" w:cs="Times New Roman"/>
          <w:szCs w:val="24"/>
        </w:rPr>
        <w:t>σημαίνει ότι η Ελλάδα δεν μπορεί να αντιτάσσεται στην πρόοδο των ενταξιακών διαπραγματεύσεων και στο άνοιγμα κεφαλαίων</w:t>
      </w:r>
      <w:r>
        <w:rPr>
          <w:rFonts w:eastAsia="Times New Roman" w:cs="Times New Roman"/>
          <w:szCs w:val="24"/>
        </w:rPr>
        <w:t>,</w:t>
      </w:r>
      <w:r w:rsidRPr="00037652">
        <w:rPr>
          <w:rFonts w:eastAsia="Times New Roman" w:cs="Times New Roman"/>
          <w:szCs w:val="24"/>
        </w:rPr>
        <w:t xml:space="preserve"> διότι αυτό θα παρεμποδίζει την </w:t>
      </w:r>
      <w:r>
        <w:rPr>
          <w:rFonts w:eastAsia="Times New Roman" w:cs="Times New Roman"/>
          <w:szCs w:val="24"/>
        </w:rPr>
        <w:t>εφαρμογή του σύνθετου ονόματος Β</w:t>
      </w:r>
      <w:r w:rsidRPr="00037652">
        <w:rPr>
          <w:rFonts w:eastAsia="Times New Roman" w:cs="Times New Roman"/>
          <w:szCs w:val="24"/>
        </w:rPr>
        <w:t>όρεια Μακεδονία στο εσωτε</w:t>
      </w:r>
      <w:r w:rsidRPr="00037652">
        <w:rPr>
          <w:rFonts w:eastAsia="Times New Roman" w:cs="Times New Roman"/>
          <w:szCs w:val="24"/>
        </w:rPr>
        <w:t>ρικό της γειτονικής χώρας</w:t>
      </w:r>
      <w:r>
        <w:rPr>
          <w:rFonts w:eastAsia="Times New Roman" w:cs="Times New Roman"/>
          <w:szCs w:val="24"/>
        </w:rPr>
        <w:t>. Άρα, η δική μας αντίρρηση θ</w:t>
      </w:r>
      <w:r w:rsidRPr="00037652">
        <w:rPr>
          <w:rFonts w:eastAsia="Times New Roman" w:cs="Times New Roman"/>
          <w:szCs w:val="24"/>
        </w:rPr>
        <w:t>α προκαλεί καθυστέρηση στην εφαρμογή του σύνθετου ονόματος</w:t>
      </w:r>
      <w:r>
        <w:rPr>
          <w:rFonts w:eastAsia="Times New Roman" w:cs="Times New Roman"/>
          <w:szCs w:val="24"/>
        </w:rPr>
        <w:t>. Κ</w:t>
      </w:r>
      <w:r w:rsidRPr="00037652">
        <w:rPr>
          <w:rFonts w:eastAsia="Times New Roman" w:cs="Times New Roman"/>
          <w:szCs w:val="24"/>
        </w:rPr>
        <w:t>αι δεύτερον</w:t>
      </w:r>
      <w:r>
        <w:rPr>
          <w:rFonts w:eastAsia="Times New Roman" w:cs="Times New Roman"/>
          <w:szCs w:val="24"/>
        </w:rPr>
        <w:t>,</w:t>
      </w:r>
      <w:r w:rsidRPr="00037652">
        <w:rPr>
          <w:rFonts w:eastAsia="Times New Roman" w:cs="Times New Roman"/>
          <w:szCs w:val="24"/>
        </w:rPr>
        <w:t xml:space="preserve"> ότι</w:t>
      </w:r>
      <w:r>
        <w:rPr>
          <w:rFonts w:eastAsia="Times New Roman" w:cs="Times New Roman"/>
          <w:szCs w:val="24"/>
        </w:rPr>
        <w:t>,</w:t>
      </w:r>
      <w:r w:rsidRPr="00037652">
        <w:rPr>
          <w:rFonts w:eastAsia="Times New Roman" w:cs="Times New Roman"/>
          <w:szCs w:val="24"/>
        </w:rPr>
        <w:t xml:space="preserve"> αν προκύπτουν προβλήματα μη εναρμόνισης των γειτόνων μας με το ευρωπαϊκό κεκτημένο</w:t>
      </w:r>
      <w:r>
        <w:rPr>
          <w:rFonts w:eastAsia="Times New Roman" w:cs="Times New Roman"/>
          <w:szCs w:val="24"/>
        </w:rPr>
        <w:t>,</w:t>
      </w:r>
      <w:r w:rsidRPr="00037652">
        <w:rPr>
          <w:rFonts w:eastAsia="Times New Roman" w:cs="Times New Roman"/>
          <w:szCs w:val="24"/>
        </w:rPr>
        <w:t xml:space="preserve"> οι αντιρρήσεις της Ελλάδος ανά κεφάλαιο</w:t>
      </w:r>
      <w:r w:rsidRPr="00037652">
        <w:rPr>
          <w:rFonts w:eastAsia="Times New Roman" w:cs="Times New Roman"/>
          <w:szCs w:val="24"/>
        </w:rPr>
        <w:t xml:space="preserve"> δεν μπορούν να αφορούν το όνομα και τις ορολογίες</w:t>
      </w:r>
      <w:r>
        <w:rPr>
          <w:rFonts w:eastAsia="Times New Roman" w:cs="Times New Roman"/>
          <w:szCs w:val="24"/>
        </w:rPr>
        <w:t>,</w:t>
      </w:r>
      <w:r w:rsidRPr="00037652">
        <w:rPr>
          <w:rFonts w:eastAsia="Times New Roman" w:cs="Times New Roman"/>
          <w:szCs w:val="24"/>
        </w:rPr>
        <w:t xml:space="preserve"> </w:t>
      </w:r>
      <w:r w:rsidRPr="00037652">
        <w:rPr>
          <w:rFonts w:eastAsia="Times New Roman" w:cs="Times New Roman"/>
          <w:szCs w:val="24"/>
        </w:rPr>
        <w:lastRenderedPageBreak/>
        <w:t>αλλά μπορούν να αφορούν τα ουσιαστικά ζητήματα από μία ευρωπαϊκή οπτική γωνία</w:t>
      </w:r>
      <w:r>
        <w:rPr>
          <w:rFonts w:eastAsia="Times New Roman" w:cs="Times New Roman"/>
          <w:szCs w:val="24"/>
        </w:rPr>
        <w:t>,</w:t>
      </w:r>
      <w:r w:rsidRPr="00037652">
        <w:rPr>
          <w:rFonts w:eastAsia="Times New Roman" w:cs="Times New Roman"/>
          <w:szCs w:val="24"/>
        </w:rPr>
        <w:t xml:space="preserve"> όπως μπορεί να κάνει και κάθε άλλη χώρα-μέλος</w:t>
      </w:r>
      <w:r>
        <w:rPr>
          <w:rFonts w:eastAsia="Times New Roman" w:cs="Times New Roman"/>
          <w:szCs w:val="24"/>
        </w:rPr>
        <w:t>. Γ</w:t>
      </w:r>
      <w:r w:rsidRPr="00037652">
        <w:rPr>
          <w:rFonts w:eastAsia="Times New Roman" w:cs="Times New Roman"/>
          <w:szCs w:val="24"/>
        </w:rPr>
        <w:t xml:space="preserve">ιατί </w:t>
      </w:r>
      <w:r>
        <w:rPr>
          <w:rFonts w:eastAsia="Times New Roman" w:cs="Times New Roman"/>
          <w:szCs w:val="24"/>
        </w:rPr>
        <w:t>β</w:t>
      </w:r>
      <w:r w:rsidRPr="00037652">
        <w:rPr>
          <w:rFonts w:eastAsia="Times New Roman" w:cs="Times New Roman"/>
          <w:szCs w:val="24"/>
        </w:rPr>
        <w:t>εβαίως</w:t>
      </w:r>
      <w:r>
        <w:rPr>
          <w:rFonts w:eastAsia="Times New Roman" w:cs="Times New Roman"/>
          <w:szCs w:val="24"/>
        </w:rPr>
        <w:t>,</w:t>
      </w:r>
      <w:r w:rsidRPr="00037652">
        <w:rPr>
          <w:rFonts w:eastAsia="Times New Roman" w:cs="Times New Roman"/>
          <w:szCs w:val="24"/>
        </w:rPr>
        <w:t xml:space="preserve"> αυτή η διερεύνηση</w:t>
      </w:r>
      <w:r>
        <w:rPr>
          <w:rFonts w:eastAsia="Times New Roman" w:cs="Times New Roman"/>
          <w:szCs w:val="24"/>
        </w:rPr>
        <w:t>,</w:t>
      </w:r>
      <w:r w:rsidRPr="00037652">
        <w:rPr>
          <w:rFonts w:eastAsia="Times New Roman" w:cs="Times New Roman"/>
          <w:szCs w:val="24"/>
        </w:rPr>
        <w:t xml:space="preserve"> που γίνεται</w:t>
      </w:r>
      <w:r>
        <w:rPr>
          <w:rFonts w:eastAsia="Times New Roman" w:cs="Times New Roman"/>
          <w:szCs w:val="24"/>
        </w:rPr>
        <w:t>,</w:t>
      </w:r>
      <w:r w:rsidRPr="00037652">
        <w:rPr>
          <w:rFonts w:eastAsia="Times New Roman" w:cs="Times New Roman"/>
          <w:szCs w:val="24"/>
        </w:rPr>
        <w:t xml:space="preserve"> αυτή η σάρωση για να δούμε αν η χώρα αυτή εναρμονίζεται με το κοινοτικό κεκτημένο</w:t>
      </w:r>
      <w:r>
        <w:rPr>
          <w:rFonts w:eastAsia="Times New Roman" w:cs="Times New Roman"/>
          <w:szCs w:val="24"/>
        </w:rPr>
        <w:t>,</w:t>
      </w:r>
      <w:r w:rsidRPr="00037652">
        <w:rPr>
          <w:rFonts w:eastAsia="Times New Roman" w:cs="Times New Roman"/>
          <w:szCs w:val="24"/>
        </w:rPr>
        <w:t xml:space="preserve"> αφορά τα συμφέ</w:t>
      </w:r>
      <w:r>
        <w:rPr>
          <w:rFonts w:eastAsia="Times New Roman" w:cs="Times New Roman"/>
          <w:szCs w:val="24"/>
        </w:rPr>
        <w:t>ροντα της Ένωσης και των κρατών-</w:t>
      </w:r>
      <w:r w:rsidRPr="00037652">
        <w:rPr>
          <w:rFonts w:eastAsia="Times New Roman" w:cs="Times New Roman"/>
          <w:szCs w:val="24"/>
        </w:rPr>
        <w:t>μελών</w:t>
      </w:r>
      <w:r>
        <w:rPr>
          <w:rFonts w:eastAsia="Times New Roman" w:cs="Times New Roman"/>
          <w:szCs w:val="24"/>
        </w:rPr>
        <w:t>,</w:t>
      </w:r>
      <w:r>
        <w:rPr>
          <w:rFonts w:eastAsia="Times New Roman" w:cs="Times New Roman"/>
          <w:szCs w:val="24"/>
        </w:rPr>
        <w:t xml:space="preserve"> ως μελών της Ευρωπαϊκής Ένωσης.</w:t>
      </w:r>
    </w:p>
    <w:p w14:paraId="01A9DE6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w:t>
      </w:r>
      <w:r w:rsidRPr="00037652">
        <w:rPr>
          <w:rFonts w:eastAsia="Times New Roman" w:cs="Times New Roman"/>
          <w:szCs w:val="24"/>
        </w:rPr>
        <w:t>αυτό</w:t>
      </w:r>
      <w:r>
        <w:rPr>
          <w:rFonts w:eastAsia="Times New Roman" w:cs="Times New Roman"/>
          <w:szCs w:val="24"/>
        </w:rPr>
        <w:t xml:space="preserve"> είναι</w:t>
      </w:r>
      <w:r w:rsidRPr="00037652">
        <w:rPr>
          <w:rFonts w:eastAsia="Times New Roman" w:cs="Times New Roman"/>
          <w:szCs w:val="24"/>
        </w:rPr>
        <w:t xml:space="preserve"> το πεδίο</w:t>
      </w:r>
      <w:r>
        <w:rPr>
          <w:rFonts w:eastAsia="Times New Roman" w:cs="Times New Roman"/>
          <w:szCs w:val="24"/>
        </w:rPr>
        <w:t>,</w:t>
      </w:r>
      <w:r w:rsidRPr="00037652">
        <w:rPr>
          <w:rFonts w:eastAsia="Times New Roman" w:cs="Times New Roman"/>
          <w:szCs w:val="24"/>
        </w:rPr>
        <w:t xml:space="preserve"> στο οποίο μπορούμε να κινηθούμε</w:t>
      </w:r>
      <w:r>
        <w:rPr>
          <w:rFonts w:eastAsia="Times New Roman" w:cs="Times New Roman"/>
          <w:szCs w:val="24"/>
        </w:rPr>
        <w:t>, σ</w:t>
      </w:r>
      <w:r w:rsidRPr="00037652">
        <w:rPr>
          <w:rFonts w:eastAsia="Times New Roman" w:cs="Times New Roman"/>
          <w:szCs w:val="24"/>
        </w:rPr>
        <w:t>ύμφωνα με τις προβλέψεις τη</w:t>
      </w:r>
      <w:r w:rsidRPr="00037652">
        <w:rPr>
          <w:rFonts w:eastAsia="Times New Roman" w:cs="Times New Roman"/>
          <w:szCs w:val="24"/>
        </w:rPr>
        <w:t xml:space="preserve">ς </w:t>
      </w:r>
      <w:r>
        <w:rPr>
          <w:rFonts w:eastAsia="Times New Roman" w:cs="Times New Roman"/>
          <w:szCs w:val="24"/>
        </w:rPr>
        <w:t>σ</w:t>
      </w:r>
      <w:r w:rsidRPr="00534F4C">
        <w:rPr>
          <w:rFonts w:eastAsia="Times New Roman" w:cs="Times New Roman"/>
          <w:szCs w:val="24"/>
        </w:rPr>
        <w:t>υνθήκης</w:t>
      </w:r>
      <w:r>
        <w:rPr>
          <w:rFonts w:eastAsia="Times New Roman" w:cs="Times New Roman"/>
          <w:szCs w:val="24"/>
        </w:rPr>
        <w:t>,</w:t>
      </w:r>
      <w:r w:rsidRPr="00037652">
        <w:rPr>
          <w:rFonts w:eastAsia="Times New Roman" w:cs="Times New Roman"/>
          <w:szCs w:val="24"/>
        </w:rPr>
        <w:t xml:space="preserve"> που σημαίνει ότι η πίεσ</w:t>
      </w:r>
      <w:r>
        <w:rPr>
          <w:rFonts w:eastAsia="Times New Roman" w:cs="Times New Roman"/>
          <w:szCs w:val="24"/>
        </w:rPr>
        <w:t>ή</w:t>
      </w:r>
      <w:r w:rsidRPr="00037652">
        <w:rPr>
          <w:rFonts w:eastAsia="Times New Roman" w:cs="Times New Roman"/>
          <w:szCs w:val="24"/>
        </w:rPr>
        <w:t xml:space="preserve"> μας πρέπει να είναι εστιασμένη στη συμμόρφωση</w:t>
      </w:r>
      <w:r>
        <w:rPr>
          <w:rFonts w:eastAsia="Times New Roman" w:cs="Times New Roman"/>
          <w:szCs w:val="24"/>
        </w:rPr>
        <w:t>,</w:t>
      </w:r>
      <w:r w:rsidRPr="00037652">
        <w:rPr>
          <w:rFonts w:eastAsia="Times New Roman" w:cs="Times New Roman"/>
          <w:szCs w:val="24"/>
        </w:rPr>
        <w:t xml:space="preserve"> σε θέματα που υπερβαίνουν το όνομα</w:t>
      </w:r>
      <w:r>
        <w:rPr>
          <w:rFonts w:eastAsia="Times New Roman" w:cs="Times New Roman"/>
          <w:szCs w:val="24"/>
        </w:rPr>
        <w:t>,</w:t>
      </w:r>
      <w:r w:rsidRPr="00037652">
        <w:rPr>
          <w:rFonts w:eastAsia="Times New Roman" w:cs="Times New Roman"/>
          <w:szCs w:val="24"/>
        </w:rPr>
        <w:t xml:space="preserve"> για να είμαστε απολύτως </w:t>
      </w:r>
      <w:r>
        <w:rPr>
          <w:rFonts w:eastAsia="Times New Roman" w:cs="Times New Roman"/>
          <w:szCs w:val="24"/>
        </w:rPr>
        <w:t>καλυμμένοι</w:t>
      </w:r>
      <w:r w:rsidRPr="00037652">
        <w:rPr>
          <w:rFonts w:eastAsia="Times New Roman" w:cs="Times New Roman"/>
          <w:szCs w:val="24"/>
        </w:rPr>
        <w:t xml:space="preserve"> στο θεμελιώδες επιχείρημα </w:t>
      </w:r>
      <w:r>
        <w:rPr>
          <w:rFonts w:eastAsia="Times New Roman" w:cs="Times New Roman"/>
          <w:szCs w:val="24"/>
        </w:rPr>
        <w:t>μας,</w:t>
      </w:r>
      <w:r w:rsidRPr="00037652">
        <w:rPr>
          <w:rFonts w:eastAsia="Times New Roman" w:cs="Times New Roman"/>
          <w:szCs w:val="24"/>
        </w:rPr>
        <w:t xml:space="preserve"> που είναι και δογματική θέση της χώρας στην εξωτερική πολιτική</w:t>
      </w:r>
      <w:r>
        <w:rPr>
          <w:rFonts w:eastAsia="Times New Roman" w:cs="Times New Roman"/>
          <w:szCs w:val="24"/>
        </w:rPr>
        <w:t>,</w:t>
      </w:r>
      <w:r w:rsidRPr="00037652">
        <w:rPr>
          <w:rFonts w:eastAsia="Times New Roman" w:cs="Times New Roman"/>
          <w:szCs w:val="24"/>
        </w:rPr>
        <w:t xml:space="preserve"> ότι εμ</w:t>
      </w:r>
      <w:r w:rsidRPr="00037652">
        <w:rPr>
          <w:rFonts w:eastAsia="Times New Roman" w:cs="Times New Roman"/>
          <w:szCs w:val="24"/>
        </w:rPr>
        <w:t xml:space="preserve">είς </w:t>
      </w:r>
      <w:r>
        <w:rPr>
          <w:rFonts w:eastAsia="Times New Roman" w:cs="Times New Roman"/>
          <w:szCs w:val="24"/>
        </w:rPr>
        <w:t>θέλουμε</w:t>
      </w:r>
      <w:r w:rsidRPr="00037652">
        <w:rPr>
          <w:rFonts w:eastAsia="Times New Roman" w:cs="Times New Roman"/>
          <w:szCs w:val="24"/>
        </w:rPr>
        <w:t xml:space="preserve"> τον πλήρη σεβασμό του Διεθνούς </w:t>
      </w:r>
      <w:r>
        <w:rPr>
          <w:rFonts w:eastAsia="Times New Roman" w:cs="Times New Roman"/>
          <w:szCs w:val="24"/>
        </w:rPr>
        <w:t>Δ</w:t>
      </w:r>
      <w:r w:rsidRPr="00037652">
        <w:rPr>
          <w:rFonts w:eastAsia="Times New Roman" w:cs="Times New Roman"/>
          <w:szCs w:val="24"/>
        </w:rPr>
        <w:t xml:space="preserve">ικαίου σε όλα τα κρίσιμα μέτωπα της εξωτερικής μας πολιτικής και πολιτικής ασφάλειας και </w:t>
      </w:r>
      <w:r>
        <w:rPr>
          <w:rFonts w:eastAsia="Times New Roman" w:cs="Times New Roman"/>
          <w:szCs w:val="24"/>
        </w:rPr>
        <w:t>ά</w:t>
      </w:r>
      <w:r w:rsidRPr="00037652">
        <w:rPr>
          <w:rFonts w:eastAsia="Times New Roman" w:cs="Times New Roman"/>
          <w:szCs w:val="24"/>
        </w:rPr>
        <w:t>μυνας της χώρας</w:t>
      </w:r>
      <w:r>
        <w:rPr>
          <w:rFonts w:eastAsia="Times New Roman" w:cs="Times New Roman"/>
          <w:szCs w:val="24"/>
        </w:rPr>
        <w:t xml:space="preserve">. </w:t>
      </w:r>
    </w:p>
    <w:p w14:paraId="01A9DE6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Β</w:t>
      </w:r>
      <w:r w:rsidRPr="00037652">
        <w:rPr>
          <w:rFonts w:eastAsia="Times New Roman" w:cs="Times New Roman"/>
          <w:szCs w:val="24"/>
        </w:rPr>
        <w:t>εβαίως</w:t>
      </w:r>
      <w:r>
        <w:rPr>
          <w:rFonts w:eastAsia="Times New Roman" w:cs="Times New Roman"/>
          <w:szCs w:val="24"/>
        </w:rPr>
        <w:t>,</w:t>
      </w:r>
      <w:r w:rsidRPr="00037652">
        <w:rPr>
          <w:rFonts w:eastAsia="Times New Roman" w:cs="Times New Roman"/>
          <w:szCs w:val="24"/>
        </w:rPr>
        <w:t xml:space="preserve"> η Ευρωπαϊκή Ένωση </w:t>
      </w:r>
      <w:r>
        <w:rPr>
          <w:rFonts w:eastAsia="Times New Roman" w:cs="Times New Roman"/>
          <w:szCs w:val="24"/>
        </w:rPr>
        <w:t xml:space="preserve">θέτει τα </w:t>
      </w:r>
      <w:r w:rsidRPr="00037652">
        <w:rPr>
          <w:rFonts w:eastAsia="Times New Roman" w:cs="Times New Roman"/>
          <w:szCs w:val="24"/>
        </w:rPr>
        <w:t>υποψήφια προς ένταξη κράτη</w:t>
      </w:r>
      <w:r>
        <w:rPr>
          <w:rFonts w:eastAsia="Times New Roman" w:cs="Times New Roman"/>
          <w:szCs w:val="24"/>
        </w:rPr>
        <w:t>-</w:t>
      </w:r>
      <w:r w:rsidRPr="00037652">
        <w:rPr>
          <w:rFonts w:eastAsia="Times New Roman" w:cs="Times New Roman"/>
          <w:szCs w:val="24"/>
        </w:rPr>
        <w:t>μέλη υπό τον έλεγχο των περιβόητων κριτηρ</w:t>
      </w:r>
      <w:r w:rsidRPr="00037652">
        <w:rPr>
          <w:rFonts w:eastAsia="Times New Roman" w:cs="Times New Roman"/>
          <w:szCs w:val="24"/>
        </w:rPr>
        <w:t>ίων της Κοπεγχάγης</w:t>
      </w:r>
      <w:r>
        <w:rPr>
          <w:rFonts w:eastAsia="Times New Roman" w:cs="Times New Roman"/>
          <w:szCs w:val="24"/>
        </w:rPr>
        <w:t>,</w:t>
      </w:r>
      <w:r w:rsidRPr="00037652">
        <w:rPr>
          <w:rFonts w:eastAsia="Times New Roman" w:cs="Times New Roman"/>
          <w:szCs w:val="24"/>
        </w:rPr>
        <w:t xml:space="preserve"> που είναι κριτήρια Διεθνούς </w:t>
      </w:r>
      <w:r>
        <w:rPr>
          <w:rFonts w:eastAsia="Times New Roman" w:cs="Times New Roman"/>
          <w:szCs w:val="24"/>
        </w:rPr>
        <w:t>Δι</w:t>
      </w:r>
      <w:r w:rsidRPr="00037652">
        <w:rPr>
          <w:rFonts w:eastAsia="Times New Roman" w:cs="Times New Roman"/>
          <w:szCs w:val="24"/>
        </w:rPr>
        <w:t>καίου</w:t>
      </w:r>
      <w:r>
        <w:rPr>
          <w:rFonts w:eastAsia="Times New Roman" w:cs="Times New Roman"/>
          <w:szCs w:val="24"/>
        </w:rPr>
        <w:t>,</w:t>
      </w:r>
      <w:r w:rsidRPr="00037652">
        <w:rPr>
          <w:rFonts w:eastAsia="Times New Roman" w:cs="Times New Roman"/>
          <w:szCs w:val="24"/>
        </w:rPr>
        <w:t xml:space="preserve"> που είναι </w:t>
      </w:r>
      <w:r w:rsidRPr="00037652">
        <w:rPr>
          <w:rFonts w:eastAsia="Times New Roman" w:cs="Times New Roman"/>
          <w:szCs w:val="24"/>
        </w:rPr>
        <w:lastRenderedPageBreak/>
        <w:t xml:space="preserve">κριτήρια </w:t>
      </w:r>
      <w:r>
        <w:rPr>
          <w:rFonts w:eastAsia="Times New Roman" w:cs="Times New Roman"/>
          <w:szCs w:val="24"/>
        </w:rPr>
        <w:t>διεθνούς και περιφερειακής α</w:t>
      </w:r>
      <w:r w:rsidRPr="00037652">
        <w:rPr>
          <w:rFonts w:eastAsia="Times New Roman" w:cs="Times New Roman"/>
          <w:szCs w:val="24"/>
        </w:rPr>
        <w:t>σφάλειας και σταθερότητας</w:t>
      </w:r>
      <w:r>
        <w:rPr>
          <w:rFonts w:eastAsia="Times New Roman" w:cs="Times New Roman"/>
          <w:szCs w:val="24"/>
        </w:rPr>
        <w:t xml:space="preserve"> και άρα</w:t>
      </w:r>
      <w:r>
        <w:rPr>
          <w:rFonts w:eastAsia="Times New Roman" w:cs="Times New Roman"/>
          <w:szCs w:val="24"/>
        </w:rPr>
        <w:t>,</w:t>
      </w:r>
      <w:r>
        <w:rPr>
          <w:rFonts w:eastAsia="Times New Roman" w:cs="Times New Roman"/>
          <w:szCs w:val="24"/>
        </w:rPr>
        <w:t xml:space="preserve"> το κριτήριο</w:t>
      </w:r>
      <w:r w:rsidRPr="00037652">
        <w:rPr>
          <w:rFonts w:eastAsia="Times New Roman" w:cs="Times New Roman"/>
          <w:szCs w:val="24"/>
        </w:rPr>
        <w:t xml:space="preserve"> της περιφερειακής </w:t>
      </w:r>
      <w:r>
        <w:rPr>
          <w:rFonts w:eastAsia="Times New Roman" w:cs="Times New Roman"/>
          <w:szCs w:val="24"/>
        </w:rPr>
        <w:t>α</w:t>
      </w:r>
      <w:r w:rsidRPr="00037652">
        <w:rPr>
          <w:rFonts w:eastAsia="Times New Roman" w:cs="Times New Roman"/>
          <w:szCs w:val="24"/>
        </w:rPr>
        <w:t>σφάλειας</w:t>
      </w:r>
      <w:r>
        <w:rPr>
          <w:rFonts w:eastAsia="Times New Roman" w:cs="Times New Roman"/>
          <w:szCs w:val="24"/>
        </w:rPr>
        <w:t>,</w:t>
      </w:r>
      <w:r w:rsidRPr="00037652">
        <w:rPr>
          <w:rFonts w:eastAsia="Times New Roman" w:cs="Times New Roman"/>
          <w:szCs w:val="24"/>
        </w:rPr>
        <w:t xml:space="preserve"> στο όνομα του οποίου προβάλλει αντιρρήσεις η Ελλάδα όλα αυτά τα χρόνια</w:t>
      </w:r>
      <w:r>
        <w:rPr>
          <w:rFonts w:eastAsia="Times New Roman" w:cs="Times New Roman"/>
          <w:szCs w:val="24"/>
        </w:rPr>
        <w:t xml:space="preserve">, </w:t>
      </w:r>
      <w:r>
        <w:rPr>
          <w:rFonts w:eastAsia="Times New Roman" w:cs="Times New Roman"/>
          <w:szCs w:val="24"/>
        </w:rPr>
        <w:t>είναι ενεργό. Δ</w:t>
      </w:r>
      <w:r w:rsidRPr="00037652">
        <w:rPr>
          <w:rFonts w:eastAsia="Times New Roman" w:cs="Times New Roman"/>
          <w:szCs w:val="24"/>
        </w:rPr>
        <w:t>ιότι ισχύουν για τους γείτονές μας όλα τα κριτήρια αυτά</w:t>
      </w:r>
      <w:r>
        <w:rPr>
          <w:rFonts w:eastAsia="Times New Roman" w:cs="Times New Roman"/>
          <w:szCs w:val="24"/>
        </w:rPr>
        <w:t>,</w:t>
      </w:r>
      <w:r w:rsidRPr="00037652">
        <w:rPr>
          <w:rFonts w:eastAsia="Times New Roman" w:cs="Times New Roman"/>
          <w:szCs w:val="24"/>
        </w:rPr>
        <w:t xml:space="preserve"> τα οποία ίσχυσαν και για την </w:t>
      </w:r>
      <w:r>
        <w:rPr>
          <w:rFonts w:eastAsia="Times New Roman" w:cs="Times New Roman"/>
          <w:szCs w:val="24"/>
        </w:rPr>
        <w:t xml:space="preserve">Κροατία </w:t>
      </w:r>
      <w:r w:rsidRPr="00037652">
        <w:rPr>
          <w:rFonts w:eastAsia="Times New Roman" w:cs="Times New Roman"/>
          <w:szCs w:val="24"/>
        </w:rPr>
        <w:t>και για τη Σλοβακία και για τη Σλοβενία και για όλα τα κράτη</w:t>
      </w:r>
      <w:r>
        <w:rPr>
          <w:rFonts w:eastAsia="Times New Roman" w:cs="Times New Roman"/>
          <w:szCs w:val="24"/>
        </w:rPr>
        <w:t>,</w:t>
      </w:r>
      <w:r w:rsidRPr="00037652">
        <w:rPr>
          <w:rFonts w:eastAsia="Times New Roman" w:cs="Times New Roman"/>
          <w:szCs w:val="24"/>
        </w:rPr>
        <w:t xml:space="preserve"> τα οποία έχουν ενταχθεί στην Ευρωπαϊκή Ένωση και </w:t>
      </w:r>
      <w:proofErr w:type="spellStart"/>
      <w:r w:rsidRPr="00037652">
        <w:rPr>
          <w:rFonts w:eastAsia="Times New Roman" w:cs="Times New Roman"/>
          <w:szCs w:val="24"/>
        </w:rPr>
        <w:t>ή</w:t>
      </w:r>
      <w:r>
        <w:rPr>
          <w:rFonts w:eastAsia="Times New Roman" w:cs="Times New Roman"/>
          <w:szCs w:val="24"/>
        </w:rPr>
        <w:t>τ</w:t>
      </w:r>
      <w:r w:rsidRPr="00037652">
        <w:rPr>
          <w:rFonts w:eastAsia="Times New Roman" w:cs="Times New Roman"/>
          <w:szCs w:val="24"/>
        </w:rPr>
        <w:t>ν</w:t>
      </w:r>
      <w:proofErr w:type="spellEnd"/>
      <w:r w:rsidRPr="00037652">
        <w:rPr>
          <w:rFonts w:eastAsia="Times New Roman" w:cs="Times New Roman"/>
          <w:szCs w:val="24"/>
        </w:rPr>
        <w:t xml:space="preserve"> μέλη της Γιουγκοσλαβίας</w:t>
      </w:r>
      <w:r>
        <w:rPr>
          <w:rFonts w:eastAsia="Times New Roman" w:cs="Times New Roman"/>
          <w:szCs w:val="24"/>
        </w:rPr>
        <w:t>,</w:t>
      </w:r>
      <w:r w:rsidRPr="00037652">
        <w:rPr>
          <w:rFonts w:eastAsia="Times New Roman" w:cs="Times New Roman"/>
          <w:szCs w:val="24"/>
        </w:rPr>
        <w:t xml:space="preserve"> πριν τ</w:t>
      </w:r>
      <w:r>
        <w:rPr>
          <w:rFonts w:eastAsia="Times New Roman" w:cs="Times New Roman"/>
          <w:szCs w:val="24"/>
        </w:rPr>
        <w:t>η</w:t>
      </w:r>
      <w:r>
        <w:rPr>
          <w:rFonts w:eastAsia="Times New Roman" w:cs="Times New Roman"/>
          <w:szCs w:val="24"/>
        </w:rPr>
        <w:t>ν διάλυσή</w:t>
      </w:r>
      <w:r w:rsidRPr="00037652">
        <w:rPr>
          <w:rFonts w:eastAsia="Times New Roman" w:cs="Times New Roman"/>
          <w:szCs w:val="24"/>
        </w:rPr>
        <w:t xml:space="preserve"> της κ</w:t>
      </w:r>
      <w:r>
        <w:rPr>
          <w:rFonts w:eastAsia="Times New Roman" w:cs="Times New Roman"/>
          <w:szCs w:val="24"/>
        </w:rPr>
        <w:t>αι γενικότερα στην περιοχή της Ν</w:t>
      </w:r>
      <w:r w:rsidRPr="00037652">
        <w:rPr>
          <w:rFonts w:eastAsia="Times New Roman" w:cs="Times New Roman"/>
          <w:szCs w:val="24"/>
        </w:rPr>
        <w:t>οτιοανατολικής Ευρώπης</w:t>
      </w:r>
      <w:r>
        <w:rPr>
          <w:rFonts w:eastAsia="Times New Roman" w:cs="Times New Roman"/>
          <w:szCs w:val="24"/>
        </w:rPr>
        <w:t>.</w:t>
      </w:r>
    </w:p>
    <w:p w14:paraId="01A9DE6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ίδιο δε</w:t>
      </w:r>
      <w:r>
        <w:rPr>
          <w:rFonts w:eastAsia="Times New Roman" w:cs="Times New Roman"/>
          <w:szCs w:val="24"/>
        </w:rPr>
        <w:t>,</w:t>
      </w:r>
      <w:r>
        <w:rPr>
          <w:rFonts w:eastAsia="Times New Roman" w:cs="Times New Roman"/>
          <w:szCs w:val="24"/>
        </w:rPr>
        <w:t xml:space="preserve"> πρέπει να επαναλάβω ότι ισχύει και για την ερμηνεία του άρθρου 5 του Συμφώνου του Βορείου Ατλαντικού. </w:t>
      </w:r>
    </w:p>
    <w:p w14:paraId="01A9DE6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Άρα, όσοι ψηφίζουν</w:t>
      </w:r>
      <w:r>
        <w:rPr>
          <w:rFonts w:eastAsia="Times New Roman" w:cs="Times New Roman"/>
          <w:szCs w:val="24"/>
        </w:rPr>
        <w:t>,</w:t>
      </w:r>
      <w:r>
        <w:rPr>
          <w:rFonts w:eastAsia="Times New Roman" w:cs="Times New Roman"/>
          <w:szCs w:val="24"/>
        </w:rPr>
        <w:t xml:space="preserve"> αφού έγινε η διαπραγμάτευση όπως έγινε και χρησιμο</w:t>
      </w:r>
      <w:r>
        <w:rPr>
          <w:rFonts w:eastAsia="Times New Roman" w:cs="Times New Roman"/>
          <w:szCs w:val="24"/>
        </w:rPr>
        <w:t xml:space="preserve">ποιήθηκε η </w:t>
      </w:r>
      <w:r>
        <w:rPr>
          <w:rFonts w:eastAsia="Times New Roman" w:cs="Times New Roman"/>
          <w:szCs w:val="24"/>
        </w:rPr>
        <w:t>σ</w:t>
      </w:r>
      <w:r>
        <w:rPr>
          <w:rFonts w:eastAsia="Times New Roman" w:cs="Times New Roman"/>
          <w:szCs w:val="24"/>
        </w:rPr>
        <w:t>υμφωνία αυτή, όπως χρησιμοποιήθηκε, ως μοχλός για τη δημιουργία πρόσκαιρων εντυπώσεων και «κερδών» στο μικροκομματικό πεδίο της εσωτερικής πολιτικής, πρέπει να μελετήσουν με πολύ μεγάλη προσοχή τις διατυπώσεις και το διεθνές πλαίσιο</w:t>
      </w:r>
      <w:r>
        <w:rPr>
          <w:rFonts w:eastAsia="Times New Roman" w:cs="Times New Roman"/>
          <w:szCs w:val="24"/>
        </w:rPr>
        <w:t>,</w:t>
      </w:r>
      <w:r>
        <w:rPr>
          <w:rFonts w:eastAsia="Times New Roman" w:cs="Times New Roman"/>
          <w:szCs w:val="24"/>
        </w:rPr>
        <w:t xml:space="preserve"> μέσα στο ο</w:t>
      </w:r>
      <w:r>
        <w:rPr>
          <w:rFonts w:eastAsia="Times New Roman" w:cs="Times New Roman"/>
          <w:szCs w:val="24"/>
        </w:rPr>
        <w:t xml:space="preserve">ποίο τοποθετούνται οι διατυπώσεις αυτές της Συμφωνίας των Πρεσπών. Και πρέπει, αφού βεβαίως μεσολαβήσουν οι εκλογές και αποκτήσει η χώρα </w:t>
      </w:r>
      <w:r>
        <w:rPr>
          <w:rFonts w:eastAsia="Times New Roman" w:cs="Times New Roman"/>
          <w:szCs w:val="24"/>
        </w:rPr>
        <w:lastRenderedPageBreak/>
        <w:t>μια άλλη κυβέρνηση και αποκτήσει η χώρα στρατηγική και αποκτήσει η χώρα σοβαρότητα και αποκτήσει η χώρα δημοκρατική συγ</w:t>
      </w:r>
      <w:r>
        <w:rPr>
          <w:rFonts w:eastAsia="Times New Roman" w:cs="Times New Roman"/>
          <w:szCs w:val="24"/>
        </w:rPr>
        <w:t>κρότηση, με συνθήκες εθνικής συναίνεσης</w:t>
      </w:r>
      <w:r>
        <w:rPr>
          <w:rFonts w:eastAsia="Times New Roman" w:cs="Times New Roman"/>
          <w:szCs w:val="24"/>
        </w:rPr>
        <w:t>,</w:t>
      </w:r>
      <w:r>
        <w:rPr>
          <w:rFonts w:eastAsia="Times New Roman" w:cs="Times New Roman"/>
          <w:szCs w:val="24"/>
        </w:rPr>
        <w:t xml:space="preserve"> να διαμορφώσουμε μια στρατηγική</w:t>
      </w:r>
      <w:r>
        <w:rPr>
          <w:rFonts w:eastAsia="Times New Roman" w:cs="Times New Roman"/>
          <w:szCs w:val="24"/>
        </w:rPr>
        <w:t>,</w:t>
      </w:r>
      <w:r>
        <w:rPr>
          <w:rFonts w:eastAsia="Times New Roman" w:cs="Times New Roman"/>
          <w:szCs w:val="24"/>
        </w:rPr>
        <w:t xml:space="preserve"> η οποία </w:t>
      </w:r>
      <w:r>
        <w:rPr>
          <w:rFonts w:eastAsia="Times New Roman" w:cs="Times New Roman"/>
          <w:szCs w:val="24"/>
        </w:rPr>
        <w:t>να</w:t>
      </w:r>
      <w:r>
        <w:rPr>
          <w:rFonts w:eastAsia="Times New Roman" w:cs="Times New Roman"/>
          <w:szCs w:val="24"/>
        </w:rPr>
        <w:t xml:space="preserve"> υπερασπίζεται </w:t>
      </w:r>
      <w:proofErr w:type="spellStart"/>
      <w:r>
        <w:rPr>
          <w:rFonts w:eastAsia="Times New Roman" w:cs="Times New Roman"/>
          <w:szCs w:val="24"/>
        </w:rPr>
        <w:t>μακροπροθέσμως</w:t>
      </w:r>
      <w:proofErr w:type="spellEnd"/>
      <w:r>
        <w:rPr>
          <w:rFonts w:eastAsia="Times New Roman" w:cs="Times New Roman"/>
          <w:szCs w:val="24"/>
        </w:rPr>
        <w:t xml:space="preserve"> τα εθνικά συμφέροντα, τμήμα των οποίων είναι η μέριμνά μας για την περιφερειακή ασφάλεια, σταθερότητα, ειρήνη και ευημερία στην ευρύτερη περιο</w:t>
      </w:r>
      <w:r>
        <w:rPr>
          <w:rFonts w:eastAsia="Times New Roman" w:cs="Times New Roman"/>
          <w:szCs w:val="24"/>
        </w:rPr>
        <w:t>χή.</w:t>
      </w:r>
    </w:p>
    <w:p w14:paraId="01A9DE6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1A9DE69" w14:textId="77777777" w:rsidR="00887A51" w:rsidRDefault="009C255F">
      <w:pPr>
        <w:spacing w:after="0" w:line="600" w:lineRule="auto"/>
        <w:ind w:firstLine="720"/>
        <w:jc w:val="both"/>
        <w:rPr>
          <w:rFonts w:eastAsia="Times New Roman" w:cs="Times New Roman"/>
          <w:szCs w:val="24"/>
        </w:rPr>
      </w:pPr>
      <w:r w:rsidRPr="00BC4DF6">
        <w:rPr>
          <w:rFonts w:eastAsia="Times New Roman" w:cs="Times New Roman"/>
          <w:szCs w:val="24"/>
        </w:rPr>
        <w:t xml:space="preserve">(Χειροκροτήματα από την πτέρυγα </w:t>
      </w:r>
      <w:r>
        <w:rPr>
          <w:rFonts w:eastAsia="Times New Roman" w:cs="Times New Roman"/>
          <w:szCs w:val="24"/>
        </w:rPr>
        <w:t>της Δημοκρατικής Συμπαράταξης</w:t>
      </w:r>
      <w:r w:rsidRPr="00BC4DF6">
        <w:rPr>
          <w:rFonts w:eastAsia="Times New Roman" w:cs="Times New Roman"/>
          <w:szCs w:val="24"/>
        </w:rPr>
        <w:t>)</w:t>
      </w:r>
    </w:p>
    <w:p w14:paraId="01A9DE6A"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sidRPr="00BD09F7">
        <w:rPr>
          <w:rFonts w:eastAsia="Times New Roman" w:cs="Times New Roman"/>
          <w:b/>
          <w:szCs w:val="24"/>
        </w:rPr>
        <w:t>:</w:t>
      </w:r>
      <w:r>
        <w:rPr>
          <w:rFonts w:eastAsia="Times New Roman" w:cs="Times New Roman"/>
          <w:szCs w:val="24"/>
        </w:rPr>
        <w:t xml:space="preserve"> Κύριε Πρόεδρε, τον λόγο παρακαλώ. </w:t>
      </w:r>
    </w:p>
    <w:p w14:paraId="01A9DE6B"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2475D5">
        <w:rPr>
          <w:rFonts w:eastAsia="Times New Roman" w:cs="Times New Roman"/>
          <w:b/>
          <w:szCs w:val="24"/>
        </w:rPr>
        <w:t>:</w:t>
      </w:r>
      <w:r>
        <w:rPr>
          <w:rFonts w:eastAsia="Times New Roman" w:cs="Times New Roman"/>
          <w:szCs w:val="24"/>
        </w:rPr>
        <w:t xml:space="preserve"> Επειδή αντιλαμβάνομαι ότι θέλετε να δώσετε μια σύ</w:t>
      </w:r>
      <w:r>
        <w:rPr>
          <w:rFonts w:eastAsia="Times New Roman" w:cs="Times New Roman"/>
          <w:szCs w:val="24"/>
        </w:rPr>
        <w:t>ντομη απάντηση, αλλά αυτό δεν θα το κάνουμε σε κάθε ομιλητή</w:t>
      </w:r>
      <w:r>
        <w:rPr>
          <w:rFonts w:eastAsia="Times New Roman" w:cs="Times New Roman"/>
          <w:szCs w:val="24"/>
        </w:rPr>
        <w:t>,</w:t>
      </w:r>
      <w:r>
        <w:rPr>
          <w:rFonts w:eastAsia="Times New Roman" w:cs="Times New Roman"/>
          <w:szCs w:val="24"/>
        </w:rPr>
        <w:t xml:space="preserve"> γιατί θα χαλαρώσει η διαδικασία, ορίστε, έχετε τον λόγο για τρία λεπτά, κύριε Υπουργέ.</w:t>
      </w:r>
    </w:p>
    <w:p w14:paraId="01A9DE6C"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sidRPr="00BD09F7">
        <w:rPr>
          <w:rFonts w:eastAsia="Times New Roman" w:cs="Times New Roman"/>
          <w:b/>
          <w:szCs w:val="24"/>
        </w:rPr>
        <w:t>:</w:t>
      </w:r>
      <w:r>
        <w:rPr>
          <w:rFonts w:eastAsia="Times New Roman" w:cs="Times New Roman"/>
          <w:szCs w:val="24"/>
        </w:rPr>
        <w:t xml:space="preserve"> Ναι, κύριε Πρόεδρε, ευχαριστώ.</w:t>
      </w:r>
    </w:p>
    <w:p w14:paraId="01A9DE6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Απλώς, για δύο θέματα που έθεσε ο κ. Βενιζέλος, θα ήθελα να δώσω δύο διευκρινήσεις. Υπάρχει η κατοχύρωση του </w:t>
      </w:r>
      <w:proofErr w:type="spellStart"/>
      <w:r>
        <w:rPr>
          <w:rFonts w:eastAsia="Times New Roman" w:cs="Times New Roman"/>
          <w:szCs w:val="24"/>
          <w:lang w:val="en-GB"/>
        </w:rPr>
        <w:t>erga</w:t>
      </w:r>
      <w:proofErr w:type="spellEnd"/>
      <w:r w:rsidRPr="00BD09F7">
        <w:rPr>
          <w:rFonts w:eastAsia="Times New Roman" w:cs="Times New Roman"/>
          <w:szCs w:val="24"/>
        </w:rPr>
        <w:t xml:space="preserve"> </w:t>
      </w:r>
      <w:proofErr w:type="spellStart"/>
      <w:r>
        <w:rPr>
          <w:rFonts w:eastAsia="Times New Roman" w:cs="Times New Roman"/>
          <w:szCs w:val="24"/>
          <w:lang w:val="en-GB"/>
        </w:rPr>
        <w:t>omnes</w:t>
      </w:r>
      <w:proofErr w:type="spellEnd"/>
      <w:r>
        <w:rPr>
          <w:rFonts w:eastAsia="Times New Roman" w:cs="Times New Roman"/>
          <w:szCs w:val="24"/>
        </w:rPr>
        <w:t xml:space="preserve"> στη </w:t>
      </w:r>
      <w:r>
        <w:rPr>
          <w:rFonts w:eastAsia="Times New Roman" w:cs="Times New Roman"/>
          <w:szCs w:val="24"/>
        </w:rPr>
        <w:t>σ</w:t>
      </w:r>
      <w:r>
        <w:rPr>
          <w:rFonts w:eastAsia="Times New Roman" w:cs="Times New Roman"/>
          <w:szCs w:val="24"/>
        </w:rPr>
        <w:t>υμφωνία. Όπως φαίνεται από το άρθρο 1 παράγραφος 9, όλα τα νέα έγγραφα</w:t>
      </w:r>
      <w:r>
        <w:rPr>
          <w:rFonts w:eastAsia="Times New Roman" w:cs="Times New Roman"/>
          <w:szCs w:val="24"/>
        </w:rPr>
        <w:t>,</w:t>
      </w:r>
      <w:r>
        <w:rPr>
          <w:rFonts w:eastAsia="Times New Roman" w:cs="Times New Roman"/>
          <w:szCs w:val="24"/>
        </w:rPr>
        <w:t xml:space="preserve"> τα οποία θα εκδοθούν μετά τη θέση σε ισχύ της </w:t>
      </w:r>
      <w:r>
        <w:rPr>
          <w:rFonts w:eastAsia="Times New Roman" w:cs="Times New Roman"/>
          <w:szCs w:val="24"/>
        </w:rPr>
        <w:t>σ</w:t>
      </w:r>
      <w:r>
        <w:rPr>
          <w:rFonts w:eastAsia="Times New Roman" w:cs="Times New Roman"/>
          <w:szCs w:val="24"/>
        </w:rPr>
        <w:t xml:space="preserve">υμφωνίας, δηλαδή αμέσως μόλις κυρώσουμε το </w:t>
      </w:r>
      <w:r>
        <w:rPr>
          <w:rFonts w:eastAsia="Times New Roman" w:cs="Times New Roman"/>
          <w:szCs w:val="24"/>
        </w:rPr>
        <w:t>π</w:t>
      </w:r>
      <w:r>
        <w:rPr>
          <w:rFonts w:eastAsia="Times New Roman" w:cs="Times New Roman"/>
          <w:szCs w:val="24"/>
        </w:rPr>
        <w:t xml:space="preserve">ρωτόκολλο, είναι υποχρεωμένοι να χρησιμοποιούν τη νέα συνταγματική ονομασία. Οι μεταβατικές περίοδοι δεν αφορούν τα νέα έγγραφα, αφορούν τα υφιστάμενα έγγραφα. Και εκεί η </w:t>
      </w:r>
      <w:r>
        <w:rPr>
          <w:rFonts w:eastAsia="Times New Roman" w:cs="Times New Roman"/>
          <w:szCs w:val="24"/>
        </w:rPr>
        <w:t>σ</w:t>
      </w:r>
      <w:r>
        <w:rPr>
          <w:rFonts w:eastAsia="Times New Roman" w:cs="Times New Roman"/>
          <w:szCs w:val="24"/>
        </w:rPr>
        <w:t>υμφωνία κάνει μια διάκριση ανάμεσα στα έ</w:t>
      </w:r>
      <w:r>
        <w:rPr>
          <w:rFonts w:eastAsia="Times New Roman" w:cs="Times New Roman"/>
          <w:szCs w:val="24"/>
        </w:rPr>
        <w:t>γγραφα</w:t>
      </w:r>
      <w:r>
        <w:rPr>
          <w:rFonts w:eastAsia="Times New Roman" w:cs="Times New Roman"/>
          <w:szCs w:val="24"/>
        </w:rPr>
        <w:t>,</w:t>
      </w:r>
      <w:r>
        <w:rPr>
          <w:rFonts w:eastAsia="Times New Roman" w:cs="Times New Roman"/>
          <w:szCs w:val="24"/>
        </w:rPr>
        <w:t xml:space="preserve"> που μπορεί να χρησιμοποιηθούν στο εξωτερικό</w:t>
      </w:r>
      <w:r>
        <w:rPr>
          <w:rFonts w:eastAsia="Times New Roman" w:cs="Times New Roman"/>
          <w:szCs w:val="24"/>
        </w:rPr>
        <w:t>,</w:t>
      </w:r>
      <w:r>
        <w:rPr>
          <w:rFonts w:eastAsia="Times New Roman" w:cs="Times New Roman"/>
          <w:szCs w:val="24"/>
        </w:rPr>
        <w:t xml:space="preserve"> για τα οποία υπάρχει μια πενταετής προθεσμία και για τα υπόλοιπα</w:t>
      </w:r>
      <w:r>
        <w:rPr>
          <w:rFonts w:eastAsia="Times New Roman" w:cs="Times New Roman"/>
          <w:szCs w:val="24"/>
        </w:rPr>
        <w:t>,</w:t>
      </w:r>
      <w:r>
        <w:rPr>
          <w:rFonts w:eastAsia="Times New Roman" w:cs="Times New Roman"/>
          <w:szCs w:val="24"/>
        </w:rPr>
        <w:t xml:space="preserve"> που δεν χρησιμοποιούνται στο εξωτερικό και που αναφέρονται στην παράγραφο που θέσατε υπόψη του Κοινοβουλίου.</w:t>
      </w:r>
    </w:p>
    <w:p w14:paraId="01A9DE6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 λόγος γι’ αυτό είναι απλός</w:t>
      </w:r>
      <w:r>
        <w:rPr>
          <w:rFonts w:eastAsia="Times New Roman" w:cs="Times New Roman"/>
          <w:szCs w:val="24"/>
        </w:rPr>
        <w:t>. Υπάρχουν δεκάδες εκατομμύρια έγγραφα αυτή τη στιγμή. Και ενώ προφανώς</w:t>
      </w:r>
      <w:r>
        <w:rPr>
          <w:rFonts w:eastAsia="Times New Roman" w:cs="Times New Roman"/>
          <w:szCs w:val="24"/>
        </w:rPr>
        <w:t>,</w:t>
      </w:r>
      <w:r>
        <w:rPr>
          <w:rFonts w:eastAsia="Times New Roman" w:cs="Times New Roman"/>
          <w:szCs w:val="24"/>
        </w:rPr>
        <w:t xml:space="preserve"> μπορούμε να τους επιβάλλουμε την υποχρέωση</w:t>
      </w:r>
      <w:r>
        <w:rPr>
          <w:rFonts w:eastAsia="Times New Roman" w:cs="Times New Roman"/>
          <w:szCs w:val="24"/>
        </w:rPr>
        <w:t>,</w:t>
      </w:r>
      <w:r>
        <w:rPr>
          <w:rFonts w:eastAsia="Times New Roman" w:cs="Times New Roman"/>
          <w:szCs w:val="24"/>
        </w:rPr>
        <w:t xml:space="preserve"> τα νέα έγγραφα να ανταποκρίνονται στην υποχρέωση που έχουν αναλάβει, δεν θα ήταν πραγματοποιήσιμο να αντικαταστήσουν αυτομάτως όλα τα υφιστ</w:t>
      </w:r>
      <w:r>
        <w:rPr>
          <w:rFonts w:eastAsia="Times New Roman" w:cs="Times New Roman"/>
          <w:szCs w:val="24"/>
        </w:rPr>
        <w:t xml:space="preserve">άμενα έγγραφα αυτά. </w:t>
      </w:r>
    </w:p>
    <w:p w14:paraId="01A9DE6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Ως προς το δεύτερο σκέλος των παρατηρήσεών σας, θέλω να πω ότι συμφωνώ απολύτως με αυτά τα οποία είπατε. Αποτελούν πλήρη απάντηση στους αντίθετους ισχυρισμούς της Νέας Δημοκρατίας και οφείλω επίσης να τονίσω ότι αποτελούν την πιο ενδεδ</w:t>
      </w:r>
      <w:r>
        <w:rPr>
          <w:rFonts w:eastAsia="Times New Roman" w:cs="Times New Roman"/>
          <w:szCs w:val="24"/>
        </w:rPr>
        <w:t>ειγμένη ερμηνεία</w:t>
      </w:r>
      <w:r>
        <w:rPr>
          <w:rFonts w:eastAsia="Times New Roman" w:cs="Times New Roman"/>
          <w:szCs w:val="24"/>
        </w:rPr>
        <w:t>,</w:t>
      </w:r>
      <w:r>
        <w:rPr>
          <w:rFonts w:eastAsia="Times New Roman" w:cs="Times New Roman"/>
          <w:szCs w:val="24"/>
        </w:rPr>
        <w:t xml:space="preserve"> υπέρ των εθνικών συμφερόντων μιας ήδη </w:t>
      </w:r>
      <w:proofErr w:type="spellStart"/>
      <w:r>
        <w:rPr>
          <w:rFonts w:eastAsia="Times New Roman" w:cs="Times New Roman"/>
          <w:szCs w:val="24"/>
        </w:rPr>
        <w:t>κυρωθείσας</w:t>
      </w:r>
      <w:proofErr w:type="spellEnd"/>
      <w:r>
        <w:rPr>
          <w:rFonts w:eastAsia="Times New Roman" w:cs="Times New Roman"/>
          <w:szCs w:val="24"/>
        </w:rPr>
        <w:t xml:space="preserve"> σύμβασης. </w:t>
      </w:r>
    </w:p>
    <w:p w14:paraId="01A9DE7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Είχα απευθυνθεί στον κ. Κουμουτσάκο στην </w:t>
      </w:r>
      <w:r>
        <w:rPr>
          <w:rFonts w:eastAsia="Times New Roman" w:cs="Times New Roman"/>
          <w:szCs w:val="24"/>
        </w:rPr>
        <w:t>ε</w:t>
      </w:r>
      <w:r>
        <w:rPr>
          <w:rFonts w:eastAsia="Times New Roman" w:cs="Times New Roman"/>
          <w:szCs w:val="24"/>
        </w:rPr>
        <w:t>πιτροπή και του είπα ότι</w:t>
      </w:r>
      <w:r>
        <w:rPr>
          <w:rFonts w:eastAsia="Times New Roman" w:cs="Times New Roman"/>
          <w:szCs w:val="24"/>
        </w:rPr>
        <w:t>,</w:t>
      </w:r>
      <w:r>
        <w:rPr>
          <w:rFonts w:eastAsia="Times New Roman" w:cs="Times New Roman"/>
          <w:szCs w:val="24"/>
        </w:rPr>
        <w:t xml:space="preserve"> από τη στιγμή</w:t>
      </w:r>
      <w:r>
        <w:rPr>
          <w:rFonts w:eastAsia="Times New Roman" w:cs="Times New Roman"/>
          <w:szCs w:val="24"/>
        </w:rPr>
        <w:t>,</w:t>
      </w:r>
      <w:r>
        <w:rPr>
          <w:rFonts w:eastAsia="Times New Roman" w:cs="Times New Roman"/>
          <w:szCs w:val="24"/>
        </w:rPr>
        <w:t xml:space="preserve"> που έχουμε ήδη μια συμφωνία</w:t>
      </w:r>
      <w:r>
        <w:rPr>
          <w:rFonts w:eastAsia="Times New Roman" w:cs="Times New Roman"/>
          <w:szCs w:val="24"/>
        </w:rPr>
        <w:t>,</w:t>
      </w:r>
      <w:r>
        <w:rPr>
          <w:rFonts w:eastAsia="Times New Roman" w:cs="Times New Roman"/>
          <w:szCs w:val="24"/>
        </w:rPr>
        <w:t xml:space="preserve"> που έχει κυρωθεί, δε νοείται να υπονομεύεται το εθνικό συμφέρον, π</w:t>
      </w:r>
      <w:r>
        <w:rPr>
          <w:rFonts w:eastAsia="Times New Roman" w:cs="Times New Roman"/>
          <w:szCs w:val="24"/>
        </w:rPr>
        <w:t xml:space="preserve">ροβάλλοντας ερμηνεία αυτής της </w:t>
      </w:r>
      <w:r>
        <w:rPr>
          <w:rFonts w:eastAsia="Times New Roman" w:cs="Times New Roman"/>
          <w:szCs w:val="24"/>
        </w:rPr>
        <w:t>σ</w:t>
      </w:r>
      <w:r>
        <w:rPr>
          <w:rFonts w:eastAsia="Times New Roman" w:cs="Times New Roman"/>
          <w:szCs w:val="24"/>
        </w:rPr>
        <w:t>ύμβασης, όπως θα ήθελε</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η άλλη πλευρά. </w:t>
      </w:r>
    </w:p>
    <w:p w14:paraId="01A9DE7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Εσείς, λοιπόν, κάνετε το εθνικό ως ορθό, όπως άλλωστε και ο Επίτροπος Χαν σε αντίστοιχη δήλωσή του της 29</w:t>
      </w:r>
      <w:r w:rsidRPr="00BD09F7">
        <w:rPr>
          <w:rFonts w:eastAsia="Times New Roman" w:cs="Times New Roman"/>
          <w:szCs w:val="24"/>
          <w:vertAlign w:val="superscript"/>
        </w:rPr>
        <w:t>ης</w:t>
      </w:r>
      <w:r>
        <w:rPr>
          <w:rFonts w:eastAsia="Times New Roman" w:cs="Times New Roman"/>
          <w:szCs w:val="24"/>
        </w:rPr>
        <w:t xml:space="preserve"> Ιανουαρίου είχε σαφώς δηλώσει ότι</w:t>
      </w:r>
      <w:r>
        <w:rPr>
          <w:rFonts w:eastAsia="Times New Roman" w:cs="Times New Roman"/>
          <w:szCs w:val="24"/>
        </w:rPr>
        <w:t>,</w:t>
      </w:r>
      <w:r>
        <w:rPr>
          <w:rFonts w:eastAsia="Times New Roman" w:cs="Times New Roman"/>
          <w:szCs w:val="24"/>
        </w:rPr>
        <w:t xml:space="preserve"> καθόλου δεν έχουμε απεμπολήσ</w:t>
      </w:r>
      <w:r>
        <w:rPr>
          <w:rFonts w:eastAsia="Times New Roman" w:cs="Times New Roman"/>
          <w:szCs w:val="24"/>
        </w:rPr>
        <w:t xml:space="preserve">ει δικαίωμα σε ό,τι αφορά τα κριτήρια της Κοπεγχάγης, σε ό,τι αφορά τα κριτήρια της καλής γειτονίας. Αυτή είναι η αλήθεια και ακριβώς νομίζω ότι με αυτόν τον τρόπο προβάλλεται ιδιαίτερα ανάγλυφα ο αντίθετος υποκριτικός, και ειδικά στο συγκεκριμένο </w:t>
      </w:r>
      <w:r>
        <w:rPr>
          <w:rFonts w:eastAsia="Times New Roman" w:cs="Times New Roman"/>
          <w:szCs w:val="24"/>
        </w:rPr>
        <w:lastRenderedPageBreak/>
        <w:t>σημείο υ</w:t>
      </w:r>
      <w:r>
        <w:rPr>
          <w:rFonts w:eastAsia="Times New Roman" w:cs="Times New Roman"/>
          <w:szCs w:val="24"/>
        </w:rPr>
        <w:t>πονομευτικός, της εθνικής θέσης</w:t>
      </w:r>
      <w:r>
        <w:rPr>
          <w:rFonts w:eastAsia="Times New Roman" w:cs="Times New Roman"/>
          <w:szCs w:val="24"/>
        </w:rPr>
        <w:t>,</w:t>
      </w:r>
      <w:r>
        <w:rPr>
          <w:rFonts w:eastAsia="Times New Roman" w:cs="Times New Roman"/>
          <w:szCs w:val="24"/>
        </w:rPr>
        <w:t xml:space="preserve"> τρόπος αντιμετώπισης του εθνικού θέματος από τη Νέα Δημοκρατία.</w:t>
      </w:r>
    </w:p>
    <w:p w14:paraId="01A9DE72"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sidRPr="0088660D">
        <w:rPr>
          <w:rFonts w:eastAsia="Times New Roman" w:cs="Times New Roman"/>
          <w:b/>
          <w:szCs w:val="24"/>
        </w:rPr>
        <w:t>:</w:t>
      </w:r>
      <w:r>
        <w:rPr>
          <w:rFonts w:eastAsia="Times New Roman" w:cs="Times New Roman"/>
          <w:szCs w:val="24"/>
        </w:rPr>
        <w:t xml:space="preserve"> Κύριε Πρόεδρε, τον λόγο παρακαλώ.</w:t>
      </w:r>
    </w:p>
    <w:p w14:paraId="01A9DE73"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sidRPr="0088660D">
        <w:rPr>
          <w:rFonts w:eastAsia="Times New Roman" w:cs="Times New Roman"/>
          <w:b/>
          <w:szCs w:val="24"/>
        </w:rPr>
        <w:t>:</w:t>
      </w:r>
      <w:r w:rsidRPr="0088660D">
        <w:rPr>
          <w:rFonts w:eastAsia="Times New Roman" w:cs="Times New Roman"/>
          <w:szCs w:val="24"/>
        </w:rPr>
        <w:t xml:space="preserve"> </w:t>
      </w:r>
      <w:r>
        <w:rPr>
          <w:rFonts w:eastAsia="Times New Roman" w:cs="Times New Roman"/>
          <w:szCs w:val="24"/>
        </w:rPr>
        <w:t>Κύριε Πρόεδρε, τον λόγο παρακαλώ.</w:t>
      </w:r>
    </w:p>
    <w:p w14:paraId="01A9DE74"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2475D5">
        <w:rPr>
          <w:rFonts w:eastAsia="Times New Roman" w:cs="Times New Roman"/>
          <w:b/>
          <w:szCs w:val="24"/>
        </w:rPr>
        <w:t>:</w:t>
      </w:r>
      <w:r>
        <w:rPr>
          <w:rFonts w:eastAsia="Times New Roman" w:cs="Times New Roman"/>
          <w:szCs w:val="24"/>
        </w:rPr>
        <w:t xml:space="preserve"> Κύριοι </w:t>
      </w:r>
      <w:r>
        <w:rPr>
          <w:rFonts w:eastAsia="Times New Roman" w:cs="Times New Roman"/>
          <w:szCs w:val="24"/>
        </w:rPr>
        <w:t>συνάδελφοι, δεν θα γίνεται αυτό.</w:t>
      </w:r>
    </w:p>
    <w:p w14:paraId="01A9DE7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sidRPr="0088660D">
        <w:rPr>
          <w:rFonts w:eastAsia="Times New Roman" w:cs="Times New Roman"/>
          <w:b/>
          <w:szCs w:val="24"/>
        </w:rPr>
        <w:t>:</w:t>
      </w:r>
      <w:r w:rsidRPr="0088660D">
        <w:rPr>
          <w:rFonts w:eastAsia="Times New Roman" w:cs="Times New Roman"/>
          <w:szCs w:val="24"/>
        </w:rPr>
        <w:t xml:space="preserve"> </w:t>
      </w:r>
      <w:r>
        <w:rPr>
          <w:rFonts w:eastAsia="Times New Roman" w:cs="Times New Roman"/>
          <w:szCs w:val="24"/>
        </w:rPr>
        <w:t>Για δευτερόλεπτα, κύριε Πρόεδρε.</w:t>
      </w:r>
    </w:p>
    <w:p w14:paraId="01A9DE7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Ένα λεπτό, δεν θα γίνει αυτό.</w:t>
      </w:r>
    </w:p>
    <w:p w14:paraId="01A9DE77"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sidRPr="0088660D">
        <w:rPr>
          <w:rFonts w:eastAsia="Times New Roman" w:cs="Times New Roman"/>
          <w:b/>
          <w:szCs w:val="24"/>
        </w:rPr>
        <w:t>:</w:t>
      </w:r>
      <w:r w:rsidRPr="0088660D">
        <w:rPr>
          <w:rFonts w:eastAsia="Times New Roman" w:cs="Times New Roman"/>
          <w:szCs w:val="24"/>
        </w:rPr>
        <w:t xml:space="preserve"> </w:t>
      </w:r>
      <w:r>
        <w:rPr>
          <w:rFonts w:eastAsia="Times New Roman" w:cs="Times New Roman"/>
          <w:szCs w:val="24"/>
        </w:rPr>
        <w:t>Είναι θέμα ουσίας, κύριε Πρόεδρε.</w:t>
      </w:r>
    </w:p>
    <w:p w14:paraId="01A9DE78"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 αρχάς, κύρι</w:t>
      </w:r>
      <w:r>
        <w:rPr>
          <w:rFonts w:eastAsia="Times New Roman" w:cs="Times New Roman"/>
          <w:szCs w:val="24"/>
        </w:rPr>
        <w:t xml:space="preserve">ε Κουμουτσάκο, έχω αναγγείλει τον κ. Καμμένο ότι θα πάρει τον λόγο μετά από τον κ. Βενιζέλο. Μετά θα σας δώσω τον λόγο για ένα λεπτό, αλλά δεν θα γίνεται αυτό. Είπαμε ότι στις 19:00΄ </w:t>
      </w:r>
      <w:r>
        <w:rPr>
          <w:rFonts w:eastAsia="Times New Roman" w:cs="Times New Roman"/>
          <w:szCs w:val="24"/>
        </w:rPr>
        <w:lastRenderedPageBreak/>
        <w:t xml:space="preserve">θα διεξαχθεί η ψηφοφορία. Αν το πάμε έτσι, θα φθάσουμε στις </w:t>
      </w:r>
      <w:r>
        <w:rPr>
          <w:rFonts w:eastAsia="Times New Roman" w:cs="Times New Roman"/>
          <w:szCs w:val="24"/>
        </w:rPr>
        <w:t>δώδεκα το βρά</w:t>
      </w:r>
      <w:r>
        <w:rPr>
          <w:rFonts w:eastAsia="Times New Roman" w:cs="Times New Roman"/>
          <w:szCs w:val="24"/>
        </w:rPr>
        <w:t>δυ</w:t>
      </w:r>
      <w:r>
        <w:rPr>
          <w:rFonts w:eastAsia="Times New Roman" w:cs="Times New Roman"/>
          <w:szCs w:val="24"/>
        </w:rPr>
        <w:t>΄.</w:t>
      </w:r>
    </w:p>
    <w:p w14:paraId="01A9DE7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Ορίστε, κύριε Βενιζέλο, έχετε τον λόγο.</w:t>
      </w:r>
    </w:p>
    <w:p w14:paraId="01A9DE7A"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sidRPr="0088660D">
        <w:rPr>
          <w:rFonts w:eastAsia="Times New Roman" w:cs="Times New Roman"/>
          <w:b/>
          <w:szCs w:val="24"/>
        </w:rPr>
        <w:t>:</w:t>
      </w:r>
      <w:r w:rsidRPr="0088660D">
        <w:rPr>
          <w:rFonts w:eastAsia="Times New Roman" w:cs="Times New Roman"/>
          <w:szCs w:val="24"/>
        </w:rPr>
        <w:t xml:space="preserve"> </w:t>
      </w:r>
      <w:r>
        <w:rPr>
          <w:rFonts w:eastAsia="Times New Roman" w:cs="Times New Roman"/>
          <w:szCs w:val="24"/>
        </w:rPr>
        <w:t xml:space="preserve">Ευχαριστώ πάρα πολύ. </w:t>
      </w:r>
    </w:p>
    <w:p w14:paraId="01A9DE7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Ως προς τα υπάρχοντα έγγραφα για εσωτερική χρήση, υπάρχει τεράστιο απόθεση υλικού και εγγράφων για εσωτερική χρήση. Δεν υπάρχει κανένας μηχανισμός ελέγχου και κανένας μ</w:t>
      </w:r>
      <w:r>
        <w:rPr>
          <w:rFonts w:eastAsia="Times New Roman" w:cs="Times New Roman"/>
          <w:szCs w:val="24"/>
        </w:rPr>
        <w:t xml:space="preserve">ηχανισμός πίεσης. Οι γείτονές μας, αξιοποιώντας τη </w:t>
      </w:r>
      <w:r>
        <w:rPr>
          <w:rFonts w:eastAsia="Times New Roman" w:cs="Times New Roman"/>
          <w:szCs w:val="24"/>
        </w:rPr>
        <w:t>σ</w:t>
      </w:r>
      <w:r>
        <w:rPr>
          <w:rFonts w:eastAsia="Times New Roman" w:cs="Times New Roman"/>
          <w:szCs w:val="24"/>
        </w:rPr>
        <w:t>υμφωνία, θα περιμένουν το άνοιγμα κάθε κεφαλαίου διαπραγματευτικού, να περάσουν και πέντε χρόνια της πολιτικής μεταβατικής περιόδου στο συγκεκριμένο πεδίο του κεφαλαίου</w:t>
      </w:r>
      <w:r>
        <w:rPr>
          <w:rFonts w:eastAsia="Times New Roman" w:cs="Times New Roman"/>
          <w:szCs w:val="24"/>
        </w:rPr>
        <w:t>,</w:t>
      </w:r>
      <w:r>
        <w:rPr>
          <w:rFonts w:eastAsia="Times New Roman" w:cs="Times New Roman"/>
          <w:szCs w:val="24"/>
        </w:rPr>
        <w:t xml:space="preserve"> για να εφαρμόζουν τη </w:t>
      </w:r>
      <w:r>
        <w:rPr>
          <w:rFonts w:eastAsia="Times New Roman" w:cs="Times New Roman"/>
          <w:szCs w:val="24"/>
        </w:rPr>
        <w:t>σ</w:t>
      </w:r>
      <w:r>
        <w:rPr>
          <w:rFonts w:eastAsia="Times New Roman" w:cs="Times New Roman"/>
          <w:szCs w:val="24"/>
        </w:rPr>
        <w:t>υμφωνία, δηλ</w:t>
      </w:r>
      <w:r>
        <w:rPr>
          <w:rFonts w:eastAsia="Times New Roman" w:cs="Times New Roman"/>
          <w:szCs w:val="24"/>
        </w:rPr>
        <w:t xml:space="preserve">αδή τη διπλή ονομασία εσωτερικά. Αυτό είναι το απόλυτο </w:t>
      </w:r>
      <w:r>
        <w:rPr>
          <w:rFonts w:eastAsia="Times New Roman" w:cs="Times New Roman"/>
          <w:szCs w:val="24"/>
          <w:lang w:val="en-GB"/>
        </w:rPr>
        <w:t>factum</w:t>
      </w:r>
      <w:r>
        <w:rPr>
          <w:rFonts w:eastAsia="Times New Roman" w:cs="Times New Roman"/>
          <w:szCs w:val="24"/>
        </w:rPr>
        <w:t>,</w:t>
      </w:r>
      <w:r w:rsidRPr="0088660D">
        <w:rPr>
          <w:rFonts w:eastAsia="Times New Roman" w:cs="Times New Roman"/>
          <w:szCs w:val="24"/>
        </w:rPr>
        <w:t xml:space="preserve"> </w:t>
      </w:r>
      <w:r>
        <w:rPr>
          <w:rFonts w:eastAsia="Times New Roman" w:cs="Times New Roman"/>
          <w:szCs w:val="24"/>
        </w:rPr>
        <w:t>το γεγονός, για να είμαστε τώρα ειλικρινείς και να ξέρουμε τι έχει συμβεί.</w:t>
      </w:r>
    </w:p>
    <w:p w14:paraId="01A9DE7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Ως προς το άλλο που είπατε, προφανώς μέριμνά μου είναι το εθνικό συμφέρον και μάλιστα</w:t>
      </w:r>
      <w:r>
        <w:rPr>
          <w:rFonts w:eastAsia="Times New Roman" w:cs="Times New Roman"/>
          <w:szCs w:val="24"/>
        </w:rPr>
        <w:t>,</w:t>
      </w:r>
      <w:r>
        <w:rPr>
          <w:rFonts w:eastAsia="Times New Roman" w:cs="Times New Roman"/>
          <w:szCs w:val="24"/>
        </w:rPr>
        <w:t xml:space="preserve"> το μακροπρόθεσμο. Είμαι δε</w:t>
      </w:r>
      <w:r>
        <w:rPr>
          <w:rFonts w:eastAsia="Times New Roman" w:cs="Times New Roman"/>
          <w:szCs w:val="24"/>
        </w:rPr>
        <w:t>,</w:t>
      </w:r>
      <w:r>
        <w:rPr>
          <w:rFonts w:eastAsia="Times New Roman" w:cs="Times New Roman"/>
          <w:szCs w:val="24"/>
        </w:rPr>
        <w:t xml:space="preserve"> βέβ</w:t>
      </w:r>
      <w:r>
        <w:rPr>
          <w:rFonts w:eastAsia="Times New Roman" w:cs="Times New Roman"/>
          <w:szCs w:val="24"/>
        </w:rPr>
        <w:t>αιος</w:t>
      </w:r>
      <w:r>
        <w:rPr>
          <w:rFonts w:eastAsia="Times New Roman" w:cs="Times New Roman"/>
          <w:szCs w:val="24"/>
        </w:rPr>
        <w:t>,</w:t>
      </w:r>
      <w:r>
        <w:rPr>
          <w:rFonts w:eastAsia="Times New Roman" w:cs="Times New Roman"/>
          <w:szCs w:val="24"/>
        </w:rPr>
        <w:t xml:space="preserve"> ότι και η Νέα Δημοκρατία, όπως φυσικά και το κόμμα μου, το ΚΙΝΑΛ</w:t>
      </w:r>
      <w:r w:rsidRPr="0088660D">
        <w:rPr>
          <w:rFonts w:eastAsia="Times New Roman" w:cs="Times New Roman"/>
          <w:szCs w:val="24"/>
        </w:rPr>
        <w:t>,</w:t>
      </w:r>
      <w:r>
        <w:rPr>
          <w:rFonts w:eastAsia="Times New Roman" w:cs="Times New Roman"/>
          <w:szCs w:val="24"/>
        </w:rPr>
        <w:t xml:space="preserve"> και όλα τα κόμματα του δημοκρατικού συ</w:t>
      </w:r>
      <w:r>
        <w:rPr>
          <w:rFonts w:eastAsia="Times New Roman" w:cs="Times New Roman"/>
          <w:szCs w:val="24"/>
        </w:rPr>
        <w:lastRenderedPageBreak/>
        <w:t xml:space="preserve">νταγματικού τόξου, θέλοντας να προστατεύσουν </w:t>
      </w:r>
      <w:proofErr w:type="spellStart"/>
      <w:r>
        <w:rPr>
          <w:rFonts w:eastAsia="Times New Roman" w:cs="Times New Roman"/>
          <w:szCs w:val="24"/>
        </w:rPr>
        <w:t>μακροπροθέσμως</w:t>
      </w:r>
      <w:proofErr w:type="spellEnd"/>
      <w:r>
        <w:rPr>
          <w:rFonts w:eastAsia="Times New Roman" w:cs="Times New Roman"/>
          <w:szCs w:val="24"/>
        </w:rPr>
        <w:t xml:space="preserve"> το εθνικό συμφέρον, θα εφαρμόσουν τη </w:t>
      </w:r>
      <w:r>
        <w:rPr>
          <w:rFonts w:eastAsia="Times New Roman" w:cs="Times New Roman"/>
          <w:szCs w:val="24"/>
        </w:rPr>
        <w:t>σ</w:t>
      </w:r>
      <w:r>
        <w:rPr>
          <w:rFonts w:eastAsia="Times New Roman" w:cs="Times New Roman"/>
          <w:szCs w:val="24"/>
        </w:rPr>
        <w:t>υμφωνία και θα αναπτύσσουν επιχειρηματολογία</w:t>
      </w:r>
      <w:r>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οποία οδηγεί σε </w:t>
      </w:r>
      <w:proofErr w:type="spellStart"/>
      <w:r>
        <w:rPr>
          <w:rFonts w:eastAsia="Times New Roman" w:cs="Times New Roman"/>
          <w:szCs w:val="24"/>
        </w:rPr>
        <w:t>διεθνοπολιτικά</w:t>
      </w:r>
      <w:proofErr w:type="spellEnd"/>
      <w:r>
        <w:rPr>
          <w:rFonts w:eastAsia="Times New Roman" w:cs="Times New Roman"/>
          <w:szCs w:val="24"/>
        </w:rPr>
        <w:t xml:space="preserve"> αποτελέσματα μέσα στη διαρκή διακυβερνητική διαπραγμάτευση της Ευρωπαϊκής Ένωσης, χωρίς να εκθέτουν τη χώρα στην κατηγορία ότι παραβιάζεται μία διεθνής συνθήκη, η οποία υπεγράφη από μία άλλη κυβέρνηση, κυρώθηκε από μία άλλη π</w:t>
      </w:r>
      <w:r>
        <w:rPr>
          <w:rFonts w:eastAsia="Times New Roman" w:cs="Times New Roman"/>
          <w:szCs w:val="24"/>
        </w:rPr>
        <w:t xml:space="preserve">λειοψηφία, αλλά το κράτος έχει συνέχεια. </w:t>
      </w:r>
      <w:r>
        <w:rPr>
          <w:rFonts w:eastAsia="Times New Roman" w:cs="Times New Roman"/>
          <w:szCs w:val="24"/>
        </w:rPr>
        <w:t>Δ</w:t>
      </w:r>
      <w:r>
        <w:rPr>
          <w:rFonts w:eastAsia="Times New Roman" w:cs="Times New Roman"/>
          <w:szCs w:val="24"/>
        </w:rPr>
        <w:t xml:space="preserve">εν νομίζω ότι υπάρχει κανείς που δεν το αποδέχεται </w:t>
      </w:r>
      <w:r>
        <w:rPr>
          <w:rFonts w:eastAsia="Times New Roman" w:cs="Times New Roman"/>
          <w:szCs w:val="24"/>
        </w:rPr>
        <w:t xml:space="preserve">αυτό </w:t>
      </w:r>
      <w:r>
        <w:rPr>
          <w:rFonts w:eastAsia="Times New Roman" w:cs="Times New Roman"/>
          <w:szCs w:val="24"/>
        </w:rPr>
        <w:t>στην Αίθουσα</w:t>
      </w:r>
      <w:r>
        <w:rPr>
          <w:rFonts w:eastAsia="Times New Roman" w:cs="Times New Roman"/>
          <w:szCs w:val="24"/>
        </w:rPr>
        <w:t xml:space="preserve">, </w:t>
      </w:r>
      <w:r>
        <w:rPr>
          <w:rFonts w:eastAsia="Times New Roman" w:cs="Times New Roman"/>
          <w:szCs w:val="24"/>
        </w:rPr>
        <w:t xml:space="preserve">εντός του δημοκρατικού συνταγματικού φάσματος. </w:t>
      </w:r>
    </w:p>
    <w:p w14:paraId="01A9DE7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Καμμένο, εκμεταλλεύομαι την ευγένειά </w:t>
      </w:r>
      <w:r>
        <w:rPr>
          <w:rFonts w:eastAsia="Times New Roman" w:cs="Times New Roman"/>
          <w:szCs w:val="24"/>
        </w:rPr>
        <w:t>σας,</w:t>
      </w:r>
      <w:r>
        <w:rPr>
          <w:rFonts w:eastAsia="Times New Roman" w:cs="Times New Roman"/>
          <w:szCs w:val="24"/>
        </w:rPr>
        <w:t xml:space="preserve"> για να δώσω σύν</w:t>
      </w:r>
      <w:r>
        <w:rPr>
          <w:rFonts w:eastAsia="Times New Roman" w:cs="Times New Roman"/>
          <w:szCs w:val="24"/>
        </w:rPr>
        <w:t xml:space="preserve">τομα τον λόγο στον κ. Κουμουτσάκο. </w:t>
      </w:r>
    </w:p>
    <w:p w14:paraId="01A9DE7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Ορίστε, κύριε Κουμουτσάκο, έχετε τον λόγο για δύο λεπτά και προχωρούμε κανονικά.</w:t>
      </w:r>
    </w:p>
    <w:p w14:paraId="01A9DE7F"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sidRPr="007B3AE3">
        <w:rPr>
          <w:rFonts w:eastAsia="Times New Roman" w:cs="Times New Roman"/>
          <w:b/>
          <w:szCs w:val="24"/>
        </w:rPr>
        <w:t>:</w:t>
      </w:r>
      <w:r w:rsidRPr="007B3AE3">
        <w:rPr>
          <w:rFonts w:eastAsia="Times New Roman" w:cs="Times New Roman"/>
          <w:szCs w:val="24"/>
        </w:rPr>
        <w:t xml:space="preserve"> </w:t>
      </w:r>
      <w:r>
        <w:rPr>
          <w:rFonts w:eastAsia="Times New Roman" w:cs="Times New Roman"/>
          <w:szCs w:val="24"/>
        </w:rPr>
        <w:t>Ευχαριστώ, κύριε Πρόεδρε.</w:t>
      </w:r>
    </w:p>
    <w:p w14:paraId="01A9DE8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Δεν θα σας ζητούσα τον λόγο</w:t>
      </w:r>
      <w:r>
        <w:rPr>
          <w:rFonts w:eastAsia="Times New Roman" w:cs="Times New Roman"/>
          <w:szCs w:val="24"/>
        </w:rPr>
        <w:t>,</w:t>
      </w:r>
      <w:r>
        <w:rPr>
          <w:rFonts w:eastAsia="Times New Roman" w:cs="Times New Roman"/>
          <w:szCs w:val="24"/>
        </w:rPr>
        <w:t xml:space="preserve"> αν δεν ήταν θέμα ουσίας αυτό</w:t>
      </w:r>
      <w:r>
        <w:rPr>
          <w:rFonts w:eastAsia="Times New Roman" w:cs="Times New Roman"/>
          <w:szCs w:val="24"/>
        </w:rPr>
        <w:t>,</w:t>
      </w:r>
      <w:r>
        <w:rPr>
          <w:rFonts w:eastAsia="Times New Roman" w:cs="Times New Roman"/>
          <w:szCs w:val="24"/>
        </w:rPr>
        <w:t xml:space="preserve"> το οποίο έθεσε ο κύριος Υπουργός. Το άρθρο 2 παράγραφος 1 της Συμφωνίας των Πρεσπών</w:t>
      </w:r>
      <w:r>
        <w:rPr>
          <w:rFonts w:eastAsia="Times New Roman" w:cs="Times New Roman"/>
          <w:szCs w:val="24"/>
        </w:rPr>
        <w:t>,</w:t>
      </w:r>
      <w:r>
        <w:rPr>
          <w:rFonts w:eastAsia="Times New Roman" w:cs="Times New Roman"/>
          <w:szCs w:val="24"/>
        </w:rPr>
        <w:t xml:space="preserve"> σε μία ασαφή του διατύπωση αναφέρει</w:t>
      </w:r>
      <w:r w:rsidRPr="007B3AE3">
        <w:rPr>
          <w:rFonts w:eastAsia="Times New Roman" w:cs="Times New Roman"/>
          <w:szCs w:val="24"/>
        </w:rPr>
        <w:t xml:space="preserve">: </w:t>
      </w:r>
      <w:r>
        <w:rPr>
          <w:rFonts w:eastAsia="Times New Roman" w:cs="Times New Roman"/>
          <w:szCs w:val="24"/>
        </w:rPr>
        <w:t>Το πρώτο μέρος, δηλαδή η Ελλάδα, συμφωνεί να μην ενταχθεί στην υποψηφιότητα ή την ένταξη του δεύτερου μέρους κ.λπ</w:t>
      </w:r>
      <w:r>
        <w:rPr>
          <w:rFonts w:eastAsia="Times New Roman" w:cs="Times New Roman"/>
          <w:szCs w:val="24"/>
        </w:rPr>
        <w:t>.</w:t>
      </w:r>
      <w:r>
        <w:rPr>
          <w:rFonts w:eastAsia="Times New Roman" w:cs="Times New Roman"/>
          <w:szCs w:val="24"/>
        </w:rPr>
        <w:t>.</w:t>
      </w:r>
    </w:p>
    <w:p w14:paraId="01A9DE8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Επειδή στην Ευρωπ</w:t>
      </w:r>
      <w:r>
        <w:rPr>
          <w:rFonts w:eastAsia="Times New Roman" w:cs="Times New Roman"/>
          <w:szCs w:val="24"/>
        </w:rPr>
        <w:t xml:space="preserve">αϊκή Ένωση η διαδικασία, αντίθετα </w:t>
      </w:r>
      <w:r>
        <w:rPr>
          <w:rFonts w:eastAsia="Times New Roman" w:cs="Times New Roman"/>
          <w:szCs w:val="24"/>
        </w:rPr>
        <w:t>με</w:t>
      </w:r>
      <w:r>
        <w:rPr>
          <w:rFonts w:eastAsia="Times New Roman" w:cs="Times New Roman"/>
          <w:szCs w:val="24"/>
        </w:rPr>
        <w:t xml:space="preserve"> ότι συμβαίνει με το ΝΑΤΟ, είναι μακρά και μεσολαβούν τριάντα πέντε διαπραγματευτικά κεφάλαια, αυτή η ασαφής διατύπωση του άρθρου 2 παράγραφος 1 θα μπορούσε να δώσει την εντύπωση ότι η Ελλάδα με τη Συμφωνία των Πρεσπών ε</w:t>
      </w:r>
      <w:r>
        <w:rPr>
          <w:rFonts w:eastAsia="Times New Roman" w:cs="Times New Roman"/>
          <w:szCs w:val="24"/>
        </w:rPr>
        <w:t>κχωρεί εξ υπαρχής το αναφαίρετο και θεμελιώδες δικαίωμα κάθε κράτους-μέλους</w:t>
      </w:r>
      <w:r>
        <w:rPr>
          <w:rFonts w:eastAsia="Times New Roman" w:cs="Times New Roman"/>
          <w:szCs w:val="24"/>
        </w:rPr>
        <w:t>,</w:t>
      </w:r>
      <w:r>
        <w:rPr>
          <w:rFonts w:eastAsia="Times New Roman" w:cs="Times New Roman"/>
          <w:szCs w:val="24"/>
        </w:rPr>
        <w:t xml:space="preserve"> εάν για θέματα ουσίας διαφωνεί με την ενταξιακή προσαρμογή μιας υποψήφιας χώρας, να μην ασκεί αυτό το δικαίωμα βέτο. </w:t>
      </w:r>
    </w:p>
    <w:p w14:paraId="01A9DE82"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Αυτό</w:t>
      </w:r>
      <w:r>
        <w:rPr>
          <w:rFonts w:eastAsia="Times New Roman" w:cs="Times New Roman"/>
          <w:szCs w:val="24"/>
        </w:rPr>
        <w:t xml:space="preserve"> πρέπει να το αποκρούσουμε, όμως. Αυτό σας λέω.</w:t>
      </w:r>
    </w:p>
    <w:p w14:paraId="01A9DE83"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sidRPr="007B3AE3">
        <w:rPr>
          <w:rFonts w:eastAsia="Times New Roman" w:cs="Times New Roman"/>
          <w:b/>
          <w:szCs w:val="24"/>
        </w:rPr>
        <w:t>:</w:t>
      </w:r>
      <w:r w:rsidRPr="007B3AE3">
        <w:rPr>
          <w:rFonts w:eastAsia="Times New Roman" w:cs="Times New Roman"/>
          <w:szCs w:val="24"/>
        </w:rPr>
        <w:t xml:space="preserve"> </w:t>
      </w:r>
      <w:r>
        <w:rPr>
          <w:rFonts w:eastAsia="Times New Roman" w:cs="Times New Roman"/>
          <w:szCs w:val="24"/>
        </w:rPr>
        <w:t>Περιμένετε.</w:t>
      </w:r>
    </w:p>
    <w:p w14:paraId="01A9DE8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Όταν το θέσαμε εδώ </w:t>
      </w:r>
      <w:r>
        <w:rPr>
          <w:rFonts w:eastAsia="Times New Roman" w:cs="Times New Roman"/>
          <w:szCs w:val="24"/>
        </w:rPr>
        <w:t>-</w:t>
      </w:r>
      <w:r>
        <w:rPr>
          <w:rFonts w:eastAsia="Times New Roman" w:cs="Times New Roman"/>
          <w:szCs w:val="24"/>
        </w:rPr>
        <w:t>είχα την τιμή να το θέσω από το Βήμα της Βουλής- δεν μπορέσατε να μας δώσετε εκείνη τη στιγμή μια σαφή και δεσμευτική απάντηση. Ήρθε μετά από μέρες η συν</w:t>
      </w:r>
      <w:r>
        <w:rPr>
          <w:rFonts w:eastAsia="Times New Roman" w:cs="Times New Roman"/>
          <w:szCs w:val="24"/>
        </w:rPr>
        <w:t>έντευξη</w:t>
      </w:r>
      <w:r>
        <w:rPr>
          <w:rFonts w:eastAsia="Times New Roman" w:cs="Times New Roman"/>
          <w:szCs w:val="24"/>
        </w:rPr>
        <w:t>,</w:t>
      </w:r>
      <w:r>
        <w:rPr>
          <w:rFonts w:eastAsia="Times New Roman" w:cs="Times New Roman"/>
          <w:szCs w:val="24"/>
        </w:rPr>
        <w:t xml:space="preserve"> που έδωσε ο κ. Χαν</w:t>
      </w:r>
      <w:r>
        <w:rPr>
          <w:rFonts w:eastAsia="Times New Roman" w:cs="Times New Roman"/>
          <w:szCs w:val="24"/>
        </w:rPr>
        <w:t>,</w:t>
      </w:r>
      <w:r>
        <w:rPr>
          <w:rFonts w:eastAsia="Times New Roman" w:cs="Times New Roman"/>
          <w:szCs w:val="24"/>
        </w:rPr>
        <w:t xml:space="preserve"> επιβεβαιώνοντας ότι το θεμελιώδες αυτό δικαίωμα δεν το χάνει κανένα μέλος-κράτος. </w:t>
      </w:r>
    </w:p>
    <w:p w14:paraId="01A9DE8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Ξέρετε ότι αισθανόμαστε δικαιωμένοι, διότι η δική μας υπογράμμιση αυτής της ασάφειας της Συμφωνίας των Πρεσπών οδήγησε εσάς κι ενδεχομένως τον κ</w:t>
      </w:r>
      <w:r>
        <w:rPr>
          <w:rFonts w:eastAsia="Times New Roman" w:cs="Times New Roman"/>
          <w:szCs w:val="24"/>
        </w:rPr>
        <w:t>. Χαν, που είδε τη συζήτηση εδώ στο εσωτερικό της χώρας και τις αμφιβολίες που προκαλούσε, στο να ξεκαθαρίσει ότι η Ελλάδα</w:t>
      </w:r>
      <w:r>
        <w:rPr>
          <w:rFonts w:eastAsia="Times New Roman" w:cs="Times New Roman"/>
          <w:szCs w:val="24"/>
        </w:rPr>
        <w:t>,</w:t>
      </w:r>
      <w:r>
        <w:rPr>
          <w:rFonts w:eastAsia="Times New Roman" w:cs="Times New Roman"/>
          <w:szCs w:val="24"/>
        </w:rPr>
        <w:t xml:space="preserve"> παρά την ασάφεια της Συμφωνίας των Πρεσπών</w:t>
      </w:r>
      <w:r>
        <w:rPr>
          <w:rFonts w:eastAsia="Times New Roman" w:cs="Times New Roman"/>
          <w:szCs w:val="24"/>
        </w:rPr>
        <w:t>,</w:t>
      </w:r>
      <w:r>
        <w:rPr>
          <w:rFonts w:eastAsia="Times New Roman" w:cs="Times New Roman"/>
          <w:szCs w:val="24"/>
        </w:rPr>
        <w:t xml:space="preserve"> διατηρεί στο ακέραιο το θεμελιώδες δικαίωμα</w:t>
      </w:r>
      <w:r>
        <w:rPr>
          <w:rFonts w:eastAsia="Times New Roman" w:cs="Times New Roman"/>
          <w:szCs w:val="24"/>
        </w:rPr>
        <w:t>,</w:t>
      </w:r>
      <w:r>
        <w:rPr>
          <w:rFonts w:eastAsia="Times New Roman" w:cs="Times New Roman"/>
          <w:szCs w:val="24"/>
        </w:rPr>
        <w:t xml:space="preserve"> που έχει ως κράτος-μέλος της Ένωσης. Υπηρεσ</w:t>
      </w:r>
      <w:r>
        <w:rPr>
          <w:rFonts w:eastAsia="Times New Roman" w:cs="Times New Roman"/>
          <w:szCs w:val="24"/>
        </w:rPr>
        <w:t>ία, δηλαδή, παρείχαμε</w:t>
      </w:r>
      <w:r>
        <w:rPr>
          <w:rFonts w:eastAsia="Times New Roman" w:cs="Times New Roman"/>
          <w:szCs w:val="24"/>
        </w:rPr>
        <w:t>,</w:t>
      </w:r>
      <w:r>
        <w:rPr>
          <w:rFonts w:eastAsia="Times New Roman" w:cs="Times New Roman"/>
          <w:szCs w:val="24"/>
        </w:rPr>
        <w:t xml:space="preserve"> υπογραμμίζοντας τις ασάφειες της </w:t>
      </w:r>
      <w:r>
        <w:rPr>
          <w:rFonts w:eastAsia="Times New Roman" w:cs="Times New Roman"/>
          <w:szCs w:val="24"/>
        </w:rPr>
        <w:t>σ</w:t>
      </w:r>
      <w:r>
        <w:rPr>
          <w:rFonts w:eastAsia="Times New Roman" w:cs="Times New Roman"/>
          <w:szCs w:val="24"/>
        </w:rPr>
        <w:t>υμφωνίας που υπογράψατε.</w:t>
      </w:r>
    </w:p>
    <w:p w14:paraId="01A9DE8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Ευχαριστώ.</w:t>
      </w:r>
    </w:p>
    <w:p w14:paraId="01A9DE87"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Καμμένος έχει τον λόγο.</w:t>
      </w:r>
    </w:p>
    <w:p w14:paraId="01A9DE88"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sidRPr="007B3AE3">
        <w:rPr>
          <w:rFonts w:eastAsia="Times New Roman" w:cs="Times New Roman"/>
          <w:b/>
          <w:szCs w:val="24"/>
        </w:rPr>
        <w:t>:</w:t>
      </w:r>
      <w:r w:rsidRPr="007B3AE3">
        <w:rPr>
          <w:rFonts w:eastAsia="Times New Roman" w:cs="Times New Roman"/>
          <w:szCs w:val="24"/>
        </w:rPr>
        <w:t xml:space="preserve"> </w:t>
      </w:r>
      <w:r>
        <w:rPr>
          <w:rFonts w:eastAsia="Times New Roman" w:cs="Times New Roman"/>
          <w:szCs w:val="24"/>
        </w:rPr>
        <w:t>Ευχαριστώ πολύ, κύριε Πρόεδρε.</w:t>
      </w:r>
    </w:p>
    <w:p w14:paraId="01A9DE8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θα ήθελα να ευχαριστήσω και </w:t>
      </w:r>
      <w:r>
        <w:rPr>
          <w:rFonts w:eastAsia="Times New Roman" w:cs="Times New Roman"/>
          <w:szCs w:val="24"/>
        </w:rPr>
        <w:t>τον Πρόεδρο κ. Βενιζέλο για τις γνώσεις</w:t>
      </w:r>
      <w:r>
        <w:rPr>
          <w:rFonts w:eastAsia="Times New Roman" w:cs="Times New Roman"/>
          <w:szCs w:val="24"/>
        </w:rPr>
        <w:t>,</w:t>
      </w:r>
      <w:r>
        <w:rPr>
          <w:rFonts w:eastAsia="Times New Roman" w:cs="Times New Roman"/>
          <w:szCs w:val="24"/>
        </w:rPr>
        <w:t xml:space="preserve"> που μας μετέφερε στην εισήγησή του. Είχαμε προσέξει όλοι το άρθρο 2</w:t>
      </w:r>
      <w:r>
        <w:rPr>
          <w:rFonts w:eastAsia="Times New Roman" w:cs="Times New Roman"/>
          <w:szCs w:val="24"/>
        </w:rPr>
        <w:t>,</w:t>
      </w:r>
      <w:r>
        <w:rPr>
          <w:rFonts w:eastAsia="Times New Roman" w:cs="Times New Roman"/>
          <w:szCs w:val="24"/>
        </w:rPr>
        <w:t xml:space="preserve"> σε σχέση με το </w:t>
      </w:r>
      <w:proofErr w:type="spellStart"/>
      <w:r>
        <w:rPr>
          <w:rFonts w:eastAsia="Times New Roman" w:cs="Times New Roman"/>
          <w:szCs w:val="24"/>
          <w:lang w:val="en-US"/>
        </w:rPr>
        <w:t>erga</w:t>
      </w:r>
      <w:proofErr w:type="spellEnd"/>
      <w:r w:rsidRPr="00484C8A">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αλλά μας το εξήγησε ως ειδικός συνταγματολόγος και νομικός πολύ καλύτερα. Θα πρέπει, λοιπόν, να το λάβουμε υπόψη μας και να σημειώσουμε για άλλη μια φορά ότι αυτή η </w:t>
      </w:r>
      <w:r>
        <w:rPr>
          <w:rFonts w:eastAsia="Times New Roman" w:cs="Times New Roman"/>
          <w:szCs w:val="24"/>
        </w:rPr>
        <w:t>σ</w:t>
      </w:r>
      <w:r>
        <w:rPr>
          <w:rFonts w:eastAsia="Times New Roman" w:cs="Times New Roman"/>
          <w:szCs w:val="24"/>
        </w:rPr>
        <w:t>υμφωνία έχει πάρα πολλά κενά και ασάφειες. Και κλείνοντας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υμφωνία στην τελευταία σελ</w:t>
      </w:r>
      <w:r>
        <w:rPr>
          <w:rFonts w:eastAsia="Times New Roman" w:cs="Times New Roman"/>
          <w:szCs w:val="24"/>
        </w:rPr>
        <w:t xml:space="preserve">ίδα στην παράγραφο 9 του άρθρου 20 μας εξηγεί ότι όλα τα παραπάνω, όλες οι δεσμεύσεις είναι αμετάκλητες και ισχύουν επ’ </w:t>
      </w:r>
      <w:proofErr w:type="spellStart"/>
      <w:r>
        <w:rPr>
          <w:rFonts w:eastAsia="Times New Roman" w:cs="Times New Roman"/>
          <w:szCs w:val="24"/>
        </w:rPr>
        <w:t>αόριστον</w:t>
      </w:r>
      <w:proofErr w:type="spellEnd"/>
      <w:r>
        <w:rPr>
          <w:rFonts w:eastAsia="Times New Roman" w:cs="Times New Roman"/>
          <w:szCs w:val="24"/>
        </w:rPr>
        <w:t>. Άρα, ασχέτου κυβερνήσεων Ελλάδος-Σκοπίων, δεν μπορούμε να αλλάξουμε κα</w:t>
      </w:r>
      <w:r>
        <w:rPr>
          <w:rFonts w:eastAsia="Times New Roman" w:cs="Times New Roman"/>
          <w:szCs w:val="24"/>
        </w:rPr>
        <w:t>μ</w:t>
      </w:r>
      <w:r>
        <w:rPr>
          <w:rFonts w:eastAsia="Times New Roman" w:cs="Times New Roman"/>
          <w:szCs w:val="24"/>
        </w:rPr>
        <w:t>μία σύμβαση και ειδικά, όπως λέει, στο άρθρο 1.3, που ε</w:t>
      </w:r>
      <w:r>
        <w:rPr>
          <w:rFonts w:eastAsia="Times New Roman" w:cs="Times New Roman"/>
          <w:szCs w:val="24"/>
        </w:rPr>
        <w:t>ίναι η ονομασία, η γλώσσα και η ταυτότητα. Οπότε, ότι συζητούμε σήμερα</w:t>
      </w:r>
      <w:r>
        <w:rPr>
          <w:rFonts w:eastAsia="Times New Roman" w:cs="Times New Roman"/>
          <w:szCs w:val="24"/>
        </w:rPr>
        <w:t>,</w:t>
      </w:r>
      <w:r>
        <w:rPr>
          <w:rFonts w:eastAsia="Times New Roman" w:cs="Times New Roman"/>
          <w:szCs w:val="24"/>
        </w:rPr>
        <w:t xml:space="preserve"> δυστυχώς προς το παρόν είναι τετελεσμένο.</w:t>
      </w:r>
    </w:p>
    <w:p w14:paraId="01A9DE8A" w14:textId="77777777" w:rsidR="00887A51" w:rsidRDefault="009C255F">
      <w:pPr>
        <w:tabs>
          <w:tab w:val="left" w:pos="6168"/>
        </w:tabs>
        <w:spacing w:after="0" w:line="600" w:lineRule="auto"/>
        <w:ind w:firstLine="720"/>
        <w:jc w:val="both"/>
        <w:rPr>
          <w:rFonts w:eastAsia="Times New Roman" w:cs="Times New Roman"/>
          <w:szCs w:val="24"/>
        </w:rPr>
      </w:pPr>
      <w:r w:rsidRPr="00785F92">
        <w:rPr>
          <w:rFonts w:eastAsia="Times New Roman" w:cs="Times New Roman"/>
          <w:szCs w:val="24"/>
        </w:rPr>
        <w:t xml:space="preserve">Είναι </w:t>
      </w:r>
      <w:r>
        <w:rPr>
          <w:rFonts w:eastAsia="Times New Roman" w:cs="Times New Roman"/>
          <w:szCs w:val="24"/>
        </w:rPr>
        <w:t xml:space="preserve">αυτονόητο ότι δεν θα ψηφίσω </w:t>
      </w:r>
      <w:r w:rsidRPr="00785F92">
        <w:rPr>
          <w:rFonts w:eastAsia="Times New Roman" w:cs="Times New Roman"/>
          <w:szCs w:val="24"/>
        </w:rPr>
        <w:t>το</w:t>
      </w:r>
      <w:r>
        <w:rPr>
          <w:rFonts w:eastAsia="Times New Roman" w:cs="Times New Roman"/>
          <w:szCs w:val="24"/>
        </w:rPr>
        <w:t>ν</w:t>
      </w:r>
      <w:r w:rsidRPr="00785F92">
        <w:rPr>
          <w:rFonts w:eastAsia="Times New Roman" w:cs="Times New Roman"/>
          <w:szCs w:val="24"/>
        </w:rPr>
        <w:t xml:space="preserve"> σημερινό νόμο για την προσχώρηση</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τα </w:t>
      </w:r>
      <w:r w:rsidRPr="00785F92">
        <w:rPr>
          <w:rFonts w:eastAsia="Times New Roman" w:cs="Times New Roman"/>
          <w:szCs w:val="24"/>
        </w:rPr>
        <w:t>ενταξιακά κεφάλαια για το ΝΑΤΟ</w:t>
      </w:r>
      <w:r>
        <w:rPr>
          <w:rFonts w:eastAsia="Times New Roman" w:cs="Times New Roman"/>
          <w:szCs w:val="24"/>
        </w:rPr>
        <w:t>,</w:t>
      </w:r>
      <w:r w:rsidRPr="00785F92">
        <w:rPr>
          <w:rFonts w:eastAsia="Times New Roman" w:cs="Times New Roman"/>
          <w:szCs w:val="24"/>
        </w:rPr>
        <w:t xml:space="preserve"> διότι είναι αυτό το οποίο θα επικυρ</w:t>
      </w:r>
      <w:r w:rsidRPr="00785F92">
        <w:rPr>
          <w:rFonts w:eastAsia="Times New Roman" w:cs="Times New Roman"/>
          <w:szCs w:val="24"/>
        </w:rPr>
        <w:t>ώσει και τη Συμφωνία των Πρεσπών</w:t>
      </w:r>
      <w:r>
        <w:rPr>
          <w:rFonts w:eastAsia="Times New Roman" w:cs="Times New Roman"/>
          <w:szCs w:val="24"/>
        </w:rPr>
        <w:t>,</w:t>
      </w:r>
      <w:r w:rsidRPr="00785F92">
        <w:rPr>
          <w:rFonts w:eastAsia="Times New Roman" w:cs="Times New Roman"/>
          <w:szCs w:val="24"/>
        </w:rPr>
        <w:t xml:space="preserve"> όπως αυτή ψηφίστηκε από τη Βουλή</w:t>
      </w:r>
      <w:r>
        <w:rPr>
          <w:rFonts w:eastAsia="Times New Roman" w:cs="Times New Roman"/>
          <w:szCs w:val="24"/>
        </w:rPr>
        <w:t>.</w:t>
      </w:r>
      <w:r w:rsidRPr="00785F92">
        <w:rPr>
          <w:rFonts w:eastAsia="Times New Roman" w:cs="Times New Roman"/>
          <w:szCs w:val="24"/>
        </w:rPr>
        <w:t xml:space="preserve"> </w:t>
      </w:r>
    </w:p>
    <w:p w14:paraId="01A9DE8B"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w:t>
      </w:r>
      <w:r>
        <w:rPr>
          <w:rFonts w:eastAsia="Times New Roman" w:cs="Times New Roman"/>
          <w:szCs w:val="24"/>
        </w:rPr>
        <w:t>όμως,</w:t>
      </w:r>
      <w:r>
        <w:rPr>
          <w:rFonts w:eastAsia="Times New Roman" w:cs="Times New Roman"/>
          <w:szCs w:val="24"/>
        </w:rPr>
        <w:t xml:space="preserve"> που </w:t>
      </w:r>
      <w:r w:rsidRPr="00785F92">
        <w:rPr>
          <w:rFonts w:eastAsia="Times New Roman" w:cs="Times New Roman"/>
          <w:szCs w:val="24"/>
        </w:rPr>
        <w:t>πρέπει να σημειώσω σήμερα</w:t>
      </w:r>
      <w:r>
        <w:rPr>
          <w:rFonts w:eastAsia="Times New Roman" w:cs="Times New Roman"/>
          <w:szCs w:val="24"/>
        </w:rPr>
        <w:t>,</w:t>
      </w:r>
      <w:r w:rsidRPr="00785F92">
        <w:rPr>
          <w:rFonts w:eastAsia="Times New Roman" w:cs="Times New Roman"/>
          <w:szCs w:val="24"/>
        </w:rPr>
        <w:t xml:space="preserve"> είναι κάποια </w:t>
      </w:r>
      <w:r>
        <w:rPr>
          <w:rFonts w:eastAsia="Times New Roman" w:cs="Times New Roman"/>
          <w:szCs w:val="24"/>
        </w:rPr>
        <w:t xml:space="preserve">διαδικαστικά </w:t>
      </w:r>
      <w:r w:rsidRPr="00785F92">
        <w:rPr>
          <w:rFonts w:eastAsia="Times New Roman" w:cs="Times New Roman"/>
          <w:szCs w:val="24"/>
        </w:rPr>
        <w:t>ζητήματα</w:t>
      </w:r>
      <w:r>
        <w:rPr>
          <w:rFonts w:eastAsia="Times New Roman" w:cs="Times New Roman"/>
          <w:szCs w:val="24"/>
        </w:rPr>
        <w:t>,</w:t>
      </w:r>
      <w:r w:rsidRPr="00785F92">
        <w:rPr>
          <w:rFonts w:eastAsia="Times New Roman" w:cs="Times New Roman"/>
          <w:szCs w:val="24"/>
        </w:rPr>
        <w:t xml:space="preserve"> τα </w:t>
      </w:r>
      <w:r>
        <w:rPr>
          <w:rFonts w:eastAsia="Times New Roman" w:cs="Times New Roman"/>
          <w:szCs w:val="24"/>
        </w:rPr>
        <w:t xml:space="preserve">οποία </w:t>
      </w:r>
      <w:r w:rsidRPr="00785F92">
        <w:rPr>
          <w:rFonts w:eastAsia="Times New Roman" w:cs="Times New Roman"/>
          <w:szCs w:val="24"/>
        </w:rPr>
        <w:t>έχω θέσει όλες αυτές τις μέρες</w:t>
      </w:r>
      <w:r>
        <w:rPr>
          <w:rFonts w:eastAsia="Times New Roman" w:cs="Times New Roman"/>
          <w:szCs w:val="24"/>
        </w:rPr>
        <w:t xml:space="preserve">, θεσμικά και όχι μόνο. </w:t>
      </w:r>
      <w:r w:rsidRPr="00785F92">
        <w:rPr>
          <w:rFonts w:eastAsia="Times New Roman" w:cs="Times New Roman"/>
          <w:szCs w:val="24"/>
        </w:rPr>
        <w:t>Θα ξεκινήσω από τις επιστολές</w:t>
      </w:r>
      <w:r>
        <w:rPr>
          <w:rFonts w:eastAsia="Times New Roman" w:cs="Times New Roman"/>
          <w:szCs w:val="24"/>
        </w:rPr>
        <w:t>.</w:t>
      </w:r>
      <w:r w:rsidRPr="00785F92">
        <w:rPr>
          <w:rFonts w:eastAsia="Times New Roman" w:cs="Times New Roman"/>
          <w:szCs w:val="24"/>
        </w:rPr>
        <w:t xml:space="preserve"> </w:t>
      </w:r>
    </w:p>
    <w:p w14:paraId="01A9DE8C" w14:textId="77777777" w:rsidR="00887A51" w:rsidRDefault="009C255F">
      <w:pPr>
        <w:tabs>
          <w:tab w:val="left" w:pos="6168"/>
        </w:tabs>
        <w:spacing w:after="0" w:line="600" w:lineRule="auto"/>
        <w:ind w:firstLine="720"/>
        <w:jc w:val="both"/>
        <w:rPr>
          <w:rFonts w:eastAsia="Times New Roman" w:cs="Times New Roman"/>
          <w:szCs w:val="24"/>
        </w:rPr>
      </w:pPr>
      <w:r w:rsidRPr="00785F92">
        <w:rPr>
          <w:rFonts w:eastAsia="Times New Roman" w:cs="Times New Roman"/>
          <w:szCs w:val="24"/>
        </w:rPr>
        <w:t>Εφευρέθηκε στη</w:t>
      </w:r>
      <w:r w:rsidRPr="00785F92">
        <w:rPr>
          <w:rFonts w:eastAsia="Times New Roman" w:cs="Times New Roman"/>
          <w:szCs w:val="24"/>
        </w:rPr>
        <w:t xml:space="preserve"> Βουλή ο θεσμός των </w:t>
      </w:r>
      <w:r>
        <w:rPr>
          <w:rFonts w:eastAsia="Times New Roman" w:cs="Times New Roman"/>
          <w:szCs w:val="24"/>
        </w:rPr>
        <w:t>«</w:t>
      </w:r>
      <w:r w:rsidRPr="00785F92">
        <w:rPr>
          <w:rFonts w:eastAsia="Times New Roman" w:cs="Times New Roman"/>
          <w:szCs w:val="24"/>
        </w:rPr>
        <w:t>κοιν</w:t>
      </w:r>
      <w:r>
        <w:rPr>
          <w:rFonts w:eastAsia="Times New Roman" w:cs="Times New Roman"/>
          <w:szCs w:val="24"/>
        </w:rPr>
        <w:t>όχρηστων</w:t>
      </w:r>
      <w:r w:rsidRPr="00785F92">
        <w:rPr>
          <w:rFonts w:eastAsia="Times New Roman" w:cs="Times New Roman"/>
          <w:szCs w:val="24"/>
        </w:rPr>
        <w:t xml:space="preserve"> Βουλευτών</w:t>
      </w:r>
      <w:r>
        <w:rPr>
          <w:rFonts w:eastAsia="Times New Roman" w:cs="Times New Roman"/>
          <w:szCs w:val="24"/>
        </w:rPr>
        <w:t xml:space="preserve">»: Την </w:t>
      </w:r>
      <w:r>
        <w:rPr>
          <w:rFonts w:eastAsia="Times New Roman" w:cs="Times New Roman"/>
          <w:szCs w:val="24"/>
        </w:rPr>
        <w:t>υ</w:t>
      </w:r>
      <w:r>
        <w:rPr>
          <w:rFonts w:eastAsia="Times New Roman" w:cs="Times New Roman"/>
          <w:szCs w:val="24"/>
        </w:rPr>
        <w:t>ψ</w:t>
      </w:r>
      <w:r>
        <w:rPr>
          <w:rFonts w:eastAsia="Times New Roman" w:cs="Times New Roman"/>
          <w:szCs w:val="24"/>
        </w:rPr>
        <w:t>η</w:t>
      </w:r>
      <w:r>
        <w:rPr>
          <w:rFonts w:eastAsia="Times New Roman" w:cs="Times New Roman"/>
          <w:szCs w:val="24"/>
        </w:rPr>
        <w:t>λή κυριότητα</w:t>
      </w:r>
      <w:r>
        <w:rPr>
          <w:rFonts w:eastAsia="Times New Roman" w:cs="Times New Roman"/>
          <w:szCs w:val="24"/>
        </w:rPr>
        <w:t>,</w:t>
      </w:r>
      <w:r w:rsidRPr="00785F92">
        <w:rPr>
          <w:rFonts w:eastAsia="Times New Roman" w:cs="Times New Roman"/>
          <w:szCs w:val="24"/>
        </w:rPr>
        <w:t xml:space="preserve"> οι ΑΝΕΛ και το Ποτάμι</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την </w:t>
      </w:r>
      <w:r w:rsidRPr="00785F92">
        <w:rPr>
          <w:rFonts w:eastAsia="Times New Roman" w:cs="Times New Roman"/>
          <w:szCs w:val="24"/>
        </w:rPr>
        <w:t>επικαρπία ο Τσίπρας</w:t>
      </w:r>
      <w:r>
        <w:rPr>
          <w:rFonts w:eastAsia="Times New Roman" w:cs="Times New Roman"/>
          <w:szCs w:val="24"/>
        </w:rPr>
        <w:t>.</w:t>
      </w:r>
      <w:r w:rsidRPr="00785F92">
        <w:rPr>
          <w:rFonts w:eastAsia="Times New Roman" w:cs="Times New Roman"/>
          <w:szCs w:val="24"/>
        </w:rPr>
        <w:t xml:space="preserve"> Αυτό δεν προάγει τον κοινοβουλευτισμό και τη </w:t>
      </w:r>
      <w:r>
        <w:rPr>
          <w:rFonts w:eastAsia="Times New Roman" w:cs="Times New Roman"/>
          <w:szCs w:val="24"/>
        </w:rPr>
        <w:t>δ</w:t>
      </w:r>
      <w:r w:rsidRPr="00785F92">
        <w:rPr>
          <w:rFonts w:eastAsia="Times New Roman" w:cs="Times New Roman"/>
          <w:szCs w:val="24"/>
        </w:rPr>
        <w:t>ημοκρατία</w:t>
      </w:r>
      <w:r>
        <w:rPr>
          <w:rFonts w:eastAsia="Times New Roman" w:cs="Times New Roman"/>
          <w:szCs w:val="24"/>
        </w:rPr>
        <w:t>.</w:t>
      </w:r>
    </w:p>
    <w:p w14:paraId="01A9DE8D"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Προσέξτε</w:t>
      </w:r>
      <w:r w:rsidRPr="00785F92">
        <w:rPr>
          <w:rFonts w:eastAsia="Times New Roman" w:cs="Times New Roman"/>
          <w:szCs w:val="24"/>
        </w:rPr>
        <w:t xml:space="preserve"> τώρα</w:t>
      </w:r>
      <w:r>
        <w:rPr>
          <w:rFonts w:eastAsia="Times New Roman" w:cs="Times New Roman"/>
          <w:szCs w:val="24"/>
        </w:rPr>
        <w:t>. Ψάχνω</w:t>
      </w:r>
      <w:r w:rsidRPr="00785F92">
        <w:rPr>
          <w:rFonts w:eastAsia="Times New Roman" w:cs="Times New Roman"/>
          <w:szCs w:val="24"/>
        </w:rPr>
        <w:t xml:space="preserve"> σήμερα αυστηρά </w:t>
      </w:r>
      <w:r>
        <w:rPr>
          <w:rFonts w:eastAsia="Times New Roman" w:cs="Times New Roman"/>
          <w:szCs w:val="24"/>
        </w:rPr>
        <w:t>-</w:t>
      </w:r>
      <w:r w:rsidRPr="00785F92">
        <w:rPr>
          <w:rFonts w:eastAsia="Times New Roman" w:cs="Times New Roman"/>
          <w:szCs w:val="24"/>
        </w:rPr>
        <w:t>σας κοιτώ στα μάτια</w:t>
      </w:r>
      <w:r>
        <w:rPr>
          <w:rFonts w:eastAsia="Times New Roman" w:cs="Times New Roman"/>
          <w:szCs w:val="24"/>
        </w:rPr>
        <w:t>-</w:t>
      </w:r>
      <w:r w:rsidRPr="00785F92">
        <w:rPr>
          <w:rFonts w:eastAsia="Times New Roman" w:cs="Times New Roman"/>
          <w:szCs w:val="24"/>
        </w:rPr>
        <w:t xml:space="preserve"> τον υποβολέα </w:t>
      </w:r>
      <w:r>
        <w:rPr>
          <w:rFonts w:eastAsia="Times New Roman" w:cs="Times New Roman"/>
          <w:szCs w:val="24"/>
        </w:rPr>
        <w:t xml:space="preserve">του κειμένου </w:t>
      </w:r>
      <w:r>
        <w:rPr>
          <w:rFonts w:eastAsia="Times New Roman" w:cs="Times New Roman"/>
          <w:szCs w:val="24"/>
        </w:rPr>
        <w:t xml:space="preserve">των έξι. </w:t>
      </w:r>
      <w:r w:rsidRPr="00785F92">
        <w:rPr>
          <w:rFonts w:eastAsia="Times New Roman" w:cs="Times New Roman"/>
          <w:szCs w:val="24"/>
        </w:rPr>
        <w:t>Ο κ</w:t>
      </w:r>
      <w:r>
        <w:rPr>
          <w:rFonts w:eastAsia="Times New Roman" w:cs="Times New Roman"/>
          <w:szCs w:val="24"/>
        </w:rPr>
        <w:t>.</w:t>
      </w:r>
      <w:r w:rsidRPr="00785F92">
        <w:rPr>
          <w:rFonts w:eastAsia="Times New Roman" w:cs="Times New Roman"/>
          <w:szCs w:val="24"/>
        </w:rPr>
        <w:t xml:space="preserve"> </w:t>
      </w:r>
      <w:proofErr w:type="spellStart"/>
      <w:r w:rsidRPr="00785F92">
        <w:rPr>
          <w:rFonts w:eastAsia="Times New Roman" w:cs="Times New Roman"/>
          <w:szCs w:val="24"/>
        </w:rPr>
        <w:t>Ζουράρις</w:t>
      </w:r>
      <w:proofErr w:type="spellEnd"/>
      <w:r w:rsidRPr="00785F92">
        <w:rPr>
          <w:rFonts w:eastAsia="Times New Roman" w:cs="Times New Roman"/>
          <w:szCs w:val="24"/>
        </w:rPr>
        <w:t xml:space="preserve"> είπε </w:t>
      </w:r>
      <w:r>
        <w:rPr>
          <w:rFonts w:eastAsia="Times New Roman" w:cs="Times New Roman"/>
          <w:szCs w:val="24"/>
        </w:rPr>
        <w:t>ότι τον ζάλισαν σ</w:t>
      </w:r>
      <w:r w:rsidRPr="00785F92">
        <w:rPr>
          <w:rFonts w:eastAsia="Times New Roman" w:cs="Times New Roman"/>
          <w:szCs w:val="24"/>
        </w:rPr>
        <w:t>τα τηλέφωνα</w:t>
      </w:r>
      <w:r>
        <w:rPr>
          <w:rFonts w:eastAsia="Times New Roman" w:cs="Times New Roman"/>
          <w:szCs w:val="24"/>
        </w:rPr>
        <w:t>,</w:t>
      </w:r>
      <w:r w:rsidRPr="00785F92">
        <w:rPr>
          <w:rFonts w:eastAsia="Times New Roman" w:cs="Times New Roman"/>
          <w:szCs w:val="24"/>
        </w:rPr>
        <w:t xml:space="preserve"> για να υπογράψει μία επιστολή </w:t>
      </w:r>
      <w:r>
        <w:rPr>
          <w:rFonts w:eastAsia="Times New Roman" w:cs="Times New Roman"/>
          <w:szCs w:val="24"/>
        </w:rPr>
        <w:t xml:space="preserve">εκχώρησης </w:t>
      </w:r>
      <w:r w:rsidRPr="00785F92">
        <w:rPr>
          <w:rFonts w:eastAsia="Times New Roman" w:cs="Times New Roman"/>
          <w:szCs w:val="24"/>
        </w:rPr>
        <w:t>πληρεξουσίου ψήφου</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Δεν βλέπω κάποιον από τους έξι εδώ σήμερα. Ερωτώ: </w:t>
      </w:r>
      <w:proofErr w:type="spellStart"/>
      <w:r>
        <w:rPr>
          <w:rFonts w:eastAsia="Times New Roman" w:cs="Times New Roman"/>
          <w:szCs w:val="24"/>
        </w:rPr>
        <w:t>Εξεβιάσθησαν</w:t>
      </w:r>
      <w:proofErr w:type="spellEnd"/>
      <w:r>
        <w:rPr>
          <w:rFonts w:eastAsia="Times New Roman" w:cs="Times New Roman"/>
          <w:szCs w:val="24"/>
        </w:rPr>
        <w:t xml:space="preserve"> ή αυτοβούλως χειραγωγήθηκαν για να υπογράψουν τη </w:t>
      </w:r>
      <w:r>
        <w:rPr>
          <w:rFonts w:eastAsia="Times New Roman" w:cs="Times New Roman"/>
          <w:szCs w:val="24"/>
        </w:rPr>
        <w:t>σ</w:t>
      </w:r>
      <w:r>
        <w:rPr>
          <w:rFonts w:eastAsia="Times New Roman" w:cs="Times New Roman"/>
          <w:szCs w:val="24"/>
        </w:rPr>
        <w:t xml:space="preserve">υμφωνία; </w:t>
      </w:r>
    </w:p>
    <w:p w14:paraId="01A9DE8E" w14:textId="77777777" w:rsidR="00887A51" w:rsidRDefault="009C255F">
      <w:pPr>
        <w:tabs>
          <w:tab w:val="left" w:pos="6168"/>
        </w:tabs>
        <w:spacing w:after="0" w:line="600" w:lineRule="auto"/>
        <w:jc w:val="both"/>
        <w:rPr>
          <w:rFonts w:eastAsia="Times New Roman" w:cs="Times New Roman"/>
          <w:szCs w:val="24"/>
        </w:rPr>
      </w:pPr>
      <w:r>
        <w:rPr>
          <w:rFonts w:eastAsia="Times New Roman" w:cs="Times New Roman"/>
          <w:szCs w:val="24"/>
        </w:rPr>
        <w:t xml:space="preserve">Διαβάζω τις επιστολές αυτολεξεί, διότι κάποιο αριστερό </w:t>
      </w:r>
      <w:r>
        <w:rPr>
          <w:rFonts w:eastAsia="Times New Roman" w:cs="Times New Roman"/>
          <w:szCs w:val="24"/>
        </w:rPr>
        <w:t>«</w:t>
      </w:r>
      <w:r>
        <w:rPr>
          <w:rFonts w:eastAsia="Times New Roman" w:cs="Times New Roman"/>
          <w:szCs w:val="24"/>
        </w:rPr>
        <w:t>φάντασμα</w:t>
      </w:r>
      <w:r>
        <w:rPr>
          <w:rFonts w:eastAsia="Times New Roman" w:cs="Times New Roman"/>
          <w:szCs w:val="24"/>
        </w:rPr>
        <w:t>»,</w:t>
      </w:r>
      <w:r>
        <w:rPr>
          <w:rFonts w:eastAsia="Times New Roman" w:cs="Times New Roman"/>
          <w:szCs w:val="24"/>
        </w:rPr>
        <w:t xml:space="preserve"> ένα βράδυ</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ς πήρε τηλέφωνο και τους </w:t>
      </w:r>
      <w:r w:rsidRPr="00785F92">
        <w:rPr>
          <w:rFonts w:eastAsia="Times New Roman" w:cs="Times New Roman"/>
          <w:szCs w:val="24"/>
        </w:rPr>
        <w:t xml:space="preserve">είπε να γράψουν </w:t>
      </w:r>
      <w:r>
        <w:rPr>
          <w:rFonts w:eastAsia="Times New Roman" w:cs="Times New Roman"/>
          <w:szCs w:val="24"/>
        </w:rPr>
        <w:t xml:space="preserve">όλοι </w:t>
      </w:r>
      <w:r w:rsidRPr="00785F92">
        <w:rPr>
          <w:rFonts w:eastAsia="Times New Roman" w:cs="Times New Roman"/>
          <w:szCs w:val="24"/>
        </w:rPr>
        <w:t>τα ίδια</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w:t>
      </w:r>
      <w:r w:rsidRPr="00785F92">
        <w:rPr>
          <w:rFonts w:eastAsia="Times New Roman" w:cs="Times New Roman"/>
          <w:szCs w:val="24"/>
        </w:rPr>
        <w:t xml:space="preserve">Σας </w:t>
      </w:r>
      <w:r>
        <w:rPr>
          <w:rFonts w:eastAsia="Times New Roman" w:cs="Times New Roman"/>
          <w:szCs w:val="24"/>
        </w:rPr>
        <w:t>γνωρίζω ότι</w:t>
      </w:r>
      <w:r w:rsidRPr="00785F92">
        <w:rPr>
          <w:rFonts w:eastAsia="Times New Roman" w:cs="Times New Roman"/>
          <w:szCs w:val="24"/>
        </w:rPr>
        <w:t xml:space="preserve"> σε συνέχεια της θετικής ψήφου</w:t>
      </w:r>
      <w:r>
        <w:rPr>
          <w:rFonts w:eastAsia="Times New Roman" w:cs="Times New Roman"/>
          <w:szCs w:val="24"/>
        </w:rPr>
        <w:t>,</w:t>
      </w:r>
      <w:r w:rsidRPr="00785F92">
        <w:rPr>
          <w:rFonts w:eastAsia="Times New Roman" w:cs="Times New Roman"/>
          <w:szCs w:val="24"/>
        </w:rPr>
        <w:t xml:space="preserve"> που έδωσα</w:t>
      </w:r>
      <w:r>
        <w:rPr>
          <w:rFonts w:eastAsia="Times New Roman" w:cs="Times New Roman"/>
          <w:szCs w:val="24"/>
        </w:rPr>
        <w:t>,</w:t>
      </w:r>
      <w:r w:rsidRPr="00785F92">
        <w:rPr>
          <w:rFonts w:eastAsia="Times New Roman" w:cs="Times New Roman"/>
          <w:szCs w:val="24"/>
        </w:rPr>
        <w:t xml:space="preserve"> επί της πρότασης εμπιστοσύνης στην Κυβέρνηση</w:t>
      </w:r>
      <w:r>
        <w:rPr>
          <w:rFonts w:eastAsia="Times New Roman" w:cs="Times New Roman"/>
          <w:szCs w:val="24"/>
        </w:rPr>
        <w:t>, επιθυμώ</w:t>
      </w:r>
      <w:r w:rsidRPr="00785F92">
        <w:rPr>
          <w:rFonts w:eastAsia="Times New Roman" w:cs="Times New Roman"/>
          <w:szCs w:val="24"/>
        </w:rPr>
        <w:t xml:space="preserve"> η ψήφος</w:t>
      </w:r>
      <w:r w:rsidRPr="00785F92">
        <w:rPr>
          <w:rFonts w:eastAsia="Times New Roman" w:cs="Times New Roman"/>
          <w:szCs w:val="24"/>
        </w:rPr>
        <w:t xml:space="preserve"> μου να </w:t>
      </w:r>
      <w:proofErr w:type="spellStart"/>
      <w:r w:rsidRPr="00785F92">
        <w:rPr>
          <w:rFonts w:eastAsia="Times New Roman" w:cs="Times New Roman"/>
          <w:szCs w:val="24"/>
        </w:rPr>
        <w:t>προσμετράται</w:t>
      </w:r>
      <w:proofErr w:type="spellEnd"/>
      <w:r w:rsidRPr="00785F92">
        <w:rPr>
          <w:rFonts w:eastAsia="Times New Roman" w:cs="Times New Roman"/>
          <w:szCs w:val="24"/>
        </w:rPr>
        <w:t xml:space="preserve"> μαζί με αυτές των Βουλευτών της Συμπολίτευσης</w:t>
      </w:r>
      <w:r>
        <w:rPr>
          <w:rFonts w:eastAsia="Times New Roman" w:cs="Times New Roman"/>
          <w:szCs w:val="24"/>
        </w:rPr>
        <w:t>».</w:t>
      </w:r>
      <w:r w:rsidRPr="00785F92">
        <w:rPr>
          <w:rFonts w:eastAsia="Times New Roman" w:cs="Times New Roman"/>
          <w:szCs w:val="24"/>
        </w:rPr>
        <w:t xml:space="preserve"> Έλενα Κουντουρά</w:t>
      </w:r>
      <w:r>
        <w:rPr>
          <w:rFonts w:eastAsia="Times New Roman" w:cs="Times New Roman"/>
          <w:szCs w:val="24"/>
        </w:rPr>
        <w:t>.</w:t>
      </w:r>
    </w:p>
    <w:p w14:paraId="01A9DE8F"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«Σας γνωρίζω ότι σε</w:t>
      </w:r>
      <w:r w:rsidRPr="00785F92">
        <w:rPr>
          <w:rFonts w:eastAsia="Times New Roman" w:cs="Times New Roman"/>
          <w:szCs w:val="24"/>
        </w:rPr>
        <w:t xml:space="preserve"> συνέχεια </w:t>
      </w:r>
      <w:r>
        <w:rPr>
          <w:rFonts w:eastAsia="Times New Roman" w:cs="Times New Roman"/>
          <w:szCs w:val="24"/>
        </w:rPr>
        <w:t>της θετικής ψήφου</w:t>
      </w:r>
      <w:r w:rsidRPr="00785F92">
        <w:rPr>
          <w:rFonts w:eastAsia="Times New Roman" w:cs="Times New Roman"/>
          <w:szCs w:val="24"/>
        </w:rPr>
        <w:t xml:space="preserve"> μου </w:t>
      </w:r>
      <w:r>
        <w:rPr>
          <w:rFonts w:eastAsia="Times New Roman" w:cs="Times New Roman"/>
          <w:szCs w:val="24"/>
        </w:rPr>
        <w:t>που έδωσα</w:t>
      </w:r>
      <w:r w:rsidRPr="00785F92">
        <w:rPr>
          <w:rFonts w:eastAsia="Times New Roman" w:cs="Times New Roman"/>
          <w:szCs w:val="24"/>
        </w:rPr>
        <w:t xml:space="preserve"> </w:t>
      </w:r>
      <w:r>
        <w:rPr>
          <w:rFonts w:eastAsia="Times New Roman" w:cs="Times New Roman"/>
          <w:szCs w:val="24"/>
        </w:rPr>
        <w:t xml:space="preserve">επί της πρότασης </w:t>
      </w:r>
      <w:r w:rsidRPr="00785F92">
        <w:rPr>
          <w:rFonts w:eastAsia="Times New Roman" w:cs="Times New Roman"/>
          <w:szCs w:val="24"/>
        </w:rPr>
        <w:t>εμπιστοσύνη</w:t>
      </w:r>
      <w:r>
        <w:rPr>
          <w:rFonts w:eastAsia="Times New Roman" w:cs="Times New Roman"/>
          <w:szCs w:val="24"/>
        </w:rPr>
        <w:t>ς</w:t>
      </w:r>
      <w:r w:rsidRPr="00785F92">
        <w:rPr>
          <w:rFonts w:eastAsia="Times New Roman" w:cs="Times New Roman"/>
          <w:szCs w:val="24"/>
        </w:rPr>
        <w:t xml:space="preserve"> στην Κυβέρνηση</w:t>
      </w:r>
      <w:r>
        <w:rPr>
          <w:rFonts w:eastAsia="Times New Roman" w:cs="Times New Roman"/>
          <w:szCs w:val="24"/>
        </w:rPr>
        <w:t>, επιθυμώ</w:t>
      </w:r>
      <w:r w:rsidRPr="00785F92">
        <w:rPr>
          <w:rFonts w:eastAsia="Times New Roman" w:cs="Times New Roman"/>
          <w:szCs w:val="24"/>
        </w:rPr>
        <w:t xml:space="preserve"> η ψήφος μου να </w:t>
      </w:r>
      <w:proofErr w:type="spellStart"/>
      <w:r w:rsidRPr="00785F92">
        <w:rPr>
          <w:rFonts w:eastAsia="Times New Roman" w:cs="Times New Roman"/>
          <w:szCs w:val="24"/>
        </w:rPr>
        <w:t>προσμετράται</w:t>
      </w:r>
      <w:proofErr w:type="spellEnd"/>
      <w:r w:rsidRPr="00785F92">
        <w:rPr>
          <w:rFonts w:eastAsia="Times New Roman" w:cs="Times New Roman"/>
          <w:szCs w:val="24"/>
        </w:rPr>
        <w:t xml:space="preserve"> μαζί με αυτές </w:t>
      </w:r>
      <w:r>
        <w:rPr>
          <w:rFonts w:eastAsia="Times New Roman" w:cs="Times New Roman"/>
          <w:szCs w:val="24"/>
        </w:rPr>
        <w:t>των Βουλευτών</w:t>
      </w:r>
      <w:r>
        <w:rPr>
          <w:rFonts w:eastAsia="Times New Roman" w:cs="Times New Roman"/>
          <w:szCs w:val="24"/>
        </w:rPr>
        <w:t xml:space="preserve"> </w:t>
      </w:r>
      <w:r w:rsidRPr="00785F92">
        <w:rPr>
          <w:rFonts w:eastAsia="Times New Roman" w:cs="Times New Roman"/>
          <w:szCs w:val="24"/>
        </w:rPr>
        <w:t>της Συμπολίτευσης</w:t>
      </w:r>
      <w:r>
        <w:rPr>
          <w:rFonts w:eastAsia="Times New Roman" w:cs="Times New Roman"/>
          <w:szCs w:val="24"/>
        </w:rPr>
        <w:t xml:space="preserve">». </w:t>
      </w:r>
      <w:r>
        <w:rPr>
          <w:rFonts w:eastAsia="Times New Roman" w:cs="Times New Roman"/>
          <w:szCs w:val="24"/>
        </w:rPr>
        <w:t xml:space="preserve">Η επιστολή είναι του κ. </w:t>
      </w:r>
      <w:proofErr w:type="spellStart"/>
      <w:r>
        <w:rPr>
          <w:rFonts w:eastAsia="Times New Roman" w:cs="Times New Roman"/>
          <w:szCs w:val="24"/>
        </w:rPr>
        <w:t>Παπαχριστόπουλου</w:t>
      </w:r>
      <w:proofErr w:type="spellEnd"/>
      <w:r>
        <w:rPr>
          <w:rFonts w:eastAsia="Times New Roman" w:cs="Times New Roman"/>
          <w:szCs w:val="24"/>
        </w:rPr>
        <w:t>.</w:t>
      </w:r>
    </w:p>
    <w:p w14:paraId="01A9DE90"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w:t>
      </w:r>
      <w:r w:rsidRPr="00785F92">
        <w:rPr>
          <w:rFonts w:eastAsia="Times New Roman" w:cs="Times New Roman"/>
          <w:szCs w:val="24"/>
        </w:rPr>
        <w:t>Σας γνωρίζω ότ</w:t>
      </w:r>
      <w:r>
        <w:rPr>
          <w:rFonts w:eastAsia="Times New Roman" w:cs="Times New Roman"/>
          <w:szCs w:val="24"/>
        </w:rPr>
        <w:t>ι σε συνέχεια της θετικής ψήφου</w:t>
      </w:r>
      <w:r>
        <w:rPr>
          <w:rFonts w:eastAsia="Times New Roman" w:cs="Times New Roman"/>
          <w:szCs w:val="24"/>
        </w:rPr>
        <w:t>,</w:t>
      </w:r>
      <w:r w:rsidRPr="00785F92">
        <w:rPr>
          <w:rFonts w:eastAsia="Times New Roman" w:cs="Times New Roman"/>
          <w:szCs w:val="24"/>
        </w:rPr>
        <w:t xml:space="preserve"> που έδωσα επί της πρότασης παροχής </w:t>
      </w:r>
      <w:r>
        <w:rPr>
          <w:rFonts w:eastAsia="Times New Roman" w:cs="Times New Roman"/>
          <w:szCs w:val="24"/>
        </w:rPr>
        <w:t>ψήφου εμπιστοσύνης</w:t>
      </w:r>
      <w:r>
        <w:rPr>
          <w:rFonts w:eastAsia="Times New Roman" w:cs="Times New Roman"/>
          <w:szCs w:val="24"/>
        </w:rPr>
        <w:t>,</w:t>
      </w:r>
      <w:r>
        <w:rPr>
          <w:rFonts w:eastAsia="Times New Roman" w:cs="Times New Roman"/>
          <w:szCs w:val="24"/>
        </w:rPr>
        <w:t xml:space="preserve">…» </w:t>
      </w:r>
      <w:r w:rsidRPr="00785F92">
        <w:rPr>
          <w:rFonts w:eastAsia="Times New Roman" w:cs="Times New Roman"/>
          <w:szCs w:val="24"/>
        </w:rPr>
        <w:t>και τα λοιπά</w:t>
      </w:r>
      <w:r>
        <w:rPr>
          <w:rFonts w:eastAsia="Times New Roman" w:cs="Times New Roman"/>
          <w:szCs w:val="24"/>
        </w:rPr>
        <w:t>. Αυτή η επιστολή ήταν της κ</w:t>
      </w:r>
      <w:r>
        <w:rPr>
          <w:rFonts w:eastAsia="Times New Roman" w:cs="Times New Roman"/>
          <w:szCs w:val="24"/>
        </w:rPr>
        <w:t>.</w:t>
      </w:r>
      <w:r w:rsidRPr="00785F92">
        <w:rPr>
          <w:rFonts w:eastAsia="Times New Roman" w:cs="Times New Roman"/>
          <w:szCs w:val="24"/>
        </w:rPr>
        <w:t xml:space="preserve"> Παπακώστα</w:t>
      </w:r>
      <w:r>
        <w:rPr>
          <w:rFonts w:eastAsia="Times New Roman" w:cs="Times New Roman"/>
          <w:szCs w:val="24"/>
        </w:rPr>
        <w:t>.</w:t>
      </w:r>
    </w:p>
    <w:p w14:paraId="01A9DE91"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«…σ</w:t>
      </w:r>
      <w:r w:rsidRPr="00785F92">
        <w:rPr>
          <w:rFonts w:eastAsia="Times New Roman" w:cs="Times New Roman"/>
          <w:szCs w:val="24"/>
        </w:rPr>
        <w:t>ε συνέ</w:t>
      </w:r>
      <w:r>
        <w:rPr>
          <w:rFonts w:eastAsia="Times New Roman" w:cs="Times New Roman"/>
          <w:szCs w:val="24"/>
        </w:rPr>
        <w:t>χεια της θε</w:t>
      </w:r>
      <w:r>
        <w:rPr>
          <w:rFonts w:eastAsia="Times New Roman" w:cs="Times New Roman"/>
          <w:szCs w:val="24"/>
        </w:rPr>
        <w:t>τικής ψήφου</w:t>
      </w:r>
      <w:r>
        <w:rPr>
          <w:rFonts w:eastAsia="Times New Roman" w:cs="Times New Roman"/>
          <w:szCs w:val="24"/>
        </w:rPr>
        <w:t>,</w:t>
      </w:r>
      <w:r>
        <w:rPr>
          <w:rFonts w:eastAsia="Times New Roman" w:cs="Times New Roman"/>
          <w:szCs w:val="24"/>
        </w:rPr>
        <w:t xml:space="preserve"> που έδωσα</w:t>
      </w:r>
      <w:r>
        <w:rPr>
          <w:rFonts w:eastAsia="Times New Roman" w:cs="Times New Roman"/>
          <w:szCs w:val="24"/>
        </w:rPr>
        <w:t>,</w:t>
      </w:r>
      <w:r w:rsidRPr="00785F92">
        <w:rPr>
          <w:rFonts w:eastAsia="Times New Roman" w:cs="Times New Roman"/>
          <w:szCs w:val="24"/>
        </w:rPr>
        <w:t xml:space="preserve"> επί της πρότασης εμπιστοσύνης στην Κυβέρνηση</w:t>
      </w:r>
      <w:r>
        <w:rPr>
          <w:rFonts w:eastAsia="Times New Roman" w:cs="Times New Roman"/>
          <w:szCs w:val="24"/>
        </w:rPr>
        <w:t>, επιθυμώ</w:t>
      </w:r>
      <w:r w:rsidRPr="00785F92">
        <w:rPr>
          <w:rFonts w:eastAsia="Times New Roman" w:cs="Times New Roman"/>
          <w:szCs w:val="24"/>
        </w:rPr>
        <w:t xml:space="preserve"> η ψήφος μου να </w:t>
      </w:r>
      <w:proofErr w:type="spellStart"/>
      <w:r w:rsidRPr="00785F92">
        <w:rPr>
          <w:rFonts w:eastAsia="Times New Roman" w:cs="Times New Roman"/>
          <w:szCs w:val="24"/>
        </w:rPr>
        <w:t>προσμετράται</w:t>
      </w:r>
      <w:proofErr w:type="spellEnd"/>
      <w:r w:rsidRPr="00785F92">
        <w:rPr>
          <w:rFonts w:eastAsia="Times New Roman" w:cs="Times New Roman"/>
          <w:szCs w:val="24"/>
        </w:rPr>
        <w:t xml:space="preserve"> με εκείν</w:t>
      </w:r>
      <w:r>
        <w:rPr>
          <w:rFonts w:eastAsia="Times New Roman" w:cs="Times New Roman"/>
          <w:szCs w:val="24"/>
        </w:rPr>
        <w:t xml:space="preserve">ες </w:t>
      </w:r>
      <w:r w:rsidRPr="00785F92">
        <w:rPr>
          <w:rFonts w:eastAsia="Times New Roman" w:cs="Times New Roman"/>
          <w:szCs w:val="24"/>
        </w:rPr>
        <w:t xml:space="preserve">των Βουλευτών της </w:t>
      </w:r>
      <w:r>
        <w:rPr>
          <w:rFonts w:eastAsia="Times New Roman" w:cs="Times New Roman"/>
          <w:szCs w:val="24"/>
        </w:rPr>
        <w:t xml:space="preserve">Συμπολίτευσης». Δεν ξέρω αν </w:t>
      </w:r>
      <w:r w:rsidRPr="00785F92">
        <w:rPr>
          <w:rFonts w:eastAsia="Times New Roman" w:cs="Times New Roman"/>
          <w:szCs w:val="24"/>
        </w:rPr>
        <w:t>βλέπετε</w:t>
      </w:r>
      <w:r>
        <w:rPr>
          <w:rFonts w:eastAsia="Times New Roman" w:cs="Times New Roman"/>
          <w:szCs w:val="24"/>
        </w:rPr>
        <w:t xml:space="preserve">. Ούτε σημείο στίξης δεν έχουν αλλάξει. Ό,τι είπε ο Τσίπρας στην επιστολή του για τον Κανονισμό. Εδώ </w:t>
      </w:r>
      <w:r w:rsidRPr="00785F92">
        <w:rPr>
          <w:rFonts w:eastAsia="Times New Roman" w:cs="Times New Roman"/>
          <w:szCs w:val="24"/>
        </w:rPr>
        <w:t xml:space="preserve">βλέπω ότι όλοι </w:t>
      </w:r>
      <w:r>
        <w:rPr>
          <w:rFonts w:eastAsia="Times New Roman" w:cs="Times New Roman"/>
          <w:szCs w:val="24"/>
        </w:rPr>
        <w:t xml:space="preserve">λένε τα ίδια χωρίς </w:t>
      </w:r>
      <w:r w:rsidRPr="00785F92">
        <w:rPr>
          <w:rFonts w:eastAsia="Times New Roman" w:cs="Times New Roman"/>
          <w:szCs w:val="24"/>
        </w:rPr>
        <w:t>κα</w:t>
      </w:r>
      <w:r>
        <w:rPr>
          <w:rFonts w:eastAsia="Times New Roman" w:cs="Times New Roman"/>
          <w:szCs w:val="24"/>
        </w:rPr>
        <w:t>μ</w:t>
      </w:r>
      <w:r w:rsidRPr="00785F92">
        <w:rPr>
          <w:rFonts w:eastAsia="Times New Roman" w:cs="Times New Roman"/>
          <w:szCs w:val="24"/>
        </w:rPr>
        <w:t>μία αλλαγή ούτε σε σημείο στίξης</w:t>
      </w:r>
      <w:r>
        <w:rPr>
          <w:rFonts w:eastAsia="Times New Roman" w:cs="Times New Roman"/>
          <w:szCs w:val="24"/>
        </w:rPr>
        <w:t>.</w:t>
      </w:r>
    </w:p>
    <w:p w14:paraId="01A9DE92" w14:textId="77777777" w:rsidR="00887A51" w:rsidRDefault="009C255F">
      <w:pPr>
        <w:tabs>
          <w:tab w:val="left" w:pos="6168"/>
        </w:tabs>
        <w:spacing w:after="0" w:line="600" w:lineRule="auto"/>
        <w:ind w:firstLine="720"/>
        <w:jc w:val="both"/>
        <w:rPr>
          <w:rFonts w:eastAsia="Times New Roman" w:cs="Times New Roman"/>
          <w:szCs w:val="24"/>
        </w:rPr>
      </w:pPr>
      <w:r w:rsidRPr="00785F92">
        <w:rPr>
          <w:rFonts w:eastAsia="Times New Roman" w:cs="Times New Roman"/>
          <w:szCs w:val="24"/>
        </w:rPr>
        <w:t>Συνεχίζω</w:t>
      </w:r>
      <w:r>
        <w:rPr>
          <w:rFonts w:eastAsia="Times New Roman" w:cs="Times New Roman"/>
          <w:szCs w:val="24"/>
        </w:rPr>
        <w:t xml:space="preserve"> με τον κ. Κόκκαλη. «</w:t>
      </w:r>
      <w:r w:rsidRPr="00785F92">
        <w:rPr>
          <w:rFonts w:eastAsia="Times New Roman" w:cs="Times New Roman"/>
          <w:szCs w:val="24"/>
        </w:rPr>
        <w:t>Σε συνέ</w:t>
      </w:r>
      <w:r>
        <w:rPr>
          <w:rFonts w:eastAsia="Times New Roman" w:cs="Times New Roman"/>
          <w:szCs w:val="24"/>
        </w:rPr>
        <w:t>χεια της θετικής ψήφου</w:t>
      </w:r>
      <w:r>
        <w:rPr>
          <w:rFonts w:eastAsia="Times New Roman" w:cs="Times New Roman"/>
          <w:szCs w:val="24"/>
        </w:rPr>
        <w:t>,</w:t>
      </w:r>
      <w:r>
        <w:rPr>
          <w:rFonts w:eastAsia="Times New Roman" w:cs="Times New Roman"/>
          <w:szCs w:val="24"/>
        </w:rPr>
        <w:t xml:space="preserve"> που έδωσα</w:t>
      </w:r>
      <w:r w:rsidRPr="00785F92">
        <w:rPr>
          <w:rFonts w:eastAsia="Times New Roman" w:cs="Times New Roman"/>
          <w:szCs w:val="24"/>
        </w:rPr>
        <w:t xml:space="preserve"> </w:t>
      </w:r>
      <w:r>
        <w:rPr>
          <w:rFonts w:eastAsia="Times New Roman" w:cs="Times New Roman"/>
          <w:szCs w:val="24"/>
        </w:rPr>
        <w:t>στην π</w:t>
      </w:r>
      <w:r w:rsidRPr="00785F92">
        <w:rPr>
          <w:rFonts w:eastAsia="Times New Roman" w:cs="Times New Roman"/>
          <w:szCs w:val="24"/>
        </w:rPr>
        <w:t>ρόταση ε</w:t>
      </w:r>
      <w:r w:rsidRPr="00785F92">
        <w:rPr>
          <w:rFonts w:eastAsia="Times New Roman" w:cs="Times New Roman"/>
          <w:szCs w:val="24"/>
        </w:rPr>
        <w:t xml:space="preserve">μπιστοσύνης </w:t>
      </w:r>
      <w:r>
        <w:rPr>
          <w:rFonts w:eastAsia="Times New Roman" w:cs="Times New Roman"/>
          <w:szCs w:val="24"/>
        </w:rPr>
        <w:t>του Πρωθυπουργού, επιθυμώ η</w:t>
      </w:r>
      <w:r w:rsidRPr="00785F92">
        <w:rPr>
          <w:rFonts w:eastAsia="Times New Roman" w:cs="Times New Roman"/>
          <w:szCs w:val="24"/>
        </w:rPr>
        <w:t xml:space="preserve"> ψήφος μου να </w:t>
      </w:r>
      <w:proofErr w:type="spellStart"/>
      <w:r w:rsidRPr="00785F92">
        <w:rPr>
          <w:rFonts w:eastAsia="Times New Roman" w:cs="Times New Roman"/>
          <w:szCs w:val="24"/>
        </w:rPr>
        <w:t>προσμετράται</w:t>
      </w:r>
      <w:proofErr w:type="spellEnd"/>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μαζί με αυτές </w:t>
      </w:r>
      <w:r w:rsidRPr="00785F92">
        <w:rPr>
          <w:rFonts w:eastAsia="Times New Roman" w:cs="Times New Roman"/>
          <w:szCs w:val="24"/>
        </w:rPr>
        <w:t xml:space="preserve">των Βουλευτών της </w:t>
      </w:r>
      <w:r>
        <w:rPr>
          <w:rFonts w:eastAsia="Times New Roman" w:cs="Times New Roman"/>
          <w:szCs w:val="24"/>
        </w:rPr>
        <w:t>σ</w:t>
      </w:r>
      <w:r>
        <w:rPr>
          <w:rFonts w:eastAsia="Times New Roman" w:cs="Times New Roman"/>
          <w:szCs w:val="24"/>
        </w:rPr>
        <w:t>υμπολίτευσης».</w:t>
      </w:r>
    </w:p>
    <w:p w14:paraId="01A9DE93"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Τελευταίος ο κ. </w:t>
      </w:r>
      <w:proofErr w:type="spellStart"/>
      <w:r>
        <w:rPr>
          <w:rFonts w:eastAsia="Times New Roman" w:cs="Times New Roman"/>
          <w:szCs w:val="24"/>
        </w:rPr>
        <w:t>Ζουράρις</w:t>
      </w:r>
      <w:proofErr w:type="spellEnd"/>
      <w:r>
        <w:rPr>
          <w:rFonts w:eastAsia="Times New Roman" w:cs="Times New Roman"/>
          <w:szCs w:val="24"/>
        </w:rPr>
        <w:t xml:space="preserve">, ο οποίος ευτυχώς διαφοροποιείται, </w:t>
      </w:r>
      <w:r w:rsidRPr="00785F92">
        <w:rPr>
          <w:rFonts w:eastAsia="Times New Roman" w:cs="Times New Roman"/>
          <w:szCs w:val="24"/>
        </w:rPr>
        <w:t xml:space="preserve">γιατί χρησιμοποιεί πολυτονικό και </w:t>
      </w:r>
      <w:r>
        <w:rPr>
          <w:rFonts w:eastAsia="Times New Roman" w:cs="Times New Roman"/>
          <w:szCs w:val="24"/>
        </w:rPr>
        <w:t xml:space="preserve">έχει και περισπωμένη στην </w:t>
      </w:r>
      <w:r w:rsidRPr="00785F92">
        <w:rPr>
          <w:rFonts w:eastAsia="Times New Roman" w:cs="Times New Roman"/>
          <w:szCs w:val="24"/>
        </w:rPr>
        <w:t>ψήφο</w:t>
      </w:r>
      <w:r>
        <w:rPr>
          <w:rFonts w:eastAsia="Times New Roman" w:cs="Times New Roman"/>
          <w:szCs w:val="24"/>
        </w:rPr>
        <w:t>.</w:t>
      </w:r>
      <w:r w:rsidRPr="00785F92">
        <w:rPr>
          <w:rFonts w:eastAsia="Times New Roman" w:cs="Times New Roman"/>
          <w:szCs w:val="24"/>
        </w:rPr>
        <w:t xml:space="preserve"> Λέει</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«…σ</w:t>
      </w:r>
      <w:r w:rsidRPr="00785F92">
        <w:rPr>
          <w:rFonts w:eastAsia="Times New Roman" w:cs="Times New Roman"/>
          <w:szCs w:val="24"/>
        </w:rPr>
        <w:t>ε συνέ</w:t>
      </w:r>
      <w:r w:rsidRPr="00785F92">
        <w:rPr>
          <w:rFonts w:eastAsia="Times New Roman" w:cs="Times New Roman"/>
          <w:szCs w:val="24"/>
        </w:rPr>
        <w:t>χεια της θετικής ψήφου</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που έδωσα επί της προτάσεως</w:t>
      </w:r>
      <w:r w:rsidRPr="00785F92">
        <w:rPr>
          <w:rFonts w:eastAsia="Times New Roman" w:cs="Times New Roman"/>
          <w:szCs w:val="24"/>
        </w:rPr>
        <w:t xml:space="preserve"> εμπιστοσύνη</w:t>
      </w:r>
      <w:r>
        <w:rPr>
          <w:rFonts w:eastAsia="Times New Roman" w:cs="Times New Roman"/>
          <w:szCs w:val="24"/>
        </w:rPr>
        <w:t>ς</w:t>
      </w:r>
      <w:r w:rsidRPr="00785F92">
        <w:rPr>
          <w:rFonts w:eastAsia="Times New Roman" w:cs="Times New Roman"/>
          <w:szCs w:val="24"/>
        </w:rPr>
        <w:t xml:space="preserve"> στην Κυβέρνηση</w:t>
      </w:r>
      <w:r>
        <w:rPr>
          <w:rFonts w:eastAsia="Times New Roman" w:cs="Times New Roman"/>
          <w:szCs w:val="24"/>
        </w:rPr>
        <w:t xml:space="preserve">, επιθυμώ η ψήφος μου…» γράφει τη λέξη «ψήφος» με περισπωμένη «…να </w:t>
      </w:r>
      <w:proofErr w:type="spellStart"/>
      <w:r>
        <w:rPr>
          <w:rFonts w:eastAsia="Times New Roman" w:cs="Times New Roman"/>
          <w:szCs w:val="24"/>
        </w:rPr>
        <w:t>προσμετράται</w:t>
      </w:r>
      <w:proofErr w:type="spellEnd"/>
      <w:r>
        <w:rPr>
          <w:rFonts w:eastAsia="Times New Roman" w:cs="Times New Roman"/>
          <w:szCs w:val="24"/>
        </w:rPr>
        <w:t xml:space="preserve">…» με περισπωμένη «…μαζί με αυτές </w:t>
      </w:r>
      <w:r w:rsidRPr="00785F92">
        <w:rPr>
          <w:rFonts w:eastAsia="Times New Roman" w:cs="Times New Roman"/>
          <w:szCs w:val="24"/>
        </w:rPr>
        <w:t xml:space="preserve"> των Βουλευτών της </w:t>
      </w:r>
      <w:r>
        <w:rPr>
          <w:rFonts w:eastAsia="Times New Roman" w:cs="Times New Roman"/>
          <w:szCs w:val="24"/>
        </w:rPr>
        <w:t>σ</w:t>
      </w:r>
      <w:r>
        <w:rPr>
          <w:rFonts w:eastAsia="Times New Roman" w:cs="Times New Roman"/>
          <w:szCs w:val="24"/>
        </w:rPr>
        <w:t xml:space="preserve">υμπολιτεύσεως». </w:t>
      </w:r>
    </w:p>
    <w:p w14:paraId="01A9DE94" w14:textId="77777777" w:rsidR="00887A51" w:rsidRDefault="009C255F">
      <w:pPr>
        <w:tabs>
          <w:tab w:val="left" w:pos="6168"/>
        </w:tabs>
        <w:spacing w:after="0" w:line="600" w:lineRule="auto"/>
        <w:ind w:firstLine="720"/>
        <w:jc w:val="both"/>
        <w:rPr>
          <w:rFonts w:eastAsia="Times New Roman" w:cs="Times New Roman"/>
          <w:szCs w:val="24"/>
        </w:rPr>
      </w:pPr>
      <w:r w:rsidRPr="00785F92">
        <w:rPr>
          <w:rFonts w:eastAsia="Times New Roman" w:cs="Times New Roman"/>
          <w:szCs w:val="24"/>
        </w:rPr>
        <w:t xml:space="preserve">Δεν ξέρω </w:t>
      </w:r>
      <w:r>
        <w:rPr>
          <w:rFonts w:eastAsia="Times New Roman" w:cs="Times New Roman"/>
          <w:szCs w:val="24"/>
        </w:rPr>
        <w:t xml:space="preserve">από </w:t>
      </w:r>
      <w:r w:rsidRPr="00785F92">
        <w:rPr>
          <w:rFonts w:eastAsia="Times New Roman" w:cs="Times New Roman"/>
          <w:szCs w:val="24"/>
        </w:rPr>
        <w:t xml:space="preserve">πού να αρχίσω </w:t>
      </w:r>
      <w:r w:rsidRPr="00785F92">
        <w:rPr>
          <w:rFonts w:eastAsia="Times New Roman" w:cs="Times New Roman"/>
          <w:szCs w:val="24"/>
        </w:rPr>
        <w:t>σε αυτή</w:t>
      </w:r>
      <w:r>
        <w:rPr>
          <w:rFonts w:eastAsia="Times New Roman" w:cs="Times New Roman"/>
          <w:szCs w:val="24"/>
        </w:rPr>
        <w:t>ν</w:t>
      </w:r>
      <w:r w:rsidRPr="00785F92">
        <w:rPr>
          <w:rFonts w:eastAsia="Times New Roman" w:cs="Times New Roman"/>
          <w:szCs w:val="24"/>
        </w:rPr>
        <w:t xml:space="preserve"> την Αίθουσα</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που έ</w:t>
      </w:r>
      <w:r w:rsidRPr="00785F92">
        <w:rPr>
          <w:rFonts w:eastAsia="Times New Roman" w:cs="Times New Roman"/>
          <w:szCs w:val="24"/>
        </w:rPr>
        <w:t xml:space="preserve">τυχε πριν </w:t>
      </w:r>
      <w:r>
        <w:rPr>
          <w:rFonts w:eastAsia="Times New Roman" w:cs="Times New Roman"/>
          <w:szCs w:val="24"/>
        </w:rPr>
        <w:t xml:space="preserve">από </w:t>
      </w:r>
      <w:r w:rsidRPr="00785F92">
        <w:rPr>
          <w:rFonts w:eastAsia="Times New Roman" w:cs="Times New Roman"/>
          <w:szCs w:val="24"/>
        </w:rPr>
        <w:t>τέσσερα χρόνια να γίνω Βουλευτής</w:t>
      </w:r>
      <w:r>
        <w:rPr>
          <w:rFonts w:eastAsia="Times New Roman" w:cs="Times New Roman"/>
          <w:szCs w:val="24"/>
        </w:rPr>
        <w:t>.</w:t>
      </w:r>
      <w:r w:rsidRPr="00785F92">
        <w:rPr>
          <w:rFonts w:eastAsia="Times New Roman" w:cs="Times New Roman"/>
          <w:szCs w:val="24"/>
        </w:rPr>
        <w:t xml:space="preserve"> Αυτ</w:t>
      </w:r>
      <w:r>
        <w:rPr>
          <w:rFonts w:eastAsia="Times New Roman" w:cs="Times New Roman"/>
          <w:szCs w:val="24"/>
        </w:rPr>
        <w:t>ά</w:t>
      </w:r>
      <w:r w:rsidRPr="00785F92">
        <w:rPr>
          <w:rFonts w:eastAsia="Times New Roman" w:cs="Times New Roman"/>
          <w:szCs w:val="24"/>
        </w:rPr>
        <w:t xml:space="preserve"> </w:t>
      </w:r>
      <w:r>
        <w:rPr>
          <w:rFonts w:eastAsia="Times New Roman" w:cs="Times New Roman"/>
          <w:szCs w:val="24"/>
        </w:rPr>
        <w:t xml:space="preserve">που </w:t>
      </w:r>
      <w:r w:rsidRPr="00785F92">
        <w:rPr>
          <w:rFonts w:eastAsia="Times New Roman" w:cs="Times New Roman"/>
          <w:szCs w:val="24"/>
        </w:rPr>
        <w:t xml:space="preserve">σας διάβασα </w:t>
      </w:r>
      <w:r>
        <w:rPr>
          <w:rFonts w:eastAsia="Times New Roman" w:cs="Times New Roman"/>
          <w:szCs w:val="24"/>
        </w:rPr>
        <w:t>-</w:t>
      </w:r>
      <w:r w:rsidRPr="00785F92">
        <w:rPr>
          <w:rFonts w:eastAsia="Times New Roman" w:cs="Times New Roman"/>
          <w:szCs w:val="24"/>
        </w:rPr>
        <w:t xml:space="preserve">και </w:t>
      </w:r>
      <w:r>
        <w:rPr>
          <w:rFonts w:eastAsia="Times New Roman" w:cs="Times New Roman"/>
          <w:szCs w:val="24"/>
        </w:rPr>
        <w:t>θα καταθέσω στα Πρακτικά-ε</w:t>
      </w:r>
      <w:r w:rsidRPr="00785F92">
        <w:rPr>
          <w:rFonts w:eastAsia="Times New Roman" w:cs="Times New Roman"/>
          <w:szCs w:val="24"/>
        </w:rPr>
        <w:t xml:space="preserve">ίναι ντροπή για </w:t>
      </w:r>
      <w:r>
        <w:rPr>
          <w:rFonts w:eastAsia="Times New Roman" w:cs="Times New Roman"/>
          <w:szCs w:val="24"/>
        </w:rPr>
        <w:t xml:space="preserve">τον κοινοβουλευτισμό. </w:t>
      </w:r>
    </w:p>
    <w:p w14:paraId="01A9DE95"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Η </w:t>
      </w:r>
      <w:r w:rsidRPr="00785F92">
        <w:rPr>
          <w:rFonts w:eastAsia="Times New Roman" w:cs="Times New Roman"/>
          <w:szCs w:val="24"/>
        </w:rPr>
        <w:t xml:space="preserve">Σύμβαση της Βιέννης </w:t>
      </w:r>
      <w:r>
        <w:rPr>
          <w:rFonts w:eastAsia="Times New Roman" w:cs="Times New Roman"/>
          <w:szCs w:val="24"/>
        </w:rPr>
        <w:t xml:space="preserve">του 1969, </w:t>
      </w:r>
      <w:r>
        <w:rPr>
          <w:rFonts w:eastAsia="Times New Roman" w:cs="Times New Roman"/>
          <w:szCs w:val="24"/>
        </w:rPr>
        <w:t xml:space="preserve">περί του Δικαίου των Συνθηκών, </w:t>
      </w:r>
      <w:r w:rsidRPr="00785F92">
        <w:rPr>
          <w:rFonts w:eastAsia="Times New Roman" w:cs="Times New Roman"/>
          <w:szCs w:val="24"/>
        </w:rPr>
        <w:t xml:space="preserve">σε ένα σωρό </w:t>
      </w:r>
      <w:r>
        <w:rPr>
          <w:rFonts w:eastAsia="Times New Roman" w:cs="Times New Roman"/>
          <w:szCs w:val="24"/>
        </w:rPr>
        <w:t xml:space="preserve">άρθρα </w:t>
      </w:r>
      <w:r w:rsidRPr="00785F92">
        <w:rPr>
          <w:rFonts w:eastAsia="Times New Roman" w:cs="Times New Roman"/>
          <w:szCs w:val="24"/>
        </w:rPr>
        <w:t>προβλέπει</w:t>
      </w:r>
      <w:r w:rsidRPr="00785F92">
        <w:rPr>
          <w:rFonts w:eastAsia="Times New Roman" w:cs="Times New Roman"/>
          <w:szCs w:val="24"/>
        </w:rPr>
        <w:t xml:space="preserve"> τα εξής</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Καταπίπτουν </w:t>
      </w:r>
      <w:r w:rsidRPr="00785F92">
        <w:rPr>
          <w:rFonts w:eastAsia="Times New Roman" w:cs="Times New Roman"/>
          <w:szCs w:val="24"/>
        </w:rPr>
        <w:t>οι συμβάσεις</w:t>
      </w:r>
      <w:r>
        <w:rPr>
          <w:rFonts w:eastAsia="Times New Roman" w:cs="Times New Roman"/>
          <w:szCs w:val="24"/>
        </w:rPr>
        <w:t>,</w:t>
      </w:r>
      <w:r w:rsidRPr="00785F92">
        <w:rPr>
          <w:rFonts w:eastAsia="Times New Roman" w:cs="Times New Roman"/>
          <w:szCs w:val="24"/>
        </w:rPr>
        <w:t xml:space="preserve"> όταν έχουν παραβιαστεί </w:t>
      </w:r>
      <w:r>
        <w:rPr>
          <w:rFonts w:eastAsia="Times New Roman" w:cs="Times New Roman"/>
          <w:szCs w:val="24"/>
        </w:rPr>
        <w:t>όροι</w:t>
      </w:r>
      <w:r>
        <w:rPr>
          <w:rFonts w:eastAsia="Times New Roman" w:cs="Times New Roman"/>
          <w:szCs w:val="24"/>
        </w:rPr>
        <w:t>,</w:t>
      </w:r>
      <w:r>
        <w:rPr>
          <w:rFonts w:eastAsia="Times New Roman" w:cs="Times New Roman"/>
          <w:szCs w:val="24"/>
        </w:rPr>
        <w:t xml:space="preserve"> όπως χειραγώγηση, άσκηση βίας και χρηματισμός Βουλευτών. Εγώ τη χειραγώγηση τη βλέπω. Δεν ξέρω αν τη βλέπετε όλοι σας. </w:t>
      </w:r>
    </w:p>
    <w:p w14:paraId="01A9DE96"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Τα καταθέτω για τα Πρακτικά. </w:t>
      </w:r>
    </w:p>
    <w:p w14:paraId="01A9DE9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Δημήτριος Καμμένος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w:t>
      </w:r>
    </w:p>
    <w:p w14:paraId="01A9DE9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άρθρο 60, δε, του Συντάγματος λέει</w:t>
      </w:r>
      <w:r>
        <w:rPr>
          <w:rFonts w:eastAsia="Times New Roman" w:cs="Times New Roman"/>
          <w:szCs w:val="24"/>
        </w:rPr>
        <w:t xml:space="preserve">: «Οι Βουλευτές </w:t>
      </w:r>
      <w:r w:rsidRPr="00785F92">
        <w:rPr>
          <w:rFonts w:eastAsia="Times New Roman" w:cs="Times New Roman"/>
          <w:szCs w:val="24"/>
        </w:rPr>
        <w:t xml:space="preserve">έχουν απεριόριστο </w:t>
      </w:r>
      <w:r>
        <w:rPr>
          <w:rFonts w:eastAsia="Times New Roman" w:cs="Times New Roman"/>
          <w:szCs w:val="24"/>
        </w:rPr>
        <w:t xml:space="preserve">το </w:t>
      </w:r>
      <w:r w:rsidRPr="00785F92">
        <w:rPr>
          <w:rFonts w:eastAsia="Times New Roman" w:cs="Times New Roman"/>
          <w:szCs w:val="24"/>
        </w:rPr>
        <w:t xml:space="preserve">δικαίωμα </w:t>
      </w:r>
      <w:proofErr w:type="spellStart"/>
      <w:r w:rsidRPr="00785F92">
        <w:rPr>
          <w:rFonts w:eastAsia="Times New Roman" w:cs="Times New Roman"/>
          <w:szCs w:val="24"/>
        </w:rPr>
        <w:t>τηςγνώμης</w:t>
      </w:r>
      <w:proofErr w:type="spellEnd"/>
      <w:r w:rsidRPr="00785F92">
        <w:rPr>
          <w:rFonts w:eastAsia="Times New Roman" w:cs="Times New Roman"/>
          <w:szCs w:val="24"/>
        </w:rPr>
        <w:t xml:space="preserve"> </w:t>
      </w:r>
      <w:r>
        <w:rPr>
          <w:rFonts w:eastAsia="Times New Roman" w:cs="Times New Roman"/>
          <w:szCs w:val="24"/>
        </w:rPr>
        <w:t xml:space="preserve">και </w:t>
      </w:r>
      <w:r w:rsidRPr="00785F92">
        <w:rPr>
          <w:rFonts w:eastAsia="Times New Roman" w:cs="Times New Roman"/>
          <w:szCs w:val="24"/>
        </w:rPr>
        <w:t>ψήφο</w:t>
      </w:r>
      <w:r>
        <w:rPr>
          <w:rFonts w:eastAsia="Times New Roman" w:cs="Times New Roman"/>
          <w:szCs w:val="24"/>
        </w:rPr>
        <w:t>υ</w:t>
      </w:r>
      <w:r w:rsidRPr="00785F92">
        <w:rPr>
          <w:rFonts w:eastAsia="Times New Roman" w:cs="Times New Roman"/>
          <w:szCs w:val="24"/>
        </w:rPr>
        <w:t xml:space="preserve"> κατά συνείδηση</w:t>
      </w:r>
      <w:r>
        <w:rPr>
          <w:rFonts w:eastAsia="Times New Roman" w:cs="Times New Roman"/>
          <w:szCs w:val="24"/>
        </w:rPr>
        <w:t xml:space="preserve">». Τη συνείδησή τους τη διέβαλλε </w:t>
      </w:r>
      <w:r w:rsidRPr="00785F92">
        <w:rPr>
          <w:rFonts w:eastAsia="Times New Roman" w:cs="Times New Roman"/>
          <w:szCs w:val="24"/>
        </w:rPr>
        <w:t>ένας υποβολέας</w:t>
      </w:r>
      <w:r>
        <w:rPr>
          <w:rFonts w:eastAsia="Times New Roman" w:cs="Times New Roman"/>
          <w:szCs w:val="24"/>
        </w:rPr>
        <w:t>. Μέχρι το βράδυ</w:t>
      </w:r>
      <w:r>
        <w:rPr>
          <w:rFonts w:eastAsia="Times New Roman" w:cs="Times New Roman"/>
          <w:szCs w:val="24"/>
        </w:rPr>
        <w:t>,</w:t>
      </w:r>
      <w:r>
        <w:rPr>
          <w:rFonts w:eastAsia="Times New Roman" w:cs="Times New Roman"/>
          <w:szCs w:val="24"/>
        </w:rPr>
        <w:t xml:space="preserve"> παρακαλώ έναν από </w:t>
      </w:r>
      <w:r w:rsidRPr="00785F92">
        <w:rPr>
          <w:rFonts w:eastAsia="Times New Roman" w:cs="Times New Roman"/>
          <w:szCs w:val="24"/>
        </w:rPr>
        <w:t>τους έξι</w:t>
      </w:r>
      <w:r>
        <w:rPr>
          <w:rFonts w:eastAsia="Times New Roman" w:cs="Times New Roman"/>
          <w:szCs w:val="24"/>
        </w:rPr>
        <w:t>,</w:t>
      </w:r>
      <w:r w:rsidRPr="00785F92">
        <w:rPr>
          <w:rFonts w:eastAsia="Times New Roman" w:cs="Times New Roman"/>
          <w:szCs w:val="24"/>
        </w:rPr>
        <w:t xml:space="preserve"> να μας πει </w:t>
      </w:r>
      <w:r>
        <w:rPr>
          <w:rFonts w:eastAsia="Times New Roman" w:cs="Times New Roman"/>
          <w:szCs w:val="24"/>
        </w:rPr>
        <w:t xml:space="preserve">αν </w:t>
      </w:r>
      <w:proofErr w:type="spellStart"/>
      <w:r>
        <w:rPr>
          <w:rFonts w:eastAsia="Times New Roman" w:cs="Times New Roman"/>
          <w:szCs w:val="24"/>
        </w:rPr>
        <w:t>εξεβιάσθησαν</w:t>
      </w:r>
      <w:proofErr w:type="spellEnd"/>
      <w:r>
        <w:rPr>
          <w:rFonts w:eastAsia="Times New Roman" w:cs="Times New Roman"/>
          <w:szCs w:val="24"/>
        </w:rPr>
        <w:t>, αν τους πήραν τηλέφωνο και τους πίεσαν και πώς έτυχε το</w:t>
      </w:r>
      <w:r>
        <w:rPr>
          <w:rFonts w:eastAsia="Times New Roman" w:cs="Times New Roman"/>
          <w:szCs w:val="24"/>
        </w:rPr>
        <w:t xml:space="preserve"> πρωί να στείλουν όλοι την ίδια επιστολή</w:t>
      </w:r>
      <w:r>
        <w:rPr>
          <w:rFonts w:eastAsia="Times New Roman" w:cs="Times New Roman"/>
          <w:szCs w:val="24"/>
        </w:rPr>
        <w:t>,</w:t>
      </w:r>
      <w:r>
        <w:rPr>
          <w:rFonts w:eastAsia="Times New Roman" w:cs="Times New Roman"/>
          <w:szCs w:val="24"/>
        </w:rPr>
        <w:t xml:space="preserve"> για να μας δουλεύουν όλους εδώ και τους Έλληνες ψηφοφόρους και την ελληνική Δημοκρατία. </w:t>
      </w:r>
    </w:p>
    <w:p w14:paraId="01A9DE9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Έρχομαι στο Ποτάμι. Δυστυχώς, αποχωρεί αυτήν τη στιγμή ο κ. </w:t>
      </w:r>
      <w:proofErr w:type="spellStart"/>
      <w:r>
        <w:rPr>
          <w:rFonts w:eastAsia="Times New Roman" w:cs="Times New Roman"/>
          <w:szCs w:val="24"/>
        </w:rPr>
        <w:t>Μαυρωτάς</w:t>
      </w:r>
      <w:proofErr w:type="spellEnd"/>
      <w:r>
        <w:rPr>
          <w:rFonts w:eastAsia="Times New Roman" w:cs="Times New Roman"/>
          <w:szCs w:val="24"/>
        </w:rPr>
        <w:t>, αλλά θα τον ρωτήσω.</w:t>
      </w:r>
    </w:p>
    <w:p w14:paraId="01A9DE9A" w14:textId="77777777" w:rsidR="00887A51" w:rsidRDefault="009C255F">
      <w:pPr>
        <w:spacing w:after="0" w:line="600" w:lineRule="auto"/>
        <w:ind w:firstLine="720"/>
        <w:jc w:val="both"/>
        <w:rPr>
          <w:rFonts w:eastAsia="Times New Roman" w:cs="Times New Roman"/>
          <w:szCs w:val="24"/>
        </w:rPr>
      </w:pPr>
      <w:r w:rsidRPr="00785F92">
        <w:rPr>
          <w:rFonts w:eastAsia="Times New Roman" w:cs="Times New Roman"/>
          <w:szCs w:val="24"/>
        </w:rPr>
        <w:t>Γιώργο</w:t>
      </w:r>
      <w:r>
        <w:rPr>
          <w:rFonts w:eastAsia="Times New Roman" w:cs="Times New Roman"/>
          <w:szCs w:val="24"/>
        </w:rPr>
        <w:t>,</w:t>
      </w:r>
      <w:r w:rsidRPr="00785F92">
        <w:rPr>
          <w:rFonts w:eastAsia="Times New Roman" w:cs="Times New Roman"/>
          <w:szCs w:val="24"/>
        </w:rPr>
        <w:t xml:space="preserve"> φίλε μου</w:t>
      </w:r>
      <w:r>
        <w:rPr>
          <w:rFonts w:eastAsia="Times New Roman" w:cs="Times New Roman"/>
          <w:szCs w:val="24"/>
        </w:rPr>
        <w:t>,</w:t>
      </w:r>
      <w:r w:rsidRPr="00785F92">
        <w:rPr>
          <w:rFonts w:eastAsia="Times New Roman" w:cs="Times New Roman"/>
          <w:szCs w:val="24"/>
        </w:rPr>
        <w:t xml:space="preserve"> σε παρακαλώ</w:t>
      </w:r>
      <w:r>
        <w:rPr>
          <w:rFonts w:eastAsia="Times New Roman" w:cs="Times New Roman"/>
          <w:szCs w:val="24"/>
        </w:rPr>
        <w:t>, περί</w:t>
      </w:r>
      <w:r>
        <w:rPr>
          <w:rFonts w:eastAsia="Times New Roman" w:cs="Times New Roman"/>
          <w:szCs w:val="24"/>
        </w:rPr>
        <w:t>μενε</w:t>
      </w:r>
      <w:r w:rsidRPr="00785F92">
        <w:rPr>
          <w:rFonts w:eastAsia="Times New Roman" w:cs="Times New Roman"/>
          <w:szCs w:val="24"/>
        </w:rPr>
        <w:t xml:space="preserve"> για έν</w:t>
      </w:r>
      <w:r>
        <w:rPr>
          <w:rFonts w:eastAsia="Times New Roman" w:cs="Times New Roman"/>
          <w:szCs w:val="24"/>
        </w:rPr>
        <w:t>α δευτερόλεπτο μόνο</w:t>
      </w:r>
      <w:r>
        <w:rPr>
          <w:rFonts w:eastAsia="Times New Roman" w:cs="Times New Roman"/>
          <w:szCs w:val="24"/>
        </w:rPr>
        <w:t>,</w:t>
      </w:r>
      <w:r>
        <w:rPr>
          <w:rFonts w:eastAsia="Times New Roman" w:cs="Times New Roman"/>
          <w:szCs w:val="24"/>
        </w:rPr>
        <w:t xml:space="preserve"> για να ακούσεις.</w:t>
      </w:r>
    </w:p>
    <w:p w14:paraId="01A9DE9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Είπε ο κ. </w:t>
      </w:r>
      <w:proofErr w:type="spellStart"/>
      <w:r>
        <w:rPr>
          <w:rFonts w:eastAsia="Times New Roman" w:cs="Times New Roman"/>
          <w:szCs w:val="24"/>
        </w:rPr>
        <w:t>Αμυράς</w:t>
      </w:r>
      <w:proofErr w:type="spellEnd"/>
      <w:r>
        <w:rPr>
          <w:rFonts w:eastAsia="Times New Roman" w:cs="Times New Roman"/>
          <w:szCs w:val="24"/>
        </w:rPr>
        <w:t xml:space="preserve">, </w:t>
      </w:r>
      <w:r w:rsidRPr="00785F92">
        <w:rPr>
          <w:rFonts w:eastAsia="Times New Roman" w:cs="Times New Roman"/>
          <w:szCs w:val="24"/>
        </w:rPr>
        <w:t>απειλώντας τον Πρόεδρ</w:t>
      </w:r>
      <w:r>
        <w:rPr>
          <w:rFonts w:eastAsia="Times New Roman" w:cs="Times New Roman"/>
          <w:szCs w:val="24"/>
        </w:rPr>
        <w:t>ό</w:t>
      </w:r>
      <w:r w:rsidRPr="00785F92">
        <w:rPr>
          <w:rFonts w:eastAsia="Times New Roman" w:cs="Times New Roman"/>
          <w:szCs w:val="24"/>
        </w:rPr>
        <w:t xml:space="preserve"> </w:t>
      </w:r>
      <w:r>
        <w:rPr>
          <w:rFonts w:eastAsia="Times New Roman" w:cs="Times New Roman"/>
          <w:szCs w:val="24"/>
        </w:rPr>
        <w:t xml:space="preserve">του για τα </w:t>
      </w:r>
      <w:r>
        <w:rPr>
          <w:rFonts w:eastAsia="Times New Roman" w:cs="Times New Roman"/>
          <w:szCs w:val="24"/>
        </w:rPr>
        <w:t>Π</w:t>
      </w:r>
      <w:r>
        <w:rPr>
          <w:rFonts w:eastAsia="Times New Roman" w:cs="Times New Roman"/>
          <w:szCs w:val="24"/>
        </w:rPr>
        <w:t>ρακτικά που διέρρευσαν από τον κ.</w:t>
      </w:r>
      <w:r w:rsidRPr="00785F92">
        <w:rPr>
          <w:rFonts w:eastAsia="Times New Roman" w:cs="Times New Roman"/>
          <w:szCs w:val="24"/>
        </w:rPr>
        <w:t xml:space="preserve"> </w:t>
      </w:r>
      <w:r>
        <w:rPr>
          <w:rFonts w:eastAsia="Times New Roman" w:cs="Times New Roman"/>
          <w:szCs w:val="24"/>
        </w:rPr>
        <w:t>Ψαριανό,</w:t>
      </w:r>
      <w:r w:rsidRPr="00785F92">
        <w:rPr>
          <w:rFonts w:eastAsia="Times New Roman" w:cs="Times New Roman"/>
          <w:szCs w:val="24"/>
        </w:rPr>
        <w:t xml:space="preserve"> να μας αποκαλύψει ο κ</w:t>
      </w:r>
      <w:r>
        <w:rPr>
          <w:rFonts w:eastAsia="Times New Roman" w:cs="Times New Roman"/>
          <w:szCs w:val="24"/>
        </w:rPr>
        <w:t>.</w:t>
      </w:r>
      <w:r w:rsidRPr="00785F92">
        <w:rPr>
          <w:rFonts w:eastAsia="Times New Roman" w:cs="Times New Roman"/>
          <w:szCs w:val="24"/>
        </w:rPr>
        <w:t xml:space="preserve"> Θεοδωράκης </w:t>
      </w:r>
      <w:r>
        <w:rPr>
          <w:rFonts w:eastAsia="Times New Roman" w:cs="Times New Roman"/>
          <w:szCs w:val="24"/>
        </w:rPr>
        <w:t xml:space="preserve">απέναντι </w:t>
      </w:r>
      <w:r w:rsidRPr="00785F92">
        <w:rPr>
          <w:rFonts w:eastAsia="Times New Roman" w:cs="Times New Roman"/>
          <w:szCs w:val="24"/>
        </w:rPr>
        <w:t>σε ποιον έλαβε δεσμεύσεις</w:t>
      </w:r>
      <w:r>
        <w:rPr>
          <w:rFonts w:eastAsia="Times New Roman" w:cs="Times New Roman"/>
          <w:szCs w:val="24"/>
        </w:rPr>
        <w:t>,</w:t>
      </w:r>
      <w:r w:rsidRPr="00785F92">
        <w:rPr>
          <w:rFonts w:eastAsia="Times New Roman" w:cs="Times New Roman"/>
          <w:szCs w:val="24"/>
        </w:rPr>
        <w:t xml:space="preserve"> </w:t>
      </w:r>
      <w:r w:rsidRPr="00785F92">
        <w:rPr>
          <w:rFonts w:eastAsia="Times New Roman" w:cs="Times New Roman"/>
          <w:szCs w:val="24"/>
        </w:rPr>
        <w:lastRenderedPageBreak/>
        <w:t xml:space="preserve">πολύ πριν έρθει η </w:t>
      </w:r>
      <w:r>
        <w:rPr>
          <w:rFonts w:eastAsia="Times New Roman" w:cs="Times New Roman"/>
          <w:szCs w:val="24"/>
        </w:rPr>
        <w:t>σ</w:t>
      </w:r>
      <w:r w:rsidRPr="00785F92">
        <w:rPr>
          <w:rFonts w:eastAsia="Times New Roman" w:cs="Times New Roman"/>
          <w:szCs w:val="24"/>
        </w:rPr>
        <w:t>υμφωνία</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ότι </w:t>
      </w:r>
      <w:r w:rsidRPr="00785F92">
        <w:rPr>
          <w:rFonts w:eastAsia="Times New Roman" w:cs="Times New Roman"/>
          <w:szCs w:val="24"/>
        </w:rPr>
        <w:t>θα την ψη</w:t>
      </w:r>
      <w:r w:rsidRPr="00785F92">
        <w:rPr>
          <w:rFonts w:eastAsia="Times New Roman" w:cs="Times New Roman"/>
          <w:szCs w:val="24"/>
        </w:rPr>
        <w:t>φίσει</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Δεν είναι εδώ ο </w:t>
      </w:r>
      <w:r>
        <w:rPr>
          <w:rFonts w:eastAsia="Times New Roman" w:cs="Times New Roman"/>
          <w:szCs w:val="24"/>
        </w:rPr>
        <w:t xml:space="preserve">κ. </w:t>
      </w:r>
      <w:r>
        <w:rPr>
          <w:rFonts w:eastAsia="Times New Roman" w:cs="Times New Roman"/>
          <w:szCs w:val="24"/>
        </w:rPr>
        <w:t xml:space="preserve">Γιώργος </w:t>
      </w:r>
      <w:proofErr w:type="spellStart"/>
      <w:r>
        <w:rPr>
          <w:rFonts w:eastAsia="Times New Roman" w:cs="Times New Roman"/>
          <w:szCs w:val="24"/>
        </w:rPr>
        <w:t>Αμυράς</w:t>
      </w:r>
      <w:proofErr w:type="spellEnd"/>
      <w:r>
        <w:rPr>
          <w:rFonts w:eastAsia="Times New Roman" w:cs="Times New Roman"/>
          <w:szCs w:val="24"/>
        </w:rPr>
        <w:t xml:space="preserve">. Εάν ισχύει </w:t>
      </w:r>
      <w:r w:rsidRPr="00785F92">
        <w:rPr>
          <w:rFonts w:eastAsia="Times New Roman" w:cs="Times New Roman"/>
          <w:szCs w:val="24"/>
        </w:rPr>
        <w:t>αυτό</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α</w:t>
      </w:r>
      <w:r w:rsidRPr="00785F92">
        <w:rPr>
          <w:rFonts w:eastAsia="Times New Roman" w:cs="Times New Roman"/>
          <w:szCs w:val="24"/>
        </w:rPr>
        <w:t xml:space="preserve">ν έχει </w:t>
      </w:r>
      <w:proofErr w:type="spellStart"/>
      <w:r w:rsidRPr="00785F92">
        <w:rPr>
          <w:rFonts w:eastAsia="Times New Roman" w:cs="Times New Roman"/>
          <w:szCs w:val="24"/>
        </w:rPr>
        <w:t>προσυμφωνηθεί</w:t>
      </w:r>
      <w:proofErr w:type="spellEnd"/>
      <w:r w:rsidRPr="00785F92">
        <w:rPr>
          <w:rFonts w:eastAsia="Times New Roman" w:cs="Times New Roman"/>
          <w:szCs w:val="24"/>
        </w:rPr>
        <w:t xml:space="preserve"> σε κείμενο</w:t>
      </w:r>
      <w:r>
        <w:rPr>
          <w:rFonts w:eastAsia="Times New Roman" w:cs="Times New Roman"/>
          <w:szCs w:val="24"/>
        </w:rPr>
        <w:t>,</w:t>
      </w:r>
      <w:r w:rsidRPr="00785F92">
        <w:rPr>
          <w:rFonts w:eastAsia="Times New Roman" w:cs="Times New Roman"/>
          <w:szCs w:val="24"/>
        </w:rPr>
        <w:t xml:space="preserve"> το οποίο δεν έχει δει καν το Ποτάμι</w:t>
      </w:r>
      <w:r>
        <w:rPr>
          <w:rFonts w:eastAsia="Times New Roman" w:cs="Times New Roman"/>
          <w:szCs w:val="24"/>
        </w:rPr>
        <w:t>,</w:t>
      </w:r>
      <w:r w:rsidRPr="00785F92">
        <w:rPr>
          <w:rFonts w:eastAsia="Times New Roman" w:cs="Times New Roman"/>
          <w:szCs w:val="24"/>
        </w:rPr>
        <w:t xml:space="preserve"> είναι παράνομη η ψήφος</w:t>
      </w:r>
      <w:r>
        <w:rPr>
          <w:rFonts w:eastAsia="Times New Roman" w:cs="Times New Roman"/>
          <w:szCs w:val="24"/>
        </w:rPr>
        <w:t>.</w:t>
      </w:r>
      <w:r w:rsidRPr="00785F92">
        <w:rPr>
          <w:rFonts w:eastAsia="Times New Roman" w:cs="Times New Roman"/>
          <w:szCs w:val="24"/>
        </w:rPr>
        <w:t xml:space="preserve"> Εμείς αυτό καταλαβαίνουμε</w:t>
      </w:r>
      <w:r>
        <w:rPr>
          <w:rFonts w:eastAsia="Times New Roman" w:cs="Times New Roman"/>
          <w:szCs w:val="24"/>
        </w:rPr>
        <w:t>.</w:t>
      </w:r>
      <w:r w:rsidRPr="00785F92">
        <w:rPr>
          <w:rFonts w:eastAsia="Times New Roman" w:cs="Times New Roman"/>
          <w:szCs w:val="24"/>
        </w:rPr>
        <w:t xml:space="preserve"> Γιώργο</w:t>
      </w:r>
      <w:r>
        <w:rPr>
          <w:rFonts w:eastAsia="Times New Roman" w:cs="Times New Roman"/>
          <w:szCs w:val="24"/>
        </w:rPr>
        <w:t xml:space="preserve">, σε κατανοώ. Ο λαός, ο κόσμος </w:t>
      </w:r>
      <w:r w:rsidRPr="00785F92">
        <w:rPr>
          <w:rFonts w:eastAsia="Times New Roman" w:cs="Times New Roman"/>
          <w:szCs w:val="24"/>
        </w:rPr>
        <w:t>έχει απορίες</w:t>
      </w:r>
      <w:r>
        <w:rPr>
          <w:rFonts w:eastAsia="Times New Roman" w:cs="Times New Roman"/>
          <w:szCs w:val="24"/>
        </w:rPr>
        <w:t>.</w:t>
      </w:r>
      <w:r w:rsidRPr="00785F92">
        <w:rPr>
          <w:rFonts w:eastAsia="Times New Roman" w:cs="Times New Roman"/>
          <w:szCs w:val="24"/>
        </w:rPr>
        <w:t xml:space="preserve"> Όταν λέει ένας Βουλευτής</w:t>
      </w:r>
      <w:r w:rsidRPr="00785F92">
        <w:rPr>
          <w:rFonts w:eastAsia="Times New Roman" w:cs="Times New Roman"/>
          <w:szCs w:val="24"/>
        </w:rPr>
        <w:t xml:space="preserve"> του Κοινοβουλίου </w:t>
      </w:r>
      <w:r>
        <w:rPr>
          <w:rFonts w:eastAsia="Times New Roman" w:cs="Times New Roman"/>
          <w:szCs w:val="24"/>
        </w:rPr>
        <w:t>«π</w:t>
      </w:r>
      <w:r w:rsidRPr="00785F92">
        <w:rPr>
          <w:rFonts w:eastAsia="Times New Roman" w:cs="Times New Roman"/>
          <w:szCs w:val="24"/>
        </w:rPr>
        <w:t xml:space="preserve">ροκαλώ τον </w:t>
      </w:r>
      <w:r>
        <w:rPr>
          <w:rFonts w:eastAsia="Times New Roman" w:cs="Times New Roman"/>
          <w:szCs w:val="24"/>
        </w:rPr>
        <w:t>Πρόεδρό</w:t>
      </w:r>
      <w:r w:rsidRPr="00785F92">
        <w:rPr>
          <w:rFonts w:eastAsia="Times New Roman" w:cs="Times New Roman"/>
          <w:szCs w:val="24"/>
        </w:rPr>
        <w:t xml:space="preserve"> μου</w:t>
      </w:r>
      <w:r>
        <w:rPr>
          <w:rFonts w:eastAsia="Times New Roman" w:cs="Times New Roman"/>
          <w:szCs w:val="24"/>
        </w:rPr>
        <w:t>,</w:t>
      </w:r>
      <w:r w:rsidRPr="00785F92">
        <w:rPr>
          <w:rFonts w:eastAsia="Times New Roman" w:cs="Times New Roman"/>
          <w:szCs w:val="24"/>
        </w:rPr>
        <w:t xml:space="preserve"> αλλιώς θα το πω εγώ ότι έχει δεσμεύσεις και σε τρίτους</w:t>
      </w:r>
      <w:r>
        <w:rPr>
          <w:rFonts w:eastAsia="Times New Roman" w:cs="Times New Roman"/>
          <w:szCs w:val="24"/>
        </w:rPr>
        <w:t>,</w:t>
      </w:r>
      <w:r w:rsidRPr="00785F92">
        <w:rPr>
          <w:rFonts w:eastAsia="Times New Roman" w:cs="Times New Roman"/>
          <w:szCs w:val="24"/>
        </w:rPr>
        <w:t xml:space="preserve"> </w:t>
      </w:r>
      <w:proofErr w:type="spellStart"/>
      <w:r w:rsidRPr="00785F92">
        <w:rPr>
          <w:rFonts w:eastAsia="Times New Roman" w:cs="Times New Roman"/>
          <w:szCs w:val="24"/>
        </w:rPr>
        <w:t>εξωθεσμικούς</w:t>
      </w:r>
      <w:proofErr w:type="spellEnd"/>
      <w:r w:rsidRPr="00785F92">
        <w:rPr>
          <w:rFonts w:eastAsia="Times New Roman" w:cs="Times New Roman"/>
          <w:szCs w:val="24"/>
        </w:rPr>
        <w:t xml:space="preserve"> παράγοντες</w:t>
      </w:r>
      <w:r>
        <w:rPr>
          <w:rFonts w:eastAsia="Times New Roman" w:cs="Times New Roman"/>
          <w:szCs w:val="24"/>
        </w:rPr>
        <w:t>,</w:t>
      </w:r>
      <w:r w:rsidRPr="00785F92">
        <w:rPr>
          <w:rFonts w:eastAsia="Times New Roman" w:cs="Times New Roman"/>
          <w:szCs w:val="24"/>
        </w:rPr>
        <w:t xml:space="preserve"> για να ψηφίσει</w:t>
      </w:r>
      <w:r>
        <w:rPr>
          <w:rFonts w:eastAsia="Times New Roman" w:cs="Times New Roman"/>
          <w:szCs w:val="24"/>
        </w:rPr>
        <w:t>»</w:t>
      </w:r>
      <w:r w:rsidRPr="00785F92">
        <w:rPr>
          <w:rFonts w:eastAsia="Times New Roman" w:cs="Times New Roman"/>
          <w:szCs w:val="24"/>
        </w:rPr>
        <w:t xml:space="preserve"> αυτό </w:t>
      </w:r>
      <w:r>
        <w:rPr>
          <w:rFonts w:eastAsia="Times New Roman" w:cs="Times New Roman"/>
          <w:szCs w:val="24"/>
        </w:rPr>
        <w:t xml:space="preserve">είναι ανησυχητικό για τη </w:t>
      </w:r>
      <w:r>
        <w:rPr>
          <w:rFonts w:eastAsia="Times New Roman" w:cs="Times New Roman"/>
          <w:szCs w:val="24"/>
        </w:rPr>
        <w:t>δ</w:t>
      </w:r>
      <w:r>
        <w:rPr>
          <w:rFonts w:eastAsia="Times New Roman" w:cs="Times New Roman"/>
          <w:szCs w:val="24"/>
        </w:rPr>
        <w:t xml:space="preserve">ημοκρατία. </w:t>
      </w:r>
    </w:p>
    <w:p w14:paraId="01A9DE9C" w14:textId="77777777" w:rsidR="00887A51" w:rsidRDefault="009C255F">
      <w:pPr>
        <w:spacing w:after="0" w:line="600" w:lineRule="auto"/>
        <w:ind w:firstLine="720"/>
        <w:jc w:val="both"/>
        <w:rPr>
          <w:rFonts w:eastAsia="Times New Roman" w:cs="Times New Roman"/>
          <w:szCs w:val="24"/>
        </w:rPr>
      </w:pPr>
      <w:r w:rsidRPr="00785F92">
        <w:rPr>
          <w:rFonts w:eastAsia="Times New Roman" w:cs="Times New Roman"/>
          <w:szCs w:val="24"/>
        </w:rPr>
        <w:t>Ο κ</w:t>
      </w:r>
      <w:r>
        <w:rPr>
          <w:rFonts w:eastAsia="Times New Roman" w:cs="Times New Roman"/>
          <w:szCs w:val="24"/>
        </w:rPr>
        <w:t>.</w:t>
      </w:r>
      <w:r w:rsidRPr="00785F92">
        <w:rPr>
          <w:rFonts w:eastAsia="Times New Roman" w:cs="Times New Roman"/>
          <w:szCs w:val="24"/>
        </w:rPr>
        <w:t xml:space="preserve"> Κοτζιάς μ</w:t>
      </w:r>
      <w:r>
        <w:rPr>
          <w:rFonts w:eastAsia="Times New Roman" w:cs="Times New Roman"/>
          <w:szCs w:val="24"/>
        </w:rPr>
        <w:t>ά</w:t>
      </w:r>
      <w:r w:rsidRPr="00785F92">
        <w:rPr>
          <w:rFonts w:eastAsia="Times New Roman" w:cs="Times New Roman"/>
          <w:szCs w:val="24"/>
        </w:rPr>
        <w:t xml:space="preserve">ς </w:t>
      </w:r>
      <w:r>
        <w:rPr>
          <w:rFonts w:eastAsia="Times New Roman" w:cs="Times New Roman"/>
          <w:szCs w:val="24"/>
        </w:rPr>
        <w:t>λέει «</w:t>
      </w:r>
      <w:r w:rsidRPr="00785F92">
        <w:rPr>
          <w:rFonts w:eastAsia="Times New Roman" w:cs="Times New Roman"/>
          <w:szCs w:val="24"/>
        </w:rPr>
        <w:t>έχουμε βρει</w:t>
      </w:r>
      <w:r>
        <w:rPr>
          <w:rFonts w:eastAsia="Times New Roman" w:cs="Times New Roman"/>
          <w:szCs w:val="24"/>
        </w:rPr>
        <w:t>, βρ</w:t>
      </w:r>
      <w:r w:rsidRPr="00785F92">
        <w:rPr>
          <w:rFonts w:eastAsia="Times New Roman" w:cs="Times New Roman"/>
          <w:szCs w:val="24"/>
        </w:rPr>
        <w:t>ε παιδιά</w:t>
      </w:r>
      <w:r>
        <w:rPr>
          <w:rFonts w:eastAsia="Times New Roman" w:cs="Times New Roman"/>
          <w:szCs w:val="24"/>
        </w:rPr>
        <w:t>,</w:t>
      </w:r>
      <w:r w:rsidRPr="00785F92">
        <w:rPr>
          <w:rFonts w:eastAsia="Times New Roman" w:cs="Times New Roman"/>
          <w:szCs w:val="24"/>
        </w:rPr>
        <w:t xml:space="preserve"> την πλειοψηφία</w:t>
      </w:r>
      <w:r>
        <w:rPr>
          <w:rFonts w:eastAsia="Times New Roman" w:cs="Times New Roman"/>
          <w:szCs w:val="24"/>
        </w:rPr>
        <w:t xml:space="preserve"> από το 2017, από το 2018.</w:t>
      </w:r>
      <w:r w:rsidRPr="00785F92">
        <w:rPr>
          <w:rFonts w:eastAsia="Times New Roman" w:cs="Times New Roman"/>
          <w:szCs w:val="24"/>
        </w:rPr>
        <w:t xml:space="preserve"> Τι </w:t>
      </w:r>
      <w:r>
        <w:rPr>
          <w:rFonts w:eastAsia="Times New Roman" w:cs="Times New Roman"/>
          <w:szCs w:val="24"/>
        </w:rPr>
        <w:t xml:space="preserve">αγχώνεστε;». Πώς γίνεται; </w:t>
      </w:r>
      <w:r w:rsidRPr="00785F92">
        <w:rPr>
          <w:rFonts w:eastAsia="Times New Roman" w:cs="Times New Roman"/>
          <w:szCs w:val="24"/>
        </w:rPr>
        <w:t xml:space="preserve">Ποιους Βουλευτές έχουν </w:t>
      </w:r>
      <w:r>
        <w:rPr>
          <w:rFonts w:eastAsia="Times New Roman" w:cs="Times New Roman"/>
          <w:szCs w:val="24"/>
        </w:rPr>
        <w:t>πείσει να στηρίξουν</w:t>
      </w:r>
      <w:r w:rsidRPr="00785F92">
        <w:rPr>
          <w:rFonts w:eastAsia="Times New Roman" w:cs="Times New Roman"/>
          <w:szCs w:val="24"/>
        </w:rPr>
        <w:t xml:space="preserve"> μία </w:t>
      </w:r>
      <w:r>
        <w:rPr>
          <w:rFonts w:eastAsia="Times New Roman" w:cs="Times New Roman"/>
          <w:szCs w:val="24"/>
        </w:rPr>
        <w:t>σ</w:t>
      </w:r>
      <w:r w:rsidRPr="00785F92">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την οποία </w:t>
      </w:r>
      <w:r w:rsidRPr="00785F92">
        <w:rPr>
          <w:rFonts w:eastAsia="Times New Roman" w:cs="Times New Roman"/>
          <w:szCs w:val="24"/>
        </w:rPr>
        <w:t>δεν την έχουν δει καν</w:t>
      </w:r>
      <w:r>
        <w:rPr>
          <w:rFonts w:eastAsia="Times New Roman" w:cs="Times New Roman"/>
          <w:szCs w:val="24"/>
        </w:rPr>
        <w:t xml:space="preserve">; Αυτές οι δηλώσεις είναι από τον </w:t>
      </w:r>
      <w:r w:rsidRPr="00785F92">
        <w:rPr>
          <w:rFonts w:eastAsia="Times New Roman" w:cs="Times New Roman"/>
          <w:szCs w:val="24"/>
        </w:rPr>
        <w:t xml:space="preserve">Δεκέμβριο του </w:t>
      </w:r>
      <w:r>
        <w:rPr>
          <w:rFonts w:eastAsia="Times New Roman" w:cs="Times New Roman"/>
          <w:szCs w:val="24"/>
        </w:rPr>
        <w:t>20</w:t>
      </w:r>
      <w:r w:rsidRPr="00785F92">
        <w:rPr>
          <w:rFonts w:eastAsia="Times New Roman" w:cs="Times New Roman"/>
          <w:szCs w:val="24"/>
        </w:rPr>
        <w:t>18</w:t>
      </w:r>
      <w:r>
        <w:rPr>
          <w:rFonts w:eastAsia="Times New Roman" w:cs="Times New Roman"/>
          <w:szCs w:val="24"/>
        </w:rPr>
        <w:t>, του 2017.</w:t>
      </w:r>
      <w:r w:rsidRPr="00785F92">
        <w:rPr>
          <w:rFonts w:eastAsia="Times New Roman" w:cs="Times New Roman"/>
          <w:szCs w:val="24"/>
        </w:rPr>
        <w:t xml:space="preserve"> </w:t>
      </w:r>
      <w:r>
        <w:rPr>
          <w:rFonts w:eastAsia="Times New Roman" w:cs="Times New Roman"/>
          <w:szCs w:val="24"/>
        </w:rPr>
        <w:t xml:space="preserve">Δεν έχει δει κανένας τη </w:t>
      </w:r>
      <w:r>
        <w:rPr>
          <w:rFonts w:eastAsia="Times New Roman" w:cs="Times New Roman"/>
          <w:szCs w:val="24"/>
        </w:rPr>
        <w:t>σ</w:t>
      </w:r>
      <w:r>
        <w:rPr>
          <w:rFonts w:eastAsia="Times New Roman" w:cs="Times New Roman"/>
          <w:szCs w:val="24"/>
        </w:rPr>
        <w:t>υμφωνία και ο κ. Κοτζιά</w:t>
      </w:r>
      <w:r>
        <w:rPr>
          <w:rFonts w:eastAsia="Times New Roman" w:cs="Times New Roman"/>
          <w:szCs w:val="24"/>
        </w:rPr>
        <w:t xml:space="preserve">ς </w:t>
      </w:r>
      <w:r w:rsidRPr="00785F92">
        <w:rPr>
          <w:rFonts w:eastAsia="Times New Roman" w:cs="Times New Roman"/>
          <w:szCs w:val="24"/>
        </w:rPr>
        <w:t xml:space="preserve">περιφέρεται περιχαρής και σίγουρος ότι έχει βρει </w:t>
      </w:r>
      <w:r>
        <w:rPr>
          <w:rFonts w:eastAsia="Times New Roman" w:cs="Times New Roman"/>
          <w:szCs w:val="24"/>
        </w:rPr>
        <w:t xml:space="preserve">την </w:t>
      </w:r>
      <w:r w:rsidRPr="00785F92">
        <w:rPr>
          <w:rFonts w:eastAsia="Times New Roman" w:cs="Times New Roman"/>
          <w:szCs w:val="24"/>
        </w:rPr>
        <w:t>πλειοψηφία</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χωρίς τους ΑΝΕΛ. </w:t>
      </w:r>
      <w:r w:rsidRPr="00785F92">
        <w:rPr>
          <w:rFonts w:eastAsia="Times New Roman" w:cs="Times New Roman"/>
          <w:szCs w:val="24"/>
        </w:rPr>
        <w:t>Τότε</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εγώ φώναζα και ήμουν</w:t>
      </w:r>
      <w:r w:rsidRPr="00785F92">
        <w:rPr>
          <w:rFonts w:eastAsia="Times New Roman" w:cs="Times New Roman"/>
          <w:szCs w:val="24"/>
        </w:rPr>
        <w:t xml:space="preserve"> το βαρίδι στην Κυβέρνηση</w:t>
      </w:r>
      <w:r>
        <w:rPr>
          <w:rFonts w:eastAsia="Times New Roman" w:cs="Times New Roman"/>
          <w:szCs w:val="24"/>
        </w:rPr>
        <w:t xml:space="preserve">. Αυτά είναι εκτροπή της </w:t>
      </w:r>
      <w:r>
        <w:rPr>
          <w:rFonts w:eastAsia="Times New Roman" w:cs="Times New Roman"/>
          <w:szCs w:val="24"/>
        </w:rPr>
        <w:t>δ</w:t>
      </w:r>
      <w:r>
        <w:rPr>
          <w:rFonts w:eastAsia="Times New Roman" w:cs="Times New Roman"/>
          <w:szCs w:val="24"/>
        </w:rPr>
        <w:t xml:space="preserve">ημοκρατίας, </w:t>
      </w:r>
      <w:r w:rsidRPr="00785F92">
        <w:rPr>
          <w:rFonts w:eastAsia="Times New Roman" w:cs="Times New Roman"/>
          <w:szCs w:val="24"/>
        </w:rPr>
        <w:t>αν ο καθ</w:t>
      </w:r>
      <w:r>
        <w:rPr>
          <w:rFonts w:eastAsia="Times New Roman" w:cs="Times New Roman"/>
          <w:szCs w:val="24"/>
        </w:rPr>
        <w:t>’ ύλην αρμόδιος</w:t>
      </w:r>
      <w:r w:rsidRPr="00785F92">
        <w:rPr>
          <w:rFonts w:eastAsia="Times New Roman" w:cs="Times New Roman"/>
          <w:szCs w:val="24"/>
        </w:rPr>
        <w:t xml:space="preserve"> Υπουργός γνωρίζει εκ των προτέρων το αποτέλεσμα της </w:t>
      </w:r>
      <w:r>
        <w:rPr>
          <w:rFonts w:eastAsia="Times New Roman" w:cs="Times New Roman"/>
          <w:szCs w:val="24"/>
        </w:rPr>
        <w:t>ψηφοφορ</w:t>
      </w:r>
      <w:r>
        <w:rPr>
          <w:rFonts w:eastAsia="Times New Roman" w:cs="Times New Roman"/>
          <w:szCs w:val="24"/>
        </w:rPr>
        <w:t>ίας</w:t>
      </w:r>
      <w:r>
        <w:rPr>
          <w:rFonts w:eastAsia="Times New Roman" w:cs="Times New Roman"/>
          <w:szCs w:val="24"/>
        </w:rPr>
        <w:t>,</w:t>
      </w:r>
      <w:r>
        <w:rPr>
          <w:rFonts w:eastAsia="Times New Roman" w:cs="Times New Roman"/>
          <w:szCs w:val="24"/>
        </w:rPr>
        <w:t xml:space="preserve"> </w:t>
      </w:r>
      <w:r w:rsidRPr="00785F92">
        <w:rPr>
          <w:rFonts w:eastAsia="Times New Roman" w:cs="Times New Roman"/>
          <w:szCs w:val="24"/>
        </w:rPr>
        <w:t>ενάμιση χρόνο πριν να δούμε το κείμενο</w:t>
      </w:r>
      <w:r>
        <w:rPr>
          <w:rFonts w:eastAsia="Times New Roman" w:cs="Times New Roman"/>
          <w:szCs w:val="24"/>
        </w:rPr>
        <w:t>.</w:t>
      </w:r>
      <w:r w:rsidRPr="00785F92">
        <w:rPr>
          <w:rFonts w:eastAsia="Times New Roman" w:cs="Times New Roman"/>
          <w:szCs w:val="24"/>
        </w:rPr>
        <w:t xml:space="preserve"> Δεν ξέρω αν το είχε δει και ο </w:t>
      </w:r>
      <w:r>
        <w:rPr>
          <w:rFonts w:eastAsia="Times New Roman" w:cs="Times New Roman"/>
          <w:szCs w:val="24"/>
        </w:rPr>
        <w:t>ίδιος.</w:t>
      </w:r>
    </w:p>
    <w:p w14:paraId="01A9DE9D" w14:textId="77777777" w:rsidR="00887A51" w:rsidRDefault="009C255F">
      <w:pPr>
        <w:spacing w:after="0" w:line="600" w:lineRule="auto"/>
        <w:ind w:firstLine="720"/>
        <w:jc w:val="both"/>
        <w:rPr>
          <w:rFonts w:eastAsia="Times New Roman" w:cs="Times New Roman"/>
          <w:szCs w:val="24"/>
        </w:rPr>
      </w:pPr>
      <w:r w:rsidRPr="00785F92">
        <w:rPr>
          <w:rFonts w:eastAsia="Times New Roman" w:cs="Times New Roman"/>
          <w:szCs w:val="24"/>
        </w:rPr>
        <w:lastRenderedPageBreak/>
        <w:t>Αυτές τις ημέρες έχω πληροφορηθεί</w:t>
      </w:r>
      <w:r>
        <w:rPr>
          <w:rFonts w:eastAsia="Times New Roman" w:cs="Times New Roman"/>
          <w:szCs w:val="24"/>
        </w:rPr>
        <w:t xml:space="preserve"> -και </w:t>
      </w:r>
      <w:r w:rsidRPr="00785F92">
        <w:rPr>
          <w:rFonts w:eastAsia="Times New Roman" w:cs="Times New Roman"/>
          <w:szCs w:val="24"/>
        </w:rPr>
        <w:t xml:space="preserve">θα </w:t>
      </w:r>
      <w:r>
        <w:rPr>
          <w:rFonts w:eastAsia="Times New Roman" w:cs="Times New Roman"/>
          <w:szCs w:val="24"/>
        </w:rPr>
        <w:t xml:space="preserve">το </w:t>
      </w:r>
      <w:r w:rsidRPr="00785F92">
        <w:rPr>
          <w:rFonts w:eastAsia="Times New Roman" w:cs="Times New Roman"/>
          <w:szCs w:val="24"/>
        </w:rPr>
        <w:t>καταθέσω στα Πρακτικά</w:t>
      </w:r>
      <w:r>
        <w:rPr>
          <w:rFonts w:eastAsia="Times New Roman" w:cs="Times New Roman"/>
          <w:szCs w:val="24"/>
        </w:rPr>
        <w:t>- για μια μηνυτήρια αναφορά. Έ</w:t>
      </w:r>
      <w:r w:rsidRPr="00785F92">
        <w:rPr>
          <w:rFonts w:eastAsia="Times New Roman" w:cs="Times New Roman"/>
          <w:szCs w:val="24"/>
        </w:rPr>
        <w:t xml:space="preserve">χει </w:t>
      </w:r>
      <w:r>
        <w:rPr>
          <w:rFonts w:eastAsia="Times New Roman" w:cs="Times New Roman"/>
          <w:szCs w:val="24"/>
        </w:rPr>
        <w:t>χαθεί, τεχνικά μ</w:t>
      </w:r>
      <w:r w:rsidRPr="00785F92">
        <w:rPr>
          <w:rFonts w:eastAsia="Times New Roman" w:cs="Times New Roman"/>
          <w:szCs w:val="24"/>
        </w:rPr>
        <w:t>άλλον</w:t>
      </w:r>
      <w:r>
        <w:rPr>
          <w:rFonts w:eastAsia="Times New Roman" w:cs="Times New Roman"/>
          <w:szCs w:val="24"/>
        </w:rPr>
        <w:t>,</w:t>
      </w:r>
      <w:r w:rsidRPr="00785F92">
        <w:rPr>
          <w:rFonts w:eastAsia="Times New Roman" w:cs="Times New Roman"/>
          <w:szCs w:val="24"/>
        </w:rPr>
        <w:t xml:space="preserve"> για κάποιο λόγο</w:t>
      </w:r>
      <w:r>
        <w:rPr>
          <w:rFonts w:eastAsia="Times New Roman" w:cs="Times New Roman"/>
          <w:szCs w:val="24"/>
        </w:rPr>
        <w:t>. Λ</w:t>
      </w:r>
      <w:r w:rsidRPr="00785F92">
        <w:rPr>
          <w:rFonts w:eastAsia="Times New Roman" w:cs="Times New Roman"/>
          <w:szCs w:val="24"/>
        </w:rPr>
        <w:t xml:space="preserve">είπει όμως ο </w:t>
      </w:r>
      <w:r>
        <w:rPr>
          <w:rFonts w:eastAsia="Times New Roman" w:cs="Times New Roman"/>
          <w:szCs w:val="24"/>
        </w:rPr>
        <w:t>κ. Καλογήρου -</w:t>
      </w:r>
      <w:r w:rsidRPr="00785F92">
        <w:rPr>
          <w:rFonts w:eastAsia="Times New Roman" w:cs="Times New Roman"/>
          <w:szCs w:val="24"/>
        </w:rPr>
        <w:t xml:space="preserve">είναι </w:t>
      </w:r>
      <w:r w:rsidRPr="00785F92">
        <w:rPr>
          <w:rFonts w:eastAsia="Times New Roman" w:cs="Times New Roman"/>
          <w:szCs w:val="24"/>
        </w:rPr>
        <w:t>και φίλος μου ο Μιχάλης</w:t>
      </w:r>
      <w:r>
        <w:rPr>
          <w:rFonts w:eastAsia="Times New Roman" w:cs="Times New Roman"/>
          <w:szCs w:val="24"/>
        </w:rPr>
        <w:t>. Ε</w:t>
      </w:r>
      <w:r w:rsidRPr="00785F92">
        <w:rPr>
          <w:rFonts w:eastAsia="Times New Roman" w:cs="Times New Roman"/>
          <w:szCs w:val="24"/>
        </w:rPr>
        <w:t>λπίζω</w:t>
      </w:r>
      <w:r>
        <w:rPr>
          <w:rFonts w:eastAsia="Times New Roman" w:cs="Times New Roman"/>
          <w:szCs w:val="24"/>
        </w:rPr>
        <w:t>,</w:t>
      </w:r>
      <w:r w:rsidRPr="00785F92">
        <w:rPr>
          <w:rFonts w:eastAsia="Times New Roman" w:cs="Times New Roman"/>
          <w:szCs w:val="24"/>
        </w:rPr>
        <w:t xml:space="preserve"> όταν έρθει</w:t>
      </w:r>
      <w:r>
        <w:rPr>
          <w:rFonts w:eastAsia="Times New Roman" w:cs="Times New Roman"/>
          <w:szCs w:val="24"/>
        </w:rPr>
        <w:t>,</w:t>
      </w:r>
      <w:r w:rsidRPr="00785F92">
        <w:rPr>
          <w:rFonts w:eastAsia="Times New Roman" w:cs="Times New Roman"/>
          <w:szCs w:val="24"/>
        </w:rPr>
        <w:t xml:space="preserve"> να</w:t>
      </w:r>
      <w:r>
        <w:rPr>
          <w:rFonts w:eastAsia="Times New Roman" w:cs="Times New Roman"/>
          <w:szCs w:val="24"/>
        </w:rPr>
        <w:t xml:space="preserve"> βρει τη μηνυτήρια αναφορά που έ</w:t>
      </w:r>
      <w:r w:rsidRPr="00785F92">
        <w:rPr>
          <w:rFonts w:eastAsia="Times New Roman" w:cs="Times New Roman"/>
          <w:szCs w:val="24"/>
        </w:rPr>
        <w:t xml:space="preserve">χει κατατεθεί </w:t>
      </w:r>
      <w:r>
        <w:rPr>
          <w:rFonts w:eastAsia="Times New Roman" w:cs="Times New Roman"/>
          <w:szCs w:val="24"/>
        </w:rPr>
        <w:t>-</w:t>
      </w:r>
      <w:r w:rsidRPr="00785F92">
        <w:rPr>
          <w:rFonts w:eastAsia="Times New Roman" w:cs="Times New Roman"/>
          <w:szCs w:val="24"/>
        </w:rPr>
        <w:t>θα την αφήσω στη Βουλή</w:t>
      </w:r>
      <w:r>
        <w:rPr>
          <w:rFonts w:eastAsia="Times New Roman" w:cs="Times New Roman"/>
          <w:szCs w:val="24"/>
        </w:rPr>
        <w:t xml:space="preserve">- με </w:t>
      </w:r>
      <w:r w:rsidRPr="00785F92">
        <w:rPr>
          <w:rFonts w:eastAsia="Times New Roman" w:cs="Times New Roman"/>
          <w:szCs w:val="24"/>
        </w:rPr>
        <w:t xml:space="preserve">αριθμό πρωτοκόλλου </w:t>
      </w:r>
      <w:r>
        <w:rPr>
          <w:rFonts w:eastAsia="Times New Roman" w:cs="Times New Roman"/>
          <w:szCs w:val="24"/>
        </w:rPr>
        <w:t xml:space="preserve">658/17-1-2019. </w:t>
      </w:r>
      <w:r w:rsidRPr="00785F92">
        <w:rPr>
          <w:rFonts w:eastAsia="Times New Roman" w:cs="Times New Roman"/>
          <w:szCs w:val="24"/>
        </w:rPr>
        <w:t>Πήγε στην Εισαγγελία του Αρείου Πάγου</w:t>
      </w:r>
      <w:r>
        <w:rPr>
          <w:rFonts w:eastAsia="Times New Roman" w:cs="Times New Roman"/>
          <w:szCs w:val="24"/>
        </w:rPr>
        <w:t>, η οποία ανωμοτί</w:t>
      </w:r>
      <w:r w:rsidRPr="00785F92">
        <w:rPr>
          <w:rFonts w:eastAsia="Times New Roman" w:cs="Times New Roman"/>
          <w:szCs w:val="24"/>
        </w:rPr>
        <w:t xml:space="preserve"> το πήγε</w:t>
      </w:r>
      <w:r>
        <w:rPr>
          <w:rFonts w:eastAsia="Times New Roman" w:cs="Times New Roman"/>
          <w:szCs w:val="24"/>
        </w:rPr>
        <w:t xml:space="preserve"> στο </w:t>
      </w:r>
      <w:r w:rsidRPr="00785F92">
        <w:rPr>
          <w:rFonts w:eastAsia="Times New Roman" w:cs="Times New Roman"/>
          <w:szCs w:val="24"/>
        </w:rPr>
        <w:t>Υπουργείο Δικαιοσύνης</w:t>
      </w:r>
      <w:r>
        <w:rPr>
          <w:rFonts w:eastAsia="Times New Roman" w:cs="Times New Roman"/>
          <w:szCs w:val="24"/>
        </w:rPr>
        <w:t>,</w:t>
      </w:r>
      <w:r w:rsidRPr="00785F92">
        <w:rPr>
          <w:rFonts w:eastAsia="Times New Roman" w:cs="Times New Roman"/>
          <w:szCs w:val="24"/>
        </w:rPr>
        <w:t xml:space="preserve"> για να έρθε</w:t>
      </w:r>
      <w:r w:rsidRPr="00785F92">
        <w:rPr>
          <w:rFonts w:eastAsia="Times New Roman" w:cs="Times New Roman"/>
          <w:szCs w:val="24"/>
        </w:rPr>
        <w:t xml:space="preserve">ι </w:t>
      </w:r>
      <w:r>
        <w:rPr>
          <w:rFonts w:eastAsia="Times New Roman" w:cs="Times New Roman"/>
          <w:szCs w:val="24"/>
        </w:rPr>
        <w:t xml:space="preserve">στη Βουλή, στον κ. </w:t>
      </w:r>
      <w:proofErr w:type="spellStart"/>
      <w:r>
        <w:rPr>
          <w:rFonts w:eastAsia="Times New Roman" w:cs="Times New Roman"/>
          <w:szCs w:val="24"/>
        </w:rPr>
        <w:t>Βούτση</w:t>
      </w:r>
      <w:proofErr w:type="spellEnd"/>
      <w:r>
        <w:rPr>
          <w:rFonts w:eastAsia="Times New Roman" w:cs="Times New Roman"/>
          <w:szCs w:val="24"/>
        </w:rPr>
        <w:t>. Η μηνυτήρια αναφορά αφορά τις καταγγελίες του κ.</w:t>
      </w:r>
      <w:r w:rsidRPr="00785F92">
        <w:rPr>
          <w:rFonts w:eastAsia="Times New Roman" w:cs="Times New Roman"/>
          <w:szCs w:val="24"/>
        </w:rPr>
        <w:t xml:space="preserve"> Καμμένου </w:t>
      </w:r>
      <w:r>
        <w:rPr>
          <w:rFonts w:eastAsia="Times New Roman" w:cs="Times New Roman"/>
          <w:szCs w:val="24"/>
        </w:rPr>
        <w:t>κατά του κ.</w:t>
      </w:r>
      <w:r w:rsidRPr="00785F92">
        <w:rPr>
          <w:rFonts w:eastAsia="Times New Roman" w:cs="Times New Roman"/>
          <w:szCs w:val="24"/>
        </w:rPr>
        <w:t xml:space="preserve"> Κοτζιά </w:t>
      </w:r>
      <w:r>
        <w:rPr>
          <w:rFonts w:eastAsia="Times New Roman" w:cs="Times New Roman"/>
          <w:szCs w:val="24"/>
        </w:rPr>
        <w:t xml:space="preserve">κι </w:t>
      </w:r>
      <w:r w:rsidRPr="00785F92">
        <w:rPr>
          <w:rFonts w:eastAsia="Times New Roman" w:cs="Times New Roman"/>
          <w:szCs w:val="24"/>
        </w:rPr>
        <w:t xml:space="preserve">έχει πλήρεις απομαγνητοφωνήσεις των </w:t>
      </w:r>
      <w:r>
        <w:rPr>
          <w:rFonts w:eastAsia="Times New Roman" w:cs="Times New Roman"/>
          <w:szCs w:val="24"/>
        </w:rPr>
        <w:t>συνεντεύξεων του κ. Κοτζιά, ο οποίος λέει ότι στο</w:t>
      </w:r>
      <w:r w:rsidRPr="00785F92">
        <w:rPr>
          <w:rFonts w:eastAsia="Times New Roman" w:cs="Times New Roman"/>
          <w:szCs w:val="24"/>
        </w:rPr>
        <w:t xml:space="preserve"> Υπουργικό Συμβούλιο ο </w:t>
      </w:r>
      <w:r>
        <w:rPr>
          <w:rFonts w:eastAsia="Times New Roman" w:cs="Times New Roman"/>
          <w:szCs w:val="24"/>
        </w:rPr>
        <w:t xml:space="preserve">κ. </w:t>
      </w:r>
      <w:r w:rsidRPr="00785F92">
        <w:rPr>
          <w:rFonts w:eastAsia="Times New Roman" w:cs="Times New Roman"/>
          <w:szCs w:val="24"/>
        </w:rPr>
        <w:t xml:space="preserve">Καμμένος τον κατηγόρησε ότι πήρε 50 </w:t>
      </w:r>
      <w:r w:rsidRPr="00785F92">
        <w:rPr>
          <w:rFonts w:eastAsia="Times New Roman" w:cs="Times New Roman"/>
          <w:szCs w:val="24"/>
        </w:rPr>
        <w:t>εκατομμύρια</w:t>
      </w:r>
      <w:r>
        <w:rPr>
          <w:rFonts w:eastAsia="Times New Roman" w:cs="Times New Roman"/>
          <w:szCs w:val="24"/>
        </w:rPr>
        <w:t>,</w:t>
      </w:r>
      <w:r w:rsidRPr="00785F92">
        <w:rPr>
          <w:rFonts w:eastAsia="Times New Roman" w:cs="Times New Roman"/>
          <w:szCs w:val="24"/>
        </w:rPr>
        <w:t xml:space="preserve"> χρηματίστηκε ο ίδιος και όλη </w:t>
      </w:r>
      <w:r>
        <w:rPr>
          <w:rFonts w:eastAsia="Times New Roman" w:cs="Times New Roman"/>
          <w:szCs w:val="24"/>
        </w:rPr>
        <w:t xml:space="preserve">του η </w:t>
      </w:r>
      <w:r w:rsidRPr="00785F92">
        <w:rPr>
          <w:rFonts w:eastAsia="Times New Roman" w:cs="Times New Roman"/>
          <w:szCs w:val="24"/>
        </w:rPr>
        <w:t>Κυβέρνηση για τους Σκοπιανούς</w:t>
      </w:r>
      <w:r>
        <w:rPr>
          <w:rFonts w:eastAsia="Times New Roman" w:cs="Times New Roman"/>
          <w:szCs w:val="24"/>
        </w:rPr>
        <w:t>.</w:t>
      </w:r>
      <w:r w:rsidRPr="00785F92">
        <w:rPr>
          <w:rFonts w:eastAsia="Times New Roman" w:cs="Times New Roman"/>
          <w:szCs w:val="24"/>
        </w:rPr>
        <w:t xml:space="preserve"> </w:t>
      </w:r>
    </w:p>
    <w:p w14:paraId="01A9DE9E" w14:textId="77777777" w:rsidR="00887A51" w:rsidRDefault="009C255F">
      <w:pPr>
        <w:spacing w:after="0" w:line="600" w:lineRule="auto"/>
        <w:ind w:firstLine="720"/>
        <w:jc w:val="both"/>
        <w:rPr>
          <w:rFonts w:eastAsia="Times New Roman" w:cs="Times New Roman"/>
          <w:szCs w:val="24"/>
        </w:rPr>
      </w:pPr>
      <w:r w:rsidRPr="00785F92">
        <w:rPr>
          <w:rFonts w:eastAsia="Times New Roman" w:cs="Times New Roman"/>
          <w:szCs w:val="24"/>
        </w:rPr>
        <w:t xml:space="preserve">Ξαναπάω στη Σύμβαση της Βιέννης </w:t>
      </w:r>
      <w:r>
        <w:rPr>
          <w:rFonts w:eastAsia="Times New Roman" w:cs="Times New Roman"/>
          <w:szCs w:val="24"/>
        </w:rPr>
        <w:t xml:space="preserve">και υπενθυμίζω τα σχετικά για </w:t>
      </w:r>
      <w:r w:rsidRPr="00785F92">
        <w:rPr>
          <w:rFonts w:eastAsia="Times New Roman" w:cs="Times New Roman"/>
          <w:szCs w:val="24"/>
        </w:rPr>
        <w:t>χειραγώγηση</w:t>
      </w:r>
      <w:r>
        <w:rPr>
          <w:rFonts w:eastAsia="Times New Roman" w:cs="Times New Roman"/>
          <w:szCs w:val="24"/>
        </w:rPr>
        <w:t>, άσκηση βίας και χρηματισμό.</w:t>
      </w:r>
      <w:r w:rsidRPr="00785F92">
        <w:rPr>
          <w:rFonts w:eastAsia="Times New Roman" w:cs="Times New Roman"/>
          <w:szCs w:val="24"/>
        </w:rPr>
        <w:t xml:space="preserve"> Όλα αυτά </w:t>
      </w:r>
      <w:r>
        <w:rPr>
          <w:rFonts w:eastAsia="Times New Roman" w:cs="Times New Roman"/>
          <w:szCs w:val="24"/>
        </w:rPr>
        <w:t xml:space="preserve">ρίχνουν </w:t>
      </w:r>
      <w:r w:rsidRPr="00785F92">
        <w:rPr>
          <w:rFonts w:eastAsia="Times New Roman" w:cs="Times New Roman"/>
          <w:szCs w:val="24"/>
        </w:rPr>
        <w:t xml:space="preserve">τη </w:t>
      </w:r>
      <w:r>
        <w:rPr>
          <w:rFonts w:eastAsia="Times New Roman" w:cs="Times New Roman"/>
          <w:szCs w:val="24"/>
        </w:rPr>
        <w:t>σ</w:t>
      </w:r>
      <w:r w:rsidRPr="00785F92">
        <w:rPr>
          <w:rFonts w:eastAsia="Times New Roman" w:cs="Times New Roman"/>
          <w:szCs w:val="24"/>
        </w:rPr>
        <w:t>υμφωνία</w:t>
      </w:r>
      <w:r>
        <w:rPr>
          <w:rFonts w:eastAsia="Times New Roman" w:cs="Times New Roman"/>
          <w:szCs w:val="24"/>
        </w:rPr>
        <w:t>.</w:t>
      </w:r>
      <w:r w:rsidRPr="00785F92">
        <w:rPr>
          <w:rFonts w:eastAsia="Times New Roman" w:cs="Times New Roman"/>
          <w:szCs w:val="24"/>
        </w:rPr>
        <w:t xml:space="preserve"> Εάν ισχύουν αυτά </w:t>
      </w:r>
      <w:r>
        <w:rPr>
          <w:rFonts w:eastAsia="Times New Roman" w:cs="Times New Roman"/>
          <w:szCs w:val="24"/>
        </w:rPr>
        <w:t>-</w:t>
      </w:r>
      <w:r w:rsidRPr="00785F92">
        <w:rPr>
          <w:rFonts w:eastAsia="Times New Roman" w:cs="Times New Roman"/>
          <w:szCs w:val="24"/>
        </w:rPr>
        <w:t xml:space="preserve">τα </w:t>
      </w:r>
      <w:r>
        <w:rPr>
          <w:rFonts w:eastAsia="Times New Roman" w:cs="Times New Roman"/>
          <w:szCs w:val="24"/>
        </w:rPr>
        <w:t>έ</w:t>
      </w:r>
      <w:r w:rsidRPr="00785F92">
        <w:rPr>
          <w:rFonts w:eastAsia="Times New Roman" w:cs="Times New Roman"/>
          <w:szCs w:val="24"/>
        </w:rPr>
        <w:t xml:space="preserve">χω πει και στην </w:t>
      </w:r>
      <w:r>
        <w:rPr>
          <w:rFonts w:eastAsia="Times New Roman" w:cs="Times New Roman"/>
          <w:szCs w:val="24"/>
        </w:rPr>
        <w:t>ε</w:t>
      </w:r>
      <w:r w:rsidRPr="00785F92">
        <w:rPr>
          <w:rFonts w:eastAsia="Times New Roman" w:cs="Times New Roman"/>
          <w:szCs w:val="24"/>
        </w:rPr>
        <w:t>πιτρ</w:t>
      </w:r>
      <w:r w:rsidRPr="00785F92">
        <w:rPr>
          <w:rFonts w:eastAsia="Times New Roman" w:cs="Times New Roman"/>
          <w:szCs w:val="24"/>
        </w:rPr>
        <w:t xml:space="preserve">οπή </w:t>
      </w:r>
      <w:r>
        <w:rPr>
          <w:rFonts w:eastAsia="Times New Roman" w:cs="Times New Roman"/>
          <w:szCs w:val="24"/>
        </w:rPr>
        <w:t xml:space="preserve">καιρό πριν για τις </w:t>
      </w:r>
      <w:r w:rsidRPr="00785F92">
        <w:rPr>
          <w:rFonts w:eastAsia="Times New Roman" w:cs="Times New Roman"/>
          <w:szCs w:val="24"/>
        </w:rPr>
        <w:t>Πρέσπες</w:t>
      </w:r>
      <w:r>
        <w:rPr>
          <w:rFonts w:eastAsia="Times New Roman" w:cs="Times New Roman"/>
          <w:szCs w:val="24"/>
        </w:rPr>
        <w:t>-</w:t>
      </w:r>
      <w:r w:rsidRPr="00785F92">
        <w:rPr>
          <w:rFonts w:eastAsia="Times New Roman" w:cs="Times New Roman"/>
          <w:szCs w:val="24"/>
        </w:rPr>
        <w:t xml:space="preserve"> εάν </w:t>
      </w:r>
      <w:r>
        <w:rPr>
          <w:rFonts w:eastAsia="Times New Roman" w:cs="Times New Roman"/>
          <w:szCs w:val="24"/>
        </w:rPr>
        <w:t>ισχύουν οι κατηγορίες του κ.</w:t>
      </w:r>
      <w:r w:rsidRPr="00785F92">
        <w:rPr>
          <w:rFonts w:eastAsia="Times New Roman" w:cs="Times New Roman"/>
          <w:szCs w:val="24"/>
        </w:rPr>
        <w:t xml:space="preserve"> Καμμένου και έρθει η μηνυτήρια αναφορά εδώ</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lastRenderedPageBreak/>
        <w:t xml:space="preserve">κ. </w:t>
      </w:r>
      <w:proofErr w:type="spellStart"/>
      <w:r>
        <w:rPr>
          <w:rFonts w:eastAsia="Times New Roman" w:cs="Times New Roman"/>
          <w:szCs w:val="24"/>
        </w:rPr>
        <w:t>Βούτσης</w:t>
      </w:r>
      <w:proofErr w:type="spellEnd"/>
      <w:r>
        <w:rPr>
          <w:rFonts w:eastAsia="Times New Roman" w:cs="Times New Roman"/>
          <w:szCs w:val="24"/>
        </w:rPr>
        <w:t xml:space="preserve"> -</w:t>
      </w:r>
      <w:r w:rsidRPr="00785F92">
        <w:rPr>
          <w:rFonts w:eastAsia="Times New Roman" w:cs="Times New Roman"/>
          <w:szCs w:val="24"/>
        </w:rPr>
        <w:t>φαντάζομαι</w:t>
      </w:r>
      <w:r>
        <w:rPr>
          <w:rFonts w:eastAsia="Times New Roman" w:cs="Times New Roman"/>
          <w:szCs w:val="24"/>
        </w:rPr>
        <w:t>-</w:t>
      </w:r>
      <w:r w:rsidRPr="00785F92">
        <w:rPr>
          <w:rFonts w:eastAsia="Times New Roman" w:cs="Times New Roman"/>
          <w:szCs w:val="24"/>
        </w:rPr>
        <w:t xml:space="preserve"> θα συστήσει μία </w:t>
      </w:r>
      <w:r>
        <w:rPr>
          <w:rFonts w:eastAsia="Times New Roman" w:cs="Times New Roman"/>
          <w:szCs w:val="24"/>
        </w:rPr>
        <w:t>ε</w:t>
      </w:r>
      <w:r w:rsidRPr="00785F92">
        <w:rPr>
          <w:rFonts w:eastAsia="Times New Roman" w:cs="Times New Roman"/>
          <w:szCs w:val="24"/>
        </w:rPr>
        <w:t>πιτροπή</w:t>
      </w:r>
      <w:r>
        <w:rPr>
          <w:rFonts w:eastAsia="Times New Roman" w:cs="Times New Roman"/>
          <w:szCs w:val="24"/>
        </w:rPr>
        <w:t>, για</w:t>
      </w:r>
      <w:r w:rsidRPr="00785F92">
        <w:rPr>
          <w:rFonts w:eastAsia="Times New Roman" w:cs="Times New Roman"/>
          <w:szCs w:val="24"/>
        </w:rPr>
        <w:t xml:space="preserve"> να διερευνήσουμε τις πολιτικές ευθύνες του</w:t>
      </w:r>
      <w:r>
        <w:rPr>
          <w:rFonts w:eastAsia="Times New Roman" w:cs="Times New Roman"/>
          <w:szCs w:val="24"/>
        </w:rPr>
        <w:t xml:space="preserve"> κ. Κοτζιά και του κ. Καμμένου, </w:t>
      </w:r>
      <w:r w:rsidRPr="00785F92">
        <w:rPr>
          <w:rFonts w:eastAsia="Times New Roman" w:cs="Times New Roman"/>
          <w:szCs w:val="24"/>
        </w:rPr>
        <w:t>αν λέει ψέματα</w:t>
      </w:r>
      <w:r>
        <w:rPr>
          <w:rFonts w:eastAsia="Times New Roman" w:cs="Times New Roman"/>
          <w:szCs w:val="24"/>
        </w:rPr>
        <w:t>.</w:t>
      </w:r>
      <w:r w:rsidRPr="00785F92">
        <w:rPr>
          <w:rFonts w:eastAsia="Times New Roman" w:cs="Times New Roman"/>
          <w:szCs w:val="24"/>
        </w:rPr>
        <w:t xml:space="preserve"> Α</w:t>
      </w:r>
      <w:r w:rsidRPr="00785F92">
        <w:rPr>
          <w:rFonts w:eastAsia="Times New Roman" w:cs="Times New Roman"/>
          <w:szCs w:val="24"/>
        </w:rPr>
        <w:t>ν υπάρχει</w:t>
      </w:r>
      <w:r>
        <w:rPr>
          <w:rFonts w:eastAsia="Times New Roman" w:cs="Times New Roman"/>
          <w:szCs w:val="24"/>
        </w:rPr>
        <w:t>, όμως,</w:t>
      </w:r>
      <w:r w:rsidRPr="00785F92">
        <w:rPr>
          <w:rFonts w:eastAsia="Times New Roman" w:cs="Times New Roman"/>
          <w:szCs w:val="24"/>
        </w:rPr>
        <w:t xml:space="preserve"> αλήθεια</w:t>
      </w:r>
      <w:r>
        <w:rPr>
          <w:rFonts w:eastAsia="Times New Roman" w:cs="Times New Roman"/>
          <w:szCs w:val="24"/>
        </w:rPr>
        <w:t>,</w:t>
      </w:r>
      <w:r w:rsidRPr="00785F92">
        <w:rPr>
          <w:rFonts w:eastAsia="Times New Roman" w:cs="Times New Roman"/>
          <w:szCs w:val="24"/>
        </w:rPr>
        <w:t xml:space="preserve"> δεν υπάρχει Συμφωνία Πρεσπών</w:t>
      </w:r>
      <w:r>
        <w:rPr>
          <w:rFonts w:eastAsia="Times New Roman" w:cs="Times New Roman"/>
          <w:szCs w:val="24"/>
        </w:rPr>
        <w:t xml:space="preserve">, διότι υπάρχει </w:t>
      </w:r>
      <w:r w:rsidRPr="00785F92">
        <w:rPr>
          <w:rFonts w:eastAsia="Times New Roman" w:cs="Times New Roman"/>
          <w:szCs w:val="24"/>
        </w:rPr>
        <w:t xml:space="preserve">δόλος </w:t>
      </w:r>
      <w:r>
        <w:rPr>
          <w:rFonts w:eastAsia="Times New Roman" w:cs="Times New Roman"/>
          <w:szCs w:val="24"/>
        </w:rPr>
        <w:t>σ</w:t>
      </w:r>
      <w:r w:rsidRPr="00785F92">
        <w:rPr>
          <w:rFonts w:eastAsia="Times New Roman" w:cs="Times New Roman"/>
          <w:szCs w:val="24"/>
        </w:rPr>
        <w:t xml:space="preserve">την υπογραφή </w:t>
      </w:r>
      <w:r>
        <w:rPr>
          <w:rFonts w:eastAsia="Times New Roman" w:cs="Times New Roman"/>
          <w:szCs w:val="24"/>
        </w:rPr>
        <w:t xml:space="preserve">του κ. Κοτζιά και «γεια σου». Δόλος σε υπογραφή σημαίνει </w:t>
      </w:r>
      <w:r w:rsidRPr="00785F92">
        <w:rPr>
          <w:rFonts w:eastAsia="Times New Roman" w:cs="Times New Roman"/>
          <w:szCs w:val="24"/>
        </w:rPr>
        <w:t>εθνική προδοσία</w:t>
      </w:r>
      <w:r>
        <w:rPr>
          <w:rFonts w:eastAsia="Times New Roman" w:cs="Times New Roman"/>
          <w:szCs w:val="24"/>
        </w:rPr>
        <w:t>.</w:t>
      </w:r>
      <w:r w:rsidRPr="00785F92">
        <w:rPr>
          <w:rFonts w:eastAsia="Times New Roman" w:cs="Times New Roman"/>
          <w:szCs w:val="24"/>
        </w:rPr>
        <w:t xml:space="preserve"> Δεν είμαι αυστηρός </w:t>
      </w:r>
      <w:r>
        <w:rPr>
          <w:rFonts w:eastAsia="Times New Roman" w:cs="Times New Roman"/>
          <w:szCs w:val="24"/>
        </w:rPr>
        <w:t>σ</w:t>
      </w:r>
      <w:r w:rsidRPr="00785F92">
        <w:rPr>
          <w:rFonts w:eastAsia="Times New Roman" w:cs="Times New Roman"/>
          <w:szCs w:val="24"/>
        </w:rPr>
        <w:t>τους όρους</w:t>
      </w:r>
      <w:r>
        <w:rPr>
          <w:rFonts w:eastAsia="Times New Roman" w:cs="Times New Roman"/>
          <w:szCs w:val="24"/>
        </w:rPr>
        <w:t xml:space="preserve">, διότι όταν ο </w:t>
      </w:r>
      <w:r w:rsidRPr="00785F92">
        <w:rPr>
          <w:rFonts w:eastAsia="Times New Roman" w:cs="Times New Roman"/>
          <w:szCs w:val="24"/>
        </w:rPr>
        <w:t xml:space="preserve">Υπουργός </w:t>
      </w:r>
      <w:r>
        <w:rPr>
          <w:rFonts w:eastAsia="Times New Roman" w:cs="Times New Roman"/>
          <w:szCs w:val="24"/>
        </w:rPr>
        <w:t>Εξωτερικών σου, π</w:t>
      </w:r>
      <w:r w:rsidRPr="00785F92">
        <w:rPr>
          <w:rFonts w:eastAsia="Times New Roman" w:cs="Times New Roman"/>
          <w:szCs w:val="24"/>
        </w:rPr>
        <w:t>ιθανόν</w:t>
      </w:r>
      <w:r>
        <w:rPr>
          <w:rFonts w:eastAsia="Times New Roman" w:cs="Times New Roman"/>
          <w:szCs w:val="24"/>
        </w:rPr>
        <w:t xml:space="preserve"> λέω, κατά τον κ. Καμμένο έχει λάβει </w:t>
      </w:r>
      <w:r w:rsidRPr="00785F92">
        <w:rPr>
          <w:rFonts w:eastAsia="Times New Roman" w:cs="Times New Roman"/>
          <w:szCs w:val="24"/>
        </w:rPr>
        <w:t xml:space="preserve">χρήματα υπέρ του άλλου μέρους ή μεταφέρει </w:t>
      </w:r>
      <w:r>
        <w:rPr>
          <w:rFonts w:eastAsia="Times New Roman" w:cs="Times New Roman"/>
          <w:szCs w:val="24"/>
        </w:rPr>
        <w:t>στο άλλο μέρος</w:t>
      </w:r>
      <w:r>
        <w:rPr>
          <w:rFonts w:eastAsia="Times New Roman" w:cs="Times New Roman"/>
          <w:szCs w:val="24"/>
        </w:rPr>
        <w:t>,</w:t>
      </w:r>
      <w:r>
        <w:rPr>
          <w:rFonts w:eastAsia="Times New Roman" w:cs="Times New Roman"/>
          <w:szCs w:val="24"/>
        </w:rPr>
        <w:t xml:space="preserve"> που διαπραγματεύεται, σ</w:t>
      </w:r>
      <w:r w:rsidRPr="00785F92">
        <w:rPr>
          <w:rFonts w:eastAsia="Times New Roman" w:cs="Times New Roman"/>
          <w:szCs w:val="24"/>
        </w:rPr>
        <w:t>αφώς προδίδει τις θέσεις της πατρίδας του</w:t>
      </w:r>
      <w:r>
        <w:rPr>
          <w:rFonts w:eastAsia="Times New Roman" w:cs="Times New Roman"/>
          <w:szCs w:val="24"/>
        </w:rPr>
        <w:t xml:space="preserve"> και άρα, </w:t>
      </w:r>
      <w:r w:rsidRPr="00785F92">
        <w:rPr>
          <w:rFonts w:eastAsia="Times New Roman" w:cs="Times New Roman"/>
          <w:szCs w:val="24"/>
        </w:rPr>
        <w:t xml:space="preserve">θα κατηγορηθεί για </w:t>
      </w:r>
      <w:r>
        <w:rPr>
          <w:rFonts w:eastAsia="Times New Roman" w:cs="Times New Roman"/>
          <w:szCs w:val="24"/>
        </w:rPr>
        <w:t xml:space="preserve">εθνική </w:t>
      </w:r>
      <w:r w:rsidRPr="00785F92">
        <w:rPr>
          <w:rFonts w:eastAsia="Times New Roman" w:cs="Times New Roman"/>
          <w:szCs w:val="24"/>
        </w:rPr>
        <w:t>προδοσία</w:t>
      </w:r>
      <w:r>
        <w:rPr>
          <w:rFonts w:eastAsia="Times New Roman" w:cs="Times New Roman"/>
          <w:szCs w:val="24"/>
        </w:rPr>
        <w:t>.</w:t>
      </w:r>
      <w:r w:rsidRPr="00785F92">
        <w:rPr>
          <w:rFonts w:eastAsia="Times New Roman" w:cs="Times New Roman"/>
          <w:szCs w:val="24"/>
        </w:rPr>
        <w:t xml:space="preserve"> Είναι απλά τα πράγματα και ο Ποινικός Κώδικας</w:t>
      </w:r>
      <w:r>
        <w:rPr>
          <w:rFonts w:eastAsia="Times New Roman" w:cs="Times New Roman"/>
          <w:szCs w:val="24"/>
        </w:rPr>
        <w:t>.</w:t>
      </w:r>
      <w:r w:rsidRPr="00785F92">
        <w:rPr>
          <w:rFonts w:eastAsia="Times New Roman" w:cs="Times New Roman"/>
          <w:szCs w:val="24"/>
        </w:rPr>
        <w:t xml:space="preserve"> </w:t>
      </w:r>
    </w:p>
    <w:p w14:paraId="01A9DE9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 σημείο αυτό ο Βουλευτής κ. Δημήτριος Καμμένος καταθέτει για τα Πρακτικά την προαναφερθείσα μηνυτήρια αναφορά, η οποία βρίσκεται στο αρχείο του Τμήματος Γραμματείας της Διεύθυνσης Στενογραφίας και Πρακτικών της Βουλής)</w:t>
      </w:r>
    </w:p>
    <w:p w14:paraId="01A9DEA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Να συζητήσουμε σήμερα για τις παρεμβ</w:t>
      </w:r>
      <w:r>
        <w:rPr>
          <w:rFonts w:eastAsia="Times New Roman" w:cs="Times New Roman"/>
          <w:szCs w:val="24"/>
        </w:rPr>
        <w:t xml:space="preserve">άσεις </w:t>
      </w:r>
      <w:r>
        <w:rPr>
          <w:rFonts w:eastAsia="Times New Roman" w:cs="Times New Roman"/>
          <w:szCs w:val="24"/>
        </w:rPr>
        <w:t>,</w:t>
      </w:r>
      <w:r>
        <w:rPr>
          <w:rFonts w:eastAsia="Times New Roman" w:cs="Times New Roman"/>
          <w:szCs w:val="24"/>
        </w:rPr>
        <w:t xml:space="preserve">που γίνονται αυτές τις ημέρες </w:t>
      </w:r>
      <w:r w:rsidRPr="00785F92">
        <w:rPr>
          <w:rFonts w:eastAsia="Times New Roman" w:cs="Times New Roman"/>
          <w:szCs w:val="24"/>
        </w:rPr>
        <w:t>και τη βιασύνη</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Γιατί υπάρχει αυτή η βιασύνη; </w:t>
      </w:r>
      <w:r w:rsidRPr="00785F92">
        <w:rPr>
          <w:rFonts w:eastAsia="Times New Roman" w:cs="Times New Roman"/>
          <w:szCs w:val="24"/>
        </w:rPr>
        <w:t xml:space="preserve">Γιατί συζητήθηκε μόνο δύο ημέρες </w:t>
      </w:r>
      <w:r>
        <w:rPr>
          <w:rFonts w:eastAsia="Times New Roman" w:cs="Times New Roman"/>
          <w:szCs w:val="24"/>
        </w:rPr>
        <w:t>η Συμφωνία των Πρεσπών; Γιατί συζητείται μόνο μία ημέρα η ένταξη των</w:t>
      </w:r>
      <w:r w:rsidRPr="00785F92">
        <w:rPr>
          <w:rFonts w:eastAsia="Times New Roman" w:cs="Times New Roman"/>
          <w:szCs w:val="24"/>
        </w:rPr>
        <w:t xml:space="preserve"> Σκ</w:t>
      </w:r>
      <w:r>
        <w:rPr>
          <w:rFonts w:eastAsia="Times New Roman" w:cs="Times New Roman"/>
          <w:szCs w:val="24"/>
        </w:rPr>
        <w:t>οπίων;</w:t>
      </w:r>
      <w:r w:rsidRPr="00785F92">
        <w:rPr>
          <w:rFonts w:eastAsia="Times New Roman" w:cs="Times New Roman"/>
          <w:szCs w:val="24"/>
        </w:rPr>
        <w:t xml:space="preserve"> </w:t>
      </w:r>
      <w:r>
        <w:rPr>
          <w:rFonts w:eastAsia="Times New Roman" w:cs="Times New Roman"/>
          <w:szCs w:val="24"/>
        </w:rPr>
        <w:lastRenderedPageBreak/>
        <w:t xml:space="preserve">Είναι διαδικαστικό </w:t>
      </w:r>
      <w:r w:rsidRPr="00785F92">
        <w:rPr>
          <w:rFonts w:eastAsia="Times New Roman" w:cs="Times New Roman"/>
          <w:szCs w:val="24"/>
        </w:rPr>
        <w:t>το ζήτημα του ΝΑΤΟ</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Εξήγησε ο κ. Βενιζέλος.</w:t>
      </w:r>
      <w:r>
        <w:rPr>
          <w:rFonts w:eastAsia="Times New Roman" w:cs="Times New Roman"/>
          <w:szCs w:val="24"/>
        </w:rPr>
        <w:t xml:space="preserve"> </w:t>
      </w:r>
      <w:r w:rsidRPr="00785F92">
        <w:rPr>
          <w:rFonts w:eastAsia="Times New Roman" w:cs="Times New Roman"/>
          <w:szCs w:val="24"/>
        </w:rPr>
        <w:t xml:space="preserve">Εξήγησα </w:t>
      </w:r>
      <w:r>
        <w:rPr>
          <w:rFonts w:eastAsia="Times New Roman" w:cs="Times New Roman"/>
          <w:szCs w:val="24"/>
        </w:rPr>
        <w:t xml:space="preserve">κι </w:t>
      </w:r>
      <w:r w:rsidRPr="00785F92">
        <w:rPr>
          <w:rFonts w:eastAsia="Times New Roman" w:cs="Times New Roman"/>
          <w:szCs w:val="24"/>
        </w:rPr>
        <w:t>εγώ</w:t>
      </w:r>
      <w:r>
        <w:rPr>
          <w:rFonts w:eastAsia="Times New Roman" w:cs="Times New Roman"/>
          <w:szCs w:val="24"/>
        </w:rPr>
        <w:t>.</w:t>
      </w:r>
      <w:r w:rsidRPr="00785F92">
        <w:rPr>
          <w:rFonts w:eastAsia="Times New Roman" w:cs="Times New Roman"/>
          <w:szCs w:val="24"/>
        </w:rPr>
        <w:t xml:space="preserve"> Έχουμε εξηγήσει όλοι</w:t>
      </w:r>
      <w:r>
        <w:rPr>
          <w:rFonts w:eastAsia="Times New Roman" w:cs="Times New Roman"/>
          <w:szCs w:val="24"/>
        </w:rPr>
        <w:t>.</w:t>
      </w:r>
      <w:r w:rsidRPr="00785F92">
        <w:rPr>
          <w:rFonts w:eastAsia="Times New Roman" w:cs="Times New Roman"/>
          <w:szCs w:val="24"/>
        </w:rPr>
        <w:t xml:space="preserve"> Υπάρχουν κενά στη </w:t>
      </w:r>
      <w:r>
        <w:rPr>
          <w:rFonts w:eastAsia="Times New Roman" w:cs="Times New Roman"/>
          <w:szCs w:val="24"/>
        </w:rPr>
        <w:t>σ</w:t>
      </w:r>
      <w:r w:rsidRPr="00785F92">
        <w:rPr>
          <w:rFonts w:eastAsia="Times New Roman" w:cs="Times New Roman"/>
          <w:szCs w:val="24"/>
        </w:rPr>
        <w:t>υμφωνία</w:t>
      </w:r>
      <w:r>
        <w:rPr>
          <w:rFonts w:eastAsia="Times New Roman" w:cs="Times New Roman"/>
          <w:szCs w:val="24"/>
        </w:rPr>
        <w:t>.</w:t>
      </w:r>
      <w:r w:rsidRPr="00785F92">
        <w:rPr>
          <w:rFonts w:eastAsia="Times New Roman" w:cs="Times New Roman"/>
          <w:szCs w:val="24"/>
        </w:rPr>
        <w:t xml:space="preserve"> Η </w:t>
      </w:r>
      <w:r>
        <w:rPr>
          <w:rFonts w:eastAsia="Times New Roman" w:cs="Times New Roman"/>
          <w:szCs w:val="24"/>
        </w:rPr>
        <w:t>σ</w:t>
      </w:r>
      <w:r w:rsidRPr="00785F92">
        <w:rPr>
          <w:rFonts w:eastAsia="Times New Roman" w:cs="Times New Roman"/>
          <w:szCs w:val="24"/>
        </w:rPr>
        <w:t xml:space="preserve">υμφωνία </w:t>
      </w:r>
      <w:r>
        <w:rPr>
          <w:rFonts w:eastAsia="Times New Roman" w:cs="Times New Roman"/>
          <w:szCs w:val="24"/>
        </w:rPr>
        <w:t>α</w:t>
      </w:r>
      <w:r w:rsidRPr="00785F92">
        <w:rPr>
          <w:rFonts w:eastAsia="Times New Roman" w:cs="Times New Roman"/>
          <w:szCs w:val="24"/>
        </w:rPr>
        <w:t xml:space="preserve">υτή δεν είναι προς όφελος του ελληνικού </w:t>
      </w:r>
      <w:r>
        <w:rPr>
          <w:rFonts w:eastAsia="Times New Roman" w:cs="Times New Roman"/>
          <w:szCs w:val="24"/>
        </w:rPr>
        <w:t>δ</w:t>
      </w:r>
      <w:r w:rsidRPr="00785F92">
        <w:rPr>
          <w:rFonts w:eastAsia="Times New Roman" w:cs="Times New Roman"/>
          <w:szCs w:val="24"/>
        </w:rPr>
        <w:t>ημοσίου</w:t>
      </w:r>
      <w:r>
        <w:rPr>
          <w:rFonts w:eastAsia="Times New Roman" w:cs="Times New Roman"/>
          <w:szCs w:val="24"/>
        </w:rPr>
        <w:t xml:space="preserve"> και του </w:t>
      </w:r>
      <w:r w:rsidRPr="00785F92">
        <w:rPr>
          <w:rFonts w:eastAsia="Times New Roman" w:cs="Times New Roman"/>
          <w:szCs w:val="24"/>
        </w:rPr>
        <w:t>ελληνικού έθνους</w:t>
      </w:r>
      <w:r>
        <w:rPr>
          <w:rFonts w:eastAsia="Times New Roman" w:cs="Times New Roman"/>
          <w:szCs w:val="24"/>
        </w:rPr>
        <w:t>.</w:t>
      </w:r>
    </w:p>
    <w:p w14:paraId="01A9DEA1" w14:textId="77777777" w:rsidR="00887A51" w:rsidRDefault="009C255F">
      <w:pPr>
        <w:spacing w:after="0" w:line="600" w:lineRule="auto"/>
        <w:ind w:firstLine="720"/>
        <w:jc w:val="both"/>
        <w:rPr>
          <w:rFonts w:eastAsia="Times New Roman" w:cs="Times New Roman"/>
          <w:szCs w:val="24"/>
        </w:rPr>
      </w:pPr>
      <w:r w:rsidRPr="00785F92">
        <w:rPr>
          <w:rFonts w:eastAsia="Times New Roman" w:cs="Times New Roman"/>
          <w:szCs w:val="24"/>
        </w:rPr>
        <w:t xml:space="preserve">Χθες διάβασα στην </w:t>
      </w:r>
      <w:r>
        <w:rPr>
          <w:rFonts w:eastAsia="Times New Roman" w:cs="Times New Roman"/>
          <w:szCs w:val="24"/>
        </w:rPr>
        <w:t>ε</w:t>
      </w:r>
      <w:r w:rsidRPr="00785F92">
        <w:rPr>
          <w:rFonts w:eastAsia="Times New Roman" w:cs="Times New Roman"/>
          <w:szCs w:val="24"/>
        </w:rPr>
        <w:t xml:space="preserve">πιτροπή </w:t>
      </w:r>
      <w:r>
        <w:rPr>
          <w:rFonts w:eastAsia="Times New Roman" w:cs="Times New Roman"/>
          <w:szCs w:val="24"/>
        </w:rPr>
        <w:t>αγγελία</w:t>
      </w:r>
      <w:r>
        <w:rPr>
          <w:rFonts w:eastAsia="Times New Roman" w:cs="Times New Roman"/>
          <w:szCs w:val="24"/>
        </w:rPr>
        <w:t>,</w:t>
      </w:r>
      <w:r>
        <w:rPr>
          <w:rFonts w:eastAsia="Times New Roman" w:cs="Times New Roman"/>
          <w:szCs w:val="24"/>
        </w:rPr>
        <w:t xml:space="preserve"> όπου</w:t>
      </w:r>
      <w:r w:rsidRPr="00785F92">
        <w:rPr>
          <w:rFonts w:eastAsia="Times New Roman" w:cs="Times New Roman"/>
          <w:szCs w:val="24"/>
        </w:rPr>
        <w:t xml:space="preserve"> ένας δάσκαλος στη Μακεδονία παραδίδει μαθήματα μακεδονικής γλώσσας</w:t>
      </w:r>
      <w:r>
        <w:rPr>
          <w:rFonts w:eastAsia="Times New Roman" w:cs="Times New Roman"/>
          <w:szCs w:val="24"/>
        </w:rPr>
        <w:t>.</w:t>
      </w:r>
      <w:r w:rsidRPr="00785F92">
        <w:rPr>
          <w:rFonts w:eastAsia="Times New Roman" w:cs="Times New Roman"/>
          <w:szCs w:val="24"/>
        </w:rPr>
        <w:t xml:space="preserve"> Μας δίνει και το πτυχίο του από το Πανεπιστήμιο του Κύριλλου και του Μεθ</w:t>
      </w:r>
      <w:r>
        <w:rPr>
          <w:rFonts w:eastAsia="Times New Roman" w:cs="Times New Roman"/>
          <w:szCs w:val="24"/>
        </w:rPr>
        <w:t>ό</w:t>
      </w:r>
      <w:r w:rsidRPr="00785F92">
        <w:rPr>
          <w:rFonts w:eastAsia="Times New Roman" w:cs="Times New Roman"/>
          <w:szCs w:val="24"/>
        </w:rPr>
        <w:t>δ</w:t>
      </w:r>
      <w:r>
        <w:rPr>
          <w:rFonts w:eastAsia="Times New Roman" w:cs="Times New Roman"/>
          <w:szCs w:val="24"/>
        </w:rPr>
        <w:t>ι</w:t>
      </w:r>
      <w:r w:rsidRPr="00785F92">
        <w:rPr>
          <w:rFonts w:eastAsia="Times New Roman" w:cs="Times New Roman"/>
          <w:szCs w:val="24"/>
        </w:rPr>
        <w:t>ου</w:t>
      </w:r>
      <w:r>
        <w:rPr>
          <w:rFonts w:eastAsia="Times New Roman" w:cs="Times New Roman"/>
          <w:szCs w:val="24"/>
        </w:rPr>
        <w:t>.</w:t>
      </w:r>
      <w:r w:rsidRPr="00785F92">
        <w:rPr>
          <w:rFonts w:eastAsia="Times New Roman" w:cs="Times New Roman"/>
          <w:szCs w:val="24"/>
        </w:rPr>
        <w:t xml:space="preserve"> Μας </w:t>
      </w:r>
      <w:r>
        <w:rPr>
          <w:rFonts w:eastAsia="Times New Roman" w:cs="Times New Roman"/>
          <w:szCs w:val="24"/>
        </w:rPr>
        <w:t xml:space="preserve">λέει ότι </w:t>
      </w:r>
      <w:r w:rsidRPr="00785F92">
        <w:rPr>
          <w:rFonts w:eastAsia="Times New Roman" w:cs="Times New Roman"/>
          <w:szCs w:val="24"/>
        </w:rPr>
        <w:t>είναι 10 ευρώ την ώρα</w:t>
      </w:r>
      <w:r>
        <w:rPr>
          <w:rFonts w:eastAsia="Times New Roman" w:cs="Times New Roman"/>
          <w:szCs w:val="24"/>
        </w:rPr>
        <w:t>. Λέει: «Ελάτε, κάνω και καλές τιμές» και μας δίνει και</w:t>
      </w:r>
      <w:r w:rsidRPr="00785F92">
        <w:rPr>
          <w:rFonts w:eastAsia="Times New Roman" w:cs="Times New Roman"/>
          <w:szCs w:val="24"/>
        </w:rPr>
        <w:t xml:space="preserve"> το τηλέφων</w:t>
      </w:r>
      <w:r>
        <w:rPr>
          <w:rFonts w:eastAsia="Times New Roman" w:cs="Times New Roman"/>
          <w:szCs w:val="24"/>
        </w:rPr>
        <w:t>ό</w:t>
      </w:r>
      <w:r w:rsidRPr="00785F92">
        <w:rPr>
          <w:rFonts w:eastAsia="Times New Roman" w:cs="Times New Roman"/>
          <w:szCs w:val="24"/>
        </w:rPr>
        <w:t xml:space="preserve"> του</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Παραδίδει </w:t>
      </w:r>
      <w:r w:rsidRPr="00785F92">
        <w:rPr>
          <w:rFonts w:eastAsia="Times New Roman" w:cs="Times New Roman"/>
          <w:szCs w:val="24"/>
        </w:rPr>
        <w:t>μαθήματα μακεδονικής γλώσσας</w:t>
      </w:r>
      <w:r>
        <w:rPr>
          <w:rFonts w:eastAsia="Times New Roman" w:cs="Times New Roman"/>
          <w:szCs w:val="24"/>
        </w:rPr>
        <w:t>!</w:t>
      </w:r>
      <w:r w:rsidRPr="00785F92">
        <w:rPr>
          <w:rFonts w:eastAsia="Times New Roman" w:cs="Times New Roman"/>
          <w:szCs w:val="24"/>
        </w:rPr>
        <w:t xml:space="preserve"> </w:t>
      </w:r>
    </w:p>
    <w:p w14:paraId="01A9DEA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Ήρθε το </w:t>
      </w:r>
      <w:r>
        <w:rPr>
          <w:rFonts w:eastAsia="Times New Roman" w:cs="Times New Roman"/>
          <w:szCs w:val="24"/>
        </w:rPr>
        <w:t>«</w:t>
      </w:r>
      <w:r>
        <w:rPr>
          <w:rFonts w:eastAsia="Times New Roman" w:cs="Times New Roman"/>
          <w:szCs w:val="24"/>
        </w:rPr>
        <w:t>Ουράνιο Τόξο</w:t>
      </w:r>
      <w:r>
        <w:rPr>
          <w:rFonts w:eastAsia="Times New Roman" w:cs="Times New Roman"/>
          <w:szCs w:val="24"/>
        </w:rPr>
        <w:t>»</w:t>
      </w:r>
      <w:r>
        <w:rPr>
          <w:rFonts w:eastAsia="Times New Roman" w:cs="Times New Roman"/>
          <w:szCs w:val="24"/>
        </w:rPr>
        <w:t xml:space="preserve"> και λέει για </w:t>
      </w:r>
      <w:r w:rsidRPr="00785F92">
        <w:rPr>
          <w:rFonts w:eastAsia="Times New Roman" w:cs="Times New Roman"/>
          <w:szCs w:val="24"/>
        </w:rPr>
        <w:t>μακεδονική εθνότητα</w:t>
      </w:r>
      <w:r>
        <w:rPr>
          <w:rFonts w:eastAsia="Times New Roman" w:cs="Times New Roman"/>
          <w:szCs w:val="24"/>
        </w:rPr>
        <w:t>. Μα,</w:t>
      </w:r>
      <w:r w:rsidRPr="00785F92">
        <w:rPr>
          <w:rFonts w:eastAsia="Times New Roman" w:cs="Times New Roman"/>
          <w:szCs w:val="24"/>
        </w:rPr>
        <w:t xml:space="preserve"> </w:t>
      </w:r>
      <w:r>
        <w:rPr>
          <w:rFonts w:eastAsia="Times New Roman" w:cs="Times New Roman"/>
          <w:szCs w:val="24"/>
        </w:rPr>
        <w:t>σ</w:t>
      </w:r>
      <w:r w:rsidRPr="00785F92">
        <w:rPr>
          <w:rFonts w:eastAsia="Times New Roman" w:cs="Times New Roman"/>
          <w:szCs w:val="24"/>
        </w:rPr>
        <w:t>αφώς θα διεκδικήσουν μακεδονική εθνότητα</w:t>
      </w:r>
      <w:r>
        <w:rPr>
          <w:rFonts w:eastAsia="Times New Roman" w:cs="Times New Roman"/>
          <w:szCs w:val="24"/>
        </w:rPr>
        <w:t>.</w:t>
      </w:r>
      <w:r w:rsidRPr="00785F92">
        <w:rPr>
          <w:rFonts w:eastAsia="Times New Roman" w:cs="Times New Roman"/>
          <w:szCs w:val="24"/>
        </w:rPr>
        <w:t xml:space="preserve"> Τι θα κάνουν οι επόμενες </w:t>
      </w:r>
      <w:r>
        <w:rPr>
          <w:rFonts w:eastAsia="Times New Roman" w:cs="Times New Roman"/>
          <w:szCs w:val="24"/>
        </w:rPr>
        <w:t xml:space="preserve">κυβερνήσεις ή </w:t>
      </w:r>
      <w:r w:rsidRPr="00785F92">
        <w:rPr>
          <w:rFonts w:eastAsia="Times New Roman" w:cs="Times New Roman"/>
          <w:szCs w:val="24"/>
        </w:rPr>
        <w:t>και αυτή</w:t>
      </w:r>
      <w:r>
        <w:rPr>
          <w:rFonts w:eastAsia="Times New Roman" w:cs="Times New Roman"/>
          <w:szCs w:val="24"/>
        </w:rPr>
        <w:t>,</w:t>
      </w:r>
      <w:r w:rsidRPr="00785F92">
        <w:rPr>
          <w:rFonts w:eastAsia="Times New Roman" w:cs="Times New Roman"/>
          <w:szCs w:val="24"/>
        </w:rPr>
        <w:t xml:space="preserve"> όταν </w:t>
      </w:r>
      <w:r>
        <w:rPr>
          <w:rFonts w:eastAsia="Times New Roman" w:cs="Times New Roman"/>
          <w:szCs w:val="24"/>
        </w:rPr>
        <w:t xml:space="preserve">συρθεί </w:t>
      </w:r>
      <w:r w:rsidRPr="00785F92">
        <w:rPr>
          <w:rFonts w:eastAsia="Times New Roman" w:cs="Times New Roman"/>
          <w:szCs w:val="24"/>
        </w:rPr>
        <w:t xml:space="preserve">από φυσικά ή νομικά πρόσωπα </w:t>
      </w:r>
      <w:r>
        <w:rPr>
          <w:rFonts w:eastAsia="Times New Roman" w:cs="Times New Roman"/>
          <w:szCs w:val="24"/>
        </w:rPr>
        <w:t>σ</w:t>
      </w:r>
      <w:r w:rsidRPr="00785F92">
        <w:rPr>
          <w:rFonts w:eastAsia="Times New Roman" w:cs="Times New Roman"/>
          <w:szCs w:val="24"/>
        </w:rPr>
        <w:t>το Δικαστήριο των Ανθ</w:t>
      </w:r>
      <w:r w:rsidRPr="00785F92">
        <w:rPr>
          <w:rFonts w:eastAsia="Times New Roman" w:cs="Times New Roman"/>
          <w:szCs w:val="24"/>
        </w:rPr>
        <w:t>ρωπίνων Δικαιωμάτων</w:t>
      </w:r>
      <w:r>
        <w:rPr>
          <w:rFonts w:eastAsia="Times New Roman" w:cs="Times New Roman"/>
          <w:szCs w:val="24"/>
        </w:rPr>
        <w:t>,</w:t>
      </w:r>
      <w:r w:rsidRPr="00785F92">
        <w:rPr>
          <w:rFonts w:eastAsia="Times New Roman" w:cs="Times New Roman"/>
          <w:szCs w:val="24"/>
        </w:rPr>
        <w:t xml:space="preserve"> διεκδικώντας </w:t>
      </w:r>
      <w:r>
        <w:rPr>
          <w:rFonts w:eastAsia="Times New Roman" w:cs="Times New Roman"/>
          <w:szCs w:val="24"/>
        </w:rPr>
        <w:t xml:space="preserve">και </w:t>
      </w:r>
      <w:r w:rsidRPr="00785F92">
        <w:rPr>
          <w:rFonts w:eastAsia="Times New Roman" w:cs="Times New Roman"/>
          <w:szCs w:val="24"/>
        </w:rPr>
        <w:t xml:space="preserve">κατηγορώντας την Ελλάδα </w:t>
      </w:r>
      <w:r>
        <w:rPr>
          <w:rFonts w:eastAsia="Times New Roman" w:cs="Times New Roman"/>
          <w:szCs w:val="24"/>
        </w:rPr>
        <w:t xml:space="preserve">ότι </w:t>
      </w:r>
      <w:r w:rsidRPr="00785F92">
        <w:rPr>
          <w:rFonts w:eastAsia="Times New Roman" w:cs="Times New Roman"/>
          <w:szCs w:val="24"/>
        </w:rPr>
        <w:t xml:space="preserve">δεν αναγνωρίζει </w:t>
      </w:r>
      <w:r>
        <w:rPr>
          <w:rFonts w:eastAsia="Times New Roman" w:cs="Times New Roman"/>
          <w:szCs w:val="24"/>
        </w:rPr>
        <w:t>ε</w:t>
      </w:r>
      <w:r w:rsidRPr="00785F92">
        <w:rPr>
          <w:rFonts w:eastAsia="Times New Roman" w:cs="Times New Roman"/>
          <w:szCs w:val="24"/>
        </w:rPr>
        <w:t>θνική μειονότητα στα Σκόπια</w:t>
      </w:r>
      <w:r>
        <w:rPr>
          <w:rFonts w:eastAsia="Times New Roman" w:cs="Times New Roman"/>
          <w:szCs w:val="24"/>
        </w:rPr>
        <w:t>, εφόσον μιλούν</w:t>
      </w:r>
      <w:r w:rsidRPr="00785F92">
        <w:rPr>
          <w:rFonts w:eastAsia="Times New Roman" w:cs="Times New Roman"/>
          <w:szCs w:val="24"/>
        </w:rPr>
        <w:t xml:space="preserve"> γλώσσα μακεδονική</w:t>
      </w:r>
      <w:r>
        <w:rPr>
          <w:rFonts w:eastAsia="Times New Roman" w:cs="Times New Roman"/>
          <w:szCs w:val="24"/>
        </w:rPr>
        <w:t>,</w:t>
      </w:r>
      <w:r w:rsidRPr="00785F92">
        <w:rPr>
          <w:rFonts w:eastAsia="Times New Roman" w:cs="Times New Roman"/>
          <w:szCs w:val="24"/>
        </w:rPr>
        <w:t xml:space="preserve"> έχουν μακεδονική εθνότητα</w:t>
      </w:r>
      <w:r>
        <w:rPr>
          <w:rFonts w:eastAsia="Times New Roman" w:cs="Times New Roman"/>
          <w:szCs w:val="24"/>
        </w:rPr>
        <w:t xml:space="preserve"> –«</w:t>
      </w:r>
      <w:r>
        <w:rPr>
          <w:rFonts w:eastAsia="Times New Roman" w:cs="Times New Roman"/>
          <w:szCs w:val="24"/>
          <w:lang w:val="en-US"/>
        </w:rPr>
        <w:t>nationality</w:t>
      </w:r>
      <w:r>
        <w:rPr>
          <w:rFonts w:eastAsia="Times New Roman" w:cs="Times New Roman"/>
          <w:szCs w:val="24"/>
        </w:rPr>
        <w:t>»</w:t>
      </w:r>
      <w:r>
        <w:rPr>
          <w:rFonts w:eastAsia="Times New Roman" w:cs="Times New Roman"/>
          <w:szCs w:val="24"/>
        </w:rPr>
        <w:t>, όπως λέει το λεξικό</w:t>
      </w:r>
      <w:r w:rsidRPr="00E81337">
        <w:rPr>
          <w:rFonts w:eastAsia="Times New Roman" w:cs="Times New Roman"/>
          <w:szCs w:val="24"/>
        </w:rPr>
        <w:t xml:space="preserve"> </w:t>
      </w:r>
      <w:r>
        <w:rPr>
          <w:rFonts w:eastAsia="Times New Roman" w:cs="Times New Roman"/>
          <w:szCs w:val="24"/>
          <w:lang w:val="en-US"/>
        </w:rPr>
        <w:t>Oxford</w:t>
      </w:r>
      <w:r>
        <w:rPr>
          <w:rFonts w:eastAsia="Times New Roman" w:cs="Times New Roman"/>
          <w:szCs w:val="24"/>
        </w:rPr>
        <w:t>-</w:t>
      </w:r>
      <w:r w:rsidRPr="00E81337">
        <w:rPr>
          <w:rFonts w:eastAsia="Times New Roman" w:cs="Times New Roman"/>
          <w:szCs w:val="24"/>
        </w:rPr>
        <w:t xml:space="preserve"> </w:t>
      </w:r>
      <w:r w:rsidRPr="00785F92">
        <w:rPr>
          <w:rFonts w:eastAsia="Times New Roman" w:cs="Times New Roman"/>
          <w:szCs w:val="24"/>
        </w:rPr>
        <w:t>νούμερο 2</w:t>
      </w:r>
      <w:r>
        <w:rPr>
          <w:rFonts w:eastAsia="Times New Roman" w:cs="Times New Roman"/>
          <w:szCs w:val="24"/>
        </w:rPr>
        <w:t>;</w:t>
      </w:r>
      <w:r w:rsidRPr="00785F92">
        <w:rPr>
          <w:rFonts w:eastAsia="Times New Roman" w:cs="Times New Roman"/>
          <w:szCs w:val="24"/>
        </w:rPr>
        <w:t xml:space="preserve"> Στις εξηγήσεις το λεξικό </w:t>
      </w:r>
      <w:r>
        <w:rPr>
          <w:rFonts w:eastAsia="Times New Roman" w:cs="Times New Roman"/>
          <w:szCs w:val="24"/>
        </w:rPr>
        <w:t xml:space="preserve">λέει </w:t>
      </w:r>
      <w:r>
        <w:rPr>
          <w:rFonts w:eastAsia="Times New Roman" w:cs="Times New Roman"/>
          <w:szCs w:val="24"/>
        </w:rPr>
        <w:t>ότι</w:t>
      </w:r>
      <w:r>
        <w:rPr>
          <w:rFonts w:eastAsia="Times New Roman" w:cs="Times New Roman"/>
          <w:szCs w:val="24"/>
        </w:rPr>
        <w:t>, «</w:t>
      </w:r>
      <w:r w:rsidRPr="00785F92">
        <w:rPr>
          <w:rFonts w:eastAsia="Times New Roman" w:cs="Times New Roman"/>
          <w:szCs w:val="24"/>
          <w:lang w:val="en-US"/>
        </w:rPr>
        <w:t>nationality</w:t>
      </w:r>
      <w:r>
        <w:rPr>
          <w:rFonts w:eastAsia="Times New Roman" w:cs="Times New Roman"/>
          <w:szCs w:val="24"/>
        </w:rPr>
        <w:t>»</w:t>
      </w:r>
      <w:r>
        <w:rPr>
          <w:rFonts w:eastAsia="Times New Roman" w:cs="Times New Roman"/>
          <w:szCs w:val="24"/>
        </w:rPr>
        <w:t xml:space="preserve"> είναι και εθνικότητα</w:t>
      </w:r>
      <w:r>
        <w:rPr>
          <w:rFonts w:eastAsia="Times New Roman" w:cs="Times New Roman"/>
          <w:szCs w:val="24"/>
        </w:rPr>
        <w:t>,</w:t>
      </w:r>
      <w:r>
        <w:rPr>
          <w:rFonts w:eastAsia="Times New Roman" w:cs="Times New Roman"/>
          <w:szCs w:val="24"/>
        </w:rPr>
        <w:t xml:space="preserve"> όταν υπάρχ</w:t>
      </w:r>
      <w:r w:rsidRPr="00785F92">
        <w:rPr>
          <w:rFonts w:eastAsia="Times New Roman" w:cs="Times New Roman"/>
          <w:szCs w:val="24"/>
        </w:rPr>
        <w:t xml:space="preserve">ει </w:t>
      </w:r>
      <w:r>
        <w:rPr>
          <w:rFonts w:eastAsia="Times New Roman" w:cs="Times New Roman"/>
          <w:szCs w:val="24"/>
        </w:rPr>
        <w:t xml:space="preserve">και σε </w:t>
      </w:r>
      <w:r w:rsidRPr="00785F92">
        <w:rPr>
          <w:rFonts w:eastAsia="Times New Roman" w:cs="Times New Roman"/>
          <w:szCs w:val="24"/>
        </w:rPr>
        <w:lastRenderedPageBreak/>
        <w:t>άλλο κράτος</w:t>
      </w:r>
      <w:r>
        <w:rPr>
          <w:rFonts w:eastAsia="Times New Roman" w:cs="Times New Roman"/>
          <w:szCs w:val="24"/>
        </w:rPr>
        <w:t xml:space="preserve">. Αυτό το λέει το λεξικό της Οξφόρδης. Δεν το λέω εγώ. Αναγνωρίζεται και σε </w:t>
      </w:r>
      <w:r w:rsidRPr="00785F92">
        <w:rPr>
          <w:rFonts w:eastAsia="Times New Roman" w:cs="Times New Roman"/>
          <w:szCs w:val="24"/>
        </w:rPr>
        <w:t xml:space="preserve">άλλο κράτος </w:t>
      </w:r>
      <w:r>
        <w:rPr>
          <w:rFonts w:eastAsia="Times New Roman" w:cs="Times New Roman"/>
          <w:szCs w:val="24"/>
        </w:rPr>
        <w:t xml:space="preserve">η </w:t>
      </w:r>
      <w:r w:rsidRPr="00785F92">
        <w:rPr>
          <w:rFonts w:eastAsia="Times New Roman" w:cs="Times New Roman"/>
          <w:szCs w:val="24"/>
        </w:rPr>
        <w:t>εθνικότητα</w:t>
      </w:r>
      <w:r>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nationality</w:t>
      </w:r>
      <w:r>
        <w:rPr>
          <w:rFonts w:eastAsia="Times New Roman" w:cs="Times New Roman"/>
          <w:szCs w:val="24"/>
        </w:rPr>
        <w:t>»</w:t>
      </w:r>
      <w:r w:rsidRPr="00E81337">
        <w:rPr>
          <w:rFonts w:eastAsia="Times New Roman" w:cs="Times New Roman"/>
          <w:szCs w:val="24"/>
        </w:rPr>
        <w:t xml:space="preserve"> </w:t>
      </w:r>
      <w:r>
        <w:rPr>
          <w:rFonts w:eastAsia="Times New Roman" w:cs="Times New Roman"/>
          <w:szCs w:val="24"/>
        </w:rPr>
        <w:t xml:space="preserve">που βάλατε στη </w:t>
      </w:r>
      <w:r>
        <w:rPr>
          <w:rFonts w:eastAsia="Times New Roman" w:cs="Times New Roman"/>
          <w:szCs w:val="24"/>
        </w:rPr>
        <w:t>σ</w:t>
      </w:r>
      <w:r>
        <w:rPr>
          <w:rFonts w:eastAsia="Times New Roman" w:cs="Times New Roman"/>
          <w:szCs w:val="24"/>
        </w:rPr>
        <w:t xml:space="preserve">ύμβαση. </w:t>
      </w:r>
      <w:r w:rsidRPr="00785F92">
        <w:rPr>
          <w:rFonts w:eastAsia="Times New Roman" w:cs="Times New Roman"/>
          <w:szCs w:val="24"/>
        </w:rPr>
        <w:t>Όλα αυτά είναι ανησυχητικά</w:t>
      </w:r>
      <w:r>
        <w:rPr>
          <w:rFonts w:eastAsia="Times New Roman" w:cs="Times New Roman"/>
          <w:szCs w:val="24"/>
        </w:rPr>
        <w:t>.</w:t>
      </w:r>
      <w:r w:rsidRPr="00785F92">
        <w:rPr>
          <w:rFonts w:eastAsia="Times New Roman" w:cs="Times New Roman"/>
          <w:szCs w:val="24"/>
        </w:rPr>
        <w:t xml:space="preserve"> Δεν υπάρχει καμ</w:t>
      </w:r>
      <w:r>
        <w:rPr>
          <w:rFonts w:eastAsia="Times New Roman" w:cs="Times New Roman"/>
          <w:szCs w:val="24"/>
        </w:rPr>
        <w:t>μ</w:t>
      </w:r>
      <w:r w:rsidRPr="00785F92">
        <w:rPr>
          <w:rFonts w:eastAsia="Times New Roman" w:cs="Times New Roman"/>
          <w:szCs w:val="24"/>
        </w:rPr>
        <w:t>ία εγγύηση σε τίποτα</w:t>
      </w:r>
      <w:r>
        <w:rPr>
          <w:rFonts w:eastAsia="Times New Roman" w:cs="Times New Roman"/>
          <w:szCs w:val="24"/>
        </w:rPr>
        <w:t>.</w:t>
      </w:r>
    </w:p>
    <w:p w14:paraId="01A9DEA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1A9DEA4" w14:textId="77777777" w:rsidR="00887A51" w:rsidRDefault="009C255F">
      <w:pPr>
        <w:spacing w:after="0" w:line="600" w:lineRule="auto"/>
        <w:ind w:firstLine="720"/>
        <w:jc w:val="both"/>
        <w:rPr>
          <w:rFonts w:eastAsia="Times New Roman" w:cs="Times New Roman"/>
          <w:szCs w:val="24"/>
        </w:rPr>
      </w:pPr>
      <w:r w:rsidRPr="00785F92">
        <w:rPr>
          <w:rFonts w:eastAsia="Times New Roman" w:cs="Times New Roman"/>
          <w:szCs w:val="24"/>
        </w:rPr>
        <w:t>Από την άλλη</w:t>
      </w:r>
      <w:r>
        <w:rPr>
          <w:rFonts w:eastAsia="Times New Roman" w:cs="Times New Roman"/>
          <w:szCs w:val="24"/>
        </w:rPr>
        <w:t>, ήταν άσχημη η</w:t>
      </w:r>
      <w:r w:rsidRPr="00785F92">
        <w:rPr>
          <w:rFonts w:eastAsia="Times New Roman" w:cs="Times New Roman"/>
          <w:szCs w:val="24"/>
        </w:rPr>
        <w:t xml:space="preserve"> διαδικασία</w:t>
      </w:r>
      <w:r>
        <w:rPr>
          <w:rFonts w:eastAsia="Times New Roman" w:cs="Times New Roman"/>
          <w:szCs w:val="24"/>
        </w:rPr>
        <w:t>,</w:t>
      </w:r>
      <w:r w:rsidRPr="00785F92">
        <w:rPr>
          <w:rFonts w:eastAsia="Times New Roman" w:cs="Times New Roman"/>
          <w:szCs w:val="24"/>
        </w:rPr>
        <w:t xml:space="preserve"> όλο το</w:t>
      </w:r>
      <w:r>
        <w:rPr>
          <w:rFonts w:eastAsia="Times New Roman" w:cs="Times New Roman"/>
          <w:szCs w:val="24"/>
        </w:rPr>
        <w:t xml:space="preserve"> Κοινοβούλιο, όλο το</w:t>
      </w:r>
      <w:r w:rsidRPr="00785F92">
        <w:rPr>
          <w:rFonts w:eastAsia="Times New Roman" w:cs="Times New Roman"/>
          <w:szCs w:val="24"/>
        </w:rPr>
        <w:t xml:space="preserve"> ΝΑΤΟ</w:t>
      </w:r>
      <w:r>
        <w:rPr>
          <w:rFonts w:eastAsia="Times New Roman" w:cs="Times New Roman"/>
          <w:szCs w:val="24"/>
        </w:rPr>
        <w:t>,</w:t>
      </w:r>
      <w:r w:rsidRPr="00785F92">
        <w:rPr>
          <w:rFonts w:eastAsia="Times New Roman" w:cs="Times New Roman"/>
          <w:szCs w:val="24"/>
        </w:rPr>
        <w:t xml:space="preserve"> όλες οι </w:t>
      </w:r>
      <w:r>
        <w:rPr>
          <w:rFonts w:eastAsia="Times New Roman" w:cs="Times New Roman"/>
          <w:szCs w:val="24"/>
        </w:rPr>
        <w:t xml:space="preserve">χώρες </w:t>
      </w:r>
      <w:r w:rsidRPr="00785F92">
        <w:rPr>
          <w:rFonts w:eastAsia="Times New Roman" w:cs="Times New Roman"/>
          <w:szCs w:val="24"/>
        </w:rPr>
        <w:t xml:space="preserve">να κρέμονται </w:t>
      </w:r>
      <w:r>
        <w:rPr>
          <w:rFonts w:eastAsia="Times New Roman" w:cs="Times New Roman"/>
          <w:szCs w:val="24"/>
        </w:rPr>
        <w:t xml:space="preserve">από </w:t>
      </w:r>
      <w:r w:rsidRPr="00785F92">
        <w:rPr>
          <w:rFonts w:eastAsia="Times New Roman" w:cs="Times New Roman"/>
          <w:szCs w:val="24"/>
        </w:rPr>
        <w:t>τη</w:t>
      </w:r>
      <w:r>
        <w:rPr>
          <w:rFonts w:eastAsia="Times New Roman" w:cs="Times New Roman"/>
          <w:szCs w:val="24"/>
        </w:rPr>
        <w:t>ν</w:t>
      </w:r>
      <w:r w:rsidRPr="00785F92">
        <w:rPr>
          <w:rFonts w:eastAsia="Times New Roman" w:cs="Times New Roman"/>
          <w:szCs w:val="24"/>
        </w:rPr>
        <w:t xml:space="preserve"> φράντζα </w:t>
      </w:r>
      <w:proofErr w:type="spellStart"/>
      <w:r w:rsidRPr="00785F92">
        <w:rPr>
          <w:rFonts w:eastAsia="Times New Roman" w:cs="Times New Roman"/>
          <w:szCs w:val="24"/>
        </w:rPr>
        <w:t>Παπαχριστόπουλο</w:t>
      </w:r>
      <w:r>
        <w:rPr>
          <w:rFonts w:eastAsia="Times New Roman" w:cs="Times New Roman"/>
          <w:szCs w:val="24"/>
        </w:rPr>
        <w:t>υ</w:t>
      </w:r>
      <w:proofErr w:type="spellEnd"/>
      <w:r>
        <w:rPr>
          <w:rFonts w:eastAsia="Times New Roman" w:cs="Times New Roman"/>
          <w:szCs w:val="24"/>
        </w:rPr>
        <w:t xml:space="preserve">, με το αν </w:t>
      </w:r>
      <w:r w:rsidRPr="00785F92">
        <w:rPr>
          <w:rFonts w:eastAsia="Times New Roman" w:cs="Times New Roman"/>
          <w:szCs w:val="24"/>
        </w:rPr>
        <w:t xml:space="preserve">θα παραιτηθεί </w:t>
      </w:r>
      <w:r>
        <w:rPr>
          <w:rFonts w:eastAsia="Times New Roman" w:cs="Times New Roman"/>
          <w:szCs w:val="24"/>
        </w:rPr>
        <w:t xml:space="preserve">ή δεν θα παραιτηθεί, </w:t>
      </w:r>
      <w:r w:rsidRPr="00785F92">
        <w:rPr>
          <w:rFonts w:eastAsia="Times New Roman" w:cs="Times New Roman"/>
          <w:szCs w:val="24"/>
        </w:rPr>
        <w:t xml:space="preserve">να έχει </w:t>
      </w:r>
      <w:proofErr w:type="spellStart"/>
      <w:r w:rsidRPr="00785F92">
        <w:rPr>
          <w:rFonts w:eastAsia="Times New Roman" w:cs="Times New Roman"/>
          <w:szCs w:val="24"/>
        </w:rPr>
        <w:t>ευτελιστεί</w:t>
      </w:r>
      <w:proofErr w:type="spellEnd"/>
      <w:r w:rsidRPr="00785F92">
        <w:rPr>
          <w:rFonts w:eastAsia="Times New Roman" w:cs="Times New Roman"/>
          <w:szCs w:val="24"/>
        </w:rPr>
        <w:t xml:space="preserve"> το Κοινοβούλιο</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να βγαίνει από τον αξιότιμο κ. </w:t>
      </w:r>
      <w:proofErr w:type="spellStart"/>
      <w:r w:rsidRPr="00785F92">
        <w:rPr>
          <w:rFonts w:eastAsia="Times New Roman" w:cs="Times New Roman"/>
          <w:szCs w:val="24"/>
        </w:rPr>
        <w:t>Βούτση</w:t>
      </w:r>
      <w:proofErr w:type="spellEnd"/>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ο</w:t>
      </w:r>
      <w:r w:rsidRPr="00785F92">
        <w:rPr>
          <w:rFonts w:eastAsia="Times New Roman" w:cs="Times New Roman"/>
          <w:szCs w:val="24"/>
        </w:rPr>
        <w:t xml:space="preserve"> </w:t>
      </w:r>
      <w:proofErr w:type="spellStart"/>
      <w:r w:rsidRPr="00785F92">
        <w:rPr>
          <w:rFonts w:eastAsia="Times New Roman" w:cs="Times New Roman"/>
          <w:szCs w:val="24"/>
        </w:rPr>
        <w:t>Παπαχριστόπουλος</w:t>
      </w:r>
      <w:proofErr w:type="spellEnd"/>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να τον «</w:t>
      </w:r>
      <w:r w:rsidRPr="00785F92">
        <w:rPr>
          <w:rFonts w:eastAsia="Times New Roman" w:cs="Times New Roman"/>
          <w:szCs w:val="24"/>
        </w:rPr>
        <w:t>δίνει</w:t>
      </w:r>
      <w:r>
        <w:rPr>
          <w:rFonts w:eastAsia="Times New Roman" w:cs="Times New Roman"/>
          <w:szCs w:val="24"/>
        </w:rPr>
        <w:t xml:space="preserve">», </w:t>
      </w:r>
      <w:r w:rsidRPr="00785F92">
        <w:rPr>
          <w:rFonts w:eastAsia="Times New Roman" w:cs="Times New Roman"/>
          <w:szCs w:val="24"/>
        </w:rPr>
        <w:t xml:space="preserve">την </w:t>
      </w:r>
      <w:r>
        <w:rPr>
          <w:rFonts w:eastAsia="Times New Roman" w:cs="Times New Roman"/>
          <w:szCs w:val="24"/>
        </w:rPr>
        <w:t>παραίνεσή τ</w:t>
      </w:r>
      <w:r w:rsidRPr="00785F92">
        <w:rPr>
          <w:rFonts w:eastAsia="Times New Roman" w:cs="Times New Roman"/>
          <w:szCs w:val="24"/>
        </w:rPr>
        <w:t>ου</w:t>
      </w:r>
      <w:r>
        <w:rPr>
          <w:rFonts w:eastAsia="Times New Roman" w:cs="Times New Roman"/>
          <w:szCs w:val="24"/>
        </w:rPr>
        <w:t>.</w:t>
      </w:r>
      <w:r w:rsidRPr="00785F92">
        <w:rPr>
          <w:rFonts w:eastAsia="Times New Roman" w:cs="Times New Roman"/>
          <w:szCs w:val="24"/>
        </w:rPr>
        <w:t xml:space="preserve"> Τον έγραψαν οι κάμερες</w:t>
      </w:r>
      <w:r>
        <w:rPr>
          <w:rFonts w:eastAsia="Times New Roman" w:cs="Times New Roman"/>
          <w:szCs w:val="24"/>
        </w:rPr>
        <w:t>. Και απορούμε όλοι</w:t>
      </w:r>
      <w:r>
        <w:rPr>
          <w:rFonts w:eastAsia="Times New Roman" w:cs="Times New Roman"/>
          <w:szCs w:val="24"/>
        </w:rPr>
        <w:t>,</w:t>
      </w:r>
      <w:r>
        <w:rPr>
          <w:rFonts w:eastAsia="Times New Roman" w:cs="Times New Roman"/>
          <w:szCs w:val="24"/>
        </w:rPr>
        <w:t xml:space="preserve"> πώ</w:t>
      </w:r>
      <w:r w:rsidRPr="00785F92">
        <w:rPr>
          <w:rFonts w:eastAsia="Times New Roman" w:cs="Times New Roman"/>
          <w:szCs w:val="24"/>
        </w:rPr>
        <w:t xml:space="preserve">ς ο Πρόεδρος της Βουλής αναλαμβάνει </w:t>
      </w:r>
      <w:r w:rsidRPr="00785F92">
        <w:rPr>
          <w:rFonts w:eastAsia="Times New Roman" w:cs="Times New Roman"/>
          <w:szCs w:val="24"/>
        </w:rPr>
        <w:t>την ευθύνη να εμπλακεί πολιτικά στην παραίτηση ενός Βουλευτή</w:t>
      </w:r>
      <w:r>
        <w:rPr>
          <w:rFonts w:eastAsia="Times New Roman" w:cs="Times New Roman"/>
          <w:szCs w:val="24"/>
        </w:rPr>
        <w:t>.</w:t>
      </w:r>
    </w:p>
    <w:p w14:paraId="01A9DEA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αυτό κλείνετε, κύριε συνάδελφε. </w:t>
      </w:r>
    </w:p>
    <w:p w14:paraId="01A9DEA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sidRPr="00785F92">
        <w:rPr>
          <w:rFonts w:eastAsia="Times New Roman" w:cs="Times New Roman"/>
          <w:szCs w:val="24"/>
        </w:rPr>
        <w:t xml:space="preserve">Απορούμε </w:t>
      </w:r>
      <w:r>
        <w:rPr>
          <w:rFonts w:eastAsia="Times New Roman" w:cs="Times New Roman"/>
          <w:szCs w:val="24"/>
        </w:rPr>
        <w:t>πώς</w:t>
      </w:r>
      <w:r>
        <w:rPr>
          <w:rFonts w:eastAsia="Times New Roman" w:cs="Times New Roman"/>
          <w:szCs w:val="24"/>
        </w:rPr>
        <w:t>,</w:t>
      </w:r>
      <w:r>
        <w:rPr>
          <w:rFonts w:eastAsia="Times New Roman" w:cs="Times New Roman"/>
          <w:szCs w:val="24"/>
        </w:rPr>
        <w:t xml:space="preserve"> ο κ.</w:t>
      </w:r>
      <w:r w:rsidRPr="00785F92">
        <w:rPr>
          <w:rFonts w:eastAsia="Times New Roman" w:cs="Times New Roman"/>
          <w:szCs w:val="24"/>
        </w:rPr>
        <w:t xml:space="preserve"> Τσίπρας</w:t>
      </w:r>
      <w:r>
        <w:rPr>
          <w:rFonts w:eastAsia="Times New Roman" w:cs="Times New Roman"/>
          <w:szCs w:val="24"/>
        </w:rPr>
        <w:t>,</w:t>
      </w:r>
      <w:r w:rsidRPr="00785F92">
        <w:rPr>
          <w:rFonts w:eastAsia="Times New Roman" w:cs="Times New Roman"/>
          <w:szCs w:val="24"/>
        </w:rPr>
        <w:t xml:space="preserve"> προσβάλλει το</w:t>
      </w:r>
      <w:r>
        <w:rPr>
          <w:rFonts w:eastAsia="Times New Roman" w:cs="Times New Roman"/>
          <w:szCs w:val="24"/>
        </w:rPr>
        <w:t>ν</w:t>
      </w:r>
      <w:r w:rsidRPr="00785F92">
        <w:rPr>
          <w:rFonts w:eastAsia="Times New Roman" w:cs="Times New Roman"/>
          <w:szCs w:val="24"/>
        </w:rPr>
        <w:t xml:space="preserve"> θεσμό του Προέδρου</w:t>
      </w:r>
      <w:r>
        <w:rPr>
          <w:rFonts w:eastAsia="Times New Roman" w:cs="Times New Roman"/>
          <w:szCs w:val="24"/>
        </w:rPr>
        <w:t xml:space="preserve"> της Βουλής, λέγοντάς του </w:t>
      </w:r>
      <w:r w:rsidRPr="00785F92">
        <w:rPr>
          <w:rFonts w:eastAsia="Times New Roman" w:cs="Times New Roman"/>
          <w:szCs w:val="24"/>
        </w:rPr>
        <w:t xml:space="preserve">τι να κάνει και </w:t>
      </w:r>
      <w:r>
        <w:rPr>
          <w:rFonts w:eastAsia="Times New Roman" w:cs="Times New Roman"/>
          <w:szCs w:val="24"/>
        </w:rPr>
        <w:t xml:space="preserve">αν </w:t>
      </w:r>
      <w:r w:rsidRPr="00785F92">
        <w:rPr>
          <w:rFonts w:eastAsia="Times New Roman" w:cs="Times New Roman"/>
          <w:szCs w:val="24"/>
        </w:rPr>
        <w:t>αλλάξε</w:t>
      </w:r>
      <w:r>
        <w:rPr>
          <w:rFonts w:eastAsia="Times New Roman" w:cs="Times New Roman"/>
          <w:szCs w:val="24"/>
        </w:rPr>
        <w:t>ι</w:t>
      </w:r>
      <w:r w:rsidRPr="00785F92">
        <w:rPr>
          <w:rFonts w:eastAsia="Times New Roman" w:cs="Times New Roman"/>
          <w:szCs w:val="24"/>
        </w:rPr>
        <w:t xml:space="preserve"> σημεί</w:t>
      </w:r>
      <w:r>
        <w:rPr>
          <w:rFonts w:eastAsia="Times New Roman" w:cs="Times New Roman"/>
          <w:szCs w:val="24"/>
        </w:rPr>
        <w:t>ο</w:t>
      </w:r>
      <w:r w:rsidRPr="00785F92">
        <w:rPr>
          <w:rFonts w:eastAsia="Times New Roman" w:cs="Times New Roman"/>
          <w:szCs w:val="24"/>
        </w:rPr>
        <w:t xml:space="preserve"> στίξης ή όχι</w:t>
      </w:r>
      <w:r>
        <w:rPr>
          <w:rFonts w:eastAsia="Times New Roman" w:cs="Times New Roman"/>
          <w:szCs w:val="24"/>
        </w:rPr>
        <w:t xml:space="preserve">. Του λέει: </w:t>
      </w:r>
      <w:r>
        <w:rPr>
          <w:rFonts w:eastAsia="Times New Roman" w:cs="Times New Roman"/>
          <w:szCs w:val="24"/>
        </w:rPr>
        <w:lastRenderedPageBreak/>
        <w:t xml:space="preserve">«Σας </w:t>
      </w:r>
      <w:r w:rsidRPr="00785F92">
        <w:rPr>
          <w:rFonts w:eastAsia="Times New Roman" w:cs="Times New Roman"/>
          <w:szCs w:val="24"/>
        </w:rPr>
        <w:t>ζητώ</w:t>
      </w:r>
      <w:r>
        <w:rPr>
          <w:rFonts w:eastAsia="Times New Roman" w:cs="Times New Roman"/>
          <w:szCs w:val="24"/>
        </w:rPr>
        <w:t>».</w:t>
      </w:r>
      <w:r w:rsidRPr="00785F92">
        <w:rPr>
          <w:rFonts w:eastAsia="Times New Roman" w:cs="Times New Roman"/>
          <w:szCs w:val="24"/>
        </w:rPr>
        <w:t xml:space="preserve"> </w:t>
      </w:r>
      <w:r>
        <w:rPr>
          <w:rFonts w:eastAsia="Times New Roman" w:cs="Times New Roman"/>
          <w:szCs w:val="24"/>
        </w:rPr>
        <w:t xml:space="preserve">Δεν λέει «παρακαλώ». Γιατί υπάρχει αυτή η εκτροπή; Γιατί βιαζόμαστε; Γιατί γίνονται όλα αυτά; </w:t>
      </w:r>
    </w:p>
    <w:p w14:paraId="01A9DEA7"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xml:space="preserve">, ολοκληρώστε. </w:t>
      </w:r>
    </w:p>
    <w:p w14:paraId="01A9DEA8"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Κύριε Πρόεδρε, όλοι έχουν</w:t>
      </w:r>
      <w:r>
        <w:rPr>
          <w:rFonts w:eastAsia="Times New Roman" w:cs="Times New Roman"/>
          <w:szCs w:val="24"/>
        </w:rPr>
        <w:t xml:space="preserve"> μιλήσει δώδεκα, δεκατρία λεπτά. </w:t>
      </w:r>
    </w:p>
    <w:p w14:paraId="01A9DEA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Δώστε μου μισό λεπτό ακόμα, σας παρακαλώ. </w:t>
      </w:r>
    </w:p>
    <w:p w14:paraId="01A9DEA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Όλα αυτά με </w:t>
      </w:r>
      <w:r w:rsidRPr="00785F92">
        <w:rPr>
          <w:rFonts w:eastAsia="Times New Roman" w:cs="Times New Roman"/>
          <w:szCs w:val="24"/>
        </w:rPr>
        <w:t>απασχολούν ιδιαίτερα</w:t>
      </w:r>
      <w:r>
        <w:rPr>
          <w:rFonts w:eastAsia="Times New Roman" w:cs="Times New Roman"/>
          <w:szCs w:val="24"/>
        </w:rPr>
        <w:t xml:space="preserve">, απασχολούν την κοινωνία μας ιδιαίτερα. </w:t>
      </w:r>
      <w:r w:rsidRPr="00785F92">
        <w:rPr>
          <w:rFonts w:eastAsia="Times New Roman" w:cs="Times New Roman"/>
          <w:szCs w:val="24"/>
        </w:rPr>
        <w:t>Είναι ζητήματα πολύ ευαίσθητα</w:t>
      </w:r>
      <w:r>
        <w:rPr>
          <w:rFonts w:eastAsia="Times New Roman" w:cs="Times New Roman"/>
          <w:szCs w:val="24"/>
        </w:rPr>
        <w:t>.</w:t>
      </w:r>
      <w:r w:rsidRPr="00785F92">
        <w:rPr>
          <w:rFonts w:eastAsia="Times New Roman" w:cs="Times New Roman"/>
          <w:szCs w:val="24"/>
        </w:rPr>
        <w:t xml:space="preserve"> </w:t>
      </w:r>
    </w:p>
    <w:p w14:paraId="01A9DEA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Αναφέρομαι στην εκχώρηση εν λευκώ της ψήφου καθ’ υπαγόρευση. Θα βρούμε τον</w:t>
      </w:r>
      <w:r>
        <w:rPr>
          <w:rFonts w:eastAsia="Times New Roman" w:cs="Times New Roman"/>
          <w:szCs w:val="24"/>
        </w:rPr>
        <w:t xml:space="preserve"> υποβολέα. </w:t>
      </w:r>
      <w:r>
        <w:rPr>
          <w:rFonts w:eastAsia="Times New Roman" w:cs="Times New Roman"/>
          <w:szCs w:val="24"/>
        </w:rPr>
        <w:t>Τ</w:t>
      </w:r>
      <w:r>
        <w:rPr>
          <w:rFonts w:eastAsia="Times New Roman" w:cs="Times New Roman"/>
          <w:szCs w:val="24"/>
        </w:rPr>
        <w:t>ους προκαλώ και τους έξι -και τους κοιτώ στα μάτια- να αποκαλύψουν απόψε</w:t>
      </w:r>
      <w:r>
        <w:rPr>
          <w:rFonts w:eastAsia="Times New Roman" w:cs="Times New Roman"/>
          <w:szCs w:val="24"/>
        </w:rPr>
        <w:t xml:space="preserve"> -</w:t>
      </w:r>
      <w:r>
        <w:rPr>
          <w:rFonts w:eastAsia="Times New Roman" w:cs="Times New Roman"/>
          <w:szCs w:val="24"/>
        </w:rPr>
        <w:t>γιατί είναι η τελευταία τους ευκαιρία</w:t>
      </w:r>
      <w:r>
        <w:rPr>
          <w:rFonts w:eastAsia="Times New Roman" w:cs="Times New Roman"/>
          <w:szCs w:val="24"/>
        </w:rPr>
        <w:t>-</w:t>
      </w:r>
      <w:r>
        <w:rPr>
          <w:rFonts w:eastAsia="Times New Roman" w:cs="Times New Roman"/>
          <w:szCs w:val="24"/>
        </w:rPr>
        <w:t xml:space="preserve"> ποιος τους πήρε τηλέφωνο, εάν χειραγωγήθηκαν, εάν πληρώθηκαν, εάν εκβιάστηκαν και γιατί έγραψαν όλοι μαζί, ποιος τους διάβασε το κε</w:t>
      </w:r>
      <w:r>
        <w:rPr>
          <w:rFonts w:eastAsia="Times New Roman" w:cs="Times New Roman"/>
          <w:szCs w:val="24"/>
        </w:rPr>
        <w:t>ίμενο</w:t>
      </w:r>
      <w:r>
        <w:rPr>
          <w:rFonts w:eastAsia="Times New Roman" w:cs="Times New Roman"/>
          <w:szCs w:val="24"/>
        </w:rPr>
        <w:t>,</w:t>
      </w:r>
      <w:r>
        <w:rPr>
          <w:rFonts w:eastAsia="Times New Roman" w:cs="Times New Roman"/>
          <w:szCs w:val="24"/>
        </w:rPr>
        <w:t xml:space="preserve"> για να μας το δώσουν εδώ στη Βουλή, για να διαβάλουν τη </w:t>
      </w:r>
      <w:r>
        <w:rPr>
          <w:rFonts w:eastAsia="Times New Roman" w:cs="Times New Roman"/>
          <w:szCs w:val="24"/>
        </w:rPr>
        <w:t>δ</w:t>
      </w:r>
      <w:r>
        <w:rPr>
          <w:rFonts w:eastAsia="Times New Roman" w:cs="Times New Roman"/>
          <w:szCs w:val="24"/>
        </w:rPr>
        <w:t xml:space="preserve">ημοκρατία και για να είναι πλέον, δυστυχώς για τους ίδιους και για μας εδώ μέσα, Βουλευτές υπό ενοικίαση κι άλλος να έχει την κυριαρχία και άλλος την επικαρπία. </w:t>
      </w:r>
    </w:p>
    <w:p w14:paraId="01A9DEA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1A9DEA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ΜΑΥΡ</w:t>
      </w:r>
      <w:r>
        <w:rPr>
          <w:rFonts w:eastAsia="Times New Roman" w:cs="Times New Roman"/>
          <w:b/>
          <w:szCs w:val="24"/>
        </w:rPr>
        <w:t xml:space="preserve">ΩΤΑΣ: </w:t>
      </w:r>
      <w:r>
        <w:rPr>
          <w:rFonts w:eastAsia="Times New Roman" w:cs="Times New Roman"/>
          <w:szCs w:val="24"/>
        </w:rPr>
        <w:t xml:space="preserve">Κύριε Πρόεδρε, μπορώ να έχω τον λόγο; </w:t>
      </w:r>
    </w:p>
    <w:p w14:paraId="01A9DEAE" w14:textId="77777777" w:rsidR="00887A51" w:rsidRDefault="009C255F">
      <w:pPr>
        <w:spacing w:after="0"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δεν θα κάνουμε αυτήν τη δουλειά. Θα μιλήσετε στην ομιλία σας και θα του απαντήσετε. Όμως, επειδή είστε από τους συναδέλφους</w:t>
      </w:r>
      <w:r>
        <w:rPr>
          <w:rFonts w:eastAsia="Times New Roman" w:cs="Times New Roman"/>
          <w:szCs w:val="24"/>
        </w:rPr>
        <w:t>,</w:t>
      </w:r>
      <w:r>
        <w:rPr>
          <w:rFonts w:eastAsia="Times New Roman" w:cs="Times New Roman"/>
          <w:szCs w:val="24"/>
        </w:rPr>
        <w:t xml:space="preserve"> τους πειθαρχημένους</w:t>
      </w:r>
      <w:r>
        <w:rPr>
          <w:rFonts w:eastAsia="Times New Roman" w:cs="Times New Roman"/>
          <w:szCs w:val="24"/>
        </w:rPr>
        <w:t>,</w:t>
      </w:r>
      <w:r>
        <w:rPr>
          <w:rFonts w:eastAsia="Times New Roman" w:cs="Times New Roman"/>
          <w:szCs w:val="24"/>
        </w:rPr>
        <w:t xml:space="preserve"> και τους πολύ ευγενείς, θα</w:t>
      </w:r>
      <w:r>
        <w:rPr>
          <w:rFonts w:eastAsia="Times New Roman" w:cs="Times New Roman"/>
          <w:szCs w:val="24"/>
        </w:rPr>
        <w:t xml:space="preserve"> σας δώσω τον λόγο για ένα λεπτό. Ξεκινήστε την απάντησή σας. Είναι αυτονόητο γιατί ζητάτε τον λόγο.</w:t>
      </w:r>
    </w:p>
    <w:p w14:paraId="01A9DEA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01A9DEB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Επειδή αναφέρθηκε ο αξιότιμος κ. Καμμένος σε δεσμεύσεις, θα ήθελα να πω ότι οι μόνες δεσμεύσεις που έχ</w:t>
      </w:r>
      <w:r>
        <w:rPr>
          <w:rFonts w:eastAsia="Times New Roman" w:cs="Times New Roman"/>
          <w:szCs w:val="24"/>
        </w:rPr>
        <w:t>ει το Π</w:t>
      </w:r>
      <w:r>
        <w:rPr>
          <w:rFonts w:eastAsia="Times New Roman" w:cs="Times New Roman"/>
          <w:szCs w:val="24"/>
        </w:rPr>
        <w:t>οτάμι</w:t>
      </w:r>
      <w:r>
        <w:rPr>
          <w:rFonts w:eastAsia="Times New Roman" w:cs="Times New Roman"/>
          <w:szCs w:val="24"/>
        </w:rPr>
        <w:t xml:space="preserve"> είναι απέναντι στις θέσεις του και στις αποφάσεις των οργάνων του. Αυτές είναι οι μόνες δεσμεύσεις</w:t>
      </w:r>
      <w:r>
        <w:rPr>
          <w:rFonts w:eastAsia="Times New Roman" w:cs="Times New Roman"/>
          <w:szCs w:val="24"/>
        </w:rPr>
        <w:t>,</w:t>
      </w:r>
      <w:r>
        <w:rPr>
          <w:rFonts w:eastAsia="Times New Roman" w:cs="Times New Roman"/>
          <w:szCs w:val="24"/>
        </w:rPr>
        <w:t xml:space="preserve"> που έχει το Π</w:t>
      </w:r>
      <w:r>
        <w:rPr>
          <w:rFonts w:eastAsia="Times New Roman" w:cs="Times New Roman"/>
          <w:szCs w:val="24"/>
        </w:rPr>
        <w:t>οτάμι</w:t>
      </w:r>
      <w:r>
        <w:rPr>
          <w:rFonts w:eastAsia="Times New Roman" w:cs="Times New Roman"/>
          <w:szCs w:val="24"/>
        </w:rPr>
        <w:t>. Και θα ήθελα, επίσης, να πω ότι</w:t>
      </w:r>
      <w:r>
        <w:rPr>
          <w:rFonts w:eastAsia="Times New Roman" w:cs="Times New Roman"/>
          <w:szCs w:val="24"/>
        </w:rPr>
        <w:t>,</w:t>
      </w:r>
      <w:r>
        <w:rPr>
          <w:rFonts w:eastAsia="Times New Roman" w:cs="Times New Roman"/>
          <w:szCs w:val="24"/>
        </w:rPr>
        <w:t xml:space="preserve"> αν η συνωμοσιολογία ήταν ολυμπιακό άθλημα, η Ελλάδα θα είχε πολλά χρυσά μετάλλια. </w:t>
      </w:r>
    </w:p>
    <w:p w14:paraId="01A9DEB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1A9DEB2" w14:textId="77777777" w:rsidR="00887A51" w:rsidRDefault="009C255F">
      <w:pPr>
        <w:spacing w:after="0" w:line="600" w:lineRule="auto"/>
        <w:ind w:firstLine="720"/>
        <w:jc w:val="both"/>
        <w:rPr>
          <w:rFonts w:eastAsia="Times New Roman" w:cs="Times New Roman"/>
          <w:szCs w:val="24"/>
        </w:rPr>
      </w:pPr>
      <w:r w:rsidRPr="00B75E35">
        <w:rPr>
          <w:rFonts w:eastAsia="Times New Roman" w:cs="Times New Roman"/>
          <w:b/>
          <w:szCs w:val="24"/>
        </w:rPr>
        <w:lastRenderedPageBreak/>
        <w:t>ΠΡΟΕΔΡΕΥΩΝ (Νικήτας Κακλαμάνης):</w:t>
      </w:r>
      <w:r w:rsidRPr="00B75E35">
        <w:rPr>
          <w:rFonts w:eastAsia="Times New Roman" w:cs="Times New Roman"/>
          <w:szCs w:val="24"/>
        </w:rPr>
        <w:t xml:space="preserve"> </w:t>
      </w:r>
      <w:r>
        <w:rPr>
          <w:rFonts w:eastAsia="Times New Roman" w:cs="Times New Roman"/>
          <w:szCs w:val="24"/>
        </w:rPr>
        <w:t>Κυρίες και κύριοι συνάδελφοι, ανοίγουμε τον κατάλογο των ομιλητών. Θα διαβάσω τους πέντε πρώτους, από τους οποίους κάποιοι είναι στην Αίθουσα, επομένως να προσέλθουν και οι άλλοι. Οι πέντε πρώτοι είναι ο κ. Αμαν</w:t>
      </w:r>
      <w:r>
        <w:rPr>
          <w:rFonts w:eastAsia="Times New Roman" w:cs="Times New Roman"/>
          <w:szCs w:val="24"/>
        </w:rPr>
        <w:t xml:space="preserve">ατίδης, ο κ. </w:t>
      </w:r>
      <w:proofErr w:type="spellStart"/>
      <w:r>
        <w:rPr>
          <w:rFonts w:eastAsia="Times New Roman" w:cs="Times New Roman"/>
          <w:szCs w:val="24"/>
        </w:rPr>
        <w:t>Κικίλιας</w:t>
      </w:r>
      <w:proofErr w:type="spellEnd"/>
      <w:r>
        <w:rPr>
          <w:rFonts w:eastAsia="Times New Roman" w:cs="Times New Roman"/>
          <w:szCs w:val="24"/>
        </w:rPr>
        <w:t>,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ο κ. </w:t>
      </w:r>
      <w:proofErr w:type="spellStart"/>
      <w:r>
        <w:rPr>
          <w:rFonts w:eastAsia="Times New Roman" w:cs="Times New Roman"/>
          <w:szCs w:val="24"/>
        </w:rPr>
        <w:t>Καστόρης</w:t>
      </w:r>
      <w:proofErr w:type="spellEnd"/>
      <w:r>
        <w:rPr>
          <w:rFonts w:eastAsia="Times New Roman" w:cs="Times New Roman"/>
          <w:szCs w:val="24"/>
        </w:rPr>
        <w:t xml:space="preserve"> και ο κ. Καλαφάτης. </w:t>
      </w:r>
    </w:p>
    <w:p w14:paraId="01A9DEB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Οι ομιλητές έχουν πέντε λεπτά. Βλέπω τον κύριο Πρόεδρο</w:t>
      </w:r>
      <w:r>
        <w:rPr>
          <w:rFonts w:eastAsia="Times New Roman" w:cs="Times New Roman"/>
          <w:szCs w:val="24"/>
        </w:rPr>
        <w:t>,</w:t>
      </w:r>
      <w:r>
        <w:rPr>
          <w:rFonts w:eastAsia="Times New Roman" w:cs="Times New Roman"/>
          <w:szCs w:val="24"/>
        </w:rPr>
        <w:t xml:space="preserve"> που παρευρίσκεται στην Αίθουσα</w:t>
      </w:r>
      <w:r>
        <w:rPr>
          <w:rFonts w:eastAsia="Times New Roman" w:cs="Times New Roman"/>
          <w:szCs w:val="24"/>
        </w:rPr>
        <w:t>,</w:t>
      </w:r>
      <w:r>
        <w:rPr>
          <w:rFonts w:eastAsia="Times New Roman" w:cs="Times New Roman"/>
          <w:szCs w:val="24"/>
        </w:rPr>
        <w:t xml:space="preserve"> και του κλείνω και το μάτι, ότι θα υπάρξει μια μικρή ανοχή ενός-δύο λεπτών, αλλά στα επτά λεπτ</w:t>
      </w:r>
      <w:r>
        <w:rPr>
          <w:rFonts w:eastAsia="Times New Roman" w:cs="Times New Roman"/>
          <w:szCs w:val="24"/>
        </w:rPr>
        <w:t xml:space="preserve">ά θα σταματάμε. Στους δεκαπέντε ομιλητές σημαίνει συνολική επιβάρυνση τριάντα λεπτών, αλλά μέχρις εκεί. </w:t>
      </w:r>
    </w:p>
    <w:p w14:paraId="01A9DEB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Κύριε Αμανατίδη, έχετε τον λόγο. </w:t>
      </w:r>
    </w:p>
    <w:p w14:paraId="01A9DEB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Σας ευχαριστώ πολύ, κύριε Πρόεδρε. </w:t>
      </w:r>
    </w:p>
    <w:p w14:paraId="01A9DEB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συνάδελφοι, ο</w:t>
      </w:r>
      <w:r>
        <w:rPr>
          <w:rFonts w:eastAsia="Times New Roman" w:cs="Times New Roman"/>
          <w:szCs w:val="24"/>
        </w:rPr>
        <w:t xml:space="preserve"> βαλκανικός χώρος και η γεωγραφική δίοδος</w:t>
      </w:r>
      <w:r>
        <w:rPr>
          <w:rFonts w:eastAsia="Times New Roman" w:cs="Times New Roman"/>
          <w:szCs w:val="24"/>
        </w:rPr>
        <w:t>,</w:t>
      </w:r>
      <w:r>
        <w:rPr>
          <w:rFonts w:eastAsia="Times New Roman" w:cs="Times New Roman"/>
          <w:szCs w:val="24"/>
        </w:rPr>
        <w:t xml:space="preserve"> που παρέχει η χώρα μας στα νερά της Μεσογείου</w:t>
      </w:r>
      <w:r>
        <w:rPr>
          <w:rFonts w:eastAsia="Times New Roman" w:cs="Times New Roman"/>
          <w:szCs w:val="24"/>
        </w:rPr>
        <w:t>,</w:t>
      </w:r>
      <w:r>
        <w:rPr>
          <w:rFonts w:eastAsia="Times New Roman" w:cs="Times New Roman"/>
          <w:szCs w:val="24"/>
        </w:rPr>
        <w:t xml:space="preserve"> βρίσκεται στη μέση ισχυρών γεωπολιτικών επιδράσεων σχεδόν από όλα τα σημεία του ορίζοντα. </w:t>
      </w:r>
    </w:p>
    <w:p w14:paraId="01A9DEB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Σε αυτό το πλαίσιο</w:t>
      </w:r>
      <w:r>
        <w:rPr>
          <w:rFonts w:eastAsia="Times New Roman" w:cs="Times New Roman"/>
          <w:szCs w:val="24"/>
        </w:rPr>
        <w:t>,</w:t>
      </w:r>
      <w:r>
        <w:rPr>
          <w:rFonts w:eastAsia="Times New Roman" w:cs="Times New Roman"/>
          <w:szCs w:val="24"/>
        </w:rPr>
        <w:t xml:space="preserve"> η ενίσχυση των θεμελίων σταθερότητας και ασφάλειας</w:t>
      </w:r>
      <w:r>
        <w:rPr>
          <w:rFonts w:eastAsia="Times New Roman" w:cs="Times New Roman"/>
          <w:szCs w:val="24"/>
        </w:rPr>
        <w:t>,</w:t>
      </w:r>
      <w:r>
        <w:rPr>
          <w:rFonts w:eastAsia="Times New Roman" w:cs="Times New Roman"/>
          <w:szCs w:val="24"/>
        </w:rPr>
        <w:t xml:space="preserve"> μέσ</w:t>
      </w:r>
      <w:r>
        <w:rPr>
          <w:rFonts w:eastAsia="Times New Roman" w:cs="Times New Roman"/>
          <w:szCs w:val="24"/>
        </w:rPr>
        <w:t>ω της συνεργασίας</w:t>
      </w:r>
      <w:r>
        <w:rPr>
          <w:rFonts w:eastAsia="Times New Roman" w:cs="Times New Roman"/>
          <w:szCs w:val="24"/>
        </w:rPr>
        <w:t>,</w:t>
      </w:r>
      <w:r>
        <w:rPr>
          <w:rFonts w:eastAsia="Times New Roman" w:cs="Times New Roman"/>
          <w:szCs w:val="24"/>
        </w:rPr>
        <w:t xml:space="preserve"> που εξασφαλίζει η ενίσχυση της </w:t>
      </w:r>
      <w:proofErr w:type="spellStart"/>
      <w:r>
        <w:rPr>
          <w:rFonts w:eastAsia="Times New Roman" w:cs="Times New Roman"/>
          <w:szCs w:val="24"/>
        </w:rPr>
        <w:t>διασυνδεσιμότητας</w:t>
      </w:r>
      <w:proofErr w:type="spellEnd"/>
      <w:r>
        <w:rPr>
          <w:rFonts w:eastAsia="Times New Roman" w:cs="Times New Roman"/>
          <w:szCs w:val="24"/>
        </w:rPr>
        <w:t>,</w:t>
      </w:r>
      <w:r>
        <w:rPr>
          <w:rFonts w:eastAsia="Times New Roman" w:cs="Times New Roman"/>
          <w:szCs w:val="24"/>
        </w:rPr>
        <w:t xml:space="preserve"> με αμοιβαία επωφελείς δράσεις σε ενέργεια, οικονομία, υποδομές και μεταφορές, δεν μπορεί παρά να αποτελεί στρατηγικό στόχο της χώρας μας. </w:t>
      </w:r>
    </w:p>
    <w:p w14:paraId="01A9DEB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μοίρα των λαών και των χωρών των Βαλκανίων άλλ</w:t>
      </w:r>
      <w:r>
        <w:rPr>
          <w:rFonts w:eastAsia="Times New Roman" w:cs="Times New Roman"/>
          <w:szCs w:val="24"/>
        </w:rPr>
        <w:t>ωστε</w:t>
      </w:r>
      <w:r>
        <w:rPr>
          <w:rFonts w:eastAsia="Times New Roman" w:cs="Times New Roman"/>
          <w:szCs w:val="24"/>
        </w:rPr>
        <w:t>,</w:t>
      </w:r>
      <w:r>
        <w:rPr>
          <w:rFonts w:eastAsia="Times New Roman" w:cs="Times New Roman"/>
          <w:szCs w:val="24"/>
        </w:rPr>
        <w:t xml:space="preserve"> είναι αλληλένδετη. Οι πολιτισμικοί μας δεσμοί είναι μακραίωνοι και αδιαμφισβήτητοι. Ο βαλκανικός χώρος γεννά ιστορία. Έτσι</w:t>
      </w:r>
      <w:r>
        <w:rPr>
          <w:rFonts w:eastAsia="Times New Roman" w:cs="Times New Roman"/>
          <w:szCs w:val="24"/>
        </w:rPr>
        <w:t>,</w:t>
      </w:r>
      <w:r>
        <w:rPr>
          <w:rFonts w:eastAsia="Times New Roman" w:cs="Times New Roman"/>
          <w:szCs w:val="24"/>
        </w:rPr>
        <w:t xml:space="preserve"> ο μοναδικός δρόμος για την επιτυχή αντιμετώπιση των σύγχρονων προκλήσεων στον χώρο αυτό είναι μια συνεκτική στρατηγική διασυνο</w:t>
      </w:r>
      <w:r>
        <w:rPr>
          <w:rFonts w:eastAsia="Times New Roman" w:cs="Times New Roman"/>
          <w:szCs w:val="24"/>
        </w:rPr>
        <w:t>ριακής περιφερειακής και διεθνούς συνεργασίας, αλλά και κοινής ευρωπαϊκής πορείας των Βαλκανίων</w:t>
      </w:r>
      <w:r>
        <w:rPr>
          <w:rFonts w:eastAsia="Times New Roman" w:cs="Times New Roman"/>
          <w:szCs w:val="24"/>
        </w:rPr>
        <w:t>,</w:t>
      </w:r>
      <w:r>
        <w:rPr>
          <w:rFonts w:eastAsia="Times New Roman" w:cs="Times New Roman"/>
          <w:szCs w:val="24"/>
        </w:rPr>
        <w:t xml:space="preserve"> που θα ακυρώσει αποφασιστικά τις δυνάμεις της γεωπολιτικής αποσταθεροποίησης και θα κλείσει</w:t>
      </w:r>
      <w:r>
        <w:rPr>
          <w:rFonts w:eastAsia="Times New Roman" w:cs="Times New Roman"/>
          <w:szCs w:val="24"/>
        </w:rPr>
        <w:t>,</w:t>
      </w:r>
      <w:r>
        <w:rPr>
          <w:rFonts w:eastAsia="Times New Roman" w:cs="Times New Roman"/>
          <w:szCs w:val="24"/>
        </w:rPr>
        <w:t xml:space="preserve"> μια για πάντα</w:t>
      </w:r>
      <w:r>
        <w:rPr>
          <w:rFonts w:eastAsia="Times New Roman" w:cs="Times New Roman"/>
          <w:szCs w:val="24"/>
        </w:rPr>
        <w:t>,</w:t>
      </w:r>
      <w:r>
        <w:rPr>
          <w:rFonts w:eastAsia="Times New Roman" w:cs="Times New Roman"/>
          <w:szCs w:val="24"/>
        </w:rPr>
        <w:t xml:space="preserve"> το οδυνηρό κεφάλαιο της αλλαγής των συνόρων. </w:t>
      </w:r>
    </w:p>
    <w:p w14:paraId="01A9DEB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ς και κύριοι συνάδελφοι, θα απαντήσω στο ερώτημα</w:t>
      </w:r>
      <w:r>
        <w:rPr>
          <w:rFonts w:eastAsia="Times New Roman" w:cs="Times New Roman"/>
          <w:szCs w:val="24"/>
        </w:rPr>
        <w:t>,</w:t>
      </w:r>
      <w:r>
        <w:rPr>
          <w:rFonts w:eastAsia="Times New Roman" w:cs="Times New Roman"/>
          <w:szCs w:val="24"/>
        </w:rPr>
        <w:t xml:space="preserve"> που με πονηρή αφέλεια θέτει ο εισηγητής της Νέας Δημοκρατίας, όσον αφορά το τι χειροπιαστό έχουμε, η Ελλάδα, με την </w:t>
      </w:r>
      <w:r>
        <w:rPr>
          <w:rFonts w:eastAsia="Times New Roman" w:cs="Times New Roman"/>
          <w:szCs w:val="24"/>
        </w:rPr>
        <w:lastRenderedPageBreak/>
        <w:t>σημερινή Κύρωση από το Κοινοβούλιό μας. Την ονόμασα «πονηρή»</w:t>
      </w:r>
      <w:r>
        <w:rPr>
          <w:rFonts w:eastAsia="Times New Roman" w:cs="Times New Roman"/>
          <w:szCs w:val="24"/>
        </w:rPr>
        <w:t>,</w:t>
      </w:r>
      <w:r>
        <w:rPr>
          <w:rFonts w:eastAsia="Times New Roman" w:cs="Times New Roman"/>
          <w:szCs w:val="24"/>
        </w:rPr>
        <w:t xml:space="preserve"> γιατί κάνει ότι δεν καταλαβα</w:t>
      </w:r>
      <w:r>
        <w:rPr>
          <w:rFonts w:eastAsia="Times New Roman" w:cs="Times New Roman"/>
          <w:szCs w:val="24"/>
        </w:rPr>
        <w:t>ίνει ότι η αίτηση</w:t>
      </w:r>
      <w:r>
        <w:rPr>
          <w:rFonts w:eastAsia="Times New Roman" w:cs="Times New Roman"/>
          <w:szCs w:val="24"/>
        </w:rPr>
        <w:t>,</w:t>
      </w:r>
      <w:r>
        <w:rPr>
          <w:rFonts w:eastAsia="Times New Roman" w:cs="Times New Roman"/>
          <w:szCs w:val="24"/>
        </w:rPr>
        <w:t xml:space="preserve"> η οποία έγινε από τη γειτονική χώρα για ένταξη στο ΝΑΤΟ έγινε με τη νέα της ονομασία, έγινε με την ονομασία </w:t>
      </w:r>
      <w:r>
        <w:rPr>
          <w:rFonts w:eastAsia="Times New Roman" w:cs="Times New Roman"/>
          <w:szCs w:val="24"/>
        </w:rPr>
        <w:t>Β</w:t>
      </w:r>
      <w:r>
        <w:rPr>
          <w:rFonts w:eastAsia="Times New Roman" w:cs="Times New Roman"/>
          <w:szCs w:val="24"/>
        </w:rPr>
        <w:t xml:space="preserve">όρεια Μακεδονία, δεν έγινε με το συνταγματικό της όνομα. Αυτό είναι το πρώτο. </w:t>
      </w:r>
    </w:p>
    <w:p w14:paraId="01A9DEB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δεύτερο: Αυτό δεν ήταν άλλωστε που στο Βουκουρ</w:t>
      </w:r>
      <w:r>
        <w:rPr>
          <w:rFonts w:eastAsia="Times New Roman" w:cs="Times New Roman"/>
          <w:szCs w:val="24"/>
        </w:rPr>
        <w:t>έστι το 2008 δεν μας είχαν δώσει και γι’ αυτό δεν δεχθήκαμε ή πιέσαμε και τελικά το ΝΑΤΟ έβγαλε την απόφαση ότι πρώτα πρέπει να λυθεί η διαφορά; Την καθαρή σύνθετη ονομασία, όπως είπε και στην τοποθέτησή του ο Κώστας Καραμανλής σε ερώτηση δημοσιογράφου</w:t>
      </w:r>
      <w:r>
        <w:rPr>
          <w:rFonts w:eastAsia="Times New Roman" w:cs="Times New Roman"/>
          <w:szCs w:val="24"/>
        </w:rPr>
        <w:t>,</w:t>
      </w:r>
      <w:r>
        <w:rPr>
          <w:rFonts w:eastAsia="Times New Roman" w:cs="Times New Roman"/>
          <w:szCs w:val="24"/>
        </w:rPr>
        <w:t xml:space="preserve"> ακ</w:t>
      </w:r>
      <w:r>
        <w:rPr>
          <w:rFonts w:eastAsia="Times New Roman" w:cs="Times New Roman"/>
          <w:szCs w:val="24"/>
        </w:rPr>
        <w:t xml:space="preserve">ριβώς μετά από την </w:t>
      </w:r>
      <w:r>
        <w:rPr>
          <w:rFonts w:eastAsia="Times New Roman" w:cs="Times New Roman"/>
          <w:szCs w:val="24"/>
        </w:rPr>
        <w:t>σ</w:t>
      </w:r>
      <w:r>
        <w:rPr>
          <w:rFonts w:eastAsia="Times New Roman" w:cs="Times New Roman"/>
          <w:szCs w:val="24"/>
        </w:rPr>
        <w:t>ύνοδο, στον κ. Μελέτη; Δεν το πήρατε τότε, το πήραμε τώρα. Άρα, πρώτο κέρδος είναι η σύνθετη γεωγραφική ονομασία Βόρεια Μακεδονία. Άμεσα αφαιρείται το σύμβολο της Βεργίνας</w:t>
      </w:r>
      <w:r>
        <w:rPr>
          <w:rFonts w:eastAsia="Times New Roman" w:cs="Times New Roman"/>
          <w:szCs w:val="24"/>
        </w:rPr>
        <w:t>,</w:t>
      </w:r>
      <w:r>
        <w:rPr>
          <w:rFonts w:eastAsia="Times New Roman" w:cs="Times New Roman"/>
          <w:szCs w:val="24"/>
        </w:rPr>
        <w:t xml:space="preserve"> μέσα σε έξι μήνες από παντού. Αυτό είναι μέσα στη </w:t>
      </w:r>
      <w:r>
        <w:rPr>
          <w:rFonts w:eastAsia="Times New Roman" w:cs="Times New Roman"/>
          <w:szCs w:val="24"/>
        </w:rPr>
        <w:t>σ</w:t>
      </w:r>
      <w:r>
        <w:rPr>
          <w:rFonts w:eastAsia="Times New Roman" w:cs="Times New Roman"/>
          <w:szCs w:val="24"/>
        </w:rPr>
        <w:t>υμφωνία. Η ε</w:t>
      </w:r>
      <w:r>
        <w:rPr>
          <w:rFonts w:eastAsia="Times New Roman" w:cs="Times New Roman"/>
          <w:szCs w:val="24"/>
        </w:rPr>
        <w:t xml:space="preserve">φαρμογή των άρθρων 7 και 8, βιβλία, ονόματα, τον Ήλιο της Βεργίνας και από εκεί και μετά η επιστολή προς όλες τις χώρες του ΟΗΕ, όπου θα ζητούν να  αναφέρονται πλέον με το νέο όνομα, είναι τα χειροπιαστά αποτελέσματα αυτής της </w:t>
      </w:r>
      <w:r>
        <w:rPr>
          <w:rFonts w:eastAsia="Times New Roman" w:cs="Times New Roman"/>
          <w:szCs w:val="24"/>
        </w:rPr>
        <w:t>σ</w:t>
      </w:r>
      <w:r>
        <w:rPr>
          <w:rFonts w:eastAsia="Times New Roman" w:cs="Times New Roman"/>
          <w:szCs w:val="24"/>
        </w:rPr>
        <w:t>υμφωνίας.</w:t>
      </w:r>
    </w:p>
    <w:p w14:paraId="01A9DEBB" w14:textId="77777777" w:rsidR="00887A51" w:rsidRDefault="009C255F">
      <w:pPr>
        <w:spacing w:after="0" w:line="600" w:lineRule="auto"/>
        <w:ind w:firstLine="720"/>
        <w:jc w:val="both"/>
        <w:rPr>
          <w:rFonts w:eastAsia="Times New Roman" w:cs="Times New Roman"/>
          <w:szCs w:val="24"/>
        </w:rPr>
      </w:pPr>
      <w:r w:rsidRPr="00CE7AA3">
        <w:rPr>
          <w:rFonts w:eastAsia="Times New Roman" w:cs="Times New Roman"/>
          <w:b/>
          <w:szCs w:val="24"/>
        </w:rPr>
        <w:lastRenderedPageBreak/>
        <w:t>ΣΤΑΥΡΟΣ ΚΑΛΑΦΑΤΗΣ:</w:t>
      </w:r>
      <w:r>
        <w:rPr>
          <w:rFonts w:eastAsia="Times New Roman" w:cs="Times New Roman"/>
          <w:b/>
          <w:szCs w:val="24"/>
        </w:rPr>
        <w:t xml:space="preserve"> </w:t>
      </w:r>
      <w:r>
        <w:rPr>
          <w:rFonts w:eastAsia="Times New Roman" w:cs="Times New Roman"/>
          <w:szCs w:val="24"/>
        </w:rPr>
        <w:t>Ο Ήλιος δεν βγαίνει</w:t>
      </w:r>
      <w:r>
        <w:rPr>
          <w:rFonts w:eastAsia="Times New Roman" w:cs="Times New Roman"/>
          <w:szCs w:val="24"/>
        </w:rPr>
        <w:t>!</w:t>
      </w:r>
    </w:p>
    <w:p w14:paraId="01A9DEBC" w14:textId="77777777" w:rsidR="00887A51" w:rsidRDefault="009C255F">
      <w:pPr>
        <w:spacing w:after="0" w:line="600" w:lineRule="auto"/>
        <w:ind w:firstLine="720"/>
        <w:jc w:val="both"/>
        <w:rPr>
          <w:rFonts w:eastAsia="Times New Roman" w:cs="Times New Roman"/>
          <w:szCs w:val="24"/>
        </w:rPr>
      </w:pPr>
      <w:r w:rsidRPr="00CE7AA3">
        <w:rPr>
          <w:rFonts w:eastAsia="Times New Roman" w:cs="Times New Roman"/>
          <w:b/>
          <w:szCs w:val="24"/>
        </w:rPr>
        <w:t xml:space="preserve">ΙΩΑΝΝΗΣ ΑΜΑΝΑΤΙΔΗΣ: </w:t>
      </w:r>
      <w:r>
        <w:rPr>
          <w:rFonts w:eastAsia="Times New Roman" w:cs="Times New Roman"/>
          <w:szCs w:val="24"/>
        </w:rPr>
        <w:t xml:space="preserve">Κύριε Καλαφάτη, ο Ήλιος της Βεργίνας αφαιρείται. Είναι μέσα στη </w:t>
      </w:r>
      <w:r>
        <w:rPr>
          <w:rFonts w:eastAsia="Times New Roman" w:cs="Times New Roman"/>
          <w:szCs w:val="24"/>
        </w:rPr>
        <w:t>σ</w:t>
      </w:r>
      <w:r>
        <w:rPr>
          <w:rFonts w:eastAsia="Times New Roman" w:cs="Times New Roman"/>
          <w:szCs w:val="24"/>
        </w:rPr>
        <w:t xml:space="preserve">υμφωνία, κύριε Καλαφάτη. </w:t>
      </w:r>
    </w:p>
    <w:p w14:paraId="01A9DEB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δεύτερο ερώτημα είναι: </w:t>
      </w:r>
      <w:r>
        <w:rPr>
          <w:rFonts w:eastAsia="Times New Roman" w:cs="Times New Roman"/>
          <w:szCs w:val="24"/>
        </w:rPr>
        <w:t>Π</w:t>
      </w:r>
      <w:r>
        <w:rPr>
          <w:rFonts w:eastAsia="Times New Roman" w:cs="Times New Roman"/>
          <w:szCs w:val="24"/>
        </w:rPr>
        <w:t xml:space="preserve">οιος εγγυάται ότι δεν θα πάει στην Τουρκία; Μα, η ίδια η </w:t>
      </w:r>
      <w:r>
        <w:rPr>
          <w:rFonts w:eastAsia="Times New Roman" w:cs="Times New Roman"/>
          <w:szCs w:val="24"/>
        </w:rPr>
        <w:t>σ</w:t>
      </w:r>
      <w:r>
        <w:rPr>
          <w:rFonts w:eastAsia="Times New Roman" w:cs="Times New Roman"/>
          <w:szCs w:val="24"/>
        </w:rPr>
        <w:t>υμφωνία. Έχετε κολλήσει στα δύο άρθρα</w:t>
      </w:r>
      <w:r>
        <w:rPr>
          <w:rFonts w:eastAsia="Times New Roman" w:cs="Times New Roman"/>
          <w:szCs w:val="24"/>
        </w:rPr>
        <w:t>,</w:t>
      </w:r>
      <w:r>
        <w:rPr>
          <w:rFonts w:eastAsia="Times New Roman" w:cs="Times New Roman"/>
          <w:szCs w:val="24"/>
        </w:rPr>
        <w:t xml:space="preserve"> τα οποία, ψευδώς και αυτά, αναφέρετε προς τον ελληνικό λαό, σπρώχνοντας κόσμο προς την Ακροδεξιά. Το μισό μέρος της Συμφωνίας αναφέρεται στο πώς ακριβώς θα αναπτυχθούν οι σχέσεις με τη γειτονική αυτή χώρα με το νέο της πλέον όνομα. </w:t>
      </w:r>
    </w:p>
    <w:p w14:paraId="01A9DEB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Για τη γλώσσα: Ελπίζω </w:t>
      </w:r>
      <w:r>
        <w:rPr>
          <w:rFonts w:eastAsia="Times New Roman" w:cs="Times New Roman"/>
          <w:szCs w:val="24"/>
        </w:rPr>
        <w:t xml:space="preserve">ότι τη </w:t>
      </w:r>
      <w:r>
        <w:rPr>
          <w:rFonts w:eastAsia="Times New Roman" w:cs="Times New Roman"/>
          <w:szCs w:val="24"/>
        </w:rPr>
        <w:t>σ</w:t>
      </w:r>
      <w:r>
        <w:rPr>
          <w:rFonts w:eastAsia="Times New Roman" w:cs="Times New Roman"/>
          <w:szCs w:val="24"/>
        </w:rPr>
        <w:t>υμφωνία θα τη στηρίξετε, γιατί αν δεν τηρείτε αυτό εδώ</w:t>
      </w:r>
      <w:r>
        <w:rPr>
          <w:rFonts w:eastAsia="Times New Roman" w:cs="Times New Roman"/>
          <w:szCs w:val="24"/>
        </w:rPr>
        <w:t>,</w:t>
      </w:r>
      <w:r>
        <w:rPr>
          <w:rFonts w:eastAsia="Times New Roman" w:cs="Times New Roman"/>
          <w:szCs w:val="24"/>
        </w:rPr>
        <w:t xml:space="preserve"> που είναι επακολούθημα της </w:t>
      </w:r>
      <w:r>
        <w:rPr>
          <w:rFonts w:eastAsia="Times New Roman" w:cs="Times New Roman"/>
          <w:szCs w:val="24"/>
        </w:rPr>
        <w:t>σ</w:t>
      </w:r>
      <w:r>
        <w:rPr>
          <w:rFonts w:eastAsia="Times New Roman" w:cs="Times New Roman"/>
          <w:szCs w:val="24"/>
        </w:rPr>
        <w:t>υμφωνίας</w:t>
      </w:r>
      <w:r>
        <w:rPr>
          <w:rFonts w:eastAsia="Times New Roman" w:cs="Times New Roman"/>
          <w:szCs w:val="24"/>
        </w:rPr>
        <w:t>,</w:t>
      </w:r>
      <w:r>
        <w:rPr>
          <w:rFonts w:eastAsia="Times New Roman" w:cs="Times New Roman"/>
          <w:szCs w:val="24"/>
        </w:rPr>
        <w:t xml:space="preserve"> που ψήφισε η Ελληνική Βουλή, τα άλλα</w:t>
      </w:r>
      <w:r>
        <w:rPr>
          <w:rFonts w:eastAsia="Times New Roman" w:cs="Times New Roman"/>
          <w:szCs w:val="24"/>
        </w:rPr>
        <w:t>,</w:t>
      </w:r>
      <w:r>
        <w:rPr>
          <w:rFonts w:eastAsia="Times New Roman" w:cs="Times New Roman"/>
          <w:szCs w:val="24"/>
        </w:rPr>
        <w:t xml:space="preserve"> που λέει το άρθρο 7 και 8 για την προστασία της ιστορίας της Ελλάδας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θα τα εφαρμόσετε; Θα τα παραδεχθείτε; Βέ</w:t>
      </w:r>
      <w:r>
        <w:rPr>
          <w:rFonts w:eastAsia="Times New Roman" w:cs="Times New Roman"/>
          <w:szCs w:val="24"/>
        </w:rPr>
        <w:t xml:space="preserve">βαια, εδώ δεν παραδέχεστε τη </w:t>
      </w:r>
      <w:r>
        <w:rPr>
          <w:rFonts w:eastAsia="Times New Roman" w:cs="Times New Roman"/>
          <w:szCs w:val="24"/>
        </w:rPr>
        <w:t>σ</w:t>
      </w:r>
      <w:r>
        <w:rPr>
          <w:rFonts w:eastAsia="Times New Roman" w:cs="Times New Roman"/>
          <w:szCs w:val="24"/>
        </w:rPr>
        <w:t xml:space="preserve">ύμβαση που κατέθεσε ο Υπουργός κ. </w:t>
      </w:r>
      <w:proofErr w:type="spellStart"/>
      <w:r>
        <w:rPr>
          <w:rFonts w:eastAsia="Times New Roman" w:cs="Times New Roman"/>
          <w:szCs w:val="24"/>
        </w:rPr>
        <w:t>Κατρούγκαλος</w:t>
      </w:r>
      <w:proofErr w:type="spellEnd"/>
      <w:r>
        <w:rPr>
          <w:rFonts w:eastAsia="Times New Roman" w:cs="Times New Roman"/>
          <w:szCs w:val="24"/>
        </w:rPr>
        <w:t xml:space="preserve">, σε σχέση με το τι σημαίνει </w:t>
      </w:r>
      <w:r>
        <w:rPr>
          <w:rFonts w:eastAsia="Times New Roman" w:cs="Times New Roman"/>
          <w:szCs w:val="24"/>
        </w:rPr>
        <w:t>«</w:t>
      </w:r>
      <w:r>
        <w:rPr>
          <w:rFonts w:eastAsia="Times New Roman" w:cs="Times New Roman"/>
          <w:szCs w:val="24"/>
          <w:lang w:val="en-US"/>
        </w:rPr>
        <w:t>nationality</w:t>
      </w:r>
      <w:r>
        <w:rPr>
          <w:rFonts w:eastAsia="Times New Roman" w:cs="Times New Roman"/>
          <w:szCs w:val="24"/>
        </w:rPr>
        <w:t>»</w:t>
      </w:r>
      <w:r>
        <w:rPr>
          <w:rFonts w:eastAsia="Times New Roman" w:cs="Times New Roman"/>
          <w:szCs w:val="24"/>
        </w:rPr>
        <w:t>,</w:t>
      </w:r>
      <w:r w:rsidRPr="008B108C">
        <w:rPr>
          <w:rFonts w:eastAsia="Times New Roman" w:cs="Times New Roman"/>
          <w:szCs w:val="24"/>
        </w:rPr>
        <w:t xml:space="preserve"> </w:t>
      </w:r>
      <w:r>
        <w:rPr>
          <w:rFonts w:eastAsia="Times New Roman" w:cs="Times New Roman"/>
          <w:szCs w:val="24"/>
        </w:rPr>
        <w:t xml:space="preserve">του Ευρωπαϊκού Συμβουλίου, όπου η Ελλάδα το υπέγραψε στις 6-6-1997. Συμφωνείτε ή όχι; Η Ελλάδα το υπέγραψε και λέει ότι </w:t>
      </w:r>
      <w:r>
        <w:rPr>
          <w:rFonts w:eastAsia="Times New Roman" w:cs="Times New Roman"/>
          <w:szCs w:val="24"/>
        </w:rPr>
        <w:t>«</w:t>
      </w:r>
      <w:r>
        <w:rPr>
          <w:rFonts w:eastAsia="Times New Roman" w:cs="Times New Roman"/>
          <w:szCs w:val="24"/>
          <w:lang w:val="en-US"/>
        </w:rPr>
        <w:t>nationality</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εί</w:t>
      </w:r>
      <w:r>
        <w:rPr>
          <w:rFonts w:eastAsia="Times New Roman" w:cs="Times New Roman"/>
          <w:szCs w:val="24"/>
        </w:rPr>
        <w:t xml:space="preserve">ναι η υπηκοότητα, η νομική σχέση πολίτη με το κράτος του. Ούτε αυτό παραδέχεστε και ψέματα το λέτε. Είστε παγιδευμένοι -και θα εξηγήσω τι εννοώ με το «παγιδευμένοι»- και </w:t>
      </w:r>
      <w:proofErr w:type="spellStart"/>
      <w:r>
        <w:rPr>
          <w:rFonts w:eastAsia="Times New Roman" w:cs="Times New Roman"/>
          <w:szCs w:val="24"/>
        </w:rPr>
        <w:t>αυτοεγκλωβισμένοι</w:t>
      </w:r>
      <w:proofErr w:type="spellEnd"/>
      <w:r>
        <w:rPr>
          <w:rFonts w:eastAsia="Times New Roman" w:cs="Times New Roman"/>
          <w:szCs w:val="24"/>
        </w:rPr>
        <w:t xml:space="preserve">. </w:t>
      </w:r>
    </w:p>
    <w:p w14:paraId="01A9DEB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επιχείρημά σας για την εθνικότητα και την εθνότητα, το οποίο εί</w:t>
      </w:r>
      <w:r>
        <w:rPr>
          <w:rFonts w:eastAsia="Times New Roman" w:cs="Times New Roman"/>
          <w:szCs w:val="24"/>
        </w:rPr>
        <w:t xml:space="preserve">ναι ψεύτικο, σας εγκλωβίζει στο να μην μπορείτε να δείτε και ρωτάτε πώς θα τους λέμε. Η </w:t>
      </w:r>
      <w:r>
        <w:rPr>
          <w:rFonts w:eastAsia="Times New Roman" w:cs="Times New Roman"/>
          <w:szCs w:val="24"/>
        </w:rPr>
        <w:t>σ</w:t>
      </w:r>
      <w:r>
        <w:rPr>
          <w:rFonts w:eastAsia="Times New Roman" w:cs="Times New Roman"/>
          <w:szCs w:val="24"/>
        </w:rPr>
        <w:t>υμφωνία δεν καθορίζει το πώς θα τους λέμε. Οι ίδιοι κατέθεσαν εδώ στη Βουλή και λένε ότι «δεν αφορά την εθνότητά μας» και ότι υπάρχουν οι εθνότητες, οι Σλάβοι, οι Αλβα</w:t>
      </w:r>
      <w:r>
        <w:rPr>
          <w:rFonts w:eastAsia="Times New Roman" w:cs="Times New Roman"/>
          <w:szCs w:val="24"/>
        </w:rPr>
        <w:t xml:space="preserve">νοί, οι Βλάχοι και ένα ακόμη όνομα, το οποίο δεν θυμάμαι. Όμως εσείς, εγκλωβισμένοι στο ότι δίνει αυτή η </w:t>
      </w:r>
      <w:r>
        <w:rPr>
          <w:rFonts w:eastAsia="Times New Roman" w:cs="Times New Roman"/>
          <w:szCs w:val="24"/>
        </w:rPr>
        <w:t>σ</w:t>
      </w:r>
      <w:r>
        <w:rPr>
          <w:rFonts w:eastAsia="Times New Roman" w:cs="Times New Roman"/>
          <w:szCs w:val="24"/>
        </w:rPr>
        <w:t>υμφωνία εθνικότητα, επιμένετε να τους αποκαλείτε έτσι. Εάν αύριο, μεθαύριο, που δεν θα είναι έτσι, γίνετε εσείς Κυβέρνηση και πάει αυτή η χώρα ή έχουμ</w:t>
      </w:r>
      <w:r>
        <w:rPr>
          <w:rFonts w:eastAsia="Times New Roman" w:cs="Times New Roman"/>
          <w:szCs w:val="24"/>
        </w:rPr>
        <w:t>ε διαφορές, την επιχειρηματολογία ακριβώς</w:t>
      </w:r>
      <w:r>
        <w:rPr>
          <w:rFonts w:eastAsia="Times New Roman" w:cs="Times New Roman"/>
          <w:szCs w:val="24"/>
        </w:rPr>
        <w:t>,</w:t>
      </w:r>
      <w:r>
        <w:rPr>
          <w:rFonts w:eastAsia="Times New Roman" w:cs="Times New Roman"/>
          <w:szCs w:val="24"/>
        </w:rPr>
        <w:t xml:space="preserve"> που εσείς χρησιμοποιείτε τώρα</w:t>
      </w:r>
      <w:r>
        <w:rPr>
          <w:rFonts w:eastAsia="Times New Roman" w:cs="Times New Roman"/>
          <w:szCs w:val="24"/>
        </w:rPr>
        <w:t>,</w:t>
      </w:r>
      <w:r>
        <w:rPr>
          <w:rFonts w:eastAsia="Times New Roman" w:cs="Times New Roman"/>
          <w:szCs w:val="24"/>
        </w:rPr>
        <w:t xml:space="preserve"> θα χρησιμοποιήσουν οι δυνάμεις της γειτονικής χώρας, προκειμένου να αποδείξουν αυτά</w:t>
      </w:r>
      <w:r>
        <w:rPr>
          <w:rFonts w:eastAsia="Times New Roman" w:cs="Times New Roman"/>
          <w:szCs w:val="24"/>
        </w:rPr>
        <w:t>,</w:t>
      </w:r>
      <w:r>
        <w:rPr>
          <w:rFonts w:eastAsia="Times New Roman" w:cs="Times New Roman"/>
          <w:szCs w:val="24"/>
        </w:rPr>
        <w:t xml:space="preserve"> που ίσως θέλουν να </w:t>
      </w:r>
      <w:r w:rsidRPr="00FD4D7A">
        <w:rPr>
          <w:rFonts w:eastAsia="Times New Roman" w:cs="Times New Roman"/>
          <w:szCs w:val="24"/>
        </w:rPr>
        <w:t>αποδείξουν.</w:t>
      </w:r>
      <w:r>
        <w:rPr>
          <w:rFonts w:eastAsia="Times New Roman" w:cs="Times New Roman"/>
          <w:szCs w:val="24"/>
        </w:rPr>
        <w:t xml:space="preserve"> Γι’ αυτό σας λέει και ο κύριος Υπουργός ότι κάνετε και κακό στα εθ</w:t>
      </w:r>
      <w:r>
        <w:rPr>
          <w:rFonts w:eastAsia="Times New Roman" w:cs="Times New Roman"/>
          <w:szCs w:val="24"/>
        </w:rPr>
        <w:t xml:space="preserve">νικά συμφέροντα. </w:t>
      </w:r>
    </w:p>
    <w:p w14:paraId="01A9DEC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μεριά, είδα μια έμμεση προσπάθεια, ίσως θα έλεγα και άμεση, να δώσετε διαπιστευτήρια και να δικαιολογήσετε τη στάση σας, το «όχι». Μην στεναχωριέστε, ξέρουν ότι όντως ήσασταν πάντα </w:t>
      </w:r>
      <w:r>
        <w:rPr>
          <w:rFonts w:eastAsia="Times New Roman" w:cs="Times New Roman"/>
          <w:szCs w:val="24"/>
        </w:rPr>
        <w:t>«</w:t>
      </w:r>
      <w:r>
        <w:rPr>
          <w:rFonts w:eastAsia="Times New Roman" w:cs="Times New Roman"/>
          <w:szCs w:val="24"/>
          <w:lang w:val="en-US"/>
        </w:rPr>
        <w:t>yes</w:t>
      </w:r>
      <w:r>
        <w:rPr>
          <w:rFonts w:eastAsia="Times New Roman" w:cs="Times New Roman"/>
          <w:szCs w:val="24"/>
        </w:rPr>
        <w:t>»</w:t>
      </w:r>
      <w:r w:rsidRPr="00CD78DC">
        <w:rPr>
          <w:rFonts w:eastAsia="Times New Roman" w:cs="Times New Roman"/>
          <w:szCs w:val="24"/>
        </w:rPr>
        <w:t xml:space="preserve">. </w:t>
      </w: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αν το κάνετε</w:t>
      </w:r>
      <w:r>
        <w:rPr>
          <w:rFonts w:eastAsia="Times New Roman" w:cs="Times New Roman"/>
          <w:szCs w:val="24"/>
        </w:rPr>
        <w:t>,</w:t>
      </w:r>
      <w:r>
        <w:rPr>
          <w:rFonts w:eastAsia="Times New Roman" w:cs="Times New Roman"/>
          <w:szCs w:val="24"/>
        </w:rPr>
        <w:t xml:space="preserve"> έτσι και αλλιώς, είναι γιατί τους λέτε ότι «κοιτάξτε, εμείς δεν θα το ψηφίσουμε, αλλά μην στεναχωριέστε, θα κάναμε διαφορετικά». </w:t>
      </w:r>
    </w:p>
    <w:p w14:paraId="01A9DEC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και σεβόμενος τον χρόνο, που ζήτησε ο Πρόεδρος, θα πω το εξής: Μαθήματα η Αριστερά</w:t>
      </w:r>
      <w:r>
        <w:rPr>
          <w:rFonts w:eastAsia="Times New Roman" w:cs="Times New Roman"/>
          <w:szCs w:val="24"/>
        </w:rPr>
        <w:t>,</w:t>
      </w:r>
      <w:r>
        <w:rPr>
          <w:rFonts w:eastAsia="Times New Roman" w:cs="Times New Roman"/>
          <w:szCs w:val="24"/>
        </w:rPr>
        <w:t xml:space="preserve"> για το πώς φέρεται πατριωτικά</w:t>
      </w:r>
      <w:r>
        <w:rPr>
          <w:rFonts w:eastAsia="Times New Roman" w:cs="Times New Roman"/>
          <w:szCs w:val="24"/>
        </w:rPr>
        <w:t>,</w:t>
      </w:r>
      <w:r>
        <w:rPr>
          <w:rFonts w:eastAsia="Times New Roman" w:cs="Times New Roman"/>
          <w:szCs w:val="24"/>
        </w:rPr>
        <w:t xml:space="preserve"> δεν δέχεται. Δεν δέχεται γιατί υπερασπίστηκε η Αριστερά την πατρίδα με τις ιδέες και με το αίμα της. Και για να χρησιμοποιήσω μια φράση ενός γνωστού ήρωα, «κυρίως με το αίμα της»! </w:t>
      </w:r>
    </w:p>
    <w:p w14:paraId="01A9DEC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Μας λέτε για το ιστορικό βάρος. Αναλαμβάνε</w:t>
      </w:r>
      <w:r>
        <w:rPr>
          <w:rFonts w:eastAsia="Times New Roman" w:cs="Times New Roman"/>
          <w:szCs w:val="24"/>
        </w:rPr>
        <w:t>τε το ιστορικό βάρος μιας αποτυχίας, της σημερινής ιστορικής, αν δεν γίνει, και μετά από δέκα, δεκαπέντε χρόνια η ιστορία να γράψει ότι αυτή η Βουλή είχε μια ευκαιρία να κυρώσει και να τελειώσει και δεν την πήρε και η χώρα αυτή αναγνωρίζεται μετά με το συν</w:t>
      </w:r>
      <w:r>
        <w:rPr>
          <w:rFonts w:eastAsia="Times New Roman" w:cs="Times New Roman"/>
          <w:szCs w:val="24"/>
        </w:rPr>
        <w:t>ταγματικό της όνομα; Αναλαμβάνουμε το ιστορικό βάρος. Όμως, εσείς θα γραφτείτε στην ιστορία σαν η πολιτική δύναμη</w:t>
      </w:r>
      <w:r>
        <w:rPr>
          <w:rFonts w:eastAsia="Times New Roman" w:cs="Times New Roman"/>
          <w:szCs w:val="24"/>
        </w:rPr>
        <w:t>,</w:t>
      </w:r>
      <w:r>
        <w:rPr>
          <w:rFonts w:eastAsia="Times New Roman" w:cs="Times New Roman"/>
          <w:szCs w:val="24"/>
        </w:rPr>
        <w:t xml:space="preserve"> που για </w:t>
      </w:r>
      <w:r>
        <w:rPr>
          <w:rFonts w:eastAsia="Times New Roman" w:cs="Times New Roman"/>
          <w:szCs w:val="24"/>
        </w:rPr>
        <w:lastRenderedPageBreak/>
        <w:t>να μην διαλυθεί, υπέκυψε στην ακροδεξιά συνιστώσα της, απεμπολώντας τη θέση</w:t>
      </w:r>
      <w:r>
        <w:rPr>
          <w:rFonts w:eastAsia="Times New Roman" w:cs="Times New Roman"/>
          <w:szCs w:val="24"/>
        </w:rPr>
        <w:t>,</w:t>
      </w:r>
      <w:r>
        <w:rPr>
          <w:rFonts w:eastAsia="Times New Roman" w:cs="Times New Roman"/>
          <w:szCs w:val="24"/>
        </w:rPr>
        <w:t xml:space="preserve"> που έχει διαμορφωθεί εδώ και χρόνια, όπως αποδείξαμε. </w:t>
      </w:r>
    </w:p>
    <w:p w14:paraId="01A9DEC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ού θέλουμε να οδηγήσουμε τη χώρα και τη γειτονιά μας; Θα σας αναφέρω τα λόγια κάποιου γνωστού από τη Θεσσαλονίκη. «Δεν θέλουμε ούτε τη Θεσσαλονίκη μας μια πόλη περίκλειστη και εχθρική στην άμεση ενδοχώρα της, μια πόλη πιασμένη σε φοβίες και δεισιδαιμονίες,</w:t>
      </w:r>
      <w:r>
        <w:rPr>
          <w:rFonts w:eastAsia="Times New Roman" w:cs="Times New Roman"/>
          <w:szCs w:val="24"/>
        </w:rPr>
        <w:t xml:space="preserve"> σε ξόρκια και σε φωνασκίες, πόλη στενόχωρη και αναίτια στεναχωρημένη, που δεν εννοεί την ιστορική αποστολή της ούτε καν τα αυταπόδεικτα συμφέροντά της, πόλη που τρέμει το πλούσιο μέλλον της και φυσικά</w:t>
      </w:r>
      <w:r>
        <w:rPr>
          <w:rFonts w:eastAsia="Times New Roman" w:cs="Times New Roman"/>
          <w:szCs w:val="24"/>
        </w:rPr>
        <w:t>,</w:t>
      </w:r>
      <w:r>
        <w:rPr>
          <w:rFonts w:eastAsia="Times New Roman" w:cs="Times New Roman"/>
          <w:szCs w:val="24"/>
        </w:rPr>
        <w:t xml:space="preserve"> δεν το σχεδιάζει, πόλη που φοβάται ένα τίποτε και κρύ</w:t>
      </w:r>
      <w:r>
        <w:rPr>
          <w:rFonts w:eastAsia="Times New Roman" w:cs="Times New Roman"/>
          <w:szCs w:val="24"/>
        </w:rPr>
        <w:t xml:space="preserve">βεται σαν μικρό παιδί στην ποδιά της δοξασμένης μάνας μας». </w:t>
      </w:r>
    </w:p>
    <w:p w14:paraId="01A9DEC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βαδίζουμε τον δρόμο της ειρήνης, της συναδέλφωσης και της </w:t>
      </w:r>
      <w:proofErr w:type="spellStart"/>
      <w:r>
        <w:rPr>
          <w:rFonts w:eastAsia="Times New Roman" w:cs="Times New Roman"/>
          <w:szCs w:val="24"/>
        </w:rPr>
        <w:t>συνανάπτυξης</w:t>
      </w:r>
      <w:proofErr w:type="spellEnd"/>
      <w:r>
        <w:rPr>
          <w:rFonts w:eastAsia="Times New Roman" w:cs="Times New Roman"/>
          <w:szCs w:val="24"/>
        </w:rPr>
        <w:t>, σε μια νέα εποχή περιφερειακής σταθερότητας, ευημερίας και συνέχειας ιστορικής και ο ελληνικό</w:t>
      </w:r>
      <w:r>
        <w:rPr>
          <w:rFonts w:eastAsia="Times New Roman" w:cs="Times New Roman"/>
          <w:szCs w:val="24"/>
        </w:rPr>
        <w:t>ς λαός θα τιμήσει την παράταξη</w:t>
      </w:r>
      <w:r>
        <w:rPr>
          <w:rFonts w:eastAsia="Times New Roman" w:cs="Times New Roman"/>
          <w:szCs w:val="24"/>
        </w:rPr>
        <w:t>,</w:t>
      </w:r>
      <w:r>
        <w:rPr>
          <w:rFonts w:eastAsia="Times New Roman" w:cs="Times New Roman"/>
          <w:szCs w:val="24"/>
        </w:rPr>
        <w:t xml:space="preserve"> η οποία στάθηκε με ιστορική ευθύνη σε ιστορικές στιγμές! </w:t>
      </w:r>
    </w:p>
    <w:p w14:paraId="01A9DEC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01A9DEC6"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1A9DEC7" w14:textId="77777777" w:rsidR="00887A51" w:rsidRDefault="009C255F">
      <w:pPr>
        <w:spacing w:after="0"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Κυρίες και κύριοι συνάδελφοι, έχω την τιμή να ανακοινώσω σ</w:t>
      </w:r>
      <w:r>
        <w:rPr>
          <w:rFonts w:eastAsia="Times New Roman" w:cs="Times New Roman"/>
          <w:szCs w:val="24"/>
        </w:rPr>
        <w:t>το Σώμα ότι τη συνεδρίασή μας παρακολουθούν από τα άνω δυτικά θεωρεία, δεκαέξι μαθήτριες και μαθητές και δύο εκπαιδευτικοί συνοδοί τους από το 1</w:t>
      </w:r>
      <w:r w:rsidRPr="00C06A8B">
        <w:rPr>
          <w:rFonts w:eastAsia="Times New Roman" w:cs="Times New Roman"/>
          <w:szCs w:val="24"/>
          <w:vertAlign w:val="superscript"/>
        </w:rPr>
        <w:t>ο</w:t>
      </w:r>
      <w:r>
        <w:rPr>
          <w:rFonts w:eastAsia="Times New Roman" w:cs="Times New Roman"/>
          <w:szCs w:val="24"/>
        </w:rPr>
        <w:t xml:space="preserve"> Γυμνάσιο Αιγάλεω. </w:t>
      </w:r>
    </w:p>
    <w:p w14:paraId="01A9DEC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01A9DEC9"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01A9DEC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Τον λόγο έχει ο</w:t>
      </w:r>
      <w:r>
        <w:rPr>
          <w:rFonts w:eastAsia="Times New Roman" w:cs="Times New Roman"/>
          <w:szCs w:val="24"/>
        </w:rPr>
        <w:t xml:space="preserve"> κ. </w:t>
      </w:r>
      <w:proofErr w:type="spellStart"/>
      <w:r>
        <w:rPr>
          <w:rFonts w:eastAsia="Times New Roman" w:cs="Times New Roman"/>
          <w:szCs w:val="24"/>
        </w:rPr>
        <w:t>Κικίλιας</w:t>
      </w:r>
      <w:proofErr w:type="spellEnd"/>
      <w:r>
        <w:rPr>
          <w:rFonts w:eastAsia="Times New Roman" w:cs="Times New Roman"/>
          <w:szCs w:val="24"/>
        </w:rPr>
        <w:t>, Βουλευτής της Νέας Δημοκρατίας.</w:t>
      </w:r>
    </w:p>
    <w:p w14:paraId="01A9DECB" w14:textId="77777777" w:rsidR="00887A51" w:rsidRDefault="009C255F">
      <w:pPr>
        <w:spacing w:after="0" w:line="600" w:lineRule="auto"/>
        <w:ind w:firstLine="720"/>
        <w:jc w:val="both"/>
        <w:rPr>
          <w:rFonts w:eastAsia="Times New Roman"/>
          <w:color w:val="202124"/>
          <w:szCs w:val="24"/>
        </w:rPr>
      </w:pPr>
      <w:r w:rsidRPr="00681971">
        <w:rPr>
          <w:rFonts w:eastAsia="Times New Roman"/>
          <w:b/>
          <w:color w:val="202124"/>
          <w:szCs w:val="24"/>
        </w:rPr>
        <w:t>ΒΑΣΙΛΕΙΟΣ ΚΙΚΙΛΙΑΣ:</w:t>
      </w:r>
      <w:r>
        <w:rPr>
          <w:rFonts w:eastAsia="Times New Roman"/>
          <w:color w:val="202124"/>
          <w:szCs w:val="24"/>
        </w:rPr>
        <w:t xml:space="preserve"> Ευχαριστώ, κύριε Πρόεδρε.</w:t>
      </w:r>
    </w:p>
    <w:p w14:paraId="01A9DECC"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σε πολύ κρίσιμες αποφάσεις</w:t>
      </w:r>
      <w:r>
        <w:rPr>
          <w:rFonts w:eastAsia="Times New Roman"/>
          <w:color w:val="202124"/>
          <w:szCs w:val="24"/>
        </w:rPr>
        <w:t>,</w:t>
      </w:r>
      <w:r>
        <w:rPr>
          <w:rFonts w:eastAsia="Times New Roman"/>
          <w:color w:val="202124"/>
          <w:szCs w:val="24"/>
        </w:rPr>
        <w:t xml:space="preserve"> που έχουν παρθεί εδώ, εντός του ελληνικού Κοινοβουλίου, οι μεγάλοι κοινοβουλευτικοί</w:t>
      </w:r>
      <w:r>
        <w:rPr>
          <w:rFonts w:eastAsia="Times New Roman"/>
          <w:color w:val="202124"/>
          <w:szCs w:val="24"/>
        </w:rPr>
        <w:t xml:space="preserve"> άνδρες επέλεξαν μεταξύ του προσωπικού συμφέροντος, του προσωπικού πολιτικού συμφέροντος -θεμιτού μέχρι ενός σημείου- και του εθνικού συμφέροντος ή αλλιώς του πατριωτικού συμφέροντος.</w:t>
      </w:r>
    </w:p>
    <w:p w14:paraId="01A9DECD"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lastRenderedPageBreak/>
        <w:t>Κύριε Κυριαζίδη, θα ήθελα να πω ότι η αίσθησή μου είναι ότι όσο περισσότ</w:t>
      </w:r>
      <w:r>
        <w:rPr>
          <w:rFonts w:eastAsia="Times New Roman"/>
          <w:color w:val="202124"/>
          <w:szCs w:val="24"/>
        </w:rPr>
        <w:t>ερο κάποιος βασίζεται σε δυνάμεις</w:t>
      </w:r>
      <w:r>
        <w:rPr>
          <w:rFonts w:eastAsia="Times New Roman"/>
          <w:color w:val="202124"/>
          <w:szCs w:val="24"/>
        </w:rPr>
        <w:t>,</w:t>
      </w:r>
      <w:r>
        <w:rPr>
          <w:rFonts w:eastAsia="Times New Roman"/>
          <w:color w:val="202124"/>
          <w:szCs w:val="24"/>
        </w:rPr>
        <w:t xml:space="preserve"> έξω από αυτόν τόσο περισσότερο εξουσιάζεται από αυτές. </w:t>
      </w:r>
    </w:p>
    <w:p w14:paraId="01A9DECE"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Ο κ. Τσίπρας επέλεξε να εντάξει αυτό το πολύ σημαντικό εθνικό θέμα στη στρατηγική του για τις εκλογές του 2019. Το λέω</w:t>
      </w:r>
      <w:r>
        <w:rPr>
          <w:rFonts w:eastAsia="Times New Roman"/>
          <w:color w:val="202124"/>
          <w:szCs w:val="24"/>
        </w:rPr>
        <w:t>,</w:t>
      </w:r>
      <w:r>
        <w:rPr>
          <w:rFonts w:eastAsia="Times New Roman"/>
          <w:color w:val="202124"/>
          <w:szCs w:val="24"/>
        </w:rPr>
        <w:t xml:space="preserve"> μετά λόγου γνώσεως, γιατί θεώρησε και θεωρεί,</w:t>
      </w:r>
      <w:r>
        <w:rPr>
          <w:rFonts w:eastAsia="Times New Roman"/>
          <w:color w:val="202124"/>
          <w:szCs w:val="24"/>
        </w:rPr>
        <w:t xml:space="preserve"> βάζοντας πάνω και πρώτα απ’ όλα την επέκταση για λίγους μήνες της θέσης του στο πρωθυπουργικό έδρανο και των συνεργατών του στα υπουργικά, ότι η δύναμη που αντλεί από μεγάλα εξωτερικά συμφέροντα τού δίνει αυτό το δικαίωμα, του δίνει αυτή την ώθηση, αν θέλ</w:t>
      </w:r>
      <w:r>
        <w:rPr>
          <w:rFonts w:eastAsia="Times New Roman"/>
          <w:color w:val="202124"/>
          <w:szCs w:val="24"/>
        </w:rPr>
        <w:t>ετε, την οποία επεκτείνει τρόπον τινά</w:t>
      </w:r>
      <w:r>
        <w:rPr>
          <w:rFonts w:eastAsia="Times New Roman"/>
          <w:color w:val="202124"/>
          <w:szCs w:val="24"/>
        </w:rPr>
        <w:t>,</w:t>
      </w:r>
      <w:r>
        <w:rPr>
          <w:rFonts w:eastAsia="Times New Roman"/>
          <w:color w:val="202124"/>
          <w:szCs w:val="24"/>
        </w:rPr>
        <w:t xml:space="preserve"> με αυτά</w:t>
      </w:r>
      <w:r>
        <w:rPr>
          <w:rFonts w:eastAsia="Times New Roman"/>
          <w:color w:val="202124"/>
          <w:szCs w:val="24"/>
        </w:rPr>
        <w:t>,</w:t>
      </w:r>
      <w:r>
        <w:rPr>
          <w:rFonts w:eastAsia="Times New Roman"/>
          <w:color w:val="202124"/>
          <w:szCs w:val="24"/>
        </w:rPr>
        <w:t xml:space="preserve"> τα οποία βλέπω και ακούω τα τελευταία εικοσιτετράωρα περί επίλυσης των τουρκικών, του Κυπριακού, των ενεργειακών κ</w:t>
      </w:r>
      <w:r>
        <w:rPr>
          <w:rFonts w:eastAsia="Times New Roman"/>
          <w:color w:val="202124"/>
          <w:szCs w:val="24"/>
        </w:rPr>
        <w:t>.</w:t>
      </w:r>
      <w:r>
        <w:rPr>
          <w:rFonts w:eastAsia="Times New Roman"/>
          <w:color w:val="202124"/>
          <w:szCs w:val="24"/>
        </w:rPr>
        <w:t>λπ</w:t>
      </w:r>
      <w:r>
        <w:rPr>
          <w:rFonts w:eastAsia="Times New Roman"/>
          <w:color w:val="202124"/>
          <w:szCs w:val="24"/>
        </w:rPr>
        <w:t>.</w:t>
      </w:r>
      <w:r>
        <w:rPr>
          <w:rFonts w:eastAsia="Times New Roman"/>
          <w:color w:val="202124"/>
          <w:szCs w:val="24"/>
        </w:rPr>
        <w:t>. Θέλω να πω ότι προσδοκά προσωπικά οφέλη, κομματικά οφέλη και έτσι υποθηκεύει τα εθνικά δ</w:t>
      </w:r>
      <w:r>
        <w:rPr>
          <w:rFonts w:eastAsia="Times New Roman"/>
          <w:color w:val="202124"/>
          <w:szCs w:val="24"/>
        </w:rPr>
        <w:t>ίκαια στο διηνεκές.</w:t>
      </w:r>
    </w:p>
    <w:p w14:paraId="01A9DECF"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 xml:space="preserve">Γιατί η Νέα Δημοκρατία δεν ψηφίζει το πρωτόκολλο ένταξης της </w:t>
      </w:r>
      <w:proofErr w:type="spellStart"/>
      <w:r>
        <w:rPr>
          <w:rFonts w:eastAsia="Times New Roman"/>
          <w:color w:val="202124"/>
          <w:szCs w:val="24"/>
        </w:rPr>
        <w:t>γείτονος</w:t>
      </w:r>
      <w:proofErr w:type="spellEnd"/>
      <w:r>
        <w:rPr>
          <w:rFonts w:eastAsia="Times New Roman"/>
          <w:color w:val="202124"/>
          <w:szCs w:val="24"/>
        </w:rPr>
        <w:t xml:space="preserve"> χώρας στο ΝΑΤΟ; Γιατί, κύριε Υπουργέ, συμπαρασύρει η Συμφωνία των Πρεσπών και διαμέσου του Πρωτοκόλ</w:t>
      </w:r>
      <w:r>
        <w:rPr>
          <w:rFonts w:eastAsia="Times New Roman"/>
          <w:color w:val="202124"/>
          <w:szCs w:val="24"/>
        </w:rPr>
        <w:lastRenderedPageBreak/>
        <w:t>λου αυτά</w:t>
      </w:r>
      <w:r>
        <w:rPr>
          <w:rFonts w:eastAsia="Times New Roman"/>
          <w:color w:val="202124"/>
          <w:szCs w:val="24"/>
        </w:rPr>
        <w:t>,</w:t>
      </w:r>
      <w:r>
        <w:rPr>
          <w:rFonts w:eastAsia="Times New Roman"/>
          <w:color w:val="202124"/>
          <w:szCs w:val="24"/>
        </w:rPr>
        <w:t xml:space="preserve"> για τα οποία υπήρχε οριζόντια σε όλα τα πολιτικά κόμματα</w:t>
      </w:r>
      <w:r>
        <w:rPr>
          <w:rFonts w:eastAsia="Times New Roman"/>
          <w:color w:val="202124"/>
          <w:szCs w:val="24"/>
        </w:rPr>
        <w:t>,</w:t>
      </w:r>
      <w:r>
        <w:rPr>
          <w:rFonts w:eastAsia="Times New Roman"/>
          <w:color w:val="202124"/>
          <w:szCs w:val="24"/>
        </w:rPr>
        <w:t xml:space="preserve"> για πολλά</w:t>
      </w:r>
      <w:r>
        <w:rPr>
          <w:rFonts w:eastAsia="Times New Roman"/>
          <w:color w:val="202124"/>
          <w:szCs w:val="24"/>
        </w:rPr>
        <w:t>-</w:t>
      </w:r>
      <w:r>
        <w:rPr>
          <w:rFonts w:eastAsia="Times New Roman"/>
          <w:color w:val="202124"/>
          <w:szCs w:val="24"/>
        </w:rPr>
        <w:t xml:space="preserve">πολλά χρόνια </w:t>
      </w:r>
      <w:r>
        <w:rPr>
          <w:rFonts w:eastAsia="Times New Roman"/>
          <w:color w:val="202124"/>
          <w:szCs w:val="24"/>
        </w:rPr>
        <w:t>-</w:t>
      </w:r>
      <w:r>
        <w:rPr>
          <w:rFonts w:eastAsia="Times New Roman"/>
          <w:color w:val="202124"/>
          <w:szCs w:val="24"/>
        </w:rPr>
        <w:t>μπετόν αρμέ</w:t>
      </w:r>
      <w:r>
        <w:rPr>
          <w:rFonts w:eastAsia="Times New Roman"/>
          <w:color w:val="202124"/>
          <w:szCs w:val="24"/>
        </w:rPr>
        <w:t>-</w:t>
      </w:r>
      <w:r>
        <w:rPr>
          <w:rFonts w:eastAsia="Times New Roman"/>
          <w:color w:val="202124"/>
          <w:szCs w:val="24"/>
        </w:rPr>
        <w:t xml:space="preserve"> μια ιερή συμφωνία και δεν τα απεμπόλησε κανείς. Και ήλθε να διαρραγεί αυτή η εθνική ενότητα</w:t>
      </w:r>
      <w:r>
        <w:rPr>
          <w:rFonts w:eastAsia="Times New Roman"/>
          <w:color w:val="202124"/>
          <w:szCs w:val="24"/>
        </w:rPr>
        <w:t>,</w:t>
      </w:r>
      <w:r>
        <w:rPr>
          <w:rFonts w:eastAsia="Times New Roman"/>
          <w:color w:val="202124"/>
          <w:szCs w:val="24"/>
        </w:rPr>
        <w:t xml:space="preserve"> με εσάς -όχι προσωπικά φυσικά, άλλα κομματικά- και την απόφασή σας να εκχωρήσετε την ταυτότητα, τη γλώσσα και την εθνότητα, ό</w:t>
      </w:r>
      <w:r>
        <w:rPr>
          <w:rFonts w:eastAsia="Times New Roman"/>
          <w:color w:val="202124"/>
          <w:szCs w:val="24"/>
        </w:rPr>
        <w:t>πως πολλαπλώς και επανειλημμένως εμείς έχουμε εξηγήσει και εσείς δεν το δέχεστε.</w:t>
      </w:r>
    </w:p>
    <w:p w14:paraId="01A9DED0"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Αυτό, κυρίες και κύριοι, γεννά πολιτικά προϊόντα αυτής της απόφασής σας μη αναστρέψιμα και ζημιογόνα για τη χώρα. Η σκληρή ρητορική είναι έξω από μένα σε ό,τι έχει να κάνει με</w:t>
      </w:r>
      <w:r>
        <w:rPr>
          <w:rFonts w:eastAsia="Times New Roman"/>
          <w:color w:val="202124"/>
          <w:szCs w:val="24"/>
        </w:rPr>
        <w:t xml:space="preserve"> τους συναδέλφους μου και τον Πρωθυπουργό της χώρας. Όμως, δεν μπορεί να παραγνωρίσει κανείς τη ζημιά</w:t>
      </w:r>
      <w:r>
        <w:rPr>
          <w:rFonts w:eastAsia="Times New Roman"/>
          <w:color w:val="202124"/>
          <w:szCs w:val="24"/>
        </w:rPr>
        <w:t>,</w:t>
      </w:r>
      <w:r>
        <w:rPr>
          <w:rFonts w:eastAsia="Times New Roman"/>
          <w:color w:val="202124"/>
          <w:szCs w:val="24"/>
        </w:rPr>
        <w:t xml:space="preserve"> η οποία έχει γίνει.</w:t>
      </w:r>
    </w:p>
    <w:p w14:paraId="01A9DED1"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 xml:space="preserve">Έρχομαι στα νατοϊκά, στα </w:t>
      </w:r>
      <w:r>
        <w:rPr>
          <w:rFonts w:eastAsia="Times New Roman"/>
          <w:color w:val="202124"/>
          <w:szCs w:val="24"/>
        </w:rPr>
        <w:t xml:space="preserve">αμυντικά </w:t>
      </w:r>
      <w:r>
        <w:rPr>
          <w:rFonts w:eastAsia="Times New Roman"/>
          <w:color w:val="202124"/>
          <w:szCs w:val="24"/>
        </w:rPr>
        <w:t>θέματα και στον τρόπο</w:t>
      </w:r>
      <w:r>
        <w:rPr>
          <w:rFonts w:eastAsia="Times New Roman"/>
          <w:color w:val="202124"/>
          <w:szCs w:val="24"/>
        </w:rPr>
        <w:t>,</w:t>
      </w:r>
      <w:r>
        <w:rPr>
          <w:rFonts w:eastAsia="Times New Roman"/>
          <w:color w:val="202124"/>
          <w:szCs w:val="24"/>
        </w:rPr>
        <w:t xml:space="preserve"> με το οποίον εμείς προσβλέπαμε να τα αντιμετωπίσουμε και εσείς τα δώσατε πολ</w:t>
      </w:r>
      <w:r>
        <w:rPr>
          <w:rFonts w:eastAsia="Times New Roman"/>
          <w:color w:val="202124"/>
          <w:szCs w:val="24"/>
        </w:rPr>
        <w:t>ύ εύκολα.</w:t>
      </w:r>
    </w:p>
    <w:p w14:paraId="01A9DED2"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Μας είπατε: «Ναι, αλλά θα αγκαλιάσουμε τα Σκόπια». Είναι εμφανές ότι δημιουργήσατε έναν ακόμη σύμμαχο στο ΝΑΤΟ μετά την Αλβανία, τα Σκόπια για την Τουρκία.</w:t>
      </w:r>
    </w:p>
    <w:p w14:paraId="01A9DED3"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lastRenderedPageBreak/>
        <w:t xml:space="preserve">Σας ερωτώ, λοιπόν: Αν εμείς θέλουμε να εντάξουμε το αεροδρόμιο της Λήμνου ως νατοϊκή βάση </w:t>
      </w:r>
      <w:r>
        <w:rPr>
          <w:rFonts w:eastAsia="Times New Roman"/>
          <w:color w:val="202124"/>
          <w:szCs w:val="24"/>
        </w:rPr>
        <w:t>και να προσδοκούμε σε οφέλη από αυτό, μπορούμε αν δύο είναι απέναντί μας; Αν</w:t>
      </w:r>
      <w:r>
        <w:rPr>
          <w:rFonts w:eastAsia="Times New Roman"/>
          <w:color w:val="202124"/>
          <w:szCs w:val="24"/>
        </w:rPr>
        <w:t>,</w:t>
      </w:r>
      <w:r>
        <w:rPr>
          <w:rFonts w:eastAsia="Times New Roman"/>
          <w:color w:val="202124"/>
          <w:szCs w:val="24"/>
        </w:rPr>
        <w:t xml:space="preserve"> στην κατά τους Τούρκους</w:t>
      </w:r>
      <w:r>
        <w:rPr>
          <w:rFonts w:eastAsia="Times New Roman"/>
          <w:color w:val="202124"/>
          <w:szCs w:val="24"/>
        </w:rPr>
        <w:t>,</w:t>
      </w:r>
      <w:r>
        <w:rPr>
          <w:rFonts w:eastAsia="Times New Roman"/>
          <w:color w:val="202124"/>
          <w:szCs w:val="24"/>
        </w:rPr>
        <w:t xml:space="preserve"> αποστρατικοποιημένη ζώνη</w:t>
      </w:r>
      <w:r>
        <w:rPr>
          <w:rFonts w:eastAsia="Times New Roman"/>
          <w:color w:val="202124"/>
          <w:szCs w:val="24"/>
        </w:rPr>
        <w:t>,</w:t>
      </w:r>
      <w:r>
        <w:rPr>
          <w:rFonts w:eastAsia="Times New Roman"/>
          <w:color w:val="202124"/>
          <w:szCs w:val="24"/>
        </w:rPr>
        <w:t xml:space="preserve"> εμείς θέλουμε να κάνουμε ασκήσεις νατοϊκές και να υπερασπιστούμε έτσι τα συμφέροντά μας, μπορούμε αν αυτοί οι δύο είναι απέναντ</w:t>
      </w:r>
      <w:r>
        <w:rPr>
          <w:rFonts w:eastAsia="Times New Roman"/>
          <w:color w:val="202124"/>
          <w:szCs w:val="24"/>
        </w:rPr>
        <w:t>ί μας;</w:t>
      </w:r>
    </w:p>
    <w:p w14:paraId="01A9DED4"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 xml:space="preserve">Δεν ακούσατε τα συγχαρητήρια των Τούρκων </w:t>
      </w:r>
      <w:r>
        <w:rPr>
          <w:rFonts w:eastAsia="Times New Roman"/>
          <w:color w:val="202124"/>
          <w:szCs w:val="24"/>
        </w:rPr>
        <w:t>π</w:t>
      </w:r>
      <w:r>
        <w:rPr>
          <w:rFonts w:eastAsia="Times New Roman"/>
          <w:color w:val="202124"/>
          <w:szCs w:val="24"/>
        </w:rPr>
        <w:t xml:space="preserve">ροέδρων και </w:t>
      </w:r>
      <w:r>
        <w:rPr>
          <w:rFonts w:eastAsia="Times New Roman"/>
          <w:color w:val="202124"/>
          <w:szCs w:val="24"/>
        </w:rPr>
        <w:t>π</w:t>
      </w:r>
      <w:r>
        <w:rPr>
          <w:rFonts w:eastAsia="Times New Roman"/>
          <w:color w:val="202124"/>
          <w:szCs w:val="24"/>
        </w:rPr>
        <w:t>ρωθυπουργών προς τα Σκόπια και τις ευχαριστίες των Σκοπιανών αξιωματούχων προς την Τουρκία για την ένταξή τους; Δεν μπορείτε να καταλάβετε αυτό</w:t>
      </w:r>
      <w:r>
        <w:rPr>
          <w:rFonts w:eastAsia="Times New Roman"/>
          <w:color w:val="202124"/>
          <w:szCs w:val="24"/>
        </w:rPr>
        <w:t>,</w:t>
      </w:r>
      <w:r>
        <w:rPr>
          <w:rFonts w:eastAsia="Times New Roman"/>
          <w:color w:val="202124"/>
          <w:szCs w:val="24"/>
        </w:rPr>
        <w:t xml:space="preserve"> το οποίο είναι προφανές, ότι όταν μια μικρή δύναμ</w:t>
      </w:r>
      <w:r>
        <w:rPr>
          <w:rFonts w:eastAsia="Times New Roman"/>
          <w:color w:val="202124"/>
          <w:szCs w:val="24"/>
        </w:rPr>
        <w:t xml:space="preserve">η, όταν ένα μικρό κράτος μπορεί διαμέσου του εαυτού του να προσελκύσει άλλες δυνάμεις, τρίτες, για άλλα </w:t>
      </w:r>
      <w:proofErr w:type="spellStart"/>
      <w:r>
        <w:rPr>
          <w:rFonts w:eastAsia="Times New Roman"/>
          <w:color w:val="202124"/>
          <w:szCs w:val="24"/>
        </w:rPr>
        <w:t>γεωστρατηγικά</w:t>
      </w:r>
      <w:proofErr w:type="spellEnd"/>
      <w:r>
        <w:rPr>
          <w:rFonts w:eastAsia="Times New Roman"/>
          <w:color w:val="202124"/>
          <w:szCs w:val="24"/>
        </w:rPr>
        <w:t xml:space="preserve"> και γεωπολιτικά παιχνίδια, αυτό αλλάζει τα δεδομένα; Αν δεν τα άλλαζε, κύριε Υπουργέ, τότε δεν θα είχε πρόβλημα η Τουρκία να δημιουργήσει </w:t>
      </w:r>
      <w:r>
        <w:rPr>
          <w:rFonts w:eastAsia="Times New Roman"/>
          <w:color w:val="202124"/>
          <w:szCs w:val="24"/>
        </w:rPr>
        <w:t xml:space="preserve">στα βόρεια και ανατολικά σύνορα της το κουρδικό κράτος. Φοβάται τους Κούρδους αυτούς </w:t>
      </w:r>
      <w:proofErr w:type="spellStart"/>
      <w:r>
        <w:rPr>
          <w:rFonts w:eastAsia="Times New Roman"/>
          <w:color w:val="202124"/>
          <w:szCs w:val="24"/>
        </w:rPr>
        <w:t>καθ</w:t>
      </w:r>
      <w:r>
        <w:rPr>
          <w:rFonts w:eastAsia="Times New Roman"/>
          <w:color w:val="202124"/>
          <w:szCs w:val="24"/>
        </w:rPr>
        <w:t>’</w:t>
      </w:r>
      <w:r>
        <w:rPr>
          <w:rFonts w:eastAsia="Times New Roman"/>
          <w:color w:val="202124"/>
          <w:szCs w:val="24"/>
        </w:rPr>
        <w:t>αυτούς</w:t>
      </w:r>
      <w:proofErr w:type="spellEnd"/>
      <w:r>
        <w:rPr>
          <w:rFonts w:eastAsia="Times New Roman"/>
          <w:color w:val="202124"/>
          <w:szCs w:val="24"/>
        </w:rPr>
        <w:t>; Προφανώς και όχι. Σκέφτεται, όμως, ότι τα συμφέ</w:t>
      </w:r>
      <w:r>
        <w:rPr>
          <w:rFonts w:eastAsia="Times New Roman"/>
          <w:color w:val="202124"/>
          <w:szCs w:val="24"/>
        </w:rPr>
        <w:lastRenderedPageBreak/>
        <w:t>ροντα</w:t>
      </w:r>
      <w:r>
        <w:rPr>
          <w:rFonts w:eastAsia="Times New Roman"/>
          <w:color w:val="202124"/>
          <w:szCs w:val="24"/>
        </w:rPr>
        <w:t>,</w:t>
      </w:r>
      <w:r>
        <w:rPr>
          <w:rFonts w:eastAsia="Times New Roman"/>
          <w:color w:val="202124"/>
          <w:szCs w:val="24"/>
        </w:rPr>
        <w:t xml:space="preserve"> τα οποία θα δημιουργηθούν στην περιοχή διαμέσου αυτών</w:t>
      </w:r>
      <w:r>
        <w:rPr>
          <w:rFonts w:eastAsia="Times New Roman"/>
          <w:color w:val="202124"/>
          <w:szCs w:val="24"/>
        </w:rPr>
        <w:t>,</w:t>
      </w:r>
      <w:r>
        <w:rPr>
          <w:rFonts w:eastAsia="Times New Roman"/>
          <w:color w:val="202124"/>
          <w:szCs w:val="24"/>
        </w:rPr>
        <w:t xml:space="preserve"> θα αλλάξουν προφανώς τα δεδομένα εις βάρος της Του</w:t>
      </w:r>
      <w:r>
        <w:rPr>
          <w:rFonts w:eastAsia="Times New Roman"/>
          <w:color w:val="202124"/>
          <w:szCs w:val="24"/>
        </w:rPr>
        <w:t>ρκίας.</w:t>
      </w:r>
    </w:p>
    <w:p w14:paraId="01A9DED5"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Κυρίες και κύριοι συνάδελφοι, δεν έχετε συνυπολογίσει όλα τα δεδομένα για το μέλλον. Δημιουργήσατε με το κέλυφος του «</w:t>
      </w:r>
      <w:proofErr w:type="spellStart"/>
      <w:r>
        <w:rPr>
          <w:rFonts w:eastAsia="Times New Roman"/>
          <w:color w:val="202124"/>
          <w:szCs w:val="24"/>
        </w:rPr>
        <w:t>μακεδονισμού</w:t>
      </w:r>
      <w:proofErr w:type="spellEnd"/>
      <w:r>
        <w:rPr>
          <w:rFonts w:eastAsia="Times New Roman"/>
          <w:color w:val="202124"/>
          <w:szCs w:val="24"/>
        </w:rPr>
        <w:t>» ένα κράτος</w:t>
      </w:r>
      <w:r>
        <w:rPr>
          <w:rFonts w:eastAsia="Times New Roman"/>
          <w:color w:val="202124"/>
          <w:szCs w:val="24"/>
        </w:rPr>
        <w:t>,</w:t>
      </w:r>
      <w:r>
        <w:rPr>
          <w:rFonts w:eastAsia="Times New Roman"/>
          <w:color w:val="202124"/>
          <w:szCs w:val="24"/>
        </w:rPr>
        <w:t xml:space="preserve"> στο οποίο λειτουργεί το τριεθνές, δηλαδή Σλάβοι, Αλβανοί, Βούλγαροι. Πολύ φοβάμαι ότι</w:t>
      </w:r>
      <w:r>
        <w:rPr>
          <w:rFonts w:eastAsia="Times New Roman"/>
          <w:color w:val="202124"/>
          <w:szCs w:val="24"/>
        </w:rPr>
        <w:t>,</w:t>
      </w:r>
      <w:r>
        <w:rPr>
          <w:rFonts w:eastAsia="Times New Roman"/>
          <w:color w:val="202124"/>
          <w:szCs w:val="24"/>
        </w:rPr>
        <w:t xml:space="preserve"> αντί να σταθεροποι</w:t>
      </w:r>
      <w:r>
        <w:rPr>
          <w:rFonts w:eastAsia="Times New Roman"/>
          <w:color w:val="202124"/>
          <w:szCs w:val="24"/>
        </w:rPr>
        <w:t>ήσετε τα Βαλκάνια με την απόφασή σας, τα αποσταθεροποιείτε. Αισθάνομαι ότι η εξωτερική πολιτική</w:t>
      </w:r>
      <w:r>
        <w:rPr>
          <w:rFonts w:eastAsia="Times New Roman"/>
          <w:color w:val="202124"/>
          <w:szCs w:val="24"/>
        </w:rPr>
        <w:t>,</w:t>
      </w:r>
      <w:r>
        <w:rPr>
          <w:rFonts w:eastAsia="Times New Roman"/>
          <w:color w:val="202124"/>
          <w:szCs w:val="24"/>
        </w:rPr>
        <w:t xml:space="preserve"> πρέπει να γίνεται θεσμικά, σοβαρά, στιβαρά. Δεν το κάνατε έτσι.</w:t>
      </w:r>
    </w:p>
    <w:p w14:paraId="01A9DED6"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 xml:space="preserve">Κάτι τελευταίο θέλω να πω, κύριε Πρόεδρε, γιατί εγώ δεν θέλω να καταχραστώ τον χρόνο. Σας είπα </w:t>
      </w:r>
      <w:r>
        <w:rPr>
          <w:rFonts w:eastAsia="Times New Roman"/>
          <w:color w:val="202124"/>
          <w:szCs w:val="24"/>
        </w:rPr>
        <w:t>χθες διά της τηλεοράσεως</w:t>
      </w:r>
      <w:r>
        <w:rPr>
          <w:rFonts w:eastAsia="Times New Roman"/>
          <w:color w:val="202124"/>
          <w:szCs w:val="24"/>
        </w:rPr>
        <w:t>,</w:t>
      </w:r>
      <w:r>
        <w:rPr>
          <w:rFonts w:eastAsia="Times New Roman"/>
          <w:color w:val="202124"/>
          <w:szCs w:val="24"/>
        </w:rPr>
        <w:t xml:space="preserve"> ότι στις δυόμισι ώρες της εν </w:t>
      </w:r>
      <w:proofErr w:type="spellStart"/>
      <w:r>
        <w:rPr>
          <w:rFonts w:eastAsia="Times New Roman"/>
          <w:color w:val="202124"/>
          <w:szCs w:val="24"/>
        </w:rPr>
        <w:t>κρυπτώ</w:t>
      </w:r>
      <w:proofErr w:type="spellEnd"/>
      <w:r>
        <w:rPr>
          <w:rFonts w:eastAsia="Times New Roman"/>
          <w:color w:val="202124"/>
          <w:szCs w:val="24"/>
        </w:rPr>
        <w:t xml:space="preserve"> συζήτησης του κ</w:t>
      </w:r>
      <w:r>
        <w:rPr>
          <w:rFonts w:eastAsia="Times New Roman"/>
          <w:color w:val="202124"/>
          <w:szCs w:val="24"/>
        </w:rPr>
        <w:t>.</w:t>
      </w:r>
      <w:r>
        <w:rPr>
          <w:rFonts w:eastAsia="Times New Roman"/>
          <w:color w:val="202124"/>
          <w:szCs w:val="24"/>
        </w:rPr>
        <w:t xml:space="preserve"> Τσίπρα με τον κ. </w:t>
      </w:r>
      <w:proofErr w:type="spellStart"/>
      <w:r>
        <w:rPr>
          <w:rFonts w:eastAsia="Times New Roman"/>
          <w:color w:val="202124"/>
          <w:szCs w:val="24"/>
        </w:rPr>
        <w:t>Ερντογάν</w:t>
      </w:r>
      <w:proofErr w:type="spellEnd"/>
      <w:r>
        <w:rPr>
          <w:rFonts w:eastAsia="Times New Roman"/>
          <w:color w:val="202124"/>
          <w:szCs w:val="24"/>
        </w:rPr>
        <w:t xml:space="preserve"> τέθηκαν τα ενεργειακά θέματα, κατά την άποψή μου, κατά τρόπο απαράδεκτο και ότι δεν έχει καμμία εξουσιοδότηση ο Έλληνας Πρωθυπουργός ούτε από την </w:t>
      </w:r>
      <w:r>
        <w:rPr>
          <w:rFonts w:eastAsia="Times New Roman"/>
          <w:color w:val="202124"/>
          <w:szCs w:val="24"/>
        </w:rPr>
        <w:t xml:space="preserve">Κυπριακή Δημοκρατία ούτε από κανέναν να θέτει έτσι τα ενεργειακά θέματα, για τα οποία δεν μπορεί να έχει την πλήρη εικόνα αυτήν τη στιγμή, καθώς είναι ένας Πρωθυπουργός σε αποδρομή και </w:t>
      </w:r>
      <w:r>
        <w:rPr>
          <w:rFonts w:eastAsia="Times New Roman"/>
          <w:color w:val="202124"/>
          <w:szCs w:val="24"/>
        </w:rPr>
        <w:lastRenderedPageBreak/>
        <w:t>ποτέ η Εθνική Αντιπροσωπεία ή ο ελληνικός λαός δεν του έδωσε το δικαίωμ</w:t>
      </w:r>
      <w:r>
        <w:rPr>
          <w:rFonts w:eastAsia="Times New Roman"/>
          <w:color w:val="202124"/>
          <w:szCs w:val="24"/>
        </w:rPr>
        <w:t>α</w:t>
      </w:r>
      <w:r>
        <w:rPr>
          <w:rFonts w:eastAsia="Times New Roman"/>
          <w:color w:val="202124"/>
          <w:szCs w:val="24"/>
        </w:rPr>
        <w:t>,</w:t>
      </w:r>
      <w:r>
        <w:rPr>
          <w:rFonts w:eastAsia="Times New Roman"/>
          <w:color w:val="202124"/>
          <w:szCs w:val="24"/>
        </w:rPr>
        <w:t xml:space="preserve"> διά των υποσχέσεών του</w:t>
      </w:r>
      <w:r>
        <w:rPr>
          <w:rFonts w:eastAsia="Times New Roman"/>
          <w:color w:val="202124"/>
          <w:szCs w:val="24"/>
        </w:rPr>
        <w:t>,</w:t>
      </w:r>
      <w:r>
        <w:rPr>
          <w:rFonts w:eastAsia="Times New Roman"/>
          <w:color w:val="202124"/>
          <w:szCs w:val="24"/>
        </w:rPr>
        <w:t xml:space="preserve"> να υποθηκεύσει το μέλλον τους.</w:t>
      </w:r>
    </w:p>
    <w:p w14:paraId="01A9DED7"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 xml:space="preserve">Η Κυπριακή Δημοκρατία θα έχει τους πολίτες της με το πιο υψηλό κατά κεφαλήν εισόδημα, αν πάει καλά το ενεργειακό τους, ενώ στο σχέδιο Ανάν -αν θυμάστε, που κάποιοι ήσασταν υπέρ- τούς υποσχόσασταν </w:t>
      </w:r>
      <w:r>
        <w:rPr>
          <w:rFonts w:eastAsia="Times New Roman"/>
          <w:color w:val="202124"/>
          <w:szCs w:val="24"/>
        </w:rPr>
        <w:t>δυστυχίες και κατάρες και ότι δεν θα υπάρχουν μετά. Υπάρχει Κυπριακή Δημοκρατία</w:t>
      </w:r>
      <w:r>
        <w:rPr>
          <w:rFonts w:eastAsia="Times New Roman"/>
          <w:color w:val="202124"/>
          <w:szCs w:val="24"/>
        </w:rPr>
        <w:t>,</w:t>
      </w:r>
      <w:r>
        <w:rPr>
          <w:rFonts w:eastAsia="Times New Roman"/>
          <w:color w:val="202124"/>
          <w:szCs w:val="24"/>
        </w:rPr>
        <w:t xml:space="preserve"> μετά. Μια χαρά ευημερεί εντός της Ευρωπαϊκής Ένωσης και μια χαρά πάνε τα πράγματα γι</w:t>
      </w:r>
      <w:r>
        <w:rPr>
          <w:rFonts w:eastAsia="Times New Roman"/>
          <w:color w:val="202124"/>
          <w:szCs w:val="24"/>
        </w:rPr>
        <w:t>’</w:t>
      </w:r>
      <w:r>
        <w:rPr>
          <w:rFonts w:eastAsia="Times New Roman"/>
          <w:color w:val="202124"/>
          <w:szCs w:val="24"/>
        </w:rPr>
        <w:t xml:space="preserve"> αυτούς.</w:t>
      </w:r>
    </w:p>
    <w:p w14:paraId="01A9DED8"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Προσέξτε τι επιφυλάσσετε για τους Έλληνες. Προσέξτε τι επιφυλάσσετε για τους Κύπρ</w:t>
      </w:r>
      <w:r>
        <w:rPr>
          <w:rFonts w:eastAsia="Times New Roman"/>
          <w:color w:val="202124"/>
          <w:szCs w:val="24"/>
        </w:rPr>
        <w:t xml:space="preserve">ιους αδελφούς μας. Σας λέω ξανά ότι αν τα ενεργειακά, που είναι ο ακρογωνιαίος λίθος πλέον της εξωτερικής πολιτικής, ακρογωνιαίος λίθος των </w:t>
      </w:r>
      <w:proofErr w:type="spellStart"/>
      <w:r>
        <w:rPr>
          <w:rFonts w:eastAsia="Times New Roman"/>
          <w:color w:val="202124"/>
          <w:szCs w:val="24"/>
        </w:rPr>
        <w:t>γεωστρατηγικών</w:t>
      </w:r>
      <w:proofErr w:type="spellEnd"/>
      <w:r>
        <w:rPr>
          <w:rFonts w:eastAsia="Times New Roman"/>
          <w:color w:val="202124"/>
          <w:szCs w:val="24"/>
        </w:rPr>
        <w:t>, καθώς άλλαξαν τα δεδομένα των τελευταίων σαράντα χρόνων στις συζητήσεις μας με τους Τούρκους, τα βάλ</w:t>
      </w:r>
      <w:r>
        <w:rPr>
          <w:rFonts w:eastAsia="Times New Roman"/>
          <w:color w:val="202124"/>
          <w:szCs w:val="24"/>
        </w:rPr>
        <w:t>ετε με λάθος τρόπο, θα μας βρείτε όλους απέναντί σας.</w:t>
      </w:r>
    </w:p>
    <w:p w14:paraId="01A9DED9"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Ευχαριστώ.</w:t>
      </w:r>
    </w:p>
    <w:p w14:paraId="01A9DEDA" w14:textId="77777777" w:rsidR="00887A51" w:rsidRDefault="009C255F">
      <w:pPr>
        <w:spacing w:after="0" w:line="600" w:lineRule="auto"/>
        <w:ind w:firstLine="720"/>
        <w:jc w:val="center"/>
        <w:rPr>
          <w:rFonts w:eastAsia="Times New Roman"/>
          <w:color w:val="202124"/>
          <w:szCs w:val="24"/>
        </w:rPr>
      </w:pPr>
      <w:r>
        <w:rPr>
          <w:rFonts w:eastAsia="Times New Roman"/>
          <w:color w:val="202124"/>
          <w:szCs w:val="24"/>
        </w:rPr>
        <w:lastRenderedPageBreak/>
        <w:t>(Χειροκροτήματα από την πτέρυγα της Νέας Δημοκρατίας)</w:t>
      </w:r>
    </w:p>
    <w:p w14:paraId="01A9DEDB" w14:textId="77777777" w:rsidR="00887A51" w:rsidRDefault="009C255F">
      <w:pPr>
        <w:spacing w:after="0" w:line="600" w:lineRule="auto"/>
        <w:ind w:firstLine="720"/>
        <w:jc w:val="both"/>
        <w:rPr>
          <w:rFonts w:eastAsia="Times New Roman"/>
          <w:color w:val="202124"/>
          <w:szCs w:val="24"/>
        </w:rPr>
      </w:pPr>
      <w:r w:rsidRPr="00E33360">
        <w:rPr>
          <w:rFonts w:eastAsia="Times New Roman"/>
          <w:b/>
          <w:color w:val="202124"/>
          <w:szCs w:val="24"/>
        </w:rPr>
        <w:t>ΠΡΟΕΔΡΕΥΩΝ (Νικήτας Κακλαμάνης):</w:t>
      </w:r>
      <w:r>
        <w:rPr>
          <w:rFonts w:eastAsia="Times New Roman"/>
          <w:color w:val="202124"/>
          <w:szCs w:val="24"/>
        </w:rPr>
        <w:t xml:space="preserve"> Προχωράμε με τη συνάδελφο Βουλευτή από τη Δημοκρατική Συμπαράταξη, κ</w:t>
      </w:r>
      <w:r>
        <w:rPr>
          <w:rFonts w:eastAsia="Times New Roman"/>
          <w:color w:val="202124"/>
          <w:szCs w:val="24"/>
        </w:rPr>
        <w:t>.</w:t>
      </w:r>
      <w:r>
        <w:rPr>
          <w:rFonts w:eastAsia="Times New Roman"/>
          <w:color w:val="202124"/>
          <w:szCs w:val="24"/>
        </w:rPr>
        <w:t xml:space="preserve"> Χαρά </w:t>
      </w:r>
      <w:proofErr w:type="spellStart"/>
      <w:r>
        <w:rPr>
          <w:rFonts w:eastAsia="Times New Roman"/>
          <w:color w:val="202124"/>
          <w:szCs w:val="24"/>
        </w:rPr>
        <w:t>Κεφαλίδου</w:t>
      </w:r>
      <w:proofErr w:type="spellEnd"/>
      <w:r>
        <w:rPr>
          <w:rFonts w:eastAsia="Times New Roman"/>
          <w:color w:val="202124"/>
          <w:szCs w:val="24"/>
        </w:rPr>
        <w:t>.</w:t>
      </w:r>
    </w:p>
    <w:p w14:paraId="01A9DEDC" w14:textId="77777777" w:rsidR="00887A51" w:rsidRDefault="009C255F">
      <w:pPr>
        <w:spacing w:after="0" w:line="600" w:lineRule="auto"/>
        <w:ind w:firstLine="720"/>
        <w:jc w:val="both"/>
        <w:rPr>
          <w:rFonts w:eastAsia="Times New Roman"/>
          <w:color w:val="202124"/>
          <w:szCs w:val="24"/>
        </w:rPr>
      </w:pPr>
      <w:r w:rsidRPr="00E33360">
        <w:rPr>
          <w:rFonts w:eastAsia="Times New Roman"/>
          <w:b/>
          <w:color w:val="202124"/>
          <w:szCs w:val="24"/>
        </w:rPr>
        <w:t>ΧΑΡΟΥΛΑ (ΧΑΡΑ) ΚΕΦ</w:t>
      </w:r>
      <w:r w:rsidRPr="00E33360">
        <w:rPr>
          <w:rFonts w:eastAsia="Times New Roman"/>
          <w:b/>
          <w:color w:val="202124"/>
          <w:szCs w:val="24"/>
        </w:rPr>
        <w:t>ΑΛΙΔΟΥ:</w:t>
      </w:r>
      <w:r>
        <w:rPr>
          <w:rFonts w:eastAsia="Times New Roman"/>
          <w:color w:val="202124"/>
          <w:szCs w:val="24"/>
        </w:rPr>
        <w:t xml:space="preserve"> Ευχαριστώ, κύριε Πρόεδρε.</w:t>
      </w:r>
    </w:p>
    <w:p w14:paraId="01A9DEDD"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Κύριοι Υπουργοί, κυρίες και κύριοι συνάδελφοι, θα μπορούσε σήμερα να είναι μια μέρα εθνικής συναίνεσης; Δυστυχώς, δεν είναι.</w:t>
      </w:r>
    </w:p>
    <w:p w14:paraId="01A9DEDE"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 xml:space="preserve">Θα μπορούσε η σημερινή κύρωση του Πρωτοκόλλου για την ένταξη στο ΝΑΤΟ της μικρής μας </w:t>
      </w:r>
      <w:proofErr w:type="spellStart"/>
      <w:r>
        <w:rPr>
          <w:rFonts w:eastAsia="Times New Roman"/>
          <w:color w:val="202124"/>
          <w:szCs w:val="24"/>
        </w:rPr>
        <w:t>γείτονος</w:t>
      </w:r>
      <w:proofErr w:type="spellEnd"/>
      <w:r>
        <w:rPr>
          <w:rFonts w:eastAsia="Times New Roman"/>
          <w:color w:val="202124"/>
          <w:szCs w:val="24"/>
        </w:rPr>
        <w:t xml:space="preserve"> να </w:t>
      </w:r>
      <w:r>
        <w:rPr>
          <w:rFonts w:eastAsia="Times New Roman"/>
          <w:color w:val="202124"/>
          <w:szCs w:val="24"/>
        </w:rPr>
        <w:t>είναι αποτέλεσμα ενός διεξοδικού εθνικού διαλόγου, μια εθνικά αξιοπρεπής διαπραγμάτευση, μια καλή λύση για τη χώρα μας στα πλαίσια του εφικτού</w:t>
      </w:r>
      <w:r>
        <w:rPr>
          <w:rFonts w:eastAsia="Times New Roman"/>
          <w:color w:val="202124"/>
          <w:szCs w:val="24"/>
        </w:rPr>
        <w:t>.</w:t>
      </w:r>
      <w:r>
        <w:rPr>
          <w:rFonts w:eastAsia="Times New Roman"/>
          <w:color w:val="202124"/>
          <w:szCs w:val="24"/>
        </w:rPr>
        <w:t xml:space="preserve"> Η Κυβέρνηση δεν το θέλησε. Το χειρίστηκε πίσω από κλειστές πόρτες με τις υπογραφές Τσίπρα</w:t>
      </w:r>
      <w:r>
        <w:rPr>
          <w:rFonts w:eastAsia="Times New Roman"/>
          <w:color w:val="202124"/>
          <w:szCs w:val="24"/>
        </w:rPr>
        <w:t xml:space="preserve"> </w:t>
      </w:r>
      <w:r>
        <w:rPr>
          <w:rFonts w:eastAsia="Times New Roman"/>
          <w:color w:val="202124"/>
          <w:szCs w:val="24"/>
        </w:rPr>
        <w:t>-</w:t>
      </w:r>
      <w:r>
        <w:rPr>
          <w:rFonts w:eastAsia="Times New Roman"/>
          <w:color w:val="202124"/>
          <w:szCs w:val="24"/>
        </w:rPr>
        <w:t xml:space="preserve"> </w:t>
      </w:r>
      <w:r>
        <w:rPr>
          <w:rFonts w:eastAsia="Times New Roman"/>
          <w:color w:val="202124"/>
          <w:szCs w:val="24"/>
        </w:rPr>
        <w:t>Κοτζιά</w:t>
      </w:r>
      <w:r>
        <w:rPr>
          <w:rFonts w:eastAsia="Times New Roman"/>
          <w:color w:val="202124"/>
          <w:szCs w:val="24"/>
        </w:rPr>
        <w:t xml:space="preserve"> </w:t>
      </w:r>
      <w:r>
        <w:rPr>
          <w:rFonts w:eastAsia="Times New Roman"/>
          <w:color w:val="202124"/>
          <w:szCs w:val="24"/>
        </w:rPr>
        <w:t>-Καμμένου, πο</w:t>
      </w:r>
      <w:r>
        <w:rPr>
          <w:rFonts w:eastAsia="Times New Roman"/>
          <w:color w:val="202124"/>
          <w:szCs w:val="24"/>
        </w:rPr>
        <w:t>υ τώρα αλληλοσπαράζονται.</w:t>
      </w:r>
    </w:p>
    <w:p w14:paraId="01A9DEDF"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Θα μπορούσε σήμερα να είναι μια μέρα</w:t>
      </w:r>
      <w:r>
        <w:rPr>
          <w:rFonts w:eastAsia="Times New Roman"/>
          <w:color w:val="202124"/>
          <w:szCs w:val="24"/>
        </w:rPr>
        <w:t>,</w:t>
      </w:r>
      <w:r>
        <w:rPr>
          <w:rFonts w:eastAsia="Times New Roman"/>
          <w:color w:val="202124"/>
          <w:szCs w:val="24"/>
        </w:rPr>
        <w:t xml:space="preserve"> που η Ελλάδα θα είχε την ευκαιρία να λύσει προς όφελός της το χάσμα με τα </w:t>
      </w:r>
      <w:r>
        <w:rPr>
          <w:rFonts w:eastAsia="Times New Roman"/>
          <w:color w:val="202124"/>
          <w:szCs w:val="24"/>
        </w:rPr>
        <w:lastRenderedPageBreak/>
        <w:t>Σκόπια</w:t>
      </w:r>
      <w:r>
        <w:rPr>
          <w:rFonts w:eastAsia="Times New Roman"/>
          <w:color w:val="202124"/>
          <w:szCs w:val="24"/>
        </w:rPr>
        <w:t>.</w:t>
      </w:r>
      <w:r>
        <w:rPr>
          <w:rFonts w:eastAsia="Times New Roman"/>
          <w:color w:val="202124"/>
          <w:szCs w:val="24"/>
        </w:rPr>
        <w:t xml:space="preserve"> Αντί γι’ αυτό, εκχώρησε στον κ. </w:t>
      </w:r>
      <w:proofErr w:type="spellStart"/>
      <w:r>
        <w:rPr>
          <w:rFonts w:eastAsia="Times New Roman"/>
          <w:color w:val="202124"/>
          <w:szCs w:val="24"/>
        </w:rPr>
        <w:t>Ζάεφ</w:t>
      </w:r>
      <w:proofErr w:type="spellEnd"/>
      <w:r>
        <w:rPr>
          <w:rFonts w:eastAsia="Times New Roman"/>
          <w:color w:val="202124"/>
          <w:szCs w:val="24"/>
        </w:rPr>
        <w:t xml:space="preserve"> το μονοπώλιο της μακεδονικής ταυτότητας και γλώσσας, μήτρα δεινών για το </w:t>
      </w:r>
      <w:r>
        <w:rPr>
          <w:rFonts w:eastAsia="Times New Roman"/>
          <w:color w:val="202124"/>
          <w:szCs w:val="24"/>
        </w:rPr>
        <w:t>αύριο της χώρας και για τις επόμενες γενιές.</w:t>
      </w:r>
    </w:p>
    <w:p w14:paraId="01A9DEE0"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 xml:space="preserve">Εάν η Συμφωνία των Πρεσπών δεν ήταν γεμάτη ανιστόρητες και μειωτικές για τη χώρα μας πρόνοιες, θα μπορούσε η ένταξη της </w:t>
      </w:r>
      <w:proofErr w:type="spellStart"/>
      <w:r>
        <w:rPr>
          <w:rFonts w:eastAsia="Times New Roman"/>
          <w:color w:val="202124"/>
          <w:szCs w:val="24"/>
        </w:rPr>
        <w:t>γείτονος</w:t>
      </w:r>
      <w:proofErr w:type="spellEnd"/>
      <w:r>
        <w:rPr>
          <w:rFonts w:eastAsia="Times New Roman"/>
          <w:color w:val="202124"/>
          <w:szCs w:val="24"/>
        </w:rPr>
        <w:t xml:space="preserve"> στο ΝΑΤΟ να είναι αποδεκτή. Αντί γι</w:t>
      </w:r>
      <w:r>
        <w:rPr>
          <w:rFonts w:eastAsia="Times New Roman"/>
          <w:color w:val="202124"/>
          <w:szCs w:val="24"/>
        </w:rPr>
        <w:t>’</w:t>
      </w:r>
      <w:r>
        <w:rPr>
          <w:rFonts w:eastAsia="Times New Roman"/>
          <w:color w:val="202124"/>
          <w:szCs w:val="24"/>
        </w:rPr>
        <w:t xml:space="preserve"> αυτό, το 70% των Ελλήνων θεωρεί ότι η </w:t>
      </w:r>
      <w:r>
        <w:rPr>
          <w:rFonts w:eastAsia="Times New Roman"/>
          <w:color w:val="202124"/>
          <w:szCs w:val="24"/>
        </w:rPr>
        <w:t>σ</w:t>
      </w:r>
      <w:r>
        <w:rPr>
          <w:rFonts w:eastAsia="Times New Roman"/>
          <w:color w:val="202124"/>
          <w:szCs w:val="24"/>
        </w:rPr>
        <w:t>υμφωνί</w:t>
      </w:r>
      <w:r>
        <w:rPr>
          <w:rFonts w:eastAsia="Times New Roman"/>
          <w:color w:val="202124"/>
          <w:szCs w:val="24"/>
        </w:rPr>
        <w:t>α είναι από ασύμφορη έως προδοτική για τα εθνικά μας συμφέροντα, διότι απλούστατα</w:t>
      </w:r>
      <w:r>
        <w:rPr>
          <w:rFonts w:eastAsia="Times New Roman"/>
          <w:color w:val="202124"/>
          <w:szCs w:val="24"/>
        </w:rPr>
        <w:t>,</w:t>
      </w:r>
      <w:r>
        <w:rPr>
          <w:rFonts w:eastAsia="Times New Roman"/>
          <w:color w:val="202124"/>
          <w:szCs w:val="24"/>
        </w:rPr>
        <w:t xml:space="preserve"> η Κυβέρνηση εκχώρησε τα διπλωματικά όπλα</w:t>
      </w:r>
      <w:r>
        <w:rPr>
          <w:rFonts w:eastAsia="Times New Roman"/>
          <w:color w:val="202124"/>
          <w:szCs w:val="24"/>
        </w:rPr>
        <w:t>,</w:t>
      </w:r>
      <w:r>
        <w:rPr>
          <w:rFonts w:eastAsia="Times New Roman"/>
          <w:color w:val="202124"/>
          <w:szCs w:val="24"/>
        </w:rPr>
        <w:t xml:space="preserve"> που διέθετε ως χώρα. Κοινώς, δεν διαπραγματεύτηκε. Πρόβαλε ως δικά της αιτήματα τις διεκδικήσεις των Σκοπίων. </w:t>
      </w:r>
    </w:p>
    <w:p w14:paraId="01A9DEE1"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Κυρίες και κύριοι συ</w:t>
      </w:r>
      <w:r>
        <w:rPr>
          <w:rFonts w:eastAsia="Times New Roman"/>
          <w:color w:val="202124"/>
          <w:szCs w:val="24"/>
        </w:rPr>
        <w:t>νάδελφοι, το Πρωτόκολλο Εισδοχής που συζητάμε σήμερα</w:t>
      </w:r>
      <w:r>
        <w:rPr>
          <w:rFonts w:eastAsia="Times New Roman"/>
          <w:color w:val="202124"/>
          <w:szCs w:val="24"/>
        </w:rPr>
        <w:t>,</w:t>
      </w:r>
      <w:r>
        <w:rPr>
          <w:rFonts w:eastAsia="Times New Roman"/>
          <w:color w:val="202124"/>
          <w:szCs w:val="24"/>
        </w:rPr>
        <w:t xml:space="preserve"> συνιστά το πρώτο επακόλουθο μιας επώδυνης συμφωνίας-παρωδίας με τον κ</w:t>
      </w:r>
      <w:r>
        <w:rPr>
          <w:rFonts w:eastAsia="Times New Roman"/>
          <w:color w:val="202124"/>
          <w:szCs w:val="24"/>
        </w:rPr>
        <w:t>.</w:t>
      </w:r>
      <w:r>
        <w:rPr>
          <w:rFonts w:eastAsia="Times New Roman"/>
          <w:color w:val="202124"/>
          <w:szCs w:val="24"/>
        </w:rPr>
        <w:t xml:space="preserve"> </w:t>
      </w:r>
      <w:proofErr w:type="spellStart"/>
      <w:r>
        <w:rPr>
          <w:rFonts w:eastAsia="Times New Roman"/>
          <w:color w:val="202124"/>
          <w:szCs w:val="24"/>
        </w:rPr>
        <w:t>Ζάεφ</w:t>
      </w:r>
      <w:proofErr w:type="spellEnd"/>
      <w:r>
        <w:rPr>
          <w:rFonts w:eastAsia="Times New Roman"/>
          <w:color w:val="202124"/>
          <w:szCs w:val="24"/>
        </w:rPr>
        <w:t xml:space="preserve"> στις Πρέσπες, ενώπιον μάλιστα</w:t>
      </w:r>
      <w:r>
        <w:rPr>
          <w:rFonts w:eastAsia="Times New Roman"/>
          <w:color w:val="202124"/>
          <w:szCs w:val="24"/>
        </w:rPr>
        <w:t>,</w:t>
      </w:r>
      <w:r>
        <w:rPr>
          <w:rFonts w:eastAsia="Times New Roman"/>
          <w:color w:val="202124"/>
          <w:szCs w:val="24"/>
        </w:rPr>
        <w:t xml:space="preserve"> του κυρίου Πρωθυπουργού και αντιπροσωπείας Υπουργών, να αποκαλεί </w:t>
      </w:r>
      <w:r>
        <w:rPr>
          <w:rFonts w:eastAsia="Times New Roman"/>
          <w:color w:val="202124"/>
          <w:szCs w:val="24"/>
        </w:rPr>
        <w:t>«</w:t>
      </w:r>
      <w:r>
        <w:rPr>
          <w:rFonts w:eastAsia="Times New Roman"/>
          <w:color w:val="202124"/>
          <w:szCs w:val="24"/>
        </w:rPr>
        <w:t>Μακεδόνες</w:t>
      </w:r>
      <w:r>
        <w:rPr>
          <w:rFonts w:eastAsia="Times New Roman"/>
          <w:color w:val="202124"/>
          <w:szCs w:val="24"/>
        </w:rPr>
        <w:t>»</w:t>
      </w:r>
      <w:r>
        <w:rPr>
          <w:rFonts w:eastAsia="Times New Roman"/>
          <w:color w:val="202124"/>
          <w:szCs w:val="24"/>
        </w:rPr>
        <w:t xml:space="preserve"> τους συμπατριώτες </w:t>
      </w:r>
      <w:r>
        <w:rPr>
          <w:rFonts w:eastAsia="Times New Roman"/>
          <w:color w:val="202124"/>
          <w:szCs w:val="24"/>
        </w:rPr>
        <w:t>μας.</w:t>
      </w:r>
    </w:p>
    <w:p w14:paraId="01A9DEE2"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lastRenderedPageBreak/>
        <w:t>Όσο για τον κ. Τσίπρα</w:t>
      </w:r>
      <w:r>
        <w:rPr>
          <w:rFonts w:eastAsia="Times New Roman"/>
          <w:color w:val="202124"/>
          <w:szCs w:val="24"/>
        </w:rPr>
        <w:t>,</w:t>
      </w:r>
      <w:r>
        <w:rPr>
          <w:rFonts w:eastAsia="Times New Roman"/>
          <w:color w:val="202124"/>
          <w:szCs w:val="24"/>
        </w:rPr>
        <w:t xml:space="preserve"> δεν δείχνει να ενοχλείται από την οδυνηρή διαπίστωση</w:t>
      </w:r>
      <w:r>
        <w:rPr>
          <w:rFonts w:eastAsia="Times New Roman"/>
          <w:color w:val="202124"/>
          <w:szCs w:val="24"/>
        </w:rPr>
        <w:t>,</w:t>
      </w:r>
      <w:r>
        <w:rPr>
          <w:rFonts w:eastAsia="Times New Roman"/>
          <w:color w:val="202124"/>
          <w:szCs w:val="24"/>
        </w:rPr>
        <w:t xml:space="preserve"> ότι δίνει στην άλλη πλευρά πανίσχυρα ερείσματα</w:t>
      </w:r>
      <w:r>
        <w:rPr>
          <w:rFonts w:eastAsia="Times New Roman"/>
          <w:color w:val="202124"/>
          <w:szCs w:val="24"/>
        </w:rPr>
        <w:t>,</w:t>
      </w:r>
      <w:r>
        <w:rPr>
          <w:rFonts w:eastAsia="Times New Roman"/>
          <w:color w:val="202124"/>
          <w:szCs w:val="24"/>
        </w:rPr>
        <w:t xml:space="preserve"> για να συνεχίζει να υποσκάπτει</w:t>
      </w:r>
      <w:r>
        <w:rPr>
          <w:rFonts w:eastAsia="Times New Roman"/>
          <w:color w:val="202124"/>
          <w:szCs w:val="24"/>
        </w:rPr>
        <w:t>,</w:t>
      </w:r>
      <w:r>
        <w:rPr>
          <w:rFonts w:eastAsia="Times New Roman"/>
          <w:color w:val="202124"/>
          <w:szCs w:val="24"/>
        </w:rPr>
        <w:t xml:space="preserve"> όχι μόνο τα ιστορικά μας κεκτημένα</w:t>
      </w:r>
      <w:r>
        <w:rPr>
          <w:rFonts w:eastAsia="Times New Roman"/>
          <w:color w:val="202124"/>
          <w:szCs w:val="24"/>
        </w:rPr>
        <w:t>,</w:t>
      </w:r>
      <w:r>
        <w:rPr>
          <w:rFonts w:eastAsia="Times New Roman"/>
          <w:color w:val="202124"/>
          <w:szCs w:val="24"/>
        </w:rPr>
        <w:t xml:space="preserve"> αλλά και τη δραστηριότητά </w:t>
      </w:r>
      <w:r>
        <w:rPr>
          <w:rFonts w:eastAsia="Times New Roman"/>
          <w:color w:val="202124"/>
          <w:szCs w:val="24"/>
        </w:rPr>
        <w:t>μας,</w:t>
      </w:r>
      <w:r>
        <w:rPr>
          <w:rFonts w:eastAsia="Times New Roman"/>
          <w:color w:val="202124"/>
          <w:szCs w:val="24"/>
        </w:rPr>
        <w:t xml:space="preserve"> μέσω των ονομασιών προέλευσης των προϊόντων ή και των πανεπιστημίων.</w:t>
      </w:r>
    </w:p>
    <w:p w14:paraId="01A9DEE3"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 xml:space="preserve">Εθελοτυφλώντας μπροστά στις ολέθριες συνέπειες της </w:t>
      </w:r>
      <w:r>
        <w:rPr>
          <w:rFonts w:eastAsia="Times New Roman"/>
          <w:color w:val="202124"/>
          <w:szCs w:val="24"/>
        </w:rPr>
        <w:t>σ</w:t>
      </w:r>
      <w:r>
        <w:rPr>
          <w:rFonts w:eastAsia="Times New Roman"/>
          <w:color w:val="202124"/>
          <w:szCs w:val="24"/>
        </w:rPr>
        <w:t xml:space="preserve">υμφωνίας, επιλέγει να χαρακτηρίζει </w:t>
      </w:r>
      <w:r>
        <w:rPr>
          <w:rFonts w:eastAsia="Times New Roman"/>
          <w:color w:val="202124"/>
          <w:szCs w:val="24"/>
        </w:rPr>
        <w:t>«</w:t>
      </w:r>
      <w:r>
        <w:rPr>
          <w:rFonts w:eastAsia="Times New Roman"/>
          <w:color w:val="202124"/>
          <w:szCs w:val="24"/>
        </w:rPr>
        <w:t>στενόμυαλους</w:t>
      </w:r>
      <w:r>
        <w:rPr>
          <w:rFonts w:eastAsia="Times New Roman"/>
          <w:color w:val="202124"/>
          <w:szCs w:val="24"/>
        </w:rPr>
        <w:t>»</w:t>
      </w:r>
      <w:r>
        <w:rPr>
          <w:rFonts w:eastAsia="Times New Roman"/>
          <w:color w:val="202124"/>
          <w:szCs w:val="24"/>
        </w:rPr>
        <w:t xml:space="preserve">, </w:t>
      </w:r>
      <w:r>
        <w:rPr>
          <w:rFonts w:eastAsia="Times New Roman"/>
          <w:color w:val="202124"/>
          <w:szCs w:val="24"/>
        </w:rPr>
        <w:t>«</w:t>
      </w:r>
      <w:r>
        <w:rPr>
          <w:rFonts w:eastAsia="Times New Roman"/>
          <w:color w:val="202124"/>
          <w:szCs w:val="24"/>
        </w:rPr>
        <w:t>λαϊκιστές</w:t>
      </w:r>
      <w:r>
        <w:rPr>
          <w:rFonts w:eastAsia="Times New Roman"/>
          <w:color w:val="202124"/>
          <w:szCs w:val="24"/>
        </w:rPr>
        <w:t>»</w:t>
      </w:r>
      <w:r>
        <w:rPr>
          <w:rFonts w:eastAsia="Times New Roman"/>
          <w:color w:val="202124"/>
          <w:szCs w:val="24"/>
        </w:rPr>
        <w:t xml:space="preserve">, </w:t>
      </w:r>
      <w:r>
        <w:rPr>
          <w:rFonts w:eastAsia="Times New Roman"/>
          <w:color w:val="202124"/>
          <w:szCs w:val="24"/>
        </w:rPr>
        <w:t>«</w:t>
      </w:r>
      <w:r>
        <w:rPr>
          <w:rFonts w:eastAsia="Times New Roman"/>
          <w:color w:val="202124"/>
          <w:szCs w:val="24"/>
        </w:rPr>
        <w:t>ακροδεξιούς</w:t>
      </w:r>
      <w:r>
        <w:rPr>
          <w:rFonts w:eastAsia="Times New Roman"/>
          <w:color w:val="202124"/>
          <w:szCs w:val="24"/>
        </w:rPr>
        <w:t>»</w:t>
      </w:r>
      <w:r>
        <w:rPr>
          <w:rFonts w:eastAsia="Times New Roman"/>
          <w:color w:val="202124"/>
          <w:szCs w:val="24"/>
        </w:rPr>
        <w:t xml:space="preserve"> όσους διαφωνούν και αυτό γίνεται από μια Κυβέρνηση συνών</w:t>
      </w:r>
      <w:r>
        <w:rPr>
          <w:rFonts w:eastAsia="Times New Roman"/>
          <w:color w:val="202124"/>
          <w:szCs w:val="24"/>
        </w:rPr>
        <w:t>υμη με την πολιτική ανωμαλία και τον διχασμό, μια Κυβέρνηση</w:t>
      </w:r>
      <w:r>
        <w:rPr>
          <w:rFonts w:eastAsia="Times New Roman"/>
          <w:color w:val="202124"/>
          <w:szCs w:val="24"/>
        </w:rPr>
        <w:t>,</w:t>
      </w:r>
      <w:r>
        <w:rPr>
          <w:rFonts w:eastAsia="Times New Roman"/>
          <w:color w:val="202124"/>
          <w:szCs w:val="24"/>
        </w:rPr>
        <w:t xml:space="preserve"> που με κάθε πολιτική </w:t>
      </w:r>
      <w:r>
        <w:rPr>
          <w:rFonts w:eastAsia="Times New Roman"/>
          <w:color w:val="202124"/>
          <w:szCs w:val="24"/>
        </w:rPr>
        <w:t>της,</w:t>
      </w:r>
      <w:r>
        <w:rPr>
          <w:rFonts w:eastAsia="Times New Roman"/>
          <w:color w:val="202124"/>
          <w:szCs w:val="24"/>
        </w:rPr>
        <w:t xml:space="preserve"> ξύνει συνειδητά</w:t>
      </w:r>
      <w:r>
        <w:rPr>
          <w:rFonts w:eastAsia="Times New Roman"/>
          <w:color w:val="202124"/>
          <w:szCs w:val="24"/>
        </w:rPr>
        <w:t>,</w:t>
      </w:r>
      <w:r>
        <w:rPr>
          <w:rFonts w:eastAsia="Times New Roman"/>
          <w:color w:val="202124"/>
          <w:szCs w:val="24"/>
        </w:rPr>
        <w:t xml:space="preserve"> παλιά τραύματα της χώρας</w:t>
      </w:r>
      <w:r>
        <w:rPr>
          <w:rFonts w:eastAsia="Times New Roman"/>
          <w:color w:val="202124"/>
          <w:szCs w:val="24"/>
        </w:rPr>
        <w:t>,</w:t>
      </w:r>
      <w:r>
        <w:rPr>
          <w:rFonts w:eastAsia="Times New Roman"/>
          <w:color w:val="202124"/>
          <w:szCs w:val="24"/>
        </w:rPr>
        <w:t xml:space="preserve"> που χρειάστηκαν έναν πόλεμο και μια δικτατορία για να επουλωθούν.</w:t>
      </w:r>
    </w:p>
    <w:p w14:paraId="01A9DEE4"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Ας έλθει μια βόλτα ο κ. Τσίπρας στην περιφέρειά μου, ας έρθε</w:t>
      </w:r>
      <w:r>
        <w:rPr>
          <w:rFonts w:eastAsia="Times New Roman"/>
          <w:color w:val="202124"/>
          <w:szCs w:val="24"/>
        </w:rPr>
        <w:t xml:space="preserve">ι στην πόλη της Δράμας, που πλέον, ξέρετε, </w:t>
      </w:r>
      <w:proofErr w:type="spellStart"/>
      <w:r>
        <w:rPr>
          <w:rFonts w:eastAsia="Times New Roman"/>
          <w:color w:val="202124"/>
          <w:szCs w:val="24"/>
        </w:rPr>
        <w:t>οριοθετείται</w:t>
      </w:r>
      <w:proofErr w:type="spellEnd"/>
      <w:r>
        <w:rPr>
          <w:rFonts w:eastAsia="Times New Roman"/>
          <w:color w:val="202124"/>
          <w:szCs w:val="24"/>
        </w:rPr>
        <w:t xml:space="preserve"> με βάση όσα συνομολόγησε με τον κ. </w:t>
      </w:r>
      <w:proofErr w:type="spellStart"/>
      <w:r>
        <w:rPr>
          <w:rFonts w:eastAsia="Times New Roman"/>
          <w:color w:val="202124"/>
          <w:szCs w:val="24"/>
        </w:rPr>
        <w:t>Ζάεφ</w:t>
      </w:r>
      <w:proofErr w:type="spellEnd"/>
      <w:r>
        <w:rPr>
          <w:rFonts w:eastAsia="Times New Roman"/>
          <w:color w:val="202124"/>
          <w:szCs w:val="24"/>
        </w:rPr>
        <w:t xml:space="preserve"> ως «βόρεια περιοχή του Πρώτου Μέρους» γιατί -βάλτε το καλά στο μυαλό σας- έτσι πια θα ορίζεται η ελληνική Μακεδονία, κυρίες και κύριοι συνάδελφοι.</w:t>
      </w:r>
    </w:p>
    <w:p w14:paraId="01A9DEE5" w14:textId="77777777" w:rsidR="00887A51" w:rsidRDefault="009C255F">
      <w:pPr>
        <w:spacing w:after="0" w:line="600" w:lineRule="auto"/>
        <w:ind w:firstLine="720"/>
        <w:jc w:val="both"/>
        <w:rPr>
          <w:rFonts w:eastAsia="Times New Roman"/>
          <w:color w:val="202124"/>
          <w:szCs w:val="24"/>
        </w:rPr>
      </w:pPr>
      <w:r>
        <w:rPr>
          <w:rFonts w:eastAsia="Times New Roman"/>
          <w:color w:val="202124"/>
          <w:szCs w:val="24"/>
        </w:rPr>
        <w:t>Και σας ρωτώ:</w:t>
      </w:r>
      <w:r>
        <w:rPr>
          <w:rFonts w:eastAsia="Times New Roman"/>
          <w:color w:val="202124"/>
          <w:szCs w:val="24"/>
        </w:rPr>
        <w:t xml:space="preserve"> Κέρδισε κάτι η Ελλάδα από τη Συμφωνία των Πρεσπών, που δεν το είχε ήδη; Κέρδισε καλή σχέση με τα </w:t>
      </w:r>
      <w:r>
        <w:rPr>
          <w:rFonts w:eastAsia="Times New Roman"/>
          <w:color w:val="202124"/>
          <w:szCs w:val="24"/>
        </w:rPr>
        <w:lastRenderedPageBreak/>
        <w:t>Σκόπια; Υπάρχει από τη λήξη του Ψυχρού Πολέμου. Κέρδισε επικοινωνία και οικονομική παρουσία; Αυτήν την είχε πάντοτε. Γιατί, λοιπόν, τόση βιάση; Γιατί τόση επι</w:t>
      </w:r>
      <w:r>
        <w:rPr>
          <w:rFonts w:eastAsia="Times New Roman"/>
          <w:color w:val="202124"/>
          <w:szCs w:val="24"/>
        </w:rPr>
        <w:t>μονή για μια συμφωνία</w:t>
      </w:r>
      <w:r>
        <w:rPr>
          <w:rFonts w:eastAsia="Times New Roman"/>
          <w:color w:val="202124"/>
          <w:szCs w:val="24"/>
        </w:rPr>
        <w:t>,</w:t>
      </w:r>
      <w:r>
        <w:rPr>
          <w:rFonts w:eastAsia="Times New Roman"/>
          <w:color w:val="202124"/>
          <w:szCs w:val="24"/>
        </w:rPr>
        <w:t xml:space="preserve"> που ένωσε ένα συνονθύλευμα εθνοτήτων στα Σκόπια και χώρισε τους Έλληνες σε </w:t>
      </w:r>
      <w:r>
        <w:rPr>
          <w:rFonts w:eastAsia="Times New Roman"/>
          <w:color w:val="202124"/>
          <w:szCs w:val="24"/>
        </w:rPr>
        <w:t>«</w:t>
      </w:r>
      <w:r>
        <w:rPr>
          <w:rFonts w:eastAsia="Times New Roman"/>
          <w:color w:val="202124"/>
          <w:szCs w:val="24"/>
        </w:rPr>
        <w:t>σκεπτόμενους</w:t>
      </w:r>
      <w:r>
        <w:rPr>
          <w:rFonts w:eastAsia="Times New Roman"/>
          <w:color w:val="202124"/>
          <w:szCs w:val="24"/>
        </w:rPr>
        <w:t>»</w:t>
      </w:r>
      <w:r>
        <w:rPr>
          <w:rFonts w:eastAsia="Times New Roman"/>
          <w:color w:val="202124"/>
          <w:szCs w:val="24"/>
        </w:rPr>
        <w:t xml:space="preserve"> και </w:t>
      </w:r>
      <w:r>
        <w:rPr>
          <w:rFonts w:eastAsia="Times New Roman"/>
          <w:color w:val="202124"/>
          <w:szCs w:val="24"/>
        </w:rPr>
        <w:t>«</w:t>
      </w:r>
      <w:r>
        <w:rPr>
          <w:rFonts w:eastAsia="Times New Roman"/>
          <w:color w:val="202124"/>
          <w:szCs w:val="24"/>
        </w:rPr>
        <w:t>ανεγκέφαλους</w:t>
      </w:r>
      <w:r>
        <w:rPr>
          <w:rFonts w:eastAsia="Times New Roman"/>
          <w:color w:val="202124"/>
          <w:szCs w:val="24"/>
        </w:rPr>
        <w:t>»</w:t>
      </w:r>
      <w:r>
        <w:rPr>
          <w:rFonts w:eastAsia="Times New Roman"/>
          <w:color w:val="202124"/>
          <w:szCs w:val="24"/>
        </w:rPr>
        <w:t xml:space="preserve">, σε </w:t>
      </w:r>
      <w:r>
        <w:rPr>
          <w:rFonts w:eastAsia="Times New Roman"/>
          <w:color w:val="202124"/>
          <w:szCs w:val="24"/>
        </w:rPr>
        <w:t>«</w:t>
      </w:r>
      <w:r>
        <w:rPr>
          <w:rFonts w:eastAsia="Times New Roman"/>
          <w:color w:val="202124"/>
          <w:szCs w:val="24"/>
        </w:rPr>
        <w:t>φασίστες</w:t>
      </w:r>
      <w:r>
        <w:rPr>
          <w:rFonts w:eastAsia="Times New Roman"/>
          <w:color w:val="202124"/>
          <w:szCs w:val="24"/>
        </w:rPr>
        <w:t>»</w:t>
      </w:r>
      <w:r>
        <w:rPr>
          <w:rFonts w:eastAsia="Times New Roman"/>
          <w:color w:val="202124"/>
          <w:szCs w:val="24"/>
        </w:rPr>
        <w:t xml:space="preserve"> και </w:t>
      </w:r>
      <w:r>
        <w:rPr>
          <w:rFonts w:eastAsia="Times New Roman"/>
          <w:color w:val="202124"/>
          <w:szCs w:val="24"/>
        </w:rPr>
        <w:t>«</w:t>
      </w:r>
      <w:r>
        <w:rPr>
          <w:rFonts w:eastAsia="Times New Roman"/>
          <w:color w:val="202124"/>
          <w:szCs w:val="24"/>
        </w:rPr>
        <w:t>προοδευτικούς</w:t>
      </w:r>
      <w:r>
        <w:rPr>
          <w:rFonts w:eastAsia="Times New Roman"/>
          <w:color w:val="202124"/>
          <w:szCs w:val="24"/>
        </w:rPr>
        <w:t>»</w:t>
      </w:r>
      <w:r>
        <w:rPr>
          <w:rFonts w:eastAsia="Times New Roman"/>
          <w:color w:val="202124"/>
          <w:szCs w:val="24"/>
        </w:rPr>
        <w:t xml:space="preserve">;  </w:t>
      </w:r>
    </w:p>
    <w:p w14:paraId="01A9DEE6"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Μήπως αυτό δεν ξύπνησε ένα σαράκι ε</w:t>
      </w:r>
      <w:r w:rsidRPr="00432973">
        <w:rPr>
          <w:rFonts w:eastAsia="Times New Roman"/>
          <w:color w:val="212121"/>
          <w:szCs w:val="24"/>
        </w:rPr>
        <w:t>θνικού διχασμού</w:t>
      </w:r>
      <w:r>
        <w:rPr>
          <w:rFonts w:eastAsia="Times New Roman"/>
          <w:color w:val="212121"/>
          <w:szCs w:val="24"/>
        </w:rPr>
        <w:t>; Όμως, ξέρετε γιατί;</w:t>
      </w:r>
    </w:p>
    <w:p w14:paraId="01A9DEE7"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Πρώτον, γιατί </w:t>
      </w:r>
      <w:r>
        <w:rPr>
          <w:rFonts w:eastAsia="Times New Roman"/>
          <w:color w:val="212121"/>
          <w:szCs w:val="24"/>
        </w:rPr>
        <w:t>δεν νοιαστήκατε ούτε</w:t>
      </w:r>
      <w:r w:rsidRPr="00432973">
        <w:rPr>
          <w:rFonts w:eastAsia="Times New Roman"/>
          <w:color w:val="212121"/>
          <w:szCs w:val="24"/>
        </w:rPr>
        <w:t xml:space="preserve"> λεπτό για το βαρύ τίμημα</w:t>
      </w:r>
      <w:r>
        <w:rPr>
          <w:rFonts w:eastAsia="Times New Roman"/>
          <w:color w:val="212121"/>
          <w:szCs w:val="24"/>
        </w:rPr>
        <w:t>,</w:t>
      </w:r>
      <w:r w:rsidRPr="00432973">
        <w:rPr>
          <w:rFonts w:eastAsia="Times New Roman"/>
          <w:color w:val="212121"/>
          <w:szCs w:val="24"/>
        </w:rPr>
        <w:t xml:space="preserve"> που πληρώνει ο τόπος</w:t>
      </w:r>
      <w:r>
        <w:rPr>
          <w:rFonts w:eastAsia="Times New Roman"/>
          <w:color w:val="212121"/>
          <w:szCs w:val="24"/>
        </w:rPr>
        <w:t>,</w:t>
      </w:r>
      <w:r w:rsidRPr="00432973">
        <w:rPr>
          <w:rFonts w:eastAsia="Times New Roman"/>
          <w:color w:val="212121"/>
          <w:szCs w:val="24"/>
        </w:rPr>
        <w:t xml:space="preserve"> ενδίδοντας</w:t>
      </w:r>
      <w:r>
        <w:rPr>
          <w:rFonts w:eastAsia="Times New Roman"/>
          <w:color w:val="212121"/>
          <w:szCs w:val="24"/>
        </w:rPr>
        <w:t>,</w:t>
      </w:r>
      <w:r w:rsidRPr="00432973">
        <w:rPr>
          <w:rFonts w:eastAsia="Times New Roman"/>
          <w:color w:val="212121"/>
          <w:szCs w:val="24"/>
        </w:rPr>
        <w:t xml:space="preserve"> άνευ όρων</w:t>
      </w:r>
      <w:r>
        <w:rPr>
          <w:rFonts w:eastAsia="Times New Roman"/>
          <w:color w:val="212121"/>
          <w:szCs w:val="24"/>
        </w:rPr>
        <w:t>,</w:t>
      </w:r>
      <w:r w:rsidRPr="00432973">
        <w:rPr>
          <w:rFonts w:eastAsia="Times New Roman"/>
          <w:color w:val="212121"/>
          <w:szCs w:val="24"/>
        </w:rPr>
        <w:t xml:space="preserve"> στις πιέσεις του </w:t>
      </w:r>
      <w:r>
        <w:rPr>
          <w:rFonts w:eastAsia="Times New Roman"/>
          <w:color w:val="212121"/>
          <w:szCs w:val="24"/>
        </w:rPr>
        <w:t>δ</w:t>
      </w:r>
      <w:r w:rsidRPr="00432973">
        <w:rPr>
          <w:rFonts w:eastAsia="Times New Roman"/>
          <w:color w:val="212121"/>
          <w:szCs w:val="24"/>
        </w:rPr>
        <w:t>ιεθνούς παράγοντα</w:t>
      </w:r>
      <w:r>
        <w:rPr>
          <w:rFonts w:eastAsia="Times New Roman"/>
          <w:color w:val="212121"/>
          <w:szCs w:val="24"/>
        </w:rPr>
        <w:t xml:space="preserve">. </w:t>
      </w:r>
    </w:p>
    <w:p w14:paraId="01A9DEE8"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Δ</w:t>
      </w:r>
      <w:r w:rsidRPr="00432973">
        <w:rPr>
          <w:rFonts w:eastAsia="Times New Roman"/>
          <w:color w:val="212121"/>
          <w:szCs w:val="24"/>
        </w:rPr>
        <w:t>εύτερον</w:t>
      </w:r>
      <w:r>
        <w:rPr>
          <w:rFonts w:eastAsia="Times New Roman"/>
          <w:color w:val="212121"/>
          <w:szCs w:val="24"/>
        </w:rPr>
        <w:t xml:space="preserve">, </w:t>
      </w:r>
      <w:r w:rsidRPr="00432973">
        <w:rPr>
          <w:rFonts w:eastAsia="Times New Roman"/>
          <w:color w:val="212121"/>
          <w:szCs w:val="24"/>
        </w:rPr>
        <w:t>γιατί κάνοντας τα χατίρια των μεγάλων του κόσμου</w:t>
      </w:r>
      <w:r>
        <w:rPr>
          <w:rFonts w:eastAsia="Times New Roman"/>
          <w:color w:val="212121"/>
          <w:szCs w:val="24"/>
        </w:rPr>
        <w:t>, νομίζατε ότι εξασφαλίζετε</w:t>
      </w:r>
      <w:r w:rsidRPr="00432973">
        <w:rPr>
          <w:rFonts w:eastAsia="Times New Roman"/>
          <w:color w:val="212121"/>
          <w:szCs w:val="24"/>
        </w:rPr>
        <w:t xml:space="preserve"> λίγο παραπάνω χρόνο για τον κυβερνητικό σας </w:t>
      </w:r>
      <w:r>
        <w:rPr>
          <w:rFonts w:eastAsia="Times New Roman"/>
          <w:color w:val="212121"/>
          <w:szCs w:val="24"/>
        </w:rPr>
        <w:t xml:space="preserve">βίο. </w:t>
      </w:r>
    </w:p>
    <w:p w14:paraId="01A9DEE9"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w:t>
      </w:r>
      <w:r w:rsidRPr="00432973">
        <w:rPr>
          <w:rFonts w:eastAsia="Times New Roman"/>
          <w:color w:val="212121"/>
          <w:szCs w:val="24"/>
        </w:rPr>
        <w:t>αι τρίτον</w:t>
      </w:r>
      <w:r>
        <w:rPr>
          <w:rFonts w:eastAsia="Times New Roman"/>
          <w:color w:val="212121"/>
          <w:szCs w:val="24"/>
        </w:rPr>
        <w:t>, για να ικανοποιήσει ο Α</w:t>
      </w:r>
      <w:r w:rsidRPr="00432973">
        <w:rPr>
          <w:rFonts w:eastAsia="Times New Roman"/>
          <w:color w:val="212121"/>
          <w:szCs w:val="24"/>
        </w:rPr>
        <w:t>ρχηγός σας τον προσωπικό του μύθο</w:t>
      </w:r>
      <w:r>
        <w:rPr>
          <w:rFonts w:eastAsia="Times New Roman"/>
          <w:color w:val="212121"/>
          <w:szCs w:val="24"/>
        </w:rPr>
        <w:t>,</w:t>
      </w:r>
      <w:r w:rsidRPr="00432973">
        <w:rPr>
          <w:rFonts w:eastAsia="Times New Roman"/>
          <w:color w:val="212121"/>
          <w:szCs w:val="24"/>
        </w:rPr>
        <w:t xml:space="preserve"> ότι ως πιτσιρικάς καταληψίας των θρανίων </w:t>
      </w:r>
      <w:r>
        <w:rPr>
          <w:rFonts w:eastAsia="Times New Roman"/>
          <w:color w:val="212121"/>
          <w:szCs w:val="24"/>
        </w:rPr>
        <w:t xml:space="preserve">που </w:t>
      </w:r>
      <w:r w:rsidRPr="00432973">
        <w:rPr>
          <w:rFonts w:eastAsia="Times New Roman"/>
          <w:color w:val="212121"/>
          <w:szCs w:val="24"/>
        </w:rPr>
        <w:t>μεγάλωσε</w:t>
      </w:r>
      <w:r>
        <w:rPr>
          <w:rFonts w:eastAsia="Times New Roman"/>
          <w:color w:val="212121"/>
          <w:szCs w:val="24"/>
        </w:rPr>
        <w:t>,</w:t>
      </w:r>
      <w:r w:rsidRPr="00432973">
        <w:rPr>
          <w:rFonts w:eastAsia="Times New Roman"/>
          <w:color w:val="212121"/>
          <w:szCs w:val="24"/>
        </w:rPr>
        <w:t xml:space="preserve"> έγινε </w:t>
      </w:r>
      <w:r>
        <w:rPr>
          <w:rFonts w:eastAsia="Times New Roman"/>
          <w:color w:val="212121"/>
          <w:szCs w:val="24"/>
        </w:rPr>
        <w:t>νέος, ωραίος και μοιραίος Π</w:t>
      </w:r>
      <w:r w:rsidRPr="00432973">
        <w:rPr>
          <w:rFonts w:eastAsia="Times New Roman"/>
          <w:color w:val="212121"/>
          <w:szCs w:val="24"/>
        </w:rPr>
        <w:t>ρωθυπουργός</w:t>
      </w:r>
      <w:r>
        <w:rPr>
          <w:rFonts w:eastAsia="Times New Roman"/>
          <w:color w:val="212121"/>
          <w:szCs w:val="24"/>
        </w:rPr>
        <w:t>,</w:t>
      </w:r>
      <w:r w:rsidRPr="00432973">
        <w:rPr>
          <w:rFonts w:eastAsia="Times New Roman"/>
          <w:color w:val="212121"/>
          <w:szCs w:val="24"/>
        </w:rPr>
        <w:t xml:space="preserve"> έβγ</w:t>
      </w:r>
      <w:r>
        <w:rPr>
          <w:rFonts w:eastAsia="Times New Roman"/>
          <w:color w:val="212121"/>
          <w:szCs w:val="24"/>
        </w:rPr>
        <w:t>αλε τη χώρα από τα μνημόνια</w:t>
      </w:r>
      <w:r>
        <w:rPr>
          <w:rFonts w:eastAsia="Times New Roman"/>
          <w:color w:val="212121"/>
          <w:szCs w:val="24"/>
        </w:rPr>
        <w:t>,</w:t>
      </w:r>
      <w:r>
        <w:rPr>
          <w:rFonts w:eastAsia="Times New Roman"/>
          <w:color w:val="212121"/>
          <w:szCs w:val="24"/>
        </w:rPr>
        <w:t xml:space="preserve"> ξε</w:t>
      </w:r>
      <w:r w:rsidRPr="00432973">
        <w:rPr>
          <w:rFonts w:eastAsia="Times New Roman"/>
          <w:color w:val="212121"/>
          <w:szCs w:val="24"/>
        </w:rPr>
        <w:t>πουλώντας φυσικά ό</w:t>
      </w:r>
      <w:r>
        <w:rPr>
          <w:rFonts w:eastAsia="Times New Roman"/>
          <w:color w:val="212121"/>
          <w:szCs w:val="24"/>
        </w:rPr>
        <w:t>,τι εί</w:t>
      </w:r>
      <w:r>
        <w:rPr>
          <w:rFonts w:eastAsia="Times New Roman"/>
          <w:color w:val="212121"/>
          <w:szCs w:val="24"/>
        </w:rPr>
        <w:lastRenderedPageBreak/>
        <w:t>χαμε και δεν είχαμε κ</w:t>
      </w:r>
      <w:r w:rsidRPr="00432973">
        <w:rPr>
          <w:rFonts w:eastAsia="Times New Roman"/>
          <w:color w:val="212121"/>
          <w:szCs w:val="24"/>
        </w:rPr>
        <w:t xml:space="preserve">ι έλυσε </w:t>
      </w:r>
      <w:r>
        <w:rPr>
          <w:rFonts w:eastAsia="Times New Roman"/>
          <w:color w:val="212121"/>
          <w:szCs w:val="24"/>
        </w:rPr>
        <w:t>-</w:t>
      </w:r>
      <w:r w:rsidRPr="00432973">
        <w:rPr>
          <w:rFonts w:eastAsia="Times New Roman"/>
          <w:color w:val="212121"/>
          <w:szCs w:val="24"/>
        </w:rPr>
        <w:t>υποτίθεται</w:t>
      </w:r>
      <w:r>
        <w:rPr>
          <w:rFonts w:eastAsia="Times New Roman"/>
          <w:color w:val="212121"/>
          <w:szCs w:val="24"/>
        </w:rPr>
        <w:t>- το Σ</w:t>
      </w:r>
      <w:r w:rsidRPr="00432973">
        <w:rPr>
          <w:rFonts w:eastAsia="Times New Roman"/>
          <w:color w:val="212121"/>
          <w:szCs w:val="24"/>
        </w:rPr>
        <w:t>κοπιανό</w:t>
      </w:r>
      <w:r>
        <w:rPr>
          <w:rFonts w:eastAsia="Times New Roman"/>
          <w:color w:val="212121"/>
          <w:szCs w:val="24"/>
        </w:rPr>
        <w:t>,</w:t>
      </w:r>
      <w:r w:rsidRPr="00432973">
        <w:rPr>
          <w:rFonts w:eastAsia="Times New Roman"/>
          <w:color w:val="212121"/>
          <w:szCs w:val="24"/>
        </w:rPr>
        <w:t xml:space="preserve"> χαρίζοντας όνομα</w:t>
      </w:r>
      <w:r>
        <w:rPr>
          <w:rFonts w:eastAsia="Times New Roman"/>
          <w:color w:val="212121"/>
          <w:szCs w:val="24"/>
        </w:rPr>
        <w:t>,</w:t>
      </w:r>
      <w:r w:rsidRPr="00432973">
        <w:rPr>
          <w:rFonts w:eastAsia="Times New Roman"/>
          <w:color w:val="212121"/>
          <w:szCs w:val="24"/>
        </w:rPr>
        <w:t xml:space="preserve"> εθνότητα</w:t>
      </w:r>
      <w:r>
        <w:rPr>
          <w:rFonts w:eastAsia="Times New Roman"/>
          <w:color w:val="212121"/>
          <w:szCs w:val="24"/>
        </w:rPr>
        <w:t xml:space="preserve">, μια </w:t>
      </w:r>
      <w:r w:rsidRPr="00432973">
        <w:rPr>
          <w:rFonts w:eastAsia="Times New Roman"/>
          <w:color w:val="212121"/>
          <w:szCs w:val="24"/>
        </w:rPr>
        <w:t>ανύπαρκτη γλώσσα</w:t>
      </w:r>
      <w:r>
        <w:rPr>
          <w:rFonts w:eastAsia="Times New Roman"/>
          <w:color w:val="212121"/>
          <w:szCs w:val="24"/>
        </w:rPr>
        <w:t>, είσοδο</w:t>
      </w:r>
      <w:r w:rsidRPr="00432973">
        <w:rPr>
          <w:rFonts w:eastAsia="Times New Roman"/>
          <w:color w:val="212121"/>
          <w:szCs w:val="24"/>
        </w:rPr>
        <w:t xml:space="preserve"> στο ΝΑΤΟ και μία ευρωπαϊκή προοπτική στη γείτονα χώρα</w:t>
      </w:r>
      <w:r>
        <w:rPr>
          <w:rFonts w:eastAsia="Times New Roman"/>
          <w:color w:val="212121"/>
          <w:szCs w:val="24"/>
        </w:rPr>
        <w:t>.</w:t>
      </w:r>
    </w:p>
    <w:p w14:paraId="01A9DEEA"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Ε</w:t>
      </w:r>
      <w:r>
        <w:rPr>
          <w:rFonts w:eastAsia="Times New Roman"/>
          <w:color w:val="212121"/>
          <w:szCs w:val="24"/>
        </w:rPr>
        <w:t>τοιμαζόμαστε και</w:t>
      </w:r>
      <w:r w:rsidRPr="00432973">
        <w:rPr>
          <w:rFonts w:eastAsia="Times New Roman"/>
          <w:color w:val="212121"/>
          <w:szCs w:val="24"/>
        </w:rPr>
        <w:t xml:space="preserve"> για νέες εκπλήξεις</w:t>
      </w:r>
      <w:r>
        <w:rPr>
          <w:rFonts w:eastAsia="Times New Roman"/>
          <w:color w:val="212121"/>
          <w:szCs w:val="24"/>
        </w:rPr>
        <w:t>,</w:t>
      </w:r>
      <w:r w:rsidRPr="00432973">
        <w:rPr>
          <w:rFonts w:eastAsia="Times New Roman"/>
          <w:color w:val="212121"/>
          <w:szCs w:val="24"/>
        </w:rPr>
        <w:t xml:space="preserve"> διότι το ταξίδι στην Τουρκί</w:t>
      </w:r>
      <w:r>
        <w:rPr>
          <w:rFonts w:eastAsia="Times New Roman"/>
          <w:color w:val="212121"/>
          <w:szCs w:val="24"/>
        </w:rPr>
        <w:t>α</w:t>
      </w:r>
      <w:r>
        <w:rPr>
          <w:rFonts w:eastAsia="Times New Roman"/>
          <w:color w:val="212121"/>
          <w:szCs w:val="24"/>
        </w:rPr>
        <w:t>,</w:t>
      </w:r>
      <w:r>
        <w:rPr>
          <w:rFonts w:eastAsia="Times New Roman"/>
          <w:color w:val="212121"/>
          <w:szCs w:val="24"/>
        </w:rPr>
        <w:t xml:space="preserve"> </w:t>
      </w:r>
      <w:r>
        <w:rPr>
          <w:rFonts w:eastAsia="Times New Roman"/>
          <w:color w:val="212121"/>
          <w:szCs w:val="24"/>
        </w:rPr>
        <w:t>ακόμα</w:t>
      </w:r>
      <w:r>
        <w:rPr>
          <w:rFonts w:eastAsia="Times New Roman"/>
          <w:color w:val="212121"/>
          <w:szCs w:val="24"/>
        </w:rPr>
        <w:t xml:space="preserve"> δεν το έχουμε αποκρυπτογραφήσει. </w:t>
      </w:r>
    </w:p>
    <w:p w14:paraId="01A9DEEB"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Ά</w:t>
      </w:r>
      <w:r w:rsidRPr="00432973">
        <w:rPr>
          <w:rFonts w:eastAsia="Times New Roman"/>
          <w:color w:val="212121"/>
          <w:szCs w:val="24"/>
        </w:rPr>
        <w:t>ξιζε αυτό όλο το αλισβερίσι</w:t>
      </w:r>
      <w:r>
        <w:rPr>
          <w:rFonts w:eastAsia="Times New Roman"/>
          <w:color w:val="212121"/>
          <w:szCs w:val="24"/>
        </w:rPr>
        <w:t>; Ό</w:t>
      </w:r>
      <w:r w:rsidRPr="00432973">
        <w:rPr>
          <w:rFonts w:eastAsia="Times New Roman"/>
          <w:color w:val="212121"/>
          <w:szCs w:val="24"/>
        </w:rPr>
        <w:t>χι</w:t>
      </w:r>
      <w:r>
        <w:rPr>
          <w:rFonts w:eastAsia="Times New Roman"/>
          <w:color w:val="212121"/>
          <w:szCs w:val="24"/>
        </w:rPr>
        <w:t>!</w:t>
      </w:r>
      <w:r>
        <w:rPr>
          <w:rFonts w:eastAsia="Times New Roman"/>
          <w:color w:val="212121"/>
          <w:szCs w:val="24"/>
        </w:rPr>
        <w:t xml:space="preserve"> Η απάντηση είναι ότι δεν άξιζε κ</w:t>
      </w:r>
      <w:r w:rsidRPr="00432973">
        <w:rPr>
          <w:rFonts w:eastAsia="Times New Roman"/>
          <w:color w:val="212121"/>
          <w:szCs w:val="24"/>
        </w:rPr>
        <w:t xml:space="preserve">αι ας </w:t>
      </w:r>
      <w:r>
        <w:rPr>
          <w:rFonts w:eastAsia="Times New Roman"/>
          <w:color w:val="212121"/>
          <w:szCs w:val="24"/>
        </w:rPr>
        <w:t>συνυπολογίσουμε κ</w:t>
      </w:r>
      <w:r w:rsidRPr="00432973">
        <w:rPr>
          <w:rFonts w:eastAsia="Times New Roman"/>
          <w:color w:val="212121"/>
          <w:szCs w:val="24"/>
        </w:rPr>
        <w:t>αι κάτι ακόμα</w:t>
      </w:r>
      <w:r>
        <w:rPr>
          <w:rFonts w:eastAsia="Times New Roman"/>
          <w:color w:val="212121"/>
          <w:szCs w:val="24"/>
        </w:rPr>
        <w:t>, τον ευτελισμό των θ</w:t>
      </w:r>
      <w:r w:rsidRPr="00432973">
        <w:rPr>
          <w:rFonts w:eastAsia="Times New Roman"/>
          <w:color w:val="212121"/>
          <w:szCs w:val="24"/>
        </w:rPr>
        <w:t>εσμών</w:t>
      </w:r>
      <w:r>
        <w:rPr>
          <w:rFonts w:eastAsia="Times New Roman"/>
          <w:color w:val="212121"/>
          <w:szCs w:val="24"/>
        </w:rPr>
        <w:t>,</w:t>
      </w:r>
      <w:r w:rsidRPr="00432973">
        <w:rPr>
          <w:rFonts w:eastAsia="Times New Roman"/>
          <w:color w:val="212121"/>
          <w:szCs w:val="24"/>
        </w:rPr>
        <w:t xml:space="preserve"> την προσβολή κάθε κοινοβουλευτικής παράδοσης</w:t>
      </w:r>
      <w:r>
        <w:rPr>
          <w:rFonts w:eastAsia="Times New Roman"/>
          <w:color w:val="212121"/>
          <w:szCs w:val="24"/>
        </w:rPr>
        <w:t>,</w:t>
      </w:r>
      <w:r w:rsidRPr="00432973">
        <w:rPr>
          <w:rFonts w:eastAsia="Times New Roman"/>
          <w:color w:val="212121"/>
          <w:szCs w:val="24"/>
        </w:rPr>
        <w:t xml:space="preserve"> την ατμόσφαιρα </w:t>
      </w:r>
      <w:proofErr w:type="spellStart"/>
      <w:r>
        <w:rPr>
          <w:rFonts w:eastAsia="Times New Roman"/>
          <w:color w:val="212121"/>
          <w:szCs w:val="24"/>
        </w:rPr>
        <w:t>αλληλοεκ</w:t>
      </w:r>
      <w:r w:rsidRPr="00432973">
        <w:rPr>
          <w:rFonts w:eastAsia="Times New Roman"/>
          <w:color w:val="212121"/>
          <w:szCs w:val="24"/>
        </w:rPr>
        <w:t>βιασμών</w:t>
      </w:r>
      <w:proofErr w:type="spellEnd"/>
      <w:r>
        <w:rPr>
          <w:rFonts w:eastAsia="Times New Roman"/>
          <w:color w:val="212121"/>
          <w:szCs w:val="24"/>
        </w:rPr>
        <w:t xml:space="preserve">, </w:t>
      </w:r>
      <w:r w:rsidRPr="00432973">
        <w:rPr>
          <w:rFonts w:eastAsia="Times New Roman"/>
          <w:color w:val="212121"/>
          <w:szCs w:val="24"/>
        </w:rPr>
        <w:t xml:space="preserve">τη διάλυση </w:t>
      </w:r>
      <w:r>
        <w:rPr>
          <w:rFonts w:eastAsia="Times New Roman"/>
          <w:color w:val="212121"/>
          <w:szCs w:val="24"/>
        </w:rPr>
        <w:t>δύο κομμάτων με τους πρόθυμους Βουλευτές να βυθίζονται και αυτοί</w:t>
      </w:r>
      <w:r w:rsidRPr="00432973">
        <w:rPr>
          <w:rFonts w:eastAsia="Times New Roman"/>
          <w:color w:val="212121"/>
          <w:szCs w:val="24"/>
        </w:rPr>
        <w:t xml:space="preserve"> στις Πρέσπες</w:t>
      </w:r>
      <w:r>
        <w:rPr>
          <w:rFonts w:eastAsia="Times New Roman"/>
          <w:color w:val="212121"/>
          <w:szCs w:val="24"/>
        </w:rPr>
        <w:t>.</w:t>
      </w:r>
    </w:p>
    <w:p w14:paraId="01A9DEEC"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Η Ελλάδα, λ</w:t>
      </w:r>
      <w:r w:rsidRPr="00432973">
        <w:rPr>
          <w:rFonts w:eastAsia="Times New Roman"/>
          <w:color w:val="212121"/>
          <w:szCs w:val="24"/>
        </w:rPr>
        <w:t>οιπόν</w:t>
      </w:r>
      <w:r>
        <w:rPr>
          <w:rFonts w:eastAsia="Times New Roman"/>
          <w:color w:val="212121"/>
          <w:szCs w:val="24"/>
        </w:rPr>
        <w:t xml:space="preserve">, καλείται σήμερα εδώ να κυρώσει ένα </w:t>
      </w:r>
      <w:r>
        <w:rPr>
          <w:rFonts w:eastAsia="Times New Roman"/>
          <w:color w:val="212121"/>
          <w:szCs w:val="24"/>
        </w:rPr>
        <w:t>π</w:t>
      </w:r>
      <w:r w:rsidRPr="00432973">
        <w:rPr>
          <w:rFonts w:eastAsia="Times New Roman"/>
          <w:color w:val="212121"/>
          <w:szCs w:val="24"/>
        </w:rPr>
        <w:t xml:space="preserve">ρωτόκολλο ένταξης </w:t>
      </w:r>
      <w:r>
        <w:rPr>
          <w:rFonts w:eastAsia="Times New Roman"/>
          <w:color w:val="212121"/>
          <w:szCs w:val="24"/>
        </w:rPr>
        <w:t>της Βόρειας Μακεδονίας στο ΝΑΤΟ. Μ</w:t>
      </w:r>
      <w:r w:rsidRPr="00432973">
        <w:rPr>
          <w:rFonts w:eastAsia="Times New Roman"/>
          <w:color w:val="212121"/>
          <w:szCs w:val="24"/>
        </w:rPr>
        <w:t>όλις ολοκληρώσουμε</w:t>
      </w:r>
      <w:r>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όμως,</w:t>
      </w:r>
      <w:r w:rsidRPr="00432973">
        <w:rPr>
          <w:rFonts w:eastAsia="Times New Roman"/>
          <w:color w:val="212121"/>
          <w:szCs w:val="24"/>
        </w:rPr>
        <w:t xml:space="preserve"> αυτή</w:t>
      </w:r>
      <w:r>
        <w:rPr>
          <w:rFonts w:eastAsia="Times New Roman"/>
          <w:color w:val="212121"/>
          <w:szCs w:val="24"/>
        </w:rPr>
        <w:t xml:space="preserve">ν την </w:t>
      </w:r>
      <w:r>
        <w:rPr>
          <w:rFonts w:eastAsia="Times New Roman"/>
          <w:color w:val="212121"/>
          <w:szCs w:val="24"/>
        </w:rPr>
        <w:t>κ</w:t>
      </w:r>
      <w:r>
        <w:rPr>
          <w:rFonts w:eastAsia="Times New Roman"/>
          <w:color w:val="212121"/>
          <w:szCs w:val="24"/>
        </w:rPr>
        <w:t>ύρωση-μνημόσυνο όσων έθ</w:t>
      </w:r>
      <w:r>
        <w:rPr>
          <w:rFonts w:eastAsia="Times New Roman"/>
          <w:color w:val="212121"/>
          <w:szCs w:val="24"/>
        </w:rPr>
        <w:t xml:space="preserve">αψε η </w:t>
      </w:r>
      <w:r>
        <w:rPr>
          <w:rFonts w:eastAsia="Times New Roman"/>
          <w:color w:val="212121"/>
          <w:szCs w:val="24"/>
        </w:rPr>
        <w:t>κ</w:t>
      </w:r>
      <w:r>
        <w:rPr>
          <w:rFonts w:eastAsia="Times New Roman"/>
          <w:color w:val="212121"/>
          <w:szCs w:val="24"/>
        </w:rPr>
        <w:t xml:space="preserve">ύρωση της </w:t>
      </w:r>
      <w:r>
        <w:rPr>
          <w:rFonts w:eastAsia="Times New Roman"/>
          <w:color w:val="212121"/>
          <w:szCs w:val="24"/>
        </w:rPr>
        <w:t>σ</w:t>
      </w:r>
      <w:r w:rsidRPr="00432973">
        <w:rPr>
          <w:rFonts w:eastAsia="Times New Roman"/>
          <w:color w:val="212121"/>
          <w:szCs w:val="24"/>
        </w:rPr>
        <w:t>υμφωνίας</w:t>
      </w:r>
      <w:r>
        <w:rPr>
          <w:rFonts w:eastAsia="Times New Roman"/>
          <w:color w:val="212121"/>
          <w:szCs w:val="24"/>
        </w:rPr>
        <w:t>, οι Σ</w:t>
      </w:r>
      <w:r w:rsidRPr="00432973">
        <w:rPr>
          <w:rFonts w:eastAsia="Times New Roman"/>
          <w:color w:val="212121"/>
          <w:szCs w:val="24"/>
        </w:rPr>
        <w:t>κοπιανοί μπορούν με την ησυχία τους να ανακαλύψουν κάποιο νέο εσωτερικό πρόβλημ</w:t>
      </w:r>
      <w:r>
        <w:rPr>
          <w:rFonts w:eastAsia="Times New Roman"/>
          <w:color w:val="212121"/>
          <w:szCs w:val="24"/>
        </w:rPr>
        <w:t xml:space="preserve">α και να ερμηνεύσουν αλλιώς τη </w:t>
      </w:r>
      <w:r>
        <w:rPr>
          <w:rFonts w:eastAsia="Times New Roman"/>
          <w:color w:val="212121"/>
          <w:szCs w:val="24"/>
        </w:rPr>
        <w:t>σ</w:t>
      </w:r>
      <w:r w:rsidRPr="00432973">
        <w:rPr>
          <w:rFonts w:eastAsia="Times New Roman"/>
          <w:color w:val="212121"/>
          <w:szCs w:val="24"/>
        </w:rPr>
        <w:t>υμφωνία</w:t>
      </w:r>
      <w:r>
        <w:rPr>
          <w:rFonts w:eastAsia="Times New Roman"/>
          <w:color w:val="212121"/>
          <w:szCs w:val="24"/>
        </w:rPr>
        <w:t>. Η ιστορία της χώρας μας μά</w:t>
      </w:r>
      <w:r w:rsidRPr="00432973">
        <w:rPr>
          <w:rFonts w:eastAsia="Times New Roman"/>
          <w:color w:val="212121"/>
          <w:szCs w:val="24"/>
        </w:rPr>
        <w:t>ς έχει κάνει καχύποπτους και δικαίως</w:t>
      </w:r>
      <w:r>
        <w:rPr>
          <w:rFonts w:eastAsia="Times New Roman"/>
          <w:color w:val="212121"/>
          <w:szCs w:val="24"/>
        </w:rPr>
        <w:t>. Τ</w:t>
      </w:r>
      <w:r w:rsidRPr="00432973">
        <w:rPr>
          <w:rFonts w:eastAsia="Times New Roman"/>
          <w:color w:val="212121"/>
          <w:szCs w:val="24"/>
        </w:rPr>
        <w:t>ι εμπ</w:t>
      </w:r>
      <w:r>
        <w:rPr>
          <w:rFonts w:eastAsia="Times New Roman"/>
          <w:color w:val="212121"/>
          <w:szCs w:val="24"/>
        </w:rPr>
        <w:t xml:space="preserve">οδίζει τους </w:t>
      </w:r>
      <w:r>
        <w:rPr>
          <w:rFonts w:eastAsia="Times New Roman"/>
          <w:color w:val="212121"/>
          <w:szCs w:val="24"/>
        </w:rPr>
        <w:lastRenderedPageBreak/>
        <w:t>οκτώ Β</w:t>
      </w:r>
      <w:r w:rsidRPr="00432973">
        <w:rPr>
          <w:rFonts w:eastAsia="Times New Roman"/>
          <w:color w:val="212121"/>
          <w:szCs w:val="24"/>
        </w:rPr>
        <w:t xml:space="preserve">ουλευτές του </w:t>
      </w:r>
      <w:r>
        <w:rPr>
          <w:rFonts w:eastAsia="Times New Roman"/>
          <w:color w:val="212121"/>
          <w:szCs w:val="24"/>
          <w:lang w:val="en"/>
        </w:rPr>
        <w:t>VMR</w:t>
      </w:r>
      <w:r>
        <w:rPr>
          <w:rFonts w:eastAsia="Times New Roman"/>
          <w:color w:val="212121"/>
          <w:szCs w:val="24"/>
          <w:lang w:val="en"/>
        </w:rPr>
        <w:t>O</w:t>
      </w:r>
      <w:r>
        <w:rPr>
          <w:rFonts w:eastAsia="Times New Roman"/>
          <w:color w:val="212121"/>
          <w:szCs w:val="24"/>
        </w:rPr>
        <w:t>,</w:t>
      </w:r>
      <w:r w:rsidRPr="00432973">
        <w:rPr>
          <w:rFonts w:eastAsia="Times New Roman"/>
          <w:color w:val="212121"/>
          <w:szCs w:val="24"/>
        </w:rPr>
        <w:t xml:space="preserve"> που ψήφισαν υπέρ των συνταγματικών αλλαγών</w:t>
      </w:r>
      <w:r>
        <w:rPr>
          <w:rFonts w:eastAsia="Times New Roman"/>
          <w:color w:val="212121"/>
          <w:szCs w:val="24"/>
        </w:rPr>
        <w:t>,</w:t>
      </w:r>
      <w:r w:rsidRPr="00432973">
        <w:rPr>
          <w:rFonts w:eastAsia="Times New Roman"/>
          <w:color w:val="212121"/>
          <w:szCs w:val="24"/>
        </w:rPr>
        <w:t xml:space="preserve"> να πάθουν κάποια καινούργια κρίση συνείδησης και να ζητήσουν</w:t>
      </w:r>
      <w:r>
        <w:rPr>
          <w:rFonts w:eastAsia="Times New Roman"/>
          <w:color w:val="212121"/>
          <w:szCs w:val="24"/>
        </w:rPr>
        <w:t>,</w:t>
      </w:r>
      <w:r w:rsidRPr="00432973">
        <w:rPr>
          <w:rFonts w:eastAsia="Times New Roman"/>
          <w:color w:val="212121"/>
          <w:szCs w:val="24"/>
        </w:rPr>
        <w:t xml:space="preserve"> για να μπορούν να είναι συνεπείς με τον εαυτό </w:t>
      </w:r>
      <w:r>
        <w:rPr>
          <w:rFonts w:eastAsia="Times New Roman"/>
          <w:color w:val="212121"/>
          <w:szCs w:val="24"/>
        </w:rPr>
        <w:t>τους,</w:t>
      </w:r>
      <w:r w:rsidRPr="00432973">
        <w:rPr>
          <w:rFonts w:eastAsia="Times New Roman"/>
          <w:color w:val="212121"/>
          <w:szCs w:val="24"/>
        </w:rPr>
        <w:t xml:space="preserve"> οι συνταγματικές τρ</w:t>
      </w:r>
      <w:r>
        <w:rPr>
          <w:rFonts w:eastAsia="Times New Roman"/>
          <w:color w:val="212121"/>
          <w:szCs w:val="24"/>
        </w:rPr>
        <w:t>οποποιήσει</w:t>
      </w:r>
      <w:r w:rsidRPr="00432973">
        <w:rPr>
          <w:rFonts w:eastAsia="Times New Roman"/>
          <w:color w:val="212121"/>
          <w:szCs w:val="24"/>
        </w:rPr>
        <w:t>ς και το νέο όνομα να ισχύσουν από την</w:t>
      </w:r>
      <w:r>
        <w:rPr>
          <w:rFonts w:eastAsia="Times New Roman"/>
          <w:color w:val="212121"/>
          <w:szCs w:val="24"/>
        </w:rPr>
        <w:t xml:space="preserve"> </w:t>
      </w:r>
      <w:r>
        <w:rPr>
          <w:rFonts w:eastAsia="Times New Roman"/>
          <w:color w:val="212121"/>
          <w:szCs w:val="24"/>
        </w:rPr>
        <w:t>κ</w:t>
      </w:r>
      <w:r>
        <w:rPr>
          <w:rFonts w:eastAsia="Times New Roman"/>
          <w:color w:val="212121"/>
          <w:szCs w:val="24"/>
        </w:rPr>
        <w:t xml:space="preserve">ύρωση της </w:t>
      </w:r>
      <w:r>
        <w:rPr>
          <w:rFonts w:eastAsia="Times New Roman"/>
          <w:color w:val="212121"/>
          <w:szCs w:val="24"/>
        </w:rPr>
        <w:t>σ</w:t>
      </w:r>
      <w:r w:rsidRPr="00432973">
        <w:rPr>
          <w:rFonts w:eastAsia="Times New Roman"/>
          <w:color w:val="212121"/>
          <w:szCs w:val="24"/>
        </w:rPr>
        <w:t>υμφωνίας</w:t>
      </w:r>
      <w:r>
        <w:rPr>
          <w:rFonts w:eastAsia="Times New Roman"/>
          <w:color w:val="212121"/>
          <w:szCs w:val="24"/>
        </w:rPr>
        <w:t>,</w:t>
      </w:r>
      <w:r>
        <w:rPr>
          <w:rFonts w:eastAsia="Times New Roman"/>
          <w:color w:val="212121"/>
          <w:szCs w:val="24"/>
        </w:rPr>
        <w:t xml:space="preserve"> α</w:t>
      </w:r>
      <w:r w:rsidRPr="00432973">
        <w:rPr>
          <w:rFonts w:eastAsia="Times New Roman"/>
          <w:color w:val="212121"/>
          <w:szCs w:val="24"/>
        </w:rPr>
        <w:t>πό τ</w:t>
      </w:r>
      <w:r w:rsidRPr="00432973">
        <w:rPr>
          <w:rFonts w:eastAsia="Times New Roman"/>
          <w:color w:val="212121"/>
          <w:szCs w:val="24"/>
        </w:rPr>
        <w:t>η στιγμή που ενταχθούν τα Σκόπια στην Ευρωπαϊκή Ένωση</w:t>
      </w:r>
      <w:r>
        <w:rPr>
          <w:rFonts w:eastAsia="Times New Roman"/>
          <w:color w:val="212121"/>
          <w:szCs w:val="24"/>
        </w:rPr>
        <w:t xml:space="preserve">; </w:t>
      </w:r>
    </w:p>
    <w:p w14:paraId="01A9DEED" w14:textId="77777777" w:rsidR="00887A51" w:rsidRDefault="009C255F">
      <w:pPr>
        <w:spacing w:after="0" w:line="600" w:lineRule="auto"/>
        <w:ind w:firstLine="720"/>
        <w:jc w:val="both"/>
        <w:rPr>
          <w:rFonts w:eastAsia="Times New Roman"/>
          <w:color w:val="212121"/>
          <w:szCs w:val="24"/>
        </w:rPr>
      </w:pPr>
      <w:r w:rsidRPr="00432973">
        <w:rPr>
          <w:rFonts w:eastAsia="Times New Roman"/>
          <w:color w:val="212121"/>
          <w:szCs w:val="24"/>
        </w:rPr>
        <w:t>Γιατί όχι</w:t>
      </w:r>
      <w:r>
        <w:rPr>
          <w:rFonts w:eastAsia="Times New Roman"/>
          <w:color w:val="212121"/>
          <w:szCs w:val="24"/>
        </w:rPr>
        <w:t>; Έτσι και αλλιώς</w:t>
      </w:r>
      <w:r>
        <w:rPr>
          <w:rFonts w:eastAsia="Times New Roman"/>
          <w:color w:val="212121"/>
          <w:szCs w:val="24"/>
        </w:rPr>
        <w:t>,</w:t>
      </w:r>
      <w:r>
        <w:rPr>
          <w:rFonts w:eastAsia="Times New Roman"/>
          <w:color w:val="212121"/>
          <w:szCs w:val="24"/>
        </w:rPr>
        <w:t xml:space="preserve"> η Κ</w:t>
      </w:r>
      <w:r w:rsidRPr="00432973">
        <w:rPr>
          <w:rFonts w:eastAsia="Times New Roman"/>
          <w:color w:val="212121"/>
          <w:szCs w:val="24"/>
        </w:rPr>
        <w:t>υβέρνηση έκανε πως δεν κατάλα</w:t>
      </w:r>
      <w:r>
        <w:rPr>
          <w:rFonts w:eastAsia="Times New Roman"/>
          <w:color w:val="212121"/>
          <w:szCs w:val="24"/>
        </w:rPr>
        <w:t xml:space="preserve">βε τη μονομερή τροποποίηση της </w:t>
      </w:r>
      <w:r>
        <w:rPr>
          <w:rFonts w:eastAsia="Times New Roman"/>
          <w:color w:val="212121"/>
          <w:szCs w:val="24"/>
        </w:rPr>
        <w:t>σ</w:t>
      </w:r>
      <w:r w:rsidRPr="00432973">
        <w:rPr>
          <w:rFonts w:eastAsia="Times New Roman"/>
          <w:color w:val="212121"/>
          <w:szCs w:val="24"/>
        </w:rPr>
        <w:t>υμφωνίας από τους γείτονες</w:t>
      </w:r>
      <w:r>
        <w:rPr>
          <w:rFonts w:eastAsia="Times New Roman"/>
          <w:color w:val="212121"/>
          <w:szCs w:val="24"/>
        </w:rPr>
        <w:t>, πριν</w:t>
      </w:r>
      <w:r w:rsidRPr="00432973">
        <w:rPr>
          <w:rFonts w:eastAsia="Times New Roman"/>
          <w:color w:val="212121"/>
          <w:szCs w:val="24"/>
        </w:rPr>
        <w:t xml:space="preserve"> ακόμη στεγνώσει το μελάνι</w:t>
      </w:r>
      <w:r>
        <w:rPr>
          <w:rFonts w:eastAsia="Times New Roman"/>
          <w:color w:val="212121"/>
          <w:szCs w:val="24"/>
        </w:rPr>
        <w:t>. Ή</w:t>
      </w:r>
      <w:r w:rsidRPr="00432973">
        <w:rPr>
          <w:rFonts w:eastAsia="Times New Roman"/>
          <w:color w:val="212121"/>
          <w:szCs w:val="24"/>
        </w:rPr>
        <w:t>δη άρχισε να διολισθαίνει</w:t>
      </w:r>
      <w:r>
        <w:rPr>
          <w:rFonts w:eastAsia="Times New Roman"/>
          <w:color w:val="212121"/>
          <w:szCs w:val="24"/>
        </w:rPr>
        <w:t>.</w:t>
      </w:r>
    </w:p>
    <w:p w14:paraId="01A9DEEE"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w:t>
      </w:r>
      <w:r w:rsidRPr="00432973">
        <w:rPr>
          <w:rFonts w:eastAsia="Times New Roman"/>
          <w:color w:val="212121"/>
          <w:szCs w:val="24"/>
        </w:rPr>
        <w:t xml:space="preserve">υρίες και κύριοι </w:t>
      </w:r>
      <w:r w:rsidRPr="00432973">
        <w:rPr>
          <w:rFonts w:eastAsia="Times New Roman"/>
          <w:color w:val="212121"/>
          <w:szCs w:val="24"/>
        </w:rPr>
        <w:t>συνάδελφοι</w:t>
      </w:r>
      <w:r>
        <w:rPr>
          <w:rFonts w:eastAsia="Times New Roman"/>
          <w:color w:val="212121"/>
          <w:szCs w:val="24"/>
        </w:rPr>
        <w:t>,</w:t>
      </w:r>
      <w:r w:rsidRPr="00432973">
        <w:rPr>
          <w:rFonts w:eastAsia="Times New Roman"/>
          <w:color w:val="212121"/>
          <w:szCs w:val="24"/>
        </w:rPr>
        <w:t xml:space="preserve"> η παραμονή σας στη</w:t>
      </w:r>
      <w:r>
        <w:rPr>
          <w:rFonts w:eastAsia="Times New Roman"/>
          <w:color w:val="212121"/>
          <w:szCs w:val="24"/>
        </w:rPr>
        <w:t xml:space="preserve">ν εξουσία είναι ένα πλήγμα στη </w:t>
      </w:r>
      <w:r>
        <w:rPr>
          <w:rFonts w:eastAsia="Times New Roman"/>
          <w:color w:val="212121"/>
          <w:szCs w:val="24"/>
        </w:rPr>
        <w:t>δ</w:t>
      </w:r>
      <w:r w:rsidRPr="00432973">
        <w:rPr>
          <w:rFonts w:eastAsia="Times New Roman"/>
          <w:color w:val="212121"/>
          <w:szCs w:val="24"/>
        </w:rPr>
        <w:t>ημοκρατία</w:t>
      </w:r>
      <w:r>
        <w:rPr>
          <w:rFonts w:eastAsia="Times New Roman"/>
          <w:color w:val="212121"/>
          <w:szCs w:val="24"/>
        </w:rPr>
        <w:t>,</w:t>
      </w:r>
      <w:r w:rsidRPr="00432973">
        <w:rPr>
          <w:rFonts w:eastAsia="Times New Roman"/>
          <w:color w:val="212121"/>
          <w:szCs w:val="24"/>
        </w:rPr>
        <w:t xml:space="preserve"> την οικονομία</w:t>
      </w:r>
      <w:r>
        <w:rPr>
          <w:rFonts w:eastAsia="Times New Roman"/>
          <w:color w:val="212121"/>
          <w:szCs w:val="24"/>
        </w:rPr>
        <w:t>,</w:t>
      </w:r>
      <w:r w:rsidRPr="00432973">
        <w:rPr>
          <w:rFonts w:eastAsia="Times New Roman"/>
          <w:color w:val="212121"/>
          <w:szCs w:val="24"/>
        </w:rPr>
        <w:t xml:space="preserve"> την ασφάλεια</w:t>
      </w:r>
      <w:r>
        <w:rPr>
          <w:rFonts w:eastAsia="Times New Roman"/>
          <w:color w:val="212121"/>
          <w:szCs w:val="24"/>
        </w:rPr>
        <w:t>,</w:t>
      </w:r>
      <w:r w:rsidRPr="00432973">
        <w:rPr>
          <w:rFonts w:eastAsia="Times New Roman"/>
          <w:color w:val="212121"/>
          <w:szCs w:val="24"/>
        </w:rPr>
        <w:t xml:space="preserve"> την εθνική κυριαρχία και θα την πληρώνουμε ακριβά για πολλά χρόνια</w:t>
      </w:r>
      <w:r>
        <w:rPr>
          <w:rFonts w:eastAsia="Times New Roman"/>
          <w:color w:val="212121"/>
          <w:szCs w:val="24"/>
        </w:rPr>
        <w:t>. Φ</w:t>
      </w:r>
      <w:r w:rsidRPr="00432973">
        <w:rPr>
          <w:rFonts w:eastAsia="Times New Roman"/>
          <w:color w:val="212121"/>
          <w:szCs w:val="24"/>
        </w:rPr>
        <w:t>τάνει πια</w:t>
      </w:r>
      <w:r>
        <w:rPr>
          <w:rFonts w:eastAsia="Times New Roman"/>
          <w:color w:val="212121"/>
          <w:szCs w:val="24"/>
        </w:rPr>
        <w:t>! Θ</w:t>
      </w:r>
      <w:r w:rsidRPr="00432973">
        <w:rPr>
          <w:rFonts w:eastAsia="Times New Roman"/>
          <w:color w:val="212121"/>
          <w:szCs w:val="24"/>
        </w:rPr>
        <w:t xml:space="preserve">α μείνετε στην ιστορία ως </w:t>
      </w:r>
      <w:r>
        <w:rPr>
          <w:rFonts w:eastAsia="Times New Roman"/>
          <w:color w:val="212121"/>
          <w:szCs w:val="24"/>
        </w:rPr>
        <w:t xml:space="preserve">η </w:t>
      </w:r>
      <w:r>
        <w:rPr>
          <w:rFonts w:eastAsia="Times New Roman"/>
          <w:color w:val="212121"/>
          <w:szCs w:val="24"/>
        </w:rPr>
        <w:t>Κ</w:t>
      </w:r>
      <w:r w:rsidRPr="00432973">
        <w:rPr>
          <w:rFonts w:eastAsia="Times New Roman"/>
          <w:color w:val="212121"/>
          <w:szCs w:val="24"/>
        </w:rPr>
        <w:t>υβέρνηση</w:t>
      </w:r>
      <w:r>
        <w:rPr>
          <w:rFonts w:eastAsia="Times New Roman"/>
          <w:color w:val="212121"/>
          <w:szCs w:val="24"/>
        </w:rPr>
        <w:t>,</w:t>
      </w:r>
      <w:r w:rsidRPr="00432973">
        <w:rPr>
          <w:rFonts w:eastAsia="Times New Roman"/>
          <w:color w:val="212121"/>
          <w:szCs w:val="24"/>
        </w:rPr>
        <w:t xml:space="preserve"> που πρόλαβε να κάνει τόσο κακό σε </w:t>
      </w:r>
      <w:r w:rsidRPr="00432973">
        <w:rPr>
          <w:rFonts w:eastAsia="Times New Roman"/>
          <w:color w:val="212121"/>
          <w:szCs w:val="24"/>
        </w:rPr>
        <w:t>τόσο λίγο χρόνο</w:t>
      </w:r>
      <w:r>
        <w:rPr>
          <w:rFonts w:eastAsia="Times New Roman"/>
          <w:color w:val="212121"/>
          <w:szCs w:val="24"/>
        </w:rPr>
        <w:t>,</w:t>
      </w:r>
      <w:r w:rsidRPr="00432973">
        <w:rPr>
          <w:rFonts w:eastAsia="Times New Roman"/>
          <w:color w:val="212121"/>
          <w:szCs w:val="24"/>
        </w:rPr>
        <w:t xml:space="preserve"> για τόσο φθηνούς λόγους</w:t>
      </w:r>
      <w:r>
        <w:rPr>
          <w:rFonts w:eastAsia="Times New Roman"/>
          <w:color w:val="212121"/>
          <w:szCs w:val="24"/>
        </w:rPr>
        <w:t>. Ε</w:t>
      </w:r>
      <w:r w:rsidRPr="00432973">
        <w:rPr>
          <w:rFonts w:eastAsia="Times New Roman"/>
          <w:color w:val="212121"/>
          <w:szCs w:val="24"/>
        </w:rPr>
        <w:t>υτυχώς</w:t>
      </w:r>
      <w:r>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όμως,</w:t>
      </w:r>
      <w:r w:rsidRPr="00432973">
        <w:rPr>
          <w:rFonts w:eastAsia="Times New Roman"/>
          <w:color w:val="212121"/>
          <w:szCs w:val="24"/>
        </w:rPr>
        <w:t xml:space="preserve"> οι μάσκες έπεσαν</w:t>
      </w:r>
      <w:r>
        <w:rPr>
          <w:rFonts w:eastAsia="Times New Roman"/>
          <w:color w:val="212121"/>
          <w:szCs w:val="24"/>
        </w:rPr>
        <w:t>,</w:t>
      </w:r>
      <w:r w:rsidRPr="00432973">
        <w:rPr>
          <w:rFonts w:eastAsia="Times New Roman"/>
          <w:color w:val="212121"/>
          <w:szCs w:val="24"/>
        </w:rPr>
        <w:t xml:space="preserve"> η παράσταση τελειώνει</w:t>
      </w:r>
      <w:r>
        <w:rPr>
          <w:rFonts w:eastAsia="Times New Roman"/>
          <w:color w:val="212121"/>
          <w:szCs w:val="24"/>
        </w:rPr>
        <w:t xml:space="preserve">. </w:t>
      </w:r>
      <w:r w:rsidRPr="00432973">
        <w:rPr>
          <w:rFonts w:eastAsia="Times New Roman"/>
          <w:color w:val="212121"/>
          <w:szCs w:val="24"/>
        </w:rPr>
        <w:t>Δώστε</w:t>
      </w:r>
      <w:r>
        <w:rPr>
          <w:rFonts w:eastAsia="Times New Roman"/>
          <w:color w:val="212121"/>
          <w:szCs w:val="24"/>
        </w:rPr>
        <w:t>,</w:t>
      </w:r>
      <w:r w:rsidRPr="00432973">
        <w:rPr>
          <w:rFonts w:eastAsia="Times New Roman"/>
          <w:color w:val="212121"/>
          <w:szCs w:val="24"/>
        </w:rPr>
        <w:t xml:space="preserve"> τουλάχιστον στο φινάλε </w:t>
      </w:r>
      <w:r>
        <w:rPr>
          <w:rFonts w:eastAsia="Times New Roman"/>
          <w:color w:val="212121"/>
          <w:szCs w:val="24"/>
        </w:rPr>
        <w:t xml:space="preserve">-που </w:t>
      </w:r>
      <w:r w:rsidRPr="00432973">
        <w:rPr>
          <w:rFonts w:eastAsia="Times New Roman"/>
          <w:color w:val="212121"/>
          <w:szCs w:val="24"/>
        </w:rPr>
        <w:t>είναι προ των πυλών</w:t>
      </w:r>
      <w:r>
        <w:rPr>
          <w:rFonts w:eastAsia="Times New Roman"/>
          <w:color w:val="212121"/>
          <w:szCs w:val="24"/>
        </w:rPr>
        <w:t>-</w:t>
      </w:r>
      <w:r w:rsidRPr="00432973">
        <w:rPr>
          <w:rFonts w:eastAsia="Times New Roman"/>
          <w:color w:val="212121"/>
          <w:szCs w:val="24"/>
        </w:rPr>
        <w:t xml:space="preserve"> την ευκαιρία να μείνουμε όρθιοι</w:t>
      </w:r>
      <w:r>
        <w:rPr>
          <w:rFonts w:eastAsia="Times New Roman"/>
          <w:color w:val="212121"/>
          <w:szCs w:val="24"/>
        </w:rPr>
        <w:t xml:space="preserve">! </w:t>
      </w:r>
      <w:r w:rsidRPr="00432973">
        <w:rPr>
          <w:rFonts w:eastAsia="Times New Roman"/>
          <w:color w:val="212121"/>
          <w:szCs w:val="24"/>
        </w:rPr>
        <w:t>Είναι λυπηρό</w:t>
      </w:r>
      <w:r>
        <w:rPr>
          <w:rFonts w:eastAsia="Times New Roman"/>
          <w:color w:val="212121"/>
          <w:szCs w:val="24"/>
        </w:rPr>
        <w:t>,</w:t>
      </w:r>
      <w:r w:rsidRPr="00432973">
        <w:rPr>
          <w:rFonts w:eastAsia="Times New Roman"/>
          <w:color w:val="212121"/>
          <w:szCs w:val="24"/>
        </w:rPr>
        <w:t xml:space="preserve"> </w:t>
      </w:r>
      <w:r w:rsidRPr="00432973">
        <w:rPr>
          <w:rFonts w:eastAsia="Times New Roman"/>
          <w:color w:val="212121"/>
          <w:szCs w:val="24"/>
        </w:rPr>
        <w:lastRenderedPageBreak/>
        <w:t>που δεν κατανοείτε ούτε το εθνικό καλό και δεν μπορείτε</w:t>
      </w:r>
      <w:r w:rsidRPr="00432973">
        <w:rPr>
          <w:rFonts w:eastAsia="Times New Roman"/>
          <w:color w:val="212121"/>
          <w:szCs w:val="24"/>
        </w:rPr>
        <w:t xml:space="preserve"> να το υπερασπιστείτε</w:t>
      </w:r>
      <w:r>
        <w:rPr>
          <w:rFonts w:eastAsia="Times New Roman"/>
          <w:color w:val="212121"/>
          <w:szCs w:val="24"/>
        </w:rPr>
        <w:t>.</w:t>
      </w:r>
    </w:p>
    <w:p w14:paraId="01A9DEEF"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w:t>
      </w:r>
      <w:r w:rsidRPr="00432973">
        <w:rPr>
          <w:rFonts w:eastAsia="Times New Roman"/>
          <w:color w:val="212121"/>
          <w:szCs w:val="24"/>
        </w:rPr>
        <w:t>αταψηφίζουμε</w:t>
      </w:r>
      <w:r>
        <w:rPr>
          <w:rFonts w:eastAsia="Times New Roman"/>
          <w:color w:val="212121"/>
          <w:szCs w:val="24"/>
        </w:rPr>
        <w:t>,</w:t>
      </w:r>
      <w:r w:rsidRPr="00432973">
        <w:rPr>
          <w:rFonts w:eastAsia="Times New Roman"/>
          <w:color w:val="212121"/>
          <w:szCs w:val="24"/>
        </w:rPr>
        <w:t xml:space="preserve"> λοιπόν</w:t>
      </w:r>
      <w:r>
        <w:rPr>
          <w:rFonts w:eastAsia="Times New Roman"/>
          <w:color w:val="212121"/>
          <w:szCs w:val="24"/>
        </w:rPr>
        <w:t>, για ακόμη μια φορά</w:t>
      </w:r>
      <w:r>
        <w:rPr>
          <w:rFonts w:eastAsia="Times New Roman"/>
          <w:color w:val="212121"/>
          <w:szCs w:val="24"/>
        </w:rPr>
        <w:t>,</w:t>
      </w:r>
      <w:r>
        <w:rPr>
          <w:rFonts w:eastAsia="Times New Roman"/>
          <w:color w:val="212121"/>
          <w:szCs w:val="24"/>
        </w:rPr>
        <w:t xml:space="preserve"> αυτήν την </w:t>
      </w:r>
      <w:r>
        <w:rPr>
          <w:rFonts w:eastAsia="Times New Roman"/>
          <w:color w:val="212121"/>
          <w:szCs w:val="24"/>
        </w:rPr>
        <w:t>κ</w:t>
      </w:r>
      <w:r w:rsidRPr="00432973">
        <w:rPr>
          <w:rFonts w:eastAsia="Times New Roman"/>
          <w:color w:val="212121"/>
          <w:szCs w:val="24"/>
        </w:rPr>
        <w:t>ύρωση</w:t>
      </w:r>
      <w:r>
        <w:rPr>
          <w:rFonts w:eastAsia="Times New Roman"/>
          <w:color w:val="212121"/>
          <w:szCs w:val="24"/>
        </w:rPr>
        <w:t>.</w:t>
      </w:r>
    </w:p>
    <w:p w14:paraId="01A9DEF0" w14:textId="77777777" w:rsidR="00887A51" w:rsidRDefault="009C255F">
      <w:pPr>
        <w:spacing w:after="0" w:line="600" w:lineRule="auto"/>
        <w:ind w:firstLine="720"/>
        <w:jc w:val="both"/>
        <w:rPr>
          <w:rFonts w:eastAsia="Times New Roman"/>
          <w:color w:val="212121"/>
          <w:szCs w:val="24"/>
        </w:rPr>
      </w:pPr>
      <w:r w:rsidRPr="00432973">
        <w:rPr>
          <w:rFonts w:eastAsia="Times New Roman"/>
          <w:color w:val="212121"/>
          <w:szCs w:val="24"/>
        </w:rPr>
        <w:t>Ευχαριστώ</w:t>
      </w:r>
      <w:r>
        <w:rPr>
          <w:rFonts w:eastAsia="Times New Roman"/>
          <w:color w:val="212121"/>
          <w:szCs w:val="24"/>
        </w:rPr>
        <w:t xml:space="preserve">, κύριε Πρόεδρε. </w:t>
      </w:r>
    </w:p>
    <w:p w14:paraId="01A9DEF1" w14:textId="77777777" w:rsidR="00887A51" w:rsidRDefault="009C255F">
      <w:pPr>
        <w:spacing w:after="0" w:line="600" w:lineRule="auto"/>
        <w:ind w:firstLine="709"/>
        <w:jc w:val="center"/>
        <w:rPr>
          <w:rFonts w:eastAsia="Times New Roman" w:cs="Times New Roman"/>
          <w:szCs w:val="24"/>
        </w:rPr>
      </w:pPr>
      <w:r w:rsidRPr="008D4C39">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r w:rsidRPr="008D4C39">
        <w:rPr>
          <w:rFonts w:eastAsia="Times New Roman" w:cs="Times New Roman"/>
          <w:szCs w:val="24"/>
        </w:rPr>
        <w:t xml:space="preserve"> </w:t>
      </w:r>
    </w:p>
    <w:p w14:paraId="01A9DEF2"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Π</w:t>
      </w:r>
      <w:r w:rsidRPr="00432973">
        <w:rPr>
          <w:rFonts w:eastAsia="Times New Roman"/>
          <w:color w:val="212121"/>
          <w:szCs w:val="24"/>
        </w:rPr>
        <w:t xml:space="preserve">ροχωράμε με τον </w:t>
      </w:r>
      <w:r>
        <w:rPr>
          <w:rFonts w:eastAsia="Times New Roman"/>
          <w:color w:val="212121"/>
          <w:szCs w:val="24"/>
        </w:rPr>
        <w:t xml:space="preserve">κ. </w:t>
      </w:r>
      <w:proofErr w:type="spellStart"/>
      <w:r>
        <w:rPr>
          <w:rFonts w:eastAsia="Times New Roman"/>
          <w:color w:val="212121"/>
          <w:szCs w:val="24"/>
        </w:rPr>
        <w:t>Καστόρη</w:t>
      </w:r>
      <w:proofErr w:type="spellEnd"/>
      <w:r>
        <w:rPr>
          <w:rFonts w:eastAsia="Times New Roman"/>
          <w:color w:val="212121"/>
          <w:szCs w:val="24"/>
        </w:rPr>
        <w:t xml:space="preserve"> Αστέριο, Βουλευτή</w:t>
      </w:r>
      <w:r w:rsidRPr="00432973">
        <w:rPr>
          <w:rFonts w:eastAsia="Times New Roman"/>
          <w:color w:val="212121"/>
          <w:szCs w:val="24"/>
        </w:rPr>
        <w:t xml:space="preserve"> ΣΥΡΙΖΑ</w:t>
      </w:r>
      <w:r>
        <w:rPr>
          <w:rFonts w:eastAsia="Times New Roman"/>
          <w:color w:val="212121"/>
          <w:szCs w:val="24"/>
        </w:rPr>
        <w:t xml:space="preserve">. Ακολουθεί ο κ. </w:t>
      </w:r>
      <w:r w:rsidRPr="00432973">
        <w:rPr>
          <w:rFonts w:eastAsia="Times New Roman"/>
          <w:color w:val="212121"/>
          <w:szCs w:val="24"/>
        </w:rPr>
        <w:t>Καλαφάτης</w:t>
      </w:r>
      <w:r>
        <w:rPr>
          <w:rFonts w:eastAsia="Times New Roman"/>
          <w:color w:val="212121"/>
          <w:szCs w:val="24"/>
        </w:rPr>
        <w:t xml:space="preserve">, ο κ. </w:t>
      </w:r>
      <w:proofErr w:type="spellStart"/>
      <w:r w:rsidRPr="00432973">
        <w:rPr>
          <w:rFonts w:eastAsia="Times New Roman"/>
          <w:color w:val="212121"/>
          <w:szCs w:val="24"/>
        </w:rPr>
        <w:t>Σαχινίδης</w:t>
      </w:r>
      <w:proofErr w:type="spellEnd"/>
      <w:r>
        <w:rPr>
          <w:rFonts w:eastAsia="Times New Roman"/>
          <w:color w:val="212121"/>
          <w:szCs w:val="24"/>
        </w:rPr>
        <w:t xml:space="preserve"> και ο κ. </w:t>
      </w:r>
      <w:proofErr w:type="spellStart"/>
      <w:r>
        <w:rPr>
          <w:rFonts w:eastAsia="Times New Roman"/>
          <w:color w:val="212121"/>
          <w:szCs w:val="24"/>
        </w:rPr>
        <w:t>Ο</w:t>
      </w:r>
      <w:r w:rsidRPr="00432973">
        <w:rPr>
          <w:rFonts w:eastAsia="Times New Roman"/>
          <w:color w:val="212121"/>
          <w:szCs w:val="24"/>
        </w:rPr>
        <w:t>υρσουζίδης</w:t>
      </w:r>
      <w:proofErr w:type="spellEnd"/>
      <w:r>
        <w:rPr>
          <w:rFonts w:eastAsia="Times New Roman"/>
          <w:color w:val="212121"/>
          <w:szCs w:val="24"/>
        </w:rPr>
        <w:t xml:space="preserve">. </w:t>
      </w:r>
    </w:p>
    <w:p w14:paraId="01A9DEF3"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Ορίστε, κύριε </w:t>
      </w:r>
      <w:proofErr w:type="spellStart"/>
      <w:r>
        <w:rPr>
          <w:rFonts w:eastAsia="Times New Roman"/>
          <w:color w:val="212121"/>
          <w:szCs w:val="24"/>
        </w:rPr>
        <w:t>Καστόρη</w:t>
      </w:r>
      <w:proofErr w:type="spellEnd"/>
      <w:r>
        <w:rPr>
          <w:rFonts w:eastAsia="Times New Roman"/>
          <w:color w:val="212121"/>
          <w:szCs w:val="24"/>
        </w:rPr>
        <w:t xml:space="preserve">, έχετε τον λόγο. </w:t>
      </w:r>
    </w:p>
    <w:p w14:paraId="01A9DEF4"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ΑΣΤΕΡΙΟΣ ΚΑΣΤΟΡΗΣ: </w:t>
      </w:r>
      <w:r>
        <w:rPr>
          <w:rFonts w:eastAsia="Times New Roman"/>
          <w:color w:val="212121"/>
          <w:szCs w:val="24"/>
        </w:rPr>
        <w:t>Κ</w:t>
      </w:r>
      <w:r w:rsidRPr="00432973">
        <w:rPr>
          <w:rFonts w:eastAsia="Times New Roman"/>
          <w:color w:val="212121"/>
          <w:szCs w:val="24"/>
        </w:rPr>
        <w:t>υρίες και κύριοι συνάδελφοι</w:t>
      </w:r>
      <w:r>
        <w:rPr>
          <w:rFonts w:eastAsia="Times New Roman"/>
          <w:color w:val="212121"/>
          <w:szCs w:val="24"/>
        </w:rPr>
        <w:t xml:space="preserve">, </w:t>
      </w:r>
      <w:r w:rsidRPr="00432973">
        <w:rPr>
          <w:rFonts w:eastAsia="Times New Roman"/>
          <w:color w:val="212121"/>
          <w:szCs w:val="24"/>
        </w:rPr>
        <w:t>θα ήθελα να ξεκινήσω με μία ευχή</w:t>
      </w:r>
      <w:r>
        <w:rPr>
          <w:rFonts w:eastAsia="Times New Roman"/>
          <w:color w:val="212121"/>
          <w:szCs w:val="24"/>
        </w:rPr>
        <w:t>,</w:t>
      </w:r>
      <w:r w:rsidRPr="00432973">
        <w:rPr>
          <w:rFonts w:eastAsia="Times New Roman"/>
          <w:color w:val="212121"/>
          <w:szCs w:val="24"/>
        </w:rPr>
        <w:t xml:space="preserve"> να δημιουργηθούν τέτοιες συνθήκες</w:t>
      </w:r>
      <w:r>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που δεν θα χρειάζονται αμ</w:t>
      </w:r>
      <w:r>
        <w:rPr>
          <w:rFonts w:eastAsia="Times New Roman"/>
          <w:color w:val="212121"/>
          <w:szCs w:val="24"/>
        </w:rPr>
        <w:t>υντικοί ή επιθετικοί</w:t>
      </w:r>
      <w:r w:rsidRPr="00432973">
        <w:rPr>
          <w:rFonts w:eastAsia="Times New Roman"/>
          <w:color w:val="212121"/>
          <w:szCs w:val="24"/>
        </w:rPr>
        <w:t xml:space="preserve"> συνασπισμοί</w:t>
      </w:r>
      <w:r>
        <w:rPr>
          <w:rFonts w:eastAsia="Times New Roman"/>
          <w:color w:val="212121"/>
          <w:szCs w:val="24"/>
        </w:rPr>
        <w:t>,</w:t>
      </w:r>
      <w:r w:rsidRPr="00432973">
        <w:rPr>
          <w:rFonts w:eastAsia="Times New Roman"/>
          <w:color w:val="212121"/>
          <w:szCs w:val="24"/>
        </w:rPr>
        <w:t xml:space="preserve"> όπως το ΝΑΤΟ</w:t>
      </w:r>
      <w:r>
        <w:rPr>
          <w:rFonts w:eastAsia="Times New Roman"/>
          <w:color w:val="212121"/>
          <w:szCs w:val="24"/>
        </w:rPr>
        <w:t>, γιατί θα πρυτανεύ</w:t>
      </w:r>
      <w:r w:rsidRPr="00432973">
        <w:rPr>
          <w:rFonts w:eastAsia="Times New Roman"/>
          <w:color w:val="212121"/>
          <w:szCs w:val="24"/>
        </w:rPr>
        <w:t>ει η συνεννόηση</w:t>
      </w:r>
      <w:r>
        <w:rPr>
          <w:rFonts w:eastAsia="Times New Roman"/>
          <w:color w:val="212121"/>
          <w:szCs w:val="24"/>
        </w:rPr>
        <w:t>,</w:t>
      </w:r>
      <w:r w:rsidRPr="00432973">
        <w:rPr>
          <w:rFonts w:eastAsia="Times New Roman"/>
          <w:color w:val="212121"/>
          <w:szCs w:val="24"/>
        </w:rPr>
        <w:t xml:space="preserve"> η καλή θέληση</w:t>
      </w:r>
      <w:r>
        <w:rPr>
          <w:rFonts w:eastAsia="Times New Roman"/>
          <w:color w:val="212121"/>
          <w:szCs w:val="24"/>
        </w:rPr>
        <w:t>, η αλληλεγγύη και η ε</w:t>
      </w:r>
      <w:r w:rsidRPr="00432973">
        <w:rPr>
          <w:rFonts w:eastAsia="Times New Roman"/>
          <w:color w:val="212121"/>
          <w:szCs w:val="24"/>
        </w:rPr>
        <w:t>ιρήνη</w:t>
      </w:r>
      <w:r>
        <w:rPr>
          <w:rFonts w:eastAsia="Times New Roman"/>
          <w:color w:val="212121"/>
          <w:szCs w:val="24"/>
        </w:rPr>
        <w:t xml:space="preserve"> και να αυτο</w:t>
      </w:r>
      <w:r w:rsidRPr="00432973">
        <w:rPr>
          <w:rFonts w:eastAsia="Times New Roman"/>
          <w:color w:val="212121"/>
          <w:szCs w:val="24"/>
        </w:rPr>
        <w:t>διαλυθούν τέτοιοι συνασπισμοί</w:t>
      </w:r>
      <w:r>
        <w:rPr>
          <w:rFonts w:eastAsia="Times New Roman"/>
          <w:color w:val="212121"/>
          <w:szCs w:val="24"/>
        </w:rPr>
        <w:t>,</w:t>
      </w:r>
      <w:r w:rsidRPr="00432973">
        <w:rPr>
          <w:rFonts w:eastAsia="Times New Roman"/>
          <w:color w:val="212121"/>
          <w:szCs w:val="24"/>
        </w:rPr>
        <w:t xml:space="preserve"> επειδή δεν θα έχουν λόγο ύπαρξης</w:t>
      </w:r>
      <w:r>
        <w:rPr>
          <w:rFonts w:eastAsia="Times New Roman"/>
          <w:color w:val="212121"/>
          <w:szCs w:val="24"/>
        </w:rPr>
        <w:t xml:space="preserve">. </w:t>
      </w:r>
    </w:p>
    <w:p w14:paraId="01A9DEF5"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Όμως,</w:t>
      </w:r>
      <w:r w:rsidRPr="00432973">
        <w:rPr>
          <w:rFonts w:eastAsia="Times New Roman"/>
          <w:color w:val="212121"/>
          <w:szCs w:val="24"/>
        </w:rPr>
        <w:t xml:space="preserve"> δυστυχώς</w:t>
      </w:r>
      <w:r>
        <w:rPr>
          <w:rFonts w:eastAsia="Times New Roman"/>
          <w:color w:val="212121"/>
          <w:szCs w:val="24"/>
        </w:rPr>
        <w:t>, δεν αρκούν οι ευχές. Π</w:t>
      </w:r>
      <w:r w:rsidRPr="00432973">
        <w:rPr>
          <w:rFonts w:eastAsia="Times New Roman"/>
          <w:color w:val="212121"/>
          <w:szCs w:val="24"/>
        </w:rPr>
        <w:t>ρέπει να εργαζόμασ</w:t>
      </w:r>
      <w:r w:rsidRPr="00432973">
        <w:rPr>
          <w:rFonts w:eastAsia="Times New Roman"/>
          <w:color w:val="212121"/>
          <w:szCs w:val="24"/>
        </w:rPr>
        <w:t>τε και προς αυτή</w:t>
      </w:r>
      <w:r>
        <w:rPr>
          <w:rFonts w:eastAsia="Times New Roman"/>
          <w:color w:val="212121"/>
          <w:szCs w:val="24"/>
        </w:rPr>
        <w:t>ν</w:t>
      </w:r>
      <w:r w:rsidRPr="00432973">
        <w:rPr>
          <w:rFonts w:eastAsia="Times New Roman"/>
          <w:color w:val="212121"/>
          <w:szCs w:val="24"/>
        </w:rPr>
        <w:t xml:space="preserve"> την κατεύθυνση</w:t>
      </w:r>
      <w:r>
        <w:rPr>
          <w:rFonts w:eastAsia="Times New Roman"/>
          <w:color w:val="212121"/>
          <w:szCs w:val="24"/>
        </w:rPr>
        <w:t xml:space="preserve">. Και σε αυτήν την κατεύθυνση εργάζεται η </w:t>
      </w:r>
      <w:r w:rsidRPr="00432973">
        <w:rPr>
          <w:rFonts w:eastAsia="Times New Roman"/>
          <w:color w:val="212121"/>
          <w:szCs w:val="24"/>
        </w:rPr>
        <w:t>σημερινή</w:t>
      </w:r>
      <w:r>
        <w:rPr>
          <w:rFonts w:eastAsia="Times New Roman"/>
          <w:color w:val="212121"/>
          <w:szCs w:val="24"/>
        </w:rPr>
        <w:t xml:space="preserve"> Κ</w:t>
      </w:r>
      <w:r w:rsidRPr="00432973">
        <w:rPr>
          <w:rFonts w:eastAsia="Times New Roman"/>
          <w:color w:val="212121"/>
          <w:szCs w:val="24"/>
        </w:rPr>
        <w:t>υβέρνηση</w:t>
      </w:r>
      <w:r>
        <w:rPr>
          <w:rFonts w:eastAsia="Times New Roman"/>
          <w:color w:val="212121"/>
          <w:szCs w:val="24"/>
        </w:rPr>
        <w:t>.</w:t>
      </w:r>
    </w:p>
    <w:p w14:paraId="01A9DEF6"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432973">
        <w:rPr>
          <w:rFonts w:eastAsia="Times New Roman"/>
          <w:color w:val="212121"/>
          <w:szCs w:val="24"/>
        </w:rPr>
        <w:t>ατά τη γνώμη μου</w:t>
      </w:r>
      <w:r>
        <w:rPr>
          <w:rFonts w:eastAsia="Times New Roman"/>
          <w:color w:val="212121"/>
          <w:szCs w:val="24"/>
        </w:rPr>
        <w:t>,</w:t>
      </w:r>
      <w:r w:rsidRPr="00432973">
        <w:rPr>
          <w:rFonts w:eastAsia="Times New Roman"/>
          <w:color w:val="212121"/>
          <w:szCs w:val="24"/>
        </w:rPr>
        <w:t xml:space="preserve"> ο σημαντικότερος </w:t>
      </w:r>
      <w:r>
        <w:rPr>
          <w:rFonts w:eastAsia="Times New Roman"/>
          <w:color w:val="212121"/>
          <w:szCs w:val="24"/>
        </w:rPr>
        <w:t>λόγος για να υπερασπιστούμε τη Συμφωνία των Πρεσπών είναι η ε</w:t>
      </w:r>
      <w:r w:rsidRPr="00432973">
        <w:rPr>
          <w:rFonts w:eastAsia="Times New Roman"/>
          <w:color w:val="212121"/>
          <w:szCs w:val="24"/>
        </w:rPr>
        <w:t>ιρήνη</w:t>
      </w:r>
      <w:r>
        <w:rPr>
          <w:rFonts w:eastAsia="Times New Roman"/>
          <w:color w:val="212121"/>
          <w:szCs w:val="24"/>
        </w:rPr>
        <w:t>, η ε</w:t>
      </w:r>
      <w:r w:rsidRPr="00432973">
        <w:rPr>
          <w:rFonts w:eastAsia="Times New Roman"/>
          <w:color w:val="212121"/>
          <w:szCs w:val="24"/>
        </w:rPr>
        <w:t>ιρήνη στα Βαλκάνια</w:t>
      </w:r>
      <w:r>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να δώσουμε μία ευκαιρία στην ε</w:t>
      </w:r>
      <w:r w:rsidRPr="00432973">
        <w:rPr>
          <w:rFonts w:eastAsia="Times New Roman"/>
          <w:color w:val="212121"/>
          <w:szCs w:val="24"/>
        </w:rPr>
        <w:t>ιρήνη</w:t>
      </w:r>
      <w:r w:rsidRPr="00432973">
        <w:rPr>
          <w:rFonts w:eastAsia="Times New Roman"/>
          <w:color w:val="212121"/>
          <w:szCs w:val="24"/>
        </w:rPr>
        <w:t xml:space="preserve"> στην περιοχή </w:t>
      </w:r>
      <w:r>
        <w:rPr>
          <w:rFonts w:eastAsia="Times New Roman"/>
          <w:color w:val="212121"/>
          <w:szCs w:val="24"/>
        </w:rPr>
        <w:t>μας,</w:t>
      </w:r>
      <w:r w:rsidRPr="00432973">
        <w:rPr>
          <w:rFonts w:eastAsia="Times New Roman"/>
          <w:color w:val="212121"/>
          <w:szCs w:val="24"/>
        </w:rPr>
        <w:t xml:space="preserve"> που δεν έχει χαρακτηριστεί τυχαία ως η πυριτιδαποθήκη της Ευρώπης</w:t>
      </w:r>
      <w:r>
        <w:rPr>
          <w:rFonts w:eastAsia="Times New Roman"/>
          <w:color w:val="212121"/>
          <w:szCs w:val="24"/>
        </w:rPr>
        <w:t>,</w:t>
      </w:r>
      <w:r w:rsidRPr="00432973">
        <w:rPr>
          <w:rFonts w:eastAsia="Times New Roman"/>
          <w:color w:val="212121"/>
          <w:szCs w:val="24"/>
        </w:rPr>
        <w:t xml:space="preserve"> μία περιοχή</w:t>
      </w:r>
      <w:r>
        <w:rPr>
          <w:rFonts w:eastAsia="Times New Roman"/>
          <w:color w:val="212121"/>
          <w:szCs w:val="24"/>
        </w:rPr>
        <w:t>,</w:t>
      </w:r>
      <w:r w:rsidRPr="00432973">
        <w:rPr>
          <w:rFonts w:eastAsia="Times New Roman"/>
          <w:color w:val="212121"/>
          <w:szCs w:val="24"/>
        </w:rPr>
        <w:t xml:space="preserve"> που βράζει</w:t>
      </w:r>
      <w:r>
        <w:rPr>
          <w:rFonts w:eastAsia="Times New Roman"/>
          <w:color w:val="212121"/>
          <w:szCs w:val="24"/>
        </w:rPr>
        <w:t>,</w:t>
      </w:r>
      <w:r w:rsidRPr="00432973">
        <w:rPr>
          <w:rFonts w:eastAsia="Times New Roman"/>
          <w:color w:val="212121"/>
          <w:szCs w:val="24"/>
        </w:rPr>
        <w:t xml:space="preserve"> που μπορεί να αποτελέσει παράγοντα αποσταθεροποίησης της ευρύτερης περιοχής</w:t>
      </w:r>
      <w:r>
        <w:rPr>
          <w:rFonts w:eastAsia="Times New Roman"/>
          <w:color w:val="212121"/>
          <w:szCs w:val="24"/>
        </w:rPr>
        <w:t xml:space="preserve">. </w:t>
      </w:r>
    </w:p>
    <w:p w14:paraId="01A9DEF7"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Νομίζω ότι είναι κοινή παραδοχή </w:t>
      </w:r>
      <w:r w:rsidRPr="00432973">
        <w:rPr>
          <w:rFonts w:eastAsia="Times New Roman"/>
          <w:color w:val="212121"/>
          <w:szCs w:val="24"/>
        </w:rPr>
        <w:t xml:space="preserve">ότι διανύουμε μία περίοδο </w:t>
      </w:r>
      <w:r w:rsidRPr="00432973">
        <w:rPr>
          <w:rFonts w:eastAsia="Times New Roman"/>
          <w:color w:val="212121"/>
          <w:szCs w:val="24"/>
        </w:rPr>
        <w:t>διευρυμένης αβεβαιότητας</w:t>
      </w:r>
      <w:r>
        <w:rPr>
          <w:rFonts w:eastAsia="Times New Roman"/>
          <w:color w:val="212121"/>
          <w:szCs w:val="24"/>
        </w:rPr>
        <w:t>. Η</w:t>
      </w:r>
      <w:r w:rsidRPr="00432973">
        <w:rPr>
          <w:rFonts w:eastAsia="Times New Roman"/>
          <w:color w:val="212121"/>
          <w:szCs w:val="24"/>
        </w:rPr>
        <w:t xml:space="preserve"> γενικευμέ</w:t>
      </w:r>
      <w:r>
        <w:rPr>
          <w:rFonts w:eastAsia="Times New Roman"/>
          <w:color w:val="212121"/>
          <w:szCs w:val="24"/>
        </w:rPr>
        <w:t>νη και ολόπλευρη κρίση αλλάζει</w:t>
      </w:r>
      <w:r>
        <w:rPr>
          <w:rFonts w:eastAsia="Times New Roman"/>
          <w:color w:val="212121"/>
          <w:szCs w:val="24"/>
        </w:rPr>
        <w:t>,</w:t>
      </w:r>
      <w:r>
        <w:rPr>
          <w:rFonts w:eastAsia="Times New Roman"/>
          <w:color w:val="212121"/>
          <w:szCs w:val="24"/>
        </w:rPr>
        <w:t xml:space="preserve"> ό</w:t>
      </w:r>
      <w:r w:rsidRPr="00432973">
        <w:rPr>
          <w:rFonts w:eastAsia="Times New Roman"/>
          <w:color w:val="212121"/>
          <w:szCs w:val="24"/>
        </w:rPr>
        <w:t>χι απλά τα οικονομικά δεδομένα</w:t>
      </w:r>
      <w:r>
        <w:rPr>
          <w:rFonts w:eastAsia="Times New Roman"/>
          <w:color w:val="212121"/>
          <w:szCs w:val="24"/>
        </w:rPr>
        <w:t>, αλλά την κοινωνία. Κ</w:t>
      </w:r>
      <w:r w:rsidRPr="00432973">
        <w:rPr>
          <w:rFonts w:eastAsia="Times New Roman"/>
          <w:color w:val="212121"/>
          <w:szCs w:val="24"/>
        </w:rPr>
        <w:t>αι αυτές οι κοινωνικές αλλαγές</w:t>
      </w:r>
      <w:r>
        <w:rPr>
          <w:rFonts w:eastAsia="Times New Roman"/>
          <w:color w:val="212121"/>
          <w:szCs w:val="24"/>
        </w:rPr>
        <w:t>,</w:t>
      </w:r>
      <w:r w:rsidRPr="00432973">
        <w:rPr>
          <w:rFonts w:eastAsia="Times New Roman"/>
          <w:color w:val="212121"/>
          <w:szCs w:val="24"/>
        </w:rPr>
        <w:t xml:space="preserve"> η περιθωριοποίηση των πολιτών</w:t>
      </w:r>
      <w:r>
        <w:rPr>
          <w:rFonts w:eastAsia="Times New Roman"/>
          <w:color w:val="212121"/>
          <w:szCs w:val="24"/>
        </w:rPr>
        <w:t>,</w:t>
      </w:r>
      <w:r w:rsidRPr="00432973">
        <w:rPr>
          <w:rFonts w:eastAsia="Times New Roman"/>
          <w:color w:val="212121"/>
          <w:szCs w:val="24"/>
        </w:rPr>
        <w:t xml:space="preserve"> η κυριαρχία της αγοράς και του κέρδους δημιουργούν νέες συνθήκες και πο</w:t>
      </w:r>
      <w:r w:rsidRPr="00432973">
        <w:rPr>
          <w:rFonts w:eastAsia="Times New Roman"/>
          <w:color w:val="212121"/>
          <w:szCs w:val="24"/>
        </w:rPr>
        <w:t>λιτικών αλλαγών</w:t>
      </w:r>
      <w:r>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 xml:space="preserve">αλλά ακόμα -θα έλεγα- </w:t>
      </w:r>
      <w:r w:rsidRPr="00432973">
        <w:rPr>
          <w:rFonts w:eastAsia="Times New Roman"/>
          <w:color w:val="212121"/>
          <w:szCs w:val="24"/>
        </w:rPr>
        <w:t>και δομικών αλλαγών σε παγκόσμιους οργανισμούς</w:t>
      </w:r>
      <w:r>
        <w:rPr>
          <w:rFonts w:eastAsia="Times New Roman"/>
          <w:color w:val="212121"/>
          <w:szCs w:val="24"/>
        </w:rPr>
        <w:t>,</w:t>
      </w:r>
      <w:r w:rsidRPr="00432973">
        <w:rPr>
          <w:rFonts w:eastAsia="Times New Roman"/>
          <w:color w:val="212121"/>
          <w:szCs w:val="24"/>
        </w:rPr>
        <w:t xml:space="preserve"> σε παγκόσμιο</w:t>
      </w:r>
      <w:r>
        <w:rPr>
          <w:rFonts w:eastAsia="Times New Roman"/>
          <w:color w:val="212121"/>
          <w:szCs w:val="24"/>
        </w:rPr>
        <w:t>υς</w:t>
      </w:r>
      <w:r w:rsidRPr="00432973">
        <w:rPr>
          <w:rFonts w:eastAsia="Times New Roman"/>
          <w:color w:val="212121"/>
          <w:szCs w:val="24"/>
        </w:rPr>
        <w:t xml:space="preserve"> σχηματισμούς</w:t>
      </w:r>
      <w:r>
        <w:rPr>
          <w:rFonts w:eastAsia="Times New Roman"/>
          <w:color w:val="212121"/>
          <w:szCs w:val="24"/>
        </w:rPr>
        <w:t>. Τι άλλο είναι για π</w:t>
      </w:r>
      <w:r w:rsidRPr="00432973">
        <w:rPr>
          <w:rFonts w:eastAsia="Times New Roman"/>
          <w:color w:val="212121"/>
          <w:szCs w:val="24"/>
        </w:rPr>
        <w:t xml:space="preserve">αράδειγμα το </w:t>
      </w:r>
      <w:proofErr w:type="spellStart"/>
      <w:r>
        <w:rPr>
          <w:rFonts w:eastAsia="Times New Roman"/>
          <w:color w:val="212121"/>
          <w:szCs w:val="24"/>
          <w:lang w:val="en-US"/>
        </w:rPr>
        <w:t>B</w:t>
      </w:r>
      <w:r>
        <w:rPr>
          <w:rFonts w:eastAsia="Times New Roman"/>
          <w:color w:val="212121"/>
          <w:szCs w:val="24"/>
          <w:lang w:val="en-US"/>
        </w:rPr>
        <w:t>rexit</w:t>
      </w:r>
      <w:proofErr w:type="spellEnd"/>
      <w:r>
        <w:rPr>
          <w:rFonts w:eastAsia="Times New Roman"/>
          <w:color w:val="212121"/>
          <w:szCs w:val="24"/>
        </w:rPr>
        <w:t xml:space="preserve">, </w:t>
      </w:r>
      <w:r w:rsidRPr="00432973">
        <w:rPr>
          <w:rFonts w:eastAsia="Times New Roman"/>
          <w:color w:val="212121"/>
          <w:szCs w:val="24"/>
        </w:rPr>
        <w:t xml:space="preserve">η έξοδος </w:t>
      </w:r>
      <w:r>
        <w:rPr>
          <w:rFonts w:eastAsia="Times New Roman"/>
          <w:color w:val="212121"/>
          <w:szCs w:val="24"/>
        </w:rPr>
        <w:t xml:space="preserve">της </w:t>
      </w:r>
      <w:r w:rsidRPr="00432973">
        <w:rPr>
          <w:rFonts w:eastAsia="Times New Roman"/>
          <w:color w:val="212121"/>
          <w:szCs w:val="24"/>
        </w:rPr>
        <w:t>Μεγάλης Βρετανίας από την Ευρώπη</w:t>
      </w:r>
      <w:r>
        <w:rPr>
          <w:rFonts w:eastAsia="Times New Roman"/>
          <w:color w:val="212121"/>
          <w:szCs w:val="24"/>
        </w:rPr>
        <w:t xml:space="preserve">; </w:t>
      </w:r>
    </w:p>
    <w:p w14:paraId="01A9DEF8"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Σ</w:t>
      </w:r>
      <w:r w:rsidRPr="00432973">
        <w:rPr>
          <w:rFonts w:eastAsia="Times New Roman"/>
          <w:color w:val="212121"/>
          <w:szCs w:val="24"/>
        </w:rPr>
        <w:t xml:space="preserve">ε αυτές τις συνθήκες της </w:t>
      </w:r>
      <w:r>
        <w:rPr>
          <w:rFonts w:eastAsia="Times New Roman"/>
          <w:color w:val="212121"/>
          <w:szCs w:val="24"/>
        </w:rPr>
        <w:t>φτωχο</w:t>
      </w:r>
      <w:r w:rsidRPr="00432973">
        <w:rPr>
          <w:rFonts w:eastAsia="Times New Roman"/>
          <w:color w:val="212121"/>
          <w:szCs w:val="24"/>
        </w:rPr>
        <w:t>ποίησης των πολλών</w:t>
      </w:r>
      <w:r w:rsidRPr="00993538">
        <w:rPr>
          <w:rFonts w:eastAsia="Times New Roman"/>
          <w:color w:val="212121"/>
          <w:szCs w:val="24"/>
        </w:rPr>
        <w:t>,</w:t>
      </w:r>
      <w:r w:rsidRPr="00432973">
        <w:rPr>
          <w:rFonts w:eastAsia="Times New Roman"/>
          <w:color w:val="212121"/>
          <w:szCs w:val="24"/>
        </w:rPr>
        <w:t xml:space="preserve"> ε</w:t>
      </w:r>
      <w:r w:rsidRPr="00432973">
        <w:rPr>
          <w:rFonts w:eastAsia="Times New Roman"/>
          <w:color w:val="212121"/>
          <w:szCs w:val="24"/>
        </w:rPr>
        <w:t>ίναι πρόσφορο το έδαφος για την καλλιέργεια του εθνικισμού</w:t>
      </w:r>
      <w:r>
        <w:rPr>
          <w:rFonts w:eastAsia="Times New Roman"/>
          <w:color w:val="212121"/>
          <w:szCs w:val="24"/>
        </w:rPr>
        <w:t>,</w:t>
      </w:r>
      <w:r w:rsidRPr="00432973">
        <w:rPr>
          <w:rFonts w:eastAsia="Times New Roman"/>
          <w:color w:val="212121"/>
          <w:szCs w:val="24"/>
        </w:rPr>
        <w:t xml:space="preserve"> του ρατσισμού και του μίσους</w:t>
      </w:r>
      <w:r>
        <w:rPr>
          <w:rFonts w:eastAsia="Times New Roman"/>
          <w:color w:val="212121"/>
          <w:szCs w:val="24"/>
        </w:rPr>
        <w:t>. Σ</w:t>
      </w:r>
      <w:r w:rsidRPr="00432973">
        <w:rPr>
          <w:rFonts w:eastAsia="Times New Roman"/>
          <w:color w:val="212121"/>
          <w:szCs w:val="24"/>
        </w:rPr>
        <w:t>ε τέτοιες συνθήκες</w:t>
      </w:r>
      <w:r w:rsidRPr="00993538">
        <w:rPr>
          <w:rFonts w:eastAsia="Times New Roman"/>
          <w:color w:val="212121"/>
          <w:szCs w:val="24"/>
        </w:rPr>
        <w:t>,</w:t>
      </w:r>
      <w:r w:rsidRPr="00432973">
        <w:rPr>
          <w:rFonts w:eastAsia="Times New Roman"/>
          <w:color w:val="212121"/>
          <w:szCs w:val="24"/>
        </w:rPr>
        <w:t xml:space="preserve"> σπάει το αυγό και το φίδι βγαίνει και αρχίζει να δαγκώνει</w:t>
      </w:r>
      <w:r>
        <w:rPr>
          <w:rFonts w:eastAsia="Times New Roman"/>
          <w:color w:val="212121"/>
          <w:szCs w:val="24"/>
        </w:rPr>
        <w:t>,</w:t>
      </w:r>
      <w:r w:rsidRPr="00432973">
        <w:rPr>
          <w:rFonts w:eastAsia="Times New Roman"/>
          <w:color w:val="212121"/>
          <w:szCs w:val="24"/>
        </w:rPr>
        <w:t xml:space="preserve"> να δηλητηριάζει</w:t>
      </w:r>
      <w:r>
        <w:rPr>
          <w:rFonts w:eastAsia="Times New Roman"/>
          <w:color w:val="212121"/>
          <w:szCs w:val="24"/>
        </w:rPr>
        <w:t>. Κ</w:t>
      </w:r>
      <w:r w:rsidRPr="00432973">
        <w:rPr>
          <w:rFonts w:eastAsia="Times New Roman"/>
          <w:color w:val="212121"/>
          <w:szCs w:val="24"/>
        </w:rPr>
        <w:t>αι ξέρετε</w:t>
      </w:r>
      <w:r>
        <w:rPr>
          <w:rFonts w:eastAsia="Times New Roman"/>
          <w:color w:val="212121"/>
          <w:szCs w:val="24"/>
        </w:rPr>
        <w:t>,</w:t>
      </w:r>
      <w:r w:rsidRPr="00432973">
        <w:rPr>
          <w:rFonts w:eastAsia="Times New Roman"/>
          <w:color w:val="212121"/>
          <w:szCs w:val="24"/>
        </w:rPr>
        <w:t xml:space="preserve"> τα φίδια δαγκώνουν και δηλητηριάζουν τους ξυπόλυτους</w:t>
      </w:r>
      <w:r>
        <w:rPr>
          <w:rFonts w:eastAsia="Times New Roman"/>
          <w:color w:val="212121"/>
          <w:szCs w:val="24"/>
        </w:rPr>
        <w:t xml:space="preserve">. Σε </w:t>
      </w:r>
      <w:r>
        <w:rPr>
          <w:rFonts w:eastAsia="Times New Roman"/>
          <w:color w:val="212121"/>
          <w:szCs w:val="24"/>
        </w:rPr>
        <w:t>αυτές τις συνθήκες βρίσκουν</w:t>
      </w:r>
      <w:r w:rsidRPr="00432973">
        <w:rPr>
          <w:rFonts w:eastAsia="Times New Roman"/>
          <w:color w:val="212121"/>
          <w:szCs w:val="24"/>
        </w:rPr>
        <w:t xml:space="preserve"> και έδαφος οι διαχρονικά προδότες να κρύβονται και να παρουσιάζονται ως πατριώτες</w:t>
      </w:r>
      <w:r>
        <w:rPr>
          <w:rFonts w:eastAsia="Times New Roman"/>
          <w:color w:val="212121"/>
          <w:szCs w:val="24"/>
        </w:rPr>
        <w:t xml:space="preserve">. </w:t>
      </w:r>
    </w:p>
    <w:p w14:paraId="01A9DEF9"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Τι είναι, όμως, πατριωτικό σ</w:t>
      </w:r>
      <w:r w:rsidRPr="00432973">
        <w:rPr>
          <w:rFonts w:eastAsia="Times New Roman"/>
          <w:color w:val="212121"/>
          <w:szCs w:val="24"/>
        </w:rPr>
        <w:t>ήμερα</w:t>
      </w:r>
      <w:r>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Π</w:t>
      </w:r>
      <w:r w:rsidRPr="00432973">
        <w:rPr>
          <w:rFonts w:eastAsia="Times New Roman"/>
          <w:color w:val="212121"/>
          <w:szCs w:val="24"/>
        </w:rPr>
        <w:t>ατριωτική είναι η στάση και η πο</w:t>
      </w:r>
      <w:r>
        <w:rPr>
          <w:rFonts w:eastAsia="Times New Roman"/>
          <w:color w:val="212121"/>
          <w:szCs w:val="24"/>
        </w:rPr>
        <w:t>λιτική</w:t>
      </w:r>
      <w:r w:rsidRPr="00993538">
        <w:rPr>
          <w:rFonts w:eastAsia="Times New Roman"/>
          <w:color w:val="212121"/>
          <w:szCs w:val="24"/>
        </w:rPr>
        <w:t>,</w:t>
      </w:r>
      <w:r>
        <w:rPr>
          <w:rFonts w:eastAsia="Times New Roman"/>
          <w:color w:val="212121"/>
          <w:szCs w:val="24"/>
        </w:rPr>
        <w:t xml:space="preserve"> η οποία διασφαλίζει την ε</w:t>
      </w:r>
      <w:r w:rsidRPr="00432973">
        <w:rPr>
          <w:rFonts w:eastAsia="Times New Roman"/>
          <w:color w:val="212121"/>
          <w:szCs w:val="24"/>
        </w:rPr>
        <w:t xml:space="preserve">ιρήνη στην περιοχή </w:t>
      </w:r>
      <w:r>
        <w:rPr>
          <w:rFonts w:eastAsia="Times New Roman"/>
          <w:color w:val="212121"/>
          <w:szCs w:val="24"/>
        </w:rPr>
        <w:t>μας. Ε</w:t>
      </w:r>
      <w:r w:rsidRPr="00432973">
        <w:rPr>
          <w:rFonts w:eastAsia="Times New Roman"/>
          <w:color w:val="212121"/>
          <w:szCs w:val="24"/>
        </w:rPr>
        <w:t xml:space="preserve">ίναι η εξασφάλιση των συνθηκών ανάπτυξης και ευημερίας για τα παιδιά </w:t>
      </w:r>
      <w:r>
        <w:rPr>
          <w:rFonts w:eastAsia="Times New Roman"/>
          <w:color w:val="212121"/>
          <w:szCs w:val="24"/>
        </w:rPr>
        <w:t>μας,</w:t>
      </w:r>
      <w:r w:rsidRPr="00432973">
        <w:rPr>
          <w:rFonts w:eastAsia="Times New Roman"/>
          <w:color w:val="212121"/>
          <w:szCs w:val="24"/>
        </w:rPr>
        <w:t xml:space="preserve"> αλλά και για τα παιδιά των γειτόνων </w:t>
      </w:r>
      <w:r>
        <w:rPr>
          <w:rFonts w:eastAsia="Times New Roman"/>
          <w:color w:val="212121"/>
          <w:szCs w:val="24"/>
        </w:rPr>
        <w:t>μας. Ε</w:t>
      </w:r>
      <w:r w:rsidRPr="00432973">
        <w:rPr>
          <w:rFonts w:eastAsia="Times New Roman"/>
          <w:color w:val="212121"/>
          <w:szCs w:val="24"/>
        </w:rPr>
        <w:t>ίναι η εξασφάλιση των εθνικών συμφερόντων</w:t>
      </w:r>
      <w:r w:rsidRPr="00993538">
        <w:rPr>
          <w:rFonts w:eastAsia="Times New Roman"/>
          <w:color w:val="212121"/>
          <w:szCs w:val="24"/>
        </w:rPr>
        <w:t>,</w:t>
      </w:r>
      <w:r w:rsidRPr="00432973">
        <w:rPr>
          <w:rFonts w:eastAsia="Times New Roman"/>
          <w:color w:val="212121"/>
          <w:szCs w:val="24"/>
        </w:rPr>
        <w:t xml:space="preserve"> που χρειάζεται ανοιχτούς δρόμους και συμμάχους στα σύνορα και όχι εχθρούς</w:t>
      </w:r>
      <w:r>
        <w:rPr>
          <w:rFonts w:eastAsia="Times New Roman"/>
          <w:color w:val="212121"/>
          <w:szCs w:val="24"/>
        </w:rPr>
        <w:t>. Π</w:t>
      </w:r>
      <w:r w:rsidRPr="00432973">
        <w:rPr>
          <w:rFonts w:eastAsia="Times New Roman"/>
          <w:color w:val="212121"/>
          <w:szCs w:val="24"/>
        </w:rPr>
        <w:t>ατριωτισμός είναι ο σ</w:t>
      </w:r>
      <w:r w:rsidRPr="00432973">
        <w:rPr>
          <w:rFonts w:eastAsia="Times New Roman"/>
          <w:color w:val="212121"/>
          <w:szCs w:val="24"/>
        </w:rPr>
        <w:t>εβασμός</w:t>
      </w:r>
      <w:r>
        <w:rPr>
          <w:rFonts w:eastAsia="Times New Roman"/>
          <w:color w:val="212121"/>
          <w:szCs w:val="24"/>
        </w:rPr>
        <w:t>,</w:t>
      </w:r>
      <w:r w:rsidRPr="00432973">
        <w:rPr>
          <w:rFonts w:eastAsia="Times New Roman"/>
          <w:color w:val="212121"/>
          <w:szCs w:val="24"/>
        </w:rPr>
        <w:t xml:space="preserve"> η αλληλεγγύη</w:t>
      </w:r>
      <w:r>
        <w:rPr>
          <w:rFonts w:eastAsia="Times New Roman"/>
          <w:color w:val="212121"/>
          <w:szCs w:val="24"/>
        </w:rPr>
        <w:t>,</w:t>
      </w:r>
      <w:r w:rsidRPr="00432973">
        <w:rPr>
          <w:rFonts w:eastAsia="Times New Roman"/>
          <w:color w:val="212121"/>
          <w:szCs w:val="24"/>
        </w:rPr>
        <w:t xml:space="preserve"> η καλή γειτονία</w:t>
      </w:r>
      <w:r>
        <w:rPr>
          <w:rFonts w:eastAsia="Times New Roman"/>
          <w:color w:val="212121"/>
          <w:szCs w:val="24"/>
        </w:rPr>
        <w:t>. Π</w:t>
      </w:r>
      <w:r w:rsidRPr="00432973">
        <w:rPr>
          <w:rFonts w:eastAsia="Times New Roman"/>
          <w:color w:val="212121"/>
          <w:szCs w:val="24"/>
        </w:rPr>
        <w:t>ατριωτισμός είναι η αλήθεια</w:t>
      </w:r>
      <w:r>
        <w:rPr>
          <w:rFonts w:eastAsia="Times New Roman"/>
          <w:color w:val="212121"/>
          <w:szCs w:val="24"/>
        </w:rPr>
        <w:t xml:space="preserve">. </w:t>
      </w:r>
    </w:p>
    <w:p w14:paraId="01A9DEFA"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Γι</w:t>
      </w:r>
      <w:r w:rsidRPr="00993538">
        <w:rPr>
          <w:rFonts w:eastAsia="Times New Roman"/>
          <w:color w:val="212121"/>
          <w:szCs w:val="24"/>
        </w:rPr>
        <w:t>’</w:t>
      </w:r>
      <w:r>
        <w:rPr>
          <w:rFonts w:eastAsia="Times New Roman"/>
          <w:color w:val="212121"/>
          <w:szCs w:val="24"/>
        </w:rPr>
        <w:t xml:space="preserve"> αυτό, α</w:t>
      </w:r>
      <w:r w:rsidRPr="00432973">
        <w:rPr>
          <w:rFonts w:eastAsia="Times New Roman"/>
          <w:color w:val="212121"/>
          <w:szCs w:val="24"/>
        </w:rPr>
        <w:t>ς αφήσουμε</w:t>
      </w:r>
      <w:r>
        <w:rPr>
          <w:rFonts w:eastAsia="Times New Roman"/>
          <w:color w:val="212121"/>
          <w:szCs w:val="24"/>
        </w:rPr>
        <w:t>,</w:t>
      </w:r>
      <w:r w:rsidRPr="00432973">
        <w:rPr>
          <w:rFonts w:eastAsia="Times New Roman"/>
          <w:color w:val="212121"/>
          <w:szCs w:val="24"/>
        </w:rPr>
        <w:t xml:space="preserve"> κύριοι</w:t>
      </w:r>
      <w:r>
        <w:rPr>
          <w:rFonts w:eastAsia="Times New Roman"/>
          <w:color w:val="212121"/>
          <w:szCs w:val="24"/>
        </w:rPr>
        <w:t>,</w:t>
      </w:r>
      <w:r w:rsidRPr="00432973">
        <w:rPr>
          <w:rFonts w:eastAsia="Times New Roman"/>
          <w:color w:val="212121"/>
          <w:szCs w:val="24"/>
        </w:rPr>
        <w:t xml:space="preserve"> την υ</w:t>
      </w:r>
      <w:r>
        <w:rPr>
          <w:rFonts w:eastAsia="Times New Roman"/>
          <w:color w:val="212121"/>
          <w:szCs w:val="24"/>
        </w:rPr>
        <w:t>ποκρισία και α</w:t>
      </w:r>
      <w:r w:rsidRPr="00432973">
        <w:rPr>
          <w:rFonts w:eastAsia="Times New Roman"/>
          <w:color w:val="212121"/>
          <w:szCs w:val="24"/>
        </w:rPr>
        <w:t>ς δούμε την πραγματικότητα</w:t>
      </w:r>
      <w:r>
        <w:rPr>
          <w:rFonts w:eastAsia="Times New Roman"/>
          <w:color w:val="212121"/>
          <w:szCs w:val="24"/>
        </w:rPr>
        <w:t xml:space="preserve">. </w:t>
      </w:r>
      <w:r w:rsidRPr="00432973">
        <w:rPr>
          <w:rFonts w:eastAsia="Times New Roman"/>
          <w:color w:val="212121"/>
          <w:szCs w:val="24"/>
        </w:rPr>
        <w:t xml:space="preserve">Τι έχουμε μπροστά </w:t>
      </w:r>
      <w:r>
        <w:rPr>
          <w:rFonts w:eastAsia="Times New Roman"/>
          <w:color w:val="212121"/>
          <w:szCs w:val="24"/>
        </w:rPr>
        <w:t>μας; Έχουμε μι</w:t>
      </w:r>
      <w:r w:rsidRPr="00432973">
        <w:rPr>
          <w:rFonts w:eastAsia="Times New Roman"/>
          <w:color w:val="212121"/>
          <w:szCs w:val="24"/>
        </w:rPr>
        <w:t xml:space="preserve">α </w:t>
      </w:r>
      <w:r>
        <w:rPr>
          <w:rFonts w:eastAsia="Times New Roman"/>
          <w:color w:val="212121"/>
          <w:szCs w:val="24"/>
        </w:rPr>
        <w:t xml:space="preserve">χώρα </w:t>
      </w:r>
      <w:r w:rsidRPr="00432973">
        <w:rPr>
          <w:rFonts w:eastAsia="Times New Roman"/>
          <w:color w:val="212121"/>
          <w:szCs w:val="24"/>
        </w:rPr>
        <w:t>και ένα</w:t>
      </w:r>
      <w:r>
        <w:rPr>
          <w:rFonts w:eastAsia="Times New Roman"/>
          <w:color w:val="212121"/>
          <w:szCs w:val="24"/>
        </w:rPr>
        <w:t>ν</w:t>
      </w:r>
      <w:r w:rsidRPr="00432973">
        <w:rPr>
          <w:rFonts w:eastAsia="Times New Roman"/>
          <w:color w:val="212121"/>
          <w:szCs w:val="24"/>
        </w:rPr>
        <w:t xml:space="preserve"> λαό</w:t>
      </w:r>
      <w:r w:rsidRPr="00993538">
        <w:rPr>
          <w:rFonts w:eastAsia="Times New Roman"/>
          <w:color w:val="212121"/>
          <w:szCs w:val="24"/>
        </w:rPr>
        <w:t>,</w:t>
      </w:r>
      <w:r>
        <w:rPr>
          <w:rFonts w:eastAsia="Times New Roman"/>
          <w:color w:val="212121"/>
          <w:szCs w:val="24"/>
        </w:rPr>
        <w:t xml:space="preserve"> </w:t>
      </w:r>
      <w:r w:rsidRPr="00432973">
        <w:rPr>
          <w:rFonts w:eastAsia="Times New Roman"/>
          <w:color w:val="212121"/>
          <w:szCs w:val="24"/>
        </w:rPr>
        <w:t>που μέσα από πολύ δύσκολες οικο</w:t>
      </w:r>
      <w:r>
        <w:rPr>
          <w:rFonts w:eastAsia="Times New Roman"/>
          <w:color w:val="212121"/>
          <w:szCs w:val="24"/>
        </w:rPr>
        <w:t>νομικές και πολιτικές σ</w:t>
      </w:r>
      <w:r>
        <w:rPr>
          <w:rFonts w:eastAsia="Times New Roman"/>
          <w:color w:val="212121"/>
          <w:szCs w:val="24"/>
        </w:rPr>
        <w:t>υνθήκες</w:t>
      </w:r>
      <w:r w:rsidRPr="00993538">
        <w:rPr>
          <w:rFonts w:eastAsia="Times New Roman"/>
          <w:color w:val="212121"/>
          <w:szCs w:val="24"/>
        </w:rPr>
        <w:t>,</w:t>
      </w:r>
      <w:r>
        <w:rPr>
          <w:rFonts w:eastAsia="Times New Roman"/>
          <w:color w:val="212121"/>
          <w:szCs w:val="24"/>
        </w:rPr>
        <w:t xml:space="preserve"> μπόρεσαν</w:t>
      </w:r>
      <w:r w:rsidRPr="00432973">
        <w:rPr>
          <w:rFonts w:eastAsia="Times New Roman"/>
          <w:color w:val="212121"/>
          <w:szCs w:val="24"/>
        </w:rPr>
        <w:t xml:space="preserve"> και </w:t>
      </w:r>
      <w:r>
        <w:rPr>
          <w:rFonts w:eastAsia="Times New Roman"/>
          <w:color w:val="212121"/>
          <w:szCs w:val="24"/>
        </w:rPr>
        <w:t xml:space="preserve">έδιωξαν από τη διακυβέρνησή </w:t>
      </w:r>
      <w:r>
        <w:rPr>
          <w:rFonts w:eastAsia="Times New Roman"/>
          <w:color w:val="212121"/>
          <w:szCs w:val="24"/>
        </w:rPr>
        <w:lastRenderedPageBreak/>
        <w:t xml:space="preserve">τους </w:t>
      </w:r>
      <w:r w:rsidRPr="00432973">
        <w:rPr>
          <w:rFonts w:eastAsia="Times New Roman"/>
          <w:color w:val="212121"/>
          <w:szCs w:val="24"/>
        </w:rPr>
        <w:t xml:space="preserve">μία εξουσία ακροδεξιών </w:t>
      </w:r>
      <w:r>
        <w:rPr>
          <w:rFonts w:eastAsia="Times New Roman"/>
          <w:color w:val="212121"/>
          <w:szCs w:val="24"/>
        </w:rPr>
        <w:t>διεφθαρμένων εθνικιστών και άνοιξαν</w:t>
      </w:r>
      <w:r w:rsidRPr="00432973">
        <w:rPr>
          <w:rFonts w:eastAsia="Times New Roman"/>
          <w:color w:val="212121"/>
          <w:szCs w:val="24"/>
        </w:rPr>
        <w:t xml:space="preserve"> το</w:t>
      </w:r>
      <w:r>
        <w:rPr>
          <w:rFonts w:eastAsia="Times New Roman"/>
          <w:color w:val="212121"/>
          <w:szCs w:val="24"/>
        </w:rPr>
        <w:t>ν δρόμο για την ένταξή του</w:t>
      </w:r>
      <w:r w:rsidRPr="00432973">
        <w:rPr>
          <w:rFonts w:eastAsia="Times New Roman"/>
          <w:color w:val="212121"/>
          <w:szCs w:val="24"/>
        </w:rPr>
        <w:t>ς σε διεθνείς οργανισμούς</w:t>
      </w:r>
      <w:r>
        <w:rPr>
          <w:rFonts w:eastAsia="Times New Roman"/>
          <w:color w:val="212121"/>
          <w:szCs w:val="24"/>
        </w:rPr>
        <w:t xml:space="preserve">, </w:t>
      </w:r>
      <w:r w:rsidRPr="00432973">
        <w:rPr>
          <w:rFonts w:eastAsia="Times New Roman"/>
          <w:color w:val="212121"/>
          <w:szCs w:val="24"/>
        </w:rPr>
        <w:t>όπως είναι το ΝΑΤΟ και η Ευρωπαϊκή Ένωση</w:t>
      </w:r>
      <w:r>
        <w:rPr>
          <w:rFonts w:eastAsia="Times New Roman"/>
          <w:color w:val="212121"/>
          <w:szCs w:val="24"/>
        </w:rPr>
        <w:t xml:space="preserve">, </w:t>
      </w:r>
      <w:r w:rsidRPr="00432973">
        <w:rPr>
          <w:rFonts w:eastAsia="Times New Roman"/>
          <w:color w:val="212121"/>
          <w:szCs w:val="24"/>
        </w:rPr>
        <w:t>ελπί</w:t>
      </w:r>
      <w:r>
        <w:rPr>
          <w:rFonts w:eastAsia="Times New Roman"/>
          <w:color w:val="212121"/>
          <w:szCs w:val="24"/>
        </w:rPr>
        <w:t xml:space="preserve">ζοντας ότι μέσα από αυτό θα βρουν </w:t>
      </w:r>
      <w:r w:rsidRPr="00432973">
        <w:rPr>
          <w:rFonts w:eastAsia="Times New Roman"/>
          <w:color w:val="212121"/>
          <w:szCs w:val="24"/>
        </w:rPr>
        <w:t>ένα καλ</w:t>
      </w:r>
      <w:r w:rsidRPr="00432973">
        <w:rPr>
          <w:rFonts w:eastAsia="Times New Roman"/>
          <w:color w:val="212121"/>
          <w:szCs w:val="24"/>
        </w:rPr>
        <w:t>ύτερο μέλλον</w:t>
      </w:r>
      <w:r>
        <w:rPr>
          <w:rFonts w:eastAsia="Times New Roman"/>
          <w:color w:val="212121"/>
          <w:szCs w:val="24"/>
        </w:rPr>
        <w:t>. Αυτοί αποφασίζουν για το πού</w:t>
      </w:r>
      <w:r w:rsidRPr="00432973">
        <w:rPr>
          <w:rFonts w:eastAsia="Times New Roman"/>
          <w:color w:val="212121"/>
          <w:szCs w:val="24"/>
        </w:rPr>
        <w:t xml:space="preserve"> θα ενταχθούν</w:t>
      </w:r>
      <w:r>
        <w:rPr>
          <w:rFonts w:eastAsia="Times New Roman"/>
          <w:color w:val="212121"/>
          <w:szCs w:val="24"/>
        </w:rPr>
        <w:t>,</w:t>
      </w:r>
      <w:r w:rsidRPr="00432973">
        <w:rPr>
          <w:rFonts w:eastAsia="Times New Roman"/>
          <w:color w:val="212121"/>
          <w:szCs w:val="24"/>
        </w:rPr>
        <w:t xml:space="preserve"> δεν τους βάζουμε εμείς</w:t>
      </w:r>
      <w:r>
        <w:rPr>
          <w:rFonts w:eastAsia="Times New Roman"/>
          <w:color w:val="212121"/>
          <w:szCs w:val="24"/>
        </w:rPr>
        <w:t xml:space="preserve">. Είκοσι εννιά </w:t>
      </w:r>
      <w:r>
        <w:rPr>
          <w:rFonts w:eastAsia="Times New Roman"/>
          <w:color w:val="212121"/>
          <w:szCs w:val="24"/>
          <w:lang w:val="en-US"/>
        </w:rPr>
        <w:t>k</w:t>
      </w:r>
      <w:proofErr w:type="spellStart"/>
      <w:r w:rsidRPr="00432973">
        <w:rPr>
          <w:rFonts w:eastAsia="Times New Roman"/>
          <w:color w:val="212121"/>
          <w:szCs w:val="24"/>
        </w:rPr>
        <w:t>οινοβούλια</w:t>
      </w:r>
      <w:proofErr w:type="spellEnd"/>
      <w:r w:rsidRPr="00432973">
        <w:rPr>
          <w:rFonts w:eastAsia="Times New Roman"/>
          <w:color w:val="212121"/>
          <w:szCs w:val="24"/>
        </w:rPr>
        <w:t xml:space="preserve"> θα αποφασίσουμε αν τους δεχόμαστε</w:t>
      </w:r>
      <w:r>
        <w:rPr>
          <w:rFonts w:eastAsia="Times New Roman"/>
          <w:color w:val="212121"/>
          <w:szCs w:val="24"/>
        </w:rPr>
        <w:t xml:space="preserve">. </w:t>
      </w:r>
    </w:p>
    <w:p w14:paraId="01A9DEFB"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432973">
        <w:rPr>
          <w:rFonts w:eastAsia="Times New Roman"/>
          <w:color w:val="212121"/>
          <w:szCs w:val="24"/>
        </w:rPr>
        <w:t>ην πρώτη φορά που το επιχείρησαν το 2008</w:t>
      </w:r>
      <w:r>
        <w:rPr>
          <w:rFonts w:eastAsia="Times New Roman"/>
          <w:color w:val="212121"/>
          <w:szCs w:val="24"/>
        </w:rPr>
        <w:t>, ως χώρα τους είπαμε «όχι,</w:t>
      </w:r>
      <w:r w:rsidRPr="00432973">
        <w:rPr>
          <w:rFonts w:eastAsia="Times New Roman"/>
          <w:color w:val="212121"/>
          <w:szCs w:val="24"/>
        </w:rPr>
        <w:t xml:space="preserve"> δεν θα ενταχθείτε</w:t>
      </w:r>
      <w:r>
        <w:rPr>
          <w:rFonts w:eastAsia="Times New Roman"/>
          <w:color w:val="212121"/>
          <w:szCs w:val="24"/>
        </w:rPr>
        <w:t xml:space="preserve">, </w:t>
      </w:r>
      <w:r w:rsidRPr="00432973">
        <w:rPr>
          <w:rFonts w:eastAsia="Times New Roman"/>
          <w:color w:val="212121"/>
          <w:szCs w:val="24"/>
        </w:rPr>
        <w:t>α</w:t>
      </w:r>
      <w:r>
        <w:rPr>
          <w:rFonts w:eastAsia="Times New Roman"/>
          <w:color w:val="212121"/>
          <w:szCs w:val="24"/>
        </w:rPr>
        <w:t>ν πρώτα δεν εκπληρώσετε κ</w:t>
      </w:r>
      <w:r>
        <w:rPr>
          <w:rFonts w:eastAsia="Times New Roman"/>
          <w:color w:val="212121"/>
          <w:szCs w:val="24"/>
        </w:rPr>
        <w:t xml:space="preserve">άποιους όρους </w:t>
      </w:r>
      <w:r w:rsidRPr="00432973">
        <w:rPr>
          <w:rFonts w:eastAsia="Times New Roman"/>
          <w:color w:val="212121"/>
          <w:szCs w:val="24"/>
        </w:rPr>
        <w:t>και προϋποθέσεις</w:t>
      </w:r>
      <w:r>
        <w:rPr>
          <w:rFonts w:eastAsia="Times New Roman"/>
          <w:color w:val="212121"/>
          <w:szCs w:val="24"/>
        </w:rPr>
        <w:t>». Π</w:t>
      </w:r>
      <w:r w:rsidRPr="00432973">
        <w:rPr>
          <w:rFonts w:eastAsia="Times New Roman"/>
          <w:color w:val="212121"/>
          <w:szCs w:val="24"/>
        </w:rPr>
        <w:t>οια ήταν αυτά</w:t>
      </w:r>
      <w:r>
        <w:rPr>
          <w:rFonts w:eastAsia="Times New Roman"/>
          <w:color w:val="212121"/>
          <w:szCs w:val="24"/>
        </w:rPr>
        <w:t>; Είχαμε πει</w:t>
      </w:r>
      <w:r w:rsidRPr="00993538">
        <w:rPr>
          <w:rFonts w:eastAsia="Times New Roman"/>
          <w:color w:val="212121"/>
          <w:szCs w:val="24"/>
        </w:rPr>
        <w:t>,</w:t>
      </w:r>
      <w:r>
        <w:rPr>
          <w:rFonts w:eastAsia="Times New Roman"/>
          <w:color w:val="212121"/>
          <w:szCs w:val="24"/>
        </w:rPr>
        <w:t xml:space="preserve"> ως χώρα -α</w:t>
      </w:r>
      <w:r w:rsidRPr="00432973">
        <w:rPr>
          <w:rFonts w:eastAsia="Times New Roman"/>
          <w:color w:val="212121"/>
          <w:szCs w:val="24"/>
        </w:rPr>
        <w:t>υτή ήταν η εθνική γραμμή</w:t>
      </w:r>
      <w:r>
        <w:rPr>
          <w:rFonts w:eastAsia="Times New Roman"/>
          <w:color w:val="212121"/>
          <w:szCs w:val="24"/>
        </w:rPr>
        <w:t xml:space="preserve">- </w:t>
      </w:r>
      <w:r w:rsidRPr="00432973">
        <w:rPr>
          <w:rFonts w:eastAsia="Times New Roman"/>
          <w:color w:val="212121"/>
          <w:szCs w:val="24"/>
        </w:rPr>
        <w:t>σύνθετη ονομασία με γεωγραφικό προσδιορισμό</w:t>
      </w:r>
      <w:r>
        <w:rPr>
          <w:rFonts w:eastAsia="Times New Roman"/>
          <w:color w:val="212121"/>
          <w:szCs w:val="24"/>
        </w:rPr>
        <w:t>,</w:t>
      </w:r>
      <w:r w:rsidRPr="00432973">
        <w:rPr>
          <w:rFonts w:eastAsia="Times New Roman"/>
          <w:color w:val="212121"/>
          <w:szCs w:val="24"/>
        </w:rPr>
        <w:t xml:space="preserve"> </w:t>
      </w:r>
      <w:proofErr w:type="spellStart"/>
      <w:r w:rsidRPr="00432973">
        <w:rPr>
          <w:rFonts w:eastAsia="Times New Roman"/>
          <w:color w:val="212121"/>
          <w:szCs w:val="24"/>
          <w:lang w:val="en"/>
        </w:rPr>
        <w:t>erga</w:t>
      </w:r>
      <w:proofErr w:type="spellEnd"/>
      <w:r w:rsidRPr="00432973">
        <w:rPr>
          <w:rFonts w:eastAsia="Times New Roman"/>
          <w:color w:val="212121"/>
          <w:szCs w:val="24"/>
        </w:rPr>
        <w:t xml:space="preserve"> </w:t>
      </w:r>
      <w:proofErr w:type="spellStart"/>
      <w:r w:rsidRPr="00432973">
        <w:rPr>
          <w:rFonts w:eastAsia="Times New Roman"/>
          <w:color w:val="212121"/>
          <w:szCs w:val="24"/>
          <w:lang w:val="en"/>
        </w:rPr>
        <w:t>omnes</w:t>
      </w:r>
      <w:proofErr w:type="spellEnd"/>
      <w:r>
        <w:rPr>
          <w:rFonts w:eastAsia="Times New Roman"/>
          <w:color w:val="212121"/>
          <w:szCs w:val="24"/>
        </w:rPr>
        <w:t>,</w:t>
      </w:r>
      <w:r w:rsidRPr="00432973">
        <w:rPr>
          <w:rFonts w:eastAsia="Times New Roman"/>
          <w:color w:val="212121"/>
          <w:szCs w:val="24"/>
        </w:rPr>
        <w:t xml:space="preserve"> δηλαδή χρή</w:t>
      </w:r>
      <w:r>
        <w:rPr>
          <w:rFonts w:eastAsia="Times New Roman"/>
          <w:color w:val="212121"/>
          <w:szCs w:val="24"/>
        </w:rPr>
        <w:t xml:space="preserve">ση για όλες τις χρήσεις και </w:t>
      </w:r>
      <w:r w:rsidRPr="00432973">
        <w:rPr>
          <w:rFonts w:eastAsia="Times New Roman"/>
          <w:color w:val="212121"/>
          <w:szCs w:val="24"/>
        </w:rPr>
        <w:t xml:space="preserve">να μπει ένα τέλος στον αλυτρωτισμό </w:t>
      </w:r>
      <w:r>
        <w:rPr>
          <w:rFonts w:eastAsia="Times New Roman"/>
          <w:color w:val="212121"/>
          <w:szCs w:val="24"/>
        </w:rPr>
        <w:t>τους. Τ</w:t>
      </w:r>
      <w:r w:rsidRPr="00432973">
        <w:rPr>
          <w:rFonts w:eastAsia="Times New Roman"/>
          <w:color w:val="212121"/>
          <w:szCs w:val="24"/>
        </w:rPr>
        <w:t xml:space="preserve">ότε είχαμε </w:t>
      </w:r>
      <w:r>
        <w:rPr>
          <w:rFonts w:eastAsia="Times New Roman"/>
          <w:color w:val="212121"/>
          <w:szCs w:val="24"/>
        </w:rPr>
        <w:t xml:space="preserve">συμφωνήσει </w:t>
      </w:r>
      <w:r>
        <w:rPr>
          <w:rFonts w:eastAsia="Times New Roman"/>
          <w:color w:val="212121"/>
          <w:szCs w:val="24"/>
        </w:rPr>
        <w:t>ότι μπορούν να μπουν. Μ</w:t>
      </w:r>
      <w:r w:rsidRPr="00432973">
        <w:rPr>
          <w:rFonts w:eastAsia="Times New Roman"/>
          <w:color w:val="212121"/>
          <w:szCs w:val="24"/>
        </w:rPr>
        <w:t>άλλον</w:t>
      </w:r>
      <w:r w:rsidRPr="00993538">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 xml:space="preserve">το </w:t>
      </w:r>
      <w:r w:rsidRPr="00432973">
        <w:rPr>
          <w:rFonts w:eastAsia="Times New Roman"/>
          <w:color w:val="212121"/>
          <w:szCs w:val="24"/>
        </w:rPr>
        <w:t xml:space="preserve">είχαμε συμφωνήσει </w:t>
      </w:r>
      <w:r>
        <w:rPr>
          <w:rFonts w:eastAsia="Times New Roman"/>
          <w:color w:val="212121"/>
          <w:szCs w:val="24"/>
        </w:rPr>
        <w:t>και</w:t>
      </w:r>
      <w:r w:rsidRPr="00432973">
        <w:rPr>
          <w:rFonts w:eastAsia="Times New Roman"/>
          <w:color w:val="212121"/>
          <w:szCs w:val="24"/>
        </w:rPr>
        <w:t xml:space="preserve"> νωρίτερα</w:t>
      </w:r>
      <w:r>
        <w:rPr>
          <w:rFonts w:eastAsia="Times New Roman"/>
          <w:color w:val="212121"/>
          <w:szCs w:val="24"/>
        </w:rPr>
        <w:t xml:space="preserve">. </w:t>
      </w:r>
    </w:p>
    <w:p w14:paraId="01A9DEFC"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w:t>
      </w:r>
      <w:r>
        <w:rPr>
          <w:rFonts w:eastAsia="Times New Roman" w:cs="Times New Roman"/>
          <w:szCs w:val="24"/>
        </w:rPr>
        <w:t xml:space="preserve"> </w:t>
      </w:r>
      <w:r>
        <w:rPr>
          <w:rFonts w:eastAsia="Times New Roman" w:cs="Times New Roman"/>
          <w:szCs w:val="24"/>
        </w:rPr>
        <w:t>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sidRPr="00C255F0">
        <w:rPr>
          <w:rFonts w:eastAsia="Times New Roman" w:cs="Times New Roman"/>
          <w:szCs w:val="24"/>
        </w:rPr>
        <w:t>κουδούνι λήξεως του χρόνου ομιλίας του κυρίου Βουλευτή)</w:t>
      </w:r>
    </w:p>
    <w:p w14:paraId="01A9DEFD"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Κύριε Πρόεδρε, θα ήθελα την ανοχή σας για λίγο ακόμα. </w:t>
      </w:r>
    </w:p>
    <w:p w14:paraId="01A9DEFE"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Θυμηθείτε ότι στις 13 Σεπτέμβρη 19</w:t>
      </w:r>
      <w:r w:rsidRPr="00432973">
        <w:rPr>
          <w:rFonts w:eastAsia="Times New Roman"/>
          <w:color w:val="212121"/>
          <w:szCs w:val="24"/>
        </w:rPr>
        <w:t>9</w:t>
      </w:r>
      <w:r w:rsidRPr="00432973">
        <w:rPr>
          <w:rFonts w:eastAsia="Times New Roman"/>
          <w:color w:val="212121"/>
          <w:szCs w:val="24"/>
        </w:rPr>
        <w:t>5 είχαμε υπογράψ</w:t>
      </w:r>
      <w:r>
        <w:rPr>
          <w:rFonts w:eastAsia="Times New Roman"/>
          <w:color w:val="212121"/>
          <w:szCs w:val="24"/>
        </w:rPr>
        <w:t xml:space="preserve">ει την ενδιάμεση </w:t>
      </w:r>
      <w:r>
        <w:rPr>
          <w:rFonts w:eastAsia="Times New Roman"/>
          <w:color w:val="212121"/>
          <w:szCs w:val="24"/>
        </w:rPr>
        <w:t>σ</w:t>
      </w:r>
      <w:r w:rsidRPr="00432973">
        <w:rPr>
          <w:rFonts w:eastAsia="Times New Roman"/>
          <w:color w:val="212121"/>
          <w:szCs w:val="24"/>
        </w:rPr>
        <w:t>υμφωνία</w:t>
      </w:r>
      <w:r>
        <w:rPr>
          <w:rFonts w:eastAsia="Times New Roman"/>
          <w:color w:val="212121"/>
          <w:szCs w:val="24"/>
        </w:rPr>
        <w:t>. Α</w:t>
      </w:r>
      <w:r w:rsidRPr="00432973">
        <w:rPr>
          <w:rFonts w:eastAsia="Times New Roman"/>
          <w:color w:val="212121"/>
          <w:szCs w:val="24"/>
        </w:rPr>
        <w:t>πό τότε μεσολάβησαν κάποια πράγματα</w:t>
      </w:r>
      <w:r>
        <w:rPr>
          <w:rFonts w:eastAsia="Times New Roman"/>
          <w:color w:val="212121"/>
          <w:szCs w:val="24"/>
        </w:rPr>
        <w:t xml:space="preserve">. </w:t>
      </w:r>
      <w:r w:rsidRPr="00432973">
        <w:rPr>
          <w:rFonts w:eastAsia="Times New Roman"/>
          <w:color w:val="212121"/>
          <w:szCs w:val="24"/>
        </w:rPr>
        <w:t xml:space="preserve">Η </w:t>
      </w:r>
      <w:r>
        <w:rPr>
          <w:rFonts w:eastAsia="Times New Roman"/>
          <w:color w:val="212121"/>
          <w:szCs w:val="24"/>
          <w:lang w:val="en-US"/>
        </w:rPr>
        <w:t>FYROM</w:t>
      </w:r>
      <w:r w:rsidRPr="00432973">
        <w:rPr>
          <w:rFonts w:eastAsia="Times New Roman"/>
          <w:color w:val="212121"/>
          <w:szCs w:val="24"/>
        </w:rPr>
        <w:t xml:space="preserve"> πήγε στα διεθνή δικαστήρια</w:t>
      </w:r>
      <w:r>
        <w:rPr>
          <w:rFonts w:eastAsia="Times New Roman"/>
          <w:color w:val="212121"/>
          <w:szCs w:val="24"/>
        </w:rPr>
        <w:t xml:space="preserve">, πήγε στο Δικαστήριο της Χάγης και απόσπασε </w:t>
      </w:r>
      <w:r w:rsidRPr="00432973">
        <w:rPr>
          <w:rFonts w:eastAsia="Times New Roman"/>
          <w:color w:val="212121"/>
          <w:szCs w:val="24"/>
        </w:rPr>
        <w:t>μία απόφαση</w:t>
      </w:r>
      <w:r>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που λέει ότι μπορούν να ενταχθούν</w:t>
      </w:r>
      <w:r w:rsidRPr="00432973">
        <w:rPr>
          <w:rFonts w:eastAsia="Times New Roman"/>
          <w:color w:val="212121"/>
          <w:szCs w:val="24"/>
        </w:rPr>
        <w:t xml:space="preserve"> με το συνταγματικό τους όνομα</w:t>
      </w:r>
      <w:r>
        <w:rPr>
          <w:rFonts w:eastAsia="Times New Roman"/>
          <w:color w:val="212121"/>
          <w:szCs w:val="24"/>
        </w:rPr>
        <w:t xml:space="preserve">, που σε εκείνη τη </w:t>
      </w:r>
      <w:r>
        <w:rPr>
          <w:rFonts w:eastAsia="Times New Roman"/>
          <w:color w:val="212121"/>
          <w:szCs w:val="24"/>
        </w:rPr>
        <w:t>φάση ήταν «Δ</w:t>
      </w:r>
      <w:r w:rsidRPr="00432973">
        <w:rPr>
          <w:rFonts w:eastAsia="Times New Roman"/>
          <w:color w:val="212121"/>
          <w:szCs w:val="24"/>
        </w:rPr>
        <w:t>ημοκρατία της Μακεδονίας</w:t>
      </w:r>
      <w:r>
        <w:rPr>
          <w:rFonts w:eastAsia="Times New Roman"/>
          <w:color w:val="212121"/>
          <w:szCs w:val="24"/>
        </w:rPr>
        <w:t xml:space="preserve">». </w:t>
      </w:r>
    </w:p>
    <w:p w14:paraId="01A9DEFF"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Έ</w:t>
      </w:r>
      <w:r w:rsidRPr="00432973">
        <w:rPr>
          <w:rFonts w:eastAsia="Times New Roman"/>
          <w:color w:val="212121"/>
          <w:szCs w:val="24"/>
        </w:rPr>
        <w:t xml:space="preserve">χω εδώ </w:t>
      </w:r>
      <w:r>
        <w:rPr>
          <w:rFonts w:eastAsia="Times New Roman"/>
          <w:color w:val="212121"/>
          <w:szCs w:val="24"/>
        </w:rPr>
        <w:t>-και θα καταθέσω στα Π</w:t>
      </w:r>
      <w:r w:rsidRPr="00432973">
        <w:rPr>
          <w:rFonts w:eastAsia="Times New Roman"/>
          <w:color w:val="212121"/>
          <w:szCs w:val="24"/>
        </w:rPr>
        <w:t>ρακτικά</w:t>
      </w:r>
      <w:r>
        <w:rPr>
          <w:rFonts w:eastAsia="Times New Roman"/>
          <w:color w:val="212121"/>
          <w:szCs w:val="24"/>
        </w:rPr>
        <w:t xml:space="preserve">- τόσο την </w:t>
      </w:r>
      <w:r>
        <w:rPr>
          <w:rFonts w:eastAsia="Times New Roman"/>
          <w:color w:val="212121"/>
          <w:szCs w:val="24"/>
        </w:rPr>
        <w:t>Ε</w:t>
      </w:r>
      <w:r>
        <w:rPr>
          <w:rFonts w:eastAsia="Times New Roman"/>
          <w:color w:val="212121"/>
          <w:szCs w:val="24"/>
        </w:rPr>
        <w:t>νδιάμεση Σ</w:t>
      </w:r>
      <w:r w:rsidRPr="00432973">
        <w:rPr>
          <w:rFonts w:eastAsia="Times New Roman"/>
          <w:color w:val="212121"/>
          <w:szCs w:val="24"/>
        </w:rPr>
        <w:t>υμφωνία</w:t>
      </w:r>
      <w:r>
        <w:rPr>
          <w:rFonts w:eastAsia="Times New Roman"/>
          <w:color w:val="212121"/>
          <w:szCs w:val="24"/>
        </w:rPr>
        <w:t xml:space="preserve">, το άρθρο </w:t>
      </w:r>
      <w:r w:rsidRPr="00432973">
        <w:rPr>
          <w:rFonts w:eastAsia="Times New Roman"/>
          <w:color w:val="212121"/>
          <w:szCs w:val="24"/>
        </w:rPr>
        <w:t xml:space="preserve">11 με </w:t>
      </w:r>
      <w:r>
        <w:rPr>
          <w:rFonts w:eastAsia="Times New Roman"/>
          <w:color w:val="212121"/>
          <w:szCs w:val="24"/>
        </w:rPr>
        <w:t xml:space="preserve">την </w:t>
      </w:r>
      <w:r w:rsidRPr="00432973">
        <w:rPr>
          <w:rFonts w:eastAsia="Times New Roman"/>
          <w:color w:val="212121"/>
          <w:szCs w:val="24"/>
        </w:rPr>
        <w:t xml:space="preserve">παράγραφο </w:t>
      </w:r>
      <w:r>
        <w:rPr>
          <w:rFonts w:eastAsia="Times New Roman"/>
          <w:color w:val="212121"/>
          <w:szCs w:val="24"/>
        </w:rPr>
        <w:t xml:space="preserve">1 και 2, </w:t>
      </w:r>
      <w:r w:rsidRPr="00432973">
        <w:rPr>
          <w:rFonts w:eastAsia="Times New Roman"/>
          <w:color w:val="212121"/>
          <w:szCs w:val="24"/>
        </w:rPr>
        <w:t>που λέει για τη διαδικασία</w:t>
      </w:r>
      <w:r>
        <w:rPr>
          <w:rFonts w:eastAsia="Times New Roman"/>
          <w:color w:val="212121"/>
          <w:szCs w:val="24"/>
        </w:rPr>
        <w:t>,</w:t>
      </w:r>
      <w:r w:rsidRPr="00432973">
        <w:rPr>
          <w:rFonts w:eastAsia="Times New Roman"/>
          <w:color w:val="212121"/>
          <w:szCs w:val="24"/>
        </w:rPr>
        <w:t xml:space="preserve"> όσ</w:t>
      </w:r>
      <w:r>
        <w:rPr>
          <w:rFonts w:eastAsia="Times New Roman"/>
          <w:color w:val="212121"/>
          <w:szCs w:val="24"/>
        </w:rPr>
        <w:t>ο και την απόφαση του Διεθνούς Δ</w:t>
      </w:r>
      <w:r w:rsidRPr="00432973">
        <w:rPr>
          <w:rFonts w:eastAsia="Times New Roman"/>
          <w:color w:val="212121"/>
          <w:szCs w:val="24"/>
        </w:rPr>
        <w:t xml:space="preserve">ικαστηρίου από δημοσιεύματα εκείνης </w:t>
      </w:r>
      <w:r>
        <w:rPr>
          <w:rFonts w:eastAsia="Times New Roman"/>
          <w:color w:val="212121"/>
          <w:szCs w:val="24"/>
        </w:rPr>
        <w:t xml:space="preserve">της </w:t>
      </w:r>
      <w:r w:rsidRPr="00432973">
        <w:rPr>
          <w:rFonts w:eastAsia="Times New Roman"/>
          <w:color w:val="212121"/>
          <w:szCs w:val="24"/>
        </w:rPr>
        <w:t>εποχής</w:t>
      </w:r>
      <w:r>
        <w:rPr>
          <w:rFonts w:eastAsia="Times New Roman"/>
          <w:color w:val="212121"/>
          <w:szCs w:val="24"/>
        </w:rPr>
        <w:t xml:space="preserve">. </w:t>
      </w:r>
      <w:r>
        <w:rPr>
          <w:rFonts w:eastAsia="Times New Roman"/>
          <w:color w:val="212121"/>
          <w:szCs w:val="24"/>
        </w:rPr>
        <w:t>Είναι από τις 5-12-</w:t>
      </w:r>
      <w:r w:rsidRPr="00432973">
        <w:rPr>
          <w:rFonts w:eastAsia="Times New Roman"/>
          <w:color w:val="212121"/>
          <w:szCs w:val="24"/>
        </w:rPr>
        <w:t>2011</w:t>
      </w:r>
      <w:r>
        <w:rPr>
          <w:rFonts w:eastAsia="Times New Roman"/>
          <w:color w:val="212121"/>
          <w:szCs w:val="24"/>
        </w:rPr>
        <w:t xml:space="preserve">. </w:t>
      </w:r>
    </w:p>
    <w:p w14:paraId="01A9DF00"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Το καταθέτω για τα Πρακτικά. </w:t>
      </w:r>
    </w:p>
    <w:p w14:paraId="01A9DF01" w14:textId="77777777" w:rsidR="00887A51" w:rsidRDefault="009C255F">
      <w:pPr>
        <w:spacing w:after="0"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Αστέριος </w:t>
      </w:r>
      <w:proofErr w:type="spellStart"/>
      <w:r>
        <w:rPr>
          <w:rFonts w:eastAsia="Times New Roman" w:cs="Times New Roman"/>
          <w:szCs w:val="24"/>
        </w:rPr>
        <w:t>Καστόρης</w:t>
      </w:r>
      <w:proofErr w:type="spellEnd"/>
      <w:r>
        <w:rPr>
          <w:rFonts w:eastAsia="Times New Roman" w:cs="Times New Roman"/>
          <w:szCs w:val="24"/>
        </w:rPr>
        <w:t xml:space="preserve"> καταθέτει για τα Πρακτικά τα προαναφερθέντα έγγραφα</w:t>
      </w:r>
      <w:r w:rsidRPr="004B2E64">
        <w:rPr>
          <w:rFonts w:eastAsia="Times New Roman" w:cs="Times New Roman"/>
          <w:szCs w:val="24"/>
        </w:rPr>
        <w:t xml:space="preserve">, </w:t>
      </w:r>
      <w:r>
        <w:rPr>
          <w:rFonts w:eastAsia="Times New Roman" w:cs="Times New Roman"/>
          <w:szCs w:val="24"/>
        </w:rPr>
        <w:t xml:space="preserve">τα οποία βρίσκονται </w:t>
      </w:r>
      <w:r w:rsidRPr="004B2E64">
        <w:rPr>
          <w:rFonts w:eastAsia="Times New Roman" w:cs="Times New Roman"/>
          <w:szCs w:val="24"/>
        </w:rPr>
        <w:t xml:space="preserve">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w:t>
      </w:r>
      <w:r w:rsidRPr="004B2E64">
        <w:rPr>
          <w:rFonts w:eastAsia="Times New Roman" w:cs="Times New Roman"/>
          <w:szCs w:val="24"/>
        </w:rPr>
        <w:t xml:space="preserve"> της Βουλής)</w:t>
      </w:r>
    </w:p>
    <w:p w14:paraId="01A9DF02"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Υ</w:t>
      </w:r>
      <w:r w:rsidRPr="00432973">
        <w:rPr>
          <w:rFonts w:eastAsia="Times New Roman"/>
          <w:color w:val="212121"/>
          <w:szCs w:val="24"/>
        </w:rPr>
        <w:t>ποχρεώθηκαν</w:t>
      </w:r>
      <w:r>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όμως, να κάτσουν στο τραπέζι και να συζητήσουν</w:t>
      </w:r>
      <w:r w:rsidRPr="00432973">
        <w:rPr>
          <w:rFonts w:eastAsia="Times New Roman"/>
          <w:color w:val="212121"/>
          <w:szCs w:val="24"/>
        </w:rPr>
        <w:t xml:space="preserve"> σοβαρά υπό την αιγίδα του ΟΗΕ την εύρεση ενός </w:t>
      </w:r>
      <w:r w:rsidRPr="00432973">
        <w:rPr>
          <w:rFonts w:eastAsia="Times New Roman"/>
          <w:color w:val="212121"/>
          <w:szCs w:val="24"/>
        </w:rPr>
        <w:lastRenderedPageBreak/>
        <w:t>κοινά αποδεκτού ονόματος</w:t>
      </w:r>
      <w:r>
        <w:rPr>
          <w:rFonts w:eastAsia="Times New Roman"/>
          <w:color w:val="212121"/>
          <w:szCs w:val="24"/>
        </w:rPr>
        <w:t>. Κ</w:t>
      </w:r>
      <w:r w:rsidRPr="00432973">
        <w:rPr>
          <w:rFonts w:eastAsia="Times New Roman"/>
          <w:color w:val="212121"/>
          <w:szCs w:val="24"/>
        </w:rPr>
        <w:t>αι τελικά αυτό έγινε</w:t>
      </w:r>
      <w:r>
        <w:rPr>
          <w:rFonts w:eastAsia="Times New Roman"/>
          <w:color w:val="212121"/>
          <w:szCs w:val="24"/>
        </w:rPr>
        <w:t xml:space="preserve">. </w:t>
      </w:r>
      <w:r w:rsidRPr="00432973">
        <w:rPr>
          <w:rFonts w:eastAsia="Times New Roman"/>
          <w:color w:val="212121"/>
          <w:szCs w:val="24"/>
        </w:rPr>
        <w:t>Τι έχουμε σήμερα</w:t>
      </w:r>
      <w:r>
        <w:rPr>
          <w:rFonts w:eastAsia="Times New Roman"/>
          <w:color w:val="212121"/>
          <w:szCs w:val="24"/>
        </w:rPr>
        <w:t xml:space="preserve">; </w:t>
      </w:r>
    </w:p>
    <w:p w14:paraId="01A9DF03"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w:t>
      </w:r>
      <w:r w:rsidRPr="00C255F0">
        <w:rPr>
          <w:rFonts w:eastAsia="Times New Roman" w:cs="Times New Roman"/>
          <w:szCs w:val="24"/>
        </w:rPr>
        <w:t>υρίου Βουλευτή)</w:t>
      </w:r>
    </w:p>
    <w:p w14:paraId="01A9DF04"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Έ</w:t>
      </w:r>
      <w:r w:rsidRPr="00432973">
        <w:rPr>
          <w:rFonts w:eastAsia="Times New Roman"/>
          <w:color w:val="212121"/>
          <w:szCs w:val="24"/>
        </w:rPr>
        <w:t>τσι φτάσαμε εδώ</w:t>
      </w:r>
      <w:r>
        <w:rPr>
          <w:rFonts w:eastAsia="Times New Roman"/>
          <w:color w:val="212121"/>
          <w:szCs w:val="24"/>
        </w:rPr>
        <w:t>, όπου οι δύο κ</w:t>
      </w:r>
      <w:r w:rsidRPr="00432973">
        <w:rPr>
          <w:rFonts w:eastAsia="Times New Roman"/>
          <w:color w:val="212121"/>
          <w:szCs w:val="24"/>
        </w:rPr>
        <w:t>υβερνήσεις χ</w:t>
      </w:r>
      <w:r>
        <w:rPr>
          <w:rFonts w:eastAsia="Times New Roman"/>
          <w:color w:val="212121"/>
          <w:szCs w:val="24"/>
        </w:rPr>
        <w:t>ωρίς εθνικισμούς και αλυτρωτισμού</w:t>
      </w:r>
      <w:r w:rsidRPr="00432973">
        <w:rPr>
          <w:rFonts w:eastAsia="Times New Roman"/>
          <w:color w:val="212121"/>
          <w:szCs w:val="24"/>
        </w:rPr>
        <w:t xml:space="preserve">ς κάθισαν </w:t>
      </w:r>
      <w:r>
        <w:rPr>
          <w:rFonts w:eastAsia="Times New Roman"/>
          <w:color w:val="212121"/>
          <w:szCs w:val="24"/>
        </w:rPr>
        <w:t>σ</w:t>
      </w:r>
      <w:r w:rsidRPr="00432973">
        <w:rPr>
          <w:rFonts w:eastAsia="Times New Roman"/>
          <w:color w:val="212121"/>
          <w:szCs w:val="24"/>
        </w:rPr>
        <w:t xml:space="preserve">το τραπέζι και </w:t>
      </w:r>
      <w:r>
        <w:rPr>
          <w:rFonts w:eastAsia="Times New Roman"/>
          <w:color w:val="212121"/>
          <w:szCs w:val="24"/>
        </w:rPr>
        <w:t>κατέληξαν</w:t>
      </w:r>
      <w:r w:rsidRPr="00432973">
        <w:rPr>
          <w:rFonts w:eastAsia="Times New Roman"/>
          <w:color w:val="212121"/>
          <w:szCs w:val="24"/>
        </w:rPr>
        <w:t xml:space="preserve"> σε μερικά πράγματα</w:t>
      </w:r>
      <w:r>
        <w:rPr>
          <w:rFonts w:eastAsia="Times New Roman"/>
          <w:color w:val="212121"/>
          <w:szCs w:val="24"/>
        </w:rPr>
        <w:t>. Ποια; Σ</w:t>
      </w:r>
      <w:r w:rsidRPr="00432973">
        <w:rPr>
          <w:rFonts w:eastAsia="Times New Roman"/>
          <w:color w:val="212121"/>
          <w:szCs w:val="24"/>
        </w:rPr>
        <w:t>ύνθετη ονομασία</w:t>
      </w:r>
      <w:r>
        <w:rPr>
          <w:rFonts w:eastAsia="Times New Roman"/>
          <w:color w:val="212121"/>
          <w:szCs w:val="24"/>
        </w:rPr>
        <w:t>, «Β</w:t>
      </w:r>
      <w:r w:rsidRPr="00432973">
        <w:rPr>
          <w:rFonts w:eastAsia="Times New Roman"/>
          <w:color w:val="212121"/>
          <w:szCs w:val="24"/>
        </w:rPr>
        <w:t>όρεια Μακεδονία</w:t>
      </w:r>
      <w:r>
        <w:rPr>
          <w:rFonts w:eastAsia="Times New Roman"/>
          <w:color w:val="212121"/>
          <w:szCs w:val="24"/>
        </w:rPr>
        <w:t>»</w:t>
      </w:r>
      <w:r w:rsidRPr="00432973">
        <w:rPr>
          <w:rFonts w:eastAsia="Times New Roman"/>
          <w:color w:val="212121"/>
          <w:szCs w:val="24"/>
        </w:rPr>
        <w:t xml:space="preserve"> με γεωγραφικό προσδιορισμό</w:t>
      </w:r>
      <w:r>
        <w:rPr>
          <w:rFonts w:eastAsia="Times New Roman"/>
          <w:color w:val="212121"/>
          <w:szCs w:val="24"/>
        </w:rPr>
        <w:t xml:space="preserve">, </w:t>
      </w:r>
      <w:proofErr w:type="spellStart"/>
      <w:r>
        <w:rPr>
          <w:rFonts w:eastAsia="Times New Roman"/>
          <w:color w:val="212121"/>
          <w:szCs w:val="24"/>
          <w:lang w:val="en-US"/>
        </w:rPr>
        <w:t>erga</w:t>
      </w:r>
      <w:proofErr w:type="spellEnd"/>
      <w:r w:rsidRPr="00BB1430">
        <w:rPr>
          <w:rFonts w:eastAsia="Times New Roman"/>
          <w:color w:val="212121"/>
          <w:szCs w:val="24"/>
        </w:rPr>
        <w:t xml:space="preserve"> </w:t>
      </w:r>
      <w:proofErr w:type="spellStart"/>
      <w:r>
        <w:rPr>
          <w:rFonts w:eastAsia="Times New Roman"/>
          <w:color w:val="212121"/>
          <w:szCs w:val="24"/>
          <w:lang w:val="en-US"/>
        </w:rPr>
        <w:t>omnes</w:t>
      </w:r>
      <w:proofErr w:type="spellEnd"/>
      <w:r w:rsidRPr="00432973">
        <w:rPr>
          <w:rFonts w:eastAsia="Times New Roman"/>
          <w:color w:val="212121"/>
          <w:szCs w:val="24"/>
        </w:rPr>
        <w:t xml:space="preserve"> για</w:t>
      </w:r>
      <w:r>
        <w:rPr>
          <w:rFonts w:eastAsia="Times New Roman"/>
          <w:color w:val="212121"/>
          <w:szCs w:val="24"/>
        </w:rPr>
        <w:t xml:space="preserve"> όλες τις χρήσεις και επιπλέον, πέρα</w:t>
      </w:r>
      <w:r w:rsidRPr="00432973">
        <w:rPr>
          <w:rFonts w:eastAsia="Times New Roman"/>
          <w:color w:val="212121"/>
          <w:szCs w:val="24"/>
        </w:rPr>
        <w:t xml:space="preserve"> από αυτά </w:t>
      </w:r>
      <w:r>
        <w:rPr>
          <w:rFonts w:eastAsia="Times New Roman"/>
          <w:color w:val="212121"/>
          <w:szCs w:val="24"/>
        </w:rPr>
        <w:t>-</w:t>
      </w:r>
      <w:r w:rsidRPr="00432973">
        <w:rPr>
          <w:rFonts w:eastAsia="Times New Roman"/>
          <w:color w:val="212121"/>
          <w:szCs w:val="24"/>
        </w:rPr>
        <w:t>που ήταν η εθνική γραμμή</w:t>
      </w:r>
      <w:r>
        <w:rPr>
          <w:rFonts w:eastAsia="Times New Roman"/>
          <w:color w:val="212121"/>
          <w:szCs w:val="24"/>
        </w:rPr>
        <w:t>- πετύχαμε την αλλαγή του Σ</w:t>
      </w:r>
      <w:r w:rsidRPr="00432973">
        <w:rPr>
          <w:rFonts w:eastAsia="Times New Roman"/>
          <w:color w:val="212121"/>
          <w:szCs w:val="24"/>
        </w:rPr>
        <w:t>υντάγματος</w:t>
      </w:r>
      <w:r>
        <w:rPr>
          <w:rFonts w:eastAsia="Times New Roman"/>
          <w:color w:val="212121"/>
          <w:szCs w:val="24"/>
        </w:rPr>
        <w:t>,</w:t>
      </w:r>
      <w:r w:rsidRPr="00432973">
        <w:rPr>
          <w:rFonts w:eastAsia="Times New Roman"/>
          <w:color w:val="212121"/>
          <w:szCs w:val="24"/>
        </w:rPr>
        <w:t xml:space="preserve"> μέσα από το οποίο</w:t>
      </w:r>
      <w:r>
        <w:rPr>
          <w:rFonts w:eastAsia="Times New Roman"/>
          <w:color w:val="212121"/>
          <w:szCs w:val="24"/>
        </w:rPr>
        <w:t xml:space="preserve"> φεύγει κάθε ίχνος αλυτρωτισμού</w:t>
      </w:r>
      <w:r w:rsidRPr="00432973">
        <w:rPr>
          <w:rFonts w:eastAsia="Times New Roman"/>
          <w:color w:val="212121"/>
          <w:szCs w:val="24"/>
        </w:rPr>
        <w:t xml:space="preserve"> από τα βιβλία </w:t>
      </w:r>
      <w:r>
        <w:rPr>
          <w:rFonts w:eastAsia="Times New Roman"/>
          <w:color w:val="212121"/>
          <w:szCs w:val="24"/>
        </w:rPr>
        <w:t>τους,</w:t>
      </w:r>
      <w:r w:rsidRPr="00432973">
        <w:rPr>
          <w:rFonts w:eastAsia="Times New Roman"/>
          <w:color w:val="212121"/>
          <w:szCs w:val="24"/>
        </w:rPr>
        <w:t xml:space="preserve"> από τις σημαίες </w:t>
      </w:r>
      <w:r>
        <w:rPr>
          <w:rFonts w:eastAsia="Times New Roman"/>
          <w:color w:val="212121"/>
          <w:szCs w:val="24"/>
        </w:rPr>
        <w:t>τους,</w:t>
      </w:r>
      <w:r w:rsidRPr="00432973">
        <w:rPr>
          <w:rFonts w:eastAsia="Times New Roman"/>
          <w:color w:val="212121"/>
          <w:szCs w:val="24"/>
        </w:rPr>
        <w:t xml:space="preserve"> από τα σύμβολά </w:t>
      </w:r>
      <w:r>
        <w:rPr>
          <w:rFonts w:eastAsia="Times New Roman"/>
          <w:color w:val="212121"/>
          <w:szCs w:val="24"/>
        </w:rPr>
        <w:t>τους,</w:t>
      </w:r>
      <w:r w:rsidRPr="00432973">
        <w:rPr>
          <w:rFonts w:eastAsia="Times New Roman"/>
          <w:color w:val="212121"/>
          <w:szCs w:val="24"/>
        </w:rPr>
        <w:t xml:space="preserve"> αλλάζουν ονόματα</w:t>
      </w:r>
      <w:r>
        <w:rPr>
          <w:rFonts w:eastAsia="Times New Roman"/>
          <w:color w:val="212121"/>
          <w:szCs w:val="24"/>
        </w:rPr>
        <w:t>,</w:t>
      </w:r>
      <w:r w:rsidRPr="00432973">
        <w:rPr>
          <w:rFonts w:eastAsia="Times New Roman"/>
          <w:color w:val="212121"/>
          <w:szCs w:val="24"/>
        </w:rPr>
        <w:t xml:space="preserve"> </w:t>
      </w:r>
      <w:r>
        <w:rPr>
          <w:rFonts w:eastAsia="Times New Roman"/>
          <w:color w:val="212121"/>
          <w:szCs w:val="24"/>
        </w:rPr>
        <w:t xml:space="preserve">οδοί, πλατείες, </w:t>
      </w:r>
      <w:r>
        <w:rPr>
          <w:rFonts w:eastAsia="Times New Roman"/>
          <w:color w:val="212121"/>
          <w:szCs w:val="24"/>
        </w:rPr>
        <w:t xml:space="preserve">αεροδρόμια, </w:t>
      </w:r>
      <w:r w:rsidRPr="00432973">
        <w:rPr>
          <w:rFonts w:eastAsia="Times New Roman"/>
          <w:color w:val="212121"/>
          <w:szCs w:val="24"/>
        </w:rPr>
        <w:t xml:space="preserve">καταργούνται ή αλλάζουν όνομα αγάλματα που στήθηκαν και ξέρουμε </w:t>
      </w:r>
      <w:r>
        <w:rPr>
          <w:rFonts w:eastAsia="Times New Roman"/>
          <w:color w:val="212121"/>
          <w:szCs w:val="24"/>
        </w:rPr>
        <w:t>τι γινόταν</w:t>
      </w:r>
      <w:r w:rsidRPr="00432973">
        <w:rPr>
          <w:rFonts w:eastAsia="Times New Roman"/>
          <w:color w:val="212121"/>
          <w:szCs w:val="24"/>
        </w:rPr>
        <w:t xml:space="preserve"> το προηγούμενο διάστημα</w:t>
      </w:r>
      <w:r>
        <w:rPr>
          <w:rFonts w:eastAsia="Times New Roman"/>
          <w:color w:val="212121"/>
          <w:szCs w:val="24"/>
        </w:rPr>
        <w:t xml:space="preserve">. </w:t>
      </w:r>
    </w:p>
    <w:p w14:paraId="01A9DF05"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Επίσης,</w:t>
      </w:r>
      <w:r w:rsidRPr="00432973">
        <w:rPr>
          <w:rFonts w:eastAsia="Times New Roman"/>
          <w:color w:val="212121"/>
          <w:szCs w:val="24"/>
        </w:rPr>
        <w:t xml:space="preserve"> συνταγματικά κατοχυρώνεται </w:t>
      </w:r>
      <w:r>
        <w:rPr>
          <w:rFonts w:eastAsia="Times New Roman"/>
          <w:color w:val="212121"/>
          <w:szCs w:val="24"/>
        </w:rPr>
        <w:t>-</w:t>
      </w:r>
      <w:r w:rsidRPr="00432973">
        <w:rPr>
          <w:rFonts w:eastAsia="Times New Roman"/>
          <w:color w:val="212121"/>
          <w:szCs w:val="24"/>
        </w:rPr>
        <w:t>και παραδέχονται</w:t>
      </w:r>
      <w:r>
        <w:rPr>
          <w:rFonts w:eastAsia="Times New Roman"/>
          <w:color w:val="212121"/>
          <w:szCs w:val="24"/>
        </w:rPr>
        <w:t>-</w:t>
      </w:r>
      <w:r w:rsidRPr="00432973">
        <w:rPr>
          <w:rFonts w:eastAsia="Times New Roman"/>
          <w:color w:val="212121"/>
          <w:szCs w:val="24"/>
        </w:rPr>
        <w:t xml:space="preserve"> ότ</w:t>
      </w:r>
      <w:r>
        <w:rPr>
          <w:rFonts w:eastAsia="Times New Roman"/>
          <w:color w:val="212121"/>
          <w:szCs w:val="24"/>
        </w:rPr>
        <w:t xml:space="preserve">ι η γλώσσα τους είναι ένα </w:t>
      </w:r>
      <w:proofErr w:type="spellStart"/>
      <w:r>
        <w:rPr>
          <w:rFonts w:eastAsia="Times New Roman"/>
          <w:color w:val="212121"/>
          <w:szCs w:val="24"/>
        </w:rPr>
        <w:t>νοτιο</w:t>
      </w:r>
      <w:r w:rsidRPr="00432973">
        <w:rPr>
          <w:rFonts w:eastAsia="Times New Roman"/>
          <w:color w:val="212121"/>
          <w:szCs w:val="24"/>
        </w:rPr>
        <w:t>σλαβικό</w:t>
      </w:r>
      <w:proofErr w:type="spellEnd"/>
      <w:r w:rsidRPr="00432973">
        <w:rPr>
          <w:rFonts w:eastAsia="Times New Roman"/>
          <w:color w:val="212121"/>
          <w:szCs w:val="24"/>
        </w:rPr>
        <w:t xml:space="preserve"> ιδίωμα και ότι </w:t>
      </w:r>
      <w:r>
        <w:rPr>
          <w:rFonts w:eastAsia="Times New Roman"/>
          <w:color w:val="212121"/>
          <w:szCs w:val="24"/>
        </w:rPr>
        <w:t xml:space="preserve">ό,τι </w:t>
      </w:r>
      <w:r w:rsidRPr="00432973">
        <w:rPr>
          <w:rFonts w:eastAsia="Times New Roman"/>
          <w:color w:val="212121"/>
          <w:szCs w:val="24"/>
        </w:rPr>
        <w:t>έχει σχέση με τον αρχαίο πολ</w:t>
      </w:r>
      <w:r w:rsidRPr="00432973">
        <w:rPr>
          <w:rFonts w:eastAsia="Times New Roman"/>
          <w:color w:val="212121"/>
          <w:szCs w:val="24"/>
        </w:rPr>
        <w:t>ιτισμό</w:t>
      </w:r>
      <w:r>
        <w:rPr>
          <w:rFonts w:eastAsia="Times New Roman"/>
          <w:color w:val="212121"/>
          <w:szCs w:val="24"/>
        </w:rPr>
        <w:t>,</w:t>
      </w:r>
      <w:r w:rsidRPr="00432973">
        <w:rPr>
          <w:rFonts w:eastAsia="Times New Roman"/>
          <w:color w:val="212121"/>
          <w:szCs w:val="24"/>
        </w:rPr>
        <w:t xml:space="preserve"> με την αρχαία ιστορία</w:t>
      </w:r>
      <w:r>
        <w:rPr>
          <w:rFonts w:eastAsia="Times New Roman"/>
          <w:color w:val="212121"/>
          <w:szCs w:val="24"/>
        </w:rPr>
        <w:t xml:space="preserve">, ό,τι </w:t>
      </w:r>
      <w:r w:rsidRPr="00432973">
        <w:rPr>
          <w:rFonts w:eastAsia="Times New Roman"/>
          <w:color w:val="212121"/>
          <w:szCs w:val="24"/>
        </w:rPr>
        <w:t xml:space="preserve">έχει σχέση με την αρχαία Μακεδονία είναι κληρονομιά και συνέχεια της Ελλάδας και της </w:t>
      </w:r>
      <w:r>
        <w:rPr>
          <w:rFonts w:eastAsia="Times New Roman"/>
          <w:color w:val="212121"/>
          <w:szCs w:val="24"/>
        </w:rPr>
        <w:t>ε</w:t>
      </w:r>
      <w:r w:rsidRPr="00432973">
        <w:rPr>
          <w:rFonts w:eastAsia="Times New Roman"/>
          <w:color w:val="212121"/>
          <w:szCs w:val="24"/>
        </w:rPr>
        <w:t>λληνικής Μακεδονίας</w:t>
      </w:r>
      <w:r>
        <w:rPr>
          <w:rFonts w:eastAsia="Times New Roman"/>
          <w:color w:val="212121"/>
          <w:szCs w:val="24"/>
        </w:rPr>
        <w:t xml:space="preserve">. </w:t>
      </w:r>
    </w:p>
    <w:p w14:paraId="01A9DF06"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432973">
        <w:rPr>
          <w:rFonts w:eastAsia="Times New Roman"/>
          <w:color w:val="212121"/>
          <w:szCs w:val="24"/>
        </w:rPr>
        <w:lastRenderedPageBreak/>
        <w:t xml:space="preserve">Άρα κερδίσαμε περισσότερα </w:t>
      </w:r>
      <w:r>
        <w:rPr>
          <w:rFonts w:eastAsia="Times New Roman"/>
          <w:color w:val="212121"/>
          <w:szCs w:val="24"/>
        </w:rPr>
        <w:t>-</w:t>
      </w:r>
      <w:r w:rsidRPr="00432973">
        <w:rPr>
          <w:rFonts w:eastAsia="Times New Roman"/>
          <w:color w:val="212121"/>
          <w:szCs w:val="24"/>
        </w:rPr>
        <w:t>πολύ περισσότερα</w:t>
      </w:r>
      <w:r>
        <w:rPr>
          <w:rFonts w:eastAsia="Times New Roman"/>
          <w:color w:val="212121"/>
          <w:szCs w:val="24"/>
        </w:rPr>
        <w:t>-</w:t>
      </w:r>
      <w:r w:rsidRPr="00432973">
        <w:rPr>
          <w:rFonts w:eastAsia="Times New Roman"/>
          <w:color w:val="212121"/>
          <w:szCs w:val="24"/>
        </w:rPr>
        <w:t xml:space="preserve"> από αυτά που ήταν η εθνική γραμμή</w:t>
      </w:r>
      <w:r>
        <w:rPr>
          <w:rFonts w:eastAsia="Times New Roman"/>
          <w:color w:val="212121"/>
          <w:szCs w:val="24"/>
        </w:rPr>
        <w:t>,</w:t>
      </w:r>
      <w:r w:rsidRPr="00432973">
        <w:rPr>
          <w:rFonts w:eastAsia="Times New Roman"/>
          <w:color w:val="212121"/>
          <w:szCs w:val="24"/>
        </w:rPr>
        <w:t xml:space="preserve"> από αυτά που έως τότε</w:t>
      </w:r>
      <w:r>
        <w:rPr>
          <w:rFonts w:eastAsia="Times New Roman"/>
          <w:color w:val="212121"/>
          <w:szCs w:val="24"/>
        </w:rPr>
        <w:t>,</w:t>
      </w:r>
      <w:r w:rsidRPr="00432973">
        <w:rPr>
          <w:rFonts w:eastAsia="Times New Roman"/>
          <w:color w:val="212121"/>
          <w:szCs w:val="24"/>
        </w:rPr>
        <w:t xml:space="preserve"> εδώ και κάμποσα χρόνια</w:t>
      </w:r>
      <w:r>
        <w:rPr>
          <w:rFonts w:eastAsia="Times New Roman"/>
          <w:color w:val="212121"/>
          <w:szCs w:val="24"/>
        </w:rPr>
        <w:t>,</w:t>
      </w:r>
      <w:r w:rsidRPr="00432973">
        <w:rPr>
          <w:rFonts w:eastAsia="Times New Roman"/>
          <w:color w:val="212121"/>
          <w:szCs w:val="24"/>
        </w:rPr>
        <w:t xml:space="preserve"> είχαμε για να παλέψουμε</w:t>
      </w:r>
      <w:r>
        <w:rPr>
          <w:rFonts w:eastAsia="Times New Roman"/>
          <w:color w:val="212121"/>
          <w:szCs w:val="24"/>
        </w:rPr>
        <w:t xml:space="preserve">. </w:t>
      </w:r>
    </w:p>
    <w:p w14:paraId="01A9DF07"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432973">
        <w:rPr>
          <w:rFonts w:eastAsia="Times New Roman"/>
          <w:color w:val="212121"/>
          <w:szCs w:val="24"/>
        </w:rPr>
        <w:t>Και γιατί δεν τα είχαμε πετύχει</w:t>
      </w:r>
      <w:r>
        <w:rPr>
          <w:rFonts w:eastAsia="Times New Roman"/>
          <w:color w:val="212121"/>
          <w:szCs w:val="24"/>
        </w:rPr>
        <w:t>; Διότι</w:t>
      </w:r>
      <w:r w:rsidRPr="00432973">
        <w:rPr>
          <w:rFonts w:eastAsia="Times New Roman"/>
          <w:color w:val="212121"/>
          <w:szCs w:val="24"/>
        </w:rPr>
        <w:t xml:space="preserve"> όλο αυτό το διάστημα υπήρχε μία </w:t>
      </w:r>
      <w:r>
        <w:rPr>
          <w:rFonts w:eastAsia="Times New Roman"/>
          <w:color w:val="212121"/>
          <w:szCs w:val="24"/>
        </w:rPr>
        <w:t xml:space="preserve">απραξία, </w:t>
      </w:r>
      <w:r w:rsidRPr="00432973">
        <w:rPr>
          <w:rFonts w:eastAsia="Times New Roman"/>
          <w:color w:val="212121"/>
          <w:szCs w:val="24"/>
        </w:rPr>
        <w:t xml:space="preserve">υπήρχε </w:t>
      </w:r>
      <w:r>
        <w:rPr>
          <w:rFonts w:eastAsia="Times New Roman"/>
          <w:color w:val="212121"/>
          <w:szCs w:val="24"/>
        </w:rPr>
        <w:t xml:space="preserve">μία </w:t>
      </w:r>
      <w:r w:rsidRPr="00432973">
        <w:rPr>
          <w:rFonts w:eastAsia="Times New Roman"/>
          <w:color w:val="212121"/>
          <w:szCs w:val="24"/>
        </w:rPr>
        <w:t>αδράνεια</w:t>
      </w:r>
      <w:r>
        <w:rPr>
          <w:rFonts w:eastAsia="Times New Roman"/>
          <w:color w:val="212121"/>
          <w:szCs w:val="24"/>
        </w:rPr>
        <w:t>,</w:t>
      </w:r>
      <w:r w:rsidRPr="00432973">
        <w:rPr>
          <w:rFonts w:eastAsia="Times New Roman"/>
          <w:color w:val="212121"/>
          <w:szCs w:val="24"/>
        </w:rPr>
        <w:t xml:space="preserve"> δεν υπήρχε μία οργανωμένη δουλειά</w:t>
      </w:r>
      <w:r>
        <w:rPr>
          <w:rFonts w:eastAsia="Times New Roman"/>
          <w:color w:val="212121"/>
          <w:szCs w:val="24"/>
        </w:rPr>
        <w:t>,</w:t>
      </w:r>
      <w:r w:rsidRPr="00432973">
        <w:rPr>
          <w:rFonts w:eastAsia="Times New Roman"/>
          <w:color w:val="212121"/>
          <w:szCs w:val="24"/>
        </w:rPr>
        <w:t xml:space="preserve"> προκειμένου να κατακτηθούν</w:t>
      </w:r>
      <w:r>
        <w:rPr>
          <w:rFonts w:eastAsia="Times New Roman"/>
          <w:color w:val="212121"/>
          <w:szCs w:val="24"/>
        </w:rPr>
        <w:t xml:space="preserve">. </w:t>
      </w:r>
    </w:p>
    <w:p w14:paraId="01A9DF08" w14:textId="77777777" w:rsidR="00887A51" w:rsidRDefault="009C255F">
      <w:pPr>
        <w:tabs>
          <w:tab w:val="left" w:pos="2246"/>
        </w:tabs>
        <w:spacing w:after="0" w:line="600" w:lineRule="auto"/>
        <w:ind w:firstLine="720"/>
        <w:jc w:val="both"/>
        <w:rPr>
          <w:rFonts w:eastAsia="Times New Roman"/>
          <w:color w:val="212121"/>
          <w:szCs w:val="24"/>
        </w:rPr>
      </w:pPr>
      <w:r>
        <w:rPr>
          <w:rFonts w:eastAsia="Times New Roman"/>
          <w:color w:val="212121"/>
          <w:szCs w:val="24"/>
        </w:rPr>
        <w:t>Ο</w:t>
      </w:r>
      <w:r w:rsidRPr="00432973">
        <w:rPr>
          <w:rFonts w:eastAsia="Times New Roman"/>
          <w:color w:val="212121"/>
          <w:szCs w:val="24"/>
        </w:rPr>
        <w:t xml:space="preserve"> λαός</w:t>
      </w:r>
      <w:r>
        <w:rPr>
          <w:rFonts w:eastAsia="Times New Roman"/>
          <w:color w:val="212121"/>
          <w:szCs w:val="24"/>
        </w:rPr>
        <w:t>,</w:t>
      </w:r>
      <w:r w:rsidRPr="00432973">
        <w:rPr>
          <w:rFonts w:eastAsia="Times New Roman"/>
          <w:color w:val="212121"/>
          <w:szCs w:val="24"/>
        </w:rPr>
        <w:t xml:space="preserve"> αυτός ο λαός </w:t>
      </w:r>
      <w:r>
        <w:rPr>
          <w:rFonts w:eastAsia="Times New Roman"/>
          <w:color w:val="212121"/>
          <w:szCs w:val="24"/>
        </w:rPr>
        <w:t>των γειτόνων μας,</w:t>
      </w:r>
      <w:r w:rsidRPr="00432973">
        <w:rPr>
          <w:rFonts w:eastAsia="Times New Roman"/>
          <w:color w:val="212121"/>
          <w:szCs w:val="24"/>
        </w:rPr>
        <w:t xml:space="preserve"> αποφάσισε τώρα να ενταχθεί στο ΝΑΤΟ</w:t>
      </w:r>
      <w:r>
        <w:rPr>
          <w:rFonts w:eastAsia="Times New Roman"/>
          <w:color w:val="212121"/>
          <w:szCs w:val="24"/>
        </w:rPr>
        <w:t>. Το θέμα είναι ότι έτσι και αλλιώς θα ενταχθεί, έτσι και αλλιώς θα τους βάλουν. Το θέμα είναι με ποιους όρους; Με το όνομα το συνταγματικό που είχαν, το σκέτο «Μακεδονία» ή με το όνομα που προέκυψε μετά τη Συνθήκη των Π</w:t>
      </w:r>
      <w:r>
        <w:rPr>
          <w:rFonts w:eastAsia="Times New Roman"/>
          <w:color w:val="212121"/>
          <w:szCs w:val="24"/>
        </w:rPr>
        <w:t>ρεσπών;</w:t>
      </w:r>
    </w:p>
    <w:p w14:paraId="01A9DF09"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Το θέμα είναι μπορεί η Ελλάδα</w:t>
      </w:r>
      <w:r w:rsidRPr="0042155B">
        <w:rPr>
          <w:rFonts w:eastAsia="Times New Roman"/>
          <w:color w:val="212121"/>
          <w:szCs w:val="24"/>
        </w:rPr>
        <w:t>,</w:t>
      </w:r>
      <w:r>
        <w:rPr>
          <w:rFonts w:eastAsia="Times New Roman"/>
          <w:color w:val="212121"/>
          <w:szCs w:val="24"/>
        </w:rPr>
        <w:t xml:space="preserve"> με βάση τον συγκεκριμένο συσχετισμό Δυνάμεων σήμερα στην περιοχή μας, αλλά και παγκόσμια, να είναι παράγοντας σταθερότητας, ανάπτυξης, συνεργασίας ή προτιμάμε τον ρόλο του απομονωμένου, του γκρινιάρη, τον ρόλο του δύσ</w:t>
      </w:r>
      <w:r>
        <w:rPr>
          <w:rFonts w:eastAsia="Times New Roman"/>
          <w:color w:val="212121"/>
          <w:szCs w:val="24"/>
        </w:rPr>
        <w:t xml:space="preserve">τροπου, που του γυρίζουν όλοι την </w:t>
      </w:r>
      <w:r>
        <w:rPr>
          <w:rFonts w:eastAsia="Times New Roman"/>
          <w:color w:val="212121"/>
          <w:szCs w:val="24"/>
        </w:rPr>
        <w:lastRenderedPageBreak/>
        <w:t>πλάτη; Ή πόσο μάλλον του εθνικιστή, του επιθετικού ή του πολεμόχαρου που λέει ότι η Μακεδονία είναι μία και μόνον ελληνική ή που λέει «στα όπλα, στα όπλα να πάρουμε τα Σκόπια!».</w:t>
      </w:r>
    </w:p>
    <w:p w14:paraId="01A9DF0A" w14:textId="77777777" w:rsidR="00887A51" w:rsidRDefault="009C255F">
      <w:pPr>
        <w:spacing w:after="0" w:line="600" w:lineRule="auto"/>
        <w:ind w:firstLine="720"/>
        <w:jc w:val="both"/>
        <w:rPr>
          <w:rFonts w:eastAsia="Times New Roman"/>
          <w:color w:val="212121"/>
          <w:szCs w:val="24"/>
        </w:rPr>
      </w:pPr>
      <w:r w:rsidRPr="0042155B">
        <w:rPr>
          <w:rFonts w:eastAsia="Times New Roman"/>
          <w:b/>
          <w:color w:val="212121"/>
          <w:szCs w:val="24"/>
        </w:rPr>
        <w:t xml:space="preserve">ΠΡΟΕΔΡΕΥΩΝ (Νικήτας Κακλαμάνης): </w:t>
      </w:r>
      <w:r>
        <w:rPr>
          <w:rFonts w:eastAsia="Times New Roman"/>
          <w:color w:val="212121"/>
          <w:szCs w:val="24"/>
        </w:rPr>
        <w:t>Κύριε συνάδ</w:t>
      </w:r>
      <w:r>
        <w:rPr>
          <w:rFonts w:eastAsia="Times New Roman"/>
          <w:color w:val="212121"/>
          <w:szCs w:val="24"/>
        </w:rPr>
        <w:t>ελφε, ολοκληρώστε.</w:t>
      </w:r>
    </w:p>
    <w:p w14:paraId="01A9DF0B" w14:textId="77777777" w:rsidR="00887A51" w:rsidRDefault="009C255F">
      <w:pPr>
        <w:spacing w:after="0" w:line="600" w:lineRule="auto"/>
        <w:ind w:firstLine="720"/>
        <w:jc w:val="both"/>
        <w:rPr>
          <w:rFonts w:eastAsia="Times New Roman"/>
          <w:color w:val="212121"/>
          <w:szCs w:val="24"/>
        </w:rPr>
      </w:pPr>
      <w:r w:rsidRPr="0042155B">
        <w:rPr>
          <w:rFonts w:eastAsia="Times New Roman"/>
          <w:b/>
          <w:color w:val="212121"/>
          <w:szCs w:val="24"/>
        </w:rPr>
        <w:t>ΑΣΤΕΡΙΟΣ ΚΑΣΤΟΡΗΣ:</w:t>
      </w:r>
      <w:r>
        <w:rPr>
          <w:rFonts w:eastAsia="Times New Roman"/>
          <w:color w:val="212121"/>
          <w:szCs w:val="24"/>
        </w:rPr>
        <w:t xml:space="preserve"> Τελειώνω, κύριε Πρόεδρε.</w:t>
      </w:r>
    </w:p>
    <w:p w14:paraId="01A9DF0C"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Μιλάμε για αλυτρωτισμό για τους άλλους όταν από το Βήμα αυτό ο κ. Σαμαράς φώναζε το σύνθημα «</w:t>
      </w:r>
      <w:r>
        <w:rPr>
          <w:rFonts w:eastAsia="Times New Roman"/>
          <w:color w:val="212121"/>
          <w:szCs w:val="24"/>
        </w:rPr>
        <w:t>η</w:t>
      </w:r>
      <w:r>
        <w:rPr>
          <w:rFonts w:eastAsia="Times New Roman"/>
          <w:color w:val="212121"/>
          <w:szCs w:val="24"/>
        </w:rPr>
        <w:t xml:space="preserve"> Μακεδονία είναι μία και ελληνική», τι άλλο από αλυτρωτισμός είναι αυτό;</w:t>
      </w:r>
    </w:p>
    <w:p w14:paraId="01A9DF0D"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Ας αφήσουμε, λοιπόν, την υ</w:t>
      </w:r>
      <w:r>
        <w:rPr>
          <w:rFonts w:eastAsia="Times New Roman"/>
          <w:color w:val="212121"/>
          <w:szCs w:val="24"/>
        </w:rPr>
        <w:t>ποκρισία, κύριοι της Αντιπολίτευσης. Αυτή η ρητορική οδηγεί σε επικίνδυνα μονοπάτια. Αυτή η ρητορική</w:t>
      </w:r>
      <w:r>
        <w:rPr>
          <w:rFonts w:eastAsia="Times New Roman"/>
          <w:color w:val="212121"/>
          <w:szCs w:val="24"/>
        </w:rPr>
        <w:t>,</w:t>
      </w:r>
      <w:r>
        <w:rPr>
          <w:rFonts w:eastAsia="Times New Roman"/>
          <w:color w:val="212121"/>
          <w:szCs w:val="24"/>
        </w:rPr>
        <w:t xml:space="preserve"> η διχαστική</w:t>
      </w:r>
      <w:r>
        <w:rPr>
          <w:rFonts w:eastAsia="Times New Roman"/>
          <w:color w:val="212121"/>
          <w:szCs w:val="24"/>
        </w:rPr>
        <w:t>,</w:t>
      </w:r>
      <w:r>
        <w:rPr>
          <w:rFonts w:eastAsia="Times New Roman"/>
          <w:color w:val="212121"/>
          <w:szCs w:val="24"/>
        </w:rPr>
        <w:t xml:space="preserve"> οδήγησε κάποια τάγματα εφόδου και τους όπλισε το χέρι, προκειμένου -ευτυχώς λίγοι ήταν αυτοί- να κάψουν τα σπίτια μας, να απειλήσουν τις οικο</w:t>
      </w:r>
      <w:r>
        <w:rPr>
          <w:rFonts w:eastAsia="Times New Roman"/>
          <w:color w:val="212121"/>
          <w:szCs w:val="24"/>
        </w:rPr>
        <w:t>γένειές μας και τις δικές μας τις ζωές. Δεν είναι, όμως, όλοι αυτοί που διαμαρτύρονται τέτοιοι. Αυτοί οι λίγοι γνωρίζουν πολύ καλά ότι δεν θα μας φοβίσουν, δεν θα μας τρομάξουν.</w:t>
      </w:r>
    </w:p>
    <w:p w14:paraId="01A9DF0E"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ΠΡΟΕΔΡΕΥΩΝ (Νικήτας Κακλαμάνης): </w:t>
      </w:r>
      <w:r>
        <w:rPr>
          <w:rFonts w:eastAsia="Times New Roman"/>
          <w:color w:val="212121"/>
          <w:szCs w:val="24"/>
        </w:rPr>
        <w:t>Κύριε συνάδελφε, ολοκληρώστε.</w:t>
      </w:r>
    </w:p>
    <w:p w14:paraId="01A9DF0F" w14:textId="77777777" w:rsidR="00887A51" w:rsidRDefault="009C255F">
      <w:pPr>
        <w:spacing w:after="0" w:line="600" w:lineRule="auto"/>
        <w:ind w:firstLine="720"/>
        <w:jc w:val="both"/>
        <w:rPr>
          <w:rFonts w:eastAsia="Times New Roman"/>
          <w:color w:val="212121"/>
          <w:szCs w:val="24"/>
        </w:rPr>
      </w:pPr>
      <w:r w:rsidRPr="00CC3E22">
        <w:rPr>
          <w:rFonts w:eastAsia="Times New Roman"/>
          <w:b/>
          <w:color w:val="212121"/>
          <w:szCs w:val="24"/>
        </w:rPr>
        <w:lastRenderedPageBreak/>
        <w:t>ΑΣΤΕΡΙΟΣ ΚΑΣΤΟΡ</w:t>
      </w:r>
      <w:r w:rsidRPr="00CC3E22">
        <w:rPr>
          <w:rFonts w:eastAsia="Times New Roman"/>
          <w:b/>
          <w:color w:val="212121"/>
          <w:szCs w:val="24"/>
        </w:rPr>
        <w:t>ΗΣ:</w:t>
      </w:r>
      <w:r>
        <w:rPr>
          <w:rFonts w:eastAsia="Times New Roman"/>
          <w:color w:val="212121"/>
          <w:szCs w:val="24"/>
        </w:rPr>
        <w:t xml:space="preserve"> Τότε γιατί το κάνουν; Το κάνουν για να τρομάξουν την κοινωνία, για να καλλιεργήσουν εθνικισμό και ρατσισμό, να καλλιεργήσουν το μίσος. </w:t>
      </w:r>
    </w:p>
    <w:p w14:paraId="01A9DF10"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ΠΡΟΕΔΡΕΥΩΝ (Νικήτας Κακλαμάνης): </w:t>
      </w:r>
      <w:r>
        <w:rPr>
          <w:rFonts w:eastAsia="Times New Roman"/>
          <w:color w:val="212121"/>
          <w:szCs w:val="24"/>
        </w:rPr>
        <w:t>Τώρα θα με αναγκάσετε να παρέμβω. Κλείστε, κύριε συνάδελφε.</w:t>
      </w:r>
    </w:p>
    <w:p w14:paraId="01A9DF11"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ΑΣΤΕΡΙΟΣ ΚΑΣΤΟΡΗΣ:</w:t>
      </w:r>
      <w:r>
        <w:rPr>
          <w:rFonts w:eastAsia="Times New Roman"/>
          <w:color w:val="212121"/>
          <w:szCs w:val="24"/>
        </w:rPr>
        <w:t xml:space="preserve"> Και</w:t>
      </w:r>
      <w:r>
        <w:rPr>
          <w:rFonts w:eastAsia="Times New Roman"/>
          <w:color w:val="212121"/>
          <w:szCs w:val="24"/>
        </w:rPr>
        <w:t>,</w:t>
      </w:r>
      <w:r>
        <w:rPr>
          <w:rFonts w:eastAsia="Times New Roman"/>
          <w:color w:val="212121"/>
          <w:szCs w:val="24"/>
        </w:rPr>
        <w:t xml:space="preserve"> δυστυχώς</w:t>
      </w:r>
      <w:r>
        <w:rPr>
          <w:rFonts w:eastAsia="Times New Roman"/>
          <w:color w:val="212121"/>
          <w:szCs w:val="24"/>
        </w:rPr>
        <w:t>,</w:t>
      </w:r>
      <w:r>
        <w:rPr>
          <w:rFonts w:eastAsia="Times New Roman"/>
          <w:color w:val="212121"/>
          <w:szCs w:val="24"/>
        </w:rPr>
        <w:t xml:space="preserve"> σε αυτά τα μονοπάτια παρασύρουν ιεράρχες, πιστούς πολίτες της </w:t>
      </w:r>
      <w:r>
        <w:rPr>
          <w:rFonts w:eastAsia="Times New Roman"/>
          <w:color w:val="212121"/>
          <w:szCs w:val="24"/>
        </w:rPr>
        <w:t>ε</w:t>
      </w:r>
      <w:r>
        <w:rPr>
          <w:rFonts w:eastAsia="Times New Roman"/>
          <w:color w:val="212121"/>
          <w:szCs w:val="24"/>
        </w:rPr>
        <w:t xml:space="preserve">κκλησίας της αγάπης. Αυτά τα μονοπάτια οδηγούν στο να θρέφουν ένα θεριό που θα μας καταπιεί όλους μας χωρίς διακρίσεις. Και όχι μόνο εμάς. Μαζί με μας και τη δημοκρατία και την </w:t>
      </w:r>
      <w:r>
        <w:rPr>
          <w:rFonts w:eastAsia="Times New Roman"/>
          <w:color w:val="212121"/>
          <w:szCs w:val="24"/>
        </w:rPr>
        <w:t>ελευθερία.</w:t>
      </w:r>
    </w:p>
    <w:p w14:paraId="01A9DF12"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Ευχαριστώ.</w:t>
      </w:r>
    </w:p>
    <w:p w14:paraId="01A9DF13" w14:textId="77777777" w:rsidR="00887A51" w:rsidRDefault="009C255F">
      <w:pPr>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01A9DF14" w14:textId="77777777" w:rsidR="00887A51" w:rsidRDefault="009C255F">
      <w:pPr>
        <w:spacing w:after="0" w:line="600" w:lineRule="auto"/>
        <w:ind w:firstLine="720"/>
        <w:jc w:val="both"/>
        <w:rPr>
          <w:rFonts w:eastAsia="Times New Roman"/>
          <w:color w:val="212121"/>
          <w:szCs w:val="24"/>
        </w:rPr>
      </w:pPr>
      <w:r w:rsidRPr="00CC3E22">
        <w:rPr>
          <w:rFonts w:eastAsia="Times New Roman"/>
          <w:b/>
          <w:color w:val="212121"/>
          <w:szCs w:val="24"/>
        </w:rPr>
        <w:t>ΠΡΟΕΔΡΕΥΩΝ (Νικήτας Κακλαμάνης):</w:t>
      </w:r>
      <w:r>
        <w:rPr>
          <w:rFonts w:eastAsia="Times New Roman"/>
          <w:color w:val="212121"/>
          <w:szCs w:val="24"/>
        </w:rPr>
        <w:t xml:space="preserve"> Δεν θα ανεχθώ ξαν</w:t>
      </w:r>
      <w:r>
        <w:rPr>
          <w:rFonts w:eastAsia="Times New Roman"/>
          <w:color w:val="212121"/>
          <w:szCs w:val="24"/>
        </w:rPr>
        <w:t>ά</w:t>
      </w:r>
      <w:r>
        <w:rPr>
          <w:rFonts w:eastAsia="Times New Roman"/>
          <w:color w:val="212121"/>
          <w:szCs w:val="24"/>
        </w:rPr>
        <w:t xml:space="preserve">. Βλέπω και τον κ. </w:t>
      </w:r>
      <w:proofErr w:type="spellStart"/>
      <w:r>
        <w:rPr>
          <w:rFonts w:eastAsia="Times New Roman"/>
          <w:color w:val="212121"/>
          <w:szCs w:val="24"/>
        </w:rPr>
        <w:t>Βούτση</w:t>
      </w:r>
      <w:proofErr w:type="spellEnd"/>
      <w:r>
        <w:rPr>
          <w:rFonts w:eastAsia="Times New Roman"/>
          <w:color w:val="212121"/>
          <w:szCs w:val="24"/>
        </w:rPr>
        <w:t xml:space="preserve"> απέναντί μου και με αγριοκοιτάζει!</w:t>
      </w:r>
    </w:p>
    <w:p w14:paraId="01A9DF15" w14:textId="77777777" w:rsidR="00887A51" w:rsidRDefault="009C255F">
      <w:pPr>
        <w:spacing w:after="0" w:line="600" w:lineRule="auto"/>
        <w:ind w:firstLine="720"/>
        <w:jc w:val="both"/>
        <w:rPr>
          <w:rFonts w:eastAsia="Times New Roman"/>
          <w:color w:val="212121"/>
          <w:szCs w:val="24"/>
        </w:rPr>
      </w:pPr>
      <w:r w:rsidRPr="00CC3E22">
        <w:rPr>
          <w:rFonts w:eastAsia="Times New Roman"/>
          <w:b/>
          <w:color w:val="212121"/>
          <w:szCs w:val="24"/>
        </w:rPr>
        <w:t>ΓΕΩΡΓΙΟΣ ΟΥΡΣΟΥΖΙΔΗΣ:</w:t>
      </w:r>
      <w:r>
        <w:rPr>
          <w:rFonts w:eastAsia="Times New Roman"/>
          <w:color w:val="212121"/>
          <w:szCs w:val="24"/>
        </w:rPr>
        <w:t xml:space="preserve"> Κύριε Πρόεδρε, το σπίτι του υπέστη ό,τι δεν υπέστη κανέν</w:t>
      </w:r>
      <w:r>
        <w:rPr>
          <w:rFonts w:eastAsia="Times New Roman"/>
          <w:color w:val="212121"/>
          <w:szCs w:val="24"/>
        </w:rPr>
        <w:t>α άλλο.</w:t>
      </w:r>
    </w:p>
    <w:p w14:paraId="01A9DF16" w14:textId="77777777" w:rsidR="00887A51" w:rsidRDefault="009C255F">
      <w:pPr>
        <w:spacing w:after="0" w:line="600" w:lineRule="auto"/>
        <w:ind w:firstLine="720"/>
        <w:jc w:val="both"/>
        <w:rPr>
          <w:rFonts w:eastAsia="Times New Roman"/>
          <w:color w:val="212121"/>
          <w:szCs w:val="24"/>
        </w:rPr>
      </w:pPr>
      <w:r w:rsidRPr="00CC3E22">
        <w:rPr>
          <w:rFonts w:eastAsia="Times New Roman"/>
          <w:b/>
          <w:color w:val="212121"/>
          <w:szCs w:val="24"/>
        </w:rPr>
        <w:lastRenderedPageBreak/>
        <w:t>ΠΡΟΕΔΡΕΥΩΝ (Νικήτας Κακλαμάνης):</w:t>
      </w:r>
      <w:r>
        <w:rPr>
          <w:rFonts w:eastAsia="Times New Roman"/>
          <w:color w:val="212121"/>
          <w:szCs w:val="24"/>
        </w:rPr>
        <w:t xml:space="preserve"> Εγώ δεν αντιλέγω. Από εδώ έχω καυτηριάσει αυτά τα θέματα. Μη μου το λέτε εμένα. Βλέπω, όμως, τον Πρόεδρο και με αγριοκοιτάζει. </w:t>
      </w:r>
    </w:p>
    <w:p w14:paraId="01A9DF17" w14:textId="77777777" w:rsidR="00887A51" w:rsidRDefault="009C255F">
      <w:pPr>
        <w:spacing w:after="0" w:line="600" w:lineRule="auto"/>
        <w:ind w:firstLine="720"/>
        <w:jc w:val="both"/>
        <w:rPr>
          <w:rFonts w:eastAsia="Times New Roman"/>
          <w:color w:val="212121"/>
          <w:szCs w:val="24"/>
        </w:rPr>
      </w:pPr>
      <w:r>
        <w:rPr>
          <w:rFonts w:eastAsia="Times New Roman" w:cs="Times New Roman"/>
        </w:rPr>
        <w:t>Κυρίες και κύριοι συνάδελφοι, έχω την τιμή να ανακοινώσω στο Σώμα ότι τη συνεδρίασή μας</w:t>
      </w:r>
      <w:r>
        <w:rPr>
          <w:rFonts w:eastAsia="Times New Roman" w:cs="Times New Roman"/>
        </w:rPr>
        <w:t xml:space="preserve">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εννέα μαθητές και μαθήτριες και </w:t>
      </w:r>
      <w:r>
        <w:rPr>
          <w:rFonts w:eastAsia="Times New Roman" w:cs="Times New Roman"/>
        </w:rPr>
        <w:t xml:space="preserve">δύο εκπαιδευτικοί συνοδοί τους από το </w:t>
      </w:r>
      <w:r w:rsidRPr="00CC3E22">
        <w:rPr>
          <w:rFonts w:eastAsia="Times New Roman" w:cs="Times New Roman"/>
        </w:rPr>
        <w:t>11</w:t>
      </w:r>
      <w:r w:rsidRPr="00A12D53">
        <w:rPr>
          <w:rFonts w:eastAsia="Times New Roman" w:cs="Times New Roman"/>
          <w:vertAlign w:val="superscript"/>
        </w:rPr>
        <w:t>ο</w:t>
      </w:r>
      <w:r w:rsidRPr="00CC3E22">
        <w:rPr>
          <w:rFonts w:eastAsia="Times New Roman" w:cs="Times New Roman"/>
        </w:rPr>
        <w:t xml:space="preserve"> Γ</w:t>
      </w:r>
      <w:r>
        <w:rPr>
          <w:rFonts w:eastAsia="Times New Roman" w:cs="Times New Roman"/>
        </w:rPr>
        <w:t>ενικό Λύκειο Πάτρας (</w:t>
      </w:r>
      <w:r>
        <w:rPr>
          <w:rFonts w:eastAsia="Times New Roman" w:cs="Times New Roman"/>
        </w:rPr>
        <w:t>δεύτερο</w:t>
      </w:r>
      <w:r>
        <w:rPr>
          <w:rFonts w:eastAsia="Times New Roman" w:cs="Times New Roman"/>
        </w:rPr>
        <w:t xml:space="preserve"> τμήμα). </w:t>
      </w:r>
    </w:p>
    <w:p w14:paraId="01A9DF18" w14:textId="77777777" w:rsidR="00887A51" w:rsidRDefault="009C255F">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1A9DF19" w14:textId="77777777" w:rsidR="00887A51" w:rsidRDefault="009C255F">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01A9DF1A" w14:textId="77777777" w:rsidR="00887A51" w:rsidRDefault="009C255F">
      <w:pPr>
        <w:spacing w:after="0" w:line="600" w:lineRule="auto"/>
        <w:ind w:left="360" w:firstLine="720"/>
        <w:jc w:val="both"/>
        <w:rPr>
          <w:rFonts w:eastAsia="Times New Roman" w:cs="Times New Roman"/>
        </w:rPr>
      </w:pPr>
      <w:r>
        <w:rPr>
          <w:rFonts w:eastAsia="Times New Roman"/>
          <w:color w:val="212121"/>
          <w:szCs w:val="24"/>
        </w:rPr>
        <w:t>Τον λόγο έχει ο κ. Σταύρος Καλαφάτης, Βουλευτής της Νέας Δημοκρατίας εκ Θεσσαλονίκης.</w:t>
      </w:r>
    </w:p>
    <w:p w14:paraId="01A9DF1B" w14:textId="77777777" w:rsidR="00887A51" w:rsidRDefault="009C255F">
      <w:pPr>
        <w:spacing w:after="0" w:line="600" w:lineRule="auto"/>
        <w:ind w:firstLine="720"/>
        <w:jc w:val="both"/>
        <w:rPr>
          <w:rFonts w:eastAsia="Times New Roman"/>
          <w:color w:val="212121"/>
          <w:szCs w:val="24"/>
        </w:rPr>
      </w:pPr>
      <w:r w:rsidRPr="00B62DEF">
        <w:rPr>
          <w:rFonts w:eastAsia="Times New Roman"/>
          <w:b/>
          <w:color w:val="212121"/>
          <w:szCs w:val="24"/>
        </w:rPr>
        <w:t xml:space="preserve">ΣΤΑΥΡΟΣ </w:t>
      </w:r>
      <w:r w:rsidRPr="00B62DEF">
        <w:rPr>
          <w:rFonts w:eastAsia="Times New Roman"/>
          <w:b/>
          <w:color w:val="212121"/>
          <w:szCs w:val="24"/>
        </w:rPr>
        <w:t>ΚΑΛΑΦΑΤΗΣ:</w:t>
      </w:r>
      <w:r>
        <w:rPr>
          <w:rFonts w:eastAsia="Times New Roman"/>
          <w:color w:val="212121"/>
          <w:szCs w:val="24"/>
        </w:rPr>
        <w:t xml:space="preserve"> Ευχαριστώ πολύ, κύριε Πρόεδρε.</w:t>
      </w:r>
    </w:p>
    <w:p w14:paraId="01A9DF1C"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πριν από έντεκα χρόνια στο Βουκουρέστι ο Κώστας Καραμανλής, με Υπουργό Εξωτερικών </w:t>
      </w:r>
      <w:r>
        <w:rPr>
          <w:rFonts w:eastAsia="Times New Roman"/>
          <w:color w:val="212121"/>
          <w:szCs w:val="24"/>
        </w:rPr>
        <w:lastRenderedPageBreak/>
        <w:t xml:space="preserve">την Ντόρα Μπακογιάννη και Υπουργό Εθνικής Άμυνας τον Βαγγέλη </w:t>
      </w:r>
      <w:proofErr w:type="spellStart"/>
      <w:r>
        <w:rPr>
          <w:rFonts w:eastAsia="Times New Roman"/>
          <w:color w:val="212121"/>
          <w:szCs w:val="24"/>
        </w:rPr>
        <w:t>Μεϊμαράκη</w:t>
      </w:r>
      <w:proofErr w:type="spellEnd"/>
      <w:r>
        <w:rPr>
          <w:rFonts w:eastAsia="Times New Roman"/>
          <w:color w:val="212121"/>
          <w:szCs w:val="24"/>
        </w:rPr>
        <w:t xml:space="preserve">, βρίσκονταν αντιμέτωποι με την </w:t>
      </w:r>
      <w:r>
        <w:rPr>
          <w:rFonts w:eastAsia="Times New Roman"/>
          <w:color w:val="212121"/>
          <w:szCs w:val="24"/>
        </w:rPr>
        <w:t>ι</w:t>
      </w:r>
      <w:r>
        <w:rPr>
          <w:rFonts w:eastAsia="Times New Roman"/>
          <w:color w:val="212121"/>
          <w:szCs w:val="24"/>
        </w:rPr>
        <w:t xml:space="preserve">στορία. Οι ηγέτες των χωρών του ΝΑΤΟ προσέρχονταν στη Σύνοδο Κορυφής αποφασισμένοι να απευθύνουν πρόσκληση ένταξης των Σκοπίων στη συμμαχία. Ήδη πάνω από </w:t>
      </w:r>
      <w:proofErr w:type="spellStart"/>
      <w:r>
        <w:rPr>
          <w:rFonts w:eastAsia="Times New Roman"/>
          <w:color w:val="212121"/>
          <w:szCs w:val="24"/>
        </w:rPr>
        <w:t>εκατόν</w:t>
      </w:r>
      <w:proofErr w:type="spellEnd"/>
      <w:r>
        <w:rPr>
          <w:rFonts w:eastAsia="Times New Roman"/>
          <w:color w:val="212121"/>
          <w:szCs w:val="24"/>
        </w:rPr>
        <w:t xml:space="preserve"> είκοσι χώρες είχαν αναγνωρίσει το νέο κράτος με το όνομα «Μακεδονία» και το έδαφος χανόταν κάτω</w:t>
      </w:r>
      <w:r>
        <w:rPr>
          <w:rFonts w:eastAsia="Times New Roman"/>
          <w:color w:val="212121"/>
          <w:szCs w:val="24"/>
        </w:rPr>
        <w:t xml:space="preserve"> από τα πόδια μας. Και όμως εκείνη τη μέρα η ροή της </w:t>
      </w:r>
      <w:r>
        <w:rPr>
          <w:rFonts w:eastAsia="Times New Roman"/>
          <w:color w:val="212121"/>
          <w:szCs w:val="24"/>
        </w:rPr>
        <w:t>ι</w:t>
      </w:r>
      <w:r>
        <w:rPr>
          <w:rFonts w:eastAsia="Times New Roman"/>
          <w:color w:val="212121"/>
          <w:szCs w:val="24"/>
        </w:rPr>
        <w:t>στορίας άλλαξε κατεύθυνση. Μπροστά στην ελληνική αποφασιστικότητα οι ηγέτες των χωρών του ΝΑΤΟ δέχτηκαν την ελληνική θέση, την έκαναν συμμαχική και την συνόψισαν σε πέντε λέξεις: πρώτα λύση, μετά πρόσκλ</w:t>
      </w:r>
      <w:r>
        <w:rPr>
          <w:rFonts w:eastAsia="Times New Roman"/>
          <w:color w:val="212121"/>
          <w:szCs w:val="24"/>
        </w:rPr>
        <w:t>ηση ένταξης.</w:t>
      </w:r>
    </w:p>
    <w:p w14:paraId="01A9DF1D"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Από εκείνη τη στιγμή η φορά των πιέσεων άρχισε να στρέφεται από την Αθήνα στα Σκόπια. Οι Σκοπιανοί άρχισαν να συνειδητοποιούν το κόστος της παραφροσύνης τους και η Ελλάδα δεν είχε πια κανέναν λόγο να βιάζεται.</w:t>
      </w:r>
    </w:p>
    <w:p w14:paraId="01A9DF1E"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Δυστυχώς, η σημερινή κυβέρνηση δε</w:t>
      </w:r>
      <w:r>
        <w:rPr>
          <w:rFonts w:eastAsia="Times New Roman"/>
          <w:color w:val="212121"/>
          <w:szCs w:val="24"/>
        </w:rPr>
        <w:t>ν θέλησε να αξιοποιήσει την απόφαση του Βουκουρεστίου. Δεν θέλησε να αξιοποιή</w:t>
      </w:r>
      <w:r>
        <w:rPr>
          <w:rFonts w:eastAsia="Times New Roman"/>
          <w:color w:val="212121"/>
          <w:szCs w:val="24"/>
        </w:rPr>
        <w:lastRenderedPageBreak/>
        <w:t xml:space="preserve">σει τη διακαή επιθυμία των Σκοπιανών να μπουν στο ΝΑΤΟ. Θέλησε μόνο να ποζάρει σαν </w:t>
      </w:r>
      <w:proofErr w:type="spellStart"/>
      <w:r>
        <w:rPr>
          <w:rFonts w:eastAsia="Times New Roman"/>
          <w:color w:val="212121"/>
          <w:szCs w:val="24"/>
        </w:rPr>
        <w:t>ντελιβεράς</w:t>
      </w:r>
      <w:proofErr w:type="spellEnd"/>
      <w:r>
        <w:rPr>
          <w:rFonts w:eastAsia="Times New Roman"/>
          <w:color w:val="212121"/>
          <w:szCs w:val="24"/>
        </w:rPr>
        <w:t xml:space="preserve"> ξένων επιδιώξεων, να αποδείξει πόσο βολική είναι για τα συμφέροντά τους. </w:t>
      </w:r>
    </w:p>
    <w:p w14:paraId="01A9DF1F"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Είμαστε, λο</w:t>
      </w:r>
      <w:r>
        <w:rPr>
          <w:rFonts w:eastAsia="Times New Roman"/>
          <w:color w:val="212121"/>
          <w:szCs w:val="24"/>
        </w:rPr>
        <w:t xml:space="preserve">ιπόν, τώρα σε αυτό ακριβώς το σημείο. Η Κυβέρνηση εκχωρεί στους Σκοπιανούς όνομα, ταυτότητα και γλώσσα, μόνο και μόνο για να τους βάλει μία ώρα αρχύτερα στο ΝΑΤΟ. Βιάζει τη </w:t>
      </w:r>
      <w:r>
        <w:rPr>
          <w:rFonts w:eastAsia="Times New Roman"/>
          <w:color w:val="212121"/>
          <w:szCs w:val="24"/>
        </w:rPr>
        <w:t>δ</w:t>
      </w:r>
      <w:r>
        <w:rPr>
          <w:rFonts w:eastAsia="Times New Roman"/>
          <w:color w:val="212121"/>
          <w:szCs w:val="24"/>
        </w:rPr>
        <w:t xml:space="preserve">ημοκρατία, ποδοπατά τη βούληση της πλειονότητας των Ελλήνων. Έφτασε στο σημείο να </w:t>
      </w:r>
      <w:r>
        <w:rPr>
          <w:rFonts w:eastAsia="Times New Roman"/>
          <w:color w:val="212121"/>
          <w:szCs w:val="24"/>
        </w:rPr>
        <w:t>βρίζει τους Έλληνες και να πανηγυρίζει για τον έπαινο των νατοϊκών. Έφτασε στο σημείο να ρωτά αν ξέρουμε τι λένε οι ξένοι ηγέτες στις μεταξύ τους συναντήσεις για τη στάση του καθενός μας. Ναι, κύριοι συνάδελφοι, ξέρουμε. Εκφράζουν ικανοποίηση, διότι ο Αλέξ</w:t>
      </w:r>
      <w:r>
        <w:rPr>
          <w:rFonts w:eastAsia="Times New Roman"/>
          <w:color w:val="212121"/>
          <w:szCs w:val="24"/>
        </w:rPr>
        <w:t>ης Τσίπρας δέχτηκε όλα όσα απέρριπταν όλοι οι προκάτοχοί του. Πανηγυρίζουν για τον όψιμο νατοϊκό σύντροφο και ομολογούν βέβαια ότι δεν κατάφεραν να αποσπάσουν το «ναι» από τον Κυριάκο Μητσοτάκη, όπως δεν κατάφεραν να το αποσπάσουν ούτε από τον Αντώνη Σαμαρ</w:t>
      </w:r>
      <w:r>
        <w:rPr>
          <w:rFonts w:eastAsia="Times New Roman"/>
          <w:color w:val="212121"/>
          <w:szCs w:val="24"/>
        </w:rPr>
        <w:t>ά ούτε από τον Κώστα Καραμανλή.</w:t>
      </w:r>
    </w:p>
    <w:p w14:paraId="01A9DF20"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lastRenderedPageBreak/>
        <w:t xml:space="preserve">Κυρίες και κύριοι συνάδελφοι, οι Έλληνες και πρώτα από όλους εμείς οι Μακεδόνες θέλουμε σχέσεις φιλίας και συνεργασίας με όλους τους γείτονές μας, θέλουμε την ένταξη των γειτονικών κρατών στους </w:t>
      </w:r>
      <w:proofErr w:type="spellStart"/>
      <w:r>
        <w:rPr>
          <w:rFonts w:eastAsia="Times New Roman"/>
          <w:color w:val="212121"/>
          <w:szCs w:val="24"/>
        </w:rPr>
        <w:t>ευρωατλαντικούς</w:t>
      </w:r>
      <w:proofErr w:type="spellEnd"/>
      <w:r>
        <w:rPr>
          <w:rFonts w:eastAsia="Times New Roman"/>
          <w:color w:val="212121"/>
          <w:szCs w:val="24"/>
        </w:rPr>
        <w:t xml:space="preserve"> θεσμούς, θέλου</w:t>
      </w:r>
      <w:r>
        <w:rPr>
          <w:rFonts w:eastAsia="Times New Roman"/>
          <w:color w:val="212121"/>
          <w:szCs w:val="24"/>
        </w:rPr>
        <w:t xml:space="preserve">με στη γειτονιά αυτή του κόσμου να πρυτανεύσει η ασφάλεια, η σταθερότητα, η ειρήνη, να γίνει η Ελλάδα γέφυρα Ανατολής και Δύσης, Βορρά και Νότου, να γίνει η Θεσσαλονίκη οικονομικό, εμπορικό και εκπαιδευτικό κέντρο για ολόκληρη την Νοτιοανατολική Ευρώπη. </w:t>
      </w:r>
    </w:p>
    <w:p w14:paraId="01A9DF21"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Δεν αρκεί, όμως, η δική μας βούληση και δεν εξασφαλίζεται η προοπτική αυτή με τη συμφωνία-τέρας της λίμνης των Πρεσπών. Υπονομεύεται από τις ανιστόρητες </w:t>
      </w:r>
      <w:proofErr w:type="spellStart"/>
      <w:r>
        <w:rPr>
          <w:rFonts w:eastAsia="Times New Roman"/>
          <w:color w:val="212121"/>
          <w:szCs w:val="24"/>
        </w:rPr>
        <w:t>αλυτρωτικές</w:t>
      </w:r>
      <w:proofErr w:type="spellEnd"/>
      <w:r>
        <w:rPr>
          <w:rFonts w:eastAsia="Times New Roman"/>
          <w:color w:val="212121"/>
          <w:szCs w:val="24"/>
        </w:rPr>
        <w:t xml:space="preserve"> αντιλήψεις των γειτόνων μας, υπονομεύεται από το γεγονός ότι η σημερινή κυβέρνηση λογαριάζε</w:t>
      </w:r>
      <w:r>
        <w:rPr>
          <w:rFonts w:eastAsia="Times New Roman"/>
          <w:color w:val="212121"/>
          <w:szCs w:val="24"/>
        </w:rPr>
        <w:t>ι ανάποδα και αντί να πιέσει τους σφετεριστές, εγκαταλείπει παρακαταθήκες αιώνων, αντί να φράξει, τροφοδοτεί τον αλυτρωτισμό, αντί να λύσει, δημιουργεί ακόμα μεγαλύτερα προβλήματα.</w:t>
      </w:r>
    </w:p>
    <w:p w14:paraId="01A9DF22"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Και κάτι τελευταίο. Αναφέρεται στο άρθρο 2 της </w:t>
      </w:r>
      <w:r>
        <w:rPr>
          <w:rFonts w:eastAsia="Times New Roman"/>
          <w:color w:val="212121"/>
          <w:szCs w:val="24"/>
        </w:rPr>
        <w:t>σ</w:t>
      </w:r>
      <w:r>
        <w:rPr>
          <w:rFonts w:eastAsia="Times New Roman"/>
          <w:color w:val="212121"/>
          <w:szCs w:val="24"/>
        </w:rPr>
        <w:t xml:space="preserve">υμφωνίας, ότι η Ελλάδα δεν </w:t>
      </w:r>
      <w:r>
        <w:rPr>
          <w:rFonts w:eastAsia="Times New Roman"/>
          <w:color w:val="212121"/>
          <w:szCs w:val="24"/>
        </w:rPr>
        <w:t xml:space="preserve">θα αντιταχθεί στην ένταξη των Σκοπίων </w:t>
      </w:r>
      <w:r>
        <w:rPr>
          <w:rFonts w:eastAsia="Times New Roman"/>
          <w:color w:val="212121"/>
          <w:szCs w:val="24"/>
        </w:rPr>
        <w:lastRenderedPageBreak/>
        <w:t>σε διεθνείς οργανισμούς στους οποίους μετέχει η ίδια. Ερμηνείες σύμφωνα με τις οποίες θυσιάζονται τα δικαιώματα που έχουμε ως μέλος της Ευρωπαϊκής Ένωσης δεν γίνονται δεκτές και από εμάς δεν πρόκειται να υπάρξει -το εί</w:t>
      </w:r>
      <w:r>
        <w:rPr>
          <w:rFonts w:eastAsia="Times New Roman"/>
          <w:color w:val="212121"/>
          <w:szCs w:val="24"/>
        </w:rPr>
        <w:t>πε ξεκάθαρα ο Πρόεδρος της Νέας Δημοκρατίας- καμία υποχώρηση. Δεν πρόκειται να δεχθούμε να έχει η Ελλάδα λιγότερα δικαιώματα από τους εταίρους μας. Δεν πρόκειται να δεχτούμε ούτε να ανοίξει ούτε να κλείσει ποτέ κανένα από τα τριάντα πέντε κεφάλαια της εντα</w:t>
      </w:r>
      <w:r>
        <w:rPr>
          <w:rFonts w:eastAsia="Times New Roman"/>
          <w:color w:val="212121"/>
          <w:szCs w:val="24"/>
        </w:rPr>
        <w:t>ξιακής διαδικασίας, εάν δεν ικανοποιούνται οι θέσεις της Ελλάδας.</w:t>
      </w:r>
    </w:p>
    <w:p w14:paraId="01A9DF23"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Κυρίες και κύριοι συνάδελφοι, η σημερινή διαδικασία προβλέπεται, υπαγορεύεται και επιβάλλεται από τη Συμφωνία των Πρεσπών. Συνιστά  εφαρμογή της παραγράφου 4 του άρθρου 2. Είναι ουσιαστικό κ</w:t>
      </w:r>
      <w:r>
        <w:rPr>
          <w:rFonts w:eastAsia="Times New Roman"/>
          <w:color w:val="212121"/>
          <w:szCs w:val="24"/>
        </w:rPr>
        <w:t>αι αναπόσπαστο τμήμα της Συμφωνίας των Πρεσπών. Είναι εκτελεστικό τμήμα μιας συμφωνίας που καταψηφίσαμε. Γι’ αυτό ακριβώς η θέση μας είναι αρνητική. Δεν κυρώνουμε το πρωτόκολλο ένταξης των Σκοπίων στο ΝΑΤΟ. Δεν το ακυρώνουμε, διότι διαφωνούμε με το σύμφωνο</w:t>
      </w:r>
      <w:r>
        <w:rPr>
          <w:rFonts w:eastAsia="Times New Roman"/>
          <w:color w:val="212121"/>
          <w:szCs w:val="24"/>
        </w:rPr>
        <w:t xml:space="preserve"> που το προέβλεψε και το επιβάλλει. Δεν το κυρώνουμε, διότι αρνούμαστε να </w:t>
      </w:r>
      <w:r>
        <w:rPr>
          <w:rFonts w:eastAsia="Times New Roman"/>
          <w:color w:val="212121"/>
          <w:szCs w:val="24"/>
        </w:rPr>
        <w:lastRenderedPageBreak/>
        <w:t>συμπράξουμε στο έγκλημα που διαπράττεται σε βάρος της Μακεδονίας μας.</w:t>
      </w:r>
    </w:p>
    <w:p w14:paraId="01A9DF24"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Ευχαριστώ πολύ.</w:t>
      </w:r>
    </w:p>
    <w:p w14:paraId="01A9DF25" w14:textId="77777777" w:rsidR="00887A51" w:rsidRDefault="009C255F">
      <w:pPr>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Νέας Δημοκρατίας)</w:t>
      </w:r>
    </w:p>
    <w:p w14:paraId="01A9DF26" w14:textId="77777777" w:rsidR="00887A51" w:rsidRDefault="009C255F">
      <w:pPr>
        <w:spacing w:after="0" w:line="600" w:lineRule="auto"/>
        <w:ind w:firstLine="720"/>
        <w:jc w:val="both"/>
        <w:rPr>
          <w:rFonts w:eastAsia="Times New Roman"/>
          <w:color w:val="212121"/>
          <w:szCs w:val="24"/>
        </w:rPr>
      </w:pPr>
      <w:r w:rsidRPr="00CC3E22">
        <w:rPr>
          <w:rFonts w:eastAsia="Times New Roman"/>
          <w:b/>
          <w:color w:val="212121"/>
          <w:szCs w:val="24"/>
        </w:rPr>
        <w:t>ΠΡΟΕΔΡΕΥΩΝ (Νικήτας Κακλαμάνης):</w:t>
      </w:r>
      <w:r>
        <w:rPr>
          <w:rFonts w:eastAsia="Times New Roman"/>
          <w:color w:val="212121"/>
          <w:szCs w:val="24"/>
        </w:rPr>
        <w:t xml:space="preserve"> Προχωρούμ</w:t>
      </w:r>
      <w:r>
        <w:rPr>
          <w:rFonts w:eastAsia="Times New Roman"/>
          <w:color w:val="212121"/>
          <w:szCs w:val="24"/>
        </w:rPr>
        <w:t xml:space="preserve">ε ως εξής: Τον λόγο θα πάρουν ο κ. Ιωάννης </w:t>
      </w:r>
      <w:proofErr w:type="spellStart"/>
      <w:r>
        <w:rPr>
          <w:rFonts w:eastAsia="Times New Roman"/>
          <w:color w:val="212121"/>
          <w:szCs w:val="24"/>
        </w:rPr>
        <w:t>Σαχινίδης</w:t>
      </w:r>
      <w:proofErr w:type="spellEnd"/>
      <w:r>
        <w:rPr>
          <w:rFonts w:eastAsia="Times New Roman"/>
          <w:color w:val="212121"/>
          <w:szCs w:val="24"/>
        </w:rPr>
        <w:t xml:space="preserve">, ο κ. Γιώργος </w:t>
      </w:r>
      <w:proofErr w:type="spellStart"/>
      <w:r>
        <w:rPr>
          <w:rFonts w:eastAsia="Times New Roman"/>
          <w:color w:val="212121"/>
          <w:szCs w:val="24"/>
        </w:rPr>
        <w:t>Ουρσουζίδης</w:t>
      </w:r>
      <w:proofErr w:type="spellEnd"/>
      <w:r>
        <w:rPr>
          <w:rFonts w:eastAsia="Times New Roman"/>
          <w:color w:val="212121"/>
          <w:szCs w:val="24"/>
        </w:rPr>
        <w:t xml:space="preserve">, ο κ. Νικόλαος Παναγιωτόπουλος και ο κ. Νικόλαος </w:t>
      </w:r>
      <w:proofErr w:type="spellStart"/>
      <w:r>
        <w:rPr>
          <w:rFonts w:eastAsia="Times New Roman"/>
          <w:color w:val="212121"/>
          <w:szCs w:val="24"/>
        </w:rPr>
        <w:t>Καραθανασόπουλος</w:t>
      </w:r>
      <w:proofErr w:type="spellEnd"/>
      <w:r>
        <w:rPr>
          <w:rFonts w:eastAsia="Times New Roman"/>
          <w:color w:val="212121"/>
          <w:szCs w:val="24"/>
        </w:rPr>
        <w:t>. Μετά τον λόγο θα πάρει ο Κοινοβουλευτικός Εκπρόσωπος της Χρυσής Αυγής, κ. Λαγός και θα συνεχίσουμε με τον κατά</w:t>
      </w:r>
      <w:r>
        <w:rPr>
          <w:rFonts w:eastAsia="Times New Roman"/>
          <w:color w:val="212121"/>
          <w:szCs w:val="24"/>
        </w:rPr>
        <w:t>λογο.</w:t>
      </w:r>
    </w:p>
    <w:p w14:paraId="01A9DF27"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Ο κύριος </w:t>
      </w:r>
      <w:proofErr w:type="spellStart"/>
      <w:r>
        <w:rPr>
          <w:rFonts w:eastAsia="Times New Roman"/>
          <w:color w:val="212121"/>
          <w:szCs w:val="24"/>
        </w:rPr>
        <w:t>Σαχινίδης</w:t>
      </w:r>
      <w:proofErr w:type="spellEnd"/>
      <w:r>
        <w:rPr>
          <w:rFonts w:eastAsia="Times New Roman"/>
          <w:color w:val="212121"/>
          <w:szCs w:val="24"/>
        </w:rPr>
        <w:t xml:space="preserve"> έχει τον λόγο.</w:t>
      </w:r>
    </w:p>
    <w:p w14:paraId="01A9DF28" w14:textId="77777777" w:rsidR="00887A51" w:rsidRDefault="009C255F">
      <w:pPr>
        <w:spacing w:after="0" w:line="600" w:lineRule="auto"/>
        <w:ind w:firstLine="720"/>
        <w:jc w:val="both"/>
        <w:rPr>
          <w:rFonts w:eastAsia="Times New Roman"/>
          <w:color w:val="212121"/>
          <w:szCs w:val="24"/>
        </w:rPr>
      </w:pPr>
      <w:r w:rsidRPr="0042155B">
        <w:rPr>
          <w:rFonts w:eastAsia="Times New Roman"/>
          <w:b/>
          <w:color w:val="212121"/>
          <w:szCs w:val="24"/>
        </w:rPr>
        <w:t>ΙΩΑΝΝΗΣ ΣΑΧΙΝΙΔΗΣ:</w:t>
      </w:r>
      <w:r>
        <w:rPr>
          <w:rFonts w:eastAsia="Times New Roman"/>
          <w:color w:val="212121"/>
          <w:szCs w:val="24"/>
        </w:rPr>
        <w:t xml:space="preserve"> Ευχαριστώ, κύριε Πρόεδρε.</w:t>
      </w:r>
    </w:p>
    <w:p w14:paraId="01A9DF29"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Ό,τι και να κάνετε, όσο και να προσπαθήσετε, η Μακεδονία ήταν, είναι και θα είναι μία και μοναδική. Άλλωστε αυτή είναι η διαφορά ανάμεσα σε μας και σε όλους εσάς. Για μας </w:t>
      </w:r>
      <w:r>
        <w:rPr>
          <w:rFonts w:eastAsia="Times New Roman"/>
          <w:color w:val="212121"/>
          <w:szCs w:val="24"/>
        </w:rPr>
        <w:t xml:space="preserve">δεν υπάρχουν χαμένες πατρίδες, για μας υπάρχουν μόνο σκλάβες πατρίδες. </w:t>
      </w:r>
    </w:p>
    <w:p w14:paraId="01A9DF2A" w14:textId="77777777" w:rsidR="00887A51" w:rsidRDefault="009C255F">
      <w:pPr>
        <w:spacing w:after="0" w:line="600" w:lineRule="auto"/>
        <w:ind w:firstLine="720"/>
        <w:jc w:val="both"/>
        <w:rPr>
          <w:rFonts w:eastAsia="Times New Roman"/>
          <w:szCs w:val="24"/>
        </w:rPr>
      </w:pPr>
      <w:r>
        <w:rPr>
          <w:rFonts w:eastAsia="Times New Roman"/>
          <w:szCs w:val="24"/>
        </w:rPr>
        <w:lastRenderedPageBreak/>
        <w:t>Μετά την ψήφιση της κατά</w:t>
      </w:r>
      <w:r>
        <w:rPr>
          <w:rFonts w:eastAsia="Times New Roman"/>
          <w:szCs w:val="24"/>
        </w:rPr>
        <w:t>πτυ</w:t>
      </w:r>
      <w:r>
        <w:rPr>
          <w:rFonts w:eastAsia="Times New Roman"/>
          <w:szCs w:val="24"/>
        </w:rPr>
        <w:t>σ</w:t>
      </w:r>
      <w:r>
        <w:rPr>
          <w:rFonts w:eastAsia="Times New Roman"/>
          <w:szCs w:val="24"/>
        </w:rPr>
        <w:t>τ</w:t>
      </w:r>
      <w:r>
        <w:rPr>
          <w:rFonts w:eastAsia="Times New Roman"/>
          <w:szCs w:val="24"/>
        </w:rPr>
        <w:t xml:space="preserve">ης </w:t>
      </w:r>
      <w:r>
        <w:rPr>
          <w:rFonts w:eastAsia="Times New Roman"/>
          <w:szCs w:val="24"/>
        </w:rPr>
        <w:t>Σ</w:t>
      </w:r>
      <w:r>
        <w:rPr>
          <w:rFonts w:eastAsia="Times New Roman"/>
          <w:szCs w:val="24"/>
        </w:rPr>
        <w:t>υμφωνίας των Πρεσπών με την οποία εκχωρήσατε το όνομα της Μακεδονίας μας στους Σκοπιανούς, φέρνετε σήμερα την κύρωση του πρωτοκόλλου για την ένταξη των</w:t>
      </w:r>
      <w:r>
        <w:rPr>
          <w:rFonts w:eastAsia="Times New Roman"/>
          <w:szCs w:val="24"/>
        </w:rPr>
        <w:t xml:space="preserve"> Σκοπιανών στο ΝΑΤΟ. Στο ΝΑΤΟ, λοιπόν, στη συμμαχία, στην οποία είμαστε μέλη, εκτός από εμάς είναι μέλη και τοι Τούρκοι, οι προαιώνιοι εχθροί μας και θέλετε να προσθέσετε σ’ αυτή τη συμμαχία και τους Σκοπιανούς. Κ</w:t>
      </w:r>
      <w:r>
        <w:rPr>
          <w:rFonts w:eastAsia="Times New Roman"/>
          <w:szCs w:val="24"/>
        </w:rPr>
        <w:t>αι</w:t>
      </w:r>
      <w:r>
        <w:rPr>
          <w:rFonts w:eastAsia="Times New Roman"/>
          <w:szCs w:val="24"/>
        </w:rPr>
        <w:t xml:space="preserve"> είναι ένα ΝΑΤΟ το οποίο λειτουργεί ως στ</w:t>
      </w:r>
      <w:r>
        <w:rPr>
          <w:rFonts w:eastAsia="Times New Roman"/>
          <w:szCs w:val="24"/>
        </w:rPr>
        <w:t xml:space="preserve">ρατιωτικός βραχίονας και ως αιχμή του δόρατος των αμερικανικών σχεδιασμών ενάντια στην Ελλάδα και τη Ρωσία. </w:t>
      </w:r>
    </w:p>
    <w:p w14:paraId="01A9DF2B" w14:textId="77777777" w:rsidR="00887A51" w:rsidRDefault="009C255F">
      <w:pPr>
        <w:spacing w:after="0" w:line="600" w:lineRule="auto"/>
        <w:ind w:firstLine="720"/>
        <w:jc w:val="both"/>
        <w:rPr>
          <w:rFonts w:eastAsia="Times New Roman"/>
          <w:szCs w:val="24"/>
        </w:rPr>
      </w:pPr>
      <w:r>
        <w:rPr>
          <w:rFonts w:eastAsia="Times New Roman"/>
          <w:szCs w:val="24"/>
        </w:rPr>
        <w:t>Εδώ όμως προκύπτει το εξής ερώτημα: Πώς θα λειτουργήσει το ΝΑΤΟ στο μέλλον; Πώς θα λειτουργήσει; Ο ίδιος ο Πρόεδρος των Ηνωμένων Πολιτειών σε συνέν</w:t>
      </w:r>
      <w:r>
        <w:rPr>
          <w:rFonts w:eastAsia="Times New Roman"/>
          <w:szCs w:val="24"/>
        </w:rPr>
        <w:t>τευξή του στους «</w:t>
      </w:r>
      <w:r>
        <w:rPr>
          <w:rFonts w:eastAsia="Times New Roman"/>
          <w:szCs w:val="24"/>
          <w:lang w:val="en-US"/>
        </w:rPr>
        <w:t>TIMES</w:t>
      </w:r>
      <w:r>
        <w:rPr>
          <w:rFonts w:eastAsia="Times New Roman"/>
          <w:szCs w:val="24"/>
        </w:rPr>
        <w:t>»</w:t>
      </w:r>
      <w:r w:rsidRPr="00226009">
        <w:rPr>
          <w:rFonts w:eastAsia="Times New Roman"/>
          <w:szCs w:val="24"/>
        </w:rPr>
        <w:t xml:space="preserve"> </w:t>
      </w:r>
      <w:r>
        <w:rPr>
          <w:rFonts w:eastAsia="Times New Roman"/>
          <w:szCs w:val="24"/>
        </w:rPr>
        <w:t>του Λονδίνου είχε δηλώσει πως το ΝΑΤΟ είναι πλέον παρωχημένο γιατί δεν έχει βοηθήσει καθόλου στον αγώνα κατά της τρομοκρατίας αλλά παραμένει</w:t>
      </w:r>
      <w:r>
        <w:rPr>
          <w:rFonts w:eastAsia="Times New Roman"/>
          <w:szCs w:val="24"/>
        </w:rPr>
        <w:t>, όμως,</w:t>
      </w:r>
      <w:r>
        <w:rPr>
          <w:rFonts w:eastAsia="Times New Roman"/>
          <w:szCs w:val="24"/>
        </w:rPr>
        <w:t xml:space="preserve"> σημαντικός ως στρατιωτικός οργανισμός. </w:t>
      </w:r>
    </w:p>
    <w:p w14:paraId="01A9DF2C" w14:textId="77777777" w:rsidR="00887A51" w:rsidRDefault="009C255F">
      <w:pPr>
        <w:spacing w:after="0" w:line="600" w:lineRule="auto"/>
        <w:ind w:firstLine="720"/>
        <w:jc w:val="both"/>
        <w:rPr>
          <w:rFonts w:eastAsia="Times New Roman"/>
          <w:szCs w:val="24"/>
        </w:rPr>
      </w:pPr>
      <w:r>
        <w:rPr>
          <w:rFonts w:eastAsia="Times New Roman"/>
          <w:szCs w:val="24"/>
        </w:rPr>
        <w:t>Ας δούμε, όμως, λοιπόν, τι έχει πράξει το ΝΑ</w:t>
      </w:r>
      <w:r>
        <w:rPr>
          <w:rFonts w:eastAsia="Times New Roman"/>
          <w:szCs w:val="24"/>
        </w:rPr>
        <w:t xml:space="preserve">ΤΟ, οι «καλοί μας σύμμαχοι» διαχρονικά για την πατρίδα μας. Πού ήταν το </w:t>
      </w:r>
      <w:r>
        <w:rPr>
          <w:rFonts w:eastAsia="Times New Roman"/>
          <w:szCs w:val="24"/>
        </w:rPr>
        <w:lastRenderedPageBreak/>
        <w:t>ΝΑΤΟ στα Σεπτεμβριανά του 1955 στην Πόλη; Πού ήταν το ΝΑΤΟ το 1974 στην Κύπρο μας όπου όχι απλά δεν εμπόδισε αλλά βοήθησε στο να εδραιωθεί ο Αττίλας; Πού είναι το ΝΑΤΟ σήμερα; Υποτίθετ</w:t>
      </w:r>
      <w:r>
        <w:rPr>
          <w:rFonts w:eastAsia="Times New Roman"/>
          <w:szCs w:val="24"/>
        </w:rPr>
        <w:t xml:space="preserve">αι ότι θα προστάτευε τα θαλάσσια σύνορά μας από την εισβολή των λαθρομεταναστών. Το ΝΑΤΟ, δηλαδή κατ’ </w:t>
      </w:r>
      <w:proofErr w:type="spellStart"/>
      <w:r>
        <w:rPr>
          <w:rFonts w:eastAsia="Times New Roman"/>
          <w:szCs w:val="24"/>
        </w:rPr>
        <w:t>ουσίαν</w:t>
      </w:r>
      <w:proofErr w:type="spellEnd"/>
      <w:r>
        <w:rPr>
          <w:rFonts w:eastAsia="Times New Roman"/>
          <w:szCs w:val="24"/>
        </w:rPr>
        <w:t xml:space="preserve"> οι Ηνωμένες Πολιτείες της Αμερικής</w:t>
      </w:r>
      <w:r>
        <w:rPr>
          <w:rFonts w:eastAsia="Times New Roman"/>
          <w:szCs w:val="24"/>
        </w:rPr>
        <w:t>,</w:t>
      </w:r>
      <w:r>
        <w:rPr>
          <w:rFonts w:eastAsia="Times New Roman"/>
          <w:szCs w:val="24"/>
        </w:rPr>
        <w:t xml:space="preserve"> έχουν δυο μέτρα και δυο σταθμά. Θεωρούν πρόσφυγες και οικονομικούς μετανάστες όσους εισβάλλουν από τα θαλάσσια </w:t>
      </w:r>
      <w:r>
        <w:rPr>
          <w:rFonts w:eastAsia="Times New Roman"/>
          <w:szCs w:val="24"/>
        </w:rPr>
        <w:t xml:space="preserve">και χερσαία σύνορά μας, ενώ οι ίδιοι χτίζουν τείχη στα σύνορά τους ώστε να αποτρέψουν παρόμοια φαινόμενα. </w:t>
      </w:r>
    </w:p>
    <w:p w14:paraId="01A9DF2D" w14:textId="77777777" w:rsidR="00887A51" w:rsidRDefault="009C255F">
      <w:pPr>
        <w:spacing w:after="0" w:line="600" w:lineRule="auto"/>
        <w:ind w:firstLine="720"/>
        <w:jc w:val="both"/>
        <w:rPr>
          <w:rFonts w:eastAsia="Times New Roman"/>
          <w:szCs w:val="24"/>
        </w:rPr>
      </w:pPr>
      <w:r>
        <w:rPr>
          <w:rFonts w:eastAsia="Times New Roman"/>
          <w:szCs w:val="24"/>
        </w:rPr>
        <w:t>Σ</w:t>
      </w:r>
      <w:r>
        <w:rPr>
          <w:rFonts w:eastAsia="Times New Roman"/>
          <w:szCs w:val="24"/>
        </w:rPr>
        <w:t>ε</w:t>
      </w:r>
      <w:r>
        <w:rPr>
          <w:rFonts w:eastAsia="Times New Roman"/>
          <w:szCs w:val="24"/>
        </w:rPr>
        <w:t xml:space="preserve"> αυτήν, λοιπόν, την καλή συμμαχία θέλετε να προσθέσετε και τους Σκοπιανούς. Να θυμηθούμε όμως το άρθρο 36 του </w:t>
      </w:r>
      <w:r>
        <w:rPr>
          <w:rFonts w:eastAsia="Times New Roman"/>
          <w:szCs w:val="24"/>
        </w:rPr>
        <w:t>σ</w:t>
      </w:r>
      <w:r>
        <w:rPr>
          <w:rFonts w:eastAsia="Times New Roman"/>
          <w:szCs w:val="24"/>
        </w:rPr>
        <w:t xml:space="preserve">κοπιανού </w:t>
      </w:r>
      <w:r>
        <w:rPr>
          <w:rFonts w:eastAsia="Times New Roman"/>
          <w:szCs w:val="24"/>
        </w:rPr>
        <w:t>σ</w:t>
      </w:r>
      <w:r>
        <w:rPr>
          <w:rFonts w:eastAsia="Times New Roman"/>
          <w:szCs w:val="24"/>
        </w:rPr>
        <w:t>υντάγματος το οποίο αναφέρ</w:t>
      </w:r>
      <w:r>
        <w:rPr>
          <w:rFonts w:eastAsia="Times New Roman"/>
          <w:szCs w:val="24"/>
        </w:rPr>
        <w:t xml:space="preserve">ει ότι η </w:t>
      </w:r>
      <w:r>
        <w:rPr>
          <w:rFonts w:eastAsia="Times New Roman"/>
          <w:szCs w:val="24"/>
        </w:rPr>
        <w:t>δ</w:t>
      </w:r>
      <w:r>
        <w:rPr>
          <w:rFonts w:eastAsia="Times New Roman"/>
          <w:szCs w:val="24"/>
        </w:rPr>
        <w:t>ημοκρατία εγγυάται ιδιαίτερα δικαιώματα κοινωνικής ασφάλισης σε βετεράνους του αντιφασιστικού πολέμου και όλων των μακεδονικών απελευθερωτικών πολέμων, σε αναπήρους πολέμων, σε όσους έχουν απελαθεί και φυλακισθεί  για τις ιδέες της ξεχωριστής ταυ</w:t>
      </w:r>
      <w:r>
        <w:rPr>
          <w:rFonts w:eastAsia="Times New Roman"/>
          <w:szCs w:val="24"/>
        </w:rPr>
        <w:t xml:space="preserve">τότητας του μακεδονικού λαού. Η αναφορά αυτή αφήνει ανοιχτό παράθυρο για μελλοντικές διεκδικήσεις και ουσιαστικά χαϊδεύει </w:t>
      </w:r>
      <w:r>
        <w:rPr>
          <w:rFonts w:eastAsia="Times New Roman"/>
          <w:szCs w:val="24"/>
        </w:rPr>
        <w:lastRenderedPageBreak/>
        <w:t>τα αυτιά όσων θέλουν να ονειρεύονται μια «μεγάλη Μακεδονία του Αιγαίου» στην οποία φυσικά με βάση τους δικούς τους ισχυρισμούς θα ήθελ</w:t>
      </w:r>
      <w:r>
        <w:rPr>
          <w:rFonts w:eastAsia="Times New Roman"/>
          <w:szCs w:val="24"/>
        </w:rPr>
        <w:t>αν να συμπεριλαμβάνονται και ελληνικά εδάφη. Αυτά έλεγαν οι Σκοπιανοί αυτά συνεχίζουν και λένε ακόμα και σήμερα.</w:t>
      </w:r>
    </w:p>
    <w:p w14:paraId="01A9DF2E" w14:textId="77777777" w:rsidR="00887A51" w:rsidRDefault="009C255F">
      <w:pPr>
        <w:spacing w:after="0" w:line="600" w:lineRule="auto"/>
        <w:ind w:firstLine="720"/>
        <w:jc w:val="both"/>
        <w:rPr>
          <w:rFonts w:eastAsia="Times New Roman"/>
          <w:szCs w:val="24"/>
        </w:rPr>
      </w:pPr>
      <w:r>
        <w:rPr>
          <w:rFonts w:eastAsia="Times New Roman"/>
          <w:szCs w:val="24"/>
        </w:rPr>
        <w:t>Θέλετε, λοιπόν, να τους εντάξετε στο ΝΑΤΟ. Με ποιον στρατό; Με ποιες Ένοπλες Δυνάμεις; Με ανύπαρκτες δομές; Με πέντε ελικόπτερα και δέκα άρματα</w:t>
      </w:r>
      <w:r>
        <w:rPr>
          <w:rFonts w:eastAsia="Times New Roman"/>
          <w:szCs w:val="24"/>
        </w:rPr>
        <w:t xml:space="preserve"> μάχης κάποια εκ των οποίων τα είχε παραχωρήσει στο παρελθόν άλλη μια προδοτική ελληνική κυβέρνηση; </w:t>
      </w:r>
    </w:p>
    <w:p w14:paraId="01A9DF2F" w14:textId="77777777" w:rsidR="00887A51" w:rsidRDefault="009C255F">
      <w:pPr>
        <w:spacing w:after="0" w:line="600" w:lineRule="auto"/>
        <w:ind w:firstLine="720"/>
        <w:jc w:val="both"/>
        <w:rPr>
          <w:rFonts w:eastAsia="Times New Roman"/>
          <w:szCs w:val="24"/>
        </w:rPr>
      </w:pPr>
      <w:r>
        <w:rPr>
          <w:rFonts w:eastAsia="Times New Roman"/>
          <w:szCs w:val="24"/>
        </w:rPr>
        <w:t xml:space="preserve">Αυτοί, λοιπόν, οι ανύπαρκτοι στρατιωτικά θα συμμετέχουν κανονικά στις </w:t>
      </w:r>
      <w:r>
        <w:rPr>
          <w:rFonts w:eastAsia="Times New Roman"/>
          <w:szCs w:val="24"/>
        </w:rPr>
        <w:t>νατοϊ</w:t>
      </w:r>
      <w:r>
        <w:rPr>
          <w:rFonts w:eastAsia="Times New Roman"/>
          <w:szCs w:val="24"/>
        </w:rPr>
        <w:t xml:space="preserve">κές δομές και στις στολές τους πάνω θα έχουν ραμμένο την ήλιο της Βεργίνας και το ιερό όνομα της Μακεδονίας μας. Εσείς, λοιπόν, οι υπηρέτες της παγκοσμιοποίησης, μαζί με τον </w:t>
      </w:r>
      <w:proofErr w:type="spellStart"/>
      <w:r>
        <w:rPr>
          <w:rFonts w:eastAsia="Times New Roman"/>
          <w:szCs w:val="24"/>
        </w:rPr>
        <w:t>Σόρος</w:t>
      </w:r>
      <w:proofErr w:type="spellEnd"/>
      <w:r>
        <w:rPr>
          <w:rFonts w:eastAsia="Times New Roman"/>
          <w:szCs w:val="24"/>
        </w:rPr>
        <w:t>, τους τοκογλύφους τραπεζίτες και τα διάφορα ύποπτα κέντρα εξουσίας θέλετε το</w:t>
      </w:r>
      <w:r>
        <w:rPr>
          <w:rFonts w:eastAsia="Times New Roman"/>
          <w:szCs w:val="24"/>
        </w:rPr>
        <w:t xml:space="preserve">υς Σκοπιανούς στο ΝΑΤΟ. Το θέμα, όμως, είναι, γιατί σας πιέζουν όλοι και ιδιαίτερα οι Αμερικανοί και οι Γερμανοί για την ένταξή τους; Έστησαν από </w:t>
      </w:r>
      <w:r>
        <w:rPr>
          <w:rFonts w:eastAsia="Times New Roman"/>
          <w:szCs w:val="24"/>
        </w:rPr>
        <w:lastRenderedPageBreak/>
        <w:t>κοινού μια τεχνητή οικονομική και κοινωνική κρίση και αφού εξαθλίωσαν την πατρίδα μας, την αποδυνάμωσαν διαπρα</w:t>
      </w:r>
      <w:r>
        <w:rPr>
          <w:rFonts w:eastAsia="Times New Roman"/>
          <w:szCs w:val="24"/>
        </w:rPr>
        <w:t xml:space="preserve">γματευτικά και πάντα φυσικά βρίσκοντας τους χρήσιμους ηλίθιους, έρχονται να παίξουν στην πλάτη του ελληνικού λαού ένα άθλιο οικονομικό παιχνίδι πάνω στο οποίο θα βασίσουν τη δική τους οικονομική πολιτική για τις επόμενες δεκαετίες. </w:t>
      </w:r>
    </w:p>
    <w:p w14:paraId="01A9DF30" w14:textId="77777777" w:rsidR="00887A51" w:rsidRDefault="009C255F">
      <w:pPr>
        <w:spacing w:after="0" w:line="600" w:lineRule="auto"/>
        <w:ind w:firstLine="720"/>
        <w:jc w:val="both"/>
        <w:rPr>
          <w:rFonts w:eastAsia="Times New Roman"/>
          <w:szCs w:val="24"/>
        </w:rPr>
      </w:pPr>
      <w:r>
        <w:rPr>
          <w:rFonts w:eastAsia="Times New Roman"/>
          <w:szCs w:val="24"/>
        </w:rPr>
        <w:t>Οι πυλώνες αυτού του βρ</w:t>
      </w:r>
      <w:r>
        <w:rPr>
          <w:rFonts w:eastAsia="Times New Roman"/>
          <w:szCs w:val="24"/>
        </w:rPr>
        <w:t xml:space="preserve">ώμικου σεναρίου είναι δυο, είναι η ενέργεια και οι μεταφορές. Και οι πατρίδα μας είχε την κατάρα δυστυχώς να βρίσκεται σε μια καίρια </w:t>
      </w:r>
      <w:proofErr w:type="spellStart"/>
      <w:r>
        <w:rPr>
          <w:rFonts w:eastAsia="Times New Roman"/>
          <w:szCs w:val="24"/>
        </w:rPr>
        <w:t>γεωστρατηγική</w:t>
      </w:r>
      <w:proofErr w:type="spellEnd"/>
      <w:r>
        <w:rPr>
          <w:rFonts w:eastAsia="Times New Roman"/>
          <w:szCs w:val="24"/>
        </w:rPr>
        <w:t xml:space="preserve"> θέση κι έπρεπε να την ελέγξουν με κάθε τρόπο. </w:t>
      </w:r>
    </w:p>
    <w:p w14:paraId="01A9DF31" w14:textId="77777777" w:rsidR="00887A51" w:rsidRDefault="009C255F">
      <w:pPr>
        <w:spacing w:after="0" w:line="600" w:lineRule="auto"/>
        <w:ind w:firstLine="720"/>
        <w:jc w:val="both"/>
        <w:rPr>
          <w:rFonts w:eastAsia="Times New Roman" w:cs="Times New Roman"/>
          <w:szCs w:val="24"/>
        </w:rPr>
      </w:pPr>
      <w:r>
        <w:rPr>
          <w:rFonts w:eastAsia="Times New Roman"/>
          <w:szCs w:val="24"/>
        </w:rPr>
        <w:t>Στα σύνορα, όμως, Σκοπίων</w:t>
      </w:r>
      <w:r>
        <w:rPr>
          <w:rFonts w:eastAsia="Times New Roman"/>
          <w:szCs w:val="24"/>
        </w:rPr>
        <w:t>-</w:t>
      </w:r>
      <w:r>
        <w:rPr>
          <w:rFonts w:eastAsia="Times New Roman"/>
          <w:szCs w:val="24"/>
        </w:rPr>
        <w:t>Κοσόβου είναι εγκατεστημένη η μεγαλύ</w:t>
      </w:r>
      <w:r>
        <w:rPr>
          <w:rFonts w:eastAsia="Times New Roman"/>
          <w:szCs w:val="24"/>
        </w:rPr>
        <w:t xml:space="preserve">τερη αμερικανική βάση που υπάρχει παγκοσμίως, η </w:t>
      </w:r>
      <w:r>
        <w:rPr>
          <w:rFonts w:eastAsia="Times New Roman"/>
          <w:szCs w:val="24"/>
          <w:lang w:val="en-US"/>
        </w:rPr>
        <w:t>Camp</w:t>
      </w:r>
      <w:r w:rsidRPr="00806433">
        <w:rPr>
          <w:rFonts w:eastAsia="Times New Roman"/>
          <w:szCs w:val="24"/>
        </w:rPr>
        <w:t xml:space="preserve"> </w:t>
      </w:r>
      <w:proofErr w:type="spellStart"/>
      <w:r>
        <w:rPr>
          <w:rFonts w:eastAsia="Times New Roman"/>
          <w:szCs w:val="24"/>
          <w:lang w:val="en-US"/>
        </w:rPr>
        <w:t>Bondsteel</w:t>
      </w:r>
      <w:proofErr w:type="spellEnd"/>
      <w:r>
        <w:rPr>
          <w:rFonts w:eastAsia="Times New Roman"/>
          <w:szCs w:val="24"/>
        </w:rPr>
        <w:t xml:space="preserve">. Απέχει μόλις δυο ώρες από τα βόρεια σύνορά μας, έχει έκταση τέσσερις χιλιάδες στρέμματα, αποτελείται από τριακόσια κτήρια, έχει δέκα χιλιάδες στρατιωτικό προσωπικό, έχει </w:t>
      </w:r>
      <w:proofErr w:type="spellStart"/>
      <w:r>
        <w:rPr>
          <w:rFonts w:eastAsia="Times New Roman"/>
          <w:szCs w:val="24"/>
        </w:rPr>
        <w:t>εκατόν</w:t>
      </w:r>
      <w:proofErr w:type="spellEnd"/>
      <w:r>
        <w:rPr>
          <w:rFonts w:eastAsia="Times New Roman"/>
          <w:szCs w:val="24"/>
        </w:rPr>
        <w:t xml:space="preserve"> σαράντα αεροσκά</w:t>
      </w:r>
      <w:r>
        <w:rPr>
          <w:rFonts w:eastAsia="Times New Roman"/>
          <w:szCs w:val="24"/>
        </w:rPr>
        <w:t>φη κ</w:t>
      </w:r>
      <w:r>
        <w:rPr>
          <w:rFonts w:eastAsia="Times New Roman"/>
          <w:szCs w:val="24"/>
        </w:rPr>
        <w:t>α</w:t>
      </w:r>
      <w:r>
        <w:rPr>
          <w:rFonts w:eastAsia="Times New Roman"/>
          <w:szCs w:val="24"/>
        </w:rPr>
        <w:t>ι ελικόπτερα κ</w:t>
      </w:r>
      <w:r>
        <w:rPr>
          <w:rFonts w:eastAsia="Times New Roman"/>
          <w:szCs w:val="24"/>
        </w:rPr>
        <w:t>α</w:t>
      </w:r>
      <w:r>
        <w:rPr>
          <w:rFonts w:eastAsia="Times New Roman"/>
          <w:szCs w:val="24"/>
        </w:rPr>
        <w:t>ι έχ</w:t>
      </w:r>
      <w:r>
        <w:rPr>
          <w:rFonts w:eastAsia="Times New Roman"/>
          <w:szCs w:val="24"/>
        </w:rPr>
        <w:t>ει</w:t>
      </w:r>
      <w:r>
        <w:rPr>
          <w:rFonts w:eastAsia="Times New Roman"/>
          <w:szCs w:val="24"/>
        </w:rPr>
        <w:t xml:space="preserve"> τον βαρύτερο στρατιωτικό εξοπλισμό που υπάρχει σήμερα στην Ευρώπη. Η βάση αυτή αποτελεί το συντονιστικό λογιστικό κέντρο υποστήριξης όλων των υπολοίπων αμερικανικών βάσεων </w:t>
      </w:r>
      <w:r>
        <w:rPr>
          <w:rFonts w:eastAsia="Times New Roman"/>
          <w:szCs w:val="24"/>
        </w:rPr>
        <w:lastRenderedPageBreak/>
        <w:t>στην Νοτιοανατολική Μεσόγειο. Μόλις ενταχθούν τα Σκόπια σ</w:t>
      </w:r>
      <w:r>
        <w:rPr>
          <w:rFonts w:eastAsia="Times New Roman"/>
          <w:szCs w:val="24"/>
        </w:rPr>
        <w:t xml:space="preserve">το ΝΑΤΟ, θα μεταφέρουν εκεί την αεροπορική τους βάση από το </w:t>
      </w:r>
      <w:proofErr w:type="spellStart"/>
      <w:r>
        <w:rPr>
          <w:rFonts w:eastAsia="Times New Roman"/>
          <w:szCs w:val="24"/>
        </w:rPr>
        <w:t>Αβιάνο</w:t>
      </w:r>
      <w:proofErr w:type="spellEnd"/>
      <w:r>
        <w:rPr>
          <w:rFonts w:eastAsia="Times New Roman"/>
          <w:szCs w:val="24"/>
        </w:rPr>
        <w:t xml:space="preserve"> της Ιταλίας. </w:t>
      </w:r>
      <w:r>
        <w:rPr>
          <w:rFonts w:eastAsia="Times New Roman" w:cs="Times New Roman"/>
          <w:szCs w:val="24"/>
        </w:rPr>
        <w:t xml:space="preserve">Θυμάστε πολύ καλά ότι από εκεί ξεκινούσαν τα βρετανικά και αμερικανικά βομβαρδιστικά, τα οποία βομβάρδιζαν τη Σερβία. </w:t>
      </w:r>
    </w:p>
    <w:p w14:paraId="01A9DF3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Νοτιοανατολικά, όμως, αυτής της βάσης -και κλείνω με αυτό, κύριε Πρόεδρε- σκοπεύουν να δημιουργήσουν μια δεύτερη μεγαλύτερη </w:t>
      </w:r>
      <w:r>
        <w:rPr>
          <w:rFonts w:eastAsia="Times New Roman" w:cs="Times New Roman"/>
          <w:szCs w:val="24"/>
        </w:rPr>
        <w:t xml:space="preserve">νατοϊκή </w:t>
      </w:r>
      <w:r>
        <w:rPr>
          <w:rFonts w:eastAsia="Times New Roman" w:cs="Times New Roman"/>
          <w:szCs w:val="24"/>
        </w:rPr>
        <w:t xml:space="preserve">βάση -αμερικανική θα έλεγα- σκοπός της οποίας θα είναι η επιτήρηση των Βαλκανίων, καθώς από εκεί θα περνά ο </w:t>
      </w:r>
      <w:r>
        <w:rPr>
          <w:rFonts w:eastAsia="Times New Roman" w:cs="Times New Roman"/>
          <w:szCs w:val="24"/>
        </w:rPr>
        <w:t>πετρελαιαγωγός</w:t>
      </w:r>
      <w:r>
        <w:rPr>
          <w:rFonts w:eastAsia="Times New Roman" w:cs="Times New Roman"/>
          <w:szCs w:val="24"/>
        </w:rPr>
        <w:t xml:space="preserve"> μ</w:t>
      </w:r>
      <w:r>
        <w:rPr>
          <w:rFonts w:eastAsia="Times New Roman" w:cs="Times New Roman"/>
          <w:szCs w:val="24"/>
        </w:rPr>
        <w:t xml:space="preserve">ήκους </w:t>
      </w:r>
      <w:r>
        <w:rPr>
          <w:rFonts w:eastAsia="Times New Roman" w:cs="Times New Roman"/>
          <w:szCs w:val="24"/>
        </w:rPr>
        <w:t>εννιακοσίων</w:t>
      </w:r>
      <w:r>
        <w:rPr>
          <w:rFonts w:eastAsia="Times New Roman" w:cs="Times New Roman"/>
          <w:szCs w:val="24"/>
        </w:rPr>
        <w:t xml:space="preserve"> χιλιομέτρων, ο οποίος θα συνδέει τη Μαύρη Θάλασσα με την Αδριατική μέσω Βουλγαρίας, Σκοπίων, Αλβανίας και θα μεταφέρει ημερησίως </w:t>
      </w:r>
      <w:r>
        <w:rPr>
          <w:rFonts w:eastAsia="Times New Roman" w:cs="Times New Roman"/>
          <w:szCs w:val="24"/>
        </w:rPr>
        <w:t xml:space="preserve">επτακόσιες πενήντα </w:t>
      </w:r>
      <w:r>
        <w:rPr>
          <w:rFonts w:eastAsia="Times New Roman" w:cs="Times New Roman"/>
          <w:szCs w:val="24"/>
        </w:rPr>
        <w:t xml:space="preserve">χιλιάδες </w:t>
      </w:r>
      <w:r>
        <w:rPr>
          <w:rFonts w:eastAsia="Times New Roman" w:cs="Times New Roman"/>
          <w:szCs w:val="24"/>
        </w:rPr>
        <w:t>βαρέλια</w:t>
      </w:r>
      <w:r>
        <w:rPr>
          <w:rFonts w:eastAsia="Times New Roman" w:cs="Times New Roman"/>
          <w:szCs w:val="24"/>
        </w:rPr>
        <w:t>. Το τι θέλουν οι Σκοπιανοί φαίνεται από την κοινοπραξία που ήδη έχουν συσ</w:t>
      </w:r>
      <w:r>
        <w:rPr>
          <w:rFonts w:eastAsia="Times New Roman" w:cs="Times New Roman"/>
          <w:szCs w:val="24"/>
        </w:rPr>
        <w:t xml:space="preserve">τήσει, τα αρχικά της οποίας είναι </w:t>
      </w:r>
      <w:r>
        <w:rPr>
          <w:rFonts w:eastAsia="Times New Roman" w:cs="Times New Roman"/>
          <w:szCs w:val="24"/>
          <w:lang w:val="en-US"/>
        </w:rPr>
        <w:t>AMBO</w:t>
      </w:r>
      <w:r>
        <w:rPr>
          <w:rFonts w:eastAsia="Times New Roman" w:cs="Times New Roman"/>
          <w:szCs w:val="24"/>
        </w:rPr>
        <w:t xml:space="preserve">. Τι σημαίνει; </w:t>
      </w:r>
      <w:r>
        <w:rPr>
          <w:rFonts w:eastAsia="Times New Roman" w:cs="Times New Roman"/>
          <w:szCs w:val="24"/>
          <w:lang w:val="en-US"/>
        </w:rPr>
        <w:t>Albanian</w:t>
      </w:r>
      <w:r w:rsidRPr="0008480D">
        <w:rPr>
          <w:rFonts w:eastAsia="Times New Roman" w:cs="Times New Roman"/>
          <w:szCs w:val="24"/>
        </w:rPr>
        <w:t xml:space="preserve"> </w:t>
      </w:r>
      <w:r>
        <w:rPr>
          <w:rFonts w:eastAsia="Times New Roman" w:cs="Times New Roman"/>
          <w:szCs w:val="24"/>
          <w:lang w:val="en-US"/>
        </w:rPr>
        <w:t>Macedonian</w:t>
      </w:r>
      <w:r w:rsidRPr="0008480D">
        <w:rPr>
          <w:rFonts w:eastAsia="Times New Roman" w:cs="Times New Roman"/>
          <w:szCs w:val="24"/>
        </w:rPr>
        <w:t xml:space="preserve"> </w:t>
      </w:r>
      <w:r>
        <w:rPr>
          <w:rFonts w:eastAsia="Times New Roman" w:cs="Times New Roman"/>
          <w:szCs w:val="24"/>
          <w:lang w:val="en-US"/>
        </w:rPr>
        <w:t>Bulgarian</w:t>
      </w:r>
      <w:r w:rsidRPr="0008480D">
        <w:rPr>
          <w:rFonts w:eastAsia="Times New Roman" w:cs="Times New Roman"/>
          <w:szCs w:val="24"/>
        </w:rPr>
        <w:t xml:space="preserve"> </w:t>
      </w:r>
      <w:r>
        <w:rPr>
          <w:rFonts w:eastAsia="Times New Roman" w:cs="Times New Roman"/>
          <w:szCs w:val="24"/>
          <w:lang w:val="en-US"/>
        </w:rPr>
        <w:t>Oil</w:t>
      </w:r>
      <w:r w:rsidRPr="0008480D">
        <w:rPr>
          <w:rFonts w:eastAsia="Times New Roman" w:cs="Times New Roman"/>
          <w:szCs w:val="24"/>
        </w:rPr>
        <w:t xml:space="preserve">. </w:t>
      </w:r>
      <w:r>
        <w:rPr>
          <w:rFonts w:eastAsia="Times New Roman" w:cs="Times New Roman"/>
          <w:szCs w:val="24"/>
        </w:rPr>
        <w:t xml:space="preserve">Αυτά τα ξέρατε πριν υπογράψετε τη Συμφωνία των Πρεσπών. Αυτός είναι ο λόγος και η ουσία που κόπτονται οι εντολοδόχοι σας να τους εντάξουν στο ΝΑΤΟ. </w:t>
      </w:r>
    </w:p>
    <w:p w14:paraId="01A9DF3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Καλούμε, λοιπόν, το</w:t>
      </w:r>
      <w:r>
        <w:rPr>
          <w:rFonts w:eastAsia="Times New Roman" w:cs="Times New Roman"/>
          <w:szCs w:val="24"/>
        </w:rPr>
        <w:t>υς Έλληνες στην ψυχή και στην καρδιά να αγωνιστούν μαζί με το κίνημα των εθνικιστών της Χρυσής Αυγής με κάθε πολιτικό και νομικό τρόπο για να ανατρέψουμε τη Συμφωνία των Πρεσπών και τις συνέπειές της. Η Μακεδονία μας δεν πωλείται ούτε παραχωρείται σε κανέν</w:t>
      </w:r>
      <w:r>
        <w:rPr>
          <w:rFonts w:eastAsia="Times New Roman" w:cs="Times New Roman"/>
          <w:szCs w:val="24"/>
        </w:rPr>
        <w:t>αν. Είναι κομμάτι της ψυχής του ελληνισμού και δεν τη διαπραγματευόμαστε.</w:t>
      </w:r>
    </w:p>
    <w:p w14:paraId="01A9DF3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Ευχαριστώ.</w:t>
      </w:r>
    </w:p>
    <w:p w14:paraId="01A9DF35"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1A9DF3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με τον συνάδελφο, κ. Γεώργιο </w:t>
      </w:r>
      <w:proofErr w:type="spellStart"/>
      <w:r>
        <w:rPr>
          <w:rFonts w:eastAsia="Times New Roman" w:cs="Times New Roman"/>
          <w:szCs w:val="24"/>
        </w:rPr>
        <w:t>Ουρσουζίδη</w:t>
      </w:r>
      <w:proofErr w:type="spellEnd"/>
      <w:r>
        <w:rPr>
          <w:rFonts w:eastAsia="Times New Roman" w:cs="Times New Roman"/>
          <w:szCs w:val="24"/>
        </w:rPr>
        <w:t>, από τον ΣΥΡΙΖΑ.</w:t>
      </w:r>
    </w:p>
    <w:p w14:paraId="01A9DF37"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01A9DF3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σήμερα συζητάμε την κύρωση του </w:t>
      </w:r>
      <w:r>
        <w:rPr>
          <w:rFonts w:eastAsia="Times New Roman" w:cs="Times New Roman"/>
          <w:szCs w:val="24"/>
        </w:rPr>
        <w:t>π</w:t>
      </w:r>
      <w:r>
        <w:rPr>
          <w:rFonts w:eastAsia="Times New Roman" w:cs="Times New Roman"/>
          <w:szCs w:val="24"/>
        </w:rPr>
        <w:t xml:space="preserve">ρωτοκόλλου ένταξης της Πρώην Γιουγκοσλαβικής Δημοκρατίας της </w:t>
      </w:r>
      <w:r>
        <w:rPr>
          <w:rFonts w:eastAsia="Times New Roman" w:cs="Times New Roman"/>
          <w:szCs w:val="24"/>
        </w:rPr>
        <w:t xml:space="preserve">Βόρειας </w:t>
      </w:r>
      <w:r>
        <w:rPr>
          <w:rFonts w:eastAsia="Times New Roman" w:cs="Times New Roman"/>
          <w:szCs w:val="24"/>
        </w:rPr>
        <w:t xml:space="preserve">Μακεδονίας στο ΝΑΤΟ. </w:t>
      </w:r>
    </w:p>
    <w:p w14:paraId="01A9DF3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νέα συνταγματική ονομασία «Δημοκρατία της Μακεδονίας» είναι αυτή που αναφέρεται στο </w:t>
      </w:r>
      <w:r>
        <w:rPr>
          <w:rFonts w:eastAsia="Times New Roman" w:cs="Times New Roman"/>
          <w:szCs w:val="24"/>
        </w:rPr>
        <w:t>π</w:t>
      </w:r>
      <w:r>
        <w:rPr>
          <w:rFonts w:eastAsia="Times New Roman" w:cs="Times New Roman"/>
          <w:szCs w:val="24"/>
        </w:rPr>
        <w:t>ρωτόκολλο, το οποίο δεν είναι και τόσες πολλές σελίδες. Και απορώ πώς δεν το προσέ</w:t>
      </w:r>
      <w:r>
        <w:rPr>
          <w:rFonts w:eastAsia="Times New Roman" w:cs="Times New Roman"/>
          <w:szCs w:val="24"/>
        </w:rPr>
        <w:lastRenderedPageBreak/>
        <w:t xml:space="preserve">ξατε. Διαβάζω, λοιπόν: «Άρθρο 1. Με τη θέση σε ισχύ του παρόντος Πρωτοκόλλου ο Γενικός </w:t>
      </w:r>
      <w:r>
        <w:rPr>
          <w:rFonts w:eastAsia="Times New Roman" w:cs="Times New Roman"/>
          <w:szCs w:val="24"/>
        </w:rPr>
        <w:t>Γραμματέας του Οργανισμού του Βορειοατλαντικού Συμφώνου θα αποστείλει εκ μέρους όλων των συμβαλλομένων μερών στην Κυβέρνηση της Δημοκρατίας της Βόρειας Μακεδονίας πρόσκληση προσχώρησης στη Συνθήκη».</w:t>
      </w:r>
    </w:p>
    <w:p w14:paraId="01A9DF3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Και αφού ισχυρίζεστε -και ορθά- ότι αυτό το </w:t>
      </w:r>
      <w:r>
        <w:rPr>
          <w:rFonts w:eastAsia="Times New Roman" w:cs="Times New Roman"/>
          <w:szCs w:val="24"/>
        </w:rPr>
        <w:t>π</w:t>
      </w:r>
      <w:r>
        <w:rPr>
          <w:rFonts w:eastAsia="Times New Roman" w:cs="Times New Roman"/>
          <w:szCs w:val="24"/>
        </w:rPr>
        <w:t>ρωτόκολλο εί</w:t>
      </w:r>
      <w:r>
        <w:rPr>
          <w:rFonts w:eastAsia="Times New Roman" w:cs="Times New Roman"/>
          <w:szCs w:val="24"/>
        </w:rPr>
        <w:t xml:space="preserve">ναι παρακολούθημα αυτής της Συμφωνίας των Πρεσπών, καταλαβαίνετε πως ό,τι έχετε πει μέχρι σήμερα σε σχέση με το όνομα πέφτει στο κενό, αφού ρητά ορίζεται στο άρθρο 1 το νέο όνομα της </w:t>
      </w:r>
      <w:proofErr w:type="spellStart"/>
      <w:r>
        <w:rPr>
          <w:rFonts w:eastAsia="Times New Roman" w:cs="Times New Roman"/>
          <w:szCs w:val="24"/>
        </w:rPr>
        <w:t>γείτονος</w:t>
      </w:r>
      <w:proofErr w:type="spellEnd"/>
      <w:r>
        <w:rPr>
          <w:rFonts w:eastAsia="Times New Roman" w:cs="Times New Roman"/>
          <w:szCs w:val="24"/>
        </w:rPr>
        <w:t xml:space="preserve"> χώρας. Τελειώνει, λοιπόν, οριστικά το «Δημοκρατία της Μακεδονίας</w:t>
      </w:r>
      <w:r>
        <w:rPr>
          <w:rFonts w:eastAsia="Times New Roman" w:cs="Times New Roman"/>
          <w:szCs w:val="24"/>
        </w:rPr>
        <w:t>» σκέτο και τη θέση του παίρνει το «Δημοκρατία της Βόρειας Μακεδονίας», που είναι γεωγραφικός προσδιορισμός κ</w:t>
      </w:r>
      <w:r>
        <w:rPr>
          <w:rFonts w:eastAsia="Times New Roman" w:cs="Times New Roman"/>
          <w:szCs w:val="24"/>
        </w:rPr>
        <w:t>α</w:t>
      </w:r>
      <w:r>
        <w:rPr>
          <w:rFonts w:eastAsia="Times New Roman" w:cs="Times New Roman"/>
          <w:szCs w:val="24"/>
        </w:rPr>
        <w:t>ι έχει αναφορά στον 19ο και 20ο αιώνα. Από σήμερα, λοιπόν, μπαίνει οριστικά τέλος στην παραχάραξη της ιστορίας. Αναγνωρίζουν ότι δεν έχουν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σχέση με τον αρχαίο ελληνικό πολιτισμό και την αρχαία Μακεδονία. Οι γείτονες αναγνωρίζουν, επίσης, ότι είναι Σλάβοι και η γλώσσα που μιλούν σλάβικη. Αυτά λέει η </w:t>
      </w:r>
      <w:r>
        <w:rPr>
          <w:rFonts w:eastAsia="Times New Roman" w:cs="Times New Roman"/>
          <w:szCs w:val="24"/>
        </w:rPr>
        <w:t>σ</w:t>
      </w:r>
      <w:r>
        <w:rPr>
          <w:rFonts w:eastAsia="Times New Roman" w:cs="Times New Roman"/>
          <w:szCs w:val="24"/>
        </w:rPr>
        <w:t xml:space="preserve">υμφωνία. Αυτά θα κατατεθούν ενώπιον </w:t>
      </w:r>
      <w:r>
        <w:rPr>
          <w:rFonts w:eastAsia="Times New Roman" w:cs="Times New Roman"/>
          <w:szCs w:val="24"/>
        </w:rPr>
        <w:lastRenderedPageBreak/>
        <w:t xml:space="preserve">του ΟΗΕ αμέσως μετά την κύρωση από τα υπόλοιπα κράτη-μέλη </w:t>
      </w:r>
      <w:r>
        <w:rPr>
          <w:rFonts w:eastAsia="Times New Roman" w:cs="Times New Roman"/>
          <w:szCs w:val="24"/>
        </w:rPr>
        <w:t xml:space="preserve">του ΝΑΤΟ. </w:t>
      </w:r>
    </w:p>
    <w:p w14:paraId="01A9DF3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μαύρη προπαγάνδα των κρατικοδίαιτων ιδιωτικών καναλιών, των καρεκλοκένταυρων κομματικών στελεχών και των παρατρεχάμενων της πάλαι ποτέ </w:t>
      </w:r>
      <w:proofErr w:type="spellStart"/>
      <w:r>
        <w:rPr>
          <w:rFonts w:eastAsia="Times New Roman" w:cs="Times New Roman"/>
          <w:szCs w:val="24"/>
        </w:rPr>
        <w:t>κραταιάς</w:t>
      </w:r>
      <w:proofErr w:type="spellEnd"/>
      <w:r>
        <w:rPr>
          <w:rFonts w:eastAsia="Times New Roman" w:cs="Times New Roman"/>
          <w:szCs w:val="24"/>
        </w:rPr>
        <w:t xml:space="preserve"> εξουσίας θαρρώ έπεσε στο κενό. Οι ενήμεροι πολίτες δεν παρασύρθηκαν από τα λόγια τα παχιά και τα με</w:t>
      </w:r>
      <w:r>
        <w:rPr>
          <w:rFonts w:eastAsia="Times New Roman" w:cs="Times New Roman"/>
          <w:szCs w:val="24"/>
        </w:rPr>
        <w:t xml:space="preserve">γάλα των λαϊκιστών. Στήριξαν την προσπάθεια αλληλοκατανόησης και συνεργασίας των δύο λαών. Όσο θα περνά ο χρόνος και θα απομακρυνόμαστε από την αδιέξοδη πολιτική των περασμένων δεκαετιών τόσο πιο κατανοητό θα γίνεται το πραγματικό όφελος από τη συνεννόηση </w:t>
      </w:r>
      <w:r>
        <w:rPr>
          <w:rFonts w:eastAsia="Times New Roman" w:cs="Times New Roman"/>
          <w:szCs w:val="24"/>
        </w:rPr>
        <w:t xml:space="preserve">και τη συνεργασία. </w:t>
      </w:r>
    </w:p>
    <w:p w14:paraId="01A9DF3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αποτελεί την επιτομή της ευημερίας των δύο λαών. Αποτελεί το ξεκαθάρισμα των διαφορών μας, την οριοθέτηση των εννοιών «αρχαία Μακεδονία» και «Μακεδονία του 19ου και 20ου αιώνα». Νιώθω βαριά την ευθύνη απέναντι στο καθήκον να </w:t>
      </w:r>
      <w:r>
        <w:rPr>
          <w:rFonts w:eastAsia="Times New Roman" w:cs="Times New Roman"/>
          <w:szCs w:val="24"/>
        </w:rPr>
        <w:t xml:space="preserve">ομολογήσω την αλήθεια και να ακουστούν αλήθειες αταίριαστες με την πραγματικότητα του κράτους των λαϊκιστών, αλήθειες που δεν περνάνε στα μεγάλα κρατικοδίαιτα κανάλια. Τα </w:t>
      </w:r>
      <w:r>
        <w:rPr>
          <w:rFonts w:eastAsia="Times New Roman" w:cs="Times New Roman"/>
          <w:szCs w:val="24"/>
        </w:rPr>
        <w:lastRenderedPageBreak/>
        <w:t>πρόσωπα και οι πρακτικές που ακολουθήθηκαν στο εθνικό μας ζήτημα είναι αποκαλυπτικά τ</w:t>
      </w:r>
      <w:r>
        <w:rPr>
          <w:rFonts w:eastAsia="Times New Roman" w:cs="Times New Roman"/>
          <w:szCs w:val="24"/>
        </w:rPr>
        <w:t>ων σκοπιμοτήτων των αρχόντων του ψεύδους και της υποκρισίας. Παραθέτω δηλώσεις εκπροσώπων των ελληνικών κυβερνήσεων στο ανώτατο επίπεδο, των τελευταίων δεκαετιών: Ευάγγελος Βενιζέλος από το Βήμα του ΟΗΕ το 2014, Υπουργός Εξωτερικών και Αντιπρόεδρος της κυβ</w:t>
      </w:r>
      <w:r>
        <w:rPr>
          <w:rFonts w:eastAsia="Times New Roman" w:cs="Times New Roman"/>
          <w:szCs w:val="24"/>
        </w:rPr>
        <w:t>έρνησης Σαμαρά, σημειώνει: «Προτείνουμε μία αμοιβαία αποδεκτή σύνθετη ονομασία με γεωγραφικό προσδιορισμό πριν τη λέξη «Μακεδονία» για κάθε χρήση». Είναι, επίσης, γνωστό ότι ο τότε Πρωθυπουργός της χώρας, ο κ. Σαμαράς, ασχολούνταν με μηνύσεις. Κ</w:t>
      </w:r>
      <w:r>
        <w:rPr>
          <w:rFonts w:eastAsia="Times New Roman" w:cs="Times New Roman"/>
          <w:szCs w:val="24"/>
        </w:rPr>
        <w:t>α</w:t>
      </w:r>
      <w:r>
        <w:rPr>
          <w:rFonts w:eastAsia="Times New Roman" w:cs="Times New Roman"/>
          <w:szCs w:val="24"/>
        </w:rPr>
        <w:t>ι έτσι, δι</w:t>
      </w:r>
      <w:r>
        <w:rPr>
          <w:rFonts w:eastAsia="Times New Roman" w:cs="Times New Roman"/>
          <w:szCs w:val="24"/>
        </w:rPr>
        <w:t>έλαθε της προσοχής του. Ακολούθησαν η κ</w:t>
      </w:r>
      <w:r>
        <w:rPr>
          <w:rFonts w:eastAsia="Times New Roman" w:cs="Times New Roman"/>
          <w:szCs w:val="24"/>
        </w:rPr>
        <w:t>.</w:t>
      </w:r>
      <w:r>
        <w:rPr>
          <w:rFonts w:eastAsia="Times New Roman" w:cs="Times New Roman"/>
          <w:szCs w:val="24"/>
        </w:rPr>
        <w:t xml:space="preserve"> Μπακογιάννη, ο κ. Αβραμόπουλος, ο κ. Κυριάκος Μητσοτάκης από αυτήν εδώ την Αίθουσα</w:t>
      </w:r>
      <w:r>
        <w:rPr>
          <w:rFonts w:eastAsia="Times New Roman" w:cs="Times New Roman"/>
          <w:szCs w:val="24"/>
        </w:rPr>
        <w:t>,</w:t>
      </w:r>
      <w:r>
        <w:rPr>
          <w:rFonts w:eastAsia="Times New Roman" w:cs="Times New Roman"/>
          <w:szCs w:val="24"/>
        </w:rPr>
        <w:t xml:space="preserve"> που δήλωνε υπέρ της σύνθετης ονομασίας με γεωγραφικό προσδιορισμό, ο κ. Λεβέντης που έχει ξεστομίσει εντελώς αντιφατικά πράγματα. </w:t>
      </w:r>
    </w:p>
    <w:p w14:paraId="01A9DF3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Υπάρχει, βέβαια</w:t>
      </w:r>
      <w:r>
        <w:rPr>
          <w:rFonts w:eastAsia="Times New Roman" w:cs="Times New Roman"/>
          <w:szCs w:val="24"/>
        </w:rPr>
        <w:t>,</w:t>
      </w:r>
      <w:r>
        <w:rPr>
          <w:rFonts w:eastAsia="Times New Roman" w:cs="Times New Roman"/>
          <w:szCs w:val="24"/>
        </w:rPr>
        <w:t xml:space="preserve"> και μια μερίδα πολιτών </w:t>
      </w:r>
      <w:r>
        <w:rPr>
          <w:rFonts w:eastAsia="Times New Roman" w:cs="Times New Roman"/>
          <w:szCs w:val="24"/>
        </w:rPr>
        <w:t xml:space="preserve">και συναδέλφων </w:t>
      </w:r>
      <w:r>
        <w:rPr>
          <w:rFonts w:eastAsia="Times New Roman" w:cs="Times New Roman"/>
          <w:szCs w:val="24"/>
        </w:rPr>
        <w:t>οι οποίοι αντιδρούν με έναν τρόπο που, θα έλεγα, ότι κανείς δεν μπορεί να τον εξηγήσει, παρά μόνο να καταλογίσει το ακαταλόγιστο.</w:t>
      </w:r>
    </w:p>
    <w:p w14:paraId="01A9DF3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Επομένως, πρέπει να ακουστούν οι πικρές αλήθειες που αφορούν στην πρακτ</w:t>
      </w:r>
      <w:r>
        <w:rPr>
          <w:rFonts w:eastAsia="Times New Roman" w:cs="Times New Roman"/>
          <w:szCs w:val="24"/>
        </w:rPr>
        <w:t>ική των ανθρώπων που έθεσαν το κομματικό και προσωπικό τους συμφέρον πάνω από το εθνικό.</w:t>
      </w:r>
    </w:p>
    <w:p w14:paraId="01A9DF3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Εδώ θα κάνω μια αναφορά στον κ. Μέρτζο, τον άνθρωπο ο οποίος σήμερα βάλλεται από τους ίδιους ανθρώπους που στο παρελθόν επιχείρησαν να βεβηλώσουν τον προστατευόμενο ιε</w:t>
      </w:r>
      <w:r>
        <w:rPr>
          <w:rFonts w:eastAsia="Times New Roman" w:cs="Times New Roman"/>
          <w:szCs w:val="24"/>
        </w:rPr>
        <w:t xml:space="preserve">ρό τόπο των αρχαίων Μακεδόνων, τις Αιγές, προσπαθώντας να εγκαταστήσουν τη μονάδα επεξεργασίας απορριμμάτων και τον χώρο υγειονομικής ταφής των υπολειμμάτων στην καρδιά, στην πύλη των Αιγών. Οι άνθρωποι ήταν στο Υπουργείο Πολιτισμού, την εποχή εκείνη ο κ. </w:t>
      </w:r>
      <w:r>
        <w:rPr>
          <w:rFonts w:eastAsia="Times New Roman" w:cs="Times New Roman"/>
          <w:szCs w:val="24"/>
        </w:rPr>
        <w:t xml:space="preserve">Βενιζέλος και η κ. </w:t>
      </w:r>
      <w:proofErr w:type="spellStart"/>
      <w:r>
        <w:rPr>
          <w:rFonts w:eastAsia="Times New Roman" w:cs="Times New Roman"/>
          <w:szCs w:val="24"/>
        </w:rPr>
        <w:t>Μενδώνη</w:t>
      </w:r>
      <w:proofErr w:type="spellEnd"/>
      <w:r>
        <w:rPr>
          <w:rFonts w:eastAsia="Times New Roman" w:cs="Times New Roman"/>
          <w:szCs w:val="24"/>
        </w:rPr>
        <w:t xml:space="preserve">, Πρόεδρος του ΚΑΣ, ακολουθεί ο κ. Ζαχόπουλος με τον κ. </w:t>
      </w:r>
      <w:proofErr w:type="spellStart"/>
      <w:r>
        <w:rPr>
          <w:rFonts w:eastAsia="Times New Roman" w:cs="Times New Roman"/>
          <w:szCs w:val="24"/>
        </w:rPr>
        <w:t>Τατούλη</w:t>
      </w:r>
      <w:proofErr w:type="spellEnd"/>
      <w:r>
        <w:rPr>
          <w:rFonts w:eastAsia="Times New Roman" w:cs="Times New Roman"/>
          <w:szCs w:val="24"/>
        </w:rPr>
        <w:t xml:space="preserve"> Υπουργό, ο κ. Λιάπης με τον κ. Ζαχόπουλο, ο οποίος ακυρώνει την προηγούμενη θετική </w:t>
      </w:r>
      <w:proofErr w:type="spellStart"/>
      <w:r>
        <w:rPr>
          <w:rFonts w:eastAsia="Times New Roman" w:cs="Times New Roman"/>
          <w:szCs w:val="24"/>
        </w:rPr>
        <w:t>χωροθέτηση</w:t>
      </w:r>
      <w:proofErr w:type="spellEnd"/>
      <w:r>
        <w:rPr>
          <w:rFonts w:eastAsia="Times New Roman" w:cs="Times New Roman"/>
          <w:szCs w:val="24"/>
        </w:rPr>
        <w:t xml:space="preserve"> και καταλήγουμε το 2009, όπου ποιος λέτε ότι κάρφωσε αυτή τη χρήση στην </w:t>
      </w:r>
      <w:r>
        <w:rPr>
          <w:rFonts w:eastAsia="Times New Roman" w:cs="Times New Roman"/>
          <w:szCs w:val="24"/>
        </w:rPr>
        <w:t xml:space="preserve">πύλη της Βεργίνας; Ο μοιραίος Πρωθυπουργός, ο κ. Σαμαράς, ως Υπουργός Πολιτισμού, με Γενικό Γραμματέα και Πρόεδρο του ΚΑΣ τον κ. </w:t>
      </w:r>
      <w:proofErr w:type="spellStart"/>
      <w:r>
        <w:rPr>
          <w:rFonts w:eastAsia="Times New Roman" w:cs="Times New Roman"/>
          <w:szCs w:val="24"/>
        </w:rPr>
        <w:t>Δραβίλα</w:t>
      </w:r>
      <w:proofErr w:type="spellEnd"/>
      <w:r>
        <w:rPr>
          <w:rFonts w:eastAsia="Times New Roman" w:cs="Times New Roman"/>
          <w:szCs w:val="24"/>
        </w:rPr>
        <w:t>. Αυτά λέει η ιστορία. Αυτά σε ό,τι αφορά τον κ. Μέρτζο.</w:t>
      </w:r>
    </w:p>
    <w:p w14:paraId="01A9DF4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Μια εικόνα είναι χίλιες λέξεις. Αυτή είναι η θέση και αυτό είνα</w:t>
      </w:r>
      <w:r>
        <w:rPr>
          <w:rFonts w:eastAsia="Times New Roman" w:cs="Times New Roman"/>
          <w:szCs w:val="24"/>
        </w:rPr>
        <w:t xml:space="preserve">ι το έγγραφο το οποίο κατέθεσε τότε η Εταιρεία Μακεδονικών Σπουδών στην οποία </w:t>
      </w:r>
      <w:proofErr w:type="spellStart"/>
      <w:r>
        <w:rPr>
          <w:rFonts w:eastAsia="Times New Roman" w:cs="Times New Roman"/>
          <w:szCs w:val="24"/>
        </w:rPr>
        <w:t>προήδρευε</w:t>
      </w:r>
      <w:proofErr w:type="spellEnd"/>
      <w:r>
        <w:rPr>
          <w:rFonts w:eastAsia="Times New Roman" w:cs="Times New Roman"/>
          <w:szCs w:val="24"/>
        </w:rPr>
        <w:t xml:space="preserve"> και την τιμούσε ο κ. Μέρτζος. Είναι γνωστό δε ότι ο κ. Μέρτζος δεν έχει καμμία σχέση με την Αριστερά.</w:t>
      </w:r>
    </w:p>
    <w:p w14:paraId="01A9DF4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Έρχομαι, λοιπόν, να διαβάσω ένα μικρό κείμενο μόνο, κύριε Πρόεδρε,</w:t>
      </w:r>
      <w:r>
        <w:rPr>
          <w:rFonts w:eastAsia="Times New Roman" w:cs="Times New Roman"/>
          <w:szCs w:val="24"/>
        </w:rPr>
        <w:t xml:space="preserve"> από το έγγραφο εκείνο της Εταιρείας Μακεδονικών Σπουδών που τιμά την ιστορία της: «Η απόπειρα βεβηλώσεως του χώρου εκ μέρους της προστάτιδός του, της ελληνικής πολιτείας, έχει προσβληθεί στο Συμβούλιο της Επικρατείας. Με τα ανωτέρω δεδομένα, η τύφλωση των</w:t>
      </w:r>
      <w:r>
        <w:rPr>
          <w:rFonts w:eastAsia="Times New Roman" w:cs="Times New Roman"/>
          <w:szCs w:val="24"/>
        </w:rPr>
        <w:t xml:space="preserve"> αρμοδίων είναι προφανής και πολλαπλώς επιβλαβής. Οφθαλμοφανής, επίσης, ο διεθνής </w:t>
      </w:r>
      <w:proofErr w:type="spellStart"/>
      <w:r>
        <w:rPr>
          <w:rFonts w:eastAsia="Times New Roman" w:cs="Times New Roman"/>
          <w:szCs w:val="24"/>
        </w:rPr>
        <w:t>αυτοδιασυρμός</w:t>
      </w:r>
      <w:proofErr w:type="spellEnd"/>
      <w:r>
        <w:rPr>
          <w:rFonts w:eastAsia="Times New Roman" w:cs="Times New Roman"/>
          <w:szCs w:val="24"/>
        </w:rPr>
        <w:t xml:space="preserve"> της Ελλάδος. Ποιος θα μας φυλάξει από τους φύλακες, λοιπόν; Πολλοί. Εμείς οι Μακεδόνες είμαστε εδώ. Και μόνοι ή μετά πολλών θα φυλάξουμε τη Μακεδονία μας, όπως </w:t>
      </w:r>
      <w:r>
        <w:rPr>
          <w:rFonts w:eastAsia="Times New Roman" w:cs="Times New Roman"/>
          <w:szCs w:val="24"/>
        </w:rPr>
        <w:t xml:space="preserve">πάντα. </w:t>
      </w:r>
      <w:proofErr w:type="spellStart"/>
      <w:r>
        <w:rPr>
          <w:rFonts w:eastAsia="Times New Roman" w:cs="Times New Roman"/>
          <w:szCs w:val="24"/>
        </w:rPr>
        <w:t>Εκάς</w:t>
      </w:r>
      <w:proofErr w:type="spellEnd"/>
      <w:r>
        <w:rPr>
          <w:rFonts w:eastAsia="Times New Roman" w:cs="Times New Roman"/>
          <w:szCs w:val="24"/>
        </w:rPr>
        <w:t xml:space="preserve"> οι βέβηλοι, λοιπόν! Μακριά πριν είναι αργά γι’ αυτούς, τους τυφλούς και τους </w:t>
      </w:r>
      <w:r>
        <w:rPr>
          <w:rFonts w:eastAsia="Times New Roman" w:cs="Times New Roman"/>
          <w:szCs w:val="24"/>
          <w:lang w:val="en-US"/>
        </w:rPr>
        <w:t>ex</w:t>
      </w:r>
      <w:r w:rsidRPr="00A76234">
        <w:rPr>
          <w:rFonts w:eastAsia="Times New Roman" w:cs="Times New Roman"/>
          <w:szCs w:val="24"/>
        </w:rPr>
        <w:t xml:space="preserve"> </w:t>
      </w:r>
      <w:r>
        <w:rPr>
          <w:rFonts w:eastAsia="Times New Roman" w:cs="Times New Roman"/>
          <w:szCs w:val="24"/>
          <w:lang w:val="en-US"/>
        </w:rPr>
        <w:t>officio</w:t>
      </w:r>
      <w:r w:rsidRPr="00A76234">
        <w:rPr>
          <w:rFonts w:eastAsia="Times New Roman" w:cs="Times New Roman"/>
          <w:szCs w:val="24"/>
        </w:rPr>
        <w:t xml:space="preserve"> </w:t>
      </w:r>
      <w:r>
        <w:rPr>
          <w:rFonts w:eastAsia="Times New Roman" w:cs="Times New Roman"/>
          <w:szCs w:val="24"/>
        </w:rPr>
        <w:t xml:space="preserve">σοφούς! Ο Πρόεδρος Νίκος Μέρτζος, η Γενική Γραμματέας Τερέζα </w:t>
      </w:r>
      <w:proofErr w:type="spellStart"/>
      <w:r>
        <w:rPr>
          <w:rFonts w:eastAsia="Times New Roman" w:cs="Times New Roman"/>
          <w:szCs w:val="24"/>
        </w:rPr>
        <w:t>Πεντζοπούλου-Βαλαλά</w:t>
      </w:r>
      <w:proofErr w:type="spellEnd"/>
      <w:r>
        <w:rPr>
          <w:rFonts w:eastAsia="Times New Roman" w:cs="Times New Roman"/>
          <w:szCs w:val="24"/>
        </w:rPr>
        <w:t>».</w:t>
      </w:r>
    </w:p>
    <w:p w14:paraId="01A9DF42" w14:textId="77777777" w:rsidR="00887A51" w:rsidRDefault="009C255F">
      <w:pPr>
        <w:spacing w:after="0"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 xml:space="preserve">Γεώργιος </w:t>
      </w:r>
      <w:proofErr w:type="spellStart"/>
      <w:r>
        <w:rPr>
          <w:rFonts w:eastAsia="Times New Roman" w:cs="Times New Roman"/>
          <w:szCs w:val="24"/>
        </w:rPr>
        <w:t>Ουρσουζίδης</w:t>
      </w:r>
      <w:proofErr w:type="spellEnd"/>
      <w:r>
        <w:rPr>
          <w:rFonts w:eastAsia="Times New Roman" w:cs="Times New Roman"/>
          <w:szCs w:val="24"/>
        </w:rPr>
        <w:t xml:space="preserve"> </w:t>
      </w:r>
      <w:r w:rsidRPr="004C2B81">
        <w:rPr>
          <w:rFonts w:eastAsia="Times New Roman" w:cs="Times New Roman"/>
          <w:szCs w:val="24"/>
        </w:rPr>
        <w:t>καταθέτει για τα Πρα</w:t>
      </w:r>
      <w:r w:rsidRPr="004C2B81">
        <w:rPr>
          <w:rFonts w:eastAsia="Times New Roman" w:cs="Times New Roman"/>
          <w:szCs w:val="24"/>
        </w:rPr>
        <w:t>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1A9DF4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τέλος, κύριε Πρόεδρε, θα μου επιτρέψετε να ευχαριστήσω και να εκφράσω την ευγνωμοσύνη μου στους ειδικούς επισ</w:t>
      </w:r>
      <w:r>
        <w:rPr>
          <w:rFonts w:eastAsia="Times New Roman" w:cs="Times New Roman"/>
          <w:szCs w:val="24"/>
        </w:rPr>
        <w:t>τήμονες που αφιέρωσαν τη ζωή τους πάνω στο ζήτημα, κατανοώντας το σε βάθος, ώστε να παράσχουν σε εμάς την απαραίτητη γνώση για να ξεπεράσουμε χρόνιες αγκυλώσεις και δόλιες πολιτικές που έσερναν το ζήτημα για δεκαετίες σε βάρος των δύο λαών. Αναφέρομαι στον</w:t>
      </w:r>
      <w:r>
        <w:rPr>
          <w:rFonts w:eastAsia="Times New Roman" w:cs="Times New Roman"/>
          <w:szCs w:val="24"/>
        </w:rPr>
        <w:t xml:space="preserve"> κ. </w:t>
      </w:r>
      <w:proofErr w:type="spellStart"/>
      <w:r>
        <w:rPr>
          <w:rFonts w:eastAsia="Times New Roman" w:cs="Times New Roman"/>
          <w:szCs w:val="24"/>
        </w:rPr>
        <w:t>Σφέτα</w:t>
      </w:r>
      <w:proofErr w:type="spellEnd"/>
      <w:r>
        <w:rPr>
          <w:rFonts w:eastAsia="Times New Roman" w:cs="Times New Roman"/>
          <w:szCs w:val="24"/>
        </w:rPr>
        <w:t xml:space="preserve">, τον κ. Αντωνόπουλο, τον κ. </w:t>
      </w:r>
      <w:proofErr w:type="spellStart"/>
      <w:r>
        <w:rPr>
          <w:rFonts w:eastAsia="Times New Roman" w:cs="Times New Roman"/>
          <w:szCs w:val="24"/>
        </w:rPr>
        <w:t>Σαργιανίδη</w:t>
      </w:r>
      <w:proofErr w:type="spellEnd"/>
      <w:r>
        <w:rPr>
          <w:rFonts w:eastAsia="Times New Roman" w:cs="Times New Roman"/>
          <w:szCs w:val="24"/>
        </w:rPr>
        <w:t xml:space="preserve">, την κ. </w:t>
      </w:r>
      <w:proofErr w:type="spellStart"/>
      <w:r>
        <w:rPr>
          <w:rFonts w:eastAsia="Times New Roman" w:cs="Times New Roman"/>
          <w:szCs w:val="24"/>
        </w:rPr>
        <w:t>Καβουνέλη</w:t>
      </w:r>
      <w:proofErr w:type="spellEnd"/>
      <w:r>
        <w:rPr>
          <w:rFonts w:eastAsia="Times New Roman" w:cs="Times New Roman"/>
          <w:szCs w:val="24"/>
        </w:rPr>
        <w:t xml:space="preserve">, τον κ. Χρυσάνθη, την κ. </w:t>
      </w:r>
      <w:proofErr w:type="spellStart"/>
      <w:r>
        <w:rPr>
          <w:rFonts w:eastAsia="Times New Roman" w:cs="Times New Roman"/>
          <w:szCs w:val="24"/>
        </w:rPr>
        <w:t>Περάκη</w:t>
      </w:r>
      <w:proofErr w:type="spellEnd"/>
      <w:r>
        <w:rPr>
          <w:rFonts w:eastAsia="Times New Roman" w:cs="Times New Roman"/>
          <w:szCs w:val="24"/>
        </w:rPr>
        <w:t xml:space="preserve">, την κ. </w:t>
      </w:r>
      <w:proofErr w:type="spellStart"/>
      <w:r>
        <w:rPr>
          <w:rFonts w:eastAsia="Times New Roman" w:cs="Times New Roman"/>
          <w:szCs w:val="24"/>
        </w:rPr>
        <w:t>Κοππά</w:t>
      </w:r>
      <w:proofErr w:type="spellEnd"/>
      <w:r>
        <w:rPr>
          <w:rFonts w:eastAsia="Times New Roman" w:cs="Times New Roman"/>
          <w:szCs w:val="24"/>
        </w:rPr>
        <w:t xml:space="preserve">, τον κ. Άγγελο Συρίγο, τον κ. Χάρη </w:t>
      </w:r>
      <w:proofErr w:type="spellStart"/>
      <w:r>
        <w:rPr>
          <w:rFonts w:eastAsia="Times New Roman" w:cs="Times New Roman"/>
          <w:szCs w:val="24"/>
        </w:rPr>
        <w:t>Παμπούκη</w:t>
      </w:r>
      <w:proofErr w:type="spellEnd"/>
      <w:r>
        <w:rPr>
          <w:rFonts w:eastAsia="Times New Roman" w:cs="Times New Roman"/>
          <w:szCs w:val="24"/>
        </w:rPr>
        <w:t>, τον κ. Νίκο Ζάικο, τον κ. Ιάκωβο Μιχαηλίδη.</w:t>
      </w:r>
    </w:p>
    <w:p w14:paraId="01A9DF4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κριτική που ασκήθηκε από αρκετά από τα ονόματα που π</w:t>
      </w:r>
      <w:r>
        <w:rPr>
          <w:rFonts w:eastAsia="Times New Roman" w:cs="Times New Roman"/>
          <w:szCs w:val="24"/>
        </w:rPr>
        <w:t xml:space="preserve">ροανέφερα, όπως του κ. Συρίγου και του κ. </w:t>
      </w:r>
      <w:proofErr w:type="spellStart"/>
      <w:r>
        <w:rPr>
          <w:rFonts w:eastAsia="Times New Roman" w:cs="Times New Roman"/>
          <w:szCs w:val="24"/>
        </w:rPr>
        <w:t>Σαργιανίδη</w:t>
      </w:r>
      <w:proofErr w:type="spellEnd"/>
      <w:r>
        <w:rPr>
          <w:rFonts w:eastAsia="Times New Roman" w:cs="Times New Roman"/>
          <w:szCs w:val="24"/>
        </w:rPr>
        <w:t xml:space="preserve">, ήταν εποικοδομητική, βοήθησε να κατανοήσουμε στρεβλώσεις που μπορεί να υπάρξουν κατά την εφαρμογή της </w:t>
      </w:r>
      <w:r>
        <w:rPr>
          <w:rFonts w:eastAsia="Times New Roman" w:cs="Times New Roman"/>
          <w:szCs w:val="24"/>
        </w:rPr>
        <w:t>σ</w:t>
      </w:r>
      <w:r>
        <w:rPr>
          <w:rFonts w:eastAsia="Times New Roman" w:cs="Times New Roman"/>
          <w:szCs w:val="24"/>
        </w:rPr>
        <w:t>υμφωνίας και να λάβουμε τα μέτρα μας για να την αντιμετωπίσουμε.</w:t>
      </w:r>
    </w:p>
    <w:p w14:paraId="01A9DF4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Τους ευχαριστώ, λοιπόν, για αυτόν </w:t>
      </w:r>
      <w:r>
        <w:rPr>
          <w:rFonts w:eastAsia="Times New Roman" w:cs="Times New Roman"/>
          <w:szCs w:val="24"/>
        </w:rPr>
        <w:t>τον λόγο. Άλλωστε, «εκ των γραμμάτων γεννιέται η προκοπή με την οποία λάμπουν τα ελεύθερα γένη»</w:t>
      </w:r>
      <w:r>
        <w:rPr>
          <w:rFonts w:eastAsia="Times New Roman" w:cs="Times New Roman"/>
          <w:szCs w:val="24"/>
        </w:rPr>
        <w:t>.</w:t>
      </w:r>
      <w:r>
        <w:rPr>
          <w:rFonts w:eastAsia="Times New Roman" w:cs="Times New Roman"/>
          <w:szCs w:val="24"/>
        </w:rPr>
        <w:t xml:space="preserve"> Αυτά μας λέει ο εθνομάρτυρας Ρήγας Φεραίος.</w:t>
      </w:r>
    </w:p>
    <w:p w14:paraId="01A9DF4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1A9DF47" w14:textId="77777777" w:rsidR="00887A51" w:rsidRDefault="009C255F">
      <w:pPr>
        <w:spacing w:after="0"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1A9DF48" w14:textId="77777777" w:rsidR="00887A51" w:rsidRDefault="009C255F">
      <w:pPr>
        <w:spacing w:after="0"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 xml:space="preserve">Ο Βουλευτής </w:t>
      </w:r>
      <w:r>
        <w:rPr>
          <w:rFonts w:eastAsia="Times New Roman" w:cs="Times New Roman"/>
          <w:szCs w:val="24"/>
        </w:rPr>
        <w:t>Καβάλας της Νέας Δημοκρατίας κ. Νικόλαος Παναγιωτόπουλος έχει τον λόγο.</w:t>
      </w:r>
    </w:p>
    <w:p w14:paraId="01A9DF49"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Πρόεδρε.</w:t>
      </w:r>
    </w:p>
    <w:p w14:paraId="01A9DF4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Δεν περίμενα ποτέ, κ</w:t>
      </w:r>
      <w:r w:rsidRPr="006E2EBC">
        <w:rPr>
          <w:rFonts w:eastAsia="Times New Roman" w:cs="Times New Roman"/>
          <w:szCs w:val="24"/>
        </w:rPr>
        <w:t xml:space="preserve">υρίες και κύριοι συνάδελφοι, </w:t>
      </w:r>
      <w:r>
        <w:rPr>
          <w:rFonts w:eastAsia="Times New Roman" w:cs="Times New Roman"/>
          <w:szCs w:val="24"/>
        </w:rPr>
        <w:t xml:space="preserve">ότι θα ερχόταν η μέρα να ζήσω και μάλιστα, μέσα από το Κοινοβούλιο, την Αριστερά να συμβάλλει στη διεύρυνση του ΝΑΤΟ, αυτής της φονικής μηχανής για τον κ. Τσίπρα, του οργάνου του αμερικανικού ιμπεριαλισμού για τους συντρόφους που </w:t>
      </w:r>
      <w:proofErr w:type="spellStart"/>
      <w:r>
        <w:rPr>
          <w:rFonts w:eastAsia="Times New Roman" w:cs="Times New Roman"/>
          <w:szCs w:val="24"/>
        </w:rPr>
        <w:t>διήνυσαν</w:t>
      </w:r>
      <w:proofErr w:type="spellEnd"/>
      <w:r>
        <w:rPr>
          <w:rFonts w:eastAsia="Times New Roman" w:cs="Times New Roman"/>
          <w:szCs w:val="24"/>
        </w:rPr>
        <w:t>, έγραψαν τόσα χιλ</w:t>
      </w:r>
      <w:r>
        <w:rPr>
          <w:rFonts w:eastAsia="Times New Roman" w:cs="Times New Roman"/>
          <w:szCs w:val="24"/>
        </w:rPr>
        <w:t xml:space="preserve">ιόμετρα σε πορείες κατά αυτής της φονικής μηχανής και </w:t>
      </w:r>
      <w:r>
        <w:rPr>
          <w:rFonts w:eastAsia="Times New Roman" w:cs="Times New Roman"/>
          <w:szCs w:val="24"/>
        </w:rPr>
        <w:lastRenderedPageBreak/>
        <w:t>των ιμπεριαλιστικών επιδιώξεών του. Όπως είπε, βέβαια, κάποιος, «αρχές διαθέτω, αλλά άμα δεν σας αρέσουν, έχω και άλλες».</w:t>
      </w:r>
    </w:p>
    <w:p w14:paraId="01A9DF4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Εσείς σήμερα ανακαλύπτετε και άλλες αρχές, αφού οι προηγούμενες…</w:t>
      </w:r>
    </w:p>
    <w:p w14:paraId="01A9DF4C"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ΝΙΚΟΛΑΟΣ ΞΥΔΑΚΗ</w:t>
      </w:r>
      <w:r>
        <w:rPr>
          <w:rFonts w:eastAsia="Times New Roman" w:cs="Times New Roman"/>
          <w:b/>
          <w:szCs w:val="24"/>
        </w:rPr>
        <w:t>Σ:</w:t>
      </w:r>
      <w:r>
        <w:rPr>
          <w:rFonts w:eastAsia="Times New Roman" w:cs="Times New Roman"/>
          <w:szCs w:val="24"/>
        </w:rPr>
        <w:t xml:space="preserve"> Ο </w:t>
      </w:r>
      <w:proofErr w:type="spellStart"/>
      <w:r>
        <w:rPr>
          <w:rFonts w:eastAsia="Times New Roman" w:cs="Times New Roman"/>
          <w:szCs w:val="24"/>
        </w:rPr>
        <w:t>Γκράουτσο</w:t>
      </w:r>
      <w:proofErr w:type="spellEnd"/>
      <w:r>
        <w:rPr>
          <w:rFonts w:eastAsia="Times New Roman" w:cs="Times New Roman"/>
          <w:szCs w:val="24"/>
        </w:rPr>
        <w:t xml:space="preserve"> Μαρξ το είπε αυτό.</w:t>
      </w:r>
    </w:p>
    <w:p w14:paraId="01A9DF4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Ο </w:t>
      </w:r>
      <w:proofErr w:type="spellStart"/>
      <w:r>
        <w:rPr>
          <w:rFonts w:eastAsia="Times New Roman" w:cs="Times New Roman"/>
          <w:szCs w:val="24"/>
        </w:rPr>
        <w:t>Γκράουτσο</w:t>
      </w:r>
      <w:proofErr w:type="spellEnd"/>
      <w:r>
        <w:rPr>
          <w:rFonts w:eastAsia="Times New Roman" w:cs="Times New Roman"/>
          <w:szCs w:val="24"/>
        </w:rPr>
        <w:t xml:space="preserve"> Μαρξ το είπε, βεβαίως, κύριε </w:t>
      </w:r>
      <w:proofErr w:type="spellStart"/>
      <w:r>
        <w:rPr>
          <w:rFonts w:eastAsia="Times New Roman" w:cs="Times New Roman"/>
          <w:szCs w:val="24"/>
        </w:rPr>
        <w:t>Ξυδάκη</w:t>
      </w:r>
      <w:proofErr w:type="spellEnd"/>
      <w:r>
        <w:rPr>
          <w:rFonts w:eastAsia="Times New Roman" w:cs="Times New Roman"/>
          <w:szCs w:val="24"/>
        </w:rPr>
        <w:t xml:space="preserve"> και όχι ο Καρλ. Έτσι είναι. Ο μεγάλος αυτός κωμικός.</w:t>
      </w:r>
    </w:p>
    <w:p w14:paraId="01A9DF4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Σήμερα, λοιπόν, κ</w:t>
      </w:r>
      <w:r w:rsidRPr="006E2EBC">
        <w:rPr>
          <w:rFonts w:eastAsia="Times New Roman" w:cs="Times New Roman"/>
          <w:szCs w:val="24"/>
        </w:rPr>
        <w:t xml:space="preserve">υρίες και κύριοι συνάδελφοι, </w:t>
      </w:r>
      <w:r>
        <w:rPr>
          <w:rFonts w:eastAsia="Times New Roman" w:cs="Times New Roman"/>
          <w:szCs w:val="24"/>
        </w:rPr>
        <w:t xml:space="preserve">παρακολουθούμε την κυβερνητική </w:t>
      </w:r>
      <w:r>
        <w:rPr>
          <w:rFonts w:eastAsia="Times New Roman" w:cs="Times New Roman"/>
          <w:szCs w:val="24"/>
        </w:rPr>
        <w:t>π</w:t>
      </w:r>
      <w:r>
        <w:rPr>
          <w:rFonts w:eastAsia="Times New Roman" w:cs="Times New Roman"/>
          <w:szCs w:val="24"/>
        </w:rPr>
        <w:t>λειοψηφία, συμπερ</w:t>
      </w:r>
      <w:r>
        <w:rPr>
          <w:rFonts w:eastAsia="Times New Roman" w:cs="Times New Roman"/>
          <w:szCs w:val="24"/>
        </w:rPr>
        <w:t>ιλαμβανομένων και εκείνων που έχουν υπογράψει πιστοποιητικό κοινοβουλευτικών φρονημάτων γι’ αυτά που θα ψηφίσουν στο μέλλον, να τελειώνει τη δουλειά, τη δουλειά που είχαν αναλάβει οι κ</w:t>
      </w:r>
      <w:r>
        <w:rPr>
          <w:rFonts w:eastAsia="Times New Roman" w:cs="Times New Roman"/>
          <w:szCs w:val="24"/>
        </w:rPr>
        <w:t>ύριοι</w:t>
      </w:r>
      <w:r>
        <w:rPr>
          <w:rFonts w:eastAsia="Times New Roman" w:cs="Times New Roman"/>
          <w:szCs w:val="24"/>
        </w:rPr>
        <w:t xml:space="preserve"> Τσίπρας και Κοτζιάς, με την ανοχή του κ. Καμμένου, ο οποίος, όταν </w:t>
      </w:r>
      <w:r>
        <w:rPr>
          <w:rFonts w:eastAsia="Times New Roman" w:cs="Times New Roman"/>
          <w:szCs w:val="24"/>
        </w:rPr>
        <w:t xml:space="preserve">μπορούσε να κάνει κάτι, δεν έκανε τίποτα και το διάστημα αυτό ήταν ο Ιούνιος του 2018. Όταν θα μπορούσε να είχε υποστηρίξει την πρόταση δυσπιστίας μας, δεν το έκανε και έδωσε την ευχέρεια στους κυρίους Τσίπρα και Κοτζιά να πάνε να υπογράψουν </w:t>
      </w:r>
      <w:r>
        <w:rPr>
          <w:rFonts w:eastAsia="Times New Roman" w:cs="Times New Roman"/>
          <w:szCs w:val="24"/>
        </w:rPr>
        <w:lastRenderedPageBreak/>
        <w:t>τη Συμφωνία τω</w:t>
      </w:r>
      <w:r>
        <w:rPr>
          <w:rFonts w:eastAsia="Times New Roman" w:cs="Times New Roman"/>
          <w:szCs w:val="24"/>
        </w:rPr>
        <w:t>ν Πρεσπών, προκειμένου να ικανοποιήσουν τις επιθυμίες και τα γεωπολιτικά συμφέροντα των ισχυρών της διεθνούς σκηνής. Δεκτό, αλλά εις βάρος του εθνικού συμφέροντος της χώρας. Απαράδεκτο και ερήμην του ελληνικού λαού, αγνοώντας και περιφρονώντας τη βούληση τ</w:t>
      </w:r>
      <w:r>
        <w:rPr>
          <w:rFonts w:eastAsia="Times New Roman" w:cs="Times New Roman"/>
          <w:szCs w:val="24"/>
        </w:rPr>
        <w:t>ης συντριπτικής πλειοψηφίας του, πριν έρθει ο κ. Τσίπρας να τους προσβάλει κιόλας τους Έλληνες, τους Μακεδόνες, τα εκατομμύρια αυτών που δεν ήθελαν και αποδοκιμάζουν και εξοργίζονται με τη Συμφωνία των Πρεσπών, ως λίγο-πολύ ανόητους, προφανώς και εμένα ανά</w:t>
      </w:r>
      <w:r>
        <w:rPr>
          <w:rFonts w:eastAsia="Times New Roman" w:cs="Times New Roman"/>
          <w:szCs w:val="24"/>
        </w:rPr>
        <w:t>μεσά τους.</w:t>
      </w:r>
    </w:p>
    <w:p w14:paraId="01A9DF4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Έρχεστε σήμερα, λοιπόν και εγκαλείτε τη Νέα Δημοκρατία για αντιφατική συμπεριφορά εσείς που συμβάλλετε στη νατοϊκή διεύρυνση. Η κύρωση του </w:t>
      </w:r>
      <w:r>
        <w:rPr>
          <w:rFonts w:eastAsia="Times New Roman" w:cs="Times New Roman"/>
          <w:szCs w:val="24"/>
        </w:rPr>
        <w:t>π</w:t>
      </w:r>
      <w:r>
        <w:rPr>
          <w:rFonts w:eastAsia="Times New Roman" w:cs="Times New Roman"/>
          <w:szCs w:val="24"/>
        </w:rPr>
        <w:t xml:space="preserve">ρωτοκόλλου ένταξης της </w:t>
      </w:r>
      <w:proofErr w:type="spellStart"/>
      <w:r>
        <w:rPr>
          <w:rFonts w:eastAsia="Times New Roman" w:cs="Times New Roman"/>
          <w:szCs w:val="24"/>
        </w:rPr>
        <w:t>γείτονος</w:t>
      </w:r>
      <w:proofErr w:type="spellEnd"/>
      <w:r>
        <w:rPr>
          <w:rFonts w:eastAsia="Times New Roman" w:cs="Times New Roman"/>
          <w:szCs w:val="24"/>
        </w:rPr>
        <w:t xml:space="preserve"> στο ΝΑΤΟ είναι το παρακολούθημα της Συμφωνίας των Πρεσπών. Άλλωστε, προβλ</w:t>
      </w:r>
      <w:r>
        <w:rPr>
          <w:rFonts w:eastAsia="Times New Roman" w:cs="Times New Roman"/>
          <w:szCs w:val="24"/>
        </w:rPr>
        <w:t xml:space="preserve">έπεται αυτό και στο ίδιο το σώμα της </w:t>
      </w:r>
      <w:r>
        <w:rPr>
          <w:rFonts w:eastAsia="Times New Roman" w:cs="Times New Roman"/>
          <w:szCs w:val="24"/>
        </w:rPr>
        <w:t>σ</w:t>
      </w:r>
      <w:r>
        <w:rPr>
          <w:rFonts w:eastAsia="Times New Roman" w:cs="Times New Roman"/>
          <w:szCs w:val="24"/>
        </w:rPr>
        <w:t>υμφωνίας σε συγκεκριμένο άρθρο.</w:t>
      </w:r>
    </w:p>
    <w:p w14:paraId="01A9DF5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δεν ψηφίζει το παρακολούθημα, όπως δεν ψήφισε και τη </w:t>
      </w:r>
      <w:r>
        <w:rPr>
          <w:rFonts w:eastAsia="Times New Roman" w:cs="Times New Roman"/>
          <w:szCs w:val="24"/>
        </w:rPr>
        <w:t>σ</w:t>
      </w:r>
      <w:r>
        <w:rPr>
          <w:rFonts w:eastAsia="Times New Roman" w:cs="Times New Roman"/>
          <w:szCs w:val="24"/>
        </w:rPr>
        <w:t xml:space="preserve">υμφωνία, όχι γιατί δεν υποστηρίζουμε την </w:t>
      </w:r>
      <w:proofErr w:type="spellStart"/>
      <w:r>
        <w:rPr>
          <w:rFonts w:eastAsia="Times New Roman" w:cs="Times New Roman"/>
          <w:szCs w:val="24"/>
        </w:rPr>
        <w:t>Ευρωατλαντική</w:t>
      </w:r>
      <w:proofErr w:type="spellEnd"/>
      <w:r>
        <w:rPr>
          <w:rFonts w:eastAsia="Times New Roman" w:cs="Times New Roman"/>
          <w:szCs w:val="24"/>
        </w:rPr>
        <w:t xml:space="preserve"> Συμφωνία και τον ρόλο μας στο ΝΑΤΟ, αλλά </w:t>
      </w:r>
      <w:r>
        <w:rPr>
          <w:rFonts w:eastAsia="Times New Roman" w:cs="Times New Roman"/>
          <w:szCs w:val="24"/>
        </w:rPr>
        <w:lastRenderedPageBreak/>
        <w:t xml:space="preserve">γιατί θεωρούμε ότι </w:t>
      </w:r>
      <w:r>
        <w:rPr>
          <w:rFonts w:eastAsia="Times New Roman" w:cs="Times New Roman"/>
          <w:szCs w:val="24"/>
        </w:rPr>
        <w:t>η ιδιότητα της χώρας μας μέσα στο ΝΑΤΟ, ως μέλος του ΝΑΤΟ, δεν πρέπει να λειτουργεί εις βάρος του εθνικού συμφέροντος. Αυτό υποστηρίζαμε πάντα ως παράταξη.</w:t>
      </w:r>
    </w:p>
    <w:p w14:paraId="01A9DF5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Όταν ο Κωνσταντίνος Καραμανλής είχε αποσύρει την Ελλάδα από το στρατιωτικό σκέλος του ΝΑΤΟ, το έκανε</w:t>
      </w:r>
      <w:r>
        <w:rPr>
          <w:rFonts w:eastAsia="Times New Roman" w:cs="Times New Roman"/>
          <w:szCs w:val="24"/>
        </w:rPr>
        <w:t>, διότι φρόνησε εκείνη την περίοδο ότι το συμφέρον της χώρας το επιβάλλει. Μετά επέβαλε και την επανένταξή της, όταν πλέον είχαν λείψει εκείνες οι συνθήκες.</w:t>
      </w:r>
    </w:p>
    <w:p w14:paraId="01A9DF5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ίδιο και ο Κώστας Καραμανλής στο Βουκουρέστι. Δεν δίστασε να πάει απέναντι στη βούληση των πολύ </w:t>
      </w:r>
      <w:r>
        <w:rPr>
          <w:rFonts w:eastAsia="Times New Roman" w:cs="Times New Roman"/>
          <w:szCs w:val="24"/>
        </w:rPr>
        <w:t>ισχυρών της διεθνούς σκηνής, όταν πίστεψε -και πιστέψαμε όλοι μαζί του- ότι αυτό επέβαλε το εθνικό συμφέρον.</w:t>
      </w:r>
    </w:p>
    <w:p w14:paraId="01A9DF5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Είχατε, κυρίες και κύριοι της Κυβέρνησης, την ευκαιρία να εκμεταλλευτείτε αυτή την ευνοϊκή γεωπολιτική συγκυρία των τελευταίων ετών και το μεγάλο δ</w:t>
      </w:r>
      <w:r>
        <w:rPr>
          <w:rFonts w:eastAsia="Times New Roman" w:cs="Times New Roman"/>
          <w:szCs w:val="24"/>
        </w:rPr>
        <w:t xml:space="preserve">ιπλωματικό όπλο της χώρας, δηλαδή το αξίωμα «πρώτα λύση στο ονοματολογικό και μετά ένταξη», αξίωμα που είχαν αποδεχθεί και οι σύμμαχοί μας στο ΝΑΤΟ, αλλά και στην </w:t>
      </w:r>
      <w:r w:rsidRPr="008763ED">
        <w:rPr>
          <w:rFonts w:eastAsia="Times New Roman" w:cs="Times New Roman"/>
          <w:szCs w:val="24"/>
        </w:rPr>
        <w:t>Ευρωπαϊκή Ένωση</w:t>
      </w:r>
      <w:r>
        <w:rPr>
          <w:rFonts w:eastAsia="Times New Roman" w:cs="Times New Roman"/>
          <w:szCs w:val="24"/>
        </w:rPr>
        <w:t xml:space="preserve"> και αποτελούσε, αν θέλετε, το βασικό κέρδος του Βουκουρεστίου.</w:t>
      </w:r>
    </w:p>
    <w:p w14:paraId="01A9DF5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Δεν το κάνατε,</w:t>
      </w:r>
      <w:r>
        <w:rPr>
          <w:rFonts w:eastAsia="Times New Roman" w:cs="Times New Roman"/>
          <w:szCs w:val="24"/>
        </w:rPr>
        <w:t xml:space="preserve"> όμως. Δεν σας ενδιέφερε και τόσο πολύ, από ό,τι φαίνεται. Άλλωστε, διαχρονικά πολλοί από εσάς υποστήριζαν και λύση του ονόματος με το «Μακεδονία» σκέτο, όπως το συνταγματικό όνομα στο προηγούμενο </w:t>
      </w:r>
      <w:r>
        <w:rPr>
          <w:rFonts w:eastAsia="Times New Roman" w:cs="Times New Roman"/>
          <w:szCs w:val="24"/>
        </w:rPr>
        <w:t>σ</w:t>
      </w:r>
      <w:r>
        <w:rPr>
          <w:rFonts w:eastAsia="Times New Roman" w:cs="Times New Roman"/>
          <w:szCs w:val="24"/>
        </w:rPr>
        <w:t xml:space="preserve">ύνταγμα, πριν αναθεωρηθεί αυτό της </w:t>
      </w:r>
      <w:proofErr w:type="spellStart"/>
      <w:r>
        <w:rPr>
          <w:rFonts w:eastAsia="Times New Roman" w:cs="Times New Roman"/>
          <w:szCs w:val="24"/>
        </w:rPr>
        <w:t>γείτονος</w:t>
      </w:r>
      <w:proofErr w:type="spellEnd"/>
      <w:r>
        <w:rPr>
          <w:rFonts w:eastAsia="Times New Roman" w:cs="Times New Roman"/>
          <w:szCs w:val="24"/>
        </w:rPr>
        <w:t>.</w:t>
      </w:r>
    </w:p>
    <w:p w14:paraId="01A9DF5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Φέρατε, λοιπό</w:t>
      </w:r>
      <w:r>
        <w:rPr>
          <w:rFonts w:eastAsia="Times New Roman" w:cs="Times New Roman"/>
          <w:szCs w:val="24"/>
        </w:rPr>
        <w:t xml:space="preserve">ν, μια </w:t>
      </w:r>
      <w:r>
        <w:rPr>
          <w:rFonts w:eastAsia="Times New Roman" w:cs="Times New Roman"/>
          <w:szCs w:val="24"/>
        </w:rPr>
        <w:t>σ</w:t>
      </w:r>
      <w:r>
        <w:rPr>
          <w:rFonts w:eastAsia="Times New Roman" w:cs="Times New Roman"/>
          <w:szCs w:val="24"/>
        </w:rPr>
        <w:t xml:space="preserve">υμφωνία κακή και προβληματική. Ήδη αποκαλύπτονται τα προβληματικά στοιχεία της. Πριν στεγνώσει το μελάνι, ο κ. </w:t>
      </w:r>
      <w:proofErr w:type="spellStart"/>
      <w:r>
        <w:rPr>
          <w:rFonts w:eastAsia="Times New Roman" w:cs="Times New Roman"/>
          <w:szCs w:val="24"/>
        </w:rPr>
        <w:t>Ζάεφ</w:t>
      </w:r>
      <w:proofErr w:type="spellEnd"/>
      <w:r>
        <w:rPr>
          <w:rFonts w:eastAsia="Times New Roman" w:cs="Times New Roman"/>
          <w:szCs w:val="24"/>
        </w:rPr>
        <w:t xml:space="preserve">, παρακολουθούντος του Έλληνα Πρωθυπουργού αμέριμνου, έκανε λόγο για «εμάς τους Μακεδόνες», κατά τον </w:t>
      </w:r>
      <w:proofErr w:type="spellStart"/>
      <w:r>
        <w:rPr>
          <w:rFonts w:eastAsia="Times New Roman" w:cs="Times New Roman"/>
          <w:szCs w:val="24"/>
        </w:rPr>
        <w:t>Ζάεφ</w:t>
      </w:r>
      <w:proofErr w:type="spellEnd"/>
      <w:r>
        <w:rPr>
          <w:rFonts w:eastAsia="Times New Roman" w:cs="Times New Roman"/>
          <w:szCs w:val="24"/>
        </w:rPr>
        <w:t xml:space="preserve"> και «εσάς τους Έλληνες». Πρ</w:t>
      </w:r>
      <w:r>
        <w:rPr>
          <w:rFonts w:eastAsia="Times New Roman" w:cs="Times New Roman"/>
          <w:szCs w:val="24"/>
        </w:rPr>
        <w:t xml:space="preserve">οφανώς, εγώ, που είμαι Έλληνας Μακεδόνας και αισθάνομαι Έλληνας Μακεδόνας, δεν μπορώ να κάνω χρήση πλέον </w:t>
      </w:r>
      <w:proofErr w:type="spellStart"/>
      <w:r>
        <w:rPr>
          <w:rFonts w:eastAsia="Times New Roman" w:cs="Times New Roman"/>
          <w:szCs w:val="24"/>
        </w:rPr>
        <w:t>αυτοαναφορικά</w:t>
      </w:r>
      <w:proofErr w:type="spellEnd"/>
      <w:r>
        <w:rPr>
          <w:rFonts w:eastAsia="Times New Roman" w:cs="Times New Roman"/>
          <w:szCs w:val="24"/>
        </w:rPr>
        <w:t xml:space="preserve"> αυτού του όρου. Προφανώς, πρέπει από τώρα να υπολογίζω τον εαυτό μου ως κάτοικο της βόρειας περιοχής του πρώτου μέρους, όπως αναφέρεται σ</w:t>
      </w:r>
      <w:r>
        <w:rPr>
          <w:rFonts w:eastAsia="Times New Roman" w:cs="Times New Roman"/>
          <w:szCs w:val="24"/>
        </w:rPr>
        <w:t xml:space="preserve">τη </w:t>
      </w:r>
      <w:r>
        <w:rPr>
          <w:rFonts w:eastAsia="Times New Roman" w:cs="Times New Roman"/>
          <w:szCs w:val="24"/>
        </w:rPr>
        <w:t>σ</w:t>
      </w:r>
      <w:r>
        <w:rPr>
          <w:rFonts w:eastAsia="Times New Roman" w:cs="Times New Roman"/>
          <w:szCs w:val="24"/>
        </w:rPr>
        <w:t>υμφωνία.</w:t>
      </w:r>
    </w:p>
    <w:p w14:paraId="01A9DF5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Αργότερα -προ ημερών, μάλιστα- είπε σε δήλωσή του ότι «ήρθε η ώρα να έρθει η Μακεδονία στην Ευρώπη και η Ευρώπη στη Μακεδονία» -ποια Βόρεια Μακεδονία τώρα κατά τη </w:t>
      </w:r>
      <w:r>
        <w:rPr>
          <w:rFonts w:eastAsia="Times New Roman" w:cs="Times New Roman"/>
          <w:szCs w:val="24"/>
        </w:rPr>
        <w:t>σ</w:t>
      </w:r>
      <w:r>
        <w:rPr>
          <w:rFonts w:eastAsia="Times New Roman" w:cs="Times New Roman"/>
          <w:szCs w:val="24"/>
        </w:rPr>
        <w:t xml:space="preserve">υμφωνία;- ενώ ψηφίζοντας στο δημοψήφισμα, φάνηκε σε όλη του τη </w:t>
      </w:r>
      <w:r>
        <w:rPr>
          <w:rFonts w:eastAsia="Times New Roman" w:cs="Times New Roman"/>
          <w:szCs w:val="24"/>
        </w:rPr>
        <w:lastRenderedPageBreak/>
        <w:t xml:space="preserve">μεγαλοπρέπεια ο </w:t>
      </w:r>
      <w:r>
        <w:rPr>
          <w:rFonts w:eastAsia="Times New Roman" w:cs="Times New Roman"/>
          <w:szCs w:val="24"/>
        </w:rPr>
        <w:t>χάρτης της «Μεγάλης Μακεδονίας», με τα νότια σύνορά της στο Αιγαίο, από τον Νέστο της Καβάλας μέχρι τον Όλυμπο της Πιερίας. Αυτά δεν είναι στοιχεία που εντείνουν και υποθάλπουν -και δεν έχει γίνει τίποτα γι’ αυτό- τον αλυτρωτισμό των γειτόνων;</w:t>
      </w:r>
    </w:p>
    <w:p w14:paraId="01A9DF5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Είδαμε ότι τ</w:t>
      </w:r>
      <w:r>
        <w:rPr>
          <w:rFonts w:eastAsia="Times New Roman" w:cs="Times New Roman"/>
          <w:szCs w:val="24"/>
        </w:rPr>
        <w:t xml:space="preserve">ο </w:t>
      </w:r>
      <w:proofErr w:type="spellStart"/>
      <w:r>
        <w:rPr>
          <w:rFonts w:eastAsia="Times New Roman" w:cs="Times New Roman"/>
          <w:szCs w:val="24"/>
          <w:lang w:val="en-US"/>
        </w:rPr>
        <w:t>erga</w:t>
      </w:r>
      <w:proofErr w:type="spellEnd"/>
      <w:r w:rsidRPr="0022172D">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ήδη από την εγκαθίδρυσή του είναι προβληματικό, αφού θα ισχύσει στο εσωτερικό της </w:t>
      </w:r>
      <w:proofErr w:type="spellStart"/>
      <w:r>
        <w:rPr>
          <w:rFonts w:eastAsia="Times New Roman" w:cs="Times New Roman"/>
          <w:szCs w:val="24"/>
        </w:rPr>
        <w:t>γείτονος</w:t>
      </w:r>
      <w:proofErr w:type="spellEnd"/>
      <w:r>
        <w:rPr>
          <w:rFonts w:eastAsia="Times New Roman" w:cs="Times New Roman"/>
          <w:szCs w:val="24"/>
        </w:rPr>
        <w:t xml:space="preserve"> μόνο όταν ολοκληρωθεί η ενταξιακή διαδικασία στην </w:t>
      </w:r>
      <w:r w:rsidRPr="008763ED">
        <w:rPr>
          <w:rFonts w:eastAsia="Times New Roman" w:cs="Times New Roman"/>
          <w:szCs w:val="24"/>
        </w:rPr>
        <w:t>Ευρωπαϊκή Ένωση</w:t>
      </w:r>
      <w:r>
        <w:rPr>
          <w:rFonts w:eastAsia="Times New Roman" w:cs="Times New Roman"/>
          <w:szCs w:val="24"/>
        </w:rPr>
        <w:t xml:space="preserve">. Μέχρι να κυλήσει η διαπραγμάτευση στα πολλά κεφάλαια, η γείτονα θα χρησιμοποιεί βάσει της </w:t>
      </w:r>
      <w:r>
        <w:rPr>
          <w:rFonts w:eastAsia="Times New Roman" w:cs="Times New Roman"/>
          <w:szCs w:val="24"/>
        </w:rPr>
        <w:t>σ</w:t>
      </w:r>
      <w:r>
        <w:rPr>
          <w:rFonts w:eastAsia="Times New Roman" w:cs="Times New Roman"/>
          <w:szCs w:val="24"/>
        </w:rPr>
        <w:t>υμφωνίας το όνομα «Δημοκρατία της Μακεδονίας» στα εσωτερικά έγγραφά της. Επομένως, το</w:t>
      </w:r>
      <w:r w:rsidRPr="0022172D">
        <w:rPr>
          <w:rFonts w:eastAsia="Times New Roman" w:cs="Times New Roman"/>
          <w:szCs w:val="24"/>
        </w:rPr>
        <w:t xml:space="preserve"> </w:t>
      </w:r>
      <w:proofErr w:type="spellStart"/>
      <w:r>
        <w:rPr>
          <w:rFonts w:eastAsia="Times New Roman" w:cs="Times New Roman"/>
          <w:szCs w:val="24"/>
          <w:lang w:val="en-US"/>
        </w:rPr>
        <w:t>erga</w:t>
      </w:r>
      <w:proofErr w:type="spellEnd"/>
      <w:r w:rsidRPr="0022172D">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πάει περίπατο, μετατίθεται για το μέλλον.</w:t>
      </w:r>
    </w:p>
    <w:p w14:paraId="01A9DF5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Ως προς τη μακεδονική γλ</w:t>
      </w:r>
      <w:r>
        <w:rPr>
          <w:rFonts w:eastAsia="Times New Roman" w:cs="Times New Roman"/>
          <w:szCs w:val="24"/>
        </w:rPr>
        <w:t xml:space="preserve">ώσσα, ήδη προωθούνται αιτήματα στη Βόρεια Ελλάδα για την εκμάθηση της «μακεδονικής γλώσσας», αυτής της </w:t>
      </w:r>
      <w:proofErr w:type="spellStart"/>
      <w:r>
        <w:rPr>
          <w:rFonts w:eastAsia="Times New Roman" w:cs="Times New Roman"/>
          <w:szCs w:val="24"/>
        </w:rPr>
        <w:t>νοτιοσλαβικής</w:t>
      </w:r>
      <w:proofErr w:type="spellEnd"/>
      <w:r>
        <w:rPr>
          <w:rFonts w:eastAsia="Times New Roman" w:cs="Times New Roman"/>
          <w:szCs w:val="24"/>
        </w:rPr>
        <w:t xml:space="preserve"> διαλέκτου. Η υποσημείωση, βέβαια, θα ξεχαστεί σύντομα.</w:t>
      </w:r>
    </w:p>
    <w:p w14:paraId="01A9DF5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Το Ουράνιο Τόξο ήδη απαιτεί να διανεμηθεί στα σχολεία και τα πανεπιστήμια το «μακεδο</w:t>
      </w:r>
      <w:r>
        <w:rPr>
          <w:rFonts w:eastAsia="Times New Roman" w:cs="Times New Roman"/>
          <w:szCs w:val="24"/>
        </w:rPr>
        <w:t xml:space="preserve">νικό αναγνωστικό». Αυτά δεν είναι εκδηλώσεις του αλυτρωτισμού της </w:t>
      </w:r>
      <w:proofErr w:type="spellStart"/>
      <w:r>
        <w:rPr>
          <w:rFonts w:eastAsia="Times New Roman" w:cs="Times New Roman"/>
          <w:szCs w:val="24"/>
        </w:rPr>
        <w:t>γείτονος</w:t>
      </w:r>
      <w:proofErr w:type="spellEnd"/>
      <w:r>
        <w:rPr>
          <w:rFonts w:eastAsia="Times New Roman" w:cs="Times New Roman"/>
          <w:szCs w:val="24"/>
        </w:rPr>
        <w:t>;</w:t>
      </w:r>
    </w:p>
    <w:p w14:paraId="01A9DF5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Ως προς την εμπορική επωνυμία των ελληνικών προϊόντων, όταν θα αναλωθούν σε δικαστικές αντιδικίες, προκειμένου να κατοχυρώσουν τη συνέχιση της χρήσης του όρου «μακεδονικός-μακεδονι</w:t>
      </w:r>
      <w:r>
        <w:rPr>
          <w:rFonts w:eastAsia="Times New Roman" w:cs="Times New Roman"/>
          <w:szCs w:val="24"/>
        </w:rPr>
        <w:t xml:space="preserve">κή», θα το κάνουν πλέον από μειονεκτική και όχι από πλεονεκτική θέση. </w:t>
      </w:r>
      <w:r>
        <w:rPr>
          <w:rFonts w:eastAsia="Times New Roman" w:cs="Times New Roman"/>
          <w:szCs w:val="24"/>
        </w:rPr>
        <w:t>Τα στοιχεία της ιστορικής κληρονομιάς μπορεί να κατοχυρώθηκαν και να εξασφαλίστηκαν, ιδίως η αρχαιοελληνική κληρονομιά του Μεγάλου Αλεξάνδρου,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1A9DF5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Όμως, κυρίες και κύριοι συνάδελφοι,</w:t>
      </w:r>
      <w:r>
        <w:rPr>
          <w:rFonts w:eastAsia="Times New Roman" w:cs="Times New Roman"/>
          <w:szCs w:val="24"/>
        </w:rPr>
        <w:t xml:space="preserve"> σταματά η ελληνική ιστορία στον Μέγα Αλέξανδρο; Τι θα γίνει με τους βυζαντινούς αυτοκράτορες της μακεδονικής δυναστείας; Θα πρέπει να τα «ξεμάθουμε»; Θα πρέπει να αναθεωρηθεί βάσει των εργασιών της Διεπιστημονικής Επιτροπής; Τι θα γίνει με τον Μακεδονικό </w:t>
      </w:r>
      <w:r>
        <w:rPr>
          <w:rFonts w:eastAsia="Times New Roman" w:cs="Times New Roman"/>
          <w:szCs w:val="24"/>
        </w:rPr>
        <w:t xml:space="preserve">Αγώνα; Θα ζητηθεί από τους μαθητές να το ξεχάσουν ή να το «ξεμάθουν» από τη Διεπιστημονική Επιτροπή; </w:t>
      </w:r>
    </w:p>
    <w:p w14:paraId="01A9DF5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Ήδη, λοιπόν, βλέπουμε προβληματικά σημεία. Αυτά είναι πολλά. Μας λέτε ότι δεν συμβαίνει τίποτα και ότι αποτρέπουμε το μικρό κράτος και τον εναγκαλισμό με </w:t>
      </w:r>
      <w:r>
        <w:rPr>
          <w:rFonts w:eastAsia="Times New Roman" w:cs="Times New Roman"/>
          <w:szCs w:val="24"/>
        </w:rPr>
        <w:t xml:space="preserve">την Τουρκία. </w:t>
      </w:r>
    </w:p>
    <w:p w14:paraId="01A9DF5D" w14:textId="77777777" w:rsidR="00887A51" w:rsidRDefault="009C255F">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14:paraId="01A9DF5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Μία πολύ μικρή ανοχή, κύριε Πρόεδρε. Σας ευχαριστώ.</w:t>
      </w:r>
    </w:p>
    <w:p w14:paraId="01A9DF5F"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αυτό ολοκληρώνετε, σας παρακαλώ.</w:t>
      </w:r>
    </w:p>
    <w:p w14:paraId="01A9DF6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…ο κ. </w:t>
      </w:r>
      <w:proofErr w:type="spellStart"/>
      <w:r>
        <w:rPr>
          <w:rFonts w:eastAsia="Times New Roman" w:cs="Times New Roman"/>
          <w:szCs w:val="24"/>
        </w:rPr>
        <w:t>Δημητ</w:t>
      </w:r>
      <w:r>
        <w:rPr>
          <w:rFonts w:eastAsia="Times New Roman" w:cs="Times New Roman"/>
          <w:szCs w:val="24"/>
        </w:rPr>
        <w:t>ρόφ</w:t>
      </w:r>
      <w:proofErr w:type="spellEnd"/>
      <w:r>
        <w:rPr>
          <w:rFonts w:eastAsia="Times New Roman" w:cs="Times New Roman"/>
          <w:szCs w:val="24"/>
        </w:rPr>
        <w:t xml:space="preserve"> επισκεπτόταν την Τουρκία, για να επιβεβαιώσει τη στρατηγική σχέση με τον </w:t>
      </w:r>
      <w:proofErr w:type="spellStart"/>
      <w:r>
        <w:rPr>
          <w:rFonts w:eastAsia="Times New Roman" w:cs="Times New Roman"/>
          <w:szCs w:val="24"/>
        </w:rPr>
        <w:t>Ερντογάν</w:t>
      </w:r>
      <w:proofErr w:type="spellEnd"/>
      <w:r>
        <w:rPr>
          <w:rFonts w:eastAsia="Times New Roman" w:cs="Times New Roman"/>
          <w:szCs w:val="24"/>
        </w:rPr>
        <w:t>. Έκανε και δηλώσεις, μάλιστα. Άρα ιδού τα αποτελέσματα!</w:t>
      </w:r>
    </w:p>
    <w:p w14:paraId="01A9DF61"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s="Times New Roman"/>
          <w:szCs w:val="24"/>
        </w:rPr>
        <w:t>Κυρίες και κύριοι –τελειώνω, κύριε Πρόεδρε-</w:t>
      </w:r>
      <w:r>
        <w:rPr>
          <w:rFonts w:eastAsia="Times New Roman"/>
          <w:color w:val="222222"/>
          <w:szCs w:val="24"/>
          <w:shd w:val="clear" w:color="auto" w:fill="FFFFFF"/>
        </w:rPr>
        <w:t xml:space="preserve"> όταν τραβά κανείς τη σκανδάλη, η σφαίρα εξαπολύεται και δεν γυρίζει πί</w:t>
      </w:r>
      <w:r>
        <w:rPr>
          <w:rFonts w:eastAsia="Times New Roman"/>
          <w:color w:val="222222"/>
          <w:szCs w:val="24"/>
          <w:shd w:val="clear" w:color="auto" w:fill="FFFFFF"/>
        </w:rPr>
        <w:t xml:space="preserve">σω. Τη σκανδάλη την τράβηξε η κυβερνητική </w:t>
      </w:r>
      <w:r>
        <w:rPr>
          <w:rFonts w:eastAsia="Times New Roman"/>
          <w:color w:val="222222"/>
          <w:szCs w:val="24"/>
          <w:shd w:val="clear" w:color="auto" w:fill="FFFFFF"/>
        </w:rPr>
        <w:t>π</w:t>
      </w:r>
      <w:r>
        <w:rPr>
          <w:rFonts w:eastAsia="Times New Roman"/>
          <w:color w:val="222222"/>
          <w:szCs w:val="24"/>
          <w:shd w:val="clear" w:color="auto" w:fill="FFFFFF"/>
        </w:rPr>
        <w:t xml:space="preserve">λειοψηφία τον Ιούνιο του 2018, όταν υπογράφηκε η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Το όπλο σάς το έβαλε στο χέρι ο κ. Καμμένος που τώρα οδύρεται και ωρύεται. Η σφαίρα έπληξε τον κορμό της Ελλάδας, έπληξε τη Μακεδονία. </w:t>
      </w:r>
      <w:r>
        <w:rPr>
          <w:rFonts w:eastAsia="Times New Roman"/>
          <w:color w:val="222222"/>
          <w:szCs w:val="24"/>
          <w:shd w:val="clear" w:color="auto" w:fill="FFFFFF"/>
        </w:rPr>
        <w:lastRenderedPageBreak/>
        <w:t xml:space="preserve">Μένει να </w:t>
      </w:r>
      <w:r>
        <w:rPr>
          <w:rFonts w:eastAsia="Times New Roman"/>
          <w:color w:val="222222"/>
          <w:szCs w:val="24"/>
          <w:shd w:val="clear" w:color="auto" w:fill="FFFFFF"/>
        </w:rPr>
        <w:t>διαπιστωθεί αν το βαρύ τραύμα θα προκαλέσει ανεπανόρθωτη βλάβη ή αν κάτι μπορεί να θεραπευτεί.</w:t>
      </w:r>
    </w:p>
    <w:p w14:paraId="01A9DF62"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Παναγιωτιόπουλε</w:t>
      </w:r>
      <w:proofErr w:type="spellEnd"/>
      <w:r>
        <w:rPr>
          <w:rFonts w:eastAsia="Times New Roman" w:cs="Times New Roman"/>
          <w:szCs w:val="24"/>
        </w:rPr>
        <w:t>, σας παρακαλώ, ολοκληρώστε.</w:t>
      </w:r>
    </w:p>
    <w:p w14:paraId="01A9DF63"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s="Times New Roman"/>
          <w:b/>
          <w:szCs w:val="24"/>
        </w:rPr>
        <w:t xml:space="preserve">ΝΙΚΟΛΑΟΣ ΠΑΝΑΓΙΩΤΟΠΟΥΛΟΣ: </w:t>
      </w:r>
      <w:r>
        <w:rPr>
          <w:rFonts w:eastAsia="Times New Roman" w:cs="Times New Roman"/>
          <w:szCs w:val="24"/>
        </w:rPr>
        <w:t xml:space="preserve">Εμείς θα εξαντλήσουμε τα μέσα, για να </w:t>
      </w:r>
      <w:r>
        <w:rPr>
          <w:rFonts w:eastAsia="Times New Roman"/>
          <w:color w:val="222222"/>
          <w:szCs w:val="24"/>
          <w:shd w:val="clear" w:color="auto" w:fill="FFFFFF"/>
        </w:rPr>
        <w:t xml:space="preserve">μπορέσει κάτι </w:t>
      </w:r>
      <w:r>
        <w:rPr>
          <w:rFonts w:eastAsia="Times New Roman"/>
          <w:color w:val="222222"/>
          <w:szCs w:val="24"/>
          <w:shd w:val="clear" w:color="auto" w:fill="FFFFFF"/>
        </w:rPr>
        <w:t>να θεραπευτεί, αν και η κατάσταση πλέον είναι πολύ δύσκολη.</w:t>
      </w:r>
    </w:p>
    <w:p w14:paraId="01A9DF64"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Καταψηφίζουμε το </w:t>
      </w:r>
      <w:r>
        <w:rPr>
          <w:rFonts w:eastAsia="Times New Roman"/>
          <w:color w:val="222222"/>
          <w:szCs w:val="24"/>
          <w:shd w:val="clear" w:color="auto" w:fill="FFFFFF"/>
        </w:rPr>
        <w:t>π</w:t>
      </w:r>
      <w:r>
        <w:rPr>
          <w:rFonts w:eastAsia="Times New Roman"/>
          <w:color w:val="222222"/>
          <w:szCs w:val="24"/>
          <w:shd w:val="clear" w:color="auto" w:fill="FFFFFF"/>
        </w:rPr>
        <w:t xml:space="preserve">ρωτόκολλο </w:t>
      </w:r>
      <w:r>
        <w:rPr>
          <w:rFonts w:eastAsia="Times New Roman"/>
          <w:color w:val="222222"/>
          <w:szCs w:val="24"/>
          <w:shd w:val="clear" w:color="auto" w:fill="FFFFFF"/>
        </w:rPr>
        <w:t>κ</w:t>
      </w:r>
      <w:r>
        <w:rPr>
          <w:rFonts w:eastAsia="Times New Roman"/>
          <w:color w:val="222222"/>
          <w:szCs w:val="24"/>
          <w:shd w:val="clear" w:color="auto" w:fill="FFFFFF"/>
        </w:rPr>
        <w:t xml:space="preserve">ύρωσης γιατί η </w:t>
      </w:r>
      <w:r>
        <w:rPr>
          <w:rFonts w:eastAsia="Times New Roman"/>
          <w:color w:val="222222"/>
          <w:szCs w:val="24"/>
          <w:shd w:val="clear" w:color="auto" w:fill="FFFFFF"/>
        </w:rPr>
        <w:t>σ</w:t>
      </w:r>
      <w:r>
        <w:rPr>
          <w:rFonts w:eastAsia="Times New Roman"/>
          <w:color w:val="222222"/>
          <w:szCs w:val="24"/>
          <w:shd w:val="clear" w:color="auto" w:fill="FFFFFF"/>
        </w:rPr>
        <w:t>υμφωνία είναι εθνικά επιζήμια. Εκθρέφει και δεν κατευνάζει τον –εντός εισαγωγικών- «μακεδονικό» αλυτρωτισμό, γιατί ανοίγει τον δρόμο όχι στην ειρήνη κα</w:t>
      </w:r>
      <w:r>
        <w:rPr>
          <w:rFonts w:eastAsia="Times New Roman"/>
          <w:color w:val="222222"/>
          <w:szCs w:val="24"/>
          <w:shd w:val="clear" w:color="auto" w:fill="FFFFFF"/>
        </w:rPr>
        <w:t>ι τη σταθερότητα, αλλά σε περιπέτειες και αστάθειες στη γειτονιά μας μέσα.</w:t>
      </w:r>
    </w:p>
    <w:p w14:paraId="01A9DF65"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01A9DF66" w14:textId="77777777" w:rsidR="00887A51" w:rsidRDefault="009C255F">
      <w:pPr>
        <w:spacing w:after="0" w:line="600" w:lineRule="auto"/>
        <w:ind w:firstLine="720"/>
        <w:jc w:val="center"/>
        <w:rPr>
          <w:rFonts w:eastAsia="Times New Roman" w:cs="Times New Roman"/>
          <w:szCs w:val="24"/>
        </w:rPr>
      </w:pPr>
      <w:r w:rsidRPr="0023447D">
        <w:rPr>
          <w:rFonts w:eastAsia="Times New Roman" w:cs="Times New Roman"/>
          <w:szCs w:val="24"/>
        </w:rPr>
        <w:t>(Χειροκροτήματα)</w:t>
      </w:r>
    </w:p>
    <w:p w14:paraId="01A9DF67"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ΠΡΟΕΔΡΕΥΩΝ (Νικήτας Κακλαμάνης): </w:t>
      </w:r>
      <w:r>
        <w:rPr>
          <w:rFonts w:eastAsia="Times New Roman"/>
          <w:color w:val="222222"/>
          <w:szCs w:val="24"/>
          <w:shd w:val="clear" w:color="auto" w:fill="FFFFFF"/>
        </w:rPr>
        <w:t>Η διαδικασία θα συνεχιστεί με τους κ.κ</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Καραθανασόπουλο</w:t>
      </w:r>
      <w:proofErr w:type="spellEnd"/>
      <w:r>
        <w:rPr>
          <w:rFonts w:eastAsia="Times New Roman"/>
          <w:color w:val="222222"/>
          <w:szCs w:val="24"/>
          <w:shd w:val="clear" w:color="auto" w:fill="FFFFFF"/>
        </w:rPr>
        <w:t xml:space="preserve">, Λαγό, </w:t>
      </w:r>
      <w:proofErr w:type="spellStart"/>
      <w:r>
        <w:rPr>
          <w:rFonts w:eastAsia="Times New Roman"/>
          <w:color w:val="222222"/>
          <w:szCs w:val="24"/>
          <w:shd w:val="clear" w:color="auto" w:fill="FFFFFF"/>
        </w:rPr>
        <w:t>Δανέλλη</w:t>
      </w:r>
      <w:proofErr w:type="spellEnd"/>
      <w:r>
        <w:rPr>
          <w:rFonts w:eastAsia="Times New Roman"/>
          <w:color w:val="222222"/>
          <w:szCs w:val="24"/>
          <w:shd w:val="clear" w:color="auto" w:fill="FFFFFF"/>
        </w:rPr>
        <w:t>, Τριανταφύλλου</w:t>
      </w:r>
      <w:r>
        <w:rPr>
          <w:rFonts w:eastAsia="Times New Roman"/>
          <w:color w:val="222222"/>
          <w:szCs w:val="24"/>
          <w:shd w:val="clear" w:color="auto" w:fill="FFFFFF"/>
        </w:rPr>
        <w:t>,</w:t>
      </w:r>
      <w:r w:rsidDel="00077629">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Ζουράρι</w:t>
      </w:r>
      <w:proofErr w:type="spellEnd"/>
      <w:r>
        <w:rPr>
          <w:rFonts w:eastAsia="Times New Roman"/>
          <w:color w:val="222222"/>
          <w:szCs w:val="24"/>
          <w:shd w:val="clear" w:color="auto" w:fill="FFFFFF"/>
        </w:rPr>
        <w:t xml:space="preserve"> και Κοτζιά.</w:t>
      </w:r>
    </w:p>
    <w:p w14:paraId="01A9DF68"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Μετά τον </w:t>
      </w:r>
      <w:r>
        <w:rPr>
          <w:rFonts w:eastAsia="Times New Roman"/>
          <w:color w:val="222222"/>
          <w:szCs w:val="24"/>
          <w:shd w:val="clear" w:color="auto" w:fill="FFFFFF"/>
        </w:rPr>
        <w:t>κ. Κοτζιά θα ακολουθήσει ο κ. Λοβέρδος, ο οποίος θα λάβει τον λόγο ως Κοινοβουλευτικός Εκπρόσωπος από τη Δημοκρατική Συμπαράταξη.</w:t>
      </w:r>
    </w:p>
    <w:p w14:paraId="01A9DF69"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Μένουν μετά άλλοι δύο ομιλητές και οι Κοινοβουλευτικοί Εκπρόσωποι, οι οποίοι παρακαλώ να ενημερώσουν το Προεδρείο για το πότε </w:t>
      </w:r>
      <w:r>
        <w:rPr>
          <w:rFonts w:eastAsia="Times New Roman"/>
          <w:color w:val="222222"/>
          <w:szCs w:val="24"/>
          <w:shd w:val="clear" w:color="auto" w:fill="FFFFFF"/>
        </w:rPr>
        <w:t>θέλουν να ομιλήσουν.</w:t>
      </w:r>
    </w:p>
    <w:p w14:paraId="01A9DF6A"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Καραθανασόπουλος</w:t>
      </w:r>
      <w:proofErr w:type="spellEnd"/>
      <w:r>
        <w:rPr>
          <w:rFonts w:eastAsia="Times New Roman"/>
          <w:color w:val="222222"/>
          <w:szCs w:val="24"/>
          <w:shd w:val="clear" w:color="auto" w:fill="FFFFFF"/>
        </w:rPr>
        <w:t>, Βουλευτής Αχαΐας του Κομμουνιστικού Κόμματος Ελλάδας, έχει τον λόγο.</w:t>
      </w:r>
    </w:p>
    <w:p w14:paraId="01A9DF6B"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Καραθανασόπουλε</w:t>
      </w:r>
      <w:proofErr w:type="spellEnd"/>
      <w:r>
        <w:rPr>
          <w:rFonts w:eastAsia="Times New Roman"/>
          <w:color w:val="222222"/>
          <w:szCs w:val="24"/>
          <w:shd w:val="clear" w:color="auto" w:fill="FFFFFF"/>
        </w:rPr>
        <w:t>, έχετε τον λόγο.</w:t>
      </w:r>
    </w:p>
    <w:p w14:paraId="01A9DF6C"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ΚΑΡΑΘΑΝΑΣΟΠΟΥΛΟΣ: </w:t>
      </w:r>
      <w:r>
        <w:rPr>
          <w:rFonts w:eastAsia="Times New Roman"/>
          <w:color w:val="222222"/>
          <w:szCs w:val="24"/>
          <w:shd w:val="clear" w:color="auto" w:fill="FFFFFF"/>
        </w:rPr>
        <w:t>Ευχαριστώ, κύριε Πρόεδρε.</w:t>
      </w:r>
    </w:p>
    <w:p w14:paraId="01A9DF6D"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κύρωση του </w:t>
      </w:r>
      <w:r>
        <w:rPr>
          <w:rFonts w:eastAsia="Times New Roman"/>
          <w:color w:val="222222"/>
          <w:szCs w:val="24"/>
          <w:shd w:val="clear" w:color="auto" w:fill="FFFFFF"/>
        </w:rPr>
        <w:t>π</w:t>
      </w:r>
      <w:r>
        <w:rPr>
          <w:rFonts w:eastAsia="Times New Roman"/>
          <w:color w:val="222222"/>
          <w:szCs w:val="24"/>
          <w:shd w:val="clear" w:color="auto" w:fill="FFFFFF"/>
        </w:rPr>
        <w:t xml:space="preserve">ρωτοκόλλου εντάσσεται και </w:t>
      </w:r>
      <w:r>
        <w:rPr>
          <w:rFonts w:eastAsia="Times New Roman"/>
          <w:color w:val="222222"/>
          <w:szCs w:val="24"/>
          <w:shd w:val="clear" w:color="auto" w:fill="FFFFFF"/>
        </w:rPr>
        <w:t>υπηρετεί τη στρατηγική επιλογή της Κυβέρνησης. Ποια είναι αυτή η στρατηγική επιλογή; Αυτή δεν είναι άλλη, παρά η στήριξη των αναγκών της αστικής τάξης. Αυτή η στήριξη αποτελεί και τη μήτρα όλων των δεινών της λαϊκής οικογένειας. Αυτές τις ανάγκες, τις ανάγ</w:t>
      </w:r>
      <w:r>
        <w:rPr>
          <w:rFonts w:eastAsia="Times New Roman"/>
          <w:color w:val="222222"/>
          <w:szCs w:val="24"/>
          <w:shd w:val="clear" w:color="auto" w:fill="FFFFFF"/>
        </w:rPr>
        <w:t>κες δηλαδή του κεφαλαίου, είναι που τις ανάγετε σε εθνικό συμφέρον, όταν στον αντίποδα αυτών των αναγκών βρίσκονται οι λαϊκές ανάγκες, οι οποίες τσαλαπατιούνται.</w:t>
      </w:r>
    </w:p>
    <w:p w14:paraId="01A9DF6E"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Έτσι, λοιπόν, στο εσωτερικό, στο όνομα της διαμόρφωσης ενός πιο ευνοϊκού περιβάλλοντος για τη </w:t>
      </w:r>
      <w:r>
        <w:rPr>
          <w:rFonts w:eastAsia="Times New Roman"/>
          <w:color w:val="222222"/>
          <w:szCs w:val="24"/>
          <w:shd w:val="clear" w:color="auto" w:fill="FFFFFF"/>
        </w:rPr>
        <w:t>δράση των επιχειρηματικών ομίλων, τσακίζετε τα δικαιώματα της εργατικής τάξης, τα δικαιώματα του λαού και θυσιάζετε την ικανοποίηση των λαϊκών αναγκών. Στο εξωτερικό, αυτή η στρατηγική περνάει μέσα από τη λογική της αναβάθμισης της χώρας μας και της ισχυρο</w:t>
      </w:r>
      <w:r>
        <w:rPr>
          <w:rFonts w:eastAsia="Times New Roman"/>
          <w:color w:val="222222"/>
          <w:szCs w:val="24"/>
          <w:shd w:val="clear" w:color="auto" w:fill="FFFFFF"/>
        </w:rPr>
        <w:t xml:space="preserve">ποίησης του ρόλου της Ελλάδας στην ευρύτερη περιοχή, που σε απλά ελληνικά σημαίνει νέα μέτρα διευκόλυνσης της οικονομικής διείσδυσης των ελληνικών επιχειρήσεων στην περιοχή των Βαλκανίων. </w:t>
      </w:r>
    </w:p>
    <w:p w14:paraId="01A9DF6F"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Ακριβώς αυτή η επιλογή της αστικής τάξης της χώρας μας είναι που συ</w:t>
      </w:r>
      <w:r>
        <w:rPr>
          <w:rFonts w:eastAsia="Times New Roman"/>
          <w:color w:val="222222"/>
          <w:szCs w:val="24"/>
          <w:shd w:val="clear" w:color="auto" w:fill="FFFFFF"/>
        </w:rPr>
        <w:t xml:space="preserve">μπλέει με τους </w:t>
      </w:r>
      <w:proofErr w:type="spellStart"/>
      <w:r>
        <w:rPr>
          <w:rFonts w:eastAsia="Times New Roman"/>
          <w:color w:val="222222"/>
          <w:szCs w:val="24"/>
          <w:shd w:val="clear" w:color="auto" w:fill="FFFFFF"/>
        </w:rPr>
        <w:t>ευρωατλαντικούς</w:t>
      </w:r>
      <w:proofErr w:type="spellEnd"/>
      <w:r>
        <w:rPr>
          <w:rFonts w:eastAsia="Times New Roman"/>
          <w:color w:val="222222"/>
          <w:szCs w:val="24"/>
          <w:shd w:val="clear" w:color="auto" w:fill="FFFFFF"/>
        </w:rPr>
        <w:t xml:space="preserve"> σχεδιασμούς στα Βαλκάνια, σε μια περιοχή δηλαδή όπου οξύνονται οι ανταγωνισμοί ανάμεσα από τη μια μεριά στις Ηνωμένες Πολιτείες, το ΝΑΤΟ και την Ευρωπαϊκή Ένωση και από την καλή μεριά στη Ρωσία και την Κίνα. Πρόκειται για αντ</w:t>
      </w:r>
      <w:r>
        <w:rPr>
          <w:rFonts w:eastAsia="Times New Roman"/>
          <w:color w:val="222222"/>
          <w:szCs w:val="24"/>
          <w:shd w:val="clear" w:color="auto" w:fill="FFFFFF"/>
        </w:rPr>
        <w:t>αγωνισμούς που έχουν ως επίκεντρο, βεβαίως, την παρουσία των δυνάμεων αυτών στην περιοχή, αλλά και τα ιδιαίτερα οικονομικά συμφέροντα.</w:t>
      </w:r>
    </w:p>
    <w:p w14:paraId="01A9DF70"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Έτσι, λοιπόν, σε ένα τόσο οξυμένο περιβάλλον ανταγωνισμών, η Ελλάδα αναδεικνύεται σε χρήσιμο «μεντεσέ» της αμερικανικής π</w:t>
      </w:r>
      <w:r>
        <w:rPr>
          <w:rFonts w:eastAsia="Times New Roman"/>
          <w:color w:val="222222"/>
          <w:szCs w:val="24"/>
          <w:shd w:val="clear" w:color="auto" w:fill="FFFFFF"/>
        </w:rPr>
        <w:t xml:space="preserve">ολιτικής, της πολιτικής της Ευρωπαϊκής Ένωσης στην περιοχή και γι' αυτόν ακριβώς τον λόγο αποσπά τα εύσημα της αμερικανικής κυβέρνησης και του κ. </w:t>
      </w:r>
      <w:proofErr w:type="spellStart"/>
      <w:r>
        <w:rPr>
          <w:rFonts w:eastAsia="Times New Roman"/>
          <w:color w:val="222222"/>
          <w:szCs w:val="24"/>
          <w:shd w:val="clear" w:color="auto" w:fill="FFFFFF"/>
        </w:rPr>
        <w:t>Τραμπ</w:t>
      </w:r>
      <w:proofErr w:type="spellEnd"/>
      <w:r>
        <w:rPr>
          <w:rFonts w:eastAsia="Times New Roman"/>
          <w:color w:val="222222"/>
          <w:szCs w:val="24"/>
          <w:shd w:val="clear" w:color="auto" w:fill="FFFFFF"/>
        </w:rPr>
        <w:t xml:space="preserve">, του Αμερικανού Πρέσβη, του Γενικού Γραμματέα του ΝΑΤΟ και της </w:t>
      </w:r>
      <w:proofErr w:type="spellStart"/>
      <w:r>
        <w:rPr>
          <w:rFonts w:eastAsia="Times New Roman"/>
          <w:color w:val="222222"/>
          <w:szCs w:val="24"/>
          <w:shd w:val="clear" w:color="auto" w:fill="FFFFFF"/>
        </w:rPr>
        <w:t>Μέρκελ</w:t>
      </w:r>
      <w:proofErr w:type="spellEnd"/>
      <w:r>
        <w:rPr>
          <w:rFonts w:eastAsia="Times New Roman"/>
          <w:color w:val="222222"/>
          <w:szCs w:val="24"/>
          <w:shd w:val="clear" w:color="auto" w:fill="FFFFFF"/>
        </w:rPr>
        <w:t>. Ο λαός μας, βέβαια, ο θυμόσοφος λ</w:t>
      </w:r>
      <w:r>
        <w:rPr>
          <w:rFonts w:eastAsia="Times New Roman"/>
          <w:color w:val="222222"/>
          <w:szCs w:val="24"/>
          <w:shd w:val="clear" w:color="auto" w:fill="FFFFFF"/>
        </w:rPr>
        <w:t>έει το εξής: «Πες μου τον φίλο σου κι αυτόν που σε επικροτεί, για να σου πω ποιος είσαι».</w:t>
      </w:r>
    </w:p>
    <w:p w14:paraId="01A9DF71"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λοιπόν, η ισχυροποίηση της </w:t>
      </w:r>
      <w:proofErr w:type="spellStart"/>
      <w:r>
        <w:rPr>
          <w:rFonts w:eastAsia="Times New Roman"/>
          <w:color w:val="222222"/>
          <w:szCs w:val="24"/>
          <w:shd w:val="clear" w:color="auto" w:fill="FFFFFF"/>
        </w:rPr>
        <w:t>αμερικανονατοϊκής</w:t>
      </w:r>
      <w:proofErr w:type="spellEnd"/>
      <w:r>
        <w:rPr>
          <w:rFonts w:eastAsia="Times New Roman"/>
          <w:color w:val="222222"/>
          <w:szCs w:val="24"/>
          <w:shd w:val="clear" w:color="auto" w:fill="FFFFFF"/>
        </w:rPr>
        <w:t xml:space="preserve"> στρατιωτικής παρουσίας στην περιοχή δεν κάνει τίποτε άλλο, παρά να προασπίσει ακριβώς τα οικονομικά συμφέροντα σε έ</w:t>
      </w:r>
      <w:r>
        <w:rPr>
          <w:rFonts w:eastAsia="Times New Roman"/>
          <w:color w:val="222222"/>
          <w:szCs w:val="24"/>
          <w:shd w:val="clear" w:color="auto" w:fill="FFFFFF"/>
        </w:rPr>
        <w:t xml:space="preserve">να παιχνίδι μοιράσματος και </w:t>
      </w:r>
      <w:proofErr w:type="spellStart"/>
      <w:r>
        <w:rPr>
          <w:rFonts w:eastAsia="Times New Roman"/>
          <w:color w:val="222222"/>
          <w:szCs w:val="24"/>
          <w:shd w:val="clear" w:color="auto" w:fill="FFFFFF"/>
        </w:rPr>
        <w:t>ξαναμοιράσματος</w:t>
      </w:r>
      <w:proofErr w:type="spellEnd"/>
      <w:r>
        <w:rPr>
          <w:rFonts w:eastAsia="Times New Roman"/>
          <w:color w:val="222222"/>
          <w:szCs w:val="24"/>
          <w:shd w:val="clear" w:color="auto" w:fill="FFFFFF"/>
        </w:rPr>
        <w:t xml:space="preserve"> των αγορών, σε ένα παιχνίδι κατασκευής των αγωγών μεταφοράς των ενεργειακών πηγών. Με την ένταξη της </w:t>
      </w:r>
      <w:r>
        <w:rPr>
          <w:rFonts w:eastAsia="Times New Roman"/>
          <w:color w:val="222222"/>
          <w:szCs w:val="24"/>
          <w:shd w:val="clear" w:color="auto" w:fill="FFFFFF"/>
        </w:rPr>
        <w:t>Π</w:t>
      </w:r>
      <w:r>
        <w:rPr>
          <w:rFonts w:eastAsia="Times New Roman"/>
          <w:color w:val="222222"/>
          <w:szCs w:val="24"/>
          <w:shd w:val="clear" w:color="auto" w:fill="FFFFFF"/>
        </w:rPr>
        <w:t xml:space="preserve">ρώην Γιουγκοσλαβικής Δημοκρατίας στο ΝΑΤΟ, επιτυγχάνεται η ισχυροποίηση αυτής της στρατιωτικής παρουσίας, της </w:t>
      </w:r>
      <w:r>
        <w:rPr>
          <w:rFonts w:eastAsia="Times New Roman"/>
          <w:color w:val="222222"/>
          <w:szCs w:val="24"/>
          <w:shd w:val="clear" w:color="auto" w:fill="FFFFFF"/>
        </w:rPr>
        <w:t xml:space="preserve">στρατιωτικής μηχανής δηλαδή του ΝΑΤΟ και των Αμερικανών στην περιοχή. Δηλαδή, τι κάνετε; Ισχυροποιείτε ακόμη περισσότερο τη θέση των φονιάδων των λαών, πολλαπλασιάζοντας έτσι τους κινδύνους στρατιωτικών συγκρούσεων </w:t>
      </w:r>
      <w:r>
        <w:rPr>
          <w:rFonts w:eastAsia="Times New Roman"/>
          <w:color w:val="222222"/>
          <w:szCs w:val="24"/>
          <w:shd w:val="clear" w:color="auto" w:fill="FFFFFF"/>
        </w:rPr>
        <w:lastRenderedPageBreak/>
        <w:t>στην περιοχή, όπου στο επίκεντρο αυτών τω</w:t>
      </w:r>
      <w:r>
        <w:rPr>
          <w:rFonts w:eastAsia="Times New Roman"/>
          <w:color w:val="222222"/>
          <w:szCs w:val="24"/>
          <w:shd w:val="clear" w:color="auto" w:fill="FFFFFF"/>
        </w:rPr>
        <w:t xml:space="preserve">ν στρατιωτικών εμπλοκών θα βρεθεί και ίδια η Ελλάδα. </w:t>
      </w:r>
    </w:p>
    <w:p w14:paraId="01A9DF72"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τώρα, αυτή η εξέλιξη, δηλαδή η ένταξη της </w:t>
      </w:r>
      <w:r>
        <w:rPr>
          <w:rFonts w:eastAsia="Times New Roman"/>
          <w:color w:val="222222"/>
          <w:szCs w:val="24"/>
          <w:shd w:val="clear" w:color="auto" w:fill="FFFFFF"/>
        </w:rPr>
        <w:t>Π</w:t>
      </w:r>
      <w:r>
        <w:rPr>
          <w:rFonts w:eastAsia="Times New Roman"/>
          <w:color w:val="222222"/>
          <w:szCs w:val="24"/>
          <w:shd w:val="clear" w:color="auto" w:fill="FFFFFF"/>
        </w:rPr>
        <w:t xml:space="preserve">ρώην Γιουγκοσλαβικής Δημοκρατίας στο ΝΑΤΟ, ενισχύει την ειρήνη, όπως ισχυρίζονται οι Βουλευτές του ΣΥΡΙΖΑ και η ίδια η Κυβέρνηση. Εδώ δεν μπορούμε να πούμε </w:t>
      </w:r>
      <w:r>
        <w:rPr>
          <w:rFonts w:eastAsia="Times New Roman"/>
          <w:color w:val="222222"/>
          <w:szCs w:val="24"/>
          <w:shd w:val="clear" w:color="auto" w:fill="FFFFFF"/>
        </w:rPr>
        <w:t>τίποτα, παρά μόνο ότι η επιστήμη σηκώνει ψηλά τα χέρια, όταν είναι γνωστό ότι οι Αμερικάνοι, το ΝΑΤΟ και η Ευρωπαϊκή Ένωση αποτελούν τον βασικό, τον κατ</w:t>
      </w:r>
      <w:r>
        <w:rPr>
          <w:rFonts w:eastAsia="Times New Roman"/>
          <w:color w:val="222222"/>
          <w:szCs w:val="24"/>
          <w:shd w:val="clear" w:color="auto" w:fill="FFFFFF"/>
        </w:rPr>
        <w:t xml:space="preserve">’ </w:t>
      </w:r>
      <w:r>
        <w:rPr>
          <w:rFonts w:eastAsia="Times New Roman"/>
          <w:color w:val="222222"/>
          <w:szCs w:val="24"/>
          <w:shd w:val="clear" w:color="auto" w:fill="FFFFFF"/>
        </w:rPr>
        <w:t>εξοχήν παράγοντα αποσταθεροποίησης της περιοχής. Δεν διστάζουν να αλλάζουν τα σύνορα και αυτό το έκανα</w:t>
      </w:r>
      <w:r>
        <w:rPr>
          <w:rFonts w:eastAsia="Times New Roman"/>
          <w:color w:val="222222"/>
          <w:szCs w:val="24"/>
          <w:shd w:val="clear" w:color="auto" w:fill="FFFFFF"/>
        </w:rPr>
        <w:t>ν τα τελευταία χρόνια μετά τις ανατροπές του σοσιαλισμού. Ποιος διαμέλισε την ενιαία Γιουγκοσλαβία και δημιούργησε κράτη προτεκτοράτα; Ποιοι αξιοποίησαν τον εθνικισμό, ακριβώς για να επιβάλουν αυτές τις αλλαγές των συνόρων; Οι Αμερικάνοι, το ΝΑΤΟ, η Ευρωπα</w:t>
      </w:r>
      <w:r>
        <w:rPr>
          <w:rFonts w:eastAsia="Times New Roman"/>
          <w:color w:val="222222"/>
          <w:szCs w:val="24"/>
          <w:shd w:val="clear" w:color="auto" w:fill="FFFFFF"/>
        </w:rPr>
        <w:t>ϊκή Ένωση.</w:t>
      </w:r>
    </w:p>
    <w:p w14:paraId="01A9DF73"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Φτάνει στο σημείο ο ΣΥΡΙΖΑ και η Κυβέρνηση να κατηγορούν το ΚΚΕ, λέγοντας ότι δεν υπάρχει ένταξη των Σκοπίων στο ΝΑΤΟ, άρα και στη Συμφωνία των Πρεσπών ότι δεν υπάρχει «αριστερό όχι» και ότι το ΚΚΕ συμπλέει με τον εθνικισμό. Ποιος, </w:t>
      </w:r>
      <w:r>
        <w:rPr>
          <w:rFonts w:eastAsia="Times New Roman"/>
          <w:color w:val="222222"/>
          <w:szCs w:val="24"/>
          <w:shd w:val="clear" w:color="auto" w:fill="FFFFFF"/>
        </w:rPr>
        <w:lastRenderedPageBreak/>
        <w:t>αλήθεια, συμπ</w:t>
      </w:r>
      <w:r>
        <w:rPr>
          <w:rFonts w:eastAsia="Times New Roman"/>
          <w:color w:val="222222"/>
          <w:szCs w:val="24"/>
          <w:shd w:val="clear" w:color="auto" w:fill="FFFFFF"/>
        </w:rPr>
        <w:t>λέει με τον εθνικισμό; Για τέσσερα χρόνια, αλήθεια, δεν συγκυβερνήσατε με τον κ. Καμμένο και τους Ανεξάρτητους Έλληνες, ο οποίος λέει ότι η Μακεδονία είναι μία και μάλιστα είναι ελληνική;</w:t>
      </w:r>
    </w:p>
    <w:p w14:paraId="01A9DF74" w14:textId="77777777" w:rsidR="00887A51" w:rsidRDefault="009C255F">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w:t>
      </w:r>
      <w:r w:rsidRPr="003231A5">
        <w:rPr>
          <w:rFonts w:eastAsia="Times New Roman" w:cs="Times New Roman"/>
          <w:szCs w:val="24"/>
        </w:rPr>
        <w:t>υρίου Βουλευτή)</w:t>
      </w:r>
    </w:p>
    <w:p w14:paraId="01A9DF75"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η κυβερνητική σας πλειοψηφία δεν στηρίζεται σε δύο οι οποίοι ψήφισαν «</w:t>
      </w:r>
      <w:r>
        <w:rPr>
          <w:rFonts w:eastAsia="Times New Roman"/>
          <w:color w:val="222222"/>
          <w:szCs w:val="24"/>
          <w:shd w:val="clear" w:color="auto" w:fill="FFFFFF"/>
        </w:rPr>
        <w:t>όχι</w:t>
      </w:r>
      <w:r>
        <w:rPr>
          <w:rFonts w:eastAsia="Times New Roman"/>
          <w:color w:val="222222"/>
          <w:szCs w:val="24"/>
          <w:shd w:val="clear" w:color="auto" w:fill="FFFFFF"/>
        </w:rPr>
        <w:t>» στη Συμφωνία των Πρεσπών από εθνικιστική άποψη και καλούσαν κάποιοι απ' αυτούς και στα ίδια τα εθνικιστικά συλλαλητήρια;</w:t>
      </w:r>
    </w:p>
    <w:p w14:paraId="01A9DF76"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λοιπόν, είναι φανερό ότι ο ΣΥΡ</w:t>
      </w:r>
      <w:r>
        <w:rPr>
          <w:rFonts w:eastAsia="Times New Roman"/>
          <w:color w:val="222222"/>
          <w:szCs w:val="24"/>
          <w:shd w:val="clear" w:color="auto" w:fill="FFFFFF"/>
        </w:rPr>
        <w:t>ΙΖΑ και η Κυβέρνηση αποτελείτε το συνώνυμο του τυχοδιωκτισμού και της υποκρισίας. Προσπαθείτε με κάθε τρόπο να συγκαλύψετε ότι το «</w:t>
      </w:r>
      <w:r>
        <w:rPr>
          <w:rFonts w:eastAsia="Times New Roman"/>
          <w:color w:val="222222"/>
          <w:szCs w:val="24"/>
          <w:shd w:val="clear" w:color="auto" w:fill="FFFFFF"/>
        </w:rPr>
        <w:t>ναι</w:t>
      </w:r>
      <w:r>
        <w:rPr>
          <w:rFonts w:eastAsia="Times New Roman"/>
          <w:color w:val="222222"/>
          <w:szCs w:val="24"/>
          <w:shd w:val="clear" w:color="auto" w:fill="FFFFFF"/>
        </w:rPr>
        <w:t>» στη Συμφωνία των Πρεσπών, το «</w:t>
      </w:r>
      <w:r>
        <w:rPr>
          <w:rFonts w:eastAsia="Times New Roman"/>
          <w:color w:val="222222"/>
          <w:szCs w:val="24"/>
          <w:shd w:val="clear" w:color="auto" w:fill="FFFFFF"/>
        </w:rPr>
        <w:t>ναι</w:t>
      </w:r>
      <w:r>
        <w:rPr>
          <w:rFonts w:eastAsia="Times New Roman"/>
          <w:color w:val="222222"/>
          <w:szCs w:val="24"/>
          <w:shd w:val="clear" w:color="auto" w:fill="FFFFFF"/>
        </w:rPr>
        <w:t xml:space="preserve">» στο </w:t>
      </w:r>
      <w:r>
        <w:rPr>
          <w:rFonts w:eastAsia="Times New Roman"/>
          <w:color w:val="222222"/>
          <w:szCs w:val="24"/>
          <w:shd w:val="clear" w:color="auto" w:fill="FFFFFF"/>
        </w:rPr>
        <w:t>π</w:t>
      </w:r>
      <w:r>
        <w:rPr>
          <w:rFonts w:eastAsia="Times New Roman"/>
          <w:color w:val="222222"/>
          <w:szCs w:val="24"/>
          <w:shd w:val="clear" w:color="auto" w:fill="FFFFFF"/>
        </w:rPr>
        <w:t>ρωτόκολλο, συμπλέει με το «</w:t>
      </w:r>
      <w:r>
        <w:rPr>
          <w:rFonts w:eastAsia="Times New Roman"/>
          <w:color w:val="222222"/>
          <w:szCs w:val="24"/>
          <w:shd w:val="clear" w:color="auto" w:fill="FFFFFF"/>
        </w:rPr>
        <w:t>όχι</w:t>
      </w:r>
      <w:r>
        <w:rPr>
          <w:rFonts w:eastAsia="Times New Roman"/>
          <w:color w:val="222222"/>
          <w:szCs w:val="24"/>
          <w:shd w:val="clear" w:color="auto" w:fill="FFFFFF"/>
        </w:rPr>
        <w:t>» της Νέας Δημοκρατίας, του ΚΙΝΑΛ και των υπολοίπω</w:t>
      </w:r>
      <w:r>
        <w:rPr>
          <w:rFonts w:eastAsia="Times New Roman"/>
          <w:color w:val="222222"/>
          <w:szCs w:val="24"/>
          <w:shd w:val="clear" w:color="auto" w:fill="FFFFFF"/>
        </w:rPr>
        <w:t xml:space="preserve">ν κομμάτων, γιατί ακριβώς όλοι αυτοί θέλουν να ισχυροποιηθεί η παρουσία του ΝΑΤΟ, των Αμερικάνων και της Ευρωπαϊκής Ένωσης στην περιοχή. Η διαφορά σας ανάμεσα στο </w:t>
      </w:r>
      <w:r>
        <w:rPr>
          <w:rFonts w:eastAsia="Times New Roman"/>
          <w:color w:val="222222"/>
          <w:szCs w:val="24"/>
          <w:shd w:val="clear" w:color="auto" w:fill="FFFFFF"/>
        </w:rPr>
        <w:lastRenderedPageBreak/>
        <w:t>«</w:t>
      </w:r>
      <w:r>
        <w:rPr>
          <w:rFonts w:eastAsia="Times New Roman"/>
          <w:color w:val="222222"/>
          <w:szCs w:val="24"/>
          <w:shd w:val="clear" w:color="auto" w:fill="FFFFFF"/>
        </w:rPr>
        <w:t>ναι</w:t>
      </w:r>
      <w:r>
        <w:rPr>
          <w:rFonts w:eastAsia="Times New Roman"/>
          <w:color w:val="222222"/>
          <w:szCs w:val="24"/>
          <w:shd w:val="clear" w:color="auto" w:fill="FFFFFF"/>
        </w:rPr>
        <w:t>» και στο δικό τους «</w:t>
      </w:r>
      <w:r>
        <w:rPr>
          <w:rFonts w:eastAsia="Times New Roman"/>
          <w:color w:val="222222"/>
          <w:szCs w:val="24"/>
          <w:shd w:val="clear" w:color="auto" w:fill="FFFFFF"/>
        </w:rPr>
        <w:t>όχι</w:t>
      </w:r>
      <w:r>
        <w:rPr>
          <w:rFonts w:eastAsia="Times New Roman"/>
          <w:color w:val="222222"/>
          <w:szCs w:val="24"/>
          <w:shd w:val="clear" w:color="auto" w:fill="FFFFFF"/>
        </w:rPr>
        <w:t>» βρίσκεται στα αργύρια των ανταλλαγμάτων και όχι στην ουσία. Από</w:t>
      </w:r>
      <w:r>
        <w:rPr>
          <w:rFonts w:eastAsia="Times New Roman"/>
          <w:color w:val="222222"/>
          <w:szCs w:val="24"/>
          <w:shd w:val="clear" w:color="auto" w:fill="FFFFFF"/>
        </w:rPr>
        <w:t xml:space="preserve"> κοινού καλλιεργείτε τον ρεαλισμό της υποταγής και της μοιρολατρίας, που μόνο δεινά φέρνει στους εργαζόμενους, αλλά και στους λαούς της περιοχής. </w:t>
      </w:r>
    </w:p>
    <w:p w14:paraId="01A9DF77"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δικό μας «</w:t>
      </w:r>
      <w:r>
        <w:rPr>
          <w:rFonts w:eastAsia="Times New Roman"/>
          <w:color w:val="222222"/>
          <w:szCs w:val="24"/>
          <w:shd w:val="clear" w:color="auto" w:fill="FFFFFF"/>
        </w:rPr>
        <w:t>όχι</w:t>
      </w:r>
      <w:r>
        <w:rPr>
          <w:rFonts w:eastAsia="Times New Roman"/>
          <w:color w:val="222222"/>
          <w:szCs w:val="24"/>
          <w:shd w:val="clear" w:color="auto" w:fill="FFFFFF"/>
        </w:rPr>
        <w:t>» έχει ως βάση την ενίσχυση της αντικαπιταλιστικής πάλης της εργατικής τάξης και του λαού μας</w:t>
      </w:r>
      <w:r>
        <w:rPr>
          <w:rFonts w:eastAsia="Times New Roman"/>
          <w:color w:val="222222"/>
          <w:szCs w:val="24"/>
          <w:shd w:val="clear" w:color="auto" w:fill="FFFFFF"/>
        </w:rPr>
        <w:t>, της πάλης ενάντια στα ιμπεριαλιστικά σχέδια για τη λαϊκή χειραφέτηση, για τη φιλία και την αλληλεγγύη των λαών.</w:t>
      </w:r>
    </w:p>
    <w:p w14:paraId="01A9DF78"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s="Times New Roman"/>
          <w:b/>
          <w:szCs w:val="24"/>
        </w:rPr>
        <w:t>ΠΡΟΕΔΡΕΥΩΝ (Νικήτας Κακλαμάνης):</w:t>
      </w:r>
      <w:r>
        <w:rPr>
          <w:rFonts w:eastAsia="Times New Roman"/>
          <w:color w:val="222222"/>
          <w:szCs w:val="24"/>
          <w:shd w:val="clear" w:color="auto" w:fill="FFFFFF"/>
        </w:rPr>
        <w:t xml:space="preserve"> Ευχαριστώ, κύριε </w:t>
      </w:r>
      <w:proofErr w:type="spellStart"/>
      <w:r>
        <w:rPr>
          <w:rFonts w:eastAsia="Times New Roman"/>
          <w:color w:val="222222"/>
          <w:szCs w:val="24"/>
          <w:shd w:val="clear" w:color="auto" w:fill="FFFFFF"/>
        </w:rPr>
        <w:t>Καραθανασόπουλε</w:t>
      </w:r>
      <w:proofErr w:type="spellEnd"/>
      <w:r>
        <w:rPr>
          <w:rFonts w:eastAsia="Times New Roman"/>
          <w:color w:val="222222"/>
          <w:szCs w:val="24"/>
          <w:shd w:val="clear" w:color="auto" w:fill="FFFFFF"/>
        </w:rPr>
        <w:t>.</w:t>
      </w:r>
    </w:p>
    <w:p w14:paraId="01A9DF79"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Λαγός, Κοινοβουλευτικός Εκπρόσωπος της Χρυσής Αυγής.</w:t>
      </w:r>
    </w:p>
    <w:p w14:paraId="01A9DF7A"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w:t>
      </w:r>
      <w:r>
        <w:rPr>
          <w:rFonts w:eastAsia="Times New Roman"/>
          <w:b/>
          <w:color w:val="222222"/>
          <w:szCs w:val="24"/>
          <w:shd w:val="clear" w:color="auto" w:fill="FFFFFF"/>
        </w:rPr>
        <w:t>ΝΝΗΣ ΛΑΓΟΣ:</w:t>
      </w:r>
      <w:r>
        <w:rPr>
          <w:rFonts w:eastAsia="Times New Roman"/>
          <w:color w:val="222222"/>
          <w:szCs w:val="24"/>
          <w:shd w:val="clear" w:color="auto" w:fill="FFFFFF"/>
        </w:rPr>
        <w:t xml:space="preserve"> Συζητάμε σήμερα την τελευταία πράξη του δράματος, κατ’ εμάς, της παραχώρησης του ονόματος της Μακεδονίας μας. Έχει ξεκινήσει εδώ και ένα, ενάμιση χρόνο περίπου, όλο αυτό το θέατρο το οποίο υπάρχει, το θέατρο του παραλόγου, να παραδίδουμε την πα</w:t>
      </w:r>
      <w:r>
        <w:rPr>
          <w:rFonts w:eastAsia="Times New Roman"/>
          <w:color w:val="222222"/>
          <w:szCs w:val="24"/>
          <w:shd w:val="clear" w:color="auto" w:fill="FFFFFF"/>
        </w:rPr>
        <w:t xml:space="preserve">τρίδα μας. Η ερώτηση που έχουμε να κάνουμε είναι ποιος θα μπορούσε να σταματήσει </w:t>
      </w:r>
      <w:r>
        <w:rPr>
          <w:rFonts w:eastAsia="Times New Roman"/>
          <w:color w:val="222222"/>
          <w:szCs w:val="24"/>
          <w:shd w:val="clear" w:color="auto" w:fill="FFFFFF"/>
        </w:rPr>
        <w:lastRenderedPageBreak/>
        <w:t xml:space="preserve">κοινοβουλευτικά όλη αυτή τη διαδικασία; Η συγκυβέρνηση ΣΥΡΙΖΑ-ΑΝΕΛ, μην </w:t>
      </w:r>
      <w:proofErr w:type="spellStart"/>
      <w:r>
        <w:rPr>
          <w:rFonts w:eastAsia="Times New Roman"/>
          <w:color w:val="222222"/>
          <w:szCs w:val="24"/>
          <w:shd w:val="clear" w:color="auto" w:fill="FFFFFF"/>
        </w:rPr>
        <w:t>κοροϊδευόμαστε</w:t>
      </w:r>
      <w:proofErr w:type="spellEnd"/>
      <w:r>
        <w:rPr>
          <w:rFonts w:eastAsia="Times New Roman"/>
          <w:color w:val="222222"/>
          <w:szCs w:val="24"/>
          <w:shd w:val="clear" w:color="auto" w:fill="FFFFFF"/>
        </w:rPr>
        <w:t>, είναι αυτή που την έφερε μέχρι εδώ.</w:t>
      </w:r>
    </w:p>
    <w:p w14:paraId="01A9DF7B" w14:textId="77777777" w:rsidR="00887A51" w:rsidRDefault="009C255F">
      <w:pPr>
        <w:spacing w:after="0" w:line="600" w:lineRule="auto"/>
        <w:ind w:firstLine="720"/>
        <w:jc w:val="both"/>
        <w:rPr>
          <w:rFonts w:eastAsia="Times New Roman" w:cs="Times New Roman"/>
          <w:szCs w:val="24"/>
        </w:rPr>
      </w:pPr>
      <w:r w:rsidRPr="004A0989">
        <w:rPr>
          <w:rFonts w:eastAsia="Times New Roman" w:cs="Times New Roman"/>
          <w:szCs w:val="24"/>
        </w:rPr>
        <w:t xml:space="preserve">Όσον αφορά τώρα τις αντιδράσεις του Πάνου Καμμένου </w:t>
      </w:r>
      <w:r w:rsidRPr="004A0989">
        <w:rPr>
          <w:rFonts w:eastAsia="Times New Roman" w:cs="Times New Roman"/>
          <w:szCs w:val="24"/>
        </w:rPr>
        <w:t>τις τελευταίες δ</w:t>
      </w:r>
      <w:r>
        <w:rPr>
          <w:rFonts w:eastAsia="Times New Roman" w:cs="Times New Roman"/>
          <w:szCs w:val="24"/>
        </w:rPr>
        <w:t>ύ</w:t>
      </w:r>
      <w:r w:rsidRPr="004A0989">
        <w:rPr>
          <w:rFonts w:eastAsia="Times New Roman" w:cs="Times New Roman"/>
          <w:szCs w:val="24"/>
        </w:rPr>
        <w:t>ο</w:t>
      </w:r>
      <w:r>
        <w:rPr>
          <w:rFonts w:eastAsia="Times New Roman" w:cs="Times New Roman"/>
          <w:szCs w:val="24"/>
        </w:rPr>
        <w:t xml:space="preserve"> </w:t>
      </w:r>
      <w:r w:rsidRPr="004A0989">
        <w:rPr>
          <w:rFonts w:eastAsia="Times New Roman" w:cs="Times New Roman"/>
          <w:szCs w:val="24"/>
        </w:rPr>
        <w:t>τρεις μέρες</w:t>
      </w:r>
      <w:r>
        <w:rPr>
          <w:rFonts w:eastAsia="Times New Roman" w:cs="Times New Roman"/>
          <w:szCs w:val="24"/>
        </w:rPr>
        <w:t>,</w:t>
      </w:r>
      <w:r w:rsidRPr="004A0989">
        <w:rPr>
          <w:rFonts w:eastAsia="Times New Roman" w:cs="Times New Roman"/>
          <w:szCs w:val="24"/>
        </w:rPr>
        <w:t xml:space="preserve"> είναι πραγματικά για γέλια και για κλάματα</w:t>
      </w:r>
      <w:r>
        <w:rPr>
          <w:rFonts w:eastAsia="Times New Roman" w:cs="Times New Roman"/>
          <w:szCs w:val="24"/>
        </w:rPr>
        <w:t>. Ε</w:t>
      </w:r>
      <w:r w:rsidRPr="004A0989">
        <w:rPr>
          <w:rFonts w:eastAsia="Times New Roman" w:cs="Times New Roman"/>
          <w:szCs w:val="24"/>
        </w:rPr>
        <w:t>ίναι αυτός ο οποίος έφερε</w:t>
      </w:r>
      <w:r>
        <w:rPr>
          <w:rFonts w:eastAsia="Times New Roman" w:cs="Times New Roman"/>
          <w:szCs w:val="24"/>
        </w:rPr>
        <w:t>,</w:t>
      </w:r>
      <w:r w:rsidRPr="004A0989">
        <w:rPr>
          <w:rFonts w:eastAsia="Times New Roman" w:cs="Times New Roman"/>
          <w:szCs w:val="24"/>
        </w:rPr>
        <w:t xml:space="preserve"> κουβάλησε κυριολεκτικά</w:t>
      </w:r>
      <w:r>
        <w:rPr>
          <w:rFonts w:eastAsia="Times New Roman" w:cs="Times New Roman"/>
          <w:szCs w:val="24"/>
        </w:rPr>
        <w:t>,</w:t>
      </w:r>
      <w:r w:rsidRPr="004A0989">
        <w:rPr>
          <w:rFonts w:eastAsia="Times New Roman" w:cs="Times New Roman"/>
          <w:szCs w:val="24"/>
        </w:rPr>
        <w:t xml:space="preserve"> την </w:t>
      </w:r>
      <w:r>
        <w:rPr>
          <w:rFonts w:eastAsia="Times New Roman" w:cs="Times New Roman"/>
          <w:szCs w:val="24"/>
        </w:rPr>
        <w:t>Κ</w:t>
      </w:r>
      <w:r w:rsidRPr="004A0989">
        <w:rPr>
          <w:rFonts w:eastAsia="Times New Roman" w:cs="Times New Roman"/>
          <w:szCs w:val="24"/>
        </w:rPr>
        <w:t>υβέρνηση το</w:t>
      </w:r>
      <w:r>
        <w:rPr>
          <w:rFonts w:eastAsia="Times New Roman" w:cs="Times New Roman"/>
          <w:szCs w:val="24"/>
        </w:rPr>
        <w:t>υ</w:t>
      </w:r>
      <w:r w:rsidRPr="004A0989">
        <w:rPr>
          <w:rFonts w:eastAsia="Times New Roman" w:cs="Times New Roman"/>
          <w:szCs w:val="24"/>
        </w:rPr>
        <w:t xml:space="preserve"> ΣΥΡΙΖΑ </w:t>
      </w:r>
      <w:r>
        <w:rPr>
          <w:rFonts w:eastAsia="Times New Roman" w:cs="Times New Roman"/>
          <w:szCs w:val="24"/>
        </w:rPr>
        <w:t>μέχρι</w:t>
      </w:r>
      <w:r w:rsidRPr="004A0989">
        <w:rPr>
          <w:rFonts w:eastAsia="Times New Roman" w:cs="Times New Roman"/>
          <w:szCs w:val="24"/>
        </w:rPr>
        <w:t xml:space="preserve"> εδώ</w:t>
      </w:r>
      <w:r>
        <w:rPr>
          <w:rFonts w:eastAsia="Times New Roman" w:cs="Times New Roman"/>
          <w:szCs w:val="24"/>
        </w:rPr>
        <w:t>,</w:t>
      </w:r>
      <w:r w:rsidRPr="004A0989">
        <w:rPr>
          <w:rFonts w:eastAsia="Times New Roman" w:cs="Times New Roman"/>
          <w:szCs w:val="24"/>
        </w:rPr>
        <w:t xml:space="preserve"> για να ξεπουλήσουν </w:t>
      </w:r>
      <w:r>
        <w:rPr>
          <w:rFonts w:eastAsia="Times New Roman" w:cs="Times New Roman"/>
          <w:szCs w:val="24"/>
        </w:rPr>
        <w:t xml:space="preserve"> τη </w:t>
      </w:r>
      <w:r w:rsidRPr="004A0989">
        <w:rPr>
          <w:rFonts w:eastAsia="Times New Roman" w:cs="Times New Roman"/>
          <w:szCs w:val="24"/>
        </w:rPr>
        <w:t>Μακεδονία</w:t>
      </w:r>
      <w:r>
        <w:rPr>
          <w:rFonts w:eastAsia="Times New Roman" w:cs="Times New Roman"/>
          <w:szCs w:val="24"/>
        </w:rPr>
        <w:t>. Μα,</w:t>
      </w:r>
      <w:r w:rsidRPr="004A0989">
        <w:rPr>
          <w:rFonts w:eastAsia="Times New Roman" w:cs="Times New Roman"/>
          <w:szCs w:val="24"/>
        </w:rPr>
        <w:t xml:space="preserve"> εις γνώσ</w:t>
      </w:r>
      <w:r>
        <w:rPr>
          <w:rFonts w:eastAsia="Times New Roman" w:cs="Times New Roman"/>
          <w:szCs w:val="24"/>
        </w:rPr>
        <w:t>ιν του</w:t>
      </w:r>
      <w:r>
        <w:rPr>
          <w:rFonts w:eastAsia="Times New Roman" w:cs="Times New Roman"/>
          <w:szCs w:val="24"/>
        </w:rPr>
        <w:t>,</w:t>
      </w:r>
      <w:r>
        <w:rPr>
          <w:rFonts w:eastAsia="Times New Roman" w:cs="Times New Roman"/>
          <w:szCs w:val="24"/>
        </w:rPr>
        <w:t xml:space="preserve"> κ</w:t>
      </w:r>
      <w:r w:rsidRPr="004A0989">
        <w:rPr>
          <w:rFonts w:eastAsia="Times New Roman" w:cs="Times New Roman"/>
          <w:szCs w:val="24"/>
        </w:rPr>
        <w:t>αι αυτ</w:t>
      </w:r>
      <w:r>
        <w:rPr>
          <w:rFonts w:eastAsia="Times New Roman" w:cs="Times New Roman"/>
          <w:szCs w:val="24"/>
        </w:rPr>
        <w:t>ού</w:t>
      </w:r>
      <w:r w:rsidRPr="004A0989">
        <w:rPr>
          <w:rFonts w:eastAsia="Times New Roman" w:cs="Times New Roman"/>
          <w:szCs w:val="24"/>
        </w:rPr>
        <w:t xml:space="preserve"> και </w:t>
      </w:r>
      <w:r>
        <w:rPr>
          <w:rFonts w:eastAsia="Times New Roman" w:cs="Times New Roman"/>
          <w:szCs w:val="24"/>
        </w:rPr>
        <w:t>όλων των υπολοίπων</w:t>
      </w:r>
      <w:r w:rsidRPr="004A0989">
        <w:rPr>
          <w:rFonts w:eastAsia="Times New Roman" w:cs="Times New Roman"/>
          <w:szCs w:val="24"/>
        </w:rPr>
        <w:t xml:space="preserve"> που π</w:t>
      </w:r>
      <w:r w:rsidRPr="004A0989">
        <w:rPr>
          <w:rFonts w:eastAsia="Times New Roman" w:cs="Times New Roman"/>
          <w:szCs w:val="24"/>
        </w:rPr>
        <w:t xml:space="preserve">αρίσταναν τους </w:t>
      </w:r>
      <w:r>
        <w:rPr>
          <w:rFonts w:eastAsia="Times New Roman" w:cs="Times New Roman"/>
          <w:szCs w:val="24"/>
        </w:rPr>
        <w:t>Υ</w:t>
      </w:r>
      <w:r w:rsidRPr="004A0989">
        <w:rPr>
          <w:rFonts w:eastAsia="Times New Roman" w:cs="Times New Roman"/>
          <w:szCs w:val="24"/>
        </w:rPr>
        <w:t xml:space="preserve">πουργούς και τους </w:t>
      </w:r>
      <w:r>
        <w:rPr>
          <w:rFonts w:eastAsia="Times New Roman" w:cs="Times New Roman"/>
          <w:szCs w:val="24"/>
        </w:rPr>
        <w:t>Β</w:t>
      </w:r>
      <w:r w:rsidRPr="004A0989">
        <w:rPr>
          <w:rFonts w:eastAsia="Times New Roman" w:cs="Times New Roman"/>
          <w:szCs w:val="24"/>
        </w:rPr>
        <w:t xml:space="preserve">ουλευτές </w:t>
      </w:r>
      <w:r>
        <w:rPr>
          <w:rFonts w:eastAsia="Times New Roman" w:cs="Times New Roman"/>
          <w:szCs w:val="24"/>
        </w:rPr>
        <w:t>τότε</w:t>
      </w:r>
      <w:r>
        <w:rPr>
          <w:rFonts w:eastAsia="Times New Roman" w:cs="Times New Roman"/>
          <w:szCs w:val="24"/>
        </w:rPr>
        <w:t>,</w:t>
      </w:r>
      <w:r>
        <w:rPr>
          <w:rFonts w:eastAsia="Times New Roman" w:cs="Times New Roman"/>
          <w:szCs w:val="24"/>
        </w:rPr>
        <w:t xml:space="preserve"> δήθεν</w:t>
      </w:r>
      <w:r w:rsidRPr="004A0989">
        <w:rPr>
          <w:rFonts w:eastAsia="Times New Roman" w:cs="Times New Roman"/>
          <w:szCs w:val="24"/>
        </w:rPr>
        <w:t xml:space="preserve"> μιας άλλης Κυβέρνησης η οποία διαφωνούσε για το θέμα της ονομασίας της Μακεδονίας</w:t>
      </w:r>
      <w:r>
        <w:rPr>
          <w:rFonts w:eastAsia="Times New Roman" w:cs="Times New Roman"/>
          <w:szCs w:val="24"/>
        </w:rPr>
        <w:t xml:space="preserve"> μας. Έτσι; Μ</w:t>
      </w:r>
      <w:r w:rsidRPr="004A0989">
        <w:rPr>
          <w:rFonts w:eastAsia="Times New Roman" w:cs="Times New Roman"/>
          <w:szCs w:val="24"/>
        </w:rPr>
        <w:t>ην τα ξεχάσουμε</w:t>
      </w:r>
      <w:r>
        <w:rPr>
          <w:rFonts w:eastAsia="Times New Roman" w:cs="Times New Roman"/>
          <w:szCs w:val="24"/>
        </w:rPr>
        <w:t xml:space="preserve">. </w:t>
      </w:r>
    </w:p>
    <w:p w14:paraId="01A9DF7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Αυτοί τους έφεραν μέχρι</w:t>
      </w:r>
      <w:r w:rsidRPr="004A0989">
        <w:rPr>
          <w:rFonts w:eastAsia="Times New Roman" w:cs="Times New Roman"/>
          <w:szCs w:val="24"/>
        </w:rPr>
        <w:t xml:space="preserve"> εδώ</w:t>
      </w:r>
      <w:r>
        <w:rPr>
          <w:rFonts w:eastAsia="Times New Roman" w:cs="Times New Roman"/>
          <w:szCs w:val="24"/>
        </w:rPr>
        <w:t>. Αυτοί θα μπορούσαν να το είχαν σταματήσει, λοιπόν, το καλοκ</w:t>
      </w:r>
      <w:r>
        <w:rPr>
          <w:rFonts w:eastAsia="Times New Roman" w:cs="Times New Roman"/>
          <w:szCs w:val="24"/>
        </w:rPr>
        <w:t xml:space="preserve">αίρι </w:t>
      </w:r>
      <w:r w:rsidRPr="004A0989">
        <w:rPr>
          <w:rFonts w:eastAsia="Times New Roman" w:cs="Times New Roman"/>
          <w:szCs w:val="24"/>
        </w:rPr>
        <w:t>του 2018</w:t>
      </w:r>
      <w:r>
        <w:rPr>
          <w:rFonts w:eastAsia="Times New Roman" w:cs="Times New Roman"/>
          <w:szCs w:val="24"/>
        </w:rPr>
        <w:t>,</w:t>
      </w:r>
      <w:r w:rsidRPr="004A0989">
        <w:rPr>
          <w:rFonts w:eastAsia="Times New Roman" w:cs="Times New Roman"/>
          <w:szCs w:val="24"/>
        </w:rPr>
        <w:t xml:space="preserve"> όταν θα είχαν υπερψηφίσει την πρόταση μομφής που είχε καταθέσει </w:t>
      </w:r>
      <w:r>
        <w:rPr>
          <w:rFonts w:eastAsia="Times New Roman" w:cs="Times New Roman"/>
          <w:szCs w:val="24"/>
        </w:rPr>
        <w:t xml:space="preserve">η </w:t>
      </w:r>
      <w:r w:rsidRPr="004A0989">
        <w:rPr>
          <w:rFonts w:eastAsia="Times New Roman" w:cs="Times New Roman"/>
          <w:szCs w:val="24"/>
        </w:rPr>
        <w:t>Νέα Δημοκρατία</w:t>
      </w:r>
      <w:r>
        <w:rPr>
          <w:rFonts w:eastAsia="Times New Roman" w:cs="Times New Roman"/>
          <w:szCs w:val="24"/>
        </w:rPr>
        <w:t>,</w:t>
      </w:r>
      <w:r w:rsidRPr="004A0989">
        <w:rPr>
          <w:rFonts w:eastAsia="Times New Roman" w:cs="Times New Roman"/>
          <w:szCs w:val="24"/>
        </w:rPr>
        <w:t xml:space="preserve"> </w:t>
      </w:r>
      <w:r>
        <w:rPr>
          <w:rFonts w:eastAsia="Times New Roman" w:cs="Times New Roman"/>
          <w:szCs w:val="24"/>
        </w:rPr>
        <w:t>στη μόνη</w:t>
      </w:r>
      <w:r w:rsidRPr="004A0989">
        <w:rPr>
          <w:rFonts w:eastAsia="Times New Roman" w:cs="Times New Roman"/>
          <w:szCs w:val="24"/>
        </w:rPr>
        <w:t xml:space="preserve"> και μοναδική φορά που είχε διεκδικήσει κάτι </w:t>
      </w:r>
      <w:r>
        <w:rPr>
          <w:rFonts w:eastAsia="Times New Roman" w:cs="Times New Roman"/>
          <w:szCs w:val="24"/>
        </w:rPr>
        <w:t>η Νέα Δημοκρατία,</w:t>
      </w:r>
      <w:r w:rsidRPr="004A0989">
        <w:rPr>
          <w:rFonts w:eastAsia="Times New Roman" w:cs="Times New Roman"/>
          <w:szCs w:val="24"/>
        </w:rPr>
        <w:t xml:space="preserve"> που ήξερε όμως </w:t>
      </w:r>
      <w:r>
        <w:rPr>
          <w:rFonts w:eastAsia="Times New Roman" w:cs="Times New Roman"/>
          <w:szCs w:val="24"/>
        </w:rPr>
        <w:t xml:space="preserve">εκ </w:t>
      </w:r>
      <w:r w:rsidRPr="004A0989">
        <w:rPr>
          <w:rFonts w:eastAsia="Times New Roman" w:cs="Times New Roman"/>
          <w:szCs w:val="24"/>
        </w:rPr>
        <w:t>των προτέρων ότι δεν θα ψηφιστεί</w:t>
      </w:r>
      <w:r>
        <w:rPr>
          <w:rFonts w:eastAsia="Times New Roman" w:cs="Times New Roman"/>
          <w:szCs w:val="24"/>
        </w:rPr>
        <w:t xml:space="preserve"> -</w:t>
      </w:r>
      <w:r w:rsidRPr="004A0989">
        <w:rPr>
          <w:rFonts w:eastAsia="Times New Roman" w:cs="Times New Roman"/>
          <w:szCs w:val="24"/>
        </w:rPr>
        <w:t xml:space="preserve">γιατί </w:t>
      </w:r>
      <w:r>
        <w:rPr>
          <w:rFonts w:eastAsia="Times New Roman" w:cs="Times New Roman"/>
          <w:szCs w:val="24"/>
        </w:rPr>
        <w:t>ήταν</w:t>
      </w:r>
      <w:r w:rsidRPr="004A0989">
        <w:rPr>
          <w:rFonts w:eastAsia="Times New Roman" w:cs="Times New Roman"/>
          <w:szCs w:val="24"/>
        </w:rPr>
        <w:t xml:space="preserve"> γνωστό</w:t>
      </w:r>
      <w:r>
        <w:rPr>
          <w:rFonts w:eastAsia="Times New Roman" w:cs="Times New Roman"/>
          <w:szCs w:val="24"/>
        </w:rPr>
        <w:t>-</w:t>
      </w:r>
      <w:r w:rsidRPr="004A0989">
        <w:rPr>
          <w:rFonts w:eastAsia="Times New Roman" w:cs="Times New Roman"/>
          <w:szCs w:val="24"/>
        </w:rPr>
        <w:t xml:space="preserve"> από το κόμμα του </w:t>
      </w:r>
      <w:r w:rsidRPr="004A0989">
        <w:rPr>
          <w:rFonts w:eastAsia="Times New Roman" w:cs="Times New Roman"/>
          <w:szCs w:val="24"/>
        </w:rPr>
        <w:t>Καμμένου</w:t>
      </w:r>
      <w:r>
        <w:rPr>
          <w:rFonts w:eastAsia="Times New Roman" w:cs="Times New Roman"/>
          <w:szCs w:val="24"/>
        </w:rPr>
        <w:t>.</w:t>
      </w:r>
      <w:r w:rsidRPr="004A0989">
        <w:rPr>
          <w:rFonts w:eastAsia="Times New Roman" w:cs="Times New Roman"/>
          <w:szCs w:val="24"/>
        </w:rPr>
        <w:t xml:space="preserve"> Άρα θα </w:t>
      </w:r>
      <w:r>
        <w:rPr>
          <w:rFonts w:eastAsia="Times New Roman" w:cs="Times New Roman"/>
          <w:szCs w:val="24"/>
        </w:rPr>
        <w:t>περνούσε</w:t>
      </w:r>
      <w:r w:rsidRPr="004A0989">
        <w:rPr>
          <w:rFonts w:eastAsia="Times New Roman" w:cs="Times New Roman"/>
          <w:szCs w:val="24"/>
        </w:rPr>
        <w:t xml:space="preserve"> αυτή η πρόταση μομφής που είχε κατατεθεί</w:t>
      </w:r>
      <w:r>
        <w:rPr>
          <w:rFonts w:eastAsia="Times New Roman" w:cs="Times New Roman"/>
          <w:szCs w:val="24"/>
        </w:rPr>
        <w:t>.</w:t>
      </w:r>
      <w:r w:rsidRPr="004A0989">
        <w:rPr>
          <w:rFonts w:eastAsia="Times New Roman" w:cs="Times New Roman"/>
          <w:szCs w:val="24"/>
        </w:rPr>
        <w:t xml:space="preserve"> Άρα ο Πάνος Καμμένος τότε θα μπορούσε να τη σταματήσει </w:t>
      </w:r>
      <w:r>
        <w:rPr>
          <w:rFonts w:eastAsia="Times New Roman" w:cs="Times New Roman"/>
          <w:szCs w:val="24"/>
        </w:rPr>
        <w:t xml:space="preserve">ή με την </w:t>
      </w:r>
      <w:r w:rsidRPr="004A0989">
        <w:rPr>
          <w:rFonts w:eastAsia="Times New Roman" w:cs="Times New Roman"/>
          <w:szCs w:val="24"/>
        </w:rPr>
        <w:lastRenderedPageBreak/>
        <w:t xml:space="preserve">ψήφο του </w:t>
      </w:r>
      <w:r>
        <w:rPr>
          <w:rFonts w:eastAsia="Times New Roman" w:cs="Times New Roman"/>
          <w:szCs w:val="24"/>
        </w:rPr>
        <w:t>ή με το</w:t>
      </w:r>
      <w:r w:rsidRPr="004A0989">
        <w:rPr>
          <w:rFonts w:eastAsia="Times New Roman" w:cs="Times New Roman"/>
          <w:szCs w:val="24"/>
        </w:rPr>
        <w:t xml:space="preserve"> να δήλωνε ότι φεύγει από την </w:t>
      </w:r>
      <w:r>
        <w:rPr>
          <w:rFonts w:eastAsia="Times New Roman" w:cs="Times New Roman"/>
          <w:szCs w:val="24"/>
        </w:rPr>
        <w:t>Κ</w:t>
      </w:r>
      <w:r w:rsidRPr="004A0989">
        <w:rPr>
          <w:rFonts w:eastAsia="Times New Roman" w:cs="Times New Roman"/>
          <w:szCs w:val="24"/>
        </w:rPr>
        <w:t xml:space="preserve">υβέρνηση </w:t>
      </w:r>
      <w:r>
        <w:rPr>
          <w:rFonts w:eastAsia="Times New Roman" w:cs="Times New Roman"/>
          <w:szCs w:val="24"/>
        </w:rPr>
        <w:t>από τότε, ώστε</w:t>
      </w:r>
      <w:r w:rsidRPr="004A0989">
        <w:rPr>
          <w:rFonts w:eastAsia="Times New Roman" w:cs="Times New Roman"/>
          <w:szCs w:val="24"/>
        </w:rPr>
        <w:t xml:space="preserve"> να μην </w:t>
      </w:r>
      <w:r>
        <w:rPr>
          <w:rFonts w:eastAsia="Times New Roman" w:cs="Times New Roman"/>
          <w:szCs w:val="24"/>
        </w:rPr>
        <w:t>είχε</w:t>
      </w:r>
      <w:r w:rsidRPr="004A0989">
        <w:rPr>
          <w:rFonts w:eastAsia="Times New Roman" w:cs="Times New Roman"/>
          <w:szCs w:val="24"/>
        </w:rPr>
        <w:t xml:space="preserve"> προχωρήσει η </w:t>
      </w:r>
      <w:r>
        <w:rPr>
          <w:rFonts w:eastAsia="Times New Roman" w:cs="Times New Roman"/>
          <w:szCs w:val="24"/>
        </w:rPr>
        <w:t>σ</w:t>
      </w:r>
      <w:r w:rsidRPr="004A0989">
        <w:rPr>
          <w:rFonts w:eastAsia="Times New Roman" w:cs="Times New Roman"/>
          <w:szCs w:val="24"/>
        </w:rPr>
        <w:t>υμφωνία</w:t>
      </w:r>
      <w:r>
        <w:rPr>
          <w:rFonts w:eastAsia="Times New Roman" w:cs="Times New Roman"/>
          <w:szCs w:val="24"/>
        </w:rPr>
        <w:t>.</w:t>
      </w:r>
      <w:r w:rsidRPr="004A0989">
        <w:rPr>
          <w:rFonts w:eastAsia="Times New Roman" w:cs="Times New Roman"/>
          <w:szCs w:val="24"/>
        </w:rPr>
        <w:t xml:space="preserve"> Δεν το έκανε</w:t>
      </w:r>
      <w:r>
        <w:rPr>
          <w:rFonts w:eastAsia="Times New Roman" w:cs="Times New Roman"/>
          <w:szCs w:val="24"/>
        </w:rPr>
        <w:t>.</w:t>
      </w:r>
    </w:p>
    <w:p w14:paraId="01A9DF7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Εν συνεχεία, </w:t>
      </w:r>
      <w:r w:rsidRPr="004A0989">
        <w:rPr>
          <w:rFonts w:eastAsia="Times New Roman" w:cs="Times New Roman"/>
          <w:szCs w:val="24"/>
        </w:rPr>
        <w:t>θα μπορούσε να το κάνει η Νέα Δημοκρατία</w:t>
      </w:r>
      <w:r>
        <w:rPr>
          <w:rFonts w:eastAsia="Times New Roman" w:cs="Times New Roman"/>
          <w:szCs w:val="24"/>
        </w:rPr>
        <w:t>,</w:t>
      </w:r>
      <w:r w:rsidRPr="004A0989">
        <w:rPr>
          <w:rFonts w:eastAsia="Times New Roman" w:cs="Times New Roman"/>
          <w:szCs w:val="24"/>
        </w:rPr>
        <w:t xml:space="preserve"> </w:t>
      </w:r>
      <w:r>
        <w:rPr>
          <w:rFonts w:eastAsia="Times New Roman" w:cs="Times New Roman"/>
          <w:szCs w:val="24"/>
        </w:rPr>
        <w:t>ως</w:t>
      </w:r>
      <w:r w:rsidRPr="004A0989">
        <w:rPr>
          <w:rFonts w:eastAsia="Times New Roman" w:cs="Times New Roman"/>
          <w:szCs w:val="24"/>
        </w:rPr>
        <w:t xml:space="preserve"> </w:t>
      </w:r>
      <w:r>
        <w:rPr>
          <w:rFonts w:eastAsia="Times New Roman" w:cs="Times New Roman"/>
          <w:szCs w:val="24"/>
        </w:rPr>
        <w:t>Α</w:t>
      </w:r>
      <w:r w:rsidRPr="004A0989">
        <w:rPr>
          <w:rFonts w:eastAsia="Times New Roman" w:cs="Times New Roman"/>
          <w:szCs w:val="24"/>
        </w:rPr>
        <w:t xml:space="preserve">ξιωματική </w:t>
      </w:r>
      <w:r>
        <w:rPr>
          <w:rFonts w:eastAsia="Times New Roman" w:cs="Times New Roman"/>
          <w:szCs w:val="24"/>
        </w:rPr>
        <w:t>Α</w:t>
      </w:r>
      <w:r w:rsidRPr="004A0989">
        <w:rPr>
          <w:rFonts w:eastAsia="Times New Roman" w:cs="Times New Roman"/>
          <w:szCs w:val="24"/>
        </w:rPr>
        <w:t>ντιπολίτευση</w:t>
      </w:r>
      <w:r>
        <w:rPr>
          <w:rFonts w:eastAsia="Times New Roman" w:cs="Times New Roman"/>
          <w:szCs w:val="24"/>
        </w:rPr>
        <w:t>.</w:t>
      </w:r>
      <w:r w:rsidRPr="004A0989">
        <w:rPr>
          <w:rFonts w:eastAsia="Times New Roman" w:cs="Times New Roman"/>
          <w:szCs w:val="24"/>
        </w:rPr>
        <w:t xml:space="preserve"> </w:t>
      </w:r>
      <w:r>
        <w:rPr>
          <w:rFonts w:eastAsia="Times New Roman" w:cs="Times New Roman"/>
          <w:szCs w:val="24"/>
        </w:rPr>
        <w:t>Πώ</w:t>
      </w:r>
      <w:r w:rsidRPr="004A0989">
        <w:rPr>
          <w:rFonts w:eastAsia="Times New Roman" w:cs="Times New Roman"/>
          <w:szCs w:val="24"/>
        </w:rPr>
        <w:t>ς θα μπορούσ</w:t>
      </w:r>
      <w:r>
        <w:rPr>
          <w:rFonts w:eastAsia="Times New Roman" w:cs="Times New Roman"/>
          <w:szCs w:val="24"/>
        </w:rPr>
        <w:t>ε να το είχε</w:t>
      </w:r>
      <w:r w:rsidRPr="004A0989">
        <w:rPr>
          <w:rFonts w:eastAsia="Times New Roman" w:cs="Times New Roman"/>
          <w:szCs w:val="24"/>
        </w:rPr>
        <w:t xml:space="preserve"> κάνει</w:t>
      </w:r>
      <w:r>
        <w:rPr>
          <w:rFonts w:eastAsia="Times New Roman" w:cs="Times New Roman"/>
          <w:szCs w:val="24"/>
        </w:rPr>
        <w:t>;</w:t>
      </w:r>
      <w:r w:rsidRPr="004A0989">
        <w:rPr>
          <w:rFonts w:eastAsia="Times New Roman" w:cs="Times New Roman"/>
          <w:szCs w:val="24"/>
        </w:rPr>
        <w:t xml:space="preserve"> </w:t>
      </w:r>
      <w:r>
        <w:rPr>
          <w:rFonts w:eastAsia="Times New Roman" w:cs="Times New Roman"/>
          <w:szCs w:val="24"/>
        </w:rPr>
        <w:t>Μ</w:t>
      </w:r>
      <w:r w:rsidRPr="004A0989">
        <w:rPr>
          <w:rFonts w:eastAsia="Times New Roman" w:cs="Times New Roman"/>
          <w:szCs w:val="24"/>
        </w:rPr>
        <w:t>ε συγκεκριμένους τρόπους</w:t>
      </w:r>
      <w:r>
        <w:rPr>
          <w:rFonts w:eastAsia="Times New Roman" w:cs="Times New Roman"/>
          <w:szCs w:val="24"/>
        </w:rPr>
        <w:t>.</w:t>
      </w:r>
      <w:r w:rsidRPr="004A0989">
        <w:rPr>
          <w:rFonts w:eastAsia="Times New Roman" w:cs="Times New Roman"/>
          <w:szCs w:val="24"/>
        </w:rPr>
        <w:t xml:space="preserve"> </w:t>
      </w:r>
      <w:r>
        <w:rPr>
          <w:rFonts w:eastAsia="Times New Roman" w:cs="Times New Roman"/>
          <w:szCs w:val="24"/>
        </w:rPr>
        <w:t>Δ</w:t>
      </w:r>
      <w:r w:rsidRPr="004A0989">
        <w:rPr>
          <w:rFonts w:eastAsia="Times New Roman" w:cs="Times New Roman"/>
          <w:szCs w:val="24"/>
        </w:rPr>
        <w:t xml:space="preserve">εν τόλμησε φυσικά </w:t>
      </w:r>
      <w:r>
        <w:rPr>
          <w:rFonts w:eastAsia="Times New Roman" w:cs="Times New Roman"/>
          <w:szCs w:val="24"/>
        </w:rPr>
        <w:t xml:space="preserve">να το φέρει </w:t>
      </w:r>
      <w:r w:rsidRPr="004A0989">
        <w:rPr>
          <w:rFonts w:eastAsia="Times New Roman" w:cs="Times New Roman"/>
          <w:szCs w:val="24"/>
        </w:rPr>
        <w:t>ποτέ προς συζήτηση</w:t>
      </w:r>
      <w:r>
        <w:rPr>
          <w:rFonts w:eastAsia="Times New Roman" w:cs="Times New Roman"/>
          <w:szCs w:val="24"/>
        </w:rPr>
        <w:t xml:space="preserve">, αλλά τα έφερε η Χρυσή Αυγή </w:t>
      </w:r>
      <w:r w:rsidRPr="004A0989">
        <w:rPr>
          <w:rFonts w:eastAsia="Times New Roman" w:cs="Times New Roman"/>
          <w:szCs w:val="24"/>
        </w:rPr>
        <w:t>προς συζήτηση όλα αυτά</w:t>
      </w:r>
      <w:r>
        <w:rPr>
          <w:rFonts w:eastAsia="Times New Roman" w:cs="Times New Roman"/>
          <w:szCs w:val="24"/>
        </w:rPr>
        <w:t>.</w:t>
      </w:r>
    </w:p>
    <w:p w14:paraId="01A9DF7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Ξ</w:t>
      </w:r>
      <w:r w:rsidRPr="004A0989">
        <w:rPr>
          <w:rFonts w:eastAsia="Times New Roman" w:cs="Times New Roman"/>
          <w:szCs w:val="24"/>
        </w:rPr>
        <w:t>εκινάω κ</w:t>
      </w:r>
      <w:r w:rsidRPr="004A0989">
        <w:rPr>
          <w:rFonts w:eastAsia="Times New Roman" w:cs="Times New Roman"/>
          <w:szCs w:val="24"/>
        </w:rPr>
        <w:t>αι γίνομαι συγκεκριμένος</w:t>
      </w:r>
      <w:r>
        <w:rPr>
          <w:rFonts w:eastAsia="Times New Roman" w:cs="Times New Roman"/>
          <w:szCs w:val="24"/>
        </w:rPr>
        <w:t>. Ό</w:t>
      </w:r>
      <w:r w:rsidRPr="004A0989">
        <w:rPr>
          <w:rFonts w:eastAsia="Times New Roman" w:cs="Times New Roman"/>
          <w:szCs w:val="24"/>
        </w:rPr>
        <w:t>ταν η Χρυσή Αυγή</w:t>
      </w:r>
      <w:r>
        <w:rPr>
          <w:rFonts w:eastAsia="Times New Roman" w:cs="Times New Roman"/>
          <w:szCs w:val="24"/>
        </w:rPr>
        <w:t>,</w:t>
      </w:r>
      <w:r w:rsidRPr="004A0989">
        <w:rPr>
          <w:rFonts w:eastAsia="Times New Roman" w:cs="Times New Roman"/>
          <w:szCs w:val="24"/>
        </w:rPr>
        <w:t xml:space="preserve"> </w:t>
      </w:r>
      <w:r>
        <w:rPr>
          <w:rFonts w:eastAsia="Times New Roman" w:cs="Times New Roman"/>
          <w:szCs w:val="24"/>
        </w:rPr>
        <w:t>διαμέσου</w:t>
      </w:r>
      <w:r w:rsidRPr="004A0989">
        <w:rPr>
          <w:rFonts w:eastAsia="Times New Roman" w:cs="Times New Roman"/>
          <w:szCs w:val="24"/>
        </w:rPr>
        <w:t xml:space="preserve"> του </w:t>
      </w:r>
      <w:r>
        <w:rPr>
          <w:rFonts w:eastAsia="Times New Roman" w:cs="Times New Roman"/>
          <w:szCs w:val="24"/>
        </w:rPr>
        <w:t>Α</w:t>
      </w:r>
      <w:r w:rsidRPr="004A0989">
        <w:rPr>
          <w:rFonts w:eastAsia="Times New Roman" w:cs="Times New Roman"/>
          <w:szCs w:val="24"/>
        </w:rPr>
        <w:t xml:space="preserve">ρχηγού </w:t>
      </w:r>
      <w:r>
        <w:rPr>
          <w:rFonts w:eastAsia="Times New Roman" w:cs="Times New Roman"/>
          <w:szCs w:val="24"/>
        </w:rPr>
        <w:t>της,</w:t>
      </w:r>
      <w:r w:rsidRPr="004A0989">
        <w:rPr>
          <w:rFonts w:eastAsia="Times New Roman" w:cs="Times New Roman"/>
          <w:szCs w:val="24"/>
        </w:rPr>
        <w:t xml:space="preserve"> του Νίκου </w:t>
      </w:r>
      <w:proofErr w:type="spellStart"/>
      <w:r>
        <w:rPr>
          <w:rFonts w:eastAsia="Times New Roman" w:cs="Times New Roman"/>
          <w:szCs w:val="24"/>
        </w:rPr>
        <w:t>Μιχαλολιάκου</w:t>
      </w:r>
      <w:proofErr w:type="spellEnd"/>
      <w:r>
        <w:rPr>
          <w:rFonts w:eastAsia="Times New Roman" w:cs="Times New Roman"/>
          <w:szCs w:val="24"/>
        </w:rPr>
        <w:t>,</w:t>
      </w:r>
      <w:r w:rsidRPr="004A0989">
        <w:rPr>
          <w:rFonts w:eastAsia="Times New Roman" w:cs="Times New Roman"/>
          <w:szCs w:val="24"/>
        </w:rPr>
        <w:t xml:space="preserve"> είχε πει από την πρώτη στιγμή ότι εμείς είμαστε διατεθειμένοι να παραιτηθούμε από τις </w:t>
      </w:r>
      <w:r>
        <w:rPr>
          <w:rFonts w:eastAsia="Times New Roman" w:cs="Times New Roman"/>
          <w:szCs w:val="24"/>
        </w:rPr>
        <w:t>β</w:t>
      </w:r>
      <w:r w:rsidRPr="004A0989">
        <w:rPr>
          <w:rFonts w:eastAsia="Times New Roman" w:cs="Times New Roman"/>
          <w:szCs w:val="24"/>
        </w:rPr>
        <w:t>ουλευτικές έδρες</w:t>
      </w:r>
      <w:r>
        <w:rPr>
          <w:rFonts w:eastAsia="Times New Roman" w:cs="Times New Roman"/>
          <w:szCs w:val="24"/>
        </w:rPr>
        <w:t>,</w:t>
      </w:r>
      <w:r w:rsidRPr="004A0989">
        <w:rPr>
          <w:rFonts w:eastAsia="Times New Roman" w:cs="Times New Roman"/>
          <w:szCs w:val="24"/>
        </w:rPr>
        <w:t xml:space="preserve"> εφόσον θα </w:t>
      </w:r>
      <w:r>
        <w:rPr>
          <w:rFonts w:eastAsia="Times New Roman" w:cs="Times New Roman"/>
          <w:szCs w:val="24"/>
        </w:rPr>
        <w:t>είχαν παραιτηθεί και οι</w:t>
      </w:r>
      <w:r w:rsidRPr="004A0989">
        <w:rPr>
          <w:rFonts w:eastAsia="Times New Roman" w:cs="Times New Roman"/>
          <w:szCs w:val="24"/>
        </w:rPr>
        <w:t xml:space="preserve"> </w:t>
      </w:r>
      <w:r>
        <w:rPr>
          <w:rFonts w:eastAsia="Times New Roman" w:cs="Times New Roman"/>
          <w:szCs w:val="24"/>
        </w:rPr>
        <w:t>Β</w:t>
      </w:r>
      <w:r w:rsidRPr="004A0989">
        <w:rPr>
          <w:rFonts w:eastAsia="Times New Roman" w:cs="Times New Roman"/>
          <w:szCs w:val="24"/>
        </w:rPr>
        <w:t xml:space="preserve">ουλευτές τουλάχιστον </w:t>
      </w:r>
      <w:r w:rsidRPr="004A0989">
        <w:rPr>
          <w:rFonts w:eastAsia="Times New Roman" w:cs="Times New Roman"/>
          <w:szCs w:val="24"/>
        </w:rPr>
        <w:t xml:space="preserve">της Νέας Δημοκρατίας και από </w:t>
      </w:r>
      <w:r>
        <w:rPr>
          <w:rFonts w:eastAsia="Times New Roman" w:cs="Times New Roman"/>
          <w:szCs w:val="24"/>
        </w:rPr>
        <w:t xml:space="preserve">εκεί </w:t>
      </w:r>
      <w:r w:rsidRPr="004A0989">
        <w:rPr>
          <w:rFonts w:eastAsia="Times New Roman" w:cs="Times New Roman"/>
          <w:szCs w:val="24"/>
        </w:rPr>
        <w:t xml:space="preserve">και πέρα όλων των υπολοίπων </w:t>
      </w:r>
      <w:r>
        <w:rPr>
          <w:rFonts w:eastAsia="Times New Roman" w:cs="Times New Roman"/>
          <w:szCs w:val="24"/>
        </w:rPr>
        <w:t>κ</w:t>
      </w:r>
      <w:r w:rsidRPr="004A0989">
        <w:rPr>
          <w:rFonts w:eastAsia="Times New Roman" w:cs="Times New Roman"/>
          <w:szCs w:val="24"/>
        </w:rPr>
        <w:t xml:space="preserve">ομμάτων που </w:t>
      </w:r>
      <w:r>
        <w:rPr>
          <w:rFonts w:eastAsia="Times New Roman" w:cs="Times New Roman"/>
          <w:szCs w:val="24"/>
        </w:rPr>
        <w:t>δήθεν</w:t>
      </w:r>
      <w:r w:rsidRPr="004A0989">
        <w:rPr>
          <w:rFonts w:eastAsia="Times New Roman" w:cs="Times New Roman"/>
          <w:szCs w:val="24"/>
        </w:rPr>
        <w:t xml:space="preserve"> κόπτονται για να μη δοθεί το όνομα της Μακεδονίας </w:t>
      </w:r>
      <w:r>
        <w:rPr>
          <w:rFonts w:eastAsia="Times New Roman" w:cs="Times New Roman"/>
          <w:szCs w:val="24"/>
        </w:rPr>
        <w:t>μας. Ε</w:t>
      </w:r>
      <w:r w:rsidRPr="004A0989">
        <w:rPr>
          <w:rFonts w:eastAsia="Times New Roman" w:cs="Times New Roman"/>
          <w:szCs w:val="24"/>
        </w:rPr>
        <w:t xml:space="preserve">ίχαμε πει </w:t>
      </w:r>
      <w:r>
        <w:rPr>
          <w:rFonts w:eastAsia="Times New Roman" w:cs="Times New Roman"/>
          <w:szCs w:val="24"/>
        </w:rPr>
        <w:t>-</w:t>
      </w:r>
      <w:r w:rsidRPr="004A0989">
        <w:rPr>
          <w:rFonts w:eastAsia="Times New Roman" w:cs="Times New Roman"/>
          <w:szCs w:val="24"/>
        </w:rPr>
        <w:t xml:space="preserve">το </w:t>
      </w:r>
      <w:r>
        <w:rPr>
          <w:rFonts w:eastAsia="Times New Roman" w:cs="Times New Roman"/>
          <w:szCs w:val="24"/>
        </w:rPr>
        <w:t>επ</w:t>
      </w:r>
      <w:r w:rsidRPr="004A0989">
        <w:rPr>
          <w:rFonts w:eastAsia="Times New Roman" w:cs="Times New Roman"/>
          <w:szCs w:val="24"/>
        </w:rPr>
        <w:t>αναφέρουμε και τώρα</w:t>
      </w:r>
      <w:r>
        <w:rPr>
          <w:rFonts w:eastAsia="Times New Roman" w:cs="Times New Roman"/>
          <w:szCs w:val="24"/>
        </w:rPr>
        <w:t>-</w:t>
      </w:r>
      <w:r w:rsidRPr="004A0989">
        <w:rPr>
          <w:rFonts w:eastAsia="Times New Roman" w:cs="Times New Roman"/>
          <w:szCs w:val="24"/>
        </w:rPr>
        <w:t xml:space="preserve"> και μάλιστα </w:t>
      </w:r>
      <w:r>
        <w:rPr>
          <w:rFonts w:eastAsia="Times New Roman" w:cs="Times New Roman"/>
          <w:szCs w:val="24"/>
        </w:rPr>
        <w:t xml:space="preserve">είχαμε δώσει και την πρωτοβουλία, αν ήθελε, </w:t>
      </w:r>
      <w:r w:rsidRPr="004A0989">
        <w:rPr>
          <w:rFonts w:eastAsia="Times New Roman" w:cs="Times New Roman"/>
          <w:szCs w:val="24"/>
        </w:rPr>
        <w:t>στη Νέα Δημοκρατία να το φ</w:t>
      </w:r>
      <w:r w:rsidRPr="004A0989">
        <w:rPr>
          <w:rFonts w:eastAsia="Times New Roman" w:cs="Times New Roman"/>
          <w:szCs w:val="24"/>
        </w:rPr>
        <w:t xml:space="preserve">έρει αυτή και να το πει αυτό το ζήτημα και εμείς θα </w:t>
      </w:r>
      <w:r>
        <w:rPr>
          <w:rFonts w:eastAsia="Times New Roman" w:cs="Times New Roman"/>
          <w:szCs w:val="24"/>
        </w:rPr>
        <w:t>ακολουθούσαμε,</w:t>
      </w:r>
      <w:r w:rsidRPr="004A0989">
        <w:rPr>
          <w:rFonts w:eastAsia="Times New Roman" w:cs="Times New Roman"/>
          <w:szCs w:val="24"/>
        </w:rPr>
        <w:t xml:space="preserve"> για να αποδείξουμε </w:t>
      </w:r>
      <w:r>
        <w:rPr>
          <w:rFonts w:eastAsia="Times New Roman" w:cs="Times New Roman"/>
          <w:szCs w:val="24"/>
        </w:rPr>
        <w:t>π</w:t>
      </w:r>
      <w:r w:rsidRPr="004A0989">
        <w:rPr>
          <w:rFonts w:eastAsia="Times New Roman" w:cs="Times New Roman"/>
          <w:szCs w:val="24"/>
        </w:rPr>
        <w:t>οιος αγαπάει την πατρίδα και ποιος αγαπάει την καρέκλα του</w:t>
      </w:r>
      <w:r>
        <w:rPr>
          <w:rFonts w:eastAsia="Times New Roman" w:cs="Times New Roman"/>
          <w:szCs w:val="24"/>
        </w:rPr>
        <w:t>.</w:t>
      </w:r>
      <w:r w:rsidRPr="004A0989">
        <w:rPr>
          <w:rFonts w:eastAsia="Times New Roman" w:cs="Times New Roman"/>
          <w:szCs w:val="24"/>
        </w:rPr>
        <w:t xml:space="preserve"> Δεν το έκανε η Νέα Δημοκρατία</w:t>
      </w:r>
      <w:r>
        <w:rPr>
          <w:rFonts w:eastAsia="Times New Roman" w:cs="Times New Roman"/>
          <w:szCs w:val="24"/>
        </w:rPr>
        <w:t>.</w:t>
      </w:r>
    </w:p>
    <w:p w14:paraId="01A9DF7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4A0989">
        <w:rPr>
          <w:rFonts w:eastAsia="Times New Roman" w:cs="Times New Roman"/>
          <w:szCs w:val="24"/>
        </w:rPr>
        <w:t>ν συνεχεία</w:t>
      </w:r>
      <w:r>
        <w:rPr>
          <w:rFonts w:eastAsia="Times New Roman" w:cs="Times New Roman"/>
          <w:szCs w:val="24"/>
        </w:rPr>
        <w:t>,</w:t>
      </w:r>
      <w:r w:rsidRPr="004A0989">
        <w:rPr>
          <w:rFonts w:eastAsia="Times New Roman" w:cs="Times New Roman"/>
          <w:szCs w:val="24"/>
        </w:rPr>
        <w:t xml:space="preserve"> όταν συζητ</w:t>
      </w:r>
      <w:r>
        <w:rPr>
          <w:rFonts w:eastAsia="Times New Roman" w:cs="Times New Roman"/>
          <w:szCs w:val="24"/>
        </w:rPr>
        <w:t xml:space="preserve">ιούνταν πριν </w:t>
      </w:r>
      <w:r w:rsidRPr="004A0989">
        <w:rPr>
          <w:rFonts w:eastAsia="Times New Roman" w:cs="Times New Roman"/>
          <w:szCs w:val="24"/>
        </w:rPr>
        <w:t xml:space="preserve">από </w:t>
      </w:r>
      <w:r>
        <w:rPr>
          <w:rFonts w:eastAsia="Times New Roman" w:cs="Times New Roman"/>
          <w:szCs w:val="24"/>
        </w:rPr>
        <w:t>δύο</w:t>
      </w:r>
      <w:r w:rsidRPr="004A0989">
        <w:rPr>
          <w:rFonts w:eastAsia="Times New Roman" w:cs="Times New Roman"/>
          <w:szCs w:val="24"/>
        </w:rPr>
        <w:t xml:space="preserve"> εβδομάδες </w:t>
      </w:r>
      <w:r>
        <w:rPr>
          <w:rFonts w:eastAsia="Times New Roman" w:cs="Times New Roman"/>
          <w:szCs w:val="24"/>
        </w:rPr>
        <w:t>τ</w:t>
      </w:r>
      <w:r w:rsidRPr="004A0989">
        <w:rPr>
          <w:rFonts w:eastAsia="Times New Roman" w:cs="Times New Roman"/>
          <w:szCs w:val="24"/>
        </w:rPr>
        <w:t>ο ζήτημα</w:t>
      </w:r>
      <w:r>
        <w:rPr>
          <w:rFonts w:eastAsia="Times New Roman" w:cs="Times New Roman"/>
          <w:szCs w:val="24"/>
        </w:rPr>
        <w:t>,</w:t>
      </w:r>
      <w:r w:rsidRPr="004A0989">
        <w:rPr>
          <w:rFonts w:eastAsia="Times New Roman" w:cs="Times New Roman"/>
          <w:szCs w:val="24"/>
        </w:rPr>
        <w:t xml:space="preserve"> θέσαμε θέμα αντισυνταγματικότητας και είχαμε ζητήσει ότι θα πρέπει αυτό να ψηφιστεί από </w:t>
      </w:r>
      <w:proofErr w:type="spellStart"/>
      <w:r>
        <w:rPr>
          <w:rFonts w:eastAsia="Times New Roman" w:cs="Times New Roman"/>
          <w:szCs w:val="24"/>
        </w:rPr>
        <w:t>εκατόν</w:t>
      </w:r>
      <w:proofErr w:type="spellEnd"/>
      <w:r>
        <w:rPr>
          <w:rFonts w:eastAsia="Times New Roman" w:cs="Times New Roman"/>
          <w:szCs w:val="24"/>
        </w:rPr>
        <w:t xml:space="preserve"> ογδόντα</w:t>
      </w:r>
      <w:r w:rsidRPr="004A0989">
        <w:rPr>
          <w:rFonts w:eastAsia="Times New Roman" w:cs="Times New Roman"/>
          <w:szCs w:val="24"/>
        </w:rPr>
        <w:t xml:space="preserve"> </w:t>
      </w:r>
      <w:r>
        <w:rPr>
          <w:rFonts w:eastAsia="Times New Roman" w:cs="Times New Roman"/>
          <w:szCs w:val="24"/>
        </w:rPr>
        <w:t>Β</w:t>
      </w:r>
      <w:r w:rsidRPr="004A0989">
        <w:rPr>
          <w:rFonts w:eastAsia="Times New Roman" w:cs="Times New Roman"/>
          <w:szCs w:val="24"/>
        </w:rPr>
        <w:t>ουλευτές</w:t>
      </w:r>
      <w:r>
        <w:rPr>
          <w:rFonts w:eastAsia="Times New Roman" w:cs="Times New Roman"/>
          <w:szCs w:val="24"/>
        </w:rPr>
        <w:t xml:space="preserve"> και όχι</w:t>
      </w:r>
      <w:r w:rsidRPr="004A0989">
        <w:rPr>
          <w:rFonts w:eastAsia="Times New Roman" w:cs="Times New Roman"/>
          <w:szCs w:val="24"/>
        </w:rPr>
        <w:t xml:space="preserve"> από </w:t>
      </w:r>
      <w:proofErr w:type="spellStart"/>
      <w:r>
        <w:rPr>
          <w:rFonts w:eastAsia="Times New Roman" w:cs="Times New Roman"/>
          <w:szCs w:val="24"/>
        </w:rPr>
        <w:t>εκατόν</w:t>
      </w:r>
      <w:proofErr w:type="spellEnd"/>
      <w:r>
        <w:rPr>
          <w:rFonts w:eastAsia="Times New Roman" w:cs="Times New Roman"/>
          <w:szCs w:val="24"/>
        </w:rPr>
        <w:t xml:space="preserve"> πενήντα ένα</w:t>
      </w:r>
      <w:r w:rsidRPr="004A0989">
        <w:rPr>
          <w:rFonts w:eastAsia="Times New Roman" w:cs="Times New Roman"/>
          <w:szCs w:val="24"/>
        </w:rPr>
        <w:t xml:space="preserve"> και να </w:t>
      </w:r>
      <w:r>
        <w:rPr>
          <w:rFonts w:eastAsia="Times New Roman" w:cs="Times New Roman"/>
          <w:szCs w:val="24"/>
        </w:rPr>
        <w:t>διευκολύνουμε</w:t>
      </w:r>
      <w:r w:rsidRPr="004A0989">
        <w:rPr>
          <w:rFonts w:eastAsia="Times New Roman" w:cs="Times New Roman"/>
          <w:szCs w:val="24"/>
        </w:rPr>
        <w:t xml:space="preserve"> την </w:t>
      </w:r>
      <w:r>
        <w:rPr>
          <w:rFonts w:eastAsia="Times New Roman" w:cs="Times New Roman"/>
          <w:szCs w:val="24"/>
        </w:rPr>
        <w:t>Κ</w:t>
      </w:r>
      <w:r w:rsidRPr="004A0989">
        <w:rPr>
          <w:rFonts w:eastAsia="Times New Roman" w:cs="Times New Roman"/>
          <w:szCs w:val="24"/>
        </w:rPr>
        <w:t>υβέρνηση</w:t>
      </w:r>
      <w:r>
        <w:rPr>
          <w:rFonts w:eastAsia="Times New Roman" w:cs="Times New Roman"/>
          <w:szCs w:val="24"/>
        </w:rPr>
        <w:t>. Τ</w:t>
      </w:r>
      <w:r w:rsidRPr="004A0989">
        <w:rPr>
          <w:rFonts w:eastAsia="Times New Roman" w:cs="Times New Roman"/>
          <w:szCs w:val="24"/>
        </w:rPr>
        <w:t xml:space="preserve">ότε η Νέα Δημοκρατία δεν το θέλησε </w:t>
      </w:r>
      <w:r>
        <w:rPr>
          <w:rFonts w:eastAsia="Times New Roman" w:cs="Times New Roman"/>
          <w:szCs w:val="24"/>
        </w:rPr>
        <w:t>κ</w:t>
      </w:r>
      <w:r w:rsidRPr="004A0989">
        <w:rPr>
          <w:rFonts w:eastAsia="Times New Roman" w:cs="Times New Roman"/>
          <w:szCs w:val="24"/>
        </w:rPr>
        <w:t>αι</w:t>
      </w:r>
      <w:r>
        <w:rPr>
          <w:rFonts w:eastAsia="Times New Roman" w:cs="Times New Roman"/>
          <w:szCs w:val="24"/>
        </w:rPr>
        <w:t>,</w:t>
      </w:r>
      <w:r w:rsidRPr="004A0989">
        <w:rPr>
          <w:rFonts w:eastAsia="Times New Roman" w:cs="Times New Roman"/>
          <w:szCs w:val="24"/>
        </w:rPr>
        <w:t xml:space="preserve"> φυσικά</w:t>
      </w:r>
      <w:r>
        <w:rPr>
          <w:rFonts w:eastAsia="Times New Roman" w:cs="Times New Roman"/>
          <w:szCs w:val="24"/>
        </w:rPr>
        <w:t>,</w:t>
      </w:r>
      <w:r w:rsidRPr="004A0989">
        <w:rPr>
          <w:rFonts w:eastAsia="Times New Roman" w:cs="Times New Roman"/>
          <w:szCs w:val="24"/>
        </w:rPr>
        <w:t xml:space="preserve"> δεν έβγαλε </w:t>
      </w:r>
      <w:r>
        <w:rPr>
          <w:rFonts w:eastAsia="Times New Roman" w:cs="Times New Roman"/>
          <w:szCs w:val="24"/>
        </w:rPr>
        <w:t>τ</w:t>
      </w:r>
      <w:r w:rsidRPr="004A0989">
        <w:rPr>
          <w:rFonts w:eastAsia="Times New Roman" w:cs="Times New Roman"/>
          <w:szCs w:val="24"/>
        </w:rPr>
        <w:t>σιμουδιά για τ</w:t>
      </w:r>
      <w:r w:rsidRPr="004A0989">
        <w:rPr>
          <w:rFonts w:eastAsia="Times New Roman" w:cs="Times New Roman"/>
          <w:szCs w:val="24"/>
        </w:rPr>
        <w:t>ο συγκεκριμένο ζήτημα</w:t>
      </w:r>
      <w:r>
        <w:rPr>
          <w:rFonts w:eastAsia="Times New Roman" w:cs="Times New Roman"/>
          <w:szCs w:val="24"/>
        </w:rPr>
        <w:t>.</w:t>
      </w:r>
    </w:p>
    <w:p w14:paraId="01A9DF8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Επανήλθαμε, λοιπόν, </w:t>
      </w:r>
      <w:r w:rsidRPr="004A0989">
        <w:rPr>
          <w:rFonts w:eastAsia="Times New Roman" w:cs="Times New Roman"/>
          <w:szCs w:val="24"/>
        </w:rPr>
        <w:t xml:space="preserve">και σήμερα και θέσαμε νέο </w:t>
      </w:r>
      <w:r>
        <w:rPr>
          <w:rFonts w:eastAsia="Times New Roman" w:cs="Times New Roman"/>
          <w:szCs w:val="24"/>
        </w:rPr>
        <w:t xml:space="preserve">ζήτημα </w:t>
      </w:r>
      <w:r w:rsidRPr="004A0989">
        <w:rPr>
          <w:rFonts w:eastAsia="Times New Roman" w:cs="Times New Roman"/>
          <w:szCs w:val="24"/>
        </w:rPr>
        <w:t xml:space="preserve">αντισυνταγματικότητας και είπαμε ότι θα έπρεπε πάλι με άλλο πρόσχημα </w:t>
      </w:r>
      <w:r>
        <w:rPr>
          <w:rFonts w:eastAsia="Times New Roman" w:cs="Times New Roman"/>
          <w:szCs w:val="24"/>
        </w:rPr>
        <w:t>σ</w:t>
      </w:r>
      <w:r w:rsidRPr="004A0989">
        <w:rPr>
          <w:rFonts w:eastAsia="Times New Roman" w:cs="Times New Roman"/>
          <w:szCs w:val="24"/>
        </w:rPr>
        <w:t>ήμερα</w:t>
      </w:r>
      <w:r>
        <w:rPr>
          <w:rFonts w:eastAsia="Times New Roman" w:cs="Times New Roman"/>
          <w:szCs w:val="24"/>
        </w:rPr>
        <w:t>,</w:t>
      </w:r>
      <w:r w:rsidRPr="004A0989">
        <w:rPr>
          <w:rFonts w:eastAsia="Times New Roman" w:cs="Times New Roman"/>
          <w:szCs w:val="24"/>
        </w:rPr>
        <w:t xml:space="preserve"> βασισμένο νομικά πάρα πολύ σωστά</w:t>
      </w:r>
      <w:r>
        <w:rPr>
          <w:rFonts w:eastAsia="Times New Roman" w:cs="Times New Roman"/>
          <w:szCs w:val="24"/>
        </w:rPr>
        <w:t>,</w:t>
      </w:r>
      <w:r w:rsidRPr="004A0989">
        <w:rPr>
          <w:rFonts w:eastAsia="Times New Roman" w:cs="Times New Roman"/>
          <w:szCs w:val="24"/>
        </w:rPr>
        <w:t xml:space="preserve"> </w:t>
      </w:r>
      <w:r>
        <w:rPr>
          <w:rFonts w:eastAsia="Times New Roman" w:cs="Times New Roman"/>
          <w:szCs w:val="24"/>
        </w:rPr>
        <w:t>ν</w:t>
      </w:r>
      <w:r w:rsidRPr="004A0989">
        <w:rPr>
          <w:rFonts w:eastAsia="Times New Roman" w:cs="Times New Roman"/>
          <w:szCs w:val="24"/>
        </w:rPr>
        <w:t xml:space="preserve">α πρέπει να ψηφιστεί </w:t>
      </w:r>
      <w:r>
        <w:rPr>
          <w:rFonts w:eastAsia="Times New Roman" w:cs="Times New Roman"/>
          <w:szCs w:val="24"/>
        </w:rPr>
        <w:t xml:space="preserve">η εν </w:t>
      </w:r>
      <w:r w:rsidRPr="004A0989">
        <w:rPr>
          <w:rFonts w:eastAsia="Times New Roman" w:cs="Times New Roman"/>
          <w:szCs w:val="24"/>
        </w:rPr>
        <w:t xml:space="preserve">λόγω </w:t>
      </w:r>
      <w:r>
        <w:rPr>
          <w:rFonts w:eastAsia="Times New Roman" w:cs="Times New Roman"/>
          <w:szCs w:val="24"/>
        </w:rPr>
        <w:t>σ</w:t>
      </w:r>
      <w:r w:rsidRPr="004A0989">
        <w:rPr>
          <w:rFonts w:eastAsia="Times New Roman" w:cs="Times New Roman"/>
          <w:szCs w:val="24"/>
        </w:rPr>
        <w:t xml:space="preserve">υμφωνία </w:t>
      </w:r>
      <w:r>
        <w:rPr>
          <w:rFonts w:eastAsia="Times New Roman" w:cs="Times New Roman"/>
          <w:szCs w:val="24"/>
        </w:rPr>
        <w:t xml:space="preserve">από </w:t>
      </w:r>
      <w:proofErr w:type="spellStart"/>
      <w:r>
        <w:rPr>
          <w:rFonts w:eastAsia="Times New Roman" w:cs="Times New Roman"/>
          <w:szCs w:val="24"/>
        </w:rPr>
        <w:t>εκατόν</w:t>
      </w:r>
      <w:proofErr w:type="spellEnd"/>
      <w:r>
        <w:rPr>
          <w:rFonts w:eastAsia="Times New Roman" w:cs="Times New Roman"/>
          <w:szCs w:val="24"/>
        </w:rPr>
        <w:t xml:space="preserve"> ογδόντα Β</w:t>
      </w:r>
      <w:r w:rsidRPr="004A0989">
        <w:rPr>
          <w:rFonts w:eastAsia="Times New Roman" w:cs="Times New Roman"/>
          <w:szCs w:val="24"/>
        </w:rPr>
        <w:t>ουλευτές</w:t>
      </w:r>
      <w:r>
        <w:rPr>
          <w:rFonts w:eastAsia="Times New Roman" w:cs="Times New Roman"/>
          <w:szCs w:val="24"/>
        </w:rPr>
        <w:t>.</w:t>
      </w:r>
      <w:r w:rsidRPr="004A0989">
        <w:rPr>
          <w:rFonts w:eastAsia="Times New Roman" w:cs="Times New Roman"/>
          <w:szCs w:val="24"/>
        </w:rPr>
        <w:t xml:space="preserve"> </w:t>
      </w:r>
      <w:r>
        <w:rPr>
          <w:rFonts w:eastAsia="Times New Roman" w:cs="Times New Roman"/>
          <w:szCs w:val="24"/>
        </w:rPr>
        <w:t>Γ</w:t>
      </w:r>
      <w:r w:rsidRPr="004A0989">
        <w:rPr>
          <w:rFonts w:eastAsia="Times New Roman" w:cs="Times New Roman"/>
          <w:szCs w:val="24"/>
        </w:rPr>
        <w:t xml:space="preserve">ια άλλη μία φορά η Νέα Δημοκρατία </w:t>
      </w:r>
      <w:r>
        <w:rPr>
          <w:rFonts w:eastAsia="Times New Roman" w:cs="Times New Roman"/>
          <w:szCs w:val="24"/>
        </w:rPr>
        <w:t>όχι απλώς</w:t>
      </w:r>
      <w:r w:rsidRPr="004A0989">
        <w:rPr>
          <w:rFonts w:eastAsia="Times New Roman" w:cs="Times New Roman"/>
          <w:szCs w:val="24"/>
        </w:rPr>
        <w:t xml:space="preserve"> δεν το συζήτησε</w:t>
      </w:r>
      <w:r>
        <w:rPr>
          <w:rFonts w:eastAsia="Times New Roman" w:cs="Times New Roman"/>
          <w:szCs w:val="24"/>
        </w:rPr>
        <w:t>,</w:t>
      </w:r>
      <w:r w:rsidRPr="004A0989">
        <w:rPr>
          <w:rFonts w:eastAsia="Times New Roman" w:cs="Times New Roman"/>
          <w:szCs w:val="24"/>
        </w:rPr>
        <w:t xml:space="preserve"> αλλά ο </w:t>
      </w:r>
      <w:proofErr w:type="spellStart"/>
      <w:r>
        <w:rPr>
          <w:rFonts w:eastAsia="Times New Roman" w:cs="Times New Roman"/>
          <w:szCs w:val="24"/>
        </w:rPr>
        <w:t>Δένδιας</w:t>
      </w:r>
      <w:proofErr w:type="spellEnd"/>
      <w:r>
        <w:rPr>
          <w:rFonts w:eastAsia="Times New Roman" w:cs="Times New Roman"/>
          <w:szCs w:val="24"/>
        </w:rPr>
        <w:t>,</w:t>
      </w:r>
      <w:r w:rsidRPr="004A0989">
        <w:rPr>
          <w:rFonts w:eastAsia="Times New Roman" w:cs="Times New Roman"/>
          <w:szCs w:val="24"/>
        </w:rPr>
        <w:t xml:space="preserve"> </w:t>
      </w:r>
      <w:r>
        <w:rPr>
          <w:rFonts w:eastAsia="Times New Roman" w:cs="Times New Roman"/>
          <w:szCs w:val="24"/>
        </w:rPr>
        <w:t>ο Κοινοβουλευτικός Ε</w:t>
      </w:r>
      <w:r w:rsidRPr="004A0989">
        <w:rPr>
          <w:rFonts w:eastAsia="Times New Roman" w:cs="Times New Roman"/>
          <w:szCs w:val="24"/>
        </w:rPr>
        <w:t>κπρόσωπ</w:t>
      </w:r>
      <w:r>
        <w:rPr>
          <w:rFonts w:eastAsia="Times New Roman" w:cs="Times New Roman"/>
          <w:szCs w:val="24"/>
        </w:rPr>
        <w:t>ό</w:t>
      </w:r>
      <w:r w:rsidRPr="004A0989">
        <w:rPr>
          <w:rFonts w:eastAsia="Times New Roman" w:cs="Times New Roman"/>
          <w:szCs w:val="24"/>
        </w:rPr>
        <w:t xml:space="preserve">ς </w:t>
      </w:r>
      <w:r>
        <w:rPr>
          <w:rFonts w:eastAsia="Times New Roman" w:cs="Times New Roman"/>
          <w:szCs w:val="24"/>
        </w:rPr>
        <w:t xml:space="preserve">της, </w:t>
      </w:r>
      <w:r w:rsidRPr="004A0989">
        <w:rPr>
          <w:rFonts w:eastAsia="Times New Roman" w:cs="Times New Roman"/>
          <w:szCs w:val="24"/>
        </w:rPr>
        <w:t>ο άνθρωπος</w:t>
      </w:r>
      <w:r>
        <w:rPr>
          <w:rFonts w:eastAsia="Times New Roman" w:cs="Times New Roman"/>
          <w:szCs w:val="24"/>
        </w:rPr>
        <w:t xml:space="preserve"> των </w:t>
      </w:r>
      <w:proofErr w:type="spellStart"/>
      <w:r w:rsidRPr="00DC02EB">
        <w:rPr>
          <w:rFonts w:eastAsia="Times New Roman" w:cs="Times New Roman"/>
          <w:szCs w:val="24"/>
        </w:rPr>
        <w:t>Ρότσιλντ</w:t>
      </w:r>
      <w:proofErr w:type="spellEnd"/>
      <w:r w:rsidRPr="004A0989">
        <w:rPr>
          <w:rFonts w:eastAsia="Times New Roman" w:cs="Times New Roman"/>
          <w:szCs w:val="24"/>
        </w:rPr>
        <w:t xml:space="preserve"> </w:t>
      </w:r>
      <w:r>
        <w:rPr>
          <w:rFonts w:eastAsia="Times New Roman" w:cs="Times New Roman"/>
          <w:szCs w:val="24"/>
        </w:rPr>
        <w:t>σ</w:t>
      </w:r>
      <w:r w:rsidRPr="004A0989">
        <w:rPr>
          <w:rFonts w:eastAsia="Times New Roman" w:cs="Times New Roman"/>
          <w:szCs w:val="24"/>
        </w:rPr>
        <w:t xml:space="preserve">την Ελλάδα </w:t>
      </w:r>
      <w:r>
        <w:rPr>
          <w:rFonts w:eastAsia="Times New Roman" w:cs="Times New Roman"/>
          <w:szCs w:val="24"/>
        </w:rPr>
        <w:t xml:space="preserve">–το </w:t>
      </w:r>
      <w:r w:rsidRPr="004A0989">
        <w:rPr>
          <w:rFonts w:eastAsia="Times New Roman" w:cs="Times New Roman"/>
          <w:szCs w:val="24"/>
        </w:rPr>
        <w:t>ξέρουμε πολύ καλά</w:t>
      </w:r>
      <w:r>
        <w:rPr>
          <w:rFonts w:eastAsia="Times New Roman" w:cs="Times New Roman"/>
          <w:szCs w:val="24"/>
        </w:rPr>
        <w:t>- ήταν</w:t>
      </w:r>
      <w:r w:rsidRPr="004A0989">
        <w:rPr>
          <w:rFonts w:eastAsia="Times New Roman" w:cs="Times New Roman"/>
          <w:szCs w:val="24"/>
        </w:rPr>
        <w:t xml:space="preserve"> αυτός ο οποίος </w:t>
      </w:r>
      <w:r>
        <w:rPr>
          <w:rFonts w:eastAsia="Times New Roman" w:cs="Times New Roman"/>
          <w:szCs w:val="24"/>
        </w:rPr>
        <w:t>πάλι χαριεντιζόταν</w:t>
      </w:r>
      <w:r w:rsidRPr="004A0989">
        <w:rPr>
          <w:rFonts w:eastAsia="Times New Roman" w:cs="Times New Roman"/>
          <w:szCs w:val="24"/>
        </w:rPr>
        <w:t xml:space="preserve"> με τους </w:t>
      </w:r>
      <w:r>
        <w:rPr>
          <w:rFonts w:eastAsia="Times New Roman" w:cs="Times New Roman"/>
          <w:szCs w:val="24"/>
        </w:rPr>
        <w:t>Β</w:t>
      </w:r>
      <w:r w:rsidRPr="004A0989">
        <w:rPr>
          <w:rFonts w:eastAsia="Times New Roman" w:cs="Times New Roman"/>
          <w:szCs w:val="24"/>
        </w:rPr>
        <w:t xml:space="preserve">ουλευτές του ΣΥΡΙΖΑ και του </w:t>
      </w:r>
      <w:r>
        <w:rPr>
          <w:rFonts w:eastAsia="Times New Roman" w:cs="Times New Roman"/>
          <w:szCs w:val="24"/>
        </w:rPr>
        <w:t>ΚΚΕ</w:t>
      </w:r>
      <w:r w:rsidRPr="004A0989">
        <w:rPr>
          <w:rFonts w:eastAsia="Times New Roman" w:cs="Times New Roman"/>
          <w:szCs w:val="24"/>
        </w:rPr>
        <w:t xml:space="preserve"> μάλιστα σήμερα και μάλιστα μαζί με τον </w:t>
      </w:r>
      <w:r>
        <w:rPr>
          <w:rFonts w:eastAsia="Times New Roman" w:cs="Times New Roman"/>
          <w:szCs w:val="24"/>
        </w:rPr>
        <w:t>Κοντονή</w:t>
      </w:r>
      <w:r w:rsidRPr="004A0989">
        <w:rPr>
          <w:rFonts w:eastAsia="Times New Roman" w:cs="Times New Roman"/>
          <w:szCs w:val="24"/>
        </w:rPr>
        <w:t xml:space="preserve"> του ΣΥΡΙΖΑ</w:t>
      </w:r>
      <w:r>
        <w:rPr>
          <w:rFonts w:eastAsia="Times New Roman" w:cs="Times New Roman"/>
          <w:szCs w:val="24"/>
        </w:rPr>
        <w:t>, ο</w:t>
      </w:r>
      <w:r w:rsidRPr="004A0989">
        <w:rPr>
          <w:rFonts w:eastAsia="Times New Roman" w:cs="Times New Roman"/>
          <w:szCs w:val="24"/>
        </w:rPr>
        <w:t xml:space="preserve"> όποιος </w:t>
      </w:r>
      <w:r>
        <w:rPr>
          <w:rFonts w:eastAsia="Times New Roman" w:cs="Times New Roman"/>
          <w:szCs w:val="24"/>
        </w:rPr>
        <w:t>πήρε τον</w:t>
      </w:r>
      <w:r w:rsidRPr="004A0989">
        <w:rPr>
          <w:rFonts w:eastAsia="Times New Roman" w:cs="Times New Roman"/>
          <w:szCs w:val="24"/>
        </w:rPr>
        <w:t xml:space="preserve"> λόγο να απαντήσει</w:t>
      </w:r>
      <w:r>
        <w:rPr>
          <w:rFonts w:eastAsia="Times New Roman" w:cs="Times New Roman"/>
          <w:szCs w:val="24"/>
        </w:rPr>
        <w:t>,</w:t>
      </w:r>
      <w:r w:rsidRPr="004A0989">
        <w:rPr>
          <w:rFonts w:eastAsia="Times New Roman" w:cs="Times New Roman"/>
          <w:szCs w:val="24"/>
        </w:rPr>
        <w:t xml:space="preserve"> δεν είχε να απαντήσει τίποτα και είπε απλ</w:t>
      </w:r>
      <w:r>
        <w:rPr>
          <w:rFonts w:eastAsia="Times New Roman" w:cs="Times New Roman"/>
          <w:szCs w:val="24"/>
        </w:rPr>
        <w:t>ώς</w:t>
      </w:r>
      <w:r w:rsidRPr="004A0989">
        <w:rPr>
          <w:rFonts w:eastAsia="Times New Roman" w:cs="Times New Roman"/>
          <w:szCs w:val="24"/>
        </w:rPr>
        <w:t xml:space="preserve"> ότι η πρόταση της Χρυσής Αυγής ήταν για τα σκουπίδια</w:t>
      </w:r>
      <w:r>
        <w:rPr>
          <w:rFonts w:eastAsia="Times New Roman" w:cs="Times New Roman"/>
          <w:szCs w:val="24"/>
        </w:rPr>
        <w:t>.</w:t>
      </w:r>
      <w:r w:rsidRPr="004A0989">
        <w:rPr>
          <w:rFonts w:eastAsia="Times New Roman" w:cs="Times New Roman"/>
          <w:szCs w:val="24"/>
        </w:rPr>
        <w:t xml:space="preserve"> Μάλιστα αυτός που εκτελούσε </w:t>
      </w:r>
      <w:r>
        <w:rPr>
          <w:rFonts w:eastAsia="Times New Roman" w:cs="Times New Roman"/>
          <w:szCs w:val="24"/>
        </w:rPr>
        <w:t>εκείνη την ώρα</w:t>
      </w:r>
      <w:r w:rsidRPr="004A0989">
        <w:rPr>
          <w:rFonts w:eastAsia="Times New Roman" w:cs="Times New Roman"/>
          <w:szCs w:val="24"/>
        </w:rPr>
        <w:t xml:space="preserve"> χρέη </w:t>
      </w:r>
      <w:r>
        <w:rPr>
          <w:rFonts w:eastAsia="Times New Roman" w:cs="Times New Roman"/>
          <w:szCs w:val="24"/>
        </w:rPr>
        <w:t xml:space="preserve">Προέδρου ή </w:t>
      </w:r>
      <w:r w:rsidRPr="004A0989">
        <w:rPr>
          <w:rFonts w:eastAsia="Times New Roman" w:cs="Times New Roman"/>
          <w:szCs w:val="24"/>
        </w:rPr>
        <w:t>μά</w:t>
      </w:r>
      <w:r w:rsidRPr="004A0989">
        <w:rPr>
          <w:rFonts w:eastAsia="Times New Roman" w:cs="Times New Roman"/>
          <w:szCs w:val="24"/>
        </w:rPr>
        <w:t xml:space="preserve">λλον εκείνη που εκτελούσε </w:t>
      </w:r>
      <w:r w:rsidRPr="004A0989">
        <w:rPr>
          <w:rFonts w:eastAsia="Times New Roman" w:cs="Times New Roman"/>
          <w:szCs w:val="24"/>
        </w:rPr>
        <w:lastRenderedPageBreak/>
        <w:t xml:space="preserve">χρέη </w:t>
      </w:r>
      <w:r>
        <w:rPr>
          <w:rFonts w:eastAsia="Times New Roman" w:cs="Times New Roman"/>
          <w:szCs w:val="24"/>
        </w:rPr>
        <w:t>Π</w:t>
      </w:r>
      <w:r w:rsidRPr="004A0989">
        <w:rPr>
          <w:rFonts w:eastAsia="Times New Roman" w:cs="Times New Roman"/>
          <w:szCs w:val="24"/>
        </w:rPr>
        <w:t>ροέδρου</w:t>
      </w:r>
      <w:r>
        <w:rPr>
          <w:rFonts w:eastAsia="Times New Roman" w:cs="Times New Roman"/>
          <w:szCs w:val="24"/>
        </w:rPr>
        <w:t xml:space="preserve"> της</w:t>
      </w:r>
      <w:r w:rsidRPr="004A0989">
        <w:rPr>
          <w:rFonts w:eastAsia="Times New Roman" w:cs="Times New Roman"/>
          <w:szCs w:val="24"/>
        </w:rPr>
        <w:t xml:space="preserve"> Βουλής</w:t>
      </w:r>
      <w:r>
        <w:rPr>
          <w:rFonts w:eastAsia="Times New Roman" w:cs="Times New Roman"/>
          <w:szCs w:val="24"/>
        </w:rPr>
        <w:t>,</w:t>
      </w:r>
      <w:r w:rsidRPr="004A0989">
        <w:rPr>
          <w:rFonts w:eastAsia="Times New Roman" w:cs="Times New Roman"/>
          <w:szCs w:val="24"/>
        </w:rPr>
        <w:t xml:space="preserve"> η Χριστοδουλ</w:t>
      </w:r>
      <w:r>
        <w:rPr>
          <w:rFonts w:eastAsia="Times New Roman" w:cs="Times New Roman"/>
          <w:szCs w:val="24"/>
        </w:rPr>
        <w:t>ο</w:t>
      </w:r>
      <w:r w:rsidRPr="004A0989">
        <w:rPr>
          <w:rFonts w:eastAsia="Times New Roman" w:cs="Times New Roman"/>
          <w:szCs w:val="24"/>
        </w:rPr>
        <w:t>πο</w:t>
      </w:r>
      <w:r>
        <w:rPr>
          <w:rFonts w:eastAsia="Times New Roman" w:cs="Times New Roman"/>
          <w:szCs w:val="24"/>
        </w:rPr>
        <w:t>ύ</w:t>
      </w:r>
      <w:r w:rsidRPr="004A0989">
        <w:rPr>
          <w:rFonts w:eastAsia="Times New Roman" w:cs="Times New Roman"/>
          <w:szCs w:val="24"/>
        </w:rPr>
        <w:t>λου</w:t>
      </w:r>
      <w:r>
        <w:rPr>
          <w:rFonts w:eastAsia="Times New Roman" w:cs="Times New Roman"/>
          <w:szCs w:val="24"/>
        </w:rPr>
        <w:t>,</w:t>
      </w:r>
      <w:r w:rsidRPr="004A0989">
        <w:rPr>
          <w:rFonts w:eastAsia="Times New Roman" w:cs="Times New Roman"/>
          <w:szCs w:val="24"/>
        </w:rPr>
        <w:t xml:space="preserve"> δεν </w:t>
      </w:r>
      <w:r>
        <w:rPr>
          <w:rFonts w:eastAsia="Times New Roman" w:cs="Times New Roman"/>
          <w:szCs w:val="24"/>
        </w:rPr>
        <w:t>είπε</w:t>
      </w:r>
      <w:r w:rsidRPr="004A0989">
        <w:rPr>
          <w:rFonts w:eastAsia="Times New Roman" w:cs="Times New Roman"/>
          <w:szCs w:val="24"/>
        </w:rPr>
        <w:t xml:space="preserve"> τίποτα </w:t>
      </w:r>
      <w:r>
        <w:rPr>
          <w:rFonts w:eastAsia="Times New Roman" w:cs="Times New Roman"/>
          <w:szCs w:val="24"/>
        </w:rPr>
        <w:t>στον Κοντονή,</w:t>
      </w:r>
      <w:r w:rsidRPr="004A0989">
        <w:rPr>
          <w:rFonts w:eastAsia="Times New Roman" w:cs="Times New Roman"/>
          <w:szCs w:val="24"/>
        </w:rPr>
        <w:t xml:space="preserve"> όταν ανέφερε </w:t>
      </w:r>
      <w:r>
        <w:rPr>
          <w:rFonts w:eastAsia="Times New Roman" w:cs="Times New Roman"/>
          <w:szCs w:val="24"/>
        </w:rPr>
        <w:t>πως είναι για τα σ</w:t>
      </w:r>
      <w:r w:rsidRPr="004A0989">
        <w:rPr>
          <w:rFonts w:eastAsia="Times New Roman" w:cs="Times New Roman"/>
          <w:szCs w:val="24"/>
        </w:rPr>
        <w:t xml:space="preserve">κουπίδια αυτά που </w:t>
      </w:r>
      <w:r>
        <w:rPr>
          <w:rFonts w:eastAsia="Times New Roman" w:cs="Times New Roman"/>
          <w:szCs w:val="24"/>
        </w:rPr>
        <w:t xml:space="preserve">ανέφερε η Χρυσή Αυγή. </w:t>
      </w:r>
    </w:p>
    <w:p w14:paraId="01A9DF8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Έτσι, λοιπόν, έχω και εγώ το δικαίωμα να αναφέρω ότι σκουπίδι είναι ο Κοντονής κα</w:t>
      </w:r>
      <w:r>
        <w:rPr>
          <w:rFonts w:eastAsia="Times New Roman" w:cs="Times New Roman"/>
          <w:szCs w:val="24"/>
        </w:rPr>
        <w:t xml:space="preserve">ι οι απόψεις του που εκφράζει πάνω στο συγκεκριμένο ζήτημα. Είναι σκουπίδια οι απόψεις αυτών των ανθελλήνων, οι οποίοι με τις υπογραφές </w:t>
      </w:r>
      <w:proofErr w:type="spellStart"/>
      <w:r>
        <w:rPr>
          <w:rFonts w:eastAsia="Times New Roman" w:cs="Times New Roman"/>
          <w:szCs w:val="24"/>
        </w:rPr>
        <w:t>εκατόν</w:t>
      </w:r>
      <w:proofErr w:type="spellEnd"/>
      <w:r>
        <w:rPr>
          <w:rFonts w:eastAsia="Times New Roman" w:cs="Times New Roman"/>
          <w:szCs w:val="24"/>
        </w:rPr>
        <w:t xml:space="preserve"> πενήντα ένα, </w:t>
      </w:r>
      <w:proofErr w:type="spellStart"/>
      <w:r>
        <w:rPr>
          <w:rFonts w:eastAsia="Times New Roman" w:cs="Times New Roman"/>
          <w:szCs w:val="24"/>
        </w:rPr>
        <w:t>εκατόν</w:t>
      </w:r>
      <w:proofErr w:type="spellEnd"/>
      <w:r>
        <w:rPr>
          <w:rFonts w:eastAsia="Times New Roman" w:cs="Times New Roman"/>
          <w:szCs w:val="24"/>
        </w:rPr>
        <w:t xml:space="preserve"> πενήντα δύο, </w:t>
      </w:r>
      <w:proofErr w:type="spellStart"/>
      <w:r>
        <w:rPr>
          <w:rFonts w:eastAsia="Times New Roman" w:cs="Times New Roman"/>
          <w:szCs w:val="24"/>
        </w:rPr>
        <w:t>εκατόν</w:t>
      </w:r>
      <w:proofErr w:type="spellEnd"/>
      <w:r>
        <w:rPr>
          <w:rFonts w:eastAsia="Times New Roman" w:cs="Times New Roman"/>
          <w:szCs w:val="24"/>
        </w:rPr>
        <w:t xml:space="preserve"> πενήντα τριών –δεν ξέρω πόσοι θα μαζευτούν στο τέλος- θα δώσουν για άλλη </w:t>
      </w:r>
      <w:r>
        <w:rPr>
          <w:rFonts w:eastAsia="Times New Roman" w:cs="Times New Roman"/>
          <w:szCs w:val="24"/>
        </w:rPr>
        <w:t xml:space="preserve">μια φορά το όνομα της Μακεδονίας. Την ψυχή, όμως, δεν θα τη δώσουν. </w:t>
      </w:r>
    </w:p>
    <w:p w14:paraId="01A9DF8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Αυτά, λοιπόν, προς γνώση και απάντηση για όλους εδώ που πουλούν πατριωτισμό, που πουλούν </w:t>
      </w:r>
      <w:proofErr w:type="spellStart"/>
      <w:r>
        <w:rPr>
          <w:rFonts w:eastAsia="Times New Roman" w:cs="Times New Roman"/>
          <w:szCs w:val="24"/>
        </w:rPr>
        <w:t>πατριδοκαπηλεία</w:t>
      </w:r>
      <w:proofErr w:type="spellEnd"/>
      <w:r>
        <w:rPr>
          <w:rFonts w:eastAsia="Times New Roman" w:cs="Times New Roman"/>
          <w:szCs w:val="24"/>
        </w:rPr>
        <w:t xml:space="preserve"> στους απλούς Έλληνες ανθρώπους. Η Νέα Δημοκρατία, λοιπόν, θα μπορούσε να το είχε σ</w:t>
      </w:r>
      <w:r>
        <w:rPr>
          <w:rFonts w:eastAsia="Times New Roman" w:cs="Times New Roman"/>
          <w:szCs w:val="24"/>
        </w:rPr>
        <w:t xml:space="preserve">ταματήσει αυτό, αλλά δεν το έκανε. </w:t>
      </w:r>
    </w:p>
    <w:p w14:paraId="01A9DF8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μπαίνουμε στη διαδικασία να βλέπουμε τους Βουλευτές του ΣΥΡΙΖΑ, τον Αρχηγό τους και Πρωθυπουργό, αυτούς οι οποίοι διαρρήγνυαν τα ιμάτιά τους έναντι στο ΝΑΤΟ, στους Αμερικάνους, τους «φονιάδες των λαών» </w:t>
      </w:r>
      <w:r>
        <w:rPr>
          <w:rFonts w:eastAsia="Times New Roman" w:cs="Times New Roman"/>
          <w:szCs w:val="24"/>
        </w:rPr>
        <w:t xml:space="preserve">και επαναστατούσαν, να τους βλέπουμε τώρα να λένε ότι 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lastRenderedPageBreak/>
        <w:t>αυτή είναι πάρα πολύ χρήσιμη και ότι πρέπει να γίνει για το καλό και του ΝΑΤΟ, ότι πρέπει η Βορειοατλαντική Συμμαχία, λοιπόν, να πάρει και τα Σκόπια μέσα, προκειμένου να εξυπηρετήσει τα συμφέ</w:t>
      </w:r>
      <w:r>
        <w:rPr>
          <w:rFonts w:eastAsia="Times New Roman" w:cs="Times New Roman"/>
          <w:szCs w:val="24"/>
        </w:rPr>
        <w:t xml:space="preserve">ροντά της. Μα, αυτή είναι η πραγματικότητα. </w:t>
      </w:r>
    </w:p>
    <w:p w14:paraId="01A9DF8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Ρωτάμε για άλλη μια φορά –γιατί το έχουμε ρωτήσει εκατοντάδες φορές και ξέρουμε ποια είναι τα συμφέροντα που θα κερδίσει ή θα ωφεληθεί το ΝΑΤΟ και ξέρουμε ότι θα ωφεληθούν τα Σκόπια- η Ελλάδα τι κερδίζει από αυτ</w:t>
      </w:r>
      <w:r>
        <w:rPr>
          <w:rFonts w:eastAsia="Times New Roman" w:cs="Times New Roman"/>
          <w:szCs w:val="24"/>
        </w:rPr>
        <w:t xml:space="preserve">ήν την υπόθεση. Ας μας πει κάποιος δύο πράγματα. Ένα πράγμα το οποίο κερδίζει η Ελλάδα. Δεν κερδίζει τίποτα παρά μόνο οι </w:t>
      </w:r>
      <w:proofErr w:type="spellStart"/>
      <w:r>
        <w:rPr>
          <w:rFonts w:eastAsia="Times New Roman" w:cs="Times New Roman"/>
          <w:szCs w:val="24"/>
        </w:rPr>
        <w:t>εκατόν</w:t>
      </w:r>
      <w:proofErr w:type="spellEnd"/>
      <w:r>
        <w:rPr>
          <w:rFonts w:eastAsia="Times New Roman" w:cs="Times New Roman"/>
          <w:szCs w:val="24"/>
        </w:rPr>
        <w:t xml:space="preserve"> πενήντα ένας, </w:t>
      </w:r>
      <w:proofErr w:type="spellStart"/>
      <w:r>
        <w:rPr>
          <w:rFonts w:eastAsia="Times New Roman" w:cs="Times New Roman"/>
          <w:szCs w:val="24"/>
        </w:rPr>
        <w:t>εκατόν</w:t>
      </w:r>
      <w:proofErr w:type="spellEnd"/>
      <w:r>
        <w:rPr>
          <w:rFonts w:eastAsia="Times New Roman" w:cs="Times New Roman"/>
          <w:szCs w:val="24"/>
        </w:rPr>
        <w:t xml:space="preserve"> πενήντα δύο ή </w:t>
      </w:r>
      <w:proofErr w:type="spellStart"/>
      <w:r>
        <w:rPr>
          <w:rFonts w:eastAsia="Times New Roman" w:cs="Times New Roman"/>
          <w:szCs w:val="24"/>
        </w:rPr>
        <w:t>εκατόν</w:t>
      </w:r>
      <w:proofErr w:type="spellEnd"/>
      <w:r>
        <w:rPr>
          <w:rFonts w:eastAsia="Times New Roman" w:cs="Times New Roman"/>
          <w:szCs w:val="24"/>
        </w:rPr>
        <w:t xml:space="preserve"> πενήντα και κάτι Βουλευτές -όσοι θα βγουν- να κρατήσουν την καρέκλα τους για λίγους μή</w:t>
      </w:r>
      <w:r>
        <w:rPr>
          <w:rFonts w:eastAsia="Times New Roman" w:cs="Times New Roman"/>
          <w:szCs w:val="24"/>
        </w:rPr>
        <w:t xml:space="preserve">νες ακόμη, για λίγες μέρες ακόμη, για όσο είναι, για λίγες ώρες. </w:t>
      </w:r>
    </w:p>
    <w:p w14:paraId="01A9DF8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Πουλάνε την ψυχή τους, πραγματικά πουλάνε την ψυχή τους κάποιοι απ’ αυτούς –έτσι;- οι οποίοι έλεγαν ότι είναι πατριώτες, γιατί η πλειοψηφία των Βουλευτών και Υπουργών του ΣΥΡΙΖΑ δεν δήλωσαν </w:t>
      </w:r>
      <w:r>
        <w:rPr>
          <w:rFonts w:eastAsia="Times New Roman" w:cs="Times New Roman"/>
          <w:szCs w:val="24"/>
        </w:rPr>
        <w:t xml:space="preserve">ποτέ πατριώτες. Τώρα είναι ξεκάθαρο ότι οι άνθρωποι μισούν οτιδήποτε έχει να κάνει με πατριωτισμό, με γαλανόλευκη σημαία, με ορθοδοξία. Αυτά έλεγαν. Δεν λένε κάτι </w:t>
      </w:r>
      <w:r>
        <w:rPr>
          <w:rFonts w:eastAsia="Times New Roman" w:cs="Times New Roman"/>
          <w:szCs w:val="24"/>
        </w:rPr>
        <w:lastRenderedPageBreak/>
        <w:t>άλλο. Όμως αυτοί που πήγαν μαζί τους τώρα και μας λένε ότι για τριάντα και σαράντα χρόνια έκτ</w:t>
      </w:r>
      <w:r>
        <w:rPr>
          <w:rFonts w:eastAsia="Times New Roman" w:cs="Times New Roman"/>
          <w:szCs w:val="24"/>
        </w:rPr>
        <w:t xml:space="preserve">ιζαν πολιτική καριέρα ότι είναι πατριώτες τι έκαναν; Για να κάτσουν, λοιπόν, δέκα μέρες ακόμη ή πέντε μήνες ακόμη στην καρέκλα τους, πουλάνε την πατρίδα μας. Αυτή είναι η διαδικασία. </w:t>
      </w:r>
    </w:p>
    <w:p w14:paraId="01A9DF8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Σας είπα, όμως, και στην προηγούμενη ομιλία μας, να σας πω και τώρα ότι </w:t>
      </w:r>
      <w:r>
        <w:rPr>
          <w:rFonts w:eastAsia="Times New Roman" w:cs="Times New Roman"/>
          <w:szCs w:val="24"/>
        </w:rPr>
        <w:t xml:space="preserve">ειδικά εκείνη η φωτογραφία που βγήκε αμέσως μετά τη </w:t>
      </w:r>
      <w:r>
        <w:rPr>
          <w:rFonts w:eastAsia="Times New Roman" w:cs="Times New Roman"/>
          <w:szCs w:val="24"/>
        </w:rPr>
        <w:t>σ</w:t>
      </w:r>
      <w:r>
        <w:rPr>
          <w:rFonts w:eastAsia="Times New Roman" w:cs="Times New Roman"/>
          <w:szCs w:val="24"/>
        </w:rPr>
        <w:t xml:space="preserve">υμφωνία και την επικύρωση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Βουλευτές πριν από δύο εβδομάδες, όπου χειροκροτούσατε όλοι εσείς εδώ πέρα πολύ χαρούμενοι για την προδοσία αυτή, θα σας κυνηγάει! Και θα τη θυμηθείτε τη</w:t>
      </w:r>
      <w:r>
        <w:rPr>
          <w:rFonts w:eastAsia="Times New Roman" w:cs="Times New Roman"/>
          <w:szCs w:val="24"/>
        </w:rPr>
        <w:t xml:space="preserve"> φωτογραφία αυτή σε πέντε και σε δέκα χρόνια από τώρα. Θα είναι οι Ερινύες που θα σας κατατρύχουν για πάντα. Θυμηθείτε το αυτό, όταν δεν θα είστε Βουλευτές και όταν θα πρέπει να απολογηθείτε όχι στον κόσμο, αλλά στα παιδιά σας, στις οικογένειές σας και στι</w:t>
      </w:r>
      <w:r>
        <w:rPr>
          <w:rFonts w:eastAsia="Times New Roman" w:cs="Times New Roman"/>
          <w:szCs w:val="24"/>
        </w:rPr>
        <w:t xml:space="preserve">ς ίδιες τις συνειδήσεις σας. Να απολογηθείτε εκεί τότε για τα παλαμάκια και τις χαρές που κάνατε εκείνη την ημέρα. </w:t>
      </w:r>
    </w:p>
    <w:p w14:paraId="01A9DF8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Πάμε, λοιπόν, να δούμε και μερικά άλλα στοιχεία που πρέπει να ξέρει ο ελληνικός λαός, τι παραδίδει η Ελλάδα και γιατί </w:t>
      </w:r>
      <w:r>
        <w:rPr>
          <w:rFonts w:eastAsia="Times New Roman" w:cs="Times New Roman"/>
          <w:szCs w:val="24"/>
        </w:rPr>
        <w:lastRenderedPageBreak/>
        <w:t>τα παραδίδει η Ελλάδα.</w:t>
      </w:r>
      <w:r>
        <w:rPr>
          <w:rFonts w:eastAsia="Times New Roman" w:cs="Times New Roman"/>
          <w:szCs w:val="24"/>
        </w:rPr>
        <w:t xml:space="preserve"> Πάμε, λοιπόν, να δούμε πότε δημιουργήθηκε αυτή η μακεδονική μειονότητα, γιατί εμείς δεν έχουμε καταλάβει. Δεν ξέρουμε. </w:t>
      </w:r>
    </w:p>
    <w:p w14:paraId="01A9DF8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Ξεκινάμε, λοιπόν, και λέμε: Μετά τις σφαγές του </w:t>
      </w:r>
      <w:proofErr w:type="spellStart"/>
      <w:r>
        <w:rPr>
          <w:rFonts w:eastAsia="Times New Roman" w:cs="Times New Roman"/>
          <w:szCs w:val="24"/>
        </w:rPr>
        <w:t>Ίλιντεν</w:t>
      </w:r>
      <w:proofErr w:type="spellEnd"/>
      <w:r>
        <w:rPr>
          <w:rFonts w:eastAsia="Times New Roman" w:cs="Times New Roman"/>
          <w:szCs w:val="24"/>
        </w:rPr>
        <w:t xml:space="preserve"> που έγιναν το 1904 έγινε μία απογραφή στον γεωγραφικό χώρο της Μακεδονίας από τ</w:t>
      </w:r>
      <w:r>
        <w:rPr>
          <w:rFonts w:eastAsia="Times New Roman" w:cs="Times New Roman"/>
          <w:szCs w:val="24"/>
        </w:rPr>
        <w:t xml:space="preserve">ον </w:t>
      </w:r>
      <w:proofErr w:type="spellStart"/>
      <w:r>
        <w:rPr>
          <w:rFonts w:eastAsia="Times New Roman" w:cs="Times New Roman"/>
          <w:szCs w:val="24"/>
        </w:rPr>
        <w:t>Χιλμή</w:t>
      </w:r>
      <w:proofErr w:type="spellEnd"/>
      <w:r>
        <w:rPr>
          <w:rFonts w:eastAsia="Times New Roman" w:cs="Times New Roman"/>
          <w:szCs w:val="24"/>
        </w:rPr>
        <w:t xml:space="preserve"> Πασά, για να δούμε τι είναι τι στην περιοχή εκείνη, γιατί ξέρετε ότι οι περιοχές αυτές σίγουρα «έβραζαν» πάντα, με πολλούς πληθυσμούς να είναι ανακατεμένοι. Η απογραφή, λοιπόν, του 1904 του </w:t>
      </w:r>
      <w:proofErr w:type="spellStart"/>
      <w:r>
        <w:rPr>
          <w:rFonts w:eastAsia="Times New Roman" w:cs="Times New Roman"/>
          <w:szCs w:val="24"/>
        </w:rPr>
        <w:t>Χιλμή</w:t>
      </w:r>
      <w:proofErr w:type="spellEnd"/>
      <w:r>
        <w:rPr>
          <w:rFonts w:eastAsia="Times New Roman" w:cs="Times New Roman"/>
          <w:szCs w:val="24"/>
        </w:rPr>
        <w:t xml:space="preserve"> Πασά είχε γίνει στα </w:t>
      </w:r>
      <w:proofErr w:type="spellStart"/>
      <w:r>
        <w:rPr>
          <w:rFonts w:eastAsia="Times New Roman" w:cs="Times New Roman"/>
          <w:szCs w:val="24"/>
        </w:rPr>
        <w:t>Δολιανέικα</w:t>
      </w:r>
      <w:proofErr w:type="spellEnd"/>
      <w:r>
        <w:rPr>
          <w:rFonts w:eastAsia="Times New Roman" w:cs="Times New Roman"/>
          <w:szCs w:val="24"/>
        </w:rPr>
        <w:t xml:space="preserve"> </w:t>
      </w:r>
      <w:proofErr w:type="spellStart"/>
      <w:r>
        <w:rPr>
          <w:rFonts w:eastAsia="Times New Roman" w:cs="Times New Roman"/>
          <w:szCs w:val="24"/>
        </w:rPr>
        <w:t>Μοναστηρίου</w:t>
      </w:r>
      <w:proofErr w:type="spellEnd"/>
      <w:r>
        <w:rPr>
          <w:rFonts w:eastAsia="Times New Roman" w:cs="Times New Roman"/>
          <w:szCs w:val="24"/>
        </w:rPr>
        <w:t xml:space="preserve"> και Θεσσ</w:t>
      </w:r>
      <w:r>
        <w:rPr>
          <w:rFonts w:eastAsia="Times New Roman" w:cs="Times New Roman"/>
          <w:szCs w:val="24"/>
        </w:rPr>
        <w:t xml:space="preserve">αλονίκης. Παρά τον διωγμό, λοιπόν, που είχαν υποστεί οι Έλληνες, οι αριθμοί ήταν αμείλικτοι. Έδειξαν ότι </w:t>
      </w:r>
      <w:r>
        <w:rPr>
          <w:rFonts w:eastAsia="Times New Roman" w:cs="Times New Roman"/>
          <w:szCs w:val="24"/>
        </w:rPr>
        <w:t>εξακόσιοι τριάντα τέσσερις χιλιάδες πεντακόσιοι δέκα</w:t>
      </w:r>
      <w:r>
        <w:rPr>
          <w:rFonts w:eastAsia="Times New Roman" w:cs="Times New Roman"/>
          <w:szCs w:val="24"/>
        </w:rPr>
        <w:t xml:space="preserve"> ήταν Έλληνες και </w:t>
      </w:r>
      <w:r>
        <w:rPr>
          <w:rFonts w:eastAsia="Times New Roman" w:cs="Times New Roman"/>
          <w:szCs w:val="24"/>
        </w:rPr>
        <w:t xml:space="preserve">τριακόσιοι ογδόντα πέντε χιλιάδες τριακόσιοι είκοσι εννέα </w:t>
      </w:r>
      <w:r>
        <w:rPr>
          <w:rFonts w:eastAsia="Times New Roman" w:cs="Times New Roman"/>
          <w:szCs w:val="24"/>
        </w:rPr>
        <w:t>ήταν Βούλγαροι. Πουθενά</w:t>
      </w:r>
      <w:r>
        <w:rPr>
          <w:rFonts w:eastAsia="Times New Roman" w:cs="Times New Roman"/>
          <w:szCs w:val="24"/>
        </w:rPr>
        <w:t xml:space="preserve"> Μακεδόνες. Δεν υπήρχαν Μακεδόνες. Μα, οι Μακεδόνες ήταν ένα και το αυτό με τους Έλληνες. Άλλο ήταν οι Μακεδόνες και άλλο ήταν οι Έλληνες; Φυσικά και ήταν το ίδιο πράγμα. Αυτό δείχνει αυτή η απογραφή. </w:t>
      </w:r>
    </w:p>
    <w:p w14:paraId="01A9DF8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Εν συνεχεία, πάμε στο 1926, γίνεται νέα απογραφή από τ</w:t>
      </w:r>
      <w:r>
        <w:rPr>
          <w:rFonts w:eastAsia="Times New Roman" w:cs="Times New Roman"/>
          <w:szCs w:val="24"/>
        </w:rPr>
        <w:t>ην Κοινωνία των Εθνών και βγάζει τους εξής αριθμούς για τη Μακεδονία μας: Ένα εκατομμύριο τριακόσιες σαράντα χιλιάδες είναι Έλληνες, δύο χιλιάδες περίπου είναι μουσουλμάνοι, εβδομήντα εφτά χιλιάδες περίπου είναι Βούλγαροι. Πού είναι οι Μακεδόνες; Το 1904 κ</w:t>
      </w:r>
      <w:r>
        <w:rPr>
          <w:rFonts w:eastAsia="Times New Roman" w:cs="Times New Roman"/>
          <w:szCs w:val="24"/>
        </w:rPr>
        <w:t xml:space="preserve">αι 1926 αυτά.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από την ελληνική Κυβέρνηση και από την ελληνική πολιτεία τόσα χρόνια. </w:t>
      </w:r>
    </w:p>
    <w:p w14:paraId="01A9DF8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Προχωράμε. Στις 26</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1944 ο τότε Υπουργός Εξωτερικών της Κυβέρνησης Ρούσβελτ των Ηνωμένων Πολιτειών της Αμερικής, ο </w:t>
      </w:r>
      <w:r w:rsidRPr="00E81902">
        <w:rPr>
          <w:rFonts w:eastAsia="Times New Roman" w:cs="Times New Roman"/>
          <w:szCs w:val="24"/>
        </w:rPr>
        <w:t xml:space="preserve">Έντουαρντ </w:t>
      </w:r>
      <w:proofErr w:type="spellStart"/>
      <w:r w:rsidRPr="00E81902">
        <w:rPr>
          <w:rFonts w:eastAsia="Times New Roman" w:cs="Times New Roman"/>
          <w:szCs w:val="24"/>
        </w:rPr>
        <w:t>Στεττίνιους</w:t>
      </w:r>
      <w:proofErr w:type="spellEnd"/>
      <w:r>
        <w:rPr>
          <w:rFonts w:eastAsia="Times New Roman" w:cs="Times New Roman"/>
          <w:szCs w:val="24"/>
        </w:rPr>
        <w:t>, εκδίδε</w:t>
      </w:r>
      <w:r>
        <w:rPr>
          <w:rFonts w:eastAsia="Times New Roman" w:cs="Times New Roman"/>
          <w:szCs w:val="24"/>
        </w:rPr>
        <w:t xml:space="preserve">ι εγκύκλιο σύμφωνα με την οποία αναφέρει επί λέξει τα εξής: «Η </w:t>
      </w:r>
      <w:r>
        <w:rPr>
          <w:rFonts w:eastAsia="Times New Roman" w:cs="Times New Roman"/>
          <w:szCs w:val="24"/>
        </w:rPr>
        <w:t>κ</w:t>
      </w:r>
      <w:r>
        <w:rPr>
          <w:rFonts w:eastAsia="Times New Roman" w:cs="Times New Roman"/>
          <w:szCs w:val="24"/>
        </w:rPr>
        <w:t xml:space="preserve">υβέρνηση αυτή –η </w:t>
      </w:r>
      <w:r>
        <w:rPr>
          <w:rFonts w:eastAsia="Times New Roman" w:cs="Times New Roman"/>
          <w:szCs w:val="24"/>
        </w:rPr>
        <w:t>κ</w:t>
      </w:r>
      <w:r>
        <w:rPr>
          <w:rFonts w:eastAsia="Times New Roman" w:cs="Times New Roman"/>
          <w:szCs w:val="24"/>
        </w:rPr>
        <w:t>υβέρνηση Ρούσβελτ εννοεί- θεωρεί ότι οποιαδήποτε αναφορά σε μακεδονικό έθνος, μακεδονική πατρώα γη ή μακεδονική εθνική συνείδηση είναι αδικαιολόγητη και δημαγωγική. Δεν αντιπ</w:t>
      </w:r>
      <w:r>
        <w:rPr>
          <w:rFonts w:eastAsia="Times New Roman" w:cs="Times New Roman"/>
          <w:szCs w:val="24"/>
        </w:rPr>
        <w:t xml:space="preserve">ροσωπεύει εθνική ή πολιτική πραγματικότητα, ενώ διαβλέπει στην παρούσα αναβίωσή της πιθανόν απειλές για επιθετικές ενέργειες εναντίον της Ελλάδας.» Αυτά λένε οι Αμερικάνοι το 1944. </w:t>
      </w:r>
    </w:p>
    <w:p w14:paraId="01A9DF8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Το 1906 και το 1924 δεν υπάρχει πουθενά μακεδονική μειονότητα. Το 1944 μας</w:t>
      </w:r>
      <w:r>
        <w:rPr>
          <w:rFonts w:eastAsia="Times New Roman" w:cs="Times New Roman"/>
          <w:szCs w:val="24"/>
        </w:rPr>
        <w:t xml:space="preserve"> το επιβεβαιώνουν και οι Αμερικάνοι. Πώς έγινε και τα χάσατε όλα αυτά μέσα σε εβδομήντα τέσσερα χρόνια οι κυβερνώντες στην Ελλάδα; </w:t>
      </w:r>
    </w:p>
    <w:p w14:paraId="01A9DF8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επειδή εσείς όλοι λέτε ότι είστε ένα συνταγματικό τόξο και ότι το κράτος έχει συνέχεια, βεβαίως, και το κράτος σας το διεφθαρμένο έχει συνέχεια μέσα σε όλο αυτό το βάθος των ετών και εμείς χαιρόμαστε που είμαστε οι μοναδικοί, που είμαστε απέναντι σε αυ</w:t>
      </w:r>
      <w:r>
        <w:rPr>
          <w:rFonts w:eastAsia="Times New Roman" w:cs="Times New Roman"/>
          <w:szCs w:val="24"/>
        </w:rPr>
        <w:t xml:space="preserve">τό το γελοίο και σιχαμένο συνταγματικό τόξο. Είμαστε οι μοναδικοί που στεκόμαστε απέναντι σας, οι οποίοι δεν λέμε άλλα τώρα και μετά κατεβαίνουμε κάτω και χαριεντιζόμαστε μαζί σας και ζητάμε χάρες ή οτιδήποτε άλλο. Είμαστε εδώ, απέναντί σας, εκπροσωπώντας </w:t>
      </w:r>
      <w:r>
        <w:rPr>
          <w:rFonts w:eastAsia="Times New Roman" w:cs="Times New Roman"/>
          <w:szCs w:val="24"/>
        </w:rPr>
        <w:t xml:space="preserve">μόνο τον ελληνικό λαό. </w:t>
      </w:r>
    </w:p>
    <w:p w14:paraId="01A9DF8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Έτσι, λοιπόν, καταφέρατε, με όλα αυτά που σας διαβάζω, και χαρίζετε αυτή τη στιγμή το όνομα της Μακεδονίας μας. </w:t>
      </w:r>
    </w:p>
    <w:p w14:paraId="01A9DF8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πάμε στο τελευταίο στάδιο του δράματος που διεξήχθη το 1991-1993. Στις 22 Ιανουαρίου 1992 γίνεται εισήγηση στο Ευρω</w:t>
      </w:r>
      <w:r>
        <w:rPr>
          <w:rFonts w:eastAsia="Times New Roman" w:cs="Times New Roman"/>
          <w:szCs w:val="24"/>
        </w:rPr>
        <w:t xml:space="preserve">παϊκό Συμβούλιο που συναντήθηκε στο </w:t>
      </w:r>
      <w:proofErr w:type="spellStart"/>
      <w:r>
        <w:rPr>
          <w:rFonts w:eastAsia="Times New Roman" w:cs="Times New Roman"/>
          <w:szCs w:val="24"/>
        </w:rPr>
        <w:t>Γκιμαράες</w:t>
      </w:r>
      <w:proofErr w:type="spellEnd"/>
      <w:r>
        <w:rPr>
          <w:rFonts w:eastAsia="Times New Roman" w:cs="Times New Roman"/>
          <w:szCs w:val="24"/>
        </w:rPr>
        <w:t xml:space="preserve"> της Πορτογαλίας, για να εξετάσουν την αίτηση των Σκοπίων, για το </w:t>
      </w:r>
      <w:r>
        <w:rPr>
          <w:rFonts w:eastAsia="Times New Roman" w:cs="Times New Roman"/>
          <w:szCs w:val="24"/>
        </w:rPr>
        <w:lastRenderedPageBreak/>
        <w:t xml:space="preserve">αν θα πρέπει να αναγνωρισθούν ως ανεξάρτητο έθνος με την ονομασία Δημοκρατία της Μακεδονίας. Η αίτηση </w:t>
      </w:r>
      <w:proofErr w:type="spellStart"/>
      <w:r>
        <w:rPr>
          <w:rFonts w:eastAsia="Times New Roman" w:cs="Times New Roman"/>
          <w:szCs w:val="24"/>
        </w:rPr>
        <w:t>απερρίφθη</w:t>
      </w:r>
      <w:proofErr w:type="spellEnd"/>
      <w:r>
        <w:rPr>
          <w:rFonts w:eastAsia="Times New Roman" w:cs="Times New Roman"/>
          <w:szCs w:val="24"/>
        </w:rPr>
        <w:t xml:space="preserve"> ομόφωνα επειδή το όνομα με το οπο</w:t>
      </w:r>
      <w:r>
        <w:rPr>
          <w:rFonts w:eastAsia="Times New Roman" w:cs="Times New Roman"/>
          <w:szCs w:val="24"/>
        </w:rPr>
        <w:t>ίο αιτούνταν αναγνώριση τα Σκόπια περιείχε το όνομα Μακεδονία. Όλα αυτά έχουν γίνει σε ένα βάθος χρόνου που ξεκινά από το 1904, που σας διάβασα, με την πρώτη απογραφή και συνεχίζεται το 1944 και το 1992. Όλα αυτά τα στοιχεία είναι υπέρ της Ελλάδος. Όλα αυτ</w:t>
      </w:r>
      <w:r>
        <w:rPr>
          <w:rFonts w:eastAsia="Times New Roman" w:cs="Times New Roman"/>
          <w:szCs w:val="24"/>
        </w:rPr>
        <w:t>ά τα στοιχεία δείχνουν ότι αυτοί οι Σκοπιανοί που είναι εκεί και δεν ξέρω πώς αλλιώς μπορεί να λέγονται -μπορεί να λέγονται εξωγήινοι, πάντως όχι Μακεδόνες- δεν έχουν κανένα δικαίωμα ως προς αυτό το ζήτημα.</w:t>
      </w:r>
      <w:r>
        <w:rPr>
          <w:rFonts w:eastAsia="Times New Roman" w:cs="Times New Roman"/>
          <w:szCs w:val="24"/>
        </w:rPr>
        <w:t xml:space="preserve"> </w:t>
      </w:r>
      <w:r>
        <w:rPr>
          <w:rFonts w:eastAsia="Times New Roman" w:cs="Times New Roman"/>
          <w:szCs w:val="24"/>
        </w:rPr>
        <w:t>Και ποιος έρχεται και τους δικαιώνει; Έρχεται και</w:t>
      </w:r>
      <w:r>
        <w:rPr>
          <w:rFonts w:eastAsia="Times New Roman" w:cs="Times New Roman"/>
          <w:szCs w:val="24"/>
        </w:rPr>
        <w:t xml:space="preserve"> τους δικαιώνει η ελληνική Κυβέρνηση</w:t>
      </w:r>
      <w:r w:rsidRPr="00C2449D">
        <w:rPr>
          <w:rFonts w:eastAsia="Times New Roman" w:cs="Times New Roman"/>
          <w:szCs w:val="24"/>
        </w:rPr>
        <w:t>.</w:t>
      </w:r>
    </w:p>
    <w:p w14:paraId="01A9DF8F" w14:textId="77777777" w:rsidR="00887A51" w:rsidRDefault="009C255F">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1A9DF9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Πώς γίνεται αυτό; Στις 7 Απριλίου του </w:t>
      </w:r>
      <w:r>
        <w:rPr>
          <w:rFonts w:eastAsia="Times New Roman" w:cs="Times New Roman"/>
          <w:szCs w:val="24"/>
        </w:rPr>
        <w:t>΄</w:t>
      </w:r>
      <w:r>
        <w:rPr>
          <w:rFonts w:eastAsia="Times New Roman" w:cs="Times New Roman"/>
          <w:szCs w:val="24"/>
        </w:rPr>
        <w:t>93 ξεκινά με τη σύμφωνη γνώμη του τότε Πρωθυπουργού της Ελλάδας, του Μητσοτάκη ο οποίος λέει ότ</w:t>
      </w:r>
      <w:r>
        <w:rPr>
          <w:rFonts w:eastAsia="Times New Roman" w:cs="Times New Roman"/>
          <w:szCs w:val="24"/>
        </w:rPr>
        <w:t xml:space="preserve">ι με τον </w:t>
      </w:r>
      <w:proofErr w:type="spellStart"/>
      <w:r>
        <w:rPr>
          <w:rFonts w:eastAsia="Times New Roman" w:cs="Times New Roman"/>
          <w:szCs w:val="24"/>
        </w:rPr>
        <w:t>Γκλιγκόροφ</w:t>
      </w:r>
      <w:proofErr w:type="spellEnd"/>
      <w:r>
        <w:rPr>
          <w:rFonts w:eastAsia="Times New Roman" w:cs="Times New Roman"/>
          <w:szCs w:val="24"/>
        </w:rPr>
        <w:t xml:space="preserve"> συμφώνησαν στο να αναγνωριστεί αυτό το κράτος με το όνομα «</w:t>
      </w:r>
      <w:r>
        <w:rPr>
          <w:rFonts w:eastAsia="Times New Roman" w:cs="Times New Roman"/>
          <w:szCs w:val="24"/>
        </w:rPr>
        <w:t>Π</w:t>
      </w:r>
      <w:r>
        <w:rPr>
          <w:rFonts w:eastAsia="Times New Roman" w:cs="Times New Roman"/>
          <w:szCs w:val="24"/>
        </w:rPr>
        <w:t>ρώην Γιουγκοσ</w:t>
      </w:r>
      <w:r>
        <w:rPr>
          <w:rFonts w:eastAsia="Times New Roman" w:cs="Times New Roman"/>
          <w:szCs w:val="24"/>
        </w:rPr>
        <w:lastRenderedPageBreak/>
        <w:t>λαβική Δημοκρατία της Μακεδονίας». Η Νέα Δημοκρατία, η οποία λέει τώρα ότι «δεν συμφωνούμε με τίποτα». Είπα προηγουμένως στην ομιλία μου με ποιους τρόπους θα μπορο</w:t>
      </w:r>
      <w:r>
        <w:rPr>
          <w:rFonts w:eastAsia="Times New Roman" w:cs="Times New Roman"/>
          <w:szCs w:val="24"/>
        </w:rPr>
        <w:t>ύσε να είχε σταματήσει αυτό το οποίο γίνεται. Όμως ξέρετε ποιο είναι ζήτημα; Και αναφέρομαι στον κόσμο που μας ακούει.</w:t>
      </w:r>
    </w:p>
    <w:p w14:paraId="01A9DF91" w14:textId="77777777" w:rsidR="00887A51" w:rsidRDefault="009C255F">
      <w:pPr>
        <w:spacing w:after="0" w:line="600" w:lineRule="auto"/>
        <w:ind w:firstLine="720"/>
        <w:jc w:val="both"/>
        <w:rPr>
          <w:rFonts w:eastAsia="Times New Roman" w:cs="Times New Roman"/>
          <w:szCs w:val="24"/>
        </w:rPr>
      </w:pPr>
      <w:r w:rsidRPr="00CA5B88">
        <w:rPr>
          <w:rFonts w:eastAsia="Times New Roman" w:cs="Times New Roman"/>
          <w:b/>
          <w:szCs w:val="24"/>
        </w:rPr>
        <w:t>ΠΡΟΕΔΡΕΥΩΝ (Νικήτας Κακλαμάνης):</w:t>
      </w:r>
      <w:r>
        <w:rPr>
          <w:rFonts w:eastAsia="Times New Roman" w:cs="Times New Roman"/>
          <w:szCs w:val="24"/>
        </w:rPr>
        <w:t xml:space="preserve"> Και με αυτό κλείνετε, κύριε Λαγέ.</w:t>
      </w:r>
    </w:p>
    <w:p w14:paraId="01A9DF92" w14:textId="77777777" w:rsidR="00887A51" w:rsidRDefault="009C255F">
      <w:pPr>
        <w:spacing w:after="0" w:line="600" w:lineRule="auto"/>
        <w:ind w:firstLine="720"/>
        <w:jc w:val="both"/>
        <w:rPr>
          <w:rFonts w:eastAsia="Times New Roman" w:cs="Times New Roman"/>
          <w:szCs w:val="24"/>
        </w:rPr>
      </w:pPr>
      <w:r w:rsidRPr="00CA5B88">
        <w:rPr>
          <w:rFonts w:eastAsia="Times New Roman" w:cs="Times New Roman"/>
          <w:b/>
          <w:szCs w:val="24"/>
        </w:rPr>
        <w:t>ΙΩΑΝΝΗΣ ΛΑΓΟΣ:</w:t>
      </w:r>
      <w:r>
        <w:rPr>
          <w:rFonts w:eastAsia="Times New Roman" w:cs="Times New Roman"/>
          <w:szCs w:val="24"/>
        </w:rPr>
        <w:t xml:space="preserve"> Ως Κοινοβουλευτικός Εκπρόσωπος σας ζητώ να μου δώσετε δ</w:t>
      </w:r>
      <w:r>
        <w:rPr>
          <w:rFonts w:eastAsia="Times New Roman" w:cs="Times New Roman"/>
          <w:szCs w:val="24"/>
        </w:rPr>
        <w:t>ύο λεπτά ακόμα, κύριε Πρόεδρε.</w:t>
      </w:r>
    </w:p>
    <w:p w14:paraId="01A9DF93" w14:textId="77777777" w:rsidR="00887A51" w:rsidRDefault="009C255F">
      <w:pPr>
        <w:spacing w:after="0" w:line="600" w:lineRule="auto"/>
        <w:ind w:firstLine="720"/>
        <w:jc w:val="both"/>
        <w:rPr>
          <w:rFonts w:eastAsia="Times New Roman" w:cs="Times New Roman"/>
          <w:szCs w:val="24"/>
        </w:rPr>
      </w:pPr>
      <w:r w:rsidRPr="00CA5B88">
        <w:rPr>
          <w:rFonts w:eastAsia="Times New Roman" w:cs="Times New Roman"/>
          <w:b/>
          <w:szCs w:val="24"/>
        </w:rPr>
        <w:t>ΠΡΟΕΔΡΕΥΩΝ (Νικήτας Κακλαμάνης):</w:t>
      </w:r>
      <w:r>
        <w:rPr>
          <w:rFonts w:eastAsia="Times New Roman" w:cs="Times New Roman"/>
          <w:szCs w:val="24"/>
        </w:rPr>
        <w:t xml:space="preserve"> Όχι, σας έχω ήδη δώσει ενάμισι. Κλείστε, παρακαλώ.</w:t>
      </w:r>
    </w:p>
    <w:p w14:paraId="01A9DF94" w14:textId="77777777" w:rsidR="00887A51" w:rsidRDefault="009C255F">
      <w:pPr>
        <w:spacing w:after="0" w:line="600" w:lineRule="auto"/>
        <w:ind w:firstLine="720"/>
        <w:jc w:val="both"/>
        <w:rPr>
          <w:rFonts w:eastAsia="Times New Roman" w:cs="Times New Roman"/>
          <w:szCs w:val="24"/>
        </w:rPr>
      </w:pPr>
      <w:r w:rsidRPr="00CA5B88">
        <w:rPr>
          <w:rFonts w:eastAsia="Times New Roman" w:cs="Times New Roman"/>
          <w:b/>
          <w:szCs w:val="24"/>
        </w:rPr>
        <w:t>ΙΩΑΝΝΗΣ ΛΑΓΟΣ:</w:t>
      </w:r>
      <w:r>
        <w:rPr>
          <w:rFonts w:eastAsia="Times New Roman" w:cs="Times New Roman"/>
          <w:szCs w:val="24"/>
        </w:rPr>
        <w:t xml:space="preserve">  Αυτή η διαδικασία έχει να κάνει με αυτόν τον τρόπο. Έτσι μπορείτε να κινηθείτε και να κάνετε αυτά τα πράγματα εις βάρος της π</w:t>
      </w:r>
      <w:r>
        <w:rPr>
          <w:rFonts w:eastAsia="Times New Roman" w:cs="Times New Roman"/>
          <w:szCs w:val="24"/>
        </w:rPr>
        <w:t xml:space="preserve">ατρίδας μας. Αυτή είναι η διαδικασία, αυτά είναι τα πράγματα που σας είπαμε, έτσι έχει η κατάσταση. </w:t>
      </w:r>
    </w:p>
    <w:p w14:paraId="01A9DF9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από εκεί και πέρα, είναι πραγματικά ντροπιαστικό για τον Έλληνα Πρωθυπουργό να πηγαίνει και να σχολιάζει αρνητικά την πλειοψηφία των Ελλήνων πολιτών σε</w:t>
      </w:r>
      <w:r>
        <w:rPr>
          <w:rFonts w:eastAsia="Times New Roman" w:cs="Times New Roman"/>
          <w:szCs w:val="24"/>
        </w:rPr>
        <w:t xml:space="preserve"> συναντήσεις με </w:t>
      </w:r>
      <w:r>
        <w:rPr>
          <w:rFonts w:eastAsia="Times New Roman" w:cs="Times New Roman"/>
          <w:szCs w:val="24"/>
        </w:rPr>
        <w:lastRenderedPageBreak/>
        <w:t>διάφορους Ευρωπαίους ηγέτες, να λέει ότι είναι άμυαλοι, ακραίοι, φασίστες και οτιδήποτε άλλο, όταν ο ίδιος καταπατάει το Σύνταγμα της πατρίδας μας, όταν ο ίδιος δεν λαμβάνει υπόψη του το</w:t>
      </w:r>
      <w:r w:rsidRPr="00CA5B88">
        <w:rPr>
          <w:rFonts w:eastAsia="Times New Roman" w:cs="Times New Roman"/>
          <w:szCs w:val="24"/>
        </w:rPr>
        <w:t xml:space="preserve"> 75%</w:t>
      </w:r>
      <w:r>
        <w:rPr>
          <w:rFonts w:eastAsia="Times New Roman" w:cs="Times New Roman"/>
          <w:szCs w:val="24"/>
        </w:rPr>
        <w:t>-80%</w:t>
      </w:r>
      <w:r w:rsidRPr="00CA5B88">
        <w:rPr>
          <w:rFonts w:eastAsia="Times New Roman" w:cs="Times New Roman"/>
          <w:szCs w:val="24"/>
        </w:rPr>
        <w:t xml:space="preserve"> της πλειοψηφίας του ελληνικού λαού</w:t>
      </w:r>
      <w:r>
        <w:rPr>
          <w:rFonts w:eastAsia="Times New Roman" w:cs="Times New Roman"/>
          <w:szCs w:val="24"/>
        </w:rPr>
        <w:t>,</w:t>
      </w:r>
      <w:r w:rsidRPr="00CA5B88">
        <w:rPr>
          <w:rFonts w:eastAsia="Times New Roman" w:cs="Times New Roman"/>
          <w:szCs w:val="24"/>
        </w:rPr>
        <w:t xml:space="preserve"> το </w:t>
      </w:r>
      <w:r>
        <w:rPr>
          <w:rFonts w:eastAsia="Times New Roman" w:cs="Times New Roman"/>
          <w:szCs w:val="24"/>
        </w:rPr>
        <w:t xml:space="preserve">οποίο </w:t>
      </w:r>
      <w:r>
        <w:rPr>
          <w:rFonts w:eastAsia="Times New Roman" w:cs="Times New Roman"/>
          <w:szCs w:val="24"/>
        </w:rPr>
        <w:t>δεν θέλει αυτήν την ονομασία και ό</w:t>
      </w:r>
      <w:r w:rsidRPr="00CA5B88">
        <w:rPr>
          <w:rFonts w:eastAsia="Times New Roman" w:cs="Times New Roman"/>
          <w:szCs w:val="24"/>
        </w:rPr>
        <w:t xml:space="preserve">ταν </w:t>
      </w:r>
      <w:r>
        <w:rPr>
          <w:rFonts w:eastAsia="Times New Roman" w:cs="Times New Roman"/>
          <w:szCs w:val="24"/>
        </w:rPr>
        <w:t>ο ίδιος</w:t>
      </w:r>
      <w:r w:rsidRPr="00CA5B88">
        <w:rPr>
          <w:rFonts w:eastAsia="Times New Roman" w:cs="Times New Roman"/>
          <w:szCs w:val="24"/>
        </w:rPr>
        <w:t xml:space="preserve"> δεν τολμάει να κάνω </w:t>
      </w:r>
      <w:r>
        <w:rPr>
          <w:rFonts w:eastAsia="Times New Roman" w:cs="Times New Roman"/>
          <w:szCs w:val="24"/>
        </w:rPr>
        <w:t>δημοψήφισμα.</w:t>
      </w:r>
    </w:p>
    <w:p w14:paraId="01A9DF96" w14:textId="77777777" w:rsidR="00887A51" w:rsidRDefault="009C255F">
      <w:pPr>
        <w:spacing w:after="0" w:line="600" w:lineRule="auto"/>
        <w:ind w:firstLine="720"/>
        <w:jc w:val="both"/>
        <w:rPr>
          <w:rFonts w:eastAsia="Times New Roman" w:cs="Times New Roman"/>
          <w:szCs w:val="24"/>
        </w:rPr>
      </w:pPr>
      <w:r w:rsidRPr="00CA5B88">
        <w:rPr>
          <w:rFonts w:eastAsia="Times New Roman" w:cs="Times New Roman"/>
          <w:szCs w:val="24"/>
        </w:rPr>
        <w:t>Λοιπόν</w:t>
      </w:r>
      <w:r>
        <w:rPr>
          <w:rFonts w:eastAsia="Times New Roman" w:cs="Times New Roman"/>
          <w:szCs w:val="24"/>
        </w:rPr>
        <w:t>,</w:t>
      </w:r>
      <w:r w:rsidRPr="00CA5B88">
        <w:rPr>
          <w:rFonts w:eastAsia="Times New Roman" w:cs="Times New Roman"/>
          <w:szCs w:val="24"/>
        </w:rPr>
        <w:t xml:space="preserve"> στα σκουπίδια θα πάει ο </w:t>
      </w:r>
      <w:r>
        <w:rPr>
          <w:rFonts w:eastAsia="Times New Roman" w:cs="Times New Roman"/>
          <w:szCs w:val="24"/>
        </w:rPr>
        <w:t>Κοντονής,</w:t>
      </w:r>
      <w:r w:rsidRPr="00CA5B88">
        <w:rPr>
          <w:rFonts w:eastAsia="Times New Roman" w:cs="Times New Roman"/>
          <w:szCs w:val="24"/>
        </w:rPr>
        <w:t xml:space="preserve"> ο Τσίπρας και η παρέα </w:t>
      </w:r>
      <w:r>
        <w:rPr>
          <w:rFonts w:eastAsia="Times New Roman" w:cs="Times New Roman"/>
          <w:szCs w:val="24"/>
        </w:rPr>
        <w:t>τους. Η</w:t>
      </w:r>
      <w:r w:rsidRPr="00CA5B88">
        <w:rPr>
          <w:rFonts w:eastAsia="Times New Roman" w:cs="Times New Roman"/>
          <w:szCs w:val="24"/>
        </w:rPr>
        <w:t xml:space="preserve"> Ελλάδα </w:t>
      </w:r>
      <w:r>
        <w:rPr>
          <w:rFonts w:eastAsia="Times New Roman" w:cs="Times New Roman"/>
          <w:szCs w:val="24"/>
        </w:rPr>
        <w:t>θα μείνει ζωντανή, θ</w:t>
      </w:r>
      <w:r w:rsidRPr="00CA5B88">
        <w:rPr>
          <w:rFonts w:eastAsia="Times New Roman" w:cs="Times New Roman"/>
          <w:szCs w:val="24"/>
        </w:rPr>
        <w:t xml:space="preserve">α αγωνιστούμε και ακόμα </w:t>
      </w:r>
      <w:r>
        <w:rPr>
          <w:rFonts w:eastAsia="Times New Roman" w:cs="Times New Roman"/>
          <w:szCs w:val="24"/>
        </w:rPr>
        <w:t xml:space="preserve">κι αν περάσει </w:t>
      </w:r>
      <w:r w:rsidRPr="00CA5B88">
        <w:rPr>
          <w:rFonts w:eastAsia="Times New Roman" w:cs="Times New Roman"/>
          <w:szCs w:val="24"/>
        </w:rPr>
        <w:t>και σήμερα αυτή</w:t>
      </w:r>
      <w:r>
        <w:rPr>
          <w:rFonts w:eastAsia="Times New Roman" w:cs="Times New Roman"/>
          <w:szCs w:val="24"/>
        </w:rPr>
        <w:t xml:space="preserve"> η αισχρή</w:t>
      </w:r>
      <w:r w:rsidRPr="00CA5B88">
        <w:rPr>
          <w:rFonts w:eastAsia="Times New Roman" w:cs="Times New Roman"/>
          <w:szCs w:val="24"/>
        </w:rPr>
        <w:t xml:space="preserve"> συμφωνία</w:t>
      </w:r>
      <w:r>
        <w:rPr>
          <w:rFonts w:eastAsia="Times New Roman" w:cs="Times New Roman"/>
          <w:szCs w:val="24"/>
        </w:rPr>
        <w:t>, υπάρχ</w:t>
      </w:r>
      <w:r>
        <w:rPr>
          <w:rFonts w:eastAsia="Times New Roman" w:cs="Times New Roman"/>
          <w:szCs w:val="24"/>
        </w:rPr>
        <w:t xml:space="preserve">ουν τρόποι να την κάψουμε. Και αν κάποτε δοθεί η δυνατότητα στη Χρυσή Αυγή, </w:t>
      </w:r>
      <w:r w:rsidRPr="00CA5B88">
        <w:rPr>
          <w:rFonts w:eastAsia="Times New Roman" w:cs="Times New Roman"/>
          <w:szCs w:val="24"/>
        </w:rPr>
        <w:t xml:space="preserve">να είναι σίγουρος </w:t>
      </w:r>
      <w:r>
        <w:rPr>
          <w:rFonts w:eastAsia="Times New Roman" w:cs="Times New Roman"/>
          <w:szCs w:val="24"/>
        </w:rPr>
        <w:t xml:space="preserve">ο </w:t>
      </w:r>
      <w:r w:rsidRPr="00CA5B88">
        <w:rPr>
          <w:rFonts w:eastAsia="Times New Roman" w:cs="Times New Roman"/>
          <w:szCs w:val="24"/>
        </w:rPr>
        <w:t xml:space="preserve">ελληνικός λαός ότι όλα αυτά θα πάνε στον κάλαθο των </w:t>
      </w:r>
      <w:proofErr w:type="spellStart"/>
      <w:r w:rsidRPr="00CA5B88">
        <w:rPr>
          <w:rFonts w:eastAsia="Times New Roman" w:cs="Times New Roman"/>
          <w:szCs w:val="24"/>
        </w:rPr>
        <w:t>αχρήστων</w:t>
      </w:r>
      <w:proofErr w:type="spellEnd"/>
      <w:r>
        <w:rPr>
          <w:rFonts w:eastAsia="Times New Roman" w:cs="Times New Roman"/>
          <w:szCs w:val="24"/>
        </w:rPr>
        <w:t>.</w:t>
      </w:r>
    </w:p>
    <w:p w14:paraId="01A9DF97"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1A9DF98" w14:textId="77777777" w:rsidR="00887A51" w:rsidRDefault="009C255F">
      <w:pPr>
        <w:spacing w:after="0" w:line="600" w:lineRule="auto"/>
        <w:ind w:firstLine="720"/>
        <w:jc w:val="both"/>
        <w:rPr>
          <w:rFonts w:eastAsia="Times New Roman" w:cs="Times New Roman"/>
          <w:szCs w:val="24"/>
        </w:rPr>
      </w:pPr>
      <w:r w:rsidRPr="00CA5B88">
        <w:rPr>
          <w:rFonts w:eastAsia="Times New Roman" w:cs="Times New Roman"/>
          <w:b/>
          <w:szCs w:val="24"/>
        </w:rPr>
        <w:t>ΠΡΟΕΔΡΕΥΩΝ (Νικήτας Κακλαμάνης):</w:t>
      </w:r>
      <w:r>
        <w:rPr>
          <w:rFonts w:eastAsia="Times New Roman" w:cs="Times New Roman"/>
          <w:szCs w:val="24"/>
        </w:rPr>
        <w:t xml:space="preserve"> Τον λόγο έχει ο</w:t>
      </w:r>
      <w:r>
        <w:rPr>
          <w:rFonts w:eastAsia="Times New Roman" w:cs="Times New Roman"/>
          <w:szCs w:val="24"/>
        </w:rPr>
        <w:t xml:space="preserve"> κ. </w:t>
      </w:r>
      <w:proofErr w:type="spellStart"/>
      <w:r>
        <w:rPr>
          <w:rFonts w:eastAsia="Times New Roman" w:cs="Times New Roman"/>
          <w:szCs w:val="24"/>
        </w:rPr>
        <w:t>Δανέλλης</w:t>
      </w:r>
      <w:proofErr w:type="spellEnd"/>
      <w:r>
        <w:rPr>
          <w:rFonts w:eastAsia="Times New Roman" w:cs="Times New Roman"/>
          <w:szCs w:val="24"/>
        </w:rPr>
        <w:t xml:space="preserve">. Ακολουθεί η κ. Μαρία Τριανταφύλλου. Ο κ. </w:t>
      </w:r>
      <w:proofErr w:type="spellStart"/>
      <w:r>
        <w:rPr>
          <w:rFonts w:eastAsia="Times New Roman" w:cs="Times New Roman"/>
          <w:szCs w:val="24"/>
        </w:rPr>
        <w:t>Ζουράρις</w:t>
      </w:r>
      <w:proofErr w:type="spellEnd"/>
      <w:r>
        <w:rPr>
          <w:rFonts w:eastAsia="Times New Roman" w:cs="Times New Roman"/>
          <w:szCs w:val="24"/>
        </w:rPr>
        <w:t xml:space="preserve"> θα έρθει λίγο αργότερα, δεν θα τον εκφωνήσω. Άρα θα εκφωνήσω τον κ. Κοτζιά που είναι στην Αίθουσα.</w:t>
      </w:r>
    </w:p>
    <w:p w14:paraId="01A9DF99" w14:textId="77777777" w:rsidR="00887A51" w:rsidRDefault="009C255F">
      <w:pPr>
        <w:spacing w:after="0" w:line="600" w:lineRule="auto"/>
        <w:ind w:firstLine="720"/>
        <w:jc w:val="both"/>
        <w:rPr>
          <w:rFonts w:eastAsia="Times New Roman" w:cs="Times New Roman"/>
          <w:szCs w:val="24"/>
        </w:rPr>
      </w:pPr>
      <w:r w:rsidRPr="001724D6">
        <w:rPr>
          <w:rFonts w:eastAsia="Times New Roman" w:cs="Times New Roman"/>
          <w:b/>
          <w:szCs w:val="24"/>
        </w:rPr>
        <w:t>ΝΙΚΟΛΑΟΣ ΚΟΤΖΙΑΣ:</w:t>
      </w:r>
      <w:r>
        <w:rPr>
          <w:rFonts w:eastAsia="Times New Roman" w:cs="Times New Roman"/>
          <w:szCs w:val="24"/>
        </w:rPr>
        <w:t xml:space="preserve"> Δεν πάει έτσι!</w:t>
      </w:r>
    </w:p>
    <w:p w14:paraId="01A9DF9A" w14:textId="77777777" w:rsidR="00887A51" w:rsidRDefault="009C255F">
      <w:pPr>
        <w:spacing w:after="0" w:line="600" w:lineRule="auto"/>
        <w:ind w:firstLine="720"/>
        <w:jc w:val="both"/>
        <w:rPr>
          <w:rFonts w:eastAsia="Times New Roman" w:cs="Times New Roman"/>
          <w:szCs w:val="24"/>
        </w:rPr>
      </w:pPr>
      <w:r w:rsidRPr="00CA5B88">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Γιατί δεν πάει έτσι; Ο κ. </w:t>
      </w:r>
      <w:proofErr w:type="spellStart"/>
      <w:r w:rsidRPr="00CA5B88">
        <w:rPr>
          <w:rFonts w:eastAsia="Times New Roman" w:cs="Times New Roman"/>
          <w:szCs w:val="24"/>
        </w:rPr>
        <w:t>Ζουράρις</w:t>
      </w:r>
      <w:proofErr w:type="spellEnd"/>
      <w:r w:rsidRPr="00CA5B88">
        <w:rPr>
          <w:rFonts w:eastAsia="Times New Roman" w:cs="Times New Roman"/>
          <w:szCs w:val="24"/>
        </w:rPr>
        <w:t xml:space="preserve"> μας πήρε τηλέφωνο</w:t>
      </w:r>
      <w:r>
        <w:rPr>
          <w:rFonts w:eastAsia="Times New Roman" w:cs="Times New Roman"/>
          <w:szCs w:val="24"/>
        </w:rPr>
        <w:t xml:space="preserve">. Είστε αμέσως μετά τον κ. </w:t>
      </w:r>
      <w:proofErr w:type="spellStart"/>
      <w:r>
        <w:rPr>
          <w:rFonts w:eastAsia="Times New Roman" w:cs="Times New Roman"/>
          <w:szCs w:val="24"/>
        </w:rPr>
        <w:t>Ζουράρι</w:t>
      </w:r>
      <w:proofErr w:type="spellEnd"/>
      <w:r>
        <w:rPr>
          <w:rFonts w:eastAsia="Times New Roman" w:cs="Times New Roman"/>
          <w:szCs w:val="24"/>
        </w:rPr>
        <w:t xml:space="preserve">, κύριε Κοτζιά. Διαφορετικά, </w:t>
      </w:r>
      <w:r w:rsidRPr="00CA5B88">
        <w:rPr>
          <w:rFonts w:eastAsia="Times New Roman" w:cs="Times New Roman"/>
          <w:szCs w:val="24"/>
        </w:rPr>
        <w:t>δεν σας βάζω στη θέση του</w:t>
      </w:r>
      <w:r>
        <w:rPr>
          <w:rFonts w:eastAsia="Times New Roman" w:cs="Times New Roman"/>
          <w:szCs w:val="24"/>
        </w:rPr>
        <w:t>. Είστε ο επόμενος.</w:t>
      </w:r>
      <w:r w:rsidRPr="00CA5B88">
        <w:rPr>
          <w:rFonts w:eastAsia="Times New Roman" w:cs="Times New Roman"/>
          <w:szCs w:val="24"/>
        </w:rPr>
        <w:t xml:space="preserve"> </w:t>
      </w:r>
    </w:p>
    <w:p w14:paraId="01A9DF9B" w14:textId="77777777" w:rsidR="00887A51" w:rsidRDefault="009C255F">
      <w:pPr>
        <w:spacing w:after="0" w:line="600" w:lineRule="auto"/>
        <w:ind w:firstLine="720"/>
        <w:jc w:val="both"/>
        <w:rPr>
          <w:rFonts w:eastAsia="Times New Roman" w:cs="Times New Roman"/>
          <w:szCs w:val="24"/>
        </w:rPr>
      </w:pPr>
      <w:r w:rsidRPr="00CA5B88">
        <w:rPr>
          <w:rFonts w:eastAsia="Times New Roman" w:cs="Times New Roman"/>
          <w:szCs w:val="24"/>
        </w:rPr>
        <w:t>Ορίστε</w:t>
      </w:r>
      <w:r>
        <w:rPr>
          <w:rFonts w:eastAsia="Times New Roman" w:cs="Times New Roman"/>
          <w:szCs w:val="24"/>
        </w:rPr>
        <w:t>,</w:t>
      </w:r>
      <w:r w:rsidRPr="00CA5B88">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έχετε τον λόγο.</w:t>
      </w:r>
    </w:p>
    <w:p w14:paraId="01A9DF9C" w14:textId="77777777" w:rsidR="00887A51" w:rsidRDefault="009C255F">
      <w:pPr>
        <w:spacing w:after="0" w:line="600" w:lineRule="auto"/>
        <w:ind w:firstLine="720"/>
        <w:jc w:val="both"/>
        <w:rPr>
          <w:rFonts w:eastAsia="Times New Roman" w:cs="Times New Roman"/>
          <w:szCs w:val="24"/>
        </w:rPr>
      </w:pPr>
      <w:r w:rsidRPr="00B92505">
        <w:rPr>
          <w:rFonts w:eastAsia="Times New Roman" w:cs="Times New Roman"/>
          <w:b/>
          <w:szCs w:val="24"/>
        </w:rPr>
        <w:t xml:space="preserve">ΣΠΥΡΙΔΩΝ ΔΑΝΕΛΛΗΣ: </w:t>
      </w:r>
      <w:r>
        <w:rPr>
          <w:rFonts w:eastAsia="Times New Roman" w:cs="Times New Roman"/>
          <w:szCs w:val="24"/>
        </w:rPr>
        <w:t>Ευχαριστώ, κύριε</w:t>
      </w:r>
      <w:r w:rsidRPr="00CA5B88">
        <w:rPr>
          <w:rFonts w:eastAsia="Times New Roman" w:cs="Times New Roman"/>
          <w:szCs w:val="24"/>
        </w:rPr>
        <w:t xml:space="preserve"> </w:t>
      </w:r>
      <w:r>
        <w:rPr>
          <w:rFonts w:eastAsia="Times New Roman" w:cs="Times New Roman"/>
          <w:szCs w:val="24"/>
        </w:rPr>
        <w:t>Π</w:t>
      </w:r>
      <w:r w:rsidRPr="00CA5B88">
        <w:rPr>
          <w:rFonts w:eastAsia="Times New Roman" w:cs="Times New Roman"/>
          <w:szCs w:val="24"/>
        </w:rPr>
        <w:t>ρόεδρε</w:t>
      </w:r>
      <w:r>
        <w:rPr>
          <w:rFonts w:eastAsia="Times New Roman" w:cs="Times New Roman"/>
          <w:szCs w:val="24"/>
        </w:rPr>
        <w:t>.</w:t>
      </w:r>
    </w:p>
    <w:p w14:paraId="01A9DF9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w:t>
      </w:r>
      <w:r w:rsidRPr="00CA5B88">
        <w:rPr>
          <w:rFonts w:eastAsia="Times New Roman" w:cs="Times New Roman"/>
          <w:szCs w:val="24"/>
        </w:rPr>
        <w:t>υρίες και κύριοι συνάδελφοι</w:t>
      </w:r>
      <w:r>
        <w:rPr>
          <w:rFonts w:eastAsia="Times New Roman" w:cs="Times New Roman"/>
          <w:szCs w:val="24"/>
        </w:rPr>
        <w:t>,</w:t>
      </w:r>
      <w:r w:rsidRPr="00CA5B88">
        <w:rPr>
          <w:rFonts w:eastAsia="Times New Roman" w:cs="Times New Roman"/>
          <w:szCs w:val="24"/>
        </w:rPr>
        <w:t xml:space="preserve"> με την </w:t>
      </w:r>
      <w:r w:rsidRPr="00CA5B88">
        <w:rPr>
          <w:rFonts w:eastAsia="Times New Roman" w:cs="Times New Roman"/>
          <w:szCs w:val="24"/>
        </w:rPr>
        <w:t xml:space="preserve">κύρωση της Συμφωνίας των Πρεσπών κλείσαμε μία </w:t>
      </w:r>
      <w:r>
        <w:rPr>
          <w:rFonts w:eastAsia="Times New Roman" w:cs="Times New Roman"/>
          <w:szCs w:val="24"/>
        </w:rPr>
        <w:t>ε</w:t>
      </w:r>
      <w:r w:rsidRPr="00CA5B88">
        <w:rPr>
          <w:rFonts w:eastAsia="Times New Roman" w:cs="Times New Roman"/>
          <w:szCs w:val="24"/>
        </w:rPr>
        <w:t xml:space="preserve">θνική εκκρεμότητα </w:t>
      </w:r>
      <w:r>
        <w:rPr>
          <w:rFonts w:eastAsia="Times New Roman" w:cs="Times New Roman"/>
          <w:szCs w:val="24"/>
        </w:rPr>
        <w:t>τριάντα</w:t>
      </w:r>
      <w:r w:rsidRPr="00CA5B88">
        <w:rPr>
          <w:rFonts w:eastAsia="Times New Roman" w:cs="Times New Roman"/>
          <w:szCs w:val="24"/>
        </w:rPr>
        <w:t xml:space="preserve"> χρόνων</w:t>
      </w:r>
      <w:r>
        <w:rPr>
          <w:rFonts w:eastAsia="Times New Roman" w:cs="Times New Roman"/>
          <w:szCs w:val="24"/>
        </w:rPr>
        <w:t>. Βάλαμε πλέον σε</w:t>
      </w:r>
      <w:r w:rsidRPr="00CA5B88">
        <w:rPr>
          <w:rFonts w:eastAsia="Times New Roman" w:cs="Times New Roman"/>
          <w:szCs w:val="24"/>
        </w:rPr>
        <w:t xml:space="preserve"> νέα βάση τις διμερείς σχέσεις των δύο χωρών </w:t>
      </w:r>
      <w:r>
        <w:rPr>
          <w:rFonts w:eastAsia="Times New Roman" w:cs="Times New Roman"/>
          <w:szCs w:val="24"/>
        </w:rPr>
        <w:t>μας,</w:t>
      </w:r>
      <w:r w:rsidRPr="00CA5B88">
        <w:rPr>
          <w:rFonts w:eastAsia="Times New Roman" w:cs="Times New Roman"/>
          <w:szCs w:val="24"/>
        </w:rPr>
        <w:t xml:space="preserve"> αναβαθμίσαμε το</w:t>
      </w:r>
      <w:r>
        <w:rPr>
          <w:rFonts w:eastAsia="Times New Roman" w:cs="Times New Roman"/>
          <w:szCs w:val="24"/>
        </w:rPr>
        <w:t>ν</w:t>
      </w:r>
      <w:r w:rsidRPr="00CA5B88">
        <w:rPr>
          <w:rFonts w:eastAsia="Times New Roman" w:cs="Times New Roman"/>
          <w:szCs w:val="24"/>
        </w:rPr>
        <w:t xml:space="preserve"> ρόλο της χώρας μας στα Βαλκάνια</w:t>
      </w:r>
      <w:r>
        <w:rPr>
          <w:rFonts w:eastAsia="Times New Roman" w:cs="Times New Roman"/>
          <w:szCs w:val="24"/>
        </w:rPr>
        <w:t>,</w:t>
      </w:r>
      <w:r w:rsidRPr="00CA5B88">
        <w:rPr>
          <w:rFonts w:eastAsia="Times New Roman" w:cs="Times New Roman"/>
          <w:szCs w:val="24"/>
        </w:rPr>
        <w:t xml:space="preserve"> στην Ευρωπαϊκή Ένωση και στον κόσμο ολόκληρο</w:t>
      </w:r>
      <w:r>
        <w:rPr>
          <w:rFonts w:eastAsia="Times New Roman" w:cs="Times New Roman"/>
          <w:szCs w:val="24"/>
        </w:rPr>
        <w:t xml:space="preserve">. </w:t>
      </w:r>
    </w:p>
    <w:p w14:paraId="01A9DF9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CA5B88">
        <w:rPr>
          <w:rFonts w:eastAsia="Times New Roman" w:cs="Times New Roman"/>
          <w:szCs w:val="24"/>
        </w:rPr>
        <w:t>η σύναψη της</w:t>
      </w:r>
      <w:r w:rsidRPr="00CA5B88">
        <w:rPr>
          <w:rFonts w:eastAsia="Times New Roman" w:cs="Times New Roman"/>
          <w:szCs w:val="24"/>
        </w:rPr>
        <w:t xml:space="preserve"> </w:t>
      </w:r>
      <w:r>
        <w:rPr>
          <w:rFonts w:eastAsia="Times New Roman" w:cs="Times New Roman"/>
          <w:szCs w:val="24"/>
        </w:rPr>
        <w:t>σ</w:t>
      </w:r>
      <w:r w:rsidRPr="00CA5B88">
        <w:rPr>
          <w:rFonts w:eastAsia="Times New Roman" w:cs="Times New Roman"/>
          <w:szCs w:val="24"/>
        </w:rPr>
        <w:t>υμφωνίας</w:t>
      </w:r>
      <w:r>
        <w:rPr>
          <w:rFonts w:eastAsia="Times New Roman" w:cs="Times New Roman"/>
          <w:szCs w:val="24"/>
        </w:rPr>
        <w:t>,</w:t>
      </w:r>
      <w:r w:rsidRPr="00CA5B88">
        <w:rPr>
          <w:rFonts w:eastAsia="Times New Roman" w:cs="Times New Roman"/>
          <w:szCs w:val="24"/>
        </w:rPr>
        <w:t xml:space="preserve"> όπως και την κύρωση </w:t>
      </w:r>
      <w:r>
        <w:rPr>
          <w:rFonts w:eastAsia="Times New Roman" w:cs="Times New Roman"/>
          <w:szCs w:val="24"/>
        </w:rPr>
        <w:t>της,</w:t>
      </w:r>
      <w:r w:rsidRPr="00CA5B88">
        <w:rPr>
          <w:rFonts w:eastAsia="Times New Roman" w:cs="Times New Roman"/>
          <w:szCs w:val="24"/>
        </w:rPr>
        <w:t xml:space="preserve"> χαιρέτισαν με θέρμη οι εταίροι μας στην Ευρωπαϊκή Ένωση και το </w:t>
      </w:r>
      <w:r>
        <w:rPr>
          <w:rFonts w:eastAsia="Times New Roman" w:cs="Times New Roman"/>
          <w:szCs w:val="24"/>
        </w:rPr>
        <w:t>ΝΑΤΟ, το σ</w:t>
      </w:r>
      <w:r w:rsidRPr="00CA5B88">
        <w:rPr>
          <w:rFonts w:eastAsia="Times New Roman" w:cs="Times New Roman"/>
          <w:szCs w:val="24"/>
        </w:rPr>
        <w:t>ύνολο δηλαδή του δυτικού κόσμου</w:t>
      </w:r>
      <w:r>
        <w:rPr>
          <w:rFonts w:eastAsia="Times New Roman" w:cs="Times New Roman"/>
          <w:szCs w:val="24"/>
        </w:rPr>
        <w:t>,</w:t>
      </w:r>
      <w:r w:rsidRPr="00CA5B88">
        <w:rPr>
          <w:rFonts w:eastAsia="Times New Roman" w:cs="Times New Roman"/>
          <w:szCs w:val="24"/>
        </w:rPr>
        <w:t xml:space="preserve"> στον οποίο κόσμο</w:t>
      </w:r>
      <w:r>
        <w:rPr>
          <w:rFonts w:eastAsia="Times New Roman" w:cs="Times New Roman"/>
          <w:szCs w:val="24"/>
        </w:rPr>
        <w:t>,</w:t>
      </w:r>
      <w:r w:rsidRPr="00CA5B88">
        <w:rPr>
          <w:rFonts w:eastAsia="Times New Roman" w:cs="Times New Roman"/>
          <w:szCs w:val="24"/>
        </w:rPr>
        <w:t xml:space="preserve"> </w:t>
      </w:r>
      <w:r>
        <w:rPr>
          <w:rFonts w:eastAsia="Times New Roman" w:cs="Times New Roman"/>
          <w:szCs w:val="24"/>
        </w:rPr>
        <w:t>α</w:t>
      </w:r>
      <w:r w:rsidRPr="00CA5B88">
        <w:rPr>
          <w:rFonts w:eastAsia="Times New Roman" w:cs="Times New Roman"/>
          <w:szCs w:val="24"/>
        </w:rPr>
        <w:t>ν δεν κάνω λάθος</w:t>
      </w:r>
      <w:r>
        <w:rPr>
          <w:rFonts w:eastAsia="Times New Roman" w:cs="Times New Roman"/>
          <w:szCs w:val="24"/>
        </w:rPr>
        <w:t>,</w:t>
      </w:r>
      <w:r w:rsidRPr="00CA5B88">
        <w:rPr>
          <w:rFonts w:eastAsia="Times New Roman" w:cs="Times New Roman"/>
          <w:szCs w:val="24"/>
        </w:rPr>
        <w:t xml:space="preserve"> </w:t>
      </w:r>
      <w:r>
        <w:rPr>
          <w:rFonts w:eastAsia="Times New Roman" w:cs="Times New Roman"/>
          <w:szCs w:val="24"/>
        </w:rPr>
        <w:t>α</w:t>
      </w:r>
      <w:r w:rsidRPr="00CA5B88">
        <w:rPr>
          <w:rFonts w:eastAsia="Times New Roman" w:cs="Times New Roman"/>
          <w:szCs w:val="24"/>
        </w:rPr>
        <w:t>νήκουμε ως χώρα</w:t>
      </w:r>
      <w:r>
        <w:rPr>
          <w:rFonts w:eastAsia="Times New Roman" w:cs="Times New Roman"/>
          <w:szCs w:val="24"/>
        </w:rPr>
        <w:t>,</w:t>
      </w:r>
      <w:r w:rsidRPr="00CA5B88">
        <w:rPr>
          <w:rFonts w:eastAsia="Times New Roman" w:cs="Times New Roman"/>
          <w:szCs w:val="24"/>
        </w:rPr>
        <w:t xml:space="preserve"> σύμφωνα με τη μεγάλη πλειοψηφία του ελληνικού λαού και του</w:t>
      </w:r>
      <w:r w:rsidRPr="00CA5B88">
        <w:rPr>
          <w:rFonts w:eastAsia="Times New Roman" w:cs="Times New Roman"/>
          <w:szCs w:val="24"/>
        </w:rPr>
        <w:t xml:space="preserve"> συνόλου των κομμάτων του συνταγματικού τόξου </w:t>
      </w:r>
      <w:r>
        <w:rPr>
          <w:rFonts w:eastAsia="Times New Roman" w:cs="Times New Roman"/>
          <w:szCs w:val="24"/>
        </w:rPr>
        <w:t>πλην</w:t>
      </w:r>
      <w:r w:rsidRPr="00CA5B88">
        <w:rPr>
          <w:rFonts w:eastAsia="Times New Roman" w:cs="Times New Roman"/>
          <w:szCs w:val="24"/>
        </w:rPr>
        <w:t xml:space="preserve"> του Κομμουνιστικού Κόμματος</w:t>
      </w:r>
      <w:r>
        <w:rPr>
          <w:rFonts w:eastAsia="Times New Roman" w:cs="Times New Roman"/>
          <w:szCs w:val="24"/>
        </w:rPr>
        <w:t xml:space="preserve">. </w:t>
      </w:r>
    </w:p>
    <w:p w14:paraId="01A9DF9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CA5B88">
        <w:rPr>
          <w:rFonts w:eastAsia="Times New Roman" w:cs="Times New Roman"/>
          <w:szCs w:val="24"/>
        </w:rPr>
        <w:t xml:space="preserve">ο επόμενο βήμα είναι η έγκριση του </w:t>
      </w:r>
      <w:r>
        <w:rPr>
          <w:rFonts w:eastAsia="Times New Roman" w:cs="Times New Roman"/>
          <w:szCs w:val="24"/>
        </w:rPr>
        <w:t>π</w:t>
      </w:r>
      <w:r w:rsidRPr="00CA5B88">
        <w:rPr>
          <w:rFonts w:eastAsia="Times New Roman" w:cs="Times New Roman"/>
          <w:szCs w:val="24"/>
        </w:rPr>
        <w:t>ρωτοκόλλου ένταξης της Βόρειας Μακεδονίας στο ΝΑΤΟ</w:t>
      </w:r>
      <w:r>
        <w:rPr>
          <w:rFonts w:eastAsia="Times New Roman" w:cs="Times New Roman"/>
          <w:szCs w:val="24"/>
        </w:rPr>
        <w:t>. Ε</w:t>
      </w:r>
      <w:r w:rsidRPr="00CA5B88">
        <w:rPr>
          <w:rFonts w:eastAsia="Times New Roman" w:cs="Times New Roman"/>
          <w:szCs w:val="24"/>
        </w:rPr>
        <w:t xml:space="preserve">δώ αγαπητές </w:t>
      </w:r>
      <w:r>
        <w:rPr>
          <w:rFonts w:eastAsia="Times New Roman" w:cs="Times New Roman"/>
          <w:szCs w:val="24"/>
        </w:rPr>
        <w:t>και α</w:t>
      </w:r>
      <w:r w:rsidRPr="00CA5B88">
        <w:rPr>
          <w:rFonts w:eastAsia="Times New Roman" w:cs="Times New Roman"/>
          <w:szCs w:val="24"/>
        </w:rPr>
        <w:t>γαπητοί συνάδελφοι</w:t>
      </w:r>
      <w:r>
        <w:rPr>
          <w:rFonts w:eastAsia="Times New Roman" w:cs="Times New Roman"/>
          <w:szCs w:val="24"/>
        </w:rPr>
        <w:t>, ε</w:t>
      </w:r>
      <w:r w:rsidRPr="00CA5B88">
        <w:rPr>
          <w:rFonts w:eastAsia="Times New Roman" w:cs="Times New Roman"/>
          <w:szCs w:val="24"/>
        </w:rPr>
        <w:t xml:space="preserve">νώ η </w:t>
      </w:r>
      <w:r>
        <w:rPr>
          <w:rFonts w:eastAsia="Times New Roman" w:cs="Times New Roman"/>
          <w:szCs w:val="24"/>
        </w:rPr>
        <w:t>Ρ</w:t>
      </w:r>
      <w:r w:rsidRPr="00CA5B88">
        <w:rPr>
          <w:rFonts w:eastAsia="Times New Roman" w:cs="Times New Roman"/>
          <w:szCs w:val="24"/>
        </w:rPr>
        <w:t xml:space="preserve">ιζοσπαστική </w:t>
      </w:r>
      <w:r>
        <w:rPr>
          <w:rFonts w:eastAsia="Times New Roman" w:cs="Times New Roman"/>
          <w:szCs w:val="24"/>
        </w:rPr>
        <w:t>Α</w:t>
      </w:r>
      <w:r w:rsidRPr="00CA5B88">
        <w:rPr>
          <w:rFonts w:eastAsia="Times New Roman" w:cs="Times New Roman"/>
          <w:szCs w:val="24"/>
        </w:rPr>
        <w:t xml:space="preserve">ριστερά αντιλαμβάνεται και </w:t>
      </w:r>
      <w:r>
        <w:rPr>
          <w:rFonts w:eastAsia="Times New Roman" w:cs="Times New Roman"/>
          <w:szCs w:val="24"/>
        </w:rPr>
        <w:t>ε</w:t>
      </w:r>
      <w:r w:rsidRPr="00CA5B88">
        <w:rPr>
          <w:rFonts w:eastAsia="Times New Roman" w:cs="Times New Roman"/>
          <w:szCs w:val="24"/>
        </w:rPr>
        <w:t xml:space="preserve">ργάζεται στην κατεύθυνση </w:t>
      </w:r>
      <w:r>
        <w:rPr>
          <w:rFonts w:eastAsia="Times New Roman" w:cs="Times New Roman"/>
          <w:szCs w:val="24"/>
        </w:rPr>
        <w:t xml:space="preserve">της </w:t>
      </w:r>
      <w:r w:rsidRPr="00CA5B88">
        <w:rPr>
          <w:rFonts w:eastAsia="Times New Roman" w:cs="Times New Roman"/>
          <w:szCs w:val="24"/>
        </w:rPr>
        <w:t xml:space="preserve">αναβάθμισης του </w:t>
      </w:r>
      <w:proofErr w:type="spellStart"/>
      <w:r w:rsidRPr="00CA5B88">
        <w:rPr>
          <w:rFonts w:eastAsia="Times New Roman" w:cs="Times New Roman"/>
          <w:szCs w:val="24"/>
        </w:rPr>
        <w:t>γεωστρατηγικού</w:t>
      </w:r>
      <w:proofErr w:type="spellEnd"/>
      <w:r w:rsidRPr="00CA5B88">
        <w:rPr>
          <w:rFonts w:eastAsia="Times New Roman" w:cs="Times New Roman"/>
          <w:szCs w:val="24"/>
        </w:rPr>
        <w:t xml:space="preserve"> ρόλου της χώρας </w:t>
      </w:r>
      <w:r>
        <w:rPr>
          <w:rFonts w:eastAsia="Times New Roman" w:cs="Times New Roman"/>
          <w:szCs w:val="24"/>
        </w:rPr>
        <w:t>μας,</w:t>
      </w:r>
      <w:r w:rsidRPr="00CA5B88">
        <w:rPr>
          <w:rFonts w:eastAsia="Times New Roman" w:cs="Times New Roman"/>
          <w:szCs w:val="24"/>
        </w:rPr>
        <w:t xml:space="preserve"> που συνοδεύεται από την αύξηση του </w:t>
      </w:r>
      <w:r>
        <w:rPr>
          <w:rFonts w:eastAsia="Times New Roman" w:cs="Times New Roman"/>
          <w:szCs w:val="24"/>
        </w:rPr>
        <w:t>δ</w:t>
      </w:r>
      <w:r w:rsidRPr="00CA5B88">
        <w:rPr>
          <w:rFonts w:eastAsia="Times New Roman" w:cs="Times New Roman"/>
          <w:szCs w:val="24"/>
        </w:rPr>
        <w:t xml:space="preserve">ιεθνούς κύρους της και της επιρροής </w:t>
      </w:r>
      <w:r>
        <w:rPr>
          <w:rFonts w:eastAsia="Times New Roman" w:cs="Times New Roman"/>
          <w:szCs w:val="24"/>
        </w:rPr>
        <w:t>της,</w:t>
      </w:r>
      <w:r w:rsidRPr="00CA5B88">
        <w:rPr>
          <w:rFonts w:eastAsia="Times New Roman" w:cs="Times New Roman"/>
          <w:szCs w:val="24"/>
        </w:rPr>
        <w:t xml:space="preserve"> η συστημική </w:t>
      </w:r>
      <w:r>
        <w:rPr>
          <w:rFonts w:eastAsia="Times New Roman" w:cs="Times New Roman"/>
          <w:szCs w:val="24"/>
        </w:rPr>
        <w:t>Α</w:t>
      </w:r>
      <w:r w:rsidRPr="00CA5B88">
        <w:rPr>
          <w:rFonts w:eastAsia="Times New Roman" w:cs="Times New Roman"/>
          <w:szCs w:val="24"/>
        </w:rPr>
        <w:t>ντιπολίτευση</w:t>
      </w:r>
      <w:r>
        <w:rPr>
          <w:rFonts w:eastAsia="Times New Roman" w:cs="Times New Roman"/>
          <w:szCs w:val="24"/>
        </w:rPr>
        <w:t>,</w:t>
      </w:r>
      <w:r w:rsidRPr="00CA5B88">
        <w:rPr>
          <w:rFonts w:eastAsia="Times New Roman" w:cs="Times New Roman"/>
          <w:szCs w:val="24"/>
        </w:rPr>
        <w:t xml:space="preserve"> Νέα Δημοκρατία και ΠΑΣΟΚ</w:t>
      </w:r>
      <w:r>
        <w:rPr>
          <w:rFonts w:eastAsia="Times New Roman" w:cs="Times New Roman"/>
          <w:szCs w:val="24"/>
        </w:rPr>
        <w:t>,</w:t>
      </w:r>
      <w:r w:rsidRPr="00CA5B88">
        <w:rPr>
          <w:rFonts w:eastAsia="Times New Roman" w:cs="Times New Roman"/>
          <w:szCs w:val="24"/>
        </w:rPr>
        <w:t xml:space="preserve"> απομακρύνονται από τις ιστορικές τους σταθερέ</w:t>
      </w:r>
      <w:r w:rsidRPr="00CA5B88">
        <w:rPr>
          <w:rFonts w:eastAsia="Times New Roman" w:cs="Times New Roman"/>
          <w:szCs w:val="24"/>
        </w:rPr>
        <w:t>ς</w:t>
      </w:r>
      <w:r>
        <w:rPr>
          <w:rFonts w:eastAsia="Times New Roman" w:cs="Times New Roman"/>
          <w:szCs w:val="24"/>
        </w:rPr>
        <w:t xml:space="preserve">. </w:t>
      </w:r>
    </w:p>
    <w:p w14:paraId="01A9DFA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w:t>
      </w:r>
      <w:r w:rsidRPr="00CA5B88">
        <w:rPr>
          <w:rFonts w:eastAsia="Times New Roman" w:cs="Times New Roman"/>
          <w:szCs w:val="24"/>
        </w:rPr>
        <w:t>ρόκειται για τα σημεία των καιρών</w:t>
      </w:r>
      <w:r>
        <w:rPr>
          <w:rFonts w:eastAsia="Times New Roman" w:cs="Times New Roman"/>
          <w:szCs w:val="24"/>
        </w:rPr>
        <w:t>. Ο</w:t>
      </w:r>
      <w:r w:rsidRPr="00CA5B88">
        <w:rPr>
          <w:rFonts w:eastAsia="Times New Roman" w:cs="Times New Roman"/>
          <w:szCs w:val="24"/>
        </w:rPr>
        <w:t xml:space="preserve"> ανορθολογισμός καλπάζει ανατρέποντας θεμελιώδεις σταθερές</w:t>
      </w:r>
      <w:r>
        <w:rPr>
          <w:rFonts w:eastAsia="Times New Roman" w:cs="Times New Roman"/>
          <w:szCs w:val="24"/>
        </w:rPr>
        <w:t>. Ι</w:t>
      </w:r>
      <w:r w:rsidRPr="00CA5B88">
        <w:rPr>
          <w:rFonts w:eastAsia="Times New Roman" w:cs="Times New Roman"/>
          <w:szCs w:val="24"/>
        </w:rPr>
        <w:t>στορικά και τα δύο κόμματα έχουν συνδεθεί με τις δυτικές επιλογές της χώρας</w:t>
      </w:r>
      <w:r>
        <w:rPr>
          <w:rFonts w:eastAsia="Times New Roman" w:cs="Times New Roman"/>
          <w:szCs w:val="24"/>
        </w:rPr>
        <w:t>: Η μεν</w:t>
      </w:r>
      <w:r w:rsidRPr="00CA5B88">
        <w:rPr>
          <w:rFonts w:eastAsia="Times New Roman" w:cs="Times New Roman"/>
          <w:szCs w:val="24"/>
        </w:rPr>
        <w:t xml:space="preserve"> συντηρητική παράταξη από την ένταξή μας στο ΝΑΤΟ το 1952 και αργότερα μ</w:t>
      </w:r>
      <w:r w:rsidRPr="00CA5B88">
        <w:rPr>
          <w:rFonts w:eastAsia="Times New Roman" w:cs="Times New Roman"/>
          <w:szCs w:val="24"/>
        </w:rPr>
        <w:t xml:space="preserve">ε το εμφατικό </w:t>
      </w:r>
      <w:r>
        <w:rPr>
          <w:rFonts w:eastAsia="Times New Roman" w:cs="Times New Roman"/>
          <w:szCs w:val="24"/>
        </w:rPr>
        <w:t>«</w:t>
      </w:r>
      <w:proofErr w:type="spellStart"/>
      <w:r>
        <w:rPr>
          <w:rFonts w:eastAsia="Times New Roman" w:cs="Times New Roman"/>
          <w:szCs w:val="24"/>
        </w:rPr>
        <w:t>α</w:t>
      </w:r>
      <w:r w:rsidRPr="00CA5B88">
        <w:rPr>
          <w:rFonts w:eastAsia="Times New Roman" w:cs="Times New Roman"/>
          <w:szCs w:val="24"/>
        </w:rPr>
        <w:t>νήκομεν</w:t>
      </w:r>
      <w:proofErr w:type="spellEnd"/>
      <w:r w:rsidRPr="00CA5B88">
        <w:rPr>
          <w:rFonts w:eastAsia="Times New Roman" w:cs="Times New Roman"/>
          <w:szCs w:val="24"/>
        </w:rPr>
        <w:t xml:space="preserve"> εις τη </w:t>
      </w:r>
      <w:r>
        <w:rPr>
          <w:rFonts w:eastAsia="Times New Roman" w:cs="Times New Roman"/>
          <w:szCs w:val="24"/>
        </w:rPr>
        <w:t>Δ</w:t>
      </w:r>
      <w:r w:rsidRPr="00CA5B88">
        <w:rPr>
          <w:rFonts w:eastAsia="Times New Roman" w:cs="Times New Roman"/>
          <w:szCs w:val="24"/>
        </w:rPr>
        <w:t>ύση</w:t>
      </w:r>
      <w:r>
        <w:rPr>
          <w:rFonts w:eastAsia="Times New Roman" w:cs="Times New Roman"/>
          <w:szCs w:val="24"/>
        </w:rPr>
        <w:t>»,</w:t>
      </w:r>
      <w:r w:rsidRPr="00CA5B88">
        <w:rPr>
          <w:rFonts w:eastAsia="Times New Roman" w:cs="Times New Roman"/>
          <w:szCs w:val="24"/>
        </w:rPr>
        <w:t xml:space="preserve"> το δε ΠΑΣΟΚ από την </w:t>
      </w:r>
      <w:r>
        <w:rPr>
          <w:rFonts w:eastAsia="Times New Roman" w:cs="Times New Roman"/>
          <w:szCs w:val="24"/>
        </w:rPr>
        <w:t xml:space="preserve">ενηλικίωση </w:t>
      </w:r>
      <w:r w:rsidRPr="00CA5B88">
        <w:rPr>
          <w:rFonts w:eastAsia="Times New Roman" w:cs="Times New Roman"/>
          <w:szCs w:val="24"/>
        </w:rPr>
        <w:t>του</w:t>
      </w:r>
      <w:r>
        <w:rPr>
          <w:rFonts w:eastAsia="Times New Roman" w:cs="Times New Roman"/>
          <w:szCs w:val="24"/>
        </w:rPr>
        <w:t>,</w:t>
      </w:r>
      <w:r w:rsidRPr="00CA5B88">
        <w:rPr>
          <w:rFonts w:eastAsia="Times New Roman" w:cs="Times New Roman"/>
          <w:szCs w:val="24"/>
        </w:rPr>
        <w:t xml:space="preserve"> όταν εγκατέλειψε οριστικά </w:t>
      </w:r>
      <w:r>
        <w:rPr>
          <w:rFonts w:eastAsia="Times New Roman" w:cs="Times New Roman"/>
          <w:szCs w:val="24"/>
        </w:rPr>
        <w:t>τ</w:t>
      </w:r>
      <w:r w:rsidRPr="00CA5B88">
        <w:rPr>
          <w:rFonts w:eastAsia="Times New Roman" w:cs="Times New Roman"/>
          <w:szCs w:val="24"/>
        </w:rPr>
        <w:t xml:space="preserve">ο σύνθημα </w:t>
      </w:r>
      <w:r>
        <w:rPr>
          <w:rFonts w:eastAsia="Times New Roman" w:cs="Times New Roman"/>
          <w:szCs w:val="24"/>
        </w:rPr>
        <w:t>«</w:t>
      </w:r>
      <w:r w:rsidRPr="00CA5B88">
        <w:rPr>
          <w:rFonts w:eastAsia="Times New Roman" w:cs="Times New Roman"/>
          <w:szCs w:val="24"/>
        </w:rPr>
        <w:t xml:space="preserve">ΕΟΚ και </w:t>
      </w:r>
      <w:r>
        <w:rPr>
          <w:rFonts w:eastAsia="Times New Roman" w:cs="Times New Roman"/>
          <w:szCs w:val="24"/>
        </w:rPr>
        <w:t>ΝΑΤΟ,</w:t>
      </w:r>
      <w:r w:rsidRPr="00CA5B88">
        <w:rPr>
          <w:rFonts w:eastAsia="Times New Roman" w:cs="Times New Roman"/>
          <w:szCs w:val="24"/>
        </w:rPr>
        <w:t xml:space="preserve"> το ίδιο συνδικάτο</w:t>
      </w:r>
      <w:r>
        <w:rPr>
          <w:rFonts w:eastAsia="Times New Roman" w:cs="Times New Roman"/>
          <w:szCs w:val="24"/>
        </w:rPr>
        <w:t>».</w:t>
      </w:r>
      <w:r w:rsidRPr="00CA5B88">
        <w:rPr>
          <w:rFonts w:eastAsia="Times New Roman" w:cs="Times New Roman"/>
          <w:szCs w:val="24"/>
        </w:rPr>
        <w:t xml:space="preserve"> </w:t>
      </w:r>
    </w:p>
    <w:p w14:paraId="01A9DFA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Ποιος ωστόσο έχει ενοχλήσει</w:t>
      </w:r>
      <w:r w:rsidRPr="00CA5B88">
        <w:rPr>
          <w:rFonts w:eastAsia="Times New Roman" w:cs="Times New Roman"/>
          <w:szCs w:val="24"/>
        </w:rPr>
        <w:t xml:space="preserve"> και αντιτίθε</w:t>
      </w:r>
      <w:r>
        <w:rPr>
          <w:rFonts w:eastAsia="Times New Roman" w:cs="Times New Roman"/>
          <w:szCs w:val="24"/>
        </w:rPr>
        <w:t>ν</w:t>
      </w:r>
      <w:r w:rsidRPr="00CA5B88">
        <w:rPr>
          <w:rFonts w:eastAsia="Times New Roman" w:cs="Times New Roman"/>
          <w:szCs w:val="24"/>
        </w:rPr>
        <w:t xml:space="preserve">ται σφόδρα στη Συμφωνία των Πρεσπών και των παρελκόμενων </w:t>
      </w:r>
      <w:r>
        <w:rPr>
          <w:rFonts w:eastAsia="Times New Roman" w:cs="Times New Roman"/>
          <w:szCs w:val="24"/>
        </w:rPr>
        <w:t>της; Πρώτον</w:t>
      </w:r>
      <w:r>
        <w:rPr>
          <w:rFonts w:eastAsia="Times New Roman" w:cs="Times New Roman"/>
          <w:szCs w:val="24"/>
        </w:rPr>
        <w:t>, τ</w:t>
      </w:r>
      <w:r w:rsidRPr="00CA5B88">
        <w:rPr>
          <w:rFonts w:eastAsia="Times New Roman" w:cs="Times New Roman"/>
          <w:szCs w:val="24"/>
        </w:rPr>
        <w:t xml:space="preserve">ον </w:t>
      </w:r>
      <w:proofErr w:type="spellStart"/>
      <w:r w:rsidRPr="00CA5B88">
        <w:rPr>
          <w:rFonts w:eastAsia="Times New Roman" w:cs="Times New Roman"/>
          <w:szCs w:val="24"/>
        </w:rPr>
        <w:t>Ερντογάν</w:t>
      </w:r>
      <w:proofErr w:type="spellEnd"/>
      <w:r w:rsidRPr="00CA5B88">
        <w:rPr>
          <w:rFonts w:eastAsia="Times New Roman" w:cs="Times New Roman"/>
          <w:szCs w:val="24"/>
        </w:rPr>
        <w:t xml:space="preserve"> και</w:t>
      </w:r>
      <w:r>
        <w:rPr>
          <w:rFonts w:eastAsia="Times New Roman" w:cs="Times New Roman"/>
          <w:szCs w:val="24"/>
        </w:rPr>
        <w:t xml:space="preserve"> την</w:t>
      </w:r>
      <w:r w:rsidRPr="00CA5B88">
        <w:rPr>
          <w:rFonts w:eastAsia="Times New Roman" w:cs="Times New Roman"/>
          <w:szCs w:val="24"/>
        </w:rPr>
        <w:t xml:space="preserve"> Τουρκία</w:t>
      </w:r>
      <w:r>
        <w:rPr>
          <w:rFonts w:eastAsia="Times New Roman" w:cs="Times New Roman"/>
          <w:szCs w:val="24"/>
        </w:rPr>
        <w:t>,</w:t>
      </w:r>
      <w:r w:rsidRPr="00CA5B88">
        <w:rPr>
          <w:rFonts w:eastAsia="Times New Roman" w:cs="Times New Roman"/>
          <w:szCs w:val="24"/>
        </w:rPr>
        <w:t xml:space="preserve"> στην οποία </w:t>
      </w:r>
      <w:r>
        <w:rPr>
          <w:rFonts w:eastAsia="Times New Roman" w:cs="Times New Roman"/>
          <w:szCs w:val="24"/>
        </w:rPr>
        <w:t>με εγκληματική απερισκεψία το 1991-199</w:t>
      </w:r>
      <w:r w:rsidRPr="00CA5B88">
        <w:rPr>
          <w:rFonts w:eastAsia="Times New Roman" w:cs="Times New Roman"/>
          <w:szCs w:val="24"/>
        </w:rPr>
        <w:t>2 χαρίσαμε</w:t>
      </w:r>
      <w:r>
        <w:rPr>
          <w:rFonts w:eastAsia="Times New Roman" w:cs="Times New Roman"/>
          <w:szCs w:val="24"/>
        </w:rPr>
        <w:t xml:space="preserve"> τον ρόλο του προστάτη της </w:t>
      </w:r>
      <w:r>
        <w:rPr>
          <w:rFonts w:eastAsia="Times New Roman" w:cs="Times New Roman"/>
          <w:szCs w:val="24"/>
        </w:rPr>
        <w:lastRenderedPageBreak/>
        <w:t xml:space="preserve">χώρας </w:t>
      </w:r>
      <w:r w:rsidRPr="00CA5B88">
        <w:rPr>
          <w:rFonts w:eastAsia="Times New Roman" w:cs="Times New Roman"/>
          <w:szCs w:val="24"/>
        </w:rPr>
        <w:t>χωρίς όνομα</w:t>
      </w:r>
      <w:r>
        <w:rPr>
          <w:rFonts w:eastAsia="Times New Roman" w:cs="Times New Roman"/>
          <w:szCs w:val="24"/>
        </w:rPr>
        <w:t>. Τ</w:t>
      </w:r>
      <w:r w:rsidRPr="00CA5B88">
        <w:rPr>
          <w:rFonts w:eastAsia="Times New Roman" w:cs="Times New Roman"/>
          <w:szCs w:val="24"/>
        </w:rPr>
        <w:t xml:space="preserve">ους επιτρέψαμε έτσι να αλωνίζουν σε όλα τα </w:t>
      </w:r>
      <w:r>
        <w:rPr>
          <w:rFonts w:eastAsia="Times New Roman" w:cs="Times New Roman"/>
          <w:szCs w:val="24"/>
        </w:rPr>
        <w:t>πεδία</w:t>
      </w:r>
      <w:r w:rsidRPr="00CA5B88">
        <w:rPr>
          <w:rFonts w:eastAsia="Times New Roman" w:cs="Times New Roman"/>
          <w:szCs w:val="24"/>
        </w:rPr>
        <w:t xml:space="preserve"> και να αποκτά ρόλο στη </w:t>
      </w:r>
      <w:r>
        <w:rPr>
          <w:rFonts w:eastAsia="Times New Roman" w:cs="Times New Roman"/>
          <w:szCs w:val="24"/>
          <w:lang w:val="en-US"/>
        </w:rPr>
        <w:t>FYROM</w:t>
      </w:r>
      <w:r w:rsidRPr="00F94C80">
        <w:rPr>
          <w:rFonts w:eastAsia="Times New Roman" w:cs="Times New Roman"/>
          <w:szCs w:val="24"/>
        </w:rPr>
        <w:t>,</w:t>
      </w:r>
      <w:r w:rsidRPr="00CA5B88">
        <w:rPr>
          <w:rFonts w:eastAsia="Times New Roman" w:cs="Times New Roman"/>
          <w:szCs w:val="24"/>
        </w:rPr>
        <w:t xml:space="preserve"> αλλά και σε όλα τα Βαλκάνια η Τουρκία</w:t>
      </w:r>
      <w:r>
        <w:rPr>
          <w:rFonts w:eastAsia="Times New Roman" w:cs="Times New Roman"/>
          <w:szCs w:val="24"/>
        </w:rPr>
        <w:t xml:space="preserve">. </w:t>
      </w:r>
    </w:p>
    <w:p w14:paraId="01A9DFA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Δεύτερον, τον Π</w:t>
      </w:r>
      <w:r w:rsidRPr="00CA5B88">
        <w:rPr>
          <w:rFonts w:eastAsia="Times New Roman" w:cs="Times New Roman"/>
          <w:szCs w:val="24"/>
        </w:rPr>
        <w:t>ούτιν και τη Ρωσία</w:t>
      </w:r>
      <w:r>
        <w:rPr>
          <w:rFonts w:eastAsia="Times New Roman" w:cs="Times New Roman"/>
          <w:szCs w:val="24"/>
        </w:rPr>
        <w:t>. Ε</w:t>
      </w:r>
      <w:r w:rsidRPr="00CA5B88">
        <w:rPr>
          <w:rFonts w:eastAsia="Times New Roman" w:cs="Times New Roman"/>
          <w:szCs w:val="24"/>
        </w:rPr>
        <w:t xml:space="preserve">ίναι γνωστή η αγωνία της Ρωσίας να διατηρήσει την παραδοσιακή επιρροή της </w:t>
      </w:r>
      <w:r>
        <w:rPr>
          <w:rFonts w:eastAsia="Times New Roman" w:cs="Times New Roman"/>
          <w:szCs w:val="24"/>
        </w:rPr>
        <w:t>σ</w:t>
      </w:r>
      <w:r w:rsidRPr="00CA5B88">
        <w:rPr>
          <w:rFonts w:eastAsia="Times New Roman" w:cs="Times New Roman"/>
          <w:szCs w:val="24"/>
        </w:rPr>
        <w:t xml:space="preserve">τα </w:t>
      </w:r>
      <w:r>
        <w:rPr>
          <w:rFonts w:eastAsia="Times New Roman" w:cs="Times New Roman"/>
          <w:szCs w:val="24"/>
        </w:rPr>
        <w:t>δ</w:t>
      </w:r>
      <w:r w:rsidRPr="00CA5B88">
        <w:rPr>
          <w:rFonts w:eastAsia="Times New Roman" w:cs="Times New Roman"/>
          <w:szCs w:val="24"/>
        </w:rPr>
        <w:t>υτικά Βαλκάνια</w:t>
      </w:r>
      <w:r>
        <w:rPr>
          <w:rFonts w:eastAsia="Times New Roman" w:cs="Times New Roman"/>
          <w:szCs w:val="24"/>
        </w:rPr>
        <w:t>,</w:t>
      </w:r>
      <w:r w:rsidRPr="00CA5B88">
        <w:rPr>
          <w:rFonts w:eastAsia="Times New Roman" w:cs="Times New Roman"/>
          <w:szCs w:val="24"/>
        </w:rPr>
        <w:t xml:space="preserve"> ιδίως </w:t>
      </w:r>
      <w:r>
        <w:rPr>
          <w:rFonts w:eastAsia="Times New Roman" w:cs="Times New Roman"/>
          <w:szCs w:val="24"/>
        </w:rPr>
        <w:t>α</w:t>
      </w:r>
      <w:r w:rsidRPr="00CA5B88">
        <w:rPr>
          <w:rFonts w:eastAsia="Times New Roman" w:cs="Times New Roman"/>
          <w:szCs w:val="24"/>
        </w:rPr>
        <w:t xml:space="preserve">πό τη στιγμή που τα </w:t>
      </w:r>
      <w:r>
        <w:rPr>
          <w:rFonts w:eastAsia="Times New Roman" w:cs="Times New Roman"/>
          <w:szCs w:val="24"/>
        </w:rPr>
        <w:t>α</w:t>
      </w:r>
      <w:r w:rsidRPr="00CA5B88">
        <w:rPr>
          <w:rFonts w:eastAsia="Times New Roman" w:cs="Times New Roman"/>
          <w:szCs w:val="24"/>
        </w:rPr>
        <w:t>νατολικά Βαλκάνια με την ένταξή τους στην Ευρωπαϊκή Ένωση και το ΝΑΤΟ</w:t>
      </w:r>
      <w:r>
        <w:rPr>
          <w:rFonts w:eastAsia="Times New Roman" w:cs="Times New Roman"/>
          <w:szCs w:val="24"/>
        </w:rPr>
        <w:t>,</w:t>
      </w:r>
      <w:r w:rsidRPr="00CA5B88">
        <w:rPr>
          <w:rFonts w:eastAsia="Times New Roman" w:cs="Times New Roman"/>
          <w:szCs w:val="24"/>
        </w:rPr>
        <w:t xml:space="preserve"> απομακρύνθηκαν οριστικά από αυτήν</w:t>
      </w:r>
      <w:r>
        <w:rPr>
          <w:rFonts w:eastAsia="Times New Roman" w:cs="Times New Roman"/>
          <w:szCs w:val="24"/>
        </w:rPr>
        <w:t>.</w:t>
      </w:r>
      <w:r w:rsidRPr="00CA5B88">
        <w:rPr>
          <w:rFonts w:eastAsia="Times New Roman" w:cs="Times New Roman"/>
          <w:szCs w:val="24"/>
        </w:rPr>
        <w:t xml:space="preserve"> Αν</w:t>
      </w:r>
      <w:r>
        <w:rPr>
          <w:rFonts w:eastAsia="Times New Roman" w:cs="Times New Roman"/>
          <w:szCs w:val="24"/>
        </w:rPr>
        <w:t>,</w:t>
      </w:r>
      <w:r w:rsidRPr="00CA5B88">
        <w:rPr>
          <w:rFonts w:eastAsia="Times New Roman" w:cs="Times New Roman"/>
          <w:szCs w:val="24"/>
        </w:rPr>
        <w:t xml:space="preserve"> δε</w:t>
      </w:r>
      <w:r>
        <w:rPr>
          <w:rFonts w:eastAsia="Times New Roman" w:cs="Times New Roman"/>
          <w:szCs w:val="24"/>
        </w:rPr>
        <w:t>,</w:t>
      </w:r>
      <w:r w:rsidRPr="00CA5B88">
        <w:rPr>
          <w:rFonts w:eastAsia="Times New Roman" w:cs="Times New Roman"/>
          <w:szCs w:val="24"/>
        </w:rPr>
        <w:t xml:space="preserve"> οριστικοποιηθεί</w:t>
      </w:r>
      <w:r>
        <w:rPr>
          <w:rFonts w:eastAsia="Times New Roman" w:cs="Times New Roman"/>
          <w:szCs w:val="24"/>
        </w:rPr>
        <w:t xml:space="preserve"> η απομάκρυνση</w:t>
      </w:r>
      <w:r w:rsidRPr="00CA5B88">
        <w:rPr>
          <w:rFonts w:eastAsia="Times New Roman" w:cs="Times New Roman"/>
          <w:szCs w:val="24"/>
        </w:rPr>
        <w:t xml:space="preserve"> και της Βόρειας Μακεδονίας</w:t>
      </w:r>
      <w:r>
        <w:rPr>
          <w:rFonts w:eastAsia="Times New Roman" w:cs="Times New Roman"/>
          <w:szCs w:val="24"/>
        </w:rPr>
        <w:t>,</w:t>
      </w:r>
      <w:r w:rsidRPr="00CA5B88">
        <w:rPr>
          <w:rFonts w:eastAsia="Times New Roman" w:cs="Times New Roman"/>
          <w:szCs w:val="24"/>
        </w:rPr>
        <w:t xml:space="preserve"> η σφαίρα επιρροής της Ρωσίας περιορίζεται πλέον στη Σερβία</w:t>
      </w:r>
      <w:r>
        <w:rPr>
          <w:rFonts w:eastAsia="Times New Roman" w:cs="Times New Roman"/>
          <w:szCs w:val="24"/>
        </w:rPr>
        <w:t>,</w:t>
      </w:r>
      <w:r w:rsidRPr="00CA5B88">
        <w:rPr>
          <w:rFonts w:eastAsia="Times New Roman" w:cs="Times New Roman"/>
          <w:szCs w:val="24"/>
        </w:rPr>
        <w:t xml:space="preserve"> καθιστώντας τη</w:t>
      </w:r>
      <w:r>
        <w:rPr>
          <w:rFonts w:eastAsia="Times New Roman" w:cs="Times New Roman"/>
          <w:szCs w:val="24"/>
        </w:rPr>
        <w:t>ν</w:t>
      </w:r>
      <w:r w:rsidRPr="00CA5B88">
        <w:rPr>
          <w:rFonts w:eastAsia="Times New Roman" w:cs="Times New Roman"/>
          <w:szCs w:val="24"/>
        </w:rPr>
        <w:t xml:space="preserve"> ακόμη πιο επισφαλή</w:t>
      </w:r>
      <w:r>
        <w:rPr>
          <w:rFonts w:eastAsia="Times New Roman" w:cs="Times New Roman"/>
          <w:szCs w:val="24"/>
        </w:rPr>
        <w:t xml:space="preserve">. </w:t>
      </w:r>
    </w:p>
    <w:p w14:paraId="01A9DFA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Τρίτον, τους εθνικιστές του </w:t>
      </w:r>
      <w:r>
        <w:rPr>
          <w:rFonts w:eastAsia="Times New Roman" w:cs="Times New Roman"/>
          <w:szCs w:val="24"/>
          <w:lang w:val="en-US"/>
        </w:rPr>
        <w:t>VMRO</w:t>
      </w:r>
      <w:r w:rsidRPr="00F94C80">
        <w:rPr>
          <w:rFonts w:eastAsia="Times New Roman" w:cs="Times New Roman"/>
          <w:szCs w:val="24"/>
        </w:rPr>
        <w:t>,</w:t>
      </w:r>
      <w:r w:rsidRPr="00CA5B88">
        <w:rPr>
          <w:rFonts w:eastAsia="Times New Roman" w:cs="Times New Roman"/>
          <w:szCs w:val="24"/>
        </w:rPr>
        <w:t xml:space="preserve"> οι οποίοι </w:t>
      </w:r>
      <w:proofErr w:type="spellStart"/>
      <w:r w:rsidRPr="00CA5B88">
        <w:rPr>
          <w:rFonts w:eastAsia="Times New Roman" w:cs="Times New Roman"/>
          <w:szCs w:val="24"/>
        </w:rPr>
        <w:t>όλως</w:t>
      </w:r>
      <w:proofErr w:type="spellEnd"/>
      <w:r w:rsidRPr="00CA5B88">
        <w:rPr>
          <w:rFonts w:eastAsia="Times New Roman" w:cs="Times New Roman"/>
          <w:szCs w:val="24"/>
        </w:rPr>
        <w:t xml:space="preserve"> παραδόξω</w:t>
      </w:r>
      <w:r w:rsidRPr="00CA5B88">
        <w:rPr>
          <w:rFonts w:eastAsia="Times New Roman" w:cs="Times New Roman"/>
          <w:szCs w:val="24"/>
        </w:rPr>
        <w:t xml:space="preserve">ς προέβαλαν και προβάλλουν την ίδια επιχειρηματολογία περί </w:t>
      </w:r>
      <w:r>
        <w:rPr>
          <w:rFonts w:eastAsia="Times New Roman" w:cs="Times New Roman"/>
          <w:szCs w:val="24"/>
        </w:rPr>
        <w:t>ενδοτισμού</w:t>
      </w:r>
      <w:r w:rsidRPr="00CA5B88">
        <w:rPr>
          <w:rFonts w:eastAsia="Times New Roman" w:cs="Times New Roman"/>
          <w:szCs w:val="24"/>
        </w:rPr>
        <w:t xml:space="preserve"> της κυβέρνησής </w:t>
      </w:r>
      <w:r>
        <w:rPr>
          <w:rFonts w:eastAsia="Times New Roman" w:cs="Times New Roman"/>
          <w:szCs w:val="24"/>
        </w:rPr>
        <w:t>τους,</w:t>
      </w:r>
      <w:r w:rsidRPr="00CA5B88">
        <w:rPr>
          <w:rFonts w:eastAsia="Times New Roman" w:cs="Times New Roman"/>
          <w:szCs w:val="24"/>
        </w:rPr>
        <w:t xml:space="preserve"> με τους δικούς μας αντιτιθέμενους </w:t>
      </w:r>
      <w:r>
        <w:rPr>
          <w:rFonts w:eastAsia="Times New Roman" w:cs="Times New Roman"/>
          <w:szCs w:val="24"/>
        </w:rPr>
        <w:t>σ</w:t>
      </w:r>
      <w:r w:rsidRPr="00CA5B88">
        <w:rPr>
          <w:rFonts w:eastAsia="Times New Roman" w:cs="Times New Roman"/>
          <w:szCs w:val="24"/>
        </w:rPr>
        <w:t>τη Συμφωνία των Πρεσπών</w:t>
      </w:r>
      <w:r>
        <w:rPr>
          <w:rFonts w:eastAsia="Times New Roman" w:cs="Times New Roman"/>
          <w:szCs w:val="24"/>
        </w:rPr>
        <w:t>. Κ</w:t>
      </w:r>
      <w:r w:rsidRPr="00CA5B88">
        <w:rPr>
          <w:rFonts w:eastAsia="Times New Roman" w:cs="Times New Roman"/>
          <w:szCs w:val="24"/>
        </w:rPr>
        <w:t>αι δεν φτάνει που χάνουν την αποκλειστική χρήση του όρου Μακεδονία</w:t>
      </w:r>
      <w:r>
        <w:rPr>
          <w:rFonts w:eastAsia="Times New Roman" w:cs="Times New Roman"/>
          <w:szCs w:val="24"/>
        </w:rPr>
        <w:t>,</w:t>
      </w:r>
      <w:r w:rsidRPr="00CA5B88">
        <w:rPr>
          <w:rFonts w:eastAsia="Times New Roman" w:cs="Times New Roman"/>
          <w:szCs w:val="24"/>
        </w:rPr>
        <w:t xml:space="preserve"> το</w:t>
      </w:r>
      <w:r>
        <w:rPr>
          <w:rFonts w:eastAsia="Times New Roman" w:cs="Times New Roman"/>
          <w:szCs w:val="24"/>
        </w:rPr>
        <w:t>ν</w:t>
      </w:r>
      <w:r w:rsidRPr="00CA5B88">
        <w:rPr>
          <w:rFonts w:eastAsia="Times New Roman" w:cs="Times New Roman"/>
          <w:szCs w:val="24"/>
        </w:rPr>
        <w:t xml:space="preserve"> Βουκεφάλα και το</w:t>
      </w:r>
      <w:r>
        <w:rPr>
          <w:rFonts w:eastAsia="Times New Roman" w:cs="Times New Roman"/>
          <w:szCs w:val="24"/>
        </w:rPr>
        <w:t>ν</w:t>
      </w:r>
      <w:r w:rsidRPr="00CA5B88">
        <w:rPr>
          <w:rFonts w:eastAsia="Times New Roman" w:cs="Times New Roman"/>
          <w:szCs w:val="24"/>
        </w:rPr>
        <w:t xml:space="preserve"> Μέγα Αλέξανδρο</w:t>
      </w:r>
      <w:r>
        <w:rPr>
          <w:rFonts w:eastAsia="Times New Roman" w:cs="Times New Roman"/>
          <w:szCs w:val="24"/>
        </w:rPr>
        <w:t>,</w:t>
      </w:r>
      <w:r w:rsidRPr="00CA5B88">
        <w:rPr>
          <w:rFonts w:eastAsia="Times New Roman" w:cs="Times New Roman"/>
          <w:szCs w:val="24"/>
        </w:rPr>
        <w:t xml:space="preserve"> αλλά </w:t>
      </w:r>
      <w:r>
        <w:rPr>
          <w:rFonts w:eastAsia="Times New Roman" w:cs="Times New Roman"/>
          <w:szCs w:val="24"/>
        </w:rPr>
        <w:t>συνειδητοποιούν</w:t>
      </w:r>
      <w:r w:rsidRPr="00CA5B88">
        <w:rPr>
          <w:rFonts w:eastAsia="Times New Roman" w:cs="Times New Roman"/>
          <w:szCs w:val="24"/>
        </w:rPr>
        <w:t xml:space="preserve"> ξαφνικά πως ένα από τα πρώτα παρεπόμενα της </w:t>
      </w:r>
      <w:r>
        <w:rPr>
          <w:rFonts w:eastAsia="Times New Roman" w:cs="Times New Roman"/>
          <w:szCs w:val="24"/>
        </w:rPr>
        <w:t>σ</w:t>
      </w:r>
      <w:r w:rsidRPr="00CA5B88">
        <w:rPr>
          <w:rFonts w:eastAsia="Times New Roman" w:cs="Times New Roman"/>
          <w:szCs w:val="24"/>
        </w:rPr>
        <w:t xml:space="preserve">υμφωνίας </w:t>
      </w:r>
      <w:r w:rsidRPr="00CA5B88">
        <w:rPr>
          <w:rFonts w:eastAsia="Times New Roman" w:cs="Times New Roman"/>
          <w:szCs w:val="24"/>
        </w:rPr>
        <w:t>είναι και η αναγνώριση της αλβανικής γλώσσας ως ισότιμης</w:t>
      </w:r>
      <w:r>
        <w:rPr>
          <w:rFonts w:eastAsia="Times New Roman" w:cs="Times New Roman"/>
          <w:szCs w:val="24"/>
        </w:rPr>
        <w:t>,</w:t>
      </w:r>
      <w:r w:rsidRPr="00CA5B88">
        <w:rPr>
          <w:rFonts w:eastAsia="Times New Roman" w:cs="Times New Roman"/>
          <w:szCs w:val="24"/>
        </w:rPr>
        <w:t xml:space="preserve"> επίσημης </w:t>
      </w:r>
      <w:r w:rsidRPr="00CA5B88">
        <w:rPr>
          <w:rFonts w:eastAsia="Times New Roman" w:cs="Times New Roman"/>
          <w:szCs w:val="24"/>
        </w:rPr>
        <w:lastRenderedPageBreak/>
        <w:t>γλώσσας</w:t>
      </w:r>
      <w:r>
        <w:rPr>
          <w:rFonts w:eastAsia="Times New Roman" w:cs="Times New Roman"/>
          <w:szCs w:val="24"/>
        </w:rPr>
        <w:t>,</w:t>
      </w:r>
      <w:r w:rsidRPr="00CA5B88">
        <w:rPr>
          <w:rFonts w:eastAsia="Times New Roman" w:cs="Times New Roman"/>
          <w:szCs w:val="24"/>
        </w:rPr>
        <w:t xml:space="preserve"> υπογραμμίζοντας την </w:t>
      </w:r>
      <w:proofErr w:type="spellStart"/>
      <w:r>
        <w:rPr>
          <w:rFonts w:eastAsia="Times New Roman" w:cs="Times New Roman"/>
          <w:szCs w:val="24"/>
        </w:rPr>
        <w:t>πολυ</w:t>
      </w:r>
      <w:r w:rsidRPr="00CA5B88">
        <w:rPr>
          <w:rFonts w:eastAsia="Times New Roman" w:cs="Times New Roman"/>
          <w:szCs w:val="24"/>
        </w:rPr>
        <w:t>εθνοτική</w:t>
      </w:r>
      <w:proofErr w:type="spellEnd"/>
      <w:r w:rsidRPr="00CA5B88">
        <w:rPr>
          <w:rFonts w:eastAsia="Times New Roman" w:cs="Times New Roman"/>
          <w:szCs w:val="24"/>
        </w:rPr>
        <w:t xml:space="preserve"> φύση της χώρας</w:t>
      </w:r>
      <w:r>
        <w:rPr>
          <w:rFonts w:eastAsia="Times New Roman" w:cs="Times New Roman"/>
          <w:szCs w:val="24"/>
        </w:rPr>
        <w:t>,</w:t>
      </w:r>
      <w:r w:rsidRPr="00CA5B88">
        <w:rPr>
          <w:rFonts w:eastAsia="Times New Roman" w:cs="Times New Roman"/>
          <w:szCs w:val="24"/>
        </w:rPr>
        <w:t xml:space="preserve"> κάτι που </w:t>
      </w:r>
      <w:r>
        <w:rPr>
          <w:rFonts w:eastAsia="Times New Roman" w:cs="Times New Roman"/>
          <w:szCs w:val="24"/>
        </w:rPr>
        <w:t>ε</w:t>
      </w:r>
      <w:r w:rsidRPr="00CA5B88">
        <w:rPr>
          <w:rFonts w:eastAsia="Times New Roman" w:cs="Times New Roman"/>
          <w:szCs w:val="24"/>
        </w:rPr>
        <w:t>μείς κατά κόρο</w:t>
      </w:r>
      <w:r>
        <w:rPr>
          <w:rFonts w:eastAsia="Times New Roman" w:cs="Times New Roman"/>
          <w:szCs w:val="24"/>
        </w:rPr>
        <w:t>ν</w:t>
      </w:r>
      <w:r w:rsidRPr="00CA5B88">
        <w:rPr>
          <w:rFonts w:eastAsia="Times New Roman" w:cs="Times New Roman"/>
          <w:szCs w:val="24"/>
        </w:rPr>
        <w:t xml:space="preserve"> αναφέρο</w:t>
      </w:r>
      <w:r>
        <w:rPr>
          <w:rFonts w:eastAsia="Times New Roman" w:cs="Times New Roman"/>
          <w:szCs w:val="24"/>
        </w:rPr>
        <w:t>υμε.</w:t>
      </w:r>
    </w:p>
    <w:p w14:paraId="01A9DFA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w:t>
      </w:r>
      <w:r w:rsidRPr="00CA5B88">
        <w:rPr>
          <w:rFonts w:eastAsia="Times New Roman" w:cs="Times New Roman"/>
          <w:szCs w:val="24"/>
        </w:rPr>
        <w:t>ε σχέση τώρα με</w:t>
      </w:r>
      <w:r w:rsidRPr="00CA5B88">
        <w:rPr>
          <w:rFonts w:eastAsia="Times New Roman" w:cs="Times New Roman"/>
          <w:szCs w:val="24"/>
        </w:rPr>
        <w:t xml:space="preserve"> το ΝΑΤΟ</w:t>
      </w:r>
      <w:r>
        <w:rPr>
          <w:rFonts w:eastAsia="Times New Roman" w:cs="Times New Roman"/>
          <w:szCs w:val="24"/>
        </w:rPr>
        <w:t>, στην Ελλάδα επί χρόνια ζούμε μ</w:t>
      </w:r>
      <w:r w:rsidRPr="00CA5B88">
        <w:rPr>
          <w:rFonts w:eastAsia="Times New Roman" w:cs="Times New Roman"/>
          <w:szCs w:val="24"/>
        </w:rPr>
        <w:t>ε την ψευδαίσθηση μιας μεγάλης επιτυχίας</w:t>
      </w:r>
      <w:r>
        <w:rPr>
          <w:rFonts w:eastAsia="Times New Roman" w:cs="Times New Roman"/>
          <w:szCs w:val="24"/>
        </w:rPr>
        <w:t xml:space="preserve">, ότι </w:t>
      </w:r>
      <w:r w:rsidRPr="00CA5B88">
        <w:rPr>
          <w:rFonts w:eastAsia="Times New Roman" w:cs="Times New Roman"/>
          <w:szCs w:val="24"/>
        </w:rPr>
        <w:t xml:space="preserve">δηλαδή με την </w:t>
      </w:r>
      <w:r>
        <w:rPr>
          <w:rFonts w:eastAsia="Times New Roman" w:cs="Times New Roman"/>
          <w:szCs w:val="24"/>
        </w:rPr>
        <w:t>Ε</w:t>
      </w:r>
      <w:r w:rsidRPr="00CA5B88">
        <w:rPr>
          <w:rFonts w:eastAsia="Times New Roman" w:cs="Times New Roman"/>
          <w:szCs w:val="24"/>
        </w:rPr>
        <w:t xml:space="preserve">νδιάμεση </w:t>
      </w:r>
      <w:r w:rsidRPr="00CA5B88">
        <w:rPr>
          <w:rFonts w:eastAsia="Times New Roman" w:cs="Times New Roman"/>
          <w:szCs w:val="24"/>
        </w:rPr>
        <w:t xml:space="preserve">Συμφωνία του 1995 επιβάλαμε τον προσωρινό </w:t>
      </w:r>
      <w:r>
        <w:rPr>
          <w:rFonts w:eastAsia="Times New Roman" w:cs="Times New Roman"/>
          <w:szCs w:val="24"/>
        </w:rPr>
        <w:t xml:space="preserve">όρο </w:t>
      </w:r>
      <w:r>
        <w:rPr>
          <w:rFonts w:eastAsia="Times New Roman" w:cs="Times New Roman"/>
          <w:szCs w:val="24"/>
          <w:lang w:val="en-US"/>
        </w:rPr>
        <w:t>FYROM</w:t>
      </w:r>
      <w:r>
        <w:rPr>
          <w:rFonts w:eastAsia="Times New Roman" w:cs="Times New Roman"/>
          <w:szCs w:val="24"/>
        </w:rPr>
        <w:t xml:space="preserve"> αντί της </w:t>
      </w:r>
      <w:r w:rsidRPr="00CA5B88">
        <w:rPr>
          <w:rFonts w:eastAsia="Times New Roman" w:cs="Times New Roman"/>
          <w:szCs w:val="24"/>
        </w:rPr>
        <w:t xml:space="preserve">συνταγματικής ονομασίας </w:t>
      </w:r>
      <w:r>
        <w:rPr>
          <w:rFonts w:eastAsia="Times New Roman" w:cs="Times New Roman"/>
          <w:szCs w:val="24"/>
        </w:rPr>
        <w:t>«</w:t>
      </w:r>
      <w:r w:rsidRPr="00CA5B88">
        <w:rPr>
          <w:rFonts w:eastAsia="Times New Roman" w:cs="Times New Roman"/>
          <w:szCs w:val="24"/>
        </w:rPr>
        <w:t>Δημοκρατία της Μακεδονίας</w:t>
      </w:r>
      <w:r>
        <w:rPr>
          <w:rFonts w:eastAsia="Times New Roman" w:cs="Times New Roman"/>
          <w:szCs w:val="24"/>
        </w:rPr>
        <w:t>» γ</w:t>
      </w:r>
      <w:r w:rsidRPr="00CA5B88">
        <w:rPr>
          <w:rFonts w:eastAsia="Times New Roman" w:cs="Times New Roman"/>
          <w:szCs w:val="24"/>
        </w:rPr>
        <w:t>ια τους διεθνείς οργανισμούς</w:t>
      </w:r>
      <w:r>
        <w:rPr>
          <w:rFonts w:eastAsia="Times New Roman" w:cs="Times New Roman"/>
          <w:szCs w:val="24"/>
        </w:rPr>
        <w:t>,</w:t>
      </w:r>
      <w:r w:rsidRPr="00CA5B88">
        <w:rPr>
          <w:rFonts w:eastAsia="Times New Roman" w:cs="Times New Roman"/>
          <w:szCs w:val="24"/>
        </w:rPr>
        <w:t xml:space="preserve"> γιατί ούτως ή άλλως </w:t>
      </w:r>
      <w:r>
        <w:rPr>
          <w:rFonts w:eastAsia="Times New Roman" w:cs="Times New Roman"/>
          <w:szCs w:val="24"/>
        </w:rPr>
        <w:t>για τις διμερείς σχέσεις σ</w:t>
      </w:r>
      <w:r w:rsidRPr="00CA5B88">
        <w:rPr>
          <w:rFonts w:eastAsia="Times New Roman" w:cs="Times New Roman"/>
          <w:szCs w:val="24"/>
        </w:rPr>
        <w:t>χεδόν το σύνολο του κόσμου</w:t>
      </w:r>
      <w:r>
        <w:rPr>
          <w:rFonts w:eastAsia="Times New Roman" w:cs="Times New Roman"/>
          <w:szCs w:val="24"/>
        </w:rPr>
        <w:t>,</w:t>
      </w:r>
      <w:r w:rsidRPr="00CA5B88">
        <w:rPr>
          <w:rFonts w:eastAsia="Times New Roman" w:cs="Times New Roman"/>
          <w:szCs w:val="24"/>
        </w:rPr>
        <w:t xml:space="preserve"> τους είχε αναγνωρίσει ως σκέτο </w:t>
      </w:r>
      <w:r>
        <w:rPr>
          <w:rFonts w:eastAsia="Times New Roman" w:cs="Times New Roman"/>
          <w:szCs w:val="24"/>
        </w:rPr>
        <w:t>«</w:t>
      </w:r>
      <w:r w:rsidRPr="00CA5B88">
        <w:rPr>
          <w:rFonts w:eastAsia="Times New Roman" w:cs="Times New Roman"/>
          <w:szCs w:val="24"/>
        </w:rPr>
        <w:t>Δημοκρατία της Μακεδονίας</w:t>
      </w:r>
      <w:r>
        <w:rPr>
          <w:rFonts w:eastAsia="Times New Roman" w:cs="Times New Roman"/>
          <w:szCs w:val="24"/>
        </w:rPr>
        <w:t>».</w:t>
      </w:r>
    </w:p>
    <w:p w14:paraId="01A9DFA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w:t>
      </w:r>
      <w:r w:rsidRPr="00CA5B88">
        <w:rPr>
          <w:rFonts w:eastAsia="Times New Roman" w:cs="Times New Roman"/>
          <w:szCs w:val="24"/>
        </w:rPr>
        <w:t xml:space="preserve">ας διέφυγαν </w:t>
      </w:r>
      <w:r>
        <w:rPr>
          <w:rFonts w:eastAsia="Times New Roman" w:cs="Times New Roman"/>
          <w:szCs w:val="24"/>
        </w:rPr>
        <w:t>ω</w:t>
      </w:r>
      <w:r w:rsidRPr="00CA5B88">
        <w:rPr>
          <w:rFonts w:eastAsia="Times New Roman" w:cs="Times New Roman"/>
          <w:szCs w:val="24"/>
        </w:rPr>
        <w:t>στόσο δύο ηχηρές πραγματικότητες</w:t>
      </w:r>
      <w:r>
        <w:rPr>
          <w:rFonts w:eastAsia="Times New Roman" w:cs="Times New Roman"/>
          <w:szCs w:val="24"/>
        </w:rPr>
        <w:t>.</w:t>
      </w:r>
      <w:r w:rsidRPr="00CA5B88">
        <w:rPr>
          <w:rFonts w:eastAsia="Times New Roman" w:cs="Times New Roman"/>
          <w:szCs w:val="24"/>
        </w:rPr>
        <w:t xml:space="preserve"> Πρώτον</w:t>
      </w:r>
      <w:r>
        <w:rPr>
          <w:rFonts w:eastAsia="Times New Roman" w:cs="Times New Roman"/>
          <w:szCs w:val="24"/>
        </w:rPr>
        <w:t>,</w:t>
      </w:r>
      <w:r w:rsidRPr="00CA5B88">
        <w:rPr>
          <w:rFonts w:eastAsia="Times New Roman" w:cs="Times New Roman"/>
          <w:szCs w:val="24"/>
        </w:rPr>
        <w:t xml:space="preserve"> ότι εκείνο το περίφημο </w:t>
      </w:r>
      <w:r>
        <w:rPr>
          <w:rFonts w:eastAsia="Times New Roman" w:cs="Times New Roman"/>
          <w:szCs w:val="24"/>
        </w:rPr>
        <w:t>«</w:t>
      </w:r>
      <w:r>
        <w:rPr>
          <w:rFonts w:eastAsia="Times New Roman" w:cs="Times New Roman"/>
          <w:szCs w:val="24"/>
          <w:lang w:val="en-US"/>
        </w:rPr>
        <w:t>M</w:t>
      </w:r>
      <w:r>
        <w:rPr>
          <w:rFonts w:eastAsia="Times New Roman" w:cs="Times New Roman"/>
          <w:szCs w:val="24"/>
        </w:rPr>
        <w:t>»</w:t>
      </w:r>
      <w:r w:rsidRPr="00CA5B88">
        <w:rPr>
          <w:rFonts w:eastAsia="Times New Roman" w:cs="Times New Roman"/>
          <w:szCs w:val="24"/>
        </w:rPr>
        <w:t xml:space="preserve"> της </w:t>
      </w:r>
      <w:r>
        <w:rPr>
          <w:rFonts w:eastAsia="Times New Roman" w:cs="Times New Roman"/>
          <w:szCs w:val="24"/>
          <w:lang w:val="en-US"/>
        </w:rPr>
        <w:t>FYROM</w:t>
      </w:r>
      <w:r w:rsidRPr="00CA5B88">
        <w:rPr>
          <w:rFonts w:eastAsia="Times New Roman" w:cs="Times New Roman"/>
          <w:szCs w:val="24"/>
        </w:rPr>
        <w:t xml:space="preserve"> σημαίνει de facto αποδοχή το</w:t>
      </w:r>
      <w:r w:rsidRPr="00CA5B88">
        <w:rPr>
          <w:rFonts w:eastAsia="Times New Roman" w:cs="Times New Roman"/>
          <w:szCs w:val="24"/>
        </w:rPr>
        <w:t xml:space="preserve">υ όρου </w:t>
      </w:r>
      <w:r>
        <w:rPr>
          <w:rFonts w:eastAsia="Times New Roman" w:cs="Times New Roman"/>
          <w:szCs w:val="24"/>
        </w:rPr>
        <w:t>«</w:t>
      </w:r>
      <w:r w:rsidRPr="00CA5B88">
        <w:rPr>
          <w:rFonts w:eastAsia="Times New Roman" w:cs="Times New Roman"/>
          <w:szCs w:val="24"/>
        </w:rPr>
        <w:t>Μακεδονία</w:t>
      </w:r>
      <w:r>
        <w:rPr>
          <w:rFonts w:eastAsia="Times New Roman" w:cs="Times New Roman"/>
          <w:szCs w:val="24"/>
        </w:rPr>
        <w:t>»</w:t>
      </w:r>
      <w:r w:rsidRPr="00CA5B88">
        <w:rPr>
          <w:rFonts w:eastAsia="Times New Roman" w:cs="Times New Roman"/>
          <w:szCs w:val="24"/>
        </w:rPr>
        <w:t xml:space="preserve"> στο όνομα της </w:t>
      </w:r>
      <w:proofErr w:type="spellStart"/>
      <w:r w:rsidRPr="00CA5B88">
        <w:rPr>
          <w:rFonts w:eastAsia="Times New Roman" w:cs="Times New Roman"/>
          <w:szCs w:val="24"/>
        </w:rPr>
        <w:t>γείτονος</w:t>
      </w:r>
      <w:proofErr w:type="spellEnd"/>
      <w:r w:rsidRPr="00CA5B88">
        <w:rPr>
          <w:rFonts w:eastAsia="Times New Roman" w:cs="Times New Roman"/>
          <w:szCs w:val="24"/>
        </w:rPr>
        <w:t xml:space="preserve"> ανατρέποντας τη μαξιμαλιστική και αδιέξοδη</w:t>
      </w:r>
      <w:r>
        <w:rPr>
          <w:rFonts w:eastAsia="Times New Roman" w:cs="Times New Roman"/>
          <w:szCs w:val="24"/>
        </w:rPr>
        <w:t xml:space="preserve"> -</w:t>
      </w:r>
      <w:r w:rsidRPr="00CA5B88">
        <w:rPr>
          <w:rFonts w:eastAsia="Times New Roman" w:cs="Times New Roman"/>
          <w:szCs w:val="24"/>
        </w:rPr>
        <w:t xml:space="preserve">όπως </w:t>
      </w:r>
      <w:r>
        <w:rPr>
          <w:rFonts w:eastAsia="Times New Roman" w:cs="Times New Roman"/>
          <w:szCs w:val="24"/>
        </w:rPr>
        <w:t>α</w:t>
      </w:r>
      <w:r w:rsidRPr="00CA5B88">
        <w:rPr>
          <w:rFonts w:eastAsia="Times New Roman" w:cs="Times New Roman"/>
          <w:szCs w:val="24"/>
        </w:rPr>
        <w:t xml:space="preserve">ποδείχθηκε </w:t>
      </w:r>
      <w:r>
        <w:rPr>
          <w:rFonts w:eastAsia="Times New Roman" w:cs="Times New Roman"/>
          <w:szCs w:val="24"/>
        </w:rPr>
        <w:t>β</w:t>
      </w:r>
      <w:r w:rsidRPr="00CA5B88">
        <w:rPr>
          <w:rFonts w:eastAsia="Times New Roman" w:cs="Times New Roman"/>
          <w:szCs w:val="24"/>
        </w:rPr>
        <w:t>εβαίως περίτρανα</w:t>
      </w:r>
      <w:r>
        <w:rPr>
          <w:rFonts w:eastAsia="Times New Roman" w:cs="Times New Roman"/>
          <w:szCs w:val="24"/>
        </w:rPr>
        <w:t>-</w:t>
      </w:r>
      <w:r w:rsidRPr="00CA5B88">
        <w:rPr>
          <w:rFonts w:eastAsia="Times New Roman" w:cs="Times New Roman"/>
          <w:szCs w:val="24"/>
        </w:rPr>
        <w:t xml:space="preserve"> </w:t>
      </w:r>
      <w:r>
        <w:rPr>
          <w:rFonts w:eastAsia="Times New Roman" w:cs="Times New Roman"/>
          <w:szCs w:val="24"/>
        </w:rPr>
        <w:t>ε</w:t>
      </w:r>
      <w:r w:rsidRPr="00CA5B88">
        <w:rPr>
          <w:rFonts w:eastAsia="Times New Roman" w:cs="Times New Roman"/>
          <w:szCs w:val="24"/>
        </w:rPr>
        <w:t xml:space="preserve">θνική γραμμή του </w:t>
      </w:r>
      <w:r>
        <w:rPr>
          <w:rFonts w:eastAsia="Times New Roman" w:cs="Times New Roman"/>
          <w:szCs w:val="24"/>
        </w:rPr>
        <w:t>΄</w:t>
      </w:r>
      <w:r w:rsidRPr="00CA5B88">
        <w:rPr>
          <w:rFonts w:eastAsia="Times New Roman" w:cs="Times New Roman"/>
          <w:szCs w:val="24"/>
        </w:rPr>
        <w:t xml:space="preserve">92 </w:t>
      </w:r>
      <w:r>
        <w:rPr>
          <w:rFonts w:eastAsia="Times New Roman" w:cs="Times New Roman"/>
          <w:szCs w:val="24"/>
        </w:rPr>
        <w:t>«</w:t>
      </w:r>
      <w:r w:rsidRPr="00CA5B88">
        <w:rPr>
          <w:rFonts w:eastAsia="Times New Roman" w:cs="Times New Roman"/>
          <w:szCs w:val="24"/>
        </w:rPr>
        <w:t>ούτε όνομα ούτε παράγωγο του</w:t>
      </w:r>
      <w:r>
        <w:rPr>
          <w:rFonts w:eastAsia="Times New Roman" w:cs="Times New Roman"/>
          <w:szCs w:val="24"/>
        </w:rPr>
        <w:t>». Κ</w:t>
      </w:r>
      <w:r w:rsidRPr="00CA5B88">
        <w:rPr>
          <w:rFonts w:eastAsia="Times New Roman" w:cs="Times New Roman"/>
          <w:szCs w:val="24"/>
        </w:rPr>
        <w:t>αι δεύτερον</w:t>
      </w:r>
      <w:r>
        <w:rPr>
          <w:rFonts w:eastAsia="Times New Roman" w:cs="Times New Roman"/>
          <w:szCs w:val="24"/>
        </w:rPr>
        <w:t>,</w:t>
      </w:r>
      <w:r w:rsidRPr="00CA5B88">
        <w:rPr>
          <w:rFonts w:eastAsia="Times New Roman" w:cs="Times New Roman"/>
          <w:szCs w:val="24"/>
        </w:rPr>
        <w:t xml:space="preserve"> ότι η Τουρκία από το παράθυρο διασφαλίζει την αναφορά και του</w:t>
      </w:r>
      <w:r>
        <w:rPr>
          <w:rFonts w:eastAsia="Times New Roman" w:cs="Times New Roman"/>
          <w:szCs w:val="24"/>
        </w:rPr>
        <w:t xml:space="preserve"> σκέτ</w:t>
      </w:r>
      <w:r>
        <w:rPr>
          <w:rFonts w:eastAsia="Times New Roman" w:cs="Times New Roman"/>
          <w:szCs w:val="24"/>
        </w:rPr>
        <w:t>ου «</w:t>
      </w:r>
      <w:r w:rsidRPr="00CA5B88">
        <w:rPr>
          <w:rFonts w:eastAsia="Times New Roman" w:cs="Times New Roman"/>
          <w:szCs w:val="24"/>
        </w:rPr>
        <w:t>Δημοκρατία της Μακεδονίας</w:t>
      </w:r>
      <w:r>
        <w:rPr>
          <w:rFonts w:eastAsia="Times New Roman" w:cs="Times New Roman"/>
          <w:szCs w:val="24"/>
        </w:rPr>
        <w:t>»</w:t>
      </w:r>
      <w:r w:rsidRPr="00CA5B88">
        <w:rPr>
          <w:rFonts w:eastAsia="Times New Roman" w:cs="Times New Roman"/>
          <w:szCs w:val="24"/>
        </w:rPr>
        <w:t xml:space="preserve"> στο ΝΑΤΟ</w:t>
      </w:r>
      <w:r>
        <w:rPr>
          <w:rFonts w:eastAsia="Times New Roman" w:cs="Times New Roman"/>
          <w:szCs w:val="24"/>
        </w:rPr>
        <w:t>.</w:t>
      </w:r>
    </w:p>
    <w:p w14:paraId="01A9DFA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Καταθέτω στα Πρακτικά</w:t>
      </w:r>
      <w:r w:rsidRPr="00CA5B88">
        <w:rPr>
          <w:rFonts w:eastAsia="Times New Roman" w:cs="Times New Roman"/>
          <w:szCs w:val="24"/>
        </w:rPr>
        <w:t xml:space="preserve"> ένα τυχαίο έγγραφο από την κοινοβουλευτική συνέλευση του ΝΑΤΟ</w:t>
      </w:r>
      <w:r>
        <w:rPr>
          <w:rFonts w:eastAsia="Times New Roman" w:cs="Times New Roman"/>
          <w:szCs w:val="24"/>
        </w:rPr>
        <w:t>,</w:t>
      </w:r>
      <w:r w:rsidRPr="00CA5B88">
        <w:rPr>
          <w:rFonts w:eastAsia="Times New Roman" w:cs="Times New Roman"/>
          <w:szCs w:val="24"/>
        </w:rPr>
        <w:t xml:space="preserve"> όπου φαίνεται ότι οποτεδήποτε </w:t>
      </w:r>
      <w:r>
        <w:rPr>
          <w:rFonts w:eastAsia="Times New Roman" w:cs="Times New Roman"/>
          <w:szCs w:val="24"/>
        </w:rPr>
        <w:t>α</w:t>
      </w:r>
      <w:r w:rsidRPr="00CA5B88">
        <w:rPr>
          <w:rFonts w:eastAsia="Times New Roman" w:cs="Times New Roman"/>
          <w:szCs w:val="24"/>
        </w:rPr>
        <w:t xml:space="preserve">ναφέρεται η </w:t>
      </w:r>
      <w:r>
        <w:rPr>
          <w:rFonts w:eastAsia="Times New Roman" w:cs="Times New Roman"/>
          <w:szCs w:val="24"/>
          <w:lang w:val="en-US"/>
        </w:rPr>
        <w:t>FYROM</w:t>
      </w:r>
      <w:r>
        <w:rPr>
          <w:rFonts w:eastAsia="Times New Roman" w:cs="Times New Roman"/>
          <w:szCs w:val="24"/>
        </w:rPr>
        <w:t xml:space="preserve"> στα έγγραφα της σ</w:t>
      </w:r>
      <w:r w:rsidRPr="00CA5B88">
        <w:rPr>
          <w:rFonts w:eastAsia="Times New Roman" w:cs="Times New Roman"/>
          <w:szCs w:val="24"/>
        </w:rPr>
        <w:t>υμμαχίας</w:t>
      </w:r>
      <w:r>
        <w:rPr>
          <w:rFonts w:eastAsia="Times New Roman" w:cs="Times New Roman"/>
          <w:szCs w:val="24"/>
        </w:rPr>
        <w:t>,</w:t>
      </w:r>
      <w:r w:rsidRPr="00CA5B88">
        <w:rPr>
          <w:rFonts w:eastAsia="Times New Roman" w:cs="Times New Roman"/>
          <w:szCs w:val="24"/>
        </w:rPr>
        <w:t xml:space="preserve"> ένας αστερίσκος παραπέμπει στο κάτω μέρος της σελίδας</w:t>
      </w:r>
      <w:r>
        <w:rPr>
          <w:rFonts w:eastAsia="Times New Roman" w:cs="Times New Roman"/>
          <w:szCs w:val="24"/>
        </w:rPr>
        <w:t>,</w:t>
      </w:r>
      <w:r w:rsidRPr="00CA5B88">
        <w:rPr>
          <w:rFonts w:eastAsia="Times New Roman" w:cs="Times New Roman"/>
          <w:szCs w:val="24"/>
        </w:rPr>
        <w:t xml:space="preserve"> όπου αναφέρεται </w:t>
      </w:r>
      <w:r>
        <w:rPr>
          <w:rFonts w:eastAsia="Times New Roman" w:cs="Times New Roman"/>
          <w:szCs w:val="24"/>
        </w:rPr>
        <w:t xml:space="preserve">«Η Τουρκία αναγνωρίζει </w:t>
      </w:r>
      <w:r w:rsidRPr="00CA5B88">
        <w:rPr>
          <w:rFonts w:eastAsia="Times New Roman" w:cs="Times New Roman"/>
          <w:szCs w:val="24"/>
        </w:rPr>
        <w:t xml:space="preserve">τη </w:t>
      </w:r>
      <w:r>
        <w:rPr>
          <w:rFonts w:eastAsia="Times New Roman" w:cs="Times New Roman"/>
          <w:szCs w:val="24"/>
        </w:rPr>
        <w:t>Δ</w:t>
      </w:r>
      <w:r w:rsidRPr="00CA5B88">
        <w:rPr>
          <w:rFonts w:eastAsia="Times New Roman" w:cs="Times New Roman"/>
          <w:szCs w:val="24"/>
        </w:rPr>
        <w:t>ημοκρατία της Μακεδονίας με το συνταγματικό της όνομα</w:t>
      </w:r>
      <w:r>
        <w:rPr>
          <w:rFonts w:eastAsia="Times New Roman" w:cs="Times New Roman"/>
          <w:szCs w:val="24"/>
        </w:rPr>
        <w:t>». Ο</w:t>
      </w:r>
      <w:r w:rsidRPr="00CA5B88">
        <w:rPr>
          <w:rFonts w:eastAsia="Times New Roman" w:cs="Times New Roman"/>
          <w:szCs w:val="24"/>
        </w:rPr>
        <w:t xml:space="preserve"> </w:t>
      </w:r>
      <w:r>
        <w:rPr>
          <w:rFonts w:eastAsia="Times New Roman" w:cs="Times New Roman"/>
          <w:szCs w:val="24"/>
        </w:rPr>
        <w:t>θ</w:t>
      </w:r>
      <w:r w:rsidRPr="00CA5B88">
        <w:rPr>
          <w:rFonts w:eastAsia="Times New Roman" w:cs="Times New Roman"/>
          <w:szCs w:val="24"/>
        </w:rPr>
        <w:t>ρίαμβος του στρουθοκαμηλι</w:t>
      </w:r>
      <w:r>
        <w:rPr>
          <w:rFonts w:eastAsia="Times New Roman" w:cs="Times New Roman"/>
          <w:szCs w:val="24"/>
        </w:rPr>
        <w:t>σμού, λο</w:t>
      </w:r>
      <w:r w:rsidRPr="00CA5B88">
        <w:rPr>
          <w:rFonts w:eastAsia="Times New Roman" w:cs="Times New Roman"/>
          <w:szCs w:val="24"/>
        </w:rPr>
        <w:t>ιπόν</w:t>
      </w:r>
      <w:r>
        <w:rPr>
          <w:rFonts w:eastAsia="Times New Roman" w:cs="Times New Roman"/>
          <w:szCs w:val="24"/>
        </w:rPr>
        <w:t>,</w:t>
      </w:r>
      <w:r w:rsidRPr="00CA5B88">
        <w:rPr>
          <w:rFonts w:eastAsia="Times New Roman" w:cs="Times New Roman"/>
          <w:szCs w:val="24"/>
        </w:rPr>
        <w:t xml:space="preserve"> όλα αυτά τα χρόνια</w:t>
      </w:r>
      <w:r>
        <w:rPr>
          <w:rFonts w:eastAsia="Times New Roman" w:cs="Times New Roman"/>
          <w:szCs w:val="24"/>
        </w:rPr>
        <w:t>.</w:t>
      </w:r>
    </w:p>
    <w:p w14:paraId="01A9DFA7" w14:textId="77777777" w:rsidR="00887A51" w:rsidRDefault="009C255F">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Σπυρίδων </w:t>
      </w:r>
      <w:proofErr w:type="spellStart"/>
      <w:r>
        <w:rPr>
          <w:rFonts w:eastAsia="Times New Roman" w:cs="Times New Roman"/>
          <w:szCs w:val="24"/>
        </w:rPr>
        <w:t>Δανέλλης</w:t>
      </w:r>
      <w:proofErr w:type="spellEnd"/>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w:t>
      </w:r>
      <w:r w:rsidRPr="000D63A8">
        <w:rPr>
          <w:rFonts w:eastAsia="Times New Roman" w:cs="Times New Roman"/>
          <w:szCs w:val="24"/>
        </w:rPr>
        <w:t>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01A9DFA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w:t>
      </w:r>
      <w:r w:rsidRPr="00CA5B88">
        <w:rPr>
          <w:rFonts w:eastAsia="Times New Roman" w:cs="Times New Roman"/>
          <w:szCs w:val="24"/>
        </w:rPr>
        <w:t>υρίες και κύριοι συνάδελφοι</w:t>
      </w:r>
      <w:r>
        <w:rPr>
          <w:rFonts w:eastAsia="Times New Roman" w:cs="Times New Roman"/>
          <w:szCs w:val="24"/>
        </w:rPr>
        <w:t>,</w:t>
      </w:r>
      <w:r w:rsidRPr="00CA5B88">
        <w:rPr>
          <w:rFonts w:eastAsia="Times New Roman" w:cs="Times New Roman"/>
          <w:szCs w:val="24"/>
        </w:rPr>
        <w:t xml:space="preserve"> </w:t>
      </w:r>
      <w:r>
        <w:rPr>
          <w:rFonts w:eastAsia="Times New Roman" w:cs="Times New Roman"/>
          <w:szCs w:val="24"/>
        </w:rPr>
        <w:t xml:space="preserve">η ένταξη της εύθραυστης </w:t>
      </w:r>
      <w:proofErr w:type="spellStart"/>
      <w:r>
        <w:rPr>
          <w:rFonts w:eastAsia="Times New Roman" w:cs="Times New Roman"/>
          <w:szCs w:val="24"/>
        </w:rPr>
        <w:t>πολυ</w:t>
      </w:r>
      <w:r w:rsidRPr="00CA5B88">
        <w:rPr>
          <w:rFonts w:eastAsia="Times New Roman" w:cs="Times New Roman"/>
          <w:szCs w:val="24"/>
        </w:rPr>
        <w:t>εθνοτικής</w:t>
      </w:r>
      <w:proofErr w:type="spellEnd"/>
      <w:r w:rsidRPr="00CA5B88">
        <w:rPr>
          <w:rFonts w:eastAsia="Times New Roman" w:cs="Times New Roman"/>
          <w:szCs w:val="24"/>
        </w:rPr>
        <w:t xml:space="preserve"> γειτονικής μας χώρας αύριο στο ΝΑΤΟ και προοπτικά στην Ευρωπαϊκή Ένωση</w:t>
      </w:r>
      <w:r>
        <w:rPr>
          <w:rFonts w:eastAsia="Times New Roman" w:cs="Times New Roman"/>
          <w:szCs w:val="24"/>
        </w:rPr>
        <w:t>,</w:t>
      </w:r>
      <w:r w:rsidRPr="00CA5B88">
        <w:rPr>
          <w:rFonts w:eastAsia="Times New Roman" w:cs="Times New Roman"/>
          <w:szCs w:val="24"/>
        </w:rPr>
        <w:t xml:space="preserve"> </w:t>
      </w:r>
      <w:r w:rsidRPr="00CA5B88">
        <w:rPr>
          <w:rFonts w:eastAsia="Times New Roman" w:cs="Times New Roman"/>
          <w:szCs w:val="24"/>
        </w:rPr>
        <w:t xml:space="preserve">απομακρύνει τους παράγοντες αποσταθεροποίησης </w:t>
      </w:r>
      <w:r>
        <w:rPr>
          <w:rFonts w:eastAsia="Times New Roman" w:cs="Times New Roman"/>
          <w:szCs w:val="24"/>
        </w:rPr>
        <w:t>τους. Ε</w:t>
      </w:r>
      <w:r w:rsidRPr="00CA5B88">
        <w:rPr>
          <w:rFonts w:eastAsia="Times New Roman" w:cs="Times New Roman"/>
          <w:szCs w:val="24"/>
        </w:rPr>
        <w:t>ίναι προφανές ότι μελλοντικά</w:t>
      </w:r>
      <w:r>
        <w:rPr>
          <w:rFonts w:eastAsia="Times New Roman" w:cs="Times New Roman"/>
          <w:szCs w:val="24"/>
        </w:rPr>
        <w:t xml:space="preserve"> το να γειτονεύουμε</w:t>
      </w:r>
      <w:r w:rsidRPr="00CA5B88">
        <w:rPr>
          <w:rFonts w:eastAsia="Times New Roman" w:cs="Times New Roman"/>
          <w:szCs w:val="24"/>
        </w:rPr>
        <w:t xml:space="preserve"> με μία μεγάλη Αλβανία και μία μεγάλη Βουλγαρία </w:t>
      </w:r>
      <w:r>
        <w:rPr>
          <w:rFonts w:eastAsia="Times New Roman" w:cs="Times New Roman"/>
          <w:szCs w:val="24"/>
        </w:rPr>
        <w:t>δ</w:t>
      </w:r>
      <w:r w:rsidRPr="00CA5B88">
        <w:rPr>
          <w:rFonts w:eastAsia="Times New Roman" w:cs="Times New Roman"/>
          <w:szCs w:val="24"/>
        </w:rPr>
        <w:t>εν θα μας αφήνει να κοιμόμαστε πιο ήρεμ</w:t>
      </w:r>
      <w:r>
        <w:rPr>
          <w:rFonts w:eastAsia="Times New Roman" w:cs="Times New Roman"/>
          <w:szCs w:val="24"/>
        </w:rPr>
        <w:t>οι</w:t>
      </w:r>
      <w:r w:rsidRPr="00CA5B88">
        <w:rPr>
          <w:rFonts w:eastAsia="Times New Roman" w:cs="Times New Roman"/>
          <w:szCs w:val="24"/>
        </w:rPr>
        <w:t xml:space="preserve"> από ό</w:t>
      </w:r>
      <w:r>
        <w:rPr>
          <w:rFonts w:eastAsia="Times New Roman" w:cs="Times New Roman"/>
          <w:szCs w:val="24"/>
        </w:rPr>
        <w:t>,</w:t>
      </w:r>
      <w:r w:rsidRPr="00CA5B88">
        <w:rPr>
          <w:rFonts w:eastAsia="Times New Roman" w:cs="Times New Roman"/>
          <w:szCs w:val="24"/>
        </w:rPr>
        <w:t>τι</w:t>
      </w:r>
      <w:r>
        <w:rPr>
          <w:rFonts w:eastAsia="Times New Roman" w:cs="Times New Roman"/>
          <w:szCs w:val="24"/>
        </w:rPr>
        <w:t xml:space="preserve"> κοιμόμαστε τώρα. Α</w:t>
      </w:r>
      <w:r w:rsidRPr="00CA5B88">
        <w:rPr>
          <w:rFonts w:eastAsia="Times New Roman" w:cs="Times New Roman"/>
          <w:szCs w:val="24"/>
        </w:rPr>
        <w:t>υτό για εκείνου</w:t>
      </w:r>
      <w:r>
        <w:rPr>
          <w:rFonts w:eastAsia="Times New Roman" w:cs="Times New Roman"/>
          <w:szCs w:val="24"/>
        </w:rPr>
        <w:t>ς που φοβούνται τους αλ</w:t>
      </w:r>
      <w:r>
        <w:rPr>
          <w:rFonts w:eastAsia="Times New Roman" w:cs="Times New Roman"/>
          <w:szCs w:val="24"/>
        </w:rPr>
        <w:t>υτρωτισμού</w:t>
      </w:r>
      <w:r w:rsidRPr="00CA5B88">
        <w:rPr>
          <w:rFonts w:eastAsia="Times New Roman" w:cs="Times New Roman"/>
          <w:szCs w:val="24"/>
        </w:rPr>
        <w:t xml:space="preserve">ς και </w:t>
      </w:r>
      <w:r w:rsidRPr="00CA5B88">
        <w:rPr>
          <w:rFonts w:eastAsia="Times New Roman" w:cs="Times New Roman"/>
          <w:szCs w:val="24"/>
        </w:rPr>
        <w:lastRenderedPageBreak/>
        <w:t xml:space="preserve">τις βλέψεις </w:t>
      </w:r>
      <w:r>
        <w:rPr>
          <w:rFonts w:eastAsia="Times New Roman" w:cs="Times New Roman"/>
          <w:szCs w:val="24"/>
        </w:rPr>
        <w:t>τρίτων. Ε</w:t>
      </w:r>
      <w:r w:rsidRPr="00CA5B88">
        <w:rPr>
          <w:rFonts w:eastAsia="Times New Roman" w:cs="Times New Roman"/>
          <w:szCs w:val="24"/>
        </w:rPr>
        <w:t>πιπλέον</w:t>
      </w:r>
      <w:r>
        <w:rPr>
          <w:rFonts w:eastAsia="Times New Roman" w:cs="Times New Roman"/>
          <w:szCs w:val="24"/>
        </w:rPr>
        <w:t>,</w:t>
      </w:r>
      <w:r w:rsidRPr="00CA5B88">
        <w:rPr>
          <w:rFonts w:eastAsia="Times New Roman" w:cs="Times New Roman"/>
          <w:szCs w:val="24"/>
        </w:rPr>
        <w:t xml:space="preserve"> δημιουργεί προϋποθέσεις ανάπτυξης και ευημερίας για εκείνους και για </w:t>
      </w:r>
      <w:r>
        <w:rPr>
          <w:rFonts w:eastAsia="Times New Roman" w:cs="Times New Roman"/>
          <w:szCs w:val="24"/>
        </w:rPr>
        <w:t>μας.</w:t>
      </w:r>
    </w:p>
    <w:p w14:paraId="01A9DFA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εθνική μας τύφλωση</w:t>
      </w:r>
      <w:r w:rsidRPr="00CA5B88">
        <w:rPr>
          <w:rFonts w:eastAsia="Times New Roman" w:cs="Times New Roman"/>
          <w:szCs w:val="24"/>
        </w:rPr>
        <w:t xml:space="preserve"> δεν μας άφησε να αντιληφθούμε την πραγματικότητα που </w:t>
      </w:r>
      <w:r>
        <w:rPr>
          <w:rFonts w:eastAsia="Times New Roman" w:cs="Times New Roman"/>
          <w:szCs w:val="24"/>
        </w:rPr>
        <w:t>βοά ολόγυρά μας. Δ</w:t>
      </w:r>
      <w:r w:rsidRPr="00CA5B88">
        <w:rPr>
          <w:rFonts w:eastAsia="Times New Roman" w:cs="Times New Roman"/>
          <w:szCs w:val="24"/>
        </w:rPr>
        <w:t>εν μας αφήνει να αντιληφθούμε τα οφέλη που θ</w:t>
      </w:r>
      <w:r w:rsidRPr="00CA5B88">
        <w:rPr>
          <w:rFonts w:eastAsia="Times New Roman" w:cs="Times New Roman"/>
          <w:szCs w:val="24"/>
        </w:rPr>
        <w:t>α είχαμε ως η μόνη χώρα που δεν είχε ποτέ κα</w:t>
      </w:r>
      <w:r>
        <w:rPr>
          <w:rFonts w:eastAsia="Times New Roman" w:cs="Times New Roman"/>
          <w:szCs w:val="24"/>
        </w:rPr>
        <w:t>μ</w:t>
      </w:r>
      <w:r w:rsidRPr="00CA5B88">
        <w:rPr>
          <w:rFonts w:eastAsia="Times New Roman" w:cs="Times New Roman"/>
          <w:szCs w:val="24"/>
        </w:rPr>
        <w:t xml:space="preserve">μία εδαφική επιβουλή </w:t>
      </w:r>
      <w:r>
        <w:rPr>
          <w:rFonts w:eastAsia="Times New Roman" w:cs="Times New Roman"/>
          <w:szCs w:val="24"/>
        </w:rPr>
        <w:t>σ</w:t>
      </w:r>
      <w:r w:rsidRPr="00CA5B88">
        <w:rPr>
          <w:rFonts w:eastAsia="Times New Roman" w:cs="Times New Roman"/>
          <w:szCs w:val="24"/>
        </w:rPr>
        <w:t xml:space="preserve">ε </w:t>
      </w:r>
      <w:r>
        <w:rPr>
          <w:rFonts w:eastAsia="Times New Roman" w:cs="Times New Roman"/>
          <w:szCs w:val="24"/>
        </w:rPr>
        <w:t>αντίθεση με όλες τις άλλες όμορέ</w:t>
      </w:r>
      <w:r w:rsidRPr="00CA5B88">
        <w:rPr>
          <w:rFonts w:eastAsia="Times New Roman" w:cs="Times New Roman"/>
          <w:szCs w:val="24"/>
        </w:rPr>
        <w:t xml:space="preserve">ς της </w:t>
      </w:r>
      <w:r>
        <w:rPr>
          <w:rFonts w:eastAsia="Times New Roman" w:cs="Times New Roman"/>
          <w:szCs w:val="24"/>
        </w:rPr>
        <w:t xml:space="preserve">χώρες. </w:t>
      </w:r>
    </w:p>
    <w:p w14:paraId="01A9DFA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CA5B88">
        <w:rPr>
          <w:rFonts w:eastAsia="Times New Roman" w:cs="Times New Roman"/>
          <w:szCs w:val="24"/>
        </w:rPr>
        <w:t xml:space="preserve">ο εθνικό </w:t>
      </w:r>
      <w:r>
        <w:rPr>
          <w:rFonts w:eastAsia="Times New Roman" w:cs="Times New Roman"/>
          <w:szCs w:val="24"/>
        </w:rPr>
        <w:t>έ</w:t>
      </w:r>
      <w:r w:rsidRPr="00CA5B88">
        <w:rPr>
          <w:rFonts w:eastAsia="Times New Roman" w:cs="Times New Roman"/>
          <w:szCs w:val="24"/>
        </w:rPr>
        <w:t>γκλημα του 1992 με ό</w:t>
      </w:r>
      <w:r>
        <w:rPr>
          <w:rFonts w:eastAsia="Times New Roman" w:cs="Times New Roman"/>
          <w:szCs w:val="24"/>
        </w:rPr>
        <w:t>,τι αυτό μας κόστισε τό</w:t>
      </w:r>
      <w:r w:rsidRPr="00CA5B88">
        <w:rPr>
          <w:rFonts w:eastAsia="Times New Roman" w:cs="Times New Roman"/>
          <w:szCs w:val="24"/>
        </w:rPr>
        <w:t>τε</w:t>
      </w:r>
      <w:r>
        <w:rPr>
          <w:rFonts w:eastAsia="Times New Roman" w:cs="Times New Roman"/>
          <w:szCs w:val="24"/>
        </w:rPr>
        <w:t>,</w:t>
      </w:r>
      <w:r w:rsidRPr="00CA5B88">
        <w:rPr>
          <w:rFonts w:eastAsia="Times New Roman" w:cs="Times New Roman"/>
          <w:szCs w:val="24"/>
        </w:rPr>
        <w:t xml:space="preserve"> κυρίες και κύριοι συνάδελφοι της Αξιωματικής Αντιπολίτευσης και της ήσσονος </w:t>
      </w:r>
      <w:r>
        <w:rPr>
          <w:rFonts w:eastAsia="Times New Roman" w:cs="Times New Roman"/>
          <w:szCs w:val="24"/>
        </w:rPr>
        <w:t>Α</w:t>
      </w:r>
      <w:r w:rsidRPr="00CA5B88">
        <w:rPr>
          <w:rFonts w:eastAsia="Times New Roman" w:cs="Times New Roman"/>
          <w:szCs w:val="24"/>
        </w:rPr>
        <w:t xml:space="preserve">ντιπολίτευσης </w:t>
      </w:r>
      <w:r>
        <w:rPr>
          <w:rFonts w:eastAsia="Times New Roman" w:cs="Times New Roman"/>
          <w:szCs w:val="24"/>
        </w:rPr>
        <w:t>-</w:t>
      </w:r>
      <w:r w:rsidRPr="00CA5B88">
        <w:rPr>
          <w:rFonts w:eastAsia="Times New Roman" w:cs="Times New Roman"/>
          <w:szCs w:val="24"/>
        </w:rPr>
        <w:t xml:space="preserve">πλην των συναδέλφων που προέρχονται από το </w:t>
      </w:r>
      <w:r>
        <w:rPr>
          <w:rFonts w:eastAsia="Times New Roman" w:cs="Times New Roman"/>
          <w:szCs w:val="24"/>
        </w:rPr>
        <w:t>Π</w:t>
      </w:r>
      <w:r w:rsidRPr="00CA5B88">
        <w:rPr>
          <w:rFonts w:eastAsia="Times New Roman" w:cs="Times New Roman"/>
          <w:szCs w:val="24"/>
        </w:rPr>
        <w:t>οτάμι και του κυρίου Θεοχαρόπουλου</w:t>
      </w:r>
      <w:r>
        <w:rPr>
          <w:rFonts w:eastAsia="Times New Roman" w:cs="Times New Roman"/>
          <w:szCs w:val="24"/>
        </w:rPr>
        <w:t>-</w:t>
      </w:r>
      <w:r w:rsidRPr="00CA5B88">
        <w:rPr>
          <w:rFonts w:eastAsia="Times New Roman" w:cs="Times New Roman"/>
          <w:szCs w:val="24"/>
        </w:rPr>
        <w:t xml:space="preserve"> να το επαναλάβετε και σήμερα</w:t>
      </w:r>
      <w:r>
        <w:rPr>
          <w:rFonts w:eastAsia="Times New Roman" w:cs="Times New Roman"/>
          <w:szCs w:val="24"/>
        </w:rPr>
        <w:t>. Στο όνομα του πρόσκαιρου, μικρο</w:t>
      </w:r>
      <w:r w:rsidRPr="00CA5B88">
        <w:rPr>
          <w:rFonts w:eastAsia="Times New Roman" w:cs="Times New Roman"/>
          <w:szCs w:val="24"/>
        </w:rPr>
        <w:t>κομματικού και προσωπικού οφέλους αρνείστε βασικές στρατηγικές επιλογές της Δύσης που προασπίζουν το</w:t>
      </w:r>
      <w:r w:rsidRPr="00CA5B88">
        <w:rPr>
          <w:rFonts w:eastAsia="Times New Roman" w:cs="Times New Roman"/>
          <w:szCs w:val="24"/>
        </w:rPr>
        <w:t xml:space="preserve"> εθνικό μας συμφέρον</w:t>
      </w:r>
      <w:r>
        <w:rPr>
          <w:rFonts w:eastAsia="Times New Roman" w:cs="Times New Roman"/>
          <w:szCs w:val="24"/>
        </w:rPr>
        <w:t>. Σ</w:t>
      </w:r>
      <w:r w:rsidRPr="00CA5B88">
        <w:rPr>
          <w:rFonts w:eastAsia="Times New Roman" w:cs="Times New Roman"/>
          <w:szCs w:val="24"/>
        </w:rPr>
        <w:t>το</w:t>
      </w:r>
      <w:r>
        <w:rPr>
          <w:rFonts w:eastAsia="Times New Roman" w:cs="Times New Roman"/>
          <w:szCs w:val="24"/>
        </w:rPr>
        <w:t>ν</w:t>
      </w:r>
      <w:r w:rsidRPr="00CA5B88">
        <w:rPr>
          <w:rFonts w:eastAsia="Times New Roman" w:cs="Times New Roman"/>
          <w:szCs w:val="24"/>
        </w:rPr>
        <w:t xml:space="preserve"> βωμό της άκρατης αντιπολίτευσης δεν διστάζετε</w:t>
      </w:r>
      <w:r>
        <w:rPr>
          <w:rFonts w:eastAsia="Times New Roman" w:cs="Times New Roman"/>
          <w:szCs w:val="24"/>
        </w:rPr>
        <w:t>, κυρίες και κύριοι της</w:t>
      </w:r>
      <w:r w:rsidRPr="00CA5B88">
        <w:rPr>
          <w:rFonts w:eastAsia="Times New Roman" w:cs="Times New Roman"/>
          <w:szCs w:val="24"/>
        </w:rPr>
        <w:t xml:space="preserve"> Νέας Δημοκρατίας</w:t>
      </w:r>
      <w:r>
        <w:rPr>
          <w:rFonts w:eastAsia="Times New Roman" w:cs="Times New Roman"/>
          <w:szCs w:val="24"/>
        </w:rPr>
        <w:t>, μ</w:t>
      </w:r>
      <w:r w:rsidRPr="00CA5B88">
        <w:rPr>
          <w:rFonts w:eastAsia="Times New Roman" w:cs="Times New Roman"/>
          <w:szCs w:val="24"/>
        </w:rPr>
        <w:t>ε τρόπο ανεύθυνο να μιλάτε</w:t>
      </w:r>
      <w:r>
        <w:rPr>
          <w:rFonts w:eastAsia="Times New Roman" w:cs="Times New Roman"/>
          <w:szCs w:val="24"/>
        </w:rPr>
        <w:t xml:space="preserve"> </w:t>
      </w:r>
      <w:r w:rsidRPr="00CA5B88">
        <w:rPr>
          <w:rFonts w:eastAsia="Times New Roman" w:cs="Times New Roman"/>
          <w:szCs w:val="24"/>
        </w:rPr>
        <w:t xml:space="preserve">μέχρι και </w:t>
      </w:r>
      <w:r>
        <w:rPr>
          <w:rFonts w:eastAsia="Times New Roman" w:cs="Times New Roman"/>
          <w:szCs w:val="24"/>
        </w:rPr>
        <w:t>-προσέξτε-</w:t>
      </w:r>
      <w:r w:rsidRPr="00CA5B88">
        <w:rPr>
          <w:rFonts w:eastAsia="Times New Roman" w:cs="Times New Roman"/>
          <w:szCs w:val="24"/>
        </w:rPr>
        <w:t xml:space="preserve"> για </w:t>
      </w:r>
      <w:r>
        <w:rPr>
          <w:rFonts w:eastAsia="Times New Roman" w:cs="Times New Roman"/>
          <w:szCs w:val="24"/>
        </w:rPr>
        <w:t>«</w:t>
      </w:r>
      <w:proofErr w:type="spellStart"/>
      <w:r>
        <w:rPr>
          <w:rFonts w:eastAsia="Times New Roman" w:cs="Times New Roman"/>
          <w:szCs w:val="24"/>
        </w:rPr>
        <w:t>καταλανοποίηση</w:t>
      </w:r>
      <w:proofErr w:type="spellEnd"/>
      <w:r>
        <w:rPr>
          <w:rFonts w:eastAsia="Times New Roman" w:cs="Times New Roman"/>
          <w:szCs w:val="24"/>
        </w:rPr>
        <w:t xml:space="preserve">» </w:t>
      </w:r>
      <w:r w:rsidRPr="00CA5B88">
        <w:rPr>
          <w:rFonts w:eastAsia="Times New Roman" w:cs="Times New Roman"/>
          <w:szCs w:val="24"/>
        </w:rPr>
        <w:t xml:space="preserve">της </w:t>
      </w:r>
      <w:r>
        <w:rPr>
          <w:rFonts w:eastAsia="Times New Roman" w:cs="Times New Roman"/>
          <w:szCs w:val="24"/>
        </w:rPr>
        <w:t>β</w:t>
      </w:r>
      <w:r w:rsidRPr="00CA5B88">
        <w:rPr>
          <w:rFonts w:eastAsia="Times New Roman" w:cs="Times New Roman"/>
          <w:szCs w:val="24"/>
        </w:rPr>
        <w:t xml:space="preserve">όρειας </w:t>
      </w:r>
      <w:r w:rsidRPr="00CA5B88">
        <w:rPr>
          <w:rFonts w:eastAsia="Times New Roman" w:cs="Times New Roman"/>
          <w:szCs w:val="24"/>
        </w:rPr>
        <w:t>Ελλάδας</w:t>
      </w:r>
      <w:r>
        <w:rPr>
          <w:rFonts w:eastAsia="Times New Roman" w:cs="Times New Roman"/>
          <w:szCs w:val="24"/>
        </w:rPr>
        <w:t>. Έχετε επίγνωση τ</w:t>
      </w:r>
      <w:r w:rsidRPr="00CA5B88">
        <w:rPr>
          <w:rFonts w:eastAsia="Times New Roman" w:cs="Times New Roman"/>
          <w:szCs w:val="24"/>
        </w:rPr>
        <w:t>ι σημαίνει αυτό</w:t>
      </w:r>
      <w:r>
        <w:rPr>
          <w:rFonts w:eastAsia="Times New Roman" w:cs="Times New Roman"/>
          <w:szCs w:val="24"/>
        </w:rPr>
        <w:t>; Β</w:t>
      </w:r>
      <w:r w:rsidRPr="00CA5B88">
        <w:rPr>
          <w:rFonts w:eastAsia="Times New Roman" w:cs="Times New Roman"/>
          <w:szCs w:val="24"/>
        </w:rPr>
        <w:t>λέπετε αυτονομιστ</w:t>
      </w:r>
      <w:r w:rsidRPr="00CA5B88">
        <w:rPr>
          <w:rFonts w:eastAsia="Times New Roman" w:cs="Times New Roman"/>
          <w:szCs w:val="24"/>
        </w:rPr>
        <w:t xml:space="preserve">ές στη </w:t>
      </w:r>
      <w:r>
        <w:rPr>
          <w:rFonts w:eastAsia="Times New Roman" w:cs="Times New Roman"/>
          <w:szCs w:val="24"/>
        </w:rPr>
        <w:t>β</w:t>
      </w:r>
      <w:r w:rsidRPr="00CA5B88">
        <w:rPr>
          <w:rFonts w:eastAsia="Times New Roman" w:cs="Times New Roman"/>
          <w:szCs w:val="24"/>
        </w:rPr>
        <w:t xml:space="preserve">όρεια </w:t>
      </w:r>
      <w:r w:rsidRPr="00CA5B88">
        <w:rPr>
          <w:rFonts w:eastAsia="Times New Roman" w:cs="Times New Roman"/>
          <w:szCs w:val="24"/>
        </w:rPr>
        <w:t>Ελλάδα</w:t>
      </w:r>
      <w:r>
        <w:rPr>
          <w:rFonts w:eastAsia="Times New Roman" w:cs="Times New Roman"/>
          <w:szCs w:val="24"/>
        </w:rPr>
        <w:t xml:space="preserve">; </w:t>
      </w:r>
    </w:p>
    <w:p w14:paraId="01A9DFA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CA5B88">
        <w:rPr>
          <w:rFonts w:eastAsia="Times New Roman" w:cs="Times New Roman"/>
          <w:szCs w:val="24"/>
        </w:rPr>
        <w:t>αι για να τελειώνουμε</w:t>
      </w:r>
      <w:r>
        <w:rPr>
          <w:rFonts w:eastAsia="Times New Roman" w:cs="Times New Roman"/>
          <w:szCs w:val="24"/>
        </w:rPr>
        <w:t>,</w:t>
      </w:r>
      <w:r w:rsidRPr="00CA5B88">
        <w:rPr>
          <w:rFonts w:eastAsia="Times New Roman" w:cs="Times New Roman"/>
          <w:szCs w:val="24"/>
        </w:rPr>
        <w:t xml:space="preserve"> υπεύθυνη εξωτερική πολιτική δεν κάνεις με χειροβομβίδες κρότου-λάμψης</w:t>
      </w:r>
      <w:r>
        <w:rPr>
          <w:rFonts w:eastAsia="Times New Roman" w:cs="Times New Roman"/>
          <w:szCs w:val="24"/>
        </w:rPr>
        <w:t>,</w:t>
      </w:r>
      <w:r w:rsidRPr="005D4F64">
        <w:rPr>
          <w:rFonts w:eastAsia="Times New Roman" w:cs="Times New Roman"/>
          <w:szCs w:val="24"/>
        </w:rPr>
        <w:t xml:space="preserve"> </w:t>
      </w:r>
      <w:r>
        <w:rPr>
          <w:rFonts w:eastAsia="Times New Roman" w:cs="Times New Roman"/>
          <w:szCs w:val="24"/>
        </w:rPr>
        <w:t>κύριε Μητσοτάκη.</w:t>
      </w:r>
    </w:p>
    <w:p w14:paraId="01A9DFAC"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DFAD" w14:textId="77777777" w:rsidR="00887A51" w:rsidRDefault="009C255F">
      <w:pPr>
        <w:spacing w:after="0" w:line="600" w:lineRule="auto"/>
        <w:ind w:firstLine="720"/>
        <w:jc w:val="both"/>
        <w:rPr>
          <w:rFonts w:eastAsia="Times New Roman" w:cs="Times New Roman"/>
        </w:rPr>
      </w:pPr>
      <w:r w:rsidRPr="00347C21">
        <w:rPr>
          <w:rFonts w:eastAsia="Times New Roman" w:cs="Times New Roman"/>
          <w:b/>
          <w:szCs w:val="24"/>
        </w:rPr>
        <w:t>ΠΡΟΕΔΡΕΥΩΝ (Νικήτας Κακλαμάνης):</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w:t>
      </w:r>
      <w:r>
        <w:rPr>
          <w:rFonts w:eastAsia="Times New Roman" w:cs="Times New Roman"/>
        </w:rPr>
        <w:t>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w:t>
      </w:r>
      <w:r w:rsidRPr="000742D7">
        <w:rPr>
          <w:rFonts w:eastAsia="Times New Roman" w:cs="Times New Roman"/>
        </w:rPr>
        <w:t xml:space="preserve">ής, </w:t>
      </w:r>
      <w:r>
        <w:rPr>
          <w:rFonts w:eastAsia="Times New Roman" w:cs="Times New Roman"/>
        </w:rPr>
        <w:t>είκοσι επτά</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από το </w:t>
      </w:r>
      <w:r>
        <w:rPr>
          <w:rFonts w:eastAsia="Times New Roman" w:cs="Times New Roman"/>
        </w:rPr>
        <w:t>Γυμνάσιο Κρόκου Κοζάνης</w:t>
      </w:r>
      <w:r w:rsidRPr="000742D7">
        <w:rPr>
          <w:rFonts w:eastAsia="Times New Roman" w:cs="Times New Roman"/>
        </w:rPr>
        <w:t xml:space="preserve">. </w:t>
      </w:r>
    </w:p>
    <w:p w14:paraId="01A9DFAE" w14:textId="77777777" w:rsidR="00887A51" w:rsidRDefault="009C255F">
      <w:pPr>
        <w:spacing w:after="0" w:line="600" w:lineRule="auto"/>
        <w:ind w:left="360" w:firstLine="36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14:paraId="01A9DFAF" w14:textId="77777777" w:rsidR="00887A51" w:rsidRDefault="009C255F">
      <w:pPr>
        <w:spacing w:after="0"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01A9DFB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Προχωράμε με τη συνάδελφο από τον ΣΥΡΙΖΑ κ. Μαρία Τριανταφύλλου.</w:t>
      </w:r>
    </w:p>
    <w:p w14:paraId="01A9DFB1" w14:textId="77777777" w:rsidR="00887A51" w:rsidRDefault="009C255F">
      <w:pPr>
        <w:spacing w:after="0" w:line="600" w:lineRule="auto"/>
        <w:ind w:firstLine="720"/>
        <w:jc w:val="both"/>
        <w:rPr>
          <w:rFonts w:eastAsia="Times New Roman" w:cs="Times New Roman"/>
          <w:szCs w:val="24"/>
        </w:rPr>
      </w:pPr>
      <w:r w:rsidRPr="00DE2C0E">
        <w:rPr>
          <w:rFonts w:eastAsia="Times New Roman" w:cs="Times New Roman"/>
          <w:b/>
          <w:szCs w:val="24"/>
        </w:rPr>
        <w:t xml:space="preserve">ΜΑΡΙΑ </w:t>
      </w:r>
      <w:r w:rsidRPr="00DE2C0E">
        <w:rPr>
          <w:rFonts w:eastAsia="Times New Roman" w:cs="Times New Roman"/>
          <w:b/>
          <w:szCs w:val="24"/>
        </w:rPr>
        <w:t>ΤΡΙΑΝΤΑΦΥΛΛΟΥ:</w:t>
      </w:r>
      <w:r>
        <w:rPr>
          <w:rFonts w:eastAsia="Times New Roman" w:cs="Times New Roman"/>
          <w:szCs w:val="24"/>
        </w:rPr>
        <w:t xml:space="preserve"> Ευχαριστώ, κύριε Πρόεδρε.</w:t>
      </w:r>
    </w:p>
    <w:p w14:paraId="01A9DFB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Χθες στην </w:t>
      </w:r>
      <w:r>
        <w:rPr>
          <w:rFonts w:eastAsia="Times New Roman" w:cs="Times New Roman"/>
          <w:szCs w:val="24"/>
        </w:rPr>
        <w:t xml:space="preserve">επιτροπή </w:t>
      </w:r>
      <w:r>
        <w:rPr>
          <w:rFonts w:eastAsia="Times New Roman" w:cs="Times New Roman"/>
          <w:szCs w:val="24"/>
        </w:rPr>
        <w:t xml:space="preserve">και σήμερα </w:t>
      </w:r>
      <w:r w:rsidRPr="00CA5B88">
        <w:rPr>
          <w:rFonts w:eastAsia="Times New Roman" w:cs="Times New Roman"/>
          <w:szCs w:val="24"/>
        </w:rPr>
        <w:t xml:space="preserve">συζητάμε το </w:t>
      </w:r>
      <w:r>
        <w:rPr>
          <w:rFonts w:eastAsia="Times New Roman" w:cs="Times New Roman"/>
          <w:szCs w:val="24"/>
        </w:rPr>
        <w:t>π</w:t>
      </w:r>
      <w:r w:rsidRPr="00CA5B88">
        <w:rPr>
          <w:rFonts w:eastAsia="Times New Roman" w:cs="Times New Roman"/>
          <w:szCs w:val="24"/>
        </w:rPr>
        <w:t xml:space="preserve">ρωτόκολλο </w:t>
      </w:r>
      <w:r w:rsidRPr="00CA5B88">
        <w:rPr>
          <w:rFonts w:eastAsia="Times New Roman" w:cs="Times New Roman"/>
          <w:szCs w:val="24"/>
        </w:rPr>
        <w:t xml:space="preserve">ένταξης </w:t>
      </w:r>
      <w:r>
        <w:rPr>
          <w:rFonts w:eastAsia="Times New Roman" w:cs="Times New Roman"/>
          <w:szCs w:val="24"/>
        </w:rPr>
        <w:t>στο</w:t>
      </w:r>
      <w:r w:rsidRPr="00CA5B88">
        <w:rPr>
          <w:rFonts w:eastAsia="Times New Roman" w:cs="Times New Roman"/>
          <w:szCs w:val="24"/>
        </w:rPr>
        <w:t xml:space="preserve"> ΝΑΤΟ για τη χώρα</w:t>
      </w:r>
      <w:r>
        <w:rPr>
          <w:rFonts w:eastAsia="Times New Roman" w:cs="Times New Roman"/>
          <w:szCs w:val="24"/>
        </w:rPr>
        <w:t>,</w:t>
      </w:r>
      <w:r w:rsidRPr="00CA5B88">
        <w:rPr>
          <w:rFonts w:eastAsia="Times New Roman" w:cs="Times New Roman"/>
          <w:szCs w:val="24"/>
        </w:rPr>
        <w:t xml:space="preserve"> τη </w:t>
      </w:r>
      <w:r>
        <w:rPr>
          <w:rFonts w:eastAsia="Times New Roman" w:cs="Times New Roman"/>
          <w:szCs w:val="24"/>
        </w:rPr>
        <w:t>Β</w:t>
      </w:r>
      <w:r w:rsidRPr="00CA5B88">
        <w:rPr>
          <w:rFonts w:eastAsia="Times New Roman" w:cs="Times New Roman"/>
          <w:szCs w:val="24"/>
        </w:rPr>
        <w:t>όρεια Μακεδονία πλέον</w:t>
      </w:r>
      <w:r>
        <w:rPr>
          <w:rFonts w:eastAsia="Times New Roman" w:cs="Times New Roman"/>
          <w:szCs w:val="24"/>
        </w:rPr>
        <w:t xml:space="preserve">. </w:t>
      </w:r>
    </w:p>
    <w:p w14:paraId="01A9DFB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Υπ</w:t>
      </w:r>
      <w:r w:rsidRPr="00CA5B88">
        <w:rPr>
          <w:rFonts w:eastAsia="Times New Roman" w:cs="Times New Roman"/>
          <w:szCs w:val="24"/>
        </w:rPr>
        <w:t>άρχουν</w:t>
      </w:r>
      <w:r>
        <w:rPr>
          <w:rFonts w:eastAsia="Times New Roman" w:cs="Times New Roman"/>
          <w:szCs w:val="24"/>
        </w:rPr>
        <w:t xml:space="preserve">, λοιπόν, </w:t>
      </w:r>
      <w:r w:rsidRPr="00CA5B88">
        <w:rPr>
          <w:rFonts w:eastAsia="Times New Roman" w:cs="Times New Roman"/>
          <w:szCs w:val="24"/>
        </w:rPr>
        <w:t xml:space="preserve">δύο </w:t>
      </w:r>
      <w:r>
        <w:rPr>
          <w:rFonts w:eastAsia="Times New Roman" w:cs="Times New Roman"/>
          <w:szCs w:val="24"/>
        </w:rPr>
        <w:t>σημεία που πρέπει να δούμε. Πρώτον, έ</w:t>
      </w:r>
      <w:r w:rsidRPr="00C9396A">
        <w:rPr>
          <w:rFonts w:eastAsia="Times New Roman" w:cs="Times New Roman"/>
          <w:szCs w:val="24"/>
        </w:rPr>
        <w:t>να μεγάλο μέρος της Αντιπολίτευσης -το μεγαλύ</w:t>
      </w:r>
      <w:r w:rsidRPr="00C9396A">
        <w:rPr>
          <w:rFonts w:eastAsia="Times New Roman" w:cs="Times New Roman"/>
          <w:szCs w:val="24"/>
        </w:rPr>
        <w:t>τερο</w:t>
      </w:r>
      <w:r>
        <w:rPr>
          <w:rFonts w:eastAsia="Times New Roman" w:cs="Times New Roman"/>
          <w:szCs w:val="24"/>
        </w:rPr>
        <w:t>-</w:t>
      </w:r>
      <w:r w:rsidRPr="00C9396A">
        <w:rPr>
          <w:rFonts w:eastAsia="Times New Roman" w:cs="Times New Roman"/>
          <w:szCs w:val="24"/>
        </w:rPr>
        <w:t xml:space="preserve"> καταψηφίζει</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γ</w:t>
      </w:r>
      <w:r w:rsidRPr="00C9396A">
        <w:rPr>
          <w:rFonts w:eastAsia="Times New Roman" w:cs="Times New Roman"/>
          <w:szCs w:val="24"/>
        </w:rPr>
        <w:t xml:space="preserve">ιατί η </w:t>
      </w:r>
      <w:r>
        <w:rPr>
          <w:rFonts w:eastAsia="Times New Roman" w:cs="Times New Roman"/>
          <w:szCs w:val="24"/>
        </w:rPr>
        <w:t>σ</w:t>
      </w:r>
      <w:r w:rsidRPr="00C9396A">
        <w:rPr>
          <w:rFonts w:eastAsia="Times New Roman" w:cs="Times New Roman"/>
          <w:szCs w:val="24"/>
        </w:rPr>
        <w:t xml:space="preserve">υμφωνία </w:t>
      </w:r>
      <w:r w:rsidRPr="00C9396A">
        <w:rPr>
          <w:rFonts w:eastAsia="Times New Roman" w:cs="Times New Roman"/>
          <w:szCs w:val="24"/>
        </w:rPr>
        <w:t>είναι κακή</w:t>
      </w:r>
      <w:r>
        <w:rPr>
          <w:rFonts w:eastAsia="Times New Roman" w:cs="Times New Roman"/>
          <w:szCs w:val="24"/>
        </w:rPr>
        <w:t>,</w:t>
      </w:r>
      <w:r w:rsidRPr="00C9396A">
        <w:rPr>
          <w:rFonts w:eastAsia="Times New Roman" w:cs="Times New Roman"/>
          <w:szCs w:val="24"/>
        </w:rPr>
        <w:t xml:space="preserve"> αλλά λέει </w:t>
      </w:r>
      <w:r>
        <w:rPr>
          <w:rFonts w:eastAsia="Times New Roman" w:cs="Times New Roman"/>
          <w:szCs w:val="24"/>
        </w:rPr>
        <w:t>«</w:t>
      </w:r>
      <w:r>
        <w:rPr>
          <w:rFonts w:eastAsia="Times New Roman" w:cs="Times New Roman"/>
          <w:szCs w:val="24"/>
        </w:rPr>
        <w:t>ναι</w:t>
      </w:r>
      <w:r>
        <w:rPr>
          <w:rFonts w:eastAsia="Times New Roman" w:cs="Times New Roman"/>
          <w:szCs w:val="24"/>
        </w:rPr>
        <w:t xml:space="preserve">» </w:t>
      </w:r>
      <w:r w:rsidRPr="00C9396A">
        <w:rPr>
          <w:rFonts w:eastAsia="Times New Roman" w:cs="Times New Roman"/>
          <w:szCs w:val="24"/>
        </w:rPr>
        <w:t>στο ΝΑΤΟ</w:t>
      </w:r>
      <w:r>
        <w:rPr>
          <w:rFonts w:eastAsia="Times New Roman" w:cs="Times New Roman"/>
          <w:szCs w:val="24"/>
        </w:rPr>
        <w:t>. Δεύτερον, καταψηφίζει κ</w:t>
      </w:r>
      <w:r w:rsidRPr="00C9396A">
        <w:rPr>
          <w:rFonts w:eastAsia="Times New Roman" w:cs="Times New Roman"/>
          <w:szCs w:val="24"/>
        </w:rPr>
        <w:t>αι το Κομμουνιστικό Κόμμα Ελλάδας</w:t>
      </w:r>
      <w:r>
        <w:rPr>
          <w:rFonts w:eastAsia="Times New Roman" w:cs="Times New Roman"/>
          <w:szCs w:val="24"/>
        </w:rPr>
        <w:t>,</w:t>
      </w:r>
      <w:r w:rsidRPr="00C9396A">
        <w:rPr>
          <w:rFonts w:eastAsia="Times New Roman" w:cs="Times New Roman"/>
          <w:szCs w:val="24"/>
        </w:rPr>
        <w:t xml:space="preserve"> γιατί το ΝΑΤΟ είναι αυτό που είναι</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 xml:space="preserve">ένας </w:t>
      </w:r>
      <w:r w:rsidRPr="00C9396A">
        <w:rPr>
          <w:rFonts w:eastAsia="Times New Roman" w:cs="Times New Roman"/>
          <w:szCs w:val="24"/>
        </w:rPr>
        <w:t>ιμπεριαλιστικός μηχανισμός</w:t>
      </w:r>
      <w:r>
        <w:rPr>
          <w:rFonts w:eastAsia="Times New Roman" w:cs="Times New Roman"/>
          <w:szCs w:val="24"/>
        </w:rPr>
        <w:t>.</w:t>
      </w:r>
      <w:r w:rsidRPr="00C9396A">
        <w:rPr>
          <w:rFonts w:eastAsia="Times New Roman" w:cs="Times New Roman"/>
          <w:szCs w:val="24"/>
        </w:rPr>
        <w:t xml:space="preserve"> Υπάρχει μ</w:t>
      </w:r>
      <w:r>
        <w:rPr>
          <w:rFonts w:eastAsia="Times New Roman" w:cs="Times New Roman"/>
          <w:szCs w:val="24"/>
        </w:rPr>
        <w:t>ι</w:t>
      </w:r>
      <w:r w:rsidRPr="00C9396A">
        <w:rPr>
          <w:rFonts w:eastAsia="Times New Roman" w:cs="Times New Roman"/>
          <w:szCs w:val="24"/>
        </w:rPr>
        <w:t xml:space="preserve">α συνολική αποτίμηση και για τη </w:t>
      </w:r>
      <w:r>
        <w:rPr>
          <w:rFonts w:eastAsia="Times New Roman" w:cs="Times New Roman"/>
          <w:szCs w:val="24"/>
        </w:rPr>
        <w:t>σ</w:t>
      </w:r>
      <w:r w:rsidRPr="00C9396A">
        <w:rPr>
          <w:rFonts w:eastAsia="Times New Roman" w:cs="Times New Roman"/>
          <w:szCs w:val="24"/>
        </w:rPr>
        <w:t xml:space="preserve">υμφωνία </w:t>
      </w:r>
      <w:r w:rsidRPr="00C9396A">
        <w:rPr>
          <w:rFonts w:eastAsia="Times New Roman" w:cs="Times New Roman"/>
          <w:szCs w:val="24"/>
        </w:rPr>
        <w:t>ξανά</w:t>
      </w:r>
      <w:r w:rsidRPr="00C9396A">
        <w:rPr>
          <w:rFonts w:eastAsia="Times New Roman" w:cs="Times New Roman"/>
          <w:szCs w:val="24"/>
        </w:rPr>
        <w:t xml:space="preserve"> και για την εξωτερική πολιτική της Κυβέρνησης από την Αντιπολίτευση γενικώς</w:t>
      </w:r>
      <w:r>
        <w:rPr>
          <w:rFonts w:eastAsia="Times New Roman" w:cs="Times New Roman"/>
          <w:szCs w:val="24"/>
        </w:rPr>
        <w:t>.</w:t>
      </w:r>
    </w:p>
    <w:p w14:paraId="01A9DFB4"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t xml:space="preserve">Μου έκανε εντύπωση ότι </w:t>
      </w:r>
      <w:r>
        <w:rPr>
          <w:rFonts w:eastAsia="Times New Roman" w:cs="Times New Roman"/>
          <w:szCs w:val="24"/>
        </w:rPr>
        <w:t xml:space="preserve">ο κ. Κουμουτσάκος </w:t>
      </w:r>
      <w:r w:rsidRPr="00C9396A">
        <w:rPr>
          <w:rFonts w:eastAsia="Times New Roman" w:cs="Times New Roman"/>
          <w:szCs w:val="24"/>
        </w:rPr>
        <w:t xml:space="preserve">ξεκίνησε σήμερα την τοποθέτηση του βάζοντας </w:t>
      </w:r>
      <w:r>
        <w:rPr>
          <w:rFonts w:eastAsia="Times New Roman" w:cs="Times New Roman"/>
          <w:szCs w:val="24"/>
        </w:rPr>
        <w:t xml:space="preserve">ως </w:t>
      </w:r>
      <w:r w:rsidRPr="00C9396A">
        <w:rPr>
          <w:rFonts w:eastAsia="Times New Roman" w:cs="Times New Roman"/>
          <w:szCs w:val="24"/>
        </w:rPr>
        <w:t xml:space="preserve">αρχή </w:t>
      </w:r>
      <w:r>
        <w:rPr>
          <w:rFonts w:eastAsia="Times New Roman" w:cs="Times New Roman"/>
          <w:szCs w:val="24"/>
        </w:rPr>
        <w:t xml:space="preserve">όχι μόνο του προβλήματος </w:t>
      </w:r>
      <w:r w:rsidRPr="00C9396A">
        <w:rPr>
          <w:rFonts w:eastAsia="Times New Roman" w:cs="Times New Roman"/>
          <w:szCs w:val="24"/>
        </w:rPr>
        <w:t>αλλά και των ελληνικών παρεμβάσεων το 2008</w:t>
      </w:r>
      <w:r>
        <w:rPr>
          <w:rFonts w:eastAsia="Times New Roman" w:cs="Times New Roman"/>
          <w:szCs w:val="24"/>
        </w:rPr>
        <w:t>.</w:t>
      </w:r>
      <w:r w:rsidRPr="00C9396A">
        <w:rPr>
          <w:rFonts w:eastAsia="Times New Roman" w:cs="Times New Roman"/>
          <w:szCs w:val="24"/>
        </w:rPr>
        <w:t xml:space="preserve"> Και δεν νομίζω ότι </w:t>
      </w:r>
      <w:r>
        <w:rPr>
          <w:rFonts w:eastAsia="Times New Roman" w:cs="Times New Roman"/>
          <w:szCs w:val="24"/>
        </w:rPr>
        <w:t xml:space="preserve">αυτό </w:t>
      </w:r>
      <w:r w:rsidRPr="00C9396A">
        <w:rPr>
          <w:rFonts w:eastAsia="Times New Roman" w:cs="Times New Roman"/>
          <w:szCs w:val="24"/>
        </w:rPr>
        <w:t>έγινε τυχαία</w:t>
      </w:r>
      <w:r>
        <w:rPr>
          <w:rFonts w:eastAsia="Times New Roman" w:cs="Times New Roman"/>
          <w:szCs w:val="24"/>
        </w:rPr>
        <w:t>.</w:t>
      </w:r>
      <w:r w:rsidRPr="00C9396A">
        <w:rPr>
          <w:rFonts w:eastAsia="Times New Roman" w:cs="Times New Roman"/>
          <w:szCs w:val="24"/>
        </w:rPr>
        <w:t xml:space="preserve"> Ήταν πράγματι η πιο άρτι</w:t>
      </w:r>
      <w:r>
        <w:rPr>
          <w:rFonts w:eastAsia="Times New Roman" w:cs="Times New Roman"/>
          <w:szCs w:val="24"/>
        </w:rPr>
        <w:t>α οργανωμένη προσπάθεια μέχρι τότε</w:t>
      </w:r>
      <w:r w:rsidRPr="00C9396A">
        <w:rPr>
          <w:rFonts w:eastAsia="Times New Roman" w:cs="Times New Roman"/>
          <w:szCs w:val="24"/>
        </w:rPr>
        <w:t xml:space="preserve"> </w:t>
      </w:r>
      <w:r>
        <w:rPr>
          <w:rFonts w:eastAsia="Times New Roman" w:cs="Times New Roman"/>
          <w:szCs w:val="24"/>
        </w:rPr>
        <w:t xml:space="preserve">από την ελληνική </w:t>
      </w:r>
      <w:r w:rsidRPr="00C9396A">
        <w:rPr>
          <w:rFonts w:eastAsia="Times New Roman" w:cs="Times New Roman"/>
          <w:szCs w:val="24"/>
        </w:rPr>
        <w:t>πλευρά</w:t>
      </w:r>
      <w:r>
        <w:rPr>
          <w:rFonts w:eastAsia="Times New Roman" w:cs="Times New Roman"/>
          <w:szCs w:val="24"/>
        </w:rPr>
        <w:t>.</w:t>
      </w:r>
      <w:r w:rsidRPr="00C9396A">
        <w:rPr>
          <w:rFonts w:eastAsia="Times New Roman" w:cs="Times New Roman"/>
          <w:szCs w:val="24"/>
        </w:rPr>
        <w:t xml:space="preserve"> Νομίζω</w:t>
      </w:r>
      <w:r>
        <w:rPr>
          <w:rFonts w:eastAsia="Times New Roman" w:cs="Times New Roman"/>
          <w:szCs w:val="24"/>
        </w:rPr>
        <w:t>, όμως,</w:t>
      </w:r>
      <w:r w:rsidRPr="00C9396A">
        <w:rPr>
          <w:rFonts w:eastAsia="Times New Roman" w:cs="Times New Roman"/>
          <w:szCs w:val="24"/>
        </w:rPr>
        <w:t xml:space="preserve"> </w:t>
      </w:r>
      <w:r>
        <w:rPr>
          <w:rFonts w:eastAsia="Times New Roman" w:cs="Times New Roman"/>
          <w:szCs w:val="24"/>
        </w:rPr>
        <w:t>ότι ακολουθεί η</w:t>
      </w:r>
      <w:r w:rsidRPr="00C9396A">
        <w:rPr>
          <w:rFonts w:eastAsia="Times New Roman" w:cs="Times New Roman"/>
          <w:szCs w:val="24"/>
        </w:rPr>
        <w:t xml:space="preserve"> Αντιπολίτευση τη</w:t>
      </w:r>
      <w:r>
        <w:rPr>
          <w:rFonts w:eastAsia="Times New Roman" w:cs="Times New Roman"/>
          <w:szCs w:val="24"/>
        </w:rPr>
        <w:t>ν πάγια γραμμή της αποσιώπησης των τετελεσμένων και γι’</w:t>
      </w:r>
      <w:r w:rsidRPr="00C9396A">
        <w:rPr>
          <w:rFonts w:eastAsia="Times New Roman" w:cs="Times New Roman"/>
          <w:szCs w:val="24"/>
        </w:rPr>
        <w:t xml:space="preserve"> αυτό το πρόβλημα της συσκότισης</w:t>
      </w:r>
      <w:r w:rsidRPr="00C9396A">
        <w:rPr>
          <w:rFonts w:eastAsia="Times New Roman" w:cs="Times New Roman"/>
          <w:szCs w:val="24"/>
        </w:rPr>
        <w:t xml:space="preserve"> και της υποκρισίας</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Διότι σας δυσκολεύει αφάνταστα η ιστορική και πολιτική αλήθεια, ε</w:t>
      </w:r>
      <w:r w:rsidRPr="00C9396A">
        <w:rPr>
          <w:rFonts w:eastAsia="Times New Roman" w:cs="Times New Roman"/>
          <w:szCs w:val="24"/>
        </w:rPr>
        <w:t>ιδικά αν προέρχεται από τα δικά σας χείλη</w:t>
      </w:r>
      <w:r>
        <w:rPr>
          <w:rFonts w:eastAsia="Times New Roman" w:cs="Times New Roman"/>
          <w:szCs w:val="24"/>
        </w:rPr>
        <w:t>.</w:t>
      </w:r>
      <w:r w:rsidRPr="00C9396A">
        <w:rPr>
          <w:rFonts w:eastAsia="Times New Roman" w:cs="Times New Roman"/>
          <w:szCs w:val="24"/>
        </w:rPr>
        <w:t xml:space="preserve"> </w:t>
      </w:r>
    </w:p>
    <w:p w14:paraId="01A9DFB5"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lastRenderedPageBreak/>
        <w:t>Και μιλάω για τον πρώην Πρωθυπουργό</w:t>
      </w:r>
      <w:r>
        <w:rPr>
          <w:rFonts w:eastAsia="Times New Roman" w:cs="Times New Roman"/>
          <w:szCs w:val="24"/>
        </w:rPr>
        <w:t>,</w:t>
      </w:r>
      <w:r w:rsidRPr="00C9396A">
        <w:rPr>
          <w:rFonts w:eastAsia="Times New Roman" w:cs="Times New Roman"/>
          <w:szCs w:val="24"/>
        </w:rPr>
        <w:t xml:space="preserve"> τον Κωνσταντίνο Μητσοτάκη</w:t>
      </w:r>
      <w:r>
        <w:rPr>
          <w:rFonts w:eastAsia="Times New Roman" w:cs="Times New Roman"/>
          <w:szCs w:val="24"/>
        </w:rPr>
        <w:t>,</w:t>
      </w:r>
      <w:r w:rsidRPr="00C9396A">
        <w:rPr>
          <w:rFonts w:eastAsia="Times New Roman" w:cs="Times New Roman"/>
          <w:szCs w:val="24"/>
        </w:rPr>
        <w:t xml:space="preserve"> ο οποίος έχει πει </w:t>
      </w:r>
      <w:r>
        <w:rPr>
          <w:rFonts w:eastAsia="Times New Roman" w:cs="Times New Roman"/>
          <w:szCs w:val="24"/>
        </w:rPr>
        <w:t>-</w:t>
      </w:r>
      <w:r w:rsidRPr="00C9396A">
        <w:rPr>
          <w:rFonts w:eastAsia="Times New Roman" w:cs="Times New Roman"/>
          <w:szCs w:val="24"/>
        </w:rPr>
        <w:t>το έχουν επαναλάβει πολλοί συνάδελφοι</w:t>
      </w:r>
      <w:r>
        <w:rPr>
          <w:rFonts w:eastAsia="Times New Roman" w:cs="Times New Roman"/>
          <w:szCs w:val="24"/>
        </w:rPr>
        <w:t>, το ε</w:t>
      </w:r>
      <w:r>
        <w:rPr>
          <w:rFonts w:eastAsia="Times New Roman" w:cs="Times New Roman"/>
          <w:szCs w:val="24"/>
        </w:rPr>
        <w:t>παναλαμβάνω κ</w:t>
      </w:r>
      <w:r w:rsidRPr="00C9396A">
        <w:rPr>
          <w:rFonts w:eastAsia="Times New Roman" w:cs="Times New Roman"/>
          <w:szCs w:val="24"/>
        </w:rPr>
        <w:t>ι εγώ</w:t>
      </w:r>
      <w:r>
        <w:rPr>
          <w:rFonts w:eastAsia="Times New Roman" w:cs="Times New Roman"/>
          <w:szCs w:val="24"/>
        </w:rPr>
        <w:t>- ότι η</w:t>
      </w:r>
      <w:r w:rsidRPr="00C9396A">
        <w:rPr>
          <w:rFonts w:eastAsia="Times New Roman" w:cs="Times New Roman"/>
          <w:szCs w:val="24"/>
        </w:rPr>
        <w:t xml:space="preserve"> Κυβέρνηση της Νέας Δημοκρατίας τότε φυσικά δεν ήθελε τη διάλυση της Γιουγκοσλαβίας</w:t>
      </w:r>
      <w:r>
        <w:rPr>
          <w:rFonts w:eastAsia="Times New Roman" w:cs="Times New Roman"/>
          <w:szCs w:val="24"/>
        </w:rPr>
        <w:t>, ω</w:t>
      </w:r>
      <w:r w:rsidRPr="00C9396A">
        <w:rPr>
          <w:rFonts w:eastAsia="Times New Roman" w:cs="Times New Roman"/>
          <w:szCs w:val="24"/>
        </w:rPr>
        <w:t>στόσο ήταν αδύνατο να την εμποδίσει</w:t>
      </w:r>
      <w:r>
        <w:rPr>
          <w:rFonts w:eastAsia="Times New Roman" w:cs="Times New Roman"/>
          <w:szCs w:val="24"/>
        </w:rPr>
        <w:t>.</w:t>
      </w:r>
      <w:r w:rsidRPr="00C9396A">
        <w:rPr>
          <w:rFonts w:eastAsia="Times New Roman" w:cs="Times New Roman"/>
          <w:szCs w:val="24"/>
        </w:rPr>
        <w:t xml:space="preserve"> Ήταν αδύνατο να εμποδίσει την ανεξαρτησία της Σλοβενίας και της Κροατίας</w:t>
      </w:r>
      <w:r>
        <w:rPr>
          <w:rFonts w:eastAsia="Times New Roman" w:cs="Times New Roman"/>
          <w:szCs w:val="24"/>
        </w:rPr>
        <w:t>.</w:t>
      </w:r>
      <w:r w:rsidRPr="00C9396A">
        <w:rPr>
          <w:rFonts w:eastAsia="Times New Roman" w:cs="Times New Roman"/>
          <w:szCs w:val="24"/>
        </w:rPr>
        <w:t xml:space="preserve"> Και έχει πει με τον πλέον εμφατικό</w:t>
      </w:r>
      <w:r w:rsidRPr="00C9396A">
        <w:rPr>
          <w:rFonts w:eastAsia="Times New Roman" w:cs="Times New Roman"/>
          <w:szCs w:val="24"/>
        </w:rPr>
        <w:t xml:space="preserve"> τρόπο ότι τότε ήταν η πιο κατάλληλη στιγμή για να πετύχει η Ελλάδα</w:t>
      </w:r>
      <w:r>
        <w:rPr>
          <w:rFonts w:eastAsia="Times New Roman" w:cs="Times New Roman"/>
          <w:szCs w:val="24"/>
        </w:rPr>
        <w:t xml:space="preserve"> πλήρη</w:t>
      </w:r>
      <w:r w:rsidRPr="00C9396A">
        <w:rPr>
          <w:rFonts w:eastAsia="Times New Roman" w:cs="Times New Roman"/>
          <w:szCs w:val="24"/>
        </w:rPr>
        <w:t xml:space="preserve"> λύση στο ζήτημα</w:t>
      </w:r>
      <w:r>
        <w:rPr>
          <w:rFonts w:eastAsia="Times New Roman" w:cs="Times New Roman"/>
          <w:szCs w:val="24"/>
        </w:rPr>
        <w:t xml:space="preserve">. Έχει πει επανειλημμένως </w:t>
      </w:r>
      <w:r w:rsidRPr="00C9396A">
        <w:rPr>
          <w:rFonts w:eastAsia="Times New Roman" w:cs="Times New Roman"/>
          <w:szCs w:val="24"/>
        </w:rPr>
        <w:t xml:space="preserve">και με έμφαση ότι </w:t>
      </w:r>
      <w:r>
        <w:rPr>
          <w:rFonts w:eastAsia="Times New Roman" w:cs="Times New Roman"/>
          <w:szCs w:val="24"/>
        </w:rPr>
        <w:t xml:space="preserve">είχε </w:t>
      </w:r>
      <w:r w:rsidRPr="00C9396A">
        <w:rPr>
          <w:rFonts w:eastAsia="Times New Roman" w:cs="Times New Roman"/>
          <w:szCs w:val="24"/>
        </w:rPr>
        <w:t>δώσει συγκεκριμένες οδηγίες στον τότε Υπουργό Εξωτερικών</w:t>
      </w:r>
      <w:r>
        <w:rPr>
          <w:rFonts w:eastAsia="Times New Roman" w:cs="Times New Roman"/>
          <w:szCs w:val="24"/>
        </w:rPr>
        <w:t>,</w:t>
      </w:r>
      <w:r w:rsidRPr="00C9396A">
        <w:rPr>
          <w:rFonts w:eastAsia="Times New Roman" w:cs="Times New Roman"/>
          <w:szCs w:val="24"/>
        </w:rPr>
        <w:t xml:space="preserve"> τον Αντώνη Σαμαρά</w:t>
      </w:r>
      <w:r>
        <w:rPr>
          <w:rFonts w:eastAsia="Times New Roman" w:cs="Times New Roman"/>
          <w:szCs w:val="24"/>
        </w:rPr>
        <w:t>, για επιμονή στη μη διάλυση.</w:t>
      </w:r>
      <w:r w:rsidRPr="00C9396A">
        <w:rPr>
          <w:rFonts w:eastAsia="Times New Roman" w:cs="Times New Roman"/>
          <w:szCs w:val="24"/>
        </w:rPr>
        <w:t xml:space="preserve"> Και αν αυτό δ</w:t>
      </w:r>
      <w:r w:rsidRPr="00C9396A">
        <w:rPr>
          <w:rFonts w:eastAsia="Times New Roman" w:cs="Times New Roman"/>
          <w:szCs w:val="24"/>
        </w:rPr>
        <w:t xml:space="preserve">εν </w:t>
      </w:r>
      <w:r>
        <w:rPr>
          <w:rFonts w:eastAsia="Times New Roman" w:cs="Times New Roman"/>
          <w:szCs w:val="24"/>
        </w:rPr>
        <w:t>ήταν</w:t>
      </w:r>
      <w:r w:rsidRPr="00C9396A">
        <w:rPr>
          <w:rFonts w:eastAsia="Times New Roman" w:cs="Times New Roman"/>
          <w:szCs w:val="24"/>
        </w:rPr>
        <w:t xml:space="preserve"> εφικτό</w:t>
      </w:r>
      <w:r>
        <w:rPr>
          <w:rFonts w:eastAsia="Times New Roman" w:cs="Times New Roman"/>
          <w:szCs w:val="24"/>
        </w:rPr>
        <w:t>,</w:t>
      </w:r>
      <w:r w:rsidRPr="00C9396A">
        <w:rPr>
          <w:rFonts w:eastAsia="Times New Roman" w:cs="Times New Roman"/>
          <w:szCs w:val="24"/>
        </w:rPr>
        <w:t xml:space="preserve"> του </w:t>
      </w:r>
      <w:r>
        <w:rPr>
          <w:rFonts w:eastAsia="Times New Roman" w:cs="Times New Roman"/>
          <w:szCs w:val="24"/>
        </w:rPr>
        <w:t>είχε</w:t>
      </w:r>
      <w:r w:rsidRPr="00C9396A">
        <w:rPr>
          <w:rFonts w:eastAsia="Times New Roman" w:cs="Times New Roman"/>
          <w:szCs w:val="24"/>
        </w:rPr>
        <w:t xml:space="preserve"> δώσει οδηγίες συγκεκριμένες </w:t>
      </w:r>
      <w:r>
        <w:rPr>
          <w:rFonts w:eastAsia="Times New Roman" w:cs="Times New Roman"/>
          <w:szCs w:val="24"/>
        </w:rPr>
        <w:t>σ</w:t>
      </w:r>
      <w:r w:rsidRPr="00C9396A">
        <w:rPr>
          <w:rFonts w:eastAsia="Times New Roman" w:cs="Times New Roman"/>
          <w:szCs w:val="24"/>
        </w:rPr>
        <w:t>τη στόχευση για πλήρη επιτυχία με την πρώην Γιουγκοσλαβική Δημοκρατία της Μακεδονίας</w:t>
      </w:r>
      <w:r>
        <w:rPr>
          <w:rFonts w:eastAsia="Times New Roman" w:cs="Times New Roman"/>
          <w:szCs w:val="24"/>
        </w:rPr>
        <w:t>.</w:t>
      </w:r>
      <w:r w:rsidRPr="00C9396A">
        <w:rPr>
          <w:rFonts w:eastAsia="Times New Roman" w:cs="Times New Roman"/>
          <w:szCs w:val="24"/>
        </w:rPr>
        <w:t xml:space="preserve"> Και βέβαια</w:t>
      </w:r>
      <w:r>
        <w:rPr>
          <w:rFonts w:eastAsia="Times New Roman" w:cs="Times New Roman"/>
          <w:szCs w:val="24"/>
        </w:rPr>
        <w:t>,</w:t>
      </w:r>
      <w:r w:rsidRPr="00C9396A">
        <w:rPr>
          <w:rFonts w:eastAsia="Times New Roman" w:cs="Times New Roman"/>
          <w:szCs w:val="24"/>
        </w:rPr>
        <w:t xml:space="preserve"> ο Κωνσταντίνος Μητσοτάκης έχει αναφέρει από τούτο </w:t>
      </w:r>
      <w:r>
        <w:rPr>
          <w:rFonts w:eastAsia="Times New Roman" w:cs="Times New Roman"/>
          <w:szCs w:val="24"/>
        </w:rPr>
        <w:t>ε</w:t>
      </w:r>
      <w:r w:rsidRPr="00C9396A">
        <w:rPr>
          <w:rFonts w:eastAsia="Times New Roman" w:cs="Times New Roman"/>
          <w:szCs w:val="24"/>
        </w:rPr>
        <w:t>δώ το Βήμα ότι ο τότε Υπουργός Εξωτερικών</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 xml:space="preserve">ο </w:t>
      </w:r>
      <w:r w:rsidRPr="00C9396A">
        <w:rPr>
          <w:rFonts w:eastAsia="Times New Roman" w:cs="Times New Roman"/>
          <w:szCs w:val="24"/>
        </w:rPr>
        <w:t xml:space="preserve">Αντώνης </w:t>
      </w:r>
      <w:r w:rsidRPr="00C9396A">
        <w:rPr>
          <w:rFonts w:eastAsia="Times New Roman" w:cs="Times New Roman"/>
          <w:szCs w:val="24"/>
        </w:rPr>
        <w:t>Σαμαράς</w:t>
      </w:r>
      <w:r>
        <w:rPr>
          <w:rFonts w:eastAsia="Times New Roman" w:cs="Times New Roman"/>
          <w:szCs w:val="24"/>
        </w:rPr>
        <w:t>,</w:t>
      </w:r>
      <w:r w:rsidRPr="00C9396A">
        <w:rPr>
          <w:rFonts w:eastAsia="Times New Roman" w:cs="Times New Roman"/>
          <w:szCs w:val="24"/>
        </w:rPr>
        <w:t xml:space="preserve"> δέχτηκε να μπει στο κείμενο των Υπουργών Εξωτερικών </w:t>
      </w:r>
      <w:r>
        <w:rPr>
          <w:rFonts w:eastAsia="Times New Roman" w:cs="Times New Roman"/>
          <w:szCs w:val="24"/>
        </w:rPr>
        <w:t>σ</w:t>
      </w:r>
      <w:r w:rsidRPr="00C9396A">
        <w:rPr>
          <w:rFonts w:eastAsia="Times New Roman" w:cs="Times New Roman"/>
          <w:szCs w:val="24"/>
        </w:rPr>
        <w:t xml:space="preserve">το Συμβούλιο </w:t>
      </w:r>
      <w:r>
        <w:rPr>
          <w:rFonts w:eastAsia="Times New Roman" w:cs="Times New Roman"/>
          <w:szCs w:val="24"/>
        </w:rPr>
        <w:t xml:space="preserve">της Ευρώπης </w:t>
      </w:r>
      <w:r>
        <w:rPr>
          <w:rFonts w:eastAsia="Times New Roman" w:cs="Times New Roman"/>
          <w:szCs w:val="24"/>
        </w:rPr>
        <w:t xml:space="preserve">νέτο </w:t>
      </w:r>
      <w:r>
        <w:rPr>
          <w:rFonts w:eastAsia="Times New Roman" w:cs="Times New Roman"/>
          <w:szCs w:val="24"/>
        </w:rPr>
        <w:t>σκέτο το</w:t>
      </w:r>
      <w:r w:rsidRPr="00C9396A">
        <w:rPr>
          <w:rFonts w:eastAsia="Times New Roman" w:cs="Times New Roman"/>
          <w:szCs w:val="24"/>
        </w:rPr>
        <w:t xml:space="preserve"> όνομα </w:t>
      </w:r>
      <w:r>
        <w:rPr>
          <w:rFonts w:eastAsia="Times New Roman" w:cs="Times New Roman"/>
          <w:szCs w:val="24"/>
        </w:rPr>
        <w:t>«</w:t>
      </w:r>
      <w:r w:rsidRPr="00C9396A">
        <w:rPr>
          <w:rFonts w:eastAsia="Times New Roman" w:cs="Times New Roman"/>
          <w:szCs w:val="24"/>
        </w:rPr>
        <w:t>Μακεδονία</w:t>
      </w:r>
      <w:r>
        <w:rPr>
          <w:rFonts w:eastAsia="Times New Roman" w:cs="Times New Roman"/>
          <w:szCs w:val="24"/>
        </w:rPr>
        <w:t>».</w:t>
      </w:r>
    </w:p>
    <w:p w14:paraId="01A9DFB6"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lastRenderedPageBreak/>
        <w:t>Ο ίδιος ο Κωνσταντίνος Μητσοτάκης κάνει λόγο για υποκρισία από τότε</w:t>
      </w:r>
      <w:r>
        <w:rPr>
          <w:rFonts w:eastAsia="Times New Roman" w:cs="Times New Roman"/>
          <w:szCs w:val="24"/>
        </w:rPr>
        <w:t>.</w:t>
      </w:r>
      <w:r w:rsidRPr="00C9396A">
        <w:rPr>
          <w:rFonts w:eastAsia="Times New Roman" w:cs="Times New Roman"/>
          <w:szCs w:val="24"/>
        </w:rPr>
        <w:t xml:space="preserve"> Και αν παρακολουθήσετε την ομιλία του</w:t>
      </w:r>
      <w:r>
        <w:rPr>
          <w:rFonts w:eastAsia="Times New Roman" w:cs="Times New Roman"/>
          <w:szCs w:val="24"/>
        </w:rPr>
        <w:t>,</w:t>
      </w:r>
      <w:r w:rsidRPr="00C9396A">
        <w:rPr>
          <w:rFonts w:eastAsia="Times New Roman" w:cs="Times New Roman"/>
          <w:szCs w:val="24"/>
        </w:rPr>
        <w:t xml:space="preserve"> κάνει λόγο για πεσμένο γόητρο της χώρας από τότε για πολύ σημαντικά οικονομικά προβλήματα</w:t>
      </w:r>
      <w:r>
        <w:rPr>
          <w:rFonts w:eastAsia="Times New Roman" w:cs="Times New Roman"/>
          <w:szCs w:val="24"/>
        </w:rPr>
        <w:t>.</w:t>
      </w:r>
      <w:r w:rsidRPr="00C9396A">
        <w:rPr>
          <w:rFonts w:eastAsia="Times New Roman" w:cs="Times New Roman"/>
          <w:szCs w:val="24"/>
        </w:rPr>
        <w:t xml:space="preserve"> Είπε τότε πως η Ευρώπη</w:t>
      </w:r>
      <w:r>
        <w:rPr>
          <w:rFonts w:eastAsia="Times New Roman" w:cs="Times New Roman"/>
          <w:szCs w:val="24"/>
        </w:rPr>
        <w:t>, έτσι όπως ή</w:t>
      </w:r>
      <w:r w:rsidRPr="00C9396A">
        <w:rPr>
          <w:rFonts w:eastAsia="Times New Roman" w:cs="Times New Roman"/>
          <w:szCs w:val="24"/>
        </w:rPr>
        <w:t>ρθαν τα πράγματα</w:t>
      </w:r>
      <w:r>
        <w:rPr>
          <w:rFonts w:eastAsia="Times New Roman" w:cs="Times New Roman"/>
          <w:szCs w:val="24"/>
        </w:rPr>
        <w:t>,</w:t>
      </w:r>
      <w:r w:rsidRPr="00C9396A">
        <w:rPr>
          <w:rFonts w:eastAsia="Times New Roman" w:cs="Times New Roman"/>
          <w:szCs w:val="24"/>
        </w:rPr>
        <w:t xml:space="preserve"> δεν θα μας στήριζε</w:t>
      </w:r>
      <w:r>
        <w:rPr>
          <w:rFonts w:eastAsia="Times New Roman" w:cs="Times New Roman"/>
          <w:szCs w:val="24"/>
        </w:rPr>
        <w:t>.</w:t>
      </w:r>
      <w:r w:rsidRPr="00C9396A">
        <w:rPr>
          <w:rFonts w:eastAsia="Times New Roman" w:cs="Times New Roman"/>
          <w:szCs w:val="24"/>
        </w:rPr>
        <w:t xml:space="preserve"> Είπε τότε πως αποτελεί λαϊκισμό του </w:t>
      </w:r>
      <w:r>
        <w:rPr>
          <w:rFonts w:eastAsia="Times New Roman" w:cs="Times New Roman"/>
          <w:szCs w:val="24"/>
        </w:rPr>
        <w:t xml:space="preserve">χειρίστου </w:t>
      </w:r>
      <w:r w:rsidRPr="00C9396A">
        <w:rPr>
          <w:rFonts w:eastAsia="Times New Roman" w:cs="Times New Roman"/>
          <w:szCs w:val="24"/>
        </w:rPr>
        <w:t>είδους το βέτο</w:t>
      </w:r>
      <w:r>
        <w:rPr>
          <w:rFonts w:eastAsia="Times New Roman" w:cs="Times New Roman"/>
          <w:szCs w:val="24"/>
        </w:rPr>
        <w:t>.</w:t>
      </w:r>
      <w:r w:rsidRPr="00C9396A">
        <w:rPr>
          <w:rFonts w:eastAsia="Times New Roman" w:cs="Times New Roman"/>
          <w:szCs w:val="24"/>
        </w:rPr>
        <w:t xml:space="preserve"> Μάλιστα</w:t>
      </w:r>
      <w:r>
        <w:rPr>
          <w:rFonts w:eastAsia="Times New Roman" w:cs="Times New Roman"/>
          <w:szCs w:val="24"/>
        </w:rPr>
        <w:t>,</w:t>
      </w:r>
      <w:r w:rsidRPr="00C9396A">
        <w:rPr>
          <w:rFonts w:eastAsia="Times New Roman" w:cs="Times New Roman"/>
          <w:szCs w:val="24"/>
        </w:rPr>
        <w:t xml:space="preserve"> εγώ θα σας θυμίσω ότ</w:t>
      </w:r>
      <w:r w:rsidRPr="00C9396A">
        <w:rPr>
          <w:rFonts w:eastAsia="Times New Roman" w:cs="Times New Roman"/>
          <w:szCs w:val="24"/>
        </w:rPr>
        <w:t>ι κουβαλάμε μία καταδίκη για κάτι που δεν κάναμε</w:t>
      </w:r>
      <w:r>
        <w:rPr>
          <w:rFonts w:eastAsia="Times New Roman" w:cs="Times New Roman"/>
          <w:szCs w:val="24"/>
        </w:rPr>
        <w:t>,</w:t>
      </w:r>
      <w:r w:rsidRPr="00C9396A">
        <w:rPr>
          <w:rFonts w:eastAsia="Times New Roman" w:cs="Times New Roman"/>
          <w:szCs w:val="24"/>
        </w:rPr>
        <w:t xml:space="preserve"> για ένα βέτο που δεν βάλαμε</w:t>
      </w:r>
      <w:r>
        <w:rPr>
          <w:rFonts w:eastAsia="Times New Roman" w:cs="Times New Roman"/>
          <w:szCs w:val="24"/>
        </w:rPr>
        <w:t>.</w:t>
      </w:r>
      <w:r w:rsidRPr="00C9396A">
        <w:rPr>
          <w:rFonts w:eastAsia="Times New Roman" w:cs="Times New Roman"/>
          <w:szCs w:val="24"/>
        </w:rPr>
        <w:t xml:space="preserve"> Και είπε επίσης ο Κωνσταντίνος Μητσοτάκης</w:t>
      </w:r>
      <w:r>
        <w:rPr>
          <w:rFonts w:eastAsia="Times New Roman" w:cs="Times New Roman"/>
          <w:szCs w:val="24"/>
        </w:rPr>
        <w:t xml:space="preserve"> πως από</w:t>
      </w:r>
      <w:r w:rsidRPr="00C9396A">
        <w:rPr>
          <w:rFonts w:eastAsia="Times New Roman" w:cs="Times New Roman"/>
          <w:szCs w:val="24"/>
        </w:rPr>
        <w:t xml:space="preserve"> τη στιγμή που άλλαξαν τα δεδομένα τότε</w:t>
      </w:r>
      <w:r>
        <w:rPr>
          <w:rFonts w:eastAsia="Times New Roman" w:cs="Times New Roman"/>
          <w:szCs w:val="24"/>
        </w:rPr>
        <w:t>,</w:t>
      </w:r>
      <w:r w:rsidRPr="00C9396A">
        <w:rPr>
          <w:rFonts w:eastAsia="Times New Roman" w:cs="Times New Roman"/>
          <w:szCs w:val="24"/>
        </w:rPr>
        <w:t xml:space="preserve"> π</w:t>
      </w:r>
      <w:r>
        <w:rPr>
          <w:rFonts w:eastAsia="Times New Roman" w:cs="Times New Roman"/>
          <w:szCs w:val="24"/>
        </w:rPr>
        <w:t>ως δ</w:t>
      </w:r>
      <w:r w:rsidRPr="00C9396A">
        <w:rPr>
          <w:rFonts w:eastAsia="Times New Roman" w:cs="Times New Roman"/>
          <w:szCs w:val="24"/>
        </w:rPr>
        <w:t>ηλαδή από τη στιγμή που η χώρα αυτή πήγε στα Ηνωμένα Έθνη</w:t>
      </w:r>
      <w:r>
        <w:rPr>
          <w:rFonts w:eastAsia="Times New Roman" w:cs="Times New Roman"/>
          <w:szCs w:val="24"/>
        </w:rPr>
        <w:t>,</w:t>
      </w:r>
      <w:r w:rsidRPr="00C9396A">
        <w:rPr>
          <w:rFonts w:eastAsia="Times New Roman" w:cs="Times New Roman"/>
          <w:szCs w:val="24"/>
        </w:rPr>
        <w:t xml:space="preserve"> παρά την προσπάθεια που</w:t>
      </w:r>
      <w:r w:rsidRPr="00C9396A">
        <w:rPr>
          <w:rFonts w:eastAsia="Times New Roman" w:cs="Times New Roman"/>
          <w:szCs w:val="24"/>
        </w:rPr>
        <w:t xml:space="preserve"> είχε κάνει η </w:t>
      </w:r>
      <w:r>
        <w:rPr>
          <w:rFonts w:eastAsia="Times New Roman" w:cs="Times New Roman"/>
          <w:szCs w:val="24"/>
        </w:rPr>
        <w:t>κ</w:t>
      </w:r>
      <w:r w:rsidRPr="00C9396A">
        <w:rPr>
          <w:rFonts w:eastAsia="Times New Roman" w:cs="Times New Roman"/>
          <w:szCs w:val="24"/>
        </w:rPr>
        <w:t xml:space="preserve">υβέρνηση του να κρατήσει </w:t>
      </w:r>
      <w:r>
        <w:rPr>
          <w:rFonts w:eastAsia="Times New Roman" w:cs="Times New Roman"/>
          <w:szCs w:val="24"/>
        </w:rPr>
        <w:t>-και κράτησε π</w:t>
      </w:r>
      <w:r w:rsidRPr="00C9396A">
        <w:rPr>
          <w:rFonts w:eastAsia="Times New Roman" w:cs="Times New Roman"/>
          <w:szCs w:val="24"/>
        </w:rPr>
        <w:t>ράγματι</w:t>
      </w:r>
      <w:r>
        <w:rPr>
          <w:rFonts w:eastAsia="Times New Roman" w:cs="Times New Roman"/>
          <w:szCs w:val="24"/>
        </w:rPr>
        <w:t>-</w:t>
      </w:r>
      <w:r w:rsidRPr="00C9396A">
        <w:rPr>
          <w:rFonts w:eastAsia="Times New Roman" w:cs="Times New Roman"/>
          <w:szCs w:val="24"/>
        </w:rPr>
        <w:t xml:space="preserve"> την εθνική ομοψυχία</w:t>
      </w:r>
      <w:r>
        <w:rPr>
          <w:rFonts w:eastAsia="Times New Roman" w:cs="Times New Roman"/>
          <w:szCs w:val="24"/>
        </w:rPr>
        <w:t>,</w:t>
      </w:r>
      <w:r w:rsidRPr="00C9396A">
        <w:rPr>
          <w:rFonts w:eastAsia="Times New Roman" w:cs="Times New Roman"/>
          <w:szCs w:val="24"/>
        </w:rPr>
        <w:t xml:space="preserve"> άλλαξαν όλα τα δεδομένα και το μόνο που γινόταν από </w:t>
      </w:r>
      <w:r>
        <w:rPr>
          <w:rFonts w:eastAsia="Times New Roman" w:cs="Times New Roman"/>
          <w:szCs w:val="24"/>
        </w:rPr>
        <w:t xml:space="preserve">εκεί </w:t>
      </w:r>
      <w:r w:rsidRPr="00C9396A">
        <w:rPr>
          <w:rFonts w:eastAsia="Times New Roman" w:cs="Times New Roman"/>
          <w:szCs w:val="24"/>
        </w:rPr>
        <w:t xml:space="preserve">και πέρα </w:t>
      </w:r>
      <w:r>
        <w:rPr>
          <w:rFonts w:eastAsia="Times New Roman" w:cs="Times New Roman"/>
          <w:szCs w:val="24"/>
        </w:rPr>
        <w:t>-</w:t>
      </w:r>
      <w:r w:rsidRPr="00C9396A">
        <w:rPr>
          <w:rFonts w:eastAsia="Times New Roman" w:cs="Times New Roman"/>
          <w:szCs w:val="24"/>
        </w:rPr>
        <w:t>και συνεχίζω εγώ</w:t>
      </w:r>
      <w:r>
        <w:rPr>
          <w:rFonts w:eastAsia="Times New Roman" w:cs="Times New Roman"/>
          <w:szCs w:val="24"/>
        </w:rPr>
        <w:t xml:space="preserve"> και </w:t>
      </w:r>
      <w:r w:rsidRPr="00C9396A">
        <w:rPr>
          <w:rFonts w:eastAsia="Times New Roman" w:cs="Times New Roman"/>
          <w:szCs w:val="24"/>
        </w:rPr>
        <w:t>τώρα από αυτό που σταμάτησε ο Κωνσταντίνος Μητσοτάκης</w:t>
      </w:r>
      <w:r>
        <w:rPr>
          <w:rFonts w:eastAsia="Times New Roman" w:cs="Times New Roman"/>
          <w:szCs w:val="24"/>
        </w:rPr>
        <w:t>-</w:t>
      </w:r>
      <w:r w:rsidRPr="00C9396A">
        <w:rPr>
          <w:rFonts w:eastAsia="Times New Roman" w:cs="Times New Roman"/>
          <w:szCs w:val="24"/>
        </w:rPr>
        <w:t xml:space="preserve"> ήταν να χτίζει η χώρα δεδομέν</w:t>
      </w:r>
      <w:r w:rsidRPr="00C9396A">
        <w:rPr>
          <w:rFonts w:eastAsia="Times New Roman" w:cs="Times New Roman"/>
          <w:szCs w:val="24"/>
        </w:rPr>
        <w:t xml:space="preserve">α </w:t>
      </w:r>
      <w:r>
        <w:rPr>
          <w:rFonts w:eastAsia="Times New Roman" w:cs="Times New Roman"/>
          <w:szCs w:val="24"/>
        </w:rPr>
        <w:t xml:space="preserve">και </w:t>
      </w:r>
      <w:r w:rsidRPr="00C9396A">
        <w:rPr>
          <w:rFonts w:eastAsia="Times New Roman" w:cs="Times New Roman"/>
          <w:szCs w:val="24"/>
        </w:rPr>
        <w:t>κεκτημένα</w:t>
      </w:r>
      <w:r>
        <w:rPr>
          <w:rFonts w:eastAsia="Times New Roman" w:cs="Times New Roman"/>
          <w:szCs w:val="24"/>
        </w:rPr>
        <w:t xml:space="preserve">. </w:t>
      </w:r>
    </w:p>
    <w:p w14:paraId="01A9DFB7"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Ο ίδιος ο Κωνσταντίνος Μητσοτάκης είχε</w:t>
      </w:r>
      <w:r w:rsidRPr="00C9396A">
        <w:rPr>
          <w:rFonts w:eastAsia="Times New Roman" w:cs="Times New Roman"/>
          <w:szCs w:val="24"/>
        </w:rPr>
        <w:t xml:space="preserve"> αναφέρει ενδεικτικά από τούτο </w:t>
      </w:r>
      <w:r>
        <w:rPr>
          <w:rFonts w:eastAsia="Times New Roman" w:cs="Times New Roman"/>
          <w:szCs w:val="24"/>
        </w:rPr>
        <w:t>ε</w:t>
      </w:r>
      <w:r w:rsidRPr="00C9396A">
        <w:rPr>
          <w:rFonts w:eastAsia="Times New Roman" w:cs="Times New Roman"/>
          <w:szCs w:val="24"/>
        </w:rPr>
        <w:t>δώ το Βήμα ότι το αστέρι της Βεργίνας προστέ</w:t>
      </w:r>
      <w:r w:rsidRPr="00C9396A">
        <w:rPr>
          <w:rFonts w:eastAsia="Times New Roman" w:cs="Times New Roman"/>
          <w:szCs w:val="24"/>
        </w:rPr>
        <w:lastRenderedPageBreak/>
        <w:t xml:space="preserve">θηκε μετά το </w:t>
      </w:r>
      <w:r>
        <w:rPr>
          <w:rFonts w:eastAsia="Times New Roman" w:cs="Times New Roman"/>
          <w:szCs w:val="24"/>
        </w:rPr>
        <w:t>«</w:t>
      </w:r>
      <w:r w:rsidRPr="00C9396A">
        <w:rPr>
          <w:rFonts w:eastAsia="Times New Roman" w:cs="Times New Roman"/>
          <w:szCs w:val="24"/>
        </w:rPr>
        <w:t xml:space="preserve">Πακέτο </w:t>
      </w:r>
      <w:proofErr w:type="spellStart"/>
      <w:r w:rsidRPr="00C9396A">
        <w:rPr>
          <w:rFonts w:eastAsia="Times New Roman" w:cs="Times New Roman"/>
          <w:szCs w:val="24"/>
        </w:rPr>
        <w:t>Πινέιρο</w:t>
      </w:r>
      <w:proofErr w:type="spellEnd"/>
      <w:r>
        <w:rPr>
          <w:rFonts w:eastAsia="Times New Roman" w:cs="Times New Roman"/>
          <w:szCs w:val="24"/>
        </w:rPr>
        <w:t>».</w:t>
      </w:r>
      <w:r w:rsidRPr="00C9396A">
        <w:rPr>
          <w:rFonts w:eastAsia="Times New Roman" w:cs="Times New Roman"/>
          <w:szCs w:val="24"/>
        </w:rPr>
        <w:t xml:space="preserve"> Και έδωσε και κάτι σημαντικότερο που </w:t>
      </w:r>
      <w:r>
        <w:rPr>
          <w:rFonts w:eastAsia="Times New Roman" w:cs="Times New Roman"/>
          <w:szCs w:val="24"/>
        </w:rPr>
        <w:t>το βάζουμε κ</w:t>
      </w:r>
      <w:r w:rsidRPr="00C9396A">
        <w:rPr>
          <w:rFonts w:eastAsia="Times New Roman" w:cs="Times New Roman"/>
          <w:szCs w:val="24"/>
        </w:rPr>
        <w:t>ι εμείς σήμερα</w:t>
      </w:r>
      <w:r>
        <w:rPr>
          <w:rFonts w:eastAsia="Times New Roman" w:cs="Times New Roman"/>
          <w:szCs w:val="24"/>
        </w:rPr>
        <w:t>:</w:t>
      </w:r>
      <w:r w:rsidRPr="00C9396A">
        <w:rPr>
          <w:rFonts w:eastAsia="Times New Roman" w:cs="Times New Roman"/>
          <w:szCs w:val="24"/>
        </w:rPr>
        <w:t xml:space="preserve"> Τι ακριβώς </w:t>
      </w:r>
      <w:r>
        <w:rPr>
          <w:rFonts w:eastAsia="Times New Roman" w:cs="Times New Roman"/>
          <w:szCs w:val="24"/>
        </w:rPr>
        <w:t>θ</w:t>
      </w:r>
      <w:r w:rsidRPr="00C9396A">
        <w:rPr>
          <w:rFonts w:eastAsia="Times New Roman" w:cs="Times New Roman"/>
          <w:szCs w:val="24"/>
        </w:rPr>
        <w:t>έλουμε από αυτή</w:t>
      </w:r>
      <w:r>
        <w:rPr>
          <w:rFonts w:eastAsia="Times New Roman" w:cs="Times New Roman"/>
          <w:szCs w:val="24"/>
        </w:rPr>
        <w:t>ν</w:t>
      </w:r>
      <w:r w:rsidRPr="00C9396A">
        <w:rPr>
          <w:rFonts w:eastAsia="Times New Roman" w:cs="Times New Roman"/>
          <w:szCs w:val="24"/>
        </w:rPr>
        <w:t xml:space="preserve"> τη χώρα</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 xml:space="preserve">Θέλουμε </w:t>
      </w:r>
      <w:r w:rsidRPr="00C9396A">
        <w:rPr>
          <w:rFonts w:eastAsia="Times New Roman" w:cs="Times New Roman"/>
          <w:szCs w:val="24"/>
        </w:rPr>
        <w:t xml:space="preserve">αποσταθεροποίηση </w:t>
      </w:r>
      <w:r>
        <w:rPr>
          <w:rFonts w:eastAsia="Times New Roman" w:cs="Times New Roman"/>
          <w:szCs w:val="24"/>
        </w:rPr>
        <w:t>ή διάλυσή</w:t>
      </w:r>
      <w:r w:rsidRPr="00C9396A">
        <w:rPr>
          <w:rFonts w:eastAsia="Times New Roman" w:cs="Times New Roman"/>
          <w:szCs w:val="24"/>
        </w:rPr>
        <w:t xml:space="preserve"> </w:t>
      </w:r>
      <w:r>
        <w:rPr>
          <w:rFonts w:eastAsia="Times New Roman" w:cs="Times New Roman"/>
          <w:szCs w:val="24"/>
        </w:rPr>
        <w:t>της;</w:t>
      </w:r>
      <w:r w:rsidRPr="00C9396A">
        <w:rPr>
          <w:rFonts w:eastAsia="Times New Roman" w:cs="Times New Roman"/>
          <w:szCs w:val="24"/>
        </w:rPr>
        <w:t xml:space="preserve"> </w:t>
      </w:r>
    </w:p>
    <w:p w14:paraId="01A9DFB8"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Υπάρχει</w:t>
      </w:r>
      <w:r w:rsidRPr="00C9396A">
        <w:rPr>
          <w:rFonts w:eastAsia="Times New Roman" w:cs="Times New Roman"/>
          <w:szCs w:val="24"/>
        </w:rPr>
        <w:t xml:space="preserve"> και μία σειρά από δηλώσεις Υπουργών του ΠΑΣΟΚ από τότε</w:t>
      </w:r>
      <w:r>
        <w:rPr>
          <w:rFonts w:eastAsia="Times New Roman" w:cs="Times New Roman"/>
          <w:szCs w:val="24"/>
        </w:rPr>
        <w:t>,</w:t>
      </w:r>
      <w:r w:rsidRPr="00C9396A">
        <w:rPr>
          <w:rFonts w:eastAsia="Times New Roman" w:cs="Times New Roman"/>
          <w:szCs w:val="24"/>
        </w:rPr>
        <w:t xml:space="preserve"> εκείνης </w:t>
      </w:r>
      <w:r>
        <w:rPr>
          <w:rFonts w:eastAsia="Times New Roman" w:cs="Times New Roman"/>
          <w:szCs w:val="24"/>
        </w:rPr>
        <w:t xml:space="preserve">της </w:t>
      </w:r>
      <w:r w:rsidRPr="00C9396A">
        <w:rPr>
          <w:rFonts w:eastAsia="Times New Roman" w:cs="Times New Roman"/>
          <w:szCs w:val="24"/>
        </w:rPr>
        <w:t>εποχής</w:t>
      </w:r>
      <w:r>
        <w:rPr>
          <w:rFonts w:eastAsia="Times New Roman" w:cs="Times New Roman"/>
          <w:szCs w:val="24"/>
        </w:rPr>
        <w:t>,</w:t>
      </w:r>
      <w:r w:rsidRPr="00C9396A">
        <w:rPr>
          <w:rFonts w:eastAsia="Times New Roman" w:cs="Times New Roman"/>
          <w:szCs w:val="24"/>
        </w:rPr>
        <w:t xml:space="preserve"> που έλεγαν ότι το όνομα είχε χαθεί</w:t>
      </w:r>
      <w:r>
        <w:rPr>
          <w:rFonts w:eastAsia="Times New Roman" w:cs="Times New Roman"/>
          <w:szCs w:val="24"/>
        </w:rPr>
        <w:t>.</w:t>
      </w:r>
      <w:r w:rsidRPr="00C9396A">
        <w:rPr>
          <w:rFonts w:eastAsia="Times New Roman" w:cs="Times New Roman"/>
          <w:szCs w:val="24"/>
        </w:rPr>
        <w:t xml:space="preserve"> Και </w:t>
      </w:r>
      <w:r>
        <w:rPr>
          <w:rFonts w:eastAsia="Times New Roman" w:cs="Times New Roman"/>
          <w:szCs w:val="24"/>
        </w:rPr>
        <w:t>αληθινά α</w:t>
      </w:r>
      <w:r w:rsidRPr="00C9396A">
        <w:rPr>
          <w:rFonts w:eastAsia="Times New Roman" w:cs="Times New Roman"/>
          <w:szCs w:val="24"/>
        </w:rPr>
        <w:t>πορώ</w:t>
      </w:r>
      <w:r>
        <w:rPr>
          <w:rFonts w:eastAsia="Times New Roman" w:cs="Times New Roman"/>
          <w:szCs w:val="24"/>
        </w:rPr>
        <w:t>.</w:t>
      </w:r>
      <w:r w:rsidRPr="00C9396A">
        <w:rPr>
          <w:rFonts w:eastAsia="Times New Roman" w:cs="Times New Roman"/>
          <w:szCs w:val="24"/>
        </w:rPr>
        <w:t xml:space="preserve"> Πιστεύετε ότι θα μπορούσαμε ποτέ ως χώρα να μην παραχωρήσουμε το όνομα </w:t>
      </w:r>
      <w:r>
        <w:rPr>
          <w:rFonts w:eastAsia="Times New Roman" w:cs="Times New Roman"/>
          <w:szCs w:val="24"/>
        </w:rPr>
        <w:t>«</w:t>
      </w:r>
      <w:r w:rsidRPr="00C9396A">
        <w:rPr>
          <w:rFonts w:eastAsia="Times New Roman" w:cs="Times New Roman"/>
          <w:szCs w:val="24"/>
        </w:rPr>
        <w:t>Μακεδονία</w:t>
      </w:r>
      <w:r>
        <w:rPr>
          <w:rFonts w:eastAsia="Times New Roman" w:cs="Times New Roman"/>
          <w:szCs w:val="24"/>
        </w:rPr>
        <w:t>»,</w:t>
      </w:r>
      <w:r w:rsidRPr="00C9396A">
        <w:rPr>
          <w:rFonts w:eastAsia="Times New Roman" w:cs="Times New Roman"/>
          <w:szCs w:val="24"/>
        </w:rPr>
        <w:t xml:space="preserve"> να μην υπάρχει σε αυτή</w:t>
      </w:r>
      <w:r>
        <w:rPr>
          <w:rFonts w:eastAsia="Times New Roman" w:cs="Times New Roman"/>
          <w:szCs w:val="24"/>
        </w:rPr>
        <w:t>ν</w:t>
      </w:r>
      <w:r w:rsidRPr="00C9396A">
        <w:rPr>
          <w:rFonts w:eastAsia="Times New Roman" w:cs="Times New Roman"/>
          <w:szCs w:val="24"/>
        </w:rPr>
        <w:t xml:space="preserve"> τη χώρα ένας σύνθ</w:t>
      </w:r>
      <w:r>
        <w:rPr>
          <w:rFonts w:eastAsia="Times New Roman" w:cs="Times New Roman"/>
          <w:szCs w:val="24"/>
        </w:rPr>
        <w:t>ετος γεωγραφικός προσδιορισμός, π</w:t>
      </w:r>
      <w:r w:rsidRPr="00C9396A">
        <w:rPr>
          <w:rFonts w:eastAsia="Times New Roman" w:cs="Times New Roman"/>
          <w:szCs w:val="24"/>
        </w:rPr>
        <w:t>ου και αυτό είναι πραγματικά ύστερα από τη διαπραγμάτευση του 2008</w:t>
      </w:r>
      <w:r>
        <w:rPr>
          <w:rFonts w:eastAsia="Times New Roman" w:cs="Times New Roman"/>
          <w:szCs w:val="24"/>
        </w:rPr>
        <w:t xml:space="preserve">, όταν </w:t>
      </w:r>
      <w:r w:rsidRPr="00C9396A">
        <w:rPr>
          <w:rFonts w:eastAsia="Times New Roman" w:cs="Times New Roman"/>
          <w:szCs w:val="24"/>
        </w:rPr>
        <w:t xml:space="preserve">εσείς </w:t>
      </w:r>
      <w:r>
        <w:rPr>
          <w:rFonts w:eastAsia="Times New Roman" w:cs="Times New Roman"/>
          <w:szCs w:val="24"/>
        </w:rPr>
        <w:t>τ</w:t>
      </w:r>
      <w:r w:rsidRPr="00C9396A">
        <w:rPr>
          <w:rFonts w:eastAsia="Times New Roman" w:cs="Times New Roman"/>
          <w:szCs w:val="24"/>
        </w:rPr>
        <w:t xml:space="preserve">όσα χρόνια </w:t>
      </w:r>
      <w:r>
        <w:rPr>
          <w:rFonts w:eastAsia="Times New Roman" w:cs="Times New Roman"/>
          <w:szCs w:val="24"/>
        </w:rPr>
        <w:t>συνδια</w:t>
      </w:r>
      <w:r>
        <w:rPr>
          <w:rFonts w:eastAsia="Times New Roman" w:cs="Times New Roman"/>
          <w:szCs w:val="24"/>
        </w:rPr>
        <w:t xml:space="preserve">λλάσσεστε </w:t>
      </w:r>
      <w:r w:rsidRPr="00C9396A">
        <w:rPr>
          <w:rFonts w:eastAsia="Times New Roman" w:cs="Times New Roman"/>
          <w:szCs w:val="24"/>
        </w:rPr>
        <w:t>με αυτό το όνομα</w:t>
      </w:r>
      <w:r>
        <w:rPr>
          <w:rFonts w:eastAsia="Times New Roman" w:cs="Times New Roman"/>
          <w:szCs w:val="24"/>
        </w:rPr>
        <w:t>,</w:t>
      </w:r>
      <w:r w:rsidRPr="00C9396A">
        <w:rPr>
          <w:rFonts w:eastAsia="Times New Roman" w:cs="Times New Roman"/>
          <w:szCs w:val="24"/>
        </w:rPr>
        <w:t xml:space="preserve"> όταν </w:t>
      </w:r>
      <w:r>
        <w:rPr>
          <w:rFonts w:eastAsia="Times New Roman" w:cs="Times New Roman"/>
          <w:szCs w:val="24"/>
        </w:rPr>
        <w:t xml:space="preserve">υπογράφετε συμφωνίες </w:t>
      </w:r>
      <w:r w:rsidRPr="00C9396A">
        <w:rPr>
          <w:rFonts w:eastAsia="Times New Roman" w:cs="Times New Roman"/>
          <w:szCs w:val="24"/>
        </w:rPr>
        <w:t>με αυτό το όνομα</w:t>
      </w:r>
      <w:r>
        <w:rPr>
          <w:rFonts w:eastAsia="Times New Roman" w:cs="Times New Roman"/>
          <w:szCs w:val="24"/>
        </w:rPr>
        <w:t xml:space="preserve"> και όταν δεν διεκδικήσατε την απάλειψή</w:t>
      </w:r>
      <w:r w:rsidRPr="00C9396A">
        <w:rPr>
          <w:rFonts w:eastAsia="Times New Roman" w:cs="Times New Roman"/>
          <w:szCs w:val="24"/>
        </w:rPr>
        <w:t xml:space="preserve"> του στην καθοριστική στιγμή</w:t>
      </w:r>
      <w:r>
        <w:rPr>
          <w:rFonts w:eastAsia="Times New Roman" w:cs="Times New Roman"/>
          <w:szCs w:val="24"/>
        </w:rPr>
        <w:t>, δηλαδή κ</w:t>
      </w:r>
      <w:r w:rsidRPr="00C9396A">
        <w:rPr>
          <w:rFonts w:eastAsia="Times New Roman" w:cs="Times New Roman"/>
          <w:szCs w:val="24"/>
        </w:rPr>
        <w:t>ατά τη διάλυση της Γιουγκοσλαβίας</w:t>
      </w:r>
      <w:r>
        <w:rPr>
          <w:rFonts w:eastAsia="Times New Roman" w:cs="Times New Roman"/>
          <w:szCs w:val="24"/>
        </w:rPr>
        <w:t>; Τι χτίζονταν όλα αυτά τα χρόνια, κύριοι συνάδελφοι, με την ανοχή σας και τ</w:t>
      </w:r>
      <w:r>
        <w:rPr>
          <w:rFonts w:eastAsia="Times New Roman" w:cs="Times New Roman"/>
          <w:szCs w:val="24"/>
        </w:rPr>
        <w:t xml:space="preserve">ην αδυναμία σας να δώσετε λύση; </w:t>
      </w:r>
      <w:r w:rsidRPr="00C9396A">
        <w:rPr>
          <w:rFonts w:eastAsia="Times New Roman" w:cs="Times New Roman"/>
          <w:szCs w:val="24"/>
        </w:rPr>
        <w:t>Και μιλάτε τώρα για ιθαγένεια</w:t>
      </w:r>
      <w:r>
        <w:rPr>
          <w:rFonts w:eastAsia="Times New Roman" w:cs="Times New Roman"/>
          <w:szCs w:val="24"/>
        </w:rPr>
        <w:t>, για εθνότητα, για λαό κ.λπ</w:t>
      </w:r>
      <w:r>
        <w:rPr>
          <w:rFonts w:eastAsia="Times New Roman" w:cs="Times New Roman"/>
          <w:szCs w:val="24"/>
        </w:rPr>
        <w:t>.</w:t>
      </w:r>
      <w:r>
        <w:rPr>
          <w:rFonts w:eastAsia="Times New Roman" w:cs="Times New Roman"/>
          <w:szCs w:val="24"/>
        </w:rPr>
        <w:t xml:space="preserve">. </w:t>
      </w:r>
      <w:r w:rsidRPr="00C9396A">
        <w:rPr>
          <w:rFonts w:eastAsia="Times New Roman" w:cs="Times New Roman"/>
          <w:szCs w:val="24"/>
        </w:rPr>
        <w:t>Όλα απαντήθηκαν</w:t>
      </w:r>
      <w:r>
        <w:rPr>
          <w:rFonts w:eastAsia="Times New Roman" w:cs="Times New Roman"/>
          <w:szCs w:val="24"/>
        </w:rPr>
        <w:t>.</w:t>
      </w:r>
      <w:r w:rsidRPr="00C9396A">
        <w:rPr>
          <w:rFonts w:eastAsia="Times New Roman" w:cs="Times New Roman"/>
          <w:szCs w:val="24"/>
        </w:rPr>
        <w:t xml:space="preserve"> Εσείς το ίδιο</w:t>
      </w:r>
      <w:r>
        <w:rPr>
          <w:rFonts w:eastAsia="Times New Roman" w:cs="Times New Roman"/>
          <w:szCs w:val="24"/>
        </w:rPr>
        <w:t>.</w:t>
      </w:r>
    </w:p>
    <w:p w14:paraId="01A9DFB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1A9DFB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χρειαστώ μια μικρή ανοχή, κύριε Πρόεδρε. </w:t>
      </w:r>
    </w:p>
    <w:p w14:paraId="01A9DFBB"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t>Επ</w:t>
      </w:r>
      <w:r w:rsidRPr="00C9396A">
        <w:rPr>
          <w:rFonts w:eastAsia="Times New Roman" w:cs="Times New Roman"/>
          <w:szCs w:val="24"/>
        </w:rPr>
        <w:t>ί έναν αιώνα ονομάζουν τον εαυτό τους έτσι</w:t>
      </w:r>
      <w:r>
        <w:rPr>
          <w:rFonts w:eastAsia="Times New Roman" w:cs="Times New Roman"/>
          <w:szCs w:val="24"/>
        </w:rPr>
        <w:t>.</w:t>
      </w:r>
      <w:r w:rsidRPr="00C9396A">
        <w:rPr>
          <w:rFonts w:eastAsia="Times New Roman" w:cs="Times New Roman"/>
          <w:szCs w:val="24"/>
        </w:rPr>
        <w:t xml:space="preserve"> Πάνω από </w:t>
      </w:r>
      <w:r>
        <w:rPr>
          <w:rFonts w:eastAsia="Times New Roman" w:cs="Times New Roman"/>
          <w:szCs w:val="24"/>
        </w:rPr>
        <w:t>εβδομήντα χρόνια είναι συγκροτημένοι</w:t>
      </w:r>
      <w:r w:rsidRPr="00C9396A">
        <w:rPr>
          <w:rFonts w:eastAsia="Times New Roman" w:cs="Times New Roman"/>
          <w:szCs w:val="24"/>
        </w:rPr>
        <w:t xml:space="preserve"> σε πολιτική οντότητα σε διάφορες μορφές</w:t>
      </w:r>
      <w:r>
        <w:rPr>
          <w:rFonts w:eastAsia="Times New Roman" w:cs="Times New Roman"/>
          <w:szCs w:val="24"/>
        </w:rPr>
        <w:t>. Και βέβαια το όνομα δ</w:t>
      </w:r>
      <w:r w:rsidRPr="00C9396A">
        <w:rPr>
          <w:rFonts w:eastAsia="Times New Roman" w:cs="Times New Roman"/>
          <w:szCs w:val="24"/>
        </w:rPr>
        <w:t>εν το δίνουμε</w:t>
      </w:r>
      <w:r>
        <w:rPr>
          <w:rFonts w:eastAsia="Times New Roman" w:cs="Times New Roman"/>
          <w:szCs w:val="24"/>
        </w:rPr>
        <w:t>.</w:t>
      </w:r>
      <w:r w:rsidRPr="00C9396A">
        <w:rPr>
          <w:rFonts w:eastAsia="Times New Roman" w:cs="Times New Roman"/>
          <w:szCs w:val="24"/>
        </w:rPr>
        <w:t xml:space="preserve"> Δεν δίνουμε τώρα το όνομα </w:t>
      </w:r>
      <w:r>
        <w:rPr>
          <w:rFonts w:eastAsia="Times New Roman" w:cs="Times New Roman"/>
          <w:szCs w:val="24"/>
        </w:rPr>
        <w:t>«</w:t>
      </w:r>
      <w:r w:rsidRPr="00C9396A">
        <w:rPr>
          <w:rFonts w:eastAsia="Times New Roman" w:cs="Times New Roman"/>
          <w:szCs w:val="24"/>
        </w:rPr>
        <w:t>Μακεδονία</w:t>
      </w:r>
      <w:r>
        <w:rPr>
          <w:rFonts w:eastAsia="Times New Roman" w:cs="Times New Roman"/>
          <w:szCs w:val="24"/>
        </w:rPr>
        <w:t>».</w:t>
      </w:r>
      <w:r w:rsidRPr="00C9396A">
        <w:rPr>
          <w:rFonts w:eastAsia="Times New Roman" w:cs="Times New Roman"/>
          <w:szCs w:val="24"/>
        </w:rPr>
        <w:t xml:space="preserve"> Το όνομα υπήρχε</w:t>
      </w:r>
      <w:r>
        <w:rPr>
          <w:rFonts w:eastAsia="Times New Roman" w:cs="Times New Roman"/>
          <w:szCs w:val="24"/>
        </w:rPr>
        <w:t>.</w:t>
      </w:r>
      <w:r w:rsidRPr="00C9396A">
        <w:rPr>
          <w:rFonts w:eastAsia="Times New Roman" w:cs="Times New Roman"/>
          <w:szCs w:val="24"/>
        </w:rPr>
        <w:t xml:space="preserve"> Και όταν κατέρρευσε η Γιουγκοσλαβ</w:t>
      </w:r>
      <w:r w:rsidRPr="00C9396A">
        <w:rPr>
          <w:rFonts w:eastAsia="Times New Roman" w:cs="Times New Roman"/>
          <w:szCs w:val="24"/>
        </w:rPr>
        <w:t>ία</w:t>
      </w:r>
      <w:r>
        <w:rPr>
          <w:rFonts w:eastAsia="Times New Roman" w:cs="Times New Roman"/>
          <w:szCs w:val="24"/>
        </w:rPr>
        <w:t>,</w:t>
      </w:r>
      <w:r w:rsidRPr="00C9396A">
        <w:rPr>
          <w:rFonts w:eastAsia="Times New Roman" w:cs="Times New Roman"/>
          <w:szCs w:val="24"/>
        </w:rPr>
        <w:t xml:space="preserve"> έβγαλε το </w:t>
      </w:r>
      <w:r>
        <w:rPr>
          <w:rFonts w:eastAsia="Times New Roman" w:cs="Times New Roman"/>
          <w:szCs w:val="24"/>
        </w:rPr>
        <w:t>«</w:t>
      </w:r>
      <w:r w:rsidRPr="00C9396A">
        <w:rPr>
          <w:rFonts w:eastAsia="Times New Roman" w:cs="Times New Roman"/>
          <w:szCs w:val="24"/>
        </w:rPr>
        <w:t>σοσιαλιστική</w:t>
      </w:r>
      <w:r>
        <w:rPr>
          <w:rFonts w:eastAsia="Times New Roman" w:cs="Times New Roman"/>
          <w:szCs w:val="24"/>
        </w:rPr>
        <w:t>» κ</w:t>
      </w:r>
      <w:r w:rsidRPr="00C9396A">
        <w:rPr>
          <w:rFonts w:eastAsia="Times New Roman" w:cs="Times New Roman"/>
          <w:szCs w:val="24"/>
        </w:rPr>
        <w:t xml:space="preserve">ι έμεινε το </w:t>
      </w:r>
      <w:r>
        <w:rPr>
          <w:rFonts w:eastAsia="Times New Roman" w:cs="Times New Roman"/>
          <w:szCs w:val="24"/>
        </w:rPr>
        <w:t>«</w:t>
      </w:r>
      <w:r w:rsidRPr="00C9396A">
        <w:rPr>
          <w:rFonts w:eastAsia="Times New Roman" w:cs="Times New Roman"/>
          <w:szCs w:val="24"/>
        </w:rPr>
        <w:t>Δημοκρατία της Μακεδονίας</w:t>
      </w:r>
      <w:r>
        <w:rPr>
          <w:rFonts w:eastAsia="Times New Roman" w:cs="Times New Roman"/>
          <w:szCs w:val="24"/>
        </w:rPr>
        <w:t xml:space="preserve">». </w:t>
      </w:r>
      <w:r w:rsidRPr="00C9396A">
        <w:rPr>
          <w:rFonts w:eastAsia="Times New Roman" w:cs="Times New Roman"/>
          <w:szCs w:val="24"/>
        </w:rPr>
        <w:t xml:space="preserve"> </w:t>
      </w:r>
    </w:p>
    <w:p w14:paraId="01A9DFBC"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t>Προσέξτε</w:t>
      </w:r>
      <w:r>
        <w:rPr>
          <w:rFonts w:eastAsia="Times New Roman" w:cs="Times New Roman"/>
          <w:szCs w:val="24"/>
        </w:rPr>
        <w:t>,</w:t>
      </w:r>
      <w:r w:rsidRPr="00C9396A">
        <w:rPr>
          <w:rFonts w:eastAsia="Times New Roman" w:cs="Times New Roman"/>
          <w:szCs w:val="24"/>
        </w:rPr>
        <w:t xml:space="preserve"> μιλάτε για ταυτότητα</w:t>
      </w:r>
      <w:r>
        <w:rPr>
          <w:rFonts w:eastAsia="Times New Roman" w:cs="Times New Roman"/>
          <w:szCs w:val="24"/>
        </w:rPr>
        <w:t>.</w:t>
      </w:r>
      <w:r w:rsidRPr="00C9396A">
        <w:rPr>
          <w:rFonts w:eastAsia="Times New Roman" w:cs="Times New Roman"/>
          <w:szCs w:val="24"/>
        </w:rPr>
        <w:t xml:space="preserve"> Τι είναι ταυτότητα</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Η τ</w:t>
      </w:r>
      <w:r w:rsidRPr="00C9396A">
        <w:rPr>
          <w:rFonts w:eastAsia="Times New Roman" w:cs="Times New Roman"/>
          <w:szCs w:val="24"/>
        </w:rPr>
        <w:t>αυτότητα είναι βιώματα</w:t>
      </w:r>
      <w:r>
        <w:rPr>
          <w:rFonts w:eastAsia="Times New Roman" w:cs="Times New Roman"/>
          <w:szCs w:val="24"/>
        </w:rPr>
        <w:t>, ε</w:t>
      </w:r>
      <w:r w:rsidRPr="00C9396A">
        <w:rPr>
          <w:rFonts w:eastAsia="Times New Roman" w:cs="Times New Roman"/>
          <w:szCs w:val="24"/>
        </w:rPr>
        <w:t>ίναι γλώσσα</w:t>
      </w:r>
      <w:r>
        <w:rPr>
          <w:rFonts w:eastAsia="Times New Roman" w:cs="Times New Roman"/>
          <w:szCs w:val="24"/>
        </w:rPr>
        <w:t>,</w:t>
      </w:r>
      <w:r w:rsidRPr="00C9396A">
        <w:rPr>
          <w:rFonts w:eastAsia="Times New Roman" w:cs="Times New Roman"/>
          <w:szCs w:val="24"/>
        </w:rPr>
        <w:t xml:space="preserve"> είναι παιδική ηλικία</w:t>
      </w:r>
      <w:r>
        <w:rPr>
          <w:rFonts w:eastAsia="Times New Roman" w:cs="Times New Roman"/>
          <w:szCs w:val="24"/>
        </w:rPr>
        <w:t>.</w:t>
      </w:r>
      <w:r w:rsidRPr="00C9396A">
        <w:rPr>
          <w:rFonts w:eastAsia="Times New Roman" w:cs="Times New Roman"/>
          <w:szCs w:val="24"/>
        </w:rPr>
        <w:t xml:space="preserve"> Νομίζετε ότι μπορούμε να τα </w:t>
      </w:r>
      <w:r>
        <w:rPr>
          <w:rFonts w:eastAsia="Times New Roman" w:cs="Times New Roman"/>
          <w:szCs w:val="24"/>
        </w:rPr>
        <w:t xml:space="preserve">ξεριζώσουμε εν μία </w:t>
      </w:r>
      <w:proofErr w:type="spellStart"/>
      <w:r>
        <w:rPr>
          <w:rFonts w:eastAsia="Times New Roman" w:cs="Times New Roman"/>
          <w:szCs w:val="24"/>
        </w:rPr>
        <w:t>νυκτί</w:t>
      </w:r>
      <w:proofErr w:type="spellEnd"/>
      <w:r>
        <w:rPr>
          <w:rFonts w:eastAsia="Times New Roman" w:cs="Times New Roman"/>
          <w:szCs w:val="24"/>
        </w:rPr>
        <w:t xml:space="preserve">; </w:t>
      </w:r>
    </w:p>
    <w:p w14:paraId="01A9DFBD"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t>Τέλος</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υ</w:t>
      </w:r>
      <w:r w:rsidRPr="00C9396A">
        <w:rPr>
          <w:rFonts w:eastAsia="Times New Roman" w:cs="Times New Roman"/>
          <w:szCs w:val="24"/>
        </w:rPr>
        <w:t xml:space="preserve">πάρχουν και άλλα τετελεσμένα από τις </w:t>
      </w:r>
      <w:r>
        <w:rPr>
          <w:rFonts w:eastAsia="Times New Roman" w:cs="Times New Roman"/>
          <w:szCs w:val="24"/>
        </w:rPr>
        <w:t>κ</w:t>
      </w:r>
      <w:r w:rsidRPr="00C9396A">
        <w:rPr>
          <w:rFonts w:eastAsia="Times New Roman" w:cs="Times New Roman"/>
          <w:szCs w:val="24"/>
        </w:rPr>
        <w:t>υβερνήσεις της Νέας Δημοκρατίας και το</w:t>
      </w:r>
      <w:r>
        <w:rPr>
          <w:rFonts w:eastAsia="Times New Roman" w:cs="Times New Roman"/>
          <w:szCs w:val="24"/>
        </w:rPr>
        <w:t>υ</w:t>
      </w:r>
      <w:r w:rsidRPr="00C9396A">
        <w:rPr>
          <w:rFonts w:eastAsia="Times New Roman" w:cs="Times New Roman"/>
          <w:szCs w:val="24"/>
        </w:rPr>
        <w:t xml:space="preserve"> ΠΑΣΟΚ</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Τα ανέφερα και χθες</w:t>
      </w:r>
      <w:r w:rsidRPr="00C9396A">
        <w:rPr>
          <w:rFonts w:eastAsia="Times New Roman" w:cs="Times New Roman"/>
          <w:szCs w:val="24"/>
        </w:rPr>
        <w:t xml:space="preserve"> στην </w:t>
      </w:r>
      <w:r>
        <w:rPr>
          <w:rFonts w:eastAsia="Times New Roman" w:cs="Times New Roman"/>
          <w:szCs w:val="24"/>
        </w:rPr>
        <w:t>ε</w:t>
      </w:r>
      <w:r w:rsidRPr="00C9396A">
        <w:rPr>
          <w:rFonts w:eastAsia="Times New Roman" w:cs="Times New Roman"/>
          <w:szCs w:val="24"/>
        </w:rPr>
        <w:t>πιτροπή</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Βέρνη,</w:t>
      </w:r>
      <w:r w:rsidRPr="00C9396A">
        <w:rPr>
          <w:rFonts w:eastAsia="Times New Roman" w:cs="Times New Roman"/>
          <w:szCs w:val="24"/>
        </w:rPr>
        <w:t xml:space="preserve"> </w:t>
      </w:r>
      <w:r>
        <w:rPr>
          <w:rFonts w:eastAsia="Times New Roman" w:cs="Times New Roman"/>
          <w:szCs w:val="24"/>
        </w:rPr>
        <w:t>1</w:t>
      </w:r>
      <w:r w:rsidRPr="00C9396A">
        <w:rPr>
          <w:rFonts w:eastAsia="Times New Roman" w:cs="Times New Roman"/>
          <w:szCs w:val="24"/>
        </w:rPr>
        <w:t>976</w:t>
      </w:r>
      <w:r>
        <w:rPr>
          <w:rFonts w:eastAsia="Times New Roman" w:cs="Times New Roman"/>
          <w:szCs w:val="24"/>
        </w:rPr>
        <w:t>.</w:t>
      </w:r>
      <w:r w:rsidRPr="00C9396A">
        <w:rPr>
          <w:rFonts w:eastAsia="Times New Roman" w:cs="Times New Roman"/>
          <w:szCs w:val="24"/>
        </w:rPr>
        <w:t xml:space="preserve"> Οι δύο πλευρές δεσμεύονται ότι δεν θα προχωρήσουν σε άλλες έρευνες στο Αιγαίο</w:t>
      </w:r>
      <w:r>
        <w:rPr>
          <w:rFonts w:eastAsia="Times New Roman" w:cs="Times New Roman"/>
          <w:szCs w:val="24"/>
        </w:rPr>
        <w:t>.</w:t>
      </w:r>
      <w:r w:rsidRPr="00C9396A">
        <w:rPr>
          <w:rFonts w:eastAsia="Times New Roman" w:cs="Times New Roman"/>
          <w:szCs w:val="24"/>
        </w:rPr>
        <w:t xml:space="preserve"> Μαδρίτη</w:t>
      </w:r>
      <w:r>
        <w:rPr>
          <w:rFonts w:eastAsia="Times New Roman" w:cs="Times New Roman"/>
          <w:szCs w:val="24"/>
        </w:rPr>
        <w:t>:</w:t>
      </w:r>
      <w:r w:rsidRPr="00C9396A">
        <w:rPr>
          <w:rFonts w:eastAsia="Times New Roman" w:cs="Times New Roman"/>
          <w:szCs w:val="24"/>
        </w:rPr>
        <w:t xml:space="preserve"> Γίνεται λόγος για νόμιμα ζωτικά δικ</w:t>
      </w:r>
      <w:r w:rsidRPr="00C9396A">
        <w:rPr>
          <w:rFonts w:eastAsia="Times New Roman" w:cs="Times New Roman"/>
          <w:szCs w:val="24"/>
        </w:rPr>
        <w:t>αιώματα στο Αιγαίο</w:t>
      </w:r>
      <w:r>
        <w:rPr>
          <w:rFonts w:eastAsia="Times New Roman" w:cs="Times New Roman"/>
          <w:szCs w:val="24"/>
        </w:rPr>
        <w:t>.</w:t>
      </w:r>
      <w:r w:rsidRPr="00C9396A">
        <w:rPr>
          <w:rFonts w:eastAsia="Times New Roman" w:cs="Times New Roman"/>
          <w:szCs w:val="24"/>
        </w:rPr>
        <w:t xml:space="preserve"> Να μην </w:t>
      </w:r>
      <w:r>
        <w:rPr>
          <w:rFonts w:eastAsia="Times New Roman" w:cs="Times New Roman"/>
          <w:szCs w:val="24"/>
        </w:rPr>
        <w:t xml:space="preserve">αναφέρω τι έγινε </w:t>
      </w:r>
      <w:r w:rsidRPr="00C9396A">
        <w:rPr>
          <w:rFonts w:eastAsia="Times New Roman" w:cs="Times New Roman"/>
          <w:szCs w:val="24"/>
        </w:rPr>
        <w:t>στα Ίμια</w:t>
      </w:r>
      <w:r>
        <w:rPr>
          <w:rFonts w:eastAsia="Times New Roman" w:cs="Times New Roman"/>
          <w:szCs w:val="24"/>
        </w:rPr>
        <w:t>.</w:t>
      </w:r>
      <w:r w:rsidRPr="00C9396A">
        <w:rPr>
          <w:rFonts w:eastAsia="Times New Roman" w:cs="Times New Roman"/>
          <w:szCs w:val="24"/>
        </w:rPr>
        <w:t xml:space="preserve"> Να μην αναφέρω το </w:t>
      </w:r>
      <w:r w:rsidRPr="00C9396A">
        <w:rPr>
          <w:rFonts w:eastAsia="Times New Roman" w:cs="Times New Roman"/>
          <w:szCs w:val="24"/>
          <w:lang w:val="en-US"/>
        </w:rPr>
        <w:t>casus</w:t>
      </w:r>
      <w:r w:rsidRPr="00C9396A">
        <w:rPr>
          <w:rFonts w:eastAsia="Times New Roman" w:cs="Times New Roman"/>
          <w:szCs w:val="24"/>
        </w:rPr>
        <w:t xml:space="preserve"> </w:t>
      </w:r>
      <w:r w:rsidRPr="00C9396A">
        <w:rPr>
          <w:rFonts w:eastAsia="Times New Roman" w:cs="Times New Roman"/>
          <w:szCs w:val="24"/>
          <w:lang w:val="en-US"/>
        </w:rPr>
        <w:t>belli</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 xml:space="preserve">Ρωτάτε </w:t>
      </w:r>
      <w:r w:rsidRPr="00C9396A">
        <w:rPr>
          <w:rFonts w:eastAsia="Times New Roman" w:cs="Times New Roman"/>
          <w:szCs w:val="24"/>
        </w:rPr>
        <w:t xml:space="preserve">γιατί δεν </w:t>
      </w:r>
      <w:r>
        <w:rPr>
          <w:rFonts w:eastAsia="Times New Roman" w:cs="Times New Roman"/>
          <w:szCs w:val="24"/>
        </w:rPr>
        <w:t>διεκδικούσαμε και άλλα. Εσείς διεκδικήσα</w:t>
      </w:r>
      <w:r w:rsidRPr="00C9396A">
        <w:rPr>
          <w:rFonts w:eastAsia="Times New Roman" w:cs="Times New Roman"/>
          <w:szCs w:val="24"/>
        </w:rPr>
        <w:t>τε</w:t>
      </w:r>
      <w:r>
        <w:rPr>
          <w:rFonts w:eastAsia="Times New Roman" w:cs="Times New Roman"/>
          <w:szCs w:val="24"/>
        </w:rPr>
        <w:t>;</w:t>
      </w:r>
      <w:r w:rsidRPr="00C9396A">
        <w:rPr>
          <w:rFonts w:eastAsia="Times New Roman" w:cs="Times New Roman"/>
          <w:szCs w:val="24"/>
        </w:rPr>
        <w:t xml:space="preserve"> Σας </w:t>
      </w:r>
      <w:r>
        <w:rPr>
          <w:rFonts w:eastAsia="Times New Roman" w:cs="Times New Roman"/>
          <w:szCs w:val="24"/>
        </w:rPr>
        <w:t xml:space="preserve">το είπε χθες </w:t>
      </w:r>
      <w:r w:rsidRPr="00C9396A">
        <w:rPr>
          <w:rFonts w:eastAsia="Times New Roman" w:cs="Times New Roman"/>
          <w:szCs w:val="24"/>
        </w:rPr>
        <w:t>ο Υπουργός Εξωτερικών</w:t>
      </w:r>
      <w:r>
        <w:rPr>
          <w:rFonts w:eastAsia="Times New Roman" w:cs="Times New Roman"/>
          <w:szCs w:val="24"/>
        </w:rPr>
        <w:t xml:space="preserve">, ο κ. </w:t>
      </w:r>
      <w:proofErr w:type="spellStart"/>
      <w:r>
        <w:rPr>
          <w:rFonts w:eastAsia="Times New Roman" w:cs="Times New Roman"/>
          <w:szCs w:val="24"/>
        </w:rPr>
        <w:t>Κατρούγκαλος</w:t>
      </w:r>
      <w:proofErr w:type="spellEnd"/>
      <w:r>
        <w:rPr>
          <w:rFonts w:eastAsia="Times New Roman" w:cs="Times New Roman"/>
          <w:szCs w:val="24"/>
        </w:rPr>
        <w:t>,</w:t>
      </w:r>
      <w:r w:rsidRPr="00C9396A">
        <w:rPr>
          <w:rFonts w:eastAsia="Times New Roman" w:cs="Times New Roman"/>
          <w:szCs w:val="24"/>
        </w:rPr>
        <w:t xml:space="preserve"> σε </w:t>
      </w:r>
      <w:r w:rsidRPr="00C9396A">
        <w:rPr>
          <w:rFonts w:eastAsia="Times New Roman" w:cs="Times New Roman"/>
          <w:szCs w:val="24"/>
        </w:rPr>
        <w:lastRenderedPageBreak/>
        <w:t>σχέση με την Αλβανία</w:t>
      </w:r>
      <w:r>
        <w:rPr>
          <w:rFonts w:eastAsia="Times New Roman" w:cs="Times New Roman"/>
          <w:szCs w:val="24"/>
        </w:rPr>
        <w:t>.</w:t>
      </w:r>
      <w:r w:rsidRPr="00C9396A">
        <w:rPr>
          <w:rFonts w:eastAsia="Times New Roman" w:cs="Times New Roman"/>
          <w:szCs w:val="24"/>
        </w:rPr>
        <w:t xml:space="preserve"> Θυμάσ</w:t>
      </w:r>
      <w:r>
        <w:rPr>
          <w:rFonts w:eastAsia="Times New Roman" w:cs="Times New Roman"/>
          <w:szCs w:val="24"/>
        </w:rPr>
        <w:t>τε</w:t>
      </w:r>
      <w:r w:rsidRPr="00C9396A">
        <w:rPr>
          <w:rFonts w:eastAsia="Times New Roman" w:cs="Times New Roman"/>
          <w:szCs w:val="24"/>
        </w:rPr>
        <w:t xml:space="preserve"> τι έγινε με την Αλ</w:t>
      </w:r>
      <w:r w:rsidRPr="00C9396A">
        <w:rPr>
          <w:rFonts w:eastAsia="Times New Roman" w:cs="Times New Roman"/>
          <w:szCs w:val="24"/>
        </w:rPr>
        <w:t>βανία</w:t>
      </w:r>
      <w:r>
        <w:rPr>
          <w:rFonts w:eastAsia="Times New Roman" w:cs="Times New Roman"/>
          <w:szCs w:val="24"/>
        </w:rPr>
        <w:t>;</w:t>
      </w:r>
      <w:r w:rsidRPr="00C9396A">
        <w:rPr>
          <w:rFonts w:eastAsia="Times New Roman" w:cs="Times New Roman"/>
          <w:szCs w:val="24"/>
        </w:rPr>
        <w:t xml:space="preserve"> Εντάχθηκε στο ΝΑΤΟ και μετά από λίγο</w:t>
      </w:r>
      <w:r>
        <w:rPr>
          <w:rFonts w:eastAsia="Times New Roman" w:cs="Times New Roman"/>
          <w:szCs w:val="24"/>
        </w:rPr>
        <w:t>,</w:t>
      </w:r>
      <w:r w:rsidRPr="00C9396A">
        <w:rPr>
          <w:rFonts w:eastAsia="Times New Roman" w:cs="Times New Roman"/>
          <w:szCs w:val="24"/>
        </w:rPr>
        <w:t xml:space="preserve"> με το </w:t>
      </w:r>
      <w:r>
        <w:rPr>
          <w:rFonts w:eastAsia="Times New Roman" w:cs="Times New Roman"/>
          <w:szCs w:val="24"/>
        </w:rPr>
        <w:t>«</w:t>
      </w:r>
      <w:r w:rsidRPr="00C9396A">
        <w:rPr>
          <w:rFonts w:eastAsia="Times New Roman" w:cs="Times New Roman"/>
          <w:szCs w:val="24"/>
        </w:rPr>
        <w:t>καλημέρα</w:t>
      </w:r>
      <w:r>
        <w:rPr>
          <w:rFonts w:eastAsia="Times New Roman" w:cs="Times New Roman"/>
          <w:szCs w:val="24"/>
        </w:rPr>
        <w:t>»,</w:t>
      </w:r>
      <w:r w:rsidRPr="00C9396A">
        <w:rPr>
          <w:rFonts w:eastAsia="Times New Roman" w:cs="Times New Roman"/>
          <w:szCs w:val="24"/>
        </w:rPr>
        <w:t xml:space="preserve"> έθεσε θέμα </w:t>
      </w:r>
      <w:proofErr w:type="spellStart"/>
      <w:r w:rsidRPr="00C9396A">
        <w:rPr>
          <w:rFonts w:eastAsia="Times New Roman" w:cs="Times New Roman"/>
          <w:szCs w:val="24"/>
        </w:rPr>
        <w:t>Τσαμουριάς</w:t>
      </w:r>
      <w:proofErr w:type="spellEnd"/>
      <w:r>
        <w:rPr>
          <w:rFonts w:eastAsia="Times New Roman" w:cs="Times New Roman"/>
          <w:szCs w:val="24"/>
        </w:rPr>
        <w:t>.</w:t>
      </w:r>
      <w:r w:rsidRPr="00C9396A">
        <w:rPr>
          <w:rFonts w:eastAsia="Times New Roman" w:cs="Times New Roman"/>
          <w:szCs w:val="24"/>
        </w:rPr>
        <w:t xml:space="preserve"> Και ο τότε Πρωθυπουργός </w:t>
      </w:r>
      <w:r>
        <w:rPr>
          <w:rFonts w:eastAsia="Times New Roman" w:cs="Times New Roman"/>
          <w:szCs w:val="24"/>
        </w:rPr>
        <w:t xml:space="preserve">της </w:t>
      </w:r>
      <w:r w:rsidRPr="00C9396A">
        <w:rPr>
          <w:rFonts w:eastAsia="Times New Roman" w:cs="Times New Roman"/>
          <w:szCs w:val="24"/>
        </w:rPr>
        <w:t>Αλβανίας</w:t>
      </w:r>
      <w:r>
        <w:rPr>
          <w:rFonts w:eastAsia="Times New Roman" w:cs="Times New Roman"/>
          <w:szCs w:val="24"/>
        </w:rPr>
        <w:t>,</w:t>
      </w:r>
      <w:r w:rsidRPr="00C9396A">
        <w:rPr>
          <w:rFonts w:eastAsia="Times New Roman" w:cs="Times New Roman"/>
          <w:szCs w:val="24"/>
        </w:rPr>
        <w:t xml:space="preserve"> ο </w:t>
      </w:r>
      <w:proofErr w:type="spellStart"/>
      <w:r w:rsidRPr="00C9396A">
        <w:rPr>
          <w:rFonts w:eastAsia="Times New Roman" w:cs="Times New Roman"/>
          <w:szCs w:val="24"/>
        </w:rPr>
        <w:t>Μπερίσα</w:t>
      </w:r>
      <w:proofErr w:type="spellEnd"/>
      <w:r>
        <w:rPr>
          <w:rFonts w:eastAsia="Times New Roman" w:cs="Times New Roman"/>
          <w:szCs w:val="24"/>
        </w:rPr>
        <w:t>,</w:t>
      </w:r>
      <w:r w:rsidRPr="00C9396A">
        <w:rPr>
          <w:rFonts w:eastAsia="Times New Roman" w:cs="Times New Roman"/>
          <w:szCs w:val="24"/>
        </w:rPr>
        <w:t xml:space="preserve"> ζήτησε τα ιστορικά </w:t>
      </w:r>
      <w:r>
        <w:rPr>
          <w:rFonts w:eastAsia="Times New Roman" w:cs="Times New Roman"/>
          <w:szCs w:val="24"/>
        </w:rPr>
        <w:t>-</w:t>
      </w:r>
      <w:r w:rsidRPr="00C9396A">
        <w:rPr>
          <w:rFonts w:eastAsia="Times New Roman" w:cs="Times New Roman"/>
          <w:szCs w:val="24"/>
        </w:rPr>
        <w:t>διαβάζω ακριβώς</w:t>
      </w:r>
      <w:r>
        <w:rPr>
          <w:rFonts w:eastAsia="Times New Roman" w:cs="Times New Roman"/>
          <w:szCs w:val="24"/>
        </w:rPr>
        <w:t>-</w:t>
      </w:r>
      <w:r w:rsidRPr="00C9396A">
        <w:rPr>
          <w:rFonts w:eastAsia="Times New Roman" w:cs="Times New Roman"/>
          <w:szCs w:val="24"/>
        </w:rPr>
        <w:t xml:space="preserve"> αλβανικά εδάφη μέχρι την Πρέβεζα</w:t>
      </w:r>
      <w:r>
        <w:rPr>
          <w:rFonts w:eastAsia="Times New Roman" w:cs="Times New Roman"/>
          <w:szCs w:val="24"/>
        </w:rPr>
        <w:t>.</w:t>
      </w:r>
      <w:r w:rsidRPr="00C9396A">
        <w:rPr>
          <w:rFonts w:eastAsia="Times New Roman" w:cs="Times New Roman"/>
          <w:szCs w:val="24"/>
        </w:rPr>
        <w:t xml:space="preserve"> Τι μας λέτε</w:t>
      </w:r>
      <w:r>
        <w:rPr>
          <w:rFonts w:eastAsia="Times New Roman" w:cs="Times New Roman"/>
          <w:szCs w:val="24"/>
        </w:rPr>
        <w:t>;</w:t>
      </w:r>
    </w:p>
    <w:p w14:paraId="01A9DFBE"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Τελειώνω με κάτι σημαντικό: </w:t>
      </w:r>
      <w:r w:rsidRPr="00C9396A">
        <w:rPr>
          <w:rFonts w:eastAsia="Times New Roman" w:cs="Times New Roman"/>
          <w:szCs w:val="24"/>
        </w:rPr>
        <w:t>ΣΥΡΙΖΑ κα</w:t>
      </w:r>
      <w:r w:rsidRPr="00C9396A">
        <w:rPr>
          <w:rFonts w:eastAsia="Times New Roman" w:cs="Times New Roman"/>
          <w:szCs w:val="24"/>
        </w:rPr>
        <w:t xml:space="preserve">ι </w:t>
      </w:r>
      <w:r>
        <w:rPr>
          <w:rFonts w:eastAsia="Times New Roman" w:cs="Times New Roman"/>
          <w:szCs w:val="24"/>
        </w:rPr>
        <w:t xml:space="preserve">ΝΑΤΟ. Μπορεί η Αριστερά να γίνει υμνητής του ΝΑΤΟ, του ιμπεριαλισμού; </w:t>
      </w:r>
      <w:r w:rsidRPr="00C9396A">
        <w:rPr>
          <w:rFonts w:eastAsia="Times New Roman" w:cs="Times New Roman"/>
          <w:szCs w:val="24"/>
        </w:rPr>
        <w:t>Όχι</w:t>
      </w:r>
      <w:r>
        <w:rPr>
          <w:rFonts w:eastAsia="Times New Roman" w:cs="Times New Roman"/>
          <w:szCs w:val="24"/>
        </w:rPr>
        <w:t>.</w:t>
      </w:r>
      <w:r w:rsidRPr="00C9396A">
        <w:rPr>
          <w:rFonts w:eastAsia="Times New Roman" w:cs="Times New Roman"/>
          <w:szCs w:val="24"/>
        </w:rPr>
        <w:t xml:space="preserve"> Είναι δουλειά του ΣΥΡΙΖΑ να διευκολύνει τη διεύρυνση του ΝΑΤΟ στα δυτικά Βαλκάνια</w:t>
      </w:r>
      <w:r>
        <w:rPr>
          <w:rFonts w:eastAsia="Times New Roman" w:cs="Times New Roman"/>
          <w:szCs w:val="24"/>
        </w:rPr>
        <w:t>;</w:t>
      </w:r>
      <w:r w:rsidRPr="00C9396A">
        <w:rPr>
          <w:rFonts w:eastAsia="Times New Roman" w:cs="Times New Roman"/>
          <w:szCs w:val="24"/>
        </w:rPr>
        <w:t xml:space="preserve"> Κοιτάξτε</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 xml:space="preserve">η </w:t>
      </w:r>
      <w:r w:rsidRPr="00C9396A">
        <w:rPr>
          <w:rFonts w:eastAsia="Times New Roman" w:cs="Times New Roman"/>
          <w:szCs w:val="24"/>
        </w:rPr>
        <w:t>κυβερνητική ευθύνη του ΣΥΡΙΖΑ αφορά σε όλη τη χώρα</w:t>
      </w:r>
      <w:r>
        <w:rPr>
          <w:rFonts w:eastAsia="Times New Roman" w:cs="Times New Roman"/>
          <w:szCs w:val="24"/>
        </w:rPr>
        <w:t>,</w:t>
      </w:r>
      <w:r w:rsidRPr="00C9396A">
        <w:rPr>
          <w:rFonts w:eastAsia="Times New Roman" w:cs="Times New Roman"/>
          <w:szCs w:val="24"/>
        </w:rPr>
        <w:t xml:space="preserve"> όχι μόνο στην Αριστερά</w:t>
      </w:r>
      <w:r>
        <w:rPr>
          <w:rFonts w:eastAsia="Times New Roman" w:cs="Times New Roman"/>
          <w:szCs w:val="24"/>
        </w:rPr>
        <w:t>,</w:t>
      </w:r>
      <w:r w:rsidRPr="00C9396A">
        <w:rPr>
          <w:rFonts w:eastAsia="Times New Roman" w:cs="Times New Roman"/>
          <w:szCs w:val="24"/>
        </w:rPr>
        <w:t xml:space="preserve"> όχι μόνο στο πώς αισθανόμαστε ως Αριστερά</w:t>
      </w:r>
      <w:r>
        <w:rPr>
          <w:rFonts w:eastAsia="Times New Roman" w:cs="Times New Roman"/>
          <w:szCs w:val="24"/>
        </w:rPr>
        <w:t>.</w:t>
      </w:r>
      <w:r w:rsidRPr="00C9396A">
        <w:rPr>
          <w:rFonts w:eastAsia="Times New Roman" w:cs="Times New Roman"/>
          <w:szCs w:val="24"/>
        </w:rPr>
        <w:t xml:space="preserve"> Και για την Κυβέρνηση </w:t>
      </w:r>
      <w:r>
        <w:rPr>
          <w:rFonts w:eastAsia="Times New Roman" w:cs="Times New Roman"/>
          <w:szCs w:val="24"/>
        </w:rPr>
        <w:t>του ΣΥΡΙΖΑ δεν υ</w:t>
      </w:r>
      <w:r w:rsidRPr="00C9396A">
        <w:rPr>
          <w:rFonts w:eastAsia="Times New Roman" w:cs="Times New Roman"/>
          <w:szCs w:val="24"/>
        </w:rPr>
        <w:t xml:space="preserve">πάρχει χώρος ούτε χρόνος </w:t>
      </w:r>
      <w:r>
        <w:rPr>
          <w:rFonts w:eastAsia="Times New Roman" w:cs="Times New Roman"/>
          <w:szCs w:val="24"/>
        </w:rPr>
        <w:t xml:space="preserve">για άκαιρες </w:t>
      </w:r>
      <w:r w:rsidRPr="00C9396A">
        <w:rPr>
          <w:rFonts w:eastAsia="Times New Roman" w:cs="Times New Roman"/>
          <w:szCs w:val="24"/>
        </w:rPr>
        <w:t>επιλογές</w:t>
      </w:r>
      <w:r>
        <w:rPr>
          <w:rFonts w:eastAsia="Times New Roman" w:cs="Times New Roman"/>
          <w:szCs w:val="24"/>
        </w:rPr>
        <w:t>.</w:t>
      </w:r>
      <w:r w:rsidRPr="00C9396A">
        <w:rPr>
          <w:rFonts w:eastAsia="Times New Roman" w:cs="Times New Roman"/>
          <w:szCs w:val="24"/>
        </w:rPr>
        <w:t xml:space="preserve"> Και δεν θα επιτρέψουμε να υποστούμε ήττες σε κρίσιμα μέτωπα που </w:t>
      </w:r>
      <w:r>
        <w:rPr>
          <w:rFonts w:eastAsia="Times New Roman" w:cs="Times New Roman"/>
          <w:szCs w:val="24"/>
        </w:rPr>
        <w:t>η γεωπολιτική πραγματικότητα μας έχει τάξει.</w:t>
      </w:r>
      <w:r w:rsidRPr="00C9396A">
        <w:rPr>
          <w:rFonts w:eastAsia="Times New Roman" w:cs="Times New Roman"/>
          <w:szCs w:val="24"/>
        </w:rPr>
        <w:t xml:space="preserve"> Και υπάρχουν νέα δ</w:t>
      </w:r>
      <w:r w:rsidRPr="00C9396A">
        <w:rPr>
          <w:rFonts w:eastAsia="Times New Roman" w:cs="Times New Roman"/>
          <w:szCs w:val="24"/>
        </w:rPr>
        <w:t>εδομένα και στα Βαλκάνια</w:t>
      </w:r>
      <w:r>
        <w:rPr>
          <w:rFonts w:eastAsia="Times New Roman" w:cs="Times New Roman"/>
          <w:szCs w:val="24"/>
        </w:rPr>
        <w:t xml:space="preserve">. </w:t>
      </w:r>
      <w:r w:rsidRPr="00C9396A">
        <w:rPr>
          <w:rFonts w:eastAsia="Times New Roman" w:cs="Times New Roman"/>
          <w:szCs w:val="24"/>
        </w:rPr>
        <w:t>Χρειάζεται απεγνωσμένα σταθεροποίηση</w:t>
      </w:r>
      <w:r>
        <w:rPr>
          <w:rFonts w:eastAsia="Times New Roman" w:cs="Times New Roman"/>
          <w:szCs w:val="24"/>
        </w:rPr>
        <w:t>.</w:t>
      </w:r>
      <w:r w:rsidRPr="00C9396A">
        <w:rPr>
          <w:rFonts w:eastAsia="Times New Roman" w:cs="Times New Roman"/>
          <w:szCs w:val="24"/>
        </w:rPr>
        <w:t xml:space="preserve"> Υπάρχουν νέα δεδομένα</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η</w:t>
      </w:r>
      <w:r w:rsidRPr="00C9396A">
        <w:rPr>
          <w:rFonts w:eastAsia="Times New Roman" w:cs="Times New Roman"/>
          <w:szCs w:val="24"/>
        </w:rPr>
        <w:t xml:space="preserve"> ανάδειξη της </w:t>
      </w:r>
      <w:proofErr w:type="spellStart"/>
      <w:r>
        <w:rPr>
          <w:rFonts w:eastAsia="Times New Roman" w:cs="Times New Roman"/>
          <w:szCs w:val="24"/>
        </w:rPr>
        <w:t>γεωενέργειας</w:t>
      </w:r>
      <w:proofErr w:type="spellEnd"/>
      <w:r>
        <w:rPr>
          <w:rFonts w:eastAsia="Times New Roman" w:cs="Times New Roman"/>
          <w:szCs w:val="24"/>
        </w:rPr>
        <w:t xml:space="preserve"> </w:t>
      </w:r>
      <w:r w:rsidRPr="00C9396A">
        <w:rPr>
          <w:rFonts w:eastAsia="Times New Roman" w:cs="Times New Roman"/>
          <w:szCs w:val="24"/>
        </w:rPr>
        <w:t>σε νέο παράγοντα του θαλάσσιου χώρου</w:t>
      </w:r>
      <w:r>
        <w:rPr>
          <w:rFonts w:eastAsia="Times New Roman" w:cs="Times New Roman"/>
          <w:szCs w:val="24"/>
        </w:rPr>
        <w:t>.</w:t>
      </w:r>
    </w:p>
    <w:p w14:paraId="01A9DFB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01A9DFC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 xml:space="preserve">ΔΡΕΥΩΝ (Νικήτας Κακλαμάνης): </w:t>
      </w:r>
      <w:r>
        <w:rPr>
          <w:rFonts w:eastAsia="Times New Roman" w:cs="Times New Roman"/>
          <w:szCs w:val="24"/>
        </w:rPr>
        <w:t xml:space="preserve">Ολοκληρώστε, κυρία Τριανταφύλλου. </w:t>
      </w:r>
    </w:p>
    <w:p w14:paraId="01A9DFC1"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 xml:space="preserve">Τελειώνω, κύριε Πρόεδρε. </w:t>
      </w:r>
    </w:p>
    <w:p w14:paraId="01A9DFC2"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t>Οφείλουμε να οικοδομήσουμε κοινά συμφέροντα με χώρες και διεθνείς οργανισμούς</w:t>
      </w:r>
      <w:r>
        <w:rPr>
          <w:rFonts w:eastAsia="Times New Roman" w:cs="Times New Roman"/>
          <w:szCs w:val="24"/>
        </w:rPr>
        <w:t xml:space="preserve">. Οφείλουμε να αναδείξουμε συμμαχικά σχήματα σε βορρά και νότο. </w:t>
      </w:r>
    </w:p>
    <w:p w14:paraId="01A9DFC3"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Η Ε</w:t>
      </w:r>
      <w:r>
        <w:rPr>
          <w:rFonts w:eastAsia="Times New Roman" w:cs="Times New Roman"/>
          <w:szCs w:val="24"/>
        </w:rPr>
        <w:t xml:space="preserve">λλάδα πορεύεται </w:t>
      </w:r>
      <w:r w:rsidRPr="00C9396A">
        <w:rPr>
          <w:rFonts w:eastAsia="Times New Roman" w:cs="Times New Roman"/>
          <w:szCs w:val="24"/>
        </w:rPr>
        <w:t>με σχέδιο</w:t>
      </w:r>
      <w:r>
        <w:rPr>
          <w:rFonts w:eastAsia="Times New Roman" w:cs="Times New Roman"/>
          <w:szCs w:val="24"/>
        </w:rPr>
        <w:t>,</w:t>
      </w:r>
      <w:r w:rsidRPr="00C9396A">
        <w:rPr>
          <w:rFonts w:eastAsia="Times New Roman" w:cs="Times New Roman"/>
          <w:szCs w:val="24"/>
        </w:rPr>
        <w:t xml:space="preserve"> αξιοπιστία και αξιοπρέπεια</w:t>
      </w:r>
      <w:r>
        <w:rPr>
          <w:rFonts w:eastAsia="Times New Roman" w:cs="Times New Roman"/>
          <w:szCs w:val="24"/>
        </w:rPr>
        <w:t>.</w:t>
      </w:r>
      <w:r w:rsidRPr="00C9396A">
        <w:rPr>
          <w:rFonts w:eastAsia="Times New Roman" w:cs="Times New Roman"/>
          <w:szCs w:val="24"/>
        </w:rPr>
        <w:t xml:space="preserve"> Προσέξτε</w:t>
      </w:r>
      <w:r>
        <w:rPr>
          <w:rFonts w:eastAsia="Times New Roman" w:cs="Times New Roman"/>
          <w:szCs w:val="24"/>
        </w:rPr>
        <w:t>,</w:t>
      </w:r>
      <w:r w:rsidRPr="00C9396A">
        <w:rPr>
          <w:rFonts w:eastAsia="Times New Roman" w:cs="Times New Roman"/>
          <w:szCs w:val="24"/>
        </w:rPr>
        <w:t xml:space="preserve"> δεν είμαστε υπέρ της επαναστατικής φρασεολογίας που αδυνατεί να γίνει επαναστατική πράξη</w:t>
      </w:r>
      <w:r>
        <w:rPr>
          <w:rFonts w:eastAsia="Times New Roman" w:cs="Times New Roman"/>
          <w:szCs w:val="24"/>
        </w:rPr>
        <w:t>.</w:t>
      </w:r>
    </w:p>
    <w:p w14:paraId="01A9DFC4" w14:textId="77777777" w:rsidR="00887A51" w:rsidRDefault="009C255F">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DFC5"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Ζουράρις</w:t>
      </w:r>
      <w:proofErr w:type="spellEnd"/>
      <w:r>
        <w:rPr>
          <w:rFonts w:eastAsia="Times New Roman" w:cs="Times New Roman"/>
          <w:szCs w:val="24"/>
        </w:rPr>
        <w:t xml:space="preserve"> λόγω του α</w:t>
      </w:r>
      <w:r>
        <w:rPr>
          <w:rFonts w:eastAsia="Times New Roman" w:cs="Times New Roman"/>
          <w:szCs w:val="24"/>
        </w:rPr>
        <w:t xml:space="preserve">τυχήματος που είχε είναι καθ’ οδόν. </w:t>
      </w:r>
    </w:p>
    <w:p w14:paraId="01A9DFC6"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Κύριε Κοτζιά, μια και είναι εδώ ο κ. </w:t>
      </w:r>
      <w:proofErr w:type="spellStart"/>
      <w:r>
        <w:rPr>
          <w:rFonts w:eastAsia="Times New Roman" w:cs="Times New Roman"/>
          <w:szCs w:val="24"/>
        </w:rPr>
        <w:t>Μαυρωτάς</w:t>
      </w:r>
      <w:proofErr w:type="spellEnd"/>
      <w:r>
        <w:rPr>
          <w:rFonts w:eastAsia="Times New Roman" w:cs="Times New Roman"/>
          <w:szCs w:val="24"/>
        </w:rPr>
        <w:t xml:space="preserve">, θέλετε να του παραχωρήσω τη θέση του και να ακολουθήσετε; Σας ρωτώ γιατί σας έχω εκφωνήσει. </w:t>
      </w:r>
    </w:p>
    <w:p w14:paraId="01A9DFC7"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w:t>
      </w:r>
      <w:r>
        <w:rPr>
          <w:rFonts w:eastAsia="Times New Roman" w:cs="Times New Roman"/>
          <w:szCs w:val="24"/>
        </w:rPr>
        <w:t xml:space="preserve">Ευχαρίστως, κύριε Πρόεδρε.  </w:t>
      </w:r>
    </w:p>
    <w:p w14:paraId="01A9DFC8"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01A9DFC9"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Μαυρωτά</w:t>
      </w:r>
      <w:proofErr w:type="spellEnd"/>
      <w:r>
        <w:rPr>
          <w:rFonts w:eastAsia="Times New Roman" w:cs="Times New Roman"/>
          <w:szCs w:val="24"/>
        </w:rPr>
        <w:t xml:space="preserve">, έχετε τον λόγο. </w:t>
      </w:r>
    </w:p>
    <w:p w14:paraId="01A9DFCA"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w:t>
      </w:r>
    </w:p>
    <w:p w14:paraId="01A9DFCB"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και τον κ. Κοτζιά για την παραχώρηση της θέσης. </w:t>
      </w:r>
    </w:p>
    <w:p w14:paraId="01A9DFCC"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t xml:space="preserve">Ένας από τους λόγους για τους οποίους στηρίξαμε τη συγκεκριμένη </w:t>
      </w:r>
      <w:r>
        <w:rPr>
          <w:rFonts w:eastAsia="Times New Roman" w:cs="Times New Roman"/>
          <w:szCs w:val="24"/>
        </w:rPr>
        <w:t>σ</w:t>
      </w:r>
      <w:r w:rsidRPr="00C9396A">
        <w:rPr>
          <w:rFonts w:eastAsia="Times New Roman" w:cs="Times New Roman"/>
          <w:szCs w:val="24"/>
        </w:rPr>
        <w:t>υμφων</w:t>
      </w:r>
      <w:r w:rsidRPr="00C9396A">
        <w:rPr>
          <w:rFonts w:eastAsia="Times New Roman" w:cs="Times New Roman"/>
          <w:szCs w:val="24"/>
        </w:rPr>
        <w:t xml:space="preserve">ία </w:t>
      </w:r>
      <w:r>
        <w:rPr>
          <w:rFonts w:eastAsia="Times New Roman" w:cs="Times New Roman"/>
          <w:szCs w:val="24"/>
        </w:rPr>
        <w:t>π</w:t>
      </w:r>
      <w:r w:rsidRPr="00C9396A">
        <w:rPr>
          <w:rFonts w:eastAsia="Times New Roman" w:cs="Times New Roman"/>
          <w:szCs w:val="24"/>
        </w:rPr>
        <w:t>ριν από δύο εβδομάδες είναι</w:t>
      </w:r>
      <w:r>
        <w:rPr>
          <w:rFonts w:eastAsia="Times New Roman" w:cs="Times New Roman"/>
          <w:szCs w:val="24"/>
        </w:rPr>
        <w:t xml:space="preserve"> η ένταξη της γειτονικής χώρας σ</w:t>
      </w:r>
      <w:r w:rsidRPr="00C9396A">
        <w:rPr>
          <w:rFonts w:eastAsia="Times New Roman" w:cs="Times New Roman"/>
          <w:szCs w:val="24"/>
        </w:rPr>
        <w:t xml:space="preserve">τους </w:t>
      </w:r>
      <w:proofErr w:type="spellStart"/>
      <w:r w:rsidRPr="00C9396A">
        <w:rPr>
          <w:rFonts w:eastAsia="Times New Roman" w:cs="Times New Roman"/>
          <w:szCs w:val="24"/>
        </w:rPr>
        <w:t>ευρωατλαντικούς</w:t>
      </w:r>
      <w:proofErr w:type="spellEnd"/>
      <w:r w:rsidRPr="00C9396A">
        <w:rPr>
          <w:rFonts w:eastAsia="Times New Roman" w:cs="Times New Roman"/>
          <w:szCs w:val="24"/>
        </w:rPr>
        <w:t xml:space="preserve"> θεσμούς</w:t>
      </w:r>
      <w:r>
        <w:rPr>
          <w:rFonts w:eastAsia="Times New Roman" w:cs="Times New Roman"/>
          <w:szCs w:val="24"/>
        </w:rPr>
        <w:t>,</w:t>
      </w:r>
      <w:r w:rsidRPr="00C9396A">
        <w:rPr>
          <w:rFonts w:eastAsia="Times New Roman" w:cs="Times New Roman"/>
          <w:szCs w:val="24"/>
        </w:rPr>
        <w:t xml:space="preserve"> έτσι ώστε να </w:t>
      </w:r>
      <w:r>
        <w:rPr>
          <w:rFonts w:eastAsia="Times New Roman" w:cs="Times New Roman"/>
          <w:szCs w:val="24"/>
        </w:rPr>
        <w:t>λειτουργούμε μαζί σε ένα κοινό π</w:t>
      </w:r>
      <w:r w:rsidRPr="00C9396A">
        <w:rPr>
          <w:rFonts w:eastAsia="Times New Roman" w:cs="Times New Roman"/>
          <w:szCs w:val="24"/>
        </w:rPr>
        <w:t>λαίσιο</w:t>
      </w:r>
      <w:r>
        <w:rPr>
          <w:rFonts w:eastAsia="Times New Roman" w:cs="Times New Roman"/>
          <w:szCs w:val="24"/>
        </w:rPr>
        <w:t>,</w:t>
      </w:r>
      <w:r w:rsidRPr="00C9396A">
        <w:rPr>
          <w:rFonts w:eastAsia="Times New Roman" w:cs="Times New Roman"/>
          <w:szCs w:val="24"/>
        </w:rPr>
        <w:t xml:space="preserve"> να σταθεροποιηθεί και να αποκοπεί από την επιρροή τρίτων χωρών</w:t>
      </w:r>
      <w:r>
        <w:rPr>
          <w:rFonts w:eastAsia="Times New Roman" w:cs="Times New Roman"/>
          <w:szCs w:val="24"/>
        </w:rPr>
        <w:t>.</w:t>
      </w:r>
    </w:p>
    <w:p w14:paraId="01A9DFCD"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t>Σήμερα είμαστ</w:t>
      </w:r>
      <w:r>
        <w:rPr>
          <w:rFonts w:eastAsia="Times New Roman" w:cs="Times New Roman"/>
          <w:szCs w:val="24"/>
        </w:rPr>
        <w:t>ε στο τελευταίο βήμα μ</w:t>
      </w:r>
      <w:r w:rsidRPr="00C9396A">
        <w:rPr>
          <w:rFonts w:eastAsia="Times New Roman" w:cs="Times New Roman"/>
          <w:szCs w:val="24"/>
        </w:rPr>
        <w:t xml:space="preserve">ιας μακράς </w:t>
      </w:r>
      <w:r w:rsidRPr="00C9396A">
        <w:rPr>
          <w:rFonts w:eastAsia="Times New Roman" w:cs="Times New Roman"/>
          <w:szCs w:val="24"/>
        </w:rPr>
        <w:t>και δύσκολης πορείας</w:t>
      </w:r>
      <w:r>
        <w:rPr>
          <w:rFonts w:eastAsia="Times New Roman" w:cs="Times New Roman"/>
          <w:szCs w:val="24"/>
        </w:rPr>
        <w:t>.</w:t>
      </w:r>
      <w:r w:rsidRPr="00C9396A">
        <w:rPr>
          <w:rFonts w:eastAsia="Times New Roman" w:cs="Times New Roman"/>
          <w:szCs w:val="24"/>
        </w:rPr>
        <w:t xml:space="preserve"> Μετά την κύρωση του </w:t>
      </w:r>
      <w:r>
        <w:rPr>
          <w:rFonts w:eastAsia="Times New Roman" w:cs="Times New Roman"/>
          <w:szCs w:val="24"/>
        </w:rPr>
        <w:t>π</w:t>
      </w:r>
      <w:r w:rsidRPr="00C9396A">
        <w:rPr>
          <w:rFonts w:eastAsia="Times New Roman" w:cs="Times New Roman"/>
          <w:szCs w:val="24"/>
        </w:rPr>
        <w:t xml:space="preserve">ρωτοκόλλου </w:t>
      </w:r>
      <w:r>
        <w:rPr>
          <w:rFonts w:eastAsia="Times New Roman" w:cs="Times New Roman"/>
          <w:szCs w:val="24"/>
        </w:rPr>
        <w:t>έ</w:t>
      </w:r>
      <w:r w:rsidRPr="00C9396A">
        <w:rPr>
          <w:rFonts w:eastAsia="Times New Roman" w:cs="Times New Roman"/>
          <w:szCs w:val="24"/>
        </w:rPr>
        <w:t>νταξη</w:t>
      </w:r>
      <w:r>
        <w:rPr>
          <w:rFonts w:eastAsia="Times New Roman" w:cs="Times New Roman"/>
          <w:szCs w:val="24"/>
        </w:rPr>
        <w:t>ς</w:t>
      </w:r>
      <w:r w:rsidRPr="00C9396A">
        <w:rPr>
          <w:rFonts w:eastAsia="Times New Roman" w:cs="Times New Roman"/>
          <w:szCs w:val="24"/>
        </w:rPr>
        <w:t xml:space="preserve"> στο ΝΑΤΟ</w:t>
      </w:r>
      <w:r>
        <w:rPr>
          <w:rFonts w:eastAsia="Times New Roman" w:cs="Times New Roman"/>
          <w:szCs w:val="24"/>
        </w:rPr>
        <w:t>,</w:t>
      </w:r>
      <w:r w:rsidRPr="00C9396A">
        <w:rPr>
          <w:rFonts w:eastAsia="Times New Roman" w:cs="Times New Roman"/>
          <w:szCs w:val="24"/>
        </w:rPr>
        <w:t xml:space="preserve"> θα μπει σε ισχύ και θα αρχίσει η εφαρμογή </w:t>
      </w:r>
      <w:r>
        <w:rPr>
          <w:rFonts w:eastAsia="Times New Roman" w:cs="Times New Roman"/>
          <w:szCs w:val="24"/>
        </w:rPr>
        <w:t>της.</w:t>
      </w:r>
      <w:r w:rsidRPr="00C9396A">
        <w:rPr>
          <w:rFonts w:eastAsia="Times New Roman" w:cs="Times New Roman"/>
          <w:szCs w:val="24"/>
        </w:rPr>
        <w:t xml:space="preserve"> Το </w:t>
      </w:r>
      <w:r>
        <w:rPr>
          <w:rFonts w:eastAsia="Times New Roman" w:cs="Times New Roman"/>
          <w:szCs w:val="24"/>
        </w:rPr>
        <w:t>«</w:t>
      </w:r>
      <w:r w:rsidRPr="00C9396A">
        <w:rPr>
          <w:rFonts w:eastAsia="Times New Roman" w:cs="Times New Roman"/>
          <w:szCs w:val="24"/>
        </w:rPr>
        <w:t>Βόρεια Μακεδονία</w:t>
      </w:r>
      <w:r>
        <w:rPr>
          <w:rFonts w:eastAsia="Times New Roman" w:cs="Times New Roman"/>
          <w:szCs w:val="24"/>
        </w:rPr>
        <w:t>»</w:t>
      </w:r>
      <w:r w:rsidRPr="00C9396A">
        <w:rPr>
          <w:rFonts w:eastAsia="Times New Roman" w:cs="Times New Roman"/>
          <w:szCs w:val="24"/>
        </w:rPr>
        <w:t xml:space="preserve"> θα αντικαταστήσει το σκέτο </w:t>
      </w:r>
      <w:r>
        <w:rPr>
          <w:rFonts w:eastAsia="Times New Roman" w:cs="Times New Roman"/>
          <w:szCs w:val="24"/>
        </w:rPr>
        <w:t>«</w:t>
      </w:r>
      <w:r w:rsidRPr="00C9396A">
        <w:rPr>
          <w:rFonts w:eastAsia="Times New Roman" w:cs="Times New Roman"/>
          <w:szCs w:val="24"/>
        </w:rPr>
        <w:t>Μακεδονία</w:t>
      </w:r>
      <w:r>
        <w:rPr>
          <w:rFonts w:eastAsia="Times New Roman" w:cs="Times New Roman"/>
          <w:szCs w:val="24"/>
        </w:rPr>
        <w:t>».</w:t>
      </w:r>
      <w:r w:rsidRPr="00C9396A">
        <w:rPr>
          <w:rFonts w:eastAsia="Times New Roman" w:cs="Times New Roman"/>
          <w:szCs w:val="24"/>
        </w:rPr>
        <w:t xml:space="preserve"> Έτσι</w:t>
      </w:r>
      <w:r>
        <w:rPr>
          <w:rFonts w:eastAsia="Times New Roman" w:cs="Times New Roman"/>
          <w:szCs w:val="24"/>
        </w:rPr>
        <w:t>,</w:t>
      </w:r>
      <w:r w:rsidRPr="00C9396A">
        <w:rPr>
          <w:rFonts w:eastAsia="Times New Roman" w:cs="Times New Roman"/>
          <w:szCs w:val="24"/>
        </w:rPr>
        <w:t xml:space="preserve"> θα σπάσει το μονοπώλιο του ονόματος που </w:t>
      </w:r>
      <w:r w:rsidRPr="00C9396A">
        <w:rPr>
          <w:rFonts w:eastAsia="Times New Roman" w:cs="Times New Roman"/>
          <w:szCs w:val="24"/>
          <w:lang w:val="en-US"/>
        </w:rPr>
        <w:t>de</w:t>
      </w:r>
      <w:r w:rsidRPr="00C9396A">
        <w:rPr>
          <w:rFonts w:eastAsia="Times New Roman" w:cs="Times New Roman"/>
          <w:szCs w:val="24"/>
        </w:rPr>
        <w:t xml:space="preserve"> </w:t>
      </w:r>
      <w:r w:rsidRPr="00C9396A">
        <w:rPr>
          <w:rFonts w:eastAsia="Times New Roman" w:cs="Times New Roman"/>
          <w:szCs w:val="24"/>
          <w:lang w:val="en-US"/>
        </w:rPr>
        <w:t>facto</w:t>
      </w:r>
      <w:r w:rsidRPr="00C9396A">
        <w:rPr>
          <w:rFonts w:eastAsia="Times New Roman" w:cs="Times New Roman"/>
          <w:szCs w:val="24"/>
        </w:rPr>
        <w:t xml:space="preserve"> είχαν κατακτήσει οι </w:t>
      </w:r>
      <w:r w:rsidRPr="00C9396A">
        <w:rPr>
          <w:rFonts w:eastAsia="Times New Roman" w:cs="Times New Roman"/>
          <w:szCs w:val="24"/>
        </w:rPr>
        <w:t>γείτονες λόγω και δικών μας λαθών</w:t>
      </w:r>
      <w:r>
        <w:rPr>
          <w:rFonts w:eastAsia="Times New Roman" w:cs="Times New Roman"/>
          <w:szCs w:val="24"/>
        </w:rPr>
        <w:t>.</w:t>
      </w:r>
    </w:p>
    <w:p w14:paraId="01A9DFCE"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Η</w:t>
      </w:r>
      <w:r w:rsidRPr="00C9396A">
        <w:rPr>
          <w:rFonts w:eastAsia="Times New Roman" w:cs="Times New Roman"/>
          <w:szCs w:val="24"/>
        </w:rPr>
        <w:t xml:space="preserve"> ιστορική παραχάραξη φεύγει και η Μακεδονία μας αποκαθίσταται ως το ιστορικό λίκνο που έδωσε την παγκόσμια αίγλη στον όρο</w:t>
      </w:r>
      <w:r>
        <w:rPr>
          <w:rFonts w:eastAsia="Times New Roman" w:cs="Times New Roman"/>
          <w:szCs w:val="24"/>
        </w:rPr>
        <w:t>.</w:t>
      </w:r>
      <w:r w:rsidRPr="00C9396A">
        <w:rPr>
          <w:rFonts w:eastAsia="Times New Roman" w:cs="Times New Roman"/>
          <w:szCs w:val="24"/>
        </w:rPr>
        <w:t xml:space="preserve"> Μόλις</w:t>
      </w:r>
      <w:r>
        <w:rPr>
          <w:rFonts w:eastAsia="Times New Roman" w:cs="Times New Roman"/>
          <w:szCs w:val="24"/>
        </w:rPr>
        <w:t xml:space="preserve"> δε</w:t>
      </w:r>
      <w:r w:rsidRPr="00C9396A">
        <w:rPr>
          <w:rFonts w:eastAsia="Times New Roman" w:cs="Times New Roman"/>
          <w:szCs w:val="24"/>
        </w:rPr>
        <w:t xml:space="preserve"> αρχίζει να φαίνεται ότι η κινδυνολογία ήταν ανεδαφική και οι φοβίες ότι θα μας καταπιούν</w:t>
      </w:r>
      <w:r w:rsidRPr="00C9396A">
        <w:rPr>
          <w:rFonts w:eastAsia="Times New Roman" w:cs="Times New Roman"/>
          <w:szCs w:val="24"/>
        </w:rPr>
        <w:t xml:space="preserve"> ήταν ανυπόστατες</w:t>
      </w:r>
      <w:r>
        <w:rPr>
          <w:rFonts w:eastAsia="Times New Roman" w:cs="Times New Roman"/>
          <w:szCs w:val="24"/>
        </w:rPr>
        <w:t>,</w:t>
      </w:r>
      <w:r w:rsidRPr="00C9396A">
        <w:rPr>
          <w:rFonts w:eastAsia="Times New Roman" w:cs="Times New Roman"/>
          <w:szCs w:val="24"/>
        </w:rPr>
        <w:t xml:space="preserve"> θα καταλάβουν όλοι ότι η </w:t>
      </w:r>
      <w:r>
        <w:rPr>
          <w:rFonts w:eastAsia="Times New Roman" w:cs="Times New Roman"/>
          <w:szCs w:val="24"/>
        </w:rPr>
        <w:t>σ</w:t>
      </w:r>
      <w:r w:rsidRPr="00C9396A">
        <w:rPr>
          <w:rFonts w:eastAsia="Times New Roman" w:cs="Times New Roman"/>
          <w:szCs w:val="24"/>
        </w:rPr>
        <w:t xml:space="preserve">υμφωνία </w:t>
      </w:r>
      <w:r w:rsidRPr="00C9396A">
        <w:rPr>
          <w:rFonts w:eastAsia="Times New Roman" w:cs="Times New Roman"/>
          <w:szCs w:val="24"/>
        </w:rPr>
        <w:t>δεν ξεπουλάει</w:t>
      </w:r>
      <w:r>
        <w:rPr>
          <w:rFonts w:eastAsia="Times New Roman" w:cs="Times New Roman"/>
          <w:szCs w:val="24"/>
        </w:rPr>
        <w:t>,</w:t>
      </w:r>
      <w:r w:rsidRPr="00C9396A">
        <w:rPr>
          <w:rFonts w:eastAsia="Times New Roman" w:cs="Times New Roman"/>
          <w:szCs w:val="24"/>
        </w:rPr>
        <w:t xml:space="preserve"> αλλά στην </w:t>
      </w:r>
      <w:r w:rsidRPr="00C9396A">
        <w:rPr>
          <w:rFonts w:eastAsia="Times New Roman" w:cs="Times New Roman"/>
          <w:szCs w:val="24"/>
        </w:rPr>
        <w:lastRenderedPageBreak/>
        <w:t xml:space="preserve">πραγματικότητα επανακτά κάτι που </w:t>
      </w:r>
      <w:r>
        <w:rPr>
          <w:rFonts w:eastAsia="Times New Roman" w:cs="Times New Roman"/>
          <w:szCs w:val="24"/>
          <w:lang w:val="en-US"/>
        </w:rPr>
        <w:t>de</w:t>
      </w:r>
      <w:r w:rsidRPr="004C059A">
        <w:rPr>
          <w:rFonts w:eastAsia="Times New Roman" w:cs="Times New Roman"/>
          <w:szCs w:val="24"/>
        </w:rPr>
        <w:t xml:space="preserve"> </w:t>
      </w:r>
      <w:r>
        <w:rPr>
          <w:rFonts w:eastAsia="Times New Roman" w:cs="Times New Roman"/>
          <w:szCs w:val="24"/>
          <w:lang w:val="en-US"/>
        </w:rPr>
        <w:t>facto</w:t>
      </w:r>
      <w:r w:rsidRPr="004C059A">
        <w:rPr>
          <w:rFonts w:eastAsia="Times New Roman" w:cs="Times New Roman"/>
          <w:szCs w:val="24"/>
        </w:rPr>
        <w:t xml:space="preserve"> </w:t>
      </w:r>
      <w:r>
        <w:rPr>
          <w:rFonts w:eastAsia="Times New Roman" w:cs="Times New Roman"/>
          <w:szCs w:val="24"/>
        </w:rPr>
        <w:t>είχε χαθεί τ</w:t>
      </w:r>
      <w:r w:rsidRPr="00C9396A">
        <w:rPr>
          <w:rFonts w:eastAsia="Times New Roman" w:cs="Times New Roman"/>
          <w:szCs w:val="24"/>
        </w:rPr>
        <w:t xml:space="preserve">α τελευταία </w:t>
      </w:r>
      <w:r>
        <w:rPr>
          <w:rFonts w:eastAsia="Times New Roman" w:cs="Times New Roman"/>
          <w:szCs w:val="24"/>
        </w:rPr>
        <w:t>είκοσι πέντε</w:t>
      </w:r>
      <w:r w:rsidRPr="00C9396A">
        <w:rPr>
          <w:rFonts w:eastAsia="Times New Roman" w:cs="Times New Roman"/>
          <w:szCs w:val="24"/>
        </w:rPr>
        <w:t xml:space="preserve"> χρόνια</w:t>
      </w:r>
      <w:r>
        <w:rPr>
          <w:rFonts w:eastAsia="Times New Roman" w:cs="Times New Roman"/>
          <w:szCs w:val="24"/>
        </w:rPr>
        <w:t>.</w:t>
      </w:r>
      <w:r w:rsidRPr="00C9396A">
        <w:rPr>
          <w:rFonts w:eastAsia="Times New Roman" w:cs="Times New Roman"/>
          <w:szCs w:val="24"/>
        </w:rPr>
        <w:t xml:space="preserve"> Ποιο είναι αυτό</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 xml:space="preserve">Είναι το </w:t>
      </w:r>
      <w:r>
        <w:rPr>
          <w:rFonts w:eastAsia="Times New Roman" w:cs="Times New Roman"/>
          <w:szCs w:val="24"/>
          <w:lang w:val="en-US"/>
        </w:rPr>
        <w:t>brand</w:t>
      </w:r>
      <w:r w:rsidRPr="004C059A">
        <w:rPr>
          <w:rFonts w:eastAsia="Times New Roman" w:cs="Times New Roman"/>
          <w:szCs w:val="24"/>
        </w:rPr>
        <w:t xml:space="preserve"> </w:t>
      </w:r>
      <w:r>
        <w:rPr>
          <w:rFonts w:eastAsia="Times New Roman" w:cs="Times New Roman"/>
          <w:szCs w:val="24"/>
        </w:rPr>
        <w:t>της Μακεδονίας για τη χώρα μας στο δ</w:t>
      </w:r>
      <w:r w:rsidRPr="00C9396A">
        <w:rPr>
          <w:rFonts w:eastAsia="Times New Roman" w:cs="Times New Roman"/>
          <w:szCs w:val="24"/>
        </w:rPr>
        <w:t>ιεθνές περιβάλλον</w:t>
      </w:r>
      <w:r>
        <w:rPr>
          <w:rFonts w:eastAsia="Times New Roman" w:cs="Times New Roman"/>
          <w:szCs w:val="24"/>
        </w:rPr>
        <w:t xml:space="preserve">. </w:t>
      </w:r>
    </w:p>
    <w:p w14:paraId="01A9DFCF"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ε</w:t>
      </w:r>
      <w:r w:rsidRPr="00C9396A">
        <w:rPr>
          <w:rFonts w:eastAsia="Times New Roman" w:cs="Times New Roman"/>
          <w:szCs w:val="24"/>
        </w:rPr>
        <w:t xml:space="preserve">πειδή άκουσα πολλές φορές τελευταία τη λέξη </w:t>
      </w:r>
      <w:r>
        <w:rPr>
          <w:rFonts w:eastAsia="Times New Roman" w:cs="Times New Roman"/>
          <w:szCs w:val="24"/>
        </w:rPr>
        <w:t>«</w:t>
      </w:r>
      <w:r w:rsidRPr="00C9396A">
        <w:rPr>
          <w:rFonts w:eastAsia="Times New Roman" w:cs="Times New Roman"/>
          <w:szCs w:val="24"/>
        </w:rPr>
        <w:t>προδοσία</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w:t>
      </w:r>
      <w:r w:rsidRPr="00C9396A">
        <w:rPr>
          <w:rFonts w:eastAsia="Times New Roman" w:cs="Times New Roman"/>
          <w:szCs w:val="24"/>
        </w:rPr>
        <w:t>ξεπούλημα</w:t>
      </w:r>
      <w:r>
        <w:rPr>
          <w:rFonts w:eastAsia="Times New Roman" w:cs="Times New Roman"/>
          <w:szCs w:val="24"/>
        </w:rPr>
        <w:t>», ας θυμίσω κ</w:t>
      </w:r>
      <w:r w:rsidRPr="00C9396A">
        <w:rPr>
          <w:rFonts w:eastAsia="Times New Roman" w:cs="Times New Roman"/>
          <w:szCs w:val="24"/>
        </w:rPr>
        <w:t xml:space="preserve">ι εγώ τις λέξεις </w:t>
      </w:r>
      <w:r>
        <w:rPr>
          <w:rFonts w:eastAsia="Times New Roman" w:cs="Times New Roman"/>
          <w:szCs w:val="24"/>
        </w:rPr>
        <w:t>«</w:t>
      </w:r>
      <w:r w:rsidRPr="00C9396A">
        <w:rPr>
          <w:rFonts w:eastAsia="Times New Roman" w:cs="Times New Roman"/>
          <w:szCs w:val="24"/>
        </w:rPr>
        <w:t>υποκρισία</w:t>
      </w:r>
      <w:r>
        <w:rPr>
          <w:rFonts w:eastAsia="Times New Roman" w:cs="Times New Roman"/>
          <w:szCs w:val="24"/>
        </w:rPr>
        <w:t>»,</w:t>
      </w:r>
      <w:r w:rsidRPr="00C9396A">
        <w:rPr>
          <w:rFonts w:eastAsia="Times New Roman" w:cs="Times New Roman"/>
          <w:szCs w:val="24"/>
        </w:rPr>
        <w:t xml:space="preserve"> </w:t>
      </w:r>
      <w:r>
        <w:rPr>
          <w:rFonts w:eastAsia="Times New Roman" w:cs="Times New Roman"/>
          <w:szCs w:val="24"/>
        </w:rPr>
        <w:t>«</w:t>
      </w:r>
      <w:r w:rsidRPr="00C9396A">
        <w:rPr>
          <w:rFonts w:eastAsia="Times New Roman" w:cs="Times New Roman"/>
          <w:szCs w:val="24"/>
        </w:rPr>
        <w:t>στρουθοκαμηλισμός</w:t>
      </w:r>
      <w:r>
        <w:rPr>
          <w:rFonts w:eastAsia="Times New Roman" w:cs="Times New Roman"/>
          <w:szCs w:val="24"/>
        </w:rPr>
        <w:t>».</w:t>
      </w:r>
    </w:p>
    <w:p w14:paraId="01A9DFD0" w14:textId="77777777" w:rsidR="00887A51" w:rsidRDefault="009C255F">
      <w:pPr>
        <w:tabs>
          <w:tab w:val="left" w:pos="6168"/>
        </w:tabs>
        <w:spacing w:after="0" w:line="600" w:lineRule="auto"/>
        <w:ind w:firstLine="720"/>
        <w:jc w:val="both"/>
        <w:rPr>
          <w:rFonts w:eastAsia="Times New Roman" w:cs="Times New Roman"/>
          <w:szCs w:val="24"/>
        </w:rPr>
      </w:pPr>
      <w:r w:rsidRPr="00C9396A">
        <w:rPr>
          <w:rFonts w:eastAsia="Times New Roman" w:cs="Times New Roman"/>
          <w:szCs w:val="24"/>
        </w:rPr>
        <w:t>Κυρίες και κύριοι συνάδελφοι</w:t>
      </w:r>
      <w:r>
        <w:rPr>
          <w:rFonts w:eastAsia="Times New Roman" w:cs="Times New Roman"/>
          <w:szCs w:val="24"/>
        </w:rPr>
        <w:t>,</w:t>
      </w:r>
      <w:r w:rsidRPr="00C9396A">
        <w:rPr>
          <w:rFonts w:eastAsia="Times New Roman" w:cs="Times New Roman"/>
          <w:szCs w:val="24"/>
        </w:rPr>
        <w:t xml:space="preserve"> με αφορμή τη διαδικασία της Συμφωνίας των Πρεσπών ο καθένας θα πρέπει να αναλογιστεί και τις </w:t>
      </w:r>
      <w:r w:rsidRPr="00C9396A">
        <w:rPr>
          <w:rFonts w:eastAsia="Times New Roman" w:cs="Times New Roman"/>
          <w:szCs w:val="24"/>
        </w:rPr>
        <w:t>ευθύνες του</w:t>
      </w:r>
      <w:r>
        <w:rPr>
          <w:rFonts w:eastAsia="Times New Roman" w:cs="Times New Roman"/>
          <w:szCs w:val="24"/>
        </w:rPr>
        <w:t xml:space="preserve">. Και ο ΣΥΡΙΖΑ, </w:t>
      </w:r>
      <w:r w:rsidRPr="00C9396A">
        <w:rPr>
          <w:rFonts w:eastAsia="Times New Roman" w:cs="Times New Roman"/>
          <w:szCs w:val="24"/>
        </w:rPr>
        <w:t xml:space="preserve">που προσπάθησε να πετύχει με </w:t>
      </w:r>
      <w:r>
        <w:rPr>
          <w:rFonts w:eastAsia="Times New Roman" w:cs="Times New Roman"/>
          <w:szCs w:val="24"/>
        </w:rPr>
        <w:t>«</w:t>
      </w:r>
      <w:r w:rsidRPr="00C9396A">
        <w:rPr>
          <w:rFonts w:eastAsia="Times New Roman" w:cs="Times New Roman"/>
          <w:szCs w:val="24"/>
        </w:rPr>
        <w:t>ένα σμπάρο δυο τρυγόνια</w:t>
      </w:r>
      <w:r>
        <w:rPr>
          <w:rFonts w:eastAsia="Times New Roman" w:cs="Times New Roman"/>
          <w:szCs w:val="24"/>
        </w:rPr>
        <w:t>»</w:t>
      </w:r>
      <w:r w:rsidRPr="00C9396A">
        <w:rPr>
          <w:rFonts w:eastAsia="Times New Roman" w:cs="Times New Roman"/>
          <w:szCs w:val="24"/>
        </w:rPr>
        <w:t xml:space="preserve"> βάζοντας τη </w:t>
      </w:r>
      <w:r>
        <w:rPr>
          <w:rFonts w:eastAsia="Times New Roman" w:cs="Times New Roman"/>
          <w:szCs w:val="24"/>
        </w:rPr>
        <w:t>σ</w:t>
      </w:r>
      <w:r w:rsidRPr="00C9396A">
        <w:rPr>
          <w:rFonts w:eastAsia="Times New Roman" w:cs="Times New Roman"/>
          <w:szCs w:val="24"/>
        </w:rPr>
        <w:t xml:space="preserve">υμφωνία </w:t>
      </w:r>
      <w:r w:rsidRPr="00C9396A">
        <w:rPr>
          <w:rFonts w:eastAsia="Times New Roman" w:cs="Times New Roman"/>
          <w:szCs w:val="24"/>
        </w:rPr>
        <w:t xml:space="preserve">στο </w:t>
      </w:r>
      <w:r>
        <w:rPr>
          <w:rFonts w:eastAsia="Times New Roman" w:cs="Times New Roman"/>
          <w:szCs w:val="24"/>
        </w:rPr>
        <w:t xml:space="preserve">μικροπολιτικό </w:t>
      </w:r>
      <w:r w:rsidRPr="00C9396A">
        <w:rPr>
          <w:rFonts w:eastAsia="Times New Roman" w:cs="Times New Roman"/>
          <w:szCs w:val="24"/>
        </w:rPr>
        <w:t xml:space="preserve">παιχνίδι για να </w:t>
      </w:r>
      <w:proofErr w:type="spellStart"/>
      <w:r w:rsidRPr="00C9396A">
        <w:rPr>
          <w:rFonts w:eastAsia="Times New Roman" w:cs="Times New Roman"/>
          <w:szCs w:val="24"/>
        </w:rPr>
        <w:t>διεμβολίσει</w:t>
      </w:r>
      <w:proofErr w:type="spellEnd"/>
      <w:r w:rsidRPr="00C9396A">
        <w:rPr>
          <w:rFonts w:eastAsia="Times New Roman" w:cs="Times New Roman"/>
          <w:szCs w:val="24"/>
        </w:rPr>
        <w:t xml:space="preserve"> τη Νέα Δημοκρατία</w:t>
      </w:r>
      <w:r>
        <w:rPr>
          <w:rFonts w:eastAsia="Times New Roman" w:cs="Times New Roman"/>
          <w:szCs w:val="24"/>
        </w:rPr>
        <w:t>, αλλά κ</w:t>
      </w:r>
      <w:r w:rsidRPr="00C9396A">
        <w:rPr>
          <w:rFonts w:eastAsia="Times New Roman" w:cs="Times New Roman"/>
          <w:szCs w:val="24"/>
        </w:rPr>
        <w:t>αι η Νέα Δημ</w:t>
      </w:r>
      <w:r>
        <w:rPr>
          <w:rFonts w:eastAsia="Times New Roman" w:cs="Times New Roman"/>
          <w:szCs w:val="24"/>
        </w:rPr>
        <w:t>οκρατία, που επανήλθε στο άγονο «η Μακεδονία είναι μία και είναι ε</w:t>
      </w:r>
      <w:r w:rsidRPr="00C9396A">
        <w:rPr>
          <w:rFonts w:eastAsia="Times New Roman" w:cs="Times New Roman"/>
          <w:szCs w:val="24"/>
        </w:rPr>
        <w:t>λλην</w:t>
      </w:r>
      <w:r w:rsidRPr="00C9396A">
        <w:rPr>
          <w:rFonts w:eastAsia="Times New Roman" w:cs="Times New Roman"/>
          <w:szCs w:val="24"/>
        </w:rPr>
        <w:t>ική</w:t>
      </w:r>
      <w:r>
        <w:rPr>
          <w:rFonts w:eastAsia="Times New Roman" w:cs="Times New Roman"/>
          <w:szCs w:val="24"/>
        </w:rPr>
        <w:t>» απομακρυνόμενη</w:t>
      </w:r>
      <w:r w:rsidRPr="00C9396A">
        <w:rPr>
          <w:rFonts w:eastAsia="Times New Roman" w:cs="Times New Roman"/>
          <w:szCs w:val="24"/>
        </w:rPr>
        <w:t xml:space="preserve"> προφανώς για ψηφοθηρικούς λόγους από εκεί που το άφησε το 2008 με τη σύνθετη ονομασία </w:t>
      </w:r>
      <w:proofErr w:type="spellStart"/>
      <w:r w:rsidRPr="00C9396A">
        <w:rPr>
          <w:rFonts w:eastAsia="Times New Roman" w:cs="Times New Roman"/>
          <w:szCs w:val="24"/>
          <w:lang w:val="en-US"/>
        </w:rPr>
        <w:t>erga</w:t>
      </w:r>
      <w:proofErr w:type="spellEnd"/>
      <w:r w:rsidRPr="00C9396A">
        <w:rPr>
          <w:rFonts w:eastAsia="Times New Roman" w:cs="Times New Roman"/>
          <w:szCs w:val="24"/>
        </w:rPr>
        <w:t xml:space="preserve"> </w:t>
      </w:r>
      <w:proofErr w:type="spellStart"/>
      <w:r w:rsidRPr="00C9396A">
        <w:rPr>
          <w:rFonts w:eastAsia="Times New Roman" w:cs="Times New Roman"/>
          <w:szCs w:val="24"/>
          <w:lang w:val="en-US"/>
        </w:rPr>
        <w:t>omnes</w:t>
      </w:r>
      <w:proofErr w:type="spellEnd"/>
      <w:r>
        <w:rPr>
          <w:rFonts w:eastAsia="Times New Roman" w:cs="Times New Roman"/>
          <w:szCs w:val="24"/>
        </w:rPr>
        <w:t>.</w:t>
      </w:r>
      <w:r w:rsidRPr="00C9396A">
        <w:rPr>
          <w:rFonts w:eastAsia="Times New Roman" w:cs="Times New Roman"/>
          <w:szCs w:val="24"/>
        </w:rPr>
        <w:t xml:space="preserve"> </w:t>
      </w:r>
    </w:p>
    <w:p w14:paraId="01A9DFD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σκληρή Δεξιά κέρδισε κατά κράτος τη φιλελεύθερη συνιστώσα της Νέας Δημοκρατίας δημιουργώντας τουλάχιστον αμηχανία στην τελευταία. Αντίσ</w:t>
      </w:r>
      <w:r>
        <w:rPr>
          <w:rFonts w:eastAsia="Times New Roman" w:cs="Times New Roman"/>
          <w:szCs w:val="24"/>
        </w:rPr>
        <w:t xml:space="preserve">τοιχα στο ΚΙΝΑΛ, το πατριωτικό </w:t>
      </w:r>
      <w:r>
        <w:rPr>
          <w:rFonts w:eastAsia="Times New Roman" w:cs="Times New Roman"/>
          <w:szCs w:val="24"/>
        </w:rPr>
        <w:lastRenderedPageBreak/>
        <w:t>ΠΑΣΟΚ επικράτησε κατά κράτος του εκσυγχρονιστικού που με λίγες εξαιρέσεις σώπασε στο όνομα της ενότητας.</w:t>
      </w:r>
    </w:p>
    <w:p w14:paraId="01A9DFD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Ποτάμι πλήρωσε τη συνέπεια και την τόλμη του με τη διάλυση της Κοινοβουλευτικής του Ομάδας. Δεν έκανε μια βολική μετα</w:t>
      </w:r>
      <w:r>
        <w:rPr>
          <w:rFonts w:eastAsia="Times New Roman" w:cs="Times New Roman"/>
          <w:szCs w:val="24"/>
        </w:rPr>
        <w:t>βολή από τις θέσεις του όταν ήρθε η ώρα του διά ταύτα. Ήμασταν πρόθυμοι όχι να στηρίξουμε την Κυβέρνηση, όπως έλεγαν ανοήτως οι στρατευμένοι δημοσιογράφοι μια εβδομάδα μετά την ψήφο εμπιστοσύνης που καταψηφίσαμε την Κυβέρνηση, αλλά πρόθυμοι να βάλουμε αυτό</w:t>
      </w:r>
      <w:r>
        <w:rPr>
          <w:rFonts w:eastAsia="Times New Roman" w:cs="Times New Roman"/>
          <w:szCs w:val="24"/>
        </w:rPr>
        <w:t xml:space="preserve"> που θεωρούμε ως εθνικά επωφελές πάνω από την πολιτική μας επιβίωση. Έτσι σώσαμε την τιμή και την υπόληψη του προοδευτικού φιλελεύθερου κέντρου και όλους εκείνους τους κεντρώους, τους κεντροαριστερούς, τους κεντροδεξιούς της κοινωνίας που ήταν θετικοί απέν</w:t>
      </w:r>
      <w:r>
        <w:rPr>
          <w:rFonts w:eastAsia="Times New Roman" w:cs="Times New Roman"/>
          <w:szCs w:val="24"/>
        </w:rPr>
        <w:t xml:space="preserve">αντι στη </w:t>
      </w:r>
      <w:r>
        <w:rPr>
          <w:rFonts w:eastAsia="Times New Roman" w:cs="Times New Roman"/>
          <w:szCs w:val="24"/>
        </w:rPr>
        <w:t xml:space="preserve">συμφωνία </w:t>
      </w:r>
      <w:r>
        <w:rPr>
          <w:rFonts w:eastAsia="Times New Roman" w:cs="Times New Roman"/>
          <w:szCs w:val="24"/>
        </w:rPr>
        <w:t xml:space="preserve">και αρνητικοί απέναντι στη θητεία του ΣΥΡΙΖΑ. </w:t>
      </w:r>
    </w:p>
    <w:p w14:paraId="01A9DFD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Με βάση μάλιστα μια πρόσφατη δημοσκόπηση που υπήρχε τη Δευτέρα στις εφημερίδες, το ποσοστό αποδοχής της </w:t>
      </w:r>
      <w:r>
        <w:rPr>
          <w:rFonts w:eastAsia="Times New Roman" w:cs="Times New Roman"/>
          <w:szCs w:val="24"/>
        </w:rPr>
        <w:t xml:space="preserve">συμφωνίας </w:t>
      </w:r>
      <w:r>
        <w:rPr>
          <w:rFonts w:eastAsia="Times New Roman" w:cs="Times New Roman"/>
          <w:szCs w:val="24"/>
        </w:rPr>
        <w:t>ήταν 10% στους κεντροδεξιούς, 20% στους κεντρώους και 50% στους κεντροαριστερ</w:t>
      </w:r>
      <w:r>
        <w:rPr>
          <w:rFonts w:eastAsia="Times New Roman" w:cs="Times New Roman"/>
          <w:szCs w:val="24"/>
        </w:rPr>
        <w:t xml:space="preserve">ούς με βάση την πολιτική τους </w:t>
      </w:r>
      <w:proofErr w:type="spellStart"/>
      <w:r>
        <w:rPr>
          <w:rFonts w:eastAsia="Times New Roman" w:cs="Times New Roman"/>
          <w:szCs w:val="24"/>
        </w:rPr>
        <w:t>αυτοτοποθέτηση</w:t>
      </w:r>
      <w:proofErr w:type="spellEnd"/>
      <w:r>
        <w:rPr>
          <w:rFonts w:eastAsia="Times New Roman" w:cs="Times New Roman"/>
          <w:szCs w:val="24"/>
        </w:rPr>
        <w:t>.</w:t>
      </w:r>
    </w:p>
    <w:p w14:paraId="01A9DFD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Θα ήταν κρίμα και άδικο για το φιλοευρωπαϊκό, φιλελεύθερο, προοδευτικό κοινό σε μια τόσο ιστορική κομβική ψηφοφορία να καταγραφόταν αποκλειστικά ο ΣΥΡΙΖΑ ως η μόνη υπεύθυνη ορθολογική ευρωπαϊκή φωνή.</w:t>
      </w:r>
    </w:p>
    <w:p w14:paraId="01A9DFD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Ποτάμι </w:t>
      </w:r>
      <w:r>
        <w:rPr>
          <w:rFonts w:eastAsia="Times New Roman" w:cs="Times New Roman"/>
          <w:szCs w:val="24"/>
        </w:rPr>
        <w:t>έχασε τρεις Βουλευτές, αλλά κέρδισε τη θέση του στην ιστορία γιατί την κρίσιμη στιγμή έγειρε την πλάστιγγα προς τη μεριά της ευρωπαϊκής και όχι της βαλκανικής Ελλάδας.</w:t>
      </w:r>
    </w:p>
    <w:p w14:paraId="01A9DFD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Ας ξαναγυρίσω στους </w:t>
      </w:r>
      <w:proofErr w:type="spellStart"/>
      <w:r>
        <w:rPr>
          <w:rFonts w:eastAsia="Times New Roman" w:cs="Times New Roman"/>
          <w:szCs w:val="24"/>
        </w:rPr>
        <w:t>ευρωατλαντικούς</w:t>
      </w:r>
      <w:proofErr w:type="spellEnd"/>
      <w:r>
        <w:rPr>
          <w:rFonts w:eastAsia="Times New Roman" w:cs="Times New Roman"/>
          <w:szCs w:val="24"/>
        </w:rPr>
        <w:t xml:space="preserve"> θεσμούς. Η ιστορία έχει δείξει ότι όταν είμαστε εκτό</w:t>
      </w:r>
      <w:r>
        <w:rPr>
          <w:rFonts w:eastAsia="Times New Roman" w:cs="Times New Roman"/>
          <w:szCs w:val="24"/>
        </w:rPr>
        <w:t>ς διεθνών συμμαχιών είμαστε ευάλωτοι. Το είδαμε αυτό στον 20</w:t>
      </w:r>
      <w:r w:rsidRPr="00A92395">
        <w:rPr>
          <w:rFonts w:eastAsia="Times New Roman" w:cs="Times New Roman"/>
          <w:szCs w:val="24"/>
        </w:rPr>
        <w:t>ο</w:t>
      </w:r>
      <w:r>
        <w:rPr>
          <w:rFonts w:eastAsia="Times New Roman" w:cs="Times New Roman"/>
          <w:szCs w:val="24"/>
        </w:rPr>
        <w:t xml:space="preserve"> αιώνα, στον Α΄ Βαλκανικό Πόλεμο, στον Β΄ Βαλκανικό Πόλεμο, στον Α΄ και Β΄ Παγκόσμιο Πόλεμο. Ήμασταν νικητές γιατί διαλέξαμε τη σωστή πλευρά της ιστορίας. Αντίθετα, οι καταστροφές του 1922 και το</w:t>
      </w:r>
      <w:r>
        <w:rPr>
          <w:rFonts w:eastAsia="Times New Roman" w:cs="Times New Roman"/>
          <w:szCs w:val="24"/>
        </w:rPr>
        <w:t xml:space="preserve">υ 1974 ήρθαν επειδή ήμασταν απομονωμένοι. </w:t>
      </w:r>
    </w:p>
    <w:p w14:paraId="01A9DFD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βασικό μας δόγμα ότι «</w:t>
      </w:r>
      <w:proofErr w:type="spellStart"/>
      <w:r>
        <w:rPr>
          <w:rFonts w:eastAsia="Times New Roman" w:cs="Times New Roman"/>
          <w:szCs w:val="24"/>
        </w:rPr>
        <w:t>ανήκομεν</w:t>
      </w:r>
      <w:proofErr w:type="spellEnd"/>
      <w:r>
        <w:rPr>
          <w:rFonts w:eastAsia="Times New Roman" w:cs="Times New Roman"/>
          <w:szCs w:val="24"/>
        </w:rPr>
        <w:t xml:space="preserve"> εις την δύσιν» δεν μπορεί να είναι «</w:t>
      </w:r>
      <w:r>
        <w:rPr>
          <w:rFonts w:eastAsia="Times New Roman" w:cs="Times New Roman"/>
          <w:szCs w:val="24"/>
          <w:lang w:val="en-US"/>
        </w:rPr>
        <w:t>a</w:t>
      </w:r>
      <w:r w:rsidRPr="00FC23F7">
        <w:rPr>
          <w:rFonts w:eastAsia="Times New Roman" w:cs="Times New Roman"/>
          <w:szCs w:val="24"/>
        </w:rPr>
        <w:t xml:space="preserve"> </w:t>
      </w:r>
      <w:r>
        <w:rPr>
          <w:rFonts w:eastAsia="Times New Roman" w:cs="Times New Roman"/>
          <w:szCs w:val="24"/>
          <w:lang w:val="en-US"/>
        </w:rPr>
        <w:t>la</w:t>
      </w:r>
      <w:r w:rsidRPr="00FC23F7">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Αν όντως θεωρούμε ότι «ΕΟΚ και ΝΑΤΟ το ίδιο συνδικάτο», επειδή κανένας μα κανένας άλλος δεν καταλαβαίνει τις ευαισθησίες μας, ας α</w:t>
      </w:r>
      <w:r>
        <w:rPr>
          <w:rFonts w:eastAsia="Times New Roman" w:cs="Times New Roman"/>
          <w:szCs w:val="24"/>
        </w:rPr>
        <w:t xml:space="preserve">νοίξουμε την πόρτα να φύγουμε. Το δοκιμάσαμε και το 2015. Φαντάζομαι ότι θυμάστε </w:t>
      </w:r>
      <w:r>
        <w:rPr>
          <w:rFonts w:eastAsia="Times New Roman" w:cs="Times New Roman"/>
          <w:szCs w:val="24"/>
        </w:rPr>
        <w:lastRenderedPageBreak/>
        <w:t xml:space="preserve">τα αποτελέσματα. Εμείς πιστεύουμε ότι η παρουσία της </w:t>
      </w:r>
      <w:r>
        <w:rPr>
          <w:rFonts w:eastAsia="Times New Roman" w:cs="Times New Roman"/>
          <w:szCs w:val="24"/>
        </w:rPr>
        <w:t xml:space="preserve">Ελλάδας </w:t>
      </w:r>
      <w:r>
        <w:rPr>
          <w:rFonts w:eastAsia="Times New Roman" w:cs="Times New Roman"/>
          <w:szCs w:val="24"/>
        </w:rPr>
        <w:t xml:space="preserve">στους </w:t>
      </w:r>
      <w:proofErr w:type="spellStart"/>
      <w:r>
        <w:rPr>
          <w:rFonts w:eastAsia="Times New Roman" w:cs="Times New Roman"/>
          <w:szCs w:val="24"/>
        </w:rPr>
        <w:t>ευρωατλαντικούς</w:t>
      </w:r>
      <w:proofErr w:type="spellEnd"/>
      <w:r>
        <w:rPr>
          <w:rFonts w:eastAsia="Times New Roman" w:cs="Times New Roman"/>
          <w:szCs w:val="24"/>
        </w:rPr>
        <w:t xml:space="preserve"> θεσμούς είναι σαφώς προς το εθνικό συμφέρον. </w:t>
      </w:r>
    </w:p>
    <w:p w14:paraId="01A9DFD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w:t>
      </w:r>
      <w:r>
        <w:rPr>
          <w:rFonts w:eastAsia="Times New Roman" w:cs="Times New Roman"/>
          <w:szCs w:val="24"/>
        </w:rPr>
        <w:t>υ χρόνου ομιλίας του κυρίου Βουλευτή)</w:t>
      </w:r>
    </w:p>
    <w:p w14:paraId="01A9DFD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Κύριε Πρόεδρε, ολοκληρώνω</w:t>
      </w:r>
      <w:r w:rsidRPr="00F17AD4">
        <w:rPr>
          <w:rFonts w:eastAsia="Times New Roman" w:cs="Times New Roman"/>
          <w:szCs w:val="24"/>
        </w:rPr>
        <w:t xml:space="preserve"> </w:t>
      </w:r>
      <w:r>
        <w:rPr>
          <w:rFonts w:eastAsia="Times New Roman" w:cs="Times New Roman"/>
          <w:szCs w:val="24"/>
        </w:rPr>
        <w:t>σε μισό λεπτό.</w:t>
      </w:r>
    </w:p>
    <w:p w14:paraId="01A9DFD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Όμως, δεν εφησυχάζουμε. Η ισχύς μιας χώρας καθορίζεται από τη γεωπολιτική της θέση, την αποτρεπτική της ικανότητα, τις συμμαχίες αλλά και την οικονομία της. Υπάρχουν, λοιπόν, πο</w:t>
      </w:r>
      <w:r>
        <w:rPr>
          <w:rFonts w:eastAsia="Times New Roman" w:cs="Times New Roman"/>
          <w:szCs w:val="24"/>
        </w:rPr>
        <w:t>λλά που πρέπει να γίνουν, ιδίως το τελευταίο. Και φοβάμαι ότι δεν έχουμε καταλάβει ότι η ουσιαστική ανεξαρτησία μιας χώρας περνάει μέσα από την οικονομία της. Το ρεαλιστικά πατριωτικό, αν θέλετε, είναι να θωρακίσουμε την οικονομία, το να γίνουν τα Βαλκάνια</w:t>
      </w:r>
      <w:r>
        <w:rPr>
          <w:rFonts w:eastAsia="Times New Roman" w:cs="Times New Roman"/>
          <w:szCs w:val="24"/>
        </w:rPr>
        <w:t xml:space="preserve"> πεδίο οικονομικής συνεργασίας και όχι αμοιβαίας καχυποψίας. Αυτό θα δώσει εκείνες τις αναπτυξιακές δυνατότητες που έχει ανάγκη η χώρα και ειδικά η Μακεδονία μας.</w:t>
      </w:r>
    </w:p>
    <w:p w14:paraId="01A9DFD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Συμφωνία των Πρεσπών δεν είναι, λοιπόν, τερματισμός, αλλά αφετηρία. Από εμάς εξαρτάται αν θ</w:t>
      </w:r>
      <w:r>
        <w:rPr>
          <w:rFonts w:eastAsia="Times New Roman" w:cs="Times New Roman"/>
          <w:szCs w:val="24"/>
        </w:rPr>
        <w:t xml:space="preserve">α μεγιστοποιήσουμε τις ευκαιρίες και θα ελαχιστοποιήσουμε τις απειλές ή το </w:t>
      </w:r>
      <w:r>
        <w:rPr>
          <w:rFonts w:eastAsia="Times New Roman" w:cs="Times New Roman"/>
          <w:szCs w:val="24"/>
        </w:rPr>
        <w:lastRenderedPageBreak/>
        <w:t>αντίθετο. Η κούρσα τώρα αρχίζει και πρέπει να τη δούμε με την εθνική αυτοπεποίθηση και την εξωστρέφεια που κάνει τον ελληνισμό να μεγαλουργεί και όχι με την ανασφάλεια και τη μιζέρι</w:t>
      </w:r>
      <w:r>
        <w:rPr>
          <w:rFonts w:eastAsia="Times New Roman" w:cs="Times New Roman"/>
          <w:szCs w:val="24"/>
        </w:rPr>
        <w:t>α που συνεχώς μας μικραίνει.</w:t>
      </w:r>
    </w:p>
    <w:p w14:paraId="01A9DFD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Ευχαριστώ.</w:t>
      </w:r>
    </w:p>
    <w:p w14:paraId="01A9DFDD"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w:t>
      </w:r>
      <w:r w:rsidRPr="00BC4DF6">
        <w:rPr>
          <w:rFonts w:eastAsia="Times New Roman" w:cs="Times New Roman"/>
          <w:szCs w:val="24"/>
        </w:rPr>
        <w:t>Χειροκροτήματα</w:t>
      </w:r>
      <w:r>
        <w:rPr>
          <w:rFonts w:eastAsia="Times New Roman" w:cs="Times New Roman"/>
          <w:szCs w:val="24"/>
        </w:rPr>
        <w:t xml:space="preserve"> από την πτέρυγα του ΣΥΡΙΖΑ</w:t>
      </w:r>
      <w:r w:rsidRPr="00BC4DF6">
        <w:rPr>
          <w:rFonts w:eastAsia="Times New Roman" w:cs="Times New Roman"/>
          <w:szCs w:val="24"/>
        </w:rPr>
        <w:t>)</w:t>
      </w:r>
    </w:p>
    <w:p w14:paraId="01A9DFDE"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w:t>
      </w:r>
      <w:proofErr w:type="spellStart"/>
      <w:r>
        <w:rPr>
          <w:rFonts w:eastAsia="Times New Roman" w:cs="Times New Roman"/>
          <w:szCs w:val="24"/>
        </w:rPr>
        <w:t>Μαυρωτά</w:t>
      </w:r>
      <w:proofErr w:type="spellEnd"/>
      <w:r>
        <w:rPr>
          <w:rFonts w:eastAsia="Times New Roman" w:cs="Times New Roman"/>
          <w:szCs w:val="24"/>
        </w:rPr>
        <w:t>.</w:t>
      </w:r>
    </w:p>
    <w:p w14:paraId="01A9DFD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 κ. Κοτζιάς έχει τον λόγο.</w:t>
      </w:r>
    </w:p>
    <w:p w14:paraId="01A9DFE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ΝΙΚΟΛΑΟΣ ΚΟΤΖΙΑΣ</w:t>
      </w:r>
      <w:r w:rsidRPr="00802E77">
        <w:rPr>
          <w:rFonts w:eastAsia="Times New Roman" w:cs="Times New Roman"/>
          <w:b/>
          <w:szCs w:val="24"/>
        </w:rPr>
        <w:t>:</w:t>
      </w:r>
      <w:r>
        <w:rPr>
          <w:rFonts w:eastAsia="Times New Roman" w:cs="Times New Roman"/>
          <w:szCs w:val="24"/>
        </w:rPr>
        <w:t xml:space="preserve"> Εδώ έχουμε να κάνουμε με μια Αξιωματική Αντιπολίτευση που είναι οπαδός της αδράνειας. Της αρέσει να συσσωρεύει προβλήματα. Μάλιστα μας λέει «παρατήστε να ασχολείστε με θέματα εξωτερικής πολιτικής, όπως είναι η Βόρεια Μακεδονία και πρόσφατα η Τουρκία, γιατ</w:t>
      </w:r>
      <w:r>
        <w:rPr>
          <w:rFonts w:eastAsia="Times New Roman" w:cs="Times New Roman"/>
          <w:szCs w:val="24"/>
        </w:rPr>
        <w:t>ί θα πρέπει να έρθουμε εμείς να τα λύσουμε». Και προκύπτει το ερώτημα</w:t>
      </w:r>
      <w:r w:rsidRPr="00802E77">
        <w:rPr>
          <w:rFonts w:eastAsia="Times New Roman" w:cs="Times New Roman"/>
          <w:szCs w:val="24"/>
        </w:rPr>
        <w:t>:</w:t>
      </w:r>
      <w:r>
        <w:rPr>
          <w:rFonts w:eastAsia="Times New Roman" w:cs="Times New Roman"/>
          <w:szCs w:val="24"/>
        </w:rPr>
        <w:t xml:space="preserve"> Σαράντα χρόνια γιατί δεν τα λύνανε; Έπρεπε να δουν εμάς για να αρχίσουν να σκέφτονται; </w:t>
      </w:r>
    </w:p>
    <w:p w14:paraId="01A9DFE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Όμως, δεν είναι αυτό το πρόβλημά τους. Το πρόβλημα της Αξιωματικής Αντιπολίτευσης είναι ότι είναι</w:t>
      </w:r>
      <w:r>
        <w:rPr>
          <w:rFonts w:eastAsia="Times New Roman" w:cs="Times New Roman"/>
          <w:szCs w:val="24"/>
        </w:rPr>
        <w:t xml:space="preserve"> φοβική. Φοβάται, </w:t>
      </w:r>
      <w:r>
        <w:rPr>
          <w:rFonts w:eastAsia="Times New Roman" w:cs="Times New Roman"/>
          <w:szCs w:val="24"/>
        </w:rPr>
        <w:lastRenderedPageBreak/>
        <w:t>μπροστά σε κάθε συμφωνία, σε κάθε δέσμευση, σε κάθε συνομιλία ήττες, βλέπει καταστροφές, δεν βλέπει τη δυνατότητα της δημιουργίας, γιατί αυτή είναι η εμπειρία της.</w:t>
      </w:r>
    </w:p>
    <w:p w14:paraId="01A9DFE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Πρέπει να πω ότι η Αξιωματική Αντιπολίτευση μπερδεύει λίγο τη γειτονιά με </w:t>
      </w:r>
      <w:r>
        <w:rPr>
          <w:rFonts w:eastAsia="Times New Roman" w:cs="Times New Roman"/>
          <w:szCs w:val="24"/>
        </w:rPr>
        <w:t>τη γειτονία των κρατών. Διότι νομίζει ότι όταν έχουμε διαφορές ή είμαστε τσακωμένοι ή δεν μας αρέσει η φάτσα του γείτονα, δεν πρέπει να συνομιλούμε μαζί του, δεν πρέπει να κάνουμε συμφωνίες ούτε διεθνείς ούτε διακρατικές. Γιατί; Γιατί έμαθαν ότι όταν τσακώ</w:t>
      </w:r>
      <w:r>
        <w:rPr>
          <w:rFonts w:eastAsia="Times New Roman" w:cs="Times New Roman"/>
          <w:szCs w:val="24"/>
        </w:rPr>
        <w:t>νονται με τον γείτονα, δεν του μιλάμε, του κρατάμε μούτρα, δεν τον χαιρετάμε και συνεχίζουμε τη ζωή μας. Δεν είναι, όμως, έτσι. Στις διακρατικές σχέσεις -και γι’ αυτό υπάρχει η επιστήμη των διεθνών σχέσεων- ισχύουν οι κανόνες ότι συζητάω με αυτόν που έχω π</w:t>
      </w:r>
      <w:r>
        <w:rPr>
          <w:rFonts w:eastAsia="Times New Roman" w:cs="Times New Roman"/>
          <w:szCs w:val="24"/>
        </w:rPr>
        <w:t xml:space="preserve">ρόβλημα, όχι με αυτόν που δεν έχω, επιδιώκω συμφωνία για να λύσω προβλήματα με αυτόν που έχω. </w:t>
      </w:r>
    </w:p>
    <w:p w14:paraId="01A9DFE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Επίσης, άκουσα το εξής εκπληκτικό περί Ευρωπαϊκής Ένωσης. Είδα την προηγούμενη φορά τον Πρόεδρο της Νέας Δημοκρατίας να χτυπά τη γροθιά του και να λέει «εγώ θα β</w:t>
      </w:r>
      <w:r>
        <w:rPr>
          <w:rFonts w:eastAsia="Times New Roman" w:cs="Times New Roman"/>
          <w:szCs w:val="24"/>
        </w:rPr>
        <w:t xml:space="preserve">άλω </w:t>
      </w:r>
      <w:r>
        <w:rPr>
          <w:rFonts w:eastAsia="Times New Roman" w:cs="Times New Roman"/>
          <w:szCs w:val="24"/>
        </w:rPr>
        <w:lastRenderedPageBreak/>
        <w:t xml:space="preserve">βέτο», λες και του το απαγόρευσε κανείς, λες και δεν τους είπαμε εμείς οι ίδιοι στη διαπραγμάτευση ότι θα βάλουμε βέτο. </w:t>
      </w:r>
    </w:p>
    <w:p w14:paraId="01A9DFE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ακούω έναν σχολιασμό για τα μεταβατικά χρόνια εφαρμογής στα εσωτερικά έγγραφα, που δεν έχουν εξωτερική χρήση, στη Βόρεια Μακεδο</w:t>
      </w:r>
      <w:r>
        <w:rPr>
          <w:rFonts w:eastAsia="Times New Roman" w:cs="Times New Roman"/>
          <w:szCs w:val="24"/>
        </w:rPr>
        <w:t>νία, δηλαδή όχι για έγγραφα όπως το πτυχίο του σχολείου, αυτό έχει εξωτερική χρήση, όχι για ιατρικά έγγραφα, αυτά έχουν εξωτερική χρήση, αλλά για συνομιλίες ανάμεσα στα Υπουργεία τους. Άκουσα ότι είναι πολλά αυτά τα χρόνια. Πώς το λένε αυτό; Μελέτησαν; Εγώ</w:t>
      </w:r>
      <w:r>
        <w:rPr>
          <w:rFonts w:eastAsia="Times New Roman" w:cs="Times New Roman"/>
          <w:szCs w:val="24"/>
        </w:rPr>
        <w:t xml:space="preserve"> θα σας πω τι έκανα, επειδή έχω λιώσει σε αυτήν την ιστορία. Πήρα όλες τις διεθνείς συμφωνίες επί του θέματος, από τη διάσπαση του Νότιου Σουδάν και την αποχώρηση του </w:t>
      </w:r>
      <w:r>
        <w:rPr>
          <w:rFonts w:eastAsia="Times New Roman" w:cs="Times New Roman"/>
          <w:szCs w:val="24"/>
          <w:lang w:val="en-US"/>
        </w:rPr>
        <w:t>east</w:t>
      </w:r>
      <w:r w:rsidRPr="00546670">
        <w:rPr>
          <w:rFonts w:eastAsia="Times New Roman" w:cs="Times New Roman"/>
          <w:szCs w:val="24"/>
        </w:rPr>
        <w:t xml:space="preserve"> </w:t>
      </w:r>
      <w:r>
        <w:rPr>
          <w:rFonts w:eastAsia="Times New Roman" w:cs="Times New Roman"/>
          <w:szCs w:val="24"/>
          <w:lang w:val="en-US"/>
        </w:rPr>
        <w:t>Timor</w:t>
      </w:r>
      <w:r w:rsidRPr="00546670">
        <w:rPr>
          <w:rFonts w:eastAsia="Times New Roman" w:cs="Times New Roman"/>
          <w:szCs w:val="24"/>
        </w:rPr>
        <w:t xml:space="preserve"> </w:t>
      </w:r>
      <w:r>
        <w:rPr>
          <w:rFonts w:eastAsia="Times New Roman" w:cs="Times New Roman"/>
          <w:szCs w:val="24"/>
        </w:rPr>
        <w:t>από την Ινδονησία μέχρι την ενοποίηση της Γερμανίας.</w:t>
      </w:r>
    </w:p>
    <w:p w14:paraId="01A9DFE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Για παράδειγμα, τι προβλέπεται στις εξακόσιες ή διακόσιες σελίδες της γερμανικής συμφωνίας ενοποίησης; Τέσσερα χρόνια μία γλώσσα, η γερμανική, δεν έχουν δύο γλώσσες. Μεταβατική περίοδος τεσσάρων χρόνων. Γιατί; Γιατί ακόμα και αυτό το ισχυρό γερμανικό κράτο</w:t>
      </w:r>
      <w:r>
        <w:rPr>
          <w:rFonts w:eastAsia="Times New Roman" w:cs="Times New Roman"/>
          <w:szCs w:val="24"/>
        </w:rPr>
        <w:t xml:space="preserve">ς δεν ήταν σε θέση να αφομοιώσει το σύνολο των εγγράφων σε λιγότερο από τέσσερα χρόνια. Γιατί </w:t>
      </w:r>
      <w:r>
        <w:rPr>
          <w:rFonts w:eastAsia="Times New Roman" w:cs="Times New Roman"/>
          <w:szCs w:val="24"/>
        </w:rPr>
        <w:lastRenderedPageBreak/>
        <w:t xml:space="preserve">τέσσερα χρόνια; Γιατί τόση ήταν η ισχύς τότε των διαβατηρίων της Ανατολικής Γερμανίας. Διότι στο εξωτερικό πώς θα τους το αλλάξουν αν δεν τελειώσουν; </w:t>
      </w:r>
    </w:p>
    <w:p w14:paraId="01A9DFE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Πόσα χρόνια</w:t>
      </w:r>
      <w:r>
        <w:rPr>
          <w:rFonts w:eastAsia="Times New Roman" w:cs="Times New Roman"/>
          <w:szCs w:val="24"/>
        </w:rPr>
        <w:t xml:space="preserve"> δώσαμε εμείς; Πέντε σε αντιστοιχία με το πόσο ισχύουν τα έγγραφά τους. Τι άλλο έδωσαν οι Γερμανοί στους </w:t>
      </w:r>
      <w:proofErr w:type="spellStart"/>
      <w:r>
        <w:rPr>
          <w:rFonts w:eastAsia="Times New Roman" w:cs="Times New Roman"/>
          <w:szCs w:val="24"/>
        </w:rPr>
        <w:t>Ανατολικογερμανούς</w:t>
      </w:r>
      <w:proofErr w:type="spellEnd"/>
      <w:r>
        <w:rPr>
          <w:rFonts w:eastAsia="Times New Roman" w:cs="Times New Roman"/>
          <w:szCs w:val="24"/>
        </w:rPr>
        <w:t xml:space="preserve"> που ήταν και ταξικοί, κοινωνικοί εχθροί κ.λπ.; Μεγάλες μεταβατικές περιόδους πέρα από αυτά τα έγγραφα που θα ήταν για τέσσερα χρόνια</w:t>
      </w:r>
      <w:r>
        <w:rPr>
          <w:rFonts w:eastAsia="Times New Roman" w:cs="Times New Roman"/>
          <w:szCs w:val="24"/>
        </w:rPr>
        <w:t xml:space="preserve">. </w:t>
      </w:r>
    </w:p>
    <w:p w14:paraId="01A9DFE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Τι το παράξενο βρίσκετε; Εγώ όταν σας ακούω, καταλαβαίνω. Δεν διαβάζετε, δεν μελετάτε και λέτε μόνο στον ελληνικό λαό τι θα με βόλευε. Και εμένα θα με βόλευε να είχατε συμφωνήσει εδώ και πάρα πολλά χρόνια σε αυτήν την ιστορία. Και τη χώρα θα τη βόλευε. </w:t>
      </w:r>
    </w:p>
    <w:p w14:paraId="01A9DFE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Για την Ευρωπαϊκή Ένωση λέμε ότι σε κάθε κεφάλαιο θα έχει έλεγχο. Τι σημαίνει έλεγχος; Ότι αν δεν ανταποκρίνονται σε αυτά που προβλέπει η </w:t>
      </w:r>
      <w:r>
        <w:rPr>
          <w:rFonts w:eastAsia="Times New Roman" w:cs="Times New Roman"/>
          <w:szCs w:val="24"/>
        </w:rPr>
        <w:t>συμφωνία</w:t>
      </w:r>
      <w:r>
        <w:rPr>
          <w:rFonts w:eastAsia="Times New Roman" w:cs="Times New Roman"/>
          <w:szCs w:val="24"/>
        </w:rPr>
        <w:t xml:space="preserve">, έχει βέτο. Χρειάζεται να ωρυόμαστε εδώ μέσα ότι «εγώ θα χρησιμοποιήσω βέτο»; Αν δεν το διασφάλιζε η </w:t>
      </w:r>
      <w:r>
        <w:rPr>
          <w:rFonts w:eastAsia="Times New Roman" w:cs="Times New Roman"/>
          <w:szCs w:val="24"/>
        </w:rPr>
        <w:t>συμφωνί</w:t>
      </w:r>
      <w:r>
        <w:rPr>
          <w:rFonts w:eastAsia="Times New Roman" w:cs="Times New Roman"/>
          <w:szCs w:val="24"/>
        </w:rPr>
        <w:t>α</w:t>
      </w:r>
      <w:r>
        <w:rPr>
          <w:rFonts w:eastAsia="Times New Roman" w:cs="Times New Roman"/>
          <w:szCs w:val="24"/>
        </w:rPr>
        <w:t xml:space="preserve">, δεν θα μπορούσε να γίνει και ούτε τον κ. Χαν χρειάζεται να περιμένουμε για να μπει κάτι τέτοιο. </w:t>
      </w:r>
    </w:p>
    <w:p w14:paraId="01A9DFE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Μας λένε «όχι, εμείς χρησιμοποιήσαμε το βέτο», το τρομερό βέτο, το βέτο του Βουκουρεστίου. Το ακούω συνέχεια. Καλά, θέλετε να βγάλουμε στη δημοσιότητα τα πρ</w:t>
      </w:r>
      <w:r>
        <w:rPr>
          <w:rFonts w:eastAsia="Times New Roman" w:cs="Times New Roman"/>
          <w:szCs w:val="24"/>
        </w:rPr>
        <w:t xml:space="preserve">ακτικά της συνεδρίασης; Δεν υπάρχει βέτο στο Βουκουρέστι. Ήταν δεκαεπτά προς τέσσερα και μου φαίνεται ήταν η Σλοβενία, μόνο ένα βέτο ήρθε από την άλλη μεριά και έκαναν πολύ καλή δουλειά για να φτάσουν εκεί. </w:t>
      </w:r>
    </w:p>
    <w:p w14:paraId="01A9DFE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Όμως, ερωτώ</w:t>
      </w:r>
      <w:r w:rsidRPr="009532C6">
        <w:rPr>
          <w:rFonts w:eastAsia="Times New Roman" w:cs="Times New Roman"/>
          <w:szCs w:val="24"/>
        </w:rPr>
        <w:t>:</w:t>
      </w:r>
      <w:r>
        <w:rPr>
          <w:rFonts w:eastAsia="Times New Roman" w:cs="Times New Roman"/>
          <w:szCs w:val="24"/>
        </w:rPr>
        <w:t xml:space="preserve"> Άκουσα έναν συνάδελφο να λέει ότι π</w:t>
      </w:r>
      <w:r>
        <w:rPr>
          <w:rFonts w:eastAsia="Times New Roman" w:cs="Times New Roman"/>
          <w:szCs w:val="24"/>
        </w:rPr>
        <w:t>ήγαμε με ήσυχη τη συνείδησή μας να κοιμηθούμε αμέσως μετά το Βουκουρέστι. Μακάρι να το είχαν κάνει, διότι πριν πάνε να κοιμηθούν, κορδώθηκαν ότι είχαν βγάλει βέτο. Και μας καταδίκασε το Διεθνές Δικαστήριο της Χάγης επειδή δεν πήγαν να κοιμηθούν, αλλά ήθελα</w:t>
      </w:r>
      <w:r>
        <w:rPr>
          <w:rFonts w:eastAsia="Times New Roman" w:cs="Times New Roman"/>
          <w:szCs w:val="24"/>
        </w:rPr>
        <w:t xml:space="preserve">ν να κάνουν δηλώσεις για πράγματα που δεν έκαναν. </w:t>
      </w:r>
    </w:p>
    <w:p w14:paraId="01A9DFE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8956D1">
        <w:rPr>
          <w:rFonts w:eastAsia="Times New Roman" w:cs="Times New Roman"/>
          <w:b/>
          <w:szCs w:val="24"/>
        </w:rPr>
        <w:t>ΓΕΩΡΓΙΟΣ ΛΑΜΠΡΟΥΛΗΣ</w:t>
      </w:r>
      <w:r>
        <w:rPr>
          <w:rFonts w:eastAsia="Times New Roman" w:cs="Times New Roman"/>
          <w:szCs w:val="24"/>
        </w:rPr>
        <w:t>)</w:t>
      </w:r>
    </w:p>
    <w:p w14:paraId="01A9DFE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ξεχνάνε όλοι σε αυτήν την χώρα ότι εμείς όταν γίναμε Κυβέρνηση και ανοίξαμε τη διαπραγμάτευση, βρή</w:t>
      </w:r>
      <w:r>
        <w:rPr>
          <w:rFonts w:eastAsia="Times New Roman" w:cs="Times New Roman"/>
          <w:szCs w:val="24"/>
        </w:rPr>
        <w:t>καμε την κατα</w:t>
      </w:r>
      <w:r>
        <w:rPr>
          <w:rFonts w:eastAsia="Times New Roman" w:cs="Times New Roman"/>
          <w:szCs w:val="24"/>
        </w:rPr>
        <w:lastRenderedPageBreak/>
        <w:t xml:space="preserve">δίκη του Διεθνούς Δικαστηρίου της Χάγης, το οποίο δεν θα έπρεπε να μας καταδικάσει και δεύτερη φορά και μας καταδίκασε για τα ανύπαρκτα, όχι για τα υπαρκτά που εμείς χρησιμοποιούσαμε. </w:t>
      </w:r>
    </w:p>
    <w:p w14:paraId="01A9DFE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 ευκαιρίας, δύο δεκάδες βέτο έχω βάλει εγώ στην Ευρωπαϊ</w:t>
      </w:r>
      <w:r>
        <w:rPr>
          <w:rFonts w:eastAsia="Times New Roman" w:cs="Times New Roman"/>
          <w:szCs w:val="24"/>
        </w:rPr>
        <w:t>κή Ένωση από ζητήματα του διεθνούς δικαίου μέχρι αγροτικά προϊόντα και από το ζήτημα της Κίνας μέχρι το ζήτημα της Αιγύπτου. Εσείς της Νέας Δημοκρατίας δεν βάλατε ποτέ βέτο. Εμείς βάλαμε τα βέτο και μάλιστα απορώ που δεν το ξέρουν. Διότι εμένα προσωπικά γι</w:t>
      </w:r>
      <w:r>
        <w:rPr>
          <w:rFonts w:eastAsia="Times New Roman" w:cs="Times New Roman"/>
          <w:szCs w:val="24"/>
        </w:rPr>
        <w:t>α τα βέτο που έβαλα, με κατήγγειλε η «</w:t>
      </w:r>
      <w:r>
        <w:rPr>
          <w:rFonts w:eastAsia="Times New Roman" w:cs="Times New Roman"/>
          <w:szCs w:val="24"/>
          <w:lang w:val="en-GB"/>
        </w:rPr>
        <w:t>WALL</w:t>
      </w:r>
      <w:r w:rsidRPr="00634D25">
        <w:rPr>
          <w:rFonts w:eastAsia="Times New Roman" w:cs="Times New Roman"/>
          <w:szCs w:val="24"/>
        </w:rPr>
        <w:t xml:space="preserve"> </w:t>
      </w:r>
      <w:r>
        <w:rPr>
          <w:rFonts w:eastAsia="Times New Roman" w:cs="Times New Roman"/>
          <w:szCs w:val="24"/>
          <w:lang w:val="en-GB"/>
        </w:rPr>
        <w:t>STREET</w:t>
      </w:r>
      <w:r w:rsidRPr="00634D25">
        <w:rPr>
          <w:rFonts w:eastAsia="Times New Roman" w:cs="Times New Roman"/>
          <w:szCs w:val="24"/>
        </w:rPr>
        <w:t xml:space="preserve"> </w:t>
      </w:r>
      <w:r>
        <w:rPr>
          <w:rFonts w:eastAsia="Times New Roman" w:cs="Times New Roman"/>
          <w:szCs w:val="24"/>
          <w:lang w:val="en-GB"/>
        </w:rPr>
        <w:t>JOURNAL</w:t>
      </w:r>
      <w:r>
        <w:rPr>
          <w:rFonts w:eastAsia="Times New Roman" w:cs="Times New Roman"/>
          <w:szCs w:val="24"/>
        </w:rPr>
        <w:t>» και η «</w:t>
      </w:r>
      <w:r>
        <w:rPr>
          <w:rFonts w:eastAsia="Times New Roman" w:cs="Times New Roman"/>
          <w:szCs w:val="24"/>
          <w:lang w:val="en-US"/>
        </w:rPr>
        <w:t>NEW</w:t>
      </w:r>
      <w:r w:rsidRPr="009532C6">
        <w:rPr>
          <w:rFonts w:eastAsia="Times New Roman" w:cs="Times New Roman"/>
          <w:szCs w:val="24"/>
        </w:rPr>
        <w:t xml:space="preserve"> </w:t>
      </w:r>
      <w:r>
        <w:rPr>
          <w:rFonts w:eastAsia="Times New Roman" w:cs="Times New Roman"/>
          <w:szCs w:val="24"/>
          <w:lang w:val="en-GB"/>
        </w:rPr>
        <w:t>YORK</w:t>
      </w:r>
      <w:r w:rsidRPr="00634D25">
        <w:rPr>
          <w:rFonts w:eastAsia="Times New Roman" w:cs="Times New Roman"/>
          <w:szCs w:val="24"/>
        </w:rPr>
        <w:t xml:space="preserve"> </w:t>
      </w:r>
      <w:r>
        <w:rPr>
          <w:rFonts w:eastAsia="Times New Roman" w:cs="Times New Roman"/>
          <w:szCs w:val="24"/>
          <w:lang w:val="en-GB"/>
        </w:rPr>
        <w:t>TIMES</w:t>
      </w:r>
      <w:r>
        <w:rPr>
          <w:rFonts w:eastAsia="Times New Roman" w:cs="Times New Roman"/>
          <w:szCs w:val="24"/>
        </w:rPr>
        <w:t xml:space="preserve">» με πρωτοσέλιδα άρθρα. Ούτε τον διεθνή Τύπο δεν διαβάζουν κάποιοι; Και θα μιλήσουμε περί βέτο. </w:t>
      </w:r>
    </w:p>
    <w:p w14:paraId="01A9DFE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w:t>
      </w:r>
      <w:r>
        <w:rPr>
          <w:rFonts w:eastAsia="Times New Roman" w:cs="Times New Roman"/>
          <w:szCs w:val="24"/>
        </w:rPr>
        <w:t>υτή)</w:t>
      </w:r>
    </w:p>
    <w:p w14:paraId="01A9DFEF"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Πρέπει να το υπογραμμίσω αυτό. Στο Κυπριακό κατηγορηθήκαμε ότι ήμασταν πολύ σκληροί, εμείς που λένε -η ακροδεξιά- ότι τα παραδώσαμε όλα. Στην πραγματικότητα τι έγινε; Βάλαμε πάνω στο τραπέζι, χρησιμοποιώντας σειρά από βέτο, ένα </w:t>
      </w:r>
      <w:r>
        <w:rPr>
          <w:rFonts w:eastAsia="Times New Roman"/>
          <w:color w:val="000000" w:themeColor="text1"/>
          <w:szCs w:val="24"/>
        </w:rPr>
        <w:lastRenderedPageBreak/>
        <w:t xml:space="preserve">θέμα που όλοι οι άλλοι </w:t>
      </w:r>
      <w:r>
        <w:rPr>
          <w:rFonts w:eastAsia="Times New Roman"/>
          <w:color w:val="000000" w:themeColor="text1"/>
          <w:szCs w:val="24"/>
        </w:rPr>
        <w:t>το έτρωγαν, τις εγγυήσεις και την κατοχή των τουρκικών στρατευμάτων. Και είμαστε πολύ περήφανοι που με αυτά τα βέτο και τη διαπραγμάτευση στο Κυπριακό για πρώτη φορά προσθέσαμε θετικά για την Κύπρο και για την Ελλάδα στη θεματολογία.</w:t>
      </w:r>
    </w:p>
    <w:p w14:paraId="01A9DFF0"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Άκουσα και κάτι άλλο π</w:t>
      </w:r>
      <w:r>
        <w:rPr>
          <w:rFonts w:eastAsia="Times New Roman"/>
          <w:color w:val="000000" w:themeColor="text1"/>
          <w:szCs w:val="24"/>
        </w:rPr>
        <w:t>ρωτοφανές για τις διεθνείς σχέσεις. Λένε: όταν κάνατε τη συμφωνία με τη Βό</w:t>
      </w:r>
      <w:r w:rsidRPr="00A77D81">
        <w:rPr>
          <w:rFonts w:eastAsia="Times New Roman"/>
          <w:color w:val="000000" w:themeColor="text1"/>
          <w:szCs w:val="24"/>
        </w:rPr>
        <w:t>ρεια Μακεδονία</w:t>
      </w:r>
      <w:r>
        <w:rPr>
          <w:rFonts w:eastAsia="Times New Roman"/>
          <w:color w:val="000000" w:themeColor="text1"/>
          <w:szCs w:val="24"/>
        </w:rPr>
        <w:t xml:space="preserve">, τους βάλατε θέμα να τους δεσμεύσετε την </w:t>
      </w:r>
      <w:r w:rsidRPr="00A77D81">
        <w:rPr>
          <w:rFonts w:eastAsia="Times New Roman"/>
          <w:color w:val="000000" w:themeColor="text1"/>
          <w:szCs w:val="24"/>
        </w:rPr>
        <w:t>εξωτερική πολιτική</w:t>
      </w:r>
      <w:r>
        <w:rPr>
          <w:rFonts w:eastAsia="Times New Roman"/>
          <w:color w:val="000000" w:themeColor="text1"/>
          <w:szCs w:val="24"/>
        </w:rPr>
        <w:t>; Στο πρώτο εξάμηνο δεν θα πέρναγαν αυτοί οι κύριοι στο πανεπιστήμιο.</w:t>
      </w:r>
    </w:p>
    <w:p w14:paraId="01A9DFF1"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Όμως, εγώ έχω ένα ερώτημα: Όταν έβαζαν τη Ρουμανία </w:t>
      </w:r>
      <w:r w:rsidRPr="00A77D81">
        <w:rPr>
          <w:rFonts w:eastAsia="Times New Roman"/>
          <w:color w:val="000000" w:themeColor="text1"/>
          <w:szCs w:val="24"/>
        </w:rPr>
        <w:t xml:space="preserve">και την Κροατία </w:t>
      </w:r>
      <w:r>
        <w:rPr>
          <w:rFonts w:eastAsia="Times New Roman"/>
          <w:color w:val="000000" w:themeColor="text1"/>
          <w:szCs w:val="24"/>
        </w:rPr>
        <w:t xml:space="preserve">στο ΝΑΤΟ, τους έθεσαν τέτοιους </w:t>
      </w:r>
      <w:r w:rsidRPr="00A77D81">
        <w:rPr>
          <w:rFonts w:eastAsia="Times New Roman"/>
          <w:color w:val="000000" w:themeColor="text1"/>
          <w:szCs w:val="24"/>
        </w:rPr>
        <w:t>όρους</w:t>
      </w:r>
      <w:r>
        <w:rPr>
          <w:rFonts w:eastAsia="Times New Roman"/>
          <w:color w:val="000000" w:themeColor="text1"/>
          <w:szCs w:val="24"/>
        </w:rPr>
        <w:t>; Όταν έβαζαν χωρίς όρους τ</w:t>
      </w:r>
      <w:r w:rsidRPr="00A77D81">
        <w:rPr>
          <w:rFonts w:eastAsia="Times New Roman"/>
          <w:color w:val="000000" w:themeColor="text1"/>
          <w:szCs w:val="24"/>
        </w:rPr>
        <w:t xml:space="preserve">ην Αλβανία στο ΝΑΤΟ και την αναγνώριζαν </w:t>
      </w:r>
      <w:r>
        <w:rPr>
          <w:rFonts w:eastAsia="Times New Roman"/>
          <w:color w:val="000000" w:themeColor="text1"/>
          <w:szCs w:val="24"/>
        </w:rPr>
        <w:t xml:space="preserve">ως </w:t>
      </w:r>
      <w:r w:rsidRPr="00A77D81">
        <w:rPr>
          <w:rFonts w:eastAsia="Times New Roman"/>
          <w:color w:val="000000" w:themeColor="text1"/>
          <w:szCs w:val="24"/>
        </w:rPr>
        <w:t>υποψήφια χώρα</w:t>
      </w:r>
      <w:r>
        <w:rPr>
          <w:rFonts w:eastAsia="Times New Roman"/>
          <w:color w:val="000000" w:themeColor="text1"/>
          <w:szCs w:val="24"/>
        </w:rPr>
        <w:t>, έβαλαν όρους για την ελληνική μειονότητα, τη γηγενή μειονότητα; Κι ό</w:t>
      </w:r>
      <w:r>
        <w:rPr>
          <w:rFonts w:eastAsia="Times New Roman"/>
          <w:color w:val="000000" w:themeColor="text1"/>
          <w:szCs w:val="24"/>
        </w:rPr>
        <w:t xml:space="preserve">ταν έβαζαν </w:t>
      </w:r>
      <w:r w:rsidRPr="00A77D81">
        <w:rPr>
          <w:rFonts w:eastAsia="Times New Roman"/>
          <w:color w:val="000000" w:themeColor="text1"/>
          <w:szCs w:val="24"/>
        </w:rPr>
        <w:t xml:space="preserve">τη Βουλγαρία </w:t>
      </w:r>
      <w:r>
        <w:rPr>
          <w:rFonts w:eastAsia="Times New Roman"/>
          <w:color w:val="000000" w:themeColor="text1"/>
          <w:szCs w:val="24"/>
        </w:rPr>
        <w:t>-</w:t>
      </w:r>
      <w:r w:rsidRPr="00A77D81">
        <w:rPr>
          <w:rFonts w:eastAsia="Times New Roman"/>
          <w:color w:val="000000" w:themeColor="text1"/>
          <w:szCs w:val="24"/>
        </w:rPr>
        <w:t xml:space="preserve">και καλά </w:t>
      </w:r>
      <w:r>
        <w:rPr>
          <w:rFonts w:eastAsia="Times New Roman"/>
          <w:color w:val="000000" w:themeColor="text1"/>
          <w:szCs w:val="24"/>
        </w:rPr>
        <w:t xml:space="preserve">έκαναν- </w:t>
      </w:r>
      <w:r w:rsidRPr="00A77D81">
        <w:rPr>
          <w:rFonts w:eastAsia="Times New Roman"/>
          <w:color w:val="000000" w:themeColor="text1"/>
          <w:szCs w:val="24"/>
        </w:rPr>
        <w:t xml:space="preserve">στο ΝΑΤΟ και </w:t>
      </w:r>
      <w:r>
        <w:rPr>
          <w:rFonts w:eastAsia="Times New Roman"/>
          <w:color w:val="000000" w:themeColor="text1"/>
          <w:szCs w:val="24"/>
        </w:rPr>
        <w:t xml:space="preserve">τη δεχόντουσαν ως </w:t>
      </w:r>
      <w:r w:rsidRPr="00A77D81">
        <w:rPr>
          <w:rFonts w:eastAsia="Times New Roman"/>
          <w:color w:val="000000" w:themeColor="text1"/>
          <w:szCs w:val="24"/>
        </w:rPr>
        <w:t xml:space="preserve">υποψήφια και </w:t>
      </w:r>
      <w:r>
        <w:rPr>
          <w:rFonts w:eastAsia="Times New Roman"/>
          <w:color w:val="000000" w:themeColor="text1"/>
          <w:szCs w:val="24"/>
        </w:rPr>
        <w:t>μετά την έβαλαν στην</w:t>
      </w:r>
      <w:r w:rsidRPr="00A77D81">
        <w:rPr>
          <w:rFonts w:eastAsia="Times New Roman"/>
          <w:color w:val="000000" w:themeColor="text1"/>
          <w:szCs w:val="24"/>
        </w:rPr>
        <w:t xml:space="preserve"> Ευρωπαϊκή Ένωση</w:t>
      </w:r>
      <w:r>
        <w:rPr>
          <w:rFonts w:eastAsia="Times New Roman"/>
          <w:color w:val="000000" w:themeColor="text1"/>
          <w:szCs w:val="24"/>
        </w:rPr>
        <w:t>,</w:t>
      </w:r>
      <w:r w:rsidRPr="00A77D81">
        <w:rPr>
          <w:rFonts w:eastAsia="Times New Roman"/>
          <w:color w:val="000000" w:themeColor="text1"/>
          <w:szCs w:val="24"/>
        </w:rPr>
        <w:t xml:space="preserve"> </w:t>
      </w:r>
      <w:r>
        <w:rPr>
          <w:rFonts w:eastAsia="Times New Roman"/>
          <w:color w:val="000000" w:themeColor="text1"/>
          <w:szCs w:val="24"/>
        </w:rPr>
        <w:t xml:space="preserve">της </w:t>
      </w:r>
      <w:r w:rsidRPr="00A77D81">
        <w:rPr>
          <w:rFonts w:eastAsia="Times New Roman"/>
          <w:color w:val="000000" w:themeColor="text1"/>
          <w:szCs w:val="24"/>
        </w:rPr>
        <w:t xml:space="preserve">ζήτησαν </w:t>
      </w:r>
      <w:r>
        <w:rPr>
          <w:rFonts w:eastAsia="Times New Roman"/>
          <w:color w:val="000000" w:themeColor="text1"/>
          <w:szCs w:val="24"/>
        </w:rPr>
        <w:t>το</w:t>
      </w:r>
      <w:r w:rsidRPr="00A77D81">
        <w:rPr>
          <w:rFonts w:eastAsia="Times New Roman"/>
          <w:color w:val="000000" w:themeColor="text1"/>
          <w:szCs w:val="24"/>
        </w:rPr>
        <w:t xml:space="preserve"> πολύ απλό</w:t>
      </w:r>
      <w:r>
        <w:rPr>
          <w:rFonts w:eastAsia="Times New Roman"/>
          <w:color w:val="000000" w:themeColor="text1"/>
          <w:szCs w:val="24"/>
        </w:rPr>
        <w:t>,</w:t>
      </w:r>
      <w:r w:rsidRPr="00A77D81">
        <w:rPr>
          <w:rFonts w:eastAsia="Times New Roman"/>
          <w:color w:val="000000" w:themeColor="text1"/>
          <w:szCs w:val="24"/>
        </w:rPr>
        <w:t xml:space="preserve"> που δεν είναι διακρατικό</w:t>
      </w:r>
      <w:r>
        <w:rPr>
          <w:rFonts w:eastAsia="Times New Roman"/>
          <w:color w:val="000000" w:themeColor="text1"/>
          <w:szCs w:val="24"/>
        </w:rPr>
        <w:t xml:space="preserve"> -α</w:t>
      </w:r>
      <w:r w:rsidRPr="00A77D81">
        <w:rPr>
          <w:rFonts w:eastAsia="Times New Roman"/>
          <w:color w:val="000000" w:themeColor="text1"/>
          <w:szCs w:val="24"/>
        </w:rPr>
        <w:t xml:space="preserve">υτό που </w:t>
      </w:r>
      <w:r>
        <w:rPr>
          <w:rFonts w:eastAsia="Times New Roman"/>
          <w:color w:val="000000" w:themeColor="text1"/>
          <w:szCs w:val="24"/>
        </w:rPr>
        <w:t xml:space="preserve">εμείς </w:t>
      </w:r>
      <w:r w:rsidRPr="00A77D81">
        <w:rPr>
          <w:rFonts w:eastAsia="Times New Roman"/>
          <w:color w:val="000000" w:themeColor="text1"/>
          <w:szCs w:val="24"/>
        </w:rPr>
        <w:t>ζητούσα</w:t>
      </w:r>
      <w:r>
        <w:rPr>
          <w:rFonts w:eastAsia="Times New Roman"/>
          <w:color w:val="000000" w:themeColor="text1"/>
          <w:szCs w:val="24"/>
        </w:rPr>
        <w:t>με επίμονα αυτά τα χ</w:t>
      </w:r>
      <w:r w:rsidRPr="00A77D81">
        <w:rPr>
          <w:rFonts w:eastAsia="Times New Roman"/>
          <w:color w:val="000000" w:themeColor="text1"/>
          <w:szCs w:val="24"/>
        </w:rPr>
        <w:t xml:space="preserve">ρόνια </w:t>
      </w:r>
      <w:r>
        <w:rPr>
          <w:rFonts w:eastAsia="Times New Roman"/>
          <w:color w:val="000000" w:themeColor="text1"/>
          <w:szCs w:val="24"/>
        </w:rPr>
        <w:t>και θα το κατα</w:t>
      </w:r>
      <w:r w:rsidRPr="00A77D81">
        <w:rPr>
          <w:rFonts w:eastAsia="Times New Roman"/>
          <w:color w:val="000000" w:themeColor="text1"/>
          <w:szCs w:val="24"/>
        </w:rPr>
        <w:t>φέρουμε</w:t>
      </w:r>
      <w:r>
        <w:rPr>
          <w:rFonts w:eastAsia="Times New Roman"/>
          <w:color w:val="000000" w:themeColor="text1"/>
          <w:szCs w:val="24"/>
        </w:rPr>
        <w:t>-,</w:t>
      </w:r>
      <w:r w:rsidRPr="00A77D81">
        <w:rPr>
          <w:rFonts w:eastAsia="Times New Roman"/>
          <w:color w:val="000000" w:themeColor="text1"/>
          <w:szCs w:val="24"/>
        </w:rPr>
        <w:t xml:space="preserve"> να επιστ</w:t>
      </w:r>
      <w:r w:rsidRPr="00A77D81">
        <w:rPr>
          <w:rFonts w:eastAsia="Times New Roman"/>
          <w:color w:val="000000" w:themeColor="text1"/>
          <w:szCs w:val="24"/>
        </w:rPr>
        <w:t xml:space="preserve">ρέψει τα </w:t>
      </w:r>
      <w:r w:rsidRPr="00A77D81">
        <w:rPr>
          <w:rFonts w:eastAsia="Times New Roman"/>
          <w:color w:val="000000" w:themeColor="text1"/>
          <w:szCs w:val="24"/>
        </w:rPr>
        <w:lastRenderedPageBreak/>
        <w:t xml:space="preserve">σκεύη τα ιερά και τα χειρόγραφα </w:t>
      </w:r>
      <w:r>
        <w:rPr>
          <w:rFonts w:eastAsia="Times New Roman"/>
          <w:color w:val="000000" w:themeColor="text1"/>
          <w:szCs w:val="24"/>
        </w:rPr>
        <w:t>από τα ελληνικά</w:t>
      </w:r>
      <w:r w:rsidRPr="00A77D81">
        <w:rPr>
          <w:rFonts w:eastAsia="Times New Roman"/>
          <w:color w:val="000000" w:themeColor="text1"/>
          <w:szCs w:val="24"/>
        </w:rPr>
        <w:t xml:space="preserve"> μοναστήρια</w:t>
      </w:r>
      <w:r>
        <w:rPr>
          <w:rFonts w:eastAsia="Times New Roman"/>
          <w:color w:val="000000" w:themeColor="text1"/>
          <w:szCs w:val="24"/>
        </w:rPr>
        <w:t>,</w:t>
      </w:r>
      <w:r w:rsidRPr="00A77D81">
        <w:rPr>
          <w:rFonts w:eastAsia="Times New Roman"/>
          <w:color w:val="000000" w:themeColor="text1"/>
          <w:szCs w:val="24"/>
        </w:rPr>
        <w:t xml:space="preserve"> που έκλεψε παράνομα </w:t>
      </w:r>
      <w:r>
        <w:rPr>
          <w:rFonts w:eastAsia="Times New Roman"/>
          <w:color w:val="000000" w:themeColor="text1"/>
          <w:szCs w:val="24"/>
        </w:rPr>
        <w:t>ο βουλγαρικός φασισμός;</w:t>
      </w:r>
    </w:p>
    <w:p w14:paraId="01A9DFF2"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Ε</w:t>
      </w:r>
      <w:r w:rsidRPr="00A77D81">
        <w:rPr>
          <w:rFonts w:eastAsia="Times New Roman"/>
          <w:color w:val="000000" w:themeColor="text1"/>
          <w:szCs w:val="24"/>
        </w:rPr>
        <w:t>γώ νομίζω</w:t>
      </w:r>
      <w:r>
        <w:rPr>
          <w:rFonts w:eastAsia="Times New Roman"/>
          <w:color w:val="000000" w:themeColor="text1"/>
          <w:szCs w:val="24"/>
        </w:rPr>
        <w:t>,</w:t>
      </w:r>
      <w:r w:rsidRPr="00A77D81">
        <w:rPr>
          <w:rFonts w:eastAsia="Times New Roman"/>
          <w:color w:val="000000" w:themeColor="text1"/>
          <w:szCs w:val="24"/>
        </w:rPr>
        <w:t xml:space="preserve"> </w:t>
      </w:r>
      <w:r>
        <w:rPr>
          <w:rFonts w:eastAsia="Times New Roman"/>
          <w:color w:val="000000" w:themeColor="text1"/>
          <w:szCs w:val="24"/>
        </w:rPr>
        <w:t>για να τελειώνω, ότι δ</w:t>
      </w:r>
      <w:r w:rsidRPr="00A77D81">
        <w:rPr>
          <w:rFonts w:eastAsia="Times New Roman"/>
          <w:color w:val="000000" w:themeColor="text1"/>
          <w:szCs w:val="24"/>
        </w:rPr>
        <w:t>εν καταλαβαίνουν οι άνθρωποι και δεν θέλ</w:t>
      </w:r>
      <w:r>
        <w:rPr>
          <w:rFonts w:eastAsia="Times New Roman"/>
          <w:color w:val="000000" w:themeColor="text1"/>
          <w:szCs w:val="24"/>
        </w:rPr>
        <w:t>ουν να καταλάβουν. Δ</w:t>
      </w:r>
      <w:r w:rsidRPr="00A77D81">
        <w:rPr>
          <w:rFonts w:eastAsia="Times New Roman"/>
          <w:color w:val="000000" w:themeColor="text1"/>
          <w:szCs w:val="24"/>
        </w:rPr>
        <w:t>εν μπορούν και δε</w:t>
      </w:r>
      <w:r>
        <w:rPr>
          <w:rFonts w:eastAsia="Times New Roman"/>
          <w:color w:val="000000" w:themeColor="text1"/>
          <w:szCs w:val="24"/>
        </w:rPr>
        <w:t>ν μπορούμε</w:t>
      </w:r>
      <w:r w:rsidRPr="00A77D81">
        <w:rPr>
          <w:rFonts w:eastAsia="Times New Roman"/>
          <w:color w:val="000000" w:themeColor="text1"/>
          <w:szCs w:val="24"/>
        </w:rPr>
        <w:t xml:space="preserve"> να </w:t>
      </w:r>
      <w:r>
        <w:rPr>
          <w:rFonts w:eastAsia="Times New Roman"/>
          <w:color w:val="000000" w:themeColor="text1"/>
          <w:szCs w:val="24"/>
        </w:rPr>
        <w:t>τ</w:t>
      </w:r>
      <w:r w:rsidRPr="00A77D81">
        <w:rPr>
          <w:rFonts w:eastAsia="Times New Roman"/>
          <w:color w:val="000000" w:themeColor="text1"/>
          <w:szCs w:val="24"/>
        </w:rPr>
        <w:t>ου</w:t>
      </w:r>
      <w:r>
        <w:rPr>
          <w:rFonts w:eastAsia="Times New Roman"/>
          <w:color w:val="000000" w:themeColor="text1"/>
          <w:szCs w:val="24"/>
        </w:rPr>
        <w:t>ς</w:t>
      </w:r>
      <w:r w:rsidRPr="00A77D81">
        <w:rPr>
          <w:rFonts w:eastAsia="Times New Roman"/>
          <w:color w:val="000000" w:themeColor="text1"/>
          <w:szCs w:val="24"/>
        </w:rPr>
        <w:t xml:space="preserve"> κάν</w:t>
      </w:r>
      <w:r>
        <w:rPr>
          <w:rFonts w:eastAsia="Times New Roman"/>
          <w:color w:val="000000" w:themeColor="text1"/>
          <w:szCs w:val="24"/>
        </w:rPr>
        <w:t>ουμε ικανο</w:t>
      </w:r>
      <w:r>
        <w:rPr>
          <w:rFonts w:eastAsia="Times New Roman"/>
          <w:color w:val="000000" w:themeColor="text1"/>
          <w:szCs w:val="24"/>
        </w:rPr>
        <w:t xml:space="preserve">ύς </w:t>
      </w:r>
      <w:r w:rsidRPr="00A77D81">
        <w:rPr>
          <w:rFonts w:eastAsia="Times New Roman"/>
          <w:color w:val="000000" w:themeColor="text1"/>
          <w:szCs w:val="24"/>
        </w:rPr>
        <w:t>να μπορούν</w:t>
      </w:r>
      <w:r>
        <w:rPr>
          <w:rFonts w:eastAsia="Times New Roman"/>
          <w:color w:val="000000" w:themeColor="text1"/>
          <w:szCs w:val="24"/>
        </w:rPr>
        <w:t xml:space="preserve">. Δεν </w:t>
      </w:r>
      <w:r w:rsidRPr="00A77D81">
        <w:rPr>
          <w:rFonts w:eastAsia="Times New Roman"/>
          <w:color w:val="000000" w:themeColor="text1"/>
          <w:szCs w:val="24"/>
        </w:rPr>
        <w:t>θέλουν</w:t>
      </w:r>
      <w:r>
        <w:rPr>
          <w:rFonts w:eastAsia="Times New Roman"/>
          <w:color w:val="000000" w:themeColor="text1"/>
          <w:szCs w:val="24"/>
        </w:rPr>
        <w:t>,</w:t>
      </w:r>
      <w:r w:rsidRPr="00A77D81">
        <w:rPr>
          <w:rFonts w:eastAsia="Times New Roman"/>
          <w:color w:val="000000" w:themeColor="text1"/>
          <w:szCs w:val="24"/>
        </w:rPr>
        <w:t xml:space="preserve"> γιατί </w:t>
      </w:r>
      <w:r>
        <w:rPr>
          <w:rFonts w:eastAsia="Times New Roman"/>
          <w:color w:val="000000" w:themeColor="text1"/>
          <w:szCs w:val="24"/>
        </w:rPr>
        <w:t xml:space="preserve">τους </w:t>
      </w:r>
      <w:r w:rsidRPr="00A77D81">
        <w:rPr>
          <w:rFonts w:eastAsia="Times New Roman"/>
          <w:color w:val="000000" w:themeColor="text1"/>
          <w:szCs w:val="24"/>
        </w:rPr>
        <w:t>βολεύουν τα προβλήματα</w:t>
      </w:r>
      <w:r>
        <w:rPr>
          <w:rFonts w:eastAsia="Times New Roman"/>
          <w:color w:val="000000" w:themeColor="text1"/>
          <w:szCs w:val="24"/>
        </w:rPr>
        <w:t xml:space="preserve">. Δεν αξίζουν, λοιπόν, να ασχολούνται ως Κυβέρνηση </w:t>
      </w:r>
      <w:r w:rsidRPr="00A77D81">
        <w:rPr>
          <w:rFonts w:eastAsia="Times New Roman"/>
          <w:color w:val="000000" w:themeColor="text1"/>
          <w:szCs w:val="24"/>
        </w:rPr>
        <w:t>με θέματα εξωτερικής πολιτικής</w:t>
      </w:r>
      <w:r>
        <w:rPr>
          <w:rFonts w:eastAsia="Times New Roman"/>
          <w:color w:val="000000" w:themeColor="text1"/>
          <w:szCs w:val="24"/>
        </w:rPr>
        <w:t>. Η</w:t>
      </w:r>
      <w:r w:rsidRPr="00A77D81">
        <w:rPr>
          <w:rFonts w:eastAsia="Times New Roman"/>
          <w:color w:val="000000" w:themeColor="text1"/>
          <w:szCs w:val="24"/>
        </w:rPr>
        <w:t xml:space="preserve"> χώρα είναι ευχαριστημέν</w:t>
      </w:r>
      <w:r>
        <w:rPr>
          <w:rFonts w:eastAsia="Times New Roman"/>
          <w:color w:val="000000" w:themeColor="text1"/>
          <w:szCs w:val="24"/>
        </w:rPr>
        <w:t>η</w:t>
      </w:r>
      <w:r w:rsidRPr="00A77D81">
        <w:rPr>
          <w:rFonts w:eastAsia="Times New Roman"/>
          <w:color w:val="000000" w:themeColor="text1"/>
          <w:szCs w:val="24"/>
        </w:rPr>
        <w:t xml:space="preserve"> με αυτή</w:t>
      </w:r>
      <w:r>
        <w:rPr>
          <w:rFonts w:eastAsia="Times New Roman"/>
          <w:color w:val="000000" w:themeColor="text1"/>
          <w:szCs w:val="24"/>
        </w:rPr>
        <w:t>ν την Κ</w:t>
      </w:r>
      <w:r w:rsidRPr="00A77D81">
        <w:rPr>
          <w:rFonts w:eastAsia="Times New Roman"/>
          <w:color w:val="000000" w:themeColor="text1"/>
          <w:szCs w:val="24"/>
        </w:rPr>
        <w:t>υβέρνηση</w:t>
      </w:r>
      <w:r>
        <w:rPr>
          <w:rFonts w:eastAsia="Times New Roman"/>
          <w:color w:val="000000" w:themeColor="text1"/>
          <w:szCs w:val="24"/>
        </w:rPr>
        <w:t>,</w:t>
      </w:r>
      <w:r w:rsidRPr="00A77D81">
        <w:rPr>
          <w:rFonts w:eastAsia="Times New Roman"/>
          <w:color w:val="000000" w:themeColor="text1"/>
          <w:szCs w:val="24"/>
        </w:rPr>
        <w:t xml:space="preserve"> με </w:t>
      </w:r>
      <w:r>
        <w:rPr>
          <w:rFonts w:eastAsia="Times New Roman"/>
          <w:color w:val="000000" w:themeColor="text1"/>
          <w:szCs w:val="24"/>
        </w:rPr>
        <w:t xml:space="preserve">την εξωτερική της πολιτική και η χώρα είναι </w:t>
      </w:r>
      <w:r w:rsidRPr="00A77D81">
        <w:rPr>
          <w:rFonts w:eastAsia="Times New Roman"/>
          <w:color w:val="000000" w:themeColor="text1"/>
          <w:szCs w:val="24"/>
        </w:rPr>
        <w:t>ευχαριστημέν</w:t>
      </w:r>
      <w:r>
        <w:rPr>
          <w:rFonts w:eastAsia="Times New Roman"/>
          <w:color w:val="000000" w:themeColor="text1"/>
          <w:szCs w:val="24"/>
        </w:rPr>
        <w:t>η</w:t>
      </w:r>
      <w:r w:rsidRPr="00A77D81">
        <w:rPr>
          <w:rFonts w:eastAsia="Times New Roman"/>
          <w:color w:val="000000" w:themeColor="text1"/>
          <w:szCs w:val="24"/>
        </w:rPr>
        <w:t xml:space="preserve"> π</w:t>
      </w:r>
      <w:r w:rsidRPr="00A77D81">
        <w:rPr>
          <w:rFonts w:eastAsia="Times New Roman"/>
          <w:color w:val="000000" w:themeColor="text1"/>
          <w:szCs w:val="24"/>
        </w:rPr>
        <w:t>ου αυτοί που δεν θέλουν</w:t>
      </w:r>
      <w:r>
        <w:rPr>
          <w:rFonts w:eastAsia="Times New Roman"/>
          <w:color w:val="000000" w:themeColor="text1"/>
          <w:szCs w:val="24"/>
        </w:rPr>
        <w:t xml:space="preserve">, δεν </w:t>
      </w:r>
      <w:r w:rsidRPr="00A77D81">
        <w:rPr>
          <w:rFonts w:eastAsia="Times New Roman"/>
          <w:color w:val="000000" w:themeColor="text1"/>
          <w:szCs w:val="24"/>
        </w:rPr>
        <w:t xml:space="preserve">καταλαβαίνουν </w:t>
      </w:r>
      <w:r>
        <w:rPr>
          <w:rFonts w:eastAsia="Times New Roman"/>
          <w:color w:val="000000" w:themeColor="text1"/>
          <w:szCs w:val="24"/>
        </w:rPr>
        <w:t>και δεν μπορούν, είναι στην Α</w:t>
      </w:r>
      <w:r w:rsidRPr="00A77D81">
        <w:rPr>
          <w:rFonts w:eastAsia="Times New Roman"/>
          <w:color w:val="000000" w:themeColor="text1"/>
          <w:szCs w:val="24"/>
        </w:rPr>
        <w:t>ντιπολίτευση</w:t>
      </w:r>
      <w:r>
        <w:rPr>
          <w:rFonts w:eastAsia="Times New Roman"/>
          <w:color w:val="000000" w:themeColor="text1"/>
          <w:szCs w:val="24"/>
        </w:rPr>
        <w:t>.</w:t>
      </w:r>
    </w:p>
    <w:p w14:paraId="01A9DFF3"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Ε</w:t>
      </w:r>
      <w:r w:rsidRPr="00A77D81">
        <w:rPr>
          <w:rFonts w:eastAsia="Times New Roman"/>
          <w:color w:val="000000" w:themeColor="text1"/>
          <w:szCs w:val="24"/>
        </w:rPr>
        <w:t>υχαριστώ πολύ</w:t>
      </w:r>
      <w:r>
        <w:rPr>
          <w:rFonts w:eastAsia="Times New Roman"/>
          <w:color w:val="000000" w:themeColor="text1"/>
          <w:szCs w:val="24"/>
        </w:rPr>
        <w:t>.</w:t>
      </w:r>
    </w:p>
    <w:p w14:paraId="01A9DFF4" w14:textId="77777777" w:rsidR="00887A51" w:rsidRDefault="009C255F">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01A9DFF5" w14:textId="77777777" w:rsidR="00887A51" w:rsidRDefault="009C255F">
      <w:pPr>
        <w:spacing w:after="0" w:line="600" w:lineRule="auto"/>
        <w:ind w:firstLine="720"/>
        <w:jc w:val="both"/>
        <w:rPr>
          <w:rFonts w:eastAsia="Times New Roman"/>
          <w:color w:val="000000" w:themeColor="text1"/>
          <w:szCs w:val="24"/>
        </w:rPr>
      </w:pPr>
      <w:r w:rsidRPr="004C50DB">
        <w:rPr>
          <w:rFonts w:eastAsia="Times New Roman"/>
          <w:b/>
          <w:color w:val="000000" w:themeColor="text1"/>
          <w:szCs w:val="24"/>
        </w:rPr>
        <w:t>ΓΕΩΡΓΙΟΣ ΚΟΥΜΟΥΤΣΑΚΟΣ:</w:t>
      </w:r>
      <w:r>
        <w:rPr>
          <w:rFonts w:eastAsia="Times New Roman"/>
          <w:color w:val="000000" w:themeColor="text1"/>
          <w:szCs w:val="24"/>
        </w:rPr>
        <w:t xml:space="preserve"> Κάντε μια βόλτα στη Μακεδονία!</w:t>
      </w:r>
    </w:p>
    <w:p w14:paraId="01A9DFF6" w14:textId="77777777" w:rsidR="00887A51" w:rsidRDefault="009C255F">
      <w:pPr>
        <w:spacing w:after="0" w:line="600" w:lineRule="auto"/>
        <w:ind w:firstLine="720"/>
        <w:jc w:val="both"/>
        <w:rPr>
          <w:rFonts w:eastAsia="Times New Roman"/>
          <w:color w:val="000000" w:themeColor="text1"/>
          <w:szCs w:val="24"/>
        </w:rPr>
      </w:pPr>
      <w:r w:rsidRPr="004C50DB">
        <w:rPr>
          <w:rFonts w:eastAsia="Times New Roman"/>
          <w:b/>
          <w:color w:val="000000" w:themeColor="text1"/>
          <w:szCs w:val="24"/>
        </w:rPr>
        <w:t xml:space="preserve">ΠΡΟΕΔΡΕΥΩΝ (Γεώργιος </w:t>
      </w:r>
      <w:proofErr w:type="spellStart"/>
      <w:r w:rsidRPr="004C50DB">
        <w:rPr>
          <w:rFonts w:eastAsia="Times New Roman"/>
          <w:b/>
          <w:color w:val="000000" w:themeColor="text1"/>
          <w:szCs w:val="24"/>
        </w:rPr>
        <w:t>Λαμπρούλης</w:t>
      </w:r>
      <w:proofErr w:type="spellEnd"/>
      <w:r w:rsidRPr="004C50DB">
        <w:rPr>
          <w:rFonts w:eastAsia="Times New Roman"/>
          <w:b/>
          <w:color w:val="000000" w:themeColor="text1"/>
          <w:szCs w:val="24"/>
        </w:rPr>
        <w:t>):</w:t>
      </w:r>
      <w:r>
        <w:rPr>
          <w:rFonts w:eastAsia="Times New Roman"/>
          <w:color w:val="000000" w:themeColor="text1"/>
          <w:szCs w:val="24"/>
        </w:rPr>
        <w:t xml:space="preserve"> Τον λόγο έχει ο Κοινοβουλευτικός Εκπρόσωπος της Δημοκρατικής Συμπαράταξης κ.</w:t>
      </w:r>
      <w:r w:rsidRPr="00A77D81">
        <w:rPr>
          <w:rFonts w:eastAsia="Times New Roman"/>
          <w:color w:val="000000" w:themeColor="text1"/>
          <w:szCs w:val="24"/>
        </w:rPr>
        <w:t xml:space="preserve"> Λοβέρδος</w:t>
      </w:r>
      <w:r>
        <w:rPr>
          <w:rFonts w:eastAsia="Times New Roman"/>
          <w:color w:val="000000" w:themeColor="text1"/>
          <w:szCs w:val="24"/>
        </w:rPr>
        <w:t>.</w:t>
      </w:r>
    </w:p>
    <w:p w14:paraId="01A9DFF7"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Μετά </w:t>
      </w:r>
      <w:r w:rsidRPr="00A77D81">
        <w:rPr>
          <w:rFonts w:eastAsia="Times New Roman"/>
          <w:color w:val="000000" w:themeColor="text1"/>
          <w:szCs w:val="24"/>
        </w:rPr>
        <w:t xml:space="preserve">τον κύριο </w:t>
      </w:r>
      <w:r>
        <w:rPr>
          <w:rFonts w:eastAsia="Times New Roman"/>
          <w:color w:val="000000" w:themeColor="text1"/>
          <w:szCs w:val="24"/>
        </w:rPr>
        <w:t>Λοβέρδο θ</w:t>
      </w:r>
      <w:r w:rsidRPr="00A77D81">
        <w:rPr>
          <w:rFonts w:eastAsia="Times New Roman"/>
          <w:color w:val="000000" w:themeColor="text1"/>
          <w:szCs w:val="24"/>
        </w:rPr>
        <w:t>α ακολουθήσουν άλλοι τρεις ομιλητές</w:t>
      </w:r>
      <w:r>
        <w:rPr>
          <w:rFonts w:eastAsia="Times New Roman"/>
          <w:color w:val="000000" w:themeColor="text1"/>
          <w:szCs w:val="24"/>
        </w:rPr>
        <w:t>,</w:t>
      </w:r>
      <w:r w:rsidRPr="00A77D81">
        <w:rPr>
          <w:rFonts w:eastAsia="Times New Roman"/>
          <w:color w:val="000000" w:themeColor="text1"/>
          <w:szCs w:val="24"/>
        </w:rPr>
        <w:t xml:space="preserve"> με τους οποίους θα ολοκληρωθεί ο κατάλογος</w:t>
      </w:r>
      <w:r>
        <w:rPr>
          <w:rFonts w:eastAsia="Times New Roman"/>
          <w:color w:val="000000" w:themeColor="text1"/>
          <w:szCs w:val="24"/>
        </w:rPr>
        <w:t>. Α</w:t>
      </w:r>
      <w:r w:rsidRPr="00A77D81">
        <w:rPr>
          <w:rFonts w:eastAsia="Times New Roman"/>
          <w:color w:val="000000" w:themeColor="text1"/>
          <w:szCs w:val="24"/>
        </w:rPr>
        <w:t xml:space="preserve">μέσως μετά θα ακολουθήσουν </w:t>
      </w:r>
      <w:r>
        <w:rPr>
          <w:rFonts w:eastAsia="Times New Roman"/>
          <w:color w:val="000000" w:themeColor="text1"/>
          <w:szCs w:val="24"/>
        </w:rPr>
        <w:t>οι Κ</w:t>
      </w:r>
      <w:r w:rsidRPr="00A77D81">
        <w:rPr>
          <w:rFonts w:eastAsia="Times New Roman"/>
          <w:color w:val="000000" w:themeColor="text1"/>
          <w:szCs w:val="24"/>
        </w:rPr>
        <w:t xml:space="preserve">οινοβουλευτικοί </w:t>
      </w:r>
      <w:r>
        <w:rPr>
          <w:rFonts w:eastAsia="Times New Roman"/>
          <w:color w:val="000000" w:themeColor="text1"/>
          <w:szCs w:val="24"/>
        </w:rPr>
        <w:t>Ε</w:t>
      </w:r>
      <w:r w:rsidRPr="00A77D81">
        <w:rPr>
          <w:rFonts w:eastAsia="Times New Roman"/>
          <w:color w:val="000000" w:themeColor="text1"/>
          <w:szCs w:val="24"/>
        </w:rPr>
        <w:t>κπρόσωποι</w:t>
      </w:r>
      <w:r>
        <w:rPr>
          <w:rFonts w:eastAsia="Times New Roman"/>
          <w:color w:val="000000" w:themeColor="text1"/>
          <w:szCs w:val="24"/>
        </w:rPr>
        <w:t>,</w:t>
      </w:r>
      <w:r w:rsidRPr="00A77D81">
        <w:rPr>
          <w:rFonts w:eastAsia="Times New Roman"/>
          <w:color w:val="000000" w:themeColor="text1"/>
          <w:szCs w:val="24"/>
        </w:rPr>
        <w:t xml:space="preserve"> ο κ</w:t>
      </w:r>
      <w:r w:rsidRPr="00A77D81">
        <w:rPr>
          <w:rFonts w:eastAsia="Times New Roman"/>
          <w:color w:val="000000" w:themeColor="text1"/>
          <w:szCs w:val="24"/>
        </w:rPr>
        <w:t xml:space="preserve">ύριος </w:t>
      </w:r>
      <w:proofErr w:type="spellStart"/>
      <w:r w:rsidRPr="00A77D81">
        <w:rPr>
          <w:rFonts w:eastAsia="Times New Roman"/>
          <w:color w:val="000000" w:themeColor="text1"/>
          <w:szCs w:val="24"/>
        </w:rPr>
        <w:t>Παφίλης</w:t>
      </w:r>
      <w:proofErr w:type="spellEnd"/>
      <w:r>
        <w:rPr>
          <w:rFonts w:eastAsia="Times New Roman"/>
          <w:color w:val="000000" w:themeColor="text1"/>
          <w:szCs w:val="24"/>
        </w:rPr>
        <w:t>,</w:t>
      </w:r>
      <w:r w:rsidRPr="00A77D81">
        <w:rPr>
          <w:rFonts w:eastAsia="Times New Roman"/>
          <w:color w:val="000000" w:themeColor="text1"/>
          <w:szCs w:val="24"/>
        </w:rPr>
        <w:t xml:space="preserve"> ο κ</w:t>
      </w:r>
      <w:r>
        <w:rPr>
          <w:rFonts w:eastAsia="Times New Roman"/>
          <w:color w:val="000000" w:themeColor="text1"/>
          <w:szCs w:val="24"/>
        </w:rPr>
        <w:t>.</w:t>
      </w:r>
      <w:r w:rsidRPr="00A77D81">
        <w:rPr>
          <w:rFonts w:eastAsia="Times New Roman"/>
          <w:color w:val="000000" w:themeColor="text1"/>
          <w:szCs w:val="24"/>
        </w:rPr>
        <w:t xml:space="preserve"> Γεωργιάδης</w:t>
      </w:r>
      <w:r>
        <w:rPr>
          <w:rFonts w:eastAsia="Times New Roman"/>
          <w:color w:val="000000" w:themeColor="text1"/>
          <w:szCs w:val="24"/>
        </w:rPr>
        <w:t>,</w:t>
      </w:r>
      <w:r w:rsidRPr="00A77D81">
        <w:rPr>
          <w:rFonts w:eastAsia="Times New Roman"/>
          <w:color w:val="000000" w:themeColor="text1"/>
          <w:szCs w:val="24"/>
        </w:rPr>
        <w:t xml:space="preserve"> που μας έχουν δηλώσει </w:t>
      </w:r>
      <w:r>
        <w:rPr>
          <w:rFonts w:eastAsia="Times New Roman"/>
          <w:color w:val="000000" w:themeColor="text1"/>
          <w:szCs w:val="24"/>
        </w:rPr>
        <w:t xml:space="preserve">ότι θα μιλήσουν </w:t>
      </w:r>
      <w:r w:rsidRPr="00A77D81">
        <w:rPr>
          <w:rFonts w:eastAsia="Times New Roman"/>
          <w:color w:val="000000" w:themeColor="text1"/>
          <w:szCs w:val="24"/>
        </w:rPr>
        <w:t xml:space="preserve">και υπολείπονται άλλοι τρεις </w:t>
      </w:r>
      <w:r>
        <w:rPr>
          <w:rFonts w:eastAsia="Times New Roman"/>
          <w:color w:val="000000" w:themeColor="text1"/>
          <w:szCs w:val="24"/>
        </w:rPr>
        <w:t>Κ</w:t>
      </w:r>
      <w:r w:rsidRPr="00A77D81">
        <w:rPr>
          <w:rFonts w:eastAsia="Times New Roman"/>
          <w:color w:val="000000" w:themeColor="text1"/>
          <w:szCs w:val="24"/>
        </w:rPr>
        <w:t>οινοβουλευτικοί</w:t>
      </w:r>
      <w:r>
        <w:rPr>
          <w:rFonts w:eastAsia="Times New Roman"/>
          <w:color w:val="000000" w:themeColor="text1"/>
          <w:szCs w:val="24"/>
        </w:rPr>
        <w:t>, οι οποίοι σ</w:t>
      </w:r>
      <w:r w:rsidRPr="00A77D81">
        <w:rPr>
          <w:rFonts w:eastAsia="Times New Roman"/>
          <w:color w:val="000000" w:themeColor="text1"/>
          <w:szCs w:val="24"/>
        </w:rPr>
        <w:t xml:space="preserve">την </w:t>
      </w:r>
      <w:r>
        <w:rPr>
          <w:rFonts w:eastAsia="Times New Roman"/>
          <w:color w:val="000000" w:themeColor="text1"/>
          <w:szCs w:val="24"/>
        </w:rPr>
        <w:t>πορεία π</w:t>
      </w:r>
      <w:r w:rsidRPr="00A77D81">
        <w:rPr>
          <w:rFonts w:eastAsia="Times New Roman"/>
          <w:color w:val="000000" w:themeColor="text1"/>
          <w:szCs w:val="24"/>
        </w:rPr>
        <w:t>ροφανώς θα μας δηλώσουν πότε θα μιλήσου</w:t>
      </w:r>
      <w:r>
        <w:rPr>
          <w:rFonts w:eastAsia="Times New Roman"/>
          <w:color w:val="000000" w:themeColor="text1"/>
          <w:szCs w:val="24"/>
        </w:rPr>
        <w:t>ν.</w:t>
      </w:r>
    </w:p>
    <w:p w14:paraId="01A9DFF8"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Ορίστε, κύριε Λοβέρδο, έχετε τον λόγο.</w:t>
      </w:r>
    </w:p>
    <w:p w14:paraId="01A9DFF9" w14:textId="77777777" w:rsidR="00887A51" w:rsidRDefault="009C255F">
      <w:pPr>
        <w:spacing w:after="0" w:line="600" w:lineRule="auto"/>
        <w:ind w:firstLine="720"/>
        <w:jc w:val="both"/>
        <w:rPr>
          <w:rFonts w:eastAsia="Times New Roman"/>
          <w:color w:val="000000" w:themeColor="text1"/>
          <w:szCs w:val="24"/>
        </w:rPr>
      </w:pPr>
      <w:r w:rsidRPr="004C50DB">
        <w:rPr>
          <w:rFonts w:eastAsia="Times New Roman"/>
          <w:b/>
          <w:color w:val="000000" w:themeColor="text1"/>
          <w:szCs w:val="24"/>
        </w:rPr>
        <w:t>ΑΝΔΡΕΑΣ ΛΟΒΕΡΔΟΣ:</w:t>
      </w:r>
      <w:r>
        <w:rPr>
          <w:rFonts w:eastAsia="Times New Roman"/>
          <w:color w:val="000000" w:themeColor="text1"/>
          <w:szCs w:val="24"/>
        </w:rPr>
        <w:t xml:space="preserve"> Ευχαριστώ, κύριε Πρόεδρε.</w:t>
      </w:r>
    </w:p>
    <w:p w14:paraId="01A9DFFA"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Τρία πράγματα θέλω να πω</w:t>
      </w:r>
      <w:r>
        <w:rPr>
          <w:rFonts w:eastAsia="Times New Roman"/>
          <w:color w:val="000000" w:themeColor="text1"/>
          <w:szCs w:val="24"/>
        </w:rPr>
        <w:t>,</w:t>
      </w:r>
      <w:r>
        <w:rPr>
          <w:rFonts w:eastAsia="Times New Roman"/>
          <w:color w:val="000000" w:themeColor="text1"/>
          <w:szCs w:val="24"/>
        </w:rPr>
        <w:t xml:space="preserve"> μονολεκτικά</w:t>
      </w:r>
      <w:r>
        <w:rPr>
          <w:rFonts w:eastAsia="Times New Roman"/>
          <w:color w:val="000000" w:themeColor="text1"/>
          <w:szCs w:val="24"/>
        </w:rPr>
        <w:t>,</w:t>
      </w:r>
      <w:r>
        <w:rPr>
          <w:rFonts w:eastAsia="Times New Roman"/>
          <w:color w:val="000000" w:themeColor="text1"/>
          <w:szCs w:val="24"/>
        </w:rPr>
        <w:t xml:space="preserve"> γι’ αυτά </w:t>
      </w:r>
      <w:r w:rsidRPr="00A77D81">
        <w:rPr>
          <w:rFonts w:eastAsia="Times New Roman"/>
          <w:color w:val="000000" w:themeColor="text1"/>
          <w:szCs w:val="24"/>
        </w:rPr>
        <w:t>που είπε ο κ Κοτζιάς</w:t>
      </w:r>
      <w:r>
        <w:rPr>
          <w:rFonts w:eastAsia="Times New Roman"/>
          <w:color w:val="000000" w:themeColor="text1"/>
          <w:szCs w:val="24"/>
        </w:rPr>
        <w:t xml:space="preserve"> π</w:t>
      </w:r>
      <w:r w:rsidRPr="00A77D81">
        <w:rPr>
          <w:rFonts w:eastAsia="Times New Roman"/>
          <w:color w:val="000000" w:themeColor="text1"/>
          <w:szCs w:val="24"/>
        </w:rPr>
        <w:t>ρος το τέλος</w:t>
      </w:r>
      <w:r>
        <w:rPr>
          <w:rFonts w:eastAsia="Times New Roman"/>
          <w:color w:val="000000" w:themeColor="text1"/>
          <w:szCs w:val="24"/>
        </w:rPr>
        <w:t xml:space="preserve">. </w:t>
      </w:r>
    </w:p>
    <w:p w14:paraId="01A9DFFB"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Έχει δίκιο ότι στο Βουκουρέστι η τότε Κ</w:t>
      </w:r>
      <w:r w:rsidRPr="00A77D81">
        <w:rPr>
          <w:rFonts w:eastAsia="Times New Roman"/>
          <w:color w:val="000000" w:themeColor="text1"/>
          <w:szCs w:val="24"/>
        </w:rPr>
        <w:t>υβέρνηση δεν κατέθεσε βέτο</w:t>
      </w:r>
      <w:r>
        <w:rPr>
          <w:rFonts w:eastAsia="Times New Roman"/>
          <w:color w:val="000000" w:themeColor="text1"/>
          <w:szCs w:val="24"/>
        </w:rPr>
        <w:t>.</w:t>
      </w:r>
    </w:p>
    <w:p w14:paraId="01A9DFFC" w14:textId="77777777" w:rsidR="00887A51" w:rsidRDefault="009C255F">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ΚΟΥΜΟΥΤΣΑΚΟΣ:</w:t>
      </w:r>
      <w:r>
        <w:rPr>
          <w:rFonts w:eastAsia="Times New Roman"/>
          <w:color w:val="000000" w:themeColor="text1"/>
          <w:szCs w:val="24"/>
        </w:rPr>
        <w:t xml:space="preserve"> Είναι λάθος αυτό, κύριε Λοβέρδο. Πώς να το κάνουμε!</w:t>
      </w:r>
    </w:p>
    <w:p w14:paraId="01A9DFFD" w14:textId="77777777" w:rsidR="00887A51" w:rsidRDefault="009C255F">
      <w:pPr>
        <w:spacing w:after="0" w:line="600" w:lineRule="auto"/>
        <w:ind w:firstLine="720"/>
        <w:jc w:val="both"/>
        <w:rPr>
          <w:rFonts w:eastAsia="Times New Roman"/>
          <w:color w:val="000000" w:themeColor="text1"/>
          <w:szCs w:val="24"/>
        </w:rPr>
      </w:pPr>
      <w:r>
        <w:rPr>
          <w:rFonts w:eastAsia="Times New Roman"/>
          <w:b/>
          <w:color w:val="000000" w:themeColor="text1"/>
          <w:szCs w:val="24"/>
        </w:rPr>
        <w:t>ΑΝ</w:t>
      </w:r>
      <w:r>
        <w:rPr>
          <w:rFonts w:eastAsia="Times New Roman"/>
          <w:b/>
          <w:color w:val="000000" w:themeColor="text1"/>
          <w:szCs w:val="24"/>
        </w:rPr>
        <w:t>ΔΡΕΑΣ ΛΟΒΕΡΔΟΣ:</w:t>
      </w:r>
      <w:r>
        <w:rPr>
          <w:rFonts w:eastAsia="Times New Roman"/>
          <w:color w:val="000000" w:themeColor="text1"/>
          <w:szCs w:val="24"/>
        </w:rPr>
        <w:t xml:space="preserve"> Ε</w:t>
      </w:r>
      <w:r w:rsidRPr="00A77D81">
        <w:rPr>
          <w:rFonts w:eastAsia="Times New Roman"/>
          <w:color w:val="000000" w:themeColor="text1"/>
          <w:szCs w:val="24"/>
        </w:rPr>
        <w:t xml:space="preserve">ίναι απολύτως </w:t>
      </w:r>
      <w:r>
        <w:rPr>
          <w:rFonts w:eastAsia="Times New Roman"/>
          <w:color w:val="000000" w:themeColor="text1"/>
          <w:szCs w:val="24"/>
        </w:rPr>
        <w:t xml:space="preserve">λανθασμένο το να το λέμε, </w:t>
      </w:r>
      <w:r w:rsidRPr="00A77D81">
        <w:rPr>
          <w:rFonts w:eastAsia="Times New Roman"/>
          <w:color w:val="000000" w:themeColor="text1"/>
          <w:szCs w:val="24"/>
        </w:rPr>
        <w:t xml:space="preserve">αλλά </w:t>
      </w:r>
      <w:r>
        <w:rPr>
          <w:rFonts w:eastAsia="Times New Roman"/>
          <w:color w:val="000000" w:themeColor="text1"/>
          <w:szCs w:val="24"/>
        </w:rPr>
        <w:t xml:space="preserve">κράτησε </w:t>
      </w:r>
      <w:r w:rsidRPr="00A77D81">
        <w:rPr>
          <w:rFonts w:eastAsia="Times New Roman"/>
          <w:color w:val="000000" w:themeColor="text1"/>
          <w:szCs w:val="24"/>
        </w:rPr>
        <w:t>τη στάση που κράτησε</w:t>
      </w:r>
      <w:r>
        <w:rPr>
          <w:rFonts w:eastAsia="Times New Roman"/>
          <w:color w:val="000000" w:themeColor="text1"/>
          <w:szCs w:val="24"/>
        </w:rPr>
        <w:t>, που α</w:t>
      </w:r>
      <w:r w:rsidRPr="00A77D81">
        <w:rPr>
          <w:rFonts w:eastAsia="Times New Roman"/>
          <w:color w:val="000000" w:themeColor="text1"/>
          <w:szCs w:val="24"/>
        </w:rPr>
        <w:t xml:space="preserve">πό τη δική μας πλευρά είχε τύχει απόλυτης υποστήριξης με δηλώσεις </w:t>
      </w:r>
      <w:r w:rsidRPr="00A77D81">
        <w:rPr>
          <w:rFonts w:eastAsia="Times New Roman"/>
          <w:color w:val="000000" w:themeColor="text1"/>
          <w:szCs w:val="24"/>
        </w:rPr>
        <w:lastRenderedPageBreak/>
        <w:t>Παπανδρέου</w:t>
      </w:r>
      <w:r>
        <w:rPr>
          <w:rFonts w:eastAsia="Times New Roman"/>
          <w:color w:val="000000" w:themeColor="text1"/>
          <w:szCs w:val="24"/>
        </w:rPr>
        <w:t>, Πάγκαλου και δικές μου. Ήμουν τότε σκιώδης Υπουργός Εξωτερικών.</w:t>
      </w:r>
    </w:p>
    <w:p w14:paraId="01A9DFFE"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Η συζήτηση περί </w:t>
      </w:r>
      <w:r>
        <w:rPr>
          <w:rFonts w:eastAsia="Times New Roman"/>
          <w:color w:val="000000" w:themeColor="text1"/>
          <w:szCs w:val="24"/>
        </w:rPr>
        <w:t>βέτο δημιούργησε εντυπώσεις λανθασμένες, με λάθη ορισμένων, και ποτέ το Διεθνές Δ</w:t>
      </w:r>
      <w:r w:rsidRPr="00A77D81">
        <w:rPr>
          <w:rFonts w:eastAsia="Times New Roman"/>
          <w:color w:val="000000" w:themeColor="text1"/>
          <w:szCs w:val="24"/>
        </w:rPr>
        <w:t xml:space="preserve">ικαστήριο της Χάγης </w:t>
      </w:r>
      <w:r>
        <w:rPr>
          <w:rFonts w:eastAsia="Times New Roman"/>
          <w:color w:val="000000" w:themeColor="text1"/>
          <w:szCs w:val="24"/>
        </w:rPr>
        <w:t>δεν καταδίκασε την Ελλάδα.</w:t>
      </w:r>
    </w:p>
    <w:p w14:paraId="01A9DFFF"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Είπε δύο σωστά πράγματα ο κ. Κοτζιάς και ένα </w:t>
      </w:r>
      <w:r w:rsidRPr="00A77D81">
        <w:rPr>
          <w:rFonts w:eastAsia="Times New Roman"/>
          <w:color w:val="000000" w:themeColor="text1"/>
          <w:szCs w:val="24"/>
        </w:rPr>
        <w:t>λάθος</w:t>
      </w:r>
      <w:r>
        <w:rPr>
          <w:rFonts w:eastAsia="Times New Roman"/>
          <w:color w:val="000000" w:themeColor="text1"/>
          <w:szCs w:val="24"/>
        </w:rPr>
        <w:t>,</w:t>
      </w:r>
      <w:r w:rsidRPr="00A77D81">
        <w:rPr>
          <w:rFonts w:eastAsia="Times New Roman"/>
          <w:color w:val="000000" w:themeColor="text1"/>
          <w:szCs w:val="24"/>
        </w:rPr>
        <w:t xml:space="preserve"> διότι το συζητήσα</w:t>
      </w:r>
      <w:r>
        <w:rPr>
          <w:rFonts w:eastAsia="Times New Roman"/>
          <w:color w:val="000000" w:themeColor="text1"/>
          <w:szCs w:val="24"/>
        </w:rPr>
        <w:t xml:space="preserve">με εν </w:t>
      </w:r>
      <w:proofErr w:type="spellStart"/>
      <w:r w:rsidRPr="00A77D81">
        <w:rPr>
          <w:rFonts w:eastAsia="Times New Roman"/>
          <w:color w:val="000000" w:themeColor="text1"/>
          <w:szCs w:val="24"/>
        </w:rPr>
        <w:t>εκτάσ</w:t>
      </w:r>
      <w:r>
        <w:rPr>
          <w:rFonts w:eastAsia="Times New Roman"/>
          <w:color w:val="000000" w:themeColor="text1"/>
          <w:szCs w:val="24"/>
        </w:rPr>
        <w:t>ει</w:t>
      </w:r>
      <w:proofErr w:type="spellEnd"/>
      <w:r>
        <w:rPr>
          <w:rFonts w:eastAsia="Times New Roman"/>
          <w:color w:val="000000" w:themeColor="text1"/>
          <w:szCs w:val="24"/>
        </w:rPr>
        <w:t xml:space="preserve"> </w:t>
      </w:r>
      <w:r w:rsidRPr="00A77D81">
        <w:rPr>
          <w:rFonts w:eastAsia="Times New Roman"/>
          <w:color w:val="000000" w:themeColor="text1"/>
          <w:szCs w:val="24"/>
        </w:rPr>
        <w:t>το θέμα αυτ</w:t>
      </w:r>
      <w:r>
        <w:rPr>
          <w:rFonts w:eastAsia="Times New Roman"/>
          <w:color w:val="000000" w:themeColor="text1"/>
          <w:szCs w:val="24"/>
        </w:rPr>
        <w:t>ό. Η</w:t>
      </w:r>
      <w:r w:rsidRPr="00A77D81">
        <w:rPr>
          <w:rFonts w:eastAsia="Times New Roman"/>
          <w:color w:val="000000" w:themeColor="text1"/>
          <w:szCs w:val="24"/>
        </w:rPr>
        <w:t xml:space="preserve"> απόφαση εκείνη του 2011 ήταν </w:t>
      </w:r>
      <w:r w:rsidRPr="00A77D81">
        <w:rPr>
          <w:rFonts w:eastAsia="Times New Roman"/>
          <w:color w:val="000000" w:themeColor="text1"/>
          <w:szCs w:val="24"/>
        </w:rPr>
        <w:t>σαφής</w:t>
      </w:r>
      <w:r>
        <w:rPr>
          <w:rFonts w:eastAsia="Times New Roman"/>
          <w:color w:val="000000" w:themeColor="text1"/>
          <w:szCs w:val="24"/>
        </w:rPr>
        <w:t>. Η λέξη «</w:t>
      </w:r>
      <w:r w:rsidRPr="00A77D81">
        <w:rPr>
          <w:rFonts w:eastAsia="Times New Roman"/>
          <w:color w:val="000000" w:themeColor="text1"/>
          <w:szCs w:val="24"/>
        </w:rPr>
        <w:t>καταδίκη</w:t>
      </w:r>
      <w:r>
        <w:rPr>
          <w:rFonts w:eastAsia="Times New Roman"/>
          <w:color w:val="000000" w:themeColor="text1"/>
          <w:szCs w:val="24"/>
        </w:rPr>
        <w:t>»</w:t>
      </w:r>
      <w:r w:rsidRPr="00A77D81">
        <w:rPr>
          <w:rFonts w:eastAsia="Times New Roman"/>
          <w:color w:val="000000" w:themeColor="text1"/>
          <w:szCs w:val="24"/>
        </w:rPr>
        <w:t xml:space="preserve"> δεν υπάρχει πουθενά</w:t>
      </w:r>
      <w:r>
        <w:rPr>
          <w:rFonts w:eastAsia="Times New Roman"/>
          <w:color w:val="000000" w:themeColor="text1"/>
          <w:szCs w:val="24"/>
        </w:rPr>
        <w:t>,</w:t>
      </w:r>
      <w:r w:rsidRPr="00A77D81">
        <w:rPr>
          <w:rFonts w:eastAsia="Times New Roman"/>
          <w:color w:val="000000" w:themeColor="text1"/>
          <w:szCs w:val="24"/>
        </w:rPr>
        <w:t xml:space="preserve"> </w:t>
      </w:r>
      <w:r>
        <w:rPr>
          <w:rFonts w:eastAsia="Times New Roman"/>
          <w:color w:val="000000" w:themeColor="text1"/>
          <w:szCs w:val="24"/>
        </w:rPr>
        <w:t>ούτε καν ζητήθηκε από την Κυβέρνηση Γ</w:t>
      </w:r>
      <w:r w:rsidRPr="00A77D81">
        <w:rPr>
          <w:rFonts w:eastAsia="Times New Roman"/>
          <w:color w:val="000000" w:themeColor="text1"/>
          <w:szCs w:val="24"/>
        </w:rPr>
        <w:t xml:space="preserve">κρούεφσκι </w:t>
      </w:r>
      <w:r>
        <w:rPr>
          <w:rFonts w:eastAsia="Times New Roman"/>
          <w:color w:val="000000" w:themeColor="text1"/>
          <w:szCs w:val="24"/>
        </w:rPr>
        <w:t>και στις</w:t>
      </w:r>
      <w:r w:rsidRPr="00A77D81">
        <w:rPr>
          <w:rFonts w:eastAsia="Times New Roman"/>
          <w:color w:val="000000" w:themeColor="text1"/>
          <w:szCs w:val="24"/>
        </w:rPr>
        <w:t xml:space="preserve"> επόμεν</w:t>
      </w:r>
      <w:r>
        <w:rPr>
          <w:rFonts w:eastAsia="Times New Roman"/>
          <w:color w:val="000000" w:themeColor="text1"/>
          <w:szCs w:val="24"/>
        </w:rPr>
        <w:t>ες χρονιέ</w:t>
      </w:r>
      <w:r w:rsidRPr="00A77D81">
        <w:rPr>
          <w:rFonts w:eastAsia="Times New Roman"/>
          <w:color w:val="000000" w:themeColor="text1"/>
          <w:szCs w:val="24"/>
        </w:rPr>
        <w:t>ς</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 xml:space="preserve">Το </w:t>
      </w:r>
      <w:r>
        <w:rPr>
          <w:rFonts w:eastAsia="Times New Roman"/>
          <w:color w:val="000000" w:themeColor="text1"/>
          <w:szCs w:val="24"/>
        </w:rPr>
        <w:t xml:space="preserve">2012, το 2013, το 2014, το 2015, το 2016 η Ελλάδα ακολούθησε την ίδια πολιτική, το ΝΑΤΟ δέχθηκε την ίδια πολιτική και ουδείς φυσικά </w:t>
      </w:r>
      <w:r w:rsidRPr="00A77D81">
        <w:rPr>
          <w:rFonts w:eastAsia="Times New Roman"/>
          <w:color w:val="000000" w:themeColor="text1"/>
          <w:szCs w:val="24"/>
        </w:rPr>
        <w:t>ε</w:t>
      </w:r>
      <w:r w:rsidRPr="00A77D81">
        <w:rPr>
          <w:rFonts w:eastAsia="Times New Roman"/>
          <w:color w:val="000000" w:themeColor="text1"/>
          <w:szCs w:val="24"/>
        </w:rPr>
        <w:t>πικαλείτ</w:t>
      </w:r>
      <w:r>
        <w:rPr>
          <w:rFonts w:eastAsia="Times New Roman"/>
          <w:color w:val="000000" w:themeColor="text1"/>
          <w:szCs w:val="24"/>
        </w:rPr>
        <w:t>ο</w:t>
      </w:r>
      <w:r w:rsidRPr="00A77D81">
        <w:rPr>
          <w:rFonts w:eastAsia="Times New Roman"/>
          <w:color w:val="000000" w:themeColor="text1"/>
          <w:szCs w:val="24"/>
        </w:rPr>
        <w:t xml:space="preserve"> τη Χάγη για να ανακόψει την </w:t>
      </w:r>
      <w:r>
        <w:rPr>
          <w:rFonts w:eastAsia="Times New Roman"/>
          <w:color w:val="000000" w:themeColor="text1"/>
          <w:szCs w:val="24"/>
        </w:rPr>
        <w:t xml:space="preserve">Βορειοατλαντική Συμμαχία </w:t>
      </w:r>
      <w:r w:rsidRPr="00A77D81">
        <w:rPr>
          <w:rFonts w:eastAsia="Times New Roman"/>
          <w:color w:val="000000" w:themeColor="text1"/>
          <w:szCs w:val="24"/>
        </w:rPr>
        <w:t xml:space="preserve">από την επιμονή στη στάση </w:t>
      </w:r>
      <w:r>
        <w:rPr>
          <w:rFonts w:eastAsia="Times New Roman"/>
          <w:color w:val="000000" w:themeColor="text1"/>
          <w:szCs w:val="24"/>
        </w:rPr>
        <w:t>της</w:t>
      </w:r>
      <w:r w:rsidRPr="00A77D81">
        <w:rPr>
          <w:rFonts w:eastAsia="Times New Roman"/>
          <w:color w:val="000000" w:themeColor="text1"/>
          <w:szCs w:val="24"/>
        </w:rPr>
        <w:t xml:space="preserve"> που </w:t>
      </w:r>
      <w:r>
        <w:rPr>
          <w:rFonts w:eastAsia="Times New Roman"/>
          <w:color w:val="000000" w:themeColor="text1"/>
          <w:szCs w:val="24"/>
        </w:rPr>
        <w:t xml:space="preserve">στηρίχθηκε στις </w:t>
      </w:r>
      <w:r w:rsidRPr="00A77D81">
        <w:rPr>
          <w:rFonts w:eastAsia="Times New Roman"/>
          <w:color w:val="000000" w:themeColor="text1"/>
          <w:szCs w:val="24"/>
        </w:rPr>
        <w:t>αποφάσεις του Βουκουρεστίου</w:t>
      </w:r>
      <w:r>
        <w:rPr>
          <w:rFonts w:eastAsia="Times New Roman"/>
          <w:color w:val="000000" w:themeColor="text1"/>
          <w:szCs w:val="24"/>
        </w:rPr>
        <w:t>. Α</w:t>
      </w:r>
      <w:r w:rsidRPr="00A77D81">
        <w:rPr>
          <w:rFonts w:eastAsia="Times New Roman"/>
          <w:color w:val="000000" w:themeColor="text1"/>
          <w:szCs w:val="24"/>
        </w:rPr>
        <w:t>υτή είναι η αλήθεια</w:t>
      </w:r>
      <w:r>
        <w:rPr>
          <w:rFonts w:eastAsia="Times New Roman"/>
          <w:color w:val="000000" w:themeColor="text1"/>
          <w:szCs w:val="24"/>
        </w:rPr>
        <w:t xml:space="preserve"> και</w:t>
      </w:r>
      <w:r w:rsidRPr="00A77D81">
        <w:rPr>
          <w:rFonts w:eastAsia="Times New Roman"/>
          <w:color w:val="000000" w:themeColor="text1"/>
          <w:szCs w:val="24"/>
        </w:rPr>
        <w:t xml:space="preserve"> την έχουμε συζητήσει</w:t>
      </w:r>
      <w:r>
        <w:rPr>
          <w:rFonts w:eastAsia="Times New Roman"/>
          <w:color w:val="000000" w:themeColor="text1"/>
          <w:szCs w:val="24"/>
        </w:rPr>
        <w:t>.</w:t>
      </w:r>
    </w:p>
    <w:p w14:paraId="01A9E000"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Τώρα απευθύνομαι σ</w:t>
      </w:r>
      <w:r w:rsidRPr="00A77D81">
        <w:rPr>
          <w:rFonts w:eastAsia="Times New Roman"/>
          <w:color w:val="000000" w:themeColor="text1"/>
          <w:szCs w:val="24"/>
        </w:rPr>
        <w:t>το</w:t>
      </w:r>
      <w:r>
        <w:rPr>
          <w:rFonts w:eastAsia="Times New Roman"/>
          <w:color w:val="000000" w:themeColor="text1"/>
          <w:szCs w:val="24"/>
        </w:rPr>
        <w:t>ν</w:t>
      </w:r>
      <w:r w:rsidRPr="00A77D81">
        <w:rPr>
          <w:rFonts w:eastAsia="Times New Roman"/>
          <w:color w:val="000000" w:themeColor="text1"/>
          <w:szCs w:val="24"/>
        </w:rPr>
        <w:t xml:space="preserve"> φίλο μου</w:t>
      </w:r>
      <w:r>
        <w:rPr>
          <w:rFonts w:eastAsia="Times New Roman"/>
          <w:color w:val="000000" w:themeColor="text1"/>
          <w:szCs w:val="24"/>
        </w:rPr>
        <w:t>,</w:t>
      </w:r>
      <w:r w:rsidRPr="00A77D81">
        <w:rPr>
          <w:rFonts w:eastAsia="Times New Roman"/>
          <w:color w:val="000000" w:themeColor="text1"/>
          <w:szCs w:val="24"/>
        </w:rPr>
        <w:t xml:space="preserve"> τον </w:t>
      </w:r>
      <w:r>
        <w:rPr>
          <w:rFonts w:eastAsia="Times New Roman"/>
          <w:color w:val="000000" w:themeColor="text1"/>
          <w:szCs w:val="24"/>
        </w:rPr>
        <w:t xml:space="preserve">κ. </w:t>
      </w:r>
      <w:proofErr w:type="spellStart"/>
      <w:r>
        <w:rPr>
          <w:rFonts w:eastAsia="Times New Roman"/>
          <w:color w:val="000000" w:themeColor="text1"/>
          <w:szCs w:val="24"/>
        </w:rPr>
        <w:t>Μαυρωτά</w:t>
      </w:r>
      <w:proofErr w:type="spellEnd"/>
      <w:r>
        <w:rPr>
          <w:rFonts w:eastAsia="Times New Roman"/>
          <w:color w:val="000000" w:themeColor="text1"/>
          <w:szCs w:val="24"/>
        </w:rPr>
        <w:t>. Ίσως δεν τα ξέρει κ</w:t>
      </w:r>
      <w:r>
        <w:rPr>
          <w:rFonts w:eastAsia="Times New Roman"/>
          <w:color w:val="000000" w:themeColor="text1"/>
          <w:szCs w:val="24"/>
        </w:rPr>
        <w:t xml:space="preserve">αι </w:t>
      </w:r>
      <w:r w:rsidRPr="00A77D81">
        <w:rPr>
          <w:rFonts w:eastAsia="Times New Roman"/>
          <w:color w:val="000000" w:themeColor="text1"/>
          <w:szCs w:val="24"/>
        </w:rPr>
        <w:t>πολύ καλά τα πράγματα</w:t>
      </w:r>
      <w:r>
        <w:rPr>
          <w:rFonts w:eastAsia="Times New Roman"/>
          <w:color w:val="000000" w:themeColor="text1"/>
          <w:szCs w:val="24"/>
        </w:rPr>
        <w:t xml:space="preserve">. </w:t>
      </w:r>
    </w:p>
    <w:p w14:paraId="01A9E001"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Σ</w:t>
      </w:r>
      <w:r w:rsidRPr="00A77D81">
        <w:rPr>
          <w:rFonts w:eastAsia="Times New Roman"/>
          <w:color w:val="000000" w:themeColor="text1"/>
          <w:szCs w:val="24"/>
        </w:rPr>
        <w:t>ε ό</w:t>
      </w:r>
      <w:r>
        <w:rPr>
          <w:rFonts w:eastAsia="Times New Roman"/>
          <w:color w:val="000000" w:themeColor="text1"/>
          <w:szCs w:val="24"/>
        </w:rPr>
        <w:t>,</w:t>
      </w:r>
      <w:r w:rsidRPr="00A77D81">
        <w:rPr>
          <w:rFonts w:eastAsia="Times New Roman"/>
          <w:color w:val="000000" w:themeColor="text1"/>
          <w:szCs w:val="24"/>
        </w:rPr>
        <w:t>τι αφορά το ΠΑΣΟΚ</w:t>
      </w:r>
      <w:r>
        <w:rPr>
          <w:rFonts w:eastAsia="Times New Roman"/>
          <w:color w:val="000000" w:themeColor="text1"/>
          <w:szCs w:val="24"/>
        </w:rPr>
        <w:t xml:space="preserve">, εξ συμπτώσεως </w:t>
      </w:r>
      <w:r w:rsidRPr="00A77D81">
        <w:rPr>
          <w:rFonts w:eastAsia="Times New Roman"/>
          <w:color w:val="000000" w:themeColor="text1"/>
          <w:szCs w:val="24"/>
        </w:rPr>
        <w:t>οι δύο που υποστηρίξ</w:t>
      </w:r>
      <w:r>
        <w:rPr>
          <w:rFonts w:eastAsia="Times New Roman"/>
          <w:color w:val="000000" w:themeColor="text1"/>
          <w:szCs w:val="24"/>
        </w:rPr>
        <w:t>αμε</w:t>
      </w:r>
      <w:r w:rsidRPr="00A77D81">
        <w:rPr>
          <w:rFonts w:eastAsia="Times New Roman"/>
          <w:color w:val="000000" w:themeColor="text1"/>
          <w:szCs w:val="24"/>
        </w:rPr>
        <w:t xml:space="preserve"> τη στάση </w:t>
      </w:r>
      <w:r>
        <w:rPr>
          <w:rFonts w:eastAsia="Times New Roman"/>
          <w:color w:val="000000" w:themeColor="text1"/>
          <w:szCs w:val="24"/>
        </w:rPr>
        <w:t xml:space="preserve">της </w:t>
      </w:r>
      <w:r w:rsidRPr="00A77D81">
        <w:rPr>
          <w:rFonts w:eastAsia="Times New Roman"/>
          <w:color w:val="000000" w:themeColor="text1"/>
          <w:szCs w:val="24"/>
        </w:rPr>
        <w:t xml:space="preserve">Δημοκρατικής Συμπαράταξης και στη </w:t>
      </w:r>
      <w:r>
        <w:rPr>
          <w:rFonts w:eastAsia="Times New Roman"/>
          <w:color w:val="000000" w:themeColor="text1"/>
          <w:szCs w:val="24"/>
        </w:rPr>
        <w:lastRenderedPageBreak/>
        <w:t>Δ</w:t>
      </w:r>
      <w:r w:rsidRPr="00A77D81">
        <w:rPr>
          <w:rFonts w:eastAsia="Times New Roman"/>
          <w:color w:val="000000" w:themeColor="text1"/>
          <w:szCs w:val="24"/>
        </w:rPr>
        <w:t xml:space="preserve">ιαρκή </w:t>
      </w:r>
      <w:r>
        <w:rPr>
          <w:rFonts w:eastAsia="Times New Roman"/>
          <w:color w:val="000000" w:themeColor="text1"/>
          <w:szCs w:val="24"/>
        </w:rPr>
        <w:t>Ε</w:t>
      </w:r>
      <w:r w:rsidRPr="00A77D81">
        <w:rPr>
          <w:rFonts w:eastAsia="Times New Roman"/>
          <w:color w:val="000000" w:themeColor="text1"/>
          <w:szCs w:val="24"/>
        </w:rPr>
        <w:t xml:space="preserve">πιτροπή και στην Ολομέλεια </w:t>
      </w:r>
      <w:r>
        <w:rPr>
          <w:rFonts w:eastAsia="Times New Roman"/>
          <w:color w:val="000000" w:themeColor="text1"/>
          <w:szCs w:val="24"/>
        </w:rPr>
        <w:t>όταν κυρώναμε τη Συμφωνία</w:t>
      </w:r>
      <w:r w:rsidRPr="00A77D81">
        <w:rPr>
          <w:rFonts w:eastAsia="Times New Roman"/>
          <w:color w:val="000000" w:themeColor="text1"/>
          <w:szCs w:val="24"/>
        </w:rPr>
        <w:t xml:space="preserve"> των Πρεσπών</w:t>
      </w:r>
      <w:r>
        <w:rPr>
          <w:rFonts w:eastAsia="Times New Roman"/>
          <w:color w:val="000000" w:themeColor="text1"/>
          <w:szCs w:val="24"/>
        </w:rPr>
        <w:t xml:space="preserve">, ο κ. Σκανδαλίδης κι εγώ, οι ίδιοι ακριβώς που </w:t>
      </w:r>
      <w:r>
        <w:rPr>
          <w:rFonts w:eastAsia="Times New Roman"/>
          <w:color w:val="000000" w:themeColor="text1"/>
          <w:szCs w:val="24"/>
        </w:rPr>
        <w:t xml:space="preserve">είμαστε σήμερα εδώ ως εισηγητής και Κοινοβουλευτικός Εκπρόσωπος </w:t>
      </w:r>
      <w:r w:rsidRPr="00A77D81">
        <w:rPr>
          <w:rFonts w:eastAsia="Times New Roman"/>
          <w:color w:val="000000" w:themeColor="text1"/>
          <w:szCs w:val="24"/>
        </w:rPr>
        <w:t xml:space="preserve">αντιστοίχως για να στηρίξουμε την άρνησή μας στην κύρωση του </w:t>
      </w:r>
      <w:r>
        <w:rPr>
          <w:rFonts w:eastAsia="Times New Roman"/>
          <w:color w:val="000000" w:themeColor="text1"/>
          <w:szCs w:val="24"/>
        </w:rPr>
        <w:t>π</w:t>
      </w:r>
      <w:r w:rsidRPr="00A77D81">
        <w:rPr>
          <w:rFonts w:eastAsia="Times New Roman"/>
          <w:color w:val="000000" w:themeColor="text1"/>
          <w:szCs w:val="24"/>
        </w:rPr>
        <w:t xml:space="preserve">ρωτοκόλλου </w:t>
      </w:r>
      <w:r>
        <w:rPr>
          <w:rFonts w:eastAsia="Times New Roman"/>
          <w:color w:val="000000" w:themeColor="text1"/>
          <w:szCs w:val="24"/>
        </w:rPr>
        <w:t>π</w:t>
      </w:r>
      <w:r w:rsidRPr="00A77D81">
        <w:rPr>
          <w:rFonts w:eastAsia="Times New Roman"/>
          <w:color w:val="000000" w:themeColor="text1"/>
          <w:szCs w:val="24"/>
        </w:rPr>
        <w:t>ροσ</w:t>
      </w:r>
      <w:r>
        <w:rPr>
          <w:rFonts w:eastAsia="Times New Roman"/>
          <w:color w:val="000000" w:themeColor="text1"/>
          <w:szCs w:val="24"/>
        </w:rPr>
        <w:t>χωρήσεως</w:t>
      </w:r>
      <w:r>
        <w:rPr>
          <w:rFonts w:eastAsia="Times New Roman"/>
          <w:color w:val="000000" w:themeColor="text1"/>
          <w:szCs w:val="24"/>
        </w:rPr>
        <w:t xml:space="preserve">, εμείς </w:t>
      </w:r>
      <w:r w:rsidRPr="00A77D81">
        <w:rPr>
          <w:rFonts w:eastAsia="Times New Roman"/>
          <w:color w:val="000000" w:themeColor="text1"/>
          <w:szCs w:val="24"/>
        </w:rPr>
        <w:t xml:space="preserve">στηρίξαμε </w:t>
      </w:r>
      <w:r>
        <w:rPr>
          <w:rFonts w:eastAsia="Times New Roman"/>
          <w:color w:val="000000" w:themeColor="text1"/>
          <w:szCs w:val="24"/>
        </w:rPr>
        <w:t xml:space="preserve">τότε τον </w:t>
      </w:r>
      <w:r w:rsidRPr="00A77D81">
        <w:rPr>
          <w:rFonts w:eastAsia="Times New Roman"/>
          <w:color w:val="000000" w:themeColor="text1"/>
          <w:szCs w:val="24"/>
        </w:rPr>
        <w:t>Κώστα Σημίτη</w:t>
      </w:r>
      <w:r>
        <w:rPr>
          <w:rFonts w:eastAsia="Times New Roman"/>
          <w:color w:val="000000" w:themeColor="text1"/>
          <w:szCs w:val="24"/>
        </w:rPr>
        <w:t xml:space="preserve">, το εκσυγχρονιστικό ΠΑΣΟΚ, </w:t>
      </w:r>
      <w:r w:rsidRPr="00A77D81">
        <w:rPr>
          <w:rFonts w:eastAsia="Times New Roman"/>
          <w:color w:val="000000" w:themeColor="text1"/>
          <w:szCs w:val="24"/>
        </w:rPr>
        <w:t>και ήμασταν και υπουργοί του</w:t>
      </w:r>
      <w:r>
        <w:rPr>
          <w:rFonts w:eastAsia="Times New Roman"/>
          <w:color w:val="000000" w:themeColor="text1"/>
          <w:szCs w:val="24"/>
        </w:rPr>
        <w:t xml:space="preserve">. Συνεπώς, </w:t>
      </w:r>
      <w:r>
        <w:rPr>
          <w:rFonts w:eastAsia="Times New Roman"/>
          <w:color w:val="000000" w:themeColor="text1"/>
          <w:szCs w:val="24"/>
        </w:rPr>
        <w:t>ας τα μάθει λίγο καλύτερα</w:t>
      </w:r>
      <w:r w:rsidRPr="00A77D81">
        <w:rPr>
          <w:rFonts w:eastAsia="Times New Roman"/>
          <w:color w:val="000000" w:themeColor="text1"/>
          <w:szCs w:val="24"/>
        </w:rPr>
        <w:t xml:space="preserve"> αυτά όταν </w:t>
      </w:r>
      <w:r>
        <w:rPr>
          <w:rFonts w:eastAsia="Times New Roman"/>
          <w:color w:val="000000" w:themeColor="text1"/>
          <w:szCs w:val="24"/>
        </w:rPr>
        <w:t>αναφέρεται σε εμάς.</w:t>
      </w:r>
    </w:p>
    <w:p w14:paraId="01A9E002"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Τρίτο και τελευταίο, πριν μπω </w:t>
      </w:r>
      <w:r w:rsidRPr="00A77D81">
        <w:rPr>
          <w:rFonts w:eastAsia="Times New Roman"/>
          <w:color w:val="000000" w:themeColor="text1"/>
          <w:szCs w:val="24"/>
        </w:rPr>
        <w:t>στο σημερινό μας θέμα</w:t>
      </w:r>
      <w:r>
        <w:rPr>
          <w:rFonts w:eastAsia="Times New Roman"/>
          <w:color w:val="000000" w:themeColor="text1"/>
          <w:szCs w:val="24"/>
        </w:rPr>
        <w:t>.</w:t>
      </w:r>
    </w:p>
    <w:p w14:paraId="01A9E003" w14:textId="77777777" w:rsidR="00887A51" w:rsidRDefault="009C255F">
      <w:pPr>
        <w:spacing w:after="0" w:line="600" w:lineRule="auto"/>
        <w:ind w:firstLine="720"/>
        <w:jc w:val="both"/>
        <w:rPr>
          <w:rFonts w:eastAsia="Times New Roman"/>
          <w:color w:val="000000" w:themeColor="text1"/>
          <w:szCs w:val="24"/>
        </w:rPr>
      </w:pPr>
      <w:r w:rsidRPr="00A77D81">
        <w:rPr>
          <w:rFonts w:eastAsia="Times New Roman"/>
          <w:color w:val="000000" w:themeColor="text1"/>
          <w:szCs w:val="24"/>
        </w:rPr>
        <w:t>Κύριε Υπουργέ</w:t>
      </w:r>
      <w:r>
        <w:rPr>
          <w:rFonts w:eastAsia="Times New Roman"/>
          <w:color w:val="000000" w:themeColor="text1"/>
          <w:szCs w:val="24"/>
        </w:rPr>
        <w:t xml:space="preserve">, κρίνουμε ως </w:t>
      </w:r>
      <w:r w:rsidRPr="00A77D81">
        <w:rPr>
          <w:rFonts w:eastAsia="Times New Roman"/>
          <w:color w:val="000000" w:themeColor="text1"/>
          <w:szCs w:val="24"/>
        </w:rPr>
        <w:t xml:space="preserve">απολύτως επικίνδυνη </w:t>
      </w:r>
      <w:r>
        <w:rPr>
          <w:rFonts w:eastAsia="Times New Roman"/>
          <w:color w:val="000000" w:themeColor="text1"/>
          <w:szCs w:val="24"/>
        </w:rPr>
        <w:t xml:space="preserve">την επικήρυξη από την πλευρά του </w:t>
      </w:r>
      <w:r w:rsidRPr="00A77D81">
        <w:rPr>
          <w:rFonts w:eastAsia="Times New Roman"/>
          <w:color w:val="000000" w:themeColor="text1"/>
          <w:szCs w:val="24"/>
        </w:rPr>
        <w:t>Τούρκ</w:t>
      </w:r>
      <w:r>
        <w:rPr>
          <w:rFonts w:eastAsia="Times New Roman"/>
          <w:color w:val="000000" w:themeColor="text1"/>
          <w:szCs w:val="24"/>
        </w:rPr>
        <w:t xml:space="preserve">ου Προέδρου </w:t>
      </w:r>
      <w:proofErr w:type="spellStart"/>
      <w:r>
        <w:rPr>
          <w:rFonts w:eastAsia="Times New Roman"/>
          <w:color w:val="000000" w:themeColor="text1"/>
          <w:szCs w:val="24"/>
        </w:rPr>
        <w:t>Ερντογάν</w:t>
      </w:r>
      <w:proofErr w:type="spellEnd"/>
      <w:r>
        <w:rPr>
          <w:rFonts w:eastAsia="Times New Roman"/>
          <w:color w:val="000000" w:themeColor="text1"/>
          <w:szCs w:val="24"/>
        </w:rPr>
        <w:t xml:space="preserve"> των οκτώ Τούρκων </w:t>
      </w:r>
      <w:r w:rsidRPr="00A77D81">
        <w:rPr>
          <w:rFonts w:eastAsia="Times New Roman"/>
          <w:color w:val="000000" w:themeColor="text1"/>
          <w:szCs w:val="24"/>
        </w:rPr>
        <w:t xml:space="preserve">αξιωματικών που δεν </w:t>
      </w:r>
      <w:r>
        <w:rPr>
          <w:rFonts w:eastAsia="Times New Roman"/>
          <w:color w:val="000000" w:themeColor="text1"/>
          <w:szCs w:val="24"/>
        </w:rPr>
        <w:t>εκδό</w:t>
      </w:r>
      <w:r>
        <w:rPr>
          <w:rFonts w:eastAsia="Times New Roman"/>
          <w:color w:val="000000" w:themeColor="text1"/>
          <w:szCs w:val="24"/>
        </w:rPr>
        <w:t xml:space="preserve">θηκαν από την </w:t>
      </w:r>
      <w:r>
        <w:rPr>
          <w:rFonts w:eastAsia="Times New Roman"/>
          <w:color w:val="000000" w:themeColor="text1"/>
          <w:szCs w:val="24"/>
        </w:rPr>
        <w:t xml:space="preserve">Ελληνική </w:t>
      </w:r>
      <w:r>
        <w:rPr>
          <w:rFonts w:eastAsia="Times New Roman"/>
          <w:color w:val="000000" w:themeColor="text1"/>
          <w:szCs w:val="24"/>
        </w:rPr>
        <w:t>Δημοκρατία προς την Τουρκία και η Ελλάδα τούς παρέχει άσυλο. Η επικήρυξη με αυτά τα μεγάλα ποσά είναι μια πρόσκληση προς το οργανωμένο έγκλημα και δεν αρκεί κανείς να το αντιπαρέρχεται το ποταπό και ιταμό αυτό γεγονός με επιχειρήματα</w:t>
      </w:r>
      <w:r>
        <w:rPr>
          <w:rFonts w:eastAsia="Times New Roman"/>
          <w:color w:val="000000" w:themeColor="text1"/>
          <w:szCs w:val="24"/>
        </w:rPr>
        <w:t xml:space="preserve"> του ύφους ότι «υπάρχει απόφαση της ελληνικής </w:t>
      </w:r>
      <w:r>
        <w:rPr>
          <w:rFonts w:eastAsia="Times New Roman"/>
          <w:color w:val="000000" w:themeColor="text1"/>
          <w:szCs w:val="24"/>
        </w:rPr>
        <w:t>δικαιοσύνης</w:t>
      </w:r>
      <w:r>
        <w:rPr>
          <w:rFonts w:eastAsia="Times New Roman"/>
          <w:color w:val="000000" w:themeColor="text1"/>
          <w:szCs w:val="24"/>
        </w:rPr>
        <w:t xml:space="preserve">, που είναι </w:t>
      </w:r>
      <w:r w:rsidRPr="00A77D81">
        <w:rPr>
          <w:rFonts w:eastAsia="Times New Roman"/>
          <w:color w:val="000000" w:themeColor="text1"/>
          <w:szCs w:val="24"/>
        </w:rPr>
        <w:t>ανεξάρτητη και αυτή αποφασίζει</w:t>
      </w:r>
      <w:r>
        <w:rPr>
          <w:rFonts w:eastAsia="Times New Roman"/>
          <w:color w:val="000000" w:themeColor="text1"/>
          <w:szCs w:val="24"/>
        </w:rPr>
        <w:t>», αλλά είναι</w:t>
      </w:r>
      <w:r w:rsidRPr="00A77D81">
        <w:rPr>
          <w:rFonts w:eastAsia="Times New Roman"/>
          <w:color w:val="000000" w:themeColor="text1"/>
          <w:szCs w:val="24"/>
        </w:rPr>
        <w:t xml:space="preserve"> </w:t>
      </w:r>
      <w:r>
        <w:rPr>
          <w:rFonts w:eastAsia="Times New Roman"/>
          <w:color w:val="000000" w:themeColor="text1"/>
          <w:szCs w:val="24"/>
        </w:rPr>
        <w:t xml:space="preserve">μια </w:t>
      </w:r>
      <w:r w:rsidRPr="00A77D81">
        <w:rPr>
          <w:rFonts w:eastAsia="Times New Roman"/>
          <w:color w:val="000000" w:themeColor="text1"/>
          <w:szCs w:val="24"/>
        </w:rPr>
        <w:lastRenderedPageBreak/>
        <w:t>κίνηση από τ</w:t>
      </w:r>
      <w:r>
        <w:rPr>
          <w:rFonts w:eastAsia="Times New Roman"/>
          <w:color w:val="000000" w:themeColor="text1"/>
          <w:szCs w:val="24"/>
        </w:rPr>
        <w:t>ην πλευρά της Τουρκίας -του Υπουργείου Εξωτερικών μάλιστα- ιδιαιτέρως επικίνδυνη και εχθρική σε σχέση με την πατρίδα μας.</w:t>
      </w:r>
    </w:p>
    <w:p w14:paraId="01A9E004"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Τώρα,</w:t>
      </w:r>
      <w:r>
        <w:rPr>
          <w:rFonts w:eastAsia="Times New Roman"/>
          <w:color w:val="000000" w:themeColor="text1"/>
          <w:szCs w:val="24"/>
        </w:rPr>
        <w:t xml:space="preserve"> πριν αρθρώσω το οποιοδήποτε </w:t>
      </w:r>
      <w:r w:rsidRPr="00A77D81">
        <w:rPr>
          <w:rFonts w:eastAsia="Times New Roman"/>
          <w:color w:val="000000" w:themeColor="text1"/>
          <w:szCs w:val="24"/>
        </w:rPr>
        <w:t>επιχείρημα</w:t>
      </w:r>
      <w:r>
        <w:rPr>
          <w:rFonts w:eastAsia="Times New Roman"/>
          <w:color w:val="000000" w:themeColor="text1"/>
          <w:szCs w:val="24"/>
        </w:rPr>
        <w:t>,</w:t>
      </w:r>
      <w:r w:rsidRPr="00A77D81">
        <w:rPr>
          <w:rFonts w:eastAsia="Times New Roman"/>
          <w:color w:val="000000" w:themeColor="text1"/>
          <w:szCs w:val="24"/>
        </w:rPr>
        <w:t xml:space="preserve"> πρέπει να </w:t>
      </w:r>
      <w:r>
        <w:rPr>
          <w:rFonts w:eastAsia="Times New Roman"/>
          <w:color w:val="000000" w:themeColor="text1"/>
          <w:szCs w:val="24"/>
        </w:rPr>
        <w:t xml:space="preserve">πω ευθύς εξαρχής, ρητά και κατηγορηματικά στην Εθνική Αντιπροσωπεία και βεβαίως στον λαό που μας ακούει, ότι η Δημοκρατική Συμπαράταξη δεν δίνει </w:t>
      </w:r>
      <w:r w:rsidRPr="00A77D81">
        <w:rPr>
          <w:rFonts w:eastAsia="Times New Roman"/>
          <w:color w:val="000000" w:themeColor="text1"/>
          <w:szCs w:val="24"/>
        </w:rPr>
        <w:t xml:space="preserve">θετική ψήφο στην κύρωση του </w:t>
      </w:r>
      <w:r>
        <w:rPr>
          <w:rFonts w:eastAsia="Times New Roman"/>
          <w:color w:val="000000" w:themeColor="text1"/>
          <w:szCs w:val="24"/>
        </w:rPr>
        <w:t>π</w:t>
      </w:r>
      <w:r w:rsidRPr="00A77D81">
        <w:rPr>
          <w:rFonts w:eastAsia="Times New Roman"/>
          <w:color w:val="000000" w:themeColor="text1"/>
          <w:szCs w:val="24"/>
        </w:rPr>
        <w:t xml:space="preserve">ρωτοκόλλου </w:t>
      </w:r>
      <w:r>
        <w:rPr>
          <w:rFonts w:eastAsia="Times New Roman"/>
          <w:color w:val="000000" w:themeColor="text1"/>
          <w:szCs w:val="24"/>
        </w:rPr>
        <w:t>π</w:t>
      </w:r>
      <w:r w:rsidRPr="00A77D81">
        <w:rPr>
          <w:rFonts w:eastAsia="Times New Roman"/>
          <w:color w:val="000000" w:themeColor="text1"/>
          <w:szCs w:val="24"/>
        </w:rPr>
        <w:t>ροσχώρησης</w:t>
      </w:r>
      <w:r w:rsidRPr="00A77D81">
        <w:rPr>
          <w:rFonts w:eastAsia="Times New Roman"/>
          <w:color w:val="000000" w:themeColor="text1"/>
          <w:szCs w:val="24"/>
        </w:rPr>
        <w:t xml:space="preserve"> της </w:t>
      </w:r>
      <w:r>
        <w:rPr>
          <w:rFonts w:eastAsia="Times New Roman"/>
          <w:color w:val="000000" w:themeColor="text1"/>
          <w:szCs w:val="24"/>
          <w:lang w:val="en-US"/>
        </w:rPr>
        <w:t>FYRO</w:t>
      </w:r>
      <w:r>
        <w:rPr>
          <w:rFonts w:eastAsia="Times New Roman"/>
          <w:color w:val="000000" w:themeColor="text1"/>
          <w:szCs w:val="24"/>
          <w:lang w:val="en-US"/>
        </w:rPr>
        <w:t>M</w:t>
      </w:r>
      <w:r w:rsidRPr="00A77D81">
        <w:rPr>
          <w:rFonts w:eastAsia="Times New Roman"/>
          <w:color w:val="000000" w:themeColor="text1"/>
          <w:szCs w:val="24"/>
        </w:rPr>
        <w:t xml:space="preserve"> </w:t>
      </w:r>
      <w:r>
        <w:rPr>
          <w:rFonts w:eastAsia="Times New Roman"/>
          <w:color w:val="000000" w:themeColor="text1"/>
          <w:szCs w:val="24"/>
        </w:rPr>
        <w:t>σ</w:t>
      </w:r>
      <w:r w:rsidRPr="00A77D81">
        <w:rPr>
          <w:rFonts w:eastAsia="Times New Roman"/>
          <w:color w:val="000000" w:themeColor="text1"/>
          <w:szCs w:val="24"/>
        </w:rPr>
        <w:t xml:space="preserve">το </w:t>
      </w:r>
      <w:r>
        <w:rPr>
          <w:rFonts w:eastAsia="Times New Roman"/>
          <w:color w:val="000000" w:themeColor="text1"/>
          <w:szCs w:val="24"/>
        </w:rPr>
        <w:t>ΝΑΤΟ.</w:t>
      </w:r>
    </w:p>
    <w:p w14:paraId="01A9E005"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Το </w:t>
      </w:r>
      <w:r w:rsidRPr="00A77D81">
        <w:rPr>
          <w:rFonts w:eastAsia="Times New Roman"/>
          <w:color w:val="000000" w:themeColor="text1"/>
          <w:szCs w:val="24"/>
        </w:rPr>
        <w:t>πρώ</w:t>
      </w:r>
      <w:r>
        <w:rPr>
          <w:rFonts w:eastAsia="Times New Roman"/>
          <w:color w:val="000000" w:themeColor="text1"/>
          <w:szCs w:val="24"/>
        </w:rPr>
        <w:t>το που πρέπει να ξεκαθαρίσουμε</w:t>
      </w:r>
      <w:r>
        <w:rPr>
          <w:rFonts w:eastAsia="Times New Roman"/>
          <w:color w:val="000000" w:themeColor="text1"/>
          <w:szCs w:val="24"/>
        </w:rPr>
        <w:t>,</w:t>
      </w:r>
      <w:r>
        <w:rPr>
          <w:rFonts w:eastAsia="Times New Roman"/>
          <w:color w:val="000000" w:themeColor="text1"/>
          <w:szCs w:val="24"/>
        </w:rPr>
        <w:t xml:space="preserve"> π</w:t>
      </w:r>
      <w:r w:rsidRPr="00A77D81">
        <w:rPr>
          <w:rFonts w:eastAsia="Times New Roman"/>
          <w:color w:val="000000" w:themeColor="text1"/>
          <w:szCs w:val="24"/>
        </w:rPr>
        <w:t>ροφανώς</w:t>
      </w:r>
      <w:r>
        <w:rPr>
          <w:rFonts w:eastAsia="Times New Roman"/>
          <w:color w:val="000000" w:themeColor="text1"/>
          <w:szCs w:val="24"/>
        </w:rPr>
        <w:t>,</w:t>
      </w:r>
      <w:r w:rsidRPr="00A77D81">
        <w:rPr>
          <w:rFonts w:eastAsia="Times New Roman"/>
          <w:color w:val="000000" w:themeColor="text1"/>
          <w:szCs w:val="24"/>
        </w:rPr>
        <w:t xml:space="preserve"> γιατ</w:t>
      </w:r>
      <w:r>
        <w:rPr>
          <w:rFonts w:eastAsia="Times New Roman"/>
          <w:color w:val="000000" w:themeColor="text1"/>
          <w:szCs w:val="24"/>
        </w:rPr>
        <w:t>ί τα γεγονότα και οι πολιτικές στάσ</w:t>
      </w:r>
      <w:r w:rsidRPr="00A77D81">
        <w:rPr>
          <w:rFonts w:eastAsia="Times New Roman"/>
          <w:color w:val="000000" w:themeColor="text1"/>
          <w:szCs w:val="24"/>
        </w:rPr>
        <w:t xml:space="preserve">εις </w:t>
      </w:r>
      <w:r>
        <w:rPr>
          <w:rFonts w:eastAsia="Times New Roman"/>
          <w:color w:val="000000" w:themeColor="text1"/>
          <w:szCs w:val="24"/>
        </w:rPr>
        <w:t xml:space="preserve">πρέπει και οφείλουν να </w:t>
      </w:r>
      <w:r w:rsidRPr="00A77D81">
        <w:rPr>
          <w:rFonts w:eastAsia="Times New Roman"/>
          <w:color w:val="000000" w:themeColor="text1"/>
          <w:szCs w:val="24"/>
        </w:rPr>
        <w:t xml:space="preserve">έχουν </w:t>
      </w:r>
      <w:r>
        <w:rPr>
          <w:rFonts w:eastAsia="Times New Roman"/>
          <w:color w:val="000000" w:themeColor="text1"/>
          <w:szCs w:val="24"/>
        </w:rPr>
        <w:t xml:space="preserve">μια </w:t>
      </w:r>
      <w:r w:rsidRPr="00A77D81">
        <w:rPr>
          <w:rFonts w:eastAsia="Times New Roman"/>
          <w:color w:val="000000" w:themeColor="text1"/>
          <w:szCs w:val="24"/>
        </w:rPr>
        <w:t>λογική συνέχεια</w:t>
      </w:r>
      <w:r>
        <w:rPr>
          <w:rFonts w:eastAsia="Times New Roman"/>
          <w:color w:val="000000" w:themeColor="text1"/>
          <w:szCs w:val="24"/>
        </w:rPr>
        <w:t>, είναι ότι η άρνησή μας να πούμε «ναι» στην κύρωση της Σ</w:t>
      </w:r>
      <w:r w:rsidRPr="00A77D81">
        <w:rPr>
          <w:rFonts w:eastAsia="Times New Roman"/>
          <w:color w:val="000000" w:themeColor="text1"/>
          <w:szCs w:val="24"/>
        </w:rPr>
        <w:t xml:space="preserve">υμφωνίας των Πρεσπών </w:t>
      </w:r>
      <w:r>
        <w:rPr>
          <w:rFonts w:eastAsia="Times New Roman"/>
          <w:color w:val="000000" w:themeColor="text1"/>
          <w:szCs w:val="24"/>
        </w:rPr>
        <w:t>οδηγεί μ</w:t>
      </w:r>
      <w:r w:rsidRPr="00A77D81">
        <w:rPr>
          <w:rFonts w:eastAsia="Times New Roman"/>
          <w:color w:val="000000" w:themeColor="text1"/>
          <w:szCs w:val="24"/>
        </w:rPr>
        <w:t xml:space="preserve">αθηματικά και οπωσδήποτε στην άρνησή μας να πούμε </w:t>
      </w:r>
      <w:r>
        <w:rPr>
          <w:rFonts w:eastAsia="Times New Roman"/>
          <w:color w:val="000000" w:themeColor="text1"/>
          <w:szCs w:val="24"/>
        </w:rPr>
        <w:t>«</w:t>
      </w:r>
      <w:r w:rsidRPr="00A77D81">
        <w:rPr>
          <w:rFonts w:eastAsia="Times New Roman"/>
          <w:color w:val="000000" w:themeColor="text1"/>
          <w:szCs w:val="24"/>
        </w:rPr>
        <w:t>ν</w:t>
      </w:r>
      <w:r>
        <w:rPr>
          <w:rFonts w:eastAsia="Times New Roman"/>
          <w:color w:val="000000" w:themeColor="text1"/>
          <w:szCs w:val="24"/>
        </w:rPr>
        <w:t xml:space="preserve">αι» και στο </w:t>
      </w:r>
      <w:r>
        <w:rPr>
          <w:rFonts w:eastAsia="Times New Roman"/>
          <w:color w:val="000000" w:themeColor="text1"/>
          <w:szCs w:val="24"/>
        </w:rPr>
        <w:t>πρωτόκολλο π</w:t>
      </w:r>
      <w:r w:rsidRPr="00A77D81">
        <w:rPr>
          <w:rFonts w:eastAsia="Times New Roman"/>
          <w:color w:val="000000" w:themeColor="text1"/>
          <w:szCs w:val="24"/>
        </w:rPr>
        <w:t>ροσχωρήσ</w:t>
      </w:r>
      <w:r>
        <w:rPr>
          <w:rFonts w:eastAsia="Times New Roman"/>
          <w:color w:val="000000" w:themeColor="text1"/>
          <w:szCs w:val="24"/>
        </w:rPr>
        <w:t>εως</w:t>
      </w:r>
      <w:r>
        <w:rPr>
          <w:rFonts w:eastAsia="Times New Roman"/>
          <w:color w:val="000000" w:themeColor="text1"/>
          <w:szCs w:val="24"/>
        </w:rPr>
        <w:t>. Είναι παράγωγο της Συμφωνίας το Πρωτόκολλο και ως τέτοιο το διαχειριζόμαστε και κοινοβουλευτικά.</w:t>
      </w:r>
    </w:p>
    <w:p w14:paraId="01A9E006"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Δεύτερον, </w:t>
      </w:r>
      <w:r w:rsidRPr="00A77D81">
        <w:rPr>
          <w:rFonts w:eastAsia="Times New Roman"/>
          <w:color w:val="000000" w:themeColor="text1"/>
          <w:szCs w:val="24"/>
        </w:rPr>
        <w:t xml:space="preserve">σχετικά με το </w:t>
      </w:r>
      <w:r>
        <w:rPr>
          <w:rFonts w:eastAsia="Times New Roman"/>
          <w:color w:val="000000" w:themeColor="text1"/>
          <w:szCs w:val="24"/>
        </w:rPr>
        <w:t>όλο θέμα, θ</w:t>
      </w:r>
      <w:r w:rsidRPr="00A77D81">
        <w:rPr>
          <w:rFonts w:eastAsia="Times New Roman"/>
          <w:color w:val="000000" w:themeColor="text1"/>
          <w:szCs w:val="24"/>
        </w:rPr>
        <w:t>υμάμαι με πολύ αρνητική διάθεση τ</w:t>
      </w:r>
      <w:r>
        <w:rPr>
          <w:rFonts w:eastAsia="Times New Roman"/>
          <w:color w:val="000000" w:themeColor="text1"/>
          <w:szCs w:val="24"/>
        </w:rPr>
        <w:t>ο</w:t>
      </w:r>
      <w:r w:rsidRPr="00A77D81">
        <w:rPr>
          <w:rFonts w:eastAsia="Times New Roman"/>
          <w:color w:val="000000" w:themeColor="text1"/>
          <w:szCs w:val="24"/>
        </w:rPr>
        <w:t>ν</w:t>
      </w:r>
      <w:r w:rsidRPr="00A77D81">
        <w:rPr>
          <w:rFonts w:eastAsia="Times New Roman"/>
          <w:color w:val="000000" w:themeColor="text1"/>
          <w:szCs w:val="24"/>
        </w:rPr>
        <w:t xml:space="preserve"> </w:t>
      </w:r>
      <w:r>
        <w:rPr>
          <w:rFonts w:eastAsia="Times New Roman"/>
          <w:color w:val="000000" w:themeColor="text1"/>
          <w:szCs w:val="24"/>
        </w:rPr>
        <w:t>τότε Υπουργό Ε</w:t>
      </w:r>
      <w:r w:rsidRPr="00A77D81">
        <w:rPr>
          <w:rFonts w:eastAsia="Times New Roman"/>
          <w:color w:val="000000" w:themeColor="text1"/>
          <w:szCs w:val="24"/>
        </w:rPr>
        <w:t>ξωτερ</w:t>
      </w:r>
      <w:r>
        <w:rPr>
          <w:rFonts w:eastAsia="Times New Roman"/>
          <w:color w:val="000000" w:themeColor="text1"/>
          <w:szCs w:val="24"/>
        </w:rPr>
        <w:t xml:space="preserve">ικών και φίλο, κύριο Νίκο Κοτζιά, το φθινόπωρο του 2017, να λέει ότι </w:t>
      </w:r>
      <w:r w:rsidRPr="00A77D81">
        <w:rPr>
          <w:rFonts w:eastAsia="Times New Roman"/>
          <w:color w:val="000000" w:themeColor="text1"/>
          <w:szCs w:val="24"/>
        </w:rPr>
        <w:t xml:space="preserve">μπορούμε να </w:t>
      </w:r>
      <w:r w:rsidRPr="00A77D81">
        <w:rPr>
          <w:rFonts w:eastAsia="Times New Roman"/>
          <w:color w:val="000000" w:themeColor="text1"/>
          <w:szCs w:val="24"/>
        </w:rPr>
        <w:lastRenderedPageBreak/>
        <w:t xml:space="preserve">συμφωνήσουμε </w:t>
      </w:r>
      <w:r>
        <w:rPr>
          <w:rFonts w:eastAsia="Times New Roman"/>
          <w:color w:val="000000" w:themeColor="text1"/>
          <w:szCs w:val="24"/>
        </w:rPr>
        <w:t>με</w:t>
      </w:r>
      <w:r w:rsidRPr="00A77D81">
        <w:rPr>
          <w:rFonts w:eastAsia="Times New Roman"/>
          <w:color w:val="000000" w:themeColor="text1"/>
          <w:szCs w:val="24"/>
        </w:rPr>
        <w:t xml:space="preserve"> τη </w:t>
      </w:r>
      <w:r>
        <w:rPr>
          <w:rFonts w:eastAsia="Times New Roman"/>
          <w:color w:val="000000" w:themeColor="text1"/>
          <w:szCs w:val="24"/>
          <w:lang w:val="en-US"/>
        </w:rPr>
        <w:t>FYROM</w:t>
      </w:r>
      <w:r w:rsidRPr="00A77D81">
        <w:rPr>
          <w:rFonts w:eastAsia="Times New Roman"/>
          <w:color w:val="000000" w:themeColor="text1"/>
          <w:szCs w:val="24"/>
        </w:rPr>
        <w:t xml:space="preserve"> και θα λύσουμε προβλήματα που δημιούργησ</w:t>
      </w:r>
      <w:r>
        <w:rPr>
          <w:rFonts w:eastAsia="Times New Roman"/>
          <w:color w:val="000000" w:themeColor="text1"/>
          <w:szCs w:val="24"/>
        </w:rPr>
        <w:t>αν άλλοι.</w:t>
      </w:r>
    </w:p>
    <w:p w14:paraId="01A9E007"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Αυτό μου είχε κακοφανεί, γιατί </w:t>
      </w:r>
      <w:r w:rsidRPr="00A77D81">
        <w:rPr>
          <w:rFonts w:eastAsia="Times New Roman"/>
          <w:color w:val="000000" w:themeColor="text1"/>
          <w:szCs w:val="24"/>
        </w:rPr>
        <w:t xml:space="preserve">όλοι οι </w:t>
      </w:r>
      <w:r>
        <w:rPr>
          <w:rFonts w:eastAsia="Times New Roman"/>
          <w:color w:val="000000" w:themeColor="text1"/>
          <w:szCs w:val="24"/>
        </w:rPr>
        <w:t xml:space="preserve">Έλληνες πολιτικοί </w:t>
      </w:r>
      <w:r w:rsidRPr="00A77D81">
        <w:rPr>
          <w:rFonts w:eastAsia="Times New Roman"/>
          <w:color w:val="000000" w:themeColor="text1"/>
          <w:szCs w:val="24"/>
        </w:rPr>
        <w:t xml:space="preserve">αναδεικνύονται </w:t>
      </w:r>
      <w:r>
        <w:rPr>
          <w:rFonts w:eastAsia="Times New Roman"/>
          <w:color w:val="000000" w:themeColor="text1"/>
          <w:szCs w:val="24"/>
        </w:rPr>
        <w:t>ως τέτοι</w:t>
      </w:r>
      <w:r>
        <w:rPr>
          <w:rFonts w:eastAsia="Times New Roman"/>
          <w:color w:val="000000" w:themeColor="text1"/>
          <w:szCs w:val="24"/>
        </w:rPr>
        <w:t xml:space="preserve">οι </w:t>
      </w:r>
      <w:r w:rsidRPr="00A77D81">
        <w:rPr>
          <w:rFonts w:eastAsia="Times New Roman"/>
          <w:color w:val="000000" w:themeColor="text1"/>
          <w:szCs w:val="24"/>
        </w:rPr>
        <w:t xml:space="preserve">για να αντιμετωπίσουν τα προβλήματα που έχει η χώρα </w:t>
      </w:r>
      <w:r>
        <w:rPr>
          <w:rFonts w:eastAsia="Times New Roman"/>
          <w:color w:val="000000" w:themeColor="text1"/>
          <w:szCs w:val="24"/>
        </w:rPr>
        <w:t>τους. Τι έπρεπε να πούμε, δ</w:t>
      </w:r>
      <w:r w:rsidRPr="00A77D81">
        <w:rPr>
          <w:rFonts w:eastAsia="Times New Roman"/>
          <w:color w:val="000000" w:themeColor="text1"/>
          <w:szCs w:val="24"/>
        </w:rPr>
        <w:t>ηλαδή</w:t>
      </w:r>
      <w:r>
        <w:rPr>
          <w:rFonts w:eastAsia="Times New Roman"/>
          <w:color w:val="000000" w:themeColor="text1"/>
          <w:szCs w:val="24"/>
        </w:rPr>
        <w:t>,</w:t>
      </w:r>
      <w:r w:rsidRPr="00A77D81">
        <w:rPr>
          <w:rFonts w:eastAsia="Times New Roman"/>
          <w:color w:val="000000" w:themeColor="text1"/>
          <w:szCs w:val="24"/>
        </w:rPr>
        <w:t xml:space="preserve"> εμείς και οι προκάτοχοί </w:t>
      </w:r>
      <w:r>
        <w:rPr>
          <w:rFonts w:eastAsia="Times New Roman"/>
          <w:color w:val="000000" w:themeColor="text1"/>
          <w:szCs w:val="24"/>
        </w:rPr>
        <w:t>μας</w:t>
      </w:r>
      <w:r w:rsidRPr="00A77D81">
        <w:rPr>
          <w:rFonts w:eastAsia="Times New Roman"/>
          <w:color w:val="000000" w:themeColor="text1"/>
          <w:szCs w:val="24"/>
        </w:rPr>
        <w:t xml:space="preserve"> για το Κυπριακό </w:t>
      </w:r>
      <w:r>
        <w:rPr>
          <w:rFonts w:eastAsia="Times New Roman"/>
          <w:color w:val="000000" w:themeColor="text1"/>
          <w:szCs w:val="24"/>
        </w:rPr>
        <w:t xml:space="preserve">και τα ελληνοτουρκικά </w:t>
      </w:r>
      <w:r w:rsidRPr="00A77D81">
        <w:rPr>
          <w:rFonts w:eastAsia="Times New Roman"/>
          <w:color w:val="000000" w:themeColor="text1"/>
          <w:szCs w:val="24"/>
        </w:rPr>
        <w:t>και την Τουρκία</w:t>
      </w:r>
      <w:r>
        <w:rPr>
          <w:rFonts w:eastAsia="Times New Roman"/>
          <w:color w:val="000000" w:themeColor="text1"/>
          <w:szCs w:val="24"/>
        </w:rPr>
        <w:t xml:space="preserve">; Να </w:t>
      </w:r>
      <w:proofErr w:type="spellStart"/>
      <w:r>
        <w:rPr>
          <w:rFonts w:eastAsia="Times New Roman"/>
          <w:color w:val="000000" w:themeColor="text1"/>
          <w:szCs w:val="24"/>
        </w:rPr>
        <w:t>μεμφόμεθα</w:t>
      </w:r>
      <w:proofErr w:type="spellEnd"/>
      <w:r>
        <w:rPr>
          <w:rFonts w:eastAsia="Times New Roman"/>
          <w:color w:val="000000" w:themeColor="text1"/>
          <w:szCs w:val="24"/>
        </w:rPr>
        <w:t xml:space="preserve"> τους προγόνους μας; Και δεν </w:t>
      </w:r>
      <w:r w:rsidRPr="00A77D81">
        <w:rPr>
          <w:rFonts w:eastAsia="Times New Roman"/>
          <w:color w:val="000000" w:themeColor="text1"/>
          <w:szCs w:val="24"/>
        </w:rPr>
        <w:t xml:space="preserve">είναι απόδειξη </w:t>
      </w:r>
      <w:r>
        <w:rPr>
          <w:rFonts w:eastAsia="Times New Roman"/>
          <w:color w:val="000000" w:themeColor="text1"/>
          <w:szCs w:val="24"/>
        </w:rPr>
        <w:t>-δεν αφορά τον κ. Κοτζιά, γι</w:t>
      </w:r>
      <w:r>
        <w:rPr>
          <w:rFonts w:eastAsia="Times New Roman"/>
          <w:color w:val="000000" w:themeColor="text1"/>
          <w:szCs w:val="24"/>
        </w:rPr>
        <w:t>ατί δεν στερείται γνώσεων-</w:t>
      </w:r>
      <w:r w:rsidRPr="00A77D81">
        <w:rPr>
          <w:rFonts w:eastAsia="Times New Roman"/>
          <w:color w:val="000000" w:themeColor="text1"/>
          <w:szCs w:val="24"/>
        </w:rPr>
        <w:t xml:space="preserve"> για εκείνους που υποστήριξαν αυτή</w:t>
      </w:r>
      <w:r>
        <w:rPr>
          <w:rFonts w:eastAsia="Times New Roman"/>
          <w:color w:val="000000" w:themeColor="text1"/>
          <w:szCs w:val="24"/>
        </w:rPr>
        <w:t>ν</w:t>
      </w:r>
      <w:r w:rsidRPr="00A77D81">
        <w:rPr>
          <w:rFonts w:eastAsia="Times New Roman"/>
          <w:color w:val="000000" w:themeColor="text1"/>
          <w:szCs w:val="24"/>
        </w:rPr>
        <w:t xml:space="preserve"> την εκδοχή</w:t>
      </w:r>
      <w:r>
        <w:rPr>
          <w:rFonts w:eastAsia="Times New Roman"/>
          <w:color w:val="000000" w:themeColor="text1"/>
          <w:szCs w:val="24"/>
        </w:rPr>
        <w:t xml:space="preserve"> άγνοιας του</w:t>
      </w:r>
      <w:r w:rsidRPr="00A77D81">
        <w:rPr>
          <w:rFonts w:eastAsia="Times New Roman"/>
          <w:color w:val="000000" w:themeColor="text1"/>
          <w:szCs w:val="24"/>
        </w:rPr>
        <w:t xml:space="preserve"> ιστορικού βάθους του προβλήματος</w:t>
      </w:r>
      <w:r>
        <w:rPr>
          <w:rFonts w:eastAsia="Times New Roman"/>
          <w:color w:val="000000" w:themeColor="text1"/>
          <w:szCs w:val="24"/>
        </w:rPr>
        <w:t xml:space="preserve"> που έρχεται τουλάχιστον από </w:t>
      </w:r>
      <w:r w:rsidRPr="00A77D81">
        <w:rPr>
          <w:rFonts w:eastAsia="Times New Roman"/>
          <w:color w:val="000000" w:themeColor="text1"/>
          <w:szCs w:val="24"/>
        </w:rPr>
        <w:t>τα τέλη του δέκατου ένατου αιώνα</w:t>
      </w:r>
      <w:r>
        <w:rPr>
          <w:rFonts w:eastAsia="Times New Roman"/>
          <w:color w:val="000000" w:themeColor="text1"/>
          <w:szCs w:val="24"/>
        </w:rPr>
        <w:t>;</w:t>
      </w:r>
    </w:p>
    <w:p w14:paraId="01A9E008"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Όταν </w:t>
      </w:r>
      <w:r w:rsidRPr="00A77D81">
        <w:rPr>
          <w:rFonts w:eastAsia="Times New Roman"/>
          <w:color w:val="000000" w:themeColor="text1"/>
          <w:szCs w:val="24"/>
        </w:rPr>
        <w:t>είσαι πολιτικός</w:t>
      </w:r>
      <w:r>
        <w:rPr>
          <w:rFonts w:eastAsia="Times New Roman"/>
          <w:color w:val="000000" w:themeColor="text1"/>
          <w:szCs w:val="24"/>
        </w:rPr>
        <w:t>, είσαι πολιτικός</w:t>
      </w:r>
      <w:r w:rsidRPr="00A77D81">
        <w:rPr>
          <w:rFonts w:eastAsia="Times New Roman"/>
          <w:color w:val="000000" w:themeColor="text1"/>
          <w:szCs w:val="24"/>
        </w:rPr>
        <w:t xml:space="preserve"> για να πάρει</w:t>
      </w:r>
      <w:r>
        <w:rPr>
          <w:rFonts w:eastAsia="Times New Roman"/>
          <w:color w:val="000000" w:themeColor="text1"/>
          <w:szCs w:val="24"/>
        </w:rPr>
        <w:t>ς</w:t>
      </w:r>
      <w:r w:rsidRPr="00A77D81">
        <w:rPr>
          <w:rFonts w:eastAsia="Times New Roman"/>
          <w:color w:val="000000" w:themeColor="text1"/>
          <w:szCs w:val="24"/>
        </w:rPr>
        <w:t xml:space="preserve"> στις πλάτες σου τα προβλ</w:t>
      </w:r>
      <w:r w:rsidRPr="00A77D81">
        <w:rPr>
          <w:rFonts w:eastAsia="Times New Roman"/>
          <w:color w:val="000000" w:themeColor="text1"/>
          <w:szCs w:val="24"/>
        </w:rPr>
        <w:t xml:space="preserve">ήματα που έχει </w:t>
      </w:r>
      <w:r>
        <w:rPr>
          <w:rFonts w:eastAsia="Times New Roman"/>
          <w:color w:val="000000" w:themeColor="text1"/>
          <w:szCs w:val="24"/>
        </w:rPr>
        <w:t>η χώρα σου και ό</w:t>
      </w:r>
      <w:r w:rsidRPr="00A77D81">
        <w:rPr>
          <w:rFonts w:eastAsia="Times New Roman"/>
          <w:color w:val="000000" w:themeColor="text1"/>
          <w:szCs w:val="24"/>
        </w:rPr>
        <w:t xml:space="preserve">χι για να μπαίνεις στον πολιτικό στίβο </w:t>
      </w:r>
      <w:r>
        <w:rPr>
          <w:rFonts w:eastAsia="Times New Roman"/>
          <w:color w:val="000000" w:themeColor="text1"/>
          <w:szCs w:val="24"/>
        </w:rPr>
        <w:t xml:space="preserve">με εργαλείο τα </w:t>
      </w:r>
      <w:r w:rsidRPr="00A77D81">
        <w:rPr>
          <w:rFonts w:eastAsia="Times New Roman"/>
          <w:color w:val="000000" w:themeColor="text1"/>
          <w:szCs w:val="24"/>
        </w:rPr>
        <w:t>προβλήματα</w:t>
      </w:r>
      <w:r>
        <w:rPr>
          <w:rFonts w:eastAsia="Times New Roman"/>
          <w:color w:val="000000" w:themeColor="text1"/>
          <w:szCs w:val="24"/>
        </w:rPr>
        <w:t>,</w:t>
      </w:r>
      <w:r w:rsidRPr="00A77D81">
        <w:rPr>
          <w:rFonts w:eastAsia="Times New Roman"/>
          <w:color w:val="000000" w:themeColor="text1"/>
          <w:szCs w:val="24"/>
        </w:rPr>
        <w:t xml:space="preserve"> για να δημιουργήσει</w:t>
      </w:r>
      <w:r>
        <w:rPr>
          <w:rFonts w:eastAsia="Times New Roman"/>
          <w:color w:val="000000" w:themeColor="text1"/>
          <w:szCs w:val="24"/>
        </w:rPr>
        <w:t>ς προβλήματα σ</w:t>
      </w:r>
      <w:r w:rsidRPr="00A77D81">
        <w:rPr>
          <w:rFonts w:eastAsia="Times New Roman"/>
          <w:color w:val="000000" w:themeColor="text1"/>
          <w:szCs w:val="24"/>
        </w:rPr>
        <w:t xml:space="preserve">τους αντιπάλους </w:t>
      </w:r>
      <w:r>
        <w:rPr>
          <w:rFonts w:eastAsia="Times New Roman"/>
          <w:color w:val="000000" w:themeColor="text1"/>
          <w:szCs w:val="24"/>
        </w:rPr>
        <w:t xml:space="preserve">σου. Αυτή η </w:t>
      </w:r>
      <w:r w:rsidRPr="00A77D81">
        <w:rPr>
          <w:rFonts w:eastAsia="Times New Roman"/>
          <w:color w:val="000000" w:themeColor="text1"/>
          <w:szCs w:val="24"/>
        </w:rPr>
        <w:t>αντιμετώπιση του θέματος</w:t>
      </w:r>
      <w:r>
        <w:rPr>
          <w:rFonts w:eastAsia="Times New Roman"/>
          <w:color w:val="000000" w:themeColor="text1"/>
          <w:szCs w:val="24"/>
        </w:rPr>
        <w:t>, ό</w:t>
      </w:r>
      <w:r w:rsidRPr="00A77D81">
        <w:rPr>
          <w:rFonts w:eastAsia="Times New Roman"/>
          <w:color w:val="000000" w:themeColor="text1"/>
          <w:szCs w:val="24"/>
        </w:rPr>
        <w:t>πως σωστά έχει ειπωθεί</w:t>
      </w:r>
      <w:r>
        <w:rPr>
          <w:rFonts w:eastAsia="Times New Roman"/>
          <w:color w:val="000000" w:themeColor="text1"/>
          <w:szCs w:val="24"/>
        </w:rPr>
        <w:t>,</w:t>
      </w:r>
      <w:r w:rsidRPr="00A77D81">
        <w:rPr>
          <w:rFonts w:eastAsia="Times New Roman"/>
          <w:color w:val="000000" w:themeColor="text1"/>
          <w:szCs w:val="24"/>
        </w:rPr>
        <w:t xml:space="preserve"> η </w:t>
      </w:r>
      <w:proofErr w:type="spellStart"/>
      <w:r w:rsidRPr="00A77D81">
        <w:rPr>
          <w:rFonts w:eastAsia="Times New Roman"/>
          <w:color w:val="000000" w:themeColor="text1"/>
          <w:szCs w:val="24"/>
        </w:rPr>
        <w:t>εργαλειοποίησ</w:t>
      </w:r>
      <w:r>
        <w:rPr>
          <w:rFonts w:eastAsia="Times New Roman"/>
          <w:color w:val="000000" w:themeColor="text1"/>
          <w:szCs w:val="24"/>
        </w:rPr>
        <w:t>ή</w:t>
      </w:r>
      <w:proofErr w:type="spellEnd"/>
      <w:r w:rsidRPr="00A77D81">
        <w:rPr>
          <w:rFonts w:eastAsia="Times New Roman"/>
          <w:color w:val="000000" w:themeColor="text1"/>
          <w:szCs w:val="24"/>
        </w:rPr>
        <w:t xml:space="preserve"> του</w:t>
      </w:r>
      <w:r>
        <w:rPr>
          <w:rFonts w:eastAsia="Times New Roman"/>
          <w:color w:val="000000" w:themeColor="text1"/>
          <w:szCs w:val="24"/>
        </w:rPr>
        <w:t xml:space="preserve">, νομίζω ότι είναι ένα από τα αίτια </w:t>
      </w:r>
      <w:r w:rsidRPr="00A77D81">
        <w:rPr>
          <w:rFonts w:eastAsia="Times New Roman"/>
          <w:color w:val="000000" w:themeColor="text1"/>
          <w:szCs w:val="24"/>
        </w:rPr>
        <w:t>για τις λαϊκές αντιδράσεις που έχουν υπάρξει</w:t>
      </w:r>
      <w:r>
        <w:rPr>
          <w:rFonts w:eastAsia="Times New Roman"/>
          <w:color w:val="000000" w:themeColor="text1"/>
          <w:szCs w:val="24"/>
        </w:rPr>
        <w:t>. Είναι ένα από τα αίτια και όχι το αίτιο.</w:t>
      </w:r>
    </w:p>
    <w:p w14:paraId="01A9E009"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Ήθελα -ο πρώην Υπ</w:t>
      </w:r>
      <w:r w:rsidRPr="00A77D81">
        <w:rPr>
          <w:rFonts w:eastAsia="Times New Roman"/>
          <w:color w:val="000000" w:themeColor="text1"/>
          <w:szCs w:val="24"/>
        </w:rPr>
        <w:t xml:space="preserve">ουργός </w:t>
      </w:r>
      <w:r>
        <w:rPr>
          <w:rFonts w:eastAsia="Times New Roman"/>
          <w:color w:val="000000" w:themeColor="text1"/>
          <w:szCs w:val="24"/>
        </w:rPr>
        <w:t>είναι εδώ, απευθύνθηκα και σ</w:t>
      </w:r>
      <w:r w:rsidRPr="00A77D81">
        <w:rPr>
          <w:rFonts w:eastAsia="Times New Roman"/>
          <w:color w:val="000000" w:themeColor="text1"/>
          <w:szCs w:val="24"/>
        </w:rPr>
        <w:t xml:space="preserve">τον κύριο </w:t>
      </w:r>
      <w:proofErr w:type="spellStart"/>
      <w:r w:rsidRPr="00A77D81">
        <w:rPr>
          <w:rFonts w:eastAsia="Times New Roman"/>
          <w:color w:val="000000" w:themeColor="text1"/>
          <w:szCs w:val="24"/>
        </w:rPr>
        <w:t>Κατρούγκαλο</w:t>
      </w:r>
      <w:proofErr w:type="spellEnd"/>
      <w:r>
        <w:rPr>
          <w:rFonts w:eastAsia="Times New Roman"/>
          <w:color w:val="000000" w:themeColor="text1"/>
          <w:szCs w:val="24"/>
        </w:rPr>
        <w:t xml:space="preserve"> χθες στη Διαρκή Επιτροπή- να </w:t>
      </w:r>
      <w:r w:rsidRPr="00A77D81">
        <w:rPr>
          <w:rFonts w:eastAsia="Times New Roman"/>
          <w:color w:val="000000" w:themeColor="text1"/>
          <w:szCs w:val="24"/>
        </w:rPr>
        <w:t>παρακαλέσ</w:t>
      </w:r>
      <w:r>
        <w:rPr>
          <w:rFonts w:eastAsia="Times New Roman"/>
          <w:color w:val="000000" w:themeColor="text1"/>
          <w:szCs w:val="24"/>
        </w:rPr>
        <w:t>ω για κάτι. Ε</w:t>
      </w:r>
      <w:r w:rsidRPr="00A77D81">
        <w:rPr>
          <w:rFonts w:eastAsia="Times New Roman"/>
          <w:color w:val="000000" w:themeColor="text1"/>
          <w:szCs w:val="24"/>
        </w:rPr>
        <w:t>πειδή στ</w:t>
      </w:r>
      <w:r w:rsidRPr="00A77D81">
        <w:rPr>
          <w:rFonts w:eastAsia="Times New Roman"/>
          <w:color w:val="000000" w:themeColor="text1"/>
          <w:szCs w:val="24"/>
        </w:rPr>
        <w:t xml:space="preserve">ην </w:t>
      </w:r>
      <w:r>
        <w:rPr>
          <w:rFonts w:eastAsia="Times New Roman"/>
          <w:color w:val="000000" w:themeColor="text1"/>
          <w:szCs w:val="24"/>
        </w:rPr>
        <w:t>Αίθουσα</w:t>
      </w:r>
      <w:r w:rsidRPr="00A77D81">
        <w:rPr>
          <w:rFonts w:eastAsia="Times New Roman"/>
          <w:color w:val="000000" w:themeColor="text1"/>
          <w:szCs w:val="24"/>
        </w:rPr>
        <w:t xml:space="preserve"> αυτή</w:t>
      </w:r>
      <w:r>
        <w:rPr>
          <w:rFonts w:eastAsia="Times New Roman"/>
          <w:color w:val="000000" w:themeColor="text1"/>
          <w:szCs w:val="24"/>
        </w:rPr>
        <w:t>,</w:t>
      </w:r>
      <w:r w:rsidRPr="00A77D81">
        <w:rPr>
          <w:rFonts w:eastAsia="Times New Roman"/>
          <w:color w:val="000000" w:themeColor="text1"/>
          <w:szCs w:val="24"/>
        </w:rPr>
        <w:t xml:space="preserve"> από την </w:t>
      </w:r>
      <w:r>
        <w:rPr>
          <w:rFonts w:eastAsia="Times New Roman"/>
          <w:color w:val="000000" w:themeColor="text1"/>
          <w:szCs w:val="24"/>
        </w:rPr>
        <w:t>κ.</w:t>
      </w:r>
      <w:r>
        <w:rPr>
          <w:rFonts w:eastAsia="Times New Roman"/>
          <w:color w:val="000000" w:themeColor="text1"/>
          <w:szCs w:val="24"/>
        </w:rPr>
        <w:t xml:space="preserve"> Γεννηματά και τον κ. Βενιζέλο</w:t>
      </w:r>
      <w:r>
        <w:rPr>
          <w:rFonts w:eastAsia="Times New Roman"/>
          <w:color w:val="000000" w:themeColor="text1"/>
          <w:szCs w:val="24"/>
        </w:rPr>
        <w:t>,</w:t>
      </w:r>
      <w:r>
        <w:rPr>
          <w:rFonts w:eastAsia="Times New Roman"/>
          <w:color w:val="000000" w:themeColor="text1"/>
          <w:szCs w:val="24"/>
        </w:rPr>
        <w:t xml:space="preserve"> «καταστράφηκε» </w:t>
      </w:r>
      <w:r w:rsidRPr="00A77D81">
        <w:rPr>
          <w:rFonts w:eastAsia="Times New Roman"/>
          <w:color w:val="000000" w:themeColor="text1"/>
          <w:szCs w:val="24"/>
        </w:rPr>
        <w:t xml:space="preserve">η εκδοχή της αποδοχής από την Ελλάδα του ονόματος </w:t>
      </w:r>
      <w:r>
        <w:rPr>
          <w:rFonts w:eastAsia="Times New Roman"/>
          <w:color w:val="000000" w:themeColor="text1"/>
          <w:szCs w:val="24"/>
        </w:rPr>
        <w:t xml:space="preserve">«Μακεδονία του </w:t>
      </w:r>
      <w:proofErr w:type="spellStart"/>
      <w:r>
        <w:rPr>
          <w:rFonts w:eastAsia="Times New Roman"/>
          <w:color w:val="000000" w:themeColor="text1"/>
          <w:szCs w:val="24"/>
        </w:rPr>
        <w:t>Ί</w:t>
      </w:r>
      <w:r w:rsidRPr="00A77D81">
        <w:rPr>
          <w:rFonts w:eastAsia="Times New Roman"/>
          <w:color w:val="000000" w:themeColor="text1"/>
          <w:szCs w:val="24"/>
        </w:rPr>
        <w:t>λιντεν</w:t>
      </w:r>
      <w:proofErr w:type="spellEnd"/>
      <w:r>
        <w:rPr>
          <w:rFonts w:eastAsia="Times New Roman"/>
          <w:color w:val="000000" w:themeColor="text1"/>
          <w:szCs w:val="24"/>
        </w:rPr>
        <w:t xml:space="preserve">», θα θέλαμε να </w:t>
      </w:r>
      <w:r w:rsidRPr="00A77D81">
        <w:rPr>
          <w:rFonts w:eastAsia="Times New Roman"/>
          <w:color w:val="000000" w:themeColor="text1"/>
          <w:szCs w:val="24"/>
        </w:rPr>
        <w:t xml:space="preserve">ξέρουμε στις επικοινωνίες που είχατε με ηγέτες πολιτικών </w:t>
      </w:r>
      <w:r>
        <w:rPr>
          <w:rFonts w:eastAsia="Times New Roman"/>
          <w:color w:val="000000" w:themeColor="text1"/>
          <w:szCs w:val="24"/>
        </w:rPr>
        <w:t xml:space="preserve">δυνάμεων στην Ελλάδα ποιοι </w:t>
      </w:r>
      <w:r w:rsidRPr="00A77D81">
        <w:rPr>
          <w:rFonts w:eastAsia="Times New Roman"/>
          <w:color w:val="000000" w:themeColor="text1"/>
          <w:szCs w:val="24"/>
        </w:rPr>
        <w:t xml:space="preserve">σας είπαν </w:t>
      </w:r>
      <w:r>
        <w:rPr>
          <w:rFonts w:eastAsia="Times New Roman"/>
          <w:color w:val="000000" w:themeColor="text1"/>
          <w:szCs w:val="24"/>
        </w:rPr>
        <w:t>«ναι». Ποιοι σας ενθάρρυναν γ</w:t>
      </w:r>
      <w:r w:rsidRPr="00A77D81">
        <w:rPr>
          <w:rFonts w:eastAsia="Times New Roman"/>
          <w:color w:val="000000" w:themeColor="text1"/>
          <w:szCs w:val="24"/>
        </w:rPr>
        <w:t xml:space="preserve">ια να φέρετε </w:t>
      </w:r>
      <w:r>
        <w:rPr>
          <w:rFonts w:eastAsia="Times New Roman"/>
          <w:color w:val="000000" w:themeColor="text1"/>
          <w:szCs w:val="24"/>
        </w:rPr>
        <w:t xml:space="preserve">μέχρι τα όρια της Εθνικής Αντιπροσωπείας το όνομα «Μακεδονία του </w:t>
      </w:r>
      <w:proofErr w:type="spellStart"/>
      <w:r>
        <w:rPr>
          <w:rFonts w:eastAsia="Times New Roman"/>
          <w:color w:val="000000" w:themeColor="text1"/>
          <w:szCs w:val="24"/>
        </w:rPr>
        <w:t>Ίλιντεν</w:t>
      </w:r>
      <w:proofErr w:type="spellEnd"/>
      <w:r>
        <w:rPr>
          <w:rFonts w:eastAsia="Times New Roman"/>
          <w:color w:val="000000" w:themeColor="text1"/>
          <w:szCs w:val="24"/>
        </w:rPr>
        <w:t xml:space="preserve">»; Αφού έκανα μια </w:t>
      </w:r>
      <w:r w:rsidRPr="00A77D81">
        <w:rPr>
          <w:rFonts w:eastAsia="Times New Roman"/>
          <w:color w:val="000000" w:themeColor="text1"/>
          <w:szCs w:val="24"/>
        </w:rPr>
        <w:t>αναδρομή στο παρελθόν και έφτασα στο</w:t>
      </w:r>
      <w:r>
        <w:rPr>
          <w:rFonts w:eastAsia="Times New Roman"/>
          <w:color w:val="000000" w:themeColor="text1"/>
          <w:szCs w:val="24"/>
        </w:rPr>
        <w:t xml:space="preserve">ν δέκατο ένατο και </w:t>
      </w:r>
      <w:r w:rsidRPr="00A77D81">
        <w:rPr>
          <w:rFonts w:eastAsia="Times New Roman"/>
          <w:color w:val="000000" w:themeColor="text1"/>
          <w:szCs w:val="24"/>
        </w:rPr>
        <w:t>στις αρχές του 20</w:t>
      </w:r>
      <w:r w:rsidRPr="00232D04">
        <w:rPr>
          <w:rFonts w:eastAsia="Times New Roman"/>
          <w:color w:val="000000" w:themeColor="text1"/>
          <w:szCs w:val="24"/>
          <w:vertAlign w:val="superscript"/>
        </w:rPr>
        <w:t>ου</w:t>
      </w:r>
      <w:r>
        <w:rPr>
          <w:rFonts w:eastAsia="Times New Roman"/>
          <w:color w:val="000000" w:themeColor="text1"/>
          <w:szCs w:val="24"/>
        </w:rPr>
        <w:t xml:space="preserve"> </w:t>
      </w:r>
      <w:r w:rsidRPr="00A77D81">
        <w:rPr>
          <w:rFonts w:eastAsia="Times New Roman"/>
          <w:color w:val="000000" w:themeColor="text1"/>
          <w:szCs w:val="24"/>
        </w:rPr>
        <w:t>αιώνα</w:t>
      </w:r>
      <w:r>
        <w:rPr>
          <w:rFonts w:eastAsia="Times New Roman"/>
          <w:color w:val="000000" w:themeColor="text1"/>
          <w:szCs w:val="24"/>
        </w:rPr>
        <w:t>, νομιμοποιούμαι να το ρωτήσω, για να ξέρουμ</w:t>
      </w:r>
      <w:r>
        <w:rPr>
          <w:rFonts w:eastAsia="Times New Roman"/>
          <w:color w:val="000000" w:themeColor="text1"/>
          <w:szCs w:val="24"/>
        </w:rPr>
        <w:t xml:space="preserve">ε όλοι και όλες </w:t>
      </w:r>
      <w:r w:rsidRPr="00A77D81">
        <w:rPr>
          <w:rFonts w:eastAsia="Times New Roman"/>
          <w:color w:val="000000" w:themeColor="text1"/>
          <w:szCs w:val="24"/>
        </w:rPr>
        <w:t>ποιο</w:t>
      </w:r>
      <w:r>
        <w:rPr>
          <w:rFonts w:eastAsia="Times New Roman"/>
          <w:color w:val="000000" w:themeColor="text1"/>
          <w:szCs w:val="24"/>
        </w:rPr>
        <w:t>ς</w:t>
      </w:r>
      <w:r w:rsidRPr="00A77D81">
        <w:rPr>
          <w:rFonts w:eastAsia="Times New Roman"/>
          <w:color w:val="000000" w:themeColor="text1"/>
          <w:szCs w:val="24"/>
        </w:rPr>
        <w:t xml:space="preserve"> πολιτικό</w:t>
      </w:r>
      <w:r>
        <w:rPr>
          <w:rFonts w:eastAsia="Times New Roman"/>
          <w:color w:val="000000" w:themeColor="text1"/>
          <w:szCs w:val="24"/>
        </w:rPr>
        <w:t xml:space="preserve">ς </w:t>
      </w:r>
      <w:r>
        <w:rPr>
          <w:rFonts w:eastAsia="Times New Roman"/>
          <w:color w:val="000000" w:themeColor="text1"/>
          <w:szCs w:val="24"/>
        </w:rPr>
        <w:t>αρχηγός</w:t>
      </w:r>
      <w:r>
        <w:rPr>
          <w:rFonts w:eastAsia="Times New Roman"/>
          <w:color w:val="000000" w:themeColor="text1"/>
          <w:szCs w:val="24"/>
        </w:rPr>
        <w:t xml:space="preserve">, ποιος πολιτικός ηγέτης, ποιο πολιτικό </w:t>
      </w:r>
      <w:r w:rsidRPr="00A77D81">
        <w:rPr>
          <w:rFonts w:eastAsia="Times New Roman"/>
          <w:color w:val="000000" w:themeColor="text1"/>
          <w:szCs w:val="24"/>
        </w:rPr>
        <w:t xml:space="preserve">στέλεχος </w:t>
      </w:r>
      <w:r>
        <w:rPr>
          <w:rFonts w:eastAsia="Times New Roman"/>
          <w:color w:val="000000" w:themeColor="text1"/>
          <w:szCs w:val="24"/>
        </w:rPr>
        <w:t>μιας επιφάνειας, που</w:t>
      </w:r>
      <w:r w:rsidRPr="00A77D81">
        <w:rPr>
          <w:rFonts w:eastAsia="Times New Roman"/>
          <w:color w:val="000000" w:themeColor="text1"/>
          <w:szCs w:val="24"/>
        </w:rPr>
        <w:t xml:space="preserve"> επικοινώνησε μαζί </w:t>
      </w:r>
      <w:r>
        <w:rPr>
          <w:rFonts w:eastAsia="Times New Roman"/>
          <w:color w:val="000000" w:themeColor="text1"/>
          <w:szCs w:val="24"/>
        </w:rPr>
        <w:t>σας,</w:t>
      </w:r>
      <w:r w:rsidRPr="00A77D81">
        <w:rPr>
          <w:rFonts w:eastAsia="Times New Roman"/>
          <w:color w:val="000000" w:themeColor="text1"/>
          <w:szCs w:val="24"/>
        </w:rPr>
        <w:t xml:space="preserve"> σας είπε </w:t>
      </w:r>
      <w:r>
        <w:rPr>
          <w:rFonts w:eastAsia="Times New Roman"/>
          <w:color w:val="000000" w:themeColor="text1"/>
          <w:szCs w:val="24"/>
        </w:rPr>
        <w:t xml:space="preserve">«ναι, </w:t>
      </w:r>
      <w:r w:rsidRPr="00A77D81">
        <w:rPr>
          <w:rFonts w:eastAsia="Times New Roman"/>
          <w:color w:val="000000" w:themeColor="text1"/>
          <w:szCs w:val="24"/>
        </w:rPr>
        <w:t>δεν θα είχα</w:t>
      </w:r>
      <w:r>
        <w:rPr>
          <w:rFonts w:eastAsia="Times New Roman"/>
          <w:color w:val="000000" w:themeColor="text1"/>
          <w:szCs w:val="24"/>
        </w:rPr>
        <w:t>με</w:t>
      </w:r>
      <w:r w:rsidRPr="00A77D81">
        <w:rPr>
          <w:rFonts w:eastAsia="Times New Roman"/>
          <w:color w:val="000000" w:themeColor="text1"/>
          <w:szCs w:val="24"/>
        </w:rPr>
        <w:t xml:space="preserve"> αντίρρηση</w:t>
      </w:r>
      <w:r>
        <w:rPr>
          <w:rFonts w:eastAsia="Times New Roman"/>
          <w:color w:val="000000" w:themeColor="text1"/>
          <w:szCs w:val="24"/>
        </w:rPr>
        <w:t>,</w:t>
      </w:r>
      <w:r w:rsidRPr="00A77D81">
        <w:rPr>
          <w:rFonts w:eastAsia="Times New Roman"/>
          <w:color w:val="000000" w:themeColor="text1"/>
          <w:szCs w:val="24"/>
        </w:rPr>
        <w:t xml:space="preserve"> προχωρήστε ενδεχομένως </w:t>
      </w:r>
      <w:r>
        <w:rPr>
          <w:rFonts w:eastAsia="Times New Roman"/>
          <w:color w:val="000000" w:themeColor="text1"/>
          <w:szCs w:val="24"/>
        </w:rPr>
        <w:t>σ</w:t>
      </w:r>
      <w:r w:rsidRPr="00A77D81">
        <w:rPr>
          <w:rFonts w:eastAsia="Times New Roman"/>
          <w:color w:val="000000" w:themeColor="text1"/>
          <w:szCs w:val="24"/>
        </w:rPr>
        <w:t xml:space="preserve">τη </w:t>
      </w:r>
      <w:r>
        <w:rPr>
          <w:rFonts w:eastAsia="Times New Roman"/>
          <w:color w:val="000000" w:themeColor="text1"/>
          <w:szCs w:val="24"/>
        </w:rPr>
        <w:t>«Μακεδονία</w:t>
      </w:r>
      <w:r w:rsidRPr="00A77D81">
        <w:rPr>
          <w:rFonts w:eastAsia="Times New Roman"/>
          <w:color w:val="000000" w:themeColor="text1"/>
          <w:szCs w:val="24"/>
        </w:rPr>
        <w:t xml:space="preserve"> </w:t>
      </w:r>
      <w:r>
        <w:rPr>
          <w:rFonts w:eastAsia="Times New Roman"/>
          <w:color w:val="000000" w:themeColor="text1"/>
          <w:szCs w:val="24"/>
        </w:rPr>
        <w:t xml:space="preserve">του </w:t>
      </w:r>
      <w:proofErr w:type="spellStart"/>
      <w:r>
        <w:rPr>
          <w:rFonts w:eastAsia="Times New Roman"/>
          <w:color w:val="000000" w:themeColor="text1"/>
          <w:szCs w:val="24"/>
        </w:rPr>
        <w:t>Ίλιντεν</w:t>
      </w:r>
      <w:proofErr w:type="spellEnd"/>
      <w:r>
        <w:rPr>
          <w:rFonts w:eastAsia="Times New Roman"/>
          <w:color w:val="000000" w:themeColor="text1"/>
          <w:szCs w:val="24"/>
        </w:rPr>
        <w:t>»».</w:t>
      </w:r>
    </w:p>
    <w:p w14:paraId="01A9E00A"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Πάμε και λί</w:t>
      </w:r>
      <w:r w:rsidRPr="00A77D81">
        <w:rPr>
          <w:rFonts w:eastAsia="Times New Roman"/>
          <w:color w:val="000000" w:themeColor="text1"/>
          <w:szCs w:val="24"/>
        </w:rPr>
        <w:t>γο παρακάτω</w:t>
      </w:r>
      <w:r>
        <w:rPr>
          <w:rFonts w:eastAsia="Times New Roman"/>
          <w:color w:val="000000" w:themeColor="text1"/>
          <w:szCs w:val="24"/>
        </w:rPr>
        <w:t xml:space="preserve">. Θέλω να αναφερθώ </w:t>
      </w:r>
      <w:r w:rsidRPr="00A77D81">
        <w:rPr>
          <w:rFonts w:eastAsia="Times New Roman"/>
          <w:color w:val="000000" w:themeColor="text1"/>
          <w:szCs w:val="24"/>
        </w:rPr>
        <w:t>στο</w:t>
      </w:r>
      <w:r>
        <w:rPr>
          <w:rFonts w:eastAsia="Times New Roman"/>
          <w:color w:val="000000" w:themeColor="text1"/>
          <w:szCs w:val="24"/>
        </w:rPr>
        <w:t>ν εκπρόσωπο της Π</w:t>
      </w:r>
      <w:r w:rsidRPr="00A77D81">
        <w:rPr>
          <w:rFonts w:eastAsia="Times New Roman"/>
          <w:color w:val="000000" w:themeColor="text1"/>
          <w:szCs w:val="24"/>
        </w:rPr>
        <w:t>λειοψηφίας</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Μ</w:t>
      </w:r>
      <w:r w:rsidRPr="00A77D81">
        <w:rPr>
          <w:rFonts w:eastAsia="Times New Roman"/>
          <w:color w:val="000000" w:themeColor="text1"/>
          <w:szCs w:val="24"/>
        </w:rPr>
        <w:t xml:space="preserve">ειοψηφίας </w:t>
      </w:r>
      <w:r>
        <w:rPr>
          <w:rFonts w:eastAsia="Times New Roman"/>
          <w:color w:val="000000" w:themeColor="text1"/>
          <w:szCs w:val="24"/>
        </w:rPr>
        <w:t xml:space="preserve">-γιατί </w:t>
      </w:r>
      <w:r w:rsidRPr="00A77D81">
        <w:rPr>
          <w:rFonts w:eastAsia="Times New Roman"/>
          <w:color w:val="000000" w:themeColor="text1"/>
          <w:szCs w:val="24"/>
        </w:rPr>
        <w:t>ο ΣΥΡΙΖΑ</w:t>
      </w:r>
      <w:r>
        <w:rPr>
          <w:rFonts w:eastAsia="Times New Roman"/>
          <w:color w:val="000000" w:themeColor="text1"/>
          <w:szCs w:val="24"/>
        </w:rPr>
        <w:t xml:space="preserve"> είναι </w:t>
      </w:r>
      <w:r w:rsidRPr="00A77D81">
        <w:rPr>
          <w:rFonts w:eastAsia="Times New Roman"/>
          <w:color w:val="000000" w:themeColor="text1"/>
          <w:szCs w:val="24"/>
        </w:rPr>
        <w:t>και τα δύο σήμερα</w:t>
      </w:r>
      <w:r>
        <w:rPr>
          <w:rFonts w:eastAsia="Times New Roman"/>
          <w:color w:val="000000" w:themeColor="text1"/>
          <w:szCs w:val="24"/>
        </w:rPr>
        <w:t>-,</w:t>
      </w:r>
      <w:r w:rsidRPr="00A77D81">
        <w:rPr>
          <w:rFonts w:eastAsia="Times New Roman"/>
          <w:color w:val="000000" w:themeColor="text1"/>
          <w:szCs w:val="24"/>
        </w:rPr>
        <w:t xml:space="preserve"> στον κύριο </w:t>
      </w:r>
      <w:proofErr w:type="spellStart"/>
      <w:r w:rsidRPr="00A77D81">
        <w:rPr>
          <w:rFonts w:eastAsia="Times New Roman"/>
          <w:color w:val="000000" w:themeColor="text1"/>
          <w:szCs w:val="24"/>
        </w:rPr>
        <w:t>Τόσκα</w:t>
      </w:r>
      <w:proofErr w:type="spellEnd"/>
      <w:r>
        <w:rPr>
          <w:rFonts w:eastAsia="Times New Roman"/>
          <w:color w:val="000000" w:themeColor="text1"/>
          <w:szCs w:val="24"/>
        </w:rPr>
        <w:t>,</w:t>
      </w:r>
      <w:r w:rsidRPr="00A77D81">
        <w:rPr>
          <w:rFonts w:eastAsia="Times New Roman"/>
          <w:color w:val="000000" w:themeColor="text1"/>
          <w:szCs w:val="24"/>
        </w:rPr>
        <w:t xml:space="preserve"> </w:t>
      </w:r>
      <w:r>
        <w:rPr>
          <w:rFonts w:eastAsia="Times New Roman"/>
          <w:color w:val="000000" w:themeColor="text1"/>
          <w:szCs w:val="24"/>
        </w:rPr>
        <w:t xml:space="preserve">με ευγένεια και </w:t>
      </w:r>
      <w:r w:rsidRPr="00A77D81">
        <w:rPr>
          <w:rFonts w:eastAsia="Times New Roman"/>
          <w:color w:val="000000" w:themeColor="text1"/>
          <w:szCs w:val="24"/>
        </w:rPr>
        <w:t>να του πω ότι είναι λίγο δύσκολο να συνδυάσετε σε μ</w:t>
      </w:r>
      <w:r>
        <w:rPr>
          <w:rFonts w:eastAsia="Times New Roman"/>
          <w:color w:val="000000" w:themeColor="text1"/>
          <w:szCs w:val="24"/>
        </w:rPr>
        <w:t xml:space="preserve">ια </w:t>
      </w:r>
      <w:r w:rsidRPr="00A77D81">
        <w:rPr>
          <w:rFonts w:eastAsia="Times New Roman"/>
          <w:color w:val="000000" w:themeColor="text1"/>
          <w:szCs w:val="24"/>
        </w:rPr>
        <w:t xml:space="preserve">τουλάχιστον </w:t>
      </w:r>
      <w:r w:rsidRPr="00A77D81">
        <w:rPr>
          <w:rFonts w:eastAsia="Times New Roman"/>
          <w:color w:val="000000" w:themeColor="text1"/>
          <w:szCs w:val="24"/>
        </w:rPr>
        <w:lastRenderedPageBreak/>
        <w:t>πολιτική</w:t>
      </w:r>
      <w:r>
        <w:rPr>
          <w:rFonts w:eastAsia="Times New Roman"/>
          <w:color w:val="000000" w:themeColor="text1"/>
          <w:szCs w:val="24"/>
        </w:rPr>
        <w:t xml:space="preserve"> ομιλία τα παλιά </w:t>
      </w:r>
      <w:proofErr w:type="spellStart"/>
      <w:r>
        <w:rPr>
          <w:rFonts w:eastAsia="Times New Roman"/>
          <w:color w:val="000000" w:themeColor="text1"/>
          <w:szCs w:val="24"/>
        </w:rPr>
        <w:t>αντινατοϊκά</w:t>
      </w:r>
      <w:proofErr w:type="spellEnd"/>
      <w:r>
        <w:rPr>
          <w:rFonts w:eastAsia="Times New Roman"/>
          <w:color w:val="000000" w:themeColor="text1"/>
          <w:szCs w:val="24"/>
        </w:rPr>
        <w:t xml:space="preserve"> </w:t>
      </w:r>
      <w:r w:rsidRPr="00A77D81">
        <w:rPr>
          <w:rFonts w:eastAsia="Times New Roman"/>
          <w:color w:val="000000" w:themeColor="text1"/>
          <w:szCs w:val="24"/>
        </w:rPr>
        <w:t xml:space="preserve">συνθήματα του </w:t>
      </w:r>
      <w:r w:rsidRPr="00A77D81">
        <w:rPr>
          <w:rFonts w:eastAsia="Times New Roman"/>
          <w:color w:val="000000" w:themeColor="text1"/>
          <w:szCs w:val="24"/>
        </w:rPr>
        <w:t>χ</w:t>
      </w:r>
      <w:r>
        <w:rPr>
          <w:rFonts w:eastAsia="Times New Roman"/>
          <w:color w:val="000000" w:themeColor="text1"/>
          <w:szCs w:val="24"/>
        </w:rPr>
        <w:t>ώρου -</w:t>
      </w:r>
      <w:r w:rsidRPr="00A77D81">
        <w:rPr>
          <w:rFonts w:eastAsia="Times New Roman"/>
          <w:color w:val="000000" w:themeColor="text1"/>
          <w:szCs w:val="24"/>
        </w:rPr>
        <w:t>και όταν μιλάω για παλιά</w:t>
      </w:r>
      <w:r>
        <w:rPr>
          <w:rFonts w:eastAsia="Times New Roman"/>
          <w:color w:val="000000" w:themeColor="text1"/>
          <w:szCs w:val="24"/>
        </w:rPr>
        <w:t>,</w:t>
      </w:r>
      <w:r w:rsidRPr="00A77D81">
        <w:rPr>
          <w:rFonts w:eastAsia="Times New Roman"/>
          <w:color w:val="000000" w:themeColor="text1"/>
          <w:szCs w:val="24"/>
        </w:rPr>
        <w:t xml:space="preserve"> </w:t>
      </w:r>
      <w:r>
        <w:rPr>
          <w:rFonts w:eastAsia="Times New Roman"/>
          <w:color w:val="000000" w:themeColor="text1"/>
          <w:szCs w:val="24"/>
        </w:rPr>
        <w:t>ε</w:t>
      </w:r>
      <w:r w:rsidRPr="00A77D81">
        <w:rPr>
          <w:rFonts w:eastAsia="Times New Roman"/>
          <w:color w:val="000000" w:themeColor="text1"/>
          <w:szCs w:val="24"/>
        </w:rPr>
        <w:t xml:space="preserve">ννοώ για </w:t>
      </w:r>
      <w:r>
        <w:rPr>
          <w:rFonts w:eastAsia="Times New Roman"/>
          <w:color w:val="000000" w:themeColor="text1"/>
          <w:szCs w:val="24"/>
        </w:rPr>
        <w:t>το 20</w:t>
      </w:r>
      <w:r w:rsidRPr="00A77D81">
        <w:rPr>
          <w:rFonts w:eastAsia="Times New Roman"/>
          <w:color w:val="000000" w:themeColor="text1"/>
          <w:szCs w:val="24"/>
        </w:rPr>
        <w:t>14</w:t>
      </w:r>
      <w:r>
        <w:rPr>
          <w:rFonts w:eastAsia="Times New Roman"/>
          <w:color w:val="000000" w:themeColor="text1"/>
          <w:szCs w:val="24"/>
        </w:rPr>
        <w:t>, 20</w:t>
      </w:r>
      <w:r w:rsidRPr="00A77D81">
        <w:rPr>
          <w:rFonts w:eastAsia="Times New Roman"/>
          <w:color w:val="000000" w:themeColor="text1"/>
          <w:szCs w:val="24"/>
        </w:rPr>
        <w:t>15</w:t>
      </w:r>
      <w:r>
        <w:rPr>
          <w:rFonts w:eastAsia="Times New Roman"/>
          <w:color w:val="000000" w:themeColor="text1"/>
          <w:szCs w:val="24"/>
        </w:rPr>
        <w:t xml:space="preserve">- </w:t>
      </w:r>
      <w:r w:rsidRPr="00A77D81">
        <w:rPr>
          <w:rFonts w:eastAsia="Times New Roman"/>
          <w:color w:val="000000" w:themeColor="text1"/>
          <w:szCs w:val="24"/>
        </w:rPr>
        <w:t xml:space="preserve">με τη </w:t>
      </w:r>
      <w:r>
        <w:rPr>
          <w:rFonts w:eastAsia="Times New Roman"/>
          <w:color w:val="000000" w:themeColor="text1"/>
          <w:szCs w:val="24"/>
        </w:rPr>
        <w:t>σ</w:t>
      </w:r>
      <w:r w:rsidRPr="00A77D81">
        <w:rPr>
          <w:rFonts w:eastAsia="Times New Roman"/>
          <w:color w:val="000000" w:themeColor="text1"/>
          <w:szCs w:val="24"/>
        </w:rPr>
        <w:t xml:space="preserve">υμφωνία </w:t>
      </w:r>
      <w:r w:rsidRPr="00A77D81">
        <w:rPr>
          <w:rFonts w:eastAsia="Times New Roman"/>
          <w:color w:val="000000" w:themeColor="text1"/>
          <w:szCs w:val="24"/>
        </w:rPr>
        <w:t>αυτή</w:t>
      </w:r>
      <w:r>
        <w:rPr>
          <w:rFonts w:eastAsia="Times New Roman"/>
          <w:color w:val="000000" w:themeColor="text1"/>
          <w:szCs w:val="24"/>
        </w:rPr>
        <w:t xml:space="preserve">. </w:t>
      </w:r>
    </w:p>
    <w:p w14:paraId="01A9E00B"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Η </w:t>
      </w:r>
      <w:r w:rsidRPr="00A77D81">
        <w:rPr>
          <w:rFonts w:eastAsia="Times New Roman"/>
          <w:color w:val="000000" w:themeColor="text1"/>
          <w:szCs w:val="24"/>
        </w:rPr>
        <w:t xml:space="preserve">πορεία των </w:t>
      </w:r>
      <w:r>
        <w:rPr>
          <w:rFonts w:eastAsia="Times New Roman"/>
          <w:color w:val="000000" w:themeColor="text1"/>
          <w:szCs w:val="24"/>
        </w:rPr>
        <w:t xml:space="preserve">δυτικών </w:t>
      </w:r>
      <w:r w:rsidRPr="00A77D81">
        <w:rPr>
          <w:rFonts w:eastAsia="Times New Roman"/>
          <w:color w:val="000000" w:themeColor="text1"/>
          <w:szCs w:val="24"/>
        </w:rPr>
        <w:t xml:space="preserve">Βαλκανίων </w:t>
      </w:r>
      <w:r>
        <w:rPr>
          <w:rFonts w:eastAsia="Times New Roman"/>
          <w:color w:val="000000" w:themeColor="text1"/>
          <w:szCs w:val="24"/>
        </w:rPr>
        <w:t xml:space="preserve">προς </w:t>
      </w:r>
      <w:r w:rsidRPr="00A77D81">
        <w:rPr>
          <w:rFonts w:eastAsia="Times New Roman"/>
          <w:color w:val="000000" w:themeColor="text1"/>
          <w:szCs w:val="24"/>
        </w:rPr>
        <w:t xml:space="preserve">τους </w:t>
      </w:r>
      <w:proofErr w:type="spellStart"/>
      <w:r>
        <w:rPr>
          <w:rFonts w:eastAsia="Times New Roman"/>
          <w:color w:val="000000" w:themeColor="text1"/>
          <w:szCs w:val="24"/>
        </w:rPr>
        <w:t>ευρωατλαντικούς</w:t>
      </w:r>
      <w:proofErr w:type="spellEnd"/>
      <w:r>
        <w:rPr>
          <w:rFonts w:eastAsia="Times New Roman"/>
          <w:color w:val="000000" w:themeColor="text1"/>
          <w:szCs w:val="24"/>
        </w:rPr>
        <w:t xml:space="preserve"> θεσμούς είναι μι</w:t>
      </w:r>
      <w:r w:rsidRPr="00A77D81">
        <w:rPr>
          <w:rFonts w:eastAsia="Times New Roman"/>
          <w:color w:val="000000" w:themeColor="text1"/>
          <w:szCs w:val="24"/>
        </w:rPr>
        <w:t xml:space="preserve">α </w:t>
      </w:r>
      <w:r>
        <w:rPr>
          <w:rFonts w:eastAsia="Times New Roman"/>
          <w:color w:val="000000" w:themeColor="text1"/>
          <w:szCs w:val="24"/>
        </w:rPr>
        <w:t xml:space="preserve">πολιτική μακρά. Είχε και </w:t>
      </w:r>
      <w:r>
        <w:rPr>
          <w:rFonts w:eastAsia="Times New Roman"/>
          <w:color w:val="000000" w:themeColor="text1"/>
          <w:szCs w:val="24"/>
        </w:rPr>
        <w:t xml:space="preserve">σημαντικότερη </w:t>
      </w:r>
      <w:r>
        <w:rPr>
          <w:rFonts w:eastAsia="Times New Roman"/>
          <w:color w:val="000000" w:themeColor="text1"/>
          <w:szCs w:val="24"/>
        </w:rPr>
        <w:t>στιγμή, τη Σύνοδο Κ</w:t>
      </w:r>
      <w:r w:rsidRPr="00A77D81">
        <w:rPr>
          <w:rFonts w:eastAsia="Times New Roman"/>
          <w:color w:val="000000" w:themeColor="text1"/>
          <w:szCs w:val="24"/>
        </w:rPr>
        <w:t>ορυφής στη Χαλκιδική το 2003 και ακολουθήθη</w:t>
      </w:r>
      <w:r w:rsidRPr="00A77D81">
        <w:rPr>
          <w:rFonts w:eastAsia="Times New Roman"/>
          <w:color w:val="000000" w:themeColor="text1"/>
          <w:szCs w:val="24"/>
        </w:rPr>
        <w:t>κε από τη χώρα μας με συνέπεια</w:t>
      </w:r>
      <w:r>
        <w:rPr>
          <w:rFonts w:eastAsia="Times New Roman"/>
          <w:color w:val="000000" w:themeColor="text1"/>
          <w:szCs w:val="24"/>
        </w:rPr>
        <w:t xml:space="preserve">, με παρένθεση τα θέματα της </w:t>
      </w:r>
      <w:r>
        <w:rPr>
          <w:rFonts w:eastAsia="Times New Roman"/>
          <w:color w:val="000000" w:themeColor="text1"/>
          <w:szCs w:val="24"/>
          <w:lang w:val="en-US"/>
        </w:rPr>
        <w:t>FYROM</w:t>
      </w:r>
      <w:r>
        <w:rPr>
          <w:rFonts w:eastAsia="Times New Roman"/>
          <w:color w:val="000000" w:themeColor="text1"/>
          <w:szCs w:val="24"/>
        </w:rPr>
        <w:t xml:space="preserve">, γιατί εκεί </w:t>
      </w:r>
      <w:r w:rsidRPr="00A77D81">
        <w:rPr>
          <w:rFonts w:eastAsia="Times New Roman"/>
          <w:color w:val="000000" w:themeColor="text1"/>
          <w:szCs w:val="24"/>
        </w:rPr>
        <w:t xml:space="preserve">υπήρχε το πρόβλημα του </w:t>
      </w:r>
      <w:r>
        <w:rPr>
          <w:rFonts w:eastAsia="Times New Roman"/>
          <w:color w:val="000000" w:themeColor="text1"/>
          <w:szCs w:val="24"/>
        </w:rPr>
        <w:t>ονό</w:t>
      </w:r>
      <w:r w:rsidRPr="00A77D81">
        <w:rPr>
          <w:rFonts w:eastAsia="Times New Roman"/>
          <w:color w:val="000000" w:themeColor="text1"/>
          <w:szCs w:val="24"/>
        </w:rPr>
        <w:t>ματος</w:t>
      </w:r>
      <w:r>
        <w:rPr>
          <w:rFonts w:eastAsia="Times New Roman"/>
          <w:color w:val="000000" w:themeColor="text1"/>
          <w:szCs w:val="24"/>
        </w:rPr>
        <w:t>.</w:t>
      </w:r>
    </w:p>
    <w:p w14:paraId="01A9E00C"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Αυτή η πορεία, η </w:t>
      </w:r>
      <w:proofErr w:type="spellStart"/>
      <w:r>
        <w:rPr>
          <w:rFonts w:eastAsia="Times New Roman"/>
          <w:szCs w:val="24"/>
        </w:rPr>
        <w:t>ευρωατλαντική</w:t>
      </w:r>
      <w:proofErr w:type="spellEnd"/>
      <w:r>
        <w:rPr>
          <w:rFonts w:eastAsia="Times New Roman"/>
          <w:szCs w:val="24"/>
        </w:rPr>
        <w:t>, είχε ως βάση της…</w:t>
      </w:r>
    </w:p>
    <w:p w14:paraId="01A9E00D"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ΝΙΚΟΛΑΟΣ ΤΟΣΚΑΣ: </w:t>
      </w:r>
      <w:r>
        <w:rPr>
          <w:rFonts w:eastAsia="Times New Roman"/>
          <w:szCs w:val="24"/>
        </w:rPr>
        <w:t xml:space="preserve">Ευρωπαϊκή. </w:t>
      </w:r>
    </w:p>
    <w:p w14:paraId="01A9E00E"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Ευρωπαϊκή και ατλαντική, </w:t>
      </w:r>
      <w:proofErr w:type="spellStart"/>
      <w:r>
        <w:rPr>
          <w:rFonts w:eastAsia="Times New Roman"/>
          <w:szCs w:val="24"/>
        </w:rPr>
        <w:t>ευρωατλαντική</w:t>
      </w:r>
      <w:proofErr w:type="spellEnd"/>
      <w:r>
        <w:rPr>
          <w:rFonts w:eastAsia="Times New Roman"/>
          <w:szCs w:val="24"/>
        </w:rPr>
        <w:t xml:space="preserve">. </w:t>
      </w:r>
    </w:p>
    <w:p w14:paraId="01A9E00F"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ΝΙΚΟΛΑΟΣ ΤΟΣΚΑΣ: </w:t>
      </w:r>
      <w:r>
        <w:rPr>
          <w:rFonts w:eastAsia="Times New Roman"/>
          <w:szCs w:val="24"/>
        </w:rPr>
        <w:t xml:space="preserve">Το 2003 ήταν ευρωπαϊκή. </w:t>
      </w:r>
    </w:p>
    <w:p w14:paraId="01A9E010"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Εκεί ήταν η Σύνοδος Κορυφής, βεβαίως. </w:t>
      </w:r>
    </w:p>
    <w:p w14:paraId="01A9E011"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Όμως, είναι δέσμιοι θεμάτων πολιτικής προοπτικής. </w:t>
      </w:r>
    </w:p>
    <w:p w14:paraId="01A9E012"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lastRenderedPageBreak/>
        <w:t xml:space="preserve">Είχε, λοιπόν, με συνείδηση ως βάση της την απομάκρυνση των Ρώσων, την απομάκρυνση της επιρροής των Ρώσων από την περιοχή. Σαφώς και ρητά. Και το πλαίσιο ήταν η Ευρωπαϊκή Ένωση και το ΝΑΤΟ. Δεν υπάρχει άλλο. Αυτά είναι τα βασικά εργαλεία. Εμείς τα </w:t>
      </w:r>
      <w:r>
        <w:rPr>
          <w:rFonts w:eastAsia="Times New Roman"/>
          <w:szCs w:val="24"/>
        </w:rPr>
        <w:t>κάνουμε α</w:t>
      </w:r>
      <w:r>
        <w:rPr>
          <w:rFonts w:eastAsia="Times New Roman"/>
          <w:szCs w:val="24"/>
        </w:rPr>
        <w:t xml:space="preserve">ποδεκτά </w:t>
      </w:r>
      <w:r>
        <w:rPr>
          <w:rFonts w:eastAsia="Times New Roman"/>
          <w:szCs w:val="24"/>
        </w:rPr>
        <w:t xml:space="preserve">αυτά και τότε και σήμερα. </w:t>
      </w:r>
    </w:p>
    <w:p w14:paraId="01A9E013"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Δεν μπορείτε, κύριε </w:t>
      </w:r>
      <w:proofErr w:type="spellStart"/>
      <w:r>
        <w:rPr>
          <w:rFonts w:eastAsia="Times New Roman"/>
          <w:szCs w:val="24"/>
        </w:rPr>
        <w:t>Τόσκα</w:t>
      </w:r>
      <w:proofErr w:type="spellEnd"/>
      <w:r>
        <w:rPr>
          <w:rFonts w:eastAsia="Times New Roman"/>
          <w:szCs w:val="24"/>
        </w:rPr>
        <w:t>, στην ίδια ομιλία</w:t>
      </w:r>
      <w:r>
        <w:rPr>
          <w:rFonts w:eastAsia="Times New Roman"/>
          <w:szCs w:val="24"/>
        </w:rPr>
        <w:t>,</w:t>
      </w:r>
      <w:r>
        <w:rPr>
          <w:rFonts w:eastAsia="Times New Roman"/>
          <w:szCs w:val="24"/>
        </w:rPr>
        <w:t xml:space="preserve"> σήμερα</w:t>
      </w:r>
      <w:r>
        <w:rPr>
          <w:rFonts w:eastAsia="Times New Roman"/>
          <w:szCs w:val="24"/>
        </w:rPr>
        <w:t>,</w:t>
      </w:r>
      <w:r>
        <w:rPr>
          <w:rFonts w:eastAsia="Times New Roman"/>
          <w:szCs w:val="24"/>
        </w:rPr>
        <w:t xml:space="preserve"> να λέτε από τη μια πλευρά μια πολιτική με αυτή την κατεύθυνση και από την άλλη πλευρά μια αντιιμπεριαλιστική πολιτική. Δεν στέκει, δεν γίνεται. </w:t>
      </w:r>
    </w:p>
    <w:p w14:paraId="01A9E014"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ΝΙΚΟΛΑΟΣ ΤΟΣΚΑΣ: </w:t>
      </w:r>
      <w:r>
        <w:rPr>
          <w:rFonts w:eastAsia="Times New Roman"/>
          <w:szCs w:val="24"/>
        </w:rPr>
        <w:t>Στην ο</w:t>
      </w:r>
      <w:r>
        <w:rPr>
          <w:rFonts w:eastAsia="Times New Roman"/>
          <w:szCs w:val="24"/>
        </w:rPr>
        <w:t>μιλία μου το είδατε αυτό;</w:t>
      </w:r>
    </w:p>
    <w:p w14:paraId="01A9E015"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szCs w:val="24"/>
        </w:rPr>
        <w:t xml:space="preserve">ΑΝΔΡΕΑΣ ΛΟΒΕΡΔΟΣ: </w:t>
      </w:r>
      <w:r>
        <w:rPr>
          <w:rFonts w:eastAsia="Times New Roman"/>
          <w:szCs w:val="24"/>
        </w:rPr>
        <w:t xml:space="preserve">Δεν γίνεται, αγαπητέ συνάδελφε, πραγματικά. </w:t>
      </w:r>
    </w:p>
    <w:p w14:paraId="01A9E016"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Αποφασίστε</w:t>
      </w:r>
      <w:r>
        <w:rPr>
          <w:rFonts w:eastAsia="Times New Roman"/>
          <w:color w:val="212121"/>
          <w:szCs w:val="24"/>
        </w:rPr>
        <w:t>,</w:t>
      </w:r>
      <w:r>
        <w:rPr>
          <w:rFonts w:eastAsia="Times New Roman"/>
          <w:color w:val="212121"/>
          <w:szCs w:val="24"/>
        </w:rPr>
        <w:t xml:space="preserve"> τι από τα δύο και ξ</w:t>
      </w:r>
      <w:r w:rsidRPr="001C041A">
        <w:rPr>
          <w:rFonts w:eastAsia="Times New Roman"/>
          <w:color w:val="212121"/>
          <w:szCs w:val="24"/>
        </w:rPr>
        <w:t>εκαθαρίστε</w:t>
      </w:r>
      <w:r>
        <w:rPr>
          <w:rFonts w:eastAsia="Times New Roman"/>
          <w:color w:val="212121"/>
          <w:szCs w:val="24"/>
        </w:rPr>
        <w:t>,</w:t>
      </w:r>
      <w:r w:rsidRPr="001C041A">
        <w:rPr>
          <w:rFonts w:eastAsia="Times New Roman"/>
          <w:color w:val="212121"/>
          <w:szCs w:val="24"/>
        </w:rPr>
        <w:t xml:space="preserve"> γιατί </w:t>
      </w:r>
      <w:r>
        <w:rPr>
          <w:rFonts w:eastAsia="Times New Roman"/>
          <w:color w:val="212121"/>
          <w:szCs w:val="24"/>
        </w:rPr>
        <w:t xml:space="preserve">ο </w:t>
      </w:r>
      <w:r w:rsidRPr="001C041A">
        <w:rPr>
          <w:rFonts w:eastAsia="Times New Roman"/>
          <w:color w:val="212121"/>
          <w:szCs w:val="24"/>
        </w:rPr>
        <w:t>ιδεολογικοπολιτικό</w:t>
      </w:r>
      <w:r>
        <w:rPr>
          <w:rFonts w:eastAsia="Times New Roman"/>
          <w:color w:val="212121"/>
          <w:szCs w:val="24"/>
        </w:rPr>
        <w:t>ς</w:t>
      </w:r>
      <w:r w:rsidRPr="001C041A">
        <w:rPr>
          <w:rFonts w:eastAsia="Times New Roman"/>
          <w:color w:val="212121"/>
          <w:szCs w:val="24"/>
        </w:rPr>
        <w:t xml:space="preserve"> σας κλονισμός προκαλεί τοποθετήσεις που εμπεριέχουν </w:t>
      </w:r>
      <w:proofErr w:type="spellStart"/>
      <w:r>
        <w:rPr>
          <w:rFonts w:eastAsia="Times New Roman"/>
          <w:color w:val="212121"/>
          <w:szCs w:val="24"/>
        </w:rPr>
        <w:t>αντιφάσκουσες</w:t>
      </w:r>
      <w:proofErr w:type="spellEnd"/>
      <w:r w:rsidRPr="001C041A">
        <w:rPr>
          <w:rFonts w:eastAsia="Times New Roman"/>
          <w:color w:val="212121"/>
          <w:szCs w:val="24"/>
        </w:rPr>
        <w:t xml:space="preserve"> σκέψεις</w:t>
      </w:r>
      <w:r>
        <w:rPr>
          <w:rFonts w:eastAsia="Times New Roman"/>
          <w:color w:val="212121"/>
          <w:szCs w:val="24"/>
        </w:rPr>
        <w:t>,</w:t>
      </w:r>
      <w:r w:rsidRPr="001C041A">
        <w:rPr>
          <w:rFonts w:eastAsia="Times New Roman"/>
          <w:color w:val="212121"/>
          <w:szCs w:val="24"/>
        </w:rPr>
        <w:t xml:space="preserve"> </w:t>
      </w:r>
      <w:proofErr w:type="spellStart"/>
      <w:r>
        <w:rPr>
          <w:rFonts w:eastAsia="Times New Roman"/>
          <w:color w:val="212121"/>
          <w:szCs w:val="24"/>
        </w:rPr>
        <w:t>αντιφάσκοντες</w:t>
      </w:r>
      <w:proofErr w:type="spellEnd"/>
      <w:r>
        <w:rPr>
          <w:rFonts w:eastAsia="Times New Roman"/>
          <w:color w:val="212121"/>
          <w:szCs w:val="24"/>
        </w:rPr>
        <w:t xml:space="preserve"> όρους κ</w:t>
      </w:r>
      <w:r>
        <w:rPr>
          <w:rFonts w:eastAsia="Times New Roman"/>
          <w:color w:val="212121"/>
          <w:szCs w:val="24"/>
        </w:rPr>
        <w:t xml:space="preserve">αι </w:t>
      </w:r>
      <w:proofErr w:type="spellStart"/>
      <w:r>
        <w:rPr>
          <w:rFonts w:eastAsia="Times New Roman"/>
          <w:color w:val="212121"/>
          <w:szCs w:val="24"/>
        </w:rPr>
        <w:t>αντιφάσκουσες</w:t>
      </w:r>
      <w:proofErr w:type="spellEnd"/>
      <w:r w:rsidRPr="001C041A">
        <w:rPr>
          <w:rFonts w:eastAsia="Times New Roman"/>
          <w:color w:val="212121"/>
          <w:szCs w:val="24"/>
        </w:rPr>
        <w:t xml:space="preserve"> προτάσεις</w:t>
      </w:r>
      <w:r>
        <w:rPr>
          <w:rFonts w:eastAsia="Times New Roman"/>
          <w:color w:val="212121"/>
          <w:szCs w:val="24"/>
        </w:rPr>
        <w:t>. Κ</w:t>
      </w:r>
      <w:r w:rsidRPr="001C041A">
        <w:rPr>
          <w:rFonts w:eastAsia="Times New Roman"/>
          <w:color w:val="212121"/>
          <w:szCs w:val="24"/>
        </w:rPr>
        <w:t>αι πρέπει να το δείτε</w:t>
      </w:r>
      <w:r>
        <w:rPr>
          <w:rFonts w:eastAsia="Times New Roman"/>
          <w:color w:val="212121"/>
          <w:szCs w:val="24"/>
        </w:rPr>
        <w:t xml:space="preserve">. </w:t>
      </w:r>
    </w:p>
    <w:p w14:paraId="01A9E017"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Θ</w:t>
      </w:r>
      <w:r w:rsidRPr="001C041A">
        <w:rPr>
          <w:rFonts w:eastAsia="Times New Roman"/>
          <w:color w:val="212121"/>
          <w:szCs w:val="24"/>
        </w:rPr>
        <w:t>εωρώ</w:t>
      </w:r>
      <w:r>
        <w:rPr>
          <w:rFonts w:eastAsia="Times New Roman"/>
          <w:color w:val="212121"/>
          <w:szCs w:val="24"/>
        </w:rPr>
        <w:t xml:space="preserve">, </w:t>
      </w:r>
      <w:r w:rsidRPr="001C041A">
        <w:rPr>
          <w:rFonts w:eastAsia="Times New Roman"/>
          <w:color w:val="212121"/>
          <w:szCs w:val="24"/>
        </w:rPr>
        <w:t>λοιπόν</w:t>
      </w:r>
      <w:r>
        <w:rPr>
          <w:rFonts w:eastAsia="Times New Roman"/>
          <w:color w:val="212121"/>
          <w:szCs w:val="24"/>
        </w:rPr>
        <w:t>,</w:t>
      </w:r>
      <w:r w:rsidRPr="001C041A">
        <w:rPr>
          <w:rFonts w:eastAsia="Times New Roman"/>
          <w:color w:val="212121"/>
          <w:szCs w:val="24"/>
        </w:rPr>
        <w:t xml:space="preserve"> ότι όποιος γνωρίζει την ανατομία των διενέξεων του </w:t>
      </w:r>
      <w:r>
        <w:rPr>
          <w:rFonts w:eastAsia="Times New Roman"/>
          <w:color w:val="212121"/>
          <w:szCs w:val="24"/>
        </w:rPr>
        <w:t xml:space="preserve">εικοστού </w:t>
      </w:r>
      <w:r w:rsidRPr="001C041A">
        <w:rPr>
          <w:rFonts w:eastAsia="Times New Roman"/>
          <w:color w:val="212121"/>
          <w:szCs w:val="24"/>
        </w:rPr>
        <w:t xml:space="preserve">αιώνα στην Ευρώπη </w:t>
      </w:r>
      <w:r>
        <w:rPr>
          <w:rFonts w:eastAsia="Times New Roman"/>
          <w:color w:val="212121"/>
          <w:szCs w:val="24"/>
        </w:rPr>
        <w:t>-</w:t>
      </w:r>
      <w:r w:rsidRPr="001C041A">
        <w:rPr>
          <w:rFonts w:eastAsia="Times New Roman"/>
          <w:color w:val="212121"/>
          <w:szCs w:val="24"/>
        </w:rPr>
        <w:t xml:space="preserve">και στον πλανήτη </w:t>
      </w:r>
      <w:r w:rsidRPr="001C041A">
        <w:rPr>
          <w:rFonts w:eastAsia="Times New Roman"/>
          <w:color w:val="212121"/>
          <w:szCs w:val="24"/>
        </w:rPr>
        <w:lastRenderedPageBreak/>
        <w:t>γενικότερα</w:t>
      </w:r>
      <w:r>
        <w:rPr>
          <w:rFonts w:eastAsia="Times New Roman"/>
          <w:color w:val="212121"/>
          <w:szCs w:val="24"/>
        </w:rPr>
        <w:t>-</w:t>
      </w:r>
      <w:r w:rsidRPr="001C041A">
        <w:rPr>
          <w:rFonts w:eastAsia="Times New Roman"/>
          <w:color w:val="212121"/>
          <w:szCs w:val="24"/>
        </w:rPr>
        <w:t xml:space="preserve"> όποιος καταλαβαίνει τους κινδύνους που εγκυμονούν και από τους οποίου</w:t>
      </w:r>
      <w:r>
        <w:rPr>
          <w:rFonts w:eastAsia="Times New Roman"/>
          <w:color w:val="212121"/>
          <w:szCs w:val="24"/>
        </w:rPr>
        <w:t>ς πρέπει να</w:t>
      </w:r>
      <w:r>
        <w:rPr>
          <w:rFonts w:eastAsia="Times New Roman"/>
          <w:color w:val="212121"/>
          <w:szCs w:val="24"/>
        </w:rPr>
        <w:t xml:space="preserve"> είμαστε προφυλαγμένοι</w:t>
      </w:r>
      <w:r>
        <w:rPr>
          <w:rFonts w:eastAsia="Times New Roman"/>
          <w:color w:val="212121"/>
          <w:szCs w:val="24"/>
        </w:rPr>
        <w:t>,</w:t>
      </w:r>
      <w:r w:rsidRPr="001C041A">
        <w:rPr>
          <w:rFonts w:eastAsia="Times New Roman"/>
          <w:color w:val="212121"/>
          <w:szCs w:val="24"/>
        </w:rPr>
        <w:t xml:space="preserve"> καταλαβαίνει πάρα πολ</w:t>
      </w:r>
      <w:r>
        <w:rPr>
          <w:rFonts w:eastAsia="Times New Roman"/>
          <w:color w:val="212121"/>
          <w:szCs w:val="24"/>
        </w:rPr>
        <w:t>ύ καλά τι σημαίνει η κοινότητα ά</w:t>
      </w:r>
      <w:r w:rsidRPr="001C041A">
        <w:rPr>
          <w:rFonts w:eastAsia="Times New Roman"/>
          <w:color w:val="212121"/>
          <w:szCs w:val="24"/>
        </w:rPr>
        <w:t>μυνας</w:t>
      </w:r>
      <w:r>
        <w:rPr>
          <w:rFonts w:eastAsia="Times New Roman"/>
          <w:color w:val="212121"/>
          <w:szCs w:val="24"/>
        </w:rPr>
        <w:t>,</w:t>
      </w:r>
      <w:r w:rsidRPr="001C041A">
        <w:rPr>
          <w:rFonts w:eastAsia="Times New Roman"/>
          <w:color w:val="212121"/>
          <w:szCs w:val="24"/>
        </w:rPr>
        <w:t xml:space="preserve"> τι σημαίνει το ΝΑΤΟ</w:t>
      </w:r>
      <w:r>
        <w:rPr>
          <w:rFonts w:eastAsia="Times New Roman"/>
          <w:color w:val="212121"/>
          <w:szCs w:val="24"/>
        </w:rPr>
        <w:t>, τι σημαίνει η διεύρυνσή</w:t>
      </w:r>
      <w:r w:rsidRPr="001C041A">
        <w:rPr>
          <w:rFonts w:eastAsia="Times New Roman"/>
          <w:color w:val="212121"/>
          <w:szCs w:val="24"/>
        </w:rPr>
        <w:t xml:space="preserve"> του και </w:t>
      </w:r>
      <w:r>
        <w:rPr>
          <w:rFonts w:eastAsia="Times New Roman"/>
          <w:color w:val="212121"/>
          <w:szCs w:val="24"/>
        </w:rPr>
        <w:t>γ</w:t>
      </w:r>
      <w:r w:rsidRPr="001C041A">
        <w:rPr>
          <w:rFonts w:eastAsia="Times New Roman"/>
          <w:color w:val="212121"/>
          <w:szCs w:val="24"/>
        </w:rPr>
        <w:t>ιατί η Ελλάδα πρέπει να την υποστηρίζει</w:t>
      </w:r>
      <w:r>
        <w:rPr>
          <w:rFonts w:eastAsia="Times New Roman"/>
          <w:color w:val="212121"/>
          <w:szCs w:val="24"/>
        </w:rPr>
        <w:t xml:space="preserve">. </w:t>
      </w:r>
    </w:p>
    <w:p w14:paraId="01A9E018"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Ε</w:t>
      </w:r>
      <w:r w:rsidRPr="001C041A">
        <w:rPr>
          <w:rFonts w:eastAsia="Times New Roman"/>
          <w:color w:val="212121"/>
          <w:szCs w:val="24"/>
        </w:rPr>
        <w:t>μείς</w:t>
      </w:r>
      <w:r>
        <w:rPr>
          <w:rFonts w:eastAsia="Times New Roman"/>
          <w:color w:val="212121"/>
          <w:szCs w:val="24"/>
        </w:rPr>
        <w:t>,</w:t>
      </w:r>
      <w:r w:rsidRPr="001C041A">
        <w:rPr>
          <w:rFonts w:eastAsia="Times New Roman"/>
          <w:color w:val="212121"/>
          <w:szCs w:val="24"/>
        </w:rPr>
        <w:t xml:space="preserve"> πιστεύουμε ότι αυτοί </w:t>
      </w:r>
      <w:r>
        <w:rPr>
          <w:rFonts w:eastAsia="Times New Roman"/>
          <w:color w:val="212121"/>
          <w:szCs w:val="24"/>
        </w:rPr>
        <w:t xml:space="preserve">οι </w:t>
      </w:r>
      <w:r w:rsidRPr="001C041A">
        <w:rPr>
          <w:rFonts w:eastAsia="Times New Roman"/>
          <w:color w:val="212121"/>
          <w:szCs w:val="24"/>
        </w:rPr>
        <w:t>θ</w:t>
      </w:r>
      <w:r>
        <w:rPr>
          <w:rFonts w:eastAsia="Times New Roman"/>
          <w:color w:val="212121"/>
          <w:szCs w:val="24"/>
        </w:rPr>
        <w:t xml:space="preserve">εσμοί είναι προμαχώνες με τα κακά τους και </w:t>
      </w:r>
      <w:r>
        <w:rPr>
          <w:rFonts w:eastAsia="Times New Roman"/>
          <w:color w:val="212121"/>
          <w:szCs w:val="24"/>
        </w:rPr>
        <w:t>τα καλ</w:t>
      </w:r>
      <w:r w:rsidRPr="001C041A">
        <w:rPr>
          <w:rFonts w:eastAsia="Times New Roman"/>
          <w:color w:val="212121"/>
          <w:szCs w:val="24"/>
        </w:rPr>
        <w:t xml:space="preserve">ά </w:t>
      </w:r>
      <w:r>
        <w:rPr>
          <w:rFonts w:eastAsia="Times New Roman"/>
          <w:color w:val="212121"/>
          <w:szCs w:val="24"/>
        </w:rPr>
        <w:t>τους. Ε</w:t>
      </w:r>
      <w:r w:rsidRPr="001C041A">
        <w:rPr>
          <w:rFonts w:eastAsia="Times New Roman"/>
          <w:color w:val="212121"/>
          <w:szCs w:val="24"/>
        </w:rPr>
        <w:t>ιδικά σε σχέση με το ΝΑΤΟ</w:t>
      </w:r>
      <w:r>
        <w:rPr>
          <w:rFonts w:eastAsia="Times New Roman"/>
          <w:color w:val="212121"/>
          <w:szCs w:val="24"/>
        </w:rPr>
        <w:t>,</w:t>
      </w:r>
      <w:r w:rsidRPr="001C041A">
        <w:rPr>
          <w:rFonts w:eastAsia="Times New Roman"/>
          <w:color w:val="212121"/>
          <w:szCs w:val="24"/>
        </w:rPr>
        <w:t xml:space="preserve"> οι κριτικές μας παρεμβάσεις ήταν πολλές και δικαιολογημένες</w:t>
      </w:r>
      <w:r>
        <w:rPr>
          <w:rFonts w:eastAsia="Times New Roman"/>
          <w:color w:val="212121"/>
          <w:szCs w:val="24"/>
        </w:rPr>
        <w:t xml:space="preserve">, </w:t>
      </w:r>
      <w:r>
        <w:rPr>
          <w:rFonts w:eastAsia="Times New Roman"/>
          <w:color w:val="212121"/>
          <w:szCs w:val="24"/>
        </w:rPr>
        <w:t>όμως</w:t>
      </w:r>
      <w:r w:rsidRPr="001C041A">
        <w:rPr>
          <w:rFonts w:eastAsia="Times New Roman"/>
          <w:color w:val="212121"/>
          <w:szCs w:val="24"/>
        </w:rPr>
        <w:t xml:space="preserve"> </w:t>
      </w:r>
      <w:r w:rsidRPr="001C041A">
        <w:rPr>
          <w:rFonts w:eastAsia="Times New Roman"/>
          <w:color w:val="212121"/>
          <w:szCs w:val="24"/>
        </w:rPr>
        <w:t xml:space="preserve">άλλο </w:t>
      </w:r>
      <w:r>
        <w:rPr>
          <w:rFonts w:eastAsia="Times New Roman"/>
          <w:color w:val="212121"/>
          <w:szCs w:val="24"/>
        </w:rPr>
        <w:t>τούτο και άλλο να λέει ο Α</w:t>
      </w:r>
      <w:r w:rsidRPr="001C041A">
        <w:rPr>
          <w:rFonts w:eastAsia="Times New Roman"/>
          <w:color w:val="212121"/>
          <w:szCs w:val="24"/>
        </w:rPr>
        <w:t xml:space="preserve">ρχηγός </w:t>
      </w:r>
      <w:r>
        <w:rPr>
          <w:rFonts w:eastAsia="Times New Roman"/>
          <w:color w:val="212121"/>
          <w:szCs w:val="24"/>
        </w:rPr>
        <w:t>της Αξιωματικής Α</w:t>
      </w:r>
      <w:r w:rsidRPr="001C041A">
        <w:rPr>
          <w:rFonts w:eastAsia="Times New Roman"/>
          <w:color w:val="212121"/>
          <w:szCs w:val="24"/>
        </w:rPr>
        <w:t xml:space="preserve">ντιπολίτευσης </w:t>
      </w:r>
      <w:r>
        <w:rPr>
          <w:rFonts w:eastAsia="Times New Roman"/>
          <w:color w:val="212121"/>
          <w:szCs w:val="24"/>
        </w:rPr>
        <w:t>-</w:t>
      </w:r>
      <w:r w:rsidRPr="001C041A">
        <w:rPr>
          <w:rFonts w:eastAsia="Times New Roman"/>
          <w:color w:val="212121"/>
          <w:szCs w:val="24"/>
        </w:rPr>
        <w:t xml:space="preserve">και σε </w:t>
      </w:r>
      <w:r>
        <w:rPr>
          <w:rFonts w:eastAsia="Times New Roman"/>
          <w:color w:val="212121"/>
          <w:szCs w:val="24"/>
        </w:rPr>
        <w:t>δύο μήνες Π</w:t>
      </w:r>
      <w:r w:rsidRPr="001C041A">
        <w:rPr>
          <w:rFonts w:eastAsia="Times New Roman"/>
          <w:color w:val="212121"/>
          <w:szCs w:val="24"/>
        </w:rPr>
        <w:t>ρωθυπουργός</w:t>
      </w:r>
      <w:r>
        <w:rPr>
          <w:rFonts w:eastAsia="Times New Roman"/>
          <w:color w:val="212121"/>
          <w:szCs w:val="24"/>
        </w:rPr>
        <w:t>-</w:t>
      </w:r>
      <w:r w:rsidRPr="001C041A">
        <w:rPr>
          <w:rFonts w:eastAsia="Times New Roman"/>
          <w:color w:val="212121"/>
          <w:szCs w:val="24"/>
        </w:rPr>
        <w:t xml:space="preserve"> ότι ξεπεράστηκε το ΝΑΤΟ και πρέπει να βρούμε άλ</w:t>
      </w:r>
      <w:r w:rsidRPr="001C041A">
        <w:rPr>
          <w:rFonts w:eastAsia="Times New Roman"/>
          <w:color w:val="212121"/>
          <w:szCs w:val="24"/>
        </w:rPr>
        <w:t>λους σχηματισμούς</w:t>
      </w:r>
      <w:r>
        <w:rPr>
          <w:rFonts w:eastAsia="Times New Roman"/>
          <w:color w:val="212121"/>
          <w:szCs w:val="24"/>
        </w:rPr>
        <w:t xml:space="preserve"> –αυτά τον </w:t>
      </w:r>
      <w:r w:rsidRPr="001C041A">
        <w:rPr>
          <w:rFonts w:eastAsia="Times New Roman"/>
          <w:color w:val="212121"/>
          <w:szCs w:val="24"/>
        </w:rPr>
        <w:t>Σεπτέμβριο</w:t>
      </w:r>
      <w:r>
        <w:rPr>
          <w:rFonts w:eastAsia="Times New Roman"/>
          <w:color w:val="212121"/>
          <w:szCs w:val="24"/>
        </w:rPr>
        <w:t xml:space="preserve"> του 2014- </w:t>
      </w:r>
      <w:r w:rsidRPr="001C041A">
        <w:rPr>
          <w:rFonts w:eastAsia="Times New Roman"/>
          <w:color w:val="212121"/>
          <w:szCs w:val="24"/>
        </w:rPr>
        <w:t>για να καλύψουμε τ</w:t>
      </w:r>
      <w:r>
        <w:rPr>
          <w:rFonts w:eastAsia="Times New Roman"/>
          <w:color w:val="212121"/>
          <w:szCs w:val="24"/>
        </w:rPr>
        <w:t xml:space="preserve">ο κενό που θα αφήσει η κατάργησή </w:t>
      </w:r>
      <w:r w:rsidRPr="001C041A">
        <w:rPr>
          <w:rFonts w:eastAsia="Times New Roman"/>
          <w:color w:val="212121"/>
          <w:szCs w:val="24"/>
        </w:rPr>
        <w:t>του</w:t>
      </w:r>
      <w:r>
        <w:rPr>
          <w:rFonts w:eastAsia="Times New Roman"/>
          <w:color w:val="212121"/>
          <w:szCs w:val="24"/>
        </w:rPr>
        <w:t>,</w:t>
      </w:r>
      <w:r w:rsidRPr="001C041A">
        <w:rPr>
          <w:rFonts w:eastAsia="Times New Roman"/>
          <w:color w:val="212121"/>
          <w:szCs w:val="24"/>
        </w:rPr>
        <w:t xml:space="preserve"> </w:t>
      </w:r>
      <w:r>
        <w:rPr>
          <w:rFonts w:eastAsia="Times New Roman"/>
          <w:color w:val="212121"/>
          <w:szCs w:val="24"/>
        </w:rPr>
        <w:t>διότι</w:t>
      </w:r>
      <w:r w:rsidRPr="001C041A">
        <w:rPr>
          <w:rFonts w:eastAsia="Times New Roman"/>
          <w:color w:val="212121"/>
          <w:szCs w:val="24"/>
        </w:rPr>
        <w:t xml:space="preserve"> προς τα εκεί πρέπει να πάμε</w:t>
      </w:r>
      <w:r>
        <w:rPr>
          <w:rFonts w:eastAsia="Times New Roman"/>
          <w:color w:val="212121"/>
          <w:szCs w:val="24"/>
        </w:rPr>
        <w:t>. Αυτά έλεγε και αναφέρομαι στον Α</w:t>
      </w:r>
      <w:r w:rsidRPr="001C041A">
        <w:rPr>
          <w:rFonts w:eastAsia="Times New Roman"/>
          <w:color w:val="212121"/>
          <w:szCs w:val="24"/>
        </w:rPr>
        <w:t xml:space="preserve">ρχηγό σας </w:t>
      </w:r>
      <w:r>
        <w:rPr>
          <w:rFonts w:eastAsia="Times New Roman"/>
          <w:color w:val="212121"/>
          <w:szCs w:val="24"/>
        </w:rPr>
        <w:t>-στον Αρχηγό της Π</w:t>
      </w:r>
      <w:r w:rsidRPr="001C041A">
        <w:rPr>
          <w:rFonts w:eastAsia="Times New Roman"/>
          <w:color w:val="212121"/>
          <w:szCs w:val="24"/>
        </w:rPr>
        <w:t>λειοψηφίας</w:t>
      </w:r>
      <w:r>
        <w:rPr>
          <w:rFonts w:eastAsia="Times New Roman"/>
          <w:color w:val="212121"/>
          <w:szCs w:val="24"/>
        </w:rPr>
        <w:t xml:space="preserve"> </w:t>
      </w:r>
      <w:r>
        <w:rPr>
          <w:rFonts w:eastAsia="Times New Roman"/>
          <w:color w:val="212121"/>
          <w:szCs w:val="24"/>
        </w:rPr>
        <w:t>- Μ</w:t>
      </w:r>
      <w:r w:rsidRPr="001C041A">
        <w:rPr>
          <w:rFonts w:eastAsia="Times New Roman"/>
          <w:color w:val="212121"/>
          <w:szCs w:val="24"/>
        </w:rPr>
        <w:t>ειοψηφίας</w:t>
      </w:r>
      <w:r>
        <w:rPr>
          <w:rFonts w:eastAsia="Times New Roman"/>
          <w:color w:val="212121"/>
          <w:szCs w:val="24"/>
        </w:rPr>
        <w:t>-</w:t>
      </w:r>
      <w:r w:rsidRPr="001C041A">
        <w:rPr>
          <w:rFonts w:eastAsia="Times New Roman"/>
          <w:color w:val="212121"/>
          <w:szCs w:val="24"/>
        </w:rPr>
        <w:t xml:space="preserve"> για να μην αναφερθώ κα</w:t>
      </w:r>
      <w:r>
        <w:rPr>
          <w:rFonts w:eastAsia="Times New Roman"/>
          <w:color w:val="212121"/>
          <w:szCs w:val="24"/>
        </w:rPr>
        <w:t>ι σε</w:t>
      </w:r>
      <w:r w:rsidRPr="001C041A">
        <w:rPr>
          <w:rFonts w:eastAsia="Times New Roman"/>
          <w:color w:val="212121"/>
          <w:szCs w:val="24"/>
        </w:rPr>
        <w:t xml:space="preserve"> άλλα</w:t>
      </w:r>
      <w:r w:rsidRPr="001C041A">
        <w:rPr>
          <w:rFonts w:eastAsia="Times New Roman"/>
          <w:color w:val="212121"/>
          <w:szCs w:val="24"/>
        </w:rPr>
        <w:t xml:space="preserve"> στελέχη του που είναι παρόντα σήμερα</w:t>
      </w:r>
      <w:r>
        <w:rPr>
          <w:rFonts w:eastAsia="Times New Roman"/>
          <w:color w:val="212121"/>
          <w:szCs w:val="24"/>
        </w:rPr>
        <w:t xml:space="preserve"> και </w:t>
      </w:r>
      <w:r w:rsidRPr="001C041A">
        <w:rPr>
          <w:rFonts w:eastAsia="Times New Roman"/>
          <w:color w:val="212121"/>
          <w:szCs w:val="24"/>
        </w:rPr>
        <w:t>κάνουν πολύ βαρύτερο πολιτικό λόγο</w:t>
      </w:r>
      <w:r>
        <w:rPr>
          <w:rFonts w:eastAsia="Times New Roman"/>
          <w:color w:val="212121"/>
          <w:szCs w:val="24"/>
        </w:rPr>
        <w:t>.</w:t>
      </w:r>
    </w:p>
    <w:p w14:paraId="01A9E019"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Παράγωγο, λοιπόν, μιας </w:t>
      </w:r>
      <w:r>
        <w:rPr>
          <w:rFonts w:eastAsia="Times New Roman"/>
          <w:color w:val="212121"/>
          <w:szCs w:val="24"/>
        </w:rPr>
        <w:t>σ</w:t>
      </w:r>
      <w:r w:rsidRPr="001C041A">
        <w:rPr>
          <w:rFonts w:eastAsia="Times New Roman"/>
          <w:color w:val="212121"/>
          <w:szCs w:val="24"/>
        </w:rPr>
        <w:t>υμφωνίας</w:t>
      </w:r>
      <w:r>
        <w:rPr>
          <w:rFonts w:eastAsia="Times New Roman"/>
          <w:color w:val="212121"/>
          <w:szCs w:val="24"/>
        </w:rPr>
        <w:t xml:space="preserve">, της Συμφωνίας </w:t>
      </w:r>
      <w:r w:rsidRPr="001C041A">
        <w:rPr>
          <w:rFonts w:eastAsia="Times New Roman"/>
          <w:color w:val="212121"/>
          <w:szCs w:val="24"/>
        </w:rPr>
        <w:t>των Πρεσπών</w:t>
      </w:r>
      <w:r>
        <w:rPr>
          <w:rFonts w:eastAsia="Times New Roman"/>
          <w:color w:val="212121"/>
          <w:szCs w:val="24"/>
        </w:rPr>
        <w:t>, κυρώνουμε</w:t>
      </w:r>
      <w:r w:rsidRPr="001C041A">
        <w:rPr>
          <w:rFonts w:eastAsia="Times New Roman"/>
          <w:color w:val="212121"/>
          <w:szCs w:val="24"/>
        </w:rPr>
        <w:t xml:space="preserve"> σήμερα και </w:t>
      </w:r>
      <w:r>
        <w:rPr>
          <w:rFonts w:eastAsia="Times New Roman"/>
          <w:color w:val="212121"/>
          <w:szCs w:val="24"/>
        </w:rPr>
        <w:t>με έναν λαό διχασμένο. Κ</w:t>
      </w:r>
      <w:r w:rsidRPr="001C041A">
        <w:rPr>
          <w:rFonts w:eastAsia="Times New Roman"/>
          <w:color w:val="212121"/>
          <w:szCs w:val="24"/>
        </w:rPr>
        <w:t xml:space="preserve">αι </w:t>
      </w:r>
      <w:r w:rsidRPr="001C041A">
        <w:rPr>
          <w:rFonts w:eastAsia="Times New Roman"/>
          <w:color w:val="212121"/>
          <w:szCs w:val="24"/>
        </w:rPr>
        <w:lastRenderedPageBreak/>
        <w:t>μάλιστα</w:t>
      </w:r>
      <w:r>
        <w:rPr>
          <w:rFonts w:eastAsia="Times New Roman"/>
          <w:color w:val="212121"/>
          <w:szCs w:val="24"/>
        </w:rPr>
        <w:t>,</w:t>
      </w:r>
      <w:r w:rsidRPr="001C041A">
        <w:rPr>
          <w:rFonts w:eastAsia="Times New Roman"/>
          <w:color w:val="212121"/>
          <w:szCs w:val="24"/>
        </w:rPr>
        <w:t xml:space="preserve"> ο όρος </w:t>
      </w:r>
      <w:r>
        <w:rPr>
          <w:rFonts w:eastAsia="Times New Roman"/>
          <w:color w:val="212121"/>
          <w:szCs w:val="24"/>
        </w:rPr>
        <w:t>«</w:t>
      </w:r>
      <w:r w:rsidRPr="001C041A">
        <w:rPr>
          <w:rFonts w:eastAsia="Times New Roman"/>
          <w:color w:val="212121"/>
          <w:szCs w:val="24"/>
        </w:rPr>
        <w:t>διχασμένος</w:t>
      </w:r>
      <w:r>
        <w:rPr>
          <w:rFonts w:eastAsia="Times New Roman"/>
          <w:color w:val="212121"/>
          <w:szCs w:val="24"/>
        </w:rPr>
        <w:t>»</w:t>
      </w:r>
      <w:r w:rsidRPr="001C041A">
        <w:rPr>
          <w:rFonts w:eastAsia="Times New Roman"/>
          <w:color w:val="212121"/>
          <w:szCs w:val="24"/>
        </w:rPr>
        <w:t xml:space="preserve"> </w:t>
      </w:r>
      <w:r>
        <w:rPr>
          <w:rFonts w:eastAsia="Times New Roman"/>
          <w:color w:val="212121"/>
          <w:szCs w:val="24"/>
        </w:rPr>
        <w:t>δεν είναι σωστός. Έ</w:t>
      </w:r>
      <w:r w:rsidRPr="001C041A">
        <w:rPr>
          <w:rFonts w:eastAsia="Times New Roman"/>
          <w:color w:val="212121"/>
          <w:szCs w:val="24"/>
        </w:rPr>
        <w:t xml:space="preserve">να κομμάτι του λαού </w:t>
      </w:r>
      <w:r w:rsidRPr="001C041A">
        <w:rPr>
          <w:rFonts w:eastAsia="Times New Roman"/>
          <w:color w:val="212121"/>
          <w:szCs w:val="24"/>
        </w:rPr>
        <w:t>με τη συντριπτι</w:t>
      </w:r>
      <w:r>
        <w:rPr>
          <w:rFonts w:eastAsia="Times New Roman"/>
          <w:color w:val="212121"/>
          <w:szCs w:val="24"/>
        </w:rPr>
        <w:t>κή του</w:t>
      </w:r>
      <w:r w:rsidRPr="001C041A">
        <w:rPr>
          <w:rFonts w:eastAsia="Times New Roman"/>
          <w:color w:val="212121"/>
          <w:szCs w:val="24"/>
        </w:rPr>
        <w:t xml:space="preserve"> πλειοψηφία</w:t>
      </w:r>
      <w:r>
        <w:rPr>
          <w:rFonts w:eastAsia="Times New Roman"/>
          <w:color w:val="212121"/>
          <w:szCs w:val="24"/>
        </w:rPr>
        <w:t>, τ</w:t>
      </w:r>
      <w:r w:rsidRPr="001C041A">
        <w:rPr>
          <w:rFonts w:eastAsia="Times New Roman"/>
          <w:color w:val="212121"/>
          <w:szCs w:val="24"/>
        </w:rPr>
        <w:t>ο 70%</w:t>
      </w:r>
      <w:r>
        <w:rPr>
          <w:rFonts w:eastAsia="Times New Roman"/>
          <w:color w:val="212121"/>
          <w:szCs w:val="24"/>
        </w:rPr>
        <w:t>,</w:t>
      </w:r>
      <w:r w:rsidRPr="001C041A">
        <w:rPr>
          <w:rFonts w:eastAsia="Times New Roman"/>
          <w:color w:val="212121"/>
          <w:szCs w:val="24"/>
        </w:rPr>
        <w:t xml:space="preserve"> με το </w:t>
      </w:r>
      <w:r>
        <w:rPr>
          <w:rFonts w:eastAsia="Times New Roman"/>
          <w:color w:val="212121"/>
          <w:szCs w:val="24"/>
        </w:rPr>
        <w:t>20% που λέει «ναι» και το 10% που λέει «</w:t>
      </w:r>
      <w:r w:rsidRPr="001C041A">
        <w:rPr>
          <w:rFonts w:eastAsia="Times New Roman"/>
          <w:color w:val="212121"/>
          <w:szCs w:val="24"/>
        </w:rPr>
        <w:t>δεν ξέρω</w:t>
      </w:r>
      <w:r>
        <w:rPr>
          <w:rFonts w:eastAsia="Times New Roman"/>
          <w:color w:val="212121"/>
          <w:szCs w:val="24"/>
        </w:rPr>
        <w:t>», α</w:t>
      </w:r>
      <w:r w:rsidRPr="001C041A">
        <w:rPr>
          <w:rFonts w:eastAsia="Times New Roman"/>
          <w:color w:val="212121"/>
          <w:szCs w:val="24"/>
        </w:rPr>
        <w:t>υτή είναι η κατάσταση</w:t>
      </w:r>
      <w:r>
        <w:rPr>
          <w:rFonts w:eastAsia="Times New Roman"/>
          <w:color w:val="212121"/>
          <w:szCs w:val="24"/>
        </w:rPr>
        <w:t xml:space="preserve">. </w:t>
      </w:r>
    </w:p>
    <w:p w14:paraId="01A9E01A"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Δεν έπρεπε να πάτε εκεί. Τ</w:t>
      </w:r>
      <w:r w:rsidRPr="001C041A">
        <w:rPr>
          <w:rFonts w:eastAsia="Times New Roman"/>
          <w:color w:val="212121"/>
          <w:szCs w:val="24"/>
        </w:rPr>
        <w:t xml:space="preserve">ο 2008 </w:t>
      </w:r>
      <w:r>
        <w:rPr>
          <w:rFonts w:eastAsia="Times New Roman"/>
          <w:color w:val="212121"/>
          <w:szCs w:val="24"/>
        </w:rPr>
        <w:t>-</w:t>
      </w:r>
      <w:r w:rsidRPr="001C041A">
        <w:rPr>
          <w:rFonts w:eastAsia="Times New Roman"/>
          <w:color w:val="212121"/>
          <w:szCs w:val="24"/>
        </w:rPr>
        <w:t>θέλω να με ακούσει ο κ</w:t>
      </w:r>
      <w:r>
        <w:rPr>
          <w:rFonts w:eastAsia="Times New Roman"/>
          <w:color w:val="212121"/>
          <w:szCs w:val="24"/>
        </w:rPr>
        <w:t>. Κ</w:t>
      </w:r>
      <w:r w:rsidRPr="001C041A">
        <w:rPr>
          <w:rFonts w:eastAsia="Times New Roman"/>
          <w:color w:val="212121"/>
          <w:szCs w:val="24"/>
        </w:rPr>
        <w:t xml:space="preserve">ουμουτσάκος και να επιβεβαιώσει </w:t>
      </w:r>
      <w:r>
        <w:rPr>
          <w:rFonts w:eastAsia="Times New Roman"/>
          <w:color w:val="212121"/>
          <w:szCs w:val="24"/>
        </w:rPr>
        <w:t xml:space="preserve">ή </w:t>
      </w:r>
      <w:r w:rsidRPr="001C041A">
        <w:rPr>
          <w:rFonts w:eastAsia="Times New Roman"/>
          <w:color w:val="212121"/>
          <w:szCs w:val="24"/>
        </w:rPr>
        <w:t>να αρνηθεί</w:t>
      </w:r>
      <w:r>
        <w:rPr>
          <w:rFonts w:eastAsia="Times New Roman"/>
          <w:color w:val="212121"/>
          <w:szCs w:val="24"/>
        </w:rPr>
        <w:t>,</w:t>
      </w:r>
      <w:r w:rsidRPr="001C041A">
        <w:rPr>
          <w:rFonts w:eastAsia="Times New Roman"/>
          <w:color w:val="212121"/>
          <w:szCs w:val="24"/>
        </w:rPr>
        <w:t xml:space="preserve"> αν δεν λέω σωστά</w:t>
      </w:r>
      <w:r>
        <w:rPr>
          <w:rFonts w:eastAsia="Times New Roman"/>
          <w:color w:val="212121"/>
          <w:szCs w:val="24"/>
        </w:rPr>
        <w:t xml:space="preserve">- ο κ. </w:t>
      </w:r>
      <w:r w:rsidRPr="001C041A">
        <w:rPr>
          <w:rFonts w:eastAsia="Times New Roman"/>
          <w:color w:val="212121"/>
          <w:szCs w:val="24"/>
        </w:rPr>
        <w:t>Παπα</w:t>
      </w:r>
      <w:r w:rsidRPr="001C041A">
        <w:rPr>
          <w:rFonts w:eastAsia="Times New Roman"/>
          <w:color w:val="212121"/>
          <w:szCs w:val="24"/>
        </w:rPr>
        <w:t>νδρέου</w:t>
      </w:r>
      <w:r>
        <w:rPr>
          <w:rFonts w:eastAsia="Times New Roman"/>
          <w:color w:val="212121"/>
          <w:szCs w:val="24"/>
        </w:rPr>
        <w:t xml:space="preserve">, ο κ. Πάγκαλος και εγώ </w:t>
      </w:r>
      <w:r w:rsidRPr="001C041A">
        <w:rPr>
          <w:rFonts w:eastAsia="Times New Roman"/>
          <w:color w:val="212121"/>
          <w:szCs w:val="24"/>
        </w:rPr>
        <w:t>στηρίξαμε το Βουκουρέστι</w:t>
      </w:r>
      <w:r>
        <w:rPr>
          <w:rFonts w:eastAsia="Times New Roman"/>
          <w:color w:val="212121"/>
          <w:szCs w:val="24"/>
        </w:rPr>
        <w:t xml:space="preserve">. </w:t>
      </w:r>
    </w:p>
    <w:p w14:paraId="01A9E01B"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ΓΕΩΡΓΙΟΣ ΚΟΥΜΟΥΤΣΑΚΟΣ: </w:t>
      </w:r>
      <w:r>
        <w:rPr>
          <w:rFonts w:eastAsia="Times New Roman"/>
          <w:color w:val="212121"/>
          <w:szCs w:val="24"/>
        </w:rPr>
        <w:t xml:space="preserve">Σας ακούω πάντα, κύριε συνάδελφε. </w:t>
      </w:r>
    </w:p>
    <w:p w14:paraId="01A9E01C"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Κ</w:t>
      </w:r>
      <w:r w:rsidRPr="001C041A">
        <w:rPr>
          <w:rFonts w:eastAsia="Times New Roman"/>
          <w:color w:val="212121"/>
          <w:szCs w:val="24"/>
        </w:rPr>
        <w:t>αι διαδηλώσεις δεν υπήρχαν</w:t>
      </w:r>
      <w:r>
        <w:rPr>
          <w:rFonts w:eastAsia="Times New Roman"/>
          <w:color w:val="212121"/>
          <w:szCs w:val="24"/>
        </w:rPr>
        <w:t>.</w:t>
      </w:r>
      <w:r w:rsidRPr="001C041A">
        <w:rPr>
          <w:rFonts w:eastAsia="Times New Roman"/>
          <w:color w:val="212121"/>
          <w:szCs w:val="24"/>
        </w:rPr>
        <w:t xml:space="preserve"> Γιατί δεν υπήρχαν αυτές οι εντάσεις</w:t>
      </w:r>
      <w:r>
        <w:rPr>
          <w:rFonts w:eastAsia="Times New Roman"/>
          <w:color w:val="212121"/>
          <w:szCs w:val="24"/>
        </w:rPr>
        <w:t>;</w:t>
      </w:r>
      <w:r w:rsidRPr="001C041A">
        <w:rPr>
          <w:rFonts w:eastAsia="Times New Roman"/>
          <w:color w:val="212121"/>
          <w:szCs w:val="24"/>
        </w:rPr>
        <w:t xml:space="preserve"> </w:t>
      </w:r>
    </w:p>
    <w:p w14:paraId="01A9E01D"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ΓΕΩΡΓΙΟΣ ΚΟΥΜΟΥΤΣΑΚΟΣ: </w:t>
      </w:r>
      <w:r>
        <w:rPr>
          <w:rFonts w:eastAsia="Times New Roman"/>
          <w:color w:val="212121"/>
          <w:szCs w:val="24"/>
        </w:rPr>
        <w:t xml:space="preserve">Διότι ενημερώθηκαν. </w:t>
      </w:r>
    </w:p>
    <w:p w14:paraId="01A9E01E"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ΑΝΔΡΕΑΣ ΛΟΒΕ</w:t>
      </w:r>
      <w:r>
        <w:rPr>
          <w:rFonts w:eastAsia="Times New Roman"/>
          <w:b/>
          <w:color w:val="212121"/>
          <w:szCs w:val="24"/>
        </w:rPr>
        <w:t xml:space="preserve">ΡΔΟΣ: </w:t>
      </w:r>
      <w:r>
        <w:rPr>
          <w:rFonts w:eastAsia="Times New Roman"/>
          <w:color w:val="212121"/>
          <w:szCs w:val="24"/>
        </w:rPr>
        <w:t xml:space="preserve">Διότι </w:t>
      </w:r>
      <w:r w:rsidRPr="001C041A">
        <w:rPr>
          <w:rFonts w:eastAsia="Times New Roman"/>
          <w:color w:val="212121"/>
          <w:szCs w:val="24"/>
        </w:rPr>
        <w:t xml:space="preserve">το πολιτικό σύστημα είχε </w:t>
      </w:r>
      <w:r>
        <w:rPr>
          <w:rFonts w:eastAsia="Times New Roman"/>
          <w:color w:val="212121"/>
          <w:szCs w:val="24"/>
        </w:rPr>
        <w:t xml:space="preserve">ενημέρωση </w:t>
      </w:r>
      <w:r w:rsidRPr="001C041A">
        <w:rPr>
          <w:rFonts w:eastAsia="Times New Roman"/>
          <w:color w:val="212121"/>
          <w:szCs w:val="24"/>
        </w:rPr>
        <w:t>στο εσωτερικό του</w:t>
      </w:r>
      <w:r>
        <w:rPr>
          <w:rFonts w:eastAsia="Times New Roman"/>
          <w:color w:val="212121"/>
          <w:szCs w:val="24"/>
        </w:rPr>
        <w:t>. Τ</w:t>
      </w:r>
      <w:r w:rsidRPr="001C041A">
        <w:rPr>
          <w:rFonts w:eastAsia="Times New Roman"/>
          <w:color w:val="212121"/>
          <w:szCs w:val="24"/>
        </w:rPr>
        <w:t xml:space="preserve">ρία από τα τέσσερα κόμματα της Βουλής </w:t>
      </w:r>
      <w:r>
        <w:rPr>
          <w:rFonts w:eastAsia="Times New Roman"/>
          <w:color w:val="212121"/>
          <w:szCs w:val="24"/>
        </w:rPr>
        <w:t>εκείνης της</w:t>
      </w:r>
      <w:r w:rsidRPr="001C041A">
        <w:rPr>
          <w:rFonts w:eastAsia="Times New Roman"/>
          <w:color w:val="212121"/>
          <w:szCs w:val="24"/>
        </w:rPr>
        <w:t xml:space="preserve"> εποχής </w:t>
      </w:r>
      <w:r>
        <w:rPr>
          <w:rFonts w:eastAsia="Times New Roman"/>
          <w:color w:val="212121"/>
          <w:szCs w:val="24"/>
        </w:rPr>
        <w:t xml:space="preserve">–τέσσερα ή πέντε, πόσα ήταν;- ήταν </w:t>
      </w:r>
      <w:r w:rsidRPr="001C041A">
        <w:rPr>
          <w:rFonts w:eastAsia="Times New Roman"/>
          <w:color w:val="212121"/>
          <w:szCs w:val="24"/>
        </w:rPr>
        <w:t>σύμφων</w:t>
      </w:r>
      <w:r>
        <w:rPr>
          <w:rFonts w:eastAsia="Times New Roman"/>
          <w:color w:val="212121"/>
          <w:szCs w:val="24"/>
        </w:rPr>
        <w:t xml:space="preserve">α με την εθνική στρατηγική. </w:t>
      </w:r>
    </w:p>
    <w:p w14:paraId="01A9E01F"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lastRenderedPageBreak/>
        <w:t>Σ</w:t>
      </w:r>
      <w:r w:rsidRPr="001C041A">
        <w:rPr>
          <w:rFonts w:eastAsia="Times New Roman"/>
          <w:color w:val="212121"/>
          <w:szCs w:val="24"/>
        </w:rPr>
        <w:t>υνεπώς</w:t>
      </w:r>
      <w:r>
        <w:rPr>
          <w:rFonts w:eastAsia="Times New Roman"/>
          <w:color w:val="212121"/>
          <w:szCs w:val="24"/>
        </w:rPr>
        <w:t>,</w:t>
      </w:r>
      <w:r w:rsidRPr="001C041A">
        <w:rPr>
          <w:rFonts w:eastAsia="Times New Roman"/>
          <w:color w:val="212121"/>
          <w:szCs w:val="24"/>
        </w:rPr>
        <w:t xml:space="preserve"> υπήρχε και στο</w:t>
      </w:r>
      <w:r>
        <w:rPr>
          <w:rFonts w:eastAsia="Times New Roman"/>
          <w:color w:val="212121"/>
          <w:szCs w:val="24"/>
        </w:rPr>
        <w:t>ν</w:t>
      </w:r>
      <w:r w:rsidRPr="001C041A">
        <w:rPr>
          <w:rFonts w:eastAsia="Times New Roman"/>
          <w:color w:val="212121"/>
          <w:szCs w:val="24"/>
        </w:rPr>
        <w:t xml:space="preserve"> λαό μ</w:t>
      </w:r>
      <w:r>
        <w:rPr>
          <w:rFonts w:eastAsia="Times New Roman"/>
          <w:color w:val="212121"/>
          <w:szCs w:val="24"/>
        </w:rPr>
        <w:t>ία συναίσθηση ότι ακουμπάει καλά</w:t>
      </w:r>
      <w:r>
        <w:rPr>
          <w:rFonts w:eastAsia="Times New Roman"/>
          <w:color w:val="212121"/>
          <w:szCs w:val="24"/>
        </w:rPr>
        <w:t>, α</w:t>
      </w:r>
      <w:r w:rsidRPr="001C041A">
        <w:rPr>
          <w:rFonts w:eastAsia="Times New Roman"/>
          <w:color w:val="212121"/>
          <w:szCs w:val="24"/>
        </w:rPr>
        <w:t>φο</w:t>
      </w:r>
      <w:r>
        <w:rPr>
          <w:rFonts w:eastAsia="Times New Roman"/>
          <w:color w:val="212121"/>
          <w:szCs w:val="24"/>
        </w:rPr>
        <w:t xml:space="preserve">ύ οι συντριπτικά </w:t>
      </w:r>
      <w:r w:rsidRPr="001C041A">
        <w:rPr>
          <w:rFonts w:eastAsia="Times New Roman"/>
          <w:color w:val="212121"/>
          <w:szCs w:val="24"/>
        </w:rPr>
        <w:t>περισσότεροι σκέφτονται με τον ίδιο τρόπο</w:t>
      </w:r>
      <w:r>
        <w:rPr>
          <w:rFonts w:eastAsia="Times New Roman"/>
          <w:color w:val="212121"/>
          <w:szCs w:val="24"/>
        </w:rPr>
        <w:t xml:space="preserve"> ή </w:t>
      </w:r>
      <w:r w:rsidRPr="001C041A">
        <w:rPr>
          <w:rFonts w:eastAsia="Times New Roman"/>
          <w:color w:val="212121"/>
          <w:szCs w:val="24"/>
        </w:rPr>
        <w:t>με παραπλήσιο τρόπο</w:t>
      </w:r>
      <w:r>
        <w:rPr>
          <w:rFonts w:eastAsia="Times New Roman"/>
          <w:color w:val="212121"/>
          <w:szCs w:val="24"/>
        </w:rPr>
        <w:t xml:space="preserve">. </w:t>
      </w:r>
    </w:p>
    <w:p w14:paraId="01A9E020"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Α</w:t>
      </w:r>
      <w:r w:rsidRPr="001C041A">
        <w:rPr>
          <w:rFonts w:eastAsia="Times New Roman"/>
          <w:color w:val="212121"/>
          <w:szCs w:val="24"/>
        </w:rPr>
        <w:t>υτό δεν υπήρξε τώρα</w:t>
      </w:r>
      <w:r>
        <w:rPr>
          <w:rFonts w:eastAsia="Times New Roman"/>
          <w:color w:val="212121"/>
          <w:szCs w:val="24"/>
        </w:rPr>
        <w:t>,</w:t>
      </w:r>
      <w:r w:rsidRPr="001C041A">
        <w:rPr>
          <w:rFonts w:eastAsia="Times New Roman"/>
          <w:color w:val="212121"/>
          <w:szCs w:val="24"/>
        </w:rPr>
        <w:t xml:space="preserve"> για λόγους που </w:t>
      </w:r>
      <w:proofErr w:type="spellStart"/>
      <w:r w:rsidRPr="001C041A">
        <w:rPr>
          <w:rFonts w:eastAsia="Times New Roman"/>
          <w:color w:val="212121"/>
          <w:szCs w:val="24"/>
        </w:rPr>
        <w:t>προείπα</w:t>
      </w:r>
      <w:proofErr w:type="spellEnd"/>
      <w:r>
        <w:rPr>
          <w:rFonts w:eastAsia="Times New Roman"/>
          <w:color w:val="212121"/>
          <w:szCs w:val="24"/>
        </w:rPr>
        <w:t>,</w:t>
      </w:r>
      <w:r w:rsidRPr="001C041A">
        <w:rPr>
          <w:rFonts w:eastAsia="Times New Roman"/>
          <w:color w:val="212121"/>
          <w:szCs w:val="24"/>
        </w:rPr>
        <w:t xml:space="preserve"> και μου έκανε αλγεινή εντύπωση </w:t>
      </w:r>
      <w:r>
        <w:rPr>
          <w:rFonts w:eastAsia="Times New Roman"/>
          <w:color w:val="212121"/>
          <w:szCs w:val="24"/>
        </w:rPr>
        <w:t>-</w:t>
      </w:r>
      <w:r w:rsidRPr="001C041A">
        <w:rPr>
          <w:rFonts w:eastAsia="Times New Roman"/>
          <w:color w:val="212121"/>
          <w:szCs w:val="24"/>
        </w:rPr>
        <w:t>και σε όλους μας έκανε</w:t>
      </w:r>
      <w:r>
        <w:rPr>
          <w:rFonts w:eastAsia="Times New Roman"/>
          <w:color w:val="212121"/>
          <w:szCs w:val="24"/>
        </w:rPr>
        <w:t>-</w:t>
      </w:r>
      <w:r w:rsidRPr="001C041A">
        <w:rPr>
          <w:rFonts w:eastAsia="Times New Roman"/>
          <w:color w:val="212121"/>
          <w:szCs w:val="24"/>
        </w:rPr>
        <w:t xml:space="preserve"> αυτή η φράση </w:t>
      </w:r>
      <w:r>
        <w:rPr>
          <w:rFonts w:eastAsia="Times New Roman"/>
          <w:color w:val="212121"/>
          <w:szCs w:val="24"/>
        </w:rPr>
        <w:t>του Πρωθυπουργού που ακούστηκε από τ</w:t>
      </w:r>
      <w:r w:rsidRPr="001C041A">
        <w:rPr>
          <w:rFonts w:eastAsia="Times New Roman"/>
          <w:color w:val="212121"/>
          <w:szCs w:val="24"/>
        </w:rPr>
        <w:t xml:space="preserve">α μέσα ενημέρωσης στη Λευκωσία ότι </w:t>
      </w:r>
      <w:r>
        <w:rPr>
          <w:rFonts w:eastAsia="Times New Roman"/>
          <w:color w:val="212121"/>
          <w:szCs w:val="24"/>
        </w:rPr>
        <w:t>οι διαδηλωτές ήταν περίπου εβδομήντα χιλιάδες</w:t>
      </w:r>
      <w:r w:rsidRPr="001C041A">
        <w:rPr>
          <w:rFonts w:eastAsia="Times New Roman"/>
          <w:color w:val="212121"/>
          <w:szCs w:val="24"/>
        </w:rPr>
        <w:t xml:space="preserve"> ακροδεξι</w:t>
      </w:r>
      <w:r>
        <w:rPr>
          <w:rFonts w:eastAsia="Times New Roman"/>
          <w:color w:val="212121"/>
          <w:szCs w:val="24"/>
        </w:rPr>
        <w:t>οί</w:t>
      </w:r>
      <w:r>
        <w:rPr>
          <w:rFonts w:eastAsia="Times New Roman"/>
          <w:color w:val="212121"/>
          <w:szCs w:val="24"/>
        </w:rPr>
        <w:t>. Αυτό είναι α</w:t>
      </w:r>
      <w:r w:rsidRPr="001C041A">
        <w:rPr>
          <w:rFonts w:eastAsia="Times New Roman"/>
          <w:color w:val="212121"/>
          <w:szCs w:val="24"/>
        </w:rPr>
        <w:t>παράδεκτο</w:t>
      </w:r>
      <w:r>
        <w:rPr>
          <w:rFonts w:eastAsia="Times New Roman"/>
          <w:color w:val="212121"/>
          <w:szCs w:val="24"/>
        </w:rPr>
        <w:t>. Μ</w:t>
      </w:r>
      <w:r w:rsidRPr="001C041A">
        <w:rPr>
          <w:rFonts w:eastAsia="Times New Roman"/>
          <w:color w:val="212121"/>
          <w:szCs w:val="24"/>
        </w:rPr>
        <w:t>πορεί να</w:t>
      </w:r>
      <w:r>
        <w:rPr>
          <w:rFonts w:eastAsia="Times New Roman"/>
          <w:color w:val="212121"/>
          <w:szCs w:val="24"/>
        </w:rPr>
        <w:t xml:space="preserve"> είναι παράγωγο μιας πολιτικής </w:t>
      </w:r>
      <w:r w:rsidRPr="001C041A">
        <w:rPr>
          <w:rFonts w:eastAsia="Times New Roman"/>
          <w:color w:val="212121"/>
          <w:szCs w:val="24"/>
        </w:rPr>
        <w:t>τά</w:t>
      </w:r>
      <w:r>
        <w:rPr>
          <w:rFonts w:eastAsia="Times New Roman"/>
          <w:color w:val="212121"/>
          <w:szCs w:val="24"/>
        </w:rPr>
        <w:t>σης ότι υπάρχει ο ΣΥΡΙΖΑ και η Α</w:t>
      </w:r>
      <w:r w:rsidRPr="001C041A">
        <w:rPr>
          <w:rFonts w:eastAsia="Times New Roman"/>
          <w:color w:val="212121"/>
          <w:szCs w:val="24"/>
        </w:rPr>
        <w:t>κροδεξιά</w:t>
      </w:r>
      <w:r>
        <w:rPr>
          <w:rFonts w:eastAsia="Times New Roman"/>
          <w:color w:val="212121"/>
          <w:szCs w:val="24"/>
        </w:rPr>
        <w:t xml:space="preserve">. </w:t>
      </w:r>
      <w:r w:rsidRPr="001C041A">
        <w:rPr>
          <w:rFonts w:eastAsia="Times New Roman"/>
          <w:color w:val="212121"/>
          <w:szCs w:val="24"/>
        </w:rPr>
        <w:t>Αλ</w:t>
      </w:r>
      <w:r>
        <w:rPr>
          <w:rFonts w:eastAsia="Times New Roman"/>
          <w:color w:val="212121"/>
          <w:szCs w:val="24"/>
        </w:rPr>
        <w:t>ίμονο αν η χώρα μας είχε ποσοστά 70</w:t>
      </w:r>
      <w:r w:rsidRPr="001C041A">
        <w:rPr>
          <w:rFonts w:eastAsia="Times New Roman"/>
          <w:color w:val="212121"/>
          <w:szCs w:val="24"/>
        </w:rPr>
        <w:t>%</w:t>
      </w:r>
      <w:r>
        <w:rPr>
          <w:rFonts w:eastAsia="Times New Roman"/>
          <w:color w:val="212121"/>
          <w:szCs w:val="24"/>
        </w:rPr>
        <w:t>, 80% ακραίας Δ</w:t>
      </w:r>
      <w:r w:rsidRPr="001C041A">
        <w:rPr>
          <w:rFonts w:eastAsia="Times New Roman"/>
          <w:color w:val="212121"/>
          <w:szCs w:val="24"/>
        </w:rPr>
        <w:t>εξι</w:t>
      </w:r>
      <w:r w:rsidRPr="001C041A">
        <w:rPr>
          <w:rFonts w:eastAsia="Times New Roman"/>
          <w:color w:val="212121"/>
          <w:szCs w:val="24"/>
        </w:rPr>
        <w:t>άς</w:t>
      </w:r>
      <w:r>
        <w:rPr>
          <w:rFonts w:eastAsia="Times New Roman"/>
          <w:color w:val="212121"/>
          <w:szCs w:val="24"/>
        </w:rPr>
        <w:t xml:space="preserve">! </w:t>
      </w:r>
      <w:r w:rsidRPr="001C041A">
        <w:rPr>
          <w:rFonts w:eastAsia="Times New Roman"/>
          <w:color w:val="212121"/>
          <w:szCs w:val="24"/>
        </w:rPr>
        <w:t xml:space="preserve">Αλίμονο στη χώρα </w:t>
      </w:r>
      <w:r>
        <w:rPr>
          <w:rFonts w:eastAsia="Times New Roman"/>
          <w:color w:val="212121"/>
          <w:szCs w:val="24"/>
        </w:rPr>
        <w:t>μας! Έ</w:t>
      </w:r>
      <w:r w:rsidRPr="001C041A">
        <w:rPr>
          <w:rFonts w:eastAsia="Times New Roman"/>
          <w:color w:val="212121"/>
          <w:szCs w:val="24"/>
        </w:rPr>
        <w:t>τσι βαφτίζει</w:t>
      </w:r>
      <w:r>
        <w:rPr>
          <w:rFonts w:eastAsia="Times New Roman"/>
          <w:color w:val="212121"/>
          <w:szCs w:val="24"/>
        </w:rPr>
        <w:t>,</w:t>
      </w:r>
      <w:r w:rsidRPr="001C041A">
        <w:rPr>
          <w:rFonts w:eastAsia="Times New Roman"/>
          <w:color w:val="212121"/>
          <w:szCs w:val="24"/>
        </w:rPr>
        <w:t xml:space="preserve"> </w:t>
      </w:r>
      <w:r>
        <w:rPr>
          <w:rFonts w:eastAsia="Times New Roman"/>
          <w:color w:val="212121"/>
          <w:szCs w:val="24"/>
        </w:rPr>
        <w:t>όμως, τον ελληνικό λαό και τα κόμματά</w:t>
      </w:r>
      <w:r w:rsidRPr="001C041A">
        <w:rPr>
          <w:rFonts w:eastAsia="Times New Roman"/>
          <w:color w:val="212121"/>
          <w:szCs w:val="24"/>
        </w:rPr>
        <w:t xml:space="preserve"> του ο κ</w:t>
      </w:r>
      <w:r>
        <w:rPr>
          <w:rFonts w:eastAsia="Times New Roman"/>
          <w:color w:val="212121"/>
          <w:szCs w:val="24"/>
        </w:rPr>
        <w:t>.</w:t>
      </w:r>
      <w:r w:rsidRPr="001C041A">
        <w:rPr>
          <w:rFonts w:eastAsia="Times New Roman"/>
          <w:color w:val="212121"/>
          <w:szCs w:val="24"/>
        </w:rPr>
        <w:t xml:space="preserve"> Τσίπρας</w:t>
      </w:r>
      <w:r>
        <w:rPr>
          <w:rFonts w:eastAsia="Times New Roman"/>
          <w:color w:val="212121"/>
          <w:szCs w:val="24"/>
        </w:rPr>
        <w:t>. Α</w:t>
      </w:r>
      <w:r w:rsidRPr="001C041A">
        <w:rPr>
          <w:rFonts w:eastAsia="Times New Roman"/>
          <w:color w:val="212121"/>
          <w:szCs w:val="24"/>
        </w:rPr>
        <w:t>πύθμενο θράσος από αυτόν τον πολιτικό άνδρα</w:t>
      </w:r>
      <w:r>
        <w:rPr>
          <w:rFonts w:eastAsia="Times New Roman"/>
          <w:color w:val="212121"/>
          <w:szCs w:val="24"/>
        </w:rPr>
        <w:t>!</w:t>
      </w:r>
    </w:p>
    <w:p w14:paraId="01A9E021"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κουδούνι λήξεως του χρόνου ομιλίας του κυρίου Βουλευτή)</w:t>
      </w:r>
    </w:p>
    <w:p w14:paraId="01A9E022"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w:t>
      </w:r>
      <w:r w:rsidRPr="001C041A">
        <w:rPr>
          <w:rFonts w:eastAsia="Times New Roman"/>
          <w:color w:val="212121"/>
          <w:szCs w:val="24"/>
        </w:rPr>
        <w:t>αι κλείνω</w:t>
      </w:r>
      <w:r>
        <w:rPr>
          <w:rFonts w:eastAsia="Times New Roman"/>
          <w:color w:val="212121"/>
          <w:szCs w:val="24"/>
        </w:rPr>
        <w:t>. Υπάρχει η περίοδο</w:t>
      </w:r>
      <w:r>
        <w:rPr>
          <w:rFonts w:eastAsia="Times New Roman"/>
          <w:color w:val="212121"/>
          <w:szCs w:val="24"/>
        </w:rPr>
        <w:t xml:space="preserve">ς προς </w:t>
      </w:r>
      <w:r w:rsidRPr="001C041A">
        <w:rPr>
          <w:rFonts w:eastAsia="Times New Roman"/>
          <w:color w:val="212121"/>
          <w:szCs w:val="24"/>
        </w:rPr>
        <w:t xml:space="preserve">τις Πρέσπες </w:t>
      </w:r>
      <w:r>
        <w:rPr>
          <w:rFonts w:eastAsia="Times New Roman"/>
          <w:color w:val="212121"/>
          <w:szCs w:val="24"/>
        </w:rPr>
        <w:t>-18</w:t>
      </w:r>
      <w:r w:rsidRPr="00B35A42">
        <w:rPr>
          <w:rFonts w:eastAsia="Times New Roman"/>
          <w:color w:val="212121"/>
          <w:szCs w:val="24"/>
          <w:vertAlign w:val="superscript"/>
        </w:rPr>
        <w:t>η</w:t>
      </w:r>
      <w:r>
        <w:rPr>
          <w:rFonts w:eastAsia="Times New Roman"/>
          <w:color w:val="212121"/>
          <w:szCs w:val="24"/>
        </w:rPr>
        <w:t xml:space="preserve"> Ιουν</w:t>
      </w:r>
      <w:r w:rsidRPr="001C041A">
        <w:rPr>
          <w:rFonts w:eastAsia="Times New Roman"/>
          <w:color w:val="212121"/>
          <w:szCs w:val="24"/>
        </w:rPr>
        <w:t>ίου</w:t>
      </w:r>
      <w:r>
        <w:rPr>
          <w:rFonts w:eastAsia="Times New Roman"/>
          <w:color w:val="212121"/>
          <w:szCs w:val="24"/>
        </w:rPr>
        <w:t>-</w:t>
      </w:r>
      <w:r w:rsidRPr="001C041A">
        <w:rPr>
          <w:rFonts w:eastAsia="Times New Roman"/>
          <w:color w:val="212121"/>
          <w:szCs w:val="24"/>
        </w:rPr>
        <w:t xml:space="preserve"> και η περίοδος μετά την υπογραφή</w:t>
      </w:r>
      <w:r>
        <w:rPr>
          <w:rFonts w:eastAsia="Times New Roman"/>
          <w:color w:val="212121"/>
          <w:szCs w:val="24"/>
        </w:rPr>
        <w:t xml:space="preserve">. </w:t>
      </w:r>
    </w:p>
    <w:p w14:paraId="01A9E023"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Η</w:t>
      </w:r>
      <w:r w:rsidRPr="001C041A">
        <w:rPr>
          <w:rFonts w:eastAsia="Times New Roman"/>
          <w:color w:val="212121"/>
          <w:szCs w:val="24"/>
        </w:rPr>
        <w:t xml:space="preserve"> περίοδος μετά την υπογραφή</w:t>
      </w:r>
      <w:r>
        <w:rPr>
          <w:rFonts w:eastAsia="Times New Roman"/>
          <w:color w:val="212121"/>
          <w:szCs w:val="24"/>
        </w:rPr>
        <w:t>, κύριε Π</w:t>
      </w:r>
      <w:r w:rsidRPr="001C041A">
        <w:rPr>
          <w:rFonts w:eastAsia="Times New Roman"/>
          <w:color w:val="212121"/>
          <w:szCs w:val="24"/>
        </w:rPr>
        <w:t>ρόεδρε</w:t>
      </w:r>
      <w:r>
        <w:rPr>
          <w:rFonts w:eastAsia="Times New Roman"/>
          <w:color w:val="212121"/>
          <w:szCs w:val="24"/>
        </w:rPr>
        <w:t>,</w:t>
      </w:r>
      <w:r w:rsidRPr="001C041A">
        <w:rPr>
          <w:rFonts w:eastAsia="Times New Roman"/>
          <w:color w:val="212121"/>
          <w:szCs w:val="24"/>
        </w:rPr>
        <w:t xml:space="preserve"> είναι το τελευταίο </w:t>
      </w:r>
      <w:r>
        <w:rPr>
          <w:rFonts w:eastAsia="Times New Roman"/>
          <w:color w:val="212121"/>
          <w:szCs w:val="24"/>
        </w:rPr>
        <w:t xml:space="preserve">μου </w:t>
      </w:r>
      <w:r w:rsidRPr="001C041A">
        <w:rPr>
          <w:rFonts w:eastAsia="Times New Roman"/>
          <w:color w:val="212121"/>
          <w:szCs w:val="24"/>
        </w:rPr>
        <w:t>επιχείρημα</w:t>
      </w:r>
      <w:r>
        <w:rPr>
          <w:rFonts w:eastAsia="Times New Roman"/>
          <w:color w:val="212121"/>
          <w:szCs w:val="24"/>
        </w:rPr>
        <w:t xml:space="preserve">. Δίνει υποσχετική τήρησης ακόμη και </w:t>
      </w:r>
      <w:r>
        <w:rPr>
          <w:rFonts w:eastAsia="Times New Roman"/>
          <w:color w:val="212121"/>
          <w:szCs w:val="24"/>
        </w:rPr>
        <w:lastRenderedPageBreak/>
        <w:t>αυτής της Σ</w:t>
      </w:r>
      <w:r w:rsidRPr="001C041A">
        <w:rPr>
          <w:rFonts w:eastAsia="Times New Roman"/>
          <w:color w:val="212121"/>
          <w:szCs w:val="24"/>
        </w:rPr>
        <w:t>υμφωνίας των Πρεσπών από την πλευρά του κ</w:t>
      </w:r>
      <w:r>
        <w:rPr>
          <w:rFonts w:eastAsia="Times New Roman"/>
          <w:color w:val="212121"/>
          <w:szCs w:val="24"/>
        </w:rPr>
        <w:t xml:space="preserve">. </w:t>
      </w:r>
      <w:proofErr w:type="spellStart"/>
      <w:r>
        <w:rPr>
          <w:rFonts w:eastAsia="Times New Roman"/>
          <w:color w:val="212121"/>
          <w:szCs w:val="24"/>
        </w:rPr>
        <w:t>Ζάεφ</w:t>
      </w:r>
      <w:proofErr w:type="spellEnd"/>
      <w:r w:rsidRPr="001C041A">
        <w:rPr>
          <w:rFonts w:eastAsia="Times New Roman"/>
          <w:color w:val="212121"/>
          <w:szCs w:val="24"/>
        </w:rPr>
        <w:t xml:space="preserve"> και από την πλευρά της </w:t>
      </w:r>
      <w:r>
        <w:rPr>
          <w:rFonts w:eastAsia="Times New Roman"/>
          <w:color w:val="212121"/>
          <w:szCs w:val="24"/>
          <w:lang w:val="en-US"/>
        </w:rPr>
        <w:t>FYROM</w:t>
      </w:r>
      <w:r>
        <w:rPr>
          <w:rFonts w:eastAsia="Times New Roman"/>
          <w:color w:val="212121"/>
          <w:szCs w:val="24"/>
        </w:rPr>
        <w:t>; Τ</w:t>
      </w:r>
      <w:r w:rsidRPr="001C041A">
        <w:rPr>
          <w:rFonts w:eastAsia="Times New Roman"/>
          <w:color w:val="212121"/>
          <w:szCs w:val="24"/>
        </w:rPr>
        <w:t>ο αντίθετο</w:t>
      </w:r>
      <w:r>
        <w:rPr>
          <w:rFonts w:eastAsia="Times New Roman"/>
          <w:color w:val="212121"/>
          <w:szCs w:val="24"/>
        </w:rPr>
        <w:t>.</w:t>
      </w:r>
      <w:r w:rsidRPr="001C041A">
        <w:rPr>
          <w:rFonts w:eastAsia="Times New Roman"/>
          <w:color w:val="212121"/>
          <w:szCs w:val="24"/>
        </w:rPr>
        <w:t xml:space="preserve"> </w:t>
      </w:r>
      <w:r>
        <w:rPr>
          <w:rFonts w:eastAsia="Times New Roman"/>
          <w:color w:val="212121"/>
          <w:szCs w:val="24"/>
        </w:rPr>
        <w:t>Μέχρι και υπαινιγμοί</w:t>
      </w:r>
      <w:r w:rsidRPr="001C041A">
        <w:rPr>
          <w:rFonts w:eastAsia="Times New Roman"/>
          <w:color w:val="212121"/>
          <w:szCs w:val="24"/>
        </w:rPr>
        <w:t xml:space="preserve"> για</w:t>
      </w:r>
      <w:r>
        <w:rPr>
          <w:rFonts w:eastAsia="Times New Roman"/>
          <w:color w:val="212121"/>
          <w:szCs w:val="24"/>
        </w:rPr>
        <w:t xml:space="preserve"> μειονότητα στην Ελλάδα υπήρξαν, τις </w:t>
      </w:r>
      <w:r w:rsidRPr="001C041A">
        <w:rPr>
          <w:rFonts w:eastAsia="Times New Roman"/>
          <w:color w:val="212121"/>
          <w:szCs w:val="24"/>
        </w:rPr>
        <w:t>εξέφρασε αυτός ο άνθρωπος</w:t>
      </w:r>
      <w:r>
        <w:rPr>
          <w:rFonts w:eastAsia="Times New Roman"/>
          <w:color w:val="212121"/>
          <w:szCs w:val="24"/>
        </w:rPr>
        <w:t xml:space="preserve">, </w:t>
      </w:r>
      <w:r w:rsidRPr="001C041A">
        <w:rPr>
          <w:rFonts w:eastAsia="Times New Roman"/>
          <w:color w:val="212121"/>
          <w:szCs w:val="24"/>
        </w:rPr>
        <w:t>αναγκάστηκε να ανασκευάσει</w:t>
      </w:r>
      <w:r>
        <w:rPr>
          <w:rFonts w:eastAsia="Times New Roman"/>
          <w:color w:val="212121"/>
          <w:szCs w:val="24"/>
        </w:rPr>
        <w:t>…</w:t>
      </w:r>
    </w:p>
    <w:p w14:paraId="01A9E024" w14:textId="77777777" w:rsidR="00887A51" w:rsidRDefault="009C255F">
      <w:pPr>
        <w:spacing w:after="0" w:line="600" w:lineRule="auto"/>
        <w:ind w:left="360"/>
        <w:jc w:val="center"/>
        <w:rPr>
          <w:rFonts w:eastAsia="Times New Roman" w:cs="Times New Roman"/>
          <w:szCs w:val="24"/>
        </w:rPr>
      </w:pPr>
      <w:r>
        <w:rPr>
          <w:rFonts w:eastAsia="Times New Roman" w:cs="Times New Roman"/>
          <w:szCs w:val="24"/>
        </w:rPr>
        <w:t>(Θόρυβος από την πτέρυγα του ΣΥΡΙΖΑ</w:t>
      </w:r>
      <w:r w:rsidRPr="00094DC6">
        <w:rPr>
          <w:rFonts w:eastAsia="Times New Roman" w:cs="Times New Roman"/>
          <w:szCs w:val="24"/>
        </w:rPr>
        <w:t>)</w:t>
      </w:r>
    </w:p>
    <w:p w14:paraId="01A9E02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w:t>
      </w:r>
      <w:r>
        <w:rPr>
          <w:rFonts w:eastAsia="Times New Roman" w:cs="Times New Roman"/>
          <w:szCs w:val="24"/>
        </w:rPr>
        <w:t>Κύριε Πρόεδρε, θα ήθελα επί προσωπικού το</w:t>
      </w:r>
      <w:r>
        <w:rPr>
          <w:rFonts w:eastAsia="Times New Roman" w:cs="Times New Roman"/>
          <w:szCs w:val="24"/>
        </w:rPr>
        <w:t xml:space="preserve">ν λόγο. Σε εμένα αναφέρεται! </w:t>
      </w:r>
    </w:p>
    <w:p w14:paraId="01A9E026"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Μην κάνετε </w:t>
      </w:r>
      <w:r w:rsidRPr="001C041A">
        <w:rPr>
          <w:rFonts w:eastAsia="Times New Roman"/>
          <w:color w:val="212121"/>
          <w:szCs w:val="24"/>
        </w:rPr>
        <w:t>ό</w:t>
      </w:r>
      <w:r>
        <w:rPr>
          <w:rFonts w:eastAsia="Times New Roman"/>
          <w:color w:val="212121"/>
          <w:szCs w:val="24"/>
        </w:rPr>
        <w:t>τι δεν ακούτε και μην αγανακτείτε! Αγανάκτηση επί γεγονότων δεν στέκει!</w:t>
      </w:r>
    </w:p>
    <w:p w14:paraId="01A9E027"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Παρακαλώ, ησυχία! </w:t>
      </w:r>
    </w:p>
    <w:p w14:paraId="01A9E028"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Λοβέρδο, συντομεύετε. </w:t>
      </w:r>
    </w:p>
    <w:p w14:paraId="01A9E029"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s="Times New Roman"/>
          <w:b/>
          <w:szCs w:val="24"/>
        </w:rPr>
        <w:t xml:space="preserve">ΑΝΔΡΕΑΣ ΛΟΒΕΡΔΟΣ: </w:t>
      </w:r>
      <w:r>
        <w:rPr>
          <w:rFonts w:eastAsia="Times New Roman" w:cs="Times New Roman"/>
          <w:szCs w:val="24"/>
        </w:rPr>
        <w:t xml:space="preserve">Τα </w:t>
      </w:r>
      <w:r>
        <w:rPr>
          <w:rFonts w:eastAsia="Times New Roman"/>
          <w:color w:val="212121"/>
          <w:szCs w:val="24"/>
        </w:rPr>
        <w:t>γεγονότα μιλούν</w:t>
      </w:r>
      <w:r w:rsidRPr="001C041A">
        <w:rPr>
          <w:rFonts w:eastAsia="Times New Roman"/>
          <w:color w:val="212121"/>
          <w:szCs w:val="24"/>
        </w:rPr>
        <w:t xml:space="preserve"> μόνα </w:t>
      </w:r>
      <w:r w:rsidRPr="001C041A">
        <w:rPr>
          <w:rFonts w:eastAsia="Times New Roman"/>
          <w:color w:val="212121"/>
          <w:szCs w:val="24"/>
        </w:rPr>
        <w:t>τους και δεν μας έχουν</w:t>
      </w:r>
      <w:r>
        <w:rPr>
          <w:rFonts w:eastAsia="Times New Roman"/>
          <w:color w:val="212121"/>
          <w:szCs w:val="24"/>
        </w:rPr>
        <w:t xml:space="preserve"> ανάγκη. Αναγκάστηκε να το </w:t>
      </w:r>
      <w:r w:rsidRPr="001C041A">
        <w:rPr>
          <w:rFonts w:eastAsia="Times New Roman"/>
          <w:color w:val="212121"/>
          <w:szCs w:val="24"/>
        </w:rPr>
        <w:t>πάρει πίσω</w:t>
      </w:r>
      <w:r>
        <w:rPr>
          <w:rFonts w:eastAsia="Times New Roman"/>
          <w:color w:val="212121"/>
          <w:szCs w:val="24"/>
        </w:rPr>
        <w:t>,</w:t>
      </w:r>
      <w:r w:rsidRPr="001C041A">
        <w:rPr>
          <w:rFonts w:eastAsia="Times New Roman"/>
          <w:color w:val="212121"/>
          <w:szCs w:val="24"/>
        </w:rPr>
        <w:t xml:space="preserve"> αλλά το είπε</w:t>
      </w:r>
      <w:r>
        <w:rPr>
          <w:rFonts w:eastAsia="Times New Roman"/>
          <w:color w:val="212121"/>
          <w:szCs w:val="24"/>
        </w:rPr>
        <w:t>. Κ</w:t>
      </w:r>
      <w:r w:rsidRPr="001C041A">
        <w:rPr>
          <w:rFonts w:eastAsia="Times New Roman"/>
          <w:color w:val="212121"/>
          <w:szCs w:val="24"/>
        </w:rPr>
        <w:t xml:space="preserve">αι αντί να δώσει υποσχετική </w:t>
      </w:r>
      <w:r>
        <w:rPr>
          <w:rFonts w:eastAsia="Times New Roman"/>
          <w:color w:val="212121"/>
          <w:szCs w:val="24"/>
        </w:rPr>
        <w:t xml:space="preserve">καλής τηρήσεως, </w:t>
      </w:r>
      <w:r w:rsidRPr="001C041A">
        <w:rPr>
          <w:rFonts w:eastAsia="Times New Roman"/>
          <w:color w:val="212121"/>
          <w:szCs w:val="24"/>
        </w:rPr>
        <w:t xml:space="preserve">έδωσε υποσχετική </w:t>
      </w:r>
      <w:r>
        <w:rPr>
          <w:rFonts w:eastAsia="Times New Roman"/>
          <w:color w:val="212121"/>
          <w:szCs w:val="24"/>
        </w:rPr>
        <w:t xml:space="preserve">υπονομεύσεως </w:t>
      </w:r>
      <w:r w:rsidRPr="001C041A">
        <w:rPr>
          <w:rFonts w:eastAsia="Times New Roman"/>
          <w:color w:val="212121"/>
          <w:szCs w:val="24"/>
        </w:rPr>
        <w:t xml:space="preserve">της </w:t>
      </w:r>
      <w:r>
        <w:rPr>
          <w:rFonts w:eastAsia="Times New Roman"/>
          <w:color w:val="212121"/>
          <w:szCs w:val="24"/>
        </w:rPr>
        <w:t>σ</w:t>
      </w:r>
      <w:r w:rsidRPr="001C041A">
        <w:rPr>
          <w:rFonts w:eastAsia="Times New Roman"/>
          <w:color w:val="212121"/>
          <w:szCs w:val="24"/>
        </w:rPr>
        <w:t xml:space="preserve">υμφωνίας </w:t>
      </w:r>
      <w:r w:rsidRPr="001C041A">
        <w:rPr>
          <w:rFonts w:eastAsia="Times New Roman"/>
          <w:color w:val="212121"/>
          <w:szCs w:val="24"/>
        </w:rPr>
        <w:t xml:space="preserve">που και ο ίδιος </w:t>
      </w:r>
      <w:r>
        <w:rPr>
          <w:rFonts w:eastAsia="Times New Roman"/>
          <w:color w:val="212121"/>
          <w:szCs w:val="24"/>
        </w:rPr>
        <w:t xml:space="preserve">υπέγραψε. </w:t>
      </w:r>
    </w:p>
    <w:p w14:paraId="01A9E02A"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Απροκάλυπτα –νέτα σκέτα- </w:t>
      </w:r>
      <w:r w:rsidRPr="001C041A">
        <w:rPr>
          <w:rFonts w:eastAsia="Times New Roman"/>
          <w:color w:val="212121"/>
          <w:szCs w:val="24"/>
        </w:rPr>
        <w:t>δουλεύει με αυτό</w:t>
      </w:r>
      <w:r>
        <w:rPr>
          <w:rFonts w:eastAsia="Times New Roman"/>
          <w:color w:val="212121"/>
          <w:szCs w:val="24"/>
        </w:rPr>
        <w:t>ν</w:t>
      </w:r>
      <w:r w:rsidRPr="001C041A">
        <w:rPr>
          <w:rFonts w:eastAsia="Times New Roman"/>
          <w:color w:val="212121"/>
          <w:szCs w:val="24"/>
        </w:rPr>
        <w:t xml:space="preserve"> τον τρόπο η άλλη πλευρά και νομίζω ότι είμαστε στην αρχή των γεγονότων</w:t>
      </w:r>
      <w:r>
        <w:rPr>
          <w:rFonts w:eastAsia="Times New Roman"/>
          <w:color w:val="212121"/>
          <w:szCs w:val="24"/>
        </w:rPr>
        <w:t xml:space="preserve">. </w:t>
      </w:r>
    </w:p>
    <w:p w14:paraId="01A9E02B"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Τ</w:t>
      </w:r>
      <w:r w:rsidRPr="001C041A">
        <w:rPr>
          <w:rFonts w:eastAsia="Times New Roman"/>
          <w:color w:val="212121"/>
          <w:szCs w:val="24"/>
        </w:rPr>
        <w:t>ο τελευταίο μου</w:t>
      </w:r>
      <w:r>
        <w:rPr>
          <w:rFonts w:eastAsia="Times New Roman"/>
          <w:color w:val="212121"/>
          <w:szCs w:val="24"/>
        </w:rPr>
        <w:t>,</w:t>
      </w:r>
      <w:r w:rsidRPr="001C041A">
        <w:rPr>
          <w:rFonts w:eastAsia="Times New Roman"/>
          <w:color w:val="212121"/>
          <w:szCs w:val="24"/>
        </w:rPr>
        <w:t xml:space="preserve"> πραγματικά</w:t>
      </w:r>
      <w:r>
        <w:rPr>
          <w:rFonts w:eastAsia="Times New Roman"/>
          <w:color w:val="212121"/>
          <w:szCs w:val="24"/>
        </w:rPr>
        <w:t>,</w:t>
      </w:r>
      <w:r w:rsidRPr="001C041A">
        <w:rPr>
          <w:rFonts w:eastAsia="Times New Roman"/>
          <w:color w:val="212121"/>
          <w:szCs w:val="24"/>
        </w:rPr>
        <w:t xml:space="preserve"> επιχείρημα </w:t>
      </w:r>
      <w:r>
        <w:rPr>
          <w:rFonts w:eastAsia="Times New Roman"/>
          <w:color w:val="212121"/>
          <w:szCs w:val="24"/>
        </w:rPr>
        <w:t>-</w:t>
      </w:r>
      <w:r w:rsidRPr="001C041A">
        <w:rPr>
          <w:rFonts w:eastAsia="Times New Roman"/>
          <w:color w:val="212121"/>
          <w:szCs w:val="24"/>
        </w:rPr>
        <w:t>και κλείνω με αυτό</w:t>
      </w:r>
      <w:r>
        <w:rPr>
          <w:rFonts w:eastAsia="Times New Roman"/>
          <w:color w:val="212121"/>
          <w:szCs w:val="24"/>
        </w:rPr>
        <w:t>- είναι ότι όταν ο Γάλλος Υ</w:t>
      </w:r>
      <w:r w:rsidRPr="001C041A">
        <w:rPr>
          <w:rFonts w:eastAsia="Times New Roman"/>
          <w:color w:val="212121"/>
          <w:szCs w:val="24"/>
        </w:rPr>
        <w:t xml:space="preserve">πουργός των Εξωτερικών </w:t>
      </w:r>
      <w:r>
        <w:rPr>
          <w:rFonts w:eastAsia="Times New Roman"/>
          <w:color w:val="212121"/>
          <w:szCs w:val="24"/>
        </w:rPr>
        <w:t>συγχαίρει Έλληνες και Μακεδόνες για τη Σ</w:t>
      </w:r>
      <w:r w:rsidRPr="001C041A">
        <w:rPr>
          <w:rFonts w:eastAsia="Times New Roman"/>
          <w:color w:val="212121"/>
          <w:szCs w:val="24"/>
        </w:rPr>
        <w:t>υμφωνία των Πρεσπών</w:t>
      </w:r>
      <w:r>
        <w:rPr>
          <w:rFonts w:eastAsia="Times New Roman"/>
          <w:color w:val="212121"/>
          <w:szCs w:val="24"/>
        </w:rPr>
        <w:t>, π</w:t>
      </w:r>
      <w:r w:rsidRPr="001C041A">
        <w:rPr>
          <w:rFonts w:eastAsia="Times New Roman"/>
          <w:color w:val="212121"/>
          <w:szCs w:val="24"/>
        </w:rPr>
        <w:t>οιος μπορε</w:t>
      </w:r>
      <w:r w:rsidRPr="001C041A">
        <w:rPr>
          <w:rFonts w:eastAsia="Times New Roman"/>
          <w:color w:val="212121"/>
          <w:szCs w:val="24"/>
        </w:rPr>
        <w:t>ί να του πει ότι εκφράζεται λανθασμένα</w:t>
      </w:r>
      <w:r>
        <w:rPr>
          <w:rFonts w:eastAsia="Times New Roman"/>
          <w:color w:val="212121"/>
          <w:szCs w:val="24"/>
        </w:rPr>
        <w:t>; Α</w:t>
      </w:r>
      <w:r w:rsidRPr="001C041A">
        <w:rPr>
          <w:rFonts w:eastAsia="Times New Roman"/>
          <w:color w:val="212121"/>
          <w:szCs w:val="24"/>
        </w:rPr>
        <w:t>φήστε το</w:t>
      </w:r>
      <w:r>
        <w:rPr>
          <w:rFonts w:eastAsia="Times New Roman"/>
          <w:color w:val="212121"/>
          <w:szCs w:val="24"/>
        </w:rPr>
        <w:t>ν</w:t>
      </w:r>
      <w:r w:rsidRPr="001C041A">
        <w:rPr>
          <w:rFonts w:eastAsia="Times New Roman"/>
          <w:color w:val="212121"/>
          <w:szCs w:val="24"/>
        </w:rPr>
        <w:t xml:space="preserve"> διάλογο περί </w:t>
      </w:r>
      <w:r>
        <w:rPr>
          <w:rFonts w:eastAsia="Times New Roman"/>
          <w:color w:val="212121"/>
          <w:szCs w:val="24"/>
        </w:rPr>
        <w:t>εθνικότητας</w:t>
      </w:r>
      <w:r>
        <w:rPr>
          <w:rFonts w:eastAsia="Times New Roman"/>
          <w:color w:val="212121"/>
          <w:szCs w:val="24"/>
        </w:rPr>
        <w:t xml:space="preserve"> και</w:t>
      </w:r>
      <w:r>
        <w:rPr>
          <w:rFonts w:eastAsia="Times New Roman"/>
          <w:color w:val="212121"/>
          <w:szCs w:val="24"/>
        </w:rPr>
        <w:t xml:space="preserve"> </w:t>
      </w:r>
      <w:r w:rsidRPr="001C041A">
        <w:rPr>
          <w:rFonts w:eastAsia="Times New Roman"/>
          <w:color w:val="212121"/>
          <w:szCs w:val="24"/>
        </w:rPr>
        <w:t>ιθαγένειας</w:t>
      </w:r>
      <w:r>
        <w:rPr>
          <w:rFonts w:eastAsia="Times New Roman"/>
          <w:color w:val="212121"/>
          <w:szCs w:val="24"/>
        </w:rPr>
        <w:t>. Α</w:t>
      </w:r>
      <w:r w:rsidRPr="001C041A">
        <w:rPr>
          <w:rFonts w:eastAsia="Times New Roman"/>
          <w:color w:val="212121"/>
          <w:szCs w:val="24"/>
        </w:rPr>
        <w:t>υτά τα είπαμε</w:t>
      </w:r>
      <w:r>
        <w:rPr>
          <w:rFonts w:eastAsia="Times New Roman"/>
          <w:color w:val="212121"/>
          <w:szCs w:val="24"/>
        </w:rPr>
        <w:t xml:space="preserve">. </w:t>
      </w:r>
    </w:p>
    <w:p w14:paraId="01A9E02C"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w:t>
      </w:r>
      <w:r w:rsidRPr="001C041A">
        <w:rPr>
          <w:rFonts w:eastAsia="Times New Roman"/>
          <w:color w:val="212121"/>
          <w:szCs w:val="24"/>
        </w:rPr>
        <w:t>ετά από όλα αυτά</w:t>
      </w:r>
      <w:r>
        <w:rPr>
          <w:rFonts w:eastAsia="Times New Roman"/>
          <w:color w:val="212121"/>
          <w:szCs w:val="24"/>
        </w:rPr>
        <w:t>,</w:t>
      </w:r>
      <w:r w:rsidRPr="001C041A">
        <w:rPr>
          <w:rFonts w:eastAsia="Times New Roman"/>
          <w:color w:val="212121"/>
          <w:szCs w:val="24"/>
        </w:rPr>
        <w:t xml:space="preserve"> όταν ηγέτες</w:t>
      </w:r>
      <w:r>
        <w:rPr>
          <w:rFonts w:eastAsia="Times New Roman"/>
          <w:color w:val="212121"/>
          <w:szCs w:val="24"/>
        </w:rPr>
        <w:t xml:space="preserve"> κρατών της Ευρώπης απευθυνόμενοι</w:t>
      </w:r>
      <w:r w:rsidRPr="001C041A">
        <w:rPr>
          <w:rFonts w:eastAsia="Times New Roman"/>
          <w:color w:val="212121"/>
          <w:szCs w:val="24"/>
        </w:rPr>
        <w:t xml:space="preserve"> στους λαούς αναφέρονται στο</w:t>
      </w:r>
      <w:r>
        <w:rPr>
          <w:rFonts w:eastAsia="Times New Roman"/>
          <w:color w:val="212121"/>
          <w:szCs w:val="24"/>
        </w:rPr>
        <w:t>ν μα</w:t>
      </w:r>
      <w:r w:rsidRPr="001C041A">
        <w:rPr>
          <w:rFonts w:eastAsia="Times New Roman"/>
          <w:color w:val="212121"/>
          <w:szCs w:val="24"/>
        </w:rPr>
        <w:t>κεδονικό λαό</w:t>
      </w:r>
      <w:r>
        <w:rPr>
          <w:rFonts w:eastAsia="Times New Roman"/>
          <w:color w:val="212121"/>
          <w:szCs w:val="24"/>
        </w:rPr>
        <w:t xml:space="preserve"> -που έτσι το άρθρο 49 του </w:t>
      </w:r>
      <w:r>
        <w:rPr>
          <w:rFonts w:eastAsia="Times New Roman"/>
          <w:color w:val="212121"/>
          <w:szCs w:val="24"/>
        </w:rPr>
        <w:t xml:space="preserve">συντάγματός </w:t>
      </w:r>
      <w:r>
        <w:rPr>
          <w:rFonts w:eastAsia="Times New Roman"/>
          <w:color w:val="212121"/>
          <w:szCs w:val="24"/>
        </w:rPr>
        <w:t>τ</w:t>
      </w:r>
      <w:r>
        <w:rPr>
          <w:rFonts w:eastAsia="Times New Roman"/>
          <w:color w:val="212121"/>
          <w:szCs w:val="24"/>
        </w:rPr>
        <w:t>ους, διπλάσιες φορές α</w:t>
      </w:r>
      <w:r w:rsidRPr="001C041A">
        <w:rPr>
          <w:rFonts w:eastAsia="Times New Roman"/>
          <w:color w:val="212121"/>
          <w:szCs w:val="24"/>
        </w:rPr>
        <w:t>πό ό</w:t>
      </w:r>
      <w:r>
        <w:rPr>
          <w:rFonts w:eastAsia="Times New Roman"/>
          <w:color w:val="212121"/>
          <w:szCs w:val="24"/>
        </w:rPr>
        <w:t>,</w:t>
      </w:r>
      <w:r w:rsidRPr="001C041A">
        <w:rPr>
          <w:rFonts w:eastAsia="Times New Roman"/>
          <w:color w:val="212121"/>
          <w:szCs w:val="24"/>
        </w:rPr>
        <w:t xml:space="preserve">τι πριν </w:t>
      </w:r>
      <w:r>
        <w:rPr>
          <w:rFonts w:eastAsia="Times New Roman"/>
          <w:color w:val="212121"/>
          <w:szCs w:val="24"/>
        </w:rPr>
        <w:t>από την αναθεώρησή</w:t>
      </w:r>
      <w:r w:rsidRPr="001C041A">
        <w:rPr>
          <w:rFonts w:eastAsia="Times New Roman"/>
          <w:color w:val="212121"/>
          <w:szCs w:val="24"/>
        </w:rPr>
        <w:t xml:space="preserve"> του</w:t>
      </w:r>
      <w:r>
        <w:rPr>
          <w:rFonts w:eastAsia="Times New Roman"/>
          <w:color w:val="212121"/>
          <w:szCs w:val="24"/>
        </w:rPr>
        <w:t>,</w:t>
      </w:r>
      <w:r w:rsidRPr="001C041A">
        <w:rPr>
          <w:rFonts w:eastAsia="Times New Roman"/>
          <w:color w:val="212121"/>
          <w:szCs w:val="24"/>
        </w:rPr>
        <w:t xml:space="preserve"> α</w:t>
      </w:r>
      <w:r>
        <w:rPr>
          <w:rFonts w:eastAsia="Times New Roman"/>
          <w:color w:val="212121"/>
          <w:szCs w:val="24"/>
        </w:rPr>
        <w:t>ναφέρετ</w:t>
      </w:r>
      <w:r w:rsidRPr="001C041A">
        <w:rPr>
          <w:rFonts w:eastAsia="Times New Roman"/>
          <w:color w:val="212121"/>
          <w:szCs w:val="24"/>
        </w:rPr>
        <w:t>αι στο</w:t>
      </w:r>
      <w:r>
        <w:rPr>
          <w:rFonts w:eastAsia="Times New Roman"/>
          <w:color w:val="212121"/>
          <w:szCs w:val="24"/>
        </w:rPr>
        <w:t>ν</w:t>
      </w:r>
      <w:r w:rsidRPr="001C041A">
        <w:rPr>
          <w:rFonts w:eastAsia="Times New Roman"/>
          <w:color w:val="212121"/>
          <w:szCs w:val="24"/>
        </w:rPr>
        <w:t xml:space="preserve"> λαό </w:t>
      </w:r>
      <w:r>
        <w:rPr>
          <w:rFonts w:eastAsia="Times New Roman"/>
          <w:color w:val="212121"/>
          <w:szCs w:val="24"/>
        </w:rPr>
        <w:t>τους- όταν μιλούν</w:t>
      </w:r>
      <w:r w:rsidRPr="001C041A">
        <w:rPr>
          <w:rFonts w:eastAsia="Times New Roman"/>
          <w:color w:val="212121"/>
          <w:szCs w:val="24"/>
        </w:rPr>
        <w:t xml:space="preserve"> για Έλληνες και Μακεδόνες</w:t>
      </w:r>
      <w:r>
        <w:rPr>
          <w:rFonts w:eastAsia="Times New Roman"/>
          <w:color w:val="212121"/>
          <w:szCs w:val="24"/>
        </w:rPr>
        <w:t>,</w:t>
      </w:r>
      <w:r w:rsidRPr="001C041A">
        <w:rPr>
          <w:rFonts w:eastAsia="Times New Roman"/>
          <w:color w:val="212121"/>
          <w:szCs w:val="24"/>
        </w:rPr>
        <w:t xml:space="preserve"> τι θα του</w:t>
      </w:r>
      <w:r>
        <w:rPr>
          <w:rFonts w:eastAsia="Times New Roman"/>
          <w:color w:val="212121"/>
          <w:szCs w:val="24"/>
        </w:rPr>
        <w:t>ς</w:t>
      </w:r>
      <w:r w:rsidRPr="001C041A">
        <w:rPr>
          <w:rFonts w:eastAsia="Times New Roman"/>
          <w:color w:val="212121"/>
          <w:szCs w:val="24"/>
        </w:rPr>
        <w:t xml:space="preserve"> πούμε εμείς και </w:t>
      </w:r>
      <w:r>
        <w:rPr>
          <w:rFonts w:eastAsia="Times New Roman"/>
          <w:color w:val="212121"/>
          <w:szCs w:val="24"/>
        </w:rPr>
        <w:t>εσείς, οι της Πλειοψηφίας</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Μειοψηφίας;</w:t>
      </w:r>
    </w:p>
    <w:p w14:paraId="01A9E02D"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1C041A">
        <w:rPr>
          <w:rFonts w:eastAsia="Times New Roman"/>
          <w:color w:val="212121"/>
          <w:szCs w:val="24"/>
        </w:rPr>
        <w:t xml:space="preserve">Αναρωτιέμαι πώς θα </w:t>
      </w:r>
      <w:r>
        <w:rPr>
          <w:rFonts w:eastAsia="Times New Roman"/>
          <w:color w:val="212121"/>
          <w:szCs w:val="24"/>
        </w:rPr>
        <w:t>αποκαλείτε</w:t>
      </w:r>
      <w:r w:rsidRPr="001C041A">
        <w:rPr>
          <w:rFonts w:eastAsia="Times New Roman"/>
          <w:color w:val="212121"/>
          <w:szCs w:val="24"/>
        </w:rPr>
        <w:t xml:space="preserve"> στην πολιτική καθομιλουμένη τους κα</w:t>
      </w:r>
      <w:r w:rsidRPr="001C041A">
        <w:rPr>
          <w:rFonts w:eastAsia="Times New Roman"/>
          <w:color w:val="212121"/>
          <w:szCs w:val="24"/>
        </w:rPr>
        <w:t>τοίκους αυτής της χώρας</w:t>
      </w:r>
      <w:r>
        <w:rPr>
          <w:rFonts w:eastAsia="Times New Roman"/>
          <w:color w:val="212121"/>
          <w:szCs w:val="24"/>
        </w:rPr>
        <w:t>;</w:t>
      </w:r>
      <w:r>
        <w:rPr>
          <w:rFonts w:eastAsia="Times New Roman"/>
          <w:color w:val="212121"/>
          <w:szCs w:val="24"/>
        </w:rPr>
        <w:t xml:space="preserve"> Δεν ήθελε ο Πρωθυπουργός σας να τους λένε Σ</w:t>
      </w:r>
      <w:r w:rsidRPr="001C041A">
        <w:rPr>
          <w:rFonts w:eastAsia="Times New Roman"/>
          <w:color w:val="212121"/>
          <w:szCs w:val="24"/>
        </w:rPr>
        <w:t>κοπιανούς</w:t>
      </w:r>
      <w:r>
        <w:rPr>
          <w:rFonts w:eastAsia="Times New Roman"/>
          <w:color w:val="212121"/>
          <w:szCs w:val="24"/>
        </w:rPr>
        <w:t>,</w:t>
      </w:r>
      <w:r w:rsidRPr="001C041A">
        <w:rPr>
          <w:rFonts w:eastAsia="Times New Roman"/>
          <w:color w:val="212121"/>
          <w:szCs w:val="24"/>
        </w:rPr>
        <w:t xml:space="preserve"> κατοίκους της </w:t>
      </w:r>
      <w:r>
        <w:rPr>
          <w:rFonts w:eastAsia="Times New Roman"/>
          <w:color w:val="212121"/>
          <w:szCs w:val="24"/>
          <w:lang w:val="en-US"/>
        </w:rPr>
        <w:t>FYROM</w:t>
      </w:r>
      <w:r>
        <w:rPr>
          <w:rFonts w:eastAsia="Times New Roman"/>
          <w:color w:val="212121"/>
          <w:szCs w:val="24"/>
        </w:rPr>
        <w:t xml:space="preserve">, </w:t>
      </w:r>
      <w:proofErr w:type="spellStart"/>
      <w:r>
        <w:rPr>
          <w:rFonts w:eastAsia="Times New Roman"/>
          <w:color w:val="212121"/>
          <w:szCs w:val="24"/>
        </w:rPr>
        <w:t>ΠΓΔΜίτες</w:t>
      </w:r>
      <w:proofErr w:type="spellEnd"/>
      <w:r>
        <w:rPr>
          <w:rFonts w:eastAsia="Times New Roman"/>
          <w:color w:val="212121"/>
          <w:szCs w:val="24"/>
        </w:rPr>
        <w:t xml:space="preserve">, </w:t>
      </w:r>
      <w:r w:rsidRPr="001C041A">
        <w:rPr>
          <w:rFonts w:eastAsia="Times New Roman"/>
          <w:color w:val="212121"/>
          <w:szCs w:val="24"/>
        </w:rPr>
        <w:t>όπως είπε</w:t>
      </w:r>
      <w:r>
        <w:rPr>
          <w:rFonts w:eastAsia="Times New Roman"/>
          <w:color w:val="212121"/>
          <w:szCs w:val="24"/>
        </w:rPr>
        <w:t>. Ή</w:t>
      </w:r>
      <w:r w:rsidRPr="001C041A">
        <w:rPr>
          <w:rFonts w:eastAsia="Times New Roman"/>
          <w:color w:val="212121"/>
          <w:szCs w:val="24"/>
        </w:rPr>
        <w:t xml:space="preserve">θελε να τους λέτε </w:t>
      </w:r>
      <w:r>
        <w:rPr>
          <w:rFonts w:eastAsia="Times New Roman"/>
          <w:color w:val="212121"/>
          <w:szCs w:val="24"/>
        </w:rPr>
        <w:t xml:space="preserve">πώς; </w:t>
      </w:r>
    </w:p>
    <w:p w14:paraId="01A9E02E"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ΑΘΑΝΑΣΙΟΣ ΠΑΠΑΔΟΠΟΥΛΟΣ: </w:t>
      </w:r>
      <w:proofErr w:type="spellStart"/>
      <w:r>
        <w:rPr>
          <w:rFonts w:eastAsia="Times New Roman"/>
          <w:color w:val="212121"/>
          <w:szCs w:val="24"/>
        </w:rPr>
        <w:t>Βορειομακεδόνες</w:t>
      </w:r>
      <w:proofErr w:type="spellEnd"/>
      <w:r>
        <w:rPr>
          <w:rFonts w:eastAsia="Times New Roman"/>
          <w:color w:val="212121"/>
          <w:szCs w:val="24"/>
        </w:rPr>
        <w:t xml:space="preserve">! </w:t>
      </w:r>
    </w:p>
    <w:p w14:paraId="01A9E02F"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Δεν τους λέτε έτσι! </w:t>
      </w:r>
    </w:p>
    <w:p w14:paraId="01A9E030"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(Στο σημείο αυτό </w:t>
      </w:r>
      <w:r>
        <w:rPr>
          <w:rFonts w:eastAsia="Times New Roman"/>
          <w:color w:val="212121"/>
          <w:szCs w:val="24"/>
        </w:rPr>
        <w:t xml:space="preserve">κτυπάει </w:t>
      </w:r>
      <w:r>
        <w:rPr>
          <w:rFonts w:eastAsia="Times New Roman"/>
          <w:color w:val="212121"/>
          <w:szCs w:val="24"/>
        </w:rPr>
        <w:t>επανειλημμένα το κουδούνι λήξεως του χρόνου ομιλίας του κυρίου Βουλευτή)</w:t>
      </w:r>
    </w:p>
    <w:p w14:paraId="01A9E031"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lastRenderedPageBreak/>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Λοβέρδο, ολοκληρώνετε, παρακαλώ! </w:t>
      </w:r>
    </w:p>
    <w:p w14:paraId="01A9E032"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Διότι η </w:t>
      </w:r>
      <w:r>
        <w:rPr>
          <w:rFonts w:eastAsia="Times New Roman"/>
          <w:color w:val="212121"/>
          <w:szCs w:val="24"/>
        </w:rPr>
        <w:t>σ</w:t>
      </w:r>
      <w:r w:rsidRPr="001C041A">
        <w:rPr>
          <w:rFonts w:eastAsia="Times New Roman"/>
          <w:color w:val="212121"/>
          <w:szCs w:val="24"/>
        </w:rPr>
        <w:t xml:space="preserve">υμφωνία </w:t>
      </w:r>
      <w:r w:rsidRPr="001C041A">
        <w:rPr>
          <w:rFonts w:eastAsia="Times New Roman"/>
          <w:color w:val="212121"/>
          <w:szCs w:val="24"/>
        </w:rPr>
        <w:t xml:space="preserve">που </w:t>
      </w:r>
      <w:r>
        <w:rPr>
          <w:rFonts w:eastAsia="Times New Roman"/>
          <w:color w:val="212121"/>
          <w:szCs w:val="24"/>
        </w:rPr>
        <w:t>έχετε υπογράψει, κύριε</w:t>
      </w:r>
      <w:r w:rsidRPr="001C041A">
        <w:rPr>
          <w:rFonts w:eastAsia="Times New Roman"/>
          <w:color w:val="212121"/>
          <w:szCs w:val="24"/>
        </w:rPr>
        <w:t xml:space="preserve"> Παπαδόπουλε</w:t>
      </w:r>
      <w:r>
        <w:rPr>
          <w:rFonts w:eastAsia="Times New Roman"/>
          <w:color w:val="212121"/>
          <w:szCs w:val="24"/>
        </w:rPr>
        <w:t>, λέει «</w:t>
      </w:r>
      <w:r w:rsidRPr="001C041A">
        <w:rPr>
          <w:rFonts w:eastAsia="Times New Roman"/>
          <w:color w:val="212121"/>
          <w:szCs w:val="24"/>
        </w:rPr>
        <w:t>Μακεδόνες</w:t>
      </w:r>
      <w:r>
        <w:rPr>
          <w:rFonts w:eastAsia="Times New Roman"/>
          <w:color w:val="212121"/>
          <w:szCs w:val="24"/>
        </w:rPr>
        <w:t>/…»; Τι θα λέτε, «Μ</w:t>
      </w:r>
      <w:r>
        <w:rPr>
          <w:rFonts w:eastAsia="Times New Roman"/>
          <w:color w:val="212121"/>
          <w:szCs w:val="24"/>
        </w:rPr>
        <w:t xml:space="preserve">ακεδόνας, </w:t>
      </w:r>
      <w:r>
        <w:rPr>
          <w:rFonts w:eastAsia="Times New Roman"/>
          <w:color w:val="212121"/>
          <w:szCs w:val="24"/>
        </w:rPr>
        <w:t xml:space="preserve">κάθετος </w:t>
      </w:r>
      <w:r>
        <w:rPr>
          <w:rFonts w:eastAsia="Times New Roman"/>
          <w:color w:val="212121"/>
          <w:szCs w:val="24"/>
        </w:rPr>
        <w:t>(/), και το υπόλοιπο»;</w:t>
      </w:r>
    </w:p>
    <w:p w14:paraId="01A9E033" w14:textId="77777777" w:rsidR="00887A51" w:rsidRDefault="009C255F">
      <w:pPr>
        <w:spacing w:after="0" w:line="600" w:lineRule="auto"/>
        <w:ind w:firstLine="709"/>
        <w:jc w:val="center"/>
        <w:rPr>
          <w:rFonts w:eastAsia="Times New Roman" w:cs="Times New Roman"/>
          <w:szCs w:val="24"/>
        </w:rPr>
      </w:pPr>
      <w:r w:rsidRPr="00094DC6">
        <w:rPr>
          <w:rFonts w:eastAsia="Times New Roman" w:cs="Times New Roman"/>
          <w:szCs w:val="24"/>
        </w:rPr>
        <w:t xml:space="preserve">(Θόρυβος </w:t>
      </w:r>
      <w:r>
        <w:rPr>
          <w:rFonts w:eastAsia="Times New Roman" w:cs="Times New Roman"/>
          <w:szCs w:val="24"/>
        </w:rPr>
        <w:t>από την πτέρυγα του ΣΥΡΙΖΑ</w:t>
      </w:r>
      <w:r w:rsidRPr="00094DC6">
        <w:rPr>
          <w:rFonts w:eastAsia="Times New Roman" w:cs="Times New Roman"/>
          <w:szCs w:val="24"/>
        </w:rPr>
        <w:t>)</w:t>
      </w:r>
    </w:p>
    <w:p w14:paraId="01A9E034" w14:textId="77777777" w:rsidR="00887A51" w:rsidRDefault="009C255F">
      <w:pPr>
        <w:spacing w:after="0" w:line="600" w:lineRule="auto"/>
        <w:ind w:firstLine="720"/>
        <w:jc w:val="both"/>
        <w:rPr>
          <w:rFonts w:eastAsia="Times New Roman"/>
          <w:color w:val="212121"/>
          <w:szCs w:val="24"/>
        </w:rPr>
      </w:pPr>
      <w:r>
        <w:rPr>
          <w:rFonts w:eastAsia="Times New Roman" w:cs="Times New Roman"/>
          <w:b/>
          <w:szCs w:val="24"/>
        </w:rPr>
        <w:t xml:space="preserve">ΙΩΑΝΝΗΣ ΣΤΕΦΟΣ: </w:t>
      </w:r>
      <w:r>
        <w:rPr>
          <w:rFonts w:eastAsia="Times New Roman" w:cs="Times New Roman"/>
          <w:szCs w:val="24"/>
        </w:rPr>
        <w:t xml:space="preserve">Λογικά άλματα κάνετε! </w:t>
      </w:r>
    </w:p>
    <w:p w14:paraId="01A9E035"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Ό</w:t>
      </w:r>
      <w:r w:rsidRPr="001C041A">
        <w:rPr>
          <w:rFonts w:eastAsia="Times New Roman"/>
          <w:color w:val="212121"/>
          <w:szCs w:val="24"/>
        </w:rPr>
        <w:t>χι</w:t>
      </w:r>
      <w:r>
        <w:rPr>
          <w:rFonts w:eastAsia="Times New Roman"/>
          <w:color w:val="212121"/>
          <w:szCs w:val="24"/>
        </w:rPr>
        <w:t xml:space="preserve">! </w:t>
      </w:r>
    </w:p>
    <w:p w14:paraId="01A9E036"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Λοβέρδο, παρακαλώ, ολοκληρώνετε.</w:t>
      </w:r>
    </w:p>
    <w:p w14:paraId="01A9E037"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Ησυχία, παρακαλώ.</w:t>
      </w:r>
    </w:p>
    <w:p w14:paraId="01A9E038"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Σε αυτά, λοιπόν, πρέπει να σταθείτε κριτικά </w:t>
      </w:r>
      <w:r w:rsidRPr="001C041A">
        <w:rPr>
          <w:rFonts w:eastAsia="Times New Roman"/>
          <w:color w:val="212121"/>
          <w:szCs w:val="24"/>
        </w:rPr>
        <w:t xml:space="preserve">και να σκεφτείτε </w:t>
      </w:r>
      <w:r>
        <w:rPr>
          <w:rFonts w:eastAsia="Times New Roman"/>
          <w:color w:val="212121"/>
          <w:szCs w:val="24"/>
        </w:rPr>
        <w:t>–κατέρχομαι του Βήματος-</w:t>
      </w:r>
      <w:r w:rsidRPr="001C041A">
        <w:rPr>
          <w:rFonts w:eastAsia="Times New Roman"/>
          <w:color w:val="212121"/>
          <w:szCs w:val="24"/>
        </w:rPr>
        <w:t xml:space="preserve"> </w:t>
      </w:r>
      <w:r>
        <w:rPr>
          <w:rFonts w:eastAsia="Times New Roman"/>
          <w:color w:val="212121"/>
          <w:szCs w:val="24"/>
        </w:rPr>
        <w:t xml:space="preserve">κύριε </w:t>
      </w:r>
      <w:r w:rsidRPr="001C041A">
        <w:rPr>
          <w:rFonts w:eastAsia="Times New Roman"/>
          <w:color w:val="212121"/>
          <w:szCs w:val="24"/>
        </w:rPr>
        <w:t xml:space="preserve">πρώην </w:t>
      </w:r>
      <w:r>
        <w:rPr>
          <w:rFonts w:eastAsia="Times New Roman"/>
          <w:color w:val="212121"/>
          <w:szCs w:val="24"/>
        </w:rPr>
        <w:t>Υπουργέ,</w:t>
      </w:r>
      <w:r w:rsidRPr="001C041A">
        <w:rPr>
          <w:rFonts w:eastAsia="Times New Roman"/>
          <w:color w:val="212121"/>
          <w:szCs w:val="24"/>
        </w:rPr>
        <w:t xml:space="preserve"> </w:t>
      </w:r>
      <w:r>
        <w:rPr>
          <w:rFonts w:eastAsia="Times New Roman"/>
          <w:color w:val="212121"/>
          <w:szCs w:val="24"/>
        </w:rPr>
        <w:t>επειδή σε αυτή την Αίθουσα</w:t>
      </w:r>
      <w:r w:rsidRPr="001C041A">
        <w:rPr>
          <w:rFonts w:eastAsia="Times New Roman"/>
          <w:color w:val="212121"/>
          <w:szCs w:val="24"/>
        </w:rPr>
        <w:t xml:space="preserve"> είμαστε πολλές μέρες </w:t>
      </w:r>
      <w:r>
        <w:rPr>
          <w:rFonts w:eastAsia="Times New Roman"/>
          <w:color w:val="212121"/>
          <w:szCs w:val="24"/>
        </w:rPr>
        <w:t>συζητώντας το παρά</w:t>
      </w:r>
      <w:r w:rsidRPr="001C041A">
        <w:rPr>
          <w:rFonts w:eastAsia="Times New Roman"/>
          <w:color w:val="212121"/>
          <w:szCs w:val="24"/>
        </w:rPr>
        <w:t xml:space="preserve">γωγό </w:t>
      </w:r>
      <w:r>
        <w:rPr>
          <w:rFonts w:eastAsia="Times New Roman"/>
          <w:color w:val="212121"/>
          <w:szCs w:val="24"/>
        </w:rPr>
        <w:t>σας,</w:t>
      </w:r>
      <w:r w:rsidRPr="001C041A">
        <w:rPr>
          <w:rFonts w:eastAsia="Times New Roman"/>
          <w:color w:val="212121"/>
          <w:szCs w:val="24"/>
        </w:rPr>
        <w:t xml:space="preserve"> το πολιτικό σας </w:t>
      </w:r>
      <w:r>
        <w:rPr>
          <w:rFonts w:eastAsia="Times New Roman"/>
          <w:color w:val="212121"/>
          <w:szCs w:val="24"/>
        </w:rPr>
        <w:t>τέκνο, αν αυτή είναι η καθομιλουμένη σε ε</w:t>
      </w:r>
      <w:r w:rsidRPr="001C041A">
        <w:rPr>
          <w:rFonts w:eastAsia="Times New Roman"/>
          <w:color w:val="212121"/>
          <w:szCs w:val="24"/>
        </w:rPr>
        <w:t>υρωπαϊκό και διε</w:t>
      </w:r>
      <w:r w:rsidRPr="001C041A">
        <w:rPr>
          <w:rFonts w:eastAsia="Times New Roman"/>
          <w:color w:val="212121"/>
          <w:szCs w:val="24"/>
        </w:rPr>
        <w:t>θνές επίπεδο σήμερα</w:t>
      </w:r>
      <w:r>
        <w:rPr>
          <w:rFonts w:eastAsia="Times New Roman"/>
          <w:color w:val="212121"/>
          <w:szCs w:val="24"/>
        </w:rPr>
        <w:t>, π</w:t>
      </w:r>
      <w:r w:rsidRPr="001C041A">
        <w:rPr>
          <w:rFonts w:eastAsia="Times New Roman"/>
          <w:color w:val="212121"/>
          <w:szCs w:val="24"/>
        </w:rPr>
        <w:t>οια θα είναι αύριο</w:t>
      </w:r>
      <w:r>
        <w:rPr>
          <w:rFonts w:eastAsia="Times New Roman"/>
          <w:color w:val="212121"/>
          <w:szCs w:val="24"/>
        </w:rPr>
        <w:t>;</w:t>
      </w:r>
      <w:r>
        <w:rPr>
          <w:rFonts w:eastAsia="Times New Roman"/>
          <w:color w:val="212121"/>
          <w:szCs w:val="24"/>
        </w:rPr>
        <w:t xml:space="preserve"> </w:t>
      </w:r>
    </w:p>
    <w:p w14:paraId="01A9E039"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1C041A">
        <w:rPr>
          <w:rFonts w:eastAsia="Times New Roman"/>
          <w:color w:val="212121"/>
          <w:szCs w:val="24"/>
        </w:rPr>
        <w:t>α</w:t>
      </w:r>
      <w:r>
        <w:rPr>
          <w:rFonts w:eastAsia="Times New Roman"/>
          <w:color w:val="212121"/>
          <w:szCs w:val="24"/>
        </w:rPr>
        <w:t>ι πρέπει να πείτε στα μέλη της Π</w:t>
      </w:r>
      <w:r w:rsidRPr="001C041A">
        <w:rPr>
          <w:rFonts w:eastAsia="Times New Roman"/>
          <w:color w:val="212121"/>
          <w:szCs w:val="24"/>
        </w:rPr>
        <w:t>λειοψηφίας</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Μ</w:t>
      </w:r>
      <w:r w:rsidRPr="001C041A">
        <w:rPr>
          <w:rFonts w:eastAsia="Times New Roman"/>
          <w:color w:val="212121"/>
          <w:szCs w:val="24"/>
        </w:rPr>
        <w:t xml:space="preserve">ειοψηφίας ποιες ήταν οι υποχωρήσεις που κάνατε για να επιτύχετε </w:t>
      </w:r>
      <w:r w:rsidRPr="001C041A">
        <w:rPr>
          <w:rFonts w:eastAsia="Times New Roman"/>
          <w:color w:val="212121"/>
          <w:szCs w:val="24"/>
        </w:rPr>
        <w:lastRenderedPageBreak/>
        <w:t>συμβιβασμό</w:t>
      </w:r>
      <w:r>
        <w:rPr>
          <w:rFonts w:eastAsia="Times New Roman"/>
          <w:color w:val="212121"/>
          <w:szCs w:val="24"/>
        </w:rPr>
        <w:t>. Διότι χωρίς να είστε εδώ στη Α</w:t>
      </w:r>
      <w:r w:rsidRPr="001C041A">
        <w:rPr>
          <w:rFonts w:eastAsia="Times New Roman"/>
          <w:color w:val="212121"/>
          <w:szCs w:val="24"/>
        </w:rPr>
        <w:t>ίθουσα</w:t>
      </w:r>
      <w:r>
        <w:rPr>
          <w:rFonts w:eastAsia="Times New Roman"/>
          <w:color w:val="212121"/>
          <w:szCs w:val="24"/>
        </w:rPr>
        <w:t>, όλοι οι συνάδελφοι</w:t>
      </w:r>
      <w:r w:rsidRPr="001C041A">
        <w:rPr>
          <w:rFonts w:eastAsia="Times New Roman"/>
          <w:color w:val="212121"/>
          <w:szCs w:val="24"/>
        </w:rPr>
        <w:t xml:space="preserve"> του ΣΥΡΙΖΑ δεν αποδέχονται κα</w:t>
      </w:r>
      <w:r>
        <w:rPr>
          <w:rFonts w:eastAsia="Times New Roman"/>
          <w:color w:val="212121"/>
          <w:szCs w:val="24"/>
        </w:rPr>
        <w:t>μ</w:t>
      </w:r>
      <w:r w:rsidRPr="001C041A">
        <w:rPr>
          <w:rFonts w:eastAsia="Times New Roman"/>
          <w:color w:val="212121"/>
          <w:szCs w:val="24"/>
        </w:rPr>
        <w:t>μί</w:t>
      </w:r>
      <w:r w:rsidRPr="001C041A">
        <w:rPr>
          <w:rFonts w:eastAsia="Times New Roman"/>
          <w:color w:val="212121"/>
          <w:szCs w:val="24"/>
        </w:rPr>
        <w:t>α υποχώρηση</w:t>
      </w:r>
      <w:r>
        <w:rPr>
          <w:rFonts w:eastAsia="Times New Roman"/>
          <w:color w:val="212121"/>
          <w:szCs w:val="24"/>
        </w:rPr>
        <w:t xml:space="preserve">. </w:t>
      </w:r>
    </w:p>
    <w:p w14:paraId="01A9E03A"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Λοβέρδο, σας παρακαλώ, ήδη μιλάτε δεκαπέντε λεπτά. </w:t>
      </w:r>
    </w:p>
    <w:p w14:paraId="01A9E03B"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ΑΝΔΡΕΑΣ ΛΟΒΕΡΔΟΣ: </w:t>
      </w:r>
      <w:r>
        <w:rPr>
          <w:rFonts w:eastAsia="Times New Roman"/>
          <w:color w:val="212121"/>
          <w:szCs w:val="24"/>
        </w:rPr>
        <w:t xml:space="preserve">Κύριε Πρόεδρε, κατέρχομαι του Βήματος. </w:t>
      </w:r>
    </w:p>
    <w:p w14:paraId="01A9E03C"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Όλοι λένε, υποστηρίζουν ότι </w:t>
      </w:r>
      <w:r w:rsidRPr="001C041A">
        <w:rPr>
          <w:rFonts w:eastAsia="Times New Roman"/>
          <w:color w:val="212121"/>
          <w:szCs w:val="24"/>
        </w:rPr>
        <w:t>το τελικό προϊόν</w:t>
      </w:r>
      <w:r>
        <w:rPr>
          <w:rFonts w:eastAsia="Times New Roman"/>
          <w:color w:val="212121"/>
          <w:szCs w:val="24"/>
        </w:rPr>
        <w:t>, η Σ</w:t>
      </w:r>
      <w:r w:rsidRPr="001C041A">
        <w:rPr>
          <w:rFonts w:eastAsia="Times New Roman"/>
          <w:color w:val="212121"/>
          <w:szCs w:val="24"/>
        </w:rPr>
        <w:t>υμφωνία των Πρεσπών</w:t>
      </w:r>
      <w:r>
        <w:rPr>
          <w:rFonts w:eastAsia="Times New Roman"/>
          <w:color w:val="212121"/>
          <w:szCs w:val="24"/>
        </w:rPr>
        <w:t>,</w:t>
      </w:r>
      <w:r w:rsidRPr="001C041A">
        <w:rPr>
          <w:rFonts w:eastAsia="Times New Roman"/>
          <w:color w:val="212121"/>
          <w:szCs w:val="24"/>
        </w:rPr>
        <w:t xml:space="preserve"> εμπεριέχει υποχώρηση της </w:t>
      </w:r>
      <w:r w:rsidRPr="001C041A">
        <w:rPr>
          <w:rFonts w:eastAsia="Times New Roman"/>
          <w:color w:val="212121"/>
          <w:szCs w:val="24"/>
        </w:rPr>
        <w:t>Ελλάδ</w:t>
      </w:r>
      <w:r>
        <w:rPr>
          <w:rFonts w:eastAsia="Times New Roman"/>
          <w:color w:val="212121"/>
          <w:szCs w:val="24"/>
        </w:rPr>
        <w:t>α</w:t>
      </w:r>
      <w:r w:rsidRPr="001C041A">
        <w:rPr>
          <w:rFonts w:eastAsia="Times New Roman"/>
          <w:color w:val="212121"/>
          <w:szCs w:val="24"/>
        </w:rPr>
        <w:t xml:space="preserve">ς </w:t>
      </w:r>
      <w:r w:rsidRPr="001C041A">
        <w:rPr>
          <w:rFonts w:eastAsia="Times New Roman"/>
          <w:color w:val="212121"/>
          <w:szCs w:val="24"/>
        </w:rPr>
        <w:t>σε σχέση με τη σύνθετη ονομασία</w:t>
      </w:r>
      <w:r>
        <w:rPr>
          <w:rFonts w:eastAsia="Times New Roman"/>
          <w:color w:val="212121"/>
          <w:szCs w:val="24"/>
        </w:rPr>
        <w:t>, αλλά καμμία άλλη υποχώρηση, υποχώρηση των Σκοπίων σε σχέση με τη σύνθετη ονομασία, αλλά καμμία άλλη. Δεν υπάρχουν υποχωρήσεις</w:t>
      </w:r>
      <w:r w:rsidRPr="001C041A">
        <w:rPr>
          <w:rFonts w:eastAsia="Times New Roman"/>
          <w:color w:val="212121"/>
          <w:szCs w:val="24"/>
        </w:rPr>
        <w:t xml:space="preserve"> από την πλευρά της χώρας</w:t>
      </w:r>
      <w:r>
        <w:rPr>
          <w:rFonts w:eastAsia="Times New Roman"/>
          <w:color w:val="212121"/>
          <w:szCs w:val="24"/>
        </w:rPr>
        <w:t>; Ε</w:t>
      </w:r>
      <w:r w:rsidRPr="001C041A">
        <w:rPr>
          <w:rFonts w:eastAsia="Times New Roman"/>
          <w:color w:val="212121"/>
          <w:szCs w:val="24"/>
        </w:rPr>
        <w:t>σείς λέγατε ότι υπάρχουν</w:t>
      </w:r>
      <w:r>
        <w:rPr>
          <w:rFonts w:eastAsia="Times New Roman"/>
          <w:color w:val="212121"/>
          <w:szCs w:val="24"/>
        </w:rPr>
        <w:t>. Πείτε, λοι</w:t>
      </w:r>
      <w:r>
        <w:rPr>
          <w:rFonts w:eastAsia="Times New Roman"/>
          <w:color w:val="212121"/>
          <w:szCs w:val="24"/>
        </w:rPr>
        <w:t>πόν, στους</w:t>
      </w:r>
      <w:r w:rsidRPr="001C041A">
        <w:rPr>
          <w:rFonts w:eastAsia="Times New Roman"/>
          <w:color w:val="212121"/>
          <w:szCs w:val="24"/>
        </w:rPr>
        <w:t xml:space="preserve"> συναδέλφους σας ποιες είναι αυτές</w:t>
      </w:r>
      <w:r>
        <w:rPr>
          <w:rFonts w:eastAsia="Times New Roman"/>
          <w:color w:val="212121"/>
          <w:szCs w:val="24"/>
        </w:rPr>
        <w:t>, για να μην λένε</w:t>
      </w:r>
      <w:r w:rsidRPr="001C041A">
        <w:rPr>
          <w:rFonts w:eastAsia="Times New Roman"/>
          <w:color w:val="212121"/>
          <w:szCs w:val="24"/>
        </w:rPr>
        <w:t xml:space="preserve"> στη Βουλή το μακρύ του</w:t>
      </w:r>
      <w:r>
        <w:rPr>
          <w:rFonts w:eastAsia="Times New Roman"/>
          <w:color w:val="212121"/>
          <w:szCs w:val="24"/>
        </w:rPr>
        <w:t>ς</w:t>
      </w:r>
      <w:r w:rsidRPr="001C041A">
        <w:rPr>
          <w:rFonts w:eastAsia="Times New Roman"/>
          <w:color w:val="212121"/>
          <w:szCs w:val="24"/>
        </w:rPr>
        <w:t xml:space="preserve"> και το κοντό </w:t>
      </w:r>
      <w:r>
        <w:rPr>
          <w:rFonts w:eastAsia="Times New Roman"/>
          <w:color w:val="212121"/>
          <w:szCs w:val="24"/>
        </w:rPr>
        <w:t>τους.</w:t>
      </w:r>
    </w:p>
    <w:p w14:paraId="01A9E03D"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1C041A">
        <w:rPr>
          <w:rFonts w:eastAsia="Times New Roman"/>
          <w:color w:val="212121"/>
          <w:szCs w:val="24"/>
        </w:rPr>
        <w:t>Ευχαριστώ</w:t>
      </w:r>
      <w:r>
        <w:rPr>
          <w:rFonts w:eastAsia="Times New Roman"/>
          <w:color w:val="212121"/>
          <w:szCs w:val="24"/>
        </w:rPr>
        <w:t xml:space="preserve"> πολύ.</w:t>
      </w:r>
    </w:p>
    <w:p w14:paraId="01A9E03E" w14:textId="77777777" w:rsidR="00887A51" w:rsidRDefault="009C255F">
      <w:pPr>
        <w:spacing w:after="0" w:line="600" w:lineRule="auto"/>
        <w:ind w:firstLine="709"/>
        <w:jc w:val="center"/>
        <w:rPr>
          <w:rFonts w:eastAsia="Times New Roman" w:cs="Times New Roman"/>
          <w:szCs w:val="24"/>
        </w:rPr>
      </w:pPr>
      <w:r w:rsidRPr="008D4C39">
        <w:rPr>
          <w:rFonts w:eastAsia="Times New Roman" w:cs="Times New Roman"/>
          <w:szCs w:val="24"/>
        </w:rPr>
        <w:t>(Χειροκροτήματα από την πτέρυγ</w:t>
      </w:r>
      <w:r>
        <w:rPr>
          <w:rFonts w:eastAsia="Times New Roman" w:cs="Times New Roman"/>
          <w:szCs w:val="24"/>
        </w:rPr>
        <w:t>α της Δημοκρατικής Συμπαράταξης</w:t>
      </w:r>
      <w:r w:rsidRPr="008D4C39">
        <w:rPr>
          <w:rFonts w:eastAsia="Times New Roman" w:cs="Times New Roman"/>
          <w:szCs w:val="24"/>
        </w:rPr>
        <w:t>)</w:t>
      </w:r>
    </w:p>
    <w:p w14:paraId="01A9E03F"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w:t>
      </w:r>
    </w:p>
    <w:p w14:paraId="01A9E040" w14:textId="77777777" w:rsidR="00887A51" w:rsidRDefault="009C255F">
      <w:pPr>
        <w:spacing w:after="0" w:line="600" w:lineRule="auto"/>
        <w:ind w:firstLine="720"/>
        <w:jc w:val="both"/>
        <w:rPr>
          <w:rFonts w:eastAsia="Times New Roman" w:cs="Times New Roman"/>
        </w:rPr>
      </w:pPr>
      <w:r w:rsidRPr="00732844">
        <w:rPr>
          <w:rFonts w:eastAsia="Times New Roman" w:cs="Times New Roman"/>
        </w:rPr>
        <w:lastRenderedPageBreak/>
        <w:t>Κυρίες και κύριοι συνάδελφο</w:t>
      </w:r>
      <w:r w:rsidRPr="00732844">
        <w:rPr>
          <w:rFonts w:eastAsia="Times New Roman" w:cs="Times New Roman"/>
        </w:rPr>
        <w:t>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w:t>
      </w:r>
      <w:r>
        <w:rPr>
          <w:rFonts w:eastAsia="Times New Roman" w:cs="Times New Roman"/>
        </w:rPr>
        <w:t>ς και λει</w:t>
      </w:r>
      <w:r>
        <w:rPr>
          <w:rFonts w:eastAsia="Times New Roman" w:cs="Times New Roman"/>
        </w:rPr>
        <w:t xml:space="preserve">τουργίας της Βουλής, είκοσι τέσσερις φοιτητές από το Πανεπιστήμιο Ουτρέχτης. </w:t>
      </w:r>
    </w:p>
    <w:p w14:paraId="01A9E041" w14:textId="77777777" w:rsidR="00887A51" w:rsidRDefault="009C255F">
      <w:pPr>
        <w:spacing w:after="0" w:line="600" w:lineRule="auto"/>
        <w:ind w:firstLine="720"/>
        <w:jc w:val="both"/>
        <w:rPr>
          <w:rFonts w:eastAsia="Times New Roman" w:cs="Times New Roman"/>
        </w:rPr>
      </w:pPr>
      <w:r>
        <w:rPr>
          <w:rFonts w:eastAsia="Times New Roman" w:cs="Times New Roman"/>
        </w:rPr>
        <w:t>Η Βουλή σά</w:t>
      </w:r>
      <w:r w:rsidRPr="00732844">
        <w:rPr>
          <w:rFonts w:eastAsia="Times New Roman" w:cs="Times New Roman"/>
        </w:rPr>
        <w:t xml:space="preserve">ς καλωσορίζει. </w:t>
      </w:r>
    </w:p>
    <w:p w14:paraId="01A9E042" w14:textId="77777777" w:rsidR="00887A51" w:rsidRDefault="009C255F">
      <w:pPr>
        <w:spacing w:after="0" w:line="600" w:lineRule="auto"/>
        <w:ind w:firstLine="709"/>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01A9E043" w14:textId="77777777" w:rsidR="00887A51" w:rsidRDefault="009C255F">
      <w:pPr>
        <w:spacing w:after="0" w:line="600" w:lineRule="auto"/>
        <w:ind w:firstLine="720"/>
        <w:jc w:val="both"/>
        <w:rPr>
          <w:rFonts w:eastAsia="Times New Roman" w:cs="Times New Roman"/>
        </w:rPr>
      </w:pPr>
      <w:r>
        <w:rPr>
          <w:rFonts w:eastAsia="Times New Roman" w:cs="Times New Roman"/>
          <w:b/>
        </w:rPr>
        <w:t xml:space="preserve">ΓΕΩΡΓΙΟΣ ΚΟΥΜΟΥΤΣΑΚΟΣ: </w:t>
      </w:r>
      <w:r>
        <w:rPr>
          <w:rFonts w:eastAsia="Times New Roman" w:cs="Times New Roman"/>
        </w:rPr>
        <w:t xml:space="preserve">Κύριε Πρόεδρε, θα ήθελα τον λόγο. </w:t>
      </w:r>
    </w:p>
    <w:p w14:paraId="01A9E044"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Κουμουτσάκο, ζητήσατε τον λόγο για ένα λεπτό. Σας παρακαλώ, σεβαστείτε τον χρόνο. </w:t>
      </w:r>
    </w:p>
    <w:p w14:paraId="01A9E045"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s="Times New Roman"/>
          <w:b/>
          <w:szCs w:val="24"/>
        </w:rPr>
        <w:t xml:space="preserve">ΓΕΩΡΓΙΟΣ ΚΟΥΜΟΥΤΣΑΚΟΣ: </w:t>
      </w:r>
      <w:r>
        <w:rPr>
          <w:rFonts w:eastAsia="Times New Roman" w:cs="Times New Roman"/>
          <w:szCs w:val="24"/>
        </w:rPr>
        <w:t xml:space="preserve">Θα τον σεβαστώ, κύριε Πρόεδρε. Απολύτως διευκρινιστικά θέλω να πω κάτι. </w:t>
      </w:r>
      <w:r w:rsidRPr="001C041A">
        <w:rPr>
          <w:rFonts w:eastAsia="Times New Roman"/>
          <w:color w:val="212121"/>
          <w:szCs w:val="24"/>
        </w:rPr>
        <w:t>Άλλωστε</w:t>
      </w:r>
      <w:r>
        <w:rPr>
          <w:rFonts w:eastAsia="Times New Roman"/>
          <w:color w:val="212121"/>
          <w:szCs w:val="24"/>
        </w:rPr>
        <w:t>,</w:t>
      </w:r>
      <w:r w:rsidRPr="001C041A">
        <w:rPr>
          <w:rFonts w:eastAsia="Times New Roman"/>
          <w:color w:val="212121"/>
          <w:szCs w:val="24"/>
        </w:rPr>
        <w:t xml:space="preserve"> τα πράγματα είναι ξεκάθαρα</w:t>
      </w:r>
      <w:r>
        <w:rPr>
          <w:rFonts w:eastAsia="Times New Roman"/>
          <w:color w:val="212121"/>
          <w:szCs w:val="24"/>
        </w:rPr>
        <w:t xml:space="preserve">. </w:t>
      </w:r>
    </w:p>
    <w:p w14:paraId="01A9E046"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Γ</w:t>
      </w:r>
      <w:r w:rsidRPr="001C041A">
        <w:rPr>
          <w:rFonts w:eastAsia="Times New Roman"/>
          <w:color w:val="212121"/>
          <w:szCs w:val="24"/>
        </w:rPr>
        <w:t xml:space="preserve">ια ακόμα μία φορά </w:t>
      </w:r>
      <w:r>
        <w:rPr>
          <w:rFonts w:eastAsia="Times New Roman"/>
          <w:color w:val="212121"/>
          <w:szCs w:val="24"/>
        </w:rPr>
        <w:t>ετέθη θέμα Βουκ</w:t>
      </w:r>
      <w:r>
        <w:rPr>
          <w:rFonts w:eastAsia="Times New Roman"/>
          <w:color w:val="212121"/>
          <w:szCs w:val="24"/>
        </w:rPr>
        <w:t>ουρεστίου. Τ</w:t>
      </w:r>
      <w:r w:rsidRPr="001C041A">
        <w:rPr>
          <w:rFonts w:eastAsia="Times New Roman"/>
          <w:color w:val="212121"/>
          <w:szCs w:val="24"/>
        </w:rPr>
        <w:t xml:space="preserve">ους κατατρέχει ένα κόμπλεξ κατωτερότητας </w:t>
      </w:r>
      <w:r>
        <w:rPr>
          <w:rFonts w:eastAsia="Times New Roman"/>
          <w:color w:val="212121"/>
          <w:szCs w:val="24"/>
        </w:rPr>
        <w:t>α</w:t>
      </w:r>
      <w:r w:rsidRPr="001C041A">
        <w:rPr>
          <w:rFonts w:eastAsia="Times New Roman"/>
          <w:color w:val="212121"/>
          <w:szCs w:val="24"/>
        </w:rPr>
        <w:t xml:space="preserve">πέναντι στην κορυφαία αυτή στιγμή </w:t>
      </w:r>
      <w:r>
        <w:rPr>
          <w:rFonts w:eastAsia="Times New Roman"/>
          <w:color w:val="212121"/>
          <w:szCs w:val="24"/>
        </w:rPr>
        <w:t>της ε</w:t>
      </w:r>
      <w:r w:rsidRPr="001C041A">
        <w:rPr>
          <w:rFonts w:eastAsia="Times New Roman"/>
          <w:color w:val="212121"/>
          <w:szCs w:val="24"/>
        </w:rPr>
        <w:t>λληνικής διπλωματίας</w:t>
      </w:r>
      <w:r>
        <w:rPr>
          <w:rFonts w:eastAsia="Times New Roman"/>
          <w:color w:val="212121"/>
          <w:szCs w:val="24"/>
        </w:rPr>
        <w:t xml:space="preserve">. </w:t>
      </w:r>
    </w:p>
    <w:p w14:paraId="01A9E047" w14:textId="77777777" w:rsidR="00887A51" w:rsidRDefault="009C255F">
      <w:pPr>
        <w:spacing w:after="0" w:line="600" w:lineRule="auto"/>
        <w:ind w:firstLine="709"/>
        <w:jc w:val="center"/>
        <w:rPr>
          <w:rFonts w:eastAsia="Times New Roman"/>
          <w:color w:val="212121"/>
          <w:szCs w:val="24"/>
        </w:rPr>
      </w:pPr>
      <w:r w:rsidRPr="00094DC6">
        <w:rPr>
          <w:rFonts w:eastAsia="Times New Roman" w:cs="Times New Roman"/>
          <w:szCs w:val="24"/>
        </w:rPr>
        <w:t xml:space="preserve">(Θόρυβος </w:t>
      </w:r>
      <w:r>
        <w:rPr>
          <w:rFonts w:eastAsia="Times New Roman" w:cs="Times New Roman"/>
          <w:szCs w:val="24"/>
        </w:rPr>
        <w:t>από την πτέρυγα του ΣΥΡΙΖΑ</w:t>
      </w:r>
      <w:r w:rsidRPr="00094DC6">
        <w:rPr>
          <w:rFonts w:eastAsia="Times New Roman" w:cs="Times New Roman"/>
          <w:szCs w:val="24"/>
        </w:rPr>
        <w:t>)</w:t>
      </w:r>
      <w:r>
        <w:rPr>
          <w:rFonts w:eastAsia="Times New Roman"/>
          <w:color w:val="212121"/>
          <w:szCs w:val="24"/>
        </w:rPr>
        <w:t xml:space="preserve"> </w:t>
      </w:r>
    </w:p>
    <w:p w14:paraId="01A9E048"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Ακούστε, λ</w:t>
      </w:r>
      <w:r w:rsidRPr="001C041A">
        <w:rPr>
          <w:rFonts w:eastAsia="Times New Roman"/>
          <w:color w:val="212121"/>
          <w:szCs w:val="24"/>
        </w:rPr>
        <w:t>οιπόν</w:t>
      </w:r>
      <w:r>
        <w:rPr>
          <w:rFonts w:eastAsia="Times New Roman"/>
          <w:color w:val="212121"/>
          <w:szCs w:val="24"/>
        </w:rPr>
        <w:t>: Πώς</w:t>
      </w:r>
      <w:r w:rsidRPr="001C041A">
        <w:rPr>
          <w:rFonts w:eastAsia="Times New Roman"/>
          <w:color w:val="212121"/>
          <w:szCs w:val="24"/>
        </w:rPr>
        <w:t xml:space="preserve"> έγινε</w:t>
      </w:r>
      <w:r>
        <w:rPr>
          <w:rFonts w:eastAsia="Times New Roman"/>
          <w:color w:val="212121"/>
          <w:szCs w:val="24"/>
        </w:rPr>
        <w:t>,</w:t>
      </w:r>
      <w:r w:rsidRPr="001C041A">
        <w:rPr>
          <w:rFonts w:eastAsia="Times New Roman"/>
          <w:color w:val="212121"/>
          <w:szCs w:val="24"/>
        </w:rPr>
        <w:t xml:space="preserve"> πώς εξηγούν όλοι αυτοί που επιτίθενται στο Βουκουρέστι </w:t>
      </w:r>
      <w:r>
        <w:rPr>
          <w:rFonts w:eastAsia="Times New Roman"/>
          <w:color w:val="212121"/>
          <w:szCs w:val="24"/>
        </w:rPr>
        <w:t xml:space="preserve">και </w:t>
      </w:r>
      <w:r w:rsidRPr="001C041A">
        <w:rPr>
          <w:rFonts w:eastAsia="Times New Roman"/>
          <w:color w:val="212121"/>
          <w:szCs w:val="24"/>
        </w:rPr>
        <w:t>προσπαθούν να τ</w:t>
      </w:r>
      <w:r w:rsidRPr="001C041A">
        <w:rPr>
          <w:rFonts w:eastAsia="Times New Roman"/>
          <w:color w:val="212121"/>
          <w:szCs w:val="24"/>
        </w:rPr>
        <w:t xml:space="preserve">ο μειώσουν ότι οι σύμμαχοι </w:t>
      </w:r>
      <w:r>
        <w:rPr>
          <w:rFonts w:eastAsia="Times New Roman"/>
          <w:color w:val="212121"/>
          <w:szCs w:val="24"/>
        </w:rPr>
        <w:t>-</w:t>
      </w:r>
      <w:r w:rsidRPr="001C041A">
        <w:rPr>
          <w:rFonts w:eastAsia="Times New Roman"/>
          <w:color w:val="212121"/>
          <w:szCs w:val="24"/>
        </w:rPr>
        <w:t>όλοι οι σύμμαχοι</w:t>
      </w:r>
      <w:r>
        <w:rPr>
          <w:rFonts w:eastAsia="Times New Roman"/>
          <w:color w:val="212121"/>
          <w:szCs w:val="24"/>
        </w:rPr>
        <w:t>-</w:t>
      </w:r>
      <w:r w:rsidRPr="001C041A">
        <w:rPr>
          <w:rFonts w:eastAsia="Times New Roman"/>
          <w:color w:val="212121"/>
          <w:szCs w:val="24"/>
        </w:rPr>
        <w:t xml:space="preserve"> με πρώτες </w:t>
      </w:r>
      <w:r>
        <w:rPr>
          <w:rFonts w:eastAsia="Times New Roman"/>
          <w:color w:val="212121"/>
          <w:szCs w:val="24"/>
        </w:rPr>
        <w:t xml:space="preserve">τις </w:t>
      </w:r>
      <w:r w:rsidRPr="001C041A">
        <w:rPr>
          <w:rFonts w:eastAsia="Times New Roman"/>
          <w:color w:val="212121"/>
          <w:szCs w:val="24"/>
        </w:rPr>
        <w:t xml:space="preserve">Ηνωμένες Πολιτείες </w:t>
      </w:r>
      <w:r>
        <w:rPr>
          <w:rFonts w:eastAsia="Times New Roman"/>
          <w:color w:val="212121"/>
          <w:szCs w:val="24"/>
        </w:rPr>
        <w:t>ήθελαν</w:t>
      </w:r>
      <w:r w:rsidRPr="001C041A">
        <w:rPr>
          <w:rFonts w:eastAsia="Times New Roman"/>
          <w:color w:val="212121"/>
          <w:szCs w:val="24"/>
        </w:rPr>
        <w:t xml:space="preserve"> να μπει </w:t>
      </w:r>
      <w:r>
        <w:rPr>
          <w:rFonts w:eastAsia="Times New Roman"/>
          <w:color w:val="212121"/>
          <w:szCs w:val="24"/>
        </w:rPr>
        <w:t>η Πρώην Γιουγκοσλαβική Δημοκρατία στο ΝΑΤΟ</w:t>
      </w:r>
      <w:r w:rsidRPr="001C041A">
        <w:rPr>
          <w:rFonts w:eastAsia="Times New Roman"/>
          <w:color w:val="212121"/>
          <w:szCs w:val="24"/>
        </w:rPr>
        <w:t xml:space="preserve"> και </w:t>
      </w:r>
      <w:r>
        <w:rPr>
          <w:rFonts w:eastAsia="Times New Roman"/>
          <w:color w:val="212121"/>
          <w:szCs w:val="24"/>
        </w:rPr>
        <w:t>τελικά δεν μπήκε; Πώς έγινε, αλήθεια, αυτό; Επιφοίτηση; Αποφάσισαν ξαφνικά να γίνουν καλοί άνθρωποι και μας το έδωσ</w:t>
      </w:r>
      <w:r>
        <w:rPr>
          <w:rFonts w:eastAsia="Times New Roman"/>
          <w:color w:val="212121"/>
          <w:szCs w:val="24"/>
        </w:rPr>
        <w:t xml:space="preserve">αν; Πώς έγινε η ελληνική θέση </w:t>
      </w:r>
      <w:r w:rsidRPr="001C041A">
        <w:rPr>
          <w:rFonts w:eastAsia="Times New Roman"/>
          <w:color w:val="212121"/>
          <w:szCs w:val="24"/>
        </w:rPr>
        <w:t>ατλαντική</w:t>
      </w:r>
      <w:r>
        <w:rPr>
          <w:rFonts w:eastAsia="Times New Roman"/>
          <w:color w:val="212121"/>
          <w:szCs w:val="24"/>
        </w:rPr>
        <w:t>;</w:t>
      </w:r>
      <w:r w:rsidRPr="001C041A">
        <w:rPr>
          <w:rFonts w:eastAsia="Times New Roman"/>
          <w:color w:val="212121"/>
          <w:szCs w:val="24"/>
        </w:rPr>
        <w:t xml:space="preserve"> Προφανώς</w:t>
      </w:r>
      <w:r>
        <w:rPr>
          <w:rFonts w:eastAsia="Times New Roman"/>
          <w:color w:val="212121"/>
          <w:szCs w:val="24"/>
        </w:rPr>
        <w:t>, αυτό έγινε γ</w:t>
      </w:r>
      <w:r w:rsidRPr="001C041A">
        <w:rPr>
          <w:rFonts w:eastAsia="Times New Roman"/>
          <w:color w:val="212121"/>
          <w:szCs w:val="24"/>
        </w:rPr>
        <w:t>ιατί ασκήθηκε προηγουμένως ισχυρή</w:t>
      </w:r>
      <w:r>
        <w:rPr>
          <w:rFonts w:eastAsia="Times New Roman"/>
          <w:color w:val="212121"/>
          <w:szCs w:val="24"/>
        </w:rPr>
        <w:t xml:space="preserve"> διπλωματία και κυρίως με</w:t>
      </w:r>
      <w:r w:rsidRPr="001C041A">
        <w:rPr>
          <w:rFonts w:eastAsia="Times New Roman"/>
          <w:color w:val="212121"/>
          <w:szCs w:val="24"/>
        </w:rPr>
        <w:t xml:space="preserve"> αξιόπιστη απειλή χρήσης του βέτο</w:t>
      </w:r>
      <w:r>
        <w:rPr>
          <w:rFonts w:eastAsia="Times New Roman"/>
          <w:color w:val="212121"/>
          <w:szCs w:val="24"/>
        </w:rPr>
        <w:t xml:space="preserve">. </w:t>
      </w:r>
    </w:p>
    <w:p w14:paraId="01A9E049"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1C041A">
        <w:rPr>
          <w:rFonts w:eastAsia="Times New Roman"/>
          <w:color w:val="212121"/>
          <w:szCs w:val="24"/>
        </w:rPr>
        <w:t xml:space="preserve">αι εδώ </w:t>
      </w:r>
      <w:r>
        <w:rPr>
          <w:rFonts w:eastAsia="Times New Roman"/>
          <w:color w:val="212121"/>
          <w:szCs w:val="24"/>
        </w:rPr>
        <w:t>όσοι αυτό δεν το καταλαβαίνουν π</w:t>
      </w:r>
      <w:r w:rsidRPr="001C041A">
        <w:rPr>
          <w:rFonts w:eastAsia="Times New Roman"/>
          <w:color w:val="212121"/>
          <w:szCs w:val="24"/>
        </w:rPr>
        <w:t xml:space="preserve">ροφανώς ούτε για υποψήφιοι </w:t>
      </w:r>
      <w:r>
        <w:rPr>
          <w:rFonts w:eastAsia="Times New Roman"/>
          <w:color w:val="212121"/>
          <w:szCs w:val="24"/>
        </w:rPr>
        <w:t xml:space="preserve">εμπειρογνώμονες δεν κάνουν. </w:t>
      </w:r>
    </w:p>
    <w:p w14:paraId="01A9E04A"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1C041A">
        <w:rPr>
          <w:rFonts w:eastAsia="Times New Roman"/>
          <w:color w:val="212121"/>
          <w:szCs w:val="24"/>
        </w:rPr>
        <w:t>αι</w:t>
      </w:r>
      <w:r w:rsidRPr="001C041A">
        <w:rPr>
          <w:rFonts w:eastAsia="Times New Roman"/>
          <w:color w:val="212121"/>
          <w:szCs w:val="24"/>
        </w:rPr>
        <w:t xml:space="preserve"> έρχεται και κάτι ακόμα</w:t>
      </w:r>
      <w:r>
        <w:rPr>
          <w:rFonts w:eastAsia="Times New Roman"/>
          <w:color w:val="212121"/>
          <w:szCs w:val="24"/>
        </w:rPr>
        <w:t>: Υπήρξε καταδίκη από το Δ</w:t>
      </w:r>
      <w:r w:rsidRPr="001C041A">
        <w:rPr>
          <w:rFonts w:eastAsia="Times New Roman"/>
          <w:color w:val="212121"/>
          <w:szCs w:val="24"/>
        </w:rPr>
        <w:t>ικαστήριο της Χάγης</w:t>
      </w:r>
      <w:r>
        <w:rPr>
          <w:rFonts w:eastAsia="Times New Roman"/>
          <w:color w:val="212121"/>
          <w:szCs w:val="24"/>
        </w:rPr>
        <w:t>;</w:t>
      </w:r>
      <w:r w:rsidRPr="001C041A">
        <w:rPr>
          <w:rFonts w:eastAsia="Times New Roman"/>
          <w:color w:val="212121"/>
          <w:szCs w:val="24"/>
        </w:rPr>
        <w:t xml:space="preserve"> Όχι</w:t>
      </w:r>
      <w:r>
        <w:rPr>
          <w:rFonts w:eastAsia="Times New Roman"/>
          <w:color w:val="212121"/>
          <w:szCs w:val="24"/>
        </w:rPr>
        <w:t xml:space="preserve">, διαπίστωση του </w:t>
      </w:r>
      <w:r>
        <w:rPr>
          <w:rFonts w:eastAsia="Times New Roman"/>
          <w:color w:val="212121"/>
          <w:szCs w:val="24"/>
        </w:rPr>
        <w:t>δ</w:t>
      </w:r>
      <w:r w:rsidRPr="001C041A">
        <w:rPr>
          <w:rFonts w:eastAsia="Times New Roman"/>
          <w:color w:val="212121"/>
          <w:szCs w:val="24"/>
        </w:rPr>
        <w:t>ικαστηρίου</w:t>
      </w:r>
      <w:r>
        <w:rPr>
          <w:rFonts w:eastAsia="Times New Roman"/>
          <w:color w:val="212121"/>
          <w:szCs w:val="24"/>
        </w:rPr>
        <w:t xml:space="preserve"> </w:t>
      </w:r>
      <w:r>
        <w:rPr>
          <w:rFonts w:eastAsia="Times New Roman"/>
          <w:color w:val="212121"/>
          <w:szCs w:val="24"/>
        </w:rPr>
        <w:t xml:space="preserve">ότι υπήρξε παραβίαση της </w:t>
      </w:r>
      <w:r>
        <w:rPr>
          <w:rFonts w:eastAsia="Times New Roman"/>
          <w:color w:val="212121"/>
          <w:szCs w:val="24"/>
        </w:rPr>
        <w:t>σ</w:t>
      </w:r>
      <w:r w:rsidRPr="001C041A">
        <w:rPr>
          <w:rFonts w:eastAsia="Times New Roman"/>
          <w:color w:val="212121"/>
          <w:szCs w:val="24"/>
        </w:rPr>
        <w:t>υνθήκης</w:t>
      </w:r>
      <w:r>
        <w:rPr>
          <w:rFonts w:eastAsia="Times New Roman"/>
          <w:color w:val="212121"/>
          <w:szCs w:val="24"/>
        </w:rPr>
        <w:t>. Κα</w:t>
      </w:r>
      <w:r w:rsidRPr="001C041A">
        <w:rPr>
          <w:rFonts w:eastAsia="Times New Roman"/>
          <w:color w:val="212121"/>
          <w:szCs w:val="24"/>
        </w:rPr>
        <w:t>ι αν αυτό παρήγαγε αποτελέσματα</w:t>
      </w:r>
      <w:r>
        <w:rPr>
          <w:rFonts w:eastAsia="Times New Roman"/>
          <w:color w:val="212121"/>
          <w:szCs w:val="24"/>
        </w:rPr>
        <w:t>, πώς</w:t>
      </w:r>
      <w:r w:rsidRPr="001C041A">
        <w:rPr>
          <w:rFonts w:eastAsia="Times New Roman"/>
          <w:color w:val="212121"/>
          <w:szCs w:val="24"/>
        </w:rPr>
        <w:t xml:space="preserve"> συνέχισε το ΝΑΤΟ και </w:t>
      </w:r>
      <w:r>
        <w:rPr>
          <w:rFonts w:eastAsia="Times New Roman"/>
          <w:color w:val="212121"/>
          <w:szCs w:val="24"/>
        </w:rPr>
        <w:t xml:space="preserve">η </w:t>
      </w:r>
      <w:r w:rsidRPr="001C041A">
        <w:rPr>
          <w:rFonts w:eastAsia="Times New Roman"/>
          <w:color w:val="212121"/>
          <w:szCs w:val="24"/>
        </w:rPr>
        <w:t xml:space="preserve">Ευρωπαϊκή Ένωση επί </w:t>
      </w:r>
      <w:r>
        <w:rPr>
          <w:rFonts w:eastAsia="Times New Roman"/>
          <w:color w:val="212121"/>
          <w:szCs w:val="24"/>
        </w:rPr>
        <w:lastRenderedPageBreak/>
        <w:t xml:space="preserve">δέκα </w:t>
      </w:r>
      <w:r w:rsidRPr="001C041A">
        <w:rPr>
          <w:rFonts w:eastAsia="Times New Roman"/>
          <w:color w:val="212121"/>
          <w:szCs w:val="24"/>
        </w:rPr>
        <w:t xml:space="preserve">χρόνια να επαναλαμβάνουν την </w:t>
      </w:r>
      <w:r w:rsidRPr="001C041A">
        <w:rPr>
          <w:rFonts w:eastAsia="Times New Roman"/>
          <w:color w:val="212121"/>
          <w:szCs w:val="24"/>
        </w:rPr>
        <w:t>ίδια ακριβώς απόφαση</w:t>
      </w:r>
      <w:r>
        <w:rPr>
          <w:rFonts w:eastAsia="Times New Roman"/>
          <w:color w:val="212121"/>
          <w:szCs w:val="24"/>
        </w:rPr>
        <w:t>,</w:t>
      </w:r>
      <w:r w:rsidRPr="001C041A">
        <w:rPr>
          <w:rFonts w:eastAsia="Times New Roman"/>
          <w:color w:val="212121"/>
          <w:szCs w:val="24"/>
        </w:rPr>
        <w:t xml:space="preserve"> ότι αν δεν υπάρξει λύση</w:t>
      </w:r>
      <w:r>
        <w:rPr>
          <w:rFonts w:eastAsia="Times New Roman"/>
          <w:color w:val="212121"/>
          <w:szCs w:val="24"/>
        </w:rPr>
        <w:t>,</w:t>
      </w:r>
      <w:r w:rsidRPr="001C041A">
        <w:rPr>
          <w:rFonts w:eastAsia="Times New Roman"/>
          <w:color w:val="212121"/>
          <w:szCs w:val="24"/>
        </w:rPr>
        <w:t xml:space="preserve"> δεν θα υπάρξει </w:t>
      </w:r>
      <w:r>
        <w:rPr>
          <w:rFonts w:eastAsia="Times New Roman"/>
          <w:color w:val="212121"/>
          <w:szCs w:val="24"/>
        </w:rPr>
        <w:t xml:space="preserve">ένταξη; </w:t>
      </w:r>
    </w:p>
    <w:p w14:paraId="01A9E04B" w14:textId="77777777" w:rsidR="00887A51" w:rsidRDefault="009C255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Αυτά, λοιπόν, τα απλά πράγματα πρέπει να τα ξανασκεφτούν αυτοί οι οποίοι λένε ό,τι θέλουν.</w:t>
      </w:r>
    </w:p>
    <w:p w14:paraId="01A9E04C" w14:textId="77777777" w:rsidR="00887A51" w:rsidRDefault="009C255F">
      <w:pPr>
        <w:spacing w:after="0" w:line="600" w:lineRule="auto"/>
        <w:ind w:firstLine="720"/>
        <w:jc w:val="both"/>
        <w:rPr>
          <w:rFonts w:eastAsia="Times New Roman"/>
          <w:color w:val="000000"/>
          <w:szCs w:val="24"/>
          <w:shd w:val="clear" w:color="auto" w:fill="FFFFFF"/>
        </w:rPr>
      </w:pPr>
      <w:r w:rsidRPr="008B5E3E">
        <w:rPr>
          <w:rFonts w:eastAsia="Times New Roman"/>
          <w:b/>
          <w:color w:val="000000"/>
          <w:szCs w:val="24"/>
          <w:shd w:val="clear" w:color="auto" w:fill="FFFFFF"/>
        </w:rPr>
        <w:t>ΝΙΚΟΛΑΟΣ ΚΟΤΖΙΑΣ:</w:t>
      </w:r>
      <w:r>
        <w:rPr>
          <w:rFonts w:eastAsia="Times New Roman"/>
          <w:color w:val="000000"/>
          <w:szCs w:val="24"/>
          <w:shd w:val="clear" w:color="auto" w:fill="FFFFFF"/>
        </w:rPr>
        <w:t xml:space="preserve"> Επί προσωπικού, κύριε Πρόεδρε, θα ήθελα τον λόγο.</w:t>
      </w:r>
    </w:p>
    <w:p w14:paraId="01A9E04D" w14:textId="77777777" w:rsidR="00887A51" w:rsidRDefault="009C255F">
      <w:pPr>
        <w:spacing w:after="0" w:line="600" w:lineRule="auto"/>
        <w:ind w:firstLine="720"/>
        <w:jc w:val="both"/>
        <w:rPr>
          <w:rFonts w:eastAsia="Times New Roman"/>
          <w:color w:val="000000"/>
          <w:szCs w:val="24"/>
          <w:shd w:val="clear" w:color="auto" w:fill="FFFFFF"/>
        </w:rPr>
      </w:pPr>
      <w:r w:rsidRPr="002E6906">
        <w:rPr>
          <w:rFonts w:eastAsia="Times New Roman"/>
          <w:b/>
          <w:color w:val="000000"/>
          <w:szCs w:val="24"/>
          <w:shd w:val="clear" w:color="auto" w:fill="FFFFFF"/>
        </w:rPr>
        <w:t>ΓΕΩΡΓΙΟΣ ΚΟΥΜΟΥΤΣΑΚΟΣ:</w:t>
      </w:r>
      <w:r>
        <w:rPr>
          <w:rFonts w:eastAsia="Times New Roman"/>
          <w:color w:val="000000"/>
          <w:szCs w:val="24"/>
          <w:shd w:val="clear" w:color="auto" w:fill="FFFFFF"/>
        </w:rPr>
        <w:t xml:space="preserve"> Να </w:t>
      </w:r>
      <w:r>
        <w:rPr>
          <w:rFonts w:eastAsia="Times New Roman"/>
          <w:color w:val="000000"/>
          <w:szCs w:val="24"/>
          <w:shd w:val="clear" w:color="auto" w:fill="FFFFFF"/>
        </w:rPr>
        <w:t>τελειώσω με το εξής: Ναι, κύριε Λοβέρδο, πράγματι υπήρξε εθνική…</w:t>
      </w:r>
    </w:p>
    <w:p w14:paraId="01A9E04E"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Κύριε Κουμουτσάκο, μην αναφέρεστε σε πρόσωπα. Να κάνω τη διευκρίνιση εγώ.</w:t>
      </w:r>
    </w:p>
    <w:p w14:paraId="01A9E04F" w14:textId="77777777" w:rsidR="00887A51" w:rsidRDefault="009C255F">
      <w:pPr>
        <w:spacing w:after="0" w:line="600" w:lineRule="auto"/>
        <w:ind w:firstLine="720"/>
        <w:jc w:val="both"/>
        <w:rPr>
          <w:rFonts w:eastAsia="Times New Roman"/>
          <w:color w:val="000000"/>
          <w:szCs w:val="24"/>
          <w:shd w:val="clear" w:color="auto" w:fill="FFFFFF"/>
        </w:rPr>
      </w:pPr>
      <w:r w:rsidRPr="002E6906">
        <w:rPr>
          <w:rFonts w:eastAsia="Times New Roman"/>
          <w:b/>
          <w:color w:val="000000"/>
          <w:szCs w:val="24"/>
          <w:shd w:val="clear" w:color="auto" w:fill="FFFFFF"/>
        </w:rPr>
        <w:t xml:space="preserve">ΓΕΩΡΓΙΟΣ ΚΟΥΜΟΥΤΣΑΚΟΣ: </w:t>
      </w:r>
      <w:r>
        <w:rPr>
          <w:rFonts w:eastAsia="Times New Roman"/>
          <w:color w:val="000000"/>
          <w:szCs w:val="24"/>
          <w:shd w:val="clear" w:color="auto" w:fill="FFFFFF"/>
        </w:rPr>
        <w:t>Με ρώτησε.</w:t>
      </w:r>
    </w:p>
    <w:p w14:paraId="01A9E050"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Όχι, δεν σας ρώ</w:t>
      </w:r>
      <w:r>
        <w:rPr>
          <w:rFonts w:eastAsia="Times New Roman"/>
          <w:color w:val="212121"/>
          <w:szCs w:val="24"/>
        </w:rPr>
        <w:t>τησε ο ίδιος. Άλλος έκανε την παρέμβαση.</w:t>
      </w:r>
    </w:p>
    <w:p w14:paraId="01A9E051" w14:textId="77777777" w:rsidR="00887A51" w:rsidRDefault="009C255F">
      <w:pPr>
        <w:spacing w:after="0" w:line="600" w:lineRule="auto"/>
        <w:ind w:firstLine="720"/>
        <w:jc w:val="both"/>
        <w:rPr>
          <w:rFonts w:eastAsia="Times New Roman"/>
          <w:color w:val="000000"/>
          <w:szCs w:val="24"/>
          <w:shd w:val="clear" w:color="auto" w:fill="FFFFFF"/>
        </w:rPr>
      </w:pPr>
      <w:r w:rsidRPr="002E6906">
        <w:rPr>
          <w:rFonts w:eastAsia="Times New Roman"/>
          <w:b/>
          <w:color w:val="000000"/>
          <w:szCs w:val="24"/>
          <w:shd w:val="clear" w:color="auto" w:fill="FFFFFF"/>
        </w:rPr>
        <w:t xml:space="preserve">ΓΕΩΡΓΙΟΣ ΚΟΥΜΟΥΤΣΑΚΟΣ: </w:t>
      </w:r>
      <w:r>
        <w:rPr>
          <w:rFonts w:eastAsia="Times New Roman"/>
          <w:color w:val="000000"/>
          <w:szCs w:val="24"/>
          <w:shd w:val="clear" w:color="auto" w:fill="FFFFFF"/>
        </w:rPr>
        <w:t>Αφήστε με ένα λεπτό. Ο κ. Λοβέρδος…</w:t>
      </w:r>
    </w:p>
    <w:p w14:paraId="01A9E052"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Ολοκληρώστε.</w:t>
      </w:r>
    </w:p>
    <w:p w14:paraId="01A9E053" w14:textId="77777777" w:rsidR="00887A51" w:rsidRDefault="009C255F">
      <w:pPr>
        <w:spacing w:after="0" w:line="600" w:lineRule="auto"/>
        <w:ind w:firstLine="720"/>
        <w:jc w:val="both"/>
        <w:rPr>
          <w:rFonts w:eastAsia="Times New Roman"/>
          <w:color w:val="000000"/>
          <w:szCs w:val="24"/>
          <w:shd w:val="clear" w:color="auto" w:fill="FFFFFF"/>
        </w:rPr>
      </w:pPr>
      <w:r w:rsidRPr="002E6906">
        <w:rPr>
          <w:rFonts w:eastAsia="Times New Roman"/>
          <w:b/>
          <w:color w:val="000000"/>
          <w:szCs w:val="24"/>
          <w:shd w:val="clear" w:color="auto" w:fill="FFFFFF"/>
        </w:rPr>
        <w:lastRenderedPageBreak/>
        <w:t>ΓΕΩΡΓΙΟΣ ΚΟΥΜΟΥΤΣΑΚΟΣ:</w:t>
      </w:r>
      <w:r>
        <w:rPr>
          <w:rFonts w:eastAsia="Times New Roman"/>
          <w:color w:val="000000"/>
          <w:szCs w:val="24"/>
          <w:shd w:val="clear" w:color="auto" w:fill="FFFFFF"/>
        </w:rPr>
        <w:t xml:space="preserve"> Κύριε Λοβέρδο, με ρωτήσατε από Βήματος αν υπήρξε εθνική συναίνεση τότε. Ναι, υπήρξε, γιατί τότε ενημερώνονταν κάθε εβδομάδα οι πολιτικές δυνάμεις της χώρας. Εμείς -και το ξέρετε καλά- δεν πιστέψαμε ότι θα ελέγξουμε τις πολιτικές δυνάμεις της χώρας καταφεύ</w:t>
      </w:r>
      <w:r>
        <w:rPr>
          <w:rFonts w:eastAsia="Times New Roman"/>
          <w:color w:val="000000"/>
          <w:szCs w:val="24"/>
          <w:shd w:val="clear" w:color="auto" w:fill="FFFFFF"/>
        </w:rPr>
        <w:t>γοντας στην άθλια πρακτική να νομίζουν ότι τους απειλούμε χρησιμοποιώντας απόρρητα έγγραφα του Υπουργείου Εξωτερικών. Αυτή είναι η αλήθεια. Γι’ αυτό πήγαμε με εθνική ενότητα στο Βουκουρέστι και γι’ αυτό η χώρα προχώρησε σε μία κορυφαία διπλωματική νίκη τότ</w:t>
      </w:r>
      <w:r>
        <w:rPr>
          <w:rFonts w:eastAsia="Times New Roman"/>
          <w:color w:val="000000"/>
          <w:szCs w:val="24"/>
          <w:shd w:val="clear" w:color="auto" w:fill="FFFFFF"/>
        </w:rPr>
        <w:t>ε.</w:t>
      </w:r>
    </w:p>
    <w:p w14:paraId="01A9E054" w14:textId="77777777" w:rsidR="00887A51" w:rsidRDefault="009C255F">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ΚΟΤΖΙΑΣ: </w:t>
      </w:r>
      <w:r>
        <w:rPr>
          <w:rFonts w:eastAsia="Times New Roman"/>
          <w:color w:val="000000"/>
          <w:szCs w:val="24"/>
          <w:shd w:val="clear" w:color="auto" w:fill="FFFFFF"/>
        </w:rPr>
        <w:t>Κύριε Πρόεδρε, θα ήθελα τον λόγο επί προσωπικού.</w:t>
      </w:r>
    </w:p>
    <w:p w14:paraId="01A9E055"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Κύριε Κοτζιά, σε τι συνίσταται το προσωπικό;</w:t>
      </w:r>
    </w:p>
    <w:p w14:paraId="01A9E056" w14:textId="77777777" w:rsidR="00887A51" w:rsidRDefault="009C255F">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ΚΟΤΖΙΑΣ: </w:t>
      </w:r>
      <w:r>
        <w:rPr>
          <w:rFonts w:eastAsia="Times New Roman"/>
          <w:color w:val="000000"/>
          <w:szCs w:val="24"/>
          <w:shd w:val="clear" w:color="auto" w:fill="FFFFFF"/>
        </w:rPr>
        <w:t>Σε μένα αναφέρεται, κύριε Πρόεδρε. Ο κ. Κουμουτσάκος να απαντήσει.</w:t>
      </w:r>
    </w:p>
    <w:p w14:paraId="01A9E057"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w:t>
      </w:r>
      <w:r>
        <w:rPr>
          <w:rFonts w:eastAsia="Times New Roman"/>
          <w:b/>
          <w:color w:val="212121"/>
          <w:szCs w:val="24"/>
        </w:rPr>
        <w:t>αμπρούλης</w:t>
      </w:r>
      <w:proofErr w:type="spellEnd"/>
      <w:r>
        <w:rPr>
          <w:rFonts w:eastAsia="Times New Roman"/>
          <w:b/>
          <w:color w:val="212121"/>
          <w:szCs w:val="24"/>
        </w:rPr>
        <w:t xml:space="preserve">): </w:t>
      </w:r>
      <w:r>
        <w:rPr>
          <w:rFonts w:eastAsia="Times New Roman"/>
          <w:color w:val="212121"/>
          <w:szCs w:val="24"/>
        </w:rPr>
        <w:t>Με βάση τον Κανονισμό πρέπει να δώσετε την εξήγηση και βεβαίως από εκεί και πέρα, το Προεδρείο, αν κρίνει, θα σας δώσει τον λόγο.</w:t>
      </w:r>
    </w:p>
    <w:p w14:paraId="01A9E058" w14:textId="77777777" w:rsidR="00887A51" w:rsidRDefault="009C255F">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ΝΙΚΟΛΑΟΣ ΚΟΤΖΙΑΣ: </w:t>
      </w:r>
      <w:r>
        <w:rPr>
          <w:rFonts w:eastAsia="Times New Roman"/>
          <w:color w:val="000000"/>
          <w:szCs w:val="24"/>
          <w:shd w:val="clear" w:color="auto" w:fill="FFFFFF"/>
        </w:rPr>
        <w:t>Είμαι αυτός που αναφέρθηκα στο Βουκουρέστι και είπε: ο κομπλεξικός, που για το Βουκουρέστι…</w:t>
      </w:r>
    </w:p>
    <w:p w14:paraId="01A9E059"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ΠΡΟΕ</w:t>
      </w:r>
      <w:r>
        <w:rPr>
          <w:rFonts w:eastAsia="Times New Roman"/>
          <w:b/>
          <w:color w:val="212121"/>
          <w:szCs w:val="24"/>
        </w:rPr>
        <w:t xml:space="preserve">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Μα, δεν αναφερθήκατε μόνον εσείς. Και άλλοι αναφέρθηκαν. Όπως και να έχει, ορίστε έχετε τον λόγο για ένα λεπτό.</w:t>
      </w:r>
    </w:p>
    <w:p w14:paraId="01A9E05A" w14:textId="77777777" w:rsidR="00887A51" w:rsidRDefault="009C255F">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ΝΙΚΟΛΑΟΣ ΚΟΤΖΙΑΣ: </w:t>
      </w:r>
      <w:r>
        <w:rPr>
          <w:rFonts w:eastAsia="Times New Roman"/>
          <w:color w:val="000000"/>
          <w:szCs w:val="24"/>
          <w:shd w:val="clear" w:color="auto" w:fill="FFFFFF"/>
        </w:rPr>
        <w:t xml:space="preserve">Εγώ είπα ότι έγινε καλή διπλωματική προπαρασκευή για το Βουκουρέστι. Δεν ετέθη «βέτο». Ο κ. </w:t>
      </w:r>
      <w:r>
        <w:rPr>
          <w:rFonts w:eastAsia="Times New Roman"/>
          <w:color w:val="000000"/>
          <w:szCs w:val="24"/>
          <w:shd w:val="clear" w:color="auto" w:fill="FFFFFF"/>
        </w:rPr>
        <w:t>Κουμουτσάκος να μας πει: στη συνεδρίαση του Συμβουλίου Κορυφής του ΝΑΤΟ στο Βουκουρέστι τέθηκε «βέτο» ή όχι; Ή πήγαμε τζάμπα στη Χάγη; Και αυτά τα νομικίστικα κόλπα ότι διαπίστωσε ότι παραβιάσαμε τη συμφωνία, αλλά δεν μας καταδίκασε, να τα πει εσωκομματικά</w:t>
      </w:r>
      <w:r>
        <w:rPr>
          <w:rFonts w:eastAsia="Times New Roman"/>
          <w:color w:val="000000"/>
          <w:szCs w:val="24"/>
          <w:shd w:val="clear" w:color="auto" w:fill="FFFFFF"/>
        </w:rPr>
        <w:t xml:space="preserve"> σε αυτούς που δεν στηρίζουν το Βουκουρέστι.</w:t>
      </w:r>
    </w:p>
    <w:p w14:paraId="01A9E05B"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 xml:space="preserve">Καλώς. </w:t>
      </w:r>
      <w:proofErr w:type="spellStart"/>
      <w:r>
        <w:rPr>
          <w:rFonts w:eastAsia="Times New Roman"/>
          <w:color w:val="212121"/>
          <w:szCs w:val="24"/>
        </w:rPr>
        <w:t>Εδόθησαν</w:t>
      </w:r>
      <w:proofErr w:type="spellEnd"/>
      <w:r>
        <w:rPr>
          <w:rFonts w:eastAsia="Times New Roman"/>
          <w:color w:val="212121"/>
          <w:szCs w:val="24"/>
        </w:rPr>
        <w:t xml:space="preserve"> οι διευκρινίσεις.</w:t>
      </w:r>
    </w:p>
    <w:p w14:paraId="01A9E05C"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Τον λόγο έχει ο κ. </w:t>
      </w:r>
      <w:proofErr w:type="spellStart"/>
      <w:r>
        <w:rPr>
          <w:rFonts w:eastAsia="Times New Roman"/>
          <w:color w:val="212121"/>
          <w:szCs w:val="24"/>
        </w:rPr>
        <w:t>Καβαδέλλας</w:t>
      </w:r>
      <w:proofErr w:type="spellEnd"/>
      <w:r>
        <w:rPr>
          <w:rFonts w:eastAsia="Times New Roman"/>
          <w:color w:val="212121"/>
          <w:szCs w:val="24"/>
        </w:rPr>
        <w:t>.</w:t>
      </w:r>
    </w:p>
    <w:p w14:paraId="01A9E05D" w14:textId="77777777" w:rsidR="00887A51" w:rsidRDefault="009C255F">
      <w:pPr>
        <w:spacing w:after="0" w:line="600" w:lineRule="auto"/>
        <w:ind w:firstLine="720"/>
        <w:jc w:val="both"/>
        <w:rPr>
          <w:rFonts w:eastAsia="Times New Roman"/>
          <w:color w:val="212121"/>
          <w:szCs w:val="24"/>
        </w:rPr>
      </w:pPr>
      <w:r w:rsidRPr="00963FF6">
        <w:rPr>
          <w:rFonts w:eastAsia="Times New Roman"/>
          <w:b/>
          <w:color w:val="212121"/>
          <w:szCs w:val="24"/>
        </w:rPr>
        <w:t>ΔΗΜΗΤΡΙΟΣ ΚΑΒΑΔΕΛΛΑΣ:</w:t>
      </w:r>
      <w:r w:rsidRPr="00963FF6">
        <w:rPr>
          <w:rFonts w:eastAsia="Times New Roman"/>
          <w:color w:val="212121"/>
          <w:szCs w:val="24"/>
        </w:rPr>
        <w:t xml:space="preserve"> </w:t>
      </w:r>
      <w:r>
        <w:rPr>
          <w:rFonts w:eastAsia="Times New Roman"/>
          <w:color w:val="212121"/>
          <w:szCs w:val="24"/>
        </w:rPr>
        <w:t>Ευχαριστώ κύριε πρόεδρε.</w:t>
      </w:r>
    </w:p>
    <w:p w14:paraId="01A9E05E"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lastRenderedPageBreak/>
        <w:t>Ω</w:t>
      </w:r>
      <w:r w:rsidRPr="00963FF6">
        <w:rPr>
          <w:rFonts w:eastAsia="Times New Roman"/>
          <w:color w:val="212121"/>
          <w:szCs w:val="24"/>
        </w:rPr>
        <w:t>ς αποφράδ</w:t>
      </w:r>
      <w:r>
        <w:rPr>
          <w:rFonts w:eastAsia="Times New Roman"/>
          <w:color w:val="212121"/>
          <w:szCs w:val="24"/>
        </w:rPr>
        <w:t>ες</w:t>
      </w:r>
      <w:r w:rsidRPr="00963FF6">
        <w:rPr>
          <w:rFonts w:eastAsia="Times New Roman"/>
          <w:color w:val="212121"/>
          <w:szCs w:val="24"/>
        </w:rPr>
        <w:t xml:space="preserve"> ημέρ</w:t>
      </w:r>
      <w:r>
        <w:rPr>
          <w:rFonts w:eastAsia="Times New Roman"/>
          <w:color w:val="212121"/>
          <w:szCs w:val="24"/>
        </w:rPr>
        <w:t>ες,</w:t>
      </w:r>
      <w:r w:rsidRPr="00963FF6">
        <w:rPr>
          <w:rFonts w:eastAsia="Times New Roman"/>
          <w:color w:val="212121"/>
          <w:szCs w:val="24"/>
        </w:rPr>
        <w:t xml:space="preserve"> λοιπόν</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 xml:space="preserve">και η χθεσινή </w:t>
      </w:r>
      <w:r w:rsidRPr="00963FF6">
        <w:rPr>
          <w:rFonts w:eastAsia="Times New Roman"/>
          <w:color w:val="212121"/>
          <w:szCs w:val="24"/>
        </w:rPr>
        <w:t xml:space="preserve">και η </w:t>
      </w:r>
      <w:r>
        <w:rPr>
          <w:rFonts w:eastAsia="Times New Roman"/>
          <w:color w:val="212121"/>
          <w:szCs w:val="24"/>
        </w:rPr>
        <w:t>σημερινή θα μείν</w:t>
      </w:r>
      <w:r>
        <w:rPr>
          <w:rFonts w:eastAsia="Times New Roman"/>
          <w:color w:val="212121"/>
          <w:szCs w:val="24"/>
        </w:rPr>
        <w:t xml:space="preserve">ουν στην </w:t>
      </w:r>
      <w:r>
        <w:rPr>
          <w:rFonts w:eastAsia="Times New Roman"/>
          <w:color w:val="212121"/>
          <w:szCs w:val="24"/>
        </w:rPr>
        <w:t>ιστορία</w:t>
      </w:r>
      <w:r>
        <w:rPr>
          <w:rFonts w:eastAsia="Times New Roman"/>
          <w:color w:val="212121"/>
          <w:szCs w:val="24"/>
        </w:rPr>
        <w:t>. Και ε</w:t>
      </w:r>
      <w:r w:rsidRPr="00963FF6">
        <w:rPr>
          <w:rFonts w:eastAsia="Times New Roman"/>
          <w:color w:val="212121"/>
          <w:szCs w:val="24"/>
        </w:rPr>
        <w:t xml:space="preserve">υτυχώς </w:t>
      </w:r>
      <w:r>
        <w:rPr>
          <w:rFonts w:eastAsia="Times New Roman"/>
          <w:color w:val="212121"/>
          <w:szCs w:val="24"/>
        </w:rPr>
        <w:t>που ήρθε η Α</w:t>
      </w:r>
      <w:r w:rsidRPr="00963FF6">
        <w:rPr>
          <w:rFonts w:eastAsia="Times New Roman"/>
          <w:color w:val="212121"/>
          <w:szCs w:val="24"/>
        </w:rPr>
        <w:t xml:space="preserve">ριστερά και μαζί με το μνημόνιο </w:t>
      </w:r>
      <w:r>
        <w:rPr>
          <w:rFonts w:eastAsia="Times New Roman"/>
          <w:color w:val="212121"/>
          <w:szCs w:val="24"/>
        </w:rPr>
        <w:t>«έσκισε»</w:t>
      </w:r>
      <w:r w:rsidRPr="00963FF6">
        <w:rPr>
          <w:rFonts w:eastAsia="Times New Roman"/>
          <w:color w:val="212121"/>
          <w:szCs w:val="24"/>
        </w:rPr>
        <w:t xml:space="preserve"> και το ΝΑΤΟ</w:t>
      </w:r>
      <w:r>
        <w:rPr>
          <w:rFonts w:eastAsia="Times New Roman"/>
          <w:color w:val="212121"/>
          <w:szCs w:val="24"/>
        </w:rPr>
        <w:t>. Τ</w:t>
      </w:r>
      <w:r w:rsidRPr="00963FF6">
        <w:rPr>
          <w:rFonts w:eastAsia="Times New Roman"/>
          <w:color w:val="212121"/>
          <w:szCs w:val="24"/>
        </w:rPr>
        <w:t>ελείωσε</w:t>
      </w:r>
      <w:r>
        <w:rPr>
          <w:rFonts w:eastAsia="Times New Roman"/>
          <w:color w:val="212121"/>
          <w:szCs w:val="24"/>
        </w:rPr>
        <w:t>! Δ</w:t>
      </w:r>
      <w:r w:rsidRPr="00963FF6">
        <w:rPr>
          <w:rFonts w:eastAsia="Times New Roman"/>
          <w:color w:val="212121"/>
          <w:szCs w:val="24"/>
        </w:rPr>
        <w:t xml:space="preserve">εν </w:t>
      </w:r>
      <w:r>
        <w:rPr>
          <w:rFonts w:eastAsia="Times New Roman"/>
          <w:color w:val="212121"/>
          <w:szCs w:val="24"/>
        </w:rPr>
        <w:t>θα ήθελα με τίποτα να ήμουν</w:t>
      </w:r>
      <w:r w:rsidRPr="00963FF6">
        <w:rPr>
          <w:rFonts w:eastAsia="Times New Roman"/>
          <w:color w:val="212121"/>
          <w:szCs w:val="24"/>
        </w:rPr>
        <w:t xml:space="preserve"> στη θέση σας </w:t>
      </w:r>
      <w:r>
        <w:rPr>
          <w:rFonts w:eastAsia="Times New Roman"/>
          <w:color w:val="212121"/>
          <w:szCs w:val="24"/>
        </w:rPr>
        <w:t xml:space="preserve">είτε των κανονικών είτε </w:t>
      </w:r>
      <w:r w:rsidRPr="00963FF6">
        <w:rPr>
          <w:rFonts w:eastAsia="Times New Roman"/>
          <w:color w:val="212121"/>
          <w:szCs w:val="24"/>
        </w:rPr>
        <w:t>των υπολοίπων</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που τους λέει ο λαός «πρόθυμους», γ</w:t>
      </w:r>
      <w:r w:rsidRPr="00963FF6">
        <w:rPr>
          <w:rFonts w:eastAsia="Times New Roman"/>
          <w:color w:val="212121"/>
          <w:szCs w:val="24"/>
        </w:rPr>
        <w:t>ιατί δεν είχατε το</w:t>
      </w:r>
      <w:r>
        <w:rPr>
          <w:rFonts w:eastAsia="Times New Roman"/>
          <w:color w:val="212121"/>
          <w:szCs w:val="24"/>
        </w:rPr>
        <w:t>ν</w:t>
      </w:r>
      <w:r w:rsidRPr="00963FF6">
        <w:rPr>
          <w:rFonts w:eastAsia="Times New Roman"/>
          <w:color w:val="212121"/>
          <w:szCs w:val="24"/>
        </w:rPr>
        <w:t xml:space="preserve"> λόγο ούτε το δικαίωμα να διαπραγματευτείτε ούτε </w:t>
      </w:r>
      <w:r>
        <w:rPr>
          <w:rFonts w:eastAsia="Times New Roman"/>
          <w:color w:val="212121"/>
          <w:szCs w:val="24"/>
        </w:rPr>
        <w:t>κέρδος ή</w:t>
      </w:r>
      <w:r w:rsidRPr="00963FF6">
        <w:rPr>
          <w:rFonts w:eastAsia="Times New Roman"/>
          <w:color w:val="212121"/>
          <w:szCs w:val="24"/>
        </w:rPr>
        <w:t xml:space="preserve"> </w:t>
      </w:r>
      <w:r>
        <w:rPr>
          <w:rFonts w:eastAsia="Times New Roman"/>
          <w:color w:val="212121"/>
          <w:szCs w:val="24"/>
        </w:rPr>
        <w:t>κα</w:t>
      </w:r>
      <w:r>
        <w:rPr>
          <w:rFonts w:eastAsia="Times New Roman"/>
          <w:color w:val="212121"/>
          <w:szCs w:val="24"/>
        </w:rPr>
        <w:t>μ</w:t>
      </w:r>
      <w:r>
        <w:rPr>
          <w:rFonts w:eastAsia="Times New Roman"/>
          <w:color w:val="212121"/>
          <w:szCs w:val="24"/>
        </w:rPr>
        <w:t>μία υποχρέωση. Κ</w:t>
      </w:r>
      <w:r w:rsidRPr="00963FF6">
        <w:rPr>
          <w:rFonts w:eastAsia="Times New Roman"/>
          <w:color w:val="212121"/>
          <w:szCs w:val="24"/>
        </w:rPr>
        <w:t>αι το κάνατε αυτό αυθαίρετα</w:t>
      </w:r>
      <w:r>
        <w:rPr>
          <w:rFonts w:eastAsia="Times New Roman"/>
          <w:color w:val="212121"/>
          <w:szCs w:val="24"/>
        </w:rPr>
        <w:t>,</w:t>
      </w:r>
      <w:r w:rsidRPr="00963FF6">
        <w:rPr>
          <w:rFonts w:eastAsia="Times New Roman"/>
          <w:color w:val="212121"/>
          <w:szCs w:val="24"/>
        </w:rPr>
        <w:t xml:space="preserve"> χωρίς τη συναίνεση του λαού</w:t>
      </w:r>
      <w:r>
        <w:rPr>
          <w:rFonts w:eastAsia="Times New Roman"/>
          <w:color w:val="212121"/>
          <w:szCs w:val="24"/>
        </w:rPr>
        <w:t>,</w:t>
      </w:r>
      <w:r w:rsidRPr="00963FF6">
        <w:rPr>
          <w:rFonts w:eastAsia="Times New Roman"/>
          <w:color w:val="212121"/>
          <w:szCs w:val="24"/>
        </w:rPr>
        <w:t xml:space="preserve"> χωρίς συζήτηση μετά των</w:t>
      </w:r>
      <w:r>
        <w:rPr>
          <w:rFonts w:eastAsia="Times New Roman"/>
          <w:color w:val="212121"/>
          <w:szCs w:val="24"/>
        </w:rPr>
        <w:t xml:space="preserve"> λοιπών</w:t>
      </w:r>
      <w:r w:rsidRPr="00963FF6">
        <w:rPr>
          <w:rFonts w:eastAsia="Times New Roman"/>
          <w:color w:val="212121"/>
          <w:szCs w:val="24"/>
        </w:rPr>
        <w:t xml:space="preserve"> πολιτικών αρχηγών </w:t>
      </w:r>
      <w:r>
        <w:rPr>
          <w:rFonts w:eastAsia="Times New Roman"/>
          <w:color w:val="212121"/>
          <w:szCs w:val="24"/>
        </w:rPr>
        <w:t xml:space="preserve">ως είχατε την υποχρέωση. Και </w:t>
      </w:r>
      <w:r w:rsidRPr="00963FF6">
        <w:rPr>
          <w:rFonts w:eastAsia="Times New Roman"/>
          <w:color w:val="212121"/>
          <w:szCs w:val="24"/>
        </w:rPr>
        <w:t>κέρδος</w:t>
      </w:r>
      <w:r>
        <w:rPr>
          <w:rFonts w:eastAsia="Times New Roman"/>
          <w:color w:val="212121"/>
          <w:szCs w:val="24"/>
        </w:rPr>
        <w:t>, όμως,</w:t>
      </w:r>
      <w:r w:rsidRPr="00963FF6">
        <w:rPr>
          <w:rFonts w:eastAsia="Times New Roman"/>
          <w:color w:val="212121"/>
          <w:szCs w:val="24"/>
        </w:rPr>
        <w:t xml:space="preserve"> να είχαμε</w:t>
      </w:r>
      <w:r>
        <w:rPr>
          <w:rFonts w:eastAsia="Times New Roman"/>
          <w:color w:val="212121"/>
          <w:szCs w:val="24"/>
        </w:rPr>
        <w:t>,</w:t>
      </w:r>
      <w:r w:rsidRPr="00963FF6">
        <w:rPr>
          <w:rFonts w:eastAsia="Times New Roman"/>
          <w:color w:val="212121"/>
          <w:szCs w:val="24"/>
        </w:rPr>
        <w:t xml:space="preserve"> ο </w:t>
      </w:r>
      <w:r>
        <w:rPr>
          <w:rFonts w:eastAsia="Times New Roman"/>
          <w:color w:val="212121"/>
          <w:szCs w:val="24"/>
        </w:rPr>
        <w:t>Έλληνας</w:t>
      </w:r>
      <w:r w:rsidRPr="00963FF6">
        <w:rPr>
          <w:rFonts w:eastAsia="Times New Roman"/>
          <w:color w:val="212121"/>
          <w:szCs w:val="24"/>
        </w:rPr>
        <w:t xml:space="preserve"> δεν </w:t>
      </w:r>
      <w:r>
        <w:rPr>
          <w:rFonts w:eastAsia="Times New Roman"/>
          <w:color w:val="212121"/>
          <w:szCs w:val="24"/>
        </w:rPr>
        <w:t>διαπ</w:t>
      </w:r>
      <w:r>
        <w:rPr>
          <w:rFonts w:eastAsia="Times New Roman"/>
          <w:color w:val="212121"/>
          <w:szCs w:val="24"/>
        </w:rPr>
        <w:t xml:space="preserve">ραγματεύεται την </w:t>
      </w:r>
      <w:proofErr w:type="spellStart"/>
      <w:r>
        <w:rPr>
          <w:rFonts w:eastAsia="Times New Roman"/>
          <w:color w:val="212121"/>
          <w:szCs w:val="24"/>
        </w:rPr>
        <w:t>υπερηφάνειά</w:t>
      </w:r>
      <w:proofErr w:type="spellEnd"/>
      <w:r w:rsidRPr="00963FF6">
        <w:rPr>
          <w:rFonts w:eastAsia="Times New Roman"/>
          <w:color w:val="212121"/>
          <w:szCs w:val="24"/>
        </w:rPr>
        <w:t xml:space="preserve"> του</w:t>
      </w:r>
      <w:r>
        <w:rPr>
          <w:rFonts w:eastAsia="Times New Roman"/>
          <w:color w:val="212121"/>
          <w:szCs w:val="24"/>
        </w:rPr>
        <w:t xml:space="preserve">. </w:t>
      </w:r>
    </w:p>
    <w:p w14:paraId="01A9E05F"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Σας</w:t>
      </w:r>
      <w:r w:rsidRPr="00963FF6">
        <w:rPr>
          <w:rFonts w:eastAsia="Times New Roman"/>
          <w:color w:val="212121"/>
          <w:szCs w:val="24"/>
        </w:rPr>
        <w:t xml:space="preserve"> κατηγόρησαν </w:t>
      </w:r>
      <w:r>
        <w:rPr>
          <w:rFonts w:eastAsia="Times New Roman"/>
          <w:color w:val="212121"/>
          <w:szCs w:val="24"/>
        </w:rPr>
        <w:t>βεβαίως για κάποια «αργύρια». Θέ</w:t>
      </w:r>
      <w:r w:rsidRPr="00963FF6">
        <w:rPr>
          <w:rFonts w:eastAsia="Times New Roman"/>
          <w:color w:val="212121"/>
          <w:szCs w:val="24"/>
        </w:rPr>
        <w:t>λω να πω ότι δεν το υιοθετώ</w:t>
      </w:r>
      <w:r>
        <w:rPr>
          <w:rFonts w:eastAsia="Times New Roman"/>
          <w:color w:val="212121"/>
          <w:szCs w:val="24"/>
        </w:rPr>
        <w:t xml:space="preserve"> αυτό.</w:t>
      </w:r>
      <w:r w:rsidRPr="00963FF6">
        <w:rPr>
          <w:rFonts w:eastAsia="Times New Roman"/>
          <w:color w:val="212121"/>
          <w:szCs w:val="24"/>
        </w:rPr>
        <w:t xml:space="preserve"> </w:t>
      </w:r>
      <w:r>
        <w:rPr>
          <w:rFonts w:eastAsia="Times New Roman"/>
          <w:color w:val="212121"/>
          <w:szCs w:val="24"/>
        </w:rPr>
        <w:t xml:space="preserve">Βεβαίως ίσως </w:t>
      </w:r>
      <w:r w:rsidRPr="00963FF6">
        <w:rPr>
          <w:rFonts w:eastAsia="Times New Roman"/>
          <w:color w:val="212121"/>
          <w:szCs w:val="24"/>
        </w:rPr>
        <w:t xml:space="preserve">αυτό αποτελέσει κάποια στιγμή </w:t>
      </w:r>
      <w:r>
        <w:rPr>
          <w:rFonts w:eastAsia="Times New Roman"/>
          <w:color w:val="212121"/>
          <w:szCs w:val="24"/>
        </w:rPr>
        <w:t>αιτία</w:t>
      </w:r>
      <w:r w:rsidRPr="00963FF6">
        <w:rPr>
          <w:rFonts w:eastAsia="Times New Roman"/>
          <w:color w:val="212121"/>
          <w:szCs w:val="24"/>
        </w:rPr>
        <w:t xml:space="preserve"> ακυρότητας</w:t>
      </w:r>
      <w:r>
        <w:rPr>
          <w:rFonts w:eastAsia="Times New Roman"/>
          <w:color w:val="212121"/>
          <w:szCs w:val="24"/>
        </w:rPr>
        <w:t>. Λάβατε χτυπήματα συμπάθειας στην πλάτη</w:t>
      </w:r>
      <w:r w:rsidRPr="00963FF6">
        <w:rPr>
          <w:rFonts w:eastAsia="Times New Roman"/>
          <w:color w:val="212121"/>
          <w:szCs w:val="24"/>
        </w:rPr>
        <w:t xml:space="preserve"> από το</w:t>
      </w:r>
      <w:r>
        <w:rPr>
          <w:rFonts w:eastAsia="Times New Roman"/>
          <w:color w:val="212121"/>
          <w:szCs w:val="24"/>
        </w:rPr>
        <w:t xml:space="preserve">υς εταίρους μας τους Ευρωπαίους. </w:t>
      </w:r>
      <w:r>
        <w:rPr>
          <w:rFonts w:eastAsia="Times New Roman"/>
          <w:color w:val="212121"/>
          <w:szCs w:val="24"/>
        </w:rPr>
        <w:t>Οι δήθεν</w:t>
      </w:r>
      <w:r w:rsidRPr="00963FF6">
        <w:rPr>
          <w:rFonts w:eastAsia="Times New Roman"/>
          <w:color w:val="212121"/>
          <w:szCs w:val="24"/>
        </w:rPr>
        <w:t xml:space="preserve"> </w:t>
      </w:r>
      <w:r>
        <w:rPr>
          <w:rFonts w:eastAsia="Times New Roman"/>
          <w:color w:val="212121"/>
          <w:szCs w:val="24"/>
        </w:rPr>
        <w:t xml:space="preserve">πλέον σύμμαχοί μας οι Αμερικανοί </w:t>
      </w:r>
      <w:r w:rsidRPr="00963FF6">
        <w:rPr>
          <w:rFonts w:eastAsia="Times New Roman"/>
          <w:color w:val="212121"/>
          <w:szCs w:val="24"/>
        </w:rPr>
        <w:t xml:space="preserve">είναι μακριά από την εποχή </w:t>
      </w:r>
      <w:r>
        <w:rPr>
          <w:rFonts w:eastAsia="Times New Roman"/>
          <w:color w:val="212121"/>
          <w:szCs w:val="24"/>
        </w:rPr>
        <w:t>που μπορούσαμε υπερήφανα να λέμε ότι</w:t>
      </w:r>
      <w:r w:rsidRPr="00963FF6">
        <w:rPr>
          <w:rFonts w:eastAsia="Times New Roman"/>
          <w:color w:val="212121"/>
          <w:szCs w:val="24"/>
        </w:rPr>
        <w:t xml:space="preserve"> συμπορευόμαστ</w:t>
      </w:r>
      <w:r>
        <w:rPr>
          <w:rFonts w:eastAsia="Times New Roman"/>
          <w:color w:val="212121"/>
          <w:szCs w:val="24"/>
        </w:rPr>
        <w:t xml:space="preserve">ε στην προάσπιση των ελευθεριών. Αρχίζει σιγά </w:t>
      </w:r>
      <w:r w:rsidRPr="00963FF6">
        <w:rPr>
          <w:rFonts w:eastAsia="Times New Roman"/>
          <w:color w:val="212121"/>
          <w:szCs w:val="24"/>
        </w:rPr>
        <w:t>σιγά μέσα μου να ξεφτίζει αυτή η εικόνα της Δύσης και της δημοκρατικότητας που διέπει τη σύ</w:t>
      </w:r>
      <w:r w:rsidRPr="00963FF6">
        <w:rPr>
          <w:rFonts w:eastAsia="Times New Roman"/>
          <w:color w:val="212121"/>
          <w:szCs w:val="24"/>
        </w:rPr>
        <w:t xml:space="preserve">γχρονη ιστορία της από την Γαλλική Επανάσταση </w:t>
      </w:r>
      <w:r w:rsidRPr="00963FF6">
        <w:rPr>
          <w:rFonts w:eastAsia="Times New Roman"/>
          <w:color w:val="212121"/>
          <w:szCs w:val="24"/>
        </w:rPr>
        <w:lastRenderedPageBreak/>
        <w:t>έως σήμερα</w:t>
      </w:r>
      <w:r>
        <w:rPr>
          <w:rFonts w:eastAsia="Times New Roman"/>
          <w:color w:val="212121"/>
          <w:szCs w:val="24"/>
        </w:rPr>
        <w:t xml:space="preserve">. Αυτό βεβαίως το πετύχατε, </w:t>
      </w:r>
      <w:r w:rsidRPr="00963FF6">
        <w:rPr>
          <w:rFonts w:eastAsia="Times New Roman"/>
          <w:color w:val="212121"/>
          <w:szCs w:val="24"/>
        </w:rPr>
        <w:t>να μας κάνετε</w:t>
      </w:r>
      <w:r>
        <w:rPr>
          <w:rFonts w:eastAsia="Times New Roman"/>
          <w:color w:val="212121"/>
          <w:szCs w:val="24"/>
        </w:rPr>
        <w:t>, δηλαδή,</w:t>
      </w:r>
      <w:r w:rsidRPr="00963FF6">
        <w:rPr>
          <w:rFonts w:eastAsia="Times New Roman"/>
          <w:color w:val="212121"/>
          <w:szCs w:val="24"/>
        </w:rPr>
        <w:t xml:space="preserve"> σκεπτικιστές έ</w:t>
      </w:r>
      <w:r>
        <w:rPr>
          <w:rFonts w:eastAsia="Times New Roman"/>
          <w:color w:val="212121"/>
          <w:szCs w:val="24"/>
        </w:rPr>
        <w:t>ναντι της Δύσης και έναντι των σ</w:t>
      </w:r>
      <w:r w:rsidRPr="00963FF6">
        <w:rPr>
          <w:rFonts w:eastAsia="Times New Roman"/>
          <w:color w:val="212121"/>
          <w:szCs w:val="24"/>
        </w:rPr>
        <w:t>υμμάχων</w:t>
      </w:r>
      <w:r>
        <w:rPr>
          <w:rFonts w:eastAsia="Times New Roman"/>
          <w:color w:val="212121"/>
          <w:szCs w:val="24"/>
        </w:rPr>
        <w:t xml:space="preserve"> μας των Αμερικανών. Μας χαλάσατε </w:t>
      </w:r>
      <w:r w:rsidRPr="00963FF6">
        <w:rPr>
          <w:rFonts w:eastAsia="Times New Roman"/>
          <w:color w:val="212121"/>
          <w:szCs w:val="24"/>
        </w:rPr>
        <w:t xml:space="preserve">την ωραία εικόνα και το τίμημα </w:t>
      </w:r>
      <w:r>
        <w:rPr>
          <w:rFonts w:eastAsia="Times New Roman"/>
          <w:color w:val="212121"/>
          <w:szCs w:val="24"/>
        </w:rPr>
        <w:t>σήμερα είναι να απεμπολείτε</w:t>
      </w:r>
      <w:r w:rsidRPr="00963FF6">
        <w:rPr>
          <w:rFonts w:eastAsia="Times New Roman"/>
          <w:color w:val="212121"/>
          <w:szCs w:val="24"/>
        </w:rPr>
        <w:t xml:space="preserve"> </w:t>
      </w:r>
      <w:r>
        <w:rPr>
          <w:rFonts w:eastAsia="Times New Roman"/>
          <w:color w:val="212121"/>
          <w:szCs w:val="24"/>
        </w:rPr>
        <w:t xml:space="preserve">το </w:t>
      </w:r>
      <w:r>
        <w:rPr>
          <w:rFonts w:eastAsia="Times New Roman"/>
          <w:color w:val="212121"/>
          <w:szCs w:val="24"/>
        </w:rPr>
        <w:t xml:space="preserve">ισχυρότερο χαρτί, </w:t>
      </w:r>
      <w:r w:rsidRPr="00963FF6">
        <w:rPr>
          <w:rFonts w:eastAsia="Times New Roman"/>
          <w:color w:val="212121"/>
          <w:szCs w:val="24"/>
        </w:rPr>
        <w:t>το</w:t>
      </w:r>
      <w:r>
        <w:rPr>
          <w:rFonts w:eastAsia="Times New Roman"/>
          <w:color w:val="212121"/>
          <w:szCs w:val="24"/>
        </w:rPr>
        <w:t>ν</w:t>
      </w:r>
      <w:r w:rsidRPr="00963FF6">
        <w:rPr>
          <w:rFonts w:eastAsia="Times New Roman"/>
          <w:color w:val="212121"/>
          <w:szCs w:val="24"/>
        </w:rPr>
        <w:t xml:space="preserve"> μοχλό πίεσης στις </w:t>
      </w:r>
      <w:r>
        <w:rPr>
          <w:rFonts w:eastAsia="Times New Roman"/>
          <w:color w:val="212121"/>
          <w:szCs w:val="24"/>
        </w:rPr>
        <w:t xml:space="preserve">ιδεοληψίες </w:t>
      </w:r>
      <w:r w:rsidRPr="00963FF6">
        <w:rPr>
          <w:rFonts w:eastAsia="Times New Roman"/>
          <w:color w:val="212121"/>
          <w:szCs w:val="24"/>
        </w:rPr>
        <w:t xml:space="preserve">και τις </w:t>
      </w:r>
      <w:proofErr w:type="spellStart"/>
      <w:r w:rsidRPr="00963FF6">
        <w:rPr>
          <w:rFonts w:eastAsia="Times New Roman"/>
          <w:color w:val="212121"/>
          <w:szCs w:val="24"/>
        </w:rPr>
        <w:t>αλυτρωτικές</w:t>
      </w:r>
      <w:proofErr w:type="spellEnd"/>
      <w:r w:rsidRPr="00963FF6">
        <w:rPr>
          <w:rFonts w:eastAsia="Times New Roman"/>
          <w:color w:val="212121"/>
          <w:szCs w:val="24"/>
        </w:rPr>
        <w:t xml:space="preserve"> σκέψεις των σφετεριστών πλέον της ιστορίας μας και του πολιτισμού </w:t>
      </w:r>
      <w:r>
        <w:rPr>
          <w:rFonts w:eastAsia="Times New Roman"/>
          <w:color w:val="212121"/>
          <w:szCs w:val="24"/>
        </w:rPr>
        <w:t>μας. Θα</w:t>
      </w:r>
      <w:r w:rsidRPr="00963FF6">
        <w:rPr>
          <w:rFonts w:eastAsia="Times New Roman"/>
          <w:color w:val="212121"/>
          <w:szCs w:val="24"/>
        </w:rPr>
        <w:t xml:space="preserve"> λένε ότι είναι Μακεδόνε</w:t>
      </w:r>
      <w:r>
        <w:rPr>
          <w:rFonts w:eastAsia="Times New Roman"/>
          <w:color w:val="212121"/>
          <w:szCs w:val="24"/>
        </w:rPr>
        <w:t>ς με τη β</w:t>
      </w:r>
      <w:r w:rsidRPr="00963FF6">
        <w:rPr>
          <w:rFonts w:eastAsia="Times New Roman"/>
          <w:color w:val="212121"/>
          <w:szCs w:val="24"/>
        </w:rPr>
        <w:t>ούλα</w:t>
      </w:r>
      <w:r>
        <w:rPr>
          <w:rFonts w:eastAsia="Times New Roman"/>
          <w:color w:val="212121"/>
          <w:szCs w:val="24"/>
        </w:rPr>
        <w:t>.</w:t>
      </w:r>
      <w:r w:rsidRPr="00963FF6">
        <w:rPr>
          <w:rFonts w:eastAsia="Times New Roman"/>
          <w:color w:val="212121"/>
          <w:szCs w:val="24"/>
        </w:rPr>
        <w:t xml:space="preserve"> Βεβαίως δεν γνωρίζουν καν </w:t>
      </w:r>
      <w:r>
        <w:rPr>
          <w:rFonts w:eastAsia="Times New Roman"/>
          <w:color w:val="212121"/>
          <w:szCs w:val="24"/>
        </w:rPr>
        <w:t>την ετυμολογία</w:t>
      </w:r>
      <w:r w:rsidRPr="00963FF6">
        <w:rPr>
          <w:rFonts w:eastAsia="Times New Roman"/>
          <w:color w:val="212121"/>
          <w:szCs w:val="24"/>
        </w:rPr>
        <w:t xml:space="preserve"> της λέξης </w:t>
      </w:r>
      <w:r>
        <w:rPr>
          <w:rFonts w:eastAsia="Times New Roman"/>
          <w:color w:val="212121"/>
          <w:szCs w:val="24"/>
        </w:rPr>
        <w:t>«</w:t>
      </w:r>
      <w:r w:rsidRPr="00963FF6">
        <w:rPr>
          <w:rFonts w:eastAsia="Times New Roman"/>
          <w:color w:val="212121"/>
          <w:szCs w:val="24"/>
        </w:rPr>
        <w:t>Μακεδονία</w:t>
      </w:r>
      <w:r>
        <w:rPr>
          <w:rFonts w:eastAsia="Times New Roman"/>
          <w:color w:val="212121"/>
          <w:szCs w:val="24"/>
        </w:rPr>
        <w:t xml:space="preserve">». Το </w:t>
      </w:r>
      <w:r>
        <w:rPr>
          <w:rFonts w:eastAsia="Times New Roman"/>
          <w:color w:val="212121"/>
          <w:szCs w:val="24"/>
        </w:rPr>
        <w:t>«Βόρεια» ξεχάστε το, αφ</w:t>
      </w:r>
      <w:r>
        <w:rPr>
          <w:rFonts w:eastAsia="Times New Roman"/>
          <w:color w:val="212121"/>
          <w:szCs w:val="24"/>
        </w:rPr>
        <w:t xml:space="preserve">’ </w:t>
      </w:r>
      <w:r>
        <w:rPr>
          <w:rFonts w:eastAsia="Times New Roman"/>
          <w:color w:val="212121"/>
          <w:szCs w:val="24"/>
        </w:rPr>
        <w:t xml:space="preserve">ενός διότι </w:t>
      </w:r>
      <w:r w:rsidRPr="00963FF6">
        <w:rPr>
          <w:rFonts w:eastAsia="Times New Roman"/>
          <w:color w:val="212121"/>
          <w:szCs w:val="24"/>
        </w:rPr>
        <w:t>είναι το χειρότερο</w:t>
      </w:r>
      <w:r>
        <w:rPr>
          <w:rFonts w:eastAsia="Times New Roman"/>
          <w:color w:val="212121"/>
          <w:szCs w:val="24"/>
        </w:rPr>
        <w:t xml:space="preserve">, το </w:t>
      </w:r>
      <w:proofErr w:type="spellStart"/>
      <w:r>
        <w:rPr>
          <w:rFonts w:eastAsia="Times New Roman"/>
          <w:color w:val="212121"/>
          <w:szCs w:val="24"/>
        </w:rPr>
        <w:t>αλυτρωτικότερο</w:t>
      </w:r>
      <w:proofErr w:type="spellEnd"/>
      <w:r>
        <w:rPr>
          <w:rFonts w:eastAsia="Times New Roman"/>
          <w:color w:val="212121"/>
          <w:szCs w:val="24"/>
        </w:rPr>
        <w:t xml:space="preserve"> γιατί </w:t>
      </w:r>
      <w:r w:rsidRPr="00963FF6">
        <w:rPr>
          <w:rFonts w:eastAsia="Times New Roman"/>
          <w:color w:val="212121"/>
          <w:szCs w:val="24"/>
        </w:rPr>
        <w:t>συμβολίζει ότι</w:t>
      </w:r>
      <w:r>
        <w:rPr>
          <w:rFonts w:eastAsia="Times New Roman"/>
          <w:color w:val="212121"/>
          <w:szCs w:val="24"/>
        </w:rPr>
        <w:t xml:space="preserve"> υπάρχει κράτος -π</w:t>
      </w:r>
      <w:r w:rsidRPr="00963FF6">
        <w:rPr>
          <w:rFonts w:eastAsia="Times New Roman"/>
          <w:color w:val="212121"/>
          <w:szCs w:val="24"/>
        </w:rPr>
        <w:t xml:space="preserve">ροσέξτε το αυτό </w:t>
      </w:r>
      <w:r>
        <w:rPr>
          <w:rFonts w:eastAsia="Times New Roman"/>
          <w:color w:val="212121"/>
          <w:szCs w:val="24"/>
        </w:rPr>
        <w:t>γιατί</w:t>
      </w:r>
      <w:r w:rsidRPr="00963FF6">
        <w:rPr>
          <w:rFonts w:eastAsia="Times New Roman"/>
          <w:color w:val="212121"/>
          <w:szCs w:val="24"/>
        </w:rPr>
        <w:t xml:space="preserve"> είναι το σημαντικότερο</w:t>
      </w:r>
      <w:r>
        <w:rPr>
          <w:rFonts w:eastAsia="Times New Roman"/>
          <w:color w:val="212121"/>
          <w:szCs w:val="24"/>
        </w:rPr>
        <w:t>-</w:t>
      </w:r>
      <w:r w:rsidRPr="00963FF6">
        <w:rPr>
          <w:rFonts w:eastAsia="Times New Roman"/>
          <w:color w:val="212121"/>
          <w:szCs w:val="24"/>
        </w:rPr>
        <w:t xml:space="preserve"> με όνομα </w:t>
      </w:r>
      <w:r>
        <w:rPr>
          <w:rFonts w:eastAsia="Times New Roman"/>
          <w:color w:val="212121"/>
          <w:szCs w:val="24"/>
        </w:rPr>
        <w:t>«</w:t>
      </w:r>
      <w:r w:rsidRPr="00963FF6">
        <w:rPr>
          <w:rFonts w:eastAsia="Times New Roman"/>
          <w:color w:val="212121"/>
          <w:szCs w:val="24"/>
        </w:rPr>
        <w:t>Βόρειος Μακεδονία</w:t>
      </w:r>
      <w:r>
        <w:rPr>
          <w:rFonts w:eastAsia="Times New Roman"/>
          <w:color w:val="212121"/>
          <w:szCs w:val="24"/>
        </w:rPr>
        <w:t>» και κάτω από αυτό</w:t>
      </w:r>
      <w:r w:rsidRPr="00963FF6">
        <w:rPr>
          <w:rFonts w:eastAsia="Times New Roman"/>
          <w:color w:val="212121"/>
          <w:szCs w:val="24"/>
        </w:rPr>
        <w:t xml:space="preserve"> </w:t>
      </w:r>
      <w:r>
        <w:rPr>
          <w:rFonts w:eastAsia="Times New Roman"/>
          <w:color w:val="212121"/>
          <w:szCs w:val="24"/>
        </w:rPr>
        <w:t xml:space="preserve">μια </w:t>
      </w:r>
      <w:r w:rsidRPr="00963FF6">
        <w:rPr>
          <w:rFonts w:eastAsia="Times New Roman"/>
          <w:color w:val="212121"/>
          <w:szCs w:val="24"/>
        </w:rPr>
        <w:t xml:space="preserve">περιοχή μιας άλλης χώρας που λέγεται </w:t>
      </w:r>
      <w:r>
        <w:rPr>
          <w:rFonts w:eastAsia="Times New Roman"/>
          <w:color w:val="212121"/>
          <w:szCs w:val="24"/>
        </w:rPr>
        <w:t>«</w:t>
      </w:r>
      <w:r w:rsidRPr="00963FF6">
        <w:rPr>
          <w:rFonts w:eastAsia="Times New Roman"/>
          <w:color w:val="212121"/>
          <w:szCs w:val="24"/>
        </w:rPr>
        <w:t>Νότιος Μα</w:t>
      </w:r>
      <w:r w:rsidRPr="00963FF6">
        <w:rPr>
          <w:rFonts w:eastAsia="Times New Roman"/>
          <w:color w:val="212121"/>
          <w:szCs w:val="24"/>
        </w:rPr>
        <w:t>κεδονία</w:t>
      </w:r>
      <w:r>
        <w:rPr>
          <w:rFonts w:eastAsia="Times New Roman"/>
          <w:color w:val="212121"/>
          <w:szCs w:val="24"/>
        </w:rPr>
        <w:t>». Α</w:t>
      </w:r>
      <w:r w:rsidRPr="00963FF6">
        <w:rPr>
          <w:rFonts w:eastAsia="Times New Roman"/>
          <w:color w:val="212121"/>
          <w:szCs w:val="24"/>
        </w:rPr>
        <w:t>υτό και μόνο είναι πάρα πολύ επικίνδυνο</w:t>
      </w:r>
      <w:r>
        <w:rPr>
          <w:rFonts w:eastAsia="Times New Roman"/>
          <w:color w:val="212121"/>
          <w:szCs w:val="24"/>
        </w:rPr>
        <w:t>,</w:t>
      </w:r>
      <w:r w:rsidRPr="00963FF6">
        <w:rPr>
          <w:rFonts w:eastAsia="Times New Roman"/>
          <w:color w:val="212121"/>
          <w:szCs w:val="24"/>
        </w:rPr>
        <w:t xml:space="preserve"> διότι φαίνεται </w:t>
      </w:r>
      <w:r>
        <w:rPr>
          <w:rFonts w:eastAsia="Times New Roman"/>
          <w:color w:val="212121"/>
          <w:szCs w:val="24"/>
        </w:rPr>
        <w:t xml:space="preserve">ότι </w:t>
      </w:r>
      <w:r w:rsidRPr="00963FF6">
        <w:rPr>
          <w:rFonts w:eastAsia="Times New Roman"/>
          <w:color w:val="212121"/>
          <w:szCs w:val="24"/>
        </w:rPr>
        <w:t>το κράτος αυτό είναι χωρισμένο και το όμορο κράτος</w:t>
      </w:r>
      <w:r>
        <w:rPr>
          <w:rFonts w:eastAsia="Times New Roman"/>
          <w:color w:val="212121"/>
          <w:szCs w:val="24"/>
        </w:rPr>
        <w:t>,</w:t>
      </w:r>
      <w:r w:rsidRPr="00963FF6">
        <w:rPr>
          <w:rFonts w:eastAsia="Times New Roman"/>
          <w:color w:val="212121"/>
          <w:szCs w:val="24"/>
        </w:rPr>
        <w:t xml:space="preserve"> η Ελλάδα</w:t>
      </w:r>
      <w:r>
        <w:rPr>
          <w:rFonts w:eastAsia="Times New Roman"/>
          <w:color w:val="212121"/>
          <w:szCs w:val="24"/>
        </w:rPr>
        <w:t>,</w:t>
      </w:r>
      <w:r w:rsidRPr="00963FF6">
        <w:rPr>
          <w:rFonts w:eastAsia="Times New Roman"/>
          <w:color w:val="212121"/>
          <w:szCs w:val="24"/>
        </w:rPr>
        <w:t xml:space="preserve"> κατέχει τμήμα</w:t>
      </w:r>
      <w:r>
        <w:rPr>
          <w:rFonts w:eastAsia="Times New Roman"/>
          <w:color w:val="212121"/>
          <w:szCs w:val="24"/>
        </w:rPr>
        <w:t>.</w:t>
      </w:r>
      <w:r w:rsidRPr="00963FF6">
        <w:rPr>
          <w:rFonts w:eastAsia="Times New Roman"/>
          <w:color w:val="212121"/>
          <w:szCs w:val="24"/>
        </w:rPr>
        <w:t xml:space="preserve"> Έτσι φαίνεται σήμερα</w:t>
      </w:r>
      <w:r>
        <w:rPr>
          <w:rFonts w:eastAsia="Times New Roman"/>
          <w:color w:val="212121"/>
          <w:szCs w:val="24"/>
        </w:rPr>
        <w:t>.</w:t>
      </w:r>
      <w:r w:rsidRPr="00963FF6">
        <w:rPr>
          <w:rFonts w:eastAsia="Times New Roman"/>
          <w:color w:val="212121"/>
          <w:szCs w:val="24"/>
        </w:rPr>
        <w:t xml:space="preserve"> Κάτι σαν την Κύπρο</w:t>
      </w:r>
      <w:r>
        <w:rPr>
          <w:rFonts w:eastAsia="Times New Roman"/>
          <w:color w:val="212121"/>
          <w:szCs w:val="24"/>
        </w:rPr>
        <w:t>,</w:t>
      </w:r>
      <w:r w:rsidRPr="00963FF6">
        <w:rPr>
          <w:rFonts w:eastAsia="Times New Roman"/>
          <w:color w:val="212121"/>
          <w:szCs w:val="24"/>
        </w:rPr>
        <w:t xml:space="preserve"> που η </w:t>
      </w:r>
      <w:r>
        <w:rPr>
          <w:rFonts w:eastAsia="Times New Roman"/>
          <w:color w:val="212121"/>
          <w:szCs w:val="24"/>
        </w:rPr>
        <w:t>β</w:t>
      </w:r>
      <w:r w:rsidRPr="00963FF6">
        <w:rPr>
          <w:rFonts w:eastAsia="Times New Roman"/>
          <w:color w:val="212121"/>
          <w:szCs w:val="24"/>
        </w:rPr>
        <w:t>όρειος</w:t>
      </w:r>
      <w:r w:rsidRPr="00963FF6">
        <w:rPr>
          <w:rFonts w:eastAsia="Times New Roman"/>
          <w:color w:val="212121"/>
          <w:szCs w:val="24"/>
        </w:rPr>
        <w:t xml:space="preserve"> </w:t>
      </w:r>
      <w:r>
        <w:rPr>
          <w:rFonts w:eastAsia="Times New Roman"/>
          <w:color w:val="212121"/>
          <w:szCs w:val="24"/>
        </w:rPr>
        <w:t xml:space="preserve">είναι </w:t>
      </w:r>
      <w:r w:rsidRPr="00963FF6">
        <w:rPr>
          <w:rFonts w:eastAsia="Times New Roman"/>
          <w:color w:val="212121"/>
          <w:szCs w:val="24"/>
        </w:rPr>
        <w:t>υπό κατοχή</w:t>
      </w:r>
      <w:r>
        <w:rPr>
          <w:rFonts w:eastAsia="Times New Roman"/>
          <w:color w:val="212121"/>
          <w:szCs w:val="24"/>
        </w:rPr>
        <w:t>, είναι διαιρεμένη, είναι διχοτομημέ</w:t>
      </w:r>
      <w:r>
        <w:rPr>
          <w:rFonts w:eastAsia="Times New Roman"/>
          <w:color w:val="212121"/>
          <w:szCs w:val="24"/>
        </w:rPr>
        <w:t xml:space="preserve">νη. </w:t>
      </w:r>
    </w:p>
    <w:p w14:paraId="01A9E060"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Το λογικό, λ</w:t>
      </w:r>
      <w:r w:rsidRPr="00963FF6">
        <w:rPr>
          <w:rFonts w:eastAsia="Times New Roman"/>
          <w:color w:val="212121"/>
          <w:szCs w:val="24"/>
        </w:rPr>
        <w:t>οιπόν</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 xml:space="preserve">είναι </w:t>
      </w:r>
      <w:r w:rsidRPr="00963FF6">
        <w:rPr>
          <w:rFonts w:eastAsia="Times New Roman"/>
          <w:color w:val="212121"/>
          <w:szCs w:val="24"/>
        </w:rPr>
        <w:t xml:space="preserve">κάποια στιγμή </w:t>
      </w:r>
      <w:r>
        <w:rPr>
          <w:rFonts w:eastAsia="Times New Roman"/>
          <w:color w:val="212121"/>
          <w:szCs w:val="24"/>
        </w:rPr>
        <w:t>-θα περάσουν χρόνια, ί</w:t>
      </w:r>
      <w:r w:rsidRPr="00963FF6">
        <w:rPr>
          <w:rFonts w:eastAsia="Times New Roman"/>
          <w:color w:val="212121"/>
          <w:szCs w:val="24"/>
        </w:rPr>
        <w:t>σως και αιώνες</w:t>
      </w:r>
      <w:r>
        <w:rPr>
          <w:rFonts w:eastAsia="Times New Roman"/>
          <w:color w:val="212121"/>
          <w:szCs w:val="24"/>
        </w:rPr>
        <w:t>-</w:t>
      </w:r>
      <w:r w:rsidRPr="00963FF6">
        <w:rPr>
          <w:rFonts w:eastAsia="Times New Roman"/>
          <w:color w:val="212121"/>
          <w:szCs w:val="24"/>
        </w:rPr>
        <w:t xml:space="preserve"> να υπάρξουν σχέδια συνένωση</w:t>
      </w:r>
      <w:r>
        <w:rPr>
          <w:rFonts w:eastAsia="Times New Roman"/>
          <w:color w:val="212121"/>
          <w:szCs w:val="24"/>
        </w:rPr>
        <w:t>ς</w:t>
      </w:r>
      <w:r w:rsidRPr="00963FF6">
        <w:rPr>
          <w:rFonts w:eastAsia="Times New Roman"/>
          <w:color w:val="212121"/>
          <w:szCs w:val="24"/>
        </w:rPr>
        <w:t xml:space="preserve"> της </w:t>
      </w:r>
      <w:r w:rsidRPr="00963FF6">
        <w:rPr>
          <w:rFonts w:eastAsia="Times New Roman"/>
          <w:color w:val="212121"/>
          <w:szCs w:val="24"/>
        </w:rPr>
        <w:lastRenderedPageBreak/>
        <w:t>χωρισμένης Μακεδονίας</w:t>
      </w:r>
      <w:r>
        <w:rPr>
          <w:rFonts w:eastAsia="Times New Roman"/>
          <w:color w:val="212121"/>
          <w:szCs w:val="24"/>
        </w:rPr>
        <w:t>, να ενωθεί</w:t>
      </w:r>
      <w:r w:rsidRPr="00963FF6">
        <w:rPr>
          <w:rFonts w:eastAsia="Times New Roman"/>
          <w:color w:val="212121"/>
          <w:szCs w:val="24"/>
        </w:rPr>
        <w:t xml:space="preserve"> </w:t>
      </w:r>
      <w:r>
        <w:rPr>
          <w:rFonts w:eastAsia="Times New Roman"/>
          <w:color w:val="212121"/>
          <w:szCs w:val="24"/>
        </w:rPr>
        <w:t xml:space="preserve">δηλαδή σε ένα κράτος με έξοδο βεβαίως προς τη θάλασσα. Η </w:t>
      </w:r>
      <w:r w:rsidRPr="00963FF6">
        <w:rPr>
          <w:rFonts w:eastAsia="Times New Roman"/>
          <w:color w:val="212121"/>
          <w:szCs w:val="24"/>
        </w:rPr>
        <w:t>Ελλάδα θα φτά</w:t>
      </w:r>
      <w:r>
        <w:rPr>
          <w:rFonts w:eastAsia="Times New Roman"/>
          <w:color w:val="212121"/>
          <w:szCs w:val="24"/>
        </w:rPr>
        <w:t>νει μέχρι την Λάρισα, διότι ελέω</w:t>
      </w:r>
      <w:r w:rsidRPr="00963FF6">
        <w:rPr>
          <w:rFonts w:eastAsia="Times New Roman"/>
          <w:color w:val="212121"/>
          <w:szCs w:val="24"/>
        </w:rPr>
        <w:t xml:space="preserve"> </w:t>
      </w:r>
      <w:proofErr w:type="spellStart"/>
      <w:r w:rsidRPr="00963FF6">
        <w:rPr>
          <w:rFonts w:eastAsia="Times New Roman"/>
          <w:color w:val="212121"/>
          <w:szCs w:val="24"/>
        </w:rPr>
        <w:t>αριστ</w:t>
      </w:r>
      <w:r w:rsidRPr="00963FF6">
        <w:rPr>
          <w:rFonts w:eastAsia="Times New Roman"/>
          <w:color w:val="212121"/>
          <w:szCs w:val="24"/>
        </w:rPr>
        <w:t>ερά</w:t>
      </w:r>
      <w:r>
        <w:rPr>
          <w:rFonts w:eastAsia="Times New Roman"/>
          <w:color w:val="212121"/>
          <w:szCs w:val="24"/>
        </w:rPr>
        <w:t>ς</w:t>
      </w:r>
      <w:proofErr w:type="spellEnd"/>
      <w:r w:rsidRPr="00963FF6">
        <w:rPr>
          <w:rFonts w:eastAsia="Times New Roman"/>
          <w:color w:val="212121"/>
          <w:szCs w:val="24"/>
        </w:rPr>
        <w:t xml:space="preserve"> διακυβέρνησης και ελλιπούς </w:t>
      </w:r>
      <w:r>
        <w:rPr>
          <w:rFonts w:eastAsia="Times New Roman"/>
          <w:color w:val="212121"/>
          <w:szCs w:val="24"/>
        </w:rPr>
        <w:t>Α</w:t>
      </w:r>
      <w:r w:rsidRPr="00963FF6">
        <w:rPr>
          <w:rFonts w:eastAsia="Times New Roman"/>
          <w:color w:val="212121"/>
          <w:szCs w:val="24"/>
        </w:rPr>
        <w:t xml:space="preserve">ξιωματικής </w:t>
      </w:r>
      <w:r>
        <w:rPr>
          <w:rFonts w:eastAsia="Times New Roman"/>
          <w:color w:val="212121"/>
          <w:szCs w:val="24"/>
        </w:rPr>
        <w:t>Α</w:t>
      </w:r>
      <w:r w:rsidRPr="00963FF6">
        <w:rPr>
          <w:rFonts w:eastAsia="Times New Roman"/>
          <w:color w:val="212121"/>
          <w:szCs w:val="24"/>
        </w:rPr>
        <w:t xml:space="preserve">ντιπολίτευσης </w:t>
      </w:r>
      <w:r>
        <w:rPr>
          <w:rFonts w:eastAsia="Times New Roman"/>
          <w:color w:val="212121"/>
          <w:szCs w:val="24"/>
        </w:rPr>
        <w:t xml:space="preserve">η </w:t>
      </w:r>
      <w:proofErr w:type="spellStart"/>
      <w:r>
        <w:rPr>
          <w:rFonts w:eastAsia="Times New Roman"/>
          <w:color w:val="212121"/>
          <w:szCs w:val="24"/>
        </w:rPr>
        <w:t>διεμβόλιση</w:t>
      </w:r>
      <w:proofErr w:type="spellEnd"/>
      <w:r w:rsidRPr="00963FF6">
        <w:rPr>
          <w:rFonts w:eastAsia="Times New Roman"/>
          <w:color w:val="212121"/>
          <w:szCs w:val="24"/>
        </w:rPr>
        <w:t xml:space="preserve"> αυτή θα χωρίσει την Ελλάδα στα δύο</w:t>
      </w:r>
      <w:r>
        <w:rPr>
          <w:rFonts w:eastAsia="Times New Roman"/>
          <w:color w:val="212121"/>
          <w:szCs w:val="24"/>
        </w:rPr>
        <w:t>,</w:t>
      </w:r>
      <w:r w:rsidRPr="00963FF6">
        <w:rPr>
          <w:rFonts w:eastAsia="Times New Roman"/>
          <w:color w:val="212121"/>
          <w:szCs w:val="24"/>
        </w:rPr>
        <w:t xml:space="preserve"> θα απομονώσει τη Θράκη</w:t>
      </w:r>
      <w:r>
        <w:rPr>
          <w:rFonts w:eastAsia="Times New Roman"/>
          <w:color w:val="212121"/>
          <w:szCs w:val="24"/>
        </w:rPr>
        <w:t>,</w:t>
      </w:r>
      <w:r w:rsidRPr="00963FF6">
        <w:rPr>
          <w:rFonts w:eastAsia="Times New Roman"/>
          <w:color w:val="212121"/>
          <w:szCs w:val="24"/>
        </w:rPr>
        <w:t xml:space="preserve"> με συνέπεια την απορρόφησή της από την Τουρκία</w:t>
      </w:r>
      <w:r>
        <w:rPr>
          <w:rFonts w:eastAsia="Times New Roman"/>
          <w:color w:val="212121"/>
          <w:szCs w:val="24"/>
        </w:rPr>
        <w:t xml:space="preserve">. </w:t>
      </w:r>
    </w:p>
    <w:p w14:paraId="01A9E061"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w:t>
      </w:r>
      <w:r w:rsidRPr="00963FF6">
        <w:rPr>
          <w:rFonts w:eastAsia="Times New Roman"/>
          <w:color w:val="212121"/>
          <w:szCs w:val="24"/>
        </w:rPr>
        <w:t>αι μ</w:t>
      </w:r>
      <w:r>
        <w:rPr>
          <w:rFonts w:eastAsia="Times New Roman"/>
          <w:color w:val="212121"/>
          <w:szCs w:val="24"/>
        </w:rPr>
        <w:t>ια</w:t>
      </w:r>
      <w:r w:rsidRPr="00963FF6">
        <w:rPr>
          <w:rFonts w:eastAsia="Times New Roman"/>
          <w:color w:val="212121"/>
          <w:szCs w:val="24"/>
        </w:rPr>
        <w:t xml:space="preserve"> που μιλάμε για Τουρκία</w:t>
      </w:r>
      <w:r>
        <w:rPr>
          <w:rFonts w:eastAsia="Times New Roman"/>
          <w:color w:val="212121"/>
          <w:szCs w:val="24"/>
        </w:rPr>
        <w:t>,</w:t>
      </w:r>
      <w:r w:rsidRPr="00963FF6">
        <w:rPr>
          <w:rFonts w:eastAsia="Times New Roman"/>
          <w:color w:val="212121"/>
          <w:szCs w:val="24"/>
        </w:rPr>
        <w:t xml:space="preserve"> ο </w:t>
      </w:r>
      <w:r>
        <w:rPr>
          <w:rFonts w:eastAsia="Times New Roman"/>
          <w:color w:val="212121"/>
          <w:szCs w:val="24"/>
        </w:rPr>
        <w:t>Θεός να μας διαφυλάξει από τη</w:t>
      </w:r>
      <w:r w:rsidRPr="00963FF6">
        <w:rPr>
          <w:rFonts w:eastAsia="Times New Roman"/>
          <w:color w:val="212121"/>
          <w:szCs w:val="24"/>
        </w:rPr>
        <w:t xml:space="preserve"> διαπραγμάτευση του </w:t>
      </w:r>
      <w:r w:rsidRPr="00963FF6">
        <w:rPr>
          <w:rFonts w:eastAsia="Times New Roman"/>
          <w:color w:val="212121"/>
          <w:szCs w:val="24"/>
        </w:rPr>
        <w:t>κ</w:t>
      </w:r>
      <w:r>
        <w:rPr>
          <w:rFonts w:eastAsia="Times New Roman"/>
          <w:color w:val="212121"/>
          <w:szCs w:val="24"/>
        </w:rPr>
        <w:t>.</w:t>
      </w:r>
      <w:r w:rsidRPr="00963FF6">
        <w:rPr>
          <w:rFonts w:eastAsia="Times New Roman"/>
          <w:color w:val="212121"/>
          <w:szCs w:val="24"/>
        </w:rPr>
        <w:t xml:space="preserve"> </w:t>
      </w:r>
      <w:r w:rsidRPr="00963FF6">
        <w:rPr>
          <w:rFonts w:eastAsia="Times New Roman"/>
          <w:color w:val="212121"/>
          <w:szCs w:val="24"/>
        </w:rPr>
        <w:t xml:space="preserve">Τσίπρα με </w:t>
      </w:r>
      <w:r>
        <w:rPr>
          <w:rFonts w:eastAsia="Times New Roman"/>
          <w:color w:val="212121"/>
          <w:szCs w:val="24"/>
        </w:rPr>
        <w:t xml:space="preserve">την </w:t>
      </w:r>
      <w:r w:rsidRPr="00963FF6">
        <w:rPr>
          <w:rFonts w:eastAsia="Times New Roman"/>
          <w:color w:val="212121"/>
          <w:szCs w:val="24"/>
        </w:rPr>
        <w:t>Τουρκία</w:t>
      </w:r>
      <w:r>
        <w:rPr>
          <w:rFonts w:eastAsia="Times New Roman"/>
          <w:color w:val="212121"/>
          <w:szCs w:val="24"/>
        </w:rPr>
        <w:t xml:space="preserve">! Πήγε εκεί απροετοίμαστος, </w:t>
      </w:r>
      <w:r w:rsidRPr="00963FF6">
        <w:rPr>
          <w:rFonts w:eastAsia="Times New Roman"/>
          <w:color w:val="212121"/>
          <w:szCs w:val="24"/>
        </w:rPr>
        <w:t xml:space="preserve">χωρίς </w:t>
      </w:r>
      <w:r>
        <w:rPr>
          <w:rFonts w:eastAsia="Times New Roman"/>
          <w:color w:val="212121"/>
          <w:szCs w:val="24"/>
        </w:rPr>
        <w:t>σύγκληση του Συμβουλίου</w:t>
      </w:r>
      <w:r w:rsidRPr="00963FF6">
        <w:rPr>
          <w:rFonts w:eastAsia="Times New Roman"/>
          <w:color w:val="212121"/>
          <w:szCs w:val="24"/>
        </w:rPr>
        <w:t xml:space="preserve"> </w:t>
      </w:r>
      <w:r>
        <w:rPr>
          <w:rFonts w:eastAsia="Times New Roman"/>
          <w:color w:val="212121"/>
          <w:szCs w:val="24"/>
        </w:rPr>
        <w:t xml:space="preserve">Πολιτικών Αρχηγών και πάλι. Κι ο </w:t>
      </w:r>
      <w:r w:rsidRPr="00963FF6">
        <w:rPr>
          <w:rFonts w:eastAsia="Times New Roman"/>
          <w:color w:val="212121"/>
          <w:szCs w:val="24"/>
        </w:rPr>
        <w:t>ελληνικός λαός αυτή τη στιγμή βράζει</w:t>
      </w:r>
      <w:r>
        <w:rPr>
          <w:rFonts w:eastAsia="Times New Roman"/>
          <w:color w:val="212121"/>
          <w:szCs w:val="24"/>
        </w:rPr>
        <w:t>. Δε</w:t>
      </w:r>
      <w:r w:rsidRPr="00963FF6">
        <w:rPr>
          <w:rFonts w:eastAsia="Times New Roman"/>
          <w:color w:val="212121"/>
          <w:szCs w:val="24"/>
        </w:rPr>
        <w:t xml:space="preserve">ν έδωσε τέτοια εντολή στους </w:t>
      </w:r>
      <w:r>
        <w:rPr>
          <w:rFonts w:eastAsia="Times New Roman"/>
          <w:color w:val="212121"/>
          <w:szCs w:val="24"/>
        </w:rPr>
        <w:t>«</w:t>
      </w:r>
      <w:r w:rsidRPr="00963FF6">
        <w:rPr>
          <w:rFonts w:eastAsia="Times New Roman"/>
          <w:color w:val="212121"/>
          <w:szCs w:val="24"/>
        </w:rPr>
        <w:t>πρόθυμους</w:t>
      </w:r>
      <w:r>
        <w:rPr>
          <w:rFonts w:eastAsia="Times New Roman"/>
          <w:color w:val="212121"/>
          <w:szCs w:val="24"/>
        </w:rPr>
        <w:t>»,</w:t>
      </w:r>
      <w:r w:rsidRPr="00963FF6">
        <w:rPr>
          <w:rFonts w:eastAsia="Times New Roman"/>
          <w:color w:val="212121"/>
          <w:szCs w:val="24"/>
        </w:rPr>
        <w:t xml:space="preserve"> οι οποίοι προσέγγισαν και σ</w:t>
      </w:r>
      <w:r>
        <w:rPr>
          <w:rFonts w:eastAsia="Times New Roman"/>
          <w:color w:val="212121"/>
          <w:szCs w:val="24"/>
        </w:rPr>
        <w:t>υμπλήρωσαν τη</w:t>
      </w:r>
      <w:r>
        <w:rPr>
          <w:rFonts w:eastAsia="Times New Roman"/>
          <w:color w:val="212121"/>
          <w:szCs w:val="24"/>
        </w:rPr>
        <w:t xml:space="preserve">ν </w:t>
      </w:r>
      <w:proofErr w:type="spellStart"/>
      <w:r>
        <w:rPr>
          <w:rFonts w:eastAsia="Times New Roman"/>
          <w:color w:val="212121"/>
          <w:szCs w:val="24"/>
        </w:rPr>
        <w:t>εκατόν</w:t>
      </w:r>
      <w:proofErr w:type="spellEnd"/>
      <w:r>
        <w:rPr>
          <w:rFonts w:eastAsia="Times New Roman"/>
          <w:color w:val="212121"/>
          <w:szCs w:val="24"/>
        </w:rPr>
        <w:t xml:space="preserve"> σαράντα πέντε βουλευτών Κ</w:t>
      </w:r>
      <w:r w:rsidRPr="00963FF6">
        <w:rPr>
          <w:rFonts w:eastAsia="Times New Roman"/>
          <w:color w:val="212121"/>
          <w:szCs w:val="24"/>
        </w:rPr>
        <w:t xml:space="preserve">υβέρνησή </w:t>
      </w:r>
      <w:r>
        <w:rPr>
          <w:rFonts w:eastAsia="Times New Roman"/>
          <w:color w:val="212121"/>
          <w:szCs w:val="24"/>
        </w:rPr>
        <w:t>σας και που γ</w:t>
      </w:r>
      <w:r w:rsidRPr="00963FF6">
        <w:rPr>
          <w:rFonts w:eastAsia="Times New Roman"/>
          <w:color w:val="212121"/>
          <w:szCs w:val="24"/>
        </w:rPr>
        <w:t>ια άγνωστους</w:t>
      </w:r>
      <w:r>
        <w:rPr>
          <w:rFonts w:eastAsia="Times New Roman"/>
          <w:color w:val="212121"/>
          <w:szCs w:val="24"/>
        </w:rPr>
        <w:t xml:space="preserve"> λόγους</w:t>
      </w:r>
      <w:r w:rsidRPr="00963FF6">
        <w:rPr>
          <w:rFonts w:eastAsia="Times New Roman"/>
          <w:color w:val="212121"/>
          <w:szCs w:val="24"/>
        </w:rPr>
        <w:t xml:space="preserve"> προστρέχουν σαν πατερίτσες και στηρίζουν τα σπασμένα κόκαλ</w:t>
      </w:r>
      <w:r>
        <w:rPr>
          <w:rFonts w:eastAsia="Times New Roman"/>
          <w:color w:val="212121"/>
          <w:szCs w:val="24"/>
        </w:rPr>
        <w:t>α αυτής της ανάπηρης Κυβέρνησης.</w:t>
      </w:r>
    </w:p>
    <w:p w14:paraId="01A9E062"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Θα πω </w:t>
      </w:r>
      <w:r w:rsidRPr="00963FF6">
        <w:rPr>
          <w:rFonts w:eastAsia="Times New Roman"/>
          <w:color w:val="212121"/>
          <w:szCs w:val="24"/>
        </w:rPr>
        <w:t xml:space="preserve">λίγα πράγματα και </w:t>
      </w:r>
      <w:r>
        <w:rPr>
          <w:rFonts w:eastAsia="Times New Roman"/>
          <w:color w:val="212121"/>
          <w:szCs w:val="24"/>
        </w:rPr>
        <w:t>για τη Νέα Δημοκρατία.</w:t>
      </w:r>
    </w:p>
    <w:p w14:paraId="01A9E063"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Σ</w:t>
      </w:r>
      <w:r w:rsidRPr="00963FF6">
        <w:rPr>
          <w:rFonts w:eastAsia="Times New Roman"/>
          <w:color w:val="212121"/>
          <w:szCs w:val="24"/>
        </w:rPr>
        <w:t>ύνθετη ονομασία ζητούσε η Νέα Δημοκρατία</w:t>
      </w:r>
      <w:r>
        <w:rPr>
          <w:rFonts w:eastAsia="Times New Roman"/>
          <w:color w:val="212121"/>
          <w:szCs w:val="24"/>
        </w:rPr>
        <w:t xml:space="preserve"> </w:t>
      </w:r>
      <w:r>
        <w:rPr>
          <w:rFonts w:eastAsia="Times New Roman"/>
          <w:color w:val="212121"/>
          <w:szCs w:val="24"/>
        </w:rPr>
        <w:t>και</w:t>
      </w:r>
      <w:r w:rsidRPr="00963FF6">
        <w:rPr>
          <w:rFonts w:eastAsia="Times New Roman"/>
          <w:color w:val="212121"/>
          <w:szCs w:val="24"/>
        </w:rPr>
        <w:t xml:space="preserve"> την αποδέχεται ακόμα και </w:t>
      </w:r>
      <w:r>
        <w:rPr>
          <w:rFonts w:eastAsia="Times New Roman"/>
          <w:color w:val="212121"/>
          <w:szCs w:val="24"/>
        </w:rPr>
        <w:t>σήμερα. Έλεγε ο κ. Μητσοτάκης «στα συλ</w:t>
      </w:r>
      <w:r>
        <w:rPr>
          <w:rFonts w:eastAsia="Times New Roman"/>
          <w:color w:val="212121"/>
          <w:szCs w:val="24"/>
        </w:rPr>
        <w:lastRenderedPageBreak/>
        <w:t>λαλητήρια μην π</w:t>
      </w:r>
      <w:r w:rsidRPr="00963FF6">
        <w:rPr>
          <w:rFonts w:eastAsia="Times New Roman"/>
          <w:color w:val="212121"/>
          <w:szCs w:val="24"/>
        </w:rPr>
        <w:t>ηγαίνετε</w:t>
      </w:r>
      <w:r>
        <w:rPr>
          <w:rFonts w:eastAsia="Times New Roman"/>
          <w:color w:val="212121"/>
          <w:szCs w:val="24"/>
        </w:rPr>
        <w:t>»</w:t>
      </w:r>
      <w:r w:rsidRPr="00963FF6">
        <w:rPr>
          <w:rFonts w:eastAsia="Times New Roman"/>
          <w:color w:val="212121"/>
          <w:szCs w:val="24"/>
        </w:rPr>
        <w:t xml:space="preserve"> και στις </w:t>
      </w:r>
      <w:r>
        <w:rPr>
          <w:rFonts w:eastAsia="Times New Roman"/>
          <w:color w:val="212121"/>
          <w:szCs w:val="24"/>
        </w:rPr>
        <w:t>αγορεύσεις του</w:t>
      </w:r>
      <w:r w:rsidRPr="00963FF6">
        <w:rPr>
          <w:rFonts w:eastAsia="Times New Roman"/>
          <w:color w:val="212121"/>
          <w:szCs w:val="24"/>
        </w:rPr>
        <w:t xml:space="preserve"> δεν μιλάει καθόλου </w:t>
      </w:r>
      <w:r>
        <w:rPr>
          <w:rFonts w:eastAsia="Times New Roman"/>
          <w:color w:val="212121"/>
          <w:szCs w:val="24"/>
        </w:rPr>
        <w:t>για το όνομα,</w:t>
      </w:r>
      <w:r w:rsidRPr="00963FF6">
        <w:rPr>
          <w:rFonts w:eastAsia="Times New Roman"/>
          <w:color w:val="212121"/>
          <w:szCs w:val="24"/>
        </w:rPr>
        <w:t xml:space="preserve"> μιλάει </w:t>
      </w:r>
      <w:r>
        <w:rPr>
          <w:rFonts w:eastAsia="Times New Roman"/>
          <w:color w:val="212121"/>
          <w:szCs w:val="24"/>
        </w:rPr>
        <w:t>για</w:t>
      </w:r>
      <w:r w:rsidRPr="00963FF6">
        <w:rPr>
          <w:rFonts w:eastAsia="Times New Roman"/>
          <w:color w:val="212121"/>
          <w:szCs w:val="24"/>
        </w:rPr>
        <w:t xml:space="preserve"> ταυτότητα και γλώσσα</w:t>
      </w:r>
      <w:r>
        <w:rPr>
          <w:rFonts w:eastAsia="Times New Roman"/>
          <w:color w:val="212121"/>
          <w:szCs w:val="24"/>
        </w:rPr>
        <w:t>. Εγώ, όμως, αναρωτιέμαι πώς θα λέγεται, τι θα αναγράφει η ταυτότητά αυτού ο</w:t>
      </w:r>
      <w:r>
        <w:rPr>
          <w:rFonts w:eastAsia="Times New Roman"/>
          <w:color w:val="212121"/>
          <w:szCs w:val="24"/>
        </w:rPr>
        <w:t xml:space="preserve"> οποίος</w:t>
      </w:r>
      <w:r w:rsidRPr="00963FF6">
        <w:rPr>
          <w:rFonts w:eastAsia="Times New Roman"/>
          <w:color w:val="212121"/>
          <w:szCs w:val="24"/>
        </w:rPr>
        <w:t xml:space="preserve"> διαμένει στη Μακεδονία</w:t>
      </w:r>
      <w:r>
        <w:rPr>
          <w:rFonts w:eastAsia="Times New Roman"/>
          <w:color w:val="212121"/>
          <w:szCs w:val="24"/>
        </w:rPr>
        <w:t>;</w:t>
      </w:r>
      <w:r w:rsidRPr="00963FF6">
        <w:rPr>
          <w:rFonts w:eastAsia="Times New Roman"/>
          <w:color w:val="212121"/>
          <w:szCs w:val="24"/>
        </w:rPr>
        <w:t xml:space="preserve"> Μακεδό</w:t>
      </w:r>
      <w:r>
        <w:rPr>
          <w:rFonts w:eastAsia="Times New Roman"/>
          <w:color w:val="212121"/>
          <w:szCs w:val="24"/>
        </w:rPr>
        <w:t xml:space="preserve">νας δεν θα γράφει; </w:t>
      </w:r>
      <w:r w:rsidRPr="00963FF6">
        <w:rPr>
          <w:rFonts w:eastAsia="Times New Roman"/>
          <w:color w:val="212121"/>
          <w:szCs w:val="24"/>
        </w:rPr>
        <w:t xml:space="preserve">Τι γράφει η γλώσσα θα μιλάει αυτός </w:t>
      </w:r>
      <w:r>
        <w:rPr>
          <w:rFonts w:eastAsia="Times New Roman"/>
          <w:color w:val="212121"/>
          <w:szCs w:val="24"/>
        </w:rPr>
        <w:t>ο οποίος διαμένει στη Μακεδονία; Θα μιλάει τη μακεδονική. Έ</w:t>
      </w:r>
      <w:r w:rsidRPr="00963FF6">
        <w:rPr>
          <w:rFonts w:eastAsia="Times New Roman"/>
          <w:color w:val="212121"/>
          <w:szCs w:val="24"/>
        </w:rPr>
        <w:t xml:space="preserve">ρχεται αυτόματα και η γλώσσα και </w:t>
      </w:r>
      <w:r>
        <w:rPr>
          <w:rFonts w:eastAsia="Times New Roman"/>
          <w:color w:val="212121"/>
          <w:szCs w:val="24"/>
        </w:rPr>
        <w:t xml:space="preserve">η </w:t>
      </w:r>
      <w:r w:rsidRPr="00963FF6">
        <w:rPr>
          <w:rFonts w:eastAsia="Times New Roman"/>
          <w:color w:val="212121"/>
          <w:szCs w:val="24"/>
        </w:rPr>
        <w:t>τ</w:t>
      </w:r>
      <w:r>
        <w:rPr>
          <w:rFonts w:eastAsia="Times New Roman"/>
          <w:color w:val="212121"/>
          <w:szCs w:val="24"/>
        </w:rPr>
        <w:t>αυτότητα όταν δώσουμε το όνομα.</w:t>
      </w:r>
    </w:p>
    <w:p w14:paraId="01A9E064"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Ε</w:t>
      </w:r>
      <w:r w:rsidRPr="00963FF6">
        <w:rPr>
          <w:rFonts w:eastAsia="Times New Roman"/>
          <w:color w:val="212121"/>
          <w:szCs w:val="24"/>
        </w:rPr>
        <w:t>μείς</w:t>
      </w:r>
      <w:r>
        <w:rPr>
          <w:rFonts w:eastAsia="Times New Roman"/>
          <w:color w:val="212121"/>
          <w:szCs w:val="24"/>
        </w:rPr>
        <w:t>,</w:t>
      </w:r>
      <w:r w:rsidRPr="00963FF6">
        <w:rPr>
          <w:rFonts w:eastAsia="Times New Roman"/>
          <w:color w:val="212121"/>
          <w:szCs w:val="24"/>
        </w:rPr>
        <w:t xml:space="preserve"> η </w:t>
      </w:r>
      <w:r>
        <w:rPr>
          <w:rFonts w:eastAsia="Times New Roman"/>
          <w:color w:val="212121"/>
          <w:szCs w:val="24"/>
        </w:rPr>
        <w:t xml:space="preserve">Ένωση Κεντρώων, ερχόμενοι </w:t>
      </w:r>
      <w:r>
        <w:rPr>
          <w:rFonts w:eastAsia="Times New Roman"/>
          <w:color w:val="212121"/>
          <w:szCs w:val="24"/>
        </w:rPr>
        <w:t>ισχυρότεροι πλέον στη ν</w:t>
      </w:r>
      <w:r w:rsidRPr="00963FF6">
        <w:rPr>
          <w:rFonts w:eastAsia="Times New Roman"/>
          <w:color w:val="212121"/>
          <w:szCs w:val="24"/>
        </w:rPr>
        <w:t>έα Βουλή που θα προκύψει μετά την 26</w:t>
      </w:r>
      <w:r w:rsidRPr="003F4C30">
        <w:rPr>
          <w:rFonts w:eastAsia="Times New Roman"/>
          <w:color w:val="212121"/>
          <w:szCs w:val="24"/>
          <w:vertAlign w:val="superscript"/>
        </w:rPr>
        <w:t>η</w:t>
      </w:r>
      <w:r>
        <w:rPr>
          <w:rFonts w:eastAsia="Times New Roman"/>
          <w:color w:val="212121"/>
          <w:szCs w:val="24"/>
        </w:rPr>
        <w:t xml:space="preserve"> </w:t>
      </w:r>
      <w:r w:rsidRPr="00963FF6">
        <w:rPr>
          <w:rFonts w:eastAsia="Times New Roman"/>
          <w:color w:val="212121"/>
          <w:szCs w:val="24"/>
        </w:rPr>
        <w:t xml:space="preserve">Μαΐου </w:t>
      </w:r>
      <w:r>
        <w:rPr>
          <w:rFonts w:eastAsia="Times New Roman"/>
          <w:color w:val="212121"/>
          <w:szCs w:val="24"/>
        </w:rPr>
        <w:t>-</w:t>
      </w:r>
      <w:r w:rsidRPr="00963FF6">
        <w:rPr>
          <w:rFonts w:eastAsia="Times New Roman"/>
          <w:color w:val="212121"/>
          <w:szCs w:val="24"/>
        </w:rPr>
        <w:t>και σημειώστε την ημερομηνία</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τολμώ</w:t>
      </w:r>
      <w:r w:rsidRPr="00963FF6">
        <w:rPr>
          <w:rFonts w:eastAsia="Times New Roman"/>
          <w:color w:val="212121"/>
          <w:szCs w:val="24"/>
        </w:rPr>
        <w:t xml:space="preserve"> να κάνω μία πρόβλεψη</w:t>
      </w:r>
      <w:r>
        <w:rPr>
          <w:rFonts w:eastAsia="Times New Roman"/>
          <w:color w:val="212121"/>
          <w:szCs w:val="24"/>
        </w:rPr>
        <w:t>-</w:t>
      </w:r>
      <w:r w:rsidRPr="00963FF6">
        <w:rPr>
          <w:rFonts w:eastAsia="Times New Roman"/>
          <w:color w:val="212121"/>
          <w:szCs w:val="24"/>
        </w:rPr>
        <w:t xml:space="preserve"> θα διεκδικήσουμε σφόδρα</w:t>
      </w:r>
      <w:r>
        <w:rPr>
          <w:rFonts w:eastAsia="Times New Roman"/>
          <w:color w:val="212121"/>
          <w:szCs w:val="24"/>
        </w:rPr>
        <w:t xml:space="preserve"> τη διεξαγωγή δημοψηφίσματος για </w:t>
      </w:r>
      <w:r w:rsidRPr="00963FF6">
        <w:rPr>
          <w:rFonts w:eastAsia="Times New Roman"/>
          <w:color w:val="212121"/>
          <w:szCs w:val="24"/>
        </w:rPr>
        <w:t>ν</w:t>
      </w:r>
      <w:r>
        <w:rPr>
          <w:rFonts w:eastAsia="Times New Roman"/>
          <w:color w:val="212121"/>
          <w:szCs w:val="24"/>
        </w:rPr>
        <w:t>α μιλήσει και ο ελληνικός λαός επιτέλους, το δημοψήφισμα που έκαναν οι Σ</w:t>
      </w:r>
      <w:r w:rsidRPr="00963FF6">
        <w:rPr>
          <w:rFonts w:eastAsia="Times New Roman"/>
          <w:color w:val="212121"/>
          <w:szCs w:val="24"/>
        </w:rPr>
        <w:t>κ</w:t>
      </w:r>
      <w:r w:rsidRPr="00963FF6">
        <w:rPr>
          <w:rFonts w:eastAsia="Times New Roman"/>
          <w:color w:val="212121"/>
          <w:szCs w:val="24"/>
        </w:rPr>
        <w:t>οπιανοί</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 xml:space="preserve">το δημοψήφισμα που φοβάστε </w:t>
      </w:r>
      <w:r w:rsidRPr="00963FF6">
        <w:rPr>
          <w:rFonts w:eastAsia="Times New Roman"/>
          <w:color w:val="212121"/>
          <w:szCs w:val="24"/>
        </w:rPr>
        <w:t xml:space="preserve">και τρέμετε </w:t>
      </w:r>
      <w:r>
        <w:rPr>
          <w:rFonts w:eastAsia="Times New Roman"/>
          <w:color w:val="212121"/>
          <w:szCs w:val="24"/>
        </w:rPr>
        <w:t xml:space="preserve">εσείς, </w:t>
      </w:r>
      <w:r w:rsidRPr="00963FF6">
        <w:rPr>
          <w:rFonts w:eastAsia="Times New Roman"/>
          <w:color w:val="212121"/>
          <w:szCs w:val="24"/>
        </w:rPr>
        <w:t xml:space="preserve">διότι </w:t>
      </w:r>
      <w:r>
        <w:rPr>
          <w:rFonts w:eastAsia="Times New Roman"/>
          <w:color w:val="212121"/>
          <w:szCs w:val="24"/>
        </w:rPr>
        <w:t>η Ελλάδα βράζει, ό</w:t>
      </w:r>
      <w:r w:rsidRPr="00963FF6">
        <w:rPr>
          <w:rFonts w:eastAsia="Times New Roman"/>
          <w:color w:val="212121"/>
          <w:szCs w:val="24"/>
        </w:rPr>
        <w:t>πως είπα και προηγουμένως</w:t>
      </w:r>
      <w:r>
        <w:rPr>
          <w:rFonts w:eastAsia="Times New Roman"/>
          <w:color w:val="212121"/>
          <w:szCs w:val="24"/>
        </w:rPr>
        <w:t>, από άκρου εις άκρον, εκτός βέβαια από την περιοχή</w:t>
      </w:r>
      <w:r w:rsidRPr="00963FF6">
        <w:rPr>
          <w:rFonts w:eastAsia="Times New Roman"/>
          <w:color w:val="212121"/>
          <w:szCs w:val="24"/>
        </w:rPr>
        <w:t xml:space="preserve"> </w:t>
      </w:r>
      <w:r>
        <w:rPr>
          <w:rFonts w:eastAsia="Times New Roman"/>
          <w:color w:val="212121"/>
          <w:szCs w:val="24"/>
        </w:rPr>
        <w:t>των Εξαρχείων, της</w:t>
      </w:r>
      <w:r w:rsidRPr="00963FF6">
        <w:rPr>
          <w:rFonts w:eastAsia="Times New Roman"/>
          <w:color w:val="212121"/>
          <w:szCs w:val="24"/>
        </w:rPr>
        <w:t xml:space="preserve"> Κουμουνδούρου και κάποιων ομάδων</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όπως ο</w:t>
      </w:r>
      <w:r w:rsidRPr="00963FF6">
        <w:rPr>
          <w:rFonts w:eastAsia="Times New Roman"/>
          <w:color w:val="212121"/>
          <w:szCs w:val="24"/>
        </w:rPr>
        <w:t xml:space="preserve"> </w:t>
      </w:r>
      <w:proofErr w:type="spellStart"/>
      <w:r w:rsidRPr="00963FF6">
        <w:rPr>
          <w:rFonts w:eastAsia="Times New Roman"/>
          <w:color w:val="212121"/>
          <w:szCs w:val="24"/>
        </w:rPr>
        <w:t>Ρουβίκωνας</w:t>
      </w:r>
      <w:proofErr w:type="spellEnd"/>
      <w:r w:rsidRPr="00963FF6">
        <w:rPr>
          <w:rFonts w:eastAsia="Times New Roman"/>
          <w:color w:val="212121"/>
          <w:szCs w:val="24"/>
        </w:rPr>
        <w:t xml:space="preserve"> και άλλοι </w:t>
      </w:r>
      <w:r>
        <w:rPr>
          <w:rFonts w:eastAsia="Times New Roman"/>
          <w:color w:val="212121"/>
          <w:szCs w:val="24"/>
        </w:rPr>
        <w:t>αριστεριστές που τα</w:t>
      </w:r>
      <w:r>
        <w:rPr>
          <w:rFonts w:eastAsia="Times New Roman"/>
          <w:color w:val="212121"/>
          <w:szCs w:val="24"/>
        </w:rPr>
        <w:t xml:space="preserve"> βρίσκουν ό</w:t>
      </w:r>
      <w:r w:rsidRPr="00963FF6">
        <w:rPr>
          <w:rFonts w:eastAsia="Times New Roman"/>
          <w:color w:val="212121"/>
          <w:szCs w:val="24"/>
        </w:rPr>
        <w:t>λα καλά</w:t>
      </w:r>
      <w:r>
        <w:rPr>
          <w:rFonts w:eastAsia="Times New Roman"/>
          <w:color w:val="212121"/>
          <w:szCs w:val="24"/>
        </w:rPr>
        <w:t>.</w:t>
      </w:r>
    </w:p>
    <w:p w14:paraId="01A9E065"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Θα καταψηφίσουμε α</w:t>
      </w:r>
      <w:r w:rsidRPr="00963FF6">
        <w:rPr>
          <w:rFonts w:eastAsia="Times New Roman"/>
          <w:color w:val="212121"/>
          <w:szCs w:val="24"/>
        </w:rPr>
        <w:t>σφαλώς</w:t>
      </w:r>
      <w:r>
        <w:rPr>
          <w:rFonts w:eastAsia="Times New Roman"/>
          <w:color w:val="212121"/>
          <w:szCs w:val="24"/>
        </w:rPr>
        <w:t>.</w:t>
      </w:r>
    </w:p>
    <w:p w14:paraId="01A9E066" w14:textId="77777777" w:rsidR="00887A51" w:rsidRDefault="009C255F">
      <w:pPr>
        <w:spacing w:after="0" w:line="600" w:lineRule="auto"/>
        <w:ind w:firstLine="720"/>
        <w:jc w:val="both"/>
        <w:rPr>
          <w:rFonts w:eastAsia="Times New Roman"/>
          <w:color w:val="212121"/>
          <w:szCs w:val="24"/>
        </w:rPr>
      </w:pPr>
      <w:r>
        <w:rPr>
          <w:rFonts w:eastAsia="Times New Roman"/>
          <w:b/>
          <w:color w:val="212121"/>
          <w:szCs w:val="24"/>
        </w:rPr>
        <w:lastRenderedPageBreak/>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Τον</w:t>
      </w:r>
      <w:r w:rsidRPr="00963FF6">
        <w:rPr>
          <w:rFonts w:eastAsia="Times New Roman"/>
          <w:color w:val="212121"/>
          <w:szCs w:val="24"/>
        </w:rPr>
        <w:t xml:space="preserve"> </w:t>
      </w:r>
      <w:r>
        <w:rPr>
          <w:rFonts w:eastAsia="Times New Roman"/>
          <w:color w:val="212121"/>
          <w:szCs w:val="24"/>
        </w:rPr>
        <w:t xml:space="preserve">λόγο </w:t>
      </w:r>
      <w:r w:rsidRPr="00963FF6">
        <w:rPr>
          <w:rFonts w:eastAsia="Times New Roman"/>
          <w:color w:val="212121"/>
          <w:szCs w:val="24"/>
        </w:rPr>
        <w:t>έχει ο κ</w:t>
      </w:r>
      <w:r>
        <w:rPr>
          <w:rFonts w:eastAsia="Times New Roman"/>
          <w:color w:val="212121"/>
          <w:szCs w:val="24"/>
        </w:rPr>
        <w:t>.</w:t>
      </w:r>
      <w:r w:rsidRPr="00963FF6">
        <w:rPr>
          <w:rFonts w:eastAsia="Times New Roman"/>
          <w:color w:val="212121"/>
          <w:szCs w:val="24"/>
        </w:rPr>
        <w:t xml:space="preserve"> Λαζαρίδης</w:t>
      </w:r>
      <w:r>
        <w:rPr>
          <w:rFonts w:eastAsia="Times New Roman"/>
          <w:color w:val="212121"/>
          <w:szCs w:val="24"/>
        </w:rPr>
        <w:t>,</w:t>
      </w:r>
      <w:r w:rsidRPr="00963FF6">
        <w:rPr>
          <w:rFonts w:eastAsia="Times New Roman"/>
          <w:color w:val="212121"/>
          <w:szCs w:val="24"/>
        </w:rPr>
        <w:t xml:space="preserve"> ανεξάρτητος </w:t>
      </w:r>
      <w:r>
        <w:rPr>
          <w:rFonts w:eastAsia="Times New Roman"/>
          <w:color w:val="212121"/>
          <w:szCs w:val="24"/>
        </w:rPr>
        <w:t>Β</w:t>
      </w:r>
      <w:r w:rsidRPr="00963FF6">
        <w:rPr>
          <w:rFonts w:eastAsia="Times New Roman"/>
          <w:color w:val="212121"/>
          <w:szCs w:val="24"/>
        </w:rPr>
        <w:t>ουλευτής</w:t>
      </w:r>
      <w:r>
        <w:rPr>
          <w:rFonts w:eastAsia="Times New Roman"/>
          <w:color w:val="212121"/>
          <w:szCs w:val="24"/>
        </w:rPr>
        <w:t>.</w:t>
      </w:r>
    </w:p>
    <w:p w14:paraId="01A9E067" w14:textId="77777777" w:rsidR="00887A51" w:rsidRDefault="009C255F">
      <w:pPr>
        <w:spacing w:after="0" w:line="600" w:lineRule="auto"/>
        <w:ind w:firstLine="720"/>
        <w:jc w:val="both"/>
        <w:rPr>
          <w:rFonts w:eastAsia="Times New Roman"/>
          <w:color w:val="212121"/>
          <w:szCs w:val="24"/>
        </w:rPr>
      </w:pPr>
      <w:r w:rsidRPr="002E6906">
        <w:rPr>
          <w:rFonts w:eastAsia="Times New Roman"/>
          <w:b/>
          <w:color w:val="212121"/>
          <w:szCs w:val="24"/>
        </w:rPr>
        <w:t>ΓΕΩΡΓΙΟΣ ΛΑΖΑΡΙΔΗΣ:</w:t>
      </w:r>
      <w:r>
        <w:rPr>
          <w:rFonts w:eastAsia="Times New Roman"/>
          <w:color w:val="212121"/>
          <w:szCs w:val="24"/>
        </w:rPr>
        <w:t xml:space="preserve"> Ε</w:t>
      </w:r>
      <w:r w:rsidRPr="00963FF6">
        <w:rPr>
          <w:rFonts w:eastAsia="Times New Roman"/>
          <w:color w:val="212121"/>
          <w:szCs w:val="24"/>
        </w:rPr>
        <w:t>υχαριστώ</w:t>
      </w:r>
      <w:r>
        <w:rPr>
          <w:rFonts w:eastAsia="Times New Roman"/>
          <w:color w:val="212121"/>
          <w:szCs w:val="24"/>
        </w:rPr>
        <w:t>, κύριε Π</w:t>
      </w:r>
      <w:r w:rsidRPr="00963FF6">
        <w:rPr>
          <w:rFonts w:eastAsia="Times New Roman"/>
          <w:color w:val="212121"/>
          <w:szCs w:val="24"/>
        </w:rPr>
        <w:t>ρόεδρε</w:t>
      </w:r>
      <w:r>
        <w:rPr>
          <w:rFonts w:eastAsia="Times New Roman"/>
          <w:color w:val="212121"/>
          <w:szCs w:val="24"/>
        </w:rPr>
        <w:t>.</w:t>
      </w:r>
    </w:p>
    <w:p w14:paraId="01A9E068"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Ο συνάδελφος κ.</w:t>
      </w:r>
      <w:r w:rsidRPr="00963FF6">
        <w:rPr>
          <w:rFonts w:eastAsia="Times New Roman"/>
          <w:color w:val="212121"/>
          <w:szCs w:val="24"/>
        </w:rPr>
        <w:t xml:space="preserve"> Λοβέρδος προηγουμένως </w:t>
      </w:r>
      <w:r>
        <w:rPr>
          <w:rFonts w:eastAsia="Times New Roman"/>
          <w:color w:val="212121"/>
          <w:szCs w:val="24"/>
        </w:rPr>
        <w:t>μας θύμισε ότι</w:t>
      </w:r>
      <w:r w:rsidRPr="00963FF6">
        <w:rPr>
          <w:rFonts w:eastAsia="Times New Roman"/>
          <w:color w:val="212121"/>
          <w:szCs w:val="24"/>
        </w:rPr>
        <w:t xml:space="preserve"> μπήκε στο τραπέζι και η </w:t>
      </w:r>
      <w:r w:rsidRPr="00963FF6">
        <w:rPr>
          <w:rFonts w:eastAsia="Times New Roman"/>
          <w:color w:val="212121"/>
          <w:szCs w:val="24"/>
        </w:rPr>
        <w:t xml:space="preserve">ονομασία </w:t>
      </w:r>
      <w:r>
        <w:rPr>
          <w:rFonts w:eastAsia="Times New Roman"/>
          <w:color w:val="212121"/>
          <w:szCs w:val="24"/>
        </w:rPr>
        <w:t xml:space="preserve">«Μακεδονία του </w:t>
      </w:r>
      <w:proofErr w:type="spellStart"/>
      <w:r>
        <w:rPr>
          <w:rFonts w:eastAsia="Times New Roman"/>
          <w:color w:val="212121"/>
          <w:szCs w:val="24"/>
        </w:rPr>
        <w:t>Ί</w:t>
      </w:r>
      <w:r w:rsidRPr="00963FF6">
        <w:rPr>
          <w:rFonts w:eastAsia="Times New Roman"/>
          <w:color w:val="212121"/>
          <w:szCs w:val="24"/>
        </w:rPr>
        <w:t>λιντεν</w:t>
      </w:r>
      <w:proofErr w:type="spellEnd"/>
      <w:r>
        <w:rPr>
          <w:rFonts w:eastAsia="Times New Roman"/>
          <w:color w:val="212121"/>
          <w:szCs w:val="24"/>
        </w:rPr>
        <w:t>».</w:t>
      </w:r>
      <w:r w:rsidRPr="00963FF6">
        <w:rPr>
          <w:rFonts w:eastAsia="Times New Roman"/>
          <w:color w:val="212121"/>
          <w:szCs w:val="24"/>
        </w:rPr>
        <w:t xml:space="preserve"> Συγ</w:t>
      </w:r>
      <w:r>
        <w:rPr>
          <w:rFonts w:eastAsia="Times New Roman"/>
          <w:color w:val="212121"/>
          <w:szCs w:val="24"/>
        </w:rPr>
        <w:t>γ</w:t>
      </w:r>
      <w:r w:rsidRPr="00963FF6">
        <w:rPr>
          <w:rFonts w:eastAsia="Times New Roman"/>
          <w:color w:val="212121"/>
          <w:szCs w:val="24"/>
        </w:rPr>
        <w:t>νώμη</w:t>
      </w:r>
      <w:r>
        <w:rPr>
          <w:rFonts w:eastAsia="Times New Roman"/>
          <w:color w:val="212121"/>
          <w:szCs w:val="24"/>
        </w:rPr>
        <w:t>, αλλά</w:t>
      </w:r>
      <w:r w:rsidRPr="00963FF6">
        <w:rPr>
          <w:rFonts w:eastAsia="Times New Roman"/>
          <w:color w:val="212121"/>
          <w:szCs w:val="24"/>
        </w:rPr>
        <w:t xml:space="preserve"> με </w:t>
      </w:r>
      <w:r>
        <w:rPr>
          <w:rFonts w:eastAsia="Times New Roman"/>
          <w:color w:val="212121"/>
          <w:szCs w:val="24"/>
        </w:rPr>
        <w:t>αυτό αποδεικνύεται ότι κινούνταν</w:t>
      </w:r>
      <w:r w:rsidRPr="00963FF6">
        <w:rPr>
          <w:rFonts w:eastAsia="Times New Roman"/>
          <w:color w:val="212121"/>
          <w:szCs w:val="24"/>
        </w:rPr>
        <w:t xml:space="preserve"> μεταξύ τραγωδίας και δράματος</w:t>
      </w:r>
      <w:r>
        <w:rPr>
          <w:rFonts w:eastAsia="Times New Roman"/>
          <w:color w:val="212121"/>
          <w:szCs w:val="24"/>
        </w:rPr>
        <w:t>.</w:t>
      </w:r>
      <w:r w:rsidRPr="00963FF6">
        <w:rPr>
          <w:rFonts w:eastAsia="Times New Roman"/>
          <w:color w:val="212121"/>
          <w:szCs w:val="24"/>
        </w:rPr>
        <w:t xml:space="preserve"> Πάντως τα εθνικά συμφέροντα τα είχαν αφήσει πολύ μακριά</w:t>
      </w:r>
      <w:r>
        <w:rPr>
          <w:rFonts w:eastAsia="Times New Roman"/>
          <w:color w:val="212121"/>
          <w:szCs w:val="24"/>
        </w:rPr>
        <w:t>.</w:t>
      </w:r>
    </w:p>
    <w:p w14:paraId="01A9E069"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Κ</w:t>
      </w:r>
      <w:r w:rsidRPr="00963FF6">
        <w:rPr>
          <w:rFonts w:eastAsia="Times New Roman"/>
          <w:color w:val="212121"/>
          <w:szCs w:val="24"/>
        </w:rPr>
        <w:t>υρίες και κύριοι συνάδελφοι</w:t>
      </w:r>
      <w:r>
        <w:rPr>
          <w:rFonts w:eastAsia="Times New Roman"/>
          <w:color w:val="212121"/>
          <w:szCs w:val="24"/>
        </w:rPr>
        <w:t>,</w:t>
      </w:r>
      <w:r w:rsidRPr="00963FF6">
        <w:rPr>
          <w:rFonts w:eastAsia="Times New Roman"/>
          <w:color w:val="212121"/>
          <w:szCs w:val="24"/>
        </w:rPr>
        <w:t xml:space="preserve"> ειπώθηκαν για άλλ</w:t>
      </w:r>
      <w:r>
        <w:rPr>
          <w:rFonts w:eastAsia="Times New Roman"/>
          <w:color w:val="212121"/>
          <w:szCs w:val="24"/>
        </w:rPr>
        <w:t>η μία φορά πολλά πράγματα εδώ. Πρ</w:t>
      </w:r>
      <w:r w:rsidRPr="00963FF6">
        <w:rPr>
          <w:rFonts w:eastAsia="Times New Roman"/>
          <w:color w:val="212121"/>
          <w:szCs w:val="24"/>
        </w:rPr>
        <w:t>οσπάθησαν κάποιοι να αλλοιώσουν γεγονότα ιστορικά</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αλλά</w:t>
      </w:r>
      <w:r w:rsidRPr="00963FF6">
        <w:rPr>
          <w:rFonts w:eastAsia="Times New Roman"/>
          <w:color w:val="212121"/>
          <w:szCs w:val="24"/>
        </w:rPr>
        <w:t xml:space="preserve"> μ</w:t>
      </w:r>
      <w:r>
        <w:rPr>
          <w:rFonts w:eastAsia="Times New Roman"/>
          <w:color w:val="212121"/>
          <w:szCs w:val="24"/>
        </w:rPr>
        <w:t xml:space="preserve">έσα σε αυτή την προσπάθειά τους μας έφεραν </w:t>
      </w:r>
      <w:r w:rsidRPr="00963FF6">
        <w:rPr>
          <w:rFonts w:eastAsia="Times New Roman"/>
          <w:color w:val="212121"/>
          <w:szCs w:val="24"/>
        </w:rPr>
        <w:t>εδώ ως πραγματικά γεγονότα πρ</w:t>
      </w:r>
      <w:r>
        <w:rPr>
          <w:rFonts w:eastAsia="Times New Roman"/>
          <w:color w:val="212121"/>
          <w:szCs w:val="24"/>
        </w:rPr>
        <w:t>άγματα τα οποία δεν υφίστανται. Έ</w:t>
      </w:r>
      <w:r w:rsidRPr="00963FF6">
        <w:rPr>
          <w:rFonts w:eastAsia="Times New Roman"/>
          <w:color w:val="212121"/>
          <w:szCs w:val="24"/>
        </w:rPr>
        <w:t>γινε αναφορά μάλιστα από κάποιους συναδέλφους του ΣΥΡΙΖΑ για τον αείμνησ</w:t>
      </w:r>
      <w:r>
        <w:rPr>
          <w:rFonts w:eastAsia="Times New Roman"/>
          <w:color w:val="212121"/>
          <w:szCs w:val="24"/>
        </w:rPr>
        <w:t>το Κωνσταντίνο Μητσοτά</w:t>
      </w:r>
      <w:r>
        <w:rPr>
          <w:rFonts w:eastAsia="Times New Roman"/>
          <w:color w:val="212121"/>
          <w:szCs w:val="24"/>
        </w:rPr>
        <w:t xml:space="preserve">κη. </w:t>
      </w:r>
    </w:p>
    <w:p w14:paraId="01A9E06A" w14:textId="77777777" w:rsidR="00887A51" w:rsidRDefault="009C255F">
      <w:pPr>
        <w:spacing w:after="0" w:line="600" w:lineRule="auto"/>
        <w:ind w:firstLine="720"/>
        <w:jc w:val="both"/>
        <w:rPr>
          <w:rFonts w:eastAsia="Times New Roman"/>
          <w:color w:val="212121"/>
          <w:szCs w:val="24"/>
        </w:rPr>
      </w:pPr>
      <w:r>
        <w:rPr>
          <w:rFonts w:eastAsia="Times New Roman"/>
          <w:color w:val="212121"/>
          <w:szCs w:val="24"/>
        </w:rPr>
        <w:t xml:space="preserve">Θα </w:t>
      </w:r>
      <w:r w:rsidRPr="00963FF6">
        <w:rPr>
          <w:rFonts w:eastAsia="Times New Roman"/>
          <w:color w:val="212121"/>
          <w:szCs w:val="24"/>
        </w:rPr>
        <w:t>ήθελα εδώ</w:t>
      </w:r>
      <w:r>
        <w:rPr>
          <w:rFonts w:eastAsia="Times New Roman"/>
          <w:color w:val="212121"/>
          <w:szCs w:val="24"/>
        </w:rPr>
        <w:t>,</w:t>
      </w:r>
      <w:r w:rsidRPr="00963FF6">
        <w:rPr>
          <w:rFonts w:eastAsia="Times New Roman"/>
          <w:color w:val="212121"/>
          <w:szCs w:val="24"/>
        </w:rPr>
        <w:t xml:space="preserve"> κύριοι συνάδελφοι</w:t>
      </w:r>
      <w:r>
        <w:rPr>
          <w:rFonts w:eastAsia="Times New Roman"/>
          <w:color w:val="212121"/>
          <w:szCs w:val="24"/>
        </w:rPr>
        <w:t>,</w:t>
      </w:r>
      <w:r w:rsidRPr="00963FF6">
        <w:rPr>
          <w:rFonts w:eastAsia="Times New Roman"/>
          <w:color w:val="212121"/>
          <w:szCs w:val="24"/>
        </w:rPr>
        <w:t xml:space="preserve"> να σας θυμίσω το εξής</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Αρκεί να δούμε την αιτιολογική έκ</w:t>
      </w:r>
      <w:r w:rsidRPr="00963FF6">
        <w:rPr>
          <w:rFonts w:eastAsia="Times New Roman"/>
          <w:color w:val="212121"/>
          <w:szCs w:val="24"/>
        </w:rPr>
        <w:t xml:space="preserve">θεση αυτής της </w:t>
      </w:r>
      <w:r>
        <w:rPr>
          <w:rFonts w:eastAsia="Times New Roman"/>
          <w:color w:val="212121"/>
          <w:szCs w:val="24"/>
        </w:rPr>
        <w:t>σ</w:t>
      </w:r>
      <w:r w:rsidRPr="00963FF6">
        <w:rPr>
          <w:rFonts w:eastAsia="Times New Roman"/>
          <w:color w:val="212121"/>
          <w:szCs w:val="24"/>
        </w:rPr>
        <w:t>υμφωνίας</w:t>
      </w:r>
      <w:r>
        <w:rPr>
          <w:rFonts w:eastAsia="Times New Roman"/>
          <w:color w:val="212121"/>
          <w:szCs w:val="24"/>
        </w:rPr>
        <w:t xml:space="preserve"> </w:t>
      </w:r>
      <w:r>
        <w:rPr>
          <w:rFonts w:eastAsia="Times New Roman"/>
          <w:color w:val="212121"/>
          <w:szCs w:val="24"/>
        </w:rPr>
        <w:t>που τη συζητήσαμε</w:t>
      </w:r>
      <w:r w:rsidRPr="00963FF6">
        <w:rPr>
          <w:rFonts w:eastAsia="Times New Roman"/>
          <w:color w:val="212121"/>
          <w:szCs w:val="24"/>
        </w:rPr>
        <w:t xml:space="preserve"> την περασμένη εβδομάδα</w:t>
      </w:r>
      <w:r>
        <w:rPr>
          <w:rFonts w:eastAsia="Times New Roman"/>
          <w:color w:val="212121"/>
          <w:szCs w:val="24"/>
        </w:rPr>
        <w:t>.</w:t>
      </w:r>
      <w:r w:rsidRPr="00963FF6">
        <w:rPr>
          <w:rFonts w:eastAsia="Times New Roman"/>
          <w:color w:val="212121"/>
          <w:szCs w:val="24"/>
        </w:rPr>
        <w:t xml:space="preserve"> Τι λέει </w:t>
      </w:r>
      <w:r>
        <w:rPr>
          <w:rFonts w:eastAsia="Times New Roman"/>
          <w:color w:val="212121"/>
          <w:szCs w:val="24"/>
        </w:rPr>
        <w:t xml:space="preserve">η </w:t>
      </w:r>
      <w:r w:rsidRPr="00963FF6">
        <w:rPr>
          <w:rFonts w:eastAsia="Times New Roman"/>
          <w:color w:val="212121"/>
          <w:szCs w:val="24"/>
        </w:rPr>
        <w:t>αιτιολογική έκθεση</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 xml:space="preserve">«Το 1991 η </w:t>
      </w:r>
      <w:r w:rsidRPr="00963FF6">
        <w:rPr>
          <w:rFonts w:eastAsia="Times New Roman"/>
          <w:color w:val="212121"/>
          <w:szCs w:val="24"/>
        </w:rPr>
        <w:t xml:space="preserve">βόρεια γειτονική χώρα ανακήρυξε την </w:t>
      </w:r>
      <w:r w:rsidRPr="00963FF6">
        <w:rPr>
          <w:rFonts w:eastAsia="Times New Roman"/>
          <w:color w:val="212121"/>
          <w:szCs w:val="24"/>
        </w:rPr>
        <w:lastRenderedPageBreak/>
        <w:t>ανεξαρτησία της απ</w:t>
      </w:r>
      <w:r w:rsidRPr="00963FF6">
        <w:rPr>
          <w:rFonts w:eastAsia="Times New Roman"/>
          <w:color w:val="212121"/>
          <w:szCs w:val="24"/>
        </w:rPr>
        <w:t>ό την πρώην Γιουγκοσλαβία</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της οποίας αποτελούσε μέρος ως Σ</w:t>
      </w:r>
      <w:r w:rsidRPr="00963FF6">
        <w:rPr>
          <w:rFonts w:eastAsia="Times New Roman"/>
          <w:color w:val="212121"/>
          <w:szCs w:val="24"/>
        </w:rPr>
        <w:t>οσιαλιστική Δημοκρατία της Μακεδονίας</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 xml:space="preserve">και </w:t>
      </w:r>
      <w:r w:rsidRPr="00963FF6">
        <w:rPr>
          <w:rFonts w:eastAsia="Times New Roman"/>
          <w:color w:val="212121"/>
          <w:szCs w:val="24"/>
        </w:rPr>
        <w:t xml:space="preserve">ότι χάρη στη σθεναρή αντίσταση της τότε κυβέρνησης </w:t>
      </w:r>
      <w:r>
        <w:rPr>
          <w:rFonts w:eastAsia="Times New Roman"/>
          <w:color w:val="212121"/>
          <w:szCs w:val="24"/>
        </w:rPr>
        <w:t xml:space="preserve">-κυβέρνηση τότε </w:t>
      </w:r>
      <w:r w:rsidRPr="00963FF6">
        <w:rPr>
          <w:rFonts w:eastAsia="Times New Roman"/>
          <w:color w:val="212121"/>
          <w:szCs w:val="24"/>
        </w:rPr>
        <w:t xml:space="preserve">ήταν η </w:t>
      </w:r>
      <w:r>
        <w:rPr>
          <w:rFonts w:eastAsia="Times New Roman"/>
          <w:color w:val="212121"/>
          <w:szCs w:val="24"/>
        </w:rPr>
        <w:t>Κ</w:t>
      </w:r>
      <w:r w:rsidRPr="00963FF6">
        <w:rPr>
          <w:rFonts w:eastAsia="Times New Roman"/>
          <w:color w:val="212121"/>
          <w:szCs w:val="24"/>
        </w:rPr>
        <w:t>υβέρνηση του Κωνσταντίνου Μητσοτάκη της Νέας Δημοκρατίας</w:t>
      </w:r>
      <w:r>
        <w:rPr>
          <w:rFonts w:eastAsia="Times New Roman"/>
          <w:color w:val="212121"/>
          <w:szCs w:val="24"/>
        </w:rPr>
        <w:t>- απετράπη α</w:t>
      </w:r>
      <w:r w:rsidRPr="00963FF6">
        <w:rPr>
          <w:rFonts w:eastAsia="Times New Roman"/>
          <w:color w:val="212121"/>
          <w:szCs w:val="24"/>
        </w:rPr>
        <w:t>κριβώς αυτό</w:t>
      </w:r>
      <w:r w:rsidRPr="00963FF6">
        <w:rPr>
          <w:rFonts w:eastAsia="Times New Roman"/>
          <w:color w:val="212121"/>
          <w:szCs w:val="24"/>
        </w:rPr>
        <w:t xml:space="preserve"> και δεν δόθηκε το όνομα Δημοκρατία της Μακεδονίας στα Σκόπια</w:t>
      </w:r>
      <w:r>
        <w:rPr>
          <w:rFonts w:eastAsia="Times New Roman"/>
          <w:color w:val="212121"/>
          <w:szCs w:val="24"/>
        </w:rPr>
        <w:t>.</w:t>
      </w:r>
      <w:r w:rsidRPr="00963FF6">
        <w:rPr>
          <w:rFonts w:eastAsia="Times New Roman"/>
          <w:color w:val="212121"/>
          <w:szCs w:val="24"/>
        </w:rPr>
        <w:t xml:space="preserve"> </w:t>
      </w:r>
      <w:r>
        <w:rPr>
          <w:rFonts w:eastAsia="Times New Roman"/>
          <w:color w:val="212121"/>
          <w:szCs w:val="24"/>
        </w:rPr>
        <w:t>Αυτό αναφέρεται μέσα στην</w:t>
      </w:r>
      <w:r w:rsidRPr="00963FF6">
        <w:rPr>
          <w:rFonts w:eastAsia="Times New Roman"/>
          <w:color w:val="212121"/>
          <w:szCs w:val="24"/>
        </w:rPr>
        <w:t xml:space="preserve"> αιτιολογική έκθεση</w:t>
      </w:r>
      <w:r>
        <w:rPr>
          <w:rFonts w:eastAsia="Times New Roman"/>
          <w:color w:val="212121"/>
          <w:szCs w:val="24"/>
        </w:rPr>
        <w:t>.</w:t>
      </w:r>
      <w:r w:rsidRPr="00963FF6">
        <w:rPr>
          <w:rFonts w:eastAsia="Times New Roman"/>
          <w:color w:val="212121"/>
          <w:szCs w:val="24"/>
        </w:rPr>
        <w:t xml:space="preserve"> </w:t>
      </w:r>
    </w:p>
    <w:p w14:paraId="01A9E06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Στη συνέχεια, το 1991</w:t>
      </w:r>
      <w:r w:rsidRPr="004B3B69">
        <w:rPr>
          <w:rFonts w:eastAsia="Times New Roman" w:cs="Times New Roman"/>
          <w:szCs w:val="24"/>
        </w:rPr>
        <w:t>,</w:t>
      </w:r>
      <w:r>
        <w:rPr>
          <w:rFonts w:eastAsia="Times New Roman" w:cs="Times New Roman"/>
          <w:szCs w:val="24"/>
        </w:rPr>
        <w:t xml:space="preserve"> πάλι κατάφερε κάτι άλλο εκείνη η Κυβέρνηση του Κωνσταντίνου Μητσοτάκη και βγήκε στις 16 Δεκεμβρίου του 1991 από την έκτακτη υπουργική συνάντηση για την ευρωπαϊκή πολιτική συνεργασία μια ανακοίνωση που αφορούσε τη Γιουγκοσλαβία και έλεγε: «Η Κοινότητα και </w:t>
      </w:r>
      <w:r>
        <w:rPr>
          <w:rFonts w:eastAsia="Times New Roman" w:cs="Times New Roman"/>
          <w:szCs w:val="24"/>
        </w:rPr>
        <w:t>τα κράτη-μέλη της απαιτούν, επίσης, από την εκάστοτε Γιουγκοσλαβική Δημοκρατία να δεσμευθεί πριν από την αναγνώρισή της να θεσπίσει συνταγματικές και πολιτικές εγγυήσεις οι οποίες θα διασφαλίζουν ότι δεν έχει εδαφικές αξιώσεις σε γειτονικό κράτος της Κοινό</w:t>
      </w:r>
      <w:r>
        <w:rPr>
          <w:rFonts w:eastAsia="Times New Roman" w:cs="Times New Roman"/>
          <w:szCs w:val="24"/>
        </w:rPr>
        <w:t>τητας και ότι δεν θα διεξαγάγει εχθρικές δραστηριότητες προπαγάνδας έναντι γειτονικών κρατών» -προσέξτε τώρα- «συ</w:t>
      </w:r>
      <w:r>
        <w:rPr>
          <w:rFonts w:eastAsia="Times New Roman" w:cs="Times New Roman"/>
          <w:szCs w:val="24"/>
        </w:rPr>
        <w:lastRenderedPageBreak/>
        <w:t>μπεριλαμβανομένης και της χρήσης ονομασίας που συνεπάγεται εδαφικές αξιώσεις». Αυτό κατάφερε η τότε Κυβέρνηση του αείμνηστου Κωνσταντίνου Μητσο</w:t>
      </w:r>
      <w:r>
        <w:rPr>
          <w:rFonts w:eastAsia="Times New Roman" w:cs="Times New Roman"/>
          <w:szCs w:val="24"/>
        </w:rPr>
        <w:t>τάκη, που προσπάθησαν κάποιοι συνάδελφοι εδώ από τον ΣΥΡΙΖΑ να παραφράσουν ή, αν θέλετε, να παραποιήσουν τα γεγονότα εκείνης της περιόδου.</w:t>
      </w:r>
    </w:p>
    <w:p w14:paraId="01A9E06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Προσέξτε: Εδώ λέει: «Συμπεριλαμβανομένης και της χρήσης ονομασίας που συνεπάγεται εδαφικές αξιώσεις». Αυτό το σημείο </w:t>
      </w:r>
      <w:r>
        <w:rPr>
          <w:rFonts w:eastAsia="Times New Roman" w:cs="Times New Roman"/>
          <w:szCs w:val="24"/>
        </w:rPr>
        <w:t xml:space="preserve">χρειάζεται προσοχή, γιατί είναι αποτέλεσμα της ιστορικής διαμάχης μεταξύ Γαλλίας και Μεγάλης Βρετανίας. Όταν το 1963 η Μεγάλη Βρετανία ζήτησε να μπει στην τότε ΕΟΚ, η Γαλλία με τον ντε </w:t>
      </w:r>
      <w:proofErr w:type="spellStart"/>
      <w:r>
        <w:rPr>
          <w:rFonts w:eastAsia="Times New Roman" w:cs="Times New Roman"/>
          <w:szCs w:val="24"/>
        </w:rPr>
        <w:t>Γκωλ</w:t>
      </w:r>
      <w:proofErr w:type="spellEnd"/>
      <w:r>
        <w:rPr>
          <w:rFonts w:eastAsia="Times New Roman" w:cs="Times New Roman"/>
          <w:szCs w:val="24"/>
        </w:rPr>
        <w:t xml:space="preserve"> </w:t>
      </w:r>
      <w:proofErr w:type="spellStart"/>
      <w:r>
        <w:rPr>
          <w:rFonts w:eastAsia="Times New Roman" w:cs="Times New Roman"/>
          <w:szCs w:val="24"/>
        </w:rPr>
        <w:t>προέβαλε</w:t>
      </w:r>
      <w:proofErr w:type="spellEnd"/>
      <w:r>
        <w:rPr>
          <w:rFonts w:eastAsia="Times New Roman" w:cs="Times New Roman"/>
          <w:szCs w:val="24"/>
        </w:rPr>
        <w:t xml:space="preserve"> την αξίωση ότι θα πρέπει να αλλάξει το όνομα, ότι όχι, δε</w:t>
      </w:r>
      <w:r>
        <w:rPr>
          <w:rFonts w:eastAsia="Times New Roman" w:cs="Times New Roman"/>
          <w:szCs w:val="24"/>
        </w:rPr>
        <w:t>ν μπορεί να μπει ως Μεγάλη Βρετανία λόγω της Βρετάνης στη Γαλλία, γιατί, διατηρώντας το όνομα «Μεγάλη Βρετανία», υπάρχει ζήτημα αλυτρωτισμού. Μάλιστα, αναγκάστηκε και έκανε τότε τρεις αιτήσεις η Μεγάλη Βρετανία και την τρίτη φορά, όπου πλέον την αίτηση την</w:t>
      </w:r>
      <w:r>
        <w:rPr>
          <w:rFonts w:eastAsia="Times New Roman" w:cs="Times New Roman"/>
          <w:szCs w:val="24"/>
        </w:rPr>
        <w:t xml:space="preserve"> έκανε με το όνομα «Ηνωμένο Βασίλειο», έγινε δεκτή.</w:t>
      </w:r>
    </w:p>
    <w:p w14:paraId="01A9E06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Βλέπετε ότι κατάφερε η Γαλλία τότε και έπεισε αυτή τη μεγάλη χώρα, τη Μεγάλη Βρετανία, να αλλάξει το όνομα. Εσείς είστε τόσο ικανοί που δεν καταφέρατε να πείσετε τα Σκόπια να αλλάξουν αυτή την αξίωσή τους</w:t>
      </w:r>
      <w:r>
        <w:rPr>
          <w:rFonts w:eastAsia="Times New Roman" w:cs="Times New Roman"/>
          <w:szCs w:val="24"/>
        </w:rPr>
        <w:t>.</w:t>
      </w:r>
    </w:p>
    <w:p w14:paraId="01A9E06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Με τη σημερινή διαδικασία, κύριοι συνάδελφοι, ολοκληρώνεται η τραγωδία. Με αυτή την απαράδεκτη απόφασή σας παραδίδετε τα κλειδιά. Διότι, αν υπήρχε κάποιο μέσο με το οποίο θα μπορούσαμε να τους πιέσουμε, να τους πείσουμε να έρθουν πραγματικά να τηρήσουν α</w:t>
      </w:r>
      <w:r>
        <w:rPr>
          <w:rFonts w:eastAsia="Times New Roman" w:cs="Times New Roman"/>
          <w:szCs w:val="24"/>
        </w:rPr>
        <w:t>υτά τα οποία είπαμε προηγουμένως και να μην αξιώνουν την χρήση του όρου «Μακεδονία», ήταν ακριβώς η ένταξή τους σε όλους αυτούς τους οργανισμούς, είτε μιλάμε για το ΝΑΤΟ, είτε μιλάμε για την Ευρωπαϊκή Ένωση, είτε μιλάμε για τον Οργανισμό Ηνωμένων Εθνών. Εσ</w:t>
      </w:r>
      <w:r>
        <w:rPr>
          <w:rFonts w:eastAsia="Times New Roman" w:cs="Times New Roman"/>
          <w:szCs w:val="24"/>
        </w:rPr>
        <w:t xml:space="preserve">είς με αυτή τη </w:t>
      </w:r>
      <w:r>
        <w:rPr>
          <w:rFonts w:eastAsia="Times New Roman" w:cs="Times New Roman"/>
          <w:szCs w:val="24"/>
        </w:rPr>
        <w:t>συμφωνία</w:t>
      </w:r>
      <w:r>
        <w:rPr>
          <w:rFonts w:eastAsia="Times New Roman" w:cs="Times New Roman"/>
          <w:szCs w:val="24"/>
        </w:rPr>
        <w:t xml:space="preserve"> τούς τα παραδώσατε όλα.</w:t>
      </w:r>
    </w:p>
    <w:p w14:paraId="01A9E06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Δυστυχώς, εκείνο το οποίο θα ήθελα να σας πω, συνεχίζοντας, είναι ότι σας έδωσαν και τα πατήματα προκειμένου εσείς να ζητήσετε να ακυρωθεί αυτή η </w:t>
      </w:r>
      <w:r>
        <w:rPr>
          <w:rFonts w:eastAsia="Times New Roman" w:cs="Times New Roman"/>
          <w:szCs w:val="24"/>
        </w:rPr>
        <w:t>συμφωνία</w:t>
      </w:r>
      <w:r w:rsidRPr="00673E4E">
        <w:rPr>
          <w:rFonts w:eastAsia="Times New Roman" w:cs="Times New Roman"/>
          <w:szCs w:val="24"/>
        </w:rPr>
        <w:t xml:space="preserve"> </w:t>
      </w:r>
      <w:r>
        <w:rPr>
          <w:rFonts w:eastAsia="Times New Roman" w:cs="Times New Roman"/>
          <w:szCs w:val="24"/>
        </w:rPr>
        <w:t xml:space="preserve">και να τους εκθέσετε. Διότι αυτοί παραβίασαν τη </w:t>
      </w:r>
      <w:r>
        <w:rPr>
          <w:rFonts w:eastAsia="Times New Roman" w:cs="Times New Roman"/>
          <w:szCs w:val="24"/>
        </w:rPr>
        <w:t>συμφω</w:t>
      </w:r>
      <w:r>
        <w:rPr>
          <w:rFonts w:eastAsia="Times New Roman" w:cs="Times New Roman"/>
          <w:szCs w:val="24"/>
        </w:rPr>
        <w:t xml:space="preserve">νία </w:t>
      </w:r>
      <w:r>
        <w:rPr>
          <w:rFonts w:eastAsia="Times New Roman" w:cs="Times New Roman"/>
          <w:szCs w:val="24"/>
        </w:rPr>
        <w:t>σε πολλά σημεία.</w:t>
      </w:r>
    </w:p>
    <w:p w14:paraId="01A9E07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αρχάς, έκαναν ένα δημοψήφισμα. Στο δημοψήφισμα αυτό το ερώτημα το οποίο έθεσαν ήταν: «Είστε υπέρ της ένταξης στην Ευρωπαϊκή Ένωση και το ΝΑΤΟ, αποδεχόμενοι τη </w:t>
      </w:r>
      <w:r>
        <w:rPr>
          <w:rFonts w:eastAsia="Times New Roman" w:cs="Times New Roman"/>
          <w:szCs w:val="24"/>
        </w:rPr>
        <w:t xml:space="preserve">συμφωνία </w:t>
      </w:r>
      <w:r>
        <w:rPr>
          <w:rFonts w:eastAsia="Times New Roman" w:cs="Times New Roman"/>
          <w:szCs w:val="24"/>
        </w:rPr>
        <w:t xml:space="preserve">μεταξύ της Δημοκρατίας της Μακεδονίας και της Δημοκρατίας της </w:t>
      </w:r>
      <w:r>
        <w:rPr>
          <w:rFonts w:eastAsia="Times New Roman" w:cs="Times New Roman"/>
          <w:szCs w:val="24"/>
        </w:rPr>
        <w:t xml:space="preserve">Ελλάδας;». Υπάρχει πουθενά εδώ στη </w:t>
      </w:r>
      <w:r>
        <w:rPr>
          <w:rFonts w:eastAsia="Times New Roman" w:cs="Times New Roman"/>
          <w:szCs w:val="24"/>
        </w:rPr>
        <w:t>συμφωνία</w:t>
      </w:r>
      <w:r>
        <w:rPr>
          <w:rFonts w:eastAsia="Times New Roman" w:cs="Times New Roman"/>
          <w:szCs w:val="24"/>
        </w:rPr>
        <w:t xml:space="preserve"> αναφορά σε Δημοκρατία της Μακεδονίας; Πουθενά δεν υπάρχει αναφορά. Η αναφορά είναι ανάμεσα στο πρώτο μέρος, όπου είναι η Ελληνική Δημοκρατία και στο δεύτερο μέρος, όπου γίνεται αναφορά στον αριθμό απόφασης της Γε</w:t>
      </w:r>
      <w:r>
        <w:rPr>
          <w:rFonts w:eastAsia="Times New Roman" w:cs="Times New Roman"/>
          <w:szCs w:val="24"/>
        </w:rPr>
        <w:t xml:space="preserve">νικής Συνέλευσης του Οργανισμού Ηνωμένων Εθνών. Αυτό εκθέτει αυτούς οι οποίοι μιλούν για πρώην Γιουγκοσλαβική Δημοκρατία της Μακεδονίας, θέλοντας να πουν ότι ήδη υπάρχει το «Μακεδονία» στο </w:t>
      </w:r>
      <w:proofErr w:type="spellStart"/>
      <w:r>
        <w:rPr>
          <w:rFonts w:eastAsia="Times New Roman" w:cs="Times New Roman"/>
          <w:szCs w:val="24"/>
        </w:rPr>
        <w:t>πΓΔΜ</w:t>
      </w:r>
      <w:proofErr w:type="spellEnd"/>
      <w:r>
        <w:rPr>
          <w:rFonts w:eastAsia="Times New Roman" w:cs="Times New Roman"/>
          <w:szCs w:val="24"/>
        </w:rPr>
        <w:t>.</w:t>
      </w:r>
    </w:p>
    <w:p w14:paraId="01A9E071" w14:textId="77777777" w:rsidR="00887A51" w:rsidRDefault="009C255F">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w:t>
      </w:r>
      <w:r w:rsidRPr="00251171">
        <w:rPr>
          <w:rFonts w:eastAsia="Times New Roman" w:cs="Times New Roman"/>
          <w:szCs w:val="24"/>
        </w:rPr>
        <w:t>ς του κυρίου Βουλευτή)</w:t>
      </w:r>
    </w:p>
    <w:p w14:paraId="01A9E07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Εγώ έχω πει -για τρίτη φορά το λέω, το έχω πει άλλες δυο φορές από αυτό το Βήμα- ότι το «πρώην Γιουγκοσλαβική Δημοκρατία της Μακεδονίας» είναι μη όνομα. Είναι μια προσωρινή τυπική ονομασία που </w:t>
      </w:r>
      <w:proofErr w:type="spellStart"/>
      <w:r>
        <w:rPr>
          <w:rFonts w:eastAsia="Times New Roman" w:cs="Times New Roman"/>
          <w:szCs w:val="24"/>
        </w:rPr>
        <w:t>εδόθη</w:t>
      </w:r>
      <w:proofErr w:type="spellEnd"/>
      <w:r>
        <w:rPr>
          <w:rFonts w:eastAsia="Times New Roman" w:cs="Times New Roman"/>
          <w:szCs w:val="24"/>
        </w:rPr>
        <w:t xml:space="preserve"> και θα μπορούσε κανείς να το παρομ</w:t>
      </w:r>
      <w:r>
        <w:rPr>
          <w:rFonts w:eastAsia="Times New Roman" w:cs="Times New Roman"/>
          <w:szCs w:val="24"/>
        </w:rPr>
        <w:t xml:space="preserve">οιάσει με τον Παπαδόπουλο, ο οποίος υπέβαλε αίτηση στον </w:t>
      </w:r>
      <w:r>
        <w:rPr>
          <w:rFonts w:eastAsia="Times New Roman" w:cs="Times New Roman"/>
          <w:szCs w:val="24"/>
        </w:rPr>
        <w:lastRenderedPageBreak/>
        <w:t xml:space="preserve">δήμο της περιοχής του για να αλλάξει επώνυμο και μέχρι να του βρουν καινούργιο επώνυμο, τον λένε «πρώην Παπαδόπουλος». Αυτό δεν αποτελεί επώνυμο. Είναι η ονομασία που είχε αυτή η συγκεκριμένη περιοχή </w:t>
      </w:r>
      <w:r>
        <w:rPr>
          <w:rFonts w:eastAsia="Times New Roman" w:cs="Times New Roman"/>
          <w:szCs w:val="24"/>
        </w:rPr>
        <w:t>κατά τη διάρκεια που υπήρχε η Γιουγκοσλαβία την περίοδο του Τίτο και μέχρι να βρεθεί το όνομα το οποίο θα έπαιρνε, την ονόμασαν «πρώην Γιουγκοσλαβική Δημοκρατία της Μακεδονίας».</w:t>
      </w:r>
      <w:r w:rsidRPr="004E125A">
        <w:rPr>
          <w:rFonts w:eastAsia="Times New Roman" w:cs="Times New Roman"/>
          <w:szCs w:val="24"/>
        </w:rPr>
        <w:t xml:space="preserve"> </w:t>
      </w:r>
      <w:r>
        <w:rPr>
          <w:rFonts w:eastAsia="Times New Roman" w:cs="Times New Roman"/>
          <w:szCs w:val="24"/>
        </w:rPr>
        <w:t>Επομένως, δεν είναι όνομα και δεν μπορεί κανείς να το επικαλείται αυτό διαρκώς</w:t>
      </w:r>
      <w:r>
        <w:rPr>
          <w:rFonts w:eastAsia="Times New Roman" w:cs="Times New Roman"/>
          <w:szCs w:val="24"/>
        </w:rPr>
        <w:t>.</w:t>
      </w:r>
    </w:p>
    <w:p w14:paraId="01A9E073" w14:textId="77777777" w:rsidR="00887A51" w:rsidRDefault="009C255F">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Κύριε Λαζαρίδη, ολοκληρώστε, παρακαλώ.</w:t>
      </w:r>
    </w:p>
    <w:p w14:paraId="01A9E074"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Κλείνω σε λιγότερο από μισό λεπτό, κύριε Πρόεδρε. Την ανοχή σας για λιγότερο από μισό λεπτό.</w:t>
      </w:r>
    </w:p>
    <w:p w14:paraId="01A9E07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Μιλούμε για την ιθαγένεια. Γιατί δεν ζητήσατε στο σημείο εκείνο που </w:t>
      </w:r>
      <w:r>
        <w:rPr>
          <w:rFonts w:eastAsia="Times New Roman" w:cs="Times New Roman"/>
          <w:szCs w:val="24"/>
        </w:rPr>
        <w:t>λέει ως «</w:t>
      </w:r>
      <w:r>
        <w:rPr>
          <w:rFonts w:eastAsia="Times New Roman" w:cs="Times New Roman"/>
          <w:szCs w:val="24"/>
          <w:lang w:val="en-US"/>
        </w:rPr>
        <w:t>nationality</w:t>
      </w:r>
      <w:r>
        <w:rPr>
          <w:rFonts w:eastAsia="Times New Roman" w:cs="Times New Roman"/>
          <w:szCs w:val="24"/>
        </w:rPr>
        <w:t>» το «μακεδονική», να μπει το «</w:t>
      </w:r>
      <w:proofErr w:type="spellStart"/>
      <w:r>
        <w:rPr>
          <w:rFonts w:eastAsia="Times New Roman" w:cs="Times New Roman"/>
          <w:szCs w:val="24"/>
        </w:rPr>
        <w:t>βορειομακεδονική</w:t>
      </w:r>
      <w:proofErr w:type="spellEnd"/>
      <w:r>
        <w:rPr>
          <w:rFonts w:eastAsia="Times New Roman" w:cs="Times New Roman"/>
          <w:szCs w:val="24"/>
        </w:rPr>
        <w:t>»; Βέβαια, εδώ να ξεκαθαρίσουμε ότι εγώ είμαι εναντίον του όρου «Μακεδονία» εντελώς. Όμως, αφού δεχθήκατε το «Βόρεια Μακεδονία», γιατί δεν τους υποχρεώσατε να μπει το «</w:t>
      </w:r>
      <w:proofErr w:type="spellStart"/>
      <w:r>
        <w:rPr>
          <w:rFonts w:eastAsia="Times New Roman" w:cs="Times New Roman"/>
          <w:szCs w:val="24"/>
        </w:rPr>
        <w:t>βορειομακεδονική</w:t>
      </w:r>
      <w:proofErr w:type="spellEnd"/>
      <w:r>
        <w:rPr>
          <w:rFonts w:eastAsia="Times New Roman" w:cs="Times New Roman"/>
          <w:szCs w:val="24"/>
        </w:rPr>
        <w:t>»;</w:t>
      </w:r>
    </w:p>
    <w:p w14:paraId="01A9E07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Στη γλώσσα γιατί να μη μπει το «</w:t>
      </w:r>
      <w:proofErr w:type="spellStart"/>
      <w:r>
        <w:rPr>
          <w:rFonts w:eastAsia="Times New Roman" w:cs="Times New Roman"/>
          <w:szCs w:val="24"/>
        </w:rPr>
        <w:t>σλαβομακεδονική</w:t>
      </w:r>
      <w:proofErr w:type="spellEnd"/>
      <w:r>
        <w:rPr>
          <w:rFonts w:eastAsia="Times New Roman" w:cs="Times New Roman"/>
          <w:szCs w:val="24"/>
        </w:rPr>
        <w:t>»; Τους αφήσατε να γράψουν «μακεδονική», αλλά να υπάρχει η υποσημείωση. Ποιος θα προστρέξει σε αυτήν την υποσημείωση;</w:t>
      </w:r>
    </w:p>
    <w:p w14:paraId="01A9E077" w14:textId="77777777" w:rsidR="00887A51" w:rsidRDefault="009C255F">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Κύριε Λαζαρίδη, πέρασε και το μισό λεπτό που ζητήσατε. Σα</w:t>
      </w:r>
      <w:r>
        <w:rPr>
          <w:rFonts w:eastAsia="Times New Roman" w:cs="Times New Roman"/>
          <w:szCs w:val="24"/>
        </w:rPr>
        <w:t>ς παρακαλώ!</w:t>
      </w:r>
    </w:p>
    <w:p w14:paraId="01A9E078"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Κλείνω, κύριε Πρόεδρε. Εντάξει.</w:t>
      </w:r>
    </w:p>
    <w:p w14:paraId="01A9E07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Στο θέμα της αλλαγής του </w:t>
      </w:r>
      <w:r>
        <w:rPr>
          <w:rFonts w:eastAsia="Times New Roman" w:cs="Times New Roman"/>
          <w:szCs w:val="24"/>
        </w:rPr>
        <w:t>συντάγματος</w:t>
      </w:r>
      <w:r>
        <w:rPr>
          <w:rFonts w:eastAsia="Times New Roman" w:cs="Times New Roman"/>
          <w:szCs w:val="24"/>
        </w:rPr>
        <w:t>, ακόμα κι εκεί έχουν παραβιάσει. Συζητούμε εδώ χωρίς να έχουν ολοκληρώσει τις αλλαγές και είναι κάτι το οποίο εκθέτει ακόμα παραπάνω αυτούς οι οποίοι στήρι</w:t>
      </w:r>
      <w:r>
        <w:rPr>
          <w:rFonts w:eastAsia="Times New Roman" w:cs="Times New Roman"/>
          <w:szCs w:val="24"/>
        </w:rPr>
        <w:t xml:space="preserve">ξαν αυτήν τη </w:t>
      </w:r>
      <w:r>
        <w:rPr>
          <w:rFonts w:eastAsia="Times New Roman" w:cs="Times New Roman"/>
          <w:szCs w:val="24"/>
        </w:rPr>
        <w:t>συμφωνία</w:t>
      </w:r>
      <w:r>
        <w:rPr>
          <w:rFonts w:eastAsia="Times New Roman" w:cs="Times New Roman"/>
          <w:szCs w:val="24"/>
        </w:rPr>
        <w:t>.</w:t>
      </w:r>
    </w:p>
    <w:p w14:paraId="01A9E07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Εγώ σαφώς και είμαι αντίθετος, όπως ήμουν αντίθετος και τις δύο προηγούμενες φορές.</w:t>
      </w:r>
    </w:p>
    <w:p w14:paraId="01A9E07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1A9E07C" w14:textId="77777777" w:rsidR="00887A51" w:rsidRDefault="009C255F">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 xml:space="preserve">Τον λόγο έχει ο Κοινοβουλευτικός Εκπρόσωπος του Κομμουνιστικού Κόμματος, ο κ. </w:t>
      </w:r>
      <w:proofErr w:type="spellStart"/>
      <w:r>
        <w:rPr>
          <w:rFonts w:eastAsia="Times New Roman" w:cs="Times New Roman"/>
          <w:szCs w:val="24"/>
        </w:rPr>
        <w:t>Παφίλης</w:t>
      </w:r>
      <w:proofErr w:type="spellEnd"/>
      <w:r>
        <w:rPr>
          <w:rFonts w:eastAsia="Times New Roman" w:cs="Times New Roman"/>
          <w:szCs w:val="24"/>
        </w:rPr>
        <w:t>.</w:t>
      </w:r>
    </w:p>
    <w:p w14:paraId="01A9E07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ΠΑΦΙΛΗΣ:</w:t>
      </w:r>
      <w:r>
        <w:rPr>
          <w:rFonts w:eastAsia="Times New Roman" w:cs="Times New Roman"/>
          <w:szCs w:val="24"/>
        </w:rPr>
        <w:t xml:space="preserve"> Με τον πιο επίσημο τρόπο και στις τελευταίες Ολομέλειες της Βουλής -όχι ότι είναι σημερινό- η </w:t>
      </w:r>
      <w:r>
        <w:rPr>
          <w:rFonts w:eastAsia="Times New Roman" w:cs="Times New Roman"/>
          <w:szCs w:val="24"/>
        </w:rPr>
        <w:lastRenderedPageBreak/>
        <w:t xml:space="preserve">Κυβέρνηση ΣΥΡΙΖΑ -γιατί ΣΥΡΙΖΑ είναι τώρα- αναδεικνύεται σε </w:t>
      </w:r>
      <w:proofErr w:type="spellStart"/>
      <w:r>
        <w:rPr>
          <w:rFonts w:eastAsia="Times New Roman" w:cs="Times New Roman"/>
          <w:szCs w:val="24"/>
        </w:rPr>
        <w:t>αμερικανονατοϊκό</w:t>
      </w:r>
      <w:proofErr w:type="spellEnd"/>
      <w:r>
        <w:rPr>
          <w:rFonts w:eastAsia="Times New Roman" w:cs="Times New Roman"/>
          <w:szCs w:val="24"/>
        </w:rPr>
        <w:t xml:space="preserve"> πρωταθλητή, στον καλύτερο συνήγορο της πιο δολοφονικής μηχανής που γνώρισε η</w:t>
      </w:r>
      <w:r>
        <w:rPr>
          <w:rFonts w:eastAsia="Times New Roman" w:cs="Times New Roman"/>
          <w:szCs w:val="24"/>
        </w:rPr>
        <w:t xml:space="preserve"> ανθρωπότητα, στο ΝΑΤΟ. Επιβεβαιώνει την έκθεση του </w:t>
      </w:r>
      <w:r>
        <w:rPr>
          <w:rFonts w:eastAsia="Times New Roman" w:cs="Times New Roman"/>
          <w:szCs w:val="24"/>
          <w:lang w:val="en-US"/>
        </w:rPr>
        <w:t>State</w:t>
      </w:r>
      <w:r w:rsidRPr="004E125A">
        <w:rPr>
          <w:rFonts w:eastAsia="Times New Roman" w:cs="Times New Roman"/>
          <w:szCs w:val="24"/>
        </w:rPr>
        <w:t xml:space="preserve"> </w:t>
      </w:r>
      <w:r>
        <w:rPr>
          <w:rFonts w:eastAsia="Times New Roman" w:cs="Times New Roman"/>
          <w:szCs w:val="24"/>
          <w:lang w:val="en-US"/>
        </w:rPr>
        <w:t>Department</w:t>
      </w:r>
      <w:r w:rsidRPr="004E125A">
        <w:rPr>
          <w:rFonts w:eastAsia="Times New Roman" w:cs="Times New Roman"/>
          <w:szCs w:val="24"/>
        </w:rPr>
        <w:t xml:space="preserve"> </w:t>
      </w:r>
      <w:r>
        <w:rPr>
          <w:rFonts w:eastAsia="Times New Roman" w:cs="Times New Roman"/>
          <w:szCs w:val="24"/>
        </w:rPr>
        <w:t>των Ηνωμένων Πολιτειών</w:t>
      </w:r>
      <w:r w:rsidRPr="004E125A">
        <w:rPr>
          <w:rFonts w:eastAsia="Times New Roman" w:cs="Times New Roman"/>
          <w:szCs w:val="24"/>
        </w:rPr>
        <w:t>,</w:t>
      </w:r>
      <w:r>
        <w:rPr>
          <w:rFonts w:eastAsia="Times New Roman" w:cs="Times New Roman"/>
          <w:szCs w:val="24"/>
        </w:rPr>
        <w:t xml:space="preserve"> του Υπουργείου Εξωτερικών. Διότι όλοι δεν ξέρουν αγγλικά.</w:t>
      </w:r>
    </w:p>
    <w:p w14:paraId="01A9E07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Η Ελλάδα είναι αφοσιωμένος εταίρος στην προώθηση των συμφερόντων των ΗΠΑ εντός και εκτός της Ελλάδας.</w:t>
      </w:r>
      <w:r>
        <w:rPr>
          <w:rFonts w:eastAsia="Times New Roman" w:cs="Times New Roman"/>
          <w:szCs w:val="24"/>
        </w:rPr>
        <w:t>»</w:t>
      </w:r>
      <w:r>
        <w:rPr>
          <w:rFonts w:eastAsia="Times New Roman" w:cs="Times New Roman"/>
          <w:szCs w:val="24"/>
        </w:rPr>
        <w:t xml:space="preserve"> Θ</w:t>
      </w:r>
      <w:r>
        <w:rPr>
          <w:rFonts w:eastAsia="Times New Roman" w:cs="Times New Roman"/>
          <w:szCs w:val="24"/>
        </w:rPr>
        <w:t xml:space="preserve">α το λέμε κάθε φορά για να το εμπεδώσει ο λαός, γιατί εσείς το ξέρετε. Επιβεβαιώνει την έκθεση που λέει </w:t>
      </w:r>
      <w:r>
        <w:rPr>
          <w:rFonts w:eastAsia="Times New Roman" w:cs="Times New Roman"/>
          <w:szCs w:val="24"/>
        </w:rPr>
        <w:t>«</w:t>
      </w:r>
      <w:r>
        <w:rPr>
          <w:rFonts w:eastAsia="Times New Roman" w:cs="Times New Roman"/>
          <w:szCs w:val="24"/>
        </w:rPr>
        <w:t xml:space="preserve">ότι η Ελλάδα αναλαμβάνει ηγετικό ρόλο στην ένταξη των χωρών των </w:t>
      </w:r>
      <w:r>
        <w:rPr>
          <w:rFonts w:eastAsia="Times New Roman" w:cs="Times New Roman"/>
          <w:szCs w:val="24"/>
        </w:rPr>
        <w:t>δ</w:t>
      </w:r>
      <w:r>
        <w:rPr>
          <w:rFonts w:eastAsia="Times New Roman" w:cs="Times New Roman"/>
          <w:szCs w:val="24"/>
        </w:rPr>
        <w:t xml:space="preserve">υτικών Βαλκανίων στην Ευρωπαϊκή Ένωση και το ΝΑΤΟ, στην </w:t>
      </w:r>
      <w:proofErr w:type="spellStart"/>
      <w:r>
        <w:rPr>
          <w:rFonts w:eastAsia="Times New Roman" w:cs="Times New Roman"/>
          <w:szCs w:val="24"/>
        </w:rPr>
        <w:t>ευρωατλαντική</w:t>
      </w:r>
      <w:proofErr w:type="spellEnd"/>
      <w:r>
        <w:rPr>
          <w:rFonts w:eastAsia="Times New Roman" w:cs="Times New Roman"/>
          <w:szCs w:val="24"/>
        </w:rPr>
        <w:t xml:space="preserve"> ολοκλήρωση</w:t>
      </w:r>
      <w:r>
        <w:rPr>
          <w:rFonts w:eastAsia="Times New Roman" w:cs="Times New Roman"/>
          <w:szCs w:val="24"/>
        </w:rPr>
        <w:t>»</w:t>
      </w:r>
      <w:r>
        <w:rPr>
          <w:rFonts w:eastAsia="Times New Roman" w:cs="Times New Roman"/>
          <w:szCs w:val="24"/>
        </w:rPr>
        <w:t>. Συγ</w:t>
      </w:r>
      <w:r>
        <w:rPr>
          <w:rFonts w:eastAsia="Times New Roman" w:cs="Times New Roman"/>
          <w:szCs w:val="24"/>
        </w:rPr>
        <w:t xml:space="preserve">χαρητήρια! </w:t>
      </w:r>
      <w:proofErr w:type="spellStart"/>
      <w:r>
        <w:rPr>
          <w:rFonts w:eastAsia="Times New Roman" w:cs="Times New Roman"/>
          <w:szCs w:val="24"/>
        </w:rPr>
        <w:t>Προβιβαστήκατε</w:t>
      </w:r>
      <w:proofErr w:type="spellEnd"/>
      <w:r>
        <w:rPr>
          <w:rFonts w:eastAsia="Times New Roman" w:cs="Times New Roman"/>
          <w:szCs w:val="24"/>
        </w:rPr>
        <w:t xml:space="preserve"> σε </w:t>
      </w:r>
      <w:proofErr w:type="spellStart"/>
      <w:r>
        <w:rPr>
          <w:rFonts w:eastAsia="Times New Roman" w:cs="Times New Roman"/>
          <w:szCs w:val="24"/>
        </w:rPr>
        <w:t>αμερικανονατοϊκό</w:t>
      </w:r>
      <w:proofErr w:type="spellEnd"/>
      <w:r>
        <w:rPr>
          <w:rFonts w:eastAsia="Times New Roman" w:cs="Times New Roman"/>
          <w:szCs w:val="24"/>
        </w:rPr>
        <w:t xml:space="preserve"> φερέφωνο. </w:t>
      </w:r>
      <w:r>
        <w:rPr>
          <w:rFonts w:eastAsia="Times New Roman" w:cs="Times New Roman"/>
          <w:szCs w:val="24"/>
        </w:rPr>
        <w:t xml:space="preserve">Αποστολή </w:t>
      </w:r>
      <w:proofErr w:type="spellStart"/>
      <w:r>
        <w:rPr>
          <w:rFonts w:eastAsia="Times New Roman" w:cs="Times New Roman"/>
          <w:szCs w:val="24"/>
        </w:rPr>
        <w:t>ε</w:t>
      </w:r>
      <w:r>
        <w:rPr>
          <w:rFonts w:eastAsia="Times New Roman" w:cs="Times New Roman"/>
          <w:szCs w:val="24"/>
        </w:rPr>
        <w:t>ξετελέστη</w:t>
      </w:r>
      <w:proofErr w:type="spellEnd"/>
      <w:r>
        <w:rPr>
          <w:rFonts w:eastAsia="Times New Roman" w:cs="Times New Roman"/>
          <w:szCs w:val="24"/>
        </w:rPr>
        <w:t>. Έπεσαν οι μάσκες</w:t>
      </w:r>
      <w:r>
        <w:rPr>
          <w:rFonts w:eastAsia="Times New Roman" w:cs="Times New Roman"/>
          <w:szCs w:val="24"/>
        </w:rPr>
        <w:t>.</w:t>
      </w:r>
    </w:p>
    <w:p w14:paraId="01A9E07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Τώρα έπεσαν τελείως. Και το τελευταίο φύλλο συκής και το τελευταίο πρόσχημα. Περάσατε σε άλλη σφαίρα. Αποκαλυφθήκατε. Κρυφοί έρωτες ήταν; Τα πιστεύατε πάντα ή τα</w:t>
      </w:r>
      <w:r>
        <w:rPr>
          <w:rFonts w:eastAsia="Times New Roman" w:cs="Times New Roman"/>
          <w:szCs w:val="24"/>
        </w:rPr>
        <w:t xml:space="preserve"> υιοθετή</w:t>
      </w:r>
      <w:r>
        <w:rPr>
          <w:rFonts w:eastAsia="Times New Roman" w:cs="Times New Roman"/>
          <w:szCs w:val="24"/>
        </w:rPr>
        <w:lastRenderedPageBreak/>
        <w:t>σατε τώρα; Τώρα πια βαπτίζετε το ΝΑΤΟ και τις ΗΠΑ σε παράγοντα ειρήνης και ασφάλειας. «Οι φονιάδες κ.λπ.», που λέγατε, υποκριτικά ή όχι, μετατράπηκαν σε παράγοντα ειρήνης και ασφάλειας. Οι νατοϊκοί δολοφόνοι, οι εγκληματίες κατά των λαών.</w:t>
      </w:r>
    </w:p>
    <w:p w14:paraId="01A9E08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Λέτε ότι </w:t>
      </w:r>
      <w:r>
        <w:rPr>
          <w:rFonts w:eastAsia="Times New Roman" w:cs="Times New Roman"/>
          <w:szCs w:val="24"/>
        </w:rPr>
        <w:t>το ΝΑΤΟ είναι σύστημα συλλογικής ασφάλειας. Αλήθεια, ασφάλεια και άμυνα από ποιον και εναντίον ποιου; Απαντήστε εδώ. Το μαρτυράει η αιματοβαμμένη ιστορία του ΝΑΤΟ και το παρόν του, το πρόσφατο και το σημερινό. Ασφάλεια για τα συμφέροντα των μονοπωλίων, του</w:t>
      </w:r>
      <w:r>
        <w:rPr>
          <w:rFonts w:eastAsia="Times New Roman" w:cs="Times New Roman"/>
          <w:szCs w:val="24"/>
        </w:rPr>
        <w:t xml:space="preserve"> ιμπεριαλισμού, εκείνης της χούφτας των μονοπωλίων, των πλουτοκρατών, το 10% της ανθρωπότητας </w:t>
      </w:r>
      <w:r>
        <w:rPr>
          <w:rFonts w:eastAsia="Times New Roman" w:cs="Times New Roman"/>
          <w:szCs w:val="24"/>
        </w:rPr>
        <w:t xml:space="preserve">που </w:t>
      </w:r>
      <w:r>
        <w:rPr>
          <w:rFonts w:eastAsia="Times New Roman" w:cs="Times New Roman"/>
          <w:szCs w:val="24"/>
        </w:rPr>
        <w:t>κατέχει το 90% του παγκόσμιου πλούτου, του καπιταλισμού δηλαδή. Ασφάλεια για την κυριαρχία τους.</w:t>
      </w:r>
    </w:p>
    <w:p w14:paraId="01A9E08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Αυτούς υποστηρίζετε και πείτε το ανοικτά. Για το 90% του παγκ</w:t>
      </w:r>
      <w:r>
        <w:rPr>
          <w:rFonts w:eastAsia="Times New Roman" w:cs="Times New Roman"/>
          <w:szCs w:val="24"/>
        </w:rPr>
        <w:t>όσμιου πληθυσμού φωτιά και σίδερο, τσάκισμα, για να μην τολμήσουν να ζητήσουν και να πάρουν τον πλούτο που παράγουν στα χέρια τους, για να μην τολμήσουν ούτε καν να διεκδικήσουν ένα μεγαλύτερο κομμάτι.</w:t>
      </w:r>
    </w:p>
    <w:p w14:paraId="01A9E08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Σιδερόφραχτες στρατιές, φρουροί του πλούτου και του ιμ</w:t>
      </w:r>
      <w:r>
        <w:rPr>
          <w:rFonts w:eastAsia="Times New Roman" w:cs="Times New Roman"/>
          <w:szCs w:val="24"/>
        </w:rPr>
        <w:t>περιαλισμού που τους πληρώνει ο λαός, θανατηφόρο δίχτυ για τον λαό, δίχτυ προστασίας του κεφαλαίου, αυτό είναι το ΝΑΤΟ. Η ιστορία του το δείχνει. Φαίνεται και σήμερα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πεμβάσεις, πραξικοπήματα και αν αυτά δεν φθάσουν, ακολουθεί βρώμικος και καταστροφικός π</w:t>
      </w:r>
      <w:r>
        <w:rPr>
          <w:rFonts w:eastAsia="Times New Roman" w:cs="Times New Roman"/>
          <w:szCs w:val="24"/>
        </w:rPr>
        <w:t xml:space="preserve">όλεμος, διάλυση χωρών, μαζικές δολοφονίες, πρόσφυγες, πνιγμένα παιδιά, άνθρωποι στις θάλασσες. Αυτό είναι το ΝΑΤΟ που σήμερα το υμνείτε. Και όσες χώρες δεν υποτάσσονται τις τσακίζει κυριολεκτικά. </w:t>
      </w:r>
    </w:p>
    <w:p w14:paraId="01A9E08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Αυτούς ονομάζετε «παράγοντα ειρήνης και ασφάλειας». Αίσχος!</w:t>
      </w:r>
      <w:r>
        <w:rPr>
          <w:rFonts w:eastAsia="Times New Roman" w:cs="Times New Roman"/>
          <w:szCs w:val="24"/>
        </w:rPr>
        <w:t xml:space="preserve"> Αυτό σας λέμε, με όση δύναμη φωνής μπορεί να έχουμε! Για όλους σας και όχι μόνο για τον ΣΥΡΙΖΑ, για να μην αδικήσουμε και κανέναν.</w:t>
      </w:r>
    </w:p>
    <w:p w14:paraId="01A9E08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Αλήθεια, πώς αισθάνεται ένας προοδευτικός, αριστερός, δημοκρατικός -θα έλεγα- κόσμος, όταν ακούει όλα αυτά; Τι μήνυμα στέλνε</w:t>
      </w:r>
      <w:r>
        <w:rPr>
          <w:rFonts w:eastAsia="Times New Roman" w:cs="Times New Roman"/>
          <w:szCs w:val="24"/>
        </w:rPr>
        <w:t xml:space="preserve">τε, αλήθεια; Θα το πληρώσετε πολύ ακριβά, να ξέρετε, αργά ή γρήγορα, όλοι σας και ιδιαίτερα εσείς.  Κι εννοώ τον ΣΥΡΙΖΑ. Και τολμάνε και λένε «υπηρετούμε τις αξίες της Αριστεράς». </w:t>
      </w:r>
    </w:p>
    <w:p w14:paraId="01A9E08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Μάλιστα, πιάνετε και στο στόμα σας, ανεξάρτητα τώρα από οτιδήποτε άλλο, τον</w:t>
      </w:r>
      <w:r>
        <w:rPr>
          <w:rFonts w:eastAsia="Times New Roman" w:cs="Times New Roman"/>
          <w:szCs w:val="24"/>
        </w:rPr>
        <w:t xml:space="preserve"> ήρωα κομμουνιστή, τον Νίκο Μπελογιάννη, που εκτελέστηκε με εντολή του </w:t>
      </w:r>
      <w:proofErr w:type="spellStart"/>
      <w:r>
        <w:rPr>
          <w:rFonts w:eastAsia="Times New Roman" w:cs="Times New Roman"/>
          <w:szCs w:val="24"/>
        </w:rPr>
        <w:t>Πάιατ</w:t>
      </w:r>
      <w:proofErr w:type="spellEnd"/>
      <w:r>
        <w:rPr>
          <w:rFonts w:eastAsia="Times New Roman" w:cs="Times New Roman"/>
          <w:szCs w:val="24"/>
        </w:rPr>
        <w:t xml:space="preserve"> της εποχής, του </w:t>
      </w:r>
      <w:proofErr w:type="spellStart"/>
      <w:r>
        <w:rPr>
          <w:rFonts w:eastAsia="Times New Roman" w:cs="Times New Roman"/>
          <w:szCs w:val="24"/>
        </w:rPr>
        <w:t>Πιουριφόι</w:t>
      </w:r>
      <w:proofErr w:type="spellEnd"/>
      <w:r>
        <w:rPr>
          <w:rFonts w:eastAsia="Times New Roman" w:cs="Times New Roman"/>
          <w:szCs w:val="24"/>
        </w:rPr>
        <w:t xml:space="preserve">, που ήταν Αμερικανός Πρέσβης. Και σήμερα δεν άλλαξε τίποτα, γιατί ο σημερινός </w:t>
      </w:r>
      <w:r>
        <w:rPr>
          <w:rFonts w:eastAsia="Times New Roman" w:cs="Times New Roman"/>
          <w:szCs w:val="24"/>
        </w:rPr>
        <w:t>π</w:t>
      </w:r>
      <w:r>
        <w:rPr>
          <w:rFonts w:eastAsia="Times New Roman" w:cs="Times New Roman"/>
          <w:szCs w:val="24"/>
        </w:rPr>
        <w:t>ρέσβης, τον οποίο έχετε εικόνισμα και ακολουθείτε, είναι αυτός που δολοφόν</w:t>
      </w:r>
      <w:r>
        <w:rPr>
          <w:rFonts w:eastAsia="Times New Roman" w:cs="Times New Roman"/>
          <w:szCs w:val="24"/>
        </w:rPr>
        <w:t xml:space="preserve">ησε -πολιτικά, εννοώ, αλλά και πρακτικά- Ουκρανούς, μαζί με τους φασίστες του Κιέβου και μετά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ήρθε στην Ελλάδα.</w:t>
      </w:r>
    </w:p>
    <w:p w14:paraId="01A9E08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Δηλητηριάζετε. Είστε ύπουλα τοξικοί, γιατί κουβαλάτε ακόμα το όνομα της Αριστεράς, που είναι ασύμβατο με όλα αυτά τα οποία κάνετε. </w:t>
      </w:r>
      <w:r>
        <w:rPr>
          <w:rFonts w:eastAsia="Times New Roman" w:cs="Times New Roman"/>
          <w:szCs w:val="24"/>
        </w:rPr>
        <w:t>Είστε ύπουλα τοξικοί για τη νέα γενιά ιδιαίτερα, γιατί οι παλαιότεροι κάτι ξέρουν. Για τη νέα γενιά είστε πλυντήριο. Αυτά που κάνετε σήμερα είναι απίστευτα. Λέτε στη νέα γενιά να υποταχθούν στη βαρβαρότητα του ιμπεριαλισμού. Τι κατάντια και αίσχος είναι αυ</w:t>
      </w:r>
      <w:r>
        <w:rPr>
          <w:rFonts w:eastAsia="Times New Roman" w:cs="Times New Roman"/>
          <w:szCs w:val="24"/>
        </w:rPr>
        <w:t xml:space="preserve">τό; Πώς νοιώθουν, αλήθεια, αυτοί οι άνθρωποι που σας ακούν, </w:t>
      </w:r>
      <w:r>
        <w:rPr>
          <w:rFonts w:eastAsia="Times New Roman" w:cs="Times New Roman"/>
          <w:szCs w:val="24"/>
        </w:rPr>
        <w:t>με</w:t>
      </w:r>
      <w:r>
        <w:rPr>
          <w:rFonts w:eastAsia="Times New Roman" w:cs="Times New Roman"/>
          <w:szCs w:val="24"/>
        </w:rPr>
        <w:t xml:space="preserve"> την επιχειρηματολογία της Νέας Δημοκρατίας, του ΠΑΣΟΚ παλαιότερα, όλων των αστικών δυνάμεων για το ΝΑΤΟ και για τη στάση της χώρας; «Απομονωτισμός; Θα </w:t>
      </w:r>
      <w:r>
        <w:rPr>
          <w:rFonts w:eastAsia="Times New Roman" w:cs="Times New Roman"/>
          <w:szCs w:val="24"/>
        </w:rPr>
        <w:lastRenderedPageBreak/>
        <w:t>είμαστε μόνοι μας; Θα έχουμε μοναχική πορε</w:t>
      </w:r>
      <w:r>
        <w:rPr>
          <w:rFonts w:eastAsia="Times New Roman" w:cs="Times New Roman"/>
          <w:szCs w:val="24"/>
        </w:rPr>
        <w:t>ία; Πρέπει να είμαστε κάτω από κάποια συμμαχία.»</w:t>
      </w:r>
    </w:p>
    <w:p w14:paraId="01A9E08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Θα επαναλάβω πως όσο πλυντήριο και να γίνεστε, είναι τόσο πολύ το αίμα, η αδικία, η απανθρωπιά, που βαραίνει τον νατοϊκό και τον ιμπεριαλισμό συνολικά,  που δεν πρόκειται να τα ξεπλύνετε. </w:t>
      </w:r>
    </w:p>
    <w:p w14:paraId="01A9E08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Εγγυητής της ασφάλ</w:t>
      </w:r>
      <w:r>
        <w:rPr>
          <w:rFonts w:eastAsia="Times New Roman" w:cs="Times New Roman"/>
          <w:szCs w:val="24"/>
        </w:rPr>
        <w:t xml:space="preserve">ειας των βαλκανικών λαών, λέτε όλοι μαζί, χωρίς ίχνος λογικής, δεν λέω πολιτικής. Αθωώνετε τον μακελλάρη των Βαλκανίων μ’ αυτήν τη στάση σας και θα τα ακούσετε μετά. Για ποιους μιλάτε; Για το «νέο ΝΑΤΟ» που είπε ο κ. </w:t>
      </w:r>
      <w:proofErr w:type="spellStart"/>
      <w:r>
        <w:rPr>
          <w:rFonts w:eastAsia="Times New Roman" w:cs="Times New Roman"/>
          <w:szCs w:val="24"/>
        </w:rPr>
        <w:t>Κατρούγκαλος</w:t>
      </w:r>
      <w:proofErr w:type="spellEnd"/>
      <w:r>
        <w:rPr>
          <w:rFonts w:eastAsia="Times New Roman" w:cs="Times New Roman"/>
          <w:szCs w:val="24"/>
        </w:rPr>
        <w:t xml:space="preserve">, που δεν είναι εδώ. Τότε, </w:t>
      </w:r>
      <w:r>
        <w:rPr>
          <w:rFonts w:eastAsia="Times New Roman" w:cs="Times New Roman"/>
          <w:szCs w:val="24"/>
        </w:rPr>
        <w:t>λέει, κάναμε κριτική. Ποια κριτική; Πόλεμο κάναμε όλο το λαϊκό κίνημα, όλες οι προοδευτικές δυνάμεις, όλες οι αριστερές δυνάμεις. Και το ΠΑΣΟΚ και άλλοι αναρριχήθηκαν με το «ΕΟΚ και ΝΑΤΟ, το ίδιο συνδικάτο». Και μετά, βέβαια, έγινε «ωραίο συνδικάτο», αγγέλ</w:t>
      </w:r>
      <w:r>
        <w:rPr>
          <w:rFonts w:eastAsia="Times New Roman" w:cs="Times New Roman"/>
          <w:szCs w:val="24"/>
        </w:rPr>
        <w:t>ων.</w:t>
      </w:r>
    </w:p>
    <w:p w14:paraId="01A9E08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Τώρα εσείς, βέβαια, το κάνατε πολύ γρήγορα. Δεν προλάβατε να βγάλετε «κιχ». Το ΠΑΣΟΚ άργησε τουλάχιστον. Για </w:t>
      </w:r>
      <w:r>
        <w:rPr>
          <w:rFonts w:eastAsia="Times New Roman" w:cs="Times New Roman"/>
          <w:szCs w:val="24"/>
        </w:rPr>
        <w:lastRenderedPageBreak/>
        <w:t>ποιους μιλάτε, λοιπόν; Για τα Βαλκάνια. Πόλεμος στη Γιουγκοσλαβία, διάλυση της Γιουγκοσλαβίας; Ποιος; Το ΝΑΤΟ. Βρώμικος πόλεμος!</w:t>
      </w:r>
    </w:p>
    <w:p w14:paraId="01A9E08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ΝΑΤΟ, κύριε </w:t>
      </w:r>
      <w:proofErr w:type="spellStart"/>
      <w:r>
        <w:rPr>
          <w:rFonts w:eastAsia="Times New Roman" w:cs="Times New Roman"/>
          <w:szCs w:val="24"/>
        </w:rPr>
        <w:t>Τόσκα</w:t>
      </w:r>
      <w:proofErr w:type="spellEnd"/>
      <w:r>
        <w:rPr>
          <w:rFonts w:eastAsia="Times New Roman" w:cs="Times New Roman"/>
          <w:szCs w:val="24"/>
        </w:rPr>
        <w:t xml:space="preserve"> και στρατιωτικοί που ξέρετε, κατήργησε και ό,τι εθιμικό -είναι αντίφαση, βέβαια- υπήρχε μέσα στον πόλεμο. Βομβάρδισε από εννέα και δέκα χιλιόμετρα, γιατί ήξερε ότι ο Γιέλτσιν πούλησε τη Γιουγκοσλαβία. Δεν τόλμησε να κατέβει να αναμετρη</w:t>
      </w:r>
      <w:r>
        <w:rPr>
          <w:rFonts w:eastAsia="Times New Roman" w:cs="Times New Roman"/>
          <w:szCs w:val="24"/>
        </w:rPr>
        <w:t xml:space="preserve">θεί με τον λαό της Γιουγκοσλαβίας, γιατί θα τον λιάνιζε τότε και το ξέρετε πολύ καλά, ίσως και καλύτερα από εμάς, άσχετα με το τι λέτε. </w:t>
      </w:r>
    </w:p>
    <w:p w14:paraId="01A9E08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Τι έκανε, λοιπόν, το «νέο ΝΑΤΟ»; Θα σας το αφιερώσω. Σας παρουσιάζω συνέντευξη του </w:t>
      </w:r>
      <w:r>
        <w:rPr>
          <w:rFonts w:eastAsia="Times New Roman" w:cs="Times New Roman"/>
          <w:szCs w:val="24"/>
        </w:rPr>
        <w:t>σ</w:t>
      </w:r>
      <w:r>
        <w:rPr>
          <w:rFonts w:eastAsia="Times New Roman" w:cs="Times New Roman"/>
          <w:szCs w:val="24"/>
        </w:rPr>
        <w:t xml:space="preserve">μηναγού </w:t>
      </w:r>
      <w:proofErr w:type="spellStart"/>
      <w:r>
        <w:rPr>
          <w:rFonts w:eastAsia="Times New Roman" w:cs="Times New Roman"/>
          <w:szCs w:val="24"/>
        </w:rPr>
        <w:t>Αδόλφου</w:t>
      </w:r>
      <w:proofErr w:type="spellEnd"/>
      <w:r>
        <w:rPr>
          <w:rFonts w:eastAsia="Times New Roman" w:cs="Times New Roman"/>
          <w:szCs w:val="24"/>
        </w:rPr>
        <w:t xml:space="preserve"> </w:t>
      </w:r>
      <w:proofErr w:type="spellStart"/>
      <w:r>
        <w:rPr>
          <w:rFonts w:eastAsia="Times New Roman" w:cs="Times New Roman"/>
          <w:szCs w:val="24"/>
        </w:rPr>
        <w:t>Λουίς</w:t>
      </w:r>
      <w:proofErr w:type="spellEnd"/>
      <w:r>
        <w:rPr>
          <w:rFonts w:eastAsia="Times New Roman" w:cs="Times New Roman"/>
          <w:szCs w:val="24"/>
        </w:rPr>
        <w:t xml:space="preserve"> Μάρτιν δε λα </w:t>
      </w:r>
      <w:proofErr w:type="spellStart"/>
      <w:r>
        <w:rPr>
          <w:rFonts w:eastAsia="Times New Roman" w:cs="Times New Roman"/>
          <w:szCs w:val="24"/>
        </w:rPr>
        <w:t>Χοζ</w:t>
      </w:r>
      <w:proofErr w:type="spellEnd"/>
      <w:r>
        <w:rPr>
          <w:rFonts w:eastAsia="Times New Roman" w:cs="Times New Roman"/>
          <w:szCs w:val="24"/>
        </w:rPr>
        <w:t xml:space="preserve"> της ισπανικής </w:t>
      </w:r>
      <w:r>
        <w:rPr>
          <w:rFonts w:eastAsia="Times New Roman" w:cs="Times New Roman"/>
          <w:szCs w:val="24"/>
        </w:rPr>
        <w:t>π</w:t>
      </w:r>
      <w:r>
        <w:rPr>
          <w:rFonts w:eastAsia="Times New Roman" w:cs="Times New Roman"/>
          <w:szCs w:val="24"/>
        </w:rPr>
        <w:t xml:space="preserve">ολεμικής </w:t>
      </w:r>
      <w:r>
        <w:rPr>
          <w:rFonts w:eastAsia="Times New Roman" w:cs="Times New Roman"/>
          <w:szCs w:val="24"/>
        </w:rPr>
        <w:t>α</w:t>
      </w:r>
      <w:r>
        <w:rPr>
          <w:rFonts w:eastAsia="Times New Roman" w:cs="Times New Roman"/>
          <w:szCs w:val="24"/>
        </w:rPr>
        <w:t>εροπορίας, η οποία δημοσιεύτηκε στην ισπανική εφημερίδα «</w:t>
      </w:r>
      <w:r>
        <w:rPr>
          <w:rFonts w:eastAsia="Times New Roman" w:cs="Times New Roman"/>
          <w:szCs w:val="24"/>
          <w:lang w:val="en-US"/>
        </w:rPr>
        <w:t>ARTICULO</w:t>
      </w:r>
      <w:r w:rsidRPr="005B3DE1">
        <w:rPr>
          <w:rFonts w:eastAsia="Times New Roman" w:cs="Times New Roman"/>
          <w:szCs w:val="24"/>
        </w:rPr>
        <w:t xml:space="preserve"> 20</w:t>
      </w:r>
      <w:r>
        <w:rPr>
          <w:rFonts w:eastAsia="Times New Roman" w:cs="Times New Roman"/>
          <w:szCs w:val="24"/>
        </w:rPr>
        <w:t>», στις 14 Ιουνίου 1999: «Καταστρέψαμε αυτήν τη χώρα. Βομβαρδίσαμε με όπλα της υψηλότερης τεχνολογίας, αέρια νεύρων, νάρκες με αλεξίπτωτα</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εκρήγνυντο</w:t>
      </w:r>
      <w:proofErr w:type="spellEnd"/>
      <w:r>
        <w:rPr>
          <w:rFonts w:eastAsia="Times New Roman" w:cs="Times New Roman"/>
          <w:szCs w:val="24"/>
        </w:rPr>
        <w:t xml:space="preserve"> μόλις</w:t>
      </w:r>
      <w:r>
        <w:rPr>
          <w:rFonts w:eastAsia="Times New Roman" w:cs="Times New Roman"/>
          <w:szCs w:val="24"/>
        </w:rPr>
        <w:t xml:space="preserve"> αγγίξουν το έδαφος, βόμβες που περιείχαν ουράνιο, μαύρα ναπάλμ, χημικά που επιφέρουν στείρωση…»</w:t>
      </w:r>
    </w:p>
    <w:p w14:paraId="01A9E08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Αυτό το λέω για τα «</w:t>
      </w:r>
      <w:proofErr w:type="spellStart"/>
      <w:r>
        <w:rPr>
          <w:rFonts w:eastAsia="Times New Roman" w:cs="Times New Roman"/>
          <w:szCs w:val="24"/>
        </w:rPr>
        <w:t>τρολ</w:t>
      </w:r>
      <w:proofErr w:type="spellEnd"/>
      <w:r>
        <w:rPr>
          <w:rFonts w:eastAsia="Times New Roman" w:cs="Times New Roman"/>
          <w:szCs w:val="24"/>
        </w:rPr>
        <w:t>» του ΣΥΡΙΖΑ, κάτι νούμερα που λένε για ψεκασμένους. Και, βέβαια, τέσσερα χρόνια ήταν με τους ψεκασμένους.</w:t>
      </w:r>
    </w:p>
    <w:p w14:paraId="01A9E08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Συνεχίζω: «…σπρέι που δηλητη</w:t>
      </w:r>
      <w:r>
        <w:rPr>
          <w:rFonts w:eastAsia="Times New Roman" w:cs="Times New Roman"/>
          <w:szCs w:val="24"/>
        </w:rPr>
        <w:t xml:space="preserve">ριάζουν τις σοδειές και ακόμα όπλα…» -ακούστε τα- «…για τα οποία ως σήμερα δεν ξέραμε ότι υπήρχαν». Κι όλα αυτά με την καθοδήγηση των </w:t>
      </w:r>
      <w:proofErr w:type="spellStart"/>
      <w:r>
        <w:rPr>
          <w:rFonts w:eastAsia="Times New Roman" w:cs="Times New Roman"/>
          <w:szCs w:val="24"/>
        </w:rPr>
        <w:t>Βορειοαμερικάνων</w:t>
      </w:r>
      <w:proofErr w:type="spellEnd"/>
      <w:r>
        <w:rPr>
          <w:rFonts w:eastAsia="Times New Roman" w:cs="Times New Roman"/>
          <w:szCs w:val="24"/>
        </w:rPr>
        <w:t xml:space="preserve"> συμμάχων σας.</w:t>
      </w:r>
    </w:p>
    <w:p w14:paraId="01A9E08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Δεν ντρέπεστε; Να κρύψετε το κεφάλι σας κάτω από τα έδρανα! </w:t>
      </w:r>
      <w:r>
        <w:rPr>
          <w:rFonts w:eastAsia="Times New Roman" w:cs="Times New Roman"/>
          <w:szCs w:val="24"/>
        </w:rPr>
        <w:t>«</w:t>
      </w:r>
      <w:r>
        <w:rPr>
          <w:rFonts w:eastAsia="Times New Roman" w:cs="Times New Roman"/>
          <w:szCs w:val="24"/>
        </w:rPr>
        <w:t>Διαπράχθηκε μία από τις μεγαλύ</w:t>
      </w:r>
      <w:r>
        <w:rPr>
          <w:rFonts w:eastAsia="Times New Roman" w:cs="Times New Roman"/>
          <w:szCs w:val="24"/>
        </w:rPr>
        <w:t>τερες βαρβαρότητες κατά της ανθρωπότητας</w:t>
      </w:r>
      <w:r>
        <w:rPr>
          <w:rFonts w:eastAsia="Times New Roman" w:cs="Times New Roman"/>
          <w:szCs w:val="24"/>
        </w:rPr>
        <w:t>.»</w:t>
      </w:r>
      <w:r>
        <w:rPr>
          <w:rFonts w:eastAsia="Times New Roman" w:cs="Times New Roman"/>
          <w:szCs w:val="24"/>
        </w:rPr>
        <w:t xml:space="preserve"> </w:t>
      </w:r>
    </w:p>
    <w:p w14:paraId="01A9E08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το αγγλικό κείμενο και το ελληνικό, και παρακαλώ να το δώσετε σε όλους και ιδιαίτερα σ’ αυτούς που θέλουν να ονομάζονται αριστεροί, να το βάλουν δίπλα όταν ψηφίζουν για το ΝΑΤΟ και να </w:t>
      </w:r>
      <w:r>
        <w:rPr>
          <w:rFonts w:eastAsia="Times New Roman" w:cs="Times New Roman"/>
          <w:szCs w:val="24"/>
        </w:rPr>
        <w:t xml:space="preserve">το δώσουν στα παιδιά τους, στη νεολαία και στον κόσμο που έρχεται, λέγοντάς τους ότι αυτό υποστηρίζετε τώρα, μ’ αυτούς είστε τώρα, για να καταλάβουν και το μέγεθος που υπάρχει. </w:t>
      </w:r>
    </w:p>
    <w:p w14:paraId="01A9E090" w14:textId="77777777" w:rsidR="00887A51" w:rsidRDefault="009C255F">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 xml:space="preserve">Αθανάσιος </w:t>
      </w:r>
      <w:proofErr w:type="spellStart"/>
      <w:r>
        <w:rPr>
          <w:rFonts w:eastAsia="Times New Roman" w:cs="Times New Roman"/>
          <w:szCs w:val="24"/>
        </w:rPr>
        <w:t>Παφίλης</w:t>
      </w:r>
      <w:proofErr w:type="spellEnd"/>
      <w:r>
        <w:rPr>
          <w:rFonts w:eastAsia="Times New Roman" w:cs="Times New Roman"/>
          <w:szCs w:val="24"/>
        </w:rPr>
        <w:t xml:space="preserve"> </w:t>
      </w:r>
      <w:r w:rsidRPr="00212EE8">
        <w:rPr>
          <w:rFonts w:eastAsia="Times New Roman" w:cs="Times New Roman"/>
          <w:szCs w:val="24"/>
        </w:rPr>
        <w:t xml:space="preserve">καταθέτει για τα Πρακτικά τα προαναφερθέντα έγγραφα, τα οποία </w:t>
      </w:r>
      <w:r w:rsidRPr="00212EE8">
        <w:rPr>
          <w:rFonts w:eastAsia="Times New Roman" w:cs="Times New Roman"/>
          <w:szCs w:val="24"/>
        </w:rPr>
        <w:lastRenderedPageBreak/>
        <w:t xml:space="preserve">βρίσκονται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r w:rsidRPr="00CE4DFF">
        <w:rPr>
          <w:rFonts w:eastAsia="Times New Roman" w:cs="Times New Roman"/>
          <w:szCs w:val="24"/>
        </w:rPr>
        <w:t xml:space="preserve"> </w:t>
      </w:r>
    </w:p>
    <w:p w14:paraId="01A9E091" w14:textId="77777777" w:rsidR="00887A51" w:rsidRDefault="009C255F">
      <w:pPr>
        <w:tabs>
          <w:tab w:val="left" w:pos="7371"/>
        </w:tabs>
        <w:spacing w:after="0" w:line="600" w:lineRule="auto"/>
        <w:ind w:firstLine="720"/>
        <w:jc w:val="both"/>
        <w:rPr>
          <w:rFonts w:eastAsia="Times New Roman" w:cs="Times New Roman"/>
          <w:szCs w:val="24"/>
        </w:rPr>
      </w:pPr>
      <w:r>
        <w:rPr>
          <w:rFonts w:eastAsia="Times New Roman" w:cs="Times New Roman"/>
          <w:szCs w:val="24"/>
        </w:rPr>
        <w:t>Πολύ αίμα η υπογραφή, κόκκινη είναι από το αίμα των λαών, αυτή που θα βάλετε όλοι για την έν</w:t>
      </w:r>
      <w:r>
        <w:rPr>
          <w:rFonts w:eastAsia="Times New Roman" w:cs="Times New Roman"/>
          <w:szCs w:val="24"/>
        </w:rPr>
        <w:t xml:space="preserve">ταξη στο ΝΑΤΟ. Θα σας κυνηγήσουν οι επόμενες γενιές. Θα σας γράψει η ιστορία με μαύρα γράμματα. </w:t>
      </w:r>
    </w:p>
    <w:p w14:paraId="01A9E092" w14:textId="77777777" w:rsidR="00887A51" w:rsidRDefault="009C255F">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Και λέτε «Κάνουμε φιλειρηνική εξωτερική πολιτική». Σε ποιον τα λέτε όλα αυτά; Υπογράψατε ως Κυβέρνηση όλες τις αποφάσεις του ΝΑΤΟ από το 2015 που ήρθατε μέχρι </w:t>
      </w:r>
      <w:r>
        <w:rPr>
          <w:rFonts w:eastAsia="Times New Roman" w:cs="Times New Roman"/>
          <w:szCs w:val="24"/>
        </w:rPr>
        <w:t xml:space="preserve">σήμερα, ναι ή όχι; Τις υπογράψατε. Υπογράψατε το πρώτο πυρηνικό πλήγμα ως Κυβέρνηση; Δηλαδή, το ΝΑΤΟ βγήκε στη Σύνοδο του Βουκουρεστίου -όχι την παλαιά, την επόμενη αν θυμάμαι καλά- και λέει «Αποδεσμευόμαστε και λέμε ότι θα χτυπήσουμε πρώτοι με πυρηνικά». </w:t>
      </w:r>
      <w:r>
        <w:rPr>
          <w:rFonts w:eastAsia="Times New Roman" w:cs="Times New Roman"/>
          <w:szCs w:val="24"/>
        </w:rPr>
        <w:t>Το υπογράψατε ή όχι;</w:t>
      </w:r>
    </w:p>
    <w:p w14:paraId="01A9E093" w14:textId="77777777" w:rsidR="00887A51" w:rsidRDefault="009C255F">
      <w:pPr>
        <w:tabs>
          <w:tab w:val="left" w:pos="7371"/>
        </w:tabs>
        <w:spacing w:after="0" w:line="600" w:lineRule="auto"/>
        <w:ind w:firstLine="720"/>
        <w:jc w:val="both"/>
        <w:rPr>
          <w:rFonts w:eastAsia="Times New Roman" w:cs="Times New Roman"/>
          <w:szCs w:val="24"/>
        </w:rPr>
      </w:pPr>
      <w:r>
        <w:rPr>
          <w:rFonts w:eastAsia="Times New Roman" w:cs="Times New Roman"/>
          <w:szCs w:val="24"/>
        </w:rPr>
        <w:t>Δεύτερον, συμμετέχετε σε όλες τις στρατιωτικές ασκήσεις του ΝΑΤΟ και συμβάλλετε σε όλα τα σενάρια -δεν είναι εδώ ο Υπουργός Άμυνας ή και ο προηγούμενος- που είναι πολεμικά</w:t>
      </w:r>
      <w:r>
        <w:rPr>
          <w:rFonts w:eastAsia="Times New Roman" w:cs="Times New Roman"/>
          <w:szCs w:val="24"/>
        </w:rPr>
        <w:t>.</w:t>
      </w:r>
      <w:r>
        <w:rPr>
          <w:rFonts w:eastAsia="Times New Roman" w:cs="Times New Roman"/>
          <w:szCs w:val="24"/>
        </w:rPr>
        <w:t xml:space="preserve"> Ακόμα και στη Νορβηγία πήγατε. Να πολεμήσετε ποιον; Με την Του</w:t>
      </w:r>
      <w:r>
        <w:rPr>
          <w:rFonts w:eastAsia="Times New Roman" w:cs="Times New Roman"/>
          <w:szCs w:val="24"/>
        </w:rPr>
        <w:t xml:space="preserve">ρκία; Ποιον κοροϊδεύετε; Πόσα χρήματα δίνει ο ελληνικός </w:t>
      </w:r>
      <w:r>
        <w:rPr>
          <w:rFonts w:eastAsia="Times New Roman" w:cs="Times New Roman"/>
          <w:szCs w:val="24"/>
        </w:rPr>
        <w:lastRenderedPageBreak/>
        <w:t xml:space="preserve">λαός, πόσα δισεκατομμύρια κάθε χρόνο, γι’ αυτές τις </w:t>
      </w:r>
      <w:r>
        <w:rPr>
          <w:rFonts w:eastAsia="Times New Roman" w:cs="Times New Roman"/>
          <w:szCs w:val="24"/>
        </w:rPr>
        <w:t>νατοϊκές</w:t>
      </w:r>
      <w:r>
        <w:rPr>
          <w:rFonts w:eastAsia="Times New Roman" w:cs="Times New Roman"/>
          <w:szCs w:val="24"/>
        </w:rPr>
        <w:t xml:space="preserve"> πολεμικές ασκήσεις; Τι υπηρετούν; Την εθνική μας άμυνα;</w:t>
      </w:r>
    </w:p>
    <w:p w14:paraId="01A9E094" w14:textId="77777777" w:rsidR="00887A51" w:rsidRDefault="009C255F">
      <w:pPr>
        <w:tabs>
          <w:tab w:val="left" w:pos="7371"/>
        </w:tabs>
        <w:spacing w:after="0" w:line="600" w:lineRule="auto"/>
        <w:ind w:firstLine="720"/>
        <w:jc w:val="both"/>
        <w:rPr>
          <w:rFonts w:eastAsia="Times New Roman" w:cs="Times New Roman"/>
          <w:szCs w:val="24"/>
        </w:rPr>
      </w:pPr>
      <w:r>
        <w:rPr>
          <w:rFonts w:eastAsia="Times New Roman" w:cs="Times New Roman"/>
          <w:szCs w:val="24"/>
        </w:rPr>
        <w:t>Τρίτον, μιλάμε για φιλειρηνική χώρα που είναι σπαρμένη με δεκαέξι βάσεις; Έχουμε χά</w:t>
      </w:r>
      <w:r>
        <w:rPr>
          <w:rFonts w:eastAsia="Times New Roman" w:cs="Times New Roman"/>
          <w:szCs w:val="24"/>
        </w:rPr>
        <w:t xml:space="preserve">σει τον λογαριασμό. Ήρθατε και κάνατε αυτό που δεν μπόρεσαν -παρ’ ότι θα το ήθελαν και θα το έκαναν- οι προηγούμενοι να κάνουν. Δώσατε νέες αμερικανικές βάσεις, </w:t>
      </w:r>
      <w:r>
        <w:rPr>
          <w:rFonts w:eastAsia="Times New Roman" w:cs="Times New Roman"/>
          <w:szCs w:val="24"/>
          <w:lang w:val="en-US"/>
        </w:rPr>
        <w:t>drones</w:t>
      </w:r>
      <w:r>
        <w:rPr>
          <w:rFonts w:eastAsia="Times New Roman" w:cs="Times New Roman"/>
          <w:szCs w:val="24"/>
        </w:rPr>
        <w:t xml:space="preserve"> στη</w:t>
      </w:r>
      <w:r w:rsidRPr="00AF193D">
        <w:rPr>
          <w:rFonts w:eastAsia="Times New Roman" w:cs="Times New Roman"/>
          <w:szCs w:val="24"/>
        </w:rPr>
        <w:t xml:space="preserve"> </w:t>
      </w:r>
      <w:r>
        <w:rPr>
          <w:rFonts w:eastAsia="Times New Roman" w:cs="Times New Roman"/>
          <w:szCs w:val="24"/>
        </w:rPr>
        <w:t xml:space="preserve">Λάρισα, </w:t>
      </w:r>
      <w:proofErr w:type="spellStart"/>
      <w:r>
        <w:rPr>
          <w:rFonts w:eastAsia="Times New Roman" w:cs="Times New Roman"/>
          <w:szCs w:val="24"/>
        </w:rPr>
        <w:t>Στεφανοβίκειο</w:t>
      </w:r>
      <w:proofErr w:type="spellEnd"/>
      <w:r>
        <w:rPr>
          <w:rFonts w:eastAsia="Times New Roman" w:cs="Times New Roman"/>
          <w:szCs w:val="24"/>
        </w:rPr>
        <w:t>, Αλεξανδρούπολη, Κάρπαθο. Δεν τη ζήτησαν, τους την προσφέρατε.</w:t>
      </w:r>
      <w:r>
        <w:rPr>
          <w:rFonts w:eastAsia="Times New Roman" w:cs="Times New Roman"/>
          <w:szCs w:val="24"/>
        </w:rPr>
        <w:t xml:space="preserve"> Και αν ήταν του Καμμένου, γιατί δεν βγήκε ο Πρωθυπουργός να πει ότι δεν συμφωνούμε; Και μιλάτε για φιλειρηνική πολιτική; Τι είναι οι βάσεις του θανάτου; Περιστερώνες είναι σήμερα επειδή ήρθατε εσείς στην κυβέρνηση;</w:t>
      </w:r>
    </w:p>
    <w:p w14:paraId="01A9E095" w14:textId="77777777" w:rsidR="00887A51" w:rsidRDefault="009C255F">
      <w:pPr>
        <w:tabs>
          <w:tab w:val="left" w:pos="7371"/>
        </w:tabs>
        <w:spacing w:after="0" w:line="600" w:lineRule="auto"/>
        <w:ind w:firstLine="720"/>
        <w:jc w:val="both"/>
        <w:rPr>
          <w:rFonts w:eastAsia="Times New Roman" w:cs="Times New Roman"/>
          <w:szCs w:val="24"/>
        </w:rPr>
      </w:pPr>
      <w:r>
        <w:rPr>
          <w:rFonts w:eastAsia="Times New Roman" w:cs="Times New Roman"/>
          <w:szCs w:val="24"/>
        </w:rPr>
        <w:t>Τέλος, θα επαναλάβω κάτι για να απαντήσω</w:t>
      </w:r>
      <w:r>
        <w:rPr>
          <w:rFonts w:eastAsia="Times New Roman" w:cs="Times New Roman"/>
          <w:szCs w:val="24"/>
        </w:rPr>
        <w:t xml:space="preserve"> και στον Πρόεδρο της Επιτροπής κ. </w:t>
      </w:r>
      <w:proofErr w:type="spellStart"/>
      <w:r>
        <w:rPr>
          <w:rFonts w:eastAsia="Times New Roman" w:cs="Times New Roman"/>
          <w:szCs w:val="24"/>
        </w:rPr>
        <w:t>Δουζίνα</w:t>
      </w:r>
      <w:proofErr w:type="spellEnd"/>
      <w:r>
        <w:rPr>
          <w:rFonts w:eastAsia="Times New Roman" w:cs="Times New Roman"/>
          <w:szCs w:val="24"/>
        </w:rPr>
        <w:t>. Δεν κάνουμε κινδυνολογία. Λέμε στον ελληνικό λαό ότι η Ελλάδα μέσα σ’ αυτό το μεγάλο πλέγμα των αντιθέσεων, μέσα στα αδιέξοδα και τις συγκρούσεις των ιμπεριαλιστικών δυνάμεων, μετατρέπεται σε στόχο. Να ξέρει ο ελ</w:t>
      </w:r>
      <w:r>
        <w:rPr>
          <w:rFonts w:eastAsia="Times New Roman" w:cs="Times New Roman"/>
          <w:szCs w:val="24"/>
        </w:rPr>
        <w:t>ληνικός λαός ότι σε περίπτωση γενικότερου πολέμου και γε</w:t>
      </w:r>
      <w:r>
        <w:rPr>
          <w:rFonts w:eastAsia="Times New Roman" w:cs="Times New Roman"/>
          <w:szCs w:val="24"/>
        </w:rPr>
        <w:lastRenderedPageBreak/>
        <w:t xml:space="preserve">νικευμένης σύγκρουσης θα βομβαρδίζεται από την Αλεξανδρούπολη ως την Κρήτη, από πάνω μέχρι κάτω. Κι έχουν και οι άλλοι καλύτερη τεχνολογία από τους φίλους σας τους Αμερικάνους! Δεν είμαστε μ’ αυτούς, </w:t>
      </w:r>
      <w:r>
        <w:rPr>
          <w:rFonts w:eastAsia="Times New Roman" w:cs="Times New Roman"/>
          <w:szCs w:val="24"/>
        </w:rPr>
        <w:t>αλλά δεν διαλέγουμε και ποιος θα μας σφάξει σε τελευταία ανάλυση!</w:t>
      </w:r>
    </w:p>
    <w:p w14:paraId="01A9E096" w14:textId="77777777" w:rsidR="00887A51" w:rsidRDefault="009C255F">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Υπηρετούμε το εθνικό συμφέρον. Δεν μπορώ να απαντήσω. Απάντησε ο Νίκος </w:t>
      </w:r>
      <w:proofErr w:type="spellStart"/>
      <w:r>
        <w:rPr>
          <w:rFonts w:eastAsia="Times New Roman" w:cs="Times New Roman"/>
          <w:szCs w:val="24"/>
        </w:rPr>
        <w:t>Καραθανασόπουλος</w:t>
      </w:r>
      <w:proofErr w:type="spellEnd"/>
      <w:r>
        <w:rPr>
          <w:rFonts w:eastAsia="Times New Roman" w:cs="Times New Roman"/>
          <w:szCs w:val="24"/>
        </w:rPr>
        <w:t xml:space="preserve"> και ο Γιάννης Γκιόκας. Όλες οι κυβερνήσεις αυτό λένε. Ποια συμφέροντα; Του λαού; Των μονοπωλίων. Είναι</w:t>
      </w:r>
      <w:r>
        <w:rPr>
          <w:rFonts w:eastAsia="Times New Roman" w:cs="Times New Roman"/>
          <w:szCs w:val="24"/>
        </w:rPr>
        <w:t xml:space="preserve"> σχεδιασμοί των μονοπωλίων στον οικονομικό τομέα και στον στρατιωτικό για το γενικότερο έλεγχο της περιοχής και των πλουτοπαραγωγικών πηγών,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υλοποιείτε. Τίποτα περισσότερο, τίποτα λιγότερο. Δεν υπάρχει αυτόνομη πολιτική του ΣΥΡΙΖΑ. Είναι υποταγή και ακολουθεί, γιατί είναι τα συμφέροντα της ελληνικής αστικής τάξης.</w:t>
      </w:r>
    </w:p>
    <w:p w14:paraId="01A9E09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Είναι αυτά που έλεγε ο κ. Σημίτης «διείσδυση στα Βαλκάνια» και όταν πήγαινε</w:t>
      </w:r>
      <w:r>
        <w:rPr>
          <w:rFonts w:eastAsia="Times New Roman" w:cs="Times New Roman"/>
          <w:szCs w:val="24"/>
        </w:rPr>
        <w:t xml:space="preserve">ς στη Γιουγκοσλαβία, καταλάβαινες τι εννοούσε. Νόμιζες ότι είσαι στο Σύνταγμα. Όλες οι τράπεζες ήταν εκεί. Οι ελληνικές επενδύσεις </w:t>
      </w:r>
      <w:r w:rsidRPr="00C676E0">
        <w:rPr>
          <w:rFonts w:eastAsia="Times New Roman" w:cs="Times New Roman"/>
          <w:szCs w:val="24"/>
        </w:rPr>
        <w:t xml:space="preserve">έφευγαν </w:t>
      </w:r>
      <w:r>
        <w:rPr>
          <w:rFonts w:eastAsia="Times New Roman" w:cs="Times New Roman"/>
          <w:szCs w:val="24"/>
        </w:rPr>
        <w:t xml:space="preserve">η μία μετά την άλλη και πήγαιναν </w:t>
      </w:r>
      <w:r w:rsidRPr="00C676E0">
        <w:rPr>
          <w:rFonts w:eastAsia="Times New Roman" w:cs="Times New Roman"/>
          <w:szCs w:val="24"/>
        </w:rPr>
        <w:t>εκεί που είχε διαφορετικούς</w:t>
      </w:r>
      <w:r>
        <w:rPr>
          <w:rFonts w:eastAsia="Times New Roman" w:cs="Times New Roman"/>
          <w:szCs w:val="24"/>
        </w:rPr>
        <w:t xml:space="preserve"> όρους. </w:t>
      </w:r>
    </w:p>
    <w:p w14:paraId="01A9E09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C676E0">
        <w:rPr>
          <w:rFonts w:eastAsia="Times New Roman" w:cs="Times New Roman"/>
          <w:szCs w:val="24"/>
        </w:rPr>
        <w:t xml:space="preserve">αι αρχίζει πλέον </w:t>
      </w:r>
      <w:r>
        <w:rPr>
          <w:rFonts w:eastAsia="Times New Roman" w:cs="Times New Roman"/>
          <w:szCs w:val="24"/>
        </w:rPr>
        <w:t>το νέο αφήγημα: «Ε</w:t>
      </w:r>
      <w:r w:rsidRPr="00C676E0">
        <w:rPr>
          <w:rFonts w:eastAsia="Times New Roman" w:cs="Times New Roman"/>
          <w:szCs w:val="24"/>
        </w:rPr>
        <w:t>ίμαστε ρεαλι</w:t>
      </w:r>
      <w:r w:rsidRPr="00C676E0">
        <w:rPr>
          <w:rFonts w:eastAsia="Times New Roman" w:cs="Times New Roman"/>
          <w:szCs w:val="24"/>
        </w:rPr>
        <w:t>στές και πραγματιστές</w:t>
      </w:r>
      <w:r>
        <w:rPr>
          <w:rFonts w:eastAsia="Times New Roman" w:cs="Times New Roman"/>
          <w:szCs w:val="24"/>
        </w:rPr>
        <w:t>». Σ</w:t>
      </w:r>
      <w:r w:rsidRPr="00C676E0">
        <w:rPr>
          <w:rFonts w:eastAsia="Times New Roman" w:cs="Times New Roman"/>
          <w:szCs w:val="24"/>
        </w:rPr>
        <w:t>την ιστορία και πάντα</w:t>
      </w:r>
      <w:r>
        <w:rPr>
          <w:rFonts w:eastAsia="Times New Roman" w:cs="Times New Roman"/>
          <w:szCs w:val="24"/>
        </w:rPr>
        <w:t xml:space="preserve"> τι σημαίνει ρεαλισμός; Υπάρχει ο ρεαλισμός της υποταγής σ</w:t>
      </w:r>
      <w:r w:rsidRPr="00C676E0">
        <w:rPr>
          <w:rFonts w:eastAsia="Times New Roman" w:cs="Times New Roman"/>
          <w:szCs w:val="24"/>
        </w:rPr>
        <w:t xml:space="preserve">το </w:t>
      </w:r>
      <w:r>
        <w:rPr>
          <w:rFonts w:eastAsia="Times New Roman" w:cs="Times New Roman"/>
          <w:szCs w:val="24"/>
        </w:rPr>
        <w:t>συσχετισμό δυνάμεων,</w:t>
      </w:r>
      <w:r w:rsidRPr="00C676E0">
        <w:rPr>
          <w:rFonts w:eastAsia="Times New Roman" w:cs="Times New Roman"/>
          <w:szCs w:val="24"/>
        </w:rPr>
        <w:t xml:space="preserve"> που υπηρετεί συμφέροντα αυτών </w:t>
      </w:r>
      <w:r>
        <w:rPr>
          <w:rFonts w:eastAsia="Times New Roman" w:cs="Times New Roman"/>
          <w:szCs w:val="24"/>
        </w:rPr>
        <w:t xml:space="preserve">που κυριαρχούν στον κόσμο και υπάρχει </w:t>
      </w:r>
      <w:r w:rsidRPr="00C676E0">
        <w:rPr>
          <w:rFonts w:eastAsia="Times New Roman" w:cs="Times New Roman"/>
          <w:szCs w:val="24"/>
        </w:rPr>
        <w:t>και ο ρεαλισμός των αναγκών του λαού που λέμε εμείς</w:t>
      </w:r>
      <w:r>
        <w:rPr>
          <w:rFonts w:eastAsia="Times New Roman" w:cs="Times New Roman"/>
          <w:szCs w:val="24"/>
        </w:rPr>
        <w:t>, που ότα</w:t>
      </w:r>
      <w:r>
        <w:rPr>
          <w:rFonts w:eastAsia="Times New Roman" w:cs="Times New Roman"/>
          <w:szCs w:val="24"/>
        </w:rPr>
        <w:t>ν το συνειδητοποιήσει</w:t>
      </w:r>
      <w:r w:rsidRPr="00C676E0">
        <w:rPr>
          <w:rFonts w:eastAsia="Times New Roman" w:cs="Times New Roman"/>
          <w:szCs w:val="24"/>
        </w:rPr>
        <w:t xml:space="preserve"> μπορεί να γυρίσει τα πράγματα ανάποδα</w:t>
      </w:r>
      <w:r>
        <w:rPr>
          <w:rFonts w:eastAsia="Times New Roman" w:cs="Times New Roman"/>
          <w:szCs w:val="24"/>
        </w:rPr>
        <w:t>. Π</w:t>
      </w:r>
      <w:r w:rsidRPr="00C676E0">
        <w:rPr>
          <w:rFonts w:eastAsia="Times New Roman" w:cs="Times New Roman"/>
          <w:szCs w:val="24"/>
        </w:rPr>
        <w:t xml:space="preserve">ραγματισμός </w:t>
      </w:r>
      <w:r>
        <w:rPr>
          <w:rFonts w:eastAsia="Times New Roman" w:cs="Times New Roman"/>
          <w:szCs w:val="24"/>
        </w:rPr>
        <w:t>σημαίνει</w:t>
      </w:r>
      <w:r w:rsidRPr="00C676E0">
        <w:rPr>
          <w:rFonts w:eastAsia="Times New Roman" w:cs="Times New Roman"/>
          <w:szCs w:val="24"/>
        </w:rPr>
        <w:t xml:space="preserve"> κυνισμός</w:t>
      </w:r>
      <w:r>
        <w:rPr>
          <w:rFonts w:eastAsia="Times New Roman" w:cs="Times New Roman"/>
          <w:szCs w:val="24"/>
        </w:rPr>
        <w:t>. Σ</w:t>
      </w:r>
      <w:r w:rsidRPr="00C676E0">
        <w:rPr>
          <w:rFonts w:eastAsia="Times New Roman" w:cs="Times New Roman"/>
          <w:szCs w:val="24"/>
        </w:rPr>
        <w:t xml:space="preserve">ταματήστε ότι </w:t>
      </w:r>
      <w:r>
        <w:rPr>
          <w:rFonts w:eastAsia="Times New Roman" w:cs="Times New Roman"/>
          <w:szCs w:val="24"/>
        </w:rPr>
        <w:t xml:space="preserve">«κυνικά λέμε, </w:t>
      </w:r>
      <w:r w:rsidRPr="00C676E0">
        <w:rPr>
          <w:rFonts w:eastAsia="Times New Roman" w:cs="Times New Roman"/>
          <w:szCs w:val="24"/>
        </w:rPr>
        <w:t>αυτή είναι η κατάσταση</w:t>
      </w:r>
      <w:r>
        <w:rPr>
          <w:rFonts w:eastAsia="Times New Roman" w:cs="Times New Roman"/>
          <w:szCs w:val="24"/>
        </w:rPr>
        <w:t>,</w:t>
      </w:r>
      <w:r w:rsidRPr="00C676E0">
        <w:rPr>
          <w:rFonts w:eastAsia="Times New Roman" w:cs="Times New Roman"/>
          <w:szCs w:val="24"/>
        </w:rPr>
        <w:t xml:space="preserve"> με αυτούς είμαστε</w:t>
      </w:r>
      <w:r>
        <w:rPr>
          <w:rFonts w:eastAsia="Times New Roman" w:cs="Times New Roman"/>
          <w:szCs w:val="24"/>
        </w:rPr>
        <w:t xml:space="preserve"> κι ε</w:t>
      </w:r>
      <w:r w:rsidRPr="00C676E0">
        <w:rPr>
          <w:rFonts w:eastAsia="Times New Roman" w:cs="Times New Roman"/>
          <w:szCs w:val="24"/>
        </w:rPr>
        <w:t>σείς κάνετε ό</w:t>
      </w:r>
      <w:r>
        <w:rPr>
          <w:rFonts w:eastAsia="Times New Roman" w:cs="Times New Roman"/>
          <w:szCs w:val="24"/>
        </w:rPr>
        <w:t>,</w:t>
      </w:r>
      <w:r w:rsidRPr="00C676E0">
        <w:rPr>
          <w:rFonts w:eastAsia="Times New Roman" w:cs="Times New Roman"/>
          <w:szCs w:val="24"/>
        </w:rPr>
        <w:t>τι θέλετε</w:t>
      </w:r>
      <w:r>
        <w:rPr>
          <w:rFonts w:eastAsia="Times New Roman" w:cs="Times New Roman"/>
          <w:szCs w:val="24"/>
        </w:rPr>
        <w:t>».</w:t>
      </w:r>
    </w:p>
    <w:p w14:paraId="01A9E09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w:t>
      </w:r>
      <w:r w:rsidRPr="00C676E0">
        <w:rPr>
          <w:rFonts w:eastAsia="Times New Roman" w:cs="Times New Roman"/>
          <w:szCs w:val="24"/>
        </w:rPr>
        <w:t>λη η ιστορία της ανθρωπότητας και των κοινωνικών επαναστάσεων</w:t>
      </w:r>
      <w:r w:rsidRPr="00C676E0">
        <w:rPr>
          <w:rFonts w:eastAsia="Times New Roman" w:cs="Times New Roman"/>
          <w:szCs w:val="24"/>
        </w:rPr>
        <w:t xml:space="preserve"> που αποτελούσαν αντικειμενική αναγκαιότητα</w:t>
      </w:r>
      <w:r>
        <w:rPr>
          <w:rFonts w:eastAsia="Times New Roman" w:cs="Times New Roman"/>
          <w:szCs w:val="24"/>
        </w:rPr>
        <w:t>,</w:t>
      </w:r>
      <w:r w:rsidRPr="00C676E0">
        <w:rPr>
          <w:rFonts w:eastAsia="Times New Roman" w:cs="Times New Roman"/>
          <w:szCs w:val="24"/>
        </w:rPr>
        <w:t xml:space="preserve"> όλη η </w:t>
      </w:r>
      <w:r>
        <w:rPr>
          <w:rFonts w:eastAsia="Times New Roman" w:cs="Times New Roman"/>
          <w:szCs w:val="24"/>
        </w:rPr>
        <w:t>π</w:t>
      </w:r>
      <w:r w:rsidRPr="00C676E0">
        <w:rPr>
          <w:rFonts w:eastAsia="Times New Roman" w:cs="Times New Roman"/>
          <w:szCs w:val="24"/>
        </w:rPr>
        <w:t xml:space="preserve">ρόοδος των κοινωνιών δεν προχώρησε </w:t>
      </w:r>
      <w:r>
        <w:rPr>
          <w:rFonts w:eastAsia="Times New Roman" w:cs="Times New Roman"/>
          <w:szCs w:val="24"/>
        </w:rPr>
        <w:t>από τους</w:t>
      </w:r>
      <w:r w:rsidRPr="00C676E0">
        <w:rPr>
          <w:rFonts w:eastAsia="Times New Roman" w:cs="Times New Roman"/>
          <w:szCs w:val="24"/>
        </w:rPr>
        <w:t xml:space="preserve"> ρεαλιστές</w:t>
      </w:r>
      <w:r>
        <w:rPr>
          <w:rFonts w:eastAsia="Times New Roman" w:cs="Times New Roman"/>
          <w:szCs w:val="24"/>
        </w:rPr>
        <w:t>, εντός ή</w:t>
      </w:r>
      <w:r w:rsidRPr="00C676E0">
        <w:rPr>
          <w:rFonts w:eastAsia="Times New Roman" w:cs="Times New Roman"/>
          <w:szCs w:val="24"/>
        </w:rPr>
        <w:t xml:space="preserve"> εκτός εισαγωγικών</w:t>
      </w:r>
      <w:r>
        <w:rPr>
          <w:rFonts w:eastAsia="Times New Roman" w:cs="Times New Roman"/>
          <w:szCs w:val="24"/>
        </w:rPr>
        <w:t>, προχώρησε απ’</w:t>
      </w:r>
      <w:r w:rsidRPr="00C676E0">
        <w:rPr>
          <w:rFonts w:eastAsia="Times New Roman" w:cs="Times New Roman"/>
          <w:szCs w:val="24"/>
        </w:rPr>
        <w:t xml:space="preserve"> αυτούς οι οποίοι παίρνοντας υπ</w:t>
      </w:r>
      <w:r>
        <w:rPr>
          <w:rFonts w:eastAsia="Times New Roman" w:cs="Times New Roman"/>
          <w:szCs w:val="24"/>
        </w:rPr>
        <w:t xml:space="preserve">’ </w:t>
      </w:r>
      <w:proofErr w:type="spellStart"/>
      <w:r w:rsidRPr="00C676E0">
        <w:rPr>
          <w:rFonts w:eastAsia="Times New Roman" w:cs="Times New Roman"/>
          <w:szCs w:val="24"/>
        </w:rPr>
        <w:t>όψ</w:t>
      </w:r>
      <w:r>
        <w:rPr>
          <w:rFonts w:eastAsia="Times New Roman" w:cs="Times New Roman"/>
          <w:szCs w:val="24"/>
        </w:rPr>
        <w:t>ιν</w:t>
      </w:r>
      <w:proofErr w:type="spellEnd"/>
      <w:r w:rsidRPr="00C676E0">
        <w:rPr>
          <w:rFonts w:eastAsia="Times New Roman" w:cs="Times New Roman"/>
          <w:szCs w:val="24"/>
        </w:rPr>
        <w:t xml:space="preserve"> το</w:t>
      </w:r>
      <w:r>
        <w:rPr>
          <w:rFonts w:eastAsia="Times New Roman" w:cs="Times New Roman"/>
          <w:szCs w:val="24"/>
        </w:rPr>
        <w:t>ν</w:t>
      </w:r>
      <w:r w:rsidRPr="00C676E0">
        <w:rPr>
          <w:rFonts w:eastAsia="Times New Roman" w:cs="Times New Roman"/>
          <w:szCs w:val="24"/>
        </w:rPr>
        <w:t xml:space="preserve"> συσχετισμό των </w:t>
      </w:r>
      <w:r>
        <w:rPr>
          <w:rFonts w:eastAsia="Times New Roman" w:cs="Times New Roman"/>
          <w:szCs w:val="24"/>
        </w:rPr>
        <w:t>δ</w:t>
      </w:r>
      <w:r w:rsidRPr="00C676E0">
        <w:rPr>
          <w:rFonts w:eastAsia="Times New Roman" w:cs="Times New Roman"/>
          <w:szCs w:val="24"/>
        </w:rPr>
        <w:t>υνάμεων</w:t>
      </w:r>
      <w:r>
        <w:rPr>
          <w:rFonts w:eastAsia="Times New Roman" w:cs="Times New Roman"/>
          <w:szCs w:val="24"/>
        </w:rPr>
        <w:t>,</w:t>
      </w:r>
      <w:r w:rsidRPr="00C676E0">
        <w:rPr>
          <w:rFonts w:eastAsia="Times New Roman" w:cs="Times New Roman"/>
          <w:szCs w:val="24"/>
        </w:rPr>
        <w:t xml:space="preserve"> αντιστάθηκαν </w:t>
      </w:r>
      <w:r>
        <w:rPr>
          <w:rFonts w:eastAsia="Times New Roman" w:cs="Times New Roman"/>
          <w:szCs w:val="24"/>
        </w:rPr>
        <w:t xml:space="preserve">και οργάνωσαν την ανατροπή </w:t>
      </w:r>
      <w:r w:rsidRPr="00C676E0">
        <w:rPr>
          <w:rFonts w:eastAsia="Times New Roman" w:cs="Times New Roman"/>
          <w:szCs w:val="24"/>
        </w:rPr>
        <w:t>το</w:t>
      </w:r>
      <w:r w:rsidRPr="00C676E0">
        <w:rPr>
          <w:rFonts w:eastAsia="Times New Roman" w:cs="Times New Roman"/>
          <w:szCs w:val="24"/>
        </w:rPr>
        <w:t>υ</w:t>
      </w:r>
      <w:r>
        <w:rPr>
          <w:rFonts w:eastAsia="Times New Roman" w:cs="Times New Roman"/>
          <w:szCs w:val="24"/>
        </w:rPr>
        <w:t xml:space="preserve">. Ήταν αυτοί που κίνησαν τον </w:t>
      </w:r>
      <w:r w:rsidRPr="00C676E0">
        <w:rPr>
          <w:rFonts w:eastAsia="Times New Roman" w:cs="Times New Roman"/>
          <w:szCs w:val="24"/>
        </w:rPr>
        <w:t>τροχό της ανατροπής</w:t>
      </w:r>
      <w:r>
        <w:rPr>
          <w:rFonts w:eastAsia="Times New Roman" w:cs="Times New Roman"/>
          <w:szCs w:val="24"/>
        </w:rPr>
        <w:t>. Η</w:t>
      </w:r>
      <w:r w:rsidRPr="00C676E0">
        <w:rPr>
          <w:rFonts w:eastAsia="Times New Roman" w:cs="Times New Roman"/>
          <w:szCs w:val="24"/>
        </w:rPr>
        <w:t xml:space="preserve"> </w:t>
      </w:r>
      <w:r>
        <w:rPr>
          <w:rFonts w:eastAsia="Times New Roman" w:cs="Times New Roman"/>
          <w:szCs w:val="24"/>
        </w:rPr>
        <w:t>πρόοδος δεν προχώρησε απ’</w:t>
      </w:r>
      <w:r w:rsidRPr="00C676E0">
        <w:rPr>
          <w:rFonts w:eastAsia="Times New Roman" w:cs="Times New Roman"/>
          <w:szCs w:val="24"/>
        </w:rPr>
        <w:t xml:space="preserve"> αυτούς που υπηρετούσαν το κυρίαρχο σύστημα</w:t>
      </w:r>
      <w:r>
        <w:rPr>
          <w:rFonts w:eastAsia="Times New Roman" w:cs="Times New Roman"/>
          <w:szCs w:val="24"/>
        </w:rPr>
        <w:t>,</w:t>
      </w:r>
      <w:r w:rsidRPr="00C676E0">
        <w:rPr>
          <w:rFonts w:eastAsia="Times New Roman" w:cs="Times New Roman"/>
          <w:szCs w:val="24"/>
        </w:rPr>
        <w:t xml:space="preserve"> το παλιό</w:t>
      </w:r>
      <w:r>
        <w:rPr>
          <w:rFonts w:eastAsia="Times New Roman" w:cs="Times New Roman"/>
          <w:szCs w:val="24"/>
        </w:rPr>
        <w:t>,</w:t>
      </w:r>
      <w:r w:rsidRPr="00C676E0">
        <w:rPr>
          <w:rFonts w:eastAsia="Times New Roman" w:cs="Times New Roman"/>
          <w:szCs w:val="24"/>
        </w:rPr>
        <w:t xml:space="preserve"> το σάπιο</w:t>
      </w:r>
      <w:r>
        <w:rPr>
          <w:rFonts w:eastAsia="Times New Roman" w:cs="Times New Roman"/>
          <w:szCs w:val="24"/>
        </w:rPr>
        <w:t>,</w:t>
      </w:r>
      <w:r w:rsidRPr="00C676E0">
        <w:rPr>
          <w:rFonts w:eastAsia="Times New Roman" w:cs="Times New Roman"/>
          <w:szCs w:val="24"/>
        </w:rPr>
        <w:t xml:space="preserve"> όπως το</w:t>
      </w:r>
      <w:r>
        <w:rPr>
          <w:rFonts w:eastAsia="Times New Roman" w:cs="Times New Roman"/>
          <w:szCs w:val="24"/>
        </w:rPr>
        <w:t xml:space="preserve"> σημερινό,</w:t>
      </w:r>
      <w:r w:rsidRPr="00C676E0">
        <w:rPr>
          <w:rFonts w:eastAsia="Times New Roman" w:cs="Times New Roman"/>
          <w:szCs w:val="24"/>
        </w:rPr>
        <w:t xml:space="preserve"> γιατί υπηρετείται από όλους</w:t>
      </w:r>
      <w:r>
        <w:rPr>
          <w:rFonts w:eastAsia="Times New Roman" w:cs="Times New Roman"/>
          <w:szCs w:val="24"/>
        </w:rPr>
        <w:t xml:space="preserve"> σας</w:t>
      </w:r>
      <w:r>
        <w:rPr>
          <w:rFonts w:eastAsia="Times New Roman" w:cs="Times New Roman"/>
          <w:szCs w:val="24"/>
        </w:rPr>
        <w:t>, αλλά π</w:t>
      </w:r>
      <w:r w:rsidRPr="00C676E0">
        <w:rPr>
          <w:rFonts w:eastAsia="Times New Roman" w:cs="Times New Roman"/>
          <w:szCs w:val="24"/>
        </w:rPr>
        <w:t>ροχώρησε σε αυτούς που επέλεξαν την αντίσταση</w:t>
      </w:r>
      <w:r>
        <w:rPr>
          <w:rFonts w:eastAsia="Times New Roman" w:cs="Times New Roman"/>
          <w:szCs w:val="24"/>
        </w:rPr>
        <w:t>,</w:t>
      </w:r>
      <w:r w:rsidRPr="00C676E0">
        <w:rPr>
          <w:rFonts w:eastAsia="Times New Roman" w:cs="Times New Roman"/>
          <w:szCs w:val="24"/>
        </w:rPr>
        <w:t xml:space="preserve"> το</w:t>
      </w:r>
      <w:r>
        <w:rPr>
          <w:rFonts w:eastAsia="Times New Roman" w:cs="Times New Roman"/>
          <w:szCs w:val="24"/>
        </w:rPr>
        <w:t>ν</w:t>
      </w:r>
      <w:r w:rsidRPr="00C676E0">
        <w:rPr>
          <w:rFonts w:eastAsia="Times New Roman" w:cs="Times New Roman"/>
          <w:szCs w:val="24"/>
        </w:rPr>
        <w:t xml:space="preserve"> </w:t>
      </w:r>
      <w:r w:rsidRPr="00C676E0">
        <w:rPr>
          <w:rFonts w:eastAsia="Times New Roman" w:cs="Times New Roman"/>
          <w:szCs w:val="24"/>
        </w:rPr>
        <w:lastRenderedPageBreak/>
        <w:t>δρόμο της ανατροπής</w:t>
      </w:r>
      <w:r>
        <w:rPr>
          <w:rFonts w:eastAsia="Times New Roman" w:cs="Times New Roman"/>
          <w:szCs w:val="24"/>
        </w:rPr>
        <w:t>,</w:t>
      </w:r>
      <w:r w:rsidRPr="00C676E0">
        <w:rPr>
          <w:rFonts w:eastAsia="Times New Roman" w:cs="Times New Roman"/>
          <w:szCs w:val="24"/>
        </w:rPr>
        <w:t xml:space="preserve"> με κορυφαίο τον </w:t>
      </w:r>
      <w:r>
        <w:rPr>
          <w:rFonts w:eastAsia="Times New Roman" w:cs="Times New Roman"/>
          <w:szCs w:val="24"/>
        </w:rPr>
        <w:t>Κ</w:t>
      </w:r>
      <w:r w:rsidRPr="00C676E0">
        <w:rPr>
          <w:rFonts w:eastAsia="Times New Roman" w:cs="Times New Roman"/>
          <w:szCs w:val="24"/>
        </w:rPr>
        <w:t>όκκινο Οκτώβρη του 1917</w:t>
      </w:r>
      <w:r>
        <w:rPr>
          <w:rFonts w:eastAsia="Times New Roman" w:cs="Times New Roman"/>
          <w:szCs w:val="24"/>
        </w:rPr>
        <w:t>.</w:t>
      </w:r>
      <w:r w:rsidRPr="00C676E0">
        <w:rPr>
          <w:rFonts w:eastAsia="Times New Roman" w:cs="Times New Roman"/>
          <w:szCs w:val="24"/>
        </w:rPr>
        <w:t xml:space="preserve"> Εάν </w:t>
      </w:r>
      <w:r>
        <w:rPr>
          <w:rFonts w:eastAsia="Times New Roman" w:cs="Times New Roman"/>
          <w:szCs w:val="24"/>
        </w:rPr>
        <w:t>η ιστορία έχει πισωγύρισμα -και έχει</w:t>
      </w:r>
      <w:r w:rsidRPr="00C676E0">
        <w:rPr>
          <w:rFonts w:eastAsia="Times New Roman" w:cs="Times New Roman"/>
          <w:szCs w:val="24"/>
        </w:rPr>
        <w:t xml:space="preserve"> πισωγυρίσματα</w:t>
      </w:r>
      <w:r>
        <w:rPr>
          <w:rFonts w:eastAsia="Times New Roman" w:cs="Times New Roman"/>
          <w:szCs w:val="24"/>
        </w:rPr>
        <w:t>- αυτό</w:t>
      </w:r>
      <w:r w:rsidRPr="00C676E0">
        <w:rPr>
          <w:rFonts w:eastAsia="Times New Roman" w:cs="Times New Roman"/>
          <w:szCs w:val="24"/>
        </w:rPr>
        <w:t xml:space="preserve"> το πισωγύρισμα προετοιμάζει το μεγάλο άλμα</w:t>
      </w:r>
      <w:r>
        <w:rPr>
          <w:rFonts w:eastAsia="Times New Roman" w:cs="Times New Roman"/>
          <w:szCs w:val="24"/>
        </w:rPr>
        <w:t>. Εσείς,</w:t>
      </w:r>
      <w:r w:rsidRPr="00C676E0">
        <w:rPr>
          <w:rFonts w:eastAsia="Times New Roman" w:cs="Times New Roman"/>
          <w:szCs w:val="24"/>
        </w:rPr>
        <w:t xml:space="preserve"> </w:t>
      </w:r>
      <w:r>
        <w:rPr>
          <w:rFonts w:eastAsia="Times New Roman" w:cs="Times New Roman"/>
          <w:szCs w:val="24"/>
        </w:rPr>
        <w:t>λ</w:t>
      </w:r>
      <w:r w:rsidRPr="00C676E0">
        <w:rPr>
          <w:rFonts w:eastAsia="Times New Roman" w:cs="Times New Roman"/>
          <w:szCs w:val="24"/>
        </w:rPr>
        <w:t>οιπόν</w:t>
      </w:r>
      <w:r>
        <w:rPr>
          <w:rFonts w:eastAsia="Times New Roman" w:cs="Times New Roman"/>
          <w:szCs w:val="24"/>
        </w:rPr>
        <w:t>,</w:t>
      </w:r>
      <w:r w:rsidRPr="00C676E0">
        <w:rPr>
          <w:rFonts w:eastAsia="Times New Roman" w:cs="Times New Roman"/>
          <w:szCs w:val="24"/>
        </w:rPr>
        <w:t xml:space="preserve"> με τον </w:t>
      </w:r>
      <w:r>
        <w:rPr>
          <w:rFonts w:eastAsia="Times New Roman" w:cs="Times New Roman"/>
          <w:szCs w:val="24"/>
        </w:rPr>
        <w:t>ιμπεριαλισμό</w:t>
      </w:r>
      <w:r w:rsidRPr="00C676E0">
        <w:rPr>
          <w:rFonts w:eastAsia="Times New Roman" w:cs="Times New Roman"/>
          <w:szCs w:val="24"/>
        </w:rPr>
        <w:t xml:space="preserve"> και το ΝΑΤΟ</w:t>
      </w:r>
      <w:r>
        <w:rPr>
          <w:rFonts w:eastAsia="Times New Roman" w:cs="Times New Roman"/>
          <w:szCs w:val="24"/>
        </w:rPr>
        <w:t>,</w:t>
      </w:r>
      <w:r w:rsidRPr="00C676E0">
        <w:rPr>
          <w:rFonts w:eastAsia="Times New Roman" w:cs="Times New Roman"/>
          <w:szCs w:val="24"/>
        </w:rPr>
        <w:t xml:space="preserve"> με τους φονιάδες των λαών</w:t>
      </w:r>
      <w:r>
        <w:rPr>
          <w:rFonts w:eastAsia="Times New Roman" w:cs="Times New Roman"/>
          <w:szCs w:val="24"/>
        </w:rPr>
        <w:t xml:space="preserve">. </w:t>
      </w:r>
      <w:r w:rsidRPr="00C676E0">
        <w:rPr>
          <w:rFonts w:eastAsia="Times New Roman" w:cs="Times New Roman"/>
          <w:szCs w:val="24"/>
        </w:rPr>
        <w:t>Έτσι είναι η</w:t>
      </w:r>
      <w:r w:rsidRPr="00C676E0">
        <w:rPr>
          <w:rFonts w:eastAsia="Times New Roman" w:cs="Times New Roman"/>
          <w:szCs w:val="24"/>
        </w:rPr>
        <w:t xml:space="preserve"> αλήθεια</w:t>
      </w:r>
      <w:r>
        <w:rPr>
          <w:rFonts w:eastAsia="Times New Roman" w:cs="Times New Roman"/>
          <w:szCs w:val="24"/>
        </w:rPr>
        <w:t>. Ε</w:t>
      </w:r>
      <w:r w:rsidRPr="00C676E0">
        <w:rPr>
          <w:rFonts w:eastAsia="Times New Roman" w:cs="Times New Roman"/>
          <w:szCs w:val="24"/>
        </w:rPr>
        <w:t>μείς με τους λαούς εναντίον</w:t>
      </w:r>
      <w:r>
        <w:rPr>
          <w:rFonts w:eastAsia="Times New Roman" w:cs="Times New Roman"/>
          <w:szCs w:val="24"/>
        </w:rPr>
        <w:t xml:space="preserve"> τους</w:t>
      </w:r>
      <w:r>
        <w:rPr>
          <w:rFonts w:eastAsia="Times New Roman" w:cs="Times New Roman"/>
          <w:szCs w:val="24"/>
        </w:rPr>
        <w:t>. Εσείς</w:t>
      </w:r>
      <w:r w:rsidRPr="00C676E0">
        <w:rPr>
          <w:rFonts w:eastAsia="Times New Roman" w:cs="Times New Roman"/>
          <w:szCs w:val="24"/>
        </w:rPr>
        <w:t xml:space="preserve"> με την καπιταλιστική βαρβαρότητα</w:t>
      </w:r>
      <w:r>
        <w:rPr>
          <w:rFonts w:eastAsia="Times New Roman" w:cs="Times New Roman"/>
          <w:szCs w:val="24"/>
        </w:rPr>
        <w:t>,</w:t>
      </w:r>
      <w:r w:rsidRPr="00C676E0">
        <w:rPr>
          <w:rFonts w:eastAsia="Times New Roman" w:cs="Times New Roman"/>
          <w:szCs w:val="24"/>
        </w:rPr>
        <w:t xml:space="preserve"> εμείς με την ανατροπή </w:t>
      </w:r>
      <w:r>
        <w:rPr>
          <w:rFonts w:eastAsia="Times New Roman" w:cs="Times New Roman"/>
          <w:szCs w:val="24"/>
        </w:rPr>
        <w:t>της.</w:t>
      </w:r>
      <w:r w:rsidRPr="00C676E0">
        <w:rPr>
          <w:rFonts w:eastAsia="Times New Roman" w:cs="Times New Roman"/>
          <w:szCs w:val="24"/>
        </w:rPr>
        <w:t xml:space="preserve"> Αυτό είναι το αριστερό κομμουνιστικό </w:t>
      </w:r>
      <w:r>
        <w:rPr>
          <w:rFonts w:eastAsia="Times New Roman" w:cs="Times New Roman"/>
          <w:szCs w:val="24"/>
        </w:rPr>
        <w:t>«</w:t>
      </w:r>
      <w:r w:rsidRPr="00C676E0">
        <w:rPr>
          <w:rFonts w:eastAsia="Times New Roman" w:cs="Times New Roman"/>
          <w:szCs w:val="24"/>
        </w:rPr>
        <w:t>όχι</w:t>
      </w:r>
      <w:r>
        <w:rPr>
          <w:rFonts w:eastAsia="Times New Roman" w:cs="Times New Roman"/>
          <w:szCs w:val="24"/>
        </w:rPr>
        <w:t xml:space="preserve">» και σ’ αυτήν τη </w:t>
      </w:r>
      <w:r w:rsidRPr="00C676E0">
        <w:rPr>
          <w:rFonts w:eastAsia="Times New Roman" w:cs="Times New Roman"/>
          <w:szCs w:val="24"/>
        </w:rPr>
        <w:t>συμφωνία</w:t>
      </w:r>
      <w:r>
        <w:rPr>
          <w:rFonts w:eastAsia="Times New Roman" w:cs="Times New Roman"/>
          <w:szCs w:val="24"/>
        </w:rPr>
        <w:t>.</w:t>
      </w:r>
    </w:p>
    <w:p w14:paraId="01A9E09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C676E0">
        <w:rPr>
          <w:rFonts w:eastAsia="Times New Roman" w:cs="Times New Roman"/>
          <w:szCs w:val="24"/>
        </w:rPr>
        <w:t>ελειώνοντας</w:t>
      </w:r>
      <w:r>
        <w:rPr>
          <w:rFonts w:eastAsia="Times New Roman" w:cs="Times New Roman"/>
          <w:szCs w:val="24"/>
        </w:rPr>
        <w:t xml:space="preserve"> ήθελα να αφιερώσω</w:t>
      </w:r>
      <w:r w:rsidRPr="00C676E0">
        <w:rPr>
          <w:rFonts w:eastAsia="Times New Roman" w:cs="Times New Roman"/>
          <w:szCs w:val="24"/>
        </w:rPr>
        <w:t xml:space="preserve"> στον κόσμο ένα τραγούδι του Πάνου Τζαβέλλα</w:t>
      </w:r>
      <w:r>
        <w:rPr>
          <w:rFonts w:eastAsia="Times New Roman" w:cs="Times New Roman"/>
          <w:szCs w:val="24"/>
        </w:rPr>
        <w:t>,</w:t>
      </w:r>
      <w:r w:rsidRPr="00C676E0">
        <w:rPr>
          <w:rFonts w:eastAsia="Times New Roman" w:cs="Times New Roman"/>
          <w:szCs w:val="24"/>
        </w:rPr>
        <w:t xml:space="preserve"> </w:t>
      </w:r>
      <w:r w:rsidRPr="00C676E0">
        <w:rPr>
          <w:rFonts w:eastAsia="Times New Roman" w:cs="Times New Roman"/>
          <w:szCs w:val="24"/>
        </w:rPr>
        <w:t xml:space="preserve">που το έγραψε μάλιστα </w:t>
      </w:r>
      <w:r>
        <w:rPr>
          <w:rFonts w:eastAsia="Times New Roman" w:cs="Times New Roman"/>
          <w:szCs w:val="24"/>
        </w:rPr>
        <w:t>ο Λευτέρης Παπαδόπουλος. «Αυτό το κόκκινο το τρένο…</w:t>
      </w:r>
      <w:r w:rsidRPr="00C676E0">
        <w:rPr>
          <w:rFonts w:eastAsia="Times New Roman" w:cs="Times New Roman"/>
          <w:szCs w:val="24"/>
        </w:rPr>
        <w:t>που προχωρά</w:t>
      </w:r>
      <w:r>
        <w:rPr>
          <w:rFonts w:eastAsia="Times New Roman" w:cs="Times New Roman"/>
          <w:szCs w:val="24"/>
        </w:rPr>
        <w:t>,</w:t>
      </w:r>
      <w:r w:rsidRPr="00C676E0">
        <w:rPr>
          <w:rFonts w:eastAsia="Times New Roman" w:cs="Times New Roman"/>
          <w:szCs w:val="24"/>
        </w:rPr>
        <w:t xml:space="preserve"> περνάει μέσα από τη φωτιά</w:t>
      </w:r>
      <w:r>
        <w:rPr>
          <w:rFonts w:eastAsia="Times New Roman" w:cs="Times New Roman"/>
          <w:szCs w:val="24"/>
        </w:rPr>
        <w:t>», έτσι λέει το τραγούδι, «...το χτυπάνε οι ληστές». Δεν</w:t>
      </w:r>
      <w:r w:rsidRPr="00C676E0">
        <w:rPr>
          <w:rFonts w:eastAsia="Times New Roman" w:cs="Times New Roman"/>
          <w:szCs w:val="24"/>
        </w:rPr>
        <w:t xml:space="preserve"> θέλω να το πω ακριβώς</w:t>
      </w:r>
      <w:r>
        <w:rPr>
          <w:rFonts w:eastAsia="Times New Roman" w:cs="Times New Roman"/>
          <w:szCs w:val="24"/>
        </w:rPr>
        <w:t>, το ξέρετε όσοι έχετε πάει, γιατί βλέπω ότι μερικοί κουνάνε τα κεφ</w:t>
      </w:r>
      <w:r>
        <w:rPr>
          <w:rFonts w:eastAsia="Times New Roman" w:cs="Times New Roman"/>
          <w:szCs w:val="24"/>
        </w:rPr>
        <w:t>άλια.</w:t>
      </w:r>
    </w:p>
    <w:p w14:paraId="01A9E09B" w14:textId="77777777" w:rsidR="00887A51" w:rsidRDefault="009C255F">
      <w:pPr>
        <w:spacing w:after="0" w:line="600" w:lineRule="auto"/>
        <w:ind w:firstLine="720"/>
        <w:jc w:val="both"/>
        <w:rPr>
          <w:rFonts w:eastAsia="Times New Roman" w:cs="Times New Roman"/>
          <w:szCs w:val="24"/>
        </w:rPr>
      </w:pPr>
      <w:r w:rsidRPr="002D4812">
        <w:rPr>
          <w:rFonts w:eastAsia="Times New Roman" w:cs="Times New Roman"/>
          <w:b/>
          <w:szCs w:val="24"/>
        </w:rPr>
        <w:t xml:space="preserve">ΠΑΝΑΓΙΩΤΗΣ (ΠΑΝΟΣ) ΣΚΟΥΡΟΛΙΑΚΟΣ: </w:t>
      </w:r>
      <w:r>
        <w:rPr>
          <w:rFonts w:eastAsia="Times New Roman" w:cs="Times New Roman"/>
          <w:szCs w:val="24"/>
        </w:rPr>
        <w:t>ΚΚΕ Εσωτερικού…</w:t>
      </w:r>
    </w:p>
    <w:p w14:paraId="01A9E09C" w14:textId="77777777" w:rsidR="00887A51" w:rsidRDefault="009C255F">
      <w:pPr>
        <w:spacing w:after="0" w:line="600" w:lineRule="auto"/>
        <w:ind w:firstLine="720"/>
        <w:jc w:val="both"/>
        <w:rPr>
          <w:rFonts w:eastAsia="Times New Roman" w:cs="Times New Roman"/>
          <w:szCs w:val="24"/>
        </w:rPr>
      </w:pPr>
      <w:r w:rsidRPr="002D4812">
        <w:rPr>
          <w:rFonts w:eastAsia="Times New Roman" w:cs="Times New Roman"/>
          <w:b/>
          <w:szCs w:val="24"/>
        </w:rPr>
        <w:t>ΑΘΑΝΑΣΙΟΣ ΠΑΦΙΛΗΣ:</w:t>
      </w:r>
      <w:r>
        <w:rPr>
          <w:rFonts w:eastAsia="Times New Roman" w:cs="Times New Roman"/>
          <w:szCs w:val="24"/>
        </w:rPr>
        <w:t xml:space="preserve"> Δεν έχει σημασία. </w:t>
      </w:r>
      <w:r w:rsidRPr="00C676E0">
        <w:rPr>
          <w:rFonts w:eastAsia="Times New Roman" w:cs="Times New Roman"/>
          <w:szCs w:val="24"/>
        </w:rPr>
        <w:t>Δεν έχει σημασία</w:t>
      </w:r>
      <w:r>
        <w:rPr>
          <w:rFonts w:eastAsia="Times New Roman" w:cs="Times New Roman"/>
          <w:szCs w:val="24"/>
        </w:rPr>
        <w:t xml:space="preserve">! Σε σας αφιερώνεται. </w:t>
      </w:r>
      <w:r>
        <w:rPr>
          <w:rFonts w:eastAsia="Times New Roman" w:cs="Times New Roman"/>
          <w:szCs w:val="24"/>
        </w:rPr>
        <w:t>«</w:t>
      </w:r>
      <w:r>
        <w:rPr>
          <w:rFonts w:eastAsia="Times New Roman" w:cs="Times New Roman"/>
          <w:szCs w:val="24"/>
        </w:rPr>
        <w:t xml:space="preserve">Το κόκκινο τρένο </w:t>
      </w:r>
      <w:r w:rsidRPr="00C676E0">
        <w:rPr>
          <w:rFonts w:eastAsia="Times New Roman" w:cs="Times New Roman"/>
          <w:szCs w:val="24"/>
        </w:rPr>
        <w:t>δεν σταματάει πουθενά</w:t>
      </w:r>
      <w:r>
        <w:rPr>
          <w:rFonts w:eastAsia="Times New Roman" w:cs="Times New Roman"/>
          <w:szCs w:val="24"/>
        </w:rPr>
        <w:t>.</w:t>
      </w:r>
      <w:r w:rsidRPr="00C676E0">
        <w:rPr>
          <w:rFonts w:eastAsia="Times New Roman" w:cs="Times New Roman"/>
          <w:szCs w:val="24"/>
        </w:rPr>
        <w:t xml:space="preserve"> Αυτό το κόκκινο το τρένο είναι για μας ζωή</w:t>
      </w:r>
      <w:r>
        <w:rPr>
          <w:rFonts w:eastAsia="Times New Roman" w:cs="Times New Roman"/>
          <w:szCs w:val="24"/>
        </w:rPr>
        <w:t>,</w:t>
      </w:r>
      <w:r w:rsidRPr="00C676E0">
        <w:rPr>
          <w:rFonts w:eastAsia="Times New Roman" w:cs="Times New Roman"/>
          <w:szCs w:val="24"/>
        </w:rPr>
        <w:t xml:space="preserve"> είναι τιμή</w:t>
      </w:r>
      <w:r>
        <w:rPr>
          <w:rFonts w:eastAsia="Times New Roman" w:cs="Times New Roman"/>
          <w:szCs w:val="24"/>
        </w:rPr>
        <w:t>.».</w:t>
      </w:r>
      <w:r w:rsidRPr="00C676E0">
        <w:rPr>
          <w:rFonts w:eastAsia="Times New Roman" w:cs="Times New Roman"/>
          <w:szCs w:val="24"/>
        </w:rPr>
        <w:t xml:space="preserve"> </w:t>
      </w:r>
      <w:r>
        <w:rPr>
          <w:rFonts w:eastAsia="Times New Roman" w:cs="Times New Roman"/>
          <w:szCs w:val="24"/>
        </w:rPr>
        <w:lastRenderedPageBreak/>
        <w:t>Ε</w:t>
      </w:r>
      <w:r w:rsidRPr="00C676E0">
        <w:rPr>
          <w:rFonts w:eastAsia="Times New Roman" w:cs="Times New Roman"/>
          <w:szCs w:val="24"/>
        </w:rPr>
        <w:t>ίναι το φωτεινό μέλλον</w:t>
      </w:r>
      <w:r>
        <w:rPr>
          <w:rFonts w:eastAsia="Times New Roman" w:cs="Times New Roman"/>
          <w:szCs w:val="24"/>
        </w:rPr>
        <w:t xml:space="preserve">, η </w:t>
      </w:r>
      <w:r>
        <w:rPr>
          <w:rFonts w:eastAsia="Times New Roman" w:cs="Times New Roman"/>
          <w:szCs w:val="24"/>
        </w:rPr>
        <w:t>ελπίδα για έναν κόσμο της ε</w:t>
      </w:r>
      <w:r w:rsidRPr="00C676E0">
        <w:rPr>
          <w:rFonts w:eastAsia="Times New Roman" w:cs="Times New Roman"/>
          <w:szCs w:val="24"/>
        </w:rPr>
        <w:t>ιρήνης</w:t>
      </w:r>
      <w:r>
        <w:rPr>
          <w:rFonts w:eastAsia="Times New Roman" w:cs="Times New Roman"/>
          <w:szCs w:val="24"/>
        </w:rPr>
        <w:t>,</w:t>
      </w:r>
      <w:r w:rsidRPr="00C676E0">
        <w:rPr>
          <w:rFonts w:eastAsia="Times New Roman" w:cs="Times New Roman"/>
          <w:szCs w:val="24"/>
        </w:rPr>
        <w:t xml:space="preserve"> της φιλίας</w:t>
      </w:r>
      <w:r>
        <w:rPr>
          <w:rFonts w:eastAsia="Times New Roman" w:cs="Times New Roman"/>
          <w:szCs w:val="24"/>
        </w:rPr>
        <w:t>,</w:t>
      </w:r>
      <w:r w:rsidRPr="00C676E0">
        <w:rPr>
          <w:rFonts w:eastAsia="Times New Roman" w:cs="Times New Roman"/>
          <w:szCs w:val="24"/>
        </w:rPr>
        <w:t xml:space="preserve"> της κατάρ</w:t>
      </w:r>
      <w:r>
        <w:rPr>
          <w:rFonts w:eastAsia="Times New Roman" w:cs="Times New Roman"/>
          <w:szCs w:val="24"/>
        </w:rPr>
        <w:t>γ</w:t>
      </w:r>
      <w:r w:rsidRPr="00C676E0">
        <w:rPr>
          <w:rFonts w:eastAsia="Times New Roman" w:cs="Times New Roman"/>
          <w:szCs w:val="24"/>
        </w:rPr>
        <w:t>ησης</w:t>
      </w:r>
      <w:r>
        <w:rPr>
          <w:rFonts w:eastAsia="Times New Roman" w:cs="Times New Roman"/>
          <w:szCs w:val="24"/>
        </w:rPr>
        <w:t xml:space="preserve"> της</w:t>
      </w:r>
      <w:r w:rsidRPr="00C676E0">
        <w:rPr>
          <w:rFonts w:eastAsia="Times New Roman" w:cs="Times New Roman"/>
          <w:szCs w:val="24"/>
        </w:rPr>
        <w:t xml:space="preserve"> εκμετάλλευση</w:t>
      </w:r>
      <w:r>
        <w:rPr>
          <w:rFonts w:eastAsia="Times New Roman" w:cs="Times New Roman"/>
          <w:szCs w:val="24"/>
        </w:rPr>
        <w:t>ς</w:t>
      </w:r>
      <w:r w:rsidRPr="00C676E0">
        <w:rPr>
          <w:rFonts w:eastAsia="Times New Roman" w:cs="Times New Roman"/>
          <w:szCs w:val="24"/>
        </w:rPr>
        <w:t xml:space="preserve"> ανθρώπου από άνθρωπο</w:t>
      </w:r>
      <w:r>
        <w:rPr>
          <w:rFonts w:eastAsia="Times New Roman" w:cs="Times New Roman"/>
          <w:szCs w:val="24"/>
        </w:rPr>
        <w:t>,</w:t>
      </w:r>
      <w:r w:rsidRPr="00C676E0">
        <w:rPr>
          <w:rFonts w:eastAsia="Times New Roman" w:cs="Times New Roman"/>
          <w:szCs w:val="24"/>
        </w:rPr>
        <w:t xml:space="preserve"> είναι ο όρκος του </w:t>
      </w:r>
      <w:r>
        <w:rPr>
          <w:rFonts w:eastAsia="Times New Roman" w:cs="Times New Roman"/>
          <w:szCs w:val="24"/>
        </w:rPr>
        <w:t xml:space="preserve">ΚΚΕ, </w:t>
      </w:r>
      <w:r w:rsidRPr="00C676E0">
        <w:rPr>
          <w:rFonts w:eastAsia="Times New Roman" w:cs="Times New Roman"/>
          <w:szCs w:val="24"/>
        </w:rPr>
        <w:t xml:space="preserve">που όσο κι αν </w:t>
      </w:r>
      <w:r>
        <w:rPr>
          <w:rFonts w:eastAsia="Times New Roman" w:cs="Times New Roman"/>
          <w:szCs w:val="24"/>
        </w:rPr>
        <w:t>«σκύλιασαν»</w:t>
      </w:r>
      <w:r w:rsidRPr="00C676E0">
        <w:rPr>
          <w:rFonts w:eastAsia="Times New Roman" w:cs="Times New Roman"/>
          <w:szCs w:val="24"/>
        </w:rPr>
        <w:t xml:space="preserve"> να το διαλύσουν αντιφατικά και διαφορετικά σχήματα</w:t>
      </w:r>
      <w:r>
        <w:rPr>
          <w:rFonts w:eastAsia="Times New Roman" w:cs="Times New Roman"/>
          <w:szCs w:val="24"/>
        </w:rPr>
        <w:t>,</w:t>
      </w:r>
      <w:r w:rsidRPr="00C676E0">
        <w:rPr>
          <w:rFonts w:eastAsia="Times New Roman" w:cs="Times New Roman"/>
          <w:szCs w:val="24"/>
        </w:rPr>
        <w:t xml:space="preserve"> είναι πάντα όρθιο</w:t>
      </w:r>
      <w:r>
        <w:rPr>
          <w:rFonts w:eastAsia="Times New Roman" w:cs="Times New Roman"/>
          <w:szCs w:val="24"/>
        </w:rPr>
        <w:t>. Αυτόν το δρόμο θ</w:t>
      </w:r>
      <w:r w:rsidRPr="00C676E0">
        <w:rPr>
          <w:rFonts w:eastAsia="Times New Roman" w:cs="Times New Roman"/>
          <w:szCs w:val="24"/>
        </w:rPr>
        <w:t xml:space="preserve">α ακολουθήσουν </w:t>
      </w:r>
      <w:r>
        <w:rPr>
          <w:rFonts w:eastAsia="Times New Roman" w:cs="Times New Roman"/>
          <w:szCs w:val="24"/>
        </w:rPr>
        <w:t xml:space="preserve">οι </w:t>
      </w:r>
      <w:r>
        <w:rPr>
          <w:rFonts w:eastAsia="Times New Roman" w:cs="Times New Roman"/>
          <w:szCs w:val="24"/>
        </w:rPr>
        <w:t>λαοί α</w:t>
      </w:r>
      <w:r w:rsidRPr="00C676E0">
        <w:rPr>
          <w:rFonts w:eastAsia="Times New Roman" w:cs="Times New Roman"/>
          <w:szCs w:val="24"/>
        </w:rPr>
        <w:t>ργά ή γρήγορα</w:t>
      </w:r>
      <w:r>
        <w:rPr>
          <w:rFonts w:eastAsia="Times New Roman" w:cs="Times New Roman"/>
          <w:szCs w:val="24"/>
        </w:rPr>
        <w:t>. Θ</w:t>
      </w:r>
      <w:r w:rsidRPr="00C676E0">
        <w:rPr>
          <w:rFonts w:eastAsia="Times New Roman" w:cs="Times New Roman"/>
          <w:szCs w:val="24"/>
        </w:rPr>
        <w:t xml:space="preserve">α σπάσουν </w:t>
      </w:r>
      <w:r>
        <w:rPr>
          <w:rFonts w:eastAsia="Times New Roman" w:cs="Times New Roman"/>
          <w:szCs w:val="24"/>
        </w:rPr>
        <w:t>δεσμά</w:t>
      </w:r>
      <w:r w:rsidRPr="00C676E0">
        <w:rPr>
          <w:rFonts w:eastAsia="Times New Roman" w:cs="Times New Roman"/>
          <w:szCs w:val="24"/>
        </w:rPr>
        <w:t xml:space="preserve"> και αλυσίδες και θα στείλουν στα αζήτητα της ιστορίας τους οποιουσδήποτε δεσμοφύλακες</w:t>
      </w:r>
      <w:r>
        <w:rPr>
          <w:rFonts w:eastAsia="Times New Roman" w:cs="Times New Roman"/>
          <w:szCs w:val="24"/>
        </w:rPr>
        <w:t>, όποια στολή και αν</w:t>
      </w:r>
      <w:r w:rsidRPr="00C676E0">
        <w:rPr>
          <w:rFonts w:eastAsia="Times New Roman" w:cs="Times New Roman"/>
          <w:szCs w:val="24"/>
        </w:rPr>
        <w:t xml:space="preserve"> φοράνε</w:t>
      </w:r>
      <w:r>
        <w:rPr>
          <w:rFonts w:eastAsia="Times New Roman" w:cs="Times New Roman"/>
          <w:szCs w:val="24"/>
        </w:rPr>
        <w:t>.</w:t>
      </w:r>
    </w:p>
    <w:p w14:paraId="01A9E09D" w14:textId="77777777" w:rsidR="00887A51" w:rsidRDefault="009C255F">
      <w:pPr>
        <w:spacing w:after="0" w:line="600" w:lineRule="auto"/>
        <w:ind w:firstLine="720"/>
        <w:jc w:val="both"/>
        <w:rPr>
          <w:rFonts w:eastAsia="Times New Roman" w:cs="Times New Roman"/>
        </w:rPr>
      </w:pPr>
      <w:r w:rsidRPr="00C676E0">
        <w:rPr>
          <w:rFonts w:eastAsia="Times New Roman" w:cs="Times New Roman"/>
          <w:b/>
          <w:szCs w:val="24"/>
        </w:rPr>
        <w:t xml:space="preserve">ΠΡΟΕΔΡΕΥΩΝ (Γεώργιος </w:t>
      </w:r>
      <w:proofErr w:type="spellStart"/>
      <w:r w:rsidRPr="00C676E0">
        <w:rPr>
          <w:rFonts w:eastAsia="Times New Roman" w:cs="Times New Roman"/>
          <w:b/>
          <w:szCs w:val="24"/>
        </w:rPr>
        <w:t>Λαμπρούλης</w:t>
      </w:r>
      <w:proofErr w:type="spellEnd"/>
      <w:r w:rsidRPr="00C676E0">
        <w:rPr>
          <w:rFonts w:eastAsia="Times New Roman" w:cs="Times New Roman"/>
          <w:b/>
          <w:szCs w:val="24"/>
        </w:rPr>
        <w:t>):</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w:t>
      </w:r>
      <w:r w:rsidRPr="000742D7">
        <w:rPr>
          <w:rFonts w:eastAsia="Times New Roman" w:cs="Times New Roman"/>
        </w:rPr>
        <w:t xml:space="preserve">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δύο </w:t>
      </w:r>
      <w:r w:rsidRPr="000742D7">
        <w:rPr>
          <w:rFonts w:eastAsia="Times New Roman" w:cs="Times New Roman"/>
        </w:rPr>
        <w:t>μαθητές κα</w:t>
      </w:r>
      <w:r w:rsidRPr="000742D7">
        <w:rPr>
          <w:rFonts w:eastAsia="Times New Roman" w:cs="Times New Roman"/>
        </w:rPr>
        <w:t xml:space="preserve">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4</w:t>
      </w:r>
      <w:r w:rsidRPr="00C968DD">
        <w:rPr>
          <w:rFonts w:eastAsia="Times New Roman" w:cs="Times New Roman"/>
          <w:vertAlign w:val="superscript"/>
        </w:rPr>
        <w:t>ο</w:t>
      </w:r>
      <w:r>
        <w:rPr>
          <w:rFonts w:eastAsia="Times New Roman" w:cs="Times New Roman"/>
        </w:rPr>
        <w:t xml:space="preserve"> Γυμνάσιο Πάτρας.</w:t>
      </w:r>
      <w:r w:rsidRPr="000742D7">
        <w:rPr>
          <w:rFonts w:eastAsia="Times New Roman" w:cs="Times New Roman"/>
        </w:rPr>
        <w:t xml:space="preserve"> </w:t>
      </w:r>
    </w:p>
    <w:p w14:paraId="01A9E09E" w14:textId="77777777" w:rsidR="00887A51" w:rsidRDefault="009C255F">
      <w:pPr>
        <w:spacing w:after="0"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01A9E09F" w14:textId="77777777" w:rsidR="00887A51" w:rsidRDefault="009C255F">
      <w:pPr>
        <w:spacing w:after="0"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01A9E0A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ακολουθεί ο κ. </w:t>
      </w:r>
      <w:proofErr w:type="spellStart"/>
      <w:r>
        <w:rPr>
          <w:rFonts w:eastAsia="Times New Roman" w:cs="Times New Roman"/>
          <w:szCs w:val="24"/>
        </w:rPr>
        <w:t>Ζουράρις</w:t>
      </w:r>
      <w:proofErr w:type="spellEnd"/>
      <w:r>
        <w:rPr>
          <w:rFonts w:eastAsia="Times New Roman" w:cs="Times New Roman"/>
          <w:szCs w:val="24"/>
        </w:rPr>
        <w:t>, με τον οποίο θα ολοκληρωθεί και ο κατ</w:t>
      </w:r>
      <w:r>
        <w:rPr>
          <w:rFonts w:eastAsia="Times New Roman" w:cs="Times New Roman"/>
          <w:szCs w:val="24"/>
        </w:rPr>
        <w:t xml:space="preserve">άλογος των </w:t>
      </w:r>
      <w:proofErr w:type="spellStart"/>
      <w:r>
        <w:rPr>
          <w:rFonts w:eastAsia="Times New Roman" w:cs="Times New Roman"/>
          <w:szCs w:val="24"/>
        </w:rPr>
        <w:t>ομιλιτών</w:t>
      </w:r>
      <w:proofErr w:type="spellEnd"/>
      <w:r>
        <w:rPr>
          <w:rFonts w:eastAsia="Times New Roman" w:cs="Times New Roman"/>
          <w:szCs w:val="24"/>
        </w:rPr>
        <w:t>. Θα ακολουθήσει ο Κοινοβουλευτικός Εκπρόσωπος της Ένωσης Κεντρώων, κ. Μάριος Γεωργιάδης.</w:t>
      </w:r>
      <w:r w:rsidRPr="00C676E0">
        <w:rPr>
          <w:rFonts w:eastAsia="Times New Roman" w:cs="Times New Roman"/>
          <w:szCs w:val="24"/>
        </w:rPr>
        <w:t xml:space="preserve"> </w:t>
      </w:r>
    </w:p>
    <w:p w14:paraId="01A9E0A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w:t>
      </w:r>
      <w:r w:rsidRPr="00C676E0">
        <w:rPr>
          <w:rFonts w:eastAsia="Times New Roman" w:cs="Times New Roman"/>
          <w:szCs w:val="24"/>
        </w:rPr>
        <w:t>απαχριστοπούλ</w:t>
      </w:r>
      <w:r>
        <w:rPr>
          <w:rFonts w:eastAsia="Times New Roman" w:cs="Times New Roman"/>
          <w:szCs w:val="24"/>
        </w:rPr>
        <w:t>ε</w:t>
      </w:r>
      <w:proofErr w:type="spellEnd"/>
      <w:r>
        <w:rPr>
          <w:rFonts w:eastAsia="Times New Roman" w:cs="Times New Roman"/>
          <w:szCs w:val="24"/>
        </w:rPr>
        <w:t>, έχετε τον λόγο.</w:t>
      </w:r>
    </w:p>
    <w:p w14:paraId="01A9E0A2" w14:textId="77777777" w:rsidR="00887A51" w:rsidRDefault="009C255F">
      <w:pPr>
        <w:spacing w:after="0" w:line="600" w:lineRule="auto"/>
        <w:ind w:firstLine="720"/>
        <w:jc w:val="both"/>
        <w:rPr>
          <w:rFonts w:eastAsia="Times New Roman" w:cs="Times New Roman"/>
          <w:szCs w:val="24"/>
        </w:rPr>
      </w:pPr>
      <w:r w:rsidRPr="00C968DD">
        <w:rPr>
          <w:rFonts w:eastAsia="Times New Roman" w:cs="Times New Roman"/>
          <w:b/>
          <w:szCs w:val="24"/>
        </w:rPr>
        <w:t>ΑΘΑΝΑΣΙΟΣ ΠΑΠΑΧΡΙΣΤΟΠΟΥΛΟΣ:</w:t>
      </w:r>
      <w:r w:rsidRPr="00C676E0">
        <w:rPr>
          <w:rFonts w:eastAsia="Times New Roman" w:cs="Times New Roman"/>
          <w:szCs w:val="24"/>
        </w:rPr>
        <w:t xml:space="preserve"> Ευχαριστώ</w:t>
      </w:r>
      <w:r>
        <w:rPr>
          <w:rFonts w:eastAsia="Times New Roman" w:cs="Times New Roman"/>
          <w:szCs w:val="24"/>
        </w:rPr>
        <w:t>,</w:t>
      </w:r>
      <w:r w:rsidRPr="00C676E0">
        <w:rPr>
          <w:rFonts w:eastAsia="Times New Roman" w:cs="Times New Roman"/>
          <w:szCs w:val="24"/>
        </w:rPr>
        <w:t xml:space="preserve"> κύριε </w:t>
      </w:r>
      <w:r>
        <w:rPr>
          <w:rFonts w:eastAsia="Times New Roman" w:cs="Times New Roman"/>
          <w:szCs w:val="24"/>
        </w:rPr>
        <w:t>Π</w:t>
      </w:r>
      <w:r w:rsidRPr="00C676E0">
        <w:rPr>
          <w:rFonts w:eastAsia="Times New Roman" w:cs="Times New Roman"/>
          <w:szCs w:val="24"/>
        </w:rPr>
        <w:t>ρόεδρε</w:t>
      </w:r>
      <w:r>
        <w:rPr>
          <w:rFonts w:eastAsia="Times New Roman" w:cs="Times New Roman"/>
          <w:szCs w:val="24"/>
        </w:rPr>
        <w:t>.</w:t>
      </w:r>
    </w:p>
    <w:p w14:paraId="01A9E0A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w:t>
      </w:r>
      <w:r w:rsidRPr="00C676E0">
        <w:rPr>
          <w:rFonts w:eastAsia="Times New Roman" w:cs="Times New Roman"/>
          <w:szCs w:val="24"/>
        </w:rPr>
        <w:t>εν είναι ό</w:t>
      </w:r>
      <w:r>
        <w:rPr>
          <w:rFonts w:eastAsia="Times New Roman" w:cs="Times New Roman"/>
          <w:szCs w:val="24"/>
        </w:rPr>
        <w:t>,</w:t>
      </w:r>
      <w:r w:rsidRPr="00C676E0">
        <w:rPr>
          <w:rFonts w:eastAsia="Times New Roman" w:cs="Times New Roman"/>
          <w:szCs w:val="24"/>
        </w:rPr>
        <w:t xml:space="preserve">τι καλύτερο να μιλάς μετά το Θανάση </w:t>
      </w:r>
      <w:proofErr w:type="spellStart"/>
      <w:r>
        <w:rPr>
          <w:rFonts w:eastAsia="Times New Roman" w:cs="Times New Roman"/>
          <w:szCs w:val="24"/>
        </w:rPr>
        <w:t>Παφίλ</w:t>
      </w:r>
      <w:r>
        <w:rPr>
          <w:rFonts w:eastAsia="Times New Roman" w:cs="Times New Roman"/>
          <w:szCs w:val="24"/>
        </w:rPr>
        <w:t>η</w:t>
      </w:r>
      <w:proofErr w:type="spellEnd"/>
      <w:r>
        <w:rPr>
          <w:rFonts w:eastAsia="Times New Roman" w:cs="Times New Roman"/>
          <w:szCs w:val="24"/>
        </w:rPr>
        <w:t>,</w:t>
      </w:r>
      <w:r w:rsidRPr="00C676E0">
        <w:rPr>
          <w:rFonts w:eastAsia="Times New Roman" w:cs="Times New Roman"/>
          <w:szCs w:val="24"/>
        </w:rPr>
        <w:t xml:space="preserve"> που είναι χείμαρρος και είναι και παλιά καραβάνα μέσα στη </w:t>
      </w:r>
      <w:r>
        <w:rPr>
          <w:rFonts w:eastAsia="Times New Roman" w:cs="Times New Roman"/>
          <w:szCs w:val="24"/>
        </w:rPr>
        <w:t>Β</w:t>
      </w:r>
      <w:r w:rsidRPr="00C676E0">
        <w:rPr>
          <w:rFonts w:eastAsia="Times New Roman" w:cs="Times New Roman"/>
          <w:szCs w:val="24"/>
        </w:rPr>
        <w:t>ουλή και πολύ έμπειρος</w:t>
      </w:r>
      <w:r>
        <w:rPr>
          <w:rFonts w:eastAsia="Times New Roman" w:cs="Times New Roman"/>
          <w:szCs w:val="24"/>
        </w:rPr>
        <w:t>.</w:t>
      </w:r>
    </w:p>
    <w:p w14:paraId="01A9E0A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Θα ήθελα, α</w:t>
      </w:r>
      <w:r w:rsidRPr="00C676E0">
        <w:rPr>
          <w:rFonts w:eastAsia="Times New Roman" w:cs="Times New Roman"/>
          <w:szCs w:val="24"/>
        </w:rPr>
        <w:t>γαπητοί συνάδελφοι</w:t>
      </w:r>
      <w:r>
        <w:rPr>
          <w:rFonts w:eastAsia="Times New Roman" w:cs="Times New Roman"/>
          <w:szCs w:val="24"/>
        </w:rPr>
        <w:t>,</w:t>
      </w:r>
      <w:r w:rsidRPr="00C676E0">
        <w:rPr>
          <w:rFonts w:eastAsia="Times New Roman" w:cs="Times New Roman"/>
          <w:szCs w:val="24"/>
        </w:rPr>
        <w:t xml:space="preserve"> να αναφερθώ σε ένα γεγονός</w:t>
      </w:r>
      <w:r>
        <w:rPr>
          <w:rFonts w:eastAsia="Times New Roman" w:cs="Times New Roman"/>
          <w:szCs w:val="24"/>
        </w:rPr>
        <w:t>,</w:t>
      </w:r>
      <w:r w:rsidRPr="00C676E0">
        <w:rPr>
          <w:rFonts w:eastAsia="Times New Roman" w:cs="Times New Roman"/>
          <w:szCs w:val="24"/>
        </w:rPr>
        <w:t xml:space="preserve"> που νομίζω ότι έχει δρομολογηθεί για τις επόμενες βδομάδες</w:t>
      </w:r>
      <w:r>
        <w:rPr>
          <w:rFonts w:eastAsia="Times New Roman" w:cs="Times New Roman"/>
          <w:szCs w:val="24"/>
        </w:rPr>
        <w:t>,</w:t>
      </w:r>
      <w:r w:rsidRPr="00C676E0">
        <w:rPr>
          <w:rFonts w:eastAsia="Times New Roman" w:cs="Times New Roman"/>
          <w:szCs w:val="24"/>
        </w:rPr>
        <w:t xml:space="preserve"> να μην πω και μέρες</w:t>
      </w:r>
      <w:r>
        <w:rPr>
          <w:rFonts w:eastAsia="Times New Roman" w:cs="Times New Roman"/>
          <w:szCs w:val="24"/>
        </w:rPr>
        <w:t xml:space="preserve">. Είναι ό,τι έχει σχέση με την </w:t>
      </w:r>
      <w:r>
        <w:rPr>
          <w:rFonts w:eastAsia="Times New Roman" w:cs="Times New Roman"/>
          <w:szCs w:val="24"/>
        </w:rPr>
        <w:t>εξεταστική στην Υ</w:t>
      </w:r>
      <w:r w:rsidRPr="00C676E0">
        <w:rPr>
          <w:rFonts w:eastAsia="Times New Roman" w:cs="Times New Roman"/>
          <w:szCs w:val="24"/>
        </w:rPr>
        <w:t>γεία</w:t>
      </w:r>
      <w:r>
        <w:rPr>
          <w:rFonts w:eastAsia="Times New Roman" w:cs="Times New Roman"/>
          <w:szCs w:val="24"/>
        </w:rPr>
        <w:t>,</w:t>
      </w:r>
      <w:r w:rsidRPr="00C676E0">
        <w:rPr>
          <w:rFonts w:eastAsia="Times New Roman" w:cs="Times New Roman"/>
          <w:szCs w:val="24"/>
        </w:rPr>
        <w:t xml:space="preserve"> </w:t>
      </w:r>
      <w:r>
        <w:rPr>
          <w:rFonts w:eastAsia="Times New Roman" w:cs="Times New Roman"/>
          <w:szCs w:val="24"/>
        </w:rPr>
        <w:t>όπου σύντομα πιστεύω η δικαστική</w:t>
      </w:r>
      <w:r w:rsidRPr="00C676E0">
        <w:rPr>
          <w:rFonts w:eastAsia="Times New Roman" w:cs="Times New Roman"/>
          <w:szCs w:val="24"/>
        </w:rPr>
        <w:t xml:space="preserve"> διερεύνηση θα πάρει σάρκα και οστά</w:t>
      </w:r>
      <w:r>
        <w:rPr>
          <w:rFonts w:eastAsia="Times New Roman" w:cs="Times New Roman"/>
          <w:szCs w:val="24"/>
        </w:rPr>
        <w:t xml:space="preserve"> και ίσως δρομολογηθούν</w:t>
      </w:r>
      <w:r w:rsidRPr="00C676E0">
        <w:rPr>
          <w:rFonts w:eastAsia="Times New Roman" w:cs="Times New Roman"/>
          <w:szCs w:val="24"/>
        </w:rPr>
        <w:t xml:space="preserve"> κάποιες εξελίξεις</w:t>
      </w:r>
      <w:r>
        <w:rPr>
          <w:rFonts w:eastAsia="Times New Roman" w:cs="Times New Roman"/>
          <w:szCs w:val="24"/>
        </w:rPr>
        <w:t>. Έ</w:t>
      </w:r>
      <w:r w:rsidRPr="00C676E0">
        <w:rPr>
          <w:rFonts w:eastAsia="Times New Roman" w:cs="Times New Roman"/>
          <w:szCs w:val="24"/>
        </w:rPr>
        <w:t>χει μεγάλη σημασία</w:t>
      </w:r>
      <w:r>
        <w:rPr>
          <w:rFonts w:eastAsia="Times New Roman" w:cs="Times New Roman"/>
          <w:szCs w:val="24"/>
        </w:rPr>
        <w:t xml:space="preserve"> γι’</w:t>
      </w:r>
      <w:r w:rsidRPr="00C676E0">
        <w:rPr>
          <w:rFonts w:eastAsia="Times New Roman" w:cs="Times New Roman"/>
          <w:szCs w:val="24"/>
        </w:rPr>
        <w:t xml:space="preserve"> αυτά που θα πω μετά</w:t>
      </w:r>
      <w:r>
        <w:rPr>
          <w:rFonts w:eastAsia="Times New Roman" w:cs="Times New Roman"/>
          <w:szCs w:val="24"/>
        </w:rPr>
        <w:t>.</w:t>
      </w:r>
    </w:p>
    <w:p w14:paraId="01A9E0A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Θέλω ν</w:t>
      </w:r>
      <w:r w:rsidRPr="00C676E0">
        <w:rPr>
          <w:rFonts w:eastAsia="Times New Roman" w:cs="Times New Roman"/>
          <w:szCs w:val="24"/>
        </w:rPr>
        <w:t>α ξεκινήσω με το σημερινό θέμα και να πω τα εξής</w:t>
      </w:r>
      <w:r>
        <w:rPr>
          <w:rFonts w:eastAsia="Times New Roman" w:cs="Times New Roman"/>
          <w:szCs w:val="24"/>
        </w:rPr>
        <w:t>: Κ</w:t>
      </w:r>
      <w:r w:rsidRPr="00C676E0">
        <w:rPr>
          <w:rFonts w:eastAsia="Times New Roman" w:cs="Times New Roman"/>
          <w:szCs w:val="24"/>
        </w:rPr>
        <w:t xml:space="preserve">ανένας πολιτικός </w:t>
      </w:r>
      <w:r>
        <w:rPr>
          <w:rFonts w:eastAsia="Times New Roman" w:cs="Times New Roman"/>
          <w:szCs w:val="24"/>
        </w:rPr>
        <w:t xml:space="preserve">ή </w:t>
      </w:r>
      <w:r w:rsidRPr="00C676E0">
        <w:rPr>
          <w:rFonts w:eastAsia="Times New Roman" w:cs="Times New Roman"/>
          <w:szCs w:val="24"/>
        </w:rPr>
        <w:t>δι</w:t>
      </w:r>
      <w:r w:rsidRPr="00C676E0">
        <w:rPr>
          <w:rFonts w:eastAsia="Times New Roman" w:cs="Times New Roman"/>
          <w:szCs w:val="24"/>
        </w:rPr>
        <w:t>πλωμάτης δεν</w:t>
      </w:r>
      <w:r>
        <w:rPr>
          <w:rFonts w:eastAsia="Times New Roman" w:cs="Times New Roman"/>
          <w:szCs w:val="24"/>
        </w:rPr>
        <w:t xml:space="preserve"> τόλμησε σε έναν </w:t>
      </w:r>
      <w:r w:rsidRPr="00C676E0">
        <w:rPr>
          <w:rFonts w:eastAsia="Times New Roman" w:cs="Times New Roman"/>
          <w:szCs w:val="24"/>
        </w:rPr>
        <w:t>ολόκληρο αιώνα</w:t>
      </w:r>
      <w:r>
        <w:rPr>
          <w:rFonts w:eastAsia="Times New Roman" w:cs="Times New Roman"/>
          <w:szCs w:val="24"/>
        </w:rPr>
        <w:t>,</w:t>
      </w:r>
      <w:r w:rsidRPr="00C676E0">
        <w:rPr>
          <w:rFonts w:eastAsia="Times New Roman" w:cs="Times New Roman"/>
          <w:szCs w:val="24"/>
        </w:rPr>
        <w:t xml:space="preserve"> στον 20</w:t>
      </w:r>
      <w:r w:rsidRPr="00E81F20">
        <w:rPr>
          <w:rFonts w:eastAsia="Times New Roman" w:cs="Times New Roman"/>
          <w:szCs w:val="24"/>
          <w:vertAlign w:val="superscript"/>
        </w:rPr>
        <w:t>ο</w:t>
      </w:r>
      <w:r w:rsidRPr="00C676E0">
        <w:rPr>
          <w:rFonts w:eastAsia="Times New Roman" w:cs="Times New Roman"/>
          <w:szCs w:val="24"/>
        </w:rPr>
        <w:t xml:space="preserve"> αιώνα</w:t>
      </w:r>
      <w:r>
        <w:rPr>
          <w:rFonts w:eastAsia="Times New Roman" w:cs="Times New Roman"/>
          <w:szCs w:val="24"/>
        </w:rPr>
        <w:t>,</w:t>
      </w:r>
      <w:r w:rsidRPr="00C676E0">
        <w:rPr>
          <w:rFonts w:eastAsia="Times New Roman" w:cs="Times New Roman"/>
          <w:szCs w:val="24"/>
        </w:rPr>
        <w:t xml:space="preserve"> </w:t>
      </w:r>
      <w:r>
        <w:rPr>
          <w:rFonts w:eastAsia="Times New Roman" w:cs="Times New Roman"/>
          <w:szCs w:val="24"/>
        </w:rPr>
        <w:t>να πει αυτό που ακούγεται</w:t>
      </w:r>
      <w:r w:rsidRPr="00C676E0">
        <w:rPr>
          <w:rFonts w:eastAsia="Times New Roman" w:cs="Times New Roman"/>
          <w:szCs w:val="24"/>
        </w:rPr>
        <w:t xml:space="preserve"> σε αυτή</w:t>
      </w:r>
      <w:r>
        <w:rPr>
          <w:rFonts w:eastAsia="Times New Roman" w:cs="Times New Roman"/>
          <w:szCs w:val="24"/>
        </w:rPr>
        <w:t>ν</w:t>
      </w:r>
      <w:r w:rsidRPr="00C676E0">
        <w:rPr>
          <w:rFonts w:eastAsia="Times New Roman" w:cs="Times New Roman"/>
          <w:szCs w:val="24"/>
        </w:rPr>
        <w:t xml:space="preserve"> την </w:t>
      </w:r>
      <w:r>
        <w:rPr>
          <w:rFonts w:eastAsia="Times New Roman" w:cs="Times New Roman"/>
          <w:szCs w:val="24"/>
        </w:rPr>
        <w:lastRenderedPageBreak/>
        <w:t>Α</w:t>
      </w:r>
      <w:r w:rsidRPr="00C676E0">
        <w:rPr>
          <w:rFonts w:eastAsia="Times New Roman" w:cs="Times New Roman"/>
          <w:szCs w:val="24"/>
        </w:rPr>
        <w:t>ίθουσα</w:t>
      </w:r>
      <w:r>
        <w:rPr>
          <w:rFonts w:eastAsia="Times New Roman" w:cs="Times New Roman"/>
          <w:szCs w:val="24"/>
        </w:rPr>
        <w:t>,</w:t>
      </w:r>
      <w:r w:rsidRPr="00C676E0">
        <w:rPr>
          <w:rFonts w:eastAsia="Times New Roman" w:cs="Times New Roman"/>
          <w:szCs w:val="24"/>
        </w:rPr>
        <w:t xml:space="preserve"> ότι </w:t>
      </w:r>
      <w:r>
        <w:rPr>
          <w:rFonts w:eastAsia="Times New Roman" w:cs="Times New Roman"/>
          <w:szCs w:val="24"/>
        </w:rPr>
        <w:t>«</w:t>
      </w:r>
      <w:r w:rsidRPr="00C676E0">
        <w:rPr>
          <w:rFonts w:eastAsia="Times New Roman" w:cs="Times New Roman"/>
          <w:szCs w:val="24"/>
        </w:rPr>
        <w:t>η Μακεδονία είναι μία και είναι Ελληνική</w:t>
      </w:r>
      <w:r>
        <w:rPr>
          <w:rFonts w:eastAsia="Times New Roman" w:cs="Times New Roman"/>
          <w:szCs w:val="24"/>
        </w:rPr>
        <w:t>». Δ</w:t>
      </w:r>
      <w:r w:rsidRPr="00C676E0">
        <w:rPr>
          <w:rFonts w:eastAsia="Times New Roman" w:cs="Times New Roman"/>
          <w:szCs w:val="24"/>
        </w:rPr>
        <w:t>εν τόλμησε κανένας</w:t>
      </w:r>
      <w:r>
        <w:rPr>
          <w:rFonts w:eastAsia="Times New Roman" w:cs="Times New Roman"/>
          <w:szCs w:val="24"/>
        </w:rPr>
        <w:t xml:space="preserve"> και δ</w:t>
      </w:r>
      <w:r w:rsidRPr="00C676E0">
        <w:rPr>
          <w:rFonts w:eastAsia="Times New Roman" w:cs="Times New Roman"/>
          <w:szCs w:val="24"/>
        </w:rPr>
        <w:t xml:space="preserve">εν φαντάζομαι να ήταν αριστερές </w:t>
      </w:r>
      <w:r>
        <w:rPr>
          <w:rFonts w:eastAsia="Times New Roman" w:cs="Times New Roman"/>
          <w:szCs w:val="24"/>
        </w:rPr>
        <w:t>ο</w:t>
      </w:r>
      <w:r w:rsidRPr="00C676E0">
        <w:rPr>
          <w:rFonts w:eastAsia="Times New Roman" w:cs="Times New Roman"/>
          <w:szCs w:val="24"/>
        </w:rPr>
        <w:t xml:space="preserve">ι κυβερνήσεις που κυριάρχησαν εκείνη την </w:t>
      </w:r>
      <w:r w:rsidRPr="00C676E0">
        <w:rPr>
          <w:rFonts w:eastAsia="Times New Roman" w:cs="Times New Roman"/>
          <w:szCs w:val="24"/>
        </w:rPr>
        <w:t xml:space="preserve">εποχή και οι διπλωμάτες όλοι αυτοί </w:t>
      </w:r>
      <w:r>
        <w:rPr>
          <w:rFonts w:eastAsia="Times New Roman" w:cs="Times New Roman"/>
          <w:szCs w:val="24"/>
        </w:rPr>
        <w:t xml:space="preserve">να </w:t>
      </w:r>
      <w:r w:rsidRPr="00C676E0">
        <w:rPr>
          <w:rFonts w:eastAsia="Times New Roman" w:cs="Times New Roman"/>
          <w:szCs w:val="24"/>
        </w:rPr>
        <w:t>ήταν αριστεροί</w:t>
      </w:r>
      <w:r>
        <w:rPr>
          <w:rFonts w:eastAsia="Times New Roman" w:cs="Times New Roman"/>
          <w:szCs w:val="24"/>
        </w:rPr>
        <w:t>.</w:t>
      </w:r>
    </w:p>
    <w:p w14:paraId="01A9E0A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w:t>
      </w:r>
      <w:r w:rsidRPr="00C676E0">
        <w:rPr>
          <w:rFonts w:eastAsia="Times New Roman" w:cs="Times New Roman"/>
          <w:szCs w:val="24"/>
        </w:rPr>
        <w:t>υνθήκη Βουκουρεστίου 1913</w:t>
      </w:r>
      <w:r>
        <w:rPr>
          <w:rFonts w:eastAsia="Times New Roman" w:cs="Times New Roman"/>
          <w:szCs w:val="24"/>
        </w:rPr>
        <w:t>. Έ</w:t>
      </w:r>
      <w:r w:rsidRPr="00C676E0">
        <w:rPr>
          <w:rFonts w:eastAsia="Times New Roman" w:cs="Times New Roman"/>
          <w:szCs w:val="24"/>
        </w:rPr>
        <w:t>χ</w:t>
      </w:r>
      <w:r>
        <w:rPr>
          <w:rFonts w:eastAsia="Times New Roman" w:cs="Times New Roman"/>
          <w:szCs w:val="24"/>
        </w:rPr>
        <w:t>ουν</w:t>
      </w:r>
      <w:r w:rsidRPr="00C676E0">
        <w:rPr>
          <w:rFonts w:eastAsia="Times New Roman" w:cs="Times New Roman"/>
          <w:szCs w:val="24"/>
        </w:rPr>
        <w:t xml:space="preserve"> τελειώσει </w:t>
      </w:r>
      <w:r>
        <w:rPr>
          <w:rFonts w:eastAsia="Times New Roman" w:cs="Times New Roman"/>
          <w:szCs w:val="24"/>
        </w:rPr>
        <w:t>οι δεύτεροι Β</w:t>
      </w:r>
      <w:r w:rsidRPr="00C676E0">
        <w:rPr>
          <w:rFonts w:eastAsia="Times New Roman" w:cs="Times New Roman"/>
          <w:szCs w:val="24"/>
        </w:rPr>
        <w:t xml:space="preserve">αλκανικοί πόλεμοι και </w:t>
      </w:r>
      <w:r>
        <w:rPr>
          <w:rFonts w:eastAsia="Times New Roman" w:cs="Times New Roman"/>
          <w:szCs w:val="24"/>
        </w:rPr>
        <w:t>51%</w:t>
      </w:r>
      <w:r w:rsidRPr="00C676E0">
        <w:rPr>
          <w:rFonts w:eastAsia="Times New Roman" w:cs="Times New Roman"/>
          <w:szCs w:val="24"/>
        </w:rPr>
        <w:t xml:space="preserve"> παίρνει η Ελλάδα από το γεωγραφικό κομμάτι της Μακεδονίας</w:t>
      </w:r>
      <w:r>
        <w:rPr>
          <w:rFonts w:eastAsia="Times New Roman" w:cs="Times New Roman"/>
          <w:szCs w:val="24"/>
        </w:rPr>
        <w:t>. Ε</w:t>
      </w:r>
      <w:r w:rsidRPr="00C676E0">
        <w:rPr>
          <w:rFonts w:eastAsia="Times New Roman" w:cs="Times New Roman"/>
          <w:szCs w:val="24"/>
        </w:rPr>
        <w:t>ίναι τότε που γίνεται η προσάρτηση της Φλώρινας</w:t>
      </w:r>
      <w:r>
        <w:rPr>
          <w:rFonts w:eastAsia="Times New Roman" w:cs="Times New Roman"/>
          <w:szCs w:val="24"/>
        </w:rPr>
        <w:t>,</w:t>
      </w:r>
      <w:r w:rsidRPr="00C676E0">
        <w:rPr>
          <w:rFonts w:eastAsia="Times New Roman" w:cs="Times New Roman"/>
          <w:szCs w:val="24"/>
        </w:rPr>
        <w:t xml:space="preserve"> της Καβάλας</w:t>
      </w:r>
      <w:r>
        <w:rPr>
          <w:rFonts w:eastAsia="Times New Roman" w:cs="Times New Roman"/>
          <w:szCs w:val="24"/>
        </w:rPr>
        <w:t>,</w:t>
      </w:r>
      <w:r w:rsidRPr="00C676E0">
        <w:rPr>
          <w:rFonts w:eastAsia="Times New Roman" w:cs="Times New Roman"/>
          <w:szCs w:val="24"/>
        </w:rPr>
        <w:t xml:space="preserve"> των Σερρών και άλλων νομών</w:t>
      </w:r>
      <w:r>
        <w:rPr>
          <w:rFonts w:eastAsia="Times New Roman" w:cs="Times New Roman"/>
          <w:szCs w:val="24"/>
        </w:rPr>
        <w:t>,</w:t>
      </w:r>
      <w:r w:rsidRPr="00C676E0">
        <w:rPr>
          <w:rFonts w:eastAsia="Times New Roman" w:cs="Times New Roman"/>
          <w:szCs w:val="24"/>
        </w:rPr>
        <w:t xml:space="preserve"> 39% παίρνει η </w:t>
      </w:r>
      <w:r>
        <w:rPr>
          <w:rFonts w:eastAsia="Times New Roman" w:cs="Times New Roman"/>
          <w:szCs w:val="24"/>
        </w:rPr>
        <w:t>ε</w:t>
      </w:r>
      <w:r w:rsidRPr="00C676E0">
        <w:rPr>
          <w:rFonts w:eastAsia="Times New Roman" w:cs="Times New Roman"/>
          <w:szCs w:val="24"/>
        </w:rPr>
        <w:t>νωμένη Γιουγκοσλαβία</w:t>
      </w:r>
      <w:r>
        <w:rPr>
          <w:rFonts w:eastAsia="Times New Roman" w:cs="Times New Roman"/>
          <w:szCs w:val="24"/>
        </w:rPr>
        <w:t>, 9,5%</w:t>
      </w:r>
      <w:r w:rsidRPr="00C676E0">
        <w:rPr>
          <w:rFonts w:eastAsia="Times New Roman" w:cs="Times New Roman"/>
          <w:szCs w:val="24"/>
        </w:rPr>
        <w:t xml:space="preserve"> παίρνει η Βουλγαρία και </w:t>
      </w:r>
      <w:r>
        <w:rPr>
          <w:rFonts w:eastAsia="Times New Roman" w:cs="Times New Roman"/>
          <w:szCs w:val="24"/>
        </w:rPr>
        <w:t>0,5%</w:t>
      </w:r>
      <w:r w:rsidRPr="00C676E0">
        <w:rPr>
          <w:rFonts w:eastAsia="Times New Roman" w:cs="Times New Roman"/>
          <w:szCs w:val="24"/>
        </w:rPr>
        <w:t xml:space="preserve"> </w:t>
      </w:r>
      <w:r>
        <w:rPr>
          <w:rFonts w:eastAsia="Times New Roman" w:cs="Times New Roman"/>
          <w:szCs w:val="24"/>
        </w:rPr>
        <w:t>παίρνει η</w:t>
      </w:r>
      <w:r w:rsidRPr="00C676E0">
        <w:rPr>
          <w:rFonts w:eastAsia="Times New Roman" w:cs="Times New Roman"/>
          <w:szCs w:val="24"/>
        </w:rPr>
        <w:t xml:space="preserve"> Αλβανία</w:t>
      </w:r>
      <w:r>
        <w:rPr>
          <w:rFonts w:eastAsia="Times New Roman" w:cs="Times New Roman"/>
          <w:szCs w:val="24"/>
        </w:rPr>
        <w:t>. Κανείς,</w:t>
      </w:r>
      <w:r w:rsidRPr="00C676E0">
        <w:rPr>
          <w:rFonts w:eastAsia="Times New Roman" w:cs="Times New Roman"/>
          <w:szCs w:val="24"/>
        </w:rPr>
        <w:t xml:space="preserve"> σε έναν ολόκληρο αιώνα</w:t>
      </w:r>
      <w:r>
        <w:rPr>
          <w:rFonts w:eastAsia="Times New Roman" w:cs="Times New Roman"/>
          <w:szCs w:val="24"/>
        </w:rPr>
        <w:t>,</w:t>
      </w:r>
      <w:r w:rsidRPr="00C676E0">
        <w:rPr>
          <w:rFonts w:eastAsia="Times New Roman" w:cs="Times New Roman"/>
          <w:szCs w:val="24"/>
        </w:rPr>
        <w:t xml:space="preserve"> </w:t>
      </w:r>
      <w:r>
        <w:rPr>
          <w:rFonts w:eastAsia="Times New Roman" w:cs="Times New Roman"/>
          <w:szCs w:val="24"/>
        </w:rPr>
        <w:t xml:space="preserve">δεν ψέλλισε τη λέξη </w:t>
      </w:r>
      <w:r w:rsidRPr="00C676E0">
        <w:rPr>
          <w:rFonts w:eastAsia="Times New Roman" w:cs="Times New Roman"/>
          <w:szCs w:val="24"/>
        </w:rPr>
        <w:t xml:space="preserve">ότι </w:t>
      </w:r>
      <w:r>
        <w:rPr>
          <w:rFonts w:eastAsia="Times New Roman" w:cs="Times New Roman"/>
          <w:szCs w:val="24"/>
        </w:rPr>
        <w:t>«</w:t>
      </w:r>
      <w:r w:rsidRPr="00C676E0">
        <w:rPr>
          <w:rFonts w:eastAsia="Times New Roman" w:cs="Times New Roman"/>
          <w:szCs w:val="24"/>
        </w:rPr>
        <w:t xml:space="preserve">η Μακεδονία είναι μία και </w:t>
      </w:r>
      <w:r w:rsidRPr="00C676E0">
        <w:rPr>
          <w:rFonts w:eastAsia="Times New Roman" w:cs="Times New Roman"/>
          <w:szCs w:val="24"/>
        </w:rPr>
        <w:t>Ε</w:t>
      </w:r>
      <w:r w:rsidRPr="00C676E0">
        <w:rPr>
          <w:rFonts w:eastAsia="Times New Roman" w:cs="Times New Roman"/>
          <w:szCs w:val="24"/>
        </w:rPr>
        <w:t>λληνική</w:t>
      </w:r>
      <w:r>
        <w:rPr>
          <w:rFonts w:eastAsia="Times New Roman" w:cs="Times New Roman"/>
          <w:szCs w:val="24"/>
        </w:rPr>
        <w:t>».</w:t>
      </w:r>
    </w:p>
    <w:p w14:paraId="01A9E0A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Δεν έχω πολύ χρόνο, πέντε-έξι </w:t>
      </w:r>
      <w:r>
        <w:rPr>
          <w:rFonts w:eastAsia="Times New Roman" w:cs="Times New Roman"/>
          <w:szCs w:val="24"/>
        </w:rPr>
        <w:t>λεπτά είν</w:t>
      </w:r>
      <w:r w:rsidRPr="00C676E0">
        <w:rPr>
          <w:rFonts w:eastAsia="Times New Roman" w:cs="Times New Roman"/>
          <w:szCs w:val="24"/>
        </w:rPr>
        <w:t>αι ο χρόνος μου</w:t>
      </w:r>
      <w:r>
        <w:rPr>
          <w:rFonts w:eastAsia="Times New Roman" w:cs="Times New Roman"/>
          <w:szCs w:val="24"/>
        </w:rPr>
        <w:t>.</w:t>
      </w:r>
      <w:r w:rsidRPr="00C676E0">
        <w:rPr>
          <w:rFonts w:eastAsia="Times New Roman" w:cs="Times New Roman"/>
          <w:szCs w:val="24"/>
        </w:rPr>
        <w:t xml:space="preserve"> Θέλω μόνο να κάνω μία αναφορά</w:t>
      </w:r>
      <w:r>
        <w:rPr>
          <w:rFonts w:eastAsia="Times New Roman" w:cs="Times New Roman"/>
          <w:szCs w:val="24"/>
        </w:rPr>
        <w:t xml:space="preserve">. </w:t>
      </w:r>
    </w:p>
    <w:p w14:paraId="01A9E0A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w:t>
      </w:r>
      <w:r w:rsidRPr="00C676E0">
        <w:rPr>
          <w:rFonts w:eastAsia="Times New Roman" w:cs="Times New Roman"/>
          <w:szCs w:val="24"/>
        </w:rPr>
        <w:t xml:space="preserve"> Νίκος </w:t>
      </w:r>
      <w:r>
        <w:rPr>
          <w:rFonts w:eastAsia="Times New Roman" w:cs="Times New Roman"/>
          <w:szCs w:val="24"/>
        </w:rPr>
        <w:t>Μ</w:t>
      </w:r>
      <w:r w:rsidRPr="00C676E0">
        <w:rPr>
          <w:rFonts w:eastAsia="Times New Roman" w:cs="Times New Roman"/>
          <w:szCs w:val="24"/>
        </w:rPr>
        <w:t>έρτζος ήταν σύμβουλος για εθνικά θέματα σε προσωπικό</w:t>
      </w:r>
      <w:r>
        <w:rPr>
          <w:rFonts w:eastAsia="Times New Roman" w:cs="Times New Roman"/>
          <w:szCs w:val="24"/>
        </w:rPr>
        <w:t>τητες</w:t>
      </w:r>
      <w:r w:rsidRPr="00C676E0">
        <w:rPr>
          <w:rFonts w:eastAsia="Times New Roman" w:cs="Times New Roman"/>
          <w:szCs w:val="24"/>
        </w:rPr>
        <w:t xml:space="preserve"> της εποχής</w:t>
      </w:r>
      <w:r>
        <w:rPr>
          <w:rFonts w:eastAsia="Times New Roman" w:cs="Times New Roman"/>
          <w:szCs w:val="24"/>
        </w:rPr>
        <w:t>, όπως ήταν ο Κωνσταντίνος</w:t>
      </w:r>
      <w:r w:rsidRPr="00C676E0">
        <w:rPr>
          <w:rFonts w:eastAsia="Times New Roman" w:cs="Times New Roman"/>
          <w:szCs w:val="24"/>
        </w:rPr>
        <w:t xml:space="preserve"> Καραμανλής</w:t>
      </w:r>
      <w:r>
        <w:rPr>
          <w:rFonts w:eastAsia="Times New Roman" w:cs="Times New Roman"/>
          <w:szCs w:val="24"/>
        </w:rPr>
        <w:t>,</w:t>
      </w:r>
      <w:r w:rsidRPr="00C676E0">
        <w:rPr>
          <w:rFonts w:eastAsia="Times New Roman" w:cs="Times New Roman"/>
          <w:szCs w:val="24"/>
        </w:rPr>
        <w:t xml:space="preserve"> όπως </w:t>
      </w:r>
      <w:r>
        <w:rPr>
          <w:rFonts w:eastAsia="Times New Roman" w:cs="Times New Roman"/>
          <w:szCs w:val="24"/>
        </w:rPr>
        <w:t>ήταν</w:t>
      </w:r>
      <w:r w:rsidRPr="00C676E0">
        <w:rPr>
          <w:rFonts w:eastAsia="Times New Roman" w:cs="Times New Roman"/>
          <w:szCs w:val="24"/>
        </w:rPr>
        <w:t xml:space="preserve"> ο Ευάγγελος Αβέρωφ</w:t>
      </w:r>
      <w:r>
        <w:rPr>
          <w:rFonts w:eastAsia="Times New Roman" w:cs="Times New Roman"/>
          <w:szCs w:val="24"/>
        </w:rPr>
        <w:t>,</w:t>
      </w:r>
      <w:r w:rsidRPr="00C676E0">
        <w:rPr>
          <w:rFonts w:eastAsia="Times New Roman" w:cs="Times New Roman"/>
          <w:szCs w:val="24"/>
        </w:rPr>
        <w:t xml:space="preserve"> όπως ή</w:t>
      </w:r>
      <w:r>
        <w:rPr>
          <w:rFonts w:eastAsia="Times New Roman" w:cs="Times New Roman"/>
          <w:szCs w:val="24"/>
        </w:rPr>
        <w:t>ταν</w:t>
      </w:r>
      <w:r w:rsidRPr="00C676E0">
        <w:rPr>
          <w:rFonts w:eastAsia="Times New Roman" w:cs="Times New Roman"/>
          <w:szCs w:val="24"/>
        </w:rPr>
        <w:t xml:space="preserve"> ο Κωνσταντίνος Μητσοτάκης</w:t>
      </w:r>
      <w:r>
        <w:rPr>
          <w:rFonts w:eastAsia="Times New Roman" w:cs="Times New Roman"/>
          <w:szCs w:val="24"/>
        </w:rPr>
        <w:t>. Α</w:t>
      </w:r>
      <w:r w:rsidRPr="00C676E0">
        <w:rPr>
          <w:rFonts w:eastAsia="Times New Roman" w:cs="Times New Roman"/>
          <w:szCs w:val="24"/>
        </w:rPr>
        <w:t>υτός ο άνθρωπο</w:t>
      </w:r>
      <w:r w:rsidRPr="00C676E0">
        <w:rPr>
          <w:rFonts w:eastAsia="Times New Roman" w:cs="Times New Roman"/>
          <w:szCs w:val="24"/>
        </w:rPr>
        <w:t>ς</w:t>
      </w:r>
      <w:r>
        <w:rPr>
          <w:rFonts w:eastAsia="Times New Roman" w:cs="Times New Roman"/>
          <w:szCs w:val="24"/>
        </w:rPr>
        <w:t>,</w:t>
      </w:r>
      <w:r w:rsidRPr="00C676E0">
        <w:rPr>
          <w:rFonts w:eastAsia="Times New Roman" w:cs="Times New Roman"/>
          <w:szCs w:val="24"/>
        </w:rPr>
        <w:t xml:space="preserve"> που ζει ακόμα</w:t>
      </w:r>
      <w:r>
        <w:rPr>
          <w:rFonts w:eastAsia="Times New Roman" w:cs="Times New Roman"/>
          <w:szCs w:val="24"/>
        </w:rPr>
        <w:t>,</w:t>
      </w:r>
      <w:r w:rsidRPr="00C676E0">
        <w:rPr>
          <w:rFonts w:eastAsia="Times New Roman" w:cs="Times New Roman"/>
          <w:szCs w:val="24"/>
        </w:rPr>
        <w:t xml:space="preserve"> πριν από </w:t>
      </w:r>
      <w:r>
        <w:rPr>
          <w:rFonts w:eastAsia="Times New Roman" w:cs="Times New Roman"/>
          <w:szCs w:val="24"/>
        </w:rPr>
        <w:t>δύο</w:t>
      </w:r>
      <w:r w:rsidRPr="00C676E0">
        <w:rPr>
          <w:rFonts w:eastAsia="Times New Roman" w:cs="Times New Roman"/>
          <w:szCs w:val="24"/>
        </w:rPr>
        <w:t xml:space="preserve"> εβδομάδες έγραψε ένα άρθρο στην </w:t>
      </w:r>
      <w:r>
        <w:rPr>
          <w:rFonts w:eastAsia="Times New Roman" w:cs="Times New Roman"/>
          <w:szCs w:val="24"/>
        </w:rPr>
        <w:t>«</w:t>
      </w:r>
      <w:r w:rsidRPr="00C676E0">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Επειδή η υποκρισία έχει περι</w:t>
      </w:r>
      <w:r w:rsidRPr="00C676E0">
        <w:rPr>
          <w:rFonts w:eastAsia="Times New Roman" w:cs="Times New Roman"/>
          <w:szCs w:val="24"/>
        </w:rPr>
        <w:t xml:space="preserve">σσέψει </w:t>
      </w:r>
      <w:r>
        <w:rPr>
          <w:rFonts w:eastAsia="Times New Roman" w:cs="Times New Roman"/>
          <w:szCs w:val="24"/>
        </w:rPr>
        <w:t xml:space="preserve">μέσα </w:t>
      </w:r>
      <w:r w:rsidRPr="00C676E0">
        <w:rPr>
          <w:rFonts w:eastAsia="Times New Roman" w:cs="Times New Roman"/>
          <w:szCs w:val="24"/>
        </w:rPr>
        <w:t>σε αυτή</w:t>
      </w:r>
      <w:r>
        <w:rPr>
          <w:rFonts w:eastAsia="Times New Roman" w:cs="Times New Roman"/>
          <w:szCs w:val="24"/>
        </w:rPr>
        <w:t>ν</w:t>
      </w:r>
      <w:r w:rsidRPr="00C676E0">
        <w:rPr>
          <w:rFonts w:eastAsia="Times New Roman" w:cs="Times New Roman"/>
          <w:szCs w:val="24"/>
        </w:rPr>
        <w:t xml:space="preserve"> την </w:t>
      </w:r>
      <w:r>
        <w:rPr>
          <w:rFonts w:eastAsia="Times New Roman" w:cs="Times New Roman"/>
          <w:szCs w:val="24"/>
        </w:rPr>
        <w:t xml:space="preserve">Αίθουσα, εγώ </w:t>
      </w:r>
      <w:r w:rsidRPr="00C676E0">
        <w:rPr>
          <w:rFonts w:eastAsia="Times New Roman" w:cs="Times New Roman"/>
          <w:szCs w:val="24"/>
        </w:rPr>
        <w:t xml:space="preserve">θα παρακαλούσα </w:t>
      </w:r>
      <w:r>
        <w:rPr>
          <w:rFonts w:eastAsia="Times New Roman" w:cs="Times New Roman"/>
          <w:szCs w:val="24"/>
        </w:rPr>
        <w:t xml:space="preserve">να διαβάσετε τα επιχειρήματα αυτού του ανθρώπου που ζει </w:t>
      </w:r>
      <w:r w:rsidRPr="00C676E0">
        <w:rPr>
          <w:rFonts w:eastAsia="Times New Roman" w:cs="Times New Roman"/>
          <w:szCs w:val="24"/>
        </w:rPr>
        <w:t xml:space="preserve">ακόμα στα </w:t>
      </w:r>
      <w:proofErr w:type="spellStart"/>
      <w:r>
        <w:rPr>
          <w:rFonts w:eastAsia="Times New Roman" w:cs="Times New Roman"/>
          <w:szCs w:val="24"/>
        </w:rPr>
        <w:t>εννενήντα</w:t>
      </w:r>
      <w:proofErr w:type="spellEnd"/>
      <w:r>
        <w:rPr>
          <w:rFonts w:eastAsia="Times New Roman" w:cs="Times New Roman"/>
          <w:szCs w:val="24"/>
        </w:rPr>
        <w:t xml:space="preserve"> τρία του</w:t>
      </w:r>
      <w:r w:rsidRPr="00C676E0">
        <w:rPr>
          <w:rFonts w:eastAsia="Times New Roman" w:cs="Times New Roman"/>
          <w:szCs w:val="24"/>
        </w:rPr>
        <w:t xml:space="preserve"> </w:t>
      </w:r>
      <w:r>
        <w:rPr>
          <w:rFonts w:eastAsia="Times New Roman" w:cs="Times New Roman"/>
          <w:szCs w:val="24"/>
        </w:rPr>
        <w:t xml:space="preserve">του κι εγώ </w:t>
      </w:r>
      <w:r w:rsidRPr="00C676E0">
        <w:rPr>
          <w:rFonts w:eastAsia="Times New Roman" w:cs="Times New Roman"/>
          <w:szCs w:val="24"/>
        </w:rPr>
        <w:t>εύ</w:t>
      </w:r>
      <w:r w:rsidRPr="00C676E0">
        <w:rPr>
          <w:rFonts w:eastAsia="Times New Roman" w:cs="Times New Roman"/>
          <w:szCs w:val="24"/>
        </w:rPr>
        <w:t>χομαι να τα εκατοστίσει και παραπάνω</w:t>
      </w:r>
      <w:r>
        <w:rPr>
          <w:rFonts w:eastAsia="Times New Roman" w:cs="Times New Roman"/>
          <w:szCs w:val="24"/>
        </w:rPr>
        <w:t xml:space="preserve">. </w:t>
      </w:r>
    </w:p>
    <w:p w14:paraId="01A9E0A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Αυτά που λέει ο Νίκος Μ</w:t>
      </w:r>
      <w:r w:rsidRPr="00C676E0">
        <w:rPr>
          <w:rFonts w:eastAsia="Times New Roman" w:cs="Times New Roman"/>
          <w:szCs w:val="24"/>
        </w:rPr>
        <w:t>έρτζος</w:t>
      </w:r>
      <w:r>
        <w:rPr>
          <w:rFonts w:eastAsia="Times New Roman" w:cs="Times New Roman"/>
          <w:szCs w:val="24"/>
        </w:rPr>
        <w:t xml:space="preserve"> </w:t>
      </w:r>
      <w:r w:rsidRPr="00C676E0">
        <w:rPr>
          <w:rFonts w:eastAsia="Times New Roman" w:cs="Times New Roman"/>
          <w:szCs w:val="24"/>
        </w:rPr>
        <w:t xml:space="preserve">δεν είναι τίποτα περισσότερο και </w:t>
      </w:r>
      <w:r>
        <w:rPr>
          <w:rFonts w:eastAsia="Times New Roman" w:cs="Times New Roman"/>
          <w:szCs w:val="24"/>
        </w:rPr>
        <w:t>τίποτα λιγότερο απ’</w:t>
      </w:r>
      <w:r w:rsidRPr="00C676E0">
        <w:rPr>
          <w:rFonts w:eastAsia="Times New Roman" w:cs="Times New Roman"/>
          <w:szCs w:val="24"/>
        </w:rPr>
        <w:t xml:space="preserve"> αυτή</w:t>
      </w:r>
      <w:r>
        <w:rPr>
          <w:rFonts w:eastAsia="Times New Roman" w:cs="Times New Roman"/>
          <w:szCs w:val="24"/>
        </w:rPr>
        <w:t>ν</w:t>
      </w:r>
      <w:r w:rsidRPr="00C676E0">
        <w:rPr>
          <w:rFonts w:eastAsia="Times New Roman" w:cs="Times New Roman"/>
          <w:szCs w:val="24"/>
        </w:rPr>
        <w:t xml:space="preserve"> τη συμφωνία</w:t>
      </w:r>
      <w:r>
        <w:rPr>
          <w:rFonts w:eastAsia="Times New Roman" w:cs="Times New Roman"/>
          <w:szCs w:val="24"/>
        </w:rPr>
        <w:t>,</w:t>
      </w:r>
      <w:r>
        <w:rPr>
          <w:rFonts w:eastAsia="Times New Roman" w:cs="Times New Roman"/>
          <w:szCs w:val="24"/>
        </w:rPr>
        <w:t xml:space="preserve"> που έφερε αυτή η Κυβέρνηση που ταλαιπώρησε τη χώρα μας π</w:t>
      </w:r>
      <w:r w:rsidRPr="00C676E0">
        <w:rPr>
          <w:rFonts w:eastAsia="Times New Roman" w:cs="Times New Roman"/>
          <w:szCs w:val="24"/>
        </w:rPr>
        <w:t>ολλές δεκαετίες</w:t>
      </w:r>
      <w:r>
        <w:rPr>
          <w:rFonts w:eastAsia="Times New Roman" w:cs="Times New Roman"/>
          <w:szCs w:val="24"/>
        </w:rPr>
        <w:t xml:space="preserve">. Ο Νίκος </w:t>
      </w:r>
      <w:proofErr w:type="spellStart"/>
      <w:r>
        <w:rPr>
          <w:rFonts w:eastAsia="Times New Roman" w:cs="Times New Roman"/>
          <w:szCs w:val="24"/>
        </w:rPr>
        <w:t>Αλιβιζάτος</w:t>
      </w:r>
      <w:proofErr w:type="spellEnd"/>
      <w:r>
        <w:rPr>
          <w:rFonts w:eastAsia="Times New Roman" w:cs="Times New Roman"/>
          <w:szCs w:val="24"/>
        </w:rPr>
        <w:t>, επίσης,</w:t>
      </w:r>
      <w:r w:rsidRPr="00C676E0">
        <w:rPr>
          <w:rFonts w:eastAsia="Times New Roman" w:cs="Times New Roman"/>
          <w:szCs w:val="24"/>
        </w:rPr>
        <w:t xml:space="preserve"> </w:t>
      </w:r>
      <w:r>
        <w:rPr>
          <w:rFonts w:eastAsia="Times New Roman" w:cs="Times New Roman"/>
          <w:szCs w:val="24"/>
        </w:rPr>
        <w:t xml:space="preserve">είναι </w:t>
      </w:r>
      <w:r w:rsidRPr="00C676E0">
        <w:rPr>
          <w:rFonts w:eastAsia="Times New Roman" w:cs="Times New Roman"/>
          <w:szCs w:val="24"/>
        </w:rPr>
        <w:t>ένας άνθ</w:t>
      </w:r>
      <w:r w:rsidRPr="00C676E0">
        <w:rPr>
          <w:rFonts w:eastAsia="Times New Roman" w:cs="Times New Roman"/>
          <w:szCs w:val="24"/>
        </w:rPr>
        <w:t xml:space="preserve">ρωπος </w:t>
      </w:r>
      <w:r>
        <w:rPr>
          <w:rFonts w:eastAsia="Times New Roman" w:cs="Times New Roman"/>
          <w:szCs w:val="24"/>
        </w:rPr>
        <w:t>που σχεδόν λ</w:t>
      </w:r>
      <w:r w:rsidRPr="00C676E0">
        <w:rPr>
          <w:rFonts w:eastAsia="Times New Roman" w:cs="Times New Roman"/>
          <w:szCs w:val="24"/>
        </w:rPr>
        <w:t>ειτούργησε καθ</w:t>
      </w:r>
      <w:r>
        <w:rPr>
          <w:rFonts w:eastAsia="Times New Roman" w:cs="Times New Roman"/>
          <w:szCs w:val="24"/>
        </w:rPr>
        <w:t>ο</w:t>
      </w:r>
      <w:r w:rsidRPr="00C676E0">
        <w:rPr>
          <w:rFonts w:eastAsia="Times New Roman" w:cs="Times New Roman"/>
          <w:szCs w:val="24"/>
        </w:rPr>
        <w:t xml:space="preserve">ριστικά για το </w:t>
      </w:r>
      <w:r>
        <w:rPr>
          <w:rFonts w:eastAsia="Times New Roman" w:cs="Times New Roman"/>
          <w:szCs w:val="24"/>
        </w:rPr>
        <w:t>ΚΙΝΑΛ. Διαβάστε και αυτός τι λέει γι’ αυτήν</w:t>
      </w:r>
      <w:r w:rsidRPr="00C676E0">
        <w:rPr>
          <w:rFonts w:eastAsia="Times New Roman" w:cs="Times New Roman"/>
          <w:szCs w:val="24"/>
        </w:rPr>
        <w:t xml:space="preserve"> τη συμφωνία</w:t>
      </w:r>
      <w:r>
        <w:rPr>
          <w:rFonts w:eastAsia="Times New Roman" w:cs="Times New Roman"/>
          <w:szCs w:val="24"/>
        </w:rPr>
        <w:t>. Ακόμα,</w:t>
      </w:r>
      <w:r w:rsidRPr="00C676E0">
        <w:rPr>
          <w:rFonts w:eastAsia="Times New Roman" w:cs="Times New Roman"/>
          <w:szCs w:val="24"/>
        </w:rPr>
        <w:t xml:space="preserve"> και το επικαλούμαι</w:t>
      </w:r>
      <w:r>
        <w:rPr>
          <w:rFonts w:eastAsia="Times New Roman" w:cs="Times New Roman"/>
          <w:szCs w:val="24"/>
        </w:rPr>
        <w:t xml:space="preserve">, ο </w:t>
      </w:r>
      <w:proofErr w:type="spellStart"/>
      <w:r>
        <w:rPr>
          <w:rFonts w:eastAsia="Times New Roman" w:cs="Times New Roman"/>
          <w:szCs w:val="24"/>
        </w:rPr>
        <w:t>Γραμματικάκης</w:t>
      </w:r>
      <w:proofErr w:type="spellEnd"/>
      <w:r>
        <w:rPr>
          <w:rFonts w:eastAsia="Times New Roman" w:cs="Times New Roman"/>
          <w:szCs w:val="24"/>
        </w:rPr>
        <w:t xml:space="preserve"> μπορεί να ήταν </w:t>
      </w:r>
      <w:r w:rsidRPr="00C676E0">
        <w:rPr>
          <w:rFonts w:eastAsia="Times New Roman" w:cs="Times New Roman"/>
          <w:szCs w:val="24"/>
        </w:rPr>
        <w:t xml:space="preserve">ένας Ευρωβουλευτής του </w:t>
      </w:r>
      <w:r>
        <w:rPr>
          <w:rFonts w:eastAsia="Times New Roman" w:cs="Times New Roman"/>
          <w:szCs w:val="24"/>
        </w:rPr>
        <w:t>Ποταμιού, αλλά ξ</w:t>
      </w:r>
      <w:r w:rsidRPr="00C676E0">
        <w:rPr>
          <w:rFonts w:eastAsia="Times New Roman" w:cs="Times New Roman"/>
          <w:szCs w:val="24"/>
        </w:rPr>
        <w:t xml:space="preserve">έρουμε όλοι ότι </w:t>
      </w:r>
      <w:r>
        <w:rPr>
          <w:rFonts w:eastAsia="Times New Roman" w:cs="Times New Roman"/>
          <w:szCs w:val="24"/>
        </w:rPr>
        <w:t xml:space="preserve">ήταν </w:t>
      </w:r>
      <w:r w:rsidRPr="00C676E0">
        <w:rPr>
          <w:rFonts w:eastAsia="Times New Roman" w:cs="Times New Roman"/>
          <w:szCs w:val="24"/>
        </w:rPr>
        <w:t xml:space="preserve">ένας διαπρεπής επιστήμονας που δεν μπαίνει σε καλούπια και </w:t>
      </w:r>
      <w:r>
        <w:rPr>
          <w:rFonts w:eastAsia="Times New Roman" w:cs="Times New Roman"/>
          <w:szCs w:val="24"/>
        </w:rPr>
        <w:t>περιθώρια</w:t>
      </w:r>
      <w:r w:rsidRPr="00C676E0">
        <w:rPr>
          <w:rFonts w:eastAsia="Times New Roman" w:cs="Times New Roman"/>
          <w:szCs w:val="24"/>
        </w:rPr>
        <w:t xml:space="preserve"> κομματικά</w:t>
      </w:r>
      <w:r>
        <w:rPr>
          <w:rFonts w:eastAsia="Times New Roman" w:cs="Times New Roman"/>
          <w:szCs w:val="24"/>
        </w:rPr>
        <w:t xml:space="preserve">. </w:t>
      </w:r>
    </w:p>
    <w:p w14:paraId="01A9E0A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Βλ</w:t>
      </w:r>
      <w:r w:rsidRPr="00C676E0">
        <w:rPr>
          <w:rFonts w:eastAsia="Times New Roman" w:cs="Times New Roman"/>
          <w:szCs w:val="24"/>
        </w:rPr>
        <w:t>έπουμε</w:t>
      </w:r>
      <w:r>
        <w:rPr>
          <w:rFonts w:eastAsia="Times New Roman" w:cs="Times New Roman"/>
          <w:szCs w:val="24"/>
        </w:rPr>
        <w:t>,</w:t>
      </w:r>
      <w:r w:rsidRPr="00C676E0">
        <w:rPr>
          <w:rFonts w:eastAsia="Times New Roman" w:cs="Times New Roman"/>
          <w:szCs w:val="24"/>
        </w:rPr>
        <w:t xml:space="preserve"> </w:t>
      </w:r>
      <w:r>
        <w:rPr>
          <w:rFonts w:eastAsia="Times New Roman" w:cs="Times New Roman"/>
          <w:szCs w:val="24"/>
        </w:rPr>
        <w:t>λ</w:t>
      </w:r>
      <w:r w:rsidRPr="00C676E0">
        <w:rPr>
          <w:rFonts w:eastAsia="Times New Roman" w:cs="Times New Roman"/>
          <w:szCs w:val="24"/>
        </w:rPr>
        <w:t>οιπόν</w:t>
      </w:r>
      <w:r>
        <w:rPr>
          <w:rFonts w:eastAsia="Times New Roman" w:cs="Times New Roman"/>
          <w:szCs w:val="24"/>
        </w:rPr>
        <w:t>,</w:t>
      </w:r>
      <w:r w:rsidRPr="00C676E0">
        <w:rPr>
          <w:rFonts w:eastAsia="Times New Roman" w:cs="Times New Roman"/>
          <w:szCs w:val="24"/>
        </w:rPr>
        <w:t xml:space="preserve"> από </w:t>
      </w:r>
      <w:r>
        <w:rPr>
          <w:rFonts w:eastAsia="Times New Roman" w:cs="Times New Roman"/>
          <w:szCs w:val="24"/>
        </w:rPr>
        <w:t>όλους τους χώρους</w:t>
      </w:r>
      <w:r w:rsidRPr="00C676E0">
        <w:rPr>
          <w:rFonts w:eastAsia="Times New Roman" w:cs="Times New Roman"/>
          <w:szCs w:val="24"/>
        </w:rPr>
        <w:t xml:space="preserve"> καλοπροαίρετοι άνθρωποι </w:t>
      </w:r>
      <w:r>
        <w:rPr>
          <w:rFonts w:eastAsia="Times New Roman" w:cs="Times New Roman"/>
          <w:szCs w:val="24"/>
        </w:rPr>
        <w:t>λένε</w:t>
      </w:r>
      <w:r w:rsidRPr="00C676E0">
        <w:rPr>
          <w:rFonts w:eastAsia="Times New Roman" w:cs="Times New Roman"/>
          <w:szCs w:val="24"/>
        </w:rPr>
        <w:t xml:space="preserve"> το αυτονόητο</w:t>
      </w:r>
      <w:r>
        <w:rPr>
          <w:rFonts w:eastAsia="Times New Roman" w:cs="Times New Roman"/>
          <w:szCs w:val="24"/>
        </w:rPr>
        <w:t>. Δ</w:t>
      </w:r>
      <w:r w:rsidRPr="00C676E0">
        <w:rPr>
          <w:rFonts w:eastAsia="Times New Roman" w:cs="Times New Roman"/>
          <w:szCs w:val="24"/>
        </w:rPr>
        <w:t xml:space="preserve">εν θέλω να θυμίσω την ομιλία του </w:t>
      </w:r>
      <w:r>
        <w:rPr>
          <w:rFonts w:eastAsia="Times New Roman" w:cs="Times New Roman"/>
          <w:szCs w:val="24"/>
        </w:rPr>
        <w:t>κ.</w:t>
      </w:r>
      <w:r w:rsidRPr="00C676E0">
        <w:rPr>
          <w:rFonts w:eastAsia="Times New Roman" w:cs="Times New Roman"/>
          <w:szCs w:val="24"/>
        </w:rPr>
        <w:t xml:space="preserve"> Βενιζέλου στον</w:t>
      </w:r>
      <w:r>
        <w:rPr>
          <w:rFonts w:eastAsia="Times New Roman" w:cs="Times New Roman"/>
          <w:szCs w:val="24"/>
        </w:rPr>
        <w:t xml:space="preserve"> ΟΗΕ, δεν θέλω να θυμίσω τη συνέντευξη πο</w:t>
      </w:r>
      <w:r>
        <w:rPr>
          <w:rFonts w:eastAsia="Times New Roman" w:cs="Times New Roman"/>
          <w:szCs w:val="24"/>
        </w:rPr>
        <w:t xml:space="preserve">υ έδωσε ο Αντώνης Σαμαράς στον Κοττάκη, δεν </w:t>
      </w:r>
      <w:r w:rsidRPr="00C676E0">
        <w:rPr>
          <w:rFonts w:eastAsia="Times New Roman" w:cs="Times New Roman"/>
          <w:szCs w:val="24"/>
        </w:rPr>
        <w:t xml:space="preserve">θέλω να θυμίσω </w:t>
      </w:r>
      <w:r>
        <w:rPr>
          <w:rFonts w:eastAsia="Times New Roman" w:cs="Times New Roman"/>
          <w:szCs w:val="24"/>
        </w:rPr>
        <w:t>τι έλεγε η κ.</w:t>
      </w:r>
      <w:r w:rsidRPr="00C676E0">
        <w:rPr>
          <w:rFonts w:eastAsia="Times New Roman" w:cs="Times New Roman"/>
          <w:szCs w:val="24"/>
        </w:rPr>
        <w:t xml:space="preserve"> Ντόρα Μπακογιάννη</w:t>
      </w:r>
      <w:r>
        <w:rPr>
          <w:rFonts w:eastAsia="Times New Roman" w:cs="Times New Roman"/>
          <w:szCs w:val="24"/>
        </w:rPr>
        <w:t>,</w:t>
      </w:r>
      <w:r w:rsidRPr="00C676E0">
        <w:rPr>
          <w:rFonts w:eastAsia="Times New Roman" w:cs="Times New Roman"/>
          <w:szCs w:val="24"/>
        </w:rPr>
        <w:t xml:space="preserve"> τι ακριβώς </w:t>
      </w:r>
      <w:r>
        <w:rPr>
          <w:rFonts w:eastAsia="Times New Roman" w:cs="Times New Roman"/>
          <w:szCs w:val="24"/>
        </w:rPr>
        <w:t>έκαναν</w:t>
      </w:r>
      <w:r w:rsidRPr="00C676E0">
        <w:rPr>
          <w:rFonts w:eastAsia="Times New Roman" w:cs="Times New Roman"/>
          <w:szCs w:val="24"/>
        </w:rPr>
        <w:t xml:space="preserve"> </w:t>
      </w:r>
      <w:r w:rsidRPr="00C676E0">
        <w:rPr>
          <w:rFonts w:eastAsia="Times New Roman" w:cs="Times New Roman"/>
          <w:szCs w:val="24"/>
        </w:rPr>
        <w:lastRenderedPageBreak/>
        <w:t>στο Βουκουρέστι και όλα αυτά</w:t>
      </w:r>
      <w:r>
        <w:rPr>
          <w:rFonts w:eastAsia="Times New Roman" w:cs="Times New Roman"/>
          <w:szCs w:val="24"/>
        </w:rPr>
        <w:t>. Ε</w:t>
      </w:r>
      <w:r w:rsidRPr="00C676E0">
        <w:rPr>
          <w:rFonts w:eastAsia="Times New Roman" w:cs="Times New Roman"/>
          <w:szCs w:val="24"/>
        </w:rPr>
        <w:t xml:space="preserve">πειδή η υποκρισία </w:t>
      </w:r>
      <w:r>
        <w:rPr>
          <w:rFonts w:eastAsia="Times New Roman" w:cs="Times New Roman"/>
          <w:szCs w:val="24"/>
        </w:rPr>
        <w:t>-</w:t>
      </w:r>
      <w:r w:rsidRPr="00C676E0">
        <w:rPr>
          <w:rFonts w:eastAsia="Times New Roman" w:cs="Times New Roman"/>
          <w:szCs w:val="24"/>
        </w:rPr>
        <w:t xml:space="preserve">και </w:t>
      </w:r>
      <w:r>
        <w:rPr>
          <w:rFonts w:eastAsia="Times New Roman" w:cs="Times New Roman"/>
          <w:szCs w:val="24"/>
        </w:rPr>
        <w:t>είμαι ήπιος-</w:t>
      </w:r>
      <w:r w:rsidRPr="00C676E0">
        <w:rPr>
          <w:rFonts w:eastAsia="Times New Roman" w:cs="Times New Roman"/>
          <w:szCs w:val="24"/>
        </w:rPr>
        <w:t xml:space="preserve"> περισσεύει σε αυτή</w:t>
      </w:r>
      <w:r>
        <w:rPr>
          <w:rFonts w:eastAsia="Times New Roman" w:cs="Times New Roman"/>
          <w:szCs w:val="24"/>
        </w:rPr>
        <w:t>ν</w:t>
      </w:r>
      <w:r w:rsidRPr="00C676E0">
        <w:rPr>
          <w:rFonts w:eastAsia="Times New Roman" w:cs="Times New Roman"/>
          <w:szCs w:val="24"/>
        </w:rPr>
        <w:t xml:space="preserve"> την </w:t>
      </w:r>
      <w:r>
        <w:rPr>
          <w:rFonts w:eastAsia="Times New Roman" w:cs="Times New Roman"/>
          <w:szCs w:val="24"/>
        </w:rPr>
        <w:t>Α</w:t>
      </w:r>
      <w:r w:rsidRPr="00C676E0">
        <w:rPr>
          <w:rFonts w:eastAsia="Times New Roman" w:cs="Times New Roman"/>
          <w:szCs w:val="24"/>
        </w:rPr>
        <w:t>ίθουσα</w:t>
      </w:r>
      <w:r>
        <w:rPr>
          <w:rFonts w:eastAsia="Times New Roman" w:cs="Times New Roman"/>
          <w:szCs w:val="24"/>
        </w:rPr>
        <w:t>,</w:t>
      </w:r>
      <w:r w:rsidRPr="00C676E0">
        <w:rPr>
          <w:rFonts w:eastAsia="Times New Roman" w:cs="Times New Roman"/>
          <w:szCs w:val="24"/>
        </w:rPr>
        <w:t xml:space="preserve"> </w:t>
      </w:r>
      <w:r>
        <w:rPr>
          <w:rFonts w:eastAsia="Times New Roman" w:cs="Times New Roman"/>
          <w:szCs w:val="24"/>
        </w:rPr>
        <w:t xml:space="preserve">ορθά-κοφτά </w:t>
      </w:r>
      <w:r w:rsidRPr="00C676E0">
        <w:rPr>
          <w:rFonts w:eastAsia="Times New Roman" w:cs="Times New Roman"/>
          <w:szCs w:val="24"/>
        </w:rPr>
        <w:t xml:space="preserve">λέμε ότι ήταν </w:t>
      </w:r>
      <w:r>
        <w:rPr>
          <w:rFonts w:eastAsia="Times New Roman" w:cs="Times New Roman"/>
          <w:szCs w:val="24"/>
        </w:rPr>
        <w:t xml:space="preserve">ένα </w:t>
      </w:r>
      <w:r w:rsidRPr="00C676E0">
        <w:rPr>
          <w:rFonts w:eastAsia="Times New Roman" w:cs="Times New Roman"/>
          <w:szCs w:val="24"/>
        </w:rPr>
        <w:t>θέμα που έπρεπε ν</w:t>
      </w:r>
      <w:r w:rsidRPr="00C676E0">
        <w:rPr>
          <w:rFonts w:eastAsia="Times New Roman" w:cs="Times New Roman"/>
          <w:szCs w:val="24"/>
        </w:rPr>
        <w:t>α λυθεί και πιστεύω ότι σε μεγάλο βαθμό έχει δρομολογηθεί η λύση του</w:t>
      </w:r>
      <w:r>
        <w:rPr>
          <w:rFonts w:eastAsia="Times New Roman" w:cs="Times New Roman"/>
          <w:szCs w:val="24"/>
        </w:rPr>
        <w:t>. Π</w:t>
      </w:r>
      <w:r w:rsidRPr="00C676E0">
        <w:rPr>
          <w:rFonts w:eastAsia="Times New Roman" w:cs="Times New Roman"/>
          <w:szCs w:val="24"/>
        </w:rPr>
        <w:t xml:space="preserve">ίστευα και πιστεύω ότι καλοπροαίρετα </w:t>
      </w:r>
      <w:r>
        <w:rPr>
          <w:rFonts w:eastAsia="Times New Roman" w:cs="Times New Roman"/>
          <w:szCs w:val="24"/>
        </w:rPr>
        <w:t>κ</w:t>
      </w:r>
      <w:r w:rsidRPr="00C676E0">
        <w:rPr>
          <w:rFonts w:eastAsia="Times New Roman" w:cs="Times New Roman"/>
          <w:szCs w:val="24"/>
        </w:rPr>
        <w:t>άποιοι άνθρωποι συναισθηματικά παρασύρθηκαν</w:t>
      </w:r>
      <w:r>
        <w:rPr>
          <w:rFonts w:eastAsia="Times New Roman" w:cs="Times New Roman"/>
          <w:szCs w:val="24"/>
        </w:rPr>
        <w:t>. Α</w:t>
      </w:r>
      <w:r w:rsidRPr="00C676E0">
        <w:rPr>
          <w:rFonts w:eastAsia="Times New Roman" w:cs="Times New Roman"/>
          <w:szCs w:val="24"/>
        </w:rPr>
        <w:t>ν θέλετε να καταλογίσω και μία ευθύνη για την ελλιπή ενημέρωση</w:t>
      </w:r>
      <w:r>
        <w:rPr>
          <w:rFonts w:eastAsia="Times New Roman" w:cs="Times New Roman"/>
          <w:szCs w:val="24"/>
        </w:rPr>
        <w:t>,</w:t>
      </w:r>
      <w:r w:rsidRPr="00C676E0">
        <w:rPr>
          <w:rFonts w:eastAsia="Times New Roman" w:cs="Times New Roman"/>
          <w:szCs w:val="24"/>
        </w:rPr>
        <w:t xml:space="preserve"> που δεν προηγήθηκε</w:t>
      </w:r>
      <w:r>
        <w:rPr>
          <w:rFonts w:eastAsia="Times New Roman" w:cs="Times New Roman"/>
          <w:szCs w:val="24"/>
        </w:rPr>
        <w:t>,</w:t>
      </w:r>
      <w:r w:rsidRPr="00C676E0">
        <w:rPr>
          <w:rFonts w:eastAsia="Times New Roman" w:cs="Times New Roman"/>
          <w:szCs w:val="24"/>
        </w:rPr>
        <w:t xml:space="preserve"> να το δεχτούμε κα</w:t>
      </w:r>
      <w:r w:rsidRPr="00C676E0">
        <w:rPr>
          <w:rFonts w:eastAsia="Times New Roman" w:cs="Times New Roman"/>
          <w:szCs w:val="24"/>
        </w:rPr>
        <w:t>ι αυτό</w:t>
      </w:r>
      <w:r>
        <w:rPr>
          <w:rFonts w:eastAsia="Times New Roman" w:cs="Times New Roman"/>
          <w:szCs w:val="24"/>
        </w:rPr>
        <w:t>.</w:t>
      </w:r>
      <w:r w:rsidRPr="00C676E0">
        <w:rPr>
          <w:rFonts w:eastAsia="Times New Roman" w:cs="Times New Roman"/>
          <w:szCs w:val="24"/>
        </w:rPr>
        <w:t xml:space="preserve"> Νομίζω</w:t>
      </w:r>
      <w:r>
        <w:rPr>
          <w:rFonts w:eastAsia="Times New Roman" w:cs="Times New Roman"/>
          <w:szCs w:val="24"/>
        </w:rPr>
        <w:t>,</w:t>
      </w:r>
      <w:r w:rsidRPr="00C676E0">
        <w:rPr>
          <w:rFonts w:eastAsia="Times New Roman" w:cs="Times New Roman"/>
          <w:szCs w:val="24"/>
        </w:rPr>
        <w:t xml:space="preserve"> </w:t>
      </w:r>
      <w:r>
        <w:rPr>
          <w:rFonts w:eastAsia="Times New Roman" w:cs="Times New Roman"/>
          <w:szCs w:val="24"/>
        </w:rPr>
        <w:t>όμως,</w:t>
      </w:r>
      <w:r w:rsidRPr="00C676E0">
        <w:rPr>
          <w:rFonts w:eastAsia="Times New Roman" w:cs="Times New Roman"/>
          <w:szCs w:val="24"/>
        </w:rPr>
        <w:t xml:space="preserve"> ότι μικρό είναι πια το κομμάτι που είναι φανατισμένο</w:t>
      </w:r>
      <w:r>
        <w:rPr>
          <w:rFonts w:eastAsia="Times New Roman" w:cs="Times New Roman"/>
          <w:szCs w:val="24"/>
        </w:rPr>
        <w:t>,</w:t>
      </w:r>
      <w:r w:rsidRPr="00C676E0">
        <w:rPr>
          <w:rFonts w:eastAsia="Times New Roman" w:cs="Times New Roman"/>
          <w:szCs w:val="24"/>
        </w:rPr>
        <w:t xml:space="preserve"> είναι θύμα αυτού του φανατισμού</w:t>
      </w:r>
      <w:r>
        <w:rPr>
          <w:rFonts w:eastAsia="Times New Roman" w:cs="Times New Roman"/>
          <w:szCs w:val="24"/>
        </w:rPr>
        <w:t>,</w:t>
      </w:r>
      <w:r w:rsidRPr="00C676E0">
        <w:rPr>
          <w:rFonts w:eastAsia="Times New Roman" w:cs="Times New Roman"/>
          <w:szCs w:val="24"/>
        </w:rPr>
        <w:t xml:space="preserve"> με πολλαπλούς τρόπους</w:t>
      </w:r>
      <w:r>
        <w:rPr>
          <w:rFonts w:eastAsia="Times New Roman" w:cs="Times New Roman"/>
          <w:szCs w:val="24"/>
        </w:rPr>
        <w:t>, όχι</w:t>
      </w:r>
      <w:r w:rsidRPr="00C676E0">
        <w:rPr>
          <w:rFonts w:eastAsia="Times New Roman" w:cs="Times New Roman"/>
          <w:szCs w:val="24"/>
        </w:rPr>
        <w:t xml:space="preserve"> μηνύματα και τηλέφωνα</w:t>
      </w:r>
      <w:r>
        <w:rPr>
          <w:rFonts w:eastAsia="Times New Roman" w:cs="Times New Roman"/>
          <w:szCs w:val="24"/>
        </w:rPr>
        <w:t>,</w:t>
      </w:r>
      <w:r w:rsidRPr="00C676E0">
        <w:rPr>
          <w:rFonts w:eastAsia="Times New Roman" w:cs="Times New Roman"/>
          <w:szCs w:val="24"/>
        </w:rPr>
        <w:t xml:space="preserve"> μέχρι το σπίτι μου </w:t>
      </w:r>
      <w:r>
        <w:rPr>
          <w:rFonts w:eastAsia="Times New Roman" w:cs="Times New Roman"/>
          <w:szCs w:val="24"/>
        </w:rPr>
        <w:t>-</w:t>
      </w:r>
      <w:r w:rsidRPr="00C676E0">
        <w:rPr>
          <w:rFonts w:eastAsia="Times New Roman" w:cs="Times New Roman"/>
          <w:szCs w:val="24"/>
        </w:rPr>
        <w:t>και πάει λέγοντας</w:t>
      </w:r>
      <w:r>
        <w:rPr>
          <w:rFonts w:eastAsia="Times New Roman" w:cs="Times New Roman"/>
          <w:szCs w:val="24"/>
        </w:rPr>
        <w:t>-</w:t>
      </w:r>
      <w:r w:rsidRPr="00C676E0">
        <w:rPr>
          <w:rFonts w:eastAsia="Times New Roman" w:cs="Times New Roman"/>
          <w:szCs w:val="24"/>
        </w:rPr>
        <w:t xml:space="preserve"> εμπρησμοί και αυτά</w:t>
      </w:r>
      <w:r>
        <w:rPr>
          <w:rFonts w:eastAsia="Times New Roman" w:cs="Times New Roman"/>
          <w:szCs w:val="24"/>
        </w:rPr>
        <w:t>. Τα έχει αυτά η πολιτική. Πιστεύω, όμως</w:t>
      </w:r>
      <w:r>
        <w:rPr>
          <w:rFonts w:eastAsia="Times New Roman" w:cs="Times New Roman"/>
          <w:szCs w:val="24"/>
        </w:rPr>
        <w:t>,</w:t>
      </w:r>
      <w:r w:rsidRPr="00C676E0">
        <w:rPr>
          <w:rFonts w:eastAsia="Times New Roman" w:cs="Times New Roman"/>
          <w:szCs w:val="24"/>
        </w:rPr>
        <w:t xml:space="preserve"> ότι δεν είναι σωστ</w:t>
      </w:r>
      <w:r>
        <w:rPr>
          <w:rFonts w:eastAsia="Times New Roman" w:cs="Times New Roman"/>
          <w:szCs w:val="24"/>
        </w:rPr>
        <w:t>ή</w:t>
      </w:r>
      <w:r w:rsidRPr="00C676E0">
        <w:rPr>
          <w:rFonts w:eastAsia="Times New Roman" w:cs="Times New Roman"/>
          <w:szCs w:val="24"/>
        </w:rPr>
        <w:t xml:space="preserve"> η αντίληψη του φανατισμού και είναι κρίμα </w:t>
      </w:r>
      <w:r>
        <w:rPr>
          <w:rFonts w:eastAsia="Times New Roman" w:cs="Times New Roman"/>
          <w:szCs w:val="24"/>
        </w:rPr>
        <w:t xml:space="preserve">που μόνο </w:t>
      </w:r>
      <w:r w:rsidRPr="00C676E0">
        <w:rPr>
          <w:rFonts w:eastAsia="Times New Roman" w:cs="Times New Roman"/>
          <w:szCs w:val="24"/>
        </w:rPr>
        <w:t xml:space="preserve">δύο κοινοβουλευτικοί και αργότερα </w:t>
      </w:r>
      <w:r>
        <w:rPr>
          <w:rFonts w:eastAsia="Times New Roman" w:cs="Times New Roman"/>
          <w:szCs w:val="24"/>
        </w:rPr>
        <w:t xml:space="preserve">ο κ. </w:t>
      </w:r>
      <w:proofErr w:type="spellStart"/>
      <w:r>
        <w:rPr>
          <w:rFonts w:eastAsia="Times New Roman" w:cs="Times New Roman"/>
          <w:szCs w:val="24"/>
        </w:rPr>
        <w:t>Δ</w:t>
      </w:r>
      <w:r w:rsidRPr="00C676E0">
        <w:rPr>
          <w:rFonts w:eastAsia="Times New Roman" w:cs="Times New Roman"/>
          <w:szCs w:val="24"/>
        </w:rPr>
        <w:t>ένδιας</w:t>
      </w:r>
      <w:proofErr w:type="spellEnd"/>
      <w:r>
        <w:rPr>
          <w:rFonts w:eastAsia="Times New Roman" w:cs="Times New Roman"/>
          <w:szCs w:val="24"/>
        </w:rPr>
        <w:t>,</w:t>
      </w:r>
      <w:r w:rsidRPr="00C676E0">
        <w:rPr>
          <w:rFonts w:eastAsia="Times New Roman" w:cs="Times New Roman"/>
          <w:szCs w:val="24"/>
        </w:rPr>
        <w:t xml:space="preserve"> οφείλω να το ομολογήσω</w:t>
      </w:r>
      <w:r>
        <w:rPr>
          <w:rFonts w:eastAsia="Times New Roman" w:cs="Times New Roman"/>
          <w:szCs w:val="24"/>
        </w:rPr>
        <w:t>,</w:t>
      </w:r>
      <w:r w:rsidRPr="00C676E0">
        <w:rPr>
          <w:rFonts w:eastAsia="Times New Roman" w:cs="Times New Roman"/>
          <w:szCs w:val="24"/>
        </w:rPr>
        <w:t xml:space="preserve"> πήραν αποστάσεις από αυτό</w:t>
      </w:r>
      <w:r>
        <w:rPr>
          <w:rFonts w:eastAsia="Times New Roman" w:cs="Times New Roman"/>
          <w:szCs w:val="24"/>
        </w:rPr>
        <w:t>ν</w:t>
      </w:r>
      <w:r w:rsidRPr="00C676E0">
        <w:rPr>
          <w:rFonts w:eastAsia="Times New Roman" w:cs="Times New Roman"/>
          <w:szCs w:val="24"/>
        </w:rPr>
        <w:t xml:space="preserve"> το φανατισμό</w:t>
      </w:r>
      <w:r>
        <w:rPr>
          <w:rFonts w:eastAsia="Times New Roman" w:cs="Times New Roman"/>
          <w:szCs w:val="24"/>
        </w:rPr>
        <w:t>. Η κ.</w:t>
      </w:r>
      <w:r w:rsidRPr="00C676E0">
        <w:rPr>
          <w:rFonts w:eastAsia="Times New Roman" w:cs="Times New Roman"/>
          <w:szCs w:val="24"/>
        </w:rPr>
        <w:t xml:space="preserve"> Μπακογιάννη</w:t>
      </w:r>
      <w:r>
        <w:rPr>
          <w:rFonts w:eastAsia="Times New Roman" w:cs="Times New Roman"/>
          <w:szCs w:val="24"/>
        </w:rPr>
        <w:t>,</w:t>
      </w:r>
      <w:r w:rsidRPr="00C676E0">
        <w:rPr>
          <w:rFonts w:eastAsia="Times New Roman" w:cs="Times New Roman"/>
          <w:szCs w:val="24"/>
        </w:rPr>
        <w:t xml:space="preserve"> ο Νικήτας Κακλαμάνης και ο Νίκος </w:t>
      </w:r>
      <w:proofErr w:type="spellStart"/>
      <w:r>
        <w:rPr>
          <w:rFonts w:eastAsia="Times New Roman" w:cs="Times New Roman"/>
          <w:szCs w:val="24"/>
        </w:rPr>
        <w:t>Δ</w:t>
      </w:r>
      <w:r w:rsidRPr="00C676E0">
        <w:rPr>
          <w:rFonts w:eastAsia="Times New Roman" w:cs="Times New Roman"/>
          <w:szCs w:val="24"/>
        </w:rPr>
        <w:t>ένδιας</w:t>
      </w:r>
      <w:proofErr w:type="spellEnd"/>
      <w:r>
        <w:rPr>
          <w:rFonts w:eastAsia="Times New Roman" w:cs="Times New Roman"/>
          <w:szCs w:val="24"/>
        </w:rPr>
        <w:t xml:space="preserve">. Εγώ ανέβηκα στα κεραμίδια όταν </w:t>
      </w:r>
      <w:r w:rsidRPr="00C676E0">
        <w:rPr>
          <w:rFonts w:eastAsia="Times New Roman" w:cs="Times New Roman"/>
          <w:szCs w:val="24"/>
        </w:rPr>
        <w:t>χτύπησαν τον Κωστή Χατζηδάκη στο Σύνταγμα</w:t>
      </w:r>
      <w:r>
        <w:rPr>
          <w:rFonts w:eastAsia="Times New Roman" w:cs="Times New Roman"/>
          <w:szCs w:val="24"/>
        </w:rPr>
        <w:t>, ανέβηκα</w:t>
      </w:r>
      <w:r w:rsidRPr="00C676E0">
        <w:rPr>
          <w:rFonts w:eastAsia="Times New Roman" w:cs="Times New Roman"/>
          <w:szCs w:val="24"/>
        </w:rPr>
        <w:t xml:space="preserve"> στα κεραμίδια </w:t>
      </w:r>
      <w:r>
        <w:rPr>
          <w:rFonts w:eastAsia="Times New Roman" w:cs="Times New Roman"/>
          <w:szCs w:val="24"/>
        </w:rPr>
        <w:t xml:space="preserve">όταν απειλήθηκε ο </w:t>
      </w:r>
      <w:r>
        <w:rPr>
          <w:rFonts w:eastAsia="Times New Roman" w:cs="Times New Roman"/>
          <w:szCs w:val="24"/>
        </w:rPr>
        <w:lastRenderedPageBreak/>
        <w:t xml:space="preserve">Νίκος </w:t>
      </w:r>
      <w:proofErr w:type="spellStart"/>
      <w:r>
        <w:rPr>
          <w:rFonts w:eastAsia="Times New Roman" w:cs="Times New Roman"/>
          <w:szCs w:val="24"/>
        </w:rPr>
        <w:t>Δένδιας</w:t>
      </w:r>
      <w:proofErr w:type="spellEnd"/>
      <w:r>
        <w:rPr>
          <w:rFonts w:eastAsia="Times New Roman" w:cs="Times New Roman"/>
          <w:szCs w:val="24"/>
        </w:rPr>
        <w:t xml:space="preserve"> σε αυτήν την Αίθουσα, όχι μόνο με φραστικό προπηλακισμό αλλά και </w:t>
      </w:r>
      <w:r w:rsidRPr="00C676E0">
        <w:rPr>
          <w:rFonts w:eastAsia="Times New Roman" w:cs="Times New Roman"/>
          <w:szCs w:val="24"/>
        </w:rPr>
        <w:t>φυσική βία</w:t>
      </w:r>
      <w:r>
        <w:rPr>
          <w:rFonts w:eastAsia="Times New Roman" w:cs="Times New Roman"/>
          <w:szCs w:val="24"/>
        </w:rPr>
        <w:t>. Π</w:t>
      </w:r>
      <w:r w:rsidRPr="00C676E0">
        <w:rPr>
          <w:rFonts w:eastAsia="Times New Roman" w:cs="Times New Roman"/>
          <w:szCs w:val="24"/>
        </w:rPr>
        <w:t xml:space="preserve">ιστεύω σε αυτά πρέπει να </w:t>
      </w:r>
      <w:r>
        <w:rPr>
          <w:rFonts w:eastAsia="Times New Roman" w:cs="Times New Roman"/>
          <w:szCs w:val="24"/>
        </w:rPr>
        <w:t xml:space="preserve">ομονοούμε </w:t>
      </w:r>
      <w:r w:rsidRPr="00C676E0">
        <w:rPr>
          <w:rFonts w:eastAsia="Times New Roman" w:cs="Times New Roman"/>
          <w:szCs w:val="24"/>
        </w:rPr>
        <w:t>και να είμαστ</w:t>
      </w:r>
      <w:r w:rsidRPr="00C676E0">
        <w:rPr>
          <w:rFonts w:eastAsia="Times New Roman" w:cs="Times New Roman"/>
          <w:szCs w:val="24"/>
        </w:rPr>
        <w:t>ε σύμφωνοι</w:t>
      </w:r>
      <w:r>
        <w:rPr>
          <w:rFonts w:eastAsia="Times New Roman" w:cs="Times New Roman"/>
          <w:szCs w:val="24"/>
        </w:rPr>
        <w:t>.</w:t>
      </w:r>
    </w:p>
    <w:p w14:paraId="01A9E0A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w:t>
      </w:r>
      <w:r w:rsidRPr="00C676E0">
        <w:rPr>
          <w:rFonts w:eastAsia="Times New Roman" w:cs="Times New Roman"/>
          <w:szCs w:val="24"/>
        </w:rPr>
        <w:t xml:space="preserve">εν θέλω να πω </w:t>
      </w:r>
      <w:r>
        <w:rPr>
          <w:rFonts w:eastAsia="Times New Roman" w:cs="Times New Roman"/>
          <w:szCs w:val="24"/>
        </w:rPr>
        <w:t>περισσότερα γι’</w:t>
      </w:r>
      <w:r w:rsidRPr="00C676E0">
        <w:rPr>
          <w:rFonts w:eastAsia="Times New Roman" w:cs="Times New Roman"/>
          <w:szCs w:val="24"/>
        </w:rPr>
        <w:t xml:space="preserve"> αυτό το θέμα</w:t>
      </w:r>
      <w:r>
        <w:rPr>
          <w:rFonts w:eastAsia="Times New Roman" w:cs="Times New Roman"/>
          <w:szCs w:val="24"/>
        </w:rPr>
        <w:t>.</w:t>
      </w:r>
      <w:r w:rsidRPr="00C676E0">
        <w:rPr>
          <w:rFonts w:eastAsia="Times New Roman" w:cs="Times New Roman"/>
          <w:szCs w:val="24"/>
        </w:rPr>
        <w:t xml:space="preserve"> Άλλωστε έχει </w:t>
      </w:r>
      <w:r>
        <w:rPr>
          <w:rFonts w:eastAsia="Times New Roman" w:cs="Times New Roman"/>
          <w:szCs w:val="24"/>
        </w:rPr>
        <w:t>ε</w:t>
      </w:r>
      <w:r w:rsidRPr="00C676E0">
        <w:rPr>
          <w:rFonts w:eastAsia="Times New Roman" w:cs="Times New Roman"/>
          <w:szCs w:val="24"/>
        </w:rPr>
        <w:t>ξαντληθεί</w:t>
      </w:r>
      <w:r>
        <w:rPr>
          <w:rFonts w:eastAsia="Times New Roman" w:cs="Times New Roman"/>
          <w:szCs w:val="24"/>
        </w:rPr>
        <w:t>. Θ</w:t>
      </w:r>
      <w:r w:rsidRPr="00C676E0">
        <w:rPr>
          <w:rFonts w:eastAsia="Times New Roman" w:cs="Times New Roman"/>
          <w:szCs w:val="24"/>
        </w:rPr>
        <w:t xml:space="preserve">έλω </w:t>
      </w:r>
      <w:r>
        <w:rPr>
          <w:rFonts w:eastAsia="Times New Roman" w:cs="Times New Roman"/>
          <w:szCs w:val="24"/>
        </w:rPr>
        <w:t>δύο λεπτά την ανοχή σας,</w:t>
      </w:r>
      <w:r w:rsidRPr="00C676E0">
        <w:rPr>
          <w:rFonts w:eastAsia="Times New Roman" w:cs="Times New Roman"/>
          <w:szCs w:val="24"/>
        </w:rPr>
        <w:t xml:space="preserve"> κύριε </w:t>
      </w:r>
      <w:r>
        <w:rPr>
          <w:rFonts w:eastAsia="Times New Roman" w:cs="Times New Roman"/>
          <w:szCs w:val="24"/>
        </w:rPr>
        <w:t>Π</w:t>
      </w:r>
      <w:r w:rsidRPr="00C676E0">
        <w:rPr>
          <w:rFonts w:eastAsia="Times New Roman" w:cs="Times New Roman"/>
          <w:szCs w:val="24"/>
        </w:rPr>
        <w:t>ρόεδρε</w:t>
      </w:r>
      <w:r>
        <w:rPr>
          <w:rFonts w:eastAsia="Times New Roman" w:cs="Times New Roman"/>
          <w:szCs w:val="24"/>
        </w:rPr>
        <w:t xml:space="preserve">, </w:t>
      </w:r>
      <w:r w:rsidRPr="00C676E0">
        <w:rPr>
          <w:rFonts w:eastAsia="Times New Roman" w:cs="Times New Roman"/>
          <w:szCs w:val="24"/>
        </w:rPr>
        <w:t xml:space="preserve">αν έχετε την καλοσύνη </w:t>
      </w:r>
      <w:r>
        <w:rPr>
          <w:rFonts w:eastAsia="Times New Roman" w:cs="Times New Roman"/>
          <w:szCs w:val="24"/>
        </w:rPr>
        <w:t xml:space="preserve">για κάτι που με αφορά, καθώς είμαι στο </w:t>
      </w:r>
      <w:r w:rsidRPr="00C676E0">
        <w:rPr>
          <w:rFonts w:eastAsia="Times New Roman" w:cs="Times New Roman"/>
          <w:szCs w:val="24"/>
        </w:rPr>
        <w:t>μάτι του κυκλώνα εδώ και καιρό</w:t>
      </w:r>
      <w:r>
        <w:rPr>
          <w:rFonts w:eastAsia="Times New Roman" w:cs="Times New Roman"/>
          <w:szCs w:val="24"/>
        </w:rPr>
        <w:t>. Έ</w:t>
      </w:r>
      <w:r w:rsidRPr="00C676E0">
        <w:rPr>
          <w:rFonts w:eastAsia="Times New Roman" w:cs="Times New Roman"/>
          <w:szCs w:val="24"/>
        </w:rPr>
        <w:t xml:space="preserve">χω ακούσει </w:t>
      </w:r>
      <w:r>
        <w:rPr>
          <w:rFonts w:eastAsia="Times New Roman" w:cs="Times New Roman"/>
          <w:szCs w:val="24"/>
        </w:rPr>
        <w:t>τα χίλια μύρια. Ακούστηκ</w:t>
      </w:r>
      <w:r>
        <w:rPr>
          <w:rFonts w:eastAsia="Times New Roman" w:cs="Times New Roman"/>
          <w:szCs w:val="24"/>
        </w:rPr>
        <w:t>αν χ</w:t>
      </w:r>
      <w:r w:rsidRPr="00B61687">
        <w:rPr>
          <w:rFonts w:eastAsia="Times New Roman" w:cs="Times New Roman"/>
          <w:szCs w:val="24"/>
        </w:rPr>
        <w:t xml:space="preserve">αρακτηρισμοί </w:t>
      </w:r>
      <w:r>
        <w:rPr>
          <w:rFonts w:eastAsia="Times New Roman" w:cs="Times New Roman"/>
          <w:szCs w:val="24"/>
        </w:rPr>
        <w:t>-</w:t>
      </w:r>
      <w:r w:rsidRPr="00B61687">
        <w:rPr>
          <w:rFonts w:eastAsia="Times New Roman" w:cs="Times New Roman"/>
          <w:szCs w:val="24"/>
        </w:rPr>
        <w:t>εγώ δεν έχω κανένα δισταγμό να τους αναφέρω</w:t>
      </w:r>
      <w:r>
        <w:rPr>
          <w:rFonts w:eastAsia="Times New Roman" w:cs="Times New Roman"/>
          <w:szCs w:val="24"/>
        </w:rPr>
        <w:t>-</w:t>
      </w:r>
      <w:r w:rsidRPr="00B61687">
        <w:rPr>
          <w:rFonts w:eastAsia="Times New Roman" w:cs="Times New Roman"/>
          <w:szCs w:val="24"/>
        </w:rPr>
        <w:t xml:space="preserve"> όπως </w:t>
      </w:r>
      <w:r>
        <w:rPr>
          <w:rFonts w:eastAsia="Times New Roman" w:cs="Times New Roman"/>
          <w:szCs w:val="24"/>
        </w:rPr>
        <w:t>«τυχοδιώκτης», «</w:t>
      </w:r>
      <w:r w:rsidRPr="00B61687">
        <w:rPr>
          <w:rFonts w:eastAsia="Times New Roman" w:cs="Times New Roman"/>
          <w:szCs w:val="24"/>
        </w:rPr>
        <w:t>ανήθικο</w:t>
      </w:r>
      <w:r>
        <w:rPr>
          <w:rFonts w:eastAsia="Times New Roman" w:cs="Times New Roman"/>
          <w:szCs w:val="24"/>
        </w:rPr>
        <w:t>ς», «</w:t>
      </w:r>
      <w:r w:rsidRPr="00B61687">
        <w:rPr>
          <w:rFonts w:eastAsia="Times New Roman" w:cs="Times New Roman"/>
          <w:szCs w:val="24"/>
        </w:rPr>
        <w:t>νοικιαζόμενος</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w:t>
      </w:r>
      <w:r w:rsidRPr="00B61687">
        <w:rPr>
          <w:rFonts w:eastAsia="Times New Roman" w:cs="Times New Roman"/>
          <w:szCs w:val="24"/>
        </w:rPr>
        <w:t>μαριονέτα</w:t>
      </w:r>
      <w:r>
        <w:rPr>
          <w:rFonts w:eastAsia="Times New Roman" w:cs="Times New Roman"/>
          <w:szCs w:val="24"/>
        </w:rPr>
        <w:t>», «</w:t>
      </w:r>
      <w:r w:rsidRPr="00B61687">
        <w:rPr>
          <w:rFonts w:eastAsia="Times New Roman" w:cs="Times New Roman"/>
          <w:szCs w:val="24"/>
        </w:rPr>
        <w:t>πρόθυμος</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w:t>
      </w:r>
      <w:r w:rsidRPr="00B61687">
        <w:rPr>
          <w:rFonts w:eastAsia="Times New Roman" w:cs="Times New Roman"/>
          <w:szCs w:val="24"/>
        </w:rPr>
        <w:t>πολιτικός γυρολόγος</w:t>
      </w:r>
      <w:r>
        <w:rPr>
          <w:rFonts w:eastAsia="Times New Roman" w:cs="Times New Roman"/>
          <w:szCs w:val="24"/>
        </w:rPr>
        <w:t>»</w:t>
      </w:r>
      <w:r w:rsidRPr="00B61687">
        <w:rPr>
          <w:rFonts w:eastAsia="Times New Roman" w:cs="Times New Roman"/>
          <w:szCs w:val="24"/>
        </w:rPr>
        <w:t xml:space="preserve"> κ</w:t>
      </w:r>
      <w:r>
        <w:rPr>
          <w:rFonts w:eastAsia="Times New Roman" w:cs="Times New Roman"/>
          <w:szCs w:val="24"/>
        </w:rPr>
        <w:t>αι</w:t>
      </w:r>
      <w:r w:rsidRPr="00B61687">
        <w:rPr>
          <w:rFonts w:eastAsia="Times New Roman" w:cs="Times New Roman"/>
          <w:szCs w:val="24"/>
        </w:rPr>
        <w:t xml:space="preserve"> άλλα πολλά</w:t>
      </w:r>
      <w:r>
        <w:rPr>
          <w:rFonts w:eastAsia="Times New Roman" w:cs="Times New Roman"/>
          <w:szCs w:val="24"/>
        </w:rPr>
        <w:t xml:space="preserve">. Δεν θέλω να οξύνω το κλίμα. </w:t>
      </w:r>
      <w:r w:rsidRPr="00B61687">
        <w:rPr>
          <w:rFonts w:eastAsia="Times New Roman" w:cs="Times New Roman"/>
          <w:szCs w:val="24"/>
        </w:rPr>
        <w:t xml:space="preserve"> </w:t>
      </w:r>
      <w:r>
        <w:rPr>
          <w:rFonts w:eastAsia="Times New Roman" w:cs="Times New Roman"/>
          <w:szCs w:val="24"/>
        </w:rPr>
        <w:t>Τ</w:t>
      </w:r>
      <w:r w:rsidRPr="00B61687">
        <w:rPr>
          <w:rFonts w:eastAsia="Times New Roman" w:cs="Times New Roman"/>
          <w:szCs w:val="24"/>
        </w:rPr>
        <w:t xml:space="preserve">α </w:t>
      </w:r>
      <w:r>
        <w:rPr>
          <w:rFonts w:eastAsia="Times New Roman" w:cs="Times New Roman"/>
          <w:szCs w:val="24"/>
        </w:rPr>
        <w:t>’</w:t>
      </w:r>
      <w:r w:rsidRPr="00B61687">
        <w:rPr>
          <w:rFonts w:eastAsia="Times New Roman" w:cs="Times New Roman"/>
          <w:szCs w:val="24"/>
        </w:rPr>
        <w:t xml:space="preserve">χει </w:t>
      </w:r>
      <w:r>
        <w:rPr>
          <w:rFonts w:eastAsia="Times New Roman" w:cs="Times New Roman"/>
          <w:szCs w:val="24"/>
        </w:rPr>
        <w:t xml:space="preserve">και </w:t>
      </w:r>
      <w:r w:rsidRPr="00B61687">
        <w:rPr>
          <w:rFonts w:eastAsia="Times New Roman" w:cs="Times New Roman"/>
          <w:szCs w:val="24"/>
        </w:rPr>
        <w:t>αυτά η πολιτική</w:t>
      </w:r>
      <w:r>
        <w:rPr>
          <w:rFonts w:eastAsia="Times New Roman" w:cs="Times New Roman"/>
          <w:szCs w:val="24"/>
        </w:rPr>
        <w:t>.</w:t>
      </w:r>
      <w:r w:rsidRPr="00B61687">
        <w:rPr>
          <w:rFonts w:eastAsia="Times New Roman" w:cs="Times New Roman"/>
          <w:szCs w:val="24"/>
        </w:rPr>
        <w:t xml:space="preserve"> </w:t>
      </w:r>
    </w:p>
    <w:p w14:paraId="01A9E0A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Θα ήθελα</w:t>
      </w:r>
      <w:r w:rsidRPr="00B61687">
        <w:rPr>
          <w:rFonts w:eastAsia="Times New Roman" w:cs="Times New Roman"/>
          <w:szCs w:val="24"/>
        </w:rPr>
        <w:t xml:space="preserve"> να πω το εξής</w:t>
      </w:r>
      <w:r>
        <w:rPr>
          <w:rFonts w:eastAsia="Times New Roman" w:cs="Times New Roman"/>
          <w:szCs w:val="24"/>
        </w:rPr>
        <w:t>:</w:t>
      </w:r>
      <w:r w:rsidRPr="00B61687">
        <w:rPr>
          <w:rFonts w:eastAsia="Times New Roman" w:cs="Times New Roman"/>
          <w:szCs w:val="24"/>
        </w:rPr>
        <w:t xml:space="preserve"> Ποιο ήταν το έγκλημα</w:t>
      </w:r>
      <w:r>
        <w:rPr>
          <w:rFonts w:eastAsia="Times New Roman" w:cs="Times New Roman"/>
          <w:szCs w:val="24"/>
        </w:rPr>
        <w:t>, τ</w:t>
      </w:r>
      <w:r w:rsidRPr="00B61687">
        <w:rPr>
          <w:rFonts w:eastAsia="Times New Roman" w:cs="Times New Roman"/>
          <w:szCs w:val="24"/>
        </w:rPr>
        <w:t xml:space="preserve">ο δικό μου προσωπικά και άλλων </w:t>
      </w:r>
      <w:r>
        <w:rPr>
          <w:rFonts w:eastAsia="Times New Roman" w:cs="Times New Roman"/>
          <w:szCs w:val="24"/>
        </w:rPr>
        <w:t>πέντε συναδέλφων; Σ</w:t>
      </w:r>
      <w:r w:rsidRPr="00B61687">
        <w:rPr>
          <w:rFonts w:eastAsia="Times New Roman" w:cs="Times New Roman"/>
          <w:szCs w:val="24"/>
        </w:rPr>
        <w:t>υμφωνήσαμε</w:t>
      </w:r>
      <w:r>
        <w:rPr>
          <w:rFonts w:eastAsia="Times New Roman" w:cs="Times New Roman"/>
          <w:szCs w:val="24"/>
        </w:rPr>
        <w:t>,</w:t>
      </w:r>
      <w:r w:rsidRPr="00B61687">
        <w:rPr>
          <w:rFonts w:eastAsia="Times New Roman" w:cs="Times New Roman"/>
          <w:szCs w:val="24"/>
        </w:rPr>
        <w:t xml:space="preserve"> όταν ζητήθηκε ψήφος εμπιστοσύνης και είπαμε </w:t>
      </w:r>
      <w:r>
        <w:rPr>
          <w:rFonts w:eastAsia="Times New Roman" w:cs="Times New Roman"/>
          <w:szCs w:val="24"/>
        </w:rPr>
        <w:t>«</w:t>
      </w:r>
      <w:r w:rsidRPr="00B61687">
        <w:rPr>
          <w:rFonts w:eastAsia="Times New Roman" w:cs="Times New Roman"/>
          <w:szCs w:val="24"/>
        </w:rPr>
        <w:t>ν</w:t>
      </w:r>
      <w:r w:rsidRPr="00B61687">
        <w:rPr>
          <w:rFonts w:eastAsia="Times New Roman" w:cs="Times New Roman"/>
          <w:szCs w:val="24"/>
        </w:rPr>
        <w:t>αι</w:t>
      </w:r>
      <w:r>
        <w:rPr>
          <w:rFonts w:eastAsia="Times New Roman" w:cs="Times New Roman"/>
          <w:szCs w:val="24"/>
        </w:rPr>
        <w:t>,</w:t>
      </w:r>
      <w:r w:rsidRPr="00B61687">
        <w:rPr>
          <w:rFonts w:eastAsia="Times New Roman" w:cs="Times New Roman"/>
          <w:szCs w:val="24"/>
        </w:rPr>
        <w:t xml:space="preserve"> έχει την εμπιστοσύνη μας αυτή η </w:t>
      </w:r>
      <w:r>
        <w:rPr>
          <w:rFonts w:eastAsia="Times New Roman" w:cs="Times New Roman"/>
          <w:szCs w:val="24"/>
        </w:rPr>
        <w:t>Κ</w:t>
      </w:r>
      <w:r w:rsidRPr="00B61687">
        <w:rPr>
          <w:rFonts w:eastAsia="Times New Roman" w:cs="Times New Roman"/>
          <w:szCs w:val="24"/>
        </w:rPr>
        <w:t>υβέρνηση</w:t>
      </w:r>
      <w:r>
        <w:rPr>
          <w:rFonts w:eastAsia="Times New Roman" w:cs="Times New Roman"/>
          <w:szCs w:val="24"/>
        </w:rPr>
        <w:t>».</w:t>
      </w:r>
      <w:r w:rsidRPr="00B61687">
        <w:rPr>
          <w:rFonts w:eastAsia="Times New Roman" w:cs="Times New Roman"/>
          <w:szCs w:val="24"/>
        </w:rPr>
        <w:t xml:space="preserve"> Εγώ είμαι από αυτούς που έχω πει </w:t>
      </w:r>
      <w:r>
        <w:rPr>
          <w:rFonts w:eastAsia="Times New Roman" w:cs="Times New Roman"/>
          <w:szCs w:val="24"/>
        </w:rPr>
        <w:t>«</w:t>
      </w:r>
      <w:r w:rsidRPr="00B61687">
        <w:rPr>
          <w:rFonts w:eastAsia="Times New Roman" w:cs="Times New Roman"/>
          <w:szCs w:val="24"/>
        </w:rPr>
        <w:t>δεν θα συνεργήσ</w:t>
      </w:r>
      <w:r>
        <w:rPr>
          <w:rFonts w:eastAsia="Times New Roman" w:cs="Times New Roman"/>
          <w:szCs w:val="24"/>
        </w:rPr>
        <w:t>ω ποτέ,</w:t>
      </w:r>
      <w:r w:rsidRPr="00B61687">
        <w:rPr>
          <w:rFonts w:eastAsia="Times New Roman" w:cs="Times New Roman"/>
          <w:szCs w:val="24"/>
        </w:rPr>
        <w:t xml:space="preserve"> αυτή η </w:t>
      </w:r>
      <w:r>
        <w:rPr>
          <w:rFonts w:eastAsia="Times New Roman" w:cs="Times New Roman"/>
          <w:szCs w:val="24"/>
        </w:rPr>
        <w:t>Κ</w:t>
      </w:r>
      <w:r w:rsidRPr="00B61687">
        <w:rPr>
          <w:rFonts w:eastAsia="Times New Roman" w:cs="Times New Roman"/>
          <w:szCs w:val="24"/>
        </w:rPr>
        <w:t xml:space="preserve">υβέρνηση </w:t>
      </w:r>
      <w:r w:rsidRPr="00B61687">
        <w:rPr>
          <w:rFonts w:eastAsia="Times New Roman" w:cs="Times New Roman"/>
          <w:szCs w:val="24"/>
        </w:rPr>
        <w:t>που</w:t>
      </w:r>
      <w:r>
        <w:rPr>
          <w:rFonts w:eastAsia="Times New Roman" w:cs="Times New Roman"/>
          <w:szCs w:val="24"/>
        </w:rPr>
        <w:t>,</w:t>
      </w:r>
      <w:r w:rsidRPr="00B61687">
        <w:rPr>
          <w:rFonts w:eastAsia="Times New Roman" w:cs="Times New Roman"/>
          <w:szCs w:val="24"/>
        </w:rPr>
        <w:t xml:space="preserve"> κατά τη γνώμη μου</w:t>
      </w:r>
      <w:r>
        <w:rPr>
          <w:rFonts w:eastAsia="Times New Roman" w:cs="Times New Roman"/>
          <w:szCs w:val="24"/>
        </w:rPr>
        <w:t>,</w:t>
      </w:r>
      <w:r w:rsidRPr="00B61687">
        <w:rPr>
          <w:rFonts w:eastAsia="Times New Roman" w:cs="Times New Roman"/>
          <w:szCs w:val="24"/>
        </w:rPr>
        <w:t xml:space="preserve"> πράττει σωστά να πέσει</w:t>
      </w:r>
      <w:r>
        <w:rPr>
          <w:rFonts w:eastAsia="Times New Roman" w:cs="Times New Roman"/>
          <w:szCs w:val="24"/>
        </w:rPr>
        <w:t xml:space="preserve">.» </w:t>
      </w:r>
    </w:p>
    <w:p w14:paraId="01A9E0A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B61687">
        <w:rPr>
          <w:rFonts w:eastAsia="Times New Roman" w:cs="Times New Roman"/>
          <w:szCs w:val="24"/>
        </w:rPr>
        <w:t>ι άκουσα</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«Τριακόσιοι δύο Β</w:t>
      </w:r>
      <w:r w:rsidRPr="00B61687">
        <w:rPr>
          <w:rFonts w:eastAsia="Times New Roman" w:cs="Times New Roman"/>
          <w:szCs w:val="24"/>
        </w:rPr>
        <w:t>ουλευτές</w:t>
      </w:r>
      <w:r>
        <w:rPr>
          <w:rFonts w:eastAsia="Times New Roman" w:cs="Times New Roman"/>
          <w:szCs w:val="24"/>
        </w:rPr>
        <w:t>», «κουρελού»,</w:t>
      </w:r>
      <w:r w:rsidRPr="00B61687">
        <w:rPr>
          <w:rFonts w:eastAsia="Times New Roman" w:cs="Times New Roman"/>
          <w:szCs w:val="24"/>
        </w:rPr>
        <w:t xml:space="preserve"> απίστευτες λεκτικές </w:t>
      </w:r>
      <w:r>
        <w:rPr>
          <w:rFonts w:eastAsia="Times New Roman" w:cs="Times New Roman"/>
          <w:szCs w:val="24"/>
        </w:rPr>
        <w:t>βιαιότητες. Γ</w:t>
      </w:r>
      <w:r w:rsidRPr="00B61687">
        <w:rPr>
          <w:rFonts w:eastAsia="Times New Roman" w:cs="Times New Roman"/>
          <w:szCs w:val="24"/>
        </w:rPr>
        <w:t>ια ποιο λόγο</w:t>
      </w:r>
      <w:r>
        <w:rPr>
          <w:rFonts w:eastAsia="Times New Roman" w:cs="Times New Roman"/>
          <w:szCs w:val="24"/>
        </w:rPr>
        <w:t>;</w:t>
      </w:r>
      <w:r w:rsidRPr="00B61687">
        <w:rPr>
          <w:rFonts w:eastAsia="Times New Roman" w:cs="Times New Roman"/>
          <w:szCs w:val="24"/>
        </w:rPr>
        <w:t xml:space="preserve"> Για το αυτονόητο</w:t>
      </w:r>
      <w:r>
        <w:rPr>
          <w:rFonts w:eastAsia="Times New Roman" w:cs="Times New Roman"/>
          <w:szCs w:val="24"/>
        </w:rPr>
        <w:t>. Τ</w:t>
      </w:r>
      <w:r w:rsidRPr="00B61687">
        <w:rPr>
          <w:rFonts w:eastAsia="Times New Roman" w:cs="Times New Roman"/>
          <w:szCs w:val="24"/>
        </w:rPr>
        <w:t>ι κάν</w:t>
      </w:r>
      <w:r>
        <w:rPr>
          <w:rFonts w:eastAsia="Times New Roman" w:cs="Times New Roman"/>
          <w:szCs w:val="24"/>
        </w:rPr>
        <w:t>α</w:t>
      </w:r>
      <w:r w:rsidRPr="00B61687">
        <w:rPr>
          <w:rFonts w:eastAsia="Times New Roman" w:cs="Times New Roman"/>
          <w:szCs w:val="24"/>
        </w:rPr>
        <w:t>με εμείς οι έξι</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Ν</w:t>
      </w:r>
      <w:r w:rsidRPr="00B61687">
        <w:rPr>
          <w:rFonts w:eastAsia="Times New Roman" w:cs="Times New Roman"/>
          <w:szCs w:val="24"/>
        </w:rPr>
        <w:t>α</w:t>
      </w:r>
      <w:r>
        <w:rPr>
          <w:rFonts w:eastAsia="Times New Roman" w:cs="Times New Roman"/>
          <w:szCs w:val="24"/>
        </w:rPr>
        <w:t xml:space="preserve"> τα</w:t>
      </w:r>
      <w:r w:rsidRPr="00B61687">
        <w:rPr>
          <w:rFonts w:eastAsia="Times New Roman" w:cs="Times New Roman"/>
          <w:szCs w:val="24"/>
        </w:rPr>
        <w:t xml:space="preserve"> βάλουμε κάτω τα πράγματα</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Π</w:t>
      </w:r>
      <w:r w:rsidRPr="00B61687">
        <w:rPr>
          <w:rFonts w:eastAsia="Times New Roman" w:cs="Times New Roman"/>
          <w:szCs w:val="24"/>
        </w:rPr>
        <w:t xml:space="preserve">οτέ έχει τη δυνατότητα </w:t>
      </w:r>
      <w:r>
        <w:rPr>
          <w:rFonts w:eastAsia="Times New Roman" w:cs="Times New Roman"/>
          <w:szCs w:val="24"/>
        </w:rPr>
        <w:t>ένας</w:t>
      </w:r>
      <w:r w:rsidRPr="00B61687">
        <w:rPr>
          <w:rFonts w:eastAsia="Times New Roman" w:cs="Times New Roman"/>
          <w:szCs w:val="24"/>
        </w:rPr>
        <w:t xml:space="preserve"> μεμον</w:t>
      </w:r>
      <w:r w:rsidRPr="00B61687">
        <w:rPr>
          <w:rFonts w:eastAsia="Times New Roman" w:cs="Times New Roman"/>
          <w:szCs w:val="24"/>
        </w:rPr>
        <w:t xml:space="preserve">ωμένος </w:t>
      </w:r>
      <w:r>
        <w:rPr>
          <w:rFonts w:eastAsia="Times New Roman" w:cs="Times New Roman"/>
          <w:szCs w:val="24"/>
        </w:rPr>
        <w:t>Β</w:t>
      </w:r>
      <w:r w:rsidRPr="00B61687">
        <w:rPr>
          <w:rFonts w:eastAsia="Times New Roman" w:cs="Times New Roman"/>
          <w:szCs w:val="24"/>
        </w:rPr>
        <w:t xml:space="preserve">ουλευτής </w:t>
      </w:r>
      <w:r>
        <w:rPr>
          <w:rFonts w:eastAsia="Times New Roman" w:cs="Times New Roman"/>
          <w:szCs w:val="24"/>
        </w:rPr>
        <w:t>ν</w:t>
      </w:r>
      <w:r w:rsidRPr="00B61687">
        <w:rPr>
          <w:rFonts w:eastAsia="Times New Roman" w:cs="Times New Roman"/>
          <w:szCs w:val="24"/>
        </w:rPr>
        <w:t>α πει τη γνώμη του</w:t>
      </w:r>
      <w:r>
        <w:rPr>
          <w:rFonts w:eastAsia="Times New Roman" w:cs="Times New Roman"/>
          <w:szCs w:val="24"/>
        </w:rPr>
        <w:t>; Μόνο με</w:t>
      </w:r>
      <w:r w:rsidRPr="00B61687">
        <w:rPr>
          <w:rFonts w:eastAsia="Times New Roman" w:cs="Times New Roman"/>
          <w:szCs w:val="24"/>
        </w:rPr>
        <w:t xml:space="preserve"> ονομαστική ψηφοφορία</w:t>
      </w:r>
      <w:r>
        <w:rPr>
          <w:rFonts w:eastAsia="Times New Roman" w:cs="Times New Roman"/>
          <w:szCs w:val="24"/>
        </w:rPr>
        <w:t>. Τ</w:t>
      </w:r>
      <w:r w:rsidRPr="00B61687">
        <w:rPr>
          <w:rFonts w:eastAsia="Times New Roman" w:cs="Times New Roman"/>
          <w:szCs w:val="24"/>
        </w:rPr>
        <w:t>ι έγινε στο ΑΣΕΠ</w:t>
      </w:r>
      <w:r>
        <w:rPr>
          <w:rFonts w:eastAsia="Times New Roman" w:cs="Times New Roman"/>
          <w:szCs w:val="24"/>
        </w:rPr>
        <w:t>;</w:t>
      </w:r>
      <w:r w:rsidRPr="00B61687">
        <w:rPr>
          <w:rFonts w:eastAsia="Times New Roman" w:cs="Times New Roman"/>
          <w:szCs w:val="24"/>
        </w:rPr>
        <w:t xml:space="preserve"> Γιατί κάποιοι μιλάνε με άνεση για ευτελισμό</w:t>
      </w:r>
      <w:r>
        <w:rPr>
          <w:rFonts w:eastAsia="Times New Roman" w:cs="Times New Roman"/>
          <w:szCs w:val="24"/>
        </w:rPr>
        <w:t xml:space="preserve">. </w:t>
      </w:r>
      <w:proofErr w:type="spellStart"/>
      <w:r>
        <w:rPr>
          <w:rFonts w:eastAsia="Times New Roman" w:cs="Times New Roman"/>
          <w:szCs w:val="24"/>
        </w:rPr>
        <w:t>Ευτελίστηκε</w:t>
      </w:r>
      <w:proofErr w:type="spellEnd"/>
      <w:r w:rsidRPr="00B61687">
        <w:rPr>
          <w:rFonts w:eastAsia="Times New Roman" w:cs="Times New Roman"/>
          <w:szCs w:val="24"/>
        </w:rPr>
        <w:t xml:space="preserve"> τότε η Βουλή</w:t>
      </w:r>
      <w:r>
        <w:rPr>
          <w:rFonts w:eastAsia="Times New Roman" w:cs="Times New Roman"/>
          <w:szCs w:val="24"/>
        </w:rPr>
        <w:t>,</w:t>
      </w:r>
      <w:r w:rsidRPr="00B61687">
        <w:rPr>
          <w:rFonts w:eastAsia="Times New Roman" w:cs="Times New Roman"/>
          <w:szCs w:val="24"/>
        </w:rPr>
        <w:t xml:space="preserve"> η </w:t>
      </w:r>
      <w:r>
        <w:rPr>
          <w:rFonts w:eastAsia="Times New Roman" w:cs="Times New Roman"/>
          <w:szCs w:val="24"/>
        </w:rPr>
        <w:t>Ο</w:t>
      </w:r>
      <w:r w:rsidRPr="00B61687">
        <w:rPr>
          <w:rFonts w:eastAsia="Times New Roman" w:cs="Times New Roman"/>
          <w:szCs w:val="24"/>
        </w:rPr>
        <w:t xml:space="preserve">λομέλεια </w:t>
      </w:r>
      <w:r>
        <w:rPr>
          <w:rFonts w:eastAsia="Times New Roman" w:cs="Times New Roman"/>
          <w:szCs w:val="24"/>
        </w:rPr>
        <w:t xml:space="preserve">της. Το </w:t>
      </w:r>
      <w:r w:rsidRPr="00B61687">
        <w:rPr>
          <w:rFonts w:eastAsia="Times New Roman" w:cs="Times New Roman"/>
          <w:szCs w:val="24"/>
        </w:rPr>
        <w:t>αποτέλεσμα ποιο ήταν</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Ψήφισαν εκατό πενήντα τρεις Β</w:t>
      </w:r>
      <w:r w:rsidRPr="00B61687">
        <w:rPr>
          <w:rFonts w:eastAsia="Times New Roman" w:cs="Times New Roman"/>
          <w:szCs w:val="24"/>
        </w:rPr>
        <w:t>ουλευτές</w:t>
      </w:r>
      <w:r>
        <w:rPr>
          <w:rFonts w:eastAsia="Times New Roman" w:cs="Times New Roman"/>
          <w:szCs w:val="24"/>
        </w:rPr>
        <w:t>. Θ</w:t>
      </w:r>
      <w:r w:rsidRPr="00B61687">
        <w:rPr>
          <w:rFonts w:eastAsia="Times New Roman" w:cs="Times New Roman"/>
          <w:szCs w:val="24"/>
        </w:rPr>
        <w:t>α γίνεται αυτό σ</w:t>
      </w:r>
      <w:r w:rsidRPr="00B61687">
        <w:rPr>
          <w:rFonts w:eastAsia="Times New Roman" w:cs="Times New Roman"/>
          <w:szCs w:val="24"/>
        </w:rPr>
        <w:t>υνέχεια κάθε μέρα</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Όχι. Είχαμε τη δυνατότητα</w:t>
      </w:r>
      <w:r w:rsidRPr="00B61687">
        <w:rPr>
          <w:rFonts w:eastAsia="Times New Roman" w:cs="Times New Roman"/>
          <w:szCs w:val="24"/>
        </w:rPr>
        <w:t xml:space="preserve"> να κάνουμε κάτι</w:t>
      </w:r>
      <w:r>
        <w:rPr>
          <w:rFonts w:eastAsia="Times New Roman" w:cs="Times New Roman"/>
          <w:szCs w:val="24"/>
        </w:rPr>
        <w:t>;</w:t>
      </w:r>
      <w:r w:rsidRPr="00B61687">
        <w:rPr>
          <w:rFonts w:eastAsia="Times New Roman" w:cs="Times New Roman"/>
          <w:szCs w:val="24"/>
        </w:rPr>
        <w:t xml:space="preserve"> Ναι</w:t>
      </w:r>
      <w:r>
        <w:rPr>
          <w:rFonts w:eastAsia="Times New Roman" w:cs="Times New Roman"/>
          <w:szCs w:val="24"/>
        </w:rPr>
        <w:t xml:space="preserve">. Τι; </w:t>
      </w:r>
    </w:p>
    <w:p w14:paraId="01A9E0A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Κάθε φορά, λοιπόν, λέμε εμείς να μπαίνει η ψήφος μας σε αυτές των </w:t>
      </w:r>
      <w:proofErr w:type="spellStart"/>
      <w:r>
        <w:rPr>
          <w:rFonts w:eastAsia="Times New Roman" w:cs="Times New Roman"/>
          <w:szCs w:val="24"/>
        </w:rPr>
        <w:t>εκατόν</w:t>
      </w:r>
      <w:proofErr w:type="spellEnd"/>
      <w:r>
        <w:rPr>
          <w:rFonts w:eastAsia="Times New Roman" w:cs="Times New Roman"/>
          <w:szCs w:val="24"/>
        </w:rPr>
        <w:t xml:space="preserve"> σαράντα πέντε</w:t>
      </w:r>
      <w:r w:rsidRPr="00B61687">
        <w:rPr>
          <w:rFonts w:eastAsia="Times New Roman" w:cs="Times New Roman"/>
          <w:szCs w:val="24"/>
        </w:rPr>
        <w:t xml:space="preserve"> της </w:t>
      </w:r>
      <w:r>
        <w:rPr>
          <w:rFonts w:eastAsia="Times New Roman" w:cs="Times New Roman"/>
          <w:szCs w:val="24"/>
        </w:rPr>
        <w:t>Π</w:t>
      </w:r>
      <w:r w:rsidRPr="00B61687">
        <w:rPr>
          <w:rFonts w:eastAsia="Times New Roman" w:cs="Times New Roman"/>
          <w:szCs w:val="24"/>
        </w:rPr>
        <w:t>λειοψηφίας</w:t>
      </w:r>
      <w:r>
        <w:rPr>
          <w:rFonts w:eastAsia="Times New Roman" w:cs="Times New Roman"/>
          <w:szCs w:val="24"/>
        </w:rPr>
        <w:t>. Π</w:t>
      </w:r>
      <w:r w:rsidRPr="00B61687">
        <w:rPr>
          <w:rFonts w:eastAsia="Times New Roman" w:cs="Times New Roman"/>
          <w:szCs w:val="24"/>
        </w:rPr>
        <w:t>ο</w:t>
      </w:r>
      <w:r>
        <w:rPr>
          <w:rFonts w:eastAsia="Times New Roman" w:cs="Times New Roman"/>
          <w:szCs w:val="24"/>
        </w:rPr>
        <w:t>ύ</w:t>
      </w:r>
      <w:r w:rsidRPr="00B61687">
        <w:rPr>
          <w:rFonts w:eastAsia="Times New Roman" w:cs="Times New Roman"/>
          <w:szCs w:val="24"/>
        </w:rPr>
        <w:t xml:space="preserve"> είναι το έγκλημα</w:t>
      </w:r>
      <w:r>
        <w:rPr>
          <w:rFonts w:eastAsia="Times New Roman" w:cs="Times New Roman"/>
          <w:szCs w:val="24"/>
        </w:rPr>
        <w:t>; Ποια είναι η εκτροπή,</w:t>
      </w:r>
      <w:r w:rsidRPr="00B61687">
        <w:rPr>
          <w:rFonts w:eastAsia="Times New Roman" w:cs="Times New Roman"/>
          <w:szCs w:val="24"/>
        </w:rPr>
        <w:t xml:space="preserve"> για να καταλάβω</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Γ</w:t>
      </w:r>
      <w:r w:rsidRPr="00B61687">
        <w:rPr>
          <w:rFonts w:eastAsia="Times New Roman" w:cs="Times New Roman"/>
          <w:szCs w:val="24"/>
        </w:rPr>
        <w:t xml:space="preserve">ιατί εγώ είμαι από αυτούς </w:t>
      </w:r>
      <w:r>
        <w:rPr>
          <w:rFonts w:eastAsia="Times New Roman" w:cs="Times New Roman"/>
          <w:szCs w:val="24"/>
        </w:rPr>
        <w:t xml:space="preserve">που εδώ και είκοσι τέσσερα </w:t>
      </w:r>
      <w:r w:rsidRPr="00B61687">
        <w:rPr>
          <w:rFonts w:eastAsia="Times New Roman" w:cs="Times New Roman"/>
          <w:szCs w:val="24"/>
        </w:rPr>
        <w:t>χρόνια έχω αρθρογραφήσει για τη σύνθετη ονομασία</w:t>
      </w:r>
      <w:r>
        <w:rPr>
          <w:rFonts w:eastAsia="Times New Roman" w:cs="Times New Roman"/>
          <w:szCs w:val="24"/>
        </w:rPr>
        <w:t>. Το άρθρο μου</w:t>
      </w:r>
      <w:r w:rsidRPr="00B61687">
        <w:rPr>
          <w:rFonts w:eastAsia="Times New Roman" w:cs="Times New Roman"/>
          <w:szCs w:val="24"/>
        </w:rPr>
        <w:t xml:space="preserve"> υπάρχει στην </w:t>
      </w:r>
      <w:r>
        <w:rPr>
          <w:rFonts w:eastAsia="Times New Roman" w:cs="Times New Roman"/>
          <w:szCs w:val="24"/>
        </w:rPr>
        <w:t>«</w:t>
      </w:r>
      <w:r w:rsidRPr="00B61687">
        <w:rPr>
          <w:rFonts w:eastAsia="Times New Roman" w:cs="Times New Roman"/>
          <w:szCs w:val="24"/>
        </w:rPr>
        <w:t>ΕΛΕΥΘΕΡΟΤΥΠΙΑ</w:t>
      </w:r>
      <w:r>
        <w:rPr>
          <w:rFonts w:eastAsia="Times New Roman" w:cs="Times New Roman"/>
          <w:szCs w:val="24"/>
        </w:rPr>
        <w:t>»</w:t>
      </w:r>
      <w:r w:rsidRPr="00B61687">
        <w:rPr>
          <w:rFonts w:eastAsia="Times New Roman" w:cs="Times New Roman"/>
          <w:szCs w:val="24"/>
        </w:rPr>
        <w:t xml:space="preserve"> και μπορείτε να το βρείτε</w:t>
      </w:r>
      <w:r>
        <w:rPr>
          <w:rFonts w:eastAsia="Times New Roman" w:cs="Times New Roman"/>
          <w:szCs w:val="24"/>
        </w:rPr>
        <w:t>. Ποια είναι η εκτροπή; Π</w:t>
      </w:r>
      <w:r w:rsidRPr="00B61687">
        <w:rPr>
          <w:rFonts w:eastAsia="Times New Roman" w:cs="Times New Roman"/>
          <w:szCs w:val="24"/>
        </w:rPr>
        <w:t>οιο είναι το πραξικόπημα</w:t>
      </w:r>
      <w:r>
        <w:rPr>
          <w:rFonts w:eastAsia="Times New Roman" w:cs="Times New Roman"/>
          <w:szCs w:val="24"/>
        </w:rPr>
        <w:t>,</w:t>
      </w:r>
      <w:r w:rsidRPr="00B61687">
        <w:rPr>
          <w:rFonts w:eastAsia="Times New Roman" w:cs="Times New Roman"/>
          <w:szCs w:val="24"/>
        </w:rPr>
        <w:t xml:space="preserve"> για να το καταλάβω</w:t>
      </w:r>
      <w:r>
        <w:rPr>
          <w:rFonts w:eastAsia="Times New Roman" w:cs="Times New Roman"/>
          <w:szCs w:val="24"/>
        </w:rPr>
        <w:t xml:space="preserve">; Σαν </w:t>
      </w:r>
      <w:r w:rsidRPr="00B61687">
        <w:rPr>
          <w:rFonts w:eastAsia="Times New Roman" w:cs="Times New Roman"/>
          <w:szCs w:val="24"/>
        </w:rPr>
        <w:t xml:space="preserve">σκονάκι το </w:t>
      </w:r>
      <w:r w:rsidRPr="00B61687">
        <w:rPr>
          <w:rFonts w:eastAsia="Times New Roman" w:cs="Times New Roman"/>
          <w:szCs w:val="24"/>
        </w:rPr>
        <w:t>επαναλαμβάν</w:t>
      </w:r>
      <w:r>
        <w:rPr>
          <w:rFonts w:eastAsia="Times New Roman" w:cs="Times New Roman"/>
          <w:szCs w:val="24"/>
        </w:rPr>
        <w:t>ουν</w:t>
      </w:r>
      <w:r w:rsidRPr="00B61687">
        <w:rPr>
          <w:rFonts w:eastAsia="Times New Roman" w:cs="Times New Roman"/>
          <w:szCs w:val="24"/>
        </w:rPr>
        <w:t xml:space="preserve"> συνάδελφοι</w:t>
      </w:r>
      <w:r>
        <w:rPr>
          <w:rFonts w:eastAsia="Times New Roman" w:cs="Times New Roman"/>
          <w:szCs w:val="24"/>
        </w:rPr>
        <w:t>,</w:t>
      </w:r>
      <w:r w:rsidRPr="00B61687">
        <w:rPr>
          <w:rFonts w:eastAsia="Times New Roman" w:cs="Times New Roman"/>
          <w:szCs w:val="24"/>
        </w:rPr>
        <w:t xml:space="preserve"> που </w:t>
      </w:r>
      <w:r>
        <w:rPr>
          <w:rFonts w:eastAsia="Times New Roman" w:cs="Times New Roman"/>
          <w:szCs w:val="24"/>
        </w:rPr>
        <w:t>-λυπάμαι ειλικρινά- αδικούν τον εαυτό τους, σ</w:t>
      </w:r>
      <w:r w:rsidRPr="00B61687">
        <w:rPr>
          <w:rFonts w:eastAsia="Times New Roman" w:cs="Times New Roman"/>
          <w:szCs w:val="24"/>
        </w:rPr>
        <w:t xml:space="preserve">υνάδελφοι </w:t>
      </w:r>
      <w:r>
        <w:rPr>
          <w:rFonts w:eastAsia="Times New Roman" w:cs="Times New Roman"/>
          <w:szCs w:val="24"/>
        </w:rPr>
        <w:t>στους οποίους</w:t>
      </w:r>
      <w:r w:rsidRPr="00B61687">
        <w:rPr>
          <w:rFonts w:eastAsia="Times New Roman" w:cs="Times New Roman"/>
          <w:szCs w:val="24"/>
        </w:rPr>
        <w:t xml:space="preserve"> δεν έχω μιλήσει εγώ</w:t>
      </w:r>
      <w:r>
        <w:rPr>
          <w:rFonts w:eastAsia="Times New Roman" w:cs="Times New Roman"/>
          <w:szCs w:val="24"/>
        </w:rPr>
        <w:t>. Κ</w:t>
      </w:r>
      <w:r w:rsidRPr="00B61687">
        <w:rPr>
          <w:rFonts w:eastAsia="Times New Roman" w:cs="Times New Roman"/>
          <w:szCs w:val="24"/>
        </w:rPr>
        <w:t>αι η κ</w:t>
      </w:r>
      <w:r>
        <w:rPr>
          <w:rFonts w:eastAsia="Times New Roman" w:cs="Times New Roman"/>
          <w:szCs w:val="24"/>
        </w:rPr>
        <w:t xml:space="preserve">. </w:t>
      </w:r>
      <w:r w:rsidRPr="00B61687">
        <w:rPr>
          <w:rFonts w:eastAsia="Times New Roman" w:cs="Times New Roman"/>
          <w:szCs w:val="24"/>
        </w:rPr>
        <w:t>Μαρτίνου</w:t>
      </w:r>
      <w:r>
        <w:rPr>
          <w:rFonts w:eastAsia="Times New Roman" w:cs="Times New Roman"/>
          <w:szCs w:val="24"/>
        </w:rPr>
        <w:t>,</w:t>
      </w:r>
      <w:r w:rsidRPr="00B61687">
        <w:rPr>
          <w:rFonts w:eastAsia="Times New Roman" w:cs="Times New Roman"/>
          <w:szCs w:val="24"/>
        </w:rPr>
        <w:t xml:space="preserve"> μία συνάδελφος που δεν </w:t>
      </w:r>
      <w:r w:rsidRPr="00B61687">
        <w:rPr>
          <w:rFonts w:eastAsia="Times New Roman" w:cs="Times New Roman"/>
          <w:szCs w:val="24"/>
        </w:rPr>
        <w:lastRenderedPageBreak/>
        <w:t>την ξέρετε καν</w:t>
      </w:r>
      <w:r>
        <w:rPr>
          <w:rFonts w:eastAsia="Times New Roman" w:cs="Times New Roman"/>
          <w:szCs w:val="24"/>
        </w:rPr>
        <w:t>. Είμαστε «τάφοι» τέσσερα</w:t>
      </w:r>
      <w:r w:rsidRPr="00B61687">
        <w:rPr>
          <w:rFonts w:eastAsia="Times New Roman" w:cs="Times New Roman"/>
          <w:szCs w:val="24"/>
        </w:rPr>
        <w:t xml:space="preserve"> χρόνια σε αυτή</w:t>
      </w:r>
      <w:r>
        <w:rPr>
          <w:rFonts w:eastAsia="Times New Roman" w:cs="Times New Roman"/>
          <w:szCs w:val="24"/>
        </w:rPr>
        <w:t>ν</w:t>
      </w:r>
      <w:r w:rsidRPr="00B61687">
        <w:rPr>
          <w:rFonts w:eastAsia="Times New Roman" w:cs="Times New Roman"/>
          <w:szCs w:val="24"/>
        </w:rPr>
        <w:t xml:space="preserve"> τη</w:t>
      </w:r>
      <w:r>
        <w:rPr>
          <w:rFonts w:eastAsia="Times New Roman" w:cs="Times New Roman"/>
          <w:szCs w:val="24"/>
        </w:rPr>
        <w:t xml:space="preserve"> Βουλή. Δεν δημιουργήσαμε ποτέ θέμα</w:t>
      </w:r>
      <w:r>
        <w:rPr>
          <w:rFonts w:eastAsia="Times New Roman" w:cs="Times New Roman"/>
          <w:szCs w:val="24"/>
        </w:rPr>
        <w:t>,</w:t>
      </w:r>
      <w:r w:rsidRPr="00B61687">
        <w:rPr>
          <w:rFonts w:eastAsia="Times New Roman" w:cs="Times New Roman"/>
          <w:szCs w:val="24"/>
        </w:rPr>
        <w:t xml:space="preserve"> δεν μίλησα ποτέ</w:t>
      </w:r>
      <w:r>
        <w:rPr>
          <w:rFonts w:eastAsia="Times New Roman" w:cs="Times New Roman"/>
          <w:szCs w:val="24"/>
        </w:rPr>
        <w:t>. Ακατάπαυστα δουλεύω. Κ</w:t>
      </w:r>
      <w:r w:rsidRPr="00B61687">
        <w:rPr>
          <w:rFonts w:eastAsia="Times New Roman" w:cs="Times New Roman"/>
          <w:szCs w:val="24"/>
        </w:rPr>
        <w:t>ουβέντα</w:t>
      </w:r>
      <w:r>
        <w:rPr>
          <w:rFonts w:eastAsia="Times New Roman" w:cs="Times New Roman"/>
          <w:szCs w:val="24"/>
        </w:rPr>
        <w:t>! Δ</w:t>
      </w:r>
      <w:r w:rsidRPr="00B61687">
        <w:rPr>
          <w:rFonts w:eastAsia="Times New Roman" w:cs="Times New Roman"/>
          <w:szCs w:val="24"/>
        </w:rPr>
        <w:t>εν έχω διαφωνήσει</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Π</w:t>
      </w:r>
      <w:r w:rsidRPr="00B61687">
        <w:rPr>
          <w:rFonts w:eastAsia="Times New Roman" w:cs="Times New Roman"/>
          <w:szCs w:val="24"/>
        </w:rPr>
        <w:t>ολλές φορές</w:t>
      </w:r>
      <w:r>
        <w:rPr>
          <w:rFonts w:eastAsia="Times New Roman" w:cs="Times New Roman"/>
          <w:szCs w:val="24"/>
        </w:rPr>
        <w:t xml:space="preserve">. </w:t>
      </w:r>
    </w:p>
    <w:p w14:paraId="01A9E0A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Θέλω να πω</w:t>
      </w:r>
      <w:r w:rsidRPr="00B61687">
        <w:rPr>
          <w:rFonts w:eastAsia="Times New Roman" w:cs="Times New Roman"/>
          <w:szCs w:val="24"/>
        </w:rPr>
        <w:t xml:space="preserve"> </w:t>
      </w:r>
      <w:r>
        <w:rPr>
          <w:rFonts w:eastAsia="Times New Roman" w:cs="Times New Roman"/>
          <w:szCs w:val="24"/>
        </w:rPr>
        <w:t xml:space="preserve">ότι </w:t>
      </w:r>
      <w:r w:rsidRPr="00B61687">
        <w:rPr>
          <w:rFonts w:eastAsia="Times New Roman" w:cs="Times New Roman"/>
          <w:szCs w:val="24"/>
        </w:rPr>
        <w:t xml:space="preserve">θέμα του </w:t>
      </w:r>
      <w:r>
        <w:rPr>
          <w:rFonts w:eastAsia="Times New Roman" w:cs="Times New Roman"/>
          <w:szCs w:val="24"/>
        </w:rPr>
        <w:t>κ</w:t>
      </w:r>
      <w:r w:rsidRPr="00B61687">
        <w:rPr>
          <w:rFonts w:eastAsia="Times New Roman" w:cs="Times New Roman"/>
          <w:szCs w:val="24"/>
        </w:rPr>
        <w:t>όμματ</w:t>
      </w:r>
      <w:r>
        <w:rPr>
          <w:rFonts w:eastAsia="Times New Roman" w:cs="Times New Roman"/>
          <w:szCs w:val="24"/>
        </w:rPr>
        <w:t>ό</w:t>
      </w:r>
      <w:r w:rsidRPr="00B61687">
        <w:rPr>
          <w:rFonts w:eastAsia="Times New Roman" w:cs="Times New Roman"/>
          <w:szCs w:val="24"/>
        </w:rPr>
        <w:t>ς μου</w:t>
      </w:r>
      <w:r>
        <w:rPr>
          <w:rFonts w:eastAsia="Times New Roman" w:cs="Times New Roman"/>
          <w:szCs w:val="24"/>
        </w:rPr>
        <w:t>,</w:t>
      </w:r>
      <w:r w:rsidRPr="00B61687">
        <w:rPr>
          <w:rFonts w:eastAsia="Times New Roman" w:cs="Times New Roman"/>
          <w:szCs w:val="24"/>
        </w:rPr>
        <w:t xml:space="preserve"> ναι μπορεί να ήταν</w:t>
      </w:r>
      <w:r>
        <w:rPr>
          <w:rFonts w:eastAsia="Times New Roman" w:cs="Times New Roman"/>
          <w:szCs w:val="24"/>
        </w:rPr>
        <w:t xml:space="preserve">. Είναι θέμα του Προέδρου </w:t>
      </w:r>
      <w:r w:rsidRPr="00B61687">
        <w:rPr>
          <w:rFonts w:eastAsia="Times New Roman" w:cs="Times New Roman"/>
          <w:szCs w:val="24"/>
        </w:rPr>
        <w:t xml:space="preserve">των </w:t>
      </w:r>
      <w:r>
        <w:rPr>
          <w:rFonts w:eastAsia="Times New Roman" w:cs="Times New Roman"/>
          <w:szCs w:val="24"/>
        </w:rPr>
        <w:t>Α</w:t>
      </w:r>
      <w:r w:rsidRPr="00B61687">
        <w:rPr>
          <w:rFonts w:eastAsia="Times New Roman" w:cs="Times New Roman"/>
          <w:szCs w:val="24"/>
        </w:rPr>
        <w:t>νεξάρτητων Ελλήνων</w:t>
      </w:r>
      <w:r>
        <w:rPr>
          <w:rFonts w:eastAsia="Times New Roman" w:cs="Times New Roman"/>
          <w:szCs w:val="24"/>
        </w:rPr>
        <w:t xml:space="preserve"> αν και τι και</w:t>
      </w:r>
      <w:r w:rsidRPr="00B61687">
        <w:rPr>
          <w:rFonts w:eastAsia="Times New Roman" w:cs="Times New Roman"/>
          <w:szCs w:val="24"/>
        </w:rPr>
        <w:t xml:space="preserve"> π</w:t>
      </w:r>
      <w:r>
        <w:rPr>
          <w:rFonts w:eastAsia="Times New Roman" w:cs="Times New Roman"/>
          <w:szCs w:val="24"/>
        </w:rPr>
        <w:t>ώ</w:t>
      </w:r>
      <w:r w:rsidRPr="00B61687">
        <w:rPr>
          <w:rFonts w:eastAsia="Times New Roman" w:cs="Times New Roman"/>
          <w:szCs w:val="24"/>
        </w:rPr>
        <w:t>ς θα αντιμετώπιζε κάποιο</w:t>
      </w:r>
      <w:r>
        <w:rPr>
          <w:rFonts w:eastAsia="Times New Roman" w:cs="Times New Roman"/>
          <w:szCs w:val="24"/>
        </w:rPr>
        <w:t>υ</w:t>
      </w:r>
      <w:r w:rsidRPr="00B61687">
        <w:rPr>
          <w:rFonts w:eastAsia="Times New Roman" w:cs="Times New Roman"/>
          <w:szCs w:val="24"/>
        </w:rPr>
        <w:t xml:space="preserve">ς </w:t>
      </w:r>
      <w:r>
        <w:rPr>
          <w:rFonts w:eastAsia="Times New Roman" w:cs="Times New Roman"/>
          <w:szCs w:val="24"/>
        </w:rPr>
        <w:t>Βουλευτές</w:t>
      </w:r>
      <w:r w:rsidRPr="00B61687">
        <w:rPr>
          <w:rFonts w:eastAsia="Times New Roman" w:cs="Times New Roman"/>
          <w:szCs w:val="24"/>
        </w:rPr>
        <w:t xml:space="preserve"> που έχουν δι</w:t>
      </w:r>
      <w:r w:rsidRPr="00B61687">
        <w:rPr>
          <w:rFonts w:eastAsia="Times New Roman" w:cs="Times New Roman"/>
          <w:szCs w:val="24"/>
        </w:rPr>
        <w:t>αφορετική γνώμη</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Δ</w:t>
      </w:r>
      <w:r w:rsidRPr="00B61687">
        <w:rPr>
          <w:rFonts w:eastAsia="Times New Roman" w:cs="Times New Roman"/>
          <w:szCs w:val="24"/>
        </w:rPr>
        <w:t>εν έχει κα</w:t>
      </w:r>
      <w:r>
        <w:rPr>
          <w:rFonts w:eastAsia="Times New Roman" w:cs="Times New Roman"/>
          <w:szCs w:val="24"/>
        </w:rPr>
        <w:t>μ</w:t>
      </w:r>
      <w:r w:rsidRPr="00B61687">
        <w:rPr>
          <w:rFonts w:eastAsia="Times New Roman" w:cs="Times New Roman"/>
          <w:szCs w:val="24"/>
        </w:rPr>
        <w:t>μία σχέση με εκτροπή</w:t>
      </w:r>
      <w:r>
        <w:rPr>
          <w:rFonts w:eastAsia="Times New Roman" w:cs="Times New Roman"/>
          <w:szCs w:val="24"/>
        </w:rPr>
        <w:t>. Π</w:t>
      </w:r>
      <w:r w:rsidRPr="00B61687">
        <w:rPr>
          <w:rFonts w:eastAsia="Times New Roman" w:cs="Times New Roman"/>
          <w:szCs w:val="24"/>
        </w:rPr>
        <w:t>ο</w:t>
      </w:r>
      <w:r>
        <w:rPr>
          <w:rFonts w:eastAsia="Times New Roman" w:cs="Times New Roman"/>
          <w:szCs w:val="24"/>
        </w:rPr>
        <w:t>ύ</w:t>
      </w:r>
      <w:r w:rsidRPr="00B61687">
        <w:rPr>
          <w:rFonts w:eastAsia="Times New Roman" w:cs="Times New Roman"/>
          <w:szCs w:val="24"/>
        </w:rPr>
        <w:t xml:space="preserve"> ακούστηκε αυτό το πράγμα</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 xml:space="preserve">Ειδικά </w:t>
      </w:r>
      <w:r w:rsidRPr="00B61687">
        <w:rPr>
          <w:rFonts w:eastAsia="Times New Roman" w:cs="Times New Roman"/>
          <w:szCs w:val="24"/>
        </w:rPr>
        <w:t>για μένα</w:t>
      </w:r>
      <w:r>
        <w:rPr>
          <w:rFonts w:eastAsia="Times New Roman" w:cs="Times New Roman"/>
          <w:szCs w:val="24"/>
        </w:rPr>
        <w:t>, που ήμουν Γ</w:t>
      </w:r>
      <w:r w:rsidRPr="00B61687">
        <w:rPr>
          <w:rFonts w:eastAsia="Times New Roman" w:cs="Times New Roman"/>
          <w:szCs w:val="24"/>
        </w:rPr>
        <w:t xml:space="preserve">ραμματέας της </w:t>
      </w:r>
      <w:r>
        <w:rPr>
          <w:rFonts w:eastAsia="Times New Roman" w:cs="Times New Roman"/>
          <w:szCs w:val="24"/>
        </w:rPr>
        <w:t>Κ</w:t>
      </w:r>
      <w:r w:rsidRPr="00B61687">
        <w:rPr>
          <w:rFonts w:eastAsia="Times New Roman" w:cs="Times New Roman"/>
          <w:szCs w:val="24"/>
        </w:rPr>
        <w:t xml:space="preserve">οινοβουλευτικής </w:t>
      </w:r>
      <w:r>
        <w:rPr>
          <w:rFonts w:eastAsia="Times New Roman" w:cs="Times New Roman"/>
          <w:szCs w:val="24"/>
        </w:rPr>
        <w:t>Ο</w:t>
      </w:r>
      <w:r w:rsidRPr="00B61687">
        <w:rPr>
          <w:rFonts w:eastAsia="Times New Roman" w:cs="Times New Roman"/>
          <w:szCs w:val="24"/>
        </w:rPr>
        <w:t>μάδας</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Κ</w:t>
      </w:r>
      <w:r w:rsidRPr="00B61687">
        <w:rPr>
          <w:rFonts w:eastAsia="Times New Roman" w:cs="Times New Roman"/>
          <w:szCs w:val="24"/>
        </w:rPr>
        <w:t xml:space="preserve">οινοβουλευτικός </w:t>
      </w:r>
      <w:r>
        <w:rPr>
          <w:rFonts w:eastAsia="Times New Roman" w:cs="Times New Roman"/>
          <w:szCs w:val="24"/>
        </w:rPr>
        <w:t>Ε</w:t>
      </w:r>
      <w:r w:rsidRPr="00B61687">
        <w:rPr>
          <w:rFonts w:eastAsia="Times New Roman" w:cs="Times New Roman"/>
          <w:szCs w:val="24"/>
        </w:rPr>
        <w:t>κπρόσωπος</w:t>
      </w:r>
      <w:r>
        <w:rPr>
          <w:rFonts w:eastAsia="Times New Roman" w:cs="Times New Roman"/>
          <w:szCs w:val="24"/>
        </w:rPr>
        <w:t>. Δεν είναι αιχμή</w:t>
      </w:r>
      <w:r w:rsidRPr="00B61687">
        <w:rPr>
          <w:rFonts w:eastAsia="Times New Roman" w:cs="Times New Roman"/>
          <w:szCs w:val="24"/>
        </w:rPr>
        <w:t xml:space="preserve"> για κανένα συνάδελφο</w:t>
      </w:r>
      <w:r>
        <w:rPr>
          <w:rFonts w:eastAsia="Times New Roman" w:cs="Times New Roman"/>
          <w:szCs w:val="24"/>
        </w:rPr>
        <w:t>,</w:t>
      </w:r>
      <w:r w:rsidRPr="00B61687">
        <w:rPr>
          <w:rFonts w:eastAsia="Times New Roman" w:cs="Times New Roman"/>
          <w:szCs w:val="24"/>
        </w:rPr>
        <w:t xml:space="preserve"> που έχει μία άλλη άποψη</w:t>
      </w:r>
      <w:r>
        <w:rPr>
          <w:rFonts w:eastAsia="Times New Roman" w:cs="Times New Roman"/>
          <w:szCs w:val="24"/>
        </w:rPr>
        <w:t>. Έ</w:t>
      </w:r>
      <w:r w:rsidRPr="00B61687">
        <w:rPr>
          <w:rFonts w:eastAsia="Times New Roman" w:cs="Times New Roman"/>
          <w:szCs w:val="24"/>
        </w:rPr>
        <w:t xml:space="preserve">μεινα εκεί στο </w:t>
      </w:r>
      <w:r>
        <w:rPr>
          <w:rFonts w:eastAsia="Times New Roman" w:cs="Times New Roman"/>
          <w:szCs w:val="24"/>
        </w:rPr>
        <w:t>κ</w:t>
      </w:r>
      <w:r w:rsidRPr="00B61687">
        <w:rPr>
          <w:rFonts w:eastAsia="Times New Roman" w:cs="Times New Roman"/>
          <w:szCs w:val="24"/>
        </w:rPr>
        <w:t xml:space="preserve">όμμα μέχρι </w:t>
      </w:r>
      <w:r>
        <w:rPr>
          <w:rFonts w:eastAsia="Times New Roman" w:cs="Times New Roman"/>
          <w:szCs w:val="24"/>
        </w:rPr>
        <w:t xml:space="preserve">την </w:t>
      </w:r>
      <w:r w:rsidRPr="00B61687">
        <w:rPr>
          <w:rFonts w:eastAsia="Times New Roman" w:cs="Times New Roman"/>
          <w:szCs w:val="24"/>
        </w:rPr>
        <w:t>τελευταία στιγμή</w:t>
      </w:r>
      <w:r>
        <w:rPr>
          <w:rFonts w:eastAsia="Times New Roman" w:cs="Times New Roman"/>
          <w:szCs w:val="24"/>
        </w:rPr>
        <w:t>, ούτε καν ανεξαρτητοποιήθηκα.</w:t>
      </w:r>
      <w:r w:rsidRPr="00B61687">
        <w:rPr>
          <w:rFonts w:eastAsia="Times New Roman" w:cs="Times New Roman"/>
          <w:szCs w:val="24"/>
        </w:rPr>
        <w:t xml:space="preserve"> </w:t>
      </w:r>
    </w:p>
    <w:p w14:paraId="01A9E0B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Δεν κάνω κριτική σε κάποιον που αλλάζει </w:t>
      </w:r>
      <w:r>
        <w:rPr>
          <w:rFonts w:eastAsia="Times New Roman" w:cs="Times New Roman"/>
          <w:szCs w:val="24"/>
        </w:rPr>
        <w:t>κ</w:t>
      </w:r>
      <w:r>
        <w:rPr>
          <w:rFonts w:eastAsia="Times New Roman" w:cs="Times New Roman"/>
          <w:szCs w:val="24"/>
        </w:rPr>
        <w:t xml:space="preserve">όμμα. Έχει κάνει </w:t>
      </w:r>
      <w:r w:rsidRPr="00B61687">
        <w:rPr>
          <w:rFonts w:eastAsia="Times New Roman" w:cs="Times New Roman"/>
          <w:szCs w:val="24"/>
        </w:rPr>
        <w:t>την άλλη επιλογή του</w:t>
      </w:r>
      <w:r>
        <w:rPr>
          <w:rFonts w:eastAsia="Times New Roman" w:cs="Times New Roman"/>
          <w:szCs w:val="24"/>
        </w:rPr>
        <w:t>.</w:t>
      </w:r>
      <w:r w:rsidRPr="00B61687">
        <w:rPr>
          <w:rFonts w:eastAsia="Times New Roman" w:cs="Times New Roman"/>
          <w:szCs w:val="24"/>
        </w:rPr>
        <w:t xml:space="preserve"> Ωστόσο</w:t>
      </w:r>
      <w:r>
        <w:rPr>
          <w:rFonts w:eastAsia="Times New Roman" w:cs="Times New Roman"/>
          <w:szCs w:val="24"/>
        </w:rPr>
        <w:t>, έ</w:t>
      </w:r>
      <w:r w:rsidRPr="00B61687">
        <w:rPr>
          <w:rFonts w:eastAsia="Times New Roman" w:cs="Times New Roman"/>
          <w:szCs w:val="24"/>
        </w:rPr>
        <w:t>χω δεχτεί απίστευτο πόλεμο</w:t>
      </w:r>
      <w:r>
        <w:rPr>
          <w:rFonts w:eastAsia="Times New Roman" w:cs="Times New Roman"/>
          <w:szCs w:val="24"/>
        </w:rPr>
        <w:t>,</w:t>
      </w:r>
      <w:r w:rsidRPr="00B61687">
        <w:rPr>
          <w:rFonts w:eastAsia="Times New Roman" w:cs="Times New Roman"/>
          <w:szCs w:val="24"/>
        </w:rPr>
        <w:t xml:space="preserve"> άδικο</w:t>
      </w:r>
      <w:r>
        <w:rPr>
          <w:rFonts w:eastAsia="Times New Roman" w:cs="Times New Roman"/>
          <w:szCs w:val="24"/>
        </w:rPr>
        <w:t>,</w:t>
      </w:r>
      <w:r w:rsidRPr="00B61687">
        <w:rPr>
          <w:rFonts w:eastAsia="Times New Roman" w:cs="Times New Roman"/>
          <w:szCs w:val="24"/>
        </w:rPr>
        <w:t xml:space="preserve"> κατά τη γνώμη μου</w:t>
      </w:r>
      <w:r>
        <w:rPr>
          <w:rFonts w:eastAsia="Times New Roman" w:cs="Times New Roman"/>
          <w:szCs w:val="24"/>
        </w:rPr>
        <w:t>,</w:t>
      </w:r>
      <w:r w:rsidRPr="00B61687">
        <w:rPr>
          <w:rFonts w:eastAsia="Times New Roman" w:cs="Times New Roman"/>
          <w:szCs w:val="24"/>
        </w:rPr>
        <w:t xml:space="preserve"> γιατί είχα μία συνε</w:t>
      </w:r>
      <w:r>
        <w:rPr>
          <w:rFonts w:eastAsia="Times New Roman" w:cs="Times New Roman"/>
          <w:szCs w:val="24"/>
        </w:rPr>
        <w:t>π</w:t>
      </w:r>
      <w:r w:rsidRPr="00B61687">
        <w:rPr>
          <w:rFonts w:eastAsia="Times New Roman" w:cs="Times New Roman"/>
          <w:szCs w:val="24"/>
        </w:rPr>
        <w:t>ή συμπεριφορά που την έχω εκφ</w:t>
      </w:r>
      <w:r w:rsidRPr="00B61687">
        <w:rPr>
          <w:rFonts w:eastAsia="Times New Roman" w:cs="Times New Roman"/>
          <w:szCs w:val="24"/>
        </w:rPr>
        <w:t xml:space="preserve">ράσει εδώ και </w:t>
      </w:r>
      <w:r>
        <w:rPr>
          <w:rFonts w:eastAsia="Times New Roman" w:cs="Times New Roman"/>
          <w:szCs w:val="24"/>
        </w:rPr>
        <w:t>έντεκα</w:t>
      </w:r>
      <w:r w:rsidRPr="00B61687">
        <w:rPr>
          <w:rFonts w:eastAsia="Times New Roman" w:cs="Times New Roman"/>
          <w:szCs w:val="24"/>
        </w:rPr>
        <w:t xml:space="preserve"> μήνες</w:t>
      </w:r>
      <w:r>
        <w:rPr>
          <w:rFonts w:eastAsia="Times New Roman" w:cs="Times New Roman"/>
          <w:szCs w:val="24"/>
        </w:rPr>
        <w:t>.</w:t>
      </w:r>
    </w:p>
    <w:p w14:paraId="01A9E0B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w:t>
      </w:r>
      <w:r w:rsidRPr="004118C3">
        <w:rPr>
          <w:rFonts w:eastAsia="Times New Roman" w:cs="Times New Roman"/>
          <w:szCs w:val="24"/>
        </w:rPr>
        <w:t>Στο σημείο αυτό κτυπάει το κουδούνι λήξεως του χρόνου ομιλίας του κυρίου Βουλευτή)</w:t>
      </w:r>
    </w:p>
    <w:p w14:paraId="01A9E0B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Τ</w:t>
      </w:r>
      <w:r w:rsidRPr="00B61687">
        <w:rPr>
          <w:rFonts w:eastAsia="Times New Roman" w:cs="Times New Roman"/>
          <w:szCs w:val="24"/>
        </w:rPr>
        <w:t>ελειώνω</w:t>
      </w:r>
      <w:r>
        <w:rPr>
          <w:rFonts w:eastAsia="Times New Roman" w:cs="Times New Roman"/>
          <w:szCs w:val="24"/>
        </w:rPr>
        <w:t>,</w:t>
      </w:r>
      <w:r w:rsidRPr="00B61687">
        <w:rPr>
          <w:rFonts w:eastAsia="Times New Roman" w:cs="Times New Roman"/>
          <w:szCs w:val="24"/>
        </w:rPr>
        <w:t xml:space="preserve"> κύριε </w:t>
      </w:r>
      <w:r>
        <w:rPr>
          <w:rFonts w:eastAsia="Times New Roman" w:cs="Times New Roman"/>
          <w:szCs w:val="24"/>
        </w:rPr>
        <w:t>Π</w:t>
      </w:r>
      <w:r w:rsidRPr="00B61687">
        <w:rPr>
          <w:rFonts w:eastAsia="Times New Roman" w:cs="Times New Roman"/>
          <w:szCs w:val="24"/>
        </w:rPr>
        <w:t>ρόεδρε</w:t>
      </w:r>
      <w:r>
        <w:rPr>
          <w:rFonts w:eastAsia="Times New Roman" w:cs="Times New Roman"/>
          <w:szCs w:val="24"/>
        </w:rPr>
        <w:t xml:space="preserve">, κι ευχαριστώ για την ανοχή σας. </w:t>
      </w:r>
    </w:p>
    <w:p w14:paraId="01A9E0B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Λυπήθηκα, γιατί με </w:t>
      </w:r>
      <w:r w:rsidRPr="00B61687">
        <w:rPr>
          <w:rFonts w:eastAsia="Times New Roman" w:cs="Times New Roman"/>
          <w:szCs w:val="24"/>
        </w:rPr>
        <w:t>τον Κυριάκο</w:t>
      </w:r>
      <w:r>
        <w:rPr>
          <w:rFonts w:eastAsia="Times New Roman" w:cs="Times New Roman"/>
          <w:szCs w:val="24"/>
        </w:rPr>
        <w:t xml:space="preserve"> Μητσοτάκη ξεκινήσαμε μαζί. Αυτός ήταν διάσημο όνομα εκε</w:t>
      </w:r>
      <w:r>
        <w:rPr>
          <w:rFonts w:eastAsia="Times New Roman" w:cs="Times New Roman"/>
          <w:szCs w:val="24"/>
        </w:rPr>
        <w:t>ίνη την εποχή, εγώ όχι. Και λυπήθηκα, γιατί θυμάμαι τον Κυριάκο, όταν</w:t>
      </w:r>
      <w:r w:rsidRPr="00B61687">
        <w:rPr>
          <w:rFonts w:eastAsia="Times New Roman" w:cs="Times New Roman"/>
          <w:szCs w:val="24"/>
        </w:rPr>
        <w:t xml:space="preserve"> σε ανύποπτο χρόνο έκανε σωστή πρόταση για να σπάσει η Β</w:t>
      </w:r>
      <w:r>
        <w:rPr>
          <w:rFonts w:eastAsia="Times New Roman" w:cs="Times New Roman"/>
          <w:szCs w:val="24"/>
        </w:rPr>
        <w:t>΄</w:t>
      </w:r>
      <w:r w:rsidRPr="00B61687">
        <w:rPr>
          <w:rFonts w:eastAsia="Times New Roman" w:cs="Times New Roman"/>
          <w:szCs w:val="24"/>
        </w:rPr>
        <w:t xml:space="preserve"> Αθήνας</w:t>
      </w:r>
      <w:r>
        <w:rPr>
          <w:rFonts w:eastAsia="Times New Roman" w:cs="Times New Roman"/>
          <w:szCs w:val="24"/>
        </w:rPr>
        <w:t>,</w:t>
      </w:r>
      <w:r w:rsidRPr="00B61687">
        <w:rPr>
          <w:rFonts w:eastAsia="Times New Roman" w:cs="Times New Roman"/>
          <w:szCs w:val="24"/>
        </w:rPr>
        <w:t xml:space="preserve"> που δεν τον συνέφερε</w:t>
      </w:r>
      <w:r>
        <w:rPr>
          <w:rFonts w:eastAsia="Times New Roman" w:cs="Times New Roman"/>
          <w:szCs w:val="24"/>
        </w:rPr>
        <w:t>. Σ</w:t>
      </w:r>
      <w:r w:rsidRPr="00B61687">
        <w:rPr>
          <w:rFonts w:eastAsia="Times New Roman" w:cs="Times New Roman"/>
          <w:szCs w:val="24"/>
        </w:rPr>
        <w:t>ε ανύποπτο χρόνο ήθελ</w:t>
      </w:r>
      <w:r>
        <w:rPr>
          <w:rFonts w:eastAsia="Times New Roman" w:cs="Times New Roman"/>
          <w:szCs w:val="24"/>
        </w:rPr>
        <w:t>ε</w:t>
      </w:r>
      <w:r w:rsidRPr="00B61687">
        <w:rPr>
          <w:rFonts w:eastAsia="Times New Roman" w:cs="Times New Roman"/>
          <w:szCs w:val="24"/>
        </w:rPr>
        <w:t xml:space="preserve"> να </w:t>
      </w:r>
      <w:r>
        <w:rPr>
          <w:rFonts w:eastAsia="Times New Roman" w:cs="Times New Roman"/>
          <w:szCs w:val="24"/>
        </w:rPr>
        <w:t xml:space="preserve">αναθεωρηθεί </w:t>
      </w:r>
      <w:r w:rsidRPr="00B61687">
        <w:rPr>
          <w:rFonts w:eastAsia="Times New Roman" w:cs="Times New Roman"/>
          <w:szCs w:val="24"/>
        </w:rPr>
        <w:t>το άρθρο 86</w:t>
      </w:r>
      <w:r>
        <w:rPr>
          <w:rFonts w:eastAsia="Times New Roman" w:cs="Times New Roman"/>
          <w:szCs w:val="24"/>
        </w:rPr>
        <w:t>. Τ</w:t>
      </w:r>
      <w:r w:rsidRPr="00B61687">
        <w:rPr>
          <w:rFonts w:eastAsia="Times New Roman" w:cs="Times New Roman"/>
          <w:szCs w:val="24"/>
        </w:rPr>
        <w:t>α θυμάμαι</w:t>
      </w:r>
      <w:r>
        <w:rPr>
          <w:rFonts w:eastAsia="Times New Roman" w:cs="Times New Roman"/>
          <w:szCs w:val="24"/>
        </w:rPr>
        <w:t>. Τ</w:t>
      </w:r>
      <w:r w:rsidRPr="00B61687">
        <w:rPr>
          <w:rFonts w:eastAsia="Times New Roman" w:cs="Times New Roman"/>
          <w:szCs w:val="24"/>
        </w:rPr>
        <w:t xml:space="preserve">α </w:t>
      </w:r>
      <w:r>
        <w:rPr>
          <w:rFonts w:eastAsia="Times New Roman" w:cs="Times New Roman"/>
          <w:szCs w:val="24"/>
        </w:rPr>
        <w:t>είχε</w:t>
      </w:r>
      <w:r w:rsidRPr="00B61687">
        <w:rPr>
          <w:rFonts w:eastAsia="Times New Roman" w:cs="Times New Roman"/>
          <w:szCs w:val="24"/>
        </w:rPr>
        <w:t xml:space="preserve"> κάνει</w:t>
      </w:r>
      <w:r>
        <w:rPr>
          <w:rFonts w:eastAsia="Times New Roman" w:cs="Times New Roman"/>
          <w:szCs w:val="24"/>
        </w:rPr>
        <w:t>. Κ</w:t>
      </w:r>
      <w:r w:rsidRPr="00B61687">
        <w:rPr>
          <w:rFonts w:eastAsia="Times New Roman" w:cs="Times New Roman"/>
          <w:szCs w:val="24"/>
        </w:rPr>
        <w:t xml:space="preserve">αι λυπάμαι </w:t>
      </w:r>
      <w:r w:rsidRPr="00B61687">
        <w:rPr>
          <w:rFonts w:eastAsia="Times New Roman" w:cs="Times New Roman"/>
          <w:szCs w:val="24"/>
        </w:rPr>
        <w:t>πραγματικά</w:t>
      </w:r>
      <w:r>
        <w:rPr>
          <w:rFonts w:eastAsia="Times New Roman" w:cs="Times New Roman"/>
          <w:szCs w:val="24"/>
        </w:rPr>
        <w:t>,</w:t>
      </w:r>
      <w:r w:rsidRPr="00B61687">
        <w:rPr>
          <w:rFonts w:eastAsia="Times New Roman" w:cs="Times New Roman"/>
          <w:szCs w:val="24"/>
        </w:rPr>
        <w:t xml:space="preserve"> γιατί αυτή</w:t>
      </w:r>
      <w:r>
        <w:rPr>
          <w:rFonts w:eastAsia="Times New Roman" w:cs="Times New Roman"/>
          <w:szCs w:val="24"/>
        </w:rPr>
        <w:t>ν</w:t>
      </w:r>
      <w:r w:rsidRPr="00B61687">
        <w:rPr>
          <w:rFonts w:eastAsia="Times New Roman" w:cs="Times New Roman"/>
          <w:szCs w:val="24"/>
        </w:rPr>
        <w:t xml:space="preserve"> τη στιγμή με τις επιλογές που κάνει </w:t>
      </w:r>
      <w:r>
        <w:rPr>
          <w:rFonts w:eastAsia="Times New Roman" w:cs="Times New Roman"/>
          <w:szCs w:val="24"/>
        </w:rPr>
        <w:t>-</w:t>
      </w:r>
      <w:r w:rsidRPr="00B61687">
        <w:rPr>
          <w:rFonts w:eastAsia="Times New Roman" w:cs="Times New Roman"/>
          <w:szCs w:val="24"/>
        </w:rPr>
        <w:t xml:space="preserve">είναι ο τέταρτος </w:t>
      </w:r>
      <w:r>
        <w:rPr>
          <w:rFonts w:eastAsia="Times New Roman" w:cs="Times New Roman"/>
          <w:szCs w:val="24"/>
        </w:rPr>
        <w:t>θεσμικός παράγοντας κ</w:t>
      </w:r>
      <w:r w:rsidRPr="00B61687">
        <w:rPr>
          <w:rFonts w:eastAsia="Times New Roman" w:cs="Times New Roman"/>
          <w:szCs w:val="24"/>
        </w:rPr>
        <w:t>ι εγώ τον σέβομαι</w:t>
      </w:r>
      <w:r>
        <w:rPr>
          <w:rFonts w:eastAsia="Times New Roman" w:cs="Times New Roman"/>
          <w:szCs w:val="24"/>
        </w:rPr>
        <w:t>-</w:t>
      </w:r>
      <w:r w:rsidRPr="00B61687">
        <w:rPr>
          <w:rFonts w:eastAsia="Times New Roman" w:cs="Times New Roman"/>
          <w:szCs w:val="24"/>
        </w:rPr>
        <w:t xml:space="preserve"> δεν κάνει καλό στη </w:t>
      </w:r>
      <w:r>
        <w:rPr>
          <w:rFonts w:eastAsia="Times New Roman" w:cs="Times New Roman"/>
          <w:szCs w:val="24"/>
        </w:rPr>
        <w:t>χ</w:t>
      </w:r>
      <w:r w:rsidRPr="00B61687">
        <w:rPr>
          <w:rFonts w:eastAsia="Times New Roman" w:cs="Times New Roman"/>
          <w:szCs w:val="24"/>
        </w:rPr>
        <w:t>ώρα</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Γ</w:t>
      </w:r>
      <w:r w:rsidRPr="00B61687">
        <w:rPr>
          <w:rFonts w:eastAsia="Times New Roman" w:cs="Times New Roman"/>
          <w:szCs w:val="24"/>
        </w:rPr>
        <w:t xml:space="preserve">ιατί δεν θέλω εγώ να οξύνω αυτό το κλίμα </w:t>
      </w:r>
      <w:r>
        <w:rPr>
          <w:rFonts w:eastAsia="Times New Roman" w:cs="Times New Roman"/>
          <w:szCs w:val="24"/>
        </w:rPr>
        <w:t>που είναι ήδη οξυμένο και ήμουν</w:t>
      </w:r>
      <w:r w:rsidRPr="00B61687">
        <w:rPr>
          <w:rFonts w:eastAsia="Times New Roman" w:cs="Times New Roman"/>
          <w:szCs w:val="24"/>
        </w:rPr>
        <w:t xml:space="preserve"> ένας από αυτούς που έκανα αγώνα και προ</w:t>
      </w:r>
      <w:r w:rsidRPr="00B61687">
        <w:rPr>
          <w:rFonts w:eastAsia="Times New Roman" w:cs="Times New Roman"/>
          <w:szCs w:val="24"/>
        </w:rPr>
        <w:t>σπάθεια να μένει σε ήπιους τόνους</w:t>
      </w:r>
      <w:r>
        <w:rPr>
          <w:rFonts w:eastAsia="Times New Roman" w:cs="Times New Roman"/>
          <w:szCs w:val="24"/>
        </w:rPr>
        <w:t>.</w:t>
      </w:r>
    </w:p>
    <w:p w14:paraId="01A9E0B4" w14:textId="77777777" w:rsidR="00887A51" w:rsidRDefault="009C255F">
      <w:pPr>
        <w:spacing w:after="0" w:line="600" w:lineRule="auto"/>
        <w:ind w:firstLine="720"/>
        <w:jc w:val="both"/>
        <w:rPr>
          <w:rFonts w:eastAsia="Times New Roman" w:cs="Times New Roman"/>
          <w:szCs w:val="24"/>
        </w:rPr>
      </w:pPr>
      <w:r w:rsidRPr="00B61687">
        <w:rPr>
          <w:rFonts w:eastAsia="Times New Roman" w:cs="Times New Roman"/>
          <w:szCs w:val="24"/>
        </w:rPr>
        <w:t>Ευχαριστώ</w:t>
      </w:r>
      <w:r>
        <w:rPr>
          <w:rFonts w:eastAsia="Times New Roman" w:cs="Times New Roman"/>
          <w:szCs w:val="24"/>
        </w:rPr>
        <w:t>.</w:t>
      </w:r>
    </w:p>
    <w:p w14:paraId="01A9E0B5"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E0B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w:t>
      </w:r>
      <w:r w:rsidRPr="00B61687">
        <w:rPr>
          <w:rFonts w:eastAsia="Times New Roman" w:cs="Times New Roman"/>
          <w:szCs w:val="24"/>
        </w:rPr>
        <w:t>ο</w:t>
      </w:r>
      <w:r>
        <w:rPr>
          <w:rFonts w:eastAsia="Times New Roman" w:cs="Times New Roman"/>
          <w:szCs w:val="24"/>
        </w:rPr>
        <w:t>ν</w:t>
      </w:r>
      <w:r w:rsidRPr="00B61687">
        <w:rPr>
          <w:rFonts w:eastAsia="Times New Roman" w:cs="Times New Roman"/>
          <w:szCs w:val="24"/>
        </w:rPr>
        <w:t xml:space="preserve"> λόγο</w:t>
      </w:r>
      <w:r>
        <w:rPr>
          <w:rFonts w:eastAsia="Times New Roman" w:cs="Times New Roman"/>
          <w:szCs w:val="24"/>
        </w:rPr>
        <w:t xml:space="preserve"> τώρα</w:t>
      </w:r>
      <w:r w:rsidRPr="00B61687">
        <w:rPr>
          <w:rFonts w:eastAsia="Times New Roman" w:cs="Times New Roman"/>
          <w:szCs w:val="24"/>
        </w:rPr>
        <w:t xml:space="preserve"> έχει ο κ</w:t>
      </w:r>
      <w:r>
        <w:rPr>
          <w:rFonts w:eastAsia="Times New Roman" w:cs="Times New Roman"/>
          <w:szCs w:val="24"/>
        </w:rPr>
        <w:t>.</w:t>
      </w:r>
      <w:r w:rsidRPr="00B61687">
        <w:rPr>
          <w:rFonts w:eastAsia="Times New Roman" w:cs="Times New Roman"/>
          <w:szCs w:val="24"/>
        </w:rPr>
        <w:t xml:space="preserve"> </w:t>
      </w:r>
      <w:proofErr w:type="spellStart"/>
      <w:r w:rsidRPr="00B61687">
        <w:rPr>
          <w:rFonts w:eastAsia="Times New Roman" w:cs="Times New Roman"/>
          <w:szCs w:val="24"/>
        </w:rPr>
        <w:t>Ζουράρις</w:t>
      </w:r>
      <w:proofErr w:type="spellEnd"/>
      <w:r w:rsidRPr="00B61687">
        <w:rPr>
          <w:rFonts w:eastAsia="Times New Roman" w:cs="Times New Roman"/>
          <w:szCs w:val="24"/>
        </w:rPr>
        <w:t xml:space="preserve"> </w:t>
      </w:r>
      <w:r>
        <w:rPr>
          <w:rFonts w:eastAsia="Times New Roman" w:cs="Times New Roman"/>
          <w:szCs w:val="24"/>
        </w:rPr>
        <w:t>από τους Ανεξάρτητους Έλληνες.</w:t>
      </w:r>
      <w:r w:rsidRPr="00B61687">
        <w:rPr>
          <w:rFonts w:eastAsia="Times New Roman" w:cs="Times New Roman"/>
          <w:szCs w:val="24"/>
        </w:rPr>
        <w:t xml:space="preserve"> Αμέ</w:t>
      </w:r>
      <w:r w:rsidRPr="00B61687">
        <w:rPr>
          <w:rFonts w:eastAsia="Times New Roman" w:cs="Times New Roman"/>
          <w:szCs w:val="24"/>
        </w:rPr>
        <w:lastRenderedPageBreak/>
        <w:t>σως μετά ακολουθεί ο κ</w:t>
      </w:r>
      <w:r>
        <w:rPr>
          <w:rFonts w:eastAsia="Times New Roman" w:cs="Times New Roman"/>
          <w:szCs w:val="24"/>
        </w:rPr>
        <w:t xml:space="preserve">. </w:t>
      </w:r>
      <w:r w:rsidRPr="00B61687">
        <w:rPr>
          <w:rFonts w:eastAsia="Times New Roman" w:cs="Times New Roman"/>
          <w:szCs w:val="24"/>
        </w:rPr>
        <w:t>Γεωργιάδης</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Κ</w:t>
      </w:r>
      <w:r w:rsidRPr="00B61687">
        <w:rPr>
          <w:rFonts w:eastAsia="Times New Roman" w:cs="Times New Roman"/>
          <w:szCs w:val="24"/>
        </w:rPr>
        <w:t xml:space="preserve">οινοβουλευτικός </w:t>
      </w:r>
      <w:r>
        <w:rPr>
          <w:rFonts w:eastAsia="Times New Roman" w:cs="Times New Roman"/>
          <w:szCs w:val="24"/>
        </w:rPr>
        <w:t>Ε</w:t>
      </w:r>
      <w:r w:rsidRPr="00B61687">
        <w:rPr>
          <w:rFonts w:eastAsia="Times New Roman" w:cs="Times New Roman"/>
          <w:szCs w:val="24"/>
        </w:rPr>
        <w:t xml:space="preserve">κπρόσωπος </w:t>
      </w:r>
      <w:r>
        <w:rPr>
          <w:rFonts w:eastAsia="Times New Roman" w:cs="Times New Roman"/>
          <w:szCs w:val="24"/>
        </w:rPr>
        <w:t>τ</w:t>
      </w:r>
      <w:r>
        <w:rPr>
          <w:rFonts w:eastAsia="Times New Roman" w:cs="Times New Roman"/>
          <w:szCs w:val="24"/>
        </w:rPr>
        <w:t xml:space="preserve">ης </w:t>
      </w:r>
      <w:r w:rsidRPr="00B61687">
        <w:rPr>
          <w:rFonts w:eastAsia="Times New Roman" w:cs="Times New Roman"/>
          <w:szCs w:val="24"/>
        </w:rPr>
        <w:t>Ένωσης Κεντρώων</w:t>
      </w:r>
      <w:r>
        <w:rPr>
          <w:rFonts w:eastAsia="Times New Roman" w:cs="Times New Roman"/>
          <w:szCs w:val="24"/>
        </w:rPr>
        <w:t>,</w:t>
      </w:r>
      <w:r w:rsidRPr="00B61687">
        <w:rPr>
          <w:rFonts w:eastAsia="Times New Roman" w:cs="Times New Roman"/>
          <w:szCs w:val="24"/>
        </w:rPr>
        <w:t xml:space="preserve"> και μπαίνουμε στη διαδικασία </w:t>
      </w:r>
      <w:r>
        <w:rPr>
          <w:rFonts w:eastAsia="Times New Roman" w:cs="Times New Roman"/>
          <w:szCs w:val="24"/>
        </w:rPr>
        <w:t>παρεμβάσεων</w:t>
      </w:r>
      <w:r w:rsidRPr="00B61687">
        <w:rPr>
          <w:rFonts w:eastAsia="Times New Roman" w:cs="Times New Roman"/>
          <w:szCs w:val="24"/>
        </w:rPr>
        <w:t xml:space="preserve"> των </w:t>
      </w:r>
      <w:r>
        <w:rPr>
          <w:rFonts w:eastAsia="Times New Roman" w:cs="Times New Roman"/>
          <w:szCs w:val="24"/>
        </w:rPr>
        <w:t>Κ</w:t>
      </w:r>
      <w:r w:rsidRPr="00B61687">
        <w:rPr>
          <w:rFonts w:eastAsia="Times New Roman" w:cs="Times New Roman"/>
          <w:szCs w:val="24"/>
        </w:rPr>
        <w:t xml:space="preserve">οινοβουλευτικών </w:t>
      </w:r>
      <w:r>
        <w:rPr>
          <w:rFonts w:eastAsia="Times New Roman" w:cs="Times New Roman"/>
          <w:szCs w:val="24"/>
        </w:rPr>
        <w:t>Ε</w:t>
      </w:r>
      <w:r w:rsidRPr="00B61687">
        <w:rPr>
          <w:rFonts w:eastAsia="Times New Roman" w:cs="Times New Roman"/>
          <w:szCs w:val="24"/>
        </w:rPr>
        <w:t>κπροσώπων</w:t>
      </w:r>
      <w:r>
        <w:rPr>
          <w:rFonts w:eastAsia="Times New Roman" w:cs="Times New Roman"/>
          <w:szCs w:val="24"/>
        </w:rPr>
        <w:t>.</w:t>
      </w:r>
    </w:p>
    <w:p w14:paraId="01A9E0B7"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ΖΟΥΡΑΡΙΣ (Η΄ Αντιπρόεδρος της Βουλής): </w:t>
      </w:r>
      <w:r w:rsidRPr="00B61687">
        <w:rPr>
          <w:rFonts w:eastAsia="Times New Roman" w:cs="Times New Roman"/>
          <w:szCs w:val="24"/>
        </w:rPr>
        <w:t xml:space="preserve"> </w:t>
      </w:r>
      <w:r>
        <w:rPr>
          <w:rFonts w:eastAsia="Times New Roman" w:cs="Times New Roman"/>
          <w:szCs w:val="24"/>
        </w:rPr>
        <w:t>Πρόεδρε, τ</w:t>
      </w:r>
      <w:r w:rsidRPr="00B61687">
        <w:rPr>
          <w:rFonts w:eastAsia="Times New Roman" w:cs="Times New Roman"/>
          <w:szCs w:val="24"/>
        </w:rPr>
        <w:t>α σέβη μου</w:t>
      </w:r>
      <w:r>
        <w:rPr>
          <w:rFonts w:eastAsia="Times New Roman" w:cs="Times New Roman"/>
          <w:szCs w:val="24"/>
        </w:rPr>
        <w:t xml:space="preserve">. </w:t>
      </w:r>
    </w:p>
    <w:p w14:paraId="01A9E0B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Έ</w:t>
      </w:r>
      <w:r w:rsidRPr="00B61687">
        <w:rPr>
          <w:rFonts w:eastAsia="Times New Roman" w:cs="Times New Roman"/>
          <w:szCs w:val="24"/>
        </w:rPr>
        <w:t xml:space="preserve">χω μία ερώτηση </w:t>
      </w:r>
      <w:r>
        <w:rPr>
          <w:rFonts w:eastAsia="Times New Roman" w:cs="Times New Roman"/>
          <w:szCs w:val="24"/>
        </w:rPr>
        <w:t xml:space="preserve">και μία </w:t>
      </w:r>
      <w:r w:rsidRPr="00B61687">
        <w:rPr>
          <w:rFonts w:eastAsia="Times New Roman" w:cs="Times New Roman"/>
          <w:szCs w:val="24"/>
        </w:rPr>
        <w:t>απορία</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Ε</w:t>
      </w:r>
      <w:r w:rsidRPr="00B61687">
        <w:rPr>
          <w:rFonts w:eastAsia="Times New Roman" w:cs="Times New Roman"/>
          <w:szCs w:val="24"/>
        </w:rPr>
        <w:t xml:space="preserve">πειδή χρησιμοποίησε </w:t>
      </w:r>
      <w:r>
        <w:rPr>
          <w:rFonts w:eastAsia="Times New Roman" w:cs="Times New Roman"/>
          <w:szCs w:val="24"/>
        </w:rPr>
        <w:t>ατιμωτικές</w:t>
      </w:r>
      <w:r w:rsidRPr="00B61687">
        <w:rPr>
          <w:rFonts w:eastAsia="Times New Roman" w:cs="Times New Roman"/>
          <w:szCs w:val="24"/>
        </w:rPr>
        <w:t xml:space="preserve"> εκφράσεις εναντίον μου</w:t>
      </w:r>
      <w:r w:rsidRPr="00B61687">
        <w:rPr>
          <w:rFonts w:eastAsia="Times New Roman" w:cs="Times New Roman"/>
          <w:szCs w:val="24"/>
        </w:rPr>
        <w:t xml:space="preserve"> ο </w:t>
      </w:r>
      <w:r>
        <w:rPr>
          <w:rFonts w:eastAsia="Times New Roman" w:cs="Times New Roman"/>
          <w:szCs w:val="24"/>
        </w:rPr>
        <w:t>Α</w:t>
      </w:r>
      <w:r w:rsidRPr="00B61687">
        <w:rPr>
          <w:rFonts w:eastAsia="Times New Roman" w:cs="Times New Roman"/>
          <w:szCs w:val="24"/>
        </w:rPr>
        <w:t xml:space="preserve">ρχηγός της </w:t>
      </w:r>
      <w:r>
        <w:rPr>
          <w:rFonts w:eastAsia="Times New Roman" w:cs="Times New Roman"/>
          <w:szCs w:val="24"/>
        </w:rPr>
        <w:t>μ</w:t>
      </w:r>
      <w:r w:rsidRPr="00B61687">
        <w:rPr>
          <w:rFonts w:eastAsia="Times New Roman" w:cs="Times New Roman"/>
          <w:szCs w:val="24"/>
        </w:rPr>
        <w:t xml:space="preserve">είζονος </w:t>
      </w:r>
      <w:r>
        <w:rPr>
          <w:rFonts w:eastAsia="Times New Roman" w:cs="Times New Roman"/>
          <w:szCs w:val="24"/>
        </w:rPr>
        <w:t>μ</w:t>
      </w:r>
      <w:r w:rsidRPr="00B61687">
        <w:rPr>
          <w:rFonts w:eastAsia="Times New Roman" w:cs="Times New Roman"/>
          <w:szCs w:val="24"/>
        </w:rPr>
        <w:t>ειο</w:t>
      </w:r>
      <w:r>
        <w:rPr>
          <w:rFonts w:eastAsia="Times New Roman" w:cs="Times New Roman"/>
          <w:szCs w:val="24"/>
        </w:rPr>
        <w:t>νο</w:t>
      </w:r>
      <w:r w:rsidRPr="00B61687">
        <w:rPr>
          <w:rFonts w:eastAsia="Times New Roman" w:cs="Times New Roman"/>
          <w:szCs w:val="24"/>
        </w:rPr>
        <w:t>ψηφίας</w:t>
      </w:r>
      <w:r>
        <w:rPr>
          <w:rFonts w:eastAsia="Times New Roman" w:cs="Times New Roman"/>
          <w:szCs w:val="24"/>
        </w:rPr>
        <w:t>, α</w:t>
      </w:r>
      <w:r w:rsidRPr="00B61687">
        <w:rPr>
          <w:rFonts w:eastAsia="Times New Roman" w:cs="Times New Roman"/>
          <w:szCs w:val="24"/>
        </w:rPr>
        <w:t xml:space="preserve">λλά εκτός </w:t>
      </w:r>
      <w:r>
        <w:rPr>
          <w:rFonts w:eastAsia="Times New Roman" w:cs="Times New Roman"/>
          <w:szCs w:val="24"/>
        </w:rPr>
        <w:t>Κ</w:t>
      </w:r>
      <w:r w:rsidRPr="00B61687">
        <w:rPr>
          <w:rFonts w:eastAsia="Times New Roman" w:cs="Times New Roman"/>
          <w:szCs w:val="24"/>
        </w:rPr>
        <w:t>οινοβουλίου</w:t>
      </w:r>
      <w:r>
        <w:rPr>
          <w:rFonts w:eastAsia="Times New Roman" w:cs="Times New Roman"/>
          <w:szCs w:val="24"/>
        </w:rPr>
        <w:t xml:space="preserve">, </w:t>
      </w:r>
      <w:r w:rsidRPr="00B61687">
        <w:rPr>
          <w:rFonts w:eastAsia="Times New Roman" w:cs="Times New Roman"/>
          <w:szCs w:val="24"/>
        </w:rPr>
        <w:t>έχω τη δυνατότητα ε</w:t>
      </w:r>
      <w:r>
        <w:rPr>
          <w:rFonts w:eastAsia="Times New Roman" w:cs="Times New Roman"/>
          <w:szCs w:val="24"/>
        </w:rPr>
        <w:t>δ</w:t>
      </w:r>
      <w:r w:rsidRPr="00B61687">
        <w:rPr>
          <w:rFonts w:eastAsia="Times New Roman" w:cs="Times New Roman"/>
          <w:szCs w:val="24"/>
        </w:rPr>
        <w:t xml:space="preserve">ώ να μιλήσω και επί προσωπικού ή </w:t>
      </w:r>
      <w:r>
        <w:rPr>
          <w:rFonts w:eastAsia="Times New Roman" w:cs="Times New Roman"/>
          <w:szCs w:val="24"/>
        </w:rPr>
        <w:t>πρέπει να το</w:t>
      </w:r>
      <w:r w:rsidRPr="00B61687">
        <w:rPr>
          <w:rFonts w:eastAsia="Times New Roman" w:cs="Times New Roman"/>
          <w:szCs w:val="24"/>
        </w:rPr>
        <w:t xml:space="preserve"> οικονομήσω στο</w:t>
      </w:r>
      <w:r>
        <w:rPr>
          <w:rFonts w:eastAsia="Times New Roman" w:cs="Times New Roman"/>
          <w:szCs w:val="24"/>
        </w:rPr>
        <w:t>ν</w:t>
      </w:r>
      <w:r w:rsidRPr="00B61687">
        <w:rPr>
          <w:rFonts w:eastAsia="Times New Roman" w:cs="Times New Roman"/>
          <w:szCs w:val="24"/>
        </w:rPr>
        <w:t xml:space="preserve"> συνολικό</w:t>
      </w:r>
      <w:r>
        <w:rPr>
          <w:rFonts w:eastAsia="Times New Roman" w:cs="Times New Roman"/>
          <w:szCs w:val="24"/>
        </w:rPr>
        <w:t xml:space="preserve"> μου λόγο; Ήταν εκτός Κοινοβουλίου. </w:t>
      </w:r>
      <w:r w:rsidRPr="00B61687">
        <w:rPr>
          <w:rFonts w:eastAsia="Times New Roman" w:cs="Times New Roman"/>
          <w:szCs w:val="24"/>
        </w:rPr>
        <w:t xml:space="preserve"> </w:t>
      </w:r>
    </w:p>
    <w:p w14:paraId="01A9E0B9"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Νομίζω ότι την απάντηση τη δίνετε ο ίδιος στο ερώτημά σας. Οικοδομήστε ό,τι θέλετε να οικοδομήσετε στον λόγο σας. Δεν είναι επί προσωπικού. Και όταν συζητούμε επί προσωπικού, ξέρετε τη διαδικασία.  </w:t>
      </w:r>
    </w:p>
    <w:p w14:paraId="01A9E0BA"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ΖΟΥΡΑΡΙΣ (Η΄ Αντιπρόεδρος της Βουλής): </w:t>
      </w:r>
      <w:r w:rsidRPr="00B61687">
        <w:rPr>
          <w:rFonts w:eastAsia="Times New Roman" w:cs="Times New Roman"/>
          <w:szCs w:val="24"/>
        </w:rPr>
        <w:t>Καλώς</w:t>
      </w:r>
      <w:r>
        <w:rPr>
          <w:rFonts w:eastAsia="Times New Roman" w:cs="Times New Roman"/>
          <w:szCs w:val="24"/>
        </w:rPr>
        <w:t>.</w:t>
      </w:r>
    </w:p>
    <w:p w14:paraId="01A9E0B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Έρχομαι,</w:t>
      </w:r>
      <w:r w:rsidRPr="00B61687">
        <w:rPr>
          <w:rFonts w:eastAsia="Times New Roman" w:cs="Times New Roman"/>
          <w:szCs w:val="24"/>
        </w:rPr>
        <w:t xml:space="preserve"> λοιπόν</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σ</w:t>
      </w:r>
      <w:r w:rsidRPr="00B61687">
        <w:rPr>
          <w:rFonts w:eastAsia="Times New Roman" w:cs="Times New Roman"/>
          <w:szCs w:val="24"/>
        </w:rPr>
        <w:t>τα πρώτα</w:t>
      </w:r>
      <w:r>
        <w:rPr>
          <w:rFonts w:eastAsia="Times New Roman" w:cs="Times New Roman"/>
          <w:szCs w:val="24"/>
        </w:rPr>
        <w:t>,</w:t>
      </w:r>
      <w:r w:rsidRPr="00B61687">
        <w:rPr>
          <w:rFonts w:eastAsia="Times New Roman" w:cs="Times New Roman"/>
          <w:szCs w:val="24"/>
        </w:rPr>
        <w:t xml:space="preserve"> τα ατιμωτικά</w:t>
      </w:r>
      <w:r>
        <w:rPr>
          <w:rFonts w:eastAsia="Times New Roman" w:cs="Times New Roman"/>
          <w:szCs w:val="24"/>
        </w:rPr>
        <w:t xml:space="preserve">. </w:t>
      </w:r>
      <w:r w:rsidRPr="00B61687">
        <w:rPr>
          <w:rFonts w:eastAsia="Times New Roman" w:cs="Times New Roman"/>
          <w:szCs w:val="24"/>
        </w:rPr>
        <w:t xml:space="preserve"> </w:t>
      </w:r>
      <w:r>
        <w:rPr>
          <w:rFonts w:eastAsia="Times New Roman" w:cs="Times New Roman"/>
          <w:szCs w:val="24"/>
        </w:rPr>
        <w:t>Είναι τρία. Είναι δύο</w:t>
      </w:r>
      <w:r w:rsidRPr="00B61687">
        <w:rPr>
          <w:rFonts w:eastAsia="Times New Roman" w:cs="Times New Roman"/>
          <w:szCs w:val="24"/>
        </w:rPr>
        <w:t xml:space="preserve"> </w:t>
      </w:r>
      <w:r>
        <w:rPr>
          <w:rFonts w:eastAsia="Times New Roman" w:cs="Times New Roman"/>
          <w:szCs w:val="24"/>
        </w:rPr>
        <w:t>ηπίως</w:t>
      </w:r>
      <w:r w:rsidRPr="00B61687">
        <w:rPr>
          <w:rFonts w:eastAsia="Times New Roman" w:cs="Times New Roman"/>
          <w:szCs w:val="24"/>
        </w:rPr>
        <w:t xml:space="preserve"> ατ</w:t>
      </w:r>
      <w:r>
        <w:rPr>
          <w:rFonts w:eastAsia="Times New Roman" w:cs="Times New Roman"/>
          <w:szCs w:val="24"/>
        </w:rPr>
        <w:t xml:space="preserve">ιμωτικά και ένα που συνεπάγεται, βέβαια, </w:t>
      </w:r>
      <w:r w:rsidRPr="00B61687">
        <w:rPr>
          <w:rFonts w:eastAsia="Times New Roman" w:cs="Times New Roman"/>
          <w:szCs w:val="24"/>
        </w:rPr>
        <w:t xml:space="preserve">εις βάρος του </w:t>
      </w:r>
      <w:r>
        <w:rPr>
          <w:rFonts w:eastAsia="Times New Roman" w:cs="Times New Roman"/>
          <w:szCs w:val="24"/>
        </w:rPr>
        <w:t>Α</w:t>
      </w:r>
      <w:r w:rsidRPr="00B61687">
        <w:rPr>
          <w:rFonts w:eastAsia="Times New Roman" w:cs="Times New Roman"/>
          <w:szCs w:val="24"/>
        </w:rPr>
        <w:t xml:space="preserve">ρχηγού </w:t>
      </w:r>
      <w:r>
        <w:rPr>
          <w:rFonts w:eastAsia="Times New Roman" w:cs="Times New Roman"/>
          <w:szCs w:val="24"/>
        </w:rPr>
        <w:t xml:space="preserve">σας, </w:t>
      </w:r>
      <w:r w:rsidRPr="00B61687">
        <w:rPr>
          <w:rFonts w:eastAsia="Times New Roman" w:cs="Times New Roman"/>
          <w:szCs w:val="24"/>
        </w:rPr>
        <w:t>προφανώς</w:t>
      </w:r>
      <w:r>
        <w:rPr>
          <w:rFonts w:eastAsia="Times New Roman" w:cs="Times New Roman"/>
          <w:szCs w:val="24"/>
        </w:rPr>
        <w:t xml:space="preserve">, και </w:t>
      </w:r>
      <w:r w:rsidRPr="00B61687">
        <w:rPr>
          <w:rFonts w:eastAsia="Times New Roman" w:cs="Times New Roman"/>
          <w:szCs w:val="24"/>
        </w:rPr>
        <w:t xml:space="preserve">ποινικές </w:t>
      </w:r>
      <w:r>
        <w:rPr>
          <w:rFonts w:eastAsia="Times New Roman" w:cs="Times New Roman"/>
          <w:szCs w:val="24"/>
        </w:rPr>
        <w:t xml:space="preserve">καταδιώξεις. </w:t>
      </w:r>
    </w:p>
    <w:p w14:paraId="01A9E0B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πρώτο: «γυρολόγος». Β</w:t>
      </w:r>
      <w:r w:rsidRPr="00B61687">
        <w:rPr>
          <w:rFonts w:eastAsia="Times New Roman" w:cs="Times New Roman"/>
          <w:szCs w:val="24"/>
        </w:rPr>
        <w:t>εβαίως</w:t>
      </w:r>
      <w:r>
        <w:rPr>
          <w:rFonts w:eastAsia="Times New Roman" w:cs="Times New Roman"/>
          <w:szCs w:val="24"/>
        </w:rPr>
        <w:t>,</w:t>
      </w:r>
      <w:r w:rsidRPr="00B61687">
        <w:rPr>
          <w:rFonts w:eastAsia="Times New Roman" w:cs="Times New Roman"/>
          <w:szCs w:val="24"/>
        </w:rPr>
        <w:t xml:space="preserve"> υπήρξα</w:t>
      </w:r>
      <w:r>
        <w:rPr>
          <w:rFonts w:eastAsia="Times New Roman" w:cs="Times New Roman"/>
          <w:szCs w:val="24"/>
        </w:rPr>
        <w:t xml:space="preserve"> γυρολόγος </w:t>
      </w:r>
      <w:r w:rsidRPr="00B61687">
        <w:rPr>
          <w:rFonts w:eastAsia="Times New Roman" w:cs="Times New Roman"/>
          <w:szCs w:val="24"/>
        </w:rPr>
        <w:t xml:space="preserve">επί </w:t>
      </w:r>
      <w:r>
        <w:rPr>
          <w:rFonts w:eastAsia="Times New Roman" w:cs="Times New Roman"/>
          <w:szCs w:val="24"/>
        </w:rPr>
        <w:t xml:space="preserve">πενήντα </w:t>
      </w:r>
      <w:r w:rsidRPr="00B61687">
        <w:rPr>
          <w:rFonts w:eastAsia="Times New Roman" w:cs="Times New Roman"/>
          <w:szCs w:val="24"/>
        </w:rPr>
        <w:t>χρόνια</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Σ</w:t>
      </w:r>
      <w:r w:rsidRPr="00B61687">
        <w:rPr>
          <w:rFonts w:eastAsia="Times New Roman" w:cs="Times New Roman"/>
          <w:szCs w:val="24"/>
        </w:rPr>
        <w:t xml:space="preserve">τις </w:t>
      </w:r>
      <w:r>
        <w:rPr>
          <w:rFonts w:eastAsia="Times New Roman" w:cs="Times New Roman"/>
          <w:szCs w:val="24"/>
        </w:rPr>
        <w:t>ο</w:t>
      </w:r>
      <w:r>
        <w:rPr>
          <w:rFonts w:eastAsia="Times New Roman" w:cs="Times New Roman"/>
          <w:szCs w:val="24"/>
        </w:rPr>
        <w:t>χτώ</w:t>
      </w:r>
      <w:r w:rsidRPr="00B61687">
        <w:rPr>
          <w:rFonts w:eastAsia="Times New Roman" w:cs="Times New Roman"/>
          <w:szCs w:val="24"/>
        </w:rPr>
        <w:t xml:space="preserve"> γωνίες των ανέμων λέει ο Σεφέρης</w:t>
      </w:r>
      <w:r>
        <w:rPr>
          <w:rFonts w:eastAsia="Times New Roman" w:cs="Times New Roman"/>
          <w:szCs w:val="24"/>
        </w:rPr>
        <w:t>. Ε</w:t>
      </w:r>
      <w:r w:rsidRPr="00B61687">
        <w:rPr>
          <w:rFonts w:eastAsia="Times New Roman" w:cs="Times New Roman"/>
          <w:szCs w:val="24"/>
        </w:rPr>
        <w:t>γώ κήρυξ</w:t>
      </w:r>
      <w:r>
        <w:rPr>
          <w:rFonts w:eastAsia="Times New Roman" w:cs="Times New Roman"/>
          <w:szCs w:val="24"/>
        </w:rPr>
        <w:t>α</w:t>
      </w:r>
      <w:r w:rsidRPr="00B61687">
        <w:rPr>
          <w:rFonts w:eastAsia="Times New Roman" w:cs="Times New Roman"/>
          <w:szCs w:val="24"/>
        </w:rPr>
        <w:t xml:space="preserve"> τον ελληνικό λόγο</w:t>
      </w:r>
      <w:r>
        <w:rPr>
          <w:rFonts w:eastAsia="Times New Roman" w:cs="Times New Roman"/>
          <w:szCs w:val="24"/>
        </w:rPr>
        <w:t>,</w:t>
      </w:r>
      <w:r w:rsidRPr="00B61687">
        <w:rPr>
          <w:rFonts w:eastAsia="Times New Roman" w:cs="Times New Roman"/>
          <w:szCs w:val="24"/>
        </w:rPr>
        <w:t xml:space="preserve"> την </w:t>
      </w:r>
      <w:r>
        <w:rPr>
          <w:rFonts w:eastAsia="Times New Roman" w:cs="Times New Roman"/>
          <w:szCs w:val="24"/>
        </w:rPr>
        <w:t>ε</w:t>
      </w:r>
      <w:r w:rsidRPr="00B61687">
        <w:rPr>
          <w:rFonts w:eastAsia="Times New Roman" w:cs="Times New Roman"/>
          <w:szCs w:val="24"/>
        </w:rPr>
        <w:t xml:space="preserve">λληνική </w:t>
      </w:r>
      <w:r>
        <w:rPr>
          <w:rFonts w:eastAsia="Times New Roman" w:cs="Times New Roman"/>
          <w:szCs w:val="24"/>
        </w:rPr>
        <w:t>π</w:t>
      </w:r>
      <w:r w:rsidRPr="00B61687">
        <w:rPr>
          <w:rFonts w:eastAsia="Times New Roman" w:cs="Times New Roman"/>
          <w:szCs w:val="24"/>
        </w:rPr>
        <w:t>ολιτεία</w:t>
      </w:r>
      <w:r>
        <w:rPr>
          <w:rFonts w:eastAsia="Times New Roman" w:cs="Times New Roman"/>
          <w:szCs w:val="24"/>
        </w:rPr>
        <w:t>,</w:t>
      </w:r>
      <w:r w:rsidRPr="00B61687">
        <w:rPr>
          <w:rFonts w:eastAsia="Times New Roman" w:cs="Times New Roman"/>
          <w:szCs w:val="24"/>
        </w:rPr>
        <w:t xml:space="preserve"> τον ελληνικό πολιτισμό σε </w:t>
      </w:r>
      <w:r>
        <w:rPr>
          <w:rFonts w:eastAsia="Times New Roman" w:cs="Times New Roman"/>
          <w:szCs w:val="24"/>
        </w:rPr>
        <w:t xml:space="preserve">δέκα έξι χιλιάδες φοιτητές </w:t>
      </w:r>
      <w:r w:rsidRPr="00B61687">
        <w:rPr>
          <w:rFonts w:eastAsia="Times New Roman" w:cs="Times New Roman"/>
          <w:szCs w:val="24"/>
        </w:rPr>
        <w:t>περίπου στις ο</w:t>
      </w:r>
      <w:r>
        <w:rPr>
          <w:rFonts w:eastAsia="Times New Roman" w:cs="Times New Roman"/>
          <w:szCs w:val="24"/>
        </w:rPr>
        <w:t>χ</w:t>
      </w:r>
      <w:r w:rsidRPr="00B61687">
        <w:rPr>
          <w:rFonts w:eastAsia="Times New Roman" w:cs="Times New Roman"/>
          <w:szCs w:val="24"/>
        </w:rPr>
        <w:t>τώ γωνίες των ανέμων</w:t>
      </w:r>
      <w:r>
        <w:rPr>
          <w:rFonts w:eastAsia="Times New Roman" w:cs="Times New Roman"/>
          <w:szCs w:val="24"/>
        </w:rPr>
        <w:t>,</w:t>
      </w:r>
      <w:r w:rsidRPr="00B61687">
        <w:rPr>
          <w:rFonts w:eastAsia="Times New Roman" w:cs="Times New Roman"/>
          <w:szCs w:val="24"/>
        </w:rPr>
        <w:t xml:space="preserve"> σε τέσσερις ηπείρους από τις </w:t>
      </w:r>
      <w:r>
        <w:rPr>
          <w:rFonts w:eastAsia="Times New Roman" w:cs="Times New Roman"/>
          <w:szCs w:val="24"/>
        </w:rPr>
        <w:t>πέντε. Κ</w:t>
      </w:r>
      <w:r w:rsidRPr="00B61687">
        <w:rPr>
          <w:rFonts w:eastAsia="Times New Roman" w:cs="Times New Roman"/>
          <w:szCs w:val="24"/>
        </w:rPr>
        <w:t>αι θυμάστε τότε που είχ</w:t>
      </w:r>
      <w:r>
        <w:rPr>
          <w:rFonts w:eastAsia="Times New Roman" w:cs="Times New Roman"/>
          <w:szCs w:val="24"/>
        </w:rPr>
        <w:t>ε</w:t>
      </w:r>
      <w:r w:rsidRPr="00B61687">
        <w:rPr>
          <w:rFonts w:eastAsia="Times New Roman" w:cs="Times New Roman"/>
          <w:szCs w:val="24"/>
        </w:rPr>
        <w:t xml:space="preserve"> γίνει κάτι </w:t>
      </w:r>
      <w:r>
        <w:rPr>
          <w:rFonts w:eastAsia="Times New Roman" w:cs="Times New Roman"/>
          <w:szCs w:val="24"/>
        </w:rPr>
        <w:t>σ</w:t>
      </w:r>
      <w:r w:rsidRPr="00B61687">
        <w:rPr>
          <w:rFonts w:eastAsia="Times New Roman" w:cs="Times New Roman"/>
          <w:szCs w:val="24"/>
        </w:rPr>
        <w:t>την πρώτη φάση των μνημονίων</w:t>
      </w:r>
      <w:r>
        <w:rPr>
          <w:rFonts w:eastAsia="Times New Roman" w:cs="Times New Roman"/>
          <w:szCs w:val="24"/>
        </w:rPr>
        <w:t>,</w:t>
      </w:r>
      <w:r w:rsidRPr="00B61687">
        <w:rPr>
          <w:rFonts w:eastAsia="Times New Roman" w:cs="Times New Roman"/>
          <w:szCs w:val="24"/>
        </w:rPr>
        <w:t xml:space="preserve"> που βγήκαν χιλιάδες νέοι άνθρωποι απ</w:t>
      </w:r>
      <w:r>
        <w:rPr>
          <w:rFonts w:eastAsia="Times New Roman" w:cs="Times New Roman"/>
          <w:szCs w:val="24"/>
        </w:rPr>
        <w:t>’</w:t>
      </w:r>
      <w:r w:rsidRPr="00B61687">
        <w:rPr>
          <w:rFonts w:eastAsia="Times New Roman" w:cs="Times New Roman"/>
          <w:szCs w:val="24"/>
        </w:rPr>
        <w:t xml:space="preserve"> όλο</w:t>
      </w:r>
      <w:r>
        <w:rPr>
          <w:rFonts w:eastAsia="Times New Roman" w:cs="Times New Roman"/>
          <w:szCs w:val="24"/>
        </w:rPr>
        <w:t>ν</w:t>
      </w:r>
      <w:r w:rsidRPr="00B61687">
        <w:rPr>
          <w:rFonts w:eastAsia="Times New Roman" w:cs="Times New Roman"/>
          <w:szCs w:val="24"/>
        </w:rPr>
        <w:t xml:space="preserve"> τον πλανήτη</w:t>
      </w:r>
      <w:r>
        <w:rPr>
          <w:rFonts w:eastAsia="Times New Roman" w:cs="Times New Roman"/>
          <w:szCs w:val="24"/>
        </w:rPr>
        <w:t>,</w:t>
      </w:r>
      <w:r w:rsidRPr="00B61687">
        <w:rPr>
          <w:rFonts w:eastAsia="Times New Roman" w:cs="Times New Roman"/>
          <w:szCs w:val="24"/>
        </w:rPr>
        <w:t xml:space="preserve"> σε όλο</w:t>
      </w:r>
      <w:r>
        <w:rPr>
          <w:rFonts w:eastAsia="Times New Roman" w:cs="Times New Roman"/>
          <w:szCs w:val="24"/>
        </w:rPr>
        <w:t>ν τον πλανήτη κ</w:t>
      </w:r>
      <w:r w:rsidRPr="00B61687">
        <w:rPr>
          <w:rFonts w:eastAsia="Times New Roman" w:cs="Times New Roman"/>
          <w:szCs w:val="24"/>
        </w:rPr>
        <w:t xml:space="preserve">ι </w:t>
      </w:r>
      <w:r>
        <w:rPr>
          <w:rFonts w:eastAsia="Times New Roman" w:cs="Times New Roman"/>
          <w:szCs w:val="24"/>
        </w:rPr>
        <w:t>έλεγαν «</w:t>
      </w:r>
      <w:r w:rsidRPr="00B61687">
        <w:rPr>
          <w:rFonts w:eastAsia="Times New Roman" w:cs="Times New Roman"/>
          <w:szCs w:val="24"/>
        </w:rPr>
        <w:t>είμαστε όλοι Έλληνες</w:t>
      </w:r>
      <w:r>
        <w:rPr>
          <w:rFonts w:eastAsia="Times New Roman" w:cs="Times New Roman"/>
          <w:szCs w:val="24"/>
        </w:rPr>
        <w:t>,</w:t>
      </w:r>
      <w:r w:rsidRPr="00B61687">
        <w:rPr>
          <w:rFonts w:eastAsia="Times New Roman" w:cs="Times New Roman"/>
          <w:szCs w:val="24"/>
        </w:rPr>
        <w:t xml:space="preserve"> είμαστε μαζί </w:t>
      </w:r>
      <w:r>
        <w:rPr>
          <w:rFonts w:eastAsia="Times New Roman" w:cs="Times New Roman"/>
          <w:szCs w:val="24"/>
        </w:rPr>
        <w:t>σας,</w:t>
      </w:r>
      <w:r w:rsidRPr="00B61687">
        <w:rPr>
          <w:rFonts w:eastAsia="Times New Roman" w:cs="Times New Roman"/>
          <w:szCs w:val="24"/>
        </w:rPr>
        <w:t xml:space="preserve"> δεν</w:t>
      </w:r>
      <w:r>
        <w:rPr>
          <w:rFonts w:eastAsia="Times New Roman" w:cs="Times New Roman"/>
          <w:szCs w:val="24"/>
        </w:rPr>
        <w:t xml:space="preserve"> σας εγκαταλείψαμε εμείς, δεν θα σας εγκαταλείψουμε. </w:t>
      </w:r>
      <w:r w:rsidRPr="00B61687">
        <w:rPr>
          <w:rFonts w:eastAsia="Times New Roman" w:cs="Times New Roman"/>
          <w:szCs w:val="24"/>
        </w:rPr>
        <w:t xml:space="preserve"> Εσείς δώσατε τα φώτα στην ανθρωπότητα</w:t>
      </w:r>
      <w:r>
        <w:rPr>
          <w:rFonts w:eastAsia="Times New Roman" w:cs="Times New Roman"/>
          <w:szCs w:val="24"/>
        </w:rPr>
        <w:t>.»; Π</w:t>
      </w:r>
      <w:r w:rsidRPr="00B61687">
        <w:rPr>
          <w:rFonts w:eastAsia="Times New Roman" w:cs="Times New Roman"/>
          <w:szCs w:val="24"/>
        </w:rPr>
        <w:t xml:space="preserve">άρα πολλοί από αυτούς ήταν </w:t>
      </w:r>
      <w:r>
        <w:rPr>
          <w:rFonts w:eastAsia="Times New Roman" w:cs="Times New Roman"/>
          <w:szCs w:val="24"/>
        </w:rPr>
        <w:t>μαθητές μου, ήταν</w:t>
      </w:r>
      <w:r w:rsidRPr="00B61687">
        <w:rPr>
          <w:rFonts w:eastAsia="Times New Roman" w:cs="Times New Roman"/>
          <w:szCs w:val="24"/>
        </w:rPr>
        <w:t xml:space="preserve"> φοιτητές μου</w:t>
      </w:r>
      <w:r>
        <w:rPr>
          <w:rFonts w:eastAsia="Times New Roman" w:cs="Times New Roman"/>
          <w:szCs w:val="24"/>
        </w:rPr>
        <w:t xml:space="preserve"> τότε. Β</w:t>
      </w:r>
      <w:r w:rsidRPr="00B61687">
        <w:rPr>
          <w:rFonts w:eastAsia="Times New Roman" w:cs="Times New Roman"/>
          <w:szCs w:val="24"/>
        </w:rPr>
        <w:t>εβαίως</w:t>
      </w:r>
      <w:r>
        <w:rPr>
          <w:rFonts w:eastAsia="Times New Roman" w:cs="Times New Roman"/>
          <w:szCs w:val="24"/>
        </w:rPr>
        <w:t xml:space="preserve"> υπήρξα</w:t>
      </w:r>
      <w:r w:rsidRPr="00B61687">
        <w:rPr>
          <w:rFonts w:eastAsia="Times New Roman" w:cs="Times New Roman"/>
          <w:szCs w:val="24"/>
        </w:rPr>
        <w:t xml:space="preserve"> γυρολόγος</w:t>
      </w:r>
      <w:r>
        <w:rPr>
          <w:rFonts w:eastAsia="Times New Roman" w:cs="Times New Roman"/>
          <w:szCs w:val="24"/>
        </w:rPr>
        <w:t>.</w:t>
      </w:r>
    </w:p>
    <w:p w14:paraId="01A9E0B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Δεύτερον: «</w:t>
      </w:r>
      <w:r w:rsidRPr="00B61687">
        <w:rPr>
          <w:rFonts w:eastAsia="Times New Roman" w:cs="Times New Roman"/>
          <w:szCs w:val="24"/>
        </w:rPr>
        <w:t>μαριονέτα</w:t>
      </w:r>
      <w:r>
        <w:rPr>
          <w:rFonts w:eastAsia="Times New Roman" w:cs="Times New Roman"/>
          <w:szCs w:val="24"/>
        </w:rPr>
        <w:t>». Βεβαίως, υπήρξα μαριονέτα. Σ</w:t>
      </w:r>
      <w:r w:rsidRPr="00B61687">
        <w:rPr>
          <w:rFonts w:eastAsia="Times New Roman" w:cs="Times New Roman"/>
          <w:szCs w:val="24"/>
        </w:rPr>
        <w:t xml:space="preserve">την άλλη γλώσσα την </w:t>
      </w:r>
      <w:r>
        <w:rPr>
          <w:rFonts w:eastAsia="Times New Roman" w:cs="Times New Roman"/>
          <w:szCs w:val="24"/>
        </w:rPr>
        <w:t>ε</w:t>
      </w:r>
      <w:r w:rsidRPr="00B61687">
        <w:rPr>
          <w:rFonts w:eastAsia="Times New Roman" w:cs="Times New Roman"/>
          <w:szCs w:val="24"/>
        </w:rPr>
        <w:t xml:space="preserve">λληνική η </w:t>
      </w:r>
      <w:r>
        <w:rPr>
          <w:rFonts w:eastAsia="Times New Roman" w:cs="Times New Roman"/>
          <w:szCs w:val="24"/>
        </w:rPr>
        <w:t>μαριονέτα</w:t>
      </w:r>
      <w:r w:rsidRPr="00B61687">
        <w:rPr>
          <w:rFonts w:eastAsia="Times New Roman" w:cs="Times New Roman"/>
          <w:szCs w:val="24"/>
        </w:rPr>
        <w:t xml:space="preserve"> λέγεται το κατ</w:t>
      </w:r>
      <w:r>
        <w:rPr>
          <w:rFonts w:eastAsia="Times New Roman" w:cs="Times New Roman"/>
          <w:szCs w:val="24"/>
        </w:rPr>
        <w:t>’</w:t>
      </w:r>
      <w:r w:rsidRPr="00B61687">
        <w:rPr>
          <w:rFonts w:eastAsia="Times New Roman" w:cs="Times New Roman"/>
          <w:szCs w:val="24"/>
        </w:rPr>
        <w:t xml:space="preserve"> εικόνα και καθ</w:t>
      </w:r>
      <w:r>
        <w:rPr>
          <w:rFonts w:eastAsia="Times New Roman" w:cs="Times New Roman"/>
          <w:szCs w:val="24"/>
        </w:rPr>
        <w:t xml:space="preserve">’ </w:t>
      </w:r>
      <w:proofErr w:type="spellStart"/>
      <w:r w:rsidRPr="00B61687">
        <w:rPr>
          <w:rFonts w:eastAsia="Times New Roman" w:cs="Times New Roman"/>
          <w:szCs w:val="24"/>
        </w:rPr>
        <w:t>ομοίωσ</w:t>
      </w:r>
      <w:r>
        <w:rPr>
          <w:rFonts w:eastAsia="Times New Roman" w:cs="Times New Roman"/>
          <w:szCs w:val="24"/>
        </w:rPr>
        <w:t>ιν</w:t>
      </w:r>
      <w:proofErr w:type="spellEnd"/>
      <w:r>
        <w:rPr>
          <w:rFonts w:eastAsia="Times New Roman" w:cs="Times New Roman"/>
          <w:szCs w:val="24"/>
        </w:rPr>
        <w:t>.</w:t>
      </w:r>
      <w:r w:rsidRPr="00B61687">
        <w:rPr>
          <w:rFonts w:eastAsia="Times New Roman" w:cs="Times New Roman"/>
          <w:szCs w:val="24"/>
        </w:rPr>
        <w:t xml:space="preserve"> Βεβαίως</w:t>
      </w:r>
      <w:r>
        <w:rPr>
          <w:rFonts w:eastAsia="Times New Roman" w:cs="Times New Roman"/>
          <w:szCs w:val="24"/>
        </w:rPr>
        <w:t>, υπήρξα</w:t>
      </w:r>
      <w:r w:rsidRPr="00B61687">
        <w:rPr>
          <w:rFonts w:eastAsia="Times New Roman" w:cs="Times New Roman"/>
          <w:szCs w:val="24"/>
        </w:rPr>
        <w:t xml:space="preserve"> κατ</w:t>
      </w:r>
      <w:r>
        <w:rPr>
          <w:rFonts w:eastAsia="Times New Roman" w:cs="Times New Roman"/>
          <w:szCs w:val="24"/>
        </w:rPr>
        <w:t xml:space="preserve">’ εικόνα και </w:t>
      </w:r>
      <w:r w:rsidRPr="00B61687">
        <w:rPr>
          <w:rFonts w:eastAsia="Times New Roman" w:cs="Times New Roman"/>
          <w:szCs w:val="24"/>
        </w:rPr>
        <w:t>καθ</w:t>
      </w:r>
      <w:r>
        <w:rPr>
          <w:rFonts w:eastAsia="Times New Roman" w:cs="Times New Roman"/>
          <w:szCs w:val="24"/>
        </w:rPr>
        <w:t xml:space="preserve">’ </w:t>
      </w:r>
      <w:proofErr w:type="spellStart"/>
      <w:r w:rsidRPr="00B61687">
        <w:rPr>
          <w:rFonts w:eastAsia="Times New Roman" w:cs="Times New Roman"/>
          <w:szCs w:val="24"/>
        </w:rPr>
        <w:lastRenderedPageBreak/>
        <w:t>ομοίωσ</w:t>
      </w:r>
      <w:r>
        <w:rPr>
          <w:rFonts w:eastAsia="Times New Roman" w:cs="Times New Roman"/>
          <w:szCs w:val="24"/>
        </w:rPr>
        <w:t>ιν</w:t>
      </w:r>
      <w:proofErr w:type="spellEnd"/>
      <w:r w:rsidRPr="00B61687">
        <w:rPr>
          <w:rFonts w:eastAsia="Times New Roman" w:cs="Times New Roman"/>
          <w:szCs w:val="24"/>
        </w:rPr>
        <w:t xml:space="preserve"> των ελληνικών ουσιαστικά γραπτών στοιχείων του πολιτισμού</w:t>
      </w:r>
      <w:r>
        <w:rPr>
          <w:rFonts w:eastAsia="Times New Roman" w:cs="Times New Roman"/>
          <w:szCs w:val="24"/>
        </w:rPr>
        <w:t>,</w:t>
      </w:r>
      <w:r w:rsidRPr="00B61687">
        <w:rPr>
          <w:rFonts w:eastAsia="Times New Roman" w:cs="Times New Roman"/>
          <w:szCs w:val="24"/>
        </w:rPr>
        <w:t xml:space="preserve"> διότι υπηρέτησα και διακόν</w:t>
      </w:r>
      <w:r>
        <w:rPr>
          <w:rFonts w:eastAsia="Times New Roman" w:cs="Times New Roman"/>
          <w:szCs w:val="24"/>
        </w:rPr>
        <w:t>η</w:t>
      </w:r>
      <w:r w:rsidRPr="00B61687">
        <w:rPr>
          <w:rFonts w:eastAsia="Times New Roman" w:cs="Times New Roman"/>
          <w:szCs w:val="24"/>
        </w:rPr>
        <w:t>σα με σεβασμό και νομίζω</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γονιμοποίησα κατά τι</w:t>
      </w:r>
      <w:r w:rsidRPr="00B61687">
        <w:rPr>
          <w:rFonts w:eastAsia="Times New Roman" w:cs="Times New Roman"/>
          <w:szCs w:val="24"/>
        </w:rPr>
        <w:t xml:space="preserve"> τον </w:t>
      </w:r>
      <w:r>
        <w:rPr>
          <w:rFonts w:eastAsia="Times New Roman" w:cs="Times New Roman"/>
          <w:szCs w:val="24"/>
        </w:rPr>
        <w:t>μ</w:t>
      </w:r>
      <w:r w:rsidRPr="00B61687">
        <w:rPr>
          <w:rFonts w:eastAsia="Times New Roman" w:cs="Times New Roman"/>
          <w:szCs w:val="24"/>
        </w:rPr>
        <w:t xml:space="preserve">έγα </w:t>
      </w:r>
      <w:r>
        <w:rPr>
          <w:rFonts w:eastAsia="Times New Roman" w:cs="Times New Roman"/>
          <w:szCs w:val="24"/>
        </w:rPr>
        <w:t xml:space="preserve">Έλληνα λόγο, τον επί τρεις χιλιάδες </w:t>
      </w:r>
      <w:r w:rsidRPr="00B61687">
        <w:rPr>
          <w:rFonts w:eastAsia="Times New Roman" w:cs="Times New Roman"/>
          <w:szCs w:val="24"/>
        </w:rPr>
        <w:t>χρόνια</w:t>
      </w:r>
      <w:r>
        <w:rPr>
          <w:rFonts w:eastAsia="Times New Roman" w:cs="Times New Roman"/>
          <w:szCs w:val="24"/>
        </w:rPr>
        <w:t>,</w:t>
      </w:r>
      <w:r w:rsidRPr="00B61687">
        <w:rPr>
          <w:rFonts w:eastAsia="Times New Roman" w:cs="Times New Roman"/>
          <w:szCs w:val="24"/>
        </w:rPr>
        <w:t xml:space="preserve"> αυτ</w:t>
      </w:r>
      <w:r>
        <w:rPr>
          <w:rFonts w:eastAsia="Times New Roman" w:cs="Times New Roman"/>
          <w:szCs w:val="24"/>
        </w:rPr>
        <w:t>ό</w:t>
      </w:r>
      <w:r w:rsidRPr="00B61687">
        <w:rPr>
          <w:rFonts w:eastAsia="Times New Roman" w:cs="Times New Roman"/>
          <w:szCs w:val="24"/>
        </w:rPr>
        <w:t xml:space="preserve">ν που έδωσε τη δυνατότητα και στην ανθρωπότητα να </w:t>
      </w:r>
      <w:r>
        <w:rPr>
          <w:rFonts w:eastAsia="Times New Roman" w:cs="Times New Roman"/>
          <w:szCs w:val="24"/>
        </w:rPr>
        <w:t>πα</w:t>
      </w:r>
      <w:r>
        <w:rPr>
          <w:rFonts w:eastAsia="Times New Roman" w:cs="Times New Roman"/>
          <w:szCs w:val="24"/>
        </w:rPr>
        <w:t xml:space="preserve">ύει </w:t>
      </w:r>
      <w:r w:rsidRPr="00B61687">
        <w:rPr>
          <w:rFonts w:eastAsia="Times New Roman" w:cs="Times New Roman"/>
          <w:szCs w:val="24"/>
        </w:rPr>
        <w:t>είναι ανθρωποειδές και να είναι άνθρωπος</w:t>
      </w:r>
      <w:r>
        <w:rPr>
          <w:rFonts w:eastAsia="Times New Roman" w:cs="Times New Roman"/>
          <w:szCs w:val="24"/>
        </w:rPr>
        <w:t>.</w:t>
      </w:r>
    </w:p>
    <w:p w14:paraId="01A9E0BE" w14:textId="77777777" w:rsidR="00887A51" w:rsidRDefault="009C255F">
      <w:pPr>
        <w:spacing w:after="0" w:line="600" w:lineRule="auto"/>
        <w:ind w:firstLine="720"/>
        <w:jc w:val="both"/>
        <w:rPr>
          <w:rFonts w:eastAsia="Times New Roman" w:cs="Times New Roman"/>
          <w:szCs w:val="24"/>
        </w:rPr>
      </w:pPr>
      <w:r w:rsidRPr="00B61687">
        <w:rPr>
          <w:rFonts w:eastAsia="Times New Roman" w:cs="Times New Roman"/>
          <w:szCs w:val="24"/>
        </w:rPr>
        <w:t xml:space="preserve"> Επομένως</w:t>
      </w:r>
      <w:r>
        <w:rPr>
          <w:rFonts w:eastAsia="Times New Roman" w:cs="Times New Roman"/>
          <w:szCs w:val="24"/>
        </w:rPr>
        <w:t>, και γυρολόγος υπήρξα</w:t>
      </w:r>
      <w:r w:rsidRPr="00B61687">
        <w:rPr>
          <w:rFonts w:eastAsia="Times New Roman" w:cs="Times New Roman"/>
          <w:szCs w:val="24"/>
        </w:rPr>
        <w:t xml:space="preserve"> και </w:t>
      </w:r>
      <w:r>
        <w:rPr>
          <w:rFonts w:eastAsia="Times New Roman" w:cs="Times New Roman"/>
          <w:szCs w:val="24"/>
        </w:rPr>
        <w:t>-</w:t>
      </w:r>
      <w:r w:rsidRPr="00B61687">
        <w:rPr>
          <w:rFonts w:eastAsia="Times New Roman" w:cs="Times New Roman"/>
          <w:szCs w:val="24"/>
        </w:rPr>
        <w:t>π</w:t>
      </w:r>
      <w:r>
        <w:rPr>
          <w:rFonts w:eastAsia="Times New Roman" w:cs="Times New Roman"/>
          <w:szCs w:val="24"/>
        </w:rPr>
        <w:t>ώ</w:t>
      </w:r>
      <w:r w:rsidRPr="00B61687">
        <w:rPr>
          <w:rFonts w:eastAsia="Times New Roman" w:cs="Times New Roman"/>
          <w:szCs w:val="24"/>
        </w:rPr>
        <w:t>ς το είπαμε</w:t>
      </w:r>
      <w:r>
        <w:rPr>
          <w:rFonts w:eastAsia="Times New Roman" w:cs="Times New Roman"/>
          <w:szCs w:val="24"/>
        </w:rPr>
        <w:t>;-</w:t>
      </w:r>
      <w:r w:rsidRPr="00B61687">
        <w:rPr>
          <w:rFonts w:eastAsia="Times New Roman" w:cs="Times New Roman"/>
          <w:szCs w:val="24"/>
        </w:rPr>
        <w:t xml:space="preserve"> μαριονέτα κ</w:t>
      </w:r>
      <w:r>
        <w:rPr>
          <w:rFonts w:eastAsia="Times New Roman" w:cs="Times New Roman"/>
          <w:szCs w:val="24"/>
        </w:rPr>
        <w:t xml:space="preserve">ατ’ εικόνα </w:t>
      </w:r>
      <w:r w:rsidRPr="00B61687">
        <w:rPr>
          <w:rFonts w:eastAsia="Times New Roman" w:cs="Times New Roman"/>
          <w:szCs w:val="24"/>
        </w:rPr>
        <w:t>και καθ</w:t>
      </w:r>
      <w:r>
        <w:rPr>
          <w:rFonts w:eastAsia="Times New Roman" w:cs="Times New Roman"/>
          <w:szCs w:val="24"/>
        </w:rPr>
        <w:t xml:space="preserve">’ </w:t>
      </w:r>
      <w:proofErr w:type="spellStart"/>
      <w:r w:rsidRPr="00B61687">
        <w:rPr>
          <w:rFonts w:eastAsia="Times New Roman" w:cs="Times New Roman"/>
          <w:szCs w:val="24"/>
        </w:rPr>
        <w:t>ομοίωσ</w:t>
      </w:r>
      <w:r>
        <w:rPr>
          <w:rFonts w:eastAsia="Times New Roman" w:cs="Times New Roman"/>
          <w:szCs w:val="24"/>
        </w:rPr>
        <w:t>ιν</w:t>
      </w:r>
      <w:proofErr w:type="spellEnd"/>
      <w:r>
        <w:rPr>
          <w:rFonts w:eastAsia="Times New Roman" w:cs="Times New Roman"/>
          <w:szCs w:val="24"/>
        </w:rPr>
        <w:t>.</w:t>
      </w:r>
    </w:p>
    <w:p w14:paraId="01A9E0B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B61687">
        <w:rPr>
          <w:rFonts w:eastAsia="Times New Roman" w:cs="Times New Roman"/>
          <w:szCs w:val="24"/>
        </w:rPr>
        <w:t>ο τρίτο</w:t>
      </w:r>
      <w:r>
        <w:rPr>
          <w:rFonts w:eastAsia="Times New Roman" w:cs="Times New Roman"/>
          <w:szCs w:val="24"/>
        </w:rPr>
        <w:t>, βέβαια,</w:t>
      </w:r>
      <w:r w:rsidRPr="00B61687">
        <w:rPr>
          <w:rFonts w:eastAsia="Times New Roman" w:cs="Times New Roman"/>
          <w:szCs w:val="24"/>
        </w:rPr>
        <w:t xml:space="preserve"> είναι λίγο πιο</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 xml:space="preserve">Ο </w:t>
      </w:r>
      <w:proofErr w:type="spellStart"/>
      <w:r>
        <w:rPr>
          <w:rFonts w:eastAsia="Times New Roman" w:cs="Times New Roman"/>
          <w:szCs w:val="24"/>
        </w:rPr>
        <w:t>μαψυλάκας</w:t>
      </w:r>
      <w:proofErr w:type="spellEnd"/>
      <w:r>
        <w:rPr>
          <w:rFonts w:eastAsia="Times New Roman" w:cs="Times New Roman"/>
          <w:szCs w:val="24"/>
        </w:rPr>
        <w:t xml:space="preserve"> Π</w:t>
      </w:r>
      <w:r w:rsidRPr="00B61687">
        <w:rPr>
          <w:rFonts w:eastAsia="Times New Roman" w:cs="Times New Roman"/>
          <w:szCs w:val="24"/>
        </w:rPr>
        <w:t>ρόεδρος</w:t>
      </w:r>
      <w:r>
        <w:rPr>
          <w:rFonts w:eastAsia="Times New Roman" w:cs="Times New Roman"/>
          <w:szCs w:val="24"/>
        </w:rPr>
        <w:t xml:space="preserve">, ο </w:t>
      </w:r>
      <w:proofErr w:type="spellStart"/>
      <w:r>
        <w:rPr>
          <w:rFonts w:eastAsia="Times New Roman" w:cs="Times New Roman"/>
          <w:szCs w:val="24"/>
        </w:rPr>
        <w:t>αρχοδεξιός</w:t>
      </w:r>
      <w:proofErr w:type="spellEnd"/>
      <w:r>
        <w:rPr>
          <w:rFonts w:eastAsia="Times New Roman" w:cs="Times New Roman"/>
          <w:szCs w:val="24"/>
        </w:rPr>
        <w:t xml:space="preserve"> - είναι και </w:t>
      </w:r>
      <w:proofErr w:type="spellStart"/>
      <w:r>
        <w:rPr>
          <w:rFonts w:eastAsia="Times New Roman" w:cs="Times New Roman"/>
          <w:szCs w:val="24"/>
        </w:rPr>
        <w:t>αρχοδεξιός</w:t>
      </w:r>
      <w:proofErr w:type="spellEnd"/>
      <w:r>
        <w:rPr>
          <w:rFonts w:eastAsia="Times New Roman" w:cs="Times New Roman"/>
          <w:szCs w:val="24"/>
        </w:rPr>
        <w:t xml:space="preserve">, βέβαια, αφού είναι Αρχηγός των δεξιών- </w:t>
      </w:r>
      <w:r w:rsidRPr="00B61687">
        <w:rPr>
          <w:rFonts w:eastAsia="Times New Roman" w:cs="Times New Roman"/>
          <w:szCs w:val="24"/>
        </w:rPr>
        <w:t>κ</w:t>
      </w:r>
      <w:r>
        <w:rPr>
          <w:rFonts w:eastAsia="Times New Roman" w:cs="Times New Roman"/>
          <w:szCs w:val="24"/>
        </w:rPr>
        <w:t>.</w:t>
      </w:r>
      <w:r w:rsidRPr="00B61687">
        <w:rPr>
          <w:rFonts w:eastAsia="Times New Roman" w:cs="Times New Roman"/>
          <w:szCs w:val="24"/>
        </w:rPr>
        <w:t xml:space="preserve"> Μητσοτάκης </w:t>
      </w:r>
      <w:proofErr w:type="spellStart"/>
      <w:r>
        <w:rPr>
          <w:rFonts w:eastAsia="Times New Roman" w:cs="Times New Roman"/>
          <w:szCs w:val="24"/>
        </w:rPr>
        <w:t>ε</w:t>
      </w:r>
      <w:r w:rsidRPr="00B61687">
        <w:rPr>
          <w:rFonts w:eastAsia="Times New Roman" w:cs="Times New Roman"/>
          <w:szCs w:val="24"/>
        </w:rPr>
        <w:t>τόλμησε</w:t>
      </w:r>
      <w:proofErr w:type="spellEnd"/>
      <w:r w:rsidRPr="00B61687">
        <w:rPr>
          <w:rFonts w:eastAsia="Times New Roman" w:cs="Times New Roman"/>
          <w:szCs w:val="24"/>
        </w:rPr>
        <w:t xml:space="preserve"> να </w:t>
      </w:r>
      <w:r>
        <w:rPr>
          <w:rFonts w:eastAsia="Times New Roman" w:cs="Times New Roman"/>
          <w:szCs w:val="24"/>
        </w:rPr>
        <w:t xml:space="preserve">πει το εξής. Βέβαια, με την παραληρηματική σχέση που έχει με την ελληνική γλώσσα και την </w:t>
      </w:r>
      <w:r w:rsidRPr="00B61687">
        <w:rPr>
          <w:rFonts w:eastAsia="Times New Roman" w:cs="Times New Roman"/>
          <w:szCs w:val="24"/>
        </w:rPr>
        <w:t xml:space="preserve">ετοιμόρροπη πνευματική του κατάρτιση ο Μητσοτάκης </w:t>
      </w:r>
      <w:r>
        <w:rPr>
          <w:rFonts w:eastAsia="Times New Roman" w:cs="Times New Roman"/>
          <w:szCs w:val="24"/>
        </w:rPr>
        <w:t>σας</w:t>
      </w:r>
      <w:r w:rsidRPr="00B61687">
        <w:rPr>
          <w:rFonts w:eastAsia="Times New Roman" w:cs="Times New Roman"/>
          <w:szCs w:val="24"/>
        </w:rPr>
        <w:t xml:space="preserve"> είπε το εξής</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Ό</w:t>
      </w:r>
      <w:r w:rsidRPr="00B61687">
        <w:rPr>
          <w:rFonts w:eastAsia="Times New Roman" w:cs="Times New Roman"/>
          <w:szCs w:val="24"/>
        </w:rPr>
        <w:t xml:space="preserve">τι είμαι </w:t>
      </w:r>
      <w:r>
        <w:rPr>
          <w:rFonts w:eastAsia="Times New Roman" w:cs="Times New Roman"/>
          <w:szCs w:val="24"/>
        </w:rPr>
        <w:t>επιπλέον -</w:t>
      </w:r>
      <w:r w:rsidRPr="00B61687">
        <w:rPr>
          <w:rFonts w:eastAsia="Times New Roman" w:cs="Times New Roman"/>
          <w:szCs w:val="24"/>
        </w:rPr>
        <w:t>και είναι πο</w:t>
      </w:r>
      <w:r w:rsidRPr="00B61687">
        <w:rPr>
          <w:rFonts w:eastAsia="Times New Roman" w:cs="Times New Roman"/>
          <w:szCs w:val="24"/>
        </w:rPr>
        <w:t>λύ ενδιαφέρον αυτό</w:t>
      </w:r>
      <w:r>
        <w:rPr>
          <w:rFonts w:eastAsia="Times New Roman" w:cs="Times New Roman"/>
          <w:szCs w:val="24"/>
        </w:rPr>
        <w:t>- Β</w:t>
      </w:r>
      <w:r w:rsidRPr="00B61687">
        <w:rPr>
          <w:rFonts w:eastAsia="Times New Roman" w:cs="Times New Roman"/>
          <w:szCs w:val="24"/>
        </w:rPr>
        <w:t>ουλευτής σε τιμή ευκαιρίας</w:t>
      </w:r>
      <w:r>
        <w:rPr>
          <w:rFonts w:eastAsia="Times New Roman" w:cs="Times New Roman"/>
          <w:szCs w:val="24"/>
        </w:rPr>
        <w:t>.</w:t>
      </w:r>
    </w:p>
    <w:p w14:paraId="01A9E0C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w:t>
      </w:r>
      <w:r w:rsidRPr="00B61687">
        <w:rPr>
          <w:rFonts w:eastAsia="Times New Roman" w:cs="Times New Roman"/>
          <w:szCs w:val="24"/>
        </w:rPr>
        <w:t>αλέ μου</w:t>
      </w:r>
      <w:r>
        <w:rPr>
          <w:rFonts w:eastAsia="Times New Roman" w:cs="Times New Roman"/>
          <w:szCs w:val="24"/>
        </w:rPr>
        <w:t>,</w:t>
      </w:r>
      <w:r w:rsidRPr="00B61687">
        <w:rPr>
          <w:rFonts w:eastAsia="Times New Roman" w:cs="Times New Roman"/>
          <w:szCs w:val="24"/>
        </w:rPr>
        <w:t xml:space="preserve"> </w:t>
      </w:r>
      <w:r>
        <w:rPr>
          <w:rFonts w:eastAsia="Times New Roman" w:cs="Times New Roman"/>
          <w:szCs w:val="24"/>
        </w:rPr>
        <w:t>κ</w:t>
      </w:r>
      <w:r w:rsidRPr="00B61687">
        <w:rPr>
          <w:rFonts w:eastAsia="Times New Roman" w:cs="Times New Roman"/>
          <w:szCs w:val="24"/>
        </w:rPr>
        <w:t xml:space="preserve">ύριε </w:t>
      </w:r>
      <w:proofErr w:type="spellStart"/>
      <w:r w:rsidRPr="00B61687">
        <w:rPr>
          <w:rFonts w:eastAsia="Times New Roman" w:cs="Times New Roman"/>
          <w:szCs w:val="24"/>
        </w:rPr>
        <w:t>Δένδια</w:t>
      </w:r>
      <w:proofErr w:type="spellEnd"/>
      <w:r>
        <w:rPr>
          <w:rFonts w:eastAsia="Times New Roman" w:cs="Times New Roman"/>
          <w:szCs w:val="24"/>
        </w:rPr>
        <w:t>, σε τιμή ευκαιρίας σημαίνει ότι</w:t>
      </w:r>
      <w:r w:rsidRPr="00B61687">
        <w:rPr>
          <w:rFonts w:eastAsia="Times New Roman" w:cs="Times New Roman"/>
          <w:szCs w:val="24"/>
        </w:rPr>
        <w:t xml:space="preserve"> </w:t>
      </w:r>
      <w:r>
        <w:rPr>
          <w:rFonts w:eastAsia="Times New Roman" w:cs="Times New Roman"/>
          <w:szCs w:val="24"/>
        </w:rPr>
        <w:t>«</w:t>
      </w:r>
      <w:r w:rsidRPr="00B61687">
        <w:rPr>
          <w:rFonts w:eastAsia="Times New Roman" w:cs="Times New Roman"/>
          <w:szCs w:val="24"/>
        </w:rPr>
        <w:t>τα έπιασα</w:t>
      </w:r>
      <w:r>
        <w:rPr>
          <w:rFonts w:eastAsia="Times New Roman" w:cs="Times New Roman"/>
          <w:szCs w:val="24"/>
        </w:rPr>
        <w:t>», ότι χρηματίστηκα</w:t>
      </w:r>
      <w:r w:rsidRPr="00B61687">
        <w:rPr>
          <w:rFonts w:eastAsia="Times New Roman" w:cs="Times New Roman"/>
          <w:szCs w:val="24"/>
        </w:rPr>
        <w:t xml:space="preserve"> σε τιμή ευκαιρίας</w:t>
      </w:r>
      <w:r>
        <w:rPr>
          <w:rFonts w:eastAsia="Times New Roman" w:cs="Times New Roman"/>
          <w:szCs w:val="24"/>
        </w:rPr>
        <w:t>. Με αυτό</w:t>
      </w:r>
      <w:r w:rsidRPr="00B61687">
        <w:rPr>
          <w:rFonts w:eastAsia="Times New Roman" w:cs="Times New Roman"/>
          <w:szCs w:val="24"/>
        </w:rPr>
        <w:t xml:space="preserve"> θα τον σέρνω στα δικαστήρια και θα έρχεται ο </w:t>
      </w:r>
      <w:r>
        <w:rPr>
          <w:rFonts w:eastAsia="Times New Roman" w:cs="Times New Roman"/>
          <w:szCs w:val="24"/>
        </w:rPr>
        <w:t>Α</w:t>
      </w:r>
      <w:r w:rsidRPr="00B61687">
        <w:rPr>
          <w:rFonts w:eastAsia="Times New Roman" w:cs="Times New Roman"/>
          <w:szCs w:val="24"/>
        </w:rPr>
        <w:t xml:space="preserve">ρχηγός </w:t>
      </w:r>
      <w:r>
        <w:rPr>
          <w:rFonts w:eastAsia="Times New Roman" w:cs="Times New Roman"/>
          <w:szCs w:val="24"/>
        </w:rPr>
        <w:t xml:space="preserve">σας </w:t>
      </w:r>
      <w:r w:rsidRPr="00B61687">
        <w:rPr>
          <w:rFonts w:eastAsia="Times New Roman" w:cs="Times New Roman"/>
          <w:szCs w:val="24"/>
        </w:rPr>
        <w:t xml:space="preserve">να εκλιπαρεί </w:t>
      </w:r>
      <w:proofErr w:type="spellStart"/>
      <w:r w:rsidRPr="00B61687">
        <w:rPr>
          <w:rFonts w:eastAsia="Times New Roman" w:cs="Times New Roman"/>
          <w:szCs w:val="24"/>
        </w:rPr>
        <w:t>ψ</w:t>
      </w:r>
      <w:r>
        <w:rPr>
          <w:rFonts w:eastAsia="Times New Roman" w:cs="Times New Roman"/>
          <w:szCs w:val="24"/>
        </w:rPr>
        <w:t>ηφ</w:t>
      </w:r>
      <w:r w:rsidRPr="00B61687">
        <w:rPr>
          <w:rFonts w:eastAsia="Times New Roman" w:cs="Times New Roman"/>
          <w:szCs w:val="24"/>
        </w:rPr>
        <w:t>ουλάκια</w:t>
      </w:r>
      <w:proofErr w:type="spellEnd"/>
      <w:r w:rsidRPr="00B61687">
        <w:rPr>
          <w:rFonts w:eastAsia="Times New Roman" w:cs="Times New Roman"/>
          <w:szCs w:val="24"/>
        </w:rPr>
        <w:t xml:space="preserve"> από το</w:t>
      </w:r>
      <w:r>
        <w:rPr>
          <w:rFonts w:eastAsia="Times New Roman" w:cs="Times New Roman"/>
          <w:szCs w:val="24"/>
        </w:rPr>
        <w:t>ν</w:t>
      </w:r>
      <w:r w:rsidRPr="00B61687">
        <w:rPr>
          <w:rFonts w:eastAsia="Times New Roman" w:cs="Times New Roman"/>
          <w:szCs w:val="24"/>
        </w:rPr>
        <w:t xml:space="preserve"> ΣΥΡΙΖΑ για να μην αρθεί η ασυλία του</w:t>
      </w:r>
      <w:r>
        <w:rPr>
          <w:rFonts w:eastAsia="Times New Roman" w:cs="Times New Roman"/>
          <w:szCs w:val="24"/>
        </w:rPr>
        <w:t>. Δ</w:t>
      </w:r>
      <w:r w:rsidRPr="00B61687">
        <w:rPr>
          <w:rFonts w:eastAsia="Times New Roman" w:cs="Times New Roman"/>
          <w:szCs w:val="24"/>
        </w:rPr>
        <w:t xml:space="preserve">ιότι </w:t>
      </w:r>
      <w:r>
        <w:rPr>
          <w:rFonts w:eastAsia="Times New Roman" w:cs="Times New Roman"/>
          <w:szCs w:val="24"/>
        </w:rPr>
        <w:t>-</w:t>
      </w:r>
      <w:r w:rsidRPr="00B61687">
        <w:rPr>
          <w:rFonts w:eastAsia="Times New Roman" w:cs="Times New Roman"/>
          <w:szCs w:val="24"/>
        </w:rPr>
        <w:t xml:space="preserve">πρέπει </w:t>
      </w:r>
      <w:r>
        <w:rPr>
          <w:rFonts w:eastAsia="Times New Roman" w:cs="Times New Roman"/>
          <w:szCs w:val="24"/>
        </w:rPr>
        <w:t>επιτέλους</w:t>
      </w:r>
      <w:r w:rsidRPr="00B61687">
        <w:rPr>
          <w:rFonts w:eastAsia="Times New Roman" w:cs="Times New Roman"/>
          <w:szCs w:val="24"/>
        </w:rPr>
        <w:t xml:space="preserve"> να το καταλάβει</w:t>
      </w:r>
      <w:r>
        <w:rPr>
          <w:rFonts w:eastAsia="Times New Roman" w:cs="Times New Roman"/>
          <w:szCs w:val="24"/>
        </w:rPr>
        <w:t>-</w:t>
      </w:r>
      <w:r w:rsidRPr="00B61687">
        <w:rPr>
          <w:rFonts w:eastAsia="Times New Roman" w:cs="Times New Roman"/>
          <w:szCs w:val="24"/>
        </w:rPr>
        <w:t xml:space="preserve"> με την αρχήν πασών </w:t>
      </w:r>
      <w:r w:rsidRPr="00B61687">
        <w:rPr>
          <w:rFonts w:eastAsia="Times New Roman" w:cs="Times New Roman"/>
          <w:szCs w:val="24"/>
        </w:rPr>
        <w:lastRenderedPageBreak/>
        <w:t xml:space="preserve">των αρετών </w:t>
      </w:r>
      <w:r>
        <w:rPr>
          <w:rFonts w:eastAsia="Times New Roman" w:cs="Times New Roman"/>
          <w:szCs w:val="24"/>
        </w:rPr>
        <w:t xml:space="preserve">η </w:t>
      </w:r>
      <w:proofErr w:type="spellStart"/>
      <w:r>
        <w:rPr>
          <w:rFonts w:eastAsia="Times New Roman" w:cs="Times New Roman"/>
          <w:szCs w:val="24"/>
        </w:rPr>
        <w:t>διάκρισις</w:t>
      </w:r>
      <w:proofErr w:type="spellEnd"/>
      <w:r>
        <w:rPr>
          <w:rFonts w:eastAsia="Times New Roman" w:cs="Times New Roman"/>
          <w:szCs w:val="24"/>
        </w:rPr>
        <w:t xml:space="preserve">. </w:t>
      </w:r>
      <w:r w:rsidRPr="00B61687">
        <w:rPr>
          <w:rFonts w:eastAsia="Times New Roman" w:cs="Times New Roman"/>
          <w:szCs w:val="24"/>
        </w:rPr>
        <w:t xml:space="preserve"> </w:t>
      </w:r>
      <w:r>
        <w:rPr>
          <w:rFonts w:eastAsia="Times New Roman" w:cs="Times New Roman"/>
          <w:szCs w:val="24"/>
        </w:rPr>
        <w:t>Ο</w:t>
      </w:r>
      <w:r w:rsidRPr="00B61687">
        <w:rPr>
          <w:rFonts w:eastAsia="Times New Roman" w:cs="Times New Roman"/>
          <w:szCs w:val="24"/>
        </w:rPr>
        <w:t xml:space="preserve">ύτε στο υποπόδιο των </w:t>
      </w:r>
      <w:proofErr w:type="spellStart"/>
      <w:r w:rsidRPr="00B61687">
        <w:rPr>
          <w:rFonts w:eastAsia="Times New Roman" w:cs="Times New Roman"/>
          <w:szCs w:val="24"/>
        </w:rPr>
        <w:t>ποδών</w:t>
      </w:r>
      <w:proofErr w:type="spellEnd"/>
      <w:r w:rsidRPr="00B61687">
        <w:rPr>
          <w:rFonts w:eastAsia="Times New Roman" w:cs="Times New Roman"/>
          <w:szCs w:val="24"/>
        </w:rPr>
        <w:t xml:space="preserve"> μου μπορεί να συγκριθεί το </w:t>
      </w:r>
      <w:r>
        <w:rPr>
          <w:rFonts w:eastAsia="Times New Roman" w:cs="Times New Roman"/>
          <w:szCs w:val="24"/>
        </w:rPr>
        <w:t>έργο</w:t>
      </w:r>
      <w:r w:rsidRPr="00B61687">
        <w:rPr>
          <w:rFonts w:eastAsia="Times New Roman" w:cs="Times New Roman"/>
          <w:szCs w:val="24"/>
        </w:rPr>
        <w:t xml:space="preserve"> το δικό μου με το έργο </w:t>
      </w:r>
      <w:r>
        <w:rPr>
          <w:rFonts w:eastAsia="Times New Roman" w:cs="Times New Roman"/>
          <w:szCs w:val="24"/>
        </w:rPr>
        <w:t>τ</w:t>
      </w:r>
      <w:r w:rsidRPr="00B61687">
        <w:rPr>
          <w:rFonts w:eastAsia="Times New Roman" w:cs="Times New Roman"/>
          <w:szCs w:val="24"/>
        </w:rPr>
        <w:t>ο ανύπαρκτο του Μητσοτάκη</w:t>
      </w:r>
      <w:r>
        <w:rPr>
          <w:rFonts w:eastAsia="Times New Roman" w:cs="Times New Roman"/>
          <w:szCs w:val="24"/>
        </w:rPr>
        <w:t>. Ο</w:t>
      </w:r>
      <w:r w:rsidRPr="00B61687">
        <w:rPr>
          <w:rFonts w:eastAsia="Times New Roman" w:cs="Times New Roman"/>
          <w:szCs w:val="24"/>
        </w:rPr>
        <w:t xml:space="preserve">ύτε υποπόδιο των </w:t>
      </w:r>
      <w:proofErr w:type="spellStart"/>
      <w:r w:rsidRPr="00B61687">
        <w:rPr>
          <w:rFonts w:eastAsia="Times New Roman" w:cs="Times New Roman"/>
          <w:szCs w:val="24"/>
        </w:rPr>
        <w:t>ποδ</w:t>
      </w:r>
      <w:r w:rsidRPr="00B61687">
        <w:rPr>
          <w:rFonts w:eastAsia="Times New Roman" w:cs="Times New Roman"/>
          <w:szCs w:val="24"/>
        </w:rPr>
        <w:t>ών</w:t>
      </w:r>
      <w:proofErr w:type="spellEnd"/>
      <w:r w:rsidRPr="00B61687">
        <w:rPr>
          <w:rFonts w:eastAsia="Times New Roman" w:cs="Times New Roman"/>
          <w:szCs w:val="24"/>
        </w:rPr>
        <w:t xml:space="preserve"> μου</w:t>
      </w:r>
      <w:r>
        <w:rPr>
          <w:rFonts w:eastAsia="Times New Roman" w:cs="Times New Roman"/>
          <w:szCs w:val="24"/>
        </w:rPr>
        <w:t>!</w:t>
      </w:r>
    </w:p>
    <w:p w14:paraId="01A9E0C1"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 και των ΑΝΕΛ)</w:t>
      </w:r>
    </w:p>
    <w:p w14:paraId="01A9E0C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Και τώρα για το ΝΑΤΟ. Εγώ έχω ένα μεγάλο πρόβλημα κι έπεσα </w:t>
      </w:r>
      <w:r w:rsidRPr="00B61687">
        <w:rPr>
          <w:rFonts w:eastAsia="Times New Roman" w:cs="Times New Roman"/>
          <w:szCs w:val="24"/>
        </w:rPr>
        <w:t xml:space="preserve">σε λογισμό μεγάλο </w:t>
      </w:r>
      <w:r>
        <w:rPr>
          <w:rFonts w:eastAsia="Times New Roman" w:cs="Times New Roman"/>
          <w:szCs w:val="24"/>
        </w:rPr>
        <w:t>τ</w:t>
      </w:r>
      <w:r w:rsidRPr="00B61687">
        <w:rPr>
          <w:rFonts w:eastAsia="Times New Roman" w:cs="Times New Roman"/>
          <w:szCs w:val="24"/>
        </w:rPr>
        <w:t>ώρα</w:t>
      </w:r>
      <w:r>
        <w:rPr>
          <w:rFonts w:eastAsia="Times New Roman" w:cs="Times New Roman"/>
          <w:szCs w:val="24"/>
        </w:rPr>
        <w:t>. Α</w:t>
      </w:r>
      <w:r w:rsidRPr="00B61687">
        <w:rPr>
          <w:rFonts w:eastAsia="Times New Roman" w:cs="Times New Roman"/>
          <w:szCs w:val="24"/>
        </w:rPr>
        <w:t xml:space="preserve">πό το </w:t>
      </w:r>
      <w:r>
        <w:rPr>
          <w:rFonts w:eastAsia="Times New Roman" w:cs="Times New Roman"/>
          <w:szCs w:val="24"/>
        </w:rPr>
        <w:t>’</w:t>
      </w:r>
      <w:r w:rsidRPr="00B61687">
        <w:rPr>
          <w:rFonts w:eastAsia="Times New Roman" w:cs="Times New Roman"/>
          <w:szCs w:val="24"/>
        </w:rPr>
        <w:t xml:space="preserve">53 που μας </w:t>
      </w:r>
      <w:r>
        <w:rPr>
          <w:rFonts w:eastAsia="Times New Roman" w:cs="Times New Roman"/>
          <w:szCs w:val="24"/>
        </w:rPr>
        <w:t>«τσουβάλιασαν» στο ΝΑΤΟ ως νικημένους</w:t>
      </w:r>
      <w:r w:rsidRPr="00B61687">
        <w:rPr>
          <w:rFonts w:eastAsia="Times New Roman" w:cs="Times New Roman"/>
          <w:szCs w:val="24"/>
        </w:rPr>
        <w:t xml:space="preserve"> από τον </w:t>
      </w:r>
      <w:r>
        <w:rPr>
          <w:rFonts w:eastAsia="Times New Roman" w:cs="Times New Roman"/>
          <w:szCs w:val="24"/>
        </w:rPr>
        <w:t>Ε</w:t>
      </w:r>
      <w:r w:rsidRPr="00B61687">
        <w:rPr>
          <w:rFonts w:eastAsia="Times New Roman" w:cs="Times New Roman"/>
          <w:szCs w:val="24"/>
        </w:rPr>
        <w:t xml:space="preserve">μφύλιο </w:t>
      </w:r>
      <w:r>
        <w:rPr>
          <w:rFonts w:eastAsia="Times New Roman" w:cs="Times New Roman"/>
          <w:szCs w:val="24"/>
        </w:rPr>
        <w:t>Π</w:t>
      </w:r>
      <w:r w:rsidRPr="00B61687">
        <w:rPr>
          <w:rFonts w:eastAsia="Times New Roman" w:cs="Times New Roman"/>
          <w:szCs w:val="24"/>
        </w:rPr>
        <w:t>όλεμο</w:t>
      </w:r>
      <w:r>
        <w:rPr>
          <w:rFonts w:eastAsia="Times New Roman" w:cs="Times New Roman"/>
          <w:szCs w:val="24"/>
        </w:rPr>
        <w:t>,</w:t>
      </w:r>
      <w:r w:rsidRPr="00B61687">
        <w:rPr>
          <w:rFonts w:eastAsia="Times New Roman" w:cs="Times New Roman"/>
          <w:szCs w:val="24"/>
        </w:rPr>
        <w:t xml:space="preserve"> εγώ</w:t>
      </w:r>
      <w:r>
        <w:rPr>
          <w:rFonts w:eastAsia="Times New Roman" w:cs="Times New Roman"/>
          <w:szCs w:val="24"/>
        </w:rPr>
        <w:t>, η οικογένειά μου,</w:t>
      </w:r>
      <w:r w:rsidRPr="00B61687">
        <w:rPr>
          <w:rFonts w:eastAsia="Times New Roman" w:cs="Times New Roman"/>
          <w:szCs w:val="24"/>
        </w:rPr>
        <w:t xml:space="preserve"> σιχα</w:t>
      </w:r>
      <w:r w:rsidRPr="00B61687">
        <w:rPr>
          <w:rFonts w:eastAsia="Times New Roman" w:cs="Times New Roman"/>
          <w:szCs w:val="24"/>
        </w:rPr>
        <w:t>ίνομαι το ΝΑΤΟ</w:t>
      </w:r>
      <w:r>
        <w:rPr>
          <w:rFonts w:eastAsia="Times New Roman" w:cs="Times New Roman"/>
          <w:szCs w:val="24"/>
        </w:rPr>
        <w:t>.</w:t>
      </w:r>
      <w:r w:rsidRPr="00B61687">
        <w:rPr>
          <w:rFonts w:eastAsia="Times New Roman" w:cs="Times New Roman"/>
          <w:szCs w:val="24"/>
        </w:rPr>
        <w:t xml:space="preserve"> </w:t>
      </w:r>
    </w:p>
    <w:p w14:paraId="01A9E0C3" w14:textId="77777777" w:rsidR="00887A51" w:rsidRDefault="009C255F">
      <w:pPr>
        <w:tabs>
          <w:tab w:val="left" w:pos="6168"/>
        </w:tabs>
        <w:spacing w:after="0" w:line="600" w:lineRule="auto"/>
        <w:ind w:firstLine="720"/>
        <w:jc w:val="both"/>
        <w:rPr>
          <w:rFonts w:eastAsia="Times New Roman" w:cs="Times New Roman"/>
          <w:szCs w:val="24"/>
        </w:rPr>
      </w:pPr>
      <w:r w:rsidRPr="004C08D3">
        <w:rPr>
          <w:rFonts w:eastAsia="Times New Roman" w:cs="Times New Roman"/>
          <w:szCs w:val="24"/>
        </w:rPr>
        <w:t xml:space="preserve">Ό,τι είπε </w:t>
      </w:r>
      <w:r>
        <w:rPr>
          <w:rFonts w:eastAsia="Times New Roman" w:cs="Times New Roman"/>
          <w:szCs w:val="24"/>
        </w:rPr>
        <w:t xml:space="preserve">το ΚΚΕ </w:t>
      </w:r>
      <w:r w:rsidRPr="004C08D3">
        <w:rPr>
          <w:rFonts w:eastAsia="Times New Roman" w:cs="Times New Roman"/>
          <w:szCs w:val="24"/>
        </w:rPr>
        <w:t xml:space="preserve">είναι σωστά και </w:t>
      </w:r>
      <w:proofErr w:type="spellStart"/>
      <w:r>
        <w:rPr>
          <w:rFonts w:eastAsia="Times New Roman" w:cs="Times New Roman"/>
          <w:szCs w:val="24"/>
        </w:rPr>
        <w:t>παρασωστά</w:t>
      </w:r>
      <w:proofErr w:type="spellEnd"/>
      <w:r>
        <w:rPr>
          <w:rFonts w:eastAsia="Times New Roman" w:cs="Times New Roman"/>
          <w:szCs w:val="24"/>
        </w:rPr>
        <w:t xml:space="preserve"> </w:t>
      </w:r>
      <w:r w:rsidRPr="004C08D3">
        <w:rPr>
          <w:rFonts w:eastAsia="Times New Roman" w:cs="Times New Roman"/>
          <w:szCs w:val="24"/>
        </w:rPr>
        <w:t xml:space="preserve">και πιο σωστά </w:t>
      </w:r>
      <w:r>
        <w:rPr>
          <w:rFonts w:eastAsia="Times New Roman" w:cs="Times New Roman"/>
          <w:szCs w:val="24"/>
        </w:rPr>
        <w:t>κ</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Να μην τα επαναλάβω. </w:t>
      </w:r>
      <w:r w:rsidRPr="004C08D3">
        <w:rPr>
          <w:rFonts w:eastAsia="Times New Roman" w:cs="Times New Roman"/>
          <w:szCs w:val="24"/>
        </w:rPr>
        <w:t>Είναι μία εγκληματική οργάνωση</w:t>
      </w:r>
      <w:r>
        <w:rPr>
          <w:rFonts w:eastAsia="Times New Roman" w:cs="Times New Roman"/>
          <w:szCs w:val="24"/>
        </w:rPr>
        <w:t xml:space="preserve"> τυπική,</w:t>
      </w:r>
      <w:r w:rsidRPr="004C08D3">
        <w:rPr>
          <w:rFonts w:eastAsia="Times New Roman" w:cs="Times New Roman"/>
          <w:szCs w:val="24"/>
        </w:rPr>
        <w:t xml:space="preserve"> τύπου </w:t>
      </w:r>
      <w:proofErr w:type="spellStart"/>
      <w:r w:rsidRPr="004C08D3">
        <w:rPr>
          <w:rFonts w:eastAsia="Times New Roman" w:cs="Times New Roman"/>
          <w:szCs w:val="24"/>
        </w:rPr>
        <w:t>Κόζα</w:t>
      </w:r>
      <w:proofErr w:type="spellEnd"/>
      <w:r w:rsidRPr="004C08D3">
        <w:rPr>
          <w:rFonts w:eastAsia="Times New Roman" w:cs="Times New Roman"/>
          <w:szCs w:val="24"/>
        </w:rPr>
        <w:t xml:space="preserve"> </w:t>
      </w:r>
      <w:proofErr w:type="spellStart"/>
      <w:r w:rsidRPr="004C08D3">
        <w:rPr>
          <w:rFonts w:eastAsia="Times New Roman" w:cs="Times New Roman"/>
          <w:szCs w:val="24"/>
        </w:rPr>
        <w:t>Νόστρα</w:t>
      </w:r>
      <w:proofErr w:type="spellEnd"/>
      <w:r w:rsidRPr="004C08D3">
        <w:rPr>
          <w:rFonts w:eastAsia="Times New Roman" w:cs="Times New Roman"/>
          <w:szCs w:val="24"/>
        </w:rPr>
        <w:t xml:space="preserve"> </w:t>
      </w:r>
      <w:proofErr w:type="spellStart"/>
      <w:r>
        <w:rPr>
          <w:rFonts w:eastAsia="Times New Roman" w:cs="Times New Roman"/>
          <w:szCs w:val="24"/>
        </w:rPr>
        <w:t>πολεμοστρατιωτικής</w:t>
      </w:r>
      <w:proofErr w:type="spellEnd"/>
      <w:r>
        <w:rPr>
          <w:rFonts w:eastAsia="Times New Roman" w:cs="Times New Roman"/>
          <w:szCs w:val="24"/>
        </w:rPr>
        <w:t xml:space="preserve">. Θυμάστε που πήγε στη </w:t>
      </w:r>
      <w:r w:rsidRPr="004C08D3">
        <w:rPr>
          <w:rFonts w:eastAsia="Times New Roman" w:cs="Times New Roman"/>
          <w:szCs w:val="24"/>
        </w:rPr>
        <w:t>Βαγδάτη</w:t>
      </w:r>
      <w:r>
        <w:rPr>
          <w:rFonts w:eastAsia="Times New Roman" w:cs="Times New Roman"/>
          <w:szCs w:val="24"/>
        </w:rPr>
        <w:t>.</w:t>
      </w:r>
      <w:r w:rsidRPr="004C08D3">
        <w:rPr>
          <w:rFonts w:eastAsia="Times New Roman" w:cs="Times New Roman"/>
          <w:szCs w:val="24"/>
        </w:rPr>
        <w:t xml:space="preserve"> Πρώτα </w:t>
      </w:r>
      <w:r>
        <w:rPr>
          <w:rFonts w:eastAsia="Times New Roman" w:cs="Times New Roman"/>
          <w:szCs w:val="24"/>
        </w:rPr>
        <w:t xml:space="preserve">έγινε η λεηλασία για τον </w:t>
      </w:r>
      <w:proofErr w:type="spellStart"/>
      <w:r>
        <w:rPr>
          <w:rFonts w:eastAsia="Times New Roman" w:cs="Times New Roman"/>
          <w:szCs w:val="24"/>
        </w:rPr>
        <w:t>Τσένεϊ</w:t>
      </w:r>
      <w:proofErr w:type="spellEnd"/>
      <w:r>
        <w:rPr>
          <w:rFonts w:eastAsia="Times New Roman" w:cs="Times New Roman"/>
          <w:szCs w:val="24"/>
        </w:rPr>
        <w:t xml:space="preserve"> κι έφαγαν όλα τα αρχαία της Μεσοποταμίας σε ένα από τα ωραιότερα μουσεία του πλανήτη. Τα πήρε ο λόχος των ειδικών δυνάμεων και τα πήγε στον </w:t>
      </w:r>
      <w:proofErr w:type="spellStart"/>
      <w:r>
        <w:rPr>
          <w:rFonts w:eastAsia="Times New Roman" w:cs="Times New Roman"/>
          <w:szCs w:val="24"/>
        </w:rPr>
        <w:t>Τσένεϊ</w:t>
      </w:r>
      <w:proofErr w:type="spellEnd"/>
      <w:r>
        <w:rPr>
          <w:rFonts w:eastAsia="Times New Roman" w:cs="Times New Roman"/>
          <w:szCs w:val="24"/>
        </w:rPr>
        <w:t>.  Αυτά τα έκανε αυτή η τρομοκρατική οργάνωση και οι ληστοσυμμορίτες του ΝΑΤΟ.</w:t>
      </w:r>
    </w:p>
    <w:p w14:paraId="01A9E0C4" w14:textId="77777777" w:rsidR="00887A51" w:rsidRDefault="009C255F">
      <w:pPr>
        <w:tabs>
          <w:tab w:val="left" w:pos="6168"/>
        </w:tabs>
        <w:spacing w:after="0" w:line="600" w:lineRule="auto"/>
        <w:ind w:firstLine="720"/>
        <w:jc w:val="both"/>
        <w:rPr>
          <w:rFonts w:eastAsia="Times New Roman" w:cs="Times New Roman"/>
          <w:szCs w:val="24"/>
        </w:rPr>
      </w:pPr>
      <w:r>
        <w:rPr>
          <w:rFonts w:eastAsia="Times New Roman" w:cs="Times New Roman"/>
          <w:szCs w:val="24"/>
        </w:rPr>
        <w:t>Ποιος είναι λοιπόν, ο λογισμός</w:t>
      </w:r>
      <w:r>
        <w:rPr>
          <w:rFonts w:eastAsia="Times New Roman" w:cs="Times New Roman"/>
          <w:szCs w:val="24"/>
        </w:rPr>
        <w:t xml:space="preserve">; Και ζητώ τη βοήθεια όλων των Βουλευτών. Εγώ θέλω με την πενιχρή μου ψήφο </w:t>
      </w:r>
      <w:r w:rsidRPr="004C08D3">
        <w:rPr>
          <w:rFonts w:eastAsia="Times New Roman" w:cs="Times New Roman"/>
          <w:szCs w:val="24"/>
        </w:rPr>
        <w:t xml:space="preserve">να βλάψω </w:t>
      </w:r>
      <w:r w:rsidRPr="004C08D3">
        <w:rPr>
          <w:rFonts w:eastAsia="Times New Roman" w:cs="Times New Roman"/>
          <w:szCs w:val="24"/>
        </w:rPr>
        <w:lastRenderedPageBreak/>
        <w:t>το ΝΑΤΟ</w:t>
      </w:r>
      <w:r>
        <w:rPr>
          <w:rFonts w:eastAsia="Times New Roman" w:cs="Times New Roman"/>
          <w:szCs w:val="24"/>
        </w:rPr>
        <w:t>.</w:t>
      </w:r>
      <w:r w:rsidRPr="004C08D3">
        <w:rPr>
          <w:rFonts w:eastAsia="Times New Roman" w:cs="Times New Roman"/>
          <w:szCs w:val="24"/>
        </w:rPr>
        <w:t xml:space="preserve"> Έλα</w:t>
      </w:r>
      <w:r>
        <w:rPr>
          <w:rFonts w:eastAsia="Times New Roman" w:cs="Times New Roman"/>
          <w:szCs w:val="24"/>
        </w:rPr>
        <w:t>, όμως,</w:t>
      </w:r>
      <w:r w:rsidRPr="004C08D3">
        <w:rPr>
          <w:rFonts w:eastAsia="Times New Roman" w:cs="Times New Roman"/>
          <w:szCs w:val="24"/>
        </w:rPr>
        <w:t xml:space="preserve"> που λόγω της </w:t>
      </w:r>
      <w:proofErr w:type="spellStart"/>
      <w:r w:rsidRPr="004C08D3">
        <w:rPr>
          <w:rFonts w:eastAsia="Times New Roman" w:cs="Times New Roman"/>
          <w:szCs w:val="24"/>
        </w:rPr>
        <w:t>ετερογονία</w:t>
      </w:r>
      <w:r>
        <w:rPr>
          <w:rFonts w:eastAsia="Times New Roman" w:cs="Times New Roman"/>
          <w:szCs w:val="24"/>
        </w:rPr>
        <w:t>ς</w:t>
      </w:r>
      <w:proofErr w:type="spellEnd"/>
      <w:r w:rsidRPr="004C08D3">
        <w:rPr>
          <w:rFonts w:eastAsia="Times New Roman" w:cs="Times New Roman"/>
          <w:szCs w:val="24"/>
        </w:rPr>
        <w:t xml:space="preserve"> των σκοπών</w:t>
      </w:r>
      <w:r>
        <w:rPr>
          <w:rFonts w:eastAsia="Times New Roman" w:cs="Times New Roman"/>
          <w:szCs w:val="24"/>
        </w:rPr>
        <w:t>,</w:t>
      </w:r>
      <w:r w:rsidRPr="004C08D3">
        <w:rPr>
          <w:rFonts w:eastAsia="Times New Roman" w:cs="Times New Roman"/>
          <w:szCs w:val="24"/>
        </w:rPr>
        <w:t xml:space="preserve"> κα</w:t>
      </w:r>
      <w:r>
        <w:rPr>
          <w:rFonts w:eastAsia="Times New Roman" w:cs="Times New Roman"/>
          <w:szCs w:val="24"/>
        </w:rPr>
        <w:t>μ</w:t>
      </w:r>
      <w:r w:rsidRPr="004C08D3">
        <w:rPr>
          <w:rFonts w:eastAsia="Times New Roman" w:cs="Times New Roman"/>
          <w:szCs w:val="24"/>
        </w:rPr>
        <w:t xml:space="preserve">μιά φορά δεν </w:t>
      </w:r>
      <w:r>
        <w:rPr>
          <w:rFonts w:eastAsia="Times New Roman" w:cs="Times New Roman"/>
          <w:szCs w:val="24"/>
        </w:rPr>
        <w:t xml:space="preserve">είναι </w:t>
      </w:r>
      <w:r w:rsidRPr="004C08D3">
        <w:rPr>
          <w:rFonts w:eastAsia="Times New Roman" w:cs="Times New Roman"/>
          <w:szCs w:val="24"/>
        </w:rPr>
        <w:t>τόσο απλά τα πράγματα</w:t>
      </w:r>
      <w:r>
        <w:rPr>
          <w:rFonts w:eastAsia="Times New Roman" w:cs="Times New Roman"/>
          <w:szCs w:val="24"/>
        </w:rPr>
        <w:t>.</w:t>
      </w:r>
      <w:r w:rsidRPr="004C08D3">
        <w:rPr>
          <w:rFonts w:eastAsia="Times New Roman" w:cs="Times New Roman"/>
          <w:szCs w:val="24"/>
        </w:rPr>
        <w:t xml:space="preserve"> Θέλω και τη συμβουλή </w:t>
      </w:r>
      <w:r>
        <w:rPr>
          <w:rFonts w:eastAsia="Times New Roman" w:cs="Times New Roman"/>
          <w:szCs w:val="24"/>
        </w:rPr>
        <w:t>σας:</w:t>
      </w:r>
      <w:r w:rsidRPr="004C08D3">
        <w:rPr>
          <w:rFonts w:eastAsia="Times New Roman" w:cs="Times New Roman"/>
          <w:szCs w:val="24"/>
        </w:rPr>
        <w:t xml:space="preserve"> </w:t>
      </w:r>
      <w:r>
        <w:rPr>
          <w:rFonts w:eastAsia="Times New Roman" w:cs="Times New Roman"/>
          <w:szCs w:val="24"/>
        </w:rPr>
        <w:t>Πώ</w:t>
      </w:r>
      <w:r w:rsidRPr="004C08D3">
        <w:rPr>
          <w:rFonts w:eastAsia="Times New Roman" w:cs="Times New Roman"/>
          <w:szCs w:val="24"/>
        </w:rPr>
        <w:t>ς θα βλάψω περισσότερο το ΝΑΤΟ με την πενι</w:t>
      </w:r>
      <w:r w:rsidRPr="004C08D3">
        <w:rPr>
          <w:rFonts w:eastAsia="Times New Roman" w:cs="Times New Roman"/>
          <w:szCs w:val="24"/>
        </w:rPr>
        <w:t>χρή μου</w:t>
      </w:r>
      <w:r>
        <w:rPr>
          <w:rFonts w:eastAsia="Times New Roman" w:cs="Times New Roman"/>
          <w:szCs w:val="24"/>
        </w:rPr>
        <w:t>,</w:t>
      </w:r>
      <w:r w:rsidRPr="004C08D3">
        <w:rPr>
          <w:rFonts w:eastAsia="Times New Roman" w:cs="Times New Roman"/>
          <w:szCs w:val="24"/>
        </w:rPr>
        <w:t xml:space="preserve"> φυσικά</w:t>
      </w:r>
      <w:r>
        <w:rPr>
          <w:rFonts w:eastAsia="Times New Roman" w:cs="Times New Roman"/>
          <w:szCs w:val="24"/>
        </w:rPr>
        <w:t>,</w:t>
      </w:r>
      <w:r w:rsidRPr="004C08D3">
        <w:rPr>
          <w:rFonts w:eastAsia="Times New Roman" w:cs="Times New Roman"/>
          <w:szCs w:val="24"/>
        </w:rPr>
        <w:t xml:space="preserve"> ψήφο</w:t>
      </w:r>
      <w:r>
        <w:rPr>
          <w:rFonts w:eastAsia="Times New Roman" w:cs="Times New Roman"/>
          <w:szCs w:val="24"/>
        </w:rPr>
        <w:t>;</w:t>
      </w:r>
      <w:r w:rsidRPr="004C08D3">
        <w:rPr>
          <w:rFonts w:eastAsia="Times New Roman" w:cs="Times New Roman"/>
          <w:szCs w:val="24"/>
        </w:rPr>
        <w:t xml:space="preserve"> Ψηφίζοντας υπέρ </w:t>
      </w:r>
      <w:r>
        <w:rPr>
          <w:rFonts w:eastAsia="Times New Roman" w:cs="Times New Roman"/>
          <w:szCs w:val="24"/>
        </w:rPr>
        <w:t>της εισδοχής των Σκοπίων στο ΝΑΤΟ ή</w:t>
      </w:r>
      <w:r w:rsidRPr="004C08D3">
        <w:rPr>
          <w:rFonts w:eastAsia="Times New Roman" w:cs="Times New Roman"/>
          <w:szCs w:val="24"/>
        </w:rPr>
        <w:t xml:space="preserve"> ψηφίζοντας κατά της </w:t>
      </w:r>
      <w:r>
        <w:rPr>
          <w:rFonts w:eastAsia="Times New Roman" w:cs="Times New Roman"/>
          <w:szCs w:val="24"/>
        </w:rPr>
        <w:t>εκδοχή</w:t>
      </w:r>
      <w:r w:rsidRPr="004C08D3">
        <w:rPr>
          <w:rFonts w:eastAsia="Times New Roman" w:cs="Times New Roman"/>
          <w:szCs w:val="24"/>
        </w:rPr>
        <w:t>ς στο ΝΑΤΟ</w:t>
      </w:r>
      <w:r>
        <w:rPr>
          <w:rFonts w:eastAsia="Times New Roman" w:cs="Times New Roman"/>
          <w:szCs w:val="24"/>
        </w:rPr>
        <w:t>;</w:t>
      </w:r>
    </w:p>
    <w:p w14:paraId="01A9E0C5" w14:textId="77777777" w:rsidR="00887A51" w:rsidRDefault="009C255F">
      <w:pPr>
        <w:tabs>
          <w:tab w:val="left" w:pos="6168"/>
        </w:tabs>
        <w:spacing w:after="0" w:line="600" w:lineRule="auto"/>
        <w:ind w:firstLine="720"/>
        <w:jc w:val="both"/>
        <w:rPr>
          <w:rFonts w:eastAsia="Times New Roman" w:cs="Times New Roman"/>
          <w:szCs w:val="24"/>
        </w:rPr>
      </w:pPr>
      <w:r w:rsidRPr="004C08D3">
        <w:rPr>
          <w:rFonts w:eastAsia="Times New Roman" w:cs="Times New Roman"/>
          <w:szCs w:val="24"/>
        </w:rPr>
        <w:t>Σας ευχαριστώ</w:t>
      </w:r>
      <w:r>
        <w:rPr>
          <w:rFonts w:eastAsia="Times New Roman" w:cs="Times New Roman"/>
          <w:szCs w:val="24"/>
        </w:rPr>
        <w:t>.</w:t>
      </w:r>
      <w:r w:rsidRPr="004C08D3">
        <w:rPr>
          <w:rFonts w:eastAsia="Times New Roman" w:cs="Times New Roman"/>
          <w:szCs w:val="24"/>
        </w:rPr>
        <w:t xml:space="preserve"> </w:t>
      </w:r>
    </w:p>
    <w:p w14:paraId="01A9E0C6" w14:textId="77777777" w:rsidR="00887A51" w:rsidRDefault="009C255F">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E0C7" w14:textId="77777777" w:rsidR="00887A51" w:rsidRDefault="009C255F">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Με τον κ. </w:t>
      </w:r>
      <w:proofErr w:type="spellStart"/>
      <w:r>
        <w:rPr>
          <w:rFonts w:eastAsia="Times New Roman" w:cs="Times New Roman"/>
          <w:szCs w:val="24"/>
        </w:rPr>
        <w:t>Ζουράρι</w:t>
      </w:r>
      <w:proofErr w:type="spellEnd"/>
      <w:r>
        <w:rPr>
          <w:rFonts w:eastAsia="Times New Roman" w:cs="Times New Roman"/>
          <w:szCs w:val="24"/>
        </w:rPr>
        <w:t xml:space="preserve"> ολοκληρώθηκε ο κύκλος των ομιλητών. </w:t>
      </w:r>
    </w:p>
    <w:p w14:paraId="01A9E0C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τους Κοινοβουλευτικούς Εκπροσώπους. </w:t>
      </w:r>
    </w:p>
    <w:p w14:paraId="01A9E0C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Γεωργιάδης από την Ένωση Κεντρώων. </w:t>
      </w:r>
    </w:p>
    <w:p w14:paraId="01A9E0C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Μετά θα μιλήσουν ο κ. </w:t>
      </w:r>
      <w:proofErr w:type="spellStart"/>
      <w:r>
        <w:rPr>
          <w:rFonts w:eastAsia="Times New Roman" w:cs="Times New Roman"/>
          <w:szCs w:val="24"/>
        </w:rPr>
        <w:t>Ξυδάκης</w:t>
      </w:r>
      <w:proofErr w:type="spellEnd"/>
      <w:r>
        <w:rPr>
          <w:rFonts w:eastAsia="Times New Roman" w:cs="Times New Roman"/>
          <w:szCs w:val="24"/>
        </w:rPr>
        <w:t xml:space="preserve">, ο κ. </w:t>
      </w:r>
      <w:proofErr w:type="spellStart"/>
      <w:r>
        <w:rPr>
          <w:rFonts w:eastAsia="Times New Roman" w:cs="Times New Roman"/>
          <w:szCs w:val="24"/>
        </w:rPr>
        <w:t>Δένδιας</w:t>
      </w:r>
      <w:proofErr w:type="spellEnd"/>
      <w:r>
        <w:rPr>
          <w:rFonts w:eastAsia="Times New Roman" w:cs="Times New Roman"/>
          <w:szCs w:val="24"/>
        </w:rPr>
        <w:t xml:space="preserve">. Ζήτησε μετά να παρέμβει ο Υπουργός. Στη συνέχεια, θα μιλήσει η κ. </w:t>
      </w:r>
      <w:r>
        <w:rPr>
          <w:rFonts w:eastAsia="Times New Roman" w:cs="Times New Roman"/>
          <w:szCs w:val="24"/>
        </w:rPr>
        <w:t xml:space="preserve">Κόλλια- Τσαρουχά. </w:t>
      </w:r>
    </w:p>
    <w:p w14:paraId="01A9E0C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έχετε τον λόγο. </w:t>
      </w:r>
    </w:p>
    <w:p w14:paraId="01A9E0CC"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ΜΑΡΙΟΣ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sidRPr="00A607EC">
        <w:rPr>
          <w:rFonts w:eastAsia="Times New Roman" w:cs="Times New Roman"/>
          <w:szCs w:val="24"/>
        </w:rPr>
        <w:t xml:space="preserve">Ευχαριστώ, κύριε Πρόεδρε. </w:t>
      </w:r>
    </w:p>
    <w:p w14:paraId="01A9E0CD" w14:textId="77777777" w:rsidR="00887A51" w:rsidRDefault="009C255F">
      <w:pPr>
        <w:tabs>
          <w:tab w:val="left" w:pos="6168"/>
        </w:tabs>
        <w:spacing w:after="0" w:line="600" w:lineRule="auto"/>
        <w:ind w:firstLine="720"/>
        <w:jc w:val="both"/>
        <w:rPr>
          <w:rFonts w:eastAsia="Times New Roman" w:cs="Times New Roman"/>
          <w:szCs w:val="24"/>
        </w:rPr>
      </w:pPr>
      <w:r w:rsidRPr="004C08D3">
        <w:rPr>
          <w:rFonts w:eastAsia="Times New Roman" w:cs="Times New Roman"/>
          <w:szCs w:val="24"/>
        </w:rPr>
        <w:lastRenderedPageBreak/>
        <w:t>Κυρίες και κύριοι</w:t>
      </w:r>
      <w:r>
        <w:rPr>
          <w:rFonts w:eastAsia="Times New Roman" w:cs="Times New Roman"/>
          <w:szCs w:val="24"/>
        </w:rPr>
        <w:t>,</w:t>
      </w:r>
      <w:r w:rsidRPr="004C08D3">
        <w:rPr>
          <w:rFonts w:eastAsia="Times New Roman" w:cs="Times New Roman"/>
          <w:szCs w:val="24"/>
        </w:rPr>
        <w:t xml:space="preserve"> η σημερινή </w:t>
      </w:r>
      <w:r>
        <w:rPr>
          <w:rFonts w:eastAsia="Times New Roman" w:cs="Times New Roman"/>
          <w:szCs w:val="24"/>
        </w:rPr>
        <w:t xml:space="preserve">κύρωση </w:t>
      </w:r>
      <w:r w:rsidRPr="004C08D3">
        <w:rPr>
          <w:rFonts w:eastAsia="Times New Roman" w:cs="Times New Roman"/>
          <w:szCs w:val="24"/>
        </w:rPr>
        <w:t>ως συνέχε</w:t>
      </w:r>
      <w:r>
        <w:rPr>
          <w:rFonts w:eastAsia="Times New Roman" w:cs="Times New Roman"/>
          <w:szCs w:val="24"/>
        </w:rPr>
        <w:t>ια της συζήτησης της κύρωσης της Συμφωνίας των</w:t>
      </w:r>
      <w:r w:rsidRPr="004C08D3">
        <w:rPr>
          <w:rFonts w:eastAsia="Times New Roman" w:cs="Times New Roman"/>
          <w:szCs w:val="24"/>
        </w:rPr>
        <w:t xml:space="preserve"> Πρεσπών αποτελεί πραγματικά το δεύτ</w:t>
      </w:r>
      <w:r w:rsidRPr="004C08D3">
        <w:rPr>
          <w:rFonts w:eastAsia="Times New Roman" w:cs="Times New Roman"/>
          <w:szCs w:val="24"/>
        </w:rPr>
        <w:t>ερο μέρος του δράματος</w:t>
      </w:r>
      <w:r>
        <w:rPr>
          <w:rFonts w:eastAsia="Times New Roman" w:cs="Times New Roman"/>
          <w:szCs w:val="24"/>
        </w:rPr>
        <w:t>,</w:t>
      </w:r>
      <w:r w:rsidRPr="004C08D3">
        <w:rPr>
          <w:rFonts w:eastAsia="Times New Roman" w:cs="Times New Roman"/>
          <w:szCs w:val="24"/>
        </w:rPr>
        <w:t xml:space="preserve"> όπως εμείς το έχουμε</w:t>
      </w:r>
      <w:r>
        <w:rPr>
          <w:rFonts w:eastAsia="Times New Roman" w:cs="Times New Roman"/>
          <w:szCs w:val="24"/>
        </w:rPr>
        <w:t>,</w:t>
      </w:r>
      <w:r w:rsidRPr="004C08D3">
        <w:rPr>
          <w:rFonts w:eastAsia="Times New Roman" w:cs="Times New Roman"/>
          <w:szCs w:val="24"/>
        </w:rPr>
        <w:t xml:space="preserve"> τουλάχιστον</w:t>
      </w:r>
      <w:r>
        <w:rPr>
          <w:rFonts w:eastAsia="Times New Roman" w:cs="Times New Roman"/>
          <w:szCs w:val="24"/>
        </w:rPr>
        <w:t>,</w:t>
      </w:r>
      <w:r w:rsidRPr="004C08D3">
        <w:rPr>
          <w:rFonts w:eastAsia="Times New Roman" w:cs="Times New Roman"/>
          <w:szCs w:val="24"/>
        </w:rPr>
        <w:t xml:space="preserve"> στις τάξεις της Ένωσης Κεντρώων</w:t>
      </w:r>
      <w:r>
        <w:rPr>
          <w:rFonts w:eastAsia="Times New Roman" w:cs="Times New Roman"/>
          <w:szCs w:val="24"/>
        </w:rPr>
        <w:t>.</w:t>
      </w:r>
      <w:r w:rsidRPr="004C08D3">
        <w:rPr>
          <w:rFonts w:eastAsia="Times New Roman" w:cs="Times New Roman"/>
          <w:szCs w:val="24"/>
        </w:rPr>
        <w:t xml:space="preserve"> Δυστυχώς</w:t>
      </w:r>
      <w:r>
        <w:rPr>
          <w:rFonts w:eastAsia="Times New Roman" w:cs="Times New Roman"/>
          <w:szCs w:val="24"/>
        </w:rPr>
        <w:t>, π</w:t>
      </w:r>
      <w:r w:rsidRPr="004C08D3">
        <w:rPr>
          <w:rFonts w:eastAsia="Times New Roman" w:cs="Times New Roman"/>
          <w:szCs w:val="24"/>
        </w:rPr>
        <w:t>αρά το γεγονός ότι η σημερινή Κυβέρνηση εξακολουθεί να είναι μία κυβέρνηση περιστασιακής πλειοψηφίας</w:t>
      </w:r>
      <w:r>
        <w:rPr>
          <w:rFonts w:eastAsia="Times New Roman" w:cs="Times New Roman"/>
          <w:szCs w:val="24"/>
        </w:rPr>
        <w:t>,</w:t>
      </w:r>
      <w:r w:rsidRPr="004C08D3">
        <w:rPr>
          <w:rFonts w:eastAsia="Times New Roman" w:cs="Times New Roman"/>
          <w:szCs w:val="24"/>
        </w:rPr>
        <w:t xml:space="preserve"> ολοκληρώνει αυτή</w:t>
      </w:r>
      <w:r>
        <w:rPr>
          <w:rFonts w:eastAsia="Times New Roman" w:cs="Times New Roman"/>
          <w:szCs w:val="24"/>
        </w:rPr>
        <w:t>ν</w:t>
      </w:r>
      <w:r w:rsidRPr="004C08D3">
        <w:rPr>
          <w:rFonts w:eastAsia="Times New Roman" w:cs="Times New Roman"/>
          <w:szCs w:val="24"/>
        </w:rPr>
        <w:t xml:space="preserve"> τ</w:t>
      </w:r>
      <w:r>
        <w:rPr>
          <w:rFonts w:eastAsia="Times New Roman" w:cs="Times New Roman"/>
          <w:szCs w:val="24"/>
        </w:rPr>
        <w:t xml:space="preserve">η </w:t>
      </w:r>
      <w:r w:rsidRPr="004C08D3">
        <w:rPr>
          <w:rFonts w:eastAsia="Times New Roman" w:cs="Times New Roman"/>
          <w:szCs w:val="24"/>
        </w:rPr>
        <w:t>μειοδοσία</w:t>
      </w:r>
      <w:r>
        <w:rPr>
          <w:rFonts w:eastAsia="Times New Roman" w:cs="Times New Roman"/>
          <w:szCs w:val="24"/>
        </w:rPr>
        <w:t>.</w:t>
      </w:r>
    </w:p>
    <w:p w14:paraId="01A9E0CE" w14:textId="77777777" w:rsidR="00887A51" w:rsidRDefault="009C255F">
      <w:pPr>
        <w:tabs>
          <w:tab w:val="left" w:pos="6168"/>
        </w:tabs>
        <w:spacing w:after="0" w:line="600" w:lineRule="auto"/>
        <w:ind w:firstLine="720"/>
        <w:jc w:val="both"/>
        <w:rPr>
          <w:rFonts w:eastAsia="Times New Roman" w:cs="Times New Roman"/>
          <w:szCs w:val="24"/>
        </w:rPr>
      </w:pPr>
      <w:r w:rsidRPr="004C08D3">
        <w:rPr>
          <w:rFonts w:eastAsia="Times New Roman" w:cs="Times New Roman"/>
          <w:szCs w:val="24"/>
        </w:rPr>
        <w:t xml:space="preserve">Οι </w:t>
      </w:r>
      <w:r>
        <w:rPr>
          <w:rFonts w:eastAsia="Times New Roman" w:cs="Times New Roman"/>
          <w:szCs w:val="24"/>
        </w:rPr>
        <w:t>«</w:t>
      </w:r>
      <w:r w:rsidRPr="004C08D3">
        <w:rPr>
          <w:rFonts w:eastAsia="Times New Roman" w:cs="Times New Roman"/>
          <w:szCs w:val="24"/>
        </w:rPr>
        <w:t>ΣΥΡΙΖΑΝΕΛ</w:t>
      </w:r>
      <w:r>
        <w:rPr>
          <w:rFonts w:eastAsia="Times New Roman" w:cs="Times New Roman"/>
          <w:szCs w:val="24"/>
        </w:rPr>
        <w:t>»</w:t>
      </w:r>
      <w:r w:rsidRPr="004C08D3">
        <w:rPr>
          <w:rFonts w:eastAsia="Times New Roman" w:cs="Times New Roman"/>
          <w:szCs w:val="24"/>
        </w:rPr>
        <w:t xml:space="preserve"> </w:t>
      </w:r>
      <w:r>
        <w:rPr>
          <w:rFonts w:eastAsia="Times New Roman" w:cs="Times New Roman"/>
          <w:szCs w:val="24"/>
        </w:rPr>
        <w:t>-κ</w:t>
      </w:r>
      <w:r w:rsidRPr="004C08D3">
        <w:rPr>
          <w:rFonts w:eastAsia="Times New Roman" w:cs="Times New Roman"/>
          <w:szCs w:val="24"/>
        </w:rPr>
        <w:t>αι</w:t>
      </w:r>
      <w:r w:rsidRPr="004C08D3">
        <w:rPr>
          <w:rFonts w:eastAsia="Times New Roman" w:cs="Times New Roman"/>
          <w:szCs w:val="24"/>
        </w:rPr>
        <w:t xml:space="preserve"> δεν το λέω τυχαία</w:t>
      </w:r>
      <w:r>
        <w:rPr>
          <w:rFonts w:eastAsia="Times New Roman" w:cs="Times New Roman"/>
          <w:szCs w:val="24"/>
        </w:rPr>
        <w:t>,</w:t>
      </w:r>
      <w:r w:rsidRPr="004C08D3">
        <w:rPr>
          <w:rFonts w:eastAsia="Times New Roman" w:cs="Times New Roman"/>
          <w:szCs w:val="24"/>
        </w:rPr>
        <w:t xml:space="preserve"> διότι πλέον έχει άρει την εμπιστοσύνη από την Κυβέρνηση ο κ</w:t>
      </w:r>
      <w:r>
        <w:rPr>
          <w:rFonts w:eastAsia="Times New Roman" w:cs="Times New Roman"/>
          <w:szCs w:val="24"/>
        </w:rPr>
        <w:t>.</w:t>
      </w:r>
      <w:r w:rsidRPr="004C08D3">
        <w:rPr>
          <w:rFonts w:eastAsia="Times New Roman" w:cs="Times New Roman"/>
          <w:szCs w:val="24"/>
        </w:rPr>
        <w:t xml:space="preserve"> Καμμένος</w:t>
      </w:r>
      <w:r>
        <w:rPr>
          <w:rFonts w:eastAsia="Times New Roman" w:cs="Times New Roman"/>
          <w:szCs w:val="24"/>
        </w:rPr>
        <w:t xml:space="preserve">, όμως </w:t>
      </w:r>
      <w:r w:rsidRPr="004C08D3">
        <w:rPr>
          <w:rFonts w:eastAsia="Times New Roman" w:cs="Times New Roman"/>
          <w:szCs w:val="24"/>
        </w:rPr>
        <w:t>το</w:t>
      </w:r>
      <w:r>
        <w:rPr>
          <w:rFonts w:eastAsia="Times New Roman" w:cs="Times New Roman"/>
          <w:szCs w:val="24"/>
        </w:rPr>
        <w:t>ν</w:t>
      </w:r>
      <w:r w:rsidRPr="004C08D3">
        <w:rPr>
          <w:rFonts w:eastAsia="Times New Roman" w:cs="Times New Roman"/>
          <w:szCs w:val="24"/>
        </w:rPr>
        <w:t xml:space="preserve"> θεωρούμε συνυπεύθυνο για την Συμφωνία των Πρεσπών</w:t>
      </w:r>
      <w:r>
        <w:rPr>
          <w:rFonts w:eastAsia="Times New Roman" w:cs="Times New Roman"/>
          <w:szCs w:val="24"/>
        </w:rPr>
        <w:t>,</w:t>
      </w:r>
      <w:r w:rsidRPr="004C08D3">
        <w:rPr>
          <w:rFonts w:eastAsia="Times New Roman" w:cs="Times New Roman"/>
          <w:szCs w:val="24"/>
        </w:rPr>
        <w:t xml:space="preserve"> αλλά και όλοι οι υπόλοιποι </w:t>
      </w:r>
      <w:r>
        <w:rPr>
          <w:rFonts w:eastAsia="Times New Roman" w:cs="Times New Roman"/>
          <w:szCs w:val="24"/>
        </w:rPr>
        <w:t xml:space="preserve">πρόθυμοι για όλα- </w:t>
      </w:r>
      <w:r w:rsidRPr="004C08D3">
        <w:rPr>
          <w:rFonts w:eastAsia="Times New Roman" w:cs="Times New Roman"/>
          <w:szCs w:val="24"/>
        </w:rPr>
        <w:t xml:space="preserve">πρόσφεραν </w:t>
      </w:r>
      <w:r>
        <w:rPr>
          <w:rFonts w:eastAsia="Times New Roman" w:cs="Times New Roman"/>
          <w:szCs w:val="24"/>
        </w:rPr>
        <w:t>«</w:t>
      </w:r>
      <w:r w:rsidRPr="004C08D3">
        <w:rPr>
          <w:rFonts w:eastAsia="Times New Roman" w:cs="Times New Roman"/>
          <w:szCs w:val="24"/>
        </w:rPr>
        <w:t>στο πιάτο</w:t>
      </w:r>
      <w:r>
        <w:rPr>
          <w:rFonts w:eastAsia="Times New Roman" w:cs="Times New Roman"/>
          <w:szCs w:val="24"/>
        </w:rPr>
        <w:t>»</w:t>
      </w:r>
      <w:r w:rsidRPr="004C08D3">
        <w:rPr>
          <w:rFonts w:eastAsia="Times New Roman" w:cs="Times New Roman"/>
          <w:szCs w:val="24"/>
        </w:rPr>
        <w:t xml:space="preserve"> των Σκοπιανών τη Μακεδονία</w:t>
      </w:r>
      <w:r>
        <w:rPr>
          <w:rFonts w:eastAsia="Times New Roman" w:cs="Times New Roman"/>
          <w:szCs w:val="24"/>
        </w:rPr>
        <w:t>,</w:t>
      </w:r>
      <w:r w:rsidRPr="004C08D3">
        <w:rPr>
          <w:rFonts w:eastAsia="Times New Roman" w:cs="Times New Roman"/>
          <w:szCs w:val="24"/>
        </w:rPr>
        <w:t xml:space="preserve"> το όνομα</w:t>
      </w:r>
      <w:r>
        <w:rPr>
          <w:rFonts w:eastAsia="Times New Roman" w:cs="Times New Roman"/>
          <w:szCs w:val="24"/>
        </w:rPr>
        <w:t>,</w:t>
      </w:r>
      <w:r w:rsidRPr="004C08D3">
        <w:rPr>
          <w:rFonts w:eastAsia="Times New Roman" w:cs="Times New Roman"/>
          <w:szCs w:val="24"/>
        </w:rPr>
        <w:t xml:space="preserve"> </w:t>
      </w:r>
      <w:r w:rsidRPr="004C08D3">
        <w:rPr>
          <w:rFonts w:eastAsia="Times New Roman" w:cs="Times New Roman"/>
          <w:szCs w:val="24"/>
        </w:rPr>
        <w:t>την ιστορία</w:t>
      </w:r>
      <w:r>
        <w:rPr>
          <w:rFonts w:eastAsia="Times New Roman" w:cs="Times New Roman"/>
          <w:szCs w:val="24"/>
        </w:rPr>
        <w:t>,</w:t>
      </w:r>
      <w:r w:rsidRPr="004C08D3">
        <w:rPr>
          <w:rFonts w:eastAsia="Times New Roman" w:cs="Times New Roman"/>
          <w:szCs w:val="24"/>
        </w:rPr>
        <w:t xml:space="preserve"> τον πολιτισμό</w:t>
      </w:r>
      <w:r>
        <w:rPr>
          <w:rFonts w:eastAsia="Times New Roman" w:cs="Times New Roman"/>
          <w:szCs w:val="24"/>
        </w:rPr>
        <w:t>,</w:t>
      </w:r>
      <w:r w:rsidRPr="004C08D3">
        <w:rPr>
          <w:rFonts w:eastAsia="Times New Roman" w:cs="Times New Roman"/>
          <w:szCs w:val="24"/>
        </w:rPr>
        <w:t xml:space="preserve"> τη γλώσσα</w:t>
      </w:r>
      <w:r>
        <w:rPr>
          <w:rFonts w:eastAsia="Times New Roman" w:cs="Times New Roman"/>
          <w:szCs w:val="24"/>
        </w:rPr>
        <w:t>,</w:t>
      </w:r>
      <w:r w:rsidRPr="004C08D3">
        <w:rPr>
          <w:rFonts w:eastAsia="Times New Roman" w:cs="Times New Roman"/>
          <w:szCs w:val="24"/>
        </w:rPr>
        <w:t xml:space="preserve"> την ιθαγένεια</w:t>
      </w:r>
      <w:r>
        <w:rPr>
          <w:rFonts w:eastAsia="Times New Roman" w:cs="Times New Roman"/>
          <w:szCs w:val="24"/>
        </w:rPr>
        <w:t>,</w:t>
      </w:r>
      <w:r w:rsidRPr="004C08D3">
        <w:rPr>
          <w:rFonts w:eastAsia="Times New Roman" w:cs="Times New Roman"/>
          <w:szCs w:val="24"/>
        </w:rPr>
        <w:t xml:space="preserve"> το </w:t>
      </w:r>
      <w:proofErr w:type="spellStart"/>
      <w:r w:rsidRPr="004C08D3">
        <w:rPr>
          <w:rFonts w:eastAsia="Times New Roman" w:cs="Times New Roman"/>
          <w:szCs w:val="24"/>
          <w:lang w:val="en-US"/>
        </w:rPr>
        <w:t>erga</w:t>
      </w:r>
      <w:proofErr w:type="spellEnd"/>
      <w:r w:rsidRPr="004C08D3">
        <w:rPr>
          <w:rFonts w:eastAsia="Times New Roman" w:cs="Times New Roman"/>
          <w:szCs w:val="24"/>
        </w:rPr>
        <w:t xml:space="preserve"> </w:t>
      </w:r>
      <w:proofErr w:type="spellStart"/>
      <w:r w:rsidRPr="004C08D3">
        <w:rPr>
          <w:rFonts w:eastAsia="Times New Roman" w:cs="Times New Roman"/>
          <w:szCs w:val="24"/>
          <w:lang w:val="en-US"/>
        </w:rPr>
        <w:t>omnes</w:t>
      </w:r>
      <w:proofErr w:type="spellEnd"/>
      <w:r>
        <w:rPr>
          <w:rFonts w:eastAsia="Times New Roman" w:cs="Times New Roman"/>
          <w:szCs w:val="24"/>
        </w:rPr>
        <w:t>. Είναι</w:t>
      </w:r>
      <w:r w:rsidRPr="004C08D3">
        <w:rPr>
          <w:rFonts w:eastAsia="Times New Roman" w:cs="Times New Roman"/>
          <w:szCs w:val="24"/>
        </w:rPr>
        <w:t xml:space="preserve"> </w:t>
      </w:r>
      <w:r>
        <w:rPr>
          <w:rFonts w:eastAsia="Times New Roman" w:cs="Times New Roman"/>
          <w:szCs w:val="24"/>
        </w:rPr>
        <w:t xml:space="preserve">πραγματικά </w:t>
      </w:r>
      <w:r w:rsidRPr="004C08D3">
        <w:rPr>
          <w:rFonts w:eastAsia="Times New Roman" w:cs="Times New Roman"/>
          <w:szCs w:val="24"/>
        </w:rPr>
        <w:t xml:space="preserve">η </w:t>
      </w:r>
      <w:r>
        <w:rPr>
          <w:rFonts w:eastAsia="Times New Roman" w:cs="Times New Roman"/>
          <w:szCs w:val="24"/>
        </w:rPr>
        <w:t xml:space="preserve">μοναδική </w:t>
      </w:r>
      <w:r w:rsidRPr="004C08D3">
        <w:rPr>
          <w:rFonts w:eastAsia="Times New Roman" w:cs="Times New Roman"/>
          <w:szCs w:val="24"/>
        </w:rPr>
        <w:t>Κυβέρνηση στην ιστορία</w:t>
      </w:r>
      <w:r>
        <w:rPr>
          <w:rFonts w:eastAsia="Times New Roman" w:cs="Times New Roman"/>
          <w:szCs w:val="24"/>
        </w:rPr>
        <w:t xml:space="preserve">, που </w:t>
      </w:r>
      <w:r w:rsidRPr="004C08D3">
        <w:rPr>
          <w:rFonts w:eastAsia="Times New Roman" w:cs="Times New Roman"/>
          <w:szCs w:val="24"/>
        </w:rPr>
        <w:t>χωρίς να χάσει πόλεμο</w:t>
      </w:r>
      <w:r>
        <w:rPr>
          <w:rFonts w:eastAsia="Times New Roman" w:cs="Times New Roman"/>
          <w:szCs w:val="24"/>
        </w:rPr>
        <w:t xml:space="preserve"> έδωσε</w:t>
      </w:r>
      <w:r w:rsidRPr="004C08D3">
        <w:rPr>
          <w:rFonts w:eastAsia="Times New Roman" w:cs="Times New Roman"/>
          <w:szCs w:val="24"/>
        </w:rPr>
        <w:t xml:space="preserve"> τα πάντα όλα στη </w:t>
      </w:r>
      <w:r>
        <w:rPr>
          <w:rFonts w:eastAsia="Times New Roman" w:cs="Times New Roman"/>
          <w:szCs w:val="24"/>
          <w:lang w:val="en-US"/>
        </w:rPr>
        <w:t>FYROM</w:t>
      </w:r>
      <w:r>
        <w:rPr>
          <w:rFonts w:eastAsia="Times New Roman" w:cs="Times New Roman"/>
          <w:szCs w:val="24"/>
        </w:rPr>
        <w:t xml:space="preserve">. </w:t>
      </w:r>
    </w:p>
    <w:p w14:paraId="01A9E0CF" w14:textId="77777777" w:rsidR="00887A51" w:rsidRDefault="009C255F">
      <w:pPr>
        <w:tabs>
          <w:tab w:val="left" w:pos="6168"/>
        </w:tabs>
        <w:spacing w:after="0" w:line="600" w:lineRule="auto"/>
        <w:ind w:firstLine="720"/>
        <w:jc w:val="both"/>
        <w:rPr>
          <w:rFonts w:eastAsia="Times New Roman" w:cs="Times New Roman"/>
          <w:szCs w:val="24"/>
        </w:rPr>
      </w:pPr>
      <w:r w:rsidRPr="004C08D3">
        <w:rPr>
          <w:rFonts w:eastAsia="Times New Roman" w:cs="Times New Roman"/>
          <w:szCs w:val="24"/>
        </w:rPr>
        <w:t>Υπουργοί της Κυβέρνησης</w:t>
      </w:r>
      <w:r>
        <w:rPr>
          <w:rFonts w:eastAsia="Times New Roman" w:cs="Times New Roman"/>
          <w:szCs w:val="24"/>
        </w:rPr>
        <w:t>,</w:t>
      </w:r>
      <w:r w:rsidRPr="004C08D3">
        <w:rPr>
          <w:rFonts w:eastAsia="Times New Roman" w:cs="Times New Roman"/>
          <w:szCs w:val="24"/>
        </w:rPr>
        <w:t xml:space="preserve"> αλλά και αρκετοί Βουλευτές του ΣΥΡΙΖΑ έχουν κάνει λόγο ότι δήθεν αυτή η Συμφωνία των Πρεσπών θα αναβαθμίσει το</w:t>
      </w:r>
      <w:r>
        <w:rPr>
          <w:rFonts w:eastAsia="Times New Roman" w:cs="Times New Roman"/>
          <w:szCs w:val="24"/>
        </w:rPr>
        <w:t>ν</w:t>
      </w:r>
      <w:r w:rsidRPr="004C08D3">
        <w:rPr>
          <w:rFonts w:eastAsia="Times New Roman" w:cs="Times New Roman"/>
          <w:szCs w:val="24"/>
        </w:rPr>
        <w:t xml:space="preserve"> ρόλο της Θεσσαλονίκης και γενικότερα των Βαλκανίων και της νοτιοανατολικής Ευρώπης</w:t>
      </w:r>
      <w:r>
        <w:rPr>
          <w:rFonts w:eastAsia="Times New Roman" w:cs="Times New Roman"/>
          <w:szCs w:val="24"/>
        </w:rPr>
        <w:t>.</w:t>
      </w:r>
      <w:r w:rsidRPr="004C08D3">
        <w:rPr>
          <w:rFonts w:eastAsia="Times New Roman" w:cs="Times New Roman"/>
          <w:szCs w:val="24"/>
        </w:rPr>
        <w:t xml:space="preserve"> Στην </w:t>
      </w:r>
      <w:r w:rsidRPr="004C08D3">
        <w:rPr>
          <w:rFonts w:eastAsia="Times New Roman" w:cs="Times New Roman"/>
          <w:szCs w:val="24"/>
        </w:rPr>
        <w:lastRenderedPageBreak/>
        <w:t xml:space="preserve">ουσία αποκρύπτουν ότι στη </w:t>
      </w:r>
      <w:r>
        <w:rPr>
          <w:rFonts w:eastAsia="Times New Roman" w:cs="Times New Roman"/>
          <w:szCs w:val="24"/>
        </w:rPr>
        <w:t>σ</w:t>
      </w:r>
      <w:r w:rsidRPr="004C08D3">
        <w:rPr>
          <w:rFonts w:eastAsia="Times New Roman" w:cs="Times New Roman"/>
          <w:szCs w:val="24"/>
        </w:rPr>
        <w:t>υμφωνία υπάρχει μία από τις</w:t>
      </w:r>
      <w:r w:rsidRPr="004C08D3">
        <w:rPr>
          <w:rFonts w:eastAsia="Times New Roman" w:cs="Times New Roman"/>
          <w:szCs w:val="24"/>
        </w:rPr>
        <w:t xml:space="preserve"> μεγαλύτερες παγίδες για τη Θεσσαλονίκη και γενικότερα για τη Μακεδονία </w:t>
      </w:r>
      <w:r>
        <w:rPr>
          <w:rFonts w:eastAsia="Times New Roman" w:cs="Times New Roman"/>
          <w:szCs w:val="24"/>
        </w:rPr>
        <w:t>μας.</w:t>
      </w:r>
      <w:r w:rsidRPr="004C08D3">
        <w:rPr>
          <w:rFonts w:eastAsia="Times New Roman" w:cs="Times New Roman"/>
          <w:szCs w:val="24"/>
        </w:rPr>
        <w:t xml:space="preserve"> Αναφέρομαι στο άρθρο 13</w:t>
      </w:r>
      <w:r>
        <w:rPr>
          <w:rFonts w:eastAsia="Times New Roman" w:cs="Times New Roman"/>
          <w:szCs w:val="24"/>
        </w:rPr>
        <w:t xml:space="preserve">, το οποίο προστέθηκε ως έξτρα μπόνους </w:t>
      </w:r>
      <w:r w:rsidRPr="004C08D3">
        <w:rPr>
          <w:rFonts w:eastAsia="Times New Roman" w:cs="Times New Roman"/>
          <w:szCs w:val="24"/>
        </w:rPr>
        <w:t>για τα Σκόπια</w:t>
      </w:r>
      <w:r>
        <w:rPr>
          <w:rFonts w:eastAsia="Times New Roman" w:cs="Times New Roman"/>
          <w:szCs w:val="24"/>
        </w:rPr>
        <w:t>,</w:t>
      </w:r>
      <w:r w:rsidRPr="004C08D3">
        <w:rPr>
          <w:rFonts w:eastAsia="Times New Roman" w:cs="Times New Roman"/>
          <w:szCs w:val="24"/>
        </w:rPr>
        <w:t xml:space="preserve"> όπου χαρακτηρίζεται αυτή η χώρα ως περίκλειστη</w:t>
      </w:r>
      <w:r>
        <w:rPr>
          <w:rFonts w:eastAsia="Times New Roman" w:cs="Times New Roman"/>
          <w:szCs w:val="24"/>
        </w:rPr>
        <w:t>,</w:t>
      </w:r>
      <w:r w:rsidRPr="004C08D3">
        <w:rPr>
          <w:rFonts w:eastAsia="Times New Roman" w:cs="Times New Roman"/>
          <w:szCs w:val="24"/>
        </w:rPr>
        <w:t xml:space="preserve"> με αναφορά σε πρακτική εφαρμογή της Σύμβασης των Ηνωμέ</w:t>
      </w:r>
      <w:r w:rsidRPr="004C08D3">
        <w:rPr>
          <w:rFonts w:eastAsia="Times New Roman" w:cs="Times New Roman"/>
          <w:szCs w:val="24"/>
        </w:rPr>
        <w:t>νων Εθνών για το δίκαιο της θάλασσας</w:t>
      </w:r>
      <w:r>
        <w:rPr>
          <w:rFonts w:eastAsia="Times New Roman" w:cs="Times New Roman"/>
          <w:szCs w:val="24"/>
        </w:rPr>
        <w:t xml:space="preserve">. Αυτό </w:t>
      </w:r>
      <w:r w:rsidRPr="004C08D3">
        <w:rPr>
          <w:rFonts w:eastAsia="Times New Roman" w:cs="Times New Roman"/>
          <w:szCs w:val="24"/>
        </w:rPr>
        <w:t xml:space="preserve">σημαίνει ότι ο ΣΥΡΙΖΑ παραχώρησε το δικαίωμα να εκμεταλλεύονται </w:t>
      </w:r>
      <w:r>
        <w:rPr>
          <w:rFonts w:eastAsia="Times New Roman" w:cs="Times New Roman"/>
          <w:szCs w:val="24"/>
        </w:rPr>
        <w:t>-κι έτσι πρέπει να είναι, δ</w:t>
      </w:r>
      <w:r w:rsidRPr="004C08D3">
        <w:rPr>
          <w:rFonts w:eastAsia="Times New Roman" w:cs="Times New Roman"/>
          <w:szCs w:val="24"/>
        </w:rPr>
        <w:t>εν διαφωνώ με αυτό</w:t>
      </w:r>
      <w:r>
        <w:rPr>
          <w:rFonts w:eastAsia="Times New Roman" w:cs="Times New Roman"/>
          <w:szCs w:val="24"/>
        </w:rPr>
        <w:t>-</w:t>
      </w:r>
      <w:r w:rsidRPr="004C08D3">
        <w:rPr>
          <w:rFonts w:eastAsia="Times New Roman" w:cs="Times New Roman"/>
          <w:szCs w:val="24"/>
        </w:rPr>
        <w:t xml:space="preserve"> </w:t>
      </w:r>
      <w:r>
        <w:rPr>
          <w:rFonts w:eastAsia="Times New Roman" w:cs="Times New Roman"/>
          <w:szCs w:val="24"/>
        </w:rPr>
        <w:t>σε ισότιμη βάση τους πόρους της ε</w:t>
      </w:r>
      <w:r w:rsidRPr="004C08D3">
        <w:rPr>
          <w:rFonts w:eastAsia="Times New Roman" w:cs="Times New Roman"/>
          <w:szCs w:val="24"/>
        </w:rPr>
        <w:t>λληνικής ΑΟΖ</w:t>
      </w:r>
      <w:r>
        <w:rPr>
          <w:rFonts w:eastAsia="Times New Roman" w:cs="Times New Roman"/>
          <w:szCs w:val="24"/>
        </w:rPr>
        <w:t>,</w:t>
      </w:r>
      <w:r w:rsidRPr="004C08D3">
        <w:rPr>
          <w:rFonts w:eastAsia="Times New Roman" w:cs="Times New Roman"/>
          <w:szCs w:val="24"/>
        </w:rPr>
        <w:t xml:space="preserve"> να αλιεύουν στο</w:t>
      </w:r>
      <w:r>
        <w:rPr>
          <w:rFonts w:eastAsia="Times New Roman" w:cs="Times New Roman"/>
          <w:szCs w:val="24"/>
        </w:rPr>
        <w:t>ν</w:t>
      </w:r>
      <w:r w:rsidRPr="004C08D3">
        <w:rPr>
          <w:rFonts w:eastAsia="Times New Roman" w:cs="Times New Roman"/>
          <w:szCs w:val="24"/>
        </w:rPr>
        <w:t xml:space="preserve"> Θερμαϊκό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w:t>
      </w:r>
    </w:p>
    <w:p w14:paraId="01A9E0D0" w14:textId="77777777" w:rsidR="00887A51" w:rsidRDefault="009C255F">
      <w:pPr>
        <w:tabs>
          <w:tab w:val="left" w:pos="6168"/>
        </w:tabs>
        <w:spacing w:after="0" w:line="600" w:lineRule="auto"/>
        <w:ind w:firstLine="720"/>
        <w:jc w:val="both"/>
        <w:rPr>
          <w:rFonts w:eastAsia="Times New Roman" w:cs="Times New Roman"/>
          <w:szCs w:val="24"/>
        </w:rPr>
      </w:pPr>
      <w:r w:rsidRPr="004C08D3">
        <w:rPr>
          <w:rFonts w:eastAsia="Times New Roman" w:cs="Times New Roman"/>
          <w:szCs w:val="24"/>
        </w:rPr>
        <w:t>Καταθέτω στα Πρακτικ</w:t>
      </w:r>
      <w:r w:rsidRPr="004C08D3">
        <w:rPr>
          <w:rFonts w:eastAsia="Times New Roman" w:cs="Times New Roman"/>
          <w:szCs w:val="24"/>
        </w:rPr>
        <w:t xml:space="preserve">ά </w:t>
      </w:r>
      <w:r>
        <w:rPr>
          <w:rFonts w:eastAsia="Times New Roman" w:cs="Times New Roman"/>
          <w:szCs w:val="24"/>
        </w:rPr>
        <w:t xml:space="preserve">τα σχετικά άρθρα της </w:t>
      </w:r>
      <w:r>
        <w:rPr>
          <w:rFonts w:eastAsia="Times New Roman" w:cs="Times New Roman"/>
          <w:szCs w:val="24"/>
        </w:rPr>
        <w:t>σ</w:t>
      </w:r>
      <w:r>
        <w:rPr>
          <w:rFonts w:eastAsia="Times New Roman" w:cs="Times New Roman"/>
          <w:szCs w:val="24"/>
        </w:rPr>
        <w:t xml:space="preserve">ύμβασης του ΟΗΕ γι’ </w:t>
      </w:r>
      <w:r w:rsidRPr="004C08D3">
        <w:rPr>
          <w:rFonts w:eastAsia="Times New Roman" w:cs="Times New Roman"/>
          <w:szCs w:val="24"/>
        </w:rPr>
        <w:t>αυτό</w:t>
      </w:r>
      <w:r>
        <w:rPr>
          <w:rFonts w:eastAsia="Times New Roman" w:cs="Times New Roman"/>
          <w:szCs w:val="24"/>
        </w:rPr>
        <w:t>.</w:t>
      </w:r>
    </w:p>
    <w:p w14:paraId="01A9E0D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ο Θ</w:t>
      </w:r>
      <w:r>
        <w:rPr>
          <w:rFonts w:eastAsia="Times New Roman" w:cs="Times New Roman"/>
          <w:szCs w:val="24"/>
        </w:rPr>
        <w:t>΄</w:t>
      </w:r>
      <w:r>
        <w:rPr>
          <w:rFonts w:eastAsia="Times New Roman" w:cs="Times New Roman"/>
          <w:szCs w:val="24"/>
        </w:rPr>
        <w:t xml:space="preserve"> Αντιπρόεδρος της Βουλής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01A9E0D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Αυτά,</w:t>
      </w:r>
      <w:r w:rsidRPr="004C08D3">
        <w:rPr>
          <w:rFonts w:eastAsia="Times New Roman" w:cs="Times New Roman"/>
          <w:szCs w:val="24"/>
        </w:rPr>
        <w:t xml:space="preserve"> </w:t>
      </w:r>
      <w:r>
        <w:rPr>
          <w:rFonts w:eastAsia="Times New Roman" w:cs="Times New Roman"/>
          <w:szCs w:val="24"/>
        </w:rPr>
        <w:t>όμως,</w:t>
      </w:r>
      <w:r w:rsidRPr="004C08D3">
        <w:rPr>
          <w:rFonts w:eastAsia="Times New Roman" w:cs="Times New Roman"/>
          <w:szCs w:val="24"/>
        </w:rPr>
        <w:t xml:space="preserve"> που εμείς επισημάναμε πέρ</w:t>
      </w:r>
      <w:r>
        <w:rPr>
          <w:rFonts w:eastAsia="Times New Roman" w:cs="Times New Roman"/>
          <w:szCs w:val="24"/>
        </w:rPr>
        <w:t>υ</w:t>
      </w:r>
      <w:r w:rsidRPr="004C08D3">
        <w:rPr>
          <w:rFonts w:eastAsia="Times New Roman" w:cs="Times New Roman"/>
          <w:szCs w:val="24"/>
        </w:rPr>
        <w:t xml:space="preserve">σι τον Ιούνιο </w:t>
      </w:r>
      <w:r>
        <w:rPr>
          <w:rFonts w:eastAsia="Times New Roman" w:cs="Times New Roman"/>
          <w:szCs w:val="24"/>
        </w:rPr>
        <w:t xml:space="preserve">και ξεσηκώθηκε όλη η </w:t>
      </w:r>
      <w:r w:rsidRPr="004C08D3">
        <w:rPr>
          <w:rFonts w:eastAsia="Times New Roman" w:cs="Times New Roman"/>
          <w:szCs w:val="24"/>
        </w:rPr>
        <w:t>Κυβέρνηση με τρομερά επιχειρήματα</w:t>
      </w:r>
      <w:r>
        <w:rPr>
          <w:rFonts w:eastAsia="Times New Roman" w:cs="Times New Roman"/>
          <w:szCs w:val="24"/>
        </w:rPr>
        <w:t>,</w:t>
      </w:r>
      <w:r w:rsidRPr="004C08D3">
        <w:rPr>
          <w:rFonts w:eastAsia="Times New Roman" w:cs="Times New Roman"/>
          <w:szCs w:val="24"/>
        </w:rPr>
        <w:t xml:space="preserve"> όπως </w:t>
      </w:r>
      <w:r>
        <w:rPr>
          <w:rFonts w:eastAsia="Times New Roman" w:cs="Times New Roman"/>
          <w:szCs w:val="24"/>
        </w:rPr>
        <w:t xml:space="preserve">ότι υπάρχει </w:t>
      </w:r>
      <w:r w:rsidRPr="004C08D3">
        <w:rPr>
          <w:rFonts w:eastAsia="Times New Roman" w:cs="Times New Roman"/>
          <w:szCs w:val="24"/>
        </w:rPr>
        <w:t xml:space="preserve">η </w:t>
      </w:r>
      <w:r w:rsidRPr="004C08D3">
        <w:rPr>
          <w:rFonts w:eastAsia="Times New Roman" w:cs="Times New Roman"/>
          <w:szCs w:val="24"/>
        </w:rPr>
        <w:t>Ε</w:t>
      </w:r>
      <w:r w:rsidRPr="004C08D3">
        <w:rPr>
          <w:rFonts w:eastAsia="Times New Roman" w:cs="Times New Roman"/>
          <w:szCs w:val="24"/>
        </w:rPr>
        <w:t xml:space="preserve">νδιάμεση Συμφωνία του </w:t>
      </w:r>
      <w:r>
        <w:rPr>
          <w:rFonts w:eastAsia="Times New Roman" w:cs="Times New Roman"/>
          <w:szCs w:val="24"/>
        </w:rPr>
        <w:t>‘</w:t>
      </w:r>
      <w:r w:rsidRPr="004C08D3">
        <w:rPr>
          <w:rFonts w:eastAsia="Times New Roman" w:cs="Times New Roman"/>
          <w:szCs w:val="24"/>
        </w:rPr>
        <w:t xml:space="preserve">95 και ότι </w:t>
      </w:r>
      <w:r>
        <w:rPr>
          <w:rFonts w:eastAsia="Times New Roman" w:cs="Times New Roman"/>
          <w:szCs w:val="24"/>
        </w:rPr>
        <w:t>-</w:t>
      </w:r>
      <w:r w:rsidRPr="004C08D3">
        <w:rPr>
          <w:rFonts w:eastAsia="Times New Roman" w:cs="Times New Roman"/>
          <w:szCs w:val="24"/>
        </w:rPr>
        <w:t>δήθεν</w:t>
      </w:r>
      <w:r>
        <w:rPr>
          <w:rFonts w:eastAsia="Times New Roman" w:cs="Times New Roman"/>
          <w:szCs w:val="24"/>
        </w:rPr>
        <w:t>-</w:t>
      </w:r>
      <w:r w:rsidRPr="004C08D3">
        <w:rPr>
          <w:rFonts w:eastAsia="Times New Roman" w:cs="Times New Roman"/>
          <w:szCs w:val="24"/>
        </w:rPr>
        <w:t xml:space="preserve"> </w:t>
      </w:r>
      <w:r>
        <w:rPr>
          <w:rFonts w:eastAsia="Times New Roman" w:cs="Times New Roman"/>
          <w:szCs w:val="24"/>
        </w:rPr>
        <w:t xml:space="preserve">ο </w:t>
      </w:r>
      <w:r w:rsidRPr="004C08D3">
        <w:rPr>
          <w:rFonts w:eastAsia="Times New Roman" w:cs="Times New Roman"/>
          <w:szCs w:val="24"/>
        </w:rPr>
        <w:t xml:space="preserve">ΟΗΕ </w:t>
      </w:r>
      <w:r w:rsidRPr="004C08D3">
        <w:rPr>
          <w:rFonts w:eastAsia="Times New Roman" w:cs="Times New Roman"/>
          <w:szCs w:val="24"/>
        </w:rPr>
        <w:lastRenderedPageBreak/>
        <w:t>υποχρεώ</w:t>
      </w:r>
      <w:r>
        <w:rPr>
          <w:rFonts w:eastAsia="Times New Roman" w:cs="Times New Roman"/>
          <w:szCs w:val="24"/>
        </w:rPr>
        <w:t>νει όλες τις χώρες να υπογράφουν</w:t>
      </w:r>
      <w:r w:rsidRPr="004C08D3">
        <w:rPr>
          <w:rFonts w:eastAsia="Times New Roman" w:cs="Times New Roman"/>
          <w:szCs w:val="24"/>
        </w:rPr>
        <w:t xml:space="preserve"> παρόμοιες συμφωνίες με περίκ</w:t>
      </w:r>
      <w:r>
        <w:rPr>
          <w:rFonts w:eastAsia="Times New Roman" w:cs="Times New Roman"/>
          <w:szCs w:val="24"/>
        </w:rPr>
        <w:t>λειστα κράτη για να προσθέτουν α</w:t>
      </w:r>
      <w:r w:rsidRPr="004C08D3">
        <w:rPr>
          <w:rFonts w:eastAsia="Times New Roman" w:cs="Times New Roman"/>
          <w:szCs w:val="24"/>
        </w:rPr>
        <w:t>υτό το άρθρο</w:t>
      </w:r>
      <w:r>
        <w:rPr>
          <w:rFonts w:eastAsia="Times New Roman" w:cs="Times New Roman"/>
          <w:szCs w:val="24"/>
        </w:rPr>
        <w:t>,</w:t>
      </w:r>
      <w:r w:rsidRPr="004C08D3">
        <w:rPr>
          <w:rFonts w:eastAsia="Times New Roman" w:cs="Times New Roman"/>
          <w:szCs w:val="24"/>
        </w:rPr>
        <w:t xml:space="preserve"> θα πω ότι και τα δύο δεν έχουν κα</w:t>
      </w:r>
      <w:r>
        <w:rPr>
          <w:rFonts w:eastAsia="Times New Roman" w:cs="Times New Roman"/>
          <w:szCs w:val="24"/>
        </w:rPr>
        <w:t>μ</w:t>
      </w:r>
      <w:r w:rsidRPr="004C08D3">
        <w:rPr>
          <w:rFonts w:eastAsia="Times New Roman" w:cs="Times New Roman"/>
          <w:szCs w:val="24"/>
        </w:rPr>
        <w:t>μία βάση</w:t>
      </w:r>
      <w:r>
        <w:rPr>
          <w:rFonts w:eastAsia="Times New Roman" w:cs="Times New Roman"/>
          <w:szCs w:val="24"/>
        </w:rPr>
        <w:t>.</w:t>
      </w:r>
    </w:p>
    <w:p w14:paraId="01A9E0D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w:t>
      </w:r>
      <w:r w:rsidRPr="004C08D3">
        <w:rPr>
          <w:rFonts w:eastAsia="Times New Roman" w:cs="Times New Roman"/>
          <w:szCs w:val="24"/>
        </w:rPr>
        <w:t>το πρώτο</w:t>
      </w:r>
      <w:r>
        <w:rPr>
          <w:rFonts w:eastAsia="Times New Roman" w:cs="Times New Roman"/>
          <w:szCs w:val="24"/>
        </w:rPr>
        <w:t xml:space="preserve">, δηλαδή ότι οι Σκοπιανοί </w:t>
      </w:r>
      <w:r w:rsidRPr="004C08D3">
        <w:rPr>
          <w:rFonts w:eastAsia="Times New Roman" w:cs="Times New Roman"/>
          <w:szCs w:val="24"/>
        </w:rPr>
        <w:t xml:space="preserve">κατάφεραν να ξεγελάσουν την τότε Κυβέρνηση του </w:t>
      </w:r>
      <w:r>
        <w:rPr>
          <w:rFonts w:eastAsia="Times New Roman" w:cs="Times New Roman"/>
          <w:szCs w:val="24"/>
        </w:rPr>
        <w:t>’</w:t>
      </w:r>
      <w:r w:rsidRPr="004C08D3">
        <w:rPr>
          <w:rFonts w:eastAsia="Times New Roman" w:cs="Times New Roman"/>
          <w:szCs w:val="24"/>
        </w:rPr>
        <w:t>95</w:t>
      </w:r>
      <w:r>
        <w:rPr>
          <w:rFonts w:eastAsia="Times New Roman" w:cs="Times New Roman"/>
          <w:szCs w:val="24"/>
        </w:rPr>
        <w:t>,</w:t>
      </w:r>
      <w:r w:rsidRPr="004C08D3">
        <w:rPr>
          <w:rFonts w:eastAsia="Times New Roman" w:cs="Times New Roman"/>
          <w:szCs w:val="24"/>
        </w:rPr>
        <w:t xml:space="preserve"> </w:t>
      </w:r>
      <w:r>
        <w:rPr>
          <w:rFonts w:eastAsia="Times New Roman" w:cs="Times New Roman"/>
          <w:szCs w:val="24"/>
        </w:rPr>
        <w:t>δ</w:t>
      </w:r>
      <w:r w:rsidRPr="004C08D3">
        <w:rPr>
          <w:rFonts w:eastAsia="Times New Roman" w:cs="Times New Roman"/>
          <w:szCs w:val="24"/>
        </w:rPr>
        <w:t xml:space="preserve">εν </w:t>
      </w:r>
      <w:r>
        <w:rPr>
          <w:rFonts w:eastAsia="Times New Roman" w:cs="Times New Roman"/>
          <w:szCs w:val="24"/>
        </w:rPr>
        <w:t>αποτελεί κανένα επιχείρημα γι’</w:t>
      </w:r>
      <w:r w:rsidRPr="004C08D3">
        <w:rPr>
          <w:rFonts w:eastAsia="Times New Roman" w:cs="Times New Roman"/>
          <w:szCs w:val="24"/>
        </w:rPr>
        <w:t xml:space="preserve"> αυτό</w:t>
      </w:r>
      <w:r w:rsidRPr="004C08D3">
        <w:rPr>
          <w:rFonts w:eastAsia="Times New Roman" w:cs="Times New Roman"/>
          <w:szCs w:val="24"/>
        </w:rPr>
        <w:t xml:space="preserve"> που κάνατε αυτή</w:t>
      </w:r>
      <w:r>
        <w:rPr>
          <w:rFonts w:eastAsia="Times New Roman" w:cs="Times New Roman"/>
          <w:szCs w:val="24"/>
        </w:rPr>
        <w:t>ν</w:t>
      </w:r>
      <w:r w:rsidRPr="004C08D3">
        <w:rPr>
          <w:rFonts w:eastAsia="Times New Roman" w:cs="Times New Roman"/>
          <w:szCs w:val="24"/>
        </w:rPr>
        <w:t xml:space="preserve"> τη στιγμή </w:t>
      </w:r>
      <w:r>
        <w:rPr>
          <w:rFonts w:eastAsia="Times New Roman" w:cs="Times New Roman"/>
          <w:szCs w:val="24"/>
        </w:rPr>
        <w:t>εσείς.</w:t>
      </w:r>
      <w:r w:rsidRPr="004C08D3">
        <w:rPr>
          <w:rFonts w:eastAsia="Times New Roman" w:cs="Times New Roman"/>
          <w:szCs w:val="24"/>
        </w:rPr>
        <w:t xml:space="preserve"> Προφανώς</w:t>
      </w:r>
      <w:r>
        <w:rPr>
          <w:rFonts w:eastAsia="Times New Roman" w:cs="Times New Roman"/>
          <w:szCs w:val="24"/>
        </w:rPr>
        <w:t>,</w:t>
      </w:r>
      <w:r w:rsidRPr="004C08D3">
        <w:rPr>
          <w:rFonts w:eastAsia="Times New Roman" w:cs="Times New Roman"/>
          <w:szCs w:val="24"/>
        </w:rPr>
        <w:t xml:space="preserve"> αυτό αποτελεί μία δικαιολογία</w:t>
      </w:r>
      <w:r>
        <w:rPr>
          <w:rFonts w:eastAsia="Times New Roman" w:cs="Times New Roman"/>
          <w:szCs w:val="24"/>
        </w:rPr>
        <w:t>.</w:t>
      </w:r>
      <w:r w:rsidRPr="004C08D3">
        <w:rPr>
          <w:rFonts w:eastAsia="Times New Roman" w:cs="Times New Roman"/>
          <w:szCs w:val="24"/>
        </w:rPr>
        <w:t xml:space="preserve"> Ή </w:t>
      </w:r>
      <w:r>
        <w:rPr>
          <w:rFonts w:eastAsia="Times New Roman" w:cs="Times New Roman"/>
          <w:szCs w:val="24"/>
        </w:rPr>
        <w:t xml:space="preserve">μπορούμε </w:t>
      </w:r>
      <w:r w:rsidRPr="004C08D3">
        <w:rPr>
          <w:rFonts w:eastAsia="Times New Roman" w:cs="Times New Roman"/>
          <w:szCs w:val="24"/>
        </w:rPr>
        <w:t xml:space="preserve">να πούμε ότι </w:t>
      </w:r>
      <w:r>
        <w:rPr>
          <w:rFonts w:eastAsia="Times New Roman" w:cs="Times New Roman"/>
          <w:szCs w:val="24"/>
        </w:rPr>
        <w:t>οι τ</w:t>
      </w:r>
      <w:r w:rsidRPr="004C08D3">
        <w:rPr>
          <w:rFonts w:eastAsia="Times New Roman" w:cs="Times New Roman"/>
          <w:szCs w:val="24"/>
        </w:rPr>
        <w:t xml:space="preserve">ότε διαπραγματευτές δεν έκαναν καλά τη δουλειά </w:t>
      </w:r>
      <w:r>
        <w:rPr>
          <w:rFonts w:eastAsia="Times New Roman" w:cs="Times New Roman"/>
          <w:szCs w:val="24"/>
        </w:rPr>
        <w:t>τους.</w:t>
      </w:r>
      <w:r w:rsidRPr="004C08D3">
        <w:rPr>
          <w:rFonts w:eastAsia="Times New Roman" w:cs="Times New Roman"/>
          <w:szCs w:val="24"/>
        </w:rPr>
        <w:t xml:space="preserve"> </w:t>
      </w:r>
    </w:p>
    <w:p w14:paraId="01A9E0D4"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t>Όσον αφορά το δεύτερο</w:t>
      </w:r>
      <w:r>
        <w:rPr>
          <w:rFonts w:eastAsia="Times New Roman" w:cs="Times New Roman"/>
          <w:szCs w:val="24"/>
        </w:rPr>
        <w:t>, θα ήθελα να σας</w:t>
      </w:r>
      <w:r w:rsidRPr="004C08D3">
        <w:rPr>
          <w:rFonts w:eastAsia="Times New Roman" w:cs="Times New Roman"/>
          <w:szCs w:val="24"/>
        </w:rPr>
        <w:t xml:space="preserve"> θυμίσω ότι πριν από ενάμιση χρόνο η </w:t>
      </w:r>
      <w:r>
        <w:rPr>
          <w:rFonts w:eastAsia="Times New Roman" w:cs="Times New Roman"/>
          <w:szCs w:val="24"/>
          <w:lang w:val="en-US"/>
        </w:rPr>
        <w:t>FYROM</w:t>
      </w:r>
      <w:r w:rsidRPr="005153C3">
        <w:rPr>
          <w:rFonts w:eastAsia="Times New Roman" w:cs="Times New Roman"/>
          <w:szCs w:val="24"/>
        </w:rPr>
        <w:t xml:space="preserve"> </w:t>
      </w:r>
      <w:r w:rsidRPr="004C08D3">
        <w:rPr>
          <w:rFonts w:eastAsia="Times New Roman" w:cs="Times New Roman"/>
          <w:szCs w:val="24"/>
        </w:rPr>
        <w:t>και η Βουλγαρία υ</w:t>
      </w:r>
      <w:r w:rsidRPr="004C08D3">
        <w:rPr>
          <w:rFonts w:eastAsia="Times New Roman" w:cs="Times New Roman"/>
          <w:szCs w:val="24"/>
        </w:rPr>
        <w:t>πέγραψαν παρόμοια συμφωνία</w:t>
      </w:r>
      <w:r w:rsidRPr="005153C3">
        <w:rPr>
          <w:rFonts w:eastAsia="Times New Roman" w:cs="Times New Roman"/>
          <w:szCs w:val="24"/>
        </w:rPr>
        <w:t>. Σ</w:t>
      </w:r>
      <w:r>
        <w:rPr>
          <w:rFonts w:eastAsia="Times New Roman" w:cs="Times New Roman"/>
          <w:szCs w:val="24"/>
        </w:rPr>
        <w:t>ε κανένα από τα δεκατέσσερα άρθρα της</w:t>
      </w:r>
      <w:r w:rsidRPr="004C08D3">
        <w:rPr>
          <w:rFonts w:eastAsia="Times New Roman" w:cs="Times New Roman"/>
          <w:szCs w:val="24"/>
        </w:rPr>
        <w:t xml:space="preserve"> δεν υπάρχει παρόμοια πρόβλεψη παρά το ότι και η Βουλγαρία θεωρείται ένα παράκτιο κράτος</w:t>
      </w:r>
      <w:r>
        <w:rPr>
          <w:rFonts w:eastAsia="Times New Roman" w:cs="Times New Roman"/>
          <w:szCs w:val="24"/>
        </w:rPr>
        <w:t>.</w:t>
      </w:r>
      <w:r w:rsidRPr="004C08D3">
        <w:rPr>
          <w:rFonts w:eastAsia="Times New Roman" w:cs="Times New Roman"/>
          <w:szCs w:val="24"/>
        </w:rPr>
        <w:t xml:space="preserve"> </w:t>
      </w:r>
    </w:p>
    <w:p w14:paraId="01A9E0D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Καταθέτω </w:t>
      </w:r>
      <w:r w:rsidRPr="004C08D3">
        <w:rPr>
          <w:rFonts w:eastAsia="Times New Roman" w:cs="Times New Roman"/>
          <w:szCs w:val="24"/>
        </w:rPr>
        <w:t xml:space="preserve">στα Πρακτικά το αυθεντικό κείμενο της σχετικής συμφωνίας </w:t>
      </w:r>
      <w:r>
        <w:rPr>
          <w:rFonts w:eastAsia="Times New Roman" w:cs="Times New Roman"/>
          <w:szCs w:val="24"/>
        </w:rPr>
        <w:t>-</w:t>
      </w:r>
      <w:r w:rsidRPr="004C08D3">
        <w:rPr>
          <w:rFonts w:eastAsia="Times New Roman" w:cs="Times New Roman"/>
          <w:szCs w:val="24"/>
        </w:rPr>
        <w:t>στη βουλγαρική γλώσσα βέβαια</w:t>
      </w:r>
      <w:r>
        <w:rPr>
          <w:rFonts w:eastAsia="Times New Roman" w:cs="Times New Roman"/>
          <w:szCs w:val="24"/>
        </w:rPr>
        <w:t>,</w:t>
      </w:r>
      <w:r w:rsidRPr="004C08D3">
        <w:rPr>
          <w:rFonts w:eastAsia="Times New Roman" w:cs="Times New Roman"/>
          <w:szCs w:val="24"/>
        </w:rPr>
        <w:t xml:space="preserve"> </w:t>
      </w:r>
      <w:r>
        <w:rPr>
          <w:rFonts w:eastAsia="Times New Roman" w:cs="Times New Roman"/>
          <w:szCs w:val="24"/>
        </w:rPr>
        <w:t>δ</w:t>
      </w:r>
      <w:r w:rsidRPr="004C08D3">
        <w:rPr>
          <w:rFonts w:eastAsia="Times New Roman" w:cs="Times New Roman"/>
          <w:szCs w:val="24"/>
        </w:rPr>
        <w:t>ε</w:t>
      </w:r>
      <w:r w:rsidRPr="004C08D3">
        <w:rPr>
          <w:rFonts w:eastAsia="Times New Roman" w:cs="Times New Roman"/>
          <w:szCs w:val="24"/>
        </w:rPr>
        <w:t>ν υπάρχει μεταφρασμένο στα αγγλικά</w:t>
      </w:r>
      <w:r>
        <w:rPr>
          <w:rFonts w:eastAsia="Times New Roman" w:cs="Times New Roman"/>
          <w:szCs w:val="24"/>
        </w:rPr>
        <w:t>-</w:t>
      </w:r>
      <w:r w:rsidRPr="004C08D3">
        <w:rPr>
          <w:rFonts w:eastAsia="Times New Roman" w:cs="Times New Roman"/>
          <w:szCs w:val="24"/>
        </w:rPr>
        <w:t xml:space="preserve"> </w:t>
      </w:r>
      <w:r>
        <w:rPr>
          <w:rFonts w:eastAsia="Times New Roman" w:cs="Times New Roman"/>
          <w:szCs w:val="24"/>
        </w:rPr>
        <w:t xml:space="preserve">μεταξύ της </w:t>
      </w:r>
      <w:r>
        <w:rPr>
          <w:rFonts w:eastAsia="Times New Roman" w:cs="Times New Roman"/>
          <w:szCs w:val="24"/>
        </w:rPr>
        <w:t>Π</w:t>
      </w:r>
      <w:r w:rsidRPr="004C08D3">
        <w:rPr>
          <w:rFonts w:eastAsia="Times New Roman" w:cs="Times New Roman"/>
          <w:szCs w:val="24"/>
        </w:rPr>
        <w:t xml:space="preserve">ρώην Γιουγκοσλαβικής Δημοκρατίας </w:t>
      </w:r>
      <w:r>
        <w:rPr>
          <w:rFonts w:eastAsia="Times New Roman" w:cs="Times New Roman"/>
          <w:szCs w:val="24"/>
        </w:rPr>
        <w:t xml:space="preserve">της </w:t>
      </w:r>
      <w:r w:rsidRPr="004C08D3">
        <w:rPr>
          <w:rFonts w:eastAsia="Times New Roman" w:cs="Times New Roman"/>
          <w:szCs w:val="24"/>
        </w:rPr>
        <w:t>Μακεδονίας και της Βουλγαρίας</w:t>
      </w:r>
      <w:r>
        <w:rPr>
          <w:rFonts w:eastAsia="Times New Roman" w:cs="Times New Roman"/>
          <w:szCs w:val="24"/>
        </w:rPr>
        <w:t>.</w:t>
      </w:r>
    </w:p>
    <w:p w14:paraId="01A9E0D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Θ</w:t>
      </w:r>
      <w:r>
        <w:rPr>
          <w:rFonts w:eastAsia="Times New Roman" w:cs="Times New Roman"/>
          <w:szCs w:val="24"/>
        </w:rPr>
        <w:t>΄</w:t>
      </w:r>
      <w:r>
        <w:rPr>
          <w:rFonts w:eastAsia="Times New Roman" w:cs="Times New Roman"/>
          <w:szCs w:val="24"/>
        </w:rPr>
        <w:t xml:space="preserve"> Αντιπρόεδρος της Βουλής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1A9E0D7"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t xml:space="preserve"> Εννοείται ότι δεν έχουν γίνει όλες οι απαραίτητε</w:t>
      </w:r>
      <w:r w:rsidRPr="004C08D3">
        <w:rPr>
          <w:rFonts w:eastAsia="Times New Roman" w:cs="Times New Roman"/>
          <w:szCs w:val="24"/>
        </w:rPr>
        <w:t xml:space="preserve">ς αλλαγές και παντού αναφέρεται ως </w:t>
      </w:r>
      <w:r>
        <w:rPr>
          <w:rFonts w:eastAsia="Times New Roman" w:cs="Times New Roman"/>
          <w:szCs w:val="24"/>
        </w:rPr>
        <w:t>«</w:t>
      </w:r>
      <w:r w:rsidRPr="004C08D3">
        <w:rPr>
          <w:rFonts w:eastAsia="Times New Roman" w:cs="Times New Roman"/>
          <w:szCs w:val="24"/>
          <w:lang w:val="en-US"/>
        </w:rPr>
        <w:t>Macedonia</w:t>
      </w:r>
      <w:r>
        <w:rPr>
          <w:rFonts w:eastAsia="Times New Roman" w:cs="Times New Roman"/>
          <w:szCs w:val="24"/>
        </w:rPr>
        <w:t>»,</w:t>
      </w:r>
      <w:r w:rsidRPr="004C08D3">
        <w:rPr>
          <w:rFonts w:eastAsia="Times New Roman" w:cs="Times New Roman"/>
          <w:szCs w:val="24"/>
        </w:rPr>
        <w:t xml:space="preserve"> παρ</w:t>
      </w:r>
      <w:r>
        <w:rPr>
          <w:rFonts w:eastAsia="Times New Roman" w:cs="Times New Roman"/>
          <w:szCs w:val="24"/>
        </w:rPr>
        <w:t xml:space="preserve">’ </w:t>
      </w:r>
      <w:r w:rsidRPr="004C08D3">
        <w:rPr>
          <w:rFonts w:eastAsia="Times New Roman" w:cs="Times New Roman"/>
          <w:szCs w:val="24"/>
        </w:rPr>
        <w:t xml:space="preserve">όλο που θα έπρεπε να αναφέρεται ως </w:t>
      </w:r>
      <w:r>
        <w:rPr>
          <w:rFonts w:eastAsia="Times New Roman" w:cs="Times New Roman"/>
          <w:szCs w:val="24"/>
          <w:lang w:val="en-US"/>
        </w:rPr>
        <w:t>FYROM</w:t>
      </w:r>
      <w:r w:rsidRPr="005153C3">
        <w:rPr>
          <w:rFonts w:eastAsia="Times New Roman" w:cs="Times New Roman"/>
          <w:szCs w:val="24"/>
        </w:rPr>
        <w:t xml:space="preserve"> </w:t>
      </w:r>
      <w:r>
        <w:rPr>
          <w:rFonts w:eastAsia="Times New Roman" w:cs="Times New Roman"/>
          <w:szCs w:val="24"/>
        </w:rPr>
        <w:t>α</w:t>
      </w:r>
      <w:r w:rsidRPr="004C08D3">
        <w:rPr>
          <w:rFonts w:eastAsia="Times New Roman" w:cs="Times New Roman"/>
          <w:szCs w:val="24"/>
        </w:rPr>
        <w:t>κόμη και για τους Βούλγαρους</w:t>
      </w:r>
      <w:r>
        <w:rPr>
          <w:rFonts w:eastAsia="Times New Roman" w:cs="Times New Roman"/>
          <w:szCs w:val="24"/>
        </w:rPr>
        <w:t>.</w:t>
      </w:r>
    </w:p>
    <w:p w14:paraId="01A9E0D8"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t xml:space="preserve"> Πάμε τώρα στο </w:t>
      </w:r>
      <w:proofErr w:type="spellStart"/>
      <w:r w:rsidRPr="004C08D3">
        <w:rPr>
          <w:rFonts w:eastAsia="Times New Roman" w:cs="Times New Roman"/>
          <w:szCs w:val="24"/>
          <w:lang w:val="en-US"/>
        </w:rPr>
        <w:t>erga</w:t>
      </w:r>
      <w:proofErr w:type="spellEnd"/>
      <w:r w:rsidRPr="004C08D3">
        <w:rPr>
          <w:rFonts w:eastAsia="Times New Roman" w:cs="Times New Roman"/>
          <w:szCs w:val="24"/>
        </w:rPr>
        <w:t xml:space="preserve"> </w:t>
      </w:r>
      <w:proofErr w:type="spellStart"/>
      <w:r w:rsidRPr="004C08D3">
        <w:rPr>
          <w:rFonts w:eastAsia="Times New Roman" w:cs="Times New Roman"/>
          <w:szCs w:val="24"/>
          <w:lang w:val="en-US"/>
        </w:rPr>
        <w:t>omnes</w:t>
      </w:r>
      <w:proofErr w:type="spellEnd"/>
      <w:r>
        <w:rPr>
          <w:rFonts w:eastAsia="Times New Roman" w:cs="Times New Roman"/>
          <w:szCs w:val="24"/>
        </w:rPr>
        <w:t>, όπου στα άρθρα 1.8,1.9 και 1.10</w:t>
      </w:r>
      <w:r w:rsidRPr="004C08D3">
        <w:rPr>
          <w:rFonts w:eastAsia="Times New Roman" w:cs="Times New Roman"/>
          <w:szCs w:val="24"/>
        </w:rPr>
        <w:t xml:space="preserve"> ορίζουν ότι θα έχουμε δύο μεταβατικές περιόδους</w:t>
      </w:r>
      <w:r>
        <w:rPr>
          <w:rFonts w:eastAsia="Times New Roman" w:cs="Times New Roman"/>
          <w:szCs w:val="24"/>
        </w:rPr>
        <w:t>,</w:t>
      </w:r>
      <w:r w:rsidRPr="004C08D3">
        <w:rPr>
          <w:rFonts w:eastAsia="Times New Roman" w:cs="Times New Roman"/>
          <w:szCs w:val="24"/>
        </w:rPr>
        <w:t xml:space="preserve"> τη λεγόμενη </w:t>
      </w:r>
      <w:r>
        <w:rPr>
          <w:rFonts w:eastAsia="Times New Roman" w:cs="Times New Roman"/>
          <w:szCs w:val="24"/>
        </w:rPr>
        <w:t>«</w:t>
      </w:r>
      <w:r w:rsidRPr="004C08D3">
        <w:rPr>
          <w:rFonts w:eastAsia="Times New Roman" w:cs="Times New Roman"/>
          <w:szCs w:val="24"/>
        </w:rPr>
        <w:t>τεχνική</w:t>
      </w:r>
      <w:r>
        <w:rPr>
          <w:rFonts w:eastAsia="Times New Roman" w:cs="Times New Roman"/>
          <w:szCs w:val="24"/>
        </w:rPr>
        <w:t>»</w:t>
      </w:r>
      <w:r w:rsidRPr="004C08D3">
        <w:rPr>
          <w:rFonts w:eastAsia="Times New Roman" w:cs="Times New Roman"/>
          <w:szCs w:val="24"/>
        </w:rPr>
        <w:t xml:space="preserve"> κ</w:t>
      </w:r>
      <w:r w:rsidRPr="004C08D3">
        <w:rPr>
          <w:rFonts w:eastAsia="Times New Roman" w:cs="Times New Roman"/>
          <w:szCs w:val="24"/>
        </w:rPr>
        <w:t xml:space="preserve">αι τη λεγόμενη </w:t>
      </w:r>
      <w:r>
        <w:rPr>
          <w:rFonts w:eastAsia="Times New Roman" w:cs="Times New Roman"/>
          <w:szCs w:val="24"/>
        </w:rPr>
        <w:t>«</w:t>
      </w:r>
      <w:r w:rsidRPr="004C08D3">
        <w:rPr>
          <w:rFonts w:eastAsia="Times New Roman" w:cs="Times New Roman"/>
          <w:szCs w:val="24"/>
        </w:rPr>
        <w:t>πολιτική</w:t>
      </w:r>
      <w:r>
        <w:rPr>
          <w:rFonts w:eastAsia="Times New Roman" w:cs="Times New Roman"/>
          <w:szCs w:val="24"/>
        </w:rPr>
        <w:t>».</w:t>
      </w:r>
      <w:r w:rsidRPr="004C08D3">
        <w:rPr>
          <w:rFonts w:eastAsia="Times New Roman" w:cs="Times New Roman"/>
          <w:szCs w:val="24"/>
        </w:rPr>
        <w:t xml:space="preserve"> Για </w:t>
      </w:r>
      <w:r>
        <w:rPr>
          <w:rFonts w:eastAsia="Times New Roman" w:cs="Times New Roman"/>
          <w:szCs w:val="24"/>
        </w:rPr>
        <w:t xml:space="preserve">τη μεν </w:t>
      </w:r>
      <w:r w:rsidRPr="004C08D3">
        <w:rPr>
          <w:rFonts w:eastAsia="Times New Roman" w:cs="Times New Roman"/>
          <w:szCs w:val="24"/>
        </w:rPr>
        <w:t>τεχνική</w:t>
      </w:r>
      <w:r>
        <w:rPr>
          <w:rFonts w:eastAsia="Times New Roman" w:cs="Times New Roman"/>
          <w:szCs w:val="24"/>
        </w:rPr>
        <w:t>,</w:t>
      </w:r>
      <w:r w:rsidRPr="004C08D3">
        <w:rPr>
          <w:rFonts w:eastAsia="Times New Roman" w:cs="Times New Roman"/>
          <w:szCs w:val="24"/>
        </w:rPr>
        <w:t xml:space="preserve"> η περίοδος αφορά τα έγγραφα προς διεθνή χρήση και είναι πενταετής</w:t>
      </w:r>
      <w:r>
        <w:rPr>
          <w:rFonts w:eastAsia="Times New Roman" w:cs="Times New Roman"/>
          <w:szCs w:val="24"/>
        </w:rPr>
        <w:t>.</w:t>
      </w:r>
      <w:r w:rsidRPr="004C08D3">
        <w:rPr>
          <w:rFonts w:eastAsia="Times New Roman" w:cs="Times New Roman"/>
          <w:szCs w:val="24"/>
        </w:rPr>
        <w:t xml:space="preserve"> </w:t>
      </w:r>
      <w:r>
        <w:rPr>
          <w:rFonts w:eastAsia="Times New Roman" w:cs="Times New Roman"/>
          <w:szCs w:val="24"/>
        </w:rPr>
        <w:t xml:space="preserve">Η, δε, </w:t>
      </w:r>
      <w:r w:rsidRPr="004C08D3">
        <w:rPr>
          <w:rFonts w:eastAsia="Times New Roman" w:cs="Times New Roman"/>
          <w:szCs w:val="24"/>
        </w:rPr>
        <w:t>πολιτική περίοδο</w:t>
      </w:r>
      <w:r>
        <w:rPr>
          <w:rFonts w:eastAsia="Times New Roman" w:cs="Times New Roman"/>
          <w:szCs w:val="24"/>
        </w:rPr>
        <w:t>ς,</w:t>
      </w:r>
      <w:r w:rsidRPr="004C08D3">
        <w:rPr>
          <w:rFonts w:eastAsia="Times New Roman" w:cs="Times New Roman"/>
          <w:szCs w:val="24"/>
        </w:rPr>
        <w:t xml:space="preserve"> δηλαδή τα έγγραφα </w:t>
      </w:r>
      <w:r>
        <w:rPr>
          <w:rFonts w:eastAsia="Times New Roman" w:cs="Times New Roman"/>
          <w:szCs w:val="24"/>
        </w:rPr>
        <w:t xml:space="preserve">προς εσωτερική </w:t>
      </w:r>
      <w:r w:rsidRPr="004C08D3">
        <w:rPr>
          <w:rFonts w:eastAsia="Times New Roman" w:cs="Times New Roman"/>
          <w:szCs w:val="24"/>
        </w:rPr>
        <w:t>χρήση</w:t>
      </w:r>
      <w:r>
        <w:rPr>
          <w:rFonts w:eastAsia="Times New Roman" w:cs="Times New Roman"/>
          <w:szCs w:val="24"/>
        </w:rPr>
        <w:t>,</w:t>
      </w:r>
      <w:r w:rsidRPr="004C08D3">
        <w:rPr>
          <w:rFonts w:eastAsia="Times New Roman" w:cs="Times New Roman"/>
          <w:szCs w:val="24"/>
        </w:rPr>
        <w:t xml:space="preserve"> θα ξεκινά στο άνοιγμα κάθε συναφούς διαπραγματευτικού κεφαλαίου της Ευρωπαϊκ</w:t>
      </w:r>
      <w:r w:rsidRPr="004C08D3">
        <w:rPr>
          <w:rFonts w:eastAsia="Times New Roman" w:cs="Times New Roman"/>
          <w:szCs w:val="24"/>
        </w:rPr>
        <w:t>ής Ένωσης και θα μπορεί να διαρκεί πέντε χρόνια</w:t>
      </w:r>
      <w:r>
        <w:rPr>
          <w:rFonts w:eastAsia="Times New Roman" w:cs="Times New Roman"/>
          <w:szCs w:val="24"/>
        </w:rPr>
        <w:t>.</w:t>
      </w:r>
    </w:p>
    <w:p w14:paraId="01A9E0D9"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t>Τι γίνεται τώρα</w:t>
      </w:r>
      <w:r>
        <w:rPr>
          <w:rFonts w:eastAsia="Times New Roman" w:cs="Times New Roman"/>
          <w:szCs w:val="24"/>
        </w:rPr>
        <w:t>;</w:t>
      </w:r>
      <w:r w:rsidRPr="004C08D3">
        <w:rPr>
          <w:rFonts w:eastAsia="Times New Roman" w:cs="Times New Roman"/>
          <w:szCs w:val="24"/>
        </w:rPr>
        <w:t xml:space="preserve"> Με δεδομένο ότι η οποιαδήποτε ένταξη στην Ευρωπαϊκή Ένωση </w:t>
      </w:r>
      <w:r>
        <w:rPr>
          <w:rFonts w:eastAsia="Times New Roman" w:cs="Times New Roman"/>
          <w:szCs w:val="24"/>
        </w:rPr>
        <w:t xml:space="preserve">που </w:t>
      </w:r>
      <w:r w:rsidRPr="004C08D3">
        <w:rPr>
          <w:rFonts w:eastAsia="Times New Roman" w:cs="Times New Roman"/>
          <w:szCs w:val="24"/>
        </w:rPr>
        <w:t xml:space="preserve">μπορεί να υπάρξει για </w:t>
      </w:r>
      <w:r>
        <w:rPr>
          <w:rFonts w:eastAsia="Times New Roman" w:cs="Times New Roman"/>
          <w:szCs w:val="24"/>
        </w:rPr>
        <w:t xml:space="preserve">τη </w:t>
      </w:r>
      <w:r>
        <w:rPr>
          <w:rFonts w:eastAsia="Times New Roman" w:cs="Times New Roman"/>
          <w:szCs w:val="24"/>
          <w:lang w:val="en-US"/>
        </w:rPr>
        <w:t>FYROM</w:t>
      </w:r>
      <w:r>
        <w:rPr>
          <w:rFonts w:eastAsia="Times New Roman" w:cs="Times New Roman"/>
          <w:szCs w:val="24"/>
        </w:rPr>
        <w:t xml:space="preserve"> </w:t>
      </w:r>
      <w:r w:rsidRPr="004C08D3">
        <w:rPr>
          <w:rFonts w:eastAsia="Times New Roman" w:cs="Times New Roman"/>
          <w:szCs w:val="24"/>
        </w:rPr>
        <w:lastRenderedPageBreak/>
        <w:t>δεν θα ολοκληρωθεί πριν το 2030 λογικά</w:t>
      </w:r>
      <w:r>
        <w:rPr>
          <w:rFonts w:eastAsia="Times New Roman" w:cs="Times New Roman"/>
          <w:szCs w:val="24"/>
        </w:rPr>
        <w:t xml:space="preserve">, καθένας </w:t>
      </w:r>
      <w:r w:rsidRPr="004C08D3">
        <w:rPr>
          <w:rFonts w:eastAsia="Times New Roman" w:cs="Times New Roman"/>
          <w:szCs w:val="24"/>
        </w:rPr>
        <w:t>αντιλαμβάνεται ότι αυτή η πρακτική αλλαγή των εγγ</w:t>
      </w:r>
      <w:r w:rsidRPr="004C08D3">
        <w:rPr>
          <w:rFonts w:eastAsia="Times New Roman" w:cs="Times New Roman"/>
          <w:szCs w:val="24"/>
        </w:rPr>
        <w:t>ράφων μπορεί να μην ολοκληρωθεί πότε</w:t>
      </w:r>
      <w:r>
        <w:rPr>
          <w:rFonts w:eastAsia="Times New Roman" w:cs="Times New Roman"/>
          <w:szCs w:val="24"/>
        </w:rPr>
        <w:t>.</w:t>
      </w:r>
    </w:p>
    <w:p w14:paraId="01A9E0DA"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t>Θα ήθελα</w:t>
      </w:r>
      <w:r>
        <w:rPr>
          <w:rFonts w:eastAsia="Times New Roman" w:cs="Times New Roman"/>
          <w:szCs w:val="24"/>
        </w:rPr>
        <w:t>,</w:t>
      </w:r>
      <w:r w:rsidRPr="004C08D3">
        <w:rPr>
          <w:rFonts w:eastAsia="Times New Roman" w:cs="Times New Roman"/>
          <w:szCs w:val="24"/>
        </w:rPr>
        <w:t xml:space="preserve"> </w:t>
      </w:r>
      <w:r>
        <w:rPr>
          <w:rFonts w:eastAsia="Times New Roman" w:cs="Times New Roman"/>
          <w:szCs w:val="24"/>
        </w:rPr>
        <w:t>επίσης,</w:t>
      </w:r>
      <w:r w:rsidRPr="004C08D3">
        <w:rPr>
          <w:rFonts w:eastAsia="Times New Roman" w:cs="Times New Roman"/>
          <w:szCs w:val="24"/>
        </w:rPr>
        <w:t xml:space="preserve"> να κάνω και μία ειδική αναφορά σε ένα σημείο </w:t>
      </w:r>
      <w:r>
        <w:rPr>
          <w:rFonts w:eastAsia="Times New Roman" w:cs="Times New Roman"/>
          <w:szCs w:val="24"/>
        </w:rPr>
        <w:t xml:space="preserve">που μας </w:t>
      </w:r>
      <w:r w:rsidRPr="004C08D3">
        <w:rPr>
          <w:rFonts w:eastAsia="Times New Roman" w:cs="Times New Roman"/>
          <w:szCs w:val="24"/>
        </w:rPr>
        <w:t>προβληματίζει ιδιαίτερα</w:t>
      </w:r>
      <w:r>
        <w:rPr>
          <w:rFonts w:eastAsia="Times New Roman" w:cs="Times New Roman"/>
          <w:szCs w:val="24"/>
        </w:rPr>
        <w:t>,</w:t>
      </w:r>
      <w:r w:rsidRPr="004C08D3">
        <w:rPr>
          <w:rFonts w:eastAsia="Times New Roman" w:cs="Times New Roman"/>
          <w:szCs w:val="24"/>
        </w:rPr>
        <w:t xml:space="preserve"> τουλάχιστον εμάς </w:t>
      </w:r>
      <w:r>
        <w:rPr>
          <w:rFonts w:eastAsia="Times New Roman" w:cs="Times New Roman"/>
          <w:szCs w:val="24"/>
        </w:rPr>
        <w:t xml:space="preserve">στην Ένωση Κεντρώων, </w:t>
      </w:r>
      <w:r w:rsidRPr="004C08D3">
        <w:rPr>
          <w:rFonts w:eastAsia="Times New Roman" w:cs="Times New Roman"/>
          <w:szCs w:val="24"/>
        </w:rPr>
        <w:t>το άρθρο 1</w:t>
      </w:r>
      <w:r>
        <w:rPr>
          <w:rFonts w:eastAsia="Times New Roman" w:cs="Times New Roman"/>
          <w:szCs w:val="24"/>
        </w:rPr>
        <w:t xml:space="preserve">.3θ, </w:t>
      </w:r>
      <w:r w:rsidRPr="004C08D3">
        <w:rPr>
          <w:rFonts w:eastAsia="Times New Roman" w:cs="Times New Roman"/>
          <w:szCs w:val="24"/>
        </w:rPr>
        <w:t>όπου αφορά τις εμπορικές χρήσεις του ονόματος και τα σήματα</w:t>
      </w:r>
      <w:r>
        <w:rPr>
          <w:rFonts w:eastAsia="Times New Roman" w:cs="Times New Roman"/>
          <w:szCs w:val="24"/>
        </w:rPr>
        <w:t>.</w:t>
      </w:r>
      <w:r w:rsidRPr="004C08D3">
        <w:rPr>
          <w:rFonts w:eastAsia="Times New Roman" w:cs="Times New Roman"/>
          <w:szCs w:val="24"/>
        </w:rPr>
        <w:t xml:space="preserve"> Πέρα από το γεγονός ότι τα πάντα </w:t>
      </w:r>
      <w:r>
        <w:rPr>
          <w:rFonts w:eastAsia="Times New Roman" w:cs="Times New Roman"/>
          <w:szCs w:val="24"/>
        </w:rPr>
        <w:t xml:space="preserve">παραπέμπονται </w:t>
      </w:r>
      <w:r w:rsidRPr="004C08D3">
        <w:rPr>
          <w:rFonts w:eastAsia="Times New Roman" w:cs="Times New Roman"/>
          <w:szCs w:val="24"/>
        </w:rPr>
        <w:t xml:space="preserve">σε μία </w:t>
      </w:r>
      <w:r>
        <w:rPr>
          <w:rFonts w:eastAsia="Times New Roman" w:cs="Times New Roman"/>
          <w:szCs w:val="24"/>
        </w:rPr>
        <w:t>ε</w:t>
      </w:r>
      <w:r w:rsidRPr="004C08D3">
        <w:rPr>
          <w:rFonts w:eastAsia="Times New Roman" w:cs="Times New Roman"/>
          <w:szCs w:val="24"/>
        </w:rPr>
        <w:t xml:space="preserve">πιτροπή η οποία θα συνεδριάζει και θα </w:t>
      </w:r>
      <w:r>
        <w:rPr>
          <w:rFonts w:eastAsia="Times New Roman" w:cs="Times New Roman"/>
          <w:szCs w:val="24"/>
        </w:rPr>
        <w:t xml:space="preserve">συσκέπτεται </w:t>
      </w:r>
      <w:r w:rsidRPr="004C08D3">
        <w:rPr>
          <w:rFonts w:eastAsia="Times New Roman" w:cs="Times New Roman"/>
          <w:szCs w:val="24"/>
        </w:rPr>
        <w:t>για τρία χρόνια</w:t>
      </w:r>
      <w:r>
        <w:rPr>
          <w:rFonts w:eastAsia="Times New Roman" w:cs="Times New Roman"/>
          <w:szCs w:val="24"/>
        </w:rPr>
        <w:t>,</w:t>
      </w:r>
      <w:r w:rsidRPr="004C08D3">
        <w:rPr>
          <w:rFonts w:eastAsia="Times New Roman" w:cs="Times New Roman"/>
          <w:szCs w:val="24"/>
        </w:rPr>
        <w:t xml:space="preserve"> άφησαν </w:t>
      </w:r>
      <w:r>
        <w:rPr>
          <w:rFonts w:eastAsia="Times New Roman" w:cs="Times New Roman"/>
          <w:szCs w:val="24"/>
        </w:rPr>
        <w:t xml:space="preserve">-κατ’ εμάς </w:t>
      </w:r>
      <w:r w:rsidRPr="004C08D3">
        <w:rPr>
          <w:rFonts w:eastAsia="Times New Roman" w:cs="Times New Roman"/>
          <w:szCs w:val="24"/>
        </w:rPr>
        <w:t>επίτηδες</w:t>
      </w:r>
      <w:r>
        <w:rPr>
          <w:rFonts w:eastAsia="Times New Roman" w:cs="Times New Roman"/>
          <w:szCs w:val="24"/>
        </w:rPr>
        <w:t>-</w:t>
      </w:r>
      <w:r w:rsidRPr="004C08D3">
        <w:rPr>
          <w:rFonts w:eastAsia="Times New Roman" w:cs="Times New Roman"/>
          <w:szCs w:val="24"/>
        </w:rPr>
        <w:t xml:space="preserve"> έξω τις ιδιωτικές εταιρείες</w:t>
      </w:r>
      <w:r>
        <w:rPr>
          <w:rFonts w:eastAsia="Times New Roman" w:cs="Times New Roman"/>
          <w:szCs w:val="24"/>
        </w:rPr>
        <w:t>.</w:t>
      </w:r>
      <w:r w:rsidRPr="004C08D3">
        <w:rPr>
          <w:rFonts w:eastAsia="Times New Roman" w:cs="Times New Roman"/>
          <w:szCs w:val="24"/>
        </w:rPr>
        <w:t xml:space="preserve"> Και τι έχουμε ως αποτέλεσμα</w:t>
      </w:r>
      <w:r>
        <w:rPr>
          <w:rFonts w:eastAsia="Times New Roman" w:cs="Times New Roman"/>
          <w:szCs w:val="24"/>
        </w:rPr>
        <w:t>;</w:t>
      </w:r>
      <w:r w:rsidRPr="004C08D3">
        <w:rPr>
          <w:rFonts w:eastAsia="Times New Roman" w:cs="Times New Roman"/>
          <w:szCs w:val="24"/>
        </w:rPr>
        <w:t xml:space="preserve"> </w:t>
      </w:r>
    </w:p>
    <w:p w14:paraId="01A9E0DB"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t>Η επίσημη</w:t>
      </w:r>
      <w:r>
        <w:rPr>
          <w:rFonts w:eastAsia="Times New Roman" w:cs="Times New Roman"/>
          <w:szCs w:val="24"/>
        </w:rPr>
        <w:t>,</w:t>
      </w:r>
      <w:r w:rsidRPr="004C08D3">
        <w:rPr>
          <w:rFonts w:eastAsia="Times New Roman" w:cs="Times New Roman"/>
          <w:szCs w:val="24"/>
        </w:rPr>
        <w:t xml:space="preserve"> για παράδειγμα</w:t>
      </w:r>
      <w:r>
        <w:rPr>
          <w:rFonts w:eastAsia="Times New Roman" w:cs="Times New Roman"/>
          <w:szCs w:val="24"/>
        </w:rPr>
        <w:t>,</w:t>
      </w:r>
      <w:r w:rsidRPr="004C08D3">
        <w:rPr>
          <w:rFonts w:eastAsia="Times New Roman" w:cs="Times New Roman"/>
          <w:szCs w:val="24"/>
        </w:rPr>
        <w:t xml:space="preserve"> επονομαζόμενη αερογ</w:t>
      </w:r>
      <w:r w:rsidRPr="004C08D3">
        <w:rPr>
          <w:rFonts w:eastAsia="Times New Roman" w:cs="Times New Roman"/>
          <w:szCs w:val="24"/>
        </w:rPr>
        <w:t xml:space="preserve">ραμμή των Σκοπίων </w:t>
      </w:r>
      <w:r>
        <w:rPr>
          <w:rFonts w:eastAsia="Times New Roman" w:cs="Times New Roman"/>
          <w:szCs w:val="24"/>
        </w:rPr>
        <w:t xml:space="preserve">ΜΑΤ </w:t>
      </w:r>
      <w:r>
        <w:rPr>
          <w:rFonts w:eastAsia="Times New Roman" w:cs="Times New Roman"/>
          <w:szCs w:val="24"/>
        </w:rPr>
        <w:t>«</w:t>
      </w:r>
      <w:r w:rsidRPr="004C08D3">
        <w:rPr>
          <w:rFonts w:eastAsia="Times New Roman" w:cs="Times New Roman"/>
          <w:szCs w:val="24"/>
          <w:lang w:val="en-US"/>
        </w:rPr>
        <w:t>MACEDONIAN</w:t>
      </w:r>
      <w:r w:rsidRPr="004C08D3">
        <w:rPr>
          <w:rFonts w:eastAsia="Times New Roman" w:cs="Times New Roman"/>
          <w:szCs w:val="24"/>
        </w:rPr>
        <w:t xml:space="preserve"> </w:t>
      </w:r>
      <w:r w:rsidRPr="004C08D3">
        <w:rPr>
          <w:rFonts w:eastAsia="Times New Roman" w:cs="Times New Roman"/>
          <w:szCs w:val="24"/>
          <w:lang w:val="en-US"/>
        </w:rPr>
        <w:t>AIRLINES</w:t>
      </w:r>
      <w:r>
        <w:rPr>
          <w:rFonts w:eastAsia="Times New Roman" w:cs="Times New Roman"/>
          <w:szCs w:val="24"/>
        </w:rPr>
        <w:t xml:space="preserve">», </w:t>
      </w:r>
      <w:r w:rsidRPr="004C08D3">
        <w:rPr>
          <w:rFonts w:eastAsia="Times New Roman" w:cs="Times New Roman"/>
          <w:szCs w:val="24"/>
        </w:rPr>
        <w:t>θα μπορεί με βάση το άρθρο 1</w:t>
      </w:r>
      <w:r>
        <w:rPr>
          <w:rFonts w:eastAsia="Times New Roman" w:cs="Times New Roman"/>
          <w:szCs w:val="24"/>
        </w:rPr>
        <w:t xml:space="preserve">.3ζ </w:t>
      </w:r>
      <w:r w:rsidRPr="004C08D3">
        <w:rPr>
          <w:rFonts w:eastAsia="Times New Roman" w:cs="Times New Roman"/>
          <w:szCs w:val="24"/>
        </w:rPr>
        <w:t>να κυκλοφορεί ελεύθερα και να προπαγανδίζει ότι είναι Μακεδονία</w:t>
      </w:r>
      <w:r>
        <w:rPr>
          <w:rFonts w:eastAsia="Times New Roman" w:cs="Times New Roman"/>
          <w:szCs w:val="24"/>
        </w:rPr>
        <w:t>.</w:t>
      </w:r>
      <w:r w:rsidRPr="004C08D3">
        <w:rPr>
          <w:rFonts w:eastAsia="Times New Roman" w:cs="Times New Roman"/>
          <w:szCs w:val="24"/>
        </w:rPr>
        <w:t xml:space="preserve"> Ούτε καν θα μετονομαστεί σε Βόρεια Μακεδονία</w:t>
      </w:r>
      <w:r>
        <w:rPr>
          <w:rFonts w:eastAsia="Times New Roman" w:cs="Times New Roman"/>
          <w:szCs w:val="24"/>
        </w:rPr>
        <w:t>,</w:t>
      </w:r>
      <w:r w:rsidRPr="004C08D3">
        <w:rPr>
          <w:rFonts w:eastAsia="Times New Roman" w:cs="Times New Roman"/>
          <w:szCs w:val="24"/>
        </w:rPr>
        <w:t xml:space="preserve"> </w:t>
      </w:r>
      <w:r w:rsidRPr="004C08D3">
        <w:rPr>
          <w:rFonts w:eastAsia="Times New Roman" w:cs="Times New Roman"/>
          <w:szCs w:val="24"/>
          <w:lang w:val="en-US"/>
        </w:rPr>
        <w:t>North</w:t>
      </w:r>
      <w:r w:rsidRPr="004C08D3">
        <w:rPr>
          <w:rFonts w:eastAsia="Times New Roman" w:cs="Times New Roman"/>
          <w:szCs w:val="24"/>
        </w:rPr>
        <w:t xml:space="preserve"> </w:t>
      </w:r>
      <w:r w:rsidRPr="004C08D3">
        <w:rPr>
          <w:rFonts w:eastAsia="Times New Roman" w:cs="Times New Roman"/>
          <w:szCs w:val="24"/>
          <w:lang w:val="en-US"/>
        </w:rPr>
        <w:t>Macedonian</w:t>
      </w:r>
      <w:r w:rsidRPr="004C08D3">
        <w:rPr>
          <w:rFonts w:eastAsia="Times New Roman" w:cs="Times New Roman"/>
          <w:szCs w:val="24"/>
        </w:rPr>
        <w:t xml:space="preserve"> </w:t>
      </w:r>
      <w:r w:rsidRPr="004C08D3">
        <w:rPr>
          <w:rFonts w:eastAsia="Times New Roman" w:cs="Times New Roman"/>
          <w:szCs w:val="24"/>
          <w:lang w:val="en-US"/>
        </w:rPr>
        <w:t>Airlines</w:t>
      </w:r>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 xml:space="preserve">. Θα είναι </w:t>
      </w:r>
      <w:r>
        <w:rPr>
          <w:rFonts w:eastAsia="Times New Roman" w:cs="Times New Roman"/>
          <w:szCs w:val="24"/>
          <w:lang w:val="en-US"/>
        </w:rPr>
        <w:t>Macedonian</w:t>
      </w:r>
      <w:r w:rsidRPr="008248EA">
        <w:rPr>
          <w:rFonts w:eastAsia="Times New Roman" w:cs="Times New Roman"/>
          <w:szCs w:val="24"/>
        </w:rPr>
        <w:t xml:space="preserve"> </w:t>
      </w:r>
      <w:r>
        <w:rPr>
          <w:rFonts w:eastAsia="Times New Roman" w:cs="Times New Roman"/>
          <w:szCs w:val="24"/>
          <w:lang w:val="en-US"/>
        </w:rPr>
        <w:t>Airlines</w:t>
      </w:r>
      <w:r w:rsidRPr="008248EA">
        <w:rPr>
          <w:rFonts w:eastAsia="Times New Roman" w:cs="Times New Roman"/>
          <w:szCs w:val="24"/>
        </w:rPr>
        <w:t xml:space="preserve">. </w:t>
      </w:r>
      <w:r w:rsidRPr="004C08D3">
        <w:rPr>
          <w:rFonts w:eastAsia="Times New Roman" w:cs="Times New Roman"/>
          <w:szCs w:val="24"/>
        </w:rPr>
        <w:t>Οπότε αι</w:t>
      </w:r>
      <w:r>
        <w:rPr>
          <w:rFonts w:eastAsia="Times New Roman" w:cs="Times New Roman"/>
          <w:szCs w:val="24"/>
        </w:rPr>
        <w:t>ω</w:t>
      </w:r>
      <w:r>
        <w:rPr>
          <w:rFonts w:eastAsia="Times New Roman" w:cs="Times New Roman"/>
          <w:szCs w:val="24"/>
        </w:rPr>
        <w:t>ν</w:t>
      </w:r>
      <w:r>
        <w:rPr>
          <w:rFonts w:eastAsia="Times New Roman" w:cs="Times New Roman"/>
          <w:szCs w:val="24"/>
        </w:rPr>
        <w:t>ίω</w:t>
      </w:r>
      <w:r>
        <w:rPr>
          <w:rFonts w:eastAsia="Times New Roman" w:cs="Times New Roman"/>
          <w:szCs w:val="24"/>
        </w:rPr>
        <w:t>ς και χωρίς κα</w:t>
      </w:r>
      <w:r>
        <w:rPr>
          <w:rFonts w:eastAsia="Times New Roman" w:cs="Times New Roman"/>
          <w:szCs w:val="24"/>
        </w:rPr>
        <w:t>μ</w:t>
      </w:r>
      <w:r>
        <w:rPr>
          <w:rFonts w:eastAsia="Times New Roman" w:cs="Times New Roman"/>
          <w:szCs w:val="24"/>
        </w:rPr>
        <w:t>μία δέσμευση δ</w:t>
      </w:r>
      <w:r w:rsidRPr="004C08D3">
        <w:rPr>
          <w:rFonts w:eastAsia="Times New Roman" w:cs="Times New Roman"/>
          <w:szCs w:val="24"/>
        </w:rPr>
        <w:t>εν θα</w:t>
      </w:r>
      <w:r>
        <w:rPr>
          <w:rFonts w:eastAsia="Times New Roman" w:cs="Times New Roman"/>
          <w:szCs w:val="24"/>
        </w:rPr>
        <w:t xml:space="preserve"> αλλάξουμε </w:t>
      </w:r>
      <w:r w:rsidRPr="004C08D3">
        <w:rPr>
          <w:rFonts w:eastAsia="Times New Roman" w:cs="Times New Roman"/>
          <w:szCs w:val="24"/>
        </w:rPr>
        <w:t>τα εμπορικά</w:t>
      </w:r>
      <w:r>
        <w:rPr>
          <w:rFonts w:eastAsia="Times New Roman" w:cs="Times New Roman"/>
          <w:szCs w:val="24"/>
        </w:rPr>
        <w:t>.</w:t>
      </w:r>
    </w:p>
    <w:p w14:paraId="01A9E0D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sidRPr="004C08D3">
        <w:rPr>
          <w:rFonts w:eastAsia="Times New Roman" w:cs="Times New Roman"/>
          <w:szCs w:val="24"/>
        </w:rPr>
        <w:t>υπάρχουν πάρα πολλά σκοτεινά σημεία</w:t>
      </w:r>
      <w:r>
        <w:rPr>
          <w:rFonts w:eastAsia="Times New Roman" w:cs="Times New Roman"/>
          <w:szCs w:val="24"/>
        </w:rPr>
        <w:t xml:space="preserve"> σε αυτήν τη </w:t>
      </w:r>
      <w:r>
        <w:rPr>
          <w:rFonts w:eastAsia="Times New Roman" w:cs="Times New Roman"/>
          <w:szCs w:val="24"/>
        </w:rPr>
        <w:t>σ</w:t>
      </w:r>
      <w:r>
        <w:rPr>
          <w:rFonts w:eastAsia="Times New Roman" w:cs="Times New Roman"/>
          <w:szCs w:val="24"/>
        </w:rPr>
        <w:t xml:space="preserve">υμφωνία. Εσείς τώρα τα βρίσκετε όλα υπέροχα. Η </w:t>
      </w:r>
      <w:r>
        <w:rPr>
          <w:rFonts w:eastAsia="Times New Roman" w:cs="Times New Roman"/>
          <w:szCs w:val="24"/>
        </w:rPr>
        <w:lastRenderedPageBreak/>
        <w:t>επόμενη Κυβέρνηση, όμως, που δ</w:t>
      </w:r>
      <w:r w:rsidRPr="004C08D3">
        <w:rPr>
          <w:rFonts w:eastAsia="Times New Roman" w:cs="Times New Roman"/>
          <w:szCs w:val="24"/>
        </w:rPr>
        <w:t>εν ξέρω αν θα εξακολουθείτε να είσαστε εσ</w:t>
      </w:r>
      <w:r w:rsidRPr="004C08D3">
        <w:rPr>
          <w:rFonts w:eastAsia="Times New Roman" w:cs="Times New Roman"/>
          <w:szCs w:val="24"/>
        </w:rPr>
        <w:t>είς ή αν θα είναι από την Αξιωματική τώρα Αντιπολίτευση</w:t>
      </w:r>
      <w:r>
        <w:rPr>
          <w:rFonts w:eastAsia="Times New Roman" w:cs="Times New Roman"/>
          <w:szCs w:val="24"/>
        </w:rPr>
        <w:t>,</w:t>
      </w:r>
      <w:r w:rsidRPr="004C08D3">
        <w:rPr>
          <w:rFonts w:eastAsia="Times New Roman" w:cs="Times New Roman"/>
          <w:szCs w:val="24"/>
        </w:rPr>
        <w:t xml:space="preserve"> θα πρέπει να εξετάσει πάρα πολύ σοβαρά το γεγονός και να προσπαθήσει να εκμεταλλευτεί την κάθε δυνατότητα</w:t>
      </w:r>
      <w:r>
        <w:rPr>
          <w:rFonts w:eastAsia="Times New Roman" w:cs="Times New Roman"/>
          <w:szCs w:val="24"/>
        </w:rPr>
        <w:t>,</w:t>
      </w:r>
      <w:r w:rsidRPr="004C08D3">
        <w:rPr>
          <w:rFonts w:eastAsia="Times New Roman" w:cs="Times New Roman"/>
          <w:szCs w:val="24"/>
        </w:rPr>
        <w:t xml:space="preserve"> όπως για παράδειγμα το άρθρο 60 της Συνθήκης της Βιέννης</w:t>
      </w:r>
      <w:r>
        <w:rPr>
          <w:rFonts w:eastAsia="Times New Roman" w:cs="Times New Roman"/>
          <w:szCs w:val="24"/>
        </w:rPr>
        <w:t>,</w:t>
      </w:r>
      <w:r w:rsidRPr="004C08D3">
        <w:rPr>
          <w:rFonts w:eastAsia="Times New Roman" w:cs="Times New Roman"/>
          <w:szCs w:val="24"/>
        </w:rPr>
        <w:t xml:space="preserve"> όπου μπορεί να ακυρώσει αυτή τη </w:t>
      </w:r>
      <w:r>
        <w:rPr>
          <w:rFonts w:eastAsia="Times New Roman" w:cs="Times New Roman"/>
          <w:szCs w:val="24"/>
        </w:rPr>
        <w:t>σ</w:t>
      </w:r>
      <w:r w:rsidRPr="004C08D3">
        <w:rPr>
          <w:rFonts w:eastAsia="Times New Roman" w:cs="Times New Roman"/>
          <w:szCs w:val="24"/>
        </w:rPr>
        <w:t>υ</w:t>
      </w:r>
      <w:r w:rsidRPr="004C08D3">
        <w:rPr>
          <w:rFonts w:eastAsia="Times New Roman" w:cs="Times New Roman"/>
          <w:szCs w:val="24"/>
        </w:rPr>
        <w:t>μφωνία</w:t>
      </w:r>
      <w:r>
        <w:rPr>
          <w:rFonts w:eastAsia="Times New Roman" w:cs="Times New Roman"/>
          <w:szCs w:val="24"/>
        </w:rPr>
        <w:t>,</w:t>
      </w:r>
      <w:r w:rsidRPr="004C08D3">
        <w:rPr>
          <w:rFonts w:eastAsia="Times New Roman" w:cs="Times New Roman"/>
          <w:szCs w:val="24"/>
        </w:rPr>
        <w:t xml:space="preserve"> </w:t>
      </w:r>
      <w:r>
        <w:rPr>
          <w:rFonts w:eastAsia="Times New Roman" w:cs="Times New Roman"/>
          <w:szCs w:val="24"/>
        </w:rPr>
        <w:t>διότι α</w:t>
      </w:r>
      <w:r w:rsidRPr="004C08D3">
        <w:rPr>
          <w:rFonts w:eastAsia="Times New Roman" w:cs="Times New Roman"/>
          <w:szCs w:val="24"/>
        </w:rPr>
        <w:t xml:space="preserve">πλά κάποια από τα συμφωνηθέντα δεν τηρούνται </w:t>
      </w:r>
      <w:r>
        <w:rPr>
          <w:rFonts w:eastAsia="Times New Roman" w:cs="Times New Roman"/>
          <w:szCs w:val="24"/>
        </w:rPr>
        <w:t xml:space="preserve">ήδη. </w:t>
      </w:r>
    </w:p>
    <w:p w14:paraId="01A9E0D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Ξεκινάω. </w:t>
      </w:r>
      <w:r w:rsidRPr="004C08D3">
        <w:rPr>
          <w:rFonts w:eastAsia="Times New Roman" w:cs="Times New Roman"/>
          <w:szCs w:val="24"/>
        </w:rPr>
        <w:t>Πρώτον</w:t>
      </w:r>
      <w:r>
        <w:rPr>
          <w:rFonts w:eastAsia="Times New Roman" w:cs="Times New Roman"/>
          <w:szCs w:val="24"/>
        </w:rPr>
        <w:t>,</w:t>
      </w:r>
      <w:r w:rsidRPr="004C08D3">
        <w:rPr>
          <w:rFonts w:eastAsia="Times New Roman" w:cs="Times New Roman"/>
          <w:szCs w:val="24"/>
        </w:rPr>
        <w:t xml:space="preserve"> το </w:t>
      </w:r>
      <w:r>
        <w:rPr>
          <w:rFonts w:eastAsia="Times New Roman" w:cs="Times New Roman"/>
          <w:szCs w:val="24"/>
        </w:rPr>
        <w:t>«</w:t>
      </w:r>
      <w:r w:rsidRPr="004C08D3">
        <w:rPr>
          <w:rFonts w:eastAsia="Times New Roman" w:cs="Times New Roman"/>
          <w:szCs w:val="24"/>
        </w:rPr>
        <w:t>δημοψήφισμα</w:t>
      </w:r>
      <w:r>
        <w:rPr>
          <w:rFonts w:eastAsia="Times New Roman" w:cs="Times New Roman"/>
          <w:szCs w:val="24"/>
        </w:rPr>
        <w:t>»</w:t>
      </w:r>
      <w:r w:rsidRPr="004C08D3">
        <w:rPr>
          <w:rFonts w:eastAsia="Times New Roman" w:cs="Times New Roman"/>
          <w:szCs w:val="24"/>
        </w:rPr>
        <w:t xml:space="preserve"> των Σκοπίων θα μπορούσε να χαρακτηριστεί και ως άκυρο</w:t>
      </w:r>
      <w:r>
        <w:rPr>
          <w:rFonts w:eastAsia="Times New Roman" w:cs="Times New Roman"/>
          <w:szCs w:val="24"/>
        </w:rPr>
        <w:t>,</w:t>
      </w:r>
      <w:r w:rsidRPr="004C08D3">
        <w:rPr>
          <w:rFonts w:eastAsia="Times New Roman" w:cs="Times New Roman"/>
          <w:szCs w:val="24"/>
        </w:rPr>
        <w:t xml:space="preserve"> δεδομένου ότι η συμ</w:t>
      </w:r>
      <w:r>
        <w:rPr>
          <w:rFonts w:eastAsia="Times New Roman" w:cs="Times New Roman"/>
          <w:szCs w:val="24"/>
        </w:rPr>
        <w:t>μετοχή από τον πληθυσμό ήταν μ</w:t>
      </w:r>
      <w:r w:rsidRPr="004C08D3">
        <w:rPr>
          <w:rFonts w:eastAsia="Times New Roman" w:cs="Times New Roman"/>
          <w:szCs w:val="24"/>
        </w:rPr>
        <w:t xml:space="preserve">όλις </w:t>
      </w:r>
      <w:r>
        <w:rPr>
          <w:rFonts w:eastAsia="Times New Roman" w:cs="Times New Roman"/>
          <w:szCs w:val="24"/>
        </w:rPr>
        <w:t>σ</w:t>
      </w:r>
      <w:r w:rsidRPr="004C08D3">
        <w:rPr>
          <w:rFonts w:eastAsia="Times New Roman" w:cs="Times New Roman"/>
          <w:szCs w:val="24"/>
        </w:rPr>
        <w:t xml:space="preserve">το 36,8% και όχι </w:t>
      </w:r>
      <w:r>
        <w:rPr>
          <w:rFonts w:eastAsia="Times New Roman" w:cs="Times New Roman"/>
          <w:szCs w:val="24"/>
        </w:rPr>
        <w:t xml:space="preserve">50% βάσει του άρθρου </w:t>
      </w:r>
      <w:r w:rsidRPr="004C08D3">
        <w:rPr>
          <w:rFonts w:eastAsia="Times New Roman" w:cs="Times New Roman"/>
          <w:szCs w:val="24"/>
        </w:rPr>
        <w:t>του Συντ</w:t>
      </w:r>
      <w:r w:rsidRPr="004C08D3">
        <w:rPr>
          <w:rFonts w:eastAsia="Times New Roman" w:cs="Times New Roman"/>
          <w:szCs w:val="24"/>
        </w:rPr>
        <w:t>άγματος των Σκοπίων</w:t>
      </w:r>
      <w:r>
        <w:rPr>
          <w:rFonts w:eastAsia="Times New Roman" w:cs="Times New Roman"/>
          <w:szCs w:val="24"/>
        </w:rPr>
        <w:t>.</w:t>
      </w:r>
    </w:p>
    <w:p w14:paraId="01A9E0DE"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t>Δεύτερον</w:t>
      </w:r>
      <w:r>
        <w:rPr>
          <w:rFonts w:eastAsia="Times New Roman" w:cs="Times New Roman"/>
          <w:szCs w:val="24"/>
        </w:rPr>
        <w:t>,</w:t>
      </w:r>
      <w:r w:rsidRPr="004C08D3">
        <w:rPr>
          <w:rFonts w:eastAsia="Times New Roman" w:cs="Times New Roman"/>
          <w:szCs w:val="24"/>
        </w:rPr>
        <w:t xml:space="preserve"> ο Πρόεδρος των Σκοπίων</w:t>
      </w:r>
      <w:r>
        <w:rPr>
          <w:rFonts w:eastAsia="Times New Roman" w:cs="Times New Roman"/>
          <w:szCs w:val="24"/>
        </w:rPr>
        <w:t>,</w:t>
      </w:r>
      <w:r w:rsidRPr="004C08D3">
        <w:rPr>
          <w:rFonts w:eastAsia="Times New Roman" w:cs="Times New Roman"/>
          <w:szCs w:val="24"/>
        </w:rPr>
        <w:t xml:space="preserve"> ο </w:t>
      </w:r>
      <w:proofErr w:type="spellStart"/>
      <w:r w:rsidRPr="004C08D3">
        <w:rPr>
          <w:rFonts w:eastAsia="Times New Roman" w:cs="Times New Roman"/>
          <w:szCs w:val="24"/>
        </w:rPr>
        <w:t>Ιβάνοφ</w:t>
      </w:r>
      <w:proofErr w:type="spellEnd"/>
      <w:r>
        <w:rPr>
          <w:rFonts w:eastAsia="Times New Roman" w:cs="Times New Roman"/>
          <w:szCs w:val="24"/>
        </w:rPr>
        <w:t>,</w:t>
      </w:r>
      <w:r w:rsidRPr="004C08D3">
        <w:rPr>
          <w:rFonts w:eastAsia="Times New Roman" w:cs="Times New Roman"/>
          <w:szCs w:val="24"/>
        </w:rPr>
        <w:t xml:space="preserve"> αρνήθηκε να υπογράψει τις λεγόμενες τροπολογίες </w:t>
      </w:r>
      <w:r>
        <w:rPr>
          <w:rFonts w:eastAsia="Times New Roman" w:cs="Times New Roman"/>
          <w:szCs w:val="24"/>
        </w:rPr>
        <w:t xml:space="preserve">του </w:t>
      </w:r>
      <w:r>
        <w:rPr>
          <w:rFonts w:eastAsia="Times New Roman" w:cs="Times New Roman"/>
          <w:szCs w:val="24"/>
        </w:rPr>
        <w:t>σ</w:t>
      </w:r>
      <w:r w:rsidRPr="004C08D3">
        <w:rPr>
          <w:rFonts w:eastAsia="Times New Roman" w:cs="Times New Roman"/>
          <w:szCs w:val="24"/>
        </w:rPr>
        <w:t>υντάγματος παρά το ότι το άρθρο 75 τον υποχρεώνει να το πράξει</w:t>
      </w:r>
      <w:r>
        <w:rPr>
          <w:rFonts w:eastAsia="Times New Roman" w:cs="Times New Roman"/>
          <w:szCs w:val="24"/>
        </w:rPr>
        <w:t>.</w:t>
      </w:r>
    </w:p>
    <w:p w14:paraId="01A9E0DF"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t xml:space="preserve">Καταθέτω στα Πρακτικά </w:t>
      </w:r>
      <w:r>
        <w:rPr>
          <w:rFonts w:eastAsia="Times New Roman" w:cs="Times New Roman"/>
          <w:szCs w:val="24"/>
        </w:rPr>
        <w:t>τι αναφέρεται σ</w:t>
      </w:r>
      <w:r w:rsidRPr="004C08D3">
        <w:rPr>
          <w:rFonts w:eastAsia="Times New Roman" w:cs="Times New Roman"/>
          <w:szCs w:val="24"/>
        </w:rPr>
        <w:t>το άρθρο 75</w:t>
      </w:r>
      <w:r>
        <w:rPr>
          <w:rFonts w:eastAsia="Times New Roman" w:cs="Times New Roman"/>
          <w:szCs w:val="24"/>
        </w:rPr>
        <w:t>.</w:t>
      </w:r>
    </w:p>
    <w:p w14:paraId="01A9E0E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ο Θ</w:t>
      </w:r>
      <w:r>
        <w:rPr>
          <w:rFonts w:eastAsia="Times New Roman" w:cs="Times New Roman"/>
          <w:szCs w:val="24"/>
        </w:rPr>
        <w:t>΄</w:t>
      </w:r>
      <w:r>
        <w:rPr>
          <w:rFonts w:eastAsia="Times New Roman" w:cs="Times New Roman"/>
          <w:szCs w:val="24"/>
        </w:rPr>
        <w:t xml:space="preserve"> Αν</w:t>
      </w:r>
      <w:r>
        <w:rPr>
          <w:rFonts w:eastAsia="Times New Roman" w:cs="Times New Roman"/>
          <w:szCs w:val="24"/>
        </w:rPr>
        <w:t>τιπρόεδρος της Βουλής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1A9E0E1"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lastRenderedPageBreak/>
        <w:t>Τρίτον</w:t>
      </w:r>
      <w:r>
        <w:rPr>
          <w:rFonts w:eastAsia="Times New Roman" w:cs="Times New Roman"/>
          <w:szCs w:val="24"/>
        </w:rPr>
        <w:t>, παραβιάστηκε το άρθρο 1.4</w:t>
      </w:r>
      <w:r w:rsidRPr="00F24E5F">
        <w:rPr>
          <w:rFonts w:eastAsia="Times New Roman" w:cs="Times New Roman"/>
          <w:szCs w:val="24"/>
          <w:vertAlign w:val="superscript"/>
        </w:rPr>
        <w:t>ε</w:t>
      </w:r>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 xml:space="preserve">υμφωνίας, δεδομένου </w:t>
      </w:r>
      <w:r w:rsidRPr="004C08D3">
        <w:rPr>
          <w:rFonts w:eastAsia="Times New Roman" w:cs="Times New Roman"/>
          <w:szCs w:val="24"/>
        </w:rPr>
        <w:t>ότι οι δήθεν συνταγματικές αλλαγές θα έπρεπε να έχουν ολοκληρωθεί μέχρι το τέλος του 2018</w:t>
      </w:r>
      <w:r>
        <w:rPr>
          <w:rFonts w:eastAsia="Times New Roman" w:cs="Times New Roman"/>
          <w:szCs w:val="24"/>
        </w:rPr>
        <w:t>,</w:t>
      </w:r>
      <w:r w:rsidRPr="004C08D3">
        <w:rPr>
          <w:rFonts w:eastAsia="Times New Roman" w:cs="Times New Roman"/>
          <w:szCs w:val="24"/>
        </w:rPr>
        <w:t xml:space="preserve"> πράγμα το οποίο δεν έγινε</w:t>
      </w:r>
      <w:r>
        <w:rPr>
          <w:rFonts w:eastAsia="Times New Roman" w:cs="Times New Roman"/>
          <w:szCs w:val="24"/>
        </w:rPr>
        <w:t>.</w:t>
      </w:r>
    </w:p>
    <w:p w14:paraId="01A9E0E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Τέταρτον,</w:t>
      </w:r>
      <w:r w:rsidRPr="004C08D3">
        <w:rPr>
          <w:rFonts w:eastAsia="Times New Roman" w:cs="Times New Roman"/>
          <w:szCs w:val="24"/>
        </w:rPr>
        <w:t xml:space="preserve"> δεν αλλάζουν πάρα πολλά </w:t>
      </w:r>
      <w:proofErr w:type="spellStart"/>
      <w:r w:rsidRPr="004C08D3">
        <w:rPr>
          <w:rFonts w:eastAsia="Times New Roman" w:cs="Times New Roman"/>
          <w:szCs w:val="24"/>
        </w:rPr>
        <w:t>αλυτρωτικά</w:t>
      </w:r>
      <w:proofErr w:type="spellEnd"/>
      <w:r w:rsidRPr="004C08D3">
        <w:rPr>
          <w:rFonts w:eastAsia="Times New Roman" w:cs="Times New Roman"/>
          <w:szCs w:val="24"/>
        </w:rPr>
        <w:t xml:space="preserve"> </w:t>
      </w:r>
      <w:r>
        <w:rPr>
          <w:rFonts w:eastAsia="Times New Roman" w:cs="Times New Roman"/>
          <w:szCs w:val="24"/>
        </w:rPr>
        <w:t xml:space="preserve">άρθρα στο </w:t>
      </w:r>
      <w:r>
        <w:rPr>
          <w:rFonts w:eastAsia="Times New Roman" w:cs="Times New Roman"/>
          <w:szCs w:val="24"/>
        </w:rPr>
        <w:t>σ</w:t>
      </w:r>
      <w:r>
        <w:rPr>
          <w:rFonts w:eastAsia="Times New Roman" w:cs="Times New Roman"/>
          <w:szCs w:val="24"/>
        </w:rPr>
        <w:t xml:space="preserve">ύνταγμα των Σκοπίων </w:t>
      </w:r>
      <w:r w:rsidRPr="004C08D3">
        <w:rPr>
          <w:rFonts w:eastAsia="Times New Roman" w:cs="Times New Roman"/>
          <w:szCs w:val="24"/>
        </w:rPr>
        <w:t>πέρα από τα τρία</w:t>
      </w:r>
      <w:r>
        <w:rPr>
          <w:rFonts w:eastAsia="Times New Roman" w:cs="Times New Roman"/>
          <w:szCs w:val="24"/>
        </w:rPr>
        <w:t>, τα οποία α</w:t>
      </w:r>
      <w:r w:rsidRPr="004C08D3">
        <w:rPr>
          <w:rFonts w:eastAsia="Times New Roman" w:cs="Times New Roman"/>
          <w:szCs w:val="24"/>
        </w:rPr>
        <w:t xml:space="preserve">ναφέρει η </w:t>
      </w:r>
      <w:r>
        <w:rPr>
          <w:rFonts w:eastAsia="Times New Roman" w:cs="Times New Roman"/>
          <w:szCs w:val="24"/>
        </w:rPr>
        <w:t>Κυβέ</w:t>
      </w:r>
      <w:r>
        <w:rPr>
          <w:rFonts w:eastAsia="Times New Roman" w:cs="Times New Roman"/>
          <w:szCs w:val="24"/>
        </w:rPr>
        <w:t xml:space="preserve">ρνηση που </w:t>
      </w:r>
      <w:r w:rsidRPr="004C08D3">
        <w:rPr>
          <w:rFonts w:eastAsia="Times New Roman" w:cs="Times New Roman"/>
          <w:szCs w:val="24"/>
        </w:rPr>
        <w:t>έχουν αλλάξει</w:t>
      </w:r>
      <w:r>
        <w:rPr>
          <w:rFonts w:eastAsia="Times New Roman" w:cs="Times New Roman"/>
          <w:szCs w:val="24"/>
        </w:rPr>
        <w:t>.</w:t>
      </w:r>
      <w:r w:rsidRPr="004C08D3">
        <w:rPr>
          <w:rFonts w:eastAsia="Times New Roman" w:cs="Times New Roman"/>
          <w:szCs w:val="24"/>
        </w:rPr>
        <w:t xml:space="preserve"> Υπάρχουν </w:t>
      </w:r>
      <w:r>
        <w:rPr>
          <w:rFonts w:eastAsia="Times New Roman" w:cs="Times New Roman"/>
          <w:szCs w:val="24"/>
        </w:rPr>
        <w:t>π</w:t>
      </w:r>
      <w:r w:rsidRPr="004C08D3">
        <w:rPr>
          <w:rFonts w:eastAsia="Times New Roman" w:cs="Times New Roman"/>
          <w:szCs w:val="24"/>
        </w:rPr>
        <w:t>άνω από δέκα</w:t>
      </w:r>
      <w:r>
        <w:rPr>
          <w:rFonts w:eastAsia="Times New Roman" w:cs="Times New Roman"/>
          <w:szCs w:val="24"/>
        </w:rPr>
        <w:t xml:space="preserve"> άρθρα,</w:t>
      </w:r>
      <w:r w:rsidRPr="004C08D3">
        <w:rPr>
          <w:rFonts w:eastAsia="Times New Roman" w:cs="Times New Roman"/>
          <w:szCs w:val="24"/>
        </w:rPr>
        <w:t xml:space="preserve"> τα οποία αναφέρονται σε </w:t>
      </w:r>
      <w:proofErr w:type="spellStart"/>
      <w:r w:rsidRPr="004C08D3">
        <w:rPr>
          <w:rFonts w:eastAsia="Times New Roman" w:cs="Times New Roman"/>
          <w:szCs w:val="24"/>
        </w:rPr>
        <w:t>αλυτρωτικά</w:t>
      </w:r>
      <w:proofErr w:type="spellEnd"/>
      <w:r w:rsidRPr="004C08D3">
        <w:rPr>
          <w:rFonts w:eastAsia="Times New Roman" w:cs="Times New Roman"/>
          <w:szCs w:val="24"/>
        </w:rPr>
        <w:t xml:space="preserve"> στοιχεία</w:t>
      </w:r>
      <w:r>
        <w:rPr>
          <w:rFonts w:eastAsia="Times New Roman" w:cs="Times New Roman"/>
          <w:szCs w:val="24"/>
        </w:rPr>
        <w:t xml:space="preserve"> και θα μας δημιουργήσουν πρόβλημα στο μέλλον.</w:t>
      </w:r>
      <w:r w:rsidRPr="004C08D3">
        <w:rPr>
          <w:rFonts w:eastAsia="Times New Roman" w:cs="Times New Roman"/>
          <w:szCs w:val="24"/>
        </w:rPr>
        <w:t xml:space="preserve"> Κανένας δεν έχει αναφερθεί σε αυτά</w:t>
      </w:r>
      <w:r>
        <w:rPr>
          <w:rFonts w:eastAsia="Times New Roman" w:cs="Times New Roman"/>
          <w:szCs w:val="24"/>
        </w:rPr>
        <w:t>.</w:t>
      </w:r>
      <w:r w:rsidRPr="004C08D3">
        <w:rPr>
          <w:rFonts w:eastAsia="Times New Roman" w:cs="Times New Roman"/>
          <w:szCs w:val="24"/>
        </w:rPr>
        <w:t xml:space="preserve"> </w:t>
      </w:r>
    </w:p>
    <w:p w14:paraId="01A9E0E3" w14:textId="77777777" w:rsidR="00887A51" w:rsidRDefault="009C255F">
      <w:pPr>
        <w:spacing w:after="0" w:line="600" w:lineRule="auto"/>
        <w:ind w:firstLine="720"/>
        <w:jc w:val="both"/>
        <w:rPr>
          <w:rFonts w:eastAsia="Times New Roman" w:cs="Times New Roman"/>
          <w:szCs w:val="24"/>
        </w:rPr>
      </w:pPr>
      <w:r w:rsidRPr="004C08D3">
        <w:rPr>
          <w:rFonts w:eastAsia="Times New Roman" w:cs="Times New Roman"/>
          <w:szCs w:val="24"/>
        </w:rPr>
        <w:t xml:space="preserve">Τα </w:t>
      </w:r>
      <w:r>
        <w:rPr>
          <w:rFonts w:eastAsia="Times New Roman" w:cs="Times New Roman"/>
          <w:szCs w:val="24"/>
        </w:rPr>
        <w:t>είχα καταθέσει όταν σ</w:t>
      </w:r>
      <w:r w:rsidRPr="004C08D3">
        <w:rPr>
          <w:rFonts w:eastAsia="Times New Roman" w:cs="Times New Roman"/>
          <w:szCs w:val="24"/>
        </w:rPr>
        <w:t>υζητήσαμε για τη Συμφωνία των Πρεσπών</w:t>
      </w:r>
      <w:r>
        <w:rPr>
          <w:rFonts w:eastAsia="Times New Roman" w:cs="Times New Roman"/>
          <w:szCs w:val="24"/>
        </w:rPr>
        <w:t>.</w:t>
      </w:r>
      <w:r w:rsidRPr="004C08D3">
        <w:rPr>
          <w:rFonts w:eastAsia="Times New Roman" w:cs="Times New Roman"/>
          <w:szCs w:val="24"/>
        </w:rPr>
        <w:t xml:space="preserve"> Τα καταθέτω</w:t>
      </w:r>
      <w:r w:rsidRPr="004C08D3">
        <w:rPr>
          <w:rFonts w:eastAsia="Times New Roman" w:cs="Times New Roman"/>
          <w:szCs w:val="24"/>
        </w:rPr>
        <w:t xml:space="preserve"> για άλλη μία φορά και είναι προς διάθεση </w:t>
      </w:r>
      <w:r>
        <w:rPr>
          <w:rFonts w:eastAsia="Times New Roman" w:cs="Times New Roman"/>
          <w:szCs w:val="24"/>
        </w:rPr>
        <w:t>σας.</w:t>
      </w:r>
    </w:p>
    <w:p w14:paraId="01A9E0E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ο Θ</w:t>
      </w:r>
      <w:r>
        <w:rPr>
          <w:rFonts w:eastAsia="Times New Roman" w:cs="Times New Roman"/>
          <w:szCs w:val="24"/>
        </w:rPr>
        <w:t>΄</w:t>
      </w:r>
      <w:r>
        <w:rPr>
          <w:rFonts w:eastAsia="Times New Roman" w:cs="Times New Roman"/>
          <w:szCs w:val="24"/>
        </w:rPr>
        <w:t xml:space="preserve"> Αντιπρόεδρος της Βουλής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w:t>
      </w:r>
      <w:r>
        <w:rPr>
          <w:rFonts w:eastAsia="Times New Roman" w:cs="Times New Roman"/>
          <w:szCs w:val="24"/>
        </w:rPr>
        <w:t>κτικών της Βουλής)</w:t>
      </w:r>
    </w:p>
    <w:p w14:paraId="01A9E0E5" w14:textId="77777777" w:rsidR="00887A51" w:rsidRDefault="009C255F">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η περίφημη ρηματική διακοίνωση. Πέρα από το απαράδεκτο, το ότι τη νομοθέτησε ο Πρωθυπουργός χωρίς καν </w:t>
      </w:r>
      <w:r>
        <w:rPr>
          <w:rFonts w:eastAsia="Times New Roman" w:cs="Times New Roman"/>
          <w:szCs w:val="24"/>
        </w:rPr>
        <w:lastRenderedPageBreak/>
        <w:t>να την αναλύσει και την έχει εντάξει κιόλας στα Πρακτικά της Βουλής, κάνει τρεις φορές λόγο για «</w:t>
      </w:r>
      <w:r>
        <w:rPr>
          <w:rFonts w:eastAsia="Times New Roman" w:cs="Times New Roman"/>
          <w:szCs w:val="24"/>
          <w:lang w:val="en-US"/>
        </w:rPr>
        <w:t>Macedonian</w:t>
      </w:r>
      <w:r w:rsidRPr="00A9308B">
        <w:rPr>
          <w:rFonts w:eastAsia="Times New Roman" w:cs="Times New Roman"/>
          <w:szCs w:val="24"/>
        </w:rPr>
        <w:t xml:space="preserve"> </w:t>
      </w:r>
      <w:r>
        <w:rPr>
          <w:rFonts w:eastAsia="Times New Roman" w:cs="Times New Roman"/>
          <w:szCs w:val="24"/>
          <w:lang w:val="en-US"/>
        </w:rPr>
        <w:t>people</w:t>
      </w:r>
      <w:r>
        <w:rPr>
          <w:rFonts w:eastAsia="Times New Roman" w:cs="Times New Roman"/>
          <w:szCs w:val="24"/>
        </w:rPr>
        <w:t xml:space="preserve">», το οποίο </w:t>
      </w:r>
      <w:r>
        <w:rPr>
          <w:rFonts w:eastAsia="Times New Roman" w:cs="Times New Roman"/>
          <w:szCs w:val="24"/>
        </w:rPr>
        <w:t xml:space="preserve">έκανε δεκτό, προφανώς, η δική σας Κυβέρνηση εισάγοντας καινούριους όρους εκτός </w:t>
      </w:r>
      <w:r>
        <w:rPr>
          <w:rFonts w:eastAsia="Times New Roman" w:cs="Times New Roman"/>
          <w:szCs w:val="24"/>
        </w:rPr>
        <w:t>σ</w:t>
      </w:r>
      <w:r>
        <w:rPr>
          <w:rFonts w:eastAsia="Times New Roman" w:cs="Times New Roman"/>
          <w:szCs w:val="24"/>
        </w:rPr>
        <w:t>υμφωνίας.</w:t>
      </w:r>
    </w:p>
    <w:p w14:paraId="01A9E0E6" w14:textId="77777777" w:rsidR="00887A51" w:rsidRDefault="009C255F">
      <w:pPr>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την 1</w:t>
      </w:r>
      <w:r w:rsidRPr="001E3006">
        <w:rPr>
          <w:rFonts w:eastAsia="Times New Roman" w:cs="Times New Roman"/>
          <w:szCs w:val="24"/>
          <w:vertAlign w:val="superscript"/>
        </w:rPr>
        <w:t>η</w:t>
      </w:r>
      <w:r>
        <w:rPr>
          <w:rFonts w:eastAsia="Times New Roman" w:cs="Times New Roman"/>
          <w:szCs w:val="24"/>
        </w:rPr>
        <w:t xml:space="preserve"> Οκτωβρίου του 2018 εξέδωσε ανακοίνωση το Ρωσικό Υπουργείο Εξωτερικών, κάνοντας λόγο για ευρείας κλίμακα προπαγάνδα και παρεμβάσεις από παράγοντες της </w:t>
      </w:r>
      <w:r w:rsidRPr="008763ED">
        <w:rPr>
          <w:rFonts w:eastAsia="Times New Roman" w:cs="Times New Roman"/>
          <w:szCs w:val="24"/>
        </w:rPr>
        <w:t>Ευ</w:t>
      </w:r>
      <w:r w:rsidRPr="008763ED">
        <w:rPr>
          <w:rFonts w:eastAsia="Times New Roman" w:cs="Times New Roman"/>
          <w:szCs w:val="24"/>
        </w:rPr>
        <w:t>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και του ΝΑΤΟ, οπότε δεν εξασφαλίστηκαν, λέει, οι κατάλληλες συνθήκες για το δημοψήφισμα.</w:t>
      </w:r>
    </w:p>
    <w:p w14:paraId="01A9E0E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τη σχετική ανακοίνωση. </w:t>
      </w:r>
    </w:p>
    <w:p w14:paraId="01A9E0E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ο Θ΄ Αντιπρόεδρος της Βουλής κ. Μάριος Γεωργιάδης καταθέτει για τα Πρακτικά το προαναφερ</w:t>
      </w:r>
      <w:r>
        <w:rPr>
          <w:rFonts w:eastAsia="Times New Roman" w:cs="Times New Roman"/>
          <w:szCs w:val="24"/>
        </w:rPr>
        <w:t>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1A9E0E9" w14:textId="77777777" w:rsidR="00887A51" w:rsidRDefault="009C255F">
      <w:pPr>
        <w:spacing w:after="0"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ο Οργανισμός για τη Συνεργασία και Ασφάλεια στην Ευρώπη στις 19 Ιανουαρίου εξέδωσε το τελικό πόρισμα για το δημοψήφισμα των Σκοπίων, όπου γίνεται λόγος για μη πλήρη διαφάνεια εκ μέρους της εκλογικής διοίκησης, διατύπωση του ε</w:t>
      </w:r>
      <w:r>
        <w:rPr>
          <w:rFonts w:eastAsia="Times New Roman" w:cs="Times New Roman"/>
          <w:szCs w:val="24"/>
        </w:rPr>
        <w:lastRenderedPageBreak/>
        <w:t>ρωτήματος που μπορούσε να παρ</w:t>
      </w:r>
      <w:r>
        <w:rPr>
          <w:rFonts w:eastAsia="Times New Roman" w:cs="Times New Roman"/>
          <w:szCs w:val="24"/>
        </w:rPr>
        <w:t xml:space="preserve">απλανήσει τους ψηφοφόρους, απόφαση της εκλογικής επιτροπής ότι η κυβερνητική πρόταση απορρίφθηκε με το δημοψήφισμα, απόφαση του </w:t>
      </w:r>
      <w:r>
        <w:rPr>
          <w:rFonts w:eastAsia="Times New Roman" w:cs="Times New Roman"/>
          <w:szCs w:val="24"/>
        </w:rPr>
        <w:t>σ</w:t>
      </w:r>
      <w:r>
        <w:rPr>
          <w:rFonts w:eastAsia="Times New Roman" w:cs="Times New Roman"/>
          <w:szCs w:val="24"/>
        </w:rPr>
        <w:t xml:space="preserve">υνταγματικού </w:t>
      </w:r>
      <w:r>
        <w:rPr>
          <w:rFonts w:eastAsia="Times New Roman" w:cs="Times New Roman"/>
          <w:szCs w:val="24"/>
        </w:rPr>
        <w:t>δ</w:t>
      </w:r>
      <w:r>
        <w:rPr>
          <w:rFonts w:eastAsia="Times New Roman" w:cs="Times New Roman"/>
          <w:szCs w:val="24"/>
        </w:rPr>
        <w:t>ικαστηρίου τους με την οποία γνωμάτευσε ότι για την προσχώρηση σε διεθνή οργανισμό απαιτείται έγκυρο δημοψήφισμα.</w:t>
      </w:r>
      <w:r>
        <w:rPr>
          <w:rFonts w:eastAsia="Times New Roman" w:cs="Times New Roman"/>
          <w:szCs w:val="24"/>
        </w:rPr>
        <w:t xml:space="preserve"> </w:t>
      </w:r>
    </w:p>
    <w:p w14:paraId="01A9E0E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το σχετικό απόσπασμα από το πόρισμα.</w:t>
      </w:r>
    </w:p>
    <w:p w14:paraId="01A9E0E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ο Θ΄ Αντιπρόεδρος της Βουλής κ. Μάριος Γεωργιάδης καταθέτει για τα Πρακτικά το προαναφερθέν έγγραφο, το οποίο βρίσκεται στο α</w:t>
      </w:r>
      <w:r w:rsidRPr="000D63A8">
        <w:rPr>
          <w:rFonts w:eastAsia="Times New Roman" w:cs="Times New Roman"/>
          <w:szCs w:val="24"/>
        </w:rPr>
        <w:t>ρχείο του Τμήματος Γραμματείας της Διεύθυνσης Στενογρ</w:t>
      </w:r>
      <w:r w:rsidRPr="000D63A8">
        <w:rPr>
          <w:rFonts w:eastAsia="Times New Roman" w:cs="Times New Roman"/>
          <w:szCs w:val="24"/>
        </w:rPr>
        <w:t>αφίας και Πρακτικών της Βουλής)</w:t>
      </w:r>
    </w:p>
    <w:p w14:paraId="01A9E0E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Και </w:t>
      </w:r>
      <w:proofErr w:type="spellStart"/>
      <w:r>
        <w:rPr>
          <w:rFonts w:eastAsia="Times New Roman" w:cs="Times New Roman"/>
          <w:szCs w:val="24"/>
        </w:rPr>
        <w:t>όγδοον</w:t>
      </w:r>
      <w:proofErr w:type="spellEnd"/>
      <w:r>
        <w:rPr>
          <w:rFonts w:eastAsia="Times New Roman" w:cs="Times New Roman"/>
          <w:szCs w:val="24"/>
        </w:rPr>
        <w:t>, οι καταγγελίες για ουσιαστική εμπλοκή της ελληνικής Κυβέρνησης στην εκεί εκλογική διαδικασία με αυτή την αδιανόητη και κατασπαταλημένη εξαγορά των 5.000.000 ευρώ για τη ΔΕΗ του ανύπαρκτου παραγωγικά βαλκανικού εν</w:t>
      </w:r>
      <w:r>
        <w:rPr>
          <w:rFonts w:eastAsia="Times New Roman" w:cs="Times New Roman"/>
          <w:szCs w:val="24"/>
        </w:rPr>
        <w:t xml:space="preserve">εργειακού νάνου, θα μπορούσα να πω, την </w:t>
      </w:r>
      <w:r>
        <w:rPr>
          <w:rFonts w:eastAsia="Times New Roman" w:cs="Times New Roman"/>
          <w:szCs w:val="24"/>
          <w:lang w:val="en-US"/>
        </w:rPr>
        <w:t>EDS</w:t>
      </w:r>
      <w:r>
        <w:rPr>
          <w:rFonts w:eastAsia="Times New Roman" w:cs="Times New Roman"/>
          <w:szCs w:val="24"/>
        </w:rPr>
        <w:t>, μας εγείρει πάρα πολλούς προβληματισμούς περί όποιων διαδικασιών έγινε αυτό.</w:t>
      </w:r>
    </w:p>
    <w:p w14:paraId="01A9E0E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Πάω στη Νέα Δημοκρατία. Εφόσον συμφωνείτε, κύριοι της Αξιωματικής Αντιπολίτευσης, ότι η </w:t>
      </w:r>
      <w:r>
        <w:rPr>
          <w:rFonts w:eastAsia="Times New Roman" w:cs="Times New Roman"/>
          <w:szCs w:val="24"/>
        </w:rPr>
        <w:t>σ</w:t>
      </w:r>
      <w:r>
        <w:rPr>
          <w:rFonts w:eastAsia="Times New Roman" w:cs="Times New Roman"/>
          <w:szCs w:val="24"/>
        </w:rPr>
        <w:t>υμφωνία είναι κατάπτυστη, δεσμεύεστε ότι θα ε</w:t>
      </w:r>
      <w:r>
        <w:rPr>
          <w:rFonts w:eastAsia="Times New Roman" w:cs="Times New Roman"/>
          <w:szCs w:val="24"/>
        </w:rPr>
        <w:t>ξαντλήσετε κάθε περιθώριο για την ακύρωση αυτής -ανέφερα κάποια παραδείγματα που θα μπορούσαν να έχουν βάση για το μέλλον- ή σας βολεύει που ο ΣΥΡΙΖΑ αυτήν τη στιγμή τα περνάει όλα και απλά θα κρυφτείτε πίσω από αυτήν τη διαδικασία που διενεργείται; Θα κάν</w:t>
      </w:r>
      <w:r>
        <w:rPr>
          <w:rFonts w:eastAsia="Times New Roman" w:cs="Times New Roman"/>
          <w:szCs w:val="24"/>
        </w:rPr>
        <w:t xml:space="preserve">ετε τα πάντα για να την ακυρώσετε ή απλά, όπως βγήκε ο Πρόεδρός σας και είπε, θα προσπαθήσετε να μην έχει κάποιο κόστος η Ελλάδα από αυτήν την </w:t>
      </w:r>
      <w:r>
        <w:rPr>
          <w:rFonts w:eastAsia="Times New Roman" w:cs="Times New Roman"/>
          <w:szCs w:val="24"/>
        </w:rPr>
        <w:t>σ</w:t>
      </w:r>
      <w:r>
        <w:rPr>
          <w:rFonts w:eastAsia="Times New Roman" w:cs="Times New Roman"/>
          <w:szCs w:val="24"/>
        </w:rPr>
        <w:t xml:space="preserve">υμφωνία, γιατί θέλουμε να γνωρίζουμε και τη δική σας θέση. </w:t>
      </w:r>
    </w:p>
    <w:p w14:paraId="01A9E0E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Κι εσείς -αναφέρομαι στον κύριο Πρωθυπουργό, ο οποίο</w:t>
      </w:r>
      <w:r>
        <w:rPr>
          <w:rFonts w:eastAsia="Times New Roman" w:cs="Times New Roman"/>
          <w:szCs w:val="24"/>
        </w:rPr>
        <w:t xml:space="preserve">ς λείπει μέχρι τώρα- και τα στελέχη σας δεν έβγαιναν δημοσίως, ο κ. </w:t>
      </w:r>
      <w:proofErr w:type="spellStart"/>
      <w:r>
        <w:rPr>
          <w:rFonts w:eastAsia="Times New Roman" w:cs="Times New Roman"/>
          <w:szCs w:val="24"/>
        </w:rPr>
        <w:t>Δρίτσας</w:t>
      </w:r>
      <w:proofErr w:type="spellEnd"/>
      <w:r>
        <w:rPr>
          <w:rFonts w:eastAsia="Times New Roman" w:cs="Times New Roman"/>
          <w:szCs w:val="24"/>
        </w:rPr>
        <w:t xml:space="preserve">, ο ίδιος ο Πρωθυπουργός, ο κ. Βαρεμένος κι έλεγαν ότι είναι κατά του ΝΑΤΟ; Μάλιστα, έλεγε ο Πρωθυπουργός ότι μετά την ολοκλήρωση του ψυχρού πολέμου ο συγκεκριμένος </w:t>
      </w:r>
      <w:r>
        <w:rPr>
          <w:rFonts w:eastAsia="Times New Roman" w:cs="Times New Roman"/>
          <w:szCs w:val="24"/>
        </w:rPr>
        <w:t>ο</w:t>
      </w:r>
      <w:r>
        <w:rPr>
          <w:rFonts w:eastAsia="Times New Roman" w:cs="Times New Roman"/>
          <w:szCs w:val="24"/>
        </w:rPr>
        <w:t>ργανισμός θα πρ</w:t>
      </w:r>
      <w:r>
        <w:rPr>
          <w:rFonts w:eastAsia="Times New Roman" w:cs="Times New Roman"/>
          <w:szCs w:val="24"/>
        </w:rPr>
        <w:t xml:space="preserve">έπει να καταργηθεί και είναι στις θέσεις του ΣΥΡΙΖΑ ότι θα πρέπει να καταργήσουμε αυτόν τον </w:t>
      </w:r>
      <w:r>
        <w:rPr>
          <w:rFonts w:eastAsia="Times New Roman" w:cs="Times New Roman"/>
          <w:szCs w:val="24"/>
        </w:rPr>
        <w:t>ο</w:t>
      </w:r>
      <w:r>
        <w:rPr>
          <w:rFonts w:eastAsia="Times New Roman" w:cs="Times New Roman"/>
          <w:szCs w:val="24"/>
        </w:rPr>
        <w:t xml:space="preserve">ργανισμό. Τώρα γιατί φέρνουμε διαδικασία ένταξης μιας χώρας στο ΝΑΤΟ, </w:t>
      </w:r>
      <w:r>
        <w:rPr>
          <w:rFonts w:eastAsia="Times New Roman" w:cs="Times New Roman"/>
          <w:szCs w:val="24"/>
        </w:rPr>
        <w:lastRenderedPageBreak/>
        <w:t xml:space="preserve">αφού δεν πιστεύετε σε αυτό; </w:t>
      </w:r>
      <w:proofErr w:type="spellStart"/>
      <w:r>
        <w:rPr>
          <w:rFonts w:eastAsia="Times New Roman" w:cs="Times New Roman"/>
          <w:szCs w:val="24"/>
        </w:rPr>
        <w:t>Χειροκυβίστηση</w:t>
      </w:r>
      <w:proofErr w:type="spellEnd"/>
      <w:r>
        <w:rPr>
          <w:rFonts w:eastAsia="Times New Roman" w:cs="Times New Roman"/>
          <w:szCs w:val="24"/>
        </w:rPr>
        <w:t>; Πιθανότατα, αλλά μας έχετε συνηθίσει.</w:t>
      </w:r>
    </w:p>
    <w:p w14:paraId="01A9E0E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Βουλευτές, εμείς στην Ένωση Κεντρώων ποτέ δεν θα αποδεχθούμε όνομα για τα Σκόπια που θα περιλαμβάνει την ιερή λέξη «Μακεδονία» ή οποιοδήποτε παράγωγο αυτής. Το είπαμε και θα το ξαναπούμε. Η Συμφωνία των Πρεσπών είναι ένα αποτέλεσμα μειοδοσίας. Και ε</w:t>
      </w:r>
      <w:r>
        <w:rPr>
          <w:rFonts w:eastAsia="Times New Roman" w:cs="Times New Roman"/>
          <w:szCs w:val="24"/>
        </w:rPr>
        <w:t xml:space="preserve">πειδή κάποιος, όταν βρέθηκα σε ένα πάνελ, μου είπε ότι μην λέτε τέτοιες λέξεις, δεν είναι μειοδοσία, είναι πολύ βαρύς η χαρακτηρισμός της μειοδοσίας, εμείς κάνουμε συζήτηση με όλους, διότι αν δεν κάνουμε συζήτηση με όλους, σημαίνει ότι τους αγνοούμε. </w:t>
      </w:r>
    </w:p>
    <w:p w14:paraId="01A9E0F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Οπότ</w:t>
      </w:r>
      <w:r>
        <w:rPr>
          <w:rFonts w:eastAsia="Times New Roman" w:cs="Times New Roman"/>
          <w:szCs w:val="24"/>
        </w:rPr>
        <w:t xml:space="preserve">ε, κύριοι της Συμπολίτευσης, αγνοήσατε όλους τους πολιτικούς Αρχηγούς και δεν κάνατε σύσκεψη πολιτικών Αρχηγών. Αγνοήσατε τους Αρχηγούς, τουλάχιστον στο σύνολο, γιατί ξέρατε ότι ο κ. Καμμένος δεν θα συμφωνούσε. Αγνοήσατε τον λαό. Έγινε μεγάλο συλλαλητήριο </w:t>
      </w:r>
      <w:r>
        <w:rPr>
          <w:rFonts w:eastAsia="Times New Roman" w:cs="Times New Roman"/>
          <w:szCs w:val="24"/>
        </w:rPr>
        <w:t>και μάλιστα την επόμενη μέρα ε</w:t>
      </w:r>
      <w:r>
        <w:rPr>
          <w:rFonts w:eastAsia="Times New Roman" w:cs="Times New Roman"/>
          <w:szCs w:val="24"/>
        </w:rPr>
        <w:t>μφανί</w:t>
      </w:r>
      <w:r>
        <w:rPr>
          <w:rFonts w:eastAsia="Times New Roman" w:cs="Times New Roman"/>
          <w:szCs w:val="24"/>
        </w:rPr>
        <w:t xml:space="preserve">σατε το μεγάλο σκάνδαλο της </w:t>
      </w:r>
      <w:r>
        <w:rPr>
          <w:rFonts w:eastAsia="Times New Roman" w:cs="Times New Roman"/>
          <w:szCs w:val="24"/>
        </w:rPr>
        <w:t>«</w:t>
      </w:r>
      <w:r>
        <w:rPr>
          <w:rFonts w:eastAsia="Times New Roman" w:cs="Times New Roman"/>
          <w:szCs w:val="24"/>
          <w:lang w:val="en-GB"/>
        </w:rPr>
        <w:t>NOVARTIS</w:t>
      </w:r>
      <w:r>
        <w:rPr>
          <w:rFonts w:eastAsia="Times New Roman" w:cs="Times New Roman"/>
          <w:szCs w:val="24"/>
        </w:rPr>
        <w:t>»</w:t>
      </w:r>
      <w:r>
        <w:rPr>
          <w:rFonts w:eastAsia="Times New Roman" w:cs="Times New Roman"/>
          <w:szCs w:val="24"/>
        </w:rPr>
        <w:t xml:space="preserve">. Έγινε δεύτερο συλλαλητήριο στην Αθήνα με εκατοντάδες χιλιάδες κόσμου </w:t>
      </w:r>
      <w:r>
        <w:rPr>
          <w:rFonts w:eastAsia="Times New Roman" w:cs="Times New Roman"/>
          <w:szCs w:val="24"/>
        </w:rPr>
        <w:lastRenderedPageBreak/>
        <w:t xml:space="preserve">και ψεκάσατε με χημικά παιδάκια και ηλικιωμένους για να καταφέρετε να το περιορίσετε. Αγνοήσατε το Σώμα εδώ, τη </w:t>
      </w:r>
      <w:r>
        <w:rPr>
          <w:rFonts w:eastAsia="Times New Roman" w:cs="Times New Roman"/>
          <w:szCs w:val="24"/>
        </w:rPr>
        <w:t>Βουλή, δεν φέρατε προς συζήτηση το θέμα, πριν πάτε να ολοκληρώστε τη Συμφωνία των Πρεσπών. Την περάσατε με δανεικούς, πραγματικά, με πρόθυμους, με αποστάτες, όπως λέμε εμείς, διαλύοντας κοινοβουλευτικές ομάδες. Διαλύσατε το Ποτάμι. Διαλύετε τώρα τους Ανεξά</w:t>
      </w:r>
      <w:r>
        <w:rPr>
          <w:rFonts w:eastAsia="Times New Roman" w:cs="Times New Roman"/>
          <w:szCs w:val="24"/>
        </w:rPr>
        <w:t>ρτητους Έλληνες. Διαλύσατε το ΚΙΝΑΛ σαν ΚΙΝΑΛ, γιατί αποχώρησε ο κ. Θεοχαρόπουλος, αλλά η ΔΗΜΑΡ έφυγε εκτός του ΚΙΝΑΛ, αποχώρησε το Ποτάμι, που υποτίθεται θα ένωναν το μεγάλο κέντρο και έχει μείνει μόνο το καθαρό ΠΑΣΟΚ. Διαλύσατε και αυτήν την προσπάθεια π</w:t>
      </w:r>
      <w:r>
        <w:rPr>
          <w:rFonts w:eastAsia="Times New Roman" w:cs="Times New Roman"/>
          <w:szCs w:val="24"/>
        </w:rPr>
        <w:t>ου ήθελε να κάνει τη μεγάλη ένωση του Κέντρου.</w:t>
      </w:r>
    </w:p>
    <w:p w14:paraId="01A9E0F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Μια και αναφέρθηκα σε αποστάτες …</w:t>
      </w:r>
    </w:p>
    <w:p w14:paraId="01A9E0F2"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1A9E0F3" w14:textId="77777777" w:rsidR="00887A51" w:rsidRDefault="009C255F">
      <w:pPr>
        <w:spacing w:after="0" w:line="600" w:lineRule="auto"/>
        <w:ind w:firstLine="720"/>
        <w:jc w:val="both"/>
        <w:rPr>
          <w:rFonts w:eastAsia="Times New Roman" w:cs="Times New Roman"/>
          <w:szCs w:val="24"/>
        </w:rPr>
      </w:pPr>
      <w:r w:rsidRPr="005D0EA1">
        <w:rPr>
          <w:rFonts w:eastAsia="Times New Roman" w:cs="Times New Roman"/>
          <w:b/>
          <w:szCs w:val="24"/>
        </w:rPr>
        <w:t xml:space="preserve">ΠΡΟΕΔΡΕΥΩΝ (Γεώργιος </w:t>
      </w:r>
      <w:proofErr w:type="spellStart"/>
      <w:r w:rsidRPr="005D0EA1">
        <w:rPr>
          <w:rFonts w:eastAsia="Times New Roman" w:cs="Times New Roman"/>
          <w:b/>
          <w:szCs w:val="24"/>
        </w:rPr>
        <w:t>Λαμπρούλης</w:t>
      </w:r>
      <w:proofErr w:type="spellEnd"/>
      <w:r w:rsidRPr="005D0EA1">
        <w:rPr>
          <w:rFonts w:eastAsia="Times New Roman" w:cs="Times New Roman"/>
          <w:b/>
          <w:szCs w:val="24"/>
        </w:rPr>
        <w:t>)</w:t>
      </w:r>
      <w:r w:rsidRPr="00A84D19">
        <w:rPr>
          <w:rFonts w:eastAsia="Times New Roman" w:cs="Times New Roman"/>
          <w:b/>
          <w:szCs w:val="24"/>
        </w:rPr>
        <w:t>:</w:t>
      </w:r>
      <w:r>
        <w:rPr>
          <w:rFonts w:eastAsia="Times New Roman" w:cs="Times New Roman"/>
          <w:szCs w:val="24"/>
        </w:rPr>
        <w:t xml:space="preserve"> Σας παρακαλώ, κύριοι συνάδελφοι, μη διακόπτετε. </w:t>
      </w:r>
    </w:p>
    <w:p w14:paraId="01A9E0F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Κύριε συνάδελφε, σας παρακαλώ, ολοκληρώστε.</w:t>
      </w:r>
    </w:p>
    <w:p w14:paraId="01A9E0F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 (Θ</w:t>
      </w:r>
      <w:r>
        <w:rPr>
          <w:rFonts w:eastAsia="Times New Roman" w:cs="Times New Roman"/>
          <w:b/>
          <w:szCs w:val="24"/>
        </w:rPr>
        <w:t>΄</w:t>
      </w:r>
      <w:r>
        <w:rPr>
          <w:rFonts w:eastAsia="Times New Roman" w:cs="Times New Roman"/>
          <w:b/>
          <w:szCs w:val="24"/>
        </w:rPr>
        <w:t xml:space="preserve"> Αντιπρόεδρος της Βουλής)</w:t>
      </w:r>
      <w:r w:rsidRPr="00A84D19">
        <w:rPr>
          <w:rFonts w:eastAsia="Times New Roman" w:cs="Times New Roman"/>
          <w:b/>
          <w:szCs w:val="24"/>
        </w:rPr>
        <w:t>:</w:t>
      </w:r>
      <w:r w:rsidRPr="00A84D19">
        <w:rPr>
          <w:rFonts w:eastAsia="Times New Roman" w:cs="Times New Roman"/>
          <w:szCs w:val="24"/>
        </w:rPr>
        <w:t xml:space="preserve"> </w:t>
      </w:r>
      <w:r>
        <w:rPr>
          <w:rFonts w:eastAsia="Times New Roman" w:cs="Times New Roman"/>
          <w:szCs w:val="24"/>
        </w:rPr>
        <w:t>Ολοκληρώνω, κύριε Πρόεδρε, μέσα στο επόμενο λεπτό.</w:t>
      </w:r>
    </w:p>
    <w:p w14:paraId="01A9E0F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Μια και αναφέρθηκα σε αποστάτες, αλήθεια, ο κ. Καμμένος κατηγορεί την Κυβέρνηση ότι προδίδουν και αποστατούν, που στις τάξεις τους ο κ. Καμμένος έχει εντάξει έναν αποστάτη; Δεν έχει δικαίωμα ο κ. Καμμένος διά να ομιλεί για αποστάτες. </w:t>
      </w:r>
    </w:p>
    <w:p w14:paraId="01A9E0F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μάλιστα, το παράδ</w:t>
      </w:r>
      <w:r>
        <w:rPr>
          <w:rFonts w:eastAsia="Times New Roman" w:cs="Times New Roman"/>
          <w:szCs w:val="24"/>
        </w:rPr>
        <w:t xml:space="preserve">οξο αυτής της Βουλής είναι ότι ασχολούμαστε με γκαζόζες, ασχολούμαστε με κουραμπιέδες, ασχολούμαστε με δανεικούς, με μετεγγραφές, με </w:t>
      </w:r>
      <w:proofErr w:type="spellStart"/>
      <w:r>
        <w:rPr>
          <w:rFonts w:eastAsia="Times New Roman" w:cs="Times New Roman"/>
          <w:szCs w:val="24"/>
        </w:rPr>
        <w:t>ποδοσφαιροποίηση</w:t>
      </w:r>
      <w:proofErr w:type="spellEnd"/>
      <w:r>
        <w:rPr>
          <w:rFonts w:eastAsia="Times New Roman" w:cs="Times New Roman"/>
          <w:szCs w:val="24"/>
        </w:rPr>
        <w:t>, με επιστολές από πρόθυμους ότι θα υπογράψουν τα πάντα όλα χωρίς να τα δουν, έτσι απλά. Δεν έχει ξαναγίνει</w:t>
      </w:r>
      <w:r>
        <w:rPr>
          <w:rFonts w:eastAsia="Times New Roman" w:cs="Times New Roman"/>
          <w:szCs w:val="24"/>
        </w:rPr>
        <w:t xml:space="preserve"> αυτό. </w:t>
      </w:r>
    </w:p>
    <w:p w14:paraId="01A9E0F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Με κατηγορίες για εκβιασμούς που πήγαν στη ΓΑΔΑ τώρα, για να αποπροσανατολίσουμε τελείως από τη συζήτηση όλη την ατζέντα, να ασχολούμαστε με το αν είναι θύμα εκβιασμού κάποιος συνάδελφος από κάποιον πολιτικό Αρχηγό για να γίνουν μηνύσεις, με πρακτι</w:t>
      </w:r>
      <w:r>
        <w:rPr>
          <w:rFonts w:eastAsia="Times New Roman" w:cs="Times New Roman"/>
          <w:szCs w:val="24"/>
        </w:rPr>
        <w:t xml:space="preserve">κά που συζητήθηκαν σε μια κοινοβουλευτική ομάδα για τον λόγο που πρέπει να συμφωνήσουμε για τη Συμφωνία των Πρεσπών, </w:t>
      </w:r>
      <w:proofErr w:type="spellStart"/>
      <w:r>
        <w:rPr>
          <w:rFonts w:eastAsia="Times New Roman" w:cs="Times New Roman"/>
          <w:szCs w:val="24"/>
        </w:rPr>
        <w:t>στικάκια</w:t>
      </w:r>
      <w:proofErr w:type="spellEnd"/>
      <w:r>
        <w:rPr>
          <w:rFonts w:eastAsia="Times New Roman" w:cs="Times New Roman"/>
          <w:szCs w:val="24"/>
        </w:rPr>
        <w:t xml:space="preserve"> που κυκλοφορούν. </w:t>
      </w:r>
    </w:p>
    <w:p w14:paraId="01A9E0F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Με όλα αυτά τα παράλογα που συμβαίνουν, πραγματικά, υπάρχει μια γενική απογοήτευση και ένας μόνο τρόπος υπάρχει </w:t>
      </w:r>
      <w:r>
        <w:rPr>
          <w:rFonts w:eastAsia="Times New Roman" w:cs="Times New Roman"/>
          <w:szCs w:val="24"/>
        </w:rPr>
        <w:t xml:space="preserve">να απαλλαγούμε από όλα αυτά τα φαινόμενα: Εκλογές, κυρίες </w:t>
      </w:r>
      <w:r>
        <w:rPr>
          <w:rFonts w:eastAsia="Times New Roman" w:cs="Times New Roman"/>
          <w:szCs w:val="24"/>
        </w:rPr>
        <w:lastRenderedPageBreak/>
        <w:t xml:space="preserve">και κύριοι, να τελειώνουμε διά παντός από όλες αυτές τις φωτοβολίδες που υπάρχουν μέσα στην </w:t>
      </w:r>
      <w:r>
        <w:rPr>
          <w:rFonts w:eastAsia="Times New Roman" w:cs="Times New Roman"/>
          <w:szCs w:val="24"/>
        </w:rPr>
        <w:t>ε</w:t>
      </w:r>
      <w:r>
        <w:rPr>
          <w:rFonts w:eastAsia="Times New Roman" w:cs="Times New Roman"/>
          <w:szCs w:val="24"/>
        </w:rPr>
        <w:t>λληνική Βουλή, να υπάρχει σταυρός και να μπουν οι ικανοί και αυτούς που θέλει ο ελληνικός λαός και όχι να</w:t>
      </w:r>
      <w:r>
        <w:rPr>
          <w:rFonts w:eastAsia="Times New Roman" w:cs="Times New Roman"/>
          <w:szCs w:val="24"/>
        </w:rPr>
        <w:t xml:space="preserve"> γεμίσουμε διορισμένους Βουλευτές.</w:t>
      </w:r>
    </w:p>
    <w:p w14:paraId="01A9E0F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Αγαπητοί συνάδελφοι, σαν Ένωση Κεντρώων θα κάνουμε τα πάντα και έχουμε δεσμευτεί δημοσίως, ώστε στο μέλλον να ακυρώσουμε αυτήν την κατάπτυστη Συμφωνία των Πρεσπών και φυσικά δεν κυρώνουμε την προσχώρηση των Σκοπίων στο ΝΑ</w:t>
      </w:r>
      <w:r>
        <w:rPr>
          <w:rFonts w:eastAsia="Times New Roman" w:cs="Times New Roman"/>
          <w:szCs w:val="24"/>
        </w:rPr>
        <w:t>ΤΟ.</w:t>
      </w:r>
    </w:p>
    <w:p w14:paraId="01A9E0F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1A9E0FC"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 xml:space="preserve">  </w:t>
      </w:r>
      <w:r w:rsidRPr="00BC4DF6">
        <w:rPr>
          <w:rFonts w:eastAsia="Times New Roman" w:cs="Times New Roman"/>
          <w:szCs w:val="24"/>
        </w:rPr>
        <w:t>(Χειροκροτήματα από την πτέρυγα</w:t>
      </w:r>
      <w:r>
        <w:rPr>
          <w:rFonts w:eastAsia="Times New Roman" w:cs="Times New Roman"/>
          <w:szCs w:val="24"/>
        </w:rPr>
        <w:t xml:space="preserve"> της Ένωσης Κεντρώων</w:t>
      </w:r>
      <w:r w:rsidRPr="00BC4DF6">
        <w:rPr>
          <w:rFonts w:eastAsia="Times New Roman" w:cs="Times New Roman"/>
          <w:szCs w:val="24"/>
        </w:rPr>
        <w:t>)</w:t>
      </w:r>
    </w:p>
    <w:p w14:paraId="01A9E0F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 </w:t>
      </w:r>
      <w:r w:rsidRPr="005D0EA1">
        <w:rPr>
          <w:rFonts w:eastAsia="Times New Roman" w:cs="Times New Roman"/>
          <w:b/>
          <w:szCs w:val="24"/>
        </w:rPr>
        <w:t xml:space="preserve">ΠΡΟΕΔΡΕΥΩΝ (Γεώργιος </w:t>
      </w:r>
      <w:proofErr w:type="spellStart"/>
      <w:r w:rsidRPr="005D0EA1">
        <w:rPr>
          <w:rFonts w:eastAsia="Times New Roman" w:cs="Times New Roman"/>
          <w:b/>
          <w:szCs w:val="24"/>
        </w:rPr>
        <w:t>Λαμπρούλης</w:t>
      </w:r>
      <w:proofErr w:type="spellEnd"/>
      <w:r w:rsidRPr="005D0EA1">
        <w:rPr>
          <w:rFonts w:eastAsia="Times New Roman" w:cs="Times New Roman"/>
          <w:b/>
          <w:szCs w:val="24"/>
        </w:rPr>
        <w:t>)</w:t>
      </w:r>
      <w:r w:rsidRPr="00A84D19">
        <w:rPr>
          <w:rFonts w:eastAsia="Times New Roman" w:cs="Times New Roman"/>
          <w:b/>
          <w:szCs w:val="24"/>
        </w:rPr>
        <w:t>:</w:t>
      </w:r>
      <w:r>
        <w:rPr>
          <w:rFonts w:eastAsia="Times New Roman" w:cs="Times New Roman"/>
          <w:szCs w:val="24"/>
        </w:rPr>
        <w:t xml:space="preserve"> Τον λόγο έχει ο Κοινοβουλευτικός Εκπρόσωπος του ΣΥΡΙΖΑ, ο κ. </w:t>
      </w:r>
      <w:proofErr w:type="spellStart"/>
      <w:r>
        <w:rPr>
          <w:rFonts w:eastAsia="Times New Roman" w:cs="Times New Roman"/>
          <w:szCs w:val="24"/>
        </w:rPr>
        <w:t>Ξυδάκης</w:t>
      </w:r>
      <w:proofErr w:type="spellEnd"/>
      <w:r>
        <w:rPr>
          <w:rFonts w:eastAsia="Times New Roman" w:cs="Times New Roman"/>
          <w:szCs w:val="24"/>
        </w:rPr>
        <w:t>.</w:t>
      </w:r>
    </w:p>
    <w:p w14:paraId="01A9E0FE"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sidRPr="00A84D19">
        <w:rPr>
          <w:rFonts w:eastAsia="Times New Roman" w:cs="Times New Roman"/>
          <w:b/>
          <w:szCs w:val="24"/>
        </w:rPr>
        <w:t>:</w:t>
      </w:r>
      <w:r>
        <w:rPr>
          <w:rFonts w:eastAsia="Times New Roman" w:cs="Times New Roman"/>
          <w:szCs w:val="24"/>
        </w:rPr>
        <w:t xml:space="preserve"> Ευχαριστώ, κύριε Πρόεδρε.</w:t>
      </w:r>
    </w:p>
    <w:p w14:paraId="01A9E0F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Αγαπητοί συνάδελ</w:t>
      </w:r>
      <w:r>
        <w:rPr>
          <w:rFonts w:eastAsia="Times New Roman" w:cs="Times New Roman"/>
          <w:szCs w:val="24"/>
        </w:rPr>
        <w:t xml:space="preserve">φοι, σαν ακολούθημα της μεγάλης συνεδριάσεως για την κύρωση της Συμφωνίας των Πρεσπών έρχεται σήμερα η κύρωση του </w:t>
      </w:r>
      <w:r>
        <w:rPr>
          <w:rFonts w:eastAsia="Times New Roman" w:cs="Times New Roman"/>
          <w:szCs w:val="24"/>
        </w:rPr>
        <w:t>π</w:t>
      </w:r>
      <w:r>
        <w:rPr>
          <w:rFonts w:eastAsia="Times New Roman" w:cs="Times New Roman"/>
          <w:szCs w:val="24"/>
        </w:rPr>
        <w:t xml:space="preserve">ρωτοκόλλου εισόδου στο ΝΑΤΟ της </w:t>
      </w:r>
      <w:proofErr w:type="spellStart"/>
      <w:r>
        <w:rPr>
          <w:rFonts w:eastAsia="Times New Roman" w:cs="Times New Roman"/>
          <w:szCs w:val="24"/>
        </w:rPr>
        <w:lastRenderedPageBreak/>
        <w:t>γείτονος</w:t>
      </w:r>
      <w:proofErr w:type="spellEnd"/>
      <w:r>
        <w:rPr>
          <w:rFonts w:eastAsia="Times New Roman" w:cs="Times New Roman"/>
          <w:szCs w:val="24"/>
        </w:rPr>
        <w:t xml:space="preserve"> χώρας, της εφεξής Βορείου Μακεδονίας και ακούμε πάλι κάποια επιχειρήματα, ανοίγεται κάποιος διάλογος</w:t>
      </w:r>
      <w:r>
        <w:rPr>
          <w:rFonts w:eastAsia="Times New Roman" w:cs="Times New Roman"/>
          <w:szCs w:val="24"/>
        </w:rPr>
        <w:t xml:space="preserve">. </w:t>
      </w:r>
    </w:p>
    <w:p w14:paraId="01A9E10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Θα ήθελα τις εντυπώσεις, κυρίως από την ομιλία του </w:t>
      </w:r>
      <w:r>
        <w:rPr>
          <w:rFonts w:eastAsia="Times New Roman" w:cs="Times New Roman"/>
          <w:szCs w:val="24"/>
        </w:rPr>
        <w:t>ε</w:t>
      </w:r>
      <w:r>
        <w:rPr>
          <w:rFonts w:eastAsia="Times New Roman" w:cs="Times New Roman"/>
          <w:szCs w:val="24"/>
        </w:rPr>
        <w:t xml:space="preserve">ισηγητού της </w:t>
      </w:r>
      <w:r>
        <w:rPr>
          <w:rFonts w:eastAsia="Times New Roman" w:cs="Times New Roman"/>
          <w:szCs w:val="24"/>
        </w:rPr>
        <w:t>μ</w:t>
      </w:r>
      <w:r>
        <w:rPr>
          <w:rFonts w:eastAsia="Times New Roman" w:cs="Times New Roman"/>
          <w:szCs w:val="24"/>
        </w:rPr>
        <w:t xml:space="preserve">είζονος Αντιπολιτεύσεως, του κ. Κουμουτσάκου, να αποκομίσω μια εντύπωση, μια </w:t>
      </w:r>
      <w:proofErr w:type="spellStart"/>
      <w:r>
        <w:rPr>
          <w:rFonts w:eastAsia="Times New Roman" w:cs="Times New Roman"/>
          <w:szCs w:val="24"/>
        </w:rPr>
        <w:t>επίγευση</w:t>
      </w:r>
      <w:proofErr w:type="spellEnd"/>
      <w:r>
        <w:rPr>
          <w:rFonts w:eastAsia="Times New Roman" w:cs="Times New Roman"/>
          <w:szCs w:val="24"/>
        </w:rPr>
        <w:t>, μια λέξη μου έρχεται</w:t>
      </w:r>
      <w:r w:rsidRPr="00A84D19">
        <w:rPr>
          <w:rFonts w:eastAsia="Times New Roman" w:cs="Times New Roman"/>
          <w:szCs w:val="24"/>
        </w:rPr>
        <w:t xml:space="preserve">: </w:t>
      </w:r>
      <w:r>
        <w:rPr>
          <w:rFonts w:eastAsia="Times New Roman" w:cs="Times New Roman"/>
          <w:szCs w:val="24"/>
        </w:rPr>
        <w:t>Υποκρισία, υποκρισία, υποκρισία. Απορώ για την πλήρη εγκατάλειψη μιας παράδοση</w:t>
      </w:r>
      <w:r>
        <w:rPr>
          <w:rFonts w:eastAsia="Times New Roman" w:cs="Times New Roman"/>
          <w:szCs w:val="24"/>
        </w:rPr>
        <w:t>ς, τουλάχιστον κατά τη μεταπολίτευση, διπλωματικού ρεαλισμού, η οποία χαρακτήρισε και τη συντηρητική παράταξη και την παράταξη του ΠΑΣΟΚ, οι οποίες παρατάξεις σε κρίσιμες στιγμές έδειξαν σύνεση, αλλά και δεν έδειξαν όση αντίσταση έπρεπε σε κάποιες περιπτώσ</w:t>
      </w:r>
      <w:r>
        <w:rPr>
          <w:rFonts w:eastAsia="Times New Roman" w:cs="Times New Roman"/>
          <w:szCs w:val="24"/>
        </w:rPr>
        <w:t xml:space="preserve">εις,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υπήρχε μια στρατηγική, υπήρχε μια κατεύθυνση, ξέραμε προς τα πού πάμε σε γενικές γραμμές και σε γενικές γραμμές αυτό που είχε πει ο Κωνσταντίνος Καραμανλής και είχε πράξει και αυτά που είπε και έπραξε ο Ανδρέας Παπανδρέου έδιναν </w:t>
      </w:r>
      <w:r>
        <w:rPr>
          <w:rFonts w:eastAsia="Times New Roman" w:cs="Times New Roman"/>
          <w:szCs w:val="24"/>
        </w:rPr>
        <w:t xml:space="preserve">τη μεγάλη εικόνα. </w:t>
      </w:r>
    </w:p>
    <w:p w14:paraId="01A9E10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Στη δεκαετία του 2000 ο Κώστας Καραμανλής και η Ντόρα Μπακογιάννη στο επίμαχο ζήτημα του </w:t>
      </w:r>
      <w:r>
        <w:rPr>
          <w:rFonts w:eastAsia="Times New Roman" w:cs="Times New Roman"/>
          <w:szCs w:val="24"/>
        </w:rPr>
        <w:t>μ</w:t>
      </w:r>
      <w:r>
        <w:rPr>
          <w:rFonts w:eastAsia="Times New Roman" w:cs="Times New Roman"/>
          <w:szCs w:val="24"/>
        </w:rPr>
        <w:t xml:space="preserve">ακεδονικού έβαλαν ένα πλαίσιο και ξέραμε πού βαδίζουμε. Εδώ τώρα στο βωμό </w:t>
      </w:r>
      <w:r>
        <w:rPr>
          <w:rFonts w:eastAsia="Times New Roman" w:cs="Times New Roman"/>
          <w:szCs w:val="24"/>
        </w:rPr>
        <w:lastRenderedPageBreak/>
        <w:t>μιας ψηφοθηρικής λύσσας και ενός ιδιότυπου ρεβανσισμού που δεν είναι μόνο</w:t>
      </w:r>
      <w:r>
        <w:rPr>
          <w:rFonts w:eastAsia="Times New Roman" w:cs="Times New Roman"/>
          <w:szCs w:val="24"/>
        </w:rPr>
        <w:t xml:space="preserve"> </w:t>
      </w:r>
      <w:proofErr w:type="spellStart"/>
      <w:r>
        <w:rPr>
          <w:rFonts w:eastAsia="Times New Roman" w:cs="Times New Roman"/>
          <w:szCs w:val="24"/>
        </w:rPr>
        <w:t>εκλογοθηρικός</w:t>
      </w:r>
      <w:proofErr w:type="spellEnd"/>
      <w:r>
        <w:rPr>
          <w:rFonts w:eastAsia="Times New Roman" w:cs="Times New Roman"/>
          <w:szCs w:val="24"/>
        </w:rPr>
        <w:t xml:space="preserve">, διακρίνω στη συντηρητική παράταξη μια ακροδεξιά διολίσθηση με ιδεολογικό πυρήνα. </w:t>
      </w:r>
    </w:p>
    <w:p w14:paraId="01A9E10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Δεν είναι αυτή η πολιτική ούτε του Κωνσταντίνου Καραμανλή ούτε καν του Ευάγγελου Αβέρωφ, δεν είναι η πολιτική του Κωνσταντίνου Μητσοτάκη, δεν είναι η πολιτική</w:t>
      </w:r>
      <w:r>
        <w:rPr>
          <w:rFonts w:eastAsia="Times New Roman" w:cs="Times New Roman"/>
          <w:szCs w:val="24"/>
        </w:rPr>
        <w:t xml:space="preserve"> της Ντόρας Μπακογιάννη. Έχει επισυμβεί μια επιμόλυνση της Νέας Δημοκρατίας από το ακροδεξιό </w:t>
      </w:r>
      <w:r>
        <w:rPr>
          <w:rFonts w:eastAsia="Times New Roman" w:cs="Times New Roman"/>
          <w:szCs w:val="24"/>
          <w:lang w:val="en-US"/>
        </w:rPr>
        <w:t>underground</w:t>
      </w:r>
      <w:r>
        <w:rPr>
          <w:rFonts w:eastAsia="Times New Roman" w:cs="Times New Roman"/>
          <w:szCs w:val="24"/>
        </w:rPr>
        <w:t xml:space="preserve"> της παλαιάς δεξιάς πολυκατοικίας από τον ΛΑΟΣ και από τον αμετανόητη ρεβανσιστή Αντώνη Σαμαρά και αυτό επηρεάζει εν γένει την εθνική στρατηγική και επη</w:t>
      </w:r>
      <w:r>
        <w:rPr>
          <w:rFonts w:eastAsia="Times New Roman" w:cs="Times New Roman"/>
          <w:szCs w:val="24"/>
        </w:rPr>
        <w:t>ρεάζει και τον κεντρώο χώρο, όπως εκφράζεται σήμερα από το ΚΙΝΑΛ.</w:t>
      </w:r>
    </w:p>
    <w:p w14:paraId="01A9E103"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Η </w:t>
      </w:r>
      <w:r w:rsidRPr="001026B6">
        <w:rPr>
          <w:rFonts w:eastAsia="Times New Roman"/>
          <w:color w:val="000000" w:themeColor="text1"/>
          <w:szCs w:val="24"/>
        </w:rPr>
        <w:t>υποκρισία χτυπάει κόκκινο</w:t>
      </w:r>
      <w:r>
        <w:rPr>
          <w:rFonts w:eastAsia="Times New Roman"/>
          <w:color w:val="000000" w:themeColor="text1"/>
          <w:szCs w:val="24"/>
        </w:rPr>
        <w:t>, ό</w:t>
      </w:r>
      <w:r w:rsidRPr="001026B6">
        <w:rPr>
          <w:rFonts w:eastAsia="Times New Roman"/>
          <w:color w:val="000000" w:themeColor="text1"/>
          <w:szCs w:val="24"/>
        </w:rPr>
        <w:t>ταν ζητάει διασφαλίσ</w:t>
      </w:r>
      <w:r>
        <w:rPr>
          <w:rFonts w:eastAsia="Times New Roman"/>
          <w:color w:val="000000" w:themeColor="text1"/>
          <w:szCs w:val="24"/>
        </w:rPr>
        <w:t>ει</w:t>
      </w:r>
      <w:r w:rsidRPr="001026B6">
        <w:rPr>
          <w:rFonts w:eastAsia="Times New Roman"/>
          <w:color w:val="000000" w:themeColor="text1"/>
          <w:szCs w:val="24"/>
        </w:rPr>
        <w:t xml:space="preserve">ς </w:t>
      </w:r>
      <w:r>
        <w:rPr>
          <w:rFonts w:eastAsia="Times New Roman"/>
          <w:color w:val="000000" w:themeColor="text1"/>
          <w:szCs w:val="24"/>
        </w:rPr>
        <w:t xml:space="preserve">η </w:t>
      </w:r>
      <w:r>
        <w:rPr>
          <w:rFonts w:eastAsia="Times New Roman"/>
          <w:color w:val="000000" w:themeColor="text1"/>
          <w:szCs w:val="24"/>
        </w:rPr>
        <w:t>μ</w:t>
      </w:r>
      <w:r w:rsidRPr="001026B6">
        <w:rPr>
          <w:rFonts w:eastAsia="Times New Roman"/>
          <w:color w:val="000000" w:themeColor="text1"/>
          <w:szCs w:val="24"/>
        </w:rPr>
        <w:t>είζ</w:t>
      </w:r>
      <w:r>
        <w:rPr>
          <w:rFonts w:eastAsia="Times New Roman"/>
          <w:color w:val="000000" w:themeColor="text1"/>
          <w:szCs w:val="24"/>
        </w:rPr>
        <w:t>ων</w:t>
      </w:r>
      <w:r w:rsidRPr="001026B6">
        <w:rPr>
          <w:rFonts w:eastAsia="Times New Roman"/>
          <w:color w:val="000000" w:themeColor="text1"/>
          <w:szCs w:val="24"/>
        </w:rPr>
        <w:t xml:space="preserve"> </w:t>
      </w:r>
      <w:r>
        <w:rPr>
          <w:rFonts w:eastAsia="Times New Roman"/>
          <w:color w:val="000000" w:themeColor="text1"/>
          <w:szCs w:val="24"/>
        </w:rPr>
        <w:t>Α</w:t>
      </w:r>
      <w:r w:rsidRPr="001026B6">
        <w:rPr>
          <w:rFonts w:eastAsia="Times New Roman"/>
          <w:color w:val="000000" w:themeColor="text1"/>
          <w:szCs w:val="24"/>
        </w:rPr>
        <w:t xml:space="preserve">ντιπολίτευση σε σχέση με το τι θα πράξει η </w:t>
      </w:r>
      <w:proofErr w:type="spellStart"/>
      <w:r w:rsidRPr="001026B6">
        <w:rPr>
          <w:rFonts w:eastAsia="Times New Roman"/>
          <w:color w:val="000000" w:themeColor="text1"/>
          <w:szCs w:val="24"/>
        </w:rPr>
        <w:t>γείτ</w:t>
      </w:r>
      <w:r>
        <w:rPr>
          <w:rFonts w:eastAsia="Times New Roman"/>
          <w:color w:val="000000" w:themeColor="text1"/>
          <w:szCs w:val="24"/>
        </w:rPr>
        <w:t>ω</w:t>
      </w:r>
      <w:r w:rsidRPr="001026B6">
        <w:rPr>
          <w:rFonts w:eastAsia="Times New Roman"/>
          <w:color w:val="000000" w:themeColor="text1"/>
          <w:szCs w:val="24"/>
        </w:rPr>
        <w:t>ν</w:t>
      </w:r>
      <w:proofErr w:type="spellEnd"/>
      <w:r w:rsidRPr="001026B6">
        <w:rPr>
          <w:rFonts w:eastAsia="Times New Roman"/>
          <w:color w:val="000000" w:themeColor="text1"/>
          <w:szCs w:val="24"/>
        </w:rPr>
        <w:t xml:space="preserve"> χώρα στο ΝΑΤΟ σε κάποια υποθετικά σενάρια</w:t>
      </w:r>
      <w:r>
        <w:rPr>
          <w:rFonts w:eastAsia="Times New Roman"/>
          <w:color w:val="000000" w:themeColor="text1"/>
          <w:szCs w:val="24"/>
        </w:rPr>
        <w:t xml:space="preserve">, </w:t>
      </w:r>
      <w:r w:rsidRPr="001026B6">
        <w:rPr>
          <w:rFonts w:eastAsia="Times New Roman"/>
          <w:color w:val="000000" w:themeColor="text1"/>
          <w:szCs w:val="24"/>
        </w:rPr>
        <w:t xml:space="preserve">όταν </w:t>
      </w:r>
      <w:r>
        <w:rPr>
          <w:rFonts w:eastAsia="Times New Roman"/>
          <w:color w:val="000000" w:themeColor="text1"/>
          <w:szCs w:val="24"/>
        </w:rPr>
        <w:t>γ</w:t>
      </w:r>
      <w:r w:rsidRPr="001026B6">
        <w:rPr>
          <w:rFonts w:eastAsia="Times New Roman"/>
          <w:color w:val="000000" w:themeColor="text1"/>
          <w:szCs w:val="24"/>
        </w:rPr>
        <w:t xml:space="preserve">νωρίζουμε πολύ καλά πως </w:t>
      </w:r>
      <w:r w:rsidRPr="001026B6">
        <w:rPr>
          <w:rFonts w:eastAsia="Times New Roman"/>
          <w:color w:val="000000" w:themeColor="text1"/>
          <w:szCs w:val="24"/>
        </w:rPr>
        <w:t>εισήλθαν με τη δική μας συναίνεση και χωρίς να περάσουν από τέτοιες διαδικασίες</w:t>
      </w:r>
      <w:r>
        <w:rPr>
          <w:rFonts w:eastAsia="Times New Roman"/>
          <w:color w:val="000000" w:themeColor="text1"/>
          <w:szCs w:val="24"/>
        </w:rPr>
        <w:t xml:space="preserve">, συντριπτικές </w:t>
      </w:r>
      <w:r w:rsidRPr="001026B6">
        <w:rPr>
          <w:rFonts w:eastAsia="Times New Roman"/>
          <w:color w:val="000000" w:themeColor="text1"/>
          <w:szCs w:val="24"/>
        </w:rPr>
        <w:t xml:space="preserve"> πολιτικά</w:t>
      </w:r>
      <w:r>
        <w:rPr>
          <w:rFonts w:eastAsia="Times New Roman"/>
          <w:color w:val="000000" w:themeColor="text1"/>
          <w:szCs w:val="24"/>
        </w:rPr>
        <w:t xml:space="preserve"> -</w:t>
      </w:r>
      <w:r w:rsidRPr="001026B6">
        <w:rPr>
          <w:rFonts w:eastAsia="Times New Roman"/>
          <w:color w:val="000000" w:themeColor="text1"/>
          <w:szCs w:val="24"/>
        </w:rPr>
        <w:t>και δ</w:t>
      </w:r>
      <w:r>
        <w:rPr>
          <w:rFonts w:eastAsia="Times New Roman"/>
          <w:color w:val="000000" w:themeColor="text1"/>
          <w:szCs w:val="24"/>
        </w:rPr>
        <w:t>ικαίως- ό</w:t>
      </w:r>
      <w:r w:rsidRPr="001026B6">
        <w:rPr>
          <w:rFonts w:eastAsia="Times New Roman"/>
          <w:color w:val="000000" w:themeColor="text1"/>
          <w:szCs w:val="24"/>
        </w:rPr>
        <w:t xml:space="preserve">λες </w:t>
      </w:r>
      <w:r>
        <w:rPr>
          <w:rFonts w:eastAsia="Times New Roman"/>
          <w:color w:val="000000" w:themeColor="text1"/>
          <w:szCs w:val="24"/>
        </w:rPr>
        <w:t xml:space="preserve">οι χώρες </w:t>
      </w:r>
      <w:r w:rsidRPr="001026B6">
        <w:rPr>
          <w:rFonts w:eastAsia="Times New Roman"/>
          <w:color w:val="000000" w:themeColor="text1"/>
          <w:szCs w:val="24"/>
        </w:rPr>
        <w:t>των ανα</w:t>
      </w:r>
      <w:r>
        <w:rPr>
          <w:rFonts w:eastAsia="Times New Roman"/>
          <w:color w:val="000000" w:themeColor="text1"/>
          <w:szCs w:val="24"/>
        </w:rPr>
        <w:t xml:space="preserve">τολικών Βαλκανίων και η Αλβανία. </w:t>
      </w:r>
    </w:p>
    <w:p w14:paraId="01A9E104"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Η</w:t>
      </w:r>
      <w:r w:rsidRPr="001026B6">
        <w:rPr>
          <w:rFonts w:eastAsia="Times New Roman"/>
          <w:color w:val="000000" w:themeColor="text1"/>
          <w:szCs w:val="24"/>
        </w:rPr>
        <w:t xml:space="preserve"> Αλβανία πέρασε επί κυβερνήσεως Κώστα Καραμανλή</w:t>
      </w:r>
      <w:r>
        <w:rPr>
          <w:rFonts w:eastAsia="Times New Roman"/>
          <w:color w:val="000000" w:themeColor="text1"/>
          <w:szCs w:val="24"/>
        </w:rPr>
        <w:t>, έγινε δεκτή στο ΝΑΤΟ</w:t>
      </w:r>
      <w:r w:rsidRPr="001026B6">
        <w:rPr>
          <w:rFonts w:eastAsia="Times New Roman"/>
          <w:color w:val="000000" w:themeColor="text1"/>
          <w:szCs w:val="24"/>
        </w:rPr>
        <w:t xml:space="preserve"> με τη δική μ</w:t>
      </w:r>
      <w:r w:rsidRPr="001026B6">
        <w:rPr>
          <w:rFonts w:eastAsia="Times New Roman"/>
          <w:color w:val="000000" w:themeColor="text1"/>
          <w:szCs w:val="24"/>
        </w:rPr>
        <w:t>ας συναίνεση και ατύπ</w:t>
      </w:r>
      <w:r>
        <w:rPr>
          <w:rFonts w:eastAsia="Times New Roman"/>
          <w:color w:val="000000" w:themeColor="text1"/>
          <w:szCs w:val="24"/>
        </w:rPr>
        <w:t>ω</w:t>
      </w:r>
      <w:r w:rsidRPr="001026B6">
        <w:rPr>
          <w:rFonts w:eastAsia="Times New Roman"/>
          <w:color w:val="000000" w:themeColor="text1"/>
          <w:szCs w:val="24"/>
        </w:rPr>
        <w:t>ς</w:t>
      </w:r>
      <w:r>
        <w:rPr>
          <w:rFonts w:eastAsia="Times New Roman"/>
          <w:color w:val="000000" w:themeColor="text1"/>
          <w:szCs w:val="24"/>
        </w:rPr>
        <w:t>, πλην</w:t>
      </w:r>
      <w:r w:rsidRPr="001026B6">
        <w:rPr>
          <w:rFonts w:eastAsia="Times New Roman"/>
          <w:color w:val="000000" w:themeColor="text1"/>
          <w:szCs w:val="24"/>
        </w:rPr>
        <w:t xml:space="preserve"> ουσιωδώς πολιτικά</w:t>
      </w:r>
      <w:r>
        <w:rPr>
          <w:rFonts w:eastAsia="Times New Roman"/>
          <w:color w:val="000000" w:themeColor="text1"/>
          <w:szCs w:val="24"/>
        </w:rPr>
        <w:t xml:space="preserve">, λάβαμε </w:t>
      </w:r>
      <w:r w:rsidRPr="001026B6">
        <w:rPr>
          <w:rFonts w:eastAsia="Times New Roman"/>
          <w:color w:val="000000" w:themeColor="text1"/>
          <w:szCs w:val="24"/>
        </w:rPr>
        <w:t xml:space="preserve">ως αντάλλαγμα τον αμοιβαίο καθορισμό της </w:t>
      </w:r>
      <w:r>
        <w:rPr>
          <w:rFonts w:eastAsia="Times New Roman"/>
          <w:color w:val="000000" w:themeColor="text1"/>
          <w:szCs w:val="24"/>
        </w:rPr>
        <w:t>ΑΟΖ.</w:t>
      </w:r>
    </w:p>
    <w:p w14:paraId="01A9E105" w14:textId="77777777" w:rsidR="00887A51" w:rsidRDefault="009C255F">
      <w:pPr>
        <w:spacing w:after="0" w:line="600" w:lineRule="auto"/>
        <w:ind w:firstLine="720"/>
        <w:jc w:val="both"/>
        <w:rPr>
          <w:rFonts w:eastAsia="Times New Roman"/>
          <w:color w:val="000000" w:themeColor="text1"/>
          <w:szCs w:val="24"/>
        </w:rPr>
      </w:pPr>
      <w:r w:rsidRPr="001026B6">
        <w:rPr>
          <w:rFonts w:eastAsia="Times New Roman"/>
          <w:b/>
          <w:color w:val="000000" w:themeColor="text1"/>
          <w:szCs w:val="24"/>
        </w:rPr>
        <w:t>ΓΕΩΡΓΙΟΣ ΚΟΥΜΟΥΤΣΑΚΟΣ:</w:t>
      </w:r>
      <w:r>
        <w:rPr>
          <w:rFonts w:eastAsia="Times New Roman"/>
          <w:color w:val="000000" w:themeColor="text1"/>
          <w:szCs w:val="24"/>
        </w:rPr>
        <w:t xml:space="preserve"> Λίγο είναι αυτό;</w:t>
      </w:r>
    </w:p>
    <w:p w14:paraId="01A9E106" w14:textId="77777777" w:rsidR="00887A51" w:rsidRDefault="009C255F">
      <w:pPr>
        <w:spacing w:after="0" w:line="600" w:lineRule="auto"/>
        <w:ind w:firstLine="720"/>
        <w:jc w:val="both"/>
        <w:rPr>
          <w:rFonts w:eastAsia="Times New Roman"/>
          <w:color w:val="000000" w:themeColor="text1"/>
          <w:szCs w:val="24"/>
        </w:rPr>
      </w:pPr>
      <w:r w:rsidRPr="001026B6">
        <w:rPr>
          <w:rFonts w:eastAsia="Times New Roman"/>
          <w:b/>
          <w:color w:val="000000" w:themeColor="text1"/>
          <w:szCs w:val="24"/>
        </w:rPr>
        <w:t>ΝΙΚΟΛΑΟΣ ΞΥΔΑΚΗΣ:</w:t>
      </w:r>
      <w:r>
        <w:rPr>
          <w:rFonts w:eastAsia="Times New Roman"/>
          <w:color w:val="000000" w:themeColor="text1"/>
          <w:szCs w:val="24"/>
        </w:rPr>
        <w:t xml:space="preserve"> </w:t>
      </w:r>
      <w:r w:rsidRPr="001026B6">
        <w:rPr>
          <w:rFonts w:eastAsia="Times New Roman"/>
          <w:color w:val="000000" w:themeColor="text1"/>
          <w:szCs w:val="24"/>
        </w:rPr>
        <w:t>Καθόλου λίγο</w:t>
      </w:r>
      <w:r>
        <w:rPr>
          <w:rFonts w:eastAsia="Times New Roman"/>
          <w:color w:val="000000" w:themeColor="text1"/>
          <w:szCs w:val="24"/>
        </w:rPr>
        <w:t>.</w:t>
      </w:r>
    </w:p>
    <w:p w14:paraId="01A9E107"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Όμως,</w:t>
      </w:r>
      <w:r w:rsidRPr="001026B6">
        <w:rPr>
          <w:rFonts w:eastAsia="Times New Roman"/>
          <w:color w:val="000000" w:themeColor="text1"/>
          <w:szCs w:val="24"/>
        </w:rPr>
        <w:t xml:space="preserve"> ποια διασφάλιση </w:t>
      </w:r>
      <w:r>
        <w:rPr>
          <w:rFonts w:eastAsia="Times New Roman"/>
          <w:color w:val="000000" w:themeColor="text1"/>
          <w:szCs w:val="24"/>
        </w:rPr>
        <w:t>έλαβε η ε</w:t>
      </w:r>
      <w:r w:rsidRPr="001026B6">
        <w:rPr>
          <w:rFonts w:eastAsia="Times New Roman"/>
          <w:color w:val="000000" w:themeColor="text1"/>
          <w:szCs w:val="24"/>
        </w:rPr>
        <w:t>λληνική πλευρά</w:t>
      </w:r>
      <w:r>
        <w:rPr>
          <w:rFonts w:eastAsia="Times New Roman"/>
          <w:color w:val="000000" w:themeColor="text1"/>
          <w:szCs w:val="24"/>
        </w:rPr>
        <w:t>; Έ</w:t>
      </w:r>
      <w:r w:rsidRPr="001026B6">
        <w:rPr>
          <w:rFonts w:eastAsia="Times New Roman"/>
          <w:color w:val="000000" w:themeColor="text1"/>
          <w:szCs w:val="24"/>
        </w:rPr>
        <w:t>να χρόνο μ</w:t>
      </w:r>
      <w:r>
        <w:rPr>
          <w:rFonts w:eastAsia="Times New Roman"/>
          <w:color w:val="000000" w:themeColor="text1"/>
          <w:szCs w:val="24"/>
        </w:rPr>
        <w:t>ετά το συνταγματικό δικα</w:t>
      </w:r>
      <w:r>
        <w:rPr>
          <w:rFonts w:eastAsia="Times New Roman"/>
          <w:color w:val="000000" w:themeColor="text1"/>
          <w:szCs w:val="24"/>
        </w:rPr>
        <w:t xml:space="preserve">στήριο των </w:t>
      </w:r>
      <w:proofErr w:type="spellStart"/>
      <w:r>
        <w:rPr>
          <w:rFonts w:eastAsia="Times New Roman"/>
          <w:color w:val="000000" w:themeColor="text1"/>
          <w:szCs w:val="24"/>
        </w:rPr>
        <w:t>Τιράνων</w:t>
      </w:r>
      <w:proofErr w:type="spellEnd"/>
      <w:r>
        <w:rPr>
          <w:rFonts w:eastAsia="Times New Roman"/>
          <w:color w:val="000000" w:themeColor="text1"/>
          <w:szCs w:val="24"/>
        </w:rPr>
        <w:t xml:space="preserve"> </w:t>
      </w:r>
      <w:r w:rsidRPr="001026B6">
        <w:rPr>
          <w:rFonts w:eastAsia="Times New Roman"/>
          <w:color w:val="000000" w:themeColor="text1"/>
          <w:szCs w:val="24"/>
        </w:rPr>
        <w:t>έριξε αυτή</w:t>
      </w:r>
      <w:r>
        <w:rPr>
          <w:rFonts w:eastAsia="Times New Roman"/>
          <w:color w:val="000000" w:themeColor="text1"/>
          <w:szCs w:val="24"/>
        </w:rPr>
        <w:t>ν</w:t>
      </w:r>
      <w:r w:rsidRPr="001026B6">
        <w:rPr>
          <w:rFonts w:eastAsia="Times New Roman"/>
          <w:color w:val="000000" w:themeColor="text1"/>
          <w:szCs w:val="24"/>
        </w:rPr>
        <w:t xml:space="preserve"> τη συμφωνία</w:t>
      </w:r>
      <w:r>
        <w:rPr>
          <w:rFonts w:eastAsia="Times New Roman"/>
          <w:color w:val="000000" w:themeColor="text1"/>
          <w:szCs w:val="24"/>
        </w:rPr>
        <w:t>.</w:t>
      </w:r>
    </w:p>
    <w:p w14:paraId="01A9E108" w14:textId="77777777" w:rsidR="00887A51" w:rsidRDefault="009C255F">
      <w:pPr>
        <w:spacing w:after="0" w:line="600" w:lineRule="auto"/>
        <w:ind w:firstLine="720"/>
        <w:jc w:val="both"/>
        <w:rPr>
          <w:rFonts w:eastAsia="Times New Roman"/>
          <w:color w:val="000000" w:themeColor="text1"/>
          <w:szCs w:val="24"/>
        </w:rPr>
      </w:pPr>
      <w:r>
        <w:rPr>
          <w:rFonts w:eastAsia="Times New Roman"/>
          <w:b/>
          <w:color w:val="000000" w:themeColor="text1"/>
          <w:szCs w:val="24"/>
        </w:rPr>
        <w:t>ΓΕΩΡΓΙΟΣ ΚΟΥΜΟΥΤΣΑΚΟΣ:</w:t>
      </w:r>
      <w:r>
        <w:rPr>
          <w:rFonts w:eastAsia="Times New Roman"/>
          <w:color w:val="000000" w:themeColor="text1"/>
          <w:szCs w:val="24"/>
        </w:rPr>
        <w:t xml:space="preserve"> Οι Σοσιαλδημοκράτες.</w:t>
      </w:r>
    </w:p>
    <w:p w14:paraId="01A9E109" w14:textId="77777777" w:rsidR="00887A51" w:rsidRDefault="009C255F">
      <w:pPr>
        <w:spacing w:after="0" w:line="600" w:lineRule="auto"/>
        <w:ind w:firstLine="720"/>
        <w:jc w:val="both"/>
        <w:rPr>
          <w:rFonts w:eastAsia="Times New Roman"/>
          <w:color w:val="000000" w:themeColor="text1"/>
          <w:szCs w:val="24"/>
        </w:rPr>
      </w:pPr>
      <w:r>
        <w:rPr>
          <w:rFonts w:eastAsia="Times New Roman"/>
          <w:b/>
          <w:color w:val="000000" w:themeColor="text1"/>
          <w:szCs w:val="24"/>
        </w:rPr>
        <w:t>ΝΙΚΟΛΑΟΣ ΞΥΔΑΚΗΣ:</w:t>
      </w:r>
      <w:r>
        <w:rPr>
          <w:rFonts w:eastAsia="Times New Roman"/>
          <w:color w:val="000000" w:themeColor="text1"/>
          <w:szCs w:val="24"/>
        </w:rPr>
        <w:t xml:space="preserve"> Άρα, θα κατηγορήσω εγώ την </w:t>
      </w:r>
      <w:r>
        <w:rPr>
          <w:rFonts w:eastAsia="Times New Roman"/>
          <w:color w:val="000000" w:themeColor="text1"/>
          <w:szCs w:val="24"/>
        </w:rPr>
        <w:t>κ</w:t>
      </w:r>
      <w:r w:rsidRPr="001026B6">
        <w:rPr>
          <w:rFonts w:eastAsia="Times New Roman"/>
          <w:color w:val="000000" w:themeColor="text1"/>
          <w:szCs w:val="24"/>
        </w:rPr>
        <w:t>υβέρνηση Καραμανλή επειδή δεν κράτησε το</w:t>
      </w:r>
      <w:r>
        <w:rPr>
          <w:rFonts w:eastAsia="Times New Roman"/>
          <w:color w:val="000000" w:themeColor="text1"/>
          <w:szCs w:val="24"/>
        </w:rPr>
        <w:t>ν</w:t>
      </w:r>
      <w:r w:rsidRPr="001026B6">
        <w:rPr>
          <w:rFonts w:eastAsia="Times New Roman"/>
          <w:color w:val="000000" w:themeColor="text1"/>
          <w:szCs w:val="24"/>
        </w:rPr>
        <w:t xml:space="preserve"> λόγο της η Αλβανία</w:t>
      </w:r>
      <w:r>
        <w:rPr>
          <w:rFonts w:eastAsia="Times New Roman"/>
          <w:color w:val="000000" w:themeColor="text1"/>
          <w:szCs w:val="24"/>
        </w:rPr>
        <w:t>; Θ</w:t>
      </w:r>
      <w:r w:rsidRPr="001026B6">
        <w:rPr>
          <w:rFonts w:eastAsia="Times New Roman"/>
          <w:color w:val="000000" w:themeColor="text1"/>
          <w:szCs w:val="24"/>
        </w:rPr>
        <w:t>α μπορούσαμε να πούμε ότι δεν έλαβε καλές εγγυήσεις</w:t>
      </w:r>
      <w:r>
        <w:rPr>
          <w:rFonts w:eastAsia="Times New Roman"/>
          <w:color w:val="000000" w:themeColor="text1"/>
          <w:szCs w:val="24"/>
        </w:rPr>
        <w:t>,</w:t>
      </w:r>
      <w:r w:rsidRPr="001026B6">
        <w:rPr>
          <w:rFonts w:eastAsia="Times New Roman"/>
          <w:color w:val="000000" w:themeColor="text1"/>
          <w:szCs w:val="24"/>
        </w:rPr>
        <w:t xml:space="preserve"> δεν έκ</w:t>
      </w:r>
      <w:r w:rsidRPr="001026B6">
        <w:rPr>
          <w:rFonts w:eastAsia="Times New Roman"/>
          <w:color w:val="000000" w:themeColor="text1"/>
          <w:szCs w:val="24"/>
        </w:rPr>
        <w:t>ανε καλές συμφωνίες</w:t>
      </w:r>
      <w:r>
        <w:rPr>
          <w:rFonts w:eastAsia="Times New Roman"/>
          <w:color w:val="000000" w:themeColor="text1"/>
          <w:szCs w:val="24"/>
        </w:rPr>
        <w:t>. Έ</w:t>
      </w:r>
      <w:r w:rsidRPr="001026B6">
        <w:rPr>
          <w:rFonts w:eastAsia="Times New Roman"/>
          <w:color w:val="000000" w:themeColor="text1"/>
          <w:szCs w:val="24"/>
        </w:rPr>
        <w:t xml:space="preserve">τσι γίνεται </w:t>
      </w:r>
      <w:r>
        <w:rPr>
          <w:rFonts w:eastAsia="Times New Roman"/>
          <w:color w:val="000000" w:themeColor="text1"/>
          <w:szCs w:val="24"/>
        </w:rPr>
        <w:t xml:space="preserve">η </w:t>
      </w:r>
      <w:r w:rsidRPr="001026B6">
        <w:rPr>
          <w:rFonts w:eastAsia="Times New Roman"/>
          <w:color w:val="000000" w:themeColor="text1"/>
          <w:szCs w:val="24"/>
        </w:rPr>
        <w:t xml:space="preserve">διπλωματία και αυτός </w:t>
      </w:r>
      <w:r>
        <w:rPr>
          <w:rFonts w:eastAsia="Times New Roman"/>
          <w:color w:val="000000" w:themeColor="text1"/>
          <w:szCs w:val="24"/>
        </w:rPr>
        <w:t xml:space="preserve">είναι </w:t>
      </w:r>
      <w:r w:rsidRPr="001026B6">
        <w:rPr>
          <w:rFonts w:eastAsia="Times New Roman"/>
          <w:color w:val="000000" w:themeColor="text1"/>
          <w:szCs w:val="24"/>
        </w:rPr>
        <w:t>ο διπλωματικός ρεαλισμός</w:t>
      </w:r>
      <w:r>
        <w:rPr>
          <w:rFonts w:eastAsia="Times New Roman"/>
          <w:color w:val="000000" w:themeColor="text1"/>
          <w:szCs w:val="24"/>
        </w:rPr>
        <w:t>. Π</w:t>
      </w:r>
      <w:r w:rsidRPr="001026B6">
        <w:rPr>
          <w:rFonts w:eastAsia="Times New Roman"/>
          <w:color w:val="000000" w:themeColor="text1"/>
          <w:szCs w:val="24"/>
        </w:rPr>
        <w:t>ροσπαθείς να διασφαλίσει</w:t>
      </w:r>
      <w:r>
        <w:rPr>
          <w:rFonts w:eastAsia="Times New Roman"/>
          <w:color w:val="000000" w:themeColor="text1"/>
          <w:szCs w:val="24"/>
        </w:rPr>
        <w:t>ς</w:t>
      </w:r>
      <w:r w:rsidRPr="001026B6">
        <w:rPr>
          <w:rFonts w:eastAsia="Times New Roman"/>
          <w:color w:val="000000" w:themeColor="text1"/>
          <w:szCs w:val="24"/>
        </w:rPr>
        <w:t xml:space="preserve"> τα συμφέροντα της χώρας</w:t>
      </w:r>
      <w:r>
        <w:rPr>
          <w:rFonts w:eastAsia="Times New Roman"/>
          <w:color w:val="000000" w:themeColor="text1"/>
          <w:szCs w:val="24"/>
        </w:rPr>
        <w:t xml:space="preserve"> σου</w:t>
      </w:r>
      <w:r w:rsidRPr="001026B6">
        <w:rPr>
          <w:rFonts w:eastAsia="Times New Roman"/>
          <w:color w:val="000000" w:themeColor="text1"/>
          <w:szCs w:val="24"/>
        </w:rPr>
        <w:t xml:space="preserve"> με βάση </w:t>
      </w:r>
      <w:r>
        <w:rPr>
          <w:rFonts w:eastAsia="Times New Roman"/>
          <w:color w:val="000000" w:themeColor="text1"/>
          <w:szCs w:val="24"/>
        </w:rPr>
        <w:t xml:space="preserve">τα </w:t>
      </w:r>
      <w:r w:rsidRPr="001026B6">
        <w:rPr>
          <w:rFonts w:eastAsia="Times New Roman"/>
          <w:color w:val="000000" w:themeColor="text1"/>
          <w:szCs w:val="24"/>
        </w:rPr>
        <w:t>όσα ισχύουν την παρούσα στιγμή στο γεωπολιτικό π</w:t>
      </w:r>
      <w:r>
        <w:rPr>
          <w:rFonts w:eastAsia="Times New Roman"/>
          <w:color w:val="000000" w:themeColor="text1"/>
          <w:szCs w:val="24"/>
        </w:rPr>
        <w:t>εδίο και με όσα</w:t>
      </w:r>
      <w:r w:rsidRPr="001026B6">
        <w:rPr>
          <w:rFonts w:eastAsia="Times New Roman"/>
          <w:color w:val="000000" w:themeColor="text1"/>
          <w:szCs w:val="24"/>
        </w:rPr>
        <w:t xml:space="preserve"> μπορείς να προβλέψεις </w:t>
      </w:r>
      <w:r>
        <w:rPr>
          <w:rFonts w:eastAsia="Times New Roman"/>
          <w:color w:val="000000" w:themeColor="text1"/>
          <w:szCs w:val="24"/>
        </w:rPr>
        <w:t>σ</w:t>
      </w:r>
      <w:r w:rsidRPr="001026B6">
        <w:rPr>
          <w:rFonts w:eastAsia="Times New Roman"/>
          <w:color w:val="000000" w:themeColor="text1"/>
          <w:szCs w:val="24"/>
        </w:rPr>
        <w:t xml:space="preserve">το ορατό </w:t>
      </w:r>
      <w:r w:rsidRPr="001026B6">
        <w:rPr>
          <w:rFonts w:eastAsia="Times New Roman"/>
          <w:color w:val="000000" w:themeColor="text1"/>
          <w:szCs w:val="24"/>
        </w:rPr>
        <w:t>μέλλον</w:t>
      </w:r>
      <w:r>
        <w:rPr>
          <w:rFonts w:eastAsia="Times New Roman"/>
          <w:color w:val="000000" w:themeColor="text1"/>
          <w:szCs w:val="24"/>
        </w:rPr>
        <w:t xml:space="preserve"> και όχ</w:t>
      </w:r>
      <w:r w:rsidRPr="001026B6">
        <w:rPr>
          <w:rFonts w:eastAsia="Times New Roman"/>
          <w:color w:val="000000" w:themeColor="text1"/>
          <w:szCs w:val="24"/>
        </w:rPr>
        <w:t>ι ψ</w:t>
      </w:r>
      <w:r>
        <w:rPr>
          <w:rFonts w:eastAsia="Times New Roman"/>
          <w:color w:val="000000" w:themeColor="text1"/>
          <w:szCs w:val="24"/>
        </w:rPr>
        <w:t xml:space="preserve">ηφοθηρώντας στις πλατείες </w:t>
      </w:r>
      <w:r>
        <w:rPr>
          <w:rFonts w:eastAsia="Times New Roman"/>
          <w:color w:val="000000" w:themeColor="text1"/>
          <w:szCs w:val="24"/>
        </w:rPr>
        <w:lastRenderedPageBreak/>
        <w:t>και κάνοντας κ</w:t>
      </w:r>
      <w:r w:rsidRPr="001026B6">
        <w:rPr>
          <w:rFonts w:eastAsia="Times New Roman"/>
          <w:color w:val="000000" w:themeColor="text1"/>
          <w:szCs w:val="24"/>
        </w:rPr>
        <w:t>λάκα στα καφενεία και στο θυμικό αθώων πατριωτών που δεν έχουν ούτε τις γνώσεις ούτε την ενημέρωση</w:t>
      </w:r>
      <w:r>
        <w:rPr>
          <w:rFonts w:eastAsia="Times New Roman"/>
          <w:color w:val="000000" w:themeColor="text1"/>
          <w:szCs w:val="24"/>
        </w:rPr>
        <w:t>. Και</w:t>
      </w:r>
      <w:r w:rsidRPr="001026B6">
        <w:rPr>
          <w:rFonts w:eastAsia="Times New Roman"/>
          <w:color w:val="000000" w:themeColor="text1"/>
          <w:szCs w:val="24"/>
        </w:rPr>
        <w:t xml:space="preserve"> </w:t>
      </w:r>
      <w:r>
        <w:rPr>
          <w:rFonts w:eastAsia="Times New Roman"/>
          <w:color w:val="000000" w:themeColor="text1"/>
          <w:szCs w:val="24"/>
        </w:rPr>
        <w:t xml:space="preserve">φταίμε κι εμείς που δεν τους </w:t>
      </w:r>
      <w:r w:rsidRPr="001026B6">
        <w:rPr>
          <w:rFonts w:eastAsia="Times New Roman"/>
          <w:color w:val="000000" w:themeColor="text1"/>
          <w:szCs w:val="24"/>
        </w:rPr>
        <w:t>έχουμε δώσει αυτές τις γνώσεις</w:t>
      </w:r>
      <w:r>
        <w:rPr>
          <w:rFonts w:eastAsia="Times New Roman"/>
          <w:color w:val="000000" w:themeColor="text1"/>
          <w:szCs w:val="24"/>
        </w:rPr>
        <w:t>,</w:t>
      </w:r>
      <w:r w:rsidRPr="001026B6">
        <w:rPr>
          <w:rFonts w:eastAsia="Times New Roman"/>
          <w:color w:val="000000" w:themeColor="text1"/>
          <w:szCs w:val="24"/>
        </w:rPr>
        <w:t xml:space="preserve"> αυτή</w:t>
      </w:r>
      <w:r>
        <w:rPr>
          <w:rFonts w:eastAsia="Times New Roman"/>
          <w:color w:val="000000" w:themeColor="text1"/>
          <w:szCs w:val="24"/>
        </w:rPr>
        <w:t>ν</w:t>
      </w:r>
      <w:r w:rsidRPr="001026B6">
        <w:rPr>
          <w:rFonts w:eastAsia="Times New Roman"/>
          <w:color w:val="000000" w:themeColor="text1"/>
          <w:szCs w:val="24"/>
        </w:rPr>
        <w:t xml:space="preserve"> την παιδεία και </w:t>
      </w:r>
      <w:r>
        <w:rPr>
          <w:rFonts w:eastAsia="Times New Roman"/>
          <w:color w:val="000000" w:themeColor="text1"/>
          <w:szCs w:val="24"/>
        </w:rPr>
        <w:t>αυτά τα δεδομ</w:t>
      </w:r>
      <w:r>
        <w:rPr>
          <w:rFonts w:eastAsia="Times New Roman"/>
          <w:color w:val="000000" w:themeColor="text1"/>
          <w:szCs w:val="24"/>
        </w:rPr>
        <w:t>ένα.</w:t>
      </w:r>
    </w:p>
    <w:p w14:paraId="01A9E10A"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Θ</w:t>
      </w:r>
      <w:r w:rsidRPr="001026B6">
        <w:rPr>
          <w:rFonts w:eastAsia="Times New Roman"/>
          <w:color w:val="000000" w:themeColor="text1"/>
          <w:szCs w:val="24"/>
        </w:rPr>
        <w:t>έλω να απευθυνθώ και στους συναδέλφο</w:t>
      </w:r>
      <w:r>
        <w:rPr>
          <w:rFonts w:eastAsia="Times New Roman"/>
          <w:color w:val="000000" w:themeColor="text1"/>
          <w:szCs w:val="24"/>
        </w:rPr>
        <w:t>υς στο Κ</w:t>
      </w:r>
      <w:r w:rsidRPr="001026B6">
        <w:rPr>
          <w:rFonts w:eastAsia="Times New Roman"/>
          <w:color w:val="000000" w:themeColor="text1"/>
          <w:szCs w:val="24"/>
        </w:rPr>
        <w:t xml:space="preserve">οινοβούλιο και </w:t>
      </w:r>
      <w:r>
        <w:rPr>
          <w:rFonts w:eastAsia="Times New Roman"/>
          <w:color w:val="000000" w:themeColor="text1"/>
          <w:szCs w:val="24"/>
        </w:rPr>
        <w:t>σ</w:t>
      </w:r>
      <w:r w:rsidRPr="001026B6">
        <w:rPr>
          <w:rFonts w:eastAsia="Times New Roman"/>
          <w:color w:val="000000" w:themeColor="text1"/>
          <w:szCs w:val="24"/>
        </w:rPr>
        <w:t>τους Έλληνες πολίτες που μας ακούν</w:t>
      </w:r>
      <w:r>
        <w:rPr>
          <w:rFonts w:eastAsia="Times New Roman"/>
          <w:color w:val="000000" w:themeColor="text1"/>
          <w:szCs w:val="24"/>
        </w:rPr>
        <w:t>. Η</w:t>
      </w:r>
      <w:r w:rsidRPr="001026B6">
        <w:rPr>
          <w:rFonts w:eastAsia="Times New Roman"/>
          <w:color w:val="000000" w:themeColor="text1"/>
          <w:szCs w:val="24"/>
        </w:rPr>
        <w:t xml:space="preserve"> εξωτερική πολιτική</w:t>
      </w:r>
      <w:r>
        <w:rPr>
          <w:rFonts w:eastAsia="Times New Roman"/>
          <w:color w:val="000000" w:themeColor="text1"/>
          <w:szCs w:val="24"/>
        </w:rPr>
        <w:t>,</w:t>
      </w:r>
      <w:r w:rsidRPr="001026B6">
        <w:rPr>
          <w:rFonts w:eastAsia="Times New Roman"/>
          <w:color w:val="000000" w:themeColor="text1"/>
          <w:szCs w:val="24"/>
        </w:rPr>
        <w:t xml:space="preserve"> πρωτίστως αυτή</w:t>
      </w:r>
      <w:r>
        <w:rPr>
          <w:rFonts w:eastAsia="Times New Roman"/>
          <w:color w:val="000000" w:themeColor="text1"/>
          <w:szCs w:val="24"/>
        </w:rPr>
        <w:t>,</w:t>
      </w:r>
      <w:r w:rsidRPr="001026B6">
        <w:rPr>
          <w:rFonts w:eastAsia="Times New Roman"/>
          <w:color w:val="000000" w:themeColor="text1"/>
          <w:szCs w:val="24"/>
        </w:rPr>
        <w:t xml:space="preserve"> τελείται με βάση τις αδήριτες ανάγκες των εκάστοτε προσαρμογών σε ό</w:t>
      </w:r>
      <w:r>
        <w:rPr>
          <w:rFonts w:eastAsia="Times New Roman"/>
          <w:color w:val="000000" w:themeColor="text1"/>
          <w:szCs w:val="24"/>
        </w:rPr>
        <w:t>,</w:t>
      </w:r>
      <w:r w:rsidRPr="001026B6">
        <w:rPr>
          <w:rFonts w:eastAsia="Times New Roman"/>
          <w:color w:val="000000" w:themeColor="text1"/>
          <w:szCs w:val="24"/>
        </w:rPr>
        <w:t>τι ορίζει ο συσχετισμός ισχύος και</w:t>
      </w:r>
      <w:r>
        <w:rPr>
          <w:rFonts w:eastAsia="Times New Roman"/>
          <w:color w:val="000000" w:themeColor="text1"/>
          <w:szCs w:val="24"/>
        </w:rPr>
        <w:t>,</w:t>
      </w:r>
      <w:r w:rsidRPr="001026B6">
        <w:rPr>
          <w:rFonts w:eastAsia="Times New Roman"/>
          <w:color w:val="000000" w:themeColor="text1"/>
          <w:szCs w:val="24"/>
        </w:rPr>
        <w:t xml:space="preserve"> πάνω από όλα</w:t>
      </w:r>
      <w:r>
        <w:rPr>
          <w:rFonts w:eastAsia="Times New Roman"/>
          <w:color w:val="000000" w:themeColor="text1"/>
          <w:szCs w:val="24"/>
        </w:rPr>
        <w:t>,</w:t>
      </w:r>
      <w:r w:rsidRPr="001026B6">
        <w:rPr>
          <w:rFonts w:eastAsia="Times New Roman"/>
          <w:color w:val="000000" w:themeColor="text1"/>
          <w:szCs w:val="24"/>
        </w:rPr>
        <w:t xml:space="preserve"> το εθνικό συμφέρον</w:t>
      </w:r>
      <w:r>
        <w:rPr>
          <w:rFonts w:eastAsia="Times New Roman"/>
          <w:color w:val="000000" w:themeColor="text1"/>
          <w:szCs w:val="24"/>
        </w:rPr>
        <w:t>,</w:t>
      </w:r>
      <w:r w:rsidRPr="001026B6">
        <w:rPr>
          <w:rFonts w:eastAsia="Times New Roman"/>
          <w:color w:val="000000" w:themeColor="text1"/>
          <w:szCs w:val="24"/>
        </w:rPr>
        <w:t xml:space="preserve"> πώς τοποθετεί</w:t>
      </w:r>
      <w:r>
        <w:rPr>
          <w:rFonts w:eastAsia="Times New Roman"/>
          <w:color w:val="000000" w:themeColor="text1"/>
          <w:szCs w:val="24"/>
        </w:rPr>
        <w:t>σ</w:t>
      </w:r>
      <w:r w:rsidRPr="001026B6">
        <w:rPr>
          <w:rFonts w:eastAsia="Times New Roman"/>
          <w:color w:val="000000" w:themeColor="text1"/>
          <w:szCs w:val="24"/>
        </w:rPr>
        <w:t>αι σε ό</w:t>
      </w:r>
      <w:r>
        <w:rPr>
          <w:rFonts w:eastAsia="Times New Roman"/>
          <w:color w:val="000000" w:themeColor="text1"/>
          <w:szCs w:val="24"/>
        </w:rPr>
        <w:t>,</w:t>
      </w:r>
      <w:r w:rsidRPr="001026B6">
        <w:rPr>
          <w:rFonts w:eastAsia="Times New Roman"/>
          <w:color w:val="000000" w:themeColor="text1"/>
          <w:szCs w:val="24"/>
        </w:rPr>
        <w:t>τι μοιράζεται αυτή</w:t>
      </w:r>
      <w:r>
        <w:rPr>
          <w:rFonts w:eastAsia="Times New Roman"/>
          <w:color w:val="000000" w:themeColor="text1"/>
          <w:szCs w:val="24"/>
        </w:rPr>
        <w:t>ν</w:t>
      </w:r>
      <w:r w:rsidRPr="001026B6">
        <w:rPr>
          <w:rFonts w:eastAsia="Times New Roman"/>
          <w:color w:val="000000" w:themeColor="text1"/>
          <w:szCs w:val="24"/>
        </w:rPr>
        <w:t xml:space="preserve"> τη στιγμή στα Βαλκάνια</w:t>
      </w:r>
      <w:r>
        <w:rPr>
          <w:rFonts w:eastAsia="Times New Roman"/>
          <w:color w:val="000000" w:themeColor="text1"/>
          <w:szCs w:val="24"/>
        </w:rPr>
        <w:t>,</w:t>
      </w:r>
      <w:r w:rsidRPr="001026B6">
        <w:rPr>
          <w:rFonts w:eastAsia="Times New Roman"/>
          <w:color w:val="000000" w:themeColor="text1"/>
          <w:szCs w:val="24"/>
        </w:rPr>
        <w:t xml:space="preserve"> στην Ευρώπη</w:t>
      </w:r>
      <w:r>
        <w:rPr>
          <w:rFonts w:eastAsia="Times New Roman"/>
          <w:color w:val="000000" w:themeColor="text1"/>
          <w:szCs w:val="24"/>
        </w:rPr>
        <w:t>,</w:t>
      </w:r>
      <w:r w:rsidRPr="001026B6">
        <w:rPr>
          <w:rFonts w:eastAsia="Times New Roman"/>
          <w:color w:val="000000" w:themeColor="text1"/>
          <w:szCs w:val="24"/>
        </w:rPr>
        <w:t xml:space="preserve"> στη </w:t>
      </w:r>
      <w:proofErr w:type="spellStart"/>
      <w:r w:rsidRPr="001026B6">
        <w:rPr>
          <w:rFonts w:eastAsia="Times New Roman"/>
          <w:color w:val="000000" w:themeColor="text1"/>
          <w:szCs w:val="24"/>
        </w:rPr>
        <w:t>νοτιανατολική</w:t>
      </w:r>
      <w:proofErr w:type="spellEnd"/>
      <w:r w:rsidRPr="001026B6">
        <w:rPr>
          <w:rFonts w:eastAsia="Times New Roman"/>
          <w:color w:val="000000" w:themeColor="text1"/>
          <w:szCs w:val="24"/>
        </w:rPr>
        <w:t xml:space="preserve"> Μεσόγειο</w:t>
      </w:r>
      <w:r>
        <w:rPr>
          <w:rFonts w:eastAsia="Times New Roman"/>
          <w:color w:val="000000" w:themeColor="text1"/>
          <w:szCs w:val="24"/>
        </w:rPr>
        <w:t>, πώς χαράσσ</w:t>
      </w:r>
      <w:r w:rsidRPr="001026B6">
        <w:rPr>
          <w:rFonts w:eastAsia="Times New Roman"/>
          <w:color w:val="000000" w:themeColor="text1"/>
          <w:szCs w:val="24"/>
        </w:rPr>
        <w:t xml:space="preserve">ονται οι </w:t>
      </w:r>
      <w:r>
        <w:rPr>
          <w:rFonts w:eastAsia="Times New Roman"/>
          <w:color w:val="000000" w:themeColor="text1"/>
          <w:szCs w:val="24"/>
        </w:rPr>
        <w:t xml:space="preserve">νέοι </w:t>
      </w:r>
      <w:r w:rsidRPr="001026B6">
        <w:rPr>
          <w:rFonts w:eastAsia="Times New Roman"/>
          <w:color w:val="000000" w:themeColor="text1"/>
          <w:szCs w:val="24"/>
        </w:rPr>
        <w:t>ενεργειακοί δρόμοι</w:t>
      </w:r>
      <w:r>
        <w:rPr>
          <w:rFonts w:eastAsia="Times New Roman"/>
          <w:color w:val="000000" w:themeColor="text1"/>
          <w:szCs w:val="24"/>
        </w:rPr>
        <w:t>, π</w:t>
      </w:r>
      <w:r w:rsidRPr="001026B6">
        <w:rPr>
          <w:rFonts w:eastAsia="Times New Roman"/>
          <w:color w:val="000000" w:themeColor="text1"/>
          <w:szCs w:val="24"/>
        </w:rPr>
        <w:t xml:space="preserve">ώς διαμορφώνονται </w:t>
      </w:r>
      <w:r>
        <w:rPr>
          <w:rFonts w:eastAsia="Times New Roman"/>
          <w:color w:val="000000" w:themeColor="text1"/>
          <w:szCs w:val="24"/>
        </w:rPr>
        <w:t>οι νέοι γεω</w:t>
      </w:r>
      <w:r w:rsidRPr="001026B6">
        <w:rPr>
          <w:rFonts w:eastAsia="Times New Roman"/>
          <w:color w:val="000000" w:themeColor="text1"/>
          <w:szCs w:val="24"/>
        </w:rPr>
        <w:t>πολιτικοί συσχετισμοί</w:t>
      </w:r>
      <w:r>
        <w:rPr>
          <w:rFonts w:eastAsia="Times New Roman"/>
          <w:color w:val="000000" w:themeColor="text1"/>
          <w:szCs w:val="24"/>
        </w:rPr>
        <w:t>.</w:t>
      </w:r>
    </w:p>
    <w:p w14:paraId="01A9E10B"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Σ</w:t>
      </w:r>
      <w:r w:rsidRPr="001026B6">
        <w:rPr>
          <w:rFonts w:eastAsia="Times New Roman"/>
          <w:color w:val="000000" w:themeColor="text1"/>
          <w:szCs w:val="24"/>
        </w:rPr>
        <w:t>τη Μέση Ανατολή</w:t>
      </w:r>
      <w:r>
        <w:rPr>
          <w:rFonts w:eastAsia="Times New Roman"/>
          <w:color w:val="000000" w:themeColor="text1"/>
          <w:szCs w:val="24"/>
        </w:rPr>
        <w:t xml:space="preserve">, </w:t>
      </w:r>
      <w:r w:rsidRPr="001026B6">
        <w:rPr>
          <w:rFonts w:eastAsia="Times New Roman"/>
          <w:color w:val="000000" w:themeColor="text1"/>
          <w:szCs w:val="24"/>
        </w:rPr>
        <w:t>που ξέρουν α</w:t>
      </w:r>
      <w:r w:rsidRPr="001026B6">
        <w:rPr>
          <w:rFonts w:eastAsia="Times New Roman"/>
          <w:color w:val="000000" w:themeColor="text1"/>
          <w:szCs w:val="24"/>
        </w:rPr>
        <w:t>πό σπαραγμό και από πόλεμο</w:t>
      </w:r>
      <w:r>
        <w:rPr>
          <w:rFonts w:eastAsia="Times New Roman"/>
          <w:color w:val="000000" w:themeColor="text1"/>
          <w:szCs w:val="24"/>
        </w:rPr>
        <w:t>, έχουν μι</w:t>
      </w:r>
      <w:r w:rsidRPr="001026B6">
        <w:rPr>
          <w:rFonts w:eastAsia="Times New Roman"/>
          <w:color w:val="000000" w:themeColor="text1"/>
          <w:szCs w:val="24"/>
        </w:rPr>
        <w:t>α παροιμία</w:t>
      </w:r>
      <w:r>
        <w:rPr>
          <w:rFonts w:eastAsia="Times New Roman"/>
          <w:color w:val="000000" w:themeColor="text1"/>
          <w:szCs w:val="24"/>
        </w:rPr>
        <w:t>: «Ό</w:t>
      </w:r>
      <w:r w:rsidRPr="001026B6">
        <w:rPr>
          <w:rFonts w:eastAsia="Times New Roman"/>
          <w:color w:val="000000" w:themeColor="text1"/>
          <w:szCs w:val="24"/>
        </w:rPr>
        <w:t>ταν γίνεται μ</w:t>
      </w:r>
      <w:r>
        <w:rPr>
          <w:rFonts w:eastAsia="Times New Roman"/>
          <w:color w:val="000000" w:themeColor="text1"/>
          <w:szCs w:val="24"/>
        </w:rPr>
        <w:t>ι</w:t>
      </w:r>
      <w:r w:rsidRPr="001026B6">
        <w:rPr>
          <w:rFonts w:eastAsia="Times New Roman"/>
          <w:color w:val="000000" w:themeColor="text1"/>
          <w:szCs w:val="24"/>
        </w:rPr>
        <w:t>α γιορτή και δεν είσαι καλεσμένος</w:t>
      </w:r>
      <w:r>
        <w:rPr>
          <w:rFonts w:eastAsia="Times New Roman"/>
          <w:color w:val="000000" w:themeColor="text1"/>
          <w:szCs w:val="24"/>
        </w:rPr>
        <w:t>, π</w:t>
      </w:r>
      <w:r w:rsidRPr="001026B6">
        <w:rPr>
          <w:rFonts w:eastAsia="Times New Roman"/>
          <w:color w:val="000000" w:themeColor="text1"/>
          <w:szCs w:val="24"/>
        </w:rPr>
        <w:t>ρόσεξε γιατί θα βρεθείς στο τραπέζι πάνω να σε τρώνε</w:t>
      </w:r>
      <w:r>
        <w:rPr>
          <w:rFonts w:eastAsia="Times New Roman"/>
          <w:color w:val="000000" w:themeColor="text1"/>
          <w:szCs w:val="24"/>
        </w:rPr>
        <w:t>». Η</w:t>
      </w:r>
      <w:r w:rsidRPr="001026B6">
        <w:rPr>
          <w:rFonts w:eastAsia="Times New Roman"/>
          <w:color w:val="000000" w:themeColor="text1"/>
          <w:szCs w:val="24"/>
        </w:rPr>
        <w:t xml:space="preserve"> Ελλάδα πρέπει να είναι πάνω στο τραπέζι των διαπραγματεύσεων</w:t>
      </w:r>
      <w:r>
        <w:rPr>
          <w:rFonts w:eastAsia="Times New Roman"/>
          <w:color w:val="000000" w:themeColor="text1"/>
          <w:szCs w:val="24"/>
        </w:rPr>
        <w:t>,</w:t>
      </w:r>
      <w:r w:rsidRPr="001026B6">
        <w:rPr>
          <w:rFonts w:eastAsia="Times New Roman"/>
          <w:color w:val="000000" w:themeColor="text1"/>
          <w:szCs w:val="24"/>
        </w:rPr>
        <w:t xml:space="preserve"> πάνω στο τραπέζι των μεγάλων διαμοιρα</w:t>
      </w:r>
      <w:r w:rsidRPr="001026B6">
        <w:rPr>
          <w:rFonts w:eastAsia="Times New Roman"/>
          <w:color w:val="000000" w:themeColor="text1"/>
          <w:szCs w:val="24"/>
        </w:rPr>
        <w:t>σμ</w:t>
      </w:r>
      <w:r>
        <w:rPr>
          <w:rFonts w:eastAsia="Times New Roman"/>
          <w:color w:val="000000" w:themeColor="text1"/>
          <w:szCs w:val="24"/>
        </w:rPr>
        <w:t xml:space="preserve">ών, </w:t>
      </w:r>
      <w:r w:rsidRPr="001026B6">
        <w:rPr>
          <w:rFonts w:eastAsia="Times New Roman"/>
          <w:color w:val="000000" w:themeColor="text1"/>
          <w:szCs w:val="24"/>
        </w:rPr>
        <w:t>πάνω στο τραπέζι των ενεργειακών σχεδιασμών</w:t>
      </w:r>
      <w:r>
        <w:rPr>
          <w:rFonts w:eastAsia="Times New Roman"/>
          <w:color w:val="000000" w:themeColor="text1"/>
          <w:szCs w:val="24"/>
        </w:rPr>
        <w:t>,</w:t>
      </w:r>
      <w:r w:rsidRPr="001026B6">
        <w:rPr>
          <w:rFonts w:eastAsia="Times New Roman"/>
          <w:color w:val="000000" w:themeColor="text1"/>
          <w:szCs w:val="24"/>
        </w:rPr>
        <w:t xml:space="preserve"> να συνομιλεί με τα Σκόπια</w:t>
      </w:r>
      <w:r>
        <w:rPr>
          <w:rFonts w:eastAsia="Times New Roman"/>
          <w:color w:val="000000" w:themeColor="text1"/>
          <w:szCs w:val="24"/>
        </w:rPr>
        <w:t>,</w:t>
      </w:r>
      <w:r w:rsidRPr="001026B6">
        <w:rPr>
          <w:rFonts w:eastAsia="Times New Roman"/>
          <w:color w:val="000000" w:themeColor="text1"/>
          <w:szCs w:val="24"/>
        </w:rPr>
        <w:t xml:space="preserve"> να </w:t>
      </w:r>
      <w:r>
        <w:rPr>
          <w:rFonts w:eastAsia="Times New Roman"/>
          <w:color w:val="000000" w:themeColor="text1"/>
          <w:szCs w:val="24"/>
        </w:rPr>
        <w:t xml:space="preserve">της αναγνωρίζει </w:t>
      </w:r>
      <w:r w:rsidRPr="001026B6">
        <w:rPr>
          <w:rFonts w:eastAsia="Times New Roman"/>
          <w:color w:val="000000" w:themeColor="text1"/>
          <w:szCs w:val="24"/>
        </w:rPr>
        <w:t xml:space="preserve">αυτό που μπορεί να </w:t>
      </w:r>
      <w:r w:rsidRPr="001026B6">
        <w:rPr>
          <w:rFonts w:eastAsia="Times New Roman"/>
          <w:color w:val="000000" w:themeColor="text1"/>
          <w:szCs w:val="24"/>
        </w:rPr>
        <w:lastRenderedPageBreak/>
        <w:t>πάρει</w:t>
      </w:r>
      <w:r>
        <w:rPr>
          <w:rFonts w:eastAsia="Times New Roman"/>
          <w:color w:val="000000" w:themeColor="text1"/>
          <w:szCs w:val="24"/>
        </w:rPr>
        <w:t xml:space="preserve">, να βαδίζουμε μαζί, </w:t>
      </w:r>
      <w:r w:rsidRPr="001026B6">
        <w:rPr>
          <w:rFonts w:eastAsia="Times New Roman"/>
          <w:color w:val="000000" w:themeColor="text1"/>
          <w:szCs w:val="24"/>
        </w:rPr>
        <w:t>να συνομιλεί δια</w:t>
      </w:r>
      <w:r>
        <w:rPr>
          <w:rFonts w:eastAsia="Times New Roman"/>
          <w:color w:val="000000" w:themeColor="text1"/>
          <w:szCs w:val="24"/>
        </w:rPr>
        <w:t xml:space="preserve">ρκώς με </w:t>
      </w:r>
      <w:r w:rsidRPr="001026B6">
        <w:rPr>
          <w:rFonts w:eastAsia="Times New Roman"/>
          <w:color w:val="000000" w:themeColor="text1"/>
          <w:szCs w:val="24"/>
        </w:rPr>
        <w:t>την Τουρκία</w:t>
      </w:r>
      <w:r>
        <w:rPr>
          <w:rFonts w:eastAsia="Times New Roman"/>
          <w:color w:val="000000" w:themeColor="text1"/>
          <w:szCs w:val="24"/>
        </w:rPr>
        <w:t>. Γ</w:t>
      </w:r>
      <w:r w:rsidRPr="001026B6">
        <w:rPr>
          <w:rFonts w:eastAsia="Times New Roman"/>
          <w:color w:val="000000" w:themeColor="text1"/>
          <w:szCs w:val="24"/>
        </w:rPr>
        <w:t>ιατί αν δεν συνομιλ</w:t>
      </w:r>
      <w:r>
        <w:rPr>
          <w:rFonts w:eastAsia="Times New Roman"/>
          <w:color w:val="000000" w:themeColor="text1"/>
          <w:szCs w:val="24"/>
        </w:rPr>
        <w:t xml:space="preserve">είς </w:t>
      </w:r>
      <w:r w:rsidRPr="001026B6">
        <w:rPr>
          <w:rFonts w:eastAsia="Times New Roman"/>
          <w:color w:val="000000" w:themeColor="text1"/>
          <w:szCs w:val="24"/>
        </w:rPr>
        <w:t>με τον ισχυρό και δύστροπο γείτονα</w:t>
      </w:r>
      <w:r>
        <w:rPr>
          <w:rFonts w:eastAsia="Times New Roman"/>
          <w:color w:val="000000" w:themeColor="text1"/>
          <w:szCs w:val="24"/>
        </w:rPr>
        <w:t>, α</w:t>
      </w:r>
      <w:r w:rsidRPr="001026B6">
        <w:rPr>
          <w:rFonts w:eastAsia="Times New Roman"/>
          <w:color w:val="000000" w:themeColor="text1"/>
          <w:szCs w:val="24"/>
        </w:rPr>
        <w:t>λίμονο</w:t>
      </w:r>
      <w:r>
        <w:rPr>
          <w:rFonts w:eastAsia="Times New Roman"/>
          <w:color w:val="000000" w:themeColor="text1"/>
          <w:szCs w:val="24"/>
        </w:rPr>
        <w:t>, τ</w:t>
      </w:r>
      <w:r w:rsidRPr="001026B6">
        <w:rPr>
          <w:rFonts w:eastAsia="Times New Roman"/>
          <w:color w:val="000000" w:themeColor="text1"/>
          <w:szCs w:val="24"/>
        </w:rPr>
        <w:t xml:space="preserve">ι </w:t>
      </w:r>
      <w:r w:rsidRPr="001026B6">
        <w:rPr>
          <w:rFonts w:eastAsia="Times New Roman"/>
          <w:color w:val="000000" w:themeColor="text1"/>
          <w:szCs w:val="24"/>
        </w:rPr>
        <w:t>περιμένει και την περιοχή και το</w:t>
      </w:r>
      <w:r>
        <w:rPr>
          <w:rFonts w:eastAsia="Times New Roman"/>
          <w:color w:val="000000" w:themeColor="text1"/>
          <w:szCs w:val="24"/>
        </w:rPr>
        <w:t>ν</w:t>
      </w:r>
      <w:r w:rsidRPr="001026B6">
        <w:rPr>
          <w:rFonts w:eastAsia="Times New Roman"/>
          <w:color w:val="000000" w:themeColor="text1"/>
          <w:szCs w:val="24"/>
        </w:rPr>
        <w:t xml:space="preserve"> λαό μας και όλους τους λαούς</w:t>
      </w:r>
      <w:r>
        <w:rPr>
          <w:rFonts w:eastAsia="Times New Roman"/>
          <w:color w:val="000000" w:themeColor="text1"/>
          <w:szCs w:val="24"/>
        </w:rPr>
        <w:t>.</w:t>
      </w:r>
    </w:p>
    <w:p w14:paraId="01A9E10C"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Επίσης, πρέπει να καταλάβουμε</w:t>
      </w:r>
      <w:r w:rsidRPr="001026B6">
        <w:rPr>
          <w:rFonts w:eastAsia="Times New Roman"/>
          <w:color w:val="000000" w:themeColor="text1"/>
          <w:szCs w:val="24"/>
        </w:rPr>
        <w:t xml:space="preserve"> </w:t>
      </w:r>
      <w:r>
        <w:rPr>
          <w:rFonts w:eastAsia="Times New Roman"/>
          <w:color w:val="000000" w:themeColor="text1"/>
          <w:szCs w:val="24"/>
        </w:rPr>
        <w:t xml:space="preserve">ότι </w:t>
      </w:r>
      <w:r w:rsidRPr="001026B6">
        <w:rPr>
          <w:rFonts w:eastAsia="Times New Roman"/>
          <w:color w:val="000000" w:themeColor="text1"/>
          <w:szCs w:val="24"/>
        </w:rPr>
        <w:t xml:space="preserve">από τις σχετικές ευκολίες του </w:t>
      </w:r>
      <w:r>
        <w:rPr>
          <w:rFonts w:eastAsia="Times New Roman"/>
          <w:color w:val="000000" w:themeColor="text1"/>
          <w:szCs w:val="24"/>
        </w:rPr>
        <w:t>ψ</w:t>
      </w:r>
      <w:r w:rsidRPr="001026B6">
        <w:rPr>
          <w:rFonts w:eastAsia="Times New Roman"/>
          <w:color w:val="000000" w:themeColor="text1"/>
          <w:szCs w:val="24"/>
        </w:rPr>
        <w:t xml:space="preserve">υχρού </w:t>
      </w:r>
      <w:r>
        <w:rPr>
          <w:rFonts w:eastAsia="Times New Roman"/>
          <w:color w:val="000000" w:themeColor="text1"/>
          <w:szCs w:val="24"/>
        </w:rPr>
        <w:t>π</w:t>
      </w:r>
      <w:r w:rsidRPr="001026B6">
        <w:rPr>
          <w:rFonts w:eastAsia="Times New Roman"/>
          <w:color w:val="000000" w:themeColor="text1"/>
          <w:szCs w:val="24"/>
        </w:rPr>
        <w:t>ολέμου</w:t>
      </w:r>
      <w:r>
        <w:rPr>
          <w:rFonts w:eastAsia="Times New Roman"/>
          <w:color w:val="000000" w:themeColor="text1"/>
          <w:szCs w:val="24"/>
        </w:rPr>
        <w:t xml:space="preserve">, </w:t>
      </w:r>
      <w:r w:rsidRPr="001026B6">
        <w:rPr>
          <w:rFonts w:eastAsia="Times New Roman"/>
          <w:color w:val="000000" w:themeColor="text1"/>
          <w:szCs w:val="24"/>
        </w:rPr>
        <w:t xml:space="preserve">τις </w:t>
      </w:r>
      <w:r>
        <w:rPr>
          <w:rFonts w:eastAsia="Times New Roman"/>
          <w:color w:val="000000" w:themeColor="text1"/>
          <w:szCs w:val="24"/>
        </w:rPr>
        <w:t xml:space="preserve">οποίες </w:t>
      </w:r>
      <w:r w:rsidRPr="001026B6">
        <w:rPr>
          <w:rFonts w:eastAsia="Times New Roman"/>
          <w:color w:val="000000" w:themeColor="text1"/>
          <w:szCs w:val="24"/>
        </w:rPr>
        <w:t xml:space="preserve">επικαλείται και το </w:t>
      </w:r>
      <w:r>
        <w:rPr>
          <w:rFonts w:eastAsia="Times New Roman"/>
          <w:color w:val="000000" w:themeColor="text1"/>
          <w:szCs w:val="24"/>
        </w:rPr>
        <w:t>ΚΚΕ λέγοντας ότι το ΝΑΤΟ είναι κακό και το Σ</w:t>
      </w:r>
      <w:r w:rsidRPr="001026B6">
        <w:rPr>
          <w:rFonts w:eastAsia="Times New Roman"/>
          <w:color w:val="000000" w:themeColor="text1"/>
          <w:szCs w:val="24"/>
        </w:rPr>
        <w:t>ύμφωνο της Βαρσοβίας ήταν καλό</w:t>
      </w:r>
      <w:r>
        <w:rPr>
          <w:rFonts w:eastAsia="Times New Roman"/>
          <w:color w:val="000000" w:themeColor="text1"/>
          <w:szCs w:val="24"/>
        </w:rPr>
        <w:t xml:space="preserve"> -</w:t>
      </w:r>
      <w:r w:rsidRPr="001026B6">
        <w:rPr>
          <w:rFonts w:eastAsia="Times New Roman"/>
          <w:color w:val="000000" w:themeColor="text1"/>
          <w:szCs w:val="24"/>
        </w:rPr>
        <w:t>πέρασ</w:t>
      </w:r>
      <w:r>
        <w:rPr>
          <w:rFonts w:eastAsia="Times New Roman"/>
          <w:color w:val="000000" w:themeColor="text1"/>
          <w:szCs w:val="24"/>
        </w:rPr>
        <w:t xml:space="preserve">ε </w:t>
      </w:r>
      <w:r w:rsidRPr="001026B6">
        <w:rPr>
          <w:rFonts w:eastAsia="Times New Roman"/>
          <w:color w:val="000000" w:themeColor="text1"/>
          <w:szCs w:val="24"/>
        </w:rPr>
        <w:t xml:space="preserve">η ευκολία του </w:t>
      </w:r>
      <w:r>
        <w:rPr>
          <w:rFonts w:eastAsia="Times New Roman"/>
          <w:color w:val="000000" w:themeColor="text1"/>
          <w:szCs w:val="24"/>
        </w:rPr>
        <w:t>ψ</w:t>
      </w:r>
      <w:r>
        <w:rPr>
          <w:rFonts w:eastAsia="Times New Roman"/>
          <w:color w:val="000000" w:themeColor="text1"/>
          <w:szCs w:val="24"/>
        </w:rPr>
        <w:t xml:space="preserve">υχρού </w:t>
      </w:r>
      <w:r>
        <w:rPr>
          <w:rFonts w:eastAsia="Times New Roman"/>
          <w:color w:val="000000" w:themeColor="text1"/>
          <w:szCs w:val="24"/>
        </w:rPr>
        <w:t>π</w:t>
      </w:r>
      <w:r w:rsidRPr="001026B6">
        <w:rPr>
          <w:rFonts w:eastAsia="Times New Roman"/>
          <w:color w:val="000000" w:themeColor="text1"/>
          <w:szCs w:val="24"/>
        </w:rPr>
        <w:t>ολέμου</w:t>
      </w:r>
      <w:r>
        <w:rPr>
          <w:rFonts w:eastAsia="Times New Roman"/>
          <w:color w:val="000000" w:themeColor="text1"/>
          <w:szCs w:val="24"/>
        </w:rPr>
        <w:t xml:space="preserve"> που </w:t>
      </w:r>
      <w:r w:rsidRPr="001026B6">
        <w:rPr>
          <w:rFonts w:eastAsia="Times New Roman"/>
          <w:color w:val="000000" w:themeColor="text1"/>
          <w:szCs w:val="24"/>
        </w:rPr>
        <w:t xml:space="preserve">και </w:t>
      </w:r>
      <w:r>
        <w:rPr>
          <w:rFonts w:eastAsia="Times New Roman"/>
          <w:color w:val="000000" w:themeColor="text1"/>
          <w:szCs w:val="24"/>
        </w:rPr>
        <w:t>ε</w:t>
      </w:r>
      <w:r w:rsidRPr="001026B6">
        <w:rPr>
          <w:rFonts w:eastAsia="Times New Roman"/>
          <w:color w:val="000000" w:themeColor="text1"/>
          <w:szCs w:val="24"/>
        </w:rPr>
        <w:t>κ</w:t>
      </w:r>
      <w:r>
        <w:rPr>
          <w:rFonts w:eastAsia="Times New Roman"/>
          <w:color w:val="000000" w:themeColor="text1"/>
          <w:szCs w:val="24"/>
        </w:rPr>
        <w:t>εί</w:t>
      </w:r>
      <w:r w:rsidRPr="001026B6">
        <w:rPr>
          <w:rFonts w:eastAsia="Times New Roman"/>
          <w:color w:val="000000" w:themeColor="text1"/>
          <w:szCs w:val="24"/>
        </w:rPr>
        <w:t xml:space="preserve"> δυσκολίες είχα</w:t>
      </w:r>
      <w:r>
        <w:rPr>
          <w:rFonts w:eastAsia="Times New Roman"/>
          <w:color w:val="000000" w:themeColor="text1"/>
          <w:szCs w:val="24"/>
        </w:rPr>
        <w:t xml:space="preserve">ν- </w:t>
      </w:r>
      <w:r w:rsidRPr="001026B6">
        <w:rPr>
          <w:rFonts w:eastAsia="Times New Roman"/>
          <w:color w:val="000000" w:themeColor="text1"/>
          <w:szCs w:val="24"/>
        </w:rPr>
        <w:t>βρεθήκαμε σε έναν ακόμη δυσκολότερο κόσμο</w:t>
      </w:r>
      <w:r>
        <w:rPr>
          <w:rFonts w:eastAsia="Times New Roman"/>
          <w:color w:val="000000" w:themeColor="text1"/>
          <w:szCs w:val="24"/>
        </w:rPr>
        <w:t>,</w:t>
      </w:r>
      <w:r w:rsidRPr="001026B6">
        <w:rPr>
          <w:rFonts w:eastAsia="Times New Roman"/>
          <w:color w:val="000000" w:themeColor="text1"/>
          <w:szCs w:val="24"/>
        </w:rPr>
        <w:t xml:space="preserve"> στο</w:t>
      </w:r>
      <w:r>
        <w:rPr>
          <w:rFonts w:eastAsia="Times New Roman"/>
          <w:color w:val="000000" w:themeColor="text1"/>
          <w:szCs w:val="24"/>
        </w:rPr>
        <w:t>ν</w:t>
      </w:r>
      <w:r w:rsidRPr="001026B6">
        <w:rPr>
          <w:rFonts w:eastAsia="Times New Roman"/>
          <w:color w:val="000000" w:themeColor="text1"/>
          <w:szCs w:val="24"/>
        </w:rPr>
        <w:t xml:space="preserve"> μ</w:t>
      </w:r>
      <w:r>
        <w:rPr>
          <w:rFonts w:eastAsia="Times New Roman"/>
          <w:color w:val="000000" w:themeColor="text1"/>
          <w:szCs w:val="24"/>
        </w:rPr>
        <w:t>ετα</w:t>
      </w:r>
      <w:r w:rsidRPr="001026B6">
        <w:rPr>
          <w:rFonts w:eastAsia="Times New Roman"/>
          <w:color w:val="000000" w:themeColor="text1"/>
          <w:szCs w:val="24"/>
        </w:rPr>
        <w:t>ψυχροπολεμικό</w:t>
      </w:r>
      <w:r>
        <w:rPr>
          <w:rFonts w:eastAsia="Times New Roman"/>
          <w:color w:val="000000" w:themeColor="text1"/>
          <w:szCs w:val="24"/>
        </w:rPr>
        <w:t>,</w:t>
      </w:r>
      <w:r w:rsidRPr="001026B6">
        <w:rPr>
          <w:rFonts w:eastAsia="Times New Roman"/>
          <w:color w:val="000000" w:themeColor="text1"/>
          <w:szCs w:val="24"/>
        </w:rPr>
        <w:t xml:space="preserve"> στον κόσμο της </w:t>
      </w:r>
      <w:proofErr w:type="spellStart"/>
      <w:r>
        <w:rPr>
          <w:rFonts w:eastAsia="Times New Roman"/>
          <w:color w:val="000000" w:themeColor="text1"/>
          <w:szCs w:val="24"/>
        </w:rPr>
        <w:t>πολυ</w:t>
      </w:r>
      <w:r w:rsidRPr="001026B6">
        <w:rPr>
          <w:rFonts w:eastAsia="Times New Roman"/>
          <w:color w:val="000000" w:themeColor="text1"/>
          <w:szCs w:val="24"/>
        </w:rPr>
        <w:t>πολικότητας</w:t>
      </w:r>
      <w:proofErr w:type="spellEnd"/>
      <w:r>
        <w:rPr>
          <w:rFonts w:eastAsia="Times New Roman"/>
          <w:color w:val="000000" w:themeColor="text1"/>
          <w:szCs w:val="24"/>
        </w:rPr>
        <w:t>,</w:t>
      </w:r>
      <w:r w:rsidRPr="001026B6">
        <w:rPr>
          <w:rFonts w:eastAsia="Times New Roman"/>
          <w:color w:val="000000" w:themeColor="text1"/>
          <w:szCs w:val="24"/>
        </w:rPr>
        <w:t xml:space="preserve"> των υβριδικών πολέμων</w:t>
      </w:r>
      <w:r>
        <w:rPr>
          <w:rFonts w:eastAsia="Times New Roman"/>
          <w:color w:val="000000" w:themeColor="text1"/>
          <w:szCs w:val="24"/>
        </w:rPr>
        <w:t xml:space="preserve">. </w:t>
      </w:r>
    </w:p>
    <w:p w14:paraId="01A9E10D"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Α</w:t>
      </w:r>
      <w:r w:rsidRPr="001026B6">
        <w:rPr>
          <w:rFonts w:eastAsia="Times New Roman"/>
          <w:color w:val="000000" w:themeColor="text1"/>
          <w:szCs w:val="24"/>
        </w:rPr>
        <w:t>υτοί που θέλουν να κάνουν</w:t>
      </w:r>
      <w:r>
        <w:rPr>
          <w:rFonts w:eastAsia="Times New Roman"/>
          <w:color w:val="000000" w:themeColor="text1"/>
          <w:szCs w:val="24"/>
        </w:rPr>
        <w:t xml:space="preserve"> πια τους πολέμους, δεν κατεβάζουν τα στρατεύμ</w:t>
      </w:r>
      <w:r>
        <w:rPr>
          <w:rFonts w:eastAsia="Times New Roman"/>
          <w:color w:val="000000" w:themeColor="text1"/>
          <w:szCs w:val="24"/>
        </w:rPr>
        <w:t>ατα</w:t>
      </w:r>
      <w:r w:rsidRPr="00C560F0">
        <w:rPr>
          <w:rFonts w:eastAsia="Times New Roman"/>
          <w:color w:val="000000" w:themeColor="text1"/>
          <w:szCs w:val="24"/>
        </w:rPr>
        <w:t xml:space="preserve"> </w:t>
      </w:r>
      <w:r w:rsidRPr="001026B6">
        <w:rPr>
          <w:rFonts w:eastAsia="Times New Roman"/>
          <w:color w:val="000000" w:themeColor="text1"/>
          <w:szCs w:val="24"/>
        </w:rPr>
        <w:t>επί του εδάφους</w:t>
      </w:r>
      <w:r>
        <w:rPr>
          <w:rFonts w:eastAsia="Times New Roman"/>
          <w:color w:val="000000" w:themeColor="text1"/>
          <w:szCs w:val="24"/>
        </w:rPr>
        <w:t xml:space="preserve">, όπως είπε ο συνάδελφος </w:t>
      </w:r>
      <w:proofErr w:type="spellStart"/>
      <w:r>
        <w:rPr>
          <w:rFonts w:eastAsia="Times New Roman"/>
          <w:color w:val="000000" w:themeColor="text1"/>
          <w:szCs w:val="24"/>
        </w:rPr>
        <w:t>Π</w:t>
      </w:r>
      <w:r w:rsidRPr="001026B6">
        <w:rPr>
          <w:rFonts w:eastAsia="Times New Roman"/>
          <w:color w:val="000000" w:themeColor="text1"/>
          <w:szCs w:val="24"/>
        </w:rPr>
        <w:t>αφίλης</w:t>
      </w:r>
      <w:proofErr w:type="spellEnd"/>
      <w:r>
        <w:rPr>
          <w:rFonts w:eastAsia="Times New Roman"/>
          <w:color w:val="000000" w:themeColor="text1"/>
          <w:szCs w:val="24"/>
        </w:rPr>
        <w:t>, αλλά κάνουν «</w:t>
      </w:r>
      <w:proofErr w:type="spellStart"/>
      <w:r>
        <w:rPr>
          <w:rFonts w:eastAsia="Times New Roman"/>
          <w:color w:val="000000" w:themeColor="text1"/>
          <w:szCs w:val="24"/>
        </w:rPr>
        <w:t>proxy</w:t>
      </w:r>
      <w:proofErr w:type="spellEnd"/>
      <w:r>
        <w:rPr>
          <w:rFonts w:eastAsia="Times New Roman"/>
          <w:color w:val="000000" w:themeColor="text1"/>
          <w:szCs w:val="24"/>
        </w:rPr>
        <w:t xml:space="preserve"> </w:t>
      </w:r>
      <w:r>
        <w:rPr>
          <w:rFonts w:eastAsia="Times New Roman"/>
          <w:color w:val="000000" w:themeColor="text1"/>
          <w:szCs w:val="24"/>
          <w:lang w:val="en-US"/>
        </w:rPr>
        <w:t>w</w:t>
      </w:r>
      <w:proofErr w:type="spellStart"/>
      <w:r w:rsidRPr="001026B6">
        <w:rPr>
          <w:rFonts w:eastAsia="Times New Roman"/>
          <w:color w:val="000000" w:themeColor="text1"/>
          <w:szCs w:val="24"/>
        </w:rPr>
        <w:t>ar</w:t>
      </w:r>
      <w:proofErr w:type="spellEnd"/>
      <w:r>
        <w:rPr>
          <w:rFonts w:eastAsia="Times New Roman"/>
          <w:color w:val="000000" w:themeColor="text1"/>
          <w:szCs w:val="24"/>
          <w:lang w:val="en-US"/>
        </w:rPr>
        <w:t>s</w:t>
      </w:r>
      <w:r>
        <w:rPr>
          <w:rFonts w:eastAsia="Times New Roman"/>
          <w:color w:val="000000" w:themeColor="text1"/>
          <w:szCs w:val="24"/>
        </w:rPr>
        <w:t>»</w:t>
      </w:r>
      <w:r w:rsidRPr="006C2C5B">
        <w:rPr>
          <w:rFonts w:eastAsia="Times New Roman"/>
          <w:color w:val="000000" w:themeColor="text1"/>
          <w:szCs w:val="24"/>
        </w:rPr>
        <w:t xml:space="preserve">. </w:t>
      </w:r>
      <w:r>
        <w:rPr>
          <w:rFonts w:eastAsia="Times New Roman"/>
          <w:color w:val="000000" w:themeColor="text1"/>
          <w:szCs w:val="24"/>
        </w:rPr>
        <w:t xml:space="preserve">Έχουν </w:t>
      </w:r>
      <w:r w:rsidRPr="001026B6">
        <w:rPr>
          <w:rFonts w:eastAsia="Times New Roman"/>
          <w:color w:val="000000" w:themeColor="text1"/>
          <w:szCs w:val="24"/>
        </w:rPr>
        <w:t>ηλεκτρονικούς πολέμους</w:t>
      </w:r>
      <w:r>
        <w:rPr>
          <w:rFonts w:eastAsia="Times New Roman"/>
          <w:color w:val="000000" w:themeColor="text1"/>
          <w:szCs w:val="24"/>
        </w:rPr>
        <w:t>, βου</w:t>
      </w:r>
      <w:r w:rsidRPr="001026B6">
        <w:rPr>
          <w:rFonts w:eastAsia="Times New Roman"/>
          <w:color w:val="000000" w:themeColor="text1"/>
          <w:szCs w:val="24"/>
        </w:rPr>
        <w:t>βαίνουν συστήματα ολόκληρα</w:t>
      </w:r>
      <w:r>
        <w:rPr>
          <w:rFonts w:eastAsia="Times New Roman"/>
          <w:color w:val="000000" w:themeColor="text1"/>
          <w:szCs w:val="24"/>
        </w:rPr>
        <w:t>,</w:t>
      </w:r>
      <w:r w:rsidRPr="001026B6">
        <w:rPr>
          <w:rFonts w:eastAsia="Times New Roman"/>
          <w:color w:val="000000" w:themeColor="text1"/>
          <w:szCs w:val="24"/>
        </w:rPr>
        <w:t xml:space="preserve"> παραλ</w:t>
      </w:r>
      <w:r>
        <w:rPr>
          <w:rFonts w:eastAsia="Times New Roman"/>
          <w:color w:val="000000" w:themeColor="text1"/>
          <w:szCs w:val="24"/>
        </w:rPr>
        <w:t xml:space="preserve">ύουν </w:t>
      </w:r>
      <w:r w:rsidRPr="001026B6">
        <w:rPr>
          <w:rFonts w:eastAsia="Times New Roman"/>
          <w:color w:val="000000" w:themeColor="text1"/>
          <w:szCs w:val="24"/>
        </w:rPr>
        <w:t>τον αντίπαλο</w:t>
      </w:r>
      <w:r>
        <w:rPr>
          <w:rFonts w:eastAsia="Times New Roman"/>
          <w:color w:val="000000" w:themeColor="text1"/>
          <w:szCs w:val="24"/>
        </w:rPr>
        <w:t>. «</w:t>
      </w:r>
      <w:r>
        <w:rPr>
          <w:rFonts w:eastAsia="Times New Roman"/>
          <w:color w:val="000000" w:themeColor="text1"/>
          <w:szCs w:val="24"/>
          <w:lang w:val="en-US"/>
        </w:rPr>
        <w:t>Proxy</w:t>
      </w:r>
      <w:r w:rsidRPr="006C2C5B">
        <w:rPr>
          <w:rFonts w:eastAsia="Times New Roman"/>
          <w:color w:val="000000" w:themeColor="text1"/>
          <w:szCs w:val="24"/>
        </w:rPr>
        <w:t xml:space="preserve"> </w:t>
      </w:r>
      <w:r>
        <w:rPr>
          <w:rFonts w:eastAsia="Times New Roman"/>
          <w:color w:val="000000" w:themeColor="text1"/>
          <w:szCs w:val="24"/>
          <w:lang w:val="en-US"/>
        </w:rPr>
        <w:t>wars</w:t>
      </w:r>
      <w:r>
        <w:rPr>
          <w:rFonts w:eastAsia="Times New Roman"/>
          <w:color w:val="000000" w:themeColor="text1"/>
          <w:szCs w:val="24"/>
        </w:rPr>
        <w:t>»</w:t>
      </w:r>
      <w:r w:rsidRPr="006C2C5B">
        <w:rPr>
          <w:rFonts w:eastAsia="Times New Roman"/>
          <w:color w:val="000000" w:themeColor="text1"/>
          <w:szCs w:val="24"/>
        </w:rPr>
        <w:t xml:space="preserve"> </w:t>
      </w:r>
      <w:r>
        <w:rPr>
          <w:rFonts w:eastAsia="Times New Roman"/>
          <w:color w:val="000000" w:themeColor="text1"/>
          <w:szCs w:val="24"/>
        </w:rPr>
        <w:t xml:space="preserve">λέγονται, πόλεμοι διά </w:t>
      </w:r>
      <w:r w:rsidRPr="001026B6">
        <w:rPr>
          <w:rFonts w:eastAsia="Times New Roman"/>
          <w:color w:val="000000" w:themeColor="text1"/>
          <w:szCs w:val="24"/>
        </w:rPr>
        <w:t>αντιπροσώπων</w:t>
      </w:r>
      <w:r>
        <w:rPr>
          <w:rFonts w:eastAsia="Times New Roman"/>
          <w:color w:val="000000" w:themeColor="text1"/>
          <w:szCs w:val="24"/>
        </w:rPr>
        <w:t>.</w:t>
      </w:r>
      <w:r w:rsidRPr="00717457">
        <w:rPr>
          <w:rFonts w:eastAsia="Times New Roman"/>
          <w:color w:val="000000" w:themeColor="text1"/>
          <w:szCs w:val="24"/>
        </w:rPr>
        <w:t xml:space="preserve"> </w:t>
      </w:r>
      <w:r w:rsidRPr="001026B6">
        <w:rPr>
          <w:rFonts w:eastAsia="Times New Roman"/>
          <w:color w:val="000000" w:themeColor="text1"/>
          <w:szCs w:val="24"/>
        </w:rPr>
        <w:t>Αυτά συμβαίνουν στη Μέση Ανατολή</w:t>
      </w:r>
      <w:r>
        <w:rPr>
          <w:rFonts w:eastAsia="Times New Roman"/>
          <w:color w:val="000000" w:themeColor="text1"/>
          <w:szCs w:val="24"/>
        </w:rPr>
        <w:t>.</w:t>
      </w:r>
      <w:r w:rsidRPr="001026B6">
        <w:rPr>
          <w:rFonts w:eastAsia="Times New Roman"/>
          <w:color w:val="000000" w:themeColor="text1"/>
          <w:szCs w:val="24"/>
        </w:rPr>
        <w:t xml:space="preserve"> Αυτά συμβαίνουν σε πολλά σημεία του κόσμου</w:t>
      </w:r>
      <w:r>
        <w:rPr>
          <w:rFonts w:eastAsia="Times New Roman"/>
          <w:color w:val="000000" w:themeColor="text1"/>
          <w:szCs w:val="24"/>
        </w:rPr>
        <w:t>.</w:t>
      </w:r>
    </w:p>
    <w:p w14:paraId="01A9E10E"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Επίσης, γίνεται </w:t>
      </w:r>
      <w:r w:rsidRPr="001026B6">
        <w:rPr>
          <w:rFonts w:eastAsia="Times New Roman"/>
          <w:color w:val="000000" w:themeColor="text1"/>
          <w:szCs w:val="24"/>
        </w:rPr>
        <w:t>πόλεμος πληροφοριών</w:t>
      </w:r>
      <w:r>
        <w:rPr>
          <w:rFonts w:eastAsia="Times New Roman"/>
          <w:color w:val="000000" w:themeColor="text1"/>
          <w:szCs w:val="24"/>
        </w:rPr>
        <w:t xml:space="preserve">, πόλεμοι </w:t>
      </w:r>
      <w:r w:rsidRPr="001026B6">
        <w:rPr>
          <w:rFonts w:eastAsia="Times New Roman"/>
          <w:color w:val="000000" w:themeColor="text1"/>
          <w:szCs w:val="24"/>
        </w:rPr>
        <w:t>αναπαραστάσ</w:t>
      </w:r>
      <w:r>
        <w:rPr>
          <w:rFonts w:eastAsia="Times New Roman"/>
          <w:color w:val="000000" w:themeColor="text1"/>
          <w:szCs w:val="24"/>
        </w:rPr>
        <w:t xml:space="preserve">εων </w:t>
      </w:r>
      <w:r w:rsidRPr="001026B6">
        <w:rPr>
          <w:rFonts w:eastAsia="Times New Roman"/>
          <w:color w:val="000000" w:themeColor="text1"/>
          <w:szCs w:val="24"/>
        </w:rPr>
        <w:t>του κόσμου</w:t>
      </w:r>
      <w:r>
        <w:rPr>
          <w:rFonts w:eastAsia="Times New Roman"/>
          <w:color w:val="000000" w:themeColor="text1"/>
          <w:szCs w:val="24"/>
        </w:rPr>
        <w:t>,</w:t>
      </w:r>
      <w:r w:rsidRPr="001026B6">
        <w:rPr>
          <w:rFonts w:eastAsia="Times New Roman"/>
          <w:color w:val="000000" w:themeColor="text1"/>
          <w:szCs w:val="24"/>
        </w:rPr>
        <w:t xml:space="preserve"> πόλεμοι ελέγχου των μέσων κοινωνικής δικτύωσης</w:t>
      </w:r>
      <w:r>
        <w:rPr>
          <w:rFonts w:eastAsia="Times New Roman"/>
          <w:color w:val="000000" w:themeColor="text1"/>
          <w:szCs w:val="24"/>
        </w:rPr>
        <w:t xml:space="preserve">, πόλεμοι του ψεύδους, των </w:t>
      </w:r>
      <w:r>
        <w:rPr>
          <w:rFonts w:eastAsia="Times New Roman"/>
          <w:color w:val="000000" w:themeColor="text1"/>
          <w:szCs w:val="24"/>
          <w:lang w:val="en-US"/>
        </w:rPr>
        <w:t>fake</w:t>
      </w:r>
      <w:r w:rsidRPr="006C2C5B">
        <w:rPr>
          <w:rFonts w:eastAsia="Times New Roman"/>
          <w:color w:val="000000" w:themeColor="text1"/>
          <w:szCs w:val="24"/>
        </w:rPr>
        <w:t xml:space="preserve"> </w:t>
      </w:r>
      <w:r>
        <w:rPr>
          <w:rFonts w:eastAsia="Times New Roman"/>
          <w:color w:val="000000" w:themeColor="text1"/>
          <w:szCs w:val="24"/>
          <w:lang w:val="en-US"/>
        </w:rPr>
        <w:t>news</w:t>
      </w:r>
      <w:r w:rsidRPr="006C2C5B">
        <w:rPr>
          <w:rFonts w:eastAsia="Times New Roman"/>
          <w:color w:val="000000" w:themeColor="text1"/>
          <w:szCs w:val="24"/>
        </w:rPr>
        <w:t xml:space="preserve">. </w:t>
      </w:r>
      <w:r>
        <w:rPr>
          <w:rFonts w:eastAsia="Times New Roman"/>
          <w:color w:val="000000" w:themeColor="text1"/>
          <w:szCs w:val="24"/>
        </w:rPr>
        <w:t xml:space="preserve">Πρόεδροι βγήκαν έτσι! Με το </w:t>
      </w:r>
      <w:r w:rsidRPr="001026B6">
        <w:rPr>
          <w:rFonts w:eastAsia="Times New Roman"/>
          <w:color w:val="000000" w:themeColor="text1"/>
          <w:szCs w:val="24"/>
        </w:rPr>
        <w:t>Twitter και τις αναλύσεις</w:t>
      </w:r>
      <w:r>
        <w:rPr>
          <w:rFonts w:eastAsia="Times New Roman"/>
          <w:color w:val="000000" w:themeColor="text1"/>
          <w:szCs w:val="24"/>
        </w:rPr>
        <w:t xml:space="preserve"> τ</w:t>
      </w:r>
      <w:r>
        <w:rPr>
          <w:rFonts w:eastAsia="Times New Roman"/>
          <w:color w:val="000000" w:themeColor="text1"/>
          <w:szCs w:val="24"/>
        </w:rPr>
        <w:t>ης «</w:t>
      </w:r>
      <w:r>
        <w:rPr>
          <w:rFonts w:eastAsia="Times New Roman"/>
          <w:color w:val="000000" w:themeColor="text1"/>
          <w:szCs w:val="24"/>
          <w:lang w:val="en-US"/>
        </w:rPr>
        <w:t>CAMBRIDGE</w:t>
      </w:r>
      <w:r w:rsidRPr="006C2C5B">
        <w:rPr>
          <w:rFonts w:eastAsia="Times New Roman"/>
          <w:color w:val="000000" w:themeColor="text1"/>
          <w:szCs w:val="24"/>
        </w:rPr>
        <w:t xml:space="preserve"> </w:t>
      </w:r>
      <w:r>
        <w:rPr>
          <w:rFonts w:eastAsia="Times New Roman"/>
          <w:color w:val="000000" w:themeColor="text1"/>
          <w:szCs w:val="24"/>
          <w:lang w:val="en-US"/>
        </w:rPr>
        <w:t>ANALYTICA</w:t>
      </w:r>
      <w:r>
        <w:rPr>
          <w:rFonts w:eastAsia="Times New Roman"/>
          <w:color w:val="000000" w:themeColor="text1"/>
          <w:szCs w:val="24"/>
        </w:rPr>
        <w:t>»</w:t>
      </w:r>
      <w:r w:rsidRPr="006C2C5B">
        <w:rPr>
          <w:rFonts w:eastAsia="Times New Roman"/>
          <w:color w:val="000000" w:themeColor="text1"/>
          <w:szCs w:val="24"/>
        </w:rPr>
        <w:t xml:space="preserve"> </w:t>
      </w:r>
      <w:r>
        <w:rPr>
          <w:rFonts w:eastAsia="Times New Roman"/>
          <w:color w:val="000000" w:themeColor="text1"/>
          <w:szCs w:val="24"/>
        </w:rPr>
        <w:t>βγήκε Πρόεδρος ο</w:t>
      </w:r>
      <w:r w:rsidRPr="001026B6">
        <w:rPr>
          <w:rFonts w:eastAsia="Times New Roman"/>
          <w:color w:val="000000" w:themeColor="text1"/>
          <w:szCs w:val="24"/>
        </w:rPr>
        <w:t xml:space="preserve"> </w:t>
      </w:r>
      <w:proofErr w:type="spellStart"/>
      <w:r w:rsidRPr="001026B6">
        <w:rPr>
          <w:rFonts w:eastAsia="Times New Roman"/>
          <w:color w:val="000000" w:themeColor="text1"/>
          <w:szCs w:val="24"/>
        </w:rPr>
        <w:t>Τραμπ</w:t>
      </w:r>
      <w:proofErr w:type="spellEnd"/>
      <w:r>
        <w:rPr>
          <w:rFonts w:eastAsia="Times New Roman"/>
          <w:color w:val="000000" w:themeColor="text1"/>
          <w:szCs w:val="24"/>
        </w:rPr>
        <w:t xml:space="preserve"> και</w:t>
      </w:r>
      <w:r w:rsidRPr="00EB0DA7">
        <w:rPr>
          <w:rFonts w:eastAsia="Times New Roman"/>
          <w:color w:val="000000" w:themeColor="text1"/>
          <w:szCs w:val="24"/>
        </w:rPr>
        <w:t xml:space="preserve"> </w:t>
      </w:r>
      <w:r w:rsidRPr="001026B6">
        <w:rPr>
          <w:rFonts w:eastAsia="Times New Roman"/>
          <w:color w:val="000000" w:themeColor="text1"/>
          <w:szCs w:val="24"/>
        </w:rPr>
        <w:t xml:space="preserve">εκμεταλλευόμενος όλα τα μοτίβα του </w:t>
      </w:r>
      <w:proofErr w:type="spellStart"/>
      <w:r w:rsidRPr="001026B6">
        <w:rPr>
          <w:rFonts w:eastAsia="Times New Roman"/>
          <w:color w:val="000000" w:themeColor="text1"/>
          <w:szCs w:val="24"/>
        </w:rPr>
        <w:t>μεταφ</w:t>
      </w:r>
      <w:r>
        <w:rPr>
          <w:rFonts w:eastAsia="Times New Roman"/>
          <w:color w:val="000000" w:themeColor="text1"/>
          <w:szCs w:val="24"/>
        </w:rPr>
        <w:t>ασισμού</w:t>
      </w:r>
      <w:proofErr w:type="spellEnd"/>
      <w:r>
        <w:rPr>
          <w:rFonts w:eastAsia="Times New Roman"/>
          <w:color w:val="000000" w:themeColor="text1"/>
          <w:szCs w:val="24"/>
        </w:rPr>
        <w:t>. Μ</w:t>
      </w:r>
      <w:r w:rsidRPr="001026B6">
        <w:rPr>
          <w:rFonts w:eastAsia="Times New Roman"/>
          <w:color w:val="000000" w:themeColor="text1"/>
          <w:szCs w:val="24"/>
        </w:rPr>
        <w:t xml:space="preserve">ε τη χρήση του </w:t>
      </w:r>
      <w:r>
        <w:rPr>
          <w:rFonts w:eastAsia="Times New Roman"/>
          <w:color w:val="000000" w:themeColor="text1"/>
          <w:szCs w:val="24"/>
        </w:rPr>
        <w:t>«</w:t>
      </w:r>
      <w:proofErr w:type="spellStart"/>
      <w:r w:rsidRPr="001026B6">
        <w:rPr>
          <w:rFonts w:eastAsia="Times New Roman"/>
          <w:color w:val="000000" w:themeColor="text1"/>
          <w:szCs w:val="24"/>
        </w:rPr>
        <w:t>What's</w:t>
      </w:r>
      <w:proofErr w:type="spellEnd"/>
      <w:r w:rsidRPr="001026B6">
        <w:rPr>
          <w:rFonts w:eastAsia="Times New Roman"/>
          <w:color w:val="000000" w:themeColor="text1"/>
          <w:szCs w:val="24"/>
        </w:rPr>
        <w:t xml:space="preserve"> </w:t>
      </w:r>
      <w:proofErr w:type="spellStart"/>
      <w:r w:rsidRPr="001026B6">
        <w:rPr>
          <w:rFonts w:eastAsia="Times New Roman"/>
          <w:color w:val="000000" w:themeColor="text1"/>
          <w:szCs w:val="24"/>
        </w:rPr>
        <w:t>Up</w:t>
      </w:r>
      <w:proofErr w:type="spellEnd"/>
      <w:r>
        <w:rPr>
          <w:rFonts w:eastAsia="Times New Roman"/>
          <w:color w:val="000000" w:themeColor="text1"/>
          <w:szCs w:val="24"/>
        </w:rPr>
        <w:t>»</w:t>
      </w:r>
      <w:r w:rsidRPr="001026B6">
        <w:rPr>
          <w:rFonts w:eastAsia="Times New Roman"/>
          <w:color w:val="000000" w:themeColor="text1"/>
          <w:szCs w:val="24"/>
        </w:rPr>
        <w:t xml:space="preserve"> βγήκε Πρόεδρος </w:t>
      </w:r>
      <w:r>
        <w:rPr>
          <w:rFonts w:eastAsia="Times New Roman"/>
          <w:color w:val="000000" w:themeColor="text1"/>
          <w:szCs w:val="24"/>
        </w:rPr>
        <w:t>ο</w:t>
      </w:r>
      <w:r w:rsidRPr="001026B6">
        <w:rPr>
          <w:rFonts w:eastAsia="Times New Roman"/>
          <w:color w:val="000000" w:themeColor="text1"/>
          <w:szCs w:val="24"/>
        </w:rPr>
        <w:t xml:space="preserve"> ακροδεξιός </w:t>
      </w:r>
      <w:proofErr w:type="spellStart"/>
      <w:r>
        <w:rPr>
          <w:rFonts w:eastAsia="Times New Roman"/>
          <w:color w:val="000000" w:themeColor="text1"/>
          <w:szCs w:val="24"/>
        </w:rPr>
        <w:t>Μπολσονάρου</w:t>
      </w:r>
      <w:proofErr w:type="spellEnd"/>
      <w:r>
        <w:rPr>
          <w:rFonts w:eastAsia="Times New Roman"/>
          <w:color w:val="000000" w:themeColor="text1"/>
          <w:szCs w:val="24"/>
        </w:rPr>
        <w:t xml:space="preserve">, υποσχόμενος </w:t>
      </w:r>
      <w:r w:rsidRPr="001026B6">
        <w:rPr>
          <w:rFonts w:eastAsia="Times New Roman"/>
          <w:color w:val="000000" w:themeColor="text1"/>
          <w:szCs w:val="24"/>
        </w:rPr>
        <w:t xml:space="preserve">την εξολόθρευση των κατοίκων στις </w:t>
      </w:r>
      <w:proofErr w:type="spellStart"/>
      <w:r>
        <w:rPr>
          <w:rFonts w:eastAsia="Times New Roman"/>
          <w:color w:val="000000" w:themeColor="text1"/>
          <w:szCs w:val="24"/>
        </w:rPr>
        <w:t>φαβέλες</w:t>
      </w:r>
      <w:proofErr w:type="spellEnd"/>
      <w:r>
        <w:rPr>
          <w:rFonts w:eastAsia="Times New Roman"/>
          <w:color w:val="000000" w:themeColor="text1"/>
          <w:szCs w:val="24"/>
        </w:rPr>
        <w:t xml:space="preserve"> και αυτοί τον ψήφιζ</w:t>
      </w:r>
      <w:r w:rsidRPr="001026B6">
        <w:rPr>
          <w:rFonts w:eastAsia="Times New Roman"/>
          <w:color w:val="000000" w:themeColor="text1"/>
          <w:szCs w:val="24"/>
        </w:rPr>
        <w:t>αν</w:t>
      </w:r>
      <w:r>
        <w:rPr>
          <w:rFonts w:eastAsia="Times New Roman"/>
          <w:color w:val="000000" w:themeColor="text1"/>
          <w:szCs w:val="24"/>
        </w:rPr>
        <w:t>.</w:t>
      </w:r>
    </w:p>
    <w:p w14:paraId="01A9E10F"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Α</w:t>
      </w:r>
      <w:r w:rsidRPr="001026B6">
        <w:rPr>
          <w:rFonts w:eastAsia="Times New Roman"/>
          <w:color w:val="000000" w:themeColor="text1"/>
          <w:szCs w:val="24"/>
        </w:rPr>
        <w:t>ς προσέ</w:t>
      </w:r>
      <w:r>
        <w:rPr>
          <w:rFonts w:eastAsia="Times New Roman"/>
          <w:color w:val="000000" w:themeColor="text1"/>
          <w:szCs w:val="24"/>
        </w:rPr>
        <w:t>ξ</w:t>
      </w:r>
      <w:r w:rsidRPr="001026B6">
        <w:rPr>
          <w:rFonts w:eastAsia="Times New Roman"/>
          <w:color w:val="000000" w:themeColor="text1"/>
          <w:szCs w:val="24"/>
        </w:rPr>
        <w:t>ουμε</w:t>
      </w:r>
      <w:r>
        <w:rPr>
          <w:rFonts w:eastAsia="Times New Roman"/>
          <w:color w:val="000000" w:themeColor="text1"/>
          <w:szCs w:val="24"/>
        </w:rPr>
        <w:t>, λ</w:t>
      </w:r>
      <w:r w:rsidRPr="001026B6">
        <w:rPr>
          <w:rFonts w:eastAsia="Times New Roman"/>
          <w:color w:val="000000" w:themeColor="text1"/>
          <w:szCs w:val="24"/>
        </w:rPr>
        <w:t>οιπόν</w:t>
      </w:r>
      <w:r>
        <w:rPr>
          <w:rFonts w:eastAsia="Times New Roman"/>
          <w:color w:val="000000" w:themeColor="text1"/>
          <w:szCs w:val="24"/>
        </w:rPr>
        <w:t>,</w:t>
      </w:r>
      <w:r w:rsidRPr="001026B6">
        <w:rPr>
          <w:rFonts w:eastAsia="Times New Roman"/>
          <w:color w:val="000000" w:themeColor="text1"/>
          <w:szCs w:val="24"/>
        </w:rPr>
        <w:t xml:space="preserve"> </w:t>
      </w:r>
      <w:r>
        <w:rPr>
          <w:rFonts w:eastAsia="Times New Roman"/>
          <w:color w:val="000000" w:themeColor="text1"/>
          <w:szCs w:val="24"/>
        </w:rPr>
        <w:t>ώστε</w:t>
      </w:r>
      <w:r w:rsidRPr="001026B6">
        <w:rPr>
          <w:rFonts w:eastAsia="Times New Roman"/>
          <w:color w:val="000000" w:themeColor="text1"/>
          <w:szCs w:val="24"/>
        </w:rPr>
        <w:t xml:space="preserve"> όλα τα μοτίβα τα οποία χρησιμοποιήθηκαν από τους </w:t>
      </w:r>
      <w:r>
        <w:rPr>
          <w:rFonts w:eastAsia="Times New Roman"/>
          <w:color w:val="000000" w:themeColor="text1"/>
          <w:szCs w:val="24"/>
        </w:rPr>
        <w:t xml:space="preserve">δόλιους της </w:t>
      </w:r>
      <w:proofErr w:type="spellStart"/>
      <w:r>
        <w:rPr>
          <w:rFonts w:eastAsia="Times New Roman"/>
          <w:color w:val="000000" w:themeColor="text1"/>
          <w:szCs w:val="24"/>
        </w:rPr>
        <w:t>μ</w:t>
      </w:r>
      <w:r w:rsidRPr="001026B6">
        <w:rPr>
          <w:rFonts w:eastAsia="Times New Roman"/>
          <w:color w:val="000000" w:themeColor="text1"/>
          <w:szCs w:val="24"/>
        </w:rPr>
        <w:t>ακεδον</w:t>
      </w:r>
      <w:r>
        <w:rPr>
          <w:rFonts w:eastAsia="Times New Roman"/>
          <w:color w:val="000000" w:themeColor="text1"/>
          <w:szCs w:val="24"/>
        </w:rPr>
        <w:t>ομαχίας</w:t>
      </w:r>
      <w:proofErr w:type="spellEnd"/>
      <w:r>
        <w:rPr>
          <w:rFonts w:eastAsia="Times New Roman"/>
          <w:color w:val="000000" w:themeColor="text1"/>
          <w:szCs w:val="24"/>
        </w:rPr>
        <w:t>, α</w:t>
      </w:r>
      <w:r w:rsidRPr="001026B6">
        <w:rPr>
          <w:rFonts w:eastAsia="Times New Roman"/>
          <w:color w:val="000000" w:themeColor="text1"/>
          <w:szCs w:val="24"/>
        </w:rPr>
        <w:t>πό τους α</w:t>
      </w:r>
      <w:r>
        <w:rPr>
          <w:rFonts w:eastAsia="Times New Roman"/>
          <w:color w:val="000000" w:themeColor="text1"/>
          <w:szCs w:val="24"/>
        </w:rPr>
        <w:t xml:space="preserve">ρνητές της </w:t>
      </w:r>
      <w:r>
        <w:rPr>
          <w:rFonts w:eastAsia="Times New Roman"/>
          <w:color w:val="000000" w:themeColor="text1"/>
          <w:szCs w:val="24"/>
        </w:rPr>
        <w:t>δ</w:t>
      </w:r>
      <w:r>
        <w:rPr>
          <w:rFonts w:eastAsia="Times New Roman"/>
          <w:color w:val="000000" w:themeColor="text1"/>
          <w:szCs w:val="24"/>
        </w:rPr>
        <w:t xml:space="preserve">ημοκρατίας και τους εχθρούς της </w:t>
      </w:r>
      <w:r>
        <w:rPr>
          <w:rFonts w:eastAsia="Times New Roman"/>
          <w:color w:val="000000" w:themeColor="text1"/>
          <w:szCs w:val="24"/>
        </w:rPr>
        <w:t>δ</w:t>
      </w:r>
      <w:r w:rsidRPr="001026B6">
        <w:rPr>
          <w:rFonts w:eastAsia="Times New Roman"/>
          <w:color w:val="000000" w:themeColor="text1"/>
          <w:szCs w:val="24"/>
        </w:rPr>
        <w:t>ημοκρατίας</w:t>
      </w:r>
      <w:r>
        <w:rPr>
          <w:rFonts w:eastAsia="Times New Roman"/>
          <w:color w:val="000000" w:themeColor="text1"/>
          <w:szCs w:val="24"/>
        </w:rPr>
        <w:t>,</w:t>
      </w:r>
      <w:r w:rsidRPr="001026B6">
        <w:rPr>
          <w:rFonts w:eastAsia="Times New Roman"/>
          <w:color w:val="000000" w:themeColor="text1"/>
          <w:szCs w:val="24"/>
        </w:rPr>
        <w:t xml:space="preserve"> να μην μπουν στο</w:t>
      </w:r>
      <w:r>
        <w:rPr>
          <w:rFonts w:eastAsia="Times New Roman"/>
          <w:color w:val="000000" w:themeColor="text1"/>
          <w:szCs w:val="24"/>
        </w:rPr>
        <w:t>ν</w:t>
      </w:r>
      <w:r w:rsidRPr="001026B6">
        <w:rPr>
          <w:rFonts w:eastAsia="Times New Roman"/>
          <w:color w:val="000000" w:themeColor="text1"/>
          <w:szCs w:val="24"/>
        </w:rPr>
        <w:t xml:space="preserve"> δημόσιο διάλογο των δημοκρατικών </w:t>
      </w:r>
      <w:r>
        <w:rPr>
          <w:rFonts w:eastAsia="Times New Roman"/>
          <w:color w:val="000000" w:themeColor="text1"/>
          <w:szCs w:val="24"/>
        </w:rPr>
        <w:t>δυνάμεων.</w:t>
      </w:r>
    </w:p>
    <w:p w14:paraId="01A9E110"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Η</w:t>
      </w:r>
      <w:r w:rsidRPr="001026B6">
        <w:rPr>
          <w:rFonts w:eastAsia="Times New Roman"/>
          <w:color w:val="000000" w:themeColor="text1"/>
          <w:szCs w:val="24"/>
        </w:rPr>
        <w:t xml:space="preserve"> Νέα Δημοκρατία μπορεί να ψηφοθ</w:t>
      </w:r>
      <w:r w:rsidRPr="001026B6">
        <w:rPr>
          <w:rFonts w:eastAsia="Times New Roman"/>
          <w:color w:val="000000" w:themeColor="text1"/>
          <w:szCs w:val="24"/>
        </w:rPr>
        <w:t>ηρ</w:t>
      </w:r>
      <w:r>
        <w:rPr>
          <w:rFonts w:eastAsia="Times New Roman"/>
          <w:color w:val="000000" w:themeColor="text1"/>
          <w:szCs w:val="24"/>
        </w:rPr>
        <w:t>εί</w:t>
      </w:r>
      <w:r w:rsidRPr="001026B6">
        <w:rPr>
          <w:rFonts w:eastAsia="Times New Roman"/>
          <w:color w:val="000000" w:themeColor="text1"/>
          <w:szCs w:val="24"/>
        </w:rPr>
        <w:t xml:space="preserve"> </w:t>
      </w:r>
      <w:r>
        <w:rPr>
          <w:rFonts w:eastAsia="Times New Roman"/>
          <w:color w:val="000000" w:themeColor="text1"/>
          <w:szCs w:val="24"/>
        </w:rPr>
        <w:t>-</w:t>
      </w:r>
      <w:r w:rsidRPr="001026B6">
        <w:rPr>
          <w:rFonts w:eastAsia="Times New Roman"/>
          <w:color w:val="000000" w:themeColor="text1"/>
          <w:szCs w:val="24"/>
        </w:rPr>
        <w:t>και αυτό είναι θεμιτό μέσα στα όρια του δημοκρατικού παιχνιδιού</w:t>
      </w:r>
      <w:r>
        <w:rPr>
          <w:rFonts w:eastAsia="Times New Roman"/>
          <w:color w:val="000000" w:themeColor="text1"/>
          <w:szCs w:val="24"/>
        </w:rPr>
        <w:t>-</w:t>
      </w:r>
      <w:r w:rsidRPr="001026B6">
        <w:rPr>
          <w:rFonts w:eastAsia="Times New Roman"/>
          <w:color w:val="000000" w:themeColor="text1"/>
          <w:szCs w:val="24"/>
        </w:rPr>
        <w:t xml:space="preserve"> αλλά δεν μπορεί να φλερτάρει με όλα τα μοτίβα του φασισμού</w:t>
      </w:r>
      <w:r>
        <w:rPr>
          <w:rFonts w:eastAsia="Times New Roman"/>
          <w:color w:val="000000" w:themeColor="text1"/>
          <w:szCs w:val="24"/>
        </w:rPr>
        <w:t>,</w:t>
      </w:r>
      <w:r w:rsidRPr="001026B6">
        <w:rPr>
          <w:rFonts w:eastAsia="Times New Roman"/>
          <w:color w:val="000000" w:themeColor="text1"/>
          <w:szCs w:val="24"/>
        </w:rPr>
        <w:t xml:space="preserve"> </w:t>
      </w:r>
      <w:r>
        <w:rPr>
          <w:rFonts w:eastAsia="Times New Roman"/>
          <w:color w:val="000000" w:themeColor="text1"/>
          <w:szCs w:val="24"/>
        </w:rPr>
        <w:t>σ</w:t>
      </w:r>
      <w:r w:rsidRPr="001026B6">
        <w:rPr>
          <w:rFonts w:eastAsia="Times New Roman"/>
          <w:color w:val="000000" w:themeColor="text1"/>
          <w:szCs w:val="24"/>
        </w:rPr>
        <w:t>τα οποία γίνεται μαζική χρήση από τ</w:t>
      </w:r>
      <w:r>
        <w:rPr>
          <w:rFonts w:eastAsia="Times New Roman"/>
          <w:color w:val="000000" w:themeColor="text1"/>
          <w:szCs w:val="24"/>
        </w:rPr>
        <w:t xml:space="preserve">ην </w:t>
      </w:r>
      <w:r w:rsidRPr="001026B6">
        <w:rPr>
          <w:rFonts w:eastAsia="Times New Roman"/>
          <w:color w:val="000000" w:themeColor="text1"/>
          <w:szCs w:val="24"/>
        </w:rPr>
        <w:t>ευρωπαϊκή ακροδεξιά</w:t>
      </w:r>
      <w:r>
        <w:rPr>
          <w:rFonts w:eastAsia="Times New Roman"/>
          <w:color w:val="000000" w:themeColor="text1"/>
          <w:szCs w:val="24"/>
        </w:rPr>
        <w:t>,</w:t>
      </w:r>
      <w:r w:rsidRPr="001026B6">
        <w:rPr>
          <w:rFonts w:eastAsia="Times New Roman"/>
          <w:color w:val="000000" w:themeColor="text1"/>
          <w:szCs w:val="24"/>
        </w:rPr>
        <w:t xml:space="preserve"> την επί</w:t>
      </w:r>
      <w:r w:rsidRPr="001026B6">
        <w:rPr>
          <w:rFonts w:eastAsia="Times New Roman"/>
          <w:color w:val="000000" w:themeColor="text1"/>
          <w:szCs w:val="24"/>
        </w:rPr>
        <w:lastRenderedPageBreak/>
        <w:t>κληση ενός μυθικού κατασκευασμέν</w:t>
      </w:r>
      <w:r>
        <w:rPr>
          <w:rFonts w:eastAsia="Times New Roman"/>
          <w:color w:val="000000" w:themeColor="text1"/>
          <w:szCs w:val="24"/>
        </w:rPr>
        <w:t>ου</w:t>
      </w:r>
      <w:r w:rsidRPr="001026B6">
        <w:rPr>
          <w:rFonts w:eastAsia="Times New Roman"/>
          <w:color w:val="000000" w:themeColor="text1"/>
          <w:szCs w:val="24"/>
        </w:rPr>
        <w:t xml:space="preserve"> παρελθόντος</w:t>
      </w:r>
      <w:r>
        <w:rPr>
          <w:rFonts w:eastAsia="Times New Roman"/>
          <w:color w:val="000000" w:themeColor="text1"/>
          <w:szCs w:val="24"/>
        </w:rPr>
        <w:t>,</w:t>
      </w:r>
      <w:r w:rsidRPr="001026B6">
        <w:rPr>
          <w:rFonts w:eastAsia="Times New Roman"/>
          <w:color w:val="000000" w:themeColor="text1"/>
          <w:szCs w:val="24"/>
        </w:rPr>
        <w:t xml:space="preserve"> την επίκλη</w:t>
      </w:r>
      <w:r w:rsidRPr="001026B6">
        <w:rPr>
          <w:rFonts w:eastAsia="Times New Roman"/>
          <w:color w:val="000000" w:themeColor="text1"/>
          <w:szCs w:val="24"/>
        </w:rPr>
        <w:t xml:space="preserve">ση </w:t>
      </w:r>
      <w:r>
        <w:rPr>
          <w:rFonts w:eastAsia="Times New Roman"/>
          <w:color w:val="000000" w:themeColor="text1"/>
          <w:szCs w:val="24"/>
        </w:rPr>
        <w:t>ενός</w:t>
      </w:r>
      <w:r w:rsidRPr="001026B6">
        <w:rPr>
          <w:rFonts w:eastAsia="Times New Roman"/>
          <w:color w:val="000000" w:themeColor="text1"/>
          <w:szCs w:val="24"/>
        </w:rPr>
        <w:t xml:space="preserve"> φυλετικά </w:t>
      </w:r>
      <w:r>
        <w:rPr>
          <w:rFonts w:eastAsia="Times New Roman"/>
          <w:color w:val="000000" w:themeColor="text1"/>
          <w:szCs w:val="24"/>
        </w:rPr>
        <w:t xml:space="preserve">καθαρού λαού, που είναι </w:t>
      </w:r>
      <w:r w:rsidRPr="001026B6">
        <w:rPr>
          <w:rFonts w:eastAsia="Times New Roman"/>
          <w:color w:val="000000" w:themeColor="text1"/>
          <w:szCs w:val="24"/>
        </w:rPr>
        <w:t>ξανθός</w:t>
      </w:r>
      <w:r>
        <w:rPr>
          <w:rFonts w:eastAsia="Times New Roman"/>
          <w:color w:val="000000" w:themeColor="text1"/>
          <w:szCs w:val="24"/>
        </w:rPr>
        <w:t>,</w:t>
      </w:r>
      <w:r w:rsidRPr="001026B6">
        <w:rPr>
          <w:rFonts w:eastAsia="Times New Roman"/>
          <w:color w:val="000000" w:themeColor="text1"/>
          <w:szCs w:val="24"/>
        </w:rPr>
        <w:t xml:space="preserve"> χριστιανός</w:t>
      </w:r>
      <w:r>
        <w:rPr>
          <w:rFonts w:eastAsia="Times New Roman"/>
          <w:color w:val="000000" w:themeColor="text1"/>
          <w:szCs w:val="24"/>
        </w:rPr>
        <w:t>, ρατσιστής και αντισημίτης από χιλιάδων ετών.</w:t>
      </w:r>
    </w:p>
    <w:p w14:paraId="01A9E111"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Αυτά τα </w:t>
      </w:r>
      <w:r w:rsidRPr="001026B6">
        <w:rPr>
          <w:rFonts w:eastAsia="Times New Roman"/>
          <w:color w:val="000000" w:themeColor="text1"/>
          <w:szCs w:val="24"/>
        </w:rPr>
        <w:t xml:space="preserve">ψέματα λέει ο </w:t>
      </w:r>
      <w:proofErr w:type="spellStart"/>
      <w:r>
        <w:rPr>
          <w:rFonts w:eastAsia="Times New Roman"/>
          <w:color w:val="000000" w:themeColor="text1"/>
          <w:szCs w:val="24"/>
        </w:rPr>
        <w:t>Όρμπαν</w:t>
      </w:r>
      <w:proofErr w:type="spellEnd"/>
      <w:r>
        <w:rPr>
          <w:rFonts w:eastAsia="Times New Roman"/>
          <w:color w:val="000000" w:themeColor="text1"/>
          <w:szCs w:val="24"/>
        </w:rPr>
        <w:t xml:space="preserve"> στην </w:t>
      </w:r>
      <w:r w:rsidRPr="001026B6">
        <w:rPr>
          <w:rFonts w:eastAsia="Times New Roman"/>
          <w:color w:val="000000" w:themeColor="text1"/>
          <w:szCs w:val="24"/>
        </w:rPr>
        <w:t xml:space="preserve">Ουγγαρία και τα </w:t>
      </w:r>
      <w:proofErr w:type="spellStart"/>
      <w:r w:rsidRPr="001026B6">
        <w:rPr>
          <w:rFonts w:eastAsia="Times New Roman"/>
          <w:color w:val="000000" w:themeColor="text1"/>
          <w:szCs w:val="24"/>
        </w:rPr>
        <w:t>θ</w:t>
      </w:r>
      <w:r>
        <w:rPr>
          <w:rFonts w:eastAsia="Times New Roman"/>
          <w:color w:val="000000" w:themeColor="text1"/>
          <w:szCs w:val="24"/>
        </w:rPr>
        <w:t>εσμίζει</w:t>
      </w:r>
      <w:proofErr w:type="spellEnd"/>
      <w:r>
        <w:rPr>
          <w:rFonts w:eastAsia="Times New Roman"/>
          <w:color w:val="000000" w:themeColor="text1"/>
          <w:szCs w:val="24"/>
        </w:rPr>
        <w:t xml:space="preserve">, τα </w:t>
      </w:r>
      <w:proofErr w:type="spellStart"/>
      <w:r>
        <w:rPr>
          <w:rFonts w:eastAsia="Times New Roman"/>
          <w:color w:val="000000" w:themeColor="text1"/>
          <w:szCs w:val="24"/>
        </w:rPr>
        <w:t>συνταγματοποιεί</w:t>
      </w:r>
      <w:proofErr w:type="spellEnd"/>
      <w:r>
        <w:rPr>
          <w:rFonts w:eastAsia="Times New Roman"/>
          <w:color w:val="000000" w:themeColor="text1"/>
          <w:szCs w:val="24"/>
        </w:rPr>
        <w:t xml:space="preserve">. Αυτά τα ψέματα λέει ο </w:t>
      </w:r>
      <w:proofErr w:type="spellStart"/>
      <w:r>
        <w:rPr>
          <w:rFonts w:eastAsia="Times New Roman"/>
          <w:color w:val="000000" w:themeColor="text1"/>
          <w:szCs w:val="24"/>
        </w:rPr>
        <w:t>Κ</w:t>
      </w:r>
      <w:r w:rsidRPr="001026B6">
        <w:rPr>
          <w:rFonts w:eastAsia="Times New Roman"/>
          <w:color w:val="000000" w:themeColor="text1"/>
          <w:szCs w:val="24"/>
        </w:rPr>
        <w:t>ατσίνσκι</w:t>
      </w:r>
      <w:proofErr w:type="spellEnd"/>
      <w:r w:rsidRPr="001026B6">
        <w:rPr>
          <w:rFonts w:eastAsia="Times New Roman"/>
          <w:color w:val="000000" w:themeColor="text1"/>
          <w:szCs w:val="24"/>
        </w:rPr>
        <w:t xml:space="preserve"> στην Πολωνία</w:t>
      </w:r>
      <w:r>
        <w:rPr>
          <w:rFonts w:eastAsia="Times New Roman"/>
          <w:color w:val="000000" w:themeColor="text1"/>
          <w:szCs w:val="24"/>
        </w:rPr>
        <w:t>. Α</w:t>
      </w:r>
      <w:r w:rsidRPr="001026B6">
        <w:rPr>
          <w:rFonts w:eastAsia="Times New Roman"/>
          <w:color w:val="000000" w:themeColor="text1"/>
          <w:szCs w:val="24"/>
        </w:rPr>
        <w:t xml:space="preserve">υτά τα ψέματα λένε ο </w:t>
      </w:r>
      <w:proofErr w:type="spellStart"/>
      <w:r>
        <w:rPr>
          <w:rFonts w:eastAsia="Times New Roman"/>
          <w:color w:val="000000" w:themeColor="text1"/>
          <w:szCs w:val="24"/>
        </w:rPr>
        <w:t>Μπ</w:t>
      </w:r>
      <w:r>
        <w:rPr>
          <w:rFonts w:eastAsia="Times New Roman"/>
          <w:color w:val="000000" w:themeColor="text1"/>
          <w:szCs w:val="24"/>
        </w:rPr>
        <w:t>άνον</w:t>
      </w:r>
      <w:proofErr w:type="spellEnd"/>
      <w:r>
        <w:rPr>
          <w:rFonts w:eastAsia="Times New Roman"/>
          <w:color w:val="000000" w:themeColor="text1"/>
          <w:szCs w:val="24"/>
        </w:rPr>
        <w:t xml:space="preserve"> και οι δικοί</w:t>
      </w:r>
      <w:r w:rsidRPr="001026B6">
        <w:rPr>
          <w:rFonts w:eastAsia="Times New Roman"/>
          <w:color w:val="000000" w:themeColor="text1"/>
          <w:szCs w:val="24"/>
        </w:rPr>
        <w:t xml:space="preserve"> του από το επιτελείο του </w:t>
      </w:r>
      <w:proofErr w:type="spellStart"/>
      <w:r>
        <w:rPr>
          <w:rFonts w:eastAsia="Times New Roman"/>
          <w:color w:val="000000" w:themeColor="text1"/>
          <w:szCs w:val="24"/>
        </w:rPr>
        <w:t>Τ</w:t>
      </w:r>
      <w:r w:rsidRPr="001026B6">
        <w:rPr>
          <w:rFonts w:eastAsia="Times New Roman"/>
          <w:color w:val="000000" w:themeColor="text1"/>
          <w:szCs w:val="24"/>
        </w:rPr>
        <w:t>ραμ</w:t>
      </w:r>
      <w:r>
        <w:rPr>
          <w:rFonts w:eastAsia="Times New Roman"/>
          <w:color w:val="000000" w:themeColor="text1"/>
          <w:szCs w:val="24"/>
        </w:rPr>
        <w:t>π</w:t>
      </w:r>
      <w:proofErr w:type="spellEnd"/>
      <w:r w:rsidRPr="001026B6">
        <w:rPr>
          <w:rFonts w:eastAsia="Times New Roman"/>
          <w:color w:val="000000" w:themeColor="text1"/>
          <w:szCs w:val="24"/>
        </w:rPr>
        <w:t xml:space="preserve"> στις Ηνωμένες Πολιτείες</w:t>
      </w:r>
      <w:r>
        <w:rPr>
          <w:rFonts w:eastAsia="Times New Roman"/>
          <w:color w:val="000000" w:themeColor="text1"/>
          <w:szCs w:val="24"/>
        </w:rPr>
        <w:t xml:space="preserve">. </w:t>
      </w:r>
    </w:p>
    <w:p w14:paraId="01A9E112"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Είναι </w:t>
      </w:r>
      <w:r w:rsidRPr="001026B6">
        <w:rPr>
          <w:rFonts w:eastAsia="Times New Roman"/>
          <w:color w:val="000000" w:themeColor="text1"/>
          <w:szCs w:val="24"/>
        </w:rPr>
        <w:t xml:space="preserve">ψέματα </w:t>
      </w:r>
      <w:r>
        <w:rPr>
          <w:rFonts w:eastAsia="Times New Roman"/>
          <w:color w:val="000000" w:themeColor="text1"/>
          <w:szCs w:val="24"/>
        </w:rPr>
        <w:t xml:space="preserve">που </w:t>
      </w:r>
      <w:r w:rsidRPr="001026B6">
        <w:rPr>
          <w:rFonts w:eastAsia="Times New Roman"/>
          <w:color w:val="000000" w:themeColor="text1"/>
          <w:szCs w:val="24"/>
        </w:rPr>
        <w:t>εκμε</w:t>
      </w:r>
      <w:r>
        <w:rPr>
          <w:rFonts w:eastAsia="Times New Roman"/>
          <w:color w:val="000000" w:themeColor="text1"/>
          <w:szCs w:val="24"/>
        </w:rPr>
        <w:t xml:space="preserve">ταλλεύονται το σεξουαλικό άγχος, τις </w:t>
      </w:r>
      <w:r w:rsidRPr="001026B6">
        <w:rPr>
          <w:rFonts w:eastAsia="Times New Roman"/>
          <w:color w:val="000000" w:themeColor="text1"/>
          <w:szCs w:val="24"/>
        </w:rPr>
        <w:t>φοβίες</w:t>
      </w:r>
      <w:r>
        <w:rPr>
          <w:rFonts w:eastAsia="Times New Roman"/>
          <w:color w:val="000000" w:themeColor="text1"/>
          <w:szCs w:val="24"/>
        </w:rPr>
        <w:t>,</w:t>
      </w:r>
      <w:r w:rsidRPr="001026B6">
        <w:rPr>
          <w:rFonts w:eastAsia="Times New Roman"/>
          <w:color w:val="000000" w:themeColor="text1"/>
          <w:szCs w:val="24"/>
        </w:rPr>
        <w:t xml:space="preserve"> τον </w:t>
      </w:r>
      <w:r>
        <w:rPr>
          <w:rFonts w:eastAsia="Times New Roman"/>
          <w:color w:val="000000" w:themeColor="text1"/>
          <w:szCs w:val="24"/>
        </w:rPr>
        <w:t>«</w:t>
      </w:r>
      <w:proofErr w:type="spellStart"/>
      <w:r w:rsidRPr="001026B6">
        <w:rPr>
          <w:rFonts w:eastAsia="Times New Roman"/>
          <w:color w:val="000000" w:themeColor="text1"/>
          <w:szCs w:val="24"/>
        </w:rPr>
        <w:t>μα</w:t>
      </w:r>
      <w:r>
        <w:rPr>
          <w:rFonts w:eastAsia="Times New Roman"/>
          <w:color w:val="000000" w:themeColor="text1"/>
          <w:szCs w:val="24"/>
        </w:rPr>
        <w:t>τσισμό</w:t>
      </w:r>
      <w:proofErr w:type="spellEnd"/>
      <w:r>
        <w:rPr>
          <w:rFonts w:eastAsia="Times New Roman"/>
          <w:color w:val="000000" w:themeColor="text1"/>
          <w:szCs w:val="24"/>
        </w:rPr>
        <w:t xml:space="preserve">» </w:t>
      </w:r>
      <w:r w:rsidRPr="001026B6">
        <w:rPr>
          <w:rFonts w:eastAsia="Times New Roman"/>
          <w:color w:val="000000" w:themeColor="text1"/>
          <w:szCs w:val="24"/>
        </w:rPr>
        <w:t>και την πατριαρχία</w:t>
      </w:r>
      <w:r>
        <w:rPr>
          <w:rFonts w:eastAsia="Times New Roman"/>
          <w:color w:val="000000" w:themeColor="text1"/>
          <w:szCs w:val="24"/>
        </w:rPr>
        <w:t>. Α</w:t>
      </w:r>
      <w:r w:rsidRPr="001026B6">
        <w:rPr>
          <w:rFonts w:eastAsia="Times New Roman"/>
          <w:color w:val="000000" w:themeColor="text1"/>
          <w:szCs w:val="24"/>
        </w:rPr>
        <w:t>υτά διασπείρονται και στην Ουγγαρία και σε όλη τ</w:t>
      </w:r>
      <w:r>
        <w:rPr>
          <w:rFonts w:eastAsia="Times New Roman"/>
          <w:color w:val="000000" w:themeColor="text1"/>
          <w:szCs w:val="24"/>
        </w:rPr>
        <w:t>ην ε</w:t>
      </w:r>
      <w:r w:rsidRPr="001026B6">
        <w:rPr>
          <w:rFonts w:eastAsia="Times New Roman"/>
          <w:color w:val="000000" w:themeColor="text1"/>
          <w:szCs w:val="24"/>
        </w:rPr>
        <w:t>υρωπαϊκή ακροδεξιά</w:t>
      </w:r>
      <w:r>
        <w:rPr>
          <w:rFonts w:eastAsia="Times New Roman"/>
          <w:color w:val="000000" w:themeColor="text1"/>
          <w:szCs w:val="24"/>
        </w:rPr>
        <w:t>. Α</w:t>
      </w:r>
      <w:r w:rsidRPr="001026B6">
        <w:rPr>
          <w:rFonts w:eastAsia="Times New Roman"/>
          <w:color w:val="000000" w:themeColor="text1"/>
          <w:szCs w:val="24"/>
        </w:rPr>
        <w:t xml:space="preserve">υτοί </w:t>
      </w:r>
      <w:r w:rsidRPr="001026B6">
        <w:rPr>
          <w:rFonts w:eastAsia="Times New Roman"/>
          <w:color w:val="000000" w:themeColor="text1"/>
          <w:szCs w:val="24"/>
        </w:rPr>
        <w:t>καθα</w:t>
      </w:r>
      <w:r>
        <w:rPr>
          <w:rFonts w:eastAsia="Times New Roman"/>
          <w:color w:val="000000" w:themeColor="text1"/>
          <w:szCs w:val="24"/>
        </w:rPr>
        <w:t>γιάζ</w:t>
      </w:r>
      <w:r w:rsidRPr="001026B6">
        <w:rPr>
          <w:rFonts w:eastAsia="Times New Roman"/>
          <w:color w:val="000000" w:themeColor="text1"/>
          <w:szCs w:val="24"/>
        </w:rPr>
        <w:t>ουν μ</w:t>
      </w:r>
      <w:r>
        <w:rPr>
          <w:rFonts w:eastAsia="Times New Roman"/>
          <w:color w:val="000000" w:themeColor="text1"/>
          <w:szCs w:val="24"/>
        </w:rPr>
        <w:t>ι</w:t>
      </w:r>
      <w:r w:rsidRPr="001026B6">
        <w:rPr>
          <w:rFonts w:eastAsia="Times New Roman"/>
          <w:color w:val="000000" w:themeColor="text1"/>
          <w:szCs w:val="24"/>
        </w:rPr>
        <w:t xml:space="preserve">α οικογένεια </w:t>
      </w:r>
      <w:r>
        <w:rPr>
          <w:rFonts w:eastAsia="Times New Roman"/>
          <w:color w:val="000000" w:themeColor="text1"/>
          <w:szCs w:val="24"/>
        </w:rPr>
        <w:t>μυθική</w:t>
      </w:r>
      <w:r w:rsidRPr="001026B6">
        <w:rPr>
          <w:rFonts w:eastAsia="Times New Roman"/>
          <w:color w:val="000000" w:themeColor="text1"/>
          <w:szCs w:val="24"/>
        </w:rPr>
        <w:t xml:space="preserve"> που δεν υπάρχει</w:t>
      </w:r>
      <w:r>
        <w:rPr>
          <w:rFonts w:eastAsia="Times New Roman"/>
          <w:color w:val="000000" w:themeColor="text1"/>
          <w:szCs w:val="24"/>
        </w:rPr>
        <w:t>,</w:t>
      </w:r>
      <w:r w:rsidRPr="001026B6">
        <w:rPr>
          <w:rFonts w:eastAsia="Times New Roman"/>
          <w:color w:val="000000" w:themeColor="text1"/>
          <w:szCs w:val="24"/>
        </w:rPr>
        <w:t xml:space="preserve"> που δεν υπήρξε ποτέ και ευλογούν όπλα δολοφόνων και όπλα παιδοκτόν</w:t>
      </w:r>
      <w:r>
        <w:rPr>
          <w:rFonts w:eastAsia="Times New Roman"/>
          <w:color w:val="000000" w:themeColor="text1"/>
          <w:szCs w:val="24"/>
        </w:rPr>
        <w:t xml:space="preserve">ων και </w:t>
      </w:r>
      <w:proofErr w:type="spellStart"/>
      <w:r>
        <w:rPr>
          <w:rFonts w:eastAsia="Times New Roman"/>
          <w:color w:val="000000" w:themeColor="text1"/>
          <w:szCs w:val="24"/>
        </w:rPr>
        <w:t>γυναικοκτόνων</w:t>
      </w:r>
      <w:proofErr w:type="spellEnd"/>
      <w:r>
        <w:rPr>
          <w:rFonts w:eastAsia="Times New Roman"/>
          <w:color w:val="000000" w:themeColor="text1"/>
          <w:szCs w:val="24"/>
        </w:rPr>
        <w:t>.</w:t>
      </w:r>
    </w:p>
    <w:p w14:paraId="01A9E113"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Αυτή </w:t>
      </w:r>
      <w:r w:rsidRPr="001026B6">
        <w:rPr>
          <w:rFonts w:eastAsia="Times New Roman"/>
          <w:color w:val="000000" w:themeColor="text1"/>
          <w:szCs w:val="24"/>
        </w:rPr>
        <w:t>είναι η φρασεολογία της συνωμοσιολογίας</w:t>
      </w:r>
      <w:r>
        <w:rPr>
          <w:rFonts w:eastAsia="Times New Roman"/>
          <w:color w:val="000000" w:themeColor="text1"/>
          <w:szCs w:val="24"/>
        </w:rPr>
        <w:t>,</w:t>
      </w:r>
      <w:r w:rsidRPr="001026B6">
        <w:rPr>
          <w:rFonts w:eastAsia="Times New Roman"/>
          <w:color w:val="000000" w:themeColor="text1"/>
          <w:szCs w:val="24"/>
        </w:rPr>
        <w:t xml:space="preserve"> της επίκληση</w:t>
      </w:r>
      <w:r>
        <w:rPr>
          <w:rFonts w:eastAsia="Times New Roman"/>
          <w:color w:val="000000" w:themeColor="text1"/>
          <w:szCs w:val="24"/>
        </w:rPr>
        <w:t>ς</w:t>
      </w:r>
      <w:r w:rsidRPr="001026B6">
        <w:rPr>
          <w:rFonts w:eastAsia="Times New Roman"/>
          <w:color w:val="000000" w:themeColor="text1"/>
          <w:szCs w:val="24"/>
        </w:rPr>
        <w:t xml:space="preserve"> τ</w:t>
      </w:r>
      <w:r>
        <w:rPr>
          <w:rFonts w:eastAsia="Times New Roman"/>
          <w:color w:val="000000" w:themeColor="text1"/>
          <w:szCs w:val="24"/>
        </w:rPr>
        <w:t>ων</w:t>
      </w:r>
      <w:r w:rsidRPr="001026B6">
        <w:rPr>
          <w:rFonts w:eastAsia="Times New Roman"/>
          <w:color w:val="000000" w:themeColor="text1"/>
          <w:szCs w:val="24"/>
        </w:rPr>
        <w:t xml:space="preserve"> πρωτοκόλλ</w:t>
      </w:r>
      <w:r>
        <w:rPr>
          <w:rFonts w:eastAsia="Times New Roman"/>
          <w:color w:val="000000" w:themeColor="text1"/>
          <w:szCs w:val="24"/>
        </w:rPr>
        <w:t xml:space="preserve">ων της </w:t>
      </w:r>
      <w:proofErr w:type="spellStart"/>
      <w:r>
        <w:rPr>
          <w:rFonts w:eastAsia="Times New Roman"/>
          <w:color w:val="000000" w:themeColor="text1"/>
          <w:szCs w:val="24"/>
        </w:rPr>
        <w:t>Σιών</w:t>
      </w:r>
      <w:proofErr w:type="spellEnd"/>
      <w:r>
        <w:rPr>
          <w:rFonts w:eastAsia="Times New Roman"/>
          <w:color w:val="000000" w:themeColor="text1"/>
          <w:szCs w:val="24"/>
        </w:rPr>
        <w:t xml:space="preserve">, </w:t>
      </w:r>
      <w:r w:rsidRPr="001026B6">
        <w:rPr>
          <w:rFonts w:eastAsia="Times New Roman"/>
          <w:color w:val="000000" w:themeColor="text1"/>
          <w:szCs w:val="24"/>
        </w:rPr>
        <w:t>της επίκλησης ενός παντοδύναμου</w:t>
      </w:r>
      <w:r w:rsidRPr="001026B6">
        <w:rPr>
          <w:rFonts w:eastAsia="Times New Roman"/>
          <w:color w:val="000000" w:themeColor="text1"/>
          <w:szCs w:val="24"/>
        </w:rPr>
        <w:t xml:space="preserve"> σκοτεινού </w:t>
      </w:r>
      <w:proofErr w:type="spellStart"/>
      <w:r>
        <w:rPr>
          <w:rFonts w:eastAsia="Times New Roman"/>
          <w:color w:val="000000" w:themeColor="text1"/>
          <w:szCs w:val="24"/>
        </w:rPr>
        <w:t>Σ</w:t>
      </w:r>
      <w:r w:rsidRPr="001026B6">
        <w:rPr>
          <w:rFonts w:eastAsia="Times New Roman"/>
          <w:color w:val="000000" w:themeColor="text1"/>
          <w:szCs w:val="24"/>
        </w:rPr>
        <w:t>όρος</w:t>
      </w:r>
      <w:proofErr w:type="spellEnd"/>
      <w:r w:rsidRPr="001026B6">
        <w:rPr>
          <w:rFonts w:eastAsia="Times New Roman"/>
          <w:color w:val="000000" w:themeColor="text1"/>
          <w:szCs w:val="24"/>
        </w:rPr>
        <w:t xml:space="preserve"> που κατευθύνει το σύμπαν</w:t>
      </w:r>
      <w:r>
        <w:rPr>
          <w:rFonts w:eastAsia="Times New Roman"/>
          <w:color w:val="000000" w:themeColor="text1"/>
          <w:szCs w:val="24"/>
        </w:rPr>
        <w:t>.</w:t>
      </w:r>
      <w:r w:rsidRPr="001026B6">
        <w:rPr>
          <w:rFonts w:eastAsia="Times New Roman"/>
          <w:color w:val="000000" w:themeColor="text1"/>
          <w:szCs w:val="24"/>
        </w:rPr>
        <w:t xml:space="preserve"> Αυτή είναι η φρασεολογία</w:t>
      </w:r>
      <w:r>
        <w:rPr>
          <w:rFonts w:eastAsia="Times New Roman"/>
          <w:color w:val="000000" w:themeColor="text1"/>
          <w:szCs w:val="24"/>
        </w:rPr>
        <w:t>.</w:t>
      </w:r>
      <w:r w:rsidRPr="001026B6">
        <w:rPr>
          <w:rFonts w:eastAsia="Times New Roman"/>
          <w:color w:val="000000" w:themeColor="text1"/>
          <w:szCs w:val="24"/>
        </w:rPr>
        <w:t xml:space="preserve"> Αυτή είναι η πρακτική του</w:t>
      </w:r>
      <w:r>
        <w:rPr>
          <w:rFonts w:eastAsia="Times New Roman"/>
          <w:color w:val="000000" w:themeColor="text1"/>
          <w:szCs w:val="24"/>
        </w:rPr>
        <w:t xml:space="preserve"> φασισμού απ’ όλον τον Μ</w:t>
      </w:r>
      <w:r w:rsidRPr="001026B6">
        <w:rPr>
          <w:rFonts w:eastAsia="Times New Roman"/>
          <w:color w:val="000000" w:themeColor="text1"/>
          <w:szCs w:val="24"/>
        </w:rPr>
        <w:t>εσοπόλεμο</w:t>
      </w:r>
      <w:r>
        <w:rPr>
          <w:rFonts w:eastAsia="Times New Roman"/>
          <w:color w:val="000000" w:themeColor="text1"/>
          <w:szCs w:val="24"/>
        </w:rPr>
        <w:t xml:space="preserve">, η συκοφαντία, το </w:t>
      </w:r>
      <w:r>
        <w:rPr>
          <w:rFonts w:eastAsia="Times New Roman"/>
          <w:color w:val="000000" w:themeColor="text1"/>
          <w:szCs w:val="24"/>
          <w:lang w:val="en-US"/>
        </w:rPr>
        <w:t>character</w:t>
      </w:r>
      <w:r w:rsidRPr="006C2C5B">
        <w:rPr>
          <w:rFonts w:eastAsia="Times New Roman"/>
          <w:color w:val="000000" w:themeColor="text1"/>
          <w:szCs w:val="24"/>
        </w:rPr>
        <w:t xml:space="preserve"> </w:t>
      </w:r>
      <w:r>
        <w:rPr>
          <w:rFonts w:eastAsia="Times New Roman"/>
          <w:color w:val="000000" w:themeColor="text1"/>
          <w:szCs w:val="24"/>
          <w:lang w:val="en-US"/>
        </w:rPr>
        <w:t>assassination</w:t>
      </w:r>
      <w:r w:rsidRPr="006C2C5B">
        <w:rPr>
          <w:rFonts w:eastAsia="Times New Roman"/>
          <w:color w:val="000000" w:themeColor="text1"/>
          <w:szCs w:val="24"/>
        </w:rPr>
        <w:t xml:space="preserve">, </w:t>
      </w:r>
      <w:r>
        <w:rPr>
          <w:rFonts w:eastAsia="Times New Roman"/>
          <w:color w:val="000000" w:themeColor="text1"/>
          <w:szCs w:val="24"/>
        </w:rPr>
        <w:t xml:space="preserve">τα ψεύδη. </w:t>
      </w:r>
    </w:p>
    <w:p w14:paraId="01A9E114"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Αυτά χρησιμοποιεί ο Α</w:t>
      </w:r>
      <w:r w:rsidRPr="001026B6">
        <w:rPr>
          <w:rFonts w:eastAsia="Times New Roman"/>
          <w:color w:val="000000" w:themeColor="text1"/>
          <w:szCs w:val="24"/>
        </w:rPr>
        <w:t>ντιπρόεδρος της Νέας Δημοκρατίας</w:t>
      </w:r>
      <w:r>
        <w:rPr>
          <w:rFonts w:eastAsia="Times New Roman"/>
          <w:color w:val="000000" w:themeColor="text1"/>
          <w:szCs w:val="24"/>
        </w:rPr>
        <w:t>,</w:t>
      </w:r>
      <w:r w:rsidRPr="001026B6">
        <w:rPr>
          <w:rFonts w:eastAsia="Times New Roman"/>
          <w:color w:val="000000" w:themeColor="text1"/>
          <w:szCs w:val="24"/>
        </w:rPr>
        <w:t xml:space="preserve"> τ</w:t>
      </w:r>
      <w:r>
        <w:rPr>
          <w:rFonts w:eastAsia="Times New Roman"/>
          <w:color w:val="000000" w:themeColor="text1"/>
          <w:szCs w:val="24"/>
        </w:rPr>
        <w:t>ι</w:t>
      </w:r>
      <w:r w:rsidRPr="001026B6">
        <w:rPr>
          <w:rFonts w:eastAsia="Times New Roman"/>
          <w:color w:val="000000" w:themeColor="text1"/>
          <w:szCs w:val="24"/>
        </w:rPr>
        <w:t xml:space="preserve">ς </w:t>
      </w:r>
      <w:r>
        <w:rPr>
          <w:rFonts w:eastAsia="Times New Roman"/>
          <w:color w:val="000000" w:themeColor="text1"/>
          <w:szCs w:val="24"/>
        </w:rPr>
        <w:t>μυθικές Μαλδίβε</w:t>
      </w:r>
      <w:r>
        <w:rPr>
          <w:rFonts w:eastAsia="Times New Roman"/>
          <w:color w:val="000000" w:themeColor="text1"/>
          <w:szCs w:val="24"/>
        </w:rPr>
        <w:t xml:space="preserve">ς. Αυτά είναι που χαρακτηρίζουν </w:t>
      </w:r>
      <w:r w:rsidRPr="001026B6">
        <w:rPr>
          <w:rFonts w:eastAsia="Times New Roman"/>
          <w:color w:val="000000" w:themeColor="text1"/>
          <w:szCs w:val="24"/>
        </w:rPr>
        <w:t>το</w:t>
      </w:r>
      <w:r>
        <w:rPr>
          <w:rFonts w:eastAsia="Times New Roman"/>
          <w:color w:val="000000" w:themeColor="text1"/>
          <w:szCs w:val="24"/>
        </w:rPr>
        <w:t>ν</w:t>
      </w:r>
      <w:r w:rsidRPr="001026B6">
        <w:rPr>
          <w:rFonts w:eastAsia="Times New Roman"/>
          <w:color w:val="000000" w:themeColor="text1"/>
          <w:szCs w:val="24"/>
        </w:rPr>
        <w:t xml:space="preserve"> σημερινό φασιστικό</w:t>
      </w:r>
      <w:r>
        <w:rPr>
          <w:rFonts w:eastAsia="Times New Roman"/>
          <w:color w:val="000000" w:themeColor="text1"/>
          <w:szCs w:val="24"/>
        </w:rPr>
        <w:t xml:space="preserve"> λόγο: το ψέμα, η λάσπη, η διαβολή </w:t>
      </w:r>
      <w:r w:rsidRPr="001026B6">
        <w:rPr>
          <w:rFonts w:eastAsia="Times New Roman"/>
          <w:color w:val="000000" w:themeColor="text1"/>
          <w:szCs w:val="24"/>
        </w:rPr>
        <w:t xml:space="preserve">και </w:t>
      </w:r>
      <w:r>
        <w:rPr>
          <w:rFonts w:eastAsia="Times New Roman"/>
          <w:color w:val="000000" w:themeColor="text1"/>
          <w:szCs w:val="24"/>
        </w:rPr>
        <w:t xml:space="preserve">η </w:t>
      </w:r>
      <w:r w:rsidRPr="001026B6">
        <w:rPr>
          <w:rFonts w:eastAsia="Times New Roman"/>
          <w:color w:val="000000" w:themeColor="text1"/>
          <w:szCs w:val="24"/>
        </w:rPr>
        <w:t>συκοφαντία</w:t>
      </w:r>
      <w:r>
        <w:rPr>
          <w:rFonts w:eastAsia="Times New Roman"/>
          <w:color w:val="000000" w:themeColor="text1"/>
          <w:szCs w:val="24"/>
        </w:rPr>
        <w:t xml:space="preserve">. Και αυτά δεν απειλούν το </w:t>
      </w:r>
      <w:r>
        <w:rPr>
          <w:rFonts w:eastAsia="Times New Roman"/>
          <w:color w:val="000000" w:themeColor="text1"/>
          <w:szCs w:val="24"/>
        </w:rPr>
        <w:t>κ</w:t>
      </w:r>
      <w:r w:rsidRPr="001026B6">
        <w:rPr>
          <w:rFonts w:eastAsia="Times New Roman"/>
          <w:color w:val="000000" w:themeColor="text1"/>
          <w:szCs w:val="24"/>
        </w:rPr>
        <w:t>όμμα της Νέας Δημοκρατίας</w:t>
      </w:r>
      <w:r>
        <w:rPr>
          <w:rFonts w:eastAsia="Times New Roman"/>
          <w:color w:val="000000" w:themeColor="text1"/>
          <w:szCs w:val="24"/>
        </w:rPr>
        <w:t>,</w:t>
      </w:r>
      <w:r w:rsidRPr="001026B6">
        <w:rPr>
          <w:rFonts w:eastAsia="Times New Roman"/>
          <w:color w:val="000000" w:themeColor="text1"/>
          <w:szCs w:val="24"/>
        </w:rPr>
        <w:t xml:space="preserve"> δεν απειλούν την Κυβέρνηση του ΣΥΡΙΖΑ</w:t>
      </w:r>
      <w:r>
        <w:rPr>
          <w:rFonts w:eastAsia="Times New Roman"/>
          <w:color w:val="000000" w:themeColor="text1"/>
          <w:szCs w:val="24"/>
        </w:rPr>
        <w:t>, απειλούν την ε</w:t>
      </w:r>
      <w:r w:rsidRPr="001026B6">
        <w:rPr>
          <w:rFonts w:eastAsia="Times New Roman"/>
          <w:color w:val="000000" w:themeColor="text1"/>
          <w:szCs w:val="24"/>
        </w:rPr>
        <w:t>λληνική κοινωνία</w:t>
      </w:r>
      <w:r>
        <w:rPr>
          <w:rFonts w:eastAsia="Times New Roman"/>
          <w:color w:val="000000" w:themeColor="text1"/>
          <w:szCs w:val="24"/>
        </w:rPr>
        <w:t xml:space="preserve">, την </w:t>
      </w:r>
      <w:r>
        <w:rPr>
          <w:rFonts w:eastAsia="Times New Roman"/>
          <w:color w:val="000000" w:themeColor="text1"/>
          <w:szCs w:val="24"/>
        </w:rPr>
        <w:t>Ε</w:t>
      </w:r>
      <w:r w:rsidRPr="001026B6">
        <w:rPr>
          <w:rFonts w:eastAsia="Times New Roman"/>
          <w:color w:val="000000" w:themeColor="text1"/>
          <w:szCs w:val="24"/>
        </w:rPr>
        <w:t>λληνική Δημοκρατία</w:t>
      </w:r>
      <w:r>
        <w:rPr>
          <w:rFonts w:eastAsia="Times New Roman"/>
          <w:color w:val="000000" w:themeColor="text1"/>
          <w:szCs w:val="24"/>
        </w:rPr>
        <w:t>.</w:t>
      </w:r>
    </w:p>
    <w:p w14:paraId="01A9E115"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Α</w:t>
      </w:r>
      <w:r w:rsidRPr="001026B6">
        <w:rPr>
          <w:rFonts w:eastAsia="Times New Roman"/>
          <w:color w:val="000000" w:themeColor="text1"/>
          <w:szCs w:val="24"/>
        </w:rPr>
        <w:t>ς προσέξει</w:t>
      </w:r>
      <w:r>
        <w:rPr>
          <w:rFonts w:eastAsia="Times New Roman"/>
          <w:color w:val="000000" w:themeColor="text1"/>
          <w:szCs w:val="24"/>
        </w:rPr>
        <w:t>, λ</w:t>
      </w:r>
      <w:r w:rsidRPr="001026B6">
        <w:rPr>
          <w:rFonts w:eastAsia="Times New Roman"/>
          <w:color w:val="000000" w:themeColor="text1"/>
          <w:szCs w:val="24"/>
        </w:rPr>
        <w:t>οιπόν</w:t>
      </w:r>
      <w:r>
        <w:rPr>
          <w:rFonts w:eastAsia="Times New Roman"/>
          <w:color w:val="000000" w:themeColor="text1"/>
          <w:szCs w:val="24"/>
        </w:rPr>
        <w:t>, ο</w:t>
      </w:r>
      <w:r w:rsidRPr="001026B6">
        <w:rPr>
          <w:rFonts w:eastAsia="Times New Roman"/>
          <w:color w:val="000000" w:themeColor="text1"/>
          <w:szCs w:val="24"/>
        </w:rPr>
        <w:t xml:space="preserve"> Κυριάκος Μητσοτάκης</w:t>
      </w:r>
      <w:r>
        <w:rPr>
          <w:rFonts w:eastAsia="Times New Roman"/>
          <w:color w:val="000000" w:themeColor="text1"/>
          <w:szCs w:val="24"/>
        </w:rPr>
        <w:t>,</w:t>
      </w:r>
      <w:r w:rsidRPr="001026B6">
        <w:rPr>
          <w:rFonts w:eastAsia="Times New Roman"/>
          <w:color w:val="000000" w:themeColor="text1"/>
          <w:szCs w:val="24"/>
        </w:rPr>
        <w:t xml:space="preserve"> ο οποίος στα νιάτα του ξεκίνησε </w:t>
      </w:r>
      <w:r>
        <w:rPr>
          <w:rFonts w:eastAsia="Times New Roman"/>
          <w:color w:val="000000" w:themeColor="text1"/>
          <w:szCs w:val="24"/>
        </w:rPr>
        <w:t>φ</w:t>
      </w:r>
      <w:r w:rsidRPr="001026B6">
        <w:rPr>
          <w:rFonts w:eastAsia="Times New Roman"/>
          <w:color w:val="000000" w:themeColor="text1"/>
          <w:szCs w:val="24"/>
        </w:rPr>
        <w:t>ιλελεύθερος και προσπα</w:t>
      </w:r>
      <w:r>
        <w:rPr>
          <w:rFonts w:eastAsia="Times New Roman"/>
          <w:color w:val="000000" w:themeColor="text1"/>
          <w:szCs w:val="24"/>
        </w:rPr>
        <w:t>θούσε και για την ανανέωση του ελληνικού Κ</w:t>
      </w:r>
      <w:r w:rsidRPr="001026B6">
        <w:rPr>
          <w:rFonts w:eastAsia="Times New Roman"/>
          <w:color w:val="000000" w:themeColor="text1"/>
          <w:szCs w:val="24"/>
        </w:rPr>
        <w:t xml:space="preserve">οινοβουλίου και του ελληνικού κοινοβουλευτικού </w:t>
      </w:r>
      <w:r>
        <w:rPr>
          <w:rFonts w:eastAsia="Times New Roman"/>
          <w:color w:val="000000" w:themeColor="text1"/>
          <w:szCs w:val="24"/>
        </w:rPr>
        <w:t>ήθους. Δ</w:t>
      </w:r>
      <w:r w:rsidRPr="001026B6">
        <w:rPr>
          <w:rFonts w:eastAsia="Times New Roman"/>
          <w:color w:val="000000" w:themeColor="text1"/>
          <w:szCs w:val="24"/>
        </w:rPr>
        <w:t>ιότι</w:t>
      </w:r>
      <w:r>
        <w:rPr>
          <w:rFonts w:eastAsia="Times New Roman"/>
          <w:color w:val="000000" w:themeColor="text1"/>
          <w:szCs w:val="24"/>
        </w:rPr>
        <w:t>,</w:t>
      </w:r>
      <w:r w:rsidRPr="001026B6">
        <w:rPr>
          <w:rFonts w:eastAsia="Times New Roman"/>
          <w:color w:val="000000" w:themeColor="text1"/>
          <w:szCs w:val="24"/>
        </w:rPr>
        <w:t xml:space="preserve"> όπως προχθές ζητιάνευε νομιμοποίηση από τον μ</w:t>
      </w:r>
      <w:r>
        <w:rPr>
          <w:rFonts w:eastAsia="Times New Roman"/>
          <w:color w:val="000000" w:themeColor="text1"/>
          <w:szCs w:val="24"/>
        </w:rPr>
        <w:t>ισέλληνα,</w:t>
      </w:r>
      <w:r>
        <w:rPr>
          <w:rFonts w:eastAsia="Times New Roman"/>
          <w:color w:val="000000" w:themeColor="text1"/>
          <w:szCs w:val="24"/>
        </w:rPr>
        <w:t xml:space="preserve"> δευτεροκλασάτο Βέμπερ, </w:t>
      </w:r>
      <w:r w:rsidRPr="001026B6">
        <w:rPr>
          <w:rFonts w:eastAsia="Times New Roman"/>
          <w:color w:val="000000" w:themeColor="text1"/>
          <w:szCs w:val="24"/>
        </w:rPr>
        <w:t>αυτόν που έχει πει τα χειρότερα για τον ελληνικό λαό</w:t>
      </w:r>
      <w:r>
        <w:rPr>
          <w:rFonts w:eastAsia="Times New Roman"/>
          <w:color w:val="000000" w:themeColor="text1"/>
          <w:szCs w:val="24"/>
        </w:rPr>
        <w:t>,</w:t>
      </w:r>
      <w:r w:rsidRPr="001026B6">
        <w:rPr>
          <w:rFonts w:eastAsia="Times New Roman"/>
          <w:color w:val="000000" w:themeColor="text1"/>
          <w:szCs w:val="24"/>
        </w:rPr>
        <w:t xml:space="preserve"> έτσι μεθαύριο </w:t>
      </w:r>
      <w:r>
        <w:rPr>
          <w:rFonts w:eastAsia="Times New Roman"/>
          <w:color w:val="000000" w:themeColor="text1"/>
          <w:szCs w:val="24"/>
        </w:rPr>
        <w:t>ν</w:t>
      </w:r>
      <w:r w:rsidRPr="001026B6">
        <w:rPr>
          <w:rFonts w:eastAsia="Times New Roman"/>
          <w:color w:val="000000" w:themeColor="text1"/>
          <w:szCs w:val="24"/>
        </w:rPr>
        <w:t>α πάει να ζητήσει νομιμοποίηση</w:t>
      </w:r>
      <w:r>
        <w:rPr>
          <w:rFonts w:eastAsia="Times New Roman"/>
          <w:color w:val="000000" w:themeColor="text1"/>
          <w:szCs w:val="24"/>
        </w:rPr>
        <w:t xml:space="preserve"> και έ</w:t>
      </w:r>
      <w:r w:rsidRPr="001026B6">
        <w:rPr>
          <w:rFonts w:eastAsia="Times New Roman"/>
          <w:color w:val="000000" w:themeColor="text1"/>
          <w:szCs w:val="24"/>
        </w:rPr>
        <w:t>λεος για το</w:t>
      </w:r>
      <w:r>
        <w:rPr>
          <w:rFonts w:eastAsia="Times New Roman"/>
          <w:color w:val="000000" w:themeColor="text1"/>
          <w:szCs w:val="24"/>
        </w:rPr>
        <w:t xml:space="preserve">ν </w:t>
      </w:r>
      <w:r w:rsidRPr="001026B6">
        <w:rPr>
          <w:rFonts w:eastAsia="Times New Roman"/>
          <w:color w:val="000000" w:themeColor="text1"/>
          <w:szCs w:val="24"/>
        </w:rPr>
        <w:t>κατ</w:t>
      </w:r>
      <w:r>
        <w:rPr>
          <w:rFonts w:eastAsia="Times New Roman"/>
          <w:color w:val="000000" w:themeColor="text1"/>
          <w:szCs w:val="24"/>
        </w:rPr>
        <w:t>α</w:t>
      </w:r>
      <w:r w:rsidRPr="001026B6">
        <w:rPr>
          <w:rFonts w:eastAsia="Times New Roman"/>
          <w:color w:val="000000" w:themeColor="text1"/>
          <w:szCs w:val="24"/>
        </w:rPr>
        <w:t>συκοφαντ</w:t>
      </w:r>
      <w:r>
        <w:rPr>
          <w:rFonts w:eastAsia="Times New Roman"/>
          <w:color w:val="000000" w:themeColor="text1"/>
          <w:szCs w:val="24"/>
        </w:rPr>
        <w:t xml:space="preserve">ημένο και </w:t>
      </w:r>
      <w:r w:rsidRPr="001026B6">
        <w:rPr>
          <w:rFonts w:eastAsia="Times New Roman"/>
          <w:color w:val="000000" w:themeColor="text1"/>
          <w:szCs w:val="24"/>
        </w:rPr>
        <w:t xml:space="preserve">ταπεινωμένο ελληνικό λαό από τον φασίστα </w:t>
      </w:r>
      <w:proofErr w:type="spellStart"/>
      <w:r>
        <w:rPr>
          <w:rFonts w:eastAsia="Times New Roman"/>
          <w:color w:val="000000" w:themeColor="text1"/>
          <w:szCs w:val="24"/>
        </w:rPr>
        <w:t>Όρμπαν</w:t>
      </w:r>
      <w:proofErr w:type="spellEnd"/>
      <w:r>
        <w:rPr>
          <w:rFonts w:eastAsia="Times New Roman"/>
          <w:color w:val="000000" w:themeColor="text1"/>
          <w:szCs w:val="24"/>
        </w:rPr>
        <w:t>,</w:t>
      </w:r>
      <w:r w:rsidRPr="001026B6">
        <w:rPr>
          <w:rFonts w:eastAsia="Times New Roman"/>
          <w:color w:val="000000" w:themeColor="text1"/>
          <w:szCs w:val="24"/>
        </w:rPr>
        <w:t xml:space="preserve"> από τον φονταμενταλιστή</w:t>
      </w:r>
      <w:r>
        <w:rPr>
          <w:rFonts w:eastAsia="Times New Roman"/>
          <w:color w:val="000000" w:themeColor="text1"/>
          <w:szCs w:val="24"/>
        </w:rPr>
        <w:t xml:space="preserve"> </w:t>
      </w:r>
      <w:proofErr w:type="spellStart"/>
      <w:r>
        <w:rPr>
          <w:rFonts w:eastAsia="Times New Roman"/>
          <w:color w:val="000000" w:themeColor="text1"/>
          <w:szCs w:val="24"/>
        </w:rPr>
        <w:t>Κατσίνσκι</w:t>
      </w:r>
      <w:proofErr w:type="spellEnd"/>
      <w:r w:rsidRPr="001026B6">
        <w:rPr>
          <w:rFonts w:eastAsia="Times New Roman"/>
          <w:color w:val="000000" w:themeColor="text1"/>
          <w:szCs w:val="24"/>
        </w:rPr>
        <w:t xml:space="preserve"> και από ό</w:t>
      </w:r>
      <w:r w:rsidRPr="001026B6">
        <w:rPr>
          <w:rFonts w:eastAsia="Times New Roman"/>
          <w:color w:val="000000" w:themeColor="text1"/>
          <w:szCs w:val="24"/>
        </w:rPr>
        <w:t>λα τα ακροδεξιά αποβράσματα της Ευρώπης</w:t>
      </w:r>
      <w:r>
        <w:rPr>
          <w:rFonts w:eastAsia="Times New Roman"/>
          <w:color w:val="000000" w:themeColor="text1"/>
          <w:szCs w:val="24"/>
        </w:rPr>
        <w:t>,</w:t>
      </w:r>
      <w:r w:rsidRPr="001026B6">
        <w:rPr>
          <w:rFonts w:eastAsia="Times New Roman"/>
          <w:color w:val="000000" w:themeColor="text1"/>
          <w:szCs w:val="24"/>
        </w:rPr>
        <w:t xml:space="preserve"> που απειλούν το ίδιο </w:t>
      </w:r>
      <w:r>
        <w:rPr>
          <w:rFonts w:eastAsia="Times New Roman"/>
          <w:color w:val="000000" w:themeColor="text1"/>
          <w:szCs w:val="24"/>
        </w:rPr>
        <w:t xml:space="preserve">το ευρωπαϊκό </w:t>
      </w:r>
      <w:r w:rsidRPr="001026B6">
        <w:rPr>
          <w:rFonts w:eastAsia="Times New Roman"/>
          <w:color w:val="000000" w:themeColor="text1"/>
          <w:szCs w:val="24"/>
        </w:rPr>
        <w:t xml:space="preserve"> οικοδόμημα</w:t>
      </w:r>
      <w:r>
        <w:rPr>
          <w:rFonts w:eastAsia="Times New Roman"/>
          <w:color w:val="000000" w:themeColor="text1"/>
          <w:szCs w:val="24"/>
        </w:rPr>
        <w:t>. Ν</w:t>
      </w:r>
      <w:r w:rsidRPr="001026B6">
        <w:rPr>
          <w:rFonts w:eastAsia="Times New Roman"/>
          <w:color w:val="000000" w:themeColor="text1"/>
          <w:szCs w:val="24"/>
        </w:rPr>
        <w:t xml:space="preserve">α ζητήσει συμπάθεια από τον </w:t>
      </w:r>
      <w:proofErr w:type="spellStart"/>
      <w:r>
        <w:rPr>
          <w:rFonts w:eastAsia="Times New Roman"/>
          <w:color w:val="000000" w:themeColor="text1"/>
          <w:szCs w:val="24"/>
        </w:rPr>
        <w:t>Ζ</w:t>
      </w:r>
      <w:r w:rsidRPr="001026B6">
        <w:rPr>
          <w:rFonts w:eastAsia="Times New Roman"/>
          <w:color w:val="000000" w:themeColor="text1"/>
          <w:szCs w:val="24"/>
        </w:rPr>
        <w:t>εεχόφερ</w:t>
      </w:r>
      <w:proofErr w:type="spellEnd"/>
      <w:r>
        <w:rPr>
          <w:rFonts w:eastAsia="Times New Roman"/>
          <w:color w:val="000000" w:themeColor="text1"/>
          <w:szCs w:val="24"/>
        </w:rPr>
        <w:t>, που μ</w:t>
      </w:r>
      <w:r w:rsidRPr="001026B6">
        <w:rPr>
          <w:rFonts w:eastAsia="Times New Roman"/>
          <w:color w:val="000000" w:themeColor="text1"/>
          <w:szCs w:val="24"/>
        </w:rPr>
        <w:t xml:space="preserve">όλις πριν δυο-τρεις μήνες </w:t>
      </w:r>
      <w:r>
        <w:rPr>
          <w:rFonts w:eastAsia="Times New Roman"/>
          <w:color w:val="000000" w:themeColor="text1"/>
          <w:szCs w:val="24"/>
        </w:rPr>
        <w:t>χλεύαζε</w:t>
      </w:r>
      <w:r w:rsidRPr="001026B6">
        <w:rPr>
          <w:rFonts w:eastAsia="Times New Roman"/>
          <w:color w:val="000000" w:themeColor="text1"/>
          <w:szCs w:val="24"/>
        </w:rPr>
        <w:t xml:space="preserve"> τον ελληνικό λαό</w:t>
      </w:r>
      <w:r>
        <w:rPr>
          <w:rFonts w:eastAsia="Times New Roman"/>
          <w:color w:val="000000" w:themeColor="text1"/>
          <w:szCs w:val="24"/>
        </w:rPr>
        <w:t>. Τ</w:t>
      </w:r>
      <w:r w:rsidRPr="001026B6">
        <w:rPr>
          <w:rFonts w:eastAsia="Times New Roman"/>
          <w:color w:val="000000" w:themeColor="text1"/>
          <w:szCs w:val="24"/>
        </w:rPr>
        <w:t xml:space="preserve">ον χλεύασαν </w:t>
      </w:r>
      <w:r w:rsidRPr="001026B6">
        <w:rPr>
          <w:rFonts w:eastAsia="Times New Roman"/>
          <w:color w:val="000000" w:themeColor="text1"/>
          <w:szCs w:val="24"/>
        </w:rPr>
        <w:lastRenderedPageBreak/>
        <w:t xml:space="preserve">τη στιγμή της κρίσης και της ταπείνωσης </w:t>
      </w:r>
      <w:r>
        <w:rPr>
          <w:rFonts w:eastAsia="Times New Roman"/>
          <w:color w:val="000000" w:themeColor="text1"/>
          <w:szCs w:val="24"/>
        </w:rPr>
        <w:t xml:space="preserve">από </w:t>
      </w:r>
      <w:r w:rsidRPr="001026B6">
        <w:rPr>
          <w:rFonts w:eastAsia="Times New Roman"/>
          <w:color w:val="000000" w:themeColor="text1"/>
          <w:szCs w:val="24"/>
        </w:rPr>
        <w:t>τις λαϊκές φυλλ</w:t>
      </w:r>
      <w:r w:rsidRPr="001026B6">
        <w:rPr>
          <w:rFonts w:eastAsia="Times New Roman"/>
          <w:color w:val="000000" w:themeColor="text1"/>
          <w:szCs w:val="24"/>
        </w:rPr>
        <w:t>άδες</w:t>
      </w:r>
      <w:r>
        <w:rPr>
          <w:rFonts w:eastAsia="Times New Roman"/>
          <w:color w:val="000000" w:themeColor="text1"/>
          <w:szCs w:val="24"/>
        </w:rPr>
        <w:t>, τον χλεύασαν και το</w:t>
      </w:r>
      <w:r w:rsidRPr="001026B6">
        <w:rPr>
          <w:rFonts w:eastAsia="Times New Roman"/>
          <w:color w:val="000000" w:themeColor="text1"/>
          <w:szCs w:val="24"/>
        </w:rPr>
        <w:t>ν κατ</w:t>
      </w:r>
      <w:r>
        <w:rPr>
          <w:rFonts w:eastAsia="Times New Roman"/>
          <w:color w:val="000000" w:themeColor="text1"/>
          <w:szCs w:val="24"/>
        </w:rPr>
        <w:t>α</w:t>
      </w:r>
      <w:r w:rsidRPr="001026B6">
        <w:rPr>
          <w:rFonts w:eastAsia="Times New Roman"/>
          <w:color w:val="000000" w:themeColor="text1"/>
          <w:szCs w:val="24"/>
        </w:rPr>
        <w:t xml:space="preserve">συκοφάντησαν όταν έδωσε το </w:t>
      </w:r>
      <w:r>
        <w:rPr>
          <w:rFonts w:eastAsia="Times New Roman"/>
          <w:color w:val="000000" w:themeColor="text1"/>
          <w:szCs w:val="24"/>
        </w:rPr>
        <w:t>πανανθρώπινο π</w:t>
      </w:r>
      <w:r w:rsidRPr="001026B6">
        <w:rPr>
          <w:rFonts w:eastAsia="Times New Roman"/>
          <w:color w:val="000000" w:themeColor="text1"/>
          <w:szCs w:val="24"/>
        </w:rPr>
        <w:t>ανευρωπαϊκό παράδειγμα στην αντιμετώπιση της προσφυγικής κρίσης</w:t>
      </w:r>
      <w:r>
        <w:rPr>
          <w:rFonts w:eastAsia="Times New Roman"/>
          <w:color w:val="000000" w:themeColor="text1"/>
          <w:szCs w:val="24"/>
        </w:rPr>
        <w:t>.</w:t>
      </w:r>
    </w:p>
    <w:p w14:paraId="01A9E116"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Ας προσέξει, λοιπόν, ο Κυριάκος Μητσοτάκης, γ</w:t>
      </w:r>
      <w:r w:rsidRPr="001026B6">
        <w:rPr>
          <w:rFonts w:eastAsia="Times New Roman"/>
          <w:color w:val="000000" w:themeColor="text1"/>
          <w:szCs w:val="24"/>
        </w:rPr>
        <w:t xml:space="preserve">ιατί δεν </w:t>
      </w:r>
      <w:r>
        <w:rPr>
          <w:rFonts w:eastAsia="Times New Roman"/>
          <w:color w:val="000000" w:themeColor="text1"/>
          <w:szCs w:val="24"/>
        </w:rPr>
        <w:t xml:space="preserve">φθάνει </w:t>
      </w:r>
      <w:r w:rsidRPr="001026B6">
        <w:rPr>
          <w:rFonts w:eastAsia="Times New Roman"/>
          <w:color w:val="000000" w:themeColor="text1"/>
          <w:szCs w:val="24"/>
        </w:rPr>
        <w:t>να του κάνει αεροπειρατεί</w:t>
      </w:r>
      <w:r>
        <w:rPr>
          <w:rFonts w:eastAsia="Times New Roman"/>
          <w:color w:val="000000" w:themeColor="text1"/>
          <w:szCs w:val="24"/>
        </w:rPr>
        <w:t>α η ακροδεξιά μέσα στο ίδιο του τ</w:t>
      </w:r>
      <w:r>
        <w:rPr>
          <w:rFonts w:eastAsia="Times New Roman"/>
          <w:color w:val="000000" w:themeColor="text1"/>
          <w:szCs w:val="24"/>
        </w:rPr>
        <w:t xml:space="preserve">ο </w:t>
      </w:r>
      <w:r>
        <w:rPr>
          <w:rFonts w:eastAsia="Times New Roman"/>
          <w:color w:val="000000" w:themeColor="text1"/>
          <w:szCs w:val="24"/>
        </w:rPr>
        <w:t>κ</w:t>
      </w:r>
      <w:r>
        <w:rPr>
          <w:rFonts w:eastAsia="Times New Roman"/>
          <w:color w:val="000000" w:themeColor="text1"/>
          <w:szCs w:val="24"/>
        </w:rPr>
        <w:t xml:space="preserve">όμμα, αλλά </w:t>
      </w:r>
      <w:r w:rsidRPr="001026B6">
        <w:rPr>
          <w:rFonts w:eastAsia="Times New Roman"/>
          <w:color w:val="000000" w:themeColor="text1"/>
          <w:szCs w:val="24"/>
        </w:rPr>
        <w:t>σε λίγο</w:t>
      </w:r>
      <w:r>
        <w:rPr>
          <w:rFonts w:eastAsia="Times New Roman"/>
          <w:color w:val="000000" w:themeColor="text1"/>
          <w:szCs w:val="24"/>
        </w:rPr>
        <w:t xml:space="preserve"> θα τον χλευάζει </w:t>
      </w:r>
      <w:r w:rsidRPr="001026B6">
        <w:rPr>
          <w:rFonts w:eastAsia="Times New Roman"/>
          <w:color w:val="000000" w:themeColor="text1"/>
          <w:szCs w:val="24"/>
        </w:rPr>
        <w:t>η Ευρώπη</w:t>
      </w:r>
      <w:r>
        <w:rPr>
          <w:rFonts w:eastAsia="Times New Roman"/>
          <w:color w:val="000000" w:themeColor="text1"/>
          <w:szCs w:val="24"/>
        </w:rPr>
        <w:t>.</w:t>
      </w:r>
    </w:p>
    <w:p w14:paraId="01A9E117"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Σας </w:t>
      </w:r>
      <w:r w:rsidRPr="001026B6">
        <w:rPr>
          <w:rFonts w:eastAsia="Times New Roman"/>
          <w:color w:val="000000" w:themeColor="text1"/>
          <w:szCs w:val="24"/>
        </w:rPr>
        <w:t>ευχαριστώ πολύ</w:t>
      </w:r>
      <w:r>
        <w:rPr>
          <w:rFonts w:eastAsia="Times New Roman"/>
          <w:color w:val="000000" w:themeColor="text1"/>
          <w:szCs w:val="24"/>
        </w:rPr>
        <w:t>.</w:t>
      </w:r>
    </w:p>
    <w:p w14:paraId="01A9E118" w14:textId="77777777" w:rsidR="00887A51" w:rsidRDefault="009C255F">
      <w:pPr>
        <w:spacing w:after="0"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01A9E119" w14:textId="77777777" w:rsidR="00887A51" w:rsidRDefault="009C255F">
      <w:pPr>
        <w:spacing w:after="0" w:line="600" w:lineRule="auto"/>
        <w:ind w:firstLine="720"/>
        <w:jc w:val="both"/>
        <w:rPr>
          <w:rFonts w:eastAsia="Times New Roman"/>
          <w:color w:val="000000" w:themeColor="text1"/>
          <w:szCs w:val="24"/>
        </w:rPr>
      </w:pPr>
      <w:r w:rsidRPr="00EB0DA7">
        <w:rPr>
          <w:rFonts w:eastAsia="Times New Roman"/>
          <w:b/>
          <w:color w:val="000000" w:themeColor="text1"/>
          <w:szCs w:val="24"/>
        </w:rPr>
        <w:t xml:space="preserve">ΠΡΟΕΔΡΕΥΩΝ (Γεώργιος </w:t>
      </w:r>
      <w:proofErr w:type="spellStart"/>
      <w:r w:rsidRPr="00EB0DA7">
        <w:rPr>
          <w:rFonts w:eastAsia="Times New Roman"/>
          <w:b/>
          <w:color w:val="000000" w:themeColor="text1"/>
          <w:szCs w:val="24"/>
        </w:rPr>
        <w:t>Λαμπρούλης</w:t>
      </w:r>
      <w:proofErr w:type="spellEnd"/>
      <w:r w:rsidRPr="00EB0DA7">
        <w:rPr>
          <w:rFonts w:eastAsia="Times New Roman"/>
          <w:b/>
          <w:color w:val="000000" w:themeColor="text1"/>
          <w:szCs w:val="24"/>
        </w:rPr>
        <w:t>):</w:t>
      </w:r>
      <w:r>
        <w:rPr>
          <w:rFonts w:eastAsia="Times New Roman"/>
          <w:color w:val="000000" w:themeColor="text1"/>
          <w:szCs w:val="24"/>
        </w:rPr>
        <w:t xml:space="preserve"> Τ</w:t>
      </w:r>
      <w:r w:rsidRPr="001026B6">
        <w:rPr>
          <w:rFonts w:eastAsia="Times New Roman"/>
          <w:color w:val="000000" w:themeColor="text1"/>
          <w:szCs w:val="24"/>
        </w:rPr>
        <w:t>ο</w:t>
      </w:r>
      <w:r>
        <w:rPr>
          <w:rFonts w:eastAsia="Times New Roman"/>
          <w:color w:val="000000" w:themeColor="text1"/>
          <w:szCs w:val="24"/>
        </w:rPr>
        <w:t>ν</w:t>
      </w:r>
      <w:r w:rsidRPr="001026B6">
        <w:rPr>
          <w:rFonts w:eastAsia="Times New Roman"/>
          <w:color w:val="000000" w:themeColor="text1"/>
          <w:szCs w:val="24"/>
        </w:rPr>
        <w:t xml:space="preserve"> λόγο έχει ο </w:t>
      </w:r>
      <w:r>
        <w:rPr>
          <w:rFonts w:eastAsia="Times New Roman"/>
          <w:color w:val="000000" w:themeColor="text1"/>
          <w:szCs w:val="24"/>
        </w:rPr>
        <w:t xml:space="preserve">κ. </w:t>
      </w:r>
      <w:proofErr w:type="spellStart"/>
      <w:r>
        <w:rPr>
          <w:rFonts w:eastAsia="Times New Roman"/>
          <w:color w:val="000000" w:themeColor="text1"/>
          <w:szCs w:val="24"/>
        </w:rPr>
        <w:t>Δένδιας</w:t>
      </w:r>
      <w:proofErr w:type="spellEnd"/>
      <w:r>
        <w:rPr>
          <w:rFonts w:eastAsia="Times New Roman"/>
          <w:color w:val="000000" w:themeColor="text1"/>
          <w:szCs w:val="24"/>
        </w:rPr>
        <w:t xml:space="preserve">, </w:t>
      </w:r>
      <w:r w:rsidRPr="001026B6">
        <w:rPr>
          <w:rFonts w:eastAsia="Times New Roman"/>
          <w:color w:val="000000" w:themeColor="text1"/>
          <w:szCs w:val="24"/>
        </w:rPr>
        <w:t xml:space="preserve">Κοινοβουλευτικός Εκπρόσωπος </w:t>
      </w:r>
      <w:r>
        <w:rPr>
          <w:rFonts w:eastAsia="Times New Roman"/>
          <w:color w:val="000000" w:themeColor="text1"/>
          <w:szCs w:val="24"/>
        </w:rPr>
        <w:t>της Νέας Δημοκρατίας.</w:t>
      </w:r>
    </w:p>
    <w:p w14:paraId="01A9E11A" w14:textId="77777777" w:rsidR="00887A51" w:rsidRDefault="009C255F">
      <w:pPr>
        <w:spacing w:after="0" w:line="600" w:lineRule="auto"/>
        <w:ind w:firstLine="720"/>
        <w:jc w:val="both"/>
        <w:rPr>
          <w:rFonts w:eastAsia="Times New Roman"/>
          <w:color w:val="000000" w:themeColor="text1"/>
          <w:szCs w:val="24"/>
        </w:rPr>
      </w:pPr>
      <w:r w:rsidRPr="00EB0DA7">
        <w:rPr>
          <w:rFonts w:eastAsia="Times New Roman"/>
          <w:b/>
          <w:color w:val="000000" w:themeColor="text1"/>
          <w:szCs w:val="24"/>
        </w:rPr>
        <w:t>ΝΙΚΟΛΑΟΣ</w:t>
      </w:r>
      <w:r>
        <w:rPr>
          <w:rFonts w:eastAsia="Times New Roman"/>
          <w:b/>
          <w:color w:val="000000" w:themeColor="text1"/>
          <w:szCs w:val="24"/>
        </w:rPr>
        <w:t xml:space="preserve"> </w:t>
      </w:r>
      <w:r w:rsidRPr="00EB0DA7">
        <w:rPr>
          <w:rFonts w:eastAsia="Times New Roman"/>
          <w:b/>
          <w:color w:val="000000" w:themeColor="text1"/>
          <w:szCs w:val="24"/>
        </w:rPr>
        <w:t>-</w:t>
      </w:r>
      <w:r>
        <w:rPr>
          <w:rFonts w:eastAsia="Times New Roman"/>
          <w:b/>
          <w:color w:val="000000" w:themeColor="text1"/>
          <w:szCs w:val="24"/>
        </w:rPr>
        <w:t xml:space="preserve"> </w:t>
      </w:r>
      <w:r w:rsidRPr="00EB0DA7">
        <w:rPr>
          <w:rFonts w:eastAsia="Times New Roman"/>
          <w:b/>
          <w:color w:val="000000" w:themeColor="text1"/>
          <w:szCs w:val="24"/>
        </w:rPr>
        <w:t>ΓΕΩΡΓΙΟΣ ΔΕΝΔΙΑΣ:</w:t>
      </w:r>
      <w:r>
        <w:rPr>
          <w:rFonts w:eastAsia="Times New Roman"/>
          <w:color w:val="000000" w:themeColor="text1"/>
          <w:szCs w:val="24"/>
        </w:rPr>
        <w:t xml:space="preserve"> Σας ε</w:t>
      </w:r>
      <w:r w:rsidRPr="001026B6">
        <w:rPr>
          <w:rFonts w:eastAsia="Times New Roman"/>
          <w:color w:val="000000" w:themeColor="text1"/>
          <w:szCs w:val="24"/>
        </w:rPr>
        <w:t>υχαριστώ</w:t>
      </w:r>
      <w:r>
        <w:rPr>
          <w:rFonts w:eastAsia="Times New Roman"/>
          <w:color w:val="000000" w:themeColor="text1"/>
          <w:szCs w:val="24"/>
        </w:rPr>
        <w:t>, κύριε Π</w:t>
      </w:r>
      <w:r w:rsidRPr="001026B6">
        <w:rPr>
          <w:rFonts w:eastAsia="Times New Roman"/>
          <w:color w:val="000000" w:themeColor="text1"/>
          <w:szCs w:val="24"/>
        </w:rPr>
        <w:t>ρόεδρε</w:t>
      </w:r>
      <w:r>
        <w:rPr>
          <w:rFonts w:eastAsia="Times New Roman"/>
          <w:color w:val="000000" w:themeColor="text1"/>
          <w:szCs w:val="24"/>
        </w:rPr>
        <w:t>.</w:t>
      </w:r>
    </w:p>
    <w:p w14:paraId="01A9E11B"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Κ</w:t>
      </w:r>
      <w:r w:rsidRPr="001026B6">
        <w:rPr>
          <w:rFonts w:eastAsia="Times New Roman"/>
          <w:color w:val="000000" w:themeColor="text1"/>
          <w:szCs w:val="24"/>
        </w:rPr>
        <w:t>υρίες και κύριοι συνάδελφοι</w:t>
      </w:r>
      <w:r>
        <w:rPr>
          <w:rFonts w:eastAsia="Times New Roman"/>
          <w:color w:val="000000" w:themeColor="text1"/>
          <w:szCs w:val="24"/>
        </w:rPr>
        <w:t>,</w:t>
      </w:r>
      <w:r w:rsidRPr="001026B6">
        <w:rPr>
          <w:rFonts w:eastAsia="Times New Roman"/>
          <w:color w:val="000000" w:themeColor="text1"/>
          <w:szCs w:val="24"/>
        </w:rPr>
        <w:t xml:space="preserve"> το καθήκον πάντα του Κοινοβουλευτι</w:t>
      </w:r>
      <w:r>
        <w:rPr>
          <w:rFonts w:eastAsia="Times New Roman"/>
          <w:color w:val="000000" w:themeColor="text1"/>
          <w:szCs w:val="24"/>
        </w:rPr>
        <w:t>κού Εκπροσώπου της αξιωματικής Α</w:t>
      </w:r>
      <w:r w:rsidRPr="001026B6">
        <w:rPr>
          <w:rFonts w:eastAsia="Times New Roman"/>
          <w:color w:val="000000" w:themeColor="text1"/>
          <w:szCs w:val="24"/>
        </w:rPr>
        <w:t>ντιπολίτευσης</w:t>
      </w:r>
      <w:r w:rsidRPr="00276D68">
        <w:rPr>
          <w:rFonts w:eastAsia="Times New Roman"/>
          <w:color w:val="000000" w:themeColor="text1"/>
          <w:szCs w:val="24"/>
        </w:rPr>
        <w:t xml:space="preserve"> </w:t>
      </w:r>
      <w:r w:rsidRPr="001026B6">
        <w:rPr>
          <w:rFonts w:eastAsia="Times New Roman"/>
          <w:color w:val="000000" w:themeColor="text1"/>
          <w:szCs w:val="24"/>
        </w:rPr>
        <w:t>είναι</w:t>
      </w:r>
      <w:r>
        <w:rPr>
          <w:rFonts w:eastAsia="Times New Roman"/>
          <w:color w:val="000000" w:themeColor="text1"/>
          <w:szCs w:val="24"/>
        </w:rPr>
        <w:t>, κ</w:t>
      </w:r>
      <w:r w:rsidRPr="001026B6">
        <w:rPr>
          <w:rFonts w:eastAsia="Times New Roman"/>
          <w:color w:val="000000" w:themeColor="text1"/>
          <w:szCs w:val="24"/>
        </w:rPr>
        <w:t>ατ</w:t>
      </w:r>
      <w:r>
        <w:rPr>
          <w:rFonts w:eastAsia="Times New Roman"/>
          <w:color w:val="000000" w:themeColor="text1"/>
          <w:szCs w:val="24"/>
        </w:rPr>
        <w:t xml:space="preserve">’ </w:t>
      </w:r>
      <w:r w:rsidRPr="001026B6">
        <w:rPr>
          <w:rFonts w:eastAsia="Times New Roman"/>
          <w:color w:val="000000" w:themeColor="text1"/>
          <w:szCs w:val="24"/>
        </w:rPr>
        <w:t>αρχ</w:t>
      </w:r>
      <w:r>
        <w:rPr>
          <w:rFonts w:eastAsia="Times New Roman"/>
          <w:color w:val="000000" w:themeColor="text1"/>
          <w:szCs w:val="24"/>
        </w:rPr>
        <w:t>άς</w:t>
      </w:r>
      <w:r>
        <w:rPr>
          <w:rFonts w:eastAsia="Times New Roman"/>
          <w:color w:val="000000" w:themeColor="text1"/>
          <w:szCs w:val="24"/>
        </w:rPr>
        <w:t>,</w:t>
      </w:r>
      <w:r w:rsidRPr="001026B6">
        <w:rPr>
          <w:rFonts w:eastAsia="Times New Roman"/>
          <w:color w:val="000000" w:themeColor="text1"/>
          <w:szCs w:val="24"/>
        </w:rPr>
        <w:t xml:space="preserve"> να μαζεύει ό</w:t>
      </w:r>
      <w:r>
        <w:rPr>
          <w:rFonts w:eastAsia="Times New Roman"/>
          <w:color w:val="000000" w:themeColor="text1"/>
          <w:szCs w:val="24"/>
        </w:rPr>
        <w:t>,</w:t>
      </w:r>
      <w:r w:rsidRPr="001026B6">
        <w:rPr>
          <w:rFonts w:eastAsia="Times New Roman"/>
          <w:color w:val="000000" w:themeColor="text1"/>
          <w:szCs w:val="24"/>
        </w:rPr>
        <w:t>τι έχει λε</w:t>
      </w:r>
      <w:r>
        <w:rPr>
          <w:rFonts w:eastAsia="Times New Roman"/>
          <w:color w:val="000000" w:themeColor="text1"/>
          <w:szCs w:val="24"/>
        </w:rPr>
        <w:t>χθεί προηγουμένως και αφορά αυτόν τον οποίο</w:t>
      </w:r>
      <w:r w:rsidRPr="001026B6">
        <w:rPr>
          <w:rFonts w:eastAsia="Times New Roman"/>
          <w:color w:val="000000" w:themeColor="text1"/>
          <w:szCs w:val="24"/>
        </w:rPr>
        <w:t>ν εκπροσωπ</w:t>
      </w:r>
      <w:r>
        <w:rPr>
          <w:rFonts w:eastAsia="Times New Roman"/>
          <w:color w:val="000000" w:themeColor="text1"/>
          <w:szCs w:val="24"/>
        </w:rPr>
        <w:t>ε</w:t>
      </w:r>
      <w:r w:rsidRPr="001026B6">
        <w:rPr>
          <w:rFonts w:eastAsia="Times New Roman"/>
          <w:color w:val="000000" w:themeColor="text1"/>
          <w:szCs w:val="24"/>
        </w:rPr>
        <w:t>ί</w:t>
      </w:r>
      <w:r>
        <w:rPr>
          <w:rFonts w:eastAsia="Times New Roman"/>
          <w:color w:val="000000" w:themeColor="text1"/>
          <w:szCs w:val="24"/>
        </w:rPr>
        <w:t>, δηλαδή τον Πρόεδ</w:t>
      </w:r>
      <w:r>
        <w:rPr>
          <w:rFonts w:eastAsia="Times New Roman"/>
          <w:color w:val="000000" w:themeColor="text1"/>
          <w:szCs w:val="24"/>
        </w:rPr>
        <w:t xml:space="preserve">ρο του </w:t>
      </w:r>
      <w:r>
        <w:rPr>
          <w:rFonts w:eastAsia="Times New Roman"/>
          <w:color w:val="000000" w:themeColor="text1"/>
          <w:szCs w:val="24"/>
        </w:rPr>
        <w:t>κ</w:t>
      </w:r>
      <w:r w:rsidRPr="001026B6">
        <w:rPr>
          <w:rFonts w:eastAsia="Times New Roman"/>
          <w:color w:val="000000" w:themeColor="text1"/>
          <w:szCs w:val="24"/>
        </w:rPr>
        <w:t>όμματος</w:t>
      </w:r>
      <w:r>
        <w:rPr>
          <w:rFonts w:eastAsia="Times New Roman"/>
          <w:color w:val="000000" w:themeColor="text1"/>
          <w:szCs w:val="24"/>
        </w:rPr>
        <w:t>.</w:t>
      </w:r>
    </w:p>
    <w:p w14:paraId="01A9E11C"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Θ</w:t>
      </w:r>
      <w:r w:rsidRPr="001026B6">
        <w:rPr>
          <w:rFonts w:eastAsia="Times New Roman"/>
          <w:color w:val="000000" w:themeColor="text1"/>
          <w:szCs w:val="24"/>
        </w:rPr>
        <w:t>α ξεκινήσ</w:t>
      </w:r>
      <w:r>
        <w:rPr>
          <w:rFonts w:eastAsia="Times New Roman"/>
          <w:color w:val="000000" w:themeColor="text1"/>
          <w:szCs w:val="24"/>
        </w:rPr>
        <w:t xml:space="preserve">ω, κύριε </w:t>
      </w:r>
      <w:proofErr w:type="spellStart"/>
      <w:r>
        <w:rPr>
          <w:rFonts w:eastAsia="Times New Roman"/>
          <w:color w:val="000000" w:themeColor="text1"/>
          <w:szCs w:val="24"/>
        </w:rPr>
        <w:t>Ξυδάκη</w:t>
      </w:r>
      <w:proofErr w:type="spellEnd"/>
      <w:r>
        <w:rPr>
          <w:rFonts w:eastAsia="Times New Roman"/>
          <w:color w:val="000000" w:themeColor="text1"/>
          <w:szCs w:val="24"/>
        </w:rPr>
        <w:t xml:space="preserve">, </w:t>
      </w:r>
      <w:r w:rsidRPr="001026B6">
        <w:rPr>
          <w:rFonts w:eastAsia="Times New Roman"/>
          <w:color w:val="000000" w:themeColor="text1"/>
          <w:szCs w:val="24"/>
        </w:rPr>
        <w:t xml:space="preserve">από αυτό που είπατε </w:t>
      </w:r>
      <w:r>
        <w:rPr>
          <w:rFonts w:eastAsia="Times New Roman"/>
          <w:color w:val="000000" w:themeColor="text1"/>
          <w:szCs w:val="24"/>
        </w:rPr>
        <w:t xml:space="preserve">εσείς. Αδικήσατε τον Μάνφρεντ Βέμπερ. Σας </w:t>
      </w:r>
      <w:r w:rsidRPr="001026B6">
        <w:rPr>
          <w:rFonts w:eastAsia="Times New Roman"/>
          <w:color w:val="000000" w:themeColor="text1"/>
          <w:szCs w:val="24"/>
        </w:rPr>
        <w:t>το λέω ειλικρινά και σας το λέω εξ ιδίας εμπειρίας</w:t>
      </w:r>
      <w:r>
        <w:rPr>
          <w:rFonts w:eastAsia="Times New Roman"/>
          <w:color w:val="000000" w:themeColor="text1"/>
          <w:szCs w:val="24"/>
        </w:rPr>
        <w:t xml:space="preserve">. Είχα </w:t>
      </w:r>
      <w:r w:rsidRPr="001026B6">
        <w:rPr>
          <w:rFonts w:eastAsia="Times New Roman"/>
          <w:color w:val="000000" w:themeColor="text1"/>
          <w:szCs w:val="24"/>
        </w:rPr>
        <w:t xml:space="preserve">συνεργαστεί μαζί του </w:t>
      </w:r>
      <w:r>
        <w:rPr>
          <w:rFonts w:eastAsia="Times New Roman"/>
          <w:color w:val="000000" w:themeColor="text1"/>
          <w:szCs w:val="24"/>
        </w:rPr>
        <w:t>ως</w:t>
      </w:r>
      <w:r w:rsidRPr="001026B6">
        <w:rPr>
          <w:rFonts w:eastAsia="Times New Roman"/>
          <w:color w:val="000000" w:themeColor="text1"/>
          <w:szCs w:val="24"/>
        </w:rPr>
        <w:t xml:space="preserve"> </w:t>
      </w:r>
      <w:r>
        <w:rPr>
          <w:rFonts w:eastAsia="Times New Roman"/>
          <w:color w:val="000000" w:themeColor="text1"/>
          <w:szCs w:val="24"/>
        </w:rPr>
        <w:t>Υ</w:t>
      </w:r>
      <w:r w:rsidRPr="001026B6">
        <w:rPr>
          <w:rFonts w:eastAsia="Times New Roman"/>
          <w:color w:val="000000" w:themeColor="text1"/>
          <w:szCs w:val="24"/>
        </w:rPr>
        <w:t xml:space="preserve">πουργός </w:t>
      </w:r>
      <w:r>
        <w:rPr>
          <w:rFonts w:eastAsia="Times New Roman"/>
          <w:color w:val="000000" w:themeColor="text1"/>
          <w:szCs w:val="24"/>
        </w:rPr>
        <w:t>Ανάπτυξης το 20</w:t>
      </w:r>
      <w:r w:rsidRPr="001026B6">
        <w:rPr>
          <w:rFonts w:eastAsia="Times New Roman"/>
          <w:color w:val="000000" w:themeColor="text1"/>
          <w:szCs w:val="24"/>
        </w:rPr>
        <w:t>14 και για την προετοιμασία της επίσκεψη</w:t>
      </w:r>
      <w:r>
        <w:rPr>
          <w:rFonts w:eastAsia="Times New Roman"/>
          <w:color w:val="000000" w:themeColor="text1"/>
          <w:szCs w:val="24"/>
        </w:rPr>
        <w:t>ς</w:t>
      </w:r>
      <w:r w:rsidRPr="001026B6">
        <w:rPr>
          <w:rFonts w:eastAsia="Times New Roman"/>
          <w:color w:val="000000" w:themeColor="text1"/>
          <w:szCs w:val="24"/>
        </w:rPr>
        <w:t xml:space="preserve"> στη</w:t>
      </w:r>
      <w:r w:rsidRPr="001026B6">
        <w:rPr>
          <w:rFonts w:eastAsia="Times New Roman"/>
          <w:color w:val="000000" w:themeColor="text1"/>
          <w:szCs w:val="24"/>
        </w:rPr>
        <w:t xml:space="preserve"> Γερμανία και </w:t>
      </w:r>
      <w:r>
        <w:rPr>
          <w:rFonts w:eastAsia="Times New Roman"/>
          <w:color w:val="000000" w:themeColor="text1"/>
          <w:szCs w:val="24"/>
        </w:rPr>
        <w:t xml:space="preserve">στον </w:t>
      </w:r>
      <w:r w:rsidRPr="001026B6">
        <w:rPr>
          <w:rFonts w:eastAsia="Times New Roman"/>
          <w:color w:val="000000" w:themeColor="text1"/>
          <w:szCs w:val="24"/>
        </w:rPr>
        <w:t xml:space="preserve">Γκάμπριελ και στον Υπουργό των </w:t>
      </w:r>
      <w:r>
        <w:rPr>
          <w:rFonts w:eastAsia="Times New Roman"/>
          <w:color w:val="000000" w:themeColor="text1"/>
          <w:szCs w:val="24"/>
        </w:rPr>
        <w:t>Ο</w:t>
      </w:r>
      <w:r w:rsidRPr="001026B6">
        <w:rPr>
          <w:rFonts w:eastAsia="Times New Roman"/>
          <w:color w:val="000000" w:themeColor="text1"/>
          <w:szCs w:val="24"/>
        </w:rPr>
        <w:t xml:space="preserve">ικονομικών </w:t>
      </w:r>
      <w:r>
        <w:rPr>
          <w:rFonts w:eastAsia="Times New Roman"/>
          <w:color w:val="000000" w:themeColor="text1"/>
          <w:szCs w:val="24"/>
        </w:rPr>
        <w:t xml:space="preserve">τότε, τον </w:t>
      </w:r>
      <w:r w:rsidRPr="001026B6">
        <w:rPr>
          <w:rFonts w:eastAsia="Times New Roman"/>
          <w:color w:val="000000" w:themeColor="text1"/>
          <w:szCs w:val="24"/>
        </w:rPr>
        <w:t>Σόιμπλε</w:t>
      </w:r>
      <w:r>
        <w:rPr>
          <w:rFonts w:eastAsia="Times New Roman"/>
          <w:color w:val="000000" w:themeColor="text1"/>
          <w:szCs w:val="24"/>
        </w:rPr>
        <w:t>.</w:t>
      </w:r>
    </w:p>
    <w:p w14:paraId="01A9E11D"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Οφείλω να σας </w:t>
      </w:r>
      <w:r w:rsidRPr="001026B6">
        <w:rPr>
          <w:rFonts w:eastAsia="Times New Roman"/>
          <w:color w:val="000000" w:themeColor="text1"/>
          <w:szCs w:val="24"/>
        </w:rPr>
        <w:t xml:space="preserve">πω </w:t>
      </w:r>
      <w:r>
        <w:rPr>
          <w:rFonts w:eastAsia="Times New Roman"/>
          <w:color w:val="000000" w:themeColor="text1"/>
          <w:szCs w:val="24"/>
        </w:rPr>
        <w:t xml:space="preserve">ότι ο Μάνφρεντ Βέμπερ υπήρξε φιλικός απέναντί μας. </w:t>
      </w:r>
      <w:r w:rsidRPr="001026B6">
        <w:rPr>
          <w:rFonts w:eastAsia="Times New Roman"/>
          <w:color w:val="000000" w:themeColor="text1"/>
          <w:szCs w:val="24"/>
        </w:rPr>
        <w:t>Βεβαίως</w:t>
      </w:r>
      <w:r>
        <w:rPr>
          <w:rFonts w:eastAsia="Times New Roman"/>
          <w:color w:val="000000" w:themeColor="text1"/>
          <w:szCs w:val="24"/>
        </w:rPr>
        <w:t>,</w:t>
      </w:r>
      <w:r w:rsidRPr="001026B6">
        <w:rPr>
          <w:rFonts w:eastAsia="Times New Roman"/>
          <w:color w:val="000000" w:themeColor="text1"/>
          <w:szCs w:val="24"/>
        </w:rPr>
        <w:t xml:space="preserve"> δεν βλέπαμε με τον ίδιο τρόπο όλα τα </w:t>
      </w:r>
      <w:r>
        <w:rPr>
          <w:rFonts w:eastAsia="Times New Roman"/>
          <w:color w:val="000000" w:themeColor="text1"/>
          <w:szCs w:val="24"/>
        </w:rPr>
        <w:t>θέματα. Όμως, ο τρόπος που τον περιγράφ</w:t>
      </w:r>
      <w:r w:rsidRPr="001026B6">
        <w:rPr>
          <w:rFonts w:eastAsia="Times New Roman"/>
          <w:color w:val="000000" w:themeColor="text1"/>
          <w:szCs w:val="24"/>
        </w:rPr>
        <w:t>ετε τον αδικεί</w:t>
      </w:r>
      <w:r>
        <w:rPr>
          <w:rFonts w:eastAsia="Times New Roman"/>
          <w:color w:val="000000" w:themeColor="text1"/>
          <w:szCs w:val="24"/>
        </w:rPr>
        <w:t>,</w:t>
      </w:r>
      <w:r w:rsidRPr="001026B6">
        <w:rPr>
          <w:rFonts w:eastAsia="Times New Roman"/>
          <w:color w:val="000000" w:themeColor="text1"/>
          <w:szCs w:val="24"/>
        </w:rPr>
        <w:t xml:space="preserve"> όπως αδικ</w:t>
      </w:r>
      <w:r>
        <w:rPr>
          <w:rFonts w:eastAsia="Times New Roman"/>
          <w:color w:val="000000" w:themeColor="text1"/>
          <w:szCs w:val="24"/>
        </w:rPr>
        <w:t>εί</w:t>
      </w:r>
      <w:r w:rsidRPr="001026B6">
        <w:rPr>
          <w:rFonts w:eastAsia="Times New Roman"/>
          <w:color w:val="000000" w:themeColor="text1"/>
          <w:szCs w:val="24"/>
        </w:rPr>
        <w:t xml:space="preserve"> και τον Κυριάκο Μητσοτάκη</w:t>
      </w:r>
      <w:r>
        <w:rPr>
          <w:rFonts w:eastAsia="Times New Roman"/>
          <w:color w:val="000000" w:themeColor="text1"/>
          <w:szCs w:val="24"/>
        </w:rPr>
        <w:t>.</w:t>
      </w:r>
    </w:p>
    <w:p w14:paraId="01A9E11E"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Επίσης, κυρίες και κύριοι συνάδελφοι, να είμαστε ξεκάθαροι σε αυτό. Η Νέα Δημοκρατία </w:t>
      </w:r>
      <w:r w:rsidRPr="001026B6">
        <w:rPr>
          <w:rFonts w:eastAsia="Times New Roman"/>
          <w:color w:val="000000" w:themeColor="text1"/>
          <w:szCs w:val="24"/>
        </w:rPr>
        <w:t>και ο Μητσοτάκης έχουν πά</w:t>
      </w:r>
      <w:r>
        <w:rPr>
          <w:rFonts w:eastAsia="Times New Roman"/>
          <w:color w:val="000000" w:themeColor="text1"/>
          <w:szCs w:val="24"/>
        </w:rPr>
        <w:t>ρ</w:t>
      </w:r>
      <w:r w:rsidRPr="001026B6">
        <w:rPr>
          <w:rFonts w:eastAsia="Times New Roman"/>
          <w:color w:val="000000" w:themeColor="text1"/>
          <w:szCs w:val="24"/>
        </w:rPr>
        <w:t>ει μ</w:t>
      </w:r>
      <w:r>
        <w:rPr>
          <w:rFonts w:eastAsia="Times New Roman"/>
          <w:color w:val="000000" w:themeColor="text1"/>
          <w:szCs w:val="24"/>
        </w:rPr>
        <w:t>ι</w:t>
      </w:r>
      <w:r w:rsidRPr="001026B6">
        <w:rPr>
          <w:rFonts w:eastAsia="Times New Roman"/>
          <w:color w:val="000000" w:themeColor="text1"/>
          <w:szCs w:val="24"/>
        </w:rPr>
        <w:t xml:space="preserve">α κάθετη θέση απέναντι στο φαινόμενο </w:t>
      </w:r>
      <w:proofErr w:type="spellStart"/>
      <w:r>
        <w:rPr>
          <w:rFonts w:eastAsia="Times New Roman"/>
          <w:color w:val="000000" w:themeColor="text1"/>
          <w:szCs w:val="24"/>
        </w:rPr>
        <w:t>Όρμπαν</w:t>
      </w:r>
      <w:proofErr w:type="spellEnd"/>
      <w:r>
        <w:rPr>
          <w:rFonts w:eastAsia="Times New Roman"/>
          <w:color w:val="000000" w:themeColor="text1"/>
          <w:szCs w:val="24"/>
        </w:rPr>
        <w:t xml:space="preserve">, </w:t>
      </w:r>
      <w:r w:rsidRPr="001026B6">
        <w:rPr>
          <w:rFonts w:eastAsia="Times New Roman"/>
          <w:color w:val="000000" w:themeColor="text1"/>
          <w:szCs w:val="24"/>
        </w:rPr>
        <w:t>στο φαι</w:t>
      </w:r>
      <w:r>
        <w:rPr>
          <w:rFonts w:eastAsia="Times New Roman"/>
          <w:color w:val="000000" w:themeColor="text1"/>
          <w:szCs w:val="24"/>
        </w:rPr>
        <w:t>νόμενο των χωρών αυτών και των κ</w:t>
      </w:r>
      <w:r w:rsidRPr="001026B6">
        <w:rPr>
          <w:rFonts w:eastAsia="Times New Roman"/>
          <w:color w:val="000000" w:themeColor="text1"/>
          <w:szCs w:val="24"/>
        </w:rPr>
        <w:t>ομμάτων τ</w:t>
      </w:r>
      <w:r>
        <w:rPr>
          <w:rFonts w:eastAsia="Times New Roman"/>
          <w:color w:val="000000" w:themeColor="text1"/>
          <w:szCs w:val="24"/>
        </w:rPr>
        <w:t>ων χωρώ</w:t>
      </w:r>
      <w:r>
        <w:rPr>
          <w:rFonts w:eastAsia="Times New Roman"/>
          <w:color w:val="000000" w:themeColor="text1"/>
          <w:szCs w:val="24"/>
        </w:rPr>
        <w:t>ν αυτών. Το ότι τα κόμματα αυτά ανήκουν στο Ε</w:t>
      </w:r>
      <w:r w:rsidRPr="001026B6">
        <w:rPr>
          <w:rFonts w:eastAsia="Times New Roman"/>
          <w:color w:val="000000" w:themeColor="text1"/>
          <w:szCs w:val="24"/>
        </w:rPr>
        <w:t xml:space="preserve">υρωπαϊκό Λαϊκό Κόμμα </w:t>
      </w:r>
      <w:r>
        <w:rPr>
          <w:rFonts w:eastAsia="Times New Roman"/>
          <w:color w:val="000000" w:themeColor="text1"/>
          <w:szCs w:val="24"/>
        </w:rPr>
        <w:t xml:space="preserve">δεν σημαίνει ότι εμείς και τα </w:t>
      </w:r>
      <w:r>
        <w:rPr>
          <w:rFonts w:eastAsia="Times New Roman"/>
          <w:color w:val="000000" w:themeColor="text1"/>
          <w:szCs w:val="24"/>
        </w:rPr>
        <w:t>κ</w:t>
      </w:r>
      <w:r w:rsidRPr="001026B6">
        <w:rPr>
          <w:rFonts w:eastAsia="Times New Roman"/>
          <w:color w:val="000000" w:themeColor="text1"/>
          <w:szCs w:val="24"/>
        </w:rPr>
        <w:t>όμματα αυτά βλέπουμε την π</w:t>
      </w:r>
      <w:r>
        <w:rPr>
          <w:rFonts w:eastAsia="Times New Roman"/>
          <w:color w:val="000000" w:themeColor="text1"/>
          <w:szCs w:val="24"/>
        </w:rPr>
        <w:t>ραγματικότητα με τον ίδιο τρόπο. Κ</w:t>
      </w:r>
      <w:r w:rsidRPr="001026B6">
        <w:rPr>
          <w:rFonts w:eastAsia="Times New Roman"/>
          <w:color w:val="000000" w:themeColor="text1"/>
          <w:szCs w:val="24"/>
        </w:rPr>
        <w:t>αι νομίζω ότι</w:t>
      </w:r>
      <w:r>
        <w:rPr>
          <w:rFonts w:eastAsia="Times New Roman"/>
          <w:color w:val="000000" w:themeColor="text1"/>
          <w:szCs w:val="24"/>
        </w:rPr>
        <w:t xml:space="preserve"> ό</w:t>
      </w:r>
      <w:r w:rsidRPr="001026B6">
        <w:rPr>
          <w:rFonts w:eastAsia="Times New Roman"/>
          <w:color w:val="000000" w:themeColor="text1"/>
          <w:szCs w:val="24"/>
        </w:rPr>
        <w:t>χι απλώς κάνετε λάθος και μας αδικείτε</w:t>
      </w:r>
      <w:r>
        <w:rPr>
          <w:rFonts w:eastAsia="Times New Roman"/>
          <w:color w:val="000000" w:themeColor="text1"/>
          <w:szCs w:val="24"/>
        </w:rPr>
        <w:t>, αλλά βλάπτετε,</w:t>
      </w:r>
      <w:r w:rsidRPr="001026B6">
        <w:rPr>
          <w:rFonts w:eastAsia="Times New Roman"/>
          <w:color w:val="000000" w:themeColor="text1"/>
          <w:szCs w:val="24"/>
        </w:rPr>
        <w:t xml:space="preserve"> αν θέλετε</w:t>
      </w:r>
      <w:r>
        <w:rPr>
          <w:rFonts w:eastAsia="Times New Roman"/>
          <w:color w:val="000000" w:themeColor="text1"/>
          <w:szCs w:val="24"/>
        </w:rPr>
        <w:t>,</w:t>
      </w:r>
      <w:r w:rsidRPr="001026B6">
        <w:rPr>
          <w:rFonts w:eastAsia="Times New Roman"/>
          <w:color w:val="000000" w:themeColor="text1"/>
          <w:szCs w:val="24"/>
        </w:rPr>
        <w:t xml:space="preserve"> και τα εθνικά </w:t>
      </w:r>
      <w:r w:rsidRPr="001026B6">
        <w:rPr>
          <w:rFonts w:eastAsia="Times New Roman"/>
          <w:color w:val="000000" w:themeColor="text1"/>
          <w:szCs w:val="24"/>
        </w:rPr>
        <w:lastRenderedPageBreak/>
        <w:t>συμφ</w:t>
      </w:r>
      <w:r w:rsidRPr="001026B6">
        <w:rPr>
          <w:rFonts w:eastAsia="Times New Roman"/>
          <w:color w:val="000000" w:themeColor="text1"/>
          <w:szCs w:val="24"/>
        </w:rPr>
        <w:t xml:space="preserve">έροντα και την ευρύτερη στάση </w:t>
      </w:r>
      <w:r>
        <w:rPr>
          <w:rFonts w:eastAsia="Times New Roman"/>
          <w:color w:val="000000" w:themeColor="text1"/>
          <w:szCs w:val="24"/>
        </w:rPr>
        <w:t xml:space="preserve">που </w:t>
      </w:r>
      <w:r w:rsidRPr="001026B6">
        <w:rPr>
          <w:rFonts w:eastAsia="Times New Roman"/>
          <w:color w:val="000000" w:themeColor="text1"/>
          <w:szCs w:val="24"/>
        </w:rPr>
        <w:t>προσπαθού</w:t>
      </w:r>
      <w:r>
        <w:rPr>
          <w:rFonts w:eastAsia="Times New Roman"/>
          <w:color w:val="000000" w:themeColor="text1"/>
          <w:szCs w:val="24"/>
        </w:rPr>
        <w:t>με</w:t>
      </w:r>
      <w:r w:rsidRPr="001026B6">
        <w:rPr>
          <w:rFonts w:eastAsia="Times New Roman"/>
          <w:color w:val="000000" w:themeColor="text1"/>
          <w:szCs w:val="24"/>
        </w:rPr>
        <w:t xml:space="preserve"> να τηρ</w:t>
      </w:r>
      <w:r>
        <w:rPr>
          <w:rFonts w:eastAsia="Times New Roman"/>
          <w:color w:val="000000" w:themeColor="text1"/>
          <w:szCs w:val="24"/>
        </w:rPr>
        <w:t>ήσουμε εξομοιώνοντάς μας με τα κόμματα αυτά.</w:t>
      </w:r>
    </w:p>
    <w:p w14:paraId="01A9E11F" w14:textId="77777777" w:rsidR="00887A51" w:rsidRDefault="009C255F">
      <w:pPr>
        <w:spacing w:after="0" w:line="600" w:lineRule="auto"/>
        <w:ind w:firstLine="720"/>
        <w:jc w:val="both"/>
        <w:rPr>
          <w:rFonts w:eastAsia="Times New Roman"/>
          <w:color w:val="000000" w:themeColor="text1"/>
          <w:szCs w:val="24"/>
        </w:rPr>
      </w:pPr>
      <w:r>
        <w:rPr>
          <w:rFonts w:eastAsia="Times New Roman"/>
          <w:color w:val="000000" w:themeColor="text1"/>
          <w:szCs w:val="24"/>
        </w:rPr>
        <w:t>Σ</w:t>
      </w:r>
      <w:r w:rsidRPr="001026B6">
        <w:rPr>
          <w:rFonts w:eastAsia="Times New Roman"/>
          <w:color w:val="000000" w:themeColor="text1"/>
          <w:szCs w:val="24"/>
        </w:rPr>
        <w:t xml:space="preserve">ας έχω πει πολλές φορές και στο παρελθόν </w:t>
      </w:r>
      <w:r>
        <w:rPr>
          <w:rFonts w:eastAsia="Times New Roman"/>
          <w:color w:val="000000" w:themeColor="text1"/>
          <w:szCs w:val="24"/>
        </w:rPr>
        <w:t xml:space="preserve">να </w:t>
      </w:r>
      <w:r w:rsidRPr="001026B6">
        <w:rPr>
          <w:rFonts w:eastAsia="Times New Roman"/>
          <w:color w:val="000000" w:themeColor="text1"/>
          <w:szCs w:val="24"/>
        </w:rPr>
        <w:t>μ</w:t>
      </w:r>
      <w:r>
        <w:rPr>
          <w:rFonts w:eastAsia="Times New Roman"/>
          <w:color w:val="000000" w:themeColor="text1"/>
          <w:szCs w:val="24"/>
        </w:rPr>
        <w:t xml:space="preserve">ην μας </w:t>
      </w:r>
      <w:proofErr w:type="spellStart"/>
      <w:r>
        <w:rPr>
          <w:rFonts w:eastAsia="Times New Roman"/>
          <w:color w:val="000000" w:themeColor="text1"/>
          <w:szCs w:val="24"/>
        </w:rPr>
        <w:t>ετεροπροσδιορίζετε</w:t>
      </w:r>
      <w:proofErr w:type="spellEnd"/>
      <w:r>
        <w:rPr>
          <w:rFonts w:eastAsia="Times New Roman"/>
          <w:color w:val="000000" w:themeColor="text1"/>
          <w:szCs w:val="24"/>
        </w:rPr>
        <w:t>. Επι</w:t>
      </w:r>
      <w:r w:rsidRPr="001026B6">
        <w:rPr>
          <w:rFonts w:eastAsia="Times New Roman"/>
          <w:color w:val="000000" w:themeColor="text1"/>
          <w:szCs w:val="24"/>
        </w:rPr>
        <w:t xml:space="preserve">τρέψτε μας τον αυτοπροσδιορισμό που προκύπτει από τις ιδέες και </w:t>
      </w:r>
      <w:r>
        <w:rPr>
          <w:rFonts w:eastAsia="Times New Roman"/>
          <w:color w:val="000000" w:themeColor="text1"/>
          <w:szCs w:val="24"/>
        </w:rPr>
        <w:t>τα λόγια μας.</w:t>
      </w:r>
    </w:p>
    <w:p w14:paraId="01A9E120" w14:textId="77777777" w:rsidR="00887A51" w:rsidRDefault="009C255F">
      <w:pPr>
        <w:spacing w:after="0" w:line="600" w:lineRule="auto"/>
        <w:ind w:firstLine="720"/>
        <w:jc w:val="both"/>
        <w:rPr>
          <w:rFonts w:eastAsia="Times New Roman" w:cs="Times New Roman"/>
          <w:color w:val="000000" w:themeColor="text1"/>
          <w:szCs w:val="24"/>
        </w:rPr>
      </w:pPr>
      <w:r>
        <w:rPr>
          <w:rFonts w:eastAsia="Times New Roman"/>
          <w:color w:val="000000" w:themeColor="text1"/>
          <w:szCs w:val="24"/>
        </w:rPr>
        <w:t>Επίση</w:t>
      </w:r>
      <w:r>
        <w:rPr>
          <w:rFonts w:eastAsia="Times New Roman"/>
          <w:color w:val="000000" w:themeColor="text1"/>
          <w:szCs w:val="24"/>
        </w:rPr>
        <w:t xml:space="preserve">ς, κύριε </w:t>
      </w:r>
      <w:proofErr w:type="spellStart"/>
      <w:r>
        <w:rPr>
          <w:rFonts w:eastAsia="Times New Roman"/>
          <w:color w:val="000000" w:themeColor="text1"/>
          <w:szCs w:val="24"/>
        </w:rPr>
        <w:t>Ζ</w:t>
      </w:r>
      <w:r w:rsidRPr="001026B6">
        <w:rPr>
          <w:rFonts w:eastAsia="Times New Roman"/>
          <w:color w:val="000000" w:themeColor="text1"/>
          <w:szCs w:val="24"/>
        </w:rPr>
        <w:t>ουράρι</w:t>
      </w:r>
      <w:proofErr w:type="spellEnd"/>
      <w:r>
        <w:rPr>
          <w:rFonts w:eastAsia="Times New Roman"/>
          <w:color w:val="000000" w:themeColor="text1"/>
          <w:szCs w:val="24"/>
        </w:rPr>
        <w:t xml:space="preserve">, </w:t>
      </w:r>
      <w:r w:rsidRPr="001026B6">
        <w:rPr>
          <w:rFonts w:eastAsia="Times New Roman"/>
          <w:color w:val="000000" w:themeColor="text1"/>
          <w:szCs w:val="24"/>
        </w:rPr>
        <w:t xml:space="preserve">στο διάστημα που </w:t>
      </w:r>
      <w:r>
        <w:rPr>
          <w:rFonts w:eastAsia="Times New Roman"/>
          <w:color w:val="000000" w:themeColor="text1"/>
          <w:szCs w:val="24"/>
        </w:rPr>
        <w:t>είχα τον χρόνο κοίταξα</w:t>
      </w:r>
      <w:r w:rsidRPr="001026B6">
        <w:rPr>
          <w:rFonts w:eastAsia="Times New Roman"/>
          <w:color w:val="000000" w:themeColor="text1"/>
          <w:szCs w:val="24"/>
        </w:rPr>
        <w:t xml:space="preserve"> λίγο </w:t>
      </w:r>
      <w:r>
        <w:rPr>
          <w:rFonts w:eastAsia="Times New Roman"/>
          <w:color w:val="000000" w:themeColor="text1"/>
          <w:szCs w:val="24"/>
        </w:rPr>
        <w:t xml:space="preserve">την ομιλία. Δεν </w:t>
      </w:r>
      <w:r w:rsidRPr="001026B6">
        <w:rPr>
          <w:rFonts w:eastAsia="Times New Roman"/>
          <w:color w:val="000000" w:themeColor="text1"/>
          <w:szCs w:val="24"/>
        </w:rPr>
        <w:t>σας κρύβω</w:t>
      </w:r>
      <w:r>
        <w:rPr>
          <w:rFonts w:eastAsia="Times New Roman"/>
          <w:color w:val="000000" w:themeColor="text1"/>
          <w:szCs w:val="24"/>
        </w:rPr>
        <w:t xml:space="preserve"> ότι εγώ λυπήθηκα γι’ αυτά που </w:t>
      </w:r>
      <w:r w:rsidRPr="001026B6">
        <w:rPr>
          <w:rFonts w:eastAsia="Times New Roman"/>
          <w:color w:val="000000" w:themeColor="text1"/>
          <w:szCs w:val="24"/>
        </w:rPr>
        <w:t xml:space="preserve">είπατε για τον </w:t>
      </w:r>
      <w:r>
        <w:rPr>
          <w:rFonts w:eastAsia="Times New Roman"/>
          <w:color w:val="000000" w:themeColor="text1"/>
          <w:szCs w:val="24"/>
        </w:rPr>
        <w:t xml:space="preserve">Αρχηγό </w:t>
      </w:r>
      <w:r w:rsidRPr="001026B6">
        <w:rPr>
          <w:rFonts w:eastAsia="Times New Roman"/>
          <w:color w:val="000000" w:themeColor="text1"/>
          <w:szCs w:val="24"/>
        </w:rPr>
        <w:t>της Νέας Δημοκρατίας</w:t>
      </w:r>
      <w:r>
        <w:rPr>
          <w:rFonts w:eastAsia="Times New Roman"/>
          <w:color w:val="000000" w:themeColor="text1"/>
          <w:szCs w:val="24"/>
        </w:rPr>
        <w:t xml:space="preserve">, γιατί σας τιμάμε </w:t>
      </w:r>
      <w:r>
        <w:rPr>
          <w:rFonts w:eastAsia="Times New Roman"/>
          <w:color w:val="000000" w:themeColor="text1"/>
          <w:szCs w:val="24"/>
        </w:rPr>
        <w:t>ως</w:t>
      </w:r>
      <w:r>
        <w:rPr>
          <w:rFonts w:eastAsia="Times New Roman"/>
          <w:color w:val="000000" w:themeColor="text1"/>
          <w:szCs w:val="24"/>
        </w:rPr>
        <w:t xml:space="preserve"> </w:t>
      </w:r>
      <w:r w:rsidRPr="001026B6">
        <w:rPr>
          <w:rFonts w:eastAsia="Times New Roman"/>
          <w:color w:val="000000" w:themeColor="text1"/>
          <w:szCs w:val="24"/>
        </w:rPr>
        <w:t>πρόσωπο</w:t>
      </w:r>
      <w:r>
        <w:rPr>
          <w:rFonts w:eastAsia="Times New Roman"/>
          <w:color w:val="000000" w:themeColor="text1"/>
          <w:szCs w:val="24"/>
        </w:rPr>
        <w:t>. Δ</w:t>
      </w:r>
      <w:r w:rsidRPr="001026B6">
        <w:rPr>
          <w:rFonts w:eastAsia="Times New Roman"/>
          <w:color w:val="000000" w:themeColor="text1"/>
          <w:szCs w:val="24"/>
        </w:rPr>
        <w:t xml:space="preserve">εν σας κατηγόρησε </w:t>
      </w:r>
      <w:r>
        <w:rPr>
          <w:rFonts w:eastAsia="Times New Roman"/>
          <w:color w:val="000000" w:themeColor="text1"/>
          <w:szCs w:val="24"/>
        </w:rPr>
        <w:t xml:space="preserve">προσωπικά. </w:t>
      </w:r>
    </w:p>
    <w:p w14:paraId="01A9E121"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szCs w:val="24"/>
        </w:rPr>
        <w:t>Η φράση που</w:t>
      </w:r>
      <w:r w:rsidRPr="00802095">
        <w:rPr>
          <w:rFonts w:eastAsia="Times New Roman"/>
          <w:color w:val="212121"/>
          <w:szCs w:val="24"/>
        </w:rPr>
        <w:t xml:space="preserve"> χρησιμοποίησε είναι </w:t>
      </w:r>
      <w:r>
        <w:rPr>
          <w:rFonts w:eastAsia="Times New Roman"/>
          <w:color w:val="212121"/>
          <w:szCs w:val="24"/>
        </w:rPr>
        <w:t>«θα μπορούσε να γίνει λόγος για Β</w:t>
      </w:r>
      <w:r w:rsidRPr="00802095">
        <w:rPr>
          <w:rFonts w:eastAsia="Times New Roman"/>
          <w:color w:val="212121"/>
          <w:szCs w:val="24"/>
        </w:rPr>
        <w:t>ουλευτές</w:t>
      </w:r>
      <w:r>
        <w:rPr>
          <w:rFonts w:eastAsia="Times New Roman"/>
          <w:color w:val="212121"/>
          <w:szCs w:val="24"/>
        </w:rPr>
        <w:t xml:space="preserve"> </w:t>
      </w:r>
      <w:r w:rsidRPr="00802095">
        <w:rPr>
          <w:rFonts w:eastAsia="Times New Roman"/>
          <w:color w:val="212121"/>
          <w:szCs w:val="24"/>
        </w:rPr>
        <w:t>σε τιμή ευκαιρίας</w:t>
      </w:r>
      <w:r>
        <w:rPr>
          <w:rFonts w:eastAsia="Times New Roman"/>
          <w:color w:val="212121"/>
          <w:szCs w:val="24"/>
        </w:rPr>
        <w:t>». Δ</w:t>
      </w:r>
      <w:r w:rsidRPr="00802095">
        <w:rPr>
          <w:rFonts w:eastAsia="Times New Roman"/>
          <w:color w:val="212121"/>
          <w:szCs w:val="24"/>
        </w:rPr>
        <w:t>εν είπε ότι υπάρχουν</w:t>
      </w:r>
      <w:r>
        <w:rPr>
          <w:rFonts w:eastAsia="Times New Roman"/>
          <w:color w:val="212121"/>
          <w:szCs w:val="24"/>
        </w:rPr>
        <w:t xml:space="preserve">, </w:t>
      </w:r>
      <w:r w:rsidRPr="00802095">
        <w:rPr>
          <w:rFonts w:eastAsia="Times New Roman"/>
          <w:color w:val="212121"/>
          <w:szCs w:val="24"/>
        </w:rPr>
        <w:t xml:space="preserve">δεν </w:t>
      </w:r>
      <w:r>
        <w:rPr>
          <w:rFonts w:eastAsia="Times New Roman"/>
          <w:color w:val="212121"/>
          <w:szCs w:val="24"/>
        </w:rPr>
        <w:t xml:space="preserve">κατηύθυνε </w:t>
      </w:r>
      <w:r w:rsidRPr="00802095">
        <w:rPr>
          <w:rFonts w:eastAsia="Times New Roman"/>
          <w:color w:val="212121"/>
          <w:szCs w:val="24"/>
        </w:rPr>
        <w:t>πρόταση</w:t>
      </w:r>
      <w:r>
        <w:rPr>
          <w:rFonts w:eastAsia="Times New Roman"/>
          <w:color w:val="212121"/>
          <w:szCs w:val="24"/>
        </w:rPr>
        <w:t xml:space="preserve">, δεν διατύπωσε κατηγορία. Η διατύπωσή </w:t>
      </w:r>
      <w:r w:rsidRPr="00802095">
        <w:rPr>
          <w:rFonts w:eastAsia="Times New Roman"/>
          <w:color w:val="212121"/>
          <w:szCs w:val="24"/>
        </w:rPr>
        <w:t>του</w:t>
      </w:r>
      <w:r>
        <w:rPr>
          <w:rFonts w:eastAsia="Times New Roman"/>
          <w:color w:val="212121"/>
          <w:szCs w:val="24"/>
        </w:rPr>
        <w:t>,</w:t>
      </w:r>
      <w:r w:rsidRPr="00802095">
        <w:rPr>
          <w:rFonts w:eastAsia="Times New Roman"/>
          <w:color w:val="212121"/>
          <w:szCs w:val="24"/>
        </w:rPr>
        <w:t xml:space="preserve"> όπως εστάλη </w:t>
      </w:r>
      <w:r>
        <w:rPr>
          <w:rFonts w:eastAsia="Times New Roman"/>
          <w:color w:val="212121"/>
          <w:szCs w:val="24"/>
        </w:rPr>
        <w:t xml:space="preserve">σε </w:t>
      </w:r>
      <w:r w:rsidRPr="00802095">
        <w:rPr>
          <w:rFonts w:eastAsia="Times New Roman"/>
          <w:color w:val="212121"/>
          <w:szCs w:val="24"/>
        </w:rPr>
        <w:t>εμένα από το δικό μου γραφείο</w:t>
      </w:r>
      <w:r>
        <w:rPr>
          <w:rFonts w:eastAsia="Times New Roman"/>
          <w:color w:val="212121"/>
          <w:szCs w:val="24"/>
        </w:rPr>
        <w:t>, είναι μι</w:t>
      </w:r>
      <w:r w:rsidRPr="00802095">
        <w:rPr>
          <w:rFonts w:eastAsia="Times New Roman"/>
          <w:color w:val="212121"/>
          <w:szCs w:val="24"/>
        </w:rPr>
        <w:t>α διατύπωση εξαιρετικά προσεκτικ</w:t>
      </w:r>
      <w:r>
        <w:rPr>
          <w:rFonts w:eastAsia="Times New Roman"/>
          <w:color w:val="212121"/>
          <w:szCs w:val="24"/>
        </w:rPr>
        <w:t xml:space="preserve">ή και εντάσσεται σε </w:t>
      </w:r>
      <w:r>
        <w:rPr>
          <w:rFonts w:eastAsia="Times New Roman"/>
          <w:color w:val="212121"/>
          <w:szCs w:val="24"/>
        </w:rPr>
        <w:t>μι</w:t>
      </w:r>
      <w:r w:rsidRPr="00802095">
        <w:rPr>
          <w:rFonts w:eastAsia="Times New Roman"/>
          <w:color w:val="212121"/>
          <w:szCs w:val="24"/>
        </w:rPr>
        <w:t>α φράση</w:t>
      </w:r>
      <w:r>
        <w:rPr>
          <w:rFonts w:eastAsia="Times New Roman"/>
          <w:color w:val="212121"/>
          <w:szCs w:val="24"/>
        </w:rPr>
        <w:t xml:space="preserve">. </w:t>
      </w:r>
      <w:r w:rsidRPr="00802095">
        <w:rPr>
          <w:rFonts w:eastAsia="Times New Roman"/>
          <w:color w:val="212121"/>
          <w:szCs w:val="24"/>
        </w:rPr>
        <w:t xml:space="preserve"> Βεβαίως</w:t>
      </w:r>
      <w:r>
        <w:rPr>
          <w:rFonts w:eastAsia="Times New Roman"/>
          <w:color w:val="212121"/>
          <w:szCs w:val="24"/>
        </w:rPr>
        <w:t>, το δώρο του βιβλίου για τον Α</w:t>
      </w:r>
      <w:r w:rsidRPr="00802095">
        <w:rPr>
          <w:rFonts w:eastAsia="Times New Roman"/>
          <w:color w:val="212121"/>
          <w:szCs w:val="24"/>
        </w:rPr>
        <w:t xml:space="preserve">ρχηγό της Νέας Δημοκρατίας νομίζω </w:t>
      </w:r>
      <w:r>
        <w:rPr>
          <w:rFonts w:eastAsia="Times New Roman"/>
          <w:color w:val="212121"/>
          <w:szCs w:val="24"/>
        </w:rPr>
        <w:t xml:space="preserve">ότι </w:t>
      </w:r>
      <w:r w:rsidRPr="00802095">
        <w:rPr>
          <w:rFonts w:eastAsia="Times New Roman"/>
          <w:color w:val="212121"/>
          <w:szCs w:val="24"/>
        </w:rPr>
        <w:t>λύνει την όποια παρεξήγηση κατά τον καλύτερο δυνατό τρόπο</w:t>
      </w:r>
      <w:r>
        <w:rPr>
          <w:rFonts w:eastAsia="Times New Roman"/>
          <w:color w:val="212121"/>
          <w:szCs w:val="24"/>
        </w:rPr>
        <w:t>.</w:t>
      </w:r>
    </w:p>
    <w:p w14:paraId="01A9E122"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Δ</w:t>
      </w:r>
      <w:r w:rsidRPr="00802095">
        <w:rPr>
          <w:rFonts w:eastAsia="Times New Roman"/>
          <w:color w:val="212121"/>
          <w:szCs w:val="24"/>
        </w:rPr>
        <w:t xml:space="preserve">ύο τουλάχιστον κόμματα διεκδίκησαν </w:t>
      </w:r>
      <w:r>
        <w:rPr>
          <w:rFonts w:eastAsia="Times New Roman"/>
          <w:color w:val="212121"/>
          <w:szCs w:val="24"/>
        </w:rPr>
        <w:t>διά της διατύπωσης Β</w:t>
      </w:r>
      <w:r w:rsidRPr="00802095">
        <w:rPr>
          <w:rFonts w:eastAsia="Times New Roman"/>
          <w:color w:val="212121"/>
          <w:szCs w:val="24"/>
        </w:rPr>
        <w:t xml:space="preserve">ουλευτών </w:t>
      </w:r>
      <w:r>
        <w:rPr>
          <w:rFonts w:eastAsia="Times New Roman"/>
          <w:color w:val="212121"/>
          <w:szCs w:val="24"/>
        </w:rPr>
        <w:t xml:space="preserve">τους, κυρίες και κύριοι συνάδελφοι, </w:t>
      </w:r>
      <w:r w:rsidRPr="00802095">
        <w:rPr>
          <w:rFonts w:eastAsia="Times New Roman"/>
          <w:color w:val="212121"/>
          <w:szCs w:val="24"/>
        </w:rPr>
        <w:t>την κληρ</w:t>
      </w:r>
      <w:r w:rsidRPr="00802095">
        <w:rPr>
          <w:rFonts w:eastAsia="Times New Roman"/>
          <w:color w:val="212121"/>
          <w:szCs w:val="24"/>
        </w:rPr>
        <w:t>ονομιά του Κωνσταντίνου Μητσοτάκη</w:t>
      </w:r>
      <w:r>
        <w:rPr>
          <w:rFonts w:eastAsia="Times New Roman"/>
          <w:color w:val="212121"/>
          <w:szCs w:val="24"/>
        </w:rPr>
        <w:t xml:space="preserve">. </w:t>
      </w:r>
    </w:p>
    <w:p w14:paraId="01A9E123"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w:t>
      </w:r>
      <w:r w:rsidRPr="00802095">
        <w:rPr>
          <w:rFonts w:eastAsia="Times New Roman"/>
          <w:color w:val="212121"/>
          <w:szCs w:val="24"/>
        </w:rPr>
        <w:t>δώ</w:t>
      </w:r>
      <w:r>
        <w:rPr>
          <w:rFonts w:eastAsia="Times New Roman"/>
          <w:color w:val="212121"/>
          <w:szCs w:val="24"/>
        </w:rPr>
        <w:t>, επίσης,</w:t>
      </w:r>
      <w:r w:rsidRPr="00802095">
        <w:rPr>
          <w:rFonts w:eastAsia="Times New Roman"/>
          <w:color w:val="212121"/>
          <w:szCs w:val="24"/>
        </w:rPr>
        <w:t xml:space="preserve"> θα ήθελα </w:t>
      </w:r>
      <w:r>
        <w:rPr>
          <w:rFonts w:eastAsia="Times New Roman"/>
          <w:color w:val="212121"/>
          <w:szCs w:val="24"/>
        </w:rPr>
        <w:t>να σας παρακαλέσω, παρ’ ότι καταλαβαίνω π</w:t>
      </w:r>
      <w:r w:rsidRPr="00802095">
        <w:rPr>
          <w:rFonts w:eastAsia="Times New Roman"/>
          <w:color w:val="212121"/>
          <w:szCs w:val="24"/>
        </w:rPr>
        <w:t xml:space="preserve">άρα πολύ καλά ότι </w:t>
      </w:r>
      <w:r>
        <w:rPr>
          <w:rFonts w:eastAsia="Times New Roman"/>
          <w:color w:val="212121"/>
          <w:szCs w:val="24"/>
        </w:rPr>
        <w:t xml:space="preserve">οι </w:t>
      </w:r>
      <w:r w:rsidRPr="00802095">
        <w:rPr>
          <w:rFonts w:eastAsia="Times New Roman"/>
          <w:color w:val="212121"/>
          <w:szCs w:val="24"/>
        </w:rPr>
        <w:t>μεγάλοι πολιτικοί</w:t>
      </w:r>
      <w:r>
        <w:rPr>
          <w:rFonts w:eastAsia="Times New Roman"/>
          <w:color w:val="212121"/>
          <w:szCs w:val="24"/>
        </w:rPr>
        <w:t>,</w:t>
      </w:r>
      <w:r w:rsidRPr="00802095">
        <w:rPr>
          <w:rFonts w:eastAsia="Times New Roman"/>
          <w:color w:val="212121"/>
          <w:szCs w:val="24"/>
        </w:rPr>
        <w:t xml:space="preserve"> ιδίως μετά θάνατον</w:t>
      </w:r>
      <w:r>
        <w:rPr>
          <w:rFonts w:eastAsia="Times New Roman"/>
          <w:color w:val="212121"/>
          <w:szCs w:val="24"/>
        </w:rPr>
        <w:t>,</w:t>
      </w:r>
      <w:r w:rsidRPr="00802095">
        <w:rPr>
          <w:rFonts w:eastAsia="Times New Roman"/>
          <w:color w:val="212121"/>
          <w:szCs w:val="24"/>
        </w:rPr>
        <w:t xml:space="preserve"> είναι πέραν των κομμάτων </w:t>
      </w:r>
      <w:r>
        <w:rPr>
          <w:rFonts w:eastAsia="Times New Roman"/>
          <w:color w:val="212121"/>
          <w:szCs w:val="24"/>
        </w:rPr>
        <w:t>τους,</w:t>
      </w:r>
      <w:r w:rsidRPr="00802095">
        <w:rPr>
          <w:rFonts w:eastAsia="Times New Roman"/>
          <w:color w:val="212121"/>
          <w:szCs w:val="24"/>
        </w:rPr>
        <w:t xml:space="preserve"> η υστεροφ</w:t>
      </w:r>
      <w:r>
        <w:rPr>
          <w:rFonts w:eastAsia="Times New Roman"/>
          <w:color w:val="212121"/>
          <w:szCs w:val="24"/>
        </w:rPr>
        <w:t>ημία τους ανήκει συνολικά στην ε</w:t>
      </w:r>
      <w:r w:rsidRPr="00802095">
        <w:rPr>
          <w:rFonts w:eastAsia="Times New Roman"/>
          <w:color w:val="212121"/>
          <w:szCs w:val="24"/>
        </w:rPr>
        <w:t>λληνική κοινωνία</w:t>
      </w:r>
      <w:r>
        <w:rPr>
          <w:rFonts w:eastAsia="Times New Roman"/>
          <w:color w:val="212121"/>
          <w:szCs w:val="24"/>
        </w:rPr>
        <w:t>,</w:t>
      </w:r>
      <w:r w:rsidRPr="00802095">
        <w:rPr>
          <w:rFonts w:eastAsia="Times New Roman"/>
          <w:color w:val="212121"/>
          <w:szCs w:val="24"/>
        </w:rPr>
        <w:t xml:space="preserve"> στον </w:t>
      </w:r>
      <w:r>
        <w:rPr>
          <w:rFonts w:eastAsia="Times New Roman"/>
          <w:color w:val="212121"/>
          <w:szCs w:val="24"/>
        </w:rPr>
        <w:t>ελ</w:t>
      </w:r>
      <w:r>
        <w:rPr>
          <w:rFonts w:eastAsia="Times New Roman"/>
          <w:color w:val="212121"/>
          <w:szCs w:val="24"/>
        </w:rPr>
        <w:t>ληνικό λαό</w:t>
      </w:r>
      <w:r w:rsidRPr="00802095">
        <w:rPr>
          <w:rFonts w:eastAsia="Times New Roman"/>
          <w:color w:val="212121"/>
          <w:szCs w:val="24"/>
        </w:rPr>
        <w:t xml:space="preserve"> και στην πατρίδα </w:t>
      </w:r>
      <w:r>
        <w:rPr>
          <w:rFonts w:eastAsia="Times New Roman"/>
          <w:color w:val="212121"/>
          <w:szCs w:val="24"/>
        </w:rPr>
        <w:t>-</w:t>
      </w:r>
      <w:r w:rsidRPr="00802095">
        <w:rPr>
          <w:rFonts w:eastAsia="Times New Roman"/>
          <w:color w:val="212121"/>
          <w:szCs w:val="24"/>
        </w:rPr>
        <w:t>σε αυτή</w:t>
      </w:r>
      <w:r>
        <w:rPr>
          <w:rFonts w:eastAsia="Times New Roman"/>
          <w:color w:val="212121"/>
          <w:szCs w:val="24"/>
        </w:rPr>
        <w:t>ν</w:t>
      </w:r>
      <w:r w:rsidRPr="00802095">
        <w:rPr>
          <w:rFonts w:eastAsia="Times New Roman"/>
          <w:color w:val="212121"/>
          <w:szCs w:val="24"/>
        </w:rPr>
        <w:t xml:space="preserve"> την κατηγορία εντάσσεται ο Κωνσταντίνος Μητσοτάκης</w:t>
      </w:r>
      <w:r>
        <w:rPr>
          <w:rFonts w:eastAsia="Times New Roman"/>
          <w:color w:val="212121"/>
          <w:szCs w:val="24"/>
        </w:rPr>
        <w:t xml:space="preserve">, όπως και άλλοι σημαντικότατοι πολιτικοί- </w:t>
      </w:r>
      <w:r w:rsidRPr="00802095">
        <w:rPr>
          <w:rFonts w:eastAsia="Times New Roman"/>
          <w:color w:val="212121"/>
          <w:szCs w:val="24"/>
        </w:rPr>
        <w:t xml:space="preserve">το στενό κομμάτι της πολιτικής του </w:t>
      </w:r>
      <w:r>
        <w:rPr>
          <w:rFonts w:eastAsia="Times New Roman"/>
          <w:color w:val="212121"/>
          <w:szCs w:val="24"/>
        </w:rPr>
        <w:t>παρουσίας ως α</w:t>
      </w:r>
      <w:r w:rsidRPr="00802095">
        <w:rPr>
          <w:rFonts w:eastAsia="Times New Roman"/>
          <w:color w:val="212121"/>
          <w:szCs w:val="24"/>
        </w:rPr>
        <w:t>ρχηγού της Νέας Δημοκρατίας και την πρακτική του τότε να μας επιτ</w:t>
      </w:r>
      <w:r>
        <w:rPr>
          <w:rFonts w:eastAsia="Times New Roman"/>
          <w:color w:val="212121"/>
          <w:szCs w:val="24"/>
        </w:rPr>
        <w:t>ρέπετε</w:t>
      </w:r>
      <w:r w:rsidRPr="00802095">
        <w:rPr>
          <w:rFonts w:eastAsia="Times New Roman"/>
          <w:color w:val="212121"/>
          <w:szCs w:val="24"/>
        </w:rPr>
        <w:t xml:space="preserve"> να τ</w:t>
      </w:r>
      <w:r w:rsidRPr="00802095">
        <w:rPr>
          <w:rFonts w:eastAsia="Times New Roman"/>
          <w:color w:val="212121"/>
          <w:szCs w:val="24"/>
        </w:rPr>
        <w:t xml:space="preserve">ο </w:t>
      </w:r>
      <w:r>
        <w:rPr>
          <w:rFonts w:eastAsia="Times New Roman"/>
          <w:color w:val="212121"/>
          <w:szCs w:val="24"/>
        </w:rPr>
        <w:t>εκπροσωπούμε και να το εκφράζουμε εμείς σε αυτή την Α</w:t>
      </w:r>
      <w:r w:rsidRPr="00802095">
        <w:rPr>
          <w:rFonts w:eastAsia="Times New Roman"/>
          <w:color w:val="212121"/>
          <w:szCs w:val="24"/>
        </w:rPr>
        <w:t>ίθουσα</w:t>
      </w:r>
      <w:r>
        <w:rPr>
          <w:rFonts w:eastAsia="Times New Roman"/>
          <w:color w:val="212121"/>
          <w:szCs w:val="24"/>
        </w:rPr>
        <w:t>. Ν</w:t>
      </w:r>
      <w:r w:rsidRPr="00802095">
        <w:rPr>
          <w:rFonts w:eastAsia="Times New Roman"/>
          <w:color w:val="212121"/>
          <w:szCs w:val="24"/>
        </w:rPr>
        <w:t xml:space="preserve">ομίζω ότι οτιδήποτε άλλο είναι απολύτως </w:t>
      </w:r>
      <w:r>
        <w:rPr>
          <w:rFonts w:eastAsia="Times New Roman"/>
          <w:color w:val="212121"/>
          <w:szCs w:val="24"/>
        </w:rPr>
        <w:t xml:space="preserve">ανακόλουθο. </w:t>
      </w:r>
    </w:p>
    <w:p w14:paraId="01A9E124"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Όπως επίσης </w:t>
      </w:r>
      <w:r w:rsidRPr="00802095">
        <w:rPr>
          <w:rFonts w:eastAsia="Times New Roman"/>
          <w:color w:val="212121"/>
          <w:szCs w:val="24"/>
        </w:rPr>
        <w:t>απολύτω</w:t>
      </w:r>
      <w:r>
        <w:rPr>
          <w:rFonts w:eastAsia="Times New Roman"/>
          <w:color w:val="212121"/>
          <w:szCs w:val="24"/>
        </w:rPr>
        <w:t>ς ανακόλουθο είναι να μας αναφέρετε, α</w:t>
      </w:r>
      <w:r w:rsidRPr="00802095">
        <w:rPr>
          <w:rFonts w:eastAsia="Times New Roman"/>
          <w:color w:val="212121"/>
          <w:szCs w:val="24"/>
        </w:rPr>
        <w:t>γαπητέ κύριε συνάδελφε</w:t>
      </w:r>
      <w:r>
        <w:rPr>
          <w:rFonts w:eastAsia="Times New Roman"/>
          <w:color w:val="212121"/>
          <w:szCs w:val="24"/>
        </w:rPr>
        <w:t>,</w:t>
      </w:r>
      <w:r w:rsidRPr="00802095">
        <w:rPr>
          <w:rFonts w:eastAsia="Times New Roman"/>
          <w:color w:val="212121"/>
          <w:szCs w:val="24"/>
        </w:rPr>
        <w:t xml:space="preserve"> το παράδειγμα της Βρετανίας και της Βρετάνης</w:t>
      </w:r>
      <w:r>
        <w:rPr>
          <w:rFonts w:eastAsia="Times New Roman"/>
          <w:color w:val="212121"/>
          <w:szCs w:val="24"/>
        </w:rPr>
        <w:t>. Ε</w:t>
      </w:r>
      <w:r w:rsidRPr="00802095">
        <w:rPr>
          <w:rFonts w:eastAsia="Times New Roman"/>
          <w:color w:val="212121"/>
          <w:szCs w:val="24"/>
        </w:rPr>
        <w:t xml:space="preserve">ίμαι σίγουρος </w:t>
      </w:r>
      <w:r>
        <w:rPr>
          <w:rFonts w:eastAsia="Times New Roman"/>
          <w:color w:val="212121"/>
          <w:szCs w:val="24"/>
        </w:rPr>
        <w:t>ότι το είπατε γ</w:t>
      </w:r>
      <w:r w:rsidRPr="00802095">
        <w:rPr>
          <w:rFonts w:eastAsia="Times New Roman"/>
          <w:color w:val="212121"/>
          <w:szCs w:val="24"/>
        </w:rPr>
        <w:t>νωρίζοντας απολύτως ότι αποτελεί ιστορικό ανέκδοτο</w:t>
      </w:r>
      <w:r>
        <w:rPr>
          <w:rFonts w:eastAsia="Times New Roman"/>
          <w:color w:val="212121"/>
          <w:szCs w:val="24"/>
        </w:rPr>
        <w:t>,</w:t>
      </w:r>
      <w:r w:rsidRPr="00802095">
        <w:rPr>
          <w:rFonts w:eastAsia="Times New Roman"/>
          <w:color w:val="212121"/>
          <w:szCs w:val="24"/>
        </w:rPr>
        <w:t xml:space="preserve"> ότι δεν είναι αλήθεια</w:t>
      </w:r>
      <w:r>
        <w:rPr>
          <w:rFonts w:eastAsia="Times New Roman"/>
          <w:color w:val="212121"/>
          <w:szCs w:val="24"/>
        </w:rPr>
        <w:t>,</w:t>
      </w:r>
      <w:r w:rsidRPr="00802095">
        <w:rPr>
          <w:rFonts w:eastAsia="Times New Roman"/>
          <w:color w:val="212121"/>
          <w:szCs w:val="24"/>
        </w:rPr>
        <w:t xml:space="preserve"> </w:t>
      </w:r>
      <w:r>
        <w:rPr>
          <w:rFonts w:eastAsia="Times New Roman"/>
          <w:color w:val="212121"/>
          <w:szCs w:val="24"/>
        </w:rPr>
        <w:lastRenderedPageBreak/>
        <w:t>ότι το βέτο του Σ</w:t>
      </w:r>
      <w:r w:rsidRPr="00802095">
        <w:rPr>
          <w:rFonts w:eastAsia="Times New Roman"/>
          <w:color w:val="212121"/>
          <w:szCs w:val="24"/>
        </w:rPr>
        <w:t xml:space="preserve">τρατηγού </w:t>
      </w:r>
      <w:r>
        <w:rPr>
          <w:rFonts w:eastAsia="Times New Roman"/>
          <w:color w:val="212121"/>
          <w:szCs w:val="24"/>
        </w:rPr>
        <w:t xml:space="preserve">Σαρλ </w:t>
      </w:r>
      <w:r w:rsidRPr="00802095">
        <w:rPr>
          <w:rFonts w:eastAsia="Times New Roman"/>
          <w:color w:val="212121"/>
          <w:szCs w:val="24"/>
        </w:rPr>
        <w:t xml:space="preserve">ντε Γκολ στην είσοδο της Βρετανίας στην Ευρωπαϊκή Ένωση </w:t>
      </w:r>
      <w:r>
        <w:rPr>
          <w:rFonts w:eastAsia="Times New Roman"/>
          <w:color w:val="212121"/>
          <w:szCs w:val="24"/>
        </w:rPr>
        <w:t>δεν είχε τίποτα να κάνει με τη Β</w:t>
      </w:r>
      <w:r w:rsidRPr="00802095">
        <w:rPr>
          <w:rFonts w:eastAsia="Times New Roman"/>
          <w:color w:val="212121"/>
          <w:szCs w:val="24"/>
        </w:rPr>
        <w:t>ρετάνη</w:t>
      </w:r>
      <w:r>
        <w:rPr>
          <w:rFonts w:eastAsia="Times New Roman"/>
          <w:color w:val="212121"/>
          <w:szCs w:val="24"/>
        </w:rPr>
        <w:t>. Αυτό το</w:t>
      </w:r>
      <w:r w:rsidRPr="00802095">
        <w:rPr>
          <w:rFonts w:eastAsia="Times New Roman"/>
          <w:color w:val="212121"/>
          <w:szCs w:val="24"/>
        </w:rPr>
        <w:t xml:space="preserve"> ζήτημα </w:t>
      </w:r>
      <w:r>
        <w:rPr>
          <w:rFonts w:eastAsia="Times New Roman"/>
          <w:color w:val="212121"/>
          <w:szCs w:val="24"/>
        </w:rPr>
        <w:t>της Βρετάν</w:t>
      </w:r>
      <w:r>
        <w:rPr>
          <w:rFonts w:eastAsia="Times New Roman"/>
          <w:color w:val="212121"/>
          <w:szCs w:val="24"/>
        </w:rPr>
        <w:t>ης</w:t>
      </w:r>
      <w:r w:rsidRPr="00802095">
        <w:rPr>
          <w:rFonts w:eastAsia="Times New Roman"/>
          <w:color w:val="212121"/>
          <w:szCs w:val="24"/>
        </w:rPr>
        <w:t xml:space="preserve"> και των σχετικών είχα</w:t>
      </w:r>
      <w:r>
        <w:rPr>
          <w:rFonts w:eastAsia="Times New Roman"/>
          <w:color w:val="212121"/>
          <w:szCs w:val="24"/>
        </w:rPr>
        <w:t>ν λυθεί στον Εκατονταετή Π</w:t>
      </w:r>
      <w:r w:rsidRPr="00802095">
        <w:rPr>
          <w:rFonts w:eastAsia="Times New Roman"/>
          <w:color w:val="212121"/>
          <w:szCs w:val="24"/>
        </w:rPr>
        <w:t>όλεμο</w:t>
      </w:r>
      <w:r>
        <w:rPr>
          <w:rFonts w:eastAsia="Times New Roman"/>
          <w:color w:val="212121"/>
          <w:szCs w:val="24"/>
        </w:rPr>
        <w:t>,</w:t>
      </w:r>
      <w:r w:rsidRPr="00802095">
        <w:rPr>
          <w:rFonts w:eastAsia="Times New Roman"/>
          <w:color w:val="212121"/>
          <w:szCs w:val="24"/>
        </w:rPr>
        <w:t xml:space="preserve"> δηλαδή περίπου </w:t>
      </w:r>
      <w:r>
        <w:rPr>
          <w:rFonts w:eastAsia="Times New Roman"/>
          <w:color w:val="212121"/>
          <w:szCs w:val="24"/>
        </w:rPr>
        <w:t xml:space="preserve">κάπου στον </w:t>
      </w:r>
      <w:r w:rsidRPr="00802095">
        <w:rPr>
          <w:rFonts w:eastAsia="Times New Roman"/>
          <w:color w:val="212121"/>
          <w:szCs w:val="24"/>
        </w:rPr>
        <w:t>1</w:t>
      </w:r>
      <w:r>
        <w:rPr>
          <w:rFonts w:eastAsia="Times New Roman"/>
          <w:color w:val="212121"/>
          <w:szCs w:val="24"/>
        </w:rPr>
        <w:t>5</w:t>
      </w:r>
      <w:r w:rsidRPr="00120CEC">
        <w:rPr>
          <w:rFonts w:eastAsia="Times New Roman"/>
          <w:color w:val="212121"/>
          <w:szCs w:val="24"/>
          <w:vertAlign w:val="superscript"/>
        </w:rPr>
        <w:t>ο</w:t>
      </w:r>
      <w:r w:rsidRPr="00802095">
        <w:rPr>
          <w:rFonts w:eastAsia="Times New Roman"/>
          <w:color w:val="212121"/>
          <w:szCs w:val="24"/>
        </w:rPr>
        <w:t xml:space="preserve"> αιώνα</w:t>
      </w:r>
      <w:r>
        <w:rPr>
          <w:rFonts w:eastAsia="Times New Roman"/>
          <w:color w:val="212121"/>
          <w:szCs w:val="24"/>
        </w:rPr>
        <w:t>,</w:t>
      </w:r>
      <w:r w:rsidRPr="00802095">
        <w:rPr>
          <w:rFonts w:eastAsia="Times New Roman"/>
          <w:color w:val="212121"/>
          <w:szCs w:val="24"/>
        </w:rPr>
        <w:t xml:space="preserve"> δεν έφτασαν στον 20</w:t>
      </w:r>
      <w:r w:rsidRPr="001340E9">
        <w:rPr>
          <w:rFonts w:eastAsia="Times New Roman"/>
          <w:color w:val="212121"/>
          <w:szCs w:val="24"/>
          <w:vertAlign w:val="superscript"/>
        </w:rPr>
        <w:t>ο</w:t>
      </w:r>
      <w:r>
        <w:rPr>
          <w:rFonts w:eastAsia="Times New Roman"/>
          <w:color w:val="212121"/>
          <w:szCs w:val="24"/>
        </w:rPr>
        <w:t xml:space="preserve">. </w:t>
      </w:r>
    </w:p>
    <w:p w14:paraId="01A9E125"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802095">
        <w:rPr>
          <w:rFonts w:eastAsia="Times New Roman"/>
          <w:color w:val="212121"/>
          <w:szCs w:val="24"/>
        </w:rPr>
        <w:t xml:space="preserve">αι </w:t>
      </w:r>
      <w:r>
        <w:rPr>
          <w:rFonts w:eastAsia="Times New Roman"/>
          <w:color w:val="212121"/>
          <w:szCs w:val="24"/>
        </w:rPr>
        <w:t xml:space="preserve">επίσης, </w:t>
      </w:r>
      <w:r w:rsidRPr="00802095">
        <w:rPr>
          <w:rFonts w:eastAsia="Times New Roman"/>
          <w:color w:val="212121"/>
          <w:szCs w:val="24"/>
        </w:rPr>
        <w:t xml:space="preserve">το </w:t>
      </w:r>
      <w:r>
        <w:rPr>
          <w:rFonts w:eastAsia="Times New Roman"/>
          <w:color w:val="212121"/>
          <w:szCs w:val="24"/>
        </w:rPr>
        <w:t>«</w:t>
      </w:r>
      <w:r w:rsidRPr="00802095">
        <w:rPr>
          <w:rFonts w:eastAsia="Times New Roman"/>
          <w:color w:val="212121"/>
          <w:szCs w:val="24"/>
          <w:lang w:val="en"/>
        </w:rPr>
        <w:t>Union</w:t>
      </w:r>
      <w:r>
        <w:rPr>
          <w:rFonts w:eastAsia="Times New Roman"/>
          <w:color w:val="212121"/>
          <w:szCs w:val="24"/>
        </w:rPr>
        <w:t>», μια και</w:t>
      </w:r>
      <w:r w:rsidRPr="00802095">
        <w:rPr>
          <w:rFonts w:eastAsia="Times New Roman"/>
          <w:color w:val="212121"/>
          <w:szCs w:val="24"/>
        </w:rPr>
        <w:t xml:space="preserve"> το λέτε</w:t>
      </w:r>
      <w:r>
        <w:rPr>
          <w:rFonts w:eastAsia="Times New Roman"/>
          <w:color w:val="212121"/>
          <w:szCs w:val="24"/>
        </w:rPr>
        <w:t>,</w:t>
      </w:r>
      <w:r w:rsidRPr="00802095">
        <w:rPr>
          <w:rFonts w:eastAsia="Times New Roman"/>
          <w:color w:val="212121"/>
          <w:szCs w:val="24"/>
        </w:rPr>
        <w:t xml:space="preserve"> όπως και η σημαία των </w:t>
      </w:r>
      <w:r>
        <w:rPr>
          <w:rFonts w:eastAsia="Times New Roman"/>
          <w:color w:val="212121"/>
          <w:szCs w:val="24"/>
        </w:rPr>
        <w:t>«</w:t>
      </w:r>
      <w:r w:rsidRPr="00802095">
        <w:rPr>
          <w:rFonts w:eastAsia="Times New Roman"/>
          <w:color w:val="212121"/>
          <w:szCs w:val="24"/>
          <w:lang w:val="en"/>
        </w:rPr>
        <w:t>Union</w:t>
      </w:r>
      <w:r w:rsidRPr="00802095">
        <w:rPr>
          <w:rFonts w:eastAsia="Times New Roman"/>
          <w:color w:val="212121"/>
          <w:szCs w:val="24"/>
        </w:rPr>
        <w:t xml:space="preserve"> </w:t>
      </w:r>
      <w:r w:rsidRPr="00802095">
        <w:rPr>
          <w:rFonts w:eastAsia="Times New Roman"/>
          <w:color w:val="212121"/>
          <w:szCs w:val="24"/>
          <w:lang w:val="en"/>
        </w:rPr>
        <w:t>Jack</w:t>
      </w:r>
      <w:r>
        <w:rPr>
          <w:rFonts w:eastAsia="Times New Roman"/>
          <w:color w:val="212121"/>
          <w:szCs w:val="24"/>
        </w:rPr>
        <w:t>», αν</w:t>
      </w:r>
      <w:r w:rsidRPr="00802095">
        <w:rPr>
          <w:rFonts w:eastAsia="Times New Roman"/>
          <w:color w:val="212121"/>
          <w:szCs w:val="24"/>
        </w:rPr>
        <w:t xml:space="preserve"> μου επιτρέπετε να </w:t>
      </w:r>
      <w:r>
        <w:rPr>
          <w:rFonts w:eastAsia="Times New Roman"/>
          <w:color w:val="212121"/>
          <w:szCs w:val="24"/>
        </w:rPr>
        <w:t>σας πω, παρ’ ότι πιθανολογώ ότι το ξέρετε</w:t>
      </w:r>
      <w:r>
        <w:rPr>
          <w:rFonts w:eastAsia="Times New Roman"/>
          <w:color w:val="212121"/>
          <w:szCs w:val="24"/>
        </w:rPr>
        <w:t xml:space="preserve">, </w:t>
      </w:r>
      <w:r w:rsidRPr="00802095">
        <w:rPr>
          <w:rFonts w:eastAsia="Times New Roman"/>
          <w:color w:val="212121"/>
          <w:szCs w:val="24"/>
        </w:rPr>
        <w:t xml:space="preserve">προέρχεται από τον βασιλιά </w:t>
      </w:r>
      <w:r>
        <w:rPr>
          <w:rFonts w:eastAsia="Times New Roman"/>
          <w:color w:val="212121"/>
          <w:szCs w:val="24"/>
          <w:lang w:val="en-US"/>
        </w:rPr>
        <w:t>James</w:t>
      </w:r>
      <w:r w:rsidRPr="001340E9">
        <w:rPr>
          <w:rFonts w:eastAsia="Times New Roman"/>
          <w:color w:val="212121"/>
          <w:szCs w:val="24"/>
        </w:rPr>
        <w:t xml:space="preserve"> </w:t>
      </w:r>
      <w:r>
        <w:rPr>
          <w:rFonts w:eastAsia="Times New Roman"/>
          <w:color w:val="212121"/>
          <w:szCs w:val="24"/>
          <w:lang w:val="en-US"/>
        </w:rPr>
        <w:t>I</w:t>
      </w:r>
      <w:r>
        <w:rPr>
          <w:rFonts w:eastAsia="Times New Roman"/>
          <w:color w:val="212121"/>
          <w:szCs w:val="24"/>
        </w:rPr>
        <w:t xml:space="preserve">, </w:t>
      </w:r>
      <w:r w:rsidRPr="00802095">
        <w:rPr>
          <w:rFonts w:eastAsia="Times New Roman"/>
          <w:color w:val="212121"/>
          <w:szCs w:val="24"/>
        </w:rPr>
        <w:t>Ιάκωβος</w:t>
      </w:r>
      <w:r w:rsidRPr="001340E9">
        <w:rPr>
          <w:rFonts w:eastAsia="Times New Roman"/>
          <w:color w:val="212121"/>
          <w:szCs w:val="24"/>
        </w:rPr>
        <w:t xml:space="preserve">, </w:t>
      </w:r>
      <w:r w:rsidRPr="00802095">
        <w:rPr>
          <w:rFonts w:eastAsia="Times New Roman"/>
          <w:color w:val="212121"/>
          <w:szCs w:val="24"/>
        </w:rPr>
        <w:t>Τζακ</w:t>
      </w:r>
      <w:r>
        <w:rPr>
          <w:rFonts w:eastAsia="Times New Roman"/>
          <w:color w:val="212121"/>
          <w:szCs w:val="24"/>
        </w:rPr>
        <w:t>,</w:t>
      </w:r>
      <w:r w:rsidRPr="00802095">
        <w:rPr>
          <w:rFonts w:eastAsia="Times New Roman"/>
          <w:color w:val="212121"/>
          <w:szCs w:val="24"/>
        </w:rPr>
        <w:t xml:space="preserve"> το χαϊδευτικό του</w:t>
      </w:r>
      <w:r w:rsidRPr="001340E9">
        <w:rPr>
          <w:rFonts w:eastAsia="Times New Roman"/>
          <w:color w:val="212121"/>
          <w:szCs w:val="24"/>
        </w:rPr>
        <w:t>.</w:t>
      </w:r>
      <w:r>
        <w:rPr>
          <w:rFonts w:eastAsia="Times New Roman"/>
          <w:color w:val="212121"/>
          <w:szCs w:val="24"/>
        </w:rPr>
        <w:t xml:space="preserve"> </w:t>
      </w:r>
      <w:r w:rsidRPr="001340E9">
        <w:rPr>
          <w:rFonts w:eastAsia="Times New Roman"/>
          <w:color w:val="212121"/>
          <w:szCs w:val="24"/>
        </w:rPr>
        <w:t>Α</w:t>
      </w:r>
      <w:r>
        <w:rPr>
          <w:rFonts w:eastAsia="Times New Roman"/>
          <w:color w:val="212121"/>
          <w:szCs w:val="24"/>
        </w:rPr>
        <w:t>υτός</w:t>
      </w:r>
      <w:r w:rsidRPr="00802095">
        <w:rPr>
          <w:rFonts w:eastAsia="Times New Roman"/>
          <w:color w:val="212121"/>
          <w:szCs w:val="24"/>
        </w:rPr>
        <w:t xml:space="preserve"> έφτιαξε τη σημαία</w:t>
      </w:r>
      <w:r>
        <w:rPr>
          <w:rFonts w:eastAsia="Times New Roman"/>
          <w:color w:val="212121"/>
          <w:szCs w:val="24"/>
        </w:rPr>
        <w:t xml:space="preserve">, την προβολή των δύο σημαιών, </w:t>
      </w:r>
      <w:r w:rsidRPr="00802095">
        <w:rPr>
          <w:rFonts w:eastAsia="Times New Roman"/>
          <w:color w:val="212121"/>
          <w:szCs w:val="24"/>
        </w:rPr>
        <w:t>της Αγγλίας και της Σ</w:t>
      </w:r>
      <w:r>
        <w:rPr>
          <w:rFonts w:eastAsia="Times New Roman"/>
          <w:color w:val="212121"/>
          <w:szCs w:val="24"/>
        </w:rPr>
        <w:t>κωτίας</w:t>
      </w:r>
      <w:r w:rsidRPr="00802095">
        <w:rPr>
          <w:rFonts w:eastAsia="Times New Roman"/>
          <w:color w:val="212121"/>
          <w:szCs w:val="24"/>
        </w:rPr>
        <w:t xml:space="preserve"> και χαϊδευτικά </w:t>
      </w:r>
      <w:r>
        <w:rPr>
          <w:rFonts w:eastAsia="Times New Roman"/>
          <w:color w:val="212121"/>
          <w:szCs w:val="24"/>
        </w:rPr>
        <w:t>-</w:t>
      </w:r>
      <w:r w:rsidRPr="00802095">
        <w:rPr>
          <w:rFonts w:eastAsia="Times New Roman"/>
          <w:color w:val="212121"/>
          <w:szCs w:val="24"/>
        </w:rPr>
        <w:t xml:space="preserve">ειρωνικά </w:t>
      </w:r>
      <w:r>
        <w:rPr>
          <w:rFonts w:eastAsia="Times New Roman"/>
          <w:color w:val="212121"/>
          <w:szCs w:val="24"/>
        </w:rPr>
        <w:t xml:space="preserve">αν </w:t>
      </w:r>
      <w:r w:rsidRPr="00802095">
        <w:rPr>
          <w:rFonts w:eastAsia="Times New Roman"/>
          <w:color w:val="212121"/>
          <w:szCs w:val="24"/>
        </w:rPr>
        <w:t>θέλετε</w:t>
      </w:r>
      <w:r>
        <w:rPr>
          <w:rFonts w:eastAsia="Times New Roman"/>
          <w:color w:val="212121"/>
          <w:szCs w:val="24"/>
        </w:rPr>
        <w:t xml:space="preserve">- οι Άγγλοι ονόμασαν, διότι το έχουν αυτό πάντα, </w:t>
      </w:r>
      <w:r w:rsidRPr="00802095">
        <w:rPr>
          <w:rFonts w:eastAsia="Times New Roman"/>
          <w:color w:val="212121"/>
          <w:szCs w:val="24"/>
        </w:rPr>
        <w:t xml:space="preserve">τη σημαία τους </w:t>
      </w:r>
      <w:r>
        <w:rPr>
          <w:rFonts w:eastAsia="Times New Roman"/>
          <w:color w:val="212121"/>
          <w:szCs w:val="24"/>
        </w:rPr>
        <w:t>«</w:t>
      </w:r>
      <w:r w:rsidRPr="00802095">
        <w:rPr>
          <w:rFonts w:eastAsia="Times New Roman"/>
          <w:color w:val="212121"/>
          <w:szCs w:val="24"/>
          <w:lang w:val="en"/>
        </w:rPr>
        <w:t>Union</w:t>
      </w:r>
      <w:r>
        <w:rPr>
          <w:rFonts w:eastAsia="Times New Roman"/>
          <w:color w:val="212121"/>
          <w:szCs w:val="24"/>
        </w:rPr>
        <w:t xml:space="preserve"> </w:t>
      </w:r>
      <w:r>
        <w:rPr>
          <w:rFonts w:eastAsia="Times New Roman"/>
          <w:color w:val="212121"/>
          <w:szCs w:val="24"/>
          <w:lang w:val="en-US"/>
        </w:rPr>
        <w:t>Jack</w:t>
      </w:r>
      <w:r>
        <w:rPr>
          <w:rFonts w:eastAsia="Times New Roman"/>
          <w:color w:val="212121"/>
          <w:szCs w:val="24"/>
        </w:rPr>
        <w:t>»</w:t>
      </w:r>
      <w:r w:rsidRPr="006B555D">
        <w:rPr>
          <w:rFonts w:eastAsia="Times New Roman"/>
          <w:color w:val="212121"/>
          <w:szCs w:val="24"/>
        </w:rPr>
        <w:t>.</w:t>
      </w:r>
      <w:r>
        <w:rPr>
          <w:rFonts w:eastAsia="Times New Roman"/>
          <w:color w:val="212121"/>
          <w:szCs w:val="24"/>
        </w:rPr>
        <w:t xml:space="preserve"> Κατά </w:t>
      </w:r>
      <w:r w:rsidRPr="00802095">
        <w:rPr>
          <w:rFonts w:eastAsia="Times New Roman"/>
          <w:color w:val="212121"/>
          <w:szCs w:val="24"/>
        </w:rPr>
        <w:t>συνέπεια</w:t>
      </w:r>
      <w:r w:rsidRPr="006B555D">
        <w:rPr>
          <w:rFonts w:eastAsia="Times New Roman"/>
          <w:color w:val="212121"/>
          <w:szCs w:val="24"/>
        </w:rPr>
        <w:t>,</w:t>
      </w:r>
      <w:r w:rsidRPr="00802095">
        <w:rPr>
          <w:rFonts w:eastAsia="Times New Roman"/>
          <w:color w:val="212121"/>
          <w:szCs w:val="24"/>
        </w:rPr>
        <w:t xml:space="preserve"> δεν τίθεται θέμα αναλογίας με τη</w:t>
      </w:r>
      <w:r>
        <w:rPr>
          <w:rFonts w:eastAsia="Times New Roman"/>
          <w:color w:val="212121"/>
          <w:szCs w:val="24"/>
        </w:rPr>
        <w:t>ν περίπτωση που</w:t>
      </w:r>
      <w:r w:rsidRPr="00802095">
        <w:rPr>
          <w:rFonts w:eastAsia="Times New Roman"/>
          <w:color w:val="212121"/>
          <w:szCs w:val="24"/>
        </w:rPr>
        <w:t xml:space="preserve"> σήμερα αντιμετωπίζουμε</w:t>
      </w:r>
      <w:r w:rsidRPr="006B555D">
        <w:rPr>
          <w:rFonts w:eastAsia="Times New Roman"/>
          <w:color w:val="212121"/>
          <w:szCs w:val="24"/>
        </w:rPr>
        <w:t xml:space="preserve">. </w:t>
      </w:r>
    </w:p>
    <w:p w14:paraId="01A9E126"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w:t>
      </w:r>
      <w:r w:rsidRPr="00802095">
        <w:rPr>
          <w:rFonts w:eastAsia="Times New Roman"/>
          <w:color w:val="212121"/>
          <w:szCs w:val="24"/>
        </w:rPr>
        <w:t xml:space="preserve">αφού </w:t>
      </w:r>
      <w:r>
        <w:rPr>
          <w:rFonts w:eastAsia="Times New Roman"/>
          <w:color w:val="212121"/>
          <w:szCs w:val="24"/>
        </w:rPr>
        <w:t xml:space="preserve">«σκουπίσαμε» </w:t>
      </w:r>
      <w:r w:rsidRPr="00802095">
        <w:rPr>
          <w:rFonts w:eastAsia="Times New Roman"/>
          <w:color w:val="212121"/>
          <w:szCs w:val="24"/>
        </w:rPr>
        <w:t>ό</w:t>
      </w:r>
      <w:r>
        <w:rPr>
          <w:rFonts w:eastAsia="Times New Roman"/>
          <w:color w:val="212121"/>
          <w:szCs w:val="24"/>
        </w:rPr>
        <w:t>,</w:t>
      </w:r>
      <w:r w:rsidRPr="00802095">
        <w:rPr>
          <w:rFonts w:eastAsia="Times New Roman"/>
          <w:color w:val="212121"/>
          <w:szCs w:val="24"/>
        </w:rPr>
        <w:t>τι ακούστηκε</w:t>
      </w:r>
      <w:r>
        <w:rPr>
          <w:rFonts w:eastAsia="Times New Roman"/>
          <w:color w:val="212121"/>
          <w:szCs w:val="24"/>
        </w:rPr>
        <w:t>,</w:t>
      </w:r>
      <w:r w:rsidRPr="00802095">
        <w:rPr>
          <w:rFonts w:eastAsia="Times New Roman"/>
          <w:color w:val="212121"/>
          <w:szCs w:val="24"/>
        </w:rPr>
        <w:t xml:space="preserve"> τώρα να πάμε λίγο στα </w:t>
      </w:r>
      <w:r>
        <w:rPr>
          <w:rFonts w:eastAsia="Times New Roman"/>
          <w:color w:val="212121"/>
          <w:szCs w:val="24"/>
        </w:rPr>
        <w:t>κύρια θέματα. Τι συζητάμε εδώ; Συζητάμε την Κύρωση του Πρωτοκόλλου Π</w:t>
      </w:r>
      <w:r w:rsidRPr="00802095">
        <w:rPr>
          <w:rFonts w:eastAsia="Times New Roman"/>
          <w:color w:val="212121"/>
          <w:szCs w:val="24"/>
        </w:rPr>
        <w:t>ρ</w:t>
      </w:r>
      <w:r w:rsidRPr="00802095">
        <w:rPr>
          <w:rFonts w:eastAsia="Times New Roman"/>
          <w:color w:val="212121"/>
          <w:szCs w:val="24"/>
        </w:rPr>
        <w:t xml:space="preserve">οσχώρησης της Βόρειας Μακεδονίας </w:t>
      </w:r>
      <w:r>
        <w:rPr>
          <w:rFonts w:eastAsia="Times New Roman"/>
          <w:color w:val="212121"/>
          <w:szCs w:val="24"/>
        </w:rPr>
        <w:t>στη Βορειοατλαντική Συμμαχία. Κ</w:t>
      </w:r>
      <w:r w:rsidRPr="00802095">
        <w:rPr>
          <w:rFonts w:eastAsia="Times New Roman"/>
          <w:color w:val="212121"/>
          <w:szCs w:val="24"/>
        </w:rPr>
        <w:t xml:space="preserve">αι </w:t>
      </w:r>
      <w:r w:rsidRPr="00802095">
        <w:rPr>
          <w:rFonts w:eastAsia="Times New Roman"/>
          <w:color w:val="212121"/>
          <w:szCs w:val="24"/>
        </w:rPr>
        <w:lastRenderedPageBreak/>
        <w:t>αυτό είναι μ</w:t>
      </w:r>
      <w:r>
        <w:rPr>
          <w:rFonts w:eastAsia="Times New Roman"/>
          <w:color w:val="212121"/>
          <w:szCs w:val="24"/>
        </w:rPr>
        <w:t>ι</w:t>
      </w:r>
      <w:r w:rsidRPr="00802095">
        <w:rPr>
          <w:rFonts w:eastAsia="Times New Roman"/>
          <w:color w:val="212121"/>
          <w:szCs w:val="24"/>
        </w:rPr>
        <w:t>α συνέπεια τ</w:t>
      </w:r>
      <w:r>
        <w:rPr>
          <w:rFonts w:eastAsia="Times New Roman"/>
          <w:color w:val="212121"/>
          <w:szCs w:val="24"/>
        </w:rPr>
        <w:t>ης Σ</w:t>
      </w:r>
      <w:r w:rsidRPr="00802095">
        <w:rPr>
          <w:rFonts w:eastAsia="Times New Roman"/>
          <w:color w:val="212121"/>
          <w:szCs w:val="24"/>
        </w:rPr>
        <w:t>υμφωνίας των</w:t>
      </w:r>
      <w:r>
        <w:rPr>
          <w:rFonts w:eastAsia="Times New Roman"/>
          <w:color w:val="212121"/>
          <w:szCs w:val="24"/>
        </w:rPr>
        <w:t xml:space="preserve"> Πρεσπών που κύρωσε η ελληνική Β</w:t>
      </w:r>
      <w:r w:rsidRPr="00802095">
        <w:rPr>
          <w:rFonts w:eastAsia="Times New Roman"/>
          <w:color w:val="212121"/>
          <w:szCs w:val="24"/>
        </w:rPr>
        <w:t>ουλή</w:t>
      </w:r>
      <w:r>
        <w:rPr>
          <w:rFonts w:eastAsia="Times New Roman"/>
          <w:color w:val="212121"/>
          <w:szCs w:val="24"/>
        </w:rPr>
        <w:t xml:space="preserve">. </w:t>
      </w:r>
    </w:p>
    <w:p w14:paraId="01A9E127"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Γ</w:t>
      </w:r>
      <w:r w:rsidRPr="00802095">
        <w:rPr>
          <w:rFonts w:eastAsia="Times New Roman"/>
          <w:color w:val="212121"/>
          <w:szCs w:val="24"/>
        </w:rPr>
        <w:t xml:space="preserve">ια </w:t>
      </w:r>
      <w:r>
        <w:rPr>
          <w:rFonts w:eastAsia="Times New Roman"/>
          <w:color w:val="212121"/>
          <w:szCs w:val="24"/>
        </w:rPr>
        <w:t>εμά</w:t>
      </w:r>
      <w:r w:rsidRPr="00802095">
        <w:rPr>
          <w:rFonts w:eastAsia="Times New Roman"/>
          <w:color w:val="212121"/>
          <w:szCs w:val="24"/>
        </w:rPr>
        <w:t>ς</w:t>
      </w:r>
      <w:r>
        <w:rPr>
          <w:rFonts w:eastAsia="Times New Roman"/>
          <w:color w:val="212121"/>
          <w:szCs w:val="24"/>
        </w:rPr>
        <w:t>, τη Ν</w:t>
      </w:r>
      <w:r w:rsidRPr="00802095">
        <w:rPr>
          <w:rFonts w:eastAsia="Times New Roman"/>
          <w:color w:val="212121"/>
          <w:szCs w:val="24"/>
        </w:rPr>
        <w:t>έα Δημοκρατία</w:t>
      </w:r>
      <w:r>
        <w:rPr>
          <w:rFonts w:eastAsia="Times New Roman"/>
          <w:color w:val="212121"/>
          <w:szCs w:val="24"/>
        </w:rPr>
        <w:t xml:space="preserve">, </w:t>
      </w:r>
      <w:r w:rsidRPr="00802095">
        <w:rPr>
          <w:rFonts w:eastAsia="Times New Roman"/>
          <w:color w:val="212121"/>
          <w:szCs w:val="24"/>
        </w:rPr>
        <w:t xml:space="preserve">είναι θέμα λογικής συνέπειας </w:t>
      </w:r>
      <w:r>
        <w:rPr>
          <w:rFonts w:eastAsia="Times New Roman"/>
          <w:color w:val="212121"/>
          <w:szCs w:val="24"/>
        </w:rPr>
        <w:t>-</w:t>
      </w:r>
      <w:r w:rsidRPr="00802095">
        <w:rPr>
          <w:rFonts w:eastAsia="Times New Roman"/>
          <w:color w:val="212121"/>
          <w:szCs w:val="24"/>
        </w:rPr>
        <w:t>ούτε καν πολιτικής</w:t>
      </w:r>
      <w:r>
        <w:rPr>
          <w:rFonts w:eastAsia="Times New Roman"/>
          <w:color w:val="212121"/>
          <w:szCs w:val="24"/>
        </w:rPr>
        <w:t>-</w:t>
      </w:r>
      <w:r w:rsidRPr="00802095">
        <w:rPr>
          <w:rFonts w:eastAsia="Times New Roman"/>
          <w:color w:val="212121"/>
          <w:szCs w:val="24"/>
        </w:rPr>
        <w:t xml:space="preserve"> </w:t>
      </w:r>
      <w:r>
        <w:rPr>
          <w:rFonts w:eastAsia="Times New Roman"/>
          <w:color w:val="212121"/>
          <w:szCs w:val="24"/>
        </w:rPr>
        <w:t xml:space="preserve">η καταψήφιση αυτής της </w:t>
      </w:r>
      <w:r>
        <w:rPr>
          <w:rFonts w:eastAsia="Times New Roman"/>
          <w:color w:val="212121"/>
          <w:szCs w:val="24"/>
        </w:rPr>
        <w:t>σ</w:t>
      </w:r>
      <w:r>
        <w:rPr>
          <w:rFonts w:eastAsia="Times New Roman"/>
          <w:color w:val="212121"/>
          <w:szCs w:val="24"/>
        </w:rPr>
        <w:t>υμφωνίας. Δεν</w:t>
      </w:r>
      <w:r w:rsidRPr="00802095">
        <w:rPr>
          <w:rFonts w:eastAsia="Times New Roman"/>
          <w:color w:val="212121"/>
          <w:szCs w:val="24"/>
        </w:rPr>
        <w:t xml:space="preserve"> μ</w:t>
      </w:r>
      <w:r>
        <w:rPr>
          <w:rFonts w:eastAsia="Times New Roman"/>
          <w:color w:val="212121"/>
          <w:szCs w:val="24"/>
        </w:rPr>
        <w:t>πορεί να έχουμε καταψηφίσει τη Σ</w:t>
      </w:r>
      <w:r w:rsidRPr="00802095">
        <w:rPr>
          <w:rFonts w:eastAsia="Times New Roman"/>
          <w:color w:val="212121"/>
          <w:szCs w:val="24"/>
        </w:rPr>
        <w:t>υμφωνία των Πρεσπών και να έρθουμε τώρα να υπερψηφί</w:t>
      </w:r>
      <w:r>
        <w:rPr>
          <w:rFonts w:eastAsia="Times New Roman"/>
          <w:color w:val="212121"/>
          <w:szCs w:val="24"/>
        </w:rPr>
        <w:t xml:space="preserve">σουμε ή να συζητήσουμε αν μπορούμε να πάρουμε οποιαδήποτε άλλη θέση για την </w:t>
      </w:r>
      <w:r>
        <w:rPr>
          <w:rFonts w:eastAsia="Times New Roman"/>
          <w:color w:val="212121"/>
          <w:szCs w:val="24"/>
        </w:rPr>
        <w:t>κ</w:t>
      </w:r>
      <w:r>
        <w:rPr>
          <w:rFonts w:eastAsia="Times New Roman"/>
          <w:color w:val="212121"/>
          <w:szCs w:val="24"/>
        </w:rPr>
        <w:t xml:space="preserve">ύρωση αυτού του </w:t>
      </w:r>
      <w:r>
        <w:rPr>
          <w:rFonts w:eastAsia="Times New Roman"/>
          <w:color w:val="212121"/>
          <w:szCs w:val="24"/>
        </w:rPr>
        <w:t>π</w:t>
      </w:r>
      <w:r w:rsidRPr="00802095">
        <w:rPr>
          <w:rFonts w:eastAsia="Times New Roman"/>
          <w:color w:val="212121"/>
          <w:szCs w:val="24"/>
        </w:rPr>
        <w:t>ρωτοκόλλου</w:t>
      </w:r>
      <w:r>
        <w:rPr>
          <w:rFonts w:eastAsia="Times New Roman"/>
          <w:color w:val="212121"/>
          <w:szCs w:val="24"/>
        </w:rPr>
        <w:t xml:space="preserve">. </w:t>
      </w:r>
    </w:p>
    <w:p w14:paraId="01A9E128"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Αυτό, όμως,</w:t>
      </w:r>
      <w:r w:rsidRPr="00802095">
        <w:rPr>
          <w:rFonts w:eastAsia="Times New Roman"/>
          <w:color w:val="212121"/>
          <w:szCs w:val="24"/>
        </w:rPr>
        <w:t xml:space="preserve"> δεν σημαίνει αλλαγή στάσης μας στα ευρύ</w:t>
      </w:r>
      <w:r w:rsidRPr="00802095">
        <w:rPr>
          <w:rFonts w:eastAsia="Times New Roman"/>
          <w:color w:val="212121"/>
          <w:szCs w:val="24"/>
        </w:rPr>
        <w:t>τερα πολιτικά ζητήματα</w:t>
      </w:r>
      <w:r>
        <w:rPr>
          <w:rFonts w:eastAsia="Times New Roman"/>
          <w:color w:val="212121"/>
          <w:szCs w:val="24"/>
        </w:rPr>
        <w:t xml:space="preserve"> α</w:t>
      </w:r>
      <w:r w:rsidRPr="00802095">
        <w:rPr>
          <w:rFonts w:eastAsia="Times New Roman"/>
          <w:color w:val="212121"/>
          <w:szCs w:val="24"/>
        </w:rPr>
        <w:t xml:space="preserve">πέναντι </w:t>
      </w:r>
      <w:r>
        <w:rPr>
          <w:rFonts w:eastAsia="Times New Roman"/>
          <w:color w:val="212121"/>
          <w:szCs w:val="24"/>
        </w:rPr>
        <w:t>στη Βορειοατλαντική Συμμαχία,</w:t>
      </w:r>
      <w:r w:rsidRPr="00802095">
        <w:rPr>
          <w:rFonts w:eastAsia="Times New Roman"/>
          <w:color w:val="212121"/>
          <w:szCs w:val="24"/>
        </w:rPr>
        <w:t xml:space="preserve"> απέναντι στον προσανατολισμό της χώρας</w:t>
      </w:r>
      <w:r>
        <w:rPr>
          <w:rFonts w:eastAsia="Times New Roman"/>
          <w:color w:val="212121"/>
          <w:szCs w:val="24"/>
        </w:rPr>
        <w:t>,</w:t>
      </w:r>
      <w:r w:rsidRPr="00802095">
        <w:rPr>
          <w:rFonts w:eastAsia="Times New Roman"/>
          <w:color w:val="212121"/>
          <w:szCs w:val="24"/>
        </w:rPr>
        <w:t xml:space="preserve"> σε αυτό που </w:t>
      </w:r>
      <w:r>
        <w:rPr>
          <w:rFonts w:eastAsia="Times New Roman"/>
          <w:color w:val="212121"/>
          <w:szCs w:val="24"/>
        </w:rPr>
        <w:t xml:space="preserve">ο </w:t>
      </w:r>
      <w:r w:rsidRPr="00802095">
        <w:rPr>
          <w:rFonts w:eastAsia="Times New Roman"/>
          <w:color w:val="212121"/>
          <w:szCs w:val="24"/>
        </w:rPr>
        <w:t xml:space="preserve">αείμνηστος Κωνσταντίνος Καραμανλής </w:t>
      </w:r>
      <w:r>
        <w:rPr>
          <w:rFonts w:eastAsia="Times New Roman"/>
          <w:color w:val="212121"/>
          <w:szCs w:val="24"/>
        </w:rPr>
        <w:t>είπε «</w:t>
      </w:r>
      <w:proofErr w:type="spellStart"/>
      <w:r>
        <w:rPr>
          <w:rFonts w:eastAsia="Times New Roman"/>
          <w:color w:val="212121"/>
          <w:szCs w:val="24"/>
        </w:rPr>
        <w:t>ανήκομεν</w:t>
      </w:r>
      <w:proofErr w:type="spellEnd"/>
      <w:r>
        <w:rPr>
          <w:rFonts w:eastAsia="Times New Roman"/>
          <w:color w:val="212121"/>
          <w:szCs w:val="24"/>
        </w:rPr>
        <w:t xml:space="preserve"> εις την Δύσιν». Αυτή είναι η θέση της Νέας Δημοκρατίας. </w:t>
      </w:r>
    </w:p>
    <w:p w14:paraId="01A9E129"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w:t>
      </w:r>
      <w:r w:rsidRPr="00802095">
        <w:rPr>
          <w:rFonts w:eastAsia="Times New Roman"/>
          <w:color w:val="212121"/>
          <w:szCs w:val="24"/>
        </w:rPr>
        <w:t xml:space="preserve">ολλές φορές </w:t>
      </w:r>
      <w:r>
        <w:rPr>
          <w:rFonts w:eastAsia="Times New Roman"/>
          <w:color w:val="212121"/>
          <w:szCs w:val="24"/>
        </w:rPr>
        <w:t>η σχέση μας με το ΝΑ</w:t>
      </w:r>
      <w:r>
        <w:rPr>
          <w:rFonts w:eastAsia="Times New Roman"/>
          <w:color w:val="212121"/>
          <w:szCs w:val="24"/>
        </w:rPr>
        <w:t xml:space="preserve">ΤΟ πέρασε προβλήματα, εντονότατα προβλήματα. Πάρα πολλές φορές </w:t>
      </w:r>
      <w:r w:rsidRPr="00802095">
        <w:rPr>
          <w:rFonts w:eastAsia="Times New Roman"/>
          <w:color w:val="212121"/>
          <w:szCs w:val="24"/>
        </w:rPr>
        <w:t>κ</w:t>
      </w:r>
      <w:r>
        <w:rPr>
          <w:rFonts w:eastAsia="Times New Roman"/>
          <w:color w:val="212121"/>
          <w:szCs w:val="24"/>
        </w:rPr>
        <w:t xml:space="preserve">αι σε πολλά θέματα δεν βλέπουμε </w:t>
      </w:r>
      <w:r w:rsidRPr="00802095">
        <w:rPr>
          <w:rFonts w:eastAsia="Times New Roman"/>
          <w:color w:val="212121"/>
          <w:szCs w:val="24"/>
        </w:rPr>
        <w:t xml:space="preserve">ακριβώς με τον ίδιο τρόπο με το </w:t>
      </w:r>
      <w:r>
        <w:rPr>
          <w:rFonts w:eastAsia="Times New Roman"/>
          <w:color w:val="212121"/>
          <w:szCs w:val="24"/>
        </w:rPr>
        <w:t xml:space="preserve">ΝΑΤΟ. Όμως, </w:t>
      </w:r>
      <w:r w:rsidRPr="00802095">
        <w:rPr>
          <w:rFonts w:eastAsia="Times New Roman"/>
          <w:color w:val="212121"/>
          <w:szCs w:val="24"/>
        </w:rPr>
        <w:t xml:space="preserve">αντιλαμβανόμαστε τη χώρα </w:t>
      </w:r>
      <w:r>
        <w:rPr>
          <w:rFonts w:eastAsia="Times New Roman"/>
          <w:color w:val="212121"/>
          <w:szCs w:val="24"/>
        </w:rPr>
        <w:t>ως χώρα</w:t>
      </w:r>
      <w:r w:rsidRPr="00802095">
        <w:rPr>
          <w:rFonts w:eastAsia="Times New Roman"/>
          <w:color w:val="212121"/>
          <w:szCs w:val="24"/>
        </w:rPr>
        <w:t xml:space="preserve"> συμμετέχουσα </w:t>
      </w:r>
      <w:r>
        <w:rPr>
          <w:rFonts w:eastAsia="Times New Roman"/>
          <w:color w:val="212121"/>
          <w:szCs w:val="24"/>
        </w:rPr>
        <w:t xml:space="preserve">στη </w:t>
      </w:r>
      <w:r>
        <w:rPr>
          <w:rFonts w:eastAsia="Times New Roman"/>
          <w:color w:val="212121"/>
          <w:szCs w:val="24"/>
        </w:rPr>
        <w:t>σ</w:t>
      </w:r>
      <w:r w:rsidRPr="00802095">
        <w:rPr>
          <w:rFonts w:eastAsia="Times New Roman"/>
          <w:color w:val="212121"/>
          <w:szCs w:val="24"/>
        </w:rPr>
        <w:t>υμμαχία</w:t>
      </w:r>
      <w:r>
        <w:rPr>
          <w:rFonts w:eastAsia="Times New Roman"/>
          <w:color w:val="212121"/>
          <w:szCs w:val="24"/>
        </w:rPr>
        <w:t xml:space="preserve">, ως μια χώρα </w:t>
      </w:r>
      <w:r w:rsidRPr="00802095">
        <w:rPr>
          <w:rFonts w:eastAsia="Times New Roman"/>
          <w:color w:val="212121"/>
          <w:szCs w:val="24"/>
        </w:rPr>
        <w:t>που προ</w:t>
      </w:r>
      <w:r>
        <w:rPr>
          <w:rFonts w:eastAsia="Times New Roman"/>
          <w:color w:val="212121"/>
          <w:szCs w:val="24"/>
        </w:rPr>
        <w:t xml:space="preserve">σπαθεί να εκφράσει τα συμφέροντά της </w:t>
      </w:r>
      <w:r>
        <w:rPr>
          <w:rFonts w:eastAsia="Times New Roman"/>
          <w:color w:val="212121"/>
          <w:szCs w:val="24"/>
        </w:rPr>
        <w:t xml:space="preserve">μέσα από αυτή τη </w:t>
      </w:r>
      <w:r>
        <w:rPr>
          <w:rFonts w:eastAsia="Times New Roman"/>
          <w:color w:val="212121"/>
          <w:szCs w:val="24"/>
        </w:rPr>
        <w:t>σ</w:t>
      </w:r>
      <w:r w:rsidRPr="00802095">
        <w:rPr>
          <w:rFonts w:eastAsia="Times New Roman"/>
          <w:color w:val="212121"/>
          <w:szCs w:val="24"/>
        </w:rPr>
        <w:t>υμμαχία</w:t>
      </w:r>
      <w:r>
        <w:rPr>
          <w:rFonts w:eastAsia="Times New Roman"/>
          <w:color w:val="212121"/>
          <w:szCs w:val="24"/>
        </w:rPr>
        <w:t>,</w:t>
      </w:r>
      <w:r w:rsidRPr="00802095">
        <w:rPr>
          <w:rFonts w:eastAsia="Times New Roman"/>
          <w:color w:val="212121"/>
          <w:szCs w:val="24"/>
        </w:rPr>
        <w:t xml:space="preserve"> άλλοτε εύκολα</w:t>
      </w:r>
      <w:r>
        <w:rPr>
          <w:rFonts w:eastAsia="Times New Roman"/>
          <w:color w:val="212121"/>
          <w:szCs w:val="24"/>
        </w:rPr>
        <w:t xml:space="preserve">, </w:t>
      </w:r>
      <w:r w:rsidRPr="00802095">
        <w:rPr>
          <w:rFonts w:eastAsia="Times New Roman"/>
          <w:color w:val="212121"/>
          <w:szCs w:val="24"/>
        </w:rPr>
        <w:lastRenderedPageBreak/>
        <w:t>άλλοτε δύσκολα</w:t>
      </w:r>
      <w:r>
        <w:rPr>
          <w:rFonts w:eastAsia="Times New Roman"/>
          <w:color w:val="212121"/>
          <w:szCs w:val="24"/>
        </w:rPr>
        <w:t>, άλλοτε με α</w:t>
      </w:r>
      <w:r w:rsidRPr="00802095">
        <w:rPr>
          <w:rFonts w:eastAsia="Times New Roman"/>
          <w:color w:val="212121"/>
          <w:szCs w:val="24"/>
        </w:rPr>
        <w:t>ντιθέσεις</w:t>
      </w:r>
      <w:r>
        <w:rPr>
          <w:rFonts w:eastAsia="Times New Roman"/>
          <w:color w:val="212121"/>
          <w:szCs w:val="24"/>
        </w:rPr>
        <w:t>,</w:t>
      </w:r>
      <w:r w:rsidRPr="00802095">
        <w:rPr>
          <w:rFonts w:eastAsia="Times New Roman"/>
          <w:color w:val="212121"/>
          <w:szCs w:val="24"/>
        </w:rPr>
        <w:t xml:space="preserve"> άλλοτε με </w:t>
      </w:r>
      <w:r>
        <w:rPr>
          <w:rFonts w:eastAsia="Times New Roman"/>
          <w:color w:val="212121"/>
          <w:szCs w:val="24"/>
        </w:rPr>
        <w:t xml:space="preserve">μάχες, </w:t>
      </w:r>
      <w:r w:rsidRPr="00802095">
        <w:rPr>
          <w:rFonts w:eastAsia="Times New Roman"/>
          <w:color w:val="212121"/>
          <w:szCs w:val="24"/>
        </w:rPr>
        <w:t>αλλά σε αυτό το πλαίσιο</w:t>
      </w:r>
      <w:r>
        <w:rPr>
          <w:rFonts w:eastAsia="Times New Roman"/>
          <w:color w:val="212121"/>
          <w:szCs w:val="24"/>
        </w:rPr>
        <w:t>.</w:t>
      </w:r>
    </w:p>
    <w:p w14:paraId="01A9E12A"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802095">
        <w:rPr>
          <w:rFonts w:eastAsia="Times New Roman"/>
          <w:color w:val="212121"/>
          <w:szCs w:val="24"/>
        </w:rPr>
        <w:t>υτό</w:t>
      </w:r>
      <w:r>
        <w:rPr>
          <w:rFonts w:eastAsia="Times New Roman"/>
          <w:color w:val="212121"/>
          <w:szCs w:val="24"/>
        </w:rPr>
        <w:t>,</w:t>
      </w:r>
      <w:r w:rsidRPr="00802095">
        <w:rPr>
          <w:rFonts w:eastAsia="Times New Roman"/>
          <w:color w:val="212121"/>
          <w:szCs w:val="24"/>
        </w:rPr>
        <w:t xml:space="preserve"> </w:t>
      </w:r>
      <w:r>
        <w:rPr>
          <w:rFonts w:eastAsia="Times New Roman"/>
          <w:color w:val="212121"/>
          <w:szCs w:val="24"/>
        </w:rPr>
        <w:t>όμως,</w:t>
      </w:r>
      <w:r w:rsidRPr="00802095">
        <w:rPr>
          <w:rFonts w:eastAsia="Times New Roman"/>
          <w:color w:val="212121"/>
          <w:szCs w:val="24"/>
        </w:rPr>
        <w:t xml:space="preserve"> το οποίο</w:t>
      </w:r>
      <w:r>
        <w:rPr>
          <w:rFonts w:eastAsia="Times New Roman"/>
          <w:color w:val="212121"/>
          <w:szCs w:val="24"/>
        </w:rPr>
        <w:t xml:space="preserve">, κυρίες και κύριοι συνάδελφοι, </w:t>
      </w:r>
      <w:r w:rsidRPr="00802095">
        <w:rPr>
          <w:rFonts w:eastAsia="Times New Roman"/>
          <w:color w:val="212121"/>
          <w:szCs w:val="24"/>
        </w:rPr>
        <w:t xml:space="preserve">θέλω να σας πω ξεκάθαρα </w:t>
      </w:r>
      <w:r>
        <w:rPr>
          <w:rFonts w:eastAsia="Times New Roman"/>
          <w:color w:val="212121"/>
          <w:szCs w:val="24"/>
        </w:rPr>
        <w:t xml:space="preserve">–και εγώ δεν σας </w:t>
      </w:r>
      <w:r w:rsidRPr="00802095">
        <w:rPr>
          <w:rFonts w:eastAsia="Times New Roman"/>
          <w:color w:val="212121"/>
          <w:szCs w:val="24"/>
        </w:rPr>
        <w:t xml:space="preserve">το λέω υπό την έννοια της υπόδειξης </w:t>
      </w:r>
      <w:r>
        <w:rPr>
          <w:rFonts w:eastAsia="Times New Roman"/>
          <w:color w:val="212121"/>
          <w:szCs w:val="24"/>
        </w:rPr>
        <w:t xml:space="preserve">ή </w:t>
      </w:r>
      <w:r w:rsidRPr="00802095">
        <w:rPr>
          <w:rFonts w:eastAsia="Times New Roman"/>
          <w:color w:val="212121"/>
          <w:szCs w:val="24"/>
        </w:rPr>
        <w:t>για</w:t>
      </w:r>
      <w:r w:rsidRPr="00802095">
        <w:rPr>
          <w:rFonts w:eastAsia="Times New Roman"/>
          <w:color w:val="212121"/>
          <w:szCs w:val="24"/>
        </w:rPr>
        <w:t xml:space="preserve"> </w:t>
      </w:r>
      <w:r>
        <w:rPr>
          <w:rFonts w:eastAsia="Times New Roman"/>
          <w:color w:val="212121"/>
          <w:szCs w:val="24"/>
        </w:rPr>
        <w:t>να σας κατηγορήσω</w:t>
      </w:r>
      <w:r w:rsidRPr="00802095">
        <w:rPr>
          <w:rFonts w:eastAsia="Times New Roman"/>
          <w:color w:val="212121"/>
          <w:szCs w:val="24"/>
        </w:rPr>
        <w:t xml:space="preserve"> για το τι λέγατε χθες</w:t>
      </w:r>
      <w:r>
        <w:rPr>
          <w:rFonts w:eastAsia="Times New Roman"/>
          <w:color w:val="212121"/>
          <w:szCs w:val="24"/>
        </w:rPr>
        <w:t>-</w:t>
      </w:r>
      <w:r w:rsidRPr="00802095">
        <w:rPr>
          <w:rFonts w:eastAsia="Times New Roman"/>
          <w:color w:val="212121"/>
          <w:szCs w:val="24"/>
        </w:rPr>
        <w:t xml:space="preserve"> </w:t>
      </w:r>
      <w:r>
        <w:rPr>
          <w:rFonts w:eastAsia="Times New Roman"/>
          <w:color w:val="212121"/>
          <w:szCs w:val="24"/>
        </w:rPr>
        <w:t>είναι ότι είχατε μι</w:t>
      </w:r>
      <w:r w:rsidRPr="00802095">
        <w:rPr>
          <w:rFonts w:eastAsia="Times New Roman"/>
          <w:color w:val="212121"/>
          <w:szCs w:val="24"/>
        </w:rPr>
        <w:t>α θέση που ήταν οξύτατη εναντίον του ΝΑΤΟ</w:t>
      </w:r>
      <w:r>
        <w:rPr>
          <w:rFonts w:eastAsia="Times New Roman"/>
          <w:color w:val="212121"/>
          <w:szCs w:val="24"/>
        </w:rPr>
        <w:t xml:space="preserve">. Λέγατε κατ’ επανάληψη: «Από </w:t>
      </w:r>
      <w:r w:rsidRPr="00802095">
        <w:rPr>
          <w:rFonts w:eastAsia="Times New Roman"/>
          <w:color w:val="212121"/>
          <w:szCs w:val="24"/>
        </w:rPr>
        <w:t>την πλευρά μας έχουμε δηλώσει</w:t>
      </w:r>
      <w:r>
        <w:rPr>
          <w:rFonts w:eastAsia="Times New Roman"/>
          <w:color w:val="212121"/>
          <w:szCs w:val="24"/>
        </w:rPr>
        <w:t>…» -αυτό είναι το 2009-</w:t>
      </w:r>
      <w:r w:rsidRPr="00802095">
        <w:rPr>
          <w:rFonts w:eastAsia="Times New Roman"/>
          <w:color w:val="212121"/>
          <w:szCs w:val="24"/>
        </w:rPr>
        <w:t xml:space="preserve"> </w:t>
      </w:r>
      <w:r>
        <w:rPr>
          <w:rFonts w:eastAsia="Times New Roman"/>
          <w:color w:val="212121"/>
          <w:szCs w:val="24"/>
        </w:rPr>
        <w:t>«…ό</w:t>
      </w:r>
      <w:r w:rsidRPr="00802095">
        <w:rPr>
          <w:rFonts w:eastAsia="Times New Roman"/>
          <w:color w:val="212121"/>
          <w:szCs w:val="24"/>
        </w:rPr>
        <w:t xml:space="preserve">τι θεωρούμε το ΝΑΤΟ </w:t>
      </w:r>
      <w:r>
        <w:rPr>
          <w:rFonts w:eastAsia="Times New Roman"/>
          <w:color w:val="212121"/>
          <w:szCs w:val="24"/>
        </w:rPr>
        <w:t>ως</w:t>
      </w:r>
      <w:r w:rsidRPr="00802095">
        <w:rPr>
          <w:rFonts w:eastAsia="Times New Roman"/>
          <w:color w:val="212121"/>
          <w:szCs w:val="24"/>
        </w:rPr>
        <w:t xml:space="preserve"> ένα</w:t>
      </w:r>
      <w:r>
        <w:rPr>
          <w:rFonts w:eastAsia="Times New Roman"/>
          <w:color w:val="212121"/>
          <w:szCs w:val="24"/>
        </w:rPr>
        <w:t>ν</w:t>
      </w:r>
      <w:r w:rsidRPr="00802095">
        <w:rPr>
          <w:rFonts w:eastAsia="Times New Roman"/>
          <w:color w:val="212121"/>
          <w:szCs w:val="24"/>
        </w:rPr>
        <w:t xml:space="preserve"> επιθετικό οργανισμό</w:t>
      </w:r>
      <w:r>
        <w:rPr>
          <w:rFonts w:eastAsia="Times New Roman"/>
          <w:color w:val="212121"/>
          <w:szCs w:val="24"/>
        </w:rPr>
        <w:t xml:space="preserve">». Αυτή είναι </w:t>
      </w:r>
      <w:r w:rsidRPr="00802095">
        <w:rPr>
          <w:rFonts w:eastAsia="Times New Roman"/>
          <w:color w:val="212121"/>
          <w:szCs w:val="24"/>
        </w:rPr>
        <w:t>φράση τ</w:t>
      </w:r>
      <w:r w:rsidRPr="00802095">
        <w:rPr>
          <w:rFonts w:eastAsia="Times New Roman"/>
          <w:color w:val="212121"/>
          <w:szCs w:val="24"/>
        </w:rPr>
        <w:t xml:space="preserve">ου μακαρίτη </w:t>
      </w:r>
      <w:proofErr w:type="spellStart"/>
      <w:r>
        <w:rPr>
          <w:rFonts w:eastAsia="Times New Roman"/>
          <w:color w:val="212121"/>
          <w:szCs w:val="24"/>
        </w:rPr>
        <w:t>Μπανιά</w:t>
      </w:r>
      <w:proofErr w:type="spellEnd"/>
      <w:r w:rsidRPr="00802095">
        <w:rPr>
          <w:rFonts w:eastAsia="Times New Roman"/>
          <w:color w:val="212121"/>
          <w:szCs w:val="24"/>
        </w:rPr>
        <w:t xml:space="preserve"> από το 2009</w:t>
      </w:r>
      <w:r>
        <w:rPr>
          <w:rFonts w:eastAsia="Times New Roman"/>
          <w:color w:val="212121"/>
          <w:szCs w:val="24"/>
        </w:rPr>
        <w:t>,</w:t>
      </w:r>
      <w:r w:rsidRPr="00802095">
        <w:rPr>
          <w:rFonts w:eastAsia="Times New Roman"/>
          <w:color w:val="212121"/>
          <w:szCs w:val="24"/>
        </w:rPr>
        <w:t xml:space="preserve"> πνευματικού πατέρα στην πραγματικότητα ενός μεγάλου μέρο</w:t>
      </w:r>
      <w:r>
        <w:rPr>
          <w:rFonts w:eastAsia="Times New Roman"/>
          <w:color w:val="212121"/>
          <w:szCs w:val="24"/>
        </w:rPr>
        <w:t>υ</w:t>
      </w:r>
      <w:r w:rsidRPr="00802095">
        <w:rPr>
          <w:rFonts w:eastAsia="Times New Roman"/>
          <w:color w:val="212121"/>
          <w:szCs w:val="24"/>
        </w:rPr>
        <w:t>ς του σημερινού ΣΥΡΙΖΑ</w:t>
      </w:r>
      <w:r>
        <w:rPr>
          <w:rFonts w:eastAsia="Times New Roman"/>
          <w:color w:val="212121"/>
          <w:szCs w:val="24"/>
        </w:rPr>
        <w:t xml:space="preserve">. </w:t>
      </w:r>
    </w:p>
    <w:p w14:paraId="01A9E12B"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Το 2013 </w:t>
      </w:r>
      <w:r w:rsidRPr="00802095">
        <w:rPr>
          <w:rFonts w:eastAsia="Times New Roman"/>
          <w:color w:val="212121"/>
          <w:szCs w:val="24"/>
        </w:rPr>
        <w:t xml:space="preserve">στην πολιτική απόφαση του </w:t>
      </w:r>
      <w:r>
        <w:rPr>
          <w:rFonts w:eastAsia="Times New Roman"/>
          <w:color w:val="212121"/>
          <w:szCs w:val="24"/>
        </w:rPr>
        <w:t>ιδρυτικού συνεδρίου ως άξονες</w:t>
      </w:r>
      <w:r w:rsidRPr="00802095">
        <w:rPr>
          <w:rFonts w:eastAsia="Times New Roman"/>
          <w:color w:val="212121"/>
          <w:szCs w:val="24"/>
        </w:rPr>
        <w:t xml:space="preserve"> </w:t>
      </w:r>
      <w:r>
        <w:rPr>
          <w:rFonts w:eastAsia="Times New Roman"/>
          <w:color w:val="212121"/>
          <w:szCs w:val="24"/>
        </w:rPr>
        <w:t xml:space="preserve">της εξωτερικής πολιτικής διατυπώνατε την </w:t>
      </w:r>
      <w:r w:rsidRPr="00802095">
        <w:rPr>
          <w:rFonts w:eastAsia="Times New Roman"/>
          <w:color w:val="212121"/>
          <w:szCs w:val="24"/>
        </w:rPr>
        <w:t xml:space="preserve">απεμπλοκή από το </w:t>
      </w:r>
      <w:r>
        <w:rPr>
          <w:rFonts w:eastAsia="Times New Roman"/>
          <w:color w:val="212121"/>
          <w:szCs w:val="24"/>
        </w:rPr>
        <w:t xml:space="preserve">ΝΑΤΟ, την κατάργηση </w:t>
      </w:r>
      <w:r>
        <w:rPr>
          <w:rFonts w:eastAsia="Times New Roman"/>
          <w:color w:val="212121"/>
          <w:szCs w:val="24"/>
        </w:rPr>
        <w:t>των ξένων σ</w:t>
      </w:r>
      <w:r w:rsidRPr="00802095">
        <w:rPr>
          <w:rFonts w:eastAsia="Times New Roman"/>
          <w:color w:val="212121"/>
          <w:szCs w:val="24"/>
        </w:rPr>
        <w:t>τρατιωτικών βάσεων</w:t>
      </w:r>
      <w:r>
        <w:rPr>
          <w:rFonts w:eastAsia="Times New Roman"/>
          <w:color w:val="212121"/>
          <w:szCs w:val="24"/>
        </w:rPr>
        <w:t xml:space="preserve">. </w:t>
      </w:r>
    </w:p>
    <w:p w14:paraId="01A9E12C"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Σε άλλα κείμενά σας μιλάτε ευθέως για </w:t>
      </w:r>
      <w:r w:rsidRPr="00802095">
        <w:rPr>
          <w:rFonts w:eastAsia="Times New Roman"/>
          <w:color w:val="212121"/>
          <w:szCs w:val="24"/>
        </w:rPr>
        <w:t>την κατάργηση του ΝΑΤ</w:t>
      </w:r>
      <w:r>
        <w:rPr>
          <w:rFonts w:eastAsia="Times New Roman"/>
          <w:color w:val="212121"/>
          <w:szCs w:val="24"/>
        </w:rPr>
        <w:t>Ο,</w:t>
      </w:r>
      <w:r w:rsidRPr="00802095">
        <w:rPr>
          <w:rFonts w:eastAsia="Times New Roman"/>
          <w:color w:val="212121"/>
          <w:szCs w:val="24"/>
        </w:rPr>
        <w:t xml:space="preserve"> για τη διάλυση του </w:t>
      </w:r>
      <w:r>
        <w:rPr>
          <w:rFonts w:eastAsia="Times New Roman"/>
          <w:color w:val="212121"/>
          <w:szCs w:val="24"/>
        </w:rPr>
        <w:t xml:space="preserve">ΝΑΤΟ. </w:t>
      </w:r>
    </w:p>
    <w:p w14:paraId="01A9E12D"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Δεν </w:t>
      </w:r>
      <w:r w:rsidRPr="00802095">
        <w:rPr>
          <w:rFonts w:eastAsia="Times New Roman"/>
          <w:color w:val="212121"/>
          <w:szCs w:val="24"/>
        </w:rPr>
        <w:t xml:space="preserve">προσπαθώ να σας πω </w:t>
      </w:r>
      <w:r>
        <w:rPr>
          <w:rFonts w:eastAsia="Times New Roman"/>
          <w:color w:val="212121"/>
          <w:szCs w:val="24"/>
        </w:rPr>
        <w:t>ότι άλλα λέγατ</w:t>
      </w:r>
      <w:r w:rsidRPr="00802095">
        <w:rPr>
          <w:rFonts w:eastAsia="Times New Roman"/>
          <w:color w:val="212121"/>
          <w:szCs w:val="24"/>
        </w:rPr>
        <w:t>ε τότε</w:t>
      </w:r>
      <w:r>
        <w:rPr>
          <w:rFonts w:eastAsia="Times New Roman"/>
          <w:color w:val="212121"/>
          <w:szCs w:val="24"/>
        </w:rPr>
        <w:t xml:space="preserve"> και άλλα λέτε τώρα. Α</w:t>
      </w:r>
      <w:r w:rsidRPr="00802095">
        <w:rPr>
          <w:rFonts w:eastAsia="Times New Roman"/>
          <w:color w:val="212121"/>
          <w:szCs w:val="24"/>
        </w:rPr>
        <w:t>υτό</w:t>
      </w:r>
      <w:r>
        <w:rPr>
          <w:rFonts w:eastAsia="Times New Roman"/>
          <w:color w:val="212121"/>
          <w:szCs w:val="24"/>
        </w:rPr>
        <w:t>,</w:t>
      </w:r>
      <w:r w:rsidRPr="00802095">
        <w:rPr>
          <w:rFonts w:eastAsia="Times New Roman"/>
          <w:color w:val="212121"/>
          <w:szCs w:val="24"/>
        </w:rPr>
        <w:t xml:space="preserve"> </w:t>
      </w:r>
      <w:r>
        <w:rPr>
          <w:rFonts w:eastAsia="Times New Roman"/>
          <w:color w:val="212121"/>
          <w:szCs w:val="24"/>
        </w:rPr>
        <w:t>όμως,</w:t>
      </w:r>
      <w:r w:rsidRPr="00802095">
        <w:rPr>
          <w:rFonts w:eastAsia="Times New Roman"/>
          <w:color w:val="212121"/>
          <w:szCs w:val="24"/>
        </w:rPr>
        <w:t xml:space="preserve"> που έχετε υποχρέωση να κάνετε είναι να </w:t>
      </w:r>
      <w:r w:rsidRPr="00802095">
        <w:rPr>
          <w:rFonts w:eastAsia="Times New Roman"/>
          <w:color w:val="212121"/>
          <w:szCs w:val="24"/>
        </w:rPr>
        <w:lastRenderedPageBreak/>
        <w:t xml:space="preserve">μας εξηγήσετε </w:t>
      </w:r>
      <w:r>
        <w:rPr>
          <w:rFonts w:eastAsia="Times New Roman"/>
          <w:color w:val="212121"/>
          <w:szCs w:val="24"/>
        </w:rPr>
        <w:t>-η αλλα</w:t>
      </w:r>
      <w:r>
        <w:rPr>
          <w:rFonts w:eastAsia="Times New Roman"/>
          <w:color w:val="212121"/>
          <w:szCs w:val="24"/>
        </w:rPr>
        <w:t>γή ί</w:t>
      </w:r>
      <w:r w:rsidRPr="00802095">
        <w:rPr>
          <w:rFonts w:eastAsia="Times New Roman"/>
          <w:color w:val="212121"/>
          <w:szCs w:val="24"/>
        </w:rPr>
        <w:t>σως είναι επιτρεπτή</w:t>
      </w:r>
      <w:r>
        <w:rPr>
          <w:rFonts w:eastAsia="Times New Roman"/>
          <w:color w:val="212121"/>
          <w:szCs w:val="24"/>
        </w:rPr>
        <w:t>-</w:t>
      </w:r>
      <w:r w:rsidRPr="00802095">
        <w:rPr>
          <w:rFonts w:eastAsia="Times New Roman"/>
          <w:color w:val="212121"/>
          <w:szCs w:val="24"/>
        </w:rPr>
        <w:t xml:space="preserve"> ποιο είναι</w:t>
      </w:r>
      <w:r>
        <w:rPr>
          <w:rFonts w:eastAsia="Times New Roman"/>
          <w:color w:val="212121"/>
          <w:szCs w:val="24"/>
        </w:rPr>
        <w:t xml:space="preserve"> το νέο π</w:t>
      </w:r>
      <w:r w:rsidRPr="00802095">
        <w:rPr>
          <w:rFonts w:eastAsia="Times New Roman"/>
          <w:color w:val="212121"/>
          <w:szCs w:val="24"/>
        </w:rPr>
        <w:t xml:space="preserve">λαίσιο σκέψης το οποίο </w:t>
      </w:r>
      <w:r>
        <w:rPr>
          <w:rFonts w:eastAsia="Times New Roman"/>
          <w:color w:val="212121"/>
          <w:szCs w:val="24"/>
        </w:rPr>
        <w:t>έχετε. Δ</w:t>
      </w:r>
      <w:r w:rsidRPr="00802095">
        <w:rPr>
          <w:rFonts w:eastAsia="Times New Roman"/>
          <w:color w:val="212121"/>
          <w:szCs w:val="24"/>
        </w:rPr>
        <w:t>ηλαδή</w:t>
      </w:r>
      <w:r>
        <w:rPr>
          <w:rFonts w:eastAsia="Times New Roman"/>
          <w:color w:val="212121"/>
          <w:szCs w:val="24"/>
        </w:rPr>
        <w:t>,</w:t>
      </w:r>
      <w:r w:rsidRPr="00802095">
        <w:rPr>
          <w:rFonts w:eastAsia="Times New Roman"/>
          <w:color w:val="212121"/>
          <w:szCs w:val="24"/>
        </w:rPr>
        <w:t xml:space="preserve"> πώς αντιλαμβάνεστε την αλλαγή της </w:t>
      </w:r>
      <w:r>
        <w:rPr>
          <w:rFonts w:eastAsia="Times New Roman"/>
          <w:color w:val="212121"/>
          <w:szCs w:val="24"/>
        </w:rPr>
        <w:t>θέσης σας μέσα στο πλαίσιο της ε</w:t>
      </w:r>
      <w:r w:rsidRPr="00802095">
        <w:rPr>
          <w:rFonts w:eastAsia="Times New Roman"/>
          <w:color w:val="212121"/>
          <w:szCs w:val="24"/>
        </w:rPr>
        <w:t>λληνικής εξωτερικής πολιτικής</w:t>
      </w:r>
      <w:r>
        <w:rPr>
          <w:rFonts w:eastAsia="Times New Roman"/>
          <w:color w:val="212121"/>
          <w:szCs w:val="24"/>
        </w:rPr>
        <w:t xml:space="preserve">; Ποια θα είναι για εσάς </w:t>
      </w:r>
      <w:r w:rsidRPr="00802095">
        <w:rPr>
          <w:rFonts w:eastAsia="Times New Roman"/>
          <w:color w:val="212121"/>
          <w:szCs w:val="24"/>
        </w:rPr>
        <w:t>η νέα ελληνική εξωτερική πολιτική</w:t>
      </w:r>
      <w:r>
        <w:rPr>
          <w:rFonts w:eastAsia="Times New Roman"/>
          <w:color w:val="212121"/>
          <w:szCs w:val="24"/>
        </w:rPr>
        <w:t>, όπως την προσλαμβάν</w:t>
      </w:r>
      <w:r>
        <w:rPr>
          <w:rFonts w:eastAsia="Times New Roman"/>
          <w:color w:val="212121"/>
          <w:szCs w:val="24"/>
        </w:rPr>
        <w:t>ετε</w:t>
      </w:r>
      <w:r w:rsidRPr="00802095">
        <w:rPr>
          <w:rFonts w:eastAsia="Times New Roman"/>
          <w:color w:val="212121"/>
          <w:szCs w:val="24"/>
        </w:rPr>
        <w:t xml:space="preserve"> μέσα από τη δική σας ενθάρρυνση της συμμετοχής</w:t>
      </w:r>
      <w:r>
        <w:rPr>
          <w:rFonts w:eastAsia="Times New Roman"/>
          <w:color w:val="212121"/>
          <w:szCs w:val="24"/>
        </w:rPr>
        <w:t>,</w:t>
      </w:r>
      <w:r w:rsidRPr="00802095">
        <w:rPr>
          <w:rFonts w:eastAsia="Times New Roman"/>
          <w:color w:val="212121"/>
          <w:szCs w:val="24"/>
        </w:rPr>
        <w:t xml:space="preserve"> όχι μόνο της Ελλάδας</w:t>
      </w:r>
      <w:r>
        <w:rPr>
          <w:rFonts w:eastAsia="Times New Roman"/>
          <w:color w:val="212121"/>
          <w:szCs w:val="24"/>
        </w:rPr>
        <w:t xml:space="preserve"> στο ΝΑΤΟ, </w:t>
      </w:r>
      <w:r w:rsidRPr="00802095">
        <w:rPr>
          <w:rFonts w:eastAsia="Times New Roman"/>
          <w:color w:val="212121"/>
          <w:szCs w:val="24"/>
        </w:rPr>
        <w:t>αλλά και άλλων χωρών στο ΝΑΤ</w:t>
      </w:r>
      <w:r>
        <w:rPr>
          <w:rFonts w:eastAsia="Times New Roman"/>
          <w:color w:val="212121"/>
          <w:szCs w:val="24"/>
        </w:rPr>
        <w:t>Ο; Πώς</w:t>
      </w:r>
      <w:r w:rsidRPr="00802095">
        <w:rPr>
          <w:rFonts w:eastAsia="Times New Roman"/>
          <w:color w:val="212121"/>
          <w:szCs w:val="24"/>
        </w:rPr>
        <w:t xml:space="preserve"> βλέπετε πλέον τον κόσμο</w:t>
      </w:r>
      <w:r>
        <w:rPr>
          <w:rFonts w:eastAsia="Times New Roman"/>
          <w:color w:val="212121"/>
          <w:szCs w:val="24"/>
        </w:rPr>
        <w:t xml:space="preserve">; </w:t>
      </w:r>
    </w:p>
    <w:p w14:paraId="01A9E12E"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Διότι κακά τα ψέματα, το να </w:t>
      </w:r>
      <w:r w:rsidRPr="00802095">
        <w:rPr>
          <w:rFonts w:eastAsia="Times New Roman"/>
          <w:color w:val="212121"/>
          <w:szCs w:val="24"/>
        </w:rPr>
        <w:t>μεταβάλ</w:t>
      </w:r>
      <w:r>
        <w:rPr>
          <w:rFonts w:eastAsia="Times New Roman"/>
          <w:color w:val="212121"/>
          <w:szCs w:val="24"/>
        </w:rPr>
        <w:t>λ</w:t>
      </w:r>
      <w:r w:rsidRPr="00802095">
        <w:rPr>
          <w:rFonts w:eastAsia="Times New Roman"/>
          <w:color w:val="212121"/>
          <w:szCs w:val="24"/>
        </w:rPr>
        <w:t xml:space="preserve">ει κάνεις θέση </w:t>
      </w:r>
      <w:r>
        <w:rPr>
          <w:rFonts w:eastAsia="Times New Roman"/>
          <w:color w:val="212121"/>
          <w:szCs w:val="24"/>
        </w:rPr>
        <w:t>καθ’ εαυτό</w:t>
      </w:r>
      <w:r w:rsidRPr="00802095">
        <w:rPr>
          <w:rFonts w:eastAsia="Times New Roman"/>
          <w:color w:val="212121"/>
          <w:szCs w:val="24"/>
        </w:rPr>
        <w:t xml:space="preserve"> δεν είναι κακό</w:t>
      </w:r>
      <w:r>
        <w:rPr>
          <w:rFonts w:eastAsia="Times New Roman"/>
          <w:color w:val="212121"/>
          <w:szCs w:val="24"/>
        </w:rPr>
        <w:t>, όμως,</w:t>
      </w:r>
      <w:r w:rsidRPr="00802095">
        <w:rPr>
          <w:rFonts w:eastAsia="Times New Roman"/>
          <w:color w:val="212121"/>
          <w:szCs w:val="24"/>
        </w:rPr>
        <w:t xml:space="preserve"> ένα πολιτικό κόμμα και μάλισ</w:t>
      </w:r>
      <w:r w:rsidRPr="00802095">
        <w:rPr>
          <w:rFonts w:eastAsia="Times New Roman"/>
          <w:color w:val="212121"/>
          <w:szCs w:val="24"/>
        </w:rPr>
        <w:t>τα μ</w:t>
      </w:r>
      <w:r>
        <w:rPr>
          <w:rFonts w:eastAsia="Times New Roman"/>
          <w:color w:val="212121"/>
          <w:szCs w:val="24"/>
        </w:rPr>
        <w:t>ι</w:t>
      </w:r>
      <w:r w:rsidRPr="00802095">
        <w:rPr>
          <w:rFonts w:eastAsia="Times New Roman"/>
          <w:color w:val="212121"/>
          <w:szCs w:val="24"/>
        </w:rPr>
        <w:t>α κυβέρνηση έχε</w:t>
      </w:r>
      <w:r>
        <w:rPr>
          <w:rFonts w:eastAsia="Times New Roman"/>
          <w:color w:val="212121"/>
          <w:szCs w:val="24"/>
        </w:rPr>
        <w:t>ι υποχρέωση να εξηγεί και στην Εθνική Αντιπροσωπεία και στην ελληνική κοινωνία πώ</w:t>
      </w:r>
      <w:r w:rsidRPr="00802095">
        <w:rPr>
          <w:rFonts w:eastAsia="Times New Roman"/>
          <w:color w:val="212121"/>
          <w:szCs w:val="24"/>
        </w:rPr>
        <w:t>ς προσλαμβάνει πλέον τα πράγματα</w:t>
      </w:r>
      <w:r>
        <w:rPr>
          <w:rFonts w:eastAsia="Times New Roman"/>
          <w:color w:val="212121"/>
          <w:szCs w:val="24"/>
        </w:rPr>
        <w:t xml:space="preserve">. </w:t>
      </w:r>
    </w:p>
    <w:p w14:paraId="01A9E12F"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Ο</w:t>
      </w:r>
      <w:r w:rsidRPr="00802095">
        <w:rPr>
          <w:rFonts w:eastAsia="Times New Roman"/>
          <w:color w:val="212121"/>
          <w:szCs w:val="24"/>
        </w:rPr>
        <w:t xml:space="preserve">ι διαδικασίες </w:t>
      </w:r>
      <w:r>
        <w:rPr>
          <w:rFonts w:eastAsia="Times New Roman"/>
          <w:color w:val="212121"/>
          <w:szCs w:val="24"/>
        </w:rPr>
        <w:t>σε αυτή την Α</w:t>
      </w:r>
      <w:r w:rsidRPr="00802095">
        <w:rPr>
          <w:rFonts w:eastAsia="Times New Roman"/>
          <w:color w:val="212121"/>
          <w:szCs w:val="24"/>
        </w:rPr>
        <w:t xml:space="preserve">ίθουσα </w:t>
      </w:r>
      <w:r>
        <w:rPr>
          <w:rFonts w:eastAsia="Times New Roman"/>
          <w:color w:val="212121"/>
          <w:szCs w:val="24"/>
        </w:rPr>
        <w:t xml:space="preserve">δεν είναι </w:t>
      </w:r>
      <w:r w:rsidRPr="00802095">
        <w:rPr>
          <w:rFonts w:eastAsia="Times New Roman"/>
          <w:color w:val="212121"/>
          <w:szCs w:val="24"/>
        </w:rPr>
        <w:t xml:space="preserve">διαδικασίες μονολόγων </w:t>
      </w:r>
      <w:r>
        <w:rPr>
          <w:rFonts w:eastAsia="Times New Roman"/>
          <w:color w:val="212121"/>
          <w:szCs w:val="24"/>
        </w:rPr>
        <w:t>ή διαδικασίες εξαπάτησης</w:t>
      </w:r>
      <w:r w:rsidRPr="00802095">
        <w:rPr>
          <w:rFonts w:eastAsia="Times New Roman"/>
          <w:color w:val="212121"/>
          <w:szCs w:val="24"/>
        </w:rPr>
        <w:t xml:space="preserve"> του εκλογικού σώματος</w:t>
      </w:r>
      <w:r>
        <w:rPr>
          <w:rFonts w:eastAsia="Times New Roman"/>
          <w:color w:val="212121"/>
          <w:szCs w:val="24"/>
        </w:rPr>
        <w:t>. Είναι</w:t>
      </w:r>
      <w:r>
        <w:rPr>
          <w:rFonts w:eastAsia="Times New Roman"/>
          <w:color w:val="212121"/>
          <w:szCs w:val="24"/>
        </w:rPr>
        <w:t xml:space="preserve"> διαδικασίες</w:t>
      </w:r>
      <w:r w:rsidRPr="00802095">
        <w:rPr>
          <w:rFonts w:eastAsia="Times New Roman"/>
          <w:color w:val="212121"/>
          <w:szCs w:val="24"/>
        </w:rPr>
        <w:t xml:space="preserve"> διαλόγου και ο διάλογος προϋποθέτει αντίληψη </w:t>
      </w:r>
      <w:r>
        <w:rPr>
          <w:rFonts w:eastAsia="Times New Roman"/>
          <w:color w:val="212121"/>
          <w:szCs w:val="24"/>
        </w:rPr>
        <w:t xml:space="preserve">της θέσης </w:t>
      </w:r>
      <w:r w:rsidRPr="00802095">
        <w:rPr>
          <w:rFonts w:eastAsia="Times New Roman"/>
          <w:color w:val="212121"/>
          <w:szCs w:val="24"/>
        </w:rPr>
        <w:t xml:space="preserve">του συνομιλητή και </w:t>
      </w:r>
      <w:r>
        <w:rPr>
          <w:rFonts w:eastAsia="Times New Roman"/>
          <w:color w:val="212121"/>
          <w:szCs w:val="24"/>
        </w:rPr>
        <w:t>εσείς είστε οι θεσμικοί</w:t>
      </w:r>
      <w:r w:rsidRPr="00802095">
        <w:rPr>
          <w:rFonts w:eastAsia="Times New Roman"/>
          <w:color w:val="212121"/>
          <w:szCs w:val="24"/>
        </w:rPr>
        <w:t xml:space="preserve"> μας συνομιλητές</w:t>
      </w:r>
      <w:r>
        <w:rPr>
          <w:rFonts w:eastAsia="Times New Roman"/>
          <w:color w:val="212121"/>
          <w:szCs w:val="24"/>
        </w:rPr>
        <w:t>. Κ</w:t>
      </w:r>
      <w:r w:rsidRPr="00802095">
        <w:rPr>
          <w:rFonts w:eastAsia="Times New Roman"/>
          <w:color w:val="212121"/>
          <w:szCs w:val="24"/>
        </w:rPr>
        <w:t xml:space="preserve">αι έχουμε απαίτηση από </w:t>
      </w:r>
      <w:r>
        <w:rPr>
          <w:rFonts w:eastAsia="Times New Roman"/>
          <w:color w:val="212121"/>
          <w:szCs w:val="24"/>
        </w:rPr>
        <w:t>εσάς και την Κ</w:t>
      </w:r>
      <w:r w:rsidRPr="00802095">
        <w:rPr>
          <w:rFonts w:eastAsia="Times New Roman"/>
          <w:color w:val="212121"/>
          <w:szCs w:val="24"/>
        </w:rPr>
        <w:t xml:space="preserve">υβέρνηση να μας εξηγήσει τη θέση </w:t>
      </w:r>
      <w:r>
        <w:rPr>
          <w:rFonts w:eastAsia="Times New Roman"/>
          <w:color w:val="212121"/>
          <w:szCs w:val="24"/>
        </w:rPr>
        <w:t xml:space="preserve">της, </w:t>
      </w:r>
      <w:r w:rsidRPr="00802095">
        <w:rPr>
          <w:rFonts w:eastAsia="Times New Roman"/>
          <w:color w:val="212121"/>
          <w:szCs w:val="24"/>
        </w:rPr>
        <w:t>να μας εξηγήσει πώς βλέπει τη χώρα</w:t>
      </w:r>
      <w:r>
        <w:rPr>
          <w:rFonts w:eastAsia="Times New Roman"/>
          <w:color w:val="212121"/>
          <w:szCs w:val="24"/>
        </w:rPr>
        <w:t xml:space="preserve">, </w:t>
      </w:r>
      <w:r>
        <w:rPr>
          <w:rFonts w:eastAsia="Times New Roman"/>
          <w:color w:val="212121"/>
          <w:szCs w:val="24"/>
        </w:rPr>
        <w:lastRenderedPageBreak/>
        <w:t>πού</w:t>
      </w:r>
      <w:r w:rsidRPr="00802095">
        <w:rPr>
          <w:rFonts w:eastAsia="Times New Roman"/>
          <w:color w:val="212121"/>
          <w:szCs w:val="24"/>
        </w:rPr>
        <w:t xml:space="preserve"> πάμε</w:t>
      </w:r>
      <w:r>
        <w:rPr>
          <w:rFonts w:eastAsia="Times New Roman"/>
          <w:color w:val="212121"/>
          <w:szCs w:val="24"/>
        </w:rPr>
        <w:t>, ποιες θα είναι οι θέσεις</w:t>
      </w:r>
      <w:r w:rsidRPr="00802095">
        <w:rPr>
          <w:rFonts w:eastAsia="Times New Roman"/>
          <w:color w:val="212121"/>
          <w:szCs w:val="24"/>
        </w:rPr>
        <w:t xml:space="preserve"> </w:t>
      </w:r>
      <w:r>
        <w:rPr>
          <w:rFonts w:eastAsia="Times New Roman"/>
          <w:color w:val="212121"/>
          <w:szCs w:val="24"/>
        </w:rPr>
        <w:t xml:space="preserve">με τις οποίες θα πρέπει να συνομιλήσουμε στο μέλλον, πώς βλέπει το μέλλον της χώρας. </w:t>
      </w:r>
    </w:p>
    <w:p w14:paraId="01A9E130"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Κυρίες και κύριοι </w:t>
      </w:r>
      <w:r w:rsidRPr="00802095">
        <w:rPr>
          <w:rFonts w:eastAsia="Times New Roman"/>
          <w:color w:val="212121"/>
          <w:szCs w:val="24"/>
        </w:rPr>
        <w:t>συνάδελφοι</w:t>
      </w:r>
      <w:r>
        <w:rPr>
          <w:rFonts w:eastAsia="Times New Roman"/>
          <w:color w:val="212121"/>
          <w:szCs w:val="24"/>
        </w:rPr>
        <w:t xml:space="preserve">, </w:t>
      </w:r>
      <w:r w:rsidRPr="00802095">
        <w:rPr>
          <w:rFonts w:eastAsia="Times New Roman"/>
          <w:color w:val="212121"/>
          <w:szCs w:val="24"/>
        </w:rPr>
        <w:t xml:space="preserve">έρχεται μπροστά μας </w:t>
      </w:r>
      <w:r>
        <w:rPr>
          <w:rFonts w:eastAsia="Times New Roman"/>
          <w:color w:val="212121"/>
          <w:szCs w:val="24"/>
        </w:rPr>
        <w:t>-</w:t>
      </w:r>
      <w:r w:rsidRPr="00802095">
        <w:rPr>
          <w:rFonts w:eastAsia="Times New Roman"/>
          <w:color w:val="212121"/>
          <w:szCs w:val="24"/>
        </w:rPr>
        <w:t xml:space="preserve">και </w:t>
      </w:r>
      <w:r>
        <w:rPr>
          <w:rFonts w:eastAsia="Times New Roman"/>
          <w:color w:val="212121"/>
          <w:szCs w:val="24"/>
        </w:rPr>
        <w:t>είναι εξαιρετικά σημαντική-</w:t>
      </w:r>
      <w:r w:rsidRPr="00802095">
        <w:rPr>
          <w:rFonts w:eastAsia="Times New Roman"/>
          <w:color w:val="212121"/>
          <w:szCs w:val="24"/>
        </w:rPr>
        <w:t xml:space="preserve"> η ενταξιακή διαδικασία των Σκοπίων</w:t>
      </w:r>
      <w:r>
        <w:rPr>
          <w:rFonts w:eastAsia="Times New Roman"/>
          <w:color w:val="212121"/>
          <w:szCs w:val="24"/>
        </w:rPr>
        <w:t>,</w:t>
      </w:r>
      <w:r w:rsidRPr="00802095">
        <w:rPr>
          <w:rFonts w:eastAsia="Times New Roman"/>
          <w:color w:val="212121"/>
          <w:szCs w:val="24"/>
        </w:rPr>
        <w:t xml:space="preserve"> της Βόρειας Μακεδονίας</w:t>
      </w:r>
      <w:r>
        <w:rPr>
          <w:rFonts w:eastAsia="Times New Roman"/>
          <w:color w:val="212121"/>
          <w:szCs w:val="24"/>
        </w:rPr>
        <w:t xml:space="preserve">. </w:t>
      </w:r>
      <w:r w:rsidRPr="00802095">
        <w:rPr>
          <w:rFonts w:eastAsia="Times New Roman"/>
          <w:color w:val="212121"/>
          <w:szCs w:val="24"/>
        </w:rPr>
        <w:t>Πώς βλέπετε αυτή τη διαδικασία</w:t>
      </w:r>
      <w:r>
        <w:rPr>
          <w:rFonts w:eastAsia="Times New Roman"/>
          <w:color w:val="212121"/>
          <w:szCs w:val="24"/>
        </w:rPr>
        <w:t xml:space="preserve">; </w:t>
      </w:r>
      <w:r w:rsidRPr="00802095">
        <w:rPr>
          <w:rFonts w:eastAsia="Times New Roman"/>
          <w:color w:val="212121"/>
          <w:szCs w:val="24"/>
        </w:rPr>
        <w:t xml:space="preserve">Πώς βλέπετε τα κεφάλαια </w:t>
      </w:r>
      <w:r>
        <w:rPr>
          <w:rFonts w:eastAsia="Times New Roman"/>
          <w:color w:val="212121"/>
          <w:szCs w:val="24"/>
        </w:rPr>
        <w:t>αυτής της διαδικασίας;</w:t>
      </w:r>
    </w:p>
    <w:p w14:paraId="01A9E131"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 Νέα Δημοκρατία διά</w:t>
      </w:r>
      <w:r w:rsidRPr="00802095">
        <w:rPr>
          <w:rFonts w:eastAsia="Times New Roman"/>
          <w:color w:val="212121"/>
          <w:szCs w:val="24"/>
        </w:rPr>
        <w:t xml:space="preserve"> του </w:t>
      </w:r>
      <w:r>
        <w:rPr>
          <w:rFonts w:eastAsia="Times New Roman"/>
          <w:color w:val="212121"/>
          <w:szCs w:val="24"/>
        </w:rPr>
        <w:t>Προέδρου τη</w:t>
      </w:r>
      <w:r w:rsidRPr="00802095">
        <w:rPr>
          <w:rFonts w:eastAsia="Times New Roman"/>
          <w:color w:val="212121"/>
          <w:szCs w:val="24"/>
        </w:rPr>
        <w:t>ς έχει τοποθετηθεί ξεκάθαρα</w:t>
      </w:r>
      <w:r>
        <w:rPr>
          <w:rFonts w:eastAsia="Times New Roman"/>
          <w:color w:val="212121"/>
          <w:szCs w:val="24"/>
        </w:rPr>
        <w:t>. Θ</w:t>
      </w:r>
      <w:r w:rsidRPr="00802095">
        <w:rPr>
          <w:rFonts w:eastAsia="Times New Roman"/>
          <w:color w:val="212121"/>
          <w:szCs w:val="24"/>
        </w:rPr>
        <w:t>α χρησιμοποιηθεί από εμάς αυτή η διαδικασία</w:t>
      </w:r>
      <w:r>
        <w:rPr>
          <w:rFonts w:eastAsia="Times New Roman"/>
          <w:color w:val="212121"/>
          <w:szCs w:val="24"/>
        </w:rPr>
        <w:t>, για να εμποδιστεί η κ</w:t>
      </w:r>
      <w:r w:rsidRPr="00802095">
        <w:rPr>
          <w:rFonts w:eastAsia="Times New Roman"/>
          <w:color w:val="212121"/>
          <w:szCs w:val="24"/>
        </w:rPr>
        <w:t xml:space="preserve">υβέρνηση της </w:t>
      </w:r>
      <w:proofErr w:type="spellStart"/>
      <w:r w:rsidRPr="00802095">
        <w:rPr>
          <w:rFonts w:eastAsia="Times New Roman"/>
          <w:color w:val="212121"/>
          <w:szCs w:val="24"/>
        </w:rPr>
        <w:t>γείτονος</w:t>
      </w:r>
      <w:proofErr w:type="spellEnd"/>
      <w:r w:rsidRPr="00802095">
        <w:rPr>
          <w:rFonts w:eastAsia="Times New Roman"/>
          <w:color w:val="212121"/>
          <w:szCs w:val="24"/>
        </w:rPr>
        <w:t xml:space="preserve"> χώρας να παρερ</w:t>
      </w:r>
      <w:r>
        <w:rPr>
          <w:rFonts w:eastAsia="Times New Roman"/>
          <w:color w:val="212121"/>
          <w:szCs w:val="24"/>
        </w:rPr>
        <w:t xml:space="preserve">μηνεύσει </w:t>
      </w:r>
      <w:r>
        <w:rPr>
          <w:rFonts w:eastAsia="Times New Roman"/>
          <w:color w:val="212121"/>
          <w:szCs w:val="24"/>
        </w:rPr>
        <w:t xml:space="preserve">οτιδήποτε από αυτή τη </w:t>
      </w:r>
      <w:r>
        <w:rPr>
          <w:rFonts w:eastAsia="Times New Roman"/>
          <w:color w:val="212121"/>
          <w:szCs w:val="24"/>
        </w:rPr>
        <w:t>σ</w:t>
      </w:r>
      <w:r w:rsidRPr="00802095">
        <w:rPr>
          <w:rFonts w:eastAsia="Times New Roman"/>
          <w:color w:val="212121"/>
          <w:szCs w:val="24"/>
        </w:rPr>
        <w:t>υμφωνία θα επέτρεπε παρερμηνεία</w:t>
      </w:r>
      <w:r>
        <w:rPr>
          <w:rFonts w:eastAsia="Times New Roman"/>
          <w:color w:val="212121"/>
          <w:szCs w:val="24"/>
        </w:rPr>
        <w:t xml:space="preserve">. </w:t>
      </w:r>
    </w:p>
    <w:p w14:paraId="01A9E132"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802095">
        <w:rPr>
          <w:rFonts w:eastAsia="Times New Roman"/>
          <w:color w:val="212121"/>
          <w:szCs w:val="24"/>
        </w:rPr>
        <w:t xml:space="preserve">αι δεν σας κρύβω </w:t>
      </w:r>
      <w:r>
        <w:rPr>
          <w:rFonts w:eastAsia="Times New Roman"/>
          <w:color w:val="212121"/>
          <w:szCs w:val="24"/>
        </w:rPr>
        <w:t xml:space="preserve">ότι </w:t>
      </w:r>
      <w:r w:rsidRPr="00802095">
        <w:rPr>
          <w:rFonts w:eastAsia="Times New Roman"/>
          <w:color w:val="212121"/>
          <w:szCs w:val="24"/>
        </w:rPr>
        <w:t>έχουμε και την κρυφή επιθυμία</w:t>
      </w:r>
      <w:r>
        <w:rPr>
          <w:rFonts w:eastAsia="Times New Roman"/>
          <w:color w:val="212121"/>
          <w:szCs w:val="24"/>
        </w:rPr>
        <w:t xml:space="preserve"> και επιδίωξη -και πιστεύουμε ότι θα </w:t>
      </w:r>
      <w:r w:rsidRPr="00802095">
        <w:rPr>
          <w:rFonts w:eastAsia="Times New Roman"/>
          <w:color w:val="212121"/>
          <w:szCs w:val="24"/>
        </w:rPr>
        <w:t>το καταφέρουμε</w:t>
      </w:r>
      <w:r>
        <w:rPr>
          <w:rFonts w:eastAsia="Times New Roman"/>
          <w:color w:val="212121"/>
          <w:szCs w:val="24"/>
        </w:rPr>
        <w:t>-</w:t>
      </w:r>
      <w:r w:rsidRPr="00802095">
        <w:rPr>
          <w:rFonts w:eastAsia="Times New Roman"/>
          <w:color w:val="212121"/>
          <w:szCs w:val="24"/>
        </w:rPr>
        <w:t xml:space="preserve"> να βελτιώσουμε και λάθη τα οποία θα μπορούσαν να είχαν αποφευχθεί από </w:t>
      </w:r>
      <w:r>
        <w:rPr>
          <w:rFonts w:eastAsia="Times New Roman"/>
          <w:color w:val="212121"/>
          <w:szCs w:val="24"/>
        </w:rPr>
        <w:t>εσά</w:t>
      </w:r>
      <w:r w:rsidRPr="00802095">
        <w:rPr>
          <w:rFonts w:eastAsia="Times New Roman"/>
          <w:color w:val="212121"/>
          <w:szCs w:val="24"/>
        </w:rPr>
        <w:t>ς</w:t>
      </w:r>
      <w:r>
        <w:rPr>
          <w:rFonts w:eastAsia="Times New Roman"/>
          <w:color w:val="212121"/>
          <w:szCs w:val="24"/>
        </w:rPr>
        <w:t xml:space="preserve"> –και αναφέρομαι στην</w:t>
      </w:r>
      <w:r>
        <w:rPr>
          <w:rFonts w:eastAsia="Times New Roman"/>
          <w:color w:val="212121"/>
          <w:szCs w:val="24"/>
        </w:rPr>
        <w:t xml:space="preserve"> Κυβέρνηση- αν επιτρέπατε </w:t>
      </w:r>
      <w:r w:rsidRPr="00802095">
        <w:rPr>
          <w:rFonts w:eastAsia="Times New Roman"/>
          <w:color w:val="212121"/>
          <w:szCs w:val="24"/>
        </w:rPr>
        <w:t xml:space="preserve">να υπάρχει </w:t>
      </w:r>
      <w:r>
        <w:rPr>
          <w:rFonts w:eastAsia="Times New Roman"/>
          <w:color w:val="212121"/>
          <w:szCs w:val="24"/>
        </w:rPr>
        <w:t xml:space="preserve">εθνική </w:t>
      </w:r>
      <w:r w:rsidRPr="00802095">
        <w:rPr>
          <w:rFonts w:eastAsia="Times New Roman"/>
          <w:color w:val="212121"/>
          <w:szCs w:val="24"/>
        </w:rPr>
        <w:t xml:space="preserve">συμπαράταξη </w:t>
      </w:r>
      <w:r>
        <w:rPr>
          <w:rFonts w:eastAsia="Times New Roman"/>
          <w:color w:val="212121"/>
          <w:szCs w:val="24"/>
        </w:rPr>
        <w:t xml:space="preserve">στη </w:t>
      </w:r>
      <w:r w:rsidRPr="00802095">
        <w:rPr>
          <w:rFonts w:eastAsia="Times New Roman"/>
          <w:color w:val="212121"/>
          <w:szCs w:val="24"/>
        </w:rPr>
        <w:t>διαπραγμάτευση</w:t>
      </w:r>
      <w:r>
        <w:rPr>
          <w:rFonts w:eastAsia="Times New Roman"/>
          <w:color w:val="212121"/>
          <w:szCs w:val="24"/>
        </w:rPr>
        <w:t>. Διότι</w:t>
      </w:r>
      <w:r w:rsidRPr="00802095">
        <w:rPr>
          <w:rFonts w:eastAsia="Times New Roman"/>
          <w:color w:val="212121"/>
          <w:szCs w:val="24"/>
        </w:rPr>
        <w:t xml:space="preserve"> όσο ικανός </w:t>
      </w:r>
      <w:r>
        <w:rPr>
          <w:rFonts w:eastAsia="Times New Roman"/>
          <w:color w:val="212121"/>
          <w:szCs w:val="24"/>
        </w:rPr>
        <w:t>και αν είναι ο κ.</w:t>
      </w:r>
      <w:r w:rsidRPr="00802095">
        <w:rPr>
          <w:rFonts w:eastAsia="Times New Roman"/>
          <w:color w:val="212121"/>
          <w:szCs w:val="24"/>
        </w:rPr>
        <w:t xml:space="preserve"> Κοτζιάς </w:t>
      </w:r>
      <w:r>
        <w:rPr>
          <w:rFonts w:eastAsia="Times New Roman"/>
          <w:color w:val="212121"/>
          <w:szCs w:val="24"/>
        </w:rPr>
        <w:t>-</w:t>
      </w:r>
      <w:r w:rsidRPr="00802095">
        <w:rPr>
          <w:rFonts w:eastAsia="Times New Roman"/>
          <w:color w:val="212121"/>
          <w:szCs w:val="24"/>
        </w:rPr>
        <w:t>δεν μπορώ να το μετρήσω</w:t>
      </w:r>
      <w:r>
        <w:rPr>
          <w:rFonts w:eastAsia="Times New Roman"/>
          <w:color w:val="212121"/>
          <w:szCs w:val="24"/>
        </w:rPr>
        <w:t>-</w:t>
      </w:r>
      <w:r w:rsidRPr="00802095">
        <w:rPr>
          <w:rFonts w:eastAsia="Times New Roman"/>
          <w:color w:val="212121"/>
          <w:szCs w:val="24"/>
        </w:rPr>
        <w:t xml:space="preserve"> </w:t>
      </w:r>
      <w:r>
        <w:rPr>
          <w:rFonts w:eastAsia="Times New Roman"/>
          <w:color w:val="212121"/>
          <w:szCs w:val="24"/>
        </w:rPr>
        <w:t xml:space="preserve">εκ </w:t>
      </w:r>
      <w:r w:rsidRPr="00802095">
        <w:rPr>
          <w:rFonts w:eastAsia="Times New Roman"/>
          <w:color w:val="212121"/>
          <w:szCs w:val="24"/>
        </w:rPr>
        <w:t xml:space="preserve">του προϊόντος πιστεύω ότι χρειαζόταν πολύ μεγάλη βοήθεια για </w:t>
      </w:r>
      <w:r w:rsidRPr="00802095">
        <w:rPr>
          <w:rFonts w:eastAsia="Times New Roman"/>
          <w:color w:val="212121"/>
          <w:szCs w:val="24"/>
        </w:rPr>
        <w:lastRenderedPageBreak/>
        <w:t>να πετύχει ένα αισθητά καλύτερο αποτέλεσμα</w:t>
      </w:r>
      <w:r>
        <w:rPr>
          <w:rFonts w:eastAsia="Times New Roman"/>
          <w:color w:val="212121"/>
          <w:szCs w:val="24"/>
        </w:rPr>
        <w:t>, που</w:t>
      </w:r>
      <w:r>
        <w:rPr>
          <w:rFonts w:eastAsia="Times New Roman"/>
          <w:color w:val="212121"/>
          <w:szCs w:val="24"/>
        </w:rPr>
        <w:t xml:space="preserve"> ή</w:t>
      </w:r>
      <w:r w:rsidRPr="00802095">
        <w:rPr>
          <w:rFonts w:eastAsia="Times New Roman"/>
          <w:color w:val="212121"/>
          <w:szCs w:val="24"/>
        </w:rPr>
        <w:t xml:space="preserve">ταν απαραίτητο για να </w:t>
      </w:r>
      <w:r>
        <w:rPr>
          <w:rFonts w:eastAsia="Times New Roman"/>
          <w:color w:val="212121"/>
          <w:szCs w:val="24"/>
        </w:rPr>
        <w:t xml:space="preserve">κριθεί αυτή η </w:t>
      </w:r>
      <w:r>
        <w:rPr>
          <w:rFonts w:eastAsia="Times New Roman"/>
          <w:color w:val="212121"/>
          <w:szCs w:val="24"/>
        </w:rPr>
        <w:t>σ</w:t>
      </w:r>
      <w:r w:rsidRPr="00802095">
        <w:rPr>
          <w:rFonts w:eastAsia="Times New Roman"/>
          <w:color w:val="212121"/>
          <w:szCs w:val="24"/>
        </w:rPr>
        <w:t>υμφωνία ως αποδεκτή</w:t>
      </w:r>
      <w:r>
        <w:rPr>
          <w:rFonts w:eastAsia="Times New Roman"/>
          <w:color w:val="212121"/>
          <w:szCs w:val="24"/>
        </w:rPr>
        <w:t>.</w:t>
      </w:r>
      <w:r w:rsidRPr="00802095">
        <w:rPr>
          <w:rFonts w:eastAsia="Times New Roman"/>
          <w:color w:val="212121"/>
          <w:szCs w:val="24"/>
        </w:rPr>
        <w:t xml:space="preserve"> </w:t>
      </w:r>
    </w:p>
    <w:p w14:paraId="01A9E133"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802095">
        <w:rPr>
          <w:rFonts w:eastAsia="Times New Roman"/>
          <w:color w:val="212121"/>
          <w:szCs w:val="24"/>
        </w:rPr>
        <w:t>αι εμείς σας το λέ</w:t>
      </w:r>
      <w:r>
        <w:rPr>
          <w:rFonts w:eastAsia="Times New Roman"/>
          <w:color w:val="212121"/>
          <w:szCs w:val="24"/>
        </w:rPr>
        <w:t>μ</w:t>
      </w:r>
      <w:r w:rsidRPr="00802095">
        <w:rPr>
          <w:rFonts w:eastAsia="Times New Roman"/>
          <w:color w:val="212121"/>
          <w:szCs w:val="24"/>
        </w:rPr>
        <w:t>ε</w:t>
      </w:r>
      <w:r>
        <w:rPr>
          <w:rFonts w:eastAsia="Times New Roman"/>
          <w:color w:val="212121"/>
          <w:szCs w:val="24"/>
        </w:rPr>
        <w:t>,</w:t>
      </w:r>
      <w:r w:rsidRPr="00802095">
        <w:rPr>
          <w:rFonts w:eastAsia="Times New Roman"/>
          <w:color w:val="212121"/>
          <w:szCs w:val="24"/>
        </w:rPr>
        <w:t xml:space="preserve"> διότι εμείς </w:t>
      </w:r>
      <w:r>
        <w:rPr>
          <w:rFonts w:eastAsia="Times New Roman"/>
          <w:color w:val="212121"/>
          <w:szCs w:val="24"/>
        </w:rPr>
        <w:t xml:space="preserve">–σας </w:t>
      </w:r>
      <w:r w:rsidRPr="00802095">
        <w:rPr>
          <w:rFonts w:eastAsia="Times New Roman"/>
          <w:color w:val="212121"/>
          <w:szCs w:val="24"/>
        </w:rPr>
        <w:t>το ξαναλέω</w:t>
      </w:r>
      <w:r>
        <w:rPr>
          <w:rFonts w:eastAsia="Times New Roman"/>
          <w:color w:val="212121"/>
          <w:szCs w:val="24"/>
        </w:rPr>
        <w:t>- δεν πιστεύουμε σε μ</w:t>
      </w:r>
      <w:r>
        <w:rPr>
          <w:rFonts w:eastAsia="Times New Roman"/>
          <w:color w:val="212121"/>
          <w:szCs w:val="24"/>
        </w:rPr>
        <w:t>ί</w:t>
      </w:r>
      <w:r w:rsidRPr="00802095">
        <w:rPr>
          <w:rFonts w:eastAsia="Times New Roman"/>
          <w:color w:val="212121"/>
          <w:szCs w:val="24"/>
        </w:rPr>
        <w:t>α κλειστοφοβική</w:t>
      </w:r>
      <w:r>
        <w:rPr>
          <w:rFonts w:eastAsia="Times New Roman"/>
          <w:color w:val="212121"/>
          <w:szCs w:val="24"/>
        </w:rPr>
        <w:t>,</w:t>
      </w:r>
      <w:r w:rsidRPr="00802095">
        <w:rPr>
          <w:rFonts w:eastAsia="Times New Roman"/>
          <w:color w:val="212121"/>
          <w:szCs w:val="24"/>
        </w:rPr>
        <w:t xml:space="preserve"> περίκλειστη Ελλάδα</w:t>
      </w:r>
      <w:r>
        <w:rPr>
          <w:rFonts w:eastAsia="Times New Roman"/>
          <w:color w:val="212121"/>
          <w:szCs w:val="24"/>
        </w:rPr>
        <w:t>,</w:t>
      </w:r>
      <w:r w:rsidRPr="00802095">
        <w:rPr>
          <w:rFonts w:eastAsia="Times New Roman"/>
          <w:color w:val="212121"/>
          <w:szCs w:val="24"/>
        </w:rPr>
        <w:t xml:space="preserve"> δεν έχουμε το πρόβλημα να αισθανόμαστε </w:t>
      </w:r>
      <w:r>
        <w:rPr>
          <w:rFonts w:eastAsia="Times New Roman"/>
          <w:color w:val="212121"/>
          <w:szCs w:val="24"/>
        </w:rPr>
        <w:t>απειλούμενοι από τους πάντες. Πιστεύουμε σε μ</w:t>
      </w:r>
      <w:r>
        <w:rPr>
          <w:rFonts w:eastAsia="Times New Roman"/>
          <w:color w:val="212121"/>
          <w:szCs w:val="24"/>
        </w:rPr>
        <w:t>ί</w:t>
      </w:r>
      <w:r w:rsidRPr="00802095">
        <w:rPr>
          <w:rFonts w:eastAsia="Times New Roman"/>
          <w:color w:val="212121"/>
          <w:szCs w:val="24"/>
        </w:rPr>
        <w:t xml:space="preserve">α εξωστρεφή </w:t>
      </w:r>
      <w:r>
        <w:rPr>
          <w:rFonts w:eastAsia="Times New Roman"/>
          <w:color w:val="212121"/>
          <w:szCs w:val="24"/>
        </w:rPr>
        <w:t>Ελλάδα, σε μ</w:t>
      </w:r>
      <w:r>
        <w:rPr>
          <w:rFonts w:eastAsia="Times New Roman"/>
          <w:color w:val="212121"/>
          <w:szCs w:val="24"/>
        </w:rPr>
        <w:t>ί</w:t>
      </w:r>
      <w:r w:rsidRPr="00802095">
        <w:rPr>
          <w:rFonts w:eastAsia="Times New Roman"/>
          <w:color w:val="212121"/>
          <w:szCs w:val="24"/>
        </w:rPr>
        <w:t>α Ελλά</w:t>
      </w:r>
      <w:r>
        <w:rPr>
          <w:rFonts w:eastAsia="Times New Roman"/>
          <w:color w:val="212121"/>
          <w:szCs w:val="24"/>
        </w:rPr>
        <w:t>δα η οποία βλέπει προς τα έξω μι</w:t>
      </w:r>
      <w:r w:rsidRPr="00802095">
        <w:rPr>
          <w:rFonts w:eastAsia="Times New Roman"/>
          <w:color w:val="212121"/>
          <w:szCs w:val="24"/>
        </w:rPr>
        <w:t>α γέφυρα προς τα Βαλκάνια</w:t>
      </w:r>
      <w:r>
        <w:rPr>
          <w:rFonts w:eastAsia="Times New Roman"/>
          <w:color w:val="212121"/>
          <w:szCs w:val="24"/>
        </w:rPr>
        <w:t>. Όμως,</w:t>
      </w:r>
      <w:r w:rsidRPr="00802095">
        <w:rPr>
          <w:rFonts w:eastAsia="Times New Roman"/>
          <w:color w:val="212121"/>
          <w:szCs w:val="24"/>
        </w:rPr>
        <w:t xml:space="preserve"> για να το πετύχουμε αυτό</w:t>
      </w:r>
      <w:r>
        <w:rPr>
          <w:rFonts w:eastAsia="Times New Roman"/>
          <w:color w:val="212121"/>
          <w:szCs w:val="24"/>
        </w:rPr>
        <w:t>,</w:t>
      </w:r>
      <w:r w:rsidRPr="00802095">
        <w:rPr>
          <w:rFonts w:eastAsia="Times New Roman"/>
          <w:color w:val="212121"/>
          <w:szCs w:val="24"/>
        </w:rPr>
        <w:t xml:space="preserve"> δεν μπορούμε να το πετύχουμε </w:t>
      </w:r>
      <w:r>
        <w:rPr>
          <w:rFonts w:eastAsia="Times New Roman"/>
          <w:color w:val="212121"/>
          <w:szCs w:val="24"/>
        </w:rPr>
        <w:t>βασιζόμενοι σε μ</w:t>
      </w:r>
      <w:r>
        <w:rPr>
          <w:rFonts w:eastAsia="Times New Roman"/>
          <w:color w:val="212121"/>
          <w:szCs w:val="24"/>
        </w:rPr>
        <w:t>ί</w:t>
      </w:r>
      <w:r>
        <w:rPr>
          <w:rFonts w:eastAsia="Times New Roman"/>
          <w:color w:val="212121"/>
          <w:szCs w:val="24"/>
        </w:rPr>
        <w:t xml:space="preserve">α </w:t>
      </w:r>
      <w:r>
        <w:rPr>
          <w:rFonts w:eastAsia="Times New Roman"/>
          <w:color w:val="212121"/>
          <w:szCs w:val="24"/>
        </w:rPr>
        <w:t>σ</w:t>
      </w:r>
      <w:r w:rsidRPr="00802095">
        <w:rPr>
          <w:rFonts w:eastAsia="Times New Roman"/>
          <w:color w:val="212121"/>
          <w:szCs w:val="24"/>
        </w:rPr>
        <w:t xml:space="preserve">υμφωνία η οποία δημιουργεί προβλήματα εις βάρος </w:t>
      </w:r>
      <w:r>
        <w:rPr>
          <w:rFonts w:eastAsia="Times New Roman"/>
          <w:color w:val="212121"/>
          <w:szCs w:val="24"/>
        </w:rPr>
        <w:t>μας. Π</w:t>
      </w:r>
      <w:r w:rsidRPr="00802095">
        <w:rPr>
          <w:rFonts w:eastAsia="Times New Roman"/>
          <w:color w:val="212121"/>
          <w:szCs w:val="24"/>
        </w:rPr>
        <w:t>ρέπει να επιλύουμε τα προβλήματ</w:t>
      </w:r>
      <w:r w:rsidRPr="00802095">
        <w:rPr>
          <w:rFonts w:eastAsia="Times New Roman"/>
          <w:color w:val="212121"/>
          <w:szCs w:val="24"/>
        </w:rPr>
        <w:t>α για να πάμε μπροστά</w:t>
      </w:r>
      <w:r>
        <w:rPr>
          <w:rFonts w:eastAsia="Times New Roman"/>
          <w:color w:val="212121"/>
          <w:szCs w:val="24"/>
        </w:rPr>
        <w:t xml:space="preserve">. </w:t>
      </w:r>
    </w:p>
    <w:p w14:paraId="01A9E134"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 Ελλάδα για να επιβιώσει, κυρίες και κύριοι συνάδελφοι, χρειάζεται μ</w:t>
      </w:r>
      <w:r>
        <w:rPr>
          <w:rFonts w:eastAsia="Times New Roman"/>
          <w:color w:val="212121"/>
          <w:szCs w:val="24"/>
        </w:rPr>
        <w:t>ί</w:t>
      </w:r>
      <w:r w:rsidRPr="00802095">
        <w:rPr>
          <w:rFonts w:eastAsia="Times New Roman"/>
          <w:color w:val="212121"/>
          <w:szCs w:val="24"/>
        </w:rPr>
        <w:t>α μεγαλύτερη αγορά</w:t>
      </w:r>
      <w:r>
        <w:rPr>
          <w:rFonts w:eastAsia="Times New Roman"/>
          <w:color w:val="212121"/>
          <w:szCs w:val="24"/>
        </w:rPr>
        <w:t>,</w:t>
      </w:r>
      <w:r w:rsidRPr="00802095">
        <w:rPr>
          <w:rFonts w:eastAsia="Times New Roman"/>
          <w:color w:val="212121"/>
          <w:szCs w:val="24"/>
        </w:rPr>
        <w:t xml:space="preserve"> όχι αγορά μόνο με την έννοια της αγοράς προϊόντων</w:t>
      </w:r>
      <w:r>
        <w:rPr>
          <w:rFonts w:eastAsia="Times New Roman"/>
          <w:color w:val="212121"/>
          <w:szCs w:val="24"/>
        </w:rPr>
        <w:t>, χρειάζεται</w:t>
      </w:r>
      <w:r w:rsidRPr="00802095">
        <w:rPr>
          <w:rFonts w:eastAsia="Times New Roman"/>
          <w:color w:val="212121"/>
          <w:szCs w:val="24"/>
        </w:rPr>
        <w:t xml:space="preserve"> </w:t>
      </w:r>
      <w:r>
        <w:rPr>
          <w:rFonts w:eastAsia="Times New Roman"/>
          <w:color w:val="212121"/>
          <w:szCs w:val="24"/>
        </w:rPr>
        <w:t>έναν</w:t>
      </w:r>
      <w:r w:rsidRPr="00802095">
        <w:rPr>
          <w:rFonts w:eastAsia="Times New Roman"/>
          <w:color w:val="212121"/>
          <w:szCs w:val="24"/>
        </w:rPr>
        <w:t xml:space="preserve"> μεγαλύτερο χώρο πολιτιστικής και πολιτισμικής έκφρασης</w:t>
      </w:r>
      <w:r>
        <w:rPr>
          <w:rFonts w:eastAsia="Times New Roman"/>
          <w:color w:val="212121"/>
          <w:szCs w:val="24"/>
        </w:rPr>
        <w:t xml:space="preserve">. Η </w:t>
      </w:r>
      <w:r w:rsidRPr="00802095">
        <w:rPr>
          <w:rFonts w:eastAsia="Times New Roman"/>
          <w:color w:val="212121"/>
          <w:szCs w:val="24"/>
        </w:rPr>
        <w:t>Ελλάδα χρειάζεται</w:t>
      </w:r>
      <w:r w:rsidRPr="00802095">
        <w:rPr>
          <w:rFonts w:eastAsia="Times New Roman"/>
          <w:color w:val="212121"/>
          <w:szCs w:val="24"/>
        </w:rPr>
        <w:t xml:space="preserve"> έναν μεγαλύτερο χώρο συνολικά διαλόγου με άλλες κοινωνίες</w:t>
      </w:r>
      <w:r>
        <w:rPr>
          <w:rFonts w:eastAsia="Times New Roman"/>
          <w:color w:val="212121"/>
          <w:szCs w:val="24"/>
        </w:rPr>
        <w:t>,</w:t>
      </w:r>
      <w:r w:rsidRPr="00802095">
        <w:rPr>
          <w:rFonts w:eastAsia="Times New Roman"/>
          <w:color w:val="212121"/>
          <w:szCs w:val="24"/>
        </w:rPr>
        <w:t xml:space="preserve"> αναζωογόνησης της χώρας</w:t>
      </w:r>
      <w:r>
        <w:rPr>
          <w:rFonts w:eastAsia="Times New Roman"/>
          <w:color w:val="212121"/>
          <w:szCs w:val="24"/>
        </w:rPr>
        <w:t>,</w:t>
      </w:r>
      <w:r w:rsidRPr="00802095">
        <w:rPr>
          <w:rFonts w:eastAsia="Times New Roman"/>
          <w:color w:val="212121"/>
          <w:szCs w:val="24"/>
        </w:rPr>
        <w:t xml:space="preserve"> μέσα από την επαφή με άλλους λαούς</w:t>
      </w:r>
      <w:r>
        <w:rPr>
          <w:rFonts w:eastAsia="Times New Roman"/>
          <w:color w:val="212121"/>
          <w:szCs w:val="24"/>
        </w:rPr>
        <w:t>, από μι</w:t>
      </w:r>
      <w:r w:rsidRPr="00802095">
        <w:rPr>
          <w:rFonts w:eastAsia="Times New Roman"/>
          <w:color w:val="212121"/>
          <w:szCs w:val="24"/>
        </w:rPr>
        <w:t>α ευρύτερη αντίληψη στα Βαλκάνια</w:t>
      </w:r>
      <w:r>
        <w:rPr>
          <w:rFonts w:eastAsia="Times New Roman"/>
          <w:color w:val="212121"/>
          <w:szCs w:val="24"/>
        </w:rPr>
        <w:t>. Α</w:t>
      </w:r>
      <w:r w:rsidRPr="00802095">
        <w:rPr>
          <w:rFonts w:eastAsia="Times New Roman"/>
          <w:color w:val="212121"/>
          <w:szCs w:val="24"/>
        </w:rPr>
        <w:t>υτή η ευρύτερη αντίληψη στα Βαλκάνια είναι το ζητούμενο</w:t>
      </w:r>
      <w:r>
        <w:rPr>
          <w:rFonts w:eastAsia="Times New Roman"/>
          <w:color w:val="212121"/>
          <w:szCs w:val="24"/>
        </w:rPr>
        <w:t xml:space="preserve">. </w:t>
      </w:r>
    </w:p>
    <w:p w14:paraId="01A9E135"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802095">
        <w:rPr>
          <w:rFonts w:eastAsia="Times New Roman"/>
          <w:color w:val="212121"/>
          <w:szCs w:val="24"/>
        </w:rPr>
        <w:t>αι για να προχωρήσουμε προς αυτή τη</w:t>
      </w:r>
      <w:r w:rsidRPr="00802095">
        <w:rPr>
          <w:rFonts w:eastAsia="Times New Roman"/>
          <w:color w:val="212121"/>
          <w:szCs w:val="24"/>
        </w:rPr>
        <w:t>ν ευρύτερη αντίληψη</w:t>
      </w:r>
      <w:r>
        <w:rPr>
          <w:rFonts w:eastAsia="Times New Roman"/>
          <w:color w:val="212121"/>
          <w:szCs w:val="24"/>
        </w:rPr>
        <w:t>,</w:t>
      </w:r>
      <w:r w:rsidRPr="00802095">
        <w:rPr>
          <w:rFonts w:eastAsia="Times New Roman"/>
          <w:color w:val="212121"/>
          <w:szCs w:val="24"/>
        </w:rPr>
        <w:t xml:space="preserve"> </w:t>
      </w:r>
      <w:r>
        <w:rPr>
          <w:rFonts w:eastAsia="Times New Roman"/>
          <w:color w:val="212121"/>
          <w:szCs w:val="24"/>
        </w:rPr>
        <w:t>δεν μπορούμε να βασιστούμε σε μι</w:t>
      </w:r>
      <w:r w:rsidRPr="00802095">
        <w:rPr>
          <w:rFonts w:eastAsia="Times New Roman"/>
          <w:color w:val="212121"/>
          <w:szCs w:val="24"/>
        </w:rPr>
        <w:t xml:space="preserve">α λανθασμένη και </w:t>
      </w:r>
      <w:r>
        <w:rPr>
          <w:rFonts w:eastAsia="Times New Roman"/>
          <w:color w:val="212121"/>
          <w:szCs w:val="24"/>
        </w:rPr>
        <w:t xml:space="preserve">κακά ερμηνευμένη </w:t>
      </w:r>
      <w:r>
        <w:rPr>
          <w:rFonts w:eastAsia="Times New Roman"/>
          <w:color w:val="212121"/>
          <w:szCs w:val="24"/>
        </w:rPr>
        <w:t>σ</w:t>
      </w:r>
      <w:r w:rsidRPr="00802095">
        <w:rPr>
          <w:rFonts w:eastAsia="Times New Roman"/>
          <w:color w:val="212121"/>
          <w:szCs w:val="24"/>
        </w:rPr>
        <w:t>υμφωνία</w:t>
      </w:r>
      <w:r>
        <w:rPr>
          <w:rFonts w:eastAsia="Times New Roman"/>
          <w:color w:val="212121"/>
          <w:szCs w:val="24"/>
        </w:rPr>
        <w:t>. Π</w:t>
      </w:r>
      <w:r w:rsidRPr="00802095">
        <w:rPr>
          <w:rFonts w:eastAsia="Times New Roman"/>
          <w:color w:val="212121"/>
          <w:szCs w:val="24"/>
        </w:rPr>
        <w:t>ρέπει να προσπαθή</w:t>
      </w:r>
      <w:r>
        <w:rPr>
          <w:rFonts w:eastAsia="Times New Roman"/>
          <w:color w:val="212121"/>
          <w:szCs w:val="24"/>
        </w:rPr>
        <w:t>σουμε να βελτιώσουμε τα σφάλματα,</w:t>
      </w:r>
      <w:r w:rsidRPr="00802095">
        <w:rPr>
          <w:rFonts w:eastAsia="Times New Roman"/>
          <w:color w:val="212121"/>
          <w:szCs w:val="24"/>
        </w:rPr>
        <w:t xml:space="preserve"> </w:t>
      </w:r>
      <w:r>
        <w:rPr>
          <w:rFonts w:eastAsia="Times New Roman"/>
          <w:color w:val="212121"/>
          <w:szCs w:val="24"/>
        </w:rPr>
        <w:t>α</w:t>
      </w:r>
      <w:r w:rsidRPr="00802095">
        <w:rPr>
          <w:rFonts w:eastAsia="Times New Roman"/>
          <w:color w:val="212121"/>
          <w:szCs w:val="24"/>
        </w:rPr>
        <w:t xml:space="preserve">φού τώρα που την </w:t>
      </w:r>
      <w:r>
        <w:rPr>
          <w:rFonts w:eastAsia="Times New Roman"/>
          <w:color w:val="212121"/>
          <w:szCs w:val="24"/>
        </w:rPr>
        <w:t>κυρώσα</w:t>
      </w:r>
      <w:r w:rsidRPr="00802095">
        <w:rPr>
          <w:rFonts w:eastAsia="Times New Roman"/>
          <w:color w:val="212121"/>
          <w:szCs w:val="24"/>
        </w:rPr>
        <w:t xml:space="preserve">τε δεν υπάρχουν πολλά </w:t>
      </w:r>
      <w:r>
        <w:rPr>
          <w:rFonts w:eastAsia="Times New Roman"/>
          <w:color w:val="212121"/>
          <w:szCs w:val="24"/>
        </w:rPr>
        <w:t xml:space="preserve">άλλα </w:t>
      </w:r>
      <w:r w:rsidRPr="00802095">
        <w:rPr>
          <w:rFonts w:eastAsia="Times New Roman"/>
          <w:color w:val="212121"/>
          <w:szCs w:val="24"/>
        </w:rPr>
        <w:t>να γίνουν</w:t>
      </w:r>
      <w:r>
        <w:rPr>
          <w:rFonts w:eastAsia="Times New Roman"/>
          <w:color w:val="212121"/>
          <w:szCs w:val="24"/>
        </w:rPr>
        <w:t>. Και</w:t>
      </w:r>
      <w:r w:rsidRPr="00802095">
        <w:rPr>
          <w:rFonts w:eastAsia="Times New Roman"/>
          <w:color w:val="212121"/>
          <w:szCs w:val="24"/>
        </w:rPr>
        <w:t xml:space="preserve"> αυτό μπορεί να γίνει μέσα από την ενταξια</w:t>
      </w:r>
      <w:r w:rsidRPr="00802095">
        <w:rPr>
          <w:rFonts w:eastAsia="Times New Roman"/>
          <w:color w:val="212121"/>
          <w:szCs w:val="24"/>
        </w:rPr>
        <w:t>κή διαδικασία</w:t>
      </w:r>
      <w:r>
        <w:rPr>
          <w:rFonts w:eastAsia="Times New Roman"/>
          <w:color w:val="212121"/>
          <w:szCs w:val="24"/>
        </w:rPr>
        <w:t xml:space="preserve">. </w:t>
      </w:r>
    </w:p>
    <w:p w14:paraId="01A9E136"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Όμως, </w:t>
      </w:r>
      <w:r w:rsidRPr="00802095">
        <w:rPr>
          <w:rFonts w:eastAsia="Times New Roman"/>
          <w:color w:val="212121"/>
          <w:szCs w:val="24"/>
        </w:rPr>
        <w:t>για να γίνει αυτό</w:t>
      </w:r>
      <w:r>
        <w:rPr>
          <w:rFonts w:eastAsia="Times New Roman"/>
          <w:color w:val="212121"/>
          <w:szCs w:val="24"/>
        </w:rPr>
        <w:t>,</w:t>
      </w:r>
      <w:r w:rsidRPr="00802095">
        <w:rPr>
          <w:rFonts w:eastAsia="Times New Roman"/>
          <w:color w:val="212121"/>
          <w:szCs w:val="24"/>
        </w:rPr>
        <w:t xml:space="preserve"> πρέπει να μιλήσουμε καθαρά και τίμια και ξάστερα και κυρίως αυτή η υποχρέωση </w:t>
      </w:r>
      <w:r>
        <w:rPr>
          <w:rFonts w:eastAsia="Times New Roman"/>
          <w:color w:val="212121"/>
          <w:szCs w:val="24"/>
        </w:rPr>
        <w:t>εναπόκειται στην Κ</w:t>
      </w:r>
      <w:r w:rsidRPr="00802095">
        <w:rPr>
          <w:rFonts w:eastAsia="Times New Roman"/>
          <w:color w:val="212121"/>
          <w:szCs w:val="24"/>
        </w:rPr>
        <w:t>υβέρνηση</w:t>
      </w:r>
      <w:r>
        <w:rPr>
          <w:rFonts w:eastAsia="Times New Roman"/>
          <w:color w:val="212121"/>
          <w:szCs w:val="24"/>
        </w:rPr>
        <w:t>. Δ</w:t>
      </w:r>
      <w:r w:rsidRPr="00802095">
        <w:rPr>
          <w:rFonts w:eastAsia="Times New Roman"/>
          <w:color w:val="212121"/>
          <w:szCs w:val="24"/>
        </w:rPr>
        <w:t xml:space="preserve">εν μπορεί να πηγαίνει και από </w:t>
      </w:r>
      <w:r>
        <w:rPr>
          <w:rFonts w:eastAsia="Times New Roman"/>
          <w:color w:val="212121"/>
          <w:szCs w:val="24"/>
        </w:rPr>
        <w:t>εδώ</w:t>
      </w:r>
      <w:r w:rsidRPr="00802095">
        <w:rPr>
          <w:rFonts w:eastAsia="Times New Roman"/>
          <w:color w:val="212121"/>
          <w:szCs w:val="24"/>
        </w:rPr>
        <w:t xml:space="preserve"> και από εκεί</w:t>
      </w:r>
      <w:r>
        <w:rPr>
          <w:rFonts w:eastAsia="Times New Roman"/>
          <w:color w:val="212121"/>
          <w:szCs w:val="24"/>
        </w:rPr>
        <w:t>,</w:t>
      </w:r>
      <w:r w:rsidRPr="00802095">
        <w:rPr>
          <w:rFonts w:eastAsia="Times New Roman"/>
          <w:color w:val="212121"/>
          <w:szCs w:val="24"/>
        </w:rPr>
        <w:t xml:space="preserve"> προσπαθώντας να ξεγελάσει το εκλογικό σώμα και να το οδηγήσει</w:t>
      </w:r>
      <w:r w:rsidRPr="00802095">
        <w:rPr>
          <w:rFonts w:eastAsia="Times New Roman"/>
          <w:color w:val="212121"/>
          <w:szCs w:val="24"/>
        </w:rPr>
        <w:t xml:space="preserve"> μέσα </w:t>
      </w:r>
      <w:r>
        <w:rPr>
          <w:rFonts w:eastAsia="Times New Roman"/>
          <w:color w:val="212121"/>
          <w:szCs w:val="24"/>
        </w:rPr>
        <w:t xml:space="preserve">από </w:t>
      </w:r>
      <w:r w:rsidRPr="00802095">
        <w:rPr>
          <w:rFonts w:eastAsia="Times New Roman"/>
          <w:color w:val="212121"/>
          <w:szCs w:val="24"/>
        </w:rPr>
        <w:t xml:space="preserve">ψευδαισθήσεις σε υφαρπαγή </w:t>
      </w:r>
      <w:r>
        <w:rPr>
          <w:rFonts w:eastAsia="Times New Roman"/>
          <w:color w:val="212121"/>
          <w:szCs w:val="24"/>
        </w:rPr>
        <w:t xml:space="preserve">μιας ψήφου. Πρέπει </w:t>
      </w:r>
      <w:r w:rsidRPr="00802095">
        <w:rPr>
          <w:rFonts w:eastAsia="Times New Roman"/>
          <w:color w:val="212121"/>
          <w:szCs w:val="24"/>
        </w:rPr>
        <w:t xml:space="preserve">να πει ξεκάθαρα </w:t>
      </w:r>
      <w:r>
        <w:rPr>
          <w:rFonts w:eastAsia="Times New Roman"/>
          <w:color w:val="212121"/>
          <w:szCs w:val="24"/>
        </w:rPr>
        <w:t>πού</w:t>
      </w:r>
      <w:r w:rsidRPr="00802095">
        <w:rPr>
          <w:rFonts w:eastAsia="Times New Roman"/>
          <w:color w:val="212121"/>
          <w:szCs w:val="24"/>
        </w:rPr>
        <w:t xml:space="preserve"> στέκεται και </w:t>
      </w:r>
      <w:r>
        <w:rPr>
          <w:rFonts w:eastAsia="Times New Roman"/>
          <w:color w:val="212121"/>
          <w:szCs w:val="24"/>
        </w:rPr>
        <w:t>τι εκπροσωπεί σε αυτόν τον πολιτικό διάλογο.</w:t>
      </w:r>
    </w:p>
    <w:p w14:paraId="01A9E137"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01A9E138"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Κυρίες κύριοι </w:t>
      </w:r>
      <w:r w:rsidRPr="00802095">
        <w:rPr>
          <w:rFonts w:eastAsia="Times New Roman"/>
          <w:color w:val="212121"/>
          <w:szCs w:val="24"/>
        </w:rPr>
        <w:t>συνάδελφοι</w:t>
      </w:r>
      <w:r>
        <w:rPr>
          <w:rFonts w:eastAsia="Times New Roman"/>
          <w:color w:val="212121"/>
          <w:szCs w:val="24"/>
        </w:rPr>
        <w:t>,</w:t>
      </w:r>
      <w:r w:rsidRPr="00802095">
        <w:rPr>
          <w:rFonts w:eastAsia="Times New Roman"/>
          <w:color w:val="212121"/>
          <w:szCs w:val="24"/>
        </w:rPr>
        <w:t xml:space="preserve"> θέλω να είμαι μαζί σας απολύτως ειλικρινής</w:t>
      </w:r>
      <w:r>
        <w:rPr>
          <w:rFonts w:eastAsia="Times New Roman"/>
          <w:color w:val="212121"/>
          <w:szCs w:val="24"/>
        </w:rPr>
        <w:t>. Β</w:t>
      </w:r>
      <w:r w:rsidRPr="00802095">
        <w:rPr>
          <w:rFonts w:eastAsia="Times New Roman"/>
          <w:color w:val="212121"/>
          <w:szCs w:val="24"/>
        </w:rPr>
        <w:t xml:space="preserve">λέπω όλη αυτή </w:t>
      </w:r>
      <w:r>
        <w:rPr>
          <w:rFonts w:eastAsia="Times New Roman"/>
          <w:color w:val="212121"/>
          <w:szCs w:val="24"/>
        </w:rPr>
        <w:t>τη διαδικασία σαν μ</w:t>
      </w:r>
      <w:r>
        <w:rPr>
          <w:rFonts w:eastAsia="Times New Roman"/>
          <w:color w:val="212121"/>
          <w:szCs w:val="24"/>
        </w:rPr>
        <w:t>ί</w:t>
      </w:r>
      <w:r>
        <w:rPr>
          <w:rFonts w:eastAsia="Times New Roman"/>
          <w:color w:val="212121"/>
          <w:szCs w:val="24"/>
        </w:rPr>
        <w:t>α απώλεια μιας τεράστιας ευκαιρίας ε</w:t>
      </w:r>
      <w:r w:rsidRPr="00802095">
        <w:rPr>
          <w:rFonts w:eastAsia="Times New Roman"/>
          <w:color w:val="212121"/>
          <w:szCs w:val="24"/>
        </w:rPr>
        <w:t>θνική</w:t>
      </w:r>
      <w:r>
        <w:rPr>
          <w:rFonts w:eastAsia="Times New Roman"/>
          <w:color w:val="212121"/>
          <w:szCs w:val="24"/>
        </w:rPr>
        <w:t>ς</w:t>
      </w:r>
      <w:r w:rsidRPr="00802095">
        <w:rPr>
          <w:rFonts w:eastAsia="Times New Roman"/>
          <w:color w:val="212121"/>
          <w:szCs w:val="24"/>
        </w:rPr>
        <w:t xml:space="preserve"> συμπαράταξης</w:t>
      </w:r>
      <w:r>
        <w:rPr>
          <w:rFonts w:eastAsia="Times New Roman"/>
          <w:color w:val="212121"/>
          <w:szCs w:val="24"/>
        </w:rPr>
        <w:t>. Είμαστε μ</w:t>
      </w:r>
      <w:r>
        <w:rPr>
          <w:rFonts w:eastAsia="Times New Roman"/>
          <w:color w:val="212121"/>
          <w:szCs w:val="24"/>
        </w:rPr>
        <w:t>ί</w:t>
      </w:r>
      <w:r w:rsidRPr="00802095">
        <w:rPr>
          <w:rFonts w:eastAsia="Times New Roman"/>
          <w:color w:val="212121"/>
          <w:szCs w:val="24"/>
        </w:rPr>
        <w:t xml:space="preserve">α </w:t>
      </w:r>
      <w:r w:rsidRPr="00802095">
        <w:rPr>
          <w:rFonts w:eastAsia="Times New Roman"/>
          <w:color w:val="212121"/>
          <w:szCs w:val="24"/>
        </w:rPr>
        <w:lastRenderedPageBreak/>
        <w:t>χώρα η οποία μέσα από την κρίση υπ</w:t>
      </w:r>
      <w:r>
        <w:rPr>
          <w:rFonts w:eastAsia="Times New Roman"/>
          <w:color w:val="212121"/>
          <w:szCs w:val="24"/>
        </w:rPr>
        <w:t>έστη διάφορους ακρωτηριασμούς. Α</w:t>
      </w:r>
      <w:r w:rsidRPr="00802095">
        <w:rPr>
          <w:rFonts w:eastAsia="Times New Roman"/>
          <w:color w:val="212121"/>
          <w:szCs w:val="24"/>
        </w:rPr>
        <w:t xml:space="preserve">ς πούμε </w:t>
      </w:r>
      <w:r>
        <w:rPr>
          <w:rFonts w:eastAsia="Times New Roman"/>
          <w:color w:val="212121"/>
          <w:szCs w:val="24"/>
        </w:rPr>
        <w:t>εγώ</w:t>
      </w:r>
      <w:r w:rsidRPr="00802095">
        <w:rPr>
          <w:rFonts w:eastAsia="Times New Roman"/>
          <w:color w:val="212121"/>
          <w:szCs w:val="24"/>
        </w:rPr>
        <w:t xml:space="preserve"> την υποχώρηση του ελληνικού τ</w:t>
      </w:r>
      <w:r w:rsidRPr="00802095">
        <w:rPr>
          <w:rFonts w:eastAsia="Times New Roman"/>
          <w:color w:val="212121"/>
          <w:szCs w:val="24"/>
        </w:rPr>
        <w:t>ραπεζικού συστήματος από την Ανατολική Ευρώπη</w:t>
      </w:r>
      <w:r>
        <w:rPr>
          <w:rFonts w:eastAsia="Times New Roman"/>
          <w:color w:val="212121"/>
          <w:szCs w:val="24"/>
        </w:rPr>
        <w:t xml:space="preserve"> και </w:t>
      </w:r>
      <w:r w:rsidRPr="00802095">
        <w:rPr>
          <w:rFonts w:eastAsia="Times New Roman"/>
          <w:color w:val="212121"/>
          <w:szCs w:val="24"/>
        </w:rPr>
        <w:t xml:space="preserve">τα Βαλκάνια τα αισθάνομαι σαν </w:t>
      </w:r>
      <w:r>
        <w:rPr>
          <w:rFonts w:eastAsia="Times New Roman"/>
          <w:color w:val="212121"/>
          <w:szCs w:val="24"/>
        </w:rPr>
        <w:t>μιας μορφής ακρωτηριασμό. Χάσα</w:t>
      </w:r>
      <w:r w:rsidRPr="00802095">
        <w:rPr>
          <w:rFonts w:eastAsia="Times New Roman"/>
          <w:color w:val="212121"/>
          <w:szCs w:val="24"/>
        </w:rPr>
        <w:t>με επιρροή</w:t>
      </w:r>
      <w:r>
        <w:rPr>
          <w:rFonts w:eastAsia="Times New Roman"/>
          <w:color w:val="212121"/>
          <w:szCs w:val="24"/>
        </w:rPr>
        <w:t>,</w:t>
      </w:r>
      <w:r w:rsidRPr="00802095">
        <w:rPr>
          <w:rFonts w:eastAsia="Times New Roman"/>
          <w:color w:val="212121"/>
          <w:szCs w:val="24"/>
        </w:rPr>
        <w:t xml:space="preserve"> χάσαμε δυνατότητες</w:t>
      </w:r>
      <w:r>
        <w:rPr>
          <w:rFonts w:eastAsia="Times New Roman"/>
          <w:color w:val="212121"/>
          <w:szCs w:val="24"/>
        </w:rPr>
        <w:t>,</w:t>
      </w:r>
      <w:r w:rsidRPr="00802095">
        <w:rPr>
          <w:rFonts w:eastAsia="Times New Roman"/>
          <w:color w:val="212121"/>
          <w:szCs w:val="24"/>
        </w:rPr>
        <w:t xml:space="preserve"> χάσαμε θέσεις εργασίας</w:t>
      </w:r>
      <w:r>
        <w:rPr>
          <w:rFonts w:eastAsia="Times New Roman"/>
          <w:color w:val="212121"/>
          <w:szCs w:val="24"/>
        </w:rPr>
        <w:t xml:space="preserve">, </w:t>
      </w:r>
      <w:r w:rsidRPr="00802095">
        <w:rPr>
          <w:rFonts w:eastAsia="Times New Roman"/>
          <w:color w:val="212121"/>
          <w:szCs w:val="24"/>
        </w:rPr>
        <w:t>χάσαμε διάφορα πράγματα</w:t>
      </w:r>
      <w:r>
        <w:rPr>
          <w:rFonts w:eastAsia="Times New Roman"/>
          <w:color w:val="212121"/>
          <w:szCs w:val="24"/>
        </w:rPr>
        <w:t>. Ό</w:t>
      </w:r>
      <w:r w:rsidRPr="00802095">
        <w:rPr>
          <w:rFonts w:eastAsia="Times New Roman"/>
          <w:color w:val="212121"/>
          <w:szCs w:val="24"/>
        </w:rPr>
        <w:t>λ</w:t>
      </w:r>
      <w:r>
        <w:rPr>
          <w:rFonts w:eastAsia="Times New Roman"/>
          <w:color w:val="212121"/>
          <w:szCs w:val="24"/>
        </w:rPr>
        <w:t>α αυτά πρέπει να τα επανακτήσουμε</w:t>
      </w:r>
      <w:r w:rsidRPr="00802095">
        <w:rPr>
          <w:rFonts w:eastAsia="Times New Roman"/>
          <w:color w:val="212121"/>
          <w:szCs w:val="24"/>
        </w:rPr>
        <w:t xml:space="preserve"> με αυτοπεποίθηση</w:t>
      </w:r>
      <w:r>
        <w:rPr>
          <w:rFonts w:eastAsia="Times New Roman"/>
          <w:color w:val="212121"/>
          <w:szCs w:val="24"/>
        </w:rPr>
        <w:t>, με κοινή ε</w:t>
      </w:r>
      <w:r w:rsidRPr="00802095">
        <w:rPr>
          <w:rFonts w:eastAsia="Times New Roman"/>
          <w:color w:val="212121"/>
          <w:szCs w:val="24"/>
        </w:rPr>
        <w:t>θ</w:t>
      </w:r>
      <w:r w:rsidRPr="00802095">
        <w:rPr>
          <w:rFonts w:eastAsia="Times New Roman"/>
          <w:color w:val="212121"/>
          <w:szCs w:val="24"/>
        </w:rPr>
        <w:t>νική προσπάθεια</w:t>
      </w:r>
      <w:r>
        <w:rPr>
          <w:rFonts w:eastAsia="Times New Roman"/>
          <w:color w:val="212121"/>
          <w:szCs w:val="24"/>
        </w:rPr>
        <w:t xml:space="preserve">. Όμως, </w:t>
      </w:r>
      <w:r w:rsidRPr="00802095">
        <w:rPr>
          <w:rFonts w:eastAsia="Times New Roman"/>
          <w:color w:val="212121"/>
          <w:szCs w:val="24"/>
        </w:rPr>
        <w:t>για να γίνει αυτό</w:t>
      </w:r>
      <w:r>
        <w:rPr>
          <w:rFonts w:eastAsia="Times New Roman"/>
          <w:color w:val="212121"/>
          <w:szCs w:val="24"/>
        </w:rPr>
        <w:t>, χρειάζεται η Κ</w:t>
      </w:r>
      <w:r w:rsidRPr="00802095">
        <w:rPr>
          <w:rFonts w:eastAsia="Times New Roman"/>
          <w:color w:val="212121"/>
          <w:szCs w:val="24"/>
        </w:rPr>
        <w:t>υβέρνηση να μιλάει ειλικρινά</w:t>
      </w:r>
      <w:r>
        <w:rPr>
          <w:rFonts w:eastAsia="Times New Roman"/>
          <w:color w:val="212121"/>
          <w:szCs w:val="24"/>
        </w:rPr>
        <w:t xml:space="preserve">. </w:t>
      </w:r>
    </w:p>
    <w:p w14:paraId="01A9E139"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Αυτή η Κ</w:t>
      </w:r>
      <w:r w:rsidRPr="00802095">
        <w:rPr>
          <w:rFonts w:eastAsia="Times New Roman"/>
          <w:color w:val="212121"/>
          <w:szCs w:val="24"/>
        </w:rPr>
        <w:t>υβέρνηση σε αυτή τη φάση</w:t>
      </w:r>
      <w:r>
        <w:rPr>
          <w:rFonts w:eastAsia="Times New Roman"/>
          <w:color w:val="212121"/>
          <w:szCs w:val="24"/>
        </w:rPr>
        <w:t>,</w:t>
      </w:r>
      <w:r w:rsidRPr="00802095">
        <w:rPr>
          <w:rFonts w:eastAsia="Times New Roman"/>
          <w:color w:val="212121"/>
          <w:szCs w:val="24"/>
        </w:rPr>
        <w:t xml:space="preserve"> στα τέσσερα χρόνια που κυβέρνησε τη χώρα</w:t>
      </w:r>
      <w:r>
        <w:rPr>
          <w:rFonts w:eastAsia="Times New Roman"/>
          <w:color w:val="212121"/>
          <w:szCs w:val="24"/>
        </w:rPr>
        <w:t>,</w:t>
      </w:r>
      <w:r w:rsidRPr="00802095">
        <w:rPr>
          <w:rFonts w:eastAsia="Times New Roman"/>
          <w:color w:val="212121"/>
          <w:szCs w:val="24"/>
        </w:rPr>
        <w:t xml:space="preserve"> δεν κατάφερε να φτάσει σε αυτό το σημείο</w:t>
      </w:r>
      <w:r>
        <w:rPr>
          <w:rFonts w:eastAsia="Times New Roman"/>
          <w:color w:val="212121"/>
          <w:szCs w:val="24"/>
        </w:rPr>
        <w:t>. Αυτό το οποίο ευελπιστώ είναι ό</w:t>
      </w:r>
      <w:r w:rsidRPr="00802095">
        <w:rPr>
          <w:rFonts w:eastAsia="Times New Roman"/>
          <w:color w:val="212121"/>
          <w:szCs w:val="24"/>
        </w:rPr>
        <w:t>ταν με την κρίση του</w:t>
      </w:r>
      <w:r w:rsidRPr="00802095">
        <w:rPr>
          <w:rFonts w:eastAsia="Times New Roman"/>
          <w:color w:val="212121"/>
          <w:szCs w:val="24"/>
        </w:rPr>
        <w:t xml:space="preserve"> </w:t>
      </w:r>
      <w:r>
        <w:rPr>
          <w:rFonts w:eastAsia="Times New Roman"/>
          <w:color w:val="212121"/>
          <w:szCs w:val="24"/>
        </w:rPr>
        <w:t>ο ελληνικός λαός,</w:t>
      </w:r>
      <w:r w:rsidRPr="00802095">
        <w:rPr>
          <w:rFonts w:eastAsia="Times New Roman"/>
          <w:color w:val="212121"/>
          <w:szCs w:val="24"/>
        </w:rPr>
        <w:t xml:space="preserve"> που σύντομα</w:t>
      </w:r>
      <w:r>
        <w:rPr>
          <w:rFonts w:eastAsia="Times New Roman"/>
          <w:color w:val="212121"/>
          <w:szCs w:val="24"/>
        </w:rPr>
        <w:t>,</w:t>
      </w:r>
      <w:r w:rsidRPr="00802095">
        <w:rPr>
          <w:rFonts w:eastAsia="Times New Roman"/>
          <w:color w:val="212121"/>
          <w:szCs w:val="24"/>
        </w:rPr>
        <w:t xml:space="preserve"> σε </w:t>
      </w:r>
      <w:r>
        <w:rPr>
          <w:rFonts w:eastAsia="Times New Roman"/>
          <w:color w:val="212121"/>
          <w:szCs w:val="24"/>
        </w:rPr>
        <w:t>εβδομήντα, σε ογδόντα</w:t>
      </w:r>
      <w:r w:rsidRPr="00802095">
        <w:rPr>
          <w:rFonts w:eastAsia="Times New Roman"/>
          <w:color w:val="212121"/>
          <w:szCs w:val="24"/>
        </w:rPr>
        <w:t xml:space="preserve"> μέρες </w:t>
      </w:r>
      <w:r>
        <w:rPr>
          <w:rFonts w:eastAsia="Times New Roman"/>
          <w:color w:val="212121"/>
          <w:szCs w:val="24"/>
        </w:rPr>
        <w:t>-</w:t>
      </w:r>
      <w:r w:rsidRPr="00802095">
        <w:rPr>
          <w:rFonts w:eastAsia="Times New Roman"/>
          <w:color w:val="212121"/>
          <w:szCs w:val="24"/>
        </w:rPr>
        <w:t>ποτέ είναι</w:t>
      </w:r>
      <w:r>
        <w:rPr>
          <w:rFonts w:eastAsia="Times New Roman"/>
          <w:color w:val="212121"/>
          <w:szCs w:val="24"/>
        </w:rPr>
        <w:t>, π</w:t>
      </w:r>
      <w:r w:rsidRPr="00802095">
        <w:rPr>
          <w:rFonts w:eastAsia="Times New Roman"/>
          <w:color w:val="212121"/>
          <w:szCs w:val="24"/>
        </w:rPr>
        <w:t>λησιάζει ο καιρός</w:t>
      </w:r>
      <w:r>
        <w:rPr>
          <w:rFonts w:eastAsia="Times New Roman"/>
          <w:color w:val="212121"/>
          <w:szCs w:val="24"/>
        </w:rPr>
        <w:t>-</w:t>
      </w:r>
      <w:r w:rsidRPr="00802095">
        <w:rPr>
          <w:rFonts w:eastAsia="Times New Roman"/>
          <w:color w:val="212121"/>
          <w:szCs w:val="24"/>
        </w:rPr>
        <w:t xml:space="preserve"> θα εκφ</w:t>
      </w:r>
      <w:r>
        <w:rPr>
          <w:rFonts w:eastAsia="Times New Roman"/>
          <w:color w:val="212121"/>
          <w:szCs w:val="24"/>
        </w:rPr>
        <w:t>ραστεί και θα στείλει αυτή την Κ</w:t>
      </w:r>
      <w:r w:rsidRPr="00802095">
        <w:rPr>
          <w:rFonts w:eastAsia="Times New Roman"/>
          <w:color w:val="212121"/>
          <w:szCs w:val="24"/>
        </w:rPr>
        <w:t xml:space="preserve">υβέρνηση στην </w:t>
      </w:r>
      <w:r>
        <w:rPr>
          <w:rFonts w:eastAsia="Times New Roman"/>
          <w:color w:val="212121"/>
          <w:szCs w:val="24"/>
        </w:rPr>
        <w:t>Α</w:t>
      </w:r>
      <w:r w:rsidRPr="00802095">
        <w:rPr>
          <w:rFonts w:eastAsia="Times New Roman"/>
          <w:color w:val="212121"/>
          <w:szCs w:val="24"/>
        </w:rPr>
        <w:t>ντιπολίτευση</w:t>
      </w:r>
      <w:r>
        <w:rPr>
          <w:rFonts w:eastAsia="Times New Roman"/>
          <w:color w:val="212121"/>
          <w:szCs w:val="24"/>
        </w:rPr>
        <w:t>,</w:t>
      </w:r>
      <w:r w:rsidRPr="00802095">
        <w:rPr>
          <w:rFonts w:eastAsia="Times New Roman"/>
          <w:color w:val="212121"/>
          <w:szCs w:val="24"/>
        </w:rPr>
        <w:t xml:space="preserve"> να μπορέσει τότε</w:t>
      </w:r>
      <w:r>
        <w:rPr>
          <w:rFonts w:eastAsia="Times New Roman"/>
          <w:color w:val="212121"/>
          <w:szCs w:val="24"/>
        </w:rPr>
        <w:t xml:space="preserve">, </w:t>
      </w:r>
      <w:r w:rsidRPr="00802095">
        <w:rPr>
          <w:rFonts w:eastAsia="Times New Roman"/>
          <w:color w:val="212121"/>
          <w:szCs w:val="24"/>
        </w:rPr>
        <w:t>αντιπ</w:t>
      </w:r>
      <w:r>
        <w:rPr>
          <w:rFonts w:eastAsia="Times New Roman"/>
          <w:color w:val="212121"/>
          <w:szCs w:val="24"/>
        </w:rPr>
        <w:t>ολιτευόμενη</w:t>
      </w:r>
      <w:r w:rsidRPr="00802095">
        <w:rPr>
          <w:rFonts w:eastAsia="Times New Roman"/>
          <w:color w:val="212121"/>
          <w:szCs w:val="24"/>
        </w:rPr>
        <w:t xml:space="preserve"> εμάς</w:t>
      </w:r>
      <w:r>
        <w:rPr>
          <w:rFonts w:eastAsia="Times New Roman"/>
          <w:color w:val="212121"/>
          <w:szCs w:val="24"/>
        </w:rPr>
        <w:t>,</w:t>
      </w:r>
      <w:r w:rsidRPr="00802095">
        <w:rPr>
          <w:rFonts w:eastAsia="Times New Roman"/>
          <w:color w:val="212121"/>
          <w:szCs w:val="24"/>
        </w:rPr>
        <w:t xml:space="preserve"> να καταλήξει πρώτα σε </w:t>
      </w:r>
      <w:r>
        <w:rPr>
          <w:rFonts w:eastAsia="Times New Roman"/>
          <w:color w:val="212121"/>
          <w:szCs w:val="24"/>
        </w:rPr>
        <w:t>μ</w:t>
      </w:r>
      <w:r>
        <w:rPr>
          <w:rFonts w:eastAsia="Times New Roman"/>
          <w:color w:val="212121"/>
          <w:szCs w:val="24"/>
        </w:rPr>
        <w:t>ί</w:t>
      </w:r>
      <w:r>
        <w:rPr>
          <w:rFonts w:eastAsia="Times New Roman"/>
          <w:color w:val="212121"/>
          <w:szCs w:val="24"/>
        </w:rPr>
        <w:t>α φάση</w:t>
      </w:r>
      <w:r w:rsidRPr="00802095">
        <w:rPr>
          <w:rFonts w:eastAsia="Times New Roman"/>
          <w:color w:val="212121"/>
          <w:szCs w:val="24"/>
        </w:rPr>
        <w:t xml:space="preserve"> αυτογνωσίας</w:t>
      </w:r>
      <w:r>
        <w:rPr>
          <w:rFonts w:eastAsia="Times New Roman"/>
          <w:color w:val="212121"/>
          <w:szCs w:val="24"/>
        </w:rPr>
        <w:t>,</w:t>
      </w:r>
      <w:r w:rsidRPr="00802095">
        <w:rPr>
          <w:rFonts w:eastAsia="Times New Roman"/>
          <w:color w:val="212121"/>
          <w:szCs w:val="24"/>
        </w:rPr>
        <w:t xml:space="preserve"> ώστε ο διάλογος ανάμεσα στην τότε κυβέρνηση της Νέας Δημοκρατίας και τον Πρωθυπουργό Μητσοτάκη και </w:t>
      </w:r>
      <w:r>
        <w:rPr>
          <w:rFonts w:eastAsia="Times New Roman"/>
          <w:color w:val="212121"/>
          <w:szCs w:val="24"/>
        </w:rPr>
        <w:t xml:space="preserve">στην </w:t>
      </w:r>
      <w:r w:rsidRPr="00802095">
        <w:rPr>
          <w:rFonts w:eastAsia="Times New Roman"/>
          <w:color w:val="212121"/>
          <w:szCs w:val="24"/>
        </w:rPr>
        <w:t xml:space="preserve">αντιπολίτευση του ΣΥΡΙΖΑ να είναι ένας διάλογος ειλικρινής για το καλό </w:t>
      </w:r>
      <w:r w:rsidRPr="00802095">
        <w:rPr>
          <w:rFonts w:eastAsia="Times New Roman"/>
          <w:color w:val="212121"/>
          <w:szCs w:val="24"/>
        </w:rPr>
        <w:lastRenderedPageBreak/>
        <w:t>του τόπου</w:t>
      </w:r>
      <w:r>
        <w:rPr>
          <w:rFonts w:eastAsia="Times New Roman"/>
          <w:color w:val="212121"/>
          <w:szCs w:val="24"/>
        </w:rPr>
        <w:t>,</w:t>
      </w:r>
      <w:r w:rsidRPr="00802095">
        <w:rPr>
          <w:rFonts w:eastAsia="Times New Roman"/>
          <w:color w:val="212121"/>
          <w:szCs w:val="24"/>
        </w:rPr>
        <w:t xml:space="preserve"> όχι όπως ο διάλογος που διεξάγεται με την ευκαιρία αυτών των συμφωνιώ</w:t>
      </w:r>
      <w:r w:rsidRPr="00802095">
        <w:rPr>
          <w:rFonts w:eastAsia="Times New Roman"/>
          <w:color w:val="212121"/>
          <w:szCs w:val="24"/>
        </w:rPr>
        <w:t>ν</w:t>
      </w:r>
      <w:r>
        <w:rPr>
          <w:rFonts w:eastAsia="Times New Roman"/>
          <w:color w:val="212121"/>
          <w:szCs w:val="24"/>
        </w:rPr>
        <w:t xml:space="preserve">. </w:t>
      </w:r>
    </w:p>
    <w:p w14:paraId="01A9E13A" w14:textId="77777777" w:rsidR="00887A51" w:rsidRDefault="009C255F">
      <w:pPr>
        <w:tabs>
          <w:tab w:val="left" w:pos="2738"/>
          <w:tab w:val="center" w:pos="4753"/>
          <w:tab w:val="left" w:pos="5723"/>
        </w:tabs>
        <w:spacing w:after="0" w:line="600" w:lineRule="auto"/>
        <w:ind w:firstLine="720"/>
        <w:jc w:val="both"/>
        <w:rPr>
          <w:rFonts w:eastAsia="Times New Roman"/>
          <w:color w:val="212121"/>
          <w:szCs w:val="24"/>
        </w:rPr>
      </w:pPr>
      <w:r w:rsidRPr="00802095">
        <w:rPr>
          <w:rFonts w:eastAsia="Times New Roman"/>
          <w:color w:val="212121"/>
          <w:szCs w:val="24"/>
        </w:rPr>
        <w:t>Σας ευχαριστώ πολύ</w:t>
      </w:r>
      <w:r>
        <w:rPr>
          <w:rFonts w:eastAsia="Times New Roman"/>
          <w:color w:val="212121"/>
          <w:szCs w:val="24"/>
        </w:rPr>
        <w:t xml:space="preserve">. </w:t>
      </w:r>
    </w:p>
    <w:p w14:paraId="01A9E13B" w14:textId="77777777" w:rsidR="00887A51" w:rsidRDefault="009C255F">
      <w:pPr>
        <w:spacing w:after="0"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01A9E13C"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Δένδια</w:t>
      </w:r>
      <w:proofErr w:type="spellEnd"/>
      <w:r>
        <w:rPr>
          <w:rFonts w:eastAsia="Times New Roman" w:cs="Times New Roman"/>
          <w:szCs w:val="24"/>
        </w:rPr>
        <w:t xml:space="preserve">. </w:t>
      </w:r>
    </w:p>
    <w:p w14:paraId="01A9E13D" w14:textId="77777777" w:rsidR="00887A51" w:rsidRDefault="009C255F">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δώσουμε τον λόγο στον Αναπληρωτή Υπουργό Εξωτερικών κ. </w:t>
      </w:r>
      <w:proofErr w:type="spellStart"/>
      <w:r>
        <w:rPr>
          <w:rFonts w:eastAsia="Times New Roman" w:cs="Times New Roman"/>
          <w:szCs w:val="24"/>
        </w:rPr>
        <w:t>Κατρούγκαλο</w:t>
      </w:r>
      <w:proofErr w:type="spellEnd"/>
      <w:r>
        <w:rPr>
          <w:rFonts w:eastAsia="Times New Roman" w:cs="Times New Roman"/>
          <w:szCs w:val="24"/>
        </w:rPr>
        <w:t>. Αμέσως μετά θα ακολουθήσει η κ</w:t>
      </w:r>
      <w:r>
        <w:rPr>
          <w:rFonts w:eastAsia="Times New Roman" w:cs="Times New Roman"/>
          <w:szCs w:val="24"/>
        </w:rPr>
        <w:t>.</w:t>
      </w:r>
      <w:r>
        <w:rPr>
          <w:rFonts w:eastAsia="Times New Roman" w:cs="Times New Roman"/>
          <w:szCs w:val="24"/>
        </w:rPr>
        <w:t xml:space="preserve"> Κόλλια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Τσαρουχά, Κοινοβουλευτική Εκπρόσωπος των Ανεξαρτήτων Ελλήνων. </w:t>
      </w:r>
    </w:p>
    <w:p w14:paraId="01A9E13E" w14:textId="77777777" w:rsidR="00887A51" w:rsidRDefault="009C255F">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szCs w:val="24"/>
        </w:rPr>
        <w:t xml:space="preserve">Ορίστε, κύριε Υπουργέ, έχετε τον λόγο. </w:t>
      </w:r>
    </w:p>
    <w:p w14:paraId="01A9E13F" w14:textId="77777777" w:rsidR="00887A51" w:rsidRDefault="009C255F">
      <w:pPr>
        <w:spacing w:after="0" w:line="600" w:lineRule="auto"/>
        <w:ind w:firstLine="720"/>
        <w:jc w:val="both"/>
        <w:rPr>
          <w:rFonts w:eastAsia="Times New Roman" w:cs="Times New Roman"/>
          <w:szCs w:val="24"/>
        </w:rPr>
      </w:pPr>
      <w:r w:rsidRPr="00C932D9">
        <w:rPr>
          <w:rFonts w:eastAsia="Times New Roman" w:cs="Times New Roman"/>
          <w:b/>
          <w:szCs w:val="24"/>
        </w:rPr>
        <w:t>ΓΕΩΡΓΙΟΣ ΚΑΤΡΟΥΓΚΑΛΟΣ (Αναπληρωτής Υπουργός Εξωτερικών):</w:t>
      </w:r>
      <w:r>
        <w:rPr>
          <w:rFonts w:eastAsia="Times New Roman" w:cs="Times New Roman"/>
          <w:szCs w:val="24"/>
        </w:rPr>
        <w:t xml:space="preserve"> Ευχαριστώ πολύ, κύριε Πρόεδρε.</w:t>
      </w:r>
    </w:p>
    <w:p w14:paraId="01A9E140"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s="Times New Roman"/>
          <w:szCs w:val="24"/>
        </w:rPr>
        <w:t>Χθες ο νυν φυγόδικος,</w:t>
      </w:r>
      <w:r>
        <w:rPr>
          <w:rFonts w:eastAsia="Times New Roman"/>
          <w:color w:val="222222"/>
          <w:szCs w:val="24"/>
          <w:shd w:val="clear" w:color="auto" w:fill="FFFFFF"/>
        </w:rPr>
        <w:t xml:space="preserve"> πρώην πρωθυπουργός της σε λίγο Βόρειας Μακεδονίας προχώρησε σε μία αναλυτική δήλωση. Είπε: «Η Μακεδονία τα έδωσε όλα, απώλεια ονόματος, ταυτότητας και ιστορίας. Γίναμε η γενιά της ήττας και της ταπείνωσης. Η </w:t>
      </w:r>
      <w:r>
        <w:rPr>
          <w:rFonts w:eastAsia="Times New Roman"/>
          <w:color w:val="222222"/>
          <w:szCs w:val="24"/>
          <w:shd w:val="clear" w:color="auto" w:fill="FFFFFF"/>
        </w:rPr>
        <w:lastRenderedPageBreak/>
        <w:t xml:space="preserve">Ελλάδα κέρδισε το λαχείο.» Είναι σαν να βλέπει </w:t>
      </w:r>
      <w:r>
        <w:rPr>
          <w:rFonts w:eastAsia="Times New Roman"/>
          <w:color w:val="222222"/>
          <w:szCs w:val="24"/>
          <w:shd w:val="clear" w:color="auto" w:fill="FFFFFF"/>
        </w:rPr>
        <w:t xml:space="preserve">κανείς συμμετρικά αντεστραμμένα σε κάτοπτρο όσα ακούσαμε κατά της </w:t>
      </w:r>
      <w:r>
        <w:rPr>
          <w:rFonts w:eastAsia="Times New Roman"/>
          <w:color w:val="222222"/>
          <w:szCs w:val="24"/>
          <w:shd w:val="clear" w:color="auto" w:fill="FFFFFF"/>
        </w:rPr>
        <w:t>σ</w:t>
      </w:r>
      <w:r>
        <w:rPr>
          <w:rFonts w:eastAsia="Times New Roman"/>
          <w:color w:val="222222"/>
          <w:szCs w:val="24"/>
          <w:shd w:val="clear" w:color="auto" w:fill="FFFFFF"/>
        </w:rPr>
        <w:t>υμφωνίας από όλους αυτούς που θεωρούν ότι είναι εθνικά επιβλαβής.</w:t>
      </w:r>
    </w:p>
    <w:p w14:paraId="01A9E141"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Πώς εξηγείται, λοιπόν, το γεγονός ο κ. Μητσοτάκης να βλέπει στον καθρέφτη και να αντικρίζει από εκεί το πρόσωπο του Γκρούεφ</w:t>
      </w:r>
      <w:r>
        <w:rPr>
          <w:rFonts w:eastAsia="Times New Roman"/>
          <w:color w:val="222222"/>
          <w:szCs w:val="24"/>
          <w:shd w:val="clear" w:color="auto" w:fill="FFFFFF"/>
        </w:rPr>
        <w:t>σκι; Δεν ήταν έτσι ο κ. Μητσοτάκης. Δεν αφορά το πρόσωπο του Προέδρου της Νέας Δημοκρατίας. Αφορά μ</w:t>
      </w:r>
      <w:r>
        <w:rPr>
          <w:rFonts w:eastAsia="Times New Roman"/>
          <w:color w:val="222222"/>
          <w:szCs w:val="24"/>
          <w:shd w:val="clear" w:color="auto" w:fill="FFFFFF"/>
        </w:rPr>
        <w:t>ί</w:t>
      </w:r>
      <w:r>
        <w:rPr>
          <w:rFonts w:eastAsia="Times New Roman"/>
          <w:color w:val="222222"/>
          <w:szCs w:val="24"/>
          <w:shd w:val="clear" w:color="auto" w:fill="FFFFFF"/>
        </w:rPr>
        <w:t>α στρατηγική επιλογή του κόμματος της Αξιωματικής Αντιπολίτευσης να μην αντιμετωπίσει αυτό το κρίσιμο εθνικό θέμα με όρους εθνικής ευθύνης, αλλά με όρους μι</w:t>
      </w:r>
      <w:r>
        <w:rPr>
          <w:rFonts w:eastAsia="Times New Roman"/>
          <w:color w:val="222222"/>
          <w:szCs w:val="24"/>
          <w:shd w:val="clear" w:color="auto" w:fill="FFFFFF"/>
        </w:rPr>
        <w:t xml:space="preserve">κροπολιτικούς. </w:t>
      </w:r>
      <w:proofErr w:type="spellStart"/>
      <w:r w:rsidRPr="003A22CE">
        <w:rPr>
          <w:rFonts w:eastAsia="Times New Roman"/>
          <w:color w:val="222222"/>
          <w:szCs w:val="24"/>
          <w:shd w:val="clear" w:color="auto" w:fill="FFFFFF"/>
        </w:rPr>
        <w:t>Απέστη</w:t>
      </w:r>
      <w:proofErr w:type="spellEnd"/>
      <w:r>
        <w:rPr>
          <w:rFonts w:eastAsia="Times New Roman"/>
          <w:color w:val="222222"/>
          <w:szCs w:val="24"/>
          <w:shd w:val="clear" w:color="auto" w:fill="FFFFFF"/>
        </w:rPr>
        <w:t xml:space="preserve"> από την εθνική θέση, την οποία </w:t>
      </w:r>
      <w:proofErr w:type="spellStart"/>
      <w:r>
        <w:rPr>
          <w:rFonts w:eastAsia="Times New Roman"/>
          <w:color w:val="222222"/>
          <w:szCs w:val="24"/>
          <w:shd w:val="clear" w:color="auto" w:fill="FFFFFF"/>
        </w:rPr>
        <w:t>συνδιαμόρφωσε</w:t>
      </w:r>
      <w:proofErr w:type="spellEnd"/>
      <w:r>
        <w:rPr>
          <w:rFonts w:eastAsia="Times New Roman"/>
          <w:color w:val="222222"/>
          <w:szCs w:val="24"/>
          <w:shd w:val="clear" w:color="auto" w:fill="FFFFFF"/>
        </w:rPr>
        <w:t>, αποφάσισε να διχάσει τον λαό για να μην διχάσει το κόμμα του, για να μη δυσαρεστήσει εκείνη την ακραία πλευρά του κόμματός του που ποτέ δεν είχε σχέση με την εθνική θέση, που κατήγγειλε ως</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κωλοτούμπα</w:t>
      </w:r>
      <w:proofErr w:type="spellEnd"/>
      <w:r>
        <w:rPr>
          <w:rFonts w:eastAsia="Times New Roman"/>
          <w:color w:val="222222"/>
          <w:szCs w:val="24"/>
          <w:shd w:val="clear" w:color="auto" w:fill="FFFFFF"/>
        </w:rPr>
        <w:t xml:space="preserve"> τον Κώστα Καραμανλή όταν τη διαμόρφωνε και που τώρα, δυστυχώς, φαίνεται να προσδιορίζει τον τόνο και το ύφος της Νέας Δημοκρατίας. Γι’ αυτό όταν βλέπει κανείς στο Βήμα έναν </w:t>
      </w:r>
      <w:r>
        <w:rPr>
          <w:rFonts w:eastAsia="Times New Roman"/>
          <w:color w:val="222222"/>
          <w:szCs w:val="24"/>
          <w:shd w:val="clear" w:color="auto" w:fill="FFFFFF"/>
        </w:rPr>
        <w:lastRenderedPageBreak/>
        <w:t xml:space="preserve">Κοινοβουλευτικό Εκπρόσωπο της ευπρέπειας του κ.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 xml:space="preserve">, είναι πράγματι </w:t>
      </w:r>
      <w:r>
        <w:rPr>
          <w:rFonts w:eastAsia="Times New Roman"/>
          <w:color w:val="222222"/>
          <w:szCs w:val="24"/>
          <w:shd w:val="clear" w:color="auto" w:fill="FFFFFF"/>
        </w:rPr>
        <w:t xml:space="preserve">σαν να βλέπει </w:t>
      </w:r>
      <w:r>
        <w:rPr>
          <w:rFonts w:eastAsia="Times New Roman"/>
          <w:color w:val="222222"/>
          <w:szCs w:val="24"/>
          <w:shd w:val="clear" w:color="auto" w:fill="FFFFFF"/>
        </w:rPr>
        <w:t>Ε</w:t>
      </w:r>
      <w:r>
        <w:rPr>
          <w:rFonts w:eastAsia="Times New Roman"/>
          <w:color w:val="222222"/>
          <w:szCs w:val="24"/>
          <w:shd w:val="clear" w:color="auto" w:fill="FFFFFF"/>
        </w:rPr>
        <w:t>κπρόσωπο από άλλο κόμμα.</w:t>
      </w:r>
    </w:p>
    <w:p w14:paraId="01A9E142"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γιατί είναι κρίσιμο; Δεν αφορά μόνο τα πολιτικά χαρακτηριστικά του διαλόγου, αφορά τη δυνατότητα στα εθνικά ζητήματα να μπορούμε να διαμορφώνουμε εθνική γραμμή. Πράγματι από το 1993 την είχαμε διαμορφώσει, από τ</w:t>
      </w:r>
      <w:r>
        <w:rPr>
          <w:rFonts w:eastAsia="Times New Roman"/>
          <w:color w:val="222222"/>
          <w:szCs w:val="24"/>
          <w:shd w:val="clear" w:color="auto" w:fill="FFFFFF"/>
        </w:rPr>
        <w:t>ο 2007 και μετά με πανηγυρικό τρόπο και την υποστηρίζουμε.</w:t>
      </w:r>
    </w:p>
    <w:p w14:paraId="01A9E143"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αντιθέτως, είναι τα μικροκομματικά κριτήρια, τα οποία κάθε φορά που θα είναι ένα κόμμα στην </w:t>
      </w:r>
      <w:r>
        <w:rPr>
          <w:rFonts w:eastAsia="Times New Roman"/>
          <w:color w:val="222222"/>
          <w:szCs w:val="24"/>
          <w:shd w:val="clear" w:color="auto" w:fill="FFFFFF"/>
        </w:rPr>
        <w:t>Α</w:t>
      </w:r>
      <w:r>
        <w:rPr>
          <w:rFonts w:eastAsia="Times New Roman"/>
          <w:color w:val="222222"/>
          <w:szCs w:val="24"/>
          <w:shd w:val="clear" w:color="auto" w:fill="FFFFFF"/>
        </w:rPr>
        <w:t>ντιπολίτευση, θα το οδηγούν να διαφοροποιείται από την εθνική αυτή θέση, τότε στην πραγματικότητα υπ</w:t>
      </w:r>
      <w:r>
        <w:rPr>
          <w:rFonts w:eastAsia="Times New Roman"/>
          <w:color w:val="222222"/>
          <w:szCs w:val="24"/>
          <w:shd w:val="clear" w:color="auto" w:fill="FFFFFF"/>
        </w:rPr>
        <w:t>ονομεύουμε τις δυνατότητες της χώρας να έχει ισχυρή διαπραγματευτική θέση στο εξωτερικό και ως άμεση παρενέργεια στο εσωτερικό πολιτικό επίπεδο να έχουμε έναν πολιτικό διάλογο που να βασίζεται στην υποκρισία και στην ανειλικρίνεια.</w:t>
      </w:r>
    </w:p>
    <w:p w14:paraId="01A9E144"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Περιγράψατε σαν θρίαμβο </w:t>
      </w:r>
      <w:r>
        <w:rPr>
          <w:rFonts w:eastAsia="Times New Roman"/>
          <w:color w:val="222222"/>
          <w:szCs w:val="24"/>
          <w:shd w:val="clear" w:color="auto" w:fill="FFFFFF"/>
        </w:rPr>
        <w:t xml:space="preserve">αυτό που έγινε στο Βουκουρέστι, όταν ορθά σας είπε ο προηγούμενος Υπουργός Εξωτερικών ότι την απόφαση στο Βουκουρέστι ακολούθησε η απόφαση του Δικαστηρίου της Χάγης, που έκρινε ως διεθνή παραβάτη τη </w:t>
      </w:r>
      <w:r>
        <w:rPr>
          <w:rFonts w:eastAsia="Times New Roman"/>
          <w:color w:val="222222"/>
          <w:szCs w:val="24"/>
          <w:shd w:val="clear" w:color="auto" w:fill="FFFFFF"/>
        </w:rPr>
        <w:lastRenderedPageBreak/>
        <w:t xml:space="preserve">χώρα μας, ότι παραβίασε το άρθρο 11 παράγραφος 1 της </w:t>
      </w:r>
      <w:r>
        <w:rPr>
          <w:rFonts w:eastAsia="Times New Roman"/>
          <w:color w:val="222222"/>
          <w:szCs w:val="24"/>
          <w:shd w:val="clear" w:color="auto" w:fill="FFFFFF"/>
        </w:rPr>
        <w:t>Ε</w:t>
      </w:r>
      <w:r>
        <w:rPr>
          <w:rFonts w:eastAsia="Times New Roman"/>
          <w:color w:val="222222"/>
          <w:szCs w:val="24"/>
          <w:shd w:val="clear" w:color="auto" w:fill="FFFFFF"/>
        </w:rPr>
        <w:t>νδι</w:t>
      </w:r>
      <w:r>
        <w:rPr>
          <w:rFonts w:eastAsia="Times New Roman"/>
          <w:color w:val="222222"/>
          <w:szCs w:val="24"/>
          <w:shd w:val="clear" w:color="auto" w:fill="FFFFFF"/>
        </w:rPr>
        <w:t xml:space="preserve">άμεσης Συμφωνίας, το αντιμετωπίσατε σαν να ήταν κάτι έλασσον. Η χώρα που έχει ως σημαία και ως βασικό στήριγμα της εξωτερικής της πολιτικής, το </w:t>
      </w:r>
      <w:r>
        <w:rPr>
          <w:rFonts w:eastAsia="Times New Roman"/>
          <w:color w:val="222222"/>
          <w:szCs w:val="24"/>
          <w:shd w:val="clear" w:color="auto" w:fill="FFFFFF"/>
        </w:rPr>
        <w:t>Δ</w:t>
      </w:r>
      <w:r>
        <w:rPr>
          <w:rFonts w:eastAsia="Times New Roman"/>
          <w:color w:val="222222"/>
          <w:szCs w:val="24"/>
          <w:shd w:val="clear" w:color="auto" w:fill="FFFFFF"/>
        </w:rPr>
        <w:t xml:space="preserve">ιεθνές </w:t>
      </w:r>
      <w:r>
        <w:rPr>
          <w:rFonts w:eastAsia="Times New Roman"/>
          <w:color w:val="222222"/>
          <w:szCs w:val="24"/>
          <w:shd w:val="clear" w:color="auto" w:fill="FFFFFF"/>
        </w:rPr>
        <w:t>Δ</w:t>
      </w:r>
      <w:r>
        <w:rPr>
          <w:rFonts w:eastAsia="Times New Roman"/>
          <w:color w:val="222222"/>
          <w:szCs w:val="24"/>
          <w:shd w:val="clear" w:color="auto" w:fill="FFFFFF"/>
        </w:rPr>
        <w:t xml:space="preserve">ίκαιο, να είναι κάτι ασήμαντο εάν ένα </w:t>
      </w:r>
      <w:r>
        <w:rPr>
          <w:rFonts w:eastAsia="Times New Roman"/>
          <w:color w:val="222222"/>
          <w:szCs w:val="24"/>
          <w:shd w:val="clear" w:color="auto" w:fill="FFFFFF"/>
        </w:rPr>
        <w:t>Δ</w:t>
      </w:r>
      <w:r>
        <w:rPr>
          <w:rFonts w:eastAsia="Times New Roman"/>
          <w:color w:val="222222"/>
          <w:szCs w:val="24"/>
          <w:shd w:val="clear" w:color="auto" w:fill="FFFFFF"/>
        </w:rPr>
        <w:t xml:space="preserve">ιεθνές </w:t>
      </w:r>
      <w:r>
        <w:rPr>
          <w:rFonts w:eastAsia="Times New Roman"/>
          <w:color w:val="222222"/>
          <w:szCs w:val="24"/>
          <w:shd w:val="clear" w:color="auto" w:fill="FFFFFF"/>
        </w:rPr>
        <w:t>Δ</w:t>
      </w:r>
      <w:r>
        <w:rPr>
          <w:rFonts w:eastAsia="Times New Roman"/>
          <w:color w:val="222222"/>
          <w:szCs w:val="24"/>
          <w:shd w:val="clear" w:color="auto" w:fill="FFFFFF"/>
        </w:rPr>
        <w:t>ικαστήριο, και μάλιστα το Διεθνές Δικαστήριο, θεωρεί ότι</w:t>
      </w:r>
      <w:r>
        <w:rPr>
          <w:rFonts w:eastAsia="Times New Roman"/>
          <w:color w:val="222222"/>
          <w:szCs w:val="24"/>
          <w:shd w:val="clear" w:color="auto" w:fill="FFFFFF"/>
        </w:rPr>
        <w:t xml:space="preserve"> παραβιάζει τις διεθνείς της υποχρεώσεις. </w:t>
      </w:r>
    </w:p>
    <w:p w14:paraId="01A9E145"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προβάλετε ως τίτλο τιμής το ότι επί τριάντα χρόνια δεν είχατε καταλήξει σε συμφωνία, λες και θα μπορούσε να παρατείνεται αυτό στο διηνεκές, όχι μόνον επί βλάβη των συμφερόντων της χώρας, λόγω της αντικειμενική</w:t>
      </w:r>
      <w:r>
        <w:rPr>
          <w:rFonts w:eastAsia="Times New Roman"/>
          <w:color w:val="222222"/>
          <w:szCs w:val="24"/>
          <w:shd w:val="clear" w:color="auto" w:fill="FFFFFF"/>
        </w:rPr>
        <w:t xml:space="preserve">ς κατάστασης που διαμορφωνόταν, αλλά και γιατί θα παραβιάζαμε και άλλη διεθνή υποχρέωση, που είχαμε αναλάβει με τα ψηφίσματα του 1993 και την </w:t>
      </w:r>
      <w:r>
        <w:rPr>
          <w:rFonts w:eastAsia="Times New Roman"/>
          <w:color w:val="222222"/>
          <w:szCs w:val="24"/>
          <w:shd w:val="clear" w:color="auto" w:fill="FFFFFF"/>
        </w:rPr>
        <w:t>Ε</w:t>
      </w:r>
      <w:r>
        <w:rPr>
          <w:rFonts w:eastAsia="Times New Roman"/>
          <w:color w:val="222222"/>
          <w:szCs w:val="24"/>
          <w:shd w:val="clear" w:color="auto" w:fill="FFFFFF"/>
        </w:rPr>
        <w:t xml:space="preserve">νδιάμεση </w:t>
      </w:r>
      <w:r>
        <w:rPr>
          <w:rFonts w:eastAsia="Times New Roman"/>
          <w:color w:val="222222"/>
          <w:szCs w:val="24"/>
          <w:shd w:val="clear" w:color="auto" w:fill="FFFFFF"/>
        </w:rPr>
        <w:t>Σ</w:t>
      </w:r>
      <w:r>
        <w:rPr>
          <w:rFonts w:eastAsia="Times New Roman"/>
          <w:color w:val="222222"/>
          <w:szCs w:val="24"/>
          <w:shd w:val="clear" w:color="auto" w:fill="FFFFFF"/>
        </w:rPr>
        <w:t>υμφωνία, να καταλήξουμε σε οριστική λύση και όταν φέραμε μία λύση, που όχι απλώς υπηρετεί την εθνική θέ</w:t>
      </w:r>
      <w:r>
        <w:rPr>
          <w:rFonts w:eastAsia="Times New Roman"/>
          <w:color w:val="222222"/>
          <w:szCs w:val="24"/>
          <w:shd w:val="clear" w:color="auto" w:fill="FFFFFF"/>
        </w:rPr>
        <w:t xml:space="preserve">ση, αλλά τη βελτιώνει, γιατί πετύχαμε επιπλέον και </w:t>
      </w:r>
      <w:r>
        <w:rPr>
          <w:rFonts w:eastAsia="Times New Roman"/>
          <w:color w:val="222222"/>
          <w:szCs w:val="24"/>
          <w:shd w:val="clear" w:color="auto" w:fill="FFFFFF"/>
        </w:rPr>
        <w:t>Α</w:t>
      </w:r>
      <w:r>
        <w:rPr>
          <w:rFonts w:eastAsia="Times New Roman"/>
          <w:color w:val="222222"/>
          <w:szCs w:val="24"/>
          <w:shd w:val="clear" w:color="auto" w:fill="FFFFFF"/>
        </w:rPr>
        <w:t xml:space="preserve">ναθεώρηση του Συντάγματος που δεν ήταν στοιχείο αυτών που ζητούσαμε </w:t>
      </w:r>
      <w:proofErr w:type="spellStart"/>
      <w:r>
        <w:rPr>
          <w:rFonts w:eastAsia="Times New Roman"/>
          <w:color w:val="222222"/>
          <w:szCs w:val="24"/>
          <w:shd w:val="clear" w:color="auto" w:fill="FFFFFF"/>
        </w:rPr>
        <w:t>παγίως</w:t>
      </w:r>
      <w:proofErr w:type="spellEnd"/>
      <w:r>
        <w:rPr>
          <w:rFonts w:eastAsia="Times New Roman"/>
          <w:color w:val="222222"/>
          <w:szCs w:val="24"/>
          <w:shd w:val="clear" w:color="auto" w:fill="FFFFFF"/>
        </w:rPr>
        <w:t>, ακριβώς γιατί θεωρούσατε ότι δεν μπορούσαμε να το πετύχουμε. Τα επιχειρήματα που προβάλατε ήταν πάλι υποκριτικά και ανειλικρινή.</w:t>
      </w:r>
    </w:p>
    <w:p w14:paraId="01A9E146"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Ας πάμε σε αυτό που συζητάμε τώρα, την ένταξη στο ΝΑΤΟ. Αυτό που λέγατε ήδη στο Βουκουρέστι δεν είναι: «Πρώτα λύση, μετά ένταξη»; Τώρα έχουμε ψηφίσει, η Ελληνική Βουλή έχει κυρώσει μ</w:t>
      </w:r>
      <w:r>
        <w:rPr>
          <w:rFonts w:eastAsia="Times New Roman"/>
          <w:color w:val="222222"/>
          <w:szCs w:val="24"/>
          <w:shd w:val="clear" w:color="auto" w:fill="FFFFFF"/>
        </w:rPr>
        <w:t>ί</w:t>
      </w:r>
      <w:r>
        <w:rPr>
          <w:rFonts w:eastAsia="Times New Roman"/>
          <w:color w:val="222222"/>
          <w:szCs w:val="24"/>
          <w:shd w:val="clear" w:color="auto" w:fill="FFFFFF"/>
        </w:rPr>
        <w:t xml:space="preserve">α συμφωνία που επιλύει το θέμα. Έχετε δηλώσει ότι δεν σας ικανοποιεί αυτή η λύση. Δηλώσατε ότι θα την ανατρέψετε; Θα ακυρώσετε αυτή τη </w:t>
      </w:r>
      <w:r>
        <w:rPr>
          <w:rFonts w:eastAsia="Times New Roman"/>
          <w:color w:val="222222"/>
          <w:szCs w:val="24"/>
          <w:shd w:val="clear" w:color="auto" w:fill="FFFFFF"/>
        </w:rPr>
        <w:t>σ</w:t>
      </w:r>
      <w:r>
        <w:rPr>
          <w:rFonts w:eastAsia="Times New Roman"/>
          <w:color w:val="222222"/>
          <w:szCs w:val="24"/>
          <w:shd w:val="clear" w:color="auto" w:fill="FFFFFF"/>
        </w:rPr>
        <w:t>υμφωνία; Δεν τη θεωρείτε και εσείς ως δεδομένη; Γιατί είναι λογικά συνεπές, εφόσον υπάρχει λύση σε αυτό που πάλι εσείς ε</w:t>
      </w:r>
      <w:r>
        <w:rPr>
          <w:rFonts w:eastAsia="Times New Roman"/>
          <w:color w:val="222222"/>
          <w:szCs w:val="24"/>
          <w:shd w:val="clear" w:color="auto" w:fill="FFFFFF"/>
        </w:rPr>
        <w:t>ίχατε θεωρήσει ότι είναι εθνική γραμμή «πρώτα λύση και μετά ένταξη» να μην το ακολουθήσετε; Δεν είναι αυτό νέα ασυνέπεια και νέα υποκρισία;</w:t>
      </w:r>
    </w:p>
    <w:p w14:paraId="01A9E147"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Όλο το πλέγμα των επιχειρημάτων σας είναι υποκριτικό, ότι τάχα δεν εξασφαλίσαμε εκ των προτέρων εγγυήσεις απέναντι σ</w:t>
      </w:r>
      <w:r>
        <w:rPr>
          <w:rFonts w:eastAsia="Times New Roman"/>
          <w:color w:val="222222"/>
          <w:szCs w:val="24"/>
          <w:shd w:val="clear" w:color="auto" w:fill="FFFFFF"/>
        </w:rPr>
        <w:t>την Τουρκία, απέναντι στην τροποποίηση κανονισμών που δεν θεωρούμε ότι είναι προς το συμφέρον μας στο ΝΑΤΟ.</w:t>
      </w:r>
    </w:p>
    <w:p w14:paraId="01A9E148"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ρώτησα και στην </w:t>
      </w:r>
      <w:r>
        <w:rPr>
          <w:rFonts w:eastAsia="Times New Roman"/>
          <w:color w:val="222222"/>
          <w:szCs w:val="24"/>
          <w:shd w:val="clear" w:color="auto" w:fill="FFFFFF"/>
        </w:rPr>
        <w:t>ε</w:t>
      </w:r>
      <w:r>
        <w:rPr>
          <w:rFonts w:eastAsia="Times New Roman"/>
          <w:color w:val="222222"/>
          <w:szCs w:val="24"/>
          <w:shd w:val="clear" w:color="auto" w:fill="FFFFFF"/>
        </w:rPr>
        <w:t xml:space="preserve">πιτροπή, όταν εσείς δεχτήκατε την ένταξη της Αλβανίας στο ΝΑΤΟ, ζητήσατε κάτι; Πήρατε κάποια εγγύηση; Δεν χρειάζεται να σας το </w:t>
      </w:r>
      <w:r>
        <w:rPr>
          <w:rFonts w:eastAsia="Times New Roman"/>
          <w:color w:val="222222"/>
          <w:szCs w:val="24"/>
          <w:shd w:val="clear" w:color="auto" w:fill="FFFFFF"/>
        </w:rPr>
        <w:t xml:space="preserve">πω, σε σχέση με την Αλβανία δεν είχαμε μόνο τα γενικότερα θέματα, είχαμε και το θέμα της μειονότητάς μας εκεί. Τι πρόσθετη εγγύηση πήρατε; Τι ακραία </w:t>
      </w:r>
      <w:r>
        <w:rPr>
          <w:rFonts w:eastAsia="Times New Roman"/>
          <w:color w:val="222222"/>
          <w:szCs w:val="24"/>
          <w:shd w:val="clear" w:color="auto" w:fill="FFFFFF"/>
        </w:rPr>
        <w:lastRenderedPageBreak/>
        <w:t>υποκρισία είναι αυτή, να μας εγκαλείτε για κάτι, που όταν εσείς ήσασταν στο τιμόνι της χώρας, δεν το κάνατε</w:t>
      </w:r>
      <w:r>
        <w:rPr>
          <w:rFonts w:eastAsia="Times New Roman"/>
          <w:color w:val="222222"/>
          <w:szCs w:val="24"/>
          <w:shd w:val="clear" w:color="auto" w:fill="FFFFFF"/>
        </w:rPr>
        <w:t>, δεν το πράξατε.</w:t>
      </w:r>
    </w:p>
    <w:p w14:paraId="01A9E149"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δική μας λογική είναι διαφορετική. Εμείς πιστεύουμε ότι αυτή η </w:t>
      </w:r>
      <w:r>
        <w:rPr>
          <w:rFonts w:eastAsia="Times New Roman"/>
          <w:color w:val="222222"/>
          <w:szCs w:val="24"/>
          <w:shd w:val="clear" w:color="auto" w:fill="FFFFFF"/>
        </w:rPr>
        <w:t>σ</w:t>
      </w:r>
      <w:r>
        <w:rPr>
          <w:rFonts w:eastAsia="Times New Roman"/>
          <w:color w:val="222222"/>
          <w:szCs w:val="24"/>
          <w:shd w:val="clear" w:color="auto" w:fill="FFFFFF"/>
        </w:rPr>
        <w:t>υμφωνία είναι καλή, όχι μόνο γιατί ανταποκρίνεται στο εθνικό μας συμφέρον, αλλά γιατί είναι ισορροπημένη, εξασφαλίζει μία αμοιβαία επωφελή λύση στην περιοχή, που είναι προϋ</w:t>
      </w:r>
      <w:r>
        <w:rPr>
          <w:rFonts w:eastAsia="Times New Roman"/>
          <w:color w:val="222222"/>
          <w:szCs w:val="24"/>
          <w:shd w:val="clear" w:color="auto" w:fill="FFFFFF"/>
        </w:rPr>
        <w:t xml:space="preserve">πόθεση για τη διάρκεια και τη μακροημέρευση της </w:t>
      </w:r>
      <w:r>
        <w:rPr>
          <w:rFonts w:eastAsia="Times New Roman"/>
          <w:color w:val="222222"/>
          <w:szCs w:val="24"/>
          <w:shd w:val="clear" w:color="auto" w:fill="FFFFFF"/>
        </w:rPr>
        <w:t>σ</w:t>
      </w:r>
      <w:r>
        <w:rPr>
          <w:rFonts w:eastAsia="Times New Roman"/>
          <w:color w:val="222222"/>
          <w:szCs w:val="24"/>
          <w:shd w:val="clear" w:color="auto" w:fill="FFFFFF"/>
        </w:rPr>
        <w:t>υμφωνίας. Γιατί, εάν δεν επικρατήσει ένα πνεύμα φιλικής συνεργασίας, όχι μόνο μεταξύ των δύο κρατών -στο κάτω κάτω, πέρα από το όνομα ποτέ δεν είχαμε να μοιράσουμε κάτι με τη διπλανή χώρα- στο σύνολο της περ</w:t>
      </w:r>
      <w:r>
        <w:rPr>
          <w:rFonts w:eastAsia="Times New Roman"/>
          <w:color w:val="222222"/>
          <w:szCs w:val="24"/>
          <w:shd w:val="clear" w:color="auto" w:fill="FFFFFF"/>
        </w:rPr>
        <w:t xml:space="preserve">ιοχής των Βαλκανίων, ουσιαστικά θα απεμπολούσαμε τη δυνατότητα που έχουμε να πρωταγωνιστήσουμε σε ένα ενιαίο οικονομικό χώρο, όπου είναι προφανές ότι έχουμε κυρίαρχο πρωταγωνιστικό ρόλο, αλλά και ταυτόχρονα θα στερούσαμε από το κράτος μας, από τη χώρα μας </w:t>
      </w:r>
      <w:r>
        <w:rPr>
          <w:rFonts w:eastAsia="Times New Roman"/>
          <w:color w:val="222222"/>
          <w:szCs w:val="24"/>
          <w:shd w:val="clear" w:color="auto" w:fill="FFFFFF"/>
        </w:rPr>
        <w:t>τη δυνατότητα να είναι ο εγγυητής της πολιτικής σταθερότητας και της ειρήνης στα Βαλκάνια.</w:t>
      </w:r>
    </w:p>
    <w:p w14:paraId="01A9E14A"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Ευτυχώς, αντίθετα με εσάς, όλες οι πολιτικές οικογένειες στο Ευρωπαϊκό Κοινοβούλιο, εκτός από την ακραία Δεξιά, όλοι </w:t>
      </w:r>
      <w:r>
        <w:rPr>
          <w:rFonts w:eastAsia="Times New Roman"/>
          <w:color w:val="222222"/>
          <w:szCs w:val="24"/>
          <w:shd w:val="clear" w:color="auto" w:fill="FFFFFF"/>
        </w:rPr>
        <w:lastRenderedPageBreak/>
        <w:t>οι ηγέτες της παγκόσμιας σκηνής έχουν αναγνωρίσε</w:t>
      </w:r>
      <w:r>
        <w:rPr>
          <w:rFonts w:eastAsia="Times New Roman"/>
          <w:color w:val="222222"/>
          <w:szCs w:val="24"/>
          <w:shd w:val="clear" w:color="auto" w:fill="FFFFFF"/>
        </w:rPr>
        <w:t xml:space="preserve">ι και το θάρρος και την εμβέλεια αυτής της ιστορικής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υμφωνίας. Πέρα από αυτά που προανέφερα, το ότι επιλύεται δηλαδή μία μακροχρόνια και πικρή διαφορά, πέρα από το γεγονός ότι η χώρα μας γίνεται </w:t>
      </w:r>
      <w:proofErr w:type="spellStart"/>
      <w:r>
        <w:rPr>
          <w:rFonts w:eastAsia="Times New Roman"/>
          <w:color w:val="222222"/>
          <w:szCs w:val="24"/>
          <w:shd w:val="clear" w:color="auto" w:fill="FFFFFF"/>
        </w:rPr>
        <w:t>εξαγωγέας</w:t>
      </w:r>
      <w:proofErr w:type="spellEnd"/>
      <w:r>
        <w:rPr>
          <w:rFonts w:eastAsia="Times New Roman"/>
          <w:color w:val="222222"/>
          <w:szCs w:val="24"/>
          <w:shd w:val="clear" w:color="auto" w:fill="FFFFFF"/>
        </w:rPr>
        <w:t xml:space="preserve"> σταθερότητας στα Βαλκάνια, η μεγάλη αναβάθμιση του</w:t>
      </w:r>
      <w:r>
        <w:rPr>
          <w:rFonts w:eastAsia="Times New Roman"/>
          <w:color w:val="222222"/>
          <w:szCs w:val="24"/>
          <w:shd w:val="clear" w:color="auto" w:fill="FFFFFF"/>
        </w:rPr>
        <w:t xml:space="preserve"> διπλωματικού μας κύρους, το τεράστιο διπλωματικό κεφάλαιο που προσκομίσαμε από αυτή τη </w:t>
      </w:r>
      <w:r>
        <w:rPr>
          <w:rFonts w:eastAsia="Times New Roman"/>
          <w:color w:val="222222"/>
          <w:szCs w:val="24"/>
          <w:shd w:val="clear" w:color="auto" w:fill="FFFFFF"/>
        </w:rPr>
        <w:t>σ</w:t>
      </w:r>
      <w:r>
        <w:rPr>
          <w:rFonts w:eastAsia="Times New Roman"/>
          <w:color w:val="222222"/>
          <w:szCs w:val="24"/>
          <w:shd w:val="clear" w:color="auto" w:fill="FFFFFF"/>
        </w:rPr>
        <w:t>υμφωνία, προφανώς και θα το αξιοποιήσουμε εκεί που μετρά.</w:t>
      </w:r>
    </w:p>
    <w:p w14:paraId="01A9E14B"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γενικός εισηγητής της Νέας Δημοκρατίας μάς κατηγόρησε για </w:t>
      </w:r>
      <w:proofErr w:type="spellStart"/>
      <w:r>
        <w:rPr>
          <w:rFonts w:eastAsia="Times New Roman"/>
          <w:color w:val="222222"/>
          <w:szCs w:val="24"/>
          <w:shd w:val="clear" w:color="auto" w:fill="FFFFFF"/>
        </w:rPr>
        <w:t>υποτακτικότητα</w:t>
      </w:r>
      <w:proofErr w:type="spellEnd"/>
      <w:r>
        <w:rPr>
          <w:rFonts w:eastAsia="Times New Roman"/>
          <w:color w:val="222222"/>
          <w:szCs w:val="24"/>
          <w:shd w:val="clear" w:color="auto" w:fill="FFFFFF"/>
        </w:rPr>
        <w:t>. Δεν θέλω να  προχωρήσω σε ιστορικ</w:t>
      </w:r>
      <w:r>
        <w:rPr>
          <w:rFonts w:eastAsia="Times New Roman"/>
          <w:color w:val="222222"/>
          <w:szCs w:val="24"/>
          <w:shd w:val="clear" w:color="auto" w:fill="FFFFFF"/>
        </w:rPr>
        <w:t>ές αναφορές και πράγματι θα ήθελα να συζητήσουμε τα σημεία που μπορούν να μας ενώσουν</w:t>
      </w:r>
      <w:r w:rsidRPr="003A22CE">
        <w:rPr>
          <w:rFonts w:eastAsia="Times New Roman"/>
          <w:color w:val="222222"/>
          <w:szCs w:val="24"/>
          <w:shd w:val="clear" w:color="auto" w:fill="FFFFFF"/>
        </w:rPr>
        <w:t xml:space="preserve"> </w:t>
      </w:r>
      <w:r>
        <w:rPr>
          <w:rFonts w:eastAsia="Times New Roman"/>
          <w:color w:val="222222"/>
          <w:szCs w:val="24"/>
          <w:shd w:val="clear" w:color="auto" w:fill="FFFFFF"/>
        </w:rPr>
        <w:t>στο να ακολουθούμε μία εθνική πολιτική. Η παράταξή μας, όμως, ήταν πάντα πατριωτική και δεν ήταν Πρωθυπουργός από τον δικό μας χώρο ή αρχηγός της δικής μας παράταξης αυτό</w:t>
      </w:r>
      <w:r>
        <w:rPr>
          <w:rFonts w:eastAsia="Times New Roman"/>
          <w:color w:val="222222"/>
          <w:szCs w:val="24"/>
          <w:shd w:val="clear" w:color="auto" w:fill="FFFFFF"/>
        </w:rPr>
        <w:t>ς που απευθύνθηκε σε Αμερικανό στρατηγό και του είπε για τον Ελληνικό Στρατό: «Στρατηγέ, ιδού ο Στρατός σας».</w:t>
      </w:r>
    </w:p>
    <w:p w14:paraId="01A9E14C" w14:textId="77777777" w:rsidR="00887A51" w:rsidRDefault="009C255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1A9E14D" w14:textId="77777777" w:rsidR="00887A51" w:rsidRDefault="009C255F">
      <w:pPr>
        <w:spacing w:after="0" w:line="600" w:lineRule="auto"/>
        <w:ind w:firstLine="720"/>
        <w:jc w:val="both"/>
        <w:rPr>
          <w:rFonts w:eastAsia="Times New Roman" w:cs="Times New Roman"/>
          <w:szCs w:val="24"/>
        </w:rPr>
      </w:pPr>
      <w:r>
        <w:rPr>
          <w:rFonts w:eastAsia="Times New Roman"/>
          <w:color w:val="222222"/>
          <w:szCs w:val="24"/>
          <w:shd w:val="clear" w:color="auto" w:fill="FFFFFF"/>
        </w:rPr>
        <w:lastRenderedPageBreak/>
        <w:t>Και αυτό δεν αποτελούσε τυχαίο πολιτικό γεγονός. Η έλλειψη αυτοπεποίθησης της ελληνικής άρχουσας τάξης</w:t>
      </w:r>
      <w:r>
        <w:rPr>
          <w:rFonts w:eastAsia="Times New Roman"/>
          <w:color w:val="222222"/>
          <w:szCs w:val="24"/>
          <w:shd w:val="clear" w:color="auto" w:fill="FFFFFF"/>
        </w:rPr>
        <w:t>, η αδυναμία να έχει μία αυτόφωτη πολιτική ηγεμονία την οδηγούσε πάντοτε σε αναζήτηση ξένων προστατών.</w:t>
      </w:r>
    </w:p>
    <w:p w14:paraId="01A9E14E" w14:textId="77777777" w:rsidR="00887A51" w:rsidRDefault="009C255F">
      <w:pPr>
        <w:spacing w:after="0" w:line="600" w:lineRule="auto"/>
        <w:ind w:firstLine="720"/>
        <w:jc w:val="both"/>
        <w:rPr>
          <w:rFonts w:eastAsia="Times New Roman"/>
          <w:szCs w:val="24"/>
        </w:rPr>
      </w:pPr>
      <w:r w:rsidRPr="00C42585">
        <w:rPr>
          <w:rFonts w:eastAsia="Times New Roman"/>
          <w:szCs w:val="24"/>
        </w:rPr>
        <w:t xml:space="preserve">Εκεί </w:t>
      </w:r>
      <w:r>
        <w:rPr>
          <w:rFonts w:eastAsia="Times New Roman"/>
          <w:szCs w:val="24"/>
        </w:rPr>
        <w:t xml:space="preserve">πράγματι είναι </w:t>
      </w:r>
      <w:r w:rsidRPr="00C42585">
        <w:rPr>
          <w:rFonts w:eastAsia="Times New Roman"/>
          <w:szCs w:val="24"/>
        </w:rPr>
        <w:t xml:space="preserve">η μέρα με τη νύχτα </w:t>
      </w:r>
      <w:r>
        <w:rPr>
          <w:rFonts w:eastAsia="Times New Roman"/>
          <w:szCs w:val="24"/>
        </w:rPr>
        <w:t>η δική σας</w:t>
      </w:r>
      <w:r w:rsidRPr="00C42585">
        <w:rPr>
          <w:rFonts w:eastAsia="Times New Roman"/>
          <w:szCs w:val="24"/>
        </w:rPr>
        <w:t xml:space="preserve"> πολιτικ</w:t>
      </w:r>
      <w:r>
        <w:rPr>
          <w:rFonts w:eastAsia="Times New Roman"/>
          <w:szCs w:val="24"/>
        </w:rPr>
        <w:t>ή</w:t>
      </w:r>
      <w:r w:rsidRPr="00C42585">
        <w:rPr>
          <w:rFonts w:eastAsia="Times New Roman"/>
          <w:szCs w:val="24"/>
        </w:rPr>
        <w:t xml:space="preserve"> και </w:t>
      </w:r>
      <w:r>
        <w:rPr>
          <w:rFonts w:eastAsia="Times New Roman"/>
          <w:szCs w:val="24"/>
        </w:rPr>
        <w:t>η</w:t>
      </w:r>
      <w:r w:rsidRPr="00C42585">
        <w:rPr>
          <w:rFonts w:eastAsia="Times New Roman"/>
          <w:szCs w:val="24"/>
        </w:rPr>
        <w:t xml:space="preserve"> δικ</w:t>
      </w:r>
      <w:r>
        <w:rPr>
          <w:rFonts w:eastAsia="Times New Roman"/>
          <w:szCs w:val="24"/>
        </w:rPr>
        <w:t>ή</w:t>
      </w:r>
      <w:r w:rsidRPr="00C42585">
        <w:rPr>
          <w:rFonts w:eastAsia="Times New Roman"/>
          <w:szCs w:val="24"/>
        </w:rPr>
        <w:t xml:space="preserve"> </w:t>
      </w:r>
      <w:r>
        <w:rPr>
          <w:rFonts w:eastAsia="Times New Roman"/>
          <w:szCs w:val="24"/>
        </w:rPr>
        <w:t>μας. Κ</w:t>
      </w:r>
      <w:r w:rsidRPr="00C42585">
        <w:rPr>
          <w:rFonts w:eastAsia="Times New Roman"/>
          <w:szCs w:val="24"/>
        </w:rPr>
        <w:t xml:space="preserve">αι </w:t>
      </w:r>
      <w:r>
        <w:rPr>
          <w:rFonts w:eastAsia="Times New Roman"/>
          <w:szCs w:val="24"/>
        </w:rPr>
        <w:t>α</w:t>
      </w:r>
      <w:r w:rsidRPr="00C42585">
        <w:rPr>
          <w:rFonts w:eastAsia="Times New Roman"/>
          <w:szCs w:val="24"/>
        </w:rPr>
        <w:t xml:space="preserve">κριβώς αυτό δείχνει και την ουσία της πολυδιάστατης πολιτικής μας και σε </w:t>
      </w:r>
      <w:r w:rsidRPr="00C42585">
        <w:rPr>
          <w:rFonts w:eastAsia="Times New Roman"/>
          <w:szCs w:val="24"/>
        </w:rPr>
        <w:t>σχέση με το ΝΑΤΟ και σε σχέση με τους άλλους διεθνείς οργανισμούς</w:t>
      </w:r>
      <w:r>
        <w:rPr>
          <w:rFonts w:eastAsia="Times New Roman"/>
          <w:szCs w:val="24"/>
        </w:rPr>
        <w:t xml:space="preserve">. </w:t>
      </w:r>
    </w:p>
    <w:p w14:paraId="01A9E14F" w14:textId="77777777" w:rsidR="00887A51" w:rsidRDefault="009C255F">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 xml:space="preserve">αρχάς, σε σχέση με την ένταξη </w:t>
      </w:r>
      <w:r w:rsidRPr="00C42585">
        <w:rPr>
          <w:rFonts w:eastAsia="Times New Roman"/>
          <w:szCs w:val="24"/>
        </w:rPr>
        <w:t xml:space="preserve">της γειτονικής χώρας στο ΝΑΤΟ </w:t>
      </w:r>
      <w:r>
        <w:rPr>
          <w:rFonts w:eastAsia="Times New Roman"/>
          <w:szCs w:val="24"/>
        </w:rPr>
        <w:t>ε</w:t>
      </w:r>
      <w:r w:rsidRPr="00C42585">
        <w:rPr>
          <w:rFonts w:eastAsia="Times New Roman"/>
          <w:szCs w:val="24"/>
        </w:rPr>
        <w:t>ίναι προφανές ότι δεν είναι δική μας απόφαση</w:t>
      </w:r>
      <w:r>
        <w:rPr>
          <w:rFonts w:eastAsia="Times New Roman"/>
          <w:szCs w:val="24"/>
        </w:rPr>
        <w:t>,</w:t>
      </w:r>
      <w:r w:rsidRPr="00C42585">
        <w:rPr>
          <w:rFonts w:eastAsia="Times New Roman"/>
          <w:szCs w:val="24"/>
        </w:rPr>
        <w:t xml:space="preserve"> είναι απόφαση της δικής της κυβέρνησης και από ό</w:t>
      </w:r>
      <w:r>
        <w:rPr>
          <w:rFonts w:eastAsia="Times New Roman"/>
          <w:szCs w:val="24"/>
        </w:rPr>
        <w:t>,</w:t>
      </w:r>
      <w:r w:rsidRPr="00C42585">
        <w:rPr>
          <w:rFonts w:eastAsia="Times New Roman"/>
          <w:szCs w:val="24"/>
        </w:rPr>
        <w:t xml:space="preserve">τι φαίνεται ένα από τα λίγα πράγματα στα οποία υπάρχει ομοφωνία στη </w:t>
      </w:r>
      <w:r>
        <w:rPr>
          <w:rFonts w:eastAsia="Times New Roman"/>
          <w:szCs w:val="24"/>
        </w:rPr>
        <w:t>γειτονική χώρα.</w:t>
      </w:r>
    </w:p>
    <w:p w14:paraId="01A9E150" w14:textId="77777777" w:rsidR="00887A51" w:rsidRDefault="009C255F">
      <w:pPr>
        <w:spacing w:after="0" w:line="600" w:lineRule="auto"/>
        <w:ind w:firstLine="720"/>
        <w:jc w:val="both"/>
        <w:rPr>
          <w:rFonts w:eastAsia="Times New Roman"/>
          <w:szCs w:val="24"/>
        </w:rPr>
      </w:pPr>
      <w:r>
        <w:rPr>
          <w:rFonts w:eastAsia="Times New Roman"/>
          <w:szCs w:val="24"/>
        </w:rPr>
        <w:t>Θ</w:t>
      </w:r>
      <w:r w:rsidRPr="00C42585">
        <w:rPr>
          <w:rFonts w:eastAsia="Times New Roman"/>
          <w:szCs w:val="24"/>
        </w:rPr>
        <w:t xml:space="preserve">α μπορούσαμε να γίνουμε εμείς πολιτικοί κήνσορες </w:t>
      </w:r>
      <w:r>
        <w:rPr>
          <w:rFonts w:eastAsia="Times New Roman"/>
          <w:szCs w:val="24"/>
        </w:rPr>
        <w:t>α</w:t>
      </w:r>
      <w:r w:rsidRPr="00C42585">
        <w:rPr>
          <w:rFonts w:eastAsia="Times New Roman"/>
          <w:szCs w:val="24"/>
        </w:rPr>
        <w:t>υτής επιλογής</w:t>
      </w:r>
      <w:r>
        <w:rPr>
          <w:rFonts w:eastAsia="Times New Roman"/>
          <w:szCs w:val="24"/>
        </w:rPr>
        <w:t>;</w:t>
      </w:r>
      <w:r w:rsidRPr="00C42585">
        <w:rPr>
          <w:rFonts w:eastAsia="Times New Roman"/>
          <w:szCs w:val="24"/>
        </w:rPr>
        <w:t xml:space="preserve"> </w:t>
      </w:r>
      <w:r>
        <w:rPr>
          <w:rFonts w:eastAsia="Times New Roman"/>
          <w:szCs w:val="24"/>
        </w:rPr>
        <w:t xml:space="preserve">Και μας κατηγορήσατε ότι άλλα </w:t>
      </w:r>
      <w:r w:rsidRPr="00C42585">
        <w:rPr>
          <w:rFonts w:eastAsia="Times New Roman"/>
          <w:szCs w:val="24"/>
        </w:rPr>
        <w:t>λέγαμε στο παρελθόν για το ΝΑΤΟ και άλλα λέμε τώρα</w:t>
      </w:r>
      <w:r>
        <w:rPr>
          <w:rFonts w:eastAsia="Times New Roman"/>
          <w:szCs w:val="24"/>
        </w:rPr>
        <w:t>.</w:t>
      </w:r>
      <w:r w:rsidRPr="00C42585">
        <w:rPr>
          <w:rFonts w:eastAsia="Times New Roman"/>
          <w:szCs w:val="24"/>
        </w:rPr>
        <w:t xml:space="preserve"> </w:t>
      </w:r>
      <w:r>
        <w:rPr>
          <w:rFonts w:eastAsia="Times New Roman"/>
          <w:szCs w:val="24"/>
        </w:rPr>
        <w:t>Είπα</w:t>
      </w:r>
      <w:r w:rsidRPr="00C42585">
        <w:rPr>
          <w:rFonts w:eastAsia="Times New Roman"/>
          <w:szCs w:val="24"/>
        </w:rPr>
        <w:t xml:space="preserve"> και στην τοποθέτησή</w:t>
      </w:r>
      <w:r w:rsidRPr="00C42585">
        <w:rPr>
          <w:rFonts w:eastAsia="Times New Roman"/>
          <w:szCs w:val="24"/>
        </w:rPr>
        <w:t xml:space="preserve"> μου στην </w:t>
      </w:r>
      <w:r>
        <w:rPr>
          <w:rFonts w:eastAsia="Times New Roman"/>
          <w:szCs w:val="24"/>
        </w:rPr>
        <w:t>ε</w:t>
      </w:r>
      <w:r w:rsidRPr="00C42585">
        <w:rPr>
          <w:rFonts w:eastAsia="Times New Roman"/>
          <w:szCs w:val="24"/>
        </w:rPr>
        <w:t>πιτροπή</w:t>
      </w:r>
      <w:r>
        <w:rPr>
          <w:rFonts w:eastAsia="Times New Roman"/>
          <w:szCs w:val="24"/>
        </w:rPr>
        <w:t xml:space="preserve"> ότι</w:t>
      </w:r>
      <w:r w:rsidRPr="00C42585">
        <w:rPr>
          <w:rFonts w:eastAsia="Times New Roman"/>
          <w:szCs w:val="24"/>
        </w:rPr>
        <w:t xml:space="preserve"> άλλος ήταν ο ρόλος του ΝΑΤΟ στη</w:t>
      </w:r>
      <w:r>
        <w:rPr>
          <w:rFonts w:eastAsia="Times New Roman"/>
          <w:szCs w:val="24"/>
        </w:rPr>
        <w:t xml:space="preserve"> ψυχροπολεμική περίοδο σε</w:t>
      </w:r>
      <w:r w:rsidRPr="00C42585">
        <w:rPr>
          <w:rFonts w:eastAsia="Times New Roman"/>
          <w:szCs w:val="24"/>
        </w:rPr>
        <w:t xml:space="preserve"> ένα διπολικό κόσμο</w:t>
      </w:r>
      <w:r>
        <w:rPr>
          <w:rFonts w:eastAsia="Times New Roman"/>
          <w:szCs w:val="24"/>
        </w:rPr>
        <w:t>,</w:t>
      </w:r>
      <w:r w:rsidRPr="00C42585">
        <w:rPr>
          <w:rFonts w:eastAsia="Times New Roman"/>
          <w:szCs w:val="24"/>
        </w:rPr>
        <w:t xml:space="preserve"> άλλος είναι ο ρόλος και η λειτουργία το</w:t>
      </w:r>
      <w:r>
        <w:rPr>
          <w:rFonts w:eastAsia="Times New Roman"/>
          <w:szCs w:val="24"/>
        </w:rPr>
        <w:t>υ</w:t>
      </w:r>
      <w:r w:rsidRPr="00C42585">
        <w:rPr>
          <w:rFonts w:eastAsia="Times New Roman"/>
          <w:szCs w:val="24"/>
        </w:rPr>
        <w:t xml:space="preserve"> ΝΑΤΟ σε ένα </w:t>
      </w:r>
      <w:proofErr w:type="spellStart"/>
      <w:r w:rsidRPr="00C42585">
        <w:rPr>
          <w:rFonts w:eastAsia="Times New Roman"/>
          <w:szCs w:val="24"/>
        </w:rPr>
        <w:t>πολυπολικό</w:t>
      </w:r>
      <w:proofErr w:type="spellEnd"/>
      <w:r w:rsidRPr="00C42585">
        <w:rPr>
          <w:rFonts w:eastAsia="Times New Roman"/>
          <w:szCs w:val="24"/>
        </w:rPr>
        <w:t xml:space="preserve"> κόσμο</w:t>
      </w:r>
      <w:r>
        <w:rPr>
          <w:rFonts w:eastAsia="Times New Roman"/>
          <w:szCs w:val="24"/>
        </w:rPr>
        <w:t>.</w:t>
      </w:r>
      <w:r w:rsidRPr="00C42585">
        <w:rPr>
          <w:rFonts w:eastAsia="Times New Roman"/>
          <w:szCs w:val="24"/>
        </w:rPr>
        <w:t xml:space="preserve"> </w:t>
      </w:r>
    </w:p>
    <w:p w14:paraId="01A9E151" w14:textId="77777777" w:rsidR="00887A51" w:rsidRDefault="009C255F">
      <w:pPr>
        <w:spacing w:after="0" w:line="600" w:lineRule="auto"/>
        <w:ind w:firstLine="720"/>
        <w:jc w:val="both"/>
        <w:rPr>
          <w:rFonts w:eastAsia="Times New Roman"/>
          <w:szCs w:val="24"/>
        </w:rPr>
      </w:pPr>
      <w:r w:rsidRPr="00C42585">
        <w:rPr>
          <w:rFonts w:eastAsia="Times New Roman"/>
          <w:szCs w:val="24"/>
        </w:rPr>
        <w:lastRenderedPageBreak/>
        <w:t xml:space="preserve">Είναι </w:t>
      </w:r>
      <w:r>
        <w:rPr>
          <w:rFonts w:eastAsia="Times New Roman"/>
          <w:szCs w:val="24"/>
        </w:rPr>
        <w:t>οδηγός</w:t>
      </w:r>
      <w:r w:rsidRPr="00C42585">
        <w:rPr>
          <w:rFonts w:eastAsia="Times New Roman"/>
          <w:szCs w:val="24"/>
        </w:rPr>
        <w:t xml:space="preserve"> της δικής μας εξωτερικής πολιτικής η ανάγκη να προωθού</w:t>
      </w:r>
      <w:r>
        <w:rPr>
          <w:rFonts w:eastAsia="Times New Roman"/>
          <w:szCs w:val="24"/>
        </w:rPr>
        <w:t>με</w:t>
      </w:r>
      <w:r w:rsidRPr="00C42585">
        <w:rPr>
          <w:rFonts w:eastAsia="Times New Roman"/>
          <w:szCs w:val="24"/>
        </w:rPr>
        <w:t xml:space="preserve"> τα εθνικά μας </w:t>
      </w:r>
      <w:r w:rsidRPr="00C42585">
        <w:rPr>
          <w:rFonts w:eastAsia="Times New Roman"/>
          <w:szCs w:val="24"/>
        </w:rPr>
        <w:t>συμφέροντα</w:t>
      </w:r>
      <w:r>
        <w:rPr>
          <w:rFonts w:eastAsia="Times New Roman"/>
          <w:szCs w:val="24"/>
        </w:rPr>
        <w:t xml:space="preserve"> με τη</w:t>
      </w:r>
      <w:r w:rsidRPr="00C42585">
        <w:rPr>
          <w:rFonts w:eastAsia="Times New Roman"/>
          <w:szCs w:val="24"/>
        </w:rPr>
        <w:t xml:space="preserve"> συμμετοχή μας σε ό</w:t>
      </w:r>
      <w:r>
        <w:rPr>
          <w:rFonts w:eastAsia="Times New Roman"/>
          <w:szCs w:val="24"/>
        </w:rPr>
        <w:t>λ</w:t>
      </w:r>
      <w:r w:rsidRPr="00C42585">
        <w:rPr>
          <w:rFonts w:eastAsia="Times New Roman"/>
          <w:szCs w:val="24"/>
        </w:rPr>
        <w:t>ους</w:t>
      </w:r>
      <w:r>
        <w:rPr>
          <w:rFonts w:eastAsia="Times New Roman"/>
          <w:szCs w:val="24"/>
        </w:rPr>
        <w:t xml:space="preserve"> τους ο</w:t>
      </w:r>
      <w:r w:rsidRPr="00C42585">
        <w:rPr>
          <w:rFonts w:eastAsia="Times New Roman"/>
          <w:szCs w:val="24"/>
        </w:rPr>
        <w:t xml:space="preserve">ργανισμούς </w:t>
      </w:r>
      <w:r>
        <w:rPr>
          <w:rFonts w:eastAsia="Times New Roman"/>
          <w:szCs w:val="24"/>
        </w:rPr>
        <w:t xml:space="preserve">που </w:t>
      </w:r>
      <w:r w:rsidRPr="00C42585">
        <w:rPr>
          <w:rFonts w:eastAsia="Times New Roman"/>
          <w:szCs w:val="24"/>
        </w:rPr>
        <w:t>μπορούν να έχουν ρόλο</w:t>
      </w:r>
      <w:r>
        <w:rPr>
          <w:rFonts w:eastAsia="Times New Roman"/>
          <w:szCs w:val="24"/>
        </w:rPr>
        <w:t xml:space="preserve"> για τη σταθερότητα και στην ασφάλεια.</w:t>
      </w:r>
    </w:p>
    <w:p w14:paraId="01A9E152" w14:textId="77777777" w:rsidR="00887A51" w:rsidRDefault="009C255F">
      <w:pPr>
        <w:spacing w:after="0" w:line="600" w:lineRule="auto"/>
        <w:ind w:firstLine="720"/>
        <w:jc w:val="both"/>
        <w:rPr>
          <w:rFonts w:eastAsia="Times New Roman"/>
          <w:szCs w:val="24"/>
        </w:rPr>
      </w:pPr>
      <w:r>
        <w:rPr>
          <w:rFonts w:eastAsia="Times New Roman"/>
          <w:szCs w:val="24"/>
        </w:rPr>
        <w:t>Η δική μας</w:t>
      </w:r>
      <w:r w:rsidRPr="00C42585">
        <w:rPr>
          <w:rFonts w:eastAsia="Times New Roman"/>
          <w:szCs w:val="24"/>
        </w:rPr>
        <w:t xml:space="preserve"> πρωταρχική επιλογή είναι η ενίσχυση της αυτόνομης δυνατότητας της Ευρώπης να έχει τη δική της εξωτερική πολιτική και τη δική</w:t>
      </w:r>
      <w:r w:rsidRPr="00C42585">
        <w:rPr>
          <w:rFonts w:eastAsia="Times New Roman"/>
          <w:szCs w:val="24"/>
        </w:rPr>
        <w:t xml:space="preserve"> της </w:t>
      </w:r>
      <w:r>
        <w:rPr>
          <w:rFonts w:eastAsia="Times New Roman"/>
          <w:szCs w:val="24"/>
        </w:rPr>
        <w:t xml:space="preserve">άμυνα, αν θέλουμε πράγματι η </w:t>
      </w:r>
      <w:r w:rsidRPr="00C42585">
        <w:rPr>
          <w:rFonts w:eastAsia="Times New Roman"/>
          <w:szCs w:val="24"/>
        </w:rPr>
        <w:t xml:space="preserve">Ευρώπη </w:t>
      </w:r>
      <w:r>
        <w:rPr>
          <w:rFonts w:eastAsia="Times New Roman"/>
          <w:szCs w:val="24"/>
        </w:rPr>
        <w:t>να μην είναι πολιτικός</w:t>
      </w:r>
      <w:r w:rsidRPr="00C42585">
        <w:rPr>
          <w:rFonts w:eastAsia="Times New Roman"/>
          <w:szCs w:val="24"/>
        </w:rPr>
        <w:t xml:space="preserve"> νάνος</w:t>
      </w:r>
      <w:r>
        <w:rPr>
          <w:rFonts w:eastAsia="Times New Roman"/>
          <w:szCs w:val="24"/>
        </w:rPr>
        <w:t xml:space="preserve"> στη</w:t>
      </w:r>
      <w:r w:rsidRPr="00C42585">
        <w:rPr>
          <w:rFonts w:eastAsia="Times New Roman"/>
          <w:szCs w:val="24"/>
        </w:rPr>
        <w:t xml:space="preserve"> παγκόσμια σκηνή</w:t>
      </w:r>
      <w:r>
        <w:rPr>
          <w:rFonts w:eastAsia="Times New Roman"/>
          <w:szCs w:val="24"/>
        </w:rPr>
        <w:t>.</w:t>
      </w:r>
      <w:r w:rsidRPr="00C42585">
        <w:rPr>
          <w:rFonts w:eastAsia="Times New Roman"/>
          <w:szCs w:val="24"/>
        </w:rPr>
        <w:t xml:space="preserve"> Γι</w:t>
      </w:r>
      <w:r>
        <w:rPr>
          <w:rFonts w:eastAsia="Times New Roman"/>
          <w:szCs w:val="24"/>
        </w:rPr>
        <w:t>’</w:t>
      </w:r>
      <w:r w:rsidRPr="00C42585">
        <w:rPr>
          <w:rFonts w:eastAsia="Times New Roman"/>
          <w:szCs w:val="24"/>
        </w:rPr>
        <w:t xml:space="preserve"> αυτό και είμαστε συνοδοιπόροι στις φωνές που ακούγονται </w:t>
      </w:r>
      <w:r>
        <w:rPr>
          <w:rFonts w:eastAsia="Times New Roman"/>
          <w:szCs w:val="24"/>
        </w:rPr>
        <w:t xml:space="preserve">να μην θεωρηθεί απλό σχήμα </w:t>
      </w:r>
      <w:r w:rsidRPr="00C42585">
        <w:rPr>
          <w:rFonts w:eastAsia="Times New Roman"/>
          <w:szCs w:val="24"/>
        </w:rPr>
        <w:t xml:space="preserve">η ρήτρα της παραγράφου 7 του άρθρου 42 </w:t>
      </w:r>
      <w:r>
        <w:rPr>
          <w:rFonts w:eastAsia="Times New Roman"/>
          <w:szCs w:val="24"/>
        </w:rPr>
        <w:t xml:space="preserve">για </w:t>
      </w:r>
      <w:r w:rsidRPr="00C42585">
        <w:rPr>
          <w:rFonts w:eastAsia="Times New Roman"/>
          <w:szCs w:val="24"/>
        </w:rPr>
        <w:t>την προώθηση συνεργασίας στο αμυντι</w:t>
      </w:r>
      <w:r w:rsidRPr="00C42585">
        <w:rPr>
          <w:rFonts w:eastAsia="Times New Roman"/>
          <w:szCs w:val="24"/>
        </w:rPr>
        <w:t xml:space="preserve">κό επίπεδο </w:t>
      </w:r>
      <w:r>
        <w:rPr>
          <w:rFonts w:eastAsia="Times New Roman"/>
          <w:szCs w:val="24"/>
        </w:rPr>
        <w:t xml:space="preserve">ακριβώς γιατί είμαστε χώρα </w:t>
      </w:r>
      <w:r w:rsidRPr="00C42585">
        <w:rPr>
          <w:rFonts w:eastAsia="Times New Roman"/>
          <w:szCs w:val="24"/>
        </w:rPr>
        <w:t>που δέχεται απειλές</w:t>
      </w:r>
      <w:r>
        <w:rPr>
          <w:rFonts w:eastAsia="Times New Roman"/>
          <w:szCs w:val="24"/>
        </w:rPr>
        <w:t xml:space="preserve"> και μάλιστα απειλές που </w:t>
      </w:r>
      <w:r w:rsidRPr="00C42585">
        <w:rPr>
          <w:rFonts w:eastAsia="Times New Roman"/>
          <w:szCs w:val="24"/>
        </w:rPr>
        <w:t>έχουν ιστορική διάρκεια και ιστορικό βάθος</w:t>
      </w:r>
      <w:r>
        <w:rPr>
          <w:rFonts w:eastAsia="Times New Roman"/>
          <w:szCs w:val="24"/>
        </w:rPr>
        <w:t>.</w:t>
      </w:r>
    </w:p>
    <w:p w14:paraId="01A9E153" w14:textId="77777777" w:rsidR="00887A51" w:rsidRDefault="009C255F">
      <w:pPr>
        <w:spacing w:after="0" w:line="600" w:lineRule="auto"/>
        <w:ind w:firstLine="720"/>
        <w:jc w:val="both"/>
        <w:rPr>
          <w:rFonts w:eastAsia="Times New Roman"/>
          <w:szCs w:val="24"/>
        </w:rPr>
      </w:pPr>
      <w:r>
        <w:rPr>
          <w:rFonts w:eastAsia="Times New Roman"/>
          <w:szCs w:val="24"/>
        </w:rPr>
        <w:t>Κ</w:t>
      </w:r>
      <w:r w:rsidRPr="00C42585">
        <w:rPr>
          <w:rFonts w:eastAsia="Times New Roman"/>
          <w:szCs w:val="24"/>
        </w:rPr>
        <w:t>αι σε αυτό το θέμα</w:t>
      </w:r>
      <w:r>
        <w:rPr>
          <w:rFonts w:eastAsia="Times New Roman"/>
          <w:szCs w:val="24"/>
        </w:rPr>
        <w:t>,</w:t>
      </w:r>
      <w:r w:rsidRPr="00C42585">
        <w:rPr>
          <w:rFonts w:eastAsia="Times New Roman"/>
          <w:szCs w:val="24"/>
        </w:rPr>
        <w:t xml:space="preserve"> λοιπόν</w:t>
      </w:r>
      <w:r>
        <w:rPr>
          <w:rFonts w:eastAsia="Times New Roman"/>
          <w:szCs w:val="24"/>
        </w:rPr>
        <w:t>,</w:t>
      </w:r>
      <w:r w:rsidRPr="00C42585">
        <w:rPr>
          <w:rFonts w:eastAsia="Times New Roman"/>
          <w:szCs w:val="24"/>
        </w:rPr>
        <w:t xml:space="preserve"> το χαρακτηριστικό της δικής μας πολιτικής </w:t>
      </w:r>
      <w:r>
        <w:rPr>
          <w:rFonts w:eastAsia="Times New Roman"/>
          <w:szCs w:val="24"/>
        </w:rPr>
        <w:t xml:space="preserve">είναι </w:t>
      </w:r>
      <w:r w:rsidRPr="00C42585">
        <w:rPr>
          <w:rFonts w:eastAsia="Times New Roman"/>
          <w:szCs w:val="24"/>
        </w:rPr>
        <w:t>η προσήλωση σε αρχές</w:t>
      </w:r>
      <w:r>
        <w:rPr>
          <w:rFonts w:eastAsia="Times New Roman"/>
          <w:szCs w:val="24"/>
        </w:rPr>
        <w:t>,</w:t>
      </w:r>
      <w:r w:rsidRPr="00C42585">
        <w:rPr>
          <w:rFonts w:eastAsia="Times New Roman"/>
          <w:szCs w:val="24"/>
        </w:rPr>
        <w:t xml:space="preserve"> ο πολυδιάστατος χαρακτήρας που</w:t>
      </w:r>
      <w:r>
        <w:rPr>
          <w:rFonts w:eastAsia="Times New Roman"/>
          <w:szCs w:val="24"/>
        </w:rPr>
        <w:t xml:space="preserve"> </w:t>
      </w:r>
      <w:r>
        <w:rPr>
          <w:rFonts w:eastAsia="Times New Roman"/>
          <w:szCs w:val="24"/>
        </w:rPr>
        <w:t>προσπαθεί πάντοτε να προωθεί τα</w:t>
      </w:r>
      <w:r w:rsidRPr="00C42585">
        <w:rPr>
          <w:rFonts w:eastAsia="Times New Roman"/>
          <w:szCs w:val="24"/>
        </w:rPr>
        <w:t xml:space="preserve"> εθνικά μας συμφέροντα</w:t>
      </w:r>
      <w:r>
        <w:rPr>
          <w:rFonts w:eastAsia="Times New Roman"/>
          <w:szCs w:val="24"/>
        </w:rPr>
        <w:t>,</w:t>
      </w:r>
      <w:r w:rsidRPr="00C42585">
        <w:rPr>
          <w:rFonts w:eastAsia="Times New Roman"/>
          <w:szCs w:val="24"/>
        </w:rPr>
        <w:t xml:space="preserve"> η προώθηση μας πολιτικής </w:t>
      </w:r>
      <w:r>
        <w:rPr>
          <w:rFonts w:eastAsia="Times New Roman"/>
          <w:szCs w:val="24"/>
        </w:rPr>
        <w:t>ε</w:t>
      </w:r>
      <w:r w:rsidRPr="00C42585">
        <w:rPr>
          <w:rFonts w:eastAsia="Times New Roman"/>
          <w:szCs w:val="24"/>
        </w:rPr>
        <w:t>ιρήνης</w:t>
      </w:r>
      <w:r>
        <w:rPr>
          <w:rFonts w:eastAsia="Times New Roman"/>
          <w:szCs w:val="24"/>
        </w:rPr>
        <w:t>,</w:t>
      </w:r>
      <w:r w:rsidRPr="00C42585">
        <w:rPr>
          <w:rFonts w:eastAsia="Times New Roman"/>
          <w:szCs w:val="24"/>
        </w:rPr>
        <w:t xml:space="preserve"> </w:t>
      </w:r>
      <w:r>
        <w:rPr>
          <w:rFonts w:eastAsia="Times New Roman"/>
          <w:szCs w:val="24"/>
        </w:rPr>
        <w:t xml:space="preserve">φιλίας και συνεργασίας, χωρίς να </w:t>
      </w:r>
      <w:r w:rsidRPr="00C42585">
        <w:rPr>
          <w:rFonts w:eastAsia="Times New Roman"/>
          <w:szCs w:val="24"/>
        </w:rPr>
        <w:t>θεωρούμε ότι έχουμε τη δυνατότητα να</w:t>
      </w:r>
      <w:r>
        <w:rPr>
          <w:rFonts w:eastAsia="Times New Roman"/>
          <w:szCs w:val="24"/>
        </w:rPr>
        <w:t xml:space="preserve"> παίξουμε </w:t>
      </w:r>
      <w:proofErr w:type="spellStart"/>
      <w:r>
        <w:rPr>
          <w:rFonts w:eastAsia="Times New Roman"/>
          <w:szCs w:val="24"/>
        </w:rPr>
        <w:t>κρυπτο</w:t>
      </w:r>
      <w:r w:rsidRPr="00C42585">
        <w:rPr>
          <w:rFonts w:eastAsia="Times New Roman"/>
          <w:szCs w:val="24"/>
        </w:rPr>
        <w:t>ηγεμονικές</w:t>
      </w:r>
      <w:proofErr w:type="spellEnd"/>
      <w:r w:rsidRPr="00C42585">
        <w:rPr>
          <w:rFonts w:eastAsia="Times New Roman"/>
          <w:szCs w:val="24"/>
        </w:rPr>
        <w:t xml:space="preserve"> τάσεις στην περιοχή </w:t>
      </w:r>
      <w:r>
        <w:rPr>
          <w:rFonts w:eastAsia="Times New Roman"/>
          <w:szCs w:val="24"/>
        </w:rPr>
        <w:t>μας,</w:t>
      </w:r>
      <w:r w:rsidRPr="00C42585">
        <w:rPr>
          <w:rFonts w:eastAsia="Times New Roman"/>
          <w:szCs w:val="24"/>
        </w:rPr>
        <w:t xml:space="preserve"> αλλά έχοντας </w:t>
      </w:r>
      <w:r w:rsidRPr="00C42585">
        <w:rPr>
          <w:rFonts w:eastAsia="Times New Roman"/>
          <w:szCs w:val="24"/>
        </w:rPr>
        <w:lastRenderedPageBreak/>
        <w:t xml:space="preserve">τη φιλοδοξία να είμαστε </w:t>
      </w:r>
      <w:r>
        <w:rPr>
          <w:rFonts w:eastAsia="Times New Roman"/>
          <w:szCs w:val="24"/>
        </w:rPr>
        <w:t xml:space="preserve">παράγοντας σταθεροποίησης της, να </w:t>
      </w:r>
      <w:r w:rsidRPr="00C42585">
        <w:rPr>
          <w:rFonts w:eastAsia="Times New Roman"/>
          <w:szCs w:val="24"/>
        </w:rPr>
        <w:t>μετατρέψουμε την πυριτιδαποθήκη των Βαλκανίων σε ένα</w:t>
      </w:r>
      <w:r>
        <w:rPr>
          <w:rFonts w:eastAsia="Times New Roman"/>
          <w:szCs w:val="24"/>
        </w:rPr>
        <w:t>ν</w:t>
      </w:r>
      <w:r w:rsidRPr="00C42585">
        <w:rPr>
          <w:rFonts w:eastAsia="Times New Roman"/>
          <w:szCs w:val="24"/>
        </w:rPr>
        <w:t xml:space="preserve"> ενιαίο οικονομικό χώρο συνεργασίας οικονομικής και πολιτικής</w:t>
      </w:r>
      <w:r>
        <w:rPr>
          <w:rFonts w:eastAsia="Times New Roman"/>
          <w:szCs w:val="24"/>
        </w:rPr>
        <w:t>.</w:t>
      </w:r>
    </w:p>
    <w:p w14:paraId="01A9E154" w14:textId="77777777" w:rsidR="00887A51" w:rsidRDefault="009C255F">
      <w:pPr>
        <w:spacing w:after="0" w:line="600" w:lineRule="auto"/>
        <w:ind w:firstLine="720"/>
        <w:jc w:val="both"/>
        <w:rPr>
          <w:rFonts w:eastAsia="Times New Roman"/>
          <w:szCs w:val="24"/>
        </w:rPr>
      </w:pPr>
      <w:r>
        <w:rPr>
          <w:rFonts w:eastAsia="Times New Roman"/>
          <w:szCs w:val="24"/>
        </w:rPr>
        <w:t>Κ</w:t>
      </w:r>
      <w:r w:rsidRPr="00C42585">
        <w:rPr>
          <w:rFonts w:eastAsia="Times New Roman"/>
          <w:szCs w:val="24"/>
        </w:rPr>
        <w:t>αι</w:t>
      </w:r>
      <w:r>
        <w:rPr>
          <w:rFonts w:eastAsia="Times New Roman"/>
          <w:szCs w:val="24"/>
        </w:rPr>
        <w:t xml:space="preserve"> η Σ</w:t>
      </w:r>
      <w:r w:rsidRPr="00C42585">
        <w:rPr>
          <w:rFonts w:eastAsia="Times New Roman"/>
          <w:szCs w:val="24"/>
        </w:rPr>
        <w:t xml:space="preserve">υμφωνία των Πρεσπών έχει ακριβώς </w:t>
      </w:r>
      <w:r>
        <w:rPr>
          <w:rFonts w:eastAsia="Times New Roman"/>
          <w:szCs w:val="24"/>
        </w:rPr>
        <w:t>ένα</w:t>
      </w:r>
      <w:r w:rsidRPr="00C42585">
        <w:rPr>
          <w:rFonts w:eastAsia="Times New Roman"/>
          <w:szCs w:val="24"/>
        </w:rPr>
        <w:t xml:space="preserve"> μεγάλο κεφάλαιο</w:t>
      </w:r>
      <w:r>
        <w:rPr>
          <w:rFonts w:eastAsia="Times New Roman"/>
          <w:szCs w:val="24"/>
        </w:rPr>
        <w:t xml:space="preserve">, η μισή </w:t>
      </w:r>
      <w:r w:rsidRPr="00C42585">
        <w:rPr>
          <w:rFonts w:eastAsia="Times New Roman"/>
          <w:szCs w:val="24"/>
        </w:rPr>
        <w:t>περίπου</w:t>
      </w:r>
      <w:r>
        <w:rPr>
          <w:rFonts w:eastAsia="Times New Roman"/>
          <w:szCs w:val="24"/>
        </w:rPr>
        <w:t>,</w:t>
      </w:r>
      <w:r w:rsidRPr="00C42585">
        <w:rPr>
          <w:rFonts w:eastAsia="Times New Roman"/>
          <w:szCs w:val="24"/>
        </w:rPr>
        <w:t xml:space="preserve"> αφιερωμέν</w:t>
      </w:r>
      <w:r>
        <w:rPr>
          <w:rFonts w:eastAsia="Times New Roman"/>
          <w:szCs w:val="24"/>
        </w:rPr>
        <w:t>ο</w:t>
      </w:r>
      <w:r w:rsidRPr="00C42585">
        <w:rPr>
          <w:rFonts w:eastAsia="Times New Roman"/>
          <w:szCs w:val="24"/>
        </w:rPr>
        <w:t xml:space="preserve"> ακριβώς σε αυτ</w:t>
      </w:r>
      <w:r>
        <w:rPr>
          <w:rFonts w:eastAsia="Times New Roman"/>
          <w:szCs w:val="24"/>
        </w:rPr>
        <w:t>ή</w:t>
      </w:r>
      <w:r w:rsidRPr="00C42585">
        <w:rPr>
          <w:rFonts w:eastAsia="Times New Roman"/>
          <w:szCs w:val="24"/>
        </w:rPr>
        <w:t xml:space="preserve"> δυ</w:t>
      </w:r>
      <w:r w:rsidRPr="00C42585">
        <w:rPr>
          <w:rFonts w:eastAsia="Times New Roman"/>
          <w:szCs w:val="24"/>
        </w:rPr>
        <w:t xml:space="preserve">νατότητα ανάπτυξης </w:t>
      </w:r>
      <w:r>
        <w:rPr>
          <w:rFonts w:eastAsia="Times New Roman"/>
          <w:szCs w:val="24"/>
        </w:rPr>
        <w:t>ο</w:t>
      </w:r>
      <w:r w:rsidRPr="00C42585">
        <w:rPr>
          <w:rFonts w:eastAsia="Times New Roman"/>
          <w:szCs w:val="24"/>
        </w:rPr>
        <w:t>ικονομικών διμερών σχέσεων</w:t>
      </w:r>
      <w:r>
        <w:rPr>
          <w:rFonts w:eastAsia="Times New Roman"/>
          <w:szCs w:val="24"/>
        </w:rPr>
        <w:t xml:space="preserve">. Και έχουμε, </w:t>
      </w:r>
      <w:r w:rsidRPr="00C42585">
        <w:rPr>
          <w:rFonts w:eastAsia="Times New Roman"/>
          <w:szCs w:val="24"/>
        </w:rPr>
        <w:t>πέρα από αυτή</w:t>
      </w:r>
      <w:r>
        <w:rPr>
          <w:rFonts w:eastAsia="Times New Roman"/>
          <w:szCs w:val="24"/>
        </w:rPr>
        <w:t xml:space="preserve">ν την προσπάθεια, </w:t>
      </w:r>
      <w:r w:rsidRPr="00C42585">
        <w:rPr>
          <w:rFonts w:eastAsia="Times New Roman"/>
          <w:szCs w:val="24"/>
        </w:rPr>
        <w:t>συμπεριλάβει και πολύ συγκεκριμένες ρήτρες για την προστασία των εθνικών μας συμφερόντων στο μέλλον</w:t>
      </w:r>
      <w:r>
        <w:rPr>
          <w:rFonts w:eastAsia="Times New Roman"/>
          <w:szCs w:val="24"/>
        </w:rPr>
        <w:t>.</w:t>
      </w:r>
      <w:r w:rsidRPr="00C42585">
        <w:rPr>
          <w:rFonts w:eastAsia="Times New Roman"/>
          <w:szCs w:val="24"/>
        </w:rPr>
        <w:t xml:space="preserve"> </w:t>
      </w:r>
    </w:p>
    <w:p w14:paraId="01A9E155" w14:textId="77777777" w:rsidR="00887A51" w:rsidRDefault="009C255F">
      <w:pPr>
        <w:spacing w:after="0" w:line="600" w:lineRule="auto"/>
        <w:ind w:firstLine="720"/>
        <w:jc w:val="both"/>
        <w:rPr>
          <w:rFonts w:eastAsia="Times New Roman"/>
          <w:szCs w:val="24"/>
        </w:rPr>
      </w:pPr>
      <w:r w:rsidRPr="00C42585">
        <w:rPr>
          <w:rFonts w:eastAsia="Times New Roman"/>
          <w:szCs w:val="24"/>
        </w:rPr>
        <w:t xml:space="preserve">Ακόμα και σήμερα που θα έχουμε την κύρωση </w:t>
      </w:r>
      <w:r>
        <w:rPr>
          <w:rFonts w:eastAsia="Times New Roman"/>
          <w:szCs w:val="24"/>
        </w:rPr>
        <w:t xml:space="preserve">από τη Βουλή </w:t>
      </w:r>
      <w:r w:rsidRPr="00C42585">
        <w:rPr>
          <w:rFonts w:eastAsia="Times New Roman"/>
          <w:szCs w:val="24"/>
        </w:rPr>
        <w:t xml:space="preserve">του </w:t>
      </w:r>
      <w:r>
        <w:rPr>
          <w:rFonts w:eastAsia="Times New Roman"/>
          <w:szCs w:val="24"/>
        </w:rPr>
        <w:t>π</w:t>
      </w:r>
      <w:r w:rsidRPr="00C42585">
        <w:rPr>
          <w:rFonts w:eastAsia="Times New Roman"/>
          <w:szCs w:val="24"/>
        </w:rPr>
        <w:t xml:space="preserve">ρωτοκόλλου </w:t>
      </w:r>
      <w:r>
        <w:rPr>
          <w:rFonts w:eastAsia="Times New Roman"/>
          <w:szCs w:val="24"/>
        </w:rPr>
        <w:t>έ</w:t>
      </w:r>
      <w:r w:rsidRPr="00C42585">
        <w:rPr>
          <w:rFonts w:eastAsia="Times New Roman"/>
          <w:szCs w:val="24"/>
        </w:rPr>
        <w:t xml:space="preserve">νταξης </w:t>
      </w:r>
      <w:r>
        <w:rPr>
          <w:rFonts w:eastAsia="Times New Roman"/>
          <w:szCs w:val="24"/>
        </w:rPr>
        <w:t xml:space="preserve">θα διατηρήσουμε το δικαίωμα </w:t>
      </w:r>
      <w:r w:rsidRPr="00C42585">
        <w:rPr>
          <w:rFonts w:eastAsia="Times New Roman"/>
          <w:szCs w:val="24"/>
        </w:rPr>
        <w:t xml:space="preserve">μέχρις ότου ο Πρόεδρος της Δημοκρατίας στείλει το </w:t>
      </w:r>
      <w:proofErr w:type="spellStart"/>
      <w:r>
        <w:rPr>
          <w:rFonts w:eastAsia="Times New Roman"/>
          <w:szCs w:val="24"/>
        </w:rPr>
        <w:t>επικυρωτήριο</w:t>
      </w:r>
      <w:proofErr w:type="spellEnd"/>
      <w:r>
        <w:rPr>
          <w:rFonts w:eastAsia="Times New Roman"/>
          <w:szCs w:val="24"/>
        </w:rPr>
        <w:t xml:space="preserve"> όργανο στον θεματοφύλακα </w:t>
      </w:r>
      <w:r w:rsidRPr="00C42585">
        <w:rPr>
          <w:rFonts w:eastAsia="Times New Roman"/>
          <w:szCs w:val="24"/>
        </w:rPr>
        <w:t>της Συνθήκης του Βόρειου</w:t>
      </w:r>
      <w:r>
        <w:rPr>
          <w:rFonts w:eastAsia="Times New Roman"/>
          <w:szCs w:val="24"/>
        </w:rPr>
        <w:t xml:space="preserve"> </w:t>
      </w:r>
      <w:r w:rsidRPr="00C42585">
        <w:rPr>
          <w:rFonts w:eastAsia="Times New Roman"/>
          <w:szCs w:val="24"/>
        </w:rPr>
        <w:t>Ατλαντικού που είναι</w:t>
      </w:r>
      <w:r>
        <w:rPr>
          <w:rFonts w:eastAsia="Times New Roman"/>
          <w:szCs w:val="24"/>
        </w:rPr>
        <w:t xml:space="preserve"> οι</w:t>
      </w:r>
      <w:r w:rsidRPr="00C42585">
        <w:rPr>
          <w:rFonts w:eastAsia="Times New Roman"/>
          <w:szCs w:val="24"/>
        </w:rPr>
        <w:t xml:space="preserve"> Ηνωμένες Πολιτείες</w:t>
      </w:r>
      <w:r>
        <w:rPr>
          <w:rFonts w:eastAsia="Times New Roman"/>
          <w:szCs w:val="24"/>
        </w:rPr>
        <w:t xml:space="preserve"> να δούμε </w:t>
      </w:r>
      <w:r w:rsidRPr="00C42585">
        <w:rPr>
          <w:rFonts w:eastAsia="Times New Roman"/>
          <w:szCs w:val="24"/>
        </w:rPr>
        <w:t>αν</w:t>
      </w:r>
      <w:r>
        <w:rPr>
          <w:rFonts w:eastAsia="Times New Roman"/>
          <w:szCs w:val="24"/>
        </w:rPr>
        <w:t>,</w:t>
      </w:r>
      <w:r w:rsidRPr="00C42585">
        <w:rPr>
          <w:rFonts w:eastAsia="Times New Roman"/>
          <w:szCs w:val="24"/>
        </w:rPr>
        <w:t xml:space="preserve"> όπως πιστεύω εγώ </w:t>
      </w:r>
      <w:r>
        <w:rPr>
          <w:rFonts w:eastAsia="Times New Roman"/>
          <w:szCs w:val="24"/>
        </w:rPr>
        <w:t>ό</w:t>
      </w:r>
      <w:r w:rsidRPr="00C42585">
        <w:rPr>
          <w:rFonts w:eastAsia="Times New Roman"/>
          <w:szCs w:val="24"/>
        </w:rPr>
        <w:t>τι θα συμβεί</w:t>
      </w:r>
      <w:r>
        <w:rPr>
          <w:rFonts w:eastAsia="Times New Roman"/>
          <w:szCs w:val="24"/>
        </w:rPr>
        <w:t>,</w:t>
      </w:r>
      <w:r w:rsidRPr="00C42585">
        <w:rPr>
          <w:rFonts w:eastAsia="Times New Roman"/>
          <w:szCs w:val="24"/>
        </w:rPr>
        <w:t xml:space="preserve"> εφαρμόζε</w:t>
      </w:r>
      <w:r w:rsidRPr="00C42585">
        <w:rPr>
          <w:rFonts w:eastAsia="Times New Roman"/>
          <w:szCs w:val="24"/>
        </w:rPr>
        <w:t xml:space="preserve">ι πιστά το πνεύμα και το γράμμα της </w:t>
      </w:r>
      <w:r>
        <w:rPr>
          <w:rFonts w:eastAsia="Times New Roman"/>
          <w:szCs w:val="24"/>
        </w:rPr>
        <w:t>σ</w:t>
      </w:r>
      <w:r w:rsidRPr="00C42585">
        <w:rPr>
          <w:rFonts w:eastAsia="Times New Roman"/>
          <w:szCs w:val="24"/>
        </w:rPr>
        <w:t xml:space="preserve">υμφωνίας </w:t>
      </w:r>
      <w:r>
        <w:rPr>
          <w:rFonts w:eastAsia="Times New Roman"/>
          <w:szCs w:val="24"/>
        </w:rPr>
        <w:t>η άλλη πλευρά.</w:t>
      </w:r>
    </w:p>
    <w:p w14:paraId="01A9E156" w14:textId="77777777" w:rsidR="00887A51" w:rsidRDefault="009C255F">
      <w:pPr>
        <w:spacing w:after="0" w:line="600" w:lineRule="auto"/>
        <w:ind w:firstLine="720"/>
        <w:jc w:val="both"/>
        <w:rPr>
          <w:rFonts w:eastAsia="Times New Roman"/>
          <w:szCs w:val="24"/>
        </w:rPr>
      </w:pPr>
      <w:r>
        <w:rPr>
          <w:rFonts w:eastAsia="Times New Roman"/>
          <w:szCs w:val="24"/>
        </w:rPr>
        <w:t xml:space="preserve">Και αντίθετα με όσα </w:t>
      </w:r>
      <w:r w:rsidRPr="00C42585">
        <w:rPr>
          <w:rFonts w:eastAsia="Times New Roman"/>
          <w:szCs w:val="24"/>
        </w:rPr>
        <w:t xml:space="preserve">λέγατε </w:t>
      </w:r>
      <w:r>
        <w:rPr>
          <w:rFonts w:eastAsia="Times New Roman"/>
          <w:szCs w:val="24"/>
        </w:rPr>
        <w:t xml:space="preserve">και σας </w:t>
      </w:r>
      <w:r w:rsidRPr="00C42585">
        <w:rPr>
          <w:rFonts w:eastAsia="Times New Roman"/>
          <w:szCs w:val="24"/>
        </w:rPr>
        <w:t xml:space="preserve">διέψευσε πανηγυρικά </w:t>
      </w:r>
      <w:r>
        <w:rPr>
          <w:rFonts w:eastAsia="Times New Roman"/>
          <w:szCs w:val="24"/>
        </w:rPr>
        <w:t xml:space="preserve">και ο αρμόδιος Επίτροπος </w:t>
      </w:r>
      <w:r w:rsidRPr="00C42585">
        <w:rPr>
          <w:rFonts w:eastAsia="Times New Roman"/>
          <w:szCs w:val="24"/>
        </w:rPr>
        <w:t>για τα θέματα διεύρυνσης</w:t>
      </w:r>
      <w:r>
        <w:rPr>
          <w:rFonts w:eastAsia="Times New Roman"/>
          <w:szCs w:val="24"/>
        </w:rPr>
        <w:t>,</w:t>
      </w:r>
      <w:r w:rsidRPr="00C42585">
        <w:rPr>
          <w:rFonts w:eastAsia="Times New Roman"/>
          <w:szCs w:val="24"/>
        </w:rPr>
        <w:t xml:space="preserve"> ο </w:t>
      </w:r>
      <w:r>
        <w:rPr>
          <w:rFonts w:eastAsia="Times New Roman"/>
          <w:szCs w:val="24"/>
        </w:rPr>
        <w:t>κ.</w:t>
      </w:r>
      <w:r w:rsidRPr="00C42585">
        <w:rPr>
          <w:rFonts w:eastAsia="Times New Roman"/>
          <w:szCs w:val="24"/>
        </w:rPr>
        <w:t xml:space="preserve"> Χαν</w:t>
      </w:r>
      <w:r>
        <w:rPr>
          <w:rFonts w:eastAsia="Times New Roman"/>
          <w:szCs w:val="24"/>
        </w:rPr>
        <w:t xml:space="preserve">, </w:t>
      </w:r>
      <w:r>
        <w:rPr>
          <w:rFonts w:eastAsia="Times New Roman"/>
          <w:szCs w:val="24"/>
        </w:rPr>
        <w:lastRenderedPageBreak/>
        <w:t xml:space="preserve">η ίδια η </w:t>
      </w:r>
      <w:r>
        <w:rPr>
          <w:rFonts w:eastAsia="Times New Roman"/>
          <w:szCs w:val="24"/>
        </w:rPr>
        <w:t>σ</w:t>
      </w:r>
      <w:r>
        <w:rPr>
          <w:rFonts w:eastAsia="Times New Roman"/>
          <w:szCs w:val="24"/>
        </w:rPr>
        <w:t xml:space="preserve">υμφωνία ποτέ δεν </w:t>
      </w:r>
      <w:r w:rsidRPr="00C42585">
        <w:rPr>
          <w:rFonts w:eastAsia="Times New Roman"/>
          <w:szCs w:val="24"/>
        </w:rPr>
        <w:t xml:space="preserve">προέβλεψε κάτι άλλο </w:t>
      </w:r>
      <w:r>
        <w:rPr>
          <w:rFonts w:eastAsia="Times New Roman"/>
          <w:szCs w:val="24"/>
        </w:rPr>
        <w:t>από τη δυνατότητα</w:t>
      </w:r>
      <w:r w:rsidRPr="00C42585">
        <w:rPr>
          <w:rFonts w:eastAsia="Times New Roman"/>
          <w:szCs w:val="24"/>
        </w:rPr>
        <w:t xml:space="preserve"> σε κάθε φάση τ</w:t>
      </w:r>
      <w:r w:rsidRPr="00C42585">
        <w:rPr>
          <w:rFonts w:eastAsia="Times New Roman"/>
          <w:szCs w:val="24"/>
        </w:rPr>
        <w:t>ων διαπραγματεύσεων για την ένταξη της γειτονικής χώρας στην Ευρωπαϊκή Ένωση αν ξεκινήσει τον Ιούνιο</w:t>
      </w:r>
      <w:r>
        <w:rPr>
          <w:rFonts w:eastAsia="Times New Roman"/>
          <w:szCs w:val="24"/>
        </w:rPr>
        <w:t>,</w:t>
      </w:r>
      <w:r w:rsidRPr="00C42585">
        <w:rPr>
          <w:rFonts w:eastAsia="Times New Roman"/>
          <w:szCs w:val="24"/>
        </w:rPr>
        <w:t xml:space="preserve"> όπως εμείς θα υποστηρίξουμε</w:t>
      </w:r>
      <w:r>
        <w:rPr>
          <w:rFonts w:eastAsia="Times New Roman"/>
          <w:szCs w:val="24"/>
        </w:rPr>
        <w:t>, να μην μπορούμε να ελέγχουμε</w:t>
      </w:r>
      <w:r w:rsidRPr="00C42585">
        <w:rPr>
          <w:rFonts w:eastAsia="Times New Roman"/>
          <w:szCs w:val="24"/>
        </w:rPr>
        <w:t xml:space="preserve"> την πορεία της εφαρμογής της </w:t>
      </w:r>
      <w:r>
        <w:rPr>
          <w:rFonts w:eastAsia="Times New Roman"/>
          <w:szCs w:val="24"/>
        </w:rPr>
        <w:t>σ</w:t>
      </w:r>
      <w:r w:rsidRPr="00C42585">
        <w:rPr>
          <w:rFonts w:eastAsia="Times New Roman"/>
          <w:szCs w:val="24"/>
        </w:rPr>
        <w:t>υμφωνίας</w:t>
      </w:r>
      <w:r>
        <w:rPr>
          <w:rFonts w:eastAsia="Times New Roman"/>
          <w:szCs w:val="24"/>
        </w:rPr>
        <w:t xml:space="preserve">. Γιατί δεν είναι μόνο τα κριτήρια </w:t>
      </w:r>
      <w:r w:rsidRPr="00C42585">
        <w:rPr>
          <w:rFonts w:eastAsia="Times New Roman"/>
          <w:szCs w:val="24"/>
        </w:rPr>
        <w:t>της Κοπεγχάγης που αφορ</w:t>
      </w:r>
      <w:r w:rsidRPr="00C42585">
        <w:rPr>
          <w:rFonts w:eastAsia="Times New Roman"/>
          <w:szCs w:val="24"/>
        </w:rPr>
        <w:t>ούν τη δημοκρατία</w:t>
      </w:r>
      <w:r>
        <w:rPr>
          <w:rFonts w:eastAsia="Times New Roman"/>
          <w:szCs w:val="24"/>
        </w:rPr>
        <w:t>,</w:t>
      </w:r>
      <w:r w:rsidRPr="00C42585">
        <w:rPr>
          <w:rFonts w:eastAsia="Times New Roman"/>
          <w:szCs w:val="24"/>
        </w:rPr>
        <w:t xml:space="preserve"> την περιφρούρηση του ευρωπαϊκού κεκτημένου </w:t>
      </w:r>
      <w:r>
        <w:rPr>
          <w:rFonts w:eastAsia="Times New Roman"/>
          <w:szCs w:val="24"/>
        </w:rPr>
        <w:t>και</w:t>
      </w:r>
      <w:r w:rsidRPr="00C42585">
        <w:rPr>
          <w:rFonts w:eastAsia="Times New Roman"/>
          <w:szCs w:val="24"/>
        </w:rPr>
        <w:t xml:space="preserve"> τα θέματα που αφορούν την καλή γειτονία είναι μεταξύ των θεμάτων</w:t>
      </w:r>
      <w:r>
        <w:rPr>
          <w:rFonts w:eastAsia="Times New Roman"/>
          <w:szCs w:val="24"/>
        </w:rPr>
        <w:t>,</w:t>
      </w:r>
      <w:r w:rsidRPr="00C42585">
        <w:rPr>
          <w:rFonts w:eastAsia="Times New Roman"/>
          <w:szCs w:val="24"/>
        </w:rPr>
        <w:t xml:space="preserve"> τ</w:t>
      </w:r>
      <w:r>
        <w:rPr>
          <w:rFonts w:eastAsia="Times New Roman"/>
          <w:szCs w:val="24"/>
        </w:rPr>
        <w:t>α</w:t>
      </w:r>
      <w:r w:rsidRPr="00C42585">
        <w:rPr>
          <w:rFonts w:eastAsia="Times New Roman"/>
          <w:szCs w:val="24"/>
        </w:rPr>
        <w:t xml:space="preserve"> οποί</w:t>
      </w:r>
      <w:r>
        <w:rPr>
          <w:rFonts w:eastAsia="Times New Roman"/>
          <w:szCs w:val="24"/>
        </w:rPr>
        <w:t>α</w:t>
      </w:r>
      <w:r w:rsidRPr="00C42585">
        <w:rPr>
          <w:rFonts w:eastAsia="Times New Roman"/>
          <w:szCs w:val="24"/>
        </w:rPr>
        <w:t xml:space="preserve"> </w:t>
      </w:r>
      <w:r>
        <w:rPr>
          <w:rFonts w:eastAsia="Times New Roman"/>
          <w:szCs w:val="24"/>
        </w:rPr>
        <w:t xml:space="preserve">προφανώς έχουμε τη </w:t>
      </w:r>
      <w:r w:rsidRPr="00C42585">
        <w:rPr>
          <w:rFonts w:eastAsia="Times New Roman"/>
          <w:szCs w:val="24"/>
        </w:rPr>
        <w:t>δυνατότητα να παρακολουθού</w:t>
      </w:r>
      <w:r>
        <w:rPr>
          <w:rFonts w:eastAsia="Times New Roman"/>
          <w:szCs w:val="24"/>
        </w:rPr>
        <w:t>με</w:t>
      </w:r>
      <w:r w:rsidRPr="00C42585">
        <w:rPr>
          <w:rFonts w:eastAsia="Times New Roman"/>
          <w:szCs w:val="24"/>
        </w:rPr>
        <w:t xml:space="preserve"> και να προβάλουμε αν χρειαστεί και τις αναγκαίες </w:t>
      </w:r>
      <w:r>
        <w:rPr>
          <w:rFonts w:eastAsia="Times New Roman"/>
          <w:szCs w:val="24"/>
        </w:rPr>
        <w:t>α</w:t>
      </w:r>
      <w:r w:rsidRPr="00C42585">
        <w:rPr>
          <w:rFonts w:eastAsia="Times New Roman"/>
          <w:szCs w:val="24"/>
        </w:rPr>
        <w:t>ν</w:t>
      </w:r>
      <w:r>
        <w:rPr>
          <w:rFonts w:eastAsia="Times New Roman"/>
          <w:szCs w:val="24"/>
        </w:rPr>
        <w:t xml:space="preserve">τιθέσεις μας στη διαπραγμάτευση, </w:t>
      </w:r>
      <w:r w:rsidRPr="00C42585">
        <w:rPr>
          <w:rFonts w:eastAsia="Times New Roman"/>
          <w:szCs w:val="24"/>
        </w:rPr>
        <w:t>εάν</w:t>
      </w:r>
      <w:r>
        <w:rPr>
          <w:rFonts w:eastAsia="Times New Roman"/>
          <w:szCs w:val="24"/>
        </w:rPr>
        <w:t xml:space="preserve"> η</w:t>
      </w:r>
      <w:r w:rsidRPr="00C42585">
        <w:rPr>
          <w:rFonts w:eastAsia="Times New Roman"/>
          <w:szCs w:val="24"/>
        </w:rPr>
        <w:t xml:space="preserve"> άλλη πλευρά δεν ανταποκριθεί στις υποχρεώσεις </w:t>
      </w:r>
      <w:r>
        <w:rPr>
          <w:rFonts w:eastAsia="Times New Roman"/>
          <w:szCs w:val="24"/>
        </w:rPr>
        <w:t>της.</w:t>
      </w:r>
    </w:p>
    <w:p w14:paraId="01A9E157" w14:textId="77777777" w:rsidR="00887A51" w:rsidRDefault="009C255F">
      <w:pPr>
        <w:spacing w:after="0" w:line="600" w:lineRule="auto"/>
        <w:ind w:firstLine="720"/>
        <w:jc w:val="both"/>
        <w:rPr>
          <w:rFonts w:eastAsia="Times New Roman"/>
          <w:szCs w:val="24"/>
        </w:rPr>
      </w:pPr>
      <w:r>
        <w:rPr>
          <w:rFonts w:eastAsia="Times New Roman"/>
          <w:szCs w:val="24"/>
        </w:rPr>
        <w:t>Ε</w:t>
      </w:r>
      <w:r w:rsidRPr="00C42585">
        <w:rPr>
          <w:rFonts w:eastAsia="Times New Roman"/>
          <w:szCs w:val="24"/>
        </w:rPr>
        <w:t xml:space="preserve">άν υπάρχει </w:t>
      </w:r>
      <w:r>
        <w:rPr>
          <w:rFonts w:eastAsia="Times New Roman"/>
          <w:szCs w:val="24"/>
        </w:rPr>
        <w:t>μ</w:t>
      </w:r>
      <w:r>
        <w:rPr>
          <w:rFonts w:eastAsia="Times New Roman"/>
          <w:szCs w:val="24"/>
        </w:rPr>
        <w:t>ί</w:t>
      </w:r>
      <w:r>
        <w:rPr>
          <w:rFonts w:eastAsia="Times New Roman"/>
          <w:szCs w:val="24"/>
        </w:rPr>
        <w:t xml:space="preserve">α </w:t>
      </w:r>
      <w:r w:rsidRPr="00C42585">
        <w:rPr>
          <w:rFonts w:eastAsia="Times New Roman"/>
          <w:szCs w:val="24"/>
        </w:rPr>
        <w:t xml:space="preserve">βασική διαφορά στην εξωτερική μας πολιτική μεταξύ </w:t>
      </w:r>
      <w:r>
        <w:rPr>
          <w:rFonts w:eastAsia="Times New Roman"/>
          <w:szCs w:val="24"/>
        </w:rPr>
        <w:t xml:space="preserve">ημών </w:t>
      </w:r>
      <w:r w:rsidRPr="00C42585">
        <w:rPr>
          <w:rFonts w:eastAsia="Times New Roman"/>
          <w:szCs w:val="24"/>
        </w:rPr>
        <w:t xml:space="preserve">και της Νέας Δημοκρατίας </w:t>
      </w:r>
      <w:r>
        <w:rPr>
          <w:rFonts w:eastAsia="Times New Roman"/>
          <w:szCs w:val="24"/>
        </w:rPr>
        <w:t xml:space="preserve">σε </w:t>
      </w:r>
      <w:r w:rsidRPr="00C42585">
        <w:rPr>
          <w:rFonts w:eastAsia="Times New Roman"/>
          <w:szCs w:val="24"/>
        </w:rPr>
        <w:t xml:space="preserve">αυτό το θέμα </w:t>
      </w:r>
      <w:r>
        <w:rPr>
          <w:rFonts w:eastAsia="Times New Roman"/>
          <w:szCs w:val="24"/>
        </w:rPr>
        <w:t>δ</w:t>
      </w:r>
      <w:r w:rsidRPr="00C42585">
        <w:rPr>
          <w:rFonts w:eastAsia="Times New Roman"/>
          <w:szCs w:val="24"/>
        </w:rPr>
        <w:t xml:space="preserve">εν είναι τόσο η ουσιαστική τοποθέτηση επί του </w:t>
      </w:r>
      <w:r>
        <w:rPr>
          <w:rFonts w:eastAsia="Times New Roman"/>
          <w:szCs w:val="24"/>
        </w:rPr>
        <w:t>μ</w:t>
      </w:r>
      <w:r w:rsidRPr="00C42585">
        <w:rPr>
          <w:rFonts w:eastAsia="Times New Roman"/>
          <w:szCs w:val="24"/>
        </w:rPr>
        <w:t>ακεδον</w:t>
      </w:r>
      <w:r w:rsidRPr="00C42585">
        <w:rPr>
          <w:rFonts w:eastAsia="Times New Roman"/>
          <w:szCs w:val="24"/>
        </w:rPr>
        <w:t>ικού</w:t>
      </w:r>
      <w:r>
        <w:rPr>
          <w:rFonts w:eastAsia="Times New Roman"/>
          <w:szCs w:val="24"/>
        </w:rPr>
        <w:t>,</w:t>
      </w:r>
      <w:r w:rsidRPr="00C42585">
        <w:rPr>
          <w:rFonts w:eastAsia="Times New Roman"/>
          <w:szCs w:val="24"/>
        </w:rPr>
        <w:t xml:space="preserve"> γιατί σας είπα και εμείς την </w:t>
      </w:r>
      <w:r>
        <w:rPr>
          <w:rFonts w:eastAsia="Times New Roman"/>
          <w:szCs w:val="24"/>
        </w:rPr>
        <w:t>ε</w:t>
      </w:r>
      <w:r w:rsidRPr="00C42585">
        <w:rPr>
          <w:rFonts w:eastAsia="Times New Roman"/>
          <w:szCs w:val="24"/>
        </w:rPr>
        <w:t>θνική θέση εφαρμόζουμε σύνθετη ονομασία</w:t>
      </w:r>
      <w:r>
        <w:rPr>
          <w:rFonts w:eastAsia="Times New Roman"/>
          <w:szCs w:val="24"/>
        </w:rPr>
        <w:t>,</w:t>
      </w:r>
      <w:r w:rsidRPr="00C42585">
        <w:rPr>
          <w:rFonts w:eastAsia="Times New Roman"/>
          <w:szCs w:val="24"/>
        </w:rPr>
        <w:t xml:space="preserve"> </w:t>
      </w:r>
      <w:proofErr w:type="spellStart"/>
      <w:r w:rsidRPr="00C42585">
        <w:rPr>
          <w:rFonts w:eastAsia="Times New Roman"/>
          <w:szCs w:val="24"/>
        </w:rPr>
        <w:t>erga</w:t>
      </w:r>
      <w:proofErr w:type="spellEnd"/>
      <w:r w:rsidRPr="00C42585">
        <w:rPr>
          <w:rFonts w:eastAsia="Times New Roman"/>
          <w:szCs w:val="24"/>
        </w:rPr>
        <w:t xml:space="preserve"> </w:t>
      </w:r>
      <w:proofErr w:type="spellStart"/>
      <w:r w:rsidRPr="00C42585">
        <w:rPr>
          <w:rFonts w:eastAsia="Times New Roman"/>
          <w:szCs w:val="24"/>
        </w:rPr>
        <w:t>omnes</w:t>
      </w:r>
      <w:proofErr w:type="spellEnd"/>
      <w:r>
        <w:rPr>
          <w:rFonts w:eastAsia="Times New Roman"/>
          <w:szCs w:val="24"/>
        </w:rPr>
        <w:t>.</w:t>
      </w:r>
      <w:r w:rsidRPr="00C42585">
        <w:rPr>
          <w:rFonts w:eastAsia="Times New Roman"/>
          <w:szCs w:val="24"/>
        </w:rPr>
        <w:t xml:space="preserve"> Η βασική μας διαφορά είναι ότι εμείς δεν είμαστε φοβική δύναμη</w:t>
      </w:r>
      <w:r>
        <w:rPr>
          <w:rFonts w:eastAsia="Times New Roman"/>
          <w:szCs w:val="24"/>
        </w:rPr>
        <w:t>,</w:t>
      </w:r>
      <w:r w:rsidRPr="00C42585">
        <w:rPr>
          <w:rFonts w:eastAsia="Times New Roman"/>
          <w:szCs w:val="24"/>
        </w:rPr>
        <w:t xml:space="preserve"> ούτε δύναμη της αδράνειας</w:t>
      </w:r>
      <w:r>
        <w:rPr>
          <w:rFonts w:eastAsia="Times New Roman"/>
          <w:szCs w:val="24"/>
        </w:rPr>
        <w:t>.</w:t>
      </w:r>
      <w:r w:rsidRPr="00C42585">
        <w:rPr>
          <w:rFonts w:eastAsia="Times New Roman"/>
          <w:szCs w:val="24"/>
        </w:rPr>
        <w:t xml:space="preserve"> Θέλουμε να </w:t>
      </w:r>
      <w:r w:rsidRPr="00C42585">
        <w:rPr>
          <w:rFonts w:eastAsia="Times New Roman"/>
          <w:szCs w:val="24"/>
        </w:rPr>
        <w:lastRenderedPageBreak/>
        <w:t xml:space="preserve">δίνουμε λύσεις στα προβλήματα και αυτό </w:t>
      </w:r>
      <w:r>
        <w:rPr>
          <w:rFonts w:eastAsia="Times New Roman"/>
          <w:szCs w:val="24"/>
        </w:rPr>
        <w:t>δεν</w:t>
      </w:r>
      <w:r w:rsidRPr="00C42585">
        <w:rPr>
          <w:rFonts w:eastAsia="Times New Roman"/>
          <w:szCs w:val="24"/>
        </w:rPr>
        <w:t xml:space="preserve"> το έχουμε αποδείξει μό</w:t>
      </w:r>
      <w:r w:rsidRPr="00C42585">
        <w:rPr>
          <w:rFonts w:eastAsia="Times New Roman"/>
          <w:szCs w:val="24"/>
        </w:rPr>
        <w:t xml:space="preserve">νο στα θέματα των σχέσεων μας με τη </w:t>
      </w:r>
      <w:r>
        <w:rPr>
          <w:rFonts w:eastAsia="Times New Roman"/>
          <w:szCs w:val="24"/>
        </w:rPr>
        <w:t>-</w:t>
      </w:r>
      <w:r w:rsidRPr="00C42585">
        <w:rPr>
          <w:rFonts w:eastAsia="Times New Roman"/>
          <w:szCs w:val="24"/>
        </w:rPr>
        <w:t>σε λίγο</w:t>
      </w:r>
      <w:r>
        <w:rPr>
          <w:rFonts w:eastAsia="Times New Roman"/>
          <w:szCs w:val="24"/>
        </w:rPr>
        <w:t>-</w:t>
      </w:r>
      <w:r w:rsidRPr="00C42585">
        <w:rPr>
          <w:rFonts w:eastAsia="Times New Roman"/>
          <w:szCs w:val="24"/>
        </w:rPr>
        <w:t xml:space="preserve"> Βόρεια Μακεδονία</w:t>
      </w:r>
      <w:r>
        <w:rPr>
          <w:rFonts w:eastAsia="Times New Roman"/>
          <w:szCs w:val="24"/>
        </w:rPr>
        <w:t>.</w:t>
      </w:r>
      <w:r w:rsidRPr="00C42585">
        <w:rPr>
          <w:rFonts w:eastAsia="Times New Roman"/>
          <w:szCs w:val="24"/>
        </w:rPr>
        <w:t xml:space="preserve"> Για τη </w:t>
      </w:r>
      <w:proofErr w:type="spellStart"/>
      <w:r w:rsidRPr="00C42585">
        <w:rPr>
          <w:rFonts w:eastAsia="Times New Roman"/>
          <w:szCs w:val="24"/>
        </w:rPr>
        <w:t>Σαρία</w:t>
      </w:r>
      <w:proofErr w:type="spellEnd"/>
      <w:r>
        <w:rPr>
          <w:rFonts w:eastAsia="Times New Roman"/>
          <w:szCs w:val="24"/>
        </w:rPr>
        <w:t>, γ</w:t>
      </w:r>
      <w:r w:rsidRPr="00C42585">
        <w:rPr>
          <w:rFonts w:eastAsia="Times New Roman"/>
          <w:szCs w:val="24"/>
        </w:rPr>
        <w:t>ιατί δεν κάν</w:t>
      </w:r>
      <w:r>
        <w:rPr>
          <w:rFonts w:eastAsia="Times New Roman"/>
          <w:szCs w:val="24"/>
        </w:rPr>
        <w:t>α</w:t>
      </w:r>
      <w:r w:rsidRPr="00C42585">
        <w:rPr>
          <w:rFonts w:eastAsia="Times New Roman"/>
          <w:szCs w:val="24"/>
        </w:rPr>
        <w:t>τε κάτι τόσες δεκαετίες</w:t>
      </w:r>
      <w:r>
        <w:rPr>
          <w:rFonts w:eastAsia="Times New Roman"/>
          <w:szCs w:val="24"/>
        </w:rPr>
        <w:t>;</w:t>
      </w:r>
    </w:p>
    <w:p w14:paraId="01A9E158" w14:textId="77777777" w:rsidR="00887A51" w:rsidRDefault="009C255F">
      <w:pPr>
        <w:spacing w:after="0" w:line="600" w:lineRule="auto"/>
        <w:ind w:firstLine="720"/>
        <w:jc w:val="both"/>
        <w:rPr>
          <w:rFonts w:eastAsia="Times New Roman"/>
          <w:szCs w:val="24"/>
        </w:rPr>
      </w:pPr>
      <w:r w:rsidRPr="000315E8">
        <w:rPr>
          <w:rFonts w:eastAsia="Times New Roman"/>
          <w:b/>
          <w:szCs w:val="24"/>
        </w:rPr>
        <w:t>ΣΟΦΙΑ ΒΟΥΛΤΕΨΗ:</w:t>
      </w:r>
      <w:r w:rsidRPr="000315E8">
        <w:rPr>
          <w:rFonts w:eastAsia="Times New Roman"/>
          <w:szCs w:val="24"/>
        </w:rPr>
        <w:t xml:space="preserve"> </w:t>
      </w:r>
      <w:r>
        <w:rPr>
          <w:rFonts w:eastAsia="Times New Roman"/>
          <w:szCs w:val="24"/>
        </w:rPr>
        <w:t>Εσείς τι κάνατε;</w:t>
      </w:r>
    </w:p>
    <w:p w14:paraId="01A9E159" w14:textId="77777777" w:rsidR="00887A51" w:rsidRDefault="009C255F">
      <w:pPr>
        <w:spacing w:after="0"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sidRPr="000315E8">
        <w:rPr>
          <w:rFonts w:eastAsia="Times New Roman"/>
          <w:szCs w:val="24"/>
        </w:rPr>
        <w:t>Το</w:t>
      </w:r>
      <w:r w:rsidRPr="00C42585">
        <w:rPr>
          <w:rFonts w:eastAsia="Times New Roman"/>
          <w:szCs w:val="24"/>
        </w:rPr>
        <w:t xml:space="preserve"> ρυθμίσαμε</w:t>
      </w:r>
      <w:r>
        <w:rPr>
          <w:rFonts w:eastAsia="Times New Roman"/>
          <w:szCs w:val="24"/>
        </w:rPr>
        <w:t>,</w:t>
      </w:r>
      <w:r w:rsidRPr="00C42585">
        <w:rPr>
          <w:rFonts w:eastAsia="Times New Roman"/>
          <w:szCs w:val="24"/>
        </w:rPr>
        <w:t xml:space="preserve"> κυρία </w:t>
      </w:r>
      <w:proofErr w:type="spellStart"/>
      <w:r w:rsidRPr="00C42585">
        <w:rPr>
          <w:rFonts w:eastAsia="Times New Roman"/>
          <w:szCs w:val="24"/>
        </w:rPr>
        <w:t>Βούλτεψη</w:t>
      </w:r>
      <w:proofErr w:type="spellEnd"/>
      <w:r>
        <w:rPr>
          <w:rFonts w:eastAsia="Times New Roman"/>
          <w:szCs w:val="24"/>
        </w:rPr>
        <w:t>.</w:t>
      </w:r>
    </w:p>
    <w:p w14:paraId="01A9E15A" w14:textId="77777777" w:rsidR="00887A51" w:rsidRDefault="009C255F">
      <w:pPr>
        <w:spacing w:after="0" w:line="600" w:lineRule="auto"/>
        <w:ind w:firstLine="720"/>
        <w:jc w:val="both"/>
        <w:rPr>
          <w:rFonts w:eastAsia="Times New Roman"/>
          <w:b/>
          <w:szCs w:val="24"/>
        </w:rPr>
      </w:pPr>
      <w:r w:rsidRPr="000315E8">
        <w:rPr>
          <w:rFonts w:eastAsia="Times New Roman"/>
          <w:b/>
          <w:szCs w:val="24"/>
        </w:rPr>
        <w:t>ΓΕΩΡΓΙΟΣ ΚΟΥΜΟΥΤΣΑΚ</w:t>
      </w:r>
      <w:r w:rsidRPr="000315E8">
        <w:rPr>
          <w:rFonts w:eastAsia="Times New Roman"/>
          <w:b/>
          <w:szCs w:val="24"/>
        </w:rPr>
        <w:t xml:space="preserve">ΟΣ: </w:t>
      </w:r>
      <w:r w:rsidRPr="000315E8">
        <w:rPr>
          <w:rFonts w:eastAsia="Times New Roman"/>
          <w:szCs w:val="24"/>
        </w:rPr>
        <w:t>Ωριμάζουν τα θέματα.</w:t>
      </w:r>
    </w:p>
    <w:p w14:paraId="01A9E15B" w14:textId="77777777" w:rsidR="00887A51" w:rsidRDefault="009C255F">
      <w:pPr>
        <w:spacing w:after="0"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sidRPr="00541732">
        <w:rPr>
          <w:rFonts w:eastAsia="Times New Roman"/>
          <w:szCs w:val="24"/>
        </w:rPr>
        <w:t>Γιατί;</w:t>
      </w:r>
      <w:r>
        <w:rPr>
          <w:rFonts w:eastAsia="Times New Roman"/>
          <w:b/>
          <w:szCs w:val="24"/>
        </w:rPr>
        <w:t xml:space="preserve"> </w:t>
      </w:r>
      <w:r w:rsidRPr="000315E8">
        <w:rPr>
          <w:rFonts w:eastAsia="Times New Roman"/>
          <w:szCs w:val="24"/>
        </w:rPr>
        <w:t>Πόσο θα ωριμάσουν τα θ</w:t>
      </w:r>
      <w:r>
        <w:rPr>
          <w:rFonts w:eastAsia="Times New Roman"/>
          <w:szCs w:val="24"/>
        </w:rPr>
        <w:t>έματα,</w:t>
      </w:r>
      <w:r w:rsidRPr="00C42585">
        <w:rPr>
          <w:rFonts w:eastAsia="Times New Roman"/>
          <w:szCs w:val="24"/>
        </w:rPr>
        <w:t xml:space="preserve"> κύριε Κουμουτσάκο</w:t>
      </w:r>
      <w:r>
        <w:rPr>
          <w:rFonts w:eastAsia="Times New Roman"/>
          <w:szCs w:val="24"/>
        </w:rPr>
        <w:t>;</w:t>
      </w:r>
    </w:p>
    <w:p w14:paraId="01A9E15C" w14:textId="77777777" w:rsidR="00887A51" w:rsidRDefault="009C255F">
      <w:pPr>
        <w:spacing w:after="0" w:line="600" w:lineRule="auto"/>
        <w:ind w:firstLine="720"/>
        <w:jc w:val="both"/>
        <w:rPr>
          <w:rFonts w:eastAsia="Times New Roman"/>
          <w:szCs w:val="24"/>
        </w:rPr>
      </w:pPr>
      <w:r>
        <w:rPr>
          <w:rFonts w:eastAsia="Times New Roman"/>
          <w:szCs w:val="24"/>
        </w:rPr>
        <w:t>Σ</w:t>
      </w:r>
      <w:r w:rsidRPr="00C42585">
        <w:rPr>
          <w:rFonts w:eastAsia="Times New Roman"/>
          <w:szCs w:val="24"/>
        </w:rPr>
        <w:t xml:space="preserve">ας διάβασα </w:t>
      </w:r>
      <w:r>
        <w:rPr>
          <w:rFonts w:eastAsia="Times New Roman"/>
          <w:szCs w:val="24"/>
        </w:rPr>
        <w:t>την</w:t>
      </w:r>
      <w:r w:rsidRPr="00C42585">
        <w:rPr>
          <w:rFonts w:eastAsia="Times New Roman"/>
          <w:szCs w:val="24"/>
        </w:rPr>
        <w:t xml:space="preserve"> αρχική τοποθέτηση του </w:t>
      </w:r>
      <w:r>
        <w:rPr>
          <w:rFonts w:eastAsia="Times New Roman"/>
          <w:szCs w:val="24"/>
        </w:rPr>
        <w:t>π</w:t>
      </w:r>
      <w:r w:rsidRPr="00C42585">
        <w:rPr>
          <w:rFonts w:eastAsia="Times New Roman"/>
          <w:szCs w:val="24"/>
        </w:rPr>
        <w:t xml:space="preserve">ρέσβη </w:t>
      </w:r>
      <w:r>
        <w:rPr>
          <w:rFonts w:eastAsia="Times New Roman"/>
          <w:szCs w:val="24"/>
        </w:rPr>
        <w:t>μας,</w:t>
      </w:r>
      <w:r w:rsidRPr="00C42585">
        <w:rPr>
          <w:rFonts w:eastAsia="Times New Roman"/>
          <w:szCs w:val="24"/>
        </w:rPr>
        <w:t xml:space="preserve"> </w:t>
      </w:r>
      <w:r>
        <w:rPr>
          <w:rFonts w:eastAsia="Times New Roman"/>
          <w:szCs w:val="24"/>
        </w:rPr>
        <w:t>κ.</w:t>
      </w:r>
      <w:r w:rsidRPr="00C42585">
        <w:rPr>
          <w:rFonts w:eastAsia="Times New Roman"/>
          <w:szCs w:val="24"/>
        </w:rPr>
        <w:t xml:space="preserve"> Παπούλια</w:t>
      </w:r>
      <w:r>
        <w:rPr>
          <w:rFonts w:eastAsia="Times New Roman"/>
          <w:szCs w:val="24"/>
        </w:rPr>
        <w:t>,</w:t>
      </w:r>
      <w:r w:rsidRPr="00C42585">
        <w:rPr>
          <w:rFonts w:eastAsia="Times New Roman"/>
          <w:szCs w:val="24"/>
        </w:rPr>
        <w:t xml:space="preserve"> το 1993 στα Ηνωμένα Έθνη </w:t>
      </w:r>
      <w:r>
        <w:rPr>
          <w:rFonts w:eastAsia="Times New Roman"/>
          <w:szCs w:val="24"/>
        </w:rPr>
        <w:t xml:space="preserve">όπου δήλωνε </w:t>
      </w:r>
      <w:r w:rsidRPr="00C42585">
        <w:rPr>
          <w:rFonts w:eastAsia="Times New Roman"/>
          <w:szCs w:val="24"/>
        </w:rPr>
        <w:t xml:space="preserve">την ανάγκη ταχείας </w:t>
      </w:r>
      <w:r w:rsidRPr="00C42585">
        <w:rPr>
          <w:rFonts w:eastAsia="Times New Roman"/>
          <w:szCs w:val="24"/>
        </w:rPr>
        <w:t>και επείγουσας επίλυ</w:t>
      </w:r>
      <w:r>
        <w:rPr>
          <w:rFonts w:eastAsia="Times New Roman"/>
          <w:szCs w:val="24"/>
        </w:rPr>
        <w:t>σ</w:t>
      </w:r>
      <w:r w:rsidRPr="00C42585">
        <w:rPr>
          <w:rFonts w:eastAsia="Times New Roman"/>
          <w:szCs w:val="24"/>
        </w:rPr>
        <w:t>η</w:t>
      </w:r>
      <w:r>
        <w:rPr>
          <w:rFonts w:eastAsia="Times New Roman"/>
          <w:szCs w:val="24"/>
        </w:rPr>
        <w:t>ς</w:t>
      </w:r>
      <w:r w:rsidRPr="00C42585">
        <w:rPr>
          <w:rFonts w:eastAsia="Times New Roman"/>
          <w:szCs w:val="24"/>
        </w:rPr>
        <w:t xml:space="preserve"> του προβλήματος</w:t>
      </w:r>
      <w:r>
        <w:rPr>
          <w:rFonts w:eastAsia="Times New Roman"/>
          <w:szCs w:val="24"/>
        </w:rPr>
        <w:t>.</w:t>
      </w:r>
      <w:r w:rsidRPr="00C42585">
        <w:rPr>
          <w:rFonts w:eastAsia="Times New Roman"/>
          <w:szCs w:val="24"/>
        </w:rPr>
        <w:t xml:space="preserve"> Πώς </w:t>
      </w:r>
      <w:r>
        <w:rPr>
          <w:rFonts w:eastAsia="Times New Roman"/>
          <w:szCs w:val="24"/>
        </w:rPr>
        <w:t>ήταν</w:t>
      </w:r>
      <w:r w:rsidRPr="00C42585">
        <w:rPr>
          <w:rFonts w:eastAsia="Times New Roman"/>
          <w:szCs w:val="24"/>
        </w:rPr>
        <w:t xml:space="preserve"> δυνατόν κάτι που ήταν </w:t>
      </w:r>
      <w:r>
        <w:rPr>
          <w:rFonts w:eastAsia="Times New Roman"/>
          <w:szCs w:val="24"/>
        </w:rPr>
        <w:t>δεκτικό</w:t>
      </w:r>
      <w:r w:rsidRPr="00C42585">
        <w:rPr>
          <w:rFonts w:eastAsia="Times New Roman"/>
          <w:szCs w:val="24"/>
        </w:rPr>
        <w:t xml:space="preserve"> ταχείας και επείγουσας επίλυση </w:t>
      </w:r>
      <w:r>
        <w:rPr>
          <w:rFonts w:eastAsia="Times New Roman"/>
          <w:szCs w:val="24"/>
        </w:rPr>
        <w:t>το 19</w:t>
      </w:r>
      <w:r w:rsidRPr="00C42585">
        <w:rPr>
          <w:rFonts w:eastAsia="Times New Roman"/>
          <w:szCs w:val="24"/>
        </w:rPr>
        <w:t>93</w:t>
      </w:r>
      <w:r>
        <w:rPr>
          <w:rFonts w:eastAsia="Times New Roman"/>
          <w:szCs w:val="24"/>
        </w:rPr>
        <w:t xml:space="preserve"> </w:t>
      </w:r>
      <w:r w:rsidRPr="00C42585">
        <w:rPr>
          <w:rFonts w:eastAsia="Times New Roman"/>
          <w:szCs w:val="24"/>
        </w:rPr>
        <w:t>να μην είναι ώριμο το 2019</w:t>
      </w:r>
      <w:r>
        <w:rPr>
          <w:rFonts w:eastAsia="Times New Roman"/>
          <w:szCs w:val="24"/>
        </w:rPr>
        <w:t>;</w:t>
      </w:r>
    </w:p>
    <w:p w14:paraId="01A9E15D" w14:textId="77777777" w:rsidR="00887A51" w:rsidRDefault="009C255F">
      <w:pPr>
        <w:spacing w:after="0" w:line="600" w:lineRule="auto"/>
        <w:ind w:firstLine="720"/>
        <w:jc w:val="both"/>
        <w:rPr>
          <w:rFonts w:eastAsia="Times New Roman"/>
          <w:szCs w:val="24"/>
        </w:rPr>
      </w:pPr>
      <w:r>
        <w:rPr>
          <w:rFonts w:eastAsia="Times New Roman"/>
          <w:szCs w:val="24"/>
        </w:rPr>
        <w:t>Κ</w:t>
      </w:r>
      <w:r w:rsidRPr="00C42585">
        <w:rPr>
          <w:rFonts w:eastAsia="Times New Roman"/>
          <w:szCs w:val="24"/>
        </w:rPr>
        <w:t xml:space="preserve">αι ξέρετε υπάρχει ένα βασικό νόμισμα της πολιτικής που είναι η αξιοπιστία και </w:t>
      </w:r>
      <w:r>
        <w:rPr>
          <w:rFonts w:eastAsia="Times New Roman"/>
          <w:szCs w:val="24"/>
        </w:rPr>
        <w:t xml:space="preserve">η </w:t>
      </w:r>
      <w:r w:rsidRPr="00C42585">
        <w:rPr>
          <w:rFonts w:eastAsia="Times New Roman"/>
          <w:szCs w:val="24"/>
        </w:rPr>
        <w:t>ειλικρίνεια</w:t>
      </w:r>
      <w:r>
        <w:rPr>
          <w:rFonts w:eastAsia="Times New Roman"/>
          <w:szCs w:val="24"/>
        </w:rPr>
        <w:t>.</w:t>
      </w:r>
      <w:r w:rsidRPr="00C42585">
        <w:rPr>
          <w:rFonts w:eastAsia="Times New Roman"/>
          <w:szCs w:val="24"/>
        </w:rPr>
        <w:t xml:space="preserve"> Αν αυτό λείψει </w:t>
      </w:r>
      <w:r w:rsidRPr="00C42585">
        <w:rPr>
          <w:rFonts w:eastAsia="Times New Roman"/>
          <w:szCs w:val="24"/>
        </w:rPr>
        <w:t>από το</w:t>
      </w:r>
      <w:r>
        <w:rPr>
          <w:rFonts w:eastAsia="Times New Roman"/>
          <w:szCs w:val="24"/>
        </w:rPr>
        <w:t xml:space="preserve">ν πολιτικό διάλογο, </w:t>
      </w:r>
      <w:r w:rsidRPr="00C42585">
        <w:rPr>
          <w:rFonts w:eastAsia="Times New Roman"/>
          <w:szCs w:val="24"/>
        </w:rPr>
        <w:t>υποβαθμίζε</w:t>
      </w:r>
      <w:r>
        <w:rPr>
          <w:rFonts w:eastAsia="Times New Roman"/>
          <w:szCs w:val="24"/>
        </w:rPr>
        <w:t xml:space="preserve">ται αυτός σε τέτοιο επίπεδο που και </w:t>
      </w:r>
      <w:r w:rsidRPr="00C42585">
        <w:rPr>
          <w:rFonts w:eastAsia="Times New Roman"/>
          <w:szCs w:val="24"/>
        </w:rPr>
        <w:t>οι πολίτες χάνουν την εμπιστοσύνη τους στο πολιτικό σύστημα</w:t>
      </w:r>
      <w:r>
        <w:rPr>
          <w:rFonts w:eastAsia="Times New Roman"/>
          <w:szCs w:val="24"/>
        </w:rPr>
        <w:t>.</w:t>
      </w:r>
    </w:p>
    <w:p w14:paraId="01A9E15E" w14:textId="77777777" w:rsidR="00887A51" w:rsidRDefault="009C255F">
      <w:pPr>
        <w:spacing w:after="0" w:line="600" w:lineRule="auto"/>
        <w:ind w:firstLine="720"/>
        <w:jc w:val="both"/>
        <w:rPr>
          <w:rFonts w:eastAsia="Times New Roman"/>
          <w:szCs w:val="24"/>
        </w:rPr>
      </w:pPr>
      <w:r>
        <w:rPr>
          <w:rFonts w:eastAsia="Times New Roman"/>
          <w:szCs w:val="24"/>
        </w:rPr>
        <w:lastRenderedPageBreak/>
        <w:t xml:space="preserve">Σε όλα, λοιπόν, αυτά τα επίπεδα εμείς έχουμε </w:t>
      </w:r>
      <w:r w:rsidRPr="00C42585">
        <w:rPr>
          <w:rFonts w:eastAsia="Times New Roman"/>
          <w:szCs w:val="24"/>
        </w:rPr>
        <w:t xml:space="preserve">προσπαθήσει να δώσουμε δείγματα γραφής </w:t>
      </w:r>
      <w:r>
        <w:rPr>
          <w:rFonts w:eastAsia="Times New Roman"/>
          <w:szCs w:val="24"/>
        </w:rPr>
        <w:t>ε</w:t>
      </w:r>
      <w:r w:rsidRPr="00C42585">
        <w:rPr>
          <w:rFonts w:eastAsia="Times New Roman"/>
          <w:szCs w:val="24"/>
        </w:rPr>
        <w:t>θνικής ευθύνης</w:t>
      </w:r>
      <w:r>
        <w:rPr>
          <w:rFonts w:eastAsia="Times New Roman"/>
          <w:szCs w:val="24"/>
        </w:rPr>
        <w:t xml:space="preserve"> και σε αυτό το θέμα και</w:t>
      </w:r>
      <w:r>
        <w:rPr>
          <w:rFonts w:eastAsia="Times New Roman"/>
          <w:szCs w:val="24"/>
        </w:rPr>
        <w:t xml:space="preserve"> στα υπόλοιπα. Και νομίζω ότι ο ελληνικός </w:t>
      </w:r>
      <w:r w:rsidRPr="00C42585">
        <w:rPr>
          <w:rFonts w:eastAsia="Times New Roman"/>
          <w:szCs w:val="24"/>
        </w:rPr>
        <w:t xml:space="preserve">λαός </w:t>
      </w:r>
      <w:r>
        <w:rPr>
          <w:rFonts w:eastAsia="Times New Roman"/>
          <w:szCs w:val="24"/>
        </w:rPr>
        <w:t>α</w:t>
      </w:r>
      <w:r w:rsidRPr="00C42585">
        <w:rPr>
          <w:rFonts w:eastAsia="Times New Roman"/>
          <w:szCs w:val="24"/>
        </w:rPr>
        <w:t xml:space="preserve">υτό θα το </w:t>
      </w:r>
      <w:r>
        <w:rPr>
          <w:rFonts w:eastAsia="Times New Roman"/>
          <w:szCs w:val="24"/>
        </w:rPr>
        <w:t>εκτιμήσει και θα το αξιολογήσει, γιατί</w:t>
      </w:r>
      <w:r w:rsidRPr="00C42585">
        <w:rPr>
          <w:rFonts w:eastAsia="Times New Roman"/>
          <w:szCs w:val="24"/>
        </w:rPr>
        <w:t xml:space="preserve"> πρέπει πάντοτε </w:t>
      </w:r>
      <w:r>
        <w:rPr>
          <w:rFonts w:eastAsia="Times New Roman"/>
          <w:szCs w:val="24"/>
        </w:rPr>
        <w:t xml:space="preserve">απέναντι στην Ιστορία </w:t>
      </w:r>
      <w:r w:rsidRPr="00C42585">
        <w:rPr>
          <w:rFonts w:eastAsia="Times New Roman"/>
          <w:szCs w:val="24"/>
        </w:rPr>
        <w:t>να έχουμε αυτή</w:t>
      </w:r>
      <w:r>
        <w:rPr>
          <w:rFonts w:eastAsia="Times New Roman"/>
          <w:szCs w:val="24"/>
        </w:rPr>
        <w:t>ν</w:t>
      </w:r>
      <w:r w:rsidRPr="00C42585">
        <w:rPr>
          <w:rFonts w:eastAsia="Times New Roman"/>
          <w:szCs w:val="24"/>
        </w:rPr>
        <w:t xml:space="preserve"> τη στάση υπευθυνότητας και να μην αναζητούμε τα προσωρινά πολιτικά </w:t>
      </w:r>
      <w:r>
        <w:rPr>
          <w:rFonts w:eastAsia="Times New Roman"/>
          <w:szCs w:val="24"/>
        </w:rPr>
        <w:t>κέρδη.</w:t>
      </w:r>
    </w:p>
    <w:p w14:paraId="01A9E15F" w14:textId="77777777" w:rsidR="00887A51" w:rsidRDefault="009C255F">
      <w:pPr>
        <w:spacing w:after="0" w:line="600" w:lineRule="auto"/>
        <w:ind w:firstLine="720"/>
        <w:jc w:val="both"/>
        <w:rPr>
          <w:rFonts w:eastAsia="Times New Roman"/>
          <w:szCs w:val="24"/>
        </w:rPr>
      </w:pPr>
      <w:r w:rsidRPr="00C42585">
        <w:rPr>
          <w:rFonts w:eastAsia="Times New Roman"/>
          <w:szCs w:val="24"/>
        </w:rPr>
        <w:t>Σας ευχαριστώ πολύ</w:t>
      </w:r>
      <w:r>
        <w:rPr>
          <w:rFonts w:eastAsia="Times New Roman"/>
          <w:szCs w:val="24"/>
        </w:rPr>
        <w:t>.</w:t>
      </w:r>
    </w:p>
    <w:p w14:paraId="01A9E160" w14:textId="77777777" w:rsidR="00887A51" w:rsidRDefault="009C255F">
      <w:pPr>
        <w:spacing w:after="0" w:line="600" w:lineRule="auto"/>
        <w:ind w:firstLine="720"/>
        <w:jc w:val="center"/>
        <w:rPr>
          <w:rFonts w:eastAsia="Times New Roman"/>
          <w:szCs w:val="24"/>
        </w:rPr>
      </w:pPr>
      <w:r>
        <w:rPr>
          <w:rFonts w:eastAsia="Times New Roman" w:cs="Times New Roman"/>
          <w:szCs w:val="24"/>
        </w:rPr>
        <w:t>(Χειροκροτήμ</w:t>
      </w:r>
      <w:r>
        <w:rPr>
          <w:rFonts w:eastAsia="Times New Roman" w:cs="Times New Roman"/>
          <w:szCs w:val="24"/>
        </w:rPr>
        <w:t>ατα από την πτέρυγα</w:t>
      </w:r>
      <w:r w:rsidRPr="00165A90">
        <w:rPr>
          <w:rFonts w:eastAsia="Times New Roman" w:cs="Times New Roman"/>
          <w:szCs w:val="24"/>
        </w:rPr>
        <w:t xml:space="preserve"> </w:t>
      </w:r>
      <w:r>
        <w:rPr>
          <w:rFonts w:eastAsia="Times New Roman" w:cs="Times New Roman"/>
          <w:szCs w:val="24"/>
        </w:rPr>
        <w:t>του ΣΥΡΙΖΑ)</w:t>
      </w:r>
    </w:p>
    <w:p w14:paraId="01A9E161" w14:textId="77777777" w:rsidR="00887A51" w:rsidRDefault="009C255F">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165A90">
        <w:rPr>
          <w:rFonts w:eastAsia="Times New Roman"/>
          <w:b/>
          <w:szCs w:val="24"/>
        </w:rPr>
        <w:t>:</w:t>
      </w:r>
      <w:r>
        <w:rPr>
          <w:rFonts w:eastAsia="Times New Roman"/>
          <w:b/>
          <w:szCs w:val="24"/>
        </w:rPr>
        <w:t xml:space="preserve"> </w:t>
      </w:r>
      <w:r>
        <w:rPr>
          <w:rFonts w:eastAsia="Times New Roman"/>
          <w:szCs w:val="24"/>
        </w:rPr>
        <w:t>Ευχαριστούμε τον κύριο Υπουργό.</w:t>
      </w:r>
    </w:p>
    <w:p w14:paraId="01A9E162" w14:textId="77777777" w:rsidR="00887A51" w:rsidRDefault="009C255F">
      <w:pPr>
        <w:spacing w:after="0" w:line="600" w:lineRule="auto"/>
        <w:ind w:firstLine="720"/>
        <w:jc w:val="both"/>
        <w:rPr>
          <w:rFonts w:eastAsia="Times New Roman"/>
          <w:szCs w:val="24"/>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πενήντα τέσσερις μαθητές και μαθήτριες και τέσσερις εκπαιδευτικοί συνοδοί τους από το </w:t>
      </w:r>
      <w:r>
        <w:rPr>
          <w:rFonts w:eastAsia="Times New Roman"/>
          <w:szCs w:val="24"/>
        </w:rPr>
        <w:t>Γενικό Λύκειο Γιάννουλης Λάρισας</w:t>
      </w:r>
      <w:r>
        <w:rPr>
          <w:rFonts w:eastAsia="Times New Roman" w:cs="Times New Roman"/>
        </w:rPr>
        <w:t xml:space="preserve">. </w:t>
      </w:r>
    </w:p>
    <w:p w14:paraId="01A9E163" w14:textId="77777777" w:rsidR="00887A51" w:rsidRDefault="009C255F">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1A9E164" w14:textId="77777777" w:rsidR="00887A51" w:rsidRDefault="009C255F">
      <w:pPr>
        <w:spacing w:after="0" w:line="600" w:lineRule="auto"/>
        <w:ind w:firstLine="709"/>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01A9E165" w14:textId="77777777" w:rsidR="00887A51" w:rsidRDefault="009C255F">
      <w:pPr>
        <w:spacing w:after="0" w:line="600" w:lineRule="auto"/>
        <w:ind w:firstLine="720"/>
        <w:jc w:val="both"/>
        <w:rPr>
          <w:rFonts w:eastAsia="Times New Roman"/>
          <w:b/>
          <w:szCs w:val="24"/>
        </w:rPr>
      </w:pPr>
      <w:r>
        <w:rPr>
          <w:rFonts w:eastAsia="Times New Roman"/>
          <w:b/>
          <w:szCs w:val="24"/>
        </w:rPr>
        <w:t>ΓΕΩΡΓΙΟΣ Κ</w:t>
      </w:r>
      <w:r>
        <w:rPr>
          <w:rFonts w:eastAsia="Times New Roman"/>
          <w:b/>
          <w:szCs w:val="24"/>
        </w:rPr>
        <w:t>ΟΥΜΟΥΤΣΑΚΟΣ</w:t>
      </w:r>
      <w:r w:rsidRPr="00165A90">
        <w:rPr>
          <w:rFonts w:eastAsia="Times New Roman"/>
          <w:b/>
          <w:szCs w:val="24"/>
        </w:rPr>
        <w:t xml:space="preserve">: </w:t>
      </w:r>
      <w:r w:rsidRPr="00165A90">
        <w:rPr>
          <w:rFonts w:eastAsia="Times New Roman"/>
          <w:szCs w:val="24"/>
        </w:rPr>
        <w:t>Κύριε Πρόεδρε, σας παρακαλώ πολύ θα ήθελα τον λόγο.</w:t>
      </w:r>
    </w:p>
    <w:p w14:paraId="01A9E166" w14:textId="77777777" w:rsidR="00887A51" w:rsidRDefault="009C255F">
      <w:pPr>
        <w:spacing w:after="0"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165A90">
        <w:rPr>
          <w:rFonts w:eastAsia="Times New Roman"/>
          <w:b/>
          <w:szCs w:val="24"/>
        </w:rPr>
        <w:t>:</w:t>
      </w:r>
      <w:r>
        <w:rPr>
          <w:rFonts w:eastAsia="Times New Roman"/>
          <w:b/>
          <w:szCs w:val="24"/>
        </w:rPr>
        <w:t xml:space="preserve"> </w:t>
      </w:r>
      <w:r w:rsidRPr="00165A90">
        <w:rPr>
          <w:rFonts w:eastAsia="Times New Roman"/>
          <w:szCs w:val="24"/>
        </w:rPr>
        <w:t>Ορίστε, κύριε Κουμουτσάκο.</w:t>
      </w:r>
    </w:p>
    <w:p w14:paraId="01A9E167" w14:textId="77777777" w:rsidR="00887A51" w:rsidRDefault="009C255F">
      <w:pPr>
        <w:spacing w:after="0" w:line="600" w:lineRule="auto"/>
        <w:ind w:firstLine="720"/>
        <w:jc w:val="both"/>
        <w:rPr>
          <w:rFonts w:eastAsia="Times New Roman"/>
          <w:szCs w:val="24"/>
        </w:rPr>
      </w:pPr>
      <w:r>
        <w:rPr>
          <w:rFonts w:eastAsia="Times New Roman"/>
          <w:b/>
          <w:szCs w:val="24"/>
        </w:rPr>
        <w:t xml:space="preserve">ΓΕΩΡΓΙΟΣ ΚΟΥΜΟΥΤΣΑΚΟΣ: </w:t>
      </w:r>
      <w:r w:rsidRPr="00165A90">
        <w:rPr>
          <w:rFonts w:eastAsia="Times New Roman"/>
          <w:szCs w:val="24"/>
        </w:rPr>
        <w:t xml:space="preserve">Πρώτα </w:t>
      </w:r>
      <w:r>
        <w:rPr>
          <w:rFonts w:eastAsia="Times New Roman"/>
          <w:szCs w:val="24"/>
        </w:rPr>
        <w:t xml:space="preserve">απ’ όλα, </w:t>
      </w:r>
      <w:r w:rsidRPr="00165A90">
        <w:rPr>
          <w:rFonts w:eastAsia="Times New Roman"/>
          <w:szCs w:val="24"/>
        </w:rPr>
        <w:t>αυτά τα οποία υποστηρίζετε για τον ΝΑΤΟ, κύριε Υπουργέ</w:t>
      </w:r>
      <w:r>
        <w:rPr>
          <w:rFonts w:eastAsia="Times New Roman"/>
          <w:szCs w:val="24"/>
        </w:rPr>
        <w:t>,</w:t>
      </w:r>
      <w:r w:rsidRPr="00165A90">
        <w:rPr>
          <w:rFonts w:eastAsia="Times New Roman"/>
          <w:szCs w:val="24"/>
        </w:rPr>
        <w:t xml:space="preserve"> τα</w:t>
      </w:r>
      <w:r>
        <w:rPr>
          <w:rFonts w:eastAsia="Times New Roman"/>
          <w:b/>
          <w:szCs w:val="24"/>
        </w:rPr>
        <w:t xml:space="preserve"> </w:t>
      </w:r>
      <w:r w:rsidRPr="00165A90">
        <w:rPr>
          <w:rFonts w:eastAsia="Times New Roman"/>
          <w:szCs w:val="24"/>
        </w:rPr>
        <w:t>υποστηρίζατε το 2008, το 2015. Δε</w:t>
      </w:r>
      <w:r w:rsidRPr="00165A90">
        <w:rPr>
          <w:rFonts w:eastAsia="Times New Roman"/>
          <w:szCs w:val="24"/>
        </w:rPr>
        <w:t>ν νομίζω ότι τότε υπήρχε ο διπολικός κόσμος και ο ψυχρός πόλεμος.</w:t>
      </w:r>
    </w:p>
    <w:p w14:paraId="01A9E168" w14:textId="77777777" w:rsidR="00887A51" w:rsidRDefault="009C255F">
      <w:pPr>
        <w:spacing w:after="0" w:line="600" w:lineRule="auto"/>
        <w:ind w:firstLine="720"/>
        <w:jc w:val="both"/>
        <w:rPr>
          <w:rFonts w:eastAsia="Times New Roman"/>
          <w:szCs w:val="24"/>
        </w:rPr>
      </w:pPr>
      <w:r w:rsidRPr="00165A90">
        <w:rPr>
          <w:rFonts w:eastAsia="Times New Roman"/>
          <w:szCs w:val="24"/>
        </w:rPr>
        <w:t>Το 1952</w:t>
      </w:r>
      <w:r>
        <w:rPr>
          <w:rFonts w:eastAsia="Times New Roman"/>
          <w:szCs w:val="24"/>
        </w:rPr>
        <w:t>,</w:t>
      </w:r>
      <w:r w:rsidRPr="00165A90">
        <w:rPr>
          <w:rFonts w:eastAsia="Times New Roman"/>
          <w:szCs w:val="24"/>
        </w:rPr>
        <w:t xml:space="preserve"> όμως, </w:t>
      </w:r>
      <w:r>
        <w:rPr>
          <w:rFonts w:eastAsia="Times New Roman"/>
          <w:szCs w:val="24"/>
        </w:rPr>
        <w:t>στο οποίο</w:t>
      </w:r>
      <w:r w:rsidRPr="00165A90">
        <w:rPr>
          <w:rFonts w:eastAsia="Times New Roman"/>
          <w:szCs w:val="24"/>
        </w:rPr>
        <w:t xml:space="preserve"> αναφερθήκατε πράγματι υπήρχε ψυχρός πόλεμος όταν</w:t>
      </w:r>
      <w:r w:rsidRPr="00C42585">
        <w:rPr>
          <w:rFonts w:eastAsia="Times New Roman"/>
          <w:szCs w:val="24"/>
        </w:rPr>
        <w:t xml:space="preserve"> ειπώθηκε</w:t>
      </w:r>
      <w:r>
        <w:rPr>
          <w:rFonts w:eastAsia="Times New Roman"/>
          <w:szCs w:val="24"/>
        </w:rPr>
        <w:t xml:space="preserve"> το</w:t>
      </w:r>
      <w:r w:rsidRPr="00165A90">
        <w:rPr>
          <w:rFonts w:eastAsia="Times New Roman"/>
          <w:szCs w:val="24"/>
        </w:rPr>
        <w:t>:</w:t>
      </w:r>
      <w:r w:rsidRPr="00C42585">
        <w:rPr>
          <w:rFonts w:eastAsia="Times New Roman"/>
          <w:szCs w:val="24"/>
        </w:rPr>
        <w:t xml:space="preserve"> </w:t>
      </w:r>
      <w:r>
        <w:rPr>
          <w:rFonts w:eastAsia="Times New Roman"/>
          <w:szCs w:val="24"/>
        </w:rPr>
        <w:t>«</w:t>
      </w:r>
      <w:r w:rsidRPr="00C42585">
        <w:rPr>
          <w:rFonts w:eastAsia="Times New Roman"/>
          <w:szCs w:val="24"/>
        </w:rPr>
        <w:t xml:space="preserve">Ιδού ο </w:t>
      </w:r>
      <w:r>
        <w:rPr>
          <w:rFonts w:eastAsia="Times New Roman"/>
          <w:szCs w:val="24"/>
        </w:rPr>
        <w:t>Σ</w:t>
      </w:r>
      <w:r w:rsidRPr="00C42585">
        <w:rPr>
          <w:rFonts w:eastAsia="Times New Roman"/>
          <w:szCs w:val="24"/>
        </w:rPr>
        <w:t xml:space="preserve">τρατός </w:t>
      </w:r>
      <w:r>
        <w:rPr>
          <w:rFonts w:eastAsia="Times New Roman"/>
          <w:szCs w:val="24"/>
        </w:rPr>
        <w:t>σας».</w:t>
      </w:r>
      <w:r w:rsidRPr="00C42585">
        <w:rPr>
          <w:rFonts w:eastAsia="Times New Roman"/>
          <w:szCs w:val="24"/>
        </w:rPr>
        <w:t xml:space="preserve"> </w:t>
      </w:r>
    </w:p>
    <w:p w14:paraId="01A9E169" w14:textId="77777777" w:rsidR="00887A51" w:rsidRDefault="009C255F">
      <w:pPr>
        <w:spacing w:after="0" w:line="600" w:lineRule="auto"/>
        <w:ind w:firstLine="720"/>
        <w:jc w:val="both"/>
        <w:rPr>
          <w:rFonts w:eastAsia="Times New Roman"/>
          <w:szCs w:val="24"/>
        </w:rPr>
      </w:pPr>
      <w:r>
        <w:rPr>
          <w:rFonts w:eastAsia="Times New Roman"/>
          <w:b/>
          <w:szCs w:val="24"/>
        </w:rPr>
        <w:t xml:space="preserve">ΓΕΩΡΓΙΟΣ ΚΑΤΡΟΥΓΚΑΛΟΣ (Αναπληρωτής Υπουργός Εξωτερικών): </w:t>
      </w:r>
      <w:r>
        <w:rPr>
          <w:rFonts w:eastAsia="Times New Roman"/>
          <w:szCs w:val="24"/>
        </w:rPr>
        <w:t>Το ’45 ήταν!</w:t>
      </w:r>
    </w:p>
    <w:p w14:paraId="01A9E16A" w14:textId="77777777" w:rsidR="00887A51" w:rsidRDefault="009C255F">
      <w:pPr>
        <w:spacing w:after="0" w:line="600" w:lineRule="auto"/>
        <w:ind w:firstLine="720"/>
        <w:jc w:val="both"/>
        <w:rPr>
          <w:rFonts w:eastAsia="Times New Roman"/>
          <w:szCs w:val="24"/>
        </w:rPr>
      </w:pPr>
      <w:r>
        <w:rPr>
          <w:rFonts w:eastAsia="Times New Roman"/>
          <w:b/>
          <w:szCs w:val="24"/>
        </w:rPr>
        <w:t>ΓΕΩΡΓΙΟΣ Κ</w:t>
      </w:r>
      <w:r>
        <w:rPr>
          <w:rFonts w:eastAsia="Times New Roman"/>
          <w:b/>
          <w:szCs w:val="24"/>
        </w:rPr>
        <w:t xml:space="preserve">ΟΥΜΟΥΤΣΑΚΟΣ: </w:t>
      </w:r>
      <w:r w:rsidRPr="00C42585">
        <w:rPr>
          <w:rFonts w:eastAsia="Times New Roman"/>
          <w:szCs w:val="24"/>
        </w:rPr>
        <w:t>Και αυτό είναι αμφίβολο αν ειπώθηκε</w:t>
      </w:r>
      <w:r w:rsidRPr="00887227">
        <w:rPr>
          <w:rFonts w:eastAsia="Times New Roman"/>
          <w:szCs w:val="24"/>
        </w:rPr>
        <w:t>.</w:t>
      </w:r>
      <w:r w:rsidRPr="00C42585">
        <w:rPr>
          <w:rFonts w:eastAsia="Times New Roman"/>
          <w:szCs w:val="24"/>
        </w:rPr>
        <w:t xml:space="preserve"> </w:t>
      </w:r>
    </w:p>
    <w:p w14:paraId="01A9E16B" w14:textId="77777777" w:rsidR="00887A51" w:rsidRDefault="009C255F">
      <w:pPr>
        <w:spacing w:after="0" w:line="600" w:lineRule="auto"/>
        <w:ind w:firstLine="720"/>
        <w:jc w:val="both"/>
        <w:rPr>
          <w:rFonts w:eastAsia="Times New Roman"/>
          <w:szCs w:val="24"/>
        </w:rPr>
      </w:pPr>
      <w:r w:rsidRPr="00C42585">
        <w:rPr>
          <w:rFonts w:eastAsia="Times New Roman"/>
          <w:szCs w:val="24"/>
        </w:rPr>
        <w:t xml:space="preserve">Αυτό που </w:t>
      </w:r>
      <w:r>
        <w:rPr>
          <w:rFonts w:eastAsia="Times New Roman"/>
          <w:szCs w:val="24"/>
        </w:rPr>
        <w:t>σ</w:t>
      </w:r>
      <w:r w:rsidRPr="00C42585">
        <w:rPr>
          <w:rFonts w:eastAsia="Times New Roman"/>
          <w:szCs w:val="24"/>
        </w:rPr>
        <w:t>ίγουρα έχει ειπωθεί</w:t>
      </w:r>
      <w:r>
        <w:rPr>
          <w:rFonts w:eastAsia="Times New Roman"/>
          <w:szCs w:val="24"/>
        </w:rPr>
        <w:t xml:space="preserve"> και μάλιστα τ</w:t>
      </w:r>
      <w:r w:rsidRPr="00C42585">
        <w:rPr>
          <w:rFonts w:eastAsia="Times New Roman"/>
          <w:szCs w:val="24"/>
        </w:rPr>
        <w:t>ώρα που δεν έχουμε ψυχρό πόλεμο είναι προς τους δανειστές</w:t>
      </w:r>
      <w:r>
        <w:rPr>
          <w:rFonts w:eastAsia="Times New Roman"/>
          <w:szCs w:val="24"/>
        </w:rPr>
        <w:t>,</w:t>
      </w:r>
      <w:r w:rsidRPr="00C42585">
        <w:rPr>
          <w:rFonts w:eastAsia="Times New Roman"/>
          <w:szCs w:val="24"/>
        </w:rPr>
        <w:t xml:space="preserve"> όταν δόθη</w:t>
      </w:r>
      <w:r>
        <w:rPr>
          <w:rFonts w:eastAsia="Times New Roman"/>
          <w:szCs w:val="24"/>
        </w:rPr>
        <w:t xml:space="preserve">κε όλη η δημόσια περιουσία στο ΤΧΣ </w:t>
      </w:r>
      <w:r w:rsidRPr="00C42585">
        <w:rPr>
          <w:rFonts w:eastAsia="Times New Roman"/>
          <w:szCs w:val="24"/>
        </w:rPr>
        <w:t>είπατε</w:t>
      </w:r>
      <w:r w:rsidRPr="00887227">
        <w:rPr>
          <w:rFonts w:eastAsia="Times New Roman"/>
          <w:szCs w:val="24"/>
        </w:rPr>
        <w:t>:</w:t>
      </w:r>
      <w:r w:rsidRPr="00C42585">
        <w:rPr>
          <w:rFonts w:eastAsia="Times New Roman"/>
          <w:szCs w:val="24"/>
        </w:rPr>
        <w:t xml:space="preserve"> </w:t>
      </w:r>
      <w:r>
        <w:rPr>
          <w:rFonts w:eastAsia="Times New Roman"/>
          <w:szCs w:val="24"/>
        </w:rPr>
        <w:t>«</w:t>
      </w:r>
      <w:r w:rsidRPr="00C42585">
        <w:rPr>
          <w:rFonts w:eastAsia="Times New Roman"/>
          <w:szCs w:val="24"/>
        </w:rPr>
        <w:t xml:space="preserve">Ιδού τα μνημεία </w:t>
      </w:r>
      <w:r>
        <w:rPr>
          <w:rFonts w:eastAsia="Times New Roman"/>
          <w:szCs w:val="24"/>
        </w:rPr>
        <w:t>σας,</w:t>
      </w:r>
      <w:r w:rsidRPr="00C42585">
        <w:rPr>
          <w:rFonts w:eastAsia="Times New Roman"/>
          <w:szCs w:val="24"/>
        </w:rPr>
        <w:t xml:space="preserve"> </w:t>
      </w:r>
      <w:r>
        <w:rPr>
          <w:rFonts w:eastAsia="Times New Roman"/>
          <w:szCs w:val="24"/>
        </w:rPr>
        <w:lastRenderedPageBreak/>
        <w:t>ι</w:t>
      </w:r>
      <w:r w:rsidRPr="00C42585">
        <w:rPr>
          <w:rFonts w:eastAsia="Times New Roman"/>
          <w:szCs w:val="24"/>
        </w:rPr>
        <w:t xml:space="preserve">δού η δημόσια περιουσία </w:t>
      </w:r>
      <w:r>
        <w:rPr>
          <w:rFonts w:eastAsia="Times New Roman"/>
          <w:szCs w:val="24"/>
        </w:rPr>
        <w:t>σας,</w:t>
      </w:r>
      <w:r>
        <w:rPr>
          <w:rFonts w:eastAsia="Times New Roman"/>
          <w:szCs w:val="24"/>
        </w:rPr>
        <w:t xml:space="preserve"> ι</w:t>
      </w:r>
      <w:r w:rsidRPr="00C42585">
        <w:rPr>
          <w:rFonts w:eastAsia="Times New Roman"/>
          <w:szCs w:val="24"/>
        </w:rPr>
        <w:t>δού η δημόσια περιουσία της χώρας</w:t>
      </w:r>
      <w:r>
        <w:rPr>
          <w:rFonts w:eastAsia="Times New Roman"/>
          <w:szCs w:val="24"/>
        </w:rPr>
        <w:t>». Α</w:t>
      </w:r>
      <w:r w:rsidRPr="00C42585">
        <w:rPr>
          <w:rFonts w:eastAsia="Times New Roman"/>
          <w:szCs w:val="24"/>
        </w:rPr>
        <w:t xml:space="preserve">υτό έχετε </w:t>
      </w:r>
      <w:r>
        <w:rPr>
          <w:rFonts w:eastAsia="Times New Roman"/>
          <w:szCs w:val="24"/>
        </w:rPr>
        <w:t>πει εσείς.</w:t>
      </w:r>
    </w:p>
    <w:p w14:paraId="01A9E16C" w14:textId="77777777" w:rsidR="00887A51" w:rsidRDefault="009C255F">
      <w:pPr>
        <w:spacing w:after="0"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C42585">
        <w:rPr>
          <w:rFonts w:eastAsia="Times New Roman"/>
          <w:b/>
          <w:szCs w:val="24"/>
        </w:rPr>
        <w:t>:</w:t>
      </w:r>
      <w:r w:rsidRPr="00887227">
        <w:rPr>
          <w:rFonts w:eastAsia="Times New Roman"/>
          <w:szCs w:val="24"/>
        </w:rPr>
        <w:t xml:space="preserve"> Τον λόγο έχει η Κοινοβουλευτική Εκπρόσωπος των Ανεξαρτήτων Ελλήνων, κ</w:t>
      </w:r>
      <w:r>
        <w:rPr>
          <w:rFonts w:eastAsia="Times New Roman"/>
          <w:szCs w:val="24"/>
        </w:rPr>
        <w:t>.</w:t>
      </w:r>
      <w:r w:rsidRPr="00887227">
        <w:rPr>
          <w:rFonts w:eastAsia="Times New Roman"/>
          <w:szCs w:val="24"/>
        </w:rPr>
        <w:t xml:space="preserve"> Κόλλια</w:t>
      </w:r>
      <w:r>
        <w:rPr>
          <w:rFonts w:eastAsia="Times New Roman"/>
          <w:szCs w:val="24"/>
        </w:rPr>
        <w:t xml:space="preserve"> </w:t>
      </w:r>
      <w:r>
        <w:rPr>
          <w:rFonts w:eastAsia="Times New Roman"/>
          <w:szCs w:val="24"/>
        </w:rPr>
        <w:t>-</w:t>
      </w:r>
      <w:r>
        <w:rPr>
          <w:rFonts w:eastAsia="Times New Roman"/>
          <w:szCs w:val="24"/>
        </w:rPr>
        <w:t xml:space="preserve"> </w:t>
      </w:r>
      <w:r w:rsidRPr="00887227">
        <w:rPr>
          <w:rFonts w:eastAsia="Times New Roman"/>
          <w:szCs w:val="24"/>
        </w:rPr>
        <w:t>Τσαρουχά.</w:t>
      </w:r>
    </w:p>
    <w:p w14:paraId="01A9E16D" w14:textId="77777777" w:rsidR="00887A51" w:rsidRDefault="009C255F">
      <w:pPr>
        <w:spacing w:after="0" w:line="600" w:lineRule="auto"/>
        <w:ind w:firstLine="720"/>
        <w:jc w:val="both"/>
        <w:rPr>
          <w:rFonts w:eastAsia="Times New Roman"/>
          <w:szCs w:val="24"/>
        </w:rPr>
      </w:pPr>
      <w:r w:rsidRPr="000D5278">
        <w:rPr>
          <w:rFonts w:eastAsia="Times New Roman"/>
          <w:b/>
          <w:szCs w:val="24"/>
        </w:rPr>
        <w:t>ΜΑΡΙΑ ΚΟΛΛΙΑ</w:t>
      </w:r>
      <w:r>
        <w:rPr>
          <w:rFonts w:eastAsia="Times New Roman"/>
          <w:b/>
          <w:szCs w:val="24"/>
        </w:rPr>
        <w:t xml:space="preserve"> </w:t>
      </w:r>
      <w:r w:rsidRPr="000D5278">
        <w:rPr>
          <w:rFonts w:eastAsia="Times New Roman"/>
          <w:b/>
          <w:szCs w:val="24"/>
        </w:rPr>
        <w:t>-</w:t>
      </w:r>
      <w:r>
        <w:rPr>
          <w:rFonts w:eastAsia="Times New Roman"/>
          <w:b/>
          <w:szCs w:val="24"/>
        </w:rPr>
        <w:t xml:space="preserve"> </w:t>
      </w:r>
      <w:r w:rsidRPr="000D5278">
        <w:rPr>
          <w:rFonts w:eastAsia="Times New Roman"/>
          <w:b/>
          <w:szCs w:val="24"/>
        </w:rPr>
        <w:t xml:space="preserve">ΤΣΑΡΟΥΧΑ: </w:t>
      </w:r>
      <w:r>
        <w:rPr>
          <w:rFonts w:eastAsia="Times New Roman"/>
          <w:szCs w:val="24"/>
        </w:rPr>
        <w:t xml:space="preserve">Κύριε Πρόεδρε, </w:t>
      </w:r>
      <w:r w:rsidRPr="000D5278">
        <w:rPr>
          <w:rFonts w:eastAsia="Times New Roman"/>
          <w:szCs w:val="24"/>
        </w:rPr>
        <w:t>κ</w:t>
      </w:r>
      <w:r>
        <w:rPr>
          <w:rFonts w:eastAsia="Times New Roman"/>
          <w:szCs w:val="24"/>
        </w:rPr>
        <w:t>υρίες και κύριοι</w:t>
      </w:r>
      <w:r w:rsidRPr="000D5278">
        <w:rPr>
          <w:rFonts w:eastAsia="Times New Roman"/>
          <w:szCs w:val="24"/>
        </w:rPr>
        <w:t xml:space="preserve"> συνάδελφοι</w:t>
      </w:r>
      <w:r>
        <w:rPr>
          <w:rFonts w:eastAsia="Times New Roman"/>
          <w:szCs w:val="24"/>
        </w:rPr>
        <w:t>,</w:t>
      </w:r>
      <w:r w:rsidRPr="000D5278">
        <w:rPr>
          <w:rFonts w:eastAsia="Times New Roman"/>
          <w:szCs w:val="24"/>
        </w:rPr>
        <w:t xml:space="preserve"> έχω την </w:t>
      </w:r>
      <w:r>
        <w:rPr>
          <w:rFonts w:eastAsia="Times New Roman"/>
          <w:szCs w:val="24"/>
        </w:rPr>
        <w:t xml:space="preserve">τιμή, </w:t>
      </w:r>
      <w:r w:rsidRPr="000D5278">
        <w:rPr>
          <w:rFonts w:eastAsia="Times New Roman"/>
          <w:szCs w:val="24"/>
        </w:rPr>
        <w:t>την καλή τύχη να κατάγομαι από τ</w:t>
      </w:r>
      <w:r>
        <w:rPr>
          <w:rFonts w:eastAsia="Times New Roman"/>
          <w:szCs w:val="24"/>
        </w:rPr>
        <w:t>ον ίδιο νόμο και από τον ίδιο τ</w:t>
      </w:r>
      <w:r w:rsidRPr="000D5278">
        <w:rPr>
          <w:rFonts w:eastAsia="Times New Roman"/>
          <w:szCs w:val="24"/>
        </w:rPr>
        <w:t>όπο με τον Εθνάρχη Κωνσταντίνο Καραμανλή</w:t>
      </w:r>
      <w:r>
        <w:rPr>
          <w:rFonts w:eastAsia="Times New Roman"/>
          <w:szCs w:val="24"/>
        </w:rPr>
        <w:t>.</w:t>
      </w:r>
      <w:r w:rsidRPr="000D5278">
        <w:rPr>
          <w:rFonts w:eastAsia="Times New Roman"/>
          <w:szCs w:val="24"/>
        </w:rPr>
        <w:t xml:space="preserve"> </w:t>
      </w:r>
    </w:p>
    <w:p w14:paraId="01A9E16E" w14:textId="77777777" w:rsidR="00887A51" w:rsidRDefault="009C255F">
      <w:pPr>
        <w:spacing w:after="0" w:line="600" w:lineRule="auto"/>
        <w:ind w:firstLine="720"/>
        <w:jc w:val="both"/>
        <w:rPr>
          <w:rFonts w:eastAsia="Times New Roman"/>
          <w:szCs w:val="24"/>
        </w:rPr>
      </w:pPr>
      <w:r>
        <w:rPr>
          <w:rFonts w:eastAsia="Times New Roman"/>
          <w:szCs w:val="24"/>
        </w:rPr>
        <w:t>Σ</w:t>
      </w:r>
      <w:r w:rsidRPr="000D5278">
        <w:rPr>
          <w:rFonts w:eastAsia="Times New Roman"/>
          <w:szCs w:val="24"/>
        </w:rPr>
        <w:t xml:space="preserve">ε όλη την πορεία μου σαν </w:t>
      </w:r>
      <w:r>
        <w:rPr>
          <w:rFonts w:eastAsia="Times New Roman"/>
          <w:szCs w:val="24"/>
        </w:rPr>
        <w:t>Β</w:t>
      </w:r>
      <w:r w:rsidRPr="000D5278">
        <w:rPr>
          <w:rFonts w:eastAsia="Times New Roman"/>
          <w:szCs w:val="24"/>
        </w:rPr>
        <w:t>ουλευτής όλα αυτά τα χρόνια προσπάθησα</w:t>
      </w:r>
      <w:r>
        <w:rPr>
          <w:rFonts w:eastAsia="Times New Roman"/>
          <w:szCs w:val="24"/>
        </w:rPr>
        <w:t>,</w:t>
      </w:r>
      <w:r w:rsidRPr="000D5278">
        <w:rPr>
          <w:rFonts w:eastAsia="Times New Roman"/>
          <w:szCs w:val="24"/>
        </w:rPr>
        <w:t xml:space="preserve"> πιστεύω αρκετά καλά</w:t>
      </w:r>
      <w:r>
        <w:rPr>
          <w:rFonts w:eastAsia="Times New Roman"/>
          <w:szCs w:val="24"/>
        </w:rPr>
        <w:t>,</w:t>
      </w:r>
      <w:r w:rsidRPr="000D5278">
        <w:rPr>
          <w:rFonts w:eastAsia="Times New Roman"/>
          <w:szCs w:val="24"/>
        </w:rPr>
        <w:t xml:space="preserve"> να υπηρετώ το εθνικό συμφέρον</w:t>
      </w:r>
      <w:r>
        <w:rPr>
          <w:rFonts w:eastAsia="Times New Roman"/>
          <w:szCs w:val="24"/>
        </w:rPr>
        <w:t>.</w:t>
      </w:r>
      <w:r w:rsidRPr="000D5278">
        <w:rPr>
          <w:rFonts w:eastAsia="Times New Roman"/>
          <w:szCs w:val="24"/>
        </w:rPr>
        <w:t xml:space="preserve"> </w:t>
      </w:r>
      <w:r>
        <w:rPr>
          <w:rFonts w:eastAsia="Times New Roman"/>
          <w:szCs w:val="24"/>
        </w:rPr>
        <w:t>Ο</w:t>
      </w:r>
      <w:r w:rsidRPr="000D5278">
        <w:rPr>
          <w:rFonts w:eastAsia="Times New Roman"/>
          <w:szCs w:val="24"/>
        </w:rPr>
        <w:t xml:space="preserve"> Εθνάρχης</w:t>
      </w:r>
      <w:r>
        <w:rPr>
          <w:rFonts w:eastAsia="Times New Roman"/>
          <w:szCs w:val="24"/>
        </w:rPr>
        <w:t>,</w:t>
      </w:r>
      <w:r w:rsidRPr="000D5278">
        <w:rPr>
          <w:rFonts w:eastAsia="Times New Roman"/>
          <w:szCs w:val="24"/>
        </w:rPr>
        <w:t xml:space="preserve"> όπως</w:t>
      </w:r>
      <w:r w:rsidRPr="000D5278">
        <w:rPr>
          <w:rFonts w:eastAsia="Times New Roman"/>
          <w:szCs w:val="24"/>
        </w:rPr>
        <w:t xml:space="preserve"> όλοι γνωρίζουμε</w:t>
      </w:r>
      <w:r>
        <w:rPr>
          <w:rFonts w:eastAsia="Times New Roman"/>
          <w:szCs w:val="24"/>
        </w:rPr>
        <w:t>,</w:t>
      </w:r>
      <w:r w:rsidRPr="000D5278">
        <w:rPr>
          <w:rFonts w:eastAsia="Times New Roman"/>
          <w:szCs w:val="24"/>
        </w:rPr>
        <w:t xml:space="preserve"> είπε και πολύ</w:t>
      </w:r>
      <w:r>
        <w:rPr>
          <w:rFonts w:eastAsia="Times New Roman"/>
          <w:szCs w:val="24"/>
        </w:rPr>
        <w:t xml:space="preserve"> σωστά είχε θέσει σαν βάση της ε</w:t>
      </w:r>
      <w:r w:rsidRPr="000D5278">
        <w:rPr>
          <w:rFonts w:eastAsia="Times New Roman"/>
          <w:szCs w:val="24"/>
        </w:rPr>
        <w:t xml:space="preserve">θνικής μας στρατηγικής το αξίωμα </w:t>
      </w:r>
      <w:r>
        <w:rPr>
          <w:rFonts w:eastAsia="Times New Roman"/>
          <w:szCs w:val="24"/>
        </w:rPr>
        <w:t>«</w:t>
      </w:r>
      <w:r w:rsidRPr="000D5278">
        <w:rPr>
          <w:rFonts w:eastAsia="Times New Roman"/>
          <w:szCs w:val="24"/>
        </w:rPr>
        <w:t>η Ελλάδα ανήκει στη Δύση</w:t>
      </w:r>
      <w:r>
        <w:rPr>
          <w:rFonts w:eastAsia="Times New Roman"/>
          <w:szCs w:val="24"/>
        </w:rPr>
        <w:t>».</w:t>
      </w:r>
      <w:r w:rsidRPr="000D5278">
        <w:rPr>
          <w:rFonts w:eastAsia="Times New Roman"/>
          <w:szCs w:val="24"/>
        </w:rPr>
        <w:t xml:space="preserve"> </w:t>
      </w:r>
      <w:r>
        <w:rPr>
          <w:rFonts w:eastAsia="Times New Roman"/>
          <w:szCs w:val="24"/>
        </w:rPr>
        <w:t>Τ</w:t>
      </w:r>
      <w:r w:rsidRPr="000D5278">
        <w:rPr>
          <w:rFonts w:eastAsia="Times New Roman"/>
          <w:szCs w:val="24"/>
        </w:rPr>
        <w:t xml:space="preserve">ο εννοούσε φυσικά υπό την έννοια των γεωπολιτικών και </w:t>
      </w:r>
      <w:proofErr w:type="spellStart"/>
      <w:r>
        <w:rPr>
          <w:rFonts w:eastAsia="Times New Roman"/>
          <w:szCs w:val="24"/>
        </w:rPr>
        <w:t>γεω</w:t>
      </w:r>
      <w:r w:rsidRPr="000D5278">
        <w:rPr>
          <w:rFonts w:eastAsia="Times New Roman"/>
          <w:szCs w:val="24"/>
        </w:rPr>
        <w:t>στρατηγικών</w:t>
      </w:r>
      <w:proofErr w:type="spellEnd"/>
      <w:r w:rsidRPr="000D5278">
        <w:rPr>
          <w:rFonts w:eastAsia="Times New Roman"/>
          <w:szCs w:val="24"/>
        </w:rPr>
        <w:t xml:space="preserve"> συμμαχιών </w:t>
      </w:r>
      <w:r>
        <w:rPr>
          <w:rFonts w:eastAsia="Times New Roman"/>
          <w:szCs w:val="24"/>
        </w:rPr>
        <w:t>μας,</w:t>
      </w:r>
      <w:r w:rsidRPr="000D5278">
        <w:rPr>
          <w:rFonts w:eastAsia="Times New Roman"/>
          <w:szCs w:val="24"/>
        </w:rPr>
        <w:t xml:space="preserve"> όπως και της πολιτισμικής μας συγγένειας με του</w:t>
      </w:r>
      <w:r w:rsidRPr="000D5278">
        <w:rPr>
          <w:rFonts w:eastAsia="Times New Roman"/>
          <w:szCs w:val="24"/>
        </w:rPr>
        <w:t>ς λαούς της Δύσης και με καμία άλλη έννοια</w:t>
      </w:r>
      <w:r>
        <w:rPr>
          <w:rFonts w:eastAsia="Times New Roman"/>
          <w:szCs w:val="24"/>
        </w:rPr>
        <w:t>.</w:t>
      </w:r>
      <w:r w:rsidRPr="000D5278">
        <w:rPr>
          <w:rFonts w:eastAsia="Times New Roman"/>
          <w:szCs w:val="24"/>
        </w:rPr>
        <w:t xml:space="preserve"> Γιατί η Ελλάδα</w:t>
      </w:r>
      <w:r>
        <w:rPr>
          <w:rFonts w:eastAsia="Times New Roman"/>
          <w:szCs w:val="24"/>
        </w:rPr>
        <w:t>,</w:t>
      </w:r>
      <w:r w:rsidRPr="000D5278">
        <w:rPr>
          <w:rFonts w:eastAsia="Times New Roman"/>
          <w:szCs w:val="24"/>
        </w:rPr>
        <w:t xml:space="preserve"> όπως και η Μακεδονία</w:t>
      </w:r>
      <w:r>
        <w:rPr>
          <w:rFonts w:eastAsia="Times New Roman"/>
          <w:szCs w:val="24"/>
        </w:rPr>
        <w:t>,</w:t>
      </w:r>
      <w:r w:rsidRPr="000D5278">
        <w:rPr>
          <w:rFonts w:eastAsia="Times New Roman"/>
          <w:szCs w:val="24"/>
        </w:rPr>
        <w:t xml:space="preserve"> ανήκει και θα ανήκει στους Έλληνες</w:t>
      </w:r>
      <w:r>
        <w:rPr>
          <w:rFonts w:eastAsia="Times New Roman"/>
          <w:szCs w:val="24"/>
        </w:rPr>
        <w:t>.</w:t>
      </w:r>
    </w:p>
    <w:p w14:paraId="01A9E16F" w14:textId="77777777" w:rsidR="00887A51" w:rsidRDefault="009C255F">
      <w:pPr>
        <w:spacing w:after="0" w:line="600" w:lineRule="auto"/>
        <w:ind w:firstLine="720"/>
        <w:jc w:val="both"/>
        <w:rPr>
          <w:rFonts w:eastAsia="Times New Roman"/>
          <w:szCs w:val="24"/>
        </w:rPr>
      </w:pPr>
      <w:r>
        <w:rPr>
          <w:rFonts w:eastAsia="Times New Roman"/>
          <w:szCs w:val="24"/>
        </w:rPr>
        <w:lastRenderedPageBreak/>
        <w:t>Α</w:t>
      </w:r>
      <w:r w:rsidRPr="000D5278">
        <w:rPr>
          <w:rFonts w:eastAsia="Times New Roman"/>
          <w:szCs w:val="24"/>
        </w:rPr>
        <w:t>υτό το τελευταίο ήταν και το πιο βασικό αξίωμα ολόκληρης της πορείας του εθνάρχη</w:t>
      </w:r>
      <w:r>
        <w:rPr>
          <w:rFonts w:eastAsia="Times New Roman"/>
          <w:szCs w:val="24"/>
        </w:rPr>
        <w:t>,</w:t>
      </w:r>
      <w:r w:rsidRPr="000D5278">
        <w:rPr>
          <w:rFonts w:eastAsia="Times New Roman"/>
          <w:szCs w:val="24"/>
        </w:rPr>
        <w:t xml:space="preserve"> όπως και κάθε μεγάλου πολιτικού πο</w:t>
      </w:r>
      <w:r>
        <w:rPr>
          <w:rFonts w:eastAsia="Times New Roman"/>
          <w:szCs w:val="24"/>
        </w:rPr>
        <w:t xml:space="preserve">υ πέρασε και άφησε το θετικό του </w:t>
      </w:r>
      <w:r w:rsidRPr="000D5278">
        <w:rPr>
          <w:rFonts w:eastAsia="Times New Roman"/>
          <w:szCs w:val="24"/>
        </w:rPr>
        <w:t xml:space="preserve">αποτύπωμα στη χώρα </w:t>
      </w:r>
      <w:r>
        <w:rPr>
          <w:rFonts w:eastAsia="Times New Roman"/>
          <w:szCs w:val="24"/>
        </w:rPr>
        <w:t>μας.</w:t>
      </w:r>
      <w:r w:rsidRPr="000D5278">
        <w:rPr>
          <w:rFonts w:eastAsia="Times New Roman"/>
          <w:szCs w:val="24"/>
        </w:rPr>
        <w:t xml:space="preserve"> </w:t>
      </w:r>
      <w:r>
        <w:rPr>
          <w:rFonts w:eastAsia="Times New Roman"/>
          <w:szCs w:val="24"/>
        </w:rPr>
        <w:t>Οι</w:t>
      </w:r>
      <w:r w:rsidRPr="000D5278">
        <w:rPr>
          <w:rFonts w:eastAsia="Times New Roman"/>
          <w:szCs w:val="24"/>
        </w:rPr>
        <w:t xml:space="preserve"> Έλληνες πολίτες είναι </w:t>
      </w:r>
      <w:r>
        <w:rPr>
          <w:rFonts w:eastAsia="Times New Roman"/>
          <w:szCs w:val="24"/>
        </w:rPr>
        <w:t>οι</w:t>
      </w:r>
      <w:r w:rsidRPr="000D5278">
        <w:rPr>
          <w:rFonts w:eastAsia="Times New Roman"/>
          <w:szCs w:val="24"/>
        </w:rPr>
        <w:t xml:space="preserve"> μοναδικ</w:t>
      </w:r>
      <w:r>
        <w:rPr>
          <w:rFonts w:eastAsia="Times New Roman"/>
          <w:szCs w:val="24"/>
        </w:rPr>
        <w:t>οί</w:t>
      </w:r>
      <w:r w:rsidRPr="000D5278">
        <w:rPr>
          <w:rFonts w:eastAsia="Times New Roman"/>
          <w:szCs w:val="24"/>
        </w:rPr>
        <w:t xml:space="preserve"> ιδιοκτήτες αυτού του τόπου και η μοναδικ</w:t>
      </w:r>
      <w:r>
        <w:rPr>
          <w:rFonts w:eastAsia="Times New Roman"/>
          <w:szCs w:val="24"/>
        </w:rPr>
        <w:t>οί</w:t>
      </w:r>
      <w:r w:rsidRPr="000D5278">
        <w:rPr>
          <w:rFonts w:eastAsia="Times New Roman"/>
          <w:szCs w:val="24"/>
        </w:rPr>
        <w:t xml:space="preserve"> που </w:t>
      </w:r>
      <w:r>
        <w:rPr>
          <w:rFonts w:eastAsia="Times New Roman"/>
          <w:szCs w:val="24"/>
        </w:rPr>
        <w:t>νομιμοποιούν</w:t>
      </w:r>
      <w:r w:rsidRPr="000D5278">
        <w:rPr>
          <w:rFonts w:eastAsia="Times New Roman"/>
          <w:szCs w:val="24"/>
        </w:rPr>
        <w:t xml:space="preserve"> κάθε μας απόφαση</w:t>
      </w:r>
      <w:r>
        <w:rPr>
          <w:rFonts w:eastAsia="Times New Roman"/>
          <w:szCs w:val="24"/>
        </w:rPr>
        <w:t>. Κα</w:t>
      </w:r>
      <w:r>
        <w:rPr>
          <w:rFonts w:eastAsia="Times New Roman"/>
          <w:szCs w:val="24"/>
        </w:rPr>
        <w:t>μ</w:t>
      </w:r>
      <w:r>
        <w:rPr>
          <w:rFonts w:eastAsia="Times New Roman"/>
          <w:szCs w:val="24"/>
        </w:rPr>
        <w:t>μία</w:t>
      </w:r>
      <w:r w:rsidRPr="000D5278">
        <w:rPr>
          <w:rFonts w:eastAsia="Times New Roman"/>
          <w:szCs w:val="24"/>
        </w:rPr>
        <w:t xml:space="preserve"> μεθόδευση</w:t>
      </w:r>
      <w:r>
        <w:rPr>
          <w:rFonts w:eastAsia="Times New Roman"/>
          <w:szCs w:val="24"/>
        </w:rPr>
        <w:t>,</w:t>
      </w:r>
      <w:r w:rsidRPr="000D5278">
        <w:rPr>
          <w:rFonts w:eastAsia="Times New Roman"/>
          <w:szCs w:val="24"/>
        </w:rPr>
        <w:t xml:space="preserve"> </w:t>
      </w:r>
      <w:r>
        <w:rPr>
          <w:rFonts w:eastAsia="Times New Roman"/>
          <w:szCs w:val="24"/>
        </w:rPr>
        <w:t>όσο κ</w:t>
      </w:r>
      <w:r w:rsidRPr="000D5278">
        <w:rPr>
          <w:rFonts w:eastAsia="Times New Roman"/>
          <w:szCs w:val="24"/>
        </w:rPr>
        <w:t xml:space="preserve">ι αν εγκρίνεται από το διεθνές </w:t>
      </w:r>
      <w:r>
        <w:rPr>
          <w:rFonts w:eastAsia="Times New Roman"/>
          <w:szCs w:val="24"/>
        </w:rPr>
        <w:t>σκηνικό,</w:t>
      </w:r>
      <w:r w:rsidRPr="000D5278">
        <w:rPr>
          <w:rFonts w:eastAsia="Times New Roman"/>
          <w:szCs w:val="24"/>
        </w:rPr>
        <w:t xml:space="preserve"> δεν νομιμοποιεί</w:t>
      </w:r>
      <w:r>
        <w:rPr>
          <w:rFonts w:eastAsia="Times New Roman"/>
          <w:szCs w:val="24"/>
        </w:rPr>
        <w:t xml:space="preserve"> </w:t>
      </w:r>
      <w:r w:rsidRPr="000D5278">
        <w:rPr>
          <w:rFonts w:eastAsia="Times New Roman"/>
          <w:szCs w:val="24"/>
        </w:rPr>
        <w:t>πολι</w:t>
      </w:r>
      <w:r w:rsidRPr="000D5278">
        <w:rPr>
          <w:rFonts w:eastAsia="Times New Roman"/>
          <w:szCs w:val="24"/>
        </w:rPr>
        <w:t xml:space="preserve">τικά </w:t>
      </w:r>
      <w:proofErr w:type="spellStart"/>
      <w:r>
        <w:rPr>
          <w:rFonts w:eastAsia="Times New Roman"/>
          <w:szCs w:val="24"/>
        </w:rPr>
        <w:t>τρικς</w:t>
      </w:r>
      <w:proofErr w:type="spellEnd"/>
      <w:r w:rsidRPr="000D5278">
        <w:rPr>
          <w:rFonts w:eastAsia="Times New Roman"/>
          <w:szCs w:val="24"/>
        </w:rPr>
        <w:t xml:space="preserve"> με τα οποία φτάσαμε σήμερα να απεμπολούμε το ισχυρότερο διπλωματικό μας πλεονέκτημα έναντι του </w:t>
      </w:r>
      <w:r>
        <w:rPr>
          <w:rFonts w:eastAsia="Times New Roman"/>
          <w:szCs w:val="24"/>
        </w:rPr>
        <w:t>κ</w:t>
      </w:r>
      <w:r w:rsidRPr="000D5278">
        <w:rPr>
          <w:rFonts w:eastAsia="Times New Roman"/>
          <w:szCs w:val="24"/>
        </w:rPr>
        <w:t>ράτους των Σκοπίων</w:t>
      </w:r>
      <w:r>
        <w:rPr>
          <w:rFonts w:eastAsia="Times New Roman"/>
          <w:szCs w:val="24"/>
        </w:rPr>
        <w:t>,</w:t>
      </w:r>
      <w:r w:rsidRPr="000D5278">
        <w:rPr>
          <w:rFonts w:eastAsia="Times New Roman"/>
          <w:szCs w:val="24"/>
        </w:rPr>
        <w:t xml:space="preserve"> το οποίο είναι </w:t>
      </w:r>
      <w:r>
        <w:rPr>
          <w:rFonts w:eastAsia="Times New Roman"/>
          <w:szCs w:val="24"/>
        </w:rPr>
        <w:t>η εισδοχή του</w:t>
      </w:r>
      <w:r w:rsidRPr="000D5278">
        <w:rPr>
          <w:rFonts w:eastAsia="Times New Roman"/>
          <w:szCs w:val="24"/>
        </w:rPr>
        <w:t xml:space="preserve"> στο ΝΑΤΟ υπό την </w:t>
      </w:r>
      <w:r>
        <w:rPr>
          <w:rFonts w:eastAsia="Times New Roman"/>
          <w:szCs w:val="24"/>
        </w:rPr>
        <w:t>κ</w:t>
      </w:r>
      <w:r w:rsidRPr="000D5278">
        <w:rPr>
          <w:rFonts w:eastAsia="Times New Roman"/>
          <w:szCs w:val="24"/>
        </w:rPr>
        <w:t>λεμμένη ονομασία της Μακεδονίας</w:t>
      </w:r>
      <w:r>
        <w:rPr>
          <w:rFonts w:eastAsia="Times New Roman"/>
          <w:szCs w:val="24"/>
        </w:rPr>
        <w:t>,</w:t>
      </w:r>
      <w:r w:rsidRPr="000D5278">
        <w:rPr>
          <w:rFonts w:eastAsia="Times New Roman"/>
          <w:szCs w:val="24"/>
        </w:rPr>
        <w:t xml:space="preserve"> η οποία αποτελεί αναπόσπαστο κομμάτι της εθνικής </w:t>
      </w:r>
      <w:r w:rsidRPr="000D5278">
        <w:rPr>
          <w:rFonts w:eastAsia="Times New Roman"/>
          <w:szCs w:val="24"/>
        </w:rPr>
        <w:t>μας κληρονομιάς</w:t>
      </w:r>
      <w:r>
        <w:rPr>
          <w:rFonts w:eastAsia="Times New Roman"/>
          <w:szCs w:val="24"/>
        </w:rPr>
        <w:t>.</w:t>
      </w:r>
    </w:p>
    <w:p w14:paraId="01A9E170" w14:textId="77777777" w:rsidR="00887A51" w:rsidRDefault="009C255F">
      <w:pPr>
        <w:spacing w:after="0" w:line="600" w:lineRule="auto"/>
        <w:ind w:firstLine="720"/>
        <w:jc w:val="both"/>
        <w:rPr>
          <w:rFonts w:eastAsia="Times New Roman"/>
          <w:szCs w:val="24"/>
        </w:rPr>
      </w:pPr>
      <w:r w:rsidRPr="000D5278">
        <w:rPr>
          <w:rFonts w:eastAsia="Times New Roman"/>
          <w:szCs w:val="24"/>
        </w:rPr>
        <w:t>Είναι προφανές</w:t>
      </w:r>
      <w:r>
        <w:rPr>
          <w:rFonts w:eastAsia="Times New Roman"/>
          <w:szCs w:val="24"/>
        </w:rPr>
        <w:t>,</w:t>
      </w:r>
      <w:r w:rsidRPr="000D5278">
        <w:rPr>
          <w:rFonts w:eastAsia="Times New Roman"/>
          <w:szCs w:val="24"/>
        </w:rPr>
        <w:t xml:space="preserve"> λοιπόν</w:t>
      </w:r>
      <w:r>
        <w:rPr>
          <w:rFonts w:eastAsia="Times New Roman"/>
          <w:szCs w:val="24"/>
        </w:rPr>
        <w:t>,</w:t>
      </w:r>
      <w:r w:rsidRPr="000D5278">
        <w:rPr>
          <w:rFonts w:eastAsia="Times New Roman"/>
          <w:szCs w:val="24"/>
        </w:rPr>
        <w:t xml:space="preserve"> και χωρίς πολλές περιστροφές ότι οι </w:t>
      </w:r>
      <w:r>
        <w:rPr>
          <w:rFonts w:eastAsia="Times New Roman"/>
          <w:szCs w:val="24"/>
        </w:rPr>
        <w:t>Α</w:t>
      </w:r>
      <w:r w:rsidRPr="000D5278">
        <w:rPr>
          <w:rFonts w:eastAsia="Times New Roman"/>
          <w:szCs w:val="24"/>
        </w:rPr>
        <w:t>νεξάρτητοι Έλληνες</w:t>
      </w:r>
      <w:r>
        <w:rPr>
          <w:rFonts w:eastAsia="Times New Roman"/>
          <w:szCs w:val="24"/>
        </w:rPr>
        <w:t>,</w:t>
      </w:r>
      <w:r w:rsidRPr="000D5278">
        <w:rPr>
          <w:rFonts w:eastAsia="Times New Roman"/>
          <w:szCs w:val="24"/>
        </w:rPr>
        <w:t xml:space="preserve"> σ</w:t>
      </w:r>
      <w:r>
        <w:rPr>
          <w:rFonts w:eastAsia="Times New Roman"/>
          <w:szCs w:val="24"/>
        </w:rPr>
        <w:t xml:space="preserve">εβόμενοι </w:t>
      </w:r>
      <w:r w:rsidRPr="000D5278">
        <w:rPr>
          <w:rFonts w:eastAsia="Times New Roman"/>
          <w:szCs w:val="24"/>
        </w:rPr>
        <w:t>τον ελληνικό λαό</w:t>
      </w:r>
      <w:r>
        <w:rPr>
          <w:rFonts w:eastAsia="Times New Roman"/>
          <w:szCs w:val="24"/>
        </w:rPr>
        <w:t>,</w:t>
      </w:r>
      <w:r w:rsidRPr="000D5278">
        <w:rPr>
          <w:rFonts w:eastAsia="Times New Roman"/>
          <w:szCs w:val="24"/>
        </w:rPr>
        <w:t xml:space="preserve"> αρνούμαστε κατηγορηματικά να στηρίξουμε την ένταξη των Σκοπίων στο ΝΑΤΟ</w:t>
      </w:r>
      <w:r>
        <w:rPr>
          <w:rFonts w:eastAsia="Times New Roman"/>
          <w:szCs w:val="24"/>
        </w:rPr>
        <w:t>.</w:t>
      </w:r>
      <w:r w:rsidRPr="000D5278">
        <w:rPr>
          <w:rFonts w:eastAsia="Times New Roman"/>
          <w:szCs w:val="24"/>
        </w:rPr>
        <w:t xml:space="preserve"> </w:t>
      </w:r>
      <w:r>
        <w:rPr>
          <w:rFonts w:eastAsia="Times New Roman"/>
          <w:szCs w:val="24"/>
        </w:rPr>
        <w:t>Μ</w:t>
      </w:r>
      <w:r w:rsidRPr="000D5278">
        <w:rPr>
          <w:rFonts w:eastAsia="Times New Roman"/>
          <w:szCs w:val="24"/>
        </w:rPr>
        <w:t xml:space="preserve">όνο </w:t>
      </w:r>
      <w:r>
        <w:rPr>
          <w:rFonts w:eastAsia="Times New Roman"/>
          <w:szCs w:val="24"/>
        </w:rPr>
        <w:t xml:space="preserve">ο </w:t>
      </w:r>
      <w:r w:rsidRPr="000D5278">
        <w:rPr>
          <w:rFonts w:eastAsia="Times New Roman"/>
          <w:szCs w:val="24"/>
        </w:rPr>
        <w:t>ελληνικός λαός μπορεί</w:t>
      </w:r>
      <w:r>
        <w:rPr>
          <w:rFonts w:eastAsia="Times New Roman"/>
          <w:szCs w:val="24"/>
        </w:rPr>
        <w:t xml:space="preserve"> να πάρει μία τέτοια απόφαση.</w:t>
      </w:r>
      <w:r>
        <w:rPr>
          <w:rFonts w:eastAsia="Times New Roman"/>
          <w:szCs w:val="24"/>
        </w:rPr>
        <w:t xml:space="preserve"> Γι’</w:t>
      </w:r>
      <w:r w:rsidRPr="000D5278">
        <w:rPr>
          <w:rFonts w:eastAsia="Times New Roman"/>
          <w:szCs w:val="24"/>
        </w:rPr>
        <w:t xml:space="preserve"> αυτό και επιμένουμε ότι απαιτείται δημοψήφισμα </w:t>
      </w:r>
      <w:r>
        <w:rPr>
          <w:rFonts w:eastAsia="Times New Roman"/>
          <w:szCs w:val="24"/>
        </w:rPr>
        <w:t>ή</w:t>
      </w:r>
      <w:r w:rsidRPr="000D5278">
        <w:rPr>
          <w:rFonts w:eastAsia="Times New Roman"/>
          <w:szCs w:val="24"/>
        </w:rPr>
        <w:t xml:space="preserve"> τουλάχιστον η επικύρωση αυτής της απόφασης από τουλάχιστον τα δύο τρίτα της Βουλής</w:t>
      </w:r>
      <w:r>
        <w:rPr>
          <w:rFonts w:eastAsia="Times New Roman"/>
          <w:szCs w:val="24"/>
        </w:rPr>
        <w:t>.</w:t>
      </w:r>
      <w:r w:rsidRPr="000D5278">
        <w:rPr>
          <w:rFonts w:eastAsia="Times New Roman"/>
          <w:szCs w:val="24"/>
        </w:rPr>
        <w:t xml:space="preserve"> </w:t>
      </w:r>
    </w:p>
    <w:p w14:paraId="01A9E171" w14:textId="77777777" w:rsidR="00887A51" w:rsidRDefault="009C255F">
      <w:pPr>
        <w:spacing w:after="0" w:line="600" w:lineRule="auto"/>
        <w:ind w:firstLine="720"/>
        <w:jc w:val="both"/>
        <w:rPr>
          <w:rFonts w:eastAsia="Times New Roman"/>
          <w:szCs w:val="24"/>
        </w:rPr>
      </w:pPr>
      <w:r>
        <w:rPr>
          <w:rFonts w:eastAsia="Times New Roman"/>
          <w:szCs w:val="24"/>
        </w:rPr>
        <w:lastRenderedPageBreak/>
        <w:t>Ε</w:t>
      </w:r>
      <w:r w:rsidRPr="000D5278">
        <w:rPr>
          <w:rFonts w:eastAsia="Times New Roman"/>
          <w:szCs w:val="24"/>
        </w:rPr>
        <w:t xml:space="preserve">ίναι υποχρέωσή </w:t>
      </w:r>
      <w:r>
        <w:rPr>
          <w:rFonts w:eastAsia="Times New Roman"/>
          <w:szCs w:val="24"/>
        </w:rPr>
        <w:t>μας,</w:t>
      </w:r>
      <w:r w:rsidRPr="000D5278">
        <w:rPr>
          <w:rFonts w:eastAsia="Times New Roman"/>
          <w:szCs w:val="24"/>
        </w:rPr>
        <w:t xml:space="preserve"> </w:t>
      </w:r>
      <w:r>
        <w:rPr>
          <w:rFonts w:eastAsia="Times New Roman"/>
          <w:szCs w:val="24"/>
        </w:rPr>
        <w:t>α</w:t>
      </w:r>
      <w:r w:rsidRPr="000D5278">
        <w:rPr>
          <w:rFonts w:eastAsia="Times New Roman"/>
          <w:szCs w:val="24"/>
        </w:rPr>
        <w:t>γαπητοί συνάδελφοι</w:t>
      </w:r>
      <w:r>
        <w:rPr>
          <w:rFonts w:eastAsia="Times New Roman"/>
          <w:szCs w:val="24"/>
        </w:rPr>
        <w:t>,</w:t>
      </w:r>
      <w:r w:rsidRPr="000D5278">
        <w:rPr>
          <w:rFonts w:eastAsia="Times New Roman"/>
          <w:szCs w:val="24"/>
        </w:rPr>
        <w:t xml:space="preserve"> να αποδεχθείτε και να </w:t>
      </w:r>
      <w:r>
        <w:rPr>
          <w:rFonts w:eastAsia="Times New Roman"/>
          <w:szCs w:val="24"/>
        </w:rPr>
        <w:t xml:space="preserve">επιβάλλετε </w:t>
      </w:r>
      <w:r w:rsidRPr="000D5278">
        <w:rPr>
          <w:rFonts w:eastAsia="Times New Roman"/>
          <w:szCs w:val="24"/>
        </w:rPr>
        <w:t xml:space="preserve">αυτή τη θέση των </w:t>
      </w:r>
      <w:r>
        <w:rPr>
          <w:rFonts w:eastAsia="Times New Roman"/>
          <w:szCs w:val="24"/>
        </w:rPr>
        <w:t>Ανεξαρτήτων</w:t>
      </w:r>
      <w:r w:rsidRPr="000D5278">
        <w:rPr>
          <w:rFonts w:eastAsia="Times New Roman"/>
          <w:szCs w:val="24"/>
        </w:rPr>
        <w:t xml:space="preserve"> Ελλήνων</w:t>
      </w:r>
      <w:r>
        <w:rPr>
          <w:rFonts w:eastAsia="Times New Roman"/>
          <w:szCs w:val="24"/>
        </w:rPr>
        <w:t>. Τ</w:t>
      </w:r>
      <w:r w:rsidRPr="000D5278">
        <w:rPr>
          <w:rFonts w:eastAsia="Times New Roman"/>
          <w:szCs w:val="24"/>
        </w:rPr>
        <w:t>ο ί</w:t>
      </w:r>
      <w:r w:rsidRPr="000D5278">
        <w:rPr>
          <w:rFonts w:eastAsia="Times New Roman"/>
          <w:szCs w:val="24"/>
        </w:rPr>
        <w:t xml:space="preserve">διο ισχύει και για εσάς τους πρώην </w:t>
      </w:r>
      <w:r>
        <w:rPr>
          <w:rFonts w:eastAsia="Times New Roman"/>
          <w:szCs w:val="24"/>
        </w:rPr>
        <w:t>Β</w:t>
      </w:r>
      <w:r w:rsidRPr="000D5278">
        <w:rPr>
          <w:rFonts w:eastAsia="Times New Roman"/>
          <w:szCs w:val="24"/>
        </w:rPr>
        <w:t xml:space="preserve">ουλευτές των </w:t>
      </w:r>
      <w:r>
        <w:rPr>
          <w:rFonts w:eastAsia="Times New Roman"/>
          <w:szCs w:val="24"/>
        </w:rPr>
        <w:t>Α</w:t>
      </w:r>
      <w:r w:rsidRPr="000D5278">
        <w:rPr>
          <w:rFonts w:eastAsia="Times New Roman"/>
          <w:szCs w:val="24"/>
        </w:rPr>
        <w:t>νεξ</w:t>
      </w:r>
      <w:r>
        <w:rPr>
          <w:rFonts w:eastAsia="Times New Roman"/>
          <w:szCs w:val="24"/>
        </w:rPr>
        <w:t>α</w:t>
      </w:r>
      <w:r w:rsidRPr="000D5278">
        <w:rPr>
          <w:rFonts w:eastAsia="Times New Roman"/>
          <w:szCs w:val="24"/>
        </w:rPr>
        <w:t>ρτ</w:t>
      </w:r>
      <w:r>
        <w:rPr>
          <w:rFonts w:eastAsia="Times New Roman"/>
          <w:szCs w:val="24"/>
        </w:rPr>
        <w:t>ή</w:t>
      </w:r>
      <w:r w:rsidRPr="000D5278">
        <w:rPr>
          <w:rFonts w:eastAsia="Times New Roman"/>
          <w:szCs w:val="24"/>
        </w:rPr>
        <w:t>των Ελλήνων που δεν σεβό</w:t>
      </w:r>
      <w:r>
        <w:rPr>
          <w:rFonts w:eastAsia="Times New Roman"/>
          <w:szCs w:val="24"/>
        </w:rPr>
        <w:t>σ</w:t>
      </w:r>
      <w:r w:rsidRPr="000D5278">
        <w:rPr>
          <w:rFonts w:eastAsia="Times New Roman"/>
          <w:szCs w:val="24"/>
        </w:rPr>
        <w:t xml:space="preserve">αστε τη συμφωνία που κάνατε με τους ψηφοφόρους </w:t>
      </w:r>
      <w:r>
        <w:rPr>
          <w:rFonts w:eastAsia="Times New Roman"/>
          <w:szCs w:val="24"/>
        </w:rPr>
        <w:t>σας,</w:t>
      </w:r>
      <w:r w:rsidRPr="000D5278">
        <w:rPr>
          <w:rFonts w:eastAsia="Times New Roman"/>
          <w:szCs w:val="24"/>
        </w:rPr>
        <w:t xml:space="preserve"> </w:t>
      </w:r>
      <w:r>
        <w:rPr>
          <w:rFonts w:eastAsia="Times New Roman"/>
          <w:szCs w:val="24"/>
        </w:rPr>
        <w:t>ό</w:t>
      </w:r>
      <w:r w:rsidRPr="000D5278">
        <w:rPr>
          <w:rFonts w:eastAsia="Times New Roman"/>
          <w:szCs w:val="24"/>
        </w:rPr>
        <w:t>ταν σας ψήφισαν και προτιμήσατε την παραμονή σας στις θέσεις εξουσίας</w:t>
      </w:r>
      <w:r>
        <w:rPr>
          <w:rFonts w:eastAsia="Times New Roman"/>
          <w:szCs w:val="24"/>
        </w:rPr>
        <w:t>.</w:t>
      </w:r>
    </w:p>
    <w:p w14:paraId="01A9E172" w14:textId="77777777" w:rsidR="00887A51" w:rsidRDefault="009C255F">
      <w:pPr>
        <w:spacing w:after="0" w:line="600" w:lineRule="auto"/>
        <w:ind w:firstLine="720"/>
        <w:jc w:val="both"/>
        <w:rPr>
          <w:rFonts w:eastAsia="Times New Roman"/>
          <w:szCs w:val="24"/>
        </w:rPr>
      </w:pPr>
      <w:r>
        <w:rPr>
          <w:rFonts w:eastAsia="Times New Roman"/>
          <w:szCs w:val="24"/>
        </w:rPr>
        <w:t>Το ίδιο</w:t>
      </w:r>
      <w:r w:rsidRPr="000D5278">
        <w:rPr>
          <w:rFonts w:eastAsia="Times New Roman"/>
          <w:szCs w:val="24"/>
        </w:rPr>
        <w:t xml:space="preserve"> ισχύει και για εσάς</w:t>
      </w:r>
      <w:r>
        <w:rPr>
          <w:rFonts w:eastAsia="Times New Roman"/>
          <w:szCs w:val="24"/>
        </w:rPr>
        <w:t>,</w:t>
      </w:r>
      <w:r w:rsidRPr="000D5278">
        <w:rPr>
          <w:rFonts w:eastAsia="Times New Roman"/>
          <w:szCs w:val="24"/>
        </w:rPr>
        <w:t xml:space="preserve"> συνάδελφοι της Νέας Δημοκρατίας</w:t>
      </w:r>
      <w:r>
        <w:rPr>
          <w:rFonts w:eastAsia="Times New Roman"/>
          <w:szCs w:val="24"/>
        </w:rPr>
        <w:t>,</w:t>
      </w:r>
      <w:r w:rsidRPr="000D5278">
        <w:rPr>
          <w:rFonts w:eastAsia="Times New Roman"/>
          <w:szCs w:val="24"/>
        </w:rPr>
        <w:t xml:space="preserve"> που </w:t>
      </w:r>
      <w:r>
        <w:rPr>
          <w:rFonts w:eastAsia="Times New Roman"/>
          <w:szCs w:val="24"/>
        </w:rPr>
        <w:t>όμως προτιμάτε να αδρανεί</w:t>
      </w:r>
      <w:r w:rsidRPr="000D5278">
        <w:rPr>
          <w:rFonts w:eastAsia="Times New Roman"/>
          <w:szCs w:val="24"/>
        </w:rPr>
        <w:t>τε</w:t>
      </w:r>
      <w:r>
        <w:rPr>
          <w:rFonts w:eastAsia="Times New Roman"/>
          <w:szCs w:val="24"/>
        </w:rPr>
        <w:t>, στηρίζοντας κ</w:t>
      </w:r>
      <w:r w:rsidRPr="000D5278">
        <w:rPr>
          <w:rFonts w:eastAsia="Times New Roman"/>
          <w:szCs w:val="24"/>
        </w:rPr>
        <w:t xml:space="preserve">ι εσείς </w:t>
      </w:r>
      <w:r>
        <w:rPr>
          <w:rFonts w:eastAsia="Times New Roman"/>
          <w:szCs w:val="24"/>
        </w:rPr>
        <w:t>υπόγεια</w:t>
      </w:r>
      <w:r w:rsidRPr="000D5278">
        <w:rPr>
          <w:rFonts w:eastAsia="Times New Roman"/>
          <w:szCs w:val="24"/>
        </w:rPr>
        <w:t xml:space="preserve"> τη </w:t>
      </w:r>
      <w:r>
        <w:rPr>
          <w:rFonts w:eastAsia="Times New Roman"/>
          <w:szCs w:val="24"/>
        </w:rPr>
        <w:t>σ</w:t>
      </w:r>
      <w:r w:rsidRPr="000D5278">
        <w:rPr>
          <w:rFonts w:eastAsia="Times New Roman"/>
          <w:szCs w:val="24"/>
        </w:rPr>
        <w:t>υμφωνία</w:t>
      </w:r>
      <w:r>
        <w:rPr>
          <w:rFonts w:eastAsia="Times New Roman"/>
          <w:szCs w:val="24"/>
        </w:rPr>
        <w:t>.</w:t>
      </w:r>
      <w:r w:rsidRPr="000D5278">
        <w:rPr>
          <w:rFonts w:eastAsia="Times New Roman"/>
          <w:szCs w:val="24"/>
        </w:rPr>
        <w:t xml:space="preserve"> </w:t>
      </w:r>
      <w:r>
        <w:rPr>
          <w:rFonts w:eastAsia="Times New Roman"/>
          <w:szCs w:val="24"/>
        </w:rPr>
        <w:t>Τ</w:t>
      </w:r>
      <w:r w:rsidRPr="000D5278">
        <w:rPr>
          <w:rFonts w:eastAsia="Times New Roman"/>
          <w:szCs w:val="24"/>
        </w:rPr>
        <w:t xml:space="preserve">ρεις φορές ήδη </w:t>
      </w:r>
      <w:r>
        <w:rPr>
          <w:rFonts w:eastAsia="Times New Roman"/>
          <w:szCs w:val="24"/>
        </w:rPr>
        <w:t>-</w:t>
      </w:r>
      <w:r w:rsidRPr="000D5278">
        <w:rPr>
          <w:rFonts w:eastAsia="Times New Roman"/>
          <w:szCs w:val="24"/>
        </w:rPr>
        <w:t>τρεις φορές</w:t>
      </w:r>
      <w:r>
        <w:rPr>
          <w:rFonts w:eastAsia="Times New Roman"/>
          <w:szCs w:val="24"/>
        </w:rPr>
        <w:t>,</w:t>
      </w:r>
      <w:r w:rsidRPr="000D5278">
        <w:rPr>
          <w:rFonts w:eastAsia="Times New Roman"/>
          <w:szCs w:val="24"/>
        </w:rPr>
        <w:t xml:space="preserve"> τονίζω</w:t>
      </w:r>
      <w:r>
        <w:rPr>
          <w:rFonts w:eastAsia="Times New Roman"/>
          <w:szCs w:val="24"/>
        </w:rPr>
        <w:t>-</w:t>
      </w:r>
      <w:r w:rsidRPr="000D5278">
        <w:rPr>
          <w:rFonts w:eastAsia="Times New Roman"/>
          <w:szCs w:val="24"/>
        </w:rPr>
        <w:t xml:space="preserve"> δεν αποδέχτηκε τις προτάσεις </w:t>
      </w:r>
      <w:r>
        <w:rPr>
          <w:rFonts w:eastAsia="Times New Roman"/>
          <w:szCs w:val="24"/>
        </w:rPr>
        <w:t>των Ανεξαρτήτων</w:t>
      </w:r>
      <w:r w:rsidRPr="000D5278">
        <w:rPr>
          <w:rFonts w:eastAsia="Times New Roman"/>
          <w:szCs w:val="24"/>
        </w:rPr>
        <w:t xml:space="preserve"> Ελλήνων ώστε να την παρεμποδίσουμε μαζί</w:t>
      </w:r>
      <w:r>
        <w:rPr>
          <w:rFonts w:eastAsia="Times New Roman"/>
          <w:szCs w:val="24"/>
        </w:rPr>
        <w:t>. Η ιστορία θα σας καταγρ</w:t>
      </w:r>
      <w:r>
        <w:rPr>
          <w:rFonts w:eastAsia="Times New Roman"/>
          <w:szCs w:val="24"/>
        </w:rPr>
        <w:t xml:space="preserve">άψει, δυστυχώς, ως εκείνους που προσπάθησαν να </w:t>
      </w:r>
      <w:r w:rsidRPr="000D5278">
        <w:rPr>
          <w:rFonts w:eastAsia="Times New Roman"/>
          <w:szCs w:val="24"/>
        </w:rPr>
        <w:t xml:space="preserve">επιβάλλουν άμεσα ή έμμεσα μία </w:t>
      </w:r>
      <w:r>
        <w:rPr>
          <w:rFonts w:eastAsia="Times New Roman"/>
          <w:szCs w:val="24"/>
        </w:rPr>
        <w:t>σ</w:t>
      </w:r>
      <w:r w:rsidRPr="000D5278">
        <w:rPr>
          <w:rFonts w:eastAsia="Times New Roman"/>
          <w:szCs w:val="24"/>
        </w:rPr>
        <w:t>υμφωνία ενάντια στη θέληση ολόκληρου του ελληνικού λαού</w:t>
      </w:r>
      <w:r>
        <w:rPr>
          <w:rFonts w:eastAsia="Times New Roman"/>
          <w:szCs w:val="24"/>
        </w:rPr>
        <w:t>,</w:t>
      </w:r>
      <w:r w:rsidRPr="000D5278">
        <w:rPr>
          <w:rFonts w:eastAsia="Times New Roman"/>
          <w:szCs w:val="24"/>
        </w:rPr>
        <w:t xml:space="preserve"> χωρίς </w:t>
      </w:r>
      <w:r>
        <w:rPr>
          <w:rFonts w:eastAsia="Times New Roman"/>
          <w:szCs w:val="24"/>
        </w:rPr>
        <w:t>μ</w:t>
      </w:r>
      <w:r w:rsidRPr="000D5278">
        <w:rPr>
          <w:rFonts w:eastAsia="Times New Roman"/>
          <w:szCs w:val="24"/>
        </w:rPr>
        <w:t>άλιστα να αντιλαμβάνονται τους ιστορικούς κινδύνους που δημιουργούνται από αυτή</w:t>
      </w:r>
      <w:r>
        <w:rPr>
          <w:rFonts w:eastAsia="Times New Roman"/>
          <w:szCs w:val="24"/>
        </w:rPr>
        <w:t>.</w:t>
      </w:r>
      <w:r w:rsidRPr="000D5278">
        <w:rPr>
          <w:rFonts w:eastAsia="Times New Roman"/>
          <w:szCs w:val="24"/>
        </w:rPr>
        <w:t xml:space="preserve"> </w:t>
      </w:r>
    </w:p>
    <w:p w14:paraId="01A9E173" w14:textId="77777777" w:rsidR="00887A51" w:rsidRDefault="009C255F">
      <w:pPr>
        <w:spacing w:after="0" w:line="600" w:lineRule="auto"/>
        <w:ind w:firstLine="720"/>
        <w:jc w:val="both"/>
        <w:rPr>
          <w:rFonts w:eastAsia="Times New Roman"/>
          <w:szCs w:val="24"/>
        </w:rPr>
      </w:pPr>
      <w:r>
        <w:rPr>
          <w:rFonts w:eastAsia="Times New Roman"/>
          <w:szCs w:val="24"/>
        </w:rPr>
        <w:t xml:space="preserve">Αυτοί οι ιστορικοί κίνδυνοι </w:t>
      </w:r>
      <w:r w:rsidRPr="000D5278">
        <w:rPr>
          <w:rFonts w:eastAsia="Times New Roman"/>
          <w:szCs w:val="24"/>
        </w:rPr>
        <w:t xml:space="preserve">δεν </w:t>
      </w:r>
      <w:r w:rsidRPr="000D5278">
        <w:rPr>
          <w:rFonts w:eastAsia="Times New Roman"/>
          <w:szCs w:val="24"/>
        </w:rPr>
        <w:t>προέρχονται από τη γλώσσα και από την ιθαγένεια των γειτόνων</w:t>
      </w:r>
      <w:r>
        <w:rPr>
          <w:rFonts w:eastAsia="Times New Roman"/>
          <w:szCs w:val="24"/>
        </w:rPr>
        <w:t xml:space="preserve">, όπως προσπαθεί να υψώσει </w:t>
      </w:r>
      <w:r w:rsidRPr="000D5278">
        <w:rPr>
          <w:rFonts w:eastAsia="Times New Roman"/>
          <w:szCs w:val="24"/>
        </w:rPr>
        <w:t>ως δικαιολογία η Νέα Δημοκρατία</w:t>
      </w:r>
      <w:r>
        <w:rPr>
          <w:rFonts w:eastAsia="Times New Roman"/>
          <w:szCs w:val="24"/>
        </w:rPr>
        <w:t>,</w:t>
      </w:r>
      <w:r w:rsidRPr="000D5278">
        <w:rPr>
          <w:rFonts w:eastAsia="Times New Roman"/>
          <w:szCs w:val="24"/>
        </w:rPr>
        <w:t xml:space="preserve"> αλλά συμφωνεί </w:t>
      </w:r>
      <w:r>
        <w:rPr>
          <w:rFonts w:eastAsia="Times New Roman"/>
          <w:szCs w:val="24"/>
        </w:rPr>
        <w:t>κ</w:t>
      </w:r>
      <w:r w:rsidRPr="000D5278">
        <w:rPr>
          <w:rFonts w:eastAsia="Times New Roman"/>
          <w:szCs w:val="24"/>
        </w:rPr>
        <w:t xml:space="preserve">ατά τα άλλα με την παράδοση του ονόματος </w:t>
      </w:r>
      <w:r>
        <w:rPr>
          <w:rFonts w:eastAsia="Times New Roman"/>
          <w:szCs w:val="24"/>
        </w:rPr>
        <w:t>«</w:t>
      </w:r>
      <w:r w:rsidRPr="000D5278">
        <w:rPr>
          <w:rFonts w:eastAsia="Times New Roman"/>
          <w:szCs w:val="24"/>
        </w:rPr>
        <w:t>Μακεδονία</w:t>
      </w:r>
      <w:r>
        <w:rPr>
          <w:rFonts w:eastAsia="Times New Roman"/>
          <w:szCs w:val="24"/>
        </w:rPr>
        <w:t>».</w:t>
      </w:r>
      <w:r w:rsidRPr="000D5278">
        <w:rPr>
          <w:rFonts w:eastAsia="Times New Roman"/>
          <w:szCs w:val="24"/>
        </w:rPr>
        <w:t xml:space="preserve"> </w:t>
      </w:r>
      <w:r>
        <w:rPr>
          <w:rFonts w:eastAsia="Times New Roman"/>
          <w:szCs w:val="24"/>
        </w:rPr>
        <w:lastRenderedPageBreak/>
        <w:t xml:space="preserve">Τους ιστορικούς </w:t>
      </w:r>
      <w:r w:rsidRPr="000D5278">
        <w:rPr>
          <w:rFonts w:eastAsia="Times New Roman"/>
          <w:szCs w:val="24"/>
        </w:rPr>
        <w:t xml:space="preserve"> </w:t>
      </w:r>
      <w:r>
        <w:rPr>
          <w:rFonts w:eastAsia="Times New Roman"/>
          <w:szCs w:val="24"/>
        </w:rPr>
        <w:t>κινδύνους τους</w:t>
      </w:r>
      <w:r w:rsidRPr="000D5278">
        <w:rPr>
          <w:rFonts w:eastAsia="Times New Roman"/>
          <w:szCs w:val="24"/>
        </w:rPr>
        <w:t xml:space="preserve"> δημιουργεί </w:t>
      </w:r>
      <w:r>
        <w:rPr>
          <w:rFonts w:eastAsia="Times New Roman"/>
          <w:szCs w:val="24"/>
        </w:rPr>
        <w:t xml:space="preserve">η </w:t>
      </w:r>
      <w:r w:rsidRPr="000D5278">
        <w:rPr>
          <w:rFonts w:eastAsia="Times New Roman"/>
          <w:szCs w:val="24"/>
        </w:rPr>
        <w:t>παραχώρηση του ονόματο</w:t>
      </w:r>
      <w:r w:rsidRPr="000D5278">
        <w:rPr>
          <w:rFonts w:eastAsia="Times New Roman"/>
          <w:szCs w:val="24"/>
        </w:rPr>
        <w:t xml:space="preserve">ς γιατί επιβεβαιώνει το σκοπιανό </w:t>
      </w:r>
      <w:r>
        <w:rPr>
          <w:rFonts w:eastAsia="Times New Roman"/>
          <w:szCs w:val="24"/>
        </w:rPr>
        <w:t>αλυτρωτισμό,</w:t>
      </w:r>
      <w:r w:rsidRPr="000D5278">
        <w:rPr>
          <w:rFonts w:eastAsia="Times New Roman"/>
          <w:szCs w:val="24"/>
        </w:rPr>
        <w:t xml:space="preserve"> που ισχυρίζεται ότι έχει δικαίωμα πάνω στην πραγματική Μακεδονία</w:t>
      </w:r>
      <w:r>
        <w:rPr>
          <w:rFonts w:eastAsia="Times New Roman"/>
          <w:szCs w:val="24"/>
        </w:rPr>
        <w:t>.</w:t>
      </w:r>
    </w:p>
    <w:p w14:paraId="01A9E174" w14:textId="77777777" w:rsidR="00887A51" w:rsidRDefault="009C255F">
      <w:pPr>
        <w:spacing w:after="0" w:line="600" w:lineRule="auto"/>
        <w:ind w:firstLine="720"/>
        <w:jc w:val="both"/>
        <w:rPr>
          <w:rFonts w:eastAsia="Times New Roman"/>
          <w:szCs w:val="24"/>
        </w:rPr>
      </w:pPr>
      <w:r>
        <w:rPr>
          <w:rFonts w:eastAsia="Times New Roman"/>
          <w:szCs w:val="24"/>
        </w:rPr>
        <w:t>Κ</w:t>
      </w:r>
      <w:r w:rsidRPr="000D5278">
        <w:rPr>
          <w:rFonts w:eastAsia="Times New Roman"/>
          <w:szCs w:val="24"/>
        </w:rPr>
        <w:t>υρίες και κύριοι συνάδελφοι</w:t>
      </w:r>
      <w:r>
        <w:rPr>
          <w:rFonts w:eastAsia="Times New Roman"/>
          <w:szCs w:val="24"/>
        </w:rPr>
        <w:t>,</w:t>
      </w:r>
      <w:r w:rsidRPr="000D5278">
        <w:rPr>
          <w:rFonts w:eastAsia="Times New Roman"/>
          <w:szCs w:val="24"/>
        </w:rPr>
        <w:t xml:space="preserve"> οφείλετ</w:t>
      </w:r>
      <w:r>
        <w:rPr>
          <w:rFonts w:eastAsia="Times New Roman"/>
          <w:szCs w:val="24"/>
        </w:rPr>
        <w:t>ε κ</w:t>
      </w:r>
      <w:r w:rsidRPr="000D5278">
        <w:rPr>
          <w:rFonts w:eastAsia="Times New Roman"/>
          <w:szCs w:val="24"/>
        </w:rPr>
        <w:t>ατ</w:t>
      </w:r>
      <w:r>
        <w:rPr>
          <w:rFonts w:eastAsia="Times New Roman"/>
          <w:szCs w:val="24"/>
        </w:rPr>
        <w:t xml:space="preserve">’ </w:t>
      </w:r>
      <w:r w:rsidRPr="000D5278">
        <w:rPr>
          <w:rFonts w:eastAsia="Times New Roman"/>
          <w:szCs w:val="24"/>
        </w:rPr>
        <w:t>αρχ</w:t>
      </w:r>
      <w:r>
        <w:rPr>
          <w:rFonts w:eastAsia="Times New Roman"/>
          <w:szCs w:val="24"/>
        </w:rPr>
        <w:t>άς</w:t>
      </w:r>
      <w:r w:rsidRPr="000D5278">
        <w:rPr>
          <w:rFonts w:eastAsia="Times New Roman"/>
          <w:szCs w:val="24"/>
        </w:rPr>
        <w:t xml:space="preserve"> να παραδεχτείτε ότι το κίνημά </w:t>
      </w:r>
      <w:r>
        <w:rPr>
          <w:rFonts w:eastAsia="Times New Roman"/>
          <w:szCs w:val="24"/>
        </w:rPr>
        <w:t>μας, με μπροστάρη</w:t>
      </w:r>
      <w:r w:rsidRPr="000D5278">
        <w:rPr>
          <w:rFonts w:eastAsia="Times New Roman"/>
          <w:szCs w:val="24"/>
        </w:rPr>
        <w:t xml:space="preserve"> τον Πάνο Καμμένο</w:t>
      </w:r>
      <w:r>
        <w:rPr>
          <w:rFonts w:eastAsia="Times New Roman"/>
          <w:szCs w:val="24"/>
        </w:rPr>
        <w:t>,</w:t>
      </w:r>
      <w:r w:rsidRPr="000D5278">
        <w:rPr>
          <w:rFonts w:eastAsia="Times New Roman"/>
          <w:szCs w:val="24"/>
        </w:rPr>
        <w:t xml:space="preserve"> είναι αυτό που </w:t>
      </w:r>
      <w:r>
        <w:rPr>
          <w:rFonts w:eastAsia="Times New Roman"/>
          <w:szCs w:val="24"/>
        </w:rPr>
        <w:t>ε</w:t>
      </w:r>
      <w:r w:rsidRPr="000D5278">
        <w:rPr>
          <w:rFonts w:eastAsia="Times New Roman"/>
          <w:szCs w:val="24"/>
        </w:rPr>
        <w:t xml:space="preserve">ργάστηκε σκληρά ώστε να </w:t>
      </w:r>
      <w:r>
        <w:rPr>
          <w:rFonts w:eastAsia="Times New Roman"/>
          <w:szCs w:val="24"/>
        </w:rPr>
        <w:t>αναθερμανθεί</w:t>
      </w:r>
      <w:r w:rsidRPr="000D5278">
        <w:rPr>
          <w:rFonts w:eastAsia="Times New Roman"/>
          <w:szCs w:val="24"/>
        </w:rPr>
        <w:t xml:space="preserve"> </w:t>
      </w:r>
      <w:r>
        <w:rPr>
          <w:rFonts w:eastAsia="Times New Roman"/>
          <w:szCs w:val="24"/>
        </w:rPr>
        <w:t>η</w:t>
      </w:r>
      <w:r w:rsidRPr="000D5278">
        <w:rPr>
          <w:rFonts w:eastAsia="Times New Roman"/>
          <w:szCs w:val="24"/>
        </w:rPr>
        <w:t xml:space="preserve"> συμμαχία της χώρας μας με τις ισχυρότερες χώρες της Δύσης και να ενισχυθούν μέσα από αυτή </w:t>
      </w:r>
      <w:r>
        <w:rPr>
          <w:rFonts w:eastAsia="Times New Roman"/>
          <w:szCs w:val="24"/>
        </w:rPr>
        <w:t xml:space="preserve">οι </w:t>
      </w:r>
      <w:r w:rsidRPr="000D5278">
        <w:rPr>
          <w:rFonts w:eastAsia="Times New Roman"/>
          <w:szCs w:val="24"/>
        </w:rPr>
        <w:t>εθνικές μας θέσεις</w:t>
      </w:r>
      <w:r>
        <w:rPr>
          <w:rFonts w:eastAsia="Times New Roman"/>
          <w:szCs w:val="24"/>
        </w:rPr>
        <w:t>.</w:t>
      </w:r>
      <w:r w:rsidRPr="000D5278">
        <w:rPr>
          <w:rFonts w:eastAsia="Times New Roman"/>
          <w:szCs w:val="24"/>
        </w:rPr>
        <w:t xml:space="preserve"> </w:t>
      </w:r>
      <w:r>
        <w:rPr>
          <w:rFonts w:eastAsia="Times New Roman"/>
          <w:szCs w:val="24"/>
        </w:rPr>
        <w:t>Έ</w:t>
      </w:r>
      <w:r w:rsidRPr="000D5278">
        <w:rPr>
          <w:rFonts w:eastAsia="Times New Roman"/>
          <w:szCs w:val="24"/>
        </w:rPr>
        <w:t xml:space="preserve">χουμε συγκρουστεί πολλές φορές με συναδέλφους από την </w:t>
      </w:r>
      <w:r>
        <w:rPr>
          <w:rFonts w:eastAsia="Times New Roman"/>
          <w:szCs w:val="24"/>
        </w:rPr>
        <w:t>Α</w:t>
      </w:r>
      <w:r w:rsidRPr="000D5278">
        <w:rPr>
          <w:rFonts w:eastAsia="Times New Roman"/>
          <w:szCs w:val="24"/>
        </w:rPr>
        <w:t>ριστερά</w:t>
      </w:r>
      <w:r>
        <w:rPr>
          <w:rFonts w:eastAsia="Times New Roman"/>
          <w:szCs w:val="24"/>
        </w:rPr>
        <w:t xml:space="preserve">, που εξέφραζαν μία ιδεοληπτική </w:t>
      </w:r>
      <w:r w:rsidRPr="000D5278">
        <w:rPr>
          <w:rFonts w:eastAsia="Times New Roman"/>
          <w:szCs w:val="24"/>
        </w:rPr>
        <w:t>θέση κατά</w:t>
      </w:r>
      <w:r w:rsidRPr="000D5278">
        <w:rPr>
          <w:rFonts w:eastAsia="Times New Roman"/>
          <w:szCs w:val="24"/>
        </w:rPr>
        <w:t xml:space="preserve"> της Δύσης χωρίς ουσιαστικά επιχειρήματα</w:t>
      </w:r>
      <w:r>
        <w:rPr>
          <w:rFonts w:eastAsia="Times New Roman"/>
          <w:szCs w:val="24"/>
        </w:rPr>
        <w:t>.</w:t>
      </w:r>
      <w:r w:rsidRPr="000D5278">
        <w:rPr>
          <w:rFonts w:eastAsia="Times New Roman"/>
          <w:szCs w:val="24"/>
        </w:rPr>
        <w:t xml:space="preserve"> </w:t>
      </w:r>
    </w:p>
    <w:p w14:paraId="01A9E175" w14:textId="77777777" w:rsidR="00887A51" w:rsidRDefault="009C255F">
      <w:pPr>
        <w:spacing w:after="0" w:line="600" w:lineRule="auto"/>
        <w:ind w:firstLine="720"/>
        <w:jc w:val="both"/>
        <w:rPr>
          <w:rFonts w:eastAsia="Times New Roman"/>
          <w:szCs w:val="24"/>
        </w:rPr>
      </w:pPr>
      <w:r>
        <w:rPr>
          <w:rFonts w:eastAsia="Times New Roman"/>
          <w:szCs w:val="24"/>
        </w:rPr>
        <w:t>Ε</w:t>
      </w:r>
      <w:r w:rsidRPr="000D5278">
        <w:rPr>
          <w:rFonts w:eastAsia="Times New Roman"/>
          <w:szCs w:val="24"/>
        </w:rPr>
        <w:t>ίναι ιδιαίτερα δυσάρεστο</w:t>
      </w:r>
      <w:r>
        <w:rPr>
          <w:rFonts w:eastAsia="Times New Roman"/>
          <w:szCs w:val="24"/>
        </w:rPr>
        <w:t>,</w:t>
      </w:r>
      <w:r w:rsidRPr="000D5278">
        <w:rPr>
          <w:rFonts w:eastAsia="Times New Roman"/>
          <w:szCs w:val="24"/>
        </w:rPr>
        <w:t xml:space="preserve"> </w:t>
      </w:r>
      <w:r>
        <w:rPr>
          <w:rFonts w:eastAsia="Times New Roman"/>
          <w:szCs w:val="24"/>
        </w:rPr>
        <w:t>λ</w:t>
      </w:r>
      <w:r w:rsidRPr="000D5278">
        <w:rPr>
          <w:rFonts w:eastAsia="Times New Roman"/>
          <w:szCs w:val="24"/>
        </w:rPr>
        <w:t>οιπόν</w:t>
      </w:r>
      <w:r>
        <w:rPr>
          <w:rFonts w:eastAsia="Times New Roman"/>
          <w:szCs w:val="24"/>
        </w:rPr>
        <w:t>,</w:t>
      </w:r>
      <w:r w:rsidRPr="000D5278">
        <w:rPr>
          <w:rFonts w:eastAsia="Times New Roman"/>
          <w:szCs w:val="24"/>
        </w:rPr>
        <w:t xml:space="preserve"> σήμερα που καλούμαστε να εξηγήσουμε στους ίδιους συναδέλφους πως όλα αυτά δεν σημαίνουν ότι πρέπει να δεχόμαστε </w:t>
      </w:r>
      <w:r>
        <w:rPr>
          <w:rFonts w:eastAsia="Times New Roman"/>
          <w:szCs w:val="24"/>
        </w:rPr>
        <w:t>άκριτα</w:t>
      </w:r>
      <w:r w:rsidRPr="000D5278">
        <w:rPr>
          <w:rFonts w:eastAsia="Times New Roman"/>
          <w:szCs w:val="24"/>
        </w:rPr>
        <w:t xml:space="preserve"> ό</w:t>
      </w:r>
      <w:r>
        <w:rPr>
          <w:rFonts w:eastAsia="Times New Roman"/>
          <w:szCs w:val="24"/>
        </w:rPr>
        <w:t>,</w:t>
      </w:r>
      <w:r w:rsidRPr="000D5278">
        <w:rPr>
          <w:rFonts w:eastAsia="Times New Roman"/>
          <w:szCs w:val="24"/>
        </w:rPr>
        <w:t>τι μας φέρνουν από τη Δύση</w:t>
      </w:r>
      <w:r>
        <w:rPr>
          <w:rFonts w:eastAsia="Times New Roman"/>
          <w:szCs w:val="24"/>
        </w:rPr>
        <w:t>,</w:t>
      </w:r>
      <w:r w:rsidRPr="000D5278">
        <w:rPr>
          <w:rFonts w:eastAsia="Times New Roman"/>
          <w:szCs w:val="24"/>
        </w:rPr>
        <w:t xml:space="preserve"> επιτρέποντας έτσι παγίδες που</w:t>
      </w:r>
      <w:r w:rsidRPr="000D5278">
        <w:rPr>
          <w:rFonts w:eastAsia="Times New Roman"/>
          <w:szCs w:val="24"/>
        </w:rPr>
        <w:t xml:space="preserve"> στήνουν κέντρα και παράκεντρα</w:t>
      </w:r>
      <w:r>
        <w:rPr>
          <w:rFonts w:eastAsia="Times New Roman"/>
          <w:szCs w:val="24"/>
        </w:rPr>
        <w:t>.</w:t>
      </w:r>
      <w:r w:rsidRPr="000D5278">
        <w:rPr>
          <w:rFonts w:eastAsia="Times New Roman"/>
          <w:szCs w:val="24"/>
        </w:rPr>
        <w:t xml:space="preserve"> </w:t>
      </w:r>
    </w:p>
    <w:p w14:paraId="01A9E176" w14:textId="77777777" w:rsidR="00887A51" w:rsidRDefault="009C255F">
      <w:pPr>
        <w:spacing w:after="0" w:line="600" w:lineRule="auto"/>
        <w:ind w:firstLine="720"/>
        <w:jc w:val="both"/>
        <w:rPr>
          <w:rFonts w:eastAsia="Times New Roman"/>
          <w:szCs w:val="24"/>
        </w:rPr>
      </w:pPr>
      <w:r>
        <w:rPr>
          <w:rFonts w:eastAsia="Times New Roman"/>
          <w:szCs w:val="24"/>
        </w:rPr>
        <w:t>Η</w:t>
      </w:r>
      <w:r w:rsidRPr="000D5278">
        <w:rPr>
          <w:rFonts w:eastAsia="Times New Roman"/>
          <w:szCs w:val="24"/>
        </w:rPr>
        <w:t xml:space="preserve"> άγνοια των διεθνών </w:t>
      </w:r>
      <w:r>
        <w:rPr>
          <w:rFonts w:eastAsia="Times New Roman"/>
          <w:szCs w:val="24"/>
        </w:rPr>
        <w:t>γεωπολιτικών</w:t>
      </w:r>
      <w:r w:rsidRPr="000D5278">
        <w:rPr>
          <w:rFonts w:eastAsia="Times New Roman"/>
          <w:szCs w:val="24"/>
        </w:rPr>
        <w:t xml:space="preserve"> καταστάσεων είναι φανερό </w:t>
      </w:r>
      <w:r>
        <w:rPr>
          <w:rFonts w:eastAsia="Times New Roman"/>
          <w:szCs w:val="24"/>
        </w:rPr>
        <w:t xml:space="preserve">ότι πηγάζει από το ότι </w:t>
      </w:r>
      <w:r w:rsidRPr="000D5278">
        <w:rPr>
          <w:rFonts w:eastAsia="Times New Roman"/>
          <w:szCs w:val="24"/>
        </w:rPr>
        <w:t>επί πολλά χρόνια βασίζ</w:t>
      </w:r>
      <w:r>
        <w:rPr>
          <w:rFonts w:eastAsia="Times New Roman"/>
          <w:szCs w:val="24"/>
        </w:rPr>
        <w:t>ατε</w:t>
      </w:r>
      <w:r w:rsidRPr="000D5278">
        <w:rPr>
          <w:rFonts w:eastAsia="Times New Roman"/>
          <w:szCs w:val="24"/>
        </w:rPr>
        <w:t xml:space="preserve"> τις πο</w:t>
      </w:r>
      <w:r w:rsidRPr="000D5278">
        <w:rPr>
          <w:rFonts w:eastAsia="Times New Roman"/>
          <w:szCs w:val="24"/>
        </w:rPr>
        <w:lastRenderedPageBreak/>
        <w:t xml:space="preserve">λιτικές σας πεποιθήσεις </w:t>
      </w:r>
      <w:r>
        <w:rPr>
          <w:rFonts w:eastAsia="Times New Roman"/>
          <w:szCs w:val="24"/>
        </w:rPr>
        <w:t xml:space="preserve">σε </w:t>
      </w:r>
      <w:r w:rsidRPr="000D5278">
        <w:rPr>
          <w:rFonts w:eastAsia="Times New Roman"/>
          <w:szCs w:val="24"/>
        </w:rPr>
        <w:t>ευφημισμ</w:t>
      </w:r>
      <w:r>
        <w:rPr>
          <w:rFonts w:eastAsia="Times New Roman"/>
          <w:szCs w:val="24"/>
        </w:rPr>
        <w:t>ού</w:t>
      </w:r>
      <w:r w:rsidRPr="000D5278">
        <w:rPr>
          <w:rFonts w:eastAsia="Times New Roman"/>
          <w:szCs w:val="24"/>
        </w:rPr>
        <w:t>ς και ωραία λόγια αντ</w:t>
      </w:r>
      <w:r>
        <w:rPr>
          <w:rFonts w:eastAsia="Times New Roman"/>
          <w:szCs w:val="24"/>
        </w:rPr>
        <w:t>ίδραση</w:t>
      </w:r>
      <w:r w:rsidRPr="000D5278">
        <w:rPr>
          <w:rFonts w:eastAsia="Times New Roman"/>
          <w:szCs w:val="24"/>
        </w:rPr>
        <w:t>ς και</w:t>
      </w:r>
      <w:r>
        <w:rPr>
          <w:rFonts w:eastAsia="Times New Roman"/>
          <w:szCs w:val="24"/>
        </w:rPr>
        <w:t xml:space="preserve"> αντίστασης,</w:t>
      </w:r>
      <w:r w:rsidRPr="000D5278">
        <w:rPr>
          <w:rFonts w:eastAsia="Times New Roman"/>
          <w:szCs w:val="24"/>
        </w:rPr>
        <w:t xml:space="preserve"> όχι όμως σε πραγματικά γεγο</w:t>
      </w:r>
      <w:r w:rsidRPr="000D5278">
        <w:rPr>
          <w:rFonts w:eastAsia="Times New Roman"/>
          <w:szCs w:val="24"/>
        </w:rPr>
        <w:t>νότα</w:t>
      </w:r>
      <w:r>
        <w:rPr>
          <w:rFonts w:eastAsia="Times New Roman"/>
          <w:szCs w:val="24"/>
        </w:rPr>
        <w:t>.</w:t>
      </w:r>
      <w:r w:rsidRPr="000D5278">
        <w:rPr>
          <w:rFonts w:eastAsia="Times New Roman"/>
          <w:szCs w:val="24"/>
        </w:rPr>
        <w:t xml:space="preserve"> Αυτό ακριβώς </w:t>
      </w:r>
      <w:r>
        <w:rPr>
          <w:rFonts w:eastAsia="Times New Roman"/>
          <w:szCs w:val="24"/>
        </w:rPr>
        <w:t>δ</w:t>
      </w:r>
      <w:r w:rsidRPr="000D5278">
        <w:rPr>
          <w:rFonts w:eastAsia="Times New Roman"/>
          <w:szCs w:val="24"/>
        </w:rPr>
        <w:t>εν σας επέτρεψε να αντιληφθείτε ότι στη Δύση λειτουργούν και σκοτεινά συμφέροντα που σε κα</w:t>
      </w:r>
      <w:r>
        <w:rPr>
          <w:rFonts w:eastAsia="Times New Roman"/>
          <w:szCs w:val="24"/>
        </w:rPr>
        <w:t>μ</w:t>
      </w:r>
      <w:r w:rsidRPr="000D5278">
        <w:rPr>
          <w:rFonts w:eastAsia="Times New Roman"/>
          <w:szCs w:val="24"/>
        </w:rPr>
        <w:t>μία περίπτωση δεν νοιάζονται για την Ελλάδα</w:t>
      </w:r>
      <w:r>
        <w:rPr>
          <w:rFonts w:eastAsia="Times New Roman"/>
          <w:szCs w:val="24"/>
        </w:rPr>
        <w:t>,</w:t>
      </w:r>
      <w:r w:rsidRPr="000D5278">
        <w:rPr>
          <w:rFonts w:eastAsia="Times New Roman"/>
          <w:szCs w:val="24"/>
        </w:rPr>
        <w:t xml:space="preserve"> αλλά έχουν σκοπό να επιβάλλουν διεθνώς τα συμφέροντα μιας παγκόσμιας </w:t>
      </w:r>
      <w:r>
        <w:rPr>
          <w:rFonts w:eastAsia="Times New Roman"/>
          <w:szCs w:val="24"/>
        </w:rPr>
        <w:t>ε</w:t>
      </w:r>
      <w:r w:rsidRPr="000D5278">
        <w:rPr>
          <w:rFonts w:eastAsia="Times New Roman"/>
          <w:szCs w:val="24"/>
        </w:rPr>
        <w:t>λίτ</w:t>
      </w:r>
      <w:r>
        <w:rPr>
          <w:rFonts w:eastAsia="Times New Roman"/>
          <w:szCs w:val="24"/>
        </w:rPr>
        <w:t>,</w:t>
      </w:r>
      <w:r w:rsidRPr="000D5278">
        <w:rPr>
          <w:rFonts w:eastAsia="Times New Roman"/>
          <w:szCs w:val="24"/>
        </w:rPr>
        <w:t xml:space="preserve"> απολύτως πρόθυμα να </w:t>
      </w:r>
      <w:r>
        <w:rPr>
          <w:rFonts w:eastAsia="Times New Roman"/>
          <w:szCs w:val="24"/>
        </w:rPr>
        <w:t>τσαλα</w:t>
      </w:r>
      <w:r>
        <w:rPr>
          <w:rFonts w:eastAsia="Times New Roman"/>
          <w:szCs w:val="24"/>
        </w:rPr>
        <w:t xml:space="preserve">πατήσουν </w:t>
      </w:r>
      <w:r w:rsidRPr="000D5278">
        <w:rPr>
          <w:rFonts w:eastAsia="Times New Roman"/>
          <w:szCs w:val="24"/>
        </w:rPr>
        <w:t>ανθρώπους και λ</w:t>
      </w:r>
      <w:r>
        <w:rPr>
          <w:rFonts w:eastAsia="Times New Roman"/>
          <w:szCs w:val="24"/>
        </w:rPr>
        <w:t>αούς</w:t>
      </w:r>
      <w:r w:rsidRPr="000D5278">
        <w:rPr>
          <w:rFonts w:eastAsia="Times New Roman"/>
          <w:szCs w:val="24"/>
        </w:rPr>
        <w:t xml:space="preserve"> χωρίς δεύτερη σκέψη</w:t>
      </w:r>
      <w:r>
        <w:rPr>
          <w:rFonts w:eastAsia="Times New Roman"/>
          <w:szCs w:val="24"/>
        </w:rPr>
        <w:t>.</w:t>
      </w:r>
    </w:p>
    <w:p w14:paraId="01A9E177" w14:textId="77777777" w:rsidR="00887A51" w:rsidRDefault="009C255F">
      <w:pPr>
        <w:spacing w:after="0" w:line="600" w:lineRule="auto"/>
        <w:ind w:firstLine="720"/>
        <w:jc w:val="both"/>
        <w:rPr>
          <w:rFonts w:eastAsia="Times New Roman"/>
          <w:szCs w:val="24"/>
        </w:rPr>
      </w:pPr>
      <w:r w:rsidRPr="000D5278">
        <w:rPr>
          <w:rFonts w:eastAsia="Times New Roman"/>
          <w:szCs w:val="24"/>
        </w:rPr>
        <w:t>Οι Ανεξάρτητοι Έλληνες το έχουμε καταγγείλει πολ</w:t>
      </w:r>
      <w:r>
        <w:rPr>
          <w:rFonts w:eastAsia="Times New Roman"/>
          <w:szCs w:val="24"/>
        </w:rPr>
        <w:t>λές φορές και έχουμε κάθε φορά, δ</w:t>
      </w:r>
      <w:r w:rsidRPr="000D5278">
        <w:rPr>
          <w:rFonts w:eastAsia="Times New Roman"/>
          <w:szCs w:val="24"/>
        </w:rPr>
        <w:t>υστυχώς</w:t>
      </w:r>
      <w:r>
        <w:rPr>
          <w:rFonts w:eastAsia="Times New Roman"/>
          <w:szCs w:val="24"/>
        </w:rPr>
        <w:t>,</w:t>
      </w:r>
      <w:r w:rsidRPr="000D5278">
        <w:rPr>
          <w:rFonts w:eastAsia="Times New Roman"/>
          <w:szCs w:val="24"/>
        </w:rPr>
        <w:t xml:space="preserve"> επιβεβαιωθεί</w:t>
      </w:r>
      <w:r>
        <w:rPr>
          <w:rFonts w:eastAsia="Times New Roman"/>
          <w:szCs w:val="24"/>
        </w:rPr>
        <w:t>.</w:t>
      </w:r>
      <w:r w:rsidRPr="000D5278">
        <w:rPr>
          <w:rFonts w:eastAsia="Times New Roman"/>
          <w:szCs w:val="24"/>
        </w:rPr>
        <w:t xml:space="preserve"> </w:t>
      </w:r>
      <w:r>
        <w:rPr>
          <w:rFonts w:eastAsia="Times New Roman"/>
          <w:szCs w:val="24"/>
        </w:rPr>
        <w:t>Τ</w:t>
      </w:r>
      <w:r w:rsidRPr="000D5278">
        <w:rPr>
          <w:rFonts w:eastAsia="Times New Roman"/>
          <w:szCs w:val="24"/>
        </w:rPr>
        <w:t xml:space="preserve">α κέντρα στα οποία αναφερόμαστε απεργάζονται σχέδια που στοχεύουν στη μείωση της </w:t>
      </w:r>
      <w:r>
        <w:rPr>
          <w:rFonts w:eastAsia="Times New Roman"/>
          <w:szCs w:val="24"/>
        </w:rPr>
        <w:t>ε</w:t>
      </w:r>
      <w:r w:rsidRPr="000D5278">
        <w:rPr>
          <w:rFonts w:eastAsia="Times New Roman"/>
          <w:szCs w:val="24"/>
        </w:rPr>
        <w:t>λληνικής εθνικής κυ</w:t>
      </w:r>
      <w:r w:rsidRPr="000D5278">
        <w:rPr>
          <w:rFonts w:eastAsia="Times New Roman"/>
          <w:szCs w:val="24"/>
        </w:rPr>
        <w:t xml:space="preserve">ριαρχίας και στην αφαίρεση κομματιών της χώρας </w:t>
      </w:r>
      <w:r>
        <w:rPr>
          <w:rFonts w:eastAsia="Times New Roman"/>
          <w:szCs w:val="24"/>
        </w:rPr>
        <w:t>μας,</w:t>
      </w:r>
      <w:r w:rsidRPr="000D5278">
        <w:rPr>
          <w:rFonts w:eastAsia="Times New Roman"/>
          <w:szCs w:val="24"/>
        </w:rPr>
        <w:t xml:space="preserve"> </w:t>
      </w:r>
      <w:r>
        <w:rPr>
          <w:rFonts w:eastAsia="Times New Roman"/>
          <w:szCs w:val="24"/>
        </w:rPr>
        <w:t>άλλες φορές των ιερών χωμάτων μας κ</w:t>
      </w:r>
      <w:r w:rsidRPr="000D5278">
        <w:rPr>
          <w:rFonts w:eastAsia="Times New Roman"/>
          <w:szCs w:val="24"/>
        </w:rPr>
        <w:t xml:space="preserve">ι άλλες φορές της ιστορίας και του πολιτισμού </w:t>
      </w:r>
      <w:r>
        <w:rPr>
          <w:rFonts w:eastAsia="Times New Roman"/>
          <w:szCs w:val="24"/>
        </w:rPr>
        <w:t>μας.</w:t>
      </w:r>
      <w:r w:rsidRPr="000D5278">
        <w:rPr>
          <w:rFonts w:eastAsia="Times New Roman"/>
          <w:szCs w:val="24"/>
        </w:rPr>
        <w:t xml:space="preserve"> </w:t>
      </w:r>
    </w:p>
    <w:p w14:paraId="01A9E178" w14:textId="77777777" w:rsidR="00887A51" w:rsidRDefault="009C255F">
      <w:pPr>
        <w:spacing w:after="0" w:line="600" w:lineRule="auto"/>
        <w:ind w:firstLine="720"/>
        <w:jc w:val="both"/>
        <w:rPr>
          <w:rFonts w:eastAsia="Times New Roman"/>
          <w:szCs w:val="24"/>
        </w:rPr>
      </w:pPr>
      <w:r>
        <w:rPr>
          <w:rFonts w:eastAsia="Times New Roman"/>
          <w:szCs w:val="24"/>
        </w:rPr>
        <w:t>Θ</w:t>
      </w:r>
      <w:r w:rsidRPr="000D5278">
        <w:rPr>
          <w:rFonts w:eastAsia="Times New Roman"/>
          <w:szCs w:val="24"/>
        </w:rPr>
        <w:t xml:space="preserve">έλω να τονίσω </w:t>
      </w:r>
      <w:r>
        <w:rPr>
          <w:rFonts w:eastAsia="Times New Roman"/>
          <w:szCs w:val="24"/>
        </w:rPr>
        <w:t xml:space="preserve">ότι </w:t>
      </w:r>
      <w:r w:rsidRPr="000D5278">
        <w:rPr>
          <w:rFonts w:eastAsia="Times New Roman"/>
          <w:szCs w:val="24"/>
        </w:rPr>
        <w:t>το παραπάνω δεν πρόκειται περί συνωμοσιολογίας</w:t>
      </w:r>
      <w:r>
        <w:rPr>
          <w:rFonts w:eastAsia="Times New Roman"/>
          <w:szCs w:val="24"/>
        </w:rPr>
        <w:t>,</w:t>
      </w:r>
      <w:r w:rsidRPr="000D5278">
        <w:rPr>
          <w:rFonts w:eastAsia="Times New Roman"/>
          <w:szCs w:val="24"/>
        </w:rPr>
        <w:t xml:space="preserve"> όπως δεν είναι συνωμοσιολογία η άρνηση </w:t>
      </w:r>
      <w:r>
        <w:rPr>
          <w:rFonts w:eastAsia="Times New Roman"/>
          <w:szCs w:val="24"/>
        </w:rPr>
        <w:t>των</w:t>
      </w:r>
      <w:r w:rsidRPr="000D5278">
        <w:rPr>
          <w:rFonts w:eastAsia="Times New Roman"/>
          <w:szCs w:val="24"/>
        </w:rPr>
        <w:t xml:space="preserve"> </w:t>
      </w:r>
      <w:r>
        <w:rPr>
          <w:rFonts w:eastAsia="Times New Roman"/>
          <w:szCs w:val="24"/>
        </w:rPr>
        <w:t>Β</w:t>
      </w:r>
      <w:r w:rsidRPr="000D5278">
        <w:rPr>
          <w:rFonts w:eastAsia="Times New Roman"/>
          <w:szCs w:val="24"/>
        </w:rPr>
        <w:t>ρετανών να μας επι</w:t>
      </w:r>
      <w:r>
        <w:rPr>
          <w:rFonts w:eastAsia="Times New Roman"/>
          <w:szCs w:val="24"/>
        </w:rPr>
        <w:t>σ</w:t>
      </w:r>
      <w:r w:rsidRPr="000D5278">
        <w:rPr>
          <w:rFonts w:eastAsia="Times New Roman"/>
          <w:szCs w:val="24"/>
        </w:rPr>
        <w:t>τρέψουν τα μάρμαρα του Παρθενώνα</w:t>
      </w:r>
      <w:r>
        <w:rPr>
          <w:rFonts w:eastAsia="Times New Roman"/>
          <w:szCs w:val="24"/>
        </w:rPr>
        <w:t>,</w:t>
      </w:r>
      <w:r w:rsidRPr="000D5278">
        <w:rPr>
          <w:rFonts w:eastAsia="Times New Roman"/>
          <w:szCs w:val="24"/>
        </w:rPr>
        <w:t xml:space="preserve"> όπως δεν είναι συνωμοσιολογία </w:t>
      </w:r>
      <w:r>
        <w:rPr>
          <w:rFonts w:eastAsia="Times New Roman"/>
          <w:szCs w:val="24"/>
        </w:rPr>
        <w:t xml:space="preserve">η </w:t>
      </w:r>
      <w:r w:rsidRPr="000D5278">
        <w:rPr>
          <w:rFonts w:eastAsia="Times New Roman"/>
          <w:szCs w:val="24"/>
        </w:rPr>
        <w:t>κερδοσκοπική δράση του επι</w:t>
      </w:r>
      <w:r w:rsidRPr="000D5278">
        <w:rPr>
          <w:rFonts w:eastAsia="Times New Roman"/>
          <w:szCs w:val="24"/>
        </w:rPr>
        <w:lastRenderedPageBreak/>
        <w:t xml:space="preserve">χειρηματία </w:t>
      </w:r>
      <w:proofErr w:type="spellStart"/>
      <w:r>
        <w:rPr>
          <w:rFonts w:eastAsia="Times New Roman"/>
          <w:szCs w:val="24"/>
        </w:rPr>
        <w:t>Σόρος</w:t>
      </w:r>
      <w:proofErr w:type="spellEnd"/>
      <w:r>
        <w:rPr>
          <w:rFonts w:eastAsia="Times New Roman"/>
          <w:szCs w:val="24"/>
        </w:rPr>
        <w:t xml:space="preserve"> </w:t>
      </w:r>
      <w:r w:rsidRPr="000D5278">
        <w:rPr>
          <w:rFonts w:eastAsia="Times New Roman"/>
          <w:szCs w:val="24"/>
        </w:rPr>
        <w:t xml:space="preserve">σε βάρος </w:t>
      </w:r>
      <w:r>
        <w:rPr>
          <w:rFonts w:eastAsia="Times New Roman"/>
          <w:szCs w:val="24"/>
        </w:rPr>
        <w:t xml:space="preserve">κυρίαρχων </w:t>
      </w:r>
      <w:r w:rsidRPr="000D5278">
        <w:rPr>
          <w:rFonts w:eastAsia="Times New Roman"/>
          <w:szCs w:val="24"/>
        </w:rPr>
        <w:t xml:space="preserve">κρατών του αναπτυσσόμενου κόσμου και η άμεση σχεδόν εμπλοκή του στη </w:t>
      </w:r>
      <w:r>
        <w:rPr>
          <w:rFonts w:eastAsia="Times New Roman"/>
          <w:szCs w:val="24"/>
        </w:rPr>
        <w:t>Σ</w:t>
      </w:r>
      <w:r w:rsidRPr="000D5278">
        <w:rPr>
          <w:rFonts w:eastAsia="Times New Roman"/>
          <w:szCs w:val="24"/>
        </w:rPr>
        <w:t>υμφωνία των Πρεσπών</w:t>
      </w:r>
      <w:r>
        <w:rPr>
          <w:rFonts w:eastAsia="Times New Roman"/>
          <w:szCs w:val="24"/>
        </w:rPr>
        <w:t>.</w:t>
      </w:r>
      <w:r w:rsidRPr="000D5278">
        <w:rPr>
          <w:rFonts w:eastAsia="Times New Roman"/>
          <w:szCs w:val="24"/>
        </w:rPr>
        <w:t xml:space="preserve"> </w:t>
      </w:r>
    </w:p>
    <w:p w14:paraId="01A9E179" w14:textId="77777777" w:rsidR="00887A51" w:rsidRDefault="009C255F">
      <w:pPr>
        <w:spacing w:after="0" w:line="600" w:lineRule="auto"/>
        <w:ind w:firstLine="720"/>
        <w:jc w:val="both"/>
        <w:rPr>
          <w:rFonts w:eastAsia="Times New Roman"/>
          <w:szCs w:val="24"/>
        </w:rPr>
      </w:pPr>
      <w:r>
        <w:rPr>
          <w:rFonts w:eastAsia="Times New Roman"/>
          <w:szCs w:val="24"/>
        </w:rPr>
        <w:t>Δ</w:t>
      </w:r>
      <w:r w:rsidRPr="000D5278">
        <w:rPr>
          <w:rFonts w:eastAsia="Times New Roman"/>
          <w:szCs w:val="24"/>
        </w:rPr>
        <w:t>εν είναι συνωμοσι</w:t>
      </w:r>
      <w:r w:rsidRPr="000D5278">
        <w:rPr>
          <w:rFonts w:eastAsia="Times New Roman"/>
          <w:szCs w:val="24"/>
        </w:rPr>
        <w:t>ολογία ούτε το γερμανικό ναζιστικό σχέδιο του Β</w:t>
      </w:r>
      <w:r>
        <w:rPr>
          <w:rFonts w:eastAsia="Times New Roman"/>
          <w:szCs w:val="24"/>
        </w:rPr>
        <w:t xml:space="preserve">΄ </w:t>
      </w:r>
      <w:r w:rsidRPr="000D5278">
        <w:rPr>
          <w:rFonts w:eastAsia="Times New Roman"/>
          <w:szCs w:val="24"/>
        </w:rPr>
        <w:t xml:space="preserve"> Παγκοσμίου Πολέμου ώστε να δοθεί η Θράκη στη Βουλγαρία και μεγάλο μέρος της Μακεδονίας μαζί με τη Θεσσαλονίκη στη Σερβία</w:t>
      </w:r>
      <w:r>
        <w:rPr>
          <w:rFonts w:eastAsia="Times New Roman"/>
          <w:szCs w:val="24"/>
        </w:rPr>
        <w:t>,</w:t>
      </w:r>
      <w:r w:rsidRPr="000D5278">
        <w:rPr>
          <w:rFonts w:eastAsia="Times New Roman"/>
          <w:szCs w:val="24"/>
        </w:rPr>
        <w:t xml:space="preserve"> για </w:t>
      </w:r>
      <w:r>
        <w:rPr>
          <w:rFonts w:eastAsia="Times New Roman"/>
          <w:szCs w:val="24"/>
        </w:rPr>
        <w:t>να εξυπηρετηθούν διαχρονικά γεωπολιτικά συμ</w:t>
      </w:r>
      <w:r w:rsidRPr="000D5278">
        <w:rPr>
          <w:rFonts w:eastAsia="Times New Roman"/>
          <w:szCs w:val="24"/>
        </w:rPr>
        <w:t>φέροντα της βιομηχανικής μεγαλοαστική</w:t>
      </w:r>
      <w:r w:rsidRPr="000D5278">
        <w:rPr>
          <w:rFonts w:eastAsia="Times New Roman"/>
          <w:szCs w:val="24"/>
        </w:rPr>
        <w:t>ς τάξης της Γερμανίας</w:t>
      </w:r>
      <w:r>
        <w:rPr>
          <w:rFonts w:eastAsia="Times New Roman"/>
          <w:szCs w:val="24"/>
        </w:rPr>
        <w:t>,</w:t>
      </w:r>
      <w:r w:rsidRPr="000D5278">
        <w:rPr>
          <w:rFonts w:eastAsia="Times New Roman"/>
          <w:szCs w:val="24"/>
        </w:rPr>
        <w:t xml:space="preserve"> </w:t>
      </w:r>
      <w:r>
        <w:rPr>
          <w:rFonts w:eastAsia="Times New Roman"/>
          <w:szCs w:val="24"/>
        </w:rPr>
        <w:t>τα οποία</w:t>
      </w:r>
      <w:r w:rsidRPr="000D5278">
        <w:rPr>
          <w:rFonts w:eastAsia="Times New Roman"/>
          <w:szCs w:val="24"/>
        </w:rPr>
        <w:t xml:space="preserve"> είναι γνωστά σε όσους έχουν μία στοιχειώδη αντίληψη της ιστορίας</w:t>
      </w:r>
      <w:r>
        <w:rPr>
          <w:rFonts w:eastAsia="Times New Roman"/>
          <w:szCs w:val="24"/>
        </w:rPr>
        <w:t>.</w:t>
      </w:r>
    </w:p>
    <w:p w14:paraId="01A9E17A" w14:textId="77777777" w:rsidR="00887A51" w:rsidRDefault="009C255F">
      <w:pPr>
        <w:spacing w:after="0" w:line="600" w:lineRule="auto"/>
        <w:ind w:firstLine="720"/>
        <w:jc w:val="both"/>
        <w:rPr>
          <w:rFonts w:eastAsia="Times New Roman"/>
          <w:szCs w:val="24"/>
        </w:rPr>
      </w:pPr>
      <w:r>
        <w:rPr>
          <w:rFonts w:eastAsia="Times New Roman"/>
          <w:szCs w:val="24"/>
        </w:rPr>
        <w:t>Τ</w:t>
      </w:r>
      <w:r w:rsidRPr="000D5278">
        <w:rPr>
          <w:rFonts w:eastAsia="Times New Roman"/>
          <w:szCs w:val="24"/>
        </w:rPr>
        <w:t>ονίζω</w:t>
      </w:r>
      <w:r>
        <w:rPr>
          <w:rFonts w:eastAsia="Times New Roman"/>
          <w:szCs w:val="24"/>
        </w:rPr>
        <w:t>,</w:t>
      </w:r>
      <w:r w:rsidRPr="000D5278">
        <w:rPr>
          <w:rFonts w:eastAsia="Times New Roman"/>
          <w:szCs w:val="24"/>
        </w:rPr>
        <w:t xml:space="preserve"> κυρίες και κύριοι συνάδελφοι</w:t>
      </w:r>
      <w:r>
        <w:rPr>
          <w:rFonts w:eastAsia="Times New Roman"/>
          <w:szCs w:val="24"/>
        </w:rPr>
        <w:t>,</w:t>
      </w:r>
      <w:r w:rsidRPr="000D5278">
        <w:rPr>
          <w:rFonts w:eastAsia="Times New Roman"/>
          <w:szCs w:val="24"/>
        </w:rPr>
        <w:t xml:space="preserve"> </w:t>
      </w:r>
      <w:r>
        <w:rPr>
          <w:rFonts w:eastAsia="Times New Roman"/>
          <w:szCs w:val="24"/>
        </w:rPr>
        <w:t>ότι αναφέροντας τα παραπάνω</w:t>
      </w:r>
      <w:r w:rsidRPr="000D5278">
        <w:rPr>
          <w:rFonts w:eastAsia="Times New Roman"/>
          <w:szCs w:val="24"/>
        </w:rPr>
        <w:t xml:space="preserve"> δεν στρεφόμαστε κατά των </w:t>
      </w:r>
      <w:r>
        <w:rPr>
          <w:rFonts w:eastAsia="Times New Roman"/>
          <w:szCs w:val="24"/>
        </w:rPr>
        <w:t xml:space="preserve">λαών, </w:t>
      </w:r>
      <w:r w:rsidRPr="000D5278">
        <w:rPr>
          <w:rFonts w:eastAsia="Times New Roman"/>
          <w:szCs w:val="24"/>
        </w:rPr>
        <w:t xml:space="preserve">ούτε των Γερμανών </w:t>
      </w:r>
      <w:r>
        <w:rPr>
          <w:rFonts w:eastAsia="Times New Roman"/>
          <w:szCs w:val="24"/>
        </w:rPr>
        <w:t>ούτε</w:t>
      </w:r>
      <w:r w:rsidRPr="000D5278">
        <w:rPr>
          <w:rFonts w:eastAsia="Times New Roman"/>
          <w:szCs w:val="24"/>
        </w:rPr>
        <w:t xml:space="preserve"> του λαού των Σκοπίων</w:t>
      </w:r>
      <w:r>
        <w:rPr>
          <w:rFonts w:eastAsia="Times New Roman"/>
          <w:szCs w:val="24"/>
        </w:rPr>
        <w:t>.</w:t>
      </w:r>
      <w:r w:rsidRPr="000D5278">
        <w:rPr>
          <w:rFonts w:eastAsia="Times New Roman"/>
          <w:szCs w:val="24"/>
        </w:rPr>
        <w:t xml:space="preserve"> </w:t>
      </w:r>
      <w:r>
        <w:rPr>
          <w:rFonts w:eastAsia="Times New Roman"/>
          <w:szCs w:val="24"/>
        </w:rPr>
        <w:t>Α</w:t>
      </w:r>
      <w:r w:rsidRPr="000D5278">
        <w:rPr>
          <w:rFonts w:eastAsia="Times New Roman"/>
          <w:szCs w:val="24"/>
        </w:rPr>
        <w:t>ποδεικνύουμε</w:t>
      </w:r>
      <w:r>
        <w:rPr>
          <w:rFonts w:eastAsia="Times New Roman"/>
          <w:szCs w:val="24"/>
        </w:rPr>
        <w:t>,</w:t>
      </w:r>
      <w:r w:rsidRPr="000D5278">
        <w:rPr>
          <w:rFonts w:eastAsia="Times New Roman"/>
          <w:szCs w:val="24"/>
        </w:rPr>
        <w:t xml:space="preserve"> </w:t>
      </w:r>
      <w:r>
        <w:rPr>
          <w:rFonts w:eastAsia="Times New Roman"/>
          <w:szCs w:val="24"/>
        </w:rPr>
        <w:t>ό</w:t>
      </w:r>
      <w:r>
        <w:rPr>
          <w:rFonts w:eastAsia="Times New Roman"/>
          <w:szCs w:val="24"/>
        </w:rPr>
        <w:t>μως,</w:t>
      </w:r>
      <w:r w:rsidRPr="000D5278">
        <w:rPr>
          <w:rFonts w:eastAsia="Times New Roman"/>
          <w:szCs w:val="24"/>
        </w:rPr>
        <w:t xml:space="preserve"> πέρα από κάθε αμφιβολία την ύπαρξη των σχεδιασμών από πολιτικά και </w:t>
      </w:r>
      <w:r>
        <w:rPr>
          <w:rFonts w:eastAsia="Times New Roman"/>
          <w:szCs w:val="24"/>
        </w:rPr>
        <w:t>π</w:t>
      </w:r>
      <w:r w:rsidRPr="000D5278">
        <w:rPr>
          <w:rFonts w:eastAsia="Times New Roman"/>
          <w:szCs w:val="24"/>
        </w:rPr>
        <w:t xml:space="preserve">αραπολιτικά κέντρα που δεν συμβαδίζουν καθόλου με τα </w:t>
      </w:r>
      <w:r>
        <w:rPr>
          <w:rFonts w:eastAsia="Times New Roman"/>
          <w:szCs w:val="24"/>
        </w:rPr>
        <w:t xml:space="preserve">ελληνικά </w:t>
      </w:r>
      <w:r w:rsidRPr="000D5278">
        <w:rPr>
          <w:rFonts w:eastAsia="Times New Roman"/>
          <w:szCs w:val="24"/>
        </w:rPr>
        <w:t>συμφέροντα</w:t>
      </w:r>
      <w:r>
        <w:rPr>
          <w:rFonts w:eastAsia="Times New Roman"/>
          <w:szCs w:val="24"/>
        </w:rPr>
        <w:t>.</w:t>
      </w:r>
      <w:r w:rsidRPr="000D5278">
        <w:rPr>
          <w:rFonts w:eastAsia="Times New Roman"/>
          <w:szCs w:val="24"/>
        </w:rPr>
        <w:t xml:space="preserve"> </w:t>
      </w:r>
      <w:r>
        <w:rPr>
          <w:rFonts w:eastAsia="Times New Roman"/>
          <w:szCs w:val="24"/>
        </w:rPr>
        <w:t xml:space="preserve">Οι </w:t>
      </w:r>
      <w:r w:rsidRPr="000D5278">
        <w:rPr>
          <w:rFonts w:eastAsia="Times New Roman"/>
          <w:szCs w:val="24"/>
        </w:rPr>
        <w:t>σχεδιασμ</w:t>
      </w:r>
      <w:r>
        <w:rPr>
          <w:rFonts w:eastAsia="Times New Roman"/>
          <w:szCs w:val="24"/>
        </w:rPr>
        <w:t xml:space="preserve">οί αυτοί </w:t>
      </w:r>
      <w:r w:rsidRPr="000D5278">
        <w:rPr>
          <w:rFonts w:eastAsia="Times New Roman"/>
          <w:szCs w:val="24"/>
        </w:rPr>
        <w:t xml:space="preserve">έχουν να κάνουν </w:t>
      </w:r>
      <w:r>
        <w:rPr>
          <w:rFonts w:eastAsia="Times New Roman"/>
          <w:szCs w:val="24"/>
        </w:rPr>
        <w:t xml:space="preserve">με </w:t>
      </w:r>
      <w:r w:rsidRPr="000D5278">
        <w:rPr>
          <w:rFonts w:eastAsia="Times New Roman"/>
          <w:szCs w:val="24"/>
        </w:rPr>
        <w:t xml:space="preserve">τους </w:t>
      </w:r>
      <w:r>
        <w:rPr>
          <w:rFonts w:eastAsia="Times New Roman"/>
          <w:szCs w:val="24"/>
        </w:rPr>
        <w:t>ίδιους,</w:t>
      </w:r>
      <w:r w:rsidRPr="000D5278">
        <w:rPr>
          <w:rFonts w:eastAsia="Times New Roman"/>
          <w:szCs w:val="24"/>
        </w:rPr>
        <w:t xml:space="preserve"> πάνω</w:t>
      </w:r>
      <w:r>
        <w:rPr>
          <w:rFonts w:eastAsia="Times New Roman"/>
          <w:szCs w:val="24"/>
        </w:rPr>
        <w:t xml:space="preserve"> </w:t>
      </w:r>
      <w:r w:rsidRPr="000D5278">
        <w:rPr>
          <w:rFonts w:eastAsia="Times New Roman"/>
          <w:szCs w:val="24"/>
        </w:rPr>
        <w:t>κάτω</w:t>
      </w:r>
      <w:r>
        <w:rPr>
          <w:rFonts w:eastAsia="Times New Roman"/>
          <w:szCs w:val="24"/>
        </w:rPr>
        <w:t>,</w:t>
      </w:r>
      <w:r w:rsidRPr="000D5278">
        <w:rPr>
          <w:rFonts w:eastAsia="Times New Roman"/>
          <w:szCs w:val="24"/>
        </w:rPr>
        <w:t xml:space="preserve"> ενεργειακούς και </w:t>
      </w:r>
      <w:r>
        <w:rPr>
          <w:rFonts w:eastAsia="Times New Roman"/>
          <w:szCs w:val="24"/>
        </w:rPr>
        <w:t>γεω</w:t>
      </w:r>
      <w:r w:rsidRPr="000D5278">
        <w:rPr>
          <w:rFonts w:eastAsia="Times New Roman"/>
          <w:szCs w:val="24"/>
        </w:rPr>
        <w:t>πολιτικούς στόχους που είχ</w:t>
      </w:r>
      <w:r w:rsidRPr="000D5278">
        <w:rPr>
          <w:rFonts w:eastAsia="Times New Roman"/>
          <w:szCs w:val="24"/>
        </w:rPr>
        <w:t xml:space="preserve">αν πάντοτε και επιζητούν την απορρύθμιση των </w:t>
      </w:r>
      <w:r w:rsidRPr="000D5278">
        <w:rPr>
          <w:rFonts w:eastAsia="Times New Roman"/>
          <w:szCs w:val="24"/>
        </w:rPr>
        <w:lastRenderedPageBreak/>
        <w:t>Βαλκανίων</w:t>
      </w:r>
      <w:r>
        <w:rPr>
          <w:rFonts w:eastAsia="Times New Roman"/>
          <w:szCs w:val="24"/>
        </w:rPr>
        <w:t>,</w:t>
      </w:r>
      <w:r w:rsidRPr="000D5278">
        <w:rPr>
          <w:rFonts w:eastAsia="Times New Roman"/>
          <w:szCs w:val="24"/>
        </w:rPr>
        <w:t xml:space="preserve"> την αναδιανομή </w:t>
      </w:r>
      <w:r>
        <w:rPr>
          <w:rFonts w:eastAsia="Times New Roman"/>
          <w:szCs w:val="24"/>
        </w:rPr>
        <w:t>εδαφών</w:t>
      </w:r>
      <w:r w:rsidRPr="000D5278">
        <w:rPr>
          <w:rFonts w:eastAsia="Times New Roman"/>
          <w:szCs w:val="24"/>
        </w:rPr>
        <w:t xml:space="preserve"> και κυριαρχικών δικαιωμάτων σε βάρος των πληθυσμών </w:t>
      </w:r>
      <w:r>
        <w:rPr>
          <w:rFonts w:eastAsia="Times New Roman"/>
          <w:szCs w:val="24"/>
        </w:rPr>
        <w:t>τους.</w:t>
      </w:r>
      <w:r w:rsidRPr="000D5278">
        <w:rPr>
          <w:rFonts w:eastAsia="Times New Roman"/>
          <w:szCs w:val="24"/>
        </w:rPr>
        <w:t xml:space="preserve"> </w:t>
      </w:r>
      <w:r>
        <w:rPr>
          <w:rFonts w:eastAsia="Times New Roman"/>
          <w:szCs w:val="24"/>
        </w:rPr>
        <w:t>Οι σχεδιασμοί αυτοί</w:t>
      </w:r>
      <w:r w:rsidRPr="000D5278">
        <w:rPr>
          <w:rFonts w:eastAsia="Times New Roman"/>
          <w:szCs w:val="24"/>
        </w:rPr>
        <w:t xml:space="preserve"> έχουν στόχο την αφαίρεση τμημάτων της ΑΟΖ της Ελλάδος</w:t>
      </w:r>
      <w:r>
        <w:rPr>
          <w:rFonts w:eastAsia="Times New Roman"/>
          <w:szCs w:val="24"/>
        </w:rPr>
        <w:t>, που</w:t>
      </w:r>
      <w:r w:rsidRPr="000D5278">
        <w:rPr>
          <w:rFonts w:eastAsia="Times New Roman"/>
          <w:szCs w:val="24"/>
        </w:rPr>
        <w:t xml:space="preserve"> θα επιτρέψουν σε συμφέροντα που κινούνται </w:t>
      </w:r>
      <w:r w:rsidRPr="000D5278">
        <w:rPr>
          <w:rFonts w:eastAsia="Times New Roman"/>
          <w:szCs w:val="24"/>
        </w:rPr>
        <w:t xml:space="preserve">έξω από τη χώρα μας να εκμεταλλευτούν τον </w:t>
      </w:r>
      <w:r>
        <w:rPr>
          <w:rFonts w:eastAsia="Times New Roman"/>
          <w:szCs w:val="24"/>
        </w:rPr>
        <w:t>ε</w:t>
      </w:r>
      <w:r w:rsidRPr="000D5278">
        <w:rPr>
          <w:rFonts w:eastAsia="Times New Roman"/>
          <w:szCs w:val="24"/>
        </w:rPr>
        <w:t>θνικό μας πλούτο</w:t>
      </w:r>
      <w:r>
        <w:rPr>
          <w:rFonts w:eastAsia="Times New Roman"/>
          <w:szCs w:val="24"/>
        </w:rPr>
        <w:t>.</w:t>
      </w:r>
      <w:r w:rsidRPr="000D5278">
        <w:rPr>
          <w:rFonts w:eastAsia="Times New Roman"/>
          <w:szCs w:val="24"/>
        </w:rPr>
        <w:t xml:space="preserve"> </w:t>
      </w:r>
    </w:p>
    <w:p w14:paraId="01A9E17B" w14:textId="77777777" w:rsidR="00887A51" w:rsidRDefault="009C255F">
      <w:pPr>
        <w:spacing w:after="0" w:line="600" w:lineRule="auto"/>
        <w:ind w:firstLine="720"/>
        <w:jc w:val="both"/>
        <w:rPr>
          <w:rFonts w:eastAsia="Times New Roman"/>
          <w:szCs w:val="24"/>
        </w:rPr>
      </w:pPr>
      <w:r>
        <w:rPr>
          <w:rFonts w:eastAsia="Times New Roman"/>
          <w:szCs w:val="24"/>
        </w:rPr>
        <w:t xml:space="preserve">Η στόχευση </w:t>
      </w:r>
      <w:r w:rsidRPr="000D5278">
        <w:rPr>
          <w:rFonts w:eastAsia="Times New Roman"/>
          <w:szCs w:val="24"/>
        </w:rPr>
        <w:t>αυτών των σχεδιασμών εξυπηρετείται</w:t>
      </w:r>
      <w:r>
        <w:rPr>
          <w:rFonts w:eastAsia="Times New Roman"/>
          <w:szCs w:val="24"/>
        </w:rPr>
        <w:t>,</w:t>
      </w:r>
      <w:r w:rsidRPr="000D5278">
        <w:rPr>
          <w:rFonts w:eastAsia="Times New Roman"/>
          <w:szCs w:val="24"/>
        </w:rPr>
        <w:t xml:space="preserve"> δυστυχώς</w:t>
      </w:r>
      <w:r>
        <w:rPr>
          <w:rFonts w:eastAsia="Times New Roman"/>
          <w:szCs w:val="24"/>
        </w:rPr>
        <w:t>,</w:t>
      </w:r>
      <w:r w:rsidRPr="000D5278">
        <w:rPr>
          <w:rFonts w:eastAsia="Times New Roman"/>
          <w:szCs w:val="24"/>
        </w:rPr>
        <w:t xml:space="preserve"> από τη </w:t>
      </w:r>
      <w:r>
        <w:rPr>
          <w:rFonts w:eastAsia="Times New Roman"/>
          <w:szCs w:val="24"/>
        </w:rPr>
        <w:t>Σ</w:t>
      </w:r>
      <w:r w:rsidRPr="000D5278">
        <w:rPr>
          <w:rFonts w:eastAsia="Times New Roman"/>
          <w:szCs w:val="24"/>
        </w:rPr>
        <w:t xml:space="preserve">υμφωνία των Πρεσπών και από την εισδοχή </w:t>
      </w:r>
      <w:r>
        <w:rPr>
          <w:rFonts w:eastAsia="Times New Roman"/>
          <w:szCs w:val="24"/>
        </w:rPr>
        <w:t>σ</w:t>
      </w:r>
      <w:r w:rsidRPr="000D5278">
        <w:rPr>
          <w:rFonts w:eastAsia="Times New Roman"/>
          <w:szCs w:val="24"/>
        </w:rPr>
        <w:t>το ΝΑΤΟ ενός κρατιδίου που επιμένει να βασίζει την ύπαρξη του σε ιστορικά δεδομένα άλλου</w:t>
      </w:r>
      <w:r w:rsidRPr="000D5278">
        <w:rPr>
          <w:rFonts w:eastAsia="Times New Roman"/>
          <w:szCs w:val="24"/>
        </w:rPr>
        <w:t xml:space="preserve"> λαού</w:t>
      </w:r>
      <w:r>
        <w:rPr>
          <w:rFonts w:eastAsia="Times New Roman"/>
          <w:szCs w:val="24"/>
        </w:rPr>
        <w:t>.</w:t>
      </w:r>
      <w:r w:rsidRPr="000D5278">
        <w:rPr>
          <w:rFonts w:eastAsia="Times New Roman"/>
          <w:szCs w:val="24"/>
        </w:rPr>
        <w:t xml:space="preserve"> </w:t>
      </w:r>
    </w:p>
    <w:p w14:paraId="01A9E17C" w14:textId="77777777" w:rsidR="00887A51" w:rsidRDefault="009C255F">
      <w:pPr>
        <w:spacing w:after="0" w:line="600" w:lineRule="auto"/>
        <w:ind w:firstLine="720"/>
        <w:jc w:val="both"/>
        <w:rPr>
          <w:rFonts w:eastAsia="Times New Roman"/>
          <w:szCs w:val="24"/>
        </w:rPr>
      </w:pPr>
      <w:r>
        <w:rPr>
          <w:rFonts w:eastAsia="Times New Roman"/>
          <w:szCs w:val="24"/>
        </w:rPr>
        <w:t>Ό</w:t>
      </w:r>
      <w:r w:rsidRPr="000D5278">
        <w:rPr>
          <w:rFonts w:eastAsia="Times New Roman"/>
          <w:szCs w:val="24"/>
        </w:rPr>
        <w:t>πως τόνισ</w:t>
      </w:r>
      <w:r>
        <w:rPr>
          <w:rFonts w:eastAsia="Times New Roman"/>
          <w:szCs w:val="24"/>
        </w:rPr>
        <w:t>α</w:t>
      </w:r>
      <w:r w:rsidRPr="000D5278">
        <w:rPr>
          <w:rFonts w:eastAsia="Times New Roman"/>
          <w:szCs w:val="24"/>
        </w:rPr>
        <w:t xml:space="preserve"> ξανά στη Βουλή πριν μερικές μέρες</w:t>
      </w:r>
      <w:r>
        <w:rPr>
          <w:rFonts w:eastAsia="Times New Roman"/>
          <w:szCs w:val="24"/>
        </w:rPr>
        <w:t>,</w:t>
      </w:r>
      <w:r w:rsidRPr="000D5278">
        <w:rPr>
          <w:rFonts w:eastAsia="Times New Roman"/>
          <w:szCs w:val="24"/>
        </w:rPr>
        <w:t xml:space="preserve"> τι θα συμβεί </w:t>
      </w:r>
      <w:r>
        <w:rPr>
          <w:rFonts w:eastAsia="Times New Roman"/>
          <w:szCs w:val="24"/>
        </w:rPr>
        <w:t xml:space="preserve">αν </w:t>
      </w:r>
      <w:r w:rsidRPr="000D5278">
        <w:rPr>
          <w:rFonts w:eastAsia="Times New Roman"/>
          <w:szCs w:val="24"/>
        </w:rPr>
        <w:t>στις επόμενες εκλογές στα Σκόπια επανέλθουν ανθέλληνες ακροδεξι</w:t>
      </w:r>
      <w:r>
        <w:rPr>
          <w:rFonts w:eastAsia="Times New Roman"/>
          <w:szCs w:val="24"/>
        </w:rPr>
        <w:t>οί</w:t>
      </w:r>
      <w:r w:rsidRPr="000D5278">
        <w:rPr>
          <w:rFonts w:eastAsia="Times New Roman"/>
          <w:szCs w:val="24"/>
        </w:rPr>
        <w:t xml:space="preserve"> εθνικιστές όπως </w:t>
      </w:r>
      <w:r>
        <w:rPr>
          <w:rFonts w:eastAsia="Times New Roman"/>
          <w:szCs w:val="24"/>
        </w:rPr>
        <w:t xml:space="preserve">αυτοί του </w:t>
      </w:r>
      <w:r>
        <w:rPr>
          <w:rFonts w:eastAsia="Times New Roman"/>
          <w:szCs w:val="24"/>
          <w:lang w:val="en-US"/>
        </w:rPr>
        <w:t>VMR</w:t>
      </w:r>
      <w:r>
        <w:rPr>
          <w:rFonts w:eastAsia="Times New Roman"/>
          <w:szCs w:val="24"/>
        </w:rPr>
        <w:t>; Τι</w:t>
      </w:r>
      <w:r w:rsidRPr="000D5278">
        <w:rPr>
          <w:rFonts w:eastAsia="Times New Roman"/>
          <w:szCs w:val="24"/>
        </w:rPr>
        <w:t xml:space="preserve"> </w:t>
      </w:r>
      <w:r>
        <w:rPr>
          <w:rFonts w:eastAsia="Times New Roman"/>
          <w:szCs w:val="24"/>
        </w:rPr>
        <w:t xml:space="preserve">θα </w:t>
      </w:r>
      <w:r w:rsidRPr="000D5278">
        <w:rPr>
          <w:rFonts w:eastAsia="Times New Roman"/>
          <w:szCs w:val="24"/>
        </w:rPr>
        <w:t xml:space="preserve">συμβεί </w:t>
      </w:r>
      <w:r>
        <w:rPr>
          <w:rFonts w:eastAsia="Times New Roman"/>
          <w:szCs w:val="24"/>
        </w:rPr>
        <w:t xml:space="preserve">αν </w:t>
      </w:r>
      <w:r w:rsidRPr="000D5278">
        <w:rPr>
          <w:rFonts w:eastAsia="Times New Roman"/>
          <w:szCs w:val="24"/>
        </w:rPr>
        <w:t xml:space="preserve">μέσα στο ΝΑΤΟ και ακριβώς δίπλα μας αποκτήσει </w:t>
      </w:r>
      <w:r>
        <w:rPr>
          <w:rFonts w:eastAsia="Times New Roman"/>
          <w:szCs w:val="24"/>
        </w:rPr>
        <w:t>βέτο</w:t>
      </w:r>
      <w:r w:rsidRPr="000D5278">
        <w:rPr>
          <w:rFonts w:eastAsia="Times New Roman"/>
          <w:szCs w:val="24"/>
        </w:rPr>
        <w:t xml:space="preserve"> μία εθνικιστική κυβέρ</w:t>
      </w:r>
      <w:r w:rsidRPr="000D5278">
        <w:rPr>
          <w:rFonts w:eastAsia="Times New Roman"/>
          <w:szCs w:val="24"/>
        </w:rPr>
        <w:t>νηση που ελέγχεται με χρηματισμούς και εκβιασμούς</w:t>
      </w:r>
      <w:r>
        <w:rPr>
          <w:rFonts w:eastAsia="Times New Roman"/>
          <w:szCs w:val="24"/>
        </w:rPr>
        <w:t>;</w:t>
      </w:r>
      <w:r w:rsidRPr="000D5278">
        <w:rPr>
          <w:rFonts w:eastAsia="Times New Roman"/>
          <w:szCs w:val="24"/>
        </w:rPr>
        <w:t xml:space="preserve"> </w:t>
      </w:r>
    </w:p>
    <w:p w14:paraId="01A9E17D" w14:textId="77777777" w:rsidR="00887A51" w:rsidRDefault="009C255F">
      <w:pPr>
        <w:spacing w:after="0" w:line="600" w:lineRule="auto"/>
        <w:ind w:firstLine="720"/>
        <w:jc w:val="both"/>
        <w:rPr>
          <w:rFonts w:eastAsia="Times New Roman"/>
          <w:szCs w:val="24"/>
        </w:rPr>
      </w:pPr>
      <w:r w:rsidRPr="000D5278">
        <w:rPr>
          <w:rFonts w:eastAsia="Times New Roman"/>
          <w:szCs w:val="24"/>
        </w:rPr>
        <w:t>Το ζούμε</w:t>
      </w:r>
      <w:r>
        <w:rPr>
          <w:rFonts w:eastAsia="Times New Roman"/>
          <w:szCs w:val="24"/>
        </w:rPr>
        <w:t>,</w:t>
      </w:r>
      <w:r w:rsidRPr="000D5278">
        <w:rPr>
          <w:rFonts w:eastAsia="Times New Roman"/>
          <w:szCs w:val="24"/>
        </w:rPr>
        <w:t xml:space="preserve"> κυρίες και κύριοι συνάδελφοι</w:t>
      </w:r>
      <w:r>
        <w:rPr>
          <w:rFonts w:eastAsia="Times New Roman"/>
          <w:szCs w:val="24"/>
        </w:rPr>
        <w:t>,</w:t>
      </w:r>
      <w:r w:rsidRPr="000D5278">
        <w:rPr>
          <w:rFonts w:eastAsia="Times New Roman"/>
          <w:szCs w:val="24"/>
        </w:rPr>
        <w:t xml:space="preserve"> με τη γείτονα μας εξ </w:t>
      </w:r>
      <w:r>
        <w:rPr>
          <w:rFonts w:eastAsia="Times New Roman"/>
          <w:szCs w:val="24"/>
        </w:rPr>
        <w:t>Α</w:t>
      </w:r>
      <w:r w:rsidRPr="000D5278">
        <w:rPr>
          <w:rFonts w:eastAsia="Times New Roman"/>
          <w:szCs w:val="24"/>
        </w:rPr>
        <w:t>νατολών</w:t>
      </w:r>
      <w:r>
        <w:rPr>
          <w:rFonts w:eastAsia="Times New Roman"/>
          <w:szCs w:val="24"/>
        </w:rPr>
        <w:t>,</w:t>
      </w:r>
      <w:r w:rsidRPr="000D5278">
        <w:rPr>
          <w:rFonts w:eastAsia="Times New Roman"/>
          <w:szCs w:val="24"/>
        </w:rPr>
        <w:t xml:space="preserve"> την Τουρκία</w:t>
      </w:r>
      <w:r>
        <w:rPr>
          <w:rFonts w:eastAsia="Times New Roman"/>
          <w:szCs w:val="24"/>
        </w:rPr>
        <w:t>,</w:t>
      </w:r>
      <w:r w:rsidRPr="000D5278">
        <w:rPr>
          <w:rFonts w:eastAsia="Times New Roman"/>
          <w:szCs w:val="24"/>
        </w:rPr>
        <w:t xml:space="preserve"> η οποία</w:t>
      </w:r>
      <w:r>
        <w:rPr>
          <w:rFonts w:eastAsia="Times New Roman"/>
          <w:szCs w:val="24"/>
        </w:rPr>
        <w:t>,</w:t>
      </w:r>
      <w:r w:rsidRPr="000D5278">
        <w:rPr>
          <w:rFonts w:eastAsia="Times New Roman"/>
          <w:szCs w:val="24"/>
        </w:rPr>
        <w:t xml:space="preserve"> </w:t>
      </w:r>
      <w:r>
        <w:rPr>
          <w:rFonts w:eastAsia="Times New Roman"/>
          <w:szCs w:val="24"/>
        </w:rPr>
        <w:t>παρά το ότι είναι</w:t>
      </w:r>
      <w:r w:rsidRPr="000D5278">
        <w:rPr>
          <w:rFonts w:eastAsia="Times New Roman"/>
          <w:szCs w:val="24"/>
        </w:rPr>
        <w:t xml:space="preserve"> σύμμαχ</w:t>
      </w:r>
      <w:r>
        <w:rPr>
          <w:rFonts w:eastAsia="Times New Roman"/>
          <w:szCs w:val="24"/>
        </w:rPr>
        <w:t>ό</w:t>
      </w:r>
      <w:r w:rsidRPr="000D5278">
        <w:rPr>
          <w:rFonts w:eastAsia="Times New Roman"/>
          <w:szCs w:val="24"/>
        </w:rPr>
        <w:t xml:space="preserve">ς </w:t>
      </w:r>
      <w:r>
        <w:rPr>
          <w:rFonts w:eastAsia="Times New Roman"/>
          <w:szCs w:val="24"/>
        </w:rPr>
        <w:t xml:space="preserve">μας </w:t>
      </w:r>
      <w:r w:rsidRPr="000D5278">
        <w:rPr>
          <w:rFonts w:eastAsia="Times New Roman"/>
          <w:szCs w:val="24"/>
        </w:rPr>
        <w:t>μέσα στο ΝΑΤΟ</w:t>
      </w:r>
      <w:r>
        <w:rPr>
          <w:rFonts w:eastAsia="Times New Roman"/>
          <w:szCs w:val="24"/>
        </w:rPr>
        <w:t>,</w:t>
      </w:r>
      <w:r w:rsidRPr="000D5278">
        <w:rPr>
          <w:rFonts w:eastAsia="Times New Roman"/>
          <w:szCs w:val="24"/>
        </w:rPr>
        <w:t xml:space="preserve"> </w:t>
      </w:r>
      <w:r>
        <w:rPr>
          <w:rFonts w:eastAsia="Times New Roman"/>
          <w:szCs w:val="24"/>
        </w:rPr>
        <w:t>κατέχει</w:t>
      </w:r>
      <w:r w:rsidRPr="000D5278">
        <w:rPr>
          <w:rFonts w:eastAsia="Times New Roman"/>
          <w:szCs w:val="24"/>
        </w:rPr>
        <w:t xml:space="preserve"> εδώ και περίπου </w:t>
      </w:r>
      <w:r>
        <w:rPr>
          <w:rFonts w:eastAsia="Times New Roman"/>
          <w:szCs w:val="24"/>
        </w:rPr>
        <w:t>σαράντα πέντε</w:t>
      </w:r>
      <w:r w:rsidRPr="000D5278">
        <w:rPr>
          <w:rFonts w:eastAsia="Times New Roman"/>
          <w:szCs w:val="24"/>
        </w:rPr>
        <w:t xml:space="preserve"> </w:t>
      </w:r>
      <w:r w:rsidRPr="000D5278">
        <w:rPr>
          <w:rFonts w:eastAsia="Times New Roman"/>
          <w:szCs w:val="24"/>
        </w:rPr>
        <w:lastRenderedPageBreak/>
        <w:t>χρόνια ένα μεγάλο τμήμα της</w:t>
      </w:r>
      <w:r w:rsidRPr="000D5278">
        <w:rPr>
          <w:rFonts w:eastAsia="Times New Roman"/>
          <w:szCs w:val="24"/>
        </w:rPr>
        <w:t xml:space="preserve"> Κυπριακής Δημοκρατίας</w:t>
      </w:r>
      <w:r>
        <w:rPr>
          <w:rFonts w:eastAsia="Times New Roman"/>
          <w:szCs w:val="24"/>
        </w:rPr>
        <w:t>.</w:t>
      </w:r>
      <w:r w:rsidRPr="000D5278">
        <w:rPr>
          <w:rFonts w:eastAsia="Times New Roman"/>
          <w:szCs w:val="24"/>
        </w:rPr>
        <w:t xml:space="preserve"> </w:t>
      </w:r>
      <w:r>
        <w:rPr>
          <w:rFonts w:eastAsia="Times New Roman"/>
          <w:szCs w:val="24"/>
        </w:rPr>
        <w:t xml:space="preserve">Σας θυμίζουμε, λοιπόν, κυρίες και κύριοι συνάδελφοι, </w:t>
      </w:r>
      <w:r w:rsidRPr="000D5278">
        <w:rPr>
          <w:rFonts w:eastAsia="Times New Roman"/>
          <w:szCs w:val="24"/>
        </w:rPr>
        <w:t>ότι στην πολιτική και στις συμμαχίες δεν υπάρχουν σταθερά συμφέροντα ούτε σχεδιασμοί που δεν επιδέχονται δόλο</w:t>
      </w:r>
      <w:r>
        <w:rPr>
          <w:rFonts w:eastAsia="Times New Roman"/>
          <w:szCs w:val="24"/>
        </w:rPr>
        <w:t>.</w:t>
      </w:r>
      <w:r w:rsidRPr="000D5278">
        <w:rPr>
          <w:rFonts w:eastAsia="Times New Roman"/>
          <w:szCs w:val="24"/>
        </w:rPr>
        <w:t xml:space="preserve"> </w:t>
      </w:r>
    </w:p>
    <w:p w14:paraId="01A9E17E" w14:textId="77777777" w:rsidR="00887A51" w:rsidRDefault="009C255F">
      <w:pPr>
        <w:spacing w:after="0" w:line="600" w:lineRule="auto"/>
        <w:ind w:firstLine="720"/>
        <w:jc w:val="both"/>
        <w:rPr>
          <w:rFonts w:eastAsia="Times New Roman"/>
          <w:szCs w:val="24"/>
        </w:rPr>
      </w:pPr>
      <w:r>
        <w:rPr>
          <w:rFonts w:eastAsia="Times New Roman"/>
          <w:szCs w:val="24"/>
        </w:rPr>
        <w:t>Θα μου επιτρέψετε να πω κάτι που με στενο</w:t>
      </w:r>
      <w:r w:rsidRPr="000D5278">
        <w:rPr>
          <w:rFonts w:eastAsia="Times New Roman"/>
          <w:szCs w:val="24"/>
        </w:rPr>
        <w:t>χωρεί</w:t>
      </w:r>
      <w:r>
        <w:rPr>
          <w:rFonts w:eastAsia="Times New Roman"/>
          <w:szCs w:val="24"/>
        </w:rPr>
        <w:t>,</w:t>
      </w:r>
      <w:r w:rsidRPr="000D5278">
        <w:rPr>
          <w:rFonts w:eastAsia="Times New Roman"/>
          <w:szCs w:val="24"/>
        </w:rPr>
        <w:t xml:space="preserve"> αλλά θέλω να το πω</w:t>
      </w:r>
      <w:r>
        <w:rPr>
          <w:rFonts w:eastAsia="Times New Roman"/>
          <w:szCs w:val="24"/>
        </w:rPr>
        <w:t>.</w:t>
      </w:r>
      <w:r>
        <w:rPr>
          <w:rFonts w:eastAsia="Times New Roman"/>
          <w:szCs w:val="24"/>
        </w:rPr>
        <w:t xml:space="preserve"> Το γνωρίζετε καλά,</w:t>
      </w:r>
      <w:r w:rsidRPr="000D5278">
        <w:rPr>
          <w:rFonts w:eastAsia="Times New Roman"/>
          <w:szCs w:val="24"/>
        </w:rPr>
        <w:t xml:space="preserve"> αφού με μεθοδεύσεις αφαιρέσατε και εσείς </w:t>
      </w:r>
      <w:r>
        <w:rPr>
          <w:rFonts w:eastAsia="Times New Roman"/>
          <w:szCs w:val="24"/>
        </w:rPr>
        <w:t>Β</w:t>
      </w:r>
      <w:r w:rsidRPr="000D5278">
        <w:rPr>
          <w:rFonts w:eastAsia="Times New Roman"/>
          <w:szCs w:val="24"/>
        </w:rPr>
        <w:t xml:space="preserve">ουλευτές από το κίνημά </w:t>
      </w:r>
      <w:r>
        <w:rPr>
          <w:rFonts w:eastAsia="Times New Roman"/>
          <w:szCs w:val="24"/>
        </w:rPr>
        <w:t>μας,</w:t>
      </w:r>
      <w:r w:rsidRPr="000D5278">
        <w:rPr>
          <w:rFonts w:eastAsia="Times New Roman"/>
          <w:szCs w:val="24"/>
        </w:rPr>
        <w:t xml:space="preserve"> που ψηφίστηκε από το λαό με τη δέσμευση ότι δεν θα παραχωρήσει το όνομα της Μακεδονίας</w:t>
      </w:r>
      <w:r>
        <w:rPr>
          <w:rFonts w:eastAsia="Times New Roman"/>
          <w:szCs w:val="24"/>
        </w:rPr>
        <w:t>.</w:t>
      </w:r>
      <w:r w:rsidRPr="000D5278">
        <w:rPr>
          <w:rFonts w:eastAsia="Times New Roman"/>
          <w:szCs w:val="24"/>
        </w:rPr>
        <w:t xml:space="preserve"> </w:t>
      </w:r>
      <w:r>
        <w:rPr>
          <w:rFonts w:eastAsia="Times New Roman"/>
          <w:szCs w:val="24"/>
        </w:rPr>
        <w:t>Μην περιμένετε, λ</w:t>
      </w:r>
      <w:r w:rsidRPr="000D5278">
        <w:rPr>
          <w:rFonts w:eastAsia="Times New Roman"/>
          <w:szCs w:val="24"/>
        </w:rPr>
        <w:t>οιπόν</w:t>
      </w:r>
      <w:r>
        <w:rPr>
          <w:rFonts w:eastAsia="Times New Roman"/>
          <w:szCs w:val="24"/>
        </w:rPr>
        <w:t>,</w:t>
      </w:r>
      <w:r w:rsidRPr="000D5278">
        <w:rPr>
          <w:rFonts w:eastAsia="Times New Roman"/>
          <w:szCs w:val="24"/>
        </w:rPr>
        <w:t xml:space="preserve"> από τους ξένους </w:t>
      </w:r>
      <w:r>
        <w:rPr>
          <w:rFonts w:eastAsia="Times New Roman"/>
          <w:szCs w:val="24"/>
        </w:rPr>
        <w:t>να σας</w:t>
      </w:r>
      <w:r w:rsidRPr="000D5278">
        <w:rPr>
          <w:rFonts w:eastAsia="Times New Roman"/>
          <w:szCs w:val="24"/>
        </w:rPr>
        <w:t xml:space="preserve"> σεβαστούν</w:t>
      </w:r>
      <w:r>
        <w:rPr>
          <w:rFonts w:eastAsia="Times New Roman"/>
          <w:szCs w:val="24"/>
        </w:rPr>
        <w:t>.</w:t>
      </w:r>
      <w:r w:rsidRPr="000D5278">
        <w:rPr>
          <w:rFonts w:eastAsia="Times New Roman"/>
          <w:szCs w:val="24"/>
        </w:rPr>
        <w:t xml:space="preserve"> </w:t>
      </w:r>
      <w:r>
        <w:rPr>
          <w:rFonts w:eastAsia="Times New Roman"/>
          <w:szCs w:val="24"/>
        </w:rPr>
        <w:t>Κι</w:t>
      </w:r>
      <w:r w:rsidRPr="000D5278">
        <w:rPr>
          <w:rFonts w:eastAsia="Times New Roman"/>
          <w:szCs w:val="24"/>
        </w:rPr>
        <w:t xml:space="preserve"> εκείνοι τα ίδια θα κάνουν</w:t>
      </w:r>
      <w:r>
        <w:rPr>
          <w:rFonts w:eastAsia="Times New Roman"/>
          <w:szCs w:val="24"/>
        </w:rPr>
        <w:t>.</w:t>
      </w:r>
    </w:p>
    <w:p w14:paraId="01A9E17F" w14:textId="77777777" w:rsidR="00887A51" w:rsidRDefault="009C255F">
      <w:pPr>
        <w:spacing w:after="0" w:line="600" w:lineRule="auto"/>
        <w:ind w:firstLine="720"/>
        <w:jc w:val="both"/>
        <w:rPr>
          <w:rFonts w:eastAsia="Times New Roman"/>
          <w:szCs w:val="24"/>
        </w:rPr>
      </w:pPr>
      <w:r>
        <w:rPr>
          <w:rFonts w:eastAsia="Times New Roman"/>
          <w:szCs w:val="24"/>
        </w:rPr>
        <w:t xml:space="preserve">Κάθε </w:t>
      </w:r>
      <w:r w:rsidRPr="000D5278">
        <w:rPr>
          <w:rFonts w:eastAsia="Times New Roman"/>
          <w:szCs w:val="24"/>
        </w:rPr>
        <w:t>διπλωμάτης</w:t>
      </w:r>
      <w:r>
        <w:rPr>
          <w:rFonts w:eastAsia="Times New Roman"/>
          <w:szCs w:val="24"/>
        </w:rPr>
        <w:t>,</w:t>
      </w:r>
      <w:r w:rsidRPr="000D5278">
        <w:rPr>
          <w:rFonts w:eastAsia="Times New Roman"/>
          <w:szCs w:val="24"/>
        </w:rPr>
        <w:t xml:space="preserve"> κάθε πολιτικός </w:t>
      </w:r>
      <w:r>
        <w:rPr>
          <w:rFonts w:eastAsia="Times New Roman"/>
          <w:szCs w:val="24"/>
        </w:rPr>
        <w:t xml:space="preserve">εργάζεται για </w:t>
      </w:r>
      <w:r w:rsidRPr="000D5278">
        <w:rPr>
          <w:rFonts w:eastAsia="Times New Roman"/>
          <w:szCs w:val="24"/>
        </w:rPr>
        <w:t>τα συμφέροντα του δικού του έθνους</w:t>
      </w:r>
      <w:r>
        <w:rPr>
          <w:rFonts w:eastAsia="Times New Roman"/>
          <w:szCs w:val="24"/>
        </w:rPr>
        <w:t>,</w:t>
      </w:r>
      <w:r w:rsidRPr="000D5278">
        <w:rPr>
          <w:rFonts w:eastAsia="Times New Roman"/>
          <w:szCs w:val="24"/>
        </w:rPr>
        <w:t xml:space="preserve"> της δικιάς του πατρίδας και του δικού του κράτους και δεν νοιάζεται σχεδόν καθόλου για τα συμφέροντα των άλλων</w:t>
      </w:r>
      <w:r>
        <w:rPr>
          <w:rFonts w:eastAsia="Times New Roman"/>
          <w:szCs w:val="24"/>
        </w:rPr>
        <w:t>.</w:t>
      </w:r>
      <w:r w:rsidRPr="000D5278">
        <w:rPr>
          <w:rFonts w:eastAsia="Times New Roman"/>
          <w:szCs w:val="24"/>
        </w:rPr>
        <w:t xml:space="preserve"> </w:t>
      </w:r>
      <w:r>
        <w:rPr>
          <w:rFonts w:eastAsia="Times New Roman"/>
          <w:szCs w:val="24"/>
        </w:rPr>
        <w:t>Α</w:t>
      </w:r>
      <w:r w:rsidRPr="000D5278">
        <w:rPr>
          <w:rFonts w:eastAsia="Times New Roman"/>
          <w:szCs w:val="24"/>
        </w:rPr>
        <w:t xml:space="preserve">υτό </w:t>
      </w:r>
      <w:r>
        <w:rPr>
          <w:rFonts w:eastAsia="Times New Roman"/>
          <w:szCs w:val="24"/>
        </w:rPr>
        <w:t>α</w:t>
      </w:r>
      <w:r w:rsidRPr="000D5278">
        <w:rPr>
          <w:rFonts w:eastAsia="Times New Roman"/>
          <w:szCs w:val="24"/>
        </w:rPr>
        <w:t>ποδείχθηκε επανειλημμένα</w:t>
      </w:r>
      <w:r>
        <w:rPr>
          <w:rFonts w:eastAsia="Times New Roman"/>
          <w:szCs w:val="24"/>
        </w:rPr>
        <w:t>,</w:t>
      </w:r>
      <w:r w:rsidRPr="000D5278">
        <w:rPr>
          <w:rFonts w:eastAsia="Times New Roman"/>
          <w:szCs w:val="24"/>
        </w:rPr>
        <w:t xml:space="preserve"> </w:t>
      </w:r>
      <w:r>
        <w:rPr>
          <w:rFonts w:eastAsia="Times New Roman"/>
          <w:szCs w:val="24"/>
        </w:rPr>
        <w:t>δ</w:t>
      </w:r>
      <w:r w:rsidRPr="000D5278">
        <w:rPr>
          <w:rFonts w:eastAsia="Times New Roman"/>
          <w:szCs w:val="24"/>
        </w:rPr>
        <w:t>υ</w:t>
      </w:r>
      <w:r w:rsidRPr="000D5278">
        <w:rPr>
          <w:rFonts w:eastAsia="Times New Roman"/>
          <w:szCs w:val="24"/>
        </w:rPr>
        <w:t>στυχώς</w:t>
      </w:r>
      <w:r>
        <w:rPr>
          <w:rFonts w:eastAsia="Times New Roman"/>
          <w:szCs w:val="24"/>
        </w:rPr>
        <w:t>,</w:t>
      </w:r>
      <w:r w:rsidRPr="000D5278">
        <w:rPr>
          <w:rFonts w:eastAsia="Times New Roman"/>
          <w:szCs w:val="24"/>
        </w:rPr>
        <w:t xml:space="preserve"> στα χρόνια της κρίσης</w:t>
      </w:r>
      <w:r>
        <w:rPr>
          <w:rFonts w:eastAsia="Times New Roman"/>
          <w:szCs w:val="24"/>
        </w:rPr>
        <w:t>,</w:t>
      </w:r>
      <w:r w:rsidRPr="000D5278">
        <w:rPr>
          <w:rFonts w:eastAsia="Times New Roman"/>
          <w:szCs w:val="24"/>
        </w:rPr>
        <w:t xml:space="preserve"> που οι </w:t>
      </w:r>
      <w:r>
        <w:rPr>
          <w:rFonts w:eastAsia="Times New Roman"/>
          <w:szCs w:val="24"/>
        </w:rPr>
        <w:t>Ε</w:t>
      </w:r>
      <w:r w:rsidRPr="000D5278">
        <w:rPr>
          <w:rFonts w:eastAsia="Times New Roman"/>
          <w:szCs w:val="24"/>
        </w:rPr>
        <w:t>υρωπαίοι εταίροι μας αποδέχτηκαν χωρίς κα</w:t>
      </w:r>
      <w:r>
        <w:rPr>
          <w:rFonts w:eastAsia="Times New Roman"/>
          <w:szCs w:val="24"/>
        </w:rPr>
        <w:t>μ</w:t>
      </w:r>
      <w:r w:rsidRPr="000D5278">
        <w:rPr>
          <w:rFonts w:eastAsia="Times New Roman"/>
          <w:szCs w:val="24"/>
        </w:rPr>
        <w:t>μία αντίρρηση την ισοπεδωτική οικονομι</w:t>
      </w:r>
      <w:r>
        <w:rPr>
          <w:rFonts w:eastAsia="Times New Roman"/>
          <w:szCs w:val="24"/>
        </w:rPr>
        <w:t>κή τιμωρία των Ελλήνων πολιτών, μ</w:t>
      </w:r>
      <w:r w:rsidRPr="000D5278">
        <w:rPr>
          <w:rFonts w:eastAsia="Times New Roman"/>
          <w:szCs w:val="24"/>
        </w:rPr>
        <w:t xml:space="preserve">ε σκοπό να επιβάλουν </w:t>
      </w:r>
      <w:r>
        <w:rPr>
          <w:rFonts w:eastAsia="Times New Roman"/>
          <w:szCs w:val="24"/>
        </w:rPr>
        <w:t>τη</w:t>
      </w:r>
      <w:r w:rsidRPr="000D5278">
        <w:rPr>
          <w:rFonts w:eastAsia="Times New Roman"/>
          <w:szCs w:val="24"/>
        </w:rPr>
        <w:t xml:space="preserve"> νομισματική τ</w:t>
      </w:r>
      <w:r>
        <w:rPr>
          <w:rFonts w:eastAsia="Times New Roman"/>
          <w:szCs w:val="24"/>
        </w:rPr>
        <w:t>ου</w:t>
      </w:r>
      <w:r w:rsidRPr="000D5278">
        <w:rPr>
          <w:rFonts w:eastAsia="Times New Roman"/>
          <w:szCs w:val="24"/>
        </w:rPr>
        <w:t>ς πολιτική</w:t>
      </w:r>
      <w:r>
        <w:rPr>
          <w:rFonts w:eastAsia="Times New Roman"/>
          <w:szCs w:val="24"/>
        </w:rPr>
        <w:t>,</w:t>
      </w:r>
      <w:r w:rsidRPr="000D5278">
        <w:rPr>
          <w:rFonts w:eastAsia="Times New Roman"/>
          <w:szCs w:val="24"/>
        </w:rPr>
        <w:t xml:space="preserve"> φυσικά προς όφελός </w:t>
      </w:r>
      <w:r>
        <w:rPr>
          <w:rFonts w:eastAsia="Times New Roman"/>
          <w:szCs w:val="24"/>
        </w:rPr>
        <w:t>τους.</w:t>
      </w:r>
    </w:p>
    <w:p w14:paraId="01A9E180" w14:textId="77777777" w:rsidR="00887A51" w:rsidRDefault="009C255F">
      <w:pPr>
        <w:spacing w:after="0" w:line="600" w:lineRule="auto"/>
        <w:ind w:firstLine="720"/>
        <w:jc w:val="both"/>
        <w:rPr>
          <w:rFonts w:eastAsia="Times New Roman"/>
          <w:szCs w:val="24"/>
        </w:rPr>
      </w:pPr>
      <w:r>
        <w:rPr>
          <w:rFonts w:eastAsia="Times New Roman"/>
          <w:szCs w:val="24"/>
        </w:rPr>
        <w:lastRenderedPageBreak/>
        <w:t>Ακριβώς γι’</w:t>
      </w:r>
      <w:r w:rsidRPr="000D5278">
        <w:rPr>
          <w:rFonts w:eastAsia="Times New Roman"/>
          <w:szCs w:val="24"/>
        </w:rPr>
        <w:t xml:space="preserve"> αυτό</w:t>
      </w:r>
      <w:r>
        <w:rPr>
          <w:rFonts w:eastAsia="Times New Roman"/>
          <w:szCs w:val="24"/>
        </w:rPr>
        <w:t>ν</w:t>
      </w:r>
      <w:r w:rsidRPr="000D5278">
        <w:rPr>
          <w:rFonts w:eastAsia="Times New Roman"/>
          <w:szCs w:val="24"/>
        </w:rPr>
        <w:t xml:space="preserve"> το λόγο εί</w:t>
      </w:r>
      <w:r w:rsidRPr="000D5278">
        <w:rPr>
          <w:rFonts w:eastAsia="Times New Roman"/>
          <w:szCs w:val="24"/>
        </w:rPr>
        <w:t>ναι σπουδαίο που πλέον δεν είμαστε δεμένοι με κάποιο μνημόνιο που επιβάλλει τέτοιες πολιτικές</w:t>
      </w:r>
      <w:r>
        <w:rPr>
          <w:rFonts w:eastAsia="Times New Roman"/>
          <w:szCs w:val="24"/>
        </w:rPr>
        <w:t>.</w:t>
      </w:r>
      <w:r w:rsidRPr="000D5278">
        <w:rPr>
          <w:rFonts w:eastAsia="Times New Roman"/>
          <w:szCs w:val="24"/>
        </w:rPr>
        <w:t xml:space="preserve"> Οι Ανεξάρτητοι Έλληνες ήμασταν ο κεντρικός </w:t>
      </w:r>
      <w:r>
        <w:rPr>
          <w:rFonts w:eastAsia="Times New Roman"/>
          <w:szCs w:val="24"/>
        </w:rPr>
        <w:t>πυλώνας</w:t>
      </w:r>
      <w:r w:rsidRPr="000D5278">
        <w:rPr>
          <w:rFonts w:eastAsia="Times New Roman"/>
          <w:szCs w:val="24"/>
        </w:rPr>
        <w:t xml:space="preserve"> στην προσπάθεια να βγει η Ελλάδα από τα μνημόνια</w:t>
      </w:r>
      <w:r>
        <w:rPr>
          <w:rFonts w:eastAsia="Times New Roman"/>
          <w:szCs w:val="24"/>
        </w:rPr>
        <w:t>.</w:t>
      </w:r>
      <w:r w:rsidRPr="000D5278">
        <w:rPr>
          <w:rFonts w:eastAsia="Times New Roman"/>
          <w:szCs w:val="24"/>
        </w:rPr>
        <w:t xml:space="preserve"> </w:t>
      </w:r>
      <w:r>
        <w:rPr>
          <w:rFonts w:eastAsia="Times New Roman"/>
          <w:szCs w:val="24"/>
        </w:rPr>
        <w:t>Σ</w:t>
      </w:r>
      <w:r w:rsidRPr="000D5278">
        <w:rPr>
          <w:rFonts w:eastAsia="Times New Roman"/>
          <w:szCs w:val="24"/>
        </w:rPr>
        <w:t>ήμερα η αίσθηση της ευθύνης είναι που μας επιβάλλει να μη δ</w:t>
      </w:r>
      <w:r w:rsidRPr="000D5278">
        <w:rPr>
          <w:rFonts w:eastAsia="Times New Roman"/>
          <w:szCs w:val="24"/>
        </w:rPr>
        <w:t>εχθούμε την εισδοχή του μικρού κρατιδίου των Σκοπίων στο ΝΑΤΟ</w:t>
      </w:r>
      <w:r>
        <w:rPr>
          <w:rFonts w:eastAsia="Times New Roman"/>
          <w:szCs w:val="24"/>
        </w:rPr>
        <w:t>,</w:t>
      </w:r>
      <w:r w:rsidRPr="000D5278">
        <w:rPr>
          <w:rFonts w:eastAsia="Times New Roman"/>
          <w:szCs w:val="24"/>
        </w:rPr>
        <w:t xml:space="preserve"> ειδικά κάτω από το κίβδηλο όνομα της Βόρειας Μακεδονίας</w:t>
      </w:r>
      <w:r>
        <w:rPr>
          <w:rFonts w:eastAsia="Times New Roman"/>
          <w:szCs w:val="24"/>
        </w:rPr>
        <w:t>.</w:t>
      </w:r>
      <w:r w:rsidRPr="000D5278">
        <w:rPr>
          <w:rFonts w:eastAsia="Times New Roman"/>
          <w:szCs w:val="24"/>
        </w:rPr>
        <w:t xml:space="preserve"> </w:t>
      </w:r>
    </w:p>
    <w:p w14:paraId="01A9E181" w14:textId="77777777" w:rsidR="00887A51" w:rsidRDefault="009C255F">
      <w:pPr>
        <w:spacing w:after="0" w:line="600" w:lineRule="auto"/>
        <w:ind w:firstLine="720"/>
        <w:jc w:val="both"/>
        <w:rPr>
          <w:rFonts w:eastAsia="Times New Roman"/>
          <w:szCs w:val="24"/>
        </w:rPr>
      </w:pPr>
      <w:r>
        <w:rPr>
          <w:rFonts w:eastAsia="Times New Roman"/>
          <w:szCs w:val="24"/>
        </w:rPr>
        <w:t>Κ</w:t>
      </w:r>
      <w:r w:rsidRPr="000D5278">
        <w:rPr>
          <w:rFonts w:eastAsia="Times New Roman"/>
          <w:szCs w:val="24"/>
        </w:rPr>
        <w:t>αλούμε κάθε πατριώτη</w:t>
      </w:r>
      <w:r>
        <w:rPr>
          <w:rFonts w:eastAsia="Times New Roman"/>
          <w:szCs w:val="24"/>
        </w:rPr>
        <w:t>,</w:t>
      </w:r>
      <w:r w:rsidRPr="000D5278">
        <w:rPr>
          <w:rFonts w:eastAsia="Times New Roman"/>
          <w:szCs w:val="24"/>
        </w:rPr>
        <w:t xml:space="preserve"> έστω αυτή τελευταία ώρα</w:t>
      </w:r>
      <w:r>
        <w:rPr>
          <w:rFonts w:eastAsia="Times New Roman"/>
          <w:szCs w:val="24"/>
        </w:rPr>
        <w:t>, να</w:t>
      </w:r>
      <w:r w:rsidRPr="000D5278">
        <w:rPr>
          <w:rFonts w:eastAsia="Times New Roman"/>
          <w:szCs w:val="24"/>
        </w:rPr>
        <w:t xml:space="preserve"> αντιληφθεί </w:t>
      </w:r>
      <w:r>
        <w:rPr>
          <w:rFonts w:eastAsia="Times New Roman"/>
          <w:szCs w:val="24"/>
        </w:rPr>
        <w:t>τ</w:t>
      </w:r>
      <w:r w:rsidRPr="000D5278">
        <w:rPr>
          <w:rFonts w:eastAsia="Times New Roman"/>
          <w:szCs w:val="24"/>
        </w:rPr>
        <w:t>ο μεγάλο λάθος που κάνει υποστηρίζοντας</w:t>
      </w:r>
      <w:r>
        <w:rPr>
          <w:rFonts w:eastAsia="Times New Roman"/>
          <w:szCs w:val="24"/>
        </w:rPr>
        <w:t>,</w:t>
      </w:r>
      <w:r w:rsidRPr="000D5278">
        <w:rPr>
          <w:rFonts w:eastAsia="Times New Roman"/>
          <w:szCs w:val="24"/>
        </w:rPr>
        <w:t xml:space="preserve"> άμεσα ή έμμεσα</w:t>
      </w:r>
      <w:r>
        <w:rPr>
          <w:rFonts w:eastAsia="Times New Roman"/>
          <w:szCs w:val="24"/>
        </w:rPr>
        <w:t>,</w:t>
      </w:r>
      <w:r w:rsidRPr="000D5278">
        <w:rPr>
          <w:rFonts w:eastAsia="Times New Roman"/>
          <w:szCs w:val="24"/>
        </w:rPr>
        <w:t xml:space="preserve"> αυτή τη </w:t>
      </w:r>
      <w:r>
        <w:rPr>
          <w:rFonts w:eastAsia="Times New Roman"/>
          <w:szCs w:val="24"/>
        </w:rPr>
        <w:t>σ</w:t>
      </w:r>
      <w:r w:rsidRPr="000D5278">
        <w:rPr>
          <w:rFonts w:eastAsia="Times New Roman"/>
          <w:szCs w:val="24"/>
        </w:rPr>
        <w:t>υμφωνί</w:t>
      </w:r>
      <w:r w:rsidRPr="000D5278">
        <w:rPr>
          <w:rFonts w:eastAsia="Times New Roman"/>
          <w:szCs w:val="24"/>
        </w:rPr>
        <w:t>α</w:t>
      </w:r>
      <w:r>
        <w:rPr>
          <w:rFonts w:eastAsia="Times New Roman"/>
          <w:szCs w:val="24"/>
        </w:rPr>
        <w:t>. Κα</w:t>
      </w:r>
      <w:r>
        <w:rPr>
          <w:rFonts w:eastAsia="Times New Roman"/>
          <w:szCs w:val="24"/>
        </w:rPr>
        <w:t>μ</w:t>
      </w:r>
      <w:r>
        <w:rPr>
          <w:rFonts w:eastAsia="Times New Roman"/>
          <w:szCs w:val="24"/>
        </w:rPr>
        <w:t>μία</w:t>
      </w:r>
      <w:r w:rsidRPr="000D5278">
        <w:rPr>
          <w:rFonts w:eastAsia="Times New Roman"/>
          <w:szCs w:val="24"/>
        </w:rPr>
        <w:t xml:space="preserve"> νομιμοποίηση δεν υπάρχει για τη </w:t>
      </w:r>
      <w:r>
        <w:rPr>
          <w:rFonts w:eastAsia="Times New Roman"/>
          <w:szCs w:val="24"/>
        </w:rPr>
        <w:t>Σ</w:t>
      </w:r>
      <w:r w:rsidRPr="000D5278">
        <w:rPr>
          <w:rFonts w:eastAsia="Times New Roman"/>
          <w:szCs w:val="24"/>
        </w:rPr>
        <w:t xml:space="preserve">υμφωνία των Πρεσπών ούτε για τη στήριξη του </w:t>
      </w:r>
      <w:r>
        <w:rPr>
          <w:rFonts w:eastAsia="Times New Roman"/>
          <w:szCs w:val="24"/>
        </w:rPr>
        <w:t>π</w:t>
      </w:r>
      <w:r w:rsidRPr="000D5278">
        <w:rPr>
          <w:rFonts w:eastAsia="Times New Roman"/>
          <w:szCs w:val="24"/>
        </w:rPr>
        <w:t xml:space="preserve">ρωτοκόλλου </w:t>
      </w:r>
      <w:r>
        <w:rPr>
          <w:rFonts w:eastAsia="Times New Roman"/>
          <w:szCs w:val="24"/>
        </w:rPr>
        <w:t>εισδοχής</w:t>
      </w:r>
      <w:r w:rsidRPr="000D5278">
        <w:rPr>
          <w:rFonts w:eastAsia="Times New Roman"/>
          <w:szCs w:val="24"/>
        </w:rPr>
        <w:t xml:space="preserve"> στο ΝΑΤΟ</w:t>
      </w:r>
      <w:r>
        <w:rPr>
          <w:rFonts w:eastAsia="Times New Roman"/>
          <w:szCs w:val="24"/>
        </w:rPr>
        <w:t>.</w:t>
      </w:r>
      <w:r w:rsidRPr="000D5278">
        <w:rPr>
          <w:rFonts w:eastAsia="Times New Roman"/>
          <w:szCs w:val="24"/>
        </w:rPr>
        <w:t xml:space="preserve"> </w:t>
      </w:r>
    </w:p>
    <w:p w14:paraId="01A9E18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θέμα εξάλλου, </w:t>
      </w:r>
      <w:r w:rsidRPr="00EF3A95">
        <w:rPr>
          <w:rFonts w:eastAsia="Times New Roman" w:cs="Times New Roman"/>
          <w:szCs w:val="24"/>
        </w:rPr>
        <w:t xml:space="preserve">δεν θα κλείσει ακόμα και αν ολόκληρος ο πλανήτης αποδεχτεί την κλοπή της κληρονομιάς </w:t>
      </w:r>
      <w:r>
        <w:rPr>
          <w:rFonts w:eastAsia="Times New Roman" w:cs="Times New Roman"/>
          <w:szCs w:val="24"/>
        </w:rPr>
        <w:t xml:space="preserve">μας. </w:t>
      </w:r>
    </w:p>
    <w:p w14:paraId="01A9E183" w14:textId="77777777" w:rsidR="00887A51" w:rsidRDefault="009C255F">
      <w:pPr>
        <w:spacing w:after="0"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το κουδούνι λήξεως του χρόνου ομιλίας </w:t>
      </w:r>
      <w:r>
        <w:rPr>
          <w:rFonts w:eastAsia="Times New Roman"/>
          <w:bCs/>
          <w:szCs w:val="24"/>
        </w:rPr>
        <w:t>της κυρίας Βουλευτού</w:t>
      </w:r>
      <w:r w:rsidRPr="004E4F19">
        <w:rPr>
          <w:rFonts w:eastAsia="Times New Roman"/>
          <w:bCs/>
          <w:szCs w:val="24"/>
        </w:rPr>
        <w:t>)</w:t>
      </w:r>
    </w:p>
    <w:p w14:paraId="01A9E184" w14:textId="77777777" w:rsidR="00887A51" w:rsidRDefault="009C255F">
      <w:pPr>
        <w:spacing w:after="0" w:line="600" w:lineRule="auto"/>
        <w:ind w:firstLine="720"/>
        <w:jc w:val="both"/>
        <w:rPr>
          <w:rFonts w:eastAsia="Times New Roman"/>
          <w:bCs/>
          <w:szCs w:val="24"/>
        </w:rPr>
      </w:pPr>
      <w:r>
        <w:rPr>
          <w:rFonts w:eastAsia="Times New Roman"/>
          <w:bCs/>
          <w:szCs w:val="24"/>
        </w:rPr>
        <w:t>Συγγνώμη, κύριε Πρόεδρε, για ένα λεπτό.</w:t>
      </w:r>
    </w:p>
    <w:p w14:paraId="01A9E18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sidRPr="00EF3A95">
        <w:rPr>
          <w:rFonts w:eastAsia="Times New Roman" w:cs="Times New Roman"/>
          <w:szCs w:val="24"/>
        </w:rPr>
        <w:t>αλήθεια δεν μπορεί να κρυφτεί και θα βρει τον τρόπο να εμφανιστεί ξανά μπροστά μας τα χρόνια που έρχονται</w:t>
      </w:r>
      <w:r>
        <w:rPr>
          <w:rFonts w:eastAsia="Times New Roman" w:cs="Times New Roman"/>
          <w:szCs w:val="24"/>
        </w:rPr>
        <w:t>. Κ</w:t>
      </w:r>
      <w:r w:rsidRPr="00EF3A95">
        <w:rPr>
          <w:rFonts w:eastAsia="Times New Roman" w:cs="Times New Roman"/>
          <w:szCs w:val="24"/>
        </w:rPr>
        <w:t>α</w:t>
      </w:r>
      <w:r>
        <w:rPr>
          <w:rFonts w:eastAsia="Times New Roman" w:cs="Times New Roman"/>
          <w:szCs w:val="24"/>
        </w:rPr>
        <w:t>μ</w:t>
      </w:r>
      <w:r w:rsidRPr="00EF3A95">
        <w:rPr>
          <w:rFonts w:eastAsia="Times New Roman" w:cs="Times New Roman"/>
          <w:szCs w:val="24"/>
        </w:rPr>
        <w:t xml:space="preserve">μία συμφωνία </w:t>
      </w:r>
      <w:r>
        <w:rPr>
          <w:rFonts w:eastAsia="Times New Roman" w:cs="Times New Roman"/>
          <w:szCs w:val="24"/>
        </w:rPr>
        <w:t xml:space="preserve">δεν </w:t>
      </w:r>
      <w:r w:rsidRPr="00EF3A95">
        <w:rPr>
          <w:rFonts w:eastAsia="Times New Roman" w:cs="Times New Roman"/>
          <w:szCs w:val="24"/>
        </w:rPr>
        <w:t xml:space="preserve">θα μπορέσει ποτέ να </w:t>
      </w:r>
      <w:r w:rsidRPr="00EF3A95">
        <w:rPr>
          <w:rFonts w:eastAsia="Times New Roman" w:cs="Times New Roman"/>
          <w:szCs w:val="24"/>
        </w:rPr>
        <w:t>κρύψει ότι η Μακεδονία είναι μία και είναι Ελληνική</w:t>
      </w:r>
      <w:r>
        <w:rPr>
          <w:rFonts w:eastAsia="Times New Roman" w:cs="Times New Roman"/>
          <w:szCs w:val="24"/>
        </w:rPr>
        <w:t>.</w:t>
      </w:r>
    </w:p>
    <w:p w14:paraId="01A9E18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Καλούμε,</w:t>
      </w:r>
      <w:r w:rsidRPr="00EF3A95">
        <w:rPr>
          <w:rFonts w:eastAsia="Times New Roman" w:cs="Times New Roman"/>
          <w:szCs w:val="24"/>
        </w:rPr>
        <w:t xml:space="preserve"> λοιπόν</w:t>
      </w:r>
      <w:r>
        <w:rPr>
          <w:rFonts w:eastAsia="Times New Roman" w:cs="Times New Roman"/>
          <w:szCs w:val="24"/>
        </w:rPr>
        <w:t>,</w:t>
      </w:r>
      <w:r w:rsidRPr="00EF3A95">
        <w:rPr>
          <w:rFonts w:eastAsia="Times New Roman" w:cs="Times New Roman"/>
          <w:szCs w:val="24"/>
        </w:rPr>
        <w:t xml:space="preserve"> κάθε πατριωτική δύναμη</w:t>
      </w:r>
      <w:r>
        <w:rPr>
          <w:rFonts w:eastAsia="Times New Roman" w:cs="Times New Roman"/>
          <w:szCs w:val="24"/>
        </w:rPr>
        <w:t>,</w:t>
      </w:r>
      <w:r w:rsidRPr="00EF3A95">
        <w:rPr>
          <w:rFonts w:eastAsia="Times New Roman" w:cs="Times New Roman"/>
          <w:szCs w:val="24"/>
        </w:rPr>
        <w:t xml:space="preserve"> κάθε συμπολίτη μας που αντιλαμβάνεται ότι μόνο η αλήθεια και η δικα</w:t>
      </w:r>
      <w:r>
        <w:rPr>
          <w:rFonts w:eastAsia="Times New Roman" w:cs="Times New Roman"/>
          <w:szCs w:val="24"/>
        </w:rPr>
        <w:t>ιοσύνη μπορούν να διαφυλάξουν την ε</w:t>
      </w:r>
      <w:r w:rsidRPr="00EF3A95">
        <w:rPr>
          <w:rFonts w:eastAsia="Times New Roman" w:cs="Times New Roman"/>
          <w:szCs w:val="24"/>
        </w:rPr>
        <w:t>ιρήνη και τη συνεργασία των λαών και να εμποδί</w:t>
      </w:r>
      <w:r>
        <w:rPr>
          <w:rFonts w:eastAsia="Times New Roman" w:cs="Times New Roman"/>
          <w:szCs w:val="24"/>
        </w:rPr>
        <w:t>σει το πρωτόκο</w:t>
      </w:r>
      <w:r>
        <w:rPr>
          <w:rFonts w:eastAsia="Times New Roman" w:cs="Times New Roman"/>
          <w:szCs w:val="24"/>
        </w:rPr>
        <w:t>λλο εισδοχής του κ</w:t>
      </w:r>
      <w:r w:rsidRPr="00EF3A95">
        <w:rPr>
          <w:rFonts w:eastAsia="Times New Roman" w:cs="Times New Roman"/>
          <w:szCs w:val="24"/>
        </w:rPr>
        <w:t>ράτους των Σκοπίων στο ΝΑΤΟ</w:t>
      </w:r>
      <w:r>
        <w:rPr>
          <w:rFonts w:eastAsia="Times New Roman" w:cs="Times New Roman"/>
          <w:szCs w:val="24"/>
        </w:rPr>
        <w:t>.</w:t>
      </w:r>
    </w:p>
    <w:p w14:paraId="01A9E18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Εμείς, οι Ανεξάρτητοι Έλληνες,</w:t>
      </w:r>
      <w:r w:rsidRPr="00EF3A95">
        <w:rPr>
          <w:rFonts w:eastAsia="Times New Roman" w:cs="Times New Roman"/>
          <w:szCs w:val="24"/>
        </w:rPr>
        <w:t xml:space="preserve"> θα συνεχίσουμε τον αγώνα με κάθε τρόπο μέσα και έξω από το ελληνικό </w:t>
      </w:r>
      <w:r>
        <w:rPr>
          <w:rFonts w:eastAsia="Times New Roman" w:cs="Times New Roman"/>
          <w:szCs w:val="24"/>
        </w:rPr>
        <w:t>Κ</w:t>
      </w:r>
      <w:r w:rsidRPr="00EF3A95">
        <w:rPr>
          <w:rFonts w:eastAsia="Times New Roman" w:cs="Times New Roman"/>
          <w:szCs w:val="24"/>
        </w:rPr>
        <w:t>οινοβούλιο</w:t>
      </w:r>
      <w:r>
        <w:rPr>
          <w:rFonts w:eastAsia="Times New Roman" w:cs="Times New Roman"/>
          <w:szCs w:val="24"/>
        </w:rPr>
        <w:t>. Θ</w:t>
      </w:r>
      <w:r w:rsidRPr="00EF3A95">
        <w:rPr>
          <w:rFonts w:eastAsia="Times New Roman" w:cs="Times New Roman"/>
          <w:szCs w:val="24"/>
        </w:rPr>
        <w:t>α παλέψουμε</w:t>
      </w:r>
      <w:r>
        <w:rPr>
          <w:rFonts w:eastAsia="Times New Roman" w:cs="Times New Roman"/>
          <w:szCs w:val="24"/>
        </w:rPr>
        <w:t>,</w:t>
      </w:r>
      <w:r w:rsidRPr="00EF3A95">
        <w:rPr>
          <w:rFonts w:eastAsia="Times New Roman" w:cs="Times New Roman"/>
          <w:szCs w:val="24"/>
        </w:rPr>
        <w:t xml:space="preserve"> ώστε να αποτραπεί κάθε σχεδιασμός ενάντια στην Ελλάδα και ενάντια στους Έλληνες</w:t>
      </w:r>
      <w:r>
        <w:rPr>
          <w:rFonts w:eastAsia="Times New Roman" w:cs="Times New Roman"/>
          <w:szCs w:val="24"/>
        </w:rPr>
        <w:t xml:space="preserve">. </w:t>
      </w:r>
    </w:p>
    <w:p w14:paraId="01A9E18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να ε</w:t>
      </w:r>
      <w:r w:rsidRPr="00EF3A95">
        <w:rPr>
          <w:rFonts w:eastAsia="Times New Roman" w:cs="Times New Roman"/>
          <w:szCs w:val="24"/>
        </w:rPr>
        <w:t>ίστε σίγουροι</w:t>
      </w:r>
      <w:r>
        <w:rPr>
          <w:rFonts w:eastAsia="Times New Roman" w:cs="Times New Roman"/>
          <w:szCs w:val="24"/>
        </w:rPr>
        <w:t>,</w:t>
      </w:r>
      <w:r w:rsidRPr="00EF3A95">
        <w:rPr>
          <w:rFonts w:eastAsia="Times New Roman" w:cs="Times New Roman"/>
          <w:szCs w:val="24"/>
        </w:rPr>
        <w:t xml:space="preserve"> κυρίες και κύριοι συνάδελφοι</w:t>
      </w:r>
      <w:r>
        <w:rPr>
          <w:rFonts w:eastAsia="Times New Roman" w:cs="Times New Roman"/>
          <w:szCs w:val="24"/>
        </w:rPr>
        <w:t>,</w:t>
      </w:r>
      <w:r w:rsidRPr="00EF3A95">
        <w:rPr>
          <w:rFonts w:eastAsia="Times New Roman" w:cs="Times New Roman"/>
          <w:szCs w:val="24"/>
        </w:rPr>
        <w:t xml:space="preserve"> θα τα καταφέρουμε</w:t>
      </w:r>
      <w:r>
        <w:rPr>
          <w:rFonts w:eastAsia="Times New Roman" w:cs="Times New Roman"/>
          <w:szCs w:val="24"/>
        </w:rPr>
        <w:t>, γ</w:t>
      </w:r>
      <w:r w:rsidRPr="00EF3A95">
        <w:rPr>
          <w:rFonts w:eastAsia="Times New Roman" w:cs="Times New Roman"/>
          <w:szCs w:val="24"/>
        </w:rPr>
        <w:t>ιατί μόνο η αλήθεια βρίσκεται στη σωστή πλευρά της ιστορίας</w:t>
      </w:r>
      <w:r>
        <w:rPr>
          <w:rFonts w:eastAsia="Times New Roman" w:cs="Times New Roman"/>
          <w:szCs w:val="24"/>
        </w:rPr>
        <w:t>.</w:t>
      </w:r>
    </w:p>
    <w:p w14:paraId="01A9E189" w14:textId="77777777" w:rsidR="00887A51" w:rsidRDefault="009C255F">
      <w:pPr>
        <w:spacing w:after="0" w:line="600" w:lineRule="auto"/>
        <w:ind w:firstLine="720"/>
        <w:jc w:val="both"/>
        <w:rPr>
          <w:rFonts w:eastAsia="Times New Roman" w:cs="Times New Roman"/>
          <w:szCs w:val="24"/>
        </w:rPr>
      </w:pPr>
      <w:r w:rsidRPr="00EF3A95">
        <w:rPr>
          <w:rFonts w:eastAsia="Times New Roman" w:cs="Times New Roman"/>
          <w:szCs w:val="24"/>
        </w:rPr>
        <w:t>Σας ευχαριστώ πολύ</w:t>
      </w:r>
      <w:r>
        <w:rPr>
          <w:rFonts w:eastAsia="Times New Roman" w:cs="Times New Roman"/>
          <w:szCs w:val="24"/>
        </w:rPr>
        <w:t>.</w:t>
      </w:r>
    </w:p>
    <w:p w14:paraId="01A9E18A"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w:t>
      </w:r>
      <w:r>
        <w:rPr>
          <w:rFonts w:eastAsia="Times New Roman" w:cs="Times New Roman"/>
          <w:szCs w:val="24"/>
        </w:rPr>
        <w:t>ΝΕΛ</w:t>
      </w:r>
      <w:r>
        <w:rPr>
          <w:rFonts w:eastAsia="Times New Roman" w:cs="Times New Roman"/>
          <w:szCs w:val="24"/>
        </w:rPr>
        <w:t>)</w:t>
      </w:r>
    </w:p>
    <w:p w14:paraId="01A9E18B" w14:textId="77777777" w:rsidR="00887A51" w:rsidRDefault="009C255F">
      <w:pPr>
        <w:spacing w:after="0" w:line="600" w:lineRule="auto"/>
        <w:ind w:firstLine="720"/>
        <w:jc w:val="both"/>
        <w:rPr>
          <w:rFonts w:eastAsia="Times New Roman" w:cs="Times New Roman"/>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Ευχαριστούμε την κ. Κόλλια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Τσαρουχά.</w:t>
      </w:r>
      <w:r w:rsidRPr="00EF3A95">
        <w:rPr>
          <w:rFonts w:eastAsia="Times New Roman" w:cs="Times New Roman"/>
          <w:szCs w:val="24"/>
        </w:rPr>
        <w:t xml:space="preserve"> </w:t>
      </w:r>
    </w:p>
    <w:p w14:paraId="01A9E18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Κύριε Θεοδωράκη, είχατε ζητήσει τον λόγο </w:t>
      </w:r>
      <w:r w:rsidRPr="00EF3A95">
        <w:rPr>
          <w:rFonts w:eastAsia="Times New Roman" w:cs="Times New Roman"/>
          <w:szCs w:val="24"/>
        </w:rPr>
        <w:t xml:space="preserve">μετά το πέρας των </w:t>
      </w:r>
      <w:r>
        <w:rPr>
          <w:rFonts w:eastAsia="Times New Roman" w:cs="Times New Roman"/>
          <w:szCs w:val="24"/>
        </w:rPr>
        <w:t xml:space="preserve">παρεμβάσεων των </w:t>
      </w:r>
      <w:r>
        <w:rPr>
          <w:rFonts w:eastAsia="Times New Roman" w:cs="Times New Roman"/>
          <w:szCs w:val="24"/>
        </w:rPr>
        <w:t>Κ</w:t>
      </w:r>
      <w:r w:rsidRPr="00EF3A95">
        <w:rPr>
          <w:rFonts w:eastAsia="Times New Roman" w:cs="Times New Roman"/>
          <w:szCs w:val="24"/>
        </w:rPr>
        <w:t xml:space="preserve">οινοβουλευτικών </w:t>
      </w:r>
      <w:r>
        <w:rPr>
          <w:rFonts w:eastAsia="Times New Roman" w:cs="Times New Roman"/>
          <w:szCs w:val="24"/>
        </w:rPr>
        <w:t>Ε</w:t>
      </w:r>
      <w:r w:rsidRPr="00EF3A95">
        <w:rPr>
          <w:rFonts w:eastAsia="Times New Roman" w:cs="Times New Roman"/>
          <w:szCs w:val="24"/>
        </w:rPr>
        <w:t>κπροσώπων</w:t>
      </w:r>
      <w:r>
        <w:rPr>
          <w:rFonts w:eastAsia="Times New Roman" w:cs="Times New Roman"/>
          <w:szCs w:val="24"/>
        </w:rPr>
        <w:t>. Θα υπάρξει πρόβλημα, ε</w:t>
      </w:r>
      <w:r w:rsidRPr="00EF3A95">
        <w:rPr>
          <w:rFonts w:eastAsia="Times New Roman" w:cs="Times New Roman"/>
          <w:szCs w:val="24"/>
        </w:rPr>
        <w:t xml:space="preserve">άν </w:t>
      </w:r>
      <w:r>
        <w:rPr>
          <w:rFonts w:eastAsia="Times New Roman" w:cs="Times New Roman"/>
          <w:szCs w:val="24"/>
        </w:rPr>
        <w:t xml:space="preserve">δώσουμε πρώτα τον λόγο στον κ. </w:t>
      </w:r>
      <w:proofErr w:type="spellStart"/>
      <w:r>
        <w:rPr>
          <w:rFonts w:eastAsia="Times New Roman" w:cs="Times New Roman"/>
          <w:szCs w:val="24"/>
        </w:rPr>
        <w:t>Κουτσούμπα</w:t>
      </w:r>
      <w:proofErr w:type="spellEnd"/>
      <w:r>
        <w:rPr>
          <w:rFonts w:eastAsia="Times New Roman" w:cs="Times New Roman"/>
          <w:szCs w:val="24"/>
        </w:rPr>
        <w:t xml:space="preserve"> και αμέσως μετά ακολουθήσετε</w:t>
      </w:r>
      <w:r w:rsidRPr="00EF3A95">
        <w:rPr>
          <w:rFonts w:eastAsia="Times New Roman" w:cs="Times New Roman"/>
          <w:szCs w:val="24"/>
        </w:rPr>
        <w:t xml:space="preserve"> </w:t>
      </w:r>
      <w:r>
        <w:rPr>
          <w:rFonts w:eastAsia="Times New Roman" w:cs="Times New Roman"/>
          <w:szCs w:val="24"/>
        </w:rPr>
        <w:t>εσείς;</w:t>
      </w:r>
    </w:p>
    <w:p w14:paraId="01A9E18D" w14:textId="77777777" w:rsidR="00887A51" w:rsidRDefault="009C255F">
      <w:pPr>
        <w:spacing w:after="0" w:line="600" w:lineRule="auto"/>
        <w:ind w:firstLine="720"/>
        <w:jc w:val="both"/>
        <w:rPr>
          <w:rFonts w:eastAsia="Times New Roman" w:cs="Times New Roman"/>
          <w:szCs w:val="24"/>
        </w:rPr>
      </w:pPr>
      <w:r w:rsidRPr="00FA6C25">
        <w:rPr>
          <w:rFonts w:eastAsia="Times New Roman" w:cs="Times New Roman"/>
          <w:b/>
          <w:szCs w:val="24"/>
        </w:rPr>
        <w:t>ΣΤΑΥΡΟΣ ΘΕΟΔΩΡΑΚΗΣ:</w:t>
      </w:r>
      <w:r>
        <w:rPr>
          <w:rFonts w:eastAsia="Times New Roman" w:cs="Times New Roman"/>
          <w:szCs w:val="24"/>
        </w:rPr>
        <w:t xml:space="preserve"> Κανένα πρόβλημα.</w:t>
      </w:r>
    </w:p>
    <w:p w14:paraId="01A9E18E" w14:textId="77777777" w:rsidR="00887A51" w:rsidRDefault="009C255F">
      <w:pPr>
        <w:spacing w:after="0"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Ωραία.</w:t>
      </w:r>
    </w:p>
    <w:p w14:paraId="01A9E18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EF3A95">
        <w:rPr>
          <w:rFonts w:eastAsia="Times New Roman" w:cs="Times New Roman"/>
          <w:szCs w:val="24"/>
        </w:rPr>
        <w:t>ο</w:t>
      </w:r>
      <w:r>
        <w:rPr>
          <w:rFonts w:eastAsia="Times New Roman" w:cs="Times New Roman"/>
          <w:szCs w:val="24"/>
        </w:rPr>
        <w:t>ν</w:t>
      </w:r>
      <w:r w:rsidRPr="00EF3A95">
        <w:rPr>
          <w:rFonts w:eastAsia="Times New Roman" w:cs="Times New Roman"/>
          <w:szCs w:val="24"/>
        </w:rPr>
        <w:t xml:space="preserve"> λόγο έχει ο Γενικός Γραμματέας του Κομμουνιστικού Κόμματος</w:t>
      </w:r>
      <w:r>
        <w:rPr>
          <w:rFonts w:eastAsia="Times New Roman" w:cs="Times New Roman"/>
          <w:szCs w:val="24"/>
        </w:rPr>
        <w:t xml:space="preserve"> Ελλάδας</w:t>
      </w:r>
      <w:r>
        <w:rPr>
          <w:rFonts w:eastAsia="Times New Roman" w:cs="Times New Roman"/>
          <w:szCs w:val="24"/>
        </w:rPr>
        <w:t xml:space="preserve"> κ.</w:t>
      </w:r>
      <w:r w:rsidRPr="00EF3A95">
        <w:rPr>
          <w:rFonts w:eastAsia="Times New Roman" w:cs="Times New Roman"/>
          <w:szCs w:val="24"/>
        </w:rPr>
        <w:t xml:space="preserve"> Δημήτρης </w:t>
      </w:r>
      <w:proofErr w:type="spellStart"/>
      <w:r w:rsidRPr="00EF3A95">
        <w:rPr>
          <w:rFonts w:eastAsia="Times New Roman" w:cs="Times New Roman"/>
          <w:szCs w:val="24"/>
        </w:rPr>
        <w:t>Κουτσούμπας</w:t>
      </w:r>
      <w:proofErr w:type="spellEnd"/>
      <w:r>
        <w:rPr>
          <w:rFonts w:eastAsia="Times New Roman" w:cs="Times New Roman"/>
          <w:szCs w:val="24"/>
        </w:rPr>
        <w:t>.</w:t>
      </w:r>
      <w:r w:rsidRPr="00EF3A95">
        <w:rPr>
          <w:rFonts w:eastAsia="Times New Roman" w:cs="Times New Roman"/>
          <w:szCs w:val="24"/>
        </w:rPr>
        <w:t xml:space="preserve"> </w:t>
      </w:r>
    </w:p>
    <w:p w14:paraId="01A9E190" w14:textId="77777777" w:rsidR="00887A51" w:rsidRDefault="009C255F">
      <w:pPr>
        <w:spacing w:after="0" w:line="600" w:lineRule="auto"/>
        <w:ind w:firstLine="720"/>
        <w:jc w:val="both"/>
        <w:rPr>
          <w:rFonts w:eastAsia="Times New Roman" w:cs="Times New Roman"/>
          <w:szCs w:val="24"/>
        </w:rPr>
      </w:pPr>
      <w:r w:rsidRPr="00FA6C25">
        <w:rPr>
          <w:rFonts w:eastAsia="Times New Roman" w:cs="Times New Roman"/>
          <w:b/>
          <w:szCs w:val="24"/>
        </w:rPr>
        <w:t>ΔΗΜΗΤΡΙΟΣ ΚΟΥΤΣΟΥΜΠΑΣ (Γενικός Γραμματέας της Κεντρικής Επιτροπής του Κομμουνιστικού Κόμματος Ελλάδα</w:t>
      </w:r>
      <w:r w:rsidRPr="00FA6C25">
        <w:rPr>
          <w:rFonts w:eastAsia="Times New Roman" w:cs="Times New Roman"/>
          <w:b/>
          <w:szCs w:val="24"/>
        </w:rPr>
        <w:t>ς):</w:t>
      </w:r>
      <w:r>
        <w:rPr>
          <w:rFonts w:eastAsia="Times New Roman" w:cs="Times New Roman"/>
          <w:szCs w:val="24"/>
        </w:rPr>
        <w:t xml:space="preserve"> Κ</w:t>
      </w:r>
      <w:r w:rsidRPr="00EF3A95">
        <w:rPr>
          <w:rFonts w:eastAsia="Times New Roman" w:cs="Times New Roman"/>
          <w:szCs w:val="24"/>
        </w:rPr>
        <w:t>υρίες και κύριοι</w:t>
      </w:r>
      <w:r>
        <w:rPr>
          <w:rFonts w:eastAsia="Times New Roman" w:cs="Times New Roman"/>
          <w:szCs w:val="24"/>
        </w:rPr>
        <w:t>,</w:t>
      </w:r>
      <w:r w:rsidRPr="00EF3A95">
        <w:rPr>
          <w:rFonts w:eastAsia="Times New Roman" w:cs="Times New Roman"/>
          <w:szCs w:val="24"/>
        </w:rPr>
        <w:t xml:space="preserve"> η πρεμούρα του ΣΥΡΙΖΑ να φέρει στη</w:t>
      </w:r>
      <w:r>
        <w:rPr>
          <w:rFonts w:eastAsia="Times New Roman" w:cs="Times New Roman"/>
          <w:szCs w:val="24"/>
        </w:rPr>
        <w:t xml:space="preserve"> Β</w:t>
      </w:r>
      <w:r w:rsidRPr="00EF3A95">
        <w:rPr>
          <w:rFonts w:eastAsia="Times New Roman" w:cs="Times New Roman"/>
          <w:szCs w:val="24"/>
        </w:rPr>
        <w:t>ουλή και το πρωτόκολλο εισδοχής της γειτονικής χώρας στο ΝΑΤΟ εξηγείται από το χρονοδιάγραμμα που έχει θέσει αυτός ο ιμπεριαλιστικός οργανισμός</w:t>
      </w:r>
      <w:r>
        <w:rPr>
          <w:rFonts w:eastAsia="Times New Roman" w:cs="Times New Roman"/>
          <w:szCs w:val="24"/>
        </w:rPr>
        <w:t>, α</w:t>
      </w:r>
      <w:r w:rsidRPr="00EF3A95">
        <w:rPr>
          <w:rFonts w:eastAsia="Times New Roman" w:cs="Times New Roman"/>
          <w:szCs w:val="24"/>
        </w:rPr>
        <w:t>φού πρέπει να έχει ολοκλη</w:t>
      </w:r>
      <w:r>
        <w:rPr>
          <w:rFonts w:eastAsia="Times New Roman" w:cs="Times New Roman"/>
          <w:szCs w:val="24"/>
        </w:rPr>
        <w:t>ρωθεί η διαδικασία μέχρι τ</w:t>
      </w:r>
      <w:r>
        <w:rPr>
          <w:rFonts w:eastAsia="Times New Roman" w:cs="Times New Roman"/>
          <w:szCs w:val="24"/>
        </w:rPr>
        <w:t>ις 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EF3A95">
        <w:rPr>
          <w:rFonts w:eastAsia="Times New Roman" w:cs="Times New Roman"/>
          <w:szCs w:val="24"/>
        </w:rPr>
        <w:t>14 Φλεβάρη</w:t>
      </w:r>
      <w:r>
        <w:rPr>
          <w:rFonts w:eastAsia="Times New Roman" w:cs="Times New Roman"/>
          <w:szCs w:val="24"/>
        </w:rPr>
        <w:t>,</w:t>
      </w:r>
      <w:r w:rsidRPr="00EF3A95">
        <w:rPr>
          <w:rFonts w:eastAsia="Times New Roman" w:cs="Times New Roman"/>
          <w:szCs w:val="24"/>
        </w:rPr>
        <w:t xml:space="preserve"> όταν συνέρχεται η </w:t>
      </w:r>
      <w:r>
        <w:rPr>
          <w:rFonts w:eastAsia="Times New Roman" w:cs="Times New Roman"/>
          <w:szCs w:val="24"/>
        </w:rPr>
        <w:t>Σ</w:t>
      </w:r>
      <w:r w:rsidRPr="00EF3A95">
        <w:rPr>
          <w:rFonts w:eastAsia="Times New Roman" w:cs="Times New Roman"/>
          <w:szCs w:val="24"/>
        </w:rPr>
        <w:t>ύνοδος των Υπουργών Εξωτερικών του ΝΑΤΟ</w:t>
      </w:r>
      <w:r>
        <w:rPr>
          <w:rFonts w:eastAsia="Times New Roman" w:cs="Times New Roman"/>
          <w:szCs w:val="24"/>
        </w:rPr>
        <w:t>.</w:t>
      </w:r>
    </w:p>
    <w:p w14:paraId="01A9E19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Είναι μ</w:t>
      </w:r>
      <w:r>
        <w:rPr>
          <w:rFonts w:eastAsia="Times New Roman" w:cs="Times New Roman"/>
          <w:szCs w:val="24"/>
        </w:rPr>
        <w:t>ί</w:t>
      </w:r>
      <w:r>
        <w:rPr>
          <w:rFonts w:eastAsia="Times New Roman" w:cs="Times New Roman"/>
          <w:szCs w:val="24"/>
        </w:rPr>
        <w:t>α</w:t>
      </w:r>
      <w:r w:rsidRPr="00EF3A95">
        <w:rPr>
          <w:rFonts w:eastAsia="Times New Roman" w:cs="Times New Roman"/>
          <w:szCs w:val="24"/>
        </w:rPr>
        <w:t xml:space="preserve"> διαδικασία που επιβεβαιώνει πλήρως τις θέσεις του </w:t>
      </w:r>
      <w:r>
        <w:rPr>
          <w:rFonts w:eastAsia="Times New Roman" w:cs="Times New Roman"/>
          <w:szCs w:val="24"/>
        </w:rPr>
        <w:t>ΚΚΕ</w:t>
      </w:r>
      <w:r w:rsidRPr="00EF3A95">
        <w:rPr>
          <w:rFonts w:eastAsia="Times New Roman" w:cs="Times New Roman"/>
          <w:szCs w:val="24"/>
        </w:rPr>
        <w:t xml:space="preserve"> από την πρώτη στιγμ</w:t>
      </w:r>
      <w:r>
        <w:rPr>
          <w:rFonts w:eastAsia="Times New Roman" w:cs="Times New Roman"/>
          <w:szCs w:val="24"/>
        </w:rPr>
        <w:t xml:space="preserve">ή σχετικά με τη διευθέτηση του </w:t>
      </w:r>
      <w:r>
        <w:rPr>
          <w:rFonts w:eastAsia="Times New Roman" w:cs="Times New Roman"/>
          <w:szCs w:val="24"/>
        </w:rPr>
        <w:t>σ</w:t>
      </w:r>
      <w:r w:rsidRPr="00EF3A95">
        <w:rPr>
          <w:rFonts w:eastAsia="Times New Roman" w:cs="Times New Roman"/>
          <w:szCs w:val="24"/>
        </w:rPr>
        <w:t>κοπιανού</w:t>
      </w:r>
      <w:r>
        <w:rPr>
          <w:rFonts w:eastAsia="Times New Roman" w:cs="Times New Roman"/>
          <w:szCs w:val="24"/>
        </w:rPr>
        <w:t>. Ε</w:t>
      </w:r>
      <w:r w:rsidRPr="00EF3A95">
        <w:rPr>
          <w:rFonts w:eastAsia="Times New Roman" w:cs="Times New Roman"/>
          <w:szCs w:val="24"/>
        </w:rPr>
        <w:t>πιβεβαιώνεται</w:t>
      </w:r>
      <w:r>
        <w:rPr>
          <w:rFonts w:eastAsia="Times New Roman" w:cs="Times New Roman"/>
          <w:szCs w:val="24"/>
        </w:rPr>
        <w:t>,</w:t>
      </w:r>
      <w:r w:rsidRPr="00EF3A95">
        <w:rPr>
          <w:rFonts w:eastAsia="Times New Roman" w:cs="Times New Roman"/>
          <w:szCs w:val="24"/>
        </w:rPr>
        <w:t xml:space="preserve"> δηλαδή</w:t>
      </w:r>
      <w:r>
        <w:rPr>
          <w:rFonts w:eastAsia="Times New Roman" w:cs="Times New Roman"/>
          <w:szCs w:val="24"/>
        </w:rPr>
        <w:t>,</w:t>
      </w:r>
      <w:r w:rsidRPr="00EF3A95">
        <w:rPr>
          <w:rFonts w:eastAsia="Times New Roman" w:cs="Times New Roman"/>
          <w:szCs w:val="24"/>
        </w:rPr>
        <w:t xml:space="preserve"> ότι η συμφωνία Τσίπρα</w:t>
      </w:r>
      <w:r>
        <w:rPr>
          <w:rFonts w:eastAsia="Times New Roman" w:cs="Times New Roman"/>
          <w:szCs w:val="24"/>
        </w:rPr>
        <w:t xml:space="preserve"> – </w:t>
      </w:r>
      <w:proofErr w:type="spellStart"/>
      <w:r w:rsidRPr="00EF3A95">
        <w:rPr>
          <w:rFonts w:eastAsia="Times New Roman" w:cs="Times New Roman"/>
          <w:szCs w:val="24"/>
        </w:rPr>
        <w:t>Ζάε</w:t>
      </w:r>
      <w:r w:rsidRPr="00EF3A95">
        <w:rPr>
          <w:rFonts w:eastAsia="Times New Roman" w:cs="Times New Roman"/>
          <w:szCs w:val="24"/>
        </w:rPr>
        <w:t>φ</w:t>
      </w:r>
      <w:proofErr w:type="spellEnd"/>
      <w:r w:rsidRPr="00EF3A95">
        <w:rPr>
          <w:rFonts w:eastAsia="Times New Roman" w:cs="Times New Roman"/>
          <w:szCs w:val="24"/>
        </w:rPr>
        <w:t xml:space="preserve"> έγινε για να </w:t>
      </w:r>
      <w:r>
        <w:rPr>
          <w:rFonts w:eastAsia="Times New Roman" w:cs="Times New Roman"/>
          <w:szCs w:val="24"/>
        </w:rPr>
        <w:t xml:space="preserve">μαντρωθεί </w:t>
      </w:r>
      <w:r w:rsidRPr="00EF3A95">
        <w:rPr>
          <w:rFonts w:eastAsia="Times New Roman" w:cs="Times New Roman"/>
          <w:szCs w:val="24"/>
        </w:rPr>
        <w:t xml:space="preserve">ο γειτονικός λαός μας </w:t>
      </w:r>
      <w:r>
        <w:rPr>
          <w:rFonts w:eastAsia="Times New Roman" w:cs="Times New Roman"/>
          <w:szCs w:val="24"/>
        </w:rPr>
        <w:t>σ</w:t>
      </w:r>
      <w:r w:rsidRPr="00EF3A95">
        <w:rPr>
          <w:rFonts w:eastAsia="Times New Roman" w:cs="Times New Roman"/>
          <w:szCs w:val="24"/>
        </w:rPr>
        <w:t>το ΝΑΤΟ</w:t>
      </w:r>
      <w:r>
        <w:rPr>
          <w:rFonts w:eastAsia="Times New Roman" w:cs="Times New Roman"/>
          <w:szCs w:val="24"/>
        </w:rPr>
        <w:t>,</w:t>
      </w:r>
      <w:r w:rsidRPr="00EF3A95">
        <w:rPr>
          <w:rFonts w:eastAsia="Times New Roman" w:cs="Times New Roman"/>
          <w:szCs w:val="24"/>
        </w:rPr>
        <w:t xml:space="preserve"> για να επιταχυνθεί η </w:t>
      </w:r>
      <w:proofErr w:type="spellStart"/>
      <w:r w:rsidRPr="00EF3A95">
        <w:rPr>
          <w:rFonts w:eastAsia="Times New Roman" w:cs="Times New Roman"/>
          <w:szCs w:val="24"/>
        </w:rPr>
        <w:t>ευρω</w:t>
      </w:r>
      <w:r>
        <w:rPr>
          <w:rFonts w:eastAsia="Times New Roman" w:cs="Times New Roman"/>
          <w:szCs w:val="24"/>
        </w:rPr>
        <w:t>ατλαντική</w:t>
      </w:r>
      <w:proofErr w:type="spellEnd"/>
      <w:r w:rsidRPr="00EF3A95">
        <w:rPr>
          <w:rFonts w:eastAsia="Times New Roman" w:cs="Times New Roman"/>
          <w:szCs w:val="24"/>
        </w:rPr>
        <w:t xml:space="preserve"> ολοκλήρωση στα δυτικά Βαλκάνια</w:t>
      </w:r>
      <w:r>
        <w:rPr>
          <w:rFonts w:eastAsia="Times New Roman" w:cs="Times New Roman"/>
          <w:szCs w:val="24"/>
        </w:rPr>
        <w:t xml:space="preserve">. </w:t>
      </w:r>
    </w:p>
    <w:p w14:paraId="01A9E19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w:t>
      </w:r>
      <w:r w:rsidRPr="00EF3A95">
        <w:rPr>
          <w:rFonts w:eastAsia="Times New Roman" w:cs="Times New Roman"/>
          <w:szCs w:val="24"/>
        </w:rPr>
        <w:t>ποκαλύπτεται πόσο κούφια είναι τα διάφορα λόγια της Κυβέρνησης</w:t>
      </w:r>
      <w:r>
        <w:rPr>
          <w:rFonts w:eastAsia="Times New Roman" w:cs="Times New Roman"/>
          <w:szCs w:val="24"/>
        </w:rPr>
        <w:t>,</w:t>
      </w:r>
      <w:r w:rsidRPr="00EF3A95">
        <w:rPr>
          <w:rFonts w:eastAsia="Times New Roman" w:cs="Times New Roman"/>
          <w:szCs w:val="24"/>
        </w:rPr>
        <w:t xml:space="preserve"> η οποία προσπαθώντας να εξωραΐσει τ</w:t>
      </w:r>
      <w:r>
        <w:rPr>
          <w:rFonts w:eastAsia="Times New Roman" w:cs="Times New Roman"/>
          <w:szCs w:val="24"/>
        </w:rPr>
        <w:t xml:space="preserve">η </w:t>
      </w:r>
      <w:r>
        <w:rPr>
          <w:rFonts w:eastAsia="Times New Roman" w:cs="Times New Roman"/>
          <w:szCs w:val="24"/>
        </w:rPr>
        <w:t>σ</w:t>
      </w:r>
      <w:r w:rsidRPr="00EF3A95">
        <w:rPr>
          <w:rFonts w:eastAsia="Times New Roman" w:cs="Times New Roman"/>
          <w:szCs w:val="24"/>
        </w:rPr>
        <w:t>υμφωνία</w:t>
      </w:r>
      <w:r>
        <w:rPr>
          <w:rFonts w:eastAsia="Times New Roman" w:cs="Times New Roman"/>
          <w:szCs w:val="24"/>
        </w:rPr>
        <w:t>,</w:t>
      </w:r>
      <w:r w:rsidRPr="00EF3A95">
        <w:rPr>
          <w:rFonts w:eastAsia="Times New Roman" w:cs="Times New Roman"/>
          <w:szCs w:val="24"/>
        </w:rPr>
        <w:t xml:space="preserve"> επαναλαμβάνει ότι πρόκειται απλά για την επίλυση ενός δι</w:t>
      </w:r>
      <w:r>
        <w:rPr>
          <w:rFonts w:eastAsia="Times New Roman" w:cs="Times New Roman"/>
          <w:szCs w:val="24"/>
        </w:rPr>
        <w:t>μερούς</w:t>
      </w:r>
      <w:r w:rsidRPr="00EF3A95">
        <w:rPr>
          <w:rFonts w:eastAsia="Times New Roman" w:cs="Times New Roman"/>
          <w:szCs w:val="24"/>
        </w:rPr>
        <w:t xml:space="preserve"> ζητήματος χωρίς έξωθεν παρεμβάσεις</w:t>
      </w:r>
      <w:r>
        <w:rPr>
          <w:rFonts w:eastAsia="Times New Roman" w:cs="Times New Roman"/>
          <w:szCs w:val="24"/>
        </w:rPr>
        <w:t>, ότι</w:t>
      </w:r>
      <w:r w:rsidRPr="00EF3A95">
        <w:rPr>
          <w:rFonts w:eastAsia="Times New Roman" w:cs="Times New Roman"/>
          <w:szCs w:val="24"/>
        </w:rPr>
        <w:t xml:space="preserve"> η είσοδος της γ</w:t>
      </w:r>
      <w:r>
        <w:rPr>
          <w:rFonts w:eastAsia="Times New Roman" w:cs="Times New Roman"/>
          <w:szCs w:val="24"/>
        </w:rPr>
        <w:t>ειτονικής χώρας στο ΝΑΤΟ δήθεν δ</w:t>
      </w:r>
      <w:r w:rsidRPr="00EF3A95">
        <w:rPr>
          <w:rFonts w:eastAsia="Times New Roman" w:cs="Times New Roman"/>
          <w:szCs w:val="24"/>
        </w:rPr>
        <w:t>εν είναι κάτι που αφορά την Ελλάδα</w:t>
      </w:r>
      <w:r>
        <w:rPr>
          <w:rFonts w:eastAsia="Times New Roman" w:cs="Times New Roman"/>
          <w:szCs w:val="24"/>
        </w:rPr>
        <w:t>,</w:t>
      </w:r>
      <w:r w:rsidRPr="00EF3A95">
        <w:rPr>
          <w:rFonts w:eastAsia="Times New Roman" w:cs="Times New Roman"/>
          <w:szCs w:val="24"/>
        </w:rPr>
        <w:t xml:space="preserve"> αλλά αποτελεί </w:t>
      </w:r>
      <w:r>
        <w:rPr>
          <w:rFonts w:eastAsia="Times New Roman" w:cs="Times New Roman"/>
          <w:szCs w:val="24"/>
        </w:rPr>
        <w:t>-</w:t>
      </w:r>
      <w:r w:rsidRPr="00EF3A95">
        <w:rPr>
          <w:rFonts w:eastAsia="Times New Roman" w:cs="Times New Roman"/>
          <w:szCs w:val="24"/>
        </w:rPr>
        <w:t>πάλι δήθεν</w:t>
      </w:r>
      <w:r>
        <w:rPr>
          <w:rFonts w:eastAsia="Times New Roman" w:cs="Times New Roman"/>
          <w:szCs w:val="24"/>
        </w:rPr>
        <w:t>-</w:t>
      </w:r>
      <w:r w:rsidRPr="00EF3A95">
        <w:rPr>
          <w:rFonts w:eastAsia="Times New Roman" w:cs="Times New Roman"/>
          <w:szCs w:val="24"/>
        </w:rPr>
        <w:t xml:space="preserve"> αποκλειστική επιλογή της γειτονικής χώρας</w:t>
      </w:r>
      <w:r>
        <w:rPr>
          <w:rFonts w:eastAsia="Times New Roman" w:cs="Times New Roman"/>
          <w:szCs w:val="24"/>
        </w:rPr>
        <w:t>.</w:t>
      </w:r>
    </w:p>
    <w:p w14:paraId="01A9E19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w:t>
      </w:r>
      <w:r w:rsidRPr="00EF3A95">
        <w:rPr>
          <w:rFonts w:eastAsia="Times New Roman" w:cs="Times New Roman"/>
          <w:szCs w:val="24"/>
        </w:rPr>
        <w:t>αι τώρα</w:t>
      </w:r>
      <w:r>
        <w:rPr>
          <w:rFonts w:eastAsia="Times New Roman" w:cs="Times New Roman"/>
          <w:szCs w:val="24"/>
        </w:rPr>
        <w:t>,</w:t>
      </w:r>
      <w:r w:rsidRPr="00EF3A95">
        <w:rPr>
          <w:rFonts w:eastAsia="Times New Roman" w:cs="Times New Roman"/>
          <w:szCs w:val="24"/>
        </w:rPr>
        <w:t xml:space="preserve"> εκτός από το χρ</w:t>
      </w:r>
      <w:r>
        <w:rPr>
          <w:rFonts w:eastAsia="Times New Roman" w:cs="Times New Roman"/>
          <w:szCs w:val="24"/>
        </w:rPr>
        <w:t xml:space="preserve">ονοδιάγραμμα της εφαρμογής της </w:t>
      </w:r>
      <w:r>
        <w:rPr>
          <w:rFonts w:eastAsia="Times New Roman" w:cs="Times New Roman"/>
          <w:szCs w:val="24"/>
        </w:rPr>
        <w:t>σ</w:t>
      </w:r>
      <w:r>
        <w:rPr>
          <w:rFonts w:eastAsia="Times New Roman" w:cs="Times New Roman"/>
          <w:szCs w:val="24"/>
        </w:rPr>
        <w:t>υμφωνίας που καθορίζεται από τη</w:t>
      </w:r>
      <w:r w:rsidRPr="00EF3A95">
        <w:rPr>
          <w:rFonts w:eastAsia="Times New Roman" w:cs="Times New Roman"/>
          <w:szCs w:val="24"/>
        </w:rPr>
        <w:t xml:space="preserve"> </w:t>
      </w:r>
      <w:r>
        <w:rPr>
          <w:rFonts w:eastAsia="Times New Roman" w:cs="Times New Roman"/>
          <w:szCs w:val="24"/>
        </w:rPr>
        <w:t>νατοϊκή</w:t>
      </w:r>
      <w:r w:rsidRPr="00EF3A95">
        <w:rPr>
          <w:rFonts w:eastAsia="Times New Roman" w:cs="Times New Roman"/>
          <w:szCs w:val="24"/>
        </w:rPr>
        <w:t xml:space="preserve"> ατζέντα</w:t>
      </w:r>
      <w:r>
        <w:rPr>
          <w:rFonts w:eastAsia="Times New Roman" w:cs="Times New Roman"/>
          <w:szCs w:val="24"/>
        </w:rPr>
        <w:t>,</w:t>
      </w:r>
      <w:r w:rsidRPr="00EF3A95">
        <w:rPr>
          <w:rFonts w:eastAsia="Times New Roman" w:cs="Times New Roman"/>
          <w:szCs w:val="24"/>
        </w:rPr>
        <w:t xml:space="preserve"> καθώς και το άρθρο 2 </w:t>
      </w:r>
      <w:r>
        <w:rPr>
          <w:rFonts w:eastAsia="Times New Roman" w:cs="Times New Roman"/>
          <w:szCs w:val="24"/>
        </w:rPr>
        <w:t xml:space="preserve">που </w:t>
      </w:r>
      <w:r w:rsidRPr="00EF3A95">
        <w:rPr>
          <w:rFonts w:eastAsia="Times New Roman" w:cs="Times New Roman"/>
          <w:szCs w:val="24"/>
        </w:rPr>
        <w:t>προβλέπει ρητά την ένταξη σε ΝΑΤΟ και Ευρωπαϊκή Ένωση</w:t>
      </w:r>
      <w:r>
        <w:rPr>
          <w:rFonts w:eastAsia="Times New Roman" w:cs="Times New Roman"/>
          <w:szCs w:val="24"/>
        </w:rPr>
        <w:t>,</w:t>
      </w:r>
      <w:r w:rsidRPr="00EF3A95">
        <w:rPr>
          <w:rFonts w:eastAsia="Times New Roman" w:cs="Times New Roman"/>
          <w:szCs w:val="24"/>
        </w:rPr>
        <w:t xml:space="preserve"> έρχεται και το πρωτόκολλο εισδοχή</w:t>
      </w:r>
      <w:r>
        <w:rPr>
          <w:rFonts w:eastAsia="Times New Roman" w:cs="Times New Roman"/>
          <w:szCs w:val="24"/>
        </w:rPr>
        <w:t>ς στην ελληνική Β</w:t>
      </w:r>
      <w:r w:rsidRPr="00EF3A95">
        <w:rPr>
          <w:rFonts w:eastAsia="Times New Roman" w:cs="Times New Roman"/>
          <w:szCs w:val="24"/>
        </w:rPr>
        <w:t>ουλή</w:t>
      </w:r>
      <w:r>
        <w:rPr>
          <w:rFonts w:eastAsia="Times New Roman" w:cs="Times New Roman"/>
          <w:szCs w:val="24"/>
        </w:rPr>
        <w:t>. Ε</w:t>
      </w:r>
      <w:r w:rsidRPr="00EF3A95">
        <w:rPr>
          <w:rFonts w:eastAsia="Times New Roman" w:cs="Times New Roman"/>
          <w:szCs w:val="24"/>
        </w:rPr>
        <w:t>ίναι μάλιστα</w:t>
      </w:r>
      <w:r w:rsidRPr="00EF3A95">
        <w:rPr>
          <w:rFonts w:eastAsia="Times New Roman" w:cs="Times New Roman"/>
          <w:szCs w:val="24"/>
        </w:rPr>
        <w:t xml:space="preserve"> χαρ</w:t>
      </w:r>
      <w:r>
        <w:rPr>
          <w:rFonts w:eastAsia="Times New Roman" w:cs="Times New Roman"/>
          <w:szCs w:val="24"/>
        </w:rPr>
        <w:t>ακτηριστικό ότι η Σ</w:t>
      </w:r>
      <w:r w:rsidRPr="00EF3A95">
        <w:rPr>
          <w:rFonts w:eastAsia="Times New Roman" w:cs="Times New Roman"/>
          <w:szCs w:val="24"/>
        </w:rPr>
        <w:t xml:space="preserve">υμφωνία των Πρεσπών μπαίνει σε εφαρμογή μόνο μετά την επικύρωση </w:t>
      </w:r>
      <w:r w:rsidRPr="00EF3A95">
        <w:rPr>
          <w:rFonts w:eastAsia="Times New Roman" w:cs="Times New Roman"/>
          <w:szCs w:val="24"/>
        </w:rPr>
        <w:lastRenderedPageBreak/>
        <w:t>του πρωτοκόλλου από την Ελλάδα</w:t>
      </w:r>
      <w:r>
        <w:rPr>
          <w:rFonts w:eastAsia="Times New Roman" w:cs="Times New Roman"/>
          <w:szCs w:val="24"/>
        </w:rPr>
        <w:t>,</w:t>
      </w:r>
      <w:r w:rsidRPr="00EF3A95">
        <w:rPr>
          <w:rFonts w:eastAsia="Times New Roman" w:cs="Times New Roman"/>
          <w:szCs w:val="24"/>
        </w:rPr>
        <w:t xml:space="preserve"> δηλαδή με την έναρξη της διαδικασίας ένταξης της </w:t>
      </w:r>
      <w:proofErr w:type="spellStart"/>
      <w:r w:rsidRPr="00EF3A95">
        <w:rPr>
          <w:rFonts w:eastAsia="Times New Roman" w:cs="Times New Roman"/>
          <w:szCs w:val="24"/>
        </w:rPr>
        <w:t>γείτονος</w:t>
      </w:r>
      <w:proofErr w:type="spellEnd"/>
      <w:r w:rsidRPr="00EF3A95">
        <w:rPr>
          <w:rFonts w:eastAsia="Times New Roman" w:cs="Times New Roman"/>
          <w:szCs w:val="24"/>
        </w:rPr>
        <w:t xml:space="preserve"> στο ΝΑΤΟ</w:t>
      </w:r>
      <w:r>
        <w:rPr>
          <w:rFonts w:eastAsia="Times New Roman" w:cs="Times New Roman"/>
          <w:szCs w:val="24"/>
        </w:rPr>
        <w:t xml:space="preserve">. </w:t>
      </w:r>
    </w:p>
    <w:p w14:paraId="01A9E19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w:t>
      </w:r>
      <w:r w:rsidRPr="00EF3A95">
        <w:rPr>
          <w:rFonts w:eastAsia="Times New Roman" w:cs="Times New Roman"/>
          <w:szCs w:val="24"/>
        </w:rPr>
        <w:t>πιβεβαιών</w:t>
      </w:r>
      <w:r>
        <w:rPr>
          <w:rFonts w:eastAsia="Times New Roman" w:cs="Times New Roman"/>
          <w:szCs w:val="24"/>
        </w:rPr>
        <w:t>εται απλά ότι η Κ</w:t>
      </w:r>
      <w:r w:rsidRPr="00EF3A95">
        <w:rPr>
          <w:rFonts w:eastAsia="Times New Roman" w:cs="Times New Roman"/>
          <w:szCs w:val="24"/>
        </w:rPr>
        <w:t>υβέρνηση αποτελεί το καλύτερο βαποράκι τω</w:t>
      </w:r>
      <w:r w:rsidRPr="00EF3A95">
        <w:rPr>
          <w:rFonts w:eastAsia="Times New Roman" w:cs="Times New Roman"/>
          <w:szCs w:val="24"/>
        </w:rPr>
        <w:t>ν Ηνωμένων Πολιτειών Αμερικής στα Βαλκάνια και την ευρύτερη περιοχή</w:t>
      </w:r>
      <w:r>
        <w:rPr>
          <w:rFonts w:eastAsia="Times New Roman" w:cs="Times New Roman"/>
          <w:szCs w:val="24"/>
        </w:rPr>
        <w:t>. Γι’</w:t>
      </w:r>
      <w:r w:rsidRPr="00EF3A95">
        <w:rPr>
          <w:rFonts w:eastAsia="Times New Roman" w:cs="Times New Roman"/>
          <w:szCs w:val="24"/>
        </w:rPr>
        <w:t xml:space="preserve"> αυτό άλλωστε δεν κρύβουν και τη χαρά τους οι αξιωματούχοι του ΝΑΤΟ</w:t>
      </w:r>
      <w:r>
        <w:rPr>
          <w:rFonts w:eastAsia="Times New Roman" w:cs="Times New Roman"/>
          <w:szCs w:val="24"/>
        </w:rPr>
        <w:t>,</w:t>
      </w:r>
      <w:r w:rsidRPr="00EF3A95">
        <w:rPr>
          <w:rFonts w:eastAsia="Times New Roman" w:cs="Times New Roman"/>
          <w:szCs w:val="24"/>
        </w:rPr>
        <w:t xml:space="preserve"> της Ευρωπαϊκής Ένωσης</w:t>
      </w:r>
      <w:r>
        <w:rPr>
          <w:rFonts w:eastAsia="Times New Roman" w:cs="Times New Roman"/>
          <w:szCs w:val="24"/>
        </w:rPr>
        <w:t>,</w:t>
      </w:r>
      <w:r w:rsidRPr="00EF3A95">
        <w:rPr>
          <w:rFonts w:eastAsia="Times New Roman" w:cs="Times New Roman"/>
          <w:szCs w:val="24"/>
        </w:rPr>
        <w:t xml:space="preserve"> οι εκπρόσωποι των ΗΠΑ</w:t>
      </w:r>
      <w:r>
        <w:rPr>
          <w:rFonts w:eastAsia="Times New Roman" w:cs="Times New Roman"/>
          <w:szCs w:val="24"/>
        </w:rPr>
        <w:t>,</w:t>
      </w:r>
      <w:r w:rsidRPr="00EF3A95">
        <w:rPr>
          <w:rFonts w:eastAsia="Times New Roman" w:cs="Times New Roman"/>
          <w:szCs w:val="24"/>
        </w:rPr>
        <w:t xml:space="preserve"> ο Αμερικανός πρέσβης</w:t>
      </w:r>
      <w:r>
        <w:rPr>
          <w:rFonts w:eastAsia="Times New Roman" w:cs="Times New Roman"/>
          <w:szCs w:val="24"/>
        </w:rPr>
        <w:t>, που έ</w:t>
      </w:r>
      <w:r w:rsidRPr="00EF3A95">
        <w:rPr>
          <w:rFonts w:eastAsia="Times New Roman" w:cs="Times New Roman"/>
          <w:szCs w:val="24"/>
        </w:rPr>
        <w:t>σπευσαν πρώτοι</w:t>
      </w:r>
      <w:r>
        <w:rPr>
          <w:rFonts w:eastAsia="Times New Roman" w:cs="Times New Roman"/>
          <w:szCs w:val="24"/>
        </w:rPr>
        <w:t xml:space="preserve"> να χαιρετίσουν την κύρωση τ</w:t>
      </w:r>
      <w:r>
        <w:rPr>
          <w:rFonts w:eastAsia="Times New Roman" w:cs="Times New Roman"/>
          <w:szCs w:val="24"/>
        </w:rPr>
        <w:t xml:space="preserve">ης </w:t>
      </w:r>
      <w:r>
        <w:rPr>
          <w:rFonts w:eastAsia="Times New Roman" w:cs="Times New Roman"/>
          <w:szCs w:val="24"/>
        </w:rPr>
        <w:t>σ</w:t>
      </w:r>
      <w:r w:rsidRPr="00EF3A95">
        <w:rPr>
          <w:rFonts w:eastAsia="Times New Roman" w:cs="Times New Roman"/>
          <w:szCs w:val="24"/>
        </w:rPr>
        <w:t>υμφωνίας από τη Βουλή</w:t>
      </w:r>
      <w:r>
        <w:rPr>
          <w:rFonts w:eastAsia="Times New Roman" w:cs="Times New Roman"/>
          <w:szCs w:val="24"/>
        </w:rPr>
        <w:t xml:space="preserve"> και</w:t>
      </w:r>
      <w:r w:rsidRPr="00EF3A95">
        <w:rPr>
          <w:rFonts w:eastAsia="Times New Roman" w:cs="Times New Roman"/>
          <w:szCs w:val="24"/>
        </w:rPr>
        <w:t xml:space="preserve"> την ίδια στιγμή </w:t>
      </w:r>
      <w:r>
        <w:rPr>
          <w:rFonts w:eastAsia="Times New Roman" w:cs="Times New Roman"/>
          <w:szCs w:val="24"/>
        </w:rPr>
        <w:t xml:space="preserve">που </w:t>
      </w:r>
      <w:r w:rsidRPr="00EF3A95">
        <w:rPr>
          <w:rFonts w:eastAsia="Times New Roman" w:cs="Times New Roman"/>
          <w:szCs w:val="24"/>
        </w:rPr>
        <w:t>στ</w:t>
      </w:r>
      <w:r>
        <w:rPr>
          <w:rFonts w:eastAsia="Times New Roman" w:cs="Times New Roman"/>
          <w:szCs w:val="24"/>
        </w:rPr>
        <w:t>ελέχη του ΣΥΡΙΖΑ γελοιοποιούνταν</w:t>
      </w:r>
      <w:r w:rsidRPr="00EF3A95">
        <w:rPr>
          <w:rFonts w:eastAsia="Times New Roman" w:cs="Times New Roman"/>
          <w:szCs w:val="24"/>
        </w:rPr>
        <w:t xml:space="preserve"> σε καθημερινή βάση μπροστά στον ελληνικό λαό</w:t>
      </w:r>
      <w:r>
        <w:rPr>
          <w:rFonts w:eastAsia="Times New Roman" w:cs="Times New Roman"/>
          <w:szCs w:val="24"/>
        </w:rPr>
        <w:t xml:space="preserve">, λέγοντας ότι πρόκειται μάλιστα για </w:t>
      </w:r>
      <w:r>
        <w:rPr>
          <w:rFonts w:eastAsia="Times New Roman" w:cs="Times New Roman"/>
          <w:szCs w:val="24"/>
        </w:rPr>
        <w:t>σ</w:t>
      </w:r>
      <w:r w:rsidRPr="00EF3A95">
        <w:rPr>
          <w:rFonts w:eastAsia="Times New Roman" w:cs="Times New Roman"/>
          <w:szCs w:val="24"/>
        </w:rPr>
        <w:t>υμφωνία με αντιιμπεριαλιστικό περιεχόμενο</w:t>
      </w:r>
      <w:r>
        <w:rPr>
          <w:rFonts w:eastAsia="Times New Roman" w:cs="Times New Roman"/>
          <w:szCs w:val="24"/>
        </w:rPr>
        <w:t>.</w:t>
      </w:r>
    </w:p>
    <w:p w14:paraId="01A9E19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Κυβέρνηση, λ</w:t>
      </w:r>
      <w:r w:rsidRPr="00EF3A95">
        <w:rPr>
          <w:rFonts w:eastAsia="Times New Roman" w:cs="Times New Roman"/>
          <w:szCs w:val="24"/>
        </w:rPr>
        <w:t>οιπόν</w:t>
      </w:r>
      <w:r>
        <w:rPr>
          <w:rFonts w:eastAsia="Times New Roman" w:cs="Times New Roman"/>
          <w:szCs w:val="24"/>
        </w:rPr>
        <w:t>,</w:t>
      </w:r>
      <w:r w:rsidRPr="00EF3A95">
        <w:rPr>
          <w:rFonts w:eastAsia="Times New Roman" w:cs="Times New Roman"/>
          <w:szCs w:val="24"/>
        </w:rPr>
        <w:t xml:space="preserve"> δεν μπορεί να κρύψει πια ότι </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w:t>
      </w:r>
      <w:r w:rsidRPr="00EF3A95">
        <w:rPr>
          <w:rFonts w:eastAsia="Times New Roman" w:cs="Times New Roman"/>
          <w:szCs w:val="24"/>
        </w:rPr>
        <w:t xml:space="preserve"> αποτελεί άλλο ένα</w:t>
      </w:r>
      <w:r>
        <w:rPr>
          <w:rFonts w:eastAsia="Times New Roman" w:cs="Times New Roman"/>
          <w:szCs w:val="24"/>
        </w:rPr>
        <w:t>ν</w:t>
      </w:r>
      <w:r w:rsidRPr="00EF3A95">
        <w:rPr>
          <w:rFonts w:eastAsia="Times New Roman" w:cs="Times New Roman"/>
          <w:szCs w:val="24"/>
        </w:rPr>
        <w:t xml:space="preserve"> κρίκο των ιμπεριαλιστικών διευθετήσεων στην περιοχή </w:t>
      </w:r>
      <w:r>
        <w:rPr>
          <w:rFonts w:eastAsia="Times New Roman" w:cs="Times New Roman"/>
          <w:szCs w:val="24"/>
        </w:rPr>
        <w:t>μας. Είναι</w:t>
      </w:r>
      <w:r w:rsidRPr="00EF3A95">
        <w:rPr>
          <w:rFonts w:eastAsia="Times New Roman" w:cs="Times New Roman"/>
          <w:szCs w:val="24"/>
        </w:rPr>
        <w:t xml:space="preserve"> διευθετήσεις που ρίχνουν λάδι στη φωτιά των ανταγωνισμών μεταξύ ΗΠΑ</w:t>
      </w:r>
      <w:r>
        <w:rPr>
          <w:rFonts w:eastAsia="Times New Roman" w:cs="Times New Roman"/>
          <w:szCs w:val="24"/>
        </w:rPr>
        <w:t xml:space="preserve"> </w:t>
      </w:r>
      <w:r w:rsidRPr="00EF3A95">
        <w:rPr>
          <w:rFonts w:eastAsia="Times New Roman" w:cs="Times New Roman"/>
          <w:szCs w:val="24"/>
        </w:rPr>
        <w:t>-</w:t>
      </w:r>
      <w:r>
        <w:rPr>
          <w:rFonts w:eastAsia="Times New Roman" w:cs="Times New Roman"/>
          <w:szCs w:val="24"/>
        </w:rPr>
        <w:t xml:space="preserve"> </w:t>
      </w:r>
      <w:r w:rsidRPr="00EF3A95">
        <w:rPr>
          <w:rFonts w:eastAsia="Times New Roman" w:cs="Times New Roman"/>
          <w:szCs w:val="24"/>
        </w:rPr>
        <w:t>Ρωσίας</w:t>
      </w:r>
      <w:r>
        <w:rPr>
          <w:rFonts w:eastAsia="Times New Roman" w:cs="Times New Roman"/>
          <w:szCs w:val="24"/>
        </w:rPr>
        <w:t>,</w:t>
      </w:r>
      <w:r w:rsidRPr="00EF3A95">
        <w:rPr>
          <w:rFonts w:eastAsia="Times New Roman" w:cs="Times New Roman"/>
          <w:szCs w:val="24"/>
        </w:rPr>
        <w:t xml:space="preserve"> καθιστώντας τη χώρα μας μεγάλο μαγνήτη νέων κινδύνων στ</w:t>
      </w:r>
      <w:r w:rsidRPr="00EF3A95">
        <w:rPr>
          <w:rFonts w:eastAsia="Times New Roman" w:cs="Times New Roman"/>
          <w:szCs w:val="24"/>
        </w:rPr>
        <w:t>ο πλαίσιο της κλιμάκωσης της αντιπαράθεσης</w:t>
      </w:r>
      <w:r>
        <w:rPr>
          <w:rFonts w:eastAsia="Times New Roman" w:cs="Times New Roman"/>
          <w:szCs w:val="24"/>
        </w:rPr>
        <w:t>.</w:t>
      </w:r>
    </w:p>
    <w:p w14:paraId="01A9E19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Οι εξελίξεις</w:t>
      </w:r>
      <w:r w:rsidRPr="00EF3A95">
        <w:rPr>
          <w:rFonts w:eastAsia="Times New Roman" w:cs="Times New Roman"/>
          <w:szCs w:val="24"/>
        </w:rPr>
        <w:t xml:space="preserve"> </w:t>
      </w:r>
      <w:r>
        <w:rPr>
          <w:rFonts w:eastAsia="Times New Roman" w:cs="Times New Roman"/>
          <w:szCs w:val="24"/>
        </w:rPr>
        <w:t>αυτές βάζουν σε π</w:t>
      </w:r>
      <w:r w:rsidRPr="00EF3A95">
        <w:rPr>
          <w:rFonts w:eastAsia="Times New Roman" w:cs="Times New Roman"/>
          <w:szCs w:val="24"/>
        </w:rPr>
        <w:t>ρώτ</w:t>
      </w:r>
      <w:r>
        <w:rPr>
          <w:rFonts w:eastAsia="Times New Roman" w:cs="Times New Roman"/>
          <w:szCs w:val="24"/>
        </w:rPr>
        <w:t xml:space="preserve">ο πλάνο τον νατοϊκό χαρακτήρα της </w:t>
      </w:r>
      <w:r>
        <w:rPr>
          <w:rFonts w:eastAsia="Times New Roman" w:cs="Times New Roman"/>
          <w:szCs w:val="24"/>
        </w:rPr>
        <w:t>σ</w:t>
      </w:r>
      <w:r w:rsidRPr="00EF3A95">
        <w:rPr>
          <w:rFonts w:eastAsia="Times New Roman" w:cs="Times New Roman"/>
          <w:szCs w:val="24"/>
        </w:rPr>
        <w:t>υμφωνίας κα</w:t>
      </w:r>
      <w:r>
        <w:rPr>
          <w:rFonts w:eastAsia="Times New Roman" w:cs="Times New Roman"/>
          <w:szCs w:val="24"/>
        </w:rPr>
        <w:t>ι ακυρώνουν την προσπάθεια της Κ</w:t>
      </w:r>
      <w:r w:rsidRPr="00EF3A95">
        <w:rPr>
          <w:rFonts w:eastAsia="Times New Roman" w:cs="Times New Roman"/>
          <w:szCs w:val="24"/>
        </w:rPr>
        <w:t>υβέρνησης να το υποβαθμίσει</w:t>
      </w:r>
      <w:r>
        <w:rPr>
          <w:rFonts w:eastAsia="Times New Roman" w:cs="Times New Roman"/>
          <w:szCs w:val="24"/>
        </w:rPr>
        <w:t>. Ό</w:t>
      </w:r>
      <w:r w:rsidRPr="00EF3A95">
        <w:rPr>
          <w:rFonts w:eastAsia="Times New Roman" w:cs="Times New Roman"/>
          <w:szCs w:val="24"/>
        </w:rPr>
        <w:t>λοι πλέον καταλαβαίνουν ότι ο ΣΥΡΙΖΑ εντείνει την προσπάθειά του να ξεπ</w:t>
      </w:r>
      <w:r w:rsidRPr="00EF3A95">
        <w:rPr>
          <w:rFonts w:eastAsia="Times New Roman" w:cs="Times New Roman"/>
          <w:szCs w:val="24"/>
        </w:rPr>
        <w:t>λύνει την ιμπεριαλιστική συμμαχία</w:t>
      </w:r>
      <w:r>
        <w:rPr>
          <w:rFonts w:eastAsia="Times New Roman" w:cs="Times New Roman"/>
          <w:szCs w:val="24"/>
        </w:rPr>
        <w:t xml:space="preserve">. </w:t>
      </w:r>
    </w:p>
    <w:p w14:paraId="01A9E19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Μετά τις φιλοφρονήσεις του Π</w:t>
      </w:r>
      <w:r w:rsidRPr="00EF3A95">
        <w:rPr>
          <w:rFonts w:eastAsia="Times New Roman" w:cs="Times New Roman"/>
          <w:szCs w:val="24"/>
        </w:rPr>
        <w:t xml:space="preserve">ρωθυπουργού στον </w:t>
      </w:r>
      <w:proofErr w:type="spellStart"/>
      <w:r w:rsidRPr="00EF3A95">
        <w:rPr>
          <w:rFonts w:eastAsia="Times New Roman" w:cs="Times New Roman"/>
          <w:szCs w:val="24"/>
        </w:rPr>
        <w:t>Τραμπ</w:t>
      </w:r>
      <w:proofErr w:type="spellEnd"/>
      <w:r>
        <w:rPr>
          <w:rFonts w:eastAsia="Times New Roman" w:cs="Times New Roman"/>
          <w:szCs w:val="24"/>
        </w:rPr>
        <w:t>,</w:t>
      </w:r>
      <w:r w:rsidRPr="00EF3A95">
        <w:rPr>
          <w:rFonts w:eastAsia="Times New Roman" w:cs="Times New Roman"/>
          <w:szCs w:val="24"/>
        </w:rPr>
        <w:t xml:space="preserve"> καλεί το λαό να πει και ευχαριστώ που πρωτοστατεί στην ενίσχυση του ΝΑΤΟ</w:t>
      </w:r>
      <w:r>
        <w:rPr>
          <w:rFonts w:eastAsia="Times New Roman" w:cs="Times New Roman"/>
          <w:szCs w:val="24"/>
        </w:rPr>
        <w:t>,</w:t>
      </w:r>
      <w:r w:rsidRPr="00EF3A95">
        <w:rPr>
          <w:rFonts w:eastAsia="Times New Roman" w:cs="Times New Roman"/>
          <w:szCs w:val="24"/>
        </w:rPr>
        <w:t xml:space="preserve"> επαναφέροντας όλα τα σκουριασμένα επιχειρήματα περί δήθεν </w:t>
      </w:r>
      <w:r>
        <w:rPr>
          <w:rFonts w:eastAsia="Times New Roman" w:cs="Times New Roman"/>
          <w:szCs w:val="24"/>
        </w:rPr>
        <w:t xml:space="preserve">ότι το </w:t>
      </w:r>
      <w:r w:rsidRPr="00EF3A95">
        <w:rPr>
          <w:rFonts w:eastAsia="Times New Roman" w:cs="Times New Roman"/>
          <w:szCs w:val="24"/>
        </w:rPr>
        <w:t xml:space="preserve">ΝΑΤΟ </w:t>
      </w:r>
      <w:r>
        <w:rPr>
          <w:rFonts w:eastAsia="Times New Roman" w:cs="Times New Roman"/>
          <w:szCs w:val="24"/>
        </w:rPr>
        <w:t xml:space="preserve">είναι </w:t>
      </w:r>
      <w:r w:rsidRPr="00EF3A95">
        <w:rPr>
          <w:rFonts w:eastAsia="Times New Roman" w:cs="Times New Roman"/>
          <w:szCs w:val="24"/>
        </w:rPr>
        <w:t>παράγοντα</w:t>
      </w:r>
      <w:r>
        <w:rPr>
          <w:rFonts w:eastAsia="Times New Roman" w:cs="Times New Roman"/>
          <w:szCs w:val="24"/>
        </w:rPr>
        <w:t>ς ε</w:t>
      </w:r>
      <w:r w:rsidRPr="00EF3A95">
        <w:rPr>
          <w:rFonts w:eastAsia="Times New Roman" w:cs="Times New Roman"/>
          <w:szCs w:val="24"/>
        </w:rPr>
        <w:t>ιρήνης</w:t>
      </w:r>
      <w:r>
        <w:rPr>
          <w:rFonts w:eastAsia="Times New Roman" w:cs="Times New Roman"/>
          <w:szCs w:val="24"/>
        </w:rPr>
        <w:t xml:space="preserve"> και </w:t>
      </w:r>
      <w:r w:rsidRPr="00EF3A95">
        <w:rPr>
          <w:rFonts w:eastAsia="Times New Roman" w:cs="Times New Roman"/>
          <w:szCs w:val="24"/>
        </w:rPr>
        <w:t>ασφάλειας</w:t>
      </w:r>
      <w:r>
        <w:rPr>
          <w:rFonts w:eastAsia="Times New Roman" w:cs="Times New Roman"/>
          <w:szCs w:val="24"/>
        </w:rPr>
        <w:t>, ειρήνης και φ</w:t>
      </w:r>
      <w:r w:rsidRPr="00EF3A95">
        <w:rPr>
          <w:rFonts w:eastAsia="Times New Roman" w:cs="Times New Roman"/>
          <w:szCs w:val="24"/>
        </w:rPr>
        <w:t>ιλίας με τους γείτονες λαούς</w:t>
      </w:r>
      <w:r>
        <w:rPr>
          <w:rFonts w:eastAsia="Times New Roman" w:cs="Times New Roman"/>
          <w:szCs w:val="24"/>
        </w:rPr>
        <w:t>.</w:t>
      </w:r>
    </w:p>
    <w:p w14:paraId="01A9E19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w:t>
      </w:r>
      <w:r w:rsidRPr="00EF3A95">
        <w:rPr>
          <w:rFonts w:eastAsia="Times New Roman" w:cs="Times New Roman"/>
          <w:szCs w:val="24"/>
        </w:rPr>
        <w:t>αι μ</w:t>
      </w:r>
      <w:r>
        <w:rPr>
          <w:rFonts w:eastAsia="Times New Roman" w:cs="Times New Roman"/>
          <w:szCs w:val="24"/>
        </w:rPr>
        <w:t>ι</w:t>
      </w:r>
      <w:r w:rsidRPr="00EF3A95">
        <w:rPr>
          <w:rFonts w:eastAsia="Times New Roman" w:cs="Times New Roman"/>
          <w:szCs w:val="24"/>
        </w:rPr>
        <w:t xml:space="preserve">α και μιλάμε για τον </w:t>
      </w:r>
      <w:proofErr w:type="spellStart"/>
      <w:r w:rsidRPr="00EF3A95">
        <w:rPr>
          <w:rFonts w:eastAsia="Times New Roman" w:cs="Times New Roman"/>
          <w:szCs w:val="24"/>
        </w:rPr>
        <w:t>Τραμπ</w:t>
      </w:r>
      <w:proofErr w:type="spellEnd"/>
      <w:r>
        <w:rPr>
          <w:rFonts w:eastAsia="Times New Roman" w:cs="Times New Roman"/>
          <w:szCs w:val="24"/>
        </w:rPr>
        <w:t>,</w:t>
      </w:r>
      <w:r w:rsidRPr="00EF3A95">
        <w:rPr>
          <w:rFonts w:eastAsia="Times New Roman" w:cs="Times New Roman"/>
          <w:szCs w:val="24"/>
        </w:rPr>
        <w:t xml:space="preserve"> ξέρετε πάρα πολύ καλά </w:t>
      </w:r>
      <w:r>
        <w:rPr>
          <w:rFonts w:eastAsia="Times New Roman" w:cs="Times New Roman"/>
          <w:szCs w:val="24"/>
        </w:rPr>
        <w:t xml:space="preserve">ότι οι φίλοι σας </w:t>
      </w:r>
      <w:r w:rsidRPr="00EF3A95">
        <w:rPr>
          <w:rFonts w:eastAsia="Times New Roman" w:cs="Times New Roman"/>
          <w:szCs w:val="24"/>
        </w:rPr>
        <w:t xml:space="preserve">οι Αμερικανοί απειλούν ανοιχτά </w:t>
      </w:r>
      <w:r>
        <w:rPr>
          <w:rFonts w:eastAsia="Times New Roman" w:cs="Times New Roman"/>
          <w:szCs w:val="24"/>
        </w:rPr>
        <w:t>-</w:t>
      </w:r>
      <w:r w:rsidRPr="00EF3A95">
        <w:rPr>
          <w:rFonts w:eastAsia="Times New Roman" w:cs="Times New Roman"/>
          <w:szCs w:val="24"/>
        </w:rPr>
        <w:t>για να μιλάμε καθαρά εδώ μέσα</w:t>
      </w:r>
      <w:r>
        <w:rPr>
          <w:rFonts w:eastAsia="Times New Roman" w:cs="Times New Roman"/>
          <w:szCs w:val="24"/>
        </w:rPr>
        <w:t>-</w:t>
      </w:r>
      <w:r w:rsidRPr="00EF3A95">
        <w:rPr>
          <w:rFonts w:eastAsia="Times New Roman" w:cs="Times New Roman"/>
          <w:szCs w:val="24"/>
        </w:rPr>
        <w:t xml:space="preserve"> </w:t>
      </w:r>
      <w:r>
        <w:rPr>
          <w:rFonts w:eastAsia="Times New Roman" w:cs="Times New Roman"/>
          <w:szCs w:val="24"/>
        </w:rPr>
        <w:t>προ</w:t>
      </w:r>
      <w:r w:rsidRPr="00EF3A95">
        <w:rPr>
          <w:rFonts w:eastAsia="Times New Roman" w:cs="Times New Roman"/>
          <w:szCs w:val="24"/>
        </w:rPr>
        <w:t>ετοιμάζουν ανοιχτή στρατιωτική επέμβαση στη Βενεζουέλα μαζ</w:t>
      </w:r>
      <w:r w:rsidRPr="00EF3A95">
        <w:rPr>
          <w:rFonts w:eastAsia="Times New Roman" w:cs="Times New Roman"/>
          <w:szCs w:val="24"/>
        </w:rPr>
        <w:t xml:space="preserve">ί με τις </w:t>
      </w:r>
      <w:proofErr w:type="spellStart"/>
      <w:r w:rsidRPr="00EF3A95">
        <w:rPr>
          <w:rFonts w:eastAsia="Times New Roman" w:cs="Times New Roman"/>
          <w:szCs w:val="24"/>
        </w:rPr>
        <w:t>σ</w:t>
      </w:r>
      <w:r>
        <w:rPr>
          <w:rFonts w:eastAsia="Times New Roman" w:cs="Times New Roman"/>
          <w:szCs w:val="24"/>
        </w:rPr>
        <w:t>ύμμαχες</w:t>
      </w:r>
      <w:proofErr w:type="spellEnd"/>
      <w:r w:rsidRPr="00EF3A95">
        <w:rPr>
          <w:rFonts w:eastAsia="Times New Roman" w:cs="Times New Roman"/>
          <w:szCs w:val="24"/>
        </w:rPr>
        <w:t xml:space="preserve"> κυβερνήσεις του</w:t>
      </w:r>
      <w:r>
        <w:rPr>
          <w:rFonts w:eastAsia="Times New Roman" w:cs="Times New Roman"/>
          <w:szCs w:val="24"/>
        </w:rPr>
        <w:t>ς</w:t>
      </w:r>
      <w:r w:rsidRPr="00EF3A95">
        <w:rPr>
          <w:rFonts w:eastAsia="Times New Roman" w:cs="Times New Roman"/>
          <w:szCs w:val="24"/>
        </w:rPr>
        <w:t xml:space="preserve"> στη Λατινική Αμερική και την Ευρωπαϊκή Ένωση</w:t>
      </w:r>
      <w:r>
        <w:rPr>
          <w:rFonts w:eastAsia="Times New Roman" w:cs="Times New Roman"/>
          <w:szCs w:val="24"/>
        </w:rPr>
        <w:t>.</w:t>
      </w:r>
      <w:r w:rsidRPr="00EF3A95">
        <w:rPr>
          <w:rFonts w:eastAsia="Times New Roman" w:cs="Times New Roman"/>
          <w:szCs w:val="24"/>
        </w:rPr>
        <w:t xml:space="preserve"> </w:t>
      </w:r>
    </w:p>
    <w:p w14:paraId="01A9E199" w14:textId="77777777" w:rsidR="00887A51" w:rsidRDefault="009C255F">
      <w:pPr>
        <w:spacing w:after="0" w:line="600" w:lineRule="auto"/>
        <w:ind w:firstLine="720"/>
        <w:jc w:val="both"/>
        <w:rPr>
          <w:rFonts w:eastAsia="Times New Roman" w:cs="Times New Roman"/>
          <w:szCs w:val="24"/>
        </w:rPr>
      </w:pPr>
      <w:r w:rsidRPr="00EF3A95">
        <w:rPr>
          <w:rFonts w:eastAsia="Times New Roman" w:cs="Times New Roman"/>
          <w:szCs w:val="24"/>
        </w:rPr>
        <w:t>Και βέβαια</w:t>
      </w:r>
      <w:r>
        <w:rPr>
          <w:rFonts w:eastAsia="Times New Roman" w:cs="Times New Roman"/>
          <w:szCs w:val="24"/>
        </w:rPr>
        <w:t>,</w:t>
      </w:r>
      <w:r w:rsidRPr="00EF3A95">
        <w:rPr>
          <w:rFonts w:eastAsia="Times New Roman" w:cs="Times New Roman"/>
          <w:szCs w:val="24"/>
        </w:rPr>
        <w:t xml:space="preserve"> δεν χρειάζεται να προσπαθήσουν πολύ οι Ηνωμένες Πολιτείες και οι σύμμαχοί τους για να δικαιολογήσουν την ανοιχτή επέμβαση στα εσωτερικά μιας χώρας</w:t>
      </w:r>
      <w:r>
        <w:rPr>
          <w:rFonts w:eastAsia="Times New Roman" w:cs="Times New Roman"/>
          <w:szCs w:val="24"/>
        </w:rPr>
        <w:t>. Ξέρουμε πια π</w:t>
      </w:r>
      <w:r w:rsidRPr="00EF3A95">
        <w:rPr>
          <w:rFonts w:eastAsia="Times New Roman" w:cs="Times New Roman"/>
          <w:szCs w:val="24"/>
        </w:rPr>
        <w:t>ώ</w:t>
      </w:r>
      <w:r w:rsidRPr="00EF3A95">
        <w:rPr>
          <w:rFonts w:eastAsia="Times New Roman" w:cs="Times New Roman"/>
          <w:szCs w:val="24"/>
        </w:rPr>
        <w:t>ς προετοιμάζονται οι επεμβάσεις</w:t>
      </w:r>
      <w:r>
        <w:rPr>
          <w:rFonts w:eastAsia="Times New Roman" w:cs="Times New Roman"/>
          <w:szCs w:val="24"/>
        </w:rPr>
        <w:t>.</w:t>
      </w:r>
      <w:r w:rsidRPr="00EF3A95">
        <w:rPr>
          <w:rFonts w:eastAsia="Times New Roman" w:cs="Times New Roman"/>
          <w:szCs w:val="24"/>
        </w:rPr>
        <w:t xml:space="preserve"> </w:t>
      </w:r>
      <w:r>
        <w:rPr>
          <w:rFonts w:eastAsia="Times New Roman" w:cs="Times New Roman"/>
          <w:szCs w:val="24"/>
        </w:rPr>
        <w:t>Ο</w:t>
      </w:r>
      <w:r w:rsidRPr="00EF3A95">
        <w:rPr>
          <w:rFonts w:eastAsia="Times New Roman" w:cs="Times New Roman"/>
          <w:szCs w:val="24"/>
        </w:rPr>
        <w:t xml:space="preserve"> λαός μας έχει αποκτήσει </w:t>
      </w:r>
      <w:r w:rsidRPr="00EF3A95">
        <w:rPr>
          <w:rFonts w:eastAsia="Times New Roman" w:cs="Times New Roman"/>
          <w:szCs w:val="24"/>
        </w:rPr>
        <w:lastRenderedPageBreak/>
        <w:t>πλούσια πείρα</w:t>
      </w:r>
      <w:r>
        <w:rPr>
          <w:rFonts w:eastAsia="Times New Roman" w:cs="Times New Roman"/>
          <w:szCs w:val="24"/>
        </w:rPr>
        <w:t>. Θ</w:t>
      </w:r>
      <w:r w:rsidRPr="00EF3A95">
        <w:rPr>
          <w:rFonts w:eastAsia="Times New Roman" w:cs="Times New Roman"/>
          <w:szCs w:val="24"/>
        </w:rPr>
        <w:t>υμάται πολύ καλά και τα ψέματα που είπαν τότε</w:t>
      </w:r>
      <w:r>
        <w:rPr>
          <w:rFonts w:eastAsia="Times New Roman" w:cs="Times New Roman"/>
          <w:szCs w:val="24"/>
        </w:rPr>
        <w:t xml:space="preserve"> για να κάνουν τ</w:t>
      </w:r>
      <w:r w:rsidRPr="00EF3A95">
        <w:rPr>
          <w:rFonts w:eastAsia="Times New Roman" w:cs="Times New Roman"/>
          <w:szCs w:val="24"/>
        </w:rPr>
        <w:t xml:space="preserve">ους βομβαρδισμούς στη Γιουγκοσλαβία και τα ψέματα </w:t>
      </w:r>
      <w:r>
        <w:rPr>
          <w:rFonts w:eastAsia="Times New Roman" w:cs="Times New Roman"/>
          <w:szCs w:val="24"/>
        </w:rPr>
        <w:t>ε</w:t>
      </w:r>
      <w:r w:rsidRPr="00EF3A95">
        <w:rPr>
          <w:rFonts w:eastAsia="Times New Roman" w:cs="Times New Roman"/>
          <w:szCs w:val="24"/>
        </w:rPr>
        <w:t>πίσης για το Αφγανιστάν</w:t>
      </w:r>
      <w:r>
        <w:rPr>
          <w:rFonts w:eastAsia="Times New Roman" w:cs="Times New Roman"/>
          <w:szCs w:val="24"/>
        </w:rPr>
        <w:t>,</w:t>
      </w:r>
      <w:r w:rsidRPr="00EF3A95">
        <w:rPr>
          <w:rFonts w:eastAsia="Times New Roman" w:cs="Times New Roman"/>
          <w:szCs w:val="24"/>
        </w:rPr>
        <w:t xml:space="preserve"> το Ιράκ</w:t>
      </w:r>
      <w:r>
        <w:rPr>
          <w:rFonts w:eastAsia="Times New Roman" w:cs="Times New Roman"/>
          <w:szCs w:val="24"/>
        </w:rPr>
        <w:t>, τη Λιβύη</w:t>
      </w:r>
      <w:r w:rsidRPr="00EF3A95">
        <w:rPr>
          <w:rFonts w:eastAsia="Times New Roman" w:cs="Times New Roman"/>
          <w:szCs w:val="24"/>
        </w:rPr>
        <w:t xml:space="preserve"> και τα απανωτά ψέματα για τη Συρία</w:t>
      </w:r>
      <w:r>
        <w:rPr>
          <w:rFonts w:eastAsia="Times New Roman" w:cs="Times New Roman"/>
          <w:szCs w:val="24"/>
        </w:rPr>
        <w:t>, που ο λαός της</w:t>
      </w:r>
      <w:r w:rsidRPr="00EF3A95">
        <w:rPr>
          <w:rFonts w:eastAsia="Times New Roman" w:cs="Times New Roman"/>
          <w:szCs w:val="24"/>
        </w:rPr>
        <w:t xml:space="preserve"> ζει το δράμα του πολέμου</w:t>
      </w:r>
      <w:r>
        <w:rPr>
          <w:rFonts w:eastAsia="Times New Roman" w:cs="Times New Roman"/>
          <w:szCs w:val="24"/>
        </w:rPr>
        <w:t>,</w:t>
      </w:r>
      <w:r w:rsidRPr="00EF3A95">
        <w:rPr>
          <w:rFonts w:eastAsia="Times New Roman" w:cs="Times New Roman"/>
          <w:szCs w:val="24"/>
        </w:rPr>
        <w:t xml:space="preserve"> του ξεριζωμού</w:t>
      </w:r>
      <w:r>
        <w:rPr>
          <w:rFonts w:eastAsia="Times New Roman" w:cs="Times New Roman"/>
          <w:szCs w:val="24"/>
        </w:rPr>
        <w:t>,</w:t>
      </w:r>
      <w:r w:rsidRPr="00EF3A95">
        <w:rPr>
          <w:rFonts w:eastAsia="Times New Roman" w:cs="Times New Roman"/>
          <w:szCs w:val="24"/>
        </w:rPr>
        <w:t xml:space="preserve"> της προσφυγιάς</w:t>
      </w:r>
      <w:r>
        <w:rPr>
          <w:rFonts w:eastAsia="Times New Roman" w:cs="Times New Roman"/>
          <w:szCs w:val="24"/>
        </w:rPr>
        <w:t xml:space="preserve">. </w:t>
      </w:r>
    </w:p>
    <w:p w14:paraId="01A9E19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w:t>
      </w:r>
      <w:r w:rsidRPr="00EF3A95">
        <w:rPr>
          <w:rFonts w:eastAsia="Times New Roman" w:cs="Times New Roman"/>
          <w:szCs w:val="24"/>
        </w:rPr>
        <w:t xml:space="preserve"> λαός μας θυμάται όλα τα προσχήματα που αξιοποίησαν ένα προς ένα</w:t>
      </w:r>
      <w:r>
        <w:rPr>
          <w:rFonts w:eastAsia="Times New Roman" w:cs="Times New Roman"/>
          <w:szCs w:val="24"/>
        </w:rPr>
        <w:t>. Πότε</w:t>
      </w:r>
      <w:r w:rsidRPr="00EF3A95">
        <w:rPr>
          <w:rFonts w:eastAsia="Times New Roman" w:cs="Times New Roman"/>
          <w:szCs w:val="24"/>
        </w:rPr>
        <w:t xml:space="preserve"> τους </w:t>
      </w:r>
      <w:r>
        <w:rPr>
          <w:rFonts w:eastAsia="Times New Roman" w:cs="Times New Roman"/>
          <w:szCs w:val="24"/>
        </w:rPr>
        <w:t>έπιανε ο</w:t>
      </w:r>
      <w:r w:rsidRPr="00EF3A95">
        <w:rPr>
          <w:rFonts w:eastAsia="Times New Roman" w:cs="Times New Roman"/>
          <w:szCs w:val="24"/>
        </w:rPr>
        <w:t xml:space="preserve"> πόνος για τα δικαιώματα των μειονοτήτων</w:t>
      </w:r>
      <w:r>
        <w:rPr>
          <w:rFonts w:eastAsia="Times New Roman" w:cs="Times New Roman"/>
          <w:szCs w:val="24"/>
        </w:rPr>
        <w:t>,</w:t>
      </w:r>
      <w:r w:rsidRPr="00EF3A95">
        <w:rPr>
          <w:rFonts w:eastAsia="Times New Roman" w:cs="Times New Roman"/>
          <w:szCs w:val="24"/>
        </w:rPr>
        <w:t xml:space="preserve"> πότε ανακάλυ</w:t>
      </w:r>
      <w:r>
        <w:rPr>
          <w:rFonts w:eastAsia="Times New Roman" w:cs="Times New Roman"/>
          <w:szCs w:val="24"/>
        </w:rPr>
        <w:t xml:space="preserve">πταν </w:t>
      </w:r>
      <w:r w:rsidRPr="00EF3A95">
        <w:rPr>
          <w:rFonts w:eastAsia="Times New Roman" w:cs="Times New Roman"/>
          <w:szCs w:val="24"/>
        </w:rPr>
        <w:t>όπ</w:t>
      </w:r>
      <w:r w:rsidRPr="00EF3A95">
        <w:rPr>
          <w:rFonts w:eastAsia="Times New Roman" w:cs="Times New Roman"/>
          <w:szCs w:val="24"/>
        </w:rPr>
        <w:t>λα μαζικής καταστροφής</w:t>
      </w:r>
      <w:r>
        <w:rPr>
          <w:rFonts w:eastAsia="Times New Roman" w:cs="Times New Roman"/>
          <w:szCs w:val="24"/>
        </w:rPr>
        <w:t>,</w:t>
      </w:r>
      <w:r w:rsidRPr="00EF3A95">
        <w:rPr>
          <w:rFonts w:eastAsia="Times New Roman" w:cs="Times New Roman"/>
          <w:szCs w:val="24"/>
        </w:rPr>
        <w:t xml:space="preserve"> πότε σ</w:t>
      </w:r>
      <w:r>
        <w:rPr>
          <w:rFonts w:eastAsia="Times New Roman" w:cs="Times New Roman"/>
          <w:szCs w:val="24"/>
        </w:rPr>
        <w:t>ήκωναν</w:t>
      </w:r>
      <w:r w:rsidRPr="00EF3A95">
        <w:rPr>
          <w:rFonts w:eastAsia="Times New Roman" w:cs="Times New Roman"/>
          <w:szCs w:val="24"/>
        </w:rPr>
        <w:t xml:space="preserve"> τη σημαία της δήθεν καταπολέμησης της τρομοκρατίας</w:t>
      </w:r>
      <w:r>
        <w:rPr>
          <w:rFonts w:eastAsia="Times New Roman" w:cs="Times New Roman"/>
          <w:szCs w:val="24"/>
        </w:rPr>
        <w:t>. Κ</w:t>
      </w:r>
      <w:r w:rsidRPr="00EF3A95">
        <w:rPr>
          <w:rFonts w:eastAsia="Times New Roman" w:cs="Times New Roman"/>
          <w:szCs w:val="24"/>
        </w:rPr>
        <w:t>αι μετά</w:t>
      </w:r>
      <w:r>
        <w:rPr>
          <w:rFonts w:eastAsia="Times New Roman" w:cs="Times New Roman"/>
          <w:szCs w:val="24"/>
        </w:rPr>
        <w:t>,</w:t>
      </w:r>
      <w:r w:rsidRPr="00EF3A95">
        <w:rPr>
          <w:rFonts w:eastAsia="Times New Roman" w:cs="Times New Roman"/>
          <w:szCs w:val="24"/>
        </w:rPr>
        <w:t xml:space="preserve"> αφού πρώτα είχαν ισοπεδωθεί χώρες</w:t>
      </w:r>
      <w:r>
        <w:rPr>
          <w:rFonts w:eastAsia="Times New Roman" w:cs="Times New Roman"/>
          <w:szCs w:val="24"/>
        </w:rPr>
        <w:t>,</w:t>
      </w:r>
      <w:r w:rsidRPr="00EF3A95">
        <w:rPr>
          <w:rFonts w:eastAsia="Times New Roman" w:cs="Times New Roman"/>
          <w:szCs w:val="24"/>
        </w:rPr>
        <w:t xml:space="preserve"> αφού πρώτα είχαν δολοφονηθεί</w:t>
      </w:r>
      <w:r>
        <w:rPr>
          <w:rFonts w:eastAsia="Times New Roman" w:cs="Times New Roman"/>
          <w:szCs w:val="24"/>
        </w:rPr>
        <w:t>,</w:t>
      </w:r>
      <w:r w:rsidRPr="00EF3A95">
        <w:rPr>
          <w:rFonts w:eastAsia="Times New Roman" w:cs="Times New Roman"/>
          <w:szCs w:val="24"/>
        </w:rPr>
        <w:t xml:space="preserve"> είχαν ξ</w:t>
      </w:r>
      <w:r>
        <w:rPr>
          <w:rFonts w:eastAsia="Times New Roman" w:cs="Times New Roman"/>
          <w:szCs w:val="24"/>
        </w:rPr>
        <w:t xml:space="preserve">εριζωθεί λαοί, αφού είχαν </w:t>
      </w:r>
      <w:proofErr w:type="spellStart"/>
      <w:r>
        <w:rPr>
          <w:rFonts w:eastAsia="Times New Roman" w:cs="Times New Roman"/>
          <w:szCs w:val="24"/>
        </w:rPr>
        <w:t>ξαναχαρακτεί</w:t>
      </w:r>
      <w:proofErr w:type="spellEnd"/>
      <w:r>
        <w:rPr>
          <w:rFonts w:eastAsia="Times New Roman" w:cs="Times New Roman"/>
          <w:szCs w:val="24"/>
        </w:rPr>
        <w:t xml:space="preserve"> </w:t>
      </w:r>
      <w:r w:rsidRPr="00EF3A95">
        <w:rPr>
          <w:rFonts w:eastAsia="Times New Roman" w:cs="Times New Roman"/>
          <w:szCs w:val="24"/>
        </w:rPr>
        <w:t>τα σύνορα με το αίμα αυτών των λαών</w:t>
      </w:r>
      <w:r>
        <w:rPr>
          <w:rFonts w:eastAsia="Times New Roman" w:cs="Times New Roman"/>
          <w:szCs w:val="24"/>
        </w:rPr>
        <w:t>,</w:t>
      </w:r>
      <w:r w:rsidRPr="00EF3A95">
        <w:rPr>
          <w:rFonts w:eastAsia="Times New Roman" w:cs="Times New Roman"/>
          <w:szCs w:val="24"/>
        </w:rPr>
        <w:t xml:space="preserve"> αποκαλύπτ</w:t>
      </w:r>
      <w:r w:rsidRPr="00EF3A95">
        <w:rPr>
          <w:rFonts w:eastAsia="Times New Roman" w:cs="Times New Roman"/>
          <w:szCs w:val="24"/>
        </w:rPr>
        <w:t>ο</w:t>
      </w:r>
      <w:r>
        <w:rPr>
          <w:rFonts w:eastAsia="Times New Roman" w:cs="Times New Roman"/>
          <w:szCs w:val="24"/>
        </w:rPr>
        <w:t>νταν ότι όλα αυτά ή</w:t>
      </w:r>
      <w:r w:rsidRPr="00EF3A95">
        <w:rPr>
          <w:rFonts w:eastAsia="Times New Roman" w:cs="Times New Roman"/>
          <w:szCs w:val="24"/>
        </w:rPr>
        <w:t>ταν αέρας κοπανιστός</w:t>
      </w:r>
      <w:r>
        <w:rPr>
          <w:rFonts w:eastAsia="Times New Roman" w:cs="Times New Roman"/>
          <w:szCs w:val="24"/>
        </w:rPr>
        <w:t>,</w:t>
      </w:r>
      <w:r w:rsidRPr="00EF3A95">
        <w:rPr>
          <w:rFonts w:eastAsia="Times New Roman" w:cs="Times New Roman"/>
          <w:szCs w:val="24"/>
        </w:rPr>
        <w:t xml:space="preserve"> ότι τίποτα από αυτά δεν </w:t>
      </w:r>
      <w:r>
        <w:rPr>
          <w:rFonts w:eastAsia="Times New Roman" w:cs="Times New Roman"/>
          <w:szCs w:val="24"/>
        </w:rPr>
        <w:t>ίσχυε.</w:t>
      </w:r>
    </w:p>
    <w:p w14:paraId="01A9E19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w:t>
      </w:r>
      <w:r w:rsidRPr="00EF3A95">
        <w:rPr>
          <w:rFonts w:eastAsia="Times New Roman" w:cs="Times New Roman"/>
          <w:szCs w:val="24"/>
        </w:rPr>
        <w:t>αι βέβαια</w:t>
      </w:r>
      <w:r>
        <w:rPr>
          <w:rFonts w:eastAsia="Times New Roman" w:cs="Times New Roman"/>
          <w:szCs w:val="24"/>
        </w:rPr>
        <w:t>,</w:t>
      </w:r>
      <w:r w:rsidRPr="00EF3A95">
        <w:rPr>
          <w:rFonts w:eastAsia="Times New Roman" w:cs="Times New Roman"/>
          <w:szCs w:val="24"/>
        </w:rPr>
        <w:t xml:space="preserve"> δεν τους έπια</w:t>
      </w:r>
      <w:r>
        <w:rPr>
          <w:rFonts w:eastAsia="Times New Roman" w:cs="Times New Roman"/>
          <w:szCs w:val="24"/>
        </w:rPr>
        <w:t>ν</w:t>
      </w:r>
      <w:r w:rsidRPr="00EF3A95">
        <w:rPr>
          <w:rFonts w:eastAsia="Times New Roman" w:cs="Times New Roman"/>
          <w:szCs w:val="24"/>
        </w:rPr>
        <w:t>ε ο πόνος για τους λαούς αυτών των χωρών</w:t>
      </w:r>
      <w:r>
        <w:rPr>
          <w:rFonts w:eastAsia="Times New Roman" w:cs="Times New Roman"/>
          <w:szCs w:val="24"/>
        </w:rPr>
        <w:t xml:space="preserve">, γιατί </w:t>
      </w:r>
      <w:r w:rsidRPr="00EF3A95">
        <w:rPr>
          <w:rFonts w:eastAsia="Times New Roman" w:cs="Times New Roman"/>
          <w:szCs w:val="24"/>
        </w:rPr>
        <w:t>οι κυβερνήσεις αυτών των λαών</w:t>
      </w:r>
      <w:r>
        <w:rPr>
          <w:rFonts w:eastAsia="Times New Roman" w:cs="Times New Roman"/>
          <w:szCs w:val="24"/>
        </w:rPr>
        <w:t xml:space="preserve"> κυρίως</w:t>
      </w:r>
      <w:r w:rsidRPr="00EF3A95">
        <w:rPr>
          <w:rFonts w:eastAsia="Times New Roman" w:cs="Times New Roman"/>
          <w:szCs w:val="24"/>
        </w:rPr>
        <w:t xml:space="preserve"> δεν ήταν απολύτως ευθυγραμμισμένες με τα οικονομικά και γεωπολιτικά συμφ</w:t>
      </w:r>
      <w:r w:rsidRPr="00EF3A95">
        <w:rPr>
          <w:rFonts w:eastAsia="Times New Roman" w:cs="Times New Roman"/>
          <w:szCs w:val="24"/>
        </w:rPr>
        <w:t>έροντα των Ηνωμένων Πολιτειών Αμερικής</w:t>
      </w:r>
      <w:r>
        <w:rPr>
          <w:rFonts w:eastAsia="Times New Roman" w:cs="Times New Roman"/>
          <w:szCs w:val="24"/>
        </w:rPr>
        <w:t>,</w:t>
      </w:r>
      <w:r w:rsidRPr="00EF3A95">
        <w:rPr>
          <w:rFonts w:eastAsia="Times New Roman" w:cs="Times New Roman"/>
          <w:szCs w:val="24"/>
        </w:rPr>
        <w:t xml:space="preserve"> του </w:t>
      </w:r>
      <w:r w:rsidRPr="00EF3A95">
        <w:rPr>
          <w:rFonts w:eastAsia="Times New Roman" w:cs="Times New Roman"/>
          <w:szCs w:val="24"/>
        </w:rPr>
        <w:lastRenderedPageBreak/>
        <w:t>ΝΑΤΟ</w:t>
      </w:r>
      <w:r>
        <w:rPr>
          <w:rFonts w:eastAsia="Times New Roman" w:cs="Times New Roman"/>
          <w:szCs w:val="24"/>
        </w:rPr>
        <w:t>,</w:t>
      </w:r>
      <w:r w:rsidRPr="00EF3A95">
        <w:rPr>
          <w:rFonts w:eastAsia="Times New Roman" w:cs="Times New Roman"/>
          <w:szCs w:val="24"/>
        </w:rPr>
        <w:t xml:space="preserve"> της Ευρωπαϊκής Ένωσης</w:t>
      </w:r>
      <w:r>
        <w:rPr>
          <w:rFonts w:eastAsia="Times New Roman" w:cs="Times New Roman"/>
          <w:szCs w:val="24"/>
        </w:rPr>
        <w:t xml:space="preserve">. Αυτή είναι η απόλυτη αλήθεια, είτε </w:t>
      </w:r>
      <w:r w:rsidRPr="00EF3A95">
        <w:rPr>
          <w:rFonts w:eastAsia="Times New Roman" w:cs="Times New Roman"/>
          <w:szCs w:val="24"/>
        </w:rPr>
        <w:t>σας αρέσει</w:t>
      </w:r>
      <w:r>
        <w:rPr>
          <w:rFonts w:eastAsia="Times New Roman" w:cs="Times New Roman"/>
          <w:szCs w:val="24"/>
        </w:rPr>
        <w:t xml:space="preserve"> είτε</w:t>
      </w:r>
      <w:r w:rsidRPr="00EF3A95">
        <w:rPr>
          <w:rFonts w:eastAsia="Times New Roman" w:cs="Times New Roman"/>
          <w:szCs w:val="24"/>
        </w:rPr>
        <w:t xml:space="preserve"> δεν σας αρέσει αυτό</w:t>
      </w:r>
      <w:r>
        <w:rPr>
          <w:rFonts w:eastAsia="Times New Roman" w:cs="Times New Roman"/>
          <w:szCs w:val="24"/>
        </w:rPr>
        <w:t>.</w:t>
      </w:r>
    </w:p>
    <w:p w14:paraId="01A9E19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w:t>
      </w:r>
      <w:r w:rsidRPr="00EF3A95">
        <w:rPr>
          <w:rFonts w:eastAsia="Times New Roman" w:cs="Times New Roman"/>
          <w:szCs w:val="24"/>
        </w:rPr>
        <w:t xml:space="preserve"> θέση αρχών του </w:t>
      </w:r>
      <w:r>
        <w:rPr>
          <w:rFonts w:eastAsia="Times New Roman" w:cs="Times New Roman"/>
          <w:szCs w:val="24"/>
        </w:rPr>
        <w:t>ΚΚΕ</w:t>
      </w:r>
      <w:r w:rsidRPr="00EF3A95">
        <w:rPr>
          <w:rFonts w:eastAsia="Times New Roman" w:cs="Times New Roman"/>
          <w:szCs w:val="24"/>
        </w:rPr>
        <w:t xml:space="preserve"> είναι ξεκάθαρη και διαχρονική</w:t>
      </w:r>
      <w:r>
        <w:rPr>
          <w:rFonts w:eastAsia="Times New Roman" w:cs="Times New Roman"/>
          <w:szCs w:val="24"/>
        </w:rPr>
        <w:t>. Μ</w:t>
      </w:r>
      <w:r w:rsidRPr="00EF3A95">
        <w:rPr>
          <w:rFonts w:eastAsia="Times New Roman" w:cs="Times New Roman"/>
          <w:szCs w:val="24"/>
        </w:rPr>
        <w:t>όνο ο λαός κάθε χώρας είναι αρμόδιος να ε</w:t>
      </w:r>
      <w:r>
        <w:rPr>
          <w:rFonts w:eastAsia="Times New Roman" w:cs="Times New Roman"/>
          <w:szCs w:val="24"/>
        </w:rPr>
        <w:t>πιλέξει ποιον πρό</w:t>
      </w:r>
      <w:r>
        <w:rPr>
          <w:rFonts w:eastAsia="Times New Roman" w:cs="Times New Roman"/>
          <w:szCs w:val="24"/>
        </w:rPr>
        <w:t>εδρο και ποια κ</w:t>
      </w:r>
      <w:r w:rsidRPr="00EF3A95">
        <w:rPr>
          <w:rFonts w:eastAsia="Times New Roman" w:cs="Times New Roman"/>
          <w:szCs w:val="24"/>
        </w:rPr>
        <w:t>υβέρνηση</w:t>
      </w:r>
      <w:r>
        <w:rPr>
          <w:rFonts w:eastAsia="Times New Roman" w:cs="Times New Roman"/>
          <w:szCs w:val="24"/>
        </w:rPr>
        <w:t xml:space="preserve"> θα έχει. Και δεν έχει το δικαίωμα</w:t>
      </w:r>
      <w:r w:rsidRPr="00EF3A95">
        <w:rPr>
          <w:rFonts w:eastAsia="Times New Roman" w:cs="Times New Roman"/>
          <w:szCs w:val="24"/>
        </w:rPr>
        <w:t xml:space="preserve"> κανείς να π</w:t>
      </w:r>
      <w:r>
        <w:rPr>
          <w:rFonts w:eastAsia="Times New Roman" w:cs="Times New Roman"/>
          <w:szCs w:val="24"/>
        </w:rPr>
        <w:t>αρεμβαίνει και να υποδεικνύει σε έ</w:t>
      </w:r>
      <w:r w:rsidRPr="00EF3A95">
        <w:rPr>
          <w:rFonts w:eastAsia="Times New Roman" w:cs="Times New Roman"/>
          <w:szCs w:val="24"/>
        </w:rPr>
        <w:t>να</w:t>
      </w:r>
      <w:r>
        <w:rPr>
          <w:rFonts w:eastAsia="Times New Roman" w:cs="Times New Roman"/>
          <w:szCs w:val="24"/>
        </w:rPr>
        <w:t>ν</w:t>
      </w:r>
      <w:r w:rsidRPr="00EF3A95">
        <w:rPr>
          <w:rFonts w:eastAsia="Times New Roman" w:cs="Times New Roman"/>
          <w:szCs w:val="24"/>
        </w:rPr>
        <w:t xml:space="preserve"> </w:t>
      </w:r>
      <w:r>
        <w:rPr>
          <w:rFonts w:eastAsia="Times New Roman" w:cs="Times New Roman"/>
          <w:szCs w:val="24"/>
        </w:rPr>
        <w:t>λαό</w:t>
      </w:r>
      <w:r w:rsidRPr="00EF3A95">
        <w:rPr>
          <w:rFonts w:eastAsia="Times New Roman" w:cs="Times New Roman"/>
          <w:szCs w:val="24"/>
        </w:rPr>
        <w:t xml:space="preserve"> </w:t>
      </w:r>
      <w:r>
        <w:rPr>
          <w:rFonts w:eastAsia="Times New Roman" w:cs="Times New Roman"/>
          <w:szCs w:val="24"/>
        </w:rPr>
        <w:t>τι</w:t>
      </w:r>
      <w:r w:rsidRPr="00EF3A95">
        <w:rPr>
          <w:rFonts w:eastAsia="Times New Roman" w:cs="Times New Roman"/>
          <w:szCs w:val="24"/>
        </w:rPr>
        <w:t xml:space="preserve"> πρέπει να γίνει </w:t>
      </w:r>
      <w:r>
        <w:rPr>
          <w:rFonts w:eastAsia="Times New Roman" w:cs="Times New Roman"/>
          <w:szCs w:val="24"/>
        </w:rPr>
        <w:t>και πολύ περισσότερο να επεμβαίνει. Μ</w:t>
      </w:r>
      <w:r w:rsidRPr="00EF3A95">
        <w:rPr>
          <w:rFonts w:eastAsia="Times New Roman" w:cs="Times New Roman"/>
          <w:szCs w:val="24"/>
        </w:rPr>
        <w:t>πορεί κάποιος να διαφωνεί όσο θέλει με ένα καθεστώς</w:t>
      </w:r>
      <w:r>
        <w:rPr>
          <w:rFonts w:eastAsia="Times New Roman" w:cs="Times New Roman"/>
          <w:szCs w:val="24"/>
        </w:rPr>
        <w:t>,</w:t>
      </w:r>
      <w:r w:rsidRPr="00EF3A95">
        <w:rPr>
          <w:rFonts w:eastAsia="Times New Roman" w:cs="Times New Roman"/>
          <w:szCs w:val="24"/>
        </w:rPr>
        <w:t xml:space="preserve"> με την οικονομική</w:t>
      </w:r>
      <w:r>
        <w:rPr>
          <w:rFonts w:eastAsia="Times New Roman" w:cs="Times New Roman"/>
          <w:szCs w:val="24"/>
        </w:rPr>
        <w:t>,</w:t>
      </w:r>
      <w:r w:rsidRPr="00EF3A95">
        <w:rPr>
          <w:rFonts w:eastAsia="Times New Roman" w:cs="Times New Roman"/>
          <w:szCs w:val="24"/>
        </w:rPr>
        <w:t xml:space="preserve"> την κοινωνική πολιτική</w:t>
      </w:r>
      <w:r>
        <w:rPr>
          <w:rFonts w:eastAsia="Times New Roman" w:cs="Times New Roman"/>
          <w:szCs w:val="24"/>
        </w:rPr>
        <w:t>,</w:t>
      </w:r>
      <w:r w:rsidRPr="00EF3A95">
        <w:rPr>
          <w:rFonts w:eastAsia="Times New Roman" w:cs="Times New Roman"/>
          <w:szCs w:val="24"/>
        </w:rPr>
        <w:t xml:space="preserve"> την εξωτερική πολιτική μιας κυβέρνησης</w:t>
      </w:r>
      <w:r>
        <w:rPr>
          <w:rFonts w:eastAsia="Times New Roman" w:cs="Times New Roman"/>
          <w:szCs w:val="24"/>
        </w:rPr>
        <w:t>.</w:t>
      </w:r>
      <w:r w:rsidRPr="00EF3A95">
        <w:rPr>
          <w:rFonts w:eastAsia="Times New Roman" w:cs="Times New Roman"/>
          <w:szCs w:val="24"/>
        </w:rPr>
        <w:t xml:space="preserve"> Δεν μπορεί</w:t>
      </w:r>
      <w:r>
        <w:rPr>
          <w:rFonts w:eastAsia="Times New Roman" w:cs="Times New Roman"/>
          <w:szCs w:val="24"/>
        </w:rPr>
        <w:t>,</w:t>
      </w:r>
      <w:r w:rsidRPr="00EF3A95">
        <w:rPr>
          <w:rFonts w:eastAsia="Times New Roman" w:cs="Times New Roman"/>
          <w:szCs w:val="24"/>
        </w:rPr>
        <w:t xml:space="preserve"> </w:t>
      </w:r>
      <w:r>
        <w:rPr>
          <w:rFonts w:eastAsia="Times New Roman" w:cs="Times New Roman"/>
          <w:szCs w:val="24"/>
        </w:rPr>
        <w:t>όμως,</w:t>
      </w:r>
      <w:r w:rsidRPr="00EF3A95">
        <w:rPr>
          <w:rFonts w:eastAsia="Times New Roman" w:cs="Times New Roman"/>
          <w:szCs w:val="24"/>
        </w:rPr>
        <w:t xml:space="preserve"> να ανέχεται ξένες ιμπεριαλιστικές δυνάμεις να απειλούν με επέμβαση και να αναγνωρίζουν ανδρείκελα που οι ίδιες έχουν προωθήσει</w:t>
      </w:r>
      <w:r>
        <w:rPr>
          <w:rFonts w:eastAsia="Times New Roman" w:cs="Times New Roman"/>
          <w:szCs w:val="24"/>
        </w:rPr>
        <w:t>.</w:t>
      </w:r>
    </w:p>
    <w:p w14:paraId="01A9E19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w:t>
      </w:r>
      <w:r w:rsidRPr="00EF3A95">
        <w:rPr>
          <w:rFonts w:eastAsia="Times New Roman" w:cs="Times New Roman"/>
          <w:szCs w:val="24"/>
        </w:rPr>
        <w:t>αι εδώ</w:t>
      </w:r>
      <w:r>
        <w:rPr>
          <w:rFonts w:eastAsia="Times New Roman" w:cs="Times New Roman"/>
          <w:szCs w:val="24"/>
        </w:rPr>
        <w:t>,</w:t>
      </w:r>
      <w:r w:rsidRPr="00EF3A95">
        <w:rPr>
          <w:rFonts w:eastAsia="Times New Roman" w:cs="Times New Roman"/>
          <w:szCs w:val="24"/>
        </w:rPr>
        <w:t xml:space="preserve"> κύριοι του ΣΥΡΙΖΑ</w:t>
      </w:r>
      <w:r>
        <w:rPr>
          <w:rFonts w:eastAsia="Times New Roman" w:cs="Times New Roman"/>
          <w:szCs w:val="24"/>
        </w:rPr>
        <w:t>,</w:t>
      </w:r>
      <w:r w:rsidRPr="00EF3A95">
        <w:rPr>
          <w:rFonts w:eastAsia="Times New Roman" w:cs="Times New Roman"/>
          <w:szCs w:val="24"/>
        </w:rPr>
        <w:t xml:space="preserve"> δίνετ</w:t>
      </w:r>
      <w:r>
        <w:rPr>
          <w:rFonts w:eastAsia="Times New Roman" w:cs="Times New Roman"/>
          <w:szCs w:val="24"/>
        </w:rPr>
        <w:t>ε</w:t>
      </w:r>
      <w:r w:rsidRPr="00EF3A95">
        <w:rPr>
          <w:rFonts w:eastAsia="Times New Roman" w:cs="Times New Roman"/>
          <w:szCs w:val="24"/>
        </w:rPr>
        <w:t xml:space="preserve"> πάλι ένα ρ</w:t>
      </w:r>
      <w:r w:rsidRPr="00EF3A95">
        <w:rPr>
          <w:rFonts w:eastAsia="Times New Roman" w:cs="Times New Roman"/>
          <w:szCs w:val="24"/>
        </w:rPr>
        <w:t>εσιτάλ υποκρισίας</w:t>
      </w:r>
      <w:r>
        <w:rPr>
          <w:rFonts w:eastAsia="Times New Roman" w:cs="Times New Roman"/>
          <w:szCs w:val="24"/>
        </w:rPr>
        <w:t>. Κ</w:t>
      </w:r>
      <w:r w:rsidRPr="00EF3A95">
        <w:rPr>
          <w:rFonts w:eastAsia="Times New Roman" w:cs="Times New Roman"/>
          <w:szCs w:val="24"/>
        </w:rPr>
        <w:t>αι απευθυνόμαστε σε εσάς</w:t>
      </w:r>
      <w:r>
        <w:rPr>
          <w:rFonts w:eastAsia="Times New Roman" w:cs="Times New Roman"/>
          <w:szCs w:val="24"/>
        </w:rPr>
        <w:t>,</w:t>
      </w:r>
      <w:r w:rsidRPr="00EF3A95">
        <w:rPr>
          <w:rFonts w:eastAsia="Times New Roman" w:cs="Times New Roman"/>
          <w:szCs w:val="24"/>
        </w:rPr>
        <w:t xml:space="preserve"> γ</w:t>
      </w:r>
      <w:r>
        <w:rPr>
          <w:rFonts w:eastAsia="Times New Roman" w:cs="Times New Roman"/>
          <w:szCs w:val="24"/>
        </w:rPr>
        <w:t>ιατί τους υπόλοιπους τους ξέρουμ</w:t>
      </w:r>
      <w:r w:rsidRPr="00EF3A95">
        <w:rPr>
          <w:rFonts w:eastAsia="Times New Roman" w:cs="Times New Roman"/>
          <w:szCs w:val="24"/>
        </w:rPr>
        <w:t xml:space="preserve">ε και </w:t>
      </w:r>
      <w:r>
        <w:rPr>
          <w:rFonts w:eastAsia="Times New Roman" w:cs="Times New Roman"/>
          <w:szCs w:val="24"/>
        </w:rPr>
        <w:t>διαχρονικά έχουν τοποθετηθεί γι’</w:t>
      </w:r>
      <w:r w:rsidRPr="00EF3A95">
        <w:rPr>
          <w:rFonts w:eastAsia="Times New Roman" w:cs="Times New Roman"/>
          <w:szCs w:val="24"/>
        </w:rPr>
        <w:t xml:space="preserve"> αυτά τα ζητήματα</w:t>
      </w:r>
      <w:r>
        <w:rPr>
          <w:rFonts w:eastAsia="Times New Roman" w:cs="Times New Roman"/>
          <w:szCs w:val="24"/>
        </w:rPr>
        <w:t>. Ό</w:t>
      </w:r>
      <w:r w:rsidRPr="00EF3A95">
        <w:rPr>
          <w:rFonts w:eastAsia="Times New Roman" w:cs="Times New Roman"/>
          <w:szCs w:val="24"/>
        </w:rPr>
        <w:t xml:space="preserve">σο κι αν ψάξει κανείς τις δηλώσεις των στελεχών </w:t>
      </w:r>
      <w:r>
        <w:rPr>
          <w:rFonts w:eastAsia="Times New Roman" w:cs="Times New Roman"/>
          <w:szCs w:val="24"/>
        </w:rPr>
        <w:t>σας,</w:t>
      </w:r>
      <w:r w:rsidRPr="00EF3A95">
        <w:rPr>
          <w:rFonts w:eastAsia="Times New Roman" w:cs="Times New Roman"/>
          <w:szCs w:val="24"/>
        </w:rPr>
        <w:t xml:space="preserve"> για παράδειγμα για τη Βενεζουέλα</w:t>
      </w:r>
      <w:r>
        <w:rPr>
          <w:rFonts w:eastAsia="Times New Roman" w:cs="Times New Roman"/>
          <w:szCs w:val="24"/>
        </w:rPr>
        <w:t>,</w:t>
      </w:r>
      <w:r w:rsidRPr="00EF3A95">
        <w:rPr>
          <w:rFonts w:eastAsia="Times New Roman" w:cs="Times New Roman"/>
          <w:szCs w:val="24"/>
        </w:rPr>
        <w:t xml:space="preserve"> δεν θα βρει ούτε μία φορά </w:t>
      </w:r>
      <w:r w:rsidRPr="00EF3A95">
        <w:rPr>
          <w:rFonts w:eastAsia="Times New Roman" w:cs="Times New Roman"/>
          <w:szCs w:val="24"/>
        </w:rPr>
        <w:lastRenderedPageBreak/>
        <w:t>μία αν</w:t>
      </w:r>
      <w:r w:rsidRPr="00EF3A95">
        <w:rPr>
          <w:rFonts w:eastAsia="Times New Roman" w:cs="Times New Roman"/>
          <w:szCs w:val="24"/>
        </w:rPr>
        <w:t>αφορά στις Ηνωμένες Πολιτείες Αμερικής</w:t>
      </w:r>
      <w:r>
        <w:rPr>
          <w:rFonts w:eastAsia="Times New Roman" w:cs="Times New Roman"/>
          <w:szCs w:val="24"/>
        </w:rPr>
        <w:t>,</w:t>
      </w:r>
      <w:r w:rsidRPr="00EF3A95">
        <w:rPr>
          <w:rFonts w:eastAsia="Times New Roman" w:cs="Times New Roman"/>
          <w:szCs w:val="24"/>
        </w:rPr>
        <w:t xml:space="preserve"> η οποία πρωτοστ</w:t>
      </w:r>
      <w:r>
        <w:rPr>
          <w:rFonts w:eastAsia="Times New Roman" w:cs="Times New Roman"/>
          <w:szCs w:val="24"/>
        </w:rPr>
        <w:t>ατεί σε</w:t>
      </w:r>
      <w:r w:rsidRPr="00EF3A95">
        <w:rPr>
          <w:rFonts w:eastAsia="Times New Roman" w:cs="Times New Roman"/>
          <w:szCs w:val="24"/>
        </w:rPr>
        <w:t xml:space="preserve"> αυτή</w:t>
      </w:r>
      <w:r>
        <w:rPr>
          <w:rFonts w:eastAsia="Times New Roman" w:cs="Times New Roman"/>
          <w:szCs w:val="24"/>
        </w:rPr>
        <w:t>ν</w:t>
      </w:r>
      <w:r w:rsidRPr="00EF3A95">
        <w:rPr>
          <w:rFonts w:eastAsia="Times New Roman" w:cs="Times New Roman"/>
          <w:szCs w:val="24"/>
        </w:rPr>
        <w:t xml:space="preserve"> την ιστορία</w:t>
      </w:r>
      <w:r>
        <w:rPr>
          <w:rFonts w:eastAsia="Times New Roman" w:cs="Times New Roman"/>
          <w:szCs w:val="24"/>
        </w:rPr>
        <w:t>,</w:t>
      </w:r>
      <w:r w:rsidRPr="00EF3A95">
        <w:rPr>
          <w:rFonts w:eastAsia="Times New Roman" w:cs="Times New Roman"/>
          <w:szCs w:val="24"/>
        </w:rPr>
        <w:t xml:space="preserve"> απειλώντας ακόμα και με στρατιωτική επέμβαση</w:t>
      </w:r>
      <w:r>
        <w:rPr>
          <w:rFonts w:eastAsia="Times New Roman" w:cs="Times New Roman"/>
          <w:szCs w:val="24"/>
        </w:rPr>
        <w:t>.</w:t>
      </w:r>
      <w:r w:rsidRPr="00EF3A95">
        <w:rPr>
          <w:rFonts w:eastAsia="Times New Roman" w:cs="Times New Roman"/>
          <w:szCs w:val="24"/>
        </w:rPr>
        <w:t xml:space="preserve"> </w:t>
      </w:r>
    </w:p>
    <w:p w14:paraId="01A9E19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η υποκρισία γίνεται α</w:t>
      </w:r>
      <w:r w:rsidRPr="00EF3A95">
        <w:rPr>
          <w:rFonts w:eastAsia="Times New Roman" w:cs="Times New Roman"/>
          <w:szCs w:val="24"/>
        </w:rPr>
        <w:t xml:space="preserve">κόμα μεγαλύτερη μετά τις δηλώσεις του Υπουργείου Εξωτερικών </w:t>
      </w:r>
      <w:r>
        <w:rPr>
          <w:rFonts w:eastAsia="Times New Roman" w:cs="Times New Roman"/>
          <w:szCs w:val="24"/>
        </w:rPr>
        <w:t>σας,</w:t>
      </w:r>
      <w:r w:rsidRPr="00EF3A95">
        <w:rPr>
          <w:rFonts w:eastAsia="Times New Roman" w:cs="Times New Roman"/>
          <w:szCs w:val="24"/>
        </w:rPr>
        <w:t xml:space="preserve"> όπ</w:t>
      </w:r>
      <w:r>
        <w:rPr>
          <w:rFonts w:eastAsia="Times New Roman" w:cs="Times New Roman"/>
          <w:szCs w:val="24"/>
        </w:rPr>
        <w:t xml:space="preserve">ου </w:t>
      </w:r>
      <w:r w:rsidRPr="00EF3A95">
        <w:rPr>
          <w:rFonts w:eastAsia="Times New Roman" w:cs="Times New Roman"/>
          <w:szCs w:val="24"/>
        </w:rPr>
        <w:t>στηρίζεται η Ευρωπαϊκή Ένωση στη</w:t>
      </w:r>
      <w:r w:rsidRPr="00EF3A95">
        <w:rPr>
          <w:rFonts w:eastAsia="Times New Roman" w:cs="Times New Roman"/>
          <w:szCs w:val="24"/>
        </w:rPr>
        <w:t>ν προσπάθειά της να επέμβει και αυτή στα εσωτερικά της Βενεζουέλας</w:t>
      </w:r>
      <w:r>
        <w:rPr>
          <w:rFonts w:eastAsia="Times New Roman" w:cs="Times New Roman"/>
          <w:szCs w:val="24"/>
        </w:rPr>
        <w:t>,</w:t>
      </w:r>
      <w:r w:rsidRPr="00EF3A95">
        <w:rPr>
          <w:rFonts w:eastAsia="Times New Roman" w:cs="Times New Roman"/>
          <w:szCs w:val="24"/>
        </w:rPr>
        <w:t xml:space="preserve"> μέσω ενός σχήματος </w:t>
      </w:r>
      <w:r>
        <w:rPr>
          <w:rFonts w:eastAsia="Times New Roman" w:cs="Times New Roman"/>
          <w:szCs w:val="24"/>
        </w:rPr>
        <w:t>δ</w:t>
      </w:r>
      <w:r w:rsidRPr="00EF3A95">
        <w:rPr>
          <w:rFonts w:eastAsia="Times New Roman" w:cs="Times New Roman"/>
          <w:szCs w:val="24"/>
        </w:rPr>
        <w:t>ιεθνούς επιτροπείας με χώρες όπως η Ισπανία</w:t>
      </w:r>
      <w:r>
        <w:rPr>
          <w:rFonts w:eastAsia="Times New Roman" w:cs="Times New Roman"/>
          <w:szCs w:val="24"/>
        </w:rPr>
        <w:t>,</w:t>
      </w:r>
      <w:r w:rsidRPr="00EF3A95">
        <w:rPr>
          <w:rFonts w:eastAsia="Times New Roman" w:cs="Times New Roman"/>
          <w:szCs w:val="24"/>
        </w:rPr>
        <w:t xml:space="preserve"> που έχουν ήδη αναγνωρίσει </w:t>
      </w:r>
      <w:r>
        <w:rPr>
          <w:rFonts w:eastAsia="Times New Roman" w:cs="Times New Roman"/>
          <w:szCs w:val="24"/>
        </w:rPr>
        <w:t xml:space="preserve">τον </w:t>
      </w:r>
      <w:proofErr w:type="spellStart"/>
      <w:r w:rsidRPr="000132E3">
        <w:rPr>
          <w:rFonts w:eastAsia="Times New Roman" w:cs="Times New Roman"/>
          <w:szCs w:val="24"/>
        </w:rPr>
        <w:t>Γκουαϊδό</w:t>
      </w:r>
      <w:proofErr w:type="spellEnd"/>
      <w:r>
        <w:rPr>
          <w:rFonts w:eastAsia="Times New Roman" w:cs="Times New Roman"/>
          <w:szCs w:val="24"/>
        </w:rPr>
        <w:t xml:space="preserve"> ως</w:t>
      </w:r>
      <w:r w:rsidRPr="00EF3A95">
        <w:rPr>
          <w:rFonts w:eastAsia="Times New Roman" w:cs="Times New Roman"/>
          <w:szCs w:val="24"/>
        </w:rPr>
        <w:t xml:space="preserve"> Πρόεδρο</w:t>
      </w:r>
      <w:r>
        <w:rPr>
          <w:rFonts w:eastAsia="Times New Roman" w:cs="Times New Roman"/>
          <w:szCs w:val="24"/>
        </w:rPr>
        <w:t>.</w:t>
      </w:r>
    </w:p>
    <w:p w14:paraId="01A9E19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Ευρώπη του </w:t>
      </w:r>
      <w:r>
        <w:rPr>
          <w:rFonts w:eastAsia="Times New Roman" w:cs="Times New Roman"/>
          <w:szCs w:val="24"/>
          <w:lang w:val="en-US"/>
        </w:rPr>
        <w:t>S</w:t>
      </w:r>
      <w:proofErr w:type="spellStart"/>
      <w:r w:rsidRPr="00EF3A95">
        <w:rPr>
          <w:rFonts w:eastAsia="Times New Roman" w:cs="Times New Roman"/>
          <w:szCs w:val="24"/>
        </w:rPr>
        <w:t>anchez</w:t>
      </w:r>
      <w:proofErr w:type="spellEnd"/>
      <w:r w:rsidRPr="001500FA">
        <w:rPr>
          <w:rFonts w:eastAsia="Times New Roman" w:cs="Times New Roman"/>
          <w:szCs w:val="24"/>
        </w:rPr>
        <w:t>,</w:t>
      </w:r>
      <w:r w:rsidRPr="00EF3A95">
        <w:rPr>
          <w:rFonts w:eastAsia="Times New Roman" w:cs="Times New Roman"/>
          <w:szCs w:val="24"/>
        </w:rPr>
        <w:t xml:space="preserve"> του </w:t>
      </w:r>
      <w:r>
        <w:rPr>
          <w:rFonts w:eastAsia="Times New Roman" w:cs="Times New Roman"/>
          <w:szCs w:val="24"/>
          <w:lang w:val="en-US"/>
        </w:rPr>
        <w:t>Costa</w:t>
      </w:r>
      <w:r w:rsidRPr="00EF3A95">
        <w:rPr>
          <w:rFonts w:eastAsia="Times New Roman" w:cs="Times New Roman"/>
          <w:szCs w:val="24"/>
        </w:rPr>
        <w:t xml:space="preserve"> και όλων αυτών των σοσιαλδημοκρατών</w:t>
      </w:r>
      <w:r>
        <w:rPr>
          <w:rFonts w:eastAsia="Times New Roman" w:cs="Times New Roman"/>
          <w:szCs w:val="24"/>
        </w:rPr>
        <w:t>,</w:t>
      </w:r>
      <w:r w:rsidRPr="00EF3A95">
        <w:rPr>
          <w:rFonts w:eastAsia="Times New Roman" w:cs="Times New Roman"/>
          <w:szCs w:val="24"/>
        </w:rPr>
        <w:t xml:space="preserve"> που</w:t>
      </w:r>
      <w:r w:rsidRPr="00EF3A95">
        <w:rPr>
          <w:rFonts w:eastAsia="Times New Roman" w:cs="Times New Roman"/>
          <w:szCs w:val="24"/>
        </w:rPr>
        <w:t xml:space="preserve"> φιγουράρουν πρώτ</w:t>
      </w:r>
      <w:r>
        <w:rPr>
          <w:rFonts w:eastAsia="Times New Roman" w:cs="Times New Roman"/>
          <w:szCs w:val="24"/>
        </w:rPr>
        <w:t>οι</w:t>
      </w:r>
      <w:r w:rsidRPr="00EF3A95">
        <w:rPr>
          <w:rFonts w:eastAsia="Times New Roman" w:cs="Times New Roman"/>
          <w:szCs w:val="24"/>
        </w:rPr>
        <w:t xml:space="preserve"> και καλύτερ</w:t>
      </w:r>
      <w:r>
        <w:rPr>
          <w:rFonts w:eastAsia="Times New Roman" w:cs="Times New Roman"/>
          <w:szCs w:val="24"/>
        </w:rPr>
        <w:t>οι</w:t>
      </w:r>
      <w:r w:rsidRPr="00EF3A95">
        <w:rPr>
          <w:rFonts w:eastAsia="Times New Roman" w:cs="Times New Roman"/>
          <w:szCs w:val="24"/>
        </w:rPr>
        <w:t xml:space="preserve"> στο ονομαζόμενο </w:t>
      </w:r>
      <w:r>
        <w:rPr>
          <w:rFonts w:eastAsia="Times New Roman" w:cs="Times New Roman"/>
          <w:szCs w:val="24"/>
        </w:rPr>
        <w:t>«</w:t>
      </w:r>
      <w:r w:rsidRPr="00EF3A95">
        <w:rPr>
          <w:rFonts w:eastAsia="Times New Roman" w:cs="Times New Roman"/>
          <w:szCs w:val="24"/>
        </w:rPr>
        <w:t>προοδευτικό μέτωπο</w:t>
      </w:r>
      <w:r>
        <w:rPr>
          <w:rFonts w:eastAsia="Times New Roman" w:cs="Times New Roman"/>
          <w:szCs w:val="24"/>
        </w:rPr>
        <w:t>»</w:t>
      </w:r>
      <w:r w:rsidRPr="00EF3A95">
        <w:rPr>
          <w:rFonts w:eastAsia="Times New Roman" w:cs="Times New Roman"/>
          <w:szCs w:val="24"/>
        </w:rPr>
        <w:t xml:space="preserve"> που θέλετε να φτιάξετε στην Ευρώπη</w:t>
      </w:r>
      <w:r>
        <w:rPr>
          <w:rFonts w:eastAsia="Times New Roman" w:cs="Times New Roman"/>
          <w:szCs w:val="24"/>
        </w:rPr>
        <w:t>,</w:t>
      </w:r>
      <w:r w:rsidRPr="00EF3A95">
        <w:rPr>
          <w:rFonts w:eastAsia="Times New Roman" w:cs="Times New Roman"/>
          <w:szCs w:val="24"/>
        </w:rPr>
        <w:t xml:space="preserve"> είναι </w:t>
      </w:r>
      <w:r>
        <w:rPr>
          <w:rFonts w:eastAsia="Times New Roman" w:cs="Times New Roman"/>
          <w:szCs w:val="24"/>
        </w:rPr>
        <w:t xml:space="preserve">οι </w:t>
      </w:r>
      <w:r w:rsidRPr="00EF3A95">
        <w:rPr>
          <w:rFonts w:eastAsia="Times New Roman" w:cs="Times New Roman"/>
          <w:szCs w:val="24"/>
        </w:rPr>
        <w:t>πρώτ</w:t>
      </w:r>
      <w:r>
        <w:rPr>
          <w:rFonts w:eastAsia="Times New Roman" w:cs="Times New Roman"/>
          <w:szCs w:val="24"/>
        </w:rPr>
        <w:t>οι</w:t>
      </w:r>
      <w:r w:rsidRPr="00EF3A95">
        <w:rPr>
          <w:rFonts w:eastAsia="Times New Roman" w:cs="Times New Roman"/>
          <w:szCs w:val="24"/>
        </w:rPr>
        <w:t xml:space="preserve"> που έτρεξαν να στηρίξουν το πραξικόπημα των Αμερικανών στη Βενεζουέλα μαζί με το λαϊκό κόμμα</w:t>
      </w:r>
      <w:r>
        <w:rPr>
          <w:rFonts w:eastAsia="Times New Roman" w:cs="Times New Roman"/>
          <w:szCs w:val="24"/>
        </w:rPr>
        <w:t>,</w:t>
      </w:r>
      <w:r w:rsidRPr="00EF3A95">
        <w:rPr>
          <w:rFonts w:eastAsia="Times New Roman" w:cs="Times New Roman"/>
          <w:szCs w:val="24"/>
        </w:rPr>
        <w:t xml:space="preserve"> τους νεοφιλελεύθερους</w:t>
      </w:r>
      <w:r>
        <w:rPr>
          <w:rFonts w:eastAsia="Times New Roman" w:cs="Times New Roman"/>
          <w:szCs w:val="24"/>
        </w:rPr>
        <w:t>,</w:t>
      </w:r>
      <w:r w:rsidRPr="00EF3A95">
        <w:rPr>
          <w:rFonts w:eastAsia="Times New Roman" w:cs="Times New Roman"/>
          <w:szCs w:val="24"/>
        </w:rPr>
        <w:t xml:space="preserve"> τους άλλους φασίστες και ακροδεξιούς της περιοχής</w:t>
      </w:r>
      <w:r>
        <w:rPr>
          <w:rFonts w:eastAsia="Times New Roman" w:cs="Times New Roman"/>
          <w:szCs w:val="24"/>
        </w:rPr>
        <w:t>. Έ</w:t>
      </w:r>
      <w:r w:rsidRPr="00EF3A95">
        <w:rPr>
          <w:rFonts w:eastAsia="Times New Roman" w:cs="Times New Roman"/>
          <w:szCs w:val="24"/>
        </w:rPr>
        <w:t xml:space="preserve">τσι ξεκινάει η πρόοδός </w:t>
      </w:r>
      <w:r>
        <w:rPr>
          <w:rFonts w:eastAsia="Times New Roman" w:cs="Times New Roman"/>
          <w:szCs w:val="24"/>
        </w:rPr>
        <w:t>σας,</w:t>
      </w:r>
      <w:r w:rsidRPr="00EF3A95">
        <w:rPr>
          <w:rFonts w:eastAsia="Times New Roman" w:cs="Times New Roman"/>
          <w:szCs w:val="24"/>
        </w:rPr>
        <w:t xml:space="preserve"> με ανοιχτές επεμβάσεις στα εσωτερικά χωρών</w:t>
      </w:r>
      <w:r>
        <w:rPr>
          <w:rFonts w:eastAsia="Times New Roman" w:cs="Times New Roman"/>
          <w:szCs w:val="24"/>
        </w:rPr>
        <w:t xml:space="preserve">. </w:t>
      </w:r>
    </w:p>
    <w:p w14:paraId="01A9E1A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Π</w:t>
      </w:r>
      <w:r w:rsidRPr="00EF3A95">
        <w:rPr>
          <w:rFonts w:eastAsia="Times New Roman" w:cs="Times New Roman"/>
          <w:szCs w:val="24"/>
        </w:rPr>
        <w:t>ρόκειται γ</w:t>
      </w:r>
      <w:r>
        <w:rPr>
          <w:rFonts w:eastAsia="Times New Roman" w:cs="Times New Roman"/>
          <w:szCs w:val="24"/>
        </w:rPr>
        <w:t>ια πραγματική πρόκληση από την Κ</w:t>
      </w:r>
      <w:r w:rsidRPr="00EF3A95">
        <w:rPr>
          <w:rFonts w:eastAsia="Times New Roman" w:cs="Times New Roman"/>
          <w:szCs w:val="24"/>
        </w:rPr>
        <w:t>υβέρνηση</w:t>
      </w:r>
      <w:r>
        <w:rPr>
          <w:rFonts w:eastAsia="Times New Roman" w:cs="Times New Roman"/>
          <w:szCs w:val="24"/>
        </w:rPr>
        <w:t>,</w:t>
      </w:r>
      <w:r w:rsidRPr="00EF3A95">
        <w:rPr>
          <w:rFonts w:eastAsia="Times New Roman" w:cs="Times New Roman"/>
          <w:szCs w:val="24"/>
        </w:rPr>
        <w:t xml:space="preserve"> για προσβολή στα χιλιάδες θύματα των ιμπεριαλιστικών επεμβάσεων</w:t>
      </w:r>
      <w:r>
        <w:rPr>
          <w:rFonts w:eastAsia="Times New Roman" w:cs="Times New Roman"/>
          <w:szCs w:val="24"/>
        </w:rPr>
        <w:t>,</w:t>
      </w:r>
      <w:r w:rsidRPr="00EF3A95">
        <w:rPr>
          <w:rFonts w:eastAsia="Times New Roman" w:cs="Times New Roman"/>
          <w:szCs w:val="24"/>
        </w:rPr>
        <w:t xml:space="preserve"> των πολέμων </w:t>
      </w:r>
      <w:r w:rsidRPr="00EF3A95">
        <w:rPr>
          <w:rFonts w:eastAsia="Times New Roman" w:cs="Times New Roman"/>
          <w:szCs w:val="24"/>
        </w:rPr>
        <w:t>που έχουν εξαπολύσει οι ΗΠΑ</w:t>
      </w:r>
      <w:r>
        <w:rPr>
          <w:rFonts w:eastAsia="Times New Roman" w:cs="Times New Roman"/>
          <w:szCs w:val="24"/>
        </w:rPr>
        <w:t>,</w:t>
      </w:r>
      <w:r w:rsidRPr="00EF3A95">
        <w:rPr>
          <w:rFonts w:eastAsia="Times New Roman" w:cs="Times New Roman"/>
          <w:szCs w:val="24"/>
        </w:rPr>
        <w:t xml:space="preserve"> το ΝΑΤΟ σε βάρος των λαών των Βαλκανίων</w:t>
      </w:r>
      <w:r>
        <w:rPr>
          <w:rFonts w:eastAsia="Times New Roman" w:cs="Times New Roman"/>
          <w:szCs w:val="24"/>
        </w:rPr>
        <w:t>,</w:t>
      </w:r>
      <w:r w:rsidRPr="00EF3A95">
        <w:rPr>
          <w:rFonts w:eastAsia="Times New Roman" w:cs="Times New Roman"/>
          <w:szCs w:val="24"/>
        </w:rPr>
        <w:t xml:space="preserve"> της Μέσης Ανατολής </w:t>
      </w:r>
      <w:r>
        <w:rPr>
          <w:rFonts w:eastAsia="Times New Roman" w:cs="Times New Roman"/>
          <w:szCs w:val="24"/>
        </w:rPr>
        <w:t xml:space="preserve">και </w:t>
      </w:r>
      <w:r w:rsidRPr="00EF3A95">
        <w:rPr>
          <w:rFonts w:eastAsia="Times New Roman" w:cs="Times New Roman"/>
          <w:szCs w:val="24"/>
        </w:rPr>
        <w:t>αλλού</w:t>
      </w:r>
      <w:r>
        <w:rPr>
          <w:rFonts w:eastAsia="Times New Roman" w:cs="Times New Roman"/>
          <w:szCs w:val="24"/>
        </w:rPr>
        <w:t>.</w:t>
      </w:r>
      <w:r w:rsidRPr="00EF3A95">
        <w:rPr>
          <w:rFonts w:eastAsia="Times New Roman" w:cs="Times New Roman"/>
          <w:szCs w:val="24"/>
        </w:rPr>
        <w:t xml:space="preserve"> Είναι πρόκληση την ίδια στιγμή που κά</w:t>
      </w:r>
      <w:r>
        <w:rPr>
          <w:rFonts w:eastAsia="Times New Roman" w:cs="Times New Roman"/>
          <w:szCs w:val="24"/>
        </w:rPr>
        <w:t>θε κίνηση του ΝΑΤΟ, προστιθέμενη</w:t>
      </w:r>
      <w:r w:rsidRPr="00EF3A95">
        <w:rPr>
          <w:rFonts w:eastAsia="Times New Roman" w:cs="Times New Roman"/>
          <w:szCs w:val="24"/>
        </w:rPr>
        <w:t xml:space="preserve"> </w:t>
      </w:r>
      <w:r>
        <w:rPr>
          <w:rFonts w:eastAsia="Times New Roman" w:cs="Times New Roman"/>
          <w:szCs w:val="24"/>
        </w:rPr>
        <w:t>στην προηγούμενή</w:t>
      </w:r>
      <w:r w:rsidRPr="00EF3A95">
        <w:rPr>
          <w:rFonts w:eastAsia="Times New Roman" w:cs="Times New Roman"/>
          <w:szCs w:val="24"/>
        </w:rPr>
        <w:t xml:space="preserve"> του</w:t>
      </w:r>
      <w:r>
        <w:rPr>
          <w:rFonts w:eastAsia="Times New Roman" w:cs="Times New Roman"/>
          <w:szCs w:val="24"/>
        </w:rPr>
        <w:t>,</w:t>
      </w:r>
      <w:r w:rsidRPr="00EF3A95">
        <w:rPr>
          <w:rFonts w:eastAsia="Times New Roman" w:cs="Times New Roman"/>
          <w:szCs w:val="24"/>
        </w:rPr>
        <w:t xml:space="preserve"> επιβεβαιώνει ότι ετοιμάζεται και για στρατιωτικές πολεμικές συγκ</w:t>
      </w:r>
      <w:r w:rsidRPr="00EF3A95">
        <w:rPr>
          <w:rFonts w:eastAsia="Times New Roman" w:cs="Times New Roman"/>
          <w:szCs w:val="24"/>
        </w:rPr>
        <w:t>ρούσεις</w:t>
      </w:r>
      <w:r>
        <w:rPr>
          <w:rFonts w:eastAsia="Times New Roman" w:cs="Times New Roman"/>
          <w:szCs w:val="24"/>
        </w:rPr>
        <w:t>.</w:t>
      </w:r>
    </w:p>
    <w:p w14:paraId="01A9E1A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w:t>
      </w:r>
      <w:r w:rsidRPr="00EF3A95">
        <w:rPr>
          <w:rFonts w:eastAsia="Times New Roman" w:cs="Times New Roman"/>
          <w:szCs w:val="24"/>
        </w:rPr>
        <w:t>όση ασφάλεια μπορούν να νιώθουν οι λαοί στα Βαλκάνια</w:t>
      </w:r>
      <w:r>
        <w:rPr>
          <w:rFonts w:eastAsia="Times New Roman" w:cs="Times New Roman"/>
          <w:szCs w:val="24"/>
        </w:rPr>
        <w:t xml:space="preserve"> από την ενίσχυση αυτών των</w:t>
      </w:r>
      <w:r w:rsidRPr="00EF3A95">
        <w:rPr>
          <w:rFonts w:eastAsia="Times New Roman" w:cs="Times New Roman"/>
          <w:szCs w:val="24"/>
        </w:rPr>
        <w:t xml:space="preserve"> </w:t>
      </w:r>
      <w:r>
        <w:rPr>
          <w:rFonts w:eastAsia="Times New Roman" w:cs="Times New Roman"/>
          <w:szCs w:val="24"/>
        </w:rPr>
        <w:t>σχεδιασμών,</w:t>
      </w:r>
      <w:r w:rsidRPr="00EF3A95">
        <w:rPr>
          <w:rFonts w:eastAsia="Times New Roman" w:cs="Times New Roman"/>
          <w:szCs w:val="24"/>
        </w:rPr>
        <w:t xml:space="preserve"> όταν οι τελευταίες στρατιωτικές ασκήσεις του ΝΑΤΟ με δεκάδες χιλιάδες στρατιωτών</w:t>
      </w:r>
      <w:r>
        <w:rPr>
          <w:rFonts w:eastAsia="Times New Roman" w:cs="Times New Roman"/>
          <w:szCs w:val="24"/>
        </w:rPr>
        <w:t>,</w:t>
      </w:r>
      <w:r w:rsidRPr="00EF3A95">
        <w:rPr>
          <w:rFonts w:eastAsia="Times New Roman" w:cs="Times New Roman"/>
          <w:szCs w:val="24"/>
        </w:rPr>
        <w:t xml:space="preserve"> με τη συμμε</w:t>
      </w:r>
      <w:r>
        <w:rPr>
          <w:rFonts w:eastAsia="Times New Roman" w:cs="Times New Roman"/>
          <w:szCs w:val="24"/>
        </w:rPr>
        <w:t xml:space="preserve">τοχή και της Ελλάδας, παραπέμπουν ουσιαστικά σε πολεμική </w:t>
      </w:r>
      <w:r>
        <w:rPr>
          <w:rFonts w:eastAsia="Times New Roman" w:cs="Times New Roman"/>
          <w:szCs w:val="24"/>
        </w:rPr>
        <w:t>προπαρασκευή</w:t>
      </w:r>
      <w:r>
        <w:rPr>
          <w:rFonts w:eastAsia="Times New Roman" w:cs="Times New Roman"/>
          <w:szCs w:val="24"/>
        </w:rPr>
        <w:t>;</w:t>
      </w:r>
    </w:p>
    <w:p w14:paraId="01A9E1A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Ποια σταθερότητα εξασφαλίζεται με το ΝΑΤΟ να διακηρύττει ότι ετοιμάζει τα λεγόμενα τέσσερα τριαντάρια, δηλαδή δυνάμεις ταχείας επέμβασης σε διάταξη μάχης; Ποια ειρήνη εξασφαλίζεται για τους λαούς με το δόγμα για το πρώτο πυρηνικό πλήγμα του Ν</w:t>
      </w:r>
      <w:r>
        <w:rPr>
          <w:rFonts w:eastAsia="Times New Roman" w:cs="Times New Roman"/>
          <w:szCs w:val="24"/>
        </w:rPr>
        <w:t xml:space="preserve">ΑΤΟ; </w:t>
      </w:r>
    </w:p>
    <w:p w14:paraId="01A9E1A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Τι σόι σταθερότητα είναι αυτή που εξασφαλίζεται σε μ</w:t>
      </w:r>
      <w:r>
        <w:rPr>
          <w:rFonts w:eastAsia="Times New Roman" w:cs="Times New Roman"/>
          <w:szCs w:val="24"/>
        </w:rPr>
        <w:t>ί</w:t>
      </w:r>
      <w:r>
        <w:rPr>
          <w:rFonts w:eastAsia="Times New Roman" w:cs="Times New Roman"/>
          <w:szCs w:val="24"/>
        </w:rPr>
        <w:t>α περίοδο που ΗΠΑ, ΝΑΤΟ, Ευρωπαϊκή Ένωση ανοίγουν ζητήματα αλλαγής συνόρων στα Βαλκάνια, όπως μεταξύ Σερβίας, Κοσσυφοπεδίου, Αλβανίας, επιβεβαιώνοντας ότι οι διευθετήσεις που φέρουν τη σφραγίδα του</w:t>
      </w:r>
      <w:r>
        <w:rPr>
          <w:rFonts w:eastAsia="Times New Roman" w:cs="Times New Roman"/>
          <w:szCs w:val="24"/>
        </w:rPr>
        <w:t>ς είναι εξ αρχής ναρκοθετημένες και προετοιμάζουν τις επόμενες κρίσεις και εντάσεις; Σε αυτούς τους σχεδιασμούς εντάσσεται και η Συμφωνία των Πρεσπών. Γι’ αυτό και εμπεριέχει ολοζώντανα τα σπέρματα του αλυτρωτισμού, όπως αυτά που άνοιξαν τον κύκλο του αίμα</w:t>
      </w:r>
      <w:r>
        <w:rPr>
          <w:rFonts w:eastAsia="Times New Roman" w:cs="Times New Roman"/>
          <w:szCs w:val="24"/>
        </w:rPr>
        <w:t>τος στα Βαλκάνια, που δεν λέει να κλείσει.</w:t>
      </w:r>
    </w:p>
    <w:p w14:paraId="01A9E1A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Την ασφάλεια που εγγυώνται το ΝΑΤΟ και η Ευρωπαϊκή Ένωση την έχουν δοκιμάσει στο πετσί τους οι λαοί των Βαλκανίων με τον διαμελισμό της Γιουγκοσλαβίας, τη διαρκή υποδαύλιση μειονοτικών και εθνικιστικών ζητημάτων, </w:t>
      </w:r>
      <w:r>
        <w:rPr>
          <w:rFonts w:eastAsia="Times New Roman" w:cs="Times New Roman"/>
          <w:szCs w:val="24"/>
        </w:rPr>
        <w:t>τη συγκρότηση κρατών-προτεκτοράτων, τη δημιουργία τεράστιων βάσεων πολεμικής εφόρμησης στην περιοχή, όπως στο Κοσσυφοπέδιο.</w:t>
      </w:r>
    </w:p>
    <w:p w14:paraId="01A9E1A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Τη σταθερότητα του ΝΑΤΟ την έχει δοκιμάσει και ο ελληνικός λαός στις ελληνοτουρκικές σχέσεις, στη διαρκή αμφισβή</w:t>
      </w:r>
      <w:r>
        <w:rPr>
          <w:rFonts w:eastAsia="Times New Roman" w:cs="Times New Roman"/>
          <w:szCs w:val="24"/>
        </w:rPr>
        <w:lastRenderedPageBreak/>
        <w:t>τηση των κυριαρχικών</w:t>
      </w:r>
      <w:r>
        <w:rPr>
          <w:rFonts w:eastAsia="Times New Roman" w:cs="Times New Roman"/>
          <w:szCs w:val="24"/>
        </w:rPr>
        <w:t xml:space="preserve"> δικαιωμάτων με τις ευλογίες αυτής της ιμπεριαλιστικής συμμαχίας που δεν αναγνωρίζει σύνορα στο Αιγαίο. Αυτήν τη σταθερότητα τη δοκιμάζει και με την άλλη σύμμαχο, την Αλβανία, που η αστική της τάξη συνεχίζει τις προκλήσεις στο πλαίσιο του μεγαλοϊδεατισμού </w:t>
      </w:r>
      <w:r>
        <w:rPr>
          <w:rFonts w:eastAsia="Times New Roman" w:cs="Times New Roman"/>
          <w:szCs w:val="24"/>
        </w:rPr>
        <w:t>της για τη μεγάλη Αλβανία.</w:t>
      </w:r>
    </w:p>
    <w:p w14:paraId="01A9E1A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Οδηγός της Κυβέρνησης για τους ρόλους που αναλαμβάνει δεν είναι η ασφάλεια για τον λαό και οι σχέσεις αλληλεγγύης με τους γειτονικούς λαούς, αλλά 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της εγχώριας άρχουσας τάξης, η αναζήτηση νέων πεδίων κερ</w:t>
      </w:r>
      <w:r>
        <w:rPr>
          <w:rFonts w:eastAsia="Times New Roman" w:cs="Times New Roman"/>
          <w:szCs w:val="24"/>
        </w:rPr>
        <w:t xml:space="preserve">δοφορίας για τα συμφέροντά της. </w:t>
      </w:r>
    </w:p>
    <w:p w14:paraId="01A9E1A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Αυτός ο στόχος, που περιγράφεται από τις πομπώδεις εκφράσεις των διαφόρων στελεχών του ΣΥΡΙΖΑ περί Ελλάδας ηγέτιδας δύναμης στα Βαλκάνια, αντικειμενικά κουβαλάει την εμπλοκή σε αυτούς τους ιμπεριαλιστικούς σχεδιασμούς, αποτ</w:t>
      </w:r>
      <w:r>
        <w:rPr>
          <w:rFonts w:eastAsia="Times New Roman" w:cs="Times New Roman"/>
          <w:szCs w:val="24"/>
        </w:rPr>
        <w:t>ελώντας την άλλη όψη, βέβαια, της αντιλαϊκής επιδρομής στην εργατική τάξη και τα λαϊκά στρώματα με όλους αυτούς τους αντιλαϊκούς νόμους</w:t>
      </w:r>
      <w:r w:rsidRPr="00A352C2">
        <w:rPr>
          <w:rFonts w:eastAsia="Times New Roman" w:cs="Times New Roman"/>
          <w:szCs w:val="24"/>
        </w:rPr>
        <w:t xml:space="preserve"> </w:t>
      </w:r>
      <w:r>
        <w:rPr>
          <w:rFonts w:eastAsia="Times New Roman" w:cs="Times New Roman"/>
          <w:szCs w:val="24"/>
        </w:rPr>
        <w:t xml:space="preserve">των μνημονίων, που είναι εν </w:t>
      </w:r>
      <w:proofErr w:type="spellStart"/>
      <w:r>
        <w:rPr>
          <w:rFonts w:eastAsia="Times New Roman" w:cs="Times New Roman"/>
          <w:szCs w:val="24"/>
        </w:rPr>
        <w:t>πλήρει</w:t>
      </w:r>
      <w:proofErr w:type="spellEnd"/>
      <w:r>
        <w:rPr>
          <w:rFonts w:eastAsia="Times New Roman" w:cs="Times New Roman"/>
          <w:szCs w:val="24"/>
        </w:rPr>
        <w:t xml:space="preserve"> ισχύ.</w:t>
      </w:r>
    </w:p>
    <w:p w14:paraId="01A9E1A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Για να τα δούμε όλα αυτά πιο αναλυτικά και συγκεκριμένα, γιατί πραγματικά ο κατ</w:t>
      </w:r>
      <w:r>
        <w:rPr>
          <w:rFonts w:eastAsia="Times New Roman" w:cs="Times New Roman"/>
          <w:szCs w:val="24"/>
        </w:rPr>
        <w:t>ήφορός σας δεν έχει, δυστυχώς, πάτο.</w:t>
      </w:r>
    </w:p>
    <w:p w14:paraId="01A9E1A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Νέες </w:t>
      </w:r>
      <w:proofErr w:type="spellStart"/>
      <w:r>
        <w:rPr>
          <w:rFonts w:eastAsia="Times New Roman" w:cs="Times New Roman"/>
          <w:szCs w:val="24"/>
        </w:rPr>
        <w:t>αμερικανονατοϊκές</w:t>
      </w:r>
      <w:proofErr w:type="spellEnd"/>
      <w:r>
        <w:rPr>
          <w:rFonts w:eastAsia="Times New Roman" w:cs="Times New Roman"/>
          <w:szCs w:val="24"/>
        </w:rPr>
        <w:t xml:space="preserve"> διευθετήσεις έχει αναλάβει η Κυβέρνηση ΣΥΡΙΖΑ, μόλις τελειώσει με τη Βόρεια Μακεδονία και την ένταξή της στο ΝΑΤΟ. Άλλωστε οι τροχιοδεικτικές βολές που έριξε για μοντέλο Πρεσπών στη διευθέτηση του</w:t>
      </w:r>
      <w:r>
        <w:rPr>
          <w:rFonts w:eastAsia="Times New Roman" w:cs="Times New Roman"/>
          <w:szCs w:val="24"/>
        </w:rPr>
        <w:t xml:space="preserve"> Κυπριακού η Κυβέρνηση ΣΥΡΙΖΑ σε αυτό αποσκοπούν. </w:t>
      </w:r>
    </w:p>
    <w:p w14:paraId="01A9E1A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σχόλιο που έκανε ο Έλληνας Πρωθυπουργός κατά τη συνάντησή του με τον Κύπριο Πρόεδρο την προηγούμενη εβδομάδα δεν ήταν καθόλου τυχαίο. Οι δηλώσεις του στην ουσία παραπέμπουν ευθέως σε πιο ενεργή παρέμβασ</w:t>
      </w:r>
      <w:r>
        <w:rPr>
          <w:rFonts w:eastAsia="Times New Roman" w:cs="Times New Roman"/>
          <w:szCs w:val="24"/>
        </w:rPr>
        <w:t xml:space="preserve">η του </w:t>
      </w:r>
      <w:proofErr w:type="spellStart"/>
      <w:r>
        <w:rPr>
          <w:rFonts w:eastAsia="Times New Roman" w:cs="Times New Roman"/>
          <w:szCs w:val="24"/>
        </w:rPr>
        <w:t>αμερικανονατοϊκού</w:t>
      </w:r>
      <w:proofErr w:type="spellEnd"/>
      <w:r>
        <w:rPr>
          <w:rFonts w:eastAsia="Times New Roman" w:cs="Times New Roman"/>
          <w:szCs w:val="24"/>
        </w:rPr>
        <w:t xml:space="preserve"> παράγοντα στις διαπραγματεύσεις, όπως ακριβώς έγινε και με τη Συμφωνία των Πρεσπών.</w:t>
      </w:r>
    </w:p>
    <w:p w14:paraId="01A9E1A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τέτοια εξέλιξη θα οδηγήσει σε μεγάλες περιπέτειες τον κυπριακό λαό, καθώς δεν είναι δυνατό αυτοί που υπέθαλψαν την τούρκικη εισβολή και ανέχοντα</w:t>
      </w:r>
      <w:r>
        <w:rPr>
          <w:rFonts w:eastAsia="Times New Roman" w:cs="Times New Roman"/>
          <w:szCs w:val="24"/>
        </w:rPr>
        <w:t xml:space="preserve">ι εδώ και σαράντα πέντε χρόνια την τούρκικη κατοχή, να είναι παράγοντας μιας δίκαιης και βιώσιμης λύσης στο Κυπριακό. Αυτό άλλωστε αποδεικνύει και η ένταξη της Κύπρου στην Ευρωπαϊκή Ένωση, στο πλαίσιο της </w:t>
      </w:r>
      <w:r>
        <w:rPr>
          <w:rFonts w:eastAsia="Times New Roman" w:cs="Times New Roman"/>
          <w:szCs w:val="24"/>
        </w:rPr>
        <w:lastRenderedPageBreak/>
        <w:t>οποίας διαιωνίζεται επίσης το πρόβλημα και αναζητεί</w:t>
      </w:r>
      <w:r>
        <w:rPr>
          <w:rFonts w:eastAsia="Times New Roman" w:cs="Times New Roman"/>
          <w:szCs w:val="24"/>
        </w:rPr>
        <w:t>ται διχοτομική λύση στην ουσία δύο κρατών.</w:t>
      </w:r>
    </w:p>
    <w:p w14:paraId="01A9E1A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παζάρι για το Κυπριακό είναι μέρος του παζλ των διευθετήσεων στη νοτιοανατολική Μεσόγειο, που αποτελεί μαγνήτη γεωπολιτικών και επενδυτικών σχεδίων και ανταγωνισμών. Εδώ η Κυβέρνηση ΣΥΡΙΖΑ αναλαμβάνει αποστολές</w:t>
      </w:r>
      <w:r>
        <w:rPr>
          <w:rFonts w:eastAsia="Times New Roman" w:cs="Times New Roman"/>
          <w:szCs w:val="24"/>
        </w:rPr>
        <w:t xml:space="preserve"> για την υπεράσπιση και προώθηση αυτών των συμφερόντων. </w:t>
      </w:r>
    </w:p>
    <w:p w14:paraId="01A9E1A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Πλήρως στρατευμένη στον νατοϊκό στόχο για διατήρηση της Τουρκίας στο δυτικό στρατόπεδο και για ανάσχεση της </w:t>
      </w:r>
      <w:proofErr w:type="spellStart"/>
      <w:r>
        <w:rPr>
          <w:rFonts w:eastAsia="Times New Roman" w:cs="Times New Roman"/>
          <w:szCs w:val="24"/>
        </w:rPr>
        <w:t>ρώσικης</w:t>
      </w:r>
      <w:proofErr w:type="spellEnd"/>
      <w:r>
        <w:rPr>
          <w:rFonts w:eastAsia="Times New Roman" w:cs="Times New Roman"/>
          <w:szCs w:val="24"/>
        </w:rPr>
        <w:t xml:space="preserve"> επιρροής στην ευρύτερη περιοχή, η Κυβέρνηση ΣΥΡΙΖΑ διεκδικεί αναβαθμισμένο ρόλο για</w:t>
      </w:r>
      <w:r>
        <w:rPr>
          <w:rFonts w:eastAsia="Times New Roman" w:cs="Times New Roman"/>
          <w:szCs w:val="24"/>
        </w:rPr>
        <w:t xml:space="preserve"> το ελληνικό μεγάλο κεφάλαιο σε μια περιοχή όπου διασταυρώνονται ανταγωνιστικά σχέδια σε μέτωπα, όπως αυτό της Συρίας και συνολικότερα της Μέσης Ανατολής.</w:t>
      </w:r>
    </w:p>
    <w:p w14:paraId="01A9E1A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Επιδίωξή της είναι να προχωρήσει ο </w:t>
      </w:r>
      <w:proofErr w:type="spellStart"/>
      <w:r>
        <w:rPr>
          <w:rFonts w:eastAsia="Times New Roman" w:cs="Times New Roman"/>
          <w:szCs w:val="24"/>
        </w:rPr>
        <w:t>αμερικανονατοϊκός</w:t>
      </w:r>
      <w:proofErr w:type="spellEnd"/>
      <w:r>
        <w:rPr>
          <w:rFonts w:eastAsia="Times New Roman" w:cs="Times New Roman"/>
          <w:szCs w:val="24"/>
        </w:rPr>
        <w:t xml:space="preserve"> σχεδιασμός και μέσα από εκεί να κατοχυρώσει τον </w:t>
      </w:r>
      <w:r>
        <w:rPr>
          <w:rFonts w:eastAsia="Times New Roman" w:cs="Times New Roman"/>
          <w:szCs w:val="24"/>
        </w:rPr>
        <w:t>ρόλο του προτιμώμενου εταίρου των ΗΠΑ στην περιοχή.</w:t>
      </w:r>
    </w:p>
    <w:p w14:paraId="01A9E1A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Σε αυτήν την κατεύθυνση η Ελλάδα αναλαμβάνει ενεργό ρόλο, όπως φάνηκε και στην 5</w:t>
      </w:r>
      <w:r w:rsidRPr="00E82C66">
        <w:rPr>
          <w:rFonts w:eastAsia="Times New Roman" w:cs="Times New Roman"/>
          <w:szCs w:val="24"/>
          <w:vertAlign w:val="superscript"/>
        </w:rPr>
        <w:t>η</w:t>
      </w:r>
      <w:r>
        <w:rPr>
          <w:rFonts w:eastAsia="Times New Roman" w:cs="Times New Roman"/>
          <w:szCs w:val="24"/>
        </w:rPr>
        <w:t xml:space="preserve"> Σύνοδο Κορυφής των Μεσογειακών Κρατών της Ευρωπαϊκής Ένωσης που έγινε πριν δέκα, περίπου, ημέρες στην κυπριακή πρωτεύουσα, ιεραρχώντας μεγάλα σχέδια στον στρατηγικής σημασίας κλάδο της ενέργειας.</w:t>
      </w:r>
    </w:p>
    <w:p w14:paraId="01A9E1B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Θυμίζουμε ότι τα μονοπώλια Γαλλίας και Ιταλίας διατηρούν δι</w:t>
      </w:r>
      <w:r>
        <w:rPr>
          <w:rFonts w:eastAsia="Times New Roman" w:cs="Times New Roman"/>
          <w:szCs w:val="24"/>
        </w:rPr>
        <w:t xml:space="preserve">καιώματα έρευνας και εξόρυξης στην κυπριακή ΑΟΖ και επομένως εμπλέκονται άμεσα στον σχεδιασμό και στο παζάρι για τον τρόπο και τον δρόμο διοχέτευσης του φυσικού αερίου στις αγορές. </w:t>
      </w:r>
    </w:p>
    <w:p w14:paraId="01A9E1B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Έτσι, καθόλου τυχαία στη Διακήρυξη της Λευκωσίας, που εγκρίθηκε, τονίζεται</w:t>
      </w:r>
      <w:r>
        <w:rPr>
          <w:rFonts w:eastAsia="Times New Roman" w:cs="Times New Roman"/>
          <w:szCs w:val="24"/>
        </w:rPr>
        <w:t xml:space="preserve"> ότι ο στόχος της ενεργειακής ασφάλειας παραμένει κυρίαρχης σημασίας και αναγνωρίζεται ότι η περιοχή της δυτικής και ανατολικής Μεσογείου αποτελεί στρατηγικής σημασίας διάδρομο για την προμήθεια αερίου και ηλεκτρικής ενέργειας μέσω υποδομών αερίου, όπως ο </w:t>
      </w:r>
      <w:r>
        <w:rPr>
          <w:rFonts w:eastAsia="Times New Roman" w:cs="Times New Roman"/>
          <w:szCs w:val="24"/>
        </w:rPr>
        <w:t xml:space="preserve">αγωγός </w:t>
      </w:r>
      <w:r>
        <w:rPr>
          <w:rFonts w:eastAsia="Times New Roman" w:cs="Times New Roman"/>
          <w:szCs w:val="24"/>
        </w:rPr>
        <w:t>«</w:t>
      </w:r>
      <w:r>
        <w:rPr>
          <w:rFonts w:eastAsia="Times New Roman" w:cs="Times New Roman"/>
          <w:szCs w:val="24"/>
          <w:lang w:val="en-US"/>
        </w:rPr>
        <w:t>EAST</w:t>
      </w:r>
      <w:r w:rsidRPr="000555F2">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w:t>
      </w:r>
      <w:r>
        <w:rPr>
          <w:rFonts w:eastAsia="Times New Roman" w:cs="Times New Roman"/>
          <w:szCs w:val="24"/>
        </w:rPr>
        <w:t>.</w:t>
      </w:r>
    </w:p>
    <w:p w14:paraId="01A9E1B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Είναι περισσότερο από βέβαιο ότι η διευθέτηση του Κυπριακού, στη βάση των διχοτομικών λύσεων που βρίσκονται </w:t>
      </w:r>
      <w:r>
        <w:rPr>
          <w:rFonts w:eastAsia="Times New Roman" w:cs="Times New Roman"/>
          <w:szCs w:val="24"/>
        </w:rPr>
        <w:lastRenderedPageBreak/>
        <w:t xml:space="preserve">σταθερά πάνω στο τραπέζι, είναι ψηλά στην ατζέντα των </w:t>
      </w:r>
      <w:proofErr w:type="spellStart"/>
      <w:r>
        <w:rPr>
          <w:rFonts w:eastAsia="Times New Roman" w:cs="Times New Roman"/>
          <w:szCs w:val="24"/>
        </w:rPr>
        <w:t>αμερικανονατοϊκών</w:t>
      </w:r>
      <w:proofErr w:type="spellEnd"/>
      <w:r>
        <w:rPr>
          <w:rFonts w:eastAsia="Times New Roman" w:cs="Times New Roman"/>
          <w:szCs w:val="24"/>
        </w:rPr>
        <w:t xml:space="preserve"> με το βλέμμα στραμμένο και στις αξιώσεις της Τουρκίας να </w:t>
      </w:r>
      <w:r>
        <w:rPr>
          <w:rFonts w:eastAsia="Times New Roman" w:cs="Times New Roman"/>
          <w:szCs w:val="24"/>
        </w:rPr>
        <w:t xml:space="preserve">κατοχυρώσει αυξημένο ρόλο στην εκμετάλλευση και μεταφορά υδρογονανθράκων της ανατολικής Μεσογείου. </w:t>
      </w:r>
    </w:p>
    <w:p w14:paraId="01A9E1B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Γι’ αυτό άλλωστε προωθείται η μεγαλύτερη εμπλοκή του ΝΑΤΟ στη διαδικασία της διαπραγμάτευσης, προκειμένου να αποτελέσει ομπρέλα σε ένα μελλοντικό σύστημα ασ</w:t>
      </w:r>
      <w:r>
        <w:rPr>
          <w:rFonts w:eastAsia="Times New Roman" w:cs="Times New Roman"/>
          <w:szCs w:val="24"/>
        </w:rPr>
        <w:t xml:space="preserve">φαλείας στην Κύπρο που θα διευκολύνει τη διευθέτηση του Κυπριακού. </w:t>
      </w:r>
    </w:p>
    <w:p w14:paraId="01A9E1B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Από αυτήν την άποψη δεν μας ξαφνιάζει το γεγονός ότι η ελληνική Κυβέρνηση εξελίσσεται σε κρίκο για τη στενότερη συνεργασία ΝΑΤΟ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Κύπρου και την ενεργότερη παρουσία της ιμπεριαλιστικής συμ</w:t>
      </w:r>
      <w:r>
        <w:rPr>
          <w:rFonts w:eastAsia="Times New Roman" w:cs="Times New Roman"/>
          <w:szCs w:val="24"/>
        </w:rPr>
        <w:t>μαχίας στην περιοχή, διαθέτοντας για αυτόν τον σκοπό και στρατιωτικές υποδομές, βάσεις και μέσα.</w:t>
      </w:r>
    </w:p>
    <w:p w14:paraId="01A9E1B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Παραπέρα, το γεγονός ότι η Συμφωνία των Πρεσπών πλασάρεται από την Κυβέρνηση και όλους τους εταίρους της ως πρότυπο για άλλες διευθετήσεις προϊδεάζει και για ε</w:t>
      </w:r>
      <w:r>
        <w:rPr>
          <w:rFonts w:eastAsia="Times New Roman" w:cs="Times New Roman"/>
          <w:szCs w:val="24"/>
        </w:rPr>
        <w:t xml:space="preserve">ξελίξεις -εκτός από το Κυπριακό- και στο παζάρι της Σερβίας με τους αλβανόφωνους του Κοσσυφοπεδίου, που σύντομα φαίνεται ότι θα </w:t>
      </w:r>
      <w:r>
        <w:rPr>
          <w:rFonts w:eastAsia="Times New Roman" w:cs="Times New Roman"/>
          <w:szCs w:val="24"/>
        </w:rPr>
        <w:lastRenderedPageBreak/>
        <w:t>μπει στην τελική του φάση. Ήδη τα σενάρια για ανταλλαγή εδαφών βρίσκονται πάνω στο τραπέζι με κίνδυνο να ανοίξει ο ασκός του Αιό</w:t>
      </w:r>
      <w:r>
        <w:rPr>
          <w:rFonts w:eastAsia="Times New Roman" w:cs="Times New Roman"/>
          <w:szCs w:val="24"/>
        </w:rPr>
        <w:t xml:space="preserve">λου και για άλλες αλλαγές συνόρων στην περιοχή, όχι χωρίς εντάσεις και διενέξεις, με τον κίνδυνο να γενικευτούν. </w:t>
      </w:r>
    </w:p>
    <w:p w14:paraId="01A9E1B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Εύθραυστη είναι για παράδειγμα η κατάσταση και στη Βοσνία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Ερζεγοβίνη, ένα κράτος-μωσαϊκό, όπου ήδη το σέρβικο στοιχείο διεκδικεί μεγαλύτερη </w:t>
      </w:r>
      <w:r>
        <w:rPr>
          <w:rFonts w:eastAsia="Times New Roman" w:cs="Times New Roman"/>
          <w:szCs w:val="24"/>
        </w:rPr>
        <w:t xml:space="preserve">αυτονομία. </w:t>
      </w:r>
    </w:p>
    <w:p w14:paraId="01A9E1B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Ταυτόχρονα, η ενίσχυση του αλβανικού στοιχείου κουμπώνει με το σχέδιο της μεγάλης Αλβανίας, το οποίο </w:t>
      </w:r>
      <w:proofErr w:type="spellStart"/>
      <w:r>
        <w:rPr>
          <w:rFonts w:eastAsia="Times New Roman" w:cs="Times New Roman"/>
          <w:szCs w:val="24"/>
        </w:rPr>
        <w:t>σιγοντάρεται</w:t>
      </w:r>
      <w:proofErr w:type="spellEnd"/>
      <w:r>
        <w:rPr>
          <w:rFonts w:eastAsia="Times New Roman" w:cs="Times New Roman"/>
          <w:szCs w:val="24"/>
        </w:rPr>
        <w:t xml:space="preserve"> τουλάχιστον από τις Ηνωμένες Πολιτείες και προχωράει ήδη με την κατάργηση συνόρων ανάμεσα σε Αλβανία και Κόσσοβο. </w:t>
      </w:r>
    </w:p>
    <w:p w14:paraId="01A9E1B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Θυμίζουμε ότι η</w:t>
      </w:r>
      <w:r>
        <w:rPr>
          <w:rFonts w:eastAsia="Times New Roman" w:cs="Times New Roman"/>
          <w:szCs w:val="24"/>
        </w:rPr>
        <w:t xml:space="preserve"> προώθηση του νατοϊκού σχεδιασμού με τη Συμφωνία των Πρεσπών είχε τη σφραγίδα και των εκεί αλβανικών κομμάτων που συγκυβερνούν με τον σοσιαλδημοκράτη </w:t>
      </w:r>
      <w:proofErr w:type="spellStart"/>
      <w:r>
        <w:rPr>
          <w:rFonts w:eastAsia="Times New Roman" w:cs="Times New Roman"/>
          <w:szCs w:val="24"/>
        </w:rPr>
        <w:t>Ζάεφ</w:t>
      </w:r>
      <w:proofErr w:type="spellEnd"/>
      <w:r>
        <w:rPr>
          <w:rFonts w:eastAsia="Times New Roman" w:cs="Times New Roman"/>
          <w:szCs w:val="24"/>
        </w:rPr>
        <w:t>. Τόσο η κατάσταση στη μελλοντική Βόρεια Μακεδονία, όπου διατηρούνται τα σπέρματα αλυτρωτισμού-εθνικισ</w:t>
      </w:r>
      <w:r>
        <w:rPr>
          <w:rFonts w:eastAsia="Times New Roman" w:cs="Times New Roman"/>
          <w:szCs w:val="24"/>
        </w:rPr>
        <w:t xml:space="preserve">μού, όσο και ο αλβανικός μεγαλοϊδεατισμός μπορούν ανά πάσα στιγμή να αξιοποιηθούν ενεργά στο πλαίσιο αυτών των σχεδίων και των </w:t>
      </w:r>
      <w:r>
        <w:rPr>
          <w:rFonts w:eastAsia="Times New Roman" w:cs="Times New Roman"/>
          <w:szCs w:val="24"/>
        </w:rPr>
        <w:lastRenderedPageBreak/>
        <w:t>ανταγωνισμών, όπως έχει γίνει πάρα πολλές φορές στο παρελθόν.</w:t>
      </w:r>
    </w:p>
    <w:p w14:paraId="01A9E1B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Ελλάδα, ως γεωπολιτικός μεντεσές των ΗΠΑ στην περιοχή, έχει αναλά</w:t>
      </w:r>
      <w:r>
        <w:rPr>
          <w:rFonts w:eastAsia="Times New Roman" w:cs="Times New Roman"/>
          <w:szCs w:val="24"/>
        </w:rPr>
        <w:t>βει ρόλο να συμβάλει καθοριστικά, ώστε όλες οι χώρες και οι λαοί τους να μπουν στη στρούγκα του ΝΑΤΟ και της Ευρωπαϊκής Ένωσης. Οι χώρες που δεν είναι μέλη του ΝΑΤΟ στην περιοχή είναι η Σερβία, που διατηρεί όμως και ισχυρούς δεσμούς με τη Ρωσία, αλλά συνερ</w:t>
      </w:r>
      <w:r>
        <w:rPr>
          <w:rFonts w:eastAsia="Times New Roman" w:cs="Times New Roman"/>
          <w:szCs w:val="24"/>
        </w:rPr>
        <w:t>γάζεται και με το ΝΑΤΟ, ενώ σταθερός στόχος είναι να ενταχθεί και στην Ευρωπαϊκή Ένωση, όπως επίσης η Βοσνία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Ερζεγοβίνη, που είναι εκτός ΝΑΤΟ και Ευρωπαϊκής Ένωσης, το Μαυροβούνιο, που είναι στο ΝΑΤΟ, αλλά όχι στην Ευρωπαϊκή Ένωση, όπως και η Αλβανία.</w:t>
      </w:r>
    </w:p>
    <w:p w14:paraId="01A9E1B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τό, όμως, που παρουσιάζεται από την Κυβέρνηση ως το νέο </w:t>
      </w:r>
      <w:r>
        <w:rPr>
          <w:rFonts w:eastAsia="Times New Roman" w:cs="Times New Roman"/>
          <w:szCs w:val="24"/>
        </w:rPr>
        <w:t>«</w:t>
      </w:r>
      <w:r>
        <w:rPr>
          <w:rFonts w:eastAsia="Times New Roman" w:cs="Times New Roman"/>
          <w:szCs w:val="24"/>
          <w:lang w:val="en-US"/>
        </w:rPr>
        <w:t>ELDORADO</w:t>
      </w:r>
      <w:r>
        <w:rPr>
          <w:rFonts w:eastAsia="Times New Roman" w:cs="Times New Roman"/>
          <w:szCs w:val="24"/>
        </w:rPr>
        <w:t>»</w:t>
      </w:r>
      <w:r>
        <w:rPr>
          <w:rFonts w:eastAsia="Times New Roman" w:cs="Times New Roman"/>
          <w:szCs w:val="24"/>
        </w:rPr>
        <w:t xml:space="preserve"> για τους επιχειρηματικούς ομίλους, που θα φέρει τάχα ευημερία και ασφάλεια στα Βαλκάνια με εγγυητές ΝΑΤΟ και Ευρωπαϊκή Ένωση, κρύβει στην πραγματικότητα πολύ μεγάλους κινδύνους και για τον </w:t>
      </w:r>
      <w:r>
        <w:rPr>
          <w:rFonts w:eastAsia="Times New Roman" w:cs="Times New Roman"/>
          <w:szCs w:val="24"/>
        </w:rPr>
        <w:t>ελληνικό και για τους τους άλλους λαούς.</w:t>
      </w:r>
    </w:p>
    <w:p w14:paraId="01A9E1B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Η</w:t>
      </w:r>
      <w:r w:rsidRPr="008314A2">
        <w:rPr>
          <w:rFonts w:eastAsia="Times New Roman" w:cs="Times New Roman"/>
          <w:szCs w:val="24"/>
        </w:rPr>
        <w:t xml:space="preserve"> δήθεν σταθερότητα και ασφάλεια του ΝΑΤΟ </w:t>
      </w:r>
      <w:r>
        <w:rPr>
          <w:rFonts w:eastAsia="Times New Roman" w:cs="Times New Roman"/>
          <w:szCs w:val="24"/>
        </w:rPr>
        <w:t>ε</w:t>
      </w:r>
      <w:r w:rsidRPr="008314A2">
        <w:rPr>
          <w:rFonts w:eastAsia="Times New Roman" w:cs="Times New Roman"/>
          <w:szCs w:val="24"/>
        </w:rPr>
        <w:t>ίναι απάτη</w:t>
      </w:r>
      <w:r>
        <w:rPr>
          <w:rFonts w:eastAsia="Times New Roman" w:cs="Times New Roman"/>
          <w:szCs w:val="24"/>
        </w:rPr>
        <w:t xml:space="preserve">, αν παρατηρήσει κανείς </w:t>
      </w:r>
      <w:r w:rsidRPr="008314A2">
        <w:rPr>
          <w:rFonts w:eastAsia="Times New Roman" w:cs="Times New Roman"/>
          <w:szCs w:val="24"/>
        </w:rPr>
        <w:t xml:space="preserve">την όλο και μεγαλύτερη πολεμική προετοιμασία με τα </w:t>
      </w:r>
      <w:r>
        <w:rPr>
          <w:rFonts w:eastAsia="Times New Roman" w:cs="Times New Roman"/>
          <w:szCs w:val="24"/>
        </w:rPr>
        <w:t>τεραστίων διαστάσεων γυμνάσια</w:t>
      </w:r>
      <w:r w:rsidRPr="008314A2">
        <w:rPr>
          <w:rFonts w:eastAsia="Times New Roman" w:cs="Times New Roman"/>
          <w:szCs w:val="24"/>
        </w:rPr>
        <w:t xml:space="preserve"> που περικυκλώνουν τη Ρωσία</w:t>
      </w:r>
      <w:r>
        <w:rPr>
          <w:rFonts w:eastAsia="Times New Roman" w:cs="Times New Roman"/>
          <w:szCs w:val="24"/>
        </w:rPr>
        <w:t>,</w:t>
      </w:r>
      <w:r w:rsidRPr="008314A2">
        <w:rPr>
          <w:rFonts w:eastAsia="Times New Roman" w:cs="Times New Roman"/>
          <w:szCs w:val="24"/>
        </w:rPr>
        <w:t xml:space="preserve"> με το </w:t>
      </w:r>
      <w:r>
        <w:rPr>
          <w:rFonts w:eastAsia="Times New Roman" w:cs="Times New Roman"/>
          <w:szCs w:val="24"/>
        </w:rPr>
        <w:t xml:space="preserve">νατοϊκό δόγμα </w:t>
      </w:r>
      <w:r w:rsidRPr="008314A2">
        <w:rPr>
          <w:rFonts w:eastAsia="Times New Roman" w:cs="Times New Roman"/>
          <w:szCs w:val="24"/>
        </w:rPr>
        <w:t>για το πρ</w:t>
      </w:r>
      <w:r w:rsidRPr="008314A2">
        <w:rPr>
          <w:rFonts w:eastAsia="Times New Roman" w:cs="Times New Roman"/>
          <w:szCs w:val="24"/>
        </w:rPr>
        <w:t>ώτο πυρηνικό πλήγμα</w:t>
      </w:r>
      <w:r>
        <w:rPr>
          <w:rFonts w:eastAsia="Times New Roman" w:cs="Times New Roman"/>
          <w:szCs w:val="24"/>
        </w:rPr>
        <w:t>,</w:t>
      </w:r>
      <w:r w:rsidRPr="008314A2">
        <w:rPr>
          <w:rFonts w:eastAsia="Times New Roman" w:cs="Times New Roman"/>
          <w:szCs w:val="24"/>
        </w:rPr>
        <w:t xml:space="preserve"> με τη λεγόμενη αντιπυραυλική ασπίδα</w:t>
      </w:r>
      <w:r>
        <w:rPr>
          <w:rFonts w:eastAsia="Times New Roman" w:cs="Times New Roman"/>
          <w:szCs w:val="24"/>
        </w:rPr>
        <w:t>,</w:t>
      </w:r>
      <w:r w:rsidRPr="008314A2">
        <w:rPr>
          <w:rFonts w:eastAsia="Times New Roman" w:cs="Times New Roman"/>
          <w:szCs w:val="24"/>
        </w:rPr>
        <w:t xml:space="preserve"> με τη μετατροπή του ΝΑΤΟ ή των αυτοτελών στρατιωτικών δομών που αναπτύσσει η Ευρωπαϊκή Ένωση</w:t>
      </w:r>
      <w:r>
        <w:rPr>
          <w:rFonts w:eastAsia="Times New Roman" w:cs="Times New Roman"/>
          <w:szCs w:val="24"/>
        </w:rPr>
        <w:t>,</w:t>
      </w:r>
      <w:r w:rsidRPr="008314A2">
        <w:rPr>
          <w:rFonts w:eastAsia="Times New Roman" w:cs="Times New Roman"/>
          <w:szCs w:val="24"/>
        </w:rPr>
        <w:t xml:space="preserve"> όπως είναι οι </w:t>
      </w:r>
      <w:r>
        <w:rPr>
          <w:rFonts w:eastAsia="Times New Roman" w:cs="Times New Roman"/>
          <w:szCs w:val="24"/>
        </w:rPr>
        <w:t>μ</w:t>
      </w:r>
      <w:r w:rsidRPr="008314A2">
        <w:rPr>
          <w:rFonts w:eastAsia="Times New Roman" w:cs="Times New Roman"/>
          <w:szCs w:val="24"/>
        </w:rPr>
        <w:t>ονάδες ταχείας επέμβασης</w:t>
      </w:r>
      <w:r>
        <w:rPr>
          <w:rFonts w:eastAsia="Times New Roman" w:cs="Times New Roman"/>
          <w:szCs w:val="24"/>
        </w:rPr>
        <w:t xml:space="preserve">, σε παγκόσμιους χωροφύλακες. </w:t>
      </w:r>
    </w:p>
    <w:p w14:paraId="01A9E1B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w:t>
      </w:r>
      <w:r w:rsidRPr="008314A2">
        <w:rPr>
          <w:rFonts w:eastAsia="Times New Roman" w:cs="Times New Roman"/>
          <w:szCs w:val="24"/>
        </w:rPr>
        <w:t xml:space="preserve">πείρα από τον βρώμικο ρόλο των </w:t>
      </w:r>
      <w:r w:rsidRPr="008314A2">
        <w:rPr>
          <w:rFonts w:eastAsia="Times New Roman" w:cs="Times New Roman"/>
          <w:szCs w:val="24"/>
        </w:rPr>
        <w:t>ΗΠΑ</w:t>
      </w:r>
      <w:r>
        <w:rPr>
          <w:rFonts w:eastAsia="Times New Roman" w:cs="Times New Roman"/>
          <w:szCs w:val="24"/>
        </w:rPr>
        <w:t>,</w:t>
      </w:r>
      <w:r w:rsidRPr="008314A2">
        <w:rPr>
          <w:rFonts w:eastAsia="Times New Roman" w:cs="Times New Roman"/>
          <w:szCs w:val="24"/>
        </w:rPr>
        <w:t xml:space="preserve"> του ΝΑΤΟ</w:t>
      </w:r>
      <w:r>
        <w:rPr>
          <w:rFonts w:eastAsia="Times New Roman" w:cs="Times New Roman"/>
          <w:szCs w:val="24"/>
        </w:rPr>
        <w:t>,</w:t>
      </w:r>
      <w:r w:rsidRPr="008314A2">
        <w:rPr>
          <w:rFonts w:eastAsia="Times New Roman" w:cs="Times New Roman"/>
          <w:szCs w:val="24"/>
        </w:rPr>
        <w:t xml:space="preserve"> της Ευρωπαϊκής Ένωσης στα Βαλκάνια και προπάντων το σύγχρονο </w:t>
      </w:r>
      <w:r>
        <w:rPr>
          <w:rFonts w:eastAsia="Times New Roman" w:cs="Times New Roman"/>
          <w:szCs w:val="24"/>
        </w:rPr>
        <w:t>νατοϊκό δόγμα, που κρατά αναμμένο</w:t>
      </w:r>
      <w:r w:rsidRPr="008314A2">
        <w:rPr>
          <w:rFonts w:eastAsia="Times New Roman" w:cs="Times New Roman"/>
          <w:szCs w:val="24"/>
        </w:rPr>
        <w:t xml:space="preserve"> το φυτίλι σε όλη την περιοχή</w:t>
      </w:r>
      <w:r>
        <w:rPr>
          <w:rFonts w:eastAsia="Times New Roman" w:cs="Times New Roman"/>
          <w:szCs w:val="24"/>
        </w:rPr>
        <w:t>,</w:t>
      </w:r>
      <w:r w:rsidRPr="008314A2">
        <w:rPr>
          <w:rFonts w:eastAsia="Times New Roman" w:cs="Times New Roman"/>
          <w:szCs w:val="24"/>
        </w:rPr>
        <w:t xml:space="preserve"> πρέπει να αποτελέσει κριτήριο για το</w:t>
      </w:r>
      <w:r>
        <w:rPr>
          <w:rFonts w:eastAsia="Times New Roman" w:cs="Times New Roman"/>
          <w:szCs w:val="24"/>
        </w:rPr>
        <w:t>ν</w:t>
      </w:r>
      <w:r w:rsidRPr="008314A2">
        <w:rPr>
          <w:rFonts w:eastAsia="Times New Roman" w:cs="Times New Roman"/>
          <w:szCs w:val="24"/>
        </w:rPr>
        <w:t xml:space="preserve"> λαό </w:t>
      </w:r>
      <w:r>
        <w:rPr>
          <w:rFonts w:eastAsia="Times New Roman" w:cs="Times New Roman"/>
          <w:szCs w:val="24"/>
        </w:rPr>
        <w:t>μας</w:t>
      </w:r>
      <w:r w:rsidRPr="008314A2">
        <w:rPr>
          <w:rFonts w:eastAsia="Times New Roman" w:cs="Times New Roman"/>
          <w:szCs w:val="24"/>
        </w:rPr>
        <w:t xml:space="preserve"> για την ανάπτυξη και της αντιιμπεριαλιστικής πάλης ενάντια στην εμπλοκ</w:t>
      </w:r>
      <w:r w:rsidRPr="008314A2">
        <w:rPr>
          <w:rFonts w:eastAsia="Times New Roman" w:cs="Times New Roman"/>
          <w:szCs w:val="24"/>
        </w:rPr>
        <w:t>ή της Ελλάδας σε επικίνδυνους σχεδιασμούς</w:t>
      </w:r>
      <w:r>
        <w:rPr>
          <w:rFonts w:eastAsia="Times New Roman" w:cs="Times New Roman"/>
          <w:szCs w:val="24"/>
        </w:rPr>
        <w:t xml:space="preserve">. </w:t>
      </w:r>
    </w:p>
    <w:p w14:paraId="01A9E1B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w:t>
      </w:r>
      <w:r w:rsidRPr="008314A2">
        <w:rPr>
          <w:rFonts w:eastAsia="Times New Roman" w:cs="Times New Roman"/>
          <w:szCs w:val="24"/>
        </w:rPr>
        <w:t>υρίες και κύριοι</w:t>
      </w:r>
      <w:r>
        <w:rPr>
          <w:rFonts w:eastAsia="Times New Roman" w:cs="Times New Roman"/>
          <w:szCs w:val="24"/>
        </w:rPr>
        <w:t>,</w:t>
      </w:r>
      <w:r w:rsidRPr="008314A2">
        <w:rPr>
          <w:rFonts w:eastAsia="Times New Roman" w:cs="Times New Roman"/>
          <w:szCs w:val="24"/>
        </w:rPr>
        <w:t xml:space="preserve"> οι ανταλλαγές επισκέψεων με τον </w:t>
      </w:r>
      <w:proofErr w:type="spellStart"/>
      <w:r w:rsidRPr="008314A2">
        <w:rPr>
          <w:rFonts w:eastAsia="Times New Roman" w:cs="Times New Roman"/>
          <w:szCs w:val="24"/>
        </w:rPr>
        <w:t>Ερντογάν</w:t>
      </w:r>
      <w:proofErr w:type="spellEnd"/>
      <w:r w:rsidRPr="008314A2">
        <w:rPr>
          <w:rFonts w:eastAsia="Times New Roman" w:cs="Times New Roman"/>
          <w:szCs w:val="24"/>
        </w:rPr>
        <w:t xml:space="preserve"> στην Αθήνα το</w:t>
      </w:r>
      <w:r>
        <w:rPr>
          <w:rFonts w:eastAsia="Times New Roman" w:cs="Times New Roman"/>
          <w:szCs w:val="24"/>
        </w:rPr>
        <w:t>ν</w:t>
      </w:r>
      <w:r w:rsidRPr="008314A2">
        <w:rPr>
          <w:rFonts w:eastAsia="Times New Roman" w:cs="Times New Roman"/>
          <w:szCs w:val="24"/>
        </w:rPr>
        <w:t xml:space="preserve"> Δεκέμβρη του </w:t>
      </w:r>
      <w:r>
        <w:rPr>
          <w:rFonts w:eastAsia="Times New Roman" w:cs="Times New Roman"/>
          <w:szCs w:val="24"/>
        </w:rPr>
        <w:t>20</w:t>
      </w:r>
      <w:r w:rsidRPr="008314A2">
        <w:rPr>
          <w:rFonts w:eastAsia="Times New Roman" w:cs="Times New Roman"/>
          <w:szCs w:val="24"/>
        </w:rPr>
        <w:t>17 και τον Τσίπρα σ</w:t>
      </w:r>
      <w:r>
        <w:rPr>
          <w:rFonts w:eastAsia="Times New Roman" w:cs="Times New Roman"/>
          <w:szCs w:val="24"/>
        </w:rPr>
        <w:t>την Κωνσταντινούπολη μόλις προχθ</w:t>
      </w:r>
      <w:r w:rsidRPr="008314A2">
        <w:rPr>
          <w:rFonts w:eastAsia="Times New Roman" w:cs="Times New Roman"/>
          <w:szCs w:val="24"/>
        </w:rPr>
        <w:t>ές διαφημ</w:t>
      </w:r>
      <w:r>
        <w:rPr>
          <w:rFonts w:eastAsia="Times New Roman" w:cs="Times New Roman"/>
          <w:szCs w:val="24"/>
        </w:rPr>
        <w:t>ίστηκαν</w:t>
      </w:r>
      <w:r w:rsidRPr="008314A2">
        <w:rPr>
          <w:rFonts w:eastAsia="Times New Roman" w:cs="Times New Roman"/>
          <w:szCs w:val="24"/>
        </w:rPr>
        <w:t xml:space="preserve"> πάρα πολύ</w:t>
      </w:r>
      <w:r>
        <w:rPr>
          <w:rFonts w:eastAsia="Times New Roman" w:cs="Times New Roman"/>
          <w:szCs w:val="24"/>
        </w:rPr>
        <w:t>. Ο</w:t>
      </w:r>
      <w:r w:rsidRPr="008314A2">
        <w:rPr>
          <w:rFonts w:eastAsia="Times New Roman" w:cs="Times New Roman"/>
          <w:szCs w:val="24"/>
        </w:rPr>
        <w:t xml:space="preserve">ι κυβερνητικές εφημερίδες φιλοξένησαν και </w:t>
      </w:r>
      <w:r w:rsidRPr="008314A2">
        <w:rPr>
          <w:rFonts w:eastAsia="Times New Roman" w:cs="Times New Roman"/>
          <w:szCs w:val="24"/>
        </w:rPr>
        <w:t>τότε και τώρα τίτ</w:t>
      </w:r>
      <w:r w:rsidRPr="008314A2">
        <w:rPr>
          <w:rFonts w:eastAsia="Times New Roman" w:cs="Times New Roman"/>
          <w:szCs w:val="24"/>
        </w:rPr>
        <w:lastRenderedPageBreak/>
        <w:t>λους για καθαρές κουβέντες με στόχο τη συνεννόηση</w:t>
      </w:r>
      <w:r>
        <w:rPr>
          <w:rFonts w:eastAsia="Times New Roman" w:cs="Times New Roman"/>
          <w:szCs w:val="24"/>
        </w:rPr>
        <w:t>. Τα</w:t>
      </w:r>
      <w:r w:rsidRPr="008314A2">
        <w:rPr>
          <w:rFonts w:eastAsia="Times New Roman" w:cs="Times New Roman"/>
          <w:szCs w:val="24"/>
        </w:rPr>
        <w:t xml:space="preserve"> στελέχη του ΣΥΡΙΖΑ μιλούσαν και</w:t>
      </w:r>
      <w:r>
        <w:rPr>
          <w:rFonts w:eastAsia="Times New Roman" w:cs="Times New Roman"/>
          <w:szCs w:val="24"/>
        </w:rPr>
        <w:t xml:space="preserve"> μιλάνε για κάποιο νέο ξεκίνημα </w:t>
      </w:r>
      <w:r w:rsidRPr="008314A2">
        <w:rPr>
          <w:rFonts w:eastAsia="Times New Roman" w:cs="Times New Roman"/>
          <w:szCs w:val="24"/>
        </w:rPr>
        <w:t>στις σχέσεις των δύο χωρών</w:t>
      </w:r>
      <w:r>
        <w:rPr>
          <w:rFonts w:eastAsia="Times New Roman" w:cs="Times New Roman"/>
          <w:szCs w:val="24"/>
        </w:rPr>
        <w:t>,</w:t>
      </w:r>
      <w:r w:rsidRPr="008314A2">
        <w:rPr>
          <w:rFonts w:eastAsia="Times New Roman" w:cs="Times New Roman"/>
          <w:szCs w:val="24"/>
        </w:rPr>
        <w:t xml:space="preserve"> για ιστορική επίσκεψη και άλλα σχετικά</w:t>
      </w:r>
      <w:r>
        <w:rPr>
          <w:rFonts w:eastAsia="Times New Roman" w:cs="Times New Roman"/>
          <w:szCs w:val="24"/>
        </w:rPr>
        <w:t xml:space="preserve">. </w:t>
      </w:r>
    </w:p>
    <w:p w14:paraId="01A9E1B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w:t>
      </w:r>
      <w:r w:rsidRPr="008314A2">
        <w:rPr>
          <w:rFonts w:eastAsia="Times New Roman" w:cs="Times New Roman"/>
          <w:szCs w:val="24"/>
        </w:rPr>
        <w:t xml:space="preserve"> πραγματικότητα </w:t>
      </w:r>
      <w:r w:rsidRPr="00D355DE">
        <w:rPr>
          <w:rFonts w:eastAsia="Times New Roman" w:cs="Times New Roman"/>
          <w:bCs/>
          <w:shd w:val="clear" w:color="auto" w:fill="FFFFFF"/>
        </w:rPr>
        <w:t>όμω</w:t>
      </w:r>
      <w:r>
        <w:rPr>
          <w:rFonts w:eastAsia="Times New Roman" w:cs="Times New Roman"/>
          <w:bCs/>
          <w:shd w:val="clear" w:color="auto" w:fill="FFFFFF"/>
        </w:rPr>
        <w:t>ς</w:t>
      </w:r>
      <w:r>
        <w:rPr>
          <w:rFonts w:eastAsia="Times New Roman" w:cs="Times New Roman"/>
          <w:szCs w:val="24"/>
        </w:rPr>
        <w:t xml:space="preserve"> διαψεύδει κ</w:t>
      </w:r>
      <w:r w:rsidRPr="008314A2">
        <w:rPr>
          <w:rFonts w:eastAsia="Times New Roman" w:cs="Times New Roman"/>
          <w:szCs w:val="24"/>
        </w:rPr>
        <w:t>άθε φορά αυτή</w:t>
      </w:r>
      <w:r>
        <w:rPr>
          <w:rFonts w:eastAsia="Times New Roman" w:cs="Times New Roman"/>
          <w:szCs w:val="24"/>
        </w:rPr>
        <w:t>ν</w:t>
      </w:r>
      <w:r w:rsidRPr="008314A2">
        <w:rPr>
          <w:rFonts w:eastAsia="Times New Roman" w:cs="Times New Roman"/>
          <w:szCs w:val="24"/>
        </w:rPr>
        <w:t xml:space="preserve"> την κ</w:t>
      </w:r>
      <w:r w:rsidRPr="008314A2">
        <w:rPr>
          <w:rFonts w:eastAsia="Times New Roman" w:cs="Times New Roman"/>
          <w:szCs w:val="24"/>
        </w:rPr>
        <w:t>υβερνητική προπαγάνδα</w:t>
      </w:r>
      <w:r>
        <w:rPr>
          <w:rFonts w:eastAsia="Times New Roman" w:cs="Times New Roman"/>
          <w:szCs w:val="24"/>
        </w:rPr>
        <w:t>. Σας θ</w:t>
      </w:r>
      <w:r w:rsidRPr="008314A2">
        <w:rPr>
          <w:rFonts w:eastAsia="Times New Roman" w:cs="Times New Roman"/>
          <w:szCs w:val="24"/>
        </w:rPr>
        <w:t xml:space="preserve">υμίζουμε </w:t>
      </w:r>
      <w:r>
        <w:rPr>
          <w:rFonts w:eastAsia="Times New Roman" w:cs="Times New Roman"/>
          <w:szCs w:val="24"/>
        </w:rPr>
        <w:t>-</w:t>
      </w:r>
      <w:r w:rsidRPr="008314A2">
        <w:rPr>
          <w:rFonts w:eastAsia="Times New Roman" w:cs="Times New Roman"/>
          <w:szCs w:val="24"/>
        </w:rPr>
        <w:t>γιατί εμείς δεν το ξεχνάμε</w:t>
      </w:r>
      <w:r>
        <w:rPr>
          <w:rFonts w:eastAsia="Times New Roman" w:cs="Times New Roman"/>
          <w:szCs w:val="24"/>
        </w:rPr>
        <w:t>-</w:t>
      </w:r>
      <w:r w:rsidRPr="008314A2">
        <w:rPr>
          <w:rFonts w:eastAsia="Times New Roman" w:cs="Times New Roman"/>
          <w:szCs w:val="24"/>
        </w:rPr>
        <w:t xml:space="preserve"> ότι </w:t>
      </w:r>
      <w:r>
        <w:rPr>
          <w:rFonts w:eastAsia="Times New Roman" w:cs="Times New Roman"/>
          <w:szCs w:val="24"/>
        </w:rPr>
        <w:t xml:space="preserve">ο </w:t>
      </w:r>
      <w:proofErr w:type="spellStart"/>
      <w:r>
        <w:rPr>
          <w:rFonts w:eastAsia="Times New Roman" w:cs="Times New Roman"/>
          <w:szCs w:val="24"/>
        </w:rPr>
        <w:t>Ερντογάν</w:t>
      </w:r>
      <w:proofErr w:type="spellEnd"/>
      <w:r>
        <w:rPr>
          <w:rFonts w:eastAsia="Times New Roman" w:cs="Times New Roman"/>
          <w:szCs w:val="24"/>
        </w:rPr>
        <w:t xml:space="preserve"> εδώ, από την Αθήνα,</w:t>
      </w:r>
      <w:r w:rsidRPr="008314A2">
        <w:rPr>
          <w:rFonts w:eastAsia="Times New Roman" w:cs="Times New Roman"/>
          <w:szCs w:val="24"/>
        </w:rPr>
        <w:t xml:space="preserve"> </w:t>
      </w:r>
      <w:proofErr w:type="spellStart"/>
      <w:r w:rsidRPr="008314A2">
        <w:rPr>
          <w:rFonts w:eastAsia="Times New Roman" w:cs="Times New Roman"/>
          <w:szCs w:val="24"/>
        </w:rPr>
        <w:t>επανέφερε</w:t>
      </w:r>
      <w:proofErr w:type="spellEnd"/>
      <w:r w:rsidRPr="008314A2">
        <w:rPr>
          <w:rFonts w:eastAsia="Times New Roman" w:cs="Times New Roman"/>
          <w:szCs w:val="24"/>
        </w:rPr>
        <w:t xml:space="preserve"> τη θέση για αναθεώρηση της </w:t>
      </w:r>
      <w:r>
        <w:rPr>
          <w:rFonts w:eastAsia="Times New Roman" w:cs="Times New Roman"/>
          <w:szCs w:val="24"/>
        </w:rPr>
        <w:t>Σ</w:t>
      </w:r>
      <w:r w:rsidRPr="008314A2">
        <w:rPr>
          <w:rFonts w:eastAsia="Times New Roman" w:cs="Times New Roman"/>
          <w:szCs w:val="24"/>
        </w:rPr>
        <w:t>υνθήκης της Λοζάνης</w:t>
      </w:r>
      <w:r>
        <w:rPr>
          <w:rFonts w:eastAsia="Times New Roman" w:cs="Times New Roman"/>
          <w:szCs w:val="24"/>
        </w:rPr>
        <w:t>,</w:t>
      </w:r>
      <w:r w:rsidRPr="008314A2">
        <w:rPr>
          <w:rFonts w:eastAsia="Times New Roman" w:cs="Times New Roman"/>
          <w:szCs w:val="24"/>
        </w:rPr>
        <w:t xml:space="preserve"> η οποία αποτελεί τη βάση του καθορισμού </w:t>
      </w:r>
      <w:r>
        <w:rPr>
          <w:rFonts w:eastAsia="Times New Roman" w:cs="Times New Roman"/>
          <w:szCs w:val="24"/>
        </w:rPr>
        <w:t xml:space="preserve">των συνόρων ανάμεσα στην Ελλάδα, </w:t>
      </w:r>
      <w:r w:rsidRPr="008314A2">
        <w:rPr>
          <w:rFonts w:eastAsia="Times New Roman" w:cs="Times New Roman"/>
          <w:szCs w:val="24"/>
        </w:rPr>
        <w:t>την Τουρκία και την ευρ</w:t>
      </w:r>
      <w:r w:rsidRPr="008314A2">
        <w:rPr>
          <w:rFonts w:eastAsia="Times New Roman" w:cs="Times New Roman"/>
          <w:szCs w:val="24"/>
        </w:rPr>
        <w:t>ύτερη περιοχή</w:t>
      </w:r>
      <w:r>
        <w:rPr>
          <w:rFonts w:eastAsia="Times New Roman" w:cs="Times New Roman"/>
          <w:szCs w:val="24"/>
        </w:rPr>
        <w:t>. Υ</w:t>
      </w:r>
      <w:r w:rsidRPr="008314A2">
        <w:rPr>
          <w:rFonts w:eastAsia="Times New Roman" w:cs="Times New Roman"/>
          <w:szCs w:val="24"/>
        </w:rPr>
        <w:t>περασπίστηκε τη στρατηγική των γκρίζων ζωνών στο Αιγαίο</w:t>
      </w:r>
      <w:r>
        <w:rPr>
          <w:rFonts w:eastAsia="Times New Roman" w:cs="Times New Roman"/>
          <w:szCs w:val="24"/>
        </w:rPr>
        <w:t>,</w:t>
      </w:r>
      <w:r w:rsidRPr="008314A2">
        <w:rPr>
          <w:rFonts w:eastAsia="Times New Roman" w:cs="Times New Roman"/>
          <w:szCs w:val="24"/>
        </w:rPr>
        <w:t xml:space="preserve"> την κατοχή της Κύπρου</w:t>
      </w:r>
      <w:r>
        <w:rPr>
          <w:rFonts w:eastAsia="Times New Roman" w:cs="Times New Roman"/>
          <w:szCs w:val="24"/>
        </w:rPr>
        <w:t>,</w:t>
      </w:r>
      <w:r w:rsidRPr="008314A2">
        <w:rPr>
          <w:rFonts w:eastAsia="Times New Roman" w:cs="Times New Roman"/>
          <w:szCs w:val="24"/>
        </w:rPr>
        <w:t xml:space="preserve"> αναβαθμίζοντας συνολικά τις διεκ</w:t>
      </w:r>
      <w:r>
        <w:rPr>
          <w:rFonts w:eastAsia="Times New Roman" w:cs="Times New Roman"/>
          <w:szCs w:val="24"/>
        </w:rPr>
        <w:t>δικήσεις της τουρκικής αστικής τ</w:t>
      </w:r>
      <w:r w:rsidRPr="008314A2">
        <w:rPr>
          <w:rFonts w:eastAsia="Times New Roman" w:cs="Times New Roman"/>
          <w:szCs w:val="24"/>
        </w:rPr>
        <w:t>άξης</w:t>
      </w:r>
      <w:r>
        <w:rPr>
          <w:rFonts w:eastAsia="Times New Roman" w:cs="Times New Roman"/>
          <w:szCs w:val="24"/>
        </w:rPr>
        <w:t>. Έ</w:t>
      </w:r>
      <w:r w:rsidRPr="008314A2">
        <w:rPr>
          <w:rFonts w:eastAsia="Times New Roman" w:cs="Times New Roman"/>
          <w:szCs w:val="24"/>
        </w:rPr>
        <w:t xml:space="preserve">κτοτε </w:t>
      </w:r>
      <w:r>
        <w:rPr>
          <w:rFonts w:eastAsia="Times New Roman" w:cs="Times New Roman"/>
          <w:szCs w:val="24"/>
        </w:rPr>
        <w:t>τ</w:t>
      </w:r>
      <w:r w:rsidRPr="008314A2">
        <w:rPr>
          <w:rFonts w:eastAsia="Times New Roman" w:cs="Times New Roman"/>
          <w:szCs w:val="24"/>
        </w:rPr>
        <w:t>α επαναφέρουν με κάθε ευκαιρία</w:t>
      </w:r>
      <w:r>
        <w:rPr>
          <w:rFonts w:eastAsia="Times New Roman" w:cs="Times New Roman"/>
          <w:szCs w:val="24"/>
        </w:rPr>
        <w:t xml:space="preserve">. </w:t>
      </w:r>
    </w:p>
    <w:p w14:paraId="01A9E1B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w:t>
      </w:r>
      <w:r w:rsidRPr="008314A2">
        <w:rPr>
          <w:rFonts w:eastAsia="Times New Roman" w:cs="Times New Roman"/>
          <w:szCs w:val="24"/>
        </w:rPr>
        <w:t xml:space="preserve"> </w:t>
      </w:r>
      <w:r>
        <w:rPr>
          <w:rFonts w:eastAsia="Times New Roman" w:cs="Times New Roman"/>
          <w:szCs w:val="24"/>
        </w:rPr>
        <w:t>Κυβέρνηση</w:t>
      </w:r>
      <w:r w:rsidRPr="008314A2">
        <w:rPr>
          <w:rFonts w:eastAsia="Times New Roman" w:cs="Times New Roman"/>
          <w:szCs w:val="24"/>
        </w:rPr>
        <w:t xml:space="preserve"> κρύβει την αλήθεια</w:t>
      </w:r>
      <w:r>
        <w:rPr>
          <w:rFonts w:eastAsia="Times New Roman" w:cs="Times New Roman"/>
          <w:szCs w:val="24"/>
        </w:rPr>
        <w:t>,</w:t>
      </w:r>
      <w:r w:rsidRPr="008314A2">
        <w:rPr>
          <w:rFonts w:eastAsia="Times New Roman" w:cs="Times New Roman"/>
          <w:szCs w:val="24"/>
        </w:rPr>
        <w:t xml:space="preserve"> όπως έκαναν οι κυβερνήσεις Νέας Δημοκρατίας και ΠΑΣΟΚ</w:t>
      </w:r>
      <w:r>
        <w:rPr>
          <w:rFonts w:eastAsia="Times New Roman" w:cs="Times New Roman"/>
          <w:szCs w:val="24"/>
        </w:rPr>
        <w:t>,</w:t>
      </w:r>
      <w:r w:rsidRPr="008314A2">
        <w:rPr>
          <w:rFonts w:eastAsia="Times New Roman" w:cs="Times New Roman"/>
          <w:szCs w:val="24"/>
        </w:rPr>
        <w:t xml:space="preserve"> χρησιμοποιώντας </w:t>
      </w:r>
      <w:r>
        <w:rPr>
          <w:rFonts w:eastAsia="Times New Roman" w:cs="Times New Roman"/>
          <w:szCs w:val="24"/>
        </w:rPr>
        <w:t>μ</w:t>
      </w:r>
      <w:r w:rsidRPr="008314A2">
        <w:rPr>
          <w:rFonts w:eastAsia="Times New Roman" w:cs="Times New Roman"/>
          <w:szCs w:val="24"/>
        </w:rPr>
        <w:t xml:space="preserve">άλιστα τις ίδιες μεγαλοστομίες </w:t>
      </w:r>
      <w:r>
        <w:rPr>
          <w:rFonts w:eastAsia="Times New Roman" w:cs="Times New Roman"/>
          <w:szCs w:val="24"/>
        </w:rPr>
        <w:t xml:space="preserve">περί </w:t>
      </w:r>
      <w:r w:rsidRPr="008314A2">
        <w:rPr>
          <w:rFonts w:eastAsia="Times New Roman" w:cs="Times New Roman"/>
          <w:szCs w:val="24"/>
        </w:rPr>
        <w:t>διπλωματικής ικανότητας</w:t>
      </w:r>
      <w:r>
        <w:rPr>
          <w:rFonts w:eastAsia="Times New Roman" w:cs="Times New Roman"/>
          <w:szCs w:val="24"/>
        </w:rPr>
        <w:t>,</w:t>
      </w:r>
      <w:r w:rsidRPr="008314A2">
        <w:rPr>
          <w:rFonts w:eastAsia="Times New Roman" w:cs="Times New Roman"/>
          <w:szCs w:val="24"/>
        </w:rPr>
        <w:t xml:space="preserve"> με τις κουμπαριές</w:t>
      </w:r>
      <w:r>
        <w:rPr>
          <w:rFonts w:eastAsia="Times New Roman" w:cs="Times New Roman"/>
          <w:szCs w:val="24"/>
        </w:rPr>
        <w:t>,</w:t>
      </w:r>
      <w:r w:rsidRPr="008314A2">
        <w:rPr>
          <w:rFonts w:eastAsia="Times New Roman" w:cs="Times New Roman"/>
          <w:szCs w:val="24"/>
        </w:rPr>
        <w:t xml:space="preserve"> </w:t>
      </w:r>
      <w:r>
        <w:rPr>
          <w:rFonts w:eastAsia="Times New Roman" w:cs="Times New Roman"/>
          <w:szCs w:val="24"/>
        </w:rPr>
        <w:t xml:space="preserve">τις </w:t>
      </w:r>
      <w:proofErr w:type="spellStart"/>
      <w:r>
        <w:rPr>
          <w:rFonts w:eastAsia="Times New Roman" w:cs="Times New Roman"/>
          <w:szCs w:val="24"/>
        </w:rPr>
        <w:t>ζεμπεκιές</w:t>
      </w:r>
      <w:proofErr w:type="spellEnd"/>
      <w:r>
        <w:rPr>
          <w:rFonts w:eastAsia="Times New Roman" w:cs="Times New Roman"/>
          <w:szCs w:val="24"/>
        </w:rPr>
        <w:t>,</w:t>
      </w:r>
      <w:r w:rsidRPr="008314A2">
        <w:rPr>
          <w:rFonts w:eastAsia="Times New Roman" w:cs="Times New Roman"/>
          <w:szCs w:val="24"/>
        </w:rPr>
        <w:t xml:space="preserve"> ως μέσα επίλυσης σοβαρών προβλημάτων</w:t>
      </w:r>
      <w:r>
        <w:rPr>
          <w:rFonts w:eastAsia="Times New Roman" w:cs="Times New Roman"/>
          <w:szCs w:val="24"/>
        </w:rPr>
        <w:t>,</w:t>
      </w:r>
      <w:r w:rsidRPr="008314A2">
        <w:rPr>
          <w:rFonts w:eastAsia="Times New Roman" w:cs="Times New Roman"/>
          <w:szCs w:val="24"/>
        </w:rPr>
        <w:t xml:space="preserve"> σκεπάζοντας</w:t>
      </w:r>
      <w:r>
        <w:rPr>
          <w:rFonts w:eastAsia="Times New Roman" w:cs="Times New Roman"/>
          <w:szCs w:val="24"/>
        </w:rPr>
        <w:t xml:space="preserve"> όλοι μαζί τις βαθύτερες αιτίες, </w:t>
      </w:r>
      <w:r w:rsidRPr="008314A2">
        <w:rPr>
          <w:rFonts w:eastAsia="Times New Roman" w:cs="Times New Roman"/>
          <w:szCs w:val="24"/>
        </w:rPr>
        <w:t>επιδιώ</w:t>
      </w:r>
      <w:r w:rsidRPr="008314A2">
        <w:rPr>
          <w:rFonts w:eastAsia="Times New Roman" w:cs="Times New Roman"/>
          <w:szCs w:val="24"/>
        </w:rPr>
        <w:t>κοντας να εξαφανίσουν τις στοχεύσεις</w:t>
      </w:r>
      <w:r>
        <w:rPr>
          <w:rFonts w:eastAsia="Times New Roman" w:cs="Times New Roman"/>
          <w:szCs w:val="24"/>
        </w:rPr>
        <w:t>,</w:t>
      </w:r>
      <w:r w:rsidRPr="008314A2">
        <w:rPr>
          <w:rFonts w:eastAsia="Times New Roman" w:cs="Times New Roman"/>
          <w:szCs w:val="24"/>
        </w:rPr>
        <w:t xml:space="preserve"> τις ευθύνες των αρ</w:t>
      </w:r>
      <w:r>
        <w:rPr>
          <w:rFonts w:eastAsia="Times New Roman" w:cs="Times New Roman"/>
          <w:szCs w:val="24"/>
        </w:rPr>
        <w:t>χουσών</w:t>
      </w:r>
      <w:r w:rsidRPr="008314A2">
        <w:rPr>
          <w:rFonts w:eastAsia="Times New Roman" w:cs="Times New Roman"/>
          <w:szCs w:val="24"/>
        </w:rPr>
        <w:t xml:space="preserve"> </w:t>
      </w:r>
      <w:r w:rsidRPr="008314A2">
        <w:rPr>
          <w:rFonts w:eastAsia="Times New Roman" w:cs="Times New Roman"/>
          <w:szCs w:val="24"/>
        </w:rPr>
        <w:lastRenderedPageBreak/>
        <w:t>τάξεων της περιοχής</w:t>
      </w:r>
      <w:r>
        <w:rPr>
          <w:rFonts w:eastAsia="Times New Roman" w:cs="Times New Roman"/>
          <w:szCs w:val="24"/>
        </w:rPr>
        <w:t>,</w:t>
      </w:r>
      <w:r w:rsidRPr="008314A2">
        <w:rPr>
          <w:rFonts w:eastAsia="Times New Roman" w:cs="Times New Roman"/>
          <w:szCs w:val="24"/>
        </w:rPr>
        <w:t xml:space="preserve"> το</w:t>
      </w:r>
      <w:r>
        <w:rPr>
          <w:rFonts w:eastAsia="Times New Roman" w:cs="Times New Roman"/>
          <w:szCs w:val="24"/>
        </w:rPr>
        <w:t>ν</w:t>
      </w:r>
      <w:r w:rsidRPr="008314A2">
        <w:rPr>
          <w:rFonts w:eastAsia="Times New Roman" w:cs="Times New Roman"/>
          <w:szCs w:val="24"/>
        </w:rPr>
        <w:t xml:space="preserve"> ρόλο των Αμερικανών</w:t>
      </w:r>
      <w:r>
        <w:rPr>
          <w:rFonts w:eastAsia="Times New Roman" w:cs="Times New Roman"/>
          <w:szCs w:val="24"/>
        </w:rPr>
        <w:t xml:space="preserve"> και </w:t>
      </w:r>
      <w:r w:rsidRPr="008314A2">
        <w:rPr>
          <w:rFonts w:eastAsia="Times New Roman" w:cs="Times New Roman"/>
          <w:szCs w:val="24"/>
        </w:rPr>
        <w:t>του ΝΑΤΟ στην περιοχή</w:t>
      </w:r>
      <w:r>
        <w:rPr>
          <w:rFonts w:eastAsia="Times New Roman" w:cs="Times New Roman"/>
          <w:szCs w:val="24"/>
        </w:rPr>
        <w:t>.</w:t>
      </w:r>
    </w:p>
    <w:p w14:paraId="01A9E1C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Οι τούρκικες παραβιάσεις</w:t>
      </w:r>
      <w:r w:rsidRPr="008314A2">
        <w:rPr>
          <w:rFonts w:eastAsia="Times New Roman" w:cs="Times New Roman"/>
          <w:szCs w:val="24"/>
        </w:rPr>
        <w:t xml:space="preserve"> συνοριακ</w:t>
      </w:r>
      <w:r>
        <w:rPr>
          <w:rFonts w:eastAsia="Times New Roman" w:cs="Times New Roman"/>
          <w:szCs w:val="24"/>
        </w:rPr>
        <w:t>ών</w:t>
      </w:r>
      <w:r w:rsidRPr="008314A2">
        <w:rPr>
          <w:rFonts w:eastAsia="Times New Roman" w:cs="Times New Roman"/>
          <w:szCs w:val="24"/>
        </w:rPr>
        <w:t xml:space="preserve"> γραμμών και οι εντάσεις που προκαλούνται δεν είναι περιστασιακές</w:t>
      </w:r>
      <w:r>
        <w:rPr>
          <w:rFonts w:eastAsia="Times New Roman" w:cs="Times New Roman"/>
          <w:szCs w:val="24"/>
        </w:rPr>
        <w:t>. Ε</w:t>
      </w:r>
      <w:r w:rsidRPr="008314A2">
        <w:rPr>
          <w:rFonts w:eastAsia="Times New Roman" w:cs="Times New Roman"/>
          <w:szCs w:val="24"/>
        </w:rPr>
        <w:t>ίναι αποτέλεσμα σχ</w:t>
      </w:r>
      <w:r w:rsidRPr="008314A2">
        <w:rPr>
          <w:rFonts w:eastAsia="Times New Roman" w:cs="Times New Roman"/>
          <w:szCs w:val="24"/>
        </w:rPr>
        <w:t>εδιασμού</w:t>
      </w:r>
      <w:r>
        <w:rPr>
          <w:rFonts w:eastAsia="Times New Roman" w:cs="Times New Roman"/>
          <w:szCs w:val="24"/>
        </w:rPr>
        <w:t>, έ</w:t>
      </w:r>
      <w:r w:rsidRPr="008314A2">
        <w:rPr>
          <w:rFonts w:eastAsia="Times New Roman" w:cs="Times New Roman"/>
          <w:szCs w:val="24"/>
        </w:rPr>
        <w:t>χουν συνέχεια και κλιμάκωση</w:t>
      </w:r>
      <w:r>
        <w:rPr>
          <w:rFonts w:eastAsia="Times New Roman" w:cs="Times New Roman"/>
          <w:szCs w:val="24"/>
        </w:rPr>
        <w:t>, λ</w:t>
      </w:r>
      <w:r w:rsidRPr="008314A2">
        <w:rPr>
          <w:rFonts w:eastAsia="Times New Roman" w:cs="Times New Roman"/>
          <w:szCs w:val="24"/>
        </w:rPr>
        <w:t>ειτουργούν σωρευτικά και αποτε</w:t>
      </w:r>
      <w:r>
        <w:rPr>
          <w:rFonts w:eastAsia="Times New Roman" w:cs="Times New Roman"/>
          <w:szCs w:val="24"/>
        </w:rPr>
        <w:t xml:space="preserve">λούν εφαλτήριο για νέες κρίσεις. </w:t>
      </w:r>
    </w:p>
    <w:p w14:paraId="01A9E1C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Όσο </w:t>
      </w:r>
      <w:r w:rsidRPr="008314A2">
        <w:rPr>
          <w:rFonts w:eastAsia="Times New Roman" w:cs="Times New Roman"/>
          <w:szCs w:val="24"/>
        </w:rPr>
        <w:t>κι αν προσπαθούν να μας κάνουν να ξεχάσουμε</w:t>
      </w:r>
      <w:r>
        <w:rPr>
          <w:rFonts w:eastAsia="Times New Roman" w:cs="Times New Roman"/>
          <w:szCs w:val="24"/>
        </w:rPr>
        <w:t>,</w:t>
      </w:r>
      <w:r w:rsidRPr="008314A2">
        <w:rPr>
          <w:rFonts w:eastAsia="Times New Roman" w:cs="Times New Roman"/>
          <w:szCs w:val="24"/>
        </w:rPr>
        <w:t xml:space="preserve"> δεν το καταφέρ</w:t>
      </w:r>
      <w:r>
        <w:rPr>
          <w:rFonts w:eastAsia="Times New Roman" w:cs="Times New Roman"/>
          <w:szCs w:val="24"/>
        </w:rPr>
        <w:t>ν</w:t>
      </w:r>
      <w:r w:rsidRPr="008314A2">
        <w:rPr>
          <w:rFonts w:eastAsia="Times New Roman" w:cs="Times New Roman"/>
          <w:szCs w:val="24"/>
        </w:rPr>
        <w:t>ουν</w:t>
      </w:r>
      <w:r>
        <w:rPr>
          <w:rFonts w:eastAsia="Times New Roman" w:cs="Times New Roman"/>
          <w:szCs w:val="24"/>
        </w:rPr>
        <w:t>,</w:t>
      </w:r>
      <w:r w:rsidRPr="008314A2">
        <w:rPr>
          <w:rFonts w:eastAsia="Times New Roman" w:cs="Times New Roman"/>
          <w:szCs w:val="24"/>
        </w:rPr>
        <w:t xml:space="preserve"> γιατί διατηρούνται ατόφια στη συλλογική </w:t>
      </w:r>
      <w:r>
        <w:rPr>
          <w:rFonts w:eastAsia="Times New Roman" w:cs="Times New Roman"/>
          <w:szCs w:val="24"/>
        </w:rPr>
        <w:t>μνήμη του ελληνικού λαού και η τ</w:t>
      </w:r>
      <w:r w:rsidRPr="008314A2">
        <w:rPr>
          <w:rFonts w:eastAsia="Times New Roman" w:cs="Times New Roman"/>
          <w:szCs w:val="24"/>
        </w:rPr>
        <w:t>ουρκική ει</w:t>
      </w:r>
      <w:r w:rsidRPr="008314A2">
        <w:rPr>
          <w:rFonts w:eastAsia="Times New Roman" w:cs="Times New Roman"/>
          <w:szCs w:val="24"/>
        </w:rPr>
        <w:t xml:space="preserve">σβολή στην Κύπρο το </w:t>
      </w:r>
      <w:r>
        <w:rPr>
          <w:rFonts w:eastAsia="Times New Roman" w:cs="Times New Roman"/>
          <w:szCs w:val="24"/>
        </w:rPr>
        <w:t>19</w:t>
      </w:r>
      <w:r w:rsidRPr="008314A2">
        <w:rPr>
          <w:rFonts w:eastAsia="Times New Roman" w:cs="Times New Roman"/>
          <w:szCs w:val="24"/>
        </w:rPr>
        <w:t xml:space="preserve">74 και οι </w:t>
      </w:r>
      <w:r>
        <w:rPr>
          <w:rFonts w:eastAsia="Times New Roman" w:cs="Times New Roman"/>
          <w:szCs w:val="24"/>
        </w:rPr>
        <w:t>κρίσεις του 1976 και 19</w:t>
      </w:r>
      <w:r w:rsidRPr="008314A2">
        <w:rPr>
          <w:rFonts w:eastAsia="Times New Roman" w:cs="Times New Roman"/>
          <w:szCs w:val="24"/>
        </w:rPr>
        <w:t>87</w:t>
      </w:r>
      <w:r>
        <w:rPr>
          <w:rFonts w:eastAsia="Times New Roman" w:cs="Times New Roman"/>
          <w:szCs w:val="24"/>
        </w:rPr>
        <w:t>,</w:t>
      </w:r>
      <w:r w:rsidRPr="008314A2">
        <w:rPr>
          <w:rFonts w:eastAsia="Times New Roman" w:cs="Times New Roman"/>
          <w:szCs w:val="24"/>
        </w:rPr>
        <w:t xml:space="preserve"> που προκλήθηκαν τότε από τις έρευνες </w:t>
      </w:r>
      <w:r>
        <w:rPr>
          <w:rFonts w:eastAsia="Times New Roman" w:cs="Times New Roman"/>
          <w:szCs w:val="24"/>
        </w:rPr>
        <w:t>του «Χόρα» και</w:t>
      </w:r>
      <w:r w:rsidRPr="008314A2">
        <w:rPr>
          <w:rFonts w:eastAsia="Times New Roman" w:cs="Times New Roman"/>
          <w:szCs w:val="24"/>
        </w:rPr>
        <w:t xml:space="preserve"> του </w:t>
      </w:r>
      <w:r>
        <w:rPr>
          <w:rFonts w:eastAsia="Times New Roman" w:cs="Times New Roman"/>
          <w:szCs w:val="24"/>
        </w:rPr>
        <w:t>«</w:t>
      </w:r>
      <w:proofErr w:type="spellStart"/>
      <w:r>
        <w:rPr>
          <w:rFonts w:eastAsia="Times New Roman" w:cs="Times New Roman"/>
          <w:szCs w:val="24"/>
        </w:rPr>
        <w:t>Σ</w:t>
      </w:r>
      <w:r w:rsidRPr="008314A2">
        <w:rPr>
          <w:rFonts w:eastAsia="Times New Roman" w:cs="Times New Roman"/>
          <w:szCs w:val="24"/>
        </w:rPr>
        <w:t>ισμίκ</w:t>
      </w:r>
      <w:proofErr w:type="spellEnd"/>
      <w:r>
        <w:rPr>
          <w:rFonts w:eastAsia="Times New Roman" w:cs="Times New Roman"/>
          <w:szCs w:val="24"/>
        </w:rPr>
        <w:t>»</w:t>
      </w:r>
      <w:r w:rsidRPr="008314A2">
        <w:rPr>
          <w:rFonts w:eastAsia="Times New Roman" w:cs="Times New Roman"/>
          <w:szCs w:val="24"/>
        </w:rPr>
        <w:t xml:space="preserve"> αντίστοιχα για κοιτάσματα πετρελαίου σε θαλάσσιες περιοχές</w:t>
      </w:r>
      <w:r>
        <w:rPr>
          <w:rFonts w:eastAsia="Times New Roman" w:cs="Times New Roman"/>
          <w:szCs w:val="24"/>
        </w:rPr>
        <w:t>,</w:t>
      </w:r>
      <w:r w:rsidRPr="008314A2">
        <w:rPr>
          <w:rFonts w:eastAsia="Times New Roman" w:cs="Times New Roman"/>
          <w:szCs w:val="24"/>
        </w:rPr>
        <w:t xml:space="preserve"> που οι ελληνικές κυ</w:t>
      </w:r>
      <w:r>
        <w:rPr>
          <w:rFonts w:eastAsia="Times New Roman" w:cs="Times New Roman"/>
          <w:szCs w:val="24"/>
        </w:rPr>
        <w:t>βερνήσεις θεωρούν ως μέρος της ε</w:t>
      </w:r>
      <w:r w:rsidRPr="008314A2">
        <w:rPr>
          <w:rFonts w:eastAsia="Times New Roman" w:cs="Times New Roman"/>
          <w:szCs w:val="24"/>
        </w:rPr>
        <w:t>λληνικής υφαλοκρηπίδα</w:t>
      </w:r>
      <w:r w:rsidRPr="008314A2">
        <w:rPr>
          <w:rFonts w:eastAsia="Times New Roman" w:cs="Times New Roman"/>
          <w:szCs w:val="24"/>
        </w:rPr>
        <w:t>ς και η κρίση των Ιμίων το</w:t>
      </w:r>
      <w:r>
        <w:rPr>
          <w:rFonts w:eastAsia="Times New Roman" w:cs="Times New Roman"/>
          <w:szCs w:val="24"/>
        </w:rPr>
        <w:t>ν</w:t>
      </w:r>
      <w:r w:rsidRPr="008314A2">
        <w:rPr>
          <w:rFonts w:eastAsia="Times New Roman" w:cs="Times New Roman"/>
          <w:szCs w:val="24"/>
        </w:rPr>
        <w:t xml:space="preserve"> Γενάρη του </w:t>
      </w:r>
      <w:r>
        <w:rPr>
          <w:rFonts w:eastAsia="Times New Roman" w:cs="Times New Roman"/>
          <w:szCs w:val="24"/>
        </w:rPr>
        <w:t>19</w:t>
      </w:r>
      <w:r w:rsidRPr="008314A2">
        <w:rPr>
          <w:rFonts w:eastAsia="Times New Roman" w:cs="Times New Roman"/>
          <w:szCs w:val="24"/>
        </w:rPr>
        <w:t>96</w:t>
      </w:r>
      <w:r>
        <w:rPr>
          <w:rFonts w:eastAsia="Times New Roman" w:cs="Times New Roman"/>
          <w:szCs w:val="24"/>
        </w:rPr>
        <w:t xml:space="preserve">, </w:t>
      </w:r>
      <w:r w:rsidRPr="008314A2">
        <w:rPr>
          <w:rFonts w:eastAsia="Times New Roman" w:cs="Times New Roman"/>
          <w:szCs w:val="24"/>
        </w:rPr>
        <w:t>που έφερε τις δύο χώρες στα πρόθυρα πολεμικής σύγκρουσης</w:t>
      </w:r>
      <w:r>
        <w:rPr>
          <w:rFonts w:eastAsia="Times New Roman" w:cs="Times New Roman"/>
          <w:szCs w:val="24"/>
        </w:rPr>
        <w:t xml:space="preserve">. </w:t>
      </w:r>
    </w:p>
    <w:p w14:paraId="01A9E1C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Ήταν</w:t>
      </w:r>
      <w:r w:rsidRPr="008314A2">
        <w:rPr>
          <w:rFonts w:eastAsia="Times New Roman" w:cs="Times New Roman"/>
          <w:szCs w:val="24"/>
        </w:rPr>
        <w:t xml:space="preserve"> τότε που ο </w:t>
      </w:r>
      <w:r>
        <w:rPr>
          <w:rFonts w:eastAsia="Times New Roman" w:cs="Times New Roman"/>
          <w:szCs w:val="24"/>
        </w:rPr>
        <w:t>Π</w:t>
      </w:r>
      <w:r w:rsidRPr="008314A2">
        <w:rPr>
          <w:rFonts w:eastAsia="Times New Roman" w:cs="Times New Roman"/>
          <w:szCs w:val="24"/>
        </w:rPr>
        <w:t xml:space="preserve">ρωθυπουργός Σημίτης είπε </w:t>
      </w:r>
      <w:r>
        <w:rPr>
          <w:rFonts w:eastAsia="Times New Roman" w:cs="Times New Roman"/>
          <w:szCs w:val="24"/>
        </w:rPr>
        <w:t>εκείνο το</w:t>
      </w:r>
      <w:r w:rsidRPr="008314A2">
        <w:rPr>
          <w:rFonts w:eastAsia="Times New Roman" w:cs="Times New Roman"/>
          <w:szCs w:val="24"/>
        </w:rPr>
        <w:t xml:space="preserve"> περιβόητο </w:t>
      </w:r>
      <w:r>
        <w:rPr>
          <w:rFonts w:eastAsia="Times New Roman" w:cs="Times New Roman"/>
          <w:szCs w:val="24"/>
        </w:rPr>
        <w:t>«</w:t>
      </w:r>
      <w:r w:rsidRPr="008314A2">
        <w:rPr>
          <w:rFonts w:eastAsia="Times New Roman" w:cs="Times New Roman"/>
          <w:szCs w:val="24"/>
        </w:rPr>
        <w:t>Ευχαριστούμε τις ΗΠΑ</w:t>
      </w:r>
      <w:r>
        <w:rPr>
          <w:rFonts w:eastAsia="Times New Roman" w:cs="Times New Roman"/>
          <w:szCs w:val="24"/>
        </w:rPr>
        <w:t>»,</w:t>
      </w:r>
      <w:r w:rsidRPr="008314A2">
        <w:rPr>
          <w:rFonts w:eastAsia="Times New Roman" w:cs="Times New Roman"/>
          <w:szCs w:val="24"/>
        </w:rPr>
        <w:t xml:space="preserve"> οι οποίες ανέλαβαν μάλιστα και διαμεσολαβητικό ρόλο τότε</w:t>
      </w:r>
      <w:r>
        <w:rPr>
          <w:rFonts w:eastAsia="Times New Roman" w:cs="Times New Roman"/>
          <w:szCs w:val="24"/>
        </w:rPr>
        <w:t>,</w:t>
      </w:r>
      <w:r w:rsidRPr="008314A2">
        <w:rPr>
          <w:rFonts w:eastAsia="Times New Roman" w:cs="Times New Roman"/>
          <w:szCs w:val="24"/>
        </w:rPr>
        <w:t xml:space="preserve"> που οδήγησε ευθύς αμέσως στις απαράδεκτες συμφωνίες της </w:t>
      </w:r>
      <w:r>
        <w:rPr>
          <w:rFonts w:eastAsia="Times New Roman" w:cs="Times New Roman"/>
          <w:szCs w:val="24"/>
        </w:rPr>
        <w:t>Κυβέρνηση</w:t>
      </w:r>
      <w:r w:rsidRPr="008314A2">
        <w:rPr>
          <w:rFonts w:eastAsia="Times New Roman" w:cs="Times New Roman"/>
          <w:szCs w:val="24"/>
        </w:rPr>
        <w:t xml:space="preserve">ς ΠΑΣΟΚ με την </w:t>
      </w:r>
      <w:r w:rsidRPr="008314A2">
        <w:rPr>
          <w:rFonts w:eastAsia="Times New Roman" w:cs="Times New Roman"/>
          <w:szCs w:val="24"/>
        </w:rPr>
        <w:lastRenderedPageBreak/>
        <w:t xml:space="preserve">τουρκική </w:t>
      </w:r>
      <w:r>
        <w:rPr>
          <w:rFonts w:eastAsia="Times New Roman" w:cs="Times New Roman"/>
          <w:szCs w:val="24"/>
        </w:rPr>
        <w:t>Κυβέρνηση,</w:t>
      </w:r>
      <w:r w:rsidRPr="008314A2">
        <w:rPr>
          <w:rFonts w:eastAsia="Times New Roman" w:cs="Times New Roman"/>
          <w:szCs w:val="24"/>
        </w:rPr>
        <w:t xml:space="preserve"> μιλώντας για νόμιμα και ζωτικά συμφέροντα της Τουρκίας στο Αιγαίο</w:t>
      </w:r>
      <w:r>
        <w:rPr>
          <w:rFonts w:eastAsia="Times New Roman" w:cs="Times New Roman"/>
          <w:szCs w:val="24"/>
        </w:rPr>
        <w:t>,</w:t>
      </w:r>
      <w:r w:rsidRPr="008314A2">
        <w:rPr>
          <w:rFonts w:eastAsia="Times New Roman" w:cs="Times New Roman"/>
          <w:szCs w:val="24"/>
        </w:rPr>
        <w:t xml:space="preserve"> όσο και μετά</w:t>
      </w:r>
      <w:r>
        <w:rPr>
          <w:rFonts w:eastAsia="Times New Roman" w:cs="Times New Roman"/>
          <w:szCs w:val="24"/>
        </w:rPr>
        <w:t>,</w:t>
      </w:r>
      <w:r w:rsidRPr="008314A2">
        <w:rPr>
          <w:rFonts w:eastAsia="Times New Roman" w:cs="Times New Roman"/>
          <w:szCs w:val="24"/>
        </w:rPr>
        <w:t xml:space="preserve"> για εκκρεμείς συνοριακές διαφορές μεταξύ Ελλάδας και Τουρκίας</w:t>
      </w:r>
      <w:r>
        <w:rPr>
          <w:rFonts w:eastAsia="Times New Roman" w:cs="Times New Roman"/>
          <w:szCs w:val="24"/>
        </w:rPr>
        <w:t>.</w:t>
      </w:r>
    </w:p>
    <w:p w14:paraId="01A9E1C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w:t>
      </w:r>
      <w:r w:rsidRPr="008314A2">
        <w:rPr>
          <w:rFonts w:eastAsia="Times New Roman" w:cs="Times New Roman"/>
          <w:szCs w:val="24"/>
        </w:rPr>
        <w:t>ρόκειται γ</w:t>
      </w:r>
      <w:r w:rsidRPr="008314A2">
        <w:rPr>
          <w:rFonts w:eastAsia="Times New Roman" w:cs="Times New Roman"/>
          <w:szCs w:val="24"/>
        </w:rPr>
        <w:t>ια σημαντική πείρα που συνδέεται και με τις σημερινές εξ</w:t>
      </w:r>
      <w:r>
        <w:rPr>
          <w:rFonts w:eastAsia="Times New Roman" w:cs="Times New Roman"/>
          <w:szCs w:val="24"/>
        </w:rPr>
        <w:t xml:space="preserve">ελίξεις και με την επόμενη μέρα, </w:t>
      </w:r>
      <w:r w:rsidRPr="008314A2">
        <w:rPr>
          <w:rFonts w:eastAsia="Times New Roman" w:cs="Times New Roman"/>
          <w:szCs w:val="24"/>
        </w:rPr>
        <w:t xml:space="preserve">πολύ περισσότερο που η </w:t>
      </w:r>
      <w:proofErr w:type="spellStart"/>
      <w:r w:rsidRPr="008314A2">
        <w:rPr>
          <w:rFonts w:eastAsia="Times New Roman" w:cs="Times New Roman"/>
          <w:szCs w:val="24"/>
        </w:rPr>
        <w:t>αμερικαν</w:t>
      </w:r>
      <w:r>
        <w:rPr>
          <w:rFonts w:eastAsia="Times New Roman" w:cs="Times New Roman"/>
          <w:szCs w:val="24"/>
        </w:rPr>
        <w:t>ονατοϊκή</w:t>
      </w:r>
      <w:proofErr w:type="spellEnd"/>
      <w:r w:rsidRPr="008314A2">
        <w:rPr>
          <w:rFonts w:eastAsia="Times New Roman" w:cs="Times New Roman"/>
          <w:szCs w:val="24"/>
        </w:rPr>
        <w:t xml:space="preserve"> παρέμβαση έχει στόχο ένα</w:t>
      </w:r>
      <w:r>
        <w:rPr>
          <w:rFonts w:eastAsia="Times New Roman" w:cs="Times New Roman"/>
          <w:szCs w:val="24"/>
        </w:rPr>
        <w:t>ν</w:t>
      </w:r>
      <w:r w:rsidRPr="008314A2">
        <w:rPr>
          <w:rFonts w:eastAsia="Times New Roman" w:cs="Times New Roman"/>
          <w:szCs w:val="24"/>
        </w:rPr>
        <w:t xml:space="preserve"> νέο συμβιβασμό για τη συνεκμετάλλευση του Αιγαίου και των κυπριακών θαλασσίων ζωνών</w:t>
      </w:r>
      <w:r>
        <w:rPr>
          <w:rFonts w:eastAsia="Times New Roman" w:cs="Times New Roman"/>
          <w:szCs w:val="24"/>
        </w:rPr>
        <w:t xml:space="preserve">. </w:t>
      </w:r>
    </w:p>
    <w:p w14:paraId="01A9E1C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Οι μύθοι </w:t>
      </w:r>
      <w:r w:rsidRPr="008F0891">
        <w:rPr>
          <w:rFonts w:eastAsia="Times New Roman" w:cs="Times New Roman"/>
          <w:bCs/>
          <w:shd w:val="clear" w:color="auto" w:fill="FFFFFF"/>
        </w:rPr>
        <w:t>που</w:t>
      </w:r>
      <w:r>
        <w:rPr>
          <w:rFonts w:eastAsia="Times New Roman" w:cs="Times New Roman"/>
          <w:szCs w:val="24"/>
        </w:rPr>
        <w:t xml:space="preserve"> κα</w:t>
      </w:r>
      <w:r>
        <w:rPr>
          <w:rFonts w:eastAsia="Times New Roman" w:cs="Times New Roman"/>
          <w:szCs w:val="24"/>
        </w:rPr>
        <w:t xml:space="preserve">λλιεργεί </w:t>
      </w:r>
      <w:r w:rsidRPr="008314A2">
        <w:rPr>
          <w:rFonts w:eastAsia="Times New Roman" w:cs="Times New Roman"/>
          <w:szCs w:val="24"/>
        </w:rPr>
        <w:t xml:space="preserve">ο ΣΥΡΙΖΑ και τα διάφορα παπαγαλάκια του για τη </w:t>
      </w:r>
      <w:r>
        <w:rPr>
          <w:rFonts w:eastAsia="Times New Roman" w:cs="Times New Roman"/>
          <w:szCs w:val="24"/>
        </w:rPr>
        <w:t>Σ</w:t>
      </w:r>
      <w:r w:rsidRPr="008314A2">
        <w:rPr>
          <w:rFonts w:eastAsia="Times New Roman" w:cs="Times New Roman"/>
          <w:szCs w:val="24"/>
        </w:rPr>
        <w:t>υμφωνία τ</w:t>
      </w:r>
      <w:r>
        <w:rPr>
          <w:rFonts w:eastAsia="Times New Roman" w:cs="Times New Roman"/>
          <w:szCs w:val="24"/>
        </w:rPr>
        <w:t xml:space="preserve">ων Πρεσπών και οι πανηγυρισμοί περί ειρήνης και </w:t>
      </w:r>
      <w:r w:rsidRPr="008314A2">
        <w:rPr>
          <w:rFonts w:eastAsia="Times New Roman" w:cs="Times New Roman"/>
          <w:szCs w:val="24"/>
        </w:rPr>
        <w:t>σταθερότητα</w:t>
      </w:r>
      <w:r>
        <w:rPr>
          <w:rFonts w:eastAsia="Times New Roman" w:cs="Times New Roman"/>
          <w:szCs w:val="24"/>
        </w:rPr>
        <w:t>ς</w:t>
      </w:r>
      <w:r w:rsidRPr="008314A2">
        <w:rPr>
          <w:rFonts w:eastAsia="Times New Roman" w:cs="Times New Roman"/>
          <w:szCs w:val="24"/>
        </w:rPr>
        <w:t xml:space="preserve"> στα Βαλκάνια</w:t>
      </w:r>
      <w:r>
        <w:rPr>
          <w:rFonts w:eastAsia="Times New Roman" w:cs="Times New Roman"/>
          <w:szCs w:val="24"/>
        </w:rPr>
        <w:t>,</w:t>
      </w:r>
      <w:r w:rsidRPr="008314A2">
        <w:rPr>
          <w:rFonts w:eastAsia="Times New Roman" w:cs="Times New Roman"/>
          <w:szCs w:val="24"/>
        </w:rPr>
        <w:t xml:space="preserve"> μετά την ένταξη της Πρώην Γιουγκοσλαβικής Δημοκρατίας της Μακεδονίας στο ΝΑΤΟ</w:t>
      </w:r>
      <w:r>
        <w:rPr>
          <w:rFonts w:eastAsia="Times New Roman" w:cs="Times New Roman"/>
          <w:szCs w:val="24"/>
        </w:rPr>
        <w:t>,</w:t>
      </w:r>
      <w:r w:rsidRPr="008314A2">
        <w:rPr>
          <w:rFonts w:eastAsia="Times New Roman" w:cs="Times New Roman"/>
          <w:szCs w:val="24"/>
        </w:rPr>
        <w:t xml:space="preserve"> καταρρίπτονται από την κατάσταση που</w:t>
      </w:r>
      <w:r w:rsidRPr="008314A2">
        <w:rPr>
          <w:rFonts w:eastAsia="Times New Roman" w:cs="Times New Roman"/>
          <w:szCs w:val="24"/>
        </w:rPr>
        <w:t xml:space="preserve"> επικρατεί στην πε</w:t>
      </w:r>
      <w:r w:rsidRPr="00D3232B">
        <w:rPr>
          <w:rFonts w:eastAsia="Times New Roman" w:cs="Times New Roman"/>
          <w:szCs w:val="24"/>
        </w:rPr>
        <w:t>ριοχή, τα παζάρια για την αλλαγή συνόρων. Διαψεύδονται και από την πορεία των σχέσεων Ελλάδας</w:t>
      </w:r>
      <w:r>
        <w:rPr>
          <w:rFonts w:eastAsia="Times New Roman" w:cs="Times New Roman"/>
          <w:szCs w:val="24"/>
        </w:rPr>
        <w:t xml:space="preserve"> </w:t>
      </w:r>
      <w:r w:rsidRPr="00D3232B">
        <w:rPr>
          <w:rFonts w:eastAsia="Times New Roman" w:cs="Times New Roman"/>
          <w:szCs w:val="24"/>
        </w:rPr>
        <w:t>-</w:t>
      </w:r>
      <w:r>
        <w:rPr>
          <w:rFonts w:eastAsia="Times New Roman" w:cs="Times New Roman"/>
          <w:szCs w:val="24"/>
        </w:rPr>
        <w:t xml:space="preserve"> </w:t>
      </w:r>
      <w:r w:rsidRPr="00D3232B">
        <w:rPr>
          <w:rFonts w:eastAsia="Times New Roman" w:cs="Times New Roman"/>
          <w:szCs w:val="24"/>
        </w:rPr>
        <w:t>Τουρκίας, οι οποίες είναι μέλη του ΝΑΤΟ από το 1952 και επιπλέον συνεργάζονται για την ενταξιακή διαδικασία της Τουρκίας στην Ευρωπαϊκή Ένωση.</w:t>
      </w:r>
      <w:r w:rsidRPr="00D3232B">
        <w:rPr>
          <w:rFonts w:eastAsia="Times New Roman" w:cs="Times New Roman"/>
          <w:szCs w:val="24"/>
        </w:rPr>
        <w:t xml:space="preserve"> </w:t>
      </w:r>
    </w:p>
    <w:p w14:paraId="01A9E1C5" w14:textId="77777777" w:rsidR="00887A51" w:rsidRDefault="009C255F">
      <w:pPr>
        <w:spacing w:after="0" w:line="600" w:lineRule="auto"/>
        <w:ind w:firstLine="720"/>
        <w:jc w:val="both"/>
        <w:rPr>
          <w:rFonts w:eastAsia="Times New Roman" w:cs="Times New Roman"/>
          <w:szCs w:val="24"/>
        </w:rPr>
      </w:pPr>
      <w:r w:rsidRPr="00D3232B">
        <w:rPr>
          <w:rFonts w:eastAsia="Times New Roman" w:cs="Times New Roman"/>
          <w:szCs w:val="24"/>
        </w:rPr>
        <w:t xml:space="preserve">Έχουν συνάψει πολλές συμφωνίες προς όφελος των καπιταλιστών </w:t>
      </w:r>
      <w:r>
        <w:rPr>
          <w:rFonts w:eastAsia="Times New Roman" w:cs="Times New Roman"/>
          <w:szCs w:val="24"/>
        </w:rPr>
        <w:t>-</w:t>
      </w:r>
      <w:r w:rsidRPr="00D3232B">
        <w:rPr>
          <w:rFonts w:eastAsia="Times New Roman" w:cs="Times New Roman"/>
          <w:szCs w:val="24"/>
        </w:rPr>
        <w:t xml:space="preserve">εκατέρωθεν </w:t>
      </w:r>
      <w:r>
        <w:rPr>
          <w:rFonts w:eastAsia="Times New Roman" w:cs="Times New Roman"/>
          <w:szCs w:val="24"/>
        </w:rPr>
        <w:t xml:space="preserve">και των δύο πλευρών- </w:t>
      </w:r>
      <w:r w:rsidRPr="00D3232B">
        <w:rPr>
          <w:rFonts w:eastAsia="Times New Roman" w:cs="Times New Roman"/>
          <w:szCs w:val="24"/>
        </w:rPr>
        <w:t xml:space="preserve">αλλά οι εντάσεις </w:t>
      </w:r>
      <w:r w:rsidRPr="00D3232B">
        <w:rPr>
          <w:rFonts w:eastAsia="Times New Roman" w:cs="Times New Roman"/>
          <w:szCs w:val="24"/>
        </w:rPr>
        <w:lastRenderedPageBreak/>
        <w:t>διαιωνίζονται. Αυτά είναι επίσης συγκεκριμένα, παρ</w:t>
      </w:r>
      <w:r>
        <w:rPr>
          <w:rFonts w:eastAsia="Times New Roman" w:cs="Times New Roman"/>
          <w:szCs w:val="24"/>
        </w:rPr>
        <w:t xml:space="preserve">’ </w:t>
      </w:r>
      <w:r w:rsidRPr="00D3232B">
        <w:rPr>
          <w:rFonts w:eastAsia="Times New Roman" w:cs="Times New Roman"/>
          <w:szCs w:val="24"/>
        </w:rPr>
        <w:t>ότι θέλουν</w:t>
      </w:r>
      <w:r w:rsidRPr="008314A2">
        <w:rPr>
          <w:rFonts w:eastAsia="Times New Roman" w:cs="Times New Roman"/>
          <w:szCs w:val="24"/>
        </w:rPr>
        <w:t xml:space="preserve"> να μας κάνουν να τα ξεχάσουμε </w:t>
      </w:r>
      <w:r>
        <w:rPr>
          <w:rFonts w:eastAsia="Times New Roman" w:cs="Times New Roman"/>
          <w:szCs w:val="24"/>
        </w:rPr>
        <w:t>ή</w:t>
      </w:r>
      <w:r w:rsidRPr="008314A2">
        <w:rPr>
          <w:rFonts w:eastAsia="Times New Roman" w:cs="Times New Roman"/>
          <w:szCs w:val="24"/>
        </w:rPr>
        <w:t xml:space="preserve"> έστω να τα υποβαθμίσουμε ως προβλήματα</w:t>
      </w:r>
      <w:r>
        <w:rPr>
          <w:rFonts w:eastAsia="Times New Roman" w:cs="Times New Roman"/>
          <w:szCs w:val="24"/>
        </w:rPr>
        <w:t>,</w:t>
      </w:r>
      <w:r w:rsidRPr="008314A2">
        <w:rPr>
          <w:rFonts w:eastAsia="Times New Roman" w:cs="Times New Roman"/>
          <w:szCs w:val="24"/>
        </w:rPr>
        <w:t xml:space="preserve"> ως ζητήμα</w:t>
      </w:r>
      <w:r w:rsidRPr="008314A2">
        <w:rPr>
          <w:rFonts w:eastAsia="Times New Roman" w:cs="Times New Roman"/>
          <w:szCs w:val="24"/>
        </w:rPr>
        <w:t>τα</w:t>
      </w:r>
      <w:r>
        <w:rPr>
          <w:rFonts w:eastAsia="Times New Roman" w:cs="Times New Roman"/>
          <w:szCs w:val="24"/>
        </w:rPr>
        <w:t xml:space="preserve">. </w:t>
      </w:r>
    </w:p>
    <w:p w14:paraId="01A9E1C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w:t>
      </w:r>
      <w:r w:rsidRPr="008314A2">
        <w:rPr>
          <w:rFonts w:eastAsia="Times New Roman" w:cs="Times New Roman"/>
          <w:szCs w:val="24"/>
        </w:rPr>
        <w:t xml:space="preserve">αραμένει το </w:t>
      </w:r>
      <w:r>
        <w:rPr>
          <w:rFonts w:eastAsia="Times New Roman" w:cs="Times New Roman"/>
          <w:szCs w:val="24"/>
          <w:lang w:val="en-US"/>
        </w:rPr>
        <w:t>casus</w:t>
      </w:r>
      <w:r w:rsidRPr="00A61A9D">
        <w:rPr>
          <w:rFonts w:eastAsia="Times New Roman" w:cs="Times New Roman"/>
          <w:szCs w:val="24"/>
        </w:rPr>
        <w:t xml:space="preserve"> </w:t>
      </w:r>
      <w:r>
        <w:rPr>
          <w:rFonts w:eastAsia="Times New Roman" w:cs="Times New Roman"/>
          <w:szCs w:val="24"/>
          <w:lang w:val="en-US"/>
        </w:rPr>
        <w:t>belli</w:t>
      </w:r>
      <w:r w:rsidRPr="008314A2">
        <w:rPr>
          <w:rFonts w:eastAsia="Times New Roman" w:cs="Times New Roman"/>
          <w:szCs w:val="24"/>
        </w:rPr>
        <w:t xml:space="preserve"> σε περίπτωση που η Ελλάδα επεκτείνει την αιγιαλίτιδα ζώνη</w:t>
      </w:r>
      <w:r w:rsidRPr="00A61A9D">
        <w:rPr>
          <w:rFonts w:eastAsia="Times New Roman" w:cs="Times New Roman"/>
          <w:szCs w:val="24"/>
        </w:rPr>
        <w:t>,</w:t>
      </w:r>
      <w:r w:rsidRPr="008314A2">
        <w:rPr>
          <w:rFonts w:eastAsia="Times New Roman" w:cs="Times New Roman"/>
          <w:szCs w:val="24"/>
        </w:rPr>
        <w:t xml:space="preserve"> τα χωρικά ύδατα από τα 6 στα 12 ναυτικά μίλια</w:t>
      </w:r>
      <w:r w:rsidRPr="00A61A9D">
        <w:rPr>
          <w:rFonts w:eastAsia="Times New Roman" w:cs="Times New Roman"/>
          <w:szCs w:val="24"/>
        </w:rPr>
        <w:t>,</w:t>
      </w:r>
      <w:r>
        <w:rPr>
          <w:rFonts w:eastAsia="Times New Roman" w:cs="Times New Roman"/>
          <w:szCs w:val="24"/>
        </w:rPr>
        <w:t xml:space="preserve"> σ</w:t>
      </w:r>
      <w:r w:rsidRPr="008314A2">
        <w:rPr>
          <w:rFonts w:eastAsia="Times New Roman" w:cs="Times New Roman"/>
          <w:szCs w:val="24"/>
        </w:rPr>
        <w:t xml:space="preserve">ύμφωνα με τις προβλέψεις της Διεθνούς </w:t>
      </w:r>
      <w:r>
        <w:rPr>
          <w:rFonts w:eastAsia="Times New Roman" w:cs="Times New Roman"/>
          <w:szCs w:val="24"/>
        </w:rPr>
        <w:t>Σύμβασης γ</w:t>
      </w:r>
      <w:r w:rsidRPr="008314A2">
        <w:rPr>
          <w:rFonts w:eastAsia="Times New Roman" w:cs="Times New Roman"/>
          <w:szCs w:val="24"/>
        </w:rPr>
        <w:t xml:space="preserve">ια </w:t>
      </w:r>
      <w:r>
        <w:rPr>
          <w:rFonts w:eastAsia="Times New Roman" w:cs="Times New Roman"/>
          <w:szCs w:val="24"/>
        </w:rPr>
        <w:t>τ</w:t>
      </w:r>
      <w:r w:rsidRPr="008314A2">
        <w:rPr>
          <w:rFonts w:eastAsia="Times New Roman" w:cs="Times New Roman"/>
          <w:szCs w:val="24"/>
        </w:rPr>
        <w:t xml:space="preserve">ο Δίκαιο </w:t>
      </w:r>
      <w:r>
        <w:rPr>
          <w:rFonts w:eastAsia="Times New Roman" w:cs="Times New Roman"/>
          <w:szCs w:val="24"/>
        </w:rPr>
        <w:t>τ</w:t>
      </w:r>
      <w:r w:rsidRPr="008314A2">
        <w:rPr>
          <w:rFonts w:eastAsia="Times New Roman" w:cs="Times New Roman"/>
          <w:szCs w:val="24"/>
        </w:rPr>
        <w:t xml:space="preserve">ης Θάλασσας του </w:t>
      </w:r>
      <w:r>
        <w:rPr>
          <w:rFonts w:eastAsia="Times New Roman" w:cs="Times New Roman"/>
          <w:szCs w:val="24"/>
        </w:rPr>
        <w:t>19</w:t>
      </w:r>
      <w:r w:rsidRPr="008314A2">
        <w:rPr>
          <w:rFonts w:eastAsia="Times New Roman" w:cs="Times New Roman"/>
          <w:szCs w:val="24"/>
        </w:rPr>
        <w:t>82</w:t>
      </w:r>
      <w:r>
        <w:rPr>
          <w:rFonts w:eastAsia="Times New Roman" w:cs="Times New Roman"/>
          <w:szCs w:val="24"/>
        </w:rPr>
        <w:t>. Χ</w:t>
      </w:r>
      <w:r w:rsidRPr="008314A2">
        <w:rPr>
          <w:rFonts w:eastAsia="Times New Roman" w:cs="Times New Roman"/>
          <w:szCs w:val="24"/>
        </w:rPr>
        <w:t xml:space="preserve">ιλιάδες τουρκικές παραβιάσεις </w:t>
      </w:r>
      <w:r w:rsidRPr="008314A2">
        <w:rPr>
          <w:rFonts w:eastAsia="Times New Roman" w:cs="Times New Roman"/>
          <w:szCs w:val="24"/>
        </w:rPr>
        <w:t>σημειώνονται για πολλά χρόνια μέχρι σήμερα</w:t>
      </w:r>
      <w:r>
        <w:rPr>
          <w:rFonts w:eastAsia="Times New Roman" w:cs="Times New Roman"/>
          <w:szCs w:val="24"/>
        </w:rPr>
        <w:t xml:space="preserve">. </w:t>
      </w:r>
    </w:p>
    <w:p w14:paraId="01A9E1C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8314A2">
        <w:rPr>
          <w:rFonts w:eastAsia="Times New Roman" w:cs="Times New Roman"/>
          <w:szCs w:val="24"/>
        </w:rPr>
        <w:t>ο ποιοτικό στοιχείο είναι η συν</w:t>
      </w:r>
      <w:r>
        <w:rPr>
          <w:rFonts w:eastAsia="Times New Roman" w:cs="Times New Roman"/>
          <w:szCs w:val="24"/>
        </w:rPr>
        <w:t>εχής</w:t>
      </w:r>
      <w:r w:rsidRPr="008314A2">
        <w:rPr>
          <w:rFonts w:eastAsia="Times New Roman" w:cs="Times New Roman"/>
          <w:szCs w:val="24"/>
        </w:rPr>
        <w:t xml:space="preserve"> διαχρονική αμφισβήτηση και παραβίαση των συνόρων και οι εντάσεις που αυτές προκαλούν</w:t>
      </w:r>
      <w:r>
        <w:rPr>
          <w:rFonts w:eastAsia="Times New Roman" w:cs="Times New Roman"/>
          <w:szCs w:val="24"/>
        </w:rPr>
        <w:t>,</w:t>
      </w:r>
      <w:r w:rsidRPr="008314A2">
        <w:rPr>
          <w:rFonts w:eastAsia="Times New Roman" w:cs="Times New Roman"/>
          <w:szCs w:val="24"/>
        </w:rPr>
        <w:t xml:space="preserve"> ανάλογα με τη χρονική συγκυρία</w:t>
      </w:r>
      <w:r>
        <w:rPr>
          <w:rFonts w:eastAsia="Times New Roman" w:cs="Times New Roman"/>
          <w:szCs w:val="24"/>
        </w:rPr>
        <w:t>,</w:t>
      </w:r>
      <w:r w:rsidRPr="008314A2">
        <w:rPr>
          <w:rFonts w:eastAsia="Times New Roman" w:cs="Times New Roman"/>
          <w:szCs w:val="24"/>
        </w:rPr>
        <w:t xml:space="preserve"> τον επιχειρησιακό σχεδιασμό</w:t>
      </w:r>
      <w:r>
        <w:rPr>
          <w:rFonts w:eastAsia="Times New Roman" w:cs="Times New Roman"/>
          <w:szCs w:val="24"/>
        </w:rPr>
        <w:t>,</w:t>
      </w:r>
      <w:r w:rsidRPr="008314A2">
        <w:rPr>
          <w:rFonts w:eastAsia="Times New Roman" w:cs="Times New Roman"/>
          <w:szCs w:val="24"/>
        </w:rPr>
        <w:t xml:space="preserve"> το</w:t>
      </w:r>
      <w:r>
        <w:rPr>
          <w:rFonts w:eastAsia="Times New Roman" w:cs="Times New Roman"/>
          <w:szCs w:val="24"/>
        </w:rPr>
        <w:t>ν</w:t>
      </w:r>
      <w:r w:rsidRPr="008314A2">
        <w:rPr>
          <w:rFonts w:eastAsia="Times New Roman" w:cs="Times New Roman"/>
          <w:szCs w:val="24"/>
        </w:rPr>
        <w:t xml:space="preserve"> χαρακτήρα του περιστατι</w:t>
      </w:r>
      <w:r w:rsidRPr="008314A2">
        <w:rPr>
          <w:rFonts w:eastAsia="Times New Roman" w:cs="Times New Roman"/>
          <w:szCs w:val="24"/>
        </w:rPr>
        <w:t xml:space="preserve">κού και των κινήσεων των </w:t>
      </w:r>
      <w:r w:rsidRPr="00D3232B">
        <w:rPr>
          <w:rFonts w:eastAsia="Times New Roman" w:cs="Times New Roman"/>
          <w:szCs w:val="24"/>
        </w:rPr>
        <w:t xml:space="preserve">ελληνικών Ενόπλων Δυνάμεων, το επίπεδο επικινδυνότητας κάθε εμπλοκής, τον κίνδυνο ατυχήματος και τόσα άλλα. </w:t>
      </w:r>
    </w:p>
    <w:p w14:paraId="01A9E1C8" w14:textId="77777777" w:rsidR="00887A51" w:rsidRDefault="009C255F">
      <w:pPr>
        <w:spacing w:after="0" w:line="600" w:lineRule="auto"/>
        <w:ind w:firstLine="720"/>
        <w:jc w:val="both"/>
        <w:rPr>
          <w:rFonts w:eastAsia="Times New Roman" w:cs="Times New Roman"/>
          <w:szCs w:val="24"/>
        </w:rPr>
      </w:pPr>
      <w:r w:rsidRPr="00D3232B">
        <w:rPr>
          <w:rFonts w:eastAsia="Times New Roman" w:cs="Times New Roman"/>
          <w:szCs w:val="24"/>
        </w:rPr>
        <w:t xml:space="preserve">Μας προειδοποιούν επίσης οι δεκάδες τούρκικες </w:t>
      </w:r>
      <w:proofErr w:type="spellStart"/>
      <w:r w:rsidRPr="00D3232B">
        <w:rPr>
          <w:rFonts w:eastAsia="Times New Roman" w:cs="Times New Roman"/>
          <w:szCs w:val="24"/>
          <w:lang w:val="en-US"/>
        </w:rPr>
        <w:t>Navtex</w:t>
      </w:r>
      <w:proofErr w:type="spellEnd"/>
      <w:r w:rsidRPr="00D3232B">
        <w:rPr>
          <w:rFonts w:eastAsia="Times New Roman" w:cs="Times New Roman"/>
          <w:szCs w:val="24"/>
        </w:rPr>
        <w:t xml:space="preserve"> ή </w:t>
      </w:r>
      <w:proofErr w:type="spellStart"/>
      <w:r w:rsidRPr="00D3232B">
        <w:rPr>
          <w:rFonts w:eastAsia="Times New Roman" w:cs="Times New Roman"/>
          <w:szCs w:val="24"/>
          <w:lang w:val="en-US"/>
        </w:rPr>
        <w:t>Notam</w:t>
      </w:r>
      <w:proofErr w:type="spellEnd"/>
      <w:r w:rsidRPr="00D3232B">
        <w:rPr>
          <w:rFonts w:eastAsia="Times New Roman" w:cs="Times New Roman"/>
          <w:szCs w:val="24"/>
        </w:rPr>
        <w:t xml:space="preserve">, με τις οποίες ανακοινώνεται η δέσμευση εναέριου ή θαλάσσιου </w:t>
      </w:r>
      <w:r w:rsidRPr="00D3232B">
        <w:rPr>
          <w:rFonts w:eastAsia="Times New Roman" w:cs="Times New Roman"/>
          <w:szCs w:val="24"/>
        </w:rPr>
        <w:t>χώρου της Ελλάδας ή της Κύπρου για στρατιωτικές ασκήσεις, για έρευνες, για γεωτρήσεις</w:t>
      </w:r>
      <w:r>
        <w:rPr>
          <w:rFonts w:eastAsia="Times New Roman" w:cs="Times New Roman"/>
          <w:szCs w:val="24"/>
        </w:rPr>
        <w:t>,</w:t>
      </w:r>
      <w:r w:rsidRPr="00D3232B">
        <w:rPr>
          <w:rFonts w:eastAsia="Times New Roman" w:cs="Times New Roman"/>
          <w:szCs w:val="24"/>
        </w:rPr>
        <w:t xml:space="preserve"> για υδρογονάνθρακες. Οι κινήσεις αυτές</w:t>
      </w:r>
      <w:r w:rsidRPr="008314A2">
        <w:rPr>
          <w:rFonts w:eastAsia="Times New Roman" w:cs="Times New Roman"/>
          <w:szCs w:val="24"/>
        </w:rPr>
        <w:t xml:space="preserve"> έχουν αναβαθμιστεί το τελευταίο διάστημα</w:t>
      </w:r>
      <w:r>
        <w:rPr>
          <w:rFonts w:eastAsia="Times New Roman" w:cs="Times New Roman"/>
          <w:szCs w:val="24"/>
        </w:rPr>
        <w:t>,</w:t>
      </w:r>
      <w:r w:rsidRPr="008314A2">
        <w:rPr>
          <w:rFonts w:eastAsia="Times New Roman" w:cs="Times New Roman"/>
          <w:szCs w:val="24"/>
        </w:rPr>
        <w:t xml:space="preserve"> όπως </w:t>
      </w:r>
      <w:r w:rsidRPr="008314A2">
        <w:rPr>
          <w:rFonts w:eastAsia="Times New Roman" w:cs="Times New Roman"/>
          <w:szCs w:val="24"/>
        </w:rPr>
        <w:lastRenderedPageBreak/>
        <w:t xml:space="preserve">δείχνει και το πέρα-δώθε του ερευνητικού πλοίου </w:t>
      </w:r>
      <w:r>
        <w:rPr>
          <w:rFonts w:eastAsia="Times New Roman" w:cs="Times New Roman"/>
          <w:szCs w:val="24"/>
        </w:rPr>
        <w:t>«</w:t>
      </w:r>
      <w:r>
        <w:rPr>
          <w:rFonts w:eastAsia="Times New Roman" w:cs="Times New Roman"/>
          <w:szCs w:val="24"/>
        </w:rPr>
        <w:t>ΜΠΑ</w:t>
      </w:r>
      <w:r w:rsidRPr="008314A2">
        <w:rPr>
          <w:rFonts w:eastAsia="Times New Roman" w:cs="Times New Roman"/>
          <w:szCs w:val="24"/>
        </w:rPr>
        <w:t>ΡΜΠΑ</w:t>
      </w:r>
      <w:r>
        <w:rPr>
          <w:rFonts w:eastAsia="Times New Roman" w:cs="Times New Roman"/>
          <w:szCs w:val="24"/>
        </w:rPr>
        <w:t>ΡΟΣ</w:t>
      </w:r>
      <w:r>
        <w:rPr>
          <w:rFonts w:eastAsia="Times New Roman" w:cs="Times New Roman"/>
          <w:szCs w:val="24"/>
        </w:rPr>
        <w:t>»</w:t>
      </w:r>
      <w:r w:rsidRPr="008314A2">
        <w:rPr>
          <w:rFonts w:eastAsia="Times New Roman" w:cs="Times New Roman"/>
          <w:szCs w:val="24"/>
        </w:rPr>
        <w:t xml:space="preserve"> και του γεωτρύπανου </w:t>
      </w:r>
      <w:r>
        <w:rPr>
          <w:rFonts w:eastAsia="Times New Roman" w:cs="Times New Roman"/>
          <w:szCs w:val="24"/>
        </w:rPr>
        <w:t>«</w:t>
      </w:r>
      <w:r>
        <w:rPr>
          <w:rFonts w:eastAsia="Times New Roman" w:cs="Times New Roman"/>
          <w:szCs w:val="24"/>
        </w:rPr>
        <w:t>Π</w:t>
      </w:r>
      <w:r w:rsidRPr="008314A2">
        <w:rPr>
          <w:rFonts w:eastAsia="Times New Roman" w:cs="Times New Roman"/>
          <w:szCs w:val="24"/>
        </w:rPr>
        <w:t>ΟΡΘΗΤΗΣ</w:t>
      </w:r>
      <w:r>
        <w:rPr>
          <w:rFonts w:eastAsia="Times New Roman" w:cs="Times New Roman"/>
          <w:szCs w:val="24"/>
        </w:rPr>
        <w:t>»</w:t>
      </w:r>
      <w:r w:rsidRPr="008314A2">
        <w:rPr>
          <w:rFonts w:eastAsia="Times New Roman" w:cs="Times New Roman"/>
          <w:szCs w:val="24"/>
        </w:rPr>
        <w:t xml:space="preserve"> και αυτό μπορεί να αποτελέσει πηγή εντάσεων που ξεπερνούν τα καθιερωμένα</w:t>
      </w:r>
      <w:r>
        <w:rPr>
          <w:rFonts w:eastAsia="Times New Roman" w:cs="Times New Roman"/>
          <w:szCs w:val="24"/>
        </w:rPr>
        <w:t>. Η</w:t>
      </w:r>
      <w:r w:rsidRPr="008314A2">
        <w:rPr>
          <w:rFonts w:eastAsia="Times New Roman" w:cs="Times New Roman"/>
          <w:szCs w:val="24"/>
        </w:rPr>
        <w:t xml:space="preserve"> κατάσταση περιπλέκεται με τη συμφωνία που έχει συνάψει η </w:t>
      </w:r>
      <w:r>
        <w:rPr>
          <w:rFonts w:eastAsia="Times New Roman" w:cs="Times New Roman"/>
          <w:szCs w:val="24"/>
        </w:rPr>
        <w:t>τ</w:t>
      </w:r>
      <w:r w:rsidRPr="008314A2">
        <w:rPr>
          <w:rFonts w:eastAsia="Times New Roman" w:cs="Times New Roman"/>
          <w:szCs w:val="24"/>
        </w:rPr>
        <w:t>ουρκική κρατική εταιρεία πετρελαίου με τις αρχές του ψευδοκράτους για τη διεξαγωγή σχετικών ερευνών</w:t>
      </w:r>
      <w:r>
        <w:rPr>
          <w:rFonts w:eastAsia="Times New Roman" w:cs="Times New Roman"/>
          <w:szCs w:val="24"/>
        </w:rPr>
        <w:t xml:space="preserve">. </w:t>
      </w:r>
    </w:p>
    <w:p w14:paraId="01A9E1C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w:t>
      </w:r>
      <w:r w:rsidRPr="008314A2">
        <w:rPr>
          <w:rFonts w:eastAsia="Times New Roman" w:cs="Times New Roman"/>
          <w:szCs w:val="24"/>
        </w:rPr>
        <w:t xml:space="preserve">ε αυτά προστίθενται και διάφορες δηλώσεις </w:t>
      </w:r>
      <w:r>
        <w:rPr>
          <w:rFonts w:eastAsia="Times New Roman" w:cs="Times New Roman"/>
          <w:szCs w:val="24"/>
        </w:rPr>
        <w:t xml:space="preserve">του </w:t>
      </w:r>
      <w:proofErr w:type="spellStart"/>
      <w:r w:rsidRPr="008314A2">
        <w:rPr>
          <w:rFonts w:eastAsia="Times New Roman" w:cs="Times New Roman"/>
          <w:szCs w:val="24"/>
        </w:rPr>
        <w:t>Ερντογάν</w:t>
      </w:r>
      <w:proofErr w:type="spellEnd"/>
      <w:r>
        <w:rPr>
          <w:rFonts w:eastAsia="Times New Roman" w:cs="Times New Roman"/>
          <w:szCs w:val="24"/>
        </w:rPr>
        <w:t>,</w:t>
      </w:r>
      <w:r w:rsidRPr="008314A2">
        <w:rPr>
          <w:rFonts w:eastAsia="Times New Roman" w:cs="Times New Roman"/>
          <w:szCs w:val="24"/>
        </w:rPr>
        <w:t xml:space="preserve"> στελεχών της </w:t>
      </w:r>
      <w:r w:rsidRPr="00D3232B">
        <w:rPr>
          <w:rFonts w:eastAsia="Times New Roman" w:cs="Times New Roman"/>
          <w:szCs w:val="24"/>
        </w:rPr>
        <w:t>Κυβέρνησης και της αστικής αντιπολίτευσης της Τουρκίας για «γαλάζια πατρίδα», τις απειλές χρησιμοποίησης στρατιωτικών δυνάμεων</w:t>
      </w:r>
      <w:r>
        <w:rPr>
          <w:rFonts w:eastAsia="Times New Roman" w:cs="Times New Roman"/>
          <w:szCs w:val="24"/>
        </w:rPr>
        <w:t xml:space="preserve"> </w:t>
      </w:r>
      <w:r w:rsidRPr="00F331DF">
        <w:rPr>
          <w:rFonts w:eastAsia="Times New Roman"/>
          <w:bCs/>
        </w:rPr>
        <w:t>και</w:t>
      </w:r>
      <w:r w:rsidRPr="00D3232B">
        <w:rPr>
          <w:rFonts w:eastAsia="Times New Roman" w:cs="Times New Roman"/>
          <w:szCs w:val="24"/>
        </w:rPr>
        <w:t xml:space="preserve"> οι παρεμβάσεις στη Θράκη</w:t>
      </w:r>
      <w:r>
        <w:rPr>
          <w:rFonts w:eastAsia="Times New Roman" w:cs="Times New Roman"/>
          <w:szCs w:val="24"/>
        </w:rPr>
        <w:t>.</w:t>
      </w:r>
    </w:p>
    <w:p w14:paraId="01A9E1C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w:t>
      </w:r>
      <w:r w:rsidRPr="008314A2">
        <w:rPr>
          <w:rFonts w:eastAsia="Times New Roman" w:cs="Times New Roman"/>
          <w:szCs w:val="24"/>
        </w:rPr>
        <w:t>αράλληλα με αυτά τα γεγονότα</w:t>
      </w:r>
      <w:r>
        <w:rPr>
          <w:rFonts w:eastAsia="Times New Roman" w:cs="Times New Roman"/>
          <w:szCs w:val="24"/>
        </w:rPr>
        <w:t>,</w:t>
      </w:r>
      <w:r w:rsidRPr="008314A2">
        <w:rPr>
          <w:rFonts w:eastAsia="Times New Roman" w:cs="Times New Roman"/>
          <w:szCs w:val="24"/>
        </w:rPr>
        <w:t xml:space="preserve"> σημειώνονται επεμβάσεις του τουρκικού κράτους στην ευρύτερη περιοχή</w:t>
      </w:r>
      <w:r>
        <w:rPr>
          <w:rFonts w:eastAsia="Times New Roman" w:cs="Times New Roman"/>
          <w:szCs w:val="24"/>
        </w:rPr>
        <w:t>. Κ</w:t>
      </w:r>
      <w:r w:rsidRPr="008314A2">
        <w:rPr>
          <w:rFonts w:eastAsia="Times New Roman" w:cs="Times New Roman"/>
          <w:szCs w:val="24"/>
        </w:rPr>
        <w:t xml:space="preserve">αι αυτό </w:t>
      </w:r>
      <w:r>
        <w:rPr>
          <w:rFonts w:eastAsia="Times New Roman" w:cs="Times New Roman"/>
          <w:szCs w:val="24"/>
        </w:rPr>
        <w:t>ε</w:t>
      </w:r>
      <w:r w:rsidRPr="008314A2">
        <w:rPr>
          <w:rFonts w:eastAsia="Times New Roman" w:cs="Times New Roman"/>
          <w:szCs w:val="24"/>
        </w:rPr>
        <w:t>πίσης δεν πρέπει να το ξεχνάμε</w:t>
      </w:r>
      <w:r>
        <w:rPr>
          <w:rFonts w:eastAsia="Times New Roman" w:cs="Times New Roman"/>
          <w:szCs w:val="24"/>
        </w:rPr>
        <w:t>. Ε</w:t>
      </w:r>
      <w:r w:rsidRPr="008314A2">
        <w:rPr>
          <w:rFonts w:eastAsia="Times New Roman" w:cs="Times New Roman"/>
          <w:szCs w:val="24"/>
        </w:rPr>
        <w:t xml:space="preserve">κτός από την Κύπρο κάνει στρατιωτικές επιχειρήσεις και διατηρεί βάση στη Συρία και σήμερα ετοιμάζεται για στρατιωτική επέμβαση στο </w:t>
      </w:r>
      <w:proofErr w:type="spellStart"/>
      <w:r>
        <w:rPr>
          <w:rFonts w:eastAsia="Times New Roman" w:cs="Times New Roman"/>
          <w:szCs w:val="24"/>
        </w:rPr>
        <w:t>Μανμπίτζ</w:t>
      </w:r>
      <w:proofErr w:type="spellEnd"/>
      <w:r>
        <w:rPr>
          <w:rFonts w:eastAsia="Times New Roman" w:cs="Times New Roman"/>
          <w:szCs w:val="24"/>
        </w:rPr>
        <w:t xml:space="preserve">, </w:t>
      </w:r>
      <w:r w:rsidRPr="008314A2">
        <w:rPr>
          <w:rFonts w:eastAsia="Times New Roman" w:cs="Times New Roman"/>
          <w:szCs w:val="24"/>
        </w:rPr>
        <w:t>απ</w:t>
      </w:r>
      <w:r w:rsidRPr="008314A2">
        <w:rPr>
          <w:rFonts w:eastAsia="Times New Roman" w:cs="Times New Roman"/>
          <w:szCs w:val="24"/>
        </w:rPr>
        <w:t>ειλώντας τον κουρδικό πληθυσμό</w:t>
      </w:r>
      <w:r>
        <w:rPr>
          <w:rFonts w:eastAsia="Times New Roman" w:cs="Times New Roman"/>
          <w:szCs w:val="24"/>
        </w:rPr>
        <w:t xml:space="preserve">. </w:t>
      </w:r>
    </w:p>
    <w:p w14:paraId="01A9E1C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Διατηρεί δεκαπέντε</w:t>
      </w:r>
      <w:r w:rsidRPr="008314A2">
        <w:rPr>
          <w:rFonts w:eastAsia="Times New Roman" w:cs="Times New Roman"/>
          <w:szCs w:val="24"/>
        </w:rPr>
        <w:t xml:space="preserve"> στρατόπεδα του τουρκικού στρατού στο βόρειο Ιράκ που επιχειρεί εντός της χώρας</w:t>
      </w:r>
      <w:r>
        <w:rPr>
          <w:rFonts w:eastAsia="Times New Roman" w:cs="Times New Roman"/>
          <w:szCs w:val="24"/>
        </w:rPr>
        <w:t>. Έχει στρατιωτικές βάσεις στη Σομαλία</w:t>
      </w:r>
      <w:r w:rsidRPr="008314A2">
        <w:rPr>
          <w:rFonts w:eastAsia="Times New Roman" w:cs="Times New Roman"/>
          <w:szCs w:val="24"/>
        </w:rPr>
        <w:t xml:space="preserve"> κοντά στο</w:t>
      </w:r>
      <w:r>
        <w:rPr>
          <w:rFonts w:eastAsia="Times New Roman" w:cs="Times New Roman"/>
          <w:szCs w:val="24"/>
        </w:rPr>
        <w:t>ν</w:t>
      </w:r>
      <w:r w:rsidRPr="008314A2">
        <w:rPr>
          <w:rFonts w:eastAsia="Times New Roman" w:cs="Times New Roman"/>
          <w:szCs w:val="24"/>
        </w:rPr>
        <w:t xml:space="preserve"> στρατηγικής σημασίας </w:t>
      </w:r>
      <w:r>
        <w:rPr>
          <w:rFonts w:eastAsia="Times New Roman" w:cs="Times New Roman"/>
          <w:szCs w:val="24"/>
        </w:rPr>
        <w:t xml:space="preserve">Κόλπο του </w:t>
      </w:r>
      <w:proofErr w:type="spellStart"/>
      <w:r>
        <w:rPr>
          <w:rFonts w:eastAsia="Times New Roman" w:cs="Times New Roman"/>
          <w:szCs w:val="24"/>
        </w:rPr>
        <w:t>Ά</w:t>
      </w:r>
      <w:r w:rsidRPr="008314A2">
        <w:rPr>
          <w:rFonts w:eastAsia="Times New Roman" w:cs="Times New Roman"/>
          <w:szCs w:val="24"/>
        </w:rPr>
        <w:t>ντεν</w:t>
      </w:r>
      <w:proofErr w:type="spellEnd"/>
      <w:r w:rsidRPr="008314A2">
        <w:rPr>
          <w:rFonts w:eastAsia="Times New Roman" w:cs="Times New Roman"/>
          <w:szCs w:val="24"/>
        </w:rPr>
        <w:t xml:space="preserve"> και τα στενά στην Ερυθρά Θάλασσα και το</w:t>
      </w:r>
      <w:r w:rsidRPr="008314A2">
        <w:rPr>
          <w:rFonts w:eastAsia="Times New Roman" w:cs="Times New Roman"/>
          <w:szCs w:val="24"/>
        </w:rPr>
        <w:t>ν Ινδικό Ωκεανό</w:t>
      </w:r>
      <w:r>
        <w:rPr>
          <w:rFonts w:eastAsia="Times New Roman" w:cs="Times New Roman"/>
          <w:szCs w:val="24"/>
        </w:rPr>
        <w:t>. Έ</w:t>
      </w:r>
      <w:r w:rsidRPr="008314A2">
        <w:rPr>
          <w:rFonts w:eastAsia="Times New Roman" w:cs="Times New Roman"/>
          <w:szCs w:val="24"/>
        </w:rPr>
        <w:t xml:space="preserve">χει βάση στο Κατάρ με </w:t>
      </w:r>
      <w:r>
        <w:rPr>
          <w:rFonts w:eastAsia="Times New Roman" w:cs="Times New Roman"/>
          <w:szCs w:val="24"/>
        </w:rPr>
        <w:t>πέντε χιλιάδες</w:t>
      </w:r>
      <w:r w:rsidRPr="008314A2">
        <w:rPr>
          <w:rFonts w:eastAsia="Times New Roman" w:cs="Times New Roman"/>
          <w:szCs w:val="24"/>
        </w:rPr>
        <w:t xml:space="preserve"> στρατιώτες και εγκατ</w:t>
      </w:r>
      <w:r>
        <w:rPr>
          <w:rFonts w:eastAsia="Times New Roman" w:cs="Times New Roman"/>
          <w:szCs w:val="24"/>
        </w:rPr>
        <w:t>αστάσεις</w:t>
      </w:r>
      <w:r w:rsidRPr="008314A2">
        <w:rPr>
          <w:rFonts w:eastAsia="Times New Roman" w:cs="Times New Roman"/>
          <w:szCs w:val="24"/>
        </w:rPr>
        <w:t xml:space="preserve"> για πολεμικά πλοία και αεροσκάφη και άλλα</w:t>
      </w:r>
      <w:r>
        <w:rPr>
          <w:rFonts w:eastAsia="Times New Roman" w:cs="Times New Roman"/>
          <w:szCs w:val="24"/>
        </w:rPr>
        <w:t>. Π</w:t>
      </w:r>
      <w:r w:rsidRPr="008314A2">
        <w:rPr>
          <w:rFonts w:eastAsia="Times New Roman" w:cs="Times New Roman"/>
          <w:szCs w:val="24"/>
        </w:rPr>
        <w:t>ροσβλέπει σε βάσ</w:t>
      </w:r>
      <w:r>
        <w:rPr>
          <w:rFonts w:eastAsia="Times New Roman" w:cs="Times New Roman"/>
          <w:szCs w:val="24"/>
        </w:rPr>
        <w:t>εις</w:t>
      </w:r>
      <w:r w:rsidRPr="008314A2">
        <w:rPr>
          <w:rFonts w:eastAsia="Times New Roman" w:cs="Times New Roman"/>
          <w:szCs w:val="24"/>
        </w:rPr>
        <w:t xml:space="preserve"> στο Σουδάν</w:t>
      </w:r>
      <w:r>
        <w:rPr>
          <w:rFonts w:eastAsia="Times New Roman" w:cs="Times New Roman"/>
          <w:szCs w:val="24"/>
        </w:rPr>
        <w:t>.</w:t>
      </w:r>
      <w:r w:rsidRPr="008314A2">
        <w:rPr>
          <w:rFonts w:eastAsia="Times New Roman" w:cs="Times New Roman"/>
          <w:szCs w:val="24"/>
        </w:rPr>
        <w:t xml:space="preserve"> </w:t>
      </w:r>
    </w:p>
    <w:p w14:paraId="01A9E1CC" w14:textId="77777777" w:rsidR="00887A51" w:rsidRDefault="009C255F">
      <w:pPr>
        <w:spacing w:after="0" w:line="600" w:lineRule="auto"/>
        <w:ind w:firstLine="720"/>
        <w:jc w:val="both"/>
        <w:rPr>
          <w:rFonts w:eastAsia="Times New Roman" w:cs="Times New Roman"/>
          <w:szCs w:val="24"/>
        </w:rPr>
      </w:pPr>
      <w:r w:rsidRPr="008314A2">
        <w:rPr>
          <w:rFonts w:eastAsia="Times New Roman" w:cs="Times New Roman"/>
          <w:szCs w:val="24"/>
        </w:rPr>
        <w:t>Η Τουρκική παρουσία στα Βαλκάνια αναβαθμίζεται οικονομικά</w:t>
      </w:r>
      <w:r>
        <w:rPr>
          <w:rFonts w:eastAsia="Times New Roman" w:cs="Times New Roman"/>
          <w:szCs w:val="24"/>
        </w:rPr>
        <w:t>,</w:t>
      </w:r>
      <w:r w:rsidRPr="008314A2">
        <w:rPr>
          <w:rFonts w:eastAsia="Times New Roman" w:cs="Times New Roman"/>
          <w:szCs w:val="24"/>
        </w:rPr>
        <w:t xml:space="preserve"> πολιτικά</w:t>
      </w:r>
      <w:r>
        <w:rPr>
          <w:rFonts w:eastAsia="Times New Roman" w:cs="Times New Roman"/>
          <w:szCs w:val="24"/>
        </w:rPr>
        <w:t>,</w:t>
      </w:r>
      <w:r w:rsidRPr="008314A2">
        <w:rPr>
          <w:rFonts w:eastAsia="Times New Roman" w:cs="Times New Roman"/>
          <w:szCs w:val="24"/>
        </w:rPr>
        <w:t xml:space="preserve"> στρατιωτικά</w:t>
      </w:r>
      <w:r>
        <w:rPr>
          <w:rFonts w:eastAsia="Times New Roman" w:cs="Times New Roman"/>
          <w:szCs w:val="24"/>
        </w:rPr>
        <w:t>,</w:t>
      </w:r>
      <w:r w:rsidRPr="008314A2">
        <w:rPr>
          <w:rFonts w:eastAsia="Times New Roman" w:cs="Times New Roman"/>
          <w:szCs w:val="24"/>
        </w:rPr>
        <w:t xml:space="preserve"> στην Αλβανία</w:t>
      </w:r>
      <w:r>
        <w:rPr>
          <w:rFonts w:eastAsia="Times New Roman" w:cs="Times New Roman"/>
          <w:szCs w:val="24"/>
        </w:rPr>
        <w:t>,</w:t>
      </w:r>
      <w:r w:rsidRPr="008314A2">
        <w:rPr>
          <w:rFonts w:eastAsia="Times New Roman" w:cs="Times New Roman"/>
          <w:szCs w:val="24"/>
        </w:rPr>
        <w:t xml:space="preserve"> στην πρώην Γιουγκοσλαβική Δημοκρατία της Μακεδονίας</w:t>
      </w:r>
      <w:r>
        <w:rPr>
          <w:rFonts w:eastAsia="Times New Roman" w:cs="Times New Roman"/>
          <w:szCs w:val="24"/>
        </w:rPr>
        <w:t>,</w:t>
      </w:r>
      <w:r w:rsidRPr="008314A2">
        <w:rPr>
          <w:rFonts w:eastAsia="Times New Roman" w:cs="Times New Roman"/>
          <w:szCs w:val="24"/>
        </w:rPr>
        <w:t xml:space="preserve"> στη Βοσνία</w:t>
      </w:r>
      <w:r>
        <w:rPr>
          <w:rFonts w:eastAsia="Times New Roman" w:cs="Times New Roman"/>
          <w:szCs w:val="24"/>
        </w:rPr>
        <w:t xml:space="preserve"> </w:t>
      </w:r>
      <w:r w:rsidRPr="008314A2">
        <w:rPr>
          <w:rFonts w:eastAsia="Times New Roman" w:cs="Times New Roman"/>
          <w:szCs w:val="24"/>
        </w:rPr>
        <w:t>-</w:t>
      </w:r>
      <w:r>
        <w:rPr>
          <w:rFonts w:eastAsia="Times New Roman" w:cs="Times New Roman"/>
          <w:szCs w:val="24"/>
        </w:rPr>
        <w:t xml:space="preserve"> </w:t>
      </w:r>
      <w:r w:rsidRPr="008314A2">
        <w:rPr>
          <w:rFonts w:eastAsia="Times New Roman" w:cs="Times New Roman"/>
          <w:szCs w:val="24"/>
        </w:rPr>
        <w:t>Ερζεγοβίνη και αλλού</w:t>
      </w:r>
      <w:r>
        <w:rPr>
          <w:rFonts w:eastAsia="Times New Roman" w:cs="Times New Roman"/>
          <w:szCs w:val="24"/>
        </w:rPr>
        <w:t>. Κ</w:t>
      </w:r>
      <w:r w:rsidRPr="008314A2">
        <w:rPr>
          <w:rFonts w:eastAsia="Times New Roman" w:cs="Times New Roman"/>
          <w:szCs w:val="24"/>
        </w:rPr>
        <w:t xml:space="preserve">αι όλα αυτά δεν είναι ούτε </w:t>
      </w:r>
      <w:proofErr w:type="spellStart"/>
      <w:r w:rsidRPr="008314A2">
        <w:rPr>
          <w:rFonts w:eastAsia="Times New Roman" w:cs="Times New Roman"/>
          <w:szCs w:val="24"/>
        </w:rPr>
        <w:t>fake</w:t>
      </w:r>
      <w:proofErr w:type="spellEnd"/>
      <w:r w:rsidRPr="008314A2">
        <w:rPr>
          <w:rFonts w:eastAsia="Times New Roman" w:cs="Times New Roman"/>
          <w:szCs w:val="24"/>
        </w:rPr>
        <w:t xml:space="preserve"> </w:t>
      </w:r>
      <w:proofErr w:type="spellStart"/>
      <w:r w:rsidRPr="008314A2">
        <w:rPr>
          <w:rFonts w:eastAsia="Times New Roman" w:cs="Times New Roman"/>
          <w:szCs w:val="24"/>
        </w:rPr>
        <w:t>news</w:t>
      </w:r>
      <w:proofErr w:type="spellEnd"/>
      <w:r w:rsidRPr="008314A2">
        <w:rPr>
          <w:rFonts w:eastAsia="Times New Roman" w:cs="Times New Roman"/>
          <w:szCs w:val="24"/>
        </w:rPr>
        <w:t xml:space="preserve"> </w:t>
      </w:r>
      <w:r w:rsidRPr="00D3232B">
        <w:rPr>
          <w:rFonts w:eastAsia="Times New Roman" w:cs="Times New Roman"/>
          <w:szCs w:val="24"/>
        </w:rPr>
        <w:t xml:space="preserve">ούτε είναι γενικά πολεμικές επιχειρήσεις ή στρατιωτικές βάσεις από αέρος ή μέσω ηλεκτρονικών απλά συστημάτων. </w:t>
      </w:r>
      <w:r w:rsidRPr="00C33F64">
        <w:rPr>
          <w:rFonts w:eastAsia="Times New Roman" w:cs="Times New Roman"/>
          <w:szCs w:val="24"/>
        </w:rPr>
        <w:t>Είναι και με στρατό</w:t>
      </w:r>
      <w:r w:rsidRPr="00C33F64">
        <w:rPr>
          <w:rFonts w:eastAsia="Times New Roman" w:cs="Times New Roman"/>
          <w:szCs w:val="24"/>
        </w:rPr>
        <w:t xml:space="preserve"> και με ενεργή παρουσία σε αυτές τις χώρες, μάλιστα, για χώρα μέλος του ΝΑΤΟ δίπλα στην Ελλάδα.</w:t>
      </w:r>
      <w:r>
        <w:rPr>
          <w:rFonts w:eastAsia="Times New Roman" w:cs="Times New Roman"/>
          <w:szCs w:val="24"/>
        </w:rPr>
        <w:t xml:space="preserve"> Τ</w:t>
      </w:r>
      <w:r w:rsidRPr="008314A2">
        <w:rPr>
          <w:rFonts w:eastAsia="Times New Roman" w:cs="Times New Roman"/>
          <w:szCs w:val="24"/>
        </w:rPr>
        <w:t>ο ίδιο βέβαια επιδιώκει</w:t>
      </w:r>
      <w:r w:rsidRPr="005D4FB0">
        <w:rPr>
          <w:rFonts w:eastAsia="Times New Roman" w:cs="Times New Roman"/>
          <w:szCs w:val="24"/>
        </w:rPr>
        <w:t xml:space="preserve"> </w:t>
      </w:r>
      <w:r w:rsidRPr="008314A2">
        <w:rPr>
          <w:rFonts w:eastAsia="Times New Roman" w:cs="Times New Roman"/>
          <w:szCs w:val="24"/>
        </w:rPr>
        <w:t>αντίστοιχα</w:t>
      </w:r>
      <w:r>
        <w:rPr>
          <w:rFonts w:eastAsia="Times New Roman" w:cs="Times New Roman"/>
          <w:szCs w:val="24"/>
        </w:rPr>
        <w:t>,</w:t>
      </w:r>
      <w:r w:rsidRPr="008314A2">
        <w:rPr>
          <w:rFonts w:eastAsia="Times New Roman" w:cs="Times New Roman"/>
          <w:szCs w:val="24"/>
        </w:rPr>
        <w:t xml:space="preserve"> από ό</w:t>
      </w:r>
      <w:r>
        <w:rPr>
          <w:rFonts w:eastAsia="Times New Roman" w:cs="Times New Roman"/>
          <w:szCs w:val="24"/>
        </w:rPr>
        <w:t>,</w:t>
      </w:r>
      <w:r w:rsidRPr="008314A2">
        <w:rPr>
          <w:rFonts w:eastAsia="Times New Roman" w:cs="Times New Roman"/>
          <w:szCs w:val="24"/>
        </w:rPr>
        <w:t>τι φαίνεται</w:t>
      </w:r>
      <w:r>
        <w:rPr>
          <w:rFonts w:eastAsia="Times New Roman" w:cs="Times New Roman"/>
          <w:szCs w:val="24"/>
        </w:rPr>
        <w:t>,</w:t>
      </w:r>
      <w:r w:rsidRPr="008314A2">
        <w:rPr>
          <w:rFonts w:eastAsia="Times New Roman" w:cs="Times New Roman"/>
          <w:szCs w:val="24"/>
        </w:rPr>
        <w:t xml:space="preserve"> να προωθήσει και η ελληνική </w:t>
      </w:r>
      <w:r>
        <w:rPr>
          <w:rFonts w:eastAsia="Times New Roman" w:cs="Times New Roman"/>
          <w:szCs w:val="24"/>
        </w:rPr>
        <w:t xml:space="preserve">Κυβέρνηση, </w:t>
      </w:r>
      <w:r w:rsidRPr="008314A2">
        <w:rPr>
          <w:rFonts w:eastAsia="Times New Roman" w:cs="Times New Roman"/>
          <w:szCs w:val="24"/>
        </w:rPr>
        <w:t>η Ελλάδα</w:t>
      </w:r>
      <w:r>
        <w:rPr>
          <w:rFonts w:eastAsia="Times New Roman" w:cs="Times New Roman"/>
          <w:szCs w:val="24"/>
        </w:rPr>
        <w:t xml:space="preserve">. </w:t>
      </w:r>
    </w:p>
    <w:p w14:paraId="01A9E1C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Ο</w:t>
      </w:r>
      <w:r w:rsidRPr="008314A2">
        <w:rPr>
          <w:rFonts w:eastAsia="Times New Roman" w:cs="Times New Roman"/>
          <w:szCs w:val="24"/>
        </w:rPr>
        <w:t xml:space="preserve"> στόχος για τη μετατροπή της Τουρκίας σε ενεργειακό κόμβο προωθείται τόσο σε συνεργασία με την Ευρωπαϊκή Ένωση για τη μεταφορά του </w:t>
      </w:r>
      <w:proofErr w:type="spellStart"/>
      <w:r w:rsidRPr="008314A2">
        <w:rPr>
          <w:rFonts w:eastAsia="Times New Roman" w:cs="Times New Roman"/>
          <w:szCs w:val="24"/>
        </w:rPr>
        <w:t>αζέρικου</w:t>
      </w:r>
      <w:proofErr w:type="spellEnd"/>
      <w:r w:rsidRPr="008314A2">
        <w:rPr>
          <w:rFonts w:eastAsia="Times New Roman" w:cs="Times New Roman"/>
          <w:szCs w:val="24"/>
        </w:rPr>
        <w:t xml:space="preserve"> φυσικού αερίου στην Ευρώπη μέσω του </w:t>
      </w:r>
      <w:r>
        <w:rPr>
          <w:rFonts w:eastAsia="Times New Roman" w:cs="Times New Roman"/>
          <w:szCs w:val="24"/>
        </w:rPr>
        <w:t>Τ</w:t>
      </w:r>
      <w:proofErr w:type="spellStart"/>
      <w:r>
        <w:rPr>
          <w:rFonts w:eastAsia="Times New Roman" w:cs="Times New Roman"/>
          <w:szCs w:val="24"/>
          <w:lang w:val="en-US"/>
        </w:rPr>
        <w:t>ap</w:t>
      </w:r>
      <w:proofErr w:type="spellEnd"/>
      <w:r>
        <w:rPr>
          <w:rFonts w:eastAsia="Times New Roman" w:cs="Times New Roman"/>
          <w:szCs w:val="24"/>
        </w:rPr>
        <w:t>,</w:t>
      </w:r>
      <w:r w:rsidRPr="008314A2">
        <w:rPr>
          <w:rFonts w:eastAsia="Times New Roman" w:cs="Times New Roman"/>
          <w:szCs w:val="24"/>
        </w:rPr>
        <w:t xml:space="preserve"> όσο και με τη Ρωσία με τον αγωγό </w:t>
      </w:r>
      <w:proofErr w:type="spellStart"/>
      <w:r w:rsidRPr="008314A2">
        <w:rPr>
          <w:rFonts w:eastAsia="Times New Roman" w:cs="Times New Roman"/>
          <w:szCs w:val="24"/>
        </w:rPr>
        <w:t>Turkish</w:t>
      </w:r>
      <w:proofErr w:type="spellEnd"/>
      <w:r w:rsidRPr="008314A2">
        <w:rPr>
          <w:rFonts w:eastAsia="Times New Roman" w:cs="Times New Roman"/>
          <w:szCs w:val="24"/>
        </w:rPr>
        <w:t xml:space="preserve"> </w:t>
      </w:r>
      <w:proofErr w:type="spellStart"/>
      <w:r w:rsidRPr="008314A2">
        <w:rPr>
          <w:rFonts w:eastAsia="Times New Roman" w:cs="Times New Roman"/>
          <w:szCs w:val="24"/>
        </w:rPr>
        <w:t>Stream</w:t>
      </w:r>
      <w:proofErr w:type="spellEnd"/>
      <w:r>
        <w:rPr>
          <w:rFonts w:eastAsia="Times New Roman" w:cs="Times New Roman"/>
          <w:szCs w:val="24"/>
        </w:rPr>
        <w:t xml:space="preserve">. </w:t>
      </w:r>
    </w:p>
    <w:p w14:paraId="01A9E1C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w:t>
      </w:r>
      <w:r w:rsidRPr="008314A2">
        <w:rPr>
          <w:rFonts w:eastAsia="Times New Roman" w:cs="Times New Roman"/>
          <w:szCs w:val="24"/>
        </w:rPr>
        <w:t xml:space="preserve">νισχύεται </w:t>
      </w:r>
      <w:r>
        <w:rPr>
          <w:rFonts w:eastAsia="Times New Roman" w:cs="Times New Roman"/>
          <w:szCs w:val="24"/>
        </w:rPr>
        <w:t>ε</w:t>
      </w:r>
      <w:r w:rsidRPr="008314A2">
        <w:rPr>
          <w:rFonts w:eastAsia="Times New Roman" w:cs="Times New Roman"/>
          <w:szCs w:val="24"/>
        </w:rPr>
        <w:t>πίσης η οικον</w:t>
      </w:r>
      <w:r w:rsidRPr="008314A2">
        <w:rPr>
          <w:rFonts w:eastAsia="Times New Roman" w:cs="Times New Roman"/>
          <w:szCs w:val="24"/>
        </w:rPr>
        <w:t>ομική συνεργασία της Τουρκίας με τη Ρωσία</w:t>
      </w:r>
      <w:r>
        <w:rPr>
          <w:rFonts w:eastAsia="Times New Roman" w:cs="Times New Roman"/>
          <w:szCs w:val="24"/>
        </w:rPr>
        <w:t>. Ο</w:t>
      </w:r>
      <w:r w:rsidRPr="008314A2">
        <w:rPr>
          <w:rFonts w:eastAsia="Times New Roman" w:cs="Times New Roman"/>
          <w:szCs w:val="24"/>
        </w:rPr>
        <w:t xml:space="preserve">λοκληρώθηκε το χτίσιμο του τουρκικού πυρηνικού σταθμού </w:t>
      </w:r>
      <w:proofErr w:type="spellStart"/>
      <w:r w:rsidRPr="008314A2">
        <w:rPr>
          <w:rFonts w:eastAsia="Times New Roman" w:cs="Times New Roman"/>
          <w:szCs w:val="24"/>
        </w:rPr>
        <w:t>Ακο</w:t>
      </w:r>
      <w:r>
        <w:rPr>
          <w:rFonts w:eastAsia="Times New Roman" w:cs="Times New Roman"/>
          <w:szCs w:val="24"/>
        </w:rPr>
        <w:t>ύγιου</w:t>
      </w:r>
      <w:proofErr w:type="spellEnd"/>
      <w:r>
        <w:rPr>
          <w:rFonts w:eastAsia="Times New Roman" w:cs="Times New Roman"/>
          <w:szCs w:val="24"/>
        </w:rPr>
        <w:t xml:space="preserve"> </w:t>
      </w:r>
      <w:r w:rsidRPr="008314A2">
        <w:rPr>
          <w:rFonts w:eastAsia="Times New Roman" w:cs="Times New Roman"/>
          <w:szCs w:val="24"/>
        </w:rPr>
        <w:t xml:space="preserve">και συνάμα μέσα από </w:t>
      </w:r>
      <w:r>
        <w:rPr>
          <w:rFonts w:eastAsia="Times New Roman" w:cs="Times New Roman"/>
          <w:szCs w:val="24"/>
        </w:rPr>
        <w:t>α</w:t>
      </w:r>
      <w:r w:rsidRPr="008314A2">
        <w:rPr>
          <w:rFonts w:eastAsia="Times New Roman" w:cs="Times New Roman"/>
          <w:szCs w:val="24"/>
        </w:rPr>
        <w:t>ντιθέσεις</w:t>
      </w:r>
      <w:r>
        <w:rPr>
          <w:rFonts w:eastAsia="Times New Roman" w:cs="Times New Roman"/>
          <w:szCs w:val="24"/>
        </w:rPr>
        <w:t>,</w:t>
      </w:r>
      <w:r w:rsidRPr="008314A2">
        <w:rPr>
          <w:rFonts w:eastAsia="Times New Roman" w:cs="Times New Roman"/>
          <w:szCs w:val="24"/>
        </w:rPr>
        <w:t xml:space="preserve"> παρεμβαίνουν </w:t>
      </w:r>
      <w:r>
        <w:rPr>
          <w:rFonts w:eastAsia="Times New Roman" w:cs="Times New Roman"/>
          <w:szCs w:val="24"/>
        </w:rPr>
        <w:t>α</w:t>
      </w:r>
      <w:r w:rsidRPr="008314A2">
        <w:rPr>
          <w:rFonts w:eastAsia="Times New Roman" w:cs="Times New Roman"/>
          <w:szCs w:val="24"/>
        </w:rPr>
        <w:t>πό κοινού στις εξελίξεις στη Συρία</w:t>
      </w:r>
      <w:r>
        <w:rPr>
          <w:rFonts w:eastAsia="Times New Roman" w:cs="Times New Roman"/>
          <w:szCs w:val="24"/>
        </w:rPr>
        <w:t xml:space="preserve">. </w:t>
      </w:r>
    </w:p>
    <w:p w14:paraId="01A9E1C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8314A2">
        <w:rPr>
          <w:rFonts w:eastAsia="Times New Roman" w:cs="Times New Roman"/>
          <w:szCs w:val="24"/>
        </w:rPr>
        <w:t>αυτόχρονα</w:t>
      </w:r>
      <w:r>
        <w:rPr>
          <w:rFonts w:eastAsia="Times New Roman" w:cs="Times New Roman"/>
          <w:szCs w:val="24"/>
        </w:rPr>
        <w:t>,</w:t>
      </w:r>
      <w:r w:rsidRPr="008314A2">
        <w:rPr>
          <w:rFonts w:eastAsia="Times New Roman" w:cs="Times New Roman"/>
          <w:szCs w:val="24"/>
        </w:rPr>
        <w:t xml:space="preserve"> έχει συμφωνηθεί η αγορά του ρωσικού πυραυλικού συστήμ</w:t>
      </w:r>
      <w:r w:rsidRPr="008314A2">
        <w:rPr>
          <w:rFonts w:eastAsia="Times New Roman" w:cs="Times New Roman"/>
          <w:szCs w:val="24"/>
        </w:rPr>
        <w:t>ατος S-400 που έχει προκαλέσει την</w:t>
      </w:r>
      <w:r>
        <w:rPr>
          <w:rFonts w:eastAsia="Times New Roman" w:cs="Times New Roman"/>
          <w:szCs w:val="24"/>
        </w:rPr>
        <w:t xml:space="preserve"> αντίδραση του ΝΑΤΟ και των ΗΠΑ, </w:t>
      </w:r>
      <w:r w:rsidRPr="008314A2">
        <w:rPr>
          <w:rFonts w:eastAsia="Times New Roman" w:cs="Times New Roman"/>
          <w:szCs w:val="24"/>
        </w:rPr>
        <w:t xml:space="preserve">με τις οποίες η Τουρκία διαπραγματεύεται την αγορά των σύγχρονων αεροσκαφών F-35 και στο παζάρι έχει μπει η απόκτηση του αμερικανικού πυραυλικού συστήματος </w:t>
      </w:r>
      <w:r w:rsidRPr="008314A2">
        <w:rPr>
          <w:rFonts w:eastAsia="Times New Roman" w:cs="Times New Roman"/>
          <w:szCs w:val="24"/>
        </w:rPr>
        <w:t>PATRIOT</w:t>
      </w:r>
      <w:r>
        <w:rPr>
          <w:rFonts w:eastAsia="Times New Roman" w:cs="Times New Roman"/>
          <w:szCs w:val="24"/>
        </w:rPr>
        <w:t>.</w:t>
      </w:r>
    </w:p>
    <w:p w14:paraId="01A9E1D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Οι</w:t>
      </w:r>
      <w:r w:rsidRPr="00867D42">
        <w:rPr>
          <w:rFonts w:eastAsia="Times New Roman" w:cs="Times New Roman"/>
          <w:szCs w:val="24"/>
        </w:rPr>
        <w:t xml:space="preserve"> αμερικανοτουρκικές σχ</w:t>
      </w:r>
      <w:r w:rsidRPr="00867D42">
        <w:rPr>
          <w:rFonts w:eastAsia="Times New Roman" w:cs="Times New Roman"/>
          <w:szCs w:val="24"/>
        </w:rPr>
        <w:t>έσεις είναι παραδοσιακ</w:t>
      </w:r>
      <w:r>
        <w:rPr>
          <w:rFonts w:eastAsia="Times New Roman" w:cs="Times New Roman"/>
          <w:szCs w:val="24"/>
        </w:rPr>
        <w:t>ές και έχουν χρησιμοποιηθεί ως α</w:t>
      </w:r>
      <w:r w:rsidRPr="00867D42">
        <w:rPr>
          <w:rFonts w:eastAsia="Times New Roman" w:cs="Times New Roman"/>
          <w:szCs w:val="24"/>
        </w:rPr>
        <w:t>ιχμή κατά της τότε Σοβιετικής Ένωσης</w:t>
      </w:r>
      <w:r>
        <w:rPr>
          <w:rFonts w:eastAsia="Times New Roman" w:cs="Times New Roman"/>
          <w:szCs w:val="24"/>
        </w:rPr>
        <w:t>. Τ</w:t>
      </w:r>
      <w:r w:rsidRPr="00867D42">
        <w:rPr>
          <w:rFonts w:eastAsia="Times New Roman" w:cs="Times New Roman"/>
          <w:szCs w:val="24"/>
        </w:rPr>
        <w:t>α</w:t>
      </w:r>
      <w:r>
        <w:rPr>
          <w:rFonts w:eastAsia="Times New Roman" w:cs="Times New Roman"/>
          <w:szCs w:val="24"/>
        </w:rPr>
        <w:t xml:space="preserve"> τελευταία χρόνια, όμως, οξύνονται οι α</w:t>
      </w:r>
      <w:r w:rsidRPr="00867D42">
        <w:rPr>
          <w:rFonts w:eastAsia="Times New Roman" w:cs="Times New Roman"/>
          <w:szCs w:val="24"/>
        </w:rPr>
        <w:t>ντιθέσεις ανάμεσα στις δύο χώρες</w:t>
      </w:r>
      <w:r>
        <w:rPr>
          <w:rFonts w:eastAsia="Times New Roman" w:cs="Times New Roman"/>
          <w:szCs w:val="24"/>
        </w:rPr>
        <w:t>.</w:t>
      </w:r>
      <w:r w:rsidRPr="00867D42">
        <w:rPr>
          <w:rFonts w:eastAsia="Times New Roman" w:cs="Times New Roman"/>
          <w:szCs w:val="24"/>
        </w:rPr>
        <w:t xml:space="preserve"> Οι </w:t>
      </w:r>
      <w:proofErr w:type="spellStart"/>
      <w:r w:rsidRPr="00867D42">
        <w:rPr>
          <w:rFonts w:eastAsia="Times New Roman" w:cs="Times New Roman"/>
          <w:szCs w:val="24"/>
        </w:rPr>
        <w:t>ρωσοτουρκικές</w:t>
      </w:r>
      <w:proofErr w:type="spellEnd"/>
      <w:r w:rsidRPr="00867D42">
        <w:rPr>
          <w:rFonts w:eastAsia="Times New Roman" w:cs="Times New Roman"/>
          <w:szCs w:val="24"/>
        </w:rPr>
        <w:t xml:space="preserve"> σχέσεις</w:t>
      </w:r>
      <w:r>
        <w:rPr>
          <w:rFonts w:eastAsia="Times New Roman" w:cs="Times New Roman"/>
          <w:szCs w:val="24"/>
        </w:rPr>
        <w:t>,</w:t>
      </w:r>
      <w:r w:rsidRPr="00867D42">
        <w:rPr>
          <w:rFonts w:eastAsia="Times New Roman" w:cs="Times New Roman"/>
          <w:szCs w:val="24"/>
        </w:rPr>
        <w:t xml:space="preserve"> η στήριξη των </w:t>
      </w:r>
      <w:r w:rsidRPr="00867D42">
        <w:rPr>
          <w:rFonts w:eastAsia="Times New Roman" w:cs="Times New Roman"/>
          <w:szCs w:val="24"/>
        </w:rPr>
        <w:lastRenderedPageBreak/>
        <w:t>ΗΠΑ στους Κούρδους της Συρίας και ο εξοπλισμός τω</w:t>
      </w:r>
      <w:r w:rsidRPr="00867D42">
        <w:rPr>
          <w:rFonts w:eastAsia="Times New Roman" w:cs="Times New Roman"/>
          <w:szCs w:val="24"/>
        </w:rPr>
        <w:t xml:space="preserve">ν </w:t>
      </w:r>
      <w:r>
        <w:rPr>
          <w:rFonts w:eastAsia="Times New Roman" w:cs="Times New Roman"/>
          <w:szCs w:val="24"/>
        </w:rPr>
        <w:t>«</w:t>
      </w:r>
      <w:r w:rsidRPr="00867D42">
        <w:rPr>
          <w:rFonts w:eastAsia="Times New Roman" w:cs="Times New Roman"/>
          <w:szCs w:val="24"/>
        </w:rPr>
        <w:t xml:space="preserve">Μονάδων Υπεράσπισης του </w:t>
      </w:r>
      <w:r>
        <w:rPr>
          <w:rFonts w:eastAsia="Times New Roman" w:cs="Times New Roman"/>
          <w:szCs w:val="24"/>
        </w:rPr>
        <w:t xml:space="preserve">Λαού», </w:t>
      </w:r>
      <w:r w:rsidRPr="00867D42">
        <w:rPr>
          <w:rFonts w:eastAsia="Times New Roman" w:cs="Times New Roman"/>
          <w:szCs w:val="24"/>
        </w:rPr>
        <w:t>όπως λέγονται</w:t>
      </w:r>
      <w:r>
        <w:rPr>
          <w:rFonts w:eastAsia="Times New Roman" w:cs="Times New Roman"/>
          <w:szCs w:val="24"/>
        </w:rPr>
        <w:t>,</w:t>
      </w:r>
      <w:r w:rsidRPr="00867D42">
        <w:rPr>
          <w:rFonts w:eastAsia="Times New Roman" w:cs="Times New Roman"/>
          <w:szCs w:val="24"/>
        </w:rPr>
        <w:t xml:space="preserve"> έχουν οδηγήσει σε νέες αντιπαραθέσεις</w:t>
      </w:r>
      <w:r>
        <w:rPr>
          <w:rFonts w:eastAsia="Times New Roman" w:cs="Times New Roman"/>
          <w:szCs w:val="24"/>
        </w:rPr>
        <w:t>.</w:t>
      </w:r>
    </w:p>
    <w:p w14:paraId="01A9E1D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Οι λαοί,</w:t>
      </w:r>
      <w:r w:rsidRPr="00867D42">
        <w:rPr>
          <w:rFonts w:eastAsia="Times New Roman" w:cs="Times New Roman"/>
          <w:szCs w:val="24"/>
        </w:rPr>
        <w:t xml:space="preserve"> βέβαια</w:t>
      </w:r>
      <w:r>
        <w:rPr>
          <w:rFonts w:eastAsia="Times New Roman" w:cs="Times New Roman"/>
          <w:szCs w:val="24"/>
        </w:rPr>
        <w:t xml:space="preserve">, </w:t>
      </w:r>
      <w:r w:rsidRPr="00867D42">
        <w:rPr>
          <w:rFonts w:eastAsia="Times New Roman" w:cs="Times New Roman"/>
          <w:szCs w:val="24"/>
        </w:rPr>
        <w:t>δεν μένουν με σταυρωμένα χέρια</w:t>
      </w:r>
      <w:r>
        <w:rPr>
          <w:rFonts w:eastAsia="Times New Roman" w:cs="Times New Roman"/>
          <w:szCs w:val="24"/>
        </w:rPr>
        <w:t>.</w:t>
      </w:r>
      <w:r w:rsidRPr="00867D42">
        <w:rPr>
          <w:rFonts w:eastAsia="Times New Roman" w:cs="Times New Roman"/>
          <w:szCs w:val="24"/>
        </w:rPr>
        <w:t xml:space="preserve"> Την </w:t>
      </w:r>
      <w:r>
        <w:rPr>
          <w:rFonts w:eastAsia="Times New Roman" w:cs="Times New Roman"/>
          <w:szCs w:val="24"/>
        </w:rPr>
        <w:t>κατεύθυνση της πάλης τη</w:t>
      </w:r>
      <w:r w:rsidRPr="00867D42">
        <w:rPr>
          <w:rFonts w:eastAsia="Times New Roman" w:cs="Times New Roman"/>
          <w:szCs w:val="24"/>
        </w:rPr>
        <w:t xml:space="preserve"> δε</w:t>
      </w:r>
      <w:r>
        <w:rPr>
          <w:rFonts w:eastAsia="Times New Roman" w:cs="Times New Roman"/>
          <w:szCs w:val="24"/>
        </w:rPr>
        <w:t xml:space="preserve">ίχνει η θέση μας. Και αν τα λέμε αυτά, είναι για να δούμε όλο το </w:t>
      </w:r>
      <w:proofErr w:type="spellStart"/>
      <w:r>
        <w:rPr>
          <w:rFonts w:eastAsia="Times New Roman" w:cs="Times New Roman"/>
          <w:szCs w:val="24"/>
        </w:rPr>
        <w:t>γεω</w:t>
      </w:r>
      <w:r w:rsidRPr="00867D42">
        <w:rPr>
          <w:rFonts w:eastAsia="Times New Roman" w:cs="Times New Roman"/>
          <w:szCs w:val="24"/>
        </w:rPr>
        <w:t>στρατηγικό</w:t>
      </w:r>
      <w:proofErr w:type="spellEnd"/>
      <w:r w:rsidRPr="00867D42">
        <w:rPr>
          <w:rFonts w:eastAsia="Times New Roman" w:cs="Times New Roman"/>
          <w:szCs w:val="24"/>
        </w:rPr>
        <w:t xml:space="preserve"> παιχνίδι</w:t>
      </w:r>
      <w:r>
        <w:rPr>
          <w:rFonts w:eastAsia="Times New Roman" w:cs="Times New Roman"/>
          <w:szCs w:val="24"/>
        </w:rPr>
        <w:t>,</w:t>
      </w:r>
      <w:r w:rsidRPr="00867D42">
        <w:rPr>
          <w:rFonts w:eastAsia="Times New Roman" w:cs="Times New Roman"/>
          <w:szCs w:val="24"/>
        </w:rPr>
        <w:t xml:space="preserve"> </w:t>
      </w:r>
      <w:r w:rsidRPr="00867D42">
        <w:rPr>
          <w:rFonts w:eastAsia="Times New Roman" w:cs="Times New Roman"/>
          <w:szCs w:val="24"/>
        </w:rPr>
        <w:t>να δούμε το σύνολο των αντιθέσεων</w:t>
      </w:r>
      <w:r>
        <w:rPr>
          <w:rFonts w:eastAsia="Times New Roman" w:cs="Times New Roman"/>
          <w:szCs w:val="24"/>
        </w:rPr>
        <w:t>,</w:t>
      </w:r>
      <w:r w:rsidRPr="00867D42">
        <w:rPr>
          <w:rFonts w:eastAsia="Times New Roman" w:cs="Times New Roman"/>
          <w:szCs w:val="24"/>
        </w:rPr>
        <w:t xml:space="preserve"> να δούμε </w:t>
      </w:r>
      <w:r>
        <w:rPr>
          <w:rFonts w:eastAsia="Times New Roman" w:cs="Times New Roman"/>
          <w:szCs w:val="24"/>
        </w:rPr>
        <w:t>πού</w:t>
      </w:r>
      <w:r w:rsidRPr="00867D42">
        <w:rPr>
          <w:rFonts w:eastAsia="Times New Roman" w:cs="Times New Roman"/>
          <w:szCs w:val="24"/>
        </w:rPr>
        <w:t xml:space="preserve"> εν</w:t>
      </w:r>
      <w:r>
        <w:rPr>
          <w:rFonts w:eastAsia="Times New Roman" w:cs="Times New Roman"/>
          <w:szCs w:val="24"/>
        </w:rPr>
        <w:t>τάσσεται αυτή η στρατηγική της ε</w:t>
      </w:r>
      <w:r w:rsidRPr="00867D42">
        <w:rPr>
          <w:rFonts w:eastAsia="Times New Roman" w:cs="Times New Roman"/>
          <w:szCs w:val="24"/>
        </w:rPr>
        <w:t>λληνικής Κυβέρνησης</w:t>
      </w:r>
      <w:r>
        <w:rPr>
          <w:rFonts w:eastAsia="Times New Roman" w:cs="Times New Roman"/>
          <w:szCs w:val="24"/>
        </w:rPr>
        <w:t>,</w:t>
      </w:r>
      <w:r w:rsidRPr="00867D42">
        <w:rPr>
          <w:rFonts w:eastAsia="Times New Roman" w:cs="Times New Roman"/>
          <w:szCs w:val="24"/>
        </w:rPr>
        <w:t xml:space="preserve"> η οποία </w:t>
      </w:r>
      <w:r>
        <w:rPr>
          <w:rFonts w:eastAsia="Times New Roman" w:cs="Times New Roman"/>
          <w:szCs w:val="24"/>
        </w:rPr>
        <w:t>με</w:t>
      </w:r>
      <w:r w:rsidRPr="00867D42">
        <w:rPr>
          <w:rFonts w:eastAsia="Times New Roman" w:cs="Times New Roman"/>
          <w:szCs w:val="24"/>
        </w:rPr>
        <w:t xml:space="preserve"> πολύ γρήγορα βήματα προωθήθηκε αυτά τα τέσσερα τελευταία χρόνια που η Κυβέρνηση της δήθεν Αριστεράς </w:t>
      </w:r>
      <w:r>
        <w:rPr>
          <w:rFonts w:eastAsia="Times New Roman" w:cs="Times New Roman"/>
          <w:szCs w:val="24"/>
        </w:rPr>
        <w:t>ε</w:t>
      </w:r>
      <w:r w:rsidRPr="00867D42">
        <w:rPr>
          <w:rFonts w:eastAsia="Times New Roman" w:cs="Times New Roman"/>
          <w:szCs w:val="24"/>
        </w:rPr>
        <w:t xml:space="preserve">ίναι στην εξουσία και </w:t>
      </w:r>
      <w:r>
        <w:rPr>
          <w:rFonts w:eastAsia="Times New Roman" w:cs="Times New Roman"/>
          <w:szCs w:val="24"/>
        </w:rPr>
        <w:t>ο λαός μας</w:t>
      </w:r>
      <w:r w:rsidRPr="00867D42">
        <w:rPr>
          <w:rFonts w:eastAsia="Times New Roman" w:cs="Times New Roman"/>
          <w:szCs w:val="24"/>
        </w:rPr>
        <w:t xml:space="preserve"> να αποφασίσει και να</w:t>
      </w:r>
      <w:r>
        <w:rPr>
          <w:rFonts w:eastAsia="Times New Roman" w:cs="Times New Roman"/>
          <w:szCs w:val="24"/>
        </w:rPr>
        <w:t xml:space="preserve"> γίνει βασικό κριτήριο στην πάλη</w:t>
      </w:r>
      <w:r w:rsidRPr="00867D42">
        <w:rPr>
          <w:rFonts w:eastAsia="Times New Roman" w:cs="Times New Roman"/>
          <w:szCs w:val="24"/>
        </w:rPr>
        <w:t xml:space="preserve"> του</w:t>
      </w:r>
      <w:r>
        <w:rPr>
          <w:rFonts w:eastAsia="Times New Roman" w:cs="Times New Roman"/>
          <w:szCs w:val="24"/>
        </w:rPr>
        <w:t>.</w:t>
      </w:r>
      <w:r w:rsidRPr="00867D42">
        <w:rPr>
          <w:rFonts w:eastAsia="Times New Roman" w:cs="Times New Roman"/>
          <w:szCs w:val="24"/>
        </w:rPr>
        <w:t xml:space="preserve"> </w:t>
      </w:r>
    </w:p>
    <w:p w14:paraId="01A9E1D2" w14:textId="77777777" w:rsidR="00887A51" w:rsidRDefault="009C255F">
      <w:pPr>
        <w:spacing w:after="0" w:line="600" w:lineRule="auto"/>
        <w:ind w:firstLine="720"/>
        <w:jc w:val="both"/>
        <w:rPr>
          <w:rFonts w:eastAsia="Times New Roman" w:cs="Times New Roman"/>
          <w:szCs w:val="24"/>
        </w:rPr>
      </w:pPr>
      <w:r w:rsidRPr="00867D42">
        <w:rPr>
          <w:rFonts w:eastAsia="Times New Roman" w:cs="Times New Roman"/>
          <w:szCs w:val="24"/>
        </w:rPr>
        <w:t>Για παράδειγμα</w:t>
      </w:r>
      <w:r>
        <w:rPr>
          <w:rFonts w:eastAsia="Times New Roman" w:cs="Times New Roman"/>
          <w:szCs w:val="24"/>
        </w:rPr>
        <w:t>,</w:t>
      </w:r>
      <w:r w:rsidRPr="00867D42">
        <w:rPr>
          <w:rFonts w:eastAsia="Times New Roman" w:cs="Times New Roman"/>
          <w:szCs w:val="24"/>
        </w:rPr>
        <w:t xml:space="preserve"> το Κομμουνιστικό Κόμμα Τουρκίας</w:t>
      </w:r>
      <w:r>
        <w:rPr>
          <w:rFonts w:eastAsia="Times New Roman" w:cs="Times New Roman"/>
          <w:szCs w:val="24"/>
        </w:rPr>
        <w:t xml:space="preserve"> και</w:t>
      </w:r>
      <w:r w:rsidRPr="00867D42">
        <w:rPr>
          <w:rFonts w:eastAsia="Times New Roman" w:cs="Times New Roman"/>
          <w:szCs w:val="24"/>
        </w:rPr>
        <w:t xml:space="preserve"> το Κομμουνιστικό Κόμμα Ελλάδος έχ</w:t>
      </w:r>
      <w:r>
        <w:rPr>
          <w:rFonts w:eastAsia="Times New Roman" w:cs="Times New Roman"/>
          <w:szCs w:val="24"/>
        </w:rPr>
        <w:t>ουν εκφράσει α</w:t>
      </w:r>
      <w:r w:rsidRPr="00867D42">
        <w:rPr>
          <w:rFonts w:eastAsia="Times New Roman" w:cs="Times New Roman"/>
          <w:szCs w:val="24"/>
        </w:rPr>
        <w:t>πό κοινού την έντονη ανησυχία τους για τις εξελίξεις και στο Αιγαίο και στην Ανατολική Μεσόγειο κ</w:t>
      </w:r>
      <w:r w:rsidRPr="00867D42">
        <w:rPr>
          <w:rFonts w:eastAsia="Times New Roman" w:cs="Times New Roman"/>
          <w:szCs w:val="24"/>
        </w:rPr>
        <w:t>αι στα</w:t>
      </w:r>
      <w:r>
        <w:rPr>
          <w:rFonts w:eastAsia="Times New Roman" w:cs="Times New Roman"/>
          <w:szCs w:val="24"/>
        </w:rPr>
        <w:t xml:space="preserve"> Βαλκάνια και έχουν εναντιωθεί σ</w:t>
      </w:r>
      <w:r w:rsidRPr="00867D42">
        <w:rPr>
          <w:rFonts w:eastAsia="Times New Roman" w:cs="Times New Roman"/>
          <w:szCs w:val="24"/>
        </w:rPr>
        <w:t xml:space="preserve">ε κάθε περίπτωση </w:t>
      </w:r>
      <w:r>
        <w:rPr>
          <w:rFonts w:eastAsia="Times New Roman" w:cs="Times New Roman"/>
          <w:szCs w:val="24"/>
        </w:rPr>
        <w:t>θερμής</w:t>
      </w:r>
      <w:r w:rsidRPr="00867D42">
        <w:rPr>
          <w:rFonts w:eastAsia="Times New Roman" w:cs="Times New Roman"/>
          <w:szCs w:val="24"/>
        </w:rPr>
        <w:t xml:space="preserve"> πολεμικής εμπλοκής</w:t>
      </w:r>
      <w:r>
        <w:rPr>
          <w:rFonts w:eastAsia="Times New Roman" w:cs="Times New Roman"/>
          <w:szCs w:val="24"/>
        </w:rPr>
        <w:t>. Έχουν</w:t>
      </w:r>
      <w:r w:rsidRPr="00867D42">
        <w:rPr>
          <w:rFonts w:eastAsia="Times New Roman" w:cs="Times New Roman"/>
          <w:szCs w:val="24"/>
        </w:rPr>
        <w:t xml:space="preserve"> εκφράσει την αντίθεσή του</w:t>
      </w:r>
      <w:r>
        <w:rPr>
          <w:rFonts w:eastAsia="Times New Roman" w:cs="Times New Roman"/>
          <w:szCs w:val="24"/>
        </w:rPr>
        <w:t>ς</w:t>
      </w:r>
      <w:r w:rsidRPr="00867D42">
        <w:rPr>
          <w:rFonts w:eastAsia="Times New Roman" w:cs="Times New Roman"/>
          <w:szCs w:val="24"/>
        </w:rPr>
        <w:t xml:space="preserve"> σε παραβιάσεις</w:t>
      </w:r>
      <w:r>
        <w:rPr>
          <w:rFonts w:eastAsia="Times New Roman" w:cs="Times New Roman"/>
          <w:szCs w:val="24"/>
        </w:rPr>
        <w:t xml:space="preserve"> συνόρων</w:t>
      </w:r>
      <w:r w:rsidRPr="00867D42">
        <w:rPr>
          <w:rFonts w:eastAsia="Times New Roman" w:cs="Times New Roman"/>
          <w:szCs w:val="24"/>
        </w:rPr>
        <w:t xml:space="preserve"> στο Α</w:t>
      </w:r>
      <w:r>
        <w:rPr>
          <w:rFonts w:eastAsia="Times New Roman" w:cs="Times New Roman"/>
          <w:szCs w:val="24"/>
        </w:rPr>
        <w:t xml:space="preserve">ιγαίο και την </w:t>
      </w:r>
      <w:r>
        <w:rPr>
          <w:rFonts w:eastAsia="Times New Roman" w:cs="Times New Roman"/>
          <w:szCs w:val="24"/>
        </w:rPr>
        <w:lastRenderedPageBreak/>
        <w:t>αμφισβήτηση διεθνών</w:t>
      </w:r>
      <w:r w:rsidRPr="00867D42">
        <w:rPr>
          <w:rFonts w:eastAsia="Times New Roman" w:cs="Times New Roman"/>
          <w:szCs w:val="24"/>
        </w:rPr>
        <w:t xml:space="preserve"> συνθηκών που έχουν καθορίσει τα </w:t>
      </w:r>
      <w:r>
        <w:rPr>
          <w:rFonts w:eastAsia="Times New Roman" w:cs="Times New Roman"/>
          <w:szCs w:val="24"/>
        </w:rPr>
        <w:t xml:space="preserve">σύνορα. </w:t>
      </w:r>
    </w:p>
    <w:p w14:paraId="01A9E1D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ΚΚΕ και το ΚΚ </w:t>
      </w:r>
      <w:r w:rsidRPr="00867D42">
        <w:rPr>
          <w:rFonts w:eastAsia="Times New Roman" w:cs="Times New Roman"/>
          <w:szCs w:val="24"/>
        </w:rPr>
        <w:t>Τουρκίας υποστηρίζουν</w:t>
      </w:r>
      <w:r w:rsidRPr="00867D42">
        <w:rPr>
          <w:rFonts w:eastAsia="Times New Roman" w:cs="Times New Roman"/>
          <w:szCs w:val="24"/>
        </w:rPr>
        <w:t xml:space="preserve"> τη θέση για </w:t>
      </w:r>
      <w:r>
        <w:rPr>
          <w:rFonts w:eastAsia="Times New Roman" w:cs="Times New Roman"/>
          <w:szCs w:val="24"/>
        </w:rPr>
        <w:t xml:space="preserve">μη αλλαγή </w:t>
      </w:r>
      <w:r w:rsidRPr="00867D42">
        <w:rPr>
          <w:rFonts w:eastAsia="Times New Roman" w:cs="Times New Roman"/>
          <w:szCs w:val="24"/>
        </w:rPr>
        <w:t xml:space="preserve">των συνόρων και των συνθηκών που τα καθαρίζουν και παλεύουν για απεμπλοκή των δύο χωρών </w:t>
      </w:r>
      <w:r>
        <w:rPr>
          <w:rFonts w:eastAsia="Times New Roman" w:cs="Times New Roman"/>
          <w:szCs w:val="24"/>
        </w:rPr>
        <w:t>από τους ιμπεριαλιστικούς</w:t>
      </w:r>
      <w:r w:rsidRPr="00867D42">
        <w:rPr>
          <w:rFonts w:eastAsia="Times New Roman" w:cs="Times New Roman"/>
          <w:szCs w:val="24"/>
        </w:rPr>
        <w:t xml:space="preserve"> σχεδιασμούς</w:t>
      </w:r>
      <w:r>
        <w:rPr>
          <w:rFonts w:eastAsia="Times New Roman" w:cs="Times New Roman"/>
          <w:szCs w:val="24"/>
        </w:rPr>
        <w:t>,</w:t>
      </w:r>
      <w:r w:rsidRPr="00867D42">
        <w:rPr>
          <w:rFonts w:eastAsia="Times New Roman" w:cs="Times New Roman"/>
          <w:szCs w:val="24"/>
        </w:rPr>
        <w:t xml:space="preserve"> για επιστροφή των στρατιωτικών </w:t>
      </w:r>
      <w:r>
        <w:rPr>
          <w:rFonts w:eastAsia="Times New Roman" w:cs="Times New Roman"/>
          <w:szCs w:val="24"/>
        </w:rPr>
        <w:t>δυνάμεων</w:t>
      </w:r>
      <w:r w:rsidRPr="00867D42">
        <w:rPr>
          <w:rFonts w:eastAsia="Times New Roman" w:cs="Times New Roman"/>
          <w:szCs w:val="24"/>
        </w:rPr>
        <w:t xml:space="preserve"> από </w:t>
      </w:r>
      <w:r>
        <w:rPr>
          <w:rFonts w:eastAsia="Times New Roman" w:cs="Times New Roman"/>
          <w:szCs w:val="24"/>
        </w:rPr>
        <w:t>νατοϊκές</w:t>
      </w:r>
      <w:r w:rsidRPr="00867D42">
        <w:rPr>
          <w:rFonts w:eastAsia="Times New Roman" w:cs="Times New Roman"/>
          <w:szCs w:val="24"/>
        </w:rPr>
        <w:t xml:space="preserve"> και άλλες ιμπεριαλιστικές αποστολές εκτός συνόρων</w:t>
      </w:r>
      <w:r>
        <w:rPr>
          <w:rFonts w:eastAsia="Times New Roman" w:cs="Times New Roman"/>
          <w:szCs w:val="24"/>
        </w:rPr>
        <w:t>.</w:t>
      </w:r>
      <w:r w:rsidRPr="00867D42">
        <w:rPr>
          <w:rFonts w:eastAsia="Times New Roman" w:cs="Times New Roman"/>
          <w:szCs w:val="24"/>
        </w:rPr>
        <w:t xml:space="preserve"> Απ</w:t>
      </w:r>
      <w:r w:rsidRPr="00867D42">
        <w:rPr>
          <w:rFonts w:eastAsia="Times New Roman" w:cs="Times New Roman"/>
          <w:szCs w:val="24"/>
        </w:rPr>
        <w:t xml:space="preserve">αιτούν να φύγει το </w:t>
      </w:r>
      <w:r>
        <w:rPr>
          <w:rFonts w:eastAsia="Times New Roman" w:cs="Times New Roman"/>
          <w:szCs w:val="24"/>
        </w:rPr>
        <w:t>ΝΑΤΟ από</w:t>
      </w:r>
      <w:r w:rsidRPr="00867D42">
        <w:rPr>
          <w:rFonts w:eastAsia="Times New Roman" w:cs="Times New Roman"/>
          <w:szCs w:val="24"/>
        </w:rPr>
        <w:t xml:space="preserve"> το Αιγαίο</w:t>
      </w:r>
      <w:r>
        <w:rPr>
          <w:rFonts w:eastAsia="Times New Roman" w:cs="Times New Roman"/>
          <w:szCs w:val="24"/>
        </w:rPr>
        <w:t>.</w:t>
      </w:r>
      <w:r w:rsidRPr="00867D42">
        <w:rPr>
          <w:rFonts w:eastAsia="Times New Roman" w:cs="Times New Roman"/>
          <w:szCs w:val="24"/>
        </w:rPr>
        <w:t xml:space="preserve"> Και καταλαβαίνετε τι σημαίνει αυτό για τους Τούρκους κομμουνιστές</w:t>
      </w:r>
      <w:r>
        <w:rPr>
          <w:rFonts w:eastAsia="Times New Roman" w:cs="Times New Roman"/>
          <w:szCs w:val="24"/>
        </w:rPr>
        <w:t>,</w:t>
      </w:r>
      <w:r w:rsidRPr="00867D42">
        <w:rPr>
          <w:rFonts w:eastAsia="Times New Roman" w:cs="Times New Roman"/>
          <w:szCs w:val="24"/>
        </w:rPr>
        <w:t xml:space="preserve"> για τον τουρκικό λα</w:t>
      </w:r>
      <w:r>
        <w:rPr>
          <w:rFonts w:eastAsia="Times New Roman" w:cs="Times New Roman"/>
          <w:szCs w:val="24"/>
        </w:rPr>
        <w:t>ό που αγωνίζεται στις συνθήκες μιας κ</w:t>
      </w:r>
      <w:r w:rsidRPr="00867D42">
        <w:rPr>
          <w:rFonts w:eastAsia="Times New Roman" w:cs="Times New Roman"/>
          <w:szCs w:val="24"/>
        </w:rPr>
        <w:t xml:space="preserve">υβέρνησης </w:t>
      </w:r>
      <w:proofErr w:type="spellStart"/>
      <w:r w:rsidRPr="00867D42">
        <w:rPr>
          <w:rFonts w:eastAsia="Times New Roman" w:cs="Times New Roman"/>
          <w:szCs w:val="24"/>
        </w:rPr>
        <w:t>Ερντογάν</w:t>
      </w:r>
      <w:proofErr w:type="spellEnd"/>
      <w:r>
        <w:rPr>
          <w:rFonts w:eastAsia="Times New Roman" w:cs="Times New Roman"/>
          <w:szCs w:val="24"/>
        </w:rPr>
        <w:t>.</w:t>
      </w:r>
    </w:p>
    <w:p w14:paraId="01A9E1D4" w14:textId="77777777" w:rsidR="00887A51" w:rsidRDefault="009C255F">
      <w:pPr>
        <w:spacing w:after="0" w:line="600" w:lineRule="auto"/>
        <w:ind w:firstLine="720"/>
        <w:jc w:val="both"/>
        <w:rPr>
          <w:rFonts w:eastAsia="Times New Roman" w:cs="Times New Roman"/>
          <w:szCs w:val="24"/>
        </w:rPr>
      </w:pPr>
      <w:r w:rsidRPr="00867D42">
        <w:rPr>
          <w:rFonts w:eastAsia="Times New Roman" w:cs="Times New Roman"/>
          <w:szCs w:val="24"/>
        </w:rPr>
        <w:t>Οι λαοί της Τουρκίας και της Ελλάδας</w:t>
      </w:r>
      <w:r>
        <w:rPr>
          <w:rFonts w:eastAsia="Times New Roman" w:cs="Times New Roman"/>
          <w:szCs w:val="24"/>
        </w:rPr>
        <w:t>,</w:t>
      </w:r>
      <w:r w:rsidRPr="00867D42">
        <w:rPr>
          <w:rFonts w:eastAsia="Times New Roman" w:cs="Times New Roman"/>
          <w:szCs w:val="24"/>
        </w:rPr>
        <w:t xml:space="preserve"> όπως και όλοι οι λαοί των Βαλκανίων</w:t>
      </w:r>
      <w:r>
        <w:rPr>
          <w:rFonts w:eastAsia="Times New Roman" w:cs="Times New Roman"/>
          <w:szCs w:val="24"/>
        </w:rPr>
        <w:t>,</w:t>
      </w:r>
      <w:r>
        <w:rPr>
          <w:rFonts w:eastAsia="Times New Roman" w:cs="Times New Roman"/>
          <w:szCs w:val="24"/>
        </w:rPr>
        <w:t xml:space="preserve"> δεν έχουν να μοιράσουν τίποτε</w:t>
      </w:r>
      <w:r w:rsidRPr="00867D42">
        <w:rPr>
          <w:rFonts w:eastAsia="Times New Roman" w:cs="Times New Roman"/>
          <w:szCs w:val="24"/>
        </w:rPr>
        <w:t xml:space="preserve"> μεταξύ </w:t>
      </w:r>
      <w:r>
        <w:rPr>
          <w:rFonts w:eastAsia="Times New Roman" w:cs="Times New Roman"/>
          <w:szCs w:val="24"/>
        </w:rPr>
        <w:t xml:space="preserve">τους. Έχουν συμφέρον </w:t>
      </w:r>
      <w:r w:rsidRPr="00867D42">
        <w:rPr>
          <w:rFonts w:eastAsia="Times New Roman" w:cs="Times New Roman"/>
          <w:szCs w:val="24"/>
        </w:rPr>
        <w:t xml:space="preserve">να διεκδικήσουν </w:t>
      </w:r>
      <w:r>
        <w:rPr>
          <w:rFonts w:eastAsia="Times New Roman" w:cs="Times New Roman"/>
          <w:szCs w:val="24"/>
        </w:rPr>
        <w:t xml:space="preserve">να ζουν ειρηνικά, να παλεύουν για το κοινό τους μέλλον, </w:t>
      </w:r>
      <w:r w:rsidRPr="00867D42">
        <w:rPr>
          <w:rFonts w:eastAsia="Times New Roman" w:cs="Times New Roman"/>
          <w:szCs w:val="24"/>
        </w:rPr>
        <w:t>για την κατάργηση</w:t>
      </w:r>
      <w:r>
        <w:rPr>
          <w:rFonts w:eastAsia="Times New Roman" w:cs="Times New Roman"/>
          <w:szCs w:val="24"/>
        </w:rPr>
        <w:t>,</w:t>
      </w:r>
      <w:r w:rsidRPr="00867D42">
        <w:rPr>
          <w:rFonts w:eastAsia="Times New Roman" w:cs="Times New Roman"/>
          <w:szCs w:val="24"/>
        </w:rPr>
        <w:t xml:space="preserve"> τελικά</w:t>
      </w:r>
      <w:r>
        <w:rPr>
          <w:rFonts w:eastAsia="Times New Roman" w:cs="Times New Roman"/>
          <w:szCs w:val="24"/>
        </w:rPr>
        <w:t>,</w:t>
      </w:r>
      <w:r w:rsidRPr="00867D42">
        <w:rPr>
          <w:rFonts w:eastAsia="Times New Roman" w:cs="Times New Roman"/>
          <w:szCs w:val="24"/>
        </w:rPr>
        <w:t xml:space="preserve"> οποιασδήποτε εκμετάλλευσης και βαρβαρότητας</w:t>
      </w:r>
      <w:r>
        <w:rPr>
          <w:rFonts w:eastAsia="Times New Roman" w:cs="Times New Roman"/>
          <w:szCs w:val="24"/>
        </w:rPr>
        <w:t xml:space="preserve">. </w:t>
      </w:r>
    </w:p>
    <w:p w14:paraId="01A9E1D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πείρα</w:t>
      </w:r>
      <w:r w:rsidRPr="00867D42">
        <w:rPr>
          <w:rFonts w:eastAsia="Times New Roman" w:cs="Times New Roman"/>
          <w:szCs w:val="24"/>
        </w:rPr>
        <w:t xml:space="preserve"> έχει αποδείξει ότι η συμμετοχή των χωρών μας</w:t>
      </w:r>
      <w:r w:rsidRPr="00867D42">
        <w:rPr>
          <w:rFonts w:eastAsia="Times New Roman" w:cs="Times New Roman"/>
          <w:szCs w:val="24"/>
        </w:rPr>
        <w:t xml:space="preserve"> στο ΝΑΤΟ</w:t>
      </w:r>
      <w:r>
        <w:rPr>
          <w:rFonts w:eastAsia="Times New Roman" w:cs="Times New Roman"/>
          <w:szCs w:val="24"/>
        </w:rPr>
        <w:t>,</w:t>
      </w:r>
      <w:r w:rsidRPr="00867D42">
        <w:rPr>
          <w:rFonts w:eastAsia="Times New Roman" w:cs="Times New Roman"/>
          <w:szCs w:val="24"/>
        </w:rPr>
        <w:t xml:space="preserve"> η επέκταση αυτού του στρατιωτικού ιμπεριαλιστικού κέντρου σε όλη την περιοχή</w:t>
      </w:r>
      <w:r>
        <w:rPr>
          <w:rFonts w:eastAsia="Times New Roman" w:cs="Times New Roman"/>
          <w:szCs w:val="24"/>
        </w:rPr>
        <w:t>,</w:t>
      </w:r>
      <w:r w:rsidRPr="00867D42">
        <w:rPr>
          <w:rFonts w:eastAsia="Times New Roman" w:cs="Times New Roman"/>
          <w:szCs w:val="24"/>
        </w:rPr>
        <w:t xml:space="preserve"> στρέφεται κατά </w:t>
      </w:r>
      <w:r>
        <w:rPr>
          <w:rFonts w:eastAsia="Times New Roman" w:cs="Times New Roman"/>
          <w:szCs w:val="24"/>
        </w:rPr>
        <w:t xml:space="preserve">των λαών και της </w:t>
      </w:r>
      <w:r>
        <w:rPr>
          <w:rFonts w:eastAsia="Times New Roman" w:cs="Times New Roman"/>
          <w:szCs w:val="24"/>
        </w:rPr>
        <w:lastRenderedPageBreak/>
        <w:t xml:space="preserve">ειρήνης και τα κομμουνιστικά, τα </w:t>
      </w:r>
      <w:r w:rsidRPr="00867D42">
        <w:rPr>
          <w:rFonts w:eastAsia="Times New Roman" w:cs="Times New Roman"/>
          <w:szCs w:val="24"/>
        </w:rPr>
        <w:t>εργατικά κόμματα</w:t>
      </w:r>
      <w:r>
        <w:rPr>
          <w:rFonts w:eastAsia="Times New Roman" w:cs="Times New Roman"/>
          <w:szCs w:val="24"/>
        </w:rPr>
        <w:t xml:space="preserve">, </w:t>
      </w:r>
      <w:r w:rsidRPr="00867D42">
        <w:rPr>
          <w:rFonts w:eastAsia="Times New Roman" w:cs="Times New Roman"/>
          <w:szCs w:val="24"/>
        </w:rPr>
        <w:t xml:space="preserve">τα </w:t>
      </w:r>
      <w:r>
        <w:rPr>
          <w:rFonts w:eastAsia="Times New Roman" w:cs="Times New Roman"/>
          <w:szCs w:val="24"/>
        </w:rPr>
        <w:t xml:space="preserve">πραγματικά </w:t>
      </w:r>
      <w:proofErr w:type="spellStart"/>
      <w:r>
        <w:rPr>
          <w:rFonts w:eastAsia="Times New Roman" w:cs="Times New Roman"/>
          <w:szCs w:val="24"/>
        </w:rPr>
        <w:t>αντι</w:t>
      </w:r>
      <w:proofErr w:type="spellEnd"/>
      <w:r>
        <w:rPr>
          <w:rFonts w:eastAsia="Times New Roman" w:cs="Times New Roman"/>
          <w:szCs w:val="24"/>
        </w:rPr>
        <w:t>-</w:t>
      </w:r>
      <w:r w:rsidRPr="00867D42">
        <w:rPr>
          <w:rFonts w:eastAsia="Times New Roman" w:cs="Times New Roman"/>
          <w:szCs w:val="24"/>
        </w:rPr>
        <w:t>ιμπεριαλιστικά</w:t>
      </w:r>
      <w:r>
        <w:rPr>
          <w:rFonts w:eastAsia="Times New Roman" w:cs="Times New Roman"/>
          <w:szCs w:val="24"/>
        </w:rPr>
        <w:t>,</w:t>
      </w:r>
      <w:r w:rsidRPr="00867D42">
        <w:rPr>
          <w:rFonts w:eastAsia="Times New Roman" w:cs="Times New Roman"/>
          <w:szCs w:val="24"/>
        </w:rPr>
        <w:t xml:space="preserve"> φιλειρηνικά κινήματα</w:t>
      </w:r>
      <w:r>
        <w:rPr>
          <w:rFonts w:eastAsia="Times New Roman" w:cs="Times New Roman"/>
          <w:szCs w:val="24"/>
        </w:rPr>
        <w:t>, συνεχίζουν</w:t>
      </w:r>
      <w:r w:rsidRPr="00867D42">
        <w:rPr>
          <w:rFonts w:eastAsia="Times New Roman" w:cs="Times New Roman"/>
          <w:szCs w:val="24"/>
        </w:rPr>
        <w:t xml:space="preserve"> την πάλη τους για την αποδέσμευση των χωρών μας από το </w:t>
      </w:r>
      <w:r>
        <w:rPr>
          <w:rFonts w:eastAsia="Times New Roman" w:cs="Times New Roman"/>
          <w:szCs w:val="24"/>
        </w:rPr>
        <w:t xml:space="preserve">ΝΑΤΟ. </w:t>
      </w:r>
    </w:p>
    <w:p w14:paraId="01A9E1D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w:t>
      </w:r>
      <w:r w:rsidRPr="00867D42">
        <w:rPr>
          <w:rFonts w:eastAsia="Times New Roman" w:cs="Times New Roman"/>
          <w:szCs w:val="24"/>
        </w:rPr>
        <w:t xml:space="preserve"> Ευρωπαϊκή Ένωση είναι διακρ</w:t>
      </w:r>
      <w:r>
        <w:rPr>
          <w:rFonts w:eastAsia="Times New Roman" w:cs="Times New Roman"/>
          <w:szCs w:val="24"/>
        </w:rPr>
        <w:t>α</w:t>
      </w:r>
      <w:r w:rsidRPr="00867D42">
        <w:rPr>
          <w:rFonts w:eastAsia="Times New Roman" w:cs="Times New Roman"/>
          <w:szCs w:val="24"/>
        </w:rPr>
        <w:t xml:space="preserve">τική </w:t>
      </w:r>
      <w:r>
        <w:rPr>
          <w:rFonts w:eastAsia="Times New Roman" w:cs="Times New Roman"/>
          <w:szCs w:val="24"/>
        </w:rPr>
        <w:t>ένωση</w:t>
      </w:r>
      <w:r w:rsidRPr="00867D42">
        <w:rPr>
          <w:rFonts w:eastAsia="Times New Roman" w:cs="Times New Roman"/>
          <w:szCs w:val="24"/>
        </w:rPr>
        <w:t xml:space="preserve"> του κεφαλαίου και γίνεται συνεχώς επικίνδυνη για τα λαϊκά συμφέροντα</w:t>
      </w:r>
      <w:r>
        <w:rPr>
          <w:rFonts w:eastAsia="Times New Roman" w:cs="Times New Roman"/>
          <w:szCs w:val="24"/>
        </w:rPr>
        <w:t xml:space="preserve">. </w:t>
      </w:r>
      <w:r w:rsidRPr="00867D42">
        <w:rPr>
          <w:rFonts w:eastAsia="Times New Roman" w:cs="Times New Roman"/>
          <w:szCs w:val="24"/>
        </w:rPr>
        <w:t xml:space="preserve">Όλα αυτά τα κόμματα είναι κατά της ένταξης νέων χωρών στην </w:t>
      </w:r>
      <w:r>
        <w:rPr>
          <w:rFonts w:eastAsia="Times New Roman" w:cs="Times New Roman"/>
          <w:szCs w:val="24"/>
        </w:rPr>
        <w:t>Ευρωπαϊκή Ένωση και υπο</w:t>
      </w:r>
      <w:r>
        <w:rPr>
          <w:rFonts w:eastAsia="Times New Roman" w:cs="Times New Roman"/>
          <w:szCs w:val="24"/>
        </w:rPr>
        <w:t>στηρίζουμε</w:t>
      </w:r>
      <w:r w:rsidRPr="00867D42">
        <w:rPr>
          <w:rFonts w:eastAsia="Times New Roman" w:cs="Times New Roman"/>
          <w:szCs w:val="24"/>
        </w:rPr>
        <w:t xml:space="preserve"> το δικαίωμα του κάθε λαού να αγωνίζεται για την αποδέσμευση από αυτές τις ιμπεριαλιστικές ενώσεις</w:t>
      </w:r>
      <w:r>
        <w:rPr>
          <w:rFonts w:eastAsia="Times New Roman" w:cs="Times New Roman"/>
          <w:szCs w:val="24"/>
        </w:rPr>
        <w:t>,</w:t>
      </w:r>
      <w:r w:rsidRPr="00867D42">
        <w:rPr>
          <w:rFonts w:eastAsia="Times New Roman" w:cs="Times New Roman"/>
          <w:szCs w:val="24"/>
        </w:rPr>
        <w:t xml:space="preserve"> στόχο</w:t>
      </w:r>
      <w:r>
        <w:rPr>
          <w:rFonts w:eastAsia="Times New Roman" w:cs="Times New Roman"/>
          <w:szCs w:val="24"/>
        </w:rPr>
        <w:t>,</w:t>
      </w:r>
      <w:r w:rsidRPr="00867D42">
        <w:rPr>
          <w:rFonts w:eastAsia="Times New Roman" w:cs="Times New Roman"/>
          <w:szCs w:val="24"/>
        </w:rPr>
        <w:t xml:space="preserve"> </w:t>
      </w:r>
      <w:r>
        <w:rPr>
          <w:rFonts w:eastAsia="Times New Roman" w:cs="Times New Roman"/>
          <w:szCs w:val="24"/>
        </w:rPr>
        <w:t>βέβαια, π</w:t>
      </w:r>
      <w:r w:rsidRPr="00867D42">
        <w:rPr>
          <w:rFonts w:eastAsia="Times New Roman" w:cs="Times New Roman"/>
          <w:szCs w:val="24"/>
        </w:rPr>
        <w:t>ου</w:t>
      </w:r>
      <w:r>
        <w:rPr>
          <w:rFonts w:eastAsia="Times New Roman" w:cs="Times New Roman"/>
          <w:szCs w:val="24"/>
        </w:rPr>
        <w:t>,</w:t>
      </w:r>
      <w:r w:rsidRPr="00867D42">
        <w:rPr>
          <w:rFonts w:eastAsia="Times New Roman" w:cs="Times New Roman"/>
          <w:szCs w:val="24"/>
        </w:rPr>
        <w:t xml:space="preserve"> όπως ξέρετε</w:t>
      </w:r>
      <w:r>
        <w:rPr>
          <w:rFonts w:eastAsia="Times New Roman" w:cs="Times New Roman"/>
          <w:szCs w:val="24"/>
        </w:rPr>
        <w:t>,</w:t>
      </w:r>
      <w:r w:rsidRPr="00867D42">
        <w:rPr>
          <w:rFonts w:eastAsia="Times New Roman" w:cs="Times New Roman"/>
          <w:szCs w:val="24"/>
        </w:rPr>
        <w:t xml:space="preserve"> </w:t>
      </w:r>
      <w:r>
        <w:rPr>
          <w:rFonts w:eastAsia="Times New Roman" w:cs="Times New Roman"/>
          <w:szCs w:val="24"/>
        </w:rPr>
        <w:t>παλεύει</w:t>
      </w:r>
      <w:r w:rsidRPr="00867D42">
        <w:rPr>
          <w:rFonts w:eastAsia="Times New Roman" w:cs="Times New Roman"/>
          <w:szCs w:val="24"/>
        </w:rPr>
        <w:t xml:space="preserve"> διαχρονικά και με συνέπεια το </w:t>
      </w:r>
      <w:r>
        <w:rPr>
          <w:rFonts w:eastAsia="Times New Roman" w:cs="Times New Roman"/>
          <w:szCs w:val="24"/>
        </w:rPr>
        <w:t>ΚΚΕ.</w:t>
      </w:r>
    </w:p>
    <w:p w14:paraId="01A9E1D7" w14:textId="77777777" w:rsidR="00887A51" w:rsidRDefault="009C255F">
      <w:pPr>
        <w:spacing w:after="0" w:line="600" w:lineRule="auto"/>
        <w:ind w:firstLine="720"/>
        <w:jc w:val="both"/>
        <w:rPr>
          <w:rFonts w:eastAsia="Times New Roman" w:cs="Times New Roman"/>
          <w:szCs w:val="24"/>
        </w:rPr>
      </w:pPr>
      <w:r w:rsidRPr="00867D42">
        <w:rPr>
          <w:rFonts w:eastAsia="Times New Roman" w:cs="Times New Roman"/>
          <w:szCs w:val="24"/>
        </w:rPr>
        <w:t xml:space="preserve">Απευθυνόμαστε </w:t>
      </w:r>
      <w:r>
        <w:rPr>
          <w:rFonts w:eastAsia="Times New Roman" w:cs="Times New Roman"/>
          <w:szCs w:val="24"/>
        </w:rPr>
        <w:t xml:space="preserve">από κοινού στους λαούς </w:t>
      </w:r>
      <w:r w:rsidRPr="00867D42">
        <w:rPr>
          <w:rFonts w:eastAsia="Times New Roman" w:cs="Times New Roman"/>
          <w:szCs w:val="24"/>
        </w:rPr>
        <w:t>όλων των χωρών της περιοχής</w:t>
      </w:r>
      <w:r>
        <w:rPr>
          <w:rFonts w:eastAsia="Times New Roman" w:cs="Times New Roman"/>
          <w:szCs w:val="24"/>
        </w:rPr>
        <w:t>.</w:t>
      </w:r>
      <w:r w:rsidRPr="00867D42">
        <w:rPr>
          <w:rFonts w:eastAsia="Times New Roman" w:cs="Times New Roman"/>
          <w:szCs w:val="24"/>
        </w:rPr>
        <w:t xml:space="preserve"> Τους</w:t>
      </w:r>
      <w:r w:rsidRPr="00867D42">
        <w:rPr>
          <w:rFonts w:eastAsia="Times New Roman" w:cs="Times New Roman"/>
          <w:szCs w:val="24"/>
        </w:rPr>
        <w:t xml:space="preserve"> καλούμε να δυναμώσουν τον αγώνα κ</w:t>
      </w:r>
      <w:r>
        <w:rPr>
          <w:rFonts w:eastAsia="Times New Roman" w:cs="Times New Roman"/>
          <w:szCs w:val="24"/>
        </w:rPr>
        <w:t>ατά αυτού του συστήματος που γενν</w:t>
      </w:r>
      <w:r w:rsidRPr="00867D42">
        <w:rPr>
          <w:rFonts w:eastAsia="Times New Roman" w:cs="Times New Roman"/>
          <w:szCs w:val="24"/>
        </w:rPr>
        <w:t>ά οικονομικές κρίσεις</w:t>
      </w:r>
      <w:r>
        <w:rPr>
          <w:rFonts w:eastAsia="Times New Roman" w:cs="Times New Roman"/>
          <w:szCs w:val="24"/>
        </w:rPr>
        <w:t>,</w:t>
      </w:r>
      <w:r w:rsidRPr="00867D42">
        <w:rPr>
          <w:rFonts w:eastAsia="Times New Roman" w:cs="Times New Roman"/>
          <w:szCs w:val="24"/>
        </w:rPr>
        <w:t xml:space="preserve"> φτώχεια</w:t>
      </w:r>
      <w:r>
        <w:rPr>
          <w:rFonts w:eastAsia="Times New Roman" w:cs="Times New Roman"/>
          <w:szCs w:val="24"/>
        </w:rPr>
        <w:t>,</w:t>
      </w:r>
      <w:r w:rsidRPr="00867D42">
        <w:rPr>
          <w:rFonts w:eastAsia="Times New Roman" w:cs="Times New Roman"/>
          <w:szCs w:val="24"/>
        </w:rPr>
        <w:t xml:space="preserve"> ανεργία</w:t>
      </w:r>
      <w:r>
        <w:rPr>
          <w:rFonts w:eastAsia="Times New Roman" w:cs="Times New Roman"/>
          <w:szCs w:val="24"/>
        </w:rPr>
        <w:t>, προσφυγιά, μ</w:t>
      </w:r>
      <w:r w:rsidRPr="00867D42">
        <w:rPr>
          <w:rFonts w:eastAsia="Times New Roman" w:cs="Times New Roman"/>
          <w:szCs w:val="24"/>
        </w:rPr>
        <w:t>ορφωτική</w:t>
      </w:r>
      <w:r>
        <w:rPr>
          <w:rFonts w:eastAsia="Times New Roman" w:cs="Times New Roman"/>
          <w:szCs w:val="24"/>
        </w:rPr>
        <w:t xml:space="preserve"> και</w:t>
      </w:r>
      <w:r w:rsidRPr="00867D42">
        <w:rPr>
          <w:rFonts w:eastAsia="Times New Roman" w:cs="Times New Roman"/>
          <w:szCs w:val="24"/>
        </w:rPr>
        <w:t xml:space="preserve"> πολιτιστική υποβάθμιση</w:t>
      </w:r>
      <w:r>
        <w:rPr>
          <w:rFonts w:eastAsia="Times New Roman" w:cs="Times New Roman"/>
          <w:szCs w:val="24"/>
        </w:rPr>
        <w:t>,</w:t>
      </w:r>
      <w:r w:rsidRPr="00867D42">
        <w:rPr>
          <w:rFonts w:eastAsia="Times New Roman" w:cs="Times New Roman"/>
          <w:szCs w:val="24"/>
        </w:rPr>
        <w:t xml:space="preserve"> επεμβάσει</w:t>
      </w:r>
      <w:r>
        <w:rPr>
          <w:rFonts w:eastAsia="Times New Roman" w:cs="Times New Roman"/>
          <w:szCs w:val="24"/>
        </w:rPr>
        <w:t xml:space="preserve">ς και ιμπεριαλιστικούς πολέμους. Καλούμε </w:t>
      </w:r>
      <w:r w:rsidRPr="00867D42">
        <w:rPr>
          <w:rFonts w:eastAsia="Times New Roman" w:cs="Times New Roman"/>
          <w:szCs w:val="24"/>
        </w:rPr>
        <w:t>σε ενίσχυση των προσπαθειών</w:t>
      </w:r>
      <w:r>
        <w:rPr>
          <w:rFonts w:eastAsia="Times New Roman" w:cs="Times New Roman"/>
          <w:szCs w:val="24"/>
        </w:rPr>
        <w:t>,</w:t>
      </w:r>
      <w:r w:rsidRPr="00867D42">
        <w:rPr>
          <w:rFonts w:eastAsia="Times New Roman" w:cs="Times New Roman"/>
          <w:szCs w:val="24"/>
        </w:rPr>
        <w:t xml:space="preserve"> σε ενότητα της εργατ</w:t>
      </w:r>
      <w:r w:rsidRPr="00867D42">
        <w:rPr>
          <w:rFonts w:eastAsia="Times New Roman" w:cs="Times New Roman"/>
          <w:szCs w:val="24"/>
        </w:rPr>
        <w:t>ικής τάξης</w:t>
      </w:r>
      <w:r>
        <w:rPr>
          <w:rFonts w:eastAsia="Times New Roman" w:cs="Times New Roman"/>
          <w:szCs w:val="24"/>
        </w:rPr>
        <w:t>,</w:t>
      </w:r>
      <w:r w:rsidRPr="00867D42">
        <w:rPr>
          <w:rFonts w:eastAsia="Times New Roman" w:cs="Times New Roman"/>
          <w:szCs w:val="24"/>
        </w:rPr>
        <w:t xml:space="preserve"> σε </w:t>
      </w:r>
      <w:r>
        <w:rPr>
          <w:rFonts w:eastAsia="Times New Roman" w:cs="Times New Roman"/>
          <w:szCs w:val="24"/>
        </w:rPr>
        <w:t>κοινωνική</w:t>
      </w:r>
      <w:r w:rsidRPr="00867D42">
        <w:rPr>
          <w:rFonts w:eastAsia="Times New Roman" w:cs="Times New Roman"/>
          <w:szCs w:val="24"/>
        </w:rPr>
        <w:t xml:space="preserve"> συμμαχία </w:t>
      </w:r>
      <w:r>
        <w:rPr>
          <w:rFonts w:eastAsia="Times New Roman" w:cs="Times New Roman"/>
          <w:szCs w:val="24"/>
        </w:rPr>
        <w:t>με</w:t>
      </w:r>
      <w:r w:rsidRPr="00867D42">
        <w:rPr>
          <w:rFonts w:eastAsia="Times New Roman" w:cs="Times New Roman"/>
          <w:szCs w:val="24"/>
        </w:rPr>
        <w:t xml:space="preserve"> όλα τα </w:t>
      </w:r>
      <w:proofErr w:type="spellStart"/>
      <w:r>
        <w:rPr>
          <w:rFonts w:eastAsia="Times New Roman" w:cs="Times New Roman"/>
          <w:szCs w:val="24"/>
        </w:rPr>
        <w:t>καταπιεζόμενα</w:t>
      </w:r>
      <w:proofErr w:type="spellEnd"/>
      <w:r>
        <w:rPr>
          <w:rFonts w:eastAsia="Times New Roman" w:cs="Times New Roman"/>
          <w:szCs w:val="24"/>
        </w:rPr>
        <w:t xml:space="preserve"> από τα </w:t>
      </w:r>
      <w:r w:rsidRPr="00867D42">
        <w:rPr>
          <w:rFonts w:eastAsia="Times New Roman" w:cs="Times New Roman"/>
          <w:szCs w:val="24"/>
        </w:rPr>
        <w:t xml:space="preserve">μονοπώλια </w:t>
      </w:r>
      <w:r w:rsidRPr="00867D42">
        <w:rPr>
          <w:rFonts w:eastAsia="Times New Roman" w:cs="Times New Roman"/>
          <w:szCs w:val="24"/>
        </w:rPr>
        <w:lastRenderedPageBreak/>
        <w:t>λαϊκά στρώματα</w:t>
      </w:r>
      <w:r>
        <w:rPr>
          <w:rFonts w:eastAsia="Times New Roman" w:cs="Times New Roman"/>
          <w:szCs w:val="24"/>
        </w:rPr>
        <w:t>,</w:t>
      </w:r>
      <w:r w:rsidRPr="00867D42">
        <w:rPr>
          <w:rFonts w:eastAsia="Times New Roman" w:cs="Times New Roman"/>
          <w:szCs w:val="24"/>
        </w:rPr>
        <w:t xml:space="preserve"> για να αναπτυχθεί η πάλη για την </w:t>
      </w:r>
      <w:r>
        <w:rPr>
          <w:rFonts w:eastAsia="Times New Roman" w:cs="Times New Roman"/>
          <w:szCs w:val="24"/>
        </w:rPr>
        <w:t>ε</w:t>
      </w:r>
      <w:r w:rsidRPr="00867D42">
        <w:rPr>
          <w:rFonts w:eastAsia="Times New Roman" w:cs="Times New Roman"/>
          <w:szCs w:val="24"/>
        </w:rPr>
        <w:t>ργατική εξουσία</w:t>
      </w:r>
      <w:r>
        <w:rPr>
          <w:rFonts w:eastAsia="Times New Roman" w:cs="Times New Roman"/>
          <w:szCs w:val="24"/>
        </w:rPr>
        <w:t>,</w:t>
      </w:r>
      <w:r w:rsidRPr="00867D42">
        <w:rPr>
          <w:rFonts w:eastAsia="Times New Roman" w:cs="Times New Roman"/>
          <w:szCs w:val="24"/>
        </w:rPr>
        <w:t xml:space="preserve"> που στις μέρες μας είναι περισσότερο </w:t>
      </w:r>
      <w:r>
        <w:rPr>
          <w:rFonts w:eastAsia="Times New Roman" w:cs="Times New Roman"/>
          <w:szCs w:val="24"/>
        </w:rPr>
        <w:t xml:space="preserve">αναγκαία </w:t>
      </w:r>
      <w:r w:rsidRPr="00867D42">
        <w:rPr>
          <w:rFonts w:eastAsia="Times New Roman" w:cs="Times New Roman"/>
          <w:szCs w:val="24"/>
        </w:rPr>
        <w:t>από ποτέ</w:t>
      </w:r>
      <w:r>
        <w:rPr>
          <w:rFonts w:eastAsia="Times New Roman" w:cs="Times New Roman"/>
          <w:szCs w:val="24"/>
        </w:rPr>
        <w:t>.</w:t>
      </w:r>
      <w:r w:rsidRPr="00867D42">
        <w:rPr>
          <w:rFonts w:eastAsia="Times New Roman" w:cs="Times New Roman"/>
          <w:szCs w:val="24"/>
        </w:rPr>
        <w:t xml:space="preserve"> </w:t>
      </w:r>
    </w:p>
    <w:p w14:paraId="01A9E1D8" w14:textId="77777777" w:rsidR="00887A51" w:rsidRDefault="009C255F">
      <w:pPr>
        <w:spacing w:after="0" w:line="600" w:lineRule="auto"/>
        <w:ind w:firstLine="720"/>
        <w:jc w:val="both"/>
        <w:rPr>
          <w:rFonts w:eastAsia="Times New Roman" w:cs="Times New Roman"/>
          <w:szCs w:val="24"/>
        </w:rPr>
      </w:pPr>
      <w:r w:rsidRPr="00867D42">
        <w:rPr>
          <w:rFonts w:eastAsia="Times New Roman" w:cs="Times New Roman"/>
          <w:szCs w:val="24"/>
        </w:rPr>
        <w:t>Αυτή είναι η γνήσια πατριωτική και βαθιά διεθνιστική στάσ</w:t>
      </w:r>
      <w:r w:rsidRPr="00867D42">
        <w:rPr>
          <w:rFonts w:eastAsia="Times New Roman" w:cs="Times New Roman"/>
          <w:szCs w:val="24"/>
        </w:rPr>
        <w:t>η των κομμουνιστών</w:t>
      </w:r>
      <w:r>
        <w:rPr>
          <w:rFonts w:eastAsia="Times New Roman" w:cs="Times New Roman"/>
          <w:szCs w:val="24"/>
        </w:rPr>
        <w:t>,</w:t>
      </w:r>
      <w:r w:rsidRPr="00867D42">
        <w:rPr>
          <w:rFonts w:eastAsia="Times New Roman" w:cs="Times New Roman"/>
          <w:szCs w:val="24"/>
        </w:rPr>
        <w:t xml:space="preserve"> των εργαζομένων</w:t>
      </w:r>
      <w:r>
        <w:rPr>
          <w:rFonts w:eastAsia="Times New Roman" w:cs="Times New Roman"/>
          <w:szCs w:val="24"/>
        </w:rPr>
        <w:t>, των λαών</w:t>
      </w:r>
      <w:r w:rsidRPr="00867D42">
        <w:rPr>
          <w:rFonts w:eastAsia="Times New Roman" w:cs="Times New Roman"/>
          <w:szCs w:val="24"/>
        </w:rPr>
        <w:t xml:space="preserve"> της περιοχής</w:t>
      </w:r>
      <w:r>
        <w:rPr>
          <w:rFonts w:eastAsia="Times New Roman" w:cs="Times New Roman"/>
          <w:szCs w:val="24"/>
        </w:rPr>
        <w:t>.</w:t>
      </w:r>
      <w:r w:rsidRPr="00867D42">
        <w:rPr>
          <w:rFonts w:eastAsia="Times New Roman" w:cs="Times New Roman"/>
          <w:szCs w:val="24"/>
        </w:rPr>
        <w:t xml:space="preserve"> Οι εργαζόμενοι πρέπει να κάνουν κριτήριο επιλογής και στάσ</w:t>
      </w:r>
      <w:r>
        <w:rPr>
          <w:rFonts w:eastAsia="Times New Roman" w:cs="Times New Roman"/>
          <w:szCs w:val="24"/>
        </w:rPr>
        <w:t>η</w:t>
      </w:r>
      <w:r w:rsidRPr="00867D42">
        <w:rPr>
          <w:rFonts w:eastAsia="Times New Roman" w:cs="Times New Roman"/>
          <w:szCs w:val="24"/>
        </w:rPr>
        <w:t>ς όλες αυτές τις εξελίξεις</w:t>
      </w:r>
      <w:r>
        <w:rPr>
          <w:rFonts w:eastAsia="Times New Roman" w:cs="Times New Roman"/>
          <w:szCs w:val="24"/>
        </w:rPr>
        <w:t xml:space="preserve">, να δουν </w:t>
      </w:r>
      <w:r w:rsidRPr="00867D42">
        <w:rPr>
          <w:rFonts w:eastAsia="Times New Roman" w:cs="Times New Roman"/>
          <w:szCs w:val="24"/>
        </w:rPr>
        <w:t>ταυτόχρονα ότι γύρω από αυτά τα καυτά ζητήματα υπάρχει η απόλυτη σύγκλιση ανάμεσα σε όλα τα αστικά κό</w:t>
      </w:r>
      <w:r w:rsidRPr="00867D42">
        <w:rPr>
          <w:rFonts w:eastAsia="Times New Roman" w:cs="Times New Roman"/>
          <w:szCs w:val="24"/>
        </w:rPr>
        <w:t>μματα εδώ μέσα</w:t>
      </w:r>
      <w:r>
        <w:rPr>
          <w:rFonts w:eastAsia="Times New Roman" w:cs="Times New Roman"/>
          <w:szCs w:val="24"/>
        </w:rPr>
        <w:t>,</w:t>
      </w:r>
      <w:r w:rsidRPr="00867D42">
        <w:rPr>
          <w:rFonts w:eastAsia="Times New Roman" w:cs="Times New Roman"/>
          <w:szCs w:val="24"/>
        </w:rPr>
        <w:t xml:space="preserve"> ότι μπροστά σε αυτές τις επιδιώξεις που μυρίζουν μπαρούτι</w:t>
      </w:r>
      <w:r>
        <w:rPr>
          <w:rFonts w:eastAsia="Times New Roman" w:cs="Times New Roman"/>
          <w:szCs w:val="24"/>
        </w:rPr>
        <w:t>,</w:t>
      </w:r>
      <w:r w:rsidRPr="00867D42">
        <w:rPr>
          <w:rFonts w:eastAsia="Times New Roman" w:cs="Times New Roman"/>
          <w:szCs w:val="24"/>
        </w:rPr>
        <w:t xml:space="preserve"> γίνονται </w:t>
      </w:r>
      <w:r>
        <w:rPr>
          <w:rFonts w:eastAsia="Times New Roman" w:cs="Times New Roman"/>
          <w:szCs w:val="24"/>
        </w:rPr>
        <w:t xml:space="preserve">σκόνη </w:t>
      </w:r>
      <w:r w:rsidRPr="00867D42">
        <w:rPr>
          <w:rFonts w:eastAsia="Times New Roman" w:cs="Times New Roman"/>
          <w:szCs w:val="24"/>
        </w:rPr>
        <w:t xml:space="preserve">οι </w:t>
      </w:r>
      <w:r>
        <w:rPr>
          <w:rFonts w:eastAsia="Times New Roman" w:cs="Times New Roman"/>
          <w:szCs w:val="24"/>
        </w:rPr>
        <w:t>«</w:t>
      </w:r>
      <w:r w:rsidRPr="00867D42">
        <w:rPr>
          <w:rFonts w:eastAsia="Times New Roman" w:cs="Times New Roman"/>
          <w:szCs w:val="24"/>
        </w:rPr>
        <w:t>κόκκινες γραμμές</w:t>
      </w:r>
      <w:r>
        <w:rPr>
          <w:rFonts w:eastAsia="Times New Roman" w:cs="Times New Roman"/>
          <w:szCs w:val="24"/>
        </w:rPr>
        <w:t>»,</w:t>
      </w:r>
      <w:r w:rsidRPr="00867D42">
        <w:rPr>
          <w:rFonts w:eastAsia="Times New Roman" w:cs="Times New Roman"/>
          <w:szCs w:val="24"/>
        </w:rPr>
        <w:t xml:space="preserve"> οι </w:t>
      </w:r>
      <w:r>
        <w:rPr>
          <w:rFonts w:eastAsia="Times New Roman" w:cs="Times New Roman"/>
          <w:szCs w:val="24"/>
        </w:rPr>
        <w:t xml:space="preserve">κάλπικοι </w:t>
      </w:r>
      <w:r w:rsidRPr="00867D42">
        <w:rPr>
          <w:rFonts w:eastAsia="Times New Roman" w:cs="Times New Roman"/>
          <w:szCs w:val="24"/>
        </w:rPr>
        <w:t>διαχωρισμο</w:t>
      </w:r>
      <w:r>
        <w:rPr>
          <w:rFonts w:eastAsia="Times New Roman" w:cs="Times New Roman"/>
          <w:szCs w:val="24"/>
        </w:rPr>
        <w:t>ί</w:t>
      </w:r>
      <w:r w:rsidRPr="00867D42">
        <w:rPr>
          <w:rFonts w:eastAsia="Times New Roman" w:cs="Times New Roman"/>
          <w:szCs w:val="24"/>
        </w:rPr>
        <w:t xml:space="preserve"> μεταξύ προόδου και συντήρησης που </w:t>
      </w:r>
      <w:r>
        <w:rPr>
          <w:rFonts w:eastAsia="Times New Roman" w:cs="Times New Roman"/>
          <w:szCs w:val="24"/>
        </w:rPr>
        <w:t>υψώνει</w:t>
      </w:r>
      <w:r w:rsidRPr="00867D42">
        <w:rPr>
          <w:rFonts w:eastAsia="Times New Roman" w:cs="Times New Roman"/>
          <w:szCs w:val="24"/>
        </w:rPr>
        <w:t xml:space="preserve"> ο ΣΥΡΙΖΑ</w:t>
      </w:r>
      <w:r>
        <w:rPr>
          <w:rFonts w:eastAsia="Times New Roman" w:cs="Times New Roman"/>
          <w:szCs w:val="24"/>
        </w:rPr>
        <w:t xml:space="preserve">. </w:t>
      </w:r>
    </w:p>
    <w:p w14:paraId="01A9E1D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Πρέπει να γίνει </w:t>
      </w:r>
      <w:r w:rsidRPr="00867D42">
        <w:rPr>
          <w:rFonts w:eastAsia="Times New Roman" w:cs="Times New Roman"/>
          <w:szCs w:val="24"/>
        </w:rPr>
        <w:t>κριτήριο γ</w:t>
      </w:r>
      <w:r>
        <w:rPr>
          <w:rFonts w:eastAsia="Times New Roman" w:cs="Times New Roman"/>
          <w:szCs w:val="24"/>
        </w:rPr>
        <w:t xml:space="preserve">ια ανθρώπους που νιώθουν αριστεροί, </w:t>
      </w:r>
      <w:r>
        <w:rPr>
          <w:rFonts w:eastAsia="Times New Roman" w:cs="Times New Roman"/>
          <w:szCs w:val="24"/>
        </w:rPr>
        <w:t>προοδευτικοί,</w:t>
      </w:r>
      <w:r w:rsidRPr="00867D42">
        <w:rPr>
          <w:rFonts w:eastAsia="Times New Roman" w:cs="Times New Roman"/>
          <w:szCs w:val="24"/>
        </w:rPr>
        <w:t xml:space="preserve"> ριζοσπάστες</w:t>
      </w:r>
      <w:r>
        <w:rPr>
          <w:rFonts w:eastAsia="Times New Roman" w:cs="Times New Roman"/>
          <w:szCs w:val="24"/>
        </w:rPr>
        <w:t>,</w:t>
      </w:r>
      <w:r w:rsidRPr="00867D42">
        <w:rPr>
          <w:rFonts w:eastAsia="Times New Roman" w:cs="Times New Roman"/>
          <w:szCs w:val="24"/>
        </w:rPr>
        <w:t xml:space="preserve"> δημοκράτες</w:t>
      </w:r>
      <w:r>
        <w:rPr>
          <w:rFonts w:eastAsia="Times New Roman" w:cs="Times New Roman"/>
          <w:szCs w:val="24"/>
        </w:rPr>
        <w:t>, α</w:t>
      </w:r>
      <w:r w:rsidRPr="00867D42">
        <w:rPr>
          <w:rFonts w:eastAsia="Times New Roman" w:cs="Times New Roman"/>
          <w:szCs w:val="24"/>
        </w:rPr>
        <w:t xml:space="preserve">υτή η </w:t>
      </w:r>
      <w:r>
        <w:rPr>
          <w:rFonts w:eastAsia="Times New Roman" w:cs="Times New Roman"/>
          <w:szCs w:val="24"/>
        </w:rPr>
        <w:t>άθλια</w:t>
      </w:r>
      <w:r w:rsidRPr="00867D42">
        <w:rPr>
          <w:rFonts w:eastAsia="Times New Roman" w:cs="Times New Roman"/>
          <w:szCs w:val="24"/>
        </w:rPr>
        <w:t xml:space="preserve"> προσπάθεια εξωραϊσμού των ιμπεριαλιστικών σχεδιασμών από την </w:t>
      </w:r>
      <w:r>
        <w:rPr>
          <w:rFonts w:eastAsia="Times New Roman" w:cs="Times New Roman"/>
          <w:szCs w:val="24"/>
        </w:rPr>
        <w:t>Κυβέρνηση, ο</w:t>
      </w:r>
      <w:r w:rsidRPr="00867D42">
        <w:rPr>
          <w:rFonts w:eastAsia="Times New Roman" w:cs="Times New Roman"/>
          <w:szCs w:val="24"/>
        </w:rPr>
        <w:t xml:space="preserve"> ρόλος </w:t>
      </w:r>
      <w:r>
        <w:rPr>
          <w:rFonts w:eastAsia="Times New Roman" w:cs="Times New Roman"/>
          <w:szCs w:val="24"/>
        </w:rPr>
        <w:t>στρατολόγου</w:t>
      </w:r>
      <w:r w:rsidRPr="00867D42">
        <w:rPr>
          <w:rFonts w:eastAsia="Times New Roman" w:cs="Times New Roman"/>
          <w:szCs w:val="24"/>
        </w:rPr>
        <w:t xml:space="preserve"> που </w:t>
      </w:r>
      <w:r>
        <w:rPr>
          <w:rFonts w:eastAsia="Times New Roman" w:cs="Times New Roman"/>
          <w:szCs w:val="24"/>
        </w:rPr>
        <w:t>αναλαμβάνει για να εγκλωβιστεί</w:t>
      </w:r>
      <w:r w:rsidRPr="00867D42">
        <w:rPr>
          <w:rFonts w:eastAsia="Times New Roman" w:cs="Times New Roman"/>
          <w:szCs w:val="24"/>
        </w:rPr>
        <w:t xml:space="preserve"> όχι μόνο </w:t>
      </w:r>
      <w:r>
        <w:rPr>
          <w:rFonts w:eastAsia="Times New Roman" w:cs="Times New Roman"/>
          <w:szCs w:val="24"/>
        </w:rPr>
        <w:t xml:space="preserve">ο </w:t>
      </w:r>
      <w:r w:rsidRPr="00867D42">
        <w:rPr>
          <w:rFonts w:eastAsia="Times New Roman" w:cs="Times New Roman"/>
          <w:szCs w:val="24"/>
        </w:rPr>
        <w:t xml:space="preserve">δικός </w:t>
      </w:r>
      <w:r>
        <w:rPr>
          <w:rFonts w:eastAsia="Times New Roman" w:cs="Times New Roman"/>
          <w:szCs w:val="24"/>
        </w:rPr>
        <w:t>μας λαός,</w:t>
      </w:r>
      <w:r w:rsidRPr="00867D42">
        <w:rPr>
          <w:rFonts w:eastAsia="Times New Roman" w:cs="Times New Roman"/>
          <w:szCs w:val="24"/>
        </w:rPr>
        <w:t xml:space="preserve"> αλλά και άλλοι </w:t>
      </w:r>
      <w:r>
        <w:rPr>
          <w:rFonts w:eastAsia="Times New Roman" w:cs="Times New Roman"/>
          <w:szCs w:val="24"/>
        </w:rPr>
        <w:t>λαοί γύρω-τ</w:t>
      </w:r>
      <w:r w:rsidRPr="00867D42">
        <w:rPr>
          <w:rFonts w:eastAsia="Times New Roman" w:cs="Times New Roman"/>
          <w:szCs w:val="24"/>
        </w:rPr>
        <w:t xml:space="preserve">ριγύρω στο </w:t>
      </w:r>
      <w:r>
        <w:rPr>
          <w:rFonts w:eastAsia="Times New Roman" w:cs="Times New Roman"/>
          <w:szCs w:val="24"/>
        </w:rPr>
        <w:t xml:space="preserve">ΝΑΤΟ και την </w:t>
      </w:r>
      <w:r w:rsidRPr="00867D42">
        <w:rPr>
          <w:rFonts w:eastAsia="Times New Roman" w:cs="Times New Roman"/>
          <w:szCs w:val="24"/>
        </w:rPr>
        <w:t>Ευρωπαϊκή Ένωση</w:t>
      </w:r>
      <w:r>
        <w:rPr>
          <w:rFonts w:eastAsia="Times New Roman" w:cs="Times New Roman"/>
          <w:szCs w:val="24"/>
        </w:rPr>
        <w:t>.</w:t>
      </w:r>
      <w:r w:rsidRPr="00867D42">
        <w:rPr>
          <w:rFonts w:eastAsia="Times New Roman" w:cs="Times New Roman"/>
          <w:szCs w:val="24"/>
        </w:rPr>
        <w:t xml:space="preserve"> </w:t>
      </w:r>
    </w:p>
    <w:p w14:paraId="01A9E1D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Πρέπει να</w:t>
      </w:r>
      <w:r w:rsidRPr="00867D42">
        <w:rPr>
          <w:rFonts w:eastAsia="Times New Roman" w:cs="Times New Roman"/>
          <w:szCs w:val="24"/>
        </w:rPr>
        <w:t xml:space="preserve"> δυναμώσει το ρεύμα </w:t>
      </w:r>
      <w:r>
        <w:rPr>
          <w:rFonts w:eastAsia="Times New Roman" w:cs="Times New Roman"/>
          <w:szCs w:val="24"/>
        </w:rPr>
        <w:t>αντίθεσης στην εμπλοκή</w:t>
      </w:r>
      <w:r w:rsidRPr="00867D42">
        <w:rPr>
          <w:rFonts w:eastAsia="Times New Roman" w:cs="Times New Roman"/>
          <w:szCs w:val="24"/>
        </w:rPr>
        <w:t xml:space="preserve"> της χώρας σε αυτούς τους σχεδιασμούς</w:t>
      </w:r>
      <w:r>
        <w:rPr>
          <w:rFonts w:eastAsia="Times New Roman" w:cs="Times New Roman"/>
          <w:szCs w:val="24"/>
        </w:rPr>
        <w:t>,</w:t>
      </w:r>
      <w:r w:rsidRPr="00867D42">
        <w:rPr>
          <w:rFonts w:eastAsia="Times New Roman" w:cs="Times New Roman"/>
          <w:szCs w:val="24"/>
        </w:rPr>
        <w:t xml:space="preserve"> σε συμπόρευση με το Κομμουνιστικό Κόμμα Ελλάδ</w:t>
      </w:r>
      <w:r>
        <w:rPr>
          <w:rFonts w:eastAsia="Times New Roman" w:cs="Times New Roman"/>
          <w:szCs w:val="24"/>
        </w:rPr>
        <w:t>α</w:t>
      </w:r>
      <w:r w:rsidRPr="00867D42">
        <w:rPr>
          <w:rFonts w:eastAsia="Times New Roman" w:cs="Times New Roman"/>
          <w:szCs w:val="24"/>
        </w:rPr>
        <w:t>ς</w:t>
      </w:r>
      <w:r>
        <w:rPr>
          <w:rFonts w:eastAsia="Times New Roman" w:cs="Times New Roman"/>
          <w:szCs w:val="24"/>
        </w:rPr>
        <w:t xml:space="preserve">, τη μόνη πολιτική δύναμη που παλεύει, </w:t>
      </w:r>
      <w:r w:rsidRPr="00867D42">
        <w:rPr>
          <w:rFonts w:eastAsia="Times New Roman" w:cs="Times New Roman"/>
          <w:szCs w:val="24"/>
        </w:rPr>
        <w:t>πραγματικά</w:t>
      </w:r>
      <w:r>
        <w:rPr>
          <w:rFonts w:eastAsia="Times New Roman" w:cs="Times New Roman"/>
          <w:szCs w:val="24"/>
        </w:rPr>
        <w:t>,</w:t>
      </w:r>
      <w:r w:rsidRPr="00867D42">
        <w:rPr>
          <w:rFonts w:eastAsia="Times New Roman" w:cs="Times New Roman"/>
          <w:szCs w:val="24"/>
        </w:rPr>
        <w:t xml:space="preserve"> σε αυτή την κατεύθυνση</w:t>
      </w:r>
      <w:r>
        <w:rPr>
          <w:rFonts w:eastAsia="Times New Roman" w:cs="Times New Roman"/>
          <w:szCs w:val="24"/>
        </w:rPr>
        <w:t>,</w:t>
      </w:r>
      <w:r w:rsidRPr="00867D42">
        <w:rPr>
          <w:rFonts w:eastAsia="Times New Roman" w:cs="Times New Roman"/>
          <w:szCs w:val="24"/>
        </w:rPr>
        <w:t xml:space="preserve"> καθαρά και ξάστερα</w:t>
      </w:r>
      <w:r>
        <w:rPr>
          <w:rFonts w:eastAsia="Times New Roman" w:cs="Times New Roman"/>
          <w:szCs w:val="24"/>
        </w:rPr>
        <w:t>.</w:t>
      </w:r>
    </w:p>
    <w:p w14:paraId="01A9E1D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Με όλα</w:t>
      </w:r>
      <w:r>
        <w:rPr>
          <w:rFonts w:eastAsia="Times New Roman" w:cs="Times New Roman"/>
          <w:szCs w:val="24"/>
        </w:rPr>
        <w:t xml:space="preserve"> αυτά είναι φανερό, βέβαια,</w:t>
      </w:r>
      <w:r w:rsidRPr="00867D42">
        <w:rPr>
          <w:rFonts w:eastAsia="Times New Roman" w:cs="Times New Roman"/>
          <w:szCs w:val="24"/>
        </w:rPr>
        <w:t xml:space="preserve"> ότι σήμερα καταψηφίζουμε</w:t>
      </w:r>
      <w:r>
        <w:rPr>
          <w:rFonts w:eastAsia="Times New Roman" w:cs="Times New Roman"/>
          <w:szCs w:val="24"/>
        </w:rPr>
        <w:t>.</w:t>
      </w:r>
      <w:r w:rsidRPr="00867D42">
        <w:rPr>
          <w:rFonts w:eastAsia="Times New Roman" w:cs="Times New Roman"/>
          <w:szCs w:val="24"/>
        </w:rPr>
        <w:t xml:space="preserve"> Λέμε </w:t>
      </w:r>
      <w:r>
        <w:rPr>
          <w:rFonts w:eastAsia="Times New Roman" w:cs="Times New Roman"/>
          <w:szCs w:val="24"/>
        </w:rPr>
        <w:t>ένα πελώριο «</w:t>
      </w:r>
      <w:r>
        <w:rPr>
          <w:rFonts w:eastAsia="Times New Roman" w:cs="Times New Roman"/>
          <w:szCs w:val="24"/>
        </w:rPr>
        <w:t>ό</w:t>
      </w:r>
      <w:r w:rsidRPr="00867D42">
        <w:rPr>
          <w:rFonts w:eastAsia="Times New Roman" w:cs="Times New Roman"/>
          <w:szCs w:val="24"/>
        </w:rPr>
        <w:t>χι</w:t>
      </w:r>
      <w:r>
        <w:rPr>
          <w:rFonts w:eastAsia="Times New Roman" w:cs="Times New Roman"/>
          <w:szCs w:val="24"/>
        </w:rPr>
        <w:t>»</w:t>
      </w:r>
      <w:r w:rsidRPr="00867D42">
        <w:rPr>
          <w:rFonts w:eastAsia="Times New Roman" w:cs="Times New Roman"/>
          <w:szCs w:val="24"/>
        </w:rPr>
        <w:t xml:space="preserve"> στην ένταξη της γειτονικής χώρας στο</w:t>
      </w:r>
      <w:r>
        <w:rPr>
          <w:rFonts w:eastAsia="Times New Roman" w:cs="Times New Roman"/>
          <w:szCs w:val="24"/>
        </w:rPr>
        <w:t>ν</w:t>
      </w:r>
      <w:r w:rsidRPr="00867D42">
        <w:rPr>
          <w:rFonts w:eastAsia="Times New Roman" w:cs="Times New Roman"/>
          <w:szCs w:val="24"/>
        </w:rPr>
        <w:t xml:space="preserve"> στρατιωτικό</w:t>
      </w:r>
      <w:r>
        <w:rPr>
          <w:rFonts w:eastAsia="Times New Roman" w:cs="Times New Roman"/>
          <w:szCs w:val="24"/>
        </w:rPr>
        <w:t>,</w:t>
      </w:r>
      <w:r w:rsidRPr="00867D42">
        <w:rPr>
          <w:rFonts w:eastAsia="Times New Roman" w:cs="Times New Roman"/>
          <w:szCs w:val="24"/>
        </w:rPr>
        <w:t xml:space="preserve"> πολεμικό</w:t>
      </w:r>
      <w:r>
        <w:rPr>
          <w:rFonts w:eastAsia="Times New Roman" w:cs="Times New Roman"/>
          <w:szCs w:val="24"/>
        </w:rPr>
        <w:t>,</w:t>
      </w:r>
      <w:r w:rsidRPr="00867D42">
        <w:rPr>
          <w:rFonts w:eastAsia="Times New Roman" w:cs="Times New Roman"/>
          <w:szCs w:val="24"/>
        </w:rPr>
        <w:t xml:space="preserve"> δολοφονικό οργανισμό</w:t>
      </w:r>
      <w:r>
        <w:rPr>
          <w:rFonts w:eastAsia="Times New Roman" w:cs="Times New Roman"/>
          <w:szCs w:val="24"/>
        </w:rPr>
        <w:t xml:space="preserve"> - </w:t>
      </w:r>
      <w:r w:rsidRPr="00867D42">
        <w:rPr>
          <w:rFonts w:eastAsia="Times New Roman" w:cs="Times New Roman"/>
          <w:szCs w:val="24"/>
        </w:rPr>
        <w:t xml:space="preserve">μηχανισμό </w:t>
      </w:r>
      <w:r>
        <w:rPr>
          <w:rFonts w:eastAsia="Times New Roman" w:cs="Times New Roman"/>
          <w:szCs w:val="24"/>
        </w:rPr>
        <w:t xml:space="preserve">του ΝΑΤΟ. </w:t>
      </w:r>
    </w:p>
    <w:p w14:paraId="01A9E1DC" w14:textId="77777777" w:rsidR="00887A51" w:rsidRDefault="009C255F">
      <w:pPr>
        <w:spacing w:after="0" w:line="600" w:lineRule="auto"/>
        <w:ind w:firstLine="720"/>
        <w:jc w:val="both"/>
        <w:rPr>
          <w:rFonts w:eastAsia="Times New Roman" w:cs="Times New Roman"/>
          <w:szCs w:val="24"/>
        </w:rPr>
      </w:pPr>
      <w:r w:rsidRPr="00AC32E5">
        <w:rPr>
          <w:rFonts w:eastAsia="Times New Roman" w:cs="Times New Roman"/>
          <w:b/>
          <w:szCs w:val="24"/>
        </w:rPr>
        <w:t xml:space="preserve">ΠΡΟΕΔΡΕΥΩΝ (Γεώργιος </w:t>
      </w:r>
      <w:proofErr w:type="spellStart"/>
      <w:r w:rsidRPr="00AC32E5">
        <w:rPr>
          <w:rFonts w:eastAsia="Times New Roman" w:cs="Times New Roman"/>
          <w:b/>
          <w:szCs w:val="24"/>
        </w:rPr>
        <w:t>Λαμπρούλης</w:t>
      </w:r>
      <w:proofErr w:type="spellEnd"/>
      <w:r w:rsidRPr="00AC32E5">
        <w:rPr>
          <w:rFonts w:eastAsia="Times New Roman" w:cs="Times New Roman"/>
          <w:b/>
          <w:szCs w:val="24"/>
        </w:rPr>
        <w:t>):</w:t>
      </w:r>
      <w:r>
        <w:rPr>
          <w:rFonts w:eastAsia="Times New Roman" w:cs="Times New Roman"/>
          <w:szCs w:val="24"/>
        </w:rPr>
        <w:t xml:space="preserve"> </w:t>
      </w:r>
      <w:r w:rsidRPr="00867D42">
        <w:rPr>
          <w:rFonts w:eastAsia="Times New Roman" w:cs="Times New Roman"/>
          <w:szCs w:val="24"/>
        </w:rPr>
        <w:t>Το</w:t>
      </w:r>
      <w:r>
        <w:rPr>
          <w:rFonts w:eastAsia="Times New Roman" w:cs="Times New Roman"/>
          <w:szCs w:val="24"/>
        </w:rPr>
        <w:t>ν</w:t>
      </w:r>
      <w:r w:rsidRPr="00867D42">
        <w:rPr>
          <w:rFonts w:eastAsia="Times New Roman" w:cs="Times New Roman"/>
          <w:szCs w:val="24"/>
        </w:rPr>
        <w:t xml:space="preserve"> λόγο έχει ο </w:t>
      </w:r>
      <w:r>
        <w:rPr>
          <w:rFonts w:eastAsia="Times New Roman" w:cs="Times New Roman"/>
          <w:szCs w:val="24"/>
        </w:rPr>
        <w:t>κ.</w:t>
      </w:r>
      <w:r w:rsidRPr="00867D42">
        <w:rPr>
          <w:rFonts w:eastAsia="Times New Roman" w:cs="Times New Roman"/>
          <w:szCs w:val="24"/>
        </w:rPr>
        <w:t xml:space="preserve"> Θεοδωράκης</w:t>
      </w:r>
      <w:r>
        <w:rPr>
          <w:rFonts w:eastAsia="Times New Roman" w:cs="Times New Roman"/>
          <w:szCs w:val="24"/>
        </w:rPr>
        <w:t>.</w:t>
      </w:r>
    </w:p>
    <w:p w14:paraId="01A9E1D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ΣΤΑΥΡΟΣ Θ</w:t>
      </w:r>
      <w:r>
        <w:rPr>
          <w:rFonts w:eastAsia="Times New Roman" w:cs="Times New Roman"/>
          <w:b/>
          <w:szCs w:val="24"/>
        </w:rPr>
        <w:t>ΕΟΔΩΡΑΚΗΣ:</w:t>
      </w:r>
      <w:r w:rsidRPr="00867D42">
        <w:rPr>
          <w:rFonts w:eastAsia="Times New Roman" w:cs="Times New Roman"/>
          <w:szCs w:val="24"/>
        </w:rPr>
        <w:t xml:space="preserve"> Εκπλήσσομαι</w:t>
      </w:r>
      <w:r>
        <w:rPr>
          <w:rFonts w:eastAsia="Times New Roman" w:cs="Times New Roman"/>
          <w:szCs w:val="24"/>
        </w:rPr>
        <w:t>, κυρίες και κύριοι,</w:t>
      </w:r>
      <w:r w:rsidRPr="00867D42">
        <w:rPr>
          <w:rFonts w:eastAsia="Times New Roman" w:cs="Times New Roman"/>
          <w:szCs w:val="24"/>
        </w:rPr>
        <w:t xml:space="preserve"> γιατί εξ αριστερών </w:t>
      </w:r>
      <w:r>
        <w:rPr>
          <w:rFonts w:eastAsia="Times New Roman" w:cs="Times New Roman"/>
          <w:szCs w:val="24"/>
        </w:rPr>
        <w:t xml:space="preserve">μου έχω έναν </w:t>
      </w:r>
      <w:r w:rsidRPr="00867D42">
        <w:rPr>
          <w:rFonts w:eastAsia="Times New Roman" w:cs="Times New Roman"/>
          <w:szCs w:val="24"/>
        </w:rPr>
        <w:t>κυβερνητικό σχηματισμό</w:t>
      </w:r>
      <w:r>
        <w:rPr>
          <w:rFonts w:eastAsia="Times New Roman" w:cs="Times New Roman"/>
          <w:szCs w:val="24"/>
        </w:rPr>
        <w:t xml:space="preserve">, ο οποίος </w:t>
      </w:r>
      <w:r w:rsidRPr="00867D42">
        <w:rPr>
          <w:rFonts w:eastAsia="Times New Roman" w:cs="Times New Roman"/>
          <w:szCs w:val="24"/>
        </w:rPr>
        <w:t>θα ψηφίσει υπέρ μιας νατοϊκής επιλογής</w:t>
      </w:r>
      <w:r>
        <w:rPr>
          <w:rFonts w:eastAsia="Times New Roman" w:cs="Times New Roman"/>
          <w:szCs w:val="24"/>
        </w:rPr>
        <w:t>,</w:t>
      </w:r>
      <w:r w:rsidRPr="00867D42">
        <w:rPr>
          <w:rFonts w:eastAsia="Times New Roman" w:cs="Times New Roman"/>
          <w:szCs w:val="24"/>
        </w:rPr>
        <w:t xml:space="preserve"> αλλά ταυτόχρονα αυτός ο </w:t>
      </w:r>
      <w:r>
        <w:rPr>
          <w:rFonts w:eastAsia="Times New Roman" w:cs="Times New Roman"/>
          <w:szCs w:val="24"/>
        </w:rPr>
        <w:t>ίδιος…</w:t>
      </w:r>
      <w:r w:rsidRPr="00867D42">
        <w:rPr>
          <w:rFonts w:eastAsia="Times New Roman" w:cs="Times New Roman"/>
          <w:szCs w:val="24"/>
        </w:rPr>
        <w:t xml:space="preserve"> </w:t>
      </w:r>
    </w:p>
    <w:p w14:paraId="01A9E1DE" w14:textId="77777777" w:rsidR="00887A51" w:rsidRDefault="009C255F">
      <w:pPr>
        <w:spacing w:after="0" w:line="600" w:lineRule="auto"/>
        <w:ind w:firstLine="720"/>
        <w:jc w:val="both"/>
        <w:rPr>
          <w:rFonts w:eastAsia="Times New Roman" w:cs="Times New Roman"/>
          <w:szCs w:val="24"/>
        </w:rPr>
      </w:pPr>
      <w:r w:rsidRPr="00D10252">
        <w:rPr>
          <w:rFonts w:eastAsia="Times New Roman" w:cs="Times New Roman"/>
          <w:b/>
          <w:szCs w:val="24"/>
        </w:rPr>
        <w:t xml:space="preserve">ΔΗΜΗΤΡΙΟΣ ΚΟΥΤΣΟΥΜΠΑΣ (Γενικός Γραμματέας της Κεντρικής Επιτροπής του </w:t>
      </w:r>
      <w:r w:rsidRPr="00D10252">
        <w:rPr>
          <w:rFonts w:eastAsia="Times New Roman" w:cs="Times New Roman"/>
          <w:b/>
          <w:szCs w:val="24"/>
        </w:rPr>
        <w:t>Κομμουνιστικού Κόμματος Ελλάδας):</w:t>
      </w:r>
      <w:r>
        <w:rPr>
          <w:rFonts w:eastAsia="Times New Roman" w:cs="Times New Roman"/>
          <w:szCs w:val="24"/>
        </w:rPr>
        <w:t xml:space="preserve"> Όχι όλοι εξ’ αριστερών!</w:t>
      </w:r>
    </w:p>
    <w:p w14:paraId="01A9E1DF"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lastRenderedPageBreak/>
        <w:t>ΣΤΑΥΡΟΣ ΘΕΟΔΩΡΑΚΗΣ:</w:t>
      </w:r>
      <w:r>
        <w:rPr>
          <w:rFonts w:eastAsia="Times New Roman" w:cs="Times New Roman"/>
          <w:szCs w:val="24"/>
        </w:rPr>
        <w:t xml:space="preserve"> </w:t>
      </w:r>
      <w:r w:rsidRPr="00867D42">
        <w:rPr>
          <w:rFonts w:eastAsia="Times New Roman" w:cs="Times New Roman"/>
          <w:szCs w:val="24"/>
        </w:rPr>
        <w:t>Έχετε δίκιο</w:t>
      </w:r>
      <w:r>
        <w:rPr>
          <w:rFonts w:eastAsia="Times New Roman" w:cs="Times New Roman"/>
          <w:szCs w:val="24"/>
        </w:rPr>
        <w:t>, αλλά αντιλαμβάνεστε</w:t>
      </w:r>
      <w:r w:rsidRPr="00867D42">
        <w:rPr>
          <w:rFonts w:eastAsia="Times New Roman" w:cs="Times New Roman"/>
          <w:szCs w:val="24"/>
        </w:rPr>
        <w:t xml:space="preserve"> ότι απευθύνομαι στους συντρόφους του ΣΥΡΙΖΑ και όχι σε </w:t>
      </w:r>
      <w:r>
        <w:rPr>
          <w:rFonts w:eastAsia="Times New Roman" w:cs="Times New Roman"/>
          <w:szCs w:val="24"/>
        </w:rPr>
        <w:t>ε</w:t>
      </w:r>
      <w:r w:rsidRPr="00867D42">
        <w:rPr>
          <w:rFonts w:eastAsia="Times New Roman" w:cs="Times New Roman"/>
          <w:szCs w:val="24"/>
        </w:rPr>
        <w:t>σάς</w:t>
      </w:r>
      <w:r>
        <w:rPr>
          <w:rFonts w:eastAsia="Times New Roman" w:cs="Times New Roman"/>
          <w:szCs w:val="24"/>
        </w:rPr>
        <w:t>.</w:t>
      </w:r>
    </w:p>
    <w:p w14:paraId="01A9E1E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w:t>
      </w:r>
      <w:r>
        <w:rPr>
          <w:rFonts w:eastAsia="Times New Roman" w:cs="Times New Roman"/>
          <w:b/>
          <w:szCs w:val="24"/>
        </w:rPr>
        <w:t xml:space="preserve"> Κόμματος Ελλάδας):</w:t>
      </w:r>
      <w:r>
        <w:rPr>
          <w:rFonts w:eastAsia="Times New Roman" w:cs="Times New Roman"/>
          <w:szCs w:val="24"/>
        </w:rPr>
        <w:t xml:space="preserve"> Για τα Πρακτικά το λέω.</w:t>
      </w:r>
    </w:p>
    <w:p w14:paraId="01A9E1E1"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ΣΤΑΥΡΟΣ ΘΕΟΔΩΡΑΚΗΣ:</w:t>
      </w:r>
      <w:r>
        <w:rPr>
          <w:rFonts w:eastAsia="Times New Roman" w:cs="Times New Roman"/>
          <w:szCs w:val="24"/>
        </w:rPr>
        <w:t xml:space="preserve"> Λέω, λοιπόν, ότι εξ’ αριστερών μου</w:t>
      </w:r>
      <w:r w:rsidRPr="00867D42">
        <w:rPr>
          <w:rFonts w:eastAsia="Times New Roman" w:cs="Times New Roman"/>
          <w:szCs w:val="24"/>
        </w:rPr>
        <w:t xml:space="preserve"> έχω ένα</w:t>
      </w:r>
      <w:r>
        <w:rPr>
          <w:rFonts w:eastAsia="Times New Roman" w:cs="Times New Roman"/>
          <w:szCs w:val="24"/>
        </w:rPr>
        <w:t>ν</w:t>
      </w:r>
      <w:r w:rsidRPr="00867D42">
        <w:rPr>
          <w:rFonts w:eastAsia="Times New Roman" w:cs="Times New Roman"/>
          <w:szCs w:val="24"/>
        </w:rPr>
        <w:t xml:space="preserve"> κυβερνητικό σχηματισμό</w:t>
      </w:r>
      <w:r>
        <w:rPr>
          <w:rFonts w:eastAsia="Times New Roman" w:cs="Times New Roman"/>
          <w:szCs w:val="24"/>
        </w:rPr>
        <w:t>,</w:t>
      </w:r>
      <w:r w:rsidRPr="00867D42">
        <w:rPr>
          <w:rFonts w:eastAsia="Times New Roman" w:cs="Times New Roman"/>
          <w:szCs w:val="24"/>
        </w:rPr>
        <w:t xml:space="preserve"> </w:t>
      </w:r>
      <w:r>
        <w:rPr>
          <w:rFonts w:eastAsia="Times New Roman" w:cs="Times New Roman"/>
          <w:szCs w:val="24"/>
        </w:rPr>
        <w:t>ο όποιος θ</w:t>
      </w:r>
      <w:r w:rsidRPr="00867D42">
        <w:rPr>
          <w:rFonts w:eastAsia="Times New Roman" w:cs="Times New Roman"/>
          <w:szCs w:val="24"/>
        </w:rPr>
        <w:t>α ψηφίσει υπέρ μας νατοϊκής επιλογής</w:t>
      </w:r>
      <w:r>
        <w:rPr>
          <w:rFonts w:eastAsia="Times New Roman" w:cs="Times New Roman"/>
          <w:szCs w:val="24"/>
        </w:rPr>
        <w:t>,</w:t>
      </w:r>
      <w:r w:rsidRPr="00867D42">
        <w:rPr>
          <w:rFonts w:eastAsia="Times New Roman" w:cs="Times New Roman"/>
          <w:szCs w:val="24"/>
        </w:rPr>
        <w:t xml:space="preserve"> αλλά ταυτόχρονα αυτός ο ίδιος κυβερνητικός σχηματισμός </w:t>
      </w:r>
      <w:r>
        <w:rPr>
          <w:rFonts w:eastAsia="Times New Roman" w:cs="Times New Roman"/>
          <w:szCs w:val="24"/>
        </w:rPr>
        <w:t xml:space="preserve">συνεχίζει να </w:t>
      </w:r>
      <w:r w:rsidRPr="00867D42">
        <w:rPr>
          <w:rFonts w:eastAsia="Times New Roman" w:cs="Times New Roman"/>
          <w:szCs w:val="24"/>
        </w:rPr>
        <w:t>χειροκρο</w:t>
      </w:r>
      <w:r w:rsidRPr="00867D42">
        <w:rPr>
          <w:rFonts w:eastAsia="Times New Roman" w:cs="Times New Roman"/>
          <w:szCs w:val="24"/>
        </w:rPr>
        <w:t xml:space="preserve">τεί το καθεστώς </w:t>
      </w:r>
      <w:proofErr w:type="spellStart"/>
      <w:r w:rsidRPr="00867D42">
        <w:rPr>
          <w:rFonts w:eastAsia="Times New Roman" w:cs="Times New Roman"/>
          <w:szCs w:val="24"/>
        </w:rPr>
        <w:t>Μαδούρο</w:t>
      </w:r>
      <w:proofErr w:type="spellEnd"/>
      <w:r>
        <w:rPr>
          <w:rFonts w:eastAsia="Times New Roman" w:cs="Times New Roman"/>
          <w:szCs w:val="24"/>
        </w:rPr>
        <w:t>.</w:t>
      </w:r>
    </w:p>
    <w:p w14:paraId="01A9E1E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Εκπλήσσομαι γιατί εκ δεξιών μου </w:t>
      </w:r>
      <w:r w:rsidRPr="00867D42">
        <w:rPr>
          <w:rFonts w:eastAsia="Times New Roman" w:cs="Times New Roman"/>
          <w:szCs w:val="24"/>
        </w:rPr>
        <w:t>έχω ένα</w:t>
      </w:r>
      <w:r>
        <w:rPr>
          <w:rFonts w:eastAsia="Times New Roman" w:cs="Times New Roman"/>
          <w:szCs w:val="24"/>
        </w:rPr>
        <w:t>ν</w:t>
      </w:r>
      <w:r w:rsidRPr="00867D42">
        <w:rPr>
          <w:rFonts w:eastAsia="Times New Roman" w:cs="Times New Roman"/>
          <w:szCs w:val="24"/>
        </w:rPr>
        <w:t xml:space="preserve"> αντιπολιτευτικό σχηματισμό</w:t>
      </w:r>
      <w:r>
        <w:rPr>
          <w:rFonts w:eastAsia="Times New Roman" w:cs="Times New Roman"/>
          <w:szCs w:val="24"/>
        </w:rPr>
        <w:t>,</w:t>
      </w:r>
      <w:r w:rsidRPr="00867D42">
        <w:rPr>
          <w:rFonts w:eastAsia="Times New Roman" w:cs="Times New Roman"/>
          <w:szCs w:val="24"/>
        </w:rPr>
        <w:t xml:space="preserve"> ο οποίος υποστηρίζει την πολιτική του ΝΑΤΟ και χθες και αύριο και πάντα</w:t>
      </w:r>
      <w:r>
        <w:rPr>
          <w:rFonts w:eastAsia="Times New Roman" w:cs="Times New Roman"/>
          <w:szCs w:val="24"/>
        </w:rPr>
        <w:t>,</w:t>
      </w:r>
      <w:r w:rsidRPr="00867D42">
        <w:rPr>
          <w:rFonts w:eastAsia="Times New Roman" w:cs="Times New Roman"/>
          <w:szCs w:val="24"/>
        </w:rPr>
        <w:t xml:space="preserve"> αλλά σήμερα θα ψηφίσει </w:t>
      </w:r>
      <w:r>
        <w:rPr>
          <w:rFonts w:eastAsia="Times New Roman" w:cs="Times New Roman"/>
          <w:szCs w:val="24"/>
        </w:rPr>
        <w:t>«</w:t>
      </w:r>
      <w:r>
        <w:rPr>
          <w:rFonts w:eastAsia="Times New Roman" w:cs="Times New Roman"/>
          <w:szCs w:val="24"/>
        </w:rPr>
        <w:t>ό</w:t>
      </w:r>
      <w:r>
        <w:rPr>
          <w:rFonts w:eastAsia="Times New Roman" w:cs="Times New Roman"/>
          <w:szCs w:val="24"/>
        </w:rPr>
        <w:t xml:space="preserve">χι» </w:t>
      </w:r>
      <w:r w:rsidRPr="00867D42">
        <w:rPr>
          <w:rFonts w:eastAsia="Times New Roman" w:cs="Times New Roman"/>
          <w:szCs w:val="24"/>
        </w:rPr>
        <w:t>στην ένταξη μιας μικρ</w:t>
      </w:r>
      <w:r>
        <w:rPr>
          <w:rFonts w:eastAsia="Times New Roman" w:cs="Times New Roman"/>
          <w:szCs w:val="24"/>
        </w:rPr>
        <w:t xml:space="preserve">ής βαλκανικής </w:t>
      </w:r>
      <w:r w:rsidRPr="00867D42">
        <w:rPr>
          <w:rFonts w:eastAsia="Times New Roman" w:cs="Times New Roman"/>
          <w:szCs w:val="24"/>
        </w:rPr>
        <w:t>χώρας στο ΝΑΤΟ</w:t>
      </w:r>
      <w:r>
        <w:rPr>
          <w:rFonts w:eastAsia="Times New Roman" w:cs="Times New Roman"/>
          <w:szCs w:val="24"/>
        </w:rPr>
        <w:t xml:space="preserve">. </w:t>
      </w:r>
    </w:p>
    <w:p w14:paraId="01A9E1E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Εκπλήσσο</w:t>
      </w:r>
      <w:r>
        <w:rPr>
          <w:rFonts w:eastAsia="Times New Roman" w:cs="Times New Roman"/>
          <w:szCs w:val="24"/>
        </w:rPr>
        <w:t>μαι,</w:t>
      </w:r>
      <w:r w:rsidRPr="00867D42">
        <w:rPr>
          <w:rFonts w:eastAsia="Times New Roman" w:cs="Times New Roman"/>
          <w:szCs w:val="24"/>
        </w:rPr>
        <w:t xml:space="preserve"> αλλά </w:t>
      </w:r>
      <w:r>
        <w:rPr>
          <w:rFonts w:eastAsia="Times New Roman" w:cs="Times New Roman"/>
          <w:szCs w:val="24"/>
        </w:rPr>
        <w:t xml:space="preserve">κυρίως </w:t>
      </w:r>
      <w:proofErr w:type="spellStart"/>
      <w:r>
        <w:rPr>
          <w:rFonts w:eastAsia="Times New Roman" w:cs="Times New Roman"/>
          <w:szCs w:val="24"/>
        </w:rPr>
        <w:t>συμπαρίσταμ</w:t>
      </w:r>
      <w:r w:rsidRPr="00867D42">
        <w:rPr>
          <w:rFonts w:eastAsia="Times New Roman" w:cs="Times New Roman"/>
          <w:szCs w:val="24"/>
        </w:rPr>
        <w:t>αι</w:t>
      </w:r>
      <w:proofErr w:type="spellEnd"/>
      <w:r w:rsidRPr="00867D42">
        <w:rPr>
          <w:rFonts w:eastAsia="Times New Roman" w:cs="Times New Roman"/>
          <w:szCs w:val="24"/>
        </w:rPr>
        <w:t xml:space="preserve"> στον ελληνικό λαό</w:t>
      </w:r>
      <w:r>
        <w:rPr>
          <w:rFonts w:eastAsia="Times New Roman" w:cs="Times New Roman"/>
          <w:szCs w:val="24"/>
        </w:rPr>
        <w:t>,</w:t>
      </w:r>
      <w:r w:rsidRPr="00867D42">
        <w:rPr>
          <w:rFonts w:eastAsia="Times New Roman" w:cs="Times New Roman"/>
          <w:szCs w:val="24"/>
        </w:rPr>
        <w:t xml:space="preserve"> ο οποίος προσπαθεί να καταλάβει τι ακριβώς γίνεται στη χώρα του</w:t>
      </w:r>
      <w:r>
        <w:rPr>
          <w:rFonts w:eastAsia="Times New Roman" w:cs="Times New Roman"/>
          <w:szCs w:val="24"/>
        </w:rPr>
        <w:t>.</w:t>
      </w:r>
      <w:r w:rsidRPr="00867D42">
        <w:rPr>
          <w:rFonts w:eastAsia="Times New Roman" w:cs="Times New Roman"/>
          <w:szCs w:val="24"/>
        </w:rPr>
        <w:t xml:space="preserve"> Κυβερνήσεις που στηρίζονται </w:t>
      </w:r>
      <w:r>
        <w:rPr>
          <w:rFonts w:eastAsia="Times New Roman" w:cs="Times New Roman"/>
          <w:szCs w:val="24"/>
        </w:rPr>
        <w:t>σε πληρεξούσια</w:t>
      </w:r>
      <w:r w:rsidRPr="00867D42">
        <w:rPr>
          <w:rFonts w:eastAsia="Times New Roman" w:cs="Times New Roman"/>
          <w:szCs w:val="24"/>
        </w:rPr>
        <w:t xml:space="preserve"> </w:t>
      </w:r>
      <w:r w:rsidRPr="00867D42">
        <w:rPr>
          <w:rFonts w:eastAsia="Times New Roman" w:cs="Times New Roman"/>
          <w:szCs w:val="24"/>
        </w:rPr>
        <w:lastRenderedPageBreak/>
        <w:t>Βουλευτών</w:t>
      </w:r>
      <w:r>
        <w:rPr>
          <w:rFonts w:eastAsia="Times New Roman" w:cs="Times New Roman"/>
          <w:szCs w:val="24"/>
        </w:rPr>
        <w:t>,</w:t>
      </w:r>
      <w:r w:rsidRPr="00867D42">
        <w:rPr>
          <w:rFonts w:eastAsia="Times New Roman" w:cs="Times New Roman"/>
          <w:szCs w:val="24"/>
        </w:rPr>
        <w:t xml:space="preserve"> Βουλευτές που αλλάζουν </w:t>
      </w:r>
      <w:r>
        <w:rPr>
          <w:rFonts w:eastAsia="Times New Roman" w:cs="Times New Roman"/>
          <w:szCs w:val="24"/>
        </w:rPr>
        <w:t xml:space="preserve">κόμματα και </w:t>
      </w:r>
      <w:r w:rsidRPr="00867D42">
        <w:rPr>
          <w:rFonts w:eastAsia="Times New Roman" w:cs="Times New Roman"/>
          <w:szCs w:val="24"/>
        </w:rPr>
        <w:t xml:space="preserve">άποψη ανάλογα με την </w:t>
      </w:r>
      <w:r>
        <w:rPr>
          <w:rFonts w:eastAsia="Times New Roman" w:cs="Times New Roman"/>
          <w:szCs w:val="24"/>
        </w:rPr>
        <w:t>ημέρα</w:t>
      </w:r>
      <w:r w:rsidRPr="00867D42">
        <w:rPr>
          <w:rFonts w:eastAsia="Times New Roman" w:cs="Times New Roman"/>
          <w:szCs w:val="24"/>
        </w:rPr>
        <w:t xml:space="preserve"> και τη</w:t>
      </w:r>
      <w:r>
        <w:rPr>
          <w:rFonts w:eastAsia="Times New Roman" w:cs="Times New Roman"/>
          <w:szCs w:val="24"/>
        </w:rPr>
        <w:t>ν ώρα και πολιτικοί</w:t>
      </w:r>
      <w:r w:rsidRPr="00867D42">
        <w:rPr>
          <w:rFonts w:eastAsia="Times New Roman" w:cs="Times New Roman"/>
          <w:szCs w:val="24"/>
        </w:rPr>
        <w:t xml:space="preserve"> που καθοδηγούνται </w:t>
      </w:r>
      <w:r>
        <w:rPr>
          <w:rFonts w:eastAsia="Times New Roman" w:cs="Times New Roman"/>
          <w:szCs w:val="24"/>
        </w:rPr>
        <w:t xml:space="preserve">μόνο </w:t>
      </w:r>
      <w:r w:rsidRPr="00867D42">
        <w:rPr>
          <w:rFonts w:eastAsia="Times New Roman" w:cs="Times New Roman"/>
          <w:szCs w:val="24"/>
        </w:rPr>
        <w:t>από δημοσκόπους και διαφημιστές</w:t>
      </w:r>
      <w:r>
        <w:rPr>
          <w:rFonts w:eastAsia="Times New Roman" w:cs="Times New Roman"/>
          <w:szCs w:val="24"/>
        </w:rPr>
        <w:t>.</w:t>
      </w:r>
      <w:r w:rsidRPr="00867D42">
        <w:rPr>
          <w:rFonts w:eastAsia="Times New Roman" w:cs="Times New Roman"/>
          <w:szCs w:val="24"/>
        </w:rPr>
        <w:t xml:space="preserve"> Καμ</w:t>
      </w:r>
      <w:r>
        <w:rPr>
          <w:rFonts w:eastAsia="Times New Roman" w:cs="Times New Roman"/>
          <w:szCs w:val="24"/>
        </w:rPr>
        <w:t>μ</w:t>
      </w:r>
      <w:r w:rsidRPr="00867D42">
        <w:rPr>
          <w:rFonts w:eastAsia="Times New Roman" w:cs="Times New Roman"/>
          <w:szCs w:val="24"/>
        </w:rPr>
        <w:t xml:space="preserve">ία </w:t>
      </w:r>
      <w:r>
        <w:rPr>
          <w:rFonts w:eastAsia="Times New Roman" w:cs="Times New Roman"/>
          <w:szCs w:val="24"/>
        </w:rPr>
        <w:t xml:space="preserve">αρχή, κανένας πυρήνας και πολύ φοβάμαι </w:t>
      </w:r>
      <w:r w:rsidRPr="00867D42">
        <w:rPr>
          <w:rFonts w:eastAsia="Times New Roman" w:cs="Times New Roman"/>
          <w:szCs w:val="24"/>
        </w:rPr>
        <w:t>ότι δεν υπάρχει καν σπονδυλική στήλη</w:t>
      </w:r>
      <w:r>
        <w:rPr>
          <w:rFonts w:eastAsia="Times New Roman" w:cs="Times New Roman"/>
          <w:szCs w:val="24"/>
        </w:rPr>
        <w:t>.</w:t>
      </w:r>
      <w:r w:rsidRPr="00867D42">
        <w:rPr>
          <w:rFonts w:eastAsia="Times New Roman" w:cs="Times New Roman"/>
          <w:szCs w:val="24"/>
        </w:rPr>
        <w:t xml:space="preserve"> Ό</w:t>
      </w:r>
      <w:r>
        <w:rPr>
          <w:rFonts w:eastAsia="Times New Roman" w:cs="Times New Roman"/>
          <w:szCs w:val="24"/>
        </w:rPr>
        <w:t>,</w:t>
      </w:r>
      <w:r w:rsidRPr="00867D42">
        <w:rPr>
          <w:rFonts w:eastAsia="Times New Roman" w:cs="Times New Roman"/>
          <w:szCs w:val="24"/>
        </w:rPr>
        <w:t xml:space="preserve">τι να </w:t>
      </w:r>
      <w:r>
        <w:rPr>
          <w:rFonts w:eastAsia="Times New Roman" w:cs="Times New Roman"/>
          <w:szCs w:val="24"/>
        </w:rPr>
        <w:t>’</w:t>
      </w:r>
      <w:r w:rsidRPr="00867D42">
        <w:rPr>
          <w:rFonts w:eastAsia="Times New Roman" w:cs="Times New Roman"/>
          <w:szCs w:val="24"/>
        </w:rPr>
        <w:t>ναι</w:t>
      </w:r>
      <w:r>
        <w:rPr>
          <w:rFonts w:eastAsia="Times New Roman" w:cs="Times New Roman"/>
          <w:szCs w:val="24"/>
        </w:rPr>
        <w:t>,</w:t>
      </w:r>
      <w:r w:rsidRPr="00867D42">
        <w:rPr>
          <w:rFonts w:eastAsia="Times New Roman" w:cs="Times New Roman"/>
          <w:szCs w:val="24"/>
        </w:rPr>
        <w:t xml:space="preserve"> αρκεί αυτό το </w:t>
      </w:r>
      <w:r>
        <w:rPr>
          <w:rFonts w:eastAsia="Times New Roman" w:cs="Times New Roman"/>
          <w:szCs w:val="24"/>
        </w:rPr>
        <w:t xml:space="preserve">«ό,τι να </w:t>
      </w:r>
      <w:r>
        <w:rPr>
          <w:rFonts w:eastAsia="Times New Roman" w:cs="Times New Roman"/>
          <w:szCs w:val="24"/>
        </w:rPr>
        <w:t>’</w:t>
      </w:r>
      <w:r>
        <w:rPr>
          <w:rFonts w:eastAsia="Times New Roman" w:cs="Times New Roman"/>
          <w:szCs w:val="24"/>
        </w:rPr>
        <w:t>ναι» να</w:t>
      </w:r>
      <w:r w:rsidRPr="00867D42">
        <w:rPr>
          <w:rFonts w:eastAsia="Times New Roman" w:cs="Times New Roman"/>
          <w:szCs w:val="24"/>
        </w:rPr>
        <w:t xml:space="preserve"> μεταφράζεται σε </w:t>
      </w:r>
      <w:proofErr w:type="spellStart"/>
      <w:r>
        <w:rPr>
          <w:rFonts w:eastAsia="Times New Roman" w:cs="Times New Roman"/>
          <w:szCs w:val="24"/>
        </w:rPr>
        <w:t>ψηφαλάκια</w:t>
      </w:r>
      <w:proofErr w:type="spellEnd"/>
      <w:r>
        <w:rPr>
          <w:rFonts w:eastAsia="Times New Roman" w:cs="Times New Roman"/>
          <w:szCs w:val="24"/>
        </w:rPr>
        <w:t>!</w:t>
      </w:r>
    </w:p>
    <w:p w14:paraId="01A9E1E4" w14:textId="77777777" w:rsidR="00887A51" w:rsidRDefault="009C255F">
      <w:pPr>
        <w:spacing w:after="0" w:line="600" w:lineRule="auto"/>
        <w:ind w:firstLine="720"/>
        <w:jc w:val="both"/>
        <w:rPr>
          <w:rFonts w:eastAsia="Times New Roman" w:cs="Times New Roman"/>
          <w:szCs w:val="24"/>
        </w:rPr>
      </w:pPr>
      <w:r w:rsidRPr="00867D42">
        <w:rPr>
          <w:rFonts w:eastAsia="Times New Roman" w:cs="Times New Roman"/>
          <w:szCs w:val="24"/>
        </w:rPr>
        <w:t>Να επεκταθεί το ΝΑΤΟ στα Βαλκάνια</w:t>
      </w:r>
      <w:r>
        <w:rPr>
          <w:rFonts w:eastAsia="Times New Roman" w:cs="Times New Roman"/>
          <w:szCs w:val="24"/>
        </w:rPr>
        <w:t>;</w:t>
      </w:r>
      <w:r w:rsidRPr="00867D42">
        <w:rPr>
          <w:rFonts w:eastAsia="Times New Roman" w:cs="Times New Roman"/>
          <w:szCs w:val="24"/>
        </w:rPr>
        <w:t xml:space="preserve"> </w:t>
      </w:r>
      <w:r>
        <w:rPr>
          <w:rFonts w:eastAsia="Times New Roman" w:cs="Times New Roman"/>
          <w:szCs w:val="24"/>
        </w:rPr>
        <w:t>Αυτό εί</w:t>
      </w:r>
      <w:r>
        <w:rPr>
          <w:rFonts w:eastAsia="Times New Roman" w:cs="Times New Roman"/>
          <w:szCs w:val="24"/>
        </w:rPr>
        <w:t>ναι έ</w:t>
      </w:r>
      <w:r w:rsidRPr="00867D42">
        <w:rPr>
          <w:rFonts w:eastAsia="Times New Roman" w:cs="Times New Roman"/>
          <w:szCs w:val="24"/>
        </w:rPr>
        <w:t>να παλιό</w:t>
      </w:r>
      <w:r>
        <w:rPr>
          <w:rFonts w:eastAsia="Times New Roman" w:cs="Times New Roman"/>
          <w:szCs w:val="24"/>
        </w:rPr>
        <w:t>,</w:t>
      </w:r>
      <w:r w:rsidRPr="00867D42">
        <w:rPr>
          <w:rFonts w:eastAsia="Times New Roman" w:cs="Times New Roman"/>
          <w:szCs w:val="24"/>
        </w:rPr>
        <w:t xml:space="preserve"> διαχρονικό ερώτημα</w:t>
      </w:r>
      <w:r>
        <w:rPr>
          <w:rFonts w:eastAsia="Times New Roman" w:cs="Times New Roman"/>
          <w:szCs w:val="24"/>
        </w:rPr>
        <w:t>.</w:t>
      </w:r>
      <w:r w:rsidRPr="00867D42">
        <w:rPr>
          <w:rFonts w:eastAsia="Times New Roman" w:cs="Times New Roman"/>
          <w:szCs w:val="24"/>
        </w:rPr>
        <w:t xml:space="preserve"> ΣΥΡΙΖΑ</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αι»,</w:t>
      </w:r>
      <w:r w:rsidRPr="00867D42">
        <w:rPr>
          <w:rFonts w:eastAsia="Times New Roman" w:cs="Times New Roman"/>
          <w:szCs w:val="24"/>
        </w:rPr>
        <w:t xml:space="preserve"> </w:t>
      </w:r>
      <w:r>
        <w:rPr>
          <w:rFonts w:eastAsia="Times New Roman" w:cs="Times New Roman"/>
          <w:szCs w:val="24"/>
        </w:rPr>
        <w:t>Νέα Δημοκρατία «</w:t>
      </w:r>
      <w:r>
        <w:rPr>
          <w:rFonts w:eastAsia="Times New Roman" w:cs="Times New Roman"/>
          <w:szCs w:val="24"/>
        </w:rPr>
        <w:t>ό</w:t>
      </w:r>
      <w:r w:rsidRPr="00867D42">
        <w:rPr>
          <w:rFonts w:eastAsia="Times New Roman" w:cs="Times New Roman"/>
          <w:szCs w:val="24"/>
        </w:rPr>
        <w:t>χι</w:t>
      </w:r>
      <w:r>
        <w:rPr>
          <w:rFonts w:eastAsia="Times New Roman" w:cs="Times New Roman"/>
          <w:szCs w:val="24"/>
        </w:rPr>
        <w:t>».</w:t>
      </w:r>
      <w:r w:rsidRPr="00867D42">
        <w:rPr>
          <w:rFonts w:eastAsia="Times New Roman" w:cs="Times New Roman"/>
          <w:szCs w:val="24"/>
        </w:rPr>
        <w:t xml:space="preserve"> Και μετά </w:t>
      </w:r>
      <w:r>
        <w:rPr>
          <w:rFonts w:eastAsia="Times New Roman" w:cs="Times New Roman"/>
          <w:szCs w:val="24"/>
        </w:rPr>
        <w:t>απορούμε</w:t>
      </w:r>
      <w:r w:rsidRPr="00867D42">
        <w:rPr>
          <w:rFonts w:eastAsia="Times New Roman" w:cs="Times New Roman"/>
          <w:szCs w:val="24"/>
        </w:rPr>
        <w:t xml:space="preserve"> γιατί ο κόσμος έχει χάσει κάθε </w:t>
      </w:r>
      <w:r>
        <w:rPr>
          <w:rFonts w:eastAsia="Times New Roman" w:cs="Times New Roman"/>
          <w:szCs w:val="24"/>
        </w:rPr>
        <w:t>εμπιστοσύνη</w:t>
      </w:r>
      <w:r w:rsidRPr="00867D42">
        <w:rPr>
          <w:rFonts w:eastAsia="Times New Roman" w:cs="Times New Roman"/>
          <w:szCs w:val="24"/>
        </w:rPr>
        <w:t xml:space="preserve"> στους πολιτικούς</w:t>
      </w:r>
      <w:r>
        <w:rPr>
          <w:rFonts w:eastAsia="Times New Roman" w:cs="Times New Roman"/>
          <w:szCs w:val="24"/>
        </w:rPr>
        <w:t>.</w:t>
      </w:r>
      <w:r w:rsidRPr="00867D42">
        <w:rPr>
          <w:rFonts w:eastAsia="Times New Roman" w:cs="Times New Roman"/>
          <w:szCs w:val="24"/>
        </w:rPr>
        <w:t xml:space="preserve"> </w:t>
      </w:r>
    </w:p>
    <w:p w14:paraId="01A9E1E5" w14:textId="77777777" w:rsidR="00887A51" w:rsidRDefault="009C255F">
      <w:pPr>
        <w:spacing w:after="0" w:line="600" w:lineRule="auto"/>
        <w:ind w:firstLine="720"/>
        <w:jc w:val="both"/>
        <w:rPr>
          <w:rFonts w:eastAsia="Times New Roman" w:cs="Times New Roman"/>
          <w:szCs w:val="24"/>
        </w:rPr>
      </w:pPr>
      <w:r w:rsidRPr="00867D42">
        <w:rPr>
          <w:rFonts w:eastAsia="Times New Roman" w:cs="Times New Roman"/>
          <w:szCs w:val="24"/>
        </w:rPr>
        <w:t xml:space="preserve">Θέλω </w:t>
      </w:r>
      <w:r>
        <w:rPr>
          <w:rFonts w:eastAsia="Times New Roman" w:cs="Times New Roman"/>
          <w:szCs w:val="24"/>
        </w:rPr>
        <w:t xml:space="preserve">εδώ, κυρίες και κύριοι, </w:t>
      </w:r>
      <w:r w:rsidRPr="00867D42">
        <w:rPr>
          <w:rFonts w:eastAsia="Times New Roman" w:cs="Times New Roman"/>
          <w:szCs w:val="24"/>
        </w:rPr>
        <w:t>να απαντήσω στους πολέμ</w:t>
      </w:r>
      <w:r>
        <w:rPr>
          <w:rFonts w:eastAsia="Times New Roman" w:cs="Times New Roman"/>
          <w:szCs w:val="24"/>
        </w:rPr>
        <w:t>ι</w:t>
      </w:r>
      <w:r w:rsidRPr="00867D42">
        <w:rPr>
          <w:rFonts w:eastAsia="Times New Roman" w:cs="Times New Roman"/>
          <w:szCs w:val="24"/>
        </w:rPr>
        <w:t xml:space="preserve">ους του κινήματός </w:t>
      </w:r>
      <w:r>
        <w:rPr>
          <w:rFonts w:eastAsia="Times New Roman" w:cs="Times New Roman"/>
          <w:szCs w:val="24"/>
        </w:rPr>
        <w:t>μας,</w:t>
      </w:r>
      <w:r w:rsidRPr="00867D42">
        <w:rPr>
          <w:rFonts w:eastAsia="Times New Roman" w:cs="Times New Roman"/>
          <w:szCs w:val="24"/>
        </w:rPr>
        <w:t xml:space="preserve"> που </w:t>
      </w:r>
      <w:r>
        <w:rPr>
          <w:rFonts w:eastAsia="Times New Roman" w:cs="Times New Roman"/>
          <w:szCs w:val="24"/>
        </w:rPr>
        <w:t xml:space="preserve">τάχα αναρωτιούνται </w:t>
      </w:r>
      <w:r w:rsidRPr="00867D42">
        <w:rPr>
          <w:rFonts w:eastAsia="Times New Roman" w:cs="Times New Roman"/>
          <w:szCs w:val="24"/>
        </w:rPr>
        <w:t xml:space="preserve">γιατί </w:t>
      </w:r>
      <w:r>
        <w:rPr>
          <w:rFonts w:eastAsia="Times New Roman" w:cs="Times New Roman"/>
          <w:szCs w:val="24"/>
        </w:rPr>
        <w:t xml:space="preserve">ψηφίσαμε </w:t>
      </w:r>
      <w:r w:rsidRPr="00867D42">
        <w:rPr>
          <w:rFonts w:eastAsia="Times New Roman" w:cs="Times New Roman"/>
          <w:szCs w:val="24"/>
        </w:rPr>
        <w:t xml:space="preserve">εμείς τη Συμφωνία </w:t>
      </w:r>
      <w:r>
        <w:rPr>
          <w:rFonts w:eastAsia="Times New Roman" w:cs="Times New Roman"/>
          <w:szCs w:val="24"/>
        </w:rPr>
        <w:t>των Πρεσπών κ</w:t>
      </w:r>
      <w:r w:rsidRPr="00867D42">
        <w:rPr>
          <w:rFonts w:eastAsia="Times New Roman" w:cs="Times New Roman"/>
          <w:szCs w:val="24"/>
        </w:rPr>
        <w:t>αι γιατί ψ</w:t>
      </w:r>
      <w:r>
        <w:rPr>
          <w:rFonts w:eastAsia="Times New Roman" w:cs="Times New Roman"/>
          <w:szCs w:val="24"/>
        </w:rPr>
        <w:t>ηφίζουμε σήμερα την εισδοχή της μικρής α</w:t>
      </w:r>
      <w:r w:rsidRPr="00867D42">
        <w:rPr>
          <w:rFonts w:eastAsia="Times New Roman" w:cs="Times New Roman"/>
          <w:szCs w:val="24"/>
        </w:rPr>
        <w:t>υτής βαλκανικής χώρας στο ΝΑΤΟ</w:t>
      </w:r>
      <w:r>
        <w:rPr>
          <w:rFonts w:eastAsia="Times New Roman" w:cs="Times New Roman"/>
          <w:szCs w:val="24"/>
        </w:rPr>
        <w:t xml:space="preserve">. Παριστάνουν πώς δεν γνωρίζουν επίσημες θέσεις, </w:t>
      </w:r>
      <w:r w:rsidRPr="00867D42">
        <w:rPr>
          <w:rFonts w:eastAsia="Times New Roman" w:cs="Times New Roman"/>
          <w:szCs w:val="24"/>
        </w:rPr>
        <w:t>προσωπικές δηλώσεις</w:t>
      </w:r>
      <w:r>
        <w:rPr>
          <w:rFonts w:eastAsia="Times New Roman" w:cs="Times New Roman"/>
          <w:szCs w:val="24"/>
        </w:rPr>
        <w:t>,</w:t>
      </w:r>
      <w:r w:rsidRPr="00867D42">
        <w:rPr>
          <w:rFonts w:eastAsia="Times New Roman" w:cs="Times New Roman"/>
          <w:szCs w:val="24"/>
        </w:rPr>
        <w:t xml:space="preserve"> αποφάσεις συνεδρίων και οργάνων</w:t>
      </w:r>
      <w:r>
        <w:rPr>
          <w:rFonts w:eastAsia="Times New Roman" w:cs="Times New Roman"/>
          <w:szCs w:val="24"/>
        </w:rPr>
        <w:t xml:space="preserve">. </w:t>
      </w:r>
    </w:p>
    <w:p w14:paraId="01A9E1E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Κι επειδή οι θεωρίες συνομωσίας</w:t>
      </w:r>
      <w:r w:rsidRPr="00867D42">
        <w:rPr>
          <w:rFonts w:eastAsia="Times New Roman" w:cs="Times New Roman"/>
          <w:szCs w:val="24"/>
        </w:rPr>
        <w:t xml:space="preserve"> </w:t>
      </w:r>
      <w:r w:rsidRPr="00867D42">
        <w:rPr>
          <w:rFonts w:eastAsia="Times New Roman" w:cs="Times New Roman"/>
          <w:szCs w:val="24"/>
        </w:rPr>
        <w:t xml:space="preserve">τώρα με το </w:t>
      </w:r>
      <w:r>
        <w:rPr>
          <w:rFonts w:eastAsia="Times New Roman" w:cs="Times New Roman"/>
          <w:szCs w:val="24"/>
        </w:rPr>
        <w:t>«</w:t>
      </w:r>
      <w:r>
        <w:rPr>
          <w:rFonts w:eastAsia="Times New Roman" w:cs="Times New Roman"/>
          <w:szCs w:val="24"/>
          <w:lang w:val="en"/>
        </w:rPr>
        <w:t>Netflix</w:t>
      </w:r>
      <w:r>
        <w:rPr>
          <w:rFonts w:eastAsia="Times New Roman" w:cs="Times New Roman"/>
          <w:szCs w:val="24"/>
        </w:rPr>
        <w:t>»</w:t>
      </w:r>
      <w:r w:rsidRPr="00867D42">
        <w:rPr>
          <w:rFonts w:eastAsia="Times New Roman" w:cs="Times New Roman"/>
          <w:szCs w:val="24"/>
        </w:rPr>
        <w:t xml:space="preserve"> είναι πια ψωμοτύρι</w:t>
      </w:r>
      <w:r>
        <w:rPr>
          <w:rFonts w:eastAsia="Times New Roman" w:cs="Times New Roman"/>
          <w:szCs w:val="24"/>
        </w:rPr>
        <w:t>,</w:t>
      </w:r>
      <w:r w:rsidRPr="00867D42">
        <w:rPr>
          <w:rFonts w:eastAsia="Times New Roman" w:cs="Times New Roman"/>
          <w:szCs w:val="24"/>
        </w:rPr>
        <w:t xml:space="preserve"> ο κάθε πικραμένος </w:t>
      </w:r>
      <w:r>
        <w:rPr>
          <w:rFonts w:eastAsia="Times New Roman" w:cs="Times New Roman"/>
          <w:szCs w:val="24"/>
        </w:rPr>
        <w:t xml:space="preserve">γράφει κι ένα δικό του </w:t>
      </w:r>
      <w:r>
        <w:rPr>
          <w:rFonts w:eastAsia="Times New Roman" w:cs="Times New Roman"/>
          <w:szCs w:val="24"/>
        </w:rPr>
        <w:lastRenderedPageBreak/>
        <w:t xml:space="preserve">τρελό σενάριο. </w:t>
      </w:r>
      <w:proofErr w:type="spellStart"/>
      <w:r>
        <w:rPr>
          <w:rFonts w:eastAsia="Times New Roman" w:cs="Times New Roman"/>
          <w:szCs w:val="24"/>
        </w:rPr>
        <w:t>Πρόσεξτε</w:t>
      </w:r>
      <w:proofErr w:type="spellEnd"/>
      <w:r>
        <w:rPr>
          <w:rFonts w:eastAsia="Times New Roman" w:cs="Times New Roman"/>
          <w:szCs w:val="24"/>
        </w:rPr>
        <w:t xml:space="preserve">: </w:t>
      </w:r>
      <w:r w:rsidRPr="00867D42">
        <w:rPr>
          <w:rFonts w:eastAsia="Times New Roman" w:cs="Times New Roman"/>
          <w:szCs w:val="24"/>
        </w:rPr>
        <w:t xml:space="preserve">Τι </w:t>
      </w:r>
      <w:r>
        <w:rPr>
          <w:rFonts w:eastAsia="Times New Roman" w:cs="Times New Roman"/>
          <w:szCs w:val="24"/>
        </w:rPr>
        <w:t>πιέσεις</w:t>
      </w:r>
      <w:r w:rsidRPr="00867D42">
        <w:rPr>
          <w:rFonts w:eastAsia="Times New Roman" w:cs="Times New Roman"/>
          <w:szCs w:val="24"/>
        </w:rPr>
        <w:t xml:space="preserve"> ασκούσε η αμερικανική πρεσβεία</w:t>
      </w:r>
      <w:r>
        <w:rPr>
          <w:rFonts w:eastAsia="Times New Roman" w:cs="Times New Roman"/>
          <w:szCs w:val="24"/>
        </w:rPr>
        <w:t>;</w:t>
      </w:r>
      <w:r w:rsidRPr="00867D42">
        <w:rPr>
          <w:rFonts w:eastAsia="Times New Roman" w:cs="Times New Roman"/>
          <w:szCs w:val="24"/>
        </w:rPr>
        <w:t xml:space="preserve"> Τι </w:t>
      </w:r>
      <w:r>
        <w:rPr>
          <w:rFonts w:eastAsia="Times New Roman" w:cs="Times New Roman"/>
          <w:szCs w:val="24"/>
        </w:rPr>
        <w:t xml:space="preserve">ρόλο έπαιξε ο πρέσβης, ο </w:t>
      </w:r>
      <w:proofErr w:type="spellStart"/>
      <w:r>
        <w:rPr>
          <w:rFonts w:eastAsia="Times New Roman" w:cs="Times New Roman"/>
          <w:szCs w:val="24"/>
        </w:rPr>
        <w:t>Πάιατ</w:t>
      </w:r>
      <w:proofErr w:type="spellEnd"/>
      <w:r>
        <w:rPr>
          <w:rFonts w:eastAsia="Times New Roman" w:cs="Times New Roman"/>
          <w:szCs w:val="24"/>
        </w:rPr>
        <w:t xml:space="preserve">, σε αυτή την ψήφιση της </w:t>
      </w:r>
      <w:r>
        <w:rPr>
          <w:rFonts w:eastAsia="Times New Roman" w:cs="Times New Roman"/>
          <w:szCs w:val="24"/>
        </w:rPr>
        <w:t>σ</w:t>
      </w:r>
      <w:r>
        <w:rPr>
          <w:rFonts w:eastAsia="Times New Roman" w:cs="Times New Roman"/>
          <w:szCs w:val="24"/>
        </w:rPr>
        <w:t xml:space="preserve">υμφωνίας; Μάλιστα, ακούστε. </w:t>
      </w:r>
    </w:p>
    <w:p w14:paraId="01A9E1E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 </w:t>
      </w:r>
      <w:r w:rsidRPr="00867D42">
        <w:rPr>
          <w:rFonts w:eastAsia="Times New Roman" w:cs="Times New Roman"/>
          <w:szCs w:val="24"/>
        </w:rPr>
        <w:t xml:space="preserve">πρώτος </w:t>
      </w:r>
      <w:r w:rsidRPr="00867D42">
        <w:rPr>
          <w:rFonts w:eastAsia="Times New Roman" w:cs="Times New Roman"/>
          <w:szCs w:val="24"/>
        </w:rPr>
        <w:t>παραλογισμός</w:t>
      </w:r>
      <w:r>
        <w:rPr>
          <w:rFonts w:eastAsia="Times New Roman" w:cs="Times New Roman"/>
          <w:szCs w:val="24"/>
        </w:rPr>
        <w:t>:</w:t>
      </w:r>
      <w:r w:rsidRPr="00867D42">
        <w:rPr>
          <w:rFonts w:eastAsia="Times New Roman" w:cs="Times New Roman"/>
          <w:szCs w:val="24"/>
        </w:rPr>
        <w:t xml:space="preserve"> </w:t>
      </w:r>
      <w:r>
        <w:rPr>
          <w:rFonts w:eastAsia="Times New Roman" w:cs="Times New Roman"/>
          <w:szCs w:val="24"/>
        </w:rPr>
        <w:t>Ν</w:t>
      </w:r>
      <w:r w:rsidRPr="00867D42">
        <w:rPr>
          <w:rFonts w:eastAsia="Times New Roman" w:cs="Times New Roman"/>
          <w:szCs w:val="24"/>
        </w:rPr>
        <w:t xml:space="preserve">α διαδίδεις ότι </w:t>
      </w:r>
      <w:r>
        <w:rPr>
          <w:rFonts w:eastAsia="Times New Roman" w:cs="Times New Roman"/>
          <w:szCs w:val="24"/>
        </w:rPr>
        <w:t>κάποιος πιέζει κάποιον</w:t>
      </w:r>
      <w:r w:rsidRPr="00867D42">
        <w:rPr>
          <w:rFonts w:eastAsia="Times New Roman" w:cs="Times New Roman"/>
          <w:szCs w:val="24"/>
        </w:rPr>
        <w:t xml:space="preserve"> για να κάνει αυτά που ήδη έχει αποφασίσει να κάνει και </w:t>
      </w:r>
      <w:r>
        <w:rPr>
          <w:rFonts w:eastAsia="Times New Roman" w:cs="Times New Roman"/>
          <w:szCs w:val="24"/>
        </w:rPr>
        <w:t xml:space="preserve">που </w:t>
      </w:r>
      <w:r w:rsidRPr="00867D42">
        <w:rPr>
          <w:rFonts w:eastAsia="Times New Roman" w:cs="Times New Roman"/>
          <w:szCs w:val="24"/>
        </w:rPr>
        <w:t>ήδη έχει δηλώσει με πολλές δηλώσεις δημοσίως ότι θα τα κάνει</w:t>
      </w:r>
      <w:r>
        <w:rPr>
          <w:rFonts w:eastAsia="Times New Roman" w:cs="Times New Roman"/>
          <w:szCs w:val="24"/>
        </w:rPr>
        <w:t xml:space="preserve">. </w:t>
      </w:r>
    </w:p>
    <w:p w14:paraId="01A9E1E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Ας παραβλέψουμε, όμως, αυτό </w:t>
      </w:r>
      <w:r w:rsidRPr="00867D42">
        <w:rPr>
          <w:rFonts w:eastAsia="Times New Roman" w:cs="Times New Roman"/>
          <w:szCs w:val="24"/>
        </w:rPr>
        <w:t>το λογικό χάσμα και να πάμε σε μία άλλη σκέψη</w:t>
      </w:r>
      <w:r>
        <w:rPr>
          <w:rFonts w:eastAsia="Times New Roman" w:cs="Times New Roman"/>
          <w:szCs w:val="24"/>
        </w:rPr>
        <w:t>.</w:t>
      </w:r>
    </w:p>
    <w:p w14:paraId="01A9E1E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Εάν δ</w:t>
      </w:r>
      <w:r>
        <w:rPr>
          <w:rFonts w:eastAsia="Times New Roman" w:cs="Times New Roman"/>
          <w:szCs w:val="24"/>
        </w:rPr>
        <w:t>εχθούμε, κυρίες και κύριοι Βουλευτές, ότι μια πρεσβεία πιέζει Έλληνες πολιτικούς να πουν «ναι» σε μια συμφωνία, τότε –φαντάζομαι- είναι λογικό να υποθέσουμε ότι μια άλλη πρεσβεία, που θέλει διακαώς το «όχι», πιέζει αντιστοίχως κάποιους άλλους Έλληνες πολιτ</w:t>
      </w:r>
      <w:r>
        <w:rPr>
          <w:rFonts w:eastAsia="Times New Roman" w:cs="Times New Roman"/>
          <w:szCs w:val="24"/>
        </w:rPr>
        <w:t xml:space="preserve">ικούς. Εκτός εάν μας πείτε το πλέον κομμουνιστικό, ότι μόνο οι Αμερικανοί πιέζουν και όλοι οι άλλοι κάνουν απλώς δεήσεις και ανάβουν κεριά. Εάν, λοιπόν, όλοι πιέζουν, εάν όλες οι πρεσβείες πιέζουν, όσοι ψήφισαν «όχι» το έκαναν, επειδή άκουσαν τη </w:t>
      </w:r>
      <w:r>
        <w:rPr>
          <w:rFonts w:eastAsia="Times New Roman" w:cs="Times New Roman"/>
          <w:szCs w:val="24"/>
        </w:rPr>
        <w:t>ρ</w:t>
      </w:r>
      <w:r>
        <w:rPr>
          <w:rFonts w:eastAsia="Times New Roman" w:cs="Times New Roman"/>
          <w:szCs w:val="24"/>
        </w:rPr>
        <w:t>ωσική Πρε</w:t>
      </w:r>
      <w:r>
        <w:rPr>
          <w:rFonts w:eastAsia="Times New Roman" w:cs="Times New Roman"/>
          <w:szCs w:val="24"/>
        </w:rPr>
        <w:t xml:space="preserve">σβεία; </w:t>
      </w:r>
    </w:p>
    <w:p w14:paraId="01A9E1E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Θα συμβούλευα κάποια στελέχη της Νέας Δημοκρατίας να αλλάξουν ρότα. Γιατί έτσι όπως πάνε τους βλέπω στην επόμενη επέτειο του Πολυτεχνείου να διαδηλώνουν «</w:t>
      </w:r>
      <w:proofErr w:type="spellStart"/>
      <w:r>
        <w:rPr>
          <w:rFonts w:eastAsia="Times New Roman" w:cs="Times New Roman"/>
          <w:szCs w:val="24"/>
        </w:rPr>
        <w:t>αλά</w:t>
      </w:r>
      <w:proofErr w:type="spellEnd"/>
      <w:r>
        <w:rPr>
          <w:rFonts w:eastAsia="Times New Roman" w:cs="Times New Roman"/>
          <w:szCs w:val="24"/>
        </w:rPr>
        <w:t xml:space="preserve"> </w:t>
      </w:r>
      <w:proofErr w:type="spellStart"/>
      <w:r>
        <w:rPr>
          <w:rFonts w:eastAsia="Times New Roman" w:cs="Times New Roman"/>
          <w:szCs w:val="24"/>
        </w:rPr>
        <w:t>μπρατσέτα</w:t>
      </w:r>
      <w:proofErr w:type="spellEnd"/>
      <w:r>
        <w:rPr>
          <w:rFonts w:eastAsia="Times New Roman" w:cs="Times New Roman"/>
          <w:szCs w:val="24"/>
        </w:rPr>
        <w:t>» Σκουρλέτης και Γεωργιάδης μαζί, έξω από την Πρεσβεία των Ηνωμένων Πολιτειών, «φ</w:t>
      </w:r>
      <w:r>
        <w:rPr>
          <w:rFonts w:eastAsia="Times New Roman" w:cs="Times New Roman"/>
          <w:szCs w:val="24"/>
        </w:rPr>
        <w:t xml:space="preserve">ονιάδες των λαών Αμερικάνοι». </w:t>
      </w:r>
    </w:p>
    <w:p w14:paraId="01A9E1E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Ας επιστρέψουμε, όμως, στην πραγματικότητα. Το Ποτάμι δεν θέλει Βαλκάνια με μαύρες τρύπες. Η Βόρεια Μακεδονία πρέπει να μπει στο ΝΑΤΟ. Να μην αφήσουμε τα γεγονότα στην τύχη τους. Να πάρουμε πρωτοβουλίες και να βγούμε κερδισμέ</w:t>
      </w:r>
      <w:r>
        <w:rPr>
          <w:rFonts w:eastAsia="Times New Roman" w:cs="Times New Roman"/>
          <w:szCs w:val="24"/>
        </w:rPr>
        <w:t xml:space="preserve">νοι από τη </w:t>
      </w:r>
      <w:r>
        <w:rPr>
          <w:rFonts w:eastAsia="Times New Roman" w:cs="Times New Roman"/>
          <w:szCs w:val="24"/>
        </w:rPr>
        <w:t>σ</w:t>
      </w:r>
      <w:r>
        <w:rPr>
          <w:rFonts w:eastAsia="Times New Roman" w:cs="Times New Roman"/>
          <w:szCs w:val="24"/>
        </w:rPr>
        <w:t>υμφωνία. Να τους φέρουμε κοντά μας, να συνεργαστούμε, να τους βοηθήσουμε, να τους παρέχουμε στρατιωτική εκπαίδευση και να εντείνουμε την εμπορική και επιχειρηματική μας δραστηριότητα.</w:t>
      </w:r>
    </w:p>
    <w:p w14:paraId="01A9E1E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Διαφωνείτε πραγματικά, κύριοι της Νέας Δημοκρατίας, με την ε</w:t>
      </w:r>
      <w:r>
        <w:rPr>
          <w:rFonts w:eastAsia="Times New Roman" w:cs="Times New Roman"/>
          <w:szCs w:val="24"/>
        </w:rPr>
        <w:t xml:space="preserve">πέκταση του ΝΑΤΟ στη Βαλκανική; Διαφωνείτε; Το έχετε ξαναπεί; Όχι. Άλλος είναι ο στόχος, άλλος είναι ο σκοπός. Να μείνετε εσείς άσπιλοι και αμόλυντοι και να βγάλουν πάλι για τη χώρα κάποιοι άλλοι τα κάστανα από τη φωτιά. Και συνεχίζετε να ποτίζετε με έναν </w:t>
      </w:r>
      <w:r>
        <w:rPr>
          <w:rFonts w:eastAsia="Times New Roman" w:cs="Times New Roman"/>
          <w:szCs w:val="24"/>
        </w:rPr>
        <w:t xml:space="preserve">τυφλό εθνικισμό τους Έλληνες. Δεν υπάρχουν, </w:t>
      </w:r>
      <w:r>
        <w:rPr>
          <w:rFonts w:eastAsia="Times New Roman" w:cs="Times New Roman"/>
          <w:szCs w:val="24"/>
        </w:rPr>
        <w:lastRenderedPageBreak/>
        <w:t xml:space="preserve">όμως, </w:t>
      </w:r>
      <w:proofErr w:type="spellStart"/>
      <w:r>
        <w:rPr>
          <w:rFonts w:eastAsia="Times New Roman" w:cs="Times New Roman"/>
          <w:szCs w:val="24"/>
        </w:rPr>
        <w:t>αλά</w:t>
      </w:r>
      <w:proofErr w:type="spellEnd"/>
      <w:r>
        <w:rPr>
          <w:rFonts w:eastAsia="Times New Roman" w:cs="Times New Roman"/>
          <w:szCs w:val="24"/>
        </w:rPr>
        <w:t xml:space="preserve"> καρτ Ευρωπαίοι. Δεν υπάρχει Ευρώπη του εθνικισμού και δεν γίνεται κάποιος ευρωπαϊστής, επειδή αρθρογραφεί για τον λαϊκισμό των άλλων.</w:t>
      </w:r>
    </w:p>
    <w:p w14:paraId="01A9E1E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w:t>
      </w:r>
      <w:r>
        <w:rPr>
          <w:rFonts w:eastAsia="Times New Roman" w:cs="Times New Roman"/>
          <w:szCs w:val="24"/>
        </w:rPr>
        <w:t>΄</w:t>
      </w:r>
      <w:r>
        <w:rPr>
          <w:rFonts w:eastAsia="Times New Roman" w:cs="Times New Roman"/>
          <w:szCs w:val="24"/>
        </w:rPr>
        <w:t xml:space="preserve"> Αντιπρόεδρος τ</w:t>
      </w:r>
      <w:r>
        <w:rPr>
          <w:rFonts w:eastAsia="Times New Roman" w:cs="Times New Roman"/>
          <w:szCs w:val="24"/>
        </w:rPr>
        <w:t xml:space="preserve">ης Βουλής κ. </w:t>
      </w:r>
      <w:r w:rsidRPr="00EC2CA6">
        <w:rPr>
          <w:rFonts w:eastAsia="Times New Roman" w:cs="Times New Roman"/>
          <w:b/>
          <w:szCs w:val="24"/>
        </w:rPr>
        <w:t>ΔΗΜΗΤΡΙΟΣ ΚΡΕΜΑΣΤΙΝΟΣ</w:t>
      </w:r>
      <w:r>
        <w:rPr>
          <w:rFonts w:eastAsia="Times New Roman" w:cs="Times New Roman"/>
          <w:szCs w:val="24"/>
        </w:rPr>
        <w:t>)</w:t>
      </w:r>
    </w:p>
    <w:p w14:paraId="01A9E1E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Επιμένετε, κύριοι της Αξιωματικής Αντιπολίτευσης, να έχετε πρώτο θέμα στην ατζέντα σας το ξεπούλημα, όπως λέτε, της Μακεδονίας. Επιμένετε να αρνείστε μία επιλογή ειρήνης, ασφάλειας και σταθερότητας στα Βαλκάνια. </w:t>
      </w:r>
    </w:p>
    <w:p w14:paraId="01A9E1E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Προσέξτ</w:t>
      </w:r>
      <w:r>
        <w:rPr>
          <w:rFonts w:eastAsia="Times New Roman" w:cs="Times New Roman"/>
          <w:szCs w:val="24"/>
        </w:rPr>
        <w:t xml:space="preserve">ε με. Σας ρωτούν, ας πούμε, για την ψήφο των παιδιών που έχουν φύγει στα χρόνια της κρίσης στο εξωτερικό και εσείς το γυρνάτε στο ξεπούλημα της Μακεδονίας. Σας ρωτούν για τις υφαρπαγές Βουλευτών. Εσείς μιλάτε πάλι για το ξεπούλημα της Μακεδονίας. </w:t>
      </w:r>
    </w:p>
    <w:p w14:paraId="01A9E1F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Επιτρέψτ</w:t>
      </w:r>
      <w:r>
        <w:rPr>
          <w:rFonts w:eastAsia="Times New Roman" w:cs="Times New Roman"/>
          <w:szCs w:val="24"/>
        </w:rPr>
        <w:t xml:space="preserve">ε μου, λοιπόν, με κάθε ειλικρίνεια και με αληθινή απορία να σας ρωτήσω το εξής: Θεωρείτε αυτήν τη </w:t>
      </w:r>
      <w:r>
        <w:rPr>
          <w:rFonts w:eastAsia="Times New Roman" w:cs="Times New Roman"/>
          <w:szCs w:val="24"/>
        </w:rPr>
        <w:t>σ</w:t>
      </w:r>
      <w:r>
        <w:rPr>
          <w:rFonts w:eastAsia="Times New Roman" w:cs="Times New Roman"/>
          <w:szCs w:val="24"/>
        </w:rPr>
        <w:t xml:space="preserve">υμφωνία καταστροφική. Θεωρείτε αυτήν τη </w:t>
      </w:r>
      <w:r>
        <w:rPr>
          <w:rFonts w:eastAsia="Times New Roman" w:cs="Times New Roman"/>
          <w:szCs w:val="24"/>
        </w:rPr>
        <w:t>σ</w:t>
      </w:r>
      <w:r>
        <w:rPr>
          <w:rFonts w:eastAsia="Times New Roman" w:cs="Times New Roman"/>
          <w:szCs w:val="24"/>
        </w:rPr>
        <w:t>υμφωνία βλαπτική για τα ελληνικά συμφέροντα. Τότε, γιατί δεν κάνετε το αυτονόητο, γιατί δεν ξεκαθαρίζετε στον ελληνι</w:t>
      </w:r>
      <w:r>
        <w:rPr>
          <w:rFonts w:eastAsia="Times New Roman" w:cs="Times New Roman"/>
          <w:szCs w:val="24"/>
        </w:rPr>
        <w:t xml:space="preserve">κό λαό απλά και σύντομα ότι ως </w:t>
      </w:r>
      <w:r>
        <w:rPr>
          <w:rFonts w:eastAsia="Times New Roman" w:cs="Times New Roman"/>
          <w:szCs w:val="24"/>
        </w:rPr>
        <w:lastRenderedPageBreak/>
        <w:t xml:space="preserve">επόμενη κυβέρνηση θα θέσετε από την πρώτη ημέρα βέτο στην ενταξιακή πορεία των γειτόνων μας στην Ευρωπαϊκή Ένωση; </w:t>
      </w:r>
    </w:p>
    <w:p w14:paraId="01A9E1F1"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Ποιος το είπε αυτό; </w:t>
      </w:r>
    </w:p>
    <w:p w14:paraId="01A9E1F2"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Δεν έχει πει κανείς τέτοιο πράγμα.</w:t>
      </w:r>
    </w:p>
    <w:p w14:paraId="01A9E1F3"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ΣΤΑΥΡΟΣ ΘΕ</w:t>
      </w:r>
      <w:r>
        <w:rPr>
          <w:rFonts w:eastAsia="Times New Roman" w:cs="Times New Roman"/>
          <w:b/>
          <w:szCs w:val="24"/>
        </w:rPr>
        <w:t>ΟΔΩΡΑΚΗΣ:</w:t>
      </w:r>
      <w:r>
        <w:rPr>
          <w:rFonts w:eastAsia="Times New Roman" w:cs="Times New Roman"/>
          <w:szCs w:val="24"/>
        </w:rPr>
        <w:t xml:space="preserve"> Να πείτε στον ελληνικό λαό…</w:t>
      </w:r>
    </w:p>
    <w:p w14:paraId="01A9E1F4"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Για όνομα του Θεού! Δεν έχει πει κανείς τέτοιο πράγμα.</w:t>
      </w:r>
    </w:p>
    <w:p w14:paraId="01A9E1F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ΣΤΑΥΡΟΣ ΘΕΟΔΩΡΑΚΗΣ:</w:t>
      </w:r>
      <w:r>
        <w:rPr>
          <w:rFonts w:eastAsia="Times New Roman" w:cs="Times New Roman"/>
          <w:szCs w:val="24"/>
        </w:rPr>
        <w:t xml:space="preserve"> Ακούστε με, κυρία Μπακογιάννη, κύριε Κουμουτσάκο. Δεν το έχετε πει.</w:t>
      </w:r>
    </w:p>
    <w:p w14:paraId="01A9E1F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Λέτε πράγματα που δεν ισχύουν.</w:t>
      </w:r>
    </w:p>
    <w:p w14:paraId="01A9E1F7" w14:textId="77777777" w:rsidR="00887A51" w:rsidRDefault="009C255F">
      <w:pPr>
        <w:spacing w:after="0" w:line="600" w:lineRule="auto"/>
        <w:ind w:firstLine="720"/>
        <w:jc w:val="both"/>
        <w:rPr>
          <w:rFonts w:eastAsia="Times New Roman" w:cs="Times New Roman"/>
          <w:szCs w:val="24"/>
        </w:rPr>
      </w:pPr>
      <w:r w:rsidRPr="004B15C3">
        <w:rPr>
          <w:rFonts w:eastAsia="Times New Roman" w:cs="Times New Roman"/>
          <w:b/>
          <w:szCs w:val="24"/>
        </w:rPr>
        <w:t xml:space="preserve">ΠΡΟΕΔΡΕΥΩΝ (Δημήτριος </w:t>
      </w:r>
      <w:proofErr w:type="spellStart"/>
      <w:r w:rsidRPr="004B15C3">
        <w:rPr>
          <w:rFonts w:eastAsia="Times New Roman" w:cs="Times New Roman"/>
          <w:b/>
          <w:szCs w:val="24"/>
        </w:rPr>
        <w:t>Κρεμαστινός</w:t>
      </w:r>
      <w:proofErr w:type="spellEnd"/>
      <w:r w:rsidRPr="004B15C3">
        <w:rPr>
          <w:rFonts w:eastAsia="Times New Roman" w:cs="Times New Roman"/>
          <w:b/>
          <w:szCs w:val="24"/>
        </w:rPr>
        <w:t>):</w:t>
      </w:r>
      <w:r>
        <w:rPr>
          <w:rFonts w:eastAsia="Times New Roman" w:cs="Times New Roman"/>
          <w:szCs w:val="24"/>
        </w:rPr>
        <w:t xml:space="preserve"> Ησυχία, παρακαλώ.</w:t>
      </w:r>
    </w:p>
    <w:p w14:paraId="01A9E1F8"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ΣΤΑΥΡΟΣ ΘΕΟΔΩΡΑΚΗΣ:</w:t>
      </w:r>
      <w:r>
        <w:rPr>
          <w:rFonts w:eastAsia="Times New Roman" w:cs="Times New Roman"/>
          <w:szCs w:val="24"/>
        </w:rPr>
        <w:t xml:space="preserve"> Ακούστε με λίγο και απαντήστε. </w:t>
      </w:r>
    </w:p>
    <w:p w14:paraId="01A9E1F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Να πείτε στον ελληνικό λαό, που τον καλείτε να συνεχίσει να διαμαρτύρεται για τη Συμφωνία των Πρεσπών, ότι εσείς, ως </w:t>
      </w:r>
      <w:r>
        <w:rPr>
          <w:rFonts w:eastAsia="Times New Roman" w:cs="Times New Roman"/>
          <w:szCs w:val="24"/>
        </w:rPr>
        <w:lastRenderedPageBreak/>
        <w:t xml:space="preserve">κυβέρνηση, δεν θα επιτρέψετε την είσοδο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μίας</w:t>
      </w:r>
      <w:proofErr w:type="spellEnd"/>
      <w:r>
        <w:rPr>
          <w:rFonts w:eastAsia="Times New Roman" w:cs="Times New Roman"/>
          <w:szCs w:val="24"/>
        </w:rPr>
        <w:t xml:space="preserve"> χώρας που θα φέρει το όνομα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στην ευρωπαϊκή οικογένεια. </w:t>
      </w:r>
    </w:p>
    <w:p w14:paraId="01A9E1F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Τι λέτε; Λέτε, «θα χρησ</w:t>
      </w:r>
      <w:r>
        <w:rPr>
          <w:rFonts w:eastAsia="Times New Roman" w:cs="Times New Roman"/>
          <w:szCs w:val="24"/>
        </w:rPr>
        <w:t>ιμοποιήσουμε το δικαίωμα του βέτο, εάν και εφόσον χρειαστεί». Αυτό λέτε. Έτσι; Αυτό μπορούμε να το λέμε εμείς, όχι εσείς και θα σας εξηγήσω το γιατί.</w:t>
      </w:r>
    </w:p>
    <w:p w14:paraId="01A9E1F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Εμείς που ψηφίσαμε τη Συμφωνία των Πρεσπών μπορούμε να λέμε ότι θα παρακολουθούμε την εφαρμογή της και εάν</w:t>
      </w:r>
      <w:r>
        <w:rPr>
          <w:rFonts w:eastAsia="Times New Roman" w:cs="Times New Roman"/>
          <w:szCs w:val="24"/>
        </w:rPr>
        <w:t xml:space="preserve"> παραβιαστεί, θα θέσουμε βέτο. Κάποιος, όμως, που λέει ή και εσείς που λέτε </w:t>
      </w:r>
      <w:r>
        <w:rPr>
          <w:rFonts w:eastAsia="Times New Roman" w:cs="Times New Roman"/>
          <w:szCs w:val="24"/>
          <w:lang w:val="en-US"/>
        </w:rPr>
        <w:t>a</w:t>
      </w:r>
      <w:r w:rsidRPr="00B41A3D">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ότι αυτή η </w:t>
      </w:r>
      <w:r>
        <w:rPr>
          <w:rFonts w:eastAsia="Times New Roman" w:cs="Times New Roman"/>
          <w:szCs w:val="24"/>
        </w:rPr>
        <w:t>σ</w:t>
      </w:r>
      <w:r>
        <w:rPr>
          <w:rFonts w:eastAsia="Times New Roman" w:cs="Times New Roman"/>
          <w:szCs w:val="24"/>
        </w:rPr>
        <w:t>υμφωνία είναι προδοτική, ότι είναι παραχώρηση κυριαρχίας, υποχρεούστε, κατά την κοινή λογική, σήμερα και όχι κάποτε, όχι εάν παραβιαστεί, αλλά σήμερα που την λ</w:t>
      </w:r>
      <w:r>
        <w:rPr>
          <w:rFonts w:eastAsia="Times New Roman" w:cs="Times New Roman"/>
          <w:szCs w:val="24"/>
        </w:rPr>
        <w:t xml:space="preserve">έτε προδοτική </w:t>
      </w:r>
      <w:r>
        <w:rPr>
          <w:rFonts w:eastAsia="Times New Roman" w:cs="Times New Roman"/>
          <w:szCs w:val="24"/>
        </w:rPr>
        <w:t>σ</w:t>
      </w:r>
      <w:r>
        <w:rPr>
          <w:rFonts w:eastAsia="Times New Roman" w:cs="Times New Roman"/>
          <w:szCs w:val="24"/>
        </w:rPr>
        <w:t>υμφωνία, να πείτε σ’ αυτούς που σας ακολουθούν ότι η Βόρεια Μακεδονία δεν θα μπει στην Ευρωπαϊκή Ένωση. Αυτός θα ήταν ο συνεπής επίλογος στο εθνικό σας –εθνικιστικό, κατά την άποψή μου- αφήγημα. Πείτε το, λοιπόν.</w:t>
      </w:r>
    </w:p>
    <w:p w14:paraId="01A9E1FC"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w:t>
      </w:r>
      <w:r>
        <w:rPr>
          <w:rFonts w:eastAsia="Times New Roman" w:cs="Times New Roman"/>
          <w:szCs w:val="24"/>
        </w:rPr>
        <w:t xml:space="preserve"> Θεοδωράκη, ουδείς είπε τέτοια πράγματα. </w:t>
      </w:r>
    </w:p>
    <w:p w14:paraId="01A9E1F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ΣΤΑΥΡΟΣ ΘΕΟΔΩΡΑΚΗΣ:</w:t>
      </w:r>
      <w:r>
        <w:rPr>
          <w:rFonts w:eastAsia="Times New Roman" w:cs="Times New Roman"/>
          <w:szCs w:val="24"/>
        </w:rPr>
        <w:t xml:space="preserve"> Κυρίες και κύριοι, το να υψώσουμε τείχη είναι κάτι πάρα πολύ εύκολο. Το δύσκολο είναι να </w:t>
      </w:r>
      <w:r>
        <w:rPr>
          <w:rFonts w:eastAsia="Times New Roman" w:cs="Times New Roman"/>
          <w:szCs w:val="24"/>
        </w:rPr>
        <w:lastRenderedPageBreak/>
        <w:t>χτίζεις γέφυρες και να διαμορφώνεις συμμαχίες. Το Ποτάμι δεν ποντάρει στην αντιπαράθεση με τις γειτονικές</w:t>
      </w:r>
      <w:r>
        <w:rPr>
          <w:rFonts w:eastAsia="Times New Roman" w:cs="Times New Roman"/>
          <w:szCs w:val="24"/>
        </w:rPr>
        <w:t xml:space="preserve"> χώρες, στην έξαρση του εθνικισμού και στην περιχαράκωση. Σήμερα μάλιστα, ειδικά σήμερα, που οι λαοί στο Κόσσοβο και στη Σερβία, λαοί που λίγα χρόνια πριν έχουν χύσει αίμα μεταξύ τους, ετοιμάζονται να κάνουν επώδυνους συμβιβασμούς, ακόμα και ανταλλαγές εδα</w:t>
      </w:r>
      <w:r>
        <w:rPr>
          <w:rFonts w:eastAsia="Times New Roman" w:cs="Times New Roman"/>
          <w:szCs w:val="24"/>
        </w:rPr>
        <w:t xml:space="preserve">φών, είναι μικροπρεπές και ακατανόητο από την ευρωπαϊκή οικογένεια να επιμένουν κάποιοι ότι πρέπει να διατηρηθεί η εχθρότητα για μια χώρα που ποτέ δεν μας απείλησε και που ποτέ δεν θα μπορέσει να μας απειλήσει. </w:t>
      </w:r>
    </w:p>
    <w:p w14:paraId="01A9E1F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Συνοψίζοντας, κυρίες και κύριοι, το Ποτάμι τ</w:t>
      </w:r>
      <w:r>
        <w:rPr>
          <w:rFonts w:eastAsia="Times New Roman" w:cs="Times New Roman"/>
          <w:szCs w:val="24"/>
        </w:rPr>
        <w:t>ο οποίο εκπροσωπώ, το Ποτάμι στο οποίο ηγούμαι…</w:t>
      </w:r>
    </w:p>
    <w:p w14:paraId="01A9E1FF"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1A9E20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«Ποιο Ποτάμι;», ρωτήσατε. Θα προσπαθήσω να μην απαντήσω στις προκλήσεις. Τα κόμματα, ξέρετε, δεν διαλύονται με μετεγγραφές Βουλευτών. Τα κόμματα τα ψηφίζει ο ελληνικός λαός και διαλύοντ</w:t>
      </w:r>
      <w:r>
        <w:rPr>
          <w:rFonts w:eastAsia="Times New Roman" w:cs="Times New Roman"/>
          <w:szCs w:val="24"/>
        </w:rPr>
        <w:t xml:space="preserve">αι, εάν δεν τα ψηφίσει ο ελληνικός λαός. </w:t>
      </w:r>
    </w:p>
    <w:p w14:paraId="01A9E20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Συνοψίζοντας, λοιπόν, κυρίες και κύριοι, το Ποτάμι το οποίο εκπροσωπώ, το Ποτάμι το οποίο συνεχίζει να υπάρχει, δηλώνει εν γνώσει των συνεπειών των κοινοβουλευτικών νόμων, αλλά κυρίως των νόμων της φυσικής –γιατί ε</w:t>
      </w:r>
      <w:r>
        <w:rPr>
          <w:rFonts w:eastAsia="Times New Roman" w:cs="Times New Roman"/>
          <w:szCs w:val="24"/>
        </w:rPr>
        <w:t xml:space="preserve">δώ φτάσαμε- ότι θα επιμείνει σ’ αυτήν εδώ τη Βουλή, αλλά και στην επόμενη Βουλή να υπερασπίζεται τη λογική και την πολιτική και κυρίως τους πολίτες που το στήριξαν και τους πολίτες που συνεχίζουν να το στηρίζουν. </w:t>
      </w:r>
    </w:p>
    <w:p w14:paraId="01A9E20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1A9E203"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1A9E204"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Ο Πρόεδρος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proofErr w:type="spellStart"/>
      <w:r>
        <w:rPr>
          <w:rFonts w:eastAsia="Times New Roman" w:cs="Times New Roman"/>
          <w:szCs w:val="24"/>
        </w:rPr>
        <w:t>Μιχαλολιάκος</w:t>
      </w:r>
      <w:proofErr w:type="spellEnd"/>
      <w:r>
        <w:rPr>
          <w:rFonts w:eastAsia="Times New Roman" w:cs="Times New Roman"/>
          <w:szCs w:val="24"/>
        </w:rPr>
        <w:t xml:space="preserve"> έχει τον λόγο.</w:t>
      </w:r>
    </w:p>
    <w:p w14:paraId="01A9E205" w14:textId="77777777" w:rsidR="00887A51" w:rsidRDefault="009C255F">
      <w:pPr>
        <w:spacing w:after="0" w:line="600" w:lineRule="auto"/>
        <w:ind w:firstLine="720"/>
        <w:jc w:val="both"/>
        <w:rPr>
          <w:rFonts w:eastAsia="Times New Roman" w:cs="Times New Roman"/>
          <w:szCs w:val="24"/>
        </w:rPr>
      </w:pPr>
      <w:r w:rsidRPr="000323D4">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sidRPr="000323D4">
        <w:rPr>
          <w:rFonts w:eastAsia="Times New Roman" w:cs="Times New Roman"/>
          <w:b/>
          <w:szCs w:val="24"/>
        </w:rPr>
        <w:t>-</w:t>
      </w:r>
      <w:r>
        <w:rPr>
          <w:rFonts w:eastAsia="Times New Roman" w:cs="Times New Roman"/>
          <w:b/>
          <w:szCs w:val="24"/>
        </w:rPr>
        <w:t xml:space="preserve"> </w:t>
      </w:r>
      <w:r w:rsidRPr="000323D4">
        <w:rPr>
          <w:rFonts w:eastAsia="Times New Roman" w:cs="Times New Roman"/>
          <w:b/>
          <w:szCs w:val="24"/>
        </w:rPr>
        <w:t>Χρυσή Αυγή</w:t>
      </w:r>
      <w:r>
        <w:rPr>
          <w:rFonts w:eastAsia="Times New Roman" w:cs="Times New Roman"/>
          <w:b/>
          <w:szCs w:val="24"/>
        </w:rPr>
        <w:t>):</w:t>
      </w:r>
      <w:r>
        <w:rPr>
          <w:rFonts w:eastAsia="Times New Roman" w:cs="Times New Roman"/>
          <w:szCs w:val="24"/>
        </w:rPr>
        <w:t xml:space="preserve"> Κύριε Πρόεδρε, κυρίες και κύριοι Βουλευτές, έχω κατ’ αρχάς προς άπαντες να π</w:t>
      </w:r>
      <w:r>
        <w:rPr>
          <w:rFonts w:eastAsia="Times New Roman" w:cs="Times New Roman"/>
          <w:szCs w:val="24"/>
        </w:rPr>
        <w:t xml:space="preserve">ω ένα καλό και ένα κακό νέο. Το καλό νέο είναι ότι όλα τα κανάλια σε πλήρη συμφωνία με το λεγόμενο εντός πολλών εισαγωγικών «συνταγματικό τόξο» έχουν αποκλείσει τη Χρυσή Αυγή. Το κακό νέο είναι </w:t>
      </w:r>
      <w:r>
        <w:rPr>
          <w:rFonts w:eastAsia="Times New Roman" w:cs="Times New Roman"/>
          <w:szCs w:val="24"/>
        </w:rPr>
        <w:lastRenderedPageBreak/>
        <w:t xml:space="preserve">ότι ο λαός δεν έχει αποκλείσει τη Χρυσή Αυγή, που παραμένει η </w:t>
      </w:r>
      <w:r>
        <w:rPr>
          <w:rFonts w:eastAsia="Times New Roman" w:cs="Times New Roman"/>
          <w:szCs w:val="24"/>
        </w:rPr>
        <w:t>τρίτη πολιτική δύναμη της χώρας, σε πείσμα των ύβρεων, των αφορισμών, των αναθεματισμών όλων των πολιτικών παρατάξεων αυτής εδώ της Αιθούσης.</w:t>
      </w:r>
    </w:p>
    <w:p w14:paraId="01A9E206"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1A9E20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Βεβαίως, πριν αναφερθώ στο αντικείμενο της σημερινής συνεδριάσεω</w:t>
      </w:r>
      <w:r>
        <w:rPr>
          <w:rFonts w:eastAsia="Times New Roman" w:cs="Times New Roman"/>
          <w:szCs w:val="24"/>
        </w:rPr>
        <w:t>ς, έχω να επαναλάβω ότι αυτή η κυβερνητική Πλειοψηφία των 151 Βουλευτών δεν είναι απλώς πλειοψηφία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sidRPr="00D21DB5">
        <w:rPr>
          <w:rFonts w:eastAsia="Times New Roman" w:cs="Times New Roman"/>
          <w:szCs w:val="24"/>
        </w:rPr>
        <w:t>Φρανκενστάιν</w:t>
      </w:r>
      <w:proofErr w:type="spellEnd"/>
      <w:r>
        <w:rPr>
          <w:rFonts w:eastAsia="Times New Roman" w:cs="Times New Roman"/>
          <w:szCs w:val="24"/>
        </w:rPr>
        <w:t xml:space="preserve"> ή κυβέρνηση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κουρελού, αλλά μετά τη δήλωση των έξι Βουλευτών είναι και κυβέρνηση και πλειοψηφία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πασπαρτού.</w:t>
      </w:r>
    </w:p>
    <w:p w14:paraId="01A9E208" w14:textId="77777777" w:rsidR="00887A51" w:rsidRDefault="009C255F">
      <w:pPr>
        <w:spacing w:after="0" w:line="600" w:lineRule="auto"/>
        <w:ind w:firstLine="720"/>
        <w:jc w:val="both"/>
        <w:rPr>
          <w:rFonts w:eastAsia="Times New Roman"/>
          <w:szCs w:val="24"/>
        </w:rPr>
      </w:pPr>
      <w:r>
        <w:rPr>
          <w:rFonts w:eastAsia="Times New Roman"/>
          <w:szCs w:val="24"/>
        </w:rPr>
        <w:t>Γ</w:t>
      </w:r>
      <w:r w:rsidRPr="00865345">
        <w:rPr>
          <w:rFonts w:eastAsia="Times New Roman"/>
          <w:szCs w:val="24"/>
        </w:rPr>
        <w:t xml:space="preserve">ια πρώτη φορά έχουμε </w:t>
      </w:r>
      <w:r>
        <w:rPr>
          <w:rFonts w:eastAsia="Times New Roman"/>
          <w:szCs w:val="24"/>
        </w:rPr>
        <w:t>Β</w:t>
      </w:r>
      <w:r w:rsidRPr="00865345">
        <w:rPr>
          <w:rFonts w:eastAsia="Times New Roman"/>
          <w:szCs w:val="24"/>
        </w:rPr>
        <w:t xml:space="preserve">ουλευτές </w:t>
      </w:r>
      <w:r w:rsidRPr="00865345">
        <w:rPr>
          <w:rFonts w:eastAsia="Times New Roman"/>
          <w:szCs w:val="24"/>
        </w:rPr>
        <w:t>πολλαπλής χρήσεως</w:t>
      </w:r>
      <w:r>
        <w:rPr>
          <w:rFonts w:eastAsia="Times New Roman"/>
          <w:szCs w:val="24"/>
        </w:rPr>
        <w:t>,</w:t>
      </w:r>
      <w:r w:rsidRPr="00865345">
        <w:rPr>
          <w:rFonts w:eastAsia="Times New Roman"/>
          <w:szCs w:val="24"/>
        </w:rPr>
        <w:t xml:space="preserve"> οι οποίοι το πρωί ανήκουν σε άλλο </w:t>
      </w:r>
      <w:r>
        <w:rPr>
          <w:rFonts w:eastAsia="Times New Roman"/>
          <w:szCs w:val="24"/>
        </w:rPr>
        <w:t>κόμμα και το βράδυ ψηφίζουν και δίνουν την εμπιστοσύνη τους στ</w:t>
      </w:r>
      <w:r w:rsidRPr="00865345">
        <w:rPr>
          <w:rFonts w:eastAsia="Times New Roman"/>
          <w:szCs w:val="24"/>
        </w:rPr>
        <w:t xml:space="preserve">ην </w:t>
      </w:r>
      <w:r>
        <w:rPr>
          <w:rFonts w:eastAsia="Times New Roman"/>
          <w:szCs w:val="24"/>
        </w:rPr>
        <w:t>Κ</w:t>
      </w:r>
      <w:r w:rsidRPr="00865345">
        <w:rPr>
          <w:rFonts w:eastAsia="Times New Roman"/>
          <w:szCs w:val="24"/>
        </w:rPr>
        <w:t>υβέρνηση</w:t>
      </w:r>
      <w:r>
        <w:rPr>
          <w:rFonts w:eastAsia="Times New Roman"/>
          <w:szCs w:val="24"/>
        </w:rPr>
        <w:t xml:space="preserve">. </w:t>
      </w:r>
    </w:p>
    <w:p w14:paraId="01A9E209" w14:textId="77777777" w:rsidR="00887A51" w:rsidRDefault="009C255F">
      <w:pPr>
        <w:spacing w:after="0" w:line="600" w:lineRule="auto"/>
        <w:ind w:firstLine="720"/>
        <w:jc w:val="both"/>
        <w:rPr>
          <w:rFonts w:eastAsia="Times New Roman"/>
          <w:szCs w:val="24"/>
        </w:rPr>
      </w:pPr>
      <w:r>
        <w:rPr>
          <w:rFonts w:eastAsia="Times New Roman"/>
          <w:szCs w:val="24"/>
        </w:rPr>
        <w:t>Ως εκ τούτου,</w:t>
      </w:r>
      <w:r w:rsidRPr="00865345">
        <w:rPr>
          <w:rFonts w:eastAsia="Times New Roman"/>
          <w:szCs w:val="24"/>
        </w:rPr>
        <w:t xml:space="preserve"> οι </w:t>
      </w:r>
      <w:proofErr w:type="spellStart"/>
      <w:r>
        <w:rPr>
          <w:rFonts w:eastAsia="Times New Roman"/>
          <w:szCs w:val="24"/>
        </w:rPr>
        <w:t>εκατόν</w:t>
      </w:r>
      <w:proofErr w:type="spellEnd"/>
      <w:r>
        <w:rPr>
          <w:rFonts w:eastAsia="Times New Roman"/>
          <w:szCs w:val="24"/>
        </w:rPr>
        <w:t xml:space="preserve"> πενήντα ένας Βουλευτές της φερόμενης Π</w:t>
      </w:r>
      <w:r w:rsidRPr="00865345">
        <w:rPr>
          <w:rFonts w:eastAsia="Times New Roman"/>
          <w:szCs w:val="24"/>
        </w:rPr>
        <w:t>λειοψηφίας δεν εκφράζουν το λαϊκό αίσθημα</w:t>
      </w:r>
      <w:r>
        <w:rPr>
          <w:rFonts w:eastAsia="Times New Roman"/>
          <w:szCs w:val="24"/>
        </w:rPr>
        <w:t>,</w:t>
      </w:r>
      <w:r w:rsidRPr="00865345">
        <w:rPr>
          <w:rFonts w:eastAsia="Times New Roman"/>
          <w:szCs w:val="24"/>
        </w:rPr>
        <w:t xml:space="preserve"> δεν εκφράζουν την πλε</w:t>
      </w:r>
      <w:r w:rsidRPr="00865345">
        <w:rPr>
          <w:rFonts w:eastAsia="Times New Roman"/>
          <w:szCs w:val="24"/>
        </w:rPr>
        <w:t>ιοψηφία του λαού</w:t>
      </w:r>
      <w:r>
        <w:rPr>
          <w:rFonts w:eastAsia="Times New Roman"/>
          <w:szCs w:val="24"/>
        </w:rPr>
        <w:t>. Εμάς λέτε</w:t>
      </w:r>
      <w:r w:rsidRPr="00865345">
        <w:rPr>
          <w:rFonts w:eastAsia="Times New Roman"/>
          <w:szCs w:val="24"/>
        </w:rPr>
        <w:t xml:space="preserve"> φασίστες</w:t>
      </w:r>
      <w:r>
        <w:rPr>
          <w:rFonts w:eastAsia="Times New Roman"/>
          <w:szCs w:val="24"/>
        </w:rPr>
        <w:t>,</w:t>
      </w:r>
      <w:r w:rsidRPr="00865345">
        <w:rPr>
          <w:rFonts w:eastAsia="Times New Roman"/>
          <w:szCs w:val="24"/>
        </w:rPr>
        <w:t xml:space="preserve"> αλλά εσείς αν είστε δημοκράτες</w:t>
      </w:r>
      <w:r>
        <w:rPr>
          <w:rFonts w:eastAsia="Times New Roman"/>
          <w:szCs w:val="24"/>
        </w:rPr>
        <w:t>,</w:t>
      </w:r>
      <w:r w:rsidRPr="00865345">
        <w:rPr>
          <w:rFonts w:eastAsia="Times New Roman"/>
          <w:szCs w:val="24"/>
        </w:rPr>
        <w:t xml:space="preserve"> πρέπει άμεσα να προκηρύξε</w:t>
      </w:r>
      <w:r>
        <w:rPr>
          <w:rFonts w:eastAsia="Times New Roman"/>
          <w:szCs w:val="24"/>
        </w:rPr>
        <w:t>τε εκλογές. Δ</w:t>
      </w:r>
      <w:r w:rsidRPr="00865345">
        <w:rPr>
          <w:rFonts w:eastAsia="Times New Roman"/>
          <w:szCs w:val="24"/>
        </w:rPr>
        <w:t>εν αντιπροσωπεύετ</w:t>
      </w:r>
      <w:r>
        <w:rPr>
          <w:rFonts w:eastAsia="Times New Roman"/>
          <w:szCs w:val="24"/>
        </w:rPr>
        <w:t>ε</w:t>
      </w:r>
      <w:r w:rsidRPr="00865345">
        <w:rPr>
          <w:rFonts w:eastAsia="Times New Roman"/>
          <w:szCs w:val="24"/>
        </w:rPr>
        <w:t xml:space="preserve"> την πλειοψηφία του </w:t>
      </w:r>
      <w:r>
        <w:rPr>
          <w:rFonts w:eastAsia="Times New Roman"/>
          <w:szCs w:val="24"/>
        </w:rPr>
        <w:t>λαού.</w:t>
      </w:r>
    </w:p>
    <w:p w14:paraId="01A9E20A" w14:textId="77777777" w:rsidR="00887A51" w:rsidRDefault="009C255F">
      <w:pPr>
        <w:spacing w:after="0" w:line="600" w:lineRule="auto"/>
        <w:ind w:firstLine="720"/>
        <w:jc w:val="both"/>
        <w:rPr>
          <w:rFonts w:eastAsia="Times New Roman"/>
          <w:szCs w:val="24"/>
        </w:rPr>
      </w:pPr>
      <w:r>
        <w:rPr>
          <w:rFonts w:eastAsia="Times New Roman"/>
          <w:szCs w:val="24"/>
        </w:rPr>
        <w:lastRenderedPageBreak/>
        <w:t>Βεβαίως, μ</w:t>
      </w:r>
      <w:r w:rsidRPr="00865345">
        <w:rPr>
          <w:rFonts w:eastAsia="Times New Roman"/>
          <w:szCs w:val="24"/>
        </w:rPr>
        <w:t xml:space="preserve">έσα σε όλα αυτά </w:t>
      </w:r>
      <w:r>
        <w:rPr>
          <w:rFonts w:eastAsia="Times New Roman"/>
          <w:szCs w:val="24"/>
        </w:rPr>
        <w:t>είχαμε το πρωί μια</w:t>
      </w:r>
      <w:r w:rsidRPr="00865345">
        <w:rPr>
          <w:rFonts w:eastAsia="Times New Roman"/>
          <w:szCs w:val="24"/>
        </w:rPr>
        <w:t xml:space="preserve"> ακόμη επίδειξη πολιτικού πολιτισμού</w:t>
      </w:r>
      <w:r>
        <w:rPr>
          <w:rFonts w:eastAsia="Times New Roman"/>
          <w:szCs w:val="24"/>
        </w:rPr>
        <w:t>,</w:t>
      </w:r>
      <w:r w:rsidRPr="00865345">
        <w:rPr>
          <w:rFonts w:eastAsia="Times New Roman"/>
          <w:szCs w:val="24"/>
        </w:rPr>
        <w:t xml:space="preserve"> αγαστής συνεργασίας όλ</w:t>
      </w:r>
      <w:r w:rsidRPr="00865345">
        <w:rPr>
          <w:rFonts w:eastAsia="Times New Roman"/>
          <w:szCs w:val="24"/>
        </w:rPr>
        <w:t xml:space="preserve">ων των πολιτικών </w:t>
      </w:r>
      <w:r>
        <w:rPr>
          <w:rFonts w:eastAsia="Times New Roman"/>
          <w:szCs w:val="24"/>
        </w:rPr>
        <w:t>δ</w:t>
      </w:r>
      <w:r w:rsidRPr="00865345">
        <w:rPr>
          <w:rFonts w:eastAsia="Times New Roman"/>
          <w:szCs w:val="24"/>
        </w:rPr>
        <w:t>υνάμεων της Βουλής</w:t>
      </w:r>
      <w:r>
        <w:rPr>
          <w:rFonts w:eastAsia="Times New Roman"/>
          <w:szCs w:val="24"/>
        </w:rPr>
        <w:t xml:space="preserve"> στην ένσταση</w:t>
      </w:r>
      <w:r w:rsidRPr="00865345">
        <w:rPr>
          <w:rFonts w:eastAsia="Times New Roman"/>
          <w:szCs w:val="24"/>
        </w:rPr>
        <w:t xml:space="preserve"> αντισυνταγματικότητας</w:t>
      </w:r>
      <w:r>
        <w:rPr>
          <w:rFonts w:eastAsia="Times New Roman"/>
          <w:szCs w:val="24"/>
        </w:rPr>
        <w:t>,</w:t>
      </w:r>
      <w:r w:rsidRPr="00865345">
        <w:rPr>
          <w:rFonts w:eastAsia="Times New Roman"/>
          <w:szCs w:val="24"/>
        </w:rPr>
        <w:t xml:space="preserve"> την οποία υπέβαλε η </w:t>
      </w:r>
      <w:r>
        <w:rPr>
          <w:rFonts w:eastAsia="Times New Roman"/>
          <w:szCs w:val="24"/>
        </w:rPr>
        <w:t>Κ</w:t>
      </w:r>
      <w:r w:rsidRPr="00865345">
        <w:rPr>
          <w:rFonts w:eastAsia="Times New Roman"/>
          <w:szCs w:val="24"/>
        </w:rPr>
        <w:t xml:space="preserve">οινοβουλευτική </w:t>
      </w:r>
      <w:r>
        <w:rPr>
          <w:rFonts w:eastAsia="Times New Roman"/>
          <w:szCs w:val="24"/>
        </w:rPr>
        <w:t>Ο</w:t>
      </w:r>
      <w:r w:rsidRPr="00865345">
        <w:rPr>
          <w:rFonts w:eastAsia="Times New Roman"/>
          <w:szCs w:val="24"/>
        </w:rPr>
        <w:t>μάδα της Χρυσής Αυγής</w:t>
      </w:r>
      <w:r>
        <w:rPr>
          <w:rFonts w:eastAsia="Times New Roman"/>
          <w:szCs w:val="24"/>
        </w:rPr>
        <w:t xml:space="preserve">. </w:t>
      </w:r>
    </w:p>
    <w:p w14:paraId="01A9E20B" w14:textId="77777777" w:rsidR="00887A51" w:rsidRDefault="009C255F">
      <w:pPr>
        <w:spacing w:after="0" w:line="600" w:lineRule="auto"/>
        <w:ind w:firstLine="720"/>
        <w:jc w:val="both"/>
        <w:rPr>
          <w:rFonts w:eastAsia="Times New Roman"/>
          <w:szCs w:val="24"/>
        </w:rPr>
      </w:pPr>
      <w:r>
        <w:rPr>
          <w:rFonts w:eastAsia="Times New Roman"/>
          <w:szCs w:val="24"/>
        </w:rPr>
        <w:t xml:space="preserve">Θα επαναλάβω, όχι προς </w:t>
      </w:r>
      <w:proofErr w:type="spellStart"/>
      <w:r>
        <w:rPr>
          <w:rFonts w:eastAsia="Times New Roman"/>
          <w:szCs w:val="24"/>
        </w:rPr>
        <w:t>ώτα</w:t>
      </w:r>
      <w:proofErr w:type="spellEnd"/>
      <w:r>
        <w:rPr>
          <w:rFonts w:eastAsia="Times New Roman"/>
          <w:szCs w:val="24"/>
        </w:rPr>
        <w:t xml:space="preserve"> μη α</w:t>
      </w:r>
      <w:r w:rsidRPr="00865345">
        <w:rPr>
          <w:rFonts w:eastAsia="Times New Roman"/>
          <w:szCs w:val="24"/>
        </w:rPr>
        <w:t>κουόντων</w:t>
      </w:r>
      <w:r>
        <w:rPr>
          <w:rFonts w:eastAsia="Times New Roman"/>
          <w:szCs w:val="24"/>
        </w:rPr>
        <w:t>,</w:t>
      </w:r>
      <w:r w:rsidRPr="00865345">
        <w:rPr>
          <w:rFonts w:eastAsia="Times New Roman"/>
          <w:szCs w:val="24"/>
        </w:rPr>
        <w:t xml:space="preserve"> αλλά προς τον ελληνικό λαό</w:t>
      </w:r>
      <w:r>
        <w:rPr>
          <w:rFonts w:eastAsia="Times New Roman"/>
          <w:szCs w:val="24"/>
        </w:rPr>
        <w:t>,</w:t>
      </w:r>
      <w:r w:rsidRPr="00865345">
        <w:rPr>
          <w:rFonts w:eastAsia="Times New Roman"/>
          <w:szCs w:val="24"/>
        </w:rPr>
        <w:t xml:space="preserve"> από αυτό το μοναδικό δημόσιο </w:t>
      </w:r>
      <w:r>
        <w:rPr>
          <w:rFonts w:eastAsia="Times New Roman"/>
          <w:szCs w:val="24"/>
        </w:rPr>
        <w:t>Β</w:t>
      </w:r>
      <w:r w:rsidRPr="00865345">
        <w:rPr>
          <w:rFonts w:eastAsia="Times New Roman"/>
          <w:szCs w:val="24"/>
        </w:rPr>
        <w:t>ήμα που διαθέτω</w:t>
      </w:r>
      <w:r>
        <w:rPr>
          <w:rFonts w:eastAsia="Times New Roman"/>
          <w:szCs w:val="24"/>
        </w:rPr>
        <w:t>, τ</w:t>
      </w:r>
      <w:r w:rsidRPr="00865345">
        <w:rPr>
          <w:rFonts w:eastAsia="Times New Roman"/>
          <w:szCs w:val="24"/>
        </w:rPr>
        <w:t>ο άρθ</w:t>
      </w:r>
      <w:r w:rsidRPr="00865345">
        <w:rPr>
          <w:rFonts w:eastAsia="Times New Roman"/>
          <w:szCs w:val="24"/>
        </w:rPr>
        <w:t>ρο 28 του Συντάγματος που λέει ότι για να εξυπηρετη</w:t>
      </w:r>
      <w:r>
        <w:rPr>
          <w:rFonts w:eastAsia="Times New Roman"/>
          <w:szCs w:val="24"/>
        </w:rPr>
        <w:t>θ</w:t>
      </w:r>
      <w:r w:rsidRPr="00865345">
        <w:rPr>
          <w:rFonts w:eastAsia="Times New Roman"/>
          <w:szCs w:val="24"/>
        </w:rPr>
        <w:t xml:space="preserve">εί σπουδαίο </w:t>
      </w:r>
      <w:r>
        <w:rPr>
          <w:rFonts w:eastAsia="Times New Roman"/>
          <w:szCs w:val="24"/>
        </w:rPr>
        <w:t>ε</w:t>
      </w:r>
      <w:r w:rsidRPr="00865345">
        <w:rPr>
          <w:rFonts w:eastAsia="Times New Roman"/>
          <w:szCs w:val="24"/>
        </w:rPr>
        <w:t>θνικό συμφέρον και να προαχθεί η συνεργασία με άλλα κράτη</w:t>
      </w:r>
      <w:r>
        <w:rPr>
          <w:rFonts w:eastAsia="Times New Roman"/>
          <w:szCs w:val="24"/>
        </w:rPr>
        <w:t>,</w:t>
      </w:r>
      <w:r w:rsidRPr="00865345">
        <w:rPr>
          <w:rFonts w:eastAsia="Times New Roman"/>
          <w:szCs w:val="24"/>
        </w:rPr>
        <w:t xml:space="preserve"> μπορεί να αναγνωριστούν με συνθήκη</w:t>
      </w:r>
      <w:r>
        <w:rPr>
          <w:rFonts w:eastAsia="Times New Roman"/>
          <w:szCs w:val="24"/>
        </w:rPr>
        <w:t xml:space="preserve"> ή συμφωνία σε όργανα διεθνών </w:t>
      </w:r>
      <w:r>
        <w:rPr>
          <w:rFonts w:eastAsia="Times New Roman"/>
          <w:szCs w:val="24"/>
        </w:rPr>
        <w:t>ο</w:t>
      </w:r>
      <w:r>
        <w:rPr>
          <w:rFonts w:eastAsia="Times New Roman"/>
          <w:szCs w:val="24"/>
        </w:rPr>
        <w:t>ρ</w:t>
      </w:r>
      <w:r w:rsidRPr="00865345">
        <w:rPr>
          <w:rFonts w:eastAsia="Times New Roman"/>
          <w:szCs w:val="24"/>
        </w:rPr>
        <w:t xml:space="preserve">γανισμών αρμοδιότητες που προβλέπονται από το </w:t>
      </w:r>
      <w:r>
        <w:rPr>
          <w:rFonts w:eastAsia="Times New Roman"/>
          <w:szCs w:val="24"/>
        </w:rPr>
        <w:t>Σ</w:t>
      </w:r>
      <w:r w:rsidRPr="00865345">
        <w:rPr>
          <w:rFonts w:eastAsia="Times New Roman"/>
          <w:szCs w:val="24"/>
        </w:rPr>
        <w:t>ύνταγμα</w:t>
      </w:r>
      <w:r>
        <w:rPr>
          <w:rFonts w:eastAsia="Times New Roman"/>
          <w:szCs w:val="24"/>
        </w:rPr>
        <w:t>. Κα</w:t>
      </w:r>
      <w:r w:rsidRPr="00865345">
        <w:rPr>
          <w:rFonts w:eastAsia="Times New Roman"/>
          <w:szCs w:val="24"/>
        </w:rPr>
        <w:t xml:space="preserve">ι περιγράφει το άρθρο αυτό </w:t>
      </w:r>
      <w:r>
        <w:rPr>
          <w:rFonts w:eastAsia="Times New Roman"/>
          <w:szCs w:val="24"/>
        </w:rPr>
        <w:t>σ</w:t>
      </w:r>
      <w:r w:rsidRPr="00865345">
        <w:rPr>
          <w:rFonts w:eastAsia="Times New Roman"/>
          <w:szCs w:val="24"/>
        </w:rPr>
        <w:t>το σημείο αυτό</w:t>
      </w:r>
      <w:r>
        <w:rPr>
          <w:rFonts w:eastAsia="Times New Roman"/>
          <w:szCs w:val="24"/>
        </w:rPr>
        <w:t>,</w:t>
      </w:r>
      <w:r w:rsidRPr="00865345">
        <w:rPr>
          <w:rFonts w:eastAsia="Times New Roman"/>
          <w:szCs w:val="24"/>
        </w:rPr>
        <w:t xml:space="preserve"> ακριβώς αυτό το οποίο είναι η </w:t>
      </w:r>
      <w:r>
        <w:rPr>
          <w:rFonts w:eastAsia="Times New Roman"/>
          <w:szCs w:val="24"/>
        </w:rPr>
        <w:t>Σ</w:t>
      </w:r>
      <w:r w:rsidRPr="00865345">
        <w:rPr>
          <w:rFonts w:eastAsia="Times New Roman"/>
          <w:szCs w:val="24"/>
        </w:rPr>
        <w:t>υμφωνία των Πρεσπών</w:t>
      </w:r>
      <w:r>
        <w:rPr>
          <w:rFonts w:eastAsia="Times New Roman"/>
          <w:szCs w:val="24"/>
        </w:rPr>
        <w:t>,</w:t>
      </w:r>
      <w:r w:rsidRPr="00865345">
        <w:rPr>
          <w:rFonts w:eastAsia="Times New Roman"/>
          <w:szCs w:val="24"/>
        </w:rPr>
        <w:t xml:space="preserve"> αλλά και η σημερινή επικύρωση</w:t>
      </w:r>
      <w:r>
        <w:rPr>
          <w:rFonts w:eastAsia="Times New Roman"/>
          <w:szCs w:val="24"/>
        </w:rPr>
        <w:t>. Και λέ</w:t>
      </w:r>
      <w:r w:rsidRPr="00865345">
        <w:rPr>
          <w:rFonts w:eastAsia="Times New Roman"/>
          <w:szCs w:val="24"/>
        </w:rPr>
        <w:t>ει</w:t>
      </w:r>
      <w:r>
        <w:rPr>
          <w:rFonts w:eastAsia="Times New Roman"/>
          <w:szCs w:val="24"/>
        </w:rPr>
        <w:t>,</w:t>
      </w:r>
      <w:r w:rsidRPr="00865345">
        <w:rPr>
          <w:rFonts w:eastAsia="Times New Roman"/>
          <w:szCs w:val="24"/>
        </w:rPr>
        <w:t xml:space="preserve"> </w:t>
      </w:r>
      <w:r>
        <w:rPr>
          <w:rFonts w:eastAsia="Times New Roman"/>
          <w:szCs w:val="24"/>
        </w:rPr>
        <w:t>«Γι</w:t>
      </w:r>
      <w:r w:rsidRPr="00865345">
        <w:rPr>
          <w:rFonts w:eastAsia="Times New Roman"/>
          <w:szCs w:val="24"/>
        </w:rPr>
        <w:t>α την ψήφιση νόμ</w:t>
      </w:r>
      <w:r>
        <w:rPr>
          <w:rFonts w:eastAsia="Times New Roman"/>
          <w:szCs w:val="24"/>
        </w:rPr>
        <w:t>ου</w:t>
      </w:r>
      <w:r w:rsidRPr="00865345">
        <w:rPr>
          <w:rFonts w:eastAsia="Times New Roman"/>
          <w:szCs w:val="24"/>
        </w:rPr>
        <w:t xml:space="preserve"> που κυρώνει αυτή</w:t>
      </w:r>
      <w:r>
        <w:rPr>
          <w:rFonts w:eastAsia="Times New Roman"/>
          <w:szCs w:val="24"/>
        </w:rPr>
        <w:t>ν</w:t>
      </w:r>
      <w:r w:rsidRPr="00865345">
        <w:rPr>
          <w:rFonts w:eastAsia="Times New Roman"/>
          <w:szCs w:val="24"/>
        </w:rPr>
        <w:t xml:space="preserve"> τη </w:t>
      </w:r>
      <w:r>
        <w:rPr>
          <w:rFonts w:eastAsia="Times New Roman"/>
          <w:szCs w:val="24"/>
        </w:rPr>
        <w:t>σ</w:t>
      </w:r>
      <w:r w:rsidRPr="00865345">
        <w:rPr>
          <w:rFonts w:eastAsia="Times New Roman"/>
          <w:szCs w:val="24"/>
        </w:rPr>
        <w:t>υνθήκη</w:t>
      </w:r>
      <w:r>
        <w:rPr>
          <w:rFonts w:eastAsia="Times New Roman"/>
          <w:szCs w:val="24"/>
        </w:rPr>
        <w:t>,</w:t>
      </w:r>
      <w:r w:rsidRPr="00865345">
        <w:rPr>
          <w:rFonts w:eastAsia="Times New Roman"/>
          <w:szCs w:val="24"/>
        </w:rPr>
        <w:t xml:space="preserve"> απαιτείται η πλειοψηφία των τριών πέμπτων </w:t>
      </w:r>
      <w:r>
        <w:rPr>
          <w:rFonts w:eastAsia="Times New Roman"/>
          <w:szCs w:val="24"/>
        </w:rPr>
        <w:t xml:space="preserve">(3/5) </w:t>
      </w:r>
      <w:r w:rsidRPr="00865345">
        <w:rPr>
          <w:rFonts w:eastAsia="Times New Roman"/>
          <w:szCs w:val="24"/>
        </w:rPr>
        <w:t>του όλου αριθμού τω</w:t>
      </w:r>
      <w:r w:rsidRPr="00865345">
        <w:rPr>
          <w:rFonts w:eastAsia="Times New Roman"/>
          <w:szCs w:val="24"/>
        </w:rPr>
        <w:t xml:space="preserve">ν </w:t>
      </w:r>
      <w:r>
        <w:rPr>
          <w:rFonts w:eastAsia="Times New Roman"/>
          <w:szCs w:val="24"/>
        </w:rPr>
        <w:t>Β</w:t>
      </w:r>
      <w:r w:rsidRPr="00865345">
        <w:rPr>
          <w:rFonts w:eastAsia="Times New Roman"/>
          <w:szCs w:val="24"/>
        </w:rPr>
        <w:t>ουλευτών</w:t>
      </w:r>
      <w:r>
        <w:rPr>
          <w:rFonts w:eastAsia="Times New Roman"/>
          <w:szCs w:val="24"/>
        </w:rPr>
        <w:t>»,</w:t>
      </w:r>
      <w:r w:rsidRPr="00865345">
        <w:rPr>
          <w:rFonts w:eastAsia="Times New Roman"/>
          <w:szCs w:val="24"/>
        </w:rPr>
        <w:t xml:space="preserve"> δηλαδή </w:t>
      </w:r>
      <w:proofErr w:type="spellStart"/>
      <w:r>
        <w:rPr>
          <w:rFonts w:eastAsia="Times New Roman"/>
          <w:szCs w:val="24"/>
        </w:rPr>
        <w:t>εκατόν</w:t>
      </w:r>
      <w:proofErr w:type="spellEnd"/>
      <w:r>
        <w:rPr>
          <w:rFonts w:eastAsia="Times New Roman"/>
          <w:szCs w:val="24"/>
        </w:rPr>
        <w:t xml:space="preserve"> ογδόντα</w:t>
      </w:r>
      <w:r w:rsidRPr="00865345">
        <w:rPr>
          <w:rFonts w:eastAsia="Times New Roman"/>
          <w:szCs w:val="24"/>
        </w:rPr>
        <w:t xml:space="preserve"> ψήφους</w:t>
      </w:r>
      <w:r>
        <w:rPr>
          <w:rFonts w:eastAsia="Times New Roman"/>
          <w:szCs w:val="24"/>
        </w:rPr>
        <w:t>,</w:t>
      </w:r>
      <w:r w:rsidRPr="00865345">
        <w:rPr>
          <w:rFonts w:eastAsia="Times New Roman"/>
          <w:szCs w:val="24"/>
        </w:rPr>
        <w:t xml:space="preserve"> τους οποίους αρνείται </w:t>
      </w:r>
      <w:r>
        <w:rPr>
          <w:rFonts w:eastAsia="Times New Roman"/>
          <w:szCs w:val="24"/>
        </w:rPr>
        <w:t xml:space="preserve">και </w:t>
      </w:r>
      <w:r w:rsidRPr="00865345">
        <w:rPr>
          <w:rFonts w:eastAsia="Times New Roman"/>
          <w:szCs w:val="24"/>
        </w:rPr>
        <w:t>η Νέα Δημοκρατία ότι πρέπει να δοθούν</w:t>
      </w:r>
      <w:r>
        <w:rPr>
          <w:rFonts w:eastAsia="Times New Roman"/>
          <w:szCs w:val="24"/>
        </w:rPr>
        <w:t>,</w:t>
      </w:r>
      <w:r w:rsidRPr="00865345">
        <w:rPr>
          <w:rFonts w:eastAsia="Times New Roman"/>
          <w:szCs w:val="24"/>
        </w:rPr>
        <w:t xml:space="preserve"> προκειμένου να περάσει αυτό το πράγμα</w:t>
      </w:r>
      <w:r>
        <w:rPr>
          <w:rFonts w:eastAsia="Times New Roman"/>
          <w:szCs w:val="24"/>
        </w:rPr>
        <w:t>.</w:t>
      </w:r>
    </w:p>
    <w:p w14:paraId="01A9E20C" w14:textId="77777777" w:rsidR="00887A51" w:rsidRDefault="009C255F">
      <w:pPr>
        <w:spacing w:after="0" w:line="600" w:lineRule="auto"/>
        <w:ind w:firstLine="720"/>
        <w:jc w:val="both"/>
        <w:rPr>
          <w:rFonts w:eastAsia="Times New Roman"/>
          <w:szCs w:val="24"/>
        </w:rPr>
      </w:pPr>
      <w:r>
        <w:rPr>
          <w:rFonts w:eastAsia="Times New Roman"/>
          <w:szCs w:val="24"/>
        </w:rPr>
        <w:lastRenderedPageBreak/>
        <w:t>Κ</w:t>
      </w:r>
      <w:r w:rsidRPr="00865345">
        <w:rPr>
          <w:rFonts w:eastAsia="Times New Roman"/>
          <w:szCs w:val="24"/>
        </w:rPr>
        <w:t xml:space="preserve">άναμε και </w:t>
      </w:r>
      <w:r>
        <w:rPr>
          <w:rFonts w:eastAsia="Times New Roman"/>
          <w:szCs w:val="24"/>
        </w:rPr>
        <w:t>μια</w:t>
      </w:r>
      <w:r w:rsidRPr="00865345">
        <w:rPr>
          <w:rFonts w:eastAsia="Times New Roman"/>
          <w:szCs w:val="24"/>
        </w:rPr>
        <w:t xml:space="preserve"> άλλη πρόταση</w:t>
      </w:r>
      <w:r>
        <w:rPr>
          <w:rFonts w:eastAsia="Times New Roman"/>
          <w:szCs w:val="24"/>
        </w:rPr>
        <w:t>. Και ο κ. Καμμένος νομίζω ότι έκανε αυτήν την</w:t>
      </w:r>
      <w:r w:rsidRPr="00865345">
        <w:rPr>
          <w:rFonts w:eastAsia="Times New Roman"/>
          <w:szCs w:val="24"/>
        </w:rPr>
        <w:t xml:space="preserve"> πρόταση</w:t>
      </w:r>
      <w:r>
        <w:rPr>
          <w:rFonts w:eastAsia="Times New Roman"/>
          <w:szCs w:val="24"/>
        </w:rPr>
        <w:t>. Όμως, κύριε Καμμένο,</w:t>
      </w:r>
      <w:r w:rsidRPr="00865345">
        <w:rPr>
          <w:rFonts w:eastAsia="Times New Roman"/>
          <w:szCs w:val="24"/>
        </w:rPr>
        <w:t xml:space="preserve"> έπρε</w:t>
      </w:r>
      <w:r w:rsidRPr="00865345">
        <w:rPr>
          <w:rFonts w:eastAsia="Times New Roman"/>
          <w:szCs w:val="24"/>
        </w:rPr>
        <w:t xml:space="preserve">πε την </w:t>
      </w:r>
      <w:r>
        <w:rPr>
          <w:rFonts w:eastAsia="Times New Roman"/>
          <w:szCs w:val="24"/>
        </w:rPr>
        <w:t>Ά</w:t>
      </w:r>
      <w:r w:rsidRPr="00865345">
        <w:rPr>
          <w:rFonts w:eastAsia="Times New Roman"/>
          <w:szCs w:val="24"/>
        </w:rPr>
        <w:t>νοιξη να φύγετε</w:t>
      </w:r>
      <w:r>
        <w:rPr>
          <w:rFonts w:eastAsia="Times New Roman"/>
          <w:szCs w:val="24"/>
        </w:rPr>
        <w:t>. Τότε δεν θα είχε</w:t>
      </w:r>
      <w:r w:rsidRPr="00865345">
        <w:rPr>
          <w:rFonts w:eastAsia="Times New Roman"/>
          <w:szCs w:val="24"/>
        </w:rPr>
        <w:t xml:space="preserve"> </w:t>
      </w:r>
      <w:r>
        <w:rPr>
          <w:rFonts w:eastAsia="Times New Roman"/>
          <w:szCs w:val="24"/>
        </w:rPr>
        <w:t>περάσει</w:t>
      </w:r>
      <w:r w:rsidRPr="00865345">
        <w:rPr>
          <w:rFonts w:eastAsia="Times New Roman"/>
          <w:szCs w:val="24"/>
        </w:rPr>
        <w:t xml:space="preserve"> η </w:t>
      </w:r>
      <w:r>
        <w:rPr>
          <w:rFonts w:eastAsia="Times New Roman"/>
          <w:szCs w:val="24"/>
        </w:rPr>
        <w:t>Σ</w:t>
      </w:r>
      <w:r w:rsidRPr="00865345">
        <w:rPr>
          <w:rFonts w:eastAsia="Times New Roman"/>
          <w:szCs w:val="24"/>
        </w:rPr>
        <w:t>υμφωνία των Πρεσπών</w:t>
      </w:r>
      <w:r>
        <w:rPr>
          <w:rFonts w:eastAsia="Times New Roman"/>
          <w:szCs w:val="24"/>
        </w:rPr>
        <w:t>. Αυτή είναι η γνώμη μου. Κ</w:t>
      </w:r>
      <w:r w:rsidRPr="00865345">
        <w:rPr>
          <w:rFonts w:eastAsia="Times New Roman"/>
          <w:szCs w:val="24"/>
        </w:rPr>
        <w:t xml:space="preserve">αι σας το λέω όχι ως απόγονος </w:t>
      </w:r>
      <w:r>
        <w:rPr>
          <w:rFonts w:eastAsia="Times New Roman"/>
          <w:szCs w:val="24"/>
        </w:rPr>
        <w:t>«</w:t>
      </w:r>
      <w:r w:rsidRPr="00865345">
        <w:rPr>
          <w:rFonts w:eastAsia="Times New Roman"/>
          <w:szCs w:val="24"/>
        </w:rPr>
        <w:t>κομιτατζήδων</w:t>
      </w:r>
      <w:r>
        <w:rPr>
          <w:rFonts w:eastAsia="Times New Roman"/>
          <w:szCs w:val="24"/>
        </w:rPr>
        <w:t>»,</w:t>
      </w:r>
      <w:r w:rsidRPr="00865345">
        <w:rPr>
          <w:rFonts w:eastAsia="Times New Roman"/>
          <w:szCs w:val="24"/>
        </w:rPr>
        <w:t xml:space="preserve"> όπως </w:t>
      </w:r>
      <w:r>
        <w:rPr>
          <w:rFonts w:eastAsia="Times New Roman"/>
          <w:szCs w:val="24"/>
        </w:rPr>
        <w:t>ε</w:t>
      </w:r>
      <w:r w:rsidRPr="00865345">
        <w:rPr>
          <w:rFonts w:eastAsia="Times New Roman"/>
          <w:szCs w:val="24"/>
        </w:rPr>
        <w:t xml:space="preserve">ίπατε στην ομιλία </w:t>
      </w:r>
      <w:r>
        <w:rPr>
          <w:rFonts w:eastAsia="Times New Roman"/>
          <w:szCs w:val="24"/>
        </w:rPr>
        <w:t>σας,</w:t>
      </w:r>
      <w:r w:rsidRPr="00865345">
        <w:rPr>
          <w:rFonts w:eastAsia="Times New Roman"/>
          <w:szCs w:val="24"/>
        </w:rPr>
        <w:t xml:space="preserve"> αλλά </w:t>
      </w:r>
      <w:r>
        <w:rPr>
          <w:rFonts w:eastAsia="Times New Roman"/>
          <w:szCs w:val="24"/>
        </w:rPr>
        <w:t xml:space="preserve">ως απόγονος </w:t>
      </w:r>
      <w:r>
        <w:rPr>
          <w:rFonts w:eastAsia="Times New Roman"/>
          <w:szCs w:val="24"/>
        </w:rPr>
        <w:t>μ</w:t>
      </w:r>
      <w:r>
        <w:rPr>
          <w:rFonts w:eastAsia="Times New Roman"/>
          <w:szCs w:val="24"/>
        </w:rPr>
        <w:t>ακεδονομάχων, γιατί σε κάθε χωριό της Μάνης υπάρχουν δύο με τρει</w:t>
      </w:r>
      <w:r>
        <w:rPr>
          <w:rFonts w:eastAsia="Times New Roman"/>
          <w:szCs w:val="24"/>
        </w:rPr>
        <w:t xml:space="preserve">ς </w:t>
      </w:r>
      <w:r>
        <w:rPr>
          <w:rFonts w:eastAsia="Times New Roman"/>
          <w:szCs w:val="24"/>
        </w:rPr>
        <w:t>μ</w:t>
      </w:r>
      <w:r>
        <w:rPr>
          <w:rFonts w:eastAsia="Times New Roman"/>
          <w:szCs w:val="24"/>
        </w:rPr>
        <w:t>ακεδονομάχοι!</w:t>
      </w:r>
    </w:p>
    <w:p w14:paraId="01A9E20D"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01A9E20E" w14:textId="77777777" w:rsidR="00887A51" w:rsidRDefault="009C255F">
      <w:pPr>
        <w:spacing w:after="0" w:line="600" w:lineRule="auto"/>
        <w:ind w:firstLine="720"/>
        <w:jc w:val="both"/>
        <w:rPr>
          <w:rFonts w:eastAsia="Times New Roman"/>
          <w:szCs w:val="24"/>
        </w:rPr>
      </w:pPr>
      <w:r>
        <w:rPr>
          <w:rFonts w:eastAsia="Times New Roman"/>
          <w:szCs w:val="24"/>
        </w:rPr>
        <w:t>Κ</w:t>
      </w:r>
      <w:r w:rsidRPr="00865345">
        <w:rPr>
          <w:rFonts w:eastAsia="Times New Roman"/>
          <w:szCs w:val="24"/>
        </w:rPr>
        <w:t>αταθέσαμε</w:t>
      </w:r>
      <w:r>
        <w:rPr>
          <w:rFonts w:eastAsia="Times New Roman"/>
          <w:szCs w:val="24"/>
        </w:rPr>
        <w:t>,</w:t>
      </w:r>
      <w:r w:rsidRPr="00865345">
        <w:rPr>
          <w:rFonts w:eastAsia="Times New Roman"/>
          <w:szCs w:val="24"/>
        </w:rPr>
        <w:t xml:space="preserve"> </w:t>
      </w:r>
      <w:r>
        <w:rPr>
          <w:rFonts w:eastAsia="Times New Roman"/>
          <w:szCs w:val="24"/>
        </w:rPr>
        <w:t>επίσης,</w:t>
      </w:r>
      <w:r w:rsidRPr="00865345">
        <w:rPr>
          <w:rFonts w:eastAsia="Times New Roman"/>
          <w:szCs w:val="24"/>
        </w:rPr>
        <w:t xml:space="preserve"> πρόταση για δημοψήφισμα</w:t>
      </w:r>
      <w:r>
        <w:rPr>
          <w:rFonts w:eastAsia="Times New Roman"/>
          <w:szCs w:val="24"/>
        </w:rPr>
        <w:t>. Σ</w:t>
      </w:r>
      <w:r w:rsidRPr="00865345">
        <w:rPr>
          <w:rFonts w:eastAsia="Times New Roman"/>
          <w:szCs w:val="24"/>
        </w:rPr>
        <w:t xml:space="preserve">τις θυρίδες απάντων των </w:t>
      </w:r>
      <w:r>
        <w:rPr>
          <w:rFonts w:eastAsia="Times New Roman"/>
          <w:szCs w:val="24"/>
        </w:rPr>
        <w:t>Βουλευτών πήγε αυτό το πράγμα, γ</w:t>
      </w:r>
      <w:r w:rsidRPr="00865345">
        <w:rPr>
          <w:rFonts w:eastAsia="Times New Roman"/>
          <w:szCs w:val="24"/>
        </w:rPr>
        <w:t>ια να ακούει ο ελληνικός λαός</w:t>
      </w:r>
      <w:r>
        <w:rPr>
          <w:rFonts w:eastAsia="Times New Roman"/>
          <w:szCs w:val="24"/>
        </w:rPr>
        <w:t>. Κα</w:t>
      </w:r>
      <w:r>
        <w:rPr>
          <w:rFonts w:eastAsia="Times New Roman"/>
          <w:szCs w:val="24"/>
        </w:rPr>
        <w:t>μ</w:t>
      </w:r>
      <w:r>
        <w:rPr>
          <w:rFonts w:eastAsia="Times New Roman"/>
          <w:szCs w:val="24"/>
        </w:rPr>
        <w:t>μία</w:t>
      </w:r>
      <w:r w:rsidRPr="00865345">
        <w:rPr>
          <w:rFonts w:eastAsia="Times New Roman"/>
          <w:szCs w:val="24"/>
        </w:rPr>
        <w:t xml:space="preserve"> απάντηση</w:t>
      </w:r>
      <w:r>
        <w:rPr>
          <w:rFonts w:eastAsia="Times New Roman"/>
          <w:szCs w:val="24"/>
        </w:rPr>
        <w:t xml:space="preserve">. Και </w:t>
      </w:r>
      <w:r w:rsidRPr="00865345">
        <w:rPr>
          <w:rFonts w:eastAsia="Times New Roman"/>
          <w:szCs w:val="24"/>
        </w:rPr>
        <w:t>μεγάλες οι ευθύνες</w:t>
      </w:r>
      <w:r>
        <w:rPr>
          <w:rFonts w:eastAsia="Times New Roman"/>
          <w:szCs w:val="24"/>
        </w:rPr>
        <w:t xml:space="preserve"> και</w:t>
      </w:r>
      <w:r w:rsidRPr="00865345">
        <w:rPr>
          <w:rFonts w:eastAsia="Times New Roman"/>
          <w:szCs w:val="24"/>
        </w:rPr>
        <w:t xml:space="preserve"> της Νέας Δημοκρατίας κατά τούτο</w:t>
      </w:r>
      <w:r>
        <w:rPr>
          <w:rFonts w:eastAsia="Times New Roman"/>
          <w:szCs w:val="24"/>
        </w:rPr>
        <w:t>. Δυστυχώς, δ</w:t>
      </w:r>
      <w:r w:rsidRPr="00865345">
        <w:rPr>
          <w:rFonts w:eastAsia="Times New Roman"/>
          <w:szCs w:val="24"/>
        </w:rPr>
        <w:t xml:space="preserve">εν δεσμεύεστε ότι θα ακυρώσετε τη </w:t>
      </w:r>
      <w:r>
        <w:rPr>
          <w:rFonts w:eastAsia="Times New Roman"/>
          <w:szCs w:val="24"/>
        </w:rPr>
        <w:t>σ</w:t>
      </w:r>
      <w:r w:rsidRPr="00865345">
        <w:rPr>
          <w:rFonts w:eastAsia="Times New Roman"/>
          <w:szCs w:val="24"/>
        </w:rPr>
        <w:t>υμφωνία</w:t>
      </w:r>
      <w:r>
        <w:rPr>
          <w:rFonts w:eastAsia="Times New Roman"/>
          <w:szCs w:val="24"/>
        </w:rPr>
        <w:t>. Βάζετε, μ</w:t>
      </w:r>
      <w:r w:rsidRPr="00865345">
        <w:rPr>
          <w:rFonts w:eastAsia="Times New Roman"/>
          <w:szCs w:val="24"/>
        </w:rPr>
        <w:t>άλιστα</w:t>
      </w:r>
      <w:r>
        <w:rPr>
          <w:rFonts w:eastAsia="Times New Roman"/>
          <w:szCs w:val="24"/>
        </w:rPr>
        <w:t>,</w:t>
      </w:r>
      <w:r w:rsidRPr="00865345">
        <w:rPr>
          <w:rFonts w:eastAsia="Times New Roman"/>
          <w:szCs w:val="24"/>
        </w:rPr>
        <w:t xml:space="preserve"> και διάφορους </w:t>
      </w:r>
      <w:r>
        <w:rPr>
          <w:rFonts w:eastAsia="Times New Roman"/>
          <w:szCs w:val="24"/>
        </w:rPr>
        <w:t xml:space="preserve">προπομπούς, </w:t>
      </w:r>
      <w:proofErr w:type="spellStart"/>
      <w:r>
        <w:rPr>
          <w:rFonts w:eastAsia="Times New Roman"/>
          <w:szCs w:val="24"/>
        </w:rPr>
        <w:t>πολιτευτάς</w:t>
      </w:r>
      <w:proofErr w:type="spellEnd"/>
      <w:r>
        <w:rPr>
          <w:rFonts w:eastAsia="Times New Roman"/>
          <w:szCs w:val="24"/>
        </w:rPr>
        <w:t xml:space="preserve"> σας, καθηγητές,</w:t>
      </w:r>
      <w:r w:rsidRPr="00865345">
        <w:rPr>
          <w:rFonts w:eastAsia="Times New Roman"/>
          <w:szCs w:val="24"/>
        </w:rPr>
        <w:t xml:space="preserve"> οι οποίοι μας θυμίζουν </w:t>
      </w:r>
      <w:r>
        <w:rPr>
          <w:rFonts w:eastAsia="Times New Roman"/>
          <w:szCs w:val="24"/>
        </w:rPr>
        <w:t>το «</w:t>
      </w:r>
      <w:r w:rsidRPr="00865345">
        <w:rPr>
          <w:rFonts w:eastAsia="Times New Roman"/>
          <w:szCs w:val="24"/>
        </w:rPr>
        <w:t xml:space="preserve">καθηγητές τρεις και </w:t>
      </w:r>
      <w:proofErr w:type="spellStart"/>
      <w:r w:rsidRPr="00865345">
        <w:rPr>
          <w:rFonts w:eastAsia="Times New Roman"/>
          <w:szCs w:val="24"/>
        </w:rPr>
        <w:t>εχάθη</w:t>
      </w:r>
      <w:proofErr w:type="spellEnd"/>
      <w:r w:rsidRPr="00865345">
        <w:rPr>
          <w:rFonts w:eastAsia="Times New Roman"/>
          <w:szCs w:val="24"/>
        </w:rPr>
        <w:t xml:space="preserve"> η πατρίς</w:t>
      </w:r>
      <w:r>
        <w:rPr>
          <w:rFonts w:eastAsia="Times New Roman"/>
          <w:szCs w:val="24"/>
        </w:rPr>
        <w:t>», οι οποίοι</w:t>
      </w:r>
      <w:r w:rsidRPr="00865345">
        <w:rPr>
          <w:rFonts w:eastAsia="Times New Roman"/>
          <w:szCs w:val="24"/>
        </w:rPr>
        <w:t xml:space="preserve"> λένε ότι βάσει της </w:t>
      </w:r>
      <w:r>
        <w:rPr>
          <w:rFonts w:eastAsia="Times New Roman"/>
          <w:szCs w:val="24"/>
        </w:rPr>
        <w:t>Σ</w:t>
      </w:r>
      <w:r w:rsidRPr="00865345">
        <w:rPr>
          <w:rFonts w:eastAsia="Times New Roman"/>
          <w:szCs w:val="24"/>
        </w:rPr>
        <w:t>υνθ</w:t>
      </w:r>
      <w:r w:rsidRPr="00865345">
        <w:rPr>
          <w:rFonts w:eastAsia="Times New Roman"/>
          <w:szCs w:val="24"/>
        </w:rPr>
        <w:t xml:space="preserve">ήκης της Βιέννης του 1969 δεν μπορείτε να ακυρώσετε τη </w:t>
      </w:r>
      <w:r>
        <w:rPr>
          <w:rFonts w:eastAsia="Times New Roman"/>
          <w:szCs w:val="24"/>
        </w:rPr>
        <w:t>σ</w:t>
      </w:r>
      <w:r w:rsidRPr="00865345">
        <w:rPr>
          <w:rFonts w:eastAsia="Times New Roman"/>
          <w:szCs w:val="24"/>
        </w:rPr>
        <w:t>υνθήκη</w:t>
      </w:r>
      <w:r>
        <w:rPr>
          <w:rFonts w:eastAsia="Times New Roman"/>
          <w:szCs w:val="24"/>
        </w:rPr>
        <w:t>. Σ</w:t>
      </w:r>
      <w:r w:rsidRPr="00865345">
        <w:rPr>
          <w:rFonts w:eastAsia="Times New Roman"/>
          <w:szCs w:val="24"/>
        </w:rPr>
        <w:t>οβαρ</w:t>
      </w:r>
      <w:r>
        <w:rPr>
          <w:rFonts w:eastAsia="Times New Roman"/>
          <w:szCs w:val="24"/>
        </w:rPr>
        <w:t>ώ</w:t>
      </w:r>
      <w:r w:rsidRPr="00865345">
        <w:rPr>
          <w:rFonts w:eastAsia="Times New Roman"/>
          <w:szCs w:val="24"/>
        </w:rPr>
        <w:t>ς</w:t>
      </w:r>
      <w:r>
        <w:rPr>
          <w:rFonts w:eastAsia="Times New Roman"/>
          <w:szCs w:val="24"/>
        </w:rPr>
        <w:t xml:space="preserve">; Ξέρετε πόσες συνθήκες </w:t>
      </w:r>
      <w:r w:rsidRPr="00865345">
        <w:rPr>
          <w:rFonts w:eastAsia="Times New Roman"/>
          <w:szCs w:val="24"/>
        </w:rPr>
        <w:t>έχουν ακυρωθεί από το 1969 μέχρι σήμερα</w:t>
      </w:r>
      <w:r>
        <w:rPr>
          <w:rFonts w:eastAsia="Times New Roman"/>
          <w:szCs w:val="24"/>
        </w:rPr>
        <w:t>;</w:t>
      </w:r>
    </w:p>
    <w:p w14:paraId="01A9E20F" w14:textId="77777777" w:rsidR="00887A51" w:rsidRDefault="009C255F">
      <w:pPr>
        <w:spacing w:after="0" w:line="600" w:lineRule="auto"/>
        <w:ind w:firstLine="720"/>
        <w:jc w:val="both"/>
        <w:rPr>
          <w:rFonts w:eastAsia="Times New Roman"/>
          <w:szCs w:val="24"/>
        </w:rPr>
      </w:pPr>
      <w:r>
        <w:rPr>
          <w:rFonts w:eastAsia="Times New Roman"/>
          <w:szCs w:val="24"/>
        </w:rPr>
        <w:lastRenderedPageBreak/>
        <w:t>Θ</w:t>
      </w:r>
      <w:r w:rsidRPr="00865345">
        <w:rPr>
          <w:rFonts w:eastAsia="Times New Roman"/>
          <w:szCs w:val="24"/>
        </w:rPr>
        <w:t xml:space="preserve">α </w:t>
      </w:r>
      <w:r>
        <w:rPr>
          <w:rFonts w:eastAsia="Times New Roman"/>
          <w:szCs w:val="24"/>
        </w:rPr>
        <w:t>έρθω,</w:t>
      </w:r>
      <w:r w:rsidRPr="00865345">
        <w:rPr>
          <w:rFonts w:eastAsia="Times New Roman"/>
          <w:szCs w:val="24"/>
        </w:rPr>
        <w:t xml:space="preserve"> </w:t>
      </w:r>
      <w:r>
        <w:rPr>
          <w:rFonts w:eastAsia="Times New Roman"/>
          <w:szCs w:val="24"/>
        </w:rPr>
        <w:t>όμως -γιατί η σημερινή συνεδρίαση αφορά ένα εθνικό θέμα-</w:t>
      </w:r>
      <w:r w:rsidRPr="00865345">
        <w:rPr>
          <w:rFonts w:eastAsia="Times New Roman"/>
          <w:szCs w:val="24"/>
        </w:rPr>
        <w:t xml:space="preserve"> </w:t>
      </w:r>
      <w:r>
        <w:rPr>
          <w:rFonts w:eastAsia="Times New Roman"/>
          <w:szCs w:val="24"/>
        </w:rPr>
        <w:t xml:space="preserve">στην επίσκεψη </w:t>
      </w:r>
      <w:r w:rsidRPr="00865345">
        <w:rPr>
          <w:rFonts w:eastAsia="Times New Roman"/>
          <w:szCs w:val="24"/>
        </w:rPr>
        <w:t xml:space="preserve">του </w:t>
      </w:r>
      <w:r>
        <w:rPr>
          <w:rFonts w:eastAsia="Times New Roman"/>
          <w:szCs w:val="24"/>
        </w:rPr>
        <w:t>Π</w:t>
      </w:r>
      <w:r w:rsidRPr="00865345">
        <w:rPr>
          <w:rFonts w:eastAsia="Times New Roman"/>
          <w:szCs w:val="24"/>
        </w:rPr>
        <w:t>ρωθυπουργού στην Τουρκία</w:t>
      </w:r>
      <w:r>
        <w:rPr>
          <w:rFonts w:eastAsia="Times New Roman"/>
          <w:szCs w:val="24"/>
        </w:rPr>
        <w:t>. Ή</w:t>
      </w:r>
      <w:r w:rsidRPr="00865345">
        <w:rPr>
          <w:rFonts w:eastAsia="Times New Roman"/>
          <w:szCs w:val="24"/>
        </w:rPr>
        <w:t xml:space="preserve">ταν 15 </w:t>
      </w:r>
      <w:r w:rsidRPr="00865345">
        <w:rPr>
          <w:rFonts w:eastAsia="Times New Roman"/>
          <w:szCs w:val="24"/>
        </w:rPr>
        <w:t>Αυγούστου του 1996</w:t>
      </w:r>
      <w:r>
        <w:rPr>
          <w:rFonts w:eastAsia="Times New Roman"/>
          <w:szCs w:val="24"/>
        </w:rPr>
        <w:t>,</w:t>
      </w:r>
      <w:r w:rsidRPr="00865345">
        <w:rPr>
          <w:rFonts w:eastAsia="Times New Roman"/>
          <w:szCs w:val="24"/>
        </w:rPr>
        <w:t xml:space="preserve"> ανήμερα Δεκαπενταύγουστο</w:t>
      </w:r>
      <w:r>
        <w:rPr>
          <w:rFonts w:eastAsia="Times New Roman"/>
          <w:szCs w:val="24"/>
        </w:rPr>
        <w:t>υ,</w:t>
      </w:r>
      <w:r w:rsidRPr="00865345">
        <w:rPr>
          <w:rFonts w:eastAsia="Times New Roman"/>
          <w:szCs w:val="24"/>
        </w:rPr>
        <w:t xml:space="preserve"> όταν το παλικάρι με το τσιγάρο στο στόμα</w:t>
      </w:r>
      <w:r>
        <w:rPr>
          <w:rFonts w:eastAsia="Times New Roman"/>
          <w:szCs w:val="24"/>
        </w:rPr>
        <w:t>,</w:t>
      </w:r>
      <w:r w:rsidRPr="00865345">
        <w:rPr>
          <w:rFonts w:eastAsia="Times New Roman"/>
          <w:szCs w:val="24"/>
        </w:rPr>
        <w:t xml:space="preserve"> προσπαθώντας να κατεβάσει </w:t>
      </w:r>
      <w:r>
        <w:rPr>
          <w:rFonts w:eastAsia="Times New Roman"/>
          <w:szCs w:val="24"/>
        </w:rPr>
        <w:t>μια</w:t>
      </w:r>
      <w:r w:rsidRPr="00865345">
        <w:rPr>
          <w:rFonts w:eastAsia="Times New Roman"/>
          <w:szCs w:val="24"/>
        </w:rPr>
        <w:t xml:space="preserve"> τουρκική σημαία</w:t>
      </w:r>
      <w:r>
        <w:rPr>
          <w:rFonts w:eastAsia="Times New Roman"/>
          <w:szCs w:val="24"/>
        </w:rPr>
        <w:t>,</w:t>
      </w:r>
      <w:r w:rsidRPr="00865345">
        <w:rPr>
          <w:rFonts w:eastAsia="Times New Roman"/>
          <w:szCs w:val="24"/>
        </w:rPr>
        <w:t xml:space="preserve"> άφησε </w:t>
      </w:r>
      <w:r>
        <w:rPr>
          <w:rFonts w:eastAsia="Times New Roman"/>
          <w:szCs w:val="24"/>
        </w:rPr>
        <w:t>τη στερνή του π</w:t>
      </w:r>
      <w:r w:rsidRPr="00865345">
        <w:rPr>
          <w:rFonts w:eastAsia="Times New Roman"/>
          <w:szCs w:val="24"/>
        </w:rPr>
        <w:t>νοή</w:t>
      </w:r>
      <w:r>
        <w:rPr>
          <w:rFonts w:eastAsia="Times New Roman"/>
          <w:szCs w:val="24"/>
        </w:rPr>
        <w:t>, ο Σολωμός Σολωμού. Φυσικός και η</w:t>
      </w:r>
      <w:r w:rsidRPr="00865345">
        <w:rPr>
          <w:rFonts w:eastAsia="Times New Roman"/>
          <w:szCs w:val="24"/>
        </w:rPr>
        <w:t xml:space="preserve">θικός αυτουργός της δολοφονίας του ο </w:t>
      </w:r>
      <w:proofErr w:type="spellStart"/>
      <w:r w:rsidRPr="00865345">
        <w:rPr>
          <w:rFonts w:eastAsia="Times New Roman"/>
          <w:szCs w:val="24"/>
        </w:rPr>
        <w:t>Κενάν</w:t>
      </w:r>
      <w:proofErr w:type="spellEnd"/>
      <w:r w:rsidRPr="00865345">
        <w:rPr>
          <w:rFonts w:eastAsia="Times New Roman"/>
          <w:szCs w:val="24"/>
        </w:rPr>
        <w:t xml:space="preserve"> </w:t>
      </w:r>
      <w:proofErr w:type="spellStart"/>
      <w:r>
        <w:rPr>
          <w:rFonts w:eastAsia="Times New Roman"/>
          <w:szCs w:val="24"/>
        </w:rPr>
        <w:t>Α</w:t>
      </w:r>
      <w:r w:rsidRPr="00865345">
        <w:rPr>
          <w:rFonts w:eastAsia="Times New Roman"/>
          <w:szCs w:val="24"/>
        </w:rPr>
        <w:t>κίν</w:t>
      </w:r>
      <w:proofErr w:type="spellEnd"/>
      <w:r>
        <w:rPr>
          <w:rFonts w:eastAsia="Times New Roman"/>
          <w:szCs w:val="24"/>
        </w:rPr>
        <w:t>,</w:t>
      </w:r>
      <w:r w:rsidRPr="00865345">
        <w:rPr>
          <w:rFonts w:eastAsia="Times New Roman"/>
          <w:szCs w:val="24"/>
        </w:rPr>
        <w:t xml:space="preserve"> εναντίον του </w:t>
      </w:r>
      <w:r w:rsidRPr="00865345">
        <w:rPr>
          <w:rFonts w:eastAsia="Times New Roman"/>
          <w:szCs w:val="24"/>
        </w:rPr>
        <w:t>οποίου εκκρεμεί διεθνές ένταλμα συλλήψ</w:t>
      </w:r>
      <w:r>
        <w:rPr>
          <w:rFonts w:eastAsia="Times New Roman"/>
          <w:szCs w:val="24"/>
        </w:rPr>
        <w:t>εω</w:t>
      </w:r>
      <w:r w:rsidRPr="00865345">
        <w:rPr>
          <w:rFonts w:eastAsia="Times New Roman"/>
          <w:szCs w:val="24"/>
        </w:rPr>
        <w:t xml:space="preserve">ς από την </w:t>
      </w:r>
      <w:r>
        <w:rPr>
          <w:rFonts w:eastAsia="Times New Roman"/>
          <w:szCs w:val="24"/>
          <w:lang w:val="en-US"/>
        </w:rPr>
        <w:t>INTERPOL</w:t>
      </w:r>
      <w:r>
        <w:rPr>
          <w:rFonts w:eastAsia="Times New Roman"/>
          <w:szCs w:val="24"/>
        </w:rPr>
        <w:t>, το οποίο, μάλιστα,</w:t>
      </w:r>
      <w:r w:rsidRPr="00865345">
        <w:rPr>
          <w:rFonts w:eastAsia="Times New Roman"/>
          <w:szCs w:val="24"/>
        </w:rPr>
        <w:t xml:space="preserve"> οδήγησε και το </w:t>
      </w:r>
      <w:r>
        <w:rPr>
          <w:rFonts w:eastAsia="Times New Roman"/>
          <w:szCs w:val="24"/>
        </w:rPr>
        <w:t>Ε</w:t>
      </w:r>
      <w:r w:rsidRPr="00865345">
        <w:rPr>
          <w:rFonts w:eastAsia="Times New Roman"/>
          <w:szCs w:val="24"/>
        </w:rPr>
        <w:t xml:space="preserve">υρωπαϊκό </w:t>
      </w:r>
      <w:r>
        <w:rPr>
          <w:rFonts w:eastAsia="Times New Roman"/>
          <w:szCs w:val="24"/>
        </w:rPr>
        <w:t>Κ</w:t>
      </w:r>
      <w:r w:rsidRPr="00865345">
        <w:rPr>
          <w:rFonts w:eastAsia="Times New Roman"/>
          <w:szCs w:val="24"/>
        </w:rPr>
        <w:t>οινοβούλιο να εκδώσει απόφαση</w:t>
      </w:r>
      <w:r>
        <w:rPr>
          <w:rFonts w:eastAsia="Times New Roman"/>
          <w:szCs w:val="24"/>
        </w:rPr>
        <w:t>,</w:t>
      </w:r>
      <w:r w:rsidRPr="00865345">
        <w:rPr>
          <w:rFonts w:eastAsia="Times New Roman"/>
          <w:szCs w:val="24"/>
        </w:rPr>
        <w:t xml:space="preserve"> σύμφωνα με την οποία απαιτεί τη συνεργασία της Τουρκίας </w:t>
      </w:r>
      <w:r>
        <w:rPr>
          <w:rFonts w:eastAsia="Times New Roman"/>
          <w:szCs w:val="24"/>
        </w:rPr>
        <w:t>σ</w:t>
      </w:r>
      <w:r w:rsidRPr="00865345">
        <w:rPr>
          <w:rFonts w:eastAsia="Times New Roman"/>
          <w:szCs w:val="24"/>
        </w:rPr>
        <w:t xml:space="preserve">τη λήψη όλων των αναγκαίων μέτρων για τη σύλληψη του </w:t>
      </w:r>
      <w:proofErr w:type="spellStart"/>
      <w:r>
        <w:rPr>
          <w:rFonts w:eastAsia="Times New Roman"/>
          <w:szCs w:val="24"/>
        </w:rPr>
        <w:t>Κενάν</w:t>
      </w:r>
      <w:proofErr w:type="spellEnd"/>
      <w:r>
        <w:rPr>
          <w:rFonts w:eastAsia="Times New Roman"/>
          <w:szCs w:val="24"/>
        </w:rPr>
        <w:t xml:space="preserve"> </w:t>
      </w:r>
      <w:proofErr w:type="spellStart"/>
      <w:r>
        <w:rPr>
          <w:rFonts w:eastAsia="Times New Roman"/>
          <w:szCs w:val="24"/>
        </w:rPr>
        <w:t>Ακίν</w:t>
      </w:r>
      <w:proofErr w:type="spellEnd"/>
      <w:r>
        <w:rPr>
          <w:rFonts w:eastAsia="Times New Roman"/>
          <w:szCs w:val="24"/>
        </w:rPr>
        <w:t>. Τ</w:t>
      </w:r>
      <w:r w:rsidRPr="00865345">
        <w:rPr>
          <w:rFonts w:eastAsia="Times New Roman"/>
          <w:szCs w:val="24"/>
        </w:rPr>
        <w:t>ίποτ</w:t>
      </w:r>
      <w:r>
        <w:rPr>
          <w:rFonts w:eastAsia="Times New Roman"/>
          <w:szCs w:val="24"/>
        </w:rPr>
        <w:t>ε</w:t>
      </w:r>
      <w:r w:rsidRPr="00865345">
        <w:rPr>
          <w:rFonts w:eastAsia="Times New Roman"/>
          <w:szCs w:val="24"/>
        </w:rPr>
        <w:t xml:space="preserve"> δεν έκανε η Τουρκία</w:t>
      </w:r>
      <w:r>
        <w:rPr>
          <w:rFonts w:eastAsia="Times New Roman"/>
          <w:szCs w:val="24"/>
        </w:rPr>
        <w:t>. Κ</w:t>
      </w:r>
      <w:r w:rsidRPr="00865345">
        <w:rPr>
          <w:rFonts w:eastAsia="Times New Roman"/>
          <w:szCs w:val="24"/>
        </w:rPr>
        <w:t xml:space="preserve">αι μόλις </w:t>
      </w:r>
      <w:r>
        <w:rPr>
          <w:rFonts w:eastAsia="Times New Roman"/>
          <w:szCs w:val="24"/>
        </w:rPr>
        <w:t>μία</w:t>
      </w:r>
      <w:r w:rsidRPr="00865345">
        <w:rPr>
          <w:rFonts w:eastAsia="Times New Roman"/>
          <w:szCs w:val="24"/>
        </w:rPr>
        <w:t xml:space="preserve"> ημέρα πριν την επίσκεψη του Έλληνα </w:t>
      </w:r>
      <w:r>
        <w:rPr>
          <w:rFonts w:eastAsia="Times New Roman"/>
          <w:szCs w:val="24"/>
        </w:rPr>
        <w:t>Π</w:t>
      </w:r>
      <w:r w:rsidRPr="00865345">
        <w:rPr>
          <w:rFonts w:eastAsia="Times New Roman"/>
          <w:szCs w:val="24"/>
        </w:rPr>
        <w:t>ρωθυπουργού στην Τουρκία</w:t>
      </w:r>
      <w:r>
        <w:rPr>
          <w:rFonts w:eastAsia="Times New Roman"/>
          <w:szCs w:val="24"/>
        </w:rPr>
        <w:t>, είχαμε την επικήρυξη</w:t>
      </w:r>
      <w:r w:rsidRPr="00865345">
        <w:rPr>
          <w:rFonts w:eastAsia="Times New Roman"/>
          <w:szCs w:val="24"/>
        </w:rPr>
        <w:t xml:space="preserve"> με 700.000 ευρώ το κεφάλι οκτώ Τούρκων</w:t>
      </w:r>
      <w:r>
        <w:rPr>
          <w:rFonts w:eastAsia="Times New Roman"/>
          <w:szCs w:val="24"/>
        </w:rPr>
        <w:t>,</w:t>
      </w:r>
      <w:r w:rsidRPr="00865345">
        <w:rPr>
          <w:rFonts w:eastAsia="Times New Roman"/>
          <w:szCs w:val="24"/>
        </w:rPr>
        <w:t xml:space="preserve"> στους οποίους η ελληνική </w:t>
      </w:r>
      <w:r>
        <w:rPr>
          <w:rFonts w:eastAsia="Times New Roman"/>
          <w:szCs w:val="24"/>
        </w:rPr>
        <w:t>δ</w:t>
      </w:r>
      <w:r w:rsidRPr="00865345">
        <w:rPr>
          <w:rFonts w:eastAsia="Times New Roman"/>
          <w:szCs w:val="24"/>
        </w:rPr>
        <w:t xml:space="preserve">ικαιοσύνη </w:t>
      </w:r>
      <w:r>
        <w:rPr>
          <w:rFonts w:eastAsia="Times New Roman"/>
          <w:szCs w:val="24"/>
        </w:rPr>
        <w:t>-</w:t>
      </w:r>
      <w:r w:rsidRPr="00865345">
        <w:rPr>
          <w:rFonts w:eastAsia="Times New Roman"/>
          <w:szCs w:val="24"/>
        </w:rPr>
        <w:t>και μάλιστα σε ανώτατο βαθμό</w:t>
      </w:r>
      <w:r>
        <w:rPr>
          <w:rFonts w:eastAsia="Times New Roman"/>
          <w:szCs w:val="24"/>
        </w:rPr>
        <w:t xml:space="preserve">- έχει δώσει πολιτικό άσυλο. </w:t>
      </w:r>
    </w:p>
    <w:p w14:paraId="01A9E210" w14:textId="77777777" w:rsidR="00887A51" w:rsidRDefault="009C255F">
      <w:pPr>
        <w:spacing w:after="0" w:line="600" w:lineRule="auto"/>
        <w:ind w:firstLine="720"/>
        <w:jc w:val="both"/>
        <w:rPr>
          <w:rFonts w:eastAsia="Times New Roman"/>
          <w:szCs w:val="24"/>
        </w:rPr>
      </w:pPr>
      <w:r>
        <w:rPr>
          <w:rFonts w:eastAsia="Times New Roman"/>
          <w:szCs w:val="24"/>
        </w:rPr>
        <w:t>Μι</w:t>
      </w:r>
      <w:r w:rsidRPr="00865345">
        <w:rPr>
          <w:rFonts w:eastAsia="Times New Roman"/>
          <w:szCs w:val="24"/>
        </w:rPr>
        <w:t>λάμε για πλήρη περιφρόνηση της εθνικής κυριαρχίας των Ελλήνων</w:t>
      </w:r>
      <w:r>
        <w:rPr>
          <w:rFonts w:eastAsia="Times New Roman"/>
          <w:szCs w:val="24"/>
        </w:rPr>
        <w:t>,</w:t>
      </w:r>
      <w:r w:rsidRPr="00865345">
        <w:rPr>
          <w:rFonts w:eastAsia="Times New Roman"/>
          <w:szCs w:val="24"/>
        </w:rPr>
        <w:t xml:space="preserve"> λες και η Ελλάδα </w:t>
      </w:r>
      <w:r>
        <w:rPr>
          <w:rFonts w:eastAsia="Times New Roman"/>
          <w:szCs w:val="24"/>
        </w:rPr>
        <w:t xml:space="preserve">είναι ένα </w:t>
      </w:r>
      <w:r>
        <w:rPr>
          <w:rFonts w:eastAsia="Times New Roman"/>
          <w:szCs w:val="24"/>
          <w:lang w:val="en-US"/>
        </w:rPr>
        <w:t>Far</w:t>
      </w:r>
      <w:r w:rsidRPr="002F5CCE">
        <w:rPr>
          <w:rFonts w:eastAsia="Times New Roman"/>
          <w:szCs w:val="24"/>
        </w:rPr>
        <w:t xml:space="preserve"> </w:t>
      </w:r>
      <w:r>
        <w:rPr>
          <w:rFonts w:eastAsia="Times New Roman"/>
          <w:szCs w:val="24"/>
          <w:lang w:val="en-US"/>
        </w:rPr>
        <w:t>West</w:t>
      </w:r>
      <w:r>
        <w:rPr>
          <w:rFonts w:eastAsia="Times New Roman"/>
          <w:szCs w:val="24"/>
        </w:rPr>
        <w:t xml:space="preserve">, </w:t>
      </w:r>
      <w:r w:rsidRPr="00865345">
        <w:rPr>
          <w:rFonts w:eastAsia="Times New Roman"/>
          <w:szCs w:val="24"/>
        </w:rPr>
        <w:t xml:space="preserve">όπου θα </w:t>
      </w:r>
      <w:r w:rsidRPr="00865345">
        <w:rPr>
          <w:rFonts w:eastAsia="Times New Roman"/>
          <w:szCs w:val="24"/>
        </w:rPr>
        <w:lastRenderedPageBreak/>
        <w:t>βγουν οι κυνηγοί επικηρυγμένων και θα αρχίσουν να αναζητούν κεφάλι</w:t>
      </w:r>
      <w:r>
        <w:rPr>
          <w:rFonts w:eastAsia="Times New Roman"/>
          <w:szCs w:val="24"/>
        </w:rPr>
        <w:t>α.</w:t>
      </w:r>
    </w:p>
    <w:p w14:paraId="01A9E211" w14:textId="77777777" w:rsidR="00887A51" w:rsidRDefault="009C255F">
      <w:pPr>
        <w:spacing w:after="0" w:line="600" w:lineRule="auto"/>
        <w:ind w:firstLine="720"/>
        <w:jc w:val="both"/>
        <w:rPr>
          <w:rFonts w:eastAsia="Times New Roman"/>
          <w:szCs w:val="24"/>
        </w:rPr>
      </w:pPr>
      <w:r>
        <w:rPr>
          <w:rFonts w:eastAsia="Times New Roman"/>
          <w:szCs w:val="24"/>
        </w:rPr>
        <w:t>Κα</w:t>
      </w:r>
      <w:r>
        <w:rPr>
          <w:rFonts w:eastAsia="Times New Roman"/>
          <w:szCs w:val="24"/>
        </w:rPr>
        <w:t>μ</w:t>
      </w:r>
      <w:r>
        <w:rPr>
          <w:rFonts w:eastAsia="Times New Roman"/>
          <w:szCs w:val="24"/>
        </w:rPr>
        <w:t xml:space="preserve">μία απάντηση από </w:t>
      </w:r>
      <w:r w:rsidRPr="00865345">
        <w:rPr>
          <w:rFonts w:eastAsia="Times New Roman"/>
          <w:szCs w:val="24"/>
        </w:rPr>
        <w:t>τον Πρωθυπουργό σε αυτή</w:t>
      </w:r>
      <w:r>
        <w:rPr>
          <w:rFonts w:eastAsia="Times New Roman"/>
          <w:szCs w:val="24"/>
        </w:rPr>
        <w:t>ν</w:t>
      </w:r>
      <w:r w:rsidRPr="00865345">
        <w:rPr>
          <w:rFonts w:eastAsia="Times New Roman"/>
          <w:szCs w:val="24"/>
        </w:rPr>
        <w:t xml:space="preserve"> τη</w:t>
      </w:r>
      <w:r w:rsidRPr="00865345">
        <w:rPr>
          <w:rFonts w:eastAsia="Times New Roman"/>
          <w:szCs w:val="24"/>
        </w:rPr>
        <w:t>ν προσβολή</w:t>
      </w:r>
      <w:r>
        <w:rPr>
          <w:rFonts w:eastAsia="Times New Roman"/>
          <w:szCs w:val="24"/>
        </w:rPr>
        <w:t>,</w:t>
      </w:r>
      <w:r w:rsidRPr="00865345">
        <w:rPr>
          <w:rFonts w:eastAsia="Times New Roman"/>
          <w:szCs w:val="24"/>
        </w:rPr>
        <w:t xml:space="preserve"> η οποία </w:t>
      </w:r>
      <w:r>
        <w:rPr>
          <w:rFonts w:eastAsia="Times New Roman"/>
          <w:szCs w:val="24"/>
        </w:rPr>
        <w:t xml:space="preserve">έγινε </w:t>
      </w:r>
      <w:r w:rsidRPr="00865345">
        <w:rPr>
          <w:rFonts w:eastAsia="Times New Roman"/>
          <w:szCs w:val="24"/>
        </w:rPr>
        <w:t>στην εθνική μας κυριαρχία</w:t>
      </w:r>
      <w:r>
        <w:rPr>
          <w:rFonts w:eastAsia="Times New Roman"/>
          <w:szCs w:val="24"/>
        </w:rPr>
        <w:t>. Μ</w:t>
      </w:r>
      <w:r w:rsidRPr="00865345">
        <w:rPr>
          <w:rFonts w:eastAsia="Times New Roman"/>
          <w:szCs w:val="24"/>
        </w:rPr>
        <w:t>άλιστα</w:t>
      </w:r>
      <w:r>
        <w:rPr>
          <w:rFonts w:eastAsia="Times New Roman"/>
          <w:szCs w:val="24"/>
        </w:rPr>
        <w:t>, στην κοινή συνέντευξη Τύπου ο</w:t>
      </w:r>
      <w:r w:rsidRPr="00865345">
        <w:rPr>
          <w:rFonts w:eastAsia="Times New Roman"/>
          <w:szCs w:val="24"/>
        </w:rPr>
        <w:t xml:space="preserve"> </w:t>
      </w:r>
      <w:proofErr w:type="spellStart"/>
      <w:r w:rsidRPr="00865345">
        <w:rPr>
          <w:rFonts w:eastAsia="Times New Roman"/>
          <w:szCs w:val="24"/>
        </w:rPr>
        <w:t>Ερντογάν</w:t>
      </w:r>
      <w:proofErr w:type="spellEnd"/>
      <w:r w:rsidRPr="00865345">
        <w:rPr>
          <w:rFonts w:eastAsia="Times New Roman"/>
          <w:szCs w:val="24"/>
        </w:rPr>
        <w:t xml:space="preserve"> </w:t>
      </w:r>
      <w:r>
        <w:rPr>
          <w:rFonts w:eastAsia="Times New Roman"/>
          <w:szCs w:val="24"/>
        </w:rPr>
        <w:t>έ</w:t>
      </w:r>
      <w:r w:rsidRPr="00865345">
        <w:rPr>
          <w:rFonts w:eastAsia="Times New Roman"/>
          <w:szCs w:val="24"/>
        </w:rPr>
        <w:t xml:space="preserve">βαλε στην ίδια μοίρα </w:t>
      </w:r>
      <w:r>
        <w:rPr>
          <w:rFonts w:eastAsia="Times New Roman"/>
          <w:szCs w:val="24"/>
        </w:rPr>
        <w:t>τ</w:t>
      </w:r>
      <w:r w:rsidRPr="00865345">
        <w:rPr>
          <w:rFonts w:eastAsia="Times New Roman"/>
          <w:szCs w:val="24"/>
        </w:rPr>
        <w:t>ο ζήτημα της εκλογής μουφτήδων της Θράκης</w:t>
      </w:r>
      <w:r>
        <w:rPr>
          <w:rFonts w:eastAsia="Times New Roman"/>
          <w:szCs w:val="24"/>
        </w:rPr>
        <w:t>,</w:t>
      </w:r>
      <w:r w:rsidRPr="00865345">
        <w:rPr>
          <w:rFonts w:eastAsia="Times New Roman"/>
          <w:szCs w:val="24"/>
        </w:rPr>
        <w:t xml:space="preserve"> </w:t>
      </w:r>
      <w:r>
        <w:rPr>
          <w:rFonts w:eastAsia="Times New Roman"/>
          <w:szCs w:val="24"/>
        </w:rPr>
        <w:t>μιλών</w:t>
      </w:r>
      <w:r w:rsidRPr="00865345">
        <w:rPr>
          <w:rFonts w:eastAsia="Times New Roman"/>
          <w:szCs w:val="24"/>
        </w:rPr>
        <w:t>τας</w:t>
      </w:r>
      <w:r>
        <w:rPr>
          <w:rFonts w:eastAsia="Times New Roman"/>
          <w:szCs w:val="24"/>
        </w:rPr>
        <w:t xml:space="preserve"> με θράσος για</w:t>
      </w:r>
      <w:r w:rsidRPr="00865345">
        <w:rPr>
          <w:rFonts w:eastAsia="Times New Roman"/>
          <w:szCs w:val="24"/>
        </w:rPr>
        <w:t xml:space="preserve"> τουρκική μειονότητα</w:t>
      </w:r>
      <w:r>
        <w:rPr>
          <w:rFonts w:eastAsia="Times New Roman"/>
          <w:szCs w:val="24"/>
        </w:rPr>
        <w:t>,</w:t>
      </w:r>
      <w:r w:rsidRPr="00865345">
        <w:rPr>
          <w:rFonts w:eastAsia="Times New Roman"/>
          <w:szCs w:val="24"/>
        </w:rPr>
        <w:t xml:space="preserve"> με τη λειτουργία της </w:t>
      </w:r>
      <w:r>
        <w:rPr>
          <w:rFonts w:eastAsia="Times New Roman"/>
          <w:szCs w:val="24"/>
        </w:rPr>
        <w:t>Θεολογικής Σχολής</w:t>
      </w:r>
      <w:r w:rsidRPr="00865345">
        <w:rPr>
          <w:rFonts w:eastAsia="Times New Roman"/>
          <w:szCs w:val="24"/>
        </w:rPr>
        <w:t xml:space="preserve"> της Χά</w:t>
      </w:r>
      <w:r w:rsidRPr="00865345">
        <w:rPr>
          <w:rFonts w:eastAsia="Times New Roman"/>
          <w:szCs w:val="24"/>
        </w:rPr>
        <w:t>λκης</w:t>
      </w:r>
      <w:r>
        <w:rPr>
          <w:rFonts w:eastAsia="Times New Roman"/>
          <w:szCs w:val="24"/>
        </w:rPr>
        <w:t>. Και είπε</w:t>
      </w:r>
      <w:r w:rsidRPr="00865345">
        <w:rPr>
          <w:rFonts w:eastAsia="Times New Roman"/>
          <w:szCs w:val="24"/>
        </w:rPr>
        <w:t xml:space="preserve"> ψέματα</w:t>
      </w:r>
      <w:r>
        <w:rPr>
          <w:rFonts w:eastAsia="Times New Roman"/>
          <w:szCs w:val="24"/>
        </w:rPr>
        <w:t xml:space="preserve"> -το είδαμε όλοι μέσα από τις οθόνες των</w:t>
      </w:r>
      <w:r w:rsidRPr="00865345">
        <w:rPr>
          <w:rFonts w:eastAsia="Times New Roman"/>
          <w:szCs w:val="24"/>
        </w:rPr>
        <w:t xml:space="preserve"> τηλεοπτικών μας </w:t>
      </w:r>
      <w:r>
        <w:rPr>
          <w:rFonts w:eastAsia="Times New Roman"/>
          <w:szCs w:val="24"/>
        </w:rPr>
        <w:t>δεκτών- ότι η Θεολογική Σχολή της</w:t>
      </w:r>
      <w:r w:rsidRPr="00865345">
        <w:rPr>
          <w:rFonts w:eastAsia="Times New Roman"/>
          <w:szCs w:val="24"/>
        </w:rPr>
        <w:t xml:space="preserve"> Χάλκης έκλεισε το 1971</w:t>
      </w:r>
      <w:r>
        <w:rPr>
          <w:rFonts w:eastAsia="Times New Roman"/>
          <w:szCs w:val="24"/>
        </w:rPr>
        <w:t>, διότι</w:t>
      </w:r>
      <w:r w:rsidRPr="00865345">
        <w:rPr>
          <w:rFonts w:eastAsia="Times New Roman"/>
          <w:szCs w:val="24"/>
        </w:rPr>
        <w:t xml:space="preserve"> είχε λίγους μαθητές</w:t>
      </w:r>
      <w:r>
        <w:rPr>
          <w:rFonts w:eastAsia="Times New Roman"/>
          <w:szCs w:val="24"/>
        </w:rPr>
        <w:t>.</w:t>
      </w:r>
      <w:r w:rsidRPr="00865345">
        <w:rPr>
          <w:rFonts w:eastAsia="Times New Roman"/>
          <w:szCs w:val="24"/>
        </w:rPr>
        <w:t xml:space="preserve"> </w:t>
      </w:r>
      <w:r>
        <w:rPr>
          <w:rFonts w:eastAsia="Times New Roman"/>
          <w:szCs w:val="24"/>
        </w:rPr>
        <w:t>Κ</w:t>
      </w:r>
      <w:r w:rsidRPr="00865345">
        <w:rPr>
          <w:rFonts w:eastAsia="Times New Roman"/>
          <w:szCs w:val="24"/>
        </w:rPr>
        <w:t xml:space="preserve">αι δεν </w:t>
      </w:r>
      <w:r>
        <w:rPr>
          <w:rFonts w:eastAsia="Times New Roman"/>
          <w:szCs w:val="24"/>
        </w:rPr>
        <w:t xml:space="preserve">του </w:t>
      </w:r>
      <w:proofErr w:type="spellStart"/>
      <w:r>
        <w:rPr>
          <w:rFonts w:eastAsia="Times New Roman"/>
          <w:szCs w:val="24"/>
        </w:rPr>
        <w:t>απήντησε</w:t>
      </w:r>
      <w:proofErr w:type="spellEnd"/>
      <w:r w:rsidRPr="00865345">
        <w:rPr>
          <w:rFonts w:eastAsia="Times New Roman"/>
          <w:szCs w:val="24"/>
        </w:rPr>
        <w:t xml:space="preserve"> ο Έλληνας Πρωθυπουργός ότι έκλεισε με νόμο αναγκαστικό του 1971</w:t>
      </w:r>
      <w:r>
        <w:rPr>
          <w:rFonts w:eastAsia="Times New Roman"/>
          <w:szCs w:val="24"/>
        </w:rPr>
        <w:t>!</w:t>
      </w:r>
    </w:p>
    <w:p w14:paraId="01A9E212" w14:textId="77777777" w:rsidR="00887A51" w:rsidRDefault="009C255F">
      <w:pPr>
        <w:spacing w:after="0" w:line="600" w:lineRule="auto"/>
        <w:ind w:firstLine="720"/>
        <w:jc w:val="both"/>
        <w:rPr>
          <w:rFonts w:eastAsia="Times New Roman"/>
          <w:szCs w:val="24"/>
        </w:rPr>
      </w:pPr>
      <w:r>
        <w:rPr>
          <w:rFonts w:eastAsia="Times New Roman"/>
          <w:szCs w:val="24"/>
        </w:rPr>
        <w:t>Δ</w:t>
      </w:r>
      <w:r w:rsidRPr="00865345">
        <w:rPr>
          <w:rFonts w:eastAsia="Times New Roman"/>
          <w:szCs w:val="24"/>
        </w:rPr>
        <w:t>υστυχώ</w:t>
      </w:r>
      <w:r w:rsidRPr="00865345">
        <w:rPr>
          <w:rFonts w:eastAsia="Times New Roman"/>
          <w:szCs w:val="24"/>
        </w:rPr>
        <w:t>ς</w:t>
      </w:r>
      <w:r>
        <w:rPr>
          <w:rFonts w:eastAsia="Times New Roman"/>
          <w:szCs w:val="24"/>
        </w:rPr>
        <w:t>,</w:t>
      </w:r>
      <w:r w:rsidRPr="00865345">
        <w:rPr>
          <w:rFonts w:eastAsia="Times New Roman"/>
          <w:szCs w:val="24"/>
        </w:rPr>
        <w:t xml:space="preserve"> στο μοιραίο δόγμα της ελληνοτουρκικής φιλίας</w:t>
      </w:r>
      <w:r>
        <w:rPr>
          <w:rFonts w:eastAsia="Times New Roman"/>
          <w:szCs w:val="24"/>
        </w:rPr>
        <w:t>,</w:t>
      </w:r>
      <w:r w:rsidRPr="00865345">
        <w:rPr>
          <w:rFonts w:eastAsia="Times New Roman"/>
          <w:szCs w:val="24"/>
        </w:rPr>
        <w:t xml:space="preserve"> το οποίο ακολουθούν όλες οι κυβερνήσεις</w:t>
      </w:r>
      <w:r>
        <w:rPr>
          <w:rFonts w:eastAsia="Times New Roman"/>
          <w:szCs w:val="24"/>
        </w:rPr>
        <w:t>,</w:t>
      </w:r>
      <w:r w:rsidRPr="00865345">
        <w:rPr>
          <w:rFonts w:eastAsia="Times New Roman"/>
          <w:szCs w:val="24"/>
        </w:rPr>
        <w:t xml:space="preserve"> θυσιάζονται τα δίκαια του </w:t>
      </w:r>
      <w:r>
        <w:rPr>
          <w:rFonts w:eastAsia="Times New Roman"/>
          <w:szCs w:val="24"/>
        </w:rPr>
        <w:t>Ε</w:t>
      </w:r>
      <w:r w:rsidRPr="00865345">
        <w:rPr>
          <w:rFonts w:eastAsia="Times New Roman"/>
          <w:szCs w:val="24"/>
        </w:rPr>
        <w:t>λληνισμού</w:t>
      </w:r>
      <w:r>
        <w:rPr>
          <w:rFonts w:eastAsia="Times New Roman"/>
          <w:szCs w:val="24"/>
        </w:rPr>
        <w:t>.</w:t>
      </w:r>
    </w:p>
    <w:p w14:paraId="01A9E213" w14:textId="77777777" w:rsidR="00887A51" w:rsidRDefault="009C255F">
      <w:pPr>
        <w:spacing w:after="0" w:line="600" w:lineRule="auto"/>
        <w:ind w:firstLine="720"/>
        <w:jc w:val="both"/>
        <w:rPr>
          <w:rFonts w:eastAsia="Times New Roman"/>
          <w:szCs w:val="24"/>
        </w:rPr>
      </w:pPr>
      <w:r>
        <w:rPr>
          <w:rFonts w:eastAsia="Times New Roman"/>
          <w:szCs w:val="24"/>
        </w:rPr>
        <w:t>Ο κ. Τσίπρας, μιλώντας στη Θεολογική Σχολή</w:t>
      </w:r>
      <w:r w:rsidRPr="00865345">
        <w:rPr>
          <w:rFonts w:eastAsia="Times New Roman"/>
          <w:szCs w:val="24"/>
        </w:rPr>
        <w:t xml:space="preserve"> της Χάλκης</w:t>
      </w:r>
      <w:r>
        <w:rPr>
          <w:rFonts w:eastAsia="Times New Roman"/>
          <w:szCs w:val="24"/>
        </w:rPr>
        <w:t>,</w:t>
      </w:r>
      <w:r w:rsidRPr="00865345">
        <w:rPr>
          <w:rFonts w:eastAsia="Times New Roman"/>
          <w:szCs w:val="24"/>
        </w:rPr>
        <w:t xml:space="preserve"> είπε χαρακτηριστικά</w:t>
      </w:r>
      <w:r>
        <w:rPr>
          <w:rFonts w:eastAsia="Times New Roman"/>
          <w:szCs w:val="24"/>
        </w:rPr>
        <w:t>:</w:t>
      </w:r>
      <w:r w:rsidRPr="00865345">
        <w:rPr>
          <w:rFonts w:eastAsia="Times New Roman"/>
          <w:szCs w:val="24"/>
        </w:rPr>
        <w:t xml:space="preserve"> </w:t>
      </w:r>
      <w:r>
        <w:rPr>
          <w:rFonts w:eastAsia="Times New Roman"/>
          <w:szCs w:val="24"/>
        </w:rPr>
        <w:t>«Π</w:t>
      </w:r>
      <w:r w:rsidRPr="00865345">
        <w:rPr>
          <w:rFonts w:eastAsia="Times New Roman"/>
          <w:szCs w:val="24"/>
        </w:rPr>
        <w:t>ιστεύω βαθύτατα ότι τόσο οι θρησκείες</w:t>
      </w:r>
      <w:r>
        <w:rPr>
          <w:rFonts w:eastAsia="Times New Roman"/>
          <w:szCs w:val="24"/>
        </w:rPr>
        <w:t>,</w:t>
      </w:r>
      <w:r w:rsidRPr="00865345">
        <w:rPr>
          <w:rFonts w:eastAsia="Times New Roman"/>
          <w:szCs w:val="24"/>
        </w:rPr>
        <w:t xml:space="preserve"> όσο και οι μειονότητες</w:t>
      </w:r>
      <w:r>
        <w:rPr>
          <w:rFonts w:eastAsia="Times New Roman"/>
          <w:szCs w:val="24"/>
        </w:rPr>
        <w:t>,</w:t>
      </w:r>
      <w:r w:rsidRPr="00865345">
        <w:rPr>
          <w:rFonts w:eastAsia="Times New Roman"/>
          <w:szCs w:val="24"/>
        </w:rPr>
        <w:t xml:space="preserve"> η μουσουλμανική μειονότητα στην </w:t>
      </w:r>
      <w:r w:rsidRPr="00865345">
        <w:rPr>
          <w:rFonts w:eastAsia="Times New Roman"/>
          <w:szCs w:val="24"/>
        </w:rPr>
        <w:lastRenderedPageBreak/>
        <w:t>Ελλάδα και η ελληνική μειονότητα στην Τουρκία</w:t>
      </w:r>
      <w:r>
        <w:rPr>
          <w:rFonts w:eastAsia="Times New Roman"/>
          <w:szCs w:val="24"/>
        </w:rPr>
        <w:t>,</w:t>
      </w:r>
      <w:r w:rsidRPr="00865345">
        <w:rPr>
          <w:rFonts w:eastAsia="Times New Roman"/>
          <w:szCs w:val="24"/>
        </w:rPr>
        <w:t xml:space="preserve"> πρέπει </w:t>
      </w:r>
      <w:r>
        <w:rPr>
          <w:rFonts w:eastAsia="Times New Roman"/>
          <w:szCs w:val="24"/>
        </w:rPr>
        <w:t>να αποτελούν όχι πεδίο διαμάχης και ενστάσεως,</w:t>
      </w:r>
      <w:r w:rsidRPr="00865345">
        <w:rPr>
          <w:rFonts w:eastAsia="Times New Roman"/>
          <w:szCs w:val="24"/>
        </w:rPr>
        <w:t xml:space="preserve"> αλλά γέφυρες ανάμεσα στους λαούς </w:t>
      </w:r>
      <w:r>
        <w:rPr>
          <w:rFonts w:eastAsia="Times New Roman"/>
          <w:szCs w:val="24"/>
        </w:rPr>
        <w:t>μας».</w:t>
      </w:r>
      <w:r w:rsidRPr="00865345">
        <w:rPr>
          <w:rFonts w:eastAsia="Times New Roman"/>
          <w:szCs w:val="24"/>
        </w:rPr>
        <w:t xml:space="preserve"> Έτσι</w:t>
      </w:r>
      <w:r>
        <w:rPr>
          <w:rFonts w:eastAsia="Times New Roman"/>
          <w:szCs w:val="24"/>
        </w:rPr>
        <w:t>,</w:t>
      </w:r>
      <w:r w:rsidRPr="00865345">
        <w:rPr>
          <w:rFonts w:eastAsia="Times New Roman"/>
          <w:szCs w:val="24"/>
        </w:rPr>
        <w:t xml:space="preserve"> λοιπόν</w:t>
      </w:r>
      <w:r>
        <w:rPr>
          <w:rFonts w:eastAsia="Times New Roman"/>
          <w:szCs w:val="24"/>
        </w:rPr>
        <w:t>,</w:t>
      </w:r>
      <w:r w:rsidRPr="00865345">
        <w:rPr>
          <w:rFonts w:eastAsia="Times New Roman"/>
          <w:szCs w:val="24"/>
        </w:rPr>
        <w:t xml:space="preserve"> στην ίδια μοίρα ετέθη η μουσουλμανική μειονότ</w:t>
      </w:r>
      <w:r w:rsidRPr="00865345">
        <w:rPr>
          <w:rFonts w:eastAsia="Times New Roman"/>
          <w:szCs w:val="24"/>
        </w:rPr>
        <w:t>ητα στην Ελλάδα</w:t>
      </w:r>
      <w:r>
        <w:rPr>
          <w:rFonts w:eastAsia="Times New Roman"/>
          <w:szCs w:val="24"/>
        </w:rPr>
        <w:t>,</w:t>
      </w:r>
      <w:r w:rsidRPr="00865345">
        <w:rPr>
          <w:rFonts w:eastAsia="Times New Roman"/>
          <w:szCs w:val="24"/>
        </w:rPr>
        <w:t xml:space="preserve"> που αριθμεί άνω των </w:t>
      </w:r>
      <w:proofErr w:type="spellStart"/>
      <w:r>
        <w:rPr>
          <w:rFonts w:eastAsia="Times New Roman"/>
          <w:szCs w:val="24"/>
        </w:rPr>
        <w:t>εκατόν</w:t>
      </w:r>
      <w:proofErr w:type="spellEnd"/>
      <w:r w:rsidRPr="00865345">
        <w:rPr>
          <w:rFonts w:eastAsia="Times New Roman"/>
          <w:szCs w:val="24"/>
        </w:rPr>
        <w:t xml:space="preserve"> χιλιάδων ατόμων</w:t>
      </w:r>
      <w:r>
        <w:rPr>
          <w:rFonts w:eastAsia="Times New Roman"/>
          <w:szCs w:val="24"/>
        </w:rPr>
        <w:t>,</w:t>
      </w:r>
      <w:r w:rsidRPr="00865345">
        <w:rPr>
          <w:rFonts w:eastAsia="Times New Roman"/>
          <w:szCs w:val="24"/>
        </w:rPr>
        <w:t xml:space="preserve"> με την ανύπαρκτη</w:t>
      </w:r>
      <w:r>
        <w:rPr>
          <w:rFonts w:eastAsia="Times New Roman"/>
          <w:szCs w:val="24"/>
        </w:rPr>
        <w:t>,</w:t>
      </w:r>
      <w:r w:rsidRPr="00865345">
        <w:rPr>
          <w:rFonts w:eastAsia="Times New Roman"/>
          <w:szCs w:val="24"/>
        </w:rPr>
        <w:t xml:space="preserve"> στην πραγματικότητα</w:t>
      </w:r>
      <w:r>
        <w:rPr>
          <w:rFonts w:eastAsia="Times New Roman"/>
          <w:szCs w:val="24"/>
        </w:rPr>
        <w:t>,</w:t>
      </w:r>
      <w:r w:rsidRPr="00865345">
        <w:rPr>
          <w:rFonts w:eastAsia="Times New Roman"/>
          <w:szCs w:val="24"/>
        </w:rPr>
        <w:t xml:space="preserve"> </w:t>
      </w:r>
      <w:r>
        <w:rPr>
          <w:rFonts w:eastAsia="Times New Roman"/>
          <w:szCs w:val="24"/>
        </w:rPr>
        <w:t>σ</w:t>
      </w:r>
      <w:r w:rsidRPr="00865345">
        <w:rPr>
          <w:rFonts w:eastAsia="Times New Roman"/>
          <w:szCs w:val="24"/>
        </w:rPr>
        <w:t xml:space="preserve">ήμερα </w:t>
      </w:r>
      <w:r>
        <w:rPr>
          <w:rFonts w:eastAsia="Times New Roman"/>
          <w:szCs w:val="24"/>
        </w:rPr>
        <w:t xml:space="preserve">ελληνική </w:t>
      </w:r>
      <w:r w:rsidRPr="00865345">
        <w:rPr>
          <w:rFonts w:eastAsia="Times New Roman"/>
          <w:szCs w:val="24"/>
        </w:rPr>
        <w:t>μειονότητα στην Τουρκία</w:t>
      </w:r>
      <w:r>
        <w:rPr>
          <w:rFonts w:eastAsia="Times New Roman"/>
          <w:szCs w:val="24"/>
        </w:rPr>
        <w:t>, ανύπαρκτη γιατί έτσι θέλησε το</w:t>
      </w:r>
      <w:r w:rsidRPr="00865345">
        <w:rPr>
          <w:rFonts w:eastAsia="Times New Roman"/>
          <w:szCs w:val="24"/>
        </w:rPr>
        <w:t xml:space="preserve"> τουρκικό κράτος με </w:t>
      </w:r>
      <w:r>
        <w:rPr>
          <w:rFonts w:eastAsia="Times New Roman"/>
          <w:szCs w:val="24"/>
        </w:rPr>
        <w:t>διωγμούς, πογκρόμ, με κορυφαίο εκ</w:t>
      </w:r>
      <w:r w:rsidRPr="00865345">
        <w:rPr>
          <w:rFonts w:eastAsia="Times New Roman"/>
          <w:szCs w:val="24"/>
        </w:rPr>
        <w:t xml:space="preserve">είνο του Σεπτεμβρίου του </w:t>
      </w:r>
      <w:r>
        <w:rPr>
          <w:rFonts w:eastAsia="Times New Roman"/>
          <w:szCs w:val="24"/>
        </w:rPr>
        <w:t>19</w:t>
      </w:r>
      <w:r w:rsidRPr="00865345">
        <w:rPr>
          <w:rFonts w:eastAsia="Times New Roman"/>
          <w:szCs w:val="24"/>
        </w:rPr>
        <w:t>55</w:t>
      </w:r>
      <w:r>
        <w:rPr>
          <w:rFonts w:eastAsia="Times New Roman"/>
          <w:szCs w:val="24"/>
        </w:rPr>
        <w:t>.</w:t>
      </w:r>
    </w:p>
    <w:p w14:paraId="01A9E214" w14:textId="77777777" w:rsidR="00887A51" w:rsidRDefault="009C255F">
      <w:pPr>
        <w:spacing w:after="0" w:line="600" w:lineRule="auto"/>
        <w:ind w:firstLine="720"/>
        <w:jc w:val="both"/>
        <w:rPr>
          <w:rFonts w:eastAsia="Times New Roman"/>
          <w:szCs w:val="24"/>
        </w:rPr>
      </w:pPr>
      <w:r>
        <w:rPr>
          <w:rFonts w:eastAsia="Times New Roman"/>
          <w:szCs w:val="24"/>
        </w:rPr>
        <w:t>Α</w:t>
      </w:r>
      <w:r>
        <w:rPr>
          <w:rFonts w:eastAsia="Times New Roman"/>
          <w:szCs w:val="24"/>
        </w:rPr>
        <w:t>ς δούμε, λοιπόν, τι συμβαίνει με τη</w:t>
      </w:r>
      <w:r w:rsidRPr="00865345">
        <w:rPr>
          <w:rFonts w:eastAsia="Times New Roman"/>
          <w:szCs w:val="24"/>
        </w:rPr>
        <w:t>ν Κωνσταντινούπολη και π</w:t>
      </w:r>
      <w:r>
        <w:rPr>
          <w:rFonts w:eastAsia="Times New Roman"/>
          <w:szCs w:val="24"/>
        </w:rPr>
        <w:t>ώ</w:t>
      </w:r>
      <w:r w:rsidRPr="00865345">
        <w:rPr>
          <w:rFonts w:eastAsia="Times New Roman"/>
          <w:szCs w:val="24"/>
        </w:rPr>
        <w:t>ς οι Τούρκοι έκαναν</w:t>
      </w:r>
      <w:r>
        <w:rPr>
          <w:rFonts w:eastAsia="Times New Roman"/>
          <w:szCs w:val="24"/>
        </w:rPr>
        <w:t>,</w:t>
      </w:r>
      <w:r w:rsidRPr="00865345">
        <w:rPr>
          <w:rFonts w:eastAsia="Times New Roman"/>
          <w:szCs w:val="24"/>
        </w:rPr>
        <w:t xml:space="preserve"> κυριολεκτικά</w:t>
      </w:r>
      <w:r>
        <w:rPr>
          <w:rFonts w:eastAsia="Times New Roman"/>
          <w:szCs w:val="24"/>
        </w:rPr>
        <w:t xml:space="preserve">, μια εθνοκάθαρση. </w:t>
      </w:r>
    </w:p>
    <w:p w14:paraId="01A9E215" w14:textId="77777777" w:rsidR="00887A51" w:rsidRDefault="009C255F">
      <w:pPr>
        <w:spacing w:after="0" w:line="600" w:lineRule="auto"/>
        <w:ind w:firstLine="720"/>
        <w:jc w:val="both"/>
        <w:rPr>
          <w:rFonts w:eastAsia="Times New Roman"/>
          <w:szCs w:val="24"/>
        </w:rPr>
      </w:pPr>
      <w:r>
        <w:rPr>
          <w:rFonts w:eastAsia="Times New Roman"/>
          <w:szCs w:val="24"/>
        </w:rPr>
        <w:t>Σύ</w:t>
      </w:r>
      <w:r w:rsidRPr="00865345">
        <w:rPr>
          <w:rFonts w:eastAsia="Times New Roman"/>
          <w:szCs w:val="24"/>
        </w:rPr>
        <w:t xml:space="preserve">μφωνα με </w:t>
      </w:r>
      <w:r>
        <w:rPr>
          <w:rFonts w:eastAsia="Times New Roman"/>
          <w:szCs w:val="24"/>
        </w:rPr>
        <w:t>επίσημα τουρκικά</w:t>
      </w:r>
      <w:r w:rsidRPr="00865345">
        <w:rPr>
          <w:rFonts w:eastAsia="Times New Roman"/>
          <w:szCs w:val="24"/>
        </w:rPr>
        <w:t xml:space="preserve"> στοιχεία</w:t>
      </w:r>
      <w:r>
        <w:rPr>
          <w:rFonts w:eastAsia="Times New Roman"/>
          <w:szCs w:val="24"/>
        </w:rPr>
        <w:t>,</w:t>
      </w:r>
      <w:r w:rsidRPr="00865345">
        <w:rPr>
          <w:rFonts w:eastAsia="Times New Roman"/>
          <w:szCs w:val="24"/>
        </w:rPr>
        <w:t xml:space="preserve"> το 1477 </w:t>
      </w:r>
      <w:r>
        <w:rPr>
          <w:rFonts w:eastAsia="Times New Roman"/>
          <w:szCs w:val="24"/>
        </w:rPr>
        <w:t>η Κωνσταντινούπολη αριθμούσε δεκαέξι χιλιάδες τριακόσια είκοσι τέσσερα</w:t>
      </w:r>
      <w:r w:rsidRPr="00865345">
        <w:rPr>
          <w:rFonts w:eastAsia="Times New Roman"/>
          <w:szCs w:val="24"/>
        </w:rPr>
        <w:t xml:space="preserve"> νοικοκυριά</w:t>
      </w:r>
      <w:r>
        <w:rPr>
          <w:rFonts w:eastAsia="Times New Roman"/>
          <w:szCs w:val="24"/>
        </w:rPr>
        <w:t>. Αυτά σύμφωνα μ</w:t>
      </w:r>
      <w:r>
        <w:rPr>
          <w:rFonts w:eastAsia="Times New Roman"/>
          <w:szCs w:val="24"/>
        </w:rPr>
        <w:t xml:space="preserve">ε τα αρχεία του Τοπ </w:t>
      </w:r>
      <w:proofErr w:type="spellStart"/>
      <w:r>
        <w:rPr>
          <w:rFonts w:eastAsia="Times New Roman"/>
          <w:szCs w:val="24"/>
        </w:rPr>
        <w:t>Καπί</w:t>
      </w:r>
      <w:proofErr w:type="spellEnd"/>
      <w:r>
        <w:rPr>
          <w:rFonts w:eastAsia="Times New Roman"/>
          <w:szCs w:val="24"/>
        </w:rPr>
        <w:t xml:space="preserve">. Από αυτά, μόνο το </w:t>
      </w:r>
      <w:r w:rsidRPr="00865345">
        <w:rPr>
          <w:rFonts w:eastAsia="Times New Roman"/>
          <w:szCs w:val="24"/>
        </w:rPr>
        <w:t>60% ήταν μουσουλμάνοι</w:t>
      </w:r>
      <w:r>
        <w:rPr>
          <w:rFonts w:eastAsia="Times New Roman"/>
          <w:szCs w:val="24"/>
        </w:rPr>
        <w:t>. Ε</w:t>
      </w:r>
      <w:r w:rsidRPr="00865345">
        <w:rPr>
          <w:rFonts w:eastAsia="Times New Roman"/>
          <w:szCs w:val="24"/>
        </w:rPr>
        <w:t>ίχε</w:t>
      </w:r>
      <w:r>
        <w:rPr>
          <w:rFonts w:eastAsia="Times New Roman"/>
          <w:szCs w:val="24"/>
        </w:rPr>
        <w:t>,</w:t>
      </w:r>
      <w:r w:rsidRPr="00865345">
        <w:rPr>
          <w:rFonts w:eastAsia="Times New Roman"/>
          <w:szCs w:val="24"/>
        </w:rPr>
        <w:t xml:space="preserve"> δηλαδή</w:t>
      </w:r>
      <w:r>
        <w:rPr>
          <w:rFonts w:eastAsia="Times New Roman"/>
          <w:szCs w:val="24"/>
        </w:rPr>
        <w:t>,</w:t>
      </w:r>
      <w:r w:rsidRPr="00865345">
        <w:rPr>
          <w:rFonts w:eastAsia="Times New Roman"/>
          <w:szCs w:val="24"/>
        </w:rPr>
        <w:t xml:space="preserve"> τότε</w:t>
      </w:r>
      <w:r>
        <w:rPr>
          <w:rFonts w:eastAsia="Times New Roman"/>
          <w:szCs w:val="24"/>
        </w:rPr>
        <w:t xml:space="preserve">, </w:t>
      </w:r>
      <w:r w:rsidRPr="00865345">
        <w:rPr>
          <w:rFonts w:eastAsia="Times New Roman"/>
          <w:szCs w:val="24"/>
        </w:rPr>
        <w:t xml:space="preserve">λίγα χρόνια μετά την </w:t>
      </w:r>
      <w:r>
        <w:rPr>
          <w:rFonts w:eastAsia="Times New Roman"/>
          <w:szCs w:val="24"/>
        </w:rPr>
        <w:t>Ά</w:t>
      </w:r>
      <w:r w:rsidRPr="00865345">
        <w:rPr>
          <w:rFonts w:eastAsia="Times New Roman"/>
          <w:szCs w:val="24"/>
        </w:rPr>
        <w:t>λωση</w:t>
      </w:r>
      <w:r>
        <w:rPr>
          <w:rFonts w:eastAsia="Times New Roman"/>
          <w:szCs w:val="24"/>
        </w:rPr>
        <w:t>,</w:t>
      </w:r>
      <w:r w:rsidRPr="00865345">
        <w:rPr>
          <w:rFonts w:eastAsia="Times New Roman"/>
          <w:szCs w:val="24"/>
        </w:rPr>
        <w:t xml:space="preserve"> </w:t>
      </w:r>
      <w:r>
        <w:rPr>
          <w:rFonts w:eastAsia="Times New Roman"/>
          <w:szCs w:val="24"/>
        </w:rPr>
        <w:t xml:space="preserve">η Κωνσταντινούπολη </w:t>
      </w:r>
      <w:r w:rsidRPr="00865345">
        <w:rPr>
          <w:rFonts w:eastAsia="Times New Roman"/>
          <w:szCs w:val="24"/>
        </w:rPr>
        <w:t>ένα</w:t>
      </w:r>
      <w:r>
        <w:rPr>
          <w:rFonts w:eastAsia="Times New Roman"/>
          <w:szCs w:val="24"/>
        </w:rPr>
        <w:t>ν</w:t>
      </w:r>
      <w:r w:rsidRPr="00865345">
        <w:rPr>
          <w:rFonts w:eastAsia="Times New Roman"/>
          <w:szCs w:val="24"/>
        </w:rPr>
        <w:t xml:space="preserve"> πληθυσμό ελληνικό 40%</w:t>
      </w:r>
      <w:r>
        <w:rPr>
          <w:rFonts w:eastAsia="Times New Roman"/>
          <w:szCs w:val="24"/>
        </w:rPr>
        <w:t xml:space="preserve">. </w:t>
      </w:r>
    </w:p>
    <w:p w14:paraId="01A9E216" w14:textId="77777777" w:rsidR="00887A51" w:rsidRDefault="009C255F">
      <w:pPr>
        <w:spacing w:after="0" w:line="600" w:lineRule="auto"/>
        <w:ind w:firstLine="720"/>
        <w:jc w:val="both"/>
        <w:rPr>
          <w:rFonts w:eastAsia="Times New Roman"/>
          <w:szCs w:val="24"/>
        </w:rPr>
      </w:pPr>
      <w:r>
        <w:rPr>
          <w:rFonts w:eastAsia="Times New Roman"/>
          <w:szCs w:val="24"/>
        </w:rPr>
        <w:t>Π</w:t>
      </w:r>
      <w:r w:rsidRPr="00865345">
        <w:rPr>
          <w:rFonts w:eastAsia="Times New Roman"/>
          <w:szCs w:val="24"/>
        </w:rPr>
        <w:t>άμε στο 1914</w:t>
      </w:r>
      <w:r>
        <w:rPr>
          <w:rFonts w:eastAsia="Times New Roman"/>
          <w:szCs w:val="24"/>
        </w:rPr>
        <w:t>,</w:t>
      </w:r>
      <w:r w:rsidRPr="00865345">
        <w:rPr>
          <w:rFonts w:eastAsia="Times New Roman"/>
          <w:szCs w:val="24"/>
        </w:rPr>
        <w:t xml:space="preserve"> λίγο πριν τον </w:t>
      </w:r>
      <w:r>
        <w:rPr>
          <w:rFonts w:eastAsia="Times New Roman"/>
          <w:szCs w:val="24"/>
        </w:rPr>
        <w:t xml:space="preserve">Α΄ </w:t>
      </w:r>
      <w:r w:rsidRPr="00865345">
        <w:rPr>
          <w:rFonts w:eastAsia="Times New Roman"/>
          <w:szCs w:val="24"/>
        </w:rPr>
        <w:t>Παγκόσμιο Πόλεμο</w:t>
      </w:r>
      <w:r>
        <w:rPr>
          <w:rFonts w:eastAsia="Times New Roman"/>
          <w:szCs w:val="24"/>
        </w:rPr>
        <w:t>. Ο</w:t>
      </w:r>
      <w:r w:rsidRPr="00865345">
        <w:rPr>
          <w:rFonts w:eastAsia="Times New Roman"/>
          <w:szCs w:val="24"/>
        </w:rPr>
        <w:t xml:space="preserve"> μουσουλμανικός πληθυσμός της </w:t>
      </w:r>
      <w:r>
        <w:rPr>
          <w:rFonts w:eastAsia="Times New Roman"/>
          <w:szCs w:val="24"/>
        </w:rPr>
        <w:t>Π</w:t>
      </w:r>
      <w:r w:rsidRPr="00865345">
        <w:rPr>
          <w:rFonts w:eastAsia="Times New Roman"/>
          <w:szCs w:val="24"/>
        </w:rPr>
        <w:t>όλης ήταν μ</w:t>
      </w:r>
      <w:r w:rsidRPr="00865345">
        <w:rPr>
          <w:rFonts w:eastAsia="Times New Roman"/>
          <w:szCs w:val="24"/>
        </w:rPr>
        <w:t xml:space="preserve">όλις </w:t>
      </w:r>
      <w:r>
        <w:rPr>
          <w:rFonts w:eastAsia="Times New Roman"/>
          <w:szCs w:val="24"/>
        </w:rPr>
        <w:t xml:space="preserve">πεντακόσιες </w:t>
      </w:r>
      <w:r>
        <w:rPr>
          <w:rFonts w:eastAsia="Times New Roman"/>
          <w:szCs w:val="24"/>
        </w:rPr>
        <w:lastRenderedPageBreak/>
        <w:t>εξήντα χιλιάδες, ενώ ο</w:t>
      </w:r>
      <w:r w:rsidRPr="00865345">
        <w:rPr>
          <w:rFonts w:eastAsia="Times New Roman"/>
          <w:szCs w:val="24"/>
        </w:rPr>
        <w:t>ι Έλληνες περισσότερ</w:t>
      </w:r>
      <w:r>
        <w:rPr>
          <w:rFonts w:eastAsia="Times New Roman"/>
          <w:szCs w:val="24"/>
        </w:rPr>
        <w:t>οι</w:t>
      </w:r>
      <w:r w:rsidRPr="00865345">
        <w:rPr>
          <w:rFonts w:eastAsia="Times New Roman"/>
          <w:szCs w:val="24"/>
        </w:rPr>
        <w:t xml:space="preserve"> από </w:t>
      </w:r>
      <w:r>
        <w:rPr>
          <w:rFonts w:eastAsia="Times New Roman"/>
          <w:szCs w:val="24"/>
        </w:rPr>
        <w:t>διακόσιες χιλιάδες,</w:t>
      </w:r>
      <w:r w:rsidRPr="00865345">
        <w:rPr>
          <w:rFonts w:eastAsia="Times New Roman"/>
          <w:szCs w:val="24"/>
        </w:rPr>
        <w:t xml:space="preserve"> σε </w:t>
      </w:r>
      <w:r>
        <w:rPr>
          <w:rFonts w:eastAsia="Times New Roman"/>
          <w:szCs w:val="24"/>
        </w:rPr>
        <w:t>μια</w:t>
      </w:r>
      <w:r w:rsidRPr="00865345">
        <w:rPr>
          <w:rFonts w:eastAsia="Times New Roman"/>
          <w:szCs w:val="24"/>
        </w:rPr>
        <w:t xml:space="preserve"> πόλη πο</w:t>
      </w:r>
      <w:r>
        <w:rPr>
          <w:rFonts w:eastAsia="Times New Roman"/>
          <w:szCs w:val="24"/>
        </w:rPr>
        <w:t xml:space="preserve">υ δεν ήταν ούτε ένα εκατομμύριο. </w:t>
      </w:r>
    </w:p>
    <w:p w14:paraId="01A9E217" w14:textId="77777777" w:rsidR="00887A51" w:rsidRDefault="009C255F">
      <w:pPr>
        <w:spacing w:after="0" w:line="600" w:lineRule="auto"/>
        <w:ind w:firstLine="720"/>
        <w:jc w:val="both"/>
        <w:rPr>
          <w:rFonts w:eastAsia="Times New Roman"/>
          <w:szCs w:val="24"/>
        </w:rPr>
      </w:pPr>
      <w:r>
        <w:rPr>
          <w:rFonts w:eastAsia="Times New Roman"/>
          <w:szCs w:val="24"/>
        </w:rPr>
        <w:t>Μετά το 1923 κα</w:t>
      </w:r>
      <w:r w:rsidRPr="00865345">
        <w:rPr>
          <w:rFonts w:eastAsia="Times New Roman"/>
          <w:szCs w:val="24"/>
        </w:rPr>
        <w:t xml:space="preserve">ι τη </w:t>
      </w:r>
      <w:r>
        <w:rPr>
          <w:rFonts w:eastAsia="Times New Roman"/>
          <w:szCs w:val="24"/>
        </w:rPr>
        <w:t>Σ</w:t>
      </w:r>
      <w:r w:rsidRPr="00865345">
        <w:rPr>
          <w:rFonts w:eastAsia="Times New Roman"/>
          <w:szCs w:val="24"/>
        </w:rPr>
        <w:t xml:space="preserve">υνθήκη της </w:t>
      </w:r>
      <w:proofErr w:type="spellStart"/>
      <w:r w:rsidRPr="00865345">
        <w:rPr>
          <w:rFonts w:eastAsia="Times New Roman"/>
          <w:szCs w:val="24"/>
        </w:rPr>
        <w:t>Λωζάνης</w:t>
      </w:r>
      <w:proofErr w:type="spellEnd"/>
      <w:r w:rsidRPr="00865345">
        <w:rPr>
          <w:rFonts w:eastAsia="Times New Roman"/>
          <w:szCs w:val="24"/>
        </w:rPr>
        <w:t xml:space="preserve"> </w:t>
      </w:r>
      <w:r>
        <w:rPr>
          <w:rFonts w:eastAsia="Times New Roman"/>
          <w:szCs w:val="24"/>
        </w:rPr>
        <w:t>περισσότεροι από διακόσιες χιλιάδες Έ</w:t>
      </w:r>
      <w:r w:rsidRPr="00865345">
        <w:rPr>
          <w:rFonts w:eastAsia="Times New Roman"/>
          <w:szCs w:val="24"/>
        </w:rPr>
        <w:t>λληνες επ</w:t>
      </w:r>
      <w:r>
        <w:rPr>
          <w:rFonts w:eastAsia="Times New Roman"/>
          <w:szCs w:val="24"/>
        </w:rPr>
        <w:t>ε</w:t>
      </w:r>
      <w:r w:rsidRPr="00865345">
        <w:rPr>
          <w:rFonts w:eastAsia="Times New Roman"/>
          <w:szCs w:val="24"/>
        </w:rPr>
        <w:t>τράπ</w:t>
      </w:r>
      <w:r>
        <w:rPr>
          <w:rFonts w:eastAsia="Times New Roman"/>
          <w:szCs w:val="24"/>
        </w:rPr>
        <w:t xml:space="preserve">η να παραμείνουν στην Τουρκία. </w:t>
      </w:r>
      <w:r>
        <w:rPr>
          <w:rFonts w:eastAsia="Times New Roman"/>
          <w:szCs w:val="24"/>
        </w:rPr>
        <w:t>Ο</w:t>
      </w:r>
      <w:r w:rsidRPr="00865345">
        <w:rPr>
          <w:rFonts w:eastAsia="Times New Roman"/>
          <w:szCs w:val="24"/>
        </w:rPr>
        <w:t>ι περισσότεροι από αυτούς στην Κωνσταντινούπολη</w:t>
      </w:r>
      <w:r>
        <w:rPr>
          <w:rFonts w:eastAsia="Times New Roman"/>
          <w:szCs w:val="24"/>
        </w:rPr>
        <w:t>. Πόσοι έχουν απομείνει σήμερα; Σ</w:t>
      </w:r>
      <w:r w:rsidRPr="00865345">
        <w:rPr>
          <w:rFonts w:eastAsia="Times New Roman"/>
          <w:szCs w:val="24"/>
        </w:rPr>
        <w:t xml:space="preserve">ύμφωνα </w:t>
      </w:r>
      <w:r>
        <w:rPr>
          <w:rFonts w:eastAsia="Times New Roman"/>
          <w:szCs w:val="24"/>
        </w:rPr>
        <w:t>με εκτιμήσεις</w:t>
      </w:r>
      <w:r w:rsidRPr="00865345">
        <w:rPr>
          <w:rFonts w:eastAsia="Times New Roman"/>
          <w:szCs w:val="24"/>
        </w:rPr>
        <w:t xml:space="preserve"> του 2008 του τουρκικού Υπουργείου Εξωτερικών</w:t>
      </w:r>
      <w:r>
        <w:rPr>
          <w:rFonts w:eastAsia="Times New Roman"/>
          <w:szCs w:val="24"/>
        </w:rPr>
        <w:t>, τρεις με τέσσερις χιλιάδες. Σ</w:t>
      </w:r>
      <w:r w:rsidRPr="00865345">
        <w:rPr>
          <w:rFonts w:eastAsia="Times New Roman"/>
          <w:szCs w:val="24"/>
        </w:rPr>
        <w:t xml:space="preserve">ύμφωνα με τα Ηνωμένα </w:t>
      </w:r>
      <w:r>
        <w:rPr>
          <w:rFonts w:eastAsia="Times New Roman"/>
          <w:szCs w:val="24"/>
        </w:rPr>
        <w:t>Έ</w:t>
      </w:r>
      <w:r w:rsidRPr="00865345">
        <w:rPr>
          <w:rFonts w:eastAsia="Times New Roman"/>
          <w:szCs w:val="24"/>
        </w:rPr>
        <w:t>θνη</w:t>
      </w:r>
      <w:r>
        <w:rPr>
          <w:rFonts w:eastAsia="Times New Roman"/>
          <w:szCs w:val="24"/>
        </w:rPr>
        <w:t>,</w:t>
      </w:r>
      <w:r w:rsidRPr="00865345">
        <w:rPr>
          <w:rFonts w:eastAsia="Times New Roman"/>
          <w:szCs w:val="24"/>
        </w:rPr>
        <w:t xml:space="preserve"> ο αριθμός των Ελλήνων στην Κωνσταντινούπολη είναι </w:t>
      </w:r>
      <w:r>
        <w:rPr>
          <w:rFonts w:eastAsia="Times New Roman"/>
          <w:szCs w:val="24"/>
        </w:rPr>
        <w:t>χί</w:t>
      </w:r>
      <w:r>
        <w:rPr>
          <w:rFonts w:eastAsia="Times New Roman"/>
          <w:szCs w:val="24"/>
        </w:rPr>
        <w:t>λια οκτακόσια είκοσι έξι</w:t>
      </w:r>
      <w:r w:rsidRPr="00865345">
        <w:rPr>
          <w:rFonts w:eastAsia="Times New Roman"/>
          <w:szCs w:val="24"/>
        </w:rPr>
        <w:t xml:space="preserve"> άτομα</w:t>
      </w:r>
      <w:r>
        <w:rPr>
          <w:rFonts w:eastAsia="Times New Roman"/>
          <w:szCs w:val="24"/>
        </w:rPr>
        <w:t>. Μό</w:t>
      </w:r>
      <w:r w:rsidRPr="00865345">
        <w:rPr>
          <w:rFonts w:eastAsia="Times New Roman"/>
          <w:szCs w:val="24"/>
        </w:rPr>
        <w:t xml:space="preserve">λις </w:t>
      </w:r>
      <w:r>
        <w:rPr>
          <w:rFonts w:eastAsia="Times New Roman"/>
          <w:szCs w:val="24"/>
        </w:rPr>
        <w:t>χίλια οκτακόσια είκοσι έξι</w:t>
      </w:r>
      <w:r w:rsidRPr="00865345">
        <w:rPr>
          <w:rFonts w:eastAsia="Times New Roman"/>
          <w:szCs w:val="24"/>
        </w:rPr>
        <w:t xml:space="preserve"> άτομα σε </w:t>
      </w:r>
      <w:r>
        <w:rPr>
          <w:rFonts w:eastAsia="Times New Roman"/>
          <w:szCs w:val="24"/>
        </w:rPr>
        <w:t>μια</w:t>
      </w:r>
      <w:r w:rsidRPr="00865345">
        <w:rPr>
          <w:rFonts w:eastAsia="Times New Roman"/>
          <w:szCs w:val="24"/>
        </w:rPr>
        <w:t xml:space="preserve"> </w:t>
      </w:r>
      <w:r>
        <w:rPr>
          <w:rFonts w:eastAsia="Times New Roman"/>
          <w:szCs w:val="24"/>
        </w:rPr>
        <w:t xml:space="preserve">πόλη 14,3 </w:t>
      </w:r>
      <w:r w:rsidRPr="00865345">
        <w:rPr>
          <w:rFonts w:eastAsia="Times New Roman"/>
          <w:szCs w:val="24"/>
        </w:rPr>
        <w:t>εκατομμυρίων</w:t>
      </w:r>
      <w:r>
        <w:rPr>
          <w:rFonts w:eastAsia="Times New Roman"/>
          <w:szCs w:val="24"/>
        </w:rPr>
        <w:t>. Ε</w:t>
      </w:r>
      <w:r w:rsidRPr="00865345">
        <w:rPr>
          <w:rFonts w:eastAsia="Times New Roman"/>
          <w:szCs w:val="24"/>
        </w:rPr>
        <w:t xml:space="preserve">άν αυτό δεν είναι </w:t>
      </w:r>
      <w:r>
        <w:rPr>
          <w:rFonts w:eastAsia="Times New Roman"/>
          <w:szCs w:val="24"/>
        </w:rPr>
        <w:t>εθνοκάθαρση,</w:t>
      </w:r>
      <w:r w:rsidRPr="00865345">
        <w:rPr>
          <w:rFonts w:eastAsia="Times New Roman"/>
          <w:szCs w:val="24"/>
        </w:rPr>
        <w:t xml:space="preserve"> τότε τι είναι</w:t>
      </w:r>
      <w:r>
        <w:rPr>
          <w:rFonts w:eastAsia="Times New Roman"/>
          <w:szCs w:val="24"/>
        </w:rPr>
        <w:t xml:space="preserve">; Κι </w:t>
      </w:r>
      <w:r w:rsidRPr="00865345">
        <w:rPr>
          <w:rFonts w:eastAsia="Times New Roman"/>
          <w:szCs w:val="24"/>
        </w:rPr>
        <w:t xml:space="preserve">ούτε λέξη από τον Έλληνα </w:t>
      </w:r>
      <w:r>
        <w:rPr>
          <w:rFonts w:eastAsia="Times New Roman"/>
          <w:szCs w:val="24"/>
        </w:rPr>
        <w:t>Π</w:t>
      </w:r>
      <w:r w:rsidRPr="00865345">
        <w:rPr>
          <w:rFonts w:eastAsia="Times New Roman"/>
          <w:szCs w:val="24"/>
        </w:rPr>
        <w:t>ρωθυπουργό</w:t>
      </w:r>
      <w:r>
        <w:rPr>
          <w:rFonts w:eastAsia="Times New Roman"/>
          <w:szCs w:val="24"/>
        </w:rPr>
        <w:t>.</w:t>
      </w:r>
    </w:p>
    <w:p w14:paraId="01A9E218" w14:textId="77777777" w:rsidR="00887A51" w:rsidRDefault="009C255F">
      <w:pPr>
        <w:spacing w:after="0" w:line="600" w:lineRule="auto"/>
        <w:ind w:firstLine="720"/>
        <w:jc w:val="both"/>
        <w:rPr>
          <w:rFonts w:eastAsia="Times New Roman"/>
          <w:szCs w:val="24"/>
        </w:rPr>
      </w:pPr>
      <w:r>
        <w:rPr>
          <w:rFonts w:eastAsia="Times New Roman"/>
          <w:szCs w:val="24"/>
        </w:rPr>
        <w:t>Και πριν την επίσκεψη, όμως, ο Τούρκος κυβερνητικός ε</w:t>
      </w:r>
      <w:r w:rsidRPr="00865345">
        <w:rPr>
          <w:rFonts w:eastAsia="Times New Roman"/>
          <w:szCs w:val="24"/>
        </w:rPr>
        <w:t xml:space="preserve">κπρόσωπος </w:t>
      </w:r>
      <w:proofErr w:type="spellStart"/>
      <w:r>
        <w:rPr>
          <w:rFonts w:eastAsia="Times New Roman"/>
          <w:szCs w:val="24"/>
        </w:rPr>
        <w:t>Ι</w:t>
      </w:r>
      <w:r w:rsidRPr="00865345">
        <w:rPr>
          <w:rFonts w:eastAsia="Times New Roman"/>
          <w:szCs w:val="24"/>
        </w:rPr>
        <w:t>μπ</w:t>
      </w:r>
      <w:r w:rsidRPr="00865345">
        <w:rPr>
          <w:rFonts w:eastAsia="Times New Roman"/>
          <w:szCs w:val="24"/>
        </w:rPr>
        <w:t>ραχίμ</w:t>
      </w:r>
      <w:proofErr w:type="spellEnd"/>
      <w:r w:rsidRPr="00865345">
        <w:rPr>
          <w:rFonts w:eastAsia="Times New Roman"/>
          <w:szCs w:val="24"/>
        </w:rPr>
        <w:t xml:space="preserve"> </w:t>
      </w:r>
      <w:proofErr w:type="spellStart"/>
      <w:r>
        <w:rPr>
          <w:rFonts w:eastAsia="Times New Roman"/>
          <w:szCs w:val="24"/>
        </w:rPr>
        <w:t>Κ</w:t>
      </w:r>
      <w:r w:rsidRPr="00865345">
        <w:rPr>
          <w:rFonts w:eastAsia="Times New Roman"/>
          <w:szCs w:val="24"/>
        </w:rPr>
        <w:t>αλίν</w:t>
      </w:r>
      <w:proofErr w:type="spellEnd"/>
      <w:r w:rsidRPr="00865345">
        <w:rPr>
          <w:rFonts w:eastAsia="Times New Roman"/>
          <w:szCs w:val="24"/>
        </w:rPr>
        <w:t xml:space="preserve"> είπε ότι </w:t>
      </w:r>
      <w:r>
        <w:rPr>
          <w:rFonts w:eastAsia="Times New Roman"/>
          <w:szCs w:val="24"/>
        </w:rPr>
        <w:t>«Α</w:t>
      </w:r>
      <w:r w:rsidRPr="00865345">
        <w:rPr>
          <w:rFonts w:eastAsia="Times New Roman"/>
          <w:szCs w:val="24"/>
        </w:rPr>
        <w:t>ναφέρουμε τον Τσίπρα για να τα βρούμε</w:t>
      </w:r>
      <w:r>
        <w:rPr>
          <w:rFonts w:eastAsia="Times New Roman"/>
          <w:szCs w:val="24"/>
        </w:rPr>
        <w:t>», α</w:t>
      </w:r>
      <w:r w:rsidRPr="00865345">
        <w:rPr>
          <w:rFonts w:eastAsia="Times New Roman"/>
          <w:szCs w:val="24"/>
        </w:rPr>
        <w:t>ναφέροντας ακόμη και την τουρκική</w:t>
      </w:r>
      <w:r>
        <w:rPr>
          <w:rFonts w:eastAsia="Times New Roman"/>
          <w:szCs w:val="24"/>
        </w:rPr>
        <w:t>,</w:t>
      </w:r>
      <w:r w:rsidRPr="00865345">
        <w:rPr>
          <w:rFonts w:eastAsia="Times New Roman"/>
          <w:szCs w:val="24"/>
        </w:rPr>
        <w:t xml:space="preserve"> όπως την ονόμασε</w:t>
      </w:r>
      <w:r>
        <w:rPr>
          <w:rFonts w:eastAsia="Times New Roman"/>
          <w:szCs w:val="24"/>
        </w:rPr>
        <w:t>,</w:t>
      </w:r>
      <w:r w:rsidRPr="00865345">
        <w:rPr>
          <w:rFonts w:eastAsia="Times New Roman"/>
          <w:szCs w:val="24"/>
        </w:rPr>
        <w:t xml:space="preserve"> μειονότητα της Θράκης</w:t>
      </w:r>
      <w:r>
        <w:rPr>
          <w:rFonts w:eastAsia="Times New Roman"/>
          <w:szCs w:val="24"/>
        </w:rPr>
        <w:t>.</w:t>
      </w:r>
    </w:p>
    <w:p w14:paraId="01A9E219" w14:textId="77777777" w:rsidR="00887A51" w:rsidRDefault="009C255F">
      <w:pPr>
        <w:spacing w:after="0" w:line="600" w:lineRule="auto"/>
        <w:ind w:firstLine="720"/>
        <w:jc w:val="both"/>
        <w:rPr>
          <w:rFonts w:eastAsia="Times New Roman"/>
          <w:szCs w:val="24"/>
        </w:rPr>
      </w:pPr>
      <w:r>
        <w:rPr>
          <w:rFonts w:eastAsia="Times New Roman"/>
          <w:szCs w:val="24"/>
        </w:rPr>
        <w:t>Σ</w:t>
      </w:r>
      <w:r w:rsidRPr="00865345">
        <w:rPr>
          <w:rFonts w:eastAsia="Times New Roman"/>
          <w:szCs w:val="24"/>
        </w:rPr>
        <w:t xml:space="preserve">χετικά με την επίσκεψη του </w:t>
      </w:r>
      <w:r>
        <w:rPr>
          <w:rFonts w:eastAsia="Times New Roman"/>
          <w:szCs w:val="24"/>
        </w:rPr>
        <w:t>Π</w:t>
      </w:r>
      <w:r w:rsidRPr="00865345">
        <w:rPr>
          <w:rFonts w:eastAsia="Times New Roman"/>
          <w:szCs w:val="24"/>
        </w:rPr>
        <w:t>ρωθυπουργού</w:t>
      </w:r>
      <w:r>
        <w:rPr>
          <w:rFonts w:eastAsia="Times New Roman"/>
          <w:szCs w:val="24"/>
        </w:rPr>
        <w:t>,</w:t>
      </w:r>
      <w:r w:rsidRPr="00865345">
        <w:rPr>
          <w:rFonts w:eastAsia="Times New Roman"/>
          <w:szCs w:val="24"/>
        </w:rPr>
        <w:t xml:space="preserve"> η έγκυρη </w:t>
      </w:r>
      <w:r>
        <w:rPr>
          <w:rFonts w:eastAsia="Times New Roman"/>
          <w:szCs w:val="24"/>
        </w:rPr>
        <w:t>δημοσιογρ</w:t>
      </w:r>
      <w:r w:rsidRPr="00865345">
        <w:rPr>
          <w:rFonts w:eastAsia="Times New Roman"/>
          <w:szCs w:val="24"/>
        </w:rPr>
        <w:t xml:space="preserve">άφος </w:t>
      </w:r>
      <w:r>
        <w:rPr>
          <w:rFonts w:eastAsia="Times New Roman"/>
          <w:szCs w:val="24"/>
        </w:rPr>
        <w:t>κ</w:t>
      </w:r>
      <w:r>
        <w:rPr>
          <w:rFonts w:eastAsia="Times New Roman"/>
          <w:szCs w:val="24"/>
        </w:rPr>
        <w:t>.</w:t>
      </w:r>
      <w:r>
        <w:rPr>
          <w:rFonts w:eastAsia="Times New Roman"/>
          <w:szCs w:val="24"/>
        </w:rPr>
        <w:t xml:space="preserve"> </w:t>
      </w:r>
      <w:proofErr w:type="spellStart"/>
      <w:r>
        <w:rPr>
          <w:rFonts w:eastAsia="Times New Roman"/>
          <w:szCs w:val="24"/>
        </w:rPr>
        <w:t>Κύρα</w:t>
      </w:r>
      <w:proofErr w:type="spellEnd"/>
      <w:r>
        <w:rPr>
          <w:rFonts w:eastAsia="Times New Roman"/>
          <w:szCs w:val="24"/>
        </w:rPr>
        <w:t xml:space="preserve"> Αδάμ </w:t>
      </w:r>
      <w:r w:rsidRPr="00865345">
        <w:rPr>
          <w:rFonts w:eastAsia="Times New Roman"/>
          <w:szCs w:val="24"/>
        </w:rPr>
        <w:t>έγραψε</w:t>
      </w:r>
      <w:r>
        <w:rPr>
          <w:rFonts w:eastAsia="Times New Roman"/>
          <w:szCs w:val="24"/>
        </w:rPr>
        <w:t>:</w:t>
      </w:r>
      <w:r w:rsidRPr="00865345">
        <w:rPr>
          <w:rFonts w:eastAsia="Times New Roman"/>
          <w:szCs w:val="24"/>
        </w:rPr>
        <w:t xml:space="preserve"> </w:t>
      </w:r>
      <w:r>
        <w:rPr>
          <w:rFonts w:eastAsia="Times New Roman"/>
          <w:szCs w:val="24"/>
        </w:rPr>
        <w:t>«Σ</w:t>
      </w:r>
      <w:r w:rsidRPr="00865345">
        <w:rPr>
          <w:rFonts w:eastAsia="Times New Roman"/>
          <w:szCs w:val="24"/>
        </w:rPr>
        <w:t xml:space="preserve">ε </w:t>
      </w:r>
      <w:proofErr w:type="spellStart"/>
      <w:r>
        <w:rPr>
          <w:rFonts w:eastAsia="Times New Roman"/>
          <w:szCs w:val="24"/>
        </w:rPr>
        <w:t>συνδιαχείριση</w:t>
      </w:r>
      <w:proofErr w:type="spellEnd"/>
      <w:r w:rsidRPr="00865345">
        <w:rPr>
          <w:rFonts w:eastAsia="Times New Roman"/>
          <w:szCs w:val="24"/>
        </w:rPr>
        <w:t xml:space="preserve"> </w:t>
      </w:r>
      <w:r>
        <w:rPr>
          <w:rFonts w:eastAsia="Times New Roman"/>
          <w:szCs w:val="24"/>
        </w:rPr>
        <w:t>του Αιγαίου</w:t>
      </w:r>
      <w:r w:rsidRPr="00865345">
        <w:rPr>
          <w:rFonts w:eastAsia="Times New Roman"/>
          <w:szCs w:val="24"/>
        </w:rPr>
        <w:t xml:space="preserve"> </w:t>
      </w:r>
      <w:r w:rsidRPr="00865345">
        <w:rPr>
          <w:rFonts w:eastAsia="Times New Roman"/>
          <w:szCs w:val="24"/>
        </w:rPr>
        <w:t xml:space="preserve">οδηγεί η επίσκεψη Τσίπρα στην Άγκυρα και η συμφωνία </w:t>
      </w:r>
      <w:r w:rsidRPr="00865345">
        <w:rPr>
          <w:rFonts w:eastAsia="Times New Roman"/>
          <w:szCs w:val="24"/>
        </w:rPr>
        <w:lastRenderedPageBreak/>
        <w:t>για ανεξέλεγκτες τουρκικές πτήσεις</w:t>
      </w:r>
      <w:r>
        <w:rPr>
          <w:rFonts w:eastAsia="Times New Roman"/>
          <w:szCs w:val="24"/>
        </w:rPr>
        <w:t>». Κ</w:t>
      </w:r>
      <w:r w:rsidRPr="00865345">
        <w:rPr>
          <w:rFonts w:eastAsia="Times New Roman"/>
          <w:szCs w:val="24"/>
        </w:rPr>
        <w:t>αι γράφει χαρακτηριστικά</w:t>
      </w:r>
      <w:r>
        <w:rPr>
          <w:rFonts w:eastAsia="Times New Roman"/>
          <w:szCs w:val="24"/>
        </w:rPr>
        <w:t>: «</w:t>
      </w:r>
      <w:r w:rsidRPr="00865345">
        <w:rPr>
          <w:rFonts w:eastAsia="Times New Roman"/>
          <w:szCs w:val="24"/>
        </w:rPr>
        <w:t xml:space="preserve">Η </w:t>
      </w:r>
      <w:r>
        <w:rPr>
          <w:rFonts w:eastAsia="Times New Roman"/>
          <w:szCs w:val="24"/>
        </w:rPr>
        <w:t>τ</w:t>
      </w:r>
      <w:r w:rsidRPr="00865345">
        <w:rPr>
          <w:rFonts w:eastAsia="Times New Roman"/>
          <w:szCs w:val="24"/>
        </w:rPr>
        <w:t xml:space="preserve">ουρκική πλευρά </w:t>
      </w:r>
      <w:r>
        <w:rPr>
          <w:rFonts w:eastAsia="Times New Roman"/>
          <w:szCs w:val="24"/>
        </w:rPr>
        <w:t>έ</w:t>
      </w:r>
      <w:r w:rsidRPr="00865345">
        <w:rPr>
          <w:rFonts w:eastAsia="Times New Roman"/>
          <w:szCs w:val="24"/>
        </w:rPr>
        <w:t xml:space="preserve">χει με πολλαπλές επίσημες δηλώσεις της και κυρίως </w:t>
      </w:r>
      <w:r>
        <w:rPr>
          <w:rFonts w:eastAsia="Times New Roman"/>
          <w:szCs w:val="24"/>
        </w:rPr>
        <w:t>με</w:t>
      </w:r>
      <w:r w:rsidRPr="00865345">
        <w:rPr>
          <w:rFonts w:eastAsia="Times New Roman"/>
          <w:szCs w:val="24"/>
        </w:rPr>
        <w:t xml:space="preserve"> μόνιμες και συστηματικές στρατιωτικές ενέργειες σε βάρος της </w:t>
      </w:r>
      <w:r>
        <w:rPr>
          <w:rFonts w:eastAsia="Times New Roman"/>
          <w:szCs w:val="24"/>
        </w:rPr>
        <w:t>ε</w:t>
      </w:r>
      <w:r w:rsidRPr="00865345">
        <w:rPr>
          <w:rFonts w:eastAsia="Times New Roman"/>
          <w:szCs w:val="24"/>
        </w:rPr>
        <w:t>λληνικής εθνικής κυριαρχίας</w:t>
      </w:r>
      <w:r>
        <w:rPr>
          <w:rFonts w:eastAsia="Times New Roman"/>
          <w:szCs w:val="24"/>
        </w:rPr>
        <w:t>,</w:t>
      </w:r>
      <w:r w:rsidRPr="00865345">
        <w:rPr>
          <w:rFonts w:eastAsia="Times New Roman"/>
          <w:szCs w:val="24"/>
        </w:rPr>
        <w:t xml:space="preserve"> θέσ</w:t>
      </w:r>
      <w:r>
        <w:rPr>
          <w:rFonts w:eastAsia="Times New Roman"/>
          <w:szCs w:val="24"/>
        </w:rPr>
        <w:t>ει</w:t>
      </w:r>
      <w:r w:rsidRPr="00865345">
        <w:rPr>
          <w:rFonts w:eastAsia="Times New Roman"/>
          <w:szCs w:val="24"/>
        </w:rPr>
        <w:t xml:space="preserve"> την πλήρη ατζέντα της στο Αιγαίο</w:t>
      </w:r>
      <w:r>
        <w:rPr>
          <w:rFonts w:eastAsia="Times New Roman"/>
          <w:szCs w:val="24"/>
        </w:rPr>
        <w:t>. Α</w:t>
      </w:r>
      <w:r w:rsidRPr="00865345">
        <w:rPr>
          <w:rFonts w:eastAsia="Times New Roman"/>
          <w:szCs w:val="24"/>
        </w:rPr>
        <w:t>πό την αρχή του έτους μέχρι σήμερα</w:t>
      </w:r>
      <w:r>
        <w:rPr>
          <w:rFonts w:eastAsia="Times New Roman"/>
          <w:szCs w:val="24"/>
        </w:rPr>
        <w:t>, με</w:t>
      </w:r>
      <w:r w:rsidRPr="00865345">
        <w:rPr>
          <w:rFonts w:eastAsia="Times New Roman"/>
          <w:szCs w:val="24"/>
        </w:rPr>
        <w:t xml:space="preserve"> </w:t>
      </w:r>
      <w:r>
        <w:rPr>
          <w:rFonts w:eastAsia="Times New Roman"/>
          <w:szCs w:val="24"/>
        </w:rPr>
        <w:t>διακόσιες εβδομήντα δύο</w:t>
      </w:r>
      <w:r w:rsidRPr="00865345">
        <w:rPr>
          <w:rFonts w:eastAsia="Times New Roman"/>
          <w:szCs w:val="24"/>
        </w:rPr>
        <w:t xml:space="preserve"> διπλωματικές και αντίστοιχες στρατιωτικές ενέργειες</w:t>
      </w:r>
      <w:r>
        <w:rPr>
          <w:rFonts w:eastAsia="Times New Roman"/>
          <w:szCs w:val="24"/>
        </w:rPr>
        <w:t>, η Άγκυρα έχει κάνει πλήρη κατάλη</w:t>
      </w:r>
      <w:r w:rsidRPr="00865345">
        <w:rPr>
          <w:rFonts w:eastAsia="Times New Roman"/>
          <w:szCs w:val="24"/>
        </w:rPr>
        <w:t xml:space="preserve">ψη του συνόλου του </w:t>
      </w:r>
      <w:r>
        <w:rPr>
          <w:rFonts w:eastAsia="Times New Roman"/>
          <w:szCs w:val="24"/>
        </w:rPr>
        <w:t>α</w:t>
      </w:r>
      <w:r w:rsidRPr="00865345">
        <w:rPr>
          <w:rFonts w:eastAsia="Times New Roman"/>
          <w:szCs w:val="24"/>
        </w:rPr>
        <w:t xml:space="preserve">νατολικού Αιγαίου </w:t>
      </w:r>
      <w:r w:rsidRPr="00865345">
        <w:rPr>
          <w:rFonts w:eastAsia="Times New Roman"/>
          <w:szCs w:val="24"/>
        </w:rPr>
        <w:t>από το</w:t>
      </w:r>
      <w:r>
        <w:rPr>
          <w:rFonts w:eastAsia="Times New Roman"/>
          <w:szCs w:val="24"/>
        </w:rPr>
        <w:t>ν</w:t>
      </w:r>
      <w:r w:rsidRPr="00865345">
        <w:rPr>
          <w:rFonts w:eastAsia="Times New Roman"/>
          <w:szCs w:val="24"/>
        </w:rPr>
        <w:t xml:space="preserve"> 25</w:t>
      </w:r>
      <w:r w:rsidRPr="00BB2B92">
        <w:rPr>
          <w:rFonts w:eastAsia="Times New Roman"/>
          <w:szCs w:val="24"/>
          <w:vertAlign w:val="superscript"/>
        </w:rPr>
        <w:t>ο</w:t>
      </w:r>
      <w:r>
        <w:rPr>
          <w:rFonts w:eastAsia="Times New Roman"/>
          <w:szCs w:val="24"/>
        </w:rPr>
        <w:t xml:space="preserve"> </w:t>
      </w:r>
      <w:r w:rsidRPr="00865345">
        <w:rPr>
          <w:rFonts w:eastAsia="Times New Roman"/>
          <w:szCs w:val="24"/>
        </w:rPr>
        <w:t>μεσημβρινό και ανατολικά</w:t>
      </w:r>
      <w:r>
        <w:rPr>
          <w:rFonts w:eastAsia="Times New Roman"/>
          <w:szCs w:val="24"/>
        </w:rPr>
        <w:t>, μετατρέποντας το Αιγαίο</w:t>
      </w:r>
      <w:r w:rsidRPr="00865345">
        <w:rPr>
          <w:rFonts w:eastAsia="Times New Roman"/>
          <w:szCs w:val="24"/>
        </w:rPr>
        <w:t xml:space="preserve"> σε μπετόν αρμέ τουρκική επικράτεια</w:t>
      </w:r>
      <w:r>
        <w:rPr>
          <w:rFonts w:eastAsia="Times New Roman"/>
          <w:szCs w:val="24"/>
        </w:rPr>
        <w:t>».</w:t>
      </w:r>
    </w:p>
    <w:p w14:paraId="01A9E21A"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Αυτή ε</w:t>
      </w:r>
      <w:r w:rsidRPr="00F237F5">
        <w:rPr>
          <w:rFonts w:eastAsia="Times New Roman" w:cs="Times New Roman"/>
          <w:szCs w:val="24"/>
        </w:rPr>
        <w:t xml:space="preserve">ίναι </w:t>
      </w:r>
      <w:r>
        <w:rPr>
          <w:rFonts w:eastAsia="Times New Roman" w:cs="Times New Roman"/>
          <w:szCs w:val="24"/>
        </w:rPr>
        <w:t xml:space="preserve">η </w:t>
      </w:r>
      <w:r w:rsidRPr="00F237F5">
        <w:rPr>
          <w:rFonts w:eastAsia="Times New Roman" w:cs="Times New Roman"/>
          <w:szCs w:val="24"/>
        </w:rPr>
        <w:t>θλιβερή πραγματικότητα</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 xml:space="preserve">στην </w:t>
      </w:r>
      <w:r w:rsidRPr="00F237F5">
        <w:rPr>
          <w:rFonts w:eastAsia="Times New Roman" w:cs="Times New Roman"/>
          <w:szCs w:val="24"/>
        </w:rPr>
        <w:t xml:space="preserve">οποία δυστυχώς δεν </w:t>
      </w:r>
      <w:proofErr w:type="spellStart"/>
      <w:r w:rsidRPr="00F237F5">
        <w:rPr>
          <w:rFonts w:eastAsia="Times New Roman" w:cs="Times New Roman"/>
          <w:szCs w:val="24"/>
        </w:rPr>
        <w:t>απήντησε</w:t>
      </w:r>
      <w:proofErr w:type="spellEnd"/>
      <w:r w:rsidRPr="00F237F5">
        <w:rPr>
          <w:rFonts w:eastAsia="Times New Roman" w:cs="Times New Roman"/>
          <w:szCs w:val="24"/>
        </w:rPr>
        <w:t xml:space="preserve"> ο Πρωθυπουργός της Ελλάδος</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Δ</w:t>
      </w:r>
      <w:r w:rsidRPr="00F237F5">
        <w:rPr>
          <w:rFonts w:eastAsia="Times New Roman" w:cs="Times New Roman"/>
          <w:szCs w:val="24"/>
        </w:rPr>
        <w:t xml:space="preserve">εν </w:t>
      </w:r>
      <w:r>
        <w:rPr>
          <w:rFonts w:eastAsia="Times New Roman" w:cs="Times New Roman"/>
          <w:szCs w:val="24"/>
        </w:rPr>
        <w:t xml:space="preserve"> είπε λέξη καν για το </w:t>
      </w:r>
      <w:r>
        <w:rPr>
          <w:rFonts w:eastAsia="Times New Roman" w:cs="Times New Roman"/>
          <w:szCs w:val="24"/>
          <w:lang w:val="en-US"/>
        </w:rPr>
        <w:t>casus</w:t>
      </w:r>
      <w:r w:rsidRPr="00150A80">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w:t>
      </w:r>
      <w:r w:rsidRPr="00F237F5">
        <w:rPr>
          <w:rFonts w:eastAsia="Times New Roman" w:cs="Times New Roman"/>
          <w:szCs w:val="24"/>
        </w:rPr>
        <w:t xml:space="preserve">το οποίο ισχύει </w:t>
      </w:r>
      <w:r>
        <w:rPr>
          <w:rFonts w:eastAsia="Times New Roman" w:cs="Times New Roman"/>
          <w:szCs w:val="24"/>
        </w:rPr>
        <w:t>ακόμ</w:t>
      </w:r>
      <w:r>
        <w:rPr>
          <w:rFonts w:eastAsia="Times New Roman" w:cs="Times New Roman"/>
          <w:szCs w:val="24"/>
        </w:rPr>
        <w:t xml:space="preserve">η </w:t>
      </w:r>
      <w:r w:rsidRPr="00F237F5">
        <w:rPr>
          <w:rFonts w:eastAsia="Times New Roman" w:cs="Times New Roman"/>
          <w:szCs w:val="24"/>
        </w:rPr>
        <w:t>και έχει ψηφιστεί από την τουρκική εθνοσυνέλευση</w:t>
      </w:r>
      <w:r>
        <w:rPr>
          <w:rFonts w:eastAsia="Times New Roman" w:cs="Times New Roman"/>
          <w:szCs w:val="24"/>
        </w:rPr>
        <w:t>. Δεν είπε λέξη για τα κυριαρχικά δικαιώματα της Ελλάδο</w:t>
      </w:r>
      <w:r w:rsidRPr="00F237F5">
        <w:rPr>
          <w:rFonts w:eastAsia="Times New Roman" w:cs="Times New Roman"/>
          <w:szCs w:val="24"/>
        </w:rPr>
        <w:t xml:space="preserve">ς </w:t>
      </w:r>
      <w:r>
        <w:rPr>
          <w:rFonts w:eastAsia="Times New Roman" w:cs="Times New Roman"/>
          <w:szCs w:val="24"/>
        </w:rPr>
        <w:t>στο Αιγαίο.</w:t>
      </w:r>
      <w:r w:rsidRPr="00F237F5">
        <w:rPr>
          <w:rFonts w:eastAsia="Times New Roman" w:cs="Times New Roman"/>
          <w:szCs w:val="24"/>
        </w:rPr>
        <w:t xml:space="preserve"> </w:t>
      </w:r>
      <w:r>
        <w:rPr>
          <w:rFonts w:eastAsia="Times New Roman" w:cs="Times New Roman"/>
          <w:szCs w:val="24"/>
        </w:rPr>
        <w:t>Δ</w:t>
      </w:r>
      <w:r w:rsidRPr="00F237F5">
        <w:rPr>
          <w:rFonts w:eastAsia="Times New Roman" w:cs="Times New Roman"/>
          <w:szCs w:val="24"/>
        </w:rPr>
        <w:t xml:space="preserve">εν είπε λέξη </w:t>
      </w:r>
      <w:r>
        <w:rPr>
          <w:rFonts w:eastAsia="Times New Roman" w:cs="Times New Roman"/>
          <w:szCs w:val="24"/>
        </w:rPr>
        <w:t xml:space="preserve">για </w:t>
      </w:r>
      <w:r w:rsidRPr="00F237F5">
        <w:rPr>
          <w:rFonts w:eastAsia="Times New Roman" w:cs="Times New Roman"/>
          <w:szCs w:val="24"/>
        </w:rPr>
        <w:t>την του</w:t>
      </w:r>
      <w:r>
        <w:rPr>
          <w:rFonts w:eastAsia="Times New Roman" w:cs="Times New Roman"/>
          <w:szCs w:val="24"/>
        </w:rPr>
        <w:t xml:space="preserve">ρκική επιθετικότητα και τις παραβιάσεις. Αντ’ αυτού, είπαν θριαμβευτικά </w:t>
      </w:r>
      <w:r w:rsidRPr="00F237F5">
        <w:rPr>
          <w:rFonts w:eastAsia="Times New Roman" w:cs="Times New Roman"/>
          <w:szCs w:val="24"/>
        </w:rPr>
        <w:t>ότι σταματούν οι αερομαχίες</w:t>
      </w:r>
      <w:r>
        <w:rPr>
          <w:rFonts w:eastAsia="Times New Roman" w:cs="Times New Roman"/>
          <w:szCs w:val="24"/>
        </w:rPr>
        <w:t>. Σταματούν ο</w:t>
      </w:r>
      <w:r>
        <w:rPr>
          <w:rFonts w:eastAsia="Times New Roman" w:cs="Times New Roman"/>
          <w:szCs w:val="24"/>
        </w:rPr>
        <w:t>ι αερομαχίες σημαίνει ότι αφήνουμε το Αιγαίο ξέφραγο αμπέλι. Ό</w:t>
      </w:r>
      <w:r>
        <w:rPr>
          <w:rFonts w:eastAsia="Times New Roman" w:cs="Times New Roman"/>
          <w:szCs w:val="24"/>
        </w:rPr>
        <w:lastRenderedPageBreak/>
        <w:t xml:space="preserve">μως, να ξέρει η </w:t>
      </w:r>
      <w:r w:rsidRPr="001866BC">
        <w:rPr>
          <w:rFonts w:eastAsia="Times New Roman" w:cs="Times New Roman"/>
          <w:szCs w:val="24"/>
        </w:rPr>
        <w:t>Κυβέρνηση</w:t>
      </w:r>
      <w:r>
        <w:rPr>
          <w:rFonts w:eastAsia="Times New Roman" w:cs="Times New Roman"/>
          <w:szCs w:val="24"/>
        </w:rPr>
        <w:t xml:space="preserve"> ότι σε αυτήν τη χώρα υπάρχουν ακόμη Έλληνες που δεν θα χαρίσουν το Αιγαίο στους Τούρκους σε κα</w:t>
      </w:r>
      <w:r>
        <w:rPr>
          <w:rFonts w:eastAsia="Times New Roman" w:cs="Times New Roman"/>
          <w:szCs w:val="24"/>
        </w:rPr>
        <w:t>μ</w:t>
      </w:r>
      <w:r>
        <w:rPr>
          <w:rFonts w:eastAsia="Times New Roman" w:cs="Times New Roman"/>
          <w:szCs w:val="24"/>
        </w:rPr>
        <w:t>μία περίπτωση, που θα αντισταθούν σε όλα αυτά τα πλανερά, απατηλά δόγματα</w:t>
      </w:r>
      <w:r>
        <w:rPr>
          <w:rFonts w:eastAsia="Times New Roman" w:cs="Times New Roman"/>
          <w:szCs w:val="24"/>
        </w:rPr>
        <w:t xml:space="preserve"> της ελληνοτουρκικής φιλίας. Ελληνοτουρκική φιλία δεν υπάρχει, είναι ένα παραμύθι. Οι Έλληνες πολεμούν με τους Τούρκους χίλια ολόκληρα χρόνια, από τη μάχη του </w:t>
      </w:r>
      <w:proofErr w:type="spellStart"/>
      <w:r w:rsidRPr="005B0406">
        <w:rPr>
          <w:rFonts w:eastAsia="Times New Roman" w:cs="Times New Roman"/>
          <w:szCs w:val="24"/>
        </w:rPr>
        <w:t>Μαντζικέρτ</w:t>
      </w:r>
      <w:proofErr w:type="spellEnd"/>
      <w:r w:rsidRPr="005B0406">
        <w:rPr>
          <w:rFonts w:eastAsia="Times New Roman" w:cs="Times New Roman"/>
          <w:szCs w:val="24"/>
        </w:rPr>
        <w:t xml:space="preserve"> </w:t>
      </w:r>
      <w:r>
        <w:rPr>
          <w:rFonts w:eastAsia="Times New Roman" w:cs="Times New Roman"/>
          <w:szCs w:val="24"/>
        </w:rPr>
        <w:t xml:space="preserve">μέχρι </w:t>
      </w:r>
      <w:r w:rsidRPr="00F237F5">
        <w:rPr>
          <w:rFonts w:eastAsia="Times New Roman" w:cs="Times New Roman"/>
          <w:szCs w:val="24"/>
        </w:rPr>
        <w:t>σήμερα</w:t>
      </w:r>
      <w:r>
        <w:rPr>
          <w:rFonts w:eastAsia="Times New Roman" w:cs="Times New Roman"/>
          <w:szCs w:val="24"/>
        </w:rPr>
        <w:t>.</w:t>
      </w:r>
    </w:p>
    <w:p w14:paraId="01A9E21B" w14:textId="77777777" w:rsidR="00887A51" w:rsidRDefault="009C255F">
      <w:pPr>
        <w:spacing w:after="0" w:line="600" w:lineRule="auto"/>
        <w:ind w:firstLine="720"/>
        <w:contextualSpacing/>
        <w:jc w:val="center"/>
        <w:rPr>
          <w:rFonts w:eastAsia="Times New Roman" w:cs="Times New Roman"/>
          <w:szCs w:val="24"/>
        </w:rPr>
      </w:pPr>
      <w:r w:rsidRPr="005B0406">
        <w:rPr>
          <w:rFonts w:eastAsia="Times New Roman" w:cs="Times New Roman"/>
          <w:szCs w:val="24"/>
        </w:rPr>
        <w:t xml:space="preserve">(Χειροκροτήματα από την πτέρυγα </w:t>
      </w:r>
      <w:r>
        <w:rPr>
          <w:rFonts w:eastAsia="Times New Roman" w:cs="Times New Roman"/>
          <w:szCs w:val="24"/>
        </w:rPr>
        <w:t xml:space="preserve">της </w:t>
      </w:r>
      <w:r w:rsidRPr="005B0406">
        <w:rPr>
          <w:rFonts w:eastAsia="Times New Roman" w:cs="Times New Roman"/>
          <w:szCs w:val="24"/>
        </w:rPr>
        <w:t>Χρυσή</w:t>
      </w:r>
      <w:r>
        <w:rPr>
          <w:rFonts w:eastAsia="Times New Roman" w:cs="Times New Roman"/>
          <w:szCs w:val="24"/>
        </w:rPr>
        <w:t>ς</w:t>
      </w:r>
      <w:r w:rsidRPr="005B0406">
        <w:rPr>
          <w:rFonts w:eastAsia="Times New Roman" w:cs="Times New Roman"/>
          <w:szCs w:val="24"/>
        </w:rPr>
        <w:t xml:space="preserve"> Αυγή</w:t>
      </w:r>
      <w:r>
        <w:rPr>
          <w:rFonts w:eastAsia="Times New Roman" w:cs="Times New Roman"/>
          <w:szCs w:val="24"/>
        </w:rPr>
        <w:t>ς</w:t>
      </w:r>
      <w:r w:rsidRPr="005B0406">
        <w:rPr>
          <w:rFonts w:eastAsia="Times New Roman" w:cs="Times New Roman"/>
          <w:szCs w:val="24"/>
        </w:rPr>
        <w:t>)</w:t>
      </w:r>
    </w:p>
    <w:p w14:paraId="01A9E21C"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Κ</w:t>
      </w:r>
      <w:r w:rsidRPr="00F237F5">
        <w:rPr>
          <w:rFonts w:eastAsia="Times New Roman" w:cs="Times New Roman"/>
          <w:szCs w:val="24"/>
        </w:rPr>
        <w:t xml:space="preserve">ι επειδή </w:t>
      </w:r>
      <w:r>
        <w:rPr>
          <w:rFonts w:eastAsia="Times New Roman" w:cs="Times New Roman"/>
          <w:szCs w:val="24"/>
        </w:rPr>
        <w:t xml:space="preserve">έγινε αναφορά περί προδοτών και σας </w:t>
      </w:r>
      <w:r w:rsidRPr="00F237F5">
        <w:rPr>
          <w:rFonts w:eastAsia="Times New Roman" w:cs="Times New Roman"/>
          <w:szCs w:val="24"/>
        </w:rPr>
        <w:t xml:space="preserve">παραξενεύει </w:t>
      </w:r>
      <w:r>
        <w:rPr>
          <w:rFonts w:eastAsia="Times New Roman" w:cs="Times New Roman"/>
          <w:szCs w:val="24"/>
        </w:rPr>
        <w:t xml:space="preserve">το σύνθημα που γράφουν κάποιοι </w:t>
      </w:r>
      <w:r w:rsidRPr="00F237F5">
        <w:rPr>
          <w:rFonts w:eastAsia="Times New Roman" w:cs="Times New Roman"/>
          <w:szCs w:val="24"/>
        </w:rPr>
        <w:t>στη Μακεδονία</w:t>
      </w:r>
      <w:r>
        <w:rPr>
          <w:rFonts w:eastAsia="Times New Roman" w:cs="Times New Roman"/>
          <w:szCs w:val="24"/>
        </w:rPr>
        <w:t>,</w:t>
      </w:r>
      <w:r w:rsidRPr="00F237F5">
        <w:rPr>
          <w:rFonts w:eastAsia="Times New Roman" w:cs="Times New Roman"/>
          <w:szCs w:val="24"/>
        </w:rPr>
        <w:t xml:space="preserve"> ότι </w:t>
      </w:r>
      <w:r>
        <w:rPr>
          <w:rFonts w:eastAsia="Times New Roman" w:cs="Times New Roman"/>
          <w:szCs w:val="24"/>
        </w:rPr>
        <w:t>«</w:t>
      </w:r>
      <w:r w:rsidRPr="00F237F5">
        <w:rPr>
          <w:rFonts w:eastAsia="Times New Roman" w:cs="Times New Roman"/>
          <w:szCs w:val="24"/>
        </w:rPr>
        <w:t xml:space="preserve">η </w:t>
      </w:r>
      <w:r>
        <w:rPr>
          <w:rFonts w:eastAsia="Times New Roman" w:cs="Times New Roman"/>
          <w:szCs w:val="24"/>
        </w:rPr>
        <w:t>δ</w:t>
      </w:r>
      <w:r w:rsidRPr="00F237F5">
        <w:rPr>
          <w:rFonts w:eastAsia="Times New Roman" w:cs="Times New Roman"/>
          <w:szCs w:val="24"/>
        </w:rPr>
        <w:t>ημοκρατία πρόδωσε τη Μακεδονία</w:t>
      </w:r>
      <w:r>
        <w:rPr>
          <w:rFonts w:eastAsia="Times New Roman" w:cs="Times New Roman"/>
          <w:szCs w:val="24"/>
        </w:rPr>
        <w:t>»,</w:t>
      </w:r>
      <w:r w:rsidRPr="00F237F5">
        <w:rPr>
          <w:rFonts w:eastAsia="Times New Roman" w:cs="Times New Roman"/>
          <w:szCs w:val="24"/>
        </w:rPr>
        <w:t xml:space="preserve"> εγώ δεν το πιστεύω αυτό</w:t>
      </w:r>
      <w:r>
        <w:rPr>
          <w:rFonts w:eastAsia="Times New Roman" w:cs="Times New Roman"/>
          <w:szCs w:val="24"/>
        </w:rPr>
        <w:t>, π</w:t>
      </w:r>
      <w:r w:rsidRPr="00F237F5">
        <w:rPr>
          <w:rFonts w:eastAsia="Times New Roman" w:cs="Times New Roman"/>
          <w:szCs w:val="24"/>
        </w:rPr>
        <w:t>ρόσωπα το έκανα</w:t>
      </w:r>
      <w:r>
        <w:rPr>
          <w:rFonts w:eastAsia="Times New Roman" w:cs="Times New Roman"/>
          <w:szCs w:val="24"/>
        </w:rPr>
        <w:t>ν. Όταν, όμως, λέτε «</w:t>
      </w:r>
      <w:r w:rsidRPr="00F237F5">
        <w:rPr>
          <w:rFonts w:eastAsia="Times New Roman" w:cs="Times New Roman"/>
          <w:szCs w:val="24"/>
        </w:rPr>
        <w:t xml:space="preserve">η </w:t>
      </w:r>
      <w:r>
        <w:rPr>
          <w:rFonts w:eastAsia="Times New Roman" w:cs="Times New Roman"/>
          <w:szCs w:val="24"/>
        </w:rPr>
        <w:t>χ</w:t>
      </w:r>
      <w:r w:rsidRPr="00F237F5">
        <w:rPr>
          <w:rFonts w:eastAsia="Times New Roman" w:cs="Times New Roman"/>
          <w:szCs w:val="24"/>
        </w:rPr>
        <w:t xml:space="preserve">ούντα </w:t>
      </w:r>
      <w:r>
        <w:rPr>
          <w:rFonts w:eastAsia="Times New Roman" w:cs="Times New Roman"/>
          <w:szCs w:val="24"/>
        </w:rPr>
        <w:t xml:space="preserve">πούλησε την Κύπρο», τι έγινε; Δεν ήταν </w:t>
      </w:r>
      <w:r w:rsidRPr="00F237F5">
        <w:rPr>
          <w:rFonts w:eastAsia="Times New Roman" w:cs="Times New Roman"/>
          <w:szCs w:val="24"/>
        </w:rPr>
        <w:t>πρόσωπα</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Ήτ</w:t>
      </w:r>
      <w:r>
        <w:rPr>
          <w:rFonts w:eastAsia="Times New Roman" w:cs="Times New Roman"/>
          <w:szCs w:val="24"/>
        </w:rPr>
        <w:t xml:space="preserve">αν ο </w:t>
      </w:r>
      <w:proofErr w:type="spellStart"/>
      <w:r>
        <w:rPr>
          <w:rFonts w:eastAsia="Times New Roman" w:cs="Times New Roman"/>
          <w:szCs w:val="24"/>
        </w:rPr>
        <w:t>Αραπάκης</w:t>
      </w:r>
      <w:proofErr w:type="spellEnd"/>
      <w:r>
        <w:rPr>
          <w:rFonts w:eastAsia="Times New Roman" w:cs="Times New Roman"/>
          <w:szCs w:val="24"/>
        </w:rPr>
        <w:t xml:space="preserve">, ο </w:t>
      </w:r>
      <w:proofErr w:type="spellStart"/>
      <w:r>
        <w:rPr>
          <w:rFonts w:eastAsia="Times New Roman" w:cs="Times New Roman"/>
          <w:szCs w:val="24"/>
        </w:rPr>
        <w:t>Μπονάνος</w:t>
      </w:r>
      <w:proofErr w:type="spellEnd"/>
      <w:r>
        <w:rPr>
          <w:rFonts w:eastAsia="Times New Roman" w:cs="Times New Roman"/>
          <w:szCs w:val="24"/>
        </w:rPr>
        <w:t xml:space="preserve">, ο </w:t>
      </w:r>
      <w:proofErr w:type="spellStart"/>
      <w:r>
        <w:rPr>
          <w:rFonts w:eastAsia="Times New Roman" w:cs="Times New Roman"/>
          <w:szCs w:val="24"/>
        </w:rPr>
        <w:t>Μπάνος</w:t>
      </w:r>
      <w:proofErr w:type="spellEnd"/>
      <w:r>
        <w:rPr>
          <w:rFonts w:eastAsia="Times New Roman" w:cs="Times New Roman"/>
          <w:szCs w:val="24"/>
        </w:rPr>
        <w:t xml:space="preserve">, </w:t>
      </w:r>
      <w:r w:rsidRPr="00F237F5">
        <w:rPr>
          <w:rFonts w:eastAsia="Times New Roman" w:cs="Times New Roman"/>
          <w:szCs w:val="24"/>
        </w:rPr>
        <w:t>που το</w:t>
      </w:r>
      <w:r>
        <w:rPr>
          <w:rFonts w:eastAsia="Times New Roman" w:cs="Times New Roman"/>
          <w:szCs w:val="24"/>
        </w:rPr>
        <w:t>ν</w:t>
      </w:r>
      <w:r w:rsidRPr="00F237F5">
        <w:rPr>
          <w:rFonts w:eastAsia="Times New Roman" w:cs="Times New Roman"/>
          <w:szCs w:val="24"/>
        </w:rPr>
        <w:t xml:space="preserve"> κάνατε Υπουργό</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 xml:space="preserve">κύριοι </w:t>
      </w:r>
      <w:r w:rsidRPr="00F237F5">
        <w:rPr>
          <w:rFonts w:eastAsia="Times New Roman" w:cs="Times New Roman"/>
          <w:szCs w:val="24"/>
        </w:rPr>
        <w:t>της Νέας Δημοκρατίας</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Αυτοί</w:t>
      </w:r>
      <w:r w:rsidRPr="00F237F5">
        <w:rPr>
          <w:rFonts w:eastAsia="Times New Roman" w:cs="Times New Roman"/>
          <w:szCs w:val="24"/>
        </w:rPr>
        <w:t xml:space="preserve"> ήτανε οι </w:t>
      </w:r>
      <w:r>
        <w:rPr>
          <w:rFonts w:eastAsia="Times New Roman" w:cs="Times New Roman"/>
          <w:szCs w:val="24"/>
        </w:rPr>
        <w:t xml:space="preserve">στρατιωτικοί οι </w:t>
      </w:r>
      <w:r w:rsidRPr="00F237F5">
        <w:rPr>
          <w:rFonts w:eastAsia="Times New Roman" w:cs="Times New Roman"/>
          <w:szCs w:val="24"/>
        </w:rPr>
        <w:t>οποίοι πούλησαν την Κύπρο το 1974</w:t>
      </w:r>
      <w:r>
        <w:rPr>
          <w:rFonts w:eastAsia="Times New Roman" w:cs="Times New Roman"/>
          <w:szCs w:val="24"/>
        </w:rPr>
        <w:t xml:space="preserve">. </w:t>
      </w:r>
    </w:p>
    <w:p w14:paraId="01A9E21D"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b/>
          <w:szCs w:val="24"/>
        </w:rPr>
        <w:t>ΓΕΩΡΓΙΟΣ ΚΟΥΜ</w:t>
      </w:r>
      <w:r w:rsidRPr="005B0406">
        <w:rPr>
          <w:rFonts w:eastAsia="Times New Roman" w:cs="Times New Roman"/>
          <w:b/>
          <w:szCs w:val="24"/>
        </w:rPr>
        <w:t>ΟΥΤΣΑΚΟΣ:</w:t>
      </w:r>
      <w:r>
        <w:rPr>
          <w:rFonts w:eastAsia="Times New Roman" w:cs="Times New Roman"/>
          <w:szCs w:val="24"/>
        </w:rPr>
        <w:t xml:space="preserve"> Η καραμέλα… (</w:t>
      </w:r>
      <w:r>
        <w:rPr>
          <w:rFonts w:eastAsia="Times New Roman" w:cs="Times New Roman"/>
          <w:szCs w:val="24"/>
        </w:rPr>
        <w:t>δ</w:t>
      </w:r>
      <w:r>
        <w:rPr>
          <w:rFonts w:eastAsia="Times New Roman" w:cs="Times New Roman"/>
          <w:szCs w:val="24"/>
        </w:rPr>
        <w:t>εν ακούστηκε)</w:t>
      </w:r>
    </w:p>
    <w:p w14:paraId="01A9E21E" w14:textId="77777777" w:rsidR="00887A51" w:rsidRDefault="009C255F">
      <w:pPr>
        <w:spacing w:after="0" w:line="600" w:lineRule="auto"/>
        <w:ind w:firstLine="720"/>
        <w:contextualSpacing/>
        <w:jc w:val="both"/>
        <w:rPr>
          <w:rFonts w:eastAsia="Times New Roman" w:cs="Times New Roman"/>
          <w:szCs w:val="24"/>
        </w:rPr>
      </w:pPr>
      <w:r w:rsidRPr="005B0406">
        <w:rPr>
          <w:rFonts w:eastAsia="Times New Roman" w:cs="Times New Roman"/>
          <w:b/>
          <w:szCs w:val="24"/>
        </w:rPr>
        <w:lastRenderedPageBreak/>
        <w:t xml:space="preserve">ΝΙΚΟΛΑΟΣ ΜΙΧΑΛΟΛΙΑΚΟΣ (Γενικός Γραμματέας </w:t>
      </w:r>
      <w:r>
        <w:rPr>
          <w:rFonts w:eastAsia="Times New Roman" w:cs="Times New Roman"/>
          <w:b/>
          <w:szCs w:val="24"/>
        </w:rPr>
        <w:t>του Λα</w:t>
      </w:r>
      <w:r>
        <w:rPr>
          <w:rFonts w:eastAsia="Times New Roman" w:cs="Times New Roman"/>
          <w:b/>
          <w:szCs w:val="24"/>
        </w:rPr>
        <w:t>ϊκού Συνδέσμου -</w:t>
      </w:r>
      <w:r w:rsidRPr="005B0406">
        <w:rPr>
          <w:rFonts w:eastAsia="Times New Roman" w:cs="Times New Roman"/>
          <w:b/>
          <w:szCs w:val="24"/>
        </w:rPr>
        <w:t xml:space="preserve"> Χρυσή-Αυγή):</w:t>
      </w:r>
      <w:r>
        <w:rPr>
          <w:rFonts w:eastAsia="Times New Roman" w:cs="Times New Roman"/>
          <w:szCs w:val="24"/>
        </w:rPr>
        <w:t xml:space="preserve"> Η καραμέλα </w:t>
      </w:r>
      <w:r w:rsidRPr="00F237F5">
        <w:rPr>
          <w:rFonts w:eastAsia="Times New Roman" w:cs="Times New Roman"/>
          <w:szCs w:val="24"/>
        </w:rPr>
        <w:t>θα ήταν να ανοίξει ο φάκελος της Κύπρου</w:t>
      </w:r>
      <w:r>
        <w:rPr>
          <w:rFonts w:eastAsia="Times New Roman" w:cs="Times New Roman"/>
          <w:szCs w:val="24"/>
        </w:rPr>
        <w:t xml:space="preserve"> -μη </w:t>
      </w:r>
      <w:r w:rsidRPr="00F237F5">
        <w:rPr>
          <w:rFonts w:eastAsia="Times New Roman" w:cs="Times New Roman"/>
          <w:szCs w:val="24"/>
        </w:rPr>
        <w:t>μουρμουρά</w:t>
      </w:r>
      <w:r>
        <w:rPr>
          <w:rFonts w:eastAsia="Times New Roman" w:cs="Times New Roman"/>
          <w:szCs w:val="24"/>
        </w:rPr>
        <w:t>τε, κύριε Κουμουτσάκο- να μάθουμε ποιοι ήταν αυτοί.</w:t>
      </w:r>
      <w:r w:rsidRPr="00F237F5">
        <w:rPr>
          <w:rFonts w:eastAsia="Times New Roman" w:cs="Times New Roman"/>
          <w:szCs w:val="24"/>
        </w:rPr>
        <w:t xml:space="preserve"> </w:t>
      </w:r>
      <w:r>
        <w:rPr>
          <w:rFonts w:eastAsia="Times New Roman" w:cs="Times New Roman"/>
          <w:szCs w:val="24"/>
        </w:rPr>
        <w:t>Ο</w:t>
      </w:r>
      <w:r w:rsidRPr="00F237F5">
        <w:rPr>
          <w:rFonts w:eastAsia="Times New Roman" w:cs="Times New Roman"/>
          <w:szCs w:val="24"/>
        </w:rPr>
        <w:t xml:space="preserve"> </w:t>
      </w:r>
      <w:r>
        <w:rPr>
          <w:rFonts w:eastAsia="Times New Roman" w:cs="Times New Roman"/>
          <w:szCs w:val="24"/>
        </w:rPr>
        <w:t>Σπηλιωτόπουλος</w:t>
      </w:r>
      <w:r w:rsidRPr="00F237F5">
        <w:rPr>
          <w:rFonts w:eastAsia="Times New Roman" w:cs="Times New Roman"/>
          <w:szCs w:val="24"/>
        </w:rPr>
        <w:t xml:space="preserve"> ήταν δικό</w:t>
      </w:r>
      <w:r>
        <w:rPr>
          <w:rFonts w:eastAsia="Times New Roman" w:cs="Times New Roman"/>
          <w:szCs w:val="24"/>
        </w:rPr>
        <w:t>ς</w:t>
      </w:r>
      <w:r w:rsidRPr="00F237F5">
        <w:rPr>
          <w:rFonts w:eastAsia="Times New Roman" w:cs="Times New Roman"/>
          <w:szCs w:val="24"/>
        </w:rPr>
        <w:t xml:space="preserve"> σας </w:t>
      </w:r>
      <w:r>
        <w:rPr>
          <w:rFonts w:eastAsia="Times New Roman" w:cs="Times New Roman"/>
          <w:szCs w:val="24"/>
        </w:rPr>
        <w:t>Υ</w:t>
      </w:r>
      <w:r w:rsidRPr="00F237F5">
        <w:rPr>
          <w:rFonts w:eastAsia="Times New Roman" w:cs="Times New Roman"/>
          <w:szCs w:val="24"/>
        </w:rPr>
        <w:t>πουργός</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 xml:space="preserve">που είπε </w:t>
      </w:r>
      <w:r w:rsidRPr="00F237F5">
        <w:rPr>
          <w:rFonts w:eastAsia="Times New Roman" w:cs="Times New Roman"/>
          <w:szCs w:val="24"/>
        </w:rPr>
        <w:t xml:space="preserve">ότι </w:t>
      </w:r>
      <w:r>
        <w:rPr>
          <w:rFonts w:eastAsia="Times New Roman" w:cs="Times New Roman"/>
          <w:szCs w:val="24"/>
        </w:rPr>
        <w:t>«</w:t>
      </w:r>
      <w:r w:rsidRPr="00F237F5">
        <w:rPr>
          <w:rFonts w:eastAsia="Times New Roman" w:cs="Times New Roman"/>
          <w:szCs w:val="24"/>
        </w:rPr>
        <w:t xml:space="preserve">εγώ οδηγούσα </w:t>
      </w:r>
      <w:r>
        <w:rPr>
          <w:rFonts w:eastAsia="Times New Roman" w:cs="Times New Roman"/>
          <w:szCs w:val="24"/>
          <w:lang w:val="en-US"/>
        </w:rPr>
        <w:t>Phantom</w:t>
      </w:r>
      <w:r>
        <w:rPr>
          <w:rFonts w:eastAsia="Times New Roman" w:cs="Times New Roman"/>
          <w:szCs w:val="24"/>
        </w:rPr>
        <w:t xml:space="preserve"> και αν με αφήναν</w:t>
      </w:r>
      <w:r w:rsidRPr="004A5732">
        <w:rPr>
          <w:rFonts w:eastAsia="Times New Roman" w:cs="Times New Roman"/>
          <w:szCs w:val="24"/>
        </w:rPr>
        <w:t xml:space="preserve"> </w:t>
      </w:r>
      <w:r w:rsidRPr="00F237F5">
        <w:rPr>
          <w:rFonts w:eastAsia="Times New Roman" w:cs="Times New Roman"/>
          <w:szCs w:val="24"/>
        </w:rPr>
        <w:t xml:space="preserve">να πάω στην </w:t>
      </w:r>
      <w:r w:rsidRPr="00F237F5">
        <w:rPr>
          <w:rFonts w:eastAsia="Times New Roman" w:cs="Times New Roman"/>
          <w:szCs w:val="24"/>
        </w:rPr>
        <w:t>Κύπρο</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θα ήταν</w:t>
      </w:r>
      <w:r w:rsidRPr="00F237F5">
        <w:rPr>
          <w:rFonts w:eastAsia="Times New Roman" w:cs="Times New Roman"/>
          <w:szCs w:val="24"/>
        </w:rPr>
        <w:t xml:space="preserve"> διαφορετική </w:t>
      </w:r>
      <w:r>
        <w:rPr>
          <w:rFonts w:eastAsia="Times New Roman" w:cs="Times New Roman"/>
          <w:szCs w:val="24"/>
        </w:rPr>
        <w:t xml:space="preserve">η τύχη». Ποιος διέταξε τον Σπηλιωτόπουλο να μην πάει στην Κύπρο σαν πιλότο </w:t>
      </w:r>
      <w:r w:rsidRPr="00450839">
        <w:rPr>
          <w:rFonts w:eastAsia="Times New Roman" w:cs="Times New Roman"/>
          <w:szCs w:val="24"/>
          <w:lang w:val="en-US"/>
        </w:rPr>
        <w:t>Phantom</w:t>
      </w:r>
      <w:r w:rsidRPr="004A5732">
        <w:rPr>
          <w:rFonts w:eastAsia="Times New Roman" w:cs="Times New Roman"/>
          <w:szCs w:val="24"/>
        </w:rPr>
        <w:t xml:space="preserve"> </w:t>
      </w:r>
      <w:r>
        <w:rPr>
          <w:rFonts w:eastAsia="Times New Roman" w:cs="Times New Roman"/>
          <w:szCs w:val="24"/>
        </w:rPr>
        <w:t xml:space="preserve">εκείνη την εποχή;  </w:t>
      </w:r>
    </w:p>
    <w:p w14:paraId="01A9E21F"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στο </w:t>
      </w:r>
      <w:r>
        <w:rPr>
          <w:rFonts w:eastAsia="Times New Roman" w:cs="Times New Roman"/>
          <w:szCs w:val="24"/>
        </w:rPr>
        <w:t>μ</w:t>
      </w:r>
      <w:r>
        <w:rPr>
          <w:rFonts w:eastAsia="Times New Roman" w:cs="Times New Roman"/>
          <w:szCs w:val="24"/>
        </w:rPr>
        <w:t>ακεδονικό</w:t>
      </w:r>
      <w:r w:rsidRPr="00FC41F0">
        <w:rPr>
          <w:rFonts w:eastAsia="Times New Roman" w:cs="Times New Roman"/>
          <w:szCs w:val="24"/>
        </w:rPr>
        <w:t xml:space="preserve">, </w:t>
      </w:r>
      <w:r>
        <w:rPr>
          <w:rFonts w:eastAsia="Times New Roman" w:cs="Times New Roman"/>
          <w:szCs w:val="24"/>
        </w:rPr>
        <w:t xml:space="preserve">που δημιούργησαν πρώτα οι Βούλγαροι, μετά </w:t>
      </w:r>
      <w:r>
        <w:rPr>
          <w:rFonts w:eastAsia="Times New Roman" w:cs="Times New Roman"/>
          <w:szCs w:val="24"/>
        </w:rPr>
        <w:t>η</w:t>
      </w:r>
      <w:r>
        <w:rPr>
          <w:rFonts w:eastAsia="Times New Roman" w:cs="Times New Roman"/>
          <w:szCs w:val="24"/>
        </w:rPr>
        <w:t xml:space="preserve"> Κομμουνιστική Διεθνής και μετά το ΝΑΤΟ. Κ</w:t>
      </w:r>
      <w:r w:rsidRPr="00F237F5">
        <w:rPr>
          <w:rFonts w:eastAsia="Times New Roman" w:cs="Times New Roman"/>
          <w:szCs w:val="24"/>
        </w:rPr>
        <w:t>αι αναγ</w:t>
      </w:r>
      <w:r>
        <w:rPr>
          <w:rFonts w:eastAsia="Times New Roman" w:cs="Times New Roman"/>
          <w:szCs w:val="24"/>
        </w:rPr>
        <w:t>νωρίσαμε</w:t>
      </w:r>
      <w:r w:rsidRPr="00F237F5">
        <w:rPr>
          <w:rFonts w:eastAsia="Times New Roman" w:cs="Times New Roman"/>
          <w:szCs w:val="24"/>
        </w:rPr>
        <w:t xml:space="preserve"> τ</w:t>
      </w:r>
      <w:r w:rsidRPr="00F237F5">
        <w:rPr>
          <w:rFonts w:eastAsia="Times New Roman" w:cs="Times New Roman"/>
          <w:szCs w:val="24"/>
        </w:rPr>
        <w:t xml:space="preserve">η Γιουγκοσλαβία και τα όλα </w:t>
      </w:r>
      <w:r>
        <w:rPr>
          <w:rFonts w:eastAsia="Times New Roman" w:cs="Times New Roman"/>
          <w:szCs w:val="24"/>
        </w:rPr>
        <w:t xml:space="preserve">συμπαρομαρτούντα </w:t>
      </w:r>
      <w:r w:rsidRPr="00F237F5">
        <w:rPr>
          <w:rFonts w:eastAsia="Times New Roman" w:cs="Times New Roman"/>
          <w:szCs w:val="24"/>
        </w:rPr>
        <w:t xml:space="preserve">με τη </w:t>
      </w:r>
      <w:r>
        <w:rPr>
          <w:rFonts w:eastAsia="Times New Roman" w:cs="Times New Roman"/>
          <w:szCs w:val="24"/>
        </w:rPr>
        <w:t>δ</w:t>
      </w:r>
      <w:r w:rsidRPr="00F237F5">
        <w:rPr>
          <w:rFonts w:eastAsia="Times New Roman" w:cs="Times New Roman"/>
          <w:szCs w:val="24"/>
        </w:rPr>
        <w:t>ημοκρατία</w:t>
      </w:r>
      <w:r>
        <w:rPr>
          <w:rFonts w:eastAsia="Times New Roman" w:cs="Times New Roman"/>
          <w:szCs w:val="24"/>
        </w:rPr>
        <w:t xml:space="preserve"> -</w:t>
      </w:r>
      <w:r w:rsidRPr="00F237F5">
        <w:rPr>
          <w:rFonts w:eastAsia="Times New Roman" w:cs="Times New Roman"/>
          <w:szCs w:val="24"/>
        </w:rPr>
        <w:t>την ψευδεπίγραφη</w:t>
      </w:r>
      <w:r>
        <w:rPr>
          <w:rFonts w:eastAsia="Times New Roman" w:cs="Times New Roman"/>
          <w:szCs w:val="24"/>
        </w:rPr>
        <w:t>-</w:t>
      </w:r>
      <w:r w:rsidRPr="00F237F5">
        <w:rPr>
          <w:rFonts w:eastAsia="Times New Roman" w:cs="Times New Roman"/>
          <w:szCs w:val="24"/>
        </w:rPr>
        <w:t xml:space="preserve"> της Μακεδονίας</w:t>
      </w:r>
      <w:r>
        <w:rPr>
          <w:rFonts w:eastAsia="Times New Roman" w:cs="Times New Roman"/>
          <w:szCs w:val="24"/>
        </w:rPr>
        <w:t xml:space="preserve">, κατόπιν πιέσεως των </w:t>
      </w:r>
      <w:proofErr w:type="spellStart"/>
      <w:r>
        <w:rPr>
          <w:rFonts w:eastAsia="Times New Roman" w:cs="Times New Roman"/>
          <w:szCs w:val="24"/>
        </w:rPr>
        <w:t>Αγγλοαμερικάνων</w:t>
      </w:r>
      <w:proofErr w:type="spellEnd"/>
      <w:r>
        <w:rPr>
          <w:rFonts w:eastAsia="Times New Roman" w:cs="Times New Roman"/>
          <w:szCs w:val="24"/>
        </w:rPr>
        <w:t xml:space="preserve">. Και ήταν το ΝΑΤΟ, </w:t>
      </w:r>
      <w:r w:rsidRPr="00F237F5">
        <w:rPr>
          <w:rFonts w:eastAsia="Times New Roman" w:cs="Times New Roman"/>
          <w:szCs w:val="24"/>
        </w:rPr>
        <w:t>ο Αμερικ</w:t>
      </w:r>
      <w:r>
        <w:rPr>
          <w:rFonts w:eastAsia="Times New Roman" w:cs="Times New Roman"/>
          <w:szCs w:val="24"/>
        </w:rPr>
        <w:t>ά</w:t>
      </w:r>
      <w:r w:rsidRPr="00F237F5">
        <w:rPr>
          <w:rFonts w:eastAsia="Times New Roman" w:cs="Times New Roman"/>
          <w:szCs w:val="24"/>
        </w:rPr>
        <w:t>ν</w:t>
      </w:r>
      <w:r>
        <w:rPr>
          <w:rFonts w:eastAsia="Times New Roman" w:cs="Times New Roman"/>
          <w:szCs w:val="24"/>
        </w:rPr>
        <w:t>ο</w:t>
      </w:r>
      <w:r w:rsidRPr="00F237F5">
        <w:rPr>
          <w:rFonts w:eastAsia="Times New Roman" w:cs="Times New Roman"/>
          <w:szCs w:val="24"/>
        </w:rPr>
        <w:t>ς</w:t>
      </w:r>
      <w:r>
        <w:rPr>
          <w:rFonts w:eastAsia="Times New Roman" w:cs="Times New Roman"/>
          <w:szCs w:val="24"/>
        </w:rPr>
        <w:t>, που στις 3 Νοεμβρίου το 1950,</w:t>
      </w:r>
      <w:r w:rsidRPr="00F237F5">
        <w:rPr>
          <w:rFonts w:eastAsia="Times New Roman" w:cs="Times New Roman"/>
          <w:szCs w:val="24"/>
        </w:rPr>
        <w:t xml:space="preserve"> </w:t>
      </w:r>
      <w:r>
        <w:rPr>
          <w:rFonts w:eastAsia="Times New Roman" w:cs="Times New Roman"/>
          <w:szCs w:val="24"/>
        </w:rPr>
        <w:t>όταν έγινε Π</w:t>
      </w:r>
      <w:r w:rsidRPr="00F237F5">
        <w:rPr>
          <w:rFonts w:eastAsia="Times New Roman" w:cs="Times New Roman"/>
          <w:szCs w:val="24"/>
        </w:rPr>
        <w:t>ρωθυπουργός ο Σοφοκλής Βενιζέλος</w:t>
      </w:r>
      <w:r>
        <w:rPr>
          <w:rFonts w:eastAsia="Times New Roman" w:cs="Times New Roman"/>
          <w:szCs w:val="24"/>
        </w:rPr>
        <w:t>,</w:t>
      </w:r>
      <w:r w:rsidRPr="00F237F5">
        <w:rPr>
          <w:rFonts w:eastAsia="Times New Roman" w:cs="Times New Roman"/>
          <w:szCs w:val="24"/>
        </w:rPr>
        <w:t xml:space="preserve"> έθεσε σε </w:t>
      </w:r>
      <w:r>
        <w:rPr>
          <w:rFonts w:eastAsia="Times New Roman" w:cs="Times New Roman"/>
          <w:szCs w:val="24"/>
        </w:rPr>
        <w:t>π</w:t>
      </w:r>
      <w:r w:rsidRPr="00F237F5">
        <w:rPr>
          <w:rFonts w:eastAsia="Times New Roman" w:cs="Times New Roman"/>
          <w:szCs w:val="24"/>
        </w:rPr>
        <w:t xml:space="preserve">ρώτη </w:t>
      </w:r>
      <w:r w:rsidRPr="00F237F5">
        <w:rPr>
          <w:rFonts w:eastAsia="Times New Roman" w:cs="Times New Roman"/>
          <w:szCs w:val="24"/>
        </w:rPr>
        <w:t>προτεραιότητα στην ατζέντα του την αναγνώριση της Γιουγκοσλαβίας</w:t>
      </w:r>
      <w:r>
        <w:rPr>
          <w:rFonts w:eastAsia="Times New Roman" w:cs="Times New Roman"/>
          <w:szCs w:val="24"/>
        </w:rPr>
        <w:t>. Κ</w:t>
      </w:r>
      <w:r w:rsidRPr="00F237F5">
        <w:rPr>
          <w:rFonts w:eastAsia="Times New Roman" w:cs="Times New Roman"/>
          <w:szCs w:val="24"/>
        </w:rPr>
        <w:t>αι ήταν το ΝΑΤΟ που μας πίεσε να χαρίσουμε τη μουσουλμανική μειονότητα στους Τούρκους επιβάλλοντας το τουρκικό αλφάβητο</w:t>
      </w:r>
      <w:r>
        <w:rPr>
          <w:rFonts w:eastAsia="Times New Roman" w:cs="Times New Roman"/>
          <w:szCs w:val="24"/>
        </w:rPr>
        <w:t>, τ</w:t>
      </w:r>
      <w:r w:rsidRPr="00F237F5">
        <w:rPr>
          <w:rFonts w:eastAsia="Times New Roman" w:cs="Times New Roman"/>
          <w:szCs w:val="24"/>
        </w:rPr>
        <w:t>ο λατινικό</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Κ</w:t>
      </w:r>
      <w:r w:rsidRPr="00F237F5">
        <w:rPr>
          <w:rFonts w:eastAsia="Times New Roman" w:cs="Times New Roman"/>
          <w:szCs w:val="24"/>
        </w:rPr>
        <w:t xml:space="preserve">αι ήταν </w:t>
      </w:r>
      <w:r>
        <w:rPr>
          <w:rFonts w:eastAsia="Times New Roman" w:cs="Times New Roman"/>
          <w:szCs w:val="24"/>
        </w:rPr>
        <w:t>το ΝΑΤΟ</w:t>
      </w:r>
      <w:r w:rsidRPr="00F237F5">
        <w:rPr>
          <w:rFonts w:eastAsia="Times New Roman" w:cs="Times New Roman"/>
          <w:szCs w:val="24"/>
        </w:rPr>
        <w:t xml:space="preserve"> που εγκατέλειψε την Κύπρο το 1974</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lastRenderedPageBreak/>
        <w:t>Και</w:t>
      </w:r>
      <w:r>
        <w:rPr>
          <w:rFonts w:eastAsia="Times New Roman" w:cs="Times New Roman"/>
          <w:szCs w:val="24"/>
        </w:rPr>
        <w:t xml:space="preserve"> ήταν το ΝΑΤΟ</w:t>
      </w:r>
      <w:r w:rsidRPr="00F237F5">
        <w:rPr>
          <w:rFonts w:eastAsia="Times New Roman" w:cs="Times New Roman"/>
          <w:szCs w:val="24"/>
        </w:rPr>
        <w:t xml:space="preserve"> στην κρίση των Ιμίων</w:t>
      </w:r>
      <w:r>
        <w:rPr>
          <w:rFonts w:eastAsia="Times New Roman" w:cs="Times New Roman"/>
          <w:szCs w:val="24"/>
        </w:rPr>
        <w:t>,</w:t>
      </w:r>
      <w:r w:rsidRPr="00F237F5">
        <w:rPr>
          <w:rFonts w:eastAsia="Times New Roman" w:cs="Times New Roman"/>
          <w:szCs w:val="24"/>
        </w:rPr>
        <w:t xml:space="preserve"> το 1996</w:t>
      </w:r>
      <w:r>
        <w:rPr>
          <w:rFonts w:eastAsia="Times New Roman" w:cs="Times New Roman"/>
          <w:szCs w:val="24"/>
        </w:rPr>
        <w:t>, που οδήγησε στην υποστολή</w:t>
      </w:r>
      <w:r w:rsidRPr="00F237F5">
        <w:rPr>
          <w:rFonts w:eastAsia="Times New Roman" w:cs="Times New Roman"/>
          <w:szCs w:val="24"/>
        </w:rPr>
        <w:t xml:space="preserve"> ελληνική</w:t>
      </w:r>
      <w:r>
        <w:rPr>
          <w:rFonts w:eastAsia="Times New Roman" w:cs="Times New Roman"/>
          <w:szCs w:val="24"/>
        </w:rPr>
        <w:t>ς</w:t>
      </w:r>
      <w:r w:rsidRPr="00F237F5">
        <w:rPr>
          <w:rFonts w:eastAsia="Times New Roman" w:cs="Times New Roman"/>
          <w:szCs w:val="24"/>
        </w:rPr>
        <w:t xml:space="preserve"> σημαία</w:t>
      </w:r>
      <w:r>
        <w:rPr>
          <w:rFonts w:eastAsia="Times New Roman" w:cs="Times New Roman"/>
          <w:szCs w:val="24"/>
        </w:rPr>
        <w:t>ς</w:t>
      </w:r>
      <w:r w:rsidRPr="00F237F5">
        <w:rPr>
          <w:rFonts w:eastAsia="Times New Roman" w:cs="Times New Roman"/>
          <w:szCs w:val="24"/>
        </w:rPr>
        <w:t xml:space="preserve"> από εθνικά κυρίαρχο </w:t>
      </w:r>
      <w:r>
        <w:rPr>
          <w:rFonts w:eastAsia="Times New Roman" w:cs="Times New Roman"/>
          <w:szCs w:val="24"/>
        </w:rPr>
        <w:t>έδαφος.</w:t>
      </w:r>
    </w:p>
    <w:p w14:paraId="01A9E220"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Τις</w:t>
      </w:r>
      <w:r w:rsidRPr="00F237F5">
        <w:rPr>
          <w:rFonts w:eastAsia="Times New Roman" w:cs="Times New Roman"/>
          <w:szCs w:val="24"/>
        </w:rPr>
        <w:t xml:space="preserve"> ημέρ</w:t>
      </w:r>
      <w:r>
        <w:rPr>
          <w:rFonts w:eastAsia="Times New Roman" w:cs="Times New Roman"/>
          <w:szCs w:val="24"/>
        </w:rPr>
        <w:t>ε</w:t>
      </w:r>
      <w:r w:rsidRPr="00F237F5">
        <w:rPr>
          <w:rFonts w:eastAsia="Times New Roman" w:cs="Times New Roman"/>
          <w:szCs w:val="24"/>
        </w:rPr>
        <w:t>ς αυτές που ζούμε έχουμε τις κινητοποιήσεις των αγροτών</w:t>
      </w:r>
      <w:r>
        <w:rPr>
          <w:rFonts w:eastAsia="Times New Roman" w:cs="Times New Roman"/>
          <w:szCs w:val="24"/>
        </w:rPr>
        <w:t>,</w:t>
      </w:r>
      <w:r w:rsidRPr="00F237F5">
        <w:rPr>
          <w:rFonts w:eastAsia="Times New Roman" w:cs="Times New Roman"/>
          <w:szCs w:val="24"/>
        </w:rPr>
        <w:t xml:space="preserve"> που </w:t>
      </w:r>
      <w:r>
        <w:rPr>
          <w:rFonts w:eastAsia="Times New Roman" w:cs="Times New Roman"/>
          <w:szCs w:val="24"/>
        </w:rPr>
        <w:t>πιέζονται</w:t>
      </w:r>
      <w:r w:rsidRPr="00F237F5">
        <w:rPr>
          <w:rFonts w:eastAsia="Times New Roman" w:cs="Times New Roman"/>
          <w:szCs w:val="24"/>
        </w:rPr>
        <w:t xml:space="preserve"> ασφυκτικά από τις </w:t>
      </w:r>
      <w:r>
        <w:rPr>
          <w:rFonts w:eastAsia="Times New Roman" w:cs="Times New Roman"/>
          <w:szCs w:val="24"/>
        </w:rPr>
        <w:t>φ</w:t>
      </w:r>
      <w:r w:rsidRPr="00F237F5">
        <w:rPr>
          <w:rFonts w:eastAsia="Times New Roman" w:cs="Times New Roman"/>
          <w:szCs w:val="24"/>
        </w:rPr>
        <w:t>ορολογικές επιβαρύνσεις</w:t>
      </w:r>
      <w:r>
        <w:rPr>
          <w:rFonts w:eastAsia="Times New Roman" w:cs="Times New Roman"/>
          <w:szCs w:val="24"/>
        </w:rPr>
        <w:t>,</w:t>
      </w:r>
      <w:r w:rsidRPr="00F237F5">
        <w:rPr>
          <w:rFonts w:eastAsia="Times New Roman" w:cs="Times New Roman"/>
          <w:szCs w:val="24"/>
        </w:rPr>
        <w:t xml:space="preserve"> από το κόστος τ</w:t>
      </w:r>
      <w:r w:rsidRPr="00F237F5">
        <w:rPr>
          <w:rFonts w:eastAsia="Times New Roman" w:cs="Times New Roman"/>
          <w:szCs w:val="24"/>
        </w:rPr>
        <w:t>ου πετρελαίου</w:t>
      </w:r>
      <w:r>
        <w:rPr>
          <w:rFonts w:eastAsia="Times New Roman" w:cs="Times New Roman"/>
          <w:szCs w:val="24"/>
        </w:rPr>
        <w:t>. Κ</w:t>
      </w:r>
      <w:r w:rsidRPr="00F237F5">
        <w:rPr>
          <w:rFonts w:eastAsia="Times New Roman" w:cs="Times New Roman"/>
          <w:szCs w:val="24"/>
        </w:rPr>
        <w:t>αι όλα αυτά</w:t>
      </w:r>
      <w:r>
        <w:rPr>
          <w:rFonts w:eastAsia="Times New Roman" w:cs="Times New Roman"/>
          <w:szCs w:val="24"/>
        </w:rPr>
        <w:t xml:space="preserve"> </w:t>
      </w:r>
      <w:r w:rsidRPr="00F237F5">
        <w:rPr>
          <w:rFonts w:eastAsia="Times New Roman" w:cs="Times New Roman"/>
          <w:szCs w:val="24"/>
        </w:rPr>
        <w:t>αποφασίστηκαν στο μνημόνιο του Αυγούστου του 2015</w:t>
      </w:r>
      <w:r>
        <w:rPr>
          <w:rFonts w:eastAsia="Times New Roman" w:cs="Times New Roman"/>
          <w:szCs w:val="24"/>
        </w:rPr>
        <w:t>,</w:t>
      </w:r>
      <w:r w:rsidRPr="00F237F5">
        <w:rPr>
          <w:rFonts w:eastAsia="Times New Roman" w:cs="Times New Roman"/>
          <w:szCs w:val="24"/>
        </w:rPr>
        <w:t xml:space="preserve"> που υπογράψατε μαζί </w:t>
      </w:r>
      <w:r>
        <w:rPr>
          <w:rFonts w:eastAsia="Times New Roman" w:cs="Times New Roman"/>
          <w:szCs w:val="24"/>
        </w:rPr>
        <w:t>ΠΑΣΟΚ, Ν</w:t>
      </w:r>
      <w:r w:rsidRPr="00F237F5">
        <w:rPr>
          <w:rFonts w:eastAsia="Times New Roman" w:cs="Times New Roman"/>
          <w:szCs w:val="24"/>
        </w:rPr>
        <w:t>έα Δημοκρατία και ΣΥΡΙΖΑ</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Γ</w:t>
      </w:r>
      <w:r w:rsidRPr="00F237F5">
        <w:rPr>
          <w:rFonts w:eastAsia="Times New Roman" w:cs="Times New Roman"/>
          <w:szCs w:val="24"/>
        </w:rPr>
        <w:t xml:space="preserve">ια </w:t>
      </w:r>
      <w:r>
        <w:rPr>
          <w:rFonts w:eastAsia="Times New Roman" w:cs="Times New Roman"/>
          <w:szCs w:val="24"/>
        </w:rPr>
        <w:t>εμά</w:t>
      </w:r>
      <w:r w:rsidRPr="00F237F5">
        <w:rPr>
          <w:rFonts w:eastAsia="Times New Roman" w:cs="Times New Roman"/>
          <w:szCs w:val="24"/>
        </w:rPr>
        <w:t xml:space="preserve">ς ο αγρότης είναι </w:t>
      </w:r>
      <w:r>
        <w:rPr>
          <w:rFonts w:eastAsia="Times New Roman" w:cs="Times New Roman"/>
          <w:szCs w:val="24"/>
        </w:rPr>
        <w:t>ο φύσει πατριώτης, που μένει δίπλα στην κατοικία των γονέων του, δίπλα στους τάφους των προγόνων τ</w:t>
      </w:r>
      <w:r>
        <w:rPr>
          <w:rFonts w:eastAsia="Times New Roman" w:cs="Times New Roman"/>
          <w:szCs w:val="24"/>
        </w:rPr>
        <w:t xml:space="preserve">ου, που δεν γίνεται ποτέ </w:t>
      </w:r>
      <w:r w:rsidRPr="00F237F5">
        <w:rPr>
          <w:rFonts w:eastAsia="Times New Roman" w:cs="Times New Roman"/>
          <w:szCs w:val="24"/>
        </w:rPr>
        <w:t>κοσμοπολίτης</w:t>
      </w:r>
      <w:r>
        <w:rPr>
          <w:rFonts w:eastAsia="Times New Roman" w:cs="Times New Roman"/>
          <w:szCs w:val="24"/>
        </w:rPr>
        <w:t>,</w:t>
      </w:r>
      <w:r w:rsidRPr="00F237F5">
        <w:rPr>
          <w:rFonts w:eastAsia="Times New Roman" w:cs="Times New Roman"/>
          <w:szCs w:val="24"/>
        </w:rPr>
        <w:t xml:space="preserve"> έρμαιο </w:t>
      </w:r>
      <w:r>
        <w:rPr>
          <w:rFonts w:eastAsia="Times New Roman" w:cs="Times New Roman"/>
          <w:szCs w:val="24"/>
        </w:rPr>
        <w:t>και</w:t>
      </w:r>
      <w:r>
        <w:rPr>
          <w:rFonts w:eastAsia="Times New Roman" w:cs="Times New Roman"/>
          <w:b/>
          <w:szCs w:val="24"/>
        </w:rPr>
        <w:t xml:space="preserve"> </w:t>
      </w:r>
      <w:r w:rsidRPr="00FC41F0">
        <w:rPr>
          <w:rFonts w:eastAsia="Times New Roman" w:cs="Times New Roman"/>
          <w:szCs w:val="24"/>
        </w:rPr>
        <w:t>άθ</w:t>
      </w:r>
      <w:r>
        <w:rPr>
          <w:rFonts w:eastAsia="Times New Roman" w:cs="Times New Roman"/>
          <w:szCs w:val="24"/>
        </w:rPr>
        <w:t>υρ</w:t>
      </w:r>
      <w:r w:rsidRPr="00FC41F0">
        <w:rPr>
          <w:rFonts w:eastAsia="Times New Roman" w:cs="Times New Roman"/>
          <w:szCs w:val="24"/>
        </w:rPr>
        <w:t xml:space="preserve">μα </w:t>
      </w:r>
      <w:r w:rsidRPr="00F237F5">
        <w:rPr>
          <w:rFonts w:eastAsia="Times New Roman" w:cs="Times New Roman"/>
          <w:szCs w:val="24"/>
        </w:rPr>
        <w:t xml:space="preserve">ιδεολογημάτων </w:t>
      </w:r>
      <w:r>
        <w:rPr>
          <w:rFonts w:eastAsia="Times New Roman" w:cs="Times New Roman"/>
          <w:szCs w:val="24"/>
        </w:rPr>
        <w:t xml:space="preserve">μαρξιστικών ή φιλελεύθερων. Για τον λόγο αυτό και αντίθετα με τα μέτρα που επέβαλαν οι αντιλαϊκές </w:t>
      </w:r>
      <w:r w:rsidRPr="00F237F5">
        <w:rPr>
          <w:rFonts w:eastAsia="Times New Roman" w:cs="Times New Roman"/>
          <w:szCs w:val="24"/>
        </w:rPr>
        <w:t>κυβερνήσεις</w:t>
      </w:r>
      <w:r>
        <w:rPr>
          <w:rFonts w:eastAsia="Times New Roman" w:cs="Times New Roman"/>
          <w:szCs w:val="24"/>
        </w:rPr>
        <w:t>,</w:t>
      </w:r>
      <w:r w:rsidRPr="00F237F5">
        <w:rPr>
          <w:rFonts w:eastAsia="Times New Roman" w:cs="Times New Roman"/>
          <w:szCs w:val="24"/>
        </w:rPr>
        <w:t xml:space="preserve"> πιστεύουμε εμείς ότι πρέπει να γίνει διαγραφή των </w:t>
      </w:r>
      <w:r>
        <w:rPr>
          <w:rFonts w:eastAsia="Times New Roman" w:cs="Times New Roman"/>
          <w:szCs w:val="24"/>
        </w:rPr>
        <w:t xml:space="preserve">χρεών των </w:t>
      </w:r>
      <w:r w:rsidRPr="00F237F5">
        <w:rPr>
          <w:rFonts w:eastAsia="Times New Roman" w:cs="Times New Roman"/>
          <w:szCs w:val="24"/>
        </w:rPr>
        <w:t xml:space="preserve">Ελλήνων </w:t>
      </w:r>
      <w:r>
        <w:rPr>
          <w:rFonts w:eastAsia="Times New Roman" w:cs="Times New Roman"/>
          <w:szCs w:val="24"/>
        </w:rPr>
        <w:t>αγροτώ</w:t>
      </w:r>
      <w:r>
        <w:rPr>
          <w:rFonts w:eastAsia="Times New Roman" w:cs="Times New Roman"/>
          <w:szCs w:val="24"/>
        </w:rPr>
        <w:t xml:space="preserve">ν, γιατί μόνο τότε θα δοθεί ώθηση στην ελληνική </w:t>
      </w:r>
      <w:r w:rsidRPr="00F237F5">
        <w:rPr>
          <w:rFonts w:eastAsia="Times New Roman" w:cs="Times New Roman"/>
          <w:szCs w:val="24"/>
        </w:rPr>
        <w:t>αγροτική οικονομία</w:t>
      </w:r>
      <w:r>
        <w:rPr>
          <w:rFonts w:eastAsia="Times New Roman" w:cs="Times New Roman"/>
          <w:szCs w:val="24"/>
        </w:rPr>
        <w:t xml:space="preserve">. </w:t>
      </w:r>
    </w:p>
    <w:p w14:paraId="01A9E221" w14:textId="77777777" w:rsidR="00887A51" w:rsidRDefault="009C255F">
      <w:pPr>
        <w:spacing w:after="0"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 xml:space="preserve">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5630D1">
        <w:rPr>
          <w:rFonts w:eastAsia="Times New Roman" w:cs="Times New Roman"/>
          <w:szCs w:val="24"/>
        </w:rPr>
        <w:t>)</w:t>
      </w:r>
    </w:p>
    <w:p w14:paraId="01A9E222"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Δηλώνω</w:t>
      </w:r>
      <w:r w:rsidRPr="00F237F5">
        <w:rPr>
          <w:rFonts w:eastAsia="Times New Roman" w:cs="Times New Roman"/>
          <w:szCs w:val="24"/>
        </w:rPr>
        <w:t xml:space="preserve"> ότι η Χρυσή Αυγή θα είναι δίπλα στους αγρότες που τη θεωρεί την τελευταία </w:t>
      </w:r>
      <w:r>
        <w:rPr>
          <w:rFonts w:eastAsia="Times New Roman" w:cs="Times New Roman"/>
          <w:szCs w:val="24"/>
        </w:rPr>
        <w:t>γραμμή αμύνης ενάντια σε μια α</w:t>
      </w:r>
      <w:r>
        <w:rPr>
          <w:rFonts w:eastAsia="Times New Roman" w:cs="Times New Roman"/>
          <w:szCs w:val="24"/>
        </w:rPr>
        <w:lastRenderedPageBreak/>
        <w:t xml:space="preserve">ντεθνική και αντιλαϊκή πολιτική. Και για τον λόγο αυτό χαιρετίζουμε τις αγροτικές κινητοποιήσεις, που έχουν γαλανόλευκες σημαίες ενάντια στους </w:t>
      </w:r>
      <w:proofErr w:type="spellStart"/>
      <w:r>
        <w:rPr>
          <w:rFonts w:eastAsia="Times New Roman" w:cs="Times New Roman"/>
          <w:szCs w:val="24"/>
        </w:rPr>
        <w:t>Ιούδες</w:t>
      </w:r>
      <w:proofErr w:type="spellEnd"/>
      <w:r>
        <w:rPr>
          <w:rFonts w:eastAsia="Times New Roman" w:cs="Times New Roman"/>
          <w:szCs w:val="24"/>
        </w:rPr>
        <w:t xml:space="preserve"> του εργατικού και αγροτικού κινήματος.</w:t>
      </w:r>
    </w:p>
    <w:p w14:paraId="01A9E223" w14:textId="77777777" w:rsidR="00887A51" w:rsidRDefault="009C255F">
      <w:pPr>
        <w:spacing w:after="0"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 xml:space="preserve">τέρυγα </w:t>
      </w:r>
      <w:r>
        <w:rPr>
          <w:rFonts w:eastAsia="Times New Roman" w:cs="Times New Roman"/>
          <w:szCs w:val="24"/>
        </w:rPr>
        <w:t>τ</w:t>
      </w:r>
      <w:r>
        <w:rPr>
          <w:rFonts w:eastAsia="Times New Roman" w:cs="Times New Roman"/>
          <w:szCs w:val="24"/>
        </w:rPr>
        <w:t>ης</w:t>
      </w:r>
      <w:r>
        <w:rPr>
          <w:rFonts w:eastAsia="Times New Roman" w:cs="Times New Roman"/>
          <w:szCs w:val="24"/>
        </w:rPr>
        <w:t xml:space="preserve"> Χ</w:t>
      </w:r>
      <w:r>
        <w:rPr>
          <w:rFonts w:eastAsia="Times New Roman" w:cs="Times New Roman"/>
          <w:szCs w:val="24"/>
        </w:rPr>
        <w:t>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5630D1">
        <w:rPr>
          <w:rFonts w:eastAsia="Times New Roman" w:cs="Times New Roman"/>
          <w:szCs w:val="24"/>
        </w:rPr>
        <w:t>)</w:t>
      </w:r>
    </w:p>
    <w:p w14:paraId="01A9E224"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Η</w:t>
      </w:r>
      <w:r w:rsidRPr="00F237F5">
        <w:rPr>
          <w:rFonts w:eastAsia="Times New Roman" w:cs="Times New Roman"/>
          <w:szCs w:val="24"/>
        </w:rPr>
        <w:t xml:space="preserve"> </w:t>
      </w:r>
      <w:r>
        <w:rPr>
          <w:rFonts w:eastAsia="Times New Roman" w:cs="Times New Roman"/>
          <w:szCs w:val="24"/>
        </w:rPr>
        <w:t>Σ</w:t>
      </w:r>
      <w:r w:rsidRPr="00F237F5">
        <w:rPr>
          <w:rFonts w:eastAsia="Times New Roman" w:cs="Times New Roman"/>
          <w:szCs w:val="24"/>
        </w:rPr>
        <w:t xml:space="preserve">υμφωνία των Πρεσπών </w:t>
      </w:r>
      <w:r>
        <w:rPr>
          <w:rFonts w:eastAsia="Times New Roman" w:cs="Times New Roman"/>
          <w:szCs w:val="24"/>
        </w:rPr>
        <w:t>έ</w:t>
      </w:r>
      <w:r w:rsidRPr="00F237F5">
        <w:rPr>
          <w:rFonts w:eastAsia="Times New Roman" w:cs="Times New Roman"/>
          <w:szCs w:val="24"/>
        </w:rPr>
        <w:t>φερε τη σημερινή συνεδρίαση</w:t>
      </w:r>
      <w:r>
        <w:rPr>
          <w:rFonts w:eastAsia="Times New Roman" w:cs="Times New Roman"/>
          <w:szCs w:val="24"/>
        </w:rPr>
        <w:t xml:space="preserve">. Η Νέα Δημοκρατία </w:t>
      </w:r>
      <w:r w:rsidRPr="00F237F5">
        <w:rPr>
          <w:rFonts w:eastAsia="Times New Roman" w:cs="Times New Roman"/>
          <w:szCs w:val="24"/>
        </w:rPr>
        <w:t>λέει ότι έχουν παραχθεί τετελεσμένα</w:t>
      </w:r>
      <w:r>
        <w:rPr>
          <w:rFonts w:eastAsia="Times New Roman" w:cs="Times New Roman"/>
          <w:szCs w:val="24"/>
        </w:rPr>
        <w:t>. Για το ζήτημα του ονόματος που δεν θεωρεί μείζον θα πω το εξής, μια και όλοι μιλούμε περί Βενεζουέλας. Βενεζουέλα την ξέρετε όλοι, δεν λ</w:t>
      </w:r>
      <w:r>
        <w:rPr>
          <w:rFonts w:eastAsia="Times New Roman" w:cs="Times New Roman"/>
          <w:szCs w:val="24"/>
        </w:rPr>
        <w:t xml:space="preserve">έγεται Βενεζουέλα επίσημα. Λέγεται </w:t>
      </w:r>
      <w:proofErr w:type="spellStart"/>
      <w:r>
        <w:rPr>
          <w:rFonts w:eastAsia="Times New Roman" w:cs="Times New Roman"/>
          <w:szCs w:val="24"/>
        </w:rPr>
        <w:t>Μπολιβαριανή</w:t>
      </w:r>
      <w:proofErr w:type="spellEnd"/>
      <w:r>
        <w:rPr>
          <w:rFonts w:eastAsia="Times New Roman" w:cs="Times New Roman"/>
          <w:szCs w:val="24"/>
        </w:rPr>
        <w:t xml:space="preserve"> Δ</w:t>
      </w:r>
      <w:r w:rsidRPr="00F237F5">
        <w:rPr>
          <w:rFonts w:eastAsia="Times New Roman" w:cs="Times New Roman"/>
          <w:szCs w:val="24"/>
        </w:rPr>
        <w:t>ημοκρατία της Βενεζουέλας</w:t>
      </w:r>
      <w:r>
        <w:rPr>
          <w:rFonts w:eastAsia="Times New Roman" w:cs="Times New Roman"/>
          <w:szCs w:val="24"/>
        </w:rPr>
        <w:t xml:space="preserve">. Κανείς δεν το λέει, όπως δεν θα λέει και </w:t>
      </w:r>
      <w:r w:rsidRPr="00F237F5">
        <w:rPr>
          <w:rFonts w:eastAsia="Times New Roman" w:cs="Times New Roman"/>
          <w:szCs w:val="24"/>
        </w:rPr>
        <w:t xml:space="preserve">το </w:t>
      </w:r>
      <w:r>
        <w:rPr>
          <w:rFonts w:eastAsia="Times New Roman" w:cs="Times New Roman"/>
          <w:szCs w:val="24"/>
        </w:rPr>
        <w:t>Βόρειος</w:t>
      </w:r>
      <w:r w:rsidRPr="00F237F5">
        <w:rPr>
          <w:rFonts w:eastAsia="Times New Roman" w:cs="Times New Roman"/>
          <w:szCs w:val="24"/>
        </w:rPr>
        <w:t xml:space="preserve"> Μακεδονία</w:t>
      </w:r>
      <w:r>
        <w:rPr>
          <w:rFonts w:eastAsia="Times New Roman" w:cs="Times New Roman"/>
          <w:szCs w:val="24"/>
        </w:rPr>
        <w:t>.</w:t>
      </w:r>
    </w:p>
    <w:p w14:paraId="01A9E225"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Η Χρυσή Αυγή λέει όχι στην είσοδο των Σκοπίων στο ΝΑΤΟ.</w:t>
      </w:r>
      <w:r w:rsidRPr="00F237F5">
        <w:rPr>
          <w:rFonts w:eastAsia="Times New Roman" w:cs="Times New Roman"/>
          <w:szCs w:val="24"/>
        </w:rPr>
        <w:t xml:space="preserve"> </w:t>
      </w:r>
      <w:r>
        <w:rPr>
          <w:rFonts w:eastAsia="Times New Roman" w:cs="Times New Roman"/>
          <w:szCs w:val="24"/>
        </w:rPr>
        <w:t xml:space="preserve">Και δηλώνουμε ότι για εμάς δεν υπάρχει σήμερα και δεν θα υπάρχει ποτέ κράτος με το όνομα Βόρεια Μακεδονία. </w:t>
      </w:r>
    </w:p>
    <w:p w14:paraId="01A9E226"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1A9E227" w14:textId="77777777" w:rsidR="00887A51" w:rsidRDefault="009C255F">
      <w:pPr>
        <w:spacing w:after="0"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 xml:space="preserve">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sidRPr="005630D1">
        <w:rPr>
          <w:rFonts w:eastAsia="Times New Roman" w:cs="Times New Roman"/>
          <w:szCs w:val="24"/>
        </w:rPr>
        <w:t>)</w:t>
      </w:r>
    </w:p>
    <w:p w14:paraId="01A9E228" w14:textId="77777777" w:rsidR="00887A51" w:rsidRDefault="009C255F">
      <w:pPr>
        <w:spacing w:after="0" w:line="600" w:lineRule="auto"/>
        <w:ind w:firstLine="720"/>
        <w:contextualSpacing/>
        <w:jc w:val="both"/>
        <w:rPr>
          <w:rFonts w:eastAsia="Times New Roman" w:cs="Times New Roman"/>
          <w:szCs w:val="24"/>
        </w:rPr>
      </w:pPr>
      <w:r w:rsidRPr="00C27BC7">
        <w:rPr>
          <w:rFonts w:eastAsia="Times New Roman"/>
          <w:b/>
          <w:szCs w:val="24"/>
        </w:rPr>
        <w:t xml:space="preserve">ΠΡΟΕΔΡΕΥΩΝ (Δημήτριος </w:t>
      </w:r>
      <w:proofErr w:type="spellStart"/>
      <w:r w:rsidRPr="00C27BC7">
        <w:rPr>
          <w:rFonts w:eastAsia="Times New Roman"/>
          <w:b/>
          <w:szCs w:val="24"/>
        </w:rPr>
        <w:t>Κρεμαστινός</w:t>
      </w:r>
      <w:proofErr w:type="spellEnd"/>
      <w:r w:rsidRPr="00C27BC7">
        <w:rPr>
          <w:rFonts w:eastAsia="Times New Roman"/>
          <w:b/>
          <w:szCs w:val="24"/>
        </w:rPr>
        <w:t xml:space="preserve">): </w:t>
      </w:r>
      <w:r w:rsidRPr="00C27BC7">
        <w:rPr>
          <w:rFonts w:eastAsia="Times New Roman"/>
          <w:szCs w:val="24"/>
        </w:rPr>
        <w:t>Ε</w:t>
      </w:r>
      <w:r w:rsidRPr="00F237F5">
        <w:rPr>
          <w:rFonts w:eastAsia="Times New Roman" w:cs="Times New Roman"/>
          <w:szCs w:val="24"/>
        </w:rPr>
        <w:t>υχαριστώ</w:t>
      </w:r>
      <w:r>
        <w:rPr>
          <w:rFonts w:eastAsia="Times New Roman" w:cs="Times New Roman"/>
          <w:szCs w:val="24"/>
        </w:rPr>
        <w:t>.</w:t>
      </w:r>
    </w:p>
    <w:p w14:paraId="01A9E229"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w:t>
      </w:r>
      <w:r w:rsidRPr="00F237F5">
        <w:rPr>
          <w:rFonts w:eastAsia="Times New Roman" w:cs="Times New Roman"/>
          <w:szCs w:val="24"/>
        </w:rPr>
        <w:t>αρακαλώ</w:t>
      </w:r>
      <w:r>
        <w:rPr>
          <w:rFonts w:eastAsia="Times New Roman" w:cs="Times New Roman"/>
          <w:szCs w:val="24"/>
        </w:rPr>
        <w:t>,</w:t>
      </w:r>
      <w:r w:rsidRPr="00F237F5">
        <w:rPr>
          <w:rFonts w:eastAsia="Times New Roman" w:cs="Times New Roman"/>
          <w:szCs w:val="24"/>
        </w:rPr>
        <w:t xml:space="preserve"> ο Πρόεδρος</w:t>
      </w:r>
      <w:r>
        <w:rPr>
          <w:rFonts w:eastAsia="Times New Roman" w:cs="Times New Roman"/>
          <w:szCs w:val="24"/>
        </w:rPr>
        <w:t xml:space="preserve"> της Ενώσεως Κεν</w:t>
      </w:r>
      <w:r>
        <w:rPr>
          <w:rFonts w:eastAsia="Times New Roman" w:cs="Times New Roman"/>
          <w:szCs w:val="24"/>
        </w:rPr>
        <w:t>τρώων κ. Λ</w:t>
      </w:r>
      <w:r w:rsidRPr="00F237F5">
        <w:rPr>
          <w:rFonts w:eastAsia="Times New Roman" w:cs="Times New Roman"/>
          <w:szCs w:val="24"/>
        </w:rPr>
        <w:t>εβέντης έχει το</w:t>
      </w:r>
      <w:r>
        <w:rPr>
          <w:rFonts w:eastAsia="Times New Roman" w:cs="Times New Roman"/>
          <w:szCs w:val="24"/>
        </w:rPr>
        <w:t>ν</w:t>
      </w:r>
      <w:r w:rsidRPr="00F237F5">
        <w:rPr>
          <w:rFonts w:eastAsia="Times New Roman" w:cs="Times New Roman"/>
          <w:szCs w:val="24"/>
        </w:rPr>
        <w:t xml:space="preserve"> λόγο</w:t>
      </w:r>
      <w:r>
        <w:rPr>
          <w:rFonts w:eastAsia="Times New Roman" w:cs="Times New Roman"/>
          <w:szCs w:val="24"/>
        </w:rPr>
        <w:t>.</w:t>
      </w:r>
    </w:p>
    <w:p w14:paraId="01A9E22A"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Κ</w:t>
      </w:r>
      <w:r w:rsidRPr="00F237F5">
        <w:rPr>
          <w:rFonts w:eastAsia="Times New Roman" w:cs="Times New Roman"/>
          <w:szCs w:val="24"/>
        </w:rPr>
        <w:t>αλησπέρα</w:t>
      </w:r>
      <w:r>
        <w:rPr>
          <w:rFonts w:eastAsia="Times New Roman" w:cs="Times New Roman"/>
          <w:szCs w:val="24"/>
        </w:rPr>
        <w:t>,</w:t>
      </w:r>
      <w:r w:rsidRPr="00F237F5">
        <w:rPr>
          <w:rFonts w:eastAsia="Times New Roman" w:cs="Times New Roman"/>
          <w:szCs w:val="24"/>
        </w:rPr>
        <w:t xml:space="preserve"> κύριε </w:t>
      </w:r>
      <w:r>
        <w:rPr>
          <w:rFonts w:eastAsia="Times New Roman" w:cs="Times New Roman"/>
          <w:szCs w:val="24"/>
        </w:rPr>
        <w:t>Π</w:t>
      </w:r>
      <w:r w:rsidRPr="00F237F5">
        <w:rPr>
          <w:rFonts w:eastAsia="Times New Roman" w:cs="Times New Roman"/>
          <w:szCs w:val="24"/>
        </w:rPr>
        <w:t>ρόεδρε</w:t>
      </w:r>
      <w:r>
        <w:rPr>
          <w:rFonts w:eastAsia="Times New Roman" w:cs="Times New Roman"/>
          <w:szCs w:val="24"/>
        </w:rPr>
        <w:t>,</w:t>
      </w:r>
      <w:r w:rsidRPr="00F237F5">
        <w:rPr>
          <w:rFonts w:eastAsia="Times New Roman" w:cs="Times New Roman"/>
          <w:szCs w:val="24"/>
        </w:rPr>
        <w:t xml:space="preserve"> κύριοι </w:t>
      </w:r>
      <w:r>
        <w:rPr>
          <w:rFonts w:eastAsia="Times New Roman" w:cs="Times New Roman"/>
          <w:szCs w:val="24"/>
        </w:rPr>
        <w:t>Υ</w:t>
      </w:r>
      <w:r w:rsidRPr="00F237F5">
        <w:rPr>
          <w:rFonts w:eastAsia="Times New Roman" w:cs="Times New Roman"/>
          <w:szCs w:val="24"/>
        </w:rPr>
        <w:t>πουργοί</w:t>
      </w:r>
      <w:r>
        <w:rPr>
          <w:rFonts w:eastAsia="Times New Roman" w:cs="Times New Roman"/>
          <w:szCs w:val="24"/>
        </w:rPr>
        <w:t>,</w:t>
      </w:r>
      <w:r w:rsidRPr="00F237F5">
        <w:rPr>
          <w:rFonts w:eastAsia="Times New Roman" w:cs="Times New Roman"/>
          <w:szCs w:val="24"/>
        </w:rPr>
        <w:t xml:space="preserve"> κυρίες </w:t>
      </w:r>
      <w:r>
        <w:rPr>
          <w:rFonts w:eastAsia="Times New Roman" w:cs="Times New Roman"/>
          <w:szCs w:val="24"/>
        </w:rPr>
        <w:t xml:space="preserve">και </w:t>
      </w:r>
      <w:r w:rsidRPr="00F237F5">
        <w:rPr>
          <w:rFonts w:eastAsia="Times New Roman" w:cs="Times New Roman"/>
          <w:szCs w:val="24"/>
        </w:rPr>
        <w:t xml:space="preserve">κύριοι </w:t>
      </w:r>
      <w:r>
        <w:rPr>
          <w:rFonts w:eastAsia="Times New Roman" w:cs="Times New Roman"/>
          <w:szCs w:val="24"/>
        </w:rPr>
        <w:t>Β</w:t>
      </w:r>
      <w:r w:rsidRPr="00F237F5">
        <w:rPr>
          <w:rFonts w:eastAsia="Times New Roman" w:cs="Times New Roman"/>
          <w:szCs w:val="24"/>
        </w:rPr>
        <w:t>ουλευτές</w:t>
      </w:r>
      <w:r>
        <w:rPr>
          <w:rFonts w:eastAsia="Times New Roman" w:cs="Times New Roman"/>
          <w:szCs w:val="24"/>
        </w:rPr>
        <w:t>.</w:t>
      </w:r>
    </w:p>
    <w:p w14:paraId="01A9E22B"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Έ</w:t>
      </w:r>
      <w:r w:rsidRPr="00F237F5">
        <w:rPr>
          <w:rFonts w:eastAsia="Times New Roman" w:cs="Times New Roman"/>
          <w:szCs w:val="24"/>
        </w:rPr>
        <w:t>να χαρτί είχε η Ελλάδα</w:t>
      </w:r>
      <w:r>
        <w:rPr>
          <w:rFonts w:eastAsia="Times New Roman" w:cs="Times New Roman"/>
          <w:szCs w:val="24"/>
        </w:rPr>
        <w:t xml:space="preserve"> για</w:t>
      </w:r>
      <w:r w:rsidRPr="00F237F5">
        <w:rPr>
          <w:rFonts w:eastAsia="Times New Roman" w:cs="Times New Roman"/>
          <w:szCs w:val="24"/>
        </w:rPr>
        <w:t xml:space="preserve"> να πιέζει τα Σκόπια να αλλάξουν όνομα</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 xml:space="preserve">το χαρτί </w:t>
      </w:r>
      <w:r w:rsidRPr="00F237F5">
        <w:rPr>
          <w:rFonts w:eastAsia="Times New Roman" w:cs="Times New Roman"/>
          <w:szCs w:val="24"/>
        </w:rPr>
        <w:t>του ΝΑΤΟ</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Α</w:t>
      </w:r>
      <w:r w:rsidRPr="00F237F5">
        <w:rPr>
          <w:rFonts w:eastAsia="Times New Roman" w:cs="Times New Roman"/>
          <w:szCs w:val="24"/>
        </w:rPr>
        <w:t xml:space="preserve">υτό το χαρτί </w:t>
      </w:r>
      <w:r w:rsidRPr="00F237F5">
        <w:rPr>
          <w:rFonts w:eastAsia="Times New Roman" w:cs="Times New Roman"/>
          <w:szCs w:val="24"/>
        </w:rPr>
        <w:t>απεμπολούμε σήμερα</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Α</w:t>
      </w:r>
      <w:r w:rsidRPr="00F237F5">
        <w:rPr>
          <w:rFonts w:eastAsia="Times New Roman" w:cs="Times New Roman"/>
          <w:szCs w:val="24"/>
        </w:rPr>
        <w:t>υτό το χαρτί το σκίζουμε σήμερα</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Δ</w:t>
      </w:r>
      <w:r w:rsidRPr="00F237F5">
        <w:rPr>
          <w:rFonts w:eastAsia="Times New Roman" w:cs="Times New Roman"/>
          <w:szCs w:val="24"/>
        </w:rPr>
        <w:t>εν θα έχουμε πια κανένα χαρτί</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Δ</w:t>
      </w:r>
      <w:r w:rsidRPr="00F237F5">
        <w:rPr>
          <w:rFonts w:eastAsia="Times New Roman" w:cs="Times New Roman"/>
          <w:szCs w:val="24"/>
        </w:rPr>
        <w:t xml:space="preserve">εν ξέρω αν το έχει αντιληφθεί αυτό η </w:t>
      </w:r>
      <w:r>
        <w:rPr>
          <w:rFonts w:eastAsia="Times New Roman" w:cs="Times New Roman"/>
          <w:szCs w:val="24"/>
        </w:rPr>
        <w:t>Α</w:t>
      </w:r>
      <w:r w:rsidRPr="00F237F5">
        <w:rPr>
          <w:rFonts w:eastAsia="Times New Roman" w:cs="Times New Roman"/>
          <w:szCs w:val="24"/>
        </w:rPr>
        <w:t>ίθουσα</w:t>
      </w:r>
      <w:r>
        <w:rPr>
          <w:rFonts w:eastAsia="Times New Roman" w:cs="Times New Roman"/>
          <w:szCs w:val="24"/>
        </w:rPr>
        <w:t>, ότι υπήρχε ένα χαρτί με</w:t>
      </w:r>
      <w:r w:rsidRPr="00F237F5">
        <w:rPr>
          <w:rFonts w:eastAsia="Times New Roman" w:cs="Times New Roman"/>
          <w:szCs w:val="24"/>
        </w:rPr>
        <w:t xml:space="preserve"> το </w:t>
      </w:r>
      <w:r>
        <w:rPr>
          <w:rFonts w:eastAsia="Times New Roman" w:cs="Times New Roman"/>
          <w:szCs w:val="24"/>
        </w:rPr>
        <w:t>ο</w:t>
      </w:r>
      <w:r w:rsidRPr="00F237F5">
        <w:rPr>
          <w:rFonts w:eastAsia="Times New Roman" w:cs="Times New Roman"/>
          <w:szCs w:val="24"/>
        </w:rPr>
        <w:t>π</w:t>
      </w:r>
      <w:r>
        <w:rPr>
          <w:rFonts w:eastAsia="Times New Roman" w:cs="Times New Roman"/>
          <w:szCs w:val="24"/>
        </w:rPr>
        <w:t>οί</w:t>
      </w:r>
      <w:r w:rsidRPr="00F237F5">
        <w:rPr>
          <w:rFonts w:eastAsia="Times New Roman" w:cs="Times New Roman"/>
          <w:szCs w:val="24"/>
        </w:rPr>
        <w:t>ο πιέ</w:t>
      </w:r>
      <w:r>
        <w:rPr>
          <w:rFonts w:eastAsia="Times New Roman" w:cs="Times New Roman"/>
          <w:szCs w:val="24"/>
        </w:rPr>
        <w:t>ζ</w:t>
      </w:r>
      <w:r w:rsidRPr="00F237F5">
        <w:rPr>
          <w:rFonts w:eastAsia="Times New Roman" w:cs="Times New Roman"/>
          <w:szCs w:val="24"/>
        </w:rPr>
        <w:t>αμε τα Σκόπια να κάνουν κάποιες υποχωρήσεις</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Τώρα, δεν υπάρχει λόγος να κάνουν</w:t>
      </w:r>
      <w:r w:rsidRPr="00F237F5">
        <w:rPr>
          <w:rFonts w:eastAsia="Times New Roman" w:cs="Times New Roman"/>
          <w:szCs w:val="24"/>
        </w:rPr>
        <w:t xml:space="preserve"> υποχωρή</w:t>
      </w:r>
      <w:r w:rsidRPr="00F237F5">
        <w:rPr>
          <w:rFonts w:eastAsia="Times New Roman" w:cs="Times New Roman"/>
          <w:szCs w:val="24"/>
        </w:rPr>
        <w:t>σεις</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Κ</w:t>
      </w:r>
      <w:r w:rsidRPr="00F237F5">
        <w:rPr>
          <w:rFonts w:eastAsia="Times New Roman" w:cs="Times New Roman"/>
          <w:szCs w:val="24"/>
        </w:rPr>
        <w:t>ερδίζουν τα πάντα</w:t>
      </w:r>
      <w:r>
        <w:rPr>
          <w:rFonts w:eastAsia="Times New Roman" w:cs="Times New Roman"/>
          <w:szCs w:val="24"/>
        </w:rPr>
        <w:t>.</w:t>
      </w:r>
      <w:r w:rsidRPr="00F237F5">
        <w:rPr>
          <w:rFonts w:eastAsia="Times New Roman" w:cs="Times New Roman"/>
          <w:szCs w:val="24"/>
        </w:rPr>
        <w:t xml:space="preserve"> </w:t>
      </w:r>
    </w:p>
    <w:p w14:paraId="01A9E22C"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Κ</w:t>
      </w:r>
      <w:r w:rsidRPr="00F237F5">
        <w:rPr>
          <w:rFonts w:eastAsia="Times New Roman" w:cs="Times New Roman"/>
          <w:szCs w:val="24"/>
        </w:rPr>
        <w:t>ατρούγκαλο</w:t>
      </w:r>
      <w:proofErr w:type="spellEnd"/>
      <w:r>
        <w:rPr>
          <w:rFonts w:eastAsia="Times New Roman" w:cs="Times New Roman"/>
          <w:szCs w:val="24"/>
        </w:rPr>
        <w:t>,</w:t>
      </w:r>
      <w:r w:rsidRPr="00F237F5">
        <w:rPr>
          <w:rFonts w:eastAsia="Times New Roman" w:cs="Times New Roman"/>
          <w:szCs w:val="24"/>
        </w:rPr>
        <w:t xml:space="preserve"> τον</w:t>
      </w:r>
      <w:r>
        <w:rPr>
          <w:rFonts w:eastAsia="Times New Roman" w:cs="Times New Roman"/>
          <w:szCs w:val="24"/>
        </w:rPr>
        <w:t xml:space="preserve"> κύριο </w:t>
      </w:r>
      <w:r w:rsidRPr="00F237F5">
        <w:rPr>
          <w:rFonts w:eastAsia="Times New Roman" w:cs="Times New Roman"/>
          <w:szCs w:val="24"/>
        </w:rPr>
        <w:t>Υπουργό</w:t>
      </w:r>
      <w:r>
        <w:rPr>
          <w:rFonts w:eastAsia="Times New Roman" w:cs="Times New Roman"/>
          <w:szCs w:val="24"/>
        </w:rPr>
        <w:t>, που ανέφερε τις κουβέντες κάποιου αξιωματούχου</w:t>
      </w:r>
      <w:r w:rsidRPr="00F237F5">
        <w:rPr>
          <w:rFonts w:eastAsia="Times New Roman" w:cs="Times New Roman"/>
          <w:szCs w:val="24"/>
        </w:rPr>
        <w:t xml:space="preserve"> των Σκοπίων</w:t>
      </w:r>
      <w:r>
        <w:rPr>
          <w:rFonts w:eastAsia="Times New Roman" w:cs="Times New Roman"/>
          <w:szCs w:val="24"/>
        </w:rPr>
        <w:t xml:space="preserve"> που είπε ότι «</w:t>
      </w:r>
      <w:r w:rsidRPr="00F237F5">
        <w:rPr>
          <w:rFonts w:eastAsia="Times New Roman" w:cs="Times New Roman"/>
          <w:szCs w:val="24"/>
        </w:rPr>
        <w:t xml:space="preserve">χάσαμε το όνομά </w:t>
      </w:r>
      <w:r>
        <w:rPr>
          <w:rFonts w:eastAsia="Times New Roman" w:cs="Times New Roman"/>
          <w:szCs w:val="24"/>
        </w:rPr>
        <w:t>μας,</w:t>
      </w:r>
      <w:r w:rsidRPr="00F237F5">
        <w:rPr>
          <w:rFonts w:eastAsia="Times New Roman" w:cs="Times New Roman"/>
          <w:szCs w:val="24"/>
        </w:rPr>
        <w:t xml:space="preserve"> χάσαμε </w:t>
      </w:r>
      <w:r>
        <w:rPr>
          <w:rFonts w:eastAsia="Times New Roman" w:cs="Times New Roman"/>
          <w:szCs w:val="24"/>
        </w:rPr>
        <w:t>τ</w:t>
      </w:r>
      <w:r w:rsidRPr="00F237F5">
        <w:rPr>
          <w:rFonts w:eastAsia="Times New Roman" w:cs="Times New Roman"/>
          <w:szCs w:val="24"/>
        </w:rPr>
        <w:t>η</w:t>
      </w:r>
      <w:r>
        <w:rPr>
          <w:rFonts w:eastAsia="Times New Roman" w:cs="Times New Roman"/>
          <w:szCs w:val="24"/>
        </w:rPr>
        <w:t>ν ταυτότητά μας,</w:t>
      </w:r>
      <w:r w:rsidRPr="00F237F5">
        <w:rPr>
          <w:rFonts w:eastAsia="Times New Roman" w:cs="Times New Roman"/>
          <w:szCs w:val="24"/>
        </w:rPr>
        <w:t xml:space="preserve"> χάσαμε</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Κ</w:t>
      </w:r>
      <w:r w:rsidRPr="00F237F5">
        <w:rPr>
          <w:rFonts w:eastAsia="Times New Roman" w:cs="Times New Roman"/>
          <w:szCs w:val="24"/>
        </w:rPr>
        <w:t>αι αφού τα χάσα</w:t>
      </w:r>
      <w:r>
        <w:rPr>
          <w:rFonts w:eastAsia="Times New Roman" w:cs="Times New Roman"/>
          <w:szCs w:val="24"/>
        </w:rPr>
        <w:t>ν</w:t>
      </w:r>
      <w:r w:rsidRPr="00F237F5">
        <w:rPr>
          <w:rFonts w:eastAsia="Times New Roman" w:cs="Times New Roman"/>
          <w:szCs w:val="24"/>
        </w:rPr>
        <w:t>ε όλα αυτά</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κ</w:t>
      </w:r>
      <w:r w:rsidRPr="00F237F5">
        <w:rPr>
          <w:rFonts w:eastAsia="Times New Roman" w:cs="Times New Roman"/>
          <w:szCs w:val="24"/>
        </w:rPr>
        <w:t>ύριε Υπουργέ</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 xml:space="preserve">γιατί </w:t>
      </w:r>
      <w:r w:rsidRPr="00F237F5">
        <w:rPr>
          <w:rFonts w:eastAsia="Times New Roman" w:cs="Times New Roman"/>
          <w:szCs w:val="24"/>
        </w:rPr>
        <w:t>ψηφίσανε</w:t>
      </w:r>
      <w:r>
        <w:rPr>
          <w:rFonts w:eastAsia="Times New Roman" w:cs="Times New Roman"/>
          <w:szCs w:val="24"/>
        </w:rPr>
        <w:t xml:space="preserve"> τις Πρέσπες;</w:t>
      </w:r>
      <w:r w:rsidRPr="00F237F5">
        <w:rPr>
          <w:rFonts w:eastAsia="Times New Roman" w:cs="Times New Roman"/>
          <w:szCs w:val="24"/>
        </w:rPr>
        <w:t xml:space="preserve"> </w:t>
      </w:r>
      <w:r>
        <w:rPr>
          <w:rFonts w:eastAsia="Times New Roman" w:cs="Times New Roman"/>
          <w:szCs w:val="24"/>
        </w:rPr>
        <w:t>Α</w:t>
      </w:r>
      <w:r w:rsidRPr="00F237F5">
        <w:rPr>
          <w:rFonts w:eastAsia="Times New Roman" w:cs="Times New Roman"/>
          <w:szCs w:val="24"/>
        </w:rPr>
        <w:t>φού είναι χαμέν</w:t>
      </w:r>
      <w:r>
        <w:rPr>
          <w:rFonts w:eastAsia="Times New Roman" w:cs="Times New Roman"/>
          <w:szCs w:val="24"/>
        </w:rPr>
        <w:t>οι εις στα Σκόπια,</w:t>
      </w:r>
      <w:r w:rsidRPr="00F237F5">
        <w:rPr>
          <w:rFonts w:eastAsia="Times New Roman" w:cs="Times New Roman"/>
          <w:szCs w:val="24"/>
        </w:rPr>
        <w:t xml:space="preserve"> γιατί ψηφίσα</w:t>
      </w:r>
      <w:r>
        <w:rPr>
          <w:rFonts w:eastAsia="Times New Roman" w:cs="Times New Roman"/>
          <w:szCs w:val="24"/>
        </w:rPr>
        <w:t>ν</w:t>
      </w:r>
      <w:r w:rsidRPr="00F237F5">
        <w:rPr>
          <w:rFonts w:eastAsia="Times New Roman" w:cs="Times New Roman"/>
          <w:szCs w:val="24"/>
        </w:rPr>
        <w:t>ε</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 xml:space="preserve">Δεν διερωτάσθε, γιατί, ενώ τα χάσανε όλα αυτά που </w:t>
      </w:r>
      <w:r>
        <w:rPr>
          <w:rFonts w:eastAsia="Times New Roman" w:cs="Times New Roman"/>
          <w:szCs w:val="24"/>
        </w:rPr>
        <w:lastRenderedPageBreak/>
        <w:t>απαρίθμησε ο αξιωματούχος των Σκοπίων, γιατί παρά ταύτα συναίνεσαν στις Πρέσπες; Διότι κέρδισαν το μέγιστο.</w:t>
      </w:r>
      <w:r w:rsidRPr="00F237F5">
        <w:rPr>
          <w:rFonts w:eastAsia="Times New Roman" w:cs="Times New Roman"/>
          <w:szCs w:val="24"/>
        </w:rPr>
        <w:t xml:space="preserve"> </w:t>
      </w:r>
      <w:r>
        <w:rPr>
          <w:rFonts w:eastAsia="Times New Roman" w:cs="Times New Roman"/>
          <w:szCs w:val="24"/>
        </w:rPr>
        <w:t>Κ</w:t>
      </w:r>
      <w:r w:rsidRPr="00F237F5">
        <w:rPr>
          <w:rFonts w:eastAsia="Times New Roman" w:cs="Times New Roman"/>
          <w:szCs w:val="24"/>
        </w:rPr>
        <w:t xml:space="preserve">έρδισαν </w:t>
      </w:r>
      <w:r>
        <w:rPr>
          <w:rFonts w:eastAsia="Times New Roman" w:cs="Times New Roman"/>
          <w:szCs w:val="24"/>
        </w:rPr>
        <w:t>το όνομα. Κέρδισ</w:t>
      </w:r>
      <w:r>
        <w:rPr>
          <w:rFonts w:eastAsia="Times New Roman" w:cs="Times New Roman"/>
          <w:szCs w:val="24"/>
        </w:rPr>
        <w:t xml:space="preserve">αν </w:t>
      </w:r>
      <w:r w:rsidRPr="00F237F5">
        <w:rPr>
          <w:rFonts w:eastAsia="Times New Roman" w:cs="Times New Roman"/>
          <w:szCs w:val="24"/>
        </w:rPr>
        <w:t>την Ελλάδα ολόκληρη</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Γ</w:t>
      </w:r>
      <w:r w:rsidRPr="00F237F5">
        <w:rPr>
          <w:rFonts w:eastAsia="Times New Roman" w:cs="Times New Roman"/>
          <w:szCs w:val="24"/>
        </w:rPr>
        <w:t>ιατί η Μακεδονία δεν είναι μία περιοχή της Ελλάδας</w:t>
      </w:r>
      <w:r>
        <w:rPr>
          <w:rFonts w:eastAsia="Times New Roman" w:cs="Times New Roman"/>
          <w:szCs w:val="24"/>
        </w:rPr>
        <w:t>,</w:t>
      </w:r>
      <w:r w:rsidRPr="00F237F5">
        <w:rPr>
          <w:rFonts w:eastAsia="Times New Roman" w:cs="Times New Roman"/>
          <w:szCs w:val="24"/>
        </w:rPr>
        <w:t xml:space="preserve"> είναι η ίδια η Ελλάδα</w:t>
      </w:r>
      <w:r>
        <w:rPr>
          <w:rFonts w:eastAsia="Times New Roman" w:cs="Times New Roman"/>
          <w:szCs w:val="24"/>
        </w:rPr>
        <w:t>.</w:t>
      </w:r>
      <w:r w:rsidRPr="00F237F5">
        <w:rPr>
          <w:rFonts w:eastAsia="Times New Roman" w:cs="Times New Roman"/>
          <w:szCs w:val="24"/>
        </w:rPr>
        <w:t xml:space="preserve"> </w:t>
      </w:r>
    </w:p>
    <w:p w14:paraId="01A9E22D"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Ό</w:t>
      </w:r>
      <w:r w:rsidRPr="00F237F5">
        <w:rPr>
          <w:rFonts w:eastAsia="Times New Roman" w:cs="Times New Roman"/>
          <w:szCs w:val="24"/>
        </w:rPr>
        <w:t>ταν</w:t>
      </w:r>
      <w:r>
        <w:rPr>
          <w:rFonts w:eastAsia="Times New Roman" w:cs="Times New Roman"/>
          <w:szCs w:val="24"/>
        </w:rPr>
        <w:t xml:space="preserve"> υπογράψατε</w:t>
      </w:r>
      <w:r w:rsidRPr="00F237F5">
        <w:rPr>
          <w:rFonts w:eastAsia="Times New Roman" w:cs="Times New Roman"/>
          <w:szCs w:val="24"/>
        </w:rPr>
        <w:t xml:space="preserve"> τις Πρέσπες</w:t>
      </w:r>
      <w:r>
        <w:rPr>
          <w:rFonts w:eastAsia="Times New Roman" w:cs="Times New Roman"/>
          <w:szCs w:val="24"/>
        </w:rPr>
        <w:t>,</w:t>
      </w:r>
      <w:r w:rsidRPr="00F237F5">
        <w:rPr>
          <w:rFonts w:eastAsia="Times New Roman" w:cs="Times New Roman"/>
          <w:szCs w:val="24"/>
        </w:rPr>
        <w:t xml:space="preserve"> υποτιμήσετε το τι είναι Μακεδονία</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 xml:space="preserve">Μακεδονία είναι </w:t>
      </w:r>
      <w:r w:rsidRPr="00F237F5">
        <w:rPr>
          <w:rFonts w:eastAsia="Times New Roman" w:cs="Times New Roman"/>
          <w:szCs w:val="24"/>
        </w:rPr>
        <w:t>η Ελλάδα η ίδια</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κ</w:t>
      </w:r>
      <w:r w:rsidRPr="00F237F5">
        <w:rPr>
          <w:rFonts w:eastAsia="Times New Roman" w:cs="Times New Roman"/>
          <w:szCs w:val="24"/>
        </w:rPr>
        <w:t>ύριε Υπουργέ</w:t>
      </w:r>
      <w:r>
        <w:rPr>
          <w:rFonts w:eastAsia="Times New Roman" w:cs="Times New Roman"/>
          <w:szCs w:val="24"/>
        </w:rPr>
        <w:t xml:space="preserve">. Δεν είναι </w:t>
      </w:r>
      <w:r w:rsidRPr="00F237F5">
        <w:rPr>
          <w:rFonts w:eastAsia="Times New Roman" w:cs="Times New Roman"/>
          <w:szCs w:val="24"/>
        </w:rPr>
        <w:t>μέρος της Ελλάδος</w:t>
      </w:r>
      <w:r>
        <w:rPr>
          <w:rFonts w:eastAsia="Times New Roman" w:cs="Times New Roman"/>
          <w:szCs w:val="24"/>
        </w:rPr>
        <w:t>,</w:t>
      </w:r>
      <w:r w:rsidRPr="00F237F5">
        <w:rPr>
          <w:rFonts w:eastAsia="Times New Roman" w:cs="Times New Roman"/>
          <w:szCs w:val="24"/>
        </w:rPr>
        <w:t xml:space="preserve"> είναι η Ελλάδα</w:t>
      </w:r>
      <w:r w:rsidRPr="00F237F5">
        <w:rPr>
          <w:rFonts w:eastAsia="Times New Roman" w:cs="Times New Roman"/>
          <w:szCs w:val="24"/>
        </w:rPr>
        <w:t xml:space="preserve"> </w:t>
      </w:r>
      <w:r>
        <w:rPr>
          <w:rFonts w:eastAsia="Times New Roman" w:cs="Times New Roman"/>
          <w:szCs w:val="24"/>
        </w:rPr>
        <w:t>η ίδια! Το υποτιμήσατε κ</w:t>
      </w:r>
      <w:r w:rsidRPr="00F237F5">
        <w:rPr>
          <w:rFonts w:eastAsia="Times New Roman" w:cs="Times New Roman"/>
          <w:szCs w:val="24"/>
        </w:rPr>
        <w:t>αι αυτό γράφει αρνητική ιστορία</w:t>
      </w:r>
      <w:r>
        <w:rPr>
          <w:rFonts w:eastAsia="Times New Roman" w:cs="Times New Roman"/>
          <w:szCs w:val="24"/>
        </w:rPr>
        <w:t xml:space="preserve">, θα ανοίξουν πληγές εις </w:t>
      </w:r>
      <w:r w:rsidRPr="00F237F5">
        <w:rPr>
          <w:rFonts w:eastAsia="Times New Roman" w:cs="Times New Roman"/>
          <w:szCs w:val="24"/>
        </w:rPr>
        <w:t xml:space="preserve">το μέλλον για τη στάση </w:t>
      </w:r>
      <w:r>
        <w:rPr>
          <w:rFonts w:eastAsia="Times New Roman" w:cs="Times New Roman"/>
          <w:szCs w:val="24"/>
        </w:rPr>
        <w:t>σας</w:t>
      </w:r>
      <w:r w:rsidRPr="00F237F5">
        <w:rPr>
          <w:rFonts w:eastAsia="Times New Roman" w:cs="Times New Roman"/>
          <w:szCs w:val="24"/>
        </w:rPr>
        <w:t xml:space="preserve"> αυτή</w:t>
      </w:r>
      <w:r>
        <w:rPr>
          <w:rFonts w:eastAsia="Times New Roman" w:cs="Times New Roman"/>
          <w:szCs w:val="24"/>
        </w:rPr>
        <w:t>.</w:t>
      </w:r>
    </w:p>
    <w:p w14:paraId="01A9E22E"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Π</w:t>
      </w:r>
      <w:r w:rsidRPr="00F237F5">
        <w:rPr>
          <w:rFonts w:eastAsia="Times New Roman" w:cs="Times New Roman"/>
          <w:szCs w:val="24"/>
        </w:rPr>
        <w:t>ήγε ο κ</w:t>
      </w:r>
      <w:r>
        <w:rPr>
          <w:rFonts w:eastAsia="Times New Roman" w:cs="Times New Roman"/>
          <w:szCs w:val="24"/>
        </w:rPr>
        <w:t>.</w:t>
      </w:r>
      <w:r w:rsidRPr="00F237F5">
        <w:rPr>
          <w:rFonts w:eastAsia="Times New Roman" w:cs="Times New Roman"/>
          <w:szCs w:val="24"/>
        </w:rPr>
        <w:t xml:space="preserve"> Τσίπρας </w:t>
      </w:r>
      <w:r>
        <w:rPr>
          <w:rFonts w:eastAsia="Times New Roman" w:cs="Times New Roman"/>
          <w:szCs w:val="24"/>
        </w:rPr>
        <w:t>εις την Τουρκία και επί δυόμισ</w:t>
      </w:r>
      <w:r>
        <w:rPr>
          <w:rFonts w:eastAsia="Times New Roman" w:cs="Times New Roman"/>
          <w:szCs w:val="24"/>
        </w:rPr>
        <w:t>ι</w:t>
      </w:r>
      <w:r>
        <w:rPr>
          <w:rFonts w:eastAsia="Times New Roman" w:cs="Times New Roman"/>
          <w:szCs w:val="24"/>
        </w:rPr>
        <w:t xml:space="preserve"> ώρες κλείστηκε</w:t>
      </w:r>
      <w:r w:rsidRPr="00F237F5">
        <w:rPr>
          <w:rFonts w:eastAsia="Times New Roman" w:cs="Times New Roman"/>
          <w:szCs w:val="24"/>
        </w:rPr>
        <w:t xml:space="preserve"> μόνος του με τον </w:t>
      </w:r>
      <w:proofErr w:type="spellStart"/>
      <w:r w:rsidRPr="00F237F5">
        <w:rPr>
          <w:rFonts w:eastAsia="Times New Roman" w:cs="Times New Roman"/>
          <w:szCs w:val="24"/>
        </w:rPr>
        <w:t>Ερντογάν</w:t>
      </w:r>
      <w:proofErr w:type="spellEnd"/>
      <w:r w:rsidRPr="00F237F5">
        <w:rPr>
          <w:rFonts w:eastAsia="Times New Roman" w:cs="Times New Roman"/>
          <w:szCs w:val="24"/>
        </w:rPr>
        <w:t xml:space="preserve"> και συζήτησαν</w:t>
      </w:r>
      <w:r>
        <w:rPr>
          <w:rFonts w:eastAsia="Times New Roman" w:cs="Times New Roman"/>
          <w:szCs w:val="24"/>
        </w:rPr>
        <w:t>. Ε</w:t>
      </w:r>
      <w:r w:rsidRPr="00F237F5">
        <w:rPr>
          <w:rFonts w:eastAsia="Times New Roman" w:cs="Times New Roman"/>
          <w:szCs w:val="24"/>
        </w:rPr>
        <w:t xml:space="preserve">ξερχόμενοι </w:t>
      </w:r>
      <w:r>
        <w:rPr>
          <w:rFonts w:eastAsia="Times New Roman" w:cs="Times New Roman"/>
          <w:szCs w:val="24"/>
        </w:rPr>
        <w:t xml:space="preserve">δήλωσαν ότι όρισαν </w:t>
      </w:r>
      <w:r w:rsidRPr="00F237F5">
        <w:rPr>
          <w:rFonts w:eastAsia="Times New Roman" w:cs="Times New Roman"/>
          <w:szCs w:val="24"/>
        </w:rPr>
        <w:t>οδικό</w:t>
      </w:r>
      <w:r w:rsidRPr="00F237F5">
        <w:rPr>
          <w:rFonts w:eastAsia="Times New Roman" w:cs="Times New Roman"/>
          <w:szCs w:val="24"/>
        </w:rPr>
        <w:t xml:space="preserve"> χάρτη</w:t>
      </w:r>
      <w:r>
        <w:rPr>
          <w:rFonts w:eastAsia="Times New Roman" w:cs="Times New Roman"/>
          <w:szCs w:val="24"/>
        </w:rPr>
        <w:t xml:space="preserve"> για</w:t>
      </w:r>
      <w:r w:rsidRPr="00F237F5">
        <w:rPr>
          <w:rFonts w:eastAsia="Times New Roman" w:cs="Times New Roman"/>
          <w:szCs w:val="24"/>
        </w:rPr>
        <w:t xml:space="preserve"> την επανεκκίνηση των στάσιμων ελληνοτουρκικών σχέσεων</w:t>
      </w:r>
      <w:r>
        <w:rPr>
          <w:rFonts w:eastAsia="Times New Roman" w:cs="Times New Roman"/>
          <w:szCs w:val="24"/>
        </w:rPr>
        <w:t>. Οδικό χάρτη! Τ</w:t>
      </w:r>
      <w:r w:rsidRPr="00F237F5">
        <w:rPr>
          <w:rFonts w:eastAsia="Times New Roman" w:cs="Times New Roman"/>
          <w:szCs w:val="24"/>
        </w:rPr>
        <w:t>ι συζήτησαν δεν το μάθαμε</w:t>
      </w:r>
      <w:r>
        <w:rPr>
          <w:rFonts w:eastAsia="Times New Roman" w:cs="Times New Roman"/>
          <w:szCs w:val="24"/>
        </w:rPr>
        <w:t>.</w:t>
      </w:r>
    </w:p>
    <w:p w14:paraId="01A9E22F"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Κάποτε,</w:t>
      </w:r>
      <w:r w:rsidRPr="00F237F5">
        <w:rPr>
          <w:rFonts w:eastAsia="Times New Roman" w:cs="Times New Roman"/>
          <w:szCs w:val="24"/>
        </w:rPr>
        <w:t xml:space="preserve"> ο Γεώργιος </w:t>
      </w:r>
      <w:r>
        <w:rPr>
          <w:rFonts w:eastAsia="Times New Roman" w:cs="Times New Roman"/>
          <w:szCs w:val="24"/>
        </w:rPr>
        <w:t>Μ</w:t>
      </w:r>
      <w:r w:rsidRPr="00F237F5">
        <w:rPr>
          <w:rFonts w:eastAsia="Times New Roman" w:cs="Times New Roman"/>
          <w:szCs w:val="24"/>
        </w:rPr>
        <w:t>αύρος</w:t>
      </w:r>
      <w:r>
        <w:rPr>
          <w:rFonts w:eastAsia="Times New Roman" w:cs="Times New Roman"/>
          <w:szCs w:val="24"/>
        </w:rPr>
        <w:t xml:space="preserve"> είχε πετύχει είκοσι έξι</w:t>
      </w:r>
      <w:r w:rsidRPr="00F237F5">
        <w:rPr>
          <w:rFonts w:eastAsia="Times New Roman" w:cs="Times New Roman"/>
          <w:szCs w:val="24"/>
        </w:rPr>
        <w:t xml:space="preserve"> αποφάσεις</w:t>
      </w:r>
      <w:r>
        <w:rPr>
          <w:rFonts w:eastAsia="Times New Roman" w:cs="Times New Roman"/>
          <w:szCs w:val="24"/>
        </w:rPr>
        <w:t xml:space="preserve"> </w:t>
      </w:r>
      <w:r w:rsidRPr="00F237F5">
        <w:rPr>
          <w:rFonts w:eastAsia="Times New Roman" w:cs="Times New Roman"/>
          <w:szCs w:val="24"/>
        </w:rPr>
        <w:t xml:space="preserve">του Συμβουλίου </w:t>
      </w:r>
      <w:r>
        <w:rPr>
          <w:rFonts w:eastAsia="Times New Roman" w:cs="Times New Roman"/>
          <w:szCs w:val="24"/>
        </w:rPr>
        <w:t>Α</w:t>
      </w:r>
      <w:r w:rsidRPr="00F237F5">
        <w:rPr>
          <w:rFonts w:eastAsia="Times New Roman" w:cs="Times New Roman"/>
          <w:szCs w:val="24"/>
        </w:rPr>
        <w:t>σφαλείας καταδικ</w:t>
      </w:r>
      <w:r>
        <w:rPr>
          <w:rFonts w:eastAsia="Times New Roman" w:cs="Times New Roman"/>
          <w:szCs w:val="24"/>
        </w:rPr>
        <w:t>αστικές</w:t>
      </w:r>
      <w:r w:rsidRPr="00F237F5">
        <w:rPr>
          <w:rFonts w:eastAsia="Times New Roman" w:cs="Times New Roman"/>
          <w:szCs w:val="24"/>
        </w:rPr>
        <w:t xml:space="preserve"> σε βάρος της Τουρκίας</w:t>
      </w:r>
      <w:r>
        <w:rPr>
          <w:rFonts w:eastAsia="Times New Roman" w:cs="Times New Roman"/>
          <w:szCs w:val="24"/>
        </w:rPr>
        <w:t>.</w:t>
      </w:r>
      <w:r w:rsidRPr="00F237F5">
        <w:rPr>
          <w:rFonts w:eastAsia="Times New Roman" w:cs="Times New Roman"/>
          <w:szCs w:val="24"/>
        </w:rPr>
        <w:t xml:space="preserve"> </w:t>
      </w:r>
      <w:r>
        <w:rPr>
          <w:rFonts w:eastAsia="Times New Roman" w:cs="Times New Roman"/>
          <w:szCs w:val="24"/>
        </w:rPr>
        <w:t>Ή</w:t>
      </w:r>
      <w:r w:rsidRPr="00F237F5">
        <w:rPr>
          <w:rFonts w:eastAsia="Times New Roman" w:cs="Times New Roman"/>
          <w:szCs w:val="24"/>
        </w:rPr>
        <w:t xml:space="preserve">ταν </w:t>
      </w:r>
      <w:r>
        <w:rPr>
          <w:rFonts w:eastAsia="Times New Roman" w:cs="Times New Roman"/>
          <w:szCs w:val="24"/>
        </w:rPr>
        <w:t>Α</w:t>
      </w:r>
      <w:r w:rsidRPr="00F237F5">
        <w:rPr>
          <w:rFonts w:eastAsia="Times New Roman" w:cs="Times New Roman"/>
          <w:szCs w:val="24"/>
        </w:rPr>
        <w:t xml:space="preserve">ντιπρόεδρος κυβερνήσεως </w:t>
      </w:r>
      <w:r>
        <w:rPr>
          <w:rFonts w:eastAsia="Times New Roman" w:cs="Times New Roman"/>
          <w:szCs w:val="24"/>
        </w:rPr>
        <w:t xml:space="preserve">εθνικής </w:t>
      </w:r>
      <w:proofErr w:type="spellStart"/>
      <w:r>
        <w:rPr>
          <w:rFonts w:eastAsia="Times New Roman" w:cs="Times New Roman"/>
          <w:szCs w:val="24"/>
        </w:rPr>
        <w:t>ενότητο</w:t>
      </w:r>
      <w:r w:rsidRPr="00F237F5">
        <w:rPr>
          <w:rFonts w:eastAsia="Times New Roman" w:cs="Times New Roman"/>
          <w:szCs w:val="24"/>
        </w:rPr>
        <w:t>ς</w:t>
      </w:r>
      <w:proofErr w:type="spellEnd"/>
      <w:r>
        <w:rPr>
          <w:rFonts w:eastAsia="Times New Roman" w:cs="Times New Roman"/>
          <w:szCs w:val="24"/>
        </w:rPr>
        <w:t>.</w:t>
      </w:r>
      <w:r w:rsidRPr="00F237F5">
        <w:rPr>
          <w:rFonts w:eastAsia="Times New Roman" w:cs="Times New Roman"/>
          <w:szCs w:val="24"/>
        </w:rPr>
        <w:t xml:space="preserve"> </w:t>
      </w:r>
    </w:p>
    <w:p w14:paraId="01A9E230" w14:textId="77777777" w:rsidR="00887A51" w:rsidRDefault="009C255F">
      <w:pPr>
        <w:tabs>
          <w:tab w:val="center" w:pos="4753"/>
          <w:tab w:val="left" w:pos="6156"/>
        </w:tabs>
        <w:spacing w:after="0" w:line="600" w:lineRule="auto"/>
        <w:ind w:firstLine="720"/>
        <w:jc w:val="both"/>
        <w:rPr>
          <w:rFonts w:eastAsia="Times New Roman"/>
          <w:szCs w:val="24"/>
        </w:rPr>
      </w:pPr>
      <w:r>
        <w:rPr>
          <w:rFonts w:eastAsia="Times New Roman"/>
          <w:szCs w:val="24"/>
        </w:rPr>
        <w:t>Όταν κέρδισε τις</w:t>
      </w:r>
      <w:r w:rsidRPr="00262EDE">
        <w:rPr>
          <w:rFonts w:eastAsia="Times New Roman"/>
          <w:szCs w:val="24"/>
        </w:rPr>
        <w:t xml:space="preserve"> εκλογές ο Καραμανλής</w:t>
      </w:r>
      <w:r>
        <w:rPr>
          <w:rFonts w:eastAsia="Times New Roman"/>
          <w:szCs w:val="24"/>
        </w:rPr>
        <w:t>,</w:t>
      </w:r>
      <w:r w:rsidRPr="00262EDE">
        <w:rPr>
          <w:rFonts w:eastAsia="Times New Roman"/>
          <w:szCs w:val="24"/>
        </w:rPr>
        <w:t xml:space="preserve"> </w:t>
      </w:r>
      <w:r>
        <w:rPr>
          <w:rFonts w:eastAsia="Times New Roman"/>
          <w:szCs w:val="24"/>
        </w:rPr>
        <w:t>με εκείνο το 5</w:t>
      </w:r>
      <w:r w:rsidRPr="00262EDE">
        <w:rPr>
          <w:rFonts w:eastAsia="Times New Roman"/>
          <w:szCs w:val="24"/>
        </w:rPr>
        <w:t>3%</w:t>
      </w:r>
      <w:r>
        <w:rPr>
          <w:rFonts w:eastAsia="Times New Roman"/>
          <w:szCs w:val="24"/>
        </w:rPr>
        <w:t>,</w:t>
      </w:r>
      <w:r w:rsidRPr="00262EDE">
        <w:rPr>
          <w:rFonts w:eastAsia="Times New Roman"/>
          <w:szCs w:val="24"/>
        </w:rPr>
        <w:t xml:space="preserve"> φεύγοντας από την κυβέρνηση ο Γεώργιος Μαύρος </w:t>
      </w:r>
      <w:r>
        <w:rPr>
          <w:rFonts w:eastAsia="Times New Roman"/>
          <w:szCs w:val="24"/>
        </w:rPr>
        <w:t xml:space="preserve">είπε </w:t>
      </w:r>
      <w:r>
        <w:rPr>
          <w:rFonts w:eastAsia="Times New Roman"/>
          <w:szCs w:val="24"/>
        </w:rPr>
        <w:lastRenderedPageBreak/>
        <w:t>στον</w:t>
      </w:r>
      <w:r w:rsidRPr="00262EDE">
        <w:rPr>
          <w:rFonts w:eastAsia="Times New Roman"/>
          <w:szCs w:val="24"/>
        </w:rPr>
        <w:t xml:space="preserve"> Καραμανλή</w:t>
      </w:r>
      <w:r>
        <w:rPr>
          <w:rFonts w:eastAsia="Times New Roman"/>
          <w:szCs w:val="24"/>
        </w:rPr>
        <w:t>: «Έχουμε πετύχει αυτά τα</w:t>
      </w:r>
      <w:r w:rsidRPr="00262EDE">
        <w:rPr>
          <w:rFonts w:eastAsia="Times New Roman"/>
          <w:szCs w:val="24"/>
        </w:rPr>
        <w:t xml:space="preserve"> πράγματα</w:t>
      </w:r>
      <w:r>
        <w:rPr>
          <w:rFonts w:eastAsia="Times New Roman"/>
          <w:szCs w:val="24"/>
        </w:rPr>
        <w:t>,</w:t>
      </w:r>
      <w:r w:rsidRPr="00262EDE">
        <w:rPr>
          <w:rFonts w:eastAsia="Times New Roman"/>
          <w:szCs w:val="24"/>
        </w:rPr>
        <w:t xml:space="preserve"> αποφάσεις του Συμβουλίου Ασφαλείας </w:t>
      </w:r>
      <w:r>
        <w:rPr>
          <w:rFonts w:eastAsia="Times New Roman"/>
          <w:szCs w:val="24"/>
        </w:rPr>
        <w:t xml:space="preserve">που υποχρεώνουν </w:t>
      </w:r>
      <w:r w:rsidRPr="00262EDE">
        <w:rPr>
          <w:rFonts w:eastAsia="Times New Roman"/>
          <w:szCs w:val="24"/>
        </w:rPr>
        <w:t xml:space="preserve">την </w:t>
      </w:r>
      <w:r w:rsidRPr="00262EDE">
        <w:rPr>
          <w:rFonts w:eastAsia="Times New Roman"/>
          <w:szCs w:val="24"/>
        </w:rPr>
        <w:t>Τουρκία να αποχωρήσει από την Κύπρο</w:t>
      </w:r>
      <w:r>
        <w:rPr>
          <w:rFonts w:eastAsia="Times New Roman"/>
          <w:szCs w:val="24"/>
        </w:rPr>
        <w:t>.</w:t>
      </w:r>
      <w:r w:rsidRPr="00262EDE">
        <w:rPr>
          <w:rFonts w:eastAsia="Times New Roman"/>
          <w:szCs w:val="24"/>
        </w:rPr>
        <w:t xml:space="preserve"> </w:t>
      </w:r>
      <w:r>
        <w:rPr>
          <w:rFonts w:eastAsia="Times New Roman"/>
          <w:szCs w:val="24"/>
        </w:rPr>
        <w:t>Μ</w:t>
      </w:r>
      <w:r w:rsidRPr="00262EDE">
        <w:rPr>
          <w:rFonts w:eastAsia="Times New Roman"/>
          <w:szCs w:val="24"/>
        </w:rPr>
        <w:t>ην δεχθείτε να κάνετε διμερείς επαφές</w:t>
      </w:r>
      <w:r>
        <w:rPr>
          <w:rFonts w:eastAsia="Times New Roman"/>
          <w:szCs w:val="24"/>
        </w:rPr>
        <w:t>.</w:t>
      </w:r>
      <w:r w:rsidRPr="00262EDE">
        <w:rPr>
          <w:rFonts w:eastAsia="Times New Roman"/>
          <w:szCs w:val="24"/>
        </w:rPr>
        <w:t xml:space="preserve"> </w:t>
      </w:r>
      <w:r>
        <w:rPr>
          <w:rFonts w:eastAsia="Times New Roman"/>
          <w:szCs w:val="24"/>
        </w:rPr>
        <w:t>Μ</w:t>
      </w:r>
      <w:r w:rsidRPr="00262EDE">
        <w:rPr>
          <w:rFonts w:eastAsia="Times New Roman"/>
          <w:szCs w:val="24"/>
        </w:rPr>
        <w:t>όνο μέσω ΟΗΕ</w:t>
      </w:r>
      <w:r>
        <w:rPr>
          <w:rFonts w:eastAsia="Times New Roman"/>
          <w:szCs w:val="24"/>
        </w:rPr>
        <w:t>, διότι οι Τούρκοι</w:t>
      </w:r>
      <w:r w:rsidRPr="00262EDE">
        <w:rPr>
          <w:rFonts w:eastAsia="Times New Roman"/>
          <w:szCs w:val="24"/>
        </w:rPr>
        <w:t xml:space="preserve"> δρέπουν την ευκαιρία και θέτουν αξιώσεις</w:t>
      </w:r>
      <w:r>
        <w:rPr>
          <w:rFonts w:eastAsia="Times New Roman"/>
          <w:szCs w:val="24"/>
        </w:rPr>
        <w:t>». Σε κάθε σύνοδο κορυφής Ελλάδας</w:t>
      </w:r>
      <w:r>
        <w:rPr>
          <w:rFonts w:eastAsia="Times New Roman"/>
          <w:szCs w:val="24"/>
        </w:rPr>
        <w:t xml:space="preserve"> </w:t>
      </w:r>
      <w:r>
        <w:rPr>
          <w:rFonts w:eastAsia="Times New Roman"/>
          <w:szCs w:val="24"/>
        </w:rPr>
        <w:t>-</w:t>
      </w:r>
      <w:r>
        <w:rPr>
          <w:rFonts w:eastAsia="Times New Roman"/>
          <w:szCs w:val="24"/>
        </w:rPr>
        <w:t xml:space="preserve"> </w:t>
      </w:r>
      <w:r w:rsidRPr="00262EDE">
        <w:rPr>
          <w:rFonts w:eastAsia="Times New Roman"/>
          <w:szCs w:val="24"/>
        </w:rPr>
        <w:t>Τουρκίας</w:t>
      </w:r>
      <w:r>
        <w:rPr>
          <w:rFonts w:eastAsia="Times New Roman"/>
          <w:szCs w:val="24"/>
        </w:rPr>
        <w:t>,</w:t>
      </w:r>
      <w:r w:rsidRPr="00262EDE">
        <w:rPr>
          <w:rFonts w:eastAsia="Times New Roman"/>
          <w:szCs w:val="24"/>
        </w:rPr>
        <w:t xml:space="preserve"> οι Τούρκοι βρίσκουν την ευκαιρία και θέτουν τις αξιώσεις </w:t>
      </w:r>
      <w:r>
        <w:rPr>
          <w:rFonts w:eastAsia="Times New Roman"/>
          <w:szCs w:val="24"/>
        </w:rPr>
        <w:t>τους</w:t>
      </w:r>
      <w:r>
        <w:rPr>
          <w:rFonts w:eastAsia="Times New Roman"/>
          <w:szCs w:val="24"/>
        </w:rPr>
        <w:t>.</w:t>
      </w:r>
      <w:r w:rsidRPr="00262EDE">
        <w:rPr>
          <w:rFonts w:eastAsia="Times New Roman"/>
          <w:szCs w:val="24"/>
        </w:rPr>
        <w:t xml:space="preserve"> </w:t>
      </w:r>
      <w:r>
        <w:rPr>
          <w:rFonts w:eastAsia="Times New Roman"/>
          <w:szCs w:val="24"/>
        </w:rPr>
        <w:t>Κ</w:t>
      </w:r>
      <w:r w:rsidRPr="00262EDE">
        <w:rPr>
          <w:rFonts w:eastAsia="Times New Roman"/>
          <w:szCs w:val="24"/>
        </w:rPr>
        <w:t>αι αυτό είναι άσχημο για την Ελλάδα</w:t>
      </w:r>
      <w:r>
        <w:rPr>
          <w:rFonts w:eastAsia="Times New Roman"/>
          <w:szCs w:val="24"/>
        </w:rPr>
        <w:t>,</w:t>
      </w:r>
      <w:r w:rsidRPr="00262EDE">
        <w:rPr>
          <w:rFonts w:eastAsia="Times New Roman"/>
          <w:szCs w:val="24"/>
        </w:rPr>
        <w:t xml:space="preserve"> να κάθεται ο Πρωθυπουργός </w:t>
      </w:r>
      <w:r>
        <w:rPr>
          <w:rFonts w:eastAsia="Times New Roman"/>
          <w:szCs w:val="24"/>
        </w:rPr>
        <w:t>της και να ακούει τις αξιώσεις -</w:t>
      </w:r>
      <w:r w:rsidRPr="00262EDE">
        <w:rPr>
          <w:rFonts w:eastAsia="Times New Roman"/>
          <w:szCs w:val="24"/>
        </w:rPr>
        <w:t>παράλογες και ανήθικες</w:t>
      </w:r>
      <w:r>
        <w:rPr>
          <w:rFonts w:eastAsia="Times New Roman"/>
          <w:szCs w:val="24"/>
        </w:rPr>
        <w:t>-</w:t>
      </w:r>
      <w:r w:rsidRPr="00262EDE">
        <w:rPr>
          <w:rFonts w:eastAsia="Times New Roman"/>
          <w:szCs w:val="24"/>
        </w:rPr>
        <w:t xml:space="preserve"> των Τούρκων</w:t>
      </w:r>
      <w:r>
        <w:rPr>
          <w:rFonts w:eastAsia="Times New Roman"/>
          <w:szCs w:val="24"/>
        </w:rPr>
        <w:t>.</w:t>
      </w:r>
    </w:p>
    <w:p w14:paraId="01A9E231" w14:textId="77777777" w:rsidR="00887A51" w:rsidRDefault="009C255F">
      <w:pPr>
        <w:tabs>
          <w:tab w:val="center" w:pos="4753"/>
          <w:tab w:val="left" w:pos="6156"/>
        </w:tabs>
        <w:spacing w:after="0" w:line="600" w:lineRule="auto"/>
        <w:ind w:firstLine="720"/>
        <w:jc w:val="both"/>
        <w:rPr>
          <w:rFonts w:eastAsia="Times New Roman"/>
          <w:szCs w:val="24"/>
        </w:rPr>
      </w:pPr>
      <w:r>
        <w:rPr>
          <w:rFonts w:eastAsia="Times New Roman"/>
          <w:szCs w:val="24"/>
        </w:rPr>
        <w:t>Δ</w:t>
      </w:r>
      <w:r w:rsidRPr="00262EDE">
        <w:rPr>
          <w:rFonts w:eastAsia="Times New Roman"/>
          <w:szCs w:val="24"/>
        </w:rPr>
        <w:t>εν ακολουθήσαμε τη συνταγή του Γεωργίου Μαύρου</w:t>
      </w:r>
      <w:r>
        <w:rPr>
          <w:rFonts w:eastAsia="Times New Roman"/>
          <w:szCs w:val="24"/>
        </w:rPr>
        <w:t>,</w:t>
      </w:r>
      <w:r w:rsidRPr="00262EDE">
        <w:rPr>
          <w:rFonts w:eastAsia="Times New Roman"/>
          <w:szCs w:val="24"/>
        </w:rPr>
        <w:t xml:space="preserve"> να κάνουμε συνομιλία μόνο μέσω </w:t>
      </w:r>
      <w:r>
        <w:rPr>
          <w:rFonts w:eastAsia="Times New Roman"/>
          <w:szCs w:val="24"/>
        </w:rPr>
        <w:t>ΟΗΕ,</w:t>
      </w:r>
      <w:r w:rsidRPr="00262EDE">
        <w:rPr>
          <w:rFonts w:eastAsia="Times New Roman"/>
          <w:szCs w:val="24"/>
        </w:rPr>
        <w:t xml:space="preserve"> μόνο μέσω </w:t>
      </w:r>
      <w:r>
        <w:rPr>
          <w:rFonts w:eastAsia="Times New Roman"/>
          <w:szCs w:val="24"/>
        </w:rPr>
        <w:t>Συμβουλίου</w:t>
      </w:r>
      <w:r w:rsidRPr="00262EDE">
        <w:rPr>
          <w:rFonts w:eastAsia="Times New Roman"/>
          <w:szCs w:val="24"/>
        </w:rPr>
        <w:t xml:space="preserve"> Ασφαλείας και </w:t>
      </w:r>
      <w:r>
        <w:rPr>
          <w:rFonts w:eastAsia="Times New Roman"/>
          <w:szCs w:val="24"/>
        </w:rPr>
        <w:t>ά</w:t>
      </w:r>
      <w:r w:rsidRPr="00262EDE">
        <w:rPr>
          <w:rFonts w:eastAsia="Times New Roman"/>
          <w:szCs w:val="24"/>
        </w:rPr>
        <w:t xml:space="preserve">ρχισαν οι πρωθυπουργοί να μιλάνε </w:t>
      </w:r>
      <w:r>
        <w:rPr>
          <w:rFonts w:eastAsia="Times New Roman"/>
          <w:szCs w:val="24"/>
        </w:rPr>
        <w:t>α</w:t>
      </w:r>
      <w:r w:rsidRPr="00262EDE">
        <w:rPr>
          <w:rFonts w:eastAsia="Times New Roman"/>
          <w:szCs w:val="24"/>
        </w:rPr>
        <w:t>πευθείας σε διάλογο με την Τουρκία</w:t>
      </w:r>
      <w:r>
        <w:rPr>
          <w:rFonts w:eastAsia="Times New Roman"/>
          <w:szCs w:val="24"/>
        </w:rPr>
        <w:t>.</w:t>
      </w:r>
      <w:r w:rsidRPr="00262EDE">
        <w:rPr>
          <w:rFonts w:eastAsia="Times New Roman"/>
          <w:szCs w:val="24"/>
        </w:rPr>
        <w:t xml:space="preserve"> </w:t>
      </w:r>
      <w:r>
        <w:rPr>
          <w:rFonts w:eastAsia="Times New Roman"/>
          <w:szCs w:val="24"/>
        </w:rPr>
        <w:t>Η</w:t>
      </w:r>
      <w:r w:rsidRPr="00262EDE">
        <w:rPr>
          <w:rFonts w:eastAsia="Times New Roman"/>
          <w:szCs w:val="24"/>
        </w:rPr>
        <w:t xml:space="preserve"> Τουρκία θέτει συνέχεια τα ίδια θέματα</w:t>
      </w:r>
      <w:r>
        <w:rPr>
          <w:rFonts w:eastAsia="Times New Roman"/>
          <w:szCs w:val="24"/>
        </w:rPr>
        <w:t>:</w:t>
      </w:r>
      <w:r w:rsidRPr="00262EDE">
        <w:rPr>
          <w:rFonts w:eastAsia="Times New Roman"/>
          <w:szCs w:val="24"/>
        </w:rPr>
        <w:t xml:space="preserve"> Αιγαίο</w:t>
      </w:r>
      <w:r>
        <w:rPr>
          <w:rFonts w:eastAsia="Times New Roman"/>
          <w:szCs w:val="24"/>
        </w:rPr>
        <w:t>,</w:t>
      </w:r>
      <w:r w:rsidRPr="00262EDE">
        <w:rPr>
          <w:rFonts w:eastAsia="Times New Roman"/>
          <w:szCs w:val="24"/>
        </w:rPr>
        <w:t xml:space="preserve"> νησιά</w:t>
      </w:r>
      <w:r>
        <w:rPr>
          <w:rFonts w:eastAsia="Times New Roman"/>
          <w:szCs w:val="24"/>
        </w:rPr>
        <w:t xml:space="preserve">, υφαλοκρηπίδες, </w:t>
      </w:r>
      <w:r w:rsidRPr="00262EDE">
        <w:rPr>
          <w:rFonts w:eastAsia="Times New Roman"/>
          <w:szCs w:val="24"/>
        </w:rPr>
        <w:t>όλα</w:t>
      </w:r>
      <w:r>
        <w:rPr>
          <w:rFonts w:eastAsia="Times New Roman"/>
          <w:szCs w:val="24"/>
        </w:rPr>
        <w:t>,</w:t>
      </w:r>
      <w:r w:rsidRPr="00262EDE">
        <w:rPr>
          <w:rFonts w:eastAsia="Times New Roman"/>
          <w:szCs w:val="24"/>
        </w:rPr>
        <w:t xml:space="preserve"> από την αρχή </w:t>
      </w:r>
      <w:r>
        <w:rPr>
          <w:rFonts w:eastAsia="Times New Roman"/>
          <w:szCs w:val="24"/>
        </w:rPr>
        <w:t>μ</w:t>
      </w:r>
      <w:r w:rsidRPr="00262EDE">
        <w:rPr>
          <w:rFonts w:eastAsia="Times New Roman"/>
          <w:szCs w:val="24"/>
        </w:rPr>
        <w:t>έχρι τέλους</w:t>
      </w:r>
      <w:r>
        <w:rPr>
          <w:rFonts w:eastAsia="Times New Roman"/>
          <w:szCs w:val="24"/>
        </w:rPr>
        <w:t>,</w:t>
      </w:r>
      <w:r w:rsidRPr="00262EDE">
        <w:rPr>
          <w:rFonts w:eastAsia="Times New Roman"/>
          <w:szCs w:val="24"/>
        </w:rPr>
        <w:t xml:space="preserve"> </w:t>
      </w:r>
      <w:r>
        <w:rPr>
          <w:rFonts w:eastAsia="Times New Roman"/>
          <w:szCs w:val="24"/>
        </w:rPr>
        <w:t>ε</w:t>
      </w:r>
      <w:r w:rsidRPr="00262EDE">
        <w:rPr>
          <w:rFonts w:eastAsia="Times New Roman"/>
          <w:szCs w:val="24"/>
        </w:rPr>
        <w:t>φ</w:t>
      </w:r>
      <w:r>
        <w:rPr>
          <w:rFonts w:eastAsia="Times New Roman"/>
          <w:szCs w:val="24"/>
        </w:rPr>
        <w:t>’</w:t>
      </w:r>
      <w:r w:rsidRPr="00262EDE">
        <w:rPr>
          <w:rFonts w:eastAsia="Times New Roman"/>
          <w:szCs w:val="24"/>
        </w:rPr>
        <w:t xml:space="preserve"> όλης της ύλης</w:t>
      </w:r>
      <w:r>
        <w:rPr>
          <w:rFonts w:eastAsia="Times New Roman"/>
          <w:szCs w:val="24"/>
        </w:rPr>
        <w:t>. Γίνονται π</w:t>
      </w:r>
      <w:r w:rsidRPr="00262EDE">
        <w:rPr>
          <w:rFonts w:eastAsia="Times New Roman"/>
          <w:szCs w:val="24"/>
        </w:rPr>
        <w:t xml:space="preserve">ρακτικά και </w:t>
      </w:r>
      <w:r>
        <w:rPr>
          <w:rFonts w:eastAsia="Times New Roman"/>
          <w:szCs w:val="24"/>
        </w:rPr>
        <w:t xml:space="preserve">έχει τα </w:t>
      </w:r>
      <w:r w:rsidRPr="00262EDE">
        <w:rPr>
          <w:rFonts w:eastAsia="Times New Roman"/>
          <w:szCs w:val="24"/>
        </w:rPr>
        <w:t>πρακτικά ότι τα θέτει</w:t>
      </w:r>
      <w:r>
        <w:rPr>
          <w:rFonts w:eastAsia="Times New Roman"/>
          <w:szCs w:val="24"/>
        </w:rPr>
        <w:t>.</w:t>
      </w:r>
      <w:r w:rsidRPr="00262EDE">
        <w:rPr>
          <w:rFonts w:eastAsia="Times New Roman"/>
          <w:szCs w:val="24"/>
        </w:rPr>
        <w:t xml:space="preserve"> </w:t>
      </w:r>
      <w:r>
        <w:rPr>
          <w:rFonts w:eastAsia="Times New Roman"/>
          <w:szCs w:val="24"/>
        </w:rPr>
        <w:t xml:space="preserve">Τι </w:t>
      </w:r>
      <w:r>
        <w:rPr>
          <w:rFonts w:eastAsia="Times New Roman"/>
          <w:szCs w:val="24"/>
        </w:rPr>
        <w:t>κερδίζουμε εμείς; Κ</w:t>
      </w:r>
      <w:r w:rsidRPr="00262EDE">
        <w:rPr>
          <w:rFonts w:eastAsia="Times New Roman"/>
          <w:szCs w:val="24"/>
        </w:rPr>
        <w:t xml:space="preserve">ερδίζουμε κάτι </w:t>
      </w:r>
      <w:r>
        <w:rPr>
          <w:rFonts w:eastAsia="Times New Roman"/>
          <w:szCs w:val="24"/>
        </w:rPr>
        <w:t>από αυτόν τον διάλογο; Υποχώρησε</w:t>
      </w:r>
      <w:r w:rsidRPr="00262EDE">
        <w:rPr>
          <w:rFonts w:eastAsia="Times New Roman"/>
          <w:szCs w:val="24"/>
        </w:rPr>
        <w:t xml:space="preserve"> ο Τούρκος σε κάτι</w:t>
      </w:r>
      <w:r>
        <w:rPr>
          <w:rFonts w:eastAsia="Times New Roman"/>
          <w:szCs w:val="24"/>
        </w:rPr>
        <w:t xml:space="preserve"> ποτέ; Ο Τούρκος</w:t>
      </w:r>
      <w:r w:rsidRPr="00262EDE">
        <w:rPr>
          <w:rFonts w:eastAsia="Times New Roman"/>
          <w:szCs w:val="24"/>
        </w:rPr>
        <w:t xml:space="preserve"> καραδοκεί και περιμένει τη στιγμή εκείνη που θα μας β</w:t>
      </w:r>
      <w:r>
        <w:rPr>
          <w:rFonts w:eastAsia="Times New Roman"/>
          <w:szCs w:val="24"/>
        </w:rPr>
        <w:t>ρει</w:t>
      </w:r>
      <w:r w:rsidRPr="00262EDE">
        <w:rPr>
          <w:rFonts w:eastAsia="Times New Roman"/>
          <w:szCs w:val="24"/>
        </w:rPr>
        <w:t xml:space="preserve"> </w:t>
      </w:r>
      <w:r>
        <w:rPr>
          <w:rFonts w:eastAsia="Times New Roman"/>
          <w:szCs w:val="24"/>
        </w:rPr>
        <w:t xml:space="preserve">σε </w:t>
      </w:r>
      <w:r w:rsidRPr="00262EDE">
        <w:rPr>
          <w:rFonts w:eastAsia="Times New Roman"/>
          <w:szCs w:val="24"/>
        </w:rPr>
        <w:t>αδυναμία</w:t>
      </w:r>
      <w:r>
        <w:rPr>
          <w:rFonts w:eastAsia="Times New Roman"/>
          <w:szCs w:val="24"/>
        </w:rPr>
        <w:t xml:space="preserve">, </w:t>
      </w:r>
      <w:r>
        <w:rPr>
          <w:rFonts w:eastAsia="Times New Roman"/>
          <w:szCs w:val="24"/>
        </w:rPr>
        <w:lastRenderedPageBreak/>
        <w:t>είτε να επιβά</w:t>
      </w:r>
      <w:r w:rsidRPr="00262EDE">
        <w:rPr>
          <w:rFonts w:eastAsia="Times New Roman"/>
          <w:szCs w:val="24"/>
        </w:rPr>
        <w:t>λει τις γκρίζες ζώνες στο Αιγαίο</w:t>
      </w:r>
      <w:r>
        <w:rPr>
          <w:rFonts w:eastAsia="Times New Roman"/>
          <w:szCs w:val="24"/>
        </w:rPr>
        <w:t xml:space="preserve"> είτε να ολοκληρώσει την</w:t>
      </w:r>
      <w:r w:rsidRPr="00262EDE">
        <w:rPr>
          <w:rFonts w:eastAsia="Times New Roman"/>
          <w:szCs w:val="24"/>
        </w:rPr>
        <w:t xml:space="preserve"> αρπαγή της Κύπρ</w:t>
      </w:r>
      <w:r w:rsidRPr="00262EDE">
        <w:rPr>
          <w:rFonts w:eastAsia="Times New Roman"/>
          <w:szCs w:val="24"/>
        </w:rPr>
        <w:t>ου</w:t>
      </w:r>
      <w:r>
        <w:rPr>
          <w:rFonts w:eastAsia="Times New Roman"/>
          <w:szCs w:val="24"/>
        </w:rPr>
        <w:t xml:space="preserve"> είτε στις ΑΟΖ να </w:t>
      </w:r>
      <w:r w:rsidRPr="00262EDE">
        <w:rPr>
          <w:rFonts w:eastAsia="Times New Roman"/>
          <w:szCs w:val="24"/>
        </w:rPr>
        <w:t>πετύχει τα δικά του</w:t>
      </w:r>
      <w:r>
        <w:rPr>
          <w:rFonts w:eastAsia="Times New Roman"/>
          <w:szCs w:val="24"/>
        </w:rPr>
        <w:t>.</w:t>
      </w:r>
      <w:r w:rsidRPr="00262EDE">
        <w:rPr>
          <w:rFonts w:eastAsia="Times New Roman"/>
          <w:szCs w:val="24"/>
        </w:rPr>
        <w:t xml:space="preserve"> </w:t>
      </w:r>
    </w:p>
    <w:p w14:paraId="01A9E232" w14:textId="77777777" w:rsidR="00887A51" w:rsidRDefault="009C255F">
      <w:pPr>
        <w:tabs>
          <w:tab w:val="center" w:pos="4753"/>
          <w:tab w:val="left" w:pos="6156"/>
        </w:tabs>
        <w:spacing w:after="0" w:line="600" w:lineRule="auto"/>
        <w:ind w:firstLine="720"/>
        <w:jc w:val="both"/>
        <w:rPr>
          <w:rFonts w:eastAsia="Times New Roman"/>
          <w:szCs w:val="24"/>
        </w:rPr>
      </w:pPr>
      <w:r>
        <w:rPr>
          <w:rFonts w:eastAsia="Times New Roman"/>
          <w:szCs w:val="24"/>
        </w:rPr>
        <w:t xml:space="preserve">Πίστευε </w:t>
      </w:r>
      <w:r w:rsidRPr="00262EDE">
        <w:rPr>
          <w:rFonts w:eastAsia="Times New Roman"/>
          <w:szCs w:val="24"/>
        </w:rPr>
        <w:t>ο κ</w:t>
      </w:r>
      <w:r>
        <w:rPr>
          <w:rFonts w:eastAsia="Times New Roman"/>
          <w:szCs w:val="24"/>
        </w:rPr>
        <w:t>. Τσίπρας στα αλήθεια ότι με μι</w:t>
      </w:r>
      <w:r w:rsidRPr="00262EDE">
        <w:rPr>
          <w:rFonts w:eastAsia="Times New Roman"/>
          <w:szCs w:val="24"/>
        </w:rPr>
        <w:t xml:space="preserve">α συνάντηση με τον </w:t>
      </w:r>
      <w:proofErr w:type="spellStart"/>
      <w:r w:rsidRPr="00262EDE">
        <w:rPr>
          <w:rFonts w:eastAsia="Times New Roman"/>
          <w:szCs w:val="24"/>
        </w:rPr>
        <w:t>Ερντογάν</w:t>
      </w:r>
      <w:proofErr w:type="spellEnd"/>
      <w:r w:rsidRPr="00262EDE">
        <w:rPr>
          <w:rFonts w:eastAsia="Times New Roman"/>
          <w:szCs w:val="24"/>
        </w:rPr>
        <w:t xml:space="preserve"> θα επιτύγχανε κάτι</w:t>
      </w:r>
      <w:r>
        <w:rPr>
          <w:rFonts w:eastAsia="Times New Roman"/>
          <w:szCs w:val="24"/>
        </w:rPr>
        <w:t>;</w:t>
      </w:r>
      <w:r w:rsidRPr="00262EDE">
        <w:rPr>
          <w:rFonts w:eastAsia="Times New Roman"/>
          <w:szCs w:val="24"/>
        </w:rPr>
        <w:t xml:space="preserve"> </w:t>
      </w:r>
      <w:r>
        <w:rPr>
          <w:rFonts w:eastAsia="Times New Roman"/>
          <w:szCs w:val="24"/>
        </w:rPr>
        <w:t>Σ</w:t>
      </w:r>
      <w:r w:rsidRPr="00262EDE">
        <w:rPr>
          <w:rFonts w:eastAsia="Times New Roman"/>
          <w:szCs w:val="24"/>
        </w:rPr>
        <w:t>υμμορφώνεται ο Τούρκος</w:t>
      </w:r>
      <w:r>
        <w:rPr>
          <w:rFonts w:eastAsia="Times New Roman"/>
          <w:szCs w:val="24"/>
        </w:rPr>
        <w:t xml:space="preserve"> </w:t>
      </w:r>
      <w:r w:rsidRPr="00262EDE">
        <w:rPr>
          <w:rFonts w:eastAsia="Times New Roman"/>
          <w:szCs w:val="24"/>
        </w:rPr>
        <w:t>σε κάτι</w:t>
      </w:r>
      <w:r>
        <w:rPr>
          <w:rFonts w:eastAsia="Times New Roman"/>
          <w:szCs w:val="24"/>
        </w:rPr>
        <w:t xml:space="preserve"> ό</w:t>
      </w:r>
      <w:r w:rsidRPr="00262EDE">
        <w:rPr>
          <w:rFonts w:eastAsia="Times New Roman"/>
          <w:szCs w:val="24"/>
        </w:rPr>
        <w:t>λα αυτά τα χρόνια</w:t>
      </w:r>
      <w:r>
        <w:rPr>
          <w:rFonts w:eastAsia="Times New Roman"/>
          <w:szCs w:val="24"/>
        </w:rPr>
        <w:t>,</w:t>
      </w:r>
      <w:r w:rsidRPr="00262EDE">
        <w:rPr>
          <w:rFonts w:eastAsia="Times New Roman"/>
          <w:szCs w:val="24"/>
        </w:rPr>
        <w:t xml:space="preserve"> τ</w:t>
      </w:r>
      <w:r>
        <w:rPr>
          <w:rFonts w:eastAsia="Times New Roman"/>
          <w:szCs w:val="24"/>
        </w:rPr>
        <w:t>ι</w:t>
      </w:r>
      <w:r w:rsidRPr="00262EDE">
        <w:rPr>
          <w:rFonts w:eastAsia="Times New Roman"/>
          <w:szCs w:val="24"/>
        </w:rPr>
        <w:t xml:space="preserve">ς </w:t>
      </w:r>
      <w:r>
        <w:rPr>
          <w:rFonts w:eastAsia="Times New Roman"/>
          <w:szCs w:val="24"/>
        </w:rPr>
        <w:t>δεκαετίε</w:t>
      </w:r>
      <w:r w:rsidRPr="00262EDE">
        <w:rPr>
          <w:rFonts w:eastAsia="Times New Roman"/>
          <w:szCs w:val="24"/>
        </w:rPr>
        <w:t>ς που έχουν περάσει</w:t>
      </w:r>
      <w:r>
        <w:rPr>
          <w:rFonts w:eastAsia="Times New Roman"/>
          <w:szCs w:val="24"/>
        </w:rPr>
        <w:t xml:space="preserve">; </w:t>
      </w:r>
      <w:r w:rsidRPr="00A2081B">
        <w:rPr>
          <w:rFonts w:eastAsia="Times New Roman"/>
          <w:szCs w:val="24"/>
        </w:rPr>
        <w:t>Εδώ</w:t>
      </w:r>
      <w:r w:rsidRPr="00A2081B">
        <w:rPr>
          <w:rFonts w:eastAsia="Times New Roman"/>
          <w:b/>
          <w:szCs w:val="24"/>
        </w:rPr>
        <w:t xml:space="preserve"> </w:t>
      </w:r>
      <w:r>
        <w:rPr>
          <w:rFonts w:eastAsia="Times New Roman"/>
          <w:szCs w:val="24"/>
        </w:rPr>
        <w:t xml:space="preserve">ήρθε </w:t>
      </w:r>
      <w:r w:rsidRPr="00262EDE">
        <w:rPr>
          <w:rFonts w:eastAsia="Times New Roman"/>
          <w:szCs w:val="24"/>
        </w:rPr>
        <w:t xml:space="preserve">ο Τούρκος </w:t>
      </w:r>
      <w:r>
        <w:rPr>
          <w:rFonts w:eastAsia="Times New Roman"/>
          <w:szCs w:val="24"/>
        </w:rPr>
        <w:t>και άρχισε και έλεγε</w:t>
      </w:r>
      <w:r w:rsidRPr="00262EDE">
        <w:rPr>
          <w:rFonts w:eastAsia="Times New Roman"/>
          <w:szCs w:val="24"/>
        </w:rPr>
        <w:t xml:space="preserve"> κατά της </w:t>
      </w:r>
      <w:r>
        <w:rPr>
          <w:rFonts w:eastAsia="Times New Roman"/>
          <w:szCs w:val="24"/>
        </w:rPr>
        <w:t xml:space="preserve">Συνθήκης της </w:t>
      </w:r>
      <w:proofErr w:type="spellStart"/>
      <w:r w:rsidRPr="00262EDE">
        <w:rPr>
          <w:rFonts w:eastAsia="Times New Roman"/>
          <w:szCs w:val="24"/>
        </w:rPr>
        <w:t>Λ</w:t>
      </w:r>
      <w:r>
        <w:rPr>
          <w:rFonts w:eastAsia="Times New Roman"/>
          <w:szCs w:val="24"/>
        </w:rPr>
        <w:t>ω</w:t>
      </w:r>
      <w:r w:rsidRPr="00262EDE">
        <w:rPr>
          <w:rFonts w:eastAsia="Times New Roman"/>
          <w:szCs w:val="24"/>
        </w:rPr>
        <w:t>ζάνης</w:t>
      </w:r>
      <w:proofErr w:type="spellEnd"/>
      <w:r>
        <w:rPr>
          <w:rFonts w:eastAsia="Times New Roman"/>
          <w:szCs w:val="24"/>
        </w:rPr>
        <w:t>.</w:t>
      </w:r>
      <w:r w:rsidRPr="00262EDE">
        <w:rPr>
          <w:rFonts w:eastAsia="Times New Roman"/>
          <w:szCs w:val="24"/>
        </w:rPr>
        <w:t xml:space="preserve"> </w:t>
      </w:r>
    </w:p>
    <w:p w14:paraId="01A9E233" w14:textId="77777777" w:rsidR="00887A51" w:rsidRDefault="009C255F">
      <w:pPr>
        <w:tabs>
          <w:tab w:val="center" w:pos="4753"/>
          <w:tab w:val="left" w:pos="6156"/>
        </w:tabs>
        <w:spacing w:after="0" w:line="600" w:lineRule="auto"/>
        <w:ind w:firstLine="720"/>
        <w:jc w:val="both"/>
        <w:rPr>
          <w:rFonts w:eastAsia="Times New Roman"/>
          <w:szCs w:val="24"/>
        </w:rPr>
      </w:pPr>
      <w:r>
        <w:rPr>
          <w:rFonts w:eastAsia="Times New Roman"/>
          <w:szCs w:val="24"/>
        </w:rPr>
        <w:t xml:space="preserve">Εγώ </w:t>
      </w:r>
      <w:r w:rsidRPr="00262EDE">
        <w:rPr>
          <w:rFonts w:eastAsia="Times New Roman"/>
          <w:szCs w:val="24"/>
        </w:rPr>
        <w:t xml:space="preserve">νομίζω ότι η υπόθεση </w:t>
      </w:r>
      <w:r>
        <w:rPr>
          <w:rFonts w:eastAsia="Times New Roman"/>
          <w:szCs w:val="24"/>
        </w:rPr>
        <w:t>α</w:t>
      </w:r>
      <w:r w:rsidRPr="00262EDE">
        <w:rPr>
          <w:rFonts w:eastAsia="Times New Roman"/>
          <w:szCs w:val="24"/>
        </w:rPr>
        <w:t>υτή είναι ξεκάθαρη</w:t>
      </w:r>
      <w:r>
        <w:rPr>
          <w:rFonts w:eastAsia="Times New Roman"/>
          <w:szCs w:val="24"/>
        </w:rPr>
        <w:t>:</w:t>
      </w:r>
      <w:r w:rsidRPr="00262EDE">
        <w:rPr>
          <w:rFonts w:eastAsia="Times New Roman"/>
          <w:szCs w:val="24"/>
        </w:rPr>
        <w:t xml:space="preserve"> </w:t>
      </w:r>
      <w:r>
        <w:rPr>
          <w:rFonts w:eastAsia="Times New Roman"/>
          <w:szCs w:val="24"/>
        </w:rPr>
        <w:t>Δ</w:t>
      </w:r>
      <w:r w:rsidRPr="00262EDE">
        <w:rPr>
          <w:rFonts w:eastAsia="Times New Roman"/>
          <w:szCs w:val="24"/>
        </w:rPr>
        <w:t xml:space="preserve">εν πρέπει να </w:t>
      </w:r>
      <w:proofErr w:type="spellStart"/>
      <w:r>
        <w:rPr>
          <w:rFonts w:eastAsia="Times New Roman"/>
          <w:szCs w:val="24"/>
        </w:rPr>
        <w:t>δεχόμεθα</w:t>
      </w:r>
      <w:proofErr w:type="spellEnd"/>
      <w:r w:rsidRPr="00262EDE">
        <w:rPr>
          <w:rFonts w:eastAsia="Times New Roman"/>
          <w:szCs w:val="24"/>
        </w:rPr>
        <w:t xml:space="preserve"> διάλογο από την ώρα που έχουν κακή πρόθεση</w:t>
      </w:r>
      <w:r>
        <w:rPr>
          <w:rFonts w:eastAsia="Times New Roman"/>
          <w:szCs w:val="24"/>
        </w:rPr>
        <w:t>,</w:t>
      </w:r>
      <w:r w:rsidRPr="00262EDE">
        <w:rPr>
          <w:rFonts w:eastAsia="Times New Roman"/>
          <w:szCs w:val="24"/>
        </w:rPr>
        <w:t xml:space="preserve"> έχουν βλέψεις επί των κυριαρχικών μας δικαιωμάτων</w:t>
      </w:r>
      <w:r>
        <w:rPr>
          <w:rFonts w:eastAsia="Times New Roman"/>
          <w:szCs w:val="24"/>
        </w:rPr>
        <w:t>.</w:t>
      </w:r>
      <w:r w:rsidRPr="00262EDE">
        <w:rPr>
          <w:rFonts w:eastAsia="Times New Roman"/>
          <w:szCs w:val="24"/>
        </w:rPr>
        <w:t xml:space="preserve"> </w:t>
      </w:r>
      <w:r>
        <w:rPr>
          <w:rFonts w:eastAsia="Times New Roman"/>
          <w:szCs w:val="24"/>
        </w:rPr>
        <w:t>Η</w:t>
      </w:r>
      <w:r w:rsidRPr="00262EDE">
        <w:rPr>
          <w:rFonts w:eastAsia="Times New Roman"/>
          <w:szCs w:val="24"/>
        </w:rPr>
        <w:t xml:space="preserve"> Ελλάδα δεν ζητάει τίποτα</w:t>
      </w:r>
      <w:r>
        <w:rPr>
          <w:rFonts w:eastAsia="Times New Roman"/>
          <w:szCs w:val="24"/>
        </w:rPr>
        <w:t xml:space="preserve">, αλλά προφανώς δεν </w:t>
      </w:r>
      <w:r w:rsidRPr="00262EDE">
        <w:rPr>
          <w:rFonts w:eastAsia="Times New Roman"/>
          <w:szCs w:val="24"/>
        </w:rPr>
        <w:t>είναι διατεθε</w:t>
      </w:r>
      <w:r w:rsidRPr="00262EDE">
        <w:rPr>
          <w:rFonts w:eastAsia="Times New Roman"/>
          <w:szCs w:val="24"/>
        </w:rPr>
        <w:t xml:space="preserve">ιμένη να παραχωρήσει </w:t>
      </w:r>
      <w:r>
        <w:rPr>
          <w:rFonts w:eastAsia="Times New Roman"/>
          <w:szCs w:val="24"/>
        </w:rPr>
        <w:t xml:space="preserve">και </w:t>
      </w:r>
      <w:r w:rsidRPr="00262EDE">
        <w:rPr>
          <w:rFonts w:eastAsia="Times New Roman"/>
          <w:szCs w:val="24"/>
        </w:rPr>
        <w:t>τίποτα</w:t>
      </w:r>
      <w:r>
        <w:rPr>
          <w:rFonts w:eastAsia="Times New Roman"/>
          <w:szCs w:val="24"/>
        </w:rPr>
        <w:t>. Επομένως διάλογος</w:t>
      </w:r>
      <w:r w:rsidRPr="00262EDE">
        <w:rPr>
          <w:rFonts w:eastAsia="Times New Roman"/>
          <w:szCs w:val="24"/>
        </w:rPr>
        <w:t xml:space="preserve"> που να δηλώνει ο Τούρκος τι αξιώνει από </w:t>
      </w:r>
      <w:r>
        <w:rPr>
          <w:rFonts w:eastAsia="Times New Roman"/>
          <w:szCs w:val="24"/>
        </w:rPr>
        <w:t>ε</w:t>
      </w:r>
      <w:r w:rsidRPr="00262EDE">
        <w:rPr>
          <w:rFonts w:eastAsia="Times New Roman"/>
          <w:szCs w:val="24"/>
        </w:rPr>
        <w:t>μάς</w:t>
      </w:r>
      <w:r>
        <w:rPr>
          <w:rFonts w:eastAsia="Times New Roman"/>
          <w:szCs w:val="24"/>
        </w:rPr>
        <w:t>,</w:t>
      </w:r>
      <w:r w:rsidRPr="00262EDE">
        <w:rPr>
          <w:rFonts w:eastAsia="Times New Roman"/>
          <w:szCs w:val="24"/>
        </w:rPr>
        <w:t xml:space="preserve"> </w:t>
      </w:r>
      <w:r>
        <w:rPr>
          <w:rFonts w:eastAsia="Times New Roman"/>
          <w:szCs w:val="24"/>
        </w:rPr>
        <w:t>δ</w:t>
      </w:r>
      <w:r w:rsidRPr="00262EDE">
        <w:rPr>
          <w:rFonts w:eastAsia="Times New Roman"/>
          <w:szCs w:val="24"/>
        </w:rPr>
        <w:t xml:space="preserve">εν έχει κανένα νόημα </w:t>
      </w:r>
      <w:r>
        <w:rPr>
          <w:rFonts w:eastAsia="Times New Roman"/>
          <w:szCs w:val="24"/>
        </w:rPr>
        <w:t xml:space="preserve">κατ’ εμέ. </w:t>
      </w:r>
    </w:p>
    <w:p w14:paraId="01A9E234" w14:textId="77777777" w:rsidR="00887A51" w:rsidRDefault="009C255F">
      <w:pPr>
        <w:tabs>
          <w:tab w:val="center" w:pos="4753"/>
          <w:tab w:val="left" w:pos="6156"/>
        </w:tabs>
        <w:spacing w:after="0" w:line="600" w:lineRule="auto"/>
        <w:ind w:firstLine="720"/>
        <w:jc w:val="both"/>
        <w:rPr>
          <w:rFonts w:eastAsia="Times New Roman"/>
          <w:szCs w:val="24"/>
        </w:rPr>
      </w:pPr>
      <w:r>
        <w:rPr>
          <w:rFonts w:eastAsia="Times New Roman"/>
          <w:szCs w:val="24"/>
        </w:rPr>
        <w:t>Η</w:t>
      </w:r>
      <w:r w:rsidRPr="00262EDE">
        <w:rPr>
          <w:rFonts w:eastAsia="Times New Roman"/>
          <w:szCs w:val="24"/>
        </w:rPr>
        <w:t xml:space="preserve"> Νέα Δημοκρατία</w:t>
      </w:r>
      <w:r>
        <w:rPr>
          <w:rFonts w:eastAsia="Times New Roman"/>
          <w:szCs w:val="24"/>
        </w:rPr>
        <w:t xml:space="preserve"> λέει: «Π</w:t>
      </w:r>
      <w:r w:rsidRPr="00262EDE">
        <w:rPr>
          <w:rFonts w:eastAsia="Times New Roman"/>
          <w:szCs w:val="24"/>
        </w:rPr>
        <w:t>άντα είναι καλό να συναντιόμαστε και να κάνουμε διάλογο</w:t>
      </w:r>
      <w:r>
        <w:rPr>
          <w:rFonts w:eastAsia="Times New Roman"/>
          <w:szCs w:val="24"/>
        </w:rPr>
        <w:t xml:space="preserve">». Τόσα </w:t>
      </w:r>
      <w:r w:rsidRPr="00262EDE">
        <w:rPr>
          <w:rFonts w:eastAsia="Times New Roman"/>
          <w:szCs w:val="24"/>
        </w:rPr>
        <w:t>χρόνια</w:t>
      </w:r>
      <w:r>
        <w:rPr>
          <w:rFonts w:eastAsia="Times New Roman"/>
          <w:szCs w:val="24"/>
        </w:rPr>
        <w:t>,</w:t>
      </w:r>
      <w:r w:rsidRPr="00262EDE">
        <w:rPr>
          <w:rFonts w:eastAsia="Times New Roman"/>
          <w:szCs w:val="24"/>
        </w:rPr>
        <w:t xml:space="preserve"> </w:t>
      </w:r>
      <w:r>
        <w:rPr>
          <w:rFonts w:eastAsia="Times New Roman"/>
          <w:szCs w:val="24"/>
        </w:rPr>
        <w:t>με τα «</w:t>
      </w:r>
      <w:r w:rsidRPr="00262EDE">
        <w:rPr>
          <w:rFonts w:eastAsia="Times New Roman"/>
          <w:szCs w:val="24"/>
        </w:rPr>
        <w:t>μη πόλεμος</w:t>
      </w:r>
      <w:r>
        <w:rPr>
          <w:rFonts w:eastAsia="Times New Roman"/>
          <w:szCs w:val="24"/>
        </w:rPr>
        <w:t xml:space="preserve">», </w:t>
      </w:r>
      <w:r w:rsidRPr="00262EDE">
        <w:rPr>
          <w:rFonts w:eastAsia="Times New Roman"/>
          <w:szCs w:val="24"/>
        </w:rPr>
        <w:t xml:space="preserve">με εκείνα του </w:t>
      </w:r>
      <w:proofErr w:type="spellStart"/>
      <w:r w:rsidRPr="00262EDE">
        <w:rPr>
          <w:rFonts w:eastAsia="Times New Roman"/>
          <w:szCs w:val="24"/>
        </w:rPr>
        <w:t>Οζάλ</w:t>
      </w:r>
      <w:proofErr w:type="spellEnd"/>
      <w:r>
        <w:rPr>
          <w:rFonts w:eastAsia="Times New Roman"/>
          <w:szCs w:val="24"/>
        </w:rPr>
        <w:t xml:space="preserve"> –θα τα θυμάστε-, </w:t>
      </w:r>
      <w:r w:rsidRPr="00262EDE">
        <w:rPr>
          <w:rFonts w:eastAsia="Times New Roman"/>
          <w:szCs w:val="24"/>
        </w:rPr>
        <w:t>τις κουμπαριές</w:t>
      </w:r>
      <w:r>
        <w:rPr>
          <w:rFonts w:eastAsia="Times New Roman"/>
          <w:szCs w:val="24"/>
        </w:rPr>
        <w:t xml:space="preserve"> του Καραμανλή, του νεαρού,</w:t>
      </w:r>
      <w:r w:rsidRPr="00262EDE">
        <w:rPr>
          <w:rFonts w:eastAsia="Times New Roman"/>
          <w:szCs w:val="24"/>
        </w:rPr>
        <w:t xml:space="preserve"> τα τσιφτετέλια</w:t>
      </w:r>
      <w:r>
        <w:rPr>
          <w:rFonts w:eastAsia="Times New Roman"/>
          <w:szCs w:val="24"/>
        </w:rPr>
        <w:t xml:space="preserve"> -δεν ξέρω, </w:t>
      </w:r>
      <w:r w:rsidRPr="00262EDE">
        <w:rPr>
          <w:rFonts w:eastAsia="Times New Roman"/>
          <w:szCs w:val="24"/>
        </w:rPr>
        <w:t>του Γιωργάκη</w:t>
      </w:r>
      <w:r>
        <w:rPr>
          <w:rFonts w:eastAsia="Times New Roman"/>
          <w:szCs w:val="24"/>
        </w:rPr>
        <w:t xml:space="preserve"> ήτανε;-</w:t>
      </w:r>
      <w:r w:rsidRPr="00262EDE">
        <w:rPr>
          <w:rFonts w:eastAsia="Times New Roman"/>
          <w:szCs w:val="24"/>
        </w:rPr>
        <w:t xml:space="preserve"> είχε γίνει τίποτε</w:t>
      </w:r>
      <w:r>
        <w:rPr>
          <w:rFonts w:eastAsia="Times New Roman"/>
          <w:szCs w:val="24"/>
        </w:rPr>
        <w:t xml:space="preserve">; Είχαμε κάποια ουσιαστική πρόοδο στα </w:t>
      </w:r>
      <w:r w:rsidRPr="00262EDE">
        <w:rPr>
          <w:rFonts w:eastAsia="Times New Roman"/>
          <w:szCs w:val="24"/>
        </w:rPr>
        <w:lastRenderedPageBreak/>
        <w:t>ελληνοτουρκικά</w:t>
      </w:r>
      <w:r>
        <w:rPr>
          <w:rFonts w:eastAsia="Times New Roman"/>
          <w:szCs w:val="24"/>
        </w:rPr>
        <w:t>; Αυτοί είναι αμείλικτοι, θέλουν τα νησιά μας, θέλουν το Αιγαί</w:t>
      </w:r>
      <w:r>
        <w:rPr>
          <w:rFonts w:eastAsia="Times New Roman"/>
          <w:szCs w:val="24"/>
        </w:rPr>
        <w:t xml:space="preserve">ο, θέλουν τα </w:t>
      </w:r>
      <w:r w:rsidRPr="00262EDE">
        <w:rPr>
          <w:rFonts w:eastAsia="Times New Roman"/>
          <w:szCs w:val="24"/>
        </w:rPr>
        <w:t>πετρέλαι</w:t>
      </w:r>
      <w:r>
        <w:rPr>
          <w:rFonts w:eastAsia="Times New Roman"/>
          <w:szCs w:val="24"/>
        </w:rPr>
        <w:t>ά</w:t>
      </w:r>
      <w:r w:rsidRPr="00262EDE">
        <w:rPr>
          <w:rFonts w:eastAsia="Times New Roman"/>
          <w:szCs w:val="24"/>
        </w:rPr>
        <w:t xml:space="preserve"> </w:t>
      </w:r>
      <w:r>
        <w:rPr>
          <w:rFonts w:eastAsia="Times New Roman"/>
          <w:szCs w:val="24"/>
        </w:rPr>
        <w:t>μας,</w:t>
      </w:r>
      <w:r w:rsidRPr="00262EDE">
        <w:rPr>
          <w:rFonts w:eastAsia="Times New Roman"/>
          <w:szCs w:val="24"/>
        </w:rPr>
        <w:t xml:space="preserve"> θέλουν τα πάντα</w:t>
      </w:r>
      <w:r>
        <w:rPr>
          <w:rFonts w:eastAsia="Times New Roman"/>
          <w:szCs w:val="24"/>
        </w:rPr>
        <w:t>.</w:t>
      </w:r>
      <w:r w:rsidRPr="00262EDE">
        <w:rPr>
          <w:rFonts w:eastAsia="Times New Roman"/>
          <w:szCs w:val="24"/>
        </w:rPr>
        <w:t xml:space="preserve"> </w:t>
      </w:r>
      <w:r>
        <w:rPr>
          <w:rFonts w:eastAsia="Times New Roman"/>
          <w:szCs w:val="24"/>
        </w:rPr>
        <w:t xml:space="preserve">Αυτοί </w:t>
      </w:r>
      <w:r w:rsidRPr="00262EDE">
        <w:rPr>
          <w:rFonts w:eastAsia="Times New Roman"/>
          <w:szCs w:val="24"/>
        </w:rPr>
        <w:t>είναι</w:t>
      </w:r>
      <w:r>
        <w:rPr>
          <w:rFonts w:eastAsia="Times New Roman"/>
          <w:szCs w:val="24"/>
        </w:rPr>
        <w:t>!</w:t>
      </w:r>
      <w:r w:rsidRPr="00262EDE">
        <w:rPr>
          <w:rFonts w:eastAsia="Times New Roman"/>
          <w:szCs w:val="24"/>
        </w:rPr>
        <w:t xml:space="preserve"> </w:t>
      </w:r>
    </w:p>
    <w:p w14:paraId="01A9E235" w14:textId="77777777" w:rsidR="00887A51" w:rsidRDefault="009C255F">
      <w:pPr>
        <w:tabs>
          <w:tab w:val="center" w:pos="4753"/>
          <w:tab w:val="left" w:pos="6156"/>
        </w:tabs>
        <w:spacing w:after="0" w:line="600" w:lineRule="auto"/>
        <w:ind w:firstLine="720"/>
        <w:jc w:val="both"/>
        <w:rPr>
          <w:rFonts w:eastAsia="Times New Roman"/>
          <w:szCs w:val="24"/>
        </w:rPr>
      </w:pPr>
      <w:r>
        <w:rPr>
          <w:rFonts w:eastAsia="Times New Roman"/>
          <w:szCs w:val="24"/>
        </w:rPr>
        <w:t>Και</w:t>
      </w:r>
      <w:r w:rsidRPr="00262EDE">
        <w:rPr>
          <w:rFonts w:eastAsia="Times New Roman"/>
          <w:szCs w:val="24"/>
        </w:rPr>
        <w:t xml:space="preserve"> τους μουφτήδες</w:t>
      </w:r>
      <w:r>
        <w:rPr>
          <w:rFonts w:eastAsia="Times New Roman"/>
          <w:szCs w:val="24"/>
        </w:rPr>
        <w:t>,</w:t>
      </w:r>
      <w:r w:rsidRPr="00262EDE">
        <w:rPr>
          <w:rFonts w:eastAsia="Times New Roman"/>
          <w:szCs w:val="24"/>
        </w:rPr>
        <w:t xml:space="preserve"> </w:t>
      </w:r>
      <w:r>
        <w:rPr>
          <w:rFonts w:eastAsia="Times New Roman"/>
          <w:szCs w:val="24"/>
        </w:rPr>
        <w:t xml:space="preserve">που τους αλλάξαμε προ καιρού, αυτοί </w:t>
      </w:r>
      <w:r w:rsidRPr="00262EDE">
        <w:rPr>
          <w:rFonts w:eastAsia="Times New Roman"/>
          <w:szCs w:val="24"/>
        </w:rPr>
        <w:t>θέλουν να εκλέγονται</w:t>
      </w:r>
      <w:r>
        <w:rPr>
          <w:rFonts w:eastAsia="Times New Roman"/>
          <w:szCs w:val="24"/>
        </w:rPr>
        <w:t>,</w:t>
      </w:r>
      <w:r w:rsidRPr="00262EDE">
        <w:rPr>
          <w:rFonts w:eastAsia="Times New Roman"/>
          <w:szCs w:val="24"/>
        </w:rPr>
        <w:t xml:space="preserve"> ώστε να έχει ο </w:t>
      </w:r>
      <w:proofErr w:type="spellStart"/>
      <w:r w:rsidRPr="00262EDE">
        <w:rPr>
          <w:rFonts w:eastAsia="Times New Roman"/>
          <w:szCs w:val="24"/>
        </w:rPr>
        <w:t>Ερντογάν</w:t>
      </w:r>
      <w:proofErr w:type="spellEnd"/>
      <w:r w:rsidRPr="00262EDE">
        <w:rPr>
          <w:rFonts w:eastAsia="Times New Roman"/>
          <w:szCs w:val="24"/>
        </w:rPr>
        <w:t xml:space="preserve"> </w:t>
      </w:r>
      <w:r>
        <w:rPr>
          <w:rFonts w:eastAsia="Times New Roman"/>
          <w:szCs w:val="24"/>
        </w:rPr>
        <w:t>το πάνω χέρι ποιους θα εκλέγει,</w:t>
      </w:r>
      <w:r w:rsidRPr="00262EDE">
        <w:rPr>
          <w:rFonts w:eastAsia="Times New Roman"/>
          <w:szCs w:val="24"/>
        </w:rPr>
        <w:t xml:space="preserve"> ώστε αυτοί οι μουφτήδες</w:t>
      </w:r>
      <w:r>
        <w:rPr>
          <w:rFonts w:eastAsia="Times New Roman"/>
          <w:szCs w:val="24"/>
        </w:rPr>
        <w:t>,</w:t>
      </w:r>
      <w:r w:rsidRPr="00262EDE">
        <w:rPr>
          <w:rFonts w:eastAsia="Times New Roman"/>
          <w:szCs w:val="24"/>
        </w:rPr>
        <w:t xml:space="preserve"> που θα εκλέγονται από τους μουσουλμάνο</w:t>
      </w:r>
      <w:r w:rsidRPr="00262EDE">
        <w:rPr>
          <w:rFonts w:eastAsia="Times New Roman"/>
          <w:szCs w:val="24"/>
        </w:rPr>
        <w:t>υς</w:t>
      </w:r>
      <w:r>
        <w:rPr>
          <w:rFonts w:eastAsia="Times New Roman"/>
          <w:szCs w:val="24"/>
        </w:rPr>
        <w:t>,</w:t>
      </w:r>
      <w:r w:rsidRPr="00262EDE">
        <w:rPr>
          <w:rFonts w:eastAsia="Times New Roman"/>
          <w:szCs w:val="24"/>
        </w:rPr>
        <w:t xml:space="preserve"> τους δικούς </w:t>
      </w:r>
      <w:r>
        <w:rPr>
          <w:rFonts w:eastAsia="Times New Roman"/>
          <w:szCs w:val="24"/>
        </w:rPr>
        <w:t xml:space="preserve">μας, της Θράκης, να εγείρουν </w:t>
      </w:r>
      <w:r w:rsidRPr="00262EDE">
        <w:rPr>
          <w:rFonts w:eastAsia="Times New Roman"/>
          <w:szCs w:val="24"/>
        </w:rPr>
        <w:t xml:space="preserve">θέμα </w:t>
      </w:r>
      <w:r>
        <w:rPr>
          <w:rFonts w:eastAsia="Times New Roman"/>
          <w:szCs w:val="24"/>
        </w:rPr>
        <w:t>α</w:t>
      </w:r>
      <w:r w:rsidRPr="00262EDE">
        <w:rPr>
          <w:rFonts w:eastAsia="Times New Roman"/>
          <w:szCs w:val="24"/>
        </w:rPr>
        <w:t>νεξαρτησίας του Έβρου</w:t>
      </w:r>
      <w:r>
        <w:rPr>
          <w:rFonts w:eastAsia="Times New Roman"/>
          <w:szCs w:val="24"/>
        </w:rPr>
        <w:t>.</w:t>
      </w:r>
      <w:r w:rsidRPr="00262EDE">
        <w:rPr>
          <w:rFonts w:eastAsia="Times New Roman"/>
          <w:szCs w:val="24"/>
        </w:rPr>
        <w:t xml:space="preserve"> </w:t>
      </w:r>
      <w:r>
        <w:rPr>
          <w:rFonts w:eastAsia="Times New Roman"/>
          <w:szCs w:val="24"/>
        </w:rPr>
        <w:t>Α</w:t>
      </w:r>
      <w:r w:rsidRPr="00262EDE">
        <w:rPr>
          <w:rFonts w:eastAsia="Times New Roman"/>
          <w:szCs w:val="24"/>
        </w:rPr>
        <w:t>μφιβάλλετε ότι εκεί το πάει ο Τούρκος</w:t>
      </w:r>
      <w:r>
        <w:rPr>
          <w:rFonts w:eastAsia="Times New Roman"/>
          <w:szCs w:val="24"/>
        </w:rPr>
        <w:t>;</w:t>
      </w:r>
      <w:r w:rsidRPr="00262EDE">
        <w:rPr>
          <w:rFonts w:eastAsia="Times New Roman"/>
          <w:szCs w:val="24"/>
        </w:rPr>
        <w:t xml:space="preserve"> </w:t>
      </w:r>
      <w:r>
        <w:rPr>
          <w:rFonts w:eastAsia="Times New Roman"/>
          <w:szCs w:val="24"/>
        </w:rPr>
        <w:t>Γ</w:t>
      </w:r>
      <w:r w:rsidRPr="00262EDE">
        <w:rPr>
          <w:rFonts w:eastAsia="Times New Roman"/>
          <w:szCs w:val="24"/>
        </w:rPr>
        <w:t xml:space="preserve">ιατί </w:t>
      </w:r>
      <w:r>
        <w:rPr>
          <w:rFonts w:eastAsia="Times New Roman"/>
          <w:szCs w:val="24"/>
        </w:rPr>
        <w:t>αλλάξαμε</w:t>
      </w:r>
      <w:r w:rsidRPr="00262EDE">
        <w:rPr>
          <w:rFonts w:eastAsia="Times New Roman"/>
          <w:szCs w:val="24"/>
        </w:rPr>
        <w:t xml:space="preserve"> τους μουφτήδες</w:t>
      </w:r>
      <w:r>
        <w:rPr>
          <w:rFonts w:eastAsia="Times New Roman"/>
          <w:szCs w:val="24"/>
        </w:rPr>
        <w:t>;</w:t>
      </w:r>
      <w:r w:rsidRPr="00262EDE">
        <w:rPr>
          <w:rFonts w:eastAsia="Times New Roman"/>
          <w:szCs w:val="24"/>
        </w:rPr>
        <w:t xml:space="preserve"> </w:t>
      </w:r>
      <w:r>
        <w:rPr>
          <w:rFonts w:eastAsia="Times New Roman"/>
          <w:szCs w:val="24"/>
        </w:rPr>
        <w:t xml:space="preserve">Οι προηγούμενοι μουφτήδες ήταν νομιμόφρονες. Γιατί τους αλλάξαμε </w:t>
      </w:r>
      <w:r w:rsidRPr="00262EDE">
        <w:rPr>
          <w:rFonts w:eastAsia="Times New Roman"/>
          <w:szCs w:val="24"/>
        </w:rPr>
        <w:t xml:space="preserve">και </w:t>
      </w:r>
      <w:r>
        <w:rPr>
          <w:rFonts w:eastAsia="Times New Roman"/>
          <w:szCs w:val="24"/>
        </w:rPr>
        <w:t xml:space="preserve">αμέσως μετά ελευθέρωσε </w:t>
      </w:r>
      <w:r w:rsidRPr="00262EDE">
        <w:rPr>
          <w:rFonts w:eastAsia="Times New Roman"/>
          <w:szCs w:val="24"/>
        </w:rPr>
        <w:t xml:space="preserve">ο Τούρκος </w:t>
      </w:r>
      <w:r>
        <w:rPr>
          <w:rFonts w:eastAsia="Times New Roman"/>
          <w:szCs w:val="24"/>
        </w:rPr>
        <w:t xml:space="preserve">τους δύο </w:t>
      </w:r>
      <w:r>
        <w:rPr>
          <w:rFonts w:eastAsia="Times New Roman"/>
          <w:szCs w:val="24"/>
        </w:rPr>
        <w:t>στρατιώτες μας; Έγινε νομιμόφρων ο Τούρκος και ελευθέρωσε τους στρατιώτες μας; Τ</w:t>
      </w:r>
      <w:r w:rsidRPr="00262EDE">
        <w:rPr>
          <w:rFonts w:eastAsia="Times New Roman"/>
          <w:szCs w:val="24"/>
        </w:rPr>
        <w:t>ους είχε τόσους μήνες</w:t>
      </w:r>
      <w:r>
        <w:rPr>
          <w:rFonts w:eastAsia="Times New Roman"/>
          <w:szCs w:val="24"/>
        </w:rPr>
        <w:t>.</w:t>
      </w:r>
      <w:r w:rsidRPr="00262EDE">
        <w:rPr>
          <w:rFonts w:eastAsia="Times New Roman"/>
          <w:szCs w:val="24"/>
        </w:rPr>
        <w:t xml:space="preserve"> </w:t>
      </w:r>
      <w:r>
        <w:rPr>
          <w:rFonts w:eastAsia="Times New Roman"/>
          <w:szCs w:val="24"/>
        </w:rPr>
        <w:t>Γ</w:t>
      </w:r>
      <w:r w:rsidRPr="00262EDE">
        <w:rPr>
          <w:rFonts w:eastAsia="Times New Roman"/>
          <w:szCs w:val="24"/>
        </w:rPr>
        <w:t>ιατί τους ελευθέρωσε μετά</w:t>
      </w:r>
      <w:r>
        <w:rPr>
          <w:rFonts w:eastAsia="Times New Roman"/>
          <w:szCs w:val="24"/>
        </w:rPr>
        <w:t>;</w:t>
      </w:r>
      <w:r w:rsidRPr="00262EDE">
        <w:rPr>
          <w:rFonts w:eastAsia="Times New Roman"/>
          <w:szCs w:val="24"/>
        </w:rPr>
        <w:t xml:space="preserve"> Έγινε κράτος δικαίου η Τουρκία</w:t>
      </w:r>
      <w:r>
        <w:rPr>
          <w:rFonts w:eastAsia="Times New Roman"/>
          <w:szCs w:val="24"/>
        </w:rPr>
        <w:t>; Β</w:t>
      </w:r>
      <w:r w:rsidRPr="00262EDE">
        <w:rPr>
          <w:rFonts w:eastAsia="Times New Roman"/>
          <w:szCs w:val="24"/>
        </w:rPr>
        <w:t>ήμα προς βήμα θέλει εκλογή μουφτήδων από τη μουσουλμανική κοινότητα της Θράκης</w:t>
      </w:r>
      <w:r>
        <w:rPr>
          <w:rFonts w:eastAsia="Times New Roman"/>
          <w:szCs w:val="24"/>
        </w:rPr>
        <w:t>.</w:t>
      </w:r>
      <w:r w:rsidRPr="00262EDE">
        <w:rPr>
          <w:rFonts w:eastAsia="Times New Roman"/>
          <w:szCs w:val="24"/>
        </w:rPr>
        <w:t xml:space="preserve"> </w:t>
      </w:r>
      <w:r>
        <w:rPr>
          <w:rFonts w:eastAsia="Times New Roman"/>
          <w:szCs w:val="24"/>
        </w:rPr>
        <w:t>Α</w:t>
      </w:r>
      <w:r w:rsidRPr="00262EDE">
        <w:rPr>
          <w:rFonts w:eastAsia="Times New Roman"/>
          <w:szCs w:val="24"/>
        </w:rPr>
        <w:t>υτό επιδιώκ</w:t>
      </w:r>
      <w:r w:rsidRPr="00262EDE">
        <w:rPr>
          <w:rFonts w:eastAsia="Times New Roman"/>
          <w:szCs w:val="24"/>
        </w:rPr>
        <w:t>ει η Τουρκία</w:t>
      </w:r>
      <w:r>
        <w:rPr>
          <w:rFonts w:eastAsia="Times New Roman"/>
          <w:szCs w:val="24"/>
        </w:rPr>
        <w:t>.</w:t>
      </w:r>
      <w:r w:rsidRPr="00262EDE">
        <w:rPr>
          <w:rFonts w:eastAsia="Times New Roman"/>
          <w:szCs w:val="24"/>
        </w:rPr>
        <w:t xml:space="preserve"> Και </w:t>
      </w:r>
      <w:r>
        <w:rPr>
          <w:rFonts w:eastAsia="Times New Roman"/>
          <w:szCs w:val="24"/>
        </w:rPr>
        <w:t>τι</w:t>
      </w:r>
      <w:r w:rsidRPr="00262EDE">
        <w:rPr>
          <w:rFonts w:eastAsia="Times New Roman"/>
          <w:szCs w:val="24"/>
        </w:rPr>
        <w:t xml:space="preserve"> ανταλλάσσει</w:t>
      </w:r>
      <w:r>
        <w:rPr>
          <w:rFonts w:eastAsia="Times New Roman"/>
          <w:szCs w:val="24"/>
        </w:rPr>
        <w:t>;</w:t>
      </w:r>
      <w:r w:rsidRPr="00262EDE">
        <w:rPr>
          <w:rFonts w:eastAsia="Times New Roman"/>
          <w:szCs w:val="24"/>
        </w:rPr>
        <w:t xml:space="preserve"> </w:t>
      </w:r>
      <w:r>
        <w:rPr>
          <w:rFonts w:eastAsia="Times New Roman"/>
          <w:szCs w:val="24"/>
        </w:rPr>
        <w:t>Ν</w:t>
      </w:r>
      <w:r w:rsidRPr="00262EDE">
        <w:rPr>
          <w:rFonts w:eastAsia="Times New Roman"/>
          <w:szCs w:val="24"/>
        </w:rPr>
        <w:t>α ξεκινήσει</w:t>
      </w:r>
      <w:r>
        <w:rPr>
          <w:rFonts w:eastAsia="Times New Roman"/>
          <w:szCs w:val="24"/>
        </w:rPr>
        <w:t xml:space="preserve"> </w:t>
      </w:r>
      <w:r w:rsidRPr="00262EDE">
        <w:rPr>
          <w:rFonts w:eastAsia="Times New Roman"/>
          <w:szCs w:val="24"/>
        </w:rPr>
        <w:t>ξανά</w:t>
      </w:r>
      <w:r>
        <w:rPr>
          <w:rFonts w:eastAsia="Times New Roman"/>
          <w:szCs w:val="24"/>
        </w:rPr>
        <w:t xml:space="preserve"> –λέει-</w:t>
      </w:r>
      <w:r w:rsidRPr="00262EDE">
        <w:rPr>
          <w:rFonts w:eastAsia="Times New Roman"/>
          <w:szCs w:val="24"/>
        </w:rPr>
        <w:t xml:space="preserve"> η Σχολή της Χάλκης</w:t>
      </w:r>
      <w:r>
        <w:rPr>
          <w:rFonts w:eastAsia="Times New Roman"/>
          <w:szCs w:val="24"/>
        </w:rPr>
        <w:t>.</w:t>
      </w:r>
      <w:r w:rsidRPr="00262EDE">
        <w:rPr>
          <w:rFonts w:eastAsia="Times New Roman"/>
          <w:szCs w:val="24"/>
        </w:rPr>
        <w:t xml:space="preserve"> </w:t>
      </w:r>
      <w:r>
        <w:rPr>
          <w:rFonts w:eastAsia="Times New Roman"/>
          <w:szCs w:val="24"/>
        </w:rPr>
        <w:t>Τ</w:t>
      </w:r>
      <w:r w:rsidRPr="00262EDE">
        <w:rPr>
          <w:rFonts w:eastAsia="Times New Roman"/>
          <w:szCs w:val="24"/>
        </w:rPr>
        <w:t>ο δικαίωμα</w:t>
      </w:r>
      <w:r>
        <w:rPr>
          <w:rFonts w:eastAsia="Times New Roman"/>
          <w:szCs w:val="24"/>
        </w:rPr>
        <w:t>,</w:t>
      </w:r>
      <w:r w:rsidRPr="00262EDE">
        <w:rPr>
          <w:rFonts w:eastAsia="Times New Roman"/>
          <w:szCs w:val="24"/>
        </w:rPr>
        <w:t xml:space="preserve"> δηλαδή</w:t>
      </w:r>
      <w:r>
        <w:rPr>
          <w:rFonts w:eastAsia="Times New Roman"/>
          <w:szCs w:val="24"/>
        </w:rPr>
        <w:t>,</w:t>
      </w:r>
      <w:r w:rsidRPr="00262EDE">
        <w:rPr>
          <w:rFonts w:eastAsia="Times New Roman"/>
          <w:szCs w:val="24"/>
        </w:rPr>
        <w:t xml:space="preserve"> του Οικουμενικού Πατριάρχη να έχει </w:t>
      </w:r>
      <w:r>
        <w:rPr>
          <w:rFonts w:eastAsia="Times New Roman"/>
          <w:szCs w:val="24"/>
        </w:rPr>
        <w:t>μια</w:t>
      </w:r>
      <w:r w:rsidRPr="00262EDE">
        <w:rPr>
          <w:rFonts w:eastAsia="Times New Roman"/>
          <w:szCs w:val="24"/>
        </w:rPr>
        <w:t xml:space="preserve"> σχολή </w:t>
      </w:r>
      <w:r>
        <w:rPr>
          <w:rFonts w:eastAsia="Times New Roman"/>
          <w:szCs w:val="24"/>
        </w:rPr>
        <w:t>το</w:t>
      </w:r>
      <w:r w:rsidRPr="00262EDE">
        <w:rPr>
          <w:rFonts w:eastAsia="Times New Roman"/>
          <w:szCs w:val="24"/>
        </w:rPr>
        <w:t xml:space="preserve"> ανταλλάσσουμε με αυτό που ζη</w:t>
      </w:r>
      <w:r w:rsidRPr="00262EDE">
        <w:rPr>
          <w:rFonts w:eastAsia="Times New Roman"/>
          <w:szCs w:val="24"/>
        </w:rPr>
        <w:lastRenderedPageBreak/>
        <w:t>τούν οι Τούρκοι</w:t>
      </w:r>
      <w:r>
        <w:rPr>
          <w:rFonts w:eastAsia="Times New Roman"/>
          <w:szCs w:val="24"/>
        </w:rPr>
        <w:t>,</w:t>
      </w:r>
      <w:r w:rsidRPr="00262EDE">
        <w:rPr>
          <w:rFonts w:eastAsia="Times New Roman"/>
          <w:szCs w:val="24"/>
        </w:rPr>
        <w:t xml:space="preserve"> να αρχίσει η τάση ανεξαρτητοποίησης του </w:t>
      </w:r>
      <w:r>
        <w:rPr>
          <w:rFonts w:eastAsia="Times New Roman"/>
          <w:szCs w:val="24"/>
        </w:rPr>
        <w:t>Έβρου.</w:t>
      </w:r>
      <w:r w:rsidRPr="00262EDE">
        <w:rPr>
          <w:rFonts w:eastAsia="Times New Roman"/>
          <w:szCs w:val="24"/>
        </w:rPr>
        <w:t xml:space="preserve"> </w:t>
      </w:r>
      <w:r>
        <w:rPr>
          <w:rFonts w:eastAsia="Times New Roman"/>
          <w:szCs w:val="24"/>
        </w:rPr>
        <w:t>Α</w:t>
      </w:r>
      <w:r w:rsidRPr="00262EDE">
        <w:rPr>
          <w:rFonts w:eastAsia="Times New Roman"/>
          <w:szCs w:val="24"/>
        </w:rPr>
        <w:t xml:space="preserve">υτή την </w:t>
      </w:r>
      <w:r>
        <w:rPr>
          <w:rFonts w:eastAsia="Times New Roman"/>
          <w:szCs w:val="24"/>
        </w:rPr>
        <w:t>ανταλλαγή</w:t>
      </w:r>
      <w:r w:rsidRPr="00262EDE">
        <w:rPr>
          <w:rFonts w:eastAsia="Times New Roman"/>
          <w:szCs w:val="24"/>
        </w:rPr>
        <w:t xml:space="preserve"> ουσιαστικά συγκαλύπτου</w:t>
      </w:r>
      <w:r>
        <w:rPr>
          <w:rFonts w:eastAsia="Times New Roman"/>
          <w:szCs w:val="24"/>
        </w:rPr>
        <w:t>με,</w:t>
      </w:r>
      <w:r w:rsidRPr="00262EDE">
        <w:rPr>
          <w:rFonts w:eastAsia="Times New Roman"/>
          <w:szCs w:val="24"/>
        </w:rPr>
        <w:t xml:space="preserve"> κυρίες και κύριοι</w:t>
      </w:r>
      <w:r>
        <w:rPr>
          <w:rFonts w:eastAsia="Times New Roman"/>
          <w:szCs w:val="24"/>
        </w:rPr>
        <w:t xml:space="preserve">, στην Αίθουσα αυτή. </w:t>
      </w:r>
    </w:p>
    <w:p w14:paraId="01A9E236"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ΑΝΑΣΤΑΣΙΑ ΓΚΑΡΑ:</w:t>
      </w:r>
      <w:r>
        <w:rPr>
          <w:rFonts w:eastAsia="Times New Roman"/>
          <w:szCs w:val="24"/>
        </w:rPr>
        <w:t xml:space="preserve"> Τι όνειρα βλέπεις; </w:t>
      </w:r>
    </w:p>
    <w:p w14:paraId="01A9E237"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ΒΑΣΙΛΗΣ ΛΕΒΕΝΤΗΣ (Πρόεδρος της Ένωσης Κεντρώων):</w:t>
      </w:r>
      <w:r>
        <w:rPr>
          <w:rFonts w:eastAsia="Times New Roman"/>
          <w:szCs w:val="24"/>
        </w:rPr>
        <w:t xml:space="preserve"> Τι θέλετε τώρα; Τι διαμαρτύρεστε, ρε παιδιά; </w:t>
      </w:r>
    </w:p>
    <w:p w14:paraId="01A9E238"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ΑΝΑΣΤΑΣΙΑ ΓΚΑΡΑ:</w:t>
      </w:r>
      <w:r>
        <w:rPr>
          <w:rFonts w:eastAsia="Times New Roman"/>
          <w:szCs w:val="24"/>
        </w:rPr>
        <w:t xml:space="preserve"> Δεν διαμαρτύρομαι. Απορώ! </w:t>
      </w:r>
    </w:p>
    <w:p w14:paraId="01A9E239"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ΒΑΣΙΛ</w:t>
      </w:r>
      <w:r w:rsidRPr="00521242">
        <w:rPr>
          <w:rFonts w:eastAsia="Times New Roman"/>
          <w:b/>
          <w:szCs w:val="24"/>
        </w:rPr>
        <w:t>ΗΣ ΛΕΒΕΝΤΗΣ (Πρόεδρος της Ένωσης Κεντρώων):</w:t>
      </w:r>
      <w:r>
        <w:rPr>
          <w:rFonts w:eastAsia="Times New Roman"/>
          <w:b/>
          <w:szCs w:val="24"/>
        </w:rPr>
        <w:t xml:space="preserve"> </w:t>
      </w:r>
      <w:r>
        <w:rPr>
          <w:rFonts w:eastAsia="Times New Roman"/>
          <w:szCs w:val="24"/>
        </w:rPr>
        <w:t xml:space="preserve">Υπάρχει και έξω από την Αίθουσα να πάτε. Υπάρχει και καφενείο, αν διαμαρτύρεστε. Αν δεν αντέχετε να ακούτε κάποια πράγματα, υπάρχει και καφενείο, κυρία μου. Σας παρακαλώ. </w:t>
      </w:r>
    </w:p>
    <w:p w14:paraId="01A9E23A" w14:textId="77777777" w:rsidR="00887A51" w:rsidRDefault="009C255F">
      <w:pPr>
        <w:tabs>
          <w:tab w:val="center" w:pos="4753"/>
          <w:tab w:val="left" w:pos="6156"/>
        </w:tabs>
        <w:spacing w:after="0" w:line="600" w:lineRule="auto"/>
        <w:ind w:firstLine="720"/>
        <w:jc w:val="both"/>
        <w:rPr>
          <w:rFonts w:eastAsia="Times New Roman"/>
          <w:szCs w:val="24"/>
        </w:rPr>
      </w:pPr>
      <w:r w:rsidRPr="003851FA">
        <w:rPr>
          <w:rFonts w:eastAsia="Times New Roman"/>
          <w:b/>
          <w:szCs w:val="24"/>
        </w:rPr>
        <w:t xml:space="preserve">ΠΡΟΕΔΡΕΥΩΝ (Δημήτριος </w:t>
      </w:r>
      <w:proofErr w:type="spellStart"/>
      <w:r w:rsidRPr="003851FA">
        <w:rPr>
          <w:rFonts w:eastAsia="Times New Roman"/>
          <w:b/>
          <w:szCs w:val="24"/>
        </w:rPr>
        <w:t>Κρεμαστινός</w:t>
      </w:r>
      <w:proofErr w:type="spellEnd"/>
      <w:r w:rsidRPr="003851FA">
        <w:rPr>
          <w:rFonts w:eastAsia="Times New Roman"/>
          <w:b/>
          <w:szCs w:val="24"/>
        </w:rPr>
        <w:t>):</w:t>
      </w:r>
      <w:r>
        <w:rPr>
          <w:rFonts w:eastAsia="Times New Roman"/>
          <w:szCs w:val="24"/>
        </w:rPr>
        <w:t xml:space="preserve"> Παρα</w:t>
      </w:r>
      <w:r>
        <w:rPr>
          <w:rFonts w:eastAsia="Times New Roman"/>
          <w:szCs w:val="24"/>
        </w:rPr>
        <w:t xml:space="preserve">καλώ, μην διακόπτετε. </w:t>
      </w:r>
    </w:p>
    <w:p w14:paraId="01A9E23B"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ΒΑΣΙΛΗΣ ΛΕΒΕΝΤΗΣ (Πρόεδρος της Ένωσης Κεντρώων):</w:t>
      </w:r>
      <w:r>
        <w:rPr>
          <w:rFonts w:eastAsia="Times New Roman"/>
          <w:b/>
          <w:szCs w:val="24"/>
        </w:rPr>
        <w:t xml:space="preserve"> </w:t>
      </w:r>
      <w:r>
        <w:rPr>
          <w:rFonts w:eastAsia="Times New Roman"/>
          <w:szCs w:val="24"/>
        </w:rPr>
        <w:t>Εμείς γιατί καθόμαστε και σας ακούμε ήρεμα, εσάς, που όλη μέρα μιλάτε; Τι λέτε εσείς, σοφίες;</w:t>
      </w:r>
    </w:p>
    <w:p w14:paraId="01A9E23C" w14:textId="77777777" w:rsidR="00887A51" w:rsidRDefault="009C255F">
      <w:pPr>
        <w:tabs>
          <w:tab w:val="center" w:pos="4753"/>
          <w:tab w:val="left" w:pos="6156"/>
        </w:tabs>
        <w:spacing w:after="0" w:line="600" w:lineRule="auto"/>
        <w:ind w:firstLine="720"/>
        <w:jc w:val="both"/>
        <w:rPr>
          <w:rFonts w:eastAsia="Times New Roman"/>
          <w:szCs w:val="24"/>
        </w:rPr>
      </w:pPr>
      <w:r w:rsidRPr="003851FA">
        <w:rPr>
          <w:rFonts w:eastAsia="Times New Roman"/>
          <w:b/>
          <w:szCs w:val="24"/>
        </w:rPr>
        <w:t xml:space="preserve">ΠΡΟΕΔΡΕΥΩΝ (Δημήτριος </w:t>
      </w:r>
      <w:proofErr w:type="spellStart"/>
      <w:r w:rsidRPr="003851FA">
        <w:rPr>
          <w:rFonts w:eastAsia="Times New Roman"/>
          <w:b/>
          <w:szCs w:val="24"/>
        </w:rPr>
        <w:t>Κρεμαστινός</w:t>
      </w:r>
      <w:proofErr w:type="spellEnd"/>
      <w:r w:rsidRPr="003851FA">
        <w:rPr>
          <w:rFonts w:eastAsia="Times New Roman"/>
          <w:b/>
          <w:szCs w:val="24"/>
        </w:rPr>
        <w:t>):</w:t>
      </w:r>
      <w:r>
        <w:rPr>
          <w:rFonts w:eastAsia="Times New Roman"/>
          <w:szCs w:val="24"/>
        </w:rPr>
        <w:t xml:space="preserve"> Μην διακόπτετε, σας παρακαλώ. </w:t>
      </w:r>
    </w:p>
    <w:p w14:paraId="01A9E23D" w14:textId="77777777" w:rsidR="00887A51" w:rsidRDefault="009C255F">
      <w:pPr>
        <w:tabs>
          <w:tab w:val="center" w:pos="4753"/>
          <w:tab w:val="left" w:pos="6156"/>
        </w:tabs>
        <w:spacing w:after="0" w:line="600" w:lineRule="auto"/>
        <w:ind w:firstLine="720"/>
        <w:jc w:val="both"/>
        <w:rPr>
          <w:rFonts w:eastAsia="Times New Roman"/>
          <w:szCs w:val="24"/>
        </w:rPr>
      </w:pPr>
      <w:r>
        <w:rPr>
          <w:rFonts w:eastAsia="Times New Roman"/>
          <w:szCs w:val="24"/>
        </w:rPr>
        <w:lastRenderedPageBreak/>
        <w:t xml:space="preserve">Κύριε Πρόεδρε, συνεχίστε παρακαλώ. </w:t>
      </w:r>
    </w:p>
    <w:p w14:paraId="01A9E23E"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ΒΑΣΙΛΗΣ ΛΕΒΕΝΤΗΣ (Πρόεδρος της Ένωσης Κεντρώων):</w:t>
      </w:r>
      <w:r w:rsidRPr="00262EDE">
        <w:rPr>
          <w:rFonts w:eastAsia="Times New Roman"/>
          <w:szCs w:val="24"/>
        </w:rPr>
        <w:t xml:space="preserve"> </w:t>
      </w:r>
      <w:r>
        <w:rPr>
          <w:rFonts w:eastAsia="Times New Roman"/>
          <w:szCs w:val="24"/>
        </w:rPr>
        <w:t>Β</w:t>
      </w:r>
      <w:r w:rsidRPr="00262EDE">
        <w:rPr>
          <w:rFonts w:eastAsia="Times New Roman"/>
          <w:szCs w:val="24"/>
        </w:rPr>
        <w:t>γαίνει ο κ</w:t>
      </w:r>
      <w:r>
        <w:rPr>
          <w:rFonts w:eastAsia="Times New Roman"/>
          <w:szCs w:val="24"/>
        </w:rPr>
        <w:t>.</w:t>
      </w:r>
      <w:r w:rsidRPr="00262EDE">
        <w:rPr>
          <w:rFonts w:eastAsia="Times New Roman"/>
          <w:szCs w:val="24"/>
        </w:rPr>
        <w:t xml:space="preserve"> Δραγασάκης και μιλάει </w:t>
      </w:r>
      <w:r>
        <w:rPr>
          <w:rFonts w:eastAsia="Times New Roman"/>
          <w:szCs w:val="24"/>
        </w:rPr>
        <w:t>για</w:t>
      </w:r>
      <w:r w:rsidRPr="00262EDE">
        <w:rPr>
          <w:rFonts w:eastAsia="Times New Roman"/>
          <w:szCs w:val="24"/>
        </w:rPr>
        <w:t xml:space="preserve"> </w:t>
      </w:r>
      <w:proofErr w:type="spellStart"/>
      <w:r w:rsidRPr="00262EDE">
        <w:rPr>
          <w:rFonts w:eastAsia="Times New Roman"/>
          <w:szCs w:val="24"/>
        </w:rPr>
        <w:t>ανακεφαλαιοποίηση</w:t>
      </w:r>
      <w:proofErr w:type="spellEnd"/>
      <w:r w:rsidRPr="00262EDE">
        <w:rPr>
          <w:rFonts w:eastAsia="Times New Roman"/>
          <w:szCs w:val="24"/>
        </w:rPr>
        <w:t xml:space="preserve"> των τραπεζών</w:t>
      </w:r>
      <w:r>
        <w:rPr>
          <w:rFonts w:eastAsia="Times New Roman"/>
          <w:szCs w:val="24"/>
        </w:rPr>
        <w:t>, ότι πρέπει να γίνει, διότι υπάρχουν κίνδυνοι ακόμα και για κουρέματα. Τι είναι αυτά; Τι κινδυνολογίε</w:t>
      </w:r>
      <w:r>
        <w:rPr>
          <w:rFonts w:eastAsia="Times New Roman"/>
          <w:szCs w:val="24"/>
        </w:rPr>
        <w:t xml:space="preserve">ς είναι αυτές; Τι είδους καταστάσεις είναι αυτές προς τον ελληνικό λαό; Επί τόσα χρόνια κοιμάται </w:t>
      </w:r>
      <w:r w:rsidRPr="00262EDE">
        <w:rPr>
          <w:rFonts w:eastAsia="Times New Roman"/>
          <w:szCs w:val="24"/>
        </w:rPr>
        <w:t>το θέμα των κόκκινων δανείων και τώρα απειλείτ</w:t>
      </w:r>
      <w:r>
        <w:rPr>
          <w:rFonts w:eastAsia="Times New Roman"/>
          <w:szCs w:val="24"/>
        </w:rPr>
        <w:t xml:space="preserve">ε τις καταθέσεις του </w:t>
      </w:r>
      <w:r w:rsidRPr="00262EDE">
        <w:rPr>
          <w:rFonts w:eastAsia="Times New Roman"/>
          <w:szCs w:val="24"/>
        </w:rPr>
        <w:t>ελληνικού λαού</w:t>
      </w:r>
      <w:r>
        <w:rPr>
          <w:rFonts w:eastAsia="Times New Roman"/>
          <w:szCs w:val="24"/>
        </w:rPr>
        <w:t>;</w:t>
      </w:r>
      <w:r w:rsidRPr="00262EDE">
        <w:rPr>
          <w:rFonts w:eastAsia="Times New Roman"/>
          <w:szCs w:val="24"/>
        </w:rPr>
        <w:t xml:space="preserve"> Αυτή είναι η ασφάλεια που προσφέρει η Κυβέρνηση του κ</w:t>
      </w:r>
      <w:r>
        <w:rPr>
          <w:rFonts w:eastAsia="Times New Roman"/>
          <w:szCs w:val="24"/>
        </w:rPr>
        <w:t>.</w:t>
      </w:r>
      <w:r w:rsidRPr="00262EDE">
        <w:rPr>
          <w:rFonts w:eastAsia="Times New Roman"/>
          <w:szCs w:val="24"/>
        </w:rPr>
        <w:t xml:space="preserve"> Τσίπρα</w:t>
      </w:r>
      <w:r>
        <w:rPr>
          <w:rFonts w:eastAsia="Times New Roman"/>
          <w:szCs w:val="24"/>
        </w:rPr>
        <w:t>;</w:t>
      </w:r>
      <w:r w:rsidRPr="00262EDE">
        <w:rPr>
          <w:rFonts w:eastAsia="Times New Roman"/>
          <w:szCs w:val="24"/>
        </w:rPr>
        <w:t xml:space="preserve"> Αυτή είναι η </w:t>
      </w:r>
      <w:r w:rsidRPr="00262EDE">
        <w:rPr>
          <w:rFonts w:eastAsia="Times New Roman"/>
          <w:szCs w:val="24"/>
        </w:rPr>
        <w:t>ασφάλεια που προσφέρει</w:t>
      </w:r>
      <w:r>
        <w:rPr>
          <w:rFonts w:eastAsia="Times New Roman"/>
          <w:szCs w:val="24"/>
        </w:rPr>
        <w:t>;</w:t>
      </w:r>
      <w:r w:rsidRPr="00262EDE">
        <w:rPr>
          <w:rFonts w:eastAsia="Times New Roman"/>
          <w:szCs w:val="24"/>
        </w:rPr>
        <w:t xml:space="preserve"> </w:t>
      </w:r>
      <w:r>
        <w:rPr>
          <w:rFonts w:eastAsia="Times New Roman"/>
          <w:szCs w:val="24"/>
        </w:rPr>
        <w:t>Κ</w:t>
      </w:r>
      <w:r w:rsidRPr="00262EDE">
        <w:rPr>
          <w:rFonts w:eastAsia="Times New Roman"/>
          <w:szCs w:val="24"/>
        </w:rPr>
        <w:t>αι μετά βγαίνουν και λένε</w:t>
      </w:r>
      <w:r>
        <w:rPr>
          <w:rFonts w:eastAsia="Times New Roman"/>
          <w:szCs w:val="24"/>
        </w:rPr>
        <w:t>:</w:t>
      </w:r>
      <w:r w:rsidRPr="00262EDE">
        <w:rPr>
          <w:rFonts w:eastAsia="Times New Roman"/>
          <w:szCs w:val="24"/>
        </w:rPr>
        <w:t xml:space="preserve"> </w:t>
      </w:r>
      <w:r>
        <w:rPr>
          <w:rFonts w:eastAsia="Times New Roman"/>
          <w:szCs w:val="24"/>
        </w:rPr>
        <w:t>«</w:t>
      </w:r>
      <w:r w:rsidRPr="00262EDE">
        <w:rPr>
          <w:rFonts w:eastAsia="Times New Roman"/>
          <w:szCs w:val="24"/>
        </w:rPr>
        <w:t>Δεν εννοούσα</w:t>
      </w:r>
      <w:r>
        <w:rPr>
          <w:rFonts w:eastAsia="Times New Roman"/>
          <w:szCs w:val="24"/>
        </w:rPr>
        <w:t>με</w:t>
      </w:r>
      <w:r w:rsidRPr="00262EDE">
        <w:rPr>
          <w:rFonts w:eastAsia="Times New Roman"/>
          <w:szCs w:val="24"/>
        </w:rPr>
        <w:t xml:space="preserve"> αυτό</w:t>
      </w:r>
      <w:r>
        <w:rPr>
          <w:rFonts w:eastAsia="Times New Roman"/>
          <w:szCs w:val="24"/>
        </w:rPr>
        <w:t>,</w:t>
      </w:r>
      <w:r w:rsidRPr="00262EDE">
        <w:rPr>
          <w:rFonts w:eastAsia="Times New Roman"/>
          <w:szCs w:val="24"/>
        </w:rPr>
        <w:t xml:space="preserve"> </w:t>
      </w:r>
      <w:r>
        <w:rPr>
          <w:rFonts w:eastAsia="Times New Roman"/>
          <w:szCs w:val="24"/>
        </w:rPr>
        <w:t>εννοούσα</w:t>
      </w:r>
      <w:r w:rsidRPr="00262EDE">
        <w:rPr>
          <w:rFonts w:eastAsia="Times New Roman"/>
          <w:szCs w:val="24"/>
        </w:rPr>
        <w:t>με κάτι άλλο</w:t>
      </w:r>
      <w:r>
        <w:rPr>
          <w:rFonts w:eastAsia="Times New Roman"/>
          <w:szCs w:val="24"/>
        </w:rPr>
        <w:t>»,</w:t>
      </w:r>
      <w:r w:rsidRPr="00262EDE">
        <w:rPr>
          <w:rFonts w:eastAsia="Times New Roman"/>
          <w:szCs w:val="24"/>
        </w:rPr>
        <w:t xml:space="preserve"> χωρίς να λένε </w:t>
      </w:r>
      <w:r>
        <w:rPr>
          <w:rFonts w:eastAsia="Times New Roman"/>
          <w:szCs w:val="24"/>
        </w:rPr>
        <w:t>τ</w:t>
      </w:r>
      <w:r w:rsidRPr="00262EDE">
        <w:rPr>
          <w:rFonts w:eastAsia="Times New Roman"/>
          <w:szCs w:val="24"/>
        </w:rPr>
        <w:t>ι είναι αυτό που εννοούσ</w:t>
      </w:r>
      <w:r>
        <w:rPr>
          <w:rFonts w:eastAsia="Times New Roman"/>
          <w:szCs w:val="24"/>
        </w:rPr>
        <w:t xml:space="preserve">αν. Ένας Υπουργός πρέπει ή να έχει </w:t>
      </w:r>
      <w:r w:rsidRPr="00262EDE">
        <w:rPr>
          <w:rFonts w:eastAsia="Times New Roman"/>
          <w:szCs w:val="24"/>
        </w:rPr>
        <w:t>το στόμα του κλειστό ή όταν το ανοίγει</w:t>
      </w:r>
      <w:r>
        <w:rPr>
          <w:rFonts w:eastAsia="Times New Roman"/>
          <w:szCs w:val="24"/>
        </w:rPr>
        <w:t>,</w:t>
      </w:r>
      <w:r w:rsidRPr="00262EDE">
        <w:rPr>
          <w:rFonts w:eastAsia="Times New Roman"/>
          <w:szCs w:val="24"/>
        </w:rPr>
        <w:t xml:space="preserve"> να προσέχει τι λέει</w:t>
      </w:r>
      <w:r>
        <w:rPr>
          <w:rFonts w:eastAsia="Times New Roman"/>
          <w:szCs w:val="24"/>
        </w:rPr>
        <w:t>.</w:t>
      </w:r>
      <w:r w:rsidRPr="00262EDE">
        <w:rPr>
          <w:rFonts w:eastAsia="Times New Roman"/>
          <w:szCs w:val="24"/>
        </w:rPr>
        <w:t xml:space="preserve"> Αυτό λέει ο κανόνας</w:t>
      </w:r>
      <w:r>
        <w:rPr>
          <w:rFonts w:eastAsia="Times New Roman"/>
          <w:szCs w:val="24"/>
        </w:rPr>
        <w:t>,</w:t>
      </w:r>
      <w:r w:rsidRPr="00262EDE">
        <w:rPr>
          <w:rFonts w:eastAsia="Times New Roman"/>
          <w:szCs w:val="24"/>
        </w:rPr>
        <w:t xml:space="preserve"> για</w:t>
      </w:r>
      <w:r>
        <w:rPr>
          <w:rFonts w:eastAsia="Times New Roman"/>
          <w:szCs w:val="24"/>
        </w:rPr>
        <w:t>τί</w:t>
      </w:r>
      <w:r w:rsidRPr="00262EDE">
        <w:rPr>
          <w:rFonts w:eastAsia="Times New Roman"/>
          <w:szCs w:val="24"/>
        </w:rPr>
        <w:t xml:space="preserve"> </w:t>
      </w:r>
      <w:r>
        <w:rPr>
          <w:rFonts w:eastAsia="Times New Roman"/>
          <w:szCs w:val="24"/>
        </w:rPr>
        <w:t xml:space="preserve">η </w:t>
      </w:r>
      <w:r w:rsidRPr="00262EDE">
        <w:rPr>
          <w:rFonts w:eastAsia="Times New Roman"/>
          <w:szCs w:val="24"/>
        </w:rPr>
        <w:t>κοινωνία ακούει</w:t>
      </w:r>
      <w:r>
        <w:rPr>
          <w:rFonts w:eastAsia="Times New Roman"/>
          <w:szCs w:val="24"/>
        </w:rPr>
        <w:t>.</w:t>
      </w:r>
      <w:r w:rsidRPr="00262EDE">
        <w:rPr>
          <w:rFonts w:eastAsia="Times New Roman"/>
          <w:szCs w:val="24"/>
        </w:rPr>
        <w:t xml:space="preserve"> </w:t>
      </w:r>
    </w:p>
    <w:p w14:paraId="01A9E23F" w14:textId="77777777" w:rsidR="00887A51" w:rsidRDefault="009C255F">
      <w:pPr>
        <w:tabs>
          <w:tab w:val="center" w:pos="4753"/>
          <w:tab w:val="left" w:pos="6156"/>
        </w:tabs>
        <w:spacing w:after="0" w:line="600" w:lineRule="auto"/>
        <w:ind w:firstLine="720"/>
        <w:jc w:val="both"/>
        <w:rPr>
          <w:rFonts w:eastAsia="Times New Roman"/>
          <w:szCs w:val="24"/>
        </w:rPr>
      </w:pPr>
      <w:r w:rsidRPr="00781933">
        <w:rPr>
          <w:rFonts w:eastAsia="Times New Roman"/>
          <w:b/>
          <w:szCs w:val="24"/>
        </w:rPr>
        <w:t>ΓΕΩΡΓΙΟΣ ΑΜΥΡΑΣ:</w:t>
      </w:r>
      <w:r>
        <w:rPr>
          <w:rFonts w:eastAsia="Times New Roman"/>
          <w:szCs w:val="24"/>
        </w:rPr>
        <w:t xml:space="preserve"> Κύριε Πρόεδρε, ο χρόνος έκλεισε. </w:t>
      </w:r>
    </w:p>
    <w:p w14:paraId="01A9E240"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ΒΑΣΙΛΗΣ ΛΕΒΕΝΤΗΣ (Πρόεδρος της Ένωσης Κεντρώων):</w:t>
      </w:r>
      <w:r>
        <w:rPr>
          <w:rFonts w:eastAsia="Times New Roman"/>
          <w:b/>
          <w:szCs w:val="24"/>
        </w:rPr>
        <w:t xml:space="preserve"> </w:t>
      </w:r>
      <w:r>
        <w:rPr>
          <w:rFonts w:eastAsia="Times New Roman"/>
          <w:szCs w:val="24"/>
        </w:rPr>
        <w:t xml:space="preserve">Τι; Δεν ακούω τι λέει ο κ. </w:t>
      </w:r>
      <w:proofErr w:type="spellStart"/>
      <w:r>
        <w:rPr>
          <w:rFonts w:eastAsia="Times New Roman"/>
          <w:szCs w:val="24"/>
        </w:rPr>
        <w:t>Αμυράς</w:t>
      </w:r>
      <w:proofErr w:type="spellEnd"/>
      <w:r>
        <w:rPr>
          <w:rFonts w:eastAsia="Times New Roman"/>
          <w:szCs w:val="24"/>
        </w:rPr>
        <w:t xml:space="preserve">. </w:t>
      </w:r>
    </w:p>
    <w:p w14:paraId="01A9E241" w14:textId="77777777" w:rsidR="00887A51" w:rsidRDefault="009C255F">
      <w:pPr>
        <w:tabs>
          <w:tab w:val="center" w:pos="4753"/>
          <w:tab w:val="left" w:pos="6156"/>
        </w:tabs>
        <w:spacing w:after="0" w:line="600" w:lineRule="auto"/>
        <w:ind w:firstLine="720"/>
        <w:jc w:val="both"/>
        <w:rPr>
          <w:rFonts w:eastAsia="Times New Roman"/>
          <w:szCs w:val="24"/>
        </w:rPr>
      </w:pPr>
      <w:r w:rsidRPr="00996757">
        <w:rPr>
          <w:rFonts w:eastAsia="Times New Roman"/>
          <w:b/>
          <w:szCs w:val="24"/>
        </w:rPr>
        <w:lastRenderedPageBreak/>
        <w:t xml:space="preserve">ΠΡΟΕΔΡΕΥΩΝ (Δημήτριος </w:t>
      </w:r>
      <w:proofErr w:type="spellStart"/>
      <w:r w:rsidRPr="00996757">
        <w:rPr>
          <w:rFonts w:eastAsia="Times New Roman"/>
          <w:b/>
          <w:szCs w:val="24"/>
        </w:rPr>
        <w:t>Κρεμαστινός</w:t>
      </w:r>
      <w:proofErr w:type="spellEnd"/>
      <w:r w:rsidRPr="00996757">
        <w:rPr>
          <w:rFonts w:eastAsia="Times New Roman"/>
          <w:b/>
          <w:szCs w:val="24"/>
        </w:rPr>
        <w:t>)</w:t>
      </w:r>
      <w:r>
        <w:rPr>
          <w:rFonts w:eastAsia="Times New Roman"/>
          <w:b/>
          <w:szCs w:val="24"/>
        </w:rPr>
        <w:t xml:space="preserve">: </w:t>
      </w:r>
      <w:r>
        <w:rPr>
          <w:rFonts w:eastAsia="Times New Roman"/>
          <w:szCs w:val="24"/>
        </w:rPr>
        <w:t xml:space="preserve">Έκλεισε </w:t>
      </w:r>
      <w:r w:rsidRPr="00262EDE">
        <w:rPr>
          <w:rFonts w:eastAsia="Times New Roman"/>
          <w:szCs w:val="24"/>
        </w:rPr>
        <w:t>ο χρόνος μόνος του</w:t>
      </w:r>
      <w:r>
        <w:rPr>
          <w:rFonts w:eastAsia="Times New Roman"/>
          <w:szCs w:val="24"/>
        </w:rPr>
        <w:t>,</w:t>
      </w:r>
      <w:r w:rsidRPr="00262EDE">
        <w:rPr>
          <w:rFonts w:eastAsia="Times New Roman"/>
          <w:szCs w:val="24"/>
        </w:rPr>
        <w:t xml:space="preserve"> </w:t>
      </w:r>
      <w:r>
        <w:rPr>
          <w:rFonts w:eastAsia="Times New Roman"/>
          <w:szCs w:val="24"/>
        </w:rPr>
        <w:t>α</w:t>
      </w:r>
      <w:r w:rsidRPr="00262EDE">
        <w:rPr>
          <w:rFonts w:eastAsia="Times New Roman"/>
          <w:szCs w:val="24"/>
        </w:rPr>
        <w:t>υτόματα</w:t>
      </w:r>
      <w:r>
        <w:rPr>
          <w:rFonts w:eastAsia="Times New Roman"/>
          <w:szCs w:val="24"/>
        </w:rPr>
        <w:t>.</w:t>
      </w:r>
      <w:r w:rsidRPr="00262EDE">
        <w:rPr>
          <w:rFonts w:eastAsia="Times New Roman"/>
          <w:szCs w:val="24"/>
        </w:rPr>
        <w:t xml:space="preserve"> </w:t>
      </w:r>
      <w:r>
        <w:rPr>
          <w:rFonts w:eastAsia="Times New Roman"/>
          <w:szCs w:val="24"/>
        </w:rPr>
        <w:t>Ο</w:t>
      </w:r>
      <w:r w:rsidRPr="00262EDE">
        <w:rPr>
          <w:rFonts w:eastAsia="Times New Roman"/>
          <w:szCs w:val="24"/>
        </w:rPr>
        <w:t xml:space="preserve"> χρόνος που είχαμε βάλ</w:t>
      </w:r>
      <w:r w:rsidRPr="00262EDE">
        <w:rPr>
          <w:rFonts w:eastAsia="Times New Roman"/>
          <w:szCs w:val="24"/>
        </w:rPr>
        <w:t>ει</w:t>
      </w:r>
      <w:r>
        <w:rPr>
          <w:rFonts w:eastAsia="Times New Roman"/>
          <w:szCs w:val="24"/>
        </w:rPr>
        <w:t>,</w:t>
      </w:r>
      <w:r w:rsidRPr="00262EDE">
        <w:rPr>
          <w:rFonts w:eastAsia="Times New Roman"/>
          <w:szCs w:val="24"/>
        </w:rPr>
        <w:t xml:space="preserve"> έκλεισε</w:t>
      </w:r>
      <w:r>
        <w:rPr>
          <w:rFonts w:eastAsia="Times New Roman"/>
          <w:szCs w:val="24"/>
        </w:rPr>
        <w:t>.</w:t>
      </w:r>
    </w:p>
    <w:p w14:paraId="01A9E242"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ΒΑΣΙΛΗΣ ΛΕΒΕΝΤΗΣ (Πρόεδρος της Ένωσης Κεντρώων):</w:t>
      </w:r>
      <w:r>
        <w:rPr>
          <w:rFonts w:eastAsia="Times New Roman"/>
          <w:b/>
          <w:szCs w:val="24"/>
        </w:rPr>
        <w:t xml:space="preserve"> </w:t>
      </w:r>
      <w:r>
        <w:rPr>
          <w:rFonts w:eastAsia="Times New Roman"/>
          <w:szCs w:val="24"/>
        </w:rPr>
        <w:t xml:space="preserve">Και τι, εγώ τον έκλεισα; </w:t>
      </w:r>
    </w:p>
    <w:p w14:paraId="01A9E243" w14:textId="77777777" w:rsidR="00887A51" w:rsidRDefault="009C255F">
      <w:pPr>
        <w:tabs>
          <w:tab w:val="center" w:pos="4753"/>
          <w:tab w:val="left" w:pos="6156"/>
        </w:tabs>
        <w:spacing w:after="0" w:line="600" w:lineRule="auto"/>
        <w:ind w:firstLine="720"/>
        <w:jc w:val="both"/>
        <w:rPr>
          <w:rFonts w:eastAsia="Times New Roman"/>
          <w:szCs w:val="24"/>
        </w:rPr>
      </w:pPr>
      <w:r w:rsidRPr="00996757">
        <w:rPr>
          <w:rFonts w:eastAsia="Times New Roman"/>
          <w:b/>
          <w:szCs w:val="24"/>
        </w:rPr>
        <w:t xml:space="preserve">ΠΡΟΕΔΡΕΥΩΝ (Δημήτριος </w:t>
      </w:r>
      <w:proofErr w:type="spellStart"/>
      <w:r w:rsidRPr="00996757">
        <w:rPr>
          <w:rFonts w:eastAsia="Times New Roman"/>
          <w:b/>
          <w:szCs w:val="24"/>
        </w:rPr>
        <w:t>Κρεμαστινός</w:t>
      </w:r>
      <w:proofErr w:type="spellEnd"/>
      <w:r w:rsidRPr="00996757">
        <w:rPr>
          <w:rFonts w:eastAsia="Times New Roman"/>
          <w:b/>
          <w:szCs w:val="24"/>
        </w:rPr>
        <w:t>):</w:t>
      </w:r>
      <w:r>
        <w:rPr>
          <w:rFonts w:eastAsia="Times New Roman"/>
          <w:szCs w:val="24"/>
        </w:rPr>
        <w:t xml:space="preserve"> </w:t>
      </w:r>
      <w:r w:rsidRPr="00262EDE">
        <w:rPr>
          <w:rFonts w:eastAsia="Times New Roman"/>
          <w:szCs w:val="24"/>
        </w:rPr>
        <w:t>Όχι</w:t>
      </w:r>
      <w:r>
        <w:rPr>
          <w:rFonts w:eastAsia="Times New Roman"/>
          <w:szCs w:val="24"/>
        </w:rPr>
        <w:t>,</w:t>
      </w:r>
      <w:r w:rsidRPr="00262EDE">
        <w:rPr>
          <w:rFonts w:eastAsia="Times New Roman"/>
          <w:szCs w:val="24"/>
        </w:rPr>
        <w:t xml:space="preserve"> αυτόματα</w:t>
      </w:r>
      <w:r>
        <w:rPr>
          <w:rFonts w:eastAsia="Times New Roman"/>
          <w:szCs w:val="24"/>
        </w:rPr>
        <w:t>. Π</w:t>
      </w:r>
      <w:r w:rsidRPr="00262EDE">
        <w:rPr>
          <w:rFonts w:eastAsia="Times New Roman"/>
          <w:szCs w:val="24"/>
        </w:rPr>
        <w:t xml:space="preserve">ρος </w:t>
      </w:r>
      <w:r>
        <w:rPr>
          <w:rFonts w:eastAsia="Times New Roman"/>
          <w:szCs w:val="24"/>
        </w:rPr>
        <w:t>θ</w:t>
      </w:r>
      <w:r w:rsidRPr="00262EDE">
        <w:rPr>
          <w:rFonts w:eastAsia="Times New Roman"/>
          <w:szCs w:val="24"/>
        </w:rPr>
        <w:t>εού</w:t>
      </w:r>
      <w:r>
        <w:rPr>
          <w:rFonts w:eastAsia="Times New Roman"/>
          <w:szCs w:val="24"/>
        </w:rPr>
        <w:t>!</w:t>
      </w:r>
    </w:p>
    <w:p w14:paraId="01A9E244"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ΒΑΣΙΛΗΣ ΛΕΒΕΝΤΗΣ (Πρόεδρος της Ένωσης Κεντρώων):</w:t>
      </w:r>
      <w:r>
        <w:rPr>
          <w:rFonts w:eastAsia="Times New Roman"/>
          <w:b/>
          <w:szCs w:val="24"/>
        </w:rPr>
        <w:t xml:space="preserve"> </w:t>
      </w:r>
      <w:r>
        <w:rPr>
          <w:rFonts w:eastAsia="Times New Roman"/>
          <w:szCs w:val="24"/>
        </w:rPr>
        <w:t xml:space="preserve">Δεν ξέρω τι έκανε ο χρόνος. Εγώ ξέρω ότι </w:t>
      </w:r>
      <w:r w:rsidRPr="00262EDE">
        <w:rPr>
          <w:rFonts w:eastAsia="Times New Roman"/>
          <w:szCs w:val="24"/>
        </w:rPr>
        <w:t xml:space="preserve">ο Τσίπρας </w:t>
      </w:r>
      <w:r>
        <w:rPr>
          <w:rFonts w:eastAsia="Times New Roman"/>
          <w:szCs w:val="24"/>
        </w:rPr>
        <w:t xml:space="preserve">όταν </w:t>
      </w:r>
      <w:r w:rsidRPr="00262EDE">
        <w:rPr>
          <w:rFonts w:eastAsia="Times New Roman"/>
          <w:szCs w:val="24"/>
        </w:rPr>
        <w:t>μ</w:t>
      </w:r>
      <w:r w:rsidRPr="00262EDE">
        <w:rPr>
          <w:rFonts w:eastAsia="Times New Roman"/>
          <w:szCs w:val="24"/>
        </w:rPr>
        <w:t>ιλάει</w:t>
      </w:r>
      <w:r>
        <w:rPr>
          <w:rFonts w:eastAsia="Times New Roman"/>
          <w:szCs w:val="24"/>
        </w:rPr>
        <w:t>,</w:t>
      </w:r>
      <w:r w:rsidRPr="00262EDE">
        <w:rPr>
          <w:rFonts w:eastAsia="Times New Roman"/>
          <w:szCs w:val="24"/>
        </w:rPr>
        <w:t xml:space="preserve"> μιλάει </w:t>
      </w:r>
      <w:r>
        <w:rPr>
          <w:rFonts w:eastAsia="Times New Roman"/>
          <w:szCs w:val="24"/>
        </w:rPr>
        <w:t>δύο</w:t>
      </w:r>
      <w:r w:rsidRPr="00262EDE">
        <w:rPr>
          <w:rFonts w:eastAsia="Times New Roman"/>
          <w:szCs w:val="24"/>
        </w:rPr>
        <w:t xml:space="preserve"> ώρες</w:t>
      </w:r>
      <w:r>
        <w:rPr>
          <w:rFonts w:eastAsia="Times New Roman"/>
          <w:szCs w:val="24"/>
        </w:rPr>
        <w:t xml:space="preserve">. Θέλετε να μην μιλάμε; </w:t>
      </w:r>
    </w:p>
    <w:p w14:paraId="01A9E245" w14:textId="77777777" w:rsidR="00887A51" w:rsidRDefault="009C255F">
      <w:pPr>
        <w:tabs>
          <w:tab w:val="center" w:pos="4753"/>
          <w:tab w:val="left" w:pos="6156"/>
        </w:tabs>
        <w:spacing w:after="0" w:line="600" w:lineRule="auto"/>
        <w:ind w:firstLine="720"/>
        <w:jc w:val="both"/>
        <w:rPr>
          <w:rFonts w:eastAsia="Times New Roman"/>
          <w:szCs w:val="24"/>
        </w:rPr>
      </w:pPr>
      <w:r w:rsidRPr="00E77D08">
        <w:rPr>
          <w:rFonts w:eastAsia="Times New Roman"/>
          <w:b/>
          <w:szCs w:val="24"/>
        </w:rPr>
        <w:t xml:space="preserve">ΠΡΟΕΔΡΕΥΩΝ (Δημήτριος </w:t>
      </w:r>
      <w:proofErr w:type="spellStart"/>
      <w:r w:rsidRPr="00E77D08">
        <w:rPr>
          <w:rFonts w:eastAsia="Times New Roman"/>
          <w:b/>
          <w:szCs w:val="24"/>
        </w:rPr>
        <w:t>Κρεμαστινός</w:t>
      </w:r>
      <w:proofErr w:type="spellEnd"/>
      <w:r w:rsidRPr="00E77D08">
        <w:rPr>
          <w:rFonts w:eastAsia="Times New Roman"/>
          <w:b/>
          <w:szCs w:val="24"/>
        </w:rPr>
        <w:t>):</w:t>
      </w:r>
      <w:r>
        <w:rPr>
          <w:rFonts w:eastAsia="Times New Roman"/>
          <w:szCs w:val="24"/>
        </w:rPr>
        <w:t xml:space="preserve"> Όχι. Έκλεισε αυτόματα, κύριε Πρόεδρε. </w:t>
      </w:r>
    </w:p>
    <w:p w14:paraId="01A9E246" w14:textId="77777777" w:rsidR="00887A51" w:rsidRDefault="009C255F">
      <w:pPr>
        <w:tabs>
          <w:tab w:val="center" w:pos="4753"/>
          <w:tab w:val="left" w:pos="6156"/>
        </w:tabs>
        <w:spacing w:after="0" w:line="600" w:lineRule="auto"/>
        <w:ind w:firstLine="720"/>
        <w:jc w:val="both"/>
        <w:rPr>
          <w:rFonts w:eastAsia="Times New Roman"/>
          <w:szCs w:val="24"/>
        </w:rPr>
      </w:pPr>
      <w:r w:rsidRPr="00521242">
        <w:rPr>
          <w:rFonts w:eastAsia="Times New Roman"/>
          <w:b/>
          <w:szCs w:val="24"/>
        </w:rPr>
        <w:t>ΒΑΣΙΛΗΣ ΛΕΒΕΝΤΗΣ (Πρόεδρος της Ένωσης Κεντρώων):</w:t>
      </w:r>
      <w:r>
        <w:rPr>
          <w:rFonts w:eastAsia="Times New Roman"/>
          <w:b/>
          <w:szCs w:val="24"/>
        </w:rPr>
        <w:t xml:space="preserve"> </w:t>
      </w:r>
      <w:r>
        <w:rPr>
          <w:rFonts w:eastAsia="Times New Roman"/>
          <w:szCs w:val="24"/>
        </w:rPr>
        <w:t xml:space="preserve">Ξέρετε, </w:t>
      </w:r>
      <w:r w:rsidRPr="00262EDE">
        <w:rPr>
          <w:rFonts w:eastAsia="Times New Roman"/>
          <w:szCs w:val="24"/>
        </w:rPr>
        <w:t xml:space="preserve">έχω </w:t>
      </w:r>
      <w:r>
        <w:rPr>
          <w:rFonts w:eastAsia="Times New Roman"/>
          <w:szCs w:val="24"/>
        </w:rPr>
        <w:t>πει ότι</w:t>
      </w:r>
      <w:r w:rsidRPr="00262EDE">
        <w:rPr>
          <w:rFonts w:eastAsia="Times New Roman"/>
          <w:szCs w:val="24"/>
        </w:rPr>
        <w:t xml:space="preserve"> μετά τις εκλογές</w:t>
      </w:r>
      <w:r>
        <w:rPr>
          <w:rFonts w:eastAsia="Times New Roman"/>
          <w:szCs w:val="24"/>
        </w:rPr>
        <w:t>,</w:t>
      </w:r>
      <w:r w:rsidRPr="00262EDE">
        <w:rPr>
          <w:rFonts w:eastAsia="Times New Roman"/>
          <w:szCs w:val="24"/>
        </w:rPr>
        <w:t xml:space="preserve"> η Ένωση Κεντρώων </w:t>
      </w:r>
      <w:r>
        <w:rPr>
          <w:rFonts w:eastAsia="Times New Roman"/>
          <w:szCs w:val="24"/>
        </w:rPr>
        <w:t xml:space="preserve">δεν θα στηρίξει </w:t>
      </w:r>
      <w:r w:rsidRPr="00262EDE">
        <w:rPr>
          <w:rFonts w:eastAsia="Times New Roman"/>
          <w:szCs w:val="24"/>
        </w:rPr>
        <w:t>κυβέρνηση</w:t>
      </w:r>
      <w:r>
        <w:rPr>
          <w:rFonts w:eastAsia="Times New Roman"/>
          <w:szCs w:val="24"/>
        </w:rPr>
        <w:t>,</w:t>
      </w:r>
      <w:r w:rsidRPr="00262EDE">
        <w:rPr>
          <w:rFonts w:eastAsia="Times New Roman"/>
          <w:szCs w:val="24"/>
        </w:rPr>
        <w:t xml:space="preserve"> </w:t>
      </w:r>
      <w:r>
        <w:rPr>
          <w:rFonts w:eastAsia="Times New Roman"/>
          <w:szCs w:val="24"/>
        </w:rPr>
        <w:t>α</w:t>
      </w:r>
      <w:r w:rsidRPr="00262EDE">
        <w:rPr>
          <w:rFonts w:eastAsia="Times New Roman"/>
          <w:szCs w:val="24"/>
        </w:rPr>
        <w:t xml:space="preserve">ν </w:t>
      </w:r>
      <w:r w:rsidRPr="00262EDE">
        <w:rPr>
          <w:rFonts w:eastAsia="Times New Roman"/>
          <w:szCs w:val="24"/>
        </w:rPr>
        <w:t>δεν γίνει δημοψήφισμα για τις Πρέσπες</w:t>
      </w:r>
      <w:r>
        <w:rPr>
          <w:rFonts w:eastAsia="Times New Roman"/>
          <w:szCs w:val="24"/>
        </w:rPr>
        <w:t>.</w:t>
      </w:r>
      <w:r w:rsidRPr="00262EDE">
        <w:rPr>
          <w:rFonts w:eastAsia="Times New Roman"/>
          <w:szCs w:val="24"/>
        </w:rPr>
        <w:t xml:space="preserve"> </w:t>
      </w:r>
      <w:r>
        <w:rPr>
          <w:rFonts w:eastAsia="Times New Roman"/>
          <w:szCs w:val="24"/>
        </w:rPr>
        <w:t>Τ</w:t>
      </w:r>
      <w:r w:rsidRPr="00262EDE">
        <w:rPr>
          <w:rFonts w:eastAsia="Times New Roman"/>
          <w:szCs w:val="24"/>
        </w:rPr>
        <w:t>ο δημοψήφισμα το οποίο έπρεπε να κάνουμε πριν</w:t>
      </w:r>
      <w:r>
        <w:rPr>
          <w:rFonts w:eastAsia="Times New Roman"/>
          <w:szCs w:val="24"/>
        </w:rPr>
        <w:t>,</w:t>
      </w:r>
      <w:r w:rsidRPr="00262EDE">
        <w:rPr>
          <w:rFonts w:eastAsia="Times New Roman"/>
          <w:szCs w:val="24"/>
        </w:rPr>
        <w:t xml:space="preserve"> θα το κάνουμε μετά</w:t>
      </w:r>
      <w:r>
        <w:rPr>
          <w:rFonts w:eastAsia="Times New Roman"/>
          <w:szCs w:val="24"/>
        </w:rPr>
        <w:t>.</w:t>
      </w:r>
      <w:r w:rsidRPr="00262EDE">
        <w:rPr>
          <w:rFonts w:eastAsia="Times New Roman"/>
          <w:szCs w:val="24"/>
        </w:rPr>
        <w:t xml:space="preserve"> Κάποιος</w:t>
      </w:r>
      <w:r>
        <w:rPr>
          <w:rFonts w:eastAsia="Times New Roman"/>
          <w:szCs w:val="24"/>
        </w:rPr>
        <w:t>,</w:t>
      </w:r>
      <w:r w:rsidRPr="00262EDE">
        <w:rPr>
          <w:rFonts w:eastAsia="Times New Roman"/>
          <w:szCs w:val="24"/>
        </w:rPr>
        <w:t xml:space="preserve"> προφανώς είναι του ΣΥΡΙΖΑ</w:t>
      </w:r>
      <w:r>
        <w:rPr>
          <w:rFonts w:eastAsia="Times New Roman"/>
          <w:szCs w:val="24"/>
        </w:rPr>
        <w:t>, λέει: «Πώς και με τι ευκολία</w:t>
      </w:r>
      <w:r w:rsidRPr="00262EDE">
        <w:rPr>
          <w:rFonts w:eastAsia="Times New Roman"/>
          <w:szCs w:val="24"/>
        </w:rPr>
        <w:t xml:space="preserve"> ζητάς να γίνει δημοψήφισμα</w:t>
      </w:r>
      <w:r>
        <w:rPr>
          <w:rFonts w:eastAsia="Times New Roman"/>
          <w:szCs w:val="24"/>
        </w:rPr>
        <w:t>,</w:t>
      </w:r>
      <w:r w:rsidRPr="00262EDE">
        <w:rPr>
          <w:rFonts w:eastAsia="Times New Roman"/>
          <w:szCs w:val="24"/>
        </w:rPr>
        <w:t xml:space="preserve"> για </w:t>
      </w:r>
      <w:r>
        <w:rPr>
          <w:rFonts w:eastAsia="Times New Roman"/>
          <w:szCs w:val="24"/>
        </w:rPr>
        <w:t>μια</w:t>
      </w:r>
      <w:r w:rsidRPr="00262EDE">
        <w:rPr>
          <w:rFonts w:eastAsia="Times New Roman"/>
          <w:szCs w:val="24"/>
        </w:rPr>
        <w:t xml:space="preserve"> διεθνή σύμβαση</w:t>
      </w:r>
      <w:r>
        <w:rPr>
          <w:rFonts w:eastAsia="Times New Roman"/>
          <w:szCs w:val="24"/>
        </w:rPr>
        <w:t>;</w:t>
      </w:r>
      <w:r w:rsidRPr="00262EDE">
        <w:rPr>
          <w:rFonts w:eastAsia="Times New Roman"/>
          <w:szCs w:val="24"/>
        </w:rPr>
        <w:t xml:space="preserve"> Δεν φοβάσαι ότι μπορεί το ίδιο ν</w:t>
      </w:r>
      <w:r w:rsidRPr="00262EDE">
        <w:rPr>
          <w:rFonts w:eastAsia="Times New Roman"/>
          <w:szCs w:val="24"/>
        </w:rPr>
        <w:t xml:space="preserve">α κάνει </w:t>
      </w:r>
      <w:r w:rsidRPr="00262EDE">
        <w:rPr>
          <w:rFonts w:eastAsia="Times New Roman"/>
          <w:szCs w:val="24"/>
        </w:rPr>
        <w:lastRenderedPageBreak/>
        <w:t xml:space="preserve">ο Τούρκος </w:t>
      </w:r>
      <w:r>
        <w:rPr>
          <w:rFonts w:eastAsia="Times New Roman"/>
          <w:szCs w:val="24"/>
        </w:rPr>
        <w:t xml:space="preserve">με τη </w:t>
      </w:r>
      <w:r w:rsidRPr="00262EDE">
        <w:rPr>
          <w:rFonts w:eastAsia="Times New Roman"/>
          <w:szCs w:val="24"/>
        </w:rPr>
        <w:t xml:space="preserve">Συνθήκη της </w:t>
      </w:r>
      <w:proofErr w:type="spellStart"/>
      <w:r w:rsidRPr="00262EDE">
        <w:rPr>
          <w:rFonts w:eastAsia="Times New Roman"/>
          <w:szCs w:val="24"/>
        </w:rPr>
        <w:t>Λ</w:t>
      </w:r>
      <w:r>
        <w:rPr>
          <w:rFonts w:eastAsia="Times New Roman"/>
          <w:szCs w:val="24"/>
        </w:rPr>
        <w:t>ω</w:t>
      </w:r>
      <w:r w:rsidRPr="00262EDE">
        <w:rPr>
          <w:rFonts w:eastAsia="Times New Roman"/>
          <w:szCs w:val="24"/>
        </w:rPr>
        <w:t>ζάνης</w:t>
      </w:r>
      <w:proofErr w:type="spellEnd"/>
      <w:r>
        <w:rPr>
          <w:rFonts w:eastAsia="Times New Roman"/>
          <w:szCs w:val="24"/>
        </w:rPr>
        <w:t xml:space="preserve">;» Μα, </w:t>
      </w:r>
      <w:r w:rsidRPr="00262EDE">
        <w:rPr>
          <w:rFonts w:eastAsia="Times New Roman"/>
          <w:szCs w:val="24"/>
        </w:rPr>
        <w:t xml:space="preserve">η Συνθήκη της </w:t>
      </w:r>
      <w:proofErr w:type="spellStart"/>
      <w:r w:rsidRPr="00262EDE">
        <w:rPr>
          <w:rFonts w:eastAsia="Times New Roman"/>
          <w:szCs w:val="24"/>
        </w:rPr>
        <w:t>Λ</w:t>
      </w:r>
      <w:r>
        <w:rPr>
          <w:rFonts w:eastAsia="Times New Roman"/>
          <w:szCs w:val="24"/>
        </w:rPr>
        <w:t>ω</w:t>
      </w:r>
      <w:r w:rsidRPr="00262EDE">
        <w:rPr>
          <w:rFonts w:eastAsia="Times New Roman"/>
          <w:szCs w:val="24"/>
        </w:rPr>
        <w:t>ζάνης</w:t>
      </w:r>
      <w:proofErr w:type="spellEnd"/>
      <w:r w:rsidRPr="00262EDE">
        <w:rPr>
          <w:rFonts w:eastAsia="Times New Roman"/>
          <w:szCs w:val="24"/>
        </w:rPr>
        <w:t xml:space="preserve"> έγινε μετά από πόλεμο</w:t>
      </w:r>
      <w:r>
        <w:rPr>
          <w:rFonts w:eastAsia="Times New Roman"/>
          <w:szCs w:val="24"/>
        </w:rPr>
        <w:t>,</w:t>
      </w:r>
      <w:r w:rsidRPr="00262EDE">
        <w:rPr>
          <w:rFonts w:eastAsia="Times New Roman"/>
          <w:szCs w:val="24"/>
        </w:rPr>
        <w:t xml:space="preserve"> </w:t>
      </w:r>
      <w:r>
        <w:rPr>
          <w:rFonts w:eastAsia="Times New Roman"/>
          <w:szCs w:val="24"/>
        </w:rPr>
        <w:t>γ</w:t>
      </w:r>
      <w:r w:rsidRPr="00262EDE">
        <w:rPr>
          <w:rFonts w:eastAsia="Times New Roman"/>
          <w:szCs w:val="24"/>
        </w:rPr>
        <w:t>ια το κλείσιμο μιας υπόθεσης</w:t>
      </w:r>
      <w:r>
        <w:rPr>
          <w:rFonts w:eastAsia="Times New Roman"/>
          <w:szCs w:val="24"/>
        </w:rPr>
        <w:t>,</w:t>
      </w:r>
      <w:r w:rsidRPr="00262EDE">
        <w:rPr>
          <w:rFonts w:eastAsia="Times New Roman"/>
          <w:szCs w:val="24"/>
        </w:rPr>
        <w:t xml:space="preserve"> ενώ εδώ οι Πρέσπες έγιναν εν καιρώ </w:t>
      </w:r>
      <w:r>
        <w:rPr>
          <w:rFonts w:eastAsia="Times New Roman"/>
          <w:szCs w:val="24"/>
        </w:rPr>
        <w:t>ε</w:t>
      </w:r>
      <w:r w:rsidRPr="00262EDE">
        <w:rPr>
          <w:rFonts w:eastAsia="Times New Roman"/>
          <w:szCs w:val="24"/>
        </w:rPr>
        <w:t>ιρήνης</w:t>
      </w:r>
      <w:r>
        <w:rPr>
          <w:rFonts w:eastAsia="Times New Roman"/>
          <w:szCs w:val="24"/>
        </w:rPr>
        <w:t>,</w:t>
      </w:r>
      <w:r w:rsidRPr="00262EDE">
        <w:rPr>
          <w:rFonts w:eastAsia="Times New Roman"/>
          <w:szCs w:val="24"/>
        </w:rPr>
        <w:t xml:space="preserve"> ως </w:t>
      </w:r>
      <w:r>
        <w:rPr>
          <w:rFonts w:eastAsia="Times New Roman"/>
          <w:szCs w:val="24"/>
        </w:rPr>
        <w:t>μειοδοτική</w:t>
      </w:r>
      <w:r w:rsidRPr="00262EDE">
        <w:rPr>
          <w:rFonts w:eastAsia="Times New Roman"/>
          <w:szCs w:val="24"/>
        </w:rPr>
        <w:t xml:space="preserve"> παραχώρηση</w:t>
      </w:r>
      <w:r>
        <w:rPr>
          <w:rFonts w:eastAsia="Times New Roman"/>
          <w:szCs w:val="24"/>
        </w:rPr>
        <w:t>,</w:t>
      </w:r>
      <w:r w:rsidRPr="00262EDE">
        <w:rPr>
          <w:rFonts w:eastAsia="Times New Roman"/>
          <w:szCs w:val="24"/>
        </w:rPr>
        <w:t xml:space="preserve"> εις βάρος των συμφερόντων της Ελλάδος</w:t>
      </w:r>
      <w:r>
        <w:rPr>
          <w:rFonts w:eastAsia="Times New Roman"/>
          <w:szCs w:val="24"/>
        </w:rPr>
        <w:t>!</w:t>
      </w:r>
      <w:r w:rsidRPr="00262EDE">
        <w:rPr>
          <w:rFonts w:eastAsia="Times New Roman"/>
          <w:szCs w:val="24"/>
        </w:rPr>
        <w:t xml:space="preserve"> Συγκρίν</w:t>
      </w:r>
      <w:r>
        <w:rPr>
          <w:rFonts w:eastAsia="Times New Roman"/>
          <w:szCs w:val="24"/>
        </w:rPr>
        <w:t xml:space="preserve">ουμε μια </w:t>
      </w:r>
      <w:r w:rsidRPr="00262EDE">
        <w:rPr>
          <w:rFonts w:eastAsia="Times New Roman"/>
          <w:szCs w:val="24"/>
        </w:rPr>
        <w:t>σύμβα</w:t>
      </w:r>
      <w:r w:rsidRPr="00262EDE">
        <w:rPr>
          <w:rFonts w:eastAsia="Times New Roman"/>
          <w:szCs w:val="24"/>
        </w:rPr>
        <w:t>ση που κλείνει τον πόλεμο</w:t>
      </w:r>
      <w:r>
        <w:rPr>
          <w:rFonts w:eastAsia="Times New Roman"/>
          <w:szCs w:val="24"/>
        </w:rPr>
        <w:t xml:space="preserve"> με μια παραχώρηση εν καιρώ ειρήνης, μήπως δημιουργήσει </w:t>
      </w:r>
      <w:r w:rsidRPr="00262EDE">
        <w:rPr>
          <w:rFonts w:eastAsia="Times New Roman"/>
          <w:szCs w:val="24"/>
        </w:rPr>
        <w:t>το δικαίωμα στ</w:t>
      </w:r>
      <w:r>
        <w:rPr>
          <w:rFonts w:eastAsia="Times New Roman"/>
          <w:szCs w:val="24"/>
        </w:rPr>
        <w:t xml:space="preserve">ην Τουρκία να θέσει θέμα για τη Συνθήκη της </w:t>
      </w:r>
      <w:proofErr w:type="spellStart"/>
      <w:r w:rsidRPr="00262EDE">
        <w:rPr>
          <w:rFonts w:eastAsia="Times New Roman"/>
          <w:szCs w:val="24"/>
        </w:rPr>
        <w:t>Λ</w:t>
      </w:r>
      <w:r>
        <w:rPr>
          <w:rFonts w:eastAsia="Times New Roman"/>
          <w:szCs w:val="24"/>
        </w:rPr>
        <w:t>ω</w:t>
      </w:r>
      <w:r w:rsidRPr="00262EDE">
        <w:rPr>
          <w:rFonts w:eastAsia="Times New Roman"/>
          <w:szCs w:val="24"/>
        </w:rPr>
        <w:t>ζάνη</w:t>
      </w:r>
      <w:r>
        <w:rPr>
          <w:rFonts w:eastAsia="Times New Roman"/>
          <w:szCs w:val="24"/>
        </w:rPr>
        <w:t>ς</w:t>
      </w:r>
      <w:proofErr w:type="spellEnd"/>
      <w:r>
        <w:rPr>
          <w:rFonts w:eastAsia="Times New Roman"/>
          <w:szCs w:val="24"/>
        </w:rPr>
        <w:t xml:space="preserve">; Σοβαρολογούμε; </w:t>
      </w:r>
    </w:p>
    <w:p w14:paraId="01A9E247" w14:textId="77777777" w:rsidR="00887A51" w:rsidRDefault="009C255F">
      <w:pPr>
        <w:tabs>
          <w:tab w:val="center" w:pos="4753"/>
          <w:tab w:val="left" w:pos="6156"/>
        </w:tabs>
        <w:spacing w:after="0" w:line="600" w:lineRule="auto"/>
        <w:ind w:firstLine="720"/>
        <w:jc w:val="both"/>
        <w:rPr>
          <w:rFonts w:eastAsia="Times New Roman"/>
          <w:color w:val="222222"/>
          <w:szCs w:val="24"/>
          <w:shd w:val="clear" w:color="auto" w:fill="FFFFFF"/>
        </w:rPr>
      </w:pPr>
      <w:r>
        <w:rPr>
          <w:rFonts w:eastAsia="Times New Roman"/>
          <w:szCs w:val="24"/>
        </w:rPr>
        <w:t>Ο</w:t>
      </w:r>
      <w:r w:rsidRPr="00262EDE">
        <w:rPr>
          <w:rFonts w:eastAsia="Times New Roman"/>
          <w:szCs w:val="24"/>
        </w:rPr>
        <w:t xml:space="preserve"> κ</w:t>
      </w:r>
      <w:r>
        <w:rPr>
          <w:rFonts w:eastAsia="Times New Roman"/>
          <w:szCs w:val="24"/>
        </w:rPr>
        <w:t>.</w:t>
      </w:r>
      <w:r w:rsidRPr="00262EDE">
        <w:rPr>
          <w:rFonts w:eastAsia="Times New Roman"/>
          <w:szCs w:val="24"/>
        </w:rPr>
        <w:t xml:space="preserve"> Μητσοτάκης</w:t>
      </w:r>
      <w:r>
        <w:rPr>
          <w:rFonts w:eastAsia="Times New Roman"/>
          <w:szCs w:val="24"/>
        </w:rPr>
        <w:t xml:space="preserve"> δέχθηκε</w:t>
      </w:r>
      <w:r w:rsidRPr="00262EDE">
        <w:rPr>
          <w:rFonts w:eastAsia="Times New Roman"/>
          <w:szCs w:val="24"/>
        </w:rPr>
        <w:t xml:space="preserve"> προ ημερών τον κ</w:t>
      </w:r>
      <w:r>
        <w:rPr>
          <w:rFonts w:eastAsia="Times New Roman"/>
          <w:szCs w:val="24"/>
        </w:rPr>
        <w:t>.</w:t>
      </w:r>
      <w:r w:rsidRPr="00262EDE">
        <w:rPr>
          <w:rFonts w:eastAsia="Times New Roman"/>
          <w:szCs w:val="24"/>
        </w:rPr>
        <w:t xml:space="preserve"> Βέμπερ </w:t>
      </w:r>
      <w:r>
        <w:rPr>
          <w:rFonts w:eastAsia="Times New Roman"/>
          <w:szCs w:val="24"/>
        </w:rPr>
        <w:t>-νομίζω-</w:t>
      </w:r>
      <w:r w:rsidRPr="00262EDE">
        <w:rPr>
          <w:rFonts w:eastAsia="Times New Roman"/>
          <w:szCs w:val="24"/>
        </w:rPr>
        <w:t xml:space="preserve"> και έδωσε </w:t>
      </w:r>
      <w:r>
        <w:rPr>
          <w:rFonts w:eastAsia="Times New Roman"/>
          <w:szCs w:val="24"/>
        </w:rPr>
        <w:t>μια</w:t>
      </w:r>
      <w:r w:rsidRPr="00262EDE">
        <w:rPr>
          <w:rFonts w:eastAsia="Times New Roman"/>
          <w:szCs w:val="24"/>
        </w:rPr>
        <w:t xml:space="preserve"> συνέντευξη ο </w:t>
      </w:r>
      <w:r>
        <w:rPr>
          <w:rFonts w:eastAsia="Times New Roman"/>
          <w:szCs w:val="24"/>
        </w:rPr>
        <w:t xml:space="preserve">κ. Βέμπερ σε κάποιο κανάλι. Τον ρώτησαν, λοιπόν: «Ο Μητσοτάκης </w:t>
      </w:r>
      <w:r w:rsidRPr="00262EDE">
        <w:rPr>
          <w:rFonts w:eastAsia="Times New Roman"/>
          <w:szCs w:val="24"/>
        </w:rPr>
        <w:t>δεν ψήφισε τις Πρέσπες</w:t>
      </w:r>
      <w:r>
        <w:rPr>
          <w:rFonts w:eastAsia="Times New Roman"/>
          <w:szCs w:val="24"/>
        </w:rPr>
        <w:t xml:space="preserve">. Εσείς στην Ευρώπη είστε υπέρ των Πρεσπών. Τι </w:t>
      </w:r>
      <w:proofErr w:type="spellStart"/>
      <w:r>
        <w:rPr>
          <w:rFonts w:eastAsia="Times New Roman"/>
          <w:szCs w:val="24"/>
        </w:rPr>
        <w:t>γίνεται;</w:t>
      </w:r>
      <w:r w:rsidRPr="003C0967">
        <w:rPr>
          <w:rFonts w:eastAsia="Times New Roman"/>
          <w:color w:val="222222"/>
          <w:szCs w:val="24"/>
          <w:shd w:val="clear" w:color="auto" w:fill="FFFFFF"/>
        </w:rPr>
        <w:t>Πώς</w:t>
      </w:r>
      <w:proofErr w:type="spellEnd"/>
      <w:r w:rsidRPr="003C0967">
        <w:rPr>
          <w:rFonts w:eastAsia="Times New Roman"/>
          <w:color w:val="222222"/>
          <w:szCs w:val="24"/>
          <w:shd w:val="clear" w:color="auto" w:fill="FFFFFF"/>
        </w:rPr>
        <w:t xml:space="preserve"> ένα μέλος του Ευρωπαϊκού Λαϊκού Κόμματος δεν ψηφίζει Πρέσπες, ενώ εσείς είστε υπέρ των Πρεσπών; Τελικώς τι πιστε</w:t>
      </w:r>
      <w:r w:rsidRPr="003C0967">
        <w:rPr>
          <w:rFonts w:eastAsia="Times New Roman"/>
          <w:color w:val="222222"/>
          <w:szCs w:val="24"/>
          <w:shd w:val="clear" w:color="auto" w:fill="FFFFFF"/>
        </w:rPr>
        <w:t xml:space="preserve">ύετε για τις Πρέσπες;» Και απάντησε ο κ. Βέμπερ ότι </w:t>
      </w:r>
      <w:r>
        <w:rPr>
          <w:rFonts w:eastAsia="Times New Roman"/>
          <w:color w:val="222222"/>
          <w:szCs w:val="24"/>
          <w:shd w:val="clear" w:color="auto" w:fill="FFFFFF"/>
        </w:rPr>
        <w:t>«</w:t>
      </w:r>
      <w:r w:rsidRPr="003C0967">
        <w:rPr>
          <w:rFonts w:eastAsia="Times New Roman"/>
          <w:color w:val="222222"/>
          <w:szCs w:val="24"/>
          <w:shd w:val="clear" w:color="auto" w:fill="FFFFFF"/>
        </w:rPr>
        <w:t>θεωρούμε ότι δημιουργεί σταθερότητα στην περιοχή η Συνθήκη των Πρεσπών</w:t>
      </w:r>
      <w:r>
        <w:rPr>
          <w:rFonts w:eastAsia="Times New Roman"/>
          <w:color w:val="222222"/>
          <w:szCs w:val="24"/>
          <w:shd w:val="clear" w:color="auto" w:fill="FFFFFF"/>
        </w:rPr>
        <w:t>»</w:t>
      </w:r>
      <w:r w:rsidRPr="003C0967">
        <w:rPr>
          <w:rFonts w:eastAsia="Times New Roman"/>
          <w:color w:val="222222"/>
          <w:szCs w:val="24"/>
          <w:shd w:val="clear" w:color="auto" w:fill="FFFFFF"/>
        </w:rPr>
        <w:t>.</w:t>
      </w:r>
    </w:p>
    <w:p w14:paraId="01A9E248"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Καλά, αφού είστε μέλη του Ευρωπαϊκού Λαϊκού Κόμματος και αφού θεωρείτε ότι είναι κακές οι Πρέσπες, δεν μπορού</w:t>
      </w:r>
      <w:r>
        <w:rPr>
          <w:rFonts w:eastAsia="Times New Roman"/>
          <w:color w:val="222222"/>
          <w:szCs w:val="24"/>
          <w:shd w:val="clear" w:color="auto" w:fill="FFFFFF"/>
        </w:rPr>
        <w:lastRenderedPageBreak/>
        <w:t xml:space="preserve">σατε να πείσετε τους </w:t>
      </w:r>
      <w:r>
        <w:rPr>
          <w:rFonts w:eastAsia="Times New Roman"/>
          <w:color w:val="222222"/>
          <w:szCs w:val="24"/>
          <w:shd w:val="clear" w:color="auto" w:fill="FFFFFF"/>
        </w:rPr>
        <w:t>συναδέλφους σας στην Ευρώπη, τους ομοϊδεάτες σας, ότι είναι οι Πρέσπες κακές; Είναι σωστό να έρχεται εδώ και να λέει ότι είναι καλές οι Πρέσπες;</w:t>
      </w:r>
    </w:p>
    <w:p w14:paraId="01A9E249"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πω ένα παράδειγμα. Αυτό είναι προσβολή εις βάρος σας, εις βάρος της Νέας Δημοκρατίας. Εγώ αν ανήκα σε κό</w:t>
      </w:r>
      <w:r>
        <w:rPr>
          <w:rFonts w:eastAsia="Times New Roman"/>
          <w:color w:val="222222"/>
          <w:szCs w:val="24"/>
          <w:shd w:val="clear" w:color="auto" w:fill="FFFFFF"/>
        </w:rPr>
        <w:t>μμα και ερχόταν ο Πρόεδρος του Ευρωπαϊκού Κόμματος και έλεγε ότι είναι καλές οι Πρέσπες, θα διέγραφα τη Νέα Δημοκρατία, το κόμμα μου δηλαδή, από την ομάδα αυτή. Είναι μείζον το θέμα.</w:t>
      </w:r>
    </w:p>
    <w:p w14:paraId="01A9E24A"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Ένωση Κεντρώων ανήκει στο </w:t>
      </w:r>
      <w:r>
        <w:rPr>
          <w:rFonts w:eastAsia="Times New Roman"/>
          <w:color w:val="222222"/>
          <w:szCs w:val="24"/>
          <w:shd w:val="clear" w:color="auto" w:fill="FFFFFF"/>
          <w:lang w:val="en-US"/>
        </w:rPr>
        <w:t>EDP</w:t>
      </w:r>
      <w:r w:rsidRPr="00AD67C9">
        <w:rPr>
          <w:rFonts w:eastAsia="Times New Roman"/>
          <w:color w:val="222222"/>
          <w:szCs w:val="24"/>
          <w:shd w:val="clear" w:color="auto" w:fill="FFFFFF"/>
        </w:rPr>
        <w:t>,</w:t>
      </w:r>
      <w:r>
        <w:rPr>
          <w:rFonts w:eastAsia="Times New Roman"/>
          <w:color w:val="222222"/>
          <w:szCs w:val="24"/>
          <w:shd w:val="clear" w:color="auto" w:fill="FFFFFF"/>
        </w:rPr>
        <w:t xml:space="preserve"> ξέρετε. Το</w:t>
      </w:r>
      <w:r w:rsidRPr="00AD67C9">
        <w:rPr>
          <w:rFonts w:eastAsia="Times New Roman"/>
          <w:color w:val="222222"/>
          <w:szCs w:val="24"/>
          <w:shd w:val="clear" w:color="auto" w:fill="FFFFFF"/>
        </w:rPr>
        <w:t xml:space="preserve"> </w:t>
      </w:r>
      <w:r>
        <w:rPr>
          <w:rFonts w:eastAsia="Times New Roman"/>
          <w:color w:val="222222"/>
          <w:szCs w:val="24"/>
          <w:shd w:val="clear" w:color="auto" w:fill="FFFFFF"/>
          <w:lang w:val="en-US"/>
        </w:rPr>
        <w:t>EDP</w:t>
      </w:r>
      <w:r w:rsidRPr="00AD67C9">
        <w:rPr>
          <w:rFonts w:eastAsia="Times New Roman"/>
          <w:color w:val="222222"/>
          <w:szCs w:val="24"/>
          <w:shd w:val="clear" w:color="auto" w:fill="FFFFFF"/>
        </w:rPr>
        <w:t xml:space="preserve"> </w:t>
      </w:r>
      <w:r>
        <w:rPr>
          <w:rFonts w:eastAsia="Times New Roman"/>
          <w:color w:val="222222"/>
          <w:szCs w:val="24"/>
          <w:shd w:val="clear" w:color="auto" w:fill="FFFFFF"/>
        </w:rPr>
        <w:t>συνεδρίασε χθες στο Μπιλμ</w:t>
      </w:r>
      <w:r>
        <w:rPr>
          <w:rFonts w:eastAsia="Times New Roman"/>
          <w:color w:val="222222"/>
          <w:szCs w:val="24"/>
          <w:shd w:val="clear" w:color="auto" w:fill="FFFFFF"/>
        </w:rPr>
        <w:t>πάο. Ζήτησα στο Μανιφέστο να μπει επιφύλαξη για τις Πρέσπες ότι η Ένωση Κεντρώων θα ζητήσει δημοψήφισμα μετά τις εκλογές. Είπαν οι Γάλλοι, οι Γερμανοί και οι άλλοι ότι δεν είναι δυνατόν, γιατί θεωρείται το θέμα κλειστό. Όταν μου ήρθε αυτή η είδηση, έστειλα</w:t>
      </w:r>
      <w:r>
        <w:rPr>
          <w:rFonts w:eastAsia="Times New Roman"/>
          <w:color w:val="222222"/>
          <w:szCs w:val="24"/>
          <w:shd w:val="clear" w:color="auto" w:fill="FFFFFF"/>
        </w:rPr>
        <w:t xml:space="preserve"> στον αντιπρόσωπό μου εκεί να αποσυρθεί η Ένωση Κεντρώων από το </w:t>
      </w:r>
      <w:r>
        <w:rPr>
          <w:rFonts w:eastAsia="Times New Roman"/>
          <w:color w:val="222222"/>
          <w:szCs w:val="24"/>
          <w:shd w:val="clear" w:color="auto" w:fill="FFFFFF"/>
          <w:lang w:val="en-US"/>
        </w:rPr>
        <w:t>EDP</w:t>
      </w:r>
      <w:r w:rsidRPr="00AD67C9">
        <w:rPr>
          <w:rFonts w:eastAsia="Times New Roman"/>
          <w:color w:val="222222"/>
          <w:szCs w:val="24"/>
          <w:shd w:val="clear" w:color="auto" w:fill="FFFFFF"/>
        </w:rPr>
        <w:t xml:space="preserve">. </w:t>
      </w:r>
      <w:r>
        <w:rPr>
          <w:rFonts w:eastAsia="Times New Roman"/>
          <w:color w:val="222222"/>
          <w:szCs w:val="24"/>
          <w:shd w:val="clear" w:color="auto" w:fill="FFFFFF"/>
        </w:rPr>
        <w:t xml:space="preserve">Το ακούτε; Και ξέρετε τι αποφάσισαν; Να το συζητήσουμε στην επόμενη σύνοδο τον Απρίλιο. Όταν πιέσεις υπέρ της χώρας σου, βρίσκεις </w:t>
      </w:r>
      <w:r>
        <w:rPr>
          <w:rFonts w:eastAsia="Times New Roman"/>
          <w:color w:val="222222"/>
          <w:szCs w:val="24"/>
          <w:shd w:val="clear" w:color="auto" w:fill="FFFFFF"/>
        </w:rPr>
        <w:lastRenderedPageBreak/>
        <w:t>λύσεις, όταν είσαι ενδοτικός και υποχωρητικός, δεν βρίσκε</w:t>
      </w:r>
      <w:r>
        <w:rPr>
          <w:rFonts w:eastAsia="Times New Roman"/>
          <w:color w:val="222222"/>
          <w:szCs w:val="24"/>
          <w:shd w:val="clear" w:color="auto" w:fill="FFFFFF"/>
        </w:rPr>
        <w:t xml:space="preserve">ις λύσεις. Έτσι είναι. Απείλησα με έξοδο της Ένωσης Κεντρώων από το </w:t>
      </w:r>
      <w:r>
        <w:rPr>
          <w:rFonts w:eastAsia="Times New Roman"/>
          <w:color w:val="222222"/>
          <w:szCs w:val="24"/>
          <w:shd w:val="clear" w:color="auto" w:fill="FFFFFF"/>
          <w:lang w:val="en-US"/>
        </w:rPr>
        <w:t>EDP</w:t>
      </w:r>
      <w:r>
        <w:rPr>
          <w:rFonts w:eastAsia="Times New Roman"/>
          <w:color w:val="222222"/>
          <w:szCs w:val="24"/>
          <w:shd w:val="clear" w:color="auto" w:fill="FFFFFF"/>
        </w:rPr>
        <w:t>, διότι δεν μπορούσα να ανήκω εις έναν όμιλο κομμάτων που στηρίζουν τις Πρέσπες. Είναι προσβολή κατά της Ελλάδος αυτό.</w:t>
      </w:r>
    </w:p>
    <w:p w14:paraId="01A9E24B"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πω και κάτι για εσάς της Νέας Δημοκρατίας κάτι πολύ σημαντ</w:t>
      </w:r>
      <w:r>
        <w:rPr>
          <w:rFonts w:eastAsia="Times New Roman"/>
          <w:color w:val="222222"/>
          <w:szCs w:val="24"/>
          <w:shd w:val="clear" w:color="auto" w:fill="FFFFFF"/>
        </w:rPr>
        <w:t xml:space="preserve">ικό και ισχύει και για το ΠΑΣΟΚ αυτό: Μόνο γλώσσα και ταυτότητα. Κύριοι της Νέας Δημοκρατίας, στα συλλαλητήρια που </w:t>
      </w:r>
      <w:proofErr w:type="spellStart"/>
      <w:r>
        <w:rPr>
          <w:rFonts w:eastAsia="Times New Roman"/>
          <w:color w:val="222222"/>
          <w:szCs w:val="24"/>
          <w:shd w:val="clear" w:color="auto" w:fill="FFFFFF"/>
        </w:rPr>
        <w:t>εγένοντο</w:t>
      </w:r>
      <w:proofErr w:type="spellEnd"/>
      <w:r>
        <w:rPr>
          <w:rFonts w:eastAsia="Times New Roman"/>
          <w:color w:val="222222"/>
          <w:szCs w:val="24"/>
          <w:shd w:val="clear" w:color="auto" w:fill="FFFFFF"/>
        </w:rPr>
        <w:t xml:space="preserve"> περί γλώσσας και ταυτότητας ήταν ο λόγος ή περί ονόματος; Στα συλλαλητήρια -όσοι πήγατε, γιατί ο κ. </w:t>
      </w:r>
      <w:proofErr w:type="spellStart"/>
      <w:r>
        <w:rPr>
          <w:rFonts w:eastAsia="Times New Roman"/>
          <w:color w:val="222222"/>
          <w:szCs w:val="24"/>
          <w:shd w:val="clear" w:color="auto" w:fill="FFFFFF"/>
        </w:rPr>
        <w:t>Δένδιας</w:t>
      </w:r>
      <w:proofErr w:type="spellEnd"/>
      <w:r>
        <w:rPr>
          <w:rFonts w:eastAsia="Times New Roman"/>
          <w:color w:val="222222"/>
          <w:szCs w:val="24"/>
          <w:shd w:val="clear" w:color="auto" w:fill="FFFFFF"/>
        </w:rPr>
        <w:t xml:space="preserve"> ήταν αντίθετος να πάει, </w:t>
      </w:r>
      <w:r>
        <w:rPr>
          <w:rFonts w:eastAsia="Times New Roman"/>
          <w:color w:val="222222"/>
          <w:szCs w:val="24"/>
          <w:shd w:val="clear" w:color="auto" w:fill="FFFFFF"/>
        </w:rPr>
        <w:t xml:space="preserve">η Ντόρα δεν ήθελε να πάει και στα συλλαλητήρια πήγατε «βαράτε με κι ας κλαίω», πήγατε συρόμενοι, δεν πήγατε με τη θέλησή σας- εκεί που πήγατε στα συλλαλητήρια περί γλώσσας ήταν ο λόγος, κύριε Μπούρα, και περί ταυτότητας ή περί του ονόματος της Μακεδονίας; </w:t>
      </w:r>
      <w:r>
        <w:rPr>
          <w:rFonts w:eastAsia="Times New Roman"/>
          <w:color w:val="222222"/>
          <w:szCs w:val="24"/>
          <w:shd w:val="clear" w:color="auto" w:fill="FFFFFF"/>
        </w:rPr>
        <w:t xml:space="preserve">Γιατί κάνετε αυτήν την υπεκφυγή; Τι είδους υπεκφυγή είναι αυτή; Συγγνώμη, αν δηλαδή και σήμερα διορθώσει κάτι ο </w:t>
      </w:r>
      <w:proofErr w:type="spellStart"/>
      <w:r>
        <w:rPr>
          <w:rFonts w:eastAsia="Times New Roman"/>
          <w:color w:val="222222"/>
          <w:szCs w:val="24"/>
          <w:shd w:val="clear" w:color="auto" w:fill="FFFFFF"/>
        </w:rPr>
        <w:t>Ζάεφ</w:t>
      </w:r>
      <w:proofErr w:type="spellEnd"/>
      <w:r>
        <w:rPr>
          <w:rFonts w:eastAsia="Times New Roman"/>
          <w:color w:val="222222"/>
          <w:szCs w:val="24"/>
          <w:shd w:val="clear" w:color="auto" w:fill="FFFFFF"/>
        </w:rPr>
        <w:t xml:space="preserve"> στο θέμα της γλώσσας και της ταυτότητας, το όνομα το δίνετε; Έχετε ξεκαθαρίσει μέσα σας...</w:t>
      </w:r>
    </w:p>
    <w:p w14:paraId="01A9E24C" w14:textId="77777777" w:rsidR="00887A51" w:rsidRDefault="009C255F">
      <w:pPr>
        <w:spacing w:after="0" w:line="600" w:lineRule="auto"/>
        <w:ind w:firstLine="720"/>
        <w:jc w:val="both"/>
        <w:rPr>
          <w:rFonts w:eastAsia="Times New Roman"/>
          <w:color w:val="222222"/>
          <w:szCs w:val="24"/>
          <w:shd w:val="clear" w:color="auto" w:fill="FFFFFF"/>
        </w:rPr>
      </w:pPr>
      <w:r w:rsidRPr="00886DD4">
        <w:rPr>
          <w:rFonts w:eastAsia="Times New Roman"/>
          <w:b/>
          <w:color w:val="222222"/>
          <w:szCs w:val="24"/>
          <w:shd w:val="clear" w:color="auto" w:fill="FFFFFF"/>
        </w:rPr>
        <w:lastRenderedPageBreak/>
        <w:t>ΑΘΑΝΑΣΙΟΣ ΜΠΟΥΡΑΣ:</w:t>
      </w:r>
      <w:r>
        <w:rPr>
          <w:rFonts w:eastAsia="Times New Roman"/>
          <w:color w:val="222222"/>
          <w:szCs w:val="24"/>
          <w:shd w:val="clear" w:color="auto" w:fill="FFFFFF"/>
        </w:rPr>
        <w:t xml:space="preserve"> Όχι.</w:t>
      </w:r>
    </w:p>
    <w:p w14:paraId="01A9E24D" w14:textId="77777777" w:rsidR="00887A51" w:rsidRDefault="009C255F">
      <w:pPr>
        <w:spacing w:after="0" w:line="600" w:lineRule="auto"/>
        <w:ind w:firstLine="720"/>
        <w:jc w:val="both"/>
        <w:rPr>
          <w:rFonts w:eastAsia="Times New Roman"/>
          <w:color w:val="222222"/>
          <w:szCs w:val="24"/>
          <w:shd w:val="clear" w:color="auto" w:fill="FFFFFF"/>
        </w:rPr>
      </w:pPr>
      <w:r w:rsidRPr="00886DD4">
        <w:rPr>
          <w:rFonts w:eastAsia="Times New Roman"/>
          <w:b/>
          <w:color w:val="222222"/>
          <w:szCs w:val="24"/>
          <w:shd w:val="clear" w:color="auto" w:fill="FFFFFF"/>
        </w:rPr>
        <w:t>ΒΑΣΙΛΗΣ ΛΕΒΕΝΤΗΣ (Πρόεδρ</w:t>
      </w:r>
      <w:r w:rsidRPr="00886DD4">
        <w:rPr>
          <w:rFonts w:eastAsia="Times New Roman"/>
          <w:b/>
          <w:color w:val="222222"/>
          <w:szCs w:val="24"/>
          <w:shd w:val="clear" w:color="auto" w:fill="FFFFFF"/>
        </w:rPr>
        <w:t xml:space="preserve">ος της </w:t>
      </w:r>
      <w:r>
        <w:rPr>
          <w:rFonts w:eastAsia="Times New Roman"/>
          <w:b/>
          <w:color w:val="222222"/>
          <w:szCs w:val="24"/>
          <w:shd w:val="clear" w:color="auto" w:fill="FFFFFF"/>
        </w:rPr>
        <w:t>Έ</w:t>
      </w:r>
      <w:r w:rsidRPr="00886DD4">
        <w:rPr>
          <w:rFonts w:eastAsia="Times New Roman"/>
          <w:b/>
          <w:color w:val="222222"/>
          <w:szCs w:val="24"/>
          <w:shd w:val="clear" w:color="auto" w:fill="FFFFFF"/>
        </w:rPr>
        <w:t>νωσης Κεντρώων):</w:t>
      </w:r>
      <w:r>
        <w:rPr>
          <w:rFonts w:eastAsia="Times New Roman"/>
          <w:color w:val="222222"/>
          <w:szCs w:val="24"/>
          <w:shd w:val="clear" w:color="auto" w:fill="FFFFFF"/>
        </w:rPr>
        <w:t xml:space="preserve"> Λέει ο κύριος «όχι». Τότε γιατί επί τόσον καιρό λέγατε για σύνθετη ονομασία; Συγγνώμη, είχατε αναρτήσει το 2008, όταν κυβερνούσε ο Κώστας Καραμανλής με την Ντόρα, στην ιστοσελίδα του Υπουργείου Εξωτερικών τη φράση «σύνθετη ονομασία» και ο κ. Βενιζέλος είχ</w:t>
      </w:r>
      <w:r>
        <w:rPr>
          <w:rFonts w:eastAsia="Times New Roman"/>
          <w:color w:val="222222"/>
          <w:szCs w:val="24"/>
          <w:shd w:val="clear" w:color="auto" w:fill="FFFFFF"/>
        </w:rPr>
        <w:t>ε πάρει στα Ηνωμένα Έθνη και ανέφερε τη σύνθετη ονομασία. Τι εννοούσατε; «</w:t>
      </w:r>
      <w:proofErr w:type="spellStart"/>
      <w:r>
        <w:rPr>
          <w:rFonts w:eastAsia="Times New Roman"/>
          <w:color w:val="222222"/>
          <w:szCs w:val="24"/>
          <w:shd w:val="clear" w:color="auto" w:fill="FFFFFF"/>
        </w:rPr>
        <w:t>Κολοπετινίτσα</w:t>
      </w:r>
      <w:proofErr w:type="spellEnd"/>
      <w:r>
        <w:rPr>
          <w:rFonts w:eastAsia="Times New Roman"/>
          <w:color w:val="222222"/>
          <w:szCs w:val="24"/>
          <w:shd w:val="clear" w:color="auto" w:fill="FFFFFF"/>
        </w:rPr>
        <w:t xml:space="preserve">» σύνθετη; Δεν καταλαβαίνω. Τι υποκρισίες είναι αυτές; </w:t>
      </w:r>
    </w:p>
    <w:p w14:paraId="01A9E24E"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εδώ η πολιτική χρειάζεται γενναιότητα. Τι έπρεπε να πείτε; Όλος ο κόσμος ήξερε ότι η θέση σας ήταν υπέρ </w:t>
      </w:r>
      <w:r>
        <w:rPr>
          <w:rFonts w:eastAsia="Times New Roman"/>
          <w:color w:val="222222"/>
          <w:szCs w:val="24"/>
          <w:shd w:val="clear" w:color="auto" w:fill="FFFFFF"/>
        </w:rPr>
        <w:t>της σύνθετης ονομασίας. Έπρεπε να πείτε, υπό τα νέα δεδομένα και κάτω από τη γενική κοινωνική κατακραυγή και τη θέληση της κοινωνίας: «</w:t>
      </w:r>
      <w:proofErr w:type="spellStart"/>
      <w:r>
        <w:rPr>
          <w:rFonts w:eastAsia="Times New Roman"/>
          <w:color w:val="222222"/>
          <w:szCs w:val="24"/>
          <w:shd w:val="clear" w:color="auto" w:fill="FFFFFF"/>
        </w:rPr>
        <w:t>Συμμορφούμεθα</w:t>
      </w:r>
      <w:proofErr w:type="spellEnd"/>
      <w:r>
        <w:rPr>
          <w:rFonts w:eastAsia="Times New Roman"/>
          <w:color w:val="222222"/>
          <w:szCs w:val="24"/>
          <w:shd w:val="clear" w:color="auto" w:fill="FFFFFF"/>
        </w:rPr>
        <w:t xml:space="preserve"> με τη θέλησή του ελληνικού λαού και δεν δίνουμε το «Μακεδονία»». Τότε θα είχατε ψηλά στο μέτωπο, ενώ το να </w:t>
      </w:r>
      <w:r>
        <w:rPr>
          <w:rFonts w:eastAsia="Times New Roman"/>
          <w:color w:val="222222"/>
          <w:szCs w:val="24"/>
          <w:shd w:val="clear" w:color="auto" w:fill="FFFFFF"/>
        </w:rPr>
        <w:t xml:space="preserve">κρύβεστε στην Αίθουσα αυτή πίσω από την ταυτότητα και τη γλώσσα δεν είναι προς τιμήν σας. Κατ’ ουσία, κάνατε πλάτη στον κ. Τσίπρα για να κάνει τη μειοδοσία. Να </w:t>
      </w:r>
      <w:proofErr w:type="spellStart"/>
      <w:r>
        <w:rPr>
          <w:rFonts w:eastAsia="Times New Roman"/>
          <w:color w:val="222222"/>
          <w:szCs w:val="24"/>
          <w:shd w:val="clear" w:color="auto" w:fill="FFFFFF"/>
        </w:rPr>
        <w:t>εξηγούμεθα</w:t>
      </w:r>
      <w:proofErr w:type="spellEnd"/>
      <w:r>
        <w:rPr>
          <w:rFonts w:eastAsia="Times New Roman"/>
          <w:color w:val="222222"/>
          <w:szCs w:val="24"/>
          <w:shd w:val="clear" w:color="auto" w:fill="FFFFFF"/>
        </w:rPr>
        <w:t xml:space="preserve"> επ’ αυτού.</w:t>
      </w:r>
    </w:p>
    <w:p w14:paraId="01A9E24F"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Εγώ έστειλα επιστολή στον κ. Μητσοτάκη, όταν έκανε την πρόταση μομφής, και</w:t>
      </w:r>
      <w:r>
        <w:rPr>
          <w:rFonts w:eastAsia="Times New Roman"/>
          <w:color w:val="222222"/>
          <w:szCs w:val="24"/>
          <w:shd w:val="clear" w:color="auto" w:fill="FFFFFF"/>
        </w:rPr>
        <w:t xml:space="preserve"> του είπα: «Βγες και ξεκαθάρισε για το όνομα τις θέσεις της Νέας Δημοκρατίας. Άσε τις γλώσσες και τις ταυτότητες. Ξεκαθάρισε για το όνομα». Δεν απάντησε.</w:t>
      </w:r>
    </w:p>
    <w:p w14:paraId="01A9E250"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Γελάει ο κ. </w:t>
      </w:r>
      <w:proofErr w:type="spellStart"/>
      <w:r>
        <w:rPr>
          <w:rFonts w:eastAsia="Times New Roman"/>
          <w:color w:val="222222"/>
          <w:szCs w:val="24"/>
          <w:shd w:val="clear" w:color="auto" w:fill="FFFFFF"/>
        </w:rPr>
        <w:t>Δένδιας</w:t>
      </w:r>
      <w:proofErr w:type="spellEnd"/>
      <w:r>
        <w:rPr>
          <w:rFonts w:eastAsia="Times New Roman"/>
          <w:color w:val="222222"/>
          <w:szCs w:val="24"/>
          <w:shd w:val="clear" w:color="auto" w:fill="FFFFFF"/>
        </w:rPr>
        <w:t xml:space="preserve">. Υποτιμάτε και τα συλλαλητήρια, κύριε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 έτσι; Αλλά ο ελληνικός λαός έχει κατ</w:t>
      </w:r>
      <w:r>
        <w:rPr>
          <w:rFonts w:eastAsia="Times New Roman"/>
          <w:color w:val="222222"/>
          <w:szCs w:val="24"/>
          <w:shd w:val="clear" w:color="auto" w:fill="FFFFFF"/>
        </w:rPr>
        <w:t xml:space="preserve">αλάβει ποια είναι η θέση σας, κύριε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 Και με τα γέλια σας δεν απεκδύεστε τις ευθύνες σας, να το ξέρετε αυτό.</w:t>
      </w:r>
    </w:p>
    <w:p w14:paraId="01A9E251"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w:t>
      </w:r>
      <w:r>
        <w:rPr>
          <w:rFonts w:eastAsia="Times New Roman"/>
          <w:b/>
          <w:color w:val="222222"/>
          <w:szCs w:val="24"/>
          <w:shd w:val="clear" w:color="auto" w:fill="FFFFFF"/>
        </w:rPr>
        <w:t xml:space="preserve"> -</w:t>
      </w:r>
      <w:r w:rsidRPr="00437D24">
        <w:rPr>
          <w:rFonts w:eastAsia="Times New Roman"/>
          <w:b/>
          <w:color w:val="222222"/>
          <w:szCs w:val="24"/>
          <w:shd w:val="clear" w:color="auto" w:fill="FFFFFF"/>
        </w:rPr>
        <w:t xml:space="preserve"> </w:t>
      </w:r>
      <w:r>
        <w:rPr>
          <w:rFonts w:eastAsia="Times New Roman"/>
          <w:b/>
          <w:color w:val="222222"/>
          <w:szCs w:val="24"/>
          <w:shd w:val="clear" w:color="auto" w:fill="FFFFFF"/>
        </w:rPr>
        <w:t xml:space="preserve">ΓΕΩΡΓΙΟΣ </w:t>
      </w:r>
      <w:r w:rsidRPr="00437D24">
        <w:rPr>
          <w:rFonts w:eastAsia="Times New Roman"/>
          <w:b/>
          <w:color w:val="222222"/>
          <w:szCs w:val="24"/>
          <w:shd w:val="clear" w:color="auto" w:fill="FFFFFF"/>
        </w:rPr>
        <w:t>ΔΕΝΔΙΑΣ:</w:t>
      </w:r>
      <w:r>
        <w:rPr>
          <w:rFonts w:eastAsia="Times New Roman"/>
          <w:color w:val="222222"/>
          <w:szCs w:val="24"/>
          <w:shd w:val="clear" w:color="auto" w:fill="FFFFFF"/>
        </w:rPr>
        <w:t xml:space="preserve"> Ευχαριστώ, κύριε Πρόεδρε, για την υπόμνηση. </w:t>
      </w:r>
      <w:r w:rsidRPr="003C0967">
        <w:rPr>
          <w:rFonts w:eastAsia="Times New Roman"/>
          <w:color w:val="222222"/>
          <w:szCs w:val="24"/>
          <w:shd w:val="clear" w:color="auto" w:fill="FFFFFF"/>
        </w:rPr>
        <w:t>Να γράψω και δέκα φορές: «Δεν θα το ξανακάνω»;</w:t>
      </w:r>
    </w:p>
    <w:p w14:paraId="01A9E252"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ΒΑΣΙΛΗΣ ΛΕΒΕΝΤΗΣ (Πρό</w:t>
      </w:r>
      <w:r>
        <w:rPr>
          <w:rFonts w:eastAsia="Times New Roman"/>
          <w:b/>
          <w:color w:val="222222"/>
          <w:szCs w:val="24"/>
          <w:shd w:val="clear" w:color="auto" w:fill="FFFFFF"/>
        </w:rPr>
        <w:t xml:space="preserve">εδρος της </w:t>
      </w:r>
      <w:r>
        <w:rPr>
          <w:rFonts w:eastAsia="Times New Roman"/>
          <w:b/>
          <w:color w:val="222222"/>
          <w:szCs w:val="24"/>
          <w:shd w:val="clear" w:color="auto" w:fill="FFFFFF"/>
        </w:rPr>
        <w:t>Έ</w:t>
      </w:r>
      <w:r>
        <w:rPr>
          <w:rFonts w:eastAsia="Times New Roman"/>
          <w:b/>
          <w:color w:val="222222"/>
          <w:szCs w:val="24"/>
          <w:shd w:val="clear" w:color="auto" w:fill="FFFFFF"/>
        </w:rPr>
        <w:t>νωσης Κεντρώων):</w:t>
      </w:r>
      <w:r>
        <w:rPr>
          <w:rFonts w:eastAsia="Times New Roman"/>
          <w:color w:val="222222"/>
          <w:szCs w:val="24"/>
          <w:shd w:val="clear" w:color="auto" w:fill="FFFFFF"/>
        </w:rPr>
        <w:t xml:space="preserve"> Δεν θέλετε συλλαλητήρια εσείς. Τις ψήφους των συλλαλητηρίων τις θέλετε. Τα συλλαλητήρια όχι, κύριε </w:t>
      </w:r>
      <w:proofErr w:type="spellStart"/>
      <w:r>
        <w:rPr>
          <w:rFonts w:eastAsia="Times New Roman"/>
          <w:color w:val="222222"/>
          <w:szCs w:val="24"/>
          <w:shd w:val="clear" w:color="auto" w:fill="FFFFFF"/>
        </w:rPr>
        <w:t>Δένδια</w:t>
      </w:r>
      <w:proofErr w:type="spellEnd"/>
      <w:r>
        <w:rPr>
          <w:rFonts w:eastAsia="Times New Roman"/>
          <w:color w:val="222222"/>
          <w:szCs w:val="24"/>
          <w:shd w:val="clear" w:color="auto" w:fill="FFFFFF"/>
        </w:rPr>
        <w:t>. Έτσι είναι.</w:t>
      </w:r>
    </w:p>
    <w:p w14:paraId="01A9E253"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μιλήσω για τρία ουσιώδη ζητήματα, τρεις μειοδοσίες που έγιναν τις τελευταίες δεκαετίες: Η μία μειοδοσ</w:t>
      </w:r>
      <w:r>
        <w:rPr>
          <w:rFonts w:eastAsia="Times New Roman"/>
          <w:color w:val="222222"/>
          <w:szCs w:val="24"/>
          <w:shd w:val="clear" w:color="auto" w:fill="FFFFFF"/>
        </w:rPr>
        <w:t xml:space="preserve">ία ήταν στις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υμφωνίες της Ζυρίχης και του Λονδίνου. Εκεί ο Κωνσταντίνος Καραμανλής, ο γέρος, ο λεγόμενος εθνάρχης, βασισμένος </w:t>
      </w:r>
      <w:r>
        <w:rPr>
          <w:rFonts w:eastAsia="Times New Roman"/>
          <w:color w:val="222222"/>
          <w:szCs w:val="24"/>
          <w:shd w:val="clear" w:color="auto" w:fill="FFFFFF"/>
        </w:rPr>
        <w:lastRenderedPageBreak/>
        <w:t>σε υποσχέσεις των Αμερικανών, πήγε και υπέγραψε με τον Αβέρωφ συμφωνίες και έβαλε τον Τούρκο εγγυήτρια δύναμη στην Κύπρο.</w:t>
      </w:r>
    </w:p>
    <w:p w14:paraId="01A9E254" w14:textId="77777777" w:rsidR="00887A51" w:rsidRDefault="009C255F">
      <w:pPr>
        <w:spacing w:after="0" w:line="600" w:lineRule="auto"/>
        <w:ind w:firstLine="720"/>
        <w:jc w:val="both"/>
        <w:rPr>
          <w:rFonts w:eastAsia="Times New Roman"/>
          <w:color w:val="222222"/>
          <w:szCs w:val="24"/>
          <w:shd w:val="clear" w:color="auto" w:fill="FFFFFF"/>
        </w:rPr>
      </w:pPr>
      <w:r w:rsidRPr="00FE42E6">
        <w:rPr>
          <w:rFonts w:eastAsia="Times New Roman"/>
          <w:b/>
          <w:color w:val="222222"/>
          <w:szCs w:val="24"/>
          <w:shd w:val="clear" w:color="auto" w:fill="FFFFFF"/>
        </w:rPr>
        <w:t>ΓΕΩΡΓΙΟ</w:t>
      </w:r>
      <w:r w:rsidRPr="00FE42E6">
        <w:rPr>
          <w:rFonts w:eastAsia="Times New Roman"/>
          <w:b/>
          <w:color w:val="222222"/>
          <w:szCs w:val="24"/>
          <w:shd w:val="clear" w:color="auto" w:fill="FFFFFF"/>
        </w:rPr>
        <w:t>Σ ΚΟΥΜΟΥΤΣΑΚΟΣ:</w:t>
      </w:r>
      <w:r>
        <w:rPr>
          <w:rFonts w:eastAsia="Times New Roman"/>
          <w:color w:val="222222"/>
          <w:szCs w:val="24"/>
          <w:shd w:val="clear" w:color="auto" w:fill="FFFFFF"/>
        </w:rPr>
        <w:t xml:space="preserve"> Ο Μακάριος υπέγραψε.</w:t>
      </w:r>
    </w:p>
    <w:p w14:paraId="01A9E255"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ΒΑΣΙΛΗΣ ΛΕΒΕΝΤΗΣ (Πρόεδρος της Ένωσης Κεντρώων):</w:t>
      </w:r>
      <w:r>
        <w:rPr>
          <w:rFonts w:eastAsia="Times New Roman"/>
          <w:color w:val="222222"/>
          <w:szCs w:val="24"/>
          <w:shd w:val="clear" w:color="auto" w:fill="FFFFFF"/>
        </w:rPr>
        <w:t xml:space="preserve"> Αφήστε τον Μακάριο τώρα. Οι </w:t>
      </w:r>
      <w:r>
        <w:rPr>
          <w:rFonts w:eastAsia="Times New Roman"/>
          <w:color w:val="222222"/>
          <w:szCs w:val="24"/>
          <w:shd w:val="clear" w:color="auto" w:fill="FFFFFF"/>
        </w:rPr>
        <w:t>σ</w:t>
      </w:r>
      <w:r>
        <w:rPr>
          <w:rFonts w:eastAsia="Times New Roman"/>
          <w:color w:val="222222"/>
          <w:szCs w:val="24"/>
          <w:shd w:val="clear" w:color="auto" w:fill="FFFFFF"/>
        </w:rPr>
        <w:t>υμφωνίες της Ζυρίχης και του Λονδίνου του Αβέρωφ και του Καραμανλή ήταν, δεν ήταν του Μακάριου.</w:t>
      </w:r>
    </w:p>
    <w:p w14:paraId="01A9E256" w14:textId="77777777" w:rsidR="00887A51" w:rsidRDefault="009C255F">
      <w:pPr>
        <w:spacing w:after="0" w:line="600" w:lineRule="auto"/>
        <w:ind w:firstLine="720"/>
        <w:jc w:val="both"/>
        <w:rPr>
          <w:rFonts w:eastAsia="Times New Roman"/>
          <w:color w:val="222222"/>
          <w:szCs w:val="24"/>
          <w:shd w:val="clear" w:color="auto" w:fill="FFFFFF"/>
        </w:rPr>
      </w:pPr>
      <w:r w:rsidRPr="00FE42E6">
        <w:rPr>
          <w:rFonts w:eastAsia="Times New Roman"/>
          <w:b/>
          <w:color w:val="222222"/>
          <w:szCs w:val="24"/>
          <w:shd w:val="clear" w:color="auto" w:fill="FFFFFF"/>
        </w:rPr>
        <w:t>ΓΕΩΡΓΙΟΣ ΚΟΥΜΟΥΤΣΑΚΟΣ:</w:t>
      </w:r>
      <w:r>
        <w:rPr>
          <w:rFonts w:eastAsia="Times New Roman"/>
          <w:b/>
          <w:color w:val="222222"/>
          <w:szCs w:val="24"/>
          <w:shd w:val="clear" w:color="auto" w:fill="FFFFFF"/>
        </w:rPr>
        <w:t xml:space="preserve"> </w:t>
      </w:r>
      <w:r w:rsidRPr="00D476C6">
        <w:rPr>
          <w:rFonts w:eastAsia="Times New Roman"/>
          <w:color w:val="222222"/>
          <w:szCs w:val="24"/>
          <w:shd w:val="clear" w:color="auto" w:fill="FFFFFF"/>
        </w:rPr>
        <w:t>...(</w:t>
      </w:r>
      <w:r>
        <w:rPr>
          <w:rFonts w:eastAsia="Times New Roman"/>
          <w:color w:val="222222"/>
          <w:szCs w:val="24"/>
          <w:shd w:val="clear" w:color="auto" w:fill="FFFFFF"/>
        </w:rPr>
        <w:t>δ</w:t>
      </w:r>
      <w:r w:rsidRPr="00D476C6">
        <w:rPr>
          <w:rFonts w:eastAsia="Times New Roman"/>
          <w:color w:val="222222"/>
          <w:szCs w:val="24"/>
          <w:shd w:val="clear" w:color="auto" w:fill="FFFFFF"/>
        </w:rPr>
        <w:t>εν ακούστηκε)</w:t>
      </w:r>
    </w:p>
    <w:p w14:paraId="01A9E257" w14:textId="77777777" w:rsidR="00887A51" w:rsidRDefault="009C255F">
      <w:pPr>
        <w:spacing w:after="0" w:line="600" w:lineRule="auto"/>
        <w:ind w:firstLine="720"/>
        <w:jc w:val="both"/>
        <w:rPr>
          <w:rFonts w:eastAsia="Times New Roman"/>
          <w:color w:val="222222"/>
          <w:szCs w:val="24"/>
          <w:shd w:val="clear" w:color="auto" w:fill="FFFFFF"/>
        </w:rPr>
      </w:pPr>
      <w:r w:rsidRPr="00B208EA">
        <w:rPr>
          <w:rFonts w:eastAsia="Times New Roman"/>
          <w:b/>
          <w:color w:val="222222"/>
          <w:szCs w:val="24"/>
          <w:shd w:val="clear" w:color="auto" w:fill="FFFFFF"/>
        </w:rPr>
        <w:t xml:space="preserve">ΠΡΟΕΔΡΕΥΩΝ (Δημήτριος </w:t>
      </w:r>
      <w:proofErr w:type="spellStart"/>
      <w:r w:rsidRPr="00B208EA">
        <w:rPr>
          <w:rFonts w:eastAsia="Times New Roman"/>
          <w:b/>
          <w:color w:val="222222"/>
          <w:szCs w:val="24"/>
          <w:shd w:val="clear" w:color="auto" w:fill="FFFFFF"/>
        </w:rPr>
        <w:t>Κρεμαστινός</w:t>
      </w:r>
      <w:proofErr w:type="spellEnd"/>
      <w:r w:rsidRPr="00B208EA">
        <w:rPr>
          <w:rFonts w:eastAsia="Times New Roman"/>
          <w:b/>
          <w:color w:val="222222"/>
          <w:szCs w:val="24"/>
          <w:shd w:val="clear" w:color="auto" w:fill="FFFFFF"/>
        </w:rPr>
        <w:t>):</w:t>
      </w:r>
      <w:r>
        <w:rPr>
          <w:rFonts w:eastAsia="Times New Roman"/>
          <w:color w:val="222222"/>
          <w:szCs w:val="24"/>
          <w:shd w:val="clear" w:color="auto" w:fill="FFFFFF"/>
        </w:rPr>
        <w:t xml:space="preserve"> Παρακαλώ, μη διακόπτετε.  </w:t>
      </w:r>
    </w:p>
    <w:p w14:paraId="01A9E258"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ΒΑΣΙΛΗΣ ΛΕΒΕΝΤΗΣ (Πρόεδρος της Ένωσης Κεντρώων):</w:t>
      </w:r>
      <w:r>
        <w:rPr>
          <w:rFonts w:eastAsia="Times New Roman"/>
          <w:color w:val="222222"/>
          <w:szCs w:val="24"/>
          <w:shd w:val="clear" w:color="auto" w:fill="FFFFFF"/>
        </w:rPr>
        <w:t xml:space="preserve"> Εντάξει, εντάξει. Δεν θυμόμαστε εμείς τι ήταν, κύριε Κουμουτσάκο.</w:t>
      </w:r>
    </w:p>
    <w:p w14:paraId="01A9E259"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Μετέπειτα, όταν προδώσανε τον Καραμανλή οι Αμερικανοί, έβγαλε την Ελλάδα από τ</w:t>
      </w:r>
      <w:r>
        <w:rPr>
          <w:rFonts w:eastAsia="Times New Roman"/>
          <w:color w:val="222222"/>
          <w:szCs w:val="24"/>
          <w:shd w:val="clear" w:color="auto" w:fill="FFFFFF"/>
        </w:rPr>
        <w:t xml:space="preserve">ο ΝΑΤΟ ο Καραμανλής, αλλά στο μεταξύ είχε καταλάβει η Τουρκία τη μισή Κύπρο, είχαμε θυσίες, </w:t>
      </w:r>
      <w:r>
        <w:rPr>
          <w:rFonts w:eastAsia="Times New Roman"/>
          <w:color w:val="222222"/>
          <w:szCs w:val="24"/>
          <w:shd w:val="clear" w:color="auto" w:fill="FFFFFF"/>
        </w:rPr>
        <w:lastRenderedPageBreak/>
        <w:t>είχαμε θύματα, είχαμε κατάληψη του βορείου κομματιού της Κύπρου, γιατί βασίστηκε ο γέρο-Καραμανλής στις κουβέντες των Αμερικανών ότι θα αναλάβουν αυτοί τους Τούρκου</w:t>
      </w:r>
      <w:r>
        <w:rPr>
          <w:rFonts w:eastAsia="Times New Roman"/>
          <w:color w:val="222222"/>
          <w:szCs w:val="24"/>
          <w:shd w:val="clear" w:color="auto" w:fill="FFFFFF"/>
        </w:rPr>
        <w:t>ς.</w:t>
      </w:r>
    </w:p>
    <w:p w14:paraId="01A9E25A"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ίδιο έπαθε ο Ιωαννίδης, ο οποίος έκανε τη μειοδοσία, ως βλαξ που ήταν. Βασίστηκε στην άποψη ότι οι Τούρκοι θα βρουν εμπόδιο τους Αμερικανούς και οι Αμερικανοί θα στηρίξουν τους Έλληνες και έκανε το πραξικόπημα του Σαμψών στην Κύπρο. Μετά ενθυμείστε τ</w:t>
      </w:r>
      <w:r>
        <w:rPr>
          <w:rFonts w:eastAsia="Times New Roman"/>
          <w:color w:val="222222"/>
          <w:szCs w:val="24"/>
          <w:shd w:val="clear" w:color="auto" w:fill="FFFFFF"/>
        </w:rPr>
        <w:t>ην κατάληξη του Ιωαννίδη. Προδοσία βλακείας.</w:t>
      </w:r>
    </w:p>
    <w:p w14:paraId="01A9E25B"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έχουμε τον κ. Τσίπρα, ο οποίος πάλι βασίστηκε στις κουβέντες των Αμερικανών ότι θα γίνει η Θεσσαλονίκη διεθνές κέντρο, ότι θα έρθουν επενδύσεις, θα έρθουν χρήματα, θα έρθουν λαγοί με πετραχήλια, θα γίνει η </w:t>
      </w:r>
      <w:r>
        <w:rPr>
          <w:rFonts w:eastAsia="Times New Roman"/>
          <w:color w:val="222222"/>
          <w:szCs w:val="24"/>
          <w:shd w:val="clear" w:color="auto" w:fill="FFFFFF"/>
        </w:rPr>
        <w:t>Θεσσαλονίκη διεθνές κέντρο, αλλά προς το παρόν την προδώσαμε τη Θεσσαλονίκη. Αυτό έκανε ο κ. Τσίπρας.</w:t>
      </w:r>
    </w:p>
    <w:p w14:paraId="01A9E25C"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μην νομίζετε ότι με ψηφοφορίες εδώ στη Βουλή ξεπλένονται μειοδοτικές υπογραφές. Ο ιστορικός γράφει και είναι αμείλικτος και ο λαός θα τ</w:t>
      </w:r>
      <w:r>
        <w:rPr>
          <w:rFonts w:eastAsia="Times New Roman"/>
          <w:color w:val="222222"/>
          <w:szCs w:val="24"/>
          <w:shd w:val="clear" w:color="auto" w:fill="FFFFFF"/>
        </w:rPr>
        <w:t>ιμωρήσει αυτούς που δεν σε</w:t>
      </w:r>
      <w:r>
        <w:rPr>
          <w:rFonts w:eastAsia="Times New Roman"/>
          <w:color w:val="222222"/>
          <w:szCs w:val="24"/>
          <w:shd w:val="clear" w:color="auto" w:fill="FFFFFF"/>
        </w:rPr>
        <w:lastRenderedPageBreak/>
        <w:t>βάστηκαν τη Μακεδονία. Η Μακεδονία δεν είναι μέρος της Ελλάδας, είναι η Ελλάδα η ίδια. Κάποιοι ακροδεξιοί που θέλουν να γίνουν νταβατζήδες της Θεσσαλονίκης και της Μακεδονίας τους προειδοποιώ: Ο δημοκρατικός χώρος εξέφρασε πάντα τ</w:t>
      </w:r>
      <w:r>
        <w:rPr>
          <w:rFonts w:eastAsia="Times New Roman"/>
          <w:color w:val="222222"/>
          <w:szCs w:val="24"/>
          <w:shd w:val="clear" w:color="auto" w:fill="FFFFFF"/>
        </w:rPr>
        <w:t>η Μακεδονία. Η Ακροδεξιά ήταν χώρος προδοσίας και υποταγής στους ξένους παράγοντες, μα στη Μικρά Ασία με αυτά που έκαναν οι «Γουναραίοι» και «</w:t>
      </w:r>
      <w:proofErr w:type="spellStart"/>
      <w:r>
        <w:rPr>
          <w:rFonts w:eastAsia="Times New Roman"/>
          <w:color w:val="222222"/>
          <w:szCs w:val="24"/>
          <w:shd w:val="clear" w:color="auto" w:fill="FFFFFF"/>
        </w:rPr>
        <w:t>Χαντζηανέστηδες</w:t>
      </w:r>
      <w:proofErr w:type="spellEnd"/>
      <w:r>
        <w:rPr>
          <w:rFonts w:eastAsia="Times New Roman"/>
          <w:color w:val="222222"/>
          <w:szCs w:val="24"/>
          <w:shd w:val="clear" w:color="auto" w:fill="FFFFFF"/>
        </w:rPr>
        <w:t>», μα στην Κύπρο με αυτά που έκανε ο Καραμανλής με τις συμφωνίες Ζυρίχης και Λονδίνου, μα με αυτά π</w:t>
      </w:r>
      <w:r>
        <w:rPr>
          <w:rFonts w:eastAsia="Times New Roman"/>
          <w:color w:val="222222"/>
          <w:szCs w:val="24"/>
          <w:shd w:val="clear" w:color="auto" w:fill="FFFFFF"/>
        </w:rPr>
        <w:t xml:space="preserve">ου έκαναν πάνω στη </w:t>
      </w:r>
      <w:r>
        <w:rPr>
          <w:rFonts w:eastAsia="Times New Roman"/>
          <w:color w:val="222222"/>
          <w:szCs w:val="24"/>
          <w:shd w:val="clear" w:color="auto" w:fill="FFFFFF"/>
        </w:rPr>
        <w:t>β</w:t>
      </w:r>
      <w:r>
        <w:rPr>
          <w:rFonts w:eastAsia="Times New Roman"/>
          <w:color w:val="222222"/>
          <w:szCs w:val="24"/>
          <w:shd w:val="clear" w:color="auto" w:fill="FFFFFF"/>
        </w:rPr>
        <w:t>όρεια Ελλάδα και αυτά που θα συνεχίσουν.</w:t>
      </w:r>
    </w:p>
    <w:p w14:paraId="01A9E25D" w14:textId="77777777" w:rsidR="00887A51" w:rsidRDefault="009C255F">
      <w:pPr>
        <w:spacing w:after="0" w:line="600" w:lineRule="auto"/>
        <w:ind w:firstLine="720"/>
        <w:jc w:val="both"/>
        <w:rPr>
          <w:rFonts w:eastAsia="Times New Roman"/>
          <w:szCs w:val="24"/>
        </w:rPr>
      </w:pPr>
      <w:r>
        <w:rPr>
          <w:rFonts w:eastAsia="Times New Roman"/>
          <w:szCs w:val="24"/>
        </w:rPr>
        <w:t xml:space="preserve">Η μειοδοσία δεν θα περάσει. Θα ζητήσουμε δημοψήφισμα μετά τις εκλογές για να στηρίξουμε κυβέρνηση. </w:t>
      </w:r>
    </w:p>
    <w:p w14:paraId="01A9E25E" w14:textId="77777777" w:rsidR="00887A51" w:rsidRDefault="009C255F">
      <w:pPr>
        <w:spacing w:after="0" w:line="600" w:lineRule="auto"/>
        <w:ind w:firstLine="720"/>
        <w:jc w:val="both"/>
        <w:rPr>
          <w:rFonts w:eastAsia="Times New Roman"/>
          <w:szCs w:val="24"/>
        </w:rPr>
      </w:pPr>
      <w:r>
        <w:rPr>
          <w:rFonts w:eastAsia="Times New Roman"/>
          <w:szCs w:val="24"/>
        </w:rPr>
        <w:t>Και αν βαυκαλίζεστε με τις δημοσκοπήσεις ότι η Ένωση Κεντρώων μπορεί να μην μπει και να μην κάν</w:t>
      </w:r>
      <w:r>
        <w:rPr>
          <w:rFonts w:eastAsia="Times New Roman"/>
          <w:szCs w:val="24"/>
        </w:rPr>
        <w:t>ει σας λέω ότι αυτές οι εκλογές θα είναι εκλογές ανατροπής όλων των προγνωστικών.</w:t>
      </w:r>
    </w:p>
    <w:p w14:paraId="01A9E25F" w14:textId="77777777" w:rsidR="00887A51" w:rsidRDefault="009C255F">
      <w:pPr>
        <w:spacing w:after="0" w:line="600" w:lineRule="auto"/>
        <w:ind w:firstLine="720"/>
        <w:jc w:val="both"/>
        <w:rPr>
          <w:rFonts w:eastAsia="Times New Roman"/>
          <w:szCs w:val="24"/>
        </w:rPr>
      </w:pPr>
      <w:r>
        <w:rPr>
          <w:rFonts w:eastAsia="Times New Roman"/>
          <w:szCs w:val="24"/>
        </w:rPr>
        <w:t xml:space="preserve">«Πλούσιοι </w:t>
      </w:r>
      <w:proofErr w:type="spellStart"/>
      <w:r>
        <w:rPr>
          <w:rFonts w:eastAsia="Times New Roman"/>
          <w:szCs w:val="24"/>
        </w:rPr>
        <w:t>επτώχευσαν</w:t>
      </w:r>
      <w:proofErr w:type="spellEnd"/>
      <w:r>
        <w:rPr>
          <w:rFonts w:eastAsia="Times New Roman"/>
          <w:szCs w:val="24"/>
        </w:rPr>
        <w:t xml:space="preserve"> και </w:t>
      </w:r>
      <w:proofErr w:type="spellStart"/>
      <w:r>
        <w:rPr>
          <w:rFonts w:eastAsia="Times New Roman"/>
          <w:szCs w:val="24"/>
        </w:rPr>
        <w:t>επείνασαν</w:t>
      </w:r>
      <w:proofErr w:type="spellEnd"/>
      <w:r>
        <w:rPr>
          <w:rFonts w:eastAsia="Times New Roman"/>
          <w:szCs w:val="24"/>
        </w:rPr>
        <w:t xml:space="preserve">», να το ενθυμείστε και οι </w:t>
      </w:r>
      <w:proofErr w:type="spellStart"/>
      <w:r>
        <w:rPr>
          <w:rFonts w:eastAsia="Times New Roman"/>
          <w:szCs w:val="24"/>
        </w:rPr>
        <w:t>σ</w:t>
      </w:r>
      <w:r>
        <w:rPr>
          <w:rFonts w:eastAsia="Times New Roman"/>
          <w:szCs w:val="24"/>
        </w:rPr>
        <w:t>υριζαίοι</w:t>
      </w:r>
      <w:proofErr w:type="spellEnd"/>
      <w:r>
        <w:rPr>
          <w:rFonts w:eastAsia="Times New Roman"/>
          <w:szCs w:val="24"/>
        </w:rPr>
        <w:t xml:space="preserve"> και οι </w:t>
      </w:r>
      <w:r>
        <w:rPr>
          <w:rFonts w:eastAsia="Times New Roman"/>
          <w:szCs w:val="24"/>
        </w:rPr>
        <w:t>δ</w:t>
      </w:r>
      <w:r>
        <w:rPr>
          <w:rFonts w:eastAsia="Times New Roman"/>
          <w:szCs w:val="24"/>
        </w:rPr>
        <w:t>εξιοί.</w:t>
      </w:r>
    </w:p>
    <w:p w14:paraId="01A9E260" w14:textId="77777777" w:rsidR="00887A51" w:rsidRDefault="009C255F">
      <w:pPr>
        <w:spacing w:after="0"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της</w:t>
      </w:r>
      <w:r w:rsidRPr="00464D11">
        <w:rPr>
          <w:rFonts w:eastAsia="Times New Roman" w:cs="Times New Roman"/>
          <w:szCs w:val="24"/>
        </w:rPr>
        <w:t xml:space="preserve"> </w:t>
      </w:r>
      <w:r>
        <w:rPr>
          <w:rFonts w:eastAsia="Times New Roman" w:cs="Times New Roman"/>
          <w:szCs w:val="24"/>
        </w:rPr>
        <w:t>Ένωσης Κεντρώων)</w:t>
      </w:r>
    </w:p>
    <w:p w14:paraId="01A9E261" w14:textId="77777777" w:rsidR="00887A51" w:rsidRDefault="009C255F">
      <w:pPr>
        <w:spacing w:after="0" w:line="600" w:lineRule="auto"/>
        <w:ind w:firstLine="720"/>
        <w:jc w:val="both"/>
        <w:rPr>
          <w:rFonts w:eastAsia="Times New Roman"/>
          <w:b/>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sidRPr="00464D11">
        <w:rPr>
          <w:rFonts w:eastAsia="Times New Roman"/>
          <w:b/>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w:t>
      </w:r>
      <w:r>
        <w:rPr>
          <w:rFonts w:eastAsia="Times New Roman" w:cs="Times New Roman"/>
        </w:rPr>
        <w:t>ι τον τρόπο οργάνωσης και λειτουργίας της Βουλής, σαράντα έξι μαθητές και μαθήτριες και τρε</w:t>
      </w:r>
      <w:r>
        <w:rPr>
          <w:rFonts w:eastAsia="Times New Roman" w:cs="Times New Roman"/>
        </w:rPr>
        <w:t>ι</w:t>
      </w:r>
      <w:r>
        <w:rPr>
          <w:rFonts w:eastAsia="Times New Roman" w:cs="Times New Roman"/>
        </w:rPr>
        <w:t xml:space="preserve">ς εκπαιδευτικοί συνοδοί τους από </w:t>
      </w:r>
      <w:r>
        <w:rPr>
          <w:rFonts w:eastAsia="Times New Roman" w:cs="Times New Roman"/>
          <w:szCs w:val="24"/>
        </w:rPr>
        <w:t>το 1</w:t>
      </w:r>
      <w:r w:rsidRPr="006B178A">
        <w:rPr>
          <w:rFonts w:eastAsia="Times New Roman" w:cs="Times New Roman"/>
          <w:szCs w:val="24"/>
          <w:vertAlign w:val="superscript"/>
        </w:rPr>
        <w:t>ο</w:t>
      </w:r>
      <w:r>
        <w:rPr>
          <w:rFonts w:eastAsia="Times New Roman" w:cs="Times New Roman"/>
          <w:szCs w:val="24"/>
        </w:rPr>
        <w:t xml:space="preserve"> Πειραματικό Γυμνάσιο Θεσσαλονίκης</w:t>
      </w:r>
    </w:p>
    <w:p w14:paraId="01A9E262" w14:textId="77777777" w:rsidR="00887A51" w:rsidRDefault="009C255F">
      <w:pPr>
        <w:spacing w:after="0" w:line="600" w:lineRule="auto"/>
        <w:ind w:left="360" w:firstLine="360"/>
        <w:jc w:val="both"/>
        <w:rPr>
          <w:rFonts w:eastAsia="Times New Roman" w:cs="Times New Roman"/>
        </w:rPr>
      </w:pPr>
      <w:r>
        <w:rPr>
          <w:rFonts w:eastAsia="Times New Roman" w:cs="Times New Roman"/>
        </w:rPr>
        <w:t xml:space="preserve">Η Βουλή </w:t>
      </w:r>
      <w:r>
        <w:rPr>
          <w:rFonts w:eastAsia="Times New Roman" w:cs="Times New Roman"/>
        </w:rPr>
        <w:t>σάς</w:t>
      </w:r>
      <w:r>
        <w:rPr>
          <w:rFonts w:eastAsia="Times New Roman" w:cs="Times New Roman"/>
        </w:rPr>
        <w:t xml:space="preserve"> καλωσορίζει. </w:t>
      </w:r>
    </w:p>
    <w:p w14:paraId="01A9E263" w14:textId="77777777" w:rsidR="00887A51" w:rsidRDefault="009C255F">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01A9E26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Τον λόγο έχει τ</w:t>
      </w:r>
      <w:r>
        <w:rPr>
          <w:rFonts w:eastAsia="Times New Roman" w:cs="Times New Roman"/>
          <w:szCs w:val="24"/>
        </w:rPr>
        <w:t xml:space="preserve">ώρα ο Πρόεδρος των </w:t>
      </w:r>
      <w:r w:rsidRPr="006104B8">
        <w:rPr>
          <w:rFonts w:eastAsia="Times New Roman"/>
          <w:szCs w:val="24"/>
        </w:rPr>
        <w:t>Ανεξαρτήτων Ελλήνων</w:t>
      </w:r>
      <w:r>
        <w:rPr>
          <w:rFonts w:eastAsia="Times New Roman"/>
          <w:szCs w:val="24"/>
        </w:rPr>
        <w:t xml:space="preserve"> κ. Πάνος Καμμένος</w:t>
      </w:r>
      <w:r>
        <w:rPr>
          <w:rFonts w:eastAsia="Times New Roman" w:cs="Times New Roman"/>
          <w:szCs w:val="24"/>
        </w:rPr>
        <w:t>.</w:t>
      </w:r>
    </w:p>
    <w:p w14:paraId="01A9E265" w14:textId="77777777" w:rsidR="00887A51" w:rsidRDefault="009C255F">
      <w:pPr>
        <w:spacing w:after="0" w:line="600" w:lineRule="auto"/>
        <w:ind w:firstLine="720"/>
        <w:jc w:val="both"/>
        <w:rPr>
          <w:rFonts w:eastAsia="Times New Roman" w:cs="Times New Roman"/>
          <w:szCs w:val="24"/>
        </w:rPr>
      </w:pPr>
      <w:r>
        <w:rPr>
          <w:rFonts w:eastAsia="Times New Roman"/>
          <w:b/>
          <w:szCs w:val="24"/>
        </w:rPr>
        <w:t xml:space="preserve">ΠΑΝΟΣ ΚΑΜΜΕΝΟΣ (Πρόεδρος των Ανεξαρτήτων Ελλήνων): </w:t>
      </w:r>
      <w:r w:rsidRPr="006104B8">
        <w:rPr>
          <w:rFonts w:eastAsia="Times New Roman"/>
          <w:szCs w:val="24"/>
        </w:rPr>
        <w:t>Ευχαριστώ,</w:t>
      </w:r>
      <w:r>
        <w:rPr>
          <w:rFonts w:eastAsia="Times New Roman"/>
          <w:b/>
          <w:szCs w:val="24"/>
        </w:rPr>
        <w:t xml:space="preserve"> </w:t>
      </w:r>
      <w:r>
        <w:rPr>
          <w:rFonts w:eastAsia="Times New Roman"/>
          <w:szCs w:val="24"/>
        </w:rPr>
        <w:t>κ</w:t>
      </w:r>
      <w:r>
        <w:rPr>
          <w:rFonts w:eastAsia="Times New Roman" w:cs="Times New Roman"/>
          <w:szCs w:val="24"/>
        </w:rPr>
        <w:t xml:space="preserve">ύριε Πρόεδρε. </w:t>
      </w:r>
    </w:p>
    <w:p w14:paraId="01A9E26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κυρίες και κύριοι συνάδελφοι, ελπίζω να μην αληθεύει ότι ο Πρωθυπουργός της χώρας σήμερα δεν θα παραστεί </w:t>
      </w:r>
      <w:r>
        <w:rPr>
          <w:rFonts w:eastAsia="Times New Roman" w:cs="Times New Roman"/>
          <w:szCs w:val="24"/>
        </w:rPr>
        <w:t>στη συζήτηση…</w:t>
      </w:r>
    </w:p>
    <w:p w14:paraId="01A9E26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εισέρχεται στην Αίθουσα ο Πρόεδρος της Κυβέρνησης κ. Αλέξης Τσίπρας)</w:t>
      </w:r>
    </w:p>
    <w:p w14:paraId="01A9E26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Ήρθε; Τον ευχαριστώ, λοιπόν, που ήρθε εδώ, γιατί του το ζήτησα από χθες.</w:t>
      </w:r>
    </w:p>
    <w:p w14:paraId="01A9E269"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1A9E26A" w14:textId="77777777" w:rsidR="00887A51" w:rsidRDefault="009C255F">
      <w:pPr>
        <w:spacing w:after="0" w:line="600" w:lineRule="auto"/>
        <w:ind w:firstLine="720"/>
        <w:jc w:val="both"/>
        <w:rPr>
          <w:rFonts w:eastAsia="Times New Roman" w:cs="Times New Roman"/>
          <w:szCs w:val="24"/>
        </w:rPr>
      </w:pPr>
      <w:r w:rsidRPr="006104B8">
        <w:rPr>
          <w:rFonts w:eastAsia="Times New Roman"/>
          <w:b/>
          <w:szCs w:val="24"/>
        </w:rPr>
        <w:t xml:space="preserve">ΠΡΟΕΔΡΕΥΩΝ (Δημήτριος </w:t>
      </w:r>
      <w:proofErr w:type="spellStart"/>
      <w:r w:rsidRPr="006104B8">
        <w:rPr>
          <w:rFonts w:eastAsia="Times New Roman"/>
          <w:b/>
          <w:szCs w:val="24"/>
        </w:rPr>
        <w:t>Κρεμαστινός</w:t>
      </w:r>
      <w:proofErr w:type="spellEnd"/>
      <w:r w:rsidRPr="006104B8">
        <w:rPr>
          <w:rFonts w:eastAsia="Times New Roman"/>
          <w:b/>
          <w:szCs w:val="24"/>
        </w:rPr>
        <w:t>):</w:t>
      </w:r>
      <w:r>
        <w:rPr>
          <w:rFonts w:eastAsia="Times New Roman"/>
          <w:b/>
          <w:szCs w:val="24"/>
        </w:rPr>
        <w:t xml:space="preserve"> </w:t>
      </w:r>
      <w:r>
        <w:rPr>
          <w:rFonts w:eastAsia="Times New Roman"/>
          <w:szCs w:val="24"/>
        </w:rPr>
        <w:t>Σας παρακαλώ, κάντε ησυχ</w:t>
      </w:r>
      <w:r>
        <w:rPr>
          <w:rFonts w:eastAsia="Times New Roman"/>
          <w:szCs w:val="24"/>
        </w:rPr>
        <w:t>ία.</w:t>
      </w:r>
    </w:p>
    <w:p w14:paraId="01A9E26B" w14:textId="77777777" w:rsidR="00887A51" w:rsidRDefault="009C255F">
      <w:pPr>
        <w:spacing w:after="0" w:line="600" w:lineRule="auto"/>
        <w:ind w:firstLine="720"/>
        <w:jc w:val="both"/>
        <w:rPr>
          <w:rFonts w:eastAsia="Times New Roman" w:cs="Times New Roman"/>
          <w:szCs w:val="24"/>
        </w:rPr>
      </w:pPr>
      <w:r w:rsidRPr="006104B8">
        <w:rPr>
          <w:rFonts w:eastAsia="Times New Roman"/>
          <w:b/>
          <w:szCs w:val="24"/>
        </w:rPr>
        <w:t>ΠΑΝΟΣ ΚΑΜΜΕΝΟΣ (Πρόεδρος των Ανεξαρτήτων Ελλήνων):</w:t>
      </w:r>
      <w:r>
        <w:rPr>
          <w:rFonts w:eastAsia="Times New Roman"/>
          <w:b/>
          <w:szCs w:val="24"/>
        </w:rPr>
        <w:t xml:space="preserve"> </w:t>
      </w:r>
      <w:r w:rsidRPr="00105A5A">
        <w:rPr>
          <w:rFonts w:eastAsia="Times New Roman"/>
          <w:szCs w:val="24"/>
        </w:rPr>
        <w:t>Τον ευχαριστώ που είναι σήμερα εδώ,</w:t>
      </w:r>
      <w:r>
        <w:rPr>
          <w:rFonts w:eastAsia="Times New Roman"/>
          <w:b/>
          <w:szCs w:val="24"/>
        </w:rPr>
        <w:t xml:space="preserve"> </w:t>
      </w:r>
      <w:r w:rsidRPr="00105A5A">
        <w:rPr>
          <w:rFonts w:eastAsia="Times New Roman"/>
          <w:szCs w:val="24"/>
        </w:rPr>
        <w:t>γ</w:t>
      </w:r>
      <w:r w:rsidRPr="006104B8">
        <w:rPr>
          <w:rFonts w:eastAsia="Times New Roman"/>
          <w:szCs w:val="24"/>
        </w:rPr>
        <w:t>ιατί</w:t>
      </w:r>
      <w:r>
        <w:rPr>
          <w:rFonts w:eastAsia="Times New Roman" w:cs="Times New Roman"/>
          <w:szCs w:val="24"/>
        </w:rPr>
        <w:t xml:space="preserve"> κατά τη διάρκεια της προηγούμενης συζήτησης όταν από το Βήμα της Βουλής είπα ότι μιλάω τελευταία φορά σαν Πρόεδρος της Κοινοβουλευτικής Ομάδας των Ανεξάρτητων Ελλήνων και ότι ο Πρόεδρος της Βουλής έχει σχεδιάσει, σε συνδυασμό με τον Πρωθυπουργό και την Κυ</w:t>
      </w:r>
      <w:r>
        <w:rPr>
          <w:rFonts w:eastAsia="Times New Roman" w:cs="Times New Roman"/>
          <w:szCs w:val="24"/>
        </w:rPr>
        <w:t xml:space="preserve">βέρνηση, τη φίμωση των Ανεξάρτητων Ελλήνων φάνηκε ότι είχε εκπλαγεί και μάλιστα ζήτησε να του πω τις διατάξεις του Κανονισμού, με τις οποίες οι Ανεξάρτητοι Έλληνες </w:t>
      </w:r>
      <w:r>
        <w:rPr>
          <w:rFonts w:eastAsia="Times New Roman" w:cs="Times New Roman"/>
          <w:szCs w:val="24"/>
        </w:rPr>
        <w:lastRenderedPageBreak/>
        <w:t>–με σχεδιασμό του Προέδρου- θα είχαμε αποκοπεί από το δικαίωμα τουλάχιστον του να μπορούμε ν</w:t>
      </w:r>
      <w:r>
        <w:rPr>
          <w:rFonts w:eastAsia="Times New Roman" w:cs="Times New Roman"/>
          <w:szCs w:val="24"/>
        </w:rPr>
        <w:t>α μιλούμε.</w:t>
      </w:r>
    </w:p>
    <w:p w14:paraId="01A9E26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Όμως, όπως βλέπετε, σήμερα και μετά την ομιλία μου και την κατάθεση της διαγραφής του Βουλευτή </w:t>
      </w:r>
      <w:proofErr w:type="spellStart"/>
      <w:r>
        <w:rPr>
          <w:rFonts w:eastAsia="Times New Roman" w:cs="Times New Roman"/>
          <w:szCs w:val="24"/>
        </w:rPr>
        <w:t>Παπαχριστόπουλου</w:t>
      </w:r>
      <w:proofErr w:type="spellEnd"/>
      <w:r>
        <w:rPr>
          <w:rFonts w:eastAsia="Times New Roman" w:cs="Times New Roman"/>
          <w:szCs w:val="24"/>
        </w:rPr>
        <w:t xml:space="preserve">, με απόφαση του Προέδρου της Βουλής και ερώτημα που έκανε μη σεβόμενος την προηγούμενη γνωμάτευση της Επιστημονικής Επιτροπής, </w:t>
      </w:r>
      <w:r>
        <w:rPr>
          <w:rFonts w:eastAsia="Times New Roman" w:cs="Times New Roman"/>
          <w:szCs w:val="24"/>
        </w:rPr>
        <w:t>αποφασίστηκε αυτό το οποίο δεν κατάφερε η προηγούμενη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αποφασίστηκε δηλαδή οι Ανεξάρτητοι Έλληνες να μην έχουμε το δικαίωμα του λόγου, το δικαίωμα της συμμετοχής στις </w:t>
      </w:r>
      <w:r>
        <w:rPr>
          <w:rFonts w:eastAsia="Times New Roman" w:cs="Times New Roman"/>
          <w:szCs w:val="24"/>
        </w:rPr>
        <w:t>ε</w:t>
      </w:r>
      <w:r>
        <w:rPr>
          <w:rFonts w:eastAsia="Times New Roman" w:cs="Times New Roman"/>
          <w:szCs w:val="24"/>
        </w:rPr>
        <w:t>πιτροπές, το δικαίωμα να υπάρχουμε ως Κοινοβουλευτική Ομάδα</w:t>
      </w:r>
      <w:r>
        <w:rPr>
          <w:rFonts w:eastAsia="Times New Roman" w:cs="Times New Roman"/>
          <w:szCs w:val="24"/>
        </w:rPr>
        <w:t xml:space="preserve">, οι Ανεξάρτητοι Έλληνες οι οποίοι μέχρι τώρα υπήρξαμε κυβερνητικοί εταίροι και επί τέσσερα χρόνια στηρίξαμε το κυβερνητικό έργο, με τις διαφωνίες μας εκεί που υπήρχαν, με την ψήφο μας εκεί που </w:t>
      </w:r>
      <w:proofErr w:type="spellStart"/>
      <w:r>
        <w:rPr>
          <w:rFonts w:eastAsia="Times New Roman" w:cs="Times New Roman"/>
          <w:szCs w:val="24"/>
        </w:rPr>
        <w:t>επιβάλλετο</w:t>
      </w:r>
      <w:proofErr w:type="spellEnd"/>
      <w:r>
        <w:rPr>
          <w:rFonts w:eastAsia="Times New Roman" w:cs="Times New Roman"/>
          <w:szCs w:val="24"/>
        </w:rPr>
        <w:t>, αλλά και με την πλάτη την οποία βάλαμε και στην Ελ</w:t>
      </w:r>
      <w:r>
        <w:rPr>
          <w:rFonts w:eastAsia="Times New Roman" w:cs="Times New Roman"/>
          <w:szCs w:val="24"/>
        </w:rPr>
        <w:t>λάδα και στο εξωτερικό προκειμένου η πατρίδα μας να βγει από τα μνημόνια και να μπορέσει να εφαρμοστεί η κυβερνητική πολιτική.</w:t>
      </w:r>
    </w:p>
    <w:p w14:paraId="01A9E26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lastRenderedPageBreak/>
        <w:t>Αυτός ήταν ένας σχεδιασμός που ξεκίνησε από την εποχή του ταξιδιού μου στην Αμερική που με τα πρωτοσέλιδα της «</w:t>
      </w:r>
      <w:r>
        <w:rPr>
          <w:rFonts w:eastAsia="Times New Roman" w:cs="Times New Roman"/>
          <w:szCs w:val="24"/>
        </w:rPr>
        <w:t>ΕΦΗΜΕΡΙΔΑΣ ΤΩΝ ΣΥΝ</w:t>
      </w:r>
      <w:r>
        <w:rPr>
          <w:rFonts w:eastAsia="Times New Roman" w:cs="Times New Roman"/>
          <w:szCs w:val="24"/>
        </w:rPr>
        <w:t>ΤΑΚΤΩΝ</w:t>
      </w:r>
      <w:r>
        <w:rPr>
          <w:rFonts w:eastAsia="Times New Roman" w:cs="Times New Roman"/>
          <w:szCs w:val="24"/>
        </w:rPr>
        <w:t>» και της «</w:t>
      </w:r>
      <w:r>
        <w:rPr>
          <w:rFonts w:eastAsia="Times New Roman" w:cs="Times New Roman"/>
          <w:szCs w:val="24"/>
        </w:rPr>
        <w:t>ΑΥΓΗΣ</w:t>
      </w:r>
      <w:r>
        <w:rPr>
          <w:rFonts w:eastAsia="Times New Roman" w:cs="Times New Roman"/>
          <w:szCs w:val="24"/>
        </w:rPr>
        <w:t>» προαναγγέλθηκε για πρώτη φορά στη δημοκρατική Ευρώπη ότι θα υπάρξει αποστασία, ότι θα υπάρξουν μεταγραφές Βουλευτών, ότι θα αλλοιωθεί η λαϊκή βούληση και Βουλευτές έναντι του ανταλλάγματος της καρέκλας της υπουργικής θα περάσουν από</w:t>
      </w:r>
      <w:r>
        <w:rPr>
          <w:rFonts w:eastAsia="Times New Roman" w:cs="Times New Roman"/>
          <w:szCs w:val="24"/>
        </w:rPr>
        <w:t xml:space="preserve"> το ένα κόμμα στο άλλο και μάλιστα από το κόμμα και το κίνημα του εταίρου της Κυβέρνησης στον άλλο εταίρο της Κυβέρνησης.</w:t>
      </w:r>
    </w:p>
    <w:p w14:paraId="01A9E26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Χτύπησε το κουδούνι της </w:t>
      </w:r>
      <w:r>
        <w:rPr>
          <w:rFonts w:eastAsia="Times New Roman" w:cs="Times New Roman"/>
          <w:szCs w:val="24"/>
        </w:rPr>
        <w:t>«</w:t>
      </w:r>
      <w:proofErr w:type="spellStart"/>
      <w:r>
        <w:rPr>
          <w:rFonts w:eastAsia="Times New Roman" w:cs="Times New Roman"/>
          <w:szCs w:val="24"/>
        </w:rPr>
        <w:t>Wall</w:t>
      </w:r>
      <w:proofErr w:type="spellEnd"/>
      <w:r>
        <w:rPr>
          <w:rFonts w:eastAsia="Times New Roman" w:cs="Times New Roman"/>
          <w:szCs w:val="24"/>
        </w:rPr>
        <w:t xml:space="preserve"> </w:t>
      </w:r>
      <w:proofErr w:type="spellStart"/>
      <w:r>
        <w:rPr>
          <w:rFonts w:eastAsia="Times New Roman" w:cs="Times New Roman"/>
          <w:szCs w:val="24"/>
        </w:rPr>
        <w:t>Street</w:t>
      </w:r>
      <w:proofErr w:type="spellEnd"/>
      <w:r>
        <w:rPr>
          <w:rFonts w:eastAsia="Times New Roman" w:cs="Times New Roman"/>
          <w:szCs w:val="24"/>
        </w:rPr>
        <w:t>»</w:t>
      </w:r>
      <w:r>
        <w:rPr>
          <w:rFonts w:eastAsia="Times New Roman" w:cs="Times New Roman"/>
          <w:szCs w:val="24"/>
        </w:rPr>
        <w:t xml:space="preserve"> και πράγματι δεν σας κρύβω ότι δεν ήθελα να το πιστέψω. Συγχαρητήρια, κύριε Πρωθυπουργέ, το κατα</w:t>
      </w:r>
      <w:r>
        <w:rPr>
          <w:rFonts w:eastAsia="Times New Roman" w:cs="Times New Roman"/>
          <w:szCs w:val="24"/>
        </w:rPr>
        <w:t>φέρατε!</w:t>
      </w:r>
    </w:p>
    <w:p w14:paraId="01A9E26F"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01A9E27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 καταφέρ</w:t>
      </w:r>
      <w:r>
        <w:rPr>
          <w:rFonts w:eastAsia="Times New Roman" w:cs="Times New Roman"/>
          <w:szCs w:val="24"/>
        </w:rPr>
        <w:t>α</w:t>
      </w:r>
      <w:r>
        <w:rPr>
          <w:rFonts w:eastAsia="Times New Roman" w:cs="Times New Roman"/>
          <w:szCs w:val="24"/>
        </w:rPr>
        <w:t xml:space="preserve">τε και βλέπω και η Νέα Δημοκρατία γελάει, εξάλλου σε κοινή γραμμή είστε στη σύνθετη ονομασία και στην πορεία της χώρας σε σχέση με το </w:t>
      </w:r>
      <w:r>
        <w:rPr>
          <w:rFonts w:eastAsia="Times New Roman" w:cs="Times New Roman"/>
          <w:szCs w:val="24"/>
        </w:rPr>
        <w:t>μ</w:t>
      </w:r>
      <w:r>
        <w:rPr>
          <w:rFonts w:eastAsia="Times New Roman" w:cs="Times New Roman"/>
          <w:szCs w:val="24"/>
        </w:rPr>
        <w:t>ακεδονικό.</w:t>
      </w:r>
    </w:p>
    <w:p w14:paraId="01A9E27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Πήρατε δε και το «κεφάλι» μου και το πήγατε </w:t>
      </w:r>
      <w:r>
        <w:rPr>
          <w:rFonts w:eastAsia="Times New Roman" w:cs="Times New Roman"/>
          <w:szCs w:val="24"/>
        </w:rPr>
        <w:t xml:space="preserve">βόλτα στον </w:t>
      </w:r>
      <w:proofErr w:type="spellStart"/>
      <w:r>
        <w:rPr>
          <w:rFonts w:eastAsia="Times New Roman" w:cs="Times New Roman"/>
          <w:szCs w:val="24"/>
        </w:rPr>
        <w:t>Ερντογάν</w:t>
      </w:r>
      <w:proofErr w:type="spellEnd"/>
      <w:r>
        <w:rPr>
          <w:rFonts w:eastAsia="Times New Roman" w:cs="Times New Roman"/>
          <w:szCs w:val="24"/>
        </w:rPr>
        <w:t xml:space="preserve"> με το να χειροκροτούν από κάτω οι εφημερίδες οι τουρκικές, η «</w:t>
      </w:r>
      <w:r>
        <w:rPr>
          <w:rFonts w:eastAsia="Times New Roman" w:cs="Times New Roman"/>
          <w:szCs w:val="24"/>
          <w:lang w:val="en-US"/>
        </w:rPr>
        <w:t>HURRIYET</w:t>
      </w:r>
      <w:r>
        <w:rPr>
          <w:rFonts w:eastAsia="Times New Roman" w:cs="Times New Roman"/>
          <w:szCs w:val="24"/>
        </w:rPr>
        <w:t>»</w:t>
      </w:r>
      <w:r w:rsidRPr="000E0F7F">
        <w:rPr>
          <w:rFonts w:eastAsia="Times New Roman" w:cs="Times New Roman"/>
          <w:szCs w:val="24"/>
        </w:rPr>
        <w:t xml:space="preserve"> </w:t>
      </w:r>
      <w:r>
        <w:rPr>
          <w:rFonts w:eastAsia="Times New Roman" w:cs="Times New Roman"/>
          <w:szCs w:val="24"/>
        </w:rPr>
        <w:t xml:space="preserve">και οι υπόλοιπες, ότι επιτέλους έφυγε </w:t>
      </w:r>
      <w:r>
        <w:rPr>
          <w:rFonts w:eastAsia="Times New Roman" w:cs="Times New Roman"/>
          <w:szCs w:val="24"/>
        </w:rPr>
        <w:lastRenderedPageBreak/>
        <w:t xml:space="preserve">το πρόβλημα από τη μέση. Το επόμενο ταξίδι ίσως είναι στην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xml:space="preserve"> και στους σοσιαλιστές Ευρωπαίους με το «κεφάλι» των Ανεξά</w:t>
      </w:r>
      <w:r>
        <w:rPr>
          <w:rFonts w:eastAsia="Times New Roman" w:cs="Times New Roman"/>
          <w:szCs w:val="24"/>
        </w:rPr>
        <w:t xml:space="preserve">ρτητων Ελλήνων. Ελπίζω να μην υπάρχει και τρίτο, να δούμε καμμία φωτογραφία στο Νταβός, όπως έβγαλε ο κ. </w:t>
      </w:r>
      <w:proofErr w:type="spellStart"/>
      <w:r>
        <w:rPr>
          <w:rFonts w:eastAsia="Times New Roman" w:cs="Times New Roman"/>
          <w:szCs w:val="24"/>
        </w:rPr>
        <w:t>Ζάεφ</w:t>
      </w:r>
      <w:proofErr w:type="spellEnd"/>
      <w:r>
        <w:rPr>
          <w:rFonts w:eastAsia="Times New Roman" w:cs="Times New Roman"/>
          <w:szCs w:val="24"/>
        </w:rPr>
        <w:t xml:space="preserve"> με τον κ. </w:t>
      </w:r>
      <w:proofErr w:type="spellStart"/>
      <w:r>
        <w:rPr>
          <w:rFonts w:eastAsia="Times New Roman" w:cs="Times New Roman"/>
          <w:szCs w:val="24"/>
        </w:rPr>
        <w:t>Σόρος</w:t>
      </w:r>
      <w:proofErr w:type="spellEnd"/>
      <w:r>
        <w:rPr>
          <w:rFonts w:eastAsia="Times New Roman" w:cs="Times New Roman"/>
          <w:szCs w:val="24"/>
        </w:rPr>
        <w:t>.</w:t>
      </w:r>
    </w:p>
    <w:p w14:paraId="01A9E27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είμαι στο Κοινοβούλιο είκοσι πέντε χρόνια. Εκλέχθηκα πρώτη φορά το 1993, το 1996, το</w:t>
      </w:r>
      <w:r>
        <w:rPr>
          <w:rFonts w:eastAsia="Times New Roman" w:cs="Times New Roman"/>
          <w:szCs w:val="24"/>
        </w:rPr>
        <w:t xml:space="preserve"> 2000, το 2004, το 2007 το 2009, το 2012 δύο φορές με τους Ανεξάρτητους Έλληνες, το 2015 δύο φορές με τους Ανεξάρτητους Έλληνες. Σε όλη μου την πολιτική ζωή εκλεγμένος στη Β΄ Αθηνών ή στον Έβρο ή στα Δωδεκάνησα με τη Νέα Δημοκρατία και τους Ανεξάρτητους Έλ</w:t>
      </w:r>
      <w:r>
        <w:rPr>
          <w:rFonts w:eastAsia="Times New Roman" w:cs="Times New Roman"/>
          <w:szCs w:val="24"/>
        </w:rPr>
        <w:t>ληνες ό,τι είχα να πω το έλεγα από το Βήμα της Βουλής. Ούτε εκβίασα ούτε εκβιάστηκα και έλαχε στο τέλος της κοινοβουλευτικής μου ζωής, μετά από μια συνεργασία τεσσάρων ετών, να εκτελεστώ και να μου κοπεί ιδιαίτερα το δικαίωμα του να μιλάω από το Βήμα της Β</w:t>
      </w:r>
      <w:r>
        <w:rPr>
          <w:rFonts w:eastAsia="Times New Roman" w:cs="Times New Roman"/>
          <w:szCs w:val="24"/>
        </w:rPr>
        <w:t xml:space="preserve">ουλής. </w:t>
      </w:r>
    </w:p>
    <w:p w14:paraId="01A9E27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Αυτό, κύριε Πρωθυπουργέ είναι ένα έγκλημα το οποίο διαπράξατε και το οποίο έγκλημα ίσως όσον αφορά τον εαυτό </w:t>
      </w:r>
      <w:r>
        <w:rPr>
          <w:rFonts w:eastAsia="Times New Roman" w:cs="Times New Roman"/>
          <w:szCs w:val="24"/>
        </w:rPr>
        <w:lastRenderedPageBreak/>
        <w:t>μου αναλαμβάνω την ευθύνη ο ίδιος, αλλά όσον αφορά τους Ανεξάρτητους Έλληνες, είναι ένα έγκλημα που δεν θα το ξεχάσω ποτέ.</w:t>
      </w:r>
    </w:p>
    <w:p w14:paraId="01A9E27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Τι έφταιξαν τα π</w:t>
      </w:r>
      <w:r>
        <w:rPr>
          <w:rFonts w:eastAsia="Times New Roman" w:cs="Times New Roman"/>
          <w:szCs w:val="24"/>
        </w:rPr>
        <w:t>αιδιά τα οποία αύριο θα πρέπει να απομακρυνθούν και τα οποία έδωσαν αγώνα για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Τι φταίει η Εύα, η Ελένη, ο Ανδρέας, ο Γιώργος, ο Βασίλης, ο Αντώνης να βρεθούν στο δρόμο γιατί αποφασίσατε</w:t>
      </w:r>
      <w:r w:rsidRPr="00103368">
        <w:rPr>
          <w:rFonts w:eastAsia="Times New Roman" w:cs="Times New Roman"/>
          <w:szCs w:val="24"/>
        </w:rPr>
        <w:t xml:space="preserve"> </w:t>
      </w:r>
      <w:r>
        <w:rPr>
          <w:rFonts w:eastAsia="Times New Roman" w:cs="Times New Roman"/>
          <w:szCs w:val="24"/>
        </w:rPr>
        <w:t>να μας κάνετε να σιωπήσουμε;</w:t>
      </w:r>
    </w:p>
    <w:p w14:paraId="01A9E275"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από</w:t>
      </w:r>
      <w:r>
        <w:rPr>
          <w:rFonts w:eastAsia="Times New Roman" w:cs="Times New Roman"/>
          <w:szCs w:val="24"/>
        </w:rPr>
        <w:t xml:space="preserve"> την πτέρυγα της Νέας Δημοκρατίας)</w:t>
      </w:r>
    </w:p>
    <w:p w14:paraId="01A9E27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Τι φταίνε εκείνοι οι οποίοι, κύριε Πρωθυπουργέ, σας πίστεψαν και μαζί μας ήταν στο Σύνταγμα, στην Κλαυθμώνος, στα γραφεία σας στην Κουμουνδούρου, στις επιτυχίες της Κυβέρνησης, στις νίκες στη Βουλή που σήμερα τους λέτε «π</w:t>
      </w:r>
      <w:r>
        <w:rPr>
          <w:rFonts w:eastAsia="Times New Roman" w:cs="Times New Roman"/>
          <w:szCs w:val="24"/>
        </w:rPr>
        <w:t>αίρνετε πόδι, πηγαίνετε στην ανεργία»;</w:t>
      </w:r>
    </w:p>
    <w:p w14:paraId="01A9E27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Τους γκρεμίσατε, ουσιαστικά, με την απόφασή σας να καταργήσετε την Κοινοβουλευτική Ομάδα των Ανεξάρτητων Ελλήνων με πραξικοπηματικό τρόπο, τη δυνατότητα πρώτα από όλα να μπορέσουν να χαρούν τα αποτελέσματα μιας κοινής</w:t>
      </w:r>
      <w:r>
        <w:rPr>
          <w:rFonts w:eastAsia="Times New Roman" w:cs="Times New Roman"/>
          <w:szCs w:val="24"/>
        </w:rPr>
        <w:t xml:space="preserve"> πορείας, αλλά και παράλληλα να απογοητευτούν, γιατί πλέον περάσαμε </w:t>
      </w:r>
      <w:r>
        <w:rPr>
          <w:rFonts w:eastAsia="Times New Roman" w:cs="Times New Roman"/>
          <w:szCs w:val="24"/>
        </w:rPr>
        <w:lastRenderedPageBreak/>
        <w:t>στην εποχή της καρέκλας, όπου η καρέκλα και η θέση είναι ανταλλάξιμη με την ψυχή.</w:t>
      </w:r>
    </w:p>
    <w:p w14:paraId="01A9E27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Και βεβαίως αυτό το οποίο επιβεβαιώνεται είναι μία ταμπέλα που είχε ο Κωνσταντίνος Μητσοτάκης στο γραφείο </w:t>
      </w:r>
      <w:r>
        <w:rPr>
          <w:rFonts w:eastAsia="Times New Roman" w:cs="Times New Roman"/>
          <w:szCs w:val="24"/>
        </w:rPr>
        <w:t>του με τη ρήση του Ηράκλειτου</w:t>
      </w:r>
      <w:r w:rsidRPr="007510B9">
        <w:rPr>
          <w:rFonts w:eastAsia="Times New Roman" w:cs="Times New Roman"/>
          <w:szCs w:val="24"/>
        </w:rPr>
        <w:t xml:space="preserve">: </w:t>
      </w:r>
      <w:r>
        <w:rPr>
          <w:rFonts w:eastAsia="Times New Roman"/>
          <w:color w:val="545454"/>
          <w:szCs w:val="24"/>
        </w:rPr>
        <w:t>«</w:t>
      </w:r>
      <w:r w:rsidRPr="007510B9">
        <w:rPr>
          <w:rFonts w:eastAsia="Times New Roman" w:cs="Times New Roman"/>
          <w:bCs/>
          <w:szCs w:val="24"/>
        </w:rPr>
        <w:t>Ουδείς ασφαλέστερος</w:t>
      </w:r>
      <w:r w:rsidRPr="007510B9">
        <w:rPr>
          <w:rFonts w:eastAsia="Times New Roman" w:cs="Times New Roman"/>
          <w:szCs w:val="24"/>
        </w:rPr>
        <w:t xml:space="preserve"> εχθρός του </w:t>
      </w:r>
      <w:proofErr w:type="spellStart"/>
      <w:r w:rsidRPr="007510B9">
        <w:rPr>
          <w:rFonts w:eastAsia="Times New Roman" w:cs="Times New Roman"/>
          <w:bCs/>
          <w:szCs w:val="24"/>
        </w:rPr>
        <w:t>ευεργετηθέντος</w:t>
      </w:r>
      <w:proofErr w:type="spellEnd"/>
      <w:r w:rsidRPr="007510B9">
        <w:rPr>
          <w:rFonts w:eastAsia="Times New Roman" w:cs="Times New Roman"/>
          <w:bCs/>
          <w:szCs w:val="24"/>
        </w:rPr>
        <w:t xml:space="preserve"> </w:t>
      </w:r>
      <w:proofErr w:type="spellStart"/>
      <w:r w:rsidRPr="007510B9">
        <w:rPr>
          <w:rFonts w:eastAsia="Times New Roman" w:cs="Times New Roman"/>
          <w:bCs/>
          <w:szCs w:val="24"/>
        </w:rPr>
        <w:t>αχαρίστου</w:t>
      </w:r>
      <w:proofErr w:type="spellEnd"/>
      <w:r>
        <w:rPr>
          <w:rFonts w:eastAsia="Times New Roman" w:cs="Times New Roman"/>
          <w:szCs w:val="24"/>
        </w:rPr>
        <w:t>»</w:t>
      </w:r>
      <w:r w:rsidRPr="007510B9">
        <w:rPr>
          <w:rFonts w:eastAsia="Times New Roman" w:cs="Times New Roman"/>
          <w:szCs w:val="24"/>
        </w:rPr>
        <w:t>.</w:t>
      </w:r>
      <w:r>
        <w:rPr>
          <w:rFonts w:eastAsia="Times New Roman" w:cs="Times New Roman"/>
          <w:szCs w:val="24"/>
        </w:rPr>
        <w:t xml:space="preserve"> </w:t>
      </w:r>
    </w:p>
    <w:p w14:paraId="01A9E27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δεν φτάνει μόνο, αλλά δεχόμαστε και δημόσιες επιθέσεις. Έλεγε ο κ. Σκουρλέτης σήμερα</w:t>
      </w:r>
      <w:r w:rsidRPr="007510B9">
        <w:rPr>
          <w:rFonts w:eastAsia="Times New Roman" w:cs="Times New Roman"/>
          <w:szCs w:val="24"/>
        </w:rPr>
        <w:t xml:space="preserve">: </w:t>
      </w:r>
      <w:r>
        <w:rPr>
          <w:rFonts w:eastAsia="Times New Roman" w:cs="Times New Roman"/>
          <w:szCs w:val="24"/>
        </w:rPr>
        <w:t xml:space="preserve">«Κλαψουρίζουν οι Ανεξάρτητοι». Δεν κλαψουρίζουμε ούτε  κλαίμε ούτε </w:t>
      </w:r>
      <w:proofErr w:type="spellStart"/>
      <w:r>
        <w:rPr>
          <w:rFonts w:eastAsia="Times New Roman" w:cs="Times New Roman"/>
          <w:szCs w:val="24"/>
        </w:rPr>
        <w:t>παρακαλάμε</w:t>
      </w:r>
      <w:proofErr w:type="spellEnd"/>
      <w:r>
        <w:rPr>
          <w:rFonts w:eastAsia="Times New Roman" w:cs="Times New Roman"/>
          <w:szCs w:val="24"/>
        </w:rPr>
        <w:t>. Δεν παρακαλέσαμε να κάνετε αλλαγή του Κανονισμού. Και δεν θα δεχόμασταν να κάνετε αλλαγή του Κανονισμού.</w:t>
      </w:r>
    </w:p>
    <w:p w14:paraId="01A9E27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Είναι εδώ δύο από τους Βουλευτές τους Ανεξάρτητους και ο κ. Λαζαρίδης και ο κ. Καμμένος. Να πουν αν ποτέ τους πήρα τηλέφωνο και τους παρακά</w:t>
      </w:r>
      <w:r>
        <w:rPr>
          <w:rFonts w:eastAsia="Times New Roman" w:cs="Times New Roman"/>
          <w:szCs w:val="24"/>
        </w:rPr>
        <w:t xml:space="preserve">λεσα και τους ζήτησα να γυρίσουν πίσω για να σώσουμε την Κοινοβουλευτική Ομάδα. Ποτέ δεν το έκανα και δεν θα το έκανα ποτέ, διότι σέβομαι τις αποφάσεις του κάθε Βουλευτή, ο οποίος παραμένει ανεξάρτητος </w:t>
      </w:r>
    </w:p>
    <w:p w14:paraId="01A9E27B" w14:textId="77777777" w:rsidR="00887A51" w:rsidRDefault="009C255F">
      <w:pPr>
        <w:spacing w:after="0" w:line="600" w:lineRule="auto"/>
        <w:ind w:firstLine="720"/>
        <w:jc w:val="both"/>
        <w:rPr>
          <w:rFonts w:eastAsia="Times New Roman"/>
          <w:szCs w:val="24"/>
        </w:rPr>
      </w:pPr>
      <w:r>
        <w:rPr>
          <w:rFonts w:eastAsia="Times New Roman"/>
          <w:szCs w:val="24"/>
        </w:rPr>
        <w:t>Όμως, αυτό που</w:t>
      </w:r>
      <w:r w:rsidRPr="00304806">
        <w:rPr>
          <w:rFonts w:eastAsia="Times New Roman"/>
          <w:szCs w:val="24"/>
        </w:rPr>
        <w:t xml:space="preserve"> δεν αποδέχομαι</w:t>
      </w:r>
      <w:r>
        <w:rPr>
          <w:rFonts w:eastAsia="Times New Roman"/>
          <w:szCs w:val="24"/>
        </w:rPr>
        <w:t xml:space="preserve"> είναι εκείνους που με λ</w:t>
      </w:r>
      <w:r>
        <w:rPr>
          <w:rFonts w:eastAsia="Times New Roman"/>
          <w:szCs w:val="24"/>
        </w:rPr>
        <w:t>αϊκή εντολή διαφορετική από αυτή που πήραν, μεταπηδούν στην κυβερνητική πλειοψηφία και</w:t>
      </w:r>
      <w:r w:rsidRPr="00304806">
        <w:rPr>
          <w:rFonts w:eastAsia="Times New Roman"/>
          <w:szCs w:val="24"/>
        </w:rPr>
        <w:t xml:space="preserve"> </w:t>
      </w:r>
      <w:r>
        <w:rPr>
          <w:rFonts w:eastAsia="Times New Roman"/>
          <w:szCs w:val="24"/>
        </w:rPr>
        <w:t xml:space="preserve">ανταλλάσσουν </w:t>
      </w:r>
      <w:r w:rsidRPr="00304806">
        <w:rPr>
          <w:rFonts w:eastAsia="Times New Roman"/>
          <w:szCs w:val="24"/>
        </w:rPr>
        <w:t>την ψήφο τους με την υπουργική καρέκλα</w:t>
      </w:r>
      <w:r>
        <w:rPr>
          <w:rFonts w:eastAsia="Times New Roman"/>
          <w:szCs w:val="24"/>
        </w:rPr>
        <w:t>,</w:t>
      </w:r>
      <w:r w:rsidRPr="00304806">
        <w:rPr>
          <w:rFonts w:eastAsia="Times New Roman"/>
          <w:szCs w:val="24"/>
        </w:rPr>
        <w:t xml:space="preserve"> </w:t>
      </w:r>
      <w:r>
        <w:rPr>
          <w:rFonts w:eastAsia="Times New Roman"/>
          <w:szCs w:val="24"/>
        </w:rPr>
        <w:t>Β</w:t>
      </w:r>
      <w:r w:rsidRPr="00304806">
        <w:rPr>
          <w:rFonts w:eastAsia="Times New Roman"/>
          <w:szCs w:val="24"/>
        </w:rPr>
        <w:t xml:space="preserve">ουλευτές που </w:t>
      </w:r>
      <w:r>
        <w:rPr>
          <w:rFonts w:eastAsia="Times New Roman"/>
          <w:szCs w:val="24"/>
        </w:rPr>
        <w:t>έγιναν</w:t>
      </w:r>
      <w:r w:rsidRPr="00304806">
        <w:rPr>
          <w:rFonts w:eastAsia="Times New Roman"/>
          <w:szCs w:val="24"/>
        </w:rPr>
        <w:t xml:space="preserve"> </w:t>
      </w:r>
      <w:r>
        <w:rPr>
          <w:rFonts w:eastAsia="Times New Roman"/>
          <w:szCs w:val="24"/>
        </w:rPr>
        <w:t>Υ</w:t>
      </w:r>
      <w:r w:rsidRPr="00304806">
        <w:rPr>
          <w:rFonts w:eastAsia="Times New Roman"/>
          <w:szCs w:val="24"/>
        </w:rPr>
        <w:t xml:space="preserve">πουργοί και πολίτες που </w:t>
      </w:r>
      <w:r>
        <w:rPr>
          <w:rFonts w:eastAsia="Times New Roman"/>
          <w:szCs w:val="24"/>
        </w:rPr>
        <w:t>έγιναν Υ</w:t>
      </w:r>
      <w:r w:rsidRPr="00304806">
        <w:rPr>
          <w:rFonts w:eastAsia="Times New Roman"/>
          <w:szCs w:val="24"/>
        </w:rPr>
        <w:t xml:space="preserve">πουργοί με τη στήριξη των </w:t>
      </w:r>
      <w:r>
        <w:rPr>
          <w:rFonts w:eastAsia="Times New Roman"/>
          <w:szCs w:val="24"/>
        </w:rPr>
        <w:t>Α</w:t>
      </w:r>
      <w:r w:rsidRPr="00304806">
        <w:rPr>
          <w:rFonts w:eastAsia="Times New Roman"/>
          <w:szCs w:val="24"/>
        </w:rPr>
        <w:t>νεξάρτητων Ελλήνων</w:t>
      </w:r>
      <w:r>
        <w:rPr>
          <w:rFonts w:eastAsia="Times New Roman"/>
          <w:szCs w:val="24"/>
        </w:rPr>
        <w:t>, με το καταστατι</w:t>
      </w:r>
      <w:r>
        <w:rPr>
          <w:rFonts w:eastAsia="Times New Roman"/>
          <w:szCs w:val="24"/>
        </w:rPr>
        <w:t>κό ξεκάθαρο σε σχέση με το θέμα της Μακεδονίας. Γίνονται βορά</w:t>
      </w:r>
      <w:r w:rsidRPr="00304806">
        <w:rPr>
          <w:rFonts w:eastAsia="Times New Roman"/>
          <w:szCs w:val="24"/>
        </w:rPr>
        <w:t xml:space="preserve"> </w:t>
      </w:r>
      <w:r>
        <w:rPr>
          <w:rFonts w:eastAsia="Times New Roman"/>
          <w:szCs w:val="24"/>
        </w:rPr>
        <w:t xml:space="preserve">της </w:t>
      </w:r>
      <w:r w:rsidRPr="00304806">
        <w:rPr>
          <w:rFonts w:eastAsia="Times New Roman"/>
          <w:szCs w:val="24"/>
        </w:rPr>
        <w:t>συναλλαγής</w:t>
      </w:r>
      <w:r>
        <w:rPr>
          <w:rFonts w:eastAsia="Times New Roman"/>
          <w:szCs w:val="24"/>
        </w:rPr>
        <w:t xml:space="preserve"> και μάλιστα όχι μόνο</w:t>
      </w:r>
      <w:r w:rsidRPr="00304806">
        <w:rPr>
          <w:rFonts w:eastAsia="Times New Roman"/>
          <w:szCs w:val="24"/>
        </w:rPr>
        <w:t xml:space="preserve"> οι εκλεγμένοι </w:t>
      </w:r>
      <w:r>
        <w:rPr>
          <w:rFonts w:eastAsia="Times New Roman"/>
          <w:szCs w:val="24"/>
        </w:rPr>
        <w:t>Β</w:t>
      </w:r>
      <w:r w:rsidRPr="00304806">
        <w:rPr>
          <w:rFonts w:eastAsia="Times New Roman"/>
          <w:szCs w:val="24"/>
        </w:rPr>
        <w:t>ουλευτές οι οποίοι κατέχουν τις υπουργικές έδρ</w:t>
      </w:r>
      <w:r>
        <w:rPr>
          <w:rFonts w:eastAsia="Times New Roman"/>
          <w:szCs w:val="24"/>
        </w:rPr>
        <w:t>ε</w:t>
      </w:r>
      <w:r w:rsidRPr="00304806">
        <w:rPr>
          <w:rFonts w:eastAsia="Times New Roman"/>
          <w:szCs w:val="24"/>
        </w:rPr>
        <w:t>ς</w:t>
      </w:r>
      <w:r>
        <w:rPr>
          <w:rFonts w:eastAsia="Times New Roman"/>
          <w:szCs w:val="24"/>
        </w:rPr>
        <w:t>,</w:t>
      </w:r>
      <w:r w:rsidRPr="00304806">
        <w:rPr>
          <w:rFonts w:eastAsia="Times New Roman"/>
          <w:szCs w:val="24"/>
        </w:rPr>
        <w:t xml:space="preserve"> αλλά ακόμα και ο αναπληρωτής </w:t>
      </w:r>
      <w:r>
        <w:rPr>
          <w:rFonts w:eastAsia="Times New Roman"/>
          <w:szCs w:val="24"/>
        </w:rPr>
        <w:t>Β</w:t>
      </w:r>
      <w:r w:rsidRPr="00304806">
        <w:rPr>
          <w:rFonts w:eastAsia="Times New Roman"/>
          <w:szCs w:val="24"/>
        </w:rPr>
        <w:t>ουλευτής της έδρας της Β</w:t>
      </w:r>
      <w:r>
        <w:rPr>
          <w:rFonts w:eastAsia="Times New Roman"/>
          <w:szCs w:val="24"/>
        </w:rPr>
        <w:t>΄</w:t>
      </w:r>
      <w:r w:rsidRPr="00304806">
        <w:rPr>
          <w:rFonts w:eastAsia="Times New Roman"/>
          <w:szCs w:val="24"/>
        </w:rPr>
        <w:t xml:space="preserve"> </w:t>
      </w:r>
      <w:r>
        <w:rPr>
          <w:rFonts w:eastAsia="Times New Roman"/>
          <w:szCs w:val="24"/>
        </w:rPr>
        <w:t>Π</w:t>
      </w:r>
      <w:r w:rsidRPr="00304806">
        <w:rPr>
          <w:rFonts w:eastAsia="Times New Roman"/>
          <w:szCs w:val="24"/>
        </w:rPr>
        <w:t>εριφέρειας Αθηνών</w:t>
      </w:r>
      <w:r>
        <w:rPr>
          <w:rFonts w:eastAsia="Times New Roman"/>
          <w:szCs w:val="24"/>
        </w:rPr>
        <w:t xml:space="preserve">, που </w:t>
      </w:r>
      <w:r w:rsidRPr="00304806">
        <w:rPr>
          <w:rFonts w:eastAsia="Times New Roman"/>
          <w:szCs w:val="24"/>
        </w:rPr>
        <w:t>σήμερα το βρά</w:t>
      </w:r>
      <w:r w:rsidRPr="00304806">
        <w:rPr>
          <w:rFonts w:eastAsia="Times New Roman"/>
          <w:szCs w:val="24"/>
        </w:rPr>
        <w:t>δυ</w:t>
      </w:r>
      <w:r>
        <w:rPr>
          <w:rFonts w:eastAsia="Times New Roman"/>
          <w:szCs w:val="24"/>
        </w:rPr>
        <w:t xml:space="preserve"> –</w:t>
      </w:r>
      <w:r w:rsidRPr="00304806">
        <w:rPr>
          <w:rFonts w:eastAsia="Times New Roman"/>
          <w:szCs w:val="24"/>
        </w:rPr>
        <w:t xml:space="preserve">μετά την </w:t>
      </w:r>
      <w:r>
        <w:rPr>
          <w:rFonts w:eastAsia="Times New Roman"/>
          <w:szCs w:val="24"/>
        </w:rPr>
        <w:t xml:space="preserve">έντιμη παραίτηση του </w:t>
      </w:r>
      <w:proofErr w:type="spellStart"/>
      <w:r>
        <w:rPr>
          <w:rFonts w:eastAsia="Times New Roman"/>
          <w:szCs w:val="24"/>
        </w:rPr>
        <w:t>Παπαχριστόπουλου</w:t>
      </w:r>
      <w:proofErr w:type="spellEnd"/>
      <w:r>
        <w:rPr>
          <w:rFonts w:eastAsia="Times New Roman"/>
          <w:szCs w:val="24"/>
        </w:rPr>
        <w:t xml:space="preserve">- </w:t>
      </w:r>
      <w:r w:rsidRPr="00304806">
        <w:rPr>
          <w:rFonts w:eastAsia="Times New Roman"/>
          <w:szCs w:val="24"/>
        </w:rPr>
        <w:t xml:space="preserve">θα </w:t>
      </w:r>
      <w:r>
        <w:rPr>
          <w:rFonts w:eastAsia="Times New Roman"/>
          <w:szCs w:val="24"/>
        </w:rPr>
        <w:t>έπρεπε να περάσει στους Α</w:t>
      </w:r>
      <w:r w:rsidRPr="00304806">
        <w:rPr>
          <w:rFonts w:eastAsia="Times New Roman"/>
          <w:szCs w:val="24"/>
        </w:rPr>
        <w:t>νεξάρτητους Έλληνες</w:t>
      </w:r>
      <w:r>
        <w:rPr>
          <w:rFonts w:eastAsia="Times New Roman"/>
          <w:szCs w:val="24"/>
        </w:rPr>
        <w:t>,</w:t>
      </w:r>
      <w:r w:rsidRPr="00304806">
        <w:rPr>
          <w:rFonts w:eastAsia="Times New Roman"/>
          <w:szCs w:val="24"/>
        </w:rPr>
        <w:t xml:space="preserve"> εξαγοράζεται από σας με υπουργική καρέκλα</w:t>
      </w:r>
      <w:r>
        <w:rPr>
          <w:rFonts w:eastAsia="Times New Roman"/>
          <w:szCs w:val="24"/>
        </w:rPr>
        <w:t>!</w:t>
      </w:r>
      <w:r w:rsidRPr="00304806">
        <w:rPr>
          <w:rFonts w:eastAsia="Times New Roman"/>
          <w:szCs w:val="24"/>
        </w:rPr>
        <w:t xml:space="preserve"> </w:t>
      </w:r>
      <w:r>
        <w:rPr>
          <w:rFonts w:eastAsia="Times New Roman"/>
          <w:szCs w:val="24"/>
        </w:rPr>
        <w:t xml:space="preserve">Εξαγοράζεται από εσάς με υπουργική καρέκλα, για να πετύχετε τους </w:t>
      </w:r>
      <w:proofErr w:type="spellStart"/>
      <w:r>
        <w:rPr>
          <w:rFonts w:eastAsia="Times New Roman"/>
          <w:szCs w:val="24"/>
        </w:rPr>
        <w:t>εκατόν</w:t>
      </w:r>
      <w:proofErr w:type="spellEnd"/>
      <w:r>
        <w:rPr>
          <w:rFonts w:eastAsia="Times New Roman"/>
          <w:szCs w:val="24"/>
        </w:rPr>
        <w:t xml:space="preserve"> πενήντα έναν! </w:t>
      </w:r>
    </w:p>
    <w:p w14:paraId="01A9E27C" w14:textId="77777777" w:rsidR="00887A51" w:rsidRDefault="009C255F">
      <w:pPr>
        <w:spacing w:after="0" w:line="600" w:lineRule="auto"/>
        <w:ind w:firstLine="720"/>
        <w:jc w:val="both"/>
        <w:rPr>
          <w:rFonts w:eastAsia="Times New Roman"/>
          <w:szCs w:val="24"/>
        </w:rPr>
      </w:pPr>
      <w:r>
        <w:rPr>
          <w:rFonts w:eastAsia="Times New Roman"/>
          <w:szCs w:val="24"/>
        </w:rPr>
        <w:t>Αυτό, ουσιαστικά, δείχνει</w:t>
      </w:r>
      <w:r>
        <w:rPr>
          <w:rFonts w:eastAsia="Times New Roman"/>
          <w:szCs w:val="24"/>
        </w:rPr>
        <w:t xml:space="preserve"> ότι μιλάμε για πλήρη ανατροπή και του Συντάγματος, αλλά και της ηθικής. Θα κυβερνήσετε με </w:t>
      </w:r>
      <w:proofErr w:type="spellStart"/>
      <w:r>
        <w:rPr>
          <w:rFonts w:eastAsia="Times New Roman"/>
          <w:szCs w:val="24"/>
        </w:rPr>
        <w:t>εκατόν</w:t>
      </w:r>
      <w:proofErr w:type="spellEnd"/>
      <w:r>
        <w:rPr>
          <w:rFonts w:eastAsia="Times New Roman"/>
          <w:szCs w:val="24"/>
        </w:rPr>
        <w:t xml:space="preserve"> πενήντα έναν, εκ των οποίων οι τρεις είναι του εταίρου σας, τους οποίους πήρατε έναντι μίας καρέκλας και του στερήσατε και τον </w:t>
      </w:r>
      <w:r w:rsidRPr="00304806">
        <w:rPr>
          <w:rFonts w:eastAsia="Times New Roman"/>
          <w:szCs w:val="24"/>
        </w:rPr>
        <w:t>λόγο</w:t>
      </w:r>
      <w:r>
        <w:rPr>
          <w:rFonts w:eastAsia="Times New Roman"/>
          <w:szCs w:val="24"/>
        </w:rPr>
        <w:t>.</w:t>
      </w:r>
      <w:r w:rsidRPr="00304806">
        <w:rPr>
          <w:rFonts w:eastAsia="Times New Roman"/>
          <w:szCs w:val="24"/>
        </w:rPr>
        <w:t xml:space="preserve"> </w:t>
      </w:r>
    </w:p>
    <w:p w14:paraId="01A9E27D" w14:textId="77777777" w:rsidR="00887A51" w:rsidRDefault="009C255F">
      <w:pPr>
        <w:spacing w:after="0" w:line="600" w:lineRule="auto"/>
        <w:ind w:firstLine="720"/>
        <w:jc w:val="both"/>
        <w:rPr>
          <w:rFonts w:eastAsia="Times New Roman"/>
          <w:szCs w:val="24"/>
        </w:rPr>
      </w:pPr>
      <w:r>
        <w:rPr>
          <w:rFonts w:eastAsia="Times New Roman"/>
          <w:szCs w:val="24"/>
        </w:rPr>
        <w:t>Θ</w:t>
      </w:r>
      <w:r w:rsidRPr="00304806">
        <w:rPr>
          <w:rFonts w:eastAsia="Times New Roman"/>
          <w:szCs w:val="24"/>
        </w:rPr>
        <w:t>υμάστε</w:t>
      </w:r>
      <w:r>
        <w:rPr>
          <w:rFonts w:eastAsia="Times New Roman"/>
          <w:szCs w:val="24"/>
        </w:rPr>
        <w:t>,</w:t>
      </w:r>
      <w:r w:rsidRPr="00304806">
        <w:rPr>
          <w:rFonts w:eastAsia="Times New Roman"/>
          <w:szCs w:val="24"/>
        </w:rPr>
        <w:t xml:space="preserve"> </w:t>
      </w:r>
      <w:r>
        <w:rPr>
          <w:rFonts w:eastAsia="Times New Roman"/>
          <w:szCs w:val="24"/>
        </w:rPr>
        <w:t>κύριε Πρωθυπουρ</w:t>
      </w:r>
      <w:r>
        <w:rPr>
          <w:rFonts w:eastAsia="Times New Roman"/>
          <w:szCs w:val="24"/>
        </w:rPr>
        <w:t>γέ,</w:t>
      </w:r>
      <w:r w:rsidRPr="00304806">
        <w:rPr>
          <w:rFonts w:eastAsia="Times New Roman"/>
          <w:szCs w:val="24"/>
        </w:rPr>
        <w:t xml:space="preserve"> όταν πηγαίναμε μετά από τις ομιλίες σε επίπεδο αρχηγών στο </w:t>
      </w:r>
      <w:r>
        <w:rPr>
          <w:rFonts w:eastAsia="Times New Roman"/>
          <w:szCs w:val="24"/>
        </w:rPr>
        <w:t>γ</w:t>
      </w:r>
      <w:r w:rsidRPr="00304806">
        <w:rPr>
          <w:rFonts w:eastAsia="Times New Roman"/>
          <w:szCs w:val="24"/>
        </w:rPr>
        <w:t xml:space="preserve">ραφείο σας και μιλάγαμε </w:t>
      </w:r>
      <w:r>
        <w:rPr>
          <w:rFonts w:eastAsia="Times New Roman"/>
          <w:szCs w:val="24"/>
        </w:rPr>
        <w:t>για τις μάχες που κερδίζαμε στη Βουλή; Τον κ. Μ</w:t>
      </w:r>
      <w:r w:rsidRPr="00304806">
        <w:rPr>
          <w:rFonts w:eastAsia="Times New Roman"/>
          <w:szCs w:val="24"/>
        </w:rPr>
        <w:t>ητσοτάκη μαζί το</w:t>
      </w:r>
      <w:r>
        <w:rPr>
          <w:rFonts w:eastAsia="Times New Roman"/>
          <w:szCs w:val="24"/>
        </w:rPr>
        <w:t>ν</w:t>
      </w:r>
      <w:r w:rsidRPr="00304806">
        <w:rPr>
          <w:rFonts w:eastAsia="Times New Roman"/>
          <w:szCs w:val="24"/>
        </w:rPr>
        <w:t xml:space="preserve"> παλεύαμε</w:t>
      </w:r>
      <w:r>
        <w:rPr>
          <w:rFonts w:eastAsia="Times New Roman"/>
          <w:szCs w:val="24"/>
        </w:rPr>
        <w:t>. Τώρα,</w:t>
      </w:r>
      <w:r w:rsidRPr="00304806">
        <w:rPr>
          <w:rFonts w:eastAsia="Times New Roman"/>
          <w:szCs w:val="24"/>
        </w:rPr>
        <w:t xml:space="preserve"> με αυτό που κάνετε</w:t>
      </w:r>
      <w:r>
        <w:rPr>
          <w:rFonts w:eastAsia="Times New Roman"/>
          <w:szCs w:val="24"/>
        </w:rPr>
        <w:t>, μας οδηγείτε στην Αντιπολίτευση. Ε</w:t>
      </w:r>
      <w:r w:rsidRPr="00304806">
        <w:rPr>
          <w:rFonts w:eastAsia="Times New Roman"/>
          <w:szCs w:val="24"/>
        </w:rPr>
        <w:t xml:space="preserve">μείς δεν θα κάνουμε αντιπολίτευση </w:t>
      </w:r>
      <w:r>
        <w:rPr>
          <w:rFonts w:eastAsia="Times New Roman"/>
          <w:szCs w:val="24"/>
        </w:rPr>
        <w:t xml:space="preserve">βρώμικη. Ούτε αυτά τα οποία διαδίδετε και λέτε αριστερά και δεξιά ότι εμείς διασπείρουμε </w:t>
      </w:r>
      <w:r w:rsidRPr="00304806">
        <w:rPr>
          <w:rFonts w:eastAsia="Times New Roman"/>
          <w:szCs w:val="24"/>
        </w:rPr>
        <w:t xml:space="preserve">φήμες θα γίνουν ποτέ πράξη από </w:t>
      </w:r>
      <w:r>
        <w:rPr>
          <w:rFonts w:eastAsia="Times New Roman"/>
          <w:szCs w:val="24"/>
        </w:rPr>
        <w:t>μας.</w:t>
      </w:r>
      <w:r w:rsidRPr="00304806">
        <w:rPr>
          <w:rFonts w:eastAsia="Times New Roman"/>
          <w:szCs w:val="24"/>
        </w:rPr>
        <w:t xml:space="preserve"> Ούτε </w:t>
      </w:r>
      <w:r>
        <w:rPr>
          <w:rFonts w:eastAsia="Times New Roman"/>
          <w:szCs w:val="24"/>
        </w:rPr>
        <w:t>γέφυρες, κύριε Πρωθυπουργέ, έχω χτίσει εγώ</w:t>
      </w:r>
      <w:r w:rsidRPr="00304806">
        <w:rPr>
          <w:rFonts w:eastAsia="Times New Roman"/>
          <w:szCs w:val="24"/>
        </w:rPr>
        <w:t xml:space="preserve"> με τη διαπλοκή και με την </w:t>
      </w:r>
      <w:r>
        <w:rPr>
          <w:rFonts w:eastAsia="Times New Roman"/>
          <w:szCs w:val="24"/>
        </w:rPr>
        <w:t>Α</w:t>
      </w:r>
      <w:r w:rsidRPr="00304806">
        <w:rPr>
          <w:rFonts w:eastAsia="Times New Roman"/>
          <w:szCs w:val="24"/>
        </w:rPr>
        <w:t>ντιπολίτευση</w:t>
      </w:r>
      <w:r>
        <w:rPr>
          <w:rFonts w:eastAsia="Times New Roman"/>
          <w:szCs w:val="24"/>
        </w:rPr>
        <w:t xml:space="preserve">. </w:t>
      </w:r>
    </w:p>
    <w:p w14:paraId="01A9E27E" w14:textId="77777777" w:rsidR="00887A51" w:rsidRDefault="009C255F">
      <w:pPr>
        <w:spacing w:after="0" w:line="600" w:lineRule="auto"/>
        <w:ind w:firstLine="720"/>
        <w:jc w:val="both"/>
        <w:rPr>
          <w:rFonts w:eastAsia="Times New Roman"/>
          <w:szCs w:val="24"/>
        </w:rPr>
      </w:pPr>
      <w:r>
        <w:rPr>
          <w:rFonts w:eastAsia="Times New Roman"/>
          <w:szCs w:val="24"/>
        </w:rPr>
        <w:t>Εάν φύγ</w:t>
      </w:r>
      <w:r>
        <w:rPr>
          <w:rFonts w:eastAsia="Times New Roman"/>
          <w:szCs w:val="24"/>
        </w:rPr>
        <w:t>ω από εδώ, κύριε Πρωθυπουργέ, εγώ θα πάω σπίτι μου. Δεν πρόκειται να πάω να παρακαλέσω κανέναν. Εί</w:t>
      </w:r>
      <w:r w:rsidRPr="00304806">
        <w:rPr>
          <w:rFonts w:eastAsia="Times New Roman"/>
          <w:szCs w:val="24"/>
        </w:rPr>
        <w:t xml:space="preserve">μαι </w:t>
      </w:r>
      <w:r>
        <w:rPr>
          <w:rFonts w:eastAsia="Times New Roman"/>
          <w:szCs w:val="24"/>
        </w:rPr>
        <w:t>είκοσι πέντε</w:t>
      </w:r>
      <w:r w:rsidRPr="00304806">
        <w:rPr>
          <w:rFonts w:eastAsia="Times New Roman"/>
          <w:szCs w:val="24"/>
        </w:rPr>
        <w:t xml:space="preserve"> χρόνια εκλεγμένος </w:t>
      </w:r>
      <w:r>
        <w:rPr>
          <w:rFonts w:eastAsia="Times New Roman"/>
          <w:szCs w:val="24"/>
        </w:rPr>
        <w:t>Β</w:t>
      </w:r>
      <w:r w:rsidRPr="00304806">
        <w:rPr>
          <w:rFonts w:eastAsia="Times New Roman"/>
          <w:szCs w:val="24"/>
        </w:rPr>
        <w:t>ουλευτής</w:t>
      </w:r>
      <w:r>
        <w:rPr>
          <w:rFonts w:eastAsia="Times New Roman"/>
          <w:szCs w:val="24"/>
        </w:rPr>
        <w:t>,</w:t>
      </w:r>
      <w:r w:rsidRPr="00304806">
        <w:rPr>
          <w:rFonts w:eastAsia="Times New Roman"/>
          <w:szCs w:val="24"/>
        </w:rPr>
        <w:t xml:space="preserve"> </w:t>
      </w:r>
      <w:r>
        <w:rPr>
          <w:rFonts w:eastAsia="Times New Roman"/>
          <w:szCs w:val="24"/>
        </w:rPr>
        <w:t>επτά</w:t>
      </w:r>
      <w:r w:rsidRPr="00304806">
        <w:rPr>
          <w:rFonts w:eastAsia="Times New Roman"/>
          <w:szCs w:val="24"/>
        </w:rPr>
        <w:t xml:space="preserve"> χρόνια </w:t>
      </w:r>
      <w:r>
        <w:rPr>
          <w:rFonts w:eastAsia="Times New Roman"/>
          <w:szCs w:val="24"/>
        </w:rPr>
        <w:t>Υ</w:t>
      </w:r>
      <w:r w:rsidRPr="00304806">
        <w:rPr>
          <w:rFonts w:eastAsia="Times New Roman"/>
          <w:szCs w:val="24"/>
        </w:rPr>
        <w:t>πουργός</w:t>
      </w:r>
      <w:r>
        <w:rPr>
          <w:rFonts w:eastAsia="Times New Roman"/>
          <w:szCs w:val="24"/>
        </w:rPr>
        <w:t xml:space="preserve">. </w:t>
      </w:r>
      <w:r w:rsidRPr="00304806">
        <w:rPr>
          <w:rFonts w:eastAsia="Times New Roman"/>
          <w:szCs w:val="24"/>
        </w:rPr>
        <w:t xml:space="preserve">Σήμερα το βράδυ ίσως να </w:t>
      </w:r>
      <w:r>
        <w:rPr>
          <w:rFonts w:eastAsia="Times New Roman"/>
          <w:szCs w:val="24"/>
        </w:rPr>
        <w:t xml:space="preserve">σας </w:t>
      </w:r>
      <w:r w:rsidRPr="00304806">
        <w:rPr>
          <w:rFonts w:eastAsia="Times New Roman"/>
          <w:szCs w:val="24"/>
        </w:rPr>
        <w:t xml:space="preserve">δώσω και την παραίτησή μου από </w:t>
      </w:r>
      <w:r>
        <w:rPr>
          <w:rFonts w:eastAsia="Times New Roman"/>
          <w:szCs w:val="24"/>
        </w:rPr>
        <w:t>Β</w:t>
      </w:r>
      <w:r w:rsidRPr="00304806">
        <w:rPr>
          <w:rFonts w:eastAsia="Times New Roman"/>
          <w:szCs w:val="24"/>
        </w:rPr>
        <w:t>ουλευτής</w:t>
      </w:r>
      <w:r>
        <w:rPr>
          <w:rFonts w:eastAsia="Times New Roman"/>
          <w:szCs w:val="24"/>
        </w:rPr>
        <w:t>.</w:t>
      </w:r>
      <w:r w:rsidRPr="00304806">
        <w:rPr>
          <w:rFonts w:eastAsia="Times New Roman"/>
          <w:szCs w:val="24"/>
        </w:rPr>
        <w:t xml:space="preserve"> </w:t>
      </w:r>
      <w:r>
        <w:rPr>
          <w:rFonts w:eastAsia="Times New Roman"/>
          <w:szCs w:val="24"/>
        </w:rPr>
        <w:t>Ί</w:t>
      </w:r>
      <w:r w:rsidRPr="00304806">
        <w:rPr>
          <w:rFonts w:eastAsia="Times New Roman"/>
          <w:szCs w:val="24"/>
        </w:rPr>
        <w:t>σως αυτό θα ήταν κα</w:t>
      </w:r>
      <w:r w:rsidRPr="00304806">
        <w:rPr>
          <w:rFonts w:eastAsia="Times New Roman"/>
          <w:szCs w:val="24"/>
        </w:rPr>
        <w:t>λύτερο</w:t>
      </w:r>
      <w:r>
        <w:rPr>
          <w:rFonts w:eastAsia="Times New Roman"/>
          <w:szCs w:val="24"/>
        </w:rPr>
        <w:t>,</w:t>
      </w:r>
      <w:r w:rsidRPr="00304806">
        <w:rPr>
          <w:rFonts w:eastAsia="Times New Roman"/>
          <w:szCs w:val="24"/>
        </w:rPr>
        <w:t xml:space="preserve"> για να καταλάβετε ότι υπάρχουν και άνθρωποι που δεν μετράνε την καρέκλα</w:t>
      </w:r>
      <w:r>
        <w:rPr>
          <w:rFonts w:eastAsia="Times New Roman"/>
          <w:szCs w:val="24"/>
        </w:rPr>
        <w:t xml:space="preserve">, για τους οποίους δεν είναι όλα η εξουσία. </w:t>
      </w:r>
      <w:r w:rsidRPr="00304806">
        <w:rPr>
          <w:rFonts w:eastAsia="Times New Roman"/>
          <w:szCs w:val="24"/>
        </w:rPr>
        <w:t xml:space="preserve"> </w:t>
      </w:r>
    </w:p>
    <w:p w14:paraId="01A9E27F" w14:textId="77777777" w:rsidR="00887A51" w:rsidRDefault="009C255F">
      <w:pPr>
        <w:spacing w:after="0" w:line="600" w:lineRule="auto"/>
        <w:ind w:firstLine="720"/>
        <w:jc w:val="both"/>
        <w:rPr>
          <w:rFonts w:eastAsia="Times New Roman"/>
          <w:szCs w:val="24"/>
        </w:rPr>
      </w:pPr>
      <w:r>
        <w:rPr>
          <w:rFonts w:eastAsia="Times New Roman"/>
          <w:szCs w:val="24"/>
        </w:rPr>
        <w:t>Θα πρέπει ν</w:t>
      </w:r>
      <w:r w:rsidRPr="00304806">
        <w:rPr>
          <w:rFonts w:eastAsia="Times New Roman"/>
          <w:szCs w:val="24"/>
        </w:rPr>
        <w:t xml:space="preserve">α αντιληφθείτε ότι </w:t>
      </w:r>
      <w:r>
        <w:rPr>
          <w:rFonts w:eastAsia="Times New Roman"/>
          <w:szCs w:val="24"/>
        </w:rPr>
        <w:t>ό</w:t>
      </w:r>
      <w:r w:rsidRPr="00304806">
        <w:rPr>
          <w:rFonts w:eastAsia="Times New Roman"/>
          <w:szCs w:val="24"/>
        </w:rPr>
        <w:t>σον αφορά τη διαπλοκή</w:t>
      </w:r>
      <w:r>
        <w:rPr>
          <w:rFonts w:eastAsia="Times New Roman"/>
          <w:szCs w:val="24"/>
        </w:rPr>
        <w:t>,</w:t>
      </w:r>
      <w:r w:rsidRPr="00304806">
        <w:rPr>
          <w:rFonts w:eastAsia="Times New Roman"/>
          <w:szCs w:val="24"/>
        </w:rPr>
        <w:t xml:space="preserve"> εγώ χτυπήθηκα με αυτήν </w:t>
      </w:r>
      <w:r>
        <w:rPr>
          <w:rFonts w:eastAsia="Times New Roman"/>
          <w:szCs w:val="24"/>
        </w:rPr>
        <w:t>είκοσι πέντε</w:t>
      </w:r>
      <w:r w:rsidRPr="00304806">
        <w:rPr>
          <w:rFonts w:eastAsia="Times New Roman"/>
          <w:szCs w:val="24"/>
        </w:rPr>
        <w:t xml:space="preserve"> χρόνια</w:t>
      </w:r>
      <w:r>
        <w:rPr>
          <w:rFonts w:eastAsia="Times New Roman"/>
          <w:szCs w:val="24"/>
        </w:rPr>
        <w:t>. Ιδρύθηκαν</w:t>
      </w:r>
      <w:r w:rsidRPr="00304806">
        <w:rPr>
          <w:rFonts w:eastAsia="Times New Roman"/>
          <w:szCs w:val="24"/>
        </w:rPr>
        <w:t xml:space="preserve"> τέσσερις εφημερίδες</w:t>
      </w:r>
      <w:r>
        <w:rPr>
          <w:rFonts w:eastAsia="Times New Roman"/>
          <w:szCs w:val="24"/>
        </w:rPr>
        <w:t>,</w:t>
      </w:r>
      <w:r w:rsidRPr="00304806">
        <w:rPr>
          <w:rFonts w:eastAsia="Times New Roman"/>
          <w:szCs w:val="24"/>
        </w:rPr>
        <w:t xml:space="preserve"> οι</w:t>
      </w:r>
      <w:r w:rsidRPr="00304806">
        <w:rPr>
          <w:rFonts w:eastAsia="Times New Roman"/>
          <w:szCs w:val="24"/>
        </w:rPr>
        <w:t xml:space="preserve"> οποίες με φιλ</w:t>
      </w:r>
      <w:r>
        <w:rPr>
          <w:rFonts w:eastAsia="Times New Roman"/>
          <w:szCs w:val="24"/>
        </w:rPr>
        <w:t xml:space="preserve">οξενούν στο πρωτοσέλιδό τους </w:t>
      </w:r>
      <w:r w:rsidRPr="00304806">
        <w:rPr>
          <w:rFonts w:eastAsia="Times New Roman"/>
          <w:szCs w:val="24"/>
        </w:rPr>
        <w:t>μέχρι σήμερα</w:t>
      </w:r>
      <w:r>
        <w:rPr>
          <w:rFonts w:eastAsia="Times New Roman"/>
          <w:szCs w:val="24"/>
        </w:rPr>
        <w:t xml:space="preserve">, από συγκεκριμένο άνθρωπο, με τον οποίο συγκρούστηκα πολιτικά, όπως και η Κυβέρνηση. Και μου λέτε ότι </w:t>
      </w:r>
      <w:r w:rsidRPr="00304806">
        <w:rPr>
          <w:rFonts w:eastAsia="Times New Roman"/>
          <w:szCs w:val="24"/>
        </w:rPr>
        <w:t>εγώ τα βρήκα</w:t>
      </w:r>
      <w:r>
        <w:rPr>
          <w:rFonts w:eastAsia="Times New Roman"/>
          <w:szCs w:val="24"/>
        </w:rPr>
        <w:t>;</w:t>
      </w:r>
      <w:r w:rsidRPr="00304806">
        <w:rPr>
          <w:rFonts w:eastAsia="Times New Roman"/>
          <w:szCs w:val="24"/>
        </w:rPr>
        <w:t xml:space="preserve"> </w:t>
      </w:r>
      <w:r>
        <w:rPr>
          <w:rFonts w:eastAsia="Times New Roman"/>
          <w:szCs w:val="24"/>
        </w:rPr>
        <w:t>Ό</w:t>
      </w:r>
      <w:r w:rsidRPr="00304806">
        <w:rPr>
          <w:rFonts w:eastAsia="Times New Roman"/>
          <w:szCs w:val="24"/>
        </w:rPr>
        <w:t>χι</w:t>
      </w:r>
      <w:r>
        <w:rPr>
          <w:rFonts w:eastAsia="Times New Roman"/>
          <w:szCs w:val="24"/>
        </w:rPr>
        <w:t>,</w:t>
      </w:r>
      <w:r w:rsidRPr="00304806">
        <w:rPr>
          <w:rFonts w:eastAsia="Times New Roman"/>
          <w:szCs w:val="24"/>
        </w:rPr>
        <w:t xml:space="preserve"> κύριε </w:t>
      </w:r>
      <w:r>
        <w:rPr>
          <w:rFonts w:eastAsia="Times New Roman"/>
          <w:szCs w:val="24"/>
        </w:rPr>
        <w:t>Π</w:t>
      </w:r>
      <w:r w:rsidRPr="00304806">
        <w:rPr>
          <w:rFonts w:eastAsia="Times New Roman"/>
          <w:szCs w:val="24"/>
        </w:rPr>
        <w:t>ρωθυπουργέ</w:t>
      </w:r>
      <w:r>
        <w:rPr>
          <w:rFonts w:eastAsia="Times New Roman"/>
          <w:szCs w:val="24"/>
        </w:rPr>
        <w:t>.</w:t>
      </w:r>
      <w:r w:rsidRPr="00304806">
        <w:rPr>
          <w:rFonts w:eastAsia="Times New Roman"/>
          <w:szCs w:val="24"/>
        </w:rPr>
        <w:t xml:space="preserve"> </w:t>
      </w:r>
      <w:r>
        <w:rPr>
          <w:rFonts w:eastAsia="Times New Roman"/>
          <w:szCs w:val="24"/>
        </w:rPr>
        <w:t>Ο</w:t>
      </w:r>
      <w:r w:rsidRPr="00304806">
        <w:rPr>
          <w:rFonts w:eastAsia="Times New Roman"/>
          <w:szCs w:val="24"/>
        </w:rPr>
        <w:t>ύτε τα βρήκα</w:t>
      </w:r>
      <w:r>
        <w:rPr>
          <w:rFonts w:eastAsia="Times New Roman"/>
          <w:szCs w:val="24"/>
        </w:rPr>
        <w:t xml:space="preserve"> </w:t>
      </w:r>
      <w:r w:rsidRPr="00304806">
        <w:rPr>
          <w:rFonts w:eastAsia="Times New Roman"/>
          <w:szCs w:val="24"/>
        </w:rPr>
        <w:t>ούτε θα τα βρω</w:t>
      </w:r>
      <w:r>
        <w:rPr>
          <w:rFonts w:eastAsia="Times New Roman"/>
          <w:szCs w:val="24"/>
        </w:rPr>
        <w:t>.</w:t>
      </w:r>
    </w:p>
    <w:p w14:paraId="01A9E280" w14:textId="77777777" w:rsidR="00887A51" w:rsidRDefault="009C255F">
      <w:pPr>
        <w:spacing w:after="0" w:line="600" w:lineRule="auto"/>
        <w:ind w:firstLine="720"/>
        <w:jc w:val="both"/>
        <w:rPr>
          <w:rFonts w:eastAsia="Times New Roman"/>
          <w:szCs w:val="24"/>
        </w:rPr>
      </w:pPr>
      <w:r>
        <w:rPr>
          <w:rFonts w:eastAsia="Times New Roman"/>
          <w:szCs w:val="24"/>
        </w:rPr>
        <w:t>Εσείς με απειλείτε με την απόσ</w:t>
      </w:r>
      <w:r>
        <w:rPr>
          <w:rFonts w:eastAsia="Times New Roman"/>
          <w:szCs w:val="24"/>
        </w:rPr>
        <w:t xml:space="preserve">υρση των </w:t>
      </w:r>
      <w:r w:rsidRPr="00304806">
        <w:rPr>
          <w:rFonts w:eastAsia="Times New Roman"/>
          <w:szCs w:val="24"/>
        </w:rPr>
        <w:t>δικαιωμάτων της Κοινοβουλευτικής Ομάδας ότι θα μείνω απροστάτευτος και χωρίς ασφάλεια</w:t>
      </w:r>
      <w:r>
        <w:rPr>
          <w:rFonts w:eastAsia="Times New Roman"/>
          <w:szCs w:val="24"/>
        </w:rPr>
        <w:t>.</w:t>
      </w:r>
      <w:r w:rsidRPr="00304806">
        <w:rPr>
          <w:rFonts w:eastAsia="Times New Roman"/>
          <w:szCs w:val="24"/>
        </w:rPr>
        <w:t xml:space="preserve"> </w:t>
      </w:r>
      <w:r>
        <w:rPr>
          <w:rFonts w:eastAsia="Times New Roman"/>
          <w:szCs w:val="24"/>
        </w:rPr>
        <w:t xml:space="preserve">Όμως και </w:t>
      </w:r>
      <w:r w:rsidRPr="00304806">
        <w:rPr>
          <w:rFonts w:eastAsia="Times New Roman"/>
          <w:szCs w:val="24"/>
        </w:rPr>
        <w:t xml:space="preserve">αυτή </w:t>
      </w:r>
      <w:r>
        <w:rPr>
          <w:rFonts w:eastAsia="Times New Roman"/>
          <w:szCs w:val="24"/>
        </w:rPr>
        <w:t>σας την</w:t>
      </w:r>
      <w:r w:rsidRPr="00304806">
        <w:rPr>
          <w:rFonts w:eastAsia="Times New Roman"/>
          <w:szCs w:val="24"/>
        </w:rPr>
        <w:t xml:space="preserve"> χαρίζω</w:t>
      </w:r>
      <w:r>
        <w:rPr>
          <w:rFonts w:eastAsia="Times New Roman"/>
          <w:szCs w:val="24"/>
        </w:rPr>
        <w:t>! Δ</w:t>
      </w:r>
      <w:r w:rsidRPr="00304806">
        <w:rPr>
          <w:rFonts w:eastAsia="Times New Roman"/>
          <w:szCs w:val="24"/>
        </w:rPr>
        <w:t>ιότι</w:t>
      </w:r>
      <w:r>
        <w:rPr>
          <w:rFonts w:eastAsia="Times New Roman"/>
          <w:szCs w:val="24"/>
        </w:rPr>
        <w:t>,</w:t>
      </w:r>
      <w:r w:rsidRPr="00304806">
        <w:rPr>
          <w:rFonts w:eastAsia="Times New Roman"/>
          <w:szCs w:val="24"/>
        </w:rPr>
        <w:t xml:space="preserve"> κύριε </w:t>
      </w:r>
      <w:r>
        <w:rPr>
          <w:rFonts w:eastAsia="Times New Roman"/>
          <w:szCs w:val="24"/>
        </w:rPr>
        <w:t>Π</w:t>
      </w:r>
      <w:r w:rsidRPr="00304806">
        <w:rPr>
          <w:rFonts w:eastAsia="Times New Roman"/>
          <w:szCs w:val="24"/>
        </w:rPr>
        <w:t>ρωθυπουργέ</w:t>
      </w:r>
      <w:r>
        <w:rPr>
          <w:rFonts w:eastAsia="Times New Roman"/>
          <w:szCs w:val="24"/>
        </w:rPr>
        <w:t xml:space="preserve">, υπάρχουν και </w:t>
      </w:r>
      <w:r w:rsidRPr="00304806">
        <w:rPr>
          <w:rFonts w:eastAsia="Times New Roman"/>
          <w:szCs w:val="24"/>
        </w:rPr>
        <w:t>Ελληνίδες και Έλληνες</w:t>
      </w:r>
      <w:r>
        <w:rPr>
          <w:rFonts w:eastAsia="Times New Roman"/>
          <w:szCs w:val="24"/>
        </w:rPr>
        <w:t xml:space="preserve"> και </w:t>
      </w:r>
      <w:r w:rsidRPr="00304806">
        <w:rPr>
          <w:rFonts w:eastAsia="Times New Roman"/>
          <w:szCs w:val="24"/>
        </w:rPr>
        <w:t xml:space="preserve">τις κοινοβουλευτικές ομάδες </w:t>
      </w:r>
      <w:r>
        <w:rPr>
          <w:rFonts w:eastAsia="Times New Roman"/>
          <w:szCs w:val="24"/>
        </w:rPr>
        <w:t xml:space="preserve">δεν τις συγκροτεί η γραφειοκρατία της Βουλής, οι έμμισθοι γραφειοκράτες ή ο προσωρινός Πρόεδρος. Τις </w:t>
      </w:r>
      <w:r w:rsidRPr="00304806">
        <w:rPr>
          <w:rFonts w:eastAsia="Times New Roman"/>
          <w:szCs w:val="24"/>
        </w:rPr>
        <w:t xml:space="preserve">κοινοβουλευτικές ομάδες </w:t>
      </w:r>
      <w:r>
        <w:rPr>
          <w:rFonts w:eastAsia="Times New Roman"/>
          <w:szCs w:val="24"/>
        </w:rPr>
        <w:t>τις συγκροτεί ο λαός, τις συγκροτούν οι πολίτες, τις συγκροτούν οι πλατείες, τις συγκροτούν οι αγώνες οι οποίοι δίνονται με τους πο</w:t>
      </w:r>
      <w:r>
        <w:rPr>
          <w:rFonts w:eastAsia="Times New Roman"/>
          <w:szCs w:val="24"/>
        </w:rPr>
        <w:t xml:space="preserve">λιτικούς αρχηγούς, με τα πολιτικά κόμματα. </w:t>
      </w:r>
    </w:p>
    <w:p w14:paraId="01A9E281" w14:textId="77777777" w:rsidR="00887A51" w:rsidRDefault="009C255F">
      <w:pPr>
        <w:spacing w:after="0" w:line="600" w:lineRule="auto"/>
        <w:ind w:firstLine="720"/>
        <w:jc w:val="both"/>
        <w:rPr>
          <w:rFonts w:eastAsia="Times New Roman"/>
          <w:szCs w:val="24"/>
        </w:rPr>
      </w:pPr>
      <w:r>
        <w:rPr>
          <w:rFonts w:eastAsia="Times New Roman"/>
          <w:szCs w:val="24"/>
        </w:rPr>
        <w:t>Σας τη χαρίζω και ασφάλειά μου είναι η ασφάλεια της αλήθειας του ελληνικού λαού. Κι από εκεί και πέρα ο καθένας παίρνει και το ρίσκο του. Όλοι θα ξέρουν, αν κάτι γίνει, το πώς έγινε. Μου αρκεί το</w:t>
      </w:r>
      <w:r w:rsidRPr="00304806">
        <w:rPr>
          <w:rFonts w:eastAsia="Times New Roman"/>
          <w:szCs w:val="24"/>
        </w:rPr>
        <w:t xml:space="preserve"> </w:t>
      </w:r>
      <w:r>
        <w:rPr>
          <w:rFonts w:eastAsia="Times New Roman"/>
          <w:szCs w:val="24"/>
        </w:rPr>
        <w:t>μ</w:t>
      </w:r>
      <w:r w:rsidRPr="00304806">
        <w:rPr>
          <w:rFonts w:eastAsia="Times New Roman"/>
          <w:szCs w:val="24"/>
        </w:rPr>
        <w:t xml:space="preserve">ετερίζι της </w:t>
      </w:r>
      <w:r>
        <w:rPr>
          <w:rFonts w:eastAsia="Times New Roman"/>
          <w:szCs w:val="24"/>
        </w:rPr>
        <w:t>ελε</w:t>
      </w:r>
      <w:r>
        <w:rPr>
          <w:rFonts w:eastAsia="Times New Roman"/>
          <w:szCs w:val="24"/>
        </w:rPr>
        <w:t>ύθερης φωνής μου. Όμως, αυτό το μετερίζι της ελεύθερης φωνής</w:t>
      </w:r>
      <w:r w:rsidRPr="00304806">
        <w:rPr>
          <w:rFonts w:eastAsia="Times New Roman"/>
          <w:szCs w:val="24"/>
        </w:rPr>
        <w:t xml:space="preserve"> μου είχα δικαίωμα να το έχω</w:t>
      </w:r>
      <w:r>
        <w:rPr>
          <w:rFonts w:eastAsia="Times New Roman"/>
          <w:szCs w:val="24"/>
        </w:rPr>
        <w:t xml:space="preserve">, εκλεγμένος από τον ελληνικό λαό, ως επικεφαλής και Αρχηγός ενός κόμματος με το οποίο </w:t>
      </w:r>
      <w:r w:rsidRPr="00304806">
        <w:rPr>
          <w:rFonts w:eastAsia="Times New Roman"/>
          <w:szCs w:val="24"/>
        </w:rPr>
        <w:t xml:space="preserve">εσείς </w:t>
      </w:r>
      <w:r>
        <w:rPr>
          <w:rFonts w:eastAsia="Times New Roman"/>
          <w:szCs w:val="24"/>
        </w:rPr>
        <w:t xml:space="preserve">συνεργαστήκατε και </w:t>
      </w:r>
      <w:r w:rsidRPr="00304806">
        <w:rPr>
          <w:rFonts w:eastAsia="Times New Roman"/>
          <w:szCs w:val="24"/>
        </w:rPr>
        <w:t>αναγνωρίζ</w:t>
      </w:r>
      <w:r>
        <w:rPr>
          <w:rFonts w:eastAsia="Times New Roman"/>
          <w:szCs w:val="24"/>
        </w:rPr>
        <w:t>ατε επί τέσσερα</w:t>
      </w:r>
      <w:r w:rsidRPr="00304806">
        <w:rPr>
          <w:rFonts w:eastAsia="Times New Roman"/>
          <w:szCs w:val="24"/>
        </w:rPr>
        <w:t xml:space="preserve"> χρόνια</w:t>
      </w:r>
      <w:r>
        <w:rPr>
          <w:rFonts w:eastAsia="Times New Roman"/>
          <w:szCs w:val="24"/>
        </w:rPr>
        <w:t>.</w:t>
      </w:r>
      <w:r w:rsidRPr="00304806">
        <w:rPr>
          <w:rFonts w:eastAsia="Times New Roman"/>
          <w:szCs w:val="24"/>
        </w:rPr>
        <w:t xml:space="preserve"> </w:t>
      </w:r>
    </w:p>
    <w:p w14:paraId="01A9E282" w14:textId="77777777" w:rsidR="00887A51" w:rsidRDefault="009C255F">
      <w:pPr>
        <w:spacing w:after="0" w:line="600" w:lineRule="auto"/>
        <w:ind w:firstLine="720"/>
        <w:jc w:val="both"/>
        <w:rPr>
          <w:rFonts w:eastAsia="Times New Roman"/>
          <w:szCs w:val="24"/>
        </w:rPr>
      </w:pPr>
      <w:r>
        <w:rPr>
          <w:rFonts w:eastAsia="Times New Roman"/>
          <w:szCs w:val="24"/>
        </w:rPr>
        <w:t>Θ</w:t>
      </w:r>
      <w:r w:rsidRPr="00304806">
        <w:rPr>
          <w:rFonts w:eastAsia="Times New Roman"/>
          <w:szCs w:val="24"/>
        </w:rPr>
        <w:t xml:space="preserve">έλω να ξέρετε ότι </w:t>
      </w:r>
      <w:r>
        <w:rPr>
          <w:rFonts w:eastAsia="Times New Roman"/>
          <w:szCs w:val="24"/>
        </w:rPr>
        <w:t>η δ</w:t>
      </w:r>
      <w:r>
        <w:rPr>
          <w:rFonts w:eastAsia="Times New Roman"/>
          <w:szCs w:val="24"/>
        </w:rPr>
        <w:t xml:space="preserve">ική μας εκτέλεση </w:t>
      </w:r>
      <w:r w:rsidRPr="00304806">
        <w:rPr>
          <w:rFonts w:eastAsia="Times New Roman"/>
          <w:szCs w:val="24"/>
        </w:rPr>
        <w:t>δεν σημαίνει και πολλά πράγματα</w:t>
      </w:r>
      <w:r>
        <w:rPr>
          <w:rFonts w:eastAsia="Times New Roman"/>
          <w:szCs w:val="24"/>
        </w:rPr>
        <w:t>.</w:t>
      </w:r>
      <w:r w:rsidRPr="00304806">
        <w:rPr>
          <w:rFonts w:eastAsia="Times New Roman"/>
          <w:szCs w:val="24"/>
        </w:rPr>
        <w:t xml:space="preserve"> </w:t>
      </w:r>
      <w:r>
        <w:rPr>
          <w:rFonts w:eastAsia="Times New Roman"/>
          <w:szCs w:val="24"/>
        </w:rPr>
        <w:t>Προφανώς για εσάς δεν σημαίνει α</w:t>
      </w:r>
      <w:r w:rsidRPr="00304806">
        <w:rPr>
          <w:rFonts w:eastAsia="Times New Roman"/>
          <w:szCs w:val="24"/>
        </w:rPr>
        <w:t>πολύτως τίποτα</w:t>
      </w:r>
      <w:r>
        <w:rPr>
          <w:rFonts w:eastAsia="Times New Roman"/>
          <w:szCs w:val="24"/>
        </w:rPr>
        <w:t>.</w:t>
      </w:r>
      <w:r w:rsidRPr="00304806">
        <w:rPr>
          <w:rFonts w:eastAsia="Times New Roman"/>
          <w:szCs w:val="24"/>
        </w:rPr>
        <w:t xml:space="preserve"> Δείξ</w:t>
      </w:r>
      <w:r>
        <w:rPr>
          <w:rFonts w:eastAsia="Times New Roman"/>
          <w:szCs w:val="24"/>
        </w:rPr>
        <w:t>ατε ότι είστε πολύ ψυχρός εκτελεστής. Όμως, η</w:t>
      </w:r>
      <w:r w:rsidRPr="00304806">
        <w:rPr>
          <w:rFonts w:eastAsia="Times New Roman"/>
          <w:szCs w:val="24"/>
        </w:rPr>
        <w:t xml:space="preserve"> εκτέλεση της Μακεδονίας</w:t>
      </w:r>
      <w:r>
        <w:rPr>
          <w:rFonts w:eastAsia="Times New Roman"/>
          <w:szCs w:val="24"/>
        </w:rPr>
        <w:t xml:space="preserve"> </w:t>
      </w:r>
      <w:r w:rsidRPr="00304806">
        <w:rPr>
          <w:rFonts w:eastAsia="Times New Roman"/>
          <w:szCs w:val="24"/>
        </w:rPr>
        <w:t>σημαίνει πάρα πολλά</w:t>
      </w:r>
      <w:r>
        <w:rPr>
          <w:rFonts w:eastAsia="Times New Roman"/>
          <w:szCs w:val="24"/>
        </w:rPr>
        <w:t>.</w:t>
      </w:r>
      <w:r w:rsidRPr="00304806">
        <w:rPr>
          <w:rFonts w:eastAsia="Times New Roman"/>
          <w:szCs w:val="24"/>
        </w:rPr>
        <w:t xml:space="preserve"> </w:t>
      </w:r>
      <w:r>
        <w:rPr>
          <w:rFonts w:eastAsia="Times New Roman"/>
          <w:szCs w:val="24"/>
        </w:rPr>
        <w:t xml:space="preserve">Η εκτέλεση της Μακεδονίας, η οποία δεν </w:t>
      </w:r>
      <w:proofErr w:type="spellStart"/>
      <w:r w:rsidRPr="00A51621">
        <w:rPr>
          <w:rFonts w:eastAsia="Times New Roman"/>
          <w:szCs w:val="24"/>
        </w:rPr>
        <w:t>περιείχετο</w:t>
      </w:r>
      <w:proofErr w:type="spellEnd"/>
      <w:r>
        <w:rPr>
          <w:rFonts w:eastAsia="Times New Roman"/>
          <w:szCs w:val="24"/>
        </w:rPr>
        <w:t xml:space="preserve"> στην</w:t>
      </w:r>
      <w:r w:rsidRPr="00304806">
        <w:rPr>
          <w:rFonts w:eastAsia="Times New Roman"/>
          <w:szCs w:val="24"/>
        </w:rPr>
        <w:t xml:space="preserve"> προγραμμ</w:t>
      </w:r>
      <w:r w:rsidRPr="00304806">
        <w:rPr>
          <w:rFonts w:eastAsia="Times New Roman"/>
          <w:szCs w:val="24"/>
        </w:rPr>
        <w:t>ατική μας συμφωνία</w:t>
      </w:r>
      <w:r>
        <w:rPr>
          <w:rFonts w:eastAsia="Times New Roman"/>
          <w:szCs w:val="24"/>
        </w:rPr>
        <w:t>,</w:t>
      </w:r>
      <w:r w:rsidRPr="00304806">
        <w:rPr>
          <w:rFonts w:eastAsia="Times New Roman"/>
          <w:szCs w:val="24"/>
        </w:rPr>
        <w:t xml:space="preserve"> για μας μετράει ακόμα περισσότερο</w:t>
      </w:r>
      <w:r>
        <w:rPr>
          <w:rFonts w:eastAsia="Times New Roman"/>
          <w:szCs w:val="24"/>
        </w:rPr>
        <w:t>.</w:t>
      </w:r>
      <w:r w:rsidRPr="00304806">
        <w:rPr>
          <w:rFonts w:eastAsia="Times New Roman"/>
          <w:szCs w:val="24"/>
        </w:rPr>
        <w:t xml:space="preserve"> </w:t>
      </w:r>
      <w:r>
        <w:rPr>
          <w:rFonts w:eastAsia="Times New Roman"/>
          <w:szCs w:val="24"/>
        </w:rPr>
        <w:t>Κ</w:t>
      </w:r>
      <w:r w:rsidRPr="00304806">
        <w:rPr>
          <w:rFonts w:eastAsia="Times New Roman"/>
          <w:szCs w:val="24"/>
        </w:rPr>
        <w:t xml:space="preserve">αι δεν σας απειλώ </w:t>
      </w:r>
      <w:r>
        <w:rPr>
          <w:rFonts w:eastAsia="Times New Roman"/>
          <w:szCs w:val="24"/>
        </w:rPr>
        <w:t>με τίποτα. Σ</w:t>
      </w:r>
      <w:r w:rsidRPr="00304806">
        <w:rPr>
          <w:rFonts w:eastAsia="Times New Roman"/>
          <w:szCs w:val="24"/>
        </w:rPr>
        <w:t xml:space="preserve">ας λέω ότι τουλάχιστον </w:t>
      </w:r>
      <w:r>
        <w:rPr>
          <w:rFonts w:eastAsia="Times New Roman"/>
          <w:szCs w:val="24"/>
        </w:rPr>
        <w:t>θα έπρεπε να έχετε την ευαισθησία</w:t>
      </w:r>
      <w:r w:rsidRPr="00304806">
        <w:rPr>
          <w:rFonts w:eastAsia="Times New Roman"/>
          <w:szCs w:val="24"/>
        </w:rPr>
        <w:t xml:space="preserve"> να σέβεστε</w:t>
      </w:r>
      <w:r>
        <w:rPr>
          <w:rFonts w:eastAsia="Times New Roman"/>
          <w:szCs w:val="24"/>
        </w:rPr>
        <w:t xml:space="preserve"> αρχές και ιδέες, από τη στιγμή που δεν σέβεστε ανθρώπινες σχέσεις. </w:t>
      </w:r>
      <w:r w:rsidRPr="00304806">
        <w:rPr>
          <w:rFonts w:eastAsia="Times New Roman"/>
          <w:szCs w:val="24"/>
        </w:rPr>
        <w:t xml:space="preserve"> </w:t>
      </w:r>
    </w:p>
    <w:p w14:paraId="01A9E283" w14:textId="77777777" w:rsidR="00887A51" w:rsidRDefault="009C255F">
      <w:pPr>
        <w:spacing w:after="0" w:line="600" w:lineRule="auto"/>
        <w:ind w:firstLine="720"/>
        <w:jc w:val="both"/>
        <w:rPr>
          <w:rFonts w:eastAsia="Times New Roman"/>
          <w:szCs w:val="24"/>
        </w:rPr>
      </w:pPr>
      <w:r>
        <w:rPr>
          <w:rFonts w:eastAsia="Times New Roman"/>
          <w:szCs w:val="24"/>
        </w:rPr>
        <w:t>Ε</w:t>
      </w:r>
      <w:r w:rsidRPr="00304806">
        <w:rPr>
          <w:rFonts w:eastAsia="Times New Roman"/>
          <w:szCs w:val="24"/>
        </w:rPr>
        <w:t>γώ μπορεί να ακολουθήσω</w:t>
      </w:r>
      <w:r>
        <w:rPr>
          <w:rFonts w:eastAsia="Times New Roman"/>
          <w:szCs w:val="24"/>
        </w:rPr>
        <w:t>,</w:t>
      </w:r>
      <w:r w:rsidRPr="00304806">
        <w:rPr>
          <w:rFonts w:eastAsia="Times New Roman"/>
          <w:szCs w:val="24"/>
        </w:rPr>
        <w:t xml:space="preserve"> </w:t>
      </w:r>
      <w:r>
        <w:rPr>
          <w:rFonts w:eastAsia="Times New Roman"/>
          <w:szCs w:val="24"/>
        </w:rPr>
        <w:t>μετά απ</w:t>
      </w:r>
      <w:r>
        <w:rPr>
          <w:rFonts w:eastAsia="Times New Roman"/>
          <w:szCs w:val="24"/>
        </w:rPr>
        <w:t>ό τέσσερα χρόνια στο</w:t>
      </w:r>
      <w:r w:rsidRPr="00304806">
        <w:rPr>
          <w:rFonts w:eastAsia="Times New Roman"/>
          <w:szCs w:val="24"/>
        </w:rPr>
        <w:t xml:space="preserve"> Υπουργείο Εθνικής Άμυνας</w:t>
      </w:r>
      <w:r>
        <w:rPr>
          <w:rFonts w:eastAsia="Times New Roman"/>
          <w:szCs w:val="24"/>
        </w:rPr>
        <w:t>, υπερήφανος και όρθιος, τον δρόμο που ακολούθησαν αυτοί που για πολιτικούς λόγους κι ενώ είχατε υποσχεθεί αντίθετα τους αποστρατεύσατε, να πάω στο σπίτι μου όπως πήγε στο σπίτι του ο Στρατηγός Στεφανής ή ο Ναύα</w:t>
      </w:r>
      <w:r>
        <w:rPr>
          <w:rFonts w:eastAsia="Times New Roman"/>
          <w:szCs w:val="24"/>
        </w:rPr>
        <w:t xml:space="preserve">ρχος Παυλόπουλος. </w:t>
      </w:r>
    </w:p>
    <w:p w14:paraId="01A9E284" w14:textId="77777777" w:rsidR="00887A51" w:rsidRDefault="009C255F">
      <w:pPr>
        <w:spacing w:after="0" w:line="600" w:lineRule="auto"/>
        <w:ind w:firstLine="720"/>
        <w:jc w:val="both"/>
        <w:rPr>
          <w:rFonts w:eastAsia="Times New Roman"/>
          <w:szCs w:val="24"/>
        </w:rPr>
      </w:pPr>
      <w:r>
        <w:rPr>
          <w:rFonts w:eastAsia="Times New Roman"/>
          <w:szCs w:val="24"/>
        </w:rPr>
        <w:t xml:space="preserve">Όμως, οι </w:t>
      </w:r>
      <w:r w:rsidRPr="00304806">
        <w:rPr>
          <w:rFonts w:eastAsia="Times New Roman"/>
          <w:szCs w:val="24"/>
        </w:rPr>
        <w:t>άλλοι</w:t>
      </w:r>
      <w:r>
        <w:rPr>
          <w:rFonts w:eastAsia="Times New Roman"/>
          <w:szCs w:val="24"/>
        </w:rPr>
        <w:t xml:space="preserve"> που </w:t>
      </w:r>
      <w:r w:rsidRPr="00304806">
        <w:rPr>
          <w:rFonts w:eastAsia="Times New Roman"/>
          <w:szCs w:val="24"/>
        </w:rPr>
        <w:t>ακολούθησαν όλους εμάς</w:t>
      </w:r>
      <w:r>
        <w:rPr>
          <w:rFonts w:eastAsia="Times New Roman"/>
          <w:szCs w:val="24"/>
        </w:rPr>
        <w:t>,</w:t>
      </w:r>
      <w:r w:rsidRPr="00304806">
        <w:rPr>
          <w:rFonts w:eastAsia="Times New Roman"/>
          <w:szCs w:val="24"/>
        </w:rPr>
        <w:t xml:space="preserve"> π</w:t>
      </w:r>
      <w:r>
        <w:rPr>
          <w:rFonts w:eastAsia="Times New Roman"/>
          <w:szCs w:val="24"/>
        </w:rPr>
        <w:t>ού</w:t>
      </w:r>
      <w:r w:rsidRPr="00304806">
        <w:rPr>
          <w:rFonts w:eastAsia="Times New Roman"/>
          <w:szCs w:val="24"/>
        </w:rPr>
        <w:t xml:space="preserve"> θα πάνε</w:t>
      </w:r>
      <w:r>
        <w:rPr>
          <w:rFonts w:eastAsia="Times New Roman"/>
          <w:szCs w:val="24"/>
        </w:rPr>
        <w:t>;</w:t>
      </w:r>
      <w:r w:rsidRPr="00304806">
        <w:rPr>
          <w:rFonts w:eastAsia="Times New Roman"/>
          <w:szCs w:val="24"/>
        </w:rPr>
        <w:t xml:space="preserve"> </w:t>
      </w:r>
      <w:r>
        <w:rPr>
          <w:rFonts w:eastAsia="Times New Roman"/>
          <w:szCs w:val="24"/>
        </w:rPr>
        <w:t>Όλα αυτά τα παιδιά τα οποία</w:t>
      </w:r>
      <w:r w:rsidRPr="00304806">
        <w:rPr>
          <w:rFonts w:eastAsia="Times New Roman"/>
          <w:szCs w:val="24"/>
        </w:rPr>
        <w:t xml:space="preserve"> </w:t>
      </w:r>
      <w:r>
        <w:rPr>
          <w:rFonts w:eastAsia="Times New Roman"/>
          <w:szCs w:val="24"/>
        </w:rPr>
        <w:t>πίστεψαν ότι μπορεί να υπάρχει μι</w:t>
      </w:r>
      <w:r w:rsidRPr="00304806">
        <w:rPr>
          <w:rFonts w:eastAsia="Times New Roman"/>
          <w:szCs w:val="24"/>
        </w:rPr>
        <w:t xml:space="preserve">α κυβέρνηση </w:t>
      </w:r>
      <w:r>
        <w:rPr>
          <w:rFonts w:eastAsia="Times New Roman"/>
          <w:szCs w:val="24"/>
        </w:rPr>
        <w:t>ε</w:t>
      </w:r>
      <w:r w:rsidRPr="00304806">
        <w:rPr>
          <w:rFonts w:eastAsia="Times New Roman"/>
          <w:szCs w:val="24"/>
        </w:rPr>
        <w:t>θνικής συμφιλίωσης</w:t>
      </w:r>
      <w:r>
        <w:rPr>
          <w:rFonts w:eastAsia="Times New Roman"/>
          <w:szCs w:val="24"/>
        </w:rPr>
        <w:t>,</w:t>
      </w:r>
      <w:r w:rsidRPr="00304806">
        <w:rPr>
          <w:rFonts w:eastAsia="Times New Roman"/>
          <w:szCs w:val="24"/>
        </w:rPr>
        <w:t xml:space="preserve"> τι θα κάνου</w:t>
      </w:r>
      <w:r>
        <w:rPr>
          <w:rFonts w:eastAsia="Times New Roman"/>
          <w:szCs w:val="24"/>
        </w:rPr>
        <w:t>ν;</w:t>
      </w:r>
      <w:r w:rsidRPr="00304806">
        <w:rPr>
          <w:rFonts w:eastAsia="Times New Roman"/>
          <w:szCs w:val="24"/>
        </w:rPr>
        <w:t xml:space="preserve"> </w:t>
      </w:r>
      <w:r>
        <w:rPr>
          <w:rFonts w:eastAsia="Times New Roman"/>
          <w:szCs w:val="24"/>
        </w:rPr>
        <w:t>Π</w:t>
      </w:r>
      <w:r w:rsidRPr="00304806">
        <w:rPr>
          <w:rFonts w:eastAsia="Times New Roman"/>
          <w:szCs w:val="24"/>
        </w:rPr>
        <w:t xml:space="preserve">οιος μπορεί να τους πει μετά από λίγα χρόνια </w:t>
      </w:r>
      <w:r>
        <w:rPr>
          <w:rFonts w:eastAsia="Times New Roman"/>
          <w:szCs w:val="24"/>
        </w:rPr>
        <w:t xml:space="preserve">ότι μπορεί, πράγματι, να υπάρχουν </w:t>
      </w:r>
      <w:r w:rsidRPr="00304806">
        <w:rPr>
          <w:rFonts w:eastAsia="Times New Roman"/>
          <w:szCs w:val="24"/>
        </w:rPr>
        <w:t>δύο διαφορετικοί χώροι που μπορούν να συνυπάρξουν</w:t>
      </w:r>
      <w:r>
        <w:rPr>
          <w:rFonts w:eastAsia="Times New Roman"/>
          <w:szCs w:val="24"/>
        </w:rPr>
        <w:t>;</w:t>
      </w:r>
      <w:r w:rsidRPr="00304806">
        <w:rPr>
          <w:rFonts w:eastAsia="Times New Roman"/>
          <w:szCs w:val="24"/>
        </w:rPr>
        <w:t xml:space="preserve"> </w:t>
      </w:r>
      <w:r>
        <w:rPr>
          <w:rFonts w:eastAsia="Times New Roman"/>
          <w:szCs w:val="24"/>
        </w:rPr>
        <w:t>Κ</w:t>
      </w:r>
      <w:r w:rsidRPr="00304806">
        <w:rPr>
          <w:rFonts w:eastAsia="Times New Roman"/>
          <w:szCs w:val="24"/>
        </w:rPr>
        <w:t>ανένας</w:t>
      </w:r>
      <w:r>
        <w:rPr>
          <w:rFonts w:eastAsia="Times New Roman"/>
          <w:szCs w:val="24"/>
        </w:rPr>
        <w:t>!</w:t>
      </w:r>
      <w:r w:rsidRPr="00304806">
        <w:rPr>
          <w:rFonts w:eastAsia="Times New Roman"/>
          <w:szCs w:val="24"/>
        </w:rPr>
        <w:t xml:space="preserve"> </w:t>
      </w:r>
      <w:r>
        <w:rPr>
          <w:rFonts w:eastAsia="Times New Roman"/>
          <w:szCs w:val="24"/>
        </w:rPr>
        <w:t>Γ</w:t>
      </w:r>
      <w:r w:rsidRPr="00304806">
        <w:rPr>
          <w:rFonts w:eastAsia="Times New Roman"/>
          <w:szCs w:val="24"/>
        </w:rPr>
        <w:t>ιατί εδώ παίζεται</w:t>
      </w:r>
      <w:r>
        <w:rPr>
          <w:rFonts w:eastAsia="Times New Roman"/>
          <w:szCs w:val="24"/>
        </w:rPr>
        <w:t>,</w:t>
      </w:r>
      <w:r w:rsidRPr="00304806">
        <w:rPr>
          <w:rFonts w:eastAsia="Times New Roman"/>
          <w:szCs w:val="24"/>
        </w:rPr>
        <w:t xml:space="preserve"> </w:t>
      </w:r>
      <w:r>
        <w:rPr>
          <w:rFonts w:eastAsia="Times New Roman"/>
          <w:szCs w:val="24"/>
        </w:rPr>
        <w:t>π</w:t>
      </w:r>
      <w:r w:rsidRPr="00304806">
        <w:rPr>
          <w:rFonts w:eastAsia="Times New Roman"/>
          <w:szCs w:val="24"/>
        </w:rPr>
        <w:t>ράγματι</w:t>
      </w:r>
      <w:r>
        <w:rPr>
          <w:rFonts w:eastAsia="Times New Roman"/>
          <w:szCs w:val="24"/>
        </w:rPr>
        <w:t>,</w:t>
      </w:r>
      <w:r w:rsidRPr="00304806">
        <w:rPr>
          <w:rFonts w:eastAsia="Times New Roman"/>
          <w:szCs w:val="24"/>
        </w:rPr>
        <w:t xml:space="preserve"> το θέατρο του παραλόγου</w:t>
      </w:r>
      <w:r>
        <w:rPr>
          <w:rFonts w:eastAsia="Times New Roman"/>
          <w:szCs w:val="24"/>
        </w:rPr>
        <w:t xml:space="preserve">. </w:t>
      </w:r>
    </w:p>
    <w:p w14:paraId="01A9E285" w14:textId="77777777" w:rsidR="00887A51" w:rsidRDefault="009C255F">
      <w:pPr>
        <w:spacing w:after="0" w:line="600" w:lineRule="auto"/>
        <w:ind w:firstLine="720"/>
        <w:jc w:val="both"/>
        <w:rPr>
          <w:rFonts w:eastAsia="Times New Roman"/>
          <w:szCs w:val="24"/>
        </w:rPr>
      </w:pPr>
      <w:r>
        <w:rPr>
          <w:rFonts w:eastAsia="Times New Roman"/>
          <w:szCs w:val="24"/>
        </w:rPr>
        <w:t xml:space="preserve">Το θέατρο του παραλόγου έχει εξήγηση και την έδωσε ο μακαρίτης ο Ανδρέας Παπανδρέου </w:t>
      </w:r>
      <w:r w:rsidRPr="00304806">
        <w:rPr>
          <w:rFonts w:eastAsia="Times New Roman"/>
          <w:szCs w:val="24"/>
        </w:rPr>
        <w:t>το 1995</w:t>
      </w:r>
      <w:r>
        <w:rPr>
          <w:rFonts w:eastAsia="Times New Roman"/>
          <w:szCs w:val="24"/>
        </w:rPr>
        <w:t>,</w:t>
      </w:r>
      <w:r w:rsidRPr="00304806">
        <w:rPr>
          <w:rFonts w:eastAsia="Times New Roman"/>
          <w:szCs w:val="24"/>
        </w:rPr>
        <w:t xml:space="preserve"> μετά τη Σύνοδ</w:t>
      </w:r>
      <w:r w:rsidRPr="00304806">
        <w:rPr>
          <w:rFonts w:eastAsia="Times New Roman"/>
          <w:szCs w:val="24"/>
        </w:rPr>
        <w:t>ο των Καννών</w:t>
      </w:r>
      <w:r>
        <w:rPr>
          <w:rFonts w:eastAsia="Times New Roman"/>
          <w:szCs w:val="24"/>
        </w:rPr>
        <w:t xml:space="preserve">. </w:t>
      </w:r>
    </w:p>
    <w:p w14:paraId="01A9E286" w14:textId="77777777" w:rsidR="00887A51" w:rsidRDefault="009C255F">
      <w:pPr>
        <w:spacing w:after="0" w:line="600" w:lineRule="auto"/>
        <w:ind w:firstLine="720"/>
        <w:jc w:val="both"/>
        <w:rPr>
          <w:rFonts w:eastAsia="Times New Roman"/>
          <w:szCs w:val="24"/>
        </w:rPr>
      </w:pPr>
      <w:r w:rsidRPr="00404E28">
        <w:rPr>
          <w:rFonts w:eastAsia="Times New Roman"/>
          <w:szCs w:val="24"/>
        </w:rPr>
        <w:t xml:space="preserve">(Στο σημείο αυτό κτυπάει το κουδούνι λήξεως του χρόνου ομιλίας του </w:t>
      </w:r>
      <w:r>
        <w:rPr>
          <w:rFonts w:eastAsia="Times New Roman"/>
          <w:szCs w:val="24"/>
        </w:rPr>
        <w:t>Προέδρου των Ανεξαρτήτων Ελλήνων</w:t>
      </w:r>
      <w:r w:rsidRPr="00404E28">
        <w:rPr>
          <w:rFonts w:eastAsia="Times New Roman"/>
          <w:szCs w:val="24"/>
        </w:rPr>
        <w:t>)</w:t>
      </w:r>
    </w:p>
    <w:p w14:paraId="01A9E287" w14:textId="77777777" w:rsidR="00887A51" w:rsidRDefault="009C255F">
      <w:pPr>
        <w:spacing w:after="0" w:line="600" w:lineRule="auto"/>
        <w:ind w:firstLine="720"/>
        <w:jc w:val="both"/>
        <w:rPr>
          <w:rFonts w:eastAsia="Times New Roman"/>
          <w:szCs w:val="24"/>
        </w:rPr>
      </w:pPr>
      <w:r>
        <w:rPr>
          <w:rFonts w:eastAsia="Times New Roman"/>
          <w:szCs w:val="24"/>
        </w:rPr>
        <w:t xml:space="preserve">Κύριε Πρόεδρε, τελευταία μιλάω σαν Πρόεδρος. Δικαιούμαι να μιλήσω όσο το ΚΚΕ. </w:t>
      </w:r>
    </w:p>
    <w:p w14:paraId="01A9E288" w14:textId="77777777" w:rsidR="00887A51" w:rsidRDefault="009C255F">
      <w:pPr>
        <w:spacing w:after="0" w:line="600" w:lineRule="auto"/>
        <w:ind w:firstLine="720"/>
        <w:jc w:val="both"/>
        <w:rPr>
          <w:rFonts w:eastAsia="Times New Roman"/>
          <w:szCs w:val="24"/>
        </w:rPr>
      </w:pPr>
      <w:r>
        <w:rPr>
          <w:rFonts w:eastAsia="Times New Roman"/>
          <w:szCs w:val="24"/>
        </w:rPr>
        <w:t xml:space="preserve">Ο </w:t>
      </w:r>
      <w:r w:rsidRPr="00304806">
        <w:rPr>
          <w:rFonts w:eastAsia="Times New Roman"/>
          <w:szCs w:val="24"/>
        </w:rPr>
        <w:t>Παπανδρέου</w:t>
      </w:r>
      <w:r>
        <w:rPr>
          <w:rFonts w:eastAsia="Times New Roman"/>
          <w:szCs w:val="24"/>
        </w:rPr>
        <w:t>,</w:t>
      </w:r>
      <w:r w:rsidRPr="00304806">
        <w:rPr>
          <w:rFonts w:eastAsia="Times New Roman"/>
          <w:szCs w:val="24"/>
        </w:rPr>
        <w:t xml:space="preserve"> </w:t>
      </w:r>
      <w:r>
        <w:rPr>
          <w:rFonts w:eastAsia="Times New Roman"/>
          <w:szCs w:val="24"/>
        </w:rPr>
        <w:t>λ</w:t>
      </w:r>
      <w:r w:rsidRPr="00304806">
        <w:rPr>
          <w:rFonts w:eastAsia="Times New Roman"/>
          <w:szCs w:val="24"/>
        </w:rPr>
        <w:t>οιπόν</w:t>
      </w:r>
      <w:r>
        <w:rPr>
          <w:rFonts w:eastAsia="Times New Roman"/>
          <w:szCs w:val="24"/>
        </w:rPr>
        <w:t>,</w:t>
      </w:r>
      <w:r w:rsidRPr="00304806">
        <w:rPr>
          <w:rFonts w:eastAsia="Times New Roman"/>
          <w:szCs w:val="24"/>
        </w:rPr>
        <w:t xml:space="preserve"> άρρωστος</w:t>
      </w:r>
      <w:r>
        <w:rPr>
          <w:rFonts w:eastAsia="Times New Roman"/>
          <w:szCs w:val="24"/>
        </w:rPr>
        <w:t>,</w:t>
      </w:r>
      <w:r w:rsidRPr="00304806">
        <w:rPr>
          <w:rFonts w:eastAsia="Times New Roman"/>
          <w:szCs w:val="24"/>
        </w:rPr>
        <w:t xml:space="preserve"> υπό τη δικιά </w:t>
      </w:r>
      <w:r>
        <w:rPr>
          <w:rFonts w:eastAsia="Times New Roman"/>
          <w:szCs w:val="24"/>
        </w:rPr>
        <w:t>σας,</w:t>
      </w:r>
      <w:r w:rsidRPr="00304806">
        <w:rPr>
          <w:rFonts w:eastAsia="Times New Roman"/>
          <w:szCs w:val="24"/>
        </w:rPr>
        <w:t xml:space="preserve"> κύριε </w:t>
      </w:r>
      <w:r>
        <w:rPr>
          <w:rFonts w:eastAsia="Times New Roman"/>
          <w:szCs w:val="24"/>
        </w:rPr>
        <w:t>Π</w:t>
      </w:r>
      <w:r w:rsidRPr="00304806">
        <w:rPr>
          <w:rFonts w:eastAsia="Times New Roman"/>
          <w:szCs w:val="24"/>
        </w:rPr>
        <w:t>ρόεδρε</w:t>
      </w:r>
      <w:r>
        <w:rPr>
          <w:rFonts w:eastAsia="Times New Roman"/>
          <w:szCs w:val="24"/>
        </w:rPr>
        <w:t>,</w:t>
      </w:r>
      <w:r w:rsidRPr="00304806">
        <w:rPr>
          <w:rFonts w:eastAsia="Times New Roman"/>
          <w:szCs w:val="24"/>
        </w:rPr>
        <w:t xml:space="preserve"> τότε φροντίδα</w:t>
      </w:r>
      <w:r>
        <w:rPr>
          <w:rFonts w:eastAsia="Times New Roman"/>
          <w:szCs w:val="24"/>
        </w:rPr>
        <w:t xml:space="preserve">, μετά τη Σύνοδο των Καννών –έχω ανεβάσει ένα βίντεο στο </w:t>
      </w:r>
      <w:r>
        <w:rPr>
          <w:rFonts w:eastAsia="Times New Roman"/>
          <w:szCs w:val="24"/>
          <w:lang w:val="en-US"/>
        </w:rPr>
        <w:t>twitter</w:t>
      </w:r>
      <w:r>
        <w:rPr>
          <w:rFonts w:eastAsia="Times New Roman"/>
          <w:szCs w:val="24"/>
        </w:rPr>
        <w:t xml:space="preserve"> μου </w:t>
      </w:r>
      <w:r w:rsidRPr="00304806">
        <w:rPr>
          <w:rFonts w:eastAsia="Times New Roman"/>
          <w:szCs w:val="24"/>
        </w:rPr>
        <w:t>για να το δείτε όσοι το ξεχάσατε</w:t>
      </w:r>
      <w:r>
        <w:rPr>
          <w:rFonts w:eastAsia="Times New Roman"/>
          <w:szCs w:val="24"/>
        </w:rPr>
        <w:t>,</w:t>
      </w:r>
      <w:r w:rsidRPr="00304806">
        <w:rPr>
          <w:rFonts w:eastAsia="Times New Roman"/>
          <w:szCs w:val="24"/>
        </w:rPr>
        <w:t xml:space="preserve"> σήμερα το πρωί το ξαναείδα</w:t>
      </w:r>
      <w:r>
        <w:rPr>
          <w:rFonts w:eastAsia="Times New Roman"/>
          <w:szCs w:val="24"/>
        </w:rPr>
        <w:t xml:space="preserve">-, </w:t>
      </w:r>
      <w:r w:rsidRPr="00304806">
        <w:rPr>
          <w:rFonts w:eastAsia="Times New Roman"/>
          <w:szCs w:val="24"/>
        </w:rPr>
        <w:t xml:space="preserve">αφού </w:t>
      </w:r>
      <w:r>
        <w:rPr>
          <w:rFonts w:eastAsia="Times New Roman"/>
          <w:szCs w:val="24"/>
        </w:rPr>
        <w:t>μίλησε για το Διευθυντήριο των Βρυξελλών, το οποίο το πίεζε να παραδώσει τον όρο «Μακεδονία» και ό</w:t>
      </w:r>
      <w:r>
        <w:rPr>
          <w:rFonts w:eastAsia="Times New Roman"/>
          <w:szCs w:val="24"/>
        </w:rPr>
        <w:t xml:space="preserve">τι αν παρέδιδε τον όρο «Μακεδονία», τότε θα ήταν μέρος του Διευθυντηρίου, κατά τη διάρκεια της συνεντεύξεως Τύπου, ασθενής, αλλά αγέρωχος είπε επί λέξει: «Βρίσκω ότι πάμε </w:t>
      </w:r>
      <w:r w:rsidRPr="00304806">
        <w:rPr>
          <w:rFonts w:eastAsia="Times New Roman"/>
          <w:szCs w:val="24"/>
        </w:rPr>
        <w:t>σε ένα είδος συρρίκνωση</w:t>
      </w:r>
      <w:r>
        <w:rPr>
          <w:rFonts w:eastAsia="Times New Roman"/>
          <w:szCs w:val="24"/>
        </w:rPr>
        <w:t>ς της</w:t>
      </w:r>
      <w:r w:rsidRPr="00304806">
        <w:rPr>
          <w:rFonts w:eastAsia="Times New Roman"/>
          <w:szCs w:val="24"/>
        </w:rPr>
        <w:t xml:space="preserve"> </w:t>
      </w:r>
      <w:r>
        <w:rPr>
          <w:rFonts w:eastAsia="Times New Roman"/>
          <w:szCs w:val="24"/>
        </w:rPr>
        <w:t>ε</w:t>
      </w:r>
      <w:r w:rsidRPr="00304806">
        <w:rPr>
          <w:rFonts w:eastAsia="Times New Roman"/>
          <w:szCs w:val="24"/>
        </w:rPr>
        <w:t>θνικής δύναμης</w:t>
      </w:r>
      <w:r>
        <w:rPr>
          <w:rFonts w:eastAsia="Times New Roman"/>
          <w:szCs w:val="24"/>
        </w:rPr>
        <w:t>,</w:t>
      </w:r>
      <w:r w:rsidRPr="00304806">
        <w:rPr>
          <w:rFonts w:eastAsia="Times New Roman"/>
          <w:szCs w:val="24"/>
        </w:rPr>
        <w:t xml:space="preserve"> αλλά όχι στο</w:t>
      </w:r>
      <w:r>
        <w:rPr>
          <w:rFonts w:eastAsia="Times New Roman"/>
          <w:szCs w:val="24"/>
        </w:rPr>
        <w:t>ν</w:t>
      </w:r>
      <w:r w:rsidRPr="00304806">
        <w:rPr>
          <w:rFonts w:eastAsia="Times New Roman"/>
          <w:szCs w:val="24"/>
        </w:rPr>
        <w:t xml:space="preserve"> βωμό μιας συλλογικής δημο</w:t>
      </w:r>
      <w:r w:rsidRPr="00304806">
        <w:rPr>
          <w:rFonts w:eastAsia="Times New Roman"/>
          <w:szCs w:val="24"/>
        </w:rPr>
        <w:t>κρατικής διαδικασίας</w:t>
      </w:r>
      <w:r>
        <w:rPr>
          <w:rFonts w:eastAsia="Times New Roman"/>
          <w:szCs w:val="24"/>
        </w:rPr>
        <w:t xml:space="preserve">, στον βωμό των κρίσεων και των συμφερόντων. Συμφερόντων όταν λέγω ρητά, </w:t>
      </w:r>
      <w:r w:rsidRPr="00304806">
        <w:rPr>
          <w:rFonts w:eastAsia="Times New Roman"/>
          <w:szCs w:val="24"/>
        </w:rPr>
        <w:t xml:space="preserve">δεν θέλω να </w:t>
      </w:r>
      <w:r>
        <w:rPr>
          <w:rFonts w:eastAsia="Times New Roman"/>
          <w:szCs w:val="24"/>
        </w:rPr>
        <w:t xml:space="preserve">αποκαλύψω ονόματα, ποιοι μίλησαν και τι είπαν. Σας λέγω, όμως, ότι εδώ υπάρχει σαφές σχέδιο </w:t>
      </w:r>
      <w:r w:rsidRPr="00304806">
        <w:rPr>
          <w:rFonts w:eastAsia="Times New Roman"/>
          <w:szCs w:val="24"/>
        </w:rPr>
        <w:t xml:space="preserve">για την </w:t>
      </w:r>
      <w:proofErr w:type="spellStart"/>
      <w:r>
        <w:rPr>
          <w:rFonts w:eastAsia="Times New Roman"/>
          <w:szCs w:val="24"/>
        </w:rPr>
        <w:t>μηδενοποίηση</w:t>
      </w:r>
      <w:proofErr w:type="spellEnd"/>
      <w:r w:rsidRPr="00304806">
        <w:rPr>
          <w:rFonts w:eastAsia="Times New Roman"/>
          <w:szCs w:val="24"/>
        </w:rPr>
        <w:t xml:space="preserve"> των εθνικών κυβερνήσεων</w:t>
      </w:r>
      <w:r>
        <w:rPr>
          <w:rFonts w:eastAsia="Times New Roman"/>
          <w:szCs w:val="24"/>
        </w:rPr>
        <w:t>,</w:t>
      </w:r>
      <w:r w:rsidRPr="00304806">
        <w:rPr>
          <w:rFonts w:eastAsia="Times New Roman"/>
          <w:szCs w:val="24"/>
        </w:rPr>
        <w:t xml:space="preserve"> οι οποίες δεν</w:t>
      </w:r>
      <w:r w:rsidRPr="00304806">
        <w:rPr>
          <w:rFonts w:eastAsia="Times New Roman"/>
          <w:szCs w:val="24"/>
        </w:rPr>
        <w:t xml:space="preserve"> θα μπορούν να παίξουν δημοκρατικά αποτελεσματικό ρόλο</w:t>
      </w:r>
      <w:r>
        <w:rPr>
          <w:rFonts w:eastAsia="Times New Roman"/>
          <w:szCs w:val="24"/>
        </w:rPr>
        <w:t>,</w:t>
      </w:r>
      <w:r w:rsidRPr="00304806">
        <w:rPr>
          <w:rFonts w:eastAsia="Times New Roman"/>
          <w:szCs w:val="24"/>
        </w:rPr>
        <w:t xml:space="preserve"> αλλά θα υπόκει</w:t>
      </w:r>
      <w:r>
        <w:rPr>
          <w:rFonts w:eastAsia="Times New Roman"/>
          <w:szCs w:val="24"/>
        </w:rPr>
        <w:t>ν</w:t>
      </w:r>
      <w:r w:rsidRPr="00304806">
        <w:rPr>
          <w:rFonts w:eastAsia="Times New Roman"/>
          <w:szCs w:val="24"/>
        </w:rPr>
        <w:t xml:space="preserve">ται στις κατευθύνσεις που μας δίνει το </w:t>
      </w:r>
      <w:r>
        <w:rPr>
          <w:rFonts w:eastAsia="Times New Roman"/>
          <w:szCs w:val="24"/>
        </w:rPr>
        <w:t>Δ</w:t>
      </w:r>
      <w:r w:rsidRPr="00304806">
        <w:rPr>
          <w:rFonts w:eastAsia="Times New Roman"/>
          <w:szCs w:val="24"/>
        </w:rPr>
        <w:t>ιευθυντήριο</w:t>
      </w:r>
      <w:r>
        <w:rPr>
          <w:rFonts w:eastAsia="Times New Roman"/>
          <w:szCs w:val="24"/>
        </w:rPr>
        <w:t>».</w:t>
      </w:r>
      <w:r w:rsidRPr="00304806">
        <w:rPr>
          <w:rFonts w:eastAsia="Times New Roman"/>
          <w:szCs w:val="24"/>
        </w:rPr>
        <w:t xml:space="preserve"> </w:t>
      </w:r>
    </w:p>
    <w:p w14:paraId="01A9E289" w14:textId="77777777" w:rsidR="00887A51" w:rsidRDefault="009C255F">
      <w:pPr>
        <w:spacing w:after="0" w:line="600" w:lineRule="auto"/>
        <w:ind w:firstLine="720"/>
        <w:jc w:val="both"/>
        <w:rPr>
          <w:rFonts w:eastAsia="Times New Roman"/>
          <w:szCs w:val="24"/>
        </w:rPr>
      </w:pPr>
      <w:r>
        <w:rPr>
          <w:rFonts w:eastAsia="Times New Roman"/>
          <w:szCs w:val="24"/>
        </w:rPr>
        <w:t>Και τότε, πολιτικός αντίπαλος για εμένα</w:t>
      </w:r>
      <w:r w:rsidRPr="00304806">
        <w:rPr>
          <w:rFonts w:eastAsia="Times New Roman"/>
          <w:szCs w:val="24"/>
        </w:rPr>
        <w:t xml:space="preserve"> ο Ανδρέας Παπανδρέου</w:t>
      </w:r>
      <w:r>
        <w:rPr>
          <w:rFonts w:eastAsia="Times New Roman"/>
          <w:szCs w:val="24"/>
        </w:rPr>
        <w:t>,</w:t>
      </w:r>
      <w:r w:rsidRPr="00304806">
        <w:rPr>
          <w:rFonts w:eastAsia="Times New Roman"/>
          <w:szCs w:val="24"/>
        </w:rPr>
        <w:t xml:space="preserve"> αλλά ηγέτης της χώρας</w:t>
      </w:r>
      <w:r>
        <w:rPr>
          <w:rFonts w:eastAsia="Times New Roman"/>
          <w:szCs w:val="24"/>
        </w:rPr>
        <w:t>,</w:t>
      </w:r>
      <w:r w:rsidRPr="00304806">
        <w:rPr>
          <w:rFonts w:eastAsia="Times New Roman"/>
          <w:szCs w:val="24"/>
        </w:rPr>
        <w:t xml:space="preserve"> αρνήθηκε να υποκύψει και να παραδώσει τον όρο</w:t>
      </w:r>
      <w:r w:rsidRPr="00304806">
        <w:rPr>
          <w:rFonts w:eastAsia="Times New Roman"/>
          <w:szCs w:val="24"/>
        </w:rPr>
        <w:t xml:space="preserve"> </w:t>
      </w:r>
      <w:r>
        <w:rPr>
          <w:rFonts w:eastAsia="Times New Roman"/>
          <w:szCs w:val="24"/>
        </w:rPr>
        <w:t>«</w:t>
      </w:r>
      <w:r w:rsidRPr="00304806">
        <w:rPr>
          <w:rFonts w:eastAsia="Times New Roman"/>
          <w:szCs w:val="24"/>
        </w:rPr>
        <w:t>Μακεδονία</w:t>
      </w:r>
      <w:r>
        <w:rPr>
          <w:rFonts w:eastAsia="Times New Roman"/>
          <w:szCs w:val="24"/>
        </w:rPr>
        <w:t xml:space="preserve">», ασχέτως λαθών που μπορεί να έγιναν μετά ή πριν. </w:t>
      </w:r>
      <w:r w:rsidRPr="00304806">
        <w:rPr>
          <w:rFonts w:eastAsia="Times New Roman"/>
          <w:szCs w:val="24"/>
        </w:rPr>
        <w:t xml:space="preserve"> </w:t>
      </w:r>
    </w:p>
    <w:p w14:paraId="01A9E28A" w14:textId="77777777" w:rsidR="00887A51" w:rsidRDefault="009C255F">
      <w:pPr>
        <w:spacing w:after="0" w:line="600" w:lineRule="auto"/>
        <w:ind w:firstLine="720"/>
        <w:jc w:val="both"/>
        <w:rPr>
          <w:rFonts w:eastAsia="Times New Roman"/>
          <w:szCs w:val="24"/>
        </w:rPr>
      </w:pPr>
      <w:r>
        <w:rPr>
          <w:rFonts w:eastAsia="Times New Roman"/>
          <w:szCs w:val="24"/>
        </w:rPr>
        <w:t xml:space="preserve">Σήμερα, </w:t>
      </w:r>
      <w:r w:rsidRPr="00304806">
        <w:rPr>
          <w:rFonts w:eastAsia="Times New Roman"/>
          <w:szCs w:val="24"/>
        </w:rPr>
        <w:t xml:space="preserve">ερχόμαστε σε ένα </w:t>
      </w:r>
      <w:r>
        <w:rPr>
          <w:rFonts w:eastAsia="Times New Roman"/>
          <w:szCs w:val="24"/>
        </w:rPr>
        <w:t>Κ</w:t>
      </w:r>
      <w:r w:rsidRPr="00304806">
        <w:rPr>
          <w:rFonts w:eastAsia="Times New Roman"/>
          <w:szCs w:val="24"/>
        </w:rPr>
        <w:t xml:space="preserve">οινοβούλιο </w:t>
      </w:r>
      <w:r>
        <w:rPr>
          <w:rFonts w:eastAsia="Times New Roman"/>
          <w:szCs w:val="24"/>
        </w:rPr>
        <w:t>που αποτελείται από μία Κ</w:t>
      </w:r>
      <w:r w:rsidRPr="00304806">
        <w:rPr>
          <w:rFonts w:eastAsia="Times New Roman"/>
          <w:szCs w:val="24"/>
        </w:rPr>
        <w:t>υβέρνηση με κορμό τον ΣΥΡΙΖΑ</w:t>
      </w:r>
      <w:r>
        <w:rPr>
          <w:rFonts w:eastAsia="Times New Roman"/>
          <w:szCs w:val="24"/>
        </w:rPr>
        <w:t>,</w:t>
      </w:r>
      <w:r w:rsidRPr="00304806">
        <w:rPr>
          <w:rFonts w:eastAsia="Times New Roman"/>
          <w:szCs w:val="24"/>
        </w:rPr>
        <w:t xml:space="preserve"> ένα αριστερό κόμμα</w:t>
      </w:r>
      <w:r>
        <w:rPr>
          <w:rFonts w:eastAsia="Times New Roman"/>
          <w:szCs w:val="24"/>
        </w:rPr>
        <w:t>,</w:t>
      </w:r>
      <w:r w:rsidRPr="00304806">
        <w:rPr>
          <w:rFonts w:eastAsia="Times New Roman"/>
          <w:szCs w:val="24"/>
        </w:rPr>
        <w:t xml:space="preserve"> και τους αποστάτες που φύγανε </w:t>
      </w:r>
      <w:r>
        <w:rPr>
          <w:rFonts w:eastAsia="Times New Roman"/>
          <w:szCs w:val="24"/>
        </w:rPr>
        <w:t>από</w:t>
      </w:r>
      <w:r w:rsidRPr="00304806">
        <w:rPr>
          <w:rFonts w:eastAsia="Times New Roman"/>
          <w:szCs w:val="24"/>
        </w:rPr>
        <w:t xml:space="preserve"> τους </w:t>
      </w:r>
      <w:r>
        <w:rPr>
          <w:rFonts w:eastAsia="Times New Roman"/>
          <w:szCs w:val="24"/>
        </w:rPr>
        <w:t>Α</w:t>
      </w:r>
      <w:r w:rsidRPr="00304806">
        <w:rPr>
          <w:rFonts w:eastAsia="Times New Roman"/>
          <w:szCs w:val="24"/>
        </w:rPr>
        <w:t xml:space="preserve">νεξάρτητους Έλληνες και το </w:t>
      </w:r>
      <w:r>
        <w:rPr>
          <w:rFonts w:eastAsia="Times New Roman"/>
          <w:szCs w:val="24"/>
        </w:rPr>
        <w:t>Π</w:t>
      </w:r>
      <w:r w:rsidRPr="00304806">
        <w:rPr>
          <w:rFonts w:eastAsia="Times New Roman"/>
          <w:szCs w:val="24"/>
        </w:rPr>
        <w:t>οτάμι</w:t>
      </w:r>
      <w:r>
        <w:rPr>
          <w:rFonts w:eastAsia="Times New Roman"/>
          <w:szCs w:val="24"/>
        </w:rPr>
        <w:t xml:space="preserve">, ο ΣΥΡΙΖΑ που μας έκανε </w:t>
      </w:r>
      <w:r w:rsidRPr="00304806">
        <w:rPr>
          <w:rFonts w:eastAsia="Times New Roman"/>
          <w:szCs w:val="24"/>
        </w:rPr>
        <w:t xml:space="preserve">κριτική για τις σχέσεις μας με το ΝΑΤΟ τα </w:t>
      </w:r>
      <w:r>
        <w:rPr>
          <w:rFonts w:eastAsia="Times New Roman"/>
          <w:szCs w:val="24"/>
        </w:rPr>
        <w:t>τέσσερα αυτά</w:t>
      </w:r>
      <w:r w:rsidRPr="00304806">
        <w:rPr>
          <w:rFonts w:eastAsia="Times New Roman"/>
          <w:szCs w:val="24"/>
        </w:rPr>
        <w:t xml:space="preserve"> χρόνια της διακυβέρνησής</w:t>
      </w:r>
      <w:r>
        <w:rPr>
          <w:rFonts w:eastAsia="Times New Roman"/>
          <w:szCs w:val="24"/>
        </w:rPr>
        <w:t>,</w:t>
      </w:r>
      <w:r w:rsidRPr="00304806">
        <w:rPr>
          <w:rFonts w:eastAsia="Times New Roman"/>
          <w:szCs w:val="24"/>
        </w:rPr>
        <w:t xml:space="preserve"> ως Υπουργός</w:t>
      </w:r>
      <w:r>
        <w:rPr>
          <w:rFonts w:eastAsia="Times New Roman"/>
          <w:szCs w:val="24"/>
        </w:rPr>
        <w:t xml:space="preserve"> Εθνικής Άμυνας, μήπως μπει κανένας πύραυλος παραπάνω στη Λάρισα, μήπως πάρουν κανένα μέτρο παραπάνω στη Σούδα. </w:t>
      </w:r>
    </w:p>
    <w:p w14:paraId="01A9E28B" w14:textId="77777777" w:rsidR="00887A51" w:rsidRDefault="009C255F">
      <w:pPr>
        <w:spacing w:after="0" w:line="600" w:lineRule="auto"/>
        <w:ind w:firstLine="720"/>
        <w:jc w:val="both"/>
        <w:rPr>
          <w:rFonts w:eastAsia="Times New Roman"/>
          <w:szCs w:val="24"/>
        </w:rPr>
      </w:pPr>
      <w:r>
        <w:rPr>
          <w:rFonts w:eastAsia="Times New Roman"/>
          <w:szCs w:val="24"/>
        </w:rPr>
        <w:t>Ο ΣΥΡΙΖΑ, που ήλεγχε το τι</w:t>
      </w:r>
      <w:r>
        <w:rPr>
          <w:rFonts w:eastAsia="Times New Roman"/>
          <w:szCs w:val="24"/>
        </w:rPr>
        <w:t xml:space="preserve"> θα πούμε στο ΝΑΤΟ στις συναντήσεις των Υπουργών, σήμερα, εν γνώσει του, κυρίες και κύριοι συνάδελφοι, </w:t>
      </w:r>
      <w:r w:rsidRPr="00304806">
        <w:rPr>
          <w:rFonts w:eastAsia="Times New Roman"/>
          <w:szCs w:val="24"/>
        </w:rPr>
        <w:t xml:space="preserve">υπογράφει την είσοδο </w:t>
      </w:r>
      <w:r>
        <w:rPr>
          <w:rFonts w:eastAsia="Times New Roman"/>
          <w:szCs w:val="24"/>
        </w:rPr>
        <w:t xml:space="preserve">των Σκοπίων </w:t>
      </w:r>
      <w:r w:rsidRPr="00304806">
        <w:rPr>
          <w:rFonts w:eastAsia="Times New Roman"/>
          <w:szCs w:val="24"/>
        </w:rPr>
        <w:t xml:space="preserve">και </w:t>
      </w:r>
      <w:r>
        <w:rPr>
          <w:rFonts w:eastAsia="Times New Roman"/>
          <w:szCs w:val="24"/>
        </w:rPr>
        <w:t>ο</w:t>
      </w:r>
      <w:r w:rsidRPr="00304806">
        <w:rPr>
          <w:rFonts w:eastAsia="Times New Roman"/>
          <w:szCs w:val="24"/>
        </w:rPr>
        <w:t xml:space="preserve">υσιαστικά </w:t>
      </w:r>
      <w:r>
        <w:rPr>
          <w:rFonts w:eastAsia="Times New Roman"/>
          <w:szCs w:val="24"/>
        </w:rPr>
        <w:t>την εν λευκώ</w:t>
      </w:r>
      <w:r w:rsidRPr="00304806">
        <w:rPr>
          <w:rFonts w:eastAsia="Times New Roman"/>
          <w:szCs w:val="24"/>
        </w:rPr>
        <w:t xml:space="preserve"> μεταφορά </w:t>
      </w:r>
      <w:r>
        <w:rPr>
          <w:rFonts w:eastAsia="Times New Roman"/>
          <w:szCs w:val="24"/>
        </w:rPr>
        <w:t xml:space="preserve">της μεγαλύτερης βάσης από το </w:t>
      </w:r>
      <w:proofErr w:type="spellStart"/>
      <w:r w:rsidRPr="009D69C5">
        <w:rPr>
          <w:rFonts w:eastAsia="Times New Roman"/>
          <w:szCs w:val="24"/>
        </w:rPr>
        <w:t>Ιντ</w:t>
      </w:r>
      <w:r>
        <w:rPr>
          <w:rFonts w:eastAsia="Times New Roman"/>
          <w:szCs w:val="24"/>
        </w:rPr>
        <w:t>ζ</w:t>
      </w:r>
      <w:r w:rsidRPr="009D69C5">
        <w:rPr>
          <w:rFonts w:eastAsia="Times New Roman"/>
          <w:szCs w:val="24"/>
        </w:rPr>
        <w:t>ιρλίκ</w:t>
      </w:r>
      <w:proofErr w:type="spellEnd"/>
      <w:r>
        <w:rPr>
          <w:rFonts w:eastAsia="Times New Roman"/>
          <w:szCs w:val="24"/>
        </w:rPr>
        <w:t xml:space="preserve"> στα Σκόπια,  </w:t>
      </w:r>
      <w:r w:rsidRPr="00304806">
        <w:rPr>
          <w:rFonts w:eastAsia="Times New Roman"/>
          <w:szCs w:val="24"/>
        </w:rPr>
        <w:t>και μάλιστα χωρίς να υπάρχει κα</w:t>
      </w:r>
      <w:r w:rsidRPr="00304806">
        <w:rPr>
          <w:rFonts w:eastAsia="Times New Roman"/>
          <w:szCs w:val="24"/>
        </w:rPr>
        <w:t xml:space="preserve">ν πρόβλεψη </w:t>
      </w:r>
      <w:r>
        <w:rPr>
          <w:rFonts w:eastAsia="Times New Roman"/>
          <w:szCs w:val="24"/>
        </w:rPr>
        <w:t>εάν αυτά μπορεί να είναι και τα</w:t>
      </w:r>
      <w:r w:rsidRPr="00304806">
        <w:rPr>
          <w:rFonts w:eastAsia="Times New Roman"/>
          <w:szCs w:val="24"/>
        </w:rPr>
        <w:t xml:space="preserve"> πυρηνικά</w:t>
      </w:r>
      <w:r>
        <w:rPr>
          <w:rFonts w:eastAsia="Times New Roman"/>
          <w:szCs w:val="24"/>
        </w:rPr>
        <w:t>,</w:t>
      </w:r>
      <w:r w:rsidRPr="00304806">
        <w:rPr>
          <w:rFonts w:eastAsia="Times New Roman"/>
          <w:szCs w:val="24"/>
        </w:rPr>
        <w:t xml:space="preserve"> τα οποία έχει </w:t>
      </w:r>
      <w:r>
        <w:rPr>
          <w:rFonts w:eastAsia="Times New Roman"/>
          <w:szCs w:val="24"/>
        </w:rPr>
        <w:t xml:space="preserve">ήδη δεχθεί η Ρουμανία. </w:t>
      </w:r>
    </w:p>
    <w:p w14:paraId="01A9E28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αντίθετη σε αυτή τη σύμβαση, πέραν του Κομμουνιστικού Κόμματος που έ</w:t>
      </w:r>
      <w:r w:rsidRPr="00CF4A72">
        <w:rPr>
          <w:rFonts w:eastAsia="Times New Roman" w:cs="Times New Roman"/>
          <w:szCs w:val="24"/>
        </w:rPr>
        <w:t>χε</w:t>
      </w:r>
      <w:r>
        <w:rPr>
          <w:rFonts w:eastAsia="Times New Roman" w:cs="Times New Roman"/>
          <w:szCs w:val="24"/>
        </w:rPr>
        <w:t>ι</w:t>
      </w:r>
      <w:r w:rsidRPr="00CF4A72">
        <w:rPr>
          <w:rFonts w:eastAsia="Times New Roman" w:cs="Times New Roman"/>
          <w:szCs w:val="24"/>
        </w:rPr>
        <w:t xml:space="preserve"> μία </w:t>
      </w:r>
      <w:r>
        <w:rPr>
          <w:rFonts w:eastAsia="Times New Roman" w:cs="Times New Roman"/>
          <w:szCs w:val="24"/>
        </w:rPr>
        <w:t xml:space="preserve">πάγια </w:t>
      </w:r>
      <w:r w:rsidRPr="00CF4A72">
        <w:rPr>
          <w:rFonts w:eastAsia="Times New Roman" w:cs="Times New Roman"/>
          <w:szCs w:val="24"/>
        </w:rPr>
        <w:t>θέση</w:t>
      </w:r>
      <w:r>
        <w:rPr>
          <w:rFonts w:eastAsia="Times New Roman" w:cs="Times New Roman"/>
          <w:szCs w:val="24"/>
        </w:rPr>
        <w:t>, είναι η Νέα Δημοκρατία. Κ</w:t>
      </w:r>
      <w:r w:rsidRPr="00CF4A72">
        <w:rPr>
          <w:rFonts w:eastAsia="Times New Roman" w:cs="Times New Roman"/>
          <w:szCs w:val="24"/>
        </w:rPr>
        <w:t>αι θα το καταλάβαινα απόλυτα αν η Νέα Δημοκρατία</w:t>
      </w:r>
      <w:r w:rsidRPr="00CF4A72">
        <w:rPr>
          <w:rFonts w:eastAsia="Times New Roman" w:cs="Times New Roman"/>
          <w:szCs w:val="24"/>
        </w:rPr>
        <w:t xml:space="preserve"> είχε </w:t>
      </w:r>
      <w:r>
        <w:rPr>
          <w:rFonts w:eastAsia="Times New Roman" w:cs="Times New Roman"/>
          <w:szCs w:val="24"/>
        </w:rPr>
        <w:t>συνδυάσει</w:t>
      </w:r>
      <w:r w:rsidRPr="00CF4A72">
        <w:rPr>
          <w:rFonts w:eastAsia="Times New Roman" w:cs="Times New Roman"/>
          <w:szCs w:val="24"/>
        </w:rPr>
        <w:t xml:space="preserve"> την άρνηση </w:t>
      </w:r>
      <w:r>
        <w:rPr>
          <w:rFonts w:eastAsia="Times New Roman" w:cs="Times New Roman"/>
          <w:szCs w:val="24"/>
        </w:rPr>
        <w:t>στη Σ</w:t>
      </w:r>
      <w:r w:rsidRPr="00CF4A72">
        <w:rPr>
          <w:rFonts w:eastAsia="Times New Roman" w:cs="Times New Roman"/>
          <w:szCs w:val="24"/>
        </w:rPr>
        <w:t xml:space="preserve">υμφωνία των Πρεσπών </w:t>
      </w:r>
      <w:r>
        <w:rPr>
          <w:rFonts w:eastAsia="Times New Roman" w:cs="Times New Roman"/>
          <w:szCs w:val="24"/>
        </w:rPr>
        <w:t xml:space="preserve">με </w:t>
      </w:r>
      <w:r w:rsidRPr="00CF4A72">
        <w:rPr>
          <w:rFonts w:eastAsia="Times New Roman" w:cs="Times New Roman"/>
          <w:szCs w:val="24"/>
        </w:rPr>
        <w:t xml:space="preserve">τη θέση </w:t>
      </w:r>
      <w:r>
        <w:rPr>
          <w:rFonts w:eastAsia="Times New Roman" w:cs="Times New Roman"/>
          <w:szCs w:val="24"/>
        </w:rPr>
        <w:t xml:space="preserve">ότι δεν </w:t>
      </w:r>
      <w:r w:rsidRPr="00CF4A72">
        <w:rPr>
          <w:rFonts w:eastAsia="Times New Roman" w:cs="Times New Roman"/>
          <w:szCs w:val="24"/>
        </w:rPr>
        <w:t xml:space="preserve">συμφωνεί με την παραχώρηση του όρου </w:t>
      </w:r>
      <w:r>
        <w:rPr>
          <w:rFonts w:eastAsia="Times New Roman" w:cs="Times New Roman"/>
          <w:szCs w:val="24"/>
        </w:rPr>
        <w:t>«</w:t>
      </w:r>
      <w:r w:rsidRPr="00CF4A72">
        <w:rPr>
          <w:rFonts w:eastAsia="Times New Roman" w:cs="Times New Roman"/>
          <w:szCs w:val="24"/>
        </w:rPr>
        <w:t>Μακεδονία</w:t>
      </w:r>
      <w:r>
        <w:rPr>
          <w:rFonts w:eastAsia="Times New Roman" w:cs="Times New Roman"/>
          <w:szCs w:val="24"/>
        </w:rPr>
        <w:t>»,</w:t>
      </w:r>
      <w:r w:rsidRPr="00CF4A72">
        <w:rPr>
          <w:rFonts w:eastAsia="Times New Roman" w:cs="Times New Roman"/>
          <w:szCs w:val="24"/>
        </w:rPr>
        <w:t xml:space="preserve"> όπως πιστεύουν </w:t>
      </w:r>
      <w:r>
        <w:rPr>
          <w:rFonts w:eastAsia="Times New Roman" w:cs="Times New Roman"/>
          <w:szCs w:val="24"/>
        </w:rPr>
        <w:t>-</w:t>
      </w:r>
      <w:r w:rsidRPr="00CF4A72">
        <w:rPr>
          <w:rFonts w:eastAsia="Times New Roman" w:cs="Times New Roman"/>
          <w:szCs w:val="24"/>
        </w:rPr>
        <w:t>για να είμαι δίκαιος</w:t>
      </w:r>
      <w:r>
        <w:rPr>
          <w:rFonts w:eastAsia="Times New Roman" w:cs="Times New Roman"/>
          <w:szCs w:val="24"/>
        </w:rPr>
        <w:t>-</w:t>
      </w:r>
      <w:r w:rsidRPr="00CF4A72">
        <w:rPr>
          <w:rFonts w:eastAsia="Times New Roman" w:cs="Times New Roman"/>
          <w:szCs w:val="24"/>
        </w:rPr>
        <w:t xml:space="preserve"> πάνω από </w:t>
      </w:r>
      <w:r>
        <w:rPr>
          <w:rFonts w:eastAsia="Times New Roman" w:cs="Times New Roman"/>
          <w:szCs w:val="24"/>
        </w:rPr>
        <w:t>τριάντα πέντε Βουλευτές της Νέας Δημοκρατίας, που σαν επίσημη θέση τους όμως έχουν το σύν</w:t>
      </w:r>
      <w:r>
        <w:rPr>
          <w:rFonts w:eastAsia="Times New Roman" w:cs="Times New Roman"/>
          <w:szCs w:val="24"/>
        </w:rPr>
        <w:t xml:space="preserve">θετο όνομα με γεωγραφικό προσδιορισμό </w:t>
      </w:r>
      <w:proofErr w:type="spellStart"/>
      <w:r>
        <w:rPr>
          <w:rFonts w:eastAsia="Times New Roman" w:cs="Times New Roman"/>
          <w:szCs w:val="24"/>
          <w:lang w:val="en-US"/>
        </w:rPr>
        <w:t>erga</w:t>
      </w:r>
      <w:proofErr w:type="spellEnd"/>
      <w:r w:rsidRPr="009965EF">
        <w:rPr>
          <w:rFonts w:eastAsia="Times New Roman" w:cs="Times New Roman"/>
          <w:szCs w:val="24"/>
        </w:rPr>
        <w:t xml:space="preserve"> </w:t>
      </w:r>
      <w:proofErr w:type="spellStart"/>
      <w:r>
        <w:rPr>
          <w:rFonts w:eastAsia="Times New Roman" w:cs="Times New Roman"/>
          <w:szCs w:val="24"/>
          <w:lang w:val="en-US"/>
        </w:rPr>
        <w:t>omnes</w:t>
      </w:r>
      <w:proofErr w:type="spellEnd"/>
      <w:r w:rsidRPr="009965EF">
        <w:rPr>
          <w:rFonts w:eastAsia="Times New Roman" w:cs="Times New Roman"/>
          <w:szCs w:val="24"/>
        </w:rPr>
        <w:t>.</w:t>
      </w:r>
      <w:r w:rsidRPr="00CF4A72">
        <w:rPr>
          <w:rFonts w:eastAsia="Times New Roman" w:cs="Times New Roman"/>
          <w:szCs w:val="24"/>
        </w:rPr>
        <w:t xml:space="preserve"> </w:t>
      </w:r>
    </w:p>
    <w:p w14:paraId="01A9E28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αι</w:t>
      </w:r>
      <w:r w:rsidRPr="00CF4A72">
        <w:rPr>
          <w:rFonts w:eastAsia="Times New Roman" w:cs="Times New Roman"/>
          <w:szCs w:val="24"/>
        </w:rPr>
        <w:t xml:space="preserve"> είναι παράδοξο</w:t>
      </w:r>
      <w:r>
        <w:rPr>
          <w:rFonts w:eastAsia="Times New Roman" w:cs="Times New Roman"/>
          <w:szCs w:val="24"/>
        </w:rPr>
        <w:t>, κυρίες</w:t>
      </w:r>
      <w:r w:rsidRPr="00CF4A72">
        <w:rPr>
          <w:rFonts w:eastAsia="Times New Roman" w:cs="Times New Roman"/>
          <w:szCs w:val="24"/>
        </w:rPr>
        <w:t xml:space="preserve"> και </w:t>
      </w:r>
      <w:r>
        <w:rPr>
          <w:rFonts w:eastAsia="Times New Roman" w:cs="Times New Roman"/>
          <w:szCs w:val="24"/>
        </w:rPr>
        <w:t xml:space="preserve">κύριοι </w:t>
      </w:r>
      <w:r w:rsidRPr="00CF4A72">
        <w:rPr>
          <w:rFonts w:eastAsia="Times New Roman" w:cs="Times New Roman"/>
          <w:szCs w:val="24"/>
        </w:rPr>
        <w:t>συνάδελφοι</w:t>
      </w:r>
      <w:r>
        <w:rPr>
          <w:rFonts w:eastAsia="Times New Roman" w:cs="Times New Roman"/>
          <w:szCs w:val="24"/>
        </w:rPr>
        <w:t>, ότι αυτή τη στιγμή πιο ικανοποιημένη</w:t>
      </w:r>
      <w:r w:rsidRPr="00CF4A72">
        <w:rPr>
          <w:rFonts w:eastAsia="Times New Roman" w:cs="Times New Roman"/>
          <w:szCs w:val="24"/>
        </w:rPr>
        <w:t xml:space="preserve"> είναι η ηγεσία </w:t>
      </w:r>
      <w:r>
        <w:rPr>
          <w:rFonts w:eastAsia="Times New Roman" w:cs="Times New Roman"/>
          <w:szCs w:val="24"/>
        </w:rPr>
        <w:t xml:space="preserve">της Νέας Δημοκρατίας για τη σύμβαση που ψηφίζει </w:t>
      </w:r>
      <w:r w:rsidRPr="00CF4A72">
        <w:rPr>
          <w:rFonts w:eastAsia="Times New Roman" w:cs="Times New Roman"/>
          <w:szCs w:val="24"/>
        </w:rPr>
        <w:t>ο ΣΥΡΙΖΑ</w:t>
      </w:r>
      <w:r>
        <w:rPr>
          <w:rFonts w:eastAsia="Times New Roman" w:cs="Times New Roman"/>
          <w:szCs w:val="24"/>
        </w:rPr>
        <w:t>,</w:t>
      </w:r>
      <w:r w:rsidRPr="00CF4A72">
        <w:rPr>
          <w:rFonts w:eastAsia="Times New Roman" w:cs="Times New Roman"/>
          <w:szCs w:val="24"/>
        </w:rPr>
        <w:t xml:space="preserve"> διότι θεωρεί ότι αυτή η </w:t>
      </w:r>
      <w:r>
        <w:rPr>
          <w:rFonts w:eastAsia="Times New Roman" w:cs="Times New Roman"/>
          <w:szCs w:val="24"/>
        </w:rPr>
        <w:t xml:space="preserve">«καυτή </w:t>
      </w:r>
      <w:r w:rsidRPr="00CF4A72">
        <w:rPr>
          <w:rFonts w:eastAsia="Times New Roman" w:cs="Times New Roman"/>
          <w:szCs w:val="24"/>
        </w:rPr>
        <w:t>μπάλα</w:t>
      </w:r>
      <w:r>
        <w:rPr>
          <w:rFonts w:eastAsia="Times New Roman" w:cs="Times New Roman"/>
          <w:szCs w:val="24"/>
        </w:rPr>
        <w:t>»</w:t>
      </w:r>
      <w:r w:rsidRPr="00CF4A72">
        <w:rPr>
          <w:rFonts w:eastAsia="Times New Roman" w:cs="Times New Roman"/>
          <w:szCs w:val="24"/>
        </w:rPr>
        <w:t xml:space="preserve"> έφυγε από τα χέρια </w:t>
      </w:r>
      <w:r>
        <w:rPr>
          <w:rFonts w:eastAsia="Times New Roman" w:cs="Times New Roman"/>
          <w:szCs w:val="24"/>
        </w:rPr>
        <w:t>της.</w:t>
      </w:r>
      <w:r w:rsidRPr="00CF4A72">
        <w:rPr>
          <w:rFonts w:eastAsia="Times New Roman" w:cs="Times New Roman"/>
          <w:szCs w:val="24"/>
        </w:rPr>
        <w:t xml:space="preserve"> </w:t>
      </w:r>
      <w:r>
        <w:rPr>
          <w:rFonts w:eastAsia="Times New Roman" w:cs="Times New Roman"/>
          <w:szCs w:val="24"/>
        </w:rPr>
        <w:t>Στην Αθηναϊκή Λέσχη προχθές ακουγόντουσαν κάποιοι που έλεγαν «δ</w:t>
      </w:r>
      <w:r w:rsidRPr="00CF4A72">
        <w:rPr>
          <w:rFonts w:eastAsia="Times New Roman" w:cs="Times New Roman"/>
          <w:szCs w:val="24"/>
        </w:rPr>
        <w:t>όξα σοι ο Θεός</w:t>
      </w:r>
      <w:r>
        <w:rPr>
          <w:rFonts w:eastAsia="Times New Roman" w:cs="Times New Roman"/>
          <w:szCs w:val="24"/>
        </w:rPr>
        <w:t>,</w:t>
      </w:r>
      <w:r w:rsidRPr="00CF4A72">
        <w:rPr>
          <w:rFonts w:eastAsia="Times New Roman" w:cs="Times New Roman"/>
          <w:szCs w:val="24"/>
        </w:rPr>
        <w:t xml:space="preserve"> πέρασε</w:t>
      </w:r>
      <w:r>
        <w:rPr>
          <w:rFonts w:eastAsia="Times New Roman" w:cs="Times New Roman"/>
          <w:szCs w:val="24"/>
        </w:rPr>
        <w:t xml:space="preserve">». </w:t>
      </w:r>
    </w:p>
    <w:p w14:paraId="01A9E28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w:t>
      </w:r>
      <w:r w:rsidRPr="00CF4A72">
        <w:rPr>
          <w:rFonts w:eastAsia="Times New Roman" w:cs="Times New Roman"/>
          <w:szCs w:val="24"/>
        </w:rPr>
        <w:t>υτή είναι η πολιτική πραγματικότητα</w:t>
      </w:r>
      <w:r>
        <w:rPr>
          <w:rFonts w:eastAsia="Times New Roman" w:cs="Times New Roman"/>
          <w:szCs w:val="24"/>
        </w:rPr>
        <w:t>. Κάποτε ψήφιζαν τα δέντρα. Τώρα –βλέπετε-</w:t>
      </w:r>
      <w:r w:rsidRPr="00CF4A72">
        <w:rPr>
          <w:rFonts w:eastAsia="Times New Roman" w:cs="Times New Roman"/>
          <w:szCs w:val="24"/>
        </w:rPr>
        <w:t xml:space="preserve"> ψηφίζουν οι καρέκλες</w:t>
      </w:r>
      <w:r>
        <w:rPr>
          <w:rFonts w:eastAsia="Times New Roman" w:cs="Times New Roman"/>
          <w:szCs w:val="24"/>
        </w:rPr>
        <w:t>,</w:t>
      </w:r>
      <w:r w:rsidRPr="00CF4A72">
        <w:rPr>
          <w:rFonts w:eastAsia="Times New Roman" w:cs="Times New Roman"/>
          <w:szCs w:val="24"/>
        </w:rPr>
        <w:t xml:space="preserve"> οι οποίες εξαγοράζονται έναντι σ</w:t>
      </w:r>
      <w:r>
        <w:rPr>
          <w:rFonts w:eastAsia="Times New Roman" w:cs="Times New Roman"/>
          <w:szCs w:val="24"/>
        </w:rPr>
        <w:t>υνειδήσεω</w:t>
      </w:r>
      <w:r>
        <w:rPr>
          <w:rFonts w:eastAsia="Times New Roman" w:cs="Times New Roman"/>
          <w:szCs w:val="24"/>
        </w:rPr>
        <w:t xml:space="preserve">ν. </w:t>
      </w:r>
    </w:p>
    <w:p w14:paraId="01A9E28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κύριε Π</w:t>
      </w:r>
      <w:r w:rsidRPr="00CF4A72">
        <w:rPr>
          <w:rFonts w:eastAsia="Times New Roman" w:cs="Times New Roman"/>
          <w:szCs w:val="24"/>
        </w:rPr>
        <w:t>ρόεδρε</w:t>
      </w:r>
      <w:r>
        <w:rPr>
          <w:rFonts w:eastAsia="Times New Roman" w:cs="Times New Roman"/>
          <w:szCs w:val="24"/>
        </w:rPr>
        <w:t>,</w:t>
      </w:r>
      <w:r w:rsidRPr="00CF4A72">
        <w:rPr>
          <w:rFonts w:eastAsia="Times New Roman" w:cs="Times New Roman"/>
          <w:szCs w:val="24"/>
        </w:rPr>
        <w:t xml:space="preserve"> κυρίες και κύριοι συνάδελφοι</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 xml:space="preserve">σε λίγα λεπτά θα καταθέσουμε τη διαγραφή του </w:t>
      </w:r>
      <w:r w:rsidRPr="00CF4A72">
        <w:rPr>
          <w:rFonts w:eastAsia="Times New Roman" w:cs="Times New Roman"/>
          <w:szCs w:val="24"/>
        </w:rPr>
        <w:t xml:space="preserve">Θανάση </w:t>
      </w:r>
      <w:proofErr w:type="spellStart"/>
      <w:r w:rsidRPr="00CF4A72">
        <w:rPr>
          <w:rFonts w:eastAsia="Times New Roman" w:cs="Times New Roman"/>
          <w:szCs w:val="24"/>
        </w:rPr>
        <w:t>Παπαχριστ</w:t>
      </w:r>
      <w:r>
        <w:rPr>
          <w:rFonts w:eastAsia="Times New Roman" w:cs="Times New Roman"/>
          <w:szCs w:val="24"/>
        </w:rPr>
        <w:t>ό</w:t>
      </w:r>
      <w:r w:rsidRPr="00CF4A72">
        <w:rPr>
          <w:rFonts w:eastAsia="Times New Roman" w:cs="Times New Roman"/>
          <w:szCs w:val="24"/>
        </w:rPr>
        <w:t>πο</w:t>
      </w:r>
      <w:r>
        <w:rPr>
          <w:rFonts w:eastAsia="Times New Roman" w:cs="Times New Roman"/>
          <w:szCs w:val="24"/>
        </w:rPr>
        <w:t>υ</w:t>
      </w:r>
      <w:r w:rsidRPr="00CF4A72">
        <w:rPr>
          <w:rFonts w:eastAsia="Times New Roman" w:cs="Times New Roman"/>
          <w:szCs w:val="24"/>
        </w:rPr>
        <w:t>λου</w:t>
      </w:r>
      <w:proofErr w:type="spellEnd"/>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Δ</w:t>
      </w:r>
      <w:r w:rsidRPr="00CF4A72">
        <w:rPr>
          <w:rFonts w:eastAsia="Times New Roman" w:cs="Times New Roman"/>
          <w:szCs w:val="24"/>
        </w:rPr>
        <w:t>εν διαπραγματευτήκα</w:t>
      </w:r>
      <w:r>
        <w:rPr>
          <w:rFonts w:eastAsia="Times New Roman" w:cs="Times New Roman"/>
          <w:szCs w:val="24"/>
        </w:rPr>
        <w:t>με</w:t>
      </w:r>
      <w:r w:rsidRPr="00CF4A72">
        <w:rPr>
          <w:rFonts w:eastAsia="Times New Roman" w:cs="Times New Roman"/>
          <w:szCs w:val="24"/>
        </w:rPr>
        <w:t xml:space="preserve"> </w:t>
      </w:r>
      <w:r>
        <w:rPr>
          <w:rFonts w:eastAsia="Times New Roman" w:cs="Times New Roman"/>
          <w:szCs w:val="24"/>
        </w:rPr>
        <w:t>με κανέναν, ούτε με τους Ευρωβ</w:t>
      </w:r>
      <w:r w:rsidRPr="00CF4A72">
        <w:rPr>
          <w:rFonts w:eastAsia="Times New Roman" w:cs="Times New Roman"/>
          <w:szCs w:val="24"/>
        </w:rPr>
        <w:t xml:space="preserve">ουλευτές που προέρχονται από </w:t>
      </w:r>
      <w:r>
        <w:rPr>
          <w:rFonts w:eastAsia="Times New Roman" w:cs="Times New Roman"/>
          <w:szCs w:val="24"/>
        </w:rPr>
        <w:t>μας. Δεν διαπραγματευτήκαμε, κύριε Π</w:t>
      </w:r>
      <w:r w:rsidRPr="00CF4A72">
        <w:rPr>
          <w:rFonts w:eastAsia="Times New Roman" w:cs="Times New Roman"/>
          <w:szCs w:val="24"/>
        </w:rPr>
        <w:t>ρωθυπουργέ</w:t>
      </w:r>
      <w:r>
        <w:rPr>
          <w:rFonts w:eastAsia="Times New Roman" w:cs="Times New Roman"/>
          <w:szCs w:val="24"/>
        </w:rPr>
        <w:t>,</w:t>
      </w:r>
      <w:r w:rsidRPr="00CF4A72">
        <w:rPr>
          <w:rFonts w:eastAsia="Times New Roman" w:cs="Times New Roman"/>
          <w:szCs w:val="24"/>
        </w:rPr>
        <w:t xml:space="preserve"> </w:t>
      </w:r>
      <w:r w:rsidRPr="00CF4A72">
        <w:rPr>
          <w:rFonts w:eastAsia="Times New Roman" w:cs="Times New Roman"/>
          <w:szCs w:val="24"/>
        </w:rPr>
        <w:t xml:space="preserve">ούτε με </w:t>
      </w:r>
      <w:r>
        <w:rPr>
          <w:rFonts w:eastAsia="Times New Roman" w:cs="Times New Roman"/>
          <w:szCs w:val="24"/>
        </w:rPr>
        <w:t>σας, παρ’ ότι αφέθηκαν δημόσια προθέσεις για αλλαγή Κανονισμού. Γιατί δεν θέλουμε δώρο. Ξέρουμε να δίνουμε τον αγώνα μας στον δρόμο. Ξ</w:t>
      </w:r>
      <w:r w:rsidRPr="00CF4A72">
        <w:rPr>
          <w:rFonts w:eastAsia="Times New Roman" w:cs="Times New Roman"/>
          <w:szCs w:val="24"/>
        </w:rPr>
        <w:t>έρουμε να παλεύουμε</w:t>
      </w:r>
      <w:r>
        <w:rPr>
          <w:rFonts w:eastAsia="Times New Roman" w:cs="Times New Roman"/>
          <w:szCs w:val="24"/>
        </w:rPr>
        <w:t>.</w:t>
      </w:r>
    </w:p>
    <w:p w14:paraId="01A9E29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Όμως, δεν </w:t>
      </w:r>
      <w:r w:rsidRPr="00CF4A72">
        <w:rPr>
          <w:rFonts w:eastAsia="Times New Roman" w:cs="Times New Roman"/>
          <w:szCs w:val="24"/>
        </w:rPr>
        <w:t>σας κρύβω</w:t>
      </w:r>
      <w:r>
        <w:rPr>
          <w:rFonts w:eastAsia="Times New Roman" w:cs="Times New Roman"/>
          <w:szCs w:val="24"/>
        </w:rPr>
        <w:t xml:space="preserve"> </w:t>
      </w:r>
      <w:r w:rsidRPr="00CF4A72">
        <w:rPr>
          <w:rFonts w:eastAsia="Times New Roman" w:cs="Times New Roman"/>
          <w:szCs w:val="24"/>
        </w:rPr>
        <w:t>ότι οι συνθήκες πλέον που έχουν διαμορφωθεί</w:t>
      </w:r>
      <w:r>
        <w:rPr>
          <w:rFonts w:eastAsia="Times New Roman" w:cs="Times New Roman"/>
          <w:szCs w:val="24"/>
        </w:rPr>
        <w:t xml:space="preserve"> είναι συνθήκες άδικες για ένα</w:t>
      </w:r>
      <w:r>
        <w:rPr>
          <w:rFonts w:eastAsia="Times New Roman" w:cs="Times New Roman"/>
          <w:szCs w:val="24"/>
        </w:rPr>
        <w:t xml:space="preserve"> κοινοβουλευτικό κόμμα.</w:t>
      </w:r>
      <w:r w:rsidRPr="00CF4A72">
        <w:rPr>
          <w:rFonts w:eastAsia="Times New Roman" w:cs="Times New Roman"/>
          <w:szCs w:val="24"/>
        </w:rPr>
        <w:t xml:space="preserve"> </w:t>
      </w:r>
      <w:r>
        <w:rPr>
          <w:rFonts w:eastAsia="Times New Roman" w:cs="Times New Roman"/>
          <w:szCs w:val="24"/>
        </w:rPr>
        <w:t>Μας</w:t>
      </w:r>
      <w:r w:rsidRPr="00CF4A72">
        <w:rPr>
          <w:rFonts w:eastAsia="Times New Roman" w:cs="Times New Roman"/>
          <w:szCs w:val="24"/>
        </w:rPr>
        <w:t xml:space="preserve"> κόβετ</w:t>
      </w:r>
      <w:r>
        <w:rPr>
          <w:rFonts w:eastAsia="Times New Roman" w:cs="Times New Roman"/>
          <w:szCs w:val="24"/>
        </w:rPr>
        <w:t>ε</w:t>
      </w:r>
      <w:r w:rsidRPr="00CF4A72">
        <w:rPr>
          <w:rFonts w:eastAsia="Times New Roman" w:cs="Times New Roman"/>
          <w:szCs w:val="24"/>
        </w:rPr>
        <w:t xml:space="preserve"> </w:t>
      </w:r>
      <w:r>
        <w:rPr>
          <w:rFonts w:eastAsia="Times New Roman" w:cs="Times New Roman"/>
          <w:szCs w:val="24"/>
        </w:rPr>
        <w:t>τ</w:t>
      </w:r>
      <w:r w:rsidRPr="00CF4A72">
        <w:rPr>
          <w:rFonts w:eastAsia="Times New Roman" w:cs="Times New Roman"/>
          <w:szCs w:val="24"/>
        </w:rPr>
        <w:t>η φωνή στη Βουλή</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Βρισκόμαστε μεταξύ δύο πυρών. Δεχόμαστε επιθέσεις από τους μέχρι εχθές εταίρους μας στην Κυβέρνηση –και πράγματι λ</w:t>
      </w:r>
      <w:r w:rsidRPr="00CF4A72">
        <w:rPr>
          <w:rFonts w:eastAsia="Times New Roman" w:cs="Times New Roman"/>
          <w:szCs w:val="24"/>
        </w:rPr>
        <w:t>υπάμαι πάρα πολύ να δέχομαι</w:t>
      </w:r>
      <w:r>
        <w:rPr>
          <w:rFonts w:eastAsia="Times New Roman" w:cs="Times New Roman"/>
          <w:szCs w:val="24"/>
        </w:rPr>
        <w:t xml:space="preserve"> επιθέσεις, ιδίως από τον Γραμματέα του ΣΥΡΙΖΑ- και</w:t>
      </w:r>
      <w:r w:rsidRPr="00CF4A72">
        <w:rPr>
          <w:rFonts w:eastAsia="Times New Roman" w:cs="Times New Roman"/>
          <w:szCs w:val="24"/>
        </w:rPr>
        <w:t xml:space="preserve"> από τη Νέα Δημοκρατία</w:t>
      </w:r>
      <w:r>
        <w:rPr>
          <w:rFonts w:eastAsia="Times New Roman" w:cs="Times New Roman"/>
          <w:szCs w:val="24"/>
        </w:rPr>
        <w:t>. Ε</w:t>
      </w:r>
      <w:r w:rsidRPr="00CF4A72">
        <w:rPr>
          <w:rFonts w:eastAsia="Times New Roman" w:cs="Times New Roman"/>
          <w:szCs w:val="24"/>
        </w:rPr>
        <w:t>ίναι φυσικό μετά απ</w:t>
      </w:r>
      <w:r>
        <w:rPr>
          <w:rFonts w:eastAsia="Times New Roman" w:cs="Times New Roman"/>
          <w:szCs w:val="24"/>
        </w:rPr>
        <w:t>ό τόσα χρόνια που ήμασταν στην Κ</w:t>
      </w:r>
      <w:r w:rsidRPr="00CF4A72">
        <w:rPr>
          <w:rFonts w:eastAsia="Times New Roman" w:cs="Times New Roman"/>
          <w:szCs w:val="24"/>
        </w:rPr>
        <w:t>υβέρνηση να κάνει αντιπολίτευση</w:t>
      </w:r>
      <w:r>
        <w:rPr>
          <w:rFonts w:eastAsia="Times New Roman" w:cs="Times New Roman"/>
          <w:szCs w:val="24"/>
        </w:rPr>
        <w:t xml:space="preserve">. Και σας δηλώνω ότι δεν έχω χτίσει </w:t>
      </w:r>
      <w:r w:rsidRPr="00CF4A72">
        <w:rPr>
          <w:rFonts w:eastAsia="Times New Roman" w:cs="Times New Roman"/>
          <w:szCs w:val="24"/>
        </w:rPr>
        <w:t>κα</w:t>
      </w:r>
      <w:r>
        <w:rPr>
          <w:rFonts w:eastAsia="Times New Roman" w:cs="Times New Roman"/>
          <w:szCs w:val="24"/>
        </w:rPr>
        <w:t>μ</w:t>
      </w:r>
      <w:r w:rsidRPr="00CF4A72">
        <w:rPr>
          <w:rFonts w:eastAsia="Times New Roman" w:cs="Times New Roman"/>
          <w:szCs w:val="24"/>
        </w:rPr>
        <w:t>μία γέφυρα</w:t>
      </w:r>
      <w:r>
        <w:rPr>
          <w:rFonts w:eastAsia="Times New Roman" w:cs="Times New Roman"/>
          <w:szCs w:val="24"/>
        </w:rPr>
        <w:t xml:space="preserve"> με τη Νέα Δημοκρατία.</w:t>
      </w:r>
      <w:r w:rsidRPr="00CF4A72">
        <w:rPr>
          <w:rFonts w:eastAsia="Times New Roman" w:cs="Times New Roman"/>
          <w:szCs w:val="24"/>
        </w:rPr>
        <w:t xml:space="preserve"> </w:t>
      </w:r>
    </w:p>
    <w:p w14:paraId="01A9E29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Εμείς θ</w:t>
      </w:r>
      <w:r w:rsidRPr="00CF4A72">
        <w:rPr>
          <w:rFonts w:eastAsia="Times New Roman" w:cs="Times New Roman"/>
          <w:szCs w:val="24"/>
        </w:rPr>
        <w:t xml:space="preserve">α δώσουμε τη μάχη </w:t>
      </w:r>
      <w:r>
        <w:rPr>
          <w:rFonts w:eastAsia="Times New Roman" w:cs="Times New Roman"/>
          <w:szCs w:val="24"/>
        </w:rPr>
        <w:t>μας.</w:t>
      </w:r>
      <w:r w:rsidRPr="00CF4A72">
        <w:rPr>
          <w:rFonts w:eastAsia="Times New Roman" w:cs="Times New Roman"/>
          <w:szCs w:val="24"/>
        </w:rPr>
        <w:t xml:space="preserve"> </w:t>
      </w:r>
      <w:r>
        <w:rPr>
          <w:rFonts w:eastAsia="Times New Roman" w:cs="Times New Roman"/>
          <w:szCs w:val="24"/>
        </w:rPr>
        <w:t xml:space="preserve">Όμως, έχετε υποχρέωση, κύριε Πρόεδρε, </w:t>
      </w:r>
      <w:r w:rsidRPr="00CF4A72">
        <w:rPr>
          <w:rFonts w:eastAsia="Times New Roman" w:cs="Times New Roman"/>
          <w:szCs w:val="24"/>
        </w:rPr>
        <w:t>εσείς το</w:t>
      </w:r>
      <w:r w:rsidRPr="00CF4A72">
        <w:rPr>
          <w:rFonts w:eastAsia="Times New Roman" w:cs="Times New Roman"/>
          <w:szCs w:val="24"/>
        </w:rPr>
        <w:t>υλάχιστον</w:t>
      </w:r>
      <w:r>
        <w:rPr>
          <w:rFonts w:eastAsia="Times New Roman" w:cs="Times New Roman"/>
          <w:szCs w:val="24"/>
        </w:rPr>
        <w:t xml:space="preserve"> σε αυτά τα οποία συμφωνήσαμε,</w:t>
      </w:r>
      <w:r w:rsidRPr="00CF4A72">
        <w:rPr>
          <w:rFonts w:eastAsia="Times New Roman" w:cs="Times New Roman"/>
          <w:szCs w:val="24"/>
        </w:rPr>
        <w:t xml:space="preserve"> να προχωρήσετε</w:t>
      </w:r>
      <w:r>
        <w:rPr>
          <w:rFonts w:eastAsia="Times New Roman" w:cs="Times New Roman"/>
          <w:szCs w:val="24"/>
        </w:rPr>
        <w:t>. Δεν πρόκειται να μας κατηγορήστε ποτέ</w:t>
      </w:r>
      <w:r w:rsidRPr="00CF4A72">
        <w:rPr>
          <w:rFonts w:eastAsia="Times New Roman" w:cs="Times New Roman"/>
          <w:szCs w:val="24"/>
        </w:rPr>
        <w:t xml:space="preserve"> </w:t>
      </w:r>
      <w:r>
        <w:rPr>
          <w:rFonts w:eastAsia="Times New Roman" w:cs="Times New Roman"/>
          <w:szCs w:val="24"/>
        </w:rPr>
        <w:t>-</w:t>
      </w:r>
      <w:r w:rsidRPr="00CF4A72">
        <w:rPr>
          <w:rFonts w:eastAsia="Times New Roman" w:cs="Times New Roman"/>
          <w:szCs w:val="24"/>
        </w:rPr>
        <w:t xml:space="preserve">και δεν θα </w:t>
      </w:r>
      <w:r>
        <w:rPr>
          <w:rFonts w:eastAsia="Times New Roman" w:cs="Times New Roman"/>
          <w:szCs w:val="24"/>
        </w:rPr>
        <w:t xml:space="preserve">σας </w:t>
      </w:r>
      <w:r w:rsidRPr="00CF4A72">
        <w:rPr>
          <w:rFonts w:eastAsia="Times New Roman" w:cs="Times New Roman"/>
          <w:szCs w:val="24"/>
        </w:rPr>
        <w:t>το επιτρέψουμε ποτέ</w:t>
      </w:r>
      <w:r>
        <w:rPr>
          <w:rFonts w:eastAsia="Times New Roman" w:cs="Times New Roman"/>
          <w:szCs w:val="24"/>
        </w:rPr>
        <w:t>-</w:t>
      </w:r>
      <w:r w:rsidRPr="00CF4A72">
        <w:rPr>
          <w:rFonts w:eastAsia="Times New Roman" w:cs="Times New Roman"/>
          <w:szCs w:val="24"/>
        </w:rPr>
        <w:t xml:space="preserve"> για σχέση </w:t>
      </w:r>
      <w:r>
        <w:rPr>
          <w:rFonts w:eastAsia="Times New Roman" w:cs="Times New Roman"/>
          <w:szCs w:val="24"/>
        </w:rPr>
        <w:t>μας ή για</w:t>
      </w:r>
      <w:r w:rsidRPr="00CF4A72">
        <w:rPr>
          <w:rFonts w:eastAsia="Times New Roman" w:cs="Times New Roman"/>
          <w:szCs w:val="24"/>
        </w:rPr>
        <w:t xml:space="preserve"> γέφυρες με τη διαπλοκή</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Η</w:t>
      </w:r>
      <w:r w:rsidRPr="00CF4A72">
        <w:rPr>
          <w:rFonts w:eastAsia="Times New Roman" w:cs="Times New Roman"/>
          <w:szCs w:val="24"/>
        </w:rPr>
        <w:t xml:space="preserve"> διαπλοκή </w:t>
      </w:r>
      <w:r>
        <w:rPr>
          <w:rFonts w:eastAsia="Times New Roman" w:cs="Times New Roman"/>
          <w:szCs w:val="24"/>
        </w:rPr>
        <w:t>ζει, γιατί</w:t>
      </w:r>
      <w:r w:rsidRPr="00CF4A72">
        <w:rPr>
          <w:rFonts w:eastAsia="Times New Roman" w:cs="Times New Roman"/>
          <w:szCs w:val="24"/>
        </w:rPr>
        <w:t xml:space="preserve"> εκείν</w:t>
      </w:r>
      <w:r>
        <w:rPr>
          <w:rFonts w:eastAsia="Times New Roman" w:cs="Times New Roman"/>
          <w:szCs w:val="24"/>
        </w:rPr>
        <w:t xml:space="preserve">οι </w:t>
      </w:r>
      <w:r w:rsidRPr="00CF4A72">
        <w:rPr>
          <w:rFonts w:eastAsia="Times New Roman" w:cs="Times New Roman"/>
          <w:szCs w:val="24"/>
        </w:rPr>
        <w:t>οι οποίοι έχουν π</w:t>
      </w:r>
      <w:r>
        <w:rPr>
          <w:rFonts w:eastAsia="Times New Roman" w:cs="Times New Roman"/>
          <w:szCs w:val="24"/>
        </w:rPr>
        <w:t>αραβεί τον όρκο τους, παραμένουν σ</w:t>
      </w:r>
      <w:r>
        <w:rPr>
          <w:rFonts w:eastAsia="Times New Roman" w:cs="Times New Roman"/>
          <w:szCs w:val="24"/>
        </w:rPr>
        <w:t>τη θέση τους. Γιατί κάποιοι</w:t>
      </w:r>
      <w:r w:rsidRPr="00CF4A72">
        <w:rPr>
          <w:rFonts w:eastAsia="Times New Roman" w:cs="Times New Roman"/>
          <w:szCs w:val="24"/>
        </w:rPr>
        <w:t xml:space="preserve"> συνδιαλέγονται</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Και ο ελληνικός λαός</w:t>
      </w:r>
      <w:r w:rsidRPr="00CF4A72">
        <w:rPr>
          <w:rFonts w:eastAsia="Times New Roman" w:cs="Times New Roman"/>
          <w:szCs w:val="24"/>
        </w:rPr>
        <w:t xml:space="preserve"> αυτό το περιμένει</w:t>
      </w:r>
      <w:r>
        <w:rPr>
          <w:rFonts w:eastAsia="Times New Roman" w:cs="Times New Roman"/>
          <w:szCs w:val="24"/>
        </w:rPr>
        <w:t xml:space="preserve"> από την κοινή μας προσπάθεια. Θ</w:t>
      </w:r>
      <w:r w:rsidRPr="00CF4A72">
        <w:rPr>
          <w:rFonts w:eastAsia="Times New Roman" w:cs="Times New Roman"/>
          <w:szCs w:val="24"/>
        </w:rPr>
        <w:t>α μπορούσατε να βρείτε</w:t>
      </w:r>
      <w:r>
        <w:rPr>
          <w:rFonts w:eastAsia="Times New Roman" w:cs="Times New Roman"/>
          <w:szCs w:val="24"/>
        </w:rPr>
        <w:t xml:space="preserve"> τη δημοκρατική</w:t>
      </w:r>
      <w:r w:rsidRPr="00CF4A72">
        <w:rPr>
          <w:rFonts w:eastAsia="Times New Roman" w:cs="Times New Roman"/>
          <w:szCs w:val="24"/>
        </w:rPr>
        <w:t xml:space="preserve"> ευαισθησία που βρήκατε το</w:t>
      </w:r>
      <w:r>
        <w:rPr>
          <w:rFonts w:eastAsia="Times New Roman" w:cs="Times New Roman"/>
          <w:szCs w:val="24"/>
        </w:rPr>
        <w:t>ν</w:t>
      </w:r>
      <w:r w:rsidRPr="00CF4A72">
        <w:rPr>
          <w:rFonts w:eastAsia="Times New Roman" w:cs="Times New Roman"/>
          <w:szCs w:val="24"/>
        </w:rPr>
        <w:t xml:space="preserve"> Σεπτέμβριο του </w:t>
      </w:r>
      <w:r>
        <w:rPr>
          <w:rFonts w:eastAsia="Times New Roman" w:cs="Times New Roman"/>
          <w:szCs w:val="24"/>
        </w:rPr>
        <w:t>’</w:t>
      </w:r>
      <w:r w:rsidRPr="00CF4A72">
        <w:rPr>
          <w:rFonts w:eastAsia="Times New Roman" w:cs="Times New Roman"/>
          <w:szCs w:val="24"/>
        </w:rPr>
        <w:t>15</w:t>
      </w:r>
      <w:r>
        <w:rPr>
          <w:rFonts w:eastAsia="Times New Roman" w:cs="Times New Roman"/>
          <w:szCs w:val="24"/>
        </w:rPr>
        <w:t>,</w:t>
      </w:r>
      <w:r>
        <w:rPr>
          <w:rFonts w:eastAsia="Times New Roman" w:cs="Times New Roman"/>
          <w:szCs w:val="24"/>
        </w:rPr>
        <w:t xml:space="preserve"> </w:t>
      </w:r>
      <w:r w:rsidRPr="00CF4A72">
        <w:rPr>
          <w:rFonts w:eastAsia="Times New Roman" w:cs="Times New Roman"/>
          <w:szCs w:val="24"/>
        </w:rPr>
        <w:t xml:space="preserve">όταν </w:t>
      </w:r>
      <w:r>
        <w:rPr>
          <w:rFonts w:eastAsia="Times New Roman" w:cs="Times New Roman"/>
          <w:szCs w:val="24"/>
        </w:rPr>
        <w:t>ρωτήσατε</w:t>
      </w:r>
      <w:r w:rsidRPr="00CF4A72">
        <w:rPr>
          <w:rFonts w:eastAsia="Times New Roman" w:cs="Times New Roman"/>
          <w:szCs w:val="24"/>
        </w:rPr>
        <w:t xml:space="preserve"> τον ελληνικό λαό</w:t>
      </w:r>
      <w:r>
        <w:rPr>
          <w:rFonts w:eastAsia="Times New Roman" w:cs="Times New Roman"/>
          <w:szCs w:val="24"/>
        </w:rPr>
        <w:t>, κάνοντας δημοψήφισμα. Δεν</w:t>
      </w:r>
      <w:r>
        <w:rPr>
          <w:rFonts w:eastAsia="Times New Roman" w:cs="Times New Roman"/>
          <w:szCs w:val="24"/>
        </w:rPr>
        <w:t xml:space="preserve"> το κάνατε ούτε αυτό.</w:t>
      </w:r>
    </w:p>
    <w:p w14:paraId="01A9E29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Θα μπορούσατε να αφήσετε να προσπαθήσουν να βρουν</w:t>
      </w:r>
      <w:r w:rsidRPr="00CF4A72">
        <w:rPr>
          <w:rFonts w:eastAsia="Times New Roman" w:cs="Times New Roman"/>
          <w:szCs w:val="24"/>
        </w:rPr>
        <w:t xml:space="preserve"> μέσα από τον κομματικό μηχανισμό συμμαχίες αριστερές</w:t>
      </w:r>
      <w:r>
        <w:rPr>
          <w:rFonts w:eastAsia="Times New Roman" w:cs="Times New Roman"/>
          <w:szCs w:val="24"/>
        </w:rPr>
        <w:t>, κεντρο</w:t>
      </w:r>
      <w:r w:rsidRPr="00CF4A72">
        <w:rPr>
          <w:rFonts w:eastAsia="Times New Roman" w:cs="Times New Roman"/>
          <w:szCs w:val="24"/>
        </w:rPr>
        <w:t>αριστερές και προοδευτικές</w:t>
      </w:r>
      <w:r>
        <w:rPr>
          <w:rFonts w:eastAsia="Times New Roman" w:cs="Times New Roman"/>
          <w:szCs w:val="24"/>
        </w:rPr>
        <w:t xml:space="preserve">. </w:t>
      </w:r>
      <w:proofErr w:type="spellStart"/>
      <w:r>
        <w:rPr>
          <w:rFonts w:eastAsia="Times New Roman" w:cs="Times New Roman"/>
          <w:szCs w:val="24"/>
        </w:rPr>
        <w:t>Μετ</w:t>
      </w:r>
      <w:r>
        <w:rPr>
          <w:rFonts w:eastAsia="Times New Roman" w:cs="Times New Roman"/>
          <w:szCs w:val="24"/>
        </w:rPr>
        <w:t>εγ</w:t>
      </w:r>
      <w:r>
        <w:rPr>
          <w:rFonts w:eastAsia="Times New Roman" w:cs="Times New Roman"/>
          <w:szCs w:val="24"/>
        </w:rPr>
        <w:t>γράψατε</w:t>
      </w:r>
      <w:proofErr w:type="spellEnd"/>
      <w:r>
        <w:rPr>
          <w:rFonts w:eastAsia="Times New Roman" w:cs="Times New Roman"/>
          <w:szCs w:val="24"/>
        </w:rPr>
        <w:t xml:space="preserve"> τους πιο σκληρούς δεξιούς μαζί σας.</w:t>
      </w:r>
      <w:r w:rsidRPr="00CF4A72">
        <w:rPr>
          <w:rFonts w:eastAsia="Times New Roman" w:cs="Times New Roman"/>
          <w:szCs w:val="24"/>
        </w:rPr>
        <w:t xml:space="preserve"> </w:t>
      </w:r>
    </w:p>
    <w:p w14:paraId="01A9E29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το χειρότερο απ’</w:t>
      </w:r>
      <w:r w:rsidRPr="00CF4A72">
        <w:rPr>
          <w:rFonts w:eastAsia="Times New Roman" w:cs="Times New Roman"/>
          <w:szCs w:val="24"/>
        </w:rPr>
        <w:t xml:space="preserve"> όλα είναι ότι προδώσατε τ</w:t>
      </w:r>
      <w:r w:rsidRPr="00CF4A72">
        <w:rPr>
          <w:rFonts w:eastAsia="Times New Roman" w:cs="Times New Roman"/>
          <w:szCs w:val="24"/>
        </w:rPr>
        <w:t xml:space="preserve">ην εμπιστοσύνη </w:t>
      </w:r>
      <w:r>
        <w:rPr>
          <w:rFonts w:eastAsia="Times New Roman" w:cs="Times New Roman"/>
          <w:szCs w:val="24"/>
        </w:rPr>
        <w:t>μας,</w:t>
      </w:r>
      <w:r w:rsidRPr="00CF4A72">
        <w:rPr>
          <w:rFonts w:eastAsia="Times New Roman" w:cs="Times New Roman"/>
          <w:szCs w:val="24"/>
        </w:rPr>
        <w:t xml:space="preserve"> αλλά </w:t>
      </w:r>
      <w:r>
        <w:rPr>
          <w:rFonts w:eastAsia="Times New Roman" w:cs="Times New Roman"/>
          <w:szCs w:val="24"/>
        </w:rPr>
        <w:t xml:space="preserve">και </w:t>
      </w:r>
      <w:r w:rsidRPr="00CF4A72">
        <w:rPr>
          <w:rFonts w:eastAsia="Times New Roman" w:cs="Times New Roman"/>
          <w:szCs w:val="24"/>
        </w:rPr>
        <w:t xml:space="preserve">όλα αυτά τα </w:t>
      </w:r>
      <w:r>
        <w:rPr>
          <w:rFonts w:eastAsia="Times New Roman" w:cs="Times New Roman"/>
          <w:szCs w:val="24"/>
        </w:rPr>
        <w:t xml:space="preserve">νέα παιδιά, τα </w:t>
      </w:r>
      <w:r w:rsidRPr="00CF4A72">
        <w:rPr>
          <w:rFonts w:eastAsia="Times New Roman" w:cs="Times New Roman"/>
          <w:szCs w:val="24"/>
        </w:rPr>
        <w:t>οποία κάποια στιγμή πανηγύρισ</w:t>
      </w:r>
      <w:r>
        <w:rPr>
          <w:rFonts w:eastAsia="Times New Roman" w:cs="Times New Roman"/>
          <w:szCs w:val="24"/>
        </w:rPr>
        <w:t>αν</w:t>
      </w:r>
      <w:r w:rsidRPr="00CF4A72">
        <w:rPr>
          <w:rFonts w:eastAsia="Times New Roman" w:cs="Times New Roman"/>
          <w:szCs w:val="24"/>
        </w:rPr>
        <w:t xml:space="preserve"> μαζί </w:t>
      </w:r>
      <w:r>
        <w:rPr>
          <w:rFonts w:eastAsia="Times New Roman" w:cs="Times New Roman"/>
          <w:szCs w:val="24"/>
        </w:rPr>
        <w:t>σας.</w:t>
      </w:r>
    </w:p>
    <w:p w14:paraId="01A9E29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Κρίμα, κύριε Πρωθυπουργέ!</w:t>
      </w:r>
    </w:p>
    <w:p w14:paraId="01A9E295"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01A9E296" w14:textId="77777777" w:rsidR="00887A51" w:rsidRDefault="009C255F">
      <w:pPr>
        <w:spacing w:after="0" w:line="600" w:lineRule="auto"/>
        <w:ind w:firstLine="720"/>
        <w:jc w:val="both"/>
        <w:rPr>
          <w:rFonts w:eastAsia="Times New Roman" w:cs="Times New Roman"/>
          <w:szCs w:val="24"/>
        </w:rPr>
      </w:pPr>
      <w:r w:rsidRPr="00A84C94">
        <w:rPr>
          <w:rFonts w:eastAsia="Times New Roman" w:cs="Times New Roman"/>
          <w:b/>
          <w:szCs w:val="24"/>
        </w:rPr>
        <w:t>ΑΛΕΞΗΣ Τ</w:t>
      </w:r>
      <w:r>
        <w:rPr>
          <w:rFonts w:eastAsia="Times New Roman" w:cs="Times New Roman"/>
          <w:b/>
          <w:szCs w:val="24"/>
        </w:rPr>
        <w:t xml:space="preserve">ΣΙΠΡΑΣ </w:t>
      </w:r>
      <w:r w:rsidRPr="001F443A">
        <w:rPr>
          <w:rFonts w:eastAsia="Times New Roman" w:cs="Times New Roman"/>
          <w:b/>
          <w:szCs w:val="24"/>
        </w:rPr>
        <w:t>(</w:t>
      </w:r>
      <w:r w:rsidRPr="00A84C94">
        <w:rPr>
          <w:rFonts w:eastAsia="Times New Roman" w:cs="Times New Roman"/>
          <w:b/>
          <w:szCs w:val="24"/>
        </w:rPr>
        <w:t>Πρόεδρος της Κυβέρνησης</w:t>
      </w:r>
      <w:r>
        <w:rPr>
          <w:rFonts w:eastAsia="Times New Roman" w:cs="Times New Roman"/>
          <w:b/>
          <w:szCs w:val="24"/>
        </w:rPr>
        <w:t xml:space="preserve"> και Υπουργός Εξωτερικών</w:t>
      </w:r>
      <w:r w:rsidRPr="00A84C94">
        <w:rPr>
          <w:rFonts w:eastAsia="Times New Roman" w:cs="Times New Roman"/>
          <w:b/>
          <w:szCs w:val="24"/>
        </w:rPr>
        <w:t>):</w:t>
      </w:r>
      <w:r>
        <w:rPr>
          <w:rFonts w:eastAsia="Times New Roman" w:cs="Times New Roman"/>
          <w:szCs w:val="24"/>
        </w:rPr>
        <w:t xml:space="preserve"> Κύριε Πρόεδρε, τον λόγο.</w:t>
      </w:r>
    </w:p>
    <w:p w14:paraId="01A9E297" w14:textId="77777777" w:rsidR="00887A51" w:rsidRDefault="009C255F">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Τον λόγο έχει ο Πρωθυπουργός κ. Αλέξης Τσίπρας.</w:t>
      </w:r>
    </w:p>
    <w:p w14:paraId="01A9E298" w14:textId="77777777" w:rsidR="00887A51" w:rsidRDefault="009C255F">
      <w:pPr>
        <w:spacing w:after="0" w:line="600" w:lineRule="auto"/>
        <w:ind w:firstLine="720"/>
        <w:jc w:val="both"/>
        <w:rPr>
          <w:rFonts w:eastAsia="Times New Roman"/>
          <w:bCs/>
          <w:szCs w:val="24"/>
        </w:rPr>
      </w:pPr>
      <w:r w:rsidRPr="00A84C94">
        <w:rPr>
          <w:rFonts w:eastAsia="Times New Roman" w:cs="Times New Roman"/>
          <w:b/>
          <w:szCs w:val="24"/>
        </w:rPr>
        <w:t>ΑΛΕΞΗΣ ΤΣΙΠΡΑΣ (Πρόεδρος της Κυβέρνησης</w:t>
      </w:r>
      <w:r>
        <w:rPr>
          <w:rFonts w:eastAsia="Times New Roman" w:cs="Times New Roman"/>
          <w:b/>
          <w:szCs w:val="24"/>
        </w:rPr>
        <w:t xml:space="preserve"> και Υπουργός Εξωτερικών</w:t>
      </w:r>
      <w:r w:rsidRPr="00A84C94">
        <w:rPr>
          <w:rFonts w:eastAsia="Times New Roman" w:cs="Times New Roman"/>
          <w:b/>
          <w:szCs w:val="24"/>
        </w:rPr>
        <w:t>):</w:t>
      </w:r>
      <w:r>
        <w:rPr>
          <w:rFonts w:eastAsia="Times New Roman" w:cs="Times New Roman"/>
          <w:szCs w:val="24"/>
        </w:rPr>
        <w:t xml:space="preserve"> Ευχαριστώ, κύριε Πρόεδρε. Θα είναι πολύ σύντομη η παρέμβασή μου.</w:t>
      </w:r>
    </w:p>
    <w:p w14:paraId="01A9E29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w:t>
      </w:r>
      <w:r>
        <w:rPr>
          <w:rFonts w:eastAsia="Times New Roman" w:cs="Times New Roman"/>
          <w:szCs w:val="24"/>
        </w:rPr>
        <w:t xml:space="preserve">λαμβάνει ο Πρόεδρος της Βουλής κ. </w:t>
      </w:r>
      <w:r w:rsidRPr="00701C76">
        <w:rPr>
          <w:rFonts w:eastAsia="Times New Roman" w:cs="Times New Roman"/>
          <w:b/>
          <w:szCs w:val="24"/>
        </w:rPr>
        <w:t>ΝΙΚΟΛΑΟΣ ΒΟΥΤΣΗΣ</w:t>
      </w:r>
      <w:r>
        <w:rPr>
          <w:rFonts w:eastAsia="Times New Roman" w:cs="Times New Roman"/>
          <w:szCs w:val="24"/>
        </w:rPr>
        <w:t>)</w:t>
      </w:r>
    </w:p>
    <w:p w14:paraId="01A9E29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Όπως είδατε, </w:t>
      </w:r>
      <w:r w:rsidRPr="00CF4A72">
        <w:rPr>
          <w:rFonts w:eastAsia="Times New Roman" w:cs="Times New Roman"/>
          <w:szCs w:val="24"/>
        </w:rPr>
        <w:t>είμαι εδώ</w:t>
      </w:r>
      <w:r>
        <w:rPr>
          <w:rFonts w:eastAsia="Times New Roman" w:cs="Times New Roman"/>
          <w:szCs w:val="24"/>
        </w:rPr>
        <w:t xml:space="preserve"> και είμαι εδώ</w:t>
      </w:r>
      <w:r w:rsidRPr="00CF4A72">
        <w:rPr>
          <w:rFonts w:eastAsia="Times New Roman" w:cs="Times New Roman"/>
          <w:szCs w:val="24"/>
        </w:rPr>
        <w:t xml:space="preserve"> όχι </w:t>
      </w:r>
      <w:r>
        <w:rPr>
          <w:rFonts w:eastAsia="Times New Roman" w:cs="Times New Roman"/>
          <w:szCs w:val="24"/>
        </w:rPr>
        <w:t xml:space="preserve">για να ακολουθήσω την προσπάθεια που </w:t>
      </w:r>
      <w:r w:rsidRPr="00CF4A72">
        <w:rPr>
          <w:rFonts w:eastAsia="Times New Roman" w:cs="Times New Roman"/>
          <w:szCs w:val="24"/>
        </w:rPr>
        <w:t>καταβάλλετ</w:t>
      </w:r>
      <w:r>
        <w:rPr>
          <w:rFonts w:eastAsia="Times New Roman" w:cs="Times New Roman"/>
          <w:szCs w:val="24"/>
        </w:rPr>
        <w:t>ε</w:t>
      </w:r>
      <w:r w:rsidRPr="00CF4A72">
        <w:rPr>
          <w:rFonts w:eastAsia="Times New Roman" w:cs="Times New Roman"/>
          <w:szCs w:val="24"/>
        </w:rPr>
        <w:t xml:space="preserve"> τελευταίες μέρες</w:t>
      </w:r>
      <w:r>
        <w:rPr>
          <w:rFonts w:eastAsia="Times New Roman" w:cs="Times New Roman"/>
          <w:szCs w:val="24"/>
        </w:rPr>
        <w:t xml:space="preserve">. Ομολογώ ότι δεν δύναμαι να παρακολουθήσω </w:t>
      </w:r>
      <w:r w:rsidRPr="00CF4A72">
        <w:rPr>
          <w:rFonts w:eastAsia="Times New Roman" w:cs="Times New Roman"/>
          <w:szCs w:val="24"/>
        </w:rPr>
        <w:t>την εντατική προσπάθεια που καταβάλλετ</w:t>
      </w:r>
      <w:r>
        <w:rPr>
          <w:rFonts w:eastAsia="Times New Roman" w:cs="Times New Roman"/>
          <w:szCs w:val="24"/>
        </w:rPr>
        <w:t>ε να αποκαθηλώσετ</w:t>
      </w:r>
      <w:r>
        <w:rPr>
          <w:rFonts w:eastAsia="Times New Roman" w:cs="Times New Roman"/>
          <w:szCs w:val="24"/>
        </w:rPr>
        <w:t>ε</w:t>
      </w:r>
      <w:r w:rsidRPr="00CF4A72">
        <w:rPr>
          <w:rFonts w:eastAsia="Times New Roman" w:cs="Times New Roman"/>
          <w:szCs w:val="24"/>
        </w:rPr>
        <w:t xml:space="preserve"> και να </w:t>
      </w:r>
      <w:proofErr w:type="spellStart"/>
      <w:r>
        <w:rPr>
          <w:rFonts w:eastAsia="Times New Roman" w:cs="Times New Roman"/>
          <w:szCs w:val="24"/>
        </w:rPr>
        <w:t>αυτο</w:t>
      </w:r>
      <w:r w:rsidRPr="00CF4A72">
        <w:rPr>
          <w:rFonts w:eastAsia="Times New Roman" w:cs="Times New Roman"/>
          <w:szCs w:val="24"/>
        </w:rPr>
        <w:t>ακυρώσετε</w:t>
      </w:r>
      <w:proofErr w:type="spellEnd"/>
      <w:r w:rsidRPr="00CF4A72">
        <w:rPr>
          <w:rFonts w:eastAsia="Times New Roman" w:cs="Times New Roman"/>
          <w:szCs w:val="24"/>
        </w:rPr>
        <w:t xml:space="preserve"> </w:t>
      </w:r>
      <w:r>
        <w:rPr>
          <w:rFonts w:eastAsia="Times New Roman" w:cs="Times New Roman"/>
          <w:szCs w:val="24"/>
        </w:rPr>
        <w:t xml:space="preserve">ένα σημαντικό </w:t>
      </w:r>
      <w:r w:rsidRPr="00CF4A72">
        <w:rPr>
          <w:rFonts w:eastAsia="Times New Roman" w:cs="Times New Roman"/>
          <w:szCs w:val="24"/>
        </w:rPr>
        <w:t>κομμάτι της πολιτικής</w:t>
      </w:r>
      <w:r>
        <w:rPr>
          <w:rFonts w:eastAsia="Times New Roman" w:cs="Times New Roman"/>
          <w:szCs w:val="24"/>
        </w:rPr>
        <w:t xml:space="preserve"> σας</w:t>
      </w:r>
      <w:r w:rsidRPr="00CF4A72">
        <w:rPr>
          <w:rFonts w:eastAsia="Times New Roman" w:cs="Times New Roman"/>
          <w:szCs w:val="24"/>
        </w:rPr>
        <w:t xml:space="preserve"> ιστορίας</w:t>
      </w:r>
      <w:r>
        <w:rPr>
          <w:rFonts w:eastAsia="Times New Roman" w:cs="Times New Roman"/>
          <w:szCs w:val="24"/>
        </w:rPr>
        <w:t>,</w:t>
      </w:r>
      <w:r w:rsidRPr="00CF4A72">
        <w:rPr>
          <w:rFonts w:eastAsia="Times New Roman" w:cs="Times New Roman"/>
          <w:szCs w:val="24"/>
        </w:rPr>
        <w:t xml:space="preserve"> των τελευταίων τεσσάρων ετών</w:t>
      </w:r>
      <w:r>
        <w:rPr>
          <w:rFonts w:eastAsia="Times New Roman" w:cs="Times New Roman"/>
          <w:szCs w:val="24"/>
        </w:rPr>
        <w:t>,</w:t>
      </w:r>
      <w:r w:rsidRPr="00CF4A72">
        <w:rPr>
          <w:rFonts w:eastAsia="Times New Roman" w:cs="Times New Roman"/>
          <w:szCs w:val="24"/>
        </w:rPr>
        <w:t xml:space="preserve"> που για άλλη μία φορά θα πω ότι </w:t>
      </w:r>
      <w:r>
        <w:rPr>
          <w:rFonts w:eastAsia="Times New Roman" w:cs="Times New Roman"/>
          <w:szCs w:val="24"/>
        </w:rPr>
        <w:t xml:space="preserve">είναι </w:t>
      </w:r>
      <w:r w:rsidRPr="00CF4A72">
        <w:rPr>
          <w:rFonts w:eastAsia="Times New Roman" w:cs="Times New Roman"/>
          <w:szCs w:val="24"/>
        </w:rPr>
        <w:t>ένα θετικό κομμάτι</w:t>
      </w:r>
      <w:r>
        <w:rPr>
          <w:rFonts w:eastAsia="Times New Roman" w:cs="Times New Roman"/>
          <w:szCs w:val="24"/>
        </w:rPr>
        <w:t>.</w:t>
      </w:r>
    </w:p>
    <w:p w14:paraId="01A9E29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Όμως, άκουσα την ομιλία σας –και χωρίς να θέλω να μπω σε ψυχαναλυτικές ερμηνείες, δεν το συνηθί</w:t>
      </w:r>
      <w:r>
        <w:rPr>
          <w:rFonts w:eastAsia="Times New Roman" w:cs="Times New Roman"/>
          <w:szCs w:val="24"/>
        </w:rPr>
        <w:t>ζω-</w:t>
      </w:r>
      <w:r w:rsidRPr="00CF4A72">
        <w:rPr>
          <w:rFonts w:eastAsia="Times New Roman" w:cs="Times New Roman"/>
          <w:szCs w:val="24"/>
        </w:rPr>
        <w:t xml:space="preserve"> </w:t>
      </w:r>
      <w:r>
        <w:rPr>
          <w:rFonts w:eastAsia="Times New Roman" w:cs="Times New Roman"/>
          <w:szCs w:val="24"/>
        </w:rPr>
        <w:t>που τέσσερις φορές αναφέρατε –</w:t>
      </w:r>
      <w:r w:rsidRPr="00CF4A72">
        <w:rPr>
          <w:rFonts w:eastAsia="Times New Roman" w:cs="Times New Roman"/>
          <w:szCs w:val="24"/>
        </w:rPr>
        <w:t>λες και κάποιος σ</w:t>
      </w:r>
      <w:r>
        <w:rPr>
          <w:rFonts w:eastAsia="Times New Roman" w:cs="Times New Roman"/>
          <w:szCs w:val="24"/>
        </w:rPr>
        <w:t>ά</w:t>
      </w:r>
      <w:r w:rsidRPr="00CF4A72">
        <w:rPr>
          <w:rFonts w:eastAsia="Times New Roman" w:cs="Times New Roman"/>
          <w:szCs w:val="24"/>
        </w:rPr>
        <w:t>ς το ζήτησε αυτό</w:t>
      </w:r>
      <w:r>
        <w:rPr>
          <w:rFonts w:eastAsia="Times New Roman" w:cs="Times New Roman"/>
          <w:szCs w:val="24"/>
        </w:rPr>
        <w:t xml:space="preserve">- </w:t>
      </w:r>
      <w:r w:rsidRPr="00CF4A72">
        <w:rPr>
          <w:rFonts w:eastAsia="Times New Roman" w:cs="Times New Roman"/>
          <w:szCs w:val="24"/>
        </w:rPr>
        <w:t>ότι δεν έχετε απλώσει γέφυρες στη διαπλοκή</w:t>
      </w:r>
      <w:r w:rsidRPr="00C61658">
        <w:rPr>
          <w:rFonts w:eastAsia="Times New Roman" w:cs="Times New Roman"/>
          <w:szCs w:val="24"/>
        </w:rPr>
        <w:t xml:space="preserve"> </w:t>
      </w:r>
      <w:r>
        <w:rPr>
          <w:rFonts w:eastAsia="Times New Roman" w:cs="Times New Roman"/>
          <w:szCs w:val="24"/>
        </w:rPr>
        <w:t xml:space="preserve">ή </w:t>
      </w:r>
      <w:r w:rsidRPr="00CF4A72">
        <w:rPr>
          <w:rFonts w:eastAsia="Times New Roman" w:cs="Times New Roman"/>
          <w:szCs w:val="24"/>
        </w:rPr>
        <w:t>στη Νέα Δημοκρατία</w:t>
      </w:r>
      <w:r>
        <w:rPr>
          <w:rFonts w:eastAsia="Times New Roman" w:cs="Times New Roman"/>
          <w:szCs w:val="24"/>
        </w:rPr>
        <w:t>. Και μου</w:t>
      </w:r>
      <w:r w:rsidRPr="00CF4A72">
        <w:rPr>
          <w:rFonts w:eastAsia="Times New Roman" w:cs="Times New Roman"/>
          <w:szCs w:val="24"/>
        </w:rPr>
        <w:t xml:space="preserve"> </w:t>
      </w:r>
      <w:r>
        <w:rPr>
          <w:rFonts w:eastAsia="Times New Roman" w:cs="Times New Roman"/>
          <w:szCs w:val="24"/>
        </w:rPr>
        <w:t>ήρθανε στο μυαλό οι σ</w:t>
      </w:r>
      <w:r w:rsidRPr="00CF4A72">
        <w:rPr>
          <w:rFonts w:eastAsia="Times New Roman" w:cs="Times New Roman"/>
          <w:szCs w:val="24"/>
        </w:rPr>
        <w:t xml:space="preserve">τίχοι ενός </w:t>
      </w:r>
      <w:r>
        <w:rPr>
          <w:rFonts w:eastAsia="Times New Roman" w:cs="Times New Roman"/>
          <w:szCs w:val="24"/>
        </w:rPr>
        <w:t xml:space="preserve">αγαπημένου </w:t>
      </w:r>
      <w:r w:rsidRPr="00CF4A72">
        <w:rPr>
          <w:rFonts w:eastAsia="Times New Roman" w:cs="Times New Roman"/>
          <w:szCs w:val="24"/>
        </w:rPr>
        <w:t>ποιήματος</w:t>
      </w:r>
      <w:r>
        <w:rPr>
          <w:rFonts w:eastAsia="Times New Roman" w:cs="Times New Roman"/>
          <w:szCs w:val="24"/>
        </w:rPr>
        <w:t>,</w:t>
      </w:r>
      <w:r w:rsidRPr="00CF4A72">
        <w:rPr>
          <w:rFonts w:eastAsia="Times New Roman" w:cs="Times New Roman"/>
          <w:szCs w:val="24"/>
        </w:rPr>
        <w:t xml:space="preserve"> το οποίο σας αφιερώνω</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xml:space="preserve">. Είναι </w:t>
      </w:r>
      <w:r>
        <w:rPr>
          <w:rFonts w:eastAsia="Times New Roman" w:cs="Times New Roman"/>
          <w:szCs w:val="24"/>
        </w:rPr>
        <w:t>«Η</w:t>
      </w:r>
      <w:r>
        <w:rPr>
          <w:rFonts w:eastAsia="Times New Roman" w:cs="Times New Roman"/>
          <w:szCs w:val="24"/>
        </w:rPr>
        <w:t xml:space="preserve"> Πόλις</w:t>
      </w:r>
      <w:r>
        <w:rPr>
          <w:rFonts w:eastAsia="Times New Roman" w:cs="Times New Roman"/>
          <w:szCs w:val="24"/>
        </w:rPr>
        <w:t>»</w:t>
      </w:r>
      <w:r>
        <w:rPr>
          <w:rFonts w:eastAsia="Times New Roman" w:cs="Times New Roman"/>
          <w:szCs w:val="24"/>
        </w:rPr>
        <w:t xml:space="preserve"> του Κωνσταντίνου Καβάφη. «Καινούριους τόπους δεν θα βρεις, δεν θα βρεις άλλες θάλασσες, η πόλις θα σε ακολουθεί</w:t>
      </w:r>
      <w:r>
        <w:rPr>
          <w:rFonts w:eastAsia="Times New Roman" w:cs="Times New Roman"/>
          <w:szCs w:val="24"/>
        </w:rPr>
        <w:t>.</w:t>
      </w:r>
      <w:r>
        <w:rPr>
          <w:rFonts w:eastAsia="Times New Roman" w:cs="Times New Roman"/>
          <w:szCs w:val="24"/>
        </w:rPr>
        <w:t>».</w:t>
      </w:r>
    </w:p>
    <w:p w14:paraId="01A9E29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Και σας το αφιερώνω, </w:t>
      </w:r>
      <w:r w:rsidRPr="00CF4A72">
        <w:rPr>
          <w:rFonts w:eastAsia="Times New Roman" w:cs="Times New Roman"/>
          <w:szCs w:val="24"/>
        </w:rPr>
        <w:t xml:space="preserve">κυρίως διότι πιστεύω </w:t>
      </w:r>
      <w:r>
        <w:rPr>
          <w:rFonts w:eastAsia="Times New Roman" w:cs="Times New Roman"/>
          <w:szCs w:val="24"/>
        </w:rPr>
        <w:t xml:space="preserve">ότι σε λίγα χρόνια από </w:t>
      </w:r>
      <w:r w:rsidRPr="00CF4A72">
        <w:rPr>
          <w:rFonts w:eastAsia="Times New Roman" w:cs="Times New Roman"/>
          <w:szCs w:val="24"/>
        </w:rPr>
        <w:t>σήμερα</w:t>
      </w:r>
      <w:r>
        <w:rPr>
          <w:rFonts w:eastAsia="Times New Roman" w:cs="Times New Roman"/>
          <w:szCs w:val="24"/>
        </w:rPr>
        <w:t xml:space="preserve">, </w:t>
      </w:r>
      <w:r w:rsidRPr="00CF4A72">
        <w:rPr>
          <w:rFonts w:eastAsia="Times New Roman" w:cs="Times New Roman"/>
          <w:szCs w:val="24"/>
        </w:rPr>
        <w:t>ίσως και σε λίγους μήνες</w:t>
      </w:r>
      <w:r>
        <w:rPr>
          <w:rFonts w:eastAsia="Times New Roman" w:cs="Times New Roman"/>
          <w:szCs w:val="24"/>
        </w:rPr>
        <w:t>,</w:t>
      </w:r>
      <w:r w:rsidRPr="00CF4A72">
        <w:rPr>
          <w:rFonts w:eastAsia="Times New Roman" w:cs="Times New Roman"/>
          <w:szCs w:val="24"/>
        </w:rPr>
        <w:t xml:space="preserve"> αυτό που θα μείνει στην ιστορία</w:t>
      </w:r>
      <w:r>
        <w:rPr>
          <w:rFonts w:eastAsia="Times New Roman" w:cs="Times New Roman"/>
          <w:szCs w:val="24"/>
        </w:rPr>
        <w:t>,</w:t>
      </w:r>
      <w:r w:rsidRPr="00CF4A72">
        <w:rPr>
          <w:rFonts w:eastAsia="Times New Roman" w:cs="Times New Roman"/>
          <w:szCs w:val="24"/>
        </w:rPr>
        <w:t xml:space="preserve"> είναι </w:t>
      </w:r>
      <w:r>
        <w:rPr>
          <w:rFonts w:eastAsia="Times New Roman" w:cs="Times New Roman"/>
          <w:szCs w:val="24"/>
        </w:rPr>
        <w:t>τα</w:t>
      </w:r>
      <w:r>
        <w:rPr>
          <w:rFonts w:eastAsia="Times New Roman" w:cs="Times New Roman"/>
          <w:szCs w:val="24"/>
        </w:rPr>
        <w:t xml:space="preserve"> θετικά που πράξατε τέσσερα </w:t>
      </w:r>
      <w:r w:rsidRPr="00CF4A72">
        <w:rPr>
          <w:rFonts w:eastAsia="Times New Roman" w:cs="Times New Roman"/>
          <w:szCs w:val="24"/>
        </w:rPr>
        <w:t>χρόνια τώρα</w:t>
      </w:r>
      <w:r>
        <w:rPr>
          <w:rFonts w:eastAsia="Times New Roman" w:cs="Times New Roman"/>
          <w:szCs w:val="24"/>
        </w:rPr>
        <w:t>. Κ</w:t>
      </w:r>
      <w:r w:rsidRPr="00CF4A72">
        <w:rPr>
          <w:rFonts w:eastAsia="Times New Roman" w:cs="Times New Roman"/>
          <w:szCs w:val="24"/>
        </w:rPr>
        <w:t>αι σας διαβεβαιώνω</w:t>
      </w:r>
      <w:r>
        <w:rPr>
          <w:rFonts w:eastAsia="Times New Roman" w:cs="Times New Roman"/>
          <w:szCs w:val="24"/>
        </w:rPr>
        <w:t>, θα με ευγνωμονείτε που αντιλήφθηκα</w:t>
      </w:r>
      <w:r w:rsidRPr="00CF4A72">
        <w:rPr>
          <w:rFonts w:eastAsia="Times New Roman" w:cs="Times New Roman"/>
          <w:szCs w:val="24"/>
        </w:rPr>
        <w:t xml:space="preserve"> έγκαιρα τον πολιτικό</w:t>
      </w:r>
      <w:r>
        <w:rPr>
          <w:rFonts w:eastAsia="Times New Roman" w:cs="Times New Roman"/>
          <w:szCs w:val="24"/>
        </w:rPr>
        <w:t xml:space="preserve"> σας σχεδιασμό</w:t>
      </w:r>
      <w:r>
        <w:rPr>
          <w:rFonts w:eastAsia="Times New Roman" w:cs="Times New Roman"/>
          <w:szCs w:val="24"/>
        </w:rPr>
        <w:t>,</w:t>
      </w:r>
      <w:r>
        <w:rPr>
          <w:rFonts w:eastAsia="Times New Roman" w:cs="Times New Roman"/>
          <w:szCs w:val="24"/>
        </w:rPr>
        <w:t xml:space="preserve"> να ανατρέψετε την Κ</w:t>
      </w:r>
      <w:r w:rsidRPr="00CF4A72">
        <w:rPr>
          <w:rFonts w:eastAsia="Times New Roman" w:cs="Times New Roman"/>
          <w:szCs w:val="24"/>
        </w:rPr>
        <w:t>υβέρνηση που στηρίξατε επί τέσσερα χρόνια</w:t>
      </w:r>
      <w:r>
        <w:rPr>
          <w:rFonts w:eastAsia="Times New Roman" w:cs="Times New Roman"/>
          <w:szCs w:val="24"/>
        </w:rPr>
        <w:t>,</w:t>
      </w:r>
      <w:r w:rsidRPr="00CF4A72">
        <w:rPr>
          <w:rFonts w:eastAsia="Times New Roman" w:cs="Times New Roman"/>
          <w:szCs w:val="24"/>
        </w:rPr>
        <w:t xml:space="preserve"> μπροστά σε ένα κρίσιμο εθνικό θέμα</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Και θα με</w:t>
      </w:r>
      <w:r w:rsidRPr="00CF4A72">
        <w:rPr>
          <w:rFonts w:eastAsia="Times New Roman" w:cs="Times New Roman"/>
          <w:szCs w:val="24"/>
        </w:rPr>
        <w:t xml:space="preserve"> ευγνωμονείτε </w:t>
      </w:r>
      <w:r>
        <w:rPr>
          <w:rFonts w:eastAsia="Times New Roman" w:cs="Times New Roman"/>
          <w:szCs w:val="24"/>
        </w:rPr>
        <w:t>πο</w:t>
      </w:r>
      <w:r>
        <w:rPr>
          <w:rFonts w:eastAsia="Times New Roman" w:cs="Times New Roman"/>
          <w:szCs w:val="24"/>
        </w:rPr>
        <w:t>υ απέτρεψα να καταγραφεί</w:t>
      </w:r>
      <w:r w:rsidRPr="00CF4A72">
        <w:rPr>
          <w:rFonts w:eastAsia="Times New Roman" w:cs="Times New Roman"/>
          <w:szCs w:val="24"/>
        </w:rPr>
        <w:t>τ</w:t>
      </w:r>
      <w:r>
        <w:rPr>
          <w:rFonts w:eastAsia="Times New Roman" w:cs="Times New Roman"/>
          <w:szCs w:val="24"/>
        </w:rPr>
        <w:t xml:space="preserve">ε </w:t>
      </w:r>
      <w:r w:rsidRPr="00CF4A72">
        <w:rPr>
          <w:rFonts w:eastAsia="Times New Roman" w:cs="Times New Roman"/>
          <w:szCs w:val="24"/>
        </w:rPr>
        <w:t>στα κιτάπια της ιστορίας ως ένας νέος Αντώνης Σαμαράς</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Και θα με ευγνωμονεί</w:t>
      </w:r>
      <w:r w:rsidRPr="00CF4A72">
        <w:rPr>
          <w:rFonts w:eastAsia="Times New Roman" w:cs="Times New Roman"/>
          <w:szCs w:val="24"/>
        </w:rPr>
        <w:t xml:space="preserve"> </w:t>
      </w:r>
      <w:r>
        <w:rPr>
          <w:rFonts w:eastAsia="Times New Roman" w:cs="Times New Roman"/>
          <w:szCs w:val="24"/>
        </w:rPr>
        <w:t>–</w:t>
      </w:r>
      <w:r w:rsidRPr="00CF4A72">
        <w:rPr>
          <w:rFonts w:eastAsia="Times New Roman" w:cs="Times New Roman"/>
          <w:szCs w:val="24"/>
        </w:rPr>
        <w:t>πιστεύω</w:t>
      </w:r>
      <w:r>
        <w:rPr>
          <w:rFonts w:eastAsia="Times New Roman" w:cs="Times New Roman"/>
          <w:szCs w:val="24"/>
        </w:rPr>
        <w:t>-</w:t>
      </w:r>
      <w:r w:rsidRPr="00CF4A72">
        <w:rPr>
          <w:rFonts w:eastAsia="Times New Roman" w:cs="Times New Roman"/>
          <w:szCs w:val="24"/>
        </w:rPr>
        <w:t xml:space="preserve"> και η μεγάλη πλειοψηφία του ελληνικού λαού</w:t>
      </w:r>
      <w:r>
        <w:rPr>
          <w:rFonts w:eastAsia="Times New Roman" w:cs="Times New Roman"/>
          <w:szCs w:val="24"/>
        </w:rPr>
        <w:t>,</w:t>
      </w:r>
      <w:r w:rsidRPr="00CF4A72">
        <w:rPr>
          <w:rFonts w:eastAsia="Times New Roman" w:cs="Times New Roman"/>
          <w:szCs w:val="24"/>
        </w:rPr>
        <w:t xml:space="preserve"> αριστεροί και δεξιοί</w:t>
      </w:r>
      <w:r>
        <w:rPr>
          <w:rFonts w:eastAsia="Times New Roman" w:cs="Times New Roman"/>
          <w:szCs w:val="24"/>
        </w:rPr>
        <w:t>, διότι</w:t>
      </w:r>
      <w:r w:rsidRPr="00CF4A72">
        <w:rPr>
          <w:rFonts w:eastAsia="Times New Roman" w:cs="Times New Roman"/>
          <w:szCs w:val="24"/>
        </w:rPr>
        <w:t xml:space="preserve"> με θάρρος</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με</w:t>
      </w:r>
      <w:r w:rsidRPr="00CF4A72">
        <w:rPr>
          <w:rFonts w:eastAsia="Times New Roman" w:cs="Times New Roman"/>
          <w:szCs w:val="24"/>
        </w:rPr>
        <w:t xml:space="preserve"> τόλμη και </w:t>
      </w:r>
      <w:r>
        <w:rPr>
          <w:rFonts w:eastAsia="Times New Roman" w:cs="Times New Roman"/>
          <w:szCs w:val="24"/>
        </w:rPr>
        <w:t>με αποφασιστικότητα προχώρησα</w:t>
      </w:r>
      <w:r w:rsidRPr="00CF4A72">
        <w:rPr>
          <w:rFonts w:eastAsia="Times New Roman" w:cs="Times New Roman"/>
          <w:szCs w:val="24"/>
        </w:rPr>
        <w:t xml:space="preserve"> μπροστά</w:t>
      </w:r>
      <w:r>
        <w:rPr>
          <w:rFonts w:eastAsia="Times New Roman" w:cs="Times New Roman"/>
          <w:szCs w:val="24"/>
        </w:rPr>
        <w:t>,</w:t>
      </w:r>
      <w:r w:rsidRPr="00CF4A72">
        <w:rPr>
          <w:rFonts w:eastAsia="Times New Roman" w:cs="Times New Roman"/>
          <w:szCs w:val="24"/>
        </w:rPr>
        <w:t xml:space="preserve"> προκειμέ</w:t>
      </w:r>
      <w:r w:rsidRPr="00CF4A72">
        <w:rPr>
          <w:rFonts w:eastAsia="Times New Roman" w:cs="Times New Roman"/>
          <w:szCs w:val="24"/>
        </w:rPr>
        <w:t>νου να</w:t>
      </w:r>
      <w:r>
        <w:rPr>
          <w:rFonts w:eastAsia="Times New Roman" w:cs="Times New Roman"/>
          <w:szCs w:val="24"/>
        </w:rPr>
        <w:t xml:space="preserve"> λύσω ένα θέμα προς όφελος του ε</w:t>
      </w:r>
      <w:r w:rsidRPr="00CF4A72">
        <w:rPr>
          <w:rFonts w:eastAsia="Times New Roman" w:cs="Times New Roman"/>
          <w:szCs w:val="24"/>
        </w:rPr>
        <w:t>θνικού συμφέροντος</w:t>
      </w:r>
      <w:r>
        <w:rPr>
          <w:rFonts w:eastAsia="Times New Roman" w:cs="Times New Roman"/>
          <w:szCs w:val="24"/>
        </w:rPr>
        <w:t>, π</w:t>
      </w:r>
      <w:r w:rsidRPr="00CF4A72">
        <w:rPr>
          <w:rFonts w:eastAsia="Times New Roman" w:cs="Times New Roman"/>
          <w:szCs w:val="24"/>
        </w:rPr>
        <w:t>ρος όφελος της πατρίδας</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 xml:space="preserve">Αυτό έπραξα, κύριε </w:t>
      </w:r>
      <w:proofErr w:type="spellStart"/>
      <w:r>
        <w:rPr>
          <w:rFonts w:eastAsia="Times New Roman" w:cs="Times New Roman"/>
          <w:szCs w:val="24"/>
        </w:rPr>
        <w:t>Καμμένε</w:t>
      </w:r>
      <w:proofErr w:type="spellEnd"/>
      <w:r>
        <w:rPr>
          <w:rFonts w:eastAsia="Times New Roman" w:cs="Times New Roman"/>
          <w:szCs w:val="24"/>
        </w:rPr>
        <w:t>!</w:t>
      </w:r>
    </w:p>
    <w:p w14:paraId="01A9E29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Σας ευχαριστώ θερμά.</w:t>
      </w:r>
    </w:p>
    <w:p w14:paraId="01A9E29E" w14:textId="77777777" w:rsidR="00887A51" w:rsidRDefault="009C255F">
      <w:pPr>
        <w:spacing w:after="0" w:line="600" w:lineRule="auto"/>
        <w:ind w:firstLine="720"/>
        <w:jc w:val="center"/>
        <w:rPr>
          <w:rFonts w:eastAsia="Times New Roman"/>
          <w:bCs/>
          <w:szCs w:val="24"/>
        </w:rPr>
      </w:pPr>
      <w:r w:rsidRPr="007207BF">
        <w:rPr>
          <w:rFonts w:eastAsia="Times New Roman"/>
          <w:bCs/>
          <w:szCs w:val="24"/>
        </w:rPr>
        <w:t>(</w:t>
      </w:r>
      <w:r>
        <w:rPr>
          <w:rFonts w:eastAsia="Times New Roman"/>
          <w:bCs/>
          <w:szCs w:val="24"/>
        </w:rPr>
        <w:t>Ζωηρά χ</w:t>
      </w:r>
      <w:r w:rsidRPr="007207BF">
        <w:rPr>
          <w:rFonts w:eastAsia="Times New Roman"/>
          <w:bCs/>
          <w:szCs w:val="24"/>
        </w:rPr>
        <w:t>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01A9E29F" w14:textId="77777777" w:rsidR="00887A51" w:rsidRDefault="009C255F">
      <w:pPr>
        <w:spacing w:after="0" w:line="600" w:lineRule="auto"/>
        <w:ind w:firstLine="720"/>
        <w:jc w:val="both"/>
        <w:rPr>
          <w:rFonts w:eastAsia="Times New Roman" w:cs="Times New Roman"/>
          <w:szCs w:val="24"/>
        </w:rPr>
      </w:pPr>
      <w:r w:rsidRPr="00FE1EDB">
        <w:rPr>
          <w:rFonts w:eastAsia="Times New Roman" w:cs="Times New Roman"/>
          <w:b/>
          <w:szCs w:val="24"/>
        </w:rPr>
        <w:t xml:space="preserve">ΠΑΝΟΣ ΚΑΜΜΕΝΟΣ (Πρόεδρος των Ανεξαρτήτων Ελλήνων): </w:t>
      </w:r>
      <w:r>
        <w:rPr>
          <w:rFonts w:eastAsia="Times New Roman" w:cs="Times New Roman"/>
          <w:szCs w:val="24"/>
        </w:rPr>
        <w:t xml:space="preserve">Κύριε Πρόεδρε, τον </w:t>
      </w:r>
      <w:r>
        <w:rPr>
          <w:rFonts w:eastAsia="Times New Roman" w:cs="Times New Roman"/>
          <w:szCs w:val="24"/>
        </w:rPr>
        <w:t>λόγο.</w:t>
      </w:r>
    </w:p>
    <w:p w14:paraId="01A9E2A0" w14:textId="77777777" w:rsidR="00887A51" w:rsidRDefault="009C255F">
      <w:pPr>
        <w:spacing w:after="0"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Ορίστε, κύριε </w:t>
      </w:r>
      <w:proofErr w:type="spellStart"/>
      <w:r>
        <w:rPr>
          <w:rFonts w:eastAsia="Times New Roman"/>
          <w:bCs/>
          <w:szCs w:val="24"/>
        </w:rPr>
        <w:t>Καμμένε</w:t>
      </w:r>
      <w:proofErr w:type="spellEnd"/>
      <w:r>
        <w:rPr>
          <w:rFonts w:eastAsia="Times New Roman"/>
          <w:bCs/>
          <w:szCs w:val="24"/>
        </w:rPr>
        <w:t>, έχετε τον λόγο για δύο λεπτά.</w:t>
      </w:r>
    </w:p>
    <w:p w14:paraId="01A9E2A1" w14:textId="77777777" w:rsidR="00887A51" w:rsidRDefault="009C255F">
      <w:pPr>
        <w:spacing w:after="0" w:line="600" w:lineRule="auto"/>
        <w:ind w:firstLine="720"/>
        <w:jc w:val="both"/>
        <w:rPr>
          <w:rFonts w:eastAsia="Times New Roman" w:cs="Times New Roman"/>
          <w:szCs w:val="24"/>
        </w:rPr>
      </w:pPr>
      <w:r w:rsidRPr="00FE1EDB">
        <w:rPr>
          <w:rFonts w:eastAsia="Times New Roman" w:cs="Times New Roman"/>
          <w:b/>
          <w:szCs w:val="24"/>
        </w:rPr>
        <w:t>ΠΑΝΟΣ ΚΑΜΜΕΝΟΣ (Πρόεδρος των Ανεξαρτήτων Ελλήνων):</w:t>
      </w:r>
      <w:r w:rsidRPr="00CF4A72">
        <w:rPr>
          <w:rFonts w:eastAsia="Times New Roman" w:cs="Times New Roman"/>
          <w:szCs w:val="24"/>
        </w:rPr>
        <w:t xml:space="preserve"> </w:t>
      </w:r>
      <w:r>
        <w:rPr>
          <w:rFonts w:eastAsia="Times New Roman" w:cs="Times New Roman"/>
          <w:szCs w:val="24"/>
        </w:rPr>
        <w:t>Θα μιλήσω</w:t>
      </w:r>
      <w:r w:rsidRPr="00CF4A72">
        <w:rPr>
          <w:rFonts w:eastAsia="Times New Roman" w:cs="Times New Roman"/>
          <w:szCs w:val="24"/>
        </w:rPr>
        <w:t xml:space="preserve"> λίγο</w:t>
      </w:r>
      <w:r>
        <w:rPr>
          <w:rFonts w:eastAsia="Times New Roman" w:cs="Times New Roman"/>
          <w:szCs w:val="24"/>
        </w:rPr>
        <w:t>, κύριε Π</w:t>
      </w:r>
      <w:r w:rsidRPr="00CF4A72">
        <w:rPr>
          <w:rFonts w:eastAsia="Times New Roman" w:cs="Times New Roman"/>
          <w:szCs w:val="24"/>
        </w:rPr>
        <w:t>ρόεδρε</w:t>
      </w:r>
      <w:r>
        <w:rPr>
          <w:rFonts w:eastAsia="Times New Roman" w:cs="Times New Roman"/>
          <w:szCs w:val="24"/>
        </w:rPr>
        <w:t>.</w:t>
      </w:r>
    </w:p>
    <w:p w14:paraId="01A9E2A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w:t>
      </w:r>
      <w:r w:rsidRPr="00CF4A72">
        <w:rPr>
          <w:rFonts w:eastAsia="Times New Roman" w:cs="Times New Roman"/>
          <w:szCs w:val="24"/>
        </w:rPr>
        <w:t xml:space="preserve">μου </w:t>
      </w:r>
      <w:r>
        <w:rPr>
          <w:rFonts w:eastAsia="Times New Roman" w:cs="Times New Roman"/>
          <w:szCs w:val="24"/>
        </w:rPr>
        <w:t>γράψατε</w:t>
      </w:r>
      <w:r w:rsidRPr="00CF4A72">
        <w:rPr>
          <w:rFonts w:eastAsia="Times New Roman" w:cs="Times New Roman"/>
          <w:szCs w:val="24"/>
        </w:rPr>
        <w:t xml:space="preserve"> χθες </w:t>
      </w:r>
      <w:r>
        <w:rPr>
          <w:rFonts w:eastAsia="Times New Roman" w:cs="Times New Roman"/>
          <w:szCs w:val="24"/>
        </w:rPr>
        <w:t xml:space="preserve">σε μήνυμα που στείλατε </w:t>
      </w:r>
      <w:r w:rsidRPr="00CF4A72">
        <w:rPr>
          <w:rFonts w:eastAsia="Times New Roman" w:cs="Times New Roman"/>
          <w:szCs w:val="24"/>
        </w:rPr>
        <w:t>στο κινητό μου τηλέφωνο</w:t>
      </w:r>
      <w:r>
        <w:rPr>
          <w:rFonts w:eastAsia="Times New Roman" w:cs="Times New Roman"/>
          <w:szCs w:val="24"/>
        </w:rPr>
        <w:t xml:space="preserve"> ότι</w:t>
      </w:r>
      <w:r w:rsidRPr="00CF4A72">
        <w:rPr>
          <w:rFonts w:eastAsia="Times New Roman" w:cs="Times New Roman"/>
          <w:szCs w:val="24"/>
        </w:rPr>
        <w:t xml:space="preserve"> χτίζω γέφυρες</w:t>
      </w:r>
      <w:r>
        <w:rPr>
          <w:rFonts w:eastAsia="Times New Roman" w:cs="Times New Roman"/>
          <w:szCs w:val="24"/>
        </w:rPr>
        <w:t>. Δεν σας κρύβω ότι αυτό ήταν που με ενόχλησε περισσότερο απ’</w:t>
      </w:r>
      <w:r w:rsidRPr="00CF4A72">
        <w:rPr>
          <w:rFonts w:eastAsia="Times New Roman" w:cs="Times New Roman"/>
          <w:szCs w:val="24"/>
        </w:rPr>
        <w:t xml:space="preserve"> όλα</w:t>
      </w:r>
      <w:r>
        <w:rPr>
          <w:rFonts w:eastAsia="Times New Roman" w:cs="Times New Roman"/>
          <w:szCs w:val="24"/>
        </w:rPr>
        <w:t>. Δ</w:t>
      </w:r>
      <w:r w:rsidRPr="00CF4A72">
        <w:rPr>
          <w:rFonts w:eastAsia="Times New Roman" w:cs="Times New Roman"/>
          <w:szCs w:val="24"/>
        </w:rPr>
        <w:t>εν έχω δώσει τέτοια δικαιώματα</w:t>
      </w:r>
      <w:r>
        <w:rPr>
          <w:rFonts w:eastAsia="Times New Roman" w:cs="Times New Roman"/>
          <w:szCs w:val="24"/>
        </w:rPr>
        <w:t>. Και σας είπα ότι πάω και τώρα σπίτι.</w:t>
      </w:r>
    </w:p>
    <w:p w14:paraId="01A9E2A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Όσον αφορά τα ψυχαναλυτικά, θα το προσπεράσω και αυτό.</w:t>
      </w:r>
    </w:p>
    <w:p w14:paraId="01A9E2A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Θα σας αφιερώσω, όμως, δύο στίχους από ένα ποίημα </w:t>
      </w:r>
      <w:r>
        <w:rPr>
          <w:rFonts w:eastAsia="Times New Roman" w:cs="Times New Roman"/>
          <w:szCs w:val="24"/>
        </w:rPr>
        <w:t xml:space="preserve">από τον </w:t>
      </w:r>
      <w:proofErr w:type="spellStart"/>
      <w:r>
        <w:rPr>
          <w:rFonts w:eastAsia="Times New Roman" w:cs="Times New Roman"/>
          <w:szCs w:val="24"/>
        </w:rPr>
        <w:t>Ματρόζο</w:t>
      </w:r>
      <w:proofErr w:type="spellEnd"/>
      <w:r>
        <w:rPr>
          <w:rFonts w:eastAsia="Times New Roman" w:cs="Times New Roman"/>
          <w:szCs w:val="24"/>
        </w:rPr>
        <w:t xml:space="preserve">. Ο </w:t>
      </w:r>
      <w:proofErr w:type="spellStart"/>
      <w:r>
        <w:rPr>
          <w:rFonts w:eastAsia="Times New Roman" w:cs="Times New Roman"/>
          <w:szCs w:val="24"/>
        </w:rPr>
        <w:t>Μ</w:t>
      </w:r>
      <w:r w:rsidRPr="00CF4A72">
        <w:rPr>
          <w:rFonts w:eastAsia="Times New Roman" w:cs="Times New Roman"/>
          <w:szCs w:val="24"/>
        </w:rPr>
        <w:t>ατρόζος</w:t>
      </w:r>
      <w:proofErr w:type="spellEnd"/>
      <w:r w:rsidRPr="00CF4A72">
        <w:rPr>
          <w:rFonts w:eastAsia="Times New Roman" w:cs="Times New Roman"/>
          <w:szCs w:val="24"/>
        </w:rPr>
        <w:t xml:space="preserve"> ήταν ένας μεγάλος ναύαρχος </w:t>
      </w:r>
      <w:r>
        <w:rPr>
          <w:rFonts w:eastAsia="Times New Roman" w:cs="Times New Roman"/>
          <w:szCs w:val="24"/>
        </w:rPr>
        <w:t xml:space="preserve">της </w:t>
      </w:r>
      <w:r w:rsidRPr="00CF4A72">
        <w:rPr>
          <w:rFonts w:eastAsia="Times New Roman" w:cs="Times New Roman"/>
          <w:szCs w:val="24"/>
        </w:rPr>
        <w:t>Επανάστασης από τις Σπέτσες</w:t>
      </w:r>
      <w:r>
        <w:rPr>
          <w:rFonts w:eastAsia="Times New Roman" w:cs="Times New Roman"/>
          <w:szCs w:val="24"/>
        </w:rPr>
        <w:t>, ο οποίος έδωσε όλη του την περιουσία για τον Αγώνα του 1821.</w:t>
      </w:r>
      <w:r w:rsidRPr="00CF4A72">
        <w:rPr>
          <w:rFonts w:eastAsia="Times New Roman" w:cs="Times New Roman"/>
          <w:szCs w:val="24"/>
        </w:rPr>
        <w:t xml:space="preserve"> </w:t>
      </w:r>
      <w:r>
        <w:rPr>
          <w:rFonts w:eastAsia="Times New Roman" w:cs="Times New Roman"/>
          <w:szCs w:val="24"/>
        </w:rPr>
        <w:t xml:space="preserve">Τα </w:t>
      </w:r>
      <w:r w:rsidRPr="00CF4A72">
        <w:rPr>
          <w:rFonts w:eastAsia="Times New Roman" w:cs="Times New Roman"/>
          <w:szCs w:val="24"/>
        </w:rPr>
        <w:t>πούλησε όλα</w:t>
      </w:r>
      <w:r>
        <w:rPr>
          <w:rFonts w:eastAsia="Times New Roman" w:cs="Times New Roman"/>
          <w:szCs w:val="24"/>
        </w:rPr>
        <w:t>. Έ</w:t>
      </w:r>
      <w:r w:rsidRPr="00CF4A72">
        <w:rPr>
          <w:rFonts w:eastAsia="Times New Roman" w:cs="Times New Roman"/>
          <w:szCs w:val="24"/>
        </w:rPr>
        <w:t>μεινε χωρίς λεφτά</w:t>
      </w:r>
      <w:r>
        <w:rPr>
          <w:rFonts w:eastAsia="Times New Roman" w:cs="Times New Roman"/>
          <w:szCs w:val="24"/>
        </w:rPr>
        <w:t>. Σ</w:t>
      </w:r>
      <w:r w:rsidRPr="00CF4A72">
        <w:rPr>
          <w:rFonts w:eastAsia="Times New Roman" w:cs="Times New Roman"/>
          <w:szCs w:val="24"/>
        </w:rPr>
        <w:t>την Αθήνα</w:t>
      </w:r>
      <w:r>
        <w:rPr>
          <w:rFonts w:eastAsia="Times New Roman" w:cs="Times New Roman"/>
          <w:szCs w:val="24"/>
        </w:rPr>
        <w:t>, στο Υπουργείο Ν</w:t>
      </w:r>
      <w:r w:rsidRPr="00CF4A72">
        <w:rPr>
          <w:rFonts w:eastAsia="Times New Roman" w:cs="Times New Roman"/>
          <w:szCs w:val="24"/>
        </w:rPr>
        <w:t>αυτικών</w:t>
      </w:r>
      <w:r>
        <w:rPr>
          <w:rFonts w:eastAsia="Times New Roman" w:cs="Times New Roman"/>
          <w:szCs w:val="24"/>
        </w:rPr>
        <w:t>, Υπουργός ήταν ο Κ</w:t>
      </w:r>
      <w:r w:rsidRPr="00CF4A72">
        <w:rPr>
          <w:rFonts w:eastAsia="Times New Roman" w:cs="Times New Roman"/>
          <w:szCs w:val="24"/>
        </w:rPr>
        <w:t>ανάρης</w:t>
      </w:r>
      <w:r>
        <w:rPr>
          <w:rFonts w:eastAsia="Times New Roman" w:cs="Times New Roman"/>
          <w:szCs w:val="24"/>
        </w:rPr>
        <w:t>. Έλεγαν, λο</w:t>
      </w:r>
      <w:r>
        <w:rPr>
          <w:rFonts w:eastAsia="Times New Roman" w:cs="Times New Roman"/>
          <w:szCs w:val="24"/>
        </w:rPr>
        <w:t xml:space="preserve">ιπόν, στον </w:t>
      </w:r>
      <w:proofErr w:type="spellStart"/>
      <w:r>
        <w:rPr>
          <w:rFonts w:eastAsia="Times New Roman" w:cs="Times New Roman"/>
          <w:szCs w:val="24"/>
        </w:rPr>
        <w:t>Ματρόζο</w:t>
      </w:r>
      <w:proofErr w:type="spellEnd"/>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w:t>
      </w:r>
      <w:r>
        <w:rPr>
          <w:rFonts w:eastAsia="Times New Roman" w:cs="Times New Roman"/>
          <w:szCs w:val="24"/>
        </w:rPr>
        <w:t>Π</w:t>
      </w:r>
      <w:r w:rsidRPr="00CF4A72">
        <w:rPr>
          <w:rFonts w:eastAsia="Times New Roman" w:cs="Times New Roman"/>
          <w:szCs w:val="24"/>
        </w:rPr>
        <w:t>άρε το πλοίο και πήγαινε στην Αθήνα στον Υπουργό</w:t>
      </w:r>
      <w:r>
        <w:rPr>
          <w:rFonts w:eastAsia="Times New Roman" w:cs="Times New Roman"/>
          <w:szCs w:val="24"/>
        </w:rPr>
        <w:t>,</w:t>
      </w:r>
      <w:r w:rsidRPr="00CF4A72">
        <w:rPr>
          <w:rFonts w:eastAsia="Times New Roman" w:cs="Times New Roman"/>
          <w:szCs w:val="24"/>
        </w:rPr>
        <w:t xml:space="preserve"> το</w:t>
      </w:r>
      <w:r>
        <w:rPr>
          <w:rFonts w:eastAsia="Times New Roman" w:cs="Times New Roman"/>
          <w:szCs w:val="24"/>
        </w:rPr>
        <w:t>ν</w:t>
      </w:r>
      <w:r w:rsidRPr="00CF4A72">
        <w:rPr>
          <w:rFonts w:eastAsia="Times New Roman" w:cs="Times New Roman"/>
          <w:szCs w:val="24"/>
        </w:rPr>
        <w:t xml:space="preserve"> φίλο σου τον καπετάνιο που έσωσε</w:t>
      </w:r>
      <w:r>
        <w:rPr>
          <w:rFonts w:eastAsia="Times New Roman" w:cs="Times New Roman"/>
          <w:szCs w:val="24"/>
        </w:rPr>
        <w:t>ς</w:t>
      </w:r>
      <w:r w:rsidRPr="00CF4A72">
        <w:rPr>
          <w:rFonts w:eastAsia="Times New Roman" w:cs="Times New Roman"/>
          <w:szCs w:val="24"/>
        </w:rPr>
        <w:t xml:space="preserve"> κάποτε στα Ψαρά και βρες τον και δεν </w:t>
      </w:r>
      <w:r>
        <w:rPr>
          <w:rFonts w:eastAsia="Times New Roman" w:cs="Times New Roman"/>
          <w:szCs w:val="24"/>
        </w:rPr>
        <w:t xml:space="preserve">είναι </w:t>
      </w:r>
      <w:r w:rsidRPr="00CF4A72">
        <w:rPr>
          <w:rFonts w:eastAsia="Times New Roman" w:cs="Times New Roman"/>
          <w:szCs w:val="24"/>
        </w:rPr>
        <w:t xml:space="preserve">ελεημοσύνη </w:t>
      </w:r>
      <w:r>
        <w:rPr>
          <w:rFonts w:eastAsia="Times New Roman" w:cs="Times New Roman"/>
          <w:szCs w:val="24"/>
        </w:rPr>
        <w:t>αυτό</w:t>
      </w:r>
      <w:r>
        <w:rPr>
          <w:rFonts w:eastAsia="Times New Roman" w:cs="Times New Roman"/>
          <w:szCs w:val="24"/>
        </w:rPr>
        <w:t>.</w:t>
      </w:r>
      <w:r>
        <w:rPr>
          <w:rFonts w:eastAsia="Times New Roman" w:cs="Times New Roman"/>
          <w:szCs w:val="24"/>
        </w:rPr>
        <w:t>».</w:t>
      </w:r>
    </w:p>
    <w:p w14:paraId="01A9E2A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Μπαίνει, λοιπόν, ο </w:t>
      </w:r>
      <w:proofErr w:type="spellStart"/>
      <w:r>
        <w:rPr>
          <w:rFonts w:eastAsia="Times New Roman" w:cs="Times New Roman"/>
          <w:szCs w:val="24"/>
        </w:rPr>
        <w:t>Ματρόζος</w:t>
      </w:r>
      <w:proofErr w:type="spellEnd"/>
      <w:r>
        <w:rPr>
          <w:rFonts w:eastAsia="Times New Roman" w:cs="Times New Roman"/>
          <w:szCs w:val="24"/>
        </w:rPr>
        <w:t xml:space="preserve"> στο καράβι από τις Σ</w:t>
      </w:r>
      <w:r w:rsidRPr="00CF4A72">
        <w:rPr>
          <w:rFonts w:eastAsia="Times New Roman" w:cs="Times New Roman"/>
          <w:szCs w:val="24"/>
        </w:rPr>
        <w:t>πέτσες</w:t>
      </w:r>
      <w:r>
        <w:rPr>
          <w:rFonts w:eastAsia="Times New Roman" w:cs="Times New Roman"/>
          <w:szCs w:val="24"/>
        </w:rPr>
        <w:t>, περνάει από την Ύ</w:t>
      </w:r>
      <w:r w:rsidRPr="00CF4A72">
        <w:rPr>
          <w:rFonts w:eastAsia="Times New Roman" w:cs="Times New Roman"/>
          <w:szCs w:val="24"/>
        </w:rPr>
        <w:t>δρα</w:t>
      </w:r>
      <w:r>
        <w:rPr>
          <w:rFonts w:eastAsia="Times New Roman" w:cs="Times New Roman"/>
          <w:szCs w:val="24"/>
        </w:rPr>
        <w:t xml:space="preserve"> και φτάνει στο Υπουργείο Ν</w:t>
      </w:r>
      <w:r w:rsidRPr="00CF4A72">
        <w:rPr>
          <w:rFonts w:eastAsia="Times New Roman" w:cs="Times New Roman"/>
          <w:szCs w:val="24"/>
        </w:rPr>
        <w:t>αυτικών</w:t>
      </w:r>
      <w:r>
        <w:rPr>
          <w:rFonts w:eastAsia="Times New Roman" w:cs="Times New Roman"/>
          <w:szCs w:val="24"/>
        </w:rPr>
        <w:t>. Κ</w:t>
      </w:r>
      <w:r w:rsidRPr="00CF4A72">
        <w:rPr>
          <w:rFonts w:eastAsia="Times New Roman" w:cs="Times New Roman"/>
          <w:szCs w:val="24"/>
        </w:rPr>
        <w:t xml:space="preserve">αι τότε </w:t>
      </w:r>
      <w:r>
        <w:rPr>
          <w:rFonts w:eastAsia="Times New Roman" w:cs="Times New Roman"/>
          <w:szCs w:val="24"/>
        </w:rPr>
        <w:t xml:space="preserve">–θα σας πω τον </w:t>
      </w:r>
      <w:r w:rsidRPr="00CF4A72">
        <w:rPr>
          <w:rFonts w:eastAsia="Times New Roman" w:cs="Times New Roman"/>
          <w:szCs w:val="24"/>
        </w:rPr>
        <w:t>στίχο ακριβώς</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πηγαίνει στην είσοδο του Υ</w:t>
      </w:r>
      <w:r w:rsidRPr="00CF4A72">
        <w:rPr>
          <w:rFonts w:eastAsia="Times New Roman" w:cs="Times New Roman"/>
          <w:szCs w:val="24"/>
        </w:rPr>
        <w:t>πουργείου</w:t>
      </w:r>
      <w:r>
        <w:rPr>
          <w:rFonts w:eastAsia="Times New Roman" w:cs="Times New Roman"/>
          <w:szCs w:val="24"/>
        </w:rPr>
        <w:t>,</w:t>
      </w:r>
      <w:r w:rsidRPr="00CF4A72">
        <w:rPr>
          <w:rFonts w:eastAsia="Times New Roman" w:cs="Times New Roman"/>
          <w:szCs w:val="24"/>
        </w:rPr>
        <w:t xml:space="preserve"> ρακένδυτος πια</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και ζητάει</w:t>
      </w:r>
      <w:r w:rsidRPr="00CF4A72">
        <w:rPr>
          <w:rFonts w:eastAsia="Times New Roman" w:cs="Times New Roman"/>
          <w:szCs w:val="24"/>
        </w:rPr>
        <w:t xml:space="preserve"> το</w:t>
      </w:r>
      <w:r>
        <w:rPr>
          <w:rFonts w:eastAsia="Times New Roman" w:cs="Times New Roman"/>
          <w:szCs w:val="24"/>
        </w:rPr>
        <w:t>ν Ψ</w:t>
      </w:r>
      <w:r w:rsidRPr="00CF4A72">
        <w:rPr>
          <w:rFonts w:eastAsia="Times New Roman" w:cs="Times New Roman"/>
          <w:szCs w:val="24"/>
        </w:rPr>
        <w:t>αριανό</w:t>
      </w:r>
      <w:r>
        <w:rPr>
          <w:rFonts w:eastAsia="Times New Roman" w:cs="Times New Roman"/>
          <w:szCs w:val="24"/>
        </w:rPr>
        <w:t>, τον Υπουργό. Κ</w:t>
      </w:r>
      <w:r w:rsidRPr="00CF4A72">
        <w:rPr>
          <w:rFonts w:eastAsia="Times New Roman" w:cs="Times New Roman"/>
          <w:szCs w:val="24"/>
        </w:rPr>
        <w:t>αι του λέει</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w:t>
      </w:r>
      <w:r w:rsidRPr="00CF4A72">
        <w:rPr>
          <w:rFonts w:eastAsia="Times New Roman" w:cs="Times New Roman"/>
          <w:szCs w:val="24"/>
        </w:rPr>
        <w:t>Θέλω να</w:t>
      </w:r>
      <w:r>
        <w:rPr>
          <w:rFonts w:eastAsia="Times New Roman" w:cs="Times New Roman"/>
          <w:szCs w:val="24"/>
        </w:rPr>
        <w:t xml:space="preserve"> σε δω</w:t>
      </w:r>
      <w:r>
        <w:rPr>
          <w:rFonts w:eastAsia="Times New Roman" w:cs="Times New Roman"/>
          <w:szCs w:val="24"/>
        </w:rPr>
        <w:t>.</w:t>
      </w:r>
      <w:r>
        <w:rPr>
          <w:rFonts w:eastAsia="Times New Roman" w:cs="Times New Roman"/>
          <w:szCs w:val="24"/>
        </w:rPr>
        <w:t>». Και του</w:t>
      </w:r>
      <w:r w:rsidRPr="00CF4A72">
        <w:rPr>
          <w:rFonts w:eastAsia="Times New Roman" w:cs="Times New Roman"/>
          <w:szCs w:val="24"/>
        </w:rPr>
        <w:t xml:space="preserve"> λέει αυτός που ήταν στην είσοδο ντυμένος </w:t>
      </w:r>
      <w:r>
        <w:rPr>
          <w:rFonts w:eastAsia="Times New Roman" w:cs="Times New Roman"/>
          <w:szCs w:val="24"/>
        </w:rPr>
        <w:t xml:space="preserve">με τα </w:t>
      </w:r>
      <w:proofErr w:type="spellStart"/>
      <w:r>
        <w:rPr>
          <w:rFonts w:eastAsia="Times New Roman" w:cs="Times New Roman"/>
          <w:szCs w:val="24"/>
        </w:rPr>
        <w:t>αμφι</w:t>
      </w:r>
      <w:r>
        <w:rPr>
          <w:rFonts w:eastAsia="Times New Roman" w:cs="Times New Roman"/>
          <w:szCs w:val="24"/>
        </w:rPr>
        <w:t>μασχάλια</w:t>
      </w:r>
      <w:proofErr w:type="spellEnd"/>
      <w:r>
        <w:rPr>
          <w:rFonts w:eastAsia="Times New Roman" w:cs="Times New Roman"/>
          <w:szCs w:val="24"/>
        </w:rPr>
        <w:t xml:space="preserve"> ότι</w:t>
      </w:r>
      <w:r w:rsidRPr="00CF4A72">
        <w:rPr>
          <w:rFonts w:eastAsia="Times New Roman" w:cs="Times New Roman"/>
          <w:szCs w:val="24"/>
        </w:rPr>
        <w:t xml:space="preserve"> δεν μπορεί να </w:t>
      </w:r>
      <w:r>
        <w:rPr>
          <w:rFonts w:eastAsia="Times New Roman" w:cs="Times New Roman"/>
          <w:szCs w:val="24"/>
        </w:rPr>
        <w:t>μ</w:t>
      </w:r>
      <w:r w:rsidRPr="00CF4A72">
        <w:rPr>
          <w:rFonts w:eastAsia="Times New Roman" w:cs="Times New Roman"/>
          <w:szCs w:val="24"/>
        </w:rPr>
        <w:t>πει</w:t>
      </w:r>
      <w:r>
        <w:rPr>
          <w:rFonts w:eastAsia="Times New Roman" w:cs="Times New Roman"/>
          <w:szCs w:val="24"/>
        </w:rPr>
        <w:t>, γιατί</w:t>
      </w:r>
      <w:r w:rsidRPr="00CF4A72">
        <w:rPr>
          <w:rFonts w:eastAsia="Times New Roman" w:cs="Times New Roman"/>
          <w:szCs w:val="24"/>
        </w:rPr>
        <w:t xml:space="preserve"> δεν</w:t>
      </w:r>
      <w:r>
        <w:rPr>
          <w:rFonts w:eastAsia="Times New Roman" w:cs="Times New Roman"/>
          <w:szCs w:val="24"/>
        </w:rPr>
        <w:t xml:space="preserve"> μπαίνουν ζητιάνοι στο Υπουργείο. </w:t>
      </w:r>
    </w:p>
    <w:p w14:paraId="01A9E2A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Του απαντάει τότε ο </w:t>
      </w:r>
      <w:proofErr w:type="spellStart"/>
      <w:r>
        <w:rPr>
          <w:rFonts w:eastAsia="Times New Roman" w:cs="Times New Roman"/>
          <w:szCs w:val="24"/>
        </w:rPr>
        <w:t>Ματρόζος</w:t>
      </w:r>
      <w:proofErr w:type="spellEnd"/>
      <w:r>
        <w:rPr>
          <w:rFonts w:eastAsia="Times New Roman" w:cs="Times New Roman"/>
          <w:szCs w:val="24"/>
        </w:rPr>
        <w:t>, κύριε Π</w:t>
      </w:r>
      <w:r w:rsidRPr="00CF4A72">
        <w:rPr>
          <w:rFonts w:eastAsia="Times New Roman" w:cs="Times New Roman"/>
          <w:szCs w:val="24"/>
        </w:rPr>
        <w:t>ρωθυπουργέ</w:t>
      </w:r>
      <w:r>
        <w:rPr>
          <w:rFonts w:eastAsia="Times New Roman" w:cs="Times New Roman"/>
          <w:szCs w:val="24"/>
        </w:rPr>
        <w:t>:</w:t>
      </w:r>
      <w:r w:rsidRPr="00CF4A72">
        <w:rPr>
          <w:rFonts w:eastAsia="Times New Roman" w:cs="Times New Roman"/>
          <w:szCs w:val="24"/>
        </w:rPr>
        <w:t xml:space="preserve"> </w:t>
      </w:r>
      <w:r>
        <w:rPr>
          <w:rFonts w:eastAsia="Times New Roman" w:cs="Times New Roman"/>
          <w:szCs w:val="24"/>
        </w:rPr>
        <w:t>«Α</w:t>
      </w:r>
      <w:r w:rsidRPr="00CF4A72">
        <w:rPr>
          <w:rFonts w:eastAsia="Times New Roman" w:cs="Times New Roman"/>
          <w:szCs w:val="24"/>
        </w:rPr>
        <w:t xml:space="preserve">ν οι ζητιάνοι σαν κι </w:t>
      </w:r>
      <w:r>
        <w:rPr>
          <w:rFonts w:eastAsia="Times New Roman" w:cs="Times New Roman"/>
          <w:szCs w:val="24"/>
        </w:rPr>
        <w:t>ε</w:t>
      </w:r>
      <w:r w:rsidRPr="00CF4A72">
        <w:rPr>
          <w:rFonts w:eastAsia="Times New Roman" w:cs="Times New Roman"/>
          <w:szCs w:val="24"/>
        </w:rPr>
        <w:t>μ</w:t>
      </w:r>
      <w:r>
        <w:rPr>
          <w:rFonts w:eastAsia="Times New Roman" w:cs="Times New Roman"/>
          <w:szCs w:val="24"/>
        </w:rPr>
        <w:t>έ δεν έχυναν</w:t>
      </w:r>
      <w:r w:rsidRPr="00CF4A72">
        <w:rPr>
          <w:rFonts w:eastAsia="Times New Roman" w:cs="Times New Roman"/>
          <w:szCs w:val="24"/>
        </w:rPr>
        <w:t xml:space="preserve"> το αίμα</w:t>
      </w:r>
      <w:r>
        <w:rPr>
          <w:rFonts w:eastAsia="Times New Roman" w:cs="Times New Roman"/>
          <w:szCs w:val="24"/>
        </w:rPr>
        <w:t xml:space="preserve">, </w:t>
      </w:r>
      <w:proofErr w:type="spellStart"/>
      <w:r>
        <w:rPr>
          <w:rFonts w:eastAsia="Times New Roman" w:cs="Times New Roman"/>
          <w:szCs w:val="24"/>
        </w:rPr>
        <w:t>καπεταναίοι</w:t>
      </w:r>
      <w:proofErr w:type="spellEnd"/>
      <w:r>
        <w:rPr>
          <w:rFonts w:eastAsia="Times New Roman" w:cs="Times New Roman"/>
          <w:szCs w:val="24"/>
        </w:rPr>
        <w:t xml:space="preserve"> σαν </w:t>
      </w:r>
      <w:r w:rsidRPr="00CF4A72">
        <w:rPr>
          <w:rFonts w:eastAsia="Times New Roman" w:cs="Times New Roman"/>
          <w:szCs w:val="24"/>
        </w:rPr>
        <w:t xml:space="preserve">κι </w:t>
      </w:r>
      <w:r>
        <w:rPr>
          <w:rFonts w:eastAsia="Times New Roman" w:cs="Times New Roman"/>
          <w:szCs w:val="24"/>
        </w:rPr>
        <w:t>εσέ δεν</w:t>
      </w:r>
      <w:r w:rsidRPr="00CF4A72">
        <w:rPr>
          <w:rFonts w:eastAsia="Times New Roman" w:cs="Times New Roman"/>
          <w:szCs w:val="24"/>
        </w:rPr>
        <w:t xml:space="preserve"> θα φορούσαν στέμμα</w:t>
      </w:r>
      <w:r>
        <w:rPr>
          <w:rFonts w:eastAsia="Times New Roman" w:cs="Times New Roman"/>
          <w:szCs w:val="24"/>
        </w:rPr>
        <w:t>.</w:t>
      </w:r>
      <w:r>
        <w:rPr>
          <w:rFonts w:eastAsia="Times New Roman" w:cs="Times New Roman"/>
          <w:szCs w:val="24"/>
        </w:rPr>
        <w:t>».</w:t>
      </w:r>
      <w:r w:rsidRPr="00CF4A72">
        <w:rPr>
          <w:rFonts w:eastAsia="Times New Roman" w:cs="Times New Roman"/>
          <w:szCs w:val="24"/>
        </w:rPr>
        <w:t xml:space="preserve"> </w:t>
      </w:r>
    </w:p>
    <w:p w14:paraId="01A9E2A7" w14:textId="77777777" w:rsidR="00887A51" w:rsidRDefault="009C255F">
      <w:pPr>
        <w:spacing w:after="0" w:line="600" w:lineRule="auto"/>
        <w:ind w:firstLine="720"/>
        <w:jc w:val="both"/>
        <w:rPr>
          <w:rFonts w:eastAsia="Times New Roman" w:cs="Times New Roman"/>
          <w:szCs w:val="24"/>
        </w:rPr>
      </w:pPr>
      <w:r w:rsidRPr="00CF4A72">
        <w:rPr>
          <w:rFonts w:eastAsia="Times New Roman" w:cs="Times New Roman"/>
          <w:szCs w:val="24"/>
        </w:rPr>
        <w:t xml:space="preserve">Να </w:t>
      </w:r>
      <w:r>
        <w:rPr>
          <w:rFonts w:eastAsia="Times New Roman" w:cs="Times New Roman"/>
          <w:szCs w:val="24"/>
        </w:rPr>
        <w:t>’</w:t>
      </w:r>
      <w:proofErr w:type="spellStart"/>
      <w:r w:rsidRPr="00CF4A72">
        <w:rPr>
          <w:rFonts w:eastAsia="Times New Roman" w:cs="Times New Roman"/>
          <w:szCs w:val="24"/>
        </w:rPr>
        <w:t>σαι</w:t>
      </w:r>
      <w:proofErr w:type="spellEnd"/>
      <w:r w:rsidRPr="00CF4A72">
        <w:rPr>
          <w:rFonts w:eastAsia="Times New Roman" w:cs="Times New Roman"/>
          <w:szCs w:val="24"/>
        </w:rPr>
        <w:t xml:space="preserve"> καλά</w:t>
      </w:r>
      <w:r>
        <w:rPr>
          <w:rFonts w:eastAsia="Times New Roman" w:cs="Times New Roman"/>
          <w:szCs w:val="24"/>
        </w:rPr>
        <w:t>!</w:t>
      </w:r>
      <w:r w:rsidRPr="00CF4A72">
        <w:rPr>
          <w:rFonts w:eastAsia="Times New Roman" w:cs="Times New Roman"/>
          <w:szCs w:val="24"/>
        </w:rPr>
        <w:t xml:space="preserve"> </w:t>
      </w:r>
    </w:p>
    <w:p w14:paraId="01A9E2A8"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 xml:space="preserve">ό την πτέρυγα των </w:t>
      </w:r>
      <w:r>
        <w:rPr>
          <w:rFonts w:eastAsia="Times New Roman" w:cs="Times New Roman"/>
          <w:szCs w:val="24"/>
        </w:rPr>
        <w:t>ΑΝ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01A9E2A9" w14:textId="77777777" w:rsidR="00887A51" w:rsidRDefault="009C255F">
      <w:pPr>
        <w:spacing w:after="0"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Ευχαριστούμε.</w:t>
      </w:r>
    </w:p>
    <w:p w14:paraId="01A9E2AA" w14:textId="77777777" w:rsidR="00887A51" w:rsidRDefault="009C255F">
      <w:pPr>
        <w:spacing w:after="0" w:line="600" w:lineRule="auto"/>
        <w:ind w:firstLine="720"/>
        <w:jc w:val="both"/>
        <w:rPr>
          <w:rFonts w:eastAsia="Times New Roman"/>
          <w:bCs/>
          <w:szCs w:val="24"/>
        </w:rPr>
      </w:pPr>
      <w:r>
        <w:rPr>
          <w:rFonts w:eastAsia="Times New Roman"/>
          <w:bCs/>
          <w:szCs w:val="24"/>
        </w:rPr>
        <w:t>Τον λόγο έχει ο Υπουργός κ. Αποστολάκης και μετά είναι η Πρόεδρος κ. Γεννηματά.</w:t>
      </w:r>
    </w:p>
    <w:p w14:paraId="01A9E2AB" w14:textId="77777777" w:rsidR="00887A51" w:rsidRDefault="009C255F">
      <w:pPr>
        <w:spacing w:after="0" w:line="600" w:lineRule="auto"/>
        <w:ind w:firstLine="720"/>
        <w:jc w:val="center"/>
        <w:rPr>
          <w:rFonts w:eastAsia="Times New Roman"/>
          <w:bCs/>
          <w:szCs w:val="24"/>
        </w:rPr>
      </w:pPr>
      <w:r>
        <w:rPr>
          <w:rFonts w:eastAsia="Times New Roman"/>
          <w:bCs/>
          <w:szCs w:val="24"/>
        </w:rPr>
        <w:t>(Θόρυβος στην Αίθουσα)</w:t>
      </w:r>
    </w:p>
    <w:p w14:paraId="01A9E2AC" w14:textId="77777777" w:rsidR="00887A51" w:rsidRDefault="009C255F">
      <w:pPr>
        <w:spacing w:after="0" w:line="600" w:lineRule="auto"/>
        <w:ind w:firstLine="720"/>
        <w:jc w:val="both"/>
        <w:rPr>
          <w:rFonts w:eastAsia="Times New Roman"/>
          <w:bCs/>
          <w:szCs w:val="24"/>
        </w:rPr>
      </w:pPr>
      <w:r>
        <w:rPr>
          <w:rFonts w:eastAsia="Times New Roman"/>
          <w:bCs/>
          <w:szCs w:val="24"/>
        </w:rPr>
        <w:t>Κάντε λίγο ησυχία</w:t>
      </w:r>
      <w:r>
        <w:rPr>
          <w:rFonts w:eastAsia="Times New Roman"/>
          <w:bCs/>
          <w:szCs w:val="24"/>
        </w:rPr>
        <w:t>,</w:t>
      </w:r>
      <w:r>
        <w:rPr>
          <w:rFonts w:eastAsia="Times New Roman"/>
          <w:bCs/>
          <w:szCs w:val="24"/>
        </w:rPr>
        <w:t xml:space="preserve"> παρακαλώ.</w:t>
      </w:r>
    </w:p>
    <w:p w14:paraId="01A9E2AD" w14:textId="77777777" w:rsidR="00887A51" w:rsidRDefault="009C255F">
      <w:pPr>
        <w:spacing w:after="0" w:line="600" w:lineRule="auto"/>
        <w:ind w:firstLine="720"/>
        <w:jc w:val="both"/>
        <w:rPr>
          <w:rFonts w:eastAsia="Times New Roman" w:cs="Times New Roman"/>
          <w:szCs w:val="24"/>
        </w:rPr>
      </w:pPr>
      <w:r w:rsidRPr="00D62C24">
        <w:rPr>
          <w:rFonts w:eastAsia="Times New Roman" w:cs="Times New Roman"/>
          <w:b/>
          <w:szCs w:val="24"/>
        </w:rPr>
        <w:t>ΕΥΑΓΓΕΛΟΣ ΑΠΟΣΤΟΛΑΚΗΣ (Υπουργός Εθνικής Άμυνας):</w:t>
      </w:r>
      <w:r>
        <w:rPr>
          <w:rFonts w:eastAsia="Times New Roman" w:cs="Times New Roman"/>
          <w:szCs w:val="24"/>
        </w:rPr>
        <w:t xml:space="preserve"> Ευχαριστώ, κύριε Πρόεδρε.</w:t>
      </w:r>
    </w:p>
    <w:p w14:paraId="01A9E2A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είναι τιμή μου να απευθύνομαι για πρώτη φορά στην Ολομέλεια της Βουλής των Ελλήνων με την ιδιότητα του Υπουργού Εθνικής Άμυνας. Παράλληλα, όμως, η ευθύνη είναι ακόμη μεγαλύτερη</w:t>
      </w:r>
      <w:r>
        <w:rPr>
          <w:rFonts w:eastAsia="Times New Roman" w:cs="Times New Roman"/>
          <w:szCs w:val="24"/>
        </w:rPr>
        <w:t>,</w:t>
      </w:r>
      <w:r>
        <w:rPr>
          <w:rFonts w:eastAsia="Times New Roman" w:cs="Times New Roman"/>
          <w:szCs w:val="24"/>
        </w:rPr>
        <w:t xml:space="preserve"> ειδικά αυτές τις ώρες </w:t>
      </w:r>
      <w:r>
        <w:rPr>
          <w:rFonts w:eastAsia="Times New Roman" w:cs="Times New Roman"/>
          <w:szCs w:val="24"/>
        </w:rPr>
        <w:t>που η πατρίδα μας αναλαμβάνει πρωτοβουλίες ιστορικής σημασίας για ένα μέλλον με περισσότερη σταθερότητα και συνεργασία στην περιοχή. Είναι με αυτό το αίσθημα της ευθύνης που θέλω να σας μιλήσω.</w:t>
      </w:r>
    </w:p>
    <w:p w14:paraId="01A9E2A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Γνωρίζετε, βέβαια, ότι η χώρα μας, ως παλαιότερο μέλος του ΝΑΤ</w:t>
      </w:r>
      <w:r>
        <w:rPr>
          <w:rFonts w:eastAsia="Times New Roman" w:cs="Times New Roman"/>
          <w:szCs w:val="24"/>
        </w:rPr>
        <w:t>Ο και της Ευρωπαϊκής Ένωσης στην ευρύτερη περιοχή, στο πλαίσιο άσκησης μιας ενεργητικής αμυντικής διπλωματίας, έχει αναλάβει κατάλληλες πρωτοβουλίες και έχει προωθήσει συμμαχίες και συνέργειες</w:t>
      </w:r>
      <w:r>
        <w:rPr>
          <w:rFonts w:eastAsia="Times New Roman" w:cs="Times New Roman"/>
          <w:szCs w:val="24"/>
        </w:rPr>
        <w:t>,</w:t>
      </w:r>
      <w:r>
        <w:rPr>
          <w:rFonts w:eastAsia="Times New Roman" w:cs="Times New Roman"/>
          <w:szCs w:val="24"/>
        </w:rPr>
        <w:t xml:space="preserve"> που επιδιώκουν να ενισχύσουν τον ρόλο μας ως πυλώνα σταθερότητ</w:t>
      </w:r>
      <w:r>
        <w:rPr>
          <w:rFonts w:eastAsia="Times New Roman" w:cs="Times New Roman"/>
          <w:szCs w:val="24"/>
        </w:rPr>
        <w:t xml:space="preserve">ας αλλά και ως σημαντικού ενεργειακού παίκτη στην </w:t>
      </w:r>
      <w:r>
        <w:rPr>
          <w:rFonts w:eastAsia="Times New Roman" w:cs="Times New Roman"/>
          <w:szCs w:val="24"/>
        </w:rPr>
        <w:t>Α</w:t>
      </w:r>
      <w:r>
        <w:rPr>
          <w:rFonts w:eastAsia="Times New Roman" w:cs="Times New Roman"/>
          <w:szCs w:val="24"/>
        </w:rPr>
        <w:t>νατολική Μεσόγειο και στα Βαλκάνια.</w:t>
      </w:r>
    </w:p>
    <w:p w14:paraId="01A9E2B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Αυτές οι πρωτοβουλίες έχουν ήδη αποδώσει σημαντικούς καρπούς</w:t>
      </w:r>
      <w:r>
        <w:rPr>
          <w:rFonts w:eastAsia="Times New Roman" w:cs="Times New Roman"/>
          <w:szCs w:val="24"/>
        </w:rPr>
        <w:t>,</w:t>
      </w:r>
      <w:r>
        <w:rPr>
          <w:rFonts w:eastAsia="Times New Roman" w:cs="Times New Roman"/>
          <w:szCs w:val="24"/>
        </w:rPr>
        <w:t xml:space="preserve"> τόσο διμερώς όσο και πολυμερώς</w:t>
      </w:r>
      <w:r>
        <w:rPr>
          <w:rFonts w:eastAsia="Times New Roman" w:cs="Times New Roman"/>
          <w:szCs w:val="24"/>
        </w:rPr>
        <w:t>,</w:t>
      </w:r>
      <w:r>
        <w:rPr>
          <w:rFonts w:eastAsia="Times New Roman" w:cs="Times New Roman"/>
          <w:szCs w:val="24"/>
        </w:rPr>
        <w:t xml:space="preserve"> στο συμμαχικό πλαίσιο. Και είναι ιδιαίτερα σημαντικό ότι πλέον η γείτονα χώ</w:t>
      </w:r>
      <w:r>
        <w:rPr>
          <w:rFonts w:eastAsia="Times New Roman" w:cs="Times New Roman"/>
          <w:szCs w:val="24"/>
        </w:rPr>
        <w:t xml:space="preserve">ρα εντάσσεται όχι μόνο γεωγραφικά, αλλά και </w:t>
      </w:r>
      <w:proofErr w:type="spellStart"/>
      <w:r>
        <w:rPr>
          <w:rFonts w:eastAsia="Times New Roman" w:cs="Times New Roman"/>
          <w:szCs w:val="24"/>
        </w:rPr>
        <w:t>ιστορικοπολιτικά</w:t>
      </w:r>
      <w:proofErr w:type="spellEnd"/>
      <w:r>
        <w:rPr>
          <w:rFonts w:eastAsia="Times New Roman" w:cs="Times New Roman"/>
          <w:szCs w:val="24"/>
        </w:rPr>
        <w:t xml:space="preserve"> σε μια βαλκανική ζώνη με περισσότερη ομοιογένεια, κοινούς στρατηγικούς στόχους, ειρηνική και αναπτυξιακή προοπτική. </w:t>
      </w:r>
    </w:p>
    <w:p w14:paraId="01A9E2B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Κάθε βήμα αποκλιμάκωσης των εντάσεων στην περιοχή είναι προς το στρατηγικό μας</w:t>
      </w:r>
      <w:r>
        <w:rPr>
          <w:rFonts w:eastAsia="Times New Roman" w:cs="Times New Roman"/>
          <w:szCs w:val="24"/>
        </w:rPr>
        <w:t xml:space="preserve"> συμφέρον. Κάθε αναταραχή και κάθε προσπάθεια ανατροπής του υπάρχοντος </w:t>
      </w:r>
      <w:r>
        <w:rPr>
          <w:rFonts w:eastAsia="Times New Roman" w:cs="Times New Roman"/>
          <w:szCs w:val="24"/>
          <w:lang w:val="en-US"/>
        </w:rPr>
        <w:t>status</w:t>
      </w:r>
      <w:r w:rsidRPr="00C7187B">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στρατηγικά είναι σε βάρος μας, ειδικά τώρα που οι προσφυγικές ροές συγκλονίζουν ολόκληρο τον δυτικό κόσμο και οι πλουτοπαραγωγικές πηγές της Μέσης Ανατολής και της Νοτιοανατο</w:t>
      </w:r>
      <w:r>
        <w:rPr>
          <w:rFonts w:eastAsia="Times New Roman" w:cs="Times New Roman"/>
          <w:szCs w:val="24"/>
        </w:rPr>
        <w:t xml:space="preserve">λικής Μεσογείου μετατρέπονται σε </w:t>
      </w:r>
      <w:proofErr w:type="spellStart"/>
      <w:r>
        <w:rPr>
          <w:rFonts w:eastAsia="Times New Roman" w:cs="Times New Roman"/>
          <w:szCs w:val="24"/>
        </w:rPr>
        <w:t>πολυδιεκδικούμενες</w:t>
      </w:r>
      <w:proofErr w:type="spellEnd"/>
      <w:r>
        <w:rPr>
          <w:rFonts w:eastAsia="Times New Roman" w:cs="Times New Roman"/>
          <w:szCs w:val="24"/>
        </w:rPr>
        <w:t xml:space="preserve"> ζώνες.</w:t>
      </w:r>
    </w:p>
    <w:p w14:paraId="01A9E2B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κύρωση του πρωτοκόλλου εισδοχής της Βόρειας Μακεδονίας στο ΝΑΤΟ έρχεται σαν φυσική συνέχεια της έγκρισης της Συμφωνίας των Πρεσπών. Η Ελλάδα έχει συμφέρον να διευκολύ</w:t>
      </w:r>
      <w:r>
        <w:rPr>
          <w:rFonts w:eastAsia="Times New Roman" w:cs="Times New Roman"/>
          <w:szCs w:val="24"/>
        </w:rPr>
        <w:t xml:space="preserve">νει την ομαλή ένταξη της Βόρειας Μακεδονίας στο ΝΑΤΟ. Και επιτρέψτε μου να παραφράσω τη γνωστή ρήση για να πω ότι, όπως η φύση απεχθάνεται το κενό, έτσι το αποστρέφεται και η γεωπολιτική. </w:t>
      </w:r>
    </w:p>
    <w:p w14:paraId="01A9E2B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Θα μου επιτρέψετε, επίσης, να τονίσω ότι η ένταξη της Βόρειας Μακεδ</w:t>
      </w:r>
      <w:r>
        <w:rPr>
          <w:rFonts w:eastAsia="Times New Roman" w:cs="Times New Roman"/>
          <w:szCs w:val="24"/>
        </w:rPr>
        <w:t xml:space="preserve">ονίας στο ΝΑΤΟ θα απαιτήσει από τη χώρα αυτή συστηματική προετοιμασία και καταβολή προσπαθειών μετασχηματισμού των ενόπλων δυνάμεών της, ώστε να ανταποκρίνεται στα </w:t>
      </w:r>
      <w:proofErr w:type="spellStart"/>
      <w:r>
        <w:rPr>
          <w:rFonts w:eastAsia="Times New Roman" w:cs="Times New Roman"/>
          <w:szCs w:val="24"/>
        </w:rPr>
        <w:t>προαπαιτούμενα</w:t>
      </w:r>
      <w:proofErr w:type="spellEnd"/>
      <w:r>
        <w:rPr>
          <w:rFonts w:eastAsia="Times New Roman" w:cs="Times New Roman"/>
          <w:szCs w:val="24"/>
        </w:rPr>
        <w:t xml:space="preserve"> πρότυπα και τις απαιτήσεις της συμμαχίας που αφορούν στη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κ</w:t>
      </w:r>
      <w:r>
        <w:rPr>
          <w:rFonts w:eastAsia="Times New Roman" w:cs="Times New Roman"/>
          <w:szCs w:val="24"/>
        </w:rPr>
        <w:t>αι την τυποποίηση. Ο μετασχηματισμός αυτός αφορά μεταξύ άλλων στην οργάνωση, στην ατομική και συλλογική εκπαίδευση, σε ασκήσεις και υλοποίηση των απαραίτητων προγραμμάτων.</w:t>
      </w:r>
    </w:p>
    <w:p w14:paraId="01A9E2B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Εδώ έχουμε σημαντικό ρόλο να παίξουμε και μπορούμε να το κάνουμε. Και μπορούμε να το</w:t>
      </w:r>
      <w:r>
        <w:rPr>
          <w:rFonts w:eastAsia="Times New Roman" w:cs="Times New Roman"/>
          <w:szCs w:val="24"/>
        </w:rPr>
        <w:t xml:space="preserve"> κάνουμε καλά και αποτελεσματικά, καθώς έχουμε παράδοση, γνώσεις, εμπειρία και το κατάλληλο ανθρώπινο δυναμικό.</w:t>
      </w:r>
    </w:p>
    <w:p w14:paraId="01A9E2B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στο σημείο αυτό θα ήθελα να αναφερθώ σε δύο παράγοντες που θεωρώ σημαντικούς. Πρώτον, σύμφωνα με το άρθρο 17 της Συ</w:t>
      </w:r>
      <w:r>
        <w:rPr>
          <w:rFonts w:eastAsia="Times New Roman" w:cs="Times New Roman"/>
          <w:szCs w:val="24"/>
        </w:rPr>
        <w:t>μφωνίας των Πρεσπών</w:t>
      </w:r>
      <w:r>
        <w:rPr>
          <w:rFonts w:eastAsia="Times New Roman" w:cs="Times New Roman"/>
          <w:szCs w:val="24"/>
        </w:rPr>
        <w:t>,</w:t>
      </w:r>
      <w:r>
        <w:rPr>
          <w:rFonts w:eastAsia="Times New Roman" w:cs="Times New Roman"/>
          <w:szCs w:val="24"/>
        </w:rPr>
        <w:t xml:space="preserve"> θα ενισχυθεί και θα επεκταθεί η συνεργασία με τη γείτονα χώρα στον τομέα της άμυνας μέσω, μεταξύ άλλων, συχνών εκατέρωθεν επισκέψεων και επαφών της στρατιωτικής ηγεσίας, μεταφοράς τεχνογνωσίας, παροχής εκπαίδευσης, εκτέλεσης κοινών ασκ</w:t>
      </w:r>
      <w:r>
        <w:rPr>
          <w:rFonts w:eastAsia="Times New Roman" w:cs="Times New Roman"/>
          <w:szCs w:val="24"/>
        </w:rPr>
        <w:t>ήσεων και οικοδόμησης δυνατοτήτων. Η συνεργασία στους εν λόγω τομείς θα εμπεδώσει σχέσεις αμοιβαιότητας και θα εξασφαλίσει πολλαπλά οφέλη</w:t>
      </w:r>
      <w:r>
        <w:rPr>
          <w:rFonts w:eastAsia="Times New Roman" w:cs="Times New Roman"/>
          <w:szCs w:val="24"/>
        </w:rPr>
        <w:t>,</w:t>
      </w:r>
      <w:r>
        <w:rPr>
          <w:rFonts w:eastAsia="Times New Roman" w:cs="Times New Roman"/>
          <w:szCs w:val="24"/>
        </w:rPr>
        <w:t xml:space="preserve"> που δεν θα περιορίζονται μόνο στον αμυντικό τομέα.</w:t>
      </w:r>
    </w:p>
    <w:p w14:paraId="01A9E2B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Δεύτερον, η συνδρομή μας θα εκτοπίσει άλλους περιφερειακούς υποψήφ</w:t>
      </w:r>
      <w:r>
        <w:rPr>
          <w:rFonts w:eastAsia="Times New Roman" w:cs="Times New Roman"/>
          <w:szCs w:val="24"/>
        </w:rPr>
        <w:t>ιους</w:t>
      </w:r>
      <w:r>
        <w:rPr>
          <w:rFonts w:eastAsia="Times New Roman" w:cs="Times New Roman"/>
          <w:szCs w:val="24"/>
        </w:rPr>
        <w:t>,</w:t>
      </w:r>
      <w:r>
        <w:rPr>
          <w:rFonts w:eastAsia="Times New Roman" w:cs="Times New Roman"/>
          <w:szCs w:val="24"/>
        </w:rPr>
        <w:t xml:space="preserve"> που επιχειρούν να επωφεληθούν και να ασκήσουν την επιρροή τους στη γείτονα, με ενδεχόμενες αρνητικές συνέπειες για τη χώρα μας.</w:t>
      </w:r>
    </w:p>
    <w:p w14:paraId="01A9E2B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Επιπλέον, θα ήθελα να υπενθυμίσω ότι στις αρχές της προηγούμενης δεκαετίας παρείχαμε στρατιωτική βοήθεια στον βόρειο γείτο</w:t>
      </w:r>
      <w:r>
        <w:rPr>
          <w:rFonts w:eastAsia="Times New Roman" w:cs="Times New Roman"/>
          <w:szCs w:val="24"/>
        </w:rPr>
        <w:t xml:space="preserve">νά μας με προσωπικό και μέσα, προκειμένου να αντιμετωπίσει προβλήματα ασφαλείας, ενώ υφίσταται ήδη </w:t>
      </w:r>
      <w:proofErr w:type="spellStart"/>
      <w:r>
        <w:rPr>
          <w:rFonts w:eastAsia="Times New Roman" w:cs="Times New Roman"/>
          <w:szCs w:val="24"/>
        </w:rPr>
        <w:t>πολιτικοστρατιωτική</w:t>
      </w:r>
      <w:proofErr w:type="spellEnd"/>
      <w:r>
        <w:rPr>
          <w:rFonts w:eastAsia="Times New Roman" w:cs="Times New Roman"/>
          <w:szCs w:val="24"/>
        </w:rPr>
        <w:t xml:space="preserve"> συνεργασία στο πλαίσιο της πρωτοβουλίας των χωρών της </w:t>
      </w:r>
      <w:r>
        <w:rPr>
          <w:rFonts w:eastAsia="Times New Roman" w:cs="Times New Roman"/>
          <w:szCs w:val="24"/>
        </w:rPr>
        <w:t>Ν</w:t>
      </w:r>
      <w:r>
        <w:rPr>
          <w:rFonts w:eastAsia="Times New Roman" w:cs="Times New Roman"/>
          <w:szCs w:val="24"/>
        </w:rPr>
        <w:t>οτιοανατολικής Ευρώπης.</w:t>
      </w:r>
    </w:p>
    <w:p w14:paraId="01A9E2B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Επιδίωξή μας είναι να καταστεί η χώρα μας κύριος, στρατηγι</w:t>
      </w:r>
      <w:r>
        <w:rPr>
          <w:rFonts w:eastAsia="Times New Roman" w:cs="Times New Roman"/>
          <w:szCs w:val="24"/>
        </w:rPr>
        <w:t>κός, αμυντικός εταίρος της Βόρειας Μακεδονίας, πάντα για τη διατήρηση της ειρήνης και την ενίσχυση της συνεργασίας και με σκοπό το αμοιβαίο όφελος.</w:t>
      </w:r>
    </w:p>
    <w:p w14:paraId="01A9E2B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κατανοώ τους φόβους, τις ανησυχίες, ακόμη και τις αντιρρήσεις. Όμως, σε κρίσιμε</w:t>
      </w:r>
      <w:r>
        <w:rPr>
          <w:rFonts w:eastAsia="Times New Roman" w:cs="Times New Roman"/>
          <w:szCs w:val="24"/>
        </w:rPr>
        <w:t xml:space="preserve">ς στιγμές οφείλουμε να ζυγίζουμε τα πράγματα, να έχουμε ορθή κρίση και να είμαστε αποφασιστικοί. </w:t>
      </w:r>
    </w:p>
    <w:p w14:paraId="01A9E2B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Ενέργειες που συμβάλλουν στη συνεννόηση και τη συνεργασία των χωρών συμβάλλουν παράλληλα στην ανάπτυξη και στην ευημερία, στην οικονομία, στον πολιτισμό, στις</w:t>
      </w:r>
      <w:r>
        <w:rPr>
          <w:rFonts w:eastAsia="Times New Roman" w:cs="Times New Roman"/>
          <w:szCs w:val="24"/>
        </w:rPr>
        <w:t xml:space="preserve"> επιστήμες και στην καθημερινή ζωή των ανθρώπων, συμβάλλουν στην προκοπή και στην προοπτική των λαών της περιοχής μας. Υπάρχει πολύ λαμπρό μέλλον μπροστά μας. Ας μη μένουμε στραμμένοι σε ένα άγονο και ταραγμένο παρελθόν.</w:t>
      </w:r>
    </w:p>
    <w:p w14:paraId="01A9E2B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προτεί</w:t>
      </w:r>
      <w:r>
        <w:rPr>
          <w:rFonts w:eastAsia="Times New Roman" w:cs="Times New Roman"/>
          <w:szCs w:val="24"/>
        </w:rPr>
        <w:t xml:space="preserve">νω την κύρωση του </w:t>
      </w:r>
      <w:r>
        <w:rPr>
          <w:rFonts w:eastAsia="Times New Roman" w:cs="Times New Roman"/>
          <w:szCs w:val="24"/>
        </w:rPr>
        <w:t>εν λόγω</w:t>
      </w:r>
      <w:r>
        <w:rPr>
          <w:rFonts w:eastAsia="Times New Roman" w:cs="Times New Roman"/>
          <w:szCs w:val="24"/>
        </w:rPr>
        <w:t xml:space="preserve"> πρωτοκόλλου. Είναι για το στρατηγικό μας συμφέρον. Είναι για μια Ελλάδα πιο ισχυρή στην περιοχή. Είναι για να αφήσουμε πίσω τις αχρείαστες εχθρότητες και να ανοίξουμε μια μακρά περίοδο συνεργασίας και ειρηνικής συνύπαρξης.</w:t>
      </w:r>
    </w:p>
    <w:p w14:paraId="01A9E2B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01A9E2BD"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E2BE" w14:textId="77777777" w:rsidR="00887A51" w:rsidRDefault="009C255F">
      <w:pPr>
        <w:spacing w:after="0" w:line="600" w:lineRule="auto"/>
        <w:ind w:firstLine="720"/>
        <w:jc w:val="both"/>
        <w:rPr>
          <w:rFonts w:eastAsia="Times New Roman" w:cs="Times New Roman"/>
          <w:szCs w:val="24"/>
        </w:rPr>
      </w:pPr>
      <w:r w:rsidRPr="00743DFB">
        <w:rPr>
          <w:rFonts w:eastAsia="Times New Roman" w:cs="Times New Roman"/>
          <w:b/>
          <w:szCs w:val="24"/>
        </w:rPr>
        <w:t xml:space="preserve">ΠΡΟΕΔΡΟΣ (Νικόλαος </w:t>
      </w:r>
      <w:proofErr w:type="spellStart"/>
      <w:r w:rsidRPr="00743DFB">
        <w:rPr>
          <w:rFonts w:eastAsia="Times New Roman" w:cs="Times New Roman"/>
          <w:b/>
          <w:szCs w:val="24"/>
        </w:rPr>
        <w:t>Βούτσης</w:t>
      </w:r>
      <w:proofErr w:type="spellEnd"/>
      <w:r w:rsidRPr="00743DFB">
        <w:rPr>
          <w:rFonts w:eastAsia="Times New Roman" w:cs="Times New Roman"/>
          <w:b/>
          <w:szCs w:val="24"/>
        </w:rPr>
        <w:t>):</w:t>
      </w:r>
      <w:r>
        <w:rPr>
          <w:rFonts w:eastAsia="Times New Roman" w:cs="Times New Roman"/>
          <w:szCs w:val="24"/>
        </w:rPr>
        <w:t xml:space="preserve"> Τον λόγο έχει η Πρόεδρος κ</w:t>
      </w:r>
      <w:r>
        <w:rPr>
          <w:rFonts w:eastAsia="Times New Roman" w:cs="Times New Roman"/>
          <w:szCs w:val="24"/>
        </w:rPr>
        <w:t>.</w:t>
      </w:r>
      <w:r>
        <w:rPr>
          <w:rFonts w:eastAsia="Times New Roman" w:cs="Times New Roman"/>
          <w:szCs w:val="24"/>
        </w:rPr>
        <w:t xml:space="preserve"> Γεννηματά.</w:t>
      </w:r>
    </w:p>
    <w:p w14:paraId="01A9E2BF" w14:textId="77777777" w:rsidR="00887A51" w:rsidRDefault="009C255F">
      <w:pPr>
        <w:spacing w:after="0" w:line="600" w:lineRule="auto"/>
        <w:ind w:firstLine="720"/>
        <w:jc w:val="both"/>
        <w:rPr>
          <w:rFonts w:eastAsia="Times New Roman" w:cs="Times New Roman"/>
          <w:szCs w:val="24"/>
        </w:rPr>
      </w:pPr>
      <w:r w:rsidRPr="00743DFB">
        <w:rPr>
          <w:rFonts w:eastAsia="Times New Roman" w:cs="Times New Roman"/>
          <w:b/>
          <w:szCs w:val="24"/>
        </w:rPr>
        <w:t xml:space="preserve">ΦΩΤΕΙΝΗ </w:t>
      </w:r>
      <w:r>
        <w:rPr>
          <w:rFonts w:eastAsia="Times New Roman" w:cs="Times New Roman"/>
          <w:b/>
          <w:szCs w:val="24"/>
        </w:rPr>
        <w:t xml:space="preserve">(ΦΩΦΗ) </w:t>
      </w:r>
      <w:r w:rsidRPr="00743DFB">
        <w:rPr>
          <w:rFonts w:eastAsia="Times New Roman" w:cs="Times New Roman"/>
          <w:b/>
          <w:szCs w:val="24"/>
        </w:rPr>
        <w:t>ΓΕΝΝΗΜΑΤΑ (Πρόεδρος της Δημοκρατικής Συμπαράταξης):</w:t>
      </w:r>
      <w:r>
        <w:rPr>
          <w:rFonts w:eastAsia="Times New Roman" w:cs="Times New Roman"/>
          <w:szCs w:val="24"/>
        </w:rPr>
        <w:t xml:space="preserve"> Ευχαριστώ, κύριε Πρόεδρε.</w:t>
      </w:r>
    </w:p>
    <w:p w14:paraId="01A9E2C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Κύριε Πρωθυπουργέ, είναι φανερό ότι, τώρ</w:t>
      </w:r>
      <w:r>
        <w:rPr>
          <w:rFonts w:eastAsia="Times New Roman" w:cs="Times New Roman"/>
          <w:szCs w:val="24"/>
        </w:rPr>
        <w:t xml:space="preserve">α που μπαίνουμε στην τελική ευθεία για τις εκλογές, προσπαθείτε να αποτινάξετε από πάνω σας το στίγμα της </w:t>
      </w:r>
      <w:r>
        <w:rPr>
          <w:rFonts w:eastAsia="Times New Roman" w:cs="Times New Roman"/>
          <w:szCs w:val="24"/>
        </w:rPr>
        <w:t>σ</w:t>
      </w:r>
      <w:r>
        <w:rPr>
          <w:rFonts w:eastAsia="Times New Roman" w:cs="Times New Roman"/>
          <w:szCs w:val="24"/>
        </w:rPr>
        <w:t>υγκυβέρνησης με την ακροδεξιά, αλλά, δυστυχώς για εσάς, όπως είπατε και ο ίδιος, «η πόλις εσάς θα ακολουθεί», θα σας καταδιώκει για πάντα.</w:t>
      </w:r>
    </w:p>
    <w:p w14:paraId="01A9E2C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Καλούμαστε</w:t>
      </w:r>
      <w:r>
        <w:rPr>
          <w:rFonts w:eastAsia="Times New Roman" w:cs="Times New Roman"/>
          <w:szCs w:val="24"/>
        </w:rPr>
        <w:t xml:space="preserve"> σήμερα να επικυρώσουμε την ένταξη της Πρώην Γιουγκοσλαβικής Δημοκρατίας της Μακεδονίας στο ΝΑΤΟ. Είναι το αποτέλεσμα της Συμφωνίας των Πρεσπών, μιας </w:t>
      </w:r>
      <w:r>
        <w:rPr>
          <w:rFonts w:eastAsia="Times New Roman" w:cs="Times New Roman"/>
          <w:szCs w:val="24"/>
        </w:rPr>
        <w:t>σ</w:t>
      </w:r>
      <w:r>
        <w:rPr>
          <w:rFonts w:eastAsia="Times New Roman" w:cs="Times New Roman"/>
          <w:szCs w:val="24"/>
        </w:rPr>
        <w:t>υμφωνίας επιζήμιας για τα εθνικά συμφέροντα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αντί να κλείνει πληγές, ανοίγει καινούργιες. </w:t>
      </w:r>
    </w:p>
    <w:p w14:paraId="01A9E2C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 κ. Τσίπ</w:t>
      </w:r>
      <w:r>
        <w:rPr>
          <w:rFonts w:eastAsia="Times New Roman" w:cs="Times New Roman"/>
          <w:szCs w:val="24"/>
        </w:rPr>
        <w:t>ρας προσέφερε στα Σκόπια την ένταξή τους στο ΝΑΤΟ, προσέφερε την έναρξη των ενταξιακών διαπραγματεύσεων στην Ευρωπαϊκή Ένωση. Προσέφερε ταυτόχρονα, στη γειτονική χώρα, τη μακεδονική γλώσσα, τη μακεδονική ταυτότητα, τον μακεδονικό λαό, δηλαδή μακεδονικό έθν</w:t>
      </w:r>
      <w:r>
        <w:rPr>
          <w:rFonts w:eastAsia="Times New Roman" w:cs="Times New Roman"/>
          <w:szCs w:val="24"/>
        </w:rPr>
        <w:t xml:space="preserve">ος. Με την υπογραφή σας διατηρείτε ζωντανή τη ρίζα του αλυτρωτισμού. </w:t>
      </w:r>
    </w:p>
    <w:p w14:paraId="01A9E2C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Παραδώσατε όλα τα όπλα που είχε εξασφαλίσει για τη χώρα το 1995 με την Ενδιάμεση Συμφωνία ο Ανδρέας Παπανδρέου. Έλεγε χαρακτηριστικά, τον Οκτώβριο του 1993, ότι τα Σκόπια θέλουν το όνομα</w:t>
      </w:r>
      <w:r>
        <w:rPr>
          <w:rFonts w:eastAsia="Times New Roman" w:cs="Times New Roman"/>
          <w:szCs w:val="24"/>
        </w:rPr>
        <w:t xml:space="preserve"> της Μακεδονίας</w:t>
      </w:r>
      <w:r>
        <w:rPr>
          <w:rFonts w:eastAsia="Times New Roman" w:cs="Times New Roman"/>
          <w:szCs w:val="24"/>
        </w:rPr>
        <w:t>,</w:t>
      </w:r>
      <w:r>
        <w:rPr>
          <w:rFonts w:eastAsia="Times New Roman" w:cs="Times New Roman"/>
          <w:szCs w:val="24"/>
        </w:rPr>
        <w:t xml:space="preserve"> γιατί στόχος τους είναι η δημιουργία ενός μακεδονικού κράτους που θα περιλαμβάνει τα Σκόπια, τη Μακεδονία του Πιρίν και τη δική μας Μακεδονία. «Δεν είναι απλώς ένα θέμα ονόματος», έλεγε χαρακτηριστικά. «Είναι θέμα εθνικού κινδύνου εις </w:t>
      </w:r>
      <w:proofErr w:type="spellStart"/>
      <w:r>
        <w:rPr>
          <w:rFonts w:eastAsia="Times New Roman" w:cs="Times New Roman"/>
          <w:szCs w:val="24"/>
        </w:rPr>
        <w:t>χρόν</w:t>
      </w:r>
      <w:r>
        <w:rPr>
          <w:rFonts w:eastAsia="Times New Roman" w:cs="Times New Roman"/>
          <w:szCs w:val="24"/>
        </w:rPr>
        <w:t>ον</w:t>
      </w:r>
      <w:proofErr w:type="spellEnd"/>
      <w:r>
        <w:rPr>
          <w:rFonts w:eastAsia="Times New Roman" w:cs="Times New Roman"/>
          <w:szCs w:val="24"/>
        </w:rPr>
        <w:t xml:space="preserve"> μακρόν</w:t>
      </w:r>
      <w:r>
        <w:rPr>
          <w:rFonts w:eastAsia="Times New Roman" w:cs="Times New Roman"/>
          <w:szCs w:val="24"/>
        </w:rPr>
        <w:t>.</w:t>
      </w:r>
      <w:r>
        <w:rPr>
          <w:rFonts w:eastAsia="Times New Roman" w:cs="Times New Roman"/>
          <w:szCs w:val="24"/>
        </w:rPr>
        <w:t>».</w:t>
      </w:r>
    </w:p>
    <w:p w14:paraId="01A9E2C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Εκχωρήσατε δε ουσιαστικά το μονοπώλιο του όρου «Μακεδονία» στη γειτονική χώρα. Γιατί στη Συμφωνία των Πρεσπών η δική μας Μακεδονία ονομάζεται ή καλύτερα περιγράφεται -γιατί δεν ονομάζεται- ως «η βόρεια περιοχή του </w:t>
      </w:r>
      <w:r>
        <w:rPr>
          <w:rFonts w:eastAsia="Times New Roman" w:cs="Times New Roman"/>
          <w:szCs w:val="24"/>
        </w:rPr>
        <w:t>πρώτου μ</w:t>
      </w:r>
      <w:r>
        <w:rPr>
          <w:rFonts w:eastAsia="Times New Roman" w:cs="Times New Roman"/>
          <w:szCs w:val="24"/>
        </w:rPr>
        <w:t>έρους». Συγχαρητήρια!</w:t>
      </w:r>
    </w:p>
    <w:p w14:paraId="01A9E2C5" w14:textId="77777777" w:rsidR="00887A51" w:rsidRDefault="009C255F">
      <w:pPr>
        <w:spacing w:after="0"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w:t>
      </w:r>
      <w:r w:rsidRPr="00415D6F">
        <w:rPr>
          <w:rFonts w:eastAsia="Times New Roman"/>
          <w:szCs w:val="24"/>
        </w:rPr>
        <w:t>αυτό</w:t>
      </w:r>
      <w:r>
        <w:rPr>
          <w:rFonts w:eastAsia="Times New Roman"/>
          <w:szCs w:val="24"/>
        </w:rPr>
        <w:t>ν</w:t>
      </w:r>
      <w:r w:rsidRPr="00415D6F">
        <w:rPr>
          <w:rFonts w:eastAsia="Times New Roman"/>
          <w:szCs w:val="24"/>
        </w:rPr>
        <w:t xml:space="preserve"> ακριβώς </w:t>
      </w:r>
      <w:r>
        <w:rPr>
          <w:rFonts w:eastAsia="Times New Roman"/>
          <w:szCs w:val="24"/>
        </w:rPr>
        <w:t xml:space="preserve">τον λόγο </w:t>
      </w:r>
      <w:r w:rsidRPr="00415D6F">
        <w:rPr>
          <w:rFonts w:eastAsia="Times New Roman"/>
          <w:szCs w:val="24"/>
        </w:rPr>
        <w:t xml:space="preserve">ο ελληνικός λαός φωνάζει ένα μεγάλο </w:t>
      </w:r>
      <w:r>
        <w:rPr>
          <w:rFonts w:eastAsia="Times New Roman"/>
          <w:szCs w:val="24"/>
        </w:rPr>
        <w:t>«</w:t>
      </w:r>
      <w:r>
        <w:rPr>
          <w:rFonts w:eastAsia="Times New Roman"/>
          <w:szCs w:val="24"/>
        </w:rPr>
        <w:t>ό</w:t>
      </w:r>
      <w:r>
        <w:rPr>
          <w:rFonts w:eastAsia="Times New Roman"/>
          <w:szCs w:val="24"/>
        </w:rPr>
        <w:t xml:space="preserve">χι» σε αυτή τη </w:t>
      </w:r>
      <w:r>
        <w:rPr>
          <w:rFonts w:eastAsia="Times New Roman"/>
          <w:szCs w:val="24"/>
        </w:rPr>
        <w:t>σ</w:t>
      </w:r>
      <w:r w:rsidRPr="00415D6F">
        <w:rPr>
          <w:rFonts w:eastAsia="Times New Roman"/>
          <w:szCs w:val="24"/>
        </w:rPr>
        <w:t>υμφωνία και κανείς δεν έχει το δικαίωμα να αγνοεί τη θέλησή του</w:t>
      </w:r>
      <w:r w:rsidRPr="001141B9">
        <w:rPr>
          <w:rFonts w:eastAsia="Times New Roman"/>
          <w:szCs w:val="24"/>
        </w:rPr>
        <w:t>.</w:t>
      </w:r>
      <w:r w:rsidRPr="00415D6F">
        <w:rPr>
          <w:rFonts w:eastAsia="Times New Roman"/>
          <w:szCs w:val="24"/>
        </w:rPr>
        <w:t xml:space="preserve"> Και </w:t>
      </w:r>
      <w:r>
        <w:rPr>
          <w:rFonts w:eastAsia="Times New Roman"/>
          <w:szCs w:val="24"/>
        </w:rPr>
        <w:t>β</w:t>
      </w:r>
      <w:r w:rsidRPr="00415D6F">
        <w:rPr>
          <w:rFonts w:eastAsia="Times New Roman"/>
          <w:szCs w:val="24"/>
        </w:rPr>
        <w:t>εβαίως δεν πρόκειται ούτε για ανόητους ούτε για ακροδεξιούς λαϊκιστές</w:t>
      </w:r>
      <w:r>
        <w:rPr>
          <w:rFonts w:eastAsia="Times New Roman"/>
          <w:szCs w:val="24"/>
        </w:rPr>
        <w:t xml:space="preserve">! </w:t>
      </w:r>
    </w:p>
    <w:p w14:paraId="01A9E2C6" w14:textId="77777777" w:rsidR="00887A51" w:rsidRDefault="009C255F">
      <w:pPr>
        <w:spacing w:after="0" w:line="600" w:lineRule="auto"/>
        <w:ind w:firstLine="720"/>
        <w:jc w:val="both"/>
        <w:rPr>
          <w:rFonts w:eastAsia="Times New Roman"/>
          <w:szCs w:val="24"/>
        </w:rPr>
      </w:pPr>
      <w:r>
        <w:rPr>
          <w:rFonts w:eastAsia="Times New Roman"/>
          <w:szCs w:val="24"/>
        </w:rPr>
        <w:t>Χ</w:t>
      </w:r>
      <w:r w:rsidRPr="00415D6F">
        <w:rPr>
          <w:rFonts w:eastAsia="Times New Roman"/>
          <w:szCs w:val="24"/>
        </w:rPr>
        <w:t>ωρίς φυσικά να τους νοιάζουν τα</w:t>
      </w:r>
      <w:r w:rsidRPr="00415D6F">
        <w:rPr>
          <w:rFonts w:eastAsia="Times New Roman"/>
          <w:szCs w:val="24"/>
        </w:rPr>
        <w:t xml:space="preserve"> προβλήματα που δημιουργούνται για την Ελλάδα</w:t>
      </w:r>
      <w:r w:rsidRPr="001141B9">
        <w:rPr>
          <w:rFonts w:eastAsia="Times New Roman"/>
          <w:szCs w:val="24"/>
        </w:rPr>
        <w:t>,</w:t>
      </w:r>
      <w:r>
        <w:rPr>
          <w:rFonts w:eastAsia="Times New Roman"/>
          <w:szCs w:val="24"/>
        </w:rPr>
        <w:t xml:space="preserve"> αυτοί που επέμεναν και ήθελαν ε</w:t>
      </w:r>
      <w:r w:rsidRPr="00415D6F">
        <w:rPr>
          <w:rFonts w:eastAsia="Times New Roman"/>
          <w:szCs w:val="24"/>
        </w:rPr>
        <w:t>δώ και τώρα λύση είναι οι ξένες δυνάμεις</w:t>
      </w:r>
      <w:r w:rsidRPr="001141B9">
        <w:rPr>
          <w:rFonts w:eastAsia="Times New Roman"/>
          <w:szCs w:val="24"/>
        </w:rPr>
        <w:t>,</w:t>
      </w:r>
      <w:r w:rsidRPr="00415D6F">
        <w:rPr>
          <w:rFonts w:eastAsia="Times New Roman"/>
          <w:szCs w:val="24"/>
        </w:rPr>
        <w:t xml:space="preserve"> </w:t>
      </w:r>
      <w:r>
        <w:rPr>
          <w:rFonts w:eastAsia="Times New Roman"/>
          <w:szCs w:val="24"/>
        </w:rPr>
        <w:t>γιατί ήθελαν να εξυπηρετήσουν τα γεω</w:t>
      </w:r>
      <w:r w:rsidRPr="00415D6F">
        <w:rPr>
          <w:rFonts w:eastAsia="Times New Roman"/>
          <w:szCs w:val="24"/>
        </w:rPr>
        <w:t>πολιτικά</w:t>
      </w:r>
      <w:r>
        <w:rPr>
          <w:rFonts w:eastAsia="Times New Roman"/>
          <w:szCs w:val="24"/>
        </w:rPr>
        <w:t xml:space="preserve"> και οικονομικά τους συμφέροντα. </w:t>
      </w:r>
      <w:r w:rsidRPr="00415D6F">
        <w:rPr>
          <w:rFonts w:eastAsia="Times New Roman"/>
          <w:szCs w:val="24"/>
        </w:rPr>
        <w:t>Αυτά ακ</w:t>
      </w:r>
      <w:r>
        <w:rPr>
          <w:rFonts w:eastAsia="Times New Roman"/>
          <w:szCs w:val="24"/>
        </w:rPr>
        <w:t xml:space="preserve">ριβώς τα συμφέροντα υπηρετήσατε, </w:t>
      </w:r>
      <w:r w:rsidRPr="00415D6F">
        <w:rPr>
          <w:rFonts w:eastAsia="Times New Roman"/>
          <w:szCs w:val="24"/>
        </w:rPr>
        <w:t>κυρίες και κύριοι τ</w:t>
      </w:r>
      <w:r w:rsidRPr="00415D6F">
        <w:rPr>
          <w:rFonts w:eastAsia="Times New Roman"/>
          <w:szCs w:val="24"/>
        </w:rPr>
        <w:t xml:space="preserve">ης Κυβέρνησης του ΣΥΡΙΖΑ </w:t>
      </w:r>
      <w:r>
        <w:rPr>
          <w:rFonts w:eastAsia="Times New Roman"/>
          <w:szCs w:val="24"/>
        </w:rPr>
        <w:t>κ</w:t>
      </w:r>
      <w:r w:rsidRPr="00415D6F">
        <w:rPr>
          <w:rFonts w:eastAsia="Times New Roman"/>
          <w:szCs w:val="24"/>
        </w:rPr>
        <w:t>αι ολίγον από ΑΝΕΛ</w:t>
      </w:r>
      <w:r>
        <w:rPr>
          <w:rFonts w:eastAsia="Times New Roman"/>
          <w:szCs w:val="24"/>
        </w:rPr>
        <w:t>.</w:t>
      </w:r>
    </w:p>
    <w:p w14:paraId="01A9E2C7" w14:textId="77777777" w:rsidR="00887A51" w:rsidRDefault="009C255F">
      <w:pPr>
        <w:spacing w:after="0" w:line="600" w:lineRule="auto"/>
        <w:ind w:firstLine="720"/>
        <w:jc w:val="both"/>
        <w:rPr>
          <w:rFonts w:eastAsia="Times New Roman"/>
          <w:szCs w:val="24"/>
        </w:rPr>
      </w:pPr>
      <w:r>
        <w:rPr>
          <w:rFonts w:eastAsia="Times New Roman"/>
          <w:szCs w:val="24"/>
        </w:rPr>
        <w:t xml:space="preserve">Βεβαίως και αυτοί </w:t>
      </w:r>
      <w:r w:rsidRPr="00415D6F">
        <w:rPr>
          <w:rFonts w:eastAsia="Times New Roman"/>
          <w:szCs w:val="24"/>
        </w:rPr>
        <w:t xml:space="preserve">δεν κατάλαβαν ότι η </w:t>
      </w:r>
      <w:r>
        <w:rPr>
          <w:rFonts w:eastAsia="Times New Roman"/>
          <w:szCs w:val="24"/>
        </w:rPr>
        <w:t>σ</w:t>
      </w:r>
      <w:r w:rsidRPr="00415D6F">
        <w:rPr>
          <w:rFonts w:eastAsia="Times New Roman"/>
          <w:szCs w:val="24"/>
        </w:rPr>
        <w:t>υμφωνία δεν εξασφαλίζει την πολυπόθητη για όλους μας σταθερότητα στην περιοχή</w:t>
      </w:r>
      <w:r>
        <w:rPr>
          <w:rFonts w:eastAsia="Times New Roman"/>
          <w:szCs w:val="24"/>
        </w:rPr>
        <w:t>, α</w:t>
      </w:r>
      <w:r w:rsidRPr="00415D6F">
        <w:rPr>
          <w:rFonts w:eastAsia="Times New Roman"/>
          <w:szCs w:val="24"/>
        </w:rPr>
        <w:t>ντίθετα τη ναρκοθετεί</w:t>
      </w:r>
      <w:r>
        <w:rPr>
          <w:rFonts w:eastAsia="Times New Roman"/>
          <w:szCs w:val="24"/>
        </w:rPr>
        <w:t>. Αποδειχθήκατε ο πιο</w:t>
      </w:r>
      <w:r w:rsidRPr="00415D6F">
        <w:rPr>
          <w:rFonts w:eastAsia="Times New Roman"/>
          <w:szCs w:val="24"/>
        </w:rPr>
        <w:t xml:space="preserve"> ακατάλληλος και φοβάμαι επικίνδυνος για το εθνικ</w:t>
      </w:r>
      <w:r w:rsidRPr="00415D6F">
        <w:rPr>
          <w:rFonts w:eastAsia="Times New Roman"/>
          <w:szCs w:val="24"/>
        </w:rPr>
        <w:t>ό συμφέρον</w:t>
      </w:r>
      <w:r>
        <w:rPr>
          <w:rFonts w:eastAsia="Times New Roman"/>
          <w:szCs w:val="24"/>
        </w:rPr>
        <w:t xml:space="preserve">. Δώσατε αυτό που κανένας </w:t>
      </w:r>
      <w:r w:rsidRPr="00415D6F">
        <w:rPr>
          <w:rFonts w:eastAsia="Times New Roman"/>
          <w:szCs w:val="24"/>
        </w:rPr>
        <w:t>Πρωθυπουργός μέχρι σήμερα δεν παραχώρησε</w:t>
      </w:r>
      <w:r>
        <w:rPr>
          <w:rFonts w:eastAsia="Times New Roman"/>
          <w:szCs w:val="24"/>
        </w:rPr>
        <w:t>.</w:t>
      </w:r>
      <w:r w:rsidRPr="00415D6F">
        <w:rPr>
          <w:rFonts w:eastAsia="Times New Roman"/>
          <w:szCs w:val="24"/>
        </w:rPr>
        <w:t xml:space="preserve"> </w:t>
      </w:r>
    </w:p>
    <w:p w14:paraId="01A9E2C8" w14:textId="77777777" w:rsidR="00887A51" w:rsidRDefault="009C255F">
      <w:pPr>
        <w:spacing w:after="0" w:line="600" w:lineRule="auto"/>
        <w:ind w:firstLine="720"/>
        <w:jc w:val="both"/>
        <w:rPr>
          <w:rFonts w:eastAsia="Times New Roman"/>
          <w:szCs w:val="24"/>
        </w:rPr>
      </w:pPr>
      <w:r>
        <w:rPr>
          <w:rFonts w:eastAsia="Times New Roman"/>
          <w:szCs w:val="24"/>
        </w:rPr>
        <w:t xml:space="preserve">Διαπραγματευτήκατε </w:t>
      </w:r>
      <w:r w:rsidRPr="00415D6F">
        <w:rPr>
          <w:rFonts w:eastAsia="Times New Roman"/>
          <w:szCs w:val="24"/>
        </w:rPr>
        <w:t xml:space="preserve">χωρίς </w:t>
      </w:r>
      <w:r>
        <w:rPr>
          <w:rFonts w:eastAsia="Times New Roman"/>
          <w:szCs w:val="24"/>
        </w:rPr>
        <w:t>ε</w:t>
      </w:r>
      <w:r w:rsidRPr="00415D6F">
        <w:rPr>
          <w:rFonts w:eastAsia="Times New Roman"/>
          <w:szCs w:val="24"/>
        </w:rPr>
        <w:t>θνική γραμμή</w:t>
      </w:r>
      <w:r>
        <w:rPr>
          <w:rFonts w:eastAsia="Times New Roman"/>
          <w:szCs w:val="24"/>
        </w:rPr>
        <w:t>,</w:t>
      </w:r>
      <w:r w:rsidRPr="00415D6F">
        <w:rPr>
          <w:rFonts w:eastAsia="Times New Roman"/>
          <w:szCs w:val="24"/>
        </w:rPr>
        <w:t xml:space="preserve"> προκαλώντας εσείς ο ίδιος </w:t>
      </w:r>
      <w:r>
        <w:rPr>
          <w:rFonts w:eastAsia="Times New Roman"/>
          <w:szCs w:val="24"/>
        </w:rPr>
        <w:t>πόλωση</w:t>
      </w:r>
      <w:r w:rsidRPr="00415D6F">
        <w:rPr>
          <w:rFonts w:eastAsia="Times New Roman"/>
          <w:szCs w:val="24"/>
        </w:rPr>
        <w:t xml:space="preserve"> και νέο διχασμό</w:t>
      </w:r>
      <w:r>
        <w:rPr>
          <w:rFonts w:eastAsia="Times New Roman"/>
          <w:szCs w:val="24"/>
        </w:rPr>
        <w:t xml:space="preserve">. Επιχειρήσατε να χρησιμοποιήσετε </w:t>
      </w:r>
      <w:r w:rsidRPr="00415D6F">
        <w:rPr>
          <w:rFonts w:eastAsia="Times New Roman"/>
          <w:szCs w:val="24"/>
        </w:rPr>
        <w:t xml:space="preserve">την υπόθεση </w:t>
      </w:r>
      <w:r>
        <w:rPr>
          <w:rFonts w:eastAsia="Times New Roman"/>
          <w:szCs w:val="24"/>
        </w:rPr>
        <w:t>α</w:t>
      </w:r>
      <w:r w:rsidRPr="00415D6F">
        <w:rPr>
          <w:rFonts w:eastAsia="Times New Roman"/>
          <w:szCs w:val="24"/>
        </w:rPr>
        <w:t xml:space="preserve">υτή ως </w:t>
      </w:r>
      <w:r>
        <w:rPr>
          <w:rFonts w:eastAsia="Times New Roman"/>
          <w:szCs w:val="24"/>
        </w:rPr>
        <w:t>όχημα</w:t>
      </w:r>
      <w:r w:rsidRPr="00415D6F">
        <w:rPr>
          <w:rFonts w:eastAsia="Times New Roman"/>
          <w:szCs w:val="24"/>
        </w:rPr>
        <w:t xml:space="preserve"> για τις κομματικές σας επιδιώ</w:t>
      </w:r>
      <w:r w:rsidRPr="00415D6F">
        <w:rPr>
          <w:rFonts w:eastAsia="Times New Roman"/>
          <w:szCs w:val="24"/>
        </w:rPr>
        <w:t>ξεις και για την επίθεση εναντίον κομμάτων</w:t>
      </w:r>
      <w:r>
        <w:rPr>
          <w:rFonts w:eastAsia="Times New Roman"/>
          <w:szCs w:val="24"/>
        </w:rPr>
        <w:t>. Καταφέρατε με μια κίνηση: εθνική παραχώρηση, διχασμό στον</w:t>
      </w:r>
      <w:r w:rsidRPr="00415D6F">
        <w:rPr>
          <w:rFonts w:eastAsia="Times New Roman"/>
          <w:szCs w:val="24"/>
        </w:rPr>
        <w:t xml:space="preserve"> ελληνικό λαό και πλήγμα κατά του κοινοβουλευτισμού</w:t>
      </w:r>
      <w:r>
        <w:rPr>
          <w:rFonts w:eastAsia="Times New Roman"/>
          <w:szCs w:val="24"/>
        </w:rPr>
        <w:t>.</w:t>
      </w:r>
      <w:r w:rsidRPr="00415D6F">
        <w:rPr>
          <w:rFonts w:eastAsia="Times New Roman"/>
          <w:szCs w:val="24"/>
        </w:rPr>
        <w:t xml:space="preserve"> </w:t>
      </w:r>
    </w:p>
    <w:p w14:paraId="01A9E2C9" w14:textId="77777777" w:rsidR="00887A51" w:rsidRDefault="009C255F">
      <w:pPr>
        <w:spacing w:after="0" w:line="600" w:lineRule="auto"/>
        <w:ind w:firstLine="720"/>
        <w:jc w:val="both"/>
        <w:rPr>
          <w:rFonts w:eastAsia="Times New Roman"/>
          <w:szCs w:val="24"/>
        </w:rPr>
      </w:pPr>
      <w:r w:rsidRPr="00415D6F">
        <w:rPr>
          <w:rFonts w:eastAsia="Times New Roman"/>
          <w:szCs w:val="24"/>
        </w:rPr>
        <w:t>Σήμερα</w:t>
      </w:r>
      <w:r>
        <w:rPr>
          <w:rFonts w:eastAsia="Times New Roman"/>
          <w:szCs w:val="24"/>
        </w:rPr>
        <w:t>,</w:t>
      </w:r>
      <w:r w:rsidRPr="00415D6F">
        <w:rPr>
          <w:rFonts w:eastAsia="Times New Roman"/>
          <w:szCs w:val="24"/>
        </w:rPr>
        <w:t xml:space="preserve"> εδώ στη Βουλή</w:t>
      </w:r>
      <w:r>
        <w:rPr>
          <w:rFonts w:eastAsia="Times New Roman"/>
          <w:szCs w:val="24"/>
        </w:rPr>
        <w:t>,</w:t>
      </w:r>
      <w:r w:rsidRPr="00415D6F">
        <w:rPr>
          <w:rFonts w:eastAsia="Times New Roman"/>
          <w:szCs w:val="24"/>
        </w:rPr>
        <w:t xml:space="preserve"> εμείς λέμε ένα νέο </w:t>
      </w:r>
      <w:r>
        <w:rPr>
          <w:rFonts w:eastAsia="Times New Roman"/>
          <w:szCs w:val="24"/>
        </w:rPr>
        <w:t>«</w:t>
      </w:r>
      <w:r>
        <w:rPr>
          <w:rFonts w:eastAsia="Times New Roman"/>
          <w:szCs w:val="24"/>
        </w:rPr>
        <w:t>ό</w:t>
      </w:r>
      <w:r w:rsidRPr="00415D6F">
        <w:rPr>
          <w:rFonts w:eastAsia="Times New Roman"/>
          <w:szCs w:val="24"/>
        </w:rPr>
        <w:t>χι</w:t>
      </w:r>
      <w:r>
        <w:rPr>
          <w:rFonts w:eastAsia="Times New Roman"/>
          <w:szCs w:val="24"/>
        </w:rPr>
        <w:t>». Λέμε «</w:t>
      </w:r>
      <w:r>
        <w:rPr>
          <w:rFonts w:eastAsia="Times New Roman"/>
          <w:szCs w:val="24"/>
        </w:rPr>
        <w:t>ό</w:t>
      </w:r>
      <w:r>
        <w:rPr>
          <w:rFonts w:eastAsia="Times New Roman"/>
          <w:szCs w:val="24"/>
        </w:rPr>
        <w:t>χι» στην</w:t>
      </w:r>
      <w:r w:rsidRPr="00415D6F">
        <w:rPr>
          <w:rFonts w:eastAsia="Times New Roman"/>
          <w:szCs w:val="24"/>
        </w:rPr>
        <w:t xml:space="preserve"> κύρωση του </w:t>
      </w:r>
      <w:r>
        <w:rPr>
          <w:rFonts w:eastAsia="Times New Roman"/>
          <w:szCs w:val="24"/>
        </w:rPr>
        <w:t>π</w:t>
      </w:r>
      <w:r w:rsidRPr="00415D6F">
        <w:rPr>
          <w:rFonts w:eastAsia="Times New Roman"/>
          <w:szCs w:val="24"/>
        </w:rPr>
        <w:t>ρωτοκόλλου για την είσοδ</w:t>
      </w:r>
      <w:r w:rsidRPr="00415D6F">
        <w:rPr>
          <w:rFonts w:eastAsia="Times New Roman"/>
          <w:szCs w:val="24"/>
        </w:rPr>
        <w:t xml:space="preserve">ο στο ΝΑΤΟ και αυτό το </w:t>
      </w:r>
      <w:r>
        <w:rPr>
          <w:rFonts w:eastAsia="Times New Roman"/>
          <w:szCs w:val="24"/>
        </w:rPr>
        <w:t>νέο «</w:t>
      </w:r>
      <w:r>
        <w:rPr>
          <w:rFonts w:eastAsia="Times New Roman"/>
          <w:szCs w:val="24"/>
        </w:rPr>
        <w:t>ό</w:t>
      </w:r>
      <w:r w:rsidRPr="00415D6F">
        <w:rPr>
          <w:rFonts w:eastAsia="Times New Roman"/>
          <w:szCs w:val="24"/>
        </w:rPr>
        <w:t>χι</w:t>
      </w:r>
      <w:r>
        <w:rPr>
          <w:rFonts w:eastAsia="Times New Roman"/>
          <w:szCs w:val="24"/>
        </w:rPr>
        <w:t>»</w:t>
      </w:r>
      <w:r w:rsidRPr="00415D6F">
        <w:rPr>
          <w:rFonts w:eastAsia="Times New Roman"/>
          <w:szCs w:val="24"/>
        </w:rPr>
        <w:t xml:space="preserve"> είναι ένα </w:t>
      </w:r>
      <w:r>
        <w:rPr>
          <w:rFonts w:eastAsia="Times New Roman"/>
          <w:szCs w:val="24"/>
        </w:rPr>
        <w:t>«</w:t>
      </w:r>
      <w:r>
        <w:rPr>
          <w:rFonts w:eastAsia="Times New Roman"/>
          <w:szCs w:val="24"/>
        </w:rPr>
        <w:t>ό</w:t>
      </w:r>
      <w:r w:rsidRPr="00415D6F">
        <w:rPr>
          <w:rFonts w:eastAsia="Times New Roman"/>
          <w:szCs w:val="24"/>
        </w:rPr>
        <w:t>χι</w:t>
      </w:r>
      <w:r>
        <w:rPr>
          <w:rFonts w:eastAsia="Times New Roman"/>
          <w:szCs w:val="24"/>
        </w:rPr>
        <w:t>»</w:t>
      </w:r>
      <w:r w:rsidRPr="00415D6F">
        <w:rPr>
          <w:rFonts w:eastAsia="Times New Roman"/>
          <w:szCs w:val="24"/>
        </w:rPr>
        <w:t xml:space="preserve"> στους απαράδεκτους </w:t>
      </w:r>
      <w:r>
        <w:rPr>
          <w:rFonts w:eastAsia="Times New Roman"/>
          <w:szCs w:val="24"/>
        </w:rPr>
        <w:t>ό</w:t>
      </w:r>
      <w:r w:rsidRPr="00415D6F">
        <w:rPr>
          <w:rFonts w:eastAsia="Times New Roman"/>
          <w:szCs w:val="24"/>
        </w:rPr>
        <w:t xml:space="preserve">ρους και τις εθνικές υποχωρήσεις </w:t>
      </w:r>
      <w:r>
        <w:rPr>
          <w:rFonts w:eastAsia="Times New Roman"/>
          <w:szCs w:val="24"/>
        </w:rPr>
        <w:t>πο</w:t>
      </w:r>
      <w:r w:rsidRPr="00415D6F">
        <w:rPr>
          <w:rFonts w:eastAsia="Times New Roman"/>
          <w:szCs w:val="24"/>
        </w:rPr>
        <w:t>υ συνοδεύουν την ένταξη των Σκοπίων μέσω της Συμφωνίας των Πρεσπών</w:t>
      </w:r>
      <w:r>
        <w:rPr>
          <w:rFonts w:eastAsia="Times New Roman"/>
          <w:szCs w:val="24"/>
        </w:rPr>
        <w:t>.</w:t>
      </w:r>
      <w:r w:rsidRPr="00415D6F">
        <w:rPr>
          <w:rFonts w:eastAsia="Times New Roman"/>
          <w:szCs w:val="24"/>
        </w:rPr>
        <w:t xml:space="preserve"> Αυτό είναι και το νόημα της δικής μας ψήφου</w:t>
      </w:r>
      <w:r>
        <w:rPr>
          <w:rFonts w:eastAsia="Times New Roman"/>
          <w:szCs w:val="24"/>
        </w:rPr>
        <w:t>.</w:t>
      </w:r>
      <w:r w:rsidRPr="00415D6F">
        <w:rPr>
          <w:rFonts w:eastAsia="Times New Roman"/>
          <w:szCs w:val="24"/>
        </w:rPr>
        <w:t xml:space="preserve"> </w:t>
      </w:r>
    </w:p>
    <w:p w14:paraId="01A9E2CA" w14:textId="77777777" w:rsidR="00887A51" w:rsidRDefault="009C255F">
      <w:pPr>
        <w:spacing w:after="0" w:line="600" w:lineRule="auto"/>
        <w:ind w:firstLine="720"/>
        <w:jc w:val="both"/>
        <w:rPr>
          <w:rFonts w:eastAsia="Times New Roman"/>
          <w:szCs w:val="24"/>
        </w:rPr>
      </w:pPr>
      <w:r>
        <w:rPr>
          <w:rFonts w:eastAsia="Times New Roman"/>
          <w:szCs w:val="24"/>
        </w:rPr>
        <w:t>Να γνωρίζετε καλά, κ</w:t>
      </w:r>
      <w:r w:rsidRPr="00415D6F">
        <w:rPr>
          <w:rFonts w:eastAsia="Times New Roman"/>
          <w:szCs w:val="24"/>
        </w:rPr>
        <w:t>ύριε Τσίπρα</w:t>
      </w:r>
      <w:r>
        <w:rPr>
          <w:rFonts w:eastAsia="Times New Roman"/>
          <w:szCs w:val="24"/>
        </w:rPr>
        <w:t>,</w:t>
      </w:r>
      <w:r w:rsidRPr="00415D6F">
        <w:rPr>
          <w:rFonts w:eastAsia="Times New Roman"/>
          <w:szCs w:val="24"/>
        </w:rPr>
        <w:t xml:space="preserve"> </w:t>
      </w:r>
      <w:r>
        <w:rPr>
          <w:rFonts w:eastAsia="Times New Roman"/>
          <w:szCs w:val="24"/>
        </w:rPr>
        <w:t xml:space="preserve">πως </w:t>
      </w:r>
      <w:r w:rsidRPr="00415D6F">
        <w:rPr>
          <w:rFonts w:eastAsia="Times New Roman"/>
          <w:szCs w:val="24"/>
        </w:rPr>
        <w:t>ό</w:t>
      </w:r>
      <w:r>
        <w:rPr>
          <w:rFonts w:eastAsia="Times New Roman"/>
          <w:szCs w:val="24"/>
        </w:rPr>
        <w:t>,</w:t>
      </w:r>
      <w:r w:rsidRPr="00415D6F">
        <w:rPr>
          <w:rFonts w:eastAsia="Times New Roman"/>
          <w:szCs w:val="24"/>
        </w:rPr>
        <w:t>τι και να κάνετε</w:t>
      </w:r>
      <w:r>
        <w:rPr>
          <w:rFonts w:eastAsia="Times New Roman"/>
          <w:szCs w:val="24"/>
        </w:rPr>
        <w:t>, δεν θα ξεχάσει</w:t>
      </w:r>
      <w:r w:rsidRPr="00415D6F">
        <w:rPr>
          <w:rFonts w:eastAsia="Times New Roman"/>
          <w:szCs w:val="24"/>
        </w:rPr>
        <w:t xml:space="preserve"> ο ελλη</w:t>
      </w:r>
      <w:r>
        <w:rPr>
          <w:rFonts w:eastAsia="Times New Roman"/>
          <w:szCs w:val="24"/>
        </w:rPr>
        <w:t>νικός λαός την απαράδεκτη αυτή</w:t>
      </w:r>
      <w:r w:rsidRPr="00415D6F">
        <w:rPr>
          <w:rFonts w:eastAsia="Times New Roman"/>
          <w:szCs w:val="24"/>
        </w:rPr>
        <w:t xml:space="preserve"> Συμφωνία των Πρεσπών και δεν θα τη συμψηφίσει με κανένα επίδομα και με</w:t>
      </w:r>
      <w:r>
        <w:rPr>
          <w:rFonts w:eastAsia="Times New Roman"/>
          <w:szCs w:val="24"/>
        </w:rPr>
        <w:t xml:space="preserve"> κα</w:t>
      </w:r>
      <w:r>
        <w:rPr>
          <w:rFonts w:eastAsia="Times New Roman"/>
          <w:szCs w:val="24"/>
        </w:rPr>
        <w:t>μ</w:t>
      </w:r>
      <w:r w:rsidRPr="00415D6F">
        <w:rPr>
          <w:rFonts w:eastAsia="Times New Roman"/>
          <w:szCs w:val="24"/>
        </w:rPr>
        <w:t>μία ανέξοδη υπόσχεση</w:t>
      </w:r>
      <w:r>
        <w:rPr>
          <w:rFonts w:eastAsia="Times New Roman"/>
          <w:szCs w:val="24"/>
        </w:rPr>
        <w:t>,</w:t>
      </w:r>
      <w:r w:rsidRPr="00415D6F">
        <w:rPr>
          <w:rFonts w:eastAsia="Times New Roman"/>
          <w:szCs w:val="24"/>
        </w:rPr>
        <w:t xml:space="preserve"> που πανικόβλητος δίνετ</w:t>
      </w:r>
      <w:r>
        <w:rPr>
          <w:rFonts w:eastAsia="Times New Roman"/>
          <w:szCs w:val="24"/>
        </w:rPr>
        <w:t>ε</w:t>
      </w:r>
      <w:r w:rsidRPr="00415D6F">
        <w:rPr>
          <w:rFonts w:eastAsia="Times New Roman"/>
          <w:szCs w:val="24"/>
        </w:rPr>
        <w:t xml:space="preserve"> αυτή τη στιγμή</w:t>
      </w:r>
      <w:r>
        <w:rPr>
          <w:rFonts w:eastAsia="Times New Roman"/>
          <w:szCs w:val="24"/>
        </w:rPr>
        <w:t>.</w:t>
      </w:r>
      <w:r w:rsidRPr="00415D6F">
        <w:rPr>
          <w:rFonts w:eastAsia="Times New Roman"/>
          <w:szCs w:val="24"/>
        </w:rPr>
        <w:t xml:space="preserve"> Δεν θα ξεχάσει βέβαια κανείς και τις σοβαρές κατα</w:t>
      </w:r>
      <w:r w:rsidRPr="00415D6F">
        <w:rPr>
          <w:rFonts w:eastAsia="Times New Roman"/>
          <w:szCs w:val="24"/>
        </w:rPr>
        <w:t xml:space="preserve">γγελίες περί χρηματισμού της </w:t>
      </w:r>
      <w:r>
        <w:rPr>
          <w:rFonts w:eastAsia="Times New Roman"/>
          <w:szCs w:val="24"/>
        </w:rPr>
        <w:t>Κυβέρνησή</w:t>
      </w:r>
      <w:r w:rsidRPr="00415D6F">
        <w:rPr>
          <w:rFonts w:eastAsia="Times New Roman"/>
          <w:szCs w:val="24"/>
        </w:rPr>
        <w:t>ς σας από ξένα κέντρα</w:t>
      </w:r>
      <w:r>
        <w:rPr>
          <w:rFonts w:eastAsia="Times New Roman"/>
          <w:szCs w:val="24"/>
        </w:rPr>
        <w:t>, καταγγελίες</w:t>
      </w:r>
      <w:r w:rsidRPr="00415D6F">
        <w:rPr>
          <w:rFonts w:eastAsia="Times New Roman"/>
          <w:szCs w:val="24"/>
        </w:rPr>
        <w:t xml:space="preserve"> που ακούστηκαν μέσα στο </w:t>
      </w:r>
      <w:r>
        <w:rPr>
          <w:rFonts w:eastAsia="Times New Roman"/>
          <w:szCs w:val="24"/>
        </w:rPr>
        <w:t>Υ</w:t>
      </w:r>
      <w:r w:rsidRPr="00415D6F">
        <w:rPr>
          <w:rFonts w:eastAsia="Times New Roman"/>
          <w:szCs w:val="24"/>
        </w:rPr>
        <w:t xml:space="preserve">πουργικό </w:t>
      </w:r>
      <w:r>
        <w:rPr>
          <w:rFonts w:eastAsia="Times New Roman"/>
          <w:szCs w:val="24"/>
        </w:rPr>
        <w:t>Σ</w:t>
      </w:r>
      <w:r w:rsidRPr="00415D6F">
        <w:rPr>
          <w:rFonts w:eastAsia="Times New Roman"/>
          <w:szCs w:val="24"/>
        </w:rPr>
        <w:t xml:space="preserve">υμβούλιο από </w:t>
      </w:r>
      <w:r>
        <w:rPr>
          <w:rFonts w:eastAsia="Times New Roman"/>
          <w:szCs w:val="24"/>
        </w:rPr>
        <w:t>πρώην συνέταιρό</w:t>
      </w:r>
      <w:r w:rsidRPr="00415D6F">
        <w:rPr>
          <w:rFonts w:eastAsia="Times New Roman"/>
          <w:szCs w:val="24"/>
        </w:rPr>
        <w:t xml:space="preserve"> σας και δεν απαντήθηκαν ποτέ</w:t>
      </w:r>
      <w:r>
        <w:rPr>
          <w:rFonts w:eastAsia="Times New Roman"/>
          <w:szCs w:val="24"/>
        </w:rPr>
        <w:t>.</w:t>
      </w:r>
      <w:r w:rsidRPr="00415D6F">
        <w:rPr>
          <w:rFonts w:eastAsia="Times New Roman"/>
          <w:szCs w:val="24"/>
        </w:rPr>
        <w:t xml:space="preserve"> </w:t>
      </w:r>
    </w:p>
    <w:p w14:paraId="01A9E2CB" w14:textId="77777777" w:rsidR="00887A51" w:rsidRDefault="009C255F">
      <w:pPr>
        <w:spacing w:after="0" w:line="600" w:lineRule="auto"/>
        <w:ind w:firstLine="720"/>
        <w:jc w:val="both"/>
        <w:rPr>
          <w:rFonts w:eastAsia="Times New Roman"/>
          <w:szCs w:val="24"/>
        </w:rPr>
      </w:pPr>
      <w:r>
        <w:rPr>
          <w:rFonts w:eastAsia="Times New Roman"/>
          <w:szCs w:val="24"/>
        </w:rPr>
        <w:t xml:space="preserve">Αλήθεια, </w:t>
      </w:r>
      <w:r w:rsidRPr="00415D6F">
        <w:rPr>
          <w:rFonts w:eastAsia="Times New Roman"/>
          <w:szCs w:val="24"/>
        </w:rPr>
        <w:t xml:space="preserve">πρέπει να πω ότι </w:t>
      </w:r>
      <w:r>
        <w:rPr>
          <w:rFonts w:eastAsia="Times New Roman"/>
          <w:szCs w:val="24"/>
        </w:rPr>
        <w:t>α</w:t>
      </w:r>
      <w:r w:rsidRPr="00415D6F">
        <w:rPr>
          <w:rFonts w:eastAsia="Times New Roman"/>
          <w:szCs w:val="24"/>
        </w:rPr>
        <w:t xml:space="preserve">κόμα περιμένουμε να δοθεί στη δημοσιότητα </w:t>
      </w:r>
      <w:r>
        <w:rPr>
          <w:rFonts w:eastAsia="Times New Roman"/>
          <w:szCs w:val="24"/>
        </w:rPr>
        <w:t>η</w:t>
      </w:r>
      <w:r w:rsidRPr="00415D6F">
        <w:rPr>
          <w:rFonts w:eastAsia="Times New Roman"/>
          <w:szCs w:val="24"/>
        </w:rPr>
        <w:t xml:space="preserve"> επιστολή παραίτησ</w:t>
      </w:r>
      <w:r w:rsidRPr="00415D6F">
        <w:rPr>
          <w:rFonts w:eastAsia="Times New Roman"/>
          <w:szCs w:val="24"/>
        </w:rPr>
        <w:t>ης του Υπουργού Εξωτερικών</w:t>
      </w:r>
      <w:r>
        <w:rPr>
          <w:rFonts w:eastAsia="Times New Roman"/>
          <w:szCs w:val="24"/>
        </w:rPr>
        <w:t>,</w:t>
      </w:r>
      <w:r w:rsidRPr="00415D6F">
        <w:rPr>
          <w:rFonts w:eastAsia="Times New Roman"/>
          <w:szCs w:val="24"/>
        </w:rPr>
        <w:t xml:space="preserve"> του </w:t>
      </w:r>
      <w:r>
        <w:rPr>
          <w:rFonts w:eastAsia="Times New Roman"/>
          <w:szCs w:val="24"/>
        </w:rPr>
        <w:t>κ. Κοτζιά</w:t>
      </w:r>
      <w:r>
        <w:rPr>
          <w:rFonts w:eastAsia="Times New Roman"/>
          <w:szCs w:val="24"/>
        </w:rPr>
        <w:t>,</w:t>
      </w:r>
      <w:r>
        <w:rPr>
          <w:rFonts w:eastAsia="Times New Roman"/>
          <w:szCs w:val="24"/>
        </w:rPr>
        <w:t xml:space="preserve"> κ</w:t>
      </w:r>
      <w:r w:rsidRPr="00415D6F">
        <w:rPr>
          <w:rFonts w:eastAsia="Times New Roman"/>
          <w:szCs w:val="24"/>
        </w:rPr>
        <w:t>αι αναρωτιόμαστε γιατί δεν το έχετε κάνει μέχρι σήμερα</w:t>
      </w:r>
      <w:r>
        <w:rPr>
          <w:rFonts w:eastAsia="Times New Roman"/>
          <w:szCs w:val="24"/>
        </w:rPr>
        <w:t>.</w:t>
      </w:r>
      <w:r w:rsidRPr="00415D6F">
        <w:rPr>
          <w:rFonts w:eastAsia="Times New Roman"/>
          <w:szCs w:val="24"/>
        </w:rPr>
        <w:t xml:space="preserve"> Τι είναι αυτό που σας φοβίζει</w:t>
      </w:r>
      <w:r>
        <w:rPr>
          <w:rFonts w:eastAsia="Times New Roman"/>
          <w:szCs w:val="24"/>
        </w:rPr>
        <w:t>;</w:t>
      </w:r>
    </w:p>
    <w:p w14:paraId="01A9E2CC" w14:textId="77777777" w:rsidR="00887A51" w:rsidRDefault="009C255F">
      <w:pPr>
        <w:spacing w:after="0" w:line="600" w:lineRule="auto"/>
        <w:ind w:firstLine="720"/>
        <w:jc w:val="both"/>
        <w:rPr>
          <w:rFonts w:eastAsia="Times New Roman"/>
          <w:szCs w:val="24"/>
        </w:rPr>
      </w:pPr>
      <w:r>
        <w:rPr>
          <w:rFonts w:eastAsia="Times New Roman"/>
          <w:szCs w:val="24"/>
        </w:rPr>
        <w:t>Κύριε Τσίπρα, στα εθνικά θέματα</w:t>
      </w:r>
      <w:r w:rsidRPr="00415D6F">
        <w:rPr>
          <w:rFonts w:eastAsia="Times New Roman"/>
          <w:szCs w:val="24"/>
        </w:rPr>
        <w:t xml:space="preserve"> </w:t>
      </w:r>
      <w:r>
        <w:rPr>
          <w:rFonts w:eastAsia="Times New Roman"/>
          <w:szCs w:val="24"/>
        </w:rPr>
        <w:t>δεν χωρούν ψευδ</w:t>
      </w:r>
      <w:r w:rsidRPr="00415D6F">
        <w:rPr>
          <w:rFonts w:eastAsia="Times New Roman"/>
          <w:szCs w:val="24"/>
        </w:rPr>
        <w:t>αισθήσεις και αυταπάτες και αυτό γιατί η ζημιά είναι ανεπανόρθωτη</w:t>
      </w:r>
      <w:r>
        <w:rPr>
          <w:rFonts w:eastAsia="Times New Roman"/>
          <w:szCs w:val="24"/>
        </w:rPr>
        <w:t>. Γι</w:t>
      </w:r>
      <w:r>
        <w:rPr>
          <w:rFonts w:eastAsia="Times New Roman"/>
          <w:szCs w:val="24"/>
        </w:rPr>
        <w:t>α</w:t>
      </w:r>
      <w:r>
        <w:rPr>
          <w:rFonts w:eastAsia="Times New Roman"/>
          <w:szCs w:val="24"/>
        </w:rPr>
        <w:t xml:space="preserve"> αυτό απ</w:t>
      </w:r>
      <w:r>
        <w:rPr>
          <w:rFonts w:eastAsia="Times New Roman"/>
          <w:szCs w:val="24"/>
        </w:rPr>
        <w:t>αιτείται</w:t>
      </w:r>
      <w:r w:rsidRPr="00415D6F">
        <w:rPr>
          <w:rFonts w:eastAsia="Times New Roman"/>
          <w:szCs w:val="24"/>
        </w:rPr>
        <w:t xml:space="preserve"> αφύπνιση</w:t>
      </w:r>
      <w:r>
        <w:rPr>
          <w:rFonts w:eastAsia="Times New Roman"/>
          <w:szCs w:val="24"/>
        </w:rPr>
        <w:t>,</w:t>
      </w:r>
      <w:r w:rsidRPr="00415D6F">
        <w:rPr>
          <w:rFonts w:eastAsia="Times New Roman"/>
          <w:szCs w:val="24"/>
        </w:rPr>
        <w:t xml:space="preserve"> ετοιμότητα και συνεννόηση γύρω από μία </w:t>
      </w:r>
      <w:r>
        <w:rPr>
          <w:rFonts w:eastAsia="Times New Roman"/>
          <w:szCs w:val="24"/>
        </w:rPr>
        <w:t>ε</w:t>
      </w:r>
      <w:r w:rsidRPr="00415D6F">
        <w:rPr>
          <w:rFonts w:eastAsia="Times New Roman"/>
          <w:szCs w:val="24"/>
        </w:rPr>
        <w:t>θνική γραμμή και το τονίζω αυτό ιδιαίτερα για τις ελληνοτουρκικές σχέσεις</w:t>
      </w:r>
      <w:r>
        <w:rPr>
          <w:rFonts w:eastAsia="Times New Roman"/>
          <w:szCs w:val="24"/>
        </w:rPr>
        <w:t>.</w:t>
      </w:r>
      <w:r w:rsidRPr="00415D6F">
        <w:rPr>
          <w:rFonts w:eastAsia="Times New Roman"/>
          <w:szCs w:val="24"/>
        </w:rPr>
        <w:t xml:space="preserve"> </w:t>
      </w:r>
    </w:p>
    <w:p w14:paraId="01A9E2CD" w14:textId="77777777" w:rsidR="00887A51" w:rsidRDefault="009C255F">
      <w:pPr>
        <w:spacing w:after="0" w:line="600" w:lineRule="auto"/>
        <w:ind w:firstLine="720"/>
        <w:jc w:val="both"/>
        <w:rPr>
          <w:rFonts w:eastAsia="Times New Roman"/>
          <w:szCs w:val="24"/>
        </w:rPr>
      </w:pPr>
      <w:r>
        <w:rPr>
          <w:rFonts w:eastAsia="Times New Roman"/>
          <w:szCs w:val="24"/>
        </w:rPr>
        <w:t>Κυρίες και κύριοι</w:t>
      </w:r>
      <w:r w:rsidRPr="00415D6F">
        <w:rPr>
          <w:rFonts w:eastAsia="Times New Roman"/>
          <w:szCs w:val="24"/>
        </w:rPr>
        <w:t xml:space="preserve"> </w:t>
      </w:r>
      <w:r>
        <w:rPr>
          <w:rFonts w:eastAsia="Times New Roman"/>
          <w:szCs w:val="24"/>
        </w:rPr>
        <w:t xml:space="preserve">Βουλευτές, </w:t>
      </w:r>
      <w:r w:rsidRPr="00415D6F">
        <w:rPr>
          <w:rFonts w:eastAsia="Times New Roman"/>
          <w:szCs w:val="24"/>
        </w:rPr>
        <w:t xml:space="preserve">με την Τουρκία </w:t>
      </w:r>
      <w:r>
        <w:rPr>
          <w:rFonts w:eastAsia="Times New Roman"/>
          <w:szCs w:val="24"/>
        </w:rPr>
        <w:t xml:space="preserve">θέλουμε </w:t>
      </w:r>
      <w:r w:rsidRPr="00415D6F">
        <w:rPr>
          <w:rFonts w:eastAsia="Times New Roman"/>
          <w:szCs w:val="24"/>
        </w:rPr>
        <w:t>ειρηνικές σχέσεις</w:t>
      </w:r>
      <w:r>
        <w:rPr>
          <w:rFonts w:eastAsia="Times New Roman"/>
          <w:szCs w:val="24"/>
        </w:rPr>
        <w:t xml:space="preserve">, αλλά στη βάση του σεβασμού </w:t>
      </w:r>
      <w:r w:rsidRPr="00415D6F">
        <w:rPr>
          <w:rFonts w:eastAsia="Times New Roman"/>
          <w:szCs w:val="24"/>
        </w:rPr>
        <w:t xml:space="preserve">των κανόνων του </w:t>
      </w:r>
      <w:r>
        <w:rPr>
          <w:rFonts w:eastAsia="Times New Roman"/>
          <w:szCs w:val="24"/>
        </w:rPr>
        <w:t>Δ</w:t>
      </w:r>
      <w:r>
        <w:rPr>
          <w:rFonts w:eastAsia="Times New Roman"/>
          <w:szCs w:val="24"/>
        </w:rPr>
        <w:t>ι</w:t>
      </w:r>
      <w:r w:rsidRPr="00415D6F">
        <w:rPr>
          <w:rFonts w:eastAsia="Times New Roman"/>
          <w:szCs w:val="24"/>
        </w:rPr>
        <w:t>εθνού</w:t>
      </w:r>
      <w:r w:rsidRPr="00415D6F">
        <w:rPr>
          <w:rFonts w:eastAsia="Times New Roman"/>
          <w:szCs w:val="24"/>
        </w:rPr>
        <w:t xml:space="preserve">ς </w:t>
      </w:r>
      <w:r>
        <w:rPr>
          <w:rFonts w:eastAsia="Times New Roman"/>
          <w:szCs w:val="24"/>
        </w:rPr>
        <w:t>Δ</w:t>
      </w:r>
      <w:r w:rsidRPr="00415D6F">
        <w:rPr>
          <w:rFonts w:eastAsia="Times New Roman"/>
          <w:szCs w:val="24"/>
        </w:rPr>
        <w:t>ικαίου και των αρχών της καλής γειτονίας</w:t>
      </w:r>
      <w:r>
        <w:rPr>
          <w:rFonts w:eastAsia="Times New Roman"/>
          <w:szCs w:val="24"/>
        </w:rPr>
        <w:t>.</w:t>
      </w:r>
      <w:r w:rsidRPr="00415D6F">
        <w:rPr>
          <w:rFonts w:eastAsia="Times New Roman"/>
          <w:szCs w:val="24"/>
        </w:rPr>
        <w:t xml:space="preserve"> Δεν διεκδικούμε τίποτα και δεν παραχωρούμε απολύτως τίποτα</w:t>
      </w:r>
      <w:r>
        <w:rPr>
          <w:rFonts w:eastAsia="Times New Roman"/>
          <w:szCs w:val="24"/>
        </w:rPr>
        <w:t>.</w:t>
      </w:r>
      <w:r w:rsidRPr="00415D6F">
        <w:rPr>
          <w:rFonts w:eastAsia="Times New Roman"/>
          <w:szCs w:val="24"/>
        </w:rPr>
        <w:t xml:space="preserve"> Στο Αιγαίο ούτε γκρίζες ζώνες υπάρχουν ούτε και αμφισβητήσεις</w:t>
      </w:r>
      <w:r>
        <w:rPr>
          <w:rFonts w:eastAsia="Times New Roman"/>
          <w:szCs w:val="24"/>
        </w:rPr>
        <w:t>.</w:t>
      </w:r>
      <w:r w:rsidRPr="00415D6F">
        <w:rPr>
          <w:rFonts w:eastAsia="Times New Roman"/>
          <w:szCs w:val="24"/>
        </w:rPr>
        <w:t xml:space="preserve"> Όλα ρυθμίζονται με τις συνθήκες και το </w:t>
      </w:r>
      <w:r>
        <w:rPr>
          <w:rFonts w:eastAsia="Times New Roman"/>
          <w:szCs w:val="24"/>
        </w:rPr>
        <w:t>Δ</w:t>
      </w:r>
      <w:r w:rsidRPr="00415D6F">
        <w:rPr>
          <w:rFonts w:eastAsia="Times New Roman"/>
          <w:szCs w:val="24"/>
        </w:rPr>
        <w:t xml:space="preserve">ιεθνές </w:t>
      </w:r>
      <w:r>
        <w:rPr>
          <w:rFonts w:eastAsia="Times New Roman"/>
          <w:szCs w:val="24"/>
        </w:rPr>
        <w:t>Δ</w:t>
      </w:r>
      <w:r w:rsidRPr="00415D6F">
        <w:rPr>
          <w:rFonts w:eastAsia="Times New Roman"/>
          <w:szCs w:val="24"/>
        </w:rPr>
        <w:t>ίκαιο</w:t>
      </w:r>
      <w:r>
        <w:rPr>
          <w:rFonts w:eastAsia="Times New Roman"/>
          <w:szCs w:val="24"/>
        </w:rPr>
        <w:t>.</w:t>
      </w:r>
      <w:r w:rsidRPr="00415D6F">
        <w:rPr>
          <w:rFonts w:eastAsia="Times New Roman"/>
          <w:szCs w:val="24"/>
        </w:rPr>
        <w:t xml:space="preserve"> Θέλω να πιστεύω </w:t>
      </w:r>
      <w:r>
        <w:rPr>
          <w:rFonts w:eastAsia="Times New Roman"/>
          <w:szCs w:val="24"/>
        </w:rPr>
        <w:t>ότι σε αυτή τη βά</w:t>
      </w:r>
      <w:r>
        <w:rPr>
          <w:rFonts w:eastAsia="Times New Roman"/>
          <w:szCs w:val="24"/>
        </w:rPr>
        <w:t xml:space="preserve">ση </w:t>
      </w:r>
      <w:r w:rsidRPr="00415D6F">
        <w:rPr>
          <w:rFonts w:eastAsia="Times New Roman"/>
          <w:szCs w:val="24"/>
        </w:rPr>
        <w:t xml:space="preserve">ακριβώς έγιναν και οι συζητήσεις κατά την πρόσφατη συνάντησή σας με τον </w:t>
      </w:r>
      <w:r>
        <w:rPr>
          <w:rFonts w:eastAsia="Times New Roman"/>
          <w:szCs w:val="24"/>
        </w:rPr>
        <w:t>κ.</w:t>
      </w:r>
      <w:r w:rsidRPr="00415D6F">
        <w:rPr>
          <w:rFonts w:eastAsia="Times New Roman"/>
          <w:szCs w:val="24"/>
        </w:rPr>
        <w:t xml:space="preserve"> </w:t>
      </w:r>
      <w:proofErr w:type="spellStart"/>
      <w:r w:rsidRPr="00415D6F">
        <w:rPr>
          <w:rFonts w:eastAsia="Times New Roman"/>
          <w:szCs w:val="24"/>
        </w:rPr>
        <w:t>Ερντογάν</w:t>
      </w:r>
      <w:proofErr w:type="spellEnd"/>
      <w:r>
        <w:rPr>
          <w:rFonts w:eastAsia="Times New Roman"/>
          <w:szCs w:val="24"/>
        </w:rPr>
        <w:t>.</w:t>
      </w:r>
    </w:p>
    <w:p w14:paraId="01A9E2CE" w14:textId="77777777" w:rsidR="00887A51" w:rsidRDefault="009C255F">
      <w:pPr>
        <w:spacing w:after="0"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w:t>
      </w:r>
      <w:r>
        <w:rPr>
          <w:rFonts w:eastAsia="Times New Roman" w:cs="Times New Roman"/>
          <w:szCs w:val="24"/>
        </w:rPr>
        <w:t xml:space="preserve"> της Δημοκρατικής Συμπαράταξης</w:t>
      </w:r>
      <w:r w:rsidRPr="00517DAE">
        <w:rPr>
          <w:rFonts w:eastAsia="Times New Roman" w:cs="Times New Roman"/>
          <w:szCs w:val="24"/>
        </w:rPr>
        <w:t>)</w:t>
      </w:r>
    </w:p>
    <w:p w14:paraId="01A9E2CF" w14:textId="77777777" w:rsidR="00887A51" w:rsidRDefault="009C255F">
      <w:pPr>
        <w:spacing w:after="0" w:line="600" w:lineRule="auto"/>
        <w:ind w:firstLine="720"/>
        <w:jc w:val="both"/>
        <w:rPr>
          <w:rFonts w:eastAsia="Times New Roman"/>
          <w:szCs w:val="24"/>
        </w:rPr>
      </w:pPr>
      <w:r>
        <w:rPr>
          <w:rFonts w:eastAsia="Times New Roman"/>
          <w:szCs w:val="24"/>
        </w:rPr>
        <w:t>Δ</w:t>
      </w:r>
      <w:r w:rsidRPr="00415D6F">
        <w:rPr>
          <w:rFonts w:eastAsia="Times New Roman"/>
          <w:szCs w:val="24"/>
        </w:rPr>
        <w:t>εν μπορώ να μη σημειώσω ότι ήταν εξαιρετικά προκλητικό το ότι ο Τούρκος εκπρόσωπος</w:t>
      </w:r>
      <w:r>
        <w:rPr>
          <w:rFonts w:eastAsia="Times New Roman"/>
          <w:szCs w:val="24"/>
        </w:rPr>
        <w:t>,</w:t>
      </w:r>
      <w:r w:rsidRPr="00415D6F">
        <w:rPr>
          <w:rFonts w:eastAsia="Times New Roman"/>
          <w:szCs w:val="24"/>
        </w:rPr>
        <w:t xml:space="preserve"> με δηλώσεις του</w:t>
      </w:r>
      <w:r>
        <w:rPr>
          <w:rFonts w:eastAsia="Times New Roman"/>
          <w:szCs w:val="24"/>
        </w:rPr>
        <w:t>,</w:t>
      </w:r>
      <w:r w:rsidRPr="00415D6F">
        <w:rPr>
          <w:rFonts w:eastAsia="Times New Roman"/>
          <w:szCs w:val="24"/>
        </w:rPr>
        <w:t xml:space="preserve"> έθεσε μονομερώς την ατζέντα αυτής της συνάντησης</w:t>
      </w:r>
      <w:r>
        <w:rPr>
          <w:rFonts w:eastAsia="Times New Roman"/>
          <w:szCs w:val="24"/>
        </w:rPr>
        <w:t>. Η το</w:t>
      </w:r>
      <w:r>
        <w:rPr>
          <w:rFonts w:eastAsia="Times New Roman"/>
          <w:szCs w:val="24"/>
        </w:rPr>
        <w:t>υ</w:t>
      </w:r>
      <w:r>
        <w:rPr>
          <w:rFonts w:eastAsia="Times New Roman"/>
          <w:szCs w:val="24"/>
        </w:rPr>
        <w:t>ρκικ</w:t>
      </w:r>
      <w:r>
        <w:rPr>
          <w:rFonts w:eastAsia="Times New Roman"/>
          <w:szCs w:val="24"/>
        </w:rPr>
        <w:t>ή</w:t>
      </w:r>
      <w:r w:rsidRPr="00415D6F">
        <w:rPr>
          <w:rFonts w:eastAsia="Times New Roman"/>
          <w:szCs w:val="24"/>
        </w:rPr>
        <w:t xml:space="preserve"> πλευρά προανήγγειλε ότι θα συζητηθεί και το θέμα των νησιών</w:t>
      </w:r>
      <w:r>
        <w:rPr>
          <w:rFonts w:eastAsia="Times New Roman"/>
          <w:szCs w:val="24"/>
        </w:rPr>
        <w:t xml:space="preserve">. Ήταν δε αδιανόητη </w:t>
      </w:r>
      <w:r w:rsidRPr="00415D6F">
        <w:rPr>
          <w:rFonts w:eastAsia="Times New Roman"/>
          <w:szCs w:val="24"/>
        </w:rPr>
        <w:t xml:space="preserve">πράξη από τη μεριά τους η επικήρυξη των </w:t>
      </w:r>
      <w:r>
        <w:rPr>
          <w:rFonts w:eastAsia="Times New Roman"/>
          <w:szCs w:val="24"/>
        </w:rPr>
        <w:t>οκτώ</w:t>
      </w:r>
      <w:r w:rsidRPr="00415D6F">
        <w:rPr>
          <w:rFonts w:eastAsia="Times New Roman"/>
          <w:szCs w:val="24"/>
        </w:rPr>
        <w:t xml:space="preserve"> Τούρκων αξιωματικών πριν καν προσγειωθεί το δικό σας αεροσκάφος στην Τ</w:t>
      </w:r>
      <w:r w:rsidRPr="00415D6F">
        <w:rPr>
          <w:rFonts w:eastAsia="Times New Roman"/>
          <w:szCs w:val="24"/>
        </w:rPr>
        <w:t>ουρκία</w:t>
      </w:r>
      <w:r>
        <w:rPr>
          <w:rFonts w:eastAsia="Times New Roman"/>
          <w:szCs w:val="24"/>
        </w:rPr>
        <w:t>.</w:t>
      </w:r>
      <w:r w:rsidRPr="00415D6F">
        <w:rPr>
          <w:rFonts w:eastAsia="Times New Roman"/>
          <w:szCs w:val="24"/>
        </w:rPr>
        <w:t xml:space="preserve"> </w:t>
      </w:r>
    </w:p>
    <w:p w14:paraId="01A9E2D0" w14:textId="77777777" w:rsidR="00887A51" w:rsidRDefault="009C255F">
      <w:pPr>
        <w:spacing w:after="0" w:line="600" w:lineRule="auto"/>
        <w:ind w:firstLine="720"/>
        <w:jc w:val="both"/>
        <w:rPr>
          <w:rFonts w:eastAsia="Times New Roman"/>
          <w:szCs w:val="24"/>
        </w:rPr>
      </w:pPr>
      <w:r w:rsidRPr="00415D6F">
        <w:rPr>
          <w:rFonts w:eastAsia="Times New Roman"/>
          <w:szCs w:val="24"/>
        </w:rPr>
        <w:t xml:space="preserve">Οι απαραίτητες </w:t>
      </w:r>
      <w:r>
        <w:rPr>
          <w:rFonts w:eastAsia="Times New Roman"/>
          <w:szCs w:val="24"/>
        </w:rPr>
        <w:t xml:space="preserve">συναντήσεις </w:t>
      </w:r>
      <w:r w:rsidRPr="00415D6F">
        <w:rPr>
          <w:rFonts w:eastAsia="Times New Roman"/>
          <w:szCs w:val="24"/>
        </w:rPr>
        <w:t xml:space="preserve">σε επίπεδο κορυφής πρέπει να είναι </w:t>
      </w:r>
      <w:r>
        <w:rPr>
          <w:rFonts w:eastAsia="Times New Roman"/>
          <w:szCs w:val="24"/>
        </w:rPr>
        <w:t>πάρα πολύ καλά</w:t>
      </w:r>
      <w:r w:rsidRPr="00415D6F">
        <w:rPr>
          <w:rFonts w:eastAsia="Times New Roman"/>
          <w:szCs w:val="24"/>
        </w:rPr>
        <w:t xml:space="preserve"> </w:t>
      </w:r>
      <w:r>
        <w:rPr>
          <w:rFonts w:eastAsia="Times New Roman"/>
          <w:szCs w:val="24"/>
        </w:rPr>
        <w:t xml:space="preserve">σχεδιασμένες και προετοιμασμένες. </w:t>
      </w:r>
      <w:r w:rsidRPr="00415D6F">
        <w:rPr>
          <w:rFonts w:eastAsia="Times New Roman"/>
          <w:szCs w:val="24"/>
        </w:rPr>
        <w:t>Εγώ αναρωτιέμαι</w:t>
      </w:r>
      <w:r>
        <w:rPr>
          <w:rFonts w:eastAsia="Times New Roman"/>
          <w:szCs w:val="24"/>
        </w:rPr>
        <w:t>:</w:t>
      </w:r>
      <w:r w:rsidRPr="00415D6F">
        <w:rPr>
          <w:rFonts w:eastAsia="Times New Roman"/>
          <w:szCs w:val="24"/>
        </w:rPr>
        <w:t xml:space="preserve"> Δεν σας δίδαξε τίποτα το ναυάγιο της συνάντησης με τον </w:t>
      </w:r>
      <w:r>
        <w:rPr>
          <w:rFonts w:eastAsia="Times New Roman"/>
          <w:szCs w:val="24"/>
        </w:rPr>
        <w:t>κ.</w:t>
      </w:r>
      <w:r w:rsidRPr="00415D6F">
        <w:rPr>
          <w:rFonts w:eastAsia="Times New Roman"/>
          <w:szCs w:val="24"/>
        </w:rPr>
        <w:t xml:space="preserve"> </w:t>
      </w:r>
      <w:proofErr w:type="spellStart"/>
      <w:r w:rsidRPr="00415D6F">
        <w:rPr>
          <w:rFonts w:eastAsia="Times New Roman"/>
          <w:szCs w:val="24"/>
        </w:rPr>
        <w:t>Ερντογάν</w:t>
      </w:r>
      <w:proofErr w:type="spellEnd"/>
      <w:r w:rsidRPr="00415D6F">
        <w:rPr>
          <w:rFonts w:eastAsia="Times New Roman"/>
          <w:szCs w:val="24"/>
        </w:rPr>
        <w:t xml:space="preserve"> στην Αθήνα</w:t>
      </w:r>
      <w:r>
        <w:rPr>
          <w:rFonts w:eastAsia="Times New Roman"/>
          <w:szCs w:val="24"/>
        </w:rPr>
        <w:t>;</w:t>
      </w:r>
      <w:r w:rsidRPr="00415D6F">
        <w:rPr>
          <w:rFonts w:eastAsia="Times New Roman"/>
          <w:szCs w:val="24"/>
        </w:rPr>
        <w:t xml:space="preserve"> Και αλήθεια</w:t>
      </w:r>
      <w:r>
        <w:rPr>
          <w:rFonts w:eastAsia="Times New Roman"/>
          <w:szCs w:val="24"/>
        </w:rPr>
        <w:t>,</w:t>
      </w:r>
      <w:r w:rsidRPr="00415D6F">
        <w:rPr>
          <w:rFonts w:eastAsia="Times New Roman"/>
          <w:szCs w:val="24"/>
        </w:rPr>
        <w:t xml:space="preserve"> τι συζητήθηκε στη μαραθώνια</w:t>
      </w:r>
      <w:r w:rsidRPr="00415D6F">
        <w:rPr>
          <w:rFonts w:eastAsia="Times New Roman"/>
          <w:szCs w:val="24"/>
        </w:rPr>
        <w:t xml:space="preserve"> και κατά </w:t>
      </w:r>
      <w:proofErr w:type="spellStart"/>
      <w:r w:rsidRPr="00415D6F">
        <w:rPr>
          <w:rFonts w:eastAsia="Times New Roman"/>
          <w:szCs w:val="24"/>
        </w:rPr>
        <w:t>μόνας</w:t>
      </w:r>
      <w:proofErr w:type="spellEnd"/>
      <w:r w:rsidRPr="00415D6F">
        <w:rPr>
          <w:rFonts w:eastAsia="Times New Roman"/>
          <w:szCs w:val="24"/>
        </w:rPr>
        <w:t xml:space="preserve"> συνάντηση του </w:t>
      </w:r>
      <w:r>
        <w:rPr>
          <w:rFonts w:eastAsia="Times New Roman"/>
          <w:szCs w:val="24"/>
        </w:rPr>
        <w:t>κ.</w:t>
      </w:r>
      <w:r w:rsidRPr="00415D6F">
        <w:rPr>
          <w:rFonts w:eastAsia="Times New Roman"/>
          <w:szCs w:val="24"/>
        </w:rPr>
        <w:t xml:space="preserve"> Τσίπρα με τον </w:t>
      </w:r>
      <w:r>
        <w:rPr>
          <w:rFonts w:eastAsia="Times New Roman"/>
          <w:szCs w:val="24"/>
        </w:rPr>
        <w:t>κ.</w:t>
      </w:r>
      <w:r w:rsidRPr="00415D6F">
        <w:rPr>
          <w:rFonts w:eastAsia="Times New Roman"/>
          <w:szCs w:val="24"/>
        </w:rPr>
        <w:t xml:space="preserve"> </w:t>
      </w:r>
      <w:proofErr w:type="spellStart"/>
      <w:r w:rsidRPr="00415D6F">
        <w:rPr>
          <w:rFonts w:eastAsia="Times New Roman"/>
          <w:szCs w:val="24"/>
        </w:rPr>
        <w:t>Ερντογάν</w:t>
      </w:r>
      <w:proofErr w:type="spellEnd"/>
      <w:r>
        <w:rPr>
          <w:rFonts w:eastAsia="Times New Roman"/>
          <w:szCs w:val="24"/>
        </w:rPr>
        <w:t>; Υπήρξαν αποφάσεις ή</w:t>
      </w:r>
      <w:r w:rsidRPr="00415D6F">
        <w:rPr>
          <w:rFonts w:eastAsia="Times New Roman"/>
          <w:szCs w:val="24"/>
        </w:rPr>
        <w:t xml:space="preserve"> δεσμεύσεις</w:t>
      </w:r>
      <w:r>
        <w:rPr>
          <w:rFonts w:eastAsia="Times New Roman"/>
          <w:szCs w:val="24"/>
        </w:rPr>
        <w:t>; Και</w:t>
      </w:r>
      <w:r>
        <w:rPr>
          <w:rFonts w:eastAsia="Times New Roman"/>
          <w:szCs w:val="24"/>
        </w:rPr>
        <w:t>,</w:t>
      </w:r>
      <w:r>
        <w:rPr>
          <w:rFonts w:eastAsia="Times New Roman"/>
          <w:szCs w:val="24"/>
        </w:rPr>
        <w:t xml:space="preserve"> αν ναι, </w:t>
      </w:r>
      <w:r w:rsidRPr="00415D6F">
        <w:rPr>
          <w:rFonts w:eastAsia="Times New Roman"/>
          <w:szCs w:val="24"/>
        </w:rPr>
        <w:t>σε ποια θέματα</w:t>
      </w:r>
      <w:r>
        <w:rPr>
          <w:rFonts w:eastAsia="Times New Roman"/>
          <w:szCs w:val="24"/>
        </w:rPr>
        <w:t>;</w:t>
      </w:r>
      <w:r w:rsidRPr="00415D6F">
        <w:rPr>
          <w:rFonts w:eastAsia="Times New Roman"/>
          <w:szCs w:val="24"/>
        </w:rPr>
        <w:t xml:space="preserve"> </w:t>
      </w:r>
    </w:p>
    <w:p w14:paraId="01A9E2D1" w14:textId="77777777" w:rsidR="00887A51" w:rsidRDefault="009C255F">
      <w:pPr>
        <w:spacing w:after="0" w:line="600" w:lineRule="auto"/>
        <w:ind w:firstLine="720"/>
        <w:jc w:val="both"/>
        <w:rPr>
          <w:rFonts w:eastAsia="Times New Roman"/>
          <w:szCs w:val="24"/>
        </w:rPr>
      </w:pPr>
      <w:r>
        <w:rPr>
          <w:rFonts w:eastAsia="Times New Roman"/>
          <w:szCs w:val="24"/>
        </w:rPr>
        <w:t xml:space="preserve">Αλήθεια, θέσατε, κύριε Τσίπρα, </w:t>
      </w:r>
      <w:r w:rsidRPr="00415D6F">
        <w:rPr>
          <w:rFonts w:eastAsia="Times New Roman"/>
          <w:szCs w:val="24"/>
        </w:rPr>
        <w:t xml:space="preserve">στον </w:t>
      </w:r>
      <w:r>
        <w:rPr>
          <w:rFonts w:eastAsia="Times New Roman"/>
          <w:szCs w:val="24"/>
        </w:rPr>
        <w:t xml:space="preserve">κ. </w:t>
      </w:r>
      <w:proofErr w:type="spellStart"/>
      <w:r w:rsidRPr="00415D6F">
        <w:rPr>
          <w:rFonts w:eastAsia="Times New Roman"/>
          <w:szCs w:val="24"/>
        </w:rPr>
        <w:t>Ερντογάν</w:t>
      </w:r>
      <w:proofErr w:type="spellEnd"/>
      <w:r w:rsidRPr="00415D6F">
        <w:rPr>
          <w:rFonts w:eastAsia="Times New Roman"/>
          <w:szCs w:val="24"/>
        </w:rPr>
        <w:t xml:space="preserve"> θέμα για τις προκλητικές ενέργειες της κυβέρ</w:t>
      </w:r>
      <w:r>
        <w:rPr>
          <w:rFonts w:eastAsia="Times New Roman"/>
          <w:szCs w:val="24"/>
        </w:rPr>
        <w:t xml:space="preserve">νησής του την ημέρα ακριβώς της επίσκεψής </w:t>
      </w:r>
      <w:r>
        <w:rPr>
          <w:rFonts w:eastAsia="Times New Roman"/>
          <w:szCs w:val="24"/>
        </w:rPr>
        <w:t>σας;</w:t>
      </w:r>
      <w:r w:rsidRPr="00415D6F">
        <w:rPr>
          <w:rFonts w:eastAsia="Times New Roman"/>
          <w:szCs w:val="24"/>
        </w:rPr>
        <w:t xml:space="preserve"> Ξεκαθαρίσετε ότι δεν είναι αποδεκτές </w:t>
      </w:r>
      <w:r>
        <w:rPr>
          <w:rFonts w:eastAsia="Times New Roman"/>
          <w:szCs w:val="24"/>
        </w:rPr>
        <w:t xml:space="preserve">οι </w:t>
      </w:r>
      <w:r w:rsidRPr="00415D6F">
        <w:rPr>
          <w:rFonts w:eastAsia="Times New Roman"/>
          <w:szCs w:val="24"/>
        </w:rPr>
        <w:t xml:space="preserve">συμπεριφορές που παραβιάζουν τη Συνθήκη της </w:t>
      </w:r>
      <w:proofErr w:type="spellStart"/>
      <w:r w:rsidRPr="00415D6F">
        <w:rPr>
          <w:rFonts w:eastAsia="Times New Roman"/>
          <w:szCs w:val="24"/>
        </w:rPr>
        <w:t>Λ</w:t>
      </w:r>
      <w:r>
        <w:rPr>
          <w:rFonts w:eastAsia="Times New Roman"/>
          <w:szCs w:val="24"/>
        </w:rPr>
        <w:t>ω</w:t>
      </w:r>
      <w:r w:rsidRPr="00415D6F">
        <w:rPr>
          <w:rFonts w:eastAsia="Times New Roman"/>
          <w:szCs w:val="24"/>
        </w:rPr>
        <w:t>ζάνης</w:t>
      </w:r>
      <w:proofErr w:type="spellEnd"/>
      <w:r>
        <w:rPr>
          <w:rFonts w:eastAsia="Times New Roman"/>
          <w:szCs w:val="24"/>
        </w:rPr>
        <w:t xml:space="preserve">; Καταστήσατε σαφές </w:t>
      </w:r>
      <w:r w:rsidRPr="00415D6F">
        <w:rPr>
          <w:rFonts w:eastAsia="Times New Roman"/>
          <w:szCs w:val="24"/>
        </w:rPr>
        <w:t>ότι το θέμα της Χάλκης είναι πρωτίστως διεθνές θέμα ανθρωπίνων δικα</w:t>
      </w:r>
      <w:r>
        <w:rPr>
          <w:rFonts w:eastAsia="Times New Roman"/>
          <w:szCs w:val="24"/>
        </w:rPr>
        <w:t>ιωμάτων και όχι διμερές Ελλάδας</w:t>
      </w:r>
      <w:r>
        <w:rPr>
          <w:rFonts w:eastAsia="Times New Roman"/>
          <w:szCs w:val="24"/>
        </w:rPr>
        <w:t xml:space="preserve"> </w:t>
      </w:r>
      <w:r>
        <w:rPr>
          <w:rFonts w:eastAsia="Times New Roman"/>
          <w:szCs w:val="24"/>
        </w:rPr>
        <w:t>-</w:t>
      </w:r>
      <w:r>
        <w:rPr>
          <w:rFonts w:eastAsia="Times New Roman"/>
          <w:szCs w:val="24"/>
        </w:rPr>
        <w:t xml:space="preserve"> </w:t>
      </w:r>
      <w:r w:rsidRPr="00415D6F">
        <w:rPr>
          <w:rFonts w:eastAsia="Times New Roman"/>
          <w:szCs w:val="24"/>
        </w:rPr>
        <w:t>Τουρκίας</w:t>
      </w:r>
      <w:r>
        <w:rPr>
          <w:rFonts w:eastAsia="Times New Roman"/>
          <w:szCs w:val="24"/>
        </w:rPr>
        <w:t>,</w:t>
      </w:r>
      <w:r w:rsidRPr="00415D6F">
        <w:rPr>
          <w:rFonts w:eastAsia="Times New Roman"/>
          <w:szCs w:val="24"/>
        </w:rPr>
        <w:t xml:space="preserve"> όπως δημόσια το εμφάνισε ο </w:t>
      </w:r>
      <w:r>
        <w:rPr>
          <w:rFonts w:eastAsia="Times New Roman"/>
          <w:szCs w:val="24"/>
        </w:rPr>
        <w:t>κ.</w:t>
      </w:r>
      <w:r w:rsidRPr="00415D6F">
        <w:rPr>
          <w:rFonts w:eastAsia="Times New Roman"/>
          <w:szCs w:val="24"/>
        </w:rPr>
        <w:t xml:space="preserve"> </w:t>
      </w:r>
      <w:proofErr w:type="spellStart"/>
      <w:r w:rsidRPr="00415D6F">
        <w:rPr>
          <w:rFonts w:eastAsia="Times New Roman"/>
          <w:szCs w:val="24"/>
        </w:rPr>
        <w:t>Ερντογάν</w:t>
      </w:r>
      <w:proofErr w:type="spellEnd"/>
      <w:r>
        <w:rPr>
          <w:rFonts w:eastAsia="Times New Roman"/>
          <w:szCs w:val="24"/>
        </w:rPr>
        <w:t xml:space="preserve">; </w:t>
      </w:r>
      <w:r w:rsidRPr="00415D6F">
        <w:rPr>
          <w:rFonts w:eastAsia="Times New Roman"/>
          <w:szCs w:val="24"/>
        </w:rPr>
        <w:t xml:space="preserve">Οφείλετε να ενημερώσετε τουλάχιστον τα πολιτικά κόμματα για το περιεχόμενο των συνομιλιών </w:t>
      </w:r>
      <w:r>
        <w:rPr>
          <w:rFonts w:eastAsia="Times New Roman"/>
          <w:szCs w:val="24"/>
        </w:rPr>
        <w:t xml:space="preserve">σας. Οφείλετε να κατανοήσετε </w:t>
      </w:r>
      <w:r w:rsidRPr="00415D6F">
        <w:rPr>
          <w:rFonts w:eastAsia="Times New Roman"/>
          <w:szCs w:val="24"/>
        </w:rPr>
        <w:t>ότι οι σχέσεις με την Τουρκία δεν προσφέρονται για επικοινωνιακά τρικ και δημόσιες σχέσεις</w:t>
      </w:r>
      <w:r>
        <w:rPr>
          <w:rFonts w:eastAsia="Times New Roman"/>
          <w:szCs w:val="24"/>
        </w:rPr>
        <w:t>.</w:t>
      </w:r>
    </w:p>
    <w:p w14:paraId="01A9E2D2" w14:textId="77777777" w:rsidR="00887A51" w:rsidRDefault="009C255F">
      <w:pPr>
        <w:spacing w:after="0" w:line="600" w:lineRule="auto"/>
        <w:ind w:firstLine="720"/>
        <w:jc w:val="both"/>
        <w:rPr>
          <w:rFonts w:eastAsia="Times New Roman"/>
          <w:szCs w:val="24"/>
        </w:rPr>
      </w:pPr>
      <w:r>
        <w:rPr>
          <w:rFonts w:eastAsia="Times New Roman"/>
          <w:szCs w:val="24"/>
        </w:rPr>
        <w:t>Ρωτάμε κ</w:t>
      </w:r>
      <w:r w:rsidRPr="00415D6F">
        <w:rPr>
          <w:rFonts w:eastAsia="Times New Roman"/>
          <w:szCs w:val="24"/>
        </w:rPr>
        <w:t>ι επιμένουμε</w:t>
      </w:r>
      <w:r>
        <w:rPr>
          <w:rFonts w:eastAsia="Times New Roman"/>
          <w:szCs w:val="24"/>
        </w:rPr>
        <w:t>, κ</w:t>
      </w:r>
      <w:r w:rsidRPr="00415D6F">
        <w:rPr>
          <w:rFonts w:eastAsia="Times New Roman"/>
          <w:szCs w:val="24"/>
        </w:rPr>
        <w:t>ύριε Τσίπρα</w:t>
      </w:r>
      <w:r>
        <w:rPr>
          <w:rFonts w:eastAsia="Times New Roman"/>
          <w:szCs w:val="24"/>
        </w:rPr>
        <w:t>,</w:t>
      </w:r>
      <w:r w:rsidRPr="00415D6F">
        <w:rPr>
          <w:rFonts w:eastAsia="Times New Roman"/>
          <w:szCs w:val="24"/>
        </w:rPr>
        <w:t xml:space="preserve"> </w:t>
      </w:r>
      <w:r>
        <w:rPr>
          <w:rFonts w:eastAsia="Times New Roman"/>
          <w:szCs w:val="24"/>
        </w:rPr>
        <w:t>γ</w:t>
      </w:r>
      <w:r w:rsidRPr="00415D6F">
        <w:rPr>
          <w:rFonts w:eastAsia="Times New Roman"/>
          <w:szCs w:val="24"/>
        </w:rPr>
        <w:t>ιατί τόσο εμείς</w:t>
      </w:r>
      <w:r>
        <w:rPr>
          <w:rFonts w:eastAsia="Times New Roman"/>
          <w:szCs w:val="24"/>
        </w:rPr>
        <w:t>,</w:t>
      </w:r>
      <w:r w:rsidRPr="00415D6F">
        <w:rPr>
          <w:rFonts w:eastAsia="Times New Roman"/>
          <w:szCs w:val="24"/>
        </w:rPr>
        <w:t xml:space="preserve"> όσο </w:t>
      </w:r>
      <w:r>
        <w:rPr>
          <w:rFonts w:eastAsia="Times New Roman"/>
          <w:szCs w:val="24"/>
        </w:rPr>
        <w:t xml:space="preserve">και ο ελληνικός λαός, </w:t>
      </w:r>
      <w:r w:rsidRPr="00415D6F">
        <w:rPr>
          <w:rFonts w:eastAsia="Times New Roman"/>
          <w:szCs w:val="24"/>
        </w:rPr>
        <w:t xml:space="preserve">πρέπει να </w:t>
      </w:r>
      <w:r>
        <w:rPr>
          <w:rFonts w:eastAsia="Times New Roman"/>
          <w:szCs w:val="24"/>
        </w:rPr>
        <w:t>ο</w:t>
      </w:r>
      <w:r w:rsidRPr="00415D6F">
        <w:rPr>
          <w:rFonts w:eastAsia="Times New Roman"/>
          <w:szCs w:val="24"/>
        </w:rPr>
        <w:t>μολογήσω ότι δεν σας έχουμε καμ</w:t>
      </w:r>
      <w:r>
        <w:rPr>
          <w:rFonts w:eastAsia="Times New Roman"/>
          <w:szCs w:val="24"/>
        </w:rPr>
        <w:t>μ</w:t>
      </w:r>
      <w:r w:rsidRPr="00415D6F">
        <w:rPr>
          <w:rFonts w:eastAsia="Times New Roman"/>
          <w:szCs w:val="24"/>
        </w:rPr>
        <w:t>ία απολύτως εμπιστοσύνη</w:t>
      </w:r>
      <w:r>
        <w:rPr>
          <w:rFonts w:eastAsia="Times New Roman"/>
          <w:szCs w:val="24"/>
        </w:rPr>
        <w:t>,</w:t>
      </w:r>
      <w:r w:rsidRPr="00415D6F">
        <w:rPr>
          <w:rFonts w:eastAsia="Times New Roman"/>
          <w:szCs w:val="24"/>
        </w:rPr>
        <w:t xml:space="preserve"> </w:t>
      </w:r>
      <w:r>
        <w:rPr>
          <w:rFonts w:eastAsia="Times New Roman"/>
          <w:szCs w:val="24"/>
        </w:rPr>
        <w:t>γ</w:t>
      </w:r>
      <w:r w:rsidRPr="00415D6F">
        <w:rPr>
          <w:rFonts w:eastAsia="Times New Roman"/>
          <w:szCs w:val="24"/>
        </w:rPr>
        <w:t>ιατί κάθε φορά που εσείς διαπραγματεύεστε</w:t>
      </w:r>
      <w:r>
        <w:rPr>
          <w:rFonts w:eastAsia="Times New Roman"/>
          <w:szCs w:val="24"/>
        </w:rPr>
        <w:t xml:space="preserve">, μονάχα νέα βάρη </w:t>
      </w:r>
      <w:r w:rsidRPr="00415D6F">
        <w:rPr>
          <w:rFonts w:eastAsia="Times New Roman"/>
          <w:szCs w:val="24"/>
        </w:rPr>
        <w:t>έρχοντα</w:t>
      </w:r>
      <w:r>
        <w:rPr>
          <w:rFonts w:eastAsia="Times New Roman"/>
          <w:szCs w:val="24"/>
        </w:rPr>
        <w:t xml:space="preserve">ι στην πλάτη του ελληνικού λαού. </w:t>
      </w:r>
    </w:p>
    <w:p w14:paraId="01A9E2D3" w14:textId="77777777" w:rsidR="00887A51" w:rsidRDefault="009C255F">
      <w:pPr>
        <w:spacing w:after="0" w:line="600" w:lineRule="auto"/>
        <w:ind w:firstLine="720"/>
        <w:jc w:val="both"/>
        <w:rPr>
          <w:rFonts w:eastAsia="Times New Roman"/>
          <w:szCs w:val="24"/>
        </w:rPr>
      </w:pPr>
      <w:r w:rsidRPr="00415D6F">
        <w:rPr>
          <w:rFonts w:eastAsia="Times New Roman"/>
          <w:szCs w:val="24"/>
        </w:rPr>
        <w:t xml:space="preserve">Κυρίες </w:t>
      </w:r>
      <w:r>
        <w:rPr>
          <w:rFonts w:eastAsia="Times New Roman"/>
          <w:szCs w:val="24"/>
        </w:rPr>
        <w:t>και κύριοι Β</w:t>
      </w:r>
      <w:r w:rsidRPr="00415D6F">
        <w:rPr>
          <w:rFonts w:eastAsia="Times New Roman"/>
          <w:szCs w:val="24"/>
        </w:rPr>
        <w:t>ουλευτές</w:t>
      </w:r>
      <w:r>
        <w:rPr>
          <w:rFonts w:eastAsia="Times New Roman"/>
          <w:szCs w:val="24"/>
        </w:rPr>
        <w:t>, έχω πει πολλ</w:t>
      </w:r>
      <w:r>
        <w:rPr>
          <w:rFonts w:eastAsia="Times New Roman"/>
          <w:szCs w:val="24"/>
        </w:rPr>
        <w:t>ές φορές</w:t>
      </w:r>
      <w:r w:rsidRPr="00415D6F">
        <w:rPr>
          <w:rFonts w:eastAsia="Times New Roman"/>
          <w:szCs w:val="24"/>
        </w:rPr>
        <w:t xml:space="preserve"> ότι υπάρχει θέμα </w:t>
      </w:r>
      <w:r>
        <w:rPr>
          <w:rFonts w:eastAsia="Times New Roman"/>
          <w:szCs w:val="24"/>
        </w:rPr>
        <w:t>δ</w:t>
      </w:r>
      <w:r w:rsidRPr="00415D6F">
        <w:rPr>
          <w:rFonts w:eastAsia="Times New Roman"/>
          <w:szCs w:val="24"/>
        </w:rPr>
        <w:t>ημοκρατίας στον τόπο</w:t>
      </w:r>
      <w:r>
        <w:rPr>
          <w:rFonts w:eastAsia="Times New Roman"/>
          <w:szCs w:val="24"/>
        </w:rPr>
        <w:t xml:space="preserve">. Καθημερινά έρχονται στο φως </w:t>
      </w:r>
      <w:proofErr w:type="spellStart"/>
      <w:r>
        <w:rPr>
          <w:rFonts w:eastAsia="Times New Roman"/>
          <w:szCs w:val="24"/>
        </w:rPr>
        <w:t>αλληλοεκβιασμοί</w:t>
      </w:r>
      <w:proofErr w:type="spellEnd"/>
      <w:r>
        <w:rPr>
          <w:rFonts w:eastAsia="Times New Roman"/>
          <w:szCs w:val="24"/>
        </w:rPr>
        <w:t>,</w:t>
      </w:r>
      <w:r w:rsidRPr="00415D6F">
        <w:rPr>
          <w:rFonts w:eastAsia="Times New Roman"/>
          <w:szCs w:val="24"/>
        </w:rPr>
        <w:t xml:space="preserve"> καταγγελίες για ύποπτες συναλλαγές</w:t>
      </w:r>
      <w:r>
        <w:rPr>
          <w:rFonts w:eastAsia="Times New Roman"/>
          <w:szCs w:val="24"/>
        </w:rPr>
        <w:t xml:space="preserve">, συζητήσεις περί διαπλοκής, </w:t>
      </w:r>
      <w:r w:rsidRPr="00415D6F">
        <w:rPr>
          <w:rFonts w:eastAsia="Times New Roman"/>
          <w:szCs w:val="24"/>
        </w:rPr>
        <w:t xml:space="preserve">παρασκηνιακές ίντριγκες </w:t>
      </w:r>
      <w:r>
        <w:rPr>
          <w:rFonts w:eastAsia="Times New Roman"/>
          <w:szCs w:val="24"/>
        </w:rPr>
        <w:t xml:space="preserve">και ακούγονται διάφορα </w:t>
      </w:r>
      <w:r w:rsidRPr="00415D6F">
        <w:rPr>
          <w:rFonts w:eastAsia="Times New Roman"/>
          <w:szCs w:val="24"/>
        </w:rPr>
        <w:t>για περίεργες δεσμεύσεις</w:t>
      </w:r>
      <w:r>
        <w:rPr>
          <w:rFonts w:eastAsia="Times New Roman"/>
          <w:szCs w:val="24"/>
        </w:rPr>
        <w:t>.</w:t>
      </w:r>
      <w:r w:rsidRPr="00415D6F">
        <w:rPr>
          <w:rFonts w:eastAsia="Times New Roman"/>
          <w:szCs w:val="24"/>
        </w:rPr>
        <w:t xml:space="preserve"> Προστέθηκαν τώρα και μηνύσ</w:t>
      </w:r>
      <w:r w:rsidRPr="00415D6F">
        <w:rPr>
          <w:rFonts w:eastAsia="Times New Roman"/>
          <w:szCs w:val="24"/>
        </w:rPr>
        <w:t>εις για εκβιασμούς</w:t>
      </w:r>
      <w:r>
        <w:rPr>
          <w:rFonts w:eastAsia="Times New Roman"/>
          <w:szCs w:val="24"/>
        </w:rPr>
        <w:t xml:space="preserve">. </w:t>
      </w:r>
    </w:p>
    <w:p w14:paraId="01A9E2D4" w14:textId="77777777" w:rsidR="00887A51" w:rsidRDefault="009C255F">
      <w:pPr>
        <w:spacing w:after="0" w:line="600" w:lineRule="auto"/>
        <w:ind w:firstLine="720"/>
        <w:jc w:val="both"/>
        <w:rPr>
          <w:rFonts w:eastAsia="Times New Roman"/>
          <w:szCs w:val="24"/>
        </w:rPr>
      </w:pPr>
      <w:r>
        <w:rPr>
          <w:rFonts w:eastAsia="Times New Roman"/>
          <w:szCs w:val="24"/>
        </w:rPr>
        <w:t>Μόνο δύο λέξεις</w:t>
      </w:r>
      <w:r w:rsidRPr="00415D6F">
        <w:rPr>
          <w:rFonts w:eastAsia="Times New Roman"/>
          <w:szCs w:val="24"/>
        </w:rPr>
        <w:t xml:space="preserve"> αποτυπώνουν όλο αυτό το περιβάλλον και την κρίση που βιώνουμε και </w:t>
      </w:r>
      <w:r>
        <w:rPr>
          <w:rFonts w:eastAsia="Times New Roman"/>
          <w:szCs w:val="24"/>
        </w:rPr>
        <w:t>τ</w:t>
      </w:r>
      <w:r w:rsidRPr="00415D6F">
        <w:rPr>
          <w:rFonts w:eastAsia="Times New Roman"/>
          <w:szCs w:val="24"/>
        </w:rPr>
        <w:t>ο ζήσαμε και λίγο νωρίτερα μέσα σε αυτή την Αίθουσα</w:t>
      </w:r>
      <w:r>
        <w:rPr>
          <w:rFonts w:eastAsia="Times New Roman"/>
          <w:szCs w:val="24"/>
        </w:rPr>
        <w:t>:</w:t>
      </w:r>
      <w:r w:rsidRPr="00415D6F">
        <w:rPr>
          <w:rFonts w:eastAsia="Times New Roman"/>
          <w:szCs w:val="24"/>
        </w:rPr>
        <w:t xml:space="preserve"> παρακμή και εκφυλισμός</w:t>
      </w:r>
      <w:r>
        <w:rPr>
          <w:rFonts w:eastAsia="Times New Roman"/>
          <w:szCs w:val="24"/>
        </w:rPr>
        <w:t xml:space="preserve">. Βουλευτές αλλάζουν </w:t>
      </w:r>
      <w:r w:rsidRPr="00415D6F">
        <w:rPr>
          <w:rFonts w:eastAsia="Times New Roman"/>
          <w:szCs w:val="24"/>
        </w:rPr>
        <w:t>κόμματα σαν τα πουκάμισα</w:t>
      </w:r>
      <w:r>
        <w:rPr>
          <w:rFonts w:eastAsia="Times New Roman"/>
          <w:szCs w:val="24"/>
        </w:rPr>
        <w:t xml:space="preserve">. Βουλευτές εμφανίζονται να </w:t>
      </w:r>
      <w:r>
        <w:rPr>
          <w:rFonts w:eastAsia="Times New Roman"/>
          <w:szCs w:val="24"/>
        </w:rPr>
        <w:t>ανήκουν</w:t>
      </w:r>
      <w:r w:rsidRPr="00415D6F">
        <w:rPr>
          <w:rFonts w:eastAsia="Times New Roman"/>
          <w:szCs w:val="24"/>
        </w:rPr>
        <w:t xml:space="preserve"> σε δύο </w:t>
      </w:r>
      <w:r>
        <w:rPr>
          <w:rFonts w:eastAsia="Times New Roman"/>
          <w:szCs w:val="24"/>
        </w:rPr>
        <w:t>Κ</w:t>
      </w:r>
      <w:r w:rsidRPr="00415D6F">
        <w:rPr>
          <w:rFonts w:eastAsia="Times New Roman"/>
          <w:szCs w:val="24"/>
        </w:rPr>
        <w:t>οι</w:t>
      </w:r>
      <w:r>
        <w:rPr>
          <w:rFonts w:eastAsia="Times New Roman"/>
          <w:szCs w:val="24"/>
        </w:rPr>
        <w:t xml:space="preserve">νοβουλευτικές </w:t>
      </w:r>
      <w:r>
        <w:rPr>
          <w:rFonts w:eastAsia="Times New Roman"/>
          <w:szCs w:val="24"/>
        </w:rPr>
        <w:t>Ο</w:t>
      </w:r>
      <w:r>
        <w:rPr>
          <w:rFonts w:eastAsia="Times New Roman"/>
          <w:szCs w:val="24"/>
        </w:rPr>
        <w:t>μάδες ταυτόχρονα, να δανείζονται ή να εκχωρούνται</w:t>
      </w:r>
      <w:r w:rsidRPr="00415D6F">
        <w:rPr>
          <w:rFonts w:eastAsia="Times New Roman"/>
          <w:szCs w:val="24"/>
        </w:rPr>
        <w:t xml:space="preserve"> περίπου με </w:t>
      </w:r>
      <w:r>
        <w:rPr>
          <w:rFonts w:eastAsia="Times New Roman"/>
          <w:szCs w:val="24"/>
          <w:lang w:val="en-US"/>
        </w:rPr>
        <w:t>leasing</w:t>
      </w:r>
      <w:r w:rsidRPr="00C037F8">
        <w:rPr>
          <w:rFonts w:eastAsia="Times New Roman"/>
          <w:szCs w:val="24"/>
        </w:rPr>
        <w:t xml:space="preserve"> </w:t>
      </w:r>
      <w:r w:rsidRPr="00415D6F">
        <w:rPr>
          <w:rFonts w:eastAsia="Times New Roman"/>
          <w:szCs w:val="24"/>
        </w:rPr>
        <w:t>από το ένα κόμμα στο άλλο</w:t>
      </w:r>
      <w:r>
        <w:rPr>
          <w:rFonts w:eastAsia="Times New Roman"/>
          <w:szCs w:val="24"/>
        </w:rPr>
        <w:t xml:space="preserve">. </w:t>
      </w:r>
    </w:p>
    <w:p w14:paraId="01A9E2D5" w14:textId="77777777" w:rsidR="00887A51" w:rsidRDefault="009C255F">
      <w:pPr>
        <w:spacing w:after="0" w:line="600" w:lineRule="auto"/>
        <w:ind w:firstLine="720"/>
        <w:jc w:val="both"/>
        <w:rPr>
          <w:rFonts w:eastAsia="Times New Roman"/>
          <w:szCs w:val="24"/>
        </w:rPr>
      </w:pPr>
      <w:r>
        <w:rPr>
          <w:rFonts w:eastAsia="Times New Roman"/>
          <w:szCs w:val="24"/>
        </w:rPr>
        <w:t>Βουλευτές απεμπολούν</w:t>
      </w:r>
      <w:r w:rsidRPr="00415D6F">
        <w:rPr>
          <w:rFonts w:eastAsia="Times New Roman"/>
          <w:szCs w:val="24"/>
        </w:rPr>
        <w:t xml:space="preserve"> με επιστολ</w:t>
      </w:r>
      <w:r>
        <w:rPr>
          <w:rFonts w:eastAsia="Times New Roman"/>
          <w:szCs w:val="24"/>
        </w:rPr>
        <w:t xml:space="preserve">ή τους την υποχρέωση που έχουν, </w:t>
      </w:r>
      <w:r w:rsidRPr="00415D6F">
        <w:rPr>
          <w:rFonts w:eastAsia="Times New Roman"/>
          <w:szCs w:val="24"/>
        </w:rPr>
        <w:t>από το ίδιο το Σύνταγμα</w:t>
      </w:r>
      <w:r>
        <w:rPr>
          <w:rFonts w:eastAsia="Times New Roman"/>
          <w:szCs w:val="24"/>
        </w:rPr>
        <w:t>,</w:t>
      </w:r>
      <w:r w:rsidRPr="00415D6F">
        <w:rPr>
          <w:rFonts w:eastAsia="Times New Roman"/>
          <w:szCs w:val="24"/>
        </w:rPr>
        <w:t xml:space="preserve"> να τοποθετούνται με βάση τη συνείδησή </w:t>
      </w:r>
      <w:r w:rsidRPr="00415D6F">
        <w:rPr>
          <w:rFonts w:eastAsia="Times New Roman"/>
          <w:szCs w:val="24"/>
        </w:rPr>
        <w:t xml:space="preserve">τους </w:t>
      </w:r>
      <w:r>
        <w:rPr>
          <w:rFonts w:eastAsia="Times New Roman"/>
          <w:szCs w:val="24"/>
        </w:rPr>
        <w:t xml:space="preserve">στα νομοσχέδια. Δεν διστάζουν να την εκχωρούν </w:t>
      </w:r>
      <w:r w:rsidRPr="00415D6F">
        <w:rPr>
          <w:rFonts w:eastAsia="Times New Roman"/>
          <w:szCs w:val="24"/>
        </w:rPr>
        <w:t>με λευκή επιταγή στο</w:t>
      </w:r>
      <w:r>
        <w:rPr>
          <w:rFonts w:eastAsia="Times New Roman"/>
          <w:szCs w:val="24"/>
        </w:rPr>
        <w:t>ν</w:t>
      </w:r>
      <w:r w:rsidRPr="00415D6F">
        <w:rPr>
          <w:rFonts w:eastAsia="Times New Roman"/>
          <w:szCs w:val="24"/>
        </w:rPr>
        <w:t xml:space="preserve"> ΣΥΡΙΖΑ</w:t>
      </w:r>
      <w:r>
        <w:rPr>
          <w:rFonts w:eastAsia="Times New Roman"/>
          <w:szCs w:val="24"/>
        </w:rPr>
        <w:t xml:space="preserve">, </w:t>
      </w:r>
      <w:r w:rsidRPr="00415D6F">
        <w:rPr>
          <w:rFonts w:eastAsia="Times New Roman"/>
          <w:szCs w:val="24"/>
        </w:rPr>
        <w:t>να ψηφίζουν</w:t>
      </w:r>
      <w:r>
        <w:rPr>
          <w:rFonts w:eastAsia="Times New Roman"/>
          <w:szCs w:val="24"/>
        </w:rPr>
        <w:t>,</w:t>
      </w:r>
      <w:r w:rsidRPr="00415D6F">
        <w:rPr>
          <w:rFonts w:eastAsia="Times New Roman"/>
          <w:szCs w:val="24"/>
        </w:rPr>
        <w:t xml:space="preserve"> δηλαδή</w:t>
      </w:r>
      <w:r>
        <w:rPr>
          <w:rFonts w:eastAsia="Times New Roman"/>
          <w:szCs w:val="24"/>
        </w:rPr>
        <w:t>,</w:t>
      </w:r>
      <w:r w:rsidRPr="00415D6F">
        <w:rPr>
          <w:rFonts w:eastAsia="Times New Roman"/>
          <w:szCs w:val="24"/>
        </w:rPr>
        <w:t xml:space="preserve"> εκ των προτέρων νομοσχέδια</w:t>
      </w:r>
      <w:r>
        <w:rPr>
          <w:rFonts w:eastAsia="Times New Roman"/>
          <w:szCs w:val="24"/>
        </w:rPr>
        <w:t>,</w:t>
      </w:r>
      <w:r w:rsidRPr="00415D6F">
        <w:rPr>
          <w:rFonts w:eastAsia="Times New Roman"/>
          <w:szCs w:val="24"/>
        </w:rPr>
        <w:t xml:space="preserve"> χωρίς καν να αποτελού</w:t>
      </w:r>
      <w:r>
        <w:rPr>
          <w:rFonts w:eastAsia="Times New Roman"/>
          <w:szCs w:val="24"/>
        </w:rPr>
        <w:t xml:space="preserve">ν μέλη της </w:t>
      </w:r>
      <w:r>
        <w:rPr>
          <w:rFonts w:eastAsia="Times New Roman"/>
          <w:szCs w:val="24"/>
        </w:rPr>
        <w:t>Κ</w:t>
      </w:r>
      <w:r>
        <w:rPr>
          <w:rFonts w:eastAsia="Times New Roman"/>
          <w:szCs w:val="24"/>
        </w:rPr>
        <w:t xml:space="preserve">οινοβουλευτικής του </w:t>
      </w:r>
      <w:r>
        <w:rPr>
          <w:rFonts w:eastAsia="Times New Roman"/>
          <w:szCs w:val="24"/>
        </w:rPr>
        <w:t>Ο</w:t>
      </w:r>
      <w:r>
        <w:rPr>
          <w:rFonts w:eastAsia="Times New Roman"/>
          <w:szCs w:val="24"/>
        </w:rPr>
        <w:t>μάδας. Στην πορεία</w:t>
      </w:r>
      <w:r w:rsidRPr="00415D6F">
        <w:rPr>
          <w:rFonts w:eastAsia="Times New Roman"/>
          <w:szCs w:val="24"/>
        </w:rPr>
        <w:t xml:space="preserve"> τρέχουν όλα αυτά με κάποιο</w:t>
      </w:r>
      <w:r>
        <w:rPr>
          <w:rFonts w:eastAsia="Times New Roman"/>
          <w:szCs w:val="24"/>
        </w:rPr>
        <w:t>ν</w:t>
      </w:r>
      <w:r w:rsidRPr="00415D6F">
        <w:rPr>
          <w:rFonts w:eastAsia="Times New Roman"/>
          <w:szCs w:val="24"/>
        </w:rPr>
        <w:t xml:space="preserve"> τρόπο να τα συμμαζέψουν</w:t>
      </w:r>
      <w:r>
        <w:rPr>
          <w:rFonts w:eastAsia="Times New Roman"/>
          <w:szCs w:val="24"/>
        </w:rPr>
        <w:t>.</w:t>
      </w:r>
      <w:r w:rsidRPr="00415D6F">
        <w:rPr>
          <w:rFonts w:eastAsia="Times New Roman"/>
          <w:szCs w:val="24"/>
        </w:rPr>
        <w:t xml:space="preserve"> Ο απόλυτος εξευτελισμός με ευθύνη προσωπική του </w:t>
      </w:r>
      <w:r>
        <w:rPr>
          <w:rFonts w:eastAsia="Times New Roman"/>
          <w:szCs w:val="24"/>
        </w:rPr>
        <w:t xml:space="preserve">κ. </w:t>
      </w:r>
      <w:r w:rsidRPr="00415D6F">
        <w:rPr>
          <w:rFonts w:eastAsia="Times New Roman"/>
          <w:szCs w:val="24"/>
        </w:rPr>
        <w:t>Τσίπρα</w:t>
      </w:r>
      <w:r>
        <w:rPr>
          <w:rFonts w:eastAsia="Times New Roman"/>
          <w:szCs w:val="24"/>
        </w:rPr>
        <w:t xml:space="preserve">! </w:t>
      </w:r>
    </w:p>
    <w:p w14:paraId="01A9E2D6" w14:textId="77777777" w:rsidR="00887A51" w:rsidRDefault="009C255F">
      <w:pPr>
        <w:spacing w:after="0" w:line="600" w:lineRule="auto"/>
        <w:ind w:firstLine="720"/>
        <w:jc w:val="both"/>
        <w:rPr>
          <w:rFonts w:eastAsia="Times New Roman"/>
          <w:szCs w:val="24"/>
        </w:rPr>
      </w:pPr>
      <w:r>
        <w:rPr>
          <w:rFonts w:eastAsia="Times New Roman"/>
          <w:szCs w:val="24"/>
        </w:rPr>
        <w:t>Δεν διστάζετε, κύριε Τσίπρα, για να μείνετε λίγους μήνες ακόμα στην εξουσία</w:t>
      </w:r>
      <w:r>
        <w:rPr>
          <w:rFonts w:eastAsia="Times New Roman"/>
          <w:szCs w:val="24"/>
        </w:rPr>
        <w:t>,</w:t>
      </w:r>
      <w:r>
        <w:rPr>
          <w:rFonts w:eastAsia="Times New Roman"/>
          <w:szCs w:val="24"/>
        </w:rPr>
        <w:t xml:space="preserve"> να δημιουργήσετε συν</w:t>
      </w:r>
      <w:r w:rsidRPr="00415D6F">
        <w:rPr>
          <w:rFonts w:eastAsia="Times New Roman"/>
          <w:szCs w:val="24"/>
        </w:rPr>
        <w:t>θήκες πολιτικής ανωμαλίας</w:t>
      </w:r>
      <w:r>
        <w:rPr>
          <w:rFonts w:eastAsia="Times New Roman"/>
          <w:szCs w:val="24"/>
        </w:rPr>
        <w:t>,</w:t>
      </w:r>
      <w:r w:rsidRPr="00415D6F">
        <w:rPr>
          <w:rFonts w:eastAsia="Times New Roman"/>
          <w:szCs w:val="24"/>
        </w:rPr>
        <w:t xml:space="preserve"> να επιφέρε</w:t>
      </w:r>
      <w:r>
        <w:rPr>
          <w:rFonts w:eastAsia="Times New Roman"/>
          <w:szCs w:val="24"/>
        </w:rPr>
        <w:t>τε ένα βάναυσο πλήγμα στον κοινοβουλευτισμό, δηλαδή να βάζετε</w:t>
      </w:r>
      <w:r>
        <w:rPr>
          <w:rFonts w:eastAsia="Times New Roman"/>
          <w:szCs w:val="24"/>
        </w:rPr>
        <w:t xml:space="preserve"> νάρκη στα θεμέλια της ίδιας της δημοκρατίας. Και προσπαθείτε να γαντζωθείτε στην εξουσία </w:t>
      </w:r>
      <w:r w:rsidRPr="00415D6F">
        <w:rPr>
          <w:rFonts w:eastAsia="Times New Roman"/>
          <w:szCs w:val="24"/>
        </w:rPr>
        <w:t xml:space="preserve">με διεύρυνση στην ακροδεξιά </w:t>
      </w:r>
      <w:r>
        <w:rPr>
          <w:rFonts w:eastAsia="Times New Roman"/>
          <w:szCs w:val="24"/>
        </w:rPr>
        <w:t xml:space="preserve">και βέβαια διάφορα δεκανίκια, </w:t>
      </w:r>
      <w:r w:rsidRPr="00415D6F">
        <w:rPr>
          <w:rFonts w:eastAsia="Times New Roman"/>
          <w:szCs w:val="24"/>
        </w:rPr>
        <w:t>υπολείμματα και γυρολόγους</w:t>
      </w:r>
      <w:r>
        <w:rPr>
          <w:rFonts w:eastAsia="Times New Roman"/>
          <w:szCs w:val="24"/>
        </w:rPr>
        <w:t>. Είναι</w:t>
      </w:r>
      <w:r w:rsidRPr="00415D6F">
        <w:rPr>
          <w:rFonts w:eastAsia="Times New Roman"/>
          <w:szCs w:val="24"/>
        </w:rPr>
        <w:t xml:space="preserve"> καταστάσεις που δημιο</w:t>
      </w:r>
      <w:r>
        <w:rPr>
          <w:rFonts w:eastAsia="Times New Roman"/>
          <w:szCs w:val="24"/>
        </w:rPr>
        <w:t>υργούν αποστροφή στους πολίτες γ</w:t>
      </w:r>
      <w:r w:rsidRPr="00415D6F">
        <w:rPr>
          <w:rFonts w:eastAsia="Times New Roman"/>
          <w:szCs w:val="24"/>
        </w:rPr>
        <w:t>ια την πολιτική</w:t>
      </w:r>
      <w:r>
        <w:rPr>
          <w:rFonts w:eastAsia="Times New Roman"/>
          <w:szCs w:val="24"/>
        </w:rPr>
        <w:t>.</w:t>
      </w:r>
    </w:p>
    <w:p w14:paraId="01A9E2D7" w14:textId="77777777" w:rsidR="00887A51" w:rsidRDefault="009C255F">
      <w:pPr>
        <w:spacing w:after="0" w:line="600" w:lineRule="auto"/>
        <w:ind w:firstLine="720"/>
        <w:jc w:val="both"/>
        <w:rPr>
          <w:rFonts w:eastAsia="Times New Roman"/>
          <w:szCs w:val="24"/>
        </w:rPr>
      </w:pPr>
      <w:r>
        <w:rPr>
          <w:rFonts w:eastAsia="Times New Roman"/>
          <w:szCs w:val="24"/>
        </w:rPr>
        <w:t xml:space="preserve">Όλα </w:t>
      </w:r>
      <w:r>
        <w:rPr>
          <w:rFonts w:eastAsia="Times New Roman"/>
          <w:szCs w:val="24"/>
        </w:rPr>
        <w:t>αυτά δεν είναι τίποτα άλλο παρά βούτυρο στο ψωμί της ακροδεξιάς</w:t>
      </w:r>
      <w:r>
        <w:rPr>
          <w:rFonts w:eastAsia="Times New Roman"/>
          <w:szCs w:val="24"/>
        </w:rPr>
        <w:t>,</w:t>
      </w:r>
      <w:r>
        <w:rPr>
          <w:rFonts w:eastAsia="Times New Roman"/>
          <w:szCs w:val="24"/>
        </w:rPr>
        <w:t xml:space="preserve"> που καραδοκεί. Κι αν </w:t>
      </w:r>
      <w:r w:rsidRPr="00415D6F">
        <w:rPr>
          <w:rFonts w:eastAsia="Times New Roman"/>
          <w:szCs w:val="24"/>
        </w:rPr>
        <w:t xml:space="preserve">μέχρι σήμερα ήσασταν πολιτικός χορηγός της Νέας Δημοκρατίας και του </w:t>
      </w:r>
      <w:r>
        <w:rPr>
          <w:rFonts w:eastAsia="Times New Roman"/>
          <w:szCs w:val="24"/>
        </w:rPr>
        <w:t xml:space="preserve">κ. Μητσοτάκη, σήμερα είναι φανερό ότι γίνεστε προσωπικά και χορηγός της Χρυσής Αυγής! </w:t>
      </w:r>
    </w:p>
    <w:p w14:paraId="01A9E2D8" w14:textId="77777777" w:rsidR="00887A51" w:rsidRDefault="009C255F">
      <w:pPr>
        <w:spacing w:after="0" w:line="600" w:lineRule="auto"/>
        <w:ind w:firstLine="720"/>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της Δημοκρατικής Συμπαράταξης)</w:t>
      </w:r>
    </w:p>
    <w:p w14:paraId="01A9E2D9" w14:textId="77777777" w:rsidR="00887A51" w:rsidRDefault="009C255F">
      <w:pPr>
        <w:spacing w:after="0" w:line="600" w:lineRule="auto"/>
        <w:ind w:firstLine="720"/>
        <w:jc w:val="both"/>
        <w:rPr>
          <w:rFonts w:eastAsia="Times New Roman"/>
          <w:szCs w:val="24"/>
        </w:rPr>
      </w:pPr>
      <w:r w:rsidRPr="00415D6F">
        <w:rPr>
          <w:rFonts w:eastAsia="Times New Roman"/>
          <w:szCs w:val="24"/>
        </w:rPr>
        <w:t xml:space="preserve">Δεν είναι </w:t>
      </w:r>
      <w:r>
        <w:rPr>
          <w:rFonts w:eastAsia="Times New Roman"/>
          <w:szCs w:val="24"/>
        </w:rPr>
        <w:t xml:space="preserve">καθόλου τυχαίο, όπως φαίνεται, πως ο </w:t>
      </w:r>
      <w:proofErr w:type="spellStart"/>
      <w:r>
        <w:rPr>
          <w:rFonts w:eastAsia="Times New Roman"/>
          <w:szCs w:val="24"/>
        </w:rPr>
        <w:t>Μαδούρο</w:t>
      </w:r>
      <w:proofErr w:type="spellEnd"/>
      <w:r>
        <w:rPr>
          <w:rFonts w:eastAsia="Times New Roman"/>
          <w:szCs w:val="24"/>
        </w:rPr>
        <w:t xml:space="preserve"> και ο </w:t>
      </w:r>
      <w:proofErr w:type="spellStart"/>
      <w:r>
        <w:rPr>
          <w:rFonts w:eastAsia="Times New Roman"/>
          <w:szCs w:val="24"/>
        </w:rPr>
        <w:t>καθεστωτισμός</w:t>
      </w:r>
      <w:proofErr w:type="spellEnd"/>
      <w:r>
        <w:rPr>
          <w:rFonts w:eastAsia="Times New Roman"/>
          <w:szCs w:val="24"/>
        </w:rPr>
        <w:t xml:space="preserve"> του ήταν γι’ αυτούς το πρότυπό τους για τη </w:t>
      </w:r>
      <w:r w:rsidRPr="00415D6F">
        <w:rPr>
          <w:rFonts w:eastAsia="Times New Roman"/>
          <w:szCs w:val="24"/>
        </w:rPr>
        <w:t>διακυβέρνηση της χώρας</w:t>
      </w:r>
      <w:r>
        <w:rPr>
          <w:rFonts w:eastAsia="Times New Roman"/>
          <w:szCs w:val="24"/>
        </w:rPr>
        <w:t>,</w:t>
      </w:r>
      <w:r w:rsidRPr="00415D6F">
        <w:rPr>
          <w:rFonts w:eastAsia="Times New Roman"/>
          <w:szCs w:val="24"/>
        </w:rPr>
        <w:t xml:space="preserve"> γι</w:t>
      </w:r>
      <w:r>
        <w:rPr>
          <w:rFonts w:eastAsia="Times New Roman"/>
          <w:szCs w:val="24"/>
        </w:rPr>
        <w:t>’</w:t>
      </w:r>
      <w:r w:rsidRPr="00415D6F">
        <w:rPr>
          <w:rFonts w:eastAsia="Times New Roman"/>
          <w:szCs w:val="24"/>
        </w:rPr>
        <w:t xml:space="preserve"> αυτό και τον στηρίζουν ακόμη</w:t>
      </w:r>
      <w:r>
        <w:rPr>
          <w:rFonts w:eastAsia="Times New Roman"/>
          <w:szCs w:val="24"/>
        </w:rPr>
        <w:t xml:space="preserve">. </w:t>
      </w:r>
    </w:p>
    <w:p w14:paraId="01A9E2DA" w14:textId="77777777" w:rsidR="00887A51" w:rsidRDefault="009C255F">
      <w:pPr>
        <w:spacing w:after="0" w:line="600" w:lineRule="auto"/>
        <w:ind w:firstLine="720"/>
        <w:jc w:val="both"/>
        <w:rPr>
          <w:rFonts w:eastAsia="Times New Roman"/>
          <w:szCs w:val="24"/>
        </w:rPr>
      </w:pPr>
      <w:r>
        <w:rPr>
          <w:rFonts w:eastAsia="Times New Roman"/>
          <w:szCs w:val="24"/>
        </w:rPr>
        <w:t>Ξέρουμε ότι ο πνιγμένος</w:t>
      </w:r>
      <w:r w:rsidRPr="00415D6F">
        <w:rPr>
          <w:rFonts w:eastAsia="Times New Roman"/>
          <w:szCs w:val="24"/>
        </w:rPr>
        <w:t xml:space="preserve"> από τα </w:t>
      </w:r>
      <w:r w:rsidRPr="00415D6F">
        <w:rPr>
          <w:rFonts w:eastAsia="Times New Roman"/>
          <w:szCs w:val="24"/>
        </w:rPr>
        <w:t>μαλλιά του πιάνεται</w:t>
      </w:r>
      <w:r>
        <w:rPr>
          <w:rFonts w:eastAsia="Times New Roman"/>
          <w:szCs w:val="24"/>
        </w:rPr>
        <w:t>.</w:t>
      </w:r>
      <w:r w:rsidRPr="00415D6F">
        <w:rPr>
          <w:rFonts w:eastAsia="Times New Roman"/>
          <w:szCs w:val="24"/>
        </w:rPr>
        <w:t xml:space="preserve"> Προσπαθείτε τώρα να </w:t>
      </w:r>
      <w:proofErr w:type="spellStart"/>
      <w:r w:rsidRPr="00415D6F">
        <w:rPr>
          <w:rFonts w:eastAsia="Times New Roman"/>
          <w:szCs w:val="24"/>
        </w:rPr>
        <w:t>παραστήσετε</w:t>
      </w:r>
      <w:proofErr w:type="spellEnd"/>
      <w:r w:rsidRPr="00415D6F">
        <w:rPr>
          <w:rFonts w:eastAsia="Times New Roman"/>
          <w:szCs w:val="24"/>
        </w:rPr>
        <w:t xml:space="preserve"> τον προοδευτικό και μας κηρύξα</w:t>
      </w:r>
      <w:r>
        <w:rPr>
          <w:rFonts w:eastAsia="Times New Roman"/>
          <w:szCs w:val="24"/>
        </w:rPr>
        <w:t>τε</w:t>
      </w:r>
      <w:r w:rsidRPr="00415D6F">
        <w:rPr>
          <w:rFonts w:eastAsia="Times New Roman"/>
          <w:szCs w:val="24"/>
        </w:rPr>
        <w:t xml:space="preserve"> τον πόλεμο</w:t>
      </w:r>
      <w:r>
        <w:rPr>
          <w:rFonts w:eastAsia="Times New Roman"/>
          <w:szCs w:val="24"/>
        </w:rPr>
        <w:t>,</w:t>
      </w:r>
      <w:r w:rsidRPr="00415D6F">
        <w:rPr>
          <w:rFonts w:eastAsia="Times New Roman"/>
          <w:szCs w:val="24"/>
        </w:rPr>
        <w:t xml:space="preserve"> αλλά δεν θα ξεμπερδέψετε εύκολα μαζί </w:t>
      </w:r>
      <w:r>
        <w:rPr>
          <w:rFonts w:eastAsia="Times New Roman"/>
          <w:szCs w:val="24"/>
        </w:rPr>
        <w:t xml:space="preserve">μας. Δεν θα </w:t>
      </w:r>
      <w:r w:rsidRPr="00415D6F">
        <w:rPr>
          <w:rFonts w:eastAsia="Times New Roman"/>
          <w:szCs w:val="24"/>
        </w:rPr>
        <w:t xml:space="preserve">πιάσει το ρεσάλτο στην παράταξή </w:t>
      </w:r>
      <w:r>
        <w:rPr>
          <w:rFonts w:eastAsia="Times New Roman"/>
          <w:szCs w:val="24"/>
        </w:rPr>
        <w:t>μας, ο</w:t>
      </w:r>
      <w:r w:rsidRPr="00415D6F">
        <w:rPr>
          <w:rFonts w:eastAsia="Times New Roman"/>
          <w:szCs w:val="24"/>
        </w:rPr>
        <w:t>ύτε το βρώμικο 2019</w:t>
      </w:r>
      <w:r>
        <w:rPr>
          <w:rFonts w:eastAsia="Times New Roman"/>
          <w:szCs w:val="24"/>
        </w:rPr>
        <w:t>,</w:t>
      </w:r>
      <w:r w:rsidRPr="00415D6F">
        <w:rPr>
          <w:rFonts w:eastAsia="Times New Roman"/>
          <w:szCs w:val="24"/>
        </w:rPr>
        <w:t xml:space="preserve"> που επιχειρείτε να</w:t>
      </w:r>
      <w:r>
        <w:rPr>
          <w:rFonts w:eastAsia="Times New Roman"/>
          <w:szCs w:val="24"/>
        </w:rPr>
        <w:t xml:space="preserve"> στήσετε.</w:t>
      </w:r>
      <w:r w:rsidRPr="00415D6F">
        <w:rPr>
          <w:rFonts w:eastAsia="Times New Roman"/>
          <w:szCs w:val="24"/>
        </w:rPr>
        <w:t xml:space="preserve"> Και βλέπω ότι τον τελε</w:t>
      </w:r>
      <w:r w:rsidRPr="00415D6F">
        <w:rPr>
          <w:rFonts w:eastAsia="Times New Roman"/>
          <w:szCs w:val="24"/>
        </w:rPr>
        <w:t xml:space="preserve">υταίο καιρό έχουν πέσει τα αντανακλαστικά </w:t>
      </w:r>
      <w:r>
        <w:rPr>
          <w:rFonts w:eastAsia="Times New Roman"/>
          <w:szCs w:val="24"/>
        </w:rPr>
        <w:t>σας,</w:t>
      </w:r>
      <w:r w:rsidRPr="00415D6F">
        <w:rPr>
          <w:rFonts w:eastAsia="Times New Roman"/>
          <w:szCs w:val="24"/>
        </w:rPr>
        <w:t xml:space="preserve"> έχετε καθυστερήσ</w:t>
      </w:r>
      <w:r>
        <w:rPr>
          <w:rFonts w:eastAsia="Times New Roman"/>
          <w:szCs w:val="24"/>
        </w:rPr>
        <w:t xml:space="preserve">ει. </w:t>
      </w:r>
      <w:r w:rsidRPr="00415D6F">
        <w:rPr>
          <w:rFonts w:eastAsia="Times New Roman"/>
          <w:szCs w:val="24"/>
        </w:rPr>
        <w:t>Περιμένουμε το επόμενο χτύπημα</w:t>
      </w:r>
      <w:r>
        <w:rPr>
          <w:rFonts w:eastAsia="Times New Roman"/>
          <w:szCs w:val="24"/>
        </w:rPr>
        <w:t>,</w:t>
      </w:r>
      <w:r w:rsidRPr="00415D6F">
        <w:rPr>
          <w:rFonts w:eastAsia="Times New Roman"/>
          <w:szCs w:val="24"/>
        </w:rPr>
        <w:t xml:space="preserve"> </w:t>
      </w:r>
      <w:r>
        <w:rPr>
          <w:rFonts w:eastAsia="Times New Roman"/>
          <w:szCs w:val="24"/>
        </w:rPr>
        <w:t>γ</w:t>
      </w:r>
      <w:r w:rsidRPr="00415D6F">
        <w:rPr>
          <w:rFonts w:eastAsia="Times New Roman"/>
          <w:szCs w:val="24"/>
        </w:rPr>
        <w:t>ια</w:t>
      </w:r>
      <w:r>
        <w:rPr>
          <w:rFonts w:eastAsia="Times New Roman"/>
          <w:szCs w:val="24"/>
        </w:rPr>
        <w:t xml:space="preserve"> να δούμε τι άλλο θα σκαρφιστεί</w:t>
      </w:r>
      <w:r w:rsidRPr="00415D6F">
        <w:rPr>
          <w:rFonts w:eastAsia="Times New Roman"/>
          <w:szCs w:val="24"/>
        </w:rPr>
        <w:t xml:space="preserve">τε και θα σκεφτείτε </w:t>
      </w:r>
      <w:r>
        <w:rPr>
          <w:rFonts w:eastAsia="Times New Roman"/>
          <w:szCs w:val="24"/>
        </w:rPr>
        <w:t>ε</w:t>
      </w:r>
      <w:r w:rsidRPr="00415D6F">
        <w:rPr>
          <w:rFonts w:eastAsia="Times New Roman"/>
          <w:szCs w:val="24"/>
        </w:rPr>
        <w:t xml:space="preserve">πιτέλους εναντίον </w:t>
      </w:r>
      <w:r>
        <w:rPr>
          <w:rFonts w:eastAsia="Times New Roman"/>
          <w:szCs w:val="24"/>
        </w:rPr>
        <w:t>μας.</w:t>
      </w:r>
    </w:p>
    <w:p w14:paraId="01A9E2DB" w14:textId="77777777" w:rsidR="00887A51" w:rsidRDefault="009C255F">
      <w:pPr>
        <w:spacing w:after="0" w:line="600" w:lineRule="auto"/>
        <w:ind w:firstLine="720"/>
        <w:jc w:val="both"/>
        <w:rPr>
          <w:rFonts w:eastAsia="Times New Roman"/>
          <w:szCs w:val="24"/>
        </w:rPr>
      </w:pPr>
      <w:r>
        <w:rPr>
          <w:rFonts w:eastAsia="Times New Roman"/>
          <w:szCs w:val="24"/>
        </w:rPr>
        <w:t xml:space="preserve">Ακούστε, </w:t>
      </w:r>
      <w:r w:rsidRPr="00415D6F">
        <w:rPr>
          <w:rFonts w:eastAsia="Times New Roman"/>
          <w:szCs w:val="24"/>
        </w:rPr>
        <w:t>κύριε Τσίπρα</w:t>
      </w:r>
      <w:r>
        <w:rPr>
          <w:rFonts w:eastAsia="Times New Roman"/>
          <w:szCs w:val="24"/>
        </w:rPr>
        <w:t>, κανένας</w:t>
      </w:r>
      <w:r w:rsidRPr="00415D6F">
        <w:rPr>
          <w:rFonts w:eastAsia="Times New Roman"/>
          <w:szCs w:val="24"/>
        </w:rPr>
        <w:t xml:space="preserve"> τυχοδιώκτης δεν θα λεηλατήσει τη μεγάλη </w:t>
      </w:r>
      <w:r>
        <w:rPr>
          <w:rFonts w:eastAsia="Times New Roman"/>
          <w:szCs w:val="24"/>
        </w:rPr>
        <w:t>δ</w:t>
      </w:r>
      <w:r w:rsidRPr="00415D6F">
        <w:rPr>
          <w:rFonts w:eastAsia="Times New Roman"/>
          <w:szCs w:val="24"/>
        </w:rPr>
        <w:t>ημοκρατ</w:t>
      </w:r>
      <w:r w:rsidRPr="00415D6F">
        <w:rPr>
          <w:rFonts w:eastAsia="Times New Roman"/>
          <w:szCs w:val="24"/>
        </w:rPr>
        <w:t xml:space="preserve">ική και </w:t>
      </w:r>
      <w:r>
        <w:rPr>
          <w:rFonts w:eastAsia="Times New Roman"/>
          <w:szCs w:val="24"/>
        </w:rPr>
        <w:t>π</w:t>
      </w:r>
      <w:r w:rsidRPr="00415D6F">
        <w:rPr>
          <w:rFonts w:eastAsia="Times New Roman"/>
          <w:szCs w:val="24"/>
        </w:rPr>
        <w:t>ροοδευτική παράταξη του Ανδρέα Παπανδρέου</w:t>
      </w:r>
      <w:r>
        <w:rPr>
          <w:rFonts w:eastAsia="Times New Roman"/>
          <w:szCs w:val="24"/>
        </w:rPr>
        <w:t>,</w:t>
      </w:r>
      <w:r w:rsidRPr="00415D6F">
        <w:rPr>
          <w:rFonts w:eastAsia="Times New Roman"/>
          <w:szCs w:val="24"/>
        </w:rPr>
        <w:t xml:space="preserve"> που είναι μία </w:t>
      </w:r>
      <w:r>
        <w:rPr>
          <w:rFonts w:eastAsia="Times New Roman"/>
          <w:szCs w:val="24"/>
        </w:rPr>
        <w:t>παράταξη προόδου και</w:t>
      </w:r>
      <w:r w:rsidRPr="00415D6F">
        <w:rPr>
          <w:rFonts w:eastAsia="Times New Roman"/>
          <w:szCs w:val="24"/>
        </w:rPr>
        <w:t xml:space="preserve"> σταθερότητας για αυτή τη χώρα</w:t>
      </w:r>
      <w:r>
        <w:rPr>
          <w:rFonts w:eastAsia="Times New Roman"/>
          <w:szCs w:val="24"/>
        </w:rPr>
        <w:t>.</w:t>
      </w:r>
    </w:p>
    <w:p w14:paraId="01A9E2DC" w14:textId="77777777" w:rsidR="00887A51" w:rsidRDefault="009C255F">
      <w:pPr>
        <w:spacing w:after="0"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1A9E2D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με την Κυβέρνησή σας τα εθνικά θέματα υποχωρούν. Η δημοκρατία είναι σε κίνδυνο. </w:t>
      </w:r>
    </w:p>
    <w:p w14:paraId="01A9E2D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έρχομαι στην οικονομία, που, όπως είπε ο κύριος Πρωθυπουργός, είναι το φόρτε του. Ο Θεός να βάλει το χέρι του! Η ανάπτυξη καρκινοβατεί. Οι τρ</w:t>
      </w:r>
      <w:r>
        <w:rPr>
          <w:rFonts w:eastAsia="Times New Roman" w:cs="Times New Roman"/>
          <w:szCs w:val="24"/>
        </w:rPr>
        <w:t xml:space="preserve">άπεζες αδυνατούν να χρηματοδοτήσουν την οικονομία και οι φόροι γονατίζουν τα νοικοκυριά και τις επιχειρήσεις. </w:t>
      </w:r>
    </w:p>
    <w:p w14:paraId="01A9E2D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Έχουμε τώρα και τον κ. Δραγασάκη, που εδώ και δυο βδομάδες μ</w:t>
      </w:r>
      <w:r>
        <w:rPr>
          <w:rFonts w:eastAsia="Times New Roman" w:cs="Times New Roman"/>
          <w:szCs w:val="24"/>
        </w:rPr>
        <w:t>ά</w:t>
      </w:r>
      <w:r>
        <w:rPr>
          <w:rFonts w:eastAsia="Times New Roman" w:cs="Times New Roman"/>
          <w:szCs w:val="24"/>
        </w:rPr>
        <w:t xml:space="preserve">ς μιλά για τον κίνδυνο που υπάρχει με τις τράπεζες, τον κίνδυνο να χρειαστούν </w:t>
      </w:r>
      <w:proofErr w:type="spellStart"/>
      <w:r>
        <w:rPr>
          <w:rFonts w:eastAsia="Times New Roman" w:cs="Times New Roman"/>
          <w:szCs w:val="24"/>
        </w:rPr>
        <w:t>ανακεφ</w:t>
      </w:r>
      <w:r>
        <w:rPr>
          <w:rFonts w:eastAsia="Times New Roman" w:cs="Times New Roman"/>
          <w:szCs w:val="24"/>
        </w:rPr>
        <w:t>αλαιοποίηση</w:t>
      </w:r>
      <w:proofErr w:type="spellEnd"/>
      <w:r>
        <w:rPr>
          <w:rFonts w:eastAsia="Times New Roman" w:cs="Times New Roman"/>
          <w:szCs w:val="24"/>
        </w:rPr>
        <w:t xml:space="preserve"> και αυτό να γίνει σε βάρος του Έλληνα φορολογούμενου πολίτη. Μην το διανοηθείτε! Η ευθύνη σάς βαρύνει αποκλειστικά για την κατάσταση των τραπεζών σήμερα. </w:t>
      </w:r>
    </w:p>
    <w:p w14:paraId="01A9E2E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Δανειζόμαστε ως χώρα ακριβά, με επιτόκια πολύ μεγαλύτερα απ’ αυτά που δανείζονται οι χώρε</w:t>
      </w:r>
      <w:r>
        <w:rPr>
          <w:rFonts w:eastAsia="Times New Roman" w:cs="Times New Roman"/>
          <w:szCs w:val="24"/>
        </w:rPr>
        <w:t>ς που πραγματικά βγήκαν από τα μνημόνια, όπως η Κύπρος και η Πορτογαλία, με αποτέλεσμα να αυξάνεται το δημόσιο χρέος. Το Πρόγραμμα Δημοσίων Επενδύσεων το έχετε πραγματικά «</w:t>
      </w:r>
      <w:proofErr w:type="spellStart"/>
      <w:r>
        <w:rPr>
          <w:rFonts w:eastAsia="Times New Roman" w:cs="Times New Roman"/>
          <w:szCs w:val="24"/>
        </w:rPr>
        <w:t>τσεκουρέψει</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για να βγουν τα </w:t>
      </w:r>
      <w:proofErr w:type="spellStart"/>
      <w:r>
        <w:rPr>
          <w:rFonts w:eastAsia="Times New Roman" w:cs="Times New Roman"/>
          <w:szCs w:val="24"/>
        </w:rPr>
        <w:t>υπερπλεονάσματα</w:t>
      </w:r>
      <w:proofErr w:type="spellEnd"/>
      <w:r>
        <w:rPr>
          <w:rFonts w:eastAsia="Times New Roman" w:cs="Times New Roman"/>
          <w:szCs w:val="24"/>
        </w:rPr>
        <w:t>. Με λίγα λόγια, προχωράμε χωρίς πυξίδα</w:t>
      </w:r>
      <w:r>
        <w:rPr>
          <w:rFonts w:eastAsia="Times New Roman" w:cs="Times New Roman"/>
          <w:szCs w:val="24"/>
        </w:rPr>
        <w:t xml:space="preserve"> και χωρίς προοπτική. Και έρχονται, βεβαίως, και οι μαζικοί πλειστηριασμοί να απειλήσουν την πρώτη κατοικία των μικρών και μεσαίων δανειοληπτών.</w:t>
      </w:r>
    </w:p>
    <w:p w14:paraId="01A9E2E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Μιλάτε ακόμα για κοινωνική πολιτική, την ώρα που το Εθνικό Σύστημα Υγείας διαλύεται και τα νοσοκομεία στενάζουν</w:t>
      </w:r>
      <w:r>
        <w:rPr>
          <w:rFonts w:eastAsia="Times New Roman" w:cs="Times New Roman"/>
          <w:szCs w:val="24"/>
        </w:rPr>
        <w:t>. Φαίνεται πως ήταν εντελώς απροετοίμαστο το σύστημα να αντιμετωπίσει τη γρίπη που υπάρχει αυτή την εποχή σε έξαρση και πανηγυρίζετε, γιατί καταφέρατε</w:t>
      </w:r>
      <w:r>
        <w:rPr>
          <w:rFonts w:eastAsia="Times New Roman" w:cs="Times New Roman"/>
          <w:szCs w:val="24"/>
        </w:rPr>
        <w:t>,</w:t>
      </w:r>
      <w:r>
        <w:rPr>
          <w:rFonts w:eastAsia="Times New Roman" w:cs="Times New Roman"/>
          <w:szCs w:val="24"/>
        </w:rPr>
        <w:t xml:space="preserve"> με δυο χρόνια καθυστέρηση</w:t>
      </w:r>
      <w:r>
        <w:rPr>
          <w:rFonts w:eastAsia="Times New Roman" w:cs="Times New Roman"/>
          <w:szCs w:val="24"/>
        </w:rPr>
        <w:t>,</w:t>
      </w:r>
      <w:r>
        <w:rPr>
          <w:rFonts w:eastAsia="Times New Roman" w:cs="Times New Roman"/>
          <w:szCs w:val="24"/>
        </w:rPr>
        <w:t xml:space="preserve"> να αυξήσετε τον κατώτερο μισθό, κάνοντας ότι δεν καταλαβαίνετε ότι αυτή η αύξ</w:t>
      </w:r>
      <w:r>
        <w:rPr>
          <w:rFonts w:eastAsia="Times New Roman" w:cs="Times New Roman"/>
          <w:szCs w:val="24"/>
        </w:rPr>
        <w:t xml:space="preserve">ηση εξαφανίζεται από τη μείωση του αφορολόγητου, που εσείς ψηφίσατε. Άλλη μία κοροϊδία! </w:t>
      </w:r>
    </w:p>
    <w:p w14:paraId="01A9E2E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Μιλάτε για την αντιμετώπιση της ανεργίας και κάνετε πως δεν καταλαβαίνετε ότι δίνει και παίρνει η μερική απασχόληση με 300 ευρώ μισθό. </w:t>
      </w:r>
    </w:p>
    <w:p w14:paraId="01A9E2E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Όποιος, λοιπόν, πραγματικά πιστ</w:t>
      </w:r>
      <w:r>
        <w:rPr>
          <w:rFonts w:eastAsia="Times New Roman" w:cs="Times New Roman"/>
          <w:szCs w:val="24"/>
        </w:rPr>
        <w:t xml:space="preserve">εύει στην κοινωνική πολιτική, δεν έχει παρά να ψηφίσει την πρόταση νόμου που κατέθεσε η Κοινοβουλευτική Ομάδα του Κινήματος Αλλαγής στη Βουλή. Ιδού η Ρόδος! </w:t>
      </w:r>
    </w:p>
    <w:p w14:paraId="01A9E2E4" w14:textId="77777777" w:rsidR="00887A51" w:rsidRDefault="009C255F">
      <w:pPr>
        <w:spacing w:after="0"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1A9E2E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Ας εξασφαλίσουμε, λοιπόν, προστασία</w:t>
      </w:r>
      <w:r>
        <w:rPr>
          <w:rFonts w:eastAsia="Times New Roman" w:cs="Times New Roman"/>
          <w:szCs w:val="24"/>
        </w:rPr>
        <w:t xml:space="preserve"> στην πρώτη κατοικία, άμεση κατάργηση της διάταξης για τη μείωση του αφορολόγητου, επαναφορά του συστήματος προσδιορισμού του κατώτερου μισθού στους κοινωνικούς εταίρους, ενίσχυση πραγματική των νέων επαγγελματιών</w:t>
      </w:r>
      <w:r>
        <w:rPr>
          <w:rFonts w:eastAsia="Times New Roman" w:cs="Times New Roman"/>
          <w:szCs w:val="24"/>
        </w:rPr>
        <w:t>,</w:t>
      </w:r>
      <w:r>
        <w:rPr>
          <w:rFonts w:eastAsia="Times New Roman" w:cs="Times New Roman"/>
          <w:szCs w:val="24"/>
        </w:rPr>
        <w:t xml:space="preserve"> με απαλλαγή για τρία χρόνια εντελώς από φ</w:t>
      </w:r>
      <w:r>
        <w:rPr>
          <w:rFonts w:eastAsia="Times New Roman" w:cs="Times New Roman"/>
          <w:szCs w:val="24"/>
        </w:rPr>
        <w:t>όρους και ασφαλιστικές εισφορές και ουσιαστικά φορολογικά κίνητρα, για να μπορέσουν να γίνουν προσλήψεις ανέργων στον ιδιωτικό τομέα.</w:t>
      </w:r>
    </w:p>
    <w:p w14:paraId="01A9E2E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δώστε τέλος στην παρακμή. Δώστε τέλος στον εκφυλισμό της πολιτικής ζωής. Ένα πράγμα μπορείτε να κάνετε </w:t>
      </w:r>
      <w:r>
        <w:rPr>
          <w:rFonts w:eastAsia="Times New Roman" w:cs="Times New Roman"/>
          <w:szCs w:val="24"/>
        </w:rPr>
        <w:t>και κάντε το σήμερα. Ορίστε την ημερομηνία των εκλογών, για να απαλλαγεί επιτέλους ο τόπος από εσάς!</w:t>
      </w:r>
    </w:p>
    <w:p w14:paraId="01A9E2E7" w14:textId="77777777" w:rsidR="00887A51" w:rsidRDefault="009C255F">
      <w:pPr>
        <w:spacing w:after="0"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1A9E2E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Θέλω εδώ να τονίσω ότι η χώρα δεν έχει ανάγκη, αποδοκιμάζοντας τον απερχόμενο Πρωθυπουργό, ν</w:t>
      </w:r>
      <w:r>
        <w:rPr>
          <w:rFonts w:eastAsia="Times New Roman" w:cs="Times New Roman"/>
          <w:szCs w:val="24"/>
        </w:rPr>
        <w:t>α επιλέξει έναν επίδοξο αντικαταστάτη, που δεν μπαίνει καν στον κόπο να παρουσιάσει μια ολοκληρωμένη πρόταση για τη διακυβέρνηση του τόπου, απλώς περιμένει το πράγμα να του έλθει ως ώριμο φρούτο και κάνει και κάτι περισσότερο, παρακαλεί να ολοκληρώσει αυτή</w:t>
      </w:r>
      <w:r>
        <w:rPr>
          <w:rFonts w:eastAsia="Times New Roman" w:cs="Times New Roman"/>
          <w:szCs w:val="24"/>
        </w:rPr>
        <w:t xml:space="preserve"> η Κυβέρνηση τις συμφωνίες υποταγής, έτσι ώστε να μπορέσει να καθίσει αναπαυτικά πάνω σ’ αυτές και να συνεχίσει τη διαχείριση της ίδιας ακριβώς πολιτικής.</w:t>
      </w:r>
    </w:p>
    <w:p w14:paraId="01A9E2E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ιδεολογική ταυτότητα της Νέας Δημοκρατίας αλλά και το πολιτικό της στίγμα σ’ αυτόν τον τόπο είναι π</w:t>
      </w:r>
      <w:r>
        <w:rPr>
          <w:rFonts w:eastAsia="Times New Roman" w:cs="Times New Roman"/>
          <w:szCs w:val="24"/>
        </w:rPr>
        <w:t>άρα πολύ γνωστά, είναι βαθιά συντηρητικά και είναι για εμάς ο πολιτικός και ιδεολογικός μας αντίπαλος. Έχει τεράστιες ευθύνες για την κρίση και τα μνημόνια. Τώρα πια δεν το λέμε μόνο εμείς. Μόλις χθες άνοιξε το στόμα του και ο κ. Μάνος και μίλησε για τις ε</w:t>
      </w:r>
      <w:r>
        <w:rPr>
          <w:rFonts w:eastAsia="Times New Roman" w:cs="Times New Roman"/>
          <w:szCs w:val="24"/>
        </w:rPr>
        <w:t xml:space="preserve">υθύνες της </w:t>
      </w:r>
      <w:r>
        <w:rPr>
          <w:rFonts w:eastAsia="Times New Roman" w:cs="Times New Roman"/>
          <w:szCs w:val="24"/>
        </w:rPr>
        <w:t>κ</w:t>
      </w:r>
      <w:r>
        <w:rPr>
          <w:rFonts w:eastAsia="Times New Roman" w:cs="Times New Roman"/>
          <w:szCs w:val="24"/>
        </w:rPr>
        <w:t>υβέρνησης Καραμανλή για τη χρεοκοπία του τόπου.</w:t>
      </w:r>
    </w:p>
    <w:p w14:paraId="01A9E2EA" w14:textId="77777777" w:rsidR="00887A51" w:rsidRDefault="009C255F">
      <w:pPr>
        <w:spacing w:after="0"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1A9E2E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Κυβέρνηση, βέβαια, ακόμα αρνείται να γίνει εξεταστική για την οικονομία, για να δούμε ποιος πραγματικά έχει ευθύνη που οδηγήθηκε αυ</w:t>
      </w:r>
      <w:r>
        <w:rPr>
          <w:rFonts w:eastAsia="Times New Roman" w:cs="Times New Roman"/>
          <w:szCs w:val="24"/>
        </w:rPr>
        <w:t xml:space="preserve">τή η χώρα στα μνημόνια και στην κρίση, γιατί είναι γνωστή η σχέση και η δεξιά συνιστώσα, η </w:t>
      </w:r>
      <w:proofErr w:type="spellStart"/>
      <w:r>
        <w:rPr>
          <w:rFonts w:eastAsia="Times New Roman" w:cs="Times New Roman"/>
          <w:szCs w:val="24"/>
        </w:rPr>
        <w:t>καραμανλική</w:t>
      </w:r>
      <w:proofErr w:type="spellEnd"/>
      <w:r>
        <w:rPr>
          <w:rFonts w:eastAsia="Times New Roman" w:cs="Times New Roman"/>
          <w:szCs w:val="24"/>
        </w:rPr>
        <w:t xml:space="preserve"> συνιστώσα της Κυβέρνησης του ΣΥΡΙΖΑ και το πώς το ένα χέρι νίβει το άλλο.</w:t>
      </w:r>
    </w:p>
    <w:p w14:paraId="01A9E2E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χώρα, λοιπόν, χρειάζεται μια κυβέρνηση προοδευτική. Χρειάζεται μια νέα εθνική</w:t>
      </w:r>
      <w:r>
        <w:rPr>
          <w:rFonts w:eastAsia="Times New Roman" w:cs="Times New Roman"/>
          <w:szCs w:val="24"/>
        </w:rPr>
        <w:t xml:space="preserve"> αφήγηση, που θα κερδίσει τη χαμένη αξιοπιστία και θα διασφαλίσει το δικαίωμα στην αξιοπρέπεια για κάθε Έλληνα και κάθε Ελληνίδα. </w:t>
      </w:r>
    </w:p>
    <w:p w14:paraId="01A9E2E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Πονάνε οι αλήθειες, αλλά έχει έρθει η ώρα να ακουστούν. Ας αναλάβουν όλοι τις ευθύνες τους. Είναι ώρα</w:t>
      </w:r>
      <w:r>
        <w:rPr>
          <w:rFonts w:eastAsia="Times New Roman" w:cs="Times New Roman"/>
          <w:szCs w:val="24"/>
        </w:rPr>
        <w:t>,</w:t>
      </w:r>
      <w:r>
        <w:rPr>
          <w:rFonts w:eastAsia="Times New Roman" w:cs="Times New Roman"/>
          <w:szCs w:val="24"/>
        </w:rPr>
        <w:t xml:space="preserve"> σ’ αυτές τις εκλογές π</w:t>
      </w:r>
      <w:r>
        <w:rPr>
          <w:rFonts w:eastAsia="Times New Roman" w:cs="Times New Roman"/>
          <w:szCs w:val="24"/>
        </w:rPr>
        <w:t xml:space="preserve">ου έρχονται, να αναλάβουν όλα τα κόμματα τις ευθύνες τους για το σημείο στο οποίο βρίσκεται η χώρα. </w:t>
      </w:r>
    </w:p>
    <w:p w14:paraId="01A9E2E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εάν κάποιοι σήμερα πιστεύουν ότι</w:t>
      </w:r>
      <w:r>
        <w:rPr>
          <w:rFonts w:eastAsia="Times New Roman" w:cs="Times New Roman"/>
          <w:szCs w:val="24"/>
        </w:rPr>
        <w:t>,</w:t>
      </w:r>
      <w:r>
        <w:rPr>
          <w:rFonts w:eastAsia="Times New Roman" w:cs="Times New Roman"/>
          <w:szCs w:val="24"/>
        </w:rPr>
        <w:t xml:space="preserve"> ψηφίζοντας Νέα Δημοκρατία, γλιτώνουν οριστικά από τον ΣΥΡΙΖΑ είναι βαθιά γελασμένοι. Απλώς, τον απομακρύνουν για ένα μικρό διάστημα από την εξουσία και υπάρχει ο κίνδυνος να βάλουν ταυτόχρονα τη χώρα σε νέες περιπέτειες, απ’ αυτές που η Δεξιά γνωρίζει πάρ</w:t>
      </w:r>
      <w:r>
        <w:rPr>
          <w:rFonts w:eastAsia="Times New Roman" w:cs="Times New Roman"/>
          <w:szCs w:val="24"/>
        </w:rPr>
        <w:t xml:space="preserve">α πολύ καλά να τη βάζει. </w:t>
      </w:r>
    </w:p>
    <w:p w14:paraId="01A9E2E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Όσοι, λοιπόν, έχουν συνειδητοποιήσει σ’ αυτή τη χώρα τι είναι ο κ. Τσίπρας και η παρέα του και πιστεύουν ότι πρέπει να τελειώσουν οριστικά μαζί τους, έχουν μόνο μία δυνατότητα: Να στηρίξουν το Κίνημα Αλλαγής, μια πραγματικά προοδε</w:t>
      </w:r>
      <w:r>
        <w:rPr>
          <w:rFonts w:eastAsia="Times New Roman" w:cs="Times New Roman"/>
          <w:szCs w:val="24"/>
        </w:rPr>
        <w:t>υτική λύση, μια λύση που μπορεί να σταθεί ανάχωμα απέναντι στη συντήρηση, τον λαϊκισμό, τον διχασμό, την πόλωση, που μόνο σε νέες περιπέτειες θα οδηγήσουν ξανά τη χώρα.</w:t>
      </w:r>
    </w:p>
    <w:p w14:paraId="01A9E2F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1A9E2F1" w14:textId="77777777" w:rsidR="00887A51" w:rsidRDefault="009C255F">
      <w:pPr>
        <w:spacing w:after="0"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01A9E2F2" w14:textId="77777777" w:rsidR="00887A51" w:rsidRDefault="009C255F">
      <w:pPr>
        <w:spacing w:after="0" w:line="600" w:lineRule="auto"/>
        <w:ind w:firstLine="720"/>
        <w:jc w:val="both"/>
        <w:rPr>
          <w:rFonts w:eastAsia="Times New Roman" w:cs="Times New Roman"/>
          <w:szCs w:val="24"/>
        </w:rPr>
      </w:pPr>
      <w:r w:rsidRPr="00D23CD6">
        <w:rPr>
          <w:rFonts w:eastAsia="Times New Roman" w:cs="Times New Roman"/>
          <w:b/>
          <w:szCs w:val="24"/>
        </w:rPr>
        <w:t>ΠΡΟΕ</w:t>
      </w:r>
      <w:r w:rsidRPr="00D23CD6">
        <w:rPr>
          <w:rFonts w:eastAsia="Times New Roman" w:cs="Times New Roman"/>
          <w:b/>
          <w:szCs w:val="24"/>
        </w:rPr>
        <w:t xml:space="preserve">ΔΡΟΣ (Νικόλαος </w:t>
      </w:r>
      <w:proofErr w:type="spellStart"/>
      <w:r w:rsidRPr="00D23CD6">
        <w:rPr>
          <w:rFonts w:eastAsia="Times New Roman" w:cs="Times New Roman"/>
          <w:b/>
          <w:szCs w:val="24"/>
        </w:rPr>
        <w:t>Βούτσης</w:t>
      </w:r>
      <w:proofErr w:type="spellEnd"/>
      <w:r w:rsidRPr="00D23CD6">
        <w:rPr>
          <w:rFonts w:eastAsia="Times New Roman" w:cs="Times New Roman"/>
          <w:b/>
          <w:szCs w:val="24"/>
        </w:rPr>
        <w:t xml:space="preserve">): </w:t>
      </w:r>
      <w:r>
        <w:rPr>
          <w:rFonts w:eastAsia="Times New Roman" w:cs="Times New Roman"/>
          <w:szCs w:val="24"/>
        </w:rPr>
        <w:t>Ευχαριστώ πολύ.</w:t>
      </w:r>
    </w:p>
    <w:p w14:paraId="01A9E2F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 Πρόεδρος της Νέας Δημοκρατίας και Αρχηγός της Αξιωματικής Αντιπολίτευσης κ. Κυριάκος Μητσοτάκης έχει τον λόγο.</w:t>
      </w:r>
    </w:p>
    <w:p w14:paraId="01A9E2F4" w14:textId="77777777" w:rsidR="00887A51" w:rsidRDefault="009C255F">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1A9E2F5" w14:textId="77777777" w:rsidR="00887A51" w:rsidRDefault="009C255F">
      <w:pPr>
        <w:spacing w:after="0" w:line="600" w:lineRule="auto"/>
        <w:ind w:firstLine="720"/>
        <w:jc w:val="both"/>
        <w:rPr>
          <w:rFonts w:eastAsia="Times New Roman"/>
          <w:bCs/>
          <w:szCs w:val="24"/>
        </w:rPr>
      </w:pPr>
      <w:r>
        <w:rPr>
          <w:rFonts w:eastAsia="Times New Roman"/>
          <w:b/>
          <w:bCs/>
          <w:szCs w:val="24"/>
        </w:rPr>
        <w:t xml:space="preserve">ΚΥΡΙΑΚΟΣ ΜΗΤΣΟΤΑΚΗΣ (Πρόεδρος της Νέας </w:t>
      </w:r>
      <w:r>
        <w:rPr>
          <w:rFonts w:eastAsia="Times New Roman"/>
          <w:b/>
          <w:bCs/>
          <w:szCs w:val="24"/>
        </w:rPr>
        <w:t>Δημοκρατίας):</w:t>
      </w:r>
      <w:r>
        <w:rPr>
          <w:rFonts w:eastAsia="Times New Roman"/>
          <w:bCs/>
          <w:szCs w:val="24"/>
        </w:rPr>
        <w:t xml:space="preserve"> Κυρίες και κύριοι Βουλευτές, πριν μιλήσω για το θέμα της σημερινής συνεδρίασης και μιας και βλέπω και στην Αίθουσα τον Υπουργό Υγείας, επιτρέψτε μου να αναφερθώ σ’ ένα θέμα της επικαιρότητας</w:t>
      </w:r>
      <w:r>
        <w:rPr>
          <w:rFonts w:eastAsia="Times New Roman"/>
          <w:bCs/>
          <w:szCs w:val="24"/>
        </w:rPr>
        <w:t>,</w:t>
      </w:r>
      <w:r>
        <w:rPr>
          <w:rFonts w:eastAsia="Times New Roman"/>
          <w:bCs/>
          <w:szCs w:val="24"/>
        </w:rPr>
        <w:t xml:space="preserve"> που προκαλεί σοβαρότατη ανησυχία στην ελληνική κοι</w:t>
      </w:r>
      <w:r>
        <w:rPr>
          <w:rFonts w:eastAsia="Times New Roman"/>
          <w:bCs/>
          <w:szCs w:val="24"/>
        </w:rPr>
        <w:t xml:space="preserve">νωνία. Σαράντα συμπολίτες μας έχουν χάσει τη ζωή τους, εκατοντάδες νοσηλεύονται, πολλοί στην εντατική, πολύ περισσότεροι νοσούν από τον ιό της γρίπης. </w:t>
      </w:r>
    </w:p>
    <w:p w14:paraId="01A9E2F6" w14:textId="77777777" w:rsidR="00887A51" w:rsidRDefault="009C255F">
      <w:pPr>
        <w:spacing w:after="0" w:line="600" w:lineRule="auto"/>
        <w:ind w:firstLine="720"/>
        <w:jc w:val="both"/>
        <w:rPr>
          <w:rFonts w:eastAsia="Times New Roman"/>
          <w:bCs/>
          <w:szCs w:val="24"/>
        </w:rPr>
      </w:pPr>
      <w:r>
        <w:rPr>
          <w:rFonts w:eastAsia="Times New Roman"/>
          <w:bCs/>
          <w:szCs w:val="24"/>
        </w:rPr>
        <w:t>Λυπάμαι, κύριε Υπουργέ, αλλά αυτό είναι γεγονός απαράδεκτο στον 21</w:t>
      </w:r>
      <w:r w:rsidRPr="001E7CB5">
        <w:rPr>
          <w:rFonts w:eastAsia="Times New Roman"/>
          <w:bCs/>
          <w:szCs w:val="24"/>
          <w:vertAlign w:val="superscript"/>
        </w:rPr>
        <w:t>ο</w:t>
      </w:r>
      <w:r>
        <w:rPr>
          <w:rFonts w:eastAsia="Times New Roman"/>
          <w:bCs/>
          <w:szCs w:val="24"/>
        </w:rPr>
        <w:t xml:space="preserve"> </w:t>
      </w:r>
      <w:r>
        <w:rPr>
          <w:rFonts w:eastAsia="Times New Roman"/>
          <w:bCs/>
          <w:szCs w:val="24"/>
        </w:rPr>
        <w:t>αιώνα και αποδεικνύει ότι η Κυβέρνησ</w:t>
      </w:r>
      <w:r>
        <w:rPr>
          <w:rFonts w:eastAsia="Times New Roman"/>
          <w:bCs/>
          <w:szCs w:val="24"/>
        </w:rPr>
        <w:t xml:space="preserve">η δυστυχώς δεν αντιμετώπισε εγκαίρως αυτή την υπόγεια, την αντιεπιστημονική φημολογία του </w:t>
      </w:r>
      <w:r>
        <w:rPr>
          <w:rFonts w:eastAsia="Times New Roman"/>
          <w:bCs/>
          <w:szCs w:val="24"/>
        </w:rPr>
        <w:t>«</w:t>
      </w:r>
      <w:proofErr w:type="spellStart"/>
      <w:r>
        <w:rPr>
          <w:rFonts w:eastAsia="Times New Roman"/>
          <w:bCs/>
          <w:szCs w:val="24"/>
        </w:rPr>
        <w:t>αντιεμβολιασμού</w:t>
      </w:r>
      <w:proofErr w:type="spellEnd"/>
      <w:r>
        <w:rPr>
          <w:rFonts w:eastAsia="Times New Roman"/>
          <w:bCs/>
          <w:szCs w:val="24"/>
        </w:rPr>
        <w:t>»</w:t>
      </w:r>
      <w:r>
        <w:rPr>
          <w:rFonts w:eastAsia="Times New Roman"/>
          <w:bCs/>
          <w:szCs w:val="24"/>
        </w:rPr>
        <w:t>. Δεν προχώρησε ούτε στη σωστή ενημέρωση του κοινού ούτε στον γρήγορο εφοδιασμό φαρμακείων, ενώ πολλά κρεβάτια στις εντατικές δυστυχώς παραμένουν κλε</w:t>
      </w:r>
      <w:r>
        <w:rPr>
          <w:rFonts w:eastAsia="Times New Roman"/>
          <w:bCs/>
          <w:szCs w:val="24"/>
        </w:rPr>
        <w:t xml:space="preserve">ιστά και η πρωτοβάθμια φροντίδα, η τόσο πολυδιαφημισμένη από εσάς μεταρρύθμιση των ΤΟΜΥ, στην πραγματικότητα δεν εφαρμόστηκε ποτέ. Όλοι ξέρουμε ότι είναι ένα σύστημα το οποίο καταρρέει. </w:t>
      </w:r>
    </w:p>
    <w:p w14:paraId="01A9E2F7" w14:textId="77777777" w:rsidR="00887A51" w:rsidRDefault="009C255F">
      <w:pPr>
        <w:spacing w:after="0" w:line="600" w:lineRule="auto"/>
        <w:ind w:firstLine="720"/>
        <w:jc w:val="both"/>
        <w:rPr>
          <w:rFonts w:eastAsia="Times New Roman"/>
          <w:bCs/>
          <w:szCs w:val="24"/>
        </w:rPr>
      </w:pPr>
      <w:r>
        <w:rPr>
          <w:rFonts w:eastAsia="Times New Roman"/>
          <w:bCs/>
          <w:szCs w:val="24"/>
        </w:rPr>
        <w:t>Είμαι υποχρεωμένος, κύριε Υπουργέ, να τα επισημάνω όλα αυτά και περιμ</w:t>
      </w:r>
      <w:r>
        <w:rPr>
          <w:rFonts w:eastAsia="Times New Roman"/>
          <w:bCs/>
          <w:szCs w:val="24"/>
        </w:rPr>
        <w:t>ένουμε από την Κυβέρνηση να ανταποκριθεί επιτέλους στα στοιχειώδη καθήκοντά της και</w:t>
      </w:r>
      <w:r>
        <w:rPr>
          <w:rFonts w:eastAsia="Times New Roman"/>
          <w:bCs/>
          <w:szCs w:val="24"/>
        </w:rPr>
        <w:t>,</w:t>
      </w:r>
      <w:r>
        <w:rPr>
          <w:rFonts w:eastAsia="Times New Roman"/>
          <w:bCs/>
          <w:szCs w:val="24"/>
        </w:rPr>
        <w:t xml:space="preserve"> έστω και σήμερα</w:t>
      </w:r>
      <w:r>
        <w:rPr>
          <w:rFonts w:eastAsia="Times New Roman"/>
          <w:bCs/>
          <w:szCs w:val="24"/>
        </w:rPr>
        <w:t>,</w:t>
      </w:r>
      <w:r>
        <w:rPr>
          <w:rFonts w:eastAsia="Times New Roman"/>
          <w:bCs/>
          <w:szCs w:val="24"/>
        </w:rPr>
        <w:t xml:space="preserve"> να πάρει όλα τα απαραίτητα μέτρα, πριν θρηνήσουμε και άλλα θύματα.</w:t>
      </w:r>
    </w:p>
    <w:p w14:paraId="01A9E2F8" w14:textId="77777777" w:rsidR="00887A51" w:rsidRDefault="009C255F">
      <w:pPr>
        <w:spacing w:after="0" w:line="600" w:lineRule="auto"/>
        <w:ind w:firstLine="720"/>
        <w:jc w:val="both"/>
        <w:rPr>
          <w:rFonts w:eastAsia="Times New Roman"/>
          <w:bCs/>
          <w:szCs w:val="24"/>
        </w:rPr>
      </w:pPr>
      <w:r>
        <w:rPr>
          <w:rFonts w:eastAsia="Times New Roman"/>
          <w:bCs/>
          <w:szCs w:val="24"/>
        </w:rPr>
        <w:t>Κυρίες και κύριοι συνάδελφοι, η Βουλή καλείται σήμερα σε μια συνεδρίαση -τολμώ να πω αρ</w:t>
      </w:r>
      <w:r>
        <w:rPr>
          <w:rFonts w:eastAsia="Times New Roman"/>
          <w:bCs/>
          <w:szCs w:val="24"/>
        </w:rPr>
        <w:t xml:space="preserve">κετά υποτονική για τη σημασία του θέματος- να ολοκληρώσει και τυπικά την ένταξη των Σκοπίων στο ΝΑΤΟ. </w:t>
      </w:r>
    </w:p>
    <w:p w14:paraId="01A9E2F9" w14:textId="77777777" w:rsidR="00887A51" w:rsidRDefault="009C255F">
      <w:pPr>
        <w:spacing w:after="0" w:line="600" w:lineRule="auto"/>
        <w:ind w:firstLine="720"/>
        <w:jc w:val="both"/>
        <w:rPr>
          <w:rFonts w:eastAsia="Times New Roman"/>
          <w:bCs/>
          <w:szCs w:val="24"/>
        </w:rPr>
      </w:pPr>
      <w:r>
        <w:rPr>
          <w:rFonts w:eastAsia="Times New Roman"/>
          <w:bCs/>
          <w:szCs w:val="24"/>
        </w:rPr>
        <w:t xml:space="preserve">Η Νέα Δημοκρατία θα καταψηφίσει το πρωτόκολλο ένταξης. </w:t>
      </w:r>
    </w:p>
    <w:p w14:paraId="01A9E2FA" w14:textId="77777777" w:rsidR="00887A51" w:rsidRDefault="009C255F">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1A9E2FB" w14:textId="77777777" w:rsidR="00887A51" w:rsidRDefault="009C255F">
      <w:pPr>
        <w:spacing w:after="0" w:line="600" w:lineRule="auto"/>
        <w:ind w:firstLine="720"/>
        <w:jc w:val="both"/>
        <w:rPr>
          <w:rFonts w:eastAsia="Times New Roman"/>
          <w:bCs/>
          <w:szCs w:val="24"/>
        </w:rPr>
      </w:pPr>
      <w:r>
        <w:rPr>
          <w:rFonts w:eastAsia="Times New Roman"/>
          <w:bCs/>
          <w:szCs w:val="24"/>
        </w:rPr>
        <w:t xml:space="preserve">Και αυτό γιατί είναι απλώς η τελική πράξη, </w:t>
      </w:r>
      <w:r>
        <w:rPr>
          <w:rFonts w:eastAsia="Times New Roman"/>
          <w:bCs/>
          <w:szCs w:val="24"/>
        </w:rPr>
        <w:t>η προδιαγεγραμμένη τελική πράξη μιας επιζήμιας συμφωνίας και μάλιστα δρομολογείται μέσα από μια διαδικασία που ευτελίζει με πρωτοφανή τρόπο τα κοινοβουλευτικά μας ήθη και αφήνει την Κυβέρνηση, τον ίδιο τον κ. Τσίπρα</w:t>
      </w:r>
      <w:r>
        <w:rPr>
          <w:rFonts w:eastAsia="Times New Roman"/>
          <w:bCs/>
          <w:szCs w:val="24"/>
        </w:rPr>
        <w:t>,</w:t>
      </w:r>
      <w:r>
        <w:rPr>
          <w:rFonts w:eastAsia="Times New Roman"/>
          <w:bCs/>
          <w:szCs w:val="24"/>
        </w:rPr>
        <w:t xml:space="preserve"> προσωπικά, ηθικά </w:t>
      </w:r>
      <w:proofErr w:type="spellStart"/>
      <w:r>
        <w:rPr>
          <w:rFonts w:eastAsia="Times New Roman"/>
          <w:bCs/>
          <w:szCs w:val="24"/>
        </w:rPr>
        <w:t>απαξιωμένο</w:t>
      </w:r>
      <w:proofErr w:type="spellEnd"/>
      <w:r>
        <w:rPr>
          <w:rFonts w:eastAsia="Times New Roman"/>
          <w:bCs/>
          <w:szCs w:val="24"/>
        </w:rPr>
        <w:t>.</w:t>
      </w:r>
    </w:p>
    <w:p w14:paraId="01A9E2FC" w14:textId="77777777" w:rsidR="00887A51" w:rsidRDefault="009C255F">
      <w:pPr>
        <w:spacing w:after="0" w:line="600" w:lineRule="auto"/>
        <w:ind w:firstLine="720"/>
        <w:jc w:val="both"/>
        <w:rPr>
          <w:rFonts w:eastAsia="Times New Roman" w:cs="Times New Roman"/>
          <w:szCs w:val="24"/>
        </w:rPr>
      </w:pPr>
      <w:r w:rsidRPr="00671C86">
        <w:rPr>
          <w:rFonts w:eastAsia="Times New Roman" w:cs="Times New Roman"/>
        </w:rPr>
        <w:t>Διότι</w:t>
      </w:r>
      <w:r>
        <w:rPr>
          <w:rFonts w:eastAsia="Times New Roman" w:cs="Times New Roman"/>
        </w:rPr>
        <w:t xml:space="preserve"> αυτό</w:t>
      </w:r>
      <w:r w:rsidRPr="00671C86">
        <w:rPr>
          <w:rFonts w:eastAsia="Times New Roman" w:cs="Times New Roman"/>
          <w:szCs w:val="24"/>
        </w:rPr>
        <w:t xml:space="preserve"> είστε πλέον</w:t>
      </w:r>
      <w:r>
        <w:rPr>
          <w:rFonts w:eastAsia="Times New Roman" w:cs="Times New Roman"/>
          <w:szCs w:val="24"/>
        </w:rPr>
        <w:t>,</w:t>
      </w:r>
      <w:r w:rsidRPr="00671C86">
        <w:rPr>
          <w:rFonts w:eastAsia="Times New Roman" w:cs="Times New Roman"/>
          <w:szCs w:val="24"/>
        </w:rPr>
        <w:t xml:space="preserve"> </w:t>
      </w:r>
      <w:r>
        <w:rPr>
          <w:rFonts w:eastAsia="Times New Roman" w:cs="Times New Roman"/>
          <w:szCs w:val="24"/>
        </w:rPr>
        <w:t>μια</w:t>
      </w:r>
      <w:r w:rsidRPr="00671C86">
        <w:rPr>
          <w:rFonts w:eastAsia="Times New Roman" w:cs="Times New Roman"/>
          <w:szCs w:val="24"/>
        </w:rPr>
        <w:t xml:space="preserve"> </w:t>
      </w:r>
      <w:r>
        <w:rPr>
          <w:rFonts w:eastAsia="Times New Roman" w:cs="Times New Roman"/>
          <w:szCs w:val="24"/>
        </w:rPr>
        <w:t>Κυβέρνηση</w:t>
      </w:r>
      <w:r w:rsidRPr="00671C86">
        <w:rPr>
          <w:rFonts w:eastAsia="Times New Roman" w:cs="Times New Roman"/>
          <w:szCs w:val="24"/>
        </w:rPr>
        <w:t xml:space="preserve"> και </w:t>
      </w:r>
      <w:r>
        <w:rPr>
          <w:rFonts w:eastAsia="Times New Roman" w:cs="Times New Roman"/>
          <w:szCs w:val="24"/>
        </w:rPr>
        <w:t>μια</w:t>
      </w:r>
      <w:r w:rsidRPr="00671C86">
        <w:rPr>
          <w:rFonts w:eastAsia="Times New Roman" w:cs="Times New Roman"/>
          <w:szCs w:val="24"/>
        </w:rPr>
        <w:t xml:space="preserve"> </w:t>
      </w:r>
      <w:r>
        <w:rPr>
          <w:rFonts w:eastAsia="Times New Roman" w:cs="Times New Roman"/>
          <w:szCs w:val="24"/>
        </w:rPr>
        <w:t>κ</w:t>
      </w:r>
      <w:r w:rsidRPr="00671C86">
        <w:rPr>
          <w:rFonts w:eastAsia="Times New Roman" w:cs="Times New Roman"/>
          <w:szCs w:val="24"/>
        </w:rPr>
        <w:t xml:space="preserve">υβερνητική </w:t>
      </w:r>
      <w:r>
        <w:rPr>
          <w:rFonts w:eastAsia="Times New Roman" w:cs="Times New Roman"/>
          <w:szCs w:val="24"/>
        </w:rPr>
        <w:t>π</w:t>
      </w:r>
      <w:r w:rsidRPr="00671C86">
        <w:rPr>
          <w:rFonts w:eastAsia="Times New Roman" w:cs="Times New Roman"/>
          <w:szCs w:val="24"/>
        </w:rPr>
        <w:t xml:space="preserve">λειοψηφία </w:t>
      </w:r>
      <w:r w:rsidRPr="008F0891">
        <w:rPr>
          <w:rFonts w:eastAsia="Times New Roman" w:cs="Times New Roman"/>
          <w:bCs/>
          <w:shd w:val="clear" w:color="auto" w:fill="FFFFFF"/>
        </w:rPr>
        <w:t>που</w:t>
      </w:r>
      <w:r>
        <w:rPr>
          <w:rFonts w:eastAsia="Times New Roman" w:cs="Times New Roman"/>
          <w:szCs w:val="24"/>
        </w:rPr>
        <w:t xml:space="preserve"> βασίστηκε σε ευκαιριακές, </w:t>
      </w:r>
      <w:r w:rsidRPr="00671C86">
        <w:rPr>
          <w:rFonts w:eastAsia="Times New Roman" w:cs="Times New Roman"/>
          <w:szCs w:val="24"/>
        </w:rPr>
        <w:t>σε πρόσκαιρες συμμαχίες</w:t>
      </w:r>
      <w:r>
        <w:rPr>
          <w:rFonts w:eastAsia="Times New Roman" w:cs="Times New Roman"/>
          <w:szCs w:val="24"/>
        </w:rPr>
        <w:t>,</w:t>
      </w:r>
      <w:r w:rsidRPr="00671C86">
        <w:rPr>
          <w:rFonts w:eastAsia="Times New Roman" w:cs="Times New Roman"/>
          <w:szCs w:val="24"/>
        </w:rPr>
        <w:t xml:space="preserve"> προκειμένου να </w:t>
      </w:r>
      <w:r>
        <w:rPr>
          <w:rFonts w:eastAsia="Times New Roman" w:cs="Times New Roman"/>
          <w:szCs w:val="24"/>
        </w:rPr>
        <w:t xml:space="preserve">ψηφίσει τη Συμφωνία των Πρεσπών, </w:t>
      </w:r>
      <w:r w:rsidRPr="00833F6A">
        <w:rPr>
          <w:rFonts w:eastAsia="Times New Roman"/>
          <w:bCs/>
          <w:shd w:val="clear" w:color="auto" w:fill="FFFFFF"/>
        </w:rPr>
        <w:t>μια</w:t>
      </w:r>
      <w:r>
        <w:rPr>
          <w:rFonts w:eastAsia="Times New Roman" w:cs="Times New Roman"/>
          <w:szCs w:val="24"/>
        </w:rPr>
        <w:t xml:space="preserve"> </w:t>
      </w:r>
      <w:r>
        <w:rPr>
          <w:rFonts w:eastAsia="Times New Roman" w:cs="Times New Roman"/>
          <w:szCs w:val="24"/>
        </w:rPr>
        <w:t>σ</w:t>
      </w:r>
      <w:r w:rsidRPr="00671C86">
        <w:rPr>
          <w:rFonts w:eastAsia="Times New Roman" w:cs="Times New Roman"/>
          <w:szCs w:val="24"/>
        </w:rPr>
        <w:t xml:space="preserve">υμφωνία που τη στήριξαν κάποιοι </w:t>
      </w:r>
      <w:r>
        <w:rPr>
          <w:rFonts w:eastAsia="Times New Roman" w:cs="Times New Roman"/>
          <w:szCs w:val="24"/>
        </w:rPr>
        <w:t>πρόθυμοι Β</w:t>
      </w:r>
      <w:r w:rsidRPr="00671C86">
        <w:rPr>
          <w:rFonts w:eastAsia="Times New Roman" w:cs="Times New Roman"/>
          <w:szCs w:val="24"/>
        </w:rPr>
        <w:t>ουλευτές</w:t>
      </w:r>
      <w:r>
        <w:rPr>
          <w:rFonts w:eastAsia="Times New Roman" w:cs="Times New Roman"/>
          <w:szCs w:val="24"/>
        </w:rPr>
        <w:t>,</w:t>
      </w:r>
      <w:r w:rsidRPr="00671C86">
        <w:rPr>
          <w:rFonts w:eastAsia="Times New Roman" w:cs="Times New Roman"/>
          <w:szCs w:val="24"/>
        </w:rPr>
        <w:t xml:space="preserve"> αλλά </w:t>
      </w:r>
      <w:r>
        <w:rPr>
          <w:rFonts w:eastAsia="Times New Roman" w:cs="Times New Roman"/>
          <w:szCs w:val="24"/>
        </w:rPr>
        <w:t>μια</w:t>
      </w:r>
      <w:r w:rsidRPr="00671C86">
        <w:rPr>
          <w:rFonts w:eastAsia="Times New Roman" w:cs="Times New Roman"/>
          <w:szCs w:val="24"/>
        </w:rPr>
        <w:t xml:space="preserve"> </w:t>
      </w:r>
      <w:r>
        <w:rPr>
          <w:rFonts w:eastAsia="Times New Roman" w:cs="Times New Roman"/>
          <w:szCs w:val="24"/>
        </w:rPr>
        <w:t>σ</w:t>
      </w:r>
      <w:r w:rsidRPr="00671C86">
        <w:rPr>
          <w:rFonts w:eastAsia="Times New Roman" w:cs="Times New Roman"/>
          <w:szCs w:val="24"/>
        </w:rPr>
        <w:t xml:space="preserve">υμφωνία που την </w:t>
      </w:r>
      <w:r>
        <w:rPr>
          <w:rFonts w:eastAsia="Times New Roman" w:cs="Times New Roman"/>
          <w:szCs w:val="24"/>
        </w:rPr>
        <w:t xml:space="preserve">απορρίπτει </w:t>
      </w:r>
      <w:r>
        <w:rPr>
          <w:rFonts w:eastAsia="Times New Roman" w:cs="Times New Roman"/>
          <w:szCs w:val="24"/>
        </w:rPr>
        <w:t>η μεγάλη πλειοψηφία του</w:t>
      </w:r>
      <w:r w:rsidRPr="00671C86">
        <w:rPr>
          <w:rFonts w:eastAsia="Times New Roman" w:cs="Times New Roman"/>
          <w:szCs w:val="24"/>
        </w:rPr>
        <w:t xml:space="preserve"> ελληνικού λαού</w:t>
      </w:r>
      <w:r>
        <w:rPr>
          <w:rFonts w:eastAsia="Times New Roman" w:cs="Times New Roman"/>
          <w:szCs w:val="24"/>
        </w:rPr>
        <w:t>,</w:t>
      </w:r>
      <w:r w:rsidRPr="00671C86">
        <w:rPr>
          <w:rFonts w:eastAsia="Times New Roman" w:cs="Times New Roman"/>
          <w:szCs w:val="24"/>
        </w:rPr>
        <w:t xml:space="preserve"> κάτι που εξηγεί γιατί ο κ</w:t>
      </w:r>
      <w:r>
        <w:rPr>
          <w:rFonts w:eastAsia="Times New Roman" w:cs="Times New Roman"/>
          <w:szCs w:val="24"/>
        </w:rPr>
        <w:t>. Τσίπρας και οι συν αυτώ επείγονται</w:t>
      </w:r>
      <w:r w:rsidRPr="00671C86">
        <w:rPr>
          <w:rFonts w:eastAsia="Times New Roman" w:cs="Times New Roman"/>
          <w:szCs w:val="24"/>
        </w:rPr>
        <w:t xml:space="preserve"> να τεθεί σε ισχύ</w:t>
      </w:r>
      <w:r>
        <w:rPr>
          <w:rFonts w:eastAsia="Times New Roman" w:cs="Times New Roman"/>
          <w:szCs w:val="24"/>
        </w:rPr>
        <w:t>. Και ό</w:t>
      </w:r>
      <w:r w:rsidRPr="00671C86">
        <w:rPr>
          <w:rFonts w:eastAsia="Times New Roman" w:cs="Times New Roman"/>
          <w:szCs w:val="24"/>
        </w:rPr>
        <w:t>λα αυτά</w:t>
      </w:r>
      <w:r>
        <w:rPr>
          <w:rFonts w:eastAsia="Times New Roman" w:cs="Times New Roman"/>
          <w:szCs w:val="24"/>
        </w:rPr>
        <w:t>,</w:t>
      </w:r>
      <w:r w:rsidRPr="00671C86">
        <w:rPr>
          <w:rFonts w:eastAsia="Times New Roman" w:cs="Times New Roman"/>
          <w:szCs w:val="24"/>
        </w:rPr>
        <w:t xml:space="preserve"> </w:t>
      </w:r>
      <w:r>
        <w:rPr>
          <w:rFonts w:eastAsia="Times New Roman" w:cs="Times New Roman"/>
          <w:szCs w:val="24"/>
        </w:rPr>
        <w:t>ενώ η αντιπροσωπευτικότητα της</w:t>
      </w:r>
      <w:r w:rsidRPr="00671C86">
        <w:rPr>
          <w:rFonts w:eastAsia="Times New Roman" w:cs="Times New Roman"/>
          <w:szCs w:val="24"/>
        </w:rPr>
        <w:t xml:space="preserve"> σύνθεση</w:t>
      </w:r>
      <w:r>
        <w:rPr>
          <w:rFonts w:eastAsia="Times New Roman" w:cs="Times New Roman"/>
          <w:szCs w:val="24"/>
        </w:rPr>
        <w:t>ς</w:t>
      </w:r>
      <w:r w:rsidRPr="00671C86">
        <w:rPr>
          <w:rFonts w:eastAsia="Times New Roman" w:cs="Times New Roman"/>
          <w:szCs w:val="24"/>
        </w:rPr>
        <w:t xml:space="preserve"> του Κοινοβουλίου έχει αλλοιωθεί</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εθνική υποχώρηση συντελείται, δ</w:t>
      </w:r>
      <w:r w:rsidRPr="00671C86">
        <w:rPr>
          <w:rFonts w:eastAsia="Times New Roman" w:cs="Times New Roman"/>
          <w:szCs w:val="24"/>
        </w:rPr>
        <w:t>υστυχώς</w:t>
      </w:r>
      <w:r>
        <w:rPr>
          <w:rFonts w:eastAsia="Times New Roman" w:cs="Times New Roman"/>
          <w:szCs w:val="24"/>
        </w:rPr>
        <w:t>,</w:t>
      </w:r>
      <w:r w:rsidRPr="00671C86">
        <w:rPr>
          <w:rFonts w:eastAsia="Times New Roman" w:cs="Times New Roman"/>
          <w:szCs w:val="24"/>
        </w:rPr>
        <w:t xml:space="preserve"> στα ε</w:t>
      </w:r>
      <w:r w:rsidRPr="00671C86">
        <w:rPr>
          <w:rFonts w:eastAsia="Times New Roman" w:cs="Times New Roman"/>
          <w:szCs w:val="24"/>
        </w:rPr>
        <w:t xml:space="preserve">ρείπια </w:t>
      </w:r>
      <w:r>
        <w:rPr>
          <w:rFonts w:eastAsia="Times New Roman" w:cs="Times New Roman"/>
          <w:szCs w:val="24"/>
        </w:rPr>
        <w:t>βασικών κανόνων της Κ</w:t>
      </w:r>
      <w:r w:rsidRPr="00B32E5F">
        <w:rPr>
          <w:rFonts w:eastAsia="Times New Roman" w:cs="Times New Roman"/>
          <w:szCs w:val="24"/>
        </w:rPr>
        <w:t>οινοβουλευτική</w:t>
      </w:r>
      <w:r>
        <w:rPr>
          <w:rFonts w:eastAsia="Times New Roman" w:cs="Times New Roman"/>
          <w:szCs w:val="24"/>
        </w:rPr>
        <w:t>ς</w:t>
      </w:r>
      <w:r w:rsidRPr="00671C86">
        <w:rPr>
          <w:rFonts w:eastAsia="Times New Roman" w:cs="Times New Roman"/>
          <w:szCs w:val="24"/>
        </w:rPr>
        <w:t xml:space="preserve"> </w:t>
      </w:r>
      <w:r>
        <w:rPr>
          <w:rFonts w:eastAsia="Times New Roman" w:cs="Times New Roman"/>
          <w:szCs w:val="24"/>
        </w:rPr>
        <w:t>Δ</w:t>
      </w:r>
      <w:r w:rsidRPr="00671C86">
        <w:rPr>
          <w:rFonts w:eastAsia="Times New Roman" w:cs="Times New Roman"/>
          <w:szCs w:val="24"/>
        </w:rPr>
        <w:t>ημοκρατίας</w:t>
      </w:r>
      <w:r>
        <w:rPr>
          <w:rFonts w:eastAsia="Times New Roman" w:cs="Times New Roman"/>
          <w:szCs w:val="24"/>
        </w:rPr>
        <w:t>.</w:t>
      </w:r>
    </w:p>
    <w:p w14:paraId="01A9E2F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Αντί </w:t>
      </w:r>
      <w:r w:rsidRPr="002314B3">
        <w:rPr>
          <w:rFonts w:eastAsia="Times New Roman"/>
          <w:bCs/>
          <w:shd w:val="clear" w:color="auto" w:fill="FFFFFF"/>
        </w:rPr>
        <w:t>να</w:t>
      </w:r>
      <w:r>
        <w:rPr>
          <w:rFonts w:eastAsia="Times New Roman" w:cs="Times New Roman"/>
          <w:szCs w:val="24"/>
        </w:rPr>
        <w:t xml:space="preserve"> πάει σε εκλογές, </w:t>
      </w:r>
      <w:r w:rsidRPr="00183013">
        <w:rPr>
          <w:rFonts w:eastAsia="Times New Roman" w:cs="Times New Roman"/>
        </w:rPr>
        <w:t>όπως</w:t>
      </w:r>
      <w:r>
        <w:rPr>
          <w:rFonts w:eastAsia="Times New Roman" w:cs="Times New Roman"/>
          <w:szCs w:val="24"/>
        </w:rPr>
        <w:t xml:space="preserve"> θα όφειλε ο κ. Τσίπρας, </w:t>
      </w:r>
      <w:r w:rsidRPr="00671C86">
        <w:rPr>
          <w:rFonts w:eastAsia="Times New Roman" w:cs="Times New Roman"/>
          <w:szCs w:val="24"/>
        </w:rPr>
        <w:t xml:space="preserve">επιχειρεί να </w:t>
      </w:r>
      <w:r>
        <w:rPr>
          <w:rFonts w:eastAsia="Times New Roman" w:cs="Times New Roman"/>
          <w:szCs w:val="24"/>
        </w:rPr>
        <w:t xml:space="preserve">δεσμεύσει τη χώρα, </w:t>
      </w:r>
      <w:r w:rsidRPr="00671C86">
        <w:rPr>
          <w:rFonts w:eastAsia="Times New Roman" w:cs="Times New Roman"/>
          <w:szCs w:val="24"/>
        </w:rPr>
        <w:t>χωρίς να διαθέτει πολ</w:t>
      </w:r>
      <w:r>
        <w:rPr>
          <w:rFonts w:eastAsia="Times New Roman" w:cs="Times New Roman"/>
          <w:szCs w:val="24"/>
        </w:rPr>
        <w:t>ιτική νομιμοποίηση να το πράξει. Δ</w:t>
      </w:r>
      <w:r w:rsidRPr="00671C86">
        <w:rPr>
          <w:rFonts w:eastAsia="Times New Roman" w:cs="Times New Roman"/>
          <w:szCs w:val="24"/>
        </w:rPr>
        <w:t xml:space="preserve">εν έχουν ξαναγίνει </w:t>
      </w:r>
      <w:r>
        <w:rPr>
          <w:rFonts w:eastAsia="Times New Roman" w:cs="Times New Roman"/>
          <w:szCs w:val="24"/>
        </w:rPr>
        <w:t xml:space="preserve">ποτέ στη χώρα μας αυτά τα οποία </w:t>
      </w:r>
      <w:r w:rsidRPr="00671C86">
        <w:rPr>
          <w:rFonts w:eastAsia="Times New Roman" w:cs="Times New Roman"/>
          <w:szCs w:val="24"/>
        </w:rPr>
        <w:t>βιώσαμε</w:t>
      </w:r>
      <w:r w:rsidRPr="00671C86">
        <w:rPr>
          <w:rFonts w:eastAsia="Times New Roman" w:cs="Times New Roman"/>
          <w:szCs w:val="24"/>
        </w:rPr>
        <w:t xml:space="preserve"> τις τελευταίες εβδομάδες</w:t>
      </w:r>
      <w:r>
        <w:rPr>
          <w:rFonts w:eastAsia="Times New Roman" w:cs="Times New Roman"/>
          <w:szCs w:val="24"/>
        </w:rPr>
        <w:t>. Αποτελούν έκφραση μιας πρωτοφανούς</w:t>
      </w:r>
      <w:r w:rsidRPr="00671C86">
        <w:rPr>
          <w:rFonts w:eastAsia="Times New Roman" w:cs="Times New Roman"/>
          <w:szCs w:val="24"/>
        </w:rPr>
        <w:t xml:space="preserve"> πολιτικής θεσμικής αυθαιρεσίας</w:t>
      </w:r>
      <w:r>
        <w:rPr>
          <w:rFonts w:eastAsia="Times New Roman" w:cs="Times New Roman"/>
          <w:szCs w:val="24"/>
        </w:rPr>
        <w:t xml:space="preserve">. </w:t>
      </w:r>
    </w:p>
    <w:p w14:paraId="01A9E2F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w:t>
      </w:r>
      <w:r w:rsidRPr="00671C86">
        <w:rPr>
          <w:rFonts w:eastAsia="Times New Roman" w:cs="Times New Roman"/>
          <w:szCs w:val="24"/>
        </w:rPr>
        <w:t xml:space="preserve"> Ελληνική Δημοκρατία έζησε και </w:t>
      </w:r>
      <w:r>
        <w:rPr>
          <w:rFonts w:eastAsia="Times New Roman" w:cs="Times New Roman"/>
          <w:szCs w:val="24"/>
        </w:rPr>
        <w:t>ζει</w:t>
      </w:r>
      <w:r w:rsidRPr="00671C86">
        <w:rPr>
          <w:rFonts w:eastAsia="Times New Roman" w:cs="Times New Roman"/>
          <w:szCs w:val="24"/>
        </w:rPr>
        <w:t xml:space="preserve"> στιγμές</w:t>
      </w:r>
      <w:r>
        <w:rPr>
          <w:rFonts w:eastAsia="Times New Roman" w:cs="Times New Roman"/>
          <w:szCs w:val="24"/>
        </w:rPr>
        <w:t xml:space="preserve"> </w:t>
      </w:r>
      <w:r w:rsidRPr="00471050">
        <w:rPr>
          <w:rFonts w:eastAsia="Times New Roman" w:cs="Times New Roman"/>
          <w:szCs w:val="24"/>
        </w:rPr>
        <w:t>πολιτική</w:t>
      </w:r>
      <w:r>
        <w:rPr>
          <w:rFonts w:eastAsia="Times New Roman" w:cs="Times New Roman"/>
          <w:szCs w:val="24"/>
        </w:rPr>
        <w:t>ς συναλλαγής</w:t>
      </w:r>
      <w:r w:rsidRPr="00671C86">
        <w:rPr>
          <w:rFonts w:eastAsia="Times New Roman" w:cs="Times New Roman"/>
          <w:szCs w:val="24"/>
        </w:rPr>
        <w:t xml:space="preserve"> και</w:t>
      </w:r>
      <w:r>
        <w:rPr>
          <w:rFonts w:eastAsia="Times New Roman" w:cs="Times New Roman"/>
          <w:szCs w:val="24"/>
        </w:rPr>
        <w:t>,</w:t>
      </w:r>
      <w:r w:rsidRPr="00671C86">
        <w:rPr>
          <w:rFonts w:eastAsia="Times New Roman" w:cs="Times New Roman"/>
          <w:szCs w:val="24"/>
        </w:rPr>
        <w:t xml:space="preserve"> μάλιστα</w:t>
      </w:r>
      <w:r>
        <w:rPr>
          <w:rFonts w:eastAsia="Times New Roman" w:cs="Times New Roman"/>
          <w:szCs w:val="24"/>
        </w:rPr>
        <w:t>,</w:t>
      </w:r>
      <w:r w:rsidRPr="00671C86">
        <w:rPr>
          <w:rFonts w:eastAsia="Times New Roman" w:cs="Times New Roman"/>
          <w:szCs w:val="24"/>
        </w:rPr>
        <w:t xml:space="preserve"> σε κοινή θέα</w:t>
      </w:r>
      <w:r>
        <w:rPr>
          <w:rFonts w:eastAsia="Times New Roman" w:cs="Times New Roman"/>
          <w:szCs w:val="24"/>
        </w:rPr>
        <w:t>. Μ</w:t>
      </w:r>
      <w:r w:rsidRPr="00671C86">
        <w:rPr>
          <w:rFonts w:eastAsia="Times New Roman" w:cs="Times New Roman"/>
          <w:szCs w:val="24"/>
        </w:rPr>
        <w:t xml:space="preserve">προστά στα μάτια μας είδαμε </w:t>
      </w:r>
      <w:r>
        <w:rPr>
          <w:rFonts w:eastAsia="Times New Roman" w:cs="Times New Roman"/>
          <w:szCs w:val="24"/>
        </w:rPr>
        <w:t>-</w:t>
      </w:r>
      <w:r w:rsidRPr="00F331DF">
        <w:rPr>
          <w:rFonts w:eastAsia="Times New Roman"/>
          <w:bCs/>
        </w:rPr>
        <w:t>και</w:t>
      </w:r>
      <w:r>
        <w:rPr>
          <w:rFonts w:eastAsia="Times New Roman" w:cs="Times New Roman"/>
          <w:szCs w:val="24"/>
        </w:rPr>
        <w:t xml:space="preserve"> </w:t>
      </w:r>
      <w:r w:rsidRPr="00F7444C">
        <w:rPr>
          <w:rFonts w:eastAsia="Times New Roman"/>
          <w:bCs/>
          <w:shd w:val="clear" w:color="auto" w:fill="FFFFFF"/>
        </w:rPr>
        <w:t>δυστυχώς</w:t>
      </w:r>
      <w:r>
        <w:rPr>
          <w:rFonts w:eastAsia="Times New Roman" w:cs="Times New Roman"/>
          <w:szCs w:val="24"/>
        </w:rPr>
        <w:t xml:space="preserve"> εξακολουθούμε </w:t>
      </w:r>
      <w:r w:rsidRPr="002314B3">
        <w:rPr>
          <w:rFonts w:eastAsia="Times New Roman"/>
          <w:bCs/>
          <w:shd w:val="clear" w:color="auto" w:fill="FFFFFF"/>
        </w:rPr>
        <w:t>να</w:t>
      </w:r>
      <w:r>
        <w:rPr>
          <w:rFonts w:eastAsia="Times New Roman" w:cs="Times New Roman"/>
          <w:szCs w:val="24"/>
        </w:rPr>
        <w:t xml:space="preserve"> βλέπουμε- εκβιασμούς. Κ</w:t>
      </w:r>
      <w:r w:rsidRPr="00671C86">
        <w:rPr>
          <w:rFonts w:eastAsia="Times New Roman" w:cs="Times New Roman"/>
          <w:szCs w:val="24"/>
        </w:rPr>
        <w:t>άθε μέρα νομίζ</w:t>
      </w:r>
      <w:r>
        <w:rPr>
          <w:rFonts w:eastAsia="Times New Roman" w:cs="Times New Roman"/>
          <w:szCs w:val="24"/>
        </w:rPr>
        <w:t>ουμε</w:t>
      </w:r>
      <w:r w:rsidRPr="00671C86">
        <w:rPr>
          <w:rFonts w:eastAsia="Times New Roman" w:cs="Times New Roman"/>
          <w:szCs w:val="24"/>
        </w:rPr>
        <w:t xml:space="preserve"> ότι δεν πάει πιο κάτω</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μας διαψεύδουν. Όλοι πια έχουν αντιληφθεί </w:t>
      </w:r>
      <w:r w:rsidRPr="00671C86">
        <w:rPr>
          <w:rFonts w:eastAsia="Times New Roman" w:cs="Times New Roman"/>
          <w:szCs w:val="24"/>
        </w:rPr>
        <w:t>τα παζάρια τα οποία έχουν γίνει</w:t>
      </w:r>
      <w:r>
        <w:rPr>
          <w:rFonts w:eastAsia="Times New Roman" w:cs="Times New Roman"/>
          <w:szCs w:val="24"/>
        </w:rPr>
        <w:t xml:space="preserve">. Συνειδήσεις </w:t>
      </w:r>
      <w:proofErr w:type="spellStart"/>
      <w:r>
        <w:rPr>
          <w:rFonts w:eastAsia="Times New Roman" w:cs="Times New Roman"/>
          <w:szCs w:val="24"/>
        </w:rPr>
        <w:t>αντηλλάγησαν</w:t>
      </w:r>
      <w:proofErr w:type="spellEnd"/>
      <w:r>
        <w:rPr>
          <w:rFonts w:eastAsia="Times New Roman" w:cs="Times New Roman"/>
          <w:szCs w:val="24"/>
        </w:rPr>
        <w:t xml:space="preserve"> με χ</w:t>
      </w:r>
      <w:r w:rsidRPr="00671C86">
        <w:rPr>
          <w:rFonts w:eastAsia="Times New Roman" w:cs="Times New Roman"/>
          <w:szCs w:val="24"/>
        </w:rPr>
        <w:t xml:space="preserve">αρτοφυλάκια </w:t>
      </w:r>
      <w:r w:rsidRPr="00F331DF">
        <w:rPr>
          <w:rFonts w:eastAsia="Times New Roman"/>
          <w:bCs/>
        </w:rPr>
        <w:t>και</w:t>
      </w:r>
      <w:r>
        <w:rPr>
          <w:rFonts w:eastAsia="Times New Roman" w:cs="Times New Roman"/>
          <w:szCs w:val="24"/>
        </w:rPr>
        <w:t xml:space="preserve"> πόστα, είτε </w:t>
      </w:r>
      <w:r w:rsidRPr="00D477CE">
        <w:rPr>
          <w:rFonts w:eastAsia="Times New Roman" w:cs="Times New Roman"/>
        </w:rPr>
        <w:t>για να</w:t>
      </w:r>
      <w:r>
        <w:rPr>
          <w:rFonts w:eastAsia="Times New Roman" w:cs="Times New Roman"/>
          <w:szCs w:val="24"/>
        </w:rPr>
        <w:t xml:space="preserve"> δοθεί ψήφος εμπιστοσύνης στην </w:t>
      </w:r>
      <w:r w:rsidRPr="003E5E44">
        <w:rPr>
          <w:rFonts w:eastAsia="Times New Roman"/>
          <w:bCs/>
        </w:rPr>
        <w:t>Κυβέρνηση</w:t>
      </w:r>
      <w:r>
        <w:rPr>
          <w:rFonts w:eastAsia="Times New Roman" w:cs="Times New Roman"/>
          <w:szCs w:val="24"/>
        </w:rPr>
        <w:t xml:space="preserve"> είτε </w:t>
      </w:r>
      <w:r w:rsidRPr="00D477CE">
        <w:rPr>
          <w:rFonts w:eastAsia="Times New Roman" w:cs="Times New Roman"/>
        </w:rPr>
        <w:t>για</w:t>
      </w:r>
      <w:r w:rsidRPr="00D477CE">
        <w:rPr>
          <w:rFonts w:eastAsia="Times New Roman" w:cs="Times New Roman"/>
        </w:rPr>
        <w:t xml:space="preserve"> να</w:t>
      </w:r>
      <w:r>
        <w:rPr>
          <w:rFonts w:eastAsia="Times New Roman" w:cs="Times New Roman"/>
          <w:szCs w:val="24"/>
        </w:rPr>
        <w:t xml:space="preserve"> </w:t>
      </w:r>
      <w:r w:rsidRPr="00671C86">
        <w:rPr>
          <w:rFonts w:eastAsia="Times New Roman" w:cs="Times New Roman"/>
          <w:szCs w:val="24"/>
        </w:rPr>
        <w:t xml:space="preserve">περάσει η Συμφωνία </w:t>
      </w:r>
      <w:r>
        <w:rPr>
          <w:rFonts w:eastAsia="Times New Roman" w:cs="Times New Roman"/>
          <w:szCs w:val="24"/>
        </w:rPr>
        <w:t>των Πρεσπών. Ά</w:t>
      </w:r>
      <w:r w:rsidRPr="00671C86">
        <w:rPr>
          <w:rFonts w:eastAsia="Times New Roman" w:cs="Times New Roman"/>
          <w:szCs w:val="24"/>
        </w:rPr>
        <w:t xml:space="preserve">λλες πλειοψηφίες </w:t>
      </w:r>
      <w:r>
        <w:rPr>
          <w:rFonts w:eastAsia="Times New Roman" w:cs="Times New Roman"/>
          <w:szCs w:val="24"/>
        </w:rPr>
        <w:t>δίνουν</w:t>
      </w:r>
      <w:r w:rsidRPr="00671C86">
        <w:rPr>
          <w:rFonts w:eastAsia="Times New Roman" w:cs="Times New Roman"/>
          <w:szCs w:val="24"/>
        </w:rPr>
        <w:t xml:space="preserve"> ψήφο εμπιστοσύνης </w:t>
      </w:r>
      <w:r>
        <w:rPr>
          <w:rFonts w:eastAsia="Times New Roman" w:cs="Times New Roman"/>
          <w:szCs w:val="24"/>
        </w:rPr>
        <w:t>στην</w:t>
      </w:r>
      <w:r w:rsidRPr="00671C86">
        <w:rPr>
          <w:rFonts w:eastAsia="Times New Roman" w:cs="Times New Roman"/>
          <w:szCs w:val="24"/>
        </w:rPr>
        <w:t xml:space="preserve"> </w:t>
      </w:r>
      <w:r>
        <w:rPr>
          <w:rFonts w:eastAsia="Times New Roman" w:cs="Times New Roman"/>
          <w:szCs w:val="24"/>
        </w:rPr>
        <w:t>Κυβέρνηση,</w:t>
      </w:r>
      <w:r w:rsidRPr="00671C86">
        <w:rPr>
          <w:rFonts w:eastAsia="Times New Roman" w:cs="Times New Roman"/>
          <w:szCs w:val="24"/>
        </w:rPr>
        <w:t xml:space="preserve"> άλλες πλειοψηφίες ψηφί</w:t>
      </w:r>
      <w:r>
        <w:rPr>
          <w:rFonts w:eastAsia="Times New Roman" w:cs="Times New Roman"/>
          <w:szCs w:val="24"/>
        </w:rPr>
        <w:t>ζ</w:t>
      </w:r>
      <w:r w:rsidRPr="00671C86">
        <w:rPr>
          <w:rFonts w:eastAsia="Times New Roman" w:cs="Times New Roman"/>
          <w:szCs w:val="24"/>
        </w:rPr>
        <w:t>ουν τη Συμφωνία των Πρεσπών</w:t>
      </w:r>
      <w:r>
        <w:rPr>
          <w:rFonts w:eastAsia="Times New Roman" w:cs="Times New Roman"/>
          <w:szCs w:val="24"/>
        </w:rPr>
        <w:t xml:space="preserve">. </w:t>
      </w:r>
    </w:p>
    <w:p w14:paraId="01A9E2FF" w14:textId="77777777" w:rsidR="00887A51" w:rsidRDefault="009C255F">
      <w:pPr>
        <w:spacing w:after="0" w:line="600" w:lineRule="auto"/>
        <w:ind w:firstLine="720"/>
        <w:jc w:val="both"/>
        <w:rPr>
          <w:rFonts w:eastAsia="Times New Roman" w:cs="Times New Roman"/>
          <w:szCs w:val="24"/>
        </w:rPr>
      </w:pPr>
      <w:r w:rsidRPr="00972555">
        <w:rPr>
          <w:rFonts w:eastAsia="Times New Roman" w:cs="Times New Roman"/>
          <w:szCs w:val="24"/>
        </w:rPr>
        <w:t>Νομοσχέδι</w:t>
      </w:r>
      <w:r>
        <w:rPr>
          <w:rFonts w:eastAsia="Times New Roman" w:cs="Times New Roman"/>
          <w:szCs w:val="24"/>
        </w:rPr>
        <w:t>α</w:t>
      </w:r>
      <w:r w:rsidRPr="00671C86">
        <w:rPr>
          <w:rFonts w:eastAsia="Times New Roman" w:cs="Times New Roman"/>
          <w:szCs w:val="24"/>
        </w:rPr>
        <w:t xml:space="preserve"> </w:t>
      </w:r>
      <w:r>
        <w:rPr>
          <w:rFonts w:eastAsia="Times New Roman" w:cs="Times New Roman"/>
          <w:szCs w:val="24"/>
        </w:rPr>
        <w:t>περνούν με Βουλευτές «μίας χρήσης». Γίνεται το πρωτοφανές:</w:t>
      </w:r>
      <w:r w:rsidRPr="00671C86">
        <w:rPr>
          <w:rFonts w:eastAsia="Times New Roman" w:cs="Times New Roman"/>
          <w:szCs w:val="24"/>
        </w:rPr>
        <w:t xml:space="preserve"> </w:t>
      </w:r>
      <w:r>
        <w:rPr>
          <w:rFonts w:eastAsia="Times New Roman" w:cs="Times New Roman"/>
          <w:szCs w:val="24"/>
        </w:rPr>
        <w:t>Ν</w:t>
      </w:r>
      <w:r w:rsidRPr="00671C86">
        <w:rPr>
          <w:rFonts w:eastAsia="Times New Roman" w:cs="Times New Roman"/>
          <w:szCs w:val="24"/>
        </w:rPr>
        <w:t xml:space="preserve">α δίνεται εν λευκώ εξουσιοδότηση από </w:t>
      </w:r>
      <w:r>
        <w:rPr>
          <w:rFonts w:eastAsia="Times New Roman" w:cs="Times New Roman"/>
          <w:szCs w:val="24"/>
        </w:rPr>
        <w:t>Β</w:t>
      </w:r>
      <w:r w:rsidRPr="00671C86">
        <w:rPr>
          <w:rFonts w:eastAsia="Times New Roman" w:cs="Times New Roman"/>
          <w:szCs w:val="24"/>
        </w:rPr>
        <w:t xml:space="preserve">ουλευτές του </w:t>
      </w:r>
      <w:r>
        <w:rPr>
          <w:rFonts w:eastAsia="Times New Roman" w:cs="Times New Roman"/>
          <w:szCs w:val="24"/>
        </w:rPr>
        <w:t>ε</w:t>
      </w:r>
      <w:r w:rsidRPr="00671C86">
        <w:rPr>
          <w:rFonts w:eastAsia="Times New Roman" w:cs="Times New Roman"/>
          <w:szCs w:val="24"/>
        </w:rPr>
        <w:t xml:space="preserve">λληνικού Κοινοβουλίου να ψηφίζουν όλα τα μελλοντικά </w:t>
      </w:r>
      <w:r>
        <w:rPr>
          <w:rFonts w:eastAsia="Times New Roman" w:cs="Times New Roman"/>
          <w:szCs w:val="24"/>
        </w:rPr>
        <w:t>νομο</w:t>
      </w:r>
      <w:r w:rsidRPr="00671C86">
        <w:rPr>
          <w:rFonts w:eastAsia="Times New Roman" w:cs="Times New Roman"/>
          <w:szCs w:val="24"/>
        </w:rPr>
        <w:t>σχέδια</w:t>
      </w:r>
      <w:r>
        <w:rPr>
          <w:rFonts w:eastAsia="Times New Roman" w:cs="Times New Roman"/>
          <w:szCs w:val="24"/>
        </w:rPr>
        <w:t>,</w:t>
      </w:r>
      <w:r w:rsidRPr="00671C86">
        <w:rPr>
          <w:rFonts w:eastAsia="Times New Roman" w:cs="Times New Roman"/>
          <w:szCs w:val="24"/>
        </w:rPr>
        <w:t xml:space="preserve"> τα οποία θα φέρει αυτή η </w:t>
      </w:r>
      <w:r>
        <w:rPr>
          <w:rFonts w:eastAsia="Times New Roman" w:cs="Times New Roman"/>
          <w:szCs w:val="24"/>
        </w:rPr>
        <w:t>Κυβέρνηση,</w:t>
      </w:r>
      <w:r w:rsidRPr="00671C86">
        <w:rPr>
          <w:rFonts w:eastAsia="Times New Roman" w:cs="Times New Roman"/>
          <w:szCs w:val="24"/>
        </w:rPr>
        <w:t xml:space="preserve"> παραβαίνοντας</w:t>
      </w:r>
      <w:r>
        <w:rPr>
          <w:rFonts w:eastAsia="Times New Roman" w:cs="Times New Roman"/>
          <w:szCs w:val="24"/>
        </w:rPr>
        <w:t>,</w:t>
      </w:r>
      <w:r w:rsidRPr="00671C86">
        <w:rPr>
          <w:rFonts w:eastAsia="Times New Roman" w:cs="Times New Roman"/>
          <w:szCs w:val="24"/>
        </w:rPr>
        <w:t xml:space="preserve"> ουσιαστικά</w:t>
      </w:r>
      <w:r>
        <w:rPr>
          <w:rFonts w:eastAsia="Times New Roman" w:cs="Times New Roman"/>
          <w:szCs w:val="24"/>
        </w:rPr>
        <w:t>,</w:t>
      </w:r>
      <w:r w:rsidRPr="00671C86">
        <w:rPr>
          <w:rFonts w:eastAsia="Times New Roman" w:cs="Times New Roman"/>
          <w:szCs w:val="24"/>
        </w:rPr>
        <w:t xml:space="preserve"> τον ίδιο τον όρκο </w:t>
      </w:r>
      <w:r>
        <w:rPr>
          <w:rFonts w:eastAsia="Times New Roman" w:cs="Times New Roman"/>
          <w:szCs w:val="24"/>
        </w:rPr>
        <w:t>τον οποίο</w:t>
      </w:r>
      <w:r w:rsidRPr="00671C86">
        <w:rPr>
          <w:rFonts w:eastAsia="Times New Roman" w:cs="Times New Roman"/>
          <w:szCs w:val="24"/>
        </w:rPr>
        <w:t xml:space="preserve"> έχουν δώσει</w:t>
      </w:r>
      <w:r>
        <w:rPr>
          <w:rFonts w:eastAsia="Times New Roman" w:cs="Times New Roman"/>
          <w:szCs w:val="24"/>
        </w:rPr>
        <w:t>. Όλα αυτά</w:t>
      </w:r>
      <w:r w:rsidRPr="00671C86">
        <w:rPr>
          <w:rFonts w:eastAsia="Times New Roman" w:cs="Times New Roman"/>
          <w:szCs w:val="24"/>
        </w:rPr>
        <w:t xml:space="preserve"> ανάμεσα σε διαλ</w:t>
      </w:r>
      <w:r>
        <w:rPr>
          <w:rFonts w:eastAsia="Times New Roman" w:cs="Times New Roman"/>
          <w:szCs w:val="24"/>
        </w:rPr>
        <w:t xml:space="preserve">είμματα για γκαζόζες. </w:t>
      </w:r>
    </w:p>
    <w:p w14:paraId="01A9E30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Έτσι </w:t>
      </w:r>
      <w:r w:rsidRPr="00671C86">
        <w:rPr>
          <w:rFonts w:eastAsia="Times New Roman" w:cs="Times New Roman"/>
          <w:szCs w:val="24"/>
        </w:rPr>
        <w:t xml:space="preserve">θα ψηφιστεί και η </w:t>
      </w:r>
      <w:r w:rsidRPr="00671C86">
        <w:rPr>
          <w:rFonts w:eastAsia="Times New Roman" w:cs="Times New Roman"/>
          <w:szCs w:val="24"/>
        </w:rPr>
        <w:t>ένταξη των Σκοπίων στο ΝΑΤΟ</w:t>
      </w:r>
      <w:r>
        <w:rPr>
          <w:rFonts w:eastAsia="Times New Roman" w:cs="Times New Roman"/>
          <w:szCs w:val="24"/>
        </w:rPr>
        <w:t>,</w:t>
      </w:r>
      <w:r w:rsidRPr="00671C86">
        <w:rPr>
          <w:rFonts w:eastAsia="Times New Roman" w:cs="Times New Roman"/>
          <w:szCs w:val="24"/>
        </w:rPr>
        <w:t xml:space="preserve"> με δανεικές ψήφους από </w:t>
      </w:r>
      <w:r>
        <w:rPr>
          <w:rFonts w:eastAsia="Times New Roman" w:cs="Times New Roman"/>
          <w:szCs w:val="24"/>
        </w:rPr>
        <w:t>τον κ.</w:t>
      </w:r>
      <w:r w:rsidRPr="00671C86">
        <w:rPr>
          <w:rFonts w:eastAsia="Times New Roman" w:cs="Times New Roman"/>
          <w:szCs w:val="24"/>
        </w:rPr>
        <w:t xml:space="preserve"> Καμμένο</w:t>
      </w:r>
      <w:r>
        <w:rPr>
          <w:rFonts w:eastAsia="Times New Roman" w:cs="Times New Roman"/>
          <w:szCs w:val="24"/>
        </w:rPr>
        <w:t>,</w:t>
      </w:r>
      <w:r w:rsidRPr="00671C86">
        <w:rPr>
          <w:rFonts w:eastAsia="Times New Roman" w:cs="Times New Roman"/>
          <w:szCs w:val="24"/>
        </w:rPr>
        <w:t xml:space="preserve"> </w:t>
      </w:r>
      <w:r>
        <w:rPr>
          <w:rFonts w:eastAsia="Times New Roman" w:cs="Times New Roman"/>
          <w:szCs w:val="24"/>
        </w:rPr>
        <w:t xml:space="preserve">ο </w:t>
      </w:r>
      <w:r w:rsidRPr="00671C86">
        <w:rPr>
          <w:rFonts w:eastAsia="Times New Roman" w:cs="Times New Roman"/>
          <w:szCs w:val="24"/>
        </w:rPr>
        <w:t xml:space="preserve">οποίος </w:t>
      </w:r>
      <w:r>
        <w:rPr>
          <w:rFonts w:eastAsia="Times New Roman" w:cs="Times New Roman"/>
          <w:szCs w:val="24"/>
        </w:rPr>
        <w:t xml:space="preserve">παίζει το ίδιο θέατρο </w:t>
      </w:r>
      <w:r w:rsidRPr="00671C86">
        <w:rPr>
          <w:rFonts w:eastAsia="Times New Roman" w:cs="Times New Roman"/>
          <w:szCs w:val="24"/>
        </w:rPr>
        <w:t xml:space="preserve">που είχε ξεκινήσει από πέρσι την </w:t>
      </w:r>
      <w:r>
        <w:rPr>
          <w:rFonts w:eastAsia="Times New Roman" w:cs="Times New Roman"/>
          <w:szCs w:val="24"/>
        </w:rPr>
        <w:t>ά</w:t>
      </w:r>
      <w:r>
        <w:rPr>
          <w:rFonts w:eastAsia="Times New Roman" w:cs="Times New Roman"/>
          <w:szCs w:val="24"/>
        </w:rPr>
        <w:t xml:space="preserve">νοιξη, </w:t>
      </w:r>
      <w:r w:rsidRPr="00671C86">
        <w:rPr>
          <w:rFonts w:eastAsia="Times New Roman" w:cs="Times New Roman"/>
          <w:szCs w:val="24"/>
        </w:rPr>
        <w:t xml:space="preserve">τότε που ο ίδιος έδωσε </w:t>
      </w:r>
      <w:r>
        <w:rPr>
          <w:rFonts w:eastAsia="Times New Roman" w:cs="Times New Roman"/>
          <w:szCs w:val="24"/>
        </w:rPr>
        <w:t xml:space="preserve">στον κ. Τσίπρα το στυλό </w:t>
      </w:r>
      <w:r w:rsidRPr="00671C86">
        <w:rPr>
          <w:rFonts w:eastAsia="Times New Roman" w:cs="Times New Roman"/>
          <w:szCs w:val="24"/>
        </w:rPr>
        <w:t>να υπογράψει τη Συμφωνία των Πρεσπών</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υμφωνία</w:t>
      </w:r>
      <w:r w:rsidRPr="00671C86">
        <w:rPr>
          <w:rFonts w:eastAsia="Times New Roman" w:cs="Times New Roman"/>
          <w:szCs w:val="24"/>
        </w:rPr>
        <w:t xml:space="preserve"> η οποία ακύρωνε τη</w:t>
      </w:r>
      <w:r w:rsidRPr="00671C86">
        <w:rPr>
          <w:rFonts w:eastAsia="Times New Roman" w:cs="Times New Roman"/>
          <w:szCs w:val="24"/>
        </w:rPr>
        <w:t xml:space="preserve">ν πολιτική </w:t>
      </w:r>
      <w:r>
        <w:rPr>
          <w:rFonts w:eastAsia="Times New Roman" w:cs="Times New Roman"/>
          <w:szCs w:val="24"/>
        </w:rPr>
        <w:t xml:space="preserve">όλων των προηγούμενων κυβερνήσεων στο </w:t>
      </w:r>
      <w:r>
        <w:rPr>
          <w:rFonts w:eastAsia="Times New Roman" w:cs="Times New Roman"/>
          <w:szCs w:val="24"/>
        </w:rPr>
        <w:t>σ</w:t>
      </w:r>
      <w:r w:rsidRPr="00671C86">
        <w:rPr>
          <w:rFonts w:eastAsia="Times New Roman" w:cs="Times New Roman"/>
          <w:szCs w:val="24"/>
        </w:rPr>
        <w:t>κοπιανό</w:t>
      </w:r>
      <w:r>
        <w:rPr>
          <w:rFonts w:eastAsia="Times New Roman" w:cs="Times New Roman"/>
          <w:szCs w:val="24"/>
        </w:rPr>
        <w:t xml:space="preserve">. </w:t>
      </w:r>
    </w:p>
    <w:p w14:paraId="01A9E30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w:t>
      </w:r>
      <w:r w:rsidRPr="00671C86">
        <w:rPr>
          <w:rFonts w:eastAsia="Times New Roman" w:cs="Times New Roman"/>
          <w:szCs w:val="24"/>
        </w:rPr>
        <w:t>ώρα</w:t>
      </w:r>
      <w:r>
        <w:rPr>
          <w:rFonts w:eastAsia="Times New Roman" w:cs="Times New Roman"/>
          <w:szCs w:val="24"/>
        </w:rPr>
        <w:t>,</w:t>
      </w:r>
      <w:r w:rsidRPr="00671C86">
        <w:rPr>
          <w:rFonts w:eastAsia="Times New Roman" w:cs="Times New Roman"/>
          <w:szCs w:val="24"/>
        </w:rPr>
        <w:t xml:space="preserve"> για αυτά τα οποία είδαμε σήμερα</w:t>
      </w:r>
      <w:r>
        <w:rPr>
          <w:rFonts w:eastAsia="Times New Roman" w:cs="Times New Roman"/>
          <w:szCs w:val="24"/>
        </w:rPr>
        <w:t xml:space="preserve">, </w:t>
      </w:r>
      <w:r>
        <w:rPr>
          <w:rFonts w:eastAsia="Times New Roman"/>
          <w:bCs/>
          <w:shd w:val="clear" w:color="auto" w:fill="FFFFFF"/>
        </w:rPr>
        <w:t>τι να πω; Έ</w:t>
      </w:r>
      <w:r w:rsidRPr="00671C86">
        <w:rPr>
          <w:rFonts w:eastAsia="Times New Roman" w:cs="Times New Roman"/>
          <w:szCs w:val="24"/>
        </w:rPr>
        <w:t xml:space="preserve">νας τετραετής τραγέλαφος </w:t>
      </w:r>
      <w:r>
        <w:rPr>
          <w:rFonts w:eastAsia="Times New Roman" w:cs="Times New Roman"/>
          <w:szCs w:val="24"/>
        </w:rPr>
        <w:t xml:space="preserve">τελειώνει με ένα μελόδραμα. Το ύστατο </w:t>
      </w:r>
      <w:r w:rsidRPr="00671C86">
        <w:rPr>
          <w:rFonts w:eastAsia="Times New Roman" w:cs="Times New Roman"/>
          <w:szCs w:val="24"/>
        </w:rPr>
        <w:t xml:space="preserve">στάδιο </w:t>
      </w:r>
      <w:r>
        <w:rPr>
          <w:rFonts w:eastAsia="Times New Roman" w:cs="Times New Roman"/>
          <w:szCs w:val="24"/>
        </w:rPr>
        <w:t xml:space="preserve">της </w:t>
      </w:r>
      <w:r w:rsidRPr="00471050">
        <w:rPr>
          <w:rFonts w:eastAsia="Times New Roman" w:cs="Times New Roman"/>
          <w:szCs w:val="24"/>
        </w:rPr>
        <w:t>πολιτική</w:t>
      </w:r>
      <w:r>
        <w:rPr>
          <w:rFonts w:eastAsia="Times New Roman" w:cs="Times New Roman"/>
          <w:szCs w:val="24"/>
        </w:rPr>
        <w:t xml:space="preserve">ς </w:t>
      </w:r>
      <w:r w:rsidRPr="00671C86">
        <w:rPr>
          <w:rFonts w:eastAsia="Times New Roman" w:cs="Times New Roman"/>
          <w:szCs w:val="24"/>
        </w:rPr>
        <w:t>απαξίωσης είναι η γελοιοποίηση</w:t>
      </w:r>
      <w:r>
        <w:rPr>
          <w:rFonts w:eastAsia="Times New Roman" w:cs="Times New Roman"/>
          <w:szCs w:val="24"/>
        </w:rPr>
        <w:t>.</w:t>
      </w:r>
      <w:r w:rsidRPr="00671C86">
        <w:rPr>
          <w:rFonts w:eastAsia="Times New Roman" w:cs="Times New Roman"/>
          <w:szCs w:val="24"/>
        </w:rPr>
        <w:t xml:space="preserve"> </w:t>
      </w:r>
      <w:r>
        <w:rPr>
          <w:rFonts w:eastAsia="Times New Roman" w:cs="Times New Roman"/>
          <w:szCs w:val="24"/>
        </w:rPr>
        <w:t>Κ</w:t>
      </w:r>
      <w:r w:rsidRPr="00671C86">
        <w:rPr>
          <w:rFonts w:eastAsia="Times New Roman" w:cs="Times New Roman"/>
          <w:szCs w:val="24"/>
        </w:rPr>
        <w:t xml:space="preserve">αι νομίζω ότι είμαστε ακόμα </w:t>
      </w:r>
      <w:r>
        <w:rPr>
          <w:rFonts w:eastAsia="Times New Roman" w:cs="Times New Roman"/>
          <w:szCs w:val="24"/>
        </w:rPr>
        <w:t>σ</w:t>
      </w:r>
      <w:r>
        <w:rPr>
          <w:rFonts w:eastAsia="Times New Roman" w:cs="Times New Roman"/>
          <w:szCs w:val="24"/>
        </w:rPr>
        <w:t>την αρχή!</w:t>
      </w:r>
    </w:p>
    <w:p w14:paraId="01A9E302" w14:textId="77777777" w:rsidR="00887A51" w:rsidRDefault="009C255F">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1A9E30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Οι </w:t>
      </w:r>
      <w:r w:rsidRPr="00671C86">
        <w:rPr>
          <w:rFonts w:eastAsia="Times New Roman" w:cs="Times New Roman"/>
          <w:szCs w:val="24"/>
        </w:rPr>
        <w:t>πολίτες που παρακολούθησαν σήμερα αυτό</w:t>
      </w:r>
      <w:r>
        <w:rPr>
          <w:rFonts w:eastAsia="Times New Roman" w:cs="Times New Roman"/>
          <w:szCs w:val="24"/>
        </w:rPr>
        <w:t>ν το</w:t>
      </w:r>
      <w:r>
        <w:rPr>
          <w:rFonts w:eastAsia="Times New Roman" w:cs="Times New Roman"/>
          <w:szCs w:val="24"/>
        </w:rPr>
        <w:t>ν</w:t>
      </w:r>
      <w:r w:rsidRPr="00671C86">
        <w:rPr>
          <w:rFonts w:eastAsia="Times New Roman" w:cs="Times New Roman"/>
          <w:szCs w:val="24"/>
        </w:rPr>
        <w:t xml:space="preserve"> διάλογο μεταξύ </w:t>
      </w:r>
      <w:r>
        <w:rPr>
          <w:rFonts w:eastAsia="Times New Roman" w:cs="Times New Roman"/>
          <w:szCs w:val="24"/>
        </w:rPr>
        <w:t>του κ. Καμμένου και του κ.</w:t>
      </w:r>
      <w:r w:rsidRPr="00671C86">
        <w:rPr>
          <w:rFonts w:eastAsia="Times New Roman" w:cs="Times New Roman"/>
          <w:szCs w:val="24"/>
        </w:rPr>
        <w:t xml:space="preserve"> Τσίπρα έβγαλαν τα συμπεράσματά </w:t>
      </w:r>
      <w:r>
        <w:rPr>
          <w:rFonts w:eastAsia="Times New Roman" w:cs="Times New Roman"/>
          <w:szCs w:val="24"/>
        </w:rPr>
        <w:t>τους. Δ</w:t>
      </w:r>
      <w:r w:rsidRPr="00671C86">
        <w:rPr>
          <w:rFonts w:eastAsia="Times New Roman" w:cs="Times New Roman"/>
          <w:szCs w:val="24"/>
        </w:rPr>
        <w:t>εν χρειάζετ</w:t>
      </w:r>
      <w:r>
        <w:rPr>
          <w:rFonts w:eastAsia="Times New Roman" w:cs="Times New Roman"/>
          <w:szCs w:val="24"/>
        </w:rPr>
        <w:t xml:space="preserve">αι να προσθέσω τίποτα παραπάνω εγώ. </w:t>
      </w:r>
    </w:p>
    <w:p w14:paraId="01A9E304" w14:textId="77777777" w:rsidR="00887A51" w:rsidRDefault="009C255F">
      <w:pPr>
        <w:spacing w:after="0" w:line="600" w:lineRule="auto"/>
        <w:ind w:firstLine="720"/>
        <w:jc w:val="both"/>
        <w:rPr>
          <w:rFonts w:eastAsia="Times New Roman" w:cs="Times New Roman"/>
          <w:szCs w:val="24"/>
        </w:rPr>
      </w:pPr>
      <w:r w:rsidRPr="00022913">
        <w:rPr>
          <w:rFonts w:eastAsia="Times New Roman"/>
          <w:bCs/>
          <w:shd w:val="clear" w:color="auto" w:fill="FFFFFF"/>
        </w:rPr>
        <w:t>Θα</w:t>
      </w:r>
      <w:r>
        <w:rPr>
          <w:rFonts w:eastAsia="Times New Roman" w:cs="Times New Roman"/>
          <w:szCs w:val="24"/>
        </w:rPr>
        <w:t xml:space="preserve"> πω μόνο </w:t>
      </w:r>
      <w:r w:rsidRPr="002B5B2E">
        <w:rPr>
          <w:rFonts w:eastAsia="Times New Roman"/>
          <w:bCs/>
          <w:shd w:val="clear" w:color="auto" w:fill="FFFFFF"/>
        </w:rPr>
        <w:t>ότι</w:t>
      </w:r>
      <w:r>
        <w:rPr>
          <w:rFonts w:eastAsia="Times New Roman" w:cs="Times New Roman"/>
          <w:szCs w:val="24"/>
        </w:rPr>
        <w:t xml:space="preserve"> αυτή η συνολική </w:t>
      </w:r>
      <w:r w:rsidRPr="00B32E5F">
        <w:rPr>
          <w:rFonts w:eastAsia="Times New Roman" w:cs="Times New Roman"/>
          <w:szCs w:val="24"/>
        </w:rPr>
        <w:t>κοινοβουλευτική</w:t>
      </w:r>
      <w:r>
        <w:rPr>
          <w:rFonts w:eastAsia="Times New Roman" w:cs="Times New Roman"/>
          <w:szCs w:val="24"/>
        </w:rPr>
        <w:t xml:space="preserve"> παρακμή, την οποία βιώσαμε </w:t>
      </w:r>
      <w:r w:rsidRPr="00671C86">
        <w:rPr>
          <w:rFonts w:eastAsia="Times New Roman" w:cs="Times New Roman"/>
          <w:szCs w:val="24"/>
        </w:rPr>
        <w:t>τις τελευταίες εβδομάδες</w:t>
      </w:r>
      <w:r>
        <w:rPr>
          <w:rFonts w:eastAsia="Times New Roman" w:cs="Times New Roman"/>
          <w:szCs w:val="24"/>
        </w:rPr>
        <w:t>, εν</w:t>
      </w:r>
      <w:r w:rsidRPr="00671C86">
        <w:rPr>
          <w:rFonts w:eastAsia="Times New Roman" w:cs="Times New Roman"/>
          <w:szCs w:val="24"/>
        </w:rPr>
        <w:t xml:space="preserve">ισχύει τελικά τους εχθρούς της </w:t>
      </w:r>
      <w:r>
        <w:rPr>
          <w:rFonts w:eastAsia="Times New Roman" w:cs="Times New Roman"/>
          <w:szCs w:val="24"/>
        </w:rPr>
        <w:t>δ</w:t>
      </w:r>
      <w:r w:rsidRPr="00671C86">
        <w:rPr>
          <w:rFonts w:eastAsia="Times New Roman" w:cs="Times New Roman"/>
          <w:szCs w:val="24"/>
        </w:rPr>
        <w:t>ημοκρατίας</w:t>
      </w:r>
      <w:r>
        <w:rPr>
          <w:rFonts w:eastAsia="Times New Roman" w:cs="Times New Roman"/>
          <w:szCs w:val="24"/>
        </w:rPr>
        <w:t>, ε</w:t>
      </w:r>
      <w:r w:rsidRPr="00671C86">
        <w:rPr>
          <w:rFonts w:eastAsia="Times New Roman" w:cs="Times New Roman"/>
          <w:szCs w:val="24"/>
        </w:rPr>
        <w:t>νισχύ</w:t>
      </w:r>
      <w:r>
        <w:rPr>
          <w:rFonts w:eastAsia="Times New Roman" w:cs="Times New Roman"/>
          <w:szCs w:val="24"/>
        </w:rPr>
        <w:t>ει όλους</w:t>
      </w:r>
      <w:r w:rsidRPr="00671C86">
        <w:rPr>
          <w:rFonts w:eastAsia="Times New Roman" w:cs="Times New Roman"/>
          <w:szCs w:val="24"/>
        </w:rPr>
        <w:t xml:space="preserve"> αυτούς που απαξιώνουν συνολικά την πολιτική</w:t>
      </w:r>
      <w:r>
        <w:rPr>
          <w:rFonts w:eastAsia="Times New Roman" w:cs="Times New Roman"/>
          <w:szCs w:val="24"/>
        </w:rPr>
        <w:t xml:space="preserve">, ενισχύει όλους αυτούς </w:t>
      </w:r>
      <w:r w:rsidRPr="008F0891">
        <w:rPr>
          <w:rFonts w:eastAsia="Times New Roman" w:cs="Times New Roman"/>
          <w:bCs/>
          <w:shd w:val="clear" w:color="auto" w:fill="FFFFFF"/>
        </w:rPr>
        <w:t>που</w:t>
      </w:r>
      <w:r>
        <w:rPr>
          <w:rFonts w:eastAsia="Times New Roman" w:cs="Times New Roman"/>
          <w:szCs w:val="24"/>
        </w:rPr>
        <w:t xml:space="preserve"> σπέρν</w:t>
      </w:r>
      <w:r w:rsidRPr="00671C86">
        <w:rPr>
          <w:rFonts w:eastAsia="Times New Roman" w:cs="Times New Roman"/>
          <w:szCs w:val="24"/>
        </w:rPr>
        <w:t>ουν την απογοήτευση</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επενδύου</w:t>
      </w:r>
      <w:r>
        <w:rPr>
          <w:rFonts w:eastAsia="Times New Roman" w:cs="Times New Roman"/>
          <w:szCs w:val="24"/>
        </w:rPr>
        <w:t>ν σε ακρότητες, π</w:t>
      </w:r>
      <w:r w:rsidRPr="00671C86">
        <w:rPr>
          <w:rFonts w:eastAsia="Times New Roman" w:cs="Times New Roman"/>
          <w:szCs w:val="24"/>
        </w:rPr>
        <w:t>ου κ</w:t>
      </w:r>
      <w:r>
        <w:rPr>
          <w:rFonts w:eastAsia="Times New Roman" w:cs="Times New Roman"/>
          <w:szCs w:val="24"/>
        </w:rPr>
        <w:t>αλλιεργούν ανυπόστατες θεωρίες σ</w:t>
      </w:r>
      <w:r w:rsidRPr="00671C86">
        <w:rPr>
          <w:rFonts w:eastAsia="Times New Roman" w:cs="Times New Roman"/>
          <w:szCs w:val="24"/>
        </w:rPr>
        <w:t>υνωμοσίας</w:t>
      </w:r>
      <w:r>
        <w:rPr>
          <w:rFonts w:eastAsia="Times New Roman" w:cs="Times New Roman"/>
          <w:szCs w:val="24"/>
        </w:rPr>
        <w:t xml:space="preserve">, </w:t>
      </w:r>
      <w:r w:rsidRPr="00183013">
        <w:rPr>
          <w:rFonts w:eastAsia="Times New Roman" w:cs="Times New Roman"/>
        </w:rPr>
        <w:t>όπως</w:t>
      </w:r>
      <w:r>
        <w:rPr>
          <w:rFonts w:eastAsia="Times New Roman" w:cs="Times New Roman"/>
          <w:szCs w:val="24"/>
        </w:rPr>
        <w:t xml:space="preserve"> κι εσείς, εξάλλου, κάνατε στο παρελθόν. Η δική σας </w:t>
      </w:r>
      <w:r w:rsidRPr="00471050">
        <w:rPr>
          <w:rFonts w:eastAsia="Times New Roman" w:cs="Times New Roman"/>
          <w:szCs w:val="24"/>
        </w:rPr>
        <w:t>πολιτική</w:t>
      </w:r>
      <w:r>
        <w:rPr>
          <w:rFonts w:eastAsia="Times New Roman" w:cs="Times New Roman"/>
          <w:szCs w:val="24"/>
        </w:rPr>
        <w:t xml:space="preserve">, </w:t>
      </w:r>
      <w:r w:rsidRPr="00671C86">
        <w:rPr>
          <w:rFonts w:eastAsia="Times New Roman" w:cs="Times New Roman"/>
          <w:szCs w:val="24"/>
        </w:rPr>
        <w:t>τελικά</w:t>
      </w:r>
      <w:r>
        <w:rPr>
          <w:rFonts w:eastAsia="Times New Roman" w:cs="Times New Roman"/>
          <w:szCs w:val="24"/>
        </w:rPr>
        <w:t>,</w:t>
      </w:r>
      <w:r w:rsidRPr="00671C86">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αυτή που τους εκθρέφει. Η</w:t>
      </w:r>
      <w:r w:rsidRPr="00671C86">
        <w:rPr>
          <w:rFonts w:eastAsia="Times New Roman" w:cs="Times New Roman"/>
          <w:szCs w:val="24"/>
        </w:rPr>
        <w:t xml:space="preserve"> δική σας πολιτική ρίχνει νερό στο</w:t>
      </w:r>
      <w:r>
        <w:rPr>
          <w:rFonts w:eastAsia="Times New Roman" w:cs="Times New Roman"/>
          <w:szCs w:val="24"/>
        </w:rPr>
        <w:t>ν</w:t>
      </w:r>
      <w:r w:rsidRPr="00671C86">
        <w:rPr>
          <w:rFonts w:eastAsia="Times New Roman" w:cs="Times New Roman"/>
          <w:szCs w:val="24"/>
        </w:rPr>
        <w:t xml:space="preserve"> μύλο των ακραίων εχθρών της </w:t>
      </w:r>
      <w:r>
        <w:rPr>
          <w:rFonts w:eastAsia="Times New Roman" w:cs="Times New Roman"/>
          <w:szCs w:val="24"/>
        </w:rPr>
        <w:t>δ</w:t>
      </w:r>
      <w:r w:rsidRPr="00671C86">
        <w:rPr>
          <w:rFonts w:eastAsia="Times New Roman" w:cs="Times New Roman"/>
          <w:szCs w:val="24"/>
        </w:rPr>
        <w:t>ημοκρατίας</w:t>
      </w:r>
      <w:r>
        <w:rPr>
          <w:rFonts w:eastAsia="Times New Roman" w:cs="Times New Roman"/>
          <w:szCs w:val="24"/>
        </w:rPr>
        <w:t>. Κ</w:t>
      </w:r>
      <w:r w:rsidRPr="00671C86">
        <w:rPr>
          <w:rFonts w:eastAsia="Times New Roman" w:cs="Times New Roman"/>
          <w:szCs w:val="24"/>
        </w:rPr>
        <w:t xml:space="preserve">αι αυτός </w:t>
      </w:r>
      <w:r w:rsidRPr="00671C86">
        <w:rPr>
          <w:rFonts w:eastAsia="Times New Roman" w:cs="Times New Roman"/>
          <w:szCs w:val="24"/>
        </w:rPr>
        <w:t xml:space="preserve">είναι ο λόγος που η χώρα πρέπει να πάει </w:t>
      </w:r>
      <w:r>
        <w:rPr>
          <w:rFonts w:eastAsia="Times New Roman" w:cs="Times New Roman"/>
          <w:szCs w:val="24"/>
        </w:rPr>
        <w:t>ά</w:t>
      </w:r>
      <w:r w:rsidRPr="00671C86">
        <w:rPr>
          <w:rFonts w:eastAsia="Times New Roman" w:cs="Times New Roman"/>
          <w:szCs w:val="24"/>
        </w:rPr>
        <w:t xml:space="preserve">μεσα </w:t>
      </w:r>
      <w:r>
        <w:rPr>
          <w:rFonts w:eastAsia="Times New Roman" w:cs="Times New Roman"/>
          <w:szCs w:val="24"/>
        </w:rPr>
        <w:t>σ</w:t>
      </w:r>
      <w:r w:rsidRPr="00671C86">
        <w:rPr>
          <w:rFonts w:eastAsia="Times New Roman" w:cs="Times New Roman"/>
          <w:szCs w:val="24"/>
        </w:rPr>
        <w:t>ε κάλπες</w:t>
      </w:r>
      <w:r>
        <w:rPr>
          <w:rFonts w:eastAsia="Times New Roman" w:cs="Times New Roman"/>
          <w:szCs w:val="24"/>
        </w:rPr>
        <w:t>. Ο</w:t>
      </w:r>
      <w:r w:rsidRPr="00671C86">
        <w:rPr>
          <w:rFonts w:eastAsia="Times New Roman" w:cs="Times New Roman"/>
          <w:szCs w:val="24"/>
        </w:rPr>
        <w:t xml:space="preserve">ι εκλογές θα φέρουν </w:t>
      </w:r>
      <w:r>
        <w:rPr>
          <w:rFonts w:eastAsia="Times New Roman" w:cs="Times New Roman"/>
          <w:szCs w:val="24"/>
        </w:rPr>
        <w:t xml:space="preserve">την </w:t>
      </w:r>
      <w:r w:rsidRPr="00671C86">
        <w:rPr>
          <w:rFonts w:eastAsia="Times New Roman" w:cs="Times New Roman"/>
          <w:szCs w:val="24"/>
        </w:rPr>
        <w:t>πολιτική κάθαρση που χρειάζεται σήμερα η Ελλάδα</w:t>
      </w:r>
      <w:r>
        <w:rPr>
          <w:rFonts w:eastAsia="Times New Roman" w:cs="Times New Roman"/>
          <w:szCs w:val="24"/>
        </w:rPr>
        <w:t>. Ό</w:t>
      </w:r>
      <w:r w:rsidRPr="00671C86">
        <w:rPr>
          <w:rFonts w:eastAsia="Times New Roman" w:cs="Times New Roman"/>
          <w:szCs w:val="24"/>
        </w:rPr>
        <w:t>σο συντομότερα γίνουν</w:t>
      </w:r>
      <w:r>
        <w:rPr>
          <w:rFonts w:eastAsia="Times New Roman" w:cs="Times New Roman"/>
          <w:szCs w:val="24"/>
        </w:rPr>
        <w:t>,</w:t>
      </w:r>
      <w:r w:rsidRPr="00671C86">
        <w:rPr>
          <w:rFonts w:eastAsia="Times New Roman" w:cs="Times New Roman"/>
          <w:szCs w:val="24"/>
        </w:rPr>
        <w:t xml:space="preserve"> τόσο καλύτερα θα είναι για τον τόπο</w:t>
      </w:r>
      <w:r>
        <w:rPr>
          <w:rFonts w:eastAsia="Times New Roman" w:cs="Times New Roman"/>
          <w:szCs w:val="24"/>
        </w:rPr>
        <w:t>.</w:t>
      </w:r>
    </w:p>
    <w:p w14:paraId="01A9E305" w14:textId="77777777" w:rsidR="00887A51" w:rsidRDefault="009C255F">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1A9E30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Η σημερινή σύνθεση της </w:t>
      </w:r>
      <w:r w:rsidRPr="007E4228">
        <w:rPr>
          <w:rFonts w:eastAsia="Times New Roman"/>
          <w:bCs/>
        </w:rPr>
        <w:t>Βουλή</w:t>
      </w:r>
      <w:r>
        <w:rPr>
          <w:rFonts w:eastAsia="Times New Roman" w:cs="Times New Roman"/>
          <w:szCs w:val="24"/>
        </w:rPr>
        <w:t xml:space="preserve">ς βρίσκεται σε πλήρη αναντιστοιχία με την κοινωνία. Η αριθμητική </w:t>
      </w:r>
      <w:r w:rsidRPr="00671C86">
        <w:rPr>
          <w:rFonts w:eastAsia="Times New Roman" w:cs="Times New Roman"/>
          <w:szCs w:val="24"/>
        </w:rPr>
        <w:t xml:space="preserve">που έχει διαμορφώσει η </w:t>
      </w:r>
      <w:r>
        <w:rPr>
          <w:rFonts w:eastAsia="Times New Roman" w:cs="Times New Roman"/>
          <w:szCs w:val="24"/>
        </w:rPr>
        <w:t>Κυβέρνηση</w:t>
      </w:r>
      <w:r w:rsidRPr="00671C86">
        <w:rPr>
          <w:rFonts w:eastAsia="Times New Roman" w:cs="Times New Roman"/>
          <w:szCs w:val="24"/>
        </w:rPr>
        <w:t xml:space="preserve"> με συναλλαγές</w:t>
      </w:r>
      <w:r>
        <w:rPr>
          <w:rFonts w:eastAsia="Times New Roman" w:cs="Times New Roman"/>
          <w:szCs w:val="24"/>
        </w:rPr>
        <w:t>,</w:t>
      </w:r>
      <w:r w:rsidRPr="00671C86">
        <w:rPr>
          <w:rFonts w:eastAsia="Times New Roman" w:cs="Times New Roman"/>
          <w:szCs w:val="24"/>
        </w:rPr>
        <w:t xml:space="preserve"> </w:t>
      </w:r>
      <w:r>
        <w:rPr>
          <w:rFonts w:eastAsia="Times New Roman" w:cs="Times New Roman"/>
          <w:szCs w:val="24"/>
        </w:rPr>
        <w:t xml:space="preserve">με εκβιασμούς, </w:t>
      </w:r>
      <w:r w:rsidRPr="00D66BCA">
        <w:rPr>
          <w:rFonts w:eastAsia="Times New Roman"/>
          <w:bCs/>
        </w:rPr>
        <w:t>είναι</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αριθμητική μετέωρη. Πλειοψηφίες </w:t>
      </w:r>
      <w:r w:rsidRPr="008F0891">
        <w:rPr>
          <w:rFonts w:eastAsia="Times New Roman" w:cs="Times New Roman"/>
          <w:bCs/>
          <w:shd w:val="clear" w:color="auto" w:fill="FFFFFF"/>
        </w:rPr>
        <w:t>που</w:t>
      </w:r>
      <w:r>
        <w:rPr>
          <w:rFonts w:eastAsia="Times New Roman" w:cs="Times New Roman"/>
          <w:szCs w:val="24"/>
        </w:rPr>
        <w:t xml:space="preserve"> προκύπτουν με εκβιασμούς </w:t>
      </w:r>
      <w:r w:rsidRPr="00F331DF">
        <w:rPr>
          <w:rFonts w:eastAsia="Times New Roman"/>
          <w:bCs/>
        </w:rPr>
        <w:t>και</w:t>
      </w:r>
      <w:r>
        <w:rPr>
          <w:rFonts w:eastAsia="Times New Roman" w:cs="Times New Roman"/>
          <w:szCs w:val="24"/>
        </w:rPr>
        <w:t xml:space="preserve"> παζάρια </w:t>
      </w:r>
      <w:r w:rsidRPr="00671C86">
        <w:rPr>
          <w:rFonts w:eastAsia="Times New Roman" w:cs="Times New Roman"/>
          <w:szCs w:val="24"/>
        </w:rPr>
        <w:t xml:space="preserve">είναι πλαστές </w:t>
      </w:r>
      <w:r w:rsidRPr="00F331DF">
        <w:rPr>
          <w:rFonts w:eastAsia="Times New Roman"/>
          <w:bCs/>
        </w:rPr>
        <w:t>και</w:t>
      </w:r>
      <w:r>
        <w:rPr>
          <w:rFonts w:eastAsia="Times New Roman" w:cs="Times New Roman"/>
          <w:szCs w:val="24"/>
        </w:rPr>
        <w:t xml:space="preserve"> τα μονότονα ψέματα του κ. Τσίπρα </w:t>
      </w:r>
      <w:r w:rsidRPr="00671C86">
        <w:rPr>
          <w:rFonts w:eastAsia="Times New Roman" w:cs="Times New Roman"/>
          <w:szCs w:val="24"/>
        </w:rPr>
        <w:t>δεν ακούγονται πια από κανέναν</w:t>
      </w:r>
      <w:r>
        <w:rPr>
          <w:rFonts w:eastAsia="Times New Roman" w:cs="Times New Roman"/>
          <w:szCs w:val="24"/>
        </w:rPr>
        <w:t xml:space="preserve">. </w:t>
      </w:r>
    </w:p>
    <w:p w14:paraId="01A9E30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w:t>
      </w:r>
      <w:r w:rsidRPr="00671C86">
        <w:rPr>
          <w:rFonts w:eastAsia="Times New Roman" w:cs="Times New Roman"/>
          <w:szCs w:val="24"/>
        </w:rPr>
        <w:t>πέναντι σε όλα αυτά</w:t>
      </w:r>
      <w:r>
        <w:rPr>
          <w:rFonts w:eastAsia="Times New Roman" w:cs="Times New Roman"/>
          <w:szCs w:val="24"/>
        </w:rPr>
        <w:t>,</w:t>
      </w:r>
      <w:r w:rsidRPr="00671C86">
        <w:rPr>
          <w:rFonts w:eastAsia="Times New Roman" w:cs="Times New Roman"/>
          <w:szCs w:val="24"/>
        </w:rPr>
        <w:t xml:space="preserve"> </w:t>
      </w:r>
      <w:r>
        <w:rPr>
          <w:rFonts w:eastAsia="Times New Roman" w:cs="Times New Roman"/>
          <w:szCs w:val="24"/>
        </w:rPr>
        <w:t>οι Έλληνες έχουν τη δική τους φωνή και θα στείλουν το δικό τους μήνυμα: Φ</w:t>
      </w:r>
      <w:r w:rsidRPr="00671C86">
        <w:rPr>
          <w:rFonts w:eastAsia="Times New Roman" w:cs="Times New Roman"/>
          <w:szCs w:val="24"/>
        </w:rPr>
        <w:t>ύγετε</w:t>
      </w:r>
      <w:r>
        <w:rPr>
          <w:rFonts w:eastAsia="Times New Roman" w:cs="Times New Roman"/>
          <w:szCs w:val="24"/>
        </w:rPr>
        <w:t>! Φύγετε</w:t>
      </w:r>
      <w:r w:rsidRPr="00671C86">
        <w:rPr>
          <w:rFonts w:eastAsia="Times New Roman" w:cs="Times New Roman"/>
          <w:szCs w:val="24"/>
        </w:rPr>
        <w:t xml:space="preserve"> μαζί με τους </w:t>
      </w:r>
      <w:r>
        <w:rPr>
          <w:rFonts w:eastAsia="Times New Roman" w:cs="Times New Roman"/>
          <w:szCs w:val="24"/>
        </w:rPr>
        <w:t>φόρους! Φ</w:t>
      </w:r>
      <w:r w:rsidRPr="00671C86">
        <w:rPr>
          <w:rFonts w:eastAsia="Times New Roman" w:cs="Times New Roman"/>
          <w:szCs w:val="24"/>
        </w:rPr>
        <w:t>ύγετε μαζί με τα δύο σας τα μνημόνια</w:t>
      </w:r>
      <w:r>
        <w:rPr>
          <w:rFonts w:eastAsia="Times New Roman" w:cs="Times New Roman"/>
          <w:szCs w:val="24"/>
        </w:rPr>
        <w:t>! Φ</w:t>
      </w:r>
      <w:r w:rsidRPr="00671C86">
        <w:rPr>
          <w:rFonts w:eastAsia="Times New Roman" w:cs="Times New Roman"/>
          <w:szCs w:val="24"/>
        </w:rPr>
        <w:t>ύγετε μαζί με την α</w:t>
      </w:r>
      <w:r w:rsidRPr="00671C86">
        <w:rPr>
          <w:rFonts w:eastAsia="Times New Roman" w:cs="Times New Roman"/>
          <w:szCs w:val="24"/>
        </w:rPr>
        <w:t xml:space="preserve">ποτυχία </w:t>
      </w:r>
      <w:r>
        <w:rPr>
          <w:rFonts w:eastAsia="Times New Roman" w:cs="Times New Roman"/>
          <w:szCs w:val="24"/>
        </w:rPr>
        <w:t>σας. Α</w:t>
      </w:r>
      <w:r w:rsidRPr="00671C86">
        <w:rPr>
          <w:rFonts w:eastAsia="Times New Roman" w:cs="Times New Roman"/>
          <w:szCs w:val="24"/>
        </w:rPr>
        <w:t>φήστε τους Έλληνες</w:t>
      </w:r>
      <w:r>
        <w:rPr>
          <w:rFonts w:eastAsia="Times New Roman" w:cs="Times New Roman"/>
          <w:szCs w:val="24"/>
        </w:rPr>
        <w:t>,</w:t>
      </w:r>
      <w:r w:rsidRPr="00671C86">
        <w:rPr>
          <w:rFonts w:eastAsia="Times New Roman" w:cs="Times New Roman"/>
          <w:szCs w:val="24"/>
        </w:rPr>
        <w:t xml:space="preserve"> επιτέλους</w:t>
      </w:r>
      <w:r>
        <w:rPr>
          <w:rFonts w:eastAsia="Times New Roman" w:cs="Times New Roman"/>
          <w:szCs w:val="24"/>
        </w:rPr>
        <w:t>,</w:t>
      </w:r>
      <w:r w:rsidRPr="00671C86">
        <w:rPr>
          <w:rFonts w:eastAsia="Times New Roman" w:cs="Times New Roman"/>
          <w:szCs w:val="24"/>
        </w:rPr>
        <w:t xml:space="preserve"> να αναπνεύσουν και να πάρουν τις τύχες του τόπου στα χέρια </w:t>
      </w:r>
      <w:r>
        <w:rPr>
          <w:rFonts w:eastAsia="Times New Roman" w:cs="Times New Roman"/>
          <w:szCs w:val="24"/>
        </w:rPr>
        <w:t>τους.</w:t>
      </w:r>
    </w:p>
    <w:p w14:paraId="01A9E308" w14:textId="77777777" w:rsidR="00887A51" w:rsidRDefault="009C255F">
      <w:pPr>
        <w:spacing w:after="0"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1A9E309" w14:textId="77777777" w:rsidR="00887A51" w:rsidRDefault="009C255F">
      <w:pPr>
        <w:spacing w:after="0"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μια τέτοια Βουλή</w:t>
      </w:r>
      <w:r>
        <w:rPr>
          <w:rFonts w:eastAsia="Times New Roman" w:cs="Times New Roman"/>
          <w:szCs w:val="24"/>
        </w:rPr>
        <w:t>,</w:t>
      </w:r>
      <w:r>
        <w:rPr>
          <w:rFonts w:eastAsia="Times New Roman" w:cs="Times New Roman"/>
          <w:szCs w:val="24"/>
        </w:rPr>
        <w:t xml:space="preserve"> και υπό αυτές τις θλιβερές συνθήκες </w:t>
      </w:r>
      <w:r w:rsidRPr="008F0891">
        <w:rPr>
          <w:rFonts w:eastAsia="Times New Roman" w:cs="Times New Roman"/>
          <w:bCs/>
          <w:shd w:val="clear" w:color="auto" w:fill="FFFFFF"/>
        </w:rPr>
        <w:t>που</w:t>
      </w:r>
      <w:r>
        <w:rPr>
          <w:rFonts w:eastAsia="Times New Roman" w:cs="Times New Roman"/>
          <w:szCs w:val="24"/>
        </w:rPr>
        <w:t xml:space="preserve"> παρο</w:t>
      </w:r>
      <w:r>
        <w:rPr>
          <w:rFonts w:eastAsia="Times New Roman" w:cs="Times New Roman"/>
          <w:szCs w:val="24"/>
        </w:rPr>
        <w:t xml:space="preserve">υσίασα, </w:t>
      </w:r>
      <w:r w:rsidRPr="00D66BCA">
        <w:rPr>
          <w:rFonts w:eastAsia="Times New Roman"/>
          <w:bCs/>
        </w:rPr>
        <w:t>είναι</w:t>
      </w:r>
      <w:r>
        <w:rPr>
          <w:rFonts w:eastAsia="Times New Roman" w:cs="Times New Roman"/>
          <w:szCs w:val="24"/>
        </w:rPr>
        <w:t xml:space="preserve"> λάθος </w:t>
      </w:r>
      <w:r w:rsidRPr="002314B3">
        <w:rPr>
          <w:rFonts w:eastAsia="Times New Roman"/>
          <w:bCs/>
          <w:shd w:val="clear" w:color="auto" w:fill="FFFFFF"/>
        </w:rPr>
        <w:t>να</w:t>
      </w:r>
      <w:r>
        <w:rPr>
          <w:rFonts w:eastAsia="Times New Roman" w:cs="Times New Roman"/>
          <w:szCs w:val="24"/>
        </w:rPr>
        <w:t xml:space="preserve"> δεσμεύει τη χώρα σε </w:t>
      </w:r>
      <w:r w:rsidRPr="00833F6A">
        <w:rPr>
          <w:rFonts w:eastAsia="Times New Roman"/>
          <w:bCs/>
          <w:shd w:val="clear" w:color="auto" w:fill="FFFFFF"/>
        </w:rPr>
        <w:t>μια</w:t>
      </w:r>
      <w:r>
        <w:rPr>
          <w:rFonts w:eastAsia="Times New Roman" w:cs="Times New Roman"/>
          <w:szCs w:val="24"/>
        </w:rPr>
        <w:t xml:space="preserve"> τόσο κρίσιμη </w:t>
      </w:r>
      <w:r w:rsidRPr="00671C86">
        <w:rPr>
          <w:rFonts w:eastAsia="Times New Roman" w:cs="Times New Roman"/>
          <w:szCs w:val="24"/>
        </w:rPr>
        <w:t>απόφαση όπως η σημερινή</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η</w:t>
      </w:r>
      <w:r w:rsidRPr="00671C86">
        <w:rPr>
          <w:rFonts w:eastAsia="Times New Roman" w:cs="Times New Roman"/>
          <w:szCs w:val="24"/>
        </w:rPr>
        <w:t xml:space="preserve"> κύρωση του </w:t>
      </w:r>
      <w:r>
        <w:rPr>
          <w:rFonts w:eastAsia="Times New Roman" w:cs="Times New Roman"/>
          <w:szCs w:val="24"/>
        </w:rPr>
        <w:t>π</w:t>
      </w:r>
      <w:r>
        <w:rPr>
          <w:rFonts w:eastAsia="Times New Roman" w:cs="Times New Roman"/>
          <w:szCs w:val="24"/>
        </w:rPr>
        <w:t xml:space="preserve">ρωτοκόλλου </w:t>
      </w:r>
      <w:r>
        <w:rPr>
          <w:rFonts w:eastAsia="Times New Roman" w:cs="Times New Roman"/>
          <w:szCs w:val="24"/>
        </w:rPr>
        <w:t>έ</w:t>
      </w:r>
      <w:r>
        <w:rPr>
          <w:rFonts w:eastAsia="Times New Roman" w:cs="Times New Roman"/>
          <w:szCs w:val="24"/>
        </w:rPr>
        <w:t xml:space="preserve">νταξης </w:t>
      </w:r>
      <w:r w:rsidRPr="00671C86">
        <w:rPr>
          <w:rFonts w:eastAsia="Times New Roman" w:cs="Times New Roman"/>
          <w:szCs w:val="24"/>
        </w:rPr>
        <w:t xml:space="preserve">είναι η τελική </w:t>
      </w:r>
      <w:r>
        <w:rPr>
          <w:rFonts w:eastAsia="Times New Roman" w:cs="Times New Roman"/>
          <w:szCs w:val="24"/>
        </w:rPr>
        <w:t xml:space="preserve">σφραγίδα σε ένα εθνικό λάθος. Μετά από τη σημερινή </w:t>
      </w:r>
      <w:r w:rsidRPr="00671C86">
        <w:rPr>
          <w:rFonts w:eastAsia="Times New Roman" w:cs="Times New Roman"/>
          <w:szCs w:val="24"/>
        </w:rPr>
        <w:t>απόφαση δεν υπάρχει πλέον κα</w:t>
      </w:r>
      <w:r>
        <w:rPr>
          <w:rFonts w:eastAsia="Times New Roman" w:cs="Times New Roman"/>
          <w:szCs w:val="24"/>
        </w:rPr>
        <w:t>μ</w:t>
      </w:r>
      <w:r>
        <w:rPr>
          <w:rFonts w:eastAsia="Times New Roman" w:cs="Times New Roman"/>
          <w:szCs w:val="24"/>
        </w:rPr>
        <w:t>μία</w:t>
      </w:r>
      <w:r w:rsidRPr="00671C86">
        <w:rPr>
          <w:rFonts w:eastAsia="Times New Roman" w:cs="Times New Roman"/>
          <w:szCs w:val="24"/>
        </w:rPr>
        <w:t xml:space="preserve"> επιστροφή</w:t>
      </w:r>
      <w:r>
        <w:rPr>
          <w:rFonts w:eastAsia="Times New Roman" w:cs="Times New Roman"/>
          <w:szCs w:val="24"/>
        </w:rPr>
        <w:t>. Χ</w:t>
      </w:r>
      <w:r w:rsidRPr="00671C86">
        <w:rPr>
          <w:rFonts w:eastAsia="Times New Roman" w:cs="Times New Roman"/>
          <w:szCs w:val="24"/>
        </w:rPr>
        <w:t xml:space="preserve">άνεται οριστικά ένα από </w:t>
      </w:r>
      <w:r>
        <w:rPr>
          <w:rFonts w:eastAsia="Times New Roman" w:cs="Times New Roman"/>
          <w:szCs w:val="24"/>
        </w:rPr>
        <w:t xml:space="preserve">τα ισχυρότερα διαπραγματευτικά </w:t>
      </w:r>
      <w:r w:rsidRPr="00671C86">
        <w:rPr>
          <w:rFonts w:eastAsia="Times New Roman" w:cs="Times New Roman"/>
          <w:szCs w:val="24"/>
        </w:rPr>
        <w:t xml:space="preserve">όπλα της χώρας </w:t>
      </w:r>
      <w:r>
        <w:rPr>
          <w:rFonts w:eastAsia="Times New Roman" w:cs="Times New Roman"/>
          <w:szCs w:val="24"/>
        </w:rPr>
        <w:t>μας,</w:t>
      </w:r>
      <w:r w:rsidRPr="00671C86">
        <w:rPr>
          <w:rFonts w:eastAsia="Times New Roman" w:cs="Times New Roman"/>
          <w:szCs w:val="24"/>
        </w:rPr>
        <w:t xml:space="preserve"> ένα όπλο το οποίο σας δώσαμε στα χέρια </w:t>
      </w:r>
      <w:r>
        <w:rPr>
          <w:rFonts w:eastAsia="Times New Roman" w:cs="Times New Roman"/>
          <w:szCs w:val="24"/>
        </w:rPr>
        <w:t xml:space="preserve">σας, αλλά, </w:t>
      </w:r>
      <w:r w:rsidRPr="00671C86">
        <w:rPr>
          <w:rFonts w:eastAsia="Times New Roman" w:cs="Times New Roman"/>
          <w:szCs w:val="24"/>
        </w:rPr>
        <w:t>δυστυχώς</w:t>
      </w:r>
      <w:r>
        <w:rPr>
          <w:rFonts w:eastAsia="Times New Roman" w:cs="Times New Roman"/>
          <w:szCs w:val="24"/>
        </w:rPr>
        <w:t>,</w:t>
      </w:r>
      <w:r w:rsidRPr="00671C86">
        <w:rPr>
          <w:rFonts w:eastAsia="Times New Roman" w:cs="Times New Roman"/>
          <w:szCs w:val="24"/>
        </w:rPr>
        <w:t xml:space="preserve"> δεν μπορέσα</w:t>
      </w:r>
      <w:r>
        <w:rPr>
          <w:rFonts w:eastAsia="Times New Roman" w:cs="Times New Roman"/>
          <w:szCs w:val="24"/>
        </w:rPr>
        <w:t>τε</w:t>
      </w:r>
      <w:r w:rsidRPr="00671C86">
        <w:rPr>
          <w:rFonts w:eastAsia="Times New Roman" w:cs="Times New Roman"/>
          <w:szCs w:val="24"/>
        </w:rPr>
        <w:t xml:space="preserve"> να αξιοποιήσετε</w:t>
      </w:r>
      <w:r>
        <w:rPr>
          <w:rFonts w:eastAsia="Times New Roman" w:cs="Times New Roman"/>
          <w:szCs w:val="24"/>
        </w:rPr>
        <w:t>.</w:t>
      </w:r>
      <w:r w:rsidRPr="00671C86">
        <w:rPr>
          <w:rFonts w:eastAsia="Times New Roman" w:cs="Times New Roman"/>
          <w:szCs w:val="24"/>
        </w:rPr>
        <w:t xml:space="preserve"> </w:t>
      </w:r>
    </w:p>
    <w:p w14:paraId="01A9E30A" w14:textId="77777777" w:rsidR="00887A51" w:rsidRDefault="009C255F">
      <w:pPr>
        <w:spacing w:after="0" w:line="600" w:lineRule="auto"/>
        <w:ind w:firstLine="720"/>
        <w:jc w:val="both"/>
        <w:rPr>
          <w:rFonts w:eastAsia="Times New Roman" w:cs="Times New Roman"/>
          <w:szCs w:val="24"/>
        </w:rPr>
      </w:pPr>
      <w:r w:rsidRPr="00671C86">
        <w:rPr>
          <w:rFonts w:eastAsia="Times New Roman" w:cs="Times New Roman"/>
          <w:szCs w:val="24"/>
        </w:rPr>
        <w:t>Άλλωστε</w:t>
      </w:r>
      <w:r>
        <w:rPr>
          <w:rFonts w:eastAsia="Times New Roman" w:cs="Times New Roman"/>
          <w:szCs w:val="24"/>
        </w:rPr>
        <w:t xml:space="preserve"> -</w:t>
      </w:r>
      <w:r w:rsidRPr="00671C86">
        <w:rPr>
          <w:rFonts w:eastAsia="Times New Roman" w:cs="Times New Roman"/>
          <w:szCs w:val="24"/>
        </w:rPr>
        <w:t>μη γελιόμαστε</w:t>
      </w:r>
      <w:r>
        <w:rPr>
          <w:rFonts w:eastAsia="Times New Roman" w:cs="Times New Roman"/>
          <w:szCs w:val="24"/>
        </w:rPr>
        <w:t>-</w:t>
      </w:r>
      <w:r w:rsidRPr="00671C86">
        <w:rPr>
          <w:rFonts w:eastAsia="Times New Roman" w:cs="Times New Roman"/>
          <w:szCs w:val="24"/>
        </w:rPr>
        <w:t xml:space="preserve"> η είσοδος των Σκοπίων στο ΝΑΤΟ ήταν η γενεσιουργός αιτία της Συμφ</w:t>
      </w:r>
      <w:r w:rsidRPr="00671C86">
        <w:rPr>
          <w:rFonts w:eastAsia="Times New Roman" w:cs="Times New Roman"/>
          <w:szCs w:val="24"/>
        </w:rPr>
        <w:t>ωνίας των Πρεσπών</w:t>
      </w:r>
      <w:r>
        <w:rPr>
          <w:rFonts w:eastAsia="Times New Roman" w:cs="Times New Roman"/>
          <w:szCs w:val="24"/>
        </w:rPr>
        <w:t>. Οι σύμμαχοι</w:t>
      </w:r>
      <w:r w:rsidRPr="00671C86">
        <w:rPr>
          <w:rFonts w:eastAsia="Times New Roman" w:cs="Times New Roman"/>
          <w:szCs w:val="24"/>
        </w:rPr>
        <w:t xml:space="preserve"> ήθελαν εδώ και πολλά χρόνια να κλείσουν αυτή την εκκρεμότητα</w:t>
      </w:r>
      <w:r>
        <w:rPr>
          <w:rFonts w:eastAsia="Times New Roman" w:cs="Times New Roman"/>
          <w:szCs w:val="24"/>
        </w:rPr>
        <w:t xml:space="preserve">. Μόνο τώρα, </w:t>
      </w:r>
      <w:r>
        <w:rPr>
          <w:rFonts w:eastAsia="Times New Roman" w:cs="Times New Roman"/>
          <w:bCs/>
          <w:shd w:val="clear" w:color="auto" w:fill="FFFFFF"/>
        </w:rPr>
        <w:t>όμως,</w:t>
      </w:r>
      <w:r>
        <w:rPr>
          <w:rFonts w:eastAsia="Times New Roman" w:cs="Times New Roman"/>
          <w:szCs w:val="24"/>
        </w:rPr>
        <w:t xml:space="preserve"> </w:t>
      </w:r>
      <w:r w:rsidRPr="00671C86">
        <w:rPr>
          <w:rFonts w:eastAsia="Times New Roman" w:cs="Times New Roman"/>
          <w:szCs w:val="24"/>
        </w:rPr>
        <w:t xml:space="preserve">βρήκαν </w:t>
      </w:r>
      <w:r>
        <w:rPr>
          <w:rFonts w:eastAsia="Times New Roman" w:cs="Times New Roman"/>
          <w:szCs w:val="24"/>
        </w:rPr>
        <w:t>μια</w:t>
      </w:r>
      <w:r w:rsidRPr="00671C86">
        <w:rPr>
          <w:rFonts w:eastAsia="Times New Roman" w:cs="Times New Roman"/>
          <w:szCs w:val="24"/>
        </w:rPr>
        <w:t xml:space="preserve"> </w:t>
      </w:r>
      <w:r>
        <w:rPr>
          <w:rFonts w:eastAsia="Times New Roman" w:cs="Times New Roman"/>
          <w:szCs w:val="24"/>
        </w:rPr>
        <w:t>Κυβέρνηση</w:t>
      </w:r>
      <w:r w:rsidRPr="00671C86">
        <w:rPr>
          <w:rFonts w:eastAsia="Times New Roman" w:cs="Times New Roman"/>
          <w:szCs w:val="24"/>
        </w:rPr>
        <w:t xml:space="preserve"> τόσο πρόθυμ</w:t>
      </w:r>
      <w:r>
        <w:rPr>
          <w:rFonts w:eastAsia="Times New Roman" w:cs="Times New Roman"/>
          <w:szCs w:val="24"/>
        </w:rPr>
        <w:t>η</w:t>
      </w:r>
      <w:r w:rsidRPr="00671C86">
        <w:rPr>
          <w:rFonts w:eastAsia="Times New Roman" w:cs="Times New Roman"/>
          <w:szCs w:val="24"/>
        </w:rPr>
        <w:t xml:space="preserve"> να διχάσει τους Έλληνες για να ενώσει τους </w:t>
      </w:r>
      <w:r>
        <w:rPr>
          <w:rFonts w:eastAsia="Times New Roman" w:cs="Times New Roman"/>
          <w:szCs w:val="24"/>
        </w:rPr>
        <w:t>Σ</w:t>
      </w:r>
      <w:r w:rsidRPr="00671C86">
        <w:rPr>
          <w:rFonts w:eastAsia="Times New Roman" w:cs="Times New Roman"/>
          <w:szCs w:val="24"/>
        </w:rPr>
        <w:t>κοπιανούς</w:t>
      </w:r>
      <w:r>
        <w:rPr>
          <w:rFonts w:eastAsia="Times New Roman" w:cs="Times New Roman"/>
          <w:szCs w:val="24"/>
        </w:rPr>
        <w:t xml:space="preserve">. </w:t>
      </w:r>
    </w:p>
    <w:p w14:paraId="01A9E30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Στην προηγούμενη </w:t>
      </w:r>
      <w:r w:rsidRPr="003E4B1D">
        <w:rPr>
          <w:rFonts w:eastAsia="Times New Roman"/>
          <w:szCs w:val="24"/>
        </w:rPr>
        <w:t>συζήτηση</w:t>
      </w:r>
      <w:r>
        <w:rPr>
          <w:rFonts w:eastAsia="Times New Roman"/>
          <w:szCs w:val="24"/>
        </w:rPr>
        <w:t>,</w:t>
      </w:r>
      <w:r>
        <w:rPr>
          <w:rFonts w:eastAsia="Times New Roman" w:cs="Times New Roman"/>
          <w:szCs w:val="24"/>
        </w:rPr>
        <w:t xml:space="preserve"> κύριε Τσίπρα, για το </w:t>
      </w:r>
      <w:r>
        <w:rPr>
          <w:rFonts w:eastAsia="Times New Roman" w:cs="Times New Roman"/>
          <w:szCs w:val="24"/>
        </w:rPr>
        <w:t>σ</w:t>
      </w:r>
      <w:r>
        <w:rPr>
          <w:rFonts w:eastAsia="Times New Roman" w:cs="Times New Roman"/>
          <w:szCs w:val="24"/>
        </w:rPr>
        <w:t>κοπιανό</w:t>
      </w:r>
      <w:r w:rsidRPr="00671C86">
        <w:rPr>
          <w:rFonts w:eastAsia="Times New Roman" w:cs="Times New Roman"/>
          <w:szCs w:val="24"/>
        </w:rPr>
        <w:t xml:space="preserve"> </w:t>
      </w:r>
      <w:r>
        <w:rPr>
          <w:rFonts w:eastAsia="Times New Roman" w:cs="Times New Roman"/>
          <w:szCs w:val="24"/>
        </w:rPr>
        <w:t xml:space="preserve">εξέθεσα αναλυτικά, </w:t>
      </w:r>
      <w:r w:rsidRPr="00671C86">
        <w:rPr>
          <w:rFonts w:eastAsia="Times New Roman" w:cs="Times New Roman"/>
          <w:szCs w:val="24"/>
        </w:rPr>
        <w:t>τεκμηριωμένα</w:t>
      </w:r>
      <w:r>
        <w:rPr>
          <w:rFonts w:eastAsia="Times New Roman" w:cs="Times New Roman"/>
          <w:szCs w:val="24"/>
        </w:rPr>
        <w:t>,</w:t>
      </w:r>
      <w:r w:rsidRPr="00671C86">
        <w:rPr>
          <w:rFonts w:eastAsia="Times New Roman" w:cs="Times New Roman"/>
          <w:szCs w:val="24"/>
        </w:rPr>
        <w:t xml:space="preserve"> </w:t>
      </w:r>
      <w:r>
        <w:rPr>
          <w:rFonts w:eastAsia="Times New Roman" w:cs="Times New Roman"/>
          <w:szCs w:val="24"/>
        </w:rPr>
        <w:t>τα αρνητικά δεδομένα της Συμφωνίας των Πρεσπών. Ο κ. Τσίπρας τότε είχε αποφύγει να μου απαντήσει συγ</w:t>
      </w:r>
      <w:r w:rsidRPr="00671C86">
        <w:rPr>
          <w:rFonts w:eastAsia="Times New Roman" w:cs="Times New Roman"/>
          <w:szCs w:val="24"/>
        </w:rPr>
        <w:t>κ</w:t>
      </w:r>
      <w:r>
        <w:rPr>
          <w:rFonts w:eastAsia="Times New Roman" w:cs="Times New Roman"/>
          <w:szCs w:val="24"/>
        </w:rPr>
        <w:t>εκ</w:t>
      </w:r>
      <w:r w:rsidRPr="00671C86">
        <w:rPr>
          <w:rFonts w:eastAsia="Times New Roman" w:cs="Times New Roman"/>
          <w:szCs w:val="24"/>
        </w:rPr>
        <w:t>ριμένα</w:t>
      </w:r>
      <w:r>
        <w:rPr>
          <w:rFonts w:eastAsia="Times New Roman" w:cs="Times New Roman"/>
          <w:szCs w:val="24"/>
        </w:rPr>
        <w:t xml:space="preserve">. Μίλησε, </w:t>
      </w:r>
      <w:r w:rsidRPr="00671C86">
        <w:rPr>
          <w:rFonts w:eastAsia="Times New Roman" w:cs="Times New Roman"/>
          <w:szCs w:val="24"/>
        </w:rPr>
        <w:t>μάλιστα</w:t>
      </w:r>
      <w:r>
        <w:rPr>
          <w:rFonts w:eastAsia="Times New Roman" w:cs="Times New Roman"/>
          <w:szCs w:val="24"/>
        </w:rPr>
        <w:t>,</w:t>
      </w:r>
      <w:r w:rsidRPr="00671C86">
        <w:rPr>
          <w:rFonts w:eastAsia="Times New Roman" w:cs="Times New Roman"/>
          <w:szCs w:val="24"/>
        </w:rPr>
        <w:t xml:space="preserve"> για λεπτομέρειες</w:t>
      </w:r>
      <w:r>
        <w:rPr>
          <w:rFonts w:eastAsia="Times New Roman" w:cs="Times New Roman"/>
          <w:szCs w:val="24"/>
        </w:rPr>
        <w:t>, για τυπικότητες. Απάντησε, όπως σ</w:t>
      </w:r>
      <w:r w:rsidRPr="00671C86">
        <w:rPr>
          <w:rFonts w:eastAsia="Times New Roman" w:cs="Times New Roman"/>
          <w:szCs w:val="24"/>
        </w:rPr>
        <w:t>υνηθίζει</w:t>
      </w:r>
      <w:r>
        <w:rPr>
          <w:rFonts w:eastAsia="Times New Roman" w:cs="Times New Roman"/>
          <w:szCs w:val="24"/>
        </w:rPr>
        <w:t>,</w:t>
      </w:r>
      <w:r w:rsidRPr="00671C86">
        <w:rPr>
          <w:rFonts w:eastAsia="Times New Roman" w:cs="Times New Roman"/>
          <w:szCs w:val="24"/>
        </w:rPr>
        <w:t xml:space="preserve"> με γενικότητες σε συγκεκριμένα επ</w:t>
      </w:r>
      <w:r w:rsidRPr="00671C86">
        <w:rPr>
          <w:rFonts w:eastAsia="Times New Roman" w:cs="Times New Roman"/>
          <w:szCs w:val="24"/>
        </w:rPr>
        <w:t>ιχειρήματα</w:t>
      </w:r>
      <w:r>
        <w:rPr>
          <w:rFonts w:eastAsia="Times New Roman" w:cs="Times New Roman"/>
          <w:szCs w:val="24"/>
        </w:rPr>
        <w:t xml:space="preserve">. </w:t>
      </w:r>
    </w:p>
    <w:p w14:paraId="01A9E30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Αυτές,</w:t>
      </w:r>
      <w:r w:rsidRPr="00671C86">
        <w:rPr>
          <w:rFonts w:eastAsia="Times New Roman" w:cs="Times New Roman"/>
          <w:szCs w:val="24"/>
        </w:rPr>
        <w:t xml:space="preserve"> λοιπόν</w:t>
      </w:r>
      <w:r>
        <w:rPr>
          <w:rFonts w:eastAsia="Times New Roman" w:cs="Times New Roman"/>
          <w:szCs w:val="24"/>
        </w:rPr>
        <w:t>,</w:t>
      </w:r>
      <w:r w:rsidRPr="00671C86">
        <w:rPr>
          <w:rFonts w:eastAsia="Times New Roman" w:cs="Times New Roman"/>
          <w:szCs w:val="24"/>
        </w:rPr>
        <w:t xml:space="preserve"> τις πικρές αλήθειες</w:t>
      </w:r>
      <w:r>
        <w:rPr>
          <w:rFonts w:eastAsia="Times New Roman" w:cs="Times New Roman"/>
          <w:szCs w:val="24"/>
        </w:rPr>
        <w:t>,</w:t>
      </w:r>
      <w:r w:rsidRPr="00671C86">
        <w:rPr>
          <w:rFonts w:eastAsia="Times New Roman" w:cs="Times New Roman"/>
          <w:szCs w:val="24"/>
        </w:rPr>
        <w:t xml:space="preserve"> τις επώδυνες αλήθειες</w:t>
      </w:r>
      <w:r>
        <w:rPr>
          <w:rFonts w:eastAsia="Times New Roman" w:cs="Times New Roman"/>
          <w:szCs w:val="24"/>
        </w:rPr>
        <w:t>,</w:t>
      </w:r>
      <w:r w:rsidRPr="00671C86">
        <w:rPr>
          <w:rFonts w:eastAsia="Times New Roman" w:cs="Times New Roman"/>
          <w:szCs w:val="24"/>
        </w:rPr>
        <w:t xml:space="preserve"> θα τις επαναλάβω και σήμερα</w:t>
      </w:r>
      <w:r>
        <w:rPr>
          <w:rFonts w:eastAsia="Times New Roman" w:cs="Times New Roman"/>
          <w:szCs w:val="24"/>
        </w:rPr>
        <w:t xml:space="preserve">, όχι βέβαια για </w:t>
      </w:r>
      <w:r w:rsidRPr="00671C86">
        <w:rPr>
          <w:rFonts w:eastAsia="Times New Roman" w:cs="Times New Roman"/>
          <w:szCs w:val="24"/>
        </w:rPr>
        <w:t>τον ίδιο</w:t>
      </w:r>
      <w:r>
        <w:rPr>
          <w:rFonts w:eastAsia="Times New Roman" w:cs="Times New Roman"/>
          <w:szCs w:val="24"/>
        </w:rPr>
        <w:t>,</w:t>
      </w:r>
      <w:r w:rsidRPr="00671C86">
        <w:rPr>
          <w:rFonts w:eastAsia="Times New Roman" w:cs="Times New Roman"/>
          <w:szCs w:val="24"/>
        </w:rPr>
        <w:t xml:space="preserve"> που μάλλον αδι</w:t>
      </w:r>
      <w:r>
        <w:rPr>
          <w:rFonts w:eastAsia="Times New Roman" w:cs="Times New Roman"/>
          <w:szCs w:val="24"/>
        </w:rPr>
        <w:t>αφορεί,</w:t>
      </w:r>
      <w:r w:rsidRPr="00671C86">
        <w:rPr>
          <w:rFonts w:eastAsia="Times New Roman" w:cs="Times New Roman"/>
          <w:szCs w:val="24"/>
        </w:rPr>
        <w:t xml:space="preserve"> αλλά για τους Έλληνες</w:t>
      </w:r>
      <w:r>
        <w:rPr>
          <w:rFonts w:eastAsia="Times New Roman" w:cs="Times New Roman"/>
          <w:szCs w:val="24"/>
        </w:rPr>
        <w:t>,</w:t>
      </w:r>
      <w:r w:rsidRPr="00671C86">
        <w:rPr>
          <w:rFonts w:eastAsia="Times New Roman" w:cs="Times New Roman"/>
          <w:szCs w:val="24"/>
        </w:rPr>
        <w:t xml:space="preserve"> που νοιάζονται και ανησυχούν</w:t>
      </w:r>
      <w:r>
        <w:rPr>
          <w:rFonts w:eastAsia="Times New Roman" w:cs="Times New Roman"/>
          <w:szCs w:val="24"/>
        </w:rPr>
        <w:t xml:space="preserve">. </w:t>
      </w:r>
    </w:p>
    <w:p w14:paraId="01A9E30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Πάμε, </w:t>
      </w:r>
      <w:r w:rsidRPr="0086362F">
        <w:rPr>
          <w:rFonts w:eastAsia="Times New Roman" w:cs="Times New Roman"/>
          <w:szCs w:val="24"/>
        </w:rPr>
        <w:t>λοιπόν</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δούμε </w:t>
      </w:r>
      <w:r w:rsidRPr="00671C86">
        <w:rPr>
          <w:rFonts w:eastAsia="Times New Roman" w:cs="Times New Roman"/>
          <w:szCs w:val="24"/>
        </w:rPr>
        <w:t>αν σήμερα</w:t>
      </w:r>
      <w:r>
        <w:rPr>
          <w:rFonts w:eastAsia="Times New Roman" w:cs="Times New Roman"/>
          <w:szCs w:val="24"/>
        </w:rPr>
        <w:t>,</w:t>
      </w:r>
      <w:r w:rsidRPr="00671C86">
        <w:rPr>
          <w:rFonts w:eastAsia="Times New Roman" w:cs="Times New Roman"/>
          <w:szCs w:val="24"/>
        </w:rPr>
        <w:t xml:space="preserve"> </w:t>
      </w:r>
      <w:r>
        <w:rPr>
          <w:rFonts w:eastAsia="Times New Roman" w:cs="Times New Roman"/>
          <w:szCs w:val="24"/>
        </w:rPr>
        <w:t>ε</w:t>
      </w:r>
      <w:r w:rsidRPr="00671C86">
        <w:rPr>
          <w:rFonts w:eastAsia="Times New Roman" w:cs="Times New Roman"/>
          <w:szCs w:val="24"/>
        </w:rPr>
        <w:t>πιτέλους</w:t>
      </w:r>
      <w:r>
        <w:rPr>
          <w:rFonts w:eastAsia="Times New Roman" w:cs="Times New Roman"/>
          <w:szCs w:val="24"/>
        </w:rPr>
        <w:t>,</w:t>
      </w:r>
      <w:r w:rsidRPr="00671C86">
        <w:rPr>
          <w:rFonts w:eastAsia="Times New Roman" w:cs="Times New Roman"/>
          <w:szCs w:val="24"/>
        </w:rPr>
        <w:t xml:space="preserve"> θα πάρω σ</w:t>
      </w:r>
      <w:r w:rsidRPr="00671C86">
        <w:rPr>
          <w:rFonts w:eastAsia="Times New Roman" w:cs="Times New Roman"/>
          <w:szCs w:val="24"/>
        </w:rPr>
        <w:t>υγκεκριμένες απαντήσεις στα ερωτήματα τα οποία θέτ</w:t>
      </w:r>
      <w:r>
        <w:rPr>
          <w:rFonts w:eastAsia="Times New Roman" w:cs="Times New Roman"/>
          <w:szCs w:val="24"/>
        </w:rPr>
        <w:t xml:space="preserve">ω. </w:t>
      </w:r>
    </w:p>
    <w:p w14:paraId="01A9E30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w:t>
      </w:r>
      <w:r w:rsidRPr="00671C86">
        <w:rPr>
          <w:rFonts w:eastAsia="Times New Roman" w:cs="Times New Roman"/>
          <w:szCs w:val="24"/>
        </w:rPr>
        <w:t>λήθεια πρώτη</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υμφωνία</w:t>
      </w:r>
      <w:r w:rsidRPr="00671C86">
        <w:rPr>
          <w:rFonts w:eastAsia="Times New Roman" w:cs="Times New Roman"/>
          <w:szCs w:val="24"/>
        </w:rPr>
        <w:t xml:space="preserve"> αυτή ανατρέπει </w:t>
      </w:r>
      <w:r>
        <w:rPr>
          <w:rFonts w:eastAsia="Times New Roman" w:cs="Times New Roman"/>
          <w:szCs w:val="24"/>
        </w:rPr>
        <w:t>μια</w:t>
      </w:r>
      <w:r w:rsidRPr="00671C86">
        <w:rPr>
          <w:rFonts w:eastAsia="Times New Roman" w:cs="Times New Roman"/>
          <w:szCs w:val="24"/>
        </w:rPr>
        <w:t xml:space="preserve"> πάγια εξωτερική πολιτική</w:t>
      </w:r>
      <w:r>
        <w:rPr>
          <w:rFonts w:eastAsia="Times New Roman" w:cs="Times New Roman"/>
          <w:szCs w:val="24"/>
        </w:rPr>
        <w:t>,</w:t>
      </w:r>
      <w:r w:rsidRPr="00671C86">
        <w:rPr>
          <w:rFonts w:eastAsia="Times New Roman" w:cs="Times New Roman"/>
          <w:szCs w:val="24"/>
        </w:rPr>
        <w:t xml:space="preserve"> </w:t>
      </w:r>
      <w:r>
        <w:rPr>
          <w:rFonts w:eastAsia="Times New Roman" w:cs="Times New Roman"/>
          <w:szCs w:val="24"/>
        </w:rPr>
        <w:t xml:space="preserve">την οποία </w:t>
      </w:r>
      <w:r w:rsidRPr="00773379">
        <w:rPr>
          <w:rFonts w:eastAsia="Times New Roman"/>
          <w:bCs/>
        </w:rPr>
        <w:t>έχει</w:t>
      </w:r>
      <w:r>
        <w:rPr>
          <w:rFonts w:eastAsia="Times New Roman" w:cs="Times New Roman"/>
          <w:szCs w:val="24"/>
        </w:rPr>
        <w:t xml:space="preserve"> ακολουθήσει η χώρα </w:t>
      </w:r>
      <w:r w:rsidRPr="00671C86">
        <w:rPr>
          <w:rFonts w:eastAsia="Times New Roman" w:cs="Times New Roman"/>
          <w:szCs w:val="24"/>
        </w:rPr>
        <w:t xml:space="preserve">εδώ </w:t>
      </w:r>
      <w:r w:rsidRPr="00F331DF">
        <w:rPr>
          <w:rFonts w:eastAsia="Times New Roman"/>
          <w:bCs/>
        </w:rPr>
        <w:t>και</w:t>
      </w:r>
      <w:r>
        <w:rPr>
          <w:rFonts w:eastAsia="Times New Roman" w:cs="Times New Roman"/>
          <w:szCs w:val="24"/>
        </w:rPr>
        <w:t xml:space="preserve"> παραπάνω από εκατό χρόνια. Η</w:t>
      </w:r>
      <w:r w:rsidRPr="00671C86">
        <w:rPr>
          <w:rFonts w:eastAsia="Times New Roman" w:cs="Times New Roman"/>
          <w:szCs w:val="24"/>
        </w:rPr>
        <w:t xml:space="preserve"> Ελλάδα δεν </w:t>
      </w:r>
      <w:r>
        <w:rPr>
          <w:rFonts w:eastAsia="Times New Roman" w:cs="Times New Roman"/>
          <w:szCs w:val="24"/>
        </w:rPr>
        <w:t xml:space="preserve">επέτρεψε </w:t>
      </w:r>
      <w:r w:rsidRPr="00671C86">
        <w:rPr>
          <w:rFonts w:eastAsia="Times New Roman" w:cs="Times New Roman"/>
          <w:szCs w:val="24"/>
        </w:rPr>
        <w:t xml:space="preserve">ποτέ να μονοπωλήσει κάποιος τρίτος τον όρο </w:t>
      </w:r>
      <w:r>
        <w:rPr>
          <w:rFonts w:eastAsia="Times New Roman" w:cs="Times New Roman"/>
          <w:szCs w:val="24"/>
        </w:rPr>
        <w:t>«</w:t>
      </w:r>
      <w:r w:rsidRPr="00671C86">
        <w:rPr>
          <w:rFonts w:eastAsia="Times New Roman" w:cs="Times New Roman"/>
          <w:szCs w:val="24"/>
        </w:rPr>
        <w:t>Μακεδονία</w:t>
      </w:r>
      <w:r>
        <w:rPr>
          <w:rFonts w:eastAsia="Times New Roman" w:cs="Times New Roman"/>
          <w:szCs w:val="24"/>
        </w:rPr>
        <w:t>»</w:t>
      </w:r>
      <w:r w:rsidRPr="00671C86">
        <w:rPr>
          <w:rFonts w:eastAsia="Times New Roman" w:cs="Times New Roman"/>
          <w:szCs w:val="24"/>
        </w:rPr>
        <w:t xml:space="preserve"> και </w:t>
      </w:r>
      <w:r>
        <w:rPr>
          <w:rFonts w:eastAsia="Times New Roman" w:cs="Times New Roman"/>
          <w:szCs w:val="24"/>
        </w:rPr>
        <w:t>δεν αναγνώρισε πότε -επαναλαμβάνω π</w:t>
      </w:r>
      <w:r w:rsidRPr="00671C86">
        <w:rPr>
          <w:rFonts w:eastAsia="Times New Roman" w:cs="Times New Roman"/>
          <w:szCs w:val="24"/>
        </w:rPr>
        <w:t>οτέ</w:t>
      </w:r>
      <w:r>
        <w:rPr>
          <w:rFonts w:eastAsia="Times New Roman" w:cs="Times New Roman"/>
          <w:szCs w:val="24"/>
        </w:rPr>
        <w:t>!-</w:t>
      </w:r>
      <w:r w:rsidRPr="00671C86">
        <w:rPr>
          <w:rFonts w:eastAsia="Times New Roman" w:cs="Times New Roman"/>
          <w:szCs w:val="24"/>
        </w:rPr>
        <w:t xml:space="preserve"> διακριτή μακεδονική εθνότητα</w:t>
      </w:r>
      <w:r>
        <w:rPr>
          <w:rFonts w:eastAsia="Times New Roman" w:cs="Times New Roman"/>
          <w:szCs w:val="24"/>
        </w:rPr>
        <w:t>. Η σταθερή και καθαρή αυτή</w:t>
      </w:r>
      <w:r w:rsidRPr="00671C86">
        <w:rPr>
          <w:rFonts w:eastAsia="Times New Roman" w:cs="Times New Roman"/>
          <w:szCs w:val="24"/>
        </w:rPr>
        <w:t xml:space="preserve"> στάση αλλάζει τώρα</w:t>
      </w:r>
      <w:r>
        <w:rPr>
          <w:rFonts w:eastAsia="Times New Roman" w:cs="Times New Roman"/>
          <w:szCs w:val="24"/>
        </w:rPr>
        <w:t>. Κ</w:t>
      </w:r>
      <w:r w:rsidRPr="00F331DF">
        <w:rPr>
          <w:rFonts w:eastAsia="Times New Roman"/>
          <w:bCs/>
        </w:rPr>
        <w:t>αι</w:t>
      </w:r>
      <w:r>
        <w:rPr>
          <w:rFonts w:eastAsia="Times New Roman" w:cs="Times New Roman"/>
          <w:szCs w:val="24"/>
        </w:rPr>
        <w:t xml:space="preserve"> αυτό</w:t>
      </w:r>
      <w:r w:rsidRPr="00671C86">
        <w:rPr>
          <w:rFonts w:eastAsia="Times New Roman" w:cs="Times New Roman"/>
          <w:szCs w:val="24"/>
        </w:rPr>
        <w:t xml:space="preserve"> γίνεται με κοινό όχημα την </w:t>
      </w:r>
      <w:r>
        <w:rPr>
          <w:rFonts w:eastAsia="Times New Roman" w:cs="Times New Roman"/>
          <w:szCs w:val="24"/>
        </w:rPr>
        <w:t xml:space="preserve">εθνότητα, </w:t>
      </w:r>
      <w:r w:rsidRPr="00671C86">
        <w:rPr>
          <w:rFonts w:eastAsia="Times New Roman" w:cs="Times New Roman"/>
          <w:szCs w:val="24"/>
        </w:rPr>
        <w:t>την ταυτότητα και τη γλώσσα</w:t>
      </w:r>
      <w:r>
        <w:rPr>
          <w:rFonts w:eastAsia="Times New Roman" w:cs="Times New Roman"/>
          <w:szCs w:val="24"/>
        </w:rPr>
        <w:t>,</w:t>
      </w:r>
      <w:r w:rsidRPr="00671C86">
        <w:rPr>
          <w:rFonts w:eastAsia="Times New Roman" w:cs="Times New Roman"/>
          <w:szCs w:val="24"/>
        </w:rPr>
        <w:t xml:space="preserve"> τρεις</w:t>
      </w:r>
      <w:r w:rsidRPr="00671C86">
        <w:rPr>
          <w:rFonts w:eastAsia="Times New Roman" w:cs="Times New Roman"/>
          <w:szCs w:val="24"/>
        </w:rPr>
        <w:t xml:space="preserve"> έ</w:t>
      </w:r>
      <w:r>
        <w:rPr>
          <w:rFonts w:eastAsia="Times New Roman" w:cs="Times New Roman"/>
          <w:szCs w:val="24"/>
        </w:rPr>
        <w:t>ννοιες που η Κ</w:t>
      </w:r>
      <w:r w:rsidRPr="00671C86">
        <w:rPr>
          <w:rFonts w:eastAsia="Times New Roman" w:cs="Times New Roman"/>
          <w:szCs w:val="24"/>
        </w:rPr>
        <w:t xml:space="preserve">υβέρνησή </w:t>
      </w:r>
      <w:r>
        <w:rPr>
          <w:rFonts w:eastAsia="Times New Roman" w:cs="Times New Roman"/>
          <w:szCs w:val="24"/>
        </w:rPr>
        <w:t>σας,</w:t>
      </w:r>
      <w:r w:rsidRPr="00671C86">
        <w:rPr>
          <w:rFonts w:eastAsia="Times New Roman" w:cs="Times New Roman"/>
          <w:szCs w:val="24"/>
        </w:rPr>
        <w:t xml:space="preserve"> </w:t>
      </w:r>
      <w:r>
        <w:rPr>
          <w:rFonts w:eastAsia="Times New Roman" w:cs="Times New Roman"/>
          <w:szCs w:val="24"/>
        </w:rPr>
        <w:t xml:space="preserve">ενώ </w:t>
      </w:r>
      <w:r w:rsidRPr="00A8202F">
        <w:rPr>
          <w:rFonts w:eastAsia="Times New Roman"/>
          <w:bCs/>
          <w:shd w:val="clear" w:color="auto" w:fill="FFFFFF"/>
        </w:rPr>
        <w:t>δεν</w:t>
      </w:r>
      <w:r>
        <w:rPr>
          <w:rFonts w:eastAsia="Times New Roman" w:cs="Times New Roman"/>
          <w:szCs w:val="24"/>
        </w:rPr>
        <w:t xml:space="preserve"> ήταν υποχρεωμ</w:t>
      </w:r>
      <w:r w:rsidRPr="00671C86">
        <w:rPr>
          <w:rFonts w:eastAsia="Times New Roman" w:cs="Times New Roman"/>
          <w:szCs w:val="24"/>
        </w:rPr>
        <w:t>ένη να το κάνει</w:t>
      </w:r>
      <w:r>
        <w:rPr>
          <w:rFonts w:eastAsia="Times New Roman" w:cs="Times New Roman"/>
          <w:szCs w:val="24"/>
        </w:rPr>
        <w:t xml:space="preserve">, δέχθηκε ως μακεδονικές. </w:t>
      </w:r>
    </w:p>
    <w:p w14:paraId="01A9E30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Αλήθεια δεύτερη: Τ</w:t>
      </w:r>
      <w:r w:rsidRPr="00671C86">
        <w:rPr>
          <w:rFonts w:eastAsia="Times New Roman" w:cs="Times New Roman"/>
          <w:szCs w:val="24"/>
        </w:rPr>
        <w:t>ο ζήτημα της γλώσσας</w:t>
      </w:r>
      <w:r>
        <w:rPr>
          <w:rFonts w:eastAsia="Times New Roman" w:cs="Times New Roman"/>
          <w:szCs w:val="24"/>
        </w:rPr>
        <w:t>. Ε</w:t>
      </w:r>
      <w:r w:rsidRPr="00671C86">
        <w:rPr>
          <w:rFonts w:eastAsia="Times New Roman" w:cs="Times New Roman"/>
          <w:szCs w:val="24"/>
        </w:rPr>
        <w:t xml:space="preserve">πιμένετε να ισχυρίζεστε ψευδώς </w:t>
      </w:r>
      <w:r w:rsidRPr="002B5B2E">
        <w:rPr>
          <w:rFonts w:eastAsia="Times New Roman"/>
          <w:bCs/>
          <w:shd w:val="clear" w:color="auto" w:fill="FFFFFF"/>
        </w:rPr>
        <w:t>ότι</w:t>
      </w:r>
      <w:r>
        <w:rPr>
          <w:rFonts w:eastAsia="Times New Roman" w:cs="Times New Roman"/>
          <w:szCs w:val="24"/>
        </w:rPr>
        <w:t xml:space="preserve"> αυτή </w:t>
      </w:r>
      <w:r w:rsidRPr="00671C86">
        <w:rPr>
          <w:rFonts w:eastAsia="Times New Roman" w:cs="Times New Roman"/>
          <w:szCs w:val="24"/>
        </w:rPr>
        <w:t xml:space="preserve">είχε αναγνωριστεί από το </w:t>
      </w:r>
      <w:r>
        <w:rPr>
          <w:rFonts w:eastAsia="Times New Roman" w:cs="Times New Roman"/>
          <w:szCs w:val="24"/>
        </w:rPr>
        <w:t>1977. Σ</w:t>
      </w:r>
      <w:r w:rsidRPr="00671C86">
        <w:rPr>
          <w:rFonts w:eastAsia="Times New Roman" w:cs="Times New Roman"/>
          <w:szCs w:val="24"/>
        </w:rPr>
        <w:t xml:space="preserve">ας είπα και στην προηγούμενη συνεδρίαση </w:t>
      </w:r>
      <w:r>
        <w:rPr>
          <w:rFonts w:eastAsia="Times New Roman" w:cs="Times New Roman"/>
          <w:szCs w:val="24"/>
        </w:rPr>
        <w:t>-</w:t>
      </w:r>
      <w:r w:rsidRPr="00671C86">
        <w:rPr>
          <w:rFonts w:eastAsia="Times New Roman" w:cs="Times New Roman"/>
          <w:szCs w:val="24"/>
        </w:rPr>
        <w:t>και δεν α</w:t>
      </w:r>
      <w:r w:rsidRPr="00671C86">
        <w:rPr>
          <w:rFonts w:eastAsia="Times New Roman" w:cs="Times New Roman"/>
          <w:szCs w:val="24"/>
        </w:rPr>
        <w:t>παντήσατε</w:t>
      </w:r>
      <w:r>
        <w:rPr>
          <w:rFonts w:eastAsia="Times New Roman" w:cs="Times New Roman"/>
          <w:szCs w:val="24"/>
        </w:rPr>
        <w:t>-</w:t>
      </w:r>
      <w:r w:rsidRPr="00671C86">
        <w:rPr>
          <w:rFonts w:eastAsia="Times New Roman" w:cs="Times New Roman"/>
          <w:szCs w:val="24"/>
        </w:rPr>
        <w:t xml:space="preserve"> ότι οι</w:t>
      </w:r>
      <w:r>
        <w:rPr>
          <w:rFonts w:eastAsia="Times New Roman" w:cs="Times New Roman"/>
          <w:szCs w:val="24"/>
        </w:rPr>
        <w:t xml:space="preserve"> ίδιοι οι Σ</w:t>
      </w:r>
      <w:r w:rsidRPr="00671C86">
        <w:rPr>
          <w:rFonts w:eastAsia="Times New Roman" w:cs="Times New Roman"/>
          <w:szCs w:val="24"/>
        </w:rPr>
        <w:t xml:space="preserve">κοπιανοί </w:t>
      </w:r>
      <w:r>
        <w:rPr>
          <w:rFonts w:eastAsia="Times New Roman" w:cs="Times New Roman"/>
          <w:szCs w:val="24"/>
        </w:rPr>
        <w:t xml:space="preserve">-οι ίδιοι οι Σκοπιανοί!- </w:t>
      </w:r>
      <w:r w:rsidRPr="00671C86">
        <w:rPr>
          <w:rFonts w:eastAsia="Times New Roman" w:cs="Times New Roman"/>
          <w:szCs w:val="24"/>
        </w:rPr>
        <w:t xml:space="preserve">όπως προκύπτει από </w:t>
      </w:r>
      <w:r>
        <w:rPr>
          <w:rFonts w:eastAsia="Times New Roman" w:cs="Times New Roman"/>
          <w:szCs w:val="24"/>
        </w:rPr>
        <w:t>τ</w:t>
      </w:r>
      <w:r w:rsidRPr="00671C86">
        <w:rPr>
          <w:rFonts w:eastAsia="Times New Roman" w:cs="Times New Roman"/>
          <w:szCs w:val="24"/>
        </w:rPr>
        <w:t>α πρακτικά της Συνόδου Κορυφής</w:t>
      </w:r>
      <w:r>
        <w:rPr>
          <w:rFonts w:eastAsia="Times New Roman" w:cs="Times New Roman"/>
          <w:szCs w:val="24"/>
        </w:rPr>
        <w:t>,</w:t>
      </w:r>
      <w:r w:rsidRPr="00671C86">
        <w:rPr>
          <w:rFonts w:eastAsia="Times New Roman" w:cs="Times New Roman"/>
          <w:szCs w:val="24"/>
        </w:rPr>
        <w:t xml:space="preserve"> λένε ξεκάθαρα ότι η Ελλάδα δεν αναγν</w:t>
      </w:r>
      <w:r>
        <w:rPr>
          <w:rFonts w:eastAsia="Times New Roman" w:cs="Times New Roman"/>
          <w:szCs w:val="24"/>
        </w:rPr>
        <w:t>ώριζε</w:t>
      </w:r>
      <w:r w:rsidRPr="00671C86">
        <w:rPr>
          <w:rFonts w:eastAsia="Times New Roman" w:cs="Times New Roman"/>
          <w:szCs w:val="24"/>
        </w:rPr>
        <w:t xml:space="preserve"> και δεν αναγνωρίζει μακεδονική γλώσσα</w:t>
      </w:r>
      <w:r>
        <w:rPr>
          <w:rFonts w:eastAsia="Times New Roman" w:cs="Times New Roman"/>
          <w:szCs w:val="24"/>
        </w:rPr>
        <w:t xml:space="preserve">. </w:t>
      </w:r>
      <w:r>
        <w:rPr>
          <w:rFonts w:eastAsia="Times New Roman" w:cs="Times New Roman"/>
        </w:rPr>
        <w:t>Όπως,</w:t>
      </w:r>
      <w:r>
        <w:rPr>
          <w:rFonts w:eastAsia="Times New Roman" w:cs="Times New Roman"/>
          <w:szCs w:val="24"/>
        </w:rPr>
        <w:t xml:space="preserve"> βέβαια,</w:t>
      </w:r>
      <w:r w:rsidRPr="00671C86">
        <w:rPr>
          <w:rFonts w:eastAsia="Times New Roman" w:cs="Times New Roman"/>
          <w:szCs w:val="24"/>
        </w:rPr>
        <w:t xml:space="preserve"> και το ΝΑΤΟ δεν αναγνώρισε ποτέ μακεδονική γλώσ</w:t>
      </w:r>
      <w:r w:rsidRPr="00671C86">
        <w:rPr>
          <w:rFonts w:eastAsia="Times New Roman" w:cs="Times New Roman"/>
          <w:szCs w:val="24"/>
        </w:rPr>
        <w:t>σα</w:t>
      </w:r>
      <w:r>
        <w:rPr>
          <w:rFonts w:eastAsia="Times New Roman" w:cs="Times New Roman"/>
          <w:szCs w:val="24"/>
        </w:rPr>
        <w:t>.</w:t>
      </w:r>
    </w:p>
    <w:p w14:paraId="01A9E31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w:t>
      </w:r>
      <w:r w:rsidRPr="00671C86">
        <w:rPr>
          <w:rFonts w:eastAsia="Times New Roman" w:cs="Times New Roman"/>
          <w:szCs w:val="24"/>
        </w:rPr>
        <w:t>ας κατέθεσα και την προηγούμενη φορά το σχετικό έγγραφο του ΝΑΤΟ</w:t>
      </w:r>
      <w:r>
        <w:rPr>
          <w:rFonts w:eastAsia="Times New Roman" w:cs="Times New Roman"/>
          <w:szCs w:val="24"/>
        </w:rPr>
        <w:t>,</w:t>
      </w:r>
      <w:r w:rsidRPr="00671C86">
        <w:rPr>
          <w:rFonts w:eastAsia="Times New Roman" w:cs="Times New Roman"/>
          <w:szCs w:val="24"/>
        </w:rPr>
        <w:t xml:space="preserve"> το οποίο λέει ότι </w:t>
      </w:r>
      <w:r>
        <w:rPr>
          <w:rFonts w:eastAsia="Times New Roman" w:cs="Times New Roman"/>
          <w:szCs w:val="24"/>
        </w:rPr>
        <w:t>«</w:t>
      </w:r>
      <w:r>
        <w:rPr>
          <w:rFonts w:eastAsia="Times New Roman" w:cs="Times New Roman"/>
          <w:szCs w:val="24"/>
          <w:lang w:val="en-US"/>
        </w:rPr>
        <w:t>M</w:t>
      </w:r>
      <w:proofErr w:type="spellStart"/>
      <w:r w:rsidRPr="00671C86">
        <w:rPr>
          <w:rFonts w:eastAsia="Times New Roman" w:cs="Times New Roman"/>
          <w:szCs w:val="24"/>
        </w:rPr>
        <w:t>acedonian</w:t>
      </w:r>
      <w:proofErr w:type="spellEnd"/>
      <w:r w:rsidRPr="00671C86">
        <w:rPr>
          <w:rFonts w:eastAsia="Times New Roman" w:cs="Times New Roman"/>
          <w:szCs w:val="24"/>
        </w:rPr>
        <w:t xml:space="preserve"> </w:t>
      </w:r>
      <w:proofErr w:type="spellStart"/>
      <w:r w:rsidRPr="00671C86">
        <w:rPr>
          <w:rFonts w:eastAsia="Times New Roman" w:cs="Times New Roman"/>
          <w:szCs w:val="24"/>
        </w:rPr>
        <w:t>language</w:t>
      </w:r>
      <w:proofErr w:type="spellEnd"/>
      <w:r w:rsidRPr="00671C86">
        <w:rPr>
          <w:rFonts w:eastAsia="Times New Roman" w:cs="Times New Roman"/>
          <w:szCs w:val="24"/>
        </w:rPr>
        <w:t xml:space="preserve"> </w:t>
      </w:r>
      <w:proofErr w:type="spellStart"/>
      <w:r w:rsidRPr="00671C86">
        <w:rPr>
          <w:rFonts w:eastAsia="Times New Roman" w:cs="Times New Roman"/>
          <w:szCs w:val="24"/>
        </w:rPr>
        <w:t>is</w:t>
      </w:r>
      <w:proofErr w:type="spellEnd"/>
      <w:r w:rsidRPr="00671C86">
        <w:rPr>
          <w:rFonts w:eastAsia="Times New Roman" w:cs="Times New Roman"/>
          <w:szCs w:val="24"/>
        </w:rPr>
        <w:t xml:space="preserve"> </w:t>
      </w:r>
      <w:proofErr w:type="spellStart"/>
      <w:r w:rsidRPr="00671C86">
        <w:rPr>
          <w:rFonts w:eastAsia="Times New Roman" w:cs="Times New Roman"/>
          <w:szCs w:val="24"/>
        </w:rPr>
        <w:t>unacceptable</w:t>
      </w:r>
      <w:proofErr w:type="spellEnd"/>
      <w:r w:rsidRPr="00671C86">
        <w:rPr>
          <w:rFonts w:eastAsia="Times New Roman" w:cs="Times New Roman"/>
          <w:szCs w:val="24"/>
        </w:rPr>
        <w:t xml:space="preserve"> </w:t>
      </w:r>
      <w:proofErr w:type="spellStart"/>
      <w:r w:rsidRPr="00671C86">
        <w:rPr>
          <w:rFonts w:eastAsia="Times New Roman" w:cs="Times New Roman"/>
          <w:szCs w:val="24"/>
        </w:rPr>
        <w:t>to</w:t>
      </w:r>
      <w:proofErr w:type="spellEnd"/>
      <w:r w:rsidRPr="00671C86">
        <w:rPr>
          <w:rFonts w:eastAsia="Times New Roman" w:cs="Times New Roman"/>
          <w:szCs w:val="24"/>
        </w:rPr>
        <w:t xml:space="preserve"> </w:t>
      </w:r>
      <w:proofErr w:type="spellStart"/>
      <w:r w:rsidRPr="00671C86">
        <w:rPr>
          <w:rFonts w:eastAsia="Times New Roman" w:cs="Times New Roman"/>
          <w:szCs w:val="24"/>
        </w:rPr>
        <w:t>one</w:t>
      </w:r>
      <w:proofErr w:type="spellEnd"/>
      <w:r w:rsidRPr="00671C86">
        <w:rPr>
          <w:rFonts w:eastAsia="Times New Roman" w:cs="Times New Roman"/>
          <w:szCs w:val="24"/>
        </w:rPr>
        <w:t xml:space="preserve"> </w:t>
      </w:r>
      <w:r>
        <w:rPr>
          <w:rFonts w:eastAsia="Times New Roman" w:cs="Times New Roman"/>
          <w:szCs w:val="24"/>
          <w:lang w:val="en-US"/>
        </w:rPr>
        <w:t>NATO</w:t>
      </w:r>
      <w:r w:rsidRPr="00671C86">
        <w:rPr>
          <w:rFonts w:eastAsia="Times New Roman" w:cs="Times New Roman"/>
          <w:szCs w:val="24"/>
        </w:rPr>
        <w:t xml:space="preserve"> </w:t>
      </w:r>
      <w:proofErr w:type="spellStart"/>
      <w:r w:rsidRPr="00671C86">
        <w:rPr>
          <w:rFonts w:eastAsia="Times New Roman" w:cs="Times New Roman"/>
          <w:szCs w:val="24"/>
        </w:rPr>
        <w:t>delegation</w:t>
      </w:r>
      <w:proofErr w:type="spellEnd"/>
      <w:r>
        <w:rPr>
          <w:rFonts w:eastAsia="Times New Roman" w:cs="Times New Roman"/>
          <w:szCs w:val="24"/>
        </w:rPr>
        <w:t xml:space="preserve">». Από το 2000, κύριε </w:t>
      </w:r>
      <w:r w:rsidRPr="00671C86">
        <w:rPr>
          <w:rFonts w:eastAsia="Times New Roman" w:cs="Times New Roman"/>
          <w:szCs w:val="24"/>
        </w:rPr>
        <w:t>Τσίπρα</w:t>
      </w:r>
      <w:r>
        <w:rPr>
          <w:rFonts w:eastAsia="Times New Roman" w:cs="Times New Roman"/>
          <w:szCs w:val="24"/>
        </w:rPr>
        <w:t>,</w:t>
      </w:r>
      <w:r w:rsidRPr="00671C86">
        <w:rPr>
          <w:rFonts w:eastAsia="Times New Roman" w:cs="Times New Roman"/>
          <w:szCs w:val="24"/>
        </w:rPr>
        <w:t xml:space="preserve"> είναι αυτό το έγγραφο</w:t>
      </w:r>
      <w:r>
        <w:rPr>
          <w:rFonts w:eastAsia="Times New Roman" w:cs="Times New Roman"/>
          <w:szCs w:val="24"/>
        </w:rPr>
        <w:t>. Τ</w:t>
      </w:r>
      <w:r w:rsidRPr="00671C86">
        <w:rPr>
          <w:rFonts w:eastAsia="Times New Roman" w:cs="Times New Roman"/>
          <w:szCs w:val="24"/>
        </w:rPr>
        <w:t>ο κατέθεσα</w:t>
      </w:r>
      <w:r>
        <w:rPr>
          <w:rFonts w:eastAsia="Times New Roman" w:cs="Times New Roman"/>
          <w:szCs w:val="24"/>
        </w:rPr>
        <w:t>,</w:t>
      </w:r>
      <w:r w:rsidRPr="00671C86">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w:t>
      </w:r>
      <w:r w:rsidRPr="00671C86">
        <w:rPr>
          <w:rFonts w:eastAsia="Times New Roman" w:cs="Times New Roman"/>
          <w:szCs w:val="24"/>
        </w:rPr>
        <w:t>απάντηση δεν πήρα</w:t>
      </w:r>
      <w:r>
        <w:rPr>
          <w:rFonts w:eastAsia="Times New Roman" w:cs="Times New Roman"/>
          <w:szCs w:val="24"/>
        </w:rPr>
        <w:t xml:space="preserve">. Είμαι περίεργος </w:t>
      </w:r>
      <w:r w:rsidRPr="002314B3">
        <w:rPr>
          <w:rFonts w:eastAsia="Times New Roman"/>
          <w:bCs/>
          <w:shd w:val="clear" w:color="auto" w:fill="FFFFFF"/>
        </w:rPr>
        <w:t>να</w:t>
      </w:r>
      <w:r>
        <w:rPr>
          <w:rFonts w:eastAsia="Times New Roman" w:cs="Times New Roman"/>
          <w:szCs w:val="24"/>
        </w:rPr>
        <w:t xml:space="preserve"> δω αν θα πάρω σήμερα.</w:t>
      </w:r>
    </w:p>
    <w:p w14:paraId="01A9E311" w14:textId="77777777" w:rsidR="00887A51" w:rsidRDefault="009C255F">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w:t>
      </w:r>
      <w:r w:rsidRPr="00191CAF">
        <w:rPr>
          <w:rFonts w:eastAsia="Times New Roman" w:cs="Times New Roman"/>
        </w:rPr>
        <w:t>Νέας Δημοκρατίας</w:t>
      </w:r>
      <w:r w:rsidRPr="000731CA">
        <w:rPr>
          <w:rFonts w:eastAsia="Times New Roman" w:cs="Times New Roman"/>
        </w:rPr>
        <w:t xml:space="preserve"> κ. </w:t>
      </w:r>
      <w:r>
        <w:rPr>
          <w:rFonts w:eastAsia="Times New Roman" w:cs="Times New Roman"/>
        </w:rPr>
        <w:t>Κυριάκος Μητσοτάκης</w:t>
      </w:r>
      <w:r w:rsidRPr="000731CA">
        <w:rPr>
          <w:rFonts w:eastAsia="Times New Roman" w:cs="Times New Roman"/>
        </w:rPr>
        <w:t xml:space="preserve"> καταθέτει για τα Πρακτικά </w:t>
      </w:r>
      <w:r>
        <w:rPr>
          <w:rFonts w:eastAsia="Times New Roman" w:cs="Times New Roman"/>
        </w:rPr>
        <w:t xml:space="preserve">το προαναφερθέν έγγραφο, </w:t>
      </w:r>
      <w:r w:rsidRPr="00191CAF">
        <w:rPr>
          <w:rFonts w:eastAsia="Times New Roman" w:cs="Times New Roman"/>
          <w:bCs/>
          <w:shd w:val="clear" w:color="auto" w:fill="FFFFFF"/>
        </w:rPr>
        <w:t>το οποίο</w:t>
      </w:r>
      <w:r>
        <w:rPr>
          <w:rFonts w:eastAsia="Times New Roman" w:cs="Times New Roman"/>
        </w:rPr>
        <w:t xml:space="preserve"> βρίσκεται </w:t>
      </w:r>
      <w:r w:rsidRPr="000731CA">
        <w:rPr>
          <w:rFonts w:eastAsia="Times New Roman" w:cs="Times New Roman"/>
        </w:rPr>
        <w:t>στο αρχείο του Τμήματος Γραμματείας της Διεύθυνσης Στενογραφίας και Πρακτικών της Βουλής)</w:t>
      </w:r>
    </w:p>
    <w:p w14:paraId="01A9E312" w14:textId="77777777" w:rsidR="00887A51" w:rsidRDefault="009C255F">
      <w:pPr>
        <w:spacing w:after="0" w:line="600" w:lineRule="auto"/>
        <w:ind w:firstLine="720"/>
        <w:jc w:val="both"/>
        <w:rPr>
          <w:rFonts w:eastAsia="Times New Roman"/>
          <w:szCs w:val="24"/>
        </w:rPr>
      </w:pPr>
      <w:r>
        <w:rPr>
          <w:rFonts w:eastAsia="Times New Roman"/>
          <w:szCs w:val="24"/>
        </w:rPr>
        <w:t>Ό</w:t>
      </w:r>
      <w:r>
        <w:rPr>
          <w:rFonts w:eastAsia="Times New Roman"/>
          <w:szCs w:val="24"/>
        </w:rPr>
        <w:t xml:space="preserve">σο για το περιβόητο </w:t>
      </w:r>
      <w:r w:rsidRPr="00B33D24">
        <w:rPr>
          <w:rFonts w:eastAsia="Times New Roman"/>
          <w:szCs w:val="24"/>
        </w:rPr>
        <w:t>επιχείρημα</w:t>
      </w:r>
      <w:r>
        <w:rPr>
          <w:rFonts w:eastAsia="Times New Roman"/>
          <w:szCs w:val="24"/>
        </w:rPr>
        <w:t xml:space="preserve"> ότι </w:t>
      </w:r>
      <w:r w:rsidRPr="00B33D24">
        <w:rPr>
          <w:rFonts w:eastAsia="Times New Roman"/>
          <w:szCs w:val="24"/>
        </w:rPr>
        <w:t xml:space="preserve">η γλώσσα αυτή ανήκει στις λεγόμενες </w:t>
      </w:r>
      <w:r>
        <w:rPr>
          <w:rFonts w:eastAsia="Times New Roman"/>
          <w:szCs w:val="24"/>
        </w:rPr>
        <w:t>«</w:t>
      </w:r>
      <w:proofErr w:type="spellStart"/>
      <w:r w:rsidRPr="00B33D24">
        <w:rPr>
          <w:rFonts w:eastAsia="Times New Roman"/>
          <w:szCs w:val="24"/>
        </w:rPr>
        <w:t>ν</w:t>
      </w:r>
      <w:r>
        <w:rPr>
          <w:rFonts w:eastAsia="Times New Roman"/>
          <w:szCs w:val="24"/>
        </w:rPr>
        <w:t>ο</w:t>
      </w:r>
      <w:r w:rsidRPr="00B33D24">
        <w:rPr>
          <w:rFonts w:eastAsia="Times New Roman"/>
          <w:szCs w:val="24"/>
        </w:rPr>
        <w:t>τιοσλαβικές</w:t>
      </w:r>
      <w:proofErr w:type="spellEnd"/>
      <w:r w:rsidRPr="00B33D24">
        <w:rPr>
          <w:rFonts w:eastAsia="Times New Roman"/>
          <w:szCs w:val="24"/>
        </w:rPr>
        <w:t xml:space="preserve"> γλώσσες</w:t>
      </w:r>
      <w:r>
        <w:rPr>
          <w:rFonts w:eastAsia="Times New Roman"/>
          <w:szCs w:val="24"/>
        </w:rPr>
        <w:t>»,</w:t>
      </w:r>
      <w:r w:rsidRPr="00B33D24">
        <w:rPr>
          <w:rFonts w:eastAsia="Times New Roman"/>
          <w:szCs w:val="24"/>
        </w:rPr>
        <w:t xml:space="preserve"> είναι χωρίς περιεχόμενο</w:t>
      </w:r>
      <w:r>
        <w:rPr>
          <w:rFonts w:eastAsia="Times New Roman"/>
          <w:szCs w:val="24"/>
        </w:rPr>
        <w:t>. Σ</w:t>
      </w:r>
      <w:r w:rsidRPr="00B33D24">
        <w:rPr>
          <w:rFonts w:eastAsia="Times New Roman"/>
          <w:szCs w:val="24"/>
        </w:rPr>
        <w:t>ε αυτές ανήκουν και τα βουλγάρικα</w:t>
      </w:r>
      <w:r>
        <w:rPr>
          <w:rFonts w:eastAsia="Times New Roman"/>
          <w:szCs w:val="24"/>
        </w:rPr>
        <w:t>, ανήκουν και τα σέρβικα. Ούτε και οι Σ</w:t>
      </w:r>
      <w:r w:rsidRPr="00B33D24">
        <w:rPr>
          <w:rFonts w:eastAsia="Times New Roman"/>
          <w:szCs w:val="24"/>
        </w:rPr>
        <w:t>κοπιανοί είπαν ποτέ ότι μιλούν αρχ</w:t>
      </w:r>
      <w:r>
        <w:rPr>
          <w:rFonts w:eastAsia="Times New Roman"/>
          <w:szCs w:val="24"/>
        </w:rPr>
        <w:t>αιο</w:t>
      </w:r>
      <w:r w:rsidRPr="00B33D24">
        <w:rPr>
          <w:rFonts w:eastAsia="Times New Roman"/>
          <w:szCs w:val="24"/>
        </w:rPr>
        <w:t>ελληνική γλώσσα</w:t>
      </w:r>
      <w:r>
        <w:rPr>
          <w:rFonts w:eastAsia="Times New Roman"/>
          <w:szCs w:val="24"/>
        </w:rPr>
        <w:t>. Τ</w:t>
      </w:r>
      <w:r w:rsidRPr="00B33D24">
        <w:rPr>
          <w:rFonts w:eastAsia="Times New Roman"/>
          <w:szCs w:val="24"/>
        </w:rPr>
        <w:t>η μακεδ</w:t>
      </w:r>
      <w:r w:rsidRPr="00B33D24">
        <w:rPr>
          <w:rFonts w:eastAsia="Times New Roman"/>
          <w:szCs w:val="24"/>
        </w:rPr>
        <w:t xml:space="preserve">ονική ζήτησαν και εσείς </w:t>
      </w:r>
      <w:r>
        <w:rPr>
          <w:rFonts w:eastAsia="Times New Roman"/>
          <w:szCs w:val="24"/>
        </w:rPr>
        <w:t>τους τη</w:t>
      </w:r>
      <w:r w:rsidRPr="00B33D24">
        <w:rPr>
          <w:rFonts w:eastAsia="Times New Roman"/>
          <w:szCs w:val="24"/>
        </w:rPr>
        <w:t xml:space="preserve"> δώσατε</w:t>
      </w:r>
      <w:r>
        <w:rPr>
          <w:rFonts w:eastAsia="Times New Roman"/>
          <w:szCs w:val="24"/>
        </w:rPr>
        <w:t>, κύριοι</w:t>
      </w:r>
      <w:r w:rsidRPr="00B33D24">
        <w:rPr>
          <w:rFonts w:eastAsia="Times New Roman"/>
          <w:szCs w:val="24"/>
        </w:rPr>
        <w:t xml:space="preserve"> του ΣΥΡΙΖΑ</w:t>
      </w:r>
      <w:r>
        <w:rPr>
          <w:rFonts w:eastAsia="Times New Roman"/>
          <w:szCs w:val="24"/>
        </w:rPr>
        <w:t>!</w:t>
      </w:r>
    </w:p>
    <w:p w14:paraId="01A9E313"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1A9E314" w14:textId="77777777" w:rsidR="00887A51" w:rsidRDefault="009C255F">
      <w:pPr>
        <w:spacing w:after="0" w:line="600" w:lineRule="auto"/>
        <w:ind w:firstLine="720"/>
        <w:jc w:val="both"/>
        <w:rPr>
          <w:rFonts w:eastAsia="Times New Roman"/>
          <w:szCs w:val="24"/>
        </w:rPr>
      </w:pPr>
      <w:r>
        <w:rPr>
          <w:rFonts w:eastAsia="Times New Roman"/>
          <w:szCs w:val="24"/>
        </w:rPr>
        <w:t>Κ</w:t>
      </w:r>
      <w:r w:rsidRPr="00B33D24">
        <w:rPr>
          <w:rFonts w:eastAsia="Times New Roman"/>
          <w:szCs w:val="24"/>
        </w:rPr>
        <w:t>ύριε Τσίπρα</w:t>
      </w:r>
      <w:r>
        <w:rPr>
          <w:rFonts w:eastAsia="Times New Roman"/>
          <w:szCs w:val="24"/>
        </w:rPr>
        <w:t>,</w:t>
      </w:r>
      <w:r w:rsidRPr="00B33D24">
        <w:rPr>
          <w:rFonts w:eastAsia="Times New Roman"/>
          <w:szCs w:val="24"/>
        </w:rPr>
        <w:t xml:space="preserve"> κύριε Κοτζιά</w:t>
      </w:r>
      <w:r>
        <w:rPr>
          <w:rFonts w:eastAsia="Times New Roman"/>
          <w:szCs w:val="24"/>
        </w:rPr>
        <w:t>,</w:t>
      </w:r>
      <w:r w:rsidRPr="00B33D24">
        <w:rPr>
          <w:rFonts w:eastAsia="Times New Roman"/>
          <w:szCs w:val="24"/>
        </w:rPr>
        <w:t xml:space="preserve"> </w:t>
      </w:r>
      <w:r>
        <w:rPr>
          <w:rFonts w:eastAsia="Times New Roman"/>
          <w:szCs w:val="24"/>
        </w:rPr>
        <w:t>δεν σας προβλημάτισε</w:t>
      </w:r>
      <w:r w:rsidRPr="00B33D24">
        <w:rPr>
          <w:rFonts w:eastAsia="Times New Roman"/>
          <w:szCs w:val="24"/>
        </w:rPr>
        <w:t xml:space="preserve"> ποτέ ότι οι Βούλγαροι δεν αναγνώρισαν ποτέ τη μακεδονική γλώσσα</w:t>
      </w:r>
      <w:r>
        <w:rPr>
          <w:rFonts w:eastAsia="Times New Roman"/>
          <w:szCs w:val="24"/>
        </w:rPr>
        <w:t>;</w:t>
      </w:r>
    </w:p>
    <w:p w14:paraId="01A9E315" w14:textId="77777777" w:rsidR="00887A51" w:rsidRDefault="009C255F">
      <w:pPr>
        <w:spacing w:after="0" w:line="600" w:lineRule="auto"/>
        <w:ind w:firstLine="720"/>
        <w:jc w:val="center"/>
        <w:rPr>
          <w:rFonts w:eastAsia="Times New Roman"/>
          <w:szCs w:val="24"/>
        </w:rPr>
      </w:pPr>
      <w:r>
        <w:rPr>
          <w:rFonts w:eastAsia="Times New Roman"/>
          <w:szCs w:val="24"/>
        </w:rPr>
        <w:t xml:space="preserve">(Θόρυβος από την πτέρυγα του </w:t>
      </w:r>
      <w:r>
        <w:rPr>
          <w:rFonts w:eastAsia="Times New Roman"/>
          <w:szCs w:val="24"/>
        </w:rPr>
        <w:t>ΣΥΡΙΖΑ)</w:t>
      </w:r>
    </w:p>
    <w:p w14:paraId="01A9E316" w14:textId="77777777" w:rsidR="00887A51" w:rsidRDefault="009C255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w:t>
      </w:r>
      <w:r>
        <w:rPr>
          <w:rFonts w:eastAsia="Times New Roman"/>
          <w:szCs w:val="24"/>
        </w:rPr>
        <w:t>,</w:t>
      </w:r>
      <w:r>
        <w:rPr>
          <w:rFonts w:eastAsia="Times New Roman"/>
          <w:szCs w:val="24"/>
        </w:rPr>
        <w:t xml:space="preserve"> ησυχία. </w:t>
      </w:r>
    </w:p>
    <w:p w14:paraId="01A9E317" w14:textId="77777777" w:rsidR="00887A51" w:rsidRDefault="009C255F">
      <w:pPr>
        <w:spacing w:after="0" w:line="600" w:lineRule="auto"/>
        <w:ind w:firstLine="720"/>
        <w:jc w:val="both"/>
        <w:rPr>
          <w:rFonts w:eastAsia="Times New Roman"/>
          <w:szCs w:val="24"/>
        </w:rPr>
      </w:pPr>
      <w:r>
        <w:rPr>
          <w:rFonts w:eastAsia="Times New Roman"/>
          <w:szCs w:val="24"/>
        </w:rPr>
        <w:t>Κύριε Κοτζιά, σας παρακαλώ.</w:t>
      </w:r>
    </w:p>
    <w:p w14:paraId="01A9E318" w14:textId="77777777" w:rsidR="00887A51" w:rsidRDefault="009C255F">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Και</w:t>
      </w:r>
      <w:r w:rsidRPr="00B33D24">
        <w:rPr>
          <w:rFonts w:eastAsia="Times New Roman"/>
          <w:szCs w:val="24"/>
        </w:rPr>
        <w:t xml:space="preserve"> ο Βούλγαρος </w:t>
      </w:r>
      <w:r>
        <w:rPr>
          <w:rFonts w:eastAsia="Times New Roman"/>
          <w:szCs w:val="24"/>
        </w:rPr>
        <w:t>Α</w:t>
      </w:r>
      <w:r w:rsidRPr="00B33D24">
        <w:rPr>
          <w:rFonts w:eastAsia="Times New Roman"/>
          <w:szCs w:val="24"/>
        </w:rPr>
        <w:t xml:space="preserve">ναπληρωτής </w:t>
      </w:r>
      <w:r>
        <w:rPr>
          <w:rFonts w:eastAsia="Times New Roman"/>
          <w:szCs w:val="24"/>
        </w:rPr>
        <w:t>Π</w:t>
      </w:r>
      <w:r w:rsidRPr="00B33D24">
        <w:rPr>
          <w:rFonts w:eastAsia="Times New Roman"/>
          <w:szCs w:val="24"/>
        </w:rPr>
        <w:t xml:space="preserve">ρωθυπουργός και </w:t>
      </w:r>
      <w:r>
        <w:rPr>
          <w:rFonts w:eastAsia="Times New Roman"/>
          <w:szCs w:val="24"/>
        </w:rPr>
        <w:t>Υ</w:t>
      </w:r>
      <w:r w:rsidRPr="00B33D24">
        <w:rPr>
          <w:rFonts w:eastAsia="Times New Roman"/>
          <w:szCs w:val="24"/>
        </w:rPr>
        <w:t>πουργός Άμυνας δήλωσε</w:t>
      </w:r>
      <w:r>
        <w:rPr>
          <w:rFonts w:eastAsia="Times New Roman"/>
          <w:szCs w:val="24"/>
        </w:rPr>
        <w:t xml:space="preserve"> </w:t>
      </w:r>
      <w:r w:rsidRPr="00B33D24">
        <w:rPr>
          <w:rFonts w:eastAsia="Times New Roman"/>
          <w:szCs w:val="24"/>
        </w:rPr>
        <w:t>ότι τέτοια γλώσσα δεν υπάρχει και δεν μπορεί να καθ</w:t>
      </w:r>
      <w:r w:rsidRPr="00B33D24">
        <w:rPr>
          <w:rFonts w:eastAsia="Times New Roman"/>
          <w:szCs w:val="24"/>
        </w:rPr>
        <w:t>ιερωθεί</w:t>
      </w:r>
      <w:r>
        <w:rPr>
          <w:rFonts w:eastAsia="Times New Roman"/>
          <w:szCs w:val="24"/>
        </w:rPr>
        <w:t>.</w:t>
      </w:r>
    </w:p>
    <w:p w14:paraId="01A9E319" w14:textId="77777777" w:rsidR="00887A51" w:rsidRDefault="009C255F">
      <w:pPr>
        <w:spacing w:after="0" w:line="600" w:lineRule="auto"/>
        <w:ind w:firstLine="720"/>
        <w:jc w:val="both"/>
        <w:rPr>
          <w:rFonts w:eastAsia="Times New Roman"/>
          <w:szCs w:val="24"/>
        </w:rPr>
      </w:pPr>
      <w:r>
        <w:rPr>
          <w:rFonts w:eastAsia="Times New Roman"/>
          <w:szCs w:val="24"/>
        </w:rPr>
        <w:t>Αναρωτιέμαι, κ</w:t>
      </w:r>
      <w:r w:rsidRPr="00B33D24">
        <w:rPr>
          <w:rFonts w:eastAsia="Times New Roman"/>
          <w:szCs w:val="24"/>
        </w:rPr>
        <w:t>ύριε Τσίπρα</w:t>
      </w:r>
      <w:r>
        <w:rPr>
          <w:rFonts w:eastAsia="Times New Roman"/>
          <w:szCs w:val="24"/>
        </w:rPr>
        <w:t>,</w:t>
      </w:r>
      <w:r w:rsidRPr="00B33D24">
        <w:rPr>
          <w:rFonts w:eastAsia="Times New Roman"/>
          <w:szCs w:val="24"/>
        </w:rPr>
        <w:t xml:space="preserve"> αξιοποιήσ</w:t>
      </w:r>
      <w:r>
        <w:rPr>
          <w:rFonts w:eastAsia="Times New Roman"/>
          <w:szCs w:val="24"/>
        </w:rPr>
        <w:t>α</w:t>
      </w:r>
      <w:r w:rsidRPr="00B33D24">
        <w:rPr>
          <w:rFonts w:eastAsia="Times New Roman"/>
          <w:szCs w:val="24"/>
        </w:rPr>
        <w:t>τε ποτέ αυτή τη θέση</w:t>
      </w:r>
      <w:r>
        <w:rPr>
          <w:rFonts w:eastAsia="Times New Roman"/>
          <w:szCs w:val="24"/>
        </w:rPr>
        <w:t>; Ενδιαφερθήκατε ποτέ να διαμορφώσουμε μι</w:t>
      </w:r>
      <w:r w:rsidRPr="00B33D24">
        <w:rPr>
          <w:rFonts w:eastAsia="Times New Roman"/>
          <w:szCs w:val="24"/>
        </w:rPr>
        <w:t>α κοινή στάση στο ζήτημα αυτό</w:t>
      </w:r>
      <w:r>
        <w:rPr>
          <w:rFonts w:eastAsia="Times New Roman"/>
          <w:szCs w:val="24"/>
        </w:rPr>
        <w:t>,</w:t>
      </w:r>
      <w:r w:rsidRPr="00B33D24">
        <w:rPr>
          <w:rFonts w:eastAsia="Times New Roman"/>
          <w:szCs w:val="24"/>
        </w:rPr>
        <w:t xml:space="preserve"> ώστε να αποφευχθεί αυτή η εξέλιξη</w:t>
      </w:r>
      <w:r>
        <w:rPr>
          <w:rFonts w:eastAsia="Times New Roman"/>
          <w:szCs w:val="24"/>
        </w:rPr>
        <w:t>; Γιατί δεν το κάνατε; Θ</w:t>
      </w:r>
      <w:r w:rsidRPr="00B33D24">
        <w:rPr>
          <w:rFonts w:eastAsia="Times New Roman"/>
          <w:szCs w:val="24"/>
        </w:rPr>
        <w:t>α σας πω εγώ</w:t>
      </w:r>
      <w:r>
        <w:rPr>
          <w:rFonts w:eastAsia="Times New Roman"/>
          <w:szCs w:val="24"/>
        </w:rPr>
        <w:t>. Γ</w:t>
      </w:r>
      <w:r w:rsidRPr="00B33D24">
        <w:rPr>
          <w:rFonts w:eastAsia="Times New Roman"/>
          <w:szCs w:val="24"/>
        </w:rPr>
        <w:t>ιατί</w:t>
      </w:r>
      <w:r>
        <w:rPr>
          <w:rFonts w:eastAsia="Times New Roman"/>
          <w:szCs w:val="24"/>
        </w:rPr>
        <w:t>,</w:t>
      </w:r>
      <w:r w:rsidRPr="00B33D24">
        <w:rPr>
          <w:rFonts w:eastAsia="Times New Roman"/>
          <w:szCs w:val="24"/>
        </w:rPr>
        <w:t xml:space="preserve"> </w:t>
      </w:r>
      <w:r>
        <w:rPr>
          <w:rFonts w:eastAsia="Times New Roman"/>
          <w:szCs w:val="24"/>
        </w:rPr>
        <w:t>κατά βάση</w:t>
      </w:r>
      <w:r w:rsidRPr="00B33D24">
        <w:rPr>
          <w:rFonts w:eastAsia="Times New Roman"/>
          <w:szCs w:val="24"/>
        </w:rPr>
        <w:t xml:space="preserve"> δεν σας ενδιέφερε</w:t>
      </w:r>
      <w:r>
        <w:rPr>
          <w:rFonts w:eastAsia="Times New Roman"/>
          <w:szCs w:val="24"/>
        </w:rPr>
        <w:t xml:space="preserve">. Θεωρούσατε </w:t>
      </w:r>
      <w:r>
        <w:rPr>
          <w:rFonts w:eastAsia="Times New Roman"/>
          <w:szCs w:val="24"/>
        </w:rPr>
        <w:t>το ζήτημα αυτό -</w:t>
      </w:r>
      <w:r w:rsidRPr="00B33D24">
        <w:rPr>
          <w:rFonts w:eastAsia="Times New Roman"/>
          <w:szCs w:val="24"/>
        </w:rPr>
        <w:t xml:space="preserve">και εξακολουθούν </w:t>
      </w:r>
      <w:r>
        <w:rPr>
          <w:rFonts w:eastAsia="Times New Roman"/>
          <w:szCs w:val="24"/>
        </w:rPr>
        <w:t>π</w:t>
      </w:r>
      <w:r w:rsidRPr="00B33D24">
        <w:rPr>
          <w:rFonts w:eastAsia="Times New Roman"/>
          <w:szCs w:val="24"/>
        </w:rPr>
        <w:t xml:space="preserve">ολλοί από σας να </w:t>
      </w:r>
      <w:r>
        <w:rPr>
          <w:rFonts w:eastAsia="Times New Roman"/>
          <w:szCs w:val="24"/>
        </w:rPr>
        <w:t xml:space="preserve">το </w:t>
      </w:r>
      <w:r w:rsidRPr="00B33D24">
        <w:rPr>
          <w:rFonts w:eastAsia="Times New Roman"/>
          <w:szCs w:val="24"/>
        </w:rPr>
        <w:t>θεωρούν</w:t>
      </w:r>
      <w:r>
        <w:rPr>
          <w:rFonts w:eastAsia="Times New Roman"/>
          <w:szCs w:val="24"/>
        </w:rPr>
        <w:t>-</w:t>
      </w:r>
      <w:r w:rsidRPr="00B33D24">
        <w:rPr>
          <w:rFonts w:eastAsia="Times New Roman"/>
          <w:szCs w:val="24"/>
        </w:rPr>
        <w:t xml:space="preserve"> ως </w:t>
      </w:r>
      <w:r>
        <w:rPr>
          <w:rFonts w:eastAsia="Times New Roman"/>
          <w:szCs w:val="24"/>
        </w:rPr>
        <w:t>α</w:t>
      </w:r>
      <w:r w:rsidRPr="00B33D24">
        <w:rPr>
          <w:rFonts w:eastAsia="Times New Roman"/>
          <w:szCs w:val="24"/>
        </w:rPr>
        <w:t>νούσιο</w:t>
      </w:r>
      <w:r>
        <w:rPr>
          <w:rFonts w:eastAsia="Times New Roman"/>
          <w:szCs w:val="24"/>
        </w:rPr>
        <w:t xml:space="preserve">, ως μια </w:t>
      </w:r>
      <w:r w:rsidRPr="00B33D24">
        <w:rPr>
          <w:rFonts w:eastAsia="Times New Roman"/>
          <w:szCs w:val="24"/>
        </w:rPr>
        <w:t>εκκρεμότητα</w:t>
      </w:r>
      <w:r>
        <w:rPr>
          <w:rFonts w:eastAsia="Times New Roman"/>
          <w:szCs w:val="24"/>
        </w:rPr>
        <w:t>,</w:t>
      </w:r>
      <w:r w:rsidRPr="00B33D24">
        <w:rPr>
          <w:rFonts w:eastAsia="Times New Roman"/>
          <w:szCs w:val="24"/>
        </w:rPr>
        <w:t xml:space="preserve"> η οποία πρέπει να κλείσει όπως-</w:t>
      </w:r>
      <w:r>
        <w:rPr>
          <w:rFonts w:eastAsia="Times New Roman"/>
          <w:szCs w:val="24"/>
        </w:rPr>
        <w:t>όπως,</w:t>
      </w:r>
      <w:r w:rsidRPr="00B33D24">
        <w:rPr>
          <w:rFonts w:eastAsia="Times New Roman"/>
          <w:szCs w:val="24"/>
        </w:rPr>
        <w:t xml:space="preserve"> ως </w:t>
      </w:r>
      <w:r>
        <w:rPr>
          <w:rFonts w:eastAsia="Times New Roman"/>
          <w:szCs w:val="24"/>
        </w:rPr>
        <w:t>μια</w:t>
      </w:r>
      <w:r w:rsidRPr="00B33D24">
        <w:rPr>
          <w:rFonts w:eastAsia="Times New Roman"/>
          <w:szCs w:val="24"/>
        </w:rPr>
        <w:t xml:space="preserve"> ιστορ</w:t>
      </w:r>
      <w:r>
        <w:rPr>
          <w:rFonts w:eastAsia="Times New Roman"/>
          <w:szCs w:val="24"/>
        </w:rPr>
        <w:t>ική υποσημείωση ανάξια σημασίας. Το κλείσατε, λ</w:t>
      </w:r>
      <w:r w:rsidRPr="00B33D24">
        <w:rPr>
          <w:rFonts w:eastAsia="Times New Roman"/>
          <w:szCs w:val="24"/>
        </w:rPr>
        <w:t>οιπόν</w:t>
      </w:r>
      <w:r>
        <w:rPr>
          <w:rFonts w:eastAsia="Times New Roman"/>
          <w:szCs w:val="24"/>
        </w:rPr>
        <w:t>,</w:t>
      </w:r>
      <w:r w:rsidRPr="00B33D24">
        <w:rPr>
          <w:rFonts w:eastAsia="Times New Roman"/>
          <w:szCs w:val="24"/>
        </w:rPr>
        <w:t xml:space="preserve"> όπως-</w:t>
      </w:r>
      <w:r>
        <w:rPr>
          <w:rFonts w:eastAsia="Times New Roman"/>
          <w:szCs w:val="24"/>
        </w:rPr>
        <w:t>όπως,</w:t>
      </w:r>
      <w:r w:rsidRPr="00B33D24">
        <w:rPr>
          <w:rFonts w:eastAsia="Times New Roman"/>
          <w:szCs w:val="24"/>
        </w:rPr>
        <w:t xml:space="preserve"> για τους λόγους που μόνο εσείς γνωρίζετε</w:t>
      </w:r>
      <w:r>
        <w:rPr>
          <w:rFonts w:eastAsia="Times New Roman"/>
          <w:szCs w:val="24"/>
        </w:rPr>
        <w:t>.</w:t>
      </w:r>
    </w:p>
    <w:p w14:paraId="01A9E31A" w14:textId="77777777" w:rsidR="00887A51" w:rsidRDefault="009C255F">
      <w:pPr>
        <w:spacing w:after="0" w:line="600" w:lineRule="auto"/>
        <w:ind w:firstLine="720"/>
        <w:jc w:val="both"/>
        <w:rPr>
          <w:rFonts w:eastAsia="Times New Roman"/>
          <w:szCs w:val="24"/>
        </w:rPr>
      </w:pPr>
      <w:r>
        <w:rPr>
          <w:rFonts w:eastAsia="Times New Roman"/>
          <w:szCs w:val="24"/>
        </w:rPr>
        <w:t>Α</w:t>
      </w:r>
      <w:r w:rsidRPr="00B33D24">
        <w:rPr>
          <w:rFonts w:eastAsia="Times New Roman"/>
          <w:szCs w:val="24"/>
        </w:rPr>
        <w:t>λήθε</w:t>
      </w:r>
      <w:r w:rsidRPr="00B33D24">
        <w:rPr>
          <w:rFonts w:eastAsia="Times New Roman"/>
          <w:szCs w:val="24"/>
        </w:rPr>
        <w:t xml:space="preserve">ια </w:t>
      </w:r>
      <w:r>
        <w:rPr>
          <w:rFonts w:eastAsia="Times New Roman"/>
          <w:szCs w:val="24"/>
        </w:rPr>
        <w:t>τ</w:t>
      </w:r>
      <w:r w:rsidRPr="00B33D24">
        <w:rPr>
          <w:rFonts w:eastAsia="Times New Roman"/>
          <w:szCs w:val="24"/>
        </w:rPr>
        <w:t>ρίτη</w:t>
      </w:r>
      <w:r>
        <w:rPr>
          <w:rFonts w:eastAsia="Times New Roman"/>
          <w:szCs w:val="24"/>
        </w:rPr>
        <w:t>: Το άρθρο 7 της</w:t>
      </w:r>
      <w:r w:rsidRPr="00B33D24">
        <w:rPr>
          <w:rFonts w:eastAsia="Times New Roman"/>
          <w:szCs w:val="24"/>
        </w:rPr>
        <w:t xml:space="preserve"> </w:t>
      </w:r>
      <w:r>
        <w:rPr>
          <w:rFonts w:eastAsia="Times New Roman"/>
          <w:szCs w:val="24"/>
        </w:rPr>
        <w:t>Συμφωνίας των Πρεσπών ορίζει για</w:t>
      </w:r>
      <w:r w:rsidRPr="00B33D24">
        <w:rPr>
          <w:rFonts w:eastAsia="Times New Roman"/>
          <w:szCs w:val="24"/>
        </w:rPr>
        <w:t xml:space="preserve"> τα Σκόπια</w:t>
      </w:r>
      <w:r>
        <w:rPr>
          <w:rFonts w:eastAsia="Times New Roman"/>
          <w:szCs w:val="24"/>
        </w:rPr>
        <w:t>: «Μ</w:t>
      </w:r>
      <w:r w:rsidRPr="00B33D24">
        <w:rPr>
          <w:rFonts w:eastAsia="Times New Roman"/>
          <w:szCs w:val="24"/>
        </w:rPr>
        <w:t xml:space="preserve">ε τους όρους </w:t>
      </w:r>
      <w:r w:rsidRPr="00523B3D">
        <w:rPr>
          <w:rFonts w:eastAsia="Times New Roman"/>
          <w:szCs w:val="24"/>
        </w:rPr>
        <w:t>“</w:t>
      </w:r>
      <w:r w:rsidRPr="00B33D24">
        <w:rPr>
          <w:rFonts w:eastAsia="Times New Roman"/>
          <w:szCs w:val="24"/>
        </w:rPr>
        <w:t>Μακεδονία</w:t>
      </w:r>
      <w:r w:rsidRPr="00523B3D">
        <w:rPr>
          <w:rFonts w:eastAsia="Times New Roman"/>
          <w:szCs w:val="24"/>
        </w:rPr>
        <w:t>”</w:t>
      </w:r>
      <w:r w:rsidRPr="00B33D24">
        <w:rPr>
          <w:rFonts w:eastAsia="Times New Roman"/>
          <w:szCs w:val="24"/>
        </w:rPr>
        <w:t xml:space="preserve"> και </w:t>
      </w:r>
      <w:r w:rsidRPr="00523B3D">
        <w:rPr>
          <w:rFonts w:eastAsia="Times New Roman"/>
          <w:szCs w:val="24"/>
        </w:rPr>
        <w:t>“</w:t>
      </w:r>
      <w:r>
        <w:rPr>
          <w:rFonts w:eastAsia="Times New Roman"/>
          <w:szCs w:val="24"/>
        </w:rPr>
        <w:t>μ</w:t>
      </w:r>
      <w:r w:rsidRPr="00B33D24">
        <w:rPr>
          <w:rFonts w:eastAsia="Times New Roman"/>
          <w:szCs w:val="24"/>
        </w:rPr>
        <w:t>ακεδονικός</w:t>
      </w:r>
      <w:r w:rsidRPr="00523B3D">
        <w:rPr>
          <w:rFonts w:eastAsia="Times New Roman"/>
          <w:szCs w:val="24"/>
        </w:rPr>
        <w:t>”</w:t>
      </w:r>
      <w:r w:rsidRPr="00B33D24">
        <w:rPr>
          <w:rFonts w:eastAsia="Times New Roman"/>
          <w:szCs w:val="24"/>
        </w:rPr>
        <w:t xml:space="preserve"> </w:t>
      </w:r>
      <w:r>
        <w:rPr>
          <w:rFonts w:eastAsia="Times New Roman"/>
          <w:szCs w:val="24"/>
        </w:rPr>
        <w:t>θα περιγράφεται…»</w:t>
      </w:r>
      <w:r>
        <w:rPr>
          <w:rFonts w:eastAsia="Times New Roman"/>
          <w:szCs w:val="24"/>
        </w:rPr>
        <w:t>,</w:t>
      </w:r>
      <w:r>
        <w:rPr>
          <w:rFonts w:eastAsia="Times New Roman"/>
          <w:szCs w:val="24"/>
        </w:rPr>
        <w:t xml:space="preserve"> </w:t>
      </w:r>
      <w:r w:rsidRPr="00B33D24">
        <w:rPr>
          <w:rFonts w:eastAsia="Times New Roman"/>
          <w:szCs w:val="24"/>
        </w:rPr>
        <w:t>ξαναδιαβάζω</w:t>
      </w:r>
      <w:r>
        <w:rPr>
          <w:rFonts w:eastAsia="Times New Roman"/>
          <w:szCs w:val="24"/>
        </w:rPr>
        <w:t>,</w:t>
      </w:r>
      <w:r>
        <w:rPr>
          <w:rFonts w:eastAsia="Times New Roman"/>
          <w:szCs w:val="24"/>
        </w:rPr>
        <w:t xml:space="preserve"> «…η επικράτεια, η γλώσσα,</w:t>
      </w:r>
      <w:r w:rsidRPr="00B33D24">
        <w:rPr>
          <w:rFonts w:eastAsia="Times New Roman"/>
          <w:szCs w:val="24"/>
        </w:rPr>
        <w:t xml:space="preserve"> ο πληθ</w:t>
      </w:r>
      <w:r>
        <w:rPr>
          <w:rFonts w:eastAsia="Times New Roman"/>
          <w:szCs w:val="24"/>
        </w:rPr>
        <w:t xml:space="preserve">υσμός και τα χαρακτηριστικά τους, με τη δική τους ιστορία, πολιτισμό και </w:t>
      </w:r>
      <w:r>
        <w:rPr>
          <w:rFonts w:eastAsia="Times New Roman"/>
          <w:szCs w:val="24"/>
        </w:rPr>
        <w:t>ταυτότητα</w:t>
      </w:r>
      <w:r>
        <w:rPr>
          <w:rFonts w:eastAsia="Times New Roman"/>
          <w:szCs w:val="24"/>
        </w:rPr>
        <w:t>.</w:t>
      </w:r>
      <w:r>
        <w:rPr>
          <w:rFonts w:eastAsia="Times New Roman"/>
          <w:szCs w:val="24"/>
        </w:rPr>
        <w:t>». Όλα αυτά είναι</w:t>
      </w:r>
      <w:r w:rsidRPr="00B33D24">
        <w:rPr>
          <w:rFonts w:eastAsia="Times New Roman"/>
          <w:szCs w:val="24"/>
        </w:rPr>
        <w:t xml:space="preserve"> συνώνυμα με τον ορισμό </w:t>
      </w:r>
      <w:r>
        <w:rPr>
          <w:rFonts w:eastAsia="Times New Roman"/>
          <w:szCs w:val="24"/>
        </w:rPr>
        <w:t>ε</w:t>
      </w:r>
      <w:r w:rsidRPr="00B33D24">
        <w:rPr>
          <w:rFonts w:eastAsia="Times New Roman"/>
          <w:szCs w:val="24"/>
        </w:rPr>
        <w:t>θνικής ταυτότητας</w:t>
      </w:r>
      <w:r>
        <w:rPr>
          <w:rFonts w:eastAsia="Times New Roman"/>
          <w:szCs w:val="24"/>
        </w:rPr>
        <w:t>. Και π</w:t>
      </w:r>
      <w:r w:rsidRPr="00B33D24">
        <w:rPr>
          <w:rFonts w:eastAsia="Times New Roman"/>
          <w:szCs w:val="24"/>
        </w:rPr>
        <w:t>ιο καθαρός ορισμός έθνους δεν υπάρχει</w:t>
      </w:r>
      <w:r>
        <w:rPr>
          <w:rFonts w:eastAsia="Times New Roman"/>
          <w:szCs w:val="24"/>
        </w:rPr>
        <w:t xml:space="preserve">. Στην περίπτωση αυτή, </w:t>
      </w:r>
      <w:r w:rsidRPr="00B33D24">
        <w:rPr>
          <w:rFonts w:eastAsia="Times New Roman"/>
          <w:szCs w:val="24"/>
        </w:rPr>
        <w:t>μάλιστα</w:t>
      </w:r>
      <w:r>
        <w:rPr>
          <w:rFonts w:eastAsia="Times New Roman"/>
          <w:szCs w:val="24"/>
        </w:rPr>
        <w:t>, συγκροτούν και κάτι νέο,</w:t>
      </w:r>
      <w:r w:rsidRPr="00B33D24">
        <w:rPr>
          <w:rFonts w:eastAsia="Times New Roman"/>
          <w:szCs w:val="24"/>
        </w:rPr>
        <w:t xml:space="preserve"> απαράδεκτο</w:t>
      </w:r>
      <w:r>
        <w:rPr>
          <w:rFonts w:eastAsia="Times New Roman"/>
          <w:szCs w:val="24"/>
        </w:rPr>
        <w:t xml:space="preserve">: </w:t>
      </w:r>
      <w:r>
        <w:rPr>
          <w:rFonts w:eastAsia="Times New Roman"/>
          <w:szCs w:val="24"/>
        </w:rPr>
        <w:t>μ</w:t>
      </w:r>
      <w:r>
        <w:rPr>
          <w:rFonts w:eastAsia="Times New Roman"/>
          <w:szCs w:val="24"/>
        </w:rPr>
        <w:t>ια μακεδονική</w:t>
      </w:r>
      <w:r w:rsidRPr="00B33D24">
        <w:rPr>
          <w:rFonts w:eastAsia="Times New Roman"/>
          <w:szCs w:val="24"/>
        </w:rPr>
        <w:t xml:space="preserve"> ταυτότητα</w:t>
      </w:r>
      <w:r>
        <w:rPr>
          <w:rFonts w:eastAsia="Times New Roman"/>
          <w:szCs w:val="24"/>
        </w:rPr>
        <w:t>, η οποία π</w:t>
      </w:r>
      <w:r w:rsidRPr="00B33D24">
        <w:rPr>
          <w:rFonts w:eastAsia="Times New Roman"/>
          <w:szCs w:val="24"/>
        </w:rPr>
        <w:t>ια</w:t>
      </w:r>
      <w:r>
        <w:rPr>
          <w:rFonts w:eastAsia="Times New Roman"/>
          <w:szCs w:val="24"/>
        </w:rPr>
        <w:t>,</w:t>
      </w:r>
      <w:r w:rsidRPr="00B33D24">
        <w:rPr>
          <w:rFonts w:eastAsia="Times New Roman"/>
          <w:szCs w:val="24"/>
        </w:rPr>
        <w:t xml:space="preserve"> με τη δικιά σας σφραγίδα και με τη </w:t>
      </w:r>
      <w:r w:rsidRPr="00B33D24">
        <w:rPr>
          <w:rFonts w:eastAsia="Times New Roman"/>
          <w:szCs w:val="24"/>
        </w:rPr>
        <w:t>δικιά σας υπογραφή</w:t>
      </w:r>
      <w:r>
        <w:rPr>
          <w:rFonts w:eastAsia="Times New Roman"/>
          <w:szCs w:val="24"/>
        </w:rPr>
        <w:t>,</w:t>
      </w:r>
      <w:r w:rsidRPr="00B33D24">
        <w:rPr>
          <w:rFonts w:eastAsia="Times New Roman"/>
          <w:szCs w:val="24"/>
        </w:rPr>
        <w:t xml:space="preserve"> δεν έχει κα</w:t>
      </w:r>
      <w:r>
        <w:rPr>
          <w:rFonts w:eastAsia="Times New Roman"/>
          <w:szCs w:val="24"/>
        </w:rPr>
        <w:t>μμία</w:t>
      </w:r>
      <w:r w:rsidRPr="00B33D24">
        <w:rPr>
          <w:rFonts w:eastAsia="Times New Roman"/>
          <w:szCs w:val="24"/>
        </w:rPr>
        <w:t xml:space="preserve"> σχέση με την Ελλάδα </w:t>
      </w:r>
      <w:r>
        <w:rPr>
          <w:rFonts w:eastAsia="Times New Roman"/>
          <w:szCs w:val="24"/>
        </w:rPr>
        <w:t>και η οποία δεν αποκαλείται καν «</w:t>
      </w:r>
      <w:proofErr w:type="spellStart"/>
      <w:r>
        <w:rPr>
          <w:rFonts w:eastAsia="Times New Roman"/>
          <w:szCs w:val="24"/>
        </w:rPr>
        <w:t>βορειομακεδονική</w:t>
      </w:r>
      <w:proofErr w:type="spellEnd"/>
      <w:r>
        <w:rPr>
          <w:rFonts w:eastAsia="Times New Roman"/>
          <w:szCs w:val="24"/>
        </w:rPr>
        <w:t>», ώστε να συνδέεται,</w:t>
      </w:r>
      <w:r w:rsidRPr="00B33D24">
        <w:rPr>
          <w:rFonts w:eastAsia="Times New Roman"/>
          <w:szCs w:val="24"/>
        </w:rPr>
        <w:t xml:space="preserve"> έστω και τυπικά</w:t>
      </w:r>
      <w:r>
        <w:rPr>
          <w:rFonts w:eastAsia="Times New Roman"/>
          <w:szCs w:val="24"/>
        </w:rPr>
        <w:t>,</w:t>
      </w:r>
      <w:r w:rsidRPr="00B33D24">
        <w:rPr>
          <w:rFonts w:eastAsia="Times New Roman"/>
          <w:szCs w:val="24"/>
        </w:rPr>
        <w:t xml:space="preserve"> με το νέο όνομα της γειτονικής χώρας</w:t>
      </w:r>
      <w:r>
        <w:rPr>
          <w:rFonts w:eastAsia="Times New Roman"/>
          <w:szCs w:val="24"/>
        </w:rPr>
        <w:t xml:space="preserve">. </w:t>
      </w:r>
    </w:p>
    <w:p w14:paraId="01A9E31B" w14:textId="77777777" w:rsidR="00887A51" w:rsidRDefault="009C255F">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υμφωνία, λοιπόν, αυτή αναγνωρίζει,</w:t>
      </w:r>
      <w:r w:rsidRPr="00B33D24">
        <w:rPr>
          <w:rFonts w:eastAsia="Times New Roman"/>
          <w:szCs w:val="24"/>
        </w:rPr>
        <w:t xml:space="preserve"> με τη δικιά μας υπογραφή</w:t>
      </w:r>
      <w:r>
        <w:rPr>
          <w:rFonts w:eastAsia="Times New Roman"/>
          <w:szCs w:val="24"/>
        </w:rPr>
        <w:t>,</w:t>
      </w:r>
      <w:r w:rsidRPr="00B33D24">
        <w:rPr>
          <w:rFonts w:eastAsia="Times New Roman"/>
          <w:szCs w:val="24"/>
        </w:rPr>
        <w:t xml:space="preserve"> το δικαίω</w:t>
      </w:r>
      <w:r w:rsidRPr="00B33D24">
        <w:rPr>
          <w:rFonts w:eastAsia="Times New Roman"/>
          <w:szCs w:val="24"/>
        </w:rPr>
        <w:t>μα</w:t>
      </w:r>
      <w:r>
        <w:rPr>
          <w:rFonts w:eastAsia="Times New Roman"/>
          <w:szCs w:val="24"/>
        </w:rPr>
        <w:t xml:space="preserve"> να</w:t>
      </w:r>
      <w:r w:rsidRPr="00B33D24">
        <w:rPr>
          <w:rFonts w:eastAsia="Times New Roman"/>
          <w:szCs w:val="24"/>
        </w:rPr>
        <w:t xml:space="preserve"> προσδιορίζονται επίσημα και νομικά οι πολίτες της γειτονικής χώρας ως </w:t>
      </w:r>
      <w:r>
        <w:rPr>
          <w:rFonts w:eastAsia="Times New Roman"/>
          <w:szCs w:val="24"/>
        </w:rPr>
        <w:t>«</w:t>
      </w:r>
      <w:r w:rsidRPr="00B33D24">
        <w:rPr>
          <w:rFonts w:eastAsia="Times New Roman"/>
          <w:szCs w:val="24"/>
        </w:rPr>
        <w:t>Μακεδόνες</w:t>
      </w:r>
      <w:r>
        <w:rPr>
          <w:rFonts w:eastAsia="Times New Roman"/>
          <w:szCs w:val="24"/>
        </w:rPr>
        <w:t>». Έ</w:t>
      </w:r>
      <w:r w:rsidRPr="00B33D24">
        <w:rPr>
          <w:rFonts w:eastAsia="Times New Roman"/>
          <w:szCs w:val="24"/>
        </w:rPr>
        <w:t xml:space="preserve">τσι θα αναγράφονται και στα διαβατήριά </w:t>
      </w:r>
      <w:r>
        <w:rPr>
          <w:rFonts w:eastAsia="Times New Roman"/>
          <w:szCs w:val="24"/>
        </w:rPr>
        <w:t>τους.</w:t>
      </w:r>
    </w:p>
    <w:p w14:paraId="01A9E31C" w14:textId="77777777" w:rsidR="00887A51" w:rsidRDefault="009C255F">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01A9E31D" w14:textId="77777777" w:rsidR="00887A51" w:rsidRDefault="009C255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Ησυχία, παρακαλώ.</w:t>
      </w:r>
    </w:p>
    <w:p w14:paraId="01A9E31E" w14:textId="77777777" w:rsidR="00887A51" w:rsidRDefault="009C255F">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w:t>
      </w:r>
      <w:r>
        <w:rPr>
          <w:rFonts w:eastAsia="Times New Roman"/>
          <w:b/>
          <w:szCs w:val="24"/>
        </w:rPr>
        <w:t>Νέας Δημοκρατίας):</w:t>
      </w:r>
      <w:r>
        <w:rPr>
          <w:rFonts w:eastAsia="Times New Roman"/>
          <w:szCs w:val="24"/>
        </w:rPr>
        <w:t xml:space="preserve"> Αλήθεια τέταρτη: Κ</w:t>
      </w:r>
      <w:r w:rsidRPr="00B33D24">
        <w:rPr>
          <w:rFonts w:eastAsia="Times New Roman"/>
          <w:szCs w:val="24"/>
        </w:rPr>
        <w:t xml:space="preserve">αταφέρατε και το περιβόητο </w:t>
      </w:r>
      <w:r>
        <w:rPr>
          <w:rFonts w:eastAsia="Times New Roman"/>
          <w:szCs w:val="24"/>
        </w:rPr>
        <w:t>«</w:t>
      </w:r>
      <w:proofErr w:type="spellStart"/>
      <w:r w:rsidRPr="00B33D24">
        <w:rPr>
          <w:rFonts w:eastAsia="Times New Roman"/>
          <w:szCs w:val="24"/>
        </w:rPr>
        <w:t>erga</w:t>
      </w:r>
      <w:proofErr w:type="spellEnd"/>
      <w:r w:rsidRPr="00B33D24">
        <w:rPr>
          <w:rFonts w:eastAsia="Times New Roman"/>
          <w:szCs w:val="24"/>
        </w:rPr>
        <w:t xml:space="preserve"> </w:t>
      </w:r>
      <w:proofErr w:type="spellStart"/>
      <w:r w:rsidRPr="00B33D24">
        <w:rPr>
          <w:rFonts w:eastAsia="Times New Roman"/>
          <w:szCs w:val="24"/>
        </w:rPr>
        <w:t>omnes</w:t>
      </w:r>
      <w:proofErr w:type="spellEnd"/>
      <w:r>
        <w:rPr>
          <w:rFonts w:eastAsia="Times New Roman"/>
          <w:szCs w:val="24"/>
        </w:rPr>
        <w:t>», ένα όνομα για</w:t>
      </w:r>
      <w:r w:rsidRPr="00B33D24">
        <w:rPr>
          <w:rFonts w:eastAsia="Times New Roman"/>
          <w:szCs w:val="24"/>
        </w:rPr>
        <w:t xml:space="preserve"> όλες τις </w:t>
      </w:r>
      <w:r>
        <w:rPr>
          <w:rFonts w:eastAsia="Times New Roman"/>
          <w:szCs w:val="24"/>
        </w:rPr>
        <w:t>χρήσεις,</w:t>
      </w:r>
      <w:r w:rsidRPr="00B33D24">
        <w:rPr>
          <w:rFonts w:eastAsia="Times New Roman"/>
          <w:szCs w:val="24"/>
        </w:rPr>
        <w:t xml:space="preserve"> να το </w:t>
      </w:r>
      <w:r>
        <w:rPr>
          <w:rFonts w:eastAsia="Times New Roman"/>
          <w:szCs w:val="24"/>
        </w:rPr>
        <w:t>στρέψετε σε βάρος των δικών μας</w:t>
      </w:r>
      <w:r w:rsidRPr="00B33D24">
        <w:rPr>
          <w:rFonts w:eastAsia="Times New Roman"/>
          <w:szCs w:val="24"/>
        </w:rPr>
        <w:t xml:space="preserve"> συμφερόντων</w:t>
      </w:r>
      <w:r>
        <w:rPr>
          <w:rFonts w:eastAsia="Times New Roman"/>
          <w:szCs w:val="24"/>
        </w:rPr>
        <w:t>. Σας το είπα ξανά και την προηγούμενη</w:t>
      </w:r>
      <w:r w:rsidRPr="00B33D24">
        <w:rPr>
          <w:rFonts w:eastAsia="Times New Roman"/>
          <w:szCs w:val="24"/>
        </w:rPr>
        <w:t xml:space="preserve"> φορά</w:t>
      </w:r>
      <w:r>
        <w:rPr>
          <w:rFonts w:eastAsia="Times New Roman"/>
          <w:szCs w:val="24"/>
        </w:rPr>
        <w:t>,</w:t>
      </w:r>
      <w:r w:rsidRPr="00B33D24">
        <w:rPr>
          <w:rFonts w:eastAsia="Times New Roman"/>
          <w:szCs w:val="24"/>
        </w:rPr>
        <w:t xml:space="preserve"> </w:t>
      </w:r>
      <w:r>
        <w:rPr>
          <w:rFonts w:eastAsia="Times New Roman"/>
          <w:szCs w:val="24"/>
        </w:rPr>
        <w:t xml:space="preserve">αλλά </w:t>
      </w:r>
      <w:r w:rsidRPr="00B33D24">
        <w:rPr>
          <w:rFonts w:eastAsia="Times New Roman"/>
          <w:szCs w:val="24"/>
        </w:rPr>
        <w:t>ούτε εδώ πήρα απάντηση</w:t>
      </w:r>
      <w:r>
        <w:rPr>
          <w:rFonts w:eastAsia="Times New Roman"/>
          <w:szCs w:val="24"/>
        </w:rPr>
        <w:t>.</w:t>
      </w:r>
    </w:p>
    <w:p w14:paraId="01A9E31F" w14:textId="77777777" w:rsidR="00887A51" w:rsidRDefault="009C255F">
      <w:pPr>
        <w:spacing w:after="0" w:line="600" w:lineRule="auto"/>
        <w:ind w:firstLine="720"/>
        <w:jc w:val="both"/>
        <w:rPr>
          <w:rFonts w:eastAsia="Times New Roman"/>
          <w:szCs w:val="24"/>
        </w:rPr>
      </w:pPr>
      <w:r>
        <w:rPr>
          <w:rFonts w:eastAsia="Times New Roman"/>
          <w:szCs w:val="24"/>
        </w:rPr>
        <w:t>Τ</w:t>
      </w:r>
      <w:r w:rsidRPr="00B33D24">
        <w:rPr>
          <w:rFonts w:eastAsia="Times New Roman"/>
          <w:szCs w:val="24"/>
        </w:rPr>
        <w:t xml:space="preserve">ο άρθρο </w:t>
      </w:r>
      <w:r>
        <w:rPr>
          <w:rFonts w:eastAsia="Times New Roman"/>
          <w:szCs w:val="24"/>
        </w:rPr>
        <w:t>1.</w:t>
      </w:r>
      <w:r w:rsidRPr="00B33D24">
        <w:rPr>
          <w:rFonts w:eastAsia="Times New Roman"/>
          <w:szCs w:val="24"/>
        </w:rPr>
        <w:t xml:space="preserve">8 της </w:t>
      </w:r>
      <w:r>
        <w:rPr>
          <w:rFonts w:eastAsia="Times New Roman"/>
          <w:szCs w:val="24"/>
        </w:rPr>
        <w:t>σ</w:t>
      </w:r>
      <w:r w:rsidRPr="00B33D24">
        <w:rPr>
          <w:rFonts w:eastAsia="Times New Roman"/>
          <w:szCs w:val="24"/>
        </w:rPr>
        <w:t>υμφωνίας λέει ξεκάθαρα</w:t>
      </w:r>
      <w:r>
        <w:rPr>
          <w:rFonts w:eastAsia="Times New Roman"/>
          <w:szCs w:val="24"/>
        </w:rPr>
        <w:t>: «Τα μέλη θα χρησιμοποιούν</w:t>
      </w:r>
      <w:r w:rsidRPr="00B33D24">
        <w:rPr>
          <w:rFonts w:eastAsia="Times New Roman"/>
          <w:szCs w:val="24"/>
        </w:rPr>
        <w:t xml:space="preserve"> το όνομα και </w:t>
      </w:r>
      <w:r>
        <w:rPr>
          <w:rFonts w:eastAsia="Times New Roman"/>
          <w:szCs w:val="24"/>
        </w:rPr>
        <w:t>τις ορολογίες</w:t>
      </w:r>
      <w:r w:rsidRPr="00B33D24">
        <w:rPr>
          <w:rFonts w:eastAsia="Times New Roman"/>
          <w:szCs w:val="24"/>
        </w:rPr>
        <w:t xml:space="preserve"> του άρθρου 1</w:t>
      </w:r>
      <w:r>
        <w:rPr>
          <w:rFonts w:eastAsia="Times New Roman"/>
          <w:szCs w:val="24"/>
        </w:rPr>
        <w:t>.</w:t>
      </w:r>
      <w:r w:rsidRPr="00B33D24">
        <w:rPr>
          <w:rFonts w:eastAsia="Times New Roman"/>
          <w:szCs w:val="24"/>
        </w:rPr>
        <w:t>3 για όλες τις χρήσεις και για όλους τους σκοπούς</w:t>
      </w:r>
      <w:r>
        <w:rPr>
          <w:rFonts w:eastAsia="Times New Roman"/>
          <w:szCs w:val="24"/>
        </w:rPr>
        <w:t>,</w:t>
      </w:r>
      <w:r w:rsidRPr="00B33D24">
        <w:rPr>
          <w:rFonts w:eastAsia="Times New Roman"/>
          <w:szCs w:val="24"/>
        </w:rPr>
        <w:t xml:space="preserve"> </w:t>
      </w:r>
      <w:r w:rsidRPr="00876ED3">
        <w:rPr>
          <w:rFonts w:eastAsia="Times New Roman"/>
          <w:szCs w:val="24"/>
        </w:rPr>
        <w:t>“</w:t>
      </w:r>
      <w:proofErr w:type="spellStart"/>
      <w:r>
        <w:rPr>
          <w:rFonts w:eastAsia="Times New Roman"/>
          <w:szCs w:val="24"/>
        </w:rPr>
        <w:t>erga</w:t>
      </w:r>
      <w:proofErr w:type="spellEnd"/>
      <w:r>
        <w:rPr>
          <w:rFonts w:eastAsia="Times New Roman"/>
          <w:szCs w:val="24"/>
        </w:rPr>
        <w:t xml:space="preserve"> </w:t>
      </w:r>
      <w:proofErr w:type="spellStart"/>
      <w:r>
        <w:rPr>
          <w:rFonts w:eastAsia="Times New Roman"/>
          <w:szCs w:val="24"/>
        </w:rPr>
        <w:t>omnes</w:t>
      </w:r>
      <w:proofErr w:type="spellEnd"/>
      <w:r w:rsidRPr="00876ED3">
        <w:rPr>
          <w:rFonts w:eastAsia="Times New Roman"/>
          <w:szCs w:val="24"/>
        </w:rPr>
        <w:t>”</w:t>
      </w:r>
      <w:r>
        <w:rPr>
          <w:rFonts w:eastAsia="Times New Roman"/>
          <w:szCs w:val="24"/>
        </w:rPr>
        <w:t>,</w:t>
      </w:r>
      <w:r w:rsidRPr="00B33D24">
        <w:rPr>
          <w:rFonts w:eastAsia="Times New Roman"/>
          <w:szCs w:val="24"/>
        </w:rPr>
        <w:t xml:space="preserve"> είτε εσωτερικά </w:t>
      </w:r>
      <w:r>
        <w:rPr>
          <w:rFonts w:eastAsia="Times New Roman"/>
          <w:szCs w:val="24"/>
        </w:rPr>
        <w:t xml:space="preserve">είτε σε όλους τους περιφερειακούς και </w:t>
      </w:r>
      <w:r w:rsidRPr="00B33D24">
        <w:rPr>
          <w:rFonts w:eastAsia="Times New Roman"/>
          <w:szCs w:val="24"/>
        </w:rPr>
        <w:t>διεθνείς οργανισμούς</w:t>
      </w:r>
      <w:r>
        <w:rPr>
          <w:rFonts w:eastAsia="Times New Roman"/>
          <w:szCs w:val="24"/>
        </w:rPr>
        <w:t>.</w:t>
      </w:r>
      <w:r>
        <w:rPr>
          <w:rFonts w:eastAsia="Times New Roman"/>
          <w:szCs w:val="24"/>
        </w:rPr>
        <w:t>». Τι σημαίνει αυτό; Ότι το</w:t>
      </w:r>
      <w:r>
        <w:rPr>
          <w:rFonts w:eastAsia="Times New Roman"/>
          <w:szCs w:val="24"/>
        </w:rPr>
        <w:t xml:space="preserve"> «</w:t>
      </w:r>
      <w:proofErr w:type="spellStart"/>
      <w:r>
        <w:rPr>
          <w:rFonts w:eastAsia="Times New Roman"/>
          <w:szCs w:val="24"/>
        </w:rPr>
        <w:t>erga</w:t>
      </w:r>
      <w:proofErr w:type="spellEnd"/>
      <w:r>
        <w:rPr>
          <w:rFonts w:eastAsia="Times New Roman"/>
          <w:szCs w:val="24"/>
        </w:rPr>
        <w:t xml:space="preserve"> </w:t>
      </w:r>
      <w:proofErr w:type="spellStart"/>
      <w:r>
        <w:rPr>
          <w:rFonts w:eastAsia="Times New Roman"/>
          <w:szCs w:val="24"/>
        </w:rPr>
        <w:t>omnes</w:t>
      </w:r>
      <w:proofErr w:type="spellEnd"/>
      <w:r>
        <w:rPr>
          <w:rFonts w:eastAsia="Times New Roman"/>
          <w:szCs w:val="24"/>
        </w:rPr>
        <w:t>»</w:t>
      </w:r>
      <w:r w:rsidRPr="00B33D24">
        <w:rPr>
          <w:rFonts w:eastAsia="Times New Roman"/>
          <w:szCs w:val="24"/>
        </w:rPr>
        <w:t xml:space="preserve"> δεσμεύει νομικά </w:t>
      </w:r>
      <w:r>
        <w:rPr>
          <w:rFonts w:eastAsia="Times New Roman"/>
          <w:szCs w:val="24"/>
        </w:rPr>
        <w:t xml:space="preserve">όχι μόνο τους </w:t>
      </w:r>
      <w:r w:rsidRPr="00B33D24">
        <w:rPr>
          <w:rFonts w:eastAsia="Times New Roman"/>
          <w:szCs w:val="24"/>
        </w:rPr>
        <w:t xml:space="preserve">βόρειους γείτονές </w:t>
      </w:r>
      <w:r>
        <w:rPr>
          <w:rFonts w:eastAsia="Times New Roman"/>
          <w:szCs w:val="24"/>
        </w:rPr>
        <w:t>μας,</w:t>
      </w:r>
      <w:r w:rsidRPr="00B33D24">
        <w:rPr>
          <w:rFonts w:eastAsia="Times New Roman"/>
          <w:szCs w:val="24"/>
        </w:rPr>
        <w:t xml:space="preserve"> αλλά και την </w:t>
      </w:r>
      <w:r>
        <w:rPr>
          <w:rFonts w:eastAsia="Times New Roman"/>
          <w:szCs w:val="24"/>
        </w:rPr>
        <w:t>Ελλάδα.</w:t>
      </w:r>
      <w:r w:rsidRPr="00B33D24">
        <w:rPr>
          <w:rFonts w:eastAsia="Times New Roman"/>
          <w:szCs w:val="24"/>
        </w:rPr>
        <w:t xml:space="preserve"> </w:t>
      </w:r>
    </w:p>
    <w:p w14:paraId="01A9E320" w14:textId="77777777" w:rsidR="00887A51" w:rsidRDefault="009C255F">
      <w:pPr>
        <w:spacing w:after="0" w:line="600" w:lineRule="auto"/>
        <w:ind w:firstLine="720"/>
        <w:jc w:val="both"/>
        <w:rPr>
          <w:rFonts w:eastAsia="Times New Roman"/>
          <w:szCs w:val="24"/>
        </w:rPr>
      </w:pPr>
      <w:r w:rsidRPr="00B33D24">
        <w:rPr>
          <w:rFonts w:eastAsia="Times New Roman"/>
          <w:szCs w:val="24"/>
        </w:rPr>
        <w:t>Συνεπώς μακεδονική ταυτότητα</w:t>
      </w:r>
      <w:r>
        <w:rPr>
          <w:rFonts w:eastAsia="Times New Roman"/>
          <w:szCs w:val="24"/>
        </w:rPr>
        <w:t>,</w:t>
      </w:r>
      <w:r w:rsidRPr="00B33D24">
        <w:rPr>
          <w:rFonts w:eastAsia="Times New Roman"/>
          <w:szCs w:val="24"/>
        </w:rPr>
        <w:t xml:space="preserve"> μακεδονική γλώσσα αναγνωρίζεται επισήμως και μονοπωλιακά στους </w:t>
      </w:r>
      <w:r>
        <w:rPr>
          <w:rFonts w:eastAsia="Times New Roman"/>
          <w:szCs w:val="24"/>
        </w:rPr>
        <w:t>Σ</w:t>
      </w:r>
      <w:r w:rsidRPr="00B33D24">
        <w:rPr>
          <w:rFonts w:eastAsia="Times New Roman"/>
          <w:szCs w:val="24"/>
        </w:rPr>
        <w:t>κοπιανούς</w:t>
      </w:r>
      <w:r>
        <w:rPr>
          <w:rFonts w:eastAsia="Times New Roman"/>
          <w:szCs w:val="24"/>
        </w:rPr>
        <w:t>,</w:t>
      </w:r>
      <w:r w:rsidRPr="00B33D24">
        <w:rPr>
          <w:rFonts w:eastAsia="Times New Roman"/>
          <w:szCs w:val="24"/>
        </w:rPr>
        <w:t xml:space="preserve"> καθίστανται πλέον υποχρεωτικές και στην </w:t>
      </w:r>
      <w:r>
        <w:rPr>
          <w:rFonts w:eastAsia="Times New Roman"/>
          <w:szCs w:val="24"/>
        </w:rPr>
        <w:t>Ελλάδα. Ε</w:t>
      </w:r>
      <w:r w:rsidRPr="00B33D24">
        <w:rPr>
          <w:rFonts w:eastAsia="Times New Roman"/>
          <w:szCs w:val="24"/>
        </w:rPr>
        <w:t>ίμαστε υποχρε</w:t>
      </w:r>
      <w:r w:rsidRPr="00B33D24">
        <w:rPr>
          <w:rFonts w:eastAsia="Times New Roman"/>
          <w:szCs w:val="24"/>
        </w:rPr>
        <w:t xml:space="preserve">ωμένοι νομικά </w:t>
      </w:r>
      <w:r>
        <w:rPr>
          <w:rFonts w:eastAsia="Times New Roman"/>
          <w:szCs w:val="24"/>
        </w:rPr>
        <w:t xml:space="preserve">να αποκαλούμε </w:t>
      </w:r>
      <w:r w:rsidRPr="00B33D24">
        <w:rPr>
          <w:rFonts w:eastAsia="Times New Roman"/>
          <w:szCs w:val="24"/>
        </w:rPr>
        <w:t xml:space="preserve">τους γείτονές μας </w:t>
      </w:r>
      <w:r>
        <w:rPr>
          <w:rFonts w:eastAsia="Times New Roman"/>
          <w:szCs w:val="24"/>
        </w:rPr>
        <w:t>«</w:t>
      </w:r>
      <w:r w:rsidRPr="00B33D24">
        <w:rPr>
          <w:rFonts w:eastAsia="Times New Roman"/>
          <w:szCs w:val="24"/>
        </w:rPr>
        <w:t>Μακεδόνες</w:t>
      </w:r>
      <w:r>
        <w:rPr>
          <w:rFonts w:eastAsia="Times New Roman"/>
          <w:szCs w:val="24"/>
        </w:rPr>
        <w:t>». Ν</w:t>
      </w:r>
      <w:r w:rsidRPr="00B33D24">
        <w:rPr>
          <w:rFonts w:eastAsia="Times New Roman"/>
          <w:szCs w:val="24"/>
        </w:rPr>
        <w:t xml:space="preserve">α το χαίρεστε το </w:t>
      </w:r>
      <w:r>
        <w:rPr>
          <w:rFonts w:eastAsia="Times New Roman"/>
          <w:szCs w:val="24"/>
        </w:rPr>
        <w:t>«</w:t>
      </w:r>
      <w:proofErr w:type="spellStart"/>
      <w:r>
        <w:rPr>
          <w:rFonts w:eastAsia="Times New Roman"/>
          <w:szCs w:val="24"/>
        </w:rPr>
        <w:t>erga</w:t>
      </w:r>
      <w:proofErr w:type="spellEnd"/>
      <w:r>
        <w:rPr>
          <w:rFonts w:eastAsia="Times New Roman"/>
          <w:szCs w:val="24"/>
        </w:rPr>
        <w:t xml:space="preserve"> </w:t>
      </w:r>
      <w:proofErr w:type="spellStart"/>
      <w:r>
        <w:rPr>
          <w:rFonts w:eastAsia="Times New Roman"/>
          <w:szCs w:val="24"/>
        </w:rPr>
        <w:t>omnes</w:t>
      </w:r>
      <w:proofErr w:type="spellEnd"/>
      <w:r>
        <w:rPr>
          <w:rFonts w:eastAsia="Times New Roman"/>
          <w:szCs w:val="24"/>
        </w:rPr>
        <w:t>»</w:t>
      </w:r>
      <w:r w:rsidRPr="00B33D24">
        <w:rPr>
          <w:rFonts w:eastAsia="Times New Roman"/>
          <w:szCs w:val="24"/>
        </w:rPr>
        <w:t xml:space="preserve"> της </w:t>
      </w:r>
      <w:r>
        <w:rPr>
          <w:rFonts w:eastAsia="Times New Roman"/>
          <w:szCs w:val="24"/>
        </w:rPr>
        <w:t>σ</w:t>
      </w:r>
      <w:r w:rsidRPr="00B33D24">
        <w:rPr>
          <w:rFonts w:eastAsia="Times New Roman"/>
          <w:szCs w:val="24"/>
        </w:rPr>
        <w:t>υγκυβέρνη</w:t>
      </w:r>
      <w:r>
        <w:rPr>
          <w:rFonts w:eastAsia="Times New Roman"/>
          <w:szCs w:val="24"/>
        </w:rPr>
        <w:t>σή</w:t>
      </w:r>
      <w:r w:rsidRPr="00B33D24">
        <w:rPr>
          <w:rFonts w:eastAsia="Times New Roman"/>
          <w:szCs w:val="24"/>
        </w:rPr>
        <w:t xml:space="preserve">ς </w:t>
      </w:r>
      <w:r>
        <w:rPr>
          <w:rFonts w:eastAsia="Times New Roman"/>
          <w:szCs w:val="24"/>
        </w:rPr>
        <w:t>σας,</w:t>
      </w:r>
      <w:r w:rsidRPr="00B33D24">
        <w:rPr>
          <w:rFonts w:eastAsia="Times New Roman"/>
          <w:szCs w:val="24"/>
        </w:rPr>
        <w:t xml:space="preserve"> κύριε Τσίπρα και κύριοι </w:t>
      </w:r>
      <w:r>
        <w:rPr>
          <w:rFonts w:eastAsia="Times New Roman"/>
          <w:szCs w:val="24"/>
        </w:rPr>
        <w:t>Β</w:t>
      </w:r>
      <w:r w:rsidRPr="00B33D24">
        <w:rPr>
          <w:rFonts w:eastAsia="Times New Roman"/>
          <w:szCs w:val="24"/>
        </w:rPr>
        <w:t>ουλευτές του ΣΥΡΙΖΑ</w:t>
      </w:r>
      <w:r>
        <w:rPr>
          <w:rFonts w:eastAsia="Times New Roman"/>
          <w:szCs w:val="24"/>
        </w:rPr>
        <w:t>!</w:t>
      </w:r>
    </w:p>
    <w:p w14:paraId="01A9E321"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1A9E322" w14:textId="77777777" w:rsidR="00887A51" w:rsidRDefault="009C255F">
      <w:pPr>
        <w:spacing w:after="0" w:line="600" w:lineRule="auto"/>
        <w:ind w:firstLine="720"/>
        <w:jc w:val="both"/>
        <w:rPr>
          <w:rFonts w:eastAsia="Times New Roman"/>
          <w:szCs w:val="24"/>
        </w:rPr>
      </w:pPr>
      <w:r>
        <w:rPr>
          <w:rFonts w:eastAsia="Times New Roman"/>
          <w:szCs w:val="24"/>
        </w:rPr>
        <w:t>Β</w:t>
      </w:r>
      <w:r w:rsidRPr="00B33D24">
        <w:rPr>
          <w:rFonts w:eastAsia="Times New Roman"/>
          <w:szCs w:val="24"/>
        </w:rPr>
        <w:t>έβαια</w:t>
      </w:r>
      <w:r>
        <w:rPr>
          <w:rFonts w:eastAsia="Times New Roman"/>
          <w:szCs w:val="24"/>
        </w:rPr>
        <w:t>,</w:t>
      </w:r>
      <w:r w:rsidRPr="00B33D24">
        <w:rPr>
          <w:rFonts w:eastAsia="Times New Roman"/>
          <w:szCs w:val="24"/>
        </w:rPr>
        <w:t xml:space="preserve"> το πρόβλημα προκύπτει στο πολλαπλάσ</w:t>
      </w:r>
      <w:r w:rsidRPr="00B33D24">
        <w:rPr>
          <w:rFonts w:eastAsia="Times New Roman"/>
          <w:szCs w:val="24"/>
        </w:rPr>
        <w:t>ιο σε σχέση με τα εμπορικά σήματα</w:t>
      </w:r>
      <w:r>
        <w:rPr>
          <w:rFonts w:eastAsia="Times New Roman"/>
          <w:szCs w:val="24"/>
        </w:rPr>
        <w:t>.</w:t>
      </w:r>
      <w:r w:rsidRPr="00B33D24">
        <w:rPr>
          <w:rFonts w:eastAsia="Times New Roman"/>
          <w:szCs w:val="24"/>
        </w:rPr>
        <w:t xml:space="preserve"> </w:t>
      </w:r>
      <w:r>
        <w:rPr>
          <w:rFonts w:eastAsia="Times New Roman"/>
          <w:szCs w:val="24"/>
        </w:rPr>
        <w:t xml:space="preserve">Εκατοντάδες </w:t>
      </w:r>
      <w:r w:rsidRPr="00B33D24">
        <w:rPr>
          <w:rFonts w:eastAsia="Times New Roman"/>
          <w:szCs w:val="24"/>
        </w:rPr>
        <w:t>εταιρείες</w:t>
      </w:r>
      <w:r>
        <w:rPr>
          <w:rFonts w:eastAsia="Times New Roman"/>
          <w:szCs w:val="24"/>
        </w:rPr>
        <w:t>,</w:t>
      </w:r>
      <w:r w:rsidRPr="00B33D24">
        <w:rPr>
          <w:rFonts w:eastAsia="Times New Roman"/>
          <w:szCs w:val="24"/>
        </w:rPr>
        <w:t xml:space="preserve"> </w:t>
      </w:r>
      <w:r>
        <w:rPr>
          <w:rFonts w:eastAsia="Times New Roman"/>
          <w:szCs w:val="24"/>
        </w:rPr>
        <w:t>που χρησιμοποιούν</w:t>
      </w:r>
      <w:r w:rsidRPr="00B33D24">
        <w:rPr>
          <w:rFonts w:eastAsia="Times New Roman"/>
          <w:szCs w:val="24"/>
        </w:rPr>
        <w:t xml:space="preserve"> το επίθετο </w:t>
      </w:r>
      <w:r>
        <w:rPr>
          <w:rFonts w:eastAsia="Times New Roman"/>
          <w:szCs w:val="24"/>
        </w:rPr>
        <w:t>«μ</w:t>
      </w:r>
      <w:r w:rsidRPr="00B33D24">
        <w:rPr>
          <w:rFonts w:eastAsia="Times New Roman"/>
          <w:szCs w:val="24"/>
        </w:rPr>
        <w:t>ακεδονικός</w:t>
      </w:r>
      <w:r>
        <w:rPr>
          <w:rFonts w:eastAsia="Times New Roman"/>
          <w:szCs w:val="24"/>
        </w:rPr>
        <w:t>»</w:t>
      </w:r>
      <w:r w:rsidRPr="00B33D24">
        <w:rPr>
          <w:rFonts w:eastAsia="Times New Roman"/>
          <w:szCs w:val="24"/>
        </w:rPr>
        <w:t xml:space="preserve"> στο </w:t>
      </w:r>
      <w:proofErr w:type="spellStart"/>
      <w:r w:rsidRPr="00B33D24">
        <w:rPr>
          <w:rFonts w:eastAsia="Times New Roman"/>
          <w:szCs w:val="24"/>
        </w:rPr>
        <w:t>brand</w:t>
      </w:r>
      <w:proofErr w:type="spellEnd"/>
      <w:r w:rsidRPr="00B33D24">
        <w:rPr>
          <w:rFonts w:eastAsia="Times New Roman"/>
          <w:szCs w:val="24"/>
        </w:rPr>
        <w:t xml:space="preserve"> </w:t>
      </w:r>
      <w:r>
        <w:rPr>
          <w:rFonts w:eastAsia="Times New Roman"/>
          <w:szCs w:val="24"/>
        </w:rPr>
        <w:t xml:space="preserve">τους, </w:t>
      </w:r>
      <w:r w:rsidRPr="00B33D24">
        <w:rPr>
          <w:rFonts w:eastAsia="Times New Roman"/>
          <w:szCs w:val="24"/>
        </w:rPr>
        <w:t>είναι τραγικά εκτεθειμένες</w:t>
      </w:r>
      <w:r>
        <w:rPr>
          <w:rFonts w:eastAsia="Times New Roman"/>
          <w:szCs w:val="24"/>
        </w:rPr>
        <w:t>.</w:t>
      </w:r>
      <w:r w:rsidRPr="00B33D24">
        <w:rPr>
          <w:rFonts w:eastAsia="Times New Roman"/>
          <w:szCs w:val="24"/>
        </w:rPr>
        <w:t xml:space="preserve"> Το ζήτημα των σημάτων έχει παραπεμφθεί στο μέλλον</w:t>
      </w:r>
      <w:r>
        <w:rPr>
          <w:rFonts w:eastAsia="Times New Roman"/>
          <w:szCs w:val="24"/>
        </w:rPr>
        <w:t>.</w:t>
      </w:r>
    </w:p>
    <w:p w14:paraId="01A9E323" w14:textId="77777777" w:rsidR="00887A51" w:rsidRDefault="009C255F">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01A9E324" w14:textId="77777777" w:rsidR="00887A51" w:rsidRDefault="009C255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Η</w:t>
      </w:r>
      <w:r w:rsidRPr="00B33D24">
        <w:rPr>
          <w:rFonts w:eastAsia="Times New Roman"/>
          <w:szCs w:val="24"/>
        </w:rPr>
        <w:t>συχία</w:t>
      </w:r>
      <w:r>
        <w:rPr>
          <w:rFonts w:eastAsia="Times New Roman"/>
          <w:szCs w:val="24"/>
        </w:rPr>
        <w:t>,</w:t>
      </w:r>
      <w:r w:rsidRPr="00B33D24">
        <w:rPr>
          <w:rFonts w:eastAsia="Times New Roman"/>
          <w:szCs w:val="24"/>
        </w:rPr>
        <w:t xml:space="preserve"> παρακαλώ</w:t>
      </w:r>
      <w:r>
        <w:rPr>
          <w:rFonts w:eastAsia="Times New Roman"/>
          <w:szCs w:val="24"/>
        </w:rPr>
        <w:t>.</w:t>
      </w:r>
    </w:p>
    <w:p w14:paraId="01A9E325" w14:textId="77777777" w:rsidR="00887A51" w:rsidRDefault="009C255F">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Αλήθεια πέμπτη: Η </w:t>
      </w:r>
      <w:r>
        <w:rPr>
          <w:rFonts w:eastAsia="Times New Roman"/>
          <w:szCs w:val="24"/>
        </w:rPr>
        <w:t>σ</w:t>
      </w:r>
      <w:r>
        <w:rPr>
          <w:rFonts w:eastAsia="Times New Roman"/>
          <w:szCs w:val="24"/>
        </w:rPr>
        <w:t>υμφωνία δ</w:t>
      </w:r>
      <w:r w:rsidRPr="00B33D24">
        <w:rPr>
          <w:rFonts w:eastAsia="Times New Roman"/>
          <w:szCs w:val="24"/>
        </w:rPr>
        <w:t xml:space="preserve">εν αναφέρει πουθενά τη λέξη </w:t>
      </w:r>
      <w:r>
        <w:rPr>
          <w:rFonts w:eastAsia="Times New Roman"/>
          <w:szCs w:val="24"/>
        </w:rPr>
        <w:t>«</w:t>
      </w:r>
      <w:r w:rsidRPr="00B33D24">
        <w:rPr>
          <w:rFonts w:eastAsia="Times New Roman"/>
          <w:szCs w:val="24"/>
        </w:rPr>
        <w:t>Μακεδονία</w:t>
      </w:r>
      <w:r>
        <w:rPr>
          <w:rFonts w:eastAsia="Times New Roman"/>
          <w:szCs w:val="24"/>
        </w:rPr>
        <w:t>» ή «</w:t>
      </w:r>
      <w:r w:rsidRPr="00B33D24">
        <w:rPr>
          <w:rFonts w:eastAsia="Times New Roman"/>
          <w:szCs w:val="24"/>
        </w:rPr>
        <w:t>Μακεδόνες</w:t>
      </w:r>
      <w:r>
        <w:rPr>
          <w:rFonts w:eastAsia="Times New Roman"/>
          <w:szCs w:val="24"/>
        </w:rPr>
        <w:t xml:space="preserve">» σε σχέση με την Ελλάδα, κύριε </w:t>
      </w:r>
      <w:r w:rsidRPr="00B33D24">
        <w:rPr>
          <w:rFonts w:eastAsia="Times New Roman"/>
          <w:szCs w:val="24"/>
        </w:rPr>
        <w:t>Τσίπρα</w:t>
      </w:r>
      <w:r>
        <w:rPr>
          <w:rFonts w:eastAsia="Times New Roman"/>
          <w:szCs w:val="24"/>
        </w:rPr>
        <w:t>. Πουθενά δεν γράφει «Έ</w:t>
      </w:r>
      <w:r w:rsidRPr="00B33D24">
        <w:rPr>
          <w:rFonts w:eastAsia="Times New Roman"/>
          <w:szCs w:val="24"/>
        </w:rPr>
        <w:t>λληνες Μακεδόνες</w:t>
      </w:r>
      <w:r>
        <w:rPr>
          <w:rFonts w:eastAsia="Times New Roman"/>
          <w:szCs w:val="24"/>
        </w:rPr>
        <w:t>» ή «</w:t>
      </w:r>
      <w:r w:rsidRPr="00B33D24">
        <w:rPr>
          <w:rFonts w:eastAsia="Times New Roman"/>
          <w:szCs w:val="24"/>
        </w:rPr>
        <w:t>ελληνική Μακε</w:t>
      </w:r>
      <w:r w:rsidRPr="00B33D24">
        <w:rPr>
          <w:rFonts w:eastAsia="Times New Roman"/>
          <w:szCs w:val="24"/>
        </w:rPr>
        <w:t>δονία</w:t>
      </w:r>
      <w:r>
        <w:rPr>
          <w:rFonts w:eastAsia="Times New Roman"/>
          <w:szCs w:val="24"/>
        </w:rPr>
        <w:t>». Α</w:t>
      </w:r>
      <w:r w:rsidRPr="00B33D24">
        <w:rPr>
          <w:rFonts w:eastAsia="Times New Roman"/>
          <w:szCs w:val="24"/>
        </w:rPr>
        <w:t>ντίθετα</w:t>
      </w:r>
      <w:r>
        <w:rPr>
          <w:rFonts w:eastAsia="Times New Roman"/>
          <w:szCs w:val="24"/>
        </w:rPr>
        <w:t>,</w:t>
      </w:r>
      <w:r w:rsidRPr="00B33D24">
        <w:rPr>
          <w:rFonts w:eastAsia="Times New Roman"/>
          <w:szCs w:val="24"/>
        </w:rPr>
        <w:t xml:space="preserve"> η </w:t>
      </w:r>
      <w:r>
        <w:rPr>
          <w:rFonts w:eastAsia="Times New Roman"/>
          <w:szCs w:val="24"/>
        </w:rPr>
        <w:t>ελληνική Μακεδονία</w:t>
      </w:r>
      <w:r w:rsidRPr="00B33D24">
        <w:rPr>
          <w:rFonts w:eastAsia="Times New Roman"/>
          <w:szCs w:val="24"/>
        </w:rPr>
        <w:t xml:space="preserve"> προσδιορίζεται ως </w:t>
      </w:r>
      <w:r>
        <w:rPr>
          <w:rFonts w:eastAsia="Times New Roman"/>
          <w:szCs w:val="24"/>
        </w:rPr>
        <w:t>«</w:t>
      </w:r>
      <w:r w:rsidRPr="00B33D24">
        <w:rPr>
          <w:rFonts w:eastAsia="Times New Roman"/>
          <w:szCs w:val="24"/>
        </w:rPr>
        <w:t>η</w:t>
      </w:r>
      <w:r>
        <w:rPr>
          <w:rFonts w:eastAsia="Times New Roman"/>
          <w:szCs w:val="24"/>
        </w:rPr>
        <w:t xml:space="preserve"> βόρεια</w:t>
      </w:r>
      <w:r w:rsidRPr="00B33D24">
        <w:rPr>
          <w:rFonts w:eastAsia="Times New Roman"/>
          <w:szCs w:val="24"/>
        </w:rPr>
        <w:t xml:space="preserve"> περιοχή του πρώτου μέρους</w:t>
      </w:r>
      <w:r>
        <w:rPr>
          <w:rFonts w:eastAsia="Times New Roman"/>
          <w:szCs w:val="24"/>
        </w:rPr>
        <w:t>». Ε</w:t>
      </w:r>
      <w:r w:rsidRPr="00B33D24">
        <w:rPr>
          <w:rFonts w:eastAsia="Times New Roman"/>
          <w:szCs w:val="24"/>
        </w:rPr>
        <w:t>παναλαμβάνω</w:t>
      </w:r>
      <w:r>
        <w:rPr>
          <w:rFonts w:eastAsia="Times New Roman"/>
          <w:szCs w:val="24"/>
        </w:rPr>
        <w:t>:</w:t>
      </w:r>
      <w:r w:rsidRPr="00B33D24">
        <w:rPr>
          <w:rFonts w:eastAsia="Times New Roman"/>
          <w:szCs w:val="24"/>
        </w:rPr>
        <w:t xml:space="preserve"> </w:t>
      </w:r>
      <w:r>
        <w:rPr>
          <w:rFonts w:eastAsia="Times New Roman"/>
          <w:szCs w:val="24"/>
        </w:rPr>
        <w:t>Η</w:t>
      </w:r>
      <w:r w:rsidRPr="00B33D24">
        <w:rPr>
          <w:rFonts w:eastAsia="Times New Roman"/>
          <w:szCs w:val="24"/>
        </w:rPr>
        <w:t xml:space="preserve"> ελληνική Μακεδονία προσδιορίζεται ως </w:t>
      </w:r>
      <w:r>
        <w:rPr>
          <w:rFonts w:eastAsia="Times New Roman"/>
          <w:szCs w:val="24"/>
        </w:rPr>
        <w:t>«</w:t>
      </w:r>
      <w:r w:rsidRPr="00B33D24">
        <w:rPr>
          <w:rFonts w:eastAsia="Times New Roman"/>
          <w:szCs w:val="24"/>
        </w:rPr>
        <w:t>η βόρεια περιοχή του πρώτου μέρους</w:t>
      </w:r>
      <w:r>
        <w:rPr>
          <w:rFonts w:eastAsia="Times New Roman"/>
          <w:szCs w:val="24"/>
        </w:rPr>
        <w:t>».</w:t>
      </w:r>
    </w:p>
    <w:p w14:paraId="01A9E326" w14:textId="77777777" w:rsidR="00887A51" w:rsidRDefault="009C255F">
      <w:pPr>
        <w:spacing w:after="0" w:line="600" w:lineRule="auto"/>
        <w:ind w:firstLine="720"/>
        <w:jc w:val="both"/>
        <w:rPr>
          <w:rFonts w:eastAsia="Times New Roman"/>
          <w:szCs w:val="24"/>
        </w:rPr>
      </w:pPr>
      <w:r>
        <w:rPr>
          <w:rFonts w:eastAsia="Times New Roman"/>
          <w:szCs w:val="24"/>
        </w:rPr>
        <w:t>Οι ηγέτες</w:t>
      </w:r>
      <w:r w:rsidRPr="00B33D24">
        <w:rPr>
          <w:rFonts w:eastAsia="Times New Roman"/>
          <w:szCs w:val="24"/>
        </w:rPr>
        <w:t xml:space="preserve"> της γειτονικής χώρας</w:t>
      </w:r>
      <w:r>
        <w:rPr>
          <w:rFonts w:eastAsia="Times New Roman"/>
          <w:szCs w:val="24"/>
        </w:rPr>
        <w:t>,</w:t>
      </w:r>
      <w:r w:rsidRPr="00B33D24">
        <w:rPr>
          <w:rFonts w:eastAsia="Times New Roman"/>
          <w:szCs w:val="24"/>
        </w:rPr>
        <w:t xml:space="preserve"> ξέρετε</w:t>
      </w:r>
      <w:r>
        <w:rPr>
          <w:rFonts w:eastAsia="Times New Roman"/>
          <w:szCs w:val="24"/>
        </w:rPr>
        <w:t xml:space="preserve">, </w:t>
      </w:r>
      <w:r w:rsidRPr="00B33D24">
        <w:rPr>
          <w:rFonts w:eastAsia="Times New Roman"/>
          <w:szCs w:val="24"/>
        </w:rPr>
        <w:t>φρόντισαν να μην αποδεχτούν τί</w:t>
      </w:r>
      <w:r w:rsidRPr="00B33D24">
        <w:rPr>
          <w:rFonts w:eastAsia="Times New Roman"/>
          <w:szCs w:val="24"/>
        </w:rPr>
        <w:t xml:space="preserve">ποτα στη </w:t>
      </w:r>
      <w:r>
        <w:rPr>
          <w:rFonts w:eastAsia="Times New Roman"/>
          <w:szCs w:val="24"/>
        </w:rPr>
        <w:t>σ</w:t>
      </w:r>
      <w:r w:rsidRPr="00B33D24">
        <w:rPr>
          <w:rFonts w:eastAsia="Times New Roman"/>
          <w:szCs w:val="24"/>
        </w:rPr>
        <w:t xml:space="preserve">υμφωνία που να </w:t>
      </w:r>
      <w:r>
        <w:rPr>
          <w:rFonts w:eastAsia="Times New Roman"/>
          <w:szCs w:val="24"/>
        </w:rPr>
        <w:t xml:space="preserve">απέδιδε </w:t>
      </w:r>
      <w:r w:rsidRPr="00B33D24">
        <w:rPr>
          <w:rFonts w:eastAsia="Times New Roman"/>
          <w:szCs w:val="24"/>
        </w:rPr>
        <w:t xml:space="preserve">άμεσα τον όρο </w:t>
      </w:r>
      <w:r>
        <w:rPr>
          <w:rFonts w:eastAsia="Times New Roman"/>
          <w:szCs w:val="24"/>
        </w:rPr>
        <w:t>«μ</w:t>
      </w:r>
      <w:r w:rsidRPr="00B33D24">
        <w:rPr>
          <w:rFonts w:eastAsia="Times New Roman"/>
          <w:szCs w:val="24"/>
        </w:rPr>
        <w:t>ακεδονικός</w:t>
      </w:r>
      <w:r>
        <w:rPr>
          <w:rFonts w:eastAsia="Times New Roman"/>
          <w:szCs w:val="24"/>
        </w:rPr>
        <w:t>»</w:t>
      </w:r>
      <w:r w:rsidRPr="00B33D24">
        <w:rPr>
          <w:rFonts w:eastAsia="Times New Roman"/>
          <w:szCs w:val="24"/>
        </w:rPr>
        <w:t xml:space="preserve"> και στην </w:t>
      </w:r>
      <w:r>
        <w:rPr>
          <w:rFonts w:eastAsia="Times New Roman"/>
          <w:szCs w:val="24"/>
        </w:rPr>
        <w:t>Ελλάδα. Γ</w:t>
      </w:r>
      <w:r w:rsidRPr="00B33D24">
        <w:rPr>
          <w:rFonts w:eastAsia="Times New Roman"/>
          <w:szCs w:val="24"/>
        </w:rPr>
        <w:t>ια λογαριασμό τους πάλεψαν</w:t>
      </w:r>
      <w:r>
        <w:rPr>
          <w:rFonts w:eastAsia="Times New Roman"/>
          <w:szCs w:val="24"/>
        </w:rPr>
        <w:t>,</w:t>
      </w:r>
      <w:r w:rsidRPr="00B33D24">
        <w:rPr>
          <w:rFonts w:eastAsia="Times New Roman"/>
          <w:szCs w:val="24"/>
        </w:rPr>
        <w:t xml:space="preserve"> απέκρουσαν οποιαδήποτε αναφορά σε </w:t>
      </w:r>
      <w:r>
        <w:rPr>
          <w:rFonts w:eastAsia="Times New Roman"/>
          <w:szCs w:val="24"/>
        </w:rPr>
        <w:t>«ε</w:t>
      </w:r>
      <w:r w:rsidRPr="00B33D24">
        <w:rPr>
          <w:rFonts w:eastAsia="Times New Roman"/>
          <w:szCs w:val="24"/>
        </w:rPr>
        <w:t>λληνική Μακεδονία</w:t>
      </w:r>
      <w:r>
        <w:rPr>
          <w:rFonts w:eastAsia="Times New Roman"/>
          <w:szCs w:val="24"/>
        </w:rPr>
        <w:t>». Το ερώτημα, όμως, είναι γιατί τους το</w:t>
      </w:r>
      <w:r w:rsidRPr="00B33D24">
        <w:rPr>
          <w:rFonts w:eastAsia="Times New Roman"/>
          <w:szCs w:val="24"/>
        </w:rPr>
        <w:t xml:space="preserve"> επέτρεψε ο κ</w:t>
      </w:r>
      <w:r>
        <w:rPr>
          <w:rFonts w:eastAsia="Times New Roman"/>
          <w:szCs w:val="24"/>
        </w:rPr>
        <w:t>.</w:t>
      </w:r>
      <w:r w:rsidRPr="00B33D24">
        <w:rPr>
          <w:rFonts w:eastAsia="Times New Roman"/>
          <w:szCs w:val="24"/>
        </w:rPr>
        <w:t xml:space="preserve"> Τσίπρας και οι υπερήφανοι διαπραγματευτές</w:t>
      </w:r>
      <w:r w:rsidRPr="00B33D24">
        <w:rPr>
          <w:rFonts w:eastAsia="Times New Roman"/>
          <w:szCs w:val="24"/>
        </w:rPr>
        <w:t xml:space="preserve"> του</w:t>
      </w:r>
      <w:r>
        <w:rPr>
          <w:rFonts w:eastAsia="Times New Roman"/>
          <w:szCs w:val="24"/>
        </w:rPr>
        <w:t>.</w:t>
      </w:r>
    </w:p>
    <w:p w14:paraId="01A9E327" w14:textId="77777777" w:rsidR="00887A51" w:rsidRDefault="009C255F">
      <w:pPr>
        <w:spacing w:after="0" w:line="600" w:lineRule="auto"/>
        <w:ind w:firstLine="720"/>
        <w:jc w:val="both"/>
        <w:rPr>
          <w:rFonts w:eastAsia="Times New Roman"/>
          <w:szCs w:val="24"/>
        </w:rPr>
      </w:pPr>
      <w:r>
        <w:rPr>
          <w:rFonts w:eastAsia="Times New Roman"/>
          <w:szCs w:val="24"/>
        </w:rPr>
        <w:t>Κ</w:t>
      </w:r>
      <w:r w:rsidRPr="00B33D24">
        <w:rPr>
          <w:rFonts w:eastAsia="Times New Roman"/>
          <w:szCs w:val="24"/>
        </w:rPr>
        <w:t xml:space="preserve">αι επειδή είδα και </w:t>
      </w:r>
      <w:r>
        <w:rPr>
          <w:rFonts w:eastAsia="Times New Roman"/>
          <w:szCs w:val="24"/>
        </w:rPr>
        <w:t>μια</w:t>
      </w:r>
      <w:r w:rsidRPr="00B33D24">
        <w:rPr>
          <w:rFonts w:eastAsia="Times New Roman"/>
          <w:szCs w:val="24"/>
        </w:rPr>
        <w:t xml:space="preserve"> χθεσινή ανακοίνωση του ΣΥΡΙΖΑ</w:t>
      </w:r>
      <w:r>
        <w:rPr>
          <w:rFonts w:eastAsia="Times New Roman"/>
          <w:szCs w:val="24"/>
        </w:rPr>
        <w:t>,</w:t>
      </w:r>
      <w:r w:rsidRPr="00B33D24">
        <w:rPr>
          <w:rFonts w:eastAsia="Times New Roman"/>
          <w:szCs w:val="24"/>
        </w:rPr>
        <w:t xml:space="preserve"> που</w:t>
      </w:r>
      <w:r>
        <w:rPr>
          <w:rFonts w:eastAsia="Times New Roman"/>
          <w:szCs w:val="24"/>
        </w:rPr>
        <w:t xml:space="preserve"> επέκρινε</w:t>
      </w:r>
      <w:r w:rsidRPr="00B33D24">
        <w:rPr>
          <w:rFonts w:eastAsia="Times New Roman"/>
          <w:szCs w:val="24"/>
        </w:rPr>
        <w:t xml:space="preserve"> </w:t>
      </w:r>
      <w:r>
        <w:rPr>
          <w:rFonts w:eastAsia="Times New Roman"/>
          <w:szCs w:val="24"/>
        </w:rPr>
        <w:t xml:space="preserve">με </w:t>
      </w:r>
      <w:r w:rsidRPr="00B33D24">
        <w:rPr>
          <w:rFonts w:eastAsia="Times New Roman"/>
          <w:szCs w:val="24"/>
        </w:rPr>
        <w:t>περίσσιο θράσος το γεγονός ότι στελέχη της Νέας Δημοκρατίας λένε</w:t>
      </w:r>
      <w:r>
        <w:rPr>
          <w:rFonts w:eastAsia="Times New Roman"/>
          <w:szCs w:val="24"/>
        </w:rPr>
        <w:t>:</w:t>
      </w:r>
      <w:r w:rsidRPr="00B33D24">
        <w:rPr>
          <w:rFonts w:eastAsia="Times New Roman"/>
          <w:szCs w:val="24"/>
        </w:rPr>
        <w:t xml:space="preserve"> </w:t>
      </w:r>
      <w:r>
        <w:rPr>
          <w:rFonts w:eastAsia="Times New Roman"/>
          <w:szCs w:val="24"/>
        </w:rPr>
        <w:t xml:space="preserve">«Ναι, </w:t>
      </w:r>
      <w:r w:rsidRPr="00B33D24">
        <w:rPr>
          <w:rFonts w:eastAsia="Times New Roman"/>
          <w:szCs w:val="24"/>
        </w:rPr>
        <w:t>δεν θα τους αποκαλέσουμε Μακεδόνες</w:t>
      </w:r>
      <w:r>
        <w:rPr>
          <w:rFonts w:eastAsia="Times New Roman"/>
          <w:szCs w:val="24"/>
        </w:rPr>
        <w:t>.</w:t>
      </w:r>
      <w:r w:rsidRPr="00B940F6">
        <w:rPr>
          <w:rFonts w:eastAsia="Times New Roman"/>
          <w:szCs w:val="24"/>
        </w:rPr>
        <w:t xml:space="preserve"> </w:t>
      </w:r>
      <w:r>
        <w:rPr>
          <w:rFonts w:eastAsia="Times New Roman"/>
          <w:szCs w:val="24"/>
        </w:rPr>
        <w:t>Υπάρχουν κι άλλοι</w:t>
      </w:r>
      <w:r w:rsidRPr="00B33D24">
        <w:rPr>
          <w:rFonts w:eastAsia="Times New Roman"/>
          <w:szCs w:val="24"/>
        </w:rPr>
        <w:t xml:space="preserve"> τρόποι περιφραστικά </w:t>
      </w:r>
      <w:r>
        <w:rPr>
          <w:rFonts w:eastAsia="Times New Roman"/>
          <w:szCs w:val="24"/>
        </w:rPr>
        <w:t>να</w:t>
      </w:r>
      <w:r w:rsidRPr="00B33D24">
        <w:rPr>
          <w:rFonts w:eastAsia="Times New Roman"/>
          <w:szCs w:val="24"/>
        </w:rPr>
        <w:t xml:space="preserve"> τους περιγράψουμε</w:t>
      </w:r>
      <w:r>
        <w:rPr>
          <w:rFonts w:eastAsia="Times New Roman"/>
          <w:szCs w:val="24"/>
        </w:rPr>
        <w:t>».</w:t>
      </w:r>
    </w:p>
    <w:p w14:paraId="01A9E328"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1A9E329" w14:textId="77777777" w:rsidR="00887A51" w:rsidRDefault="009C255F">
      <w:pPr>
        <w:spacing w:after="0" w:line="600" w:lineRule="auto"/>
        <w:ind w:firstLine="720"/>
        <w:jc w:val="both"/>
        <w:rPr>
          <w:rFonts w:eastAsia="Times New Roman"/>
          <w:szCs w:val="24"/>
        </w:rPr>
      </w:pPr>
      <w:r w:rsidRPr="00B33D24">
        <w:rPr>
          <w:rFonts w:eastAsia="Times New Roman"/>
          <w:szCs w:val="24"/>
        </w:rPr>
        <w:t xml:space="preserve">Εγώ δεν θα </w:t>
      </w:r>
      <w:r>
        <w:rPr>
          <w:rFonts w:eastAsia="Times New Roman"/>
          <w:szCs w:val="24"/>
        </w:rPr>
        <w:t>πω ποτέ</w:t>
      </w:r>
      <w:r>
        <w:rPr>
          <w:rFonts w:eastAsia="Times New Roman"/>
          <w:szCs w:val="24"/>
        </w:rPr>
        <w:t>:</w:t>
      </w:r>
      <w:r>
        <w:rPr>
          <w:rFonts w:eastAsia="Times New Roman"/>
          <w:szCs w:val="24"/>
        </w:rPr>
        <w:t xml:space="preserve"> «Καλωσορίζω τον</w:t>
      </w:r>
      <w:r w:rsidRPr="00B33D24">
        <w:rPr>
          <w:rFonts w:eastAsia="Times New Roman"/>
          <w:szCs w:val="24"/>
        </w:rPr>
        <w:t xml:space="preserve"> Μακεδόνα </w:t>
      </w:r>
      <w:r>
        <w:rPr>
          <w:rFonts w:eastAsia="Times New Roman"/>
          <w:szCs w:val="24"/>
        </w:rPr>
        <w:t>Π</w:t>
      </w:r>
      <w:r w:rsidRPr="00B33D24">
        <w:rPr>
          <w:rFonts w:eastAsia="Times New Roman"/>
          <w:szCs w:val="24"/>
        </w:rPr>
        <w:t>ρωθυπουργό</w:t>
      </w:r>
      <w:r>
        <w:rPr>
          <w:rFonts w:eastAsia="Times New Roman"/>
          <w:szCs w:val="24"/>
        </w:rPr>
        <w:t xml:space="preserve"> στη χώρα</w:t>
      </w:r>
      <w:r>
        <w:rPr>
          <w:rFonts w:eastAsia="Times New Roman"/>
          <w:szCs w:val="24"/>
        </w:rPr>
        <w:t>.</w:t>
      </w:r>
      <w:r>
        <w:rPr>
          <w:rFonts w:eastAsia="Times New Roman"/>
          <w:szCs w:val="24"/>
        </w:rPr>
        <w:t>»! Π</w:t>
      </w:r>
      <w:r w:rsidRPr="00B33D24">
        <w:rPr>
          <w:rFonts w:eastAsia="Times New Roman"/>
          <w:szCs w:val="24"/>
        </w:rPr>
        <w:t xml:space="preserve">εριμένω να </w:t>
      </w:r>
      <w:r>
        <w:rPr>
          <w:rFonts w:eastAsia="Times New Roman"/>
          <w:szCs w:val="24"/>
        </w:rPr>
        <w:t>το πείτε εσείς, κύριε Τσίπρα! Π</w:t>
      </w:r>
      <w:r w:rsidRPr="00B33D24">
        <w:rPr>
          <w:rFonts w:eastAsia="Times New Roman"/>
          <w:szCs w:val="24"/>
        </w:rPr>
        <w:t xml:space="preserve">εριμένω </w:t>
      </w:r>
      <w:r>
        <w:rPr>
          <w:rFonts w:eastAsia="Times New Roman"/>
          <w:szCs w:val="24"/>
        </w:rPr>
        <w:t>να το πείτε εσείς!</w:t>
      </w:r>
    </w:p>
    <w:p w14:paraId="01A9E32A" w14:textId="77777777" w:rsidR="00887A51" w:rsidRDefault="009C255F">
      <w:pPr>
        <w:spacing w:after="0"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w:t>
      </w:r>
      <w:r>
        <w:rPr>
          <w:rFonts w:eastAsia="Times New Roman"/>
          <w:szCs w:val="24"/>
        </w:rPr>
        <w:t>ι παρατεταμένα)</w:t>
      </w:r>
    </w:p>
    <w:p w14:paraId="01A9E32B" w14:textId="77777777" w:rsidR="00887A51" w:rsidRDefault="009C255F">
      <w:pPr>
        <w:spacing w:after="0" w:line="600" w:lineRule="auto"/>
        <w:ind w:firstLine="720"/>
        <w:jc w:val="both"/>
        <w:rPr>
          <w:rFonts w:eastAsia="Times New Roman"/>
          <w:szCs w:val="24"/>
        </w:rPr>
      </w:pPr>
      <w:r>
        <w:rPr>
          <w:rFonts w:eastAsia="Times New Roman"/>
          <w:szCs w:val="24"/>
        </w:rPr>
        <w:t>Και π</w:t>
      </w:r>
      <w:r w:rsidRPr="00B33D24">
        <w:rPr>
          <w:rFonts w:eastAsia="Times New Roman"/>
          <w:szCs w:val="24"/>
        </w:rPr>
        <w:t xml:space="preserve">εριμένω </w:t>
      </w:r>
      <w:r>
        <w:rPr>
          <w:rFonts w:eastAsia="Times New Roman"/>
          <w:szCs w:val="24"/>
        </w:rPr>
        <w:t xml:space="preserve">και τον κ. </w:t>
      </w:r>
      <w:r w:rsidRPr="00B33D24">
        <w:rPr>
          <w:rFonts w:eastAsia="Times New Roman"/>
          <w:szCs w:val="24"/>
        </w:rPr>
        <w:t>Αποστολάκη να καλωσορίσει το</w:t>
      </w:r>
      <w:r>
        <w:rPr>
          <w:rFonts w:eastAsia="Times New Roman"/>
          <w:szCs w:val="24"/>
        </w:rPr>
        <w:t>ν</w:t>
      </w:r>
      <w:r w:rsidRPr="00B33D24">
        <w:rPr>
          <w:rFonts w:eastAsia="Times New Roman"/>
          <w:szCs w:val="24"/>
        </w:rPr>
        <w:t xml:space="preserve"> </w:t>
      </w:r>
      <w:r>
        <w:rPr>
          <w:rFonts w:eastAsia="Times New Roman"/>
          <w:szCs w:val="24"/>
        </w:rPr>
        <w:t>«</w:t>
      </w:r>
      <w:r w:rsidRPr="00B33D24">
        <w:rPr>
          <w:rFonts w:eastAsia="Times New Roman"/>
          <w:szCs w:val="24"/>
        </w:rPr>
        <w:t>μακεδονικό στρατό</w:t>
      </w:r>
      <w:r>
        <w:rPr>
          <w:rFonts w:eastAsia="Times New Roman"/>
          <w:szCs w:val="24"/>
        </w:rPr>
        <w:t>»</w:t>
      </w:r>
      <w:r w:rsidRPr="00B33D24">
        <w:rPr>
          <w:rFonts w:eastAsia="Times New Roman"/>
          <w:szCs w:val="24"/>
        </w:rPr>
        <w:t xml:space="preserve"> στην </w:t>
      </w:r>
      <w:r>
        <w:rPr>
          <w:rFonts w:eastAsia="Times New Roman"/>
          <w:szCs w:val="24"/>
        </w:rPr>
        <w:t>Ελλάδα,</w:t>
      </w:r>
      <w:r w:rsidRPr="00B33D24">
        <w:rPr>
          <w:rFonts w:eastAsia="Times New Roman"/>
          <w:szCs w:val="24"/>
        </w:rPr>
        <w:t xml:space="preserve"> όταν θα κάνει </w:t>
      </w:r>
      <w:r>
        <w:rPr>
          <w:rFonts w:eastAsia="Times New Roman"/>
          <w:szCs w:val="24"/>
        </w:rPr>
        <w:t xml:space="preserve">κοινά γυμνάσια με τον </w:t>
      </w:r>
      <w:r w:rsidRPr="00B33D24">
        <w:rPr>
          <w:rFonts w:eastAsia="Times New Roman"/>
          <w:szCs w:val="24"/>
        </w:rPr>
        <w:t xml:space="preserve">ελληνικό </w:t>
      </w:r>
      <w:r>
        <w:rPr>
          <w:rFonts w:eastAsia="Times New Roman"/>
          <w:szCs w:val="24"/>
        </w:rPr>
        <w:t>Σ</w:t>
      </w:r>
      <w:r w:rsidRPr="00B33D24">
        <w:rPr>
          <w:rFonts w:eastAsia="Times New Roman"/>
          <w:szCs w:val="24"/>
        </w:rPr>
        <w:t>τρατό</w:t>
      </w:r>
      <w:r>
        <w:rPr>
          <w:rFonts w:eastAsia="Times New Roman"/>
          <w:szCs w:val="24"/>
        </w:rPr>
        <w:t>!</w:t>
      </w:r>
    </w:p>
    <w:p w14:paraId="01A9E32C" w14:textId="77777777" w:rsidR="00887A51" w:rsidRDefault="009C255F">
      <w:pPr>
        <w:spacing w:after="0" w:line="600" w:lineRule="auto"/>
        <w:ind w:firstLine="720"/>
        <w:jc w:val="both"/>
        <w:rPr>
          <w:rFonts w:eastAsia="Times New Roman"/>
          <w:szCs w:val="24"/>
        </w:rPr>
      </w:pPr>
      <w:r>
        <w:rPr>
          <w:rFonts w:eastAsia="Times New Roman"/>
          <w:szCs w:val="24"/>
        </w:rPr>
        <w:t>(Οι Βουλευτές της Νέας Δημοκρατίας χειροκροτούν έντονα και παρατεταμένα)</w:t>
      </w:r>
    </w:p>
    <w:p w14:paraId="01A9E32D" w14:textId="77777777" w:rsidR="00887A51" w:rsidRDefault="009C255F">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w:t>
      </w:r>
      <w:r>
        <w:rPr>
          <w:rFonts w:eastAsia="Times New Roman"/>
          <w:szCs w:val="24"/>
        </w:rPr>
        <w:t xml:space="preserve"> την πτέρυγα του ΣΥΡΙΖΑ)</w:t>
      </w:r>
    </w:p>
    <w:p w14:paraId="01A9E32E" w14:textId="77777777" w:rsidR="00887A51" w:rsidRDefault="009C255F">
      <w:pPr>
        <w:spacing w:after="0" w:line="600" w:lineRule="auto"/>
        <w:ind w:firstLine="720"/>
        <w:jc w:val="both"/>
        <w:rPr>
          <w:rFonts w:eastAsia="Times New Roman"/>
          <w:szCs w:val="24"/>
        </w:rPr>
      </w:pPr>
      <w:r>
        <w:rPr>
          <w:rFonts w:eastAsia="Times New Roman"/>
          <w:szCs w:val="24"/>
        </w:rPr>
        <w:t>Α</w:t>
      </w:r>
      <w:r w:rsidRPr="00B33D24">
        <w:rPr>
          <w:rFonts w:eastAsia="Times New Roman"/>
          <w:szCs w:val="24"/>
        </w:rPr>
        <w:t>υτ</w:t>
      </w:r>
      <w:r>
        <w:rPr>
          <w:rFonts w:eastAsia="Times New Roman"/>
          <w:szCs w:val="24"/>
        </w:rPr>
        <w:t>ά</w:t>
      </w:r>
      <w:r w:rsidRPr="00B33D24">
        <w:rPr>
          <w:rFonts w:eastAsia="Times New Roman"/>
          <w:szCs w:val="24"/>
        </w:rPr>
        <w:t xml:space="preserve"> </w:t>
      </w:r>
      <w:r>
        <w:rPr>
          <w:rFonts w:eastAsia="Times New Roman"/>
          <w:szCs w:val="24"/>
        </w:rPr>
        <w:t>έχετε υπογράψει! Μην εκνευρίζεστε!</w:t>
      </w:r>
    </w:p>
    <w:p w14:paraId="01A9E32F" w14:textId="77777777" w:rsidR="00887A51" w:rsidRDefault="009C255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Κάντε ησυχία, παρακαλώ.</w:t>
      </w:r>
    </w:p>
    <w:p w14:paraId="01A9E330" w14:textId="77777777" w:rsidR="00887A51" w:rsidRDefault="009C255F">
      <w:pPr>
        <w:spacing w:after="0"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Αυτά ακριβώς έχετε υπογράψει και </w:t>
      </w:r>
      <w:r w:rsidRPr="00B33D24">
        <w:rPr>
          <w:rFonts w:eastAsia="Times New Roman"/>
          <w:szCs w:val="24"/>
        </w:rPr>
        <w:t xml:space="preserve">αυτά θα ψηφίσετε </w:t>
      </w:r>
      <w:r>
        <w:rPr>
          <w:rFonts w:eastAsia="Times New Roman"/>
          <w:szCs w:val="24"/>
        </w:rPr>
        <w:t>σ</w:t>
      </w:r>
      <w:r w:rsidRPr="00B33D24">
        <w:rPr>
          <w:rFonts w:eastAsia="Times New Roman"/>
          <w:szCs w:val="24"/>
        </w:rPr>
        <w:t>ήμερα</w:t>
      </w:r>
      <w:r>
        <w:rPr>
          <w:rFonts w:eastAsia="Times New Roman"/>
          <w:szCs w:val="24"/>
        </w:rPr>
        <w:t>.</w:t>
      </w:r>
    </w:p>
    <w:p w14:paraId="01A9E331" w14:textId="77777777" w:rsidR="00887A51" w:rsidRDefault="009C255F">
      <w:pPr>
        <w:spacing w:after="0" w:line="600" w:lineRule="auto"/>
        <w:ind w:firstLine="720"/>
        <w:jc w:val="both"/>
        <w:rPr>
          <w:rFonts w:eastAsia="Times New Roman"/>
          <w:szCs w:val="24"/>
        </w:rPr>
      </w:pPr>
      <w:r>
        <w:rPr>
          <w:rFonts w:eastAsia="Times New Roman"/>
          <w:szCs w:val="24"/>
        </w:rPr>
        <w:t xml:space="preserve">Τώρα </w:t>
      </w:r>
      <w:r w:rsidRPr="00B33D24">
        <w:rPr>
          <w:rFonts w:eastAsia="Times New Roman"/>
          <w:szCs w:val="24"/>
        </w:rPr>
        <w:t>έρχεστε αντιμέτωποι με</w:t>
      </w:r>
      <w:r w:rsidRPr="00B33D24">
        <w:rPr>
          <w:rFonts w:eastAsia="Times New Roman"/>
          <w:szCs w:val="24"/>
        </w:rPr>
        <w:t xml:space="preserve"> τις συνέπειες των δικών σας επιλογών</w:t>
      </w:r>
      <w:r>
        <w:rPr>
          <w:rFonts w:eastAsia="Times New Roman"/>
          <w:szCs w:val="24"/>
        </w:rPr>
        <w:t xml:space="preserve">. Θα </w:t>
      </w:r>
      <w:r w:rsidRPr="00B33D24">
        <w:rPr>
          <w:rFonts w:eastAsia="Times New Roman"/>
          <w:szCs w:val="24"/>
        </w:rPr>
        <w:t>σας καταδιώκουν πολιτικά για πολύ καιρό</w:t>
      </w:r>
      <w:r>
        <w:rPr>
          <w:rFonts w:eastAsia="Times New Roman"/>
          <w:szCs w:val="24"/>
        </w:rPr>
        <w:t>.</w:t>
      </w:r>
      <w:r w:rsidRPr="0056040F">
        <w:rPr>
          <w:rFonts w:eastAsia="Times New Roman"/>
          <w:szCs w:val="24"/>
        </w:rPr>
        <w:t xml:space="preserve"> </w:t>
      </w:r>
      <w:r>
        <w:rPr>
          <w:rFonts w:eastAsia="Times New Roman"/>
          <w:szCs w:val="24"/>
        </w:rPr>
        <w:t>Τ</w:t>
      </w:r>
      <w:r w:rsidRPr="00B33D24">
        <w:rPr>
          <w:rFonts w:eastAsia="Times New Roman"/>
          <w:szCs w:val="24"/>
        </w:rPr>
        <w:t xml:space="preserve">ο πρόβλημα είναι ότι θα </w:t>
      </w:r>
      <w:r>
        <w:rPr>
          <w:rFonts w:eastAsia="Times New Roman"/>
          <w:szCs w:val="24"/>
        </w:rPr>
        <w:t>ζ</w:t>
      </w:r>
      <w:r w:rsidRPr="00B33D24">
        <w:rPr>
          <w:rFonts w:eastAsia="Times New Roman"/>
          <w:szCs w:val="24"/>
        </w:rPr>
        <w:t>ημιώσουν τη χώρα για πολλά χρόνια</w:t>
      </w:r>
      <w:r>
        <w:rPr>
          <w:rFonts w:eastAsia="Times New Roman"/>
          <w:szCs w:val="24"/>
        </w:rPr>
        <w:t>.</w:t>
      </w:r>
    </w:p>
    <w:p w14:paraId="01A9E332" w14:textId="77777777" w:rsidR="00887A51" w:rsidRDefault="009C255F">
      <w:pPr>
        <w:spacing w:after="0" w:line="600" w:lineRule="auto"/>
        <w:ind w:firstLine="720"/>
        <w:jc w:val="both"/>
        <w:rPr>
          <w:rFonts w:eastAsia="Times New Roman"/>
          <w:szCs w:val="24"/>
        </w:rPr>
      </w:pPr>
      <w:r>
        <w:rPr>
          <w:rFonts w:eastAsia="Times New Roman"/>
          <w:szCs w:val="24"/>
        </w:rPr>
        <w:t>Αλήθεια έκτη: Η</w:t>
      </w:r>
      <w:r w:rsidRPr="00B33D24">
        <w:rPr>
          <w:rFonts w:eastAsia="Times New Roman"/>
          <w:szCs w:val="24"/>
        </w:rPr>
        <w:t xml:space="preserve"> </w:t>
      </w:r>
      <w:r>
        <w:rPr>
          <w:rFonts w:eastAsia="Times New Roman"/>
          <w:szCs w:val="24"/>
        </w:rPr>
        <w:t>Συμφωνία των Πρεσπών, κυρίες και κύριοι</w:t>
      </w:r>
      <w:r w:rsidRPr="00B33D24">
        <w:rPr>
          <w:rFonts w:eastAsia="Times New Roman"/>
          <w:szCs w:val="24"/>
        </w:rPr>
        <w:t xml:space="preserve"> συνάδελφοι</w:t>
      </w:r>
      <w:r>
        <w:rPr>
          <w:rFonts w:eastAsia="Times New Roman"/>
          <w:szCs w:val="24"/>
        </w:rPr>
        <w:t>, δεν έρχεται</w:t>
      </w:r>
      <w:r w:rsidRPr="00B33D24">
        <w:rPr>
          <w:rFonts w:eastAsia="Times New Roman"/>
          <w:szCs w:val="24"/>
        </w:rPr>
        <w:t xml:space="preserve"> να λύσει ένα </w:t>
      </w:r>
      <w:r>
        <w:rPr>
          <w:rFonts w:eastAsia="Times New Roman"/>
          <w:szCs w:val="24"/>
        </w:rPr>
        <w:t>παλιό</w:t>
      </w:r>
      <w:r w:rsidRPr="00B33D24">
        <w:rPr>
          <w:rFonts w:eastAsia="Times New Roman"/>
          <w:szCs w:val="24"/>
        </w:rPr>
        <w:t xml:space="preserve"> πρόβλημα</w:t>
      </w:r>
      <w:r>
        <w:rPr>
          <w:rFonts w:eastAsia="Times New Roman"/>
          <w:szCs w:val="24"/>
        </w:rPr>
        <w:t xml:space="preserve">, </w:t>
      </w:r>
      <w:r>
        <w:rPr>
          <w:rFonts w:eastAsia="Times New Roman"/>
          <w:szCs w:val="24"/>
        </w:rPr>
        <w:t>αλλά να προσθέσει νέα προβλήματα. Μπορεί, πράγματι, προσωρινά να εξυπηρετεί διεθνή συμφέροντα</w:t>
      </w:r>
      <w:r w:rsidRPr="00B33D24">
        <w:rPr>
          <w:rFonts w:eastAsia="Times New Roman"/>
          <w:szCs w:val="24"/>
        </w:rPr>
        <w:t xml:space="preserve"> στην περιοχή</w:t>
      </w:r>
      <w:r>
        <w:rPr>
          <w:rFonts w:eastAsia="Times New Roman"/>
          <w:szCs w:val="24"/>
        </w:rPr>
        <w:t xml:space="preserve">, όμως οδηγεί </w:t>
      </w:r>
      <w:r w:rsidRPr="00B33D24">
        <w:rPr>
          <w:rFonts w:eastAsia="Times New Roman"/>
          <w:szCs w:val="24"/>
        </w:rPr>
        <w:t>την Ελλ</w:t>
      </w:r>
      <w:r>
        <w:rPr>
          <w:rFonts w:eastAsia="Times New Roman"/>
          <w:szCs w:val="24"/>
        </w:rPr>
        <w:t>άδα σε ένα διαρκές ναρκοπέδιο για το μέλλον.</w:t>
      </w:r>
    </w:p>
    <w:p w14:paraId="01A9E333" w14:textId="77777777" w:rsidR="00887A51" w:rsidRDefault="009C255F">
      <w:pPr>
        <w:spacing w:after="0" w:line="600" w:lineRule="auto"/>
        <w:ind w:firstLine="720"/>
        <w:jc w:val="both"/>
        <w:rPr>
          <w:rFonts w:eastAsia="Times New Roman"/>
          <w:szCs w:val="24"/>
        </w:rPr>
      </w:pPr>
      <w:r>
        <w:rPr>
          <w:rFonts w:eastAsia="Times New Roman"/>
          <w:szCs w:val="24"/>
        </w:rPr>
        <w:t xml:space="preserve">Πώς θα </w:t>
      </w:r>
      <w:r w:rsidRPr="00B33D24">
        <w:rPr>
          <w:rFonts w:eastAsia="Times New Roman"/>
          <w:szCs w:val="24"/>
        </w:rPr>
        <w:t xml:space="preserve">πιστοποιούνται </w:t>
      </w:r>
      <w:r>
        <w:rPr>
          <w:rFonts w:eastAsia="Times New Roman"/>
          <w:szCs w:val="24"/>
        </w:rPr>
        <w:t>-</w:t>
      </w:r>
      <w:r w:rsidRPr="00B33D24">
        <w:rPr>
          <w:rFonts w:eastAsia="Times New Roman"/>
          <w:szCs w:val="24"/>
        </w:rPr>
        <w:t>επαναλαμβάν</w:t>
      </w:r>
      <w:r>
        <w:rPr>
          <w:rFonts w:eastAsia="Times New Roman"/>
          <w:szCs w:val="24"/>
        </w:rPr>
        <w:t xml:space="preserve">ω το ερώτημα, γιατί </w:t>
      </w:r>
      <w:r w:rsidRPr="00B33D24">
        <w:rPr>
          <w:rFonts w:eastAsia="Times New Roman"/>
          <w:szCs w:val="24"/>
        </w:rPr>
        <w:t>δεν έχω πάρει κα</w:t>
      </w:r>
      <w:r>
        <w:rPr>
          <w:rFonts w:eastAsia="Times New Roman"/>
          <w:szCs w:val="24"/>
        </w:rPr>
        <w:t>μμία</w:t>
      </w:r>
      <w:r w:rsidRPr="00B33D24">
        <w:rPr>
          <w:rFonts w:eastAsia="Times New Roman"/>
          <w:szCs w:val="24"/>
        </w:rPr>
        <w:t xml:space="preserve"> απάντηση</w:t>
      </w:r>
      <w:r>
        <w:rPr>
          <w:rFonts w:eastAsia="Times New Roman"/>
          <w:szCs w:val="24"/>
        </w:rPr>
        <w:t>-</w:t>
      </w:r>
      <w:r w:rsidRPr="00B33D24">
        <w:rPr>
          <w:rFonts w:eastAsia="Times New Roman"/>
          <w:szCs w:val="24"/>
        </w:rPr>
        <w:t xml:space="preserve"> προϊόντα με ονομασία προέλευσης της </w:t>
      </w:r>
      <w:r>
        <w:rPr>
          <w:rFonts w:eastAsia="Times New Roman"/>
          <w:szCs w:val="24"/>
        </w:rPr>
        <w:t>β</w:t>
      </w:r>
      <w:r w:rsidRPr="00B33D24">
        <w:rPr>
          <w:rFonts w:eastAsia="Times New Roman"/>
          <w:szCs w:val="24"/>
        </w:rPr>
        <w:t>όρειας Ελλάδος</w:t>
      </w:r>
      <w:r>
        <w:rPr>
          <w:rFonts w:eastAsia="Times New Roman"/>
          <w:szCs w:val="24"/>
        </w:rPr>
        <w:t>,</w:t>
      </w:r>
      <w:r w:rsidRPr="00B33D24">
        <w:rPr>
          <w:rFonts w:eastAsia="Times New Roman"/>
          <w:szCs w:val="24"/>
        </w:rPr>
        <w:t xml:space="preserve"> όταν όλα </w:t>
      </w:r>
      <w:r>
        <w:rPr>
          <w:rFonts w:eastAsia="Times New Roman"/>
          <w:szCs w:val="24"/>
        </w:rPr>
        <w:t>τ</w:t>
      </w:r>
      <w:r w:rsidRPr="00B33D24">
        <w:rPr>
          <w:rFonts w:eastAsia="Times New Roman"/>
          <w:szCs w:val="24"/>
        </w:rPr>
        <w:t xml:space="preserve">α γειτονικά προϊόντα θα μπορούν και επίσημα να κυκλοφορούν ως </w:t>
      </w:r>
      <w:r>
        <w:rPr>
          <w:rFonts w:eastAsia="Times New Roman"/>
          <w:szCs w:val="24"/>
        </w:rPr>
        <w:t>«</w:t>
      </w:r>
      <w:r w:rsidRPr="00B33D24">
        <w:rPr>
          <w:rFonts w:eastAsia="Times New Roman"/>
          <w:szCs w:val="24"/>
        </w:rPr>
        <w:t>μακεδονικά</w:t>
      </w:r>
      <w:r>
        <w:rPr>
          <w:rFonts w:eastAsia="Times New Roman"/>
          <w:szCs w:val="24"/>
        </w:rPr>
        <w:t>»;</w:t>
      </w:r>
    </w:p>
    <w:p w14:paraId="01A9E334" w14:textId="77777777" w:rsidR="00887A51" w:rsidRDefault="009C255F">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01A9E335" w14:textId="77777777" w:rsidR="00887A51" w:rsidRDefault="009C255F">
      <w:pPr>
        <w:spacing w:after="0" w:line="600" w:lineRule="auto"/>
        <w:ind w:firstLine="720"/>
        <w:jc w:val="both"/>
        <w:rPr>
          <w:rFonts w:eastAsia="Times New Roman"/>
          <w:szCs w:val="24"/>
        </w:rPr>
      </w:pPr>
      <w:r>
        <w:rPr>
          <w:rFonts w:eastAsia="Times New Roman"/>
          <w:szCs w:val="24"/>
        </w:rPr>
        <w:t>Φαντάζομαι ότι ο χλευασμός σας, κύριοι</w:t>
      </w:r>
      <w:r w:rsidRPr="00B33D24">
        <w:rPr>
          <w:rFonts w:eastAsia="Times New Roman"/>
          <w:szCs w:val="24"/>
        </w:rPr>
        <w:t xml:space="preserve"> του ΣΥΡΙΖΑ</w:t>
      </w:r>
      <w:r>
        <w:rPr>
          <w:rFonts w:eastAsia="Times New Roman"/>
          <w:szCs w:val="24"/>
        </w:rPr>
        <w:t xml:space="preserve">, έχει να κάνει με το γεγονός </w:t>
      </w:r>
      <w:r>
        <w:rPr>
          <w:rFonts w:eastAsia="Times New Roman"/>
          <w:szCs w:val="24"/>
        </w:rPr>
        <w:t xml:space="preserve">ότι αδιαφορείτε προκλητικά </w:t>
      </w:r>
      <w:r w:rsidRPr="00B33D24">
        <w:rPr>
          <w:rFonts w:eastAsia="Times New Roman"/>
          <w:szCs w:val="24"/>
        </w:rPr>
        <w:t xml:space="preserve">για τις επιχειρήσεις στη </w:t>
      </w:r>
      <w:r>
        <w:rPr>
          <w:rFonts w:eastAsia="Times New Roman"/>
          <w:szCs w:val="24"/>
        </w:rPr>
        <w:t>β</w:t>
      </w:r>
      <w:r w:rsidRPr="00B33D24">
        <w:rPr>
          <w:rFonts w:eastAsia="Times New Roman"/>
          <w:szCs w:val="24"/>
        </w:rPr>
        <w:t xml:space="preserve">όρειο </w:t>
      </w:r>
      <w:r>
        <w:rPr>
          <w:rFonts w:eastAsia="Times New Roman"/>
          <w:szCs w:val="24"/>
        </w:rPr>
        <w:t>Ελλάδα! Δ</w:t>
      </w:r>
      <w:r w:rsidRPr="00B33D24">
        <w:rPr>
          <w:rFonts w:eastAsia="Times New Roman"/>
          <w:szCs w:val="24"/>
        </w:rPr>
        <w:t>εν σας ενδιαφέρουν</w:t>
      </w:r>
      <w:r>
        <w:rPr>
          <w:rFonts w:eastAsia="Times New Roman"/>
          <w:szCs w:val="24"/>
        </w:rPr>
        <w:t>, όπως δεν σας ενδιέφερε ποτέ, τελικά, αυτή η υπόθεση!</w:t>
      </w:r>
    </w:p>
    <w:p w14:paraId="01A9E336"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1A9E337" w14:textId="77777777" w:rsidR="00887A51" w:rsidRDefault="009C255F">
      <w:pPr>
        <w:spacing w:after="0" w:line="600" w:lineRule="auto"/>
        <w:ind w:firstLine="720"/>
        <w:jc w:val="both"/>
        <w:rPr>
          <w:rFonts w:eastAsia="Times New Roman"/>
          <w:szCs w:val="24"/>
        </w:rPr>
      </w:pPr>
      <w:r w:rsidRPr="00B33D24">
        <w:rPr>
          <w:rFonts w:eastAsia="Times New Roman"/>
          <w:szCs w:val="24"/>
        </w:rPr>
        <w:t xml:space="preserve">Εσείς ήσασταν αυτοί που το 2008 </w:t>
      </w:r>
      <w:r>
        <w:rPr>
          <w:rFonts w:eastAsia="Times New Roman"/>
          <w:szCs w:val="24"/>
        </w:rPr>
        <w:t>λέγατε να δοθεί</w:t>
      </w:r>
      <w:r w:rsidRPr="00B33D24">
        <w:rPr>
          <w:rFonts w:eastAsia="Times New Roman"/>
          <w:szCs w:val="24"/>
        </w:rPr>
        <w:t xml:space="preserve"> το όνομα </w:t>
      </w:r>
      <w:r>
        <w:rPr>
          <w:rFonts w:eastAsia="Times New Roman"/>
          <w:szCs w:val="24"/>
        </w:rPr>
        <w:t>«</w:t>
      </w:r>
      <w:r w:rsidRPr="00B33D24">
        <w:rPr>
          <w:rFonts w:eastAsia="Times New Roman"/>
          <w:szCs w:val="24"/>
        </w:rPr>
        <w:t>Μακεδονία</w:t>
      </w:r>
      <w:r>
        <w:rPr>
          <w:rFonts w:eastAsia="Times New Roman"/>
          <w:szCs w:val="24"/>
        </w:rPr>
        <w:t>»</w:t>
      </w:r>
      <w:r w:rsidRPr="00B33D24">
        <w:rPr>
          <w:rFonts w:eastAsia="Times New Roman"/>
          <w:szCs w:val="24"/>
        </w:rPr>
        <w:t xml:space="preserve"> σκέτο</w:t>
      </w:r>
      <w:r>
        <w:rPr>
          <w:rFonts w:eastAsia="Times New Roman"/>
          <w:szCs w:val="24"/>
        </w:rPr>
        <w:t>.</w:t>
      </w:r>
      <w:r w:rsidRPr="00B33D24">
        <w:rPr>
          <w:rFonts w:eastAsia="Times New Roman"/>
          <w:szCs w:val="24"/>
        </w:rPr>
        <w:t xml:space="preserve"> </w:t>
      </w:r>
      <w:r>
        <w:rPr>
          <w:rFonts w:eastAsia="Times New Roman"/>
          <w:szCs w:val="24"/>
        </w:rPr>
        <w:t>Α</w:t>
      </w:r>
      <w:r w:rsidRPr="00B33D24">
        <w:rPr>
          <w:rFonts w:eastAsia="Times New Roman"/>
          <w:szCs w:val="24"/>
        </w:rPr>
        <w:t>ποδεικνύετ</w:t>
      </w:r>
      <w:r>
        <w:rPr>
          <w:rFonts w:eastAsia="Times New Roman"/>
          <w:szCs w:val="24"/>
        </w:rPr>
        <w:t>αι</w:t>
      </w:r>
      <w:r w:rsidRPr="00B33D24">
        <w:rPr>
          <w:rFonts w:eastAsia="Times New Roman"/>
          <w:szCs w:val="24"/>
        </w:rPr>
        <w:t xml:space="preserve"> σε κάθε </w:t>
      </w:r>
      <w:r>
        <w:rPr>
          <w:rFonts w:eastAsia="Times New Roman"/>
          <w:szCs w:val="24"/>
        </w:rPr>
        <w:t>ε</w:t>
      </w:r>
      <w:r w:rsidRPr="00B33D24">
        <w:rPr>
          <w:rFonts w:eastAsia="Times New Roman"/>
          <w:szCs w:val="24"/>
        </w:rPr>
        <w:t xml:space="preserve">υκαιρία ότι </w:t>
      </w:r>
      <w:r>
        <w:rPr>
          <w:rFonts w:eastAsia="Times New Roman"/>
          <w:szCs w:val="24"/>
        </w:rPr>
        <w:t>αδιαφορείτε,</w:t>
      </w:r>
      <w:r w:rsidRPr="00B33D24">
        <w:rPr>
          <w:rFonts w:eastAsia="Times New Roman"/>
          <w:szCs w:val="24"/>
        </w:rPr>
        <w:t xml:space="preserve"> πραγματικά</w:t>
      </w:r>
      <w:r>
        <w:rPr>
          <w:rFonts w:eastAsia="Times New Roman"/>
          <w:szCs w:val="24"/>
        </w:rPr>
        <w:t>,</w:t>
      </w:r>
      <w:r w:rsidRPr="00B33D24">
        <w:rPr>
          <w:rFonts w:eastAsia="Times New Roman"/>
          <w:szCs w:val="24"/>
        </w:rPr>
        <w:t xml:space="preserve"> για τις εθνικές ευαισθησίες των Ελλήνων</w:t>
      </w:r>
      <w:r>
        <w:rPr>
          <w:rFonts w:eastAsia="Times New Roman"/>
          <w:szCs w:val="24"/>
        </w:rPr>
        <w:t>. Δ</w:t>
      </w:r>
      <w:r w:rsidRPr="00B33D24">
        <w:rPr>
          <w:rFonts w:eastAsia="Times New Roman"/>
          <w:szCs w:val="24"/>
        </w:rPr>
        <w:t>εν σας ενδιαφέρει αυτή η υπόθεση καθόλου</w:t>
      </w:r>
      <w:r>
        <w:rPr>
          <w:rFonts w:eastAsia="Times New Roman"/>
          <w:szCs w:val="24"/>
        </w:rPr>
        <w:t>.</w:t>
      </w:r>
    </w:p>
    <w:p w14:paraId="01A9E338"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1A9E339" w14:textId="77777777" w:rsidR="00887A51" w:rsidRDefault="009C255F">
      <w:pPr>
        <w:spacing w:after="0" w:line="600" w:lineRule="auto"/>
        <w:ind w:firstLine="720"/>
        <w:jc w:val="both"/>
        <w:rPr>
          <w:rFonts w:eastAsia="Times New Roman"/>
          <w:szCs w:val="24"/>
        </w:rPr>
      </w:pPr>
      <w:r>
        <w:rPr>
          <w:rFonts w:eastAsia="Times New Roman"/>
          <w:szCs w:val="24"/>
        </w:rPr>
        <w:t>Τ</w:t>
      </w:r>
      <w:r w:rsidRPr="00B33D24">
        <w:rPr>
          <w:rFonts w:eastAsia="Times New Roman"/>
          <w:szCs w:val="24"/>
        </w:rPr>
        <w:t>ι θα αλλάξει</w:t>
      </w:r>
      <w:r>
        <w:rPr>
          <w:rFonts w:eastAsia="Times New Roman"/>
          <w:szCs w:val="24"/>
        </w:rPr>
        <w:t>, άραγε, στα βιβλία Ιστορία</w:t>
      </w:r>
      <w:r>
        <w:rPr>
          <w:rFonts w:eastAsia="Times New Roman"/>
          <w:szCs w:val="24"/>
        </w:rPr>
        <w:t xml:space="preserve">ς και των δύο χωρών, ώστε να μην υπάρχουν </w:t>
      </w:r>
      <w:proofErr w:type="spellStart"/>
      <w:r>
        <w:rPr>
          <w:rFonts w:eastAsia="Times New Roman"/>
          <w:szCs w:val="24"/>
        </w:rPr>
        <w:t>αλυτρωτικές</w:t>
      </w:r>
      <w:proofErr w:type="spellEnd"/>
      <w:r>
        <w:rPr>
          <w:rFonts w:eastAsia="Times New Roman"/>
          <w:szCs w:val="24"/>
        </w:rPr>
        <w:t xml:space="preserve"> αναφορές;</w:t>
      </w:r>
      <w:r w:rsidRPr="00B33D24">
        <w:rPr>
          <w:rFonts w:eastAsia="Times New Roman"/>
          <w:szCs w:val="24"/>
        </w:rPr>
        <w:t xml:space="preserve"> </w:t>
      </w:r>
      <w:r>
        <w:rPr>
          <w:rFonts w:eastAsia="Times New Roman"/>
          <w:szCs w:val="24"/>
        </w:rPr>
        <w:t xml:space="preserve">Δεν ήξερα ότι στα δικά μας βιβλία υπάρχουν </w:t>
      </w:r>
      <w:proofErr w:type="spellStart"/>
      <w:r>
        <w:rPr>
          <w:rFonts w:eastAsia="Times New Roman"/>
          <w:szCs w:val="24"/>
        </w:rPr>
        <w:t>αλυτρωτικές</w:t>
      </w:r>
      <w:proofErr w:type="spellEnd"/>
      <w:r>
        <w:rPr>
          <w:rFonts w:eastAsia="Times New Roman"/>
          <w:szCs w:val="24"/>
        </w:rPr>
        <w:t xml:space="preserve"> αναφορές. Έχω δει, όμως, αρκετές δηλώσεις του κ. </w:t>
      </w:r>
      <w:proofErr w:type="spellStart"/>
      <w:r>
        <w:rPr>
          <w:rFonts w:eastAsia="Times New Roman"/>
          <w:szCs w:val="24"/>
        </w:rPr>
        <w:t>Ζάεφ</w:t>
      </w:r>
      <w:proofErr w:type="spellEnd"/>
      <w:r>
        <w:rPr>
          <w:rFonts w:eastAsia="Times New Roman"/>
          <w:szCs w:val="24"/>
        </w:rPr>
        <w:t xml:space="preserve">, ο οποίος έχει </w:t>
      </w:r>
      <w:r w:rsidRPr="00B33D24">
        <w:rPr>
          <w:rFonts w:eastAsia="Times New Roman"/>
          <w:szCs w:val="24"/>
        </w:rPr>
        <w:t>από πίσω του το</w:t>
      </w:r>
      <w:r>
        <w:rPr>
          <w:rFonts w:eastAsia="Times New Roman"/>
          <w:szCs w:val="24"/>
        </w:rPr>
        <w:t>ν</w:t>
      </w:r>
      <w:r w:rsidRPr="00B33D24">
        <w:rPr>
          <w:rFonts w:eastAsia="Times New Roman"/>
          <w:szCs w:val="24"/>
        </w:rPr>
        <w:t xml:space="preserve"> χάρτη της </w:t>
      </w:r>
      <w:r>
        <w:rPr>
          <w:rFonts w:eastAsia="Times New Roman"/>
          <w:szCs w:val="24"/>
        </w:rPr>
        <w:t>«</w:t>
      </w:r>
      <w:r w:rsidRPr="00B33D24">
        <w:rPr>
          <w:rFonts w:eastAsia="Times New Roman"/>
          <w:szCs w:val="24"/>
        </w:rPr>
        <w:t>Μεγάλης Μακεδονίας</w:t>
      </w:r>
      <w:r>
        <w:rPr>
          <w:rFonts w:eastAsia="Times New Roman"/>
          <w:szCs w:val="24"/>
        </w:rPr>
        <w:t>»</w:t>
      </w:r>
      <w:r>
        <w:rPr>
          <w:rFonts w:eastAsia="Times New Roman"/>
          <w:szCs w:val="24"/>
        </w:rPr>
        <w:t>. Άρα μη</w:t>
      </w:r>
      <w:r w:rsidRPr="00B33D24">
        <w:rPr>
          <w:rFonts w:eastAsia="Times New Roman"/>
          <w:szCs w:val="24"/>
        </w:rPr>
        <w:t xml:space="preserve"> μας βάζετε στην ίδια μοίρα</w:t>
      </w:r>
      <w:r>
        <w:rPr>
          <w:rFonts w:eastAsia="Times New Roman"/>
          <w:szCs w:val="24"/>
        </w:rPr>
        <w:t>,</w:t>
      </w:r>
      <w:r w:rsidRPr="00B33D24">
        <w:rPr>
          <w:rFonts w:eastAsia="Times New Roman"/>
          <w:szCs w:val="24"/>
        </w:rPr>
        <w:t xml:space="preserve"> παρακαλώ</w:t>
      </w:r>
      <w:r>
        <w:rPr>
          <w:rFonts w:eastAsia="Times New Roman"/>
          <w:szCs w:val="24"/>
        </w:rPr>
        <w:t>,</w:t>
      </w:r>
      <w:r w:rsidRPr="00B33D24">
        <w:rPr>
          <w:rFonts w:eastAsia="Times New Roman"/>
          <w:szCs w:val="24"/>
        </w:rPr>
        <w:t xml:space="preserve"> Ελλάδα και Σκόπια</w:t>
      </w:r>
      <w:r>
        <w:rPr>
          <w:rFonts w:eastAsia="Times New Roman"/>
          <w:szCs w:val="24"/>
        </w:rPr>
        <w:t>,</w:t>
      </w:r>
      <w:r w:rsidRPr="00B33D24">
        <w:rPr>
          <w:rFonts w:eastAsia="Times New Roman"/>
          <w:szCs w:val="24"/>
        </w:rPr>
        <w:t xml:space="preserve"> στο ζήτημα αυτό</w:t>
      </w:r>
      <w:r>
        <w:rPr>
          <w:rFonts w:eastAsia="Times New Roman"/>
          <w:szCs w:val="24"/>
        </w:rPr>
        <w:t>.</w:t>
      </w:r>
    </w:p>
    <w:p w14:paraId="01A9E33A" w14:textId="77777777" w:rsidR="00887A51" w:rsidRDefault="009C255F">
      <w:pPr>
        <w:spacing w:after="0" w:line="600" w:lineRule="auto"/>
        <w:ind w:firstLine="709"/>
        <w:contextualSpacing/>
        <w:jc w:val="both"/>
        <w:rPr>
          <w:rFonts w:eastAsia="Times New Roman" w:cs="Times New Roman"/>
          <w:szCs w:val="24"/>
        </w:rPr>
      </w:pPr>
      <w:r>
        <w:rPr>
          <w:rFonts w:eastAsia="Times New Roman"/>
          <w:szCs w:val="24"/>
        </w:rPr>
        <w:t>Και κάτι τελευταίο, αλλά όχι λιγότερο</w:t>
      </w:r>
      <w:r w:rsidRPr="00B33D24">
        <w:rPr>
          <w:rFonts w:eastAsia="Times New Roman"/>
          <w:szCs w:val="24"/>
        </w:rPr>
        <w:t xml:space="preserve"> σημαντικό</w:t>
      </w:r>
      <w:r>
        <w:rPr>
          <w:rFonts w:eastAsia="Times New Roman"/>
          <w:szCs w:val="24"/>
        </w:rPr>
        <w:t>: Η</w:t>
      </w:r>
      <w:r w:rsidRPr="00B33D24">
        <w:rPr>
          <w:rFonts w:eastAsia="Times New Roman"/>
          <w:szCs w:val="24"/>
        </w:rPr>
        <w:t xml:space="preserve"> </w:t>
      </w:r>
      <w:r>
        <w:rPr>
          <w:rFonts w:eastAsia="Times New Roman"/>
          <w:szCs w:val="24"/>
        </w:rPr>
        <w:t>Συμφωνία των Πρεσπών επιτρέπει τυπικά ν</w:t>
      </w:r>
      <w:r w:rsidRPr="00B33D24">
        <w:rPr>
          <w:rFonts w:eastAsia="Times New Roman"/>
          <w:szCs w:val="24"/>
        </w:rPr>
        <w:t>α συσταθούν εδώ πέρα</w:t>
      </w:r>
      <w:r>
        <w:rPr>
          <w:rFonts w:eastAsia="Times New Roman"/>
          <w:szCs w:val="24"/>
        </w:rPr>
        <w:t>, στην Ελλάδα,</w:t>
      </w:r>
      <w:r w:rsidRPr="00B33D24">
        <w:rPr>
          <w:rFonts w:eastAsia="Times New Roman"/>
          <w:szCs w:val="24"/>
        </w:rPr>
        <w:t xml:space="preserve"> στη </w:t>
      </w:r>
      <w:r>
        <w:rPr>
          <w:rFonts w:eastAsia="Times New Roman"/>
          <w:szCs w:val="24"/>
        </w:rPr>
        <w:t>β</w:t>
      </w:r>
      <w:r w:rsidRPr="00B33D24">
        <w:rPr>
          <w:rFonts w:eastAsia="Times New Roman"/>
          <w:szCs w:val="24"/>
        </w:rPr>
        <w:t xml:space="preserve">όρειο </w:t>
      </w:r>
      <w:r>
        <w:rPr>
          <w:rFonts w:eastAsia="Times New Roman"/>
          <w:szCs w:val="24"/>
        </w:rPr>
        <w:t>Ελλάδα,</w:t>
      </w:r>
      <w:r w:rsidRPr="00B33D24">
        <w:rPr>
          <w:rFonts w:eastAsia="Times New Roman"/>
          <w:szCs w:val="24"/>
        </w:rPr>
        <w:t xml:space="preserve"> σύλλογ</w:t>
      </w:r>
      <w:r>
        <w:rPr>
          <w:rFonts w:eastAsia="Times New Roman"/>
          <w:szCs w:val="24"/>
        </w:rPr>
        <w:t>οι</w:t>
      </w:r>
      <w:r w:rsidRPr="00B33D24">
        <w:rPr>
          <w:rFonts w:eastAsia="Times New Roman"/>
          <w:szCs w:val="24"/>
        </w:rPr>
        <w:t xml:space="preserve"> μακεδονικής γλώσσας</w:t>
      </w:r>
      <w:r>
        <w:rPr>
          <w:rFonts w:eastAsia="Times New Roman"/>
          <w:szCs w:val="24"/>
        </w:rPr>
        <w:t>, μ</w:t>
      </w:r>
      <w:r w:rsidRPr="00B33D24">
        <w:rPr>
          <w:rFonts w:eastAsia="Times New Roman"/>
          <w:szCs w:val="24"/>
        </w:rPr>
        <w:t>ακεδον</w:t>
      </w:r>
      <w:r w:rsidRPr="00B33D24">
        <w:rPr>
          <w:rFonts w:eastAsia="Times New Roman"/>
          <w:szCs w:val="24"/>
        </w:rPr>
        <w:t>ικού πολιτισμού</w:t>
      </w:r>
      <w:r>
        <w:rPr>
          <w:rFonts w:eastAsia="Times New Roman"/>
          <w:szCs w:val="24"/>
        </w:rPr>
        <w:t xml:space="preserve">. </w:t>
      </w:r>
      <w:r>
        <w:rPr>
          <w:rFonts w:eastAsia="Times New Roman" w:cs="Times New Roman"/>
          <w:szCs w:val="24"/>
        </w:rPr>
        <w:t>Κ</w:t>
      </w:r>
      <w:r w:rsidRPr="00C17753">
        <w:rPr>
          <w:rFonts w:eastAsia="Times New Roman" w:cs="Times New Roman"/>
          <w:szCs w:val="24"/>
        </w:rPr>
        <w:t xml:space="preserve">αι ξέρετε ότι υπάρχουν στη χώρα </w:t>
      </w:r>
      <w:r>
        <w:rPr>
          <w:rFonts w:eastAsia="Times New Roman" w:cs="Times New Roman"/>
          <w:szCs w:val="24"/>
        </w:rPr>
        <w:t>μας</w:t>
      </w:r>
      <w:r w:rsidRPr="00C17753">
        <w:rPr>
          <w:rFonts w:eastAsia="Times New Roman" w:cs="Times New Roman"/>
          <w:szCs w:val="24"/>
        </w:rPr>
        <w:t xml:space="preserve"> </w:t>
      </w:r>
      <w:r>
        <w:rPr>
          <w:rFonts w:eastAsia="Times New Roman" w:cs="Times New Roman"/>
          <w:szCs w:val="24"/>
        </w:rPr>
        <w:t>-</w:t>
      </w:r>
      <w:r w:rsidRPr="00C17753">
        <w:rPr>
          <w:rFonts w:eastAsia="Times New Roman" w:cs="Times New Roman"/>
          <w:szCs w:val="24"/>
        </w:rPr>
        <w:t>δεν σας λέω κάτι το οποίο δεν γνωρίζετε</w:t>
      </w:r>
      <w:r>
        <w:rPr>
          <w:rFonts w:eastAsia="Times New Roman" w:cs="Times New Roman"/>
          <w:szCs w:val="24"/>
        </w:rPr>
        <w:t>-</w:t>
      </w:r>
      <w:r w:rsidRPr="00C17753">
        <w:rPr>
          <w:rFonts w:eastAsia="Times New Roman" w:cs="Times New Roman"/>
          <w:szCs w:val="24"/>
        </w:rPr>
        <w:t xml:space="preserve"> ορισμένοι που προβάλλουν τη γλώσσα</w:t>
      </w:r>
      <w:r>
        <w:rPr>
          <w:rFonts w:eastAsia="Times New Roman" w:cs="Times New Roman"/>
          <w:szCs w:val="24"/>
        </w:rPr>
        <w:t>,</w:t>
      </w:r>
      <w:r w:rsidRPr="00C17753">
        <w:rPr>
          <w:rFonts w:eastAsia="Times New Roman" w:cs="Times New Roman"/>
          <w:szCs w:val="24"/>
        </w:rPr>
        <w:t xml:space="preserve"> την οποία ομιλούν</w:t>
      </w:r>
      <w:r>
        <w:rPr>
          <w:rFonts w:eastAsia="Times New Roman" w:cs="Times New Roman"/>
          <w:szCs w:val="24"/>
        </w:rPr>
        <w:t>,</w:t>
      </w:r>
      <w:r w:rsidRPr="00C17753">
        <w:rPr>
          <w:rFonts w:eastAsia="Times New Roman" w:cs="Times New Roman"/>
          <w:szCs w:val="24"/>
        </w:rPr>
        <w:t xml:space="preserve"> ως απόδειξη εθνότητας</w:t>
      </w:r>
      <w:r>
        <w:rPr>
          <w:rFonts w:eastAsia="Times New Roman" w:cs="Times New Roman"/>
          <w:szCs w:val="24"/>
        </w:rPr>
        <w:t>, ότι, δηλαδή -π</w:t>
      </w:r>
      <w:r w:rsidRPr="00C17753">
        <w:rPr>
          <w:rFonts w:eastAsia="Times New Roman" w:cs="Times New Roman"/>
          <w:szCs w:val="24"/>
        </w:rPr>
        <w:t>ροσέξτε</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 xml:space="preserve">είναι </w:t>
      </w:r>
      <w:r w:rsidRPr="00C17753">
        <w:rPr>
          <w:rFonts w:eastAsia="Times New Roman" w:cs="Times New Roman"/>
          <w:szCs w:val="24"/>
        </w:rPr>
        <w:t>σημαντικό το θέμα</w:t>
      </w:r>
      <w:r w:rsidRPr="00354730">
        <w:rPr>
          <w:rFonts w:eastAsia="Times New Roman" w:cs="Times New Roman"/>
          <w:szCs w:val="24"/>
        </w:rPr>
        <w:t>-</w:t>
      </w:r>
      <w:r>
        <w:rPr>
          <w:rFonts w:eastAsia="Times New Roman" w:cs="Times New Roman"/>
          <w:szCs w:val="24"/>
        </w:rPr>
        <w:t xml:space="preserve"> μέσα στην Ελλάδα υπάρχουν Μακεδόνε</w:t>
      </w:r>
      <w:r>
        <w:rPr>
          <w:rFonts w:eastAsia="Times New Roman" w:cs="Times New Roman"/>
          <w:szCs w:val="24"/>
        </w:rPr>
        <w:t>ς που δεν είναι Έλληνες. Το έχουν πει ότι θα το κάνουν. Τους παρακολουθούμε</w:t>
      </w:r>
    </w:p>
    <w:p w14:paraId="01A9E33B"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b/>
          <w:szCs w:val="24"/>
        </w:rPr>
        <w:t>ΝΙΚΟΛΑΟΣ ΚΟ</w:t>
      </w:r>
      <w:r w:rsidRPr="00354730">
        <w:rPr>
          <w:rFonts w:eastAsia="Times New Roman" w:cs="Times New Roman"/>
          <w:b/>
          <w:szCs w:val="24"/>
        </w:rPr>
        <w:t>ΤΖΙΑΣ:</w:t>
      </w:r>
      <w:r>
        <w:rPr>
          <w:rFonts w:eastAsia="Times New Roman" w:cs="Times New Roman"/>
          <w:szCs w:val="24"/>
        </w:rPr>
        <w:t xml:space="preserve"> Καταλαβαίνετε τώρα τι λέτε; </w:t>
      </w:r>
    </w:p>
    <w:p w14:paraId="01A9E33C" w14:textId="77777777" w:rsidR="00887A51" w:rsidRDefault="009C255F">
      <w:pPr>
        <w:spacing w:after="0" w:line="600" w:lineRule="auto"/>
        <w:ind w:firstLine="720"/>
        <w:contextualSpacing/>
        <w:jc w:val="center"/>
        <w:rPr>
          <w:rFonts w:eastAsia="Times New Roman" w:cs="Times New Roman"/>
          <w:szCs w:val="24"/>
        </w:rPr>
      </w:pPr>
      <w:r w:rsidRPr="00354730">
        <w:rPr>
          <w:rFonts w:eastAsia="Times New Roman" w:cs="Times New Roman"/>
          <w:szCs w:val="24"/>
        </w:rPr>
        <w:t>(</w:t>
      </w:r>
      <w:r>
        <w:rPr>
          <w:rFonts w:eastAsia="Times New Roman" w:cs="Times New Roman"/>
          <w:szCs w:val="24"/>
        </w:rPr>
        <w:t>Θόρυβος από την πτέρυγα του ΣΥΡΙΖΑ)</w:t>
      </w:r>
    </w:p>
    <w:p w14:paraId="01A9E33D" w14:textId="77777777" w:rsidR="00887A51" w:rsidRDefault="009C255F">
      <w:pPr>
        <w:spacing w:after="0" w:line="600" w:lineRule="auto"/>
        <w:ind w:firstLine="720"/>
        <w:contextualSpacing/>
        <w:jc w:val="both"/>
        <w:rPr>
          <w:rFonts w:eastAsia="Times New Roman" w:cs="Times New Roman"/>
          <w:szCs w:val="24"/>
        </w:rPr>
      </w:pPr>
      <w:r w:rsidRPr="00354730">
        <w:rPr>
          <w:rFonts w:eastAsia="Times New Roman" w:cs="Times New Roman"/>
          <w:b/>
          <w:szCs w:val="24"/>
        </w:rPr>
        <w:t xml:space="preserve">ΠΡΟΕΔΡΟΣ (Νικόλαος </w:t>
      </w:r>
      <w:proofErr w:type="spellStart"/>
      <w:r w:rsidRPr="00354730">
        <w:rPr>
          <w:rFonts w:eastAsia="Times New Roman" w:cs="Times New Roman"/>
          <w:b/>
          <w:szCs w:val="24"/>
        </w:rPr>
        <w:t>Βούτσης</w:t>
      </w:r>
      <w:proofErr w:type="spellEnd"/>
      <w:r w:rsidRPr="00354730">
        <w:rPr>
          <w:rFonts w:eastAsia="Times New Roman" w:cs="Times New Roman"/>
          <w:b/>
          <w:szCs w:val="24"/>
        </w:rPr>
        <w:t>):</w:t>
      </w:r>
      <w:r w:rsidRPr="00354730">
        <w:rPr>
          <w:rFonts w:eastAsia="Times New Roman" w:cs="Times New Roman"/>
          <w:szCs w:val="24"/>
        </w:rPr>
        <w:t xml:space="preserve"> </w:t>
      </w:r>
      <w:r>
        <w:rPr>
          <w:rFonts w:eastAsia="Times New Roman" w:cs="Times New Roman"/>
          <w:szCs w:val="24"/>
        </w:rPr>
        <w:t>Ήσυχα! Παρακαλώ!</w:t>
      </w:r>
    </w:p>
    <w:p w14:paraId="01A9E33E"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Θ</w:t>
      </w:r>
      <w:r w:rsidRPr="00C17753">
        <w:rPr>
          <w:rFonts w:eastAsia="Times New Roman" w:cs="Times New Roman"/>
          <w:szCs w:val="24"/>
        </w:rPr>
        <w:t xml:space="preserve">α ζητήσετε τα ρέστα από </w:t>
      </w:r>
      <w:r>
        <w:rPr>
          <w:rFonts w:eastAsia="Times New Roman" w:cs="Times New Roman"/>
          <w:szCs w:val="24"/>
        </w:rPr>
        <w:t>μας,</w:t>
      </w:r>
      <w:r w:rsidRPr="00C17753">
        <w:rPr>
          <w:rFonts w:eastAsia="Times New Roman" w:cs="Times New Roman"/>
          <w:szCs w:val="24"/>
        </w:rPr>
        <w:t xml:space="preserve"> επειδή </w:t>
      </w:r>
      <w:r>
        <w:rPr>
          <w:rFonts w:eastAsia="Times New Roman" w:cs="Times New Roman"/>
          <w:szCs w:val="24"/>
        </w:rPr>
        <w:t>αποκαλύπτουμε τις συνέπειες της δικής σας πολιτικής; Σας παρακαλώ, κύριοι συνάδελφοι, εσείς τα προκαλείτε αυτά. Γιατί διαμαρτύρεστε;</w:t>
      </w:r>
    </w:p>
    <w:p w14:paraId="01A9E33F" w14:textId="77777777" w:rsidR="00887A51" w:rsidRDefault="009C255F">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1A9E340"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Ε</w:t>
      </w:r>
      <w:r w:rsidRPr="00C17753">
        <w:rPr>
          <w:rFonts w:eastAsia="Times New Roman" w:cs="Times New Roman"/>
          <w:szCs w:val="24"/>
        </w:rPr>
        <w:t xml:space="preserve">σείς δίνετε τη δυνατότητα να δημιουργηθεί μειονοτικό πρόβλημα στη </w:t>
      </w:r>
      <w:r>
        <w:rPr>
          <w:rFonts w:eastAsia="Times New Roman" w:cs="Times New Roman"/>
          <w:szCs w:val="24"/>
        </w:rPr>
        <w:t>β</w:t>
      </w:r>
      <w:r w:rsidRPr="00C17753">
        <w:rPr>
          <w:rFonts w:eastAsia="Times New Roman" w:cs="Times New Roman"/>
          <w:szCs w:val="24"/>
        </w:rPr>
        <w:t xml:space="preserve">όρεια Ελλάδα </w:t>
      </w:r>
      <w:r>
        <w:rPr>
          <w:rFonts w:eastAsia="Times New Roman" w:cs="Times New Roman"/>
          <w:szCs w:val="24"/>
        </w:rPr>
        <w:t>μ</w:t>
      </w:r>
      <w:r w:rsidRPr="00C17753">
        <w:rPr>
          <w:rFonts w:eastAsia="Times New Roman" w:cs="Times New Roman"/>
          <w:szCs w:val="24"/>
        </w:rPr>
        <w:t xml:space="preserve">ε τη </w:t>
      </w:r>
      <w:r>
        <w:rPr>
          <w:rFonts w:eastAsia="Times New Roman" w:cs="Times New Roman"/>
          <w:szCs w:val="24"/>
        </w:rPr>
        <w:t>σ</w:t>
      </w:r>
      <w:r w:rsidRPr="00C17753">
        <w:rPr>
          <w:rFonts w:eastAsia="Times New Roman" w:cs="Times New Roman"/>
          <w:szCs w:val="24"/>
        </w:rPr>
        <w:t>υμφωνία την οποία έχετε υπογράψει</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Δ</w:t>
      </w:r>
      <w:r w:rsidRPr="00C17753">
        <w:rPr>
          <w:rFonts w:eastAsia="Times New Roman" w:cs="Times New Roman"/>
          <w:szCs w:val="24"/>
        </w:rPr>
        <w:t>εν θα ζητήσετε τα ρέστα από τη Νέα Δημοκρατία</w:t>
      </w:r>
      <w:r>
        <w:rPr>
          <w:rFonts w:eastAsia="Times New Roman" w:cs="Times New Roman"/>
          <w:szCs w:val="24"/>
        </w:rPr>
        <w:t>,</w:t>
      </w:r>
      <w:r w:rsidRPr="00C17753">
        <w:rPr>
          <w:rFonts w:eastAsia="Times New Roman" w:cs="Times New Roman"/>
          <w:szCs w:val="24"/>
        </w:rPr>
        <w:t xml:space="preserve"> επειδή αναδεικνύει την πραγματικότητα</w:t>
      </w:r>
      <w:r>
        <w:rPr>
          <w:rFonts w:eastAsia="Times New Roman" w:cs="Times New Roman"/>
          <w:szCs w:val="24"/>
        </w:rPr>
        <w:t>,</w:t>
      </w:r>
      <w:r w:rsidRPr="00C17753">
        <w:rPr>
          <w:rFonts w:eastAsia="Times New Roman" w:cs="Times New Roman"/>
          <w:szCs w:val="24"/>
        </w:rPr>
        <w:t xml:space="preserve"> έτσι όπως διαμορφώνεται μετά την υπογραφή της </w:t>
      </w:r>
      <w:r>
        <w:rPr>
          <w:rFonts w:eastAsia="Times New Roman" w:cs="Times New Roman"/>
          <w:szCs w:val="24"/>
        </w:rPr>
        <w:t>Σ</w:t>
      </w:r>
      <w:r w:rsidRPr="00C17753">
        <w:rPr>
          <w:rFonts w:eastAsia="Times New Roman" w:cs="Times New Roman"/>
          <w:szCs w:val="24"/>
        </w:rPr>
        <w:t>υμφωνίας των Πρεσπών</w:t>
      </w:r>
      <w:r>
        <w:rPr>
          <w:rFonts w:eastAsia="Times New Roman" w:cs="Times New Roman"/>
          <w:szCs w:val="24"/>
        </w:rPr>
        <w:t>.</w:t>
      </w:r>
    </w:p>
    <w:p w14:paraId="01A9E341"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λ</w:t>
      </w:r>
      <w:r w:rsidRPr="00C17753">
        <w:rPr>
          <w:rFonts w:eastAsia="Times New Roman" w:cs="Times New Roman"/>
          <w:szCs w:val="24"/>
        </w:rPr>
        <w:t>αός έχει πλήρη επίγνωση τι σημαίνουν αυτές οι αλήθειες</w:t>
      </w:r>
      <w:r>
        <w:rPr>
          <w:rFonts w:eastAsia="Times New Roman" w:cs="Times New Roman"/>
          <w:szCs w:val="24"/>
        </w:rPr>
        <w:t>. Η</w:t>
      </w:r>
      <w:r w:rsidRPr="00C17753">
        <w:rPr>
          <w:rFonts w:eastAsia="Times New Roman" w:cs="Times New Roman"/>
          <w:szCs w:val="24"/>
        </w:rPr>
        <w:t xml:space="preserve"> </w:t>
      </w:r>
      <w:r>
        <w:rPr>
          <w:rFonts w:eastAsia="Times New Roman" w:cs="Times New Roman"/>
          <w:szCs w:val="24"/>
        </w:rPr>
        <w:t>Σ</w:t>
      </w:r>
      <w:r w:rsidRPr="00C17753">
        <w:rPr>
          <w:rFonts w:eastAsia="Times New Roman" w:cs="Times New Roman"/>
          <w:szCs w:val="24"/>
        </w:rPr>
        <w:t>υμφωνία των Πρεσπών</w:t>
      </w:r>
      <w:r>
        <w:rPr>
          <w:rFonts w:eastAsia="Times New Roman" w:cs="Times New Roman"/>
          <w:szCs w:val="24"/>
        </w:rPr>
        <w:t>,</w:t>
      </w:r>
      <w:r w:rsidRPr="00C17753">
        <w:rPr>
          <w:rFonts w:eastAsia="Times New Roman" w:cs="Times New Roman"/>
          <w:szCs w:val="24"/>
        </w:rPr>
        <w:t xml:space="preserve"> τελικά</w:t>
      </w:r>
      <w:r>
        <w:rPr>
          <w:rFonts w:eastAsia="Times New Roman" w:cs="Times New Roman"/>
          <w:szCs w:val="24"/>
        </w:rPr>
        <w:t xml:space="preserve">, προσφέρει τη δυνατότητα στους </w:t>
      </w:r>
      <w:r w:rsidRPr="00C17753">
        <w:rPr>
          <w:rFonts w:eastAsia="Times New Roman" w:cs="Times New Roman"/>
          <w:szCs w:val="24"/>
        </w:rPr>
        <w:t>γείτονες να μονοπωλήσουν μακεδονική εθνότητα</w:t>
      </w:r>
      <w:r>
        <w:rPr>
          <w:rFonts w:eastAsia="Times New Roman" w:cs="Times New Roman"/>
          <w:szCs w:val="24"/>
        </w:rPr>
        <w:t>,</w:t>
      </w:r>
      <w:r w:rsidRPr="00C17753">
        <w:rPr>
          <w:rFonts w:eastAsia="Times New Roman" w:cs="Times New Roman"/>
          <w:szCs w:val="24"/>
        </w:rPr>
        <w:t xml:space="preserve"> μακεδονική ταυτότητα</w:t>
      </w:r>
      <w:r>
        <w:rPr>
          <w:rFonts w:eastAsia="Times New Roman" w:cs="Times New Roman"/>
          <w:szCs w:val="24"/>
        </w:rPr>
        <w:t>,</w:t>
      </w:r>
      <w:r w:rsidRPr="00C17753">
        <w:rPr>
          <w:rFonts w:eastAsia="Times New Roman" w:cs="Times New Roman"/>
          <w:szCs w:val="24"/>
        </w:rPr>
        <w:t xml:space="preserve"> μακεδονική γλώσ</w:t>
      </w:r>
      <w:r w:rsidRPr="00C17753">
        <w:rPr>
          <w:rFonts w:eastAsia="Times New Roman" w:cs="Times New Roman"/>
          <w:szCs w:val="24"/>
        </w:rPr>
        <w:t>σα</w:t>
      </w:r>
      <w:r>
        <w:rPr>
          <w:rFonts w:eastAsia="Times New Roman" w:cs="Times New Roman"/>
          <w:szCs w:val="24"/>
        </w:rPr>
        <w:t>. Εμείς</w:t>
      </w:r>
      <w:r w:rsidRPr="00C17753">
        <w:rPr>
          <w:rFonts w:eastAsia="Times New Roman" w:cs="Times New Roman"/>
          <w:szCs w:val="24"/>
        </w:rPr>
        <w:t xml:space="preserve"> δεν έχουμε αυταπάτες</w:t>
      </w:r>
      <w:r>
        <w:rPr>
          <w:rFonts w:eastAsia="Times New Roman" w:cs="Times New Roman"/>
          <w:szCs w:val="24"/>
        </w:rPr>
        <w:t xml:space="preserve">. Το κείμενο αυτό συντάχθηκε και </w:t>
      </w:r>
      <w:r w:rsidRPr="00C17753">
        <w:rPr>
          <w:rFonts w:eastAsia="Times New Roman" w:cs="Times New Roman"/>
          <w:szCs w:val="24"/>
        </w:rPr>
        <w:t>προωθήθηκε</w:t>
      </w:r>
      <w:r>
        <w:rPr>
          <w:rFonts w:eastAsia="Times New Roman" w:cs="Times New Roman"/>
          <w:szCs w:val="24"/>
        </w:rPr>
        <w:t>,</w:t>
      </w:r>
      <w:r w:rsidRPr="00C17753">
        <w:rPr>
          <w:rFonts w:eastAsia="Times New Roman" w:cs="Times New Roman"/>
          <w:szCs w:val="24"/>
        </w:rPr>
        <w:t xml:space="preserve"> ώστε στο τέλος να αφορά μόνο κάποιες ταμπέλες που θα βαφτούν</w:t>
      </w:r>
      <w:r>
        <w:rPr>
          <w:rFonts w:eastAsia="Times New Roman" w:cs="Times New Roman"/>
          <w:szCs w:val="24"/>
        </w:rPr>
        <w:t xml:space="preserve"> ξανά. Στην πράξη, ακόμη </w:t>
      </w:r>
      <w:r w:rsidRPr="00C17753">
        <w:rPr>
          <w:rFonts w:eastAsia="Times New Roman" w:cs="Times New Roman"/>
          <w:szCs w:val="24"/>
        </w:rPr>
        <w:t xml:space="preserve">και ο όρος </w:t>
      </w:r>
      <w:r>
        <w:rPr>
          <w:rFonts w:eastAsia="Times New Roman" w:cs="Times New Roman"/>
          <w:szCs w:val="24"/>
        </w:rPr>
        <w:t>«Β</w:t>
      </w:r>
      <w:r w:rsidRPr="00C17753">
        <w:rPr>
          <w:rFonts w:eastAsia="Times New Roman" w:cs="Times New Roman"/>
          <w:szCs w:val="24"/>
        </w:rPr>
        <w:t>όρεια Μακεδονία</w:t>
      </w:r>
      <w:r>
        <w:rPr>
          <w:rFonts w:eastAsia="Times New Roman" w:cs="Times New Roman"/>
          <w:szCs w:val="24"/>
        </w:rPr>
        <w:t>»</w:t>
      </w:r>
      <w:r w:rsidRPr="00C17753">
        <w:rPr>
          <w:rFonts w:eastAsia="Times New Roman" w:cs="Times New Roman"/>
          <w:szCs w:val="24"/>
        </w:rPr>
        <w:t xml:space="preserve"> είναι πολύ πιθανό να παραγνωρίζεται</w:t>
      </w:r>
      <w:r>
        <w:rPr>
          <w:rFonts w:eastAsia="Times New Roman" w:cs="Times New Roman"/>
          <w:szCs w:val="24"/>
        </w:rPr>
        <w:t>,</w:t>
      </w:r>
      <w:r w:rsidRPr="00C17753">
        <w:rPr>
          <w:rFonts w:eastAsia="Times New Roman" w:cs="Times New Roman"/>
          <w:szCs w:val="24"/>
        </w:rPr>
        <w:t xml:space="preserve"> καθώς η μακεδονική γλώσσα και</w:t>
      </w:r>
      <w:r w:rsidRPr="00C17753">
        <w:rPr>
          <w:rFonts w:eastAsia="Times New Roman" w:cs="Times New Roman"/>
          <w:szCs w:val="24"/>
        </w:rPr>
        <w:t xml:space="preserve"> ταυτότητα θα συμπαρασύρουν τελικά και το όνομα</w:t>
      </w:r>
      <w:r>
        <w:rPr>
          <w:rFonts w:eastAsia="Times New Roman" w:cs="Times New Roman"/>
          <w:szCs w:val="24"/>
        </w:rPr>
        <w:t>.</w:t>
      </w:r>
    </w:p>
    <w:p w14:paraId="01A9E342"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C17753">
        <w:rPr>
          <w:rFonts w:eastAsia="Times New Roman" w:cs="Times New Roman"/>
          <w:szCs w:val="24"/>
        </w:rPr>
        <w:t xml:space="preserve"> αυτή δεν είναι μία ισορροπημένη </w:t>
      </w:r>
      <w:r>
        <w:rPr>
          <w:rFonts w:eastAsia="Times New Roman" w:cs="Times New Roman"/>
          <w:szCs w:val="24"/>
        </w:rPr>
        <w:t>σ</w:t>
      </w:r>
      <w:r w:rsidRPr="00C17753">
        <w:rPr>
          <w:rFonts w:eastAsia="Times New Roman" w:cs="Times New Roman"/>
          <w:szCs w:val="24"/>
        </w:rPr>
        <w:t>υμφωνία</w:t>
      </w:r>
      <w:r>
        <w:rPr>
          <w:rFonts w:eastAsia="Times New Roman" w:cs="Times New Roman"/>
          <w:szCs w:val="24"/>
        </w:rPr>
        <w:t>. Είναι μία</w:t>
      </w:r>
      <w:r w:rsidRPr="00C17753">
        <w:rPr>
          <w:rFonts w:eastAsia="Times New Roman" w:cs="Times New Roman"/>
          <w:szCs w:val="24"/>
        </w:rPr>
        <w:t xml:space="preserve"> διευθέτηση και μόνο ο κ</w:t>
      </w:r>
      <w:r>
        <w:rPr>
          <w:rFonts w:eastAsia="Times New Roman" w:cs="Times New Roman"/>
          <w:szCs w:val="24"/>
        </w:rPr>
        <w:t>.</w:t>
      </w:r>
      <w:r w:rsidRPr="00C17753">
        <w:rPr>
          <w:rFonts w:eastAsia="Times New Roman" w:cs="Times New Roman"/>
          <w:szCs w:val="24"/>
        </w:rPr>
        <w:t xml:space="preserve"> Τσίπρας ξέρει τι πολιτικά ανταλλάγματα πήρε </w:t>
      </w:r>
      <w:r>
        <w:rPr>
          <w:rFonts w:eastAsia="Times New Roman" w:cs="Times New Roman"/>
          <w:szCs w:val="24"/>
        </w:rPr>
        <w:t>για</w:t>
      </w:r>
      <w:r w:rsidRPr="00C17753">
        <w:rPr>
          <w:rFonts w:eastAsia="Times New Roman" w:cs="Times New Roman"/>
          <w:szCs w:val="24"/>
        </w:rPr>
        <w:t xml:space="preserve"> να πει </w:t>
      </w:r>
      <w:r>
        <w:rPr>
          <w:rFonts w:eastAsia="Times New Roman" w:cs="Times New Roman"/>
          <w:szCs w:val="24"/>
        </w:rPr>
        <w:t>«</w:t>
      </w:r>
      <w:r>
        <w:rPr>
          <w:rFonts w:eastAsia="Times New Roman" w:cs="Times New Roman"/>
          <w:szCs w:val="24"/>
        </w:rPr>
        <w:t>ν</w:t>
      </w:r>
      <w:r>
        <w:rPr>
          <w:rFonts w:eastAsia="Times New Roman" w:cs="Times New Roman"/>
          <w:szCs w:val="24"/>
        </w:rPr>
        <w:t xml:space="preserve">αι» </w:t>
      </w:r>
      <w:r w:rsidRPr="00C17753">
        <w:rPr>
          <w:rFonts w:eastAsia="Times New Roman" w:cs="Times New Roman"/>
          <w:szCs w:val="24"/>
        </w:rPr>
        <w:t xml:space="preserve">εκεί </w:t>
      </w:r>
      <w:r>
        <w:rPr>
          <w:rFonts w:eastAsia="Times New Roman" w:cs="Times New Roman"/>
          <w:szCs w:val="24"/>
        </w:rPr>
        <w:t>ό</w:t>
      </w:r>
      <w:r w:rsidRPr="00C17753">
        <w:rPr>
          <w:rFonts w:eastAsia="Times New Roman" w:cs="Times New Roman"/>
          <w:szCs w:val="24"/>
        </w:rPr>
        <w:t xml:space="preserve">που όλοι οι προηγούμενοι </w:t>
      </w:r>
      <w:r>
        <w:rPr>
          <w:rFonts w:eastAsia="Times New Roman" w:cs="Times New Roman"/>
          <w:szCs w:val="24"/>
        </w:rPr>
        <w:t>Πρωθυπου</w:t>
      </w:r>
      <w:r>
        <w:rPr>
          <w:rFonts w:eastAsia="Times New Roman" w:cs="Times New Roman"/>
          <w:szCs w:val="24"/>
        </w:rPr>
        <w:t>ργοί είχαν</w:t>
      </w:r>
      <w:r w:rsidRPr="00C17753">
        <w:rPr>
          <w:rFonts w:eastAsia="Times New Roman" w:cs="Times New Roman"/>
          <w:szCs w:val="24"/>
        </w:rPr>
        <w:t xml:space="preserve"> πει </w:t>
      </w:r>
      <w:r>
        <w:rPr>
          <w:rFonts w:eastAsia="Times New Roman" w:cs="Times New Roman"/>
          <w:szCs w:val="24"/>
        </w:rPr>
        <w:t>«</w:t>
      </w:r>
      <w:r>
        <w:rPr>
          <w:rFonts w:eastAsia="Times New Roman" w:cs="Times New Roman"/>
          <w:szCs w:val="24"/>
        </w:rPr>
        <w:t>ό</w:t>
      </w:r>
      <w:r w:rsidRPr="00C17753">
        <w:rPr>
          <w:rFonts w:eastAsia="Times New Roman" w:cs="Times New Roman"/>
          <w:szCs w:val="24"/>
        </w:rPr>
        <w:t>χι</w:t>
      </w:r>
      <w:r>
        <w:rPr>
          <w:rFonts w:eastAsia="Times New Roman" w:cs="Times New Roman"/>
          <w:szCs w:val="24"/>
        </w:rPr>
        <w:t>».</w:t>
      </w:r>
    </w:p>
    <w:p w14:paraId="01A9E343" w14:textId="77777777" w:rsidR="00887A51" w:rsidRDefault="009C255F">
      <w:pPr>
        <w:spacing w:after="0" w:line="600" w:lineRule="auto"/>
        <w:ind w:firstLine="720"/>
        <w:contextualSpacing/>
        <w:jc w:val="both"/>
        <w:rPr>
          <w:rFonts w:eastAsia="Times New Roman" w:cs="Times New Roman"/>
          <w:szCs w:val="24"/>
        </w:rPr>
      </w:pPr>
      <w:r w:rsidRPr="00354730">
        <w:rPr>
          <w:rFonts w:eastAsia="Times New Roman" w:cs="Times New Roman"/>
          <w:b/>
          <w:szCs w:val="24"/>
        </w:rPr>
        <w:t xml:space="preserve">ΠΑΝΑΓΙΩΤΗΣ </w:t>
      </w:r>
      <w:r>
        <w:rPr>
          <w:rFonts w:eastAsia="Times New Roman" w:cs="Times New Roman"/>
          <w:b/>
          <w:szCs w:val="24"/>
        </w:rPr>
        <w:t xml:space="preserve">(ΠΑΝΟΣ) </w:t>
      </w:r>
      <w:r w:rsidRPr="00354730">
        <w:rPr>
          <w:rFonts w:eastAsia="Times New Roman" w:cs="Times New Roman"/>
          <w:b/>
          <w:szCs w:val="24"/>
        </w:rPr>
        <w:t xml:space="preserve">ΣΚΟΥΡΟΛΙΑΚΟΣ: </w:t>
      </w:r>
      <w:r>
        <w:rPr>
          <w:rFonts w:eastAsia="Times New Roman" w:cs="Times New Roman"/>
          <w:szCs w:val="24"/>
        </w:rPr>
        <w:t>Τις συντάξεις!</w:t>
      </w:r>
    </w:p>
    <w:p w14:paraId="01A9E344"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1A9E345"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 Παρακαλώ!</w:t>
      </w:r>
    </w:p>
    <w:p w14:paraId="01A9E34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Θ</w:t>
      </w:r>
      <w:r w:rsidRPr="00C17753">
        <w:rPr>
          <w:rFonts w:eastAsia="Times New Roman" w:cs="Times New Roman"/>
          <w:szCs w:val="24"/>
        </w:rPr>
        <w:t>α τα μάθουμε όλα στην πορεία</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Ό</w:t>
      </w:r>
      <w:r w:rsidRPr="00C17753">
        <w:rPr>
          <w:rFonts w:eastAsia="Times New Roman" w:cs="Times New Roman"/>
          <w:szCs w:val="24"/>
        </w:rPr>
        <w:t xml:space="preserve">λα θα </w:t>
      </w:r>
      <w:r>
        <w:rPr>
          <w:rFonts w:eastAsia="Times New Roman" w:cs="Times New Roman"/>
          <w:szCs w:val="24"/>
        </w:rPr>
        <w:t xml:space="preserve">τα </w:t>
      </w:r>
      <w:r w:rsidRPr="00C17753">
        <w:rPr>
          <w:rFonts w:eastAsia="Times New Roman" w:cs="Times New Roman"/>
          <w:szCs w:val="24"/>
        </w:rPr>
        <w:t>μάθουμε</w:t>
      </w:r>
      <w:r>
        <w:rPr>
          <w:rFonts w:eastAsia="Times New Roman" w:cs="Times New Roman"/>
          <w:szCs w:val="24"/>
        </w:rPr>
        <w:t>!</w:t>
      </w:r>
      <w:r w:rsidRPr="00C17753">
        <w:rPr>
          <w:rFonts w:eastAsia="Times New Roman" w:cs="Times New Roman"/>
          <w:szCs w:val="24"/>
        </w:rPr>
        <w:t xml:space="preserve"> </w:t>
      </w:r>
    </w:p>
    <w:p w14:paraId="01A9E347"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1A9E348"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w:t>
      </w:r>
    </w:p>
    <w:p w14:paraId="01A9E349"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άκουσε ο κ. Τσίπρας και δεν ακούσατε και</w:t>
      </w:r>
      <w:r w:rsidRPr="00C17753">
        <w:rPr>
          <w:rFonts w:eastAsia="Times New Roman" w:cs="Times New Roman"/>
          <w:szCs w:val="24"/>
        </w:rPr>
        <w:t xml:space="preserve"> εσείς </w:t>
      </w:r>
      <w:r>
        <w:rPr>
          <w:rFonts w:eastAsia="Times New Roman" w:cs="Times New Roman"/>
          <w:szCs w:val="24"/>
        </w:rPr>
        <w:t xml:space="preserve">τις φωνές των Ελλήνων </w:t>
      </w:r>
      <w:r w:rsidRPr="00C17753">
        <w:rPr>
          <w:rFonts w:eastAsia="Times New Roman" w:cs="Times New Roman"/>
          <w:szCs w:val="24"/>
        </w:rPr>
        <w:t>στα μεγάλα συλλαλητήρια</w:t>
      </w:r>
      <w:r>
        <w:rPr>
          <w:rFonts w:eastAsia="Times New Roman" w:cs="Times New Roman"/>
          <w:szCs w:val="24"/>
        </w:rPr>
        <w:t xml:space="preserve">. Αγνοήσατε </w:t>
      </w:r>
      <w:r w:rsidRPr="00C17753">
        <w:rPr>
          <w:rFonts w:eastAsia="Times New Roman" w:cs="Times New Roman"/>
          <w:szCs w:val="24"/>
        </w:rPr>
        <w:t>ακόμ</w:t>
      </w:r>
      <w:r w:rsidRPr="00C17753">
        <w:rPr>
          <w:rFonts w:eastAsia="Times New Roman" w:cs="Times New Roman"/>
          <w:szCs w:val="24"/>
        </w:rPr>
        <w:t>α και τους μισούς ψηφοφόρους του ΣΥΡΙΖΑ του 2015</w:t>
      </w:r>
      <w:r>
        <w:rPr>
          <w:rFonts w:eastAsia="Times New Roman" w:cs="Times New Roman"/>
          <w:szCs w:val="24"/>
        </w:rPr>
        <w:t>,</w:t>
      </w:r>
      <w:r w:rsidRPr="00C17753">
        <w:rPr>
          <w:rFonts w:eastAsia="Times New Roman" w:cs="Times New Roman"/>
          <w:szCs w:val="24"/>
        </w:rPr>
        <w:t xml:space="preserve"> που σας </w:t>
      </w:r>
      <w:r>
        <w:rPr>
          <w:rFonts w:eastAsia="Times New Roman" w:cs="Times New Roman"/>
          <w:szCs w:val="24"/>
        </w:rPr>
        <w:t>λένε ότι είναι</w:t>
      </w:r>
      <w:r w:rsidRPr="00C17753">
        <w:rPr>
          <w:rFonts w:eastAsia="Times New Roman" w:cs="Times New Roman"/>
          <w:szCs w:val="24"/>
        </w:rPr>
        <w:t xml:space="preserve"> απέναντι στη </w:t>
      </w:r>
      <w:r>
        <w:rPr>
          <w:rFonts w:eastAsia="Times New Roman" w:cs="Times New Roman"/>
          <w:szCs w:val="24"/>
        </w:rPr>
        <w:t>σ</w:t>
      </w:r>
      <w:r w:rsidRPr="00C17753">
        <w:rPr>
          <w:rFonts w:eastAsia="Times New Roman" w:cs="Times New Roman"/>
          <w:szCs w:val="24"/>
        </w:rPr>
        <w:t>υμφωνία</w:t>
      </w:r>
      <w:r>
        <w:rPr>
          <w:rFonts w:eastAsia="Times New Roman" w:cs="Times New Roman"/>
          <w:szCs w:val="24"/>
        </w:rPr>
        <w:t>. Και συνεχίζετε, δυστυχώς,</w:t>
      </w:r>
      <w:r w:rsidRPr="00C17753">
        <w:rPr>
          <w:rFonts w:eastAsia="Times New Roman" w:cs="Times New Roman"/>
          <w:szCs w:val="24"/>
        </w:rPr>
        <w:t xml:space="preserve"> να προσβάλετε τον ελληνικό λαό</w:t>
      </w:r>
      <w:r>
        <w:rPr>
          <w:rFonts w:eastAsia="Times New Roman" w:cs="Times New Roman"/>
          <w:szCs w:val="24"/>
        </w:rPr>
        <w:t>,</w:t>
      </w:r>
      <w:r w:rsidRPr="00C17753">
        <w:rPr>
          <w:rFonts w:eastAsia="Times New Roman" w:cs="Times New Roman"/>
          <w:szCs w:val="24"/>
        </w:rPr>
        <w:t xml:space="preserve"> αποκαλώντας </w:t>
      </w:r>
      <w:r>
        <w:rPr>
          <w:rFonts w:eastAsia="Times New Roman" w:cs="Times New Roman"/>
          <w:szCs w:val="24"/>
        </w:rPr>
        <w:t>«</w:t>
      </w:r>
      <w:r w:rsidRPr="00C17753">
        <w:rPr>
          <w:rFonts w:eastAsia="Times New Roman" w:cs="Times New Roman"/>
          <w:szCs w:val="24"/>
        </w:rPr>
        <w:t>εθνικιστή</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w:t>
      </w:r>
      <w:r w:rsidRPr="00C17753">
        <w:rPr>
          <w:rFonts w:eastAsia="Times New Roman" w:cs="Times New Roman"/>
          <w:szCs w:val="24"/>
        </w:rPr>
        <w:t>ακροδεξιό</w:t>
      </w:r>
      <w:r>
        <w:rPr>
          <w:rFonts w:eastAsia="Times New Roman" w:cs="Times New Roman"/>
          <w:szCs w:val="24"/>
        </w:rPr>
        <w:t>»</w:t>
      </w:r>
      <w:r w:rsidRPr="00C17753">
        <w:rPr>
          <w:rFonts w:eastAsia="Times New Roman" w:cs="Times New Roman"/>
          <w:szCs w:val="24"/>
        </w:rPr>
        <w:t xml:space="preserve"> ή </w:t>
      </w:r>
      <w:r>
        <w:rPr>
          <w:rFonts w:eastAsia="Times New Roman" w:cs="Times New Roman"/>
          <w:szCs w:val="24"/>
        </w:rPr>
        <w:t>-</w:t>
      </w:r>
      <w:r w:rsidRPr="00C17753">
        <w:rPr>
          <w:rFonts w:eastAsia="Times New Roman" w:cs="Times New Roman"/>
          <w:szCs w:val="24"/>
        </w:rPr>
        <w:t>ακόμα χειρότερα</w:t>
      </w:r>
      <w:r>
        <w:rPr>
          <w:rFonts w:eastAsia="Times New Roman" w:cs="Times New Roman"/>
          <w:szCs w:val="24"/>
        </w:rPr>
        <w:t>!-</w:t>
      </w:r>
      <w:r w:rsidRPr="00C17753">
        <w:rPr>
          <w:rFonts w:eastAsia="Times New Roman" w:cs="Times New Roman"/>
          <w:szCs w:val="24"/>
        </w:rPr>
        <w:t xml:space="preserve"> και </w:t>
      </w:r>
      <w:r>
        <w:rPr>
          <w:rFonts w:eastAsia="Times New Roman" w:cs="Times New Roman"/>
          <w:szCs w:val="24"/>
        </w:rPr>
        <w:t>«άμυαλο» όποιον δεν είναι με το μέρος σα</w:t>
      </w:r>
      <w:r>
        <w:rPr>
          <w:rFonts w:eastAsia="Times New Roman" w:cs="Times New Roman"/>
          <w:szCs w:val="24"/>
        </w:rPr>
        <w:t>ς. Διότι</w:t>
      </w:r>
      <w:r w:rsidRPr="00C17753">
        <w:rPr>
          <w:rFonts w:eastAsia="Times New Roman" w:cs="Times New Roman"/>
          <w:szCs w:val="24"/>
        </w:rPr>
        <w:t xml:space="preserve"> αυτό</w:t>
      </w:r>
      <w:r>
        <w:rPr>
          <w:rFonts w:eastAsia="Times New Roman" w:cs="Times New Roman"/>
          <w:szCs w:val="24"/>
        </w:rPr>
        <w:t>,</w:t>
      </w:r>
      <w:r w:rsidRPr="00C17753">
        <w:rPr>
          <w:rFonts w:eastAsia="Times New Roman" w:cs="Times New Roman"/>
          <w:szCs w:val="24"/>
        </w:rPr>
        <w:t xml:space="preserve"> περίπου</w:t>
      </w:r>
      <w:r>
        <w:rPr>
          <w:rFonts w:eastAsia="Times New Roman" w:cs="Times New Roman"/>
          <w:szCs w:val="24"/>
        </w:rPr>
        <w:t>,</w:t>
      </w:r>
      <w:r w:rsidRPr="00C17753">
        <w:rPr>
          <w:rFonts w:eastAsia="Times New Roman" w:cs="Times New Roman"/>
          <w:szCs w:val="24"/>
        </w:rPr>
        <w:t xml:space="preserve"> είπε ο κ</w:t>
      </w:r>
      <w:r>
        <w:rPr>
          <w:rFonts w:eastAsia="Times New Roman" w:cs="Times New Roman"/>
          <w:szCs w:val="24"/>
        </w:rPr>
        <w:t>.</w:t>
      </w:r>
      <w:r w:rsidRPr="00C17753">
        <w:rPr>
          <w:rFonts w:eastAsia="Times New Roman" w:cs="Times New Roman"/>
          <w:szCs w:val="24"/>
        </w:rPr>
        <w:t xml:space="preserve"> Τσίπρας συνομιλώντας με Ευρωπαίους ηγέτες</w:t>
      </w:r>
      <w:r>
        <w:rPr>
          <w:rFonts w:eastAsia="Times New Roman" w:cs="Times New Roman"/>
          <w:szCs w:val="24"/>
        </w:rPr>
        <w:t>, ό</w:t>
      </w:r>
      <w:r w:rsidRPr="00C17753">
        <w:rPr>
          <w:rFonts w:eastAsia="Times New Roman" w:cs="Times New Roman"/>
          <w:szCs w:val="24"/>
        </w:rPr>
        <w:t xml:space="preserve">τι περίπου όσοι είναι απέναντι στη </w:t>
      </w:r>
      <w:r>
        <w:rPr>
          <w:rFonts w:eastAsia="Times New Roman" w:cs="Times New Roman"/>
          <w:szCs w:val="24"/>
        </w:rPr>
        <w:t>σ</w:t>
      </w:r>
      <w:r w:rsidRPr="00C17753">
        <w:rPr>
          <w:rFonts w:eastAsia="Times New Roman" w:cs="Times New Roman"/>
          <w:szCs w:val="24"/>
        </w:rPr>
        <w:t>υμφωνία δεν έχουν το μυαλό</w:t>
      </w:r>
      <w:r>
        <w:rPr>
          <w:rFonts w:eastAsia="Times New Roman" w:cs="Times New Roman"/>
          <w:szCs w:val="24"/>
        </w:rPr>
        <w:t xml:space="preserve"> να αντιληφθούν το μεγαλείο του </w:t>
      </w:r>
      <w:r w:rsidRPr="00C17753">
        <w:rPr>
          <w:rFonts w:eastAsia="Times New Roman" w:cs="Times New Roman"/>
          <w:szCs w:val="24"/>
        </w:rPr>
        <w:t>κ</w:t>
      </w:r>
      <w:r>
        <w:rPr>
          <w:rFonts w:eastAsia="Times New Roman" w:cs="Times New Roman"/>
          <w:szCs w:val="24"/>
        </w:rPr>
        <w:t>. Τσίπρα</w:t>
      </w:r>
      <w:r w:rsidRPr="00A521D3">
        <w:rPr>
          <w:rFonts w:eastAsia="Times New Roman" w:cs="Times New Roman"/>
          <w:szCs w:val="24"/>
        </w:rPr>
        <w:t xml:space="preserve"> </w:t>
      </w:r>
      <w:r>
        <w:rPr>
          <w:rFonts w:eastAsia="Times New Roman" w:cs="Times New Roman"/>
          <w:szCs w:val="24"/>
        </w:rPr>
        <w:t xml:space="preserve">και το μεγαλείο της σκέψης του. </w:t>
      </w:r>
    </w:p>
    <w:p w14:paraId="01A9E34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Ντροπή σας, </w:t>
      </w:r>
      <w:r w:rsidRPr="00C17753">
        <w:rPr>
          <w:rFonts w:eastAsia="Times New Roman" w:cs="Times New Roman"/>
          <w:szCs w:val="24"/>
        </w:rPr>
        <w:t>κύριε Τσίπρα</w:t>
      </w:r>
      <w:r>
        <w:rPr>
          <w:rFonts w:eastAsia="Times New Roman" w:cs="Times New Roman"/>
          <w:szCs w:val="24"/>
        </w:rPr>
        <w:t>! Ντροπή σας</w:t>
      </w:r>
      <w:r w:rsidRPr="00C17753">
        <w:rPr>
          <w:rFonts w:eastAsia="Times New Roman" w:cs="Times New Roman"/>
          <w:szCs w:val="24"/>
        </w:rPr>
        <w:t xml:space="preserve"> να προσβά</w:t>
      </w:r>
      <w:r>
        <w:rPr>
          <w:rFonts w:eastAsia="Times New Roman" w:cs="Times New Roman"/>
          <w:szCs w:val="24"/>
        </w:rPr>
        <w:t>λ</w:t>
      </w:r>
      <w:r w:rsidRPr="00C17753">
        <w:rPr>
          <w:rFonts w:eastAsia="Times New Roman" w:cs="Times New Roman"/>
          <w:szCs w:val="24"/>
        </w:rPr>
        <w:t>λετε και να υποτιμάτε τους Έλληνες πολίτες με αυτό</w:t>
      </w:r>
      <w:r>
        <w:rPr>
          <w:rFonts w:eastAsia="Times New Roman" w:cs="Times New Roman"/>
          <w:szCs w:val="24"/>
        </w:rPr>
        <w:t>ν</w:t>
      </w:r>
      <w:r w:rsidRPr="00C17753">
        <w:rPr>
          <w:rFonts w:eastAsia="Times New Roman" w:cs="Times New Roman"/>
          <w:szCs w:val="24"/>
        </w:rPr>
        <w:t xml:space="preserve"> τον τρόπο</w:t>
      </w:r>
      <w:r>
        <w:rPr>
          <w:rFonts w:eastAsia="Times New Roman" w:cs="Times New Roman"/>
          <w:szCs w:val="24"/>
        </w:rPr>
        <w:t>!</w:t>
      </w:r>
    </w:p>
    <w:p w14:paraId="01A9E34B"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14:paraId="01A9E34C"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Κ</w:t>
      </w:r>
      <w:r w:rsidRPr="00C17753">
        <w:rPr>
          <w:rFonts w:eastAsia="Times New Roman" w:cs="Times New Roman"/>
          <w:szCs w:val="24"/>
        </w:rPr>
        <w:t>αι βέβαια</w:t>
      </w:r>
      <w:r>
        <w:rPr>
          <w:rFonts w:eastAsia="Times New Roman" w:cs="Times New Roman"/>
          <w:szCs w:val="24"/>
        </w:rPr>
        <w:t>, για να το ξεκαθαρίσουμε</w:t>
      </w:r>
      <w:r w:rsidRPr="00C17753">
        <w:rPr>
          <w:rFonts w:eastAsia="Times New Roman" w:cs="Times New Roman"/>
          <w:szCs w:val="24"/>
        </w:rPr>
        <w:t xml:space="preserve"> μία και καλή</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είναι πολιτική ύβρις</w:t>
      </w:r>
      <w:r w:rsidRPr="00C17753">
        <w:rPr>
          <w:rFonts w:eastAsia="Times New Roman" w:cs="Times New Roman"/>
          <w:szCs w:val="24"/>
        </w:rPr>
        <w:t xml:space="preserve"> να μιλάει ο κ</w:t>
      </w:r>
      <w:r>
        <w:rPr>
          <w:rFonts w:eastAsia="Times New Roman" w:cs="Times New Roman"/>
          <w:szCs w:val="24"/>
        </w:rPr>
        <w:t>.</w:t>
      </w:r>
      <w:r w:rsidRPr="00C17753">
        <w:rPr>
          <w:rFonts w:eastAsia="Times New Roman" w:cs="Times New Roman"/>
          <w:szCs w:val="24"/>
        </w:rPr>
        <w:t xml:space="preserve"> Τσίπρας στη Νέα Δημοκρατία για ακροδεξιά</w:t>
      </w:r>
      <w:r>
        <w:rPr>
          <w:rFonts w:eastAsia="Times New Roman" w:cs="Times New Roman"/>
          <w:szCs w:val="24"/>
        </w:rPr>
        <w:t xml:space="preserve">, γιατί είναι αυτός </w:t>
      </w:r>
      <w:r w:rsidRPr="00C17753">
        <w:rPr>
          <w:rFonts w:eastAsia="Times New Roman" w:cs="Times New Roman"/>
          <w:szCs w:val="24"/>
        </w:rPr>
        <w:t>που ύψωσε</w:t>
      </w:r>
      <w:r>
        <w:rPr>
          <w:rFonts w:eastAsia="Times New Roman" w:cs="Times New Roman"/>
          <w:szCs w:val="24"/>
        </w:rPr>
        <w:t>,</w:t>
      </w:r>
      <w:r w:rsidRPr="00C17753">
        <w:rPr>
          <w:rFonts w:eastAsia="Times New Roman" w:cs="Times New Roman"/>
          <w:szCs w:val="24"/>
        </w:rPr>
        <w:t xml:space="preserve"> μαζί με την ακροδεξιά</w:t>
      </w:r>
      <w:r>
        <w:rPr>
          <w:rFonts w:eastAsia="Times New Roman" w:cs="Times New Roman"/>
          <w:szCs w:val="24"/>
        </w:rPr>
        <w:t>,</w:t>
      </w:r>
      <w:r w:rsidRPr="00C17753">
        <w:rPr>
          <w:rFonts w:eastAsia="Times New Roman" w:cs="Times New Roman"/>
          <w:szCs w:val="24"/>
        </w:rPr>
        <w:t xml:space="preserve"> τις </w:t>
      </w:r>
      <w:r>
        <w:rPr>
          <w:rFonts w:eastAsia="Times New Roman" w:cs="Times New Roman"/>
          <w:szCs w:val="24"/>
        </w:rPr>
        <w:t>«</w:t>
      </w:r>
      <w:r w:rsidRPr="00C17753">
        <w:rPr>
          <w:rFonts w:eastAsia="Times New Roman" w:cs="Times New Roman"/>
          <w:szCs w:val="24"/>
        </w:rPr>
        <w:t>αγανακτισμένες κρεμάλες</w:t>
      </w:r>
      <w:r>
        <w:rPr>
          <w:rFonts w:eastAsia="Times New Roman" w:cs="Times New Roman"/>
          <w:szCs w:val="24"/>
        </w:rPr>
        <w:t>»</w:t>
      </w:r>
      <w:r w:rsidRPr="00C17753">
        <w:rPr>
          <w:rFonts w:eastAsia="Times New Roman" w:cs="Times New Roman"/>
          <w:szCs w:val="24"/>
        </w:rPr>
        <w:t xml:space="preserve"> στο Σύνταγμα</w:t>
      </w:r>
      <w:r>
        <w:rPr>
          <w:rFonts w:eastAsia="Times New Roman" w:cs="Times New Roman"/>
          <w:szCs w:val="24"/>
        </w:rPr>
        <w:t>, ε</w:t>
      </w:r>
      <w:r w:rsidRPr="00C17753">
        <w:rPr>
          <w:rFonts w:eastAsia="Times New Roman" w:cs="Times New Roman"/>
          <w:szCs w:val="24"/>
        </w:rPr>
        <w:t>ίναι αυτός που μαζί με την ακροδεξιά έριξε την κυβέρνηση της Νέας Δημοκρατίας το 2014</w:t>
      </w:r>
      <w:r>
        <w:rPr>
          <w:rFonts w:eastAsia="Times New Roman" w:cs="Times New Roman"/>
          <w:szCs w:val="24"/>
        </w:rPr>
        <w:t>!</w:t>
      </w:r>
    </w:p>
    <w:p w14:paraId="01A9E34D" w14:textId="77777777" w:rsidR="00887A51" w:rsidRDefault="009C255F">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1A9E34E"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από την</w:t>
      </w:r>
      <w:r>
        <w:rPr>
          <w:rFonts w:eastAsia="Times New Roman" w:cs="Times New Roman"/>
          <w:szCs w:val="24"/>
        </w:rPr>
        <w:t xml:space="preserve"> πτέρυγα του ΣΥΡΙΖΑ)</w:t>
      </w:r>
    </w:p>
    <w:p w14:paraId="01A9E34F" w14:textId="77777777" w:rsidR="00887A51" w:rsidRDefault="009C255F">
      <w:pPr>
        <w:spacing w:after="0" w:line="600" w:lineRule="auto"/>
        <w:ind w:firstLine="720"/>
        <w:jc w:val="both"/>
        <w:rPr>
          <w:rFonts w:eastAsia="Times New Roman" w:cs="Times New Roman"/>
          <w:b/>
          <w:szCs w:val="24"/>
        </w:rPr>
      </w:pPr>
      <w:r>
        <w:rPr>
          <w:rFonts w:eastAsia="Times New Roman" w:cs="Times New Roman"/>
          <w:szCs w:val="24"/>
        </w:rPr>
        <w:t>Θα σας πω μετά τι κάναμε εμείς.</w:t>
      </w:r>
    </w:p>
    <w:p w14:paraId="01A9E35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 </w:t>
      </w:r>
    </w:p>
    <w:p w14:paraId="01A9E351"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Είναι αυτός που συγκυβέρνησε</w:t>
      </w:r>
      <w:r w:rsidRPr="00C17753">
        <w:rPr>
          <w:rFonts w:eastAsia="Times New Roman" w:cs="Times New Roman"/>
          <w:szCs w:val="24"/>
        </w:rPr>
        <w:t xml:space="preserve"> με το</w:t>
      </w:r>
      <w:r>
        <w:rPr>
          <w:rFonts w:eastAsia="Times New Roman" w:cs="Times New Roman"/>
          <w:szCs w:val="24"/>
        </w:rPr>
        <w:t>ν</w:t>
      </w:r>
      <w:r w:rsidRPr="00C17753">
        <w:rPr>
          <w:rFonts w:eastAsia="Times New Roman" w:cs="Times New Roman"/>
          <w:szCs w:val="24"/>
        </w:rPr>
        <w:t xml:space="preserve"> εθνικιστικό </w:t>
      </w:r>
      <w:r>
        <w:rPr>
          <w:rFonts w:eastAsia="Times New Roman" w:cs="Times New Roman"/>
          <w:szCs w:val="24"/>
        </w:rPr>
        <w:t xml:space="preserve">ακροδεξιό λαϊκισμό </w:t>
      </w:r>
      <w:r w:rsidRPr="00C17753">
        <w:rPr>
          <w:rFonts w:eastAsia="Times New Roman" w:cs="Times New Roman"/>
          <w:szCs w:val="24"/>
        </w:rPr>
        <w:t>που καθρεφτίζεται στο πρόσωπο</w:t>
      </w:r>
      <w:r w:rsidRPr="00C17753">
        <w:rPr>
          <w:rFonts w:eastAsia="Times New Roman" w:cs="Times New Roman"/>
          <w:szCs w:val="24"/>
        </w:rPr>
        <w:t xml:space="preserve"> του κ</w:t>
      </w:r>
      <w:r>
        <w:rPr>
          <w:rFonts w:eastAsia="Times New Roman" w:cs="Times New Roman"/>
          <w:szCs w:val="24"/>
        </w:rPr>
        <w:t>.</w:t>
      </w:r>
      <w:r w:rsidRPr="00C17753">
        <w:rPr>
          <w:rFonts w:eastAsia="Times New Roman" w:cs="Times New Roman"/>
          <w:szCs w:val="24"/>
        </w:rPr>
        <w:t xml:space="preserve"> Καμμένου</w:t>
      </w:r>
      <w:r>
        <w:rPr>
          <w:rFonts w:eastAsia="Times New Roman" w:cs="Times New Roman"/>
          <w:szCs w:val="24"/>
        </w:rPr>
        <w:t xml:space="preserve">, χωρίς την ανοχή του </w:t>
      </w:r>
      <w:r w:rsidRPr="00C17753">
        <w:rPr>
          <w:rFonts w:eastAsia="Times New Roman" w:cs="Times New Roman"/>
          <w:szCs w:val="24"/>
        </w:rPr>
        <w:t xml:space="preserve">οποίου η </w:t>
      </w:r>
      <w:r>
        <w:rPr>
          <w:rFonts w:eastAsia="Times New Roman" w:cs="Times New Roman"/>
          <w:szCs w:val="24"/>
        </w:rPr>
        <w:t>Κ</w:t>
      </w:r>
      <w:r w:rsidRPr="00C17753">
        <w:rPr>
          <w:rFonts w:eastAsia="Times New Roman" w:cs="Times New Roman"/>
          <w:szCs w:val="24"/>
        </w:rPr>
        <w:t xml:space="preserve">υβέρνηση </w:t>
      </w:r>
      <w:r>
        <w:rPr>
          <w:rFonts w:eastAsia="Times New Roman" w:cs="Times New Roman"/>
          <w:szCs w:val="24"/>
        </w:rPr>
        <w:t>δ</w:t>
      </w:r>
      <w:r w:rsidRPr="00C17753">
        <w:rPr>
          <w:rFonts w:eastAsia="Times New Roman" w:cs="Times New Roman"/>
          <w:szCs w:val="24"/>
        </w:rPr>
        <w:t>εν θα είχε φτάσει ποτέ στις Πρέσπες</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Ε</w:t>
      </w:r>
      <w:r w:rsidRPr="00C17753">
        <w:rPr>
          <w:rFonts w:eastAsia="Times New Roman" w:cs="Times New Roman"/>
          <w:szCs w:val="24"/>
        </w:rPr>
        <w:t xml:space="preserve">ίναι αυτός που με τις ψήφους της Χρυσής Αυγής </w:t>
      </w:r>
      <w:r>
        <w:rPr>
          <w:rFonts w:eastAsia="Times New Roman" w:cs="Times New Roman"/>
          <w:szCs w:val="24"/>
        </w:rPr>
        <w:t xml:space="preserve">διόρισε μέχρι </w:t>
      </w:r>
      <w:r w:rsidRPr="00C17753">
        <w:rPr>
          <w:rFonts w:eastAsia="Times New Roman" w:cs="Times New Roman"/>
          <w:szCs w:val="24"/>
        </w:rPr>
        <w:t xml:space="preserve">και τη </w:t>
      </w:r>
      <w:r>
        <w:rPr>
          <w:rFonts w:eastAsia="Times New Roman" w:cs="Times New Roman"/>
          <w:szCs w:val="24"/>
        </w:rPr>
        <w:t>ν</w:t>
      </w:r>
      <w:r w:rsidRPr="00C17753">
        <w:rPr>
          <w:rFonts w:eastAsia="Times New Roman" w:cs="Times New Roman"/>
          <w:szCs w:val="24"/>
        </w:rPr>
        <w:t xml:space="preserve">ομική του </w:t>
      </w:r>
      <w:r>
        <w:rPr>
          <w:rFonts w:eastAsia="Times New Roman" w:cs="Times New Roman"/>
          <w:szCs w:val="24"/>
        </w:rPr>
        <w:t>σ</w:t>
      </w:r>
      <w:r w:rsidRPr="00C17753">
        <w:rPr>
          <w:rFonts w:eastAsia="Times New Roman" w:cs="Times New Roman"/>
          <w:szCs w:val="24"/>
        </w:rPr>
        <w:t xml:space="preserve">ύμβουλο Πρόεδρο </w:t>
      </w:r>
      <w:r>
        <w:rPr>
          <w:rFonts w:eastAsia="Times New Roman" w:cs="Times New Roman"/>
          <w:szCs w:val="24"/>
        </w:rPr>
        <w:t>α</w:t>
      </w:r>
      <w:r w:rsidRPr="00C17753">
        <w:rPr>
          <w:rFonts w:eastAsia="Times New Roman" w:cs="Times New Roman"/>
          <w:szCs w:val="24"/>
        </w:rPr>
        <w:t xml:space="preserve">νεξάρτητης </w:t>
      </w:r>
      <w:r>
        <w:rPr>
          <w:rFonts w:eastAsia="Times New Roman" w:cs="Times New Roman"/>
          <w:szCs w:val="24"/>
        </w:rPr>
        <w:t>α</w:t>
      </w:r>
      <w:r w:rsidRPr="00C17753">
        <w:rPr>
          <w:rFonts w:eastAsia="Times New Roman" w:cs="Times New Roman"/>
          <w:szCs w:val="24"/>
        </w:rPr>
        <w:t>ρχής</w:t>
      </w:r>
      <w:r>
        <w:rPr>
          <w:rFonts w:eastAsia="Times New Roman" w:cs="Times New Roman"/>
          <w:szCs w:val="24"/>
        </w:rPr>
        <w:t>.</w:t>
      </w:r>
    </w:p>
    <w:p w14:paraId="01A9E352"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 xml:space="preserve">Τέσσερα χρόνια τώρα δικάζεται η ακροδεξιά. Ο </w:t>
      </w:r>
      <w:r>
        <w:rPr>
          <w:rFonts w:eastAsia="Times New Roman" w:cs="Times New Roman"/>
          <w:szCs w:val="24"/>
        </w:rPr>
        <w:t xml:space="preserve">κ. </w:t>
      </w:r>
      <w:r w:rsidRPr="00C17753">
        <w:rPr>
          <w:rFonts w:eastAsia="Times New Roman" w:cs="Times New Roman"/>
          <w:szCs w:val="24"/>
        </w:rPr>
        <w:t xml:space="preserve">Τσίπρας </w:t>
      </w:r>
      <w:r>
        <w:rPr>
          <w:rFonts w:eastAsia="Times New Roman" w:cs="Times New Roman"/>
          <w:szCs w:val="24"/>
        </w:rPr>
        <w:t xml:space="preserve">θα </w:t>
      </w:r>
      <w:r w:rsidRPr="00C17753">
        <w:rPr>
          <w:rFonts w:eastAsia="Times New Roman" w:cs="Times New Roman"/>
          <w:szCs w:val="24"/>
        </w:rPr>
        <w:t xml:space="preserve">έχει φύγει από την εξουσία και </w:t>
      </w:r>
      <w:r>
        <w:rPr>
          <w:rFonts w:eastAsia="Times New Roman" w:cs="Times New Roman"/>
          <w:szCs w:val="24"/>
        </w:rPr>
        <w:t xml:space="preserve">η δίκη </w:t>
      </w:r>
      <w:r w:rsidRPr="00C17753">
        <w:rPr>
          <w:rFonts w:eastAsia="Times New Roman" w:cs="Times New Roman"/>
          <w:szCs w:val="24"/>
        </w:rPr>
        <w:t>ακόμα δεν θα έχει τελειώσει</w:t>
      </w:r>
      <w:r>
        <w:rPr>
          <w:rFonts w:eastAsia="Times New Roman" w:cs="Times New Roman"/>
          <w:szCs w:val="24"/>
        </w:rPr>
        <w:t xml:space="preserve">! </w:t>
      </w:r>
    </w:p>
    <w:p w14:paraId="01A9E353" w14:textId="77777777" w:rsidR="00887A51" w:rsidRDefault="009C255F">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1A9E354"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 xml:space="preserve">Ήταν </w:t>
      </w:r>
      <w:r w:rsidRPr="00C17753">
        <w:rPr>
          <w:rFonts w:eastAsia="Times New Roman" w:cs="Times New Roman"/>
          <w:szCs w:val="24"/>
        </w:rPr>
        <w:t>η Νέα Δημοκρατία</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όμως, που οδήγησε τη βία</w:t>
      </w:r>
      <w:r w:rsidRPr="00C17753">
        <w:rPr>
          <w:rFonts w:eastAsia="Times New Roman" w:cs="Times New Roman"/>
          <w:szCs w:val="24"/>
        </w:rPr>
        <w:t xml:space="preserve"> και το μίσος της Χρυσής Αυγής </w:t>
      </w:r>
      <w:r>
        <w:rPr>
          <w:rFonts w:eastAsia="Times New Roman" w:cs="Times New Roman"/>
          <w:szCs w:val="24"/>
        </w:rPr>
        <w:t xml:space="preserve">στο εδώλιο. </w:t>
      </w:r>
    </w:p>
    <w:p w14:paraId="01A9E355"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w:t>
      </w:r>
      <w:r w:rsidRPr="00367777">
        <w:rPr>
          <w:rFonts w:eastAsia="Times New Roman" w:cs="Times New Roman"/>
          <w:szCs w:val="24"/>
        </w:rPr>
        <w:t>γα της Νέας Δημοκρατίας)</w:t>
      </w:r>
    </w:p>
    <w:p w14:paraId="01A9E356"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Α</w:t>
      </w:r>
      <w:r w:rsidRPr="00C17753">
        <w:rPr>
          <w:rFonts w:eastAsia="Times New Roman" w:cs="Times New Roman"/>
          <w:szCs w:val="24"/>
        </w:rPr>
        <w:t>υτά</w:t>
      </w:r>
      <w:r>
        <w:rPr>
          <w:rFonts w:eastAsia="Times New Roman" w:cs="Times New Roman"/>
          <w:szCs w:val="24"/>
        </w:rPr>
        <w:t>, όμως,</w:t>
      </w:r>
      <w:r w:rsidRPr="00C17753">
        <w:rPr>
          <w:rFonts w:eastAsia="Times New Roman" w:cs="Times New Roman"/>
          <w:szCs w:val="24"/>
        </w:rPr>
        <w:t xml:space="preserve"> επιμένετε να </w:t>
      </w:r>
      <w:r>
        <w:rPr>
          <w:rFonts w:eastAsia="Times New Roman" w:cs="Times New Roman"/>
          <w:szCs w:val="24"/>
        </w:rPr>
        <w:t xml:space="preserve">τα </w:t>
      </w:r>
      <w:r w:rsidRPr="00C17753">
        <w:rPr>
          <w:rFonts w:eastAsia="Times New Roman" w:cs="Times New Roman"/>
          <w:szCs w:val="24"/>
        </w:rPr>
        <w:t>ξεχνάτε</w:t>
      </w:r>
      <w:r>
        <w:rPr>
          <w:rFonts w:eastAsia="Times New Roman" w:cs="Times New Roman"/>
          <w:szCs w:val="24"/>
        </w:rPr>
        <w:t>.</w:t>
      </w:r>
      <w:r w:rsidRPr="00C17753">
        <w:rPr>
          <w:rFonts w:eastAsia="Times New Roman" w:cs="Times New Roman"/>
          <w:szCs w:val="24"/>
        </w:rPr>
        <w:t xml:space="preserve"> Δεν σας βολεύουν</w:t>
      </w:r>
      <w:r>
        <w:rPr>
          <w:rFonts w:eastAsia="Times New Roman" w:cs="Times New Roman"/>
          <w:szCs w:val="24"/>
        </w:rPr>
        <w:t xml:space="preserve">. </w:t>
      </w:r>
    </w:p>
    <w:p w14:paraId="01A9E357"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Ας μην πιάνετε, λοιπόν, τη Νέα Δημοκρατία</w:t>
      </w:r>
      <w:r w:rsidRPr="00C17753">
        <w:rPr>
          <w:rFonts w:eastAsia="Times New Roman" w:cs="Times New Roman"/>
          <w:szCs w:val="24"/>
        </w:rPr>
        <w:t xml:space="preserve"> στο στόμα σας και να κάνετε ανιστόρητες αναφορές στην</w:t>
      </w:r>
      <w:r>
        <w:rPr>
          <w:rFonts w:eastAsia="Times New Roman" w:cs="Times New Roman"/>
          <w:szCs w:val="24"/>
        </w:rPr>
        <w:t xml:space="preserve"> ακροδεξιά κ</w:t>
      </w:r>
      <w:r w:rsidRPr="00C17753">
        <w:rPr>
          <w:rFonts w:eastAsia="Times New Roman" w:cs="Times New Roman"/>
          <w:szCs w:val="24"/>
        </w:rPr>
        <w:t>αι σταματήστε</w:t>
      </w:r>
      <w:r>
        <w:rPr>
          <w:rFonts w:eastAsia="Times New Roman" w:cs="Times New Roman"/>
          <w:szCs w:val="24"/>
        </w:rPr>
        <w:t>,</w:t>
      </w:r>
      <w:r w:rsidRPr="00C17753">
        <w:rPr>
          <w:rFonts w:eastAsia="Times New Roman" w:cs="Times New Roman"/>
          <w:szCs w:val="24"/>
        </w:rPr>
        <w:t xml:space="preserve"> επιτέλους</w:t>
      </w:r>
      <w:r>
        <w:rPr>
          <w:rFonts w:eastAsia="Times New Roman" w:cs="Times New Roman"/>
          <w:szCs w:val="24"/>
        </w:rPr>
        <w:t>,</w:t>
      </w:r>
      <w:r w:rsidRPr="00C17753">
        <w:rPr>
          <w:rFonts w:eastAsia="Times New Roman" w:cs="Times New Roman"/>
          <w:szCs w:val="24"/>
        </w:rPr>
        <w:t xml:space="preserve"> να σ</w:t>
      </w:r>
      <w:r>
        <w:rPr>
          <w:rFonts w:eastAsia="Times New Roman" w:cs="Times New Roman"/>
          <w:szCs w:val="24"/>
        </w:rPr>
        <w:t xml:space="preserve">υκοφαντείτε </w:t>
      </w:r>
      <w:r w:rsidRPr="00C17753">
        <w:rPr>
          <w:rFonts w:eastAsia="Times New Roman" w:cs="Times New Roman"/>
          <w:szCs w:val="24"/>
        </w:rPr>
        <w:t>την αυθόρμητη πατριωτική α</w:t>
      </w:r>
      <w:r w:rsidRPr="00C17753">
        <w:rPr>
          <w:rFonts w:eastAsia="Times New Roman" w:cs="Times New Roman"/>
          <w:szCs w:val="24"/>
        </w:rPr>
        <w:t xml:space="preserve">ντίδραση στη </w:t>
      </w:r>
      <w:r>
        <w:rPr>
          <w:rFonts w:eastAsia="Times New Roman" w:cs="Times New Roman"/>
          <w:szCs w:val="24"/>
        </w:rPr>
        <w:t>Σ</w:t>
      </w:r>
      <w:r w:rsidRPr="00C17753">
        <w:rPr>
          <w:rFonts w:eastAsia="Times New Roman" w:cs="Times New Roman"/>
          <w:szCs w:val="24"/>
        </w:rPr>
        <w:t>υμφωνία των Πρεσπών</w:t>
      </w:r>
      <w:r>
        <w:rPr>
          <w:rFonts w:eastAsia="Times New Roman" w:cs="Times New Roman"/>
          <w:szCs w:val="24"/>
        </w:rPr>
        <w:t>.</w:t>
      </w:r>
    </w:p>
    <w:p w14:paraId="01A9E358"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Α</w:t>
      </w:r>
      <w:r w:rsidRPr="00C17753">
        <w:rPr>
          <w:rFonts w:eastAsia="Times New Roman" w:cs="Times New Roman"/>
          <w:szCs w:val="24"/>
        </w:rPr>
        <w:t>υτό που έχετε αποδείξει</w:t>
      </w:r>
      <w:r>
        <w:rPr>
          <w:rFonts w:eastAsia="Times New Roman" w:cs="Times New Roman"/>
          <w:szCs w:val="24"/>
        </w:rPr>
        <w:t xml:space="preserve">, κύριε Τσίπρα, με τη συμπεριφορά σας, είναι ένα: Μέγας χορηγός και </w:t>
      </w:r>
      <w:r w:rsidRPr="00C17753">
        <w:rPr>
          <w:rFonts w:eastAsia="Times New Roman" w:cs="Times New Roman"/>
          <w:szCs w:val="24"/>
        </w:rPr>
        <w:t xml:space="preserve">σταθερός </w:t>
      </w:r>
      <w:r>
        <w:rPr>
          <w:rFonts w:eastAsia="Times New Roman" w:cs="Times New Roman"/>
          <w:szCs w:val="24"/>
        </w:rPr>
        <w:t xml:space="preserve">παραστάτης της ακροδεξιάς </w:t>
      </w:r>
      <w:r w:rsidRPr="00C17753">
        <w:rPr>
          <w:rFonts w:eastAsia="Times New Roman" w:cs="Times New Roman"/>
          <w:szCs w:val="24"/>
        </w:rPr>
        <w:t>στην Ελλάδα είναι ο κ</w:t>
      </w:r>
      <w:r>
        <w:rPr>
          <w:rFonts w:eastAsia="Times New Roman" w:cs="Times New Roman"/>
          <w:szCs w:val="24"/>
        </w:rPr>
        <w:t>.</w:t>
      </w:r>
      <w:r w:rsidRPr="00C17753">
        <w:rPr>
          <w:rFonts w:eastAsia="Times New Roman" w:cs="Times New Roman"/>
          <w:szCs w:val="24"/>
        </w:rPr>
        <w:t xml:space="preserve"> Τσίπρας με τη δικιά του πολιτική</w:t>
      </w:r>
      <w:r>
        <w:rPr>
          <w:rFonts w:eastAsia="Times New Roman" w:cs="Times New Roman"/>
          <w:szCs w:val="24"/>
        </w:rPr>
        <w:t>!</w:t>
      </w:r>
    </w:p>
    <w:p w14:paraId="01A9E359" w14:textId="77777777" w:rsidR="00887A51" w:rsidRDefault="009C255F">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w:t>
      </w:r>
      <w:r w:rsidRPr="00367777">
        <w:rPr>
          <w:rFonts w:eastAsia="Times New Roman" w:cs="Times New Roman"/>
          <w:szCs w:val="24"/>
        </w:rPr>
        <w:t>έας Δημοκρατίας)</w:t>
      </w:r>
    </w:p>
    <w:p w14:paraId="01A9E35A"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w:t>
      </w:r>
      <w:r w:rsidRPr="00C17753">
        <w:rPr>
          <w:rFonts w:eastAsia="Times New Roman" w:cs="Times New Roman"/>
          <w:szCs w:val="24"/>
        </w:rPr>
        <w:t xml:space="preserve"> ψέματα και προπαγάνδα δεν υπηρετείτ</w:t>
      </w:r>
      <w:r>
        <w:rPr>
          <w:rFonts w:eastAsia="Times New Roman" w:cs="Times New Roman"/>
          <w:szCs w:val="24"/>
        </w:rPr>
        <w:t>ε</w:t>
      </w:r>
      <w:r w:rsidRPr="00C17753">
        <w:rPr>
          <w:rFonts w:eastAsia="Times New Roman" w:cs="Times New Roman"/>
          <w:szCs w:val="24"/>
        </w:rPr>
        <w:t xml:space="preserve"> το εθνικό συμφέρον</w:t>
      </w:r>
      <w:r>
        <w:rPr>
          <w:rFonts w:eastAsia="Times New Roman" w:cs="Times New Roman"/>
          <w:szCs w:val="24"/>
        </w:rPr>
        <w:t>. Παρακολουθήσαμε, με μεγάλη επιφύλαξη, την κυβερνητική σκηνοθεσία</w:t>
      </w:r>
      <w:r w:rsidRPr="00C17753">
        <w:rPr>
          <w:rFonts w:eastAsia="Times New Roman" w:cs="Times New Roman"/>
          <w:szCs w:val="24"/>
        </w:rPr>
        <w:t xml:space="preserve"> της επίσκεψης του κ</w:t>
      </w:r>
      <w:r>
        <w:rPr>
          <w:rFonts w:eastAsia="Times New Roman" w:cs="Times New Roman"/>
          <w:szCs w:val="24"/>
        </w:rPr>
        <w:t>.</w:t>
      </w:r>
      <w:r w:rsidRPr="00C17753">
        <w:rPr>
          <w:rFonts w:eastAsia="Times New Roman" w:cs="Times New Roman"/>
          <w:szCs w:val="24"/>
        </w:rPr>
        <w:t xml:space="preserve"> Τσίπρα στην Τουρκία</w:t>
      </w:r>
      <w:r>
        <w:rPr>
          <w:rFonts w:eastAsia="Times New Roman" w:cs="Times New Roman"/>
          <w:szCs w:val="24"/>
        </w:rPr>
        <w:t>. Η</w:t>
      </w:r>
      <w:r w:rsidRPr="00C17753">
        <w:rPr>
          <w:rFonts w:eastAsia="Times New Roman" w:cs="Times New Roman"/>
          <w:szCs w:val="24"/>
        </w:rPr>
        <w:t xml:space="preserve"> Νέα Δημοκρατία</w:t>
      </w:r>
      <w:r>
        <w:rPr>
          <w:rFonts w:eastAsia="Times New Roman" w:cs="Times New Roman"/>
          <w:szCs w:val="24"/>
        </w:rPr>
        <w:t xml:space="preserve"> έχει σταθερές θέσεις απέν</w:t>
      </w:r>
      <w:r>
        <w:rPr>
          <w:rFonts w:eastAsia="Times New Roman" w:cs="Times New Roman"/>
          <w:szCs w:val="24"/>
        </w:rPr>
        <w:t xml:space="preserve">αντι στην Τουρκία. Θέλει ειρήνη και συνεργασία, με σεβασμό, όμως, των </w:t>
      </w:r>
      <w:r>
        <w:rPr>
          <w:rFonts w:eastAsia="Times New Roman" w:cs="Times New Roman"/>
          <w:szCs w:val="24"/>
        </w:rPr>
        <w:t>σ</w:t>
      </w:r>
      <w:r>
        <w:rPr>
          <w:rFonts w:eastAsia="Times New Roman" w:cs="Times New Roman"/>
          <w:szCs w:val="24"/>
        </w:rPr>
        <w:t>υνθηκών του Διεθνούς Δικαίου,</w:t>
      </w:r>
      <w:r w:rsidRPr="00C17753">
        <w:rPr>
          <w:rFonts w:eastAsia="Times New Roman" w:cs="Times New Roman"/>
          <w:szCs w:val="24"/>
        </w:rPr>
        <w:t xml:space="preserve"> του </w:t>
      </w:r>
      <w:r>
        <w:rPr>
          <w:rFonts w:eastAsia="Times New Roman" w:cs="Times New Roman"/>
          <w:szCs w:val="24"/>
        </w:rPr>
        <w:t>ε</w:t>
      </w:r>
      <w:r w:rsidRPr="00C17753">
        <w:rPr>
          <w:rFonts w:eastAsia="Times New Roman" w:cs="Times New Roman"/>
          <w:szCs w:val="24"/>
        </w:rPr>
        <w:t xml:space="preserve">θνικού συμφέροντος και του </w:t>
      </w:r>
      <w:r>
        <w:rPr>
          <w:rFonts w:eastAsia="Times New Roman" w:cs="Times New Roman"/>
          <w:szCs w:val="24"/>
        </w:rPr>
        <w:t>ε</w:t>
      </w:r>
      <w:r w:rsidRPr="00C17753">
        <w:rPr>
          <w:rFonts w:eastAsia="Times New Roman" w:cs="Times New Roman"/>
          <w:szCs w:val="24"/>
        </w:rPr>
        <w:t>υρωπαϊκού κεκτημένου</w:t>
      </w:r>
      <w:r>
        <w:rPr>
          <w:rFonts w:eastAsia="Times New Roman" w:cs="Times New Roman"/>
          <w:szCs w:val="24"/>
        </w:rPr>
        <w:t>.</w:t>
      </w:r>
      <w:r w:rsidRPr="00C17753">
        <w:rPr>
          <w:rFonts w:eastAsia="Times New Roman" w:cs="Times New Roman"/>
          <w:szCs w:val="24"/>
        </w:rPr>
        <w:t xml:space="preserve"> </w:t>
      </w:r>
    </w:p>
    <w:p w14:paraId="01A9E35B"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Τηρούμε στάση επιφυλακ</w:t>
      </w:r>
      <w:r w:rsidRPr="00C17753">
        <w:rPr>
          <w:rFonts w:eastAsia="Times New Roman" w:cs="Times New Roman"/>
          <w:szCs w:val="24"/>
        </w:rPr>
        <w:t>τική</w:t>
      </w:r>
      <w:r>
        <w:rPr>
          <w:rFonts w:eastAsia="Times New Roman" w:cs="Times New Roman"/>
          <w:szCs w:val="24"/>
        </w:rPr>
        <w:t xml:space="preserve">, καθώς η εμπειρία </w:t>
      </w:r>
      <w:r w:rsidRPr="00C17753">
        <w:rPr>
          <w:rFonts w:eastAsia="Times New Roman" w:cs="Times New Roman"/>
          <w:szCs w:val="24"/>
        </w:rPr>
        <w:t xml:space="preserve">της χώρας στο ζήτημα της </w:t>
      </w:r>
      <w:r>
        <w:rPr>
          <w:rFonts w:eastAsia="Times New Roman" w:cs="Times New Roman"/>
          <w:szCs w:val="24"/>
        </w:rPr>
        <w:t>Σ</w:t>
      </w:r>
      <w:r w:rsidRPr="00C17753">
        <w:rPr>
          <w:rFonts w:eastAsia="Times New Roman" w:cs="Times New Roman"/>
          <w:szCs w:val="24"/>
        </w:rPr>
        <w:t xml:space="preserve">υμφωνίας των Πρεσπών υπήρξε </w:t>
      </w:r>
      <w:r w:rsidRPr="00C17753">
        <w:rPr>
          <w:rFonts w:eastAsia="Times New Roman" w:cs="Times New Roman"/>
          <w:szCs w:val="24"/>
        </w:rPr>
        <w:t>τραυματική</w:t>
      </w:r>
      <w:r>
        <w:rPr>
          <w:rFonts w:eastAsia="Times New Roman" w:cs="Times New Roman"/>
          <w:szCs w:val="24"/>
        </w:rPr>
        <w:t xml:space="preserve">, όχι μόνο γιατί </w:t>
      </w:r>
      <w:r w:rsidRPr="00C17753">
        <w:rPr>
          <w:rFonts w:eastAsia="Times New Roman" w:cs="Times New Roman"/>
          <w:szCs w:val="24"/>
        </w:rPr>
        <w:t xml:space="preserve">έφερε μία </w:t>
      </w:r>
      <w:r>
        <w:rPr>
          <w:rFonts w:eastAsia="Times New Roman" w:cs="Times New Roman"/>
          <w:szCs w:val="24"/>
        </w:rPr>
        <w:t>ε</w:t>
      </w:r>
      <w:r w:rsidRPr="00C17753">
        <w:rPr>
          <w:rFonts w:eastAsia="Times New Roman" w:cs="Times New Roman"/>
          <w:szCs w:val="24"/>
        </w:rPr>
        <w:t>θνική υποχώρηση</w:t>
      </w:r>
      <w:r>
        <w:rPr>
          <w:rFonts w:eastAsia="Times New Roman" w:cs="Times New Roman"/>
          <w:szCs w:val="24"/>
        </w:rPr>
        <w:t>,</w:t>
      </w:r>
      <w:r w:rsidRPr="00C17753">
        <w:rPr>
          <w:rFonts w:eastAsia="Times New Roman" w:cs="Times New Roman"/>
          <w:szCs w:val="24"/>
        </w:rPr>
        <w:t xml:space="preserve"> αλλά </w:t>
      </w:r>
      <w:r>
        <w:rPr>
          <w:rFonts w:eastAsia="Times New Roman" w:cs="Times New Roman"/>
          <w:szCs w:val="24"/>
        </w:rPr>
        <w:t xml:space="preserve">γιατί ενέπλεξε ένα τόσο σοβαρό ζήτημα </w:t>
      </w:r>
      <w:r w:rsidRPr="00C17753">
        <w:rPr>
          <w:rFonts w:eastAsia="Times New Roman" w:cs="Times New Roman"/>
          <w:szCs w:val="24"/>
        </w:rPr>
        <w:t>στα δίχτυα της εσωτερικής πολιτικής αντιπαράθεσης</w:t>
      </w:r>
      <w:r>
        <w:rPr>
          <w:rFonts w:eastAsia="Times New Roman" w:cs="Times New Roman"/>
          <w:szCs w:val="24"/>
        </w:rPr>
        <w:t>,</w:t>
      </w:r>
      <w:r w:rsidRPr="00C17753">
        <w:rPr>
          <w:rFonts w:eastAsia="Times New Roman" w:cs="Times New Roman"/>
          <w:szCs w:val="24"/>
        </w:rPr>
        <w:t xml:space="preserve"> στα δίκτυα κομματικών σκοπιμοτήτων</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Τ</w:t>
      </w:r>
      <w:r w:rsidRPr="00C17753">
        <w:rPr>
          <w:rFonts w:eastAsia="Times New Roman" w:cs="Times New Roman"/>
          <w:szCs w:val="24"/>
        </w:rPr>
        <w:t xml:space="preserve">α </w:t>
      </w:r>
      <w:r>
        <w:rPr>
          <w:rFonts w:eastAsia="Times New Roman" w:cs="Times New Roman"/>
          <w:szCs w:val="24"/>
        </w:rPr>
        <w:t>Ε</w:t>
      </w:r>
      <w:r w:rsidRPr="00C17753">
        <w:rPr>
          <w:rFonts w:eastAsia="Times New Roman" w:cs="Times New Roman"/>
          <w:szCs w:val="24"/>
        </w:rPr>
        <w:t xml:space="preserve">θνικά </w:t>
      </w:r>
      <w:r>
        <w:rPr>
          <w:rFonts w:eastAsia="Times New Roman" w:cs="Times New Roman"/>
          <w:szCs w:val="24"/>
        </w:rPr>
        <w:t>Δ</w:t>
      </w:r>
      <w:r w:rsidRPr="00C17753">
        <w:rPr>
          <w:rFonts w:eastAsia="Times New Roman" w:cs="Times New Roman"/>
          <w:szCs w:val="24"/>
        </w:rPr>
        <w:t>ί</w:t>
      </w:r>
      <w:r>
        <w:rPr>
          <w:rFonts w:eastAsia="Times New Roman" w:cs="Times New Roman"/>
          <w:szCs w:val="24"/>
        </w:rPr>
        <w:t>καια δεν μπορούν ποτέ να μπαίνουν στη</w:t>
      </w:r>
      <w:r w:rsidRPr="00C17753">
        <w:rPr>
          <w:rFonts w:eastAsia="Times New Roman" w:cs="Times New Roman"/>
          <w:szCs w:val="24"/>
        </w:rPr>
        <w:t xml:space="preserve"> ζυγαριά πολιτικών αντ</w:t>
      </w:r>
      <w:r w:rsidRPr="00C17753">
        <w:rPr>
          <w:rFonts w:eastAsia="Times New Roman" w:cs="Times New Roman"/>
          <w:szCs w:val="24"/>
        </w:rPr>
        <w:t>αλλαγμάτων</w:t>
      </w:r>
      <w:r>
        <w:rPr>
          <w:rFonts w:eastAsia="Times New Roman" w:cs="Times New Roman"/>
          <w:szCs w:val="24"/>
        </w:rPr>
        <w:t>.</w:t>
      </w:r>
    </w:p>
    <w:p w14:paraId="01A9E35C"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Ε</w:t>
      </w:r>
      <w:r w:rsidRPr="00C17753">
        <w:rPr>
          <w:rFonts w:eastAsia="Times New Roman" w:cs="Times New Roman"/>
          <w:szCs w:val="24"/>
        </w:rPr>
        <w:t xml:space="preserve">μείς ξέρουμε πολύ καλά ότι στο ζήτημα του </w:t>
      </w:r>
      <w:r>
        <w:rPr>
          <w:rFonts w:eastAsia="Times New Roman" w:cs="Times New Roman"/>
          <w:szCs w:val="24"/>
        </w:rPr>
        <w:t>β</w:t>
      </w:r>
      <w:r w:rsidRPr="00C17753">
        <w:rPr>
          <w:rFonts w:eastAsia="Times New Roman" w:cs="Times New Roman"/>
          <w:szCs w:val="24"/>
        </w:rPr>
        <w:t xml:space="preserve">όρειου γείτονά μας κάναμε το καθήκον </w:t>
      </w:r>
      <w:r>
        <w:rPr>
          <w:rFonts w:eastAsia="Times New Roman" w:cs="Times New Roman"/>
          <w:szCs w:val="24"/>
        </w:rPr>
        <w:t>μας.</w:t>
      </w:r>
      <w:r w:rsidRPr="00C17753">
        <w:rPr>
          <w:rFonts w:eastAsia="Times New Roman" w:cs="Times New Roman"/>
          <w:szCs w:val="24"/>
        </w:rPr>
        <w:t xml:space="preserve"> </w:t>
      </w:r>
      <w:r>
        <w:rPr>
          <w:rFonts w:eastAsia="Times New Roman" w:cs="Times New Roman"/>
          <w:szCs w:val="24"/>
        </w:rPr>
        <w:t>Κ</w:t>
      </w:r>
      <w:r w:rsidRPr="00C17753">
        <w:rPr>
          <w:rFonts w:eastAsia="Times New Roman" w:cs="Times New Roman"/>
          <w:szCs w:val="24"/>
        </w:rPr>
        <w:t xml:space="preserve">αταγγείλαμε από την πρώτη στιγμή τη </w:t>
      </w:r>
      <w:r>
        <w:rPr>
          <w:rFonts w:eastAsia="Times New Roman" w:cs="Times New Roman"/>
          <w:szCs w:val="24"/>
        </w:rPr>
        <w:t>μ</w:t>
      </w:r>
      <w:r w:rsidRPr="00C17753">
        <w:rPr>
          <w:rFonts w:eastAsia="Times New Roman" w:cs="Times New Roman"/>
          <w:szCs w:val="24"/>
        </w:rPr>
        <w:t>υστική διπλωματία του κ</w:t>
      </w:r>
      <w:r>
        <w:rPr>
          <w:rFonts w:eastAsia="Times New Roman" w:cs="Times New Roman"/>
          <w:szCs w:val="24"/>
        </w:rPr>
        <w:t>.</w:t>
      </w:r>
      <w:r w:rsidRPr="00C17753">
        <w:rPr>
          <w:rFonts w:eastAsia="Times New Roman" w:cs="Times New Roman"/>
          <w:szCs w:val="24"/>
        </w:rPr>
        <w:t xml:space="preserve"> Κοτζιά</w:t>
      </w:r>
      <w:r>
        <w:rPr>
          <w:rFonts w:eastAsia="Times New Roman" w:cs="Times New Roman"/>
          <w:szCs w:val="24"/>
        </w:rPr>
        <w:t xml:space="preserve">. Αποκρούσαμε τη «Μακεδονία του </w:t>
      </w:r>
      <w:proofErr w:type="spellStart"/>
      <w:r>
        <w:rPr>
          <w:rFonts w:eastAsia="Times New Roman" w:cs="Times New Roman"/>
          <w:szCs w:val="24"/>
        </w:rPr>
        <w:t>Ίλιντεν</w:t>
      </w:r>
      <w:proofErr w:type="spellEnd"/>
      <w:r>
        <w:rPr>
          <w:rFonts w:eastAsia="Times New Roman" w:cs="Times New Roman"/>
          <w:szCs w:val="24"/>
        </w:rPr>
        <w:t>». Προειδοποιήσαμε για τους</w:t>
      </w:r>
      <w:r w:rsidRPr="00C17753">
        <w:rPr>
          <w:rFonts w:eastAsia="Times New Roman" w:cs="Times New Roman"/>
          <w:szCs w:val="24"/>
        </w:rPr>
        <w:t xml:space="preserve"> κινδύνους που προέρχον</w:t>
      </w:r>
      <w:r w:rsidRPr="00C17753">
        <w:rPr>
          <w:rFonts w:eastAsia="Times New Roman" w:cs="Times New Roman"/>
          <w:szCs w:val="24"/>
        </w:rPr>
        <w:t>ται από την υποκρισία του κ</w:t>
      </w:r>
      <w:r>
        <w:rPr>
          <w:rFonts w:eastAsia="Times New Roman" w:cs="Times New Roman"/>
          <w:szCs w:val="24"/>
        </w:rPr>
        <w:t>.</w:t>
      </w:r>
      <w:r w:rsidRPr="00C17753">
        <w:rPr>
          <w:rFonts w:eastAsia="Times New Roman" w:cs="Times New Roman"/>
          <w:szCs w:val="24"/>
        </w:rPr>
        <w:t xml:space="preserve"> Καμμένου</w:t>
      </w:r>
      <w:r>
        <w:rPr>
          <w:rFonts w:eastAsia="Times New Roman" w:cs="Times New Roman"/>
          <w:szCs w:val="24"/>
        </w:rPr>
        <w:t xml:space="preserve">. </w:t>
      </w:r>
    </w:p>
    <w:p w14:paraId="01A9E35D"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Η Νέα Δημοκρατία</w:t>
      </w:r>
      <w:r w:rsidRPr="00C17753">
        <w:rPr>
          <w:rFonts w:eastAsia="Times New Roman" w:cs="Times New Roman"/>
          <w:szCs w:val="24"/>
        </w:rPr>
        <w:t xml:space="preserve"> χαράσσει την πολιτική της με αποκλει</w:t>
      </w:r>
      <w:r>
        <w:rPr>
          <w:rFonts w:eastAsia="Times New Roman" w:cs="Times New Roman"/>
          <w:szCs w:val="24"/>
        </w:rPr>
        <w:t>στικό γνώμονα το εθνικό συμφέρον. Γι</w:t>
      </w:r>
      <w:r>
        <w:rPr>
          <w:rFonts w:eastAsia="Times New Roman" w:cs="Times New Roman"/>
          <w:szCs w:val="24"/>
        </w:rPr>
        <w:t>α</w:t>
      </w:r>
      <w:r>
        <w:rPr>
          <w:rFonts w:eastAsia="Times New Roman" w:cs="Times New Roman"/>
          <w:szCs w:val="24"/>
        </w:rPr>
        <w:t xml:space="preserve"> αυτό και είμαστε σταθερά προσανατολισμένοι </w:t>
      </w:r>
      <w:r w:rsidRPr="00C17753">
        <w:rPr>
          <w:rFonts w:eastAsia="Times New Roman" w:cs="Times New Roman"/>
          <w:szCs w:val="24"/>
        </w:rPr>
        <w:t>στο</w:t>
      </w:r>
      <w:r>
        <w:rPr>
          <w:rFonts w:eastAsia="Times New Roman" w:cs="Times New Roman"/>
          <w:szCs w:val="24"/>
        </w:rPr>
        <w:t>ν</w:t>
      </w:r>
      <w:r w:rsidRPr="00C17753">
        <w:rPr>
          <w:rFonts w:eastAsia="Times New Roman" w:cs="Times New Roman"/>
          <w:szCs w:val="24"/>
        </w:rPr>
        <w:t xml:space="preserve"> δυτικό κόσμο</w:t>
      </w:r>
      <w:r>
        <w:rPr>
          <w:rFonts w:eastAsia="Times New Roman" w:cs="Times New Roman"/>
          <w:szCs w:val="24"/>
        </w:rPr>
        <w:t>.</w:t>
      </w:r>
      <w:r w:rsidRPr="00C17753">
        <w:rPr>
          <w:rFonts w:eastAsia="Times New Roman" w:cs="Times New Roman"/>
          <w:szCs w:val="24"/>
        </w:rPr>
        <w:t xml:space="preserve"> Εμείς είμαστε οι θεματοφύλακες του ευρωπαϊκού προσανατολισμού τ</w:t>
      </w:r>
      <w:r w:rsidRPr="00C17753">
        <w:rPr>
          <w:rFonts w:eastAsia="Times New Roman" w:cs="Times New Roman"/>
          <w:szCs w:val="24"/>
        </w:rPr>
        <w:t xml:space="preserve">ης πατρίδας </w:t>
      </w:r>
      <w:r>
        <w:rPr>
          <w:rFonts w:eastAsia="Times New Roman" w:cs="Times New Roman"/>
          <w:szCs w:val="24"/>
        </w:rPr>
        <w:t>μας.</w:t>
      </w:r>
      <w:r w:rsidRPr="00C17753">
        <w:rPr>
          <w:rFonts w:eastAsia="Times New Roman" w:cs="Times New Roman"/>
          <w:szCs w:val="24"/>
        </w:rPr>
        <w:t xml:space="preserve"> </w:t>
      </w:r>
      <w:r>
        <w:rPr>
          <w:rFonts w:eastAsia="Times New Roman" w:cs="Times New Roman"/>
          <w:szCs w:val="24"/>
        </w:rPr>
        <w:t>Άλλοι ανακάλυψαν όψιμα το ΝΑΤΟ…</w:t>
      </w:r>
    </w:p>
    <w:p w14:paraId="01A9E35E"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1A9E35F"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w:t>
      </w:r>
    </w:p>
    <w:p w14:paraId="01A9E36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Να σας θυμίσω τι λέγατε για το ΝΑΤΟ πριν από κάποια χρόνια; Ας το αφήσ</w:t>
      </w:r>
      <w:r>
        <w:rPr>
          <w:rFonts w:eastAsia="Times New Roman" w:cs="Times New Roman"/>
          <w:szCs w:val="24"/>
        </w:rPr>
        <w:t>ουμε καλύτερα. Τα ξέρετε. Δεν χρειάζεται!</w:t>
      </w:r>
    </w:p>
    <w:p w14:paraId="01A9E361" w14:textId="77777777" w:rsidR="00887A51" w:rsidRDefault="009C255F">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1A9E362"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δεν </w:t>
      </w:r>
      <w:r w:rsidRPr="00C17753">
        <w:rPr>
          <w:rFonts w:eastAsia="Times New Roman" w:cs="Times New Roman"/>
          <w:szCs w:val="24"/>
        </w:rPr>
        <w:t xml:space="preserve">χρειάζεται </w:t>
      </w:r>
      <w:r>
        <w:rPr>
          <w:rFonts w:eastAsia="Times New Roman" w:cs="Times New Roman"/>
          <w:szCs w:val="24"/>
        </w:rPr>
        <w:t>να αποδείξουμε τίποτα και σε κανέναν. Γι</w:t>
      </w:r>
      <w:r>
        <w:rPr>
          <w:rFonts w:eastAsia="Times New Roman" w:cs="Times New Roman"/>
          <w:szCs w:val="24"/>
        </w:rPr>
        <w:t>α</w:t>
      </w:r>
      <w:r>
        <w:rPr>
          <w:rFonts w:eastAsia="Times New Roman" w:cs="Times New Roman"/>
          <w:szCs w:val="24"/>
        </w:rPr>
        <w:t xml:space="preserve"> αυτό και μιλάμε σ</w:t>
      </w:r>
      <w:r w:rsidRPr="00C17753">
        <w:rPr>
          <w:rFonts w:eastAsia="Times New Roman" w:cs="Times New Roman"/>
          <w:szCs w:val="24"/>
        </w:rPr>
        <w:t>τους εταίρους μας με όρους αμοιβαίο</w:t>
      </w:r>
      <w:r>
        <w:rPr>
          <w:rFonts w:eastAsia="Times New Roman" w:cs="Times New Roman"/>
          <w:szCs w:val="24"/>
        </w:rPr>
        <w:t>υ</w:t>
      </w:r>
      <w:r w:rsidRPr="00C17753">
        <w:rPr>
          <w:rFonts w:eastAsia="Times New Roman" w:cs="Times New Roman"/>
          <w:szCs w:val="24"/>
        </w:rPr>
        <w:t xml:space="preserve"> σεβασμο</w:t>
      </w:r>
      <w:r>
        <w:rPr>
          <w:rFonts w:eastAsia="Times New Roman" w:cs="Times New Roman"/>
          <w:szCs w:val="24"/>
        </w:rPr>
        <w:t>ύ.</w:t>
      </w:r>
    </w:p>
    <w:p w14:paraId="01A9E363"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 της αρχής -το έχουμε πει </w:t>
      </w:r>
      <w:r>
        <w:rPr>
          <w:rFonts w:eastAsia="Times New Roman" w:cs="Times New Roman"/>
          <w:szCs w:val="24"/>
        </w:rPr>
        <w:t>πολλές φορές- η Νέα Δημοκρατία δεν είχε αντίρρηση να μπουν τα Σκόπια στο ΝΑΤΟ. Είχε και έχει, όμως, αντίρρηση να ενταχθούν στο ΝΑΤΟ, εκχωρώντας μακεδονική ταυτότητα, εθνότητα και γλώσσα. Αυτή είναι η διαφωνία μας με σας, κύριε Τσίπρα</w:t>
      </w:r>
      <w:r>
        <w:rPr>
          <w:rFonts w:eastAsia="Times New Roman" w:cs="Times New Roman"/>
          <w:szCs w:val="24"/>
        </w:rPr>
        <w:t>,</w:t>
      </w:r>
      <w:r>
        <w:rPr>
          <w:rFonts w:eastAsia="Times New Roman" w:cs="Times New Roman"/>
          <w:szCs w:val="24"/>
        </w:rPr>
        <w:t xml:space="preserve"> και γι’ αυτό καταψηφί</w:t>
      </w:r>
      <w:r>
        <w:rPr>
          <w:rFonts w:eastAsia="Times New Roman" w:cs="Times New Roman"/>
          <w:szCs w:val="24"/>
        </w:rPr>
        <w:t xml:space="preserve">ζουμε το </w:t>
      </w:r>
      <w:r>
        <w:rPr>
          <w:rFonts w:eastAsia="Times New Roman" w:cs="Times New Roman"/>
          <w:szCs w:val="24"/>
        </w:rPr>
        <w:t>π</w:t>
      </w:r>
      <w:r>
        <w:rPr>
          <w:rFonts w:eastAsia="Times New Roman" w:cs="Times New Roman"/>
          <w:szCs w:val="24"/>
        </w:rPr>
        <w:t xml:space="preserve">ρωτόκολλο </w:t>
      </w:r>
      <w:r>
        <w:rPr>
          <w:rFonts w:eastAsia="Times New Roman" w:cs="Times New Roman"/>
          <w:szCs w:val="24"/>
        </w:rPr>
        <w:t>έ</w:t>
      </w:r>
      <w:r>
        <w:rPr>
          <w:rFonts w:eastAsia="Times New Roman" w:cs="Times New Roman"/>
          <w:szCs w:val="24"/>
        </w:rPr>
        <w:t>νταξης.</w:t>
      </w:r>
    </w:p>
    <w:p w14:paraId="01A9E364" w14:textId="77777777" w:rsidR="00887A51" w:rsidRDefault="009C255F">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01A9E365"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Α</w:t>
      </w:r>
      <w:r w:rsidRPr="00C17753">
        <w:rPr>
          <w:rFonts w:eastAsia="Times New Roman" w:cs="Times New Roman"/>
          <w:szCs w:val="24"/>
        </w:rPr>
        <w:t>υτά τα εξήγησα</w:t>
      </w:r>
      <w:r>
        <w:rPr>
          <w:rFonts w:eastAsia="Times New Roman" w:cs="Times New Roman"/>
          <w:szCs w:val="24"/>
        </w:rPr>
        <w:t xml:space="preserve"> και στους συνομιλητές μας στην Ευρώπη,</w:t>
      </w:r>
      <w:r w:rsidRPr="00C17753">
        <w:rPr>
          <w:rFonts w:eastAsia="Times New Roman" w:cs="Times New Roman"/>
          <w:szCs w:val="24"/>
        </w:rPr>
        <w:t xml:space="preserve"> χωρίς να διστάσω να δ</w:t>
      </w:r>
      <w:r>
        <w:rPr>
          <w:rFonts w:eastAsia="Times New Roman" w:cs="Times New Roman"/>
          <w:szCs w:val="24"/>
        </w:rPr>
        <w:t xml:space="preserve">ιαφωνήσω και κατ’ ιδίαν και δημόσια </w:t>
      </w:r>
      <w:r w:rsidRPr="00C17753">
        <w:rPr>
          <w:rFonts w:eastAsia="Times New Roman" w:cs="Times New Roman"/>
          <w:szCs w:val="24"/>
        </w:rPr>
        <w:t>με ισχυρούς παράγοντες</w:t>
      </w:r>
      <w:r>
        <w:rPr>
          <w:rFonts w:eastAsia="Times New Roman" w:cs="Times New Roman"/>
          <w:szCs w:val="24"/>
        </w:rPr>
        <w:t>, όπως η Κ</w:t>
      </w:r>
      <w:r w:rsidRPr="00C17753">
        <w:rPr>
          <w:rFonts w:eastAsia="Times New Roman" w:cs="Times New Roman"/>
          <w:szCs w:val="24"/>
        </w:rPr>
        <w:t xml:space="preserve">αγκελάριος </w:t>
      </w:r>
      <w:proofErr w:type="spellStart"/>
      <w:r w:rsidRPr="00C17753">
        <w:rPr>
          <w:rFonts w:eastAsia="Times New Roman" w:cs="Times New Roman"/>
          <w:szCs w:val="24"/>
        </w:rPr>
        <w:t>Μέρκελ</w:t>
      </w:r>
      <w:proofErr w:type="spellEnd"/>
      <w:r>
        <w:rPr>
          <w:rFonts w:eastAsia="Times New Roman" w:cs="Times New Roman"/>
          <w:szCs w:val="24"/>
        </w:rPr>
        <w:t>. Έχουμε την</w:t>
      </w:r>
      <w:r>
        <w:rPr>
          <w:rFonts w:eastAsia="Times New Roman" w:cs="Times New Roman"/>
          <w:szCs w:val="24"/>
        </w:rPr>
        <w:t xml:space="preserve"> αξιοπιστία </w:t>
      </w:r>
      <w:r w:rsidRPr="00C17753">
        <w:rPr>
          <w:rFonts w:eastAsia="Times New Roman" w:cs="Times New Roman"/>
          <w:szCs w:val="24"/>
        </w:rPr>
        <w:t xml:space="preserve">να μπορούμε να υπερασπιζόμαστε τις θέσεις </w:t>
      </w:r>
      <w:r>
        <w:rPr>
          <w:rFonts w:eastAsia="Times New Roman" w:cs="Times New Roman"/>
          <w:szCs w:val="24"/>
        </w:rPr>
        <w:t>μας.</w:t>
      </w:r>
    </w:p>
    <w:p w14:paraId="01A9E366"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Τ</w:t>
      </w:r>
      <w:r w:rsidRPr="00C17753">
        <w:rPr>
          <w:rFonts w:eastAsia="Times New Roman" w:cs="Times New Roman"/>
          <w:szCs w:val="24"/>
        </w:rPr>
        <w:t>ώρα</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όμως,</w:t>
      </w:r>
      <w:r w:rsidRPr="00C17753">
        <w:rPr>
          <w:rFonts w:eastAsia="Times New Roman" w:cs="Times New Roman"/>
          <w:szCs w:val="24"/>
        </w:rPr>
        <w:t xml:space="preserve"> </w:t>
      </w:r>
      <w:r>
        <w:rPr>
          <w:rFonts w:eastAsia="Times New Roman" w:cs="Times New Roman"/>
          <w:szCs w:val="24"/>
        </w:rPr>
        <w:t>έχουν διαμορφωθεί αρνητικά τετελεσμ</w:t>
      </w:r>
      <w:r w:rsidRPr="00C17753">
        <w:rPr>
          <w:rFonts w:eastAsia="Times New Roman" w:cs="Times New Roman"/>
          <w:szCs w:val="24"/>
        </w:rPr>
        <w:t>ένα</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 xml:space="preserve">Η </w:t>
      </w:r>
      <w:r w:rsidRPr="00C17753">
        <w:rPr>
          <w:rFonts w:eastAsia="Times New Roman" w:cs="Times New Roman"/>
          <w:szCs w:val="24"/>
        </w:rPr>
        <w:t>εθνική προσπάθεια</w:t>
      </w:r>
      <w:r>
        <w:rPr>
          <w:rFonts w:eastAsia="Times New Roman" w:cs="Times New Roman"/>
          <w:szCs w:val="24"/>
        </w:rPr>
        <w:t>, όμως,</w:t>
      </w:r>
      <w:r w:rsidRPr="00C17753">
        <w:rPr>
          <w:rFonts w:eastAsia="Times New Roman" w:cs="Times New Roman"/>
          <w:szCs w:val="24"/>
        </w:rPr>
        <w:t xml:space="preserve"> συνεχίζεται</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Ο</w:t>
      </w:r>
      <w:r w:rsidRPr="00C17753">
        <w:rPr>
          <w:rFonts w:eastAsia="Times New Roman" w:cs="Times New Roman"/>
          <w:szCs w:val="24"/>
        </w:rPr>
        <w:t xml:space="preserve">ι δυσμενείς επιπτώσεις από αυτή τη </w:t>
      </w:r>
      <w:r>
        <w:rPr>
          <w:rFonts w:eastAsia="Times New Roman" w:cs="Times New Roman"/>
          <w:szCs w:val="24"/>
        </w:rPr>
        <w:t>σ</w:t>
      </w:r>
      <w:r w:rsidRPr="00C17753">
        <w:rPr>
          <w:rFonts w:eastAsia="Times New Roman" w:cs="Times New Roman"/>
          <w:szCs w:val="24"/>
        </w:rPr>
        <w:t>υμφωνία</w:t>
      </w:r>
      <w:r>
        <w:rPr>
          <w:rFonts w:eastAsia="Times New Roman" w:cs="Times New Roman"/>
          <w:szCs w:val="24"/>
        </w:rPr>
        <w:t>,</w:t>
      </w:r>
      <w:r w:rsidRPr="00C17753">
        <w:rPr>
          <w:rFonts w:eastAsia="Times New Roman" w:cs="Times New Roman"/>
          <w:szCs w:val="24"/>
        </w:rPr>
        <w:t xml:space="preserve"> θα πρέπει να αμβλύνονται μέτρο </w:t>
      </w:r>
      <w:r>
        <w:rPr>
          <w:rFonts w:eastAsia="Times New Roman" w:cs="Times New Roman"/>
          <w:szCs w:val="24"/>
        </w:rPr>
        <w:t>μ</w:t>
      </w:r>
      <w:r w:rsidRPr="00C17753">
        <w:rPr>
          <w:rFonts w:eastAsia="Times New Roman" w:cs="Times New Roman"/>
          <w:szCs w:val="24"/>
        </w:rPr>
        <w:t>ε μέτρο</w:t>
      </w:r>
      <w:r>
        <w:rPr>
          <w:rFonts w:eastAsia="Times New Roman" w:cs="Times New Roman"/>
          <w:szCs w:val="24"/>
        </w:rPr>
        <w:t>,</w:t>
      </w:r>
      <w:r w:rsidRPr="00C17753">
        <w:rPr>
          <w:rFonts w:eastAsia="Times New Roman" w:cs="Times New Roman"/>
          <w:szCs w:val="24"/>
        </w:rPr>
        <w:t xml:space="preserve"> μέρα με τη μέρα</w:t>
      </w:r>
      <w:r>
        <w:rPr>
          <w:rFonts w:eastAsia="Times New Roman" w:cs="Times New Roman"/>
          <w:szCs w:val="24"/>
        </w:rPr>
        <w:t xml:space="preserve">. </w:t>
      </w:r>
    </w:p>
    <w:p w14:paraId="01A9E367"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Επαναλαμβάνω για άλλη μία φορά, για να</w:t>
      </w:r>
      <w:r w:rsidRPr="00C17753">
        <w:rPr>
          <w:rFonts w:eastAsia="Times New Roman" w:cs="Times New Roman"/>
          <w:szCs w:val="24"/>
        </w:rPr>
        <w:t xml:space="preserve"> απαντήσω και στον κ</w:t>
      </w:r>
      <w:r>
        <w:rPr>
          <w:rFonts w:eastAsia="Times New Roman" w:cs="Times New Roman"/>
          <w:szCs w:val="24"/>
        </w:rPr>
        <w:t>.</w:t>
      </w:r>
      <w:r w:rsidRPr="00C17753">
        <w:rPr>
          <w:rFonts w:eastAsia="Times New Roman" w:cs="Times New Roman"/>
          <w:szCs w:val="24"/>
        </w:rPr>
        <w:t xml:space="preserve"> Θεοδωράκη</w:t>
      </w:r>
      <w:r>
        <w:rPr>
          <w:rFonts w:eastAsia="Times New Roman" w:cs="Times New Roman"/>
          <w:szCs w:val="24"/>
        </w:rPr>
        <w:t xml:space="preserve">: Δεν απεμπολώ </w:t>
      </w:r>
      <w:r w:rsidRPr="00C17753">
        <w:rPr>
          <w:rFonts w:eastAsia="Times New Roman" w:cs="Times New Roman"/>
          <w:szCs w:val="24"/>
        </w:rPr>
        <w:t>το δικαίωμα του βέτο στην ένταξη των Σκοπίων στην Ευρωπαϊκή Ένωση</w:t>
      </w:r>
      <w:r>
        <w:rPr>
          <w:rFonts w:eastAsia="Times New Roman" w:cs="Times New Roman"/>
          <w:szCs w:val="24"/>
        </w:rPr>
        <w:t>.</w:t>
      </w:r>
    </w:p>
    <w:p w14:paraId="01A9E368"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14:paraId="01A9E369"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 xml:space="preserve">Τριάντα πέντε κεφάλαια υπάρχουν, τα </w:t>
      </w:r>
      <w:r w:rsidRPr="00C17753">
        <w:rPr>
          <w:rFonts w:eastAsia="Times New Roman" w:cs="Times New Roman"/>
          <w:szCs w:val="24"/>
        </w:rPr>
        <w:t xml:space="preserve">οποία απαιτούν </w:t>
      </w:r>
      <w:r w:rsidRPr="00C17753">
        <w:rPr>
          <w:rFonts w:eastAsia="Times New Roman" w:cs="Times New Roman"/>
          <w:szCs w:val="24"/>
        </w:rPr>
        <w:t>την έγκρισή μας και στο άνοιγμα και στο κλείσιμο</w:t>
      </w:r>
      <w:r>
        <w:rPr>
          <w:rFonts w:eastAsia="Times New Roman" w:cs="Times New Roman"/>
          <w:szCs w:val="24"/>
        </w:rPr>
        <w:t>. Α</w:t>
      </w:r>
      <w:r w:rsidRPr="00C17753">
        <w:rPr>
          <w:rFonts w:eastAsia="Times New Roman" w:cs="Times New Roman"/>
          <w:szCs w:val="24"/>
        </w:rPr>
        <w:t>υτά</w:t>
      </w:r>
      <w:r>
        <w:rPr>
          <w:rFonts w:eastAsia="Times New Roman" w:cs="Times New Roman"/>
          <w:szCs w:val="24"/>
        </w:rPr>
        <w:t>,</w:t>
      </w:r>
      <w:r w:rsidRPr="00C17753">
        <w:rPr>
          <w:rFonts w:eastAsia="Times New Roman" w:cs="Times New Roman"/>
          <w:szCs w:val="24"/>
        </w:rPr>
        <w:t xml:space="preserve"> λοιπόν</w:t>
      </w:r>
      <w:r>
        <w:rPr>
          <w:rFonts w:eastAsia="Times New Roman" w:cs="Times New Roman"/>
          <w:szCs w:val="24"/>
        </w:rPr>
        <w:t>,</w:t>
      </w:r>
      <w:r w:rsidRPr="00C17753">
        <w:rPr>
          <w:rFonts w:eastAsia="Times New Roman" w:cs="Times New Roman"/>
          <w:szCs w:val="24"/>
        </w:rPr>
        <w:t xml:space="preserve"> δεν θα ανοίξουν και δεν θα κλείσουν</w:t>
      </w:r>
      <w:r>
        <w:rPr>
          <w:rFonts w:eastAsia="Times New Roman" w:cs="Times New Roman"/>
          <w:szCs w:val="24"/>
        </w:rPr>
        <w:t>,</w:t>
      </w:r>
      <w:r w:rsidRPr="00C17753">
        <w:rPr>
          <w:rFonts w:eastAsia="Times New Roman" w:cs="Times New Roman"/>
          <w:szCs w:val="24"/>
        </w:rPr>
        <w:t xml:space="preserve"> χωρίς να ικανοποιηθούν οι θέσεις της Ελλάδος και τα εθνικά της συμφέροντα</w:t>
      </w:r>
      <w:r>
        <w:rPr>
          <w:rFonts w:eastAsia="Times New Roman" w:cs="Times New Roman"/>
          <w:szCs w:val="24"/>
        </w:rPr>
        <w:t>.</w:t>
      </w:r>
    </w:p>
    <w:p w14:paraId="01A9E36A"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14:paraId="01A9E36B" w14:textId="77777777" w:rsidR="00887A51" w:rsidRDefault="009C255F">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C17753">
        <w:rPr>
          <w:rFonts w:eastAsia="Times New Roman" w:cs="Times New Roman"/>
          <w:szCs w:val="24"/>
        </w:rPr>
        <w:t>ουλευτές</w:t>
      </w:r>
      <w:r>
        <w:rPr>
          <w:rFonts w:eastAsia="Times New Roman" w:cs="Times New Roman"/>
          <w:szCs w:val="24"/>
        </w:rPr>
        <w:t>, πιστοί στη θέση που έχουμε</w:t>
      </w:r>
      <w:r w:rsidRPr="00C17753">
        <w:rPr>
          <w:rFonts w:eastAsia="Times New Roman" w:cs="Times New Roman"/>
          <w:szCs w:val="24"/>
        </w:rPr>
        <w:t xml:space="preserve"> διαμ</w:t>
      </w:r>
      <w:r>
        <w:rPr>
          <w:rFonts w:eastAsia="Times New Roman" w:cs="Times New Roman"/>
          <w:szCs w:val="24"/>
        </w:rPr>
        <w:t>ορφώσει,</w:t>
      </w:r>
      <w:r w:rsidRPr="00C17753">
        <w:rPr>
          <w:rFonts w:eastAsia="Times New Roman" w:cs="Times New Roman"/>
          <w:szCs w:val="24"/>
        </w:rPr>
        <w:t xml:space="preserve"> καταψηφίζουμε</w:t>
      </w:r>
      <w:r>
        <w:rPr>
          <w:rFonts w:eastAsia="Times New Roman" w:cs="Times New Roman"/>
          <w:szCs w:val="24"/>
        </w:rPr>
        <w:t xml:space="preserve"> σήμερα το </w:t>
      </w:r>
      <w:r>
        <w:rPr>
          <w:rFonts w:eastAsia="Times New Roman" w:cs="Times New Roman"/>
          <w:szCs w:val="24"/>
        </w:rPr>
        <w:t>π</w:t>
      </w:r>
      <w:r>
        <w:rPr>
          <w:rFonts w:eastAsia="Times New Roman" w:cs="Times New Roman"/>
          <w:szCs w:val="24"/>
        </w:rPr>
        <w:t xml:space="preserve">ρωτόκολλο </w:t>
      </w:r>
      <w:r>
        <w:rPr>
          <w:rFonts w:eastAsia="Times New Roman" w:cs="Times New Roman"/>
          <w:szCs w:val="24"/>
        </w:rPr>
        <w:t>έ</w:t>
      </w:r>
      <w:r>
        <w:rPr>
          <w:rFonts w:eastAsia="Times New Roman" w:cs="Times New Roman"/>
          <w:szCs w:val="24"/>
        </w:rPr>
        <w:t>νταξης,</w:t>
      </w:r>
      <w:r w:rsidRPr="00C17753">
        <w:rPr>
          <w:rFonts w:eastAsia="Times New Roman" w:cs="Times New Roman"/>
          <w:szCs w:val="24"/>
        </w:rPr>
        <w:t xml:space="preserve"> γιατί επισφραγίζει την εθνική ήττα των Πρεσπών</w:t>
      </w:r>
      <w:r>
        <w:rPr>
          <w:rFonts w:eastAsia="Times New Roman" w:cs="Times New Roman"/>
          <w:szCs w:val="24"/>
        </w:rPr>
        <w:t>.</w:t>
      </w:r>
      <w:r w:rsidRPr="00C17753">
        <w:rPr>
          <w:rFonts w:eastAsia="Times New Roman" w:cs="Times New Roman"/>
          <w:szCs w:val="24"/>
        </w:rPr>
        <w:t xml:space="preserve"> </w:t>
      </w:r>
      <w:r>
        <w:rPr>
          <w:rFonts w:eastAsia="Times New Roman" w:cs="Times New Roman"/>
          <w:szCs w:val="24"/>
        </w:rPr>
        <w:t>Την ίδια ώρα καταγγέλλουμε τον ευτελισμό της πολιτικής</w:t>
      </w:r>
      <w:r w:rsidRPr="00C17753">
        <w:rPr>
          <w:rFonts w:eastAsia="Times New Roman" w:cs="Times New Roman"/>
          <w:szCs w:val="24"/>
        </w:rPr>
        <w:t xml:space="preserve"> ζωής από μία </w:t>
      </w:r>
      <w:r>
        <w:rPr>
          <w:rFonts w:eastAsia="Times New Roman" w:cs="Times New Roman"/>
          <w:szCs w:val="24"/>
        </w:rPr>
        <w:t>Κ</w:t>
      </w:r>
      <w:r w:rsidRPr="00C17753">
        <w:rPr>
          <w:rFonts w:eastAsia="Times New Roman" w:cs="Times New Roman"/>
          <w:szCs w:val="24"/>
        </w:rPr>
        <w:t>υβέρνηση</w:t>
      </w:r>
      <w:r>
        <w:rPr>
          <w:rFonts w:eastAsia="Times New Roman" w:cs="Times New Roman"/>
          <w:szCs w:val="24"/>
        </w:rPr>
        <w:t>-</w:t>
      </w:r>
      <w:r w:rsidRPr="00C17753">
        <w:rPr>
          <w:rFonts w:eastAsia="Times New Roman" w:cs="Times New Roman"/>
          <w:szCs w:val="24"/>
        </w:rPr>
        <w:t>κουρελού</w:t>
      </w:r>
      <w:r>
        <w:rPr>
          <w:rFonts w:eastAsia="Times New Roman" w:cs="Times New Roman"/>
          <w:szCs w:val="24"/>
        </w:rPr>
        <w:t>.</w:t>
      </w:r>
      <w:r w:rsidRPr="00C17753">
        <w:rPr>
          <w:rFonts w:eastAsia="Times New Roman" w:cs="Times New Roman"/>
          <w:szCs w:val="24"/>
        </w:rPr>
        <w:t xml:space="preserve"> </w:t>
      </w:r>
    </w:p>
    <w:p w14:paraId="01A9E36C" w14:textId="77777777" w:rsidR="00887A51" w:rsidRDefault="009C255F">
      <w:pPr>
        <w:spacing w:after="0" w:line="600" w:lineRule="auto"/>
        <w:ind w:firstLine="720"/>
        <w:jc w:val="both"/>
        <w:rPr>
          <w:rFonts w:eastAsia="Times New Roman"/>
          <w:szCs w:val="24"/>
        </w:rPr>
      </w:pPr>
      <w:r>
        <w:rPr>
          <w:rFonts w:eastAsia="Times New Roman"/>
          <w:szCs w:val="24"/>
        </w:rPr>
        <w:t>Α</w:t>
      </w:r>
      <w:r w:rsidRPr="00FF19AC">
        <w:rPr>
          <w:rFonts w:eastAsia="Times New Roman"/>
          <w:szCs w:val="24"/>
        </w:rPr>
        <w:t xml:space="preserve">ντιστεκόμαστε στο </w:t>
      </w:r>
      <w:r>
        <w:rPr>
          <w:rFonts w:eastAsia="Times New Roman"/>
          <w:szCs w:val="24"/>
        </w:rPr>
        <w:t>ε</w:t>
      </w:r>
      <w:r w:rsidRPr="00FF19AC">
        <w:rPr>
          <w:rFonts w:eastAsia="Times New Roman"/>
          <w:szCs w:val="24"/>
        </w:rPr>
        <w:t>θνικό</w:t>
      </w:r>
      <w:r>
        <w:rPr>
          <w:rFonts w:eastAsia="Times New Roman"/>
          <w:szCs w:val="24"/>
        </w:rPr>
        <w:t>,</w:t>
      </w:r>
      <w:r w:rsidRPr="00FF19AC">
        <w:rPr>
          <w:rFonts w:eastAsia="Times New Roman"/>
          <w:szCs w:val="24"/>
        </w:rPr>
        <w:t xml:space="preserve"> θεσμικό, οικονομικό ναυάγιο που </w:t>
      </w:r>
      <w:r>
        <w:rPr>
          <w:rFonts w:eastAsia="Times New Roman"/>
          <w:szCs w:val="24"/>
        </w:rPr>
        <w:t xml:space="preserve">έχει προκαλέσει ο ΣΥΡΙΖΑ </w:t>
      </w:r>
      <w:r w:rsidRPr="00FF19AC">
        <w:rPr>
          <w:rFonts w:eastAsia="Times New Roman"/>
          <w:szCs w:val="24"/>
        </w:rPr>
        <w:t xml:space="preserve">και η </w:t>
      </w:r>
      <w:r>
        <w:rPr>
          <w:rFonts w:eastAsia="Times New Roman"/>
          <w:szCs w:val="24"/>
        </w:rPr>
        <w:t>δια</w:t>
      </w:r>
      <w:r w:rsidRPr="00FF19AC">
        <w:rPr>
          <w:rFonts w:eastAsia="Times New Roman"/>
          <w:szCs w:val="24"/>
        </w:rPr>
        <w:t>κυβέρνησή του</w:t>
      </w:r>
      <w:r>
        <w:rPr>
          <w:rFonts w:eastAsia="Times New Roman"/>
          <w:szCs w:val="24"/>
        </w:rPr>
        <w:t xml:space="preserve">, </w:t>
      </w:r>
      <w:r w:rsidRPr="00FF19AC">
        <w:rPr>
          <w:rFonts w:eastAsia="Times New Roman"/>
          <w:szCs w:val="24"/>
        </w:rPr>
        <w:t>που</w:t>
      </w:r>
      <w:r>
        <w:rPr>
          <w:rFonts w:eastAsia="Times New Roman"/>
          <w:szCs w:val="24"/>
        </w:rPr>
        <w:t>,</w:t>
      </w:r>
      <w:r w:rsidRPr="00FF19AC">
        <w:rPr>
          <w:rFonts w:eastAsia="Times New Roman"/>
          <w:szCs w:val="24"/>
        </w:rPr>
        <w:t xml:space="preserve"> αντί για τους ΑΝΕΛ</w:t>
      </w:r>
      <w:r>
        <w:rPr>
          <w:rFonts w:eastAsia="Times New Roman"/>
          <w:szCs w:val="24"/>
        </w:rPr>
        <w:t>,</w:t>
      </w:r>
      <w:r w:rsidRPr="00FF19AC">
        <w:rPr>
          <w:rFonts w:eastAsia="Times New Roman"/>
          <w:szCs w:val="24"/>
        </w:rPr>
        <w:t xml:space="preserve"> υποστηρίζεται σήμερα από κάποιους περιφερόμενο</w:t>
      </w:r>
      <w:r>
        <w:rPr>
          <w:rFonts w:eastAsia="Times New Roman"/>
          <w:szCs w:val="24"/>
        </w:rPr>
        <w:t>υ</w:t>
      </w:r>
      <w:r w:rsidRPr="00FF19AC">
        <w:rPr>
          <w:rFonts w:eastAsia="Times New Roman"/>
          <w:szCs w:val="24"/>
        </w:rPr>
        <w:t>ς Βουλευτές μιας χρήσης</w:t>
      </w:r>
      <w:r>
        <w:rPr>
          <w:rFonts w:eastAsia="Times New Roman"/>
          <w:szCs w:val="24"/>
        </w:rPr>
        <w:t>.</w:t>
      </w:r>
      <w:r w:rsidRPr="00FF19AC">
        <w:rPr>
          <w:rFonts w:eastAsia="Times New Roman"/>
          <w:szCs w:val="24"/>
        </w:rPr>
        <w:t xml:space="preserve"> </w:t>
      </w:r>
      <w:r>
        <w:rPr>
          <w:rFonts w:eastAsia="Times New Roman"/>
          <w:szCs w:val="24"/>
        </w:rPr>
        <w:t>Ε</w:t>
      </w:r>
      <w:r w:rsidRPr="00FF19AC">
        <w:rPr>
          <w:rFonts w:eastAsia="Times New Roman"/>
          <w:szCs w:val="24"/>
        </w:rPr>
        <w:t xml:space="preserve">ίναι ένα καθεστώς </w:t>
      </w:r>
      <w:r>
        <w:rPr>
          <w:rFonts w:eastAsia="Times New Roman"/>
          <w:szCs w:val="24"/>
        </w:rPr>
        <w:t xml:space="preserve">φόβου, ψεύδους, </w:t>
      </w:r>
      <w:r w:rsidRPr="00FF19AC">
        <w:rPr>
          <w:rFonts w:eastAsia="Times New Roman"/>
          <w:szCs w:val="24"/>
        </w:rPr>
        <w:t xml:space="preserve">φόρων και </w:t>
      </w:r>
      <w:r>
        <w:rPr>
          <w:rFonts w:eastAsia="Times New Roman"/>
          <w:szCs w:val="24"/>
        </w:rPr>
        <w:t>εθνικών</w:t>
      </w:r>
      <w:r w:rsidRPr="00FF19AC">
        <w:rPr>
          <w:rFonts w:eastAsia="Times New Roman"/>
          <w:szCs w:val="24"/>
        </w:rPr>
        <w:t xml:space="preserve"> υποχωρήσεων</w:t>
      </w:r>
      <w:r>
        <w:rPr>
          <w:rFonts w:eastAsia="Times New Roman"/>
          <w:szCs w:val="24"/>
        </w:rPr>
        <w:t>.</w:t>
      </w:r>
      <w:r w:rsidRPr="00FF19AC">
        <w:rPr>
          <w:rFonts w:eastAsia="Times New Roman"/>
          <w:szCs w:val="24"/>
        </w:rPr>
        <w:t xml:space="preserve"> </w:t>
      </w:r>
      <w:r>
        <w:rPr>
          <w:rFonts w:eastAsia="Times New Roman"/>
          <w:szCs w:val="24"/>
        </w:rPr>
        <w:t>Α</w:t>
      </w:r>
      <w:r w:rsidRPr="00FF19AC">
        <w:rPr>
          <w:rFonts w:eastAsia="Times New Roman"/>
          <w:szCs w:val="24"/>
        </w:rPr>
        <w:t>λλά</w:t>
      </w:r>
      <w:r>
        <w:rPr>
          <w:rFonts w:eastAsia="Times New Roman"/>
          <w:szCs w:val="24"/>
        </w:rPr>
        <w:t>,</w:t>
      </w:r>
      <w:r w:rsidRPr="00FF19AC">
        <w:rPr>
          <w:rFonts w:eastAsia="Times New Roman"/>
          <w:szCs w:val="24"/>
        </w:rPr>
        <w:t xml:space="preserve"> ξέρε</w:t>
      </w:r>
      <w:r w:rsidRPr="00FF19AC">
        <w:rPr>
          <w:rFonts w:eastAsia="Times New Roman"/>
          <w:szCs w:val="24"/>
        </w:rPr>
        <w:t>τε</w:t>
      </w:r>
      <w:r>
        <w:rPr>
          <w:rFonts w:eastAsia="Times New Roman"/>
          <w:szCs w:val="24"/>
        </w:rPr>
        <w:t>,</w:t>
      </w:r>
      <w:r w:rsidRPr="00FF19AC">
        <w:rPr>
          <w:rFonts w:eastAsia="Times New Roman"/>
          <w:szCs w:val="24"/>
        </w:rPr>
        <w:t xml:space="preserve"> στις δημοκρατίες δεν μπορούν να </w:t>
      </w:r>
      <w:r>
        <w:rPr>
          <w:rFonts w:eastAsia="Times New Roman"/>
          <w:szCs w:val="24"/>
        </w:rPr>
        <w:t>στηθούν</w:t>
      </w:r>
      <w:r w:rsidRPr="00FF19AC">
        <w:rPr>
          <w:rFonts w:eastAsia="Times New Roman"/>
          <w:szCs w:val="24"/>
        </w:rPr>
        <w:t xml:space="preserve"> </w:t>
      </w:r>
      <w:r>
        <w:rPr>
          <w:rFonts w:eastAsia="Times New Roman"/>
          <w:szCs w:val="24"/>
        </w:rPr>
        <w:t>καθεστώτα, όπως</w:t>
      </w:r>
      <w:r w:rsidRPr="00FF19AC">
        <w:rPr>
          <w:rFonts w:eastAsia="Times New Roman"/>
          <w:szCs w:val="24"/>
        </w:rPr>
        <w:t xml:space="preserve"> αυτά τα καθεστώτα του κ</w:t>
      </w:r>
      <w:r>
        <w:rPr>
          <w:rFonts w:eastAsia="Times New Roman"/>
          <w:szCs w:val="24"/>
        </w:rPr>
        <w:t>.</w:t>
      </w:r>
      <w:r w:rsidRPr="00FF19AC">
        <w:rPr>
          <w:rFonts w:eastAsia="Times New Roman"/>
          <w:szCs w:val="24"/>
        </w:rPr>
        <w:t xml:space="preserve"> </w:t>
      </w:r>
      <w:proofErr w:type="spellStart"/>
      <w:r>
        <w:rPr>
          <w:rFonts w:eastAsia="Times New Roman"/>
          <w:szCs w:val="24"/>
        </w:rPr>
        <w:t>Μ</w:t>
      </w:r>
      <w:r w:rsidRPr="00FF19AC">
        <w:rPr>
          <w:rFonts w:eastAsia="Times New Roman"/>
          <w:szCs w:val="24"/>
        </w:rPr>
        <w:t>αδούρο</w:t>
      </w:r>
      <w:proofErr w:type="spellEnd"/>
      <w:r>
        <w:rPr>
          <w:rFonts w:eastAsia="Times New Roman"/>
          <w:szCs w:val="24"/>
        </w:rPr>
        <w:t>,</w:t>
      </w:r>
      <w:r w:rsidRPr="00FF19AC">
        <w:rPr>
          <w:rFonts w:eastAsia="Times New Roman"/>
          <w:szCs w:val="24"/>
        </w:rPr>
        <w:t xml:space="preserve"> τα οποία επιμένετε να στηρίζετ</w:t>
      </w:r>
      <w:r>
        <w:rPr>
          <w:rFonts w:eastAsia="Times New Roman"/>
          <w:szCs w:val="24"/>
        </w:rPr>
        <w:t>ε</w:t>
      </w:r>
      <w:r w:rsidRPr="00FF19AC">
        <w:rPr>
          <w:rFonts w:eastAsia="Times New Roman"/>
          <w:szCs w:val="24"/>
        </w:rPr>
        <w:t xml:space="preserve"> και να θαυμάζετε</w:t>
      </w:r>
      <w:r>
        <w:rPr>
          <w:rFonts w:eastAsia="Times New Roman"/>
          <w:szCs w:val="24"/>
        </w:rPr>
        <w:t>, εσείς του</w:t>
      </w:r>
      <w:r w:rsidRPr="00FF19AC">
        <w:rPr>
          <w:rFonts w:eastAsia="Times New Roman"/>
          <w:szCs w:val="24"/>
        </w:rPr>
        <w:t xml:space="preserve"> ΣΥΡΙΖΑ</w:t>
      </w:r>
      <w:r>
        <w:rPr>
          <w:rFonts w:eastAsia="Times New Roman"/>
          <w:szCs w:val="24"/>
        </w:rPr>
        <w:t>…</w:t>
      </w:r>
    </w:p>
    <w:p w14:paraId="01A9E36D" w14:textId="77777777" w:rsidR="00887A51" w:rsidRDefault="009C255F">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1A9E36E" w14:textId="77777777" w:rsidR="00887A51" w:rsidRDefault="009C255F">
      <w:pPr>
        <w:spacing w:after="0" w:line="600" w:lineRule="auto"/>
        <w:ind w:firstLine="720"/>
        <w:jc w:val="both"/>
        <w:rPr>
          <w:rFonts w:eastAsia="Times New Roman"/>
          <w:szCs w:val="24"/>
        </w:rPr>
      </w:pPr>
      <w:r>
        <w:rPr>
          <w:rFonts w:eastAsia="Times New Roman"/>
          <w:szCs w:val="24"/>
        </w:rPr>
        <w:t xml:space="preserve">…χωρίς να μας έχετε απαντήσει </w:t>
      </w:r>
      <w:r w:rsidRPr="00FF19AC">
        <w:rPr>
          <w:rFonts w:eastAsia="Times New Roman"/>
          <w:szCs w:val="24"/>
        </w:rPr>
        <w:t xml:space="preserve">ποτέ </w:t>
      </w:r>
      <w:r>
        <w:rPr>
          <w:rFonts w:eastAsia="Times New Roman"/>
          <w:szCs w:val="24"/>
        </w:rPr>
        <w:t xml:space="preserve">με ποιον τρόπο </w:t>
      </w:r>
      <w:r w:rsidRPr="00FF19AC">
        <w:rPr>
          <w:rFonts w:eastAsia="Times New Roman"/>
          <w:szCs w:val="24"/>
        </w:rPr>
        <w:t xml:space="preserve">εξυπηρετούνται τα </w:t>
      </w:r>
      <w:r>
        <w:rPr>
          <w:rFonts w:eastAsia="Times New Roman"/>
          <w:szCs w:val="24"/>
        </w:rPr>
        <w:t xml:space="preserve">εθνικά </w:t>
      </w:r>
      <w:r w:rsidRPr="00FF19AC">
        <w:rPr>
          <w:rFonts w:eastAsia="Times New Roman"/>
          <w:szCs w:val="24"/>
        </w:rPr>
        <w:t>συμφέροντα από τη στήριξ</w:t>
      </w:r>
      <w:r>
        <w:rPr>
          <w:rFonts w:eastAsia="Times New Roman"/>
          <w:szCs w:val="24"/>
        </w:rPr>
        <w:t xml:space="preserve">ή σας στον κ. </w:t>
      </w:r>
      <w:proofErr w:type="spellStart"/>
      <w:r>
        <w:rPr>
          <w:rFonts w:eastAsia="Times New Roman"/>
          <w:szCs w:val="24"/>
        </w:rPr>
        <w:t>Μαδούρο</w:t>
      </w:r>
      <w:proofErr w:type="spellEnd"/>
      <w:r>
        <w:rPr>
          <w:rFonts w:eastAsia="Times New Roman"/>
          <w:szCs w:val="24"/>
        </w:rPr>
        <w:t xml:space="preserve"> και τι είναι αυτό που σας συνδέει τελικά με </w:t>
      </w:r>
      <w:r w:rsidRPr="00FF19AC">
        <w:rPr>
          <w:rFonts w:eastAsia="Times New Roman"/>
          <w:szCs w:val="24"/>
        </w:rPr>
        <w:t>αυτή</w:t>
      </w:r>
      <w:r>
        <w:rPr>
          <w:rFonts w:eastAsia="Times New Roman"/>
          <w:szCs w:val="24"/>
        </w:rPr>
        <w:t xml:space="preserve"> τη χούντα της </w:t>
      </w:r>
      <w:r w:rsidRPr="00FF19AC">
        <w:rPr>
          <w:rFonts w:eastAsia="Times New Roman"/>
          <w:szCs w:val="24"/>
        </w:rPr>
        <w:t>Βενεζουέλας</w:t>
      </w:r>
      <w:r>
        <w:rPr>
          <w:rFonts w:eastAsia="Times New Roman"/>
          <w:szCs w:val="24"/>
        </w:rPr>
        <w:t>.</w:t>
      </w:r>
    </w:p>
    <w:p w14:paraId="01A9E36F" w14:textId="77777777" w:rsidR="00887A51" w:rsidRDefault="009C255F">
      <w:pPr>
        <w:spacing w:after="0" w:line="600" w:lineRule="auto"/>
        <w:ind w:firstLine="720"/>
        <w:jc w:val="both"/>
        <w:rPr>
          <w:rFonts w:eastAsia="Times New Roman"/>
          <w:szCs w:val="24"/>
        </w:rPr>
      </w:pPr>
      <w:r>
        <w:rPr>
          <w:rFonts w:eastAsia="Times New Roman"/>
          <w:szCs w:val="24"/>
        </w:rPr>
        <w:t>Κ</w:t>
      </w:r>
      <w:r w:rsidRPr="00FF19AC">
        <w:rPr>
          <w:rFonts w:eastAsia="Times New Roman"/>
          <w:szCs w:val="24"/>
        </w:rPr>
        <w:t xml:space="preserve">αι δεν έχετε </w:t>
      </w:r>
      <w:r>
        <w:rPr>
          <w:rFonts w:eastAsia="Times New Roman"/>
          <w:szCs w:val="24"/>
        </w:rPr>
        <w:t>εσείς, κύριοι της</w:t>
      </w:r>
      <w:r w:rsidRPr="00FF19AC">
        <w:rPr>
          <w:rFonts w:eastAsia="Times New Roman"/>
          <w:szCs w:val="24"/>
        </w:rPr>
        <w:t xml:space="preserve"> Αριστεράς</w:t>
      </w:r>
      <w:r>
        <w:rPr>
          <w:rFonts w:eastAsia="Times New Roman"/>
          <w:szCs w:val="24"/>
        </w:rPr>
        <w:t>,</w:t>
      </w:r>
      <w:r w:rsidRPr="00FF19AC">
        <w:rPr>
          <w:rFonts w:eastAsia="Times New Roman"/>
          <w:szCs w:val="24"/>
        </w:rPr>
        <w:t xml:space="preserve"> τις απαραίτητες δημοκρατικές ευαισθησίες </w:t>
      </w:r>
      <w:r>
        <w:rPr>
          <w:rFonts w:eastAsia="Times New Roman"/>
          <w:szCs w:val="24"/>
        </w:rPr>
        <w:t>ν</w:t>
      </w:r>
      <w:r w:rsidRPr="00FF19AC">
        <w:rPr>
          <w:rFonts w:eastAsia="Times New Roman"/>
          <w:szCs w:val="24"/>
        </w:rPr>
        <w:t>α αντιληφ</w:t>
      </w:r>
      <w:r w:rsidRPr="00FF19AC">
        <w:rPr>
          <w:rFonts w:eastAsia="Times New Roman"/>
          <w:szCs w:val="24"/>
        </w:rPr>
        <w:t>θείτε ότι εδώ έχουμε να κάνουμε με ένα</w:t>
      </w:r>
      <w:r>
        <w:rPr>
          <w:rFonts w:eastAsia="Times New Roman"/>
          <w:szCs w:val="24"/>
        </w:rPr>
        <w:t>ν</w:t>
      </w:r>
      <w:r w:rsidRPr="00FF19AC">
        <w:rPr>
          <w:rFonts w:eastAsia="Times New Roman"/>
          <w:szCs w:val="24"/>
        </w:rPr>
        <w:t xml:space="preserve"> στυγνό δικτάτορα</w:t>
      </w:r>
      <w:r>
        <w:rPr>
          <w:rFonts w:eastAsia="Times New Roman"/>
          <w:szCs w:val="24"/>
        </w:rPr>
        <w:t>,</w:t>
      </w:r>
      <w:r w:rsidRPr="00FF19AC">
        <w:rPr>
          <w:rFonts w:eastAsia="Times New Roman"/>
          <w:szCs w:val="24"/>
        </w:rPr>
        <w:t xml:space="preserve"> που έχει </w:t>
      </w:r>
      <w:r>
        <w:rPr>
          <w:rFonts w:eastAsia="Times New Roman"/>
          <w:szCs w:val="24"/>
        </w:rPr>
        <w:t>οδηγήσει τη χώρα του</w:t>
      </w:r>
      <w:r w:rsidRPr="00FF19AC">
        <w:rPr>
          <w:rFonts w:eastAsia="Times New Roman"/>
          <w:szCs w:val="24"/>
        </w:rPr>
        <w:t xml:space="preserve"> </w:t>
      </w:r>
      <w:r>
        <w:rPr>
          <w:rFonts w:eastAsia="Times New Roman"/>
          <w:szCs w:val="24"/>
        </w:rPr>
        <w:t>στ</w:t>
      </w:r>
      <w:r w:rsidRPr="00FF19AC">
        <w:rPr>
          <w:rFonts w:eastAsia="Times New Roman"/>
          <w:szCs w:val="24"/>
        </w:rPr>
        <w:t>η φτώχεια και την ανέχεια</w:t>
      </w:r>
      <w:r>
        <w:rPr>
          <w:rFonts w:eastAsia="Times New Roman"/>
          <w:szCs w:val="24"/>
        </w:rPr>
        <w:t>;</w:t>
      </w:r>
      <w:r w:rsidRPr="00FF19AC">
        <w:rPr>
          <w:rFonts w:eastAsia="Times New Roman"/>
          <w:szCs w:val="24"/>
        </w:rPr>
        <w:t xml:space="preserve"> </w:t>
      </w:r>
    </w:p>
    <w:p w14:paraId="01A9E370" w14:textId="77777777" w:rsidR="00887A51" w:rsidRDefault="009C255F">
      <w:pPr>
        <w:spacing w:after="0" w:line="600" w:lineRule="auto"/>
        <w:ind w:firstLine="720"/>
        <w:jc w:val="both"/>
        <w:rPr>
          <w:rFonts w:eastAsia="Times New Roman"/>
          <w:szCs w:val="24"/>
        </w:rPr>
      </w:pPr>
      <w:r>
        <w:rPr>
          <w:rFonts w:eastAsia="Times New Roman"/>
          <w:szCs w:val="24"/>
        </w:rPr>
        <w:t>Π</w:t>
      </w:r>
      <w:r w:rsidRPr="00FF19AC">
        <w:rPr>
          <w:rFonts w:eastAsia="Times New Roman"/>
          <w:szCs w:val="24"/>
        </w:rPr>
        <w:t xml:space="preserve">εριμένω </w:t>
      </w:r>
      <w:r>
        <w:rPr>
          <w:rFonts w:eastAsia="Times New Roman"/>
          <w:szCs w:val="24"/>
        </w:rPr>
        <w:t>ε</w:t>
      </w:r>
      <w:r w:rsidRPr="00FF19AC">
        <w:rPr>
          <w:rFonts w:eastAsia="Times New Roman"/>
          <w:szCs w:val="24"/>
        </w:rPr>
        <w:t>πιτέλους</w:t>
      </w:r>
      <w:r>
        <w:rPr>
          <w:rFonts w:eastAsia="Times New Roman"/>
          <w:szCs w:val="24"/>
        </w:rPr>
        <w:t>,</w:t>
      </w:r>
      <w:r w:rsidRPr="00FF19AC">
        <w:rPr>
          <w:rFonts w:eastAsia="Times New Roman"/>
          <w:szCs w:val="24"/>
        </w:rPr>
        <w:t xml:space="preserve"> </w:t>
      </w:r>
      <w:r>
        <w:rPr>
          <w:rFonts w:eastAsia="Times New Roman"/>
          <w:szCs w:val="24"/>
        </w:rPr>
        <w:t>κ</w:t>
      </w:r>
      <w:r w:rsidRPr="00FF19AC">
        <w:rPr>
          <w:rFonts w:eastAsia="Times New Roman"/>
          <w:szCs w:val="24"/>
        </w:rPr>
        <w:t>ύριε Τσίπρα</w:t>
      </w:r>
      <w:r>
        <w:rPr>
          <w:rFonts w:eastAsia="Times New Roman"/>
          <w:szCs w:val="24"/>
        </w:rPr>
        <w:t>…</w:t>
      </w:r>
    </w:p>
    <w:p w14:paraId="01A9E371" w14:textId="77777777" w:rsidR="00887A51" w:rsidRDefault="009C255F">
      <w:pPr>
        <w:spacing w:after="0" w:line="600" w:lineRule="auto"/>
        <w:ind w:firstLine="720"/>
        <w:jc w:val="center"/>
        <w:rPr>
          <w:rFonts w:eastAsia="Times New Roman"/>
          <w:szCs w:val="24"/>
        </w:rPr>
      </w:pPr>
      <w:r>
        <w:rPr>
          <w:rFonts w:eastAsia="Times New Roman"/>
          <w:szCs w:val="24"/>
        </w:rPr>
        <w:t>(Θόρυβος στην Αίθουσα)</w:t>
      </w:r>
    </w:p>
    <w:p w14:paraId="01A9E372" w14:textId="77777777" w:rsidR="00887A51" w:rsidRDefault="009C255F">
      <w:pPr>
        <w:spacing w:after="0" w:line="600" w:lineRule="auto"/>
        <w:ind w:firstLine="720"/>
        <w:jc w:val="both"/>
        <w:rPr>
          <w:rFonts w:eastAsia="Times New Roman" w:cs="Times New Roman"/>
          <w:szCs w:val="24"/>
        </w:rPr>
      </w:pPr>
      <w:r w:rsidRPr="00276D2D">
        <w:rPr>
          <w:rFonts w:eastAsia="Times New Roman" w:cs="Times New Roman"/>
          <w:b/>
          <w:szCs w:val="24"/>
        </w:rPr>
        <w:t xml:space="preserve">ΠΡΟΕΔΡΟΣ (Νικόλαος </w:t>
      </w:r>
      <w:proofErr w:type="spellStart"/>
      <w:r w:rsidRPr="00276D2D">
        <w:rPr>
          <w:rFonts w:eastAsia="Times New Roman" w:cs="Times New Roman"/>
          <w:b/>
          <w:szCs w:val="24"/>
        </w:rPr>
        <w:t>Βούτσης</w:t>
      </w:r>
      <w:proofErr w:type="spellEnd"/>
      <w:r w:rsidRPr="00276D2D">
        <w:rPr>
          <w:rFonts w:eastAsia="Times New Roman" w:cs="Times New Roman"/>
          <w:b/>
          <w:szCs w:val="24"/>
        </w:rPr>
        <w:t xml:space="preserve">): </w:t>
      </w:r>
      <w:r>
        <w:rPr>
          <w:rFonts w:eastAsia="Times New Roman" w:cs="Times New Roman"/>
          <w:szCs w:val="24"/>
        </w:rPr>
        <w:t>Κάντε ησυχία, παρακαλώ.</w:t>
      </w:r>
    </w:p>
    <w:p w14:paraId="01A9E373" w14:textId="77777777" w:rsidR="00887A51" w:rsidRDefault="009C255F">
      <w:pPr>
        <w:spacing w:after="0" w:line="600" w:lineRule="auto"/>
        <w:ind w:firstLine="720"/>
        <w:jc w:val="both"/>
        <w:rPr>
          <w:rFonts w:eastAsia="Times New Roman" w:cs="Times New Roman"/>
          <w:b/>
          <w:szCs w:val="24"/>
        </w:rPr>
      </w:pPr>
      <w:r w:rsidRPr="00747D81">
        <w:rPr>
          <w:rFonts w:eastAsia="Times New Roman" w:cs="Times New Roman"/>
          <w:b/>
          <w:szCs w:val="24"/>
        </w:rPr>
        <w:t>ΑΛΕΞΗΣ ΤΣΙΠΡΑΣ (Πρόεδρος της</w:t>
      </w:r>
      <w:r w:rsidRPr="00747D81">
        <w:rPr>
          <w:rFonts w:eastAsia="Times New Roman" w:cs="Times New Roman"/>
          <w:b/>
          <w:szCs w:val="24"/>
        </w:rPr>
        <w:t xml:space="preserve"> Κυβέρνησης</w:t>
      </w:r>
      <w:r>
        <w:rPr>
          <w:rFonts w:eastAsia="Times New Roman" w:cs="Times New Roman"/>
          <w:b/>
          <w:szCs w:val="24"/>
        </w:rPr>
        <w:t xml:space="preserve"> και </w:t>
      </w:r>
      <w:r>
        <w:rPr>
          <w:rFonts w:eastAsia="Times New Roman" w:cs="Times New Roman"/>
          <w:b/>
          <w:szCs w:val="24"/>
        </w:rPr>
        <w:t>Υπουργός Εξωτερικών</w:t>
      </w:r>
      <w:r w:rsidRPr="00747D81">
        <w:rPr>
          <w:rFonts w:eastAsia="Times New Roman" w:cs="Times New Roman"/>
          <w:b/>
          <w:szCs w:val="24"/>
        </w:rPr>
        <w:t>):</w:t>
      </w:r>
      <w:r>
        <w:rPr>
          <w:rFonts w:eastAsia="Times New Roman" w:cs="Times New Roman"/>
          <w:b/>
          <w:szCs w:val="24"/>
        </w:rPr>
        <w:t xml:space="preserve"> </w:t>
      </w:r>
      <w:r>
        <w:rPr>
          <w:rFonts w:eastAsia="Times New Roman"/>
          <w:szCs w:val="24"/>
        </w:rPr>
        <w:t>…(</w:t>
      </w:r>
      <w:r>
        <w:rPr>
          <w:rFonts w:eastAsia="Times New Roman"/>
          <w:szCs w:val="24"/>
        </w:rPr>
        <w:t xml:space="preserve">δεν </w:t>
      </w:r>
      <w:r>
        <w:rPr>
          <w:rFonts w:eastAsia="Times New Roman"/>
          <w:szCs w:val="24"/>
        </w:rPr>
        <w:t>ακούστηκε)</w:t>
      </w:r>
    </w:p>
    <w:p w14:paraId="01A9E374" w14:textId="77777777" w:rsidR="00887A51" w:rsidRDefault="009C255F">
      <w:pPr>
        <w:spacing w:after="0" w:line="600" w:lineRule="auto"/>
        <w:ind w:firstLine="720"/>
        <w:jc w:val="both"/>
        <w:rPr>
          <w:rFonts w:eastAsia="Times New Roman" w:cs="Times New Roman"/>
          <w:szCs w:val="24"/>
        </w:rPr>
      </w:pPr>
      <w:r w:rsidRPr="00A31E99">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Το «ωχ, Θεέ μου» το οποίο είπατε, είχε αναφορά στις τελευταίες σας επισκέψεις στις εκκλησίες, σε όλα αυτά τα ωραία σόου τα οποία βλέπουμε; </w:t>
      </w:r>
      <w:r>
        <w:rPr>
          <w:rFonts w:eastAsia="Times New Roman" w:cs="Times New Roman"/>
          <w:szCs w:val="24"/>
        </w:rPr>
        <w:t>Αναζητείτε και εσείς καμ</w:t>
      </w:r>
      <w:r>
        <w:rPr>
          <w:rFonts w:eastAsia="Times New Roman" w:cs="Times New Roman"/>
          <w:szCs w:val="24"/>
        </w:rPr>
        <w:t>μ</w:t>
      </w:r>
      <w:r>
        <w:rPr>
          <w:rFonts w:eastAsia="Times New Roman" w:cs="Times New Roman"/>
          <w:szCs w:val="24"/>
        </w:rPr>
        <w:t xml:space="preserve">ία επιφοίτηση από τα </w:t>
      </w:r>
      <w:r>
        <w:rPr>
          <w:rFonts w:eastAsia="Times New Roman" w:cs="Times New Roman"/>
          <w:szCs w:val="24"/>
        </w:rPr>
        <w:t>θ</w:t>
      </w:r>
      <w:r>
        <w:rPr>
          <w:rFonts w:eastAsia="Times New Roman" w:cs="Times New Roman"/>
          <w:szCs w:val="24"/>
        </w:rPr>
        <w:t xml:space="preserve">εία; </w:t>
      </w:r>
    </w:p>
    <w:p w14:paraId="01A9E375" w14:textId="77777777" w:rsidR="00887A51" w:rsidRDefault="009C255F">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1A9E376" w14:textId="77777777" w:rsidR="00887A51" w:rsidRDefault="009C255F">
      <w:pPr>
        <w:spacing w:after="0" w:line="600" w:lineRule="auto"/>
        <w:ind w:firstLine="720"/>
        <w:jc w:val="both"/>
        <w:rPr>
          <w:rFonts w:eastAsia="Times New Roman"/>
          <w:szCs w:val="24"/>
        </w:rPr>
      </w:pPr>
      <w:r>
        <w:rPr>
          <w:rFonts w:eastAsia="Times New Roman"/>
          <w:szCs w:val="24"/>
        </w:rPr>
        <w:t xml:space="preserve">Θα μας απαντήσετε κάποια στιγμή και για τον κ. </w:t>
      </w:r>
      <w:proofErr w:type="spellStart"/>
      <w:r>
        <w:rPr>
          <w:rFonts w:eastAsia="Times New Roman"/>
          <w:szCs w:val="24"/>
        </w:rPr>
        <w:t>Μαδούρο</w:t>
      </w:r>
      <w:proofErr w:type="spellEnd"/>
      <w:r>
        <w:rPr>
          <w:rFonts w:eastAsia="Times New Roman"/>
          <w:szCs w:val="24"/>
        </w:rPr>
        <w:t xml:space="preserve">, φαντάζομαι, και γιατί επιμένετε να διαφοροποιείστε από την ευρωπαϊκή θέση. </w:t>
      </w:r>
    </w:p>
    <w:p w14:paraId="01A9E377" w14:textId="77777777" w:rsidR="00887A51" w:rsidRDefault="009C255F">
      <w:pPr>
        <w:spacing w:after="0" w:line="600" w:lineRule="auto"/>
        <w:ind w:firstLine="720"/>
        <w:jc w:val="both"/>
        <w:rPr>
          <w:rFonts w:eastAsia="Times New Roman"/>
          <w:szCs w:val="24"/>
        </w:rPr>
      </w:pPr>
      <w:r>
        <w:rPr>
          <w:rFonts w:eastAsia="Times New Roman"/>
          <w:szCs w:val="24"/>
        </w:rPr>
        <w:t>Αλλά, κοιτάξτε, σ</w:t>
      </w:r>
      <w:r w:rsidRPr="00FF19AC">
        <w:rPr>
          <w:rFonts w:eastAsia="Times New Roman"/>
          <w:szCs w:val="24"/>
        </w:rPr>
        <w:t xml:space="preserve">τις δημοκρατίες </w:t>
      </w:r>
      <w:r>
        <w:rPr>
          <w:rFonts w:eastAsia="Times New Roman"/>
          <w:szCs w:val="24"/>
        </w:rPr>
        <w:t xml:space="preserve">δεν στήνονται </w:t>
      </w:r>
      <w:r w:rsidRPr="00FF19AC">
        <w:rPr>
          <w:rFonts w:eastAsia="Times New Roman"/>
          <w:szCs w:val="24"/>
        </w:rPr>
        <w:t>καθεστώτα</w:t>
      </w:r>
      <w:r>
        <w:rPr>
          <w:rFonts w:eastAsia="Times New Roman"/>
          <w:szCs w:val="24"/>
        </w:rPr>
        <w:t>,</w:t>
      </w:r>
      <w:r w:rsidRPr="00FF19AC">
        <w:rPr>
          <w:rFonts w:eastAsia="Times New Roman"/>
          <w:szCs w:val="24"/>
        </w:rPr>
        <w:t xml:space="preserve"> διότι αυτά τα καθεστώτα </w:t>
      </w:r>
      <w:r>
        <w:rPr>
          <w:rFonts w:eastAsia="Times New Roman"/>
          <w:szCs w:val="24"/>
        </w:rPr>
        <w:t xml:space="preserve">τα </w:t>
      </w:r>
      <w:r w:rsidRPr="00FF19AC">
        <w:rPr>
          <w:rFonts w:eastAsia="Times New Roman"/>
          <w:szCs w:val="24"/>
        </w:rPr>
        <w:t>σαρώνουν οι εκλογές και εκλογές έρχονται</w:t>
      </w:r>
      <w:r>
        <w:rPr>
          <w:rFonts w:eastAsia="Times New Roman"/>
          <w:szCs w:val="24"/>
        </w:rPr>
        <w:t>.</w:t>
      </w:r>
      <w:r w:rsidRPr="00FF19AC">
        <w:rPr>
          <w:rFonts w:eastAsia="Times New Roman"/>
          <w:szCs w:val="24"/>
        </w:rPr>
        <w:t xml:space="preserve"> </w:t>
      </w:r>
      <w:r>
        <w:rPr>
          <w:rFonts w:eastAsia="Times New Roman"/>
          <w:szCs w:val="24"/>
        </w:rPr>
        <w:t>Θα δώσουν ανάσα στους Έλληνες. Θ</w:t>
      </w:r>
      <w:r w:rsidRPr="00FF19AC">
        <w:rPr>
          <w:rFonts w:eastAsia="Times New Roman"/>
          <w:szCs w:val="24"/>
        </w:rPr>
        <w:t>α φέρουν αλήθεια</w:t>
      </w:r>
      <w:r>
        <w:rPr>
          <w:rFonts w:eastAsia="Times New Roman"/>
          <w:szCs w:val="24"/>
        </w:rPr>
        <w:t>,</w:t>
      </w:r>
      <w:r w:rsidRPr="00FF19AC">
        <w:rPr>
          <w:rFonts w:eastAsia="Times New Roman"/>
          <w:szCs w:val="24"/>
        </w:rPr>
        <w:t xml:space="preserve"> ενότητα και πρόοδο και θα ανοίξουν έναν άλλο</w:t>
      </w:r>
      <w:r>
        <w:rPr>
          <w:rFonts w:eastAsia="Times New Roman"/>
          <w:szCs w:val="24"/>
        </w:rPr>
        <w:t>ν</w:t>
      </w:r>
      <w:r w:rsidRPr="00FF19AC">
        <w:rPr>
          <w:rFonts w:eastAsia="Times New Roman"/>
          <w:szCs w:val="24"/>
        </w:rPr>
        <w:t xml:space="preserve"> δρόμο για την πατρίδα </w:t>
      </w:r>
      <w:r>
        <w:rPr>
          <w:rFonts w:eastAsia="Times New Roman"/>
          <w:szCs w:val="24"/>
        </w:rPr>
        <w:t>μας,</w:t>
      </w:r>
      <w:r w:rsidRPr="00FF19AC">
        <w:rPr>
          <w:rFonts w:eastAsia="Times New Roman"/>
          <w:szCs w:val="24"/>
        </w:rPr>
        <w:t xml:space="preserve"> με λιγότερους φόρους</w:t>
      </w:r>
      <w:r>
        <w:rPr>
          <w:rFonts w:eastAsia="Times New Roman"/>
          <w:szCs w:val="24"/>
        </w:rPr>
        <w:t>,</w:t>
      </w:r>
      <w:r w:rsidRPr="00FF19AC">
        <w:rPr>
          <w:rFonts w:eastAsia="Times New Roman"/>
          <w:szCs w:val="24"/>
        </w:rPr>
        <w:t xml:space="preserve"> π</w:t>
      </w:r>
      <w:r w:rsidRPr="00FF19AC">
        <w:rPr>
          <w:rFonts w:eastAsia="Times New Roman"/>
          <w:szCs w:val="24"/>
        </w:rPr>
        <w:t>ερισσότερες επενδύσεις και δουλειές</w:t>
      </w:r>
      <w:r>
        <w:rPr>
          <w:rFonts w:eastAsia="Times New Roman"/>
          <w:szCs w:val="24"/>
        </w:rPr>
        <w:t>,</w:t>
      </w:r>
      <w:r w:rsidRPr="00FF19AC">
        <w:rPr>
          <w:rFonts w:eastAsia="Times New Roman"/>
          <w:szCs w:val="24"/>
        </w:rPr>
        <w:t xml:space="preserve"> ειδικά για τη νέα γενιά</w:t>
      </w:r>
      <w:r>
        <w:rPr>
          <w:rFonts w:eastAsia="Times New Roman"/>
          <w:szCs w:val="24"/>
        </w:rPr>
        <w:t>,</w:t>
      </w:r>
      <w:r w:rsidRPr="00FF19AC">
        <w:rPr>
          <w:rFonts w:eastAsia="Times New Roman"/>
          <w:szCs w:val="24"/>
        </w:rPr>
        <w:t xml:space="preserve"> με ευκαιρίες για όλους και προστασία για αυτούς που τη χρειάζ</w:t>
      </w:r>
      <w:r>
        <w:rPr>
          <w:rFonts w:eastAsia="Times New Roman"/>
          <w:szCs w:val="24"/>
        </w:rPr>
        <w:t>ονται και με ένα κράτος στην</w:t>
      </w:r>
      <w:r w:rsidRPr="00FF19AC">
        <w:rPr>
          <w:rFonts w:eastAsia="Times New Roman"/>
          <w:szCs w:val="24"/>
        </w:rPr>
        <w:t xml:space="preserve"> υπηρεσία του πολίτη και όχι του κόμματος</w:t>
      </w:r>
      <w:r>
        <w:rPr>
          <w:rFonts w:eastAsia="Times New Roman"/>
          <w:szCs w:val="24"/>
        </w:rPr>
        <w:t>, με σεβασμό σ</w:t>
      </w:r>
      <w:r w:rsidRPr="00FF19AC">
        <w:rPr>
          <w:rFonts w:eastAsia="Times New Roman"/>
          <w:szCs w:val="24"/>
        </w:rPr>
        <w:t xml:space="preserve">τους </w:t>
      </w:r>
      <w:r>
        <w:rPr>
          <w:rFonts w:eastAsia="Times New Roman"/>
          <w:szCs w:val="24"/>
        </w:rPr>
        <w:t xml:space="preserve">θεσμούς και στους κανόνες και με ασφάλεια </w:t>
      </w:r>
      <w:r w:rsidRPr="00FF19AC">
        <w:rPr>
          <w:rFonts w:eastAsia="Times New Roman"/>
          <w:szCs w:val="24"/>
        </w:rPr>
        <w:t>στη</w:t>
      </w:r>
      <w:r w:rsidRPr="00FF19AC">
        <w:rPr>
          <w:rFonts w:eastAsia="Times New Roman"/>
          <w:szCs w:val="24"/>
        </w:rPr>
        <w:t>ν καθημερινότητα</w:t>
      </w:r>
      <w:r>
        <w:rPr>
          <w:rFonts w:eastAsia="Times New Roman"/>
          <w:szCs w:val="24"/>
        </w:rPr>
        <w:t>.</w:t>
      </w:r>
    </w:p>
    <w:p w14:paraId="01A9E378" w14:textId="77777777" w:rsidR="00887A51" w:rsidRDefault="009C255F">
      <w:pPr>
        <w:spacing w:after="0" w:line="600" w:lineRule="auto"/>
        <w:ind w:firstLine="720"/>
        <w:jc w:val="center"/>
        <w:rPr>
          <w:rFonts w:eastAsia="Times New Roman"/>
          <w:szCs w:val="24"/>
        </w:rPr>
      </w:pPr>
      <w:r>
        <w:rPr>
          <w:rFonts w:eastAsia="Times New Roman"/>
          <w:szCs w:val="24"/>
        </w:rPr>
        <w:t>(Θόρυβος στην Αίθουσα)</w:t>
      </w:r>
    </w:p>
    <w:p w14:paraId="01A9E379" w14:textId="77777777" w:rsidR="00887A51" w:rsidRDefault="009C255F">
      <w:pPr>
        <w:spacing w:after="0" w:line="600" w:lineRule="auto"/>
        <w:ind w:firstLine="720"/>
        <w:jc w:val="both"/>
        <w:rPr>
          <w:rFonts w:eastAsia="Times New Roman" w:cs="Times New Roman"/>
          <w:szCs w:val="24"/>
        </w:rPr>
      </w:pPr>
      <w:r w:rsidRPr="00276D2D">
        <w:rPr>
          <w:rFonts w:eastAsia="Times New Roman" w:cs="Times New Roman"/>
          <w:b/>
          <w:szCs w:val="24"/>
        </w:rPr>
        <w:t xml:space="preserve">ΠΡΟΕΔΡΟΣ (Νικόλαος </w:t>
      </w:r>
      <w:proofErr w:type="spellStart"/>
      <w:r w:rsidRPr="00276D2D">
        <w:rPr>
          <w:rFonts w:eastAsia="Times New Roman" w:cs="Times New Roman"/>
          <w:b/>
          <w:szCs w:val="24"/>
        </w:rPr>
        <w:t>Βούτσης</w:t>
      </w:r>
      <w:proofErr w:type="spellEnd"/>
      <w:r w:rsidRPr="00276D2D">
        <w:rPr>
          <w:rFonts w:eastAsia="Times New Roman" w:cs="Times New Roman"/>
          <w:b/>
          <w:szCs w:val="24"/>
        </w:rPr>
        <w:t xml:space="preserve">): </w:t>
      </w:r>
      <w:r>
        <w:rPr>
          <w:rFonts w:eastAsia="Times New Roman" w:cs="Times New Roman"/>
          <w:szCs w:val="24"/>
        </w:rPr>
        <w:t xml:space="preserve">Τι κάνουμε τώρα; Τι γίνεται ακριβώς; Με </w:t>
      </w:r>
      <w:proofErr w:type="spellStart"/>
      <w:r>
        <w:rPr>
          <w:rFonts w:eastAsia="Times New Roman" w:cs="Times New Roman"/>
          <w:szCs w:val="24"/>
        </w:rPr>
        <w:t>συγχωρείτε</w:t>
      </w:r>
      <w:proofErr w:type="spellEnd"/>
      <w:r>
        <w:rPr>
          <w:rFonts w:eastAsia="Times New Roman" w:cs="Times New Roman"/>
          <w:szCs w:val="24"/>
        </w:rPr>
        <w:t xml:space="preserve">. Μην παρεμβαίνετε, σας παρακαλώ. Δεν αντιδικούμε από κάτω. </w:t>
      </w:r>
    </w:p>
    <w:p w14:paraId="01A9E37A" w14:textId="77777777" w:rsidR="00887A51" w:rsidRDefault="009C255F">
      <w:pPr>
        <w:spacing w:after="0" w:line="600" w:lineRule="auto"/>
        <w:ind w:firstLine="720"/>
        <w:jc w:val="both"/>
        <w:rPr>
          <w:rFonts w:eastAsia="Times New Roman"/>
          <w:szCs w:val="24"/>
        </w:rPr>
      </w:pPr>
      <w:r w:rsidRPr="00A31E99">
        <w:rPr>
          <w:rFonts w:eastAsia="Times New Roman" w:cs="Times New Roman"/>
          <w:b/>
          <w:szCs w:val="24"/>
        </w:rPr>
        <w:t xml:space="preserve">ΚΥΡΙΑΚΟΣ ΜΗΤΣΟΤΑΚΗΣ (Πρόεδρος της Νέας Δημοκρατίας): </w:t>
      </w:r>
      <w:r>
        <w:rPr>
          <w:rFonts w:eastAsia="Times New Roman"/>
          <w:szCs w:val="24"/>
        </w:rPr>
        <w:t>Και ναι,</w:t>
      </w:r>
      <w:r w:rsidRPr="00FF19AC">
        <w:rPr>
          <w:rFonts w:eastAsia="Times New Roman"/>
          <w:szCs w:val="24"/>
        </w:rPr>
        <w:t xml:space="preserve"> </w:t>
      </w:r>
      <w:r>
        <w:rPr>
          <w:rFonts w:eastAsia="Times New Roman"/>
          <w:szCs w:val="24"/>
        </w:rPr>
        <w:t xml:space="preserve">κύριε Τσίπρα, και </w:t>
      </w:r>
      <w:r w:rsidRPr="00FF19AC">
        <w:rPr>
          <w:rFonts w:eastAsia="Times New Roman"/>
          <w:szCs w:val="24"/>
        </w:rPr>
        <w:t>με μικρότερα πρωτογενή πλεονάσματα</w:t>
      </w:r>
      <w:r>
        <w:rPr>
          <w:rFonts w:eastAsia="Times New Roman"/>
          <w:szCs w:val="24"/>
        </w:rPr>
        <w:t>.</w:t>
      </w:r>
    </w:p>
    <w:p w14:paraId="01A9E37B" w14:textId="77777777" w:rsidR="00887A51" w:rsidRDefault="009C255F">
      <w:pPr>
        <w:spacing w:after="0" w:line="600" w:lineRule="auto"/>
        <w:ind w:firstLine="720"/>
        <w:jc w:val="both"/>
        <w:rPr>
          <w:rFonts w:eastAsia="Times New Roman"/>
          <w:szCs w:val="24"/>
        </w:rPr>
      </w:pPr>
      <w:r>
        <w:rPr>
          <w:rFonts w:eastAsia="Times New Roman"/>
          <w:szCs w:val="24"/>
        </w:rPr>
        <w:t>Είδα με</w:t>
      </w:r>
      <w:r w:rsidRPr="00FF19AC">
        <w:rPr>
          <w:rFonts w:eastAsia="Times New Roman"/>
          <w:szCs w:val="24"/>
        </w:rPr>
        <w:t xml:space="preserve"> ενδιαφέρον ότι αντιδράσατε αρνητικά σε </w:t>
      </w:r>
      <w:r>
        <w:rPr>
          <w:rFonts w:eastAsia="Times New Roman"/>
          <w:szCs w:val="24"/>
        </w:rPr>
        <w:t>μια</w:t>
      </w:r>
      <w:r w:rsidRPr="00FF19AC">
        <w:rPr>
          <w:rFonts w:eastAsia="Times New Roman"/>
          <w:szCs w:val="24"/>
        </w:rPr>
        <w:t xml:space="preserve"> θετική εξέλιξη για τη χώρα</w:t>
      </w:r>
      <w:r>
        <w:rPr>
          <w:rFonts w:eastAsia="Times New Roman"/>
          <w:szCs w:val="24"/>
        </w:rPr>
        <w:t>.</w:t>
      </w:r>
      <w:r w:rsidRPr="00FF19AC">
        <w:rPr>
          <w:rFonts w:eastAsia="Times New Roman"/>
          <w:szCs w:val="24"/>
        </w:rPr>
        <w:t xml:space="preserve"> Ποια είναι αυτή η θετική εξέλιξη</w:t>
      </w:r>
      <w:r>
        <w:rPr>
          <w:rFonts w:eastAsia="Times New Roman"/>
          <w:szCs w:val="24"/>
        </w:rPr>
        <w:t>;</w:t>
      </w:r>
      <w:r w:rsidRPr="00FF19AC">
        <w:rPr>
          <w:rFonts w:eastAsia="Times New Roman"/>
          <w:szCs w:val="24"/>
        </w:rPr>
        <w:t xml:space="preserve"> Ότι ένας σημαντικός </w:t>
      </w:r>
      <w:r>
        <w:rPr>
          <w:rFonts w:eastAsia="Times New Roman"/>
          <w:szCs w:val="24"/>
        </w:rPr>
        <w:t>ε</w:t>
      </w:r>
      <w:r w:rsidRPr="00FF19AC">
        <w:rPr>
          <w:rFonts w:eastAsia="Times New Roman"/>
          <w:szCs w:val="24"/>
        </w:rPr>
        <w:t>υρωπαίος ηγέτης</w:t>
      </w:r>
      <w:r>
        <w:rPr>
          <w:rFonts w:eastAsia="Times New Roman"/>
          <w:szCs w:val="24"/>
        </w:rPr>
        <w:t>,</w:t>
      </w:r>
      <w:r w:rsidRPr="00FF19AC">
        <w:rPr>
          <w:rFonts w:eastAsia="Times New Roman"/>
          <w:szCs w:val="24"/>
        </w:rPr>
        <w:t xml:space="preserve"> πιθανώς ο επόμενος Πρόεδρος </w:t>
      </w:r>
      <w:r>
        <w:rPr>
          <w:rFonts w:eastAsia="Times New Roman"/>
          <w:szCs w:val="24"/>
        </w:rPr>
        <w:t xml:space="preserve">της Ευρωπαϊκής </w:t>
      </w:r>
      <w:r w:rsidRPr="00FF19AC">
        <w:rPr>
          <w:rFonts w:eastAsia="Times New Roman"/>
          <w:szCs w:val="24"/>
        </w:rPr>
        <w:t>Επιτροπή</w:t>
      </w:r>
      <w:r w:rsidRPr="00FF19AC">
        <w:rPr>
          <w:rFonts w:eastAsia="Times New Roman"/>
          <w:szCs w:val="24"/>
        </w:rPr>
        <w:t>ς</w:t>
      </w:r>
      <w:r>
        <w:rPr>
          <w:rFonts w:eastAsia="Times New Roman"/>
          <w:szCs w:val="24"/>
        </w:rPr>
        <w:t>, είπε κάτι το οποίο</w:t>
      </w:r>
      <w:r w:rsidRPr="00FF19AC">
        <w:rPr>
          <w:rFonts w:eastAsia="Times New Roman"/>
          <w:szCs w:val="24"/>
        </w:rPr>
        <w:t xml:space="preserve"> καταλαβαίνω ότι </w:t>
      </w:r>
      <w:r>
        <w:rPr>
          <w:rFonts w:eastAsia="Times New Roman"/>
          <w:szCs w:val="24"/>
        </w:rPr>
        <w:t xml:space="preserve">σε </w:t>
      </w:r>
      <w:r w:rsidRPr="00FF19AC">
        <w:rPr>
          <w:rFonts w:eastAsia="Times New Roman"/>
          <w:szCs w:val="24"/>
        </w:rPr>
        <w:t>ένα επίπεδο μπορεί να σας ενόχλησε</w:t>
      </w:r>
      <w:r>
        <w:rPr>
          <w:rFonts w:eastAsia="Times New Roman"/>
          <w:szCs w:val="24"/>
        </w:rPr>
        <w:t>,</w:t>
      </w:r>
      <w:r w:rsidRPr="00FF19AC">
        <w:rPr>
          <w:rFonts w:eastAsia="Times New Roman"/>
          <w:szCs w:val="24"/>
        </w:rPr>
        <w:t xml:space="preserve"> ότι</w:t>
      </w:r>
      <w:r>
        <w:rPr>
          <w:rFonts w:eastAsia="Times New Roman"/>
          <w:szCs w:val="24"/>
        </w:rPr>
        <w:t xml:space="preserve"> ναι, μια</w:t>
      </w:r>
      <w:r w:rsidRPr="00FF19AC">
        <w:rPr>
          <w:rFonts w:eastAsia="Times New Roman"/>
          <w:szCs w:val="24"/>
        </w:rPr>
        <w:t xml:space="preserve"> σοβαρή και αξιόπιστη κυβέρνηση μπορε</w:t>
      </w:r>
      <w:r>
        <w:rPr>
          <w:rFonts w:eastAsia="Times New Roman"/>
          <w:szCs w:val="24"/>
        </w:rPr>
        <w:t>ί να διεκδικήσει μικρότερα πλεονάσματα για τη χώρα. Σ</w:t>
      </w:r>
      <w:r w:rsidRPr="00FF19AC">
        <w:rPr>
          <w:rFonts w:eastAsia="Times New Roman"/>
          <w:szCs w:val="24"/>
        </w:rPr>
        <w:t>υμφωνείτε με αυτή</w:t>
      </w:r>
      <w:r>
        <w:rPr>
          <w:rFonts w:eastAsia="Times New Roman"/>
          <w:szCs w:val="24"/>
        </w:rPr>
        <w:t xml:space="preserve"> την πολιτική, κύριε Τσίπρα; Ναι ή όχι;</w:t>
      </w:r>
      <w:r w:rsidRPr="00FF19AC">
        <w:rPr>
          <w:rFonts w:eastAsia="Times New Roman"/>
          <w:szCs w:val="24"/>
        </w:rPr>
        <w:t xml:space="preserve"> </w:t>
      </w:r>
      <w:r>
        <w:rPr>
          <w:rFonts w:eastAsia="Times New Roman"/>
          <w:szCs w:val="24"/>
        </w:rPr>
        <w:t>Σ</w:t>
      </w:r>
      <w:r w:rsidRPr="00FF19AC">
        <w:rPr>
          <w:rFonts w:eastAsia="Times New Roman"/>
          <w:szCs w:val="24"/>
        </w:rPr>
        <w:t>υμφωνείτε ότι πρέπε</w:t>
      </w:r>
      <w:r w:rsidRPr="00FF19AC">
        <w:rPr>
          <w:rFonts w:eastAsia="Times New Roman"/>
          <w:szCs w:val="24"/>
        </w:rPr>
        <w:t xml:space="preserve">ι να είναι </w:t>
      </w:r>
      <w:r>
        <w:rPr>
          <w:rFonts w:eastAsia="Times New Roman"/>
          <w:szCs w:val="24"/>
        </w:rPr>
        <w:t>ε</w:t>
      </w:r>
      <w:r w:rsidRPr="00FF19AC">
        <w:rPr>
          <w:rFonts w:eastAsia="Times New Roman"/>
          <w:szCs w:val="24"/>
        </w:rPr>
        <w:t>θνικό</w:t>
      </w:r>
      <w:r>
        <w:rPr>
          <w:rFonts w:eastAsia="Times New Roman"/>
          <w:szCs w:val="24"/>
        </w:rPr>
        <w:t>ς</w:t>
      </w:r>
      <w:r w:rsidRPr="00FF19AC">
        <w:rPr>
          <w:rFonts w:eastAsia="Times New Roman"/>
          <w:szCs w:val="24"/>
        </w:rPr>
        <w:t xml:space="preserve"> στόχο</w:t>
      </w:r>
      <w:r>
        <w:rPr>
          <w:rFonts w:eastAsia="Times New Roman"/>
          <w:szCs w:val="24"/>
        </w:rPr>
        <w:t>ς</w:t>
      </w:r>
      <w:r w:rsidRPr="00FF19AC">
        <w:rPr>
          <w:rFonts w:eastAsia="Times New Roman"/>
          <w:szCs w:val="24"/>
        </w:rPr>
        <w:t xml:space="preserve"> </w:t>
      </w:r>
      <w:r>
        <w:rPr>
          <w:rFonts w:eastAsia="Times New Roman"/>
          <w:szCs w:val="24"/>
        </w:rPr>
        <w:t>η μείωση των πλεονασμάτων; Ναι ή όχι;</w:t>
      </w:r>
      <w:r w:rsidRPr="00FF19AC">
        <w:rPr>
          <w:rFonts w:eastAsia="Times New Roman"/>
          <w:szCs w:val="24"/>
        </w:rPr>
        <w:t xml:space="preserve"> </w:t>
      </w:r>
      <w:r>
        <w:rPr>
          <w:rFonts w:eastAsia="Times New Roman"/>
          <w:szCs w:val="24"/>
        </w:rPr>
        <w:t xml:space="preserve">Ή θέλετε να φορτώσετε στην επόμενη κυβέρνηση υψηλότερα πλεονάσματα, γιατί νομίζετε ότι με αυτόν τον τρόπο θα κάνετε τη ζωή μας πιο δύσκολη; </w:t>
      </w:r>
    </w:p>
    <w:p w14:paraId="01A9E37C" w14:textId="77777777" w:rsidR="00887A51" w:rsidRDefault="009C255F">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w:t>
      </w:r>
      <w:r w:rsidRPr="00345A29">
        <w:rPr>
          <w:rFonts w:eastAsia="Times New Roman" w:cs="Times New Roman"/>
          <w:szCs w:val="24"/>
        </w:rPr>
        <w:t>ς)</w:t>
      </w:r>
    </w:p>
    <w:p w14:paraId="01A9E37D" w14:textId="77777777" w:rsidR="00887A51" w:rsidRDefault="009C255F">
      <w:pPr>
        <w:spacing w:after="0" w:line="600" w:lineRule="auto"/>
        <w:ind w:firstLine="720"/>
        <w:jc w:val="both"/>
        <w:rPr>
          <w:rFonts w:eastAsia="Times New Roman"/>
          <w:szCs w:val="24"/>
        </w:rPr>
      </w:pPr>
      <w:r>
        <w:rPr>
          <w:rFonts w:eastAsia="Times New Roman"/>
          <w:szCs w:val="24"/>
        </w:rPr>
        <w:t xml:space="preserve">Εγώ σας καλώ εδώ και τώρα, πάμε μαζί στην Ευρώπη, πάμε μαζί στη Γερμανία να διεκδικήσουμε τα μικρότερα πλεονάσματα, εκτός αν πράγματι αυτό το οποίο θέλετε είναι να κάνετε τη ζωή της επόμενης κυβέρνησης πιο δύσκολη, </w:t>
      </w:r>
      <w:r w:rsidRPr="00FF19AC">
        <w:rPr>
          <w:rFonts w:eastAsia="Times New Roman"/>
          <w:szCs w:val="24"/>
        </w:rPr>
        <w:t>έχοντας ουσιαστικά προεξοφλήσει από τώ</w:t>
      </w:r>
      <w:r w:rsidRPr="00FF19AC">
        <w:rPr>
          <w:rFonts w:eastAsia="Times New Roman"/>
          <w:szCs w:val="24"/>
        </w:rPr>
        <w:t>ρα το εκλογικό αποτέλεσμα</w:t>
      </w:r>
      <w:r>
        <w:rPr>
          <w:rFonts w:eastAsia="Times New Roman"/>
          <w:szCs w:val="24"/>
        </w:rPr>
        <w:t>.</w:t>
      </w:r>
    </w:p>
    <w:p w14:paraId="01A9E37E" w14:textId="77777777" w:rsidR="00887A51" w:rsidRDefault="009C255F">
      <w:pPr>
        <w:spacing w:after="0" w:line="600" w:lineRule="auto"/>
        <w:ind w:firstLine="720"/>
        <w:jc w:val="both"/>
        <w:rPr>
          <w:rFonts w:eastAsia="Times New Roman"/>
          <w:szCs w:val="24"/>
        </w:rPr>
      </w:pPr>
      <w:r>
        <w:rPr>
          <w:rFonts w:eastAsia="Times New Roman"/>
          <w:szCs w:val="24"/>
        </w:rPr>
        <w:t>Κ</w:t>
      </w:r>
      <w:r w:rsidRPr="00FF19AC">
        <w:rPr>
          <w:rFonts w:eastAsia="Times New Roman"/>
          <w:szCs w:val="24"/>
        </w:rPr>
        <w:t>οιτάξτε</w:t>
      </w:r>
      <w:r>
        <w:rPr>
          <w:rFonts w:eastAsia="Times New Roman"/>
          <w:szCs w:val="24"/>
        </w:rPr>
        <w:t>,</w:t>
      </w:r>
      <w:r w:rsidRPr="00FF19AC">
        <w:rPr>
          <w:rFonts w:eastAsia="Times New Roman"/>
          <w:szCs w:val="24"/>
        </w:rPr>
        <w:t xml:space="preserve"> εμείς τη μάχη </w:t>
      </w:r>
      <w:r>
        <w:rPr>
          <w:rFonts w:eastAsia="Times New Roman"/>
          <w:szCs w:val="24"/>
        </w:rPr>
        <w:t>για τα μικρότερα πλεονάσματα θα τη δώσουμε, έχοντας κάτι το οποίο εσείς δεν διαθέτετε:</w:t>
      </w:r>
      <w:r w:rsidRPr="00FF19AC">
        <w:rPr>
          <w:rFonts w:eastAsia="Times New Roman"/>
          <w:szCs w:val="24"/>
        </w:rPr>
        <w:t xml:space="preserve"> πραγματική αξιοπιστία και πραγματική βούληση να υλοποιήσουμε ουσιαστικές μεταρρυθμίσεις</w:t>
      </w:r>
      <w:r>
        <w:rPr>
          <w:rFonts w:eastAsia="Times New Roman"/>
          <w:szCs w:val="24"/>
        </w:rPr>
        <w:t>.</w:t>
      </w:r>
      <w:r w:rsidRPr="00FF19AC">
        <w:rPr>
          <w:rFonts w:eastAsia="Times New Roman"/>
          <w:szCs w:val="24"/>
        </w:rPr>
        <w:t xml:space="preserve"> </w:t>
      </w:r>
      <w:r>
        <w:rPr>
          <w:rFonts w:eastAsia="Times New Roman"/>
          <w:szCs w:val="24"/>
        </w:rPr>
        <w:t>Γ</w:t>
      </w:r>
      <w:r w:rsidRPr="00FF19AC">
        <w:rPr>
          <w:rFonts w:eastAsia="Times New Roman"/>
          <w:szCs w:val="24"/>
        </w:rPr>
        <w:t>ιατί τα υψηλά πλεονάσματα</w:t>
      </w:r>
      <w:r>
        <w:rPr>
          <w:rFonts w:eastAsia="Times New Roman"/>
          <w:szCs w:val="24"/>
        </w:rPr>
        <w:t>,</w:t>
      </w:r>
      <w:r w:rsidRPr="00FF19AC">
        <w:rPr>
          <w:rFonts w:eastAsia="Times New Roman"/>
          <w:szCs w:val="24"/>
        </w:rPr>
        <w:t xml:space="preserve"> τ</w:t>
      </w:r>
      <w:r w:rsidRPr="00FF19AC">
        <w:rPr>
          <w:rFonts w:eastAsia="Times New Roman"/>
          <w:szCs w:val="24"/>
        </w:rPr>
        <w:t>α οποία δυστυχώς δεσμεύουν τη χώρα</w:t>
      </w:r>
      <w:r>
        <w:rPr>
          <w:rFonts w:eastAsia="Times New Roman"/>
          <w:szCs w:val="24"/>
        </w:rPr>
        <w:t>,</w:t>
      </w:r>
      <w:r w:rsidRPr="00FF19AC">
        <w:rPr>
          <w:rFonts w:eastAsia="Times New Roman"/>
          <w:szCs w:val="24"/>
        </w:rPr>
        <w:t xml:space="preserve"> είναι το αποτέλεσμα της δικιάς σας αναξιοπιστίας</w:t>
      </w:r>
      <w:r>
        <w:rPr>
          <w:rFonts w:eastAsia="Times New Roman"/>
          <w:szCs w:val="24"/>
        </w:rPr>
        <w:t xml:space="preserve">. Είναι </w:t>
      </w:r>
      <w:r w:rsidRPr="00FF19AC">
        <w:rPr>
          <w:rFonts w:eastAsia="Times New Roman"/>
          <w:szCs w:val="24"/>
        </w:rPr>
        <w:t>το αποτέλεσμα των πρώτων έξι μηνών του 2015</w:t>
      </w:r>
      <w:r>
        <w:rPr>
          <w:rFonts w:eastAsia="Times New Roman"/>
          <w:szCs w:val="24"/>
        </w:rPr>
        <w:t>, της πολιτικής του κ.</w:t>
      </w:r>
      <w:r w:rsidRPr="00FF19AC">
        <w:rPr>
          <w:rFonts w:eastAsia="Times New Roman"/>
          <w:szCs w:val="24"/>
        </w:rPr>
        <w:t xml:space="preserve"> </w:t>
      </w:r>
      <w:proofErr w:type="spellStart"/>
      <w:r w:rsidRPr="00FF19AC">
        <w:rPr>
          <w:rFonts w:eastAsia="Times New Roman"/>
          <w:szCs w:val="24"/>
        </w:rPr>
        <w:t>Βαρουφάκη</w:t>
      </w:r>
      <w:proofErr w:type="spellEnd"/>
      <w:r>
        <w:rPr>
          <w:rFonts w:eastAsia="Times New Roman"/>
          <w:szCs w:val="24"/>
        </w:rPr>
        <w:t>.</w:t>
      </w:r>
      <w:r w:rsidRPr="00FF19AC">
        <w:rPr>
          <w:rFonts w:eastAsia="Times New Roman"/>
          <w:szCs w:val="24"/>
        </w:rPr>
        <w:t xml:space="preserve"> </w:t>
      </w:r>
      <w:r>
        <w:rPr>
          <w:rFonts w:eastAsia="Times New Roman"/>
          <w:szCs w:val="24"/>
        </w:rPr>
        <w:t>Ε</w:t>
      </w:r>
      <w:r w:rsidRPr="00FF19AC">
        <w:rPr>
          <w:rFonts w:eastAsia="Times New Roman"/>
          <w:szCs w:val="24"/>
        </w:rPr>
        <w:t>ίναι τα αποτ</w:t>
      </w:r>
      <w:r>
        <w:rPr>
          <w:rFonts w:eastAsia="Times New Roman"/>
          <w:szCs w:val="24"/>
        </w:rPr>
        <w:t>ελέσματα του κομματικού κράτους, τ</w:t>
      </w:r>
      <w:r w:rsidRPr="00FF19AC">
        <w:rPr>
          <w:rFonts w:eastAsia="Times New Roman"/>
          <w:szCs w:val="24"/>
        </w:rPr>
        <w:t>ο οποίο εξακολουθεί να διογκώνετ</w:t>
      </w:r>
      <w:r>
        <w:rPr>
          <w:rFonts w:eastAsia="Times New Roman"/>
          <w:szCs w:val="24"/>
        </w:rPr>
        <w:t>αι,</w:t>
      </w:r>
      <w:r w:rsidRPr="00FF19AC">
        <w:rPr>
          <w:rFonts w:eastAsia="Times New Roman"/>
          <w:szCs w:val="24"/>
        </w:rPr>
        <w:t xml:space="preserve"> των συμβασιούχων</w:t>
      </w:r>
      <w:r>
        <w:rPr>
          <w:rFonts w:eastAsia="Times New Roman"/>
          <w:szCs w:val="24"/>
        </w:rPr>
        <w:t>,</w:t>
      </w:r>
      <w:r w:rsidRPr="00FF19AC">
        <w:rPr>
          <w:rFonts w:eastAsia="Times New Roman"/>
          <w:szCs w:val="24"/>
        </w:rPr>
        <w:t xml:space="preserve"> στους οποίους υπόσχεστε μονιμοποιήσεις</w:t>
      </w:r>
      <w:r>
        <w:rPr>
          <w:rFonts w:eastAsia="Times New Roman"/>
          <w:szCs w:val="24"/>
        </w:rPr>
        <w:t>. Τα υψηλά</w:t>
      </w:r>
      <w:r w:rsidRPr="00FF19AC">
        <w:rPr>
          <w:rFonts w:eastAsia="Times New Roman"/>
          <w:szCs w:val="24"/>
        </w:rPr>
        <w:t xml:space="preserve"> πλεονάσματα είναι το αποτέλεσμα μιας πολιτικής η οποία επαναφέρει δυστυχώς στο</w:t>
      </w:r>
      <w:r>
        <w:rPr>
          <w:rFonts w:eastAsia="Times New Roman"/>
          <w:szCs w:val="24"/>
        </w:rPr>
        <w:t>ν</w:t>
      </w:r>
      <w:r w:rsidRPr="00FF19AC">
        <w:rPr>
          <w:rFonts w:eastAsia="Times New Roman"/>
          <w:szCs w:val="24"/>
        </w:rPr>
        <w:t xml:space="preserve"> δημόσιο βίο τα χειρότερα χαρακτηριστικά τα οποία οδήγησαν τη χώρα στη χρεοκοπία</w:t>
      </w:r>
      <w:r>
        <w:rPr>
          <w:rFonts w:eastAsia="Times New Roman"/>
          <w:szCs w:val="24"/>
        </w:rPr>
        <w:t>.</w:t>
      </w:r>
    </w:p>
    <w:p w14:paraId="01A9E37F" w14:textId="77777777" w:rsidR="00887A51" w:rsidRDefault="009C255F">
      <w:pPr>
        <w:spacing w:after="0" w:line="600" w:lineRule="auto"/>
        <w:ind w:firstLine="720"/>
        <w:jc w:val="both"/>
        <w:rPr>
          <w:rFonts w:eastAsia="Times New Roman"/>
          <w:szCs w:val="24"/>
        </w:rPr>
      </w:pPr>
      <w:r>
        <w:rPr>
          <w:rFonts w:eastAsia="Times New Roman"/>
          <w:szCs w:val="24"/>
        </w:rPr>
        <w:t>Ε</w:t>
      </w:r>
      <w:r w:rsidRPr="00FF19AC">
        <w:rPr>
          <w:rFonts w:eastAsia="Times New Roman"/>
          <w:szCs w:val="24"/>
        </w:rPr>
        <w:t>μείς</w:t>
      </w:r>
      <w:r>
        <w:rPr>
          <w:rFonts w:eastAsia="Times New Roman"/>
          <w:szCs w:val="24"/>
        </w:rPr>
        <w:t>,</w:t>
      </w:r>
      <w:r w:rsidRPr="00FF19AC">
        <w:rPr>
          <w:rFonts w:eastAsia="Times New Roman"/>
          <w:szCs w:val="24"/>
        </w:rPr>
        <w:t xml:space="preserve"> </w:t>
      </w:r>
      <w:r>
        <w:rPr>
          <w:rFonts w:eastAsia="Times New Roman"/>
          <w:szCs w:val="24"/>
        </w:rPr>
        <w:t>λ</w:t>
      </w:r>
      <w:r w:rsidRPr="00FF19AC">
        <w:rPr>
          <w:rFonts w:eastAsia="Times New Roman"/>
          <w:szCs w:val="24"/>
        </w:rPr>
        <w:t>οιπόν</w:t>
      </w:r>
      <w:r>
        <w:rPr>
          <w:rFonts w:eastAsia="Times New Roman"/>
          <w:szCs w:val="24"/>
        </w:rPr>
        <w:t>,</w:t>
      </w:r>
      <w:r w:rsidRPr="00FF19AC">
        <w:rPr>
          <w:rFonts w:eastAsia="Times New Roman"/>
          <w:szCs w:val="24"/>
        </w:rPr>
        <w:t xml:space="preserve"> </w:t>
      </w:r>
      <w:r>
        <w:rPr>
          <w:rFonts w:eastAsia="Times New Roman"/>
          <w:szCs w:val="24"/>
        </w:rPr>
        <w:t>κ</w:t>
      </w:r>
      <w:r w:rsidRPr="00FF19AC">
        <w:rPr>
          <w:rFonts w:eastAsia="Times New Roman"/>
          <w:szCs w:val="24"/>
        </w:rPr>
        <w:t>ύριε Τσίπρα</w:t>
      </w:r>
      <w:r>
        <w:rPr>
          <w:rFonts w:eastAsia="Times New Roman"/>
          <w:szCs w:val="24"/>
        </w:rPr>
        <w:t>,</w:t>
      </w:r>
      <w:r w:rsidRPr="00FF19AC">
        <w:rPr>
          <w:rFonts w:eastAsia="Times New Roman"/>
          <w:szCs w:val="24"/>
        </w:rPr>
        <w:t xml:space="preserve"> </w:t>
      </w:r>
      <w:r>
        <w:rPr>
          <w:rFonts w:eastAsia="Times New Roman"/>
          <w:szCs w:val="24"/>
        </w:rPr>
        <w:t xml:space="preserve">θέτουμε </w:t>
      </w:r>
      <w:r w:rsidRPr="00FF19AC">
        <w:rPr>
          <w:rFonts w:eastAsia="Times New Roman"/>
          <w:szCs w:val="24"/>
        </w:rPr>
        <w:t>τον στόχο της μείωσης των πρωτογενών πλεονασμάτων με ευθύτητα και</w:t>
      </w:r>
      <w:r>
        <w:rPr>
          <w:rFonts w:eastAsia="Times New Roman"/>
          <w:szCs w:val="24"/>
        </w:rPr>
        <w:t xml:space="preserve"> με</w:t>
      </w:r>
      <w:r w:rsidRPr="00FF19AC">
        <w:rPr>
          <w:rFonts w:eastAsia="Times New Roman"/>
          <w:szCs w:val="24"/>
        </w:rPr>
        <w:t xml:space="preserve"> ειλικρίνεια</w:t>
      </w:r>
      <w:r>
        <w:rPr>
          <w:rFonts w:eastAsia="Times New Roman"/>
          <w:szCs w:val="24"/>
        </w:rPr>
        <w:t xml:space="preserve">. Σας καλούμε να ακολουθήσετε </w:t>
      </w:r>
      <w:r w:rsidRPr="00FF19AC">
        <w:rPr>
          <w:rFonts w:eastAsia="Times New Roman"/>
          <w:szCs w:val="24"/>
        </w:rPr>
        <w:t xml:space="preserve">και εσείς </w:t>
      </w:r>
      <w:r>
        <w:rPr>
          <w:rFonts w:eastAsia="Times New Roman"/>
          <w:szCs w:val="24"/>
        </w:rPr>
        <w:t xml:space="preserve">σε </w:t>
      </w:r>
      <w:r w:rsidRPr="00FF19AC">
        <w:rPr>
          <w:rFonts w:eastAsia="Times New Roman"/>
          <w:szCs w:val="24"/>
        </w:rPr>
        <w:t>αυτή την πορεία</w:t>
      </w:r>
      <w:r>
        <w:rPr>
          <w:rFonts w:eastAsia="Times New Roman"/>
          <w:szCs w:val="24"/>
        </w:rPr>
        <w:t>.</w:t>
      </w:r>
      <w:r w:rsidRPr="00FF19AC">
        <w:rPr>
          <w:rFonts w:eastAsia="Times New Roman"/>
          <w:szCs w:val="24"/>
        </w:rPr>
        <w:t xml:space="preserve"> </w:t>
      </w:r>
      <w:r>
        <w:rPr>
          <w:rFonts w:eastAsia="Times New Roman"/>
          <w:szCs w:val="24"/>
        </w:rPr>
        <w:t>Κ</w:t>
      </w:r>
      <w:r w:rsidRPr="00FF19AC">
        <w:rPr>
          <w:rFonts w:eastAsia="Times New Roman"/>
          <w:szCs w:val="24"/>
        </w:rPr>
        <w:t xml:space="preserve">αι εδώ θα φανεί πραγματικά </w:t>
      </w:r>
      <w:r>
        <w:rPr>
          <w:rFonts w:eastAsia="Times New Roman"/>
          <w:szCs w:val="24"/>
        </w:rPr>
        <w:t>π</w:t>
      </w:r>
      <w:r w:rsidRPr="00FF19AC">
        <w:rPr>
          <w:rFonts w:eastAsia="Times New Roman"/>
          <w:szCs w:val="24"/>
        </w:rPr>
        <w:t xml:space="preserve">οιος ενδιαφέρεται για το καλό των Ελλήνων και </w:t>
      </w:r>
      <w:r>
        <w:rPr>
          <w:rFonts w:eastAsia="Times New Roman"/>
          <w:szCs w:val="24"/>
        </w:rPr>
        <w:t>π</w:t>
      </w:r>
      <w:r w:rsidRPr="00FF19AC">
        <w:rPr>
          <w:rFonts w:eastAsia="Times New Roman"/>
          <w:szCs w:val="24"/>
        </w:rPr>
        <w:t xml:space="preserve">οιος ενδιαφέρεται μόνο για το </w:t>
      </w:r>
      <w:r w:rsidRPr="00FF19AC">
        <w:rPr>
          <w:rFonts w:eastAsia="Times New Roman"/>
          <w:szCs w:val="24"/>
        </w:rPr>
        <w:t>καλό του κόμματ</w:t>
      </w:r>
      <w:r>
        <w:rPr>
          <w:rFonts w:eastAsia="Times New Roman"/>
          <w:szCs w:val="24"/>
        </w:rPr>
        <w:t>ό</w:t>
      </w:r>
      <w:r w:rsidRPr="00FF19AC">
        <w:rPr>
          <w:rFonts w:eastAsia="Times New Roman"/>
          <w:szCs w:val="24"/>
        </w:rPr>
        <w:t>ς του</w:t>
      </w:r>
      <w:r>
        <w:rPr>
          <w:rFonts w:eastAsia="Times New Roman"/>
          <w:szCs w:val="24"/>
        </w:rPr>
        <w:t>.</w:t>
      </w:r>
    </w:p>
    <w:p w14:paraId="01A9E380" w14:textId="77777777" w:rsidR="00887A51" w:rsidRDefault="009C255F">
      <w:pPr>
        <w:spacing w:after="0" w:line="600" w:lineRule="auto"/>
        <w:ind w:firstLine="720"/>
        <w:jc w:val="both"/>
        <w:rPr>
          <w:rFonts w:eastAsia="Times New Roman"/>
          <w:szCs w:val="24"/>
        </w:rPr>
      </w:pPr>
      <w:r>
        <w:rPr>
          <w:rFonts w:eastAsia="Times New Roman"/>
          <w:szCs w:val="24"/>
        </w:rPr>
        <w:t>Ε</w:t>
      </w:r>
      <w:r w:rsidRPr="00FF19AC">
        <w:rPr>
          <w:rFonts w:eastAsia="Times New Roman"/>
          <w:szCs w:val="24"/>
        </w:rPr>
        <w:t>μείς</w:t>
      </w:r>
      <w:r>
        <w:rPr>
          <w:rFonts w:eastAsia="Times New Roman"/>
          <w:szCs w:val="24"/>
        </w:rPr>
        <w:t>,</w:t>
      </w:r>
      <w:r w:rsidRPr="00FF19AC">
        <w:rPr>
          <w:rFonts w:eastAsia="Times New Roman"/>
          <w:szCs w:val="24"/>
        </w:rPr>
        <w:t xml:space="preserve"> λοιπόν</w:t>
      </w:r>
      <w:r>
        <w:rPr>
          <w:rFonts w:eastAsia="Times New Roman"/>
          <w:szCs w:val="24"/>
        </w:rPr>
        <w:t>, θα μιλήσουμε από τώρα</w:t>
      </w:r>
      <w:r w:rsidRPr="00FF19AC">
        <w:rPr>
          <w:rFonts w:eastAsia="Times New Roman"/>
          <w:szCs w:val="24"/>
        </w:rPr>
        <w:t xml:space="preserve"> μέχρι τις εκλογές </w:t>
      </w:r>
      <w:r>
        <w:rPr>
          <w:rFonts w:eastAsia="Times New Roman"/>
          <w:szCs w:val="24"/>
        </w:rPr>
        <w:t xml:space="preserve">για τον δικό μας θετικό λόγο, για τις δεσμεύσεις που </w:t>
      </w:r>
      <w:r w:rsidRPr="00FF19AC">
        <w:rPr>
          <w:rFonts w:eastAsia="Times New Roman"/>
          <w:szCs w:val="24"/>
        </w:rPr>
        <w:t>αναλαμβάνουμε</w:t>
      </w:r>
      <w:r>
        <w:rPr>
          <w:rFonts w:eastAsia="Times New Roman"/>
          <w:szCs w:val="24"/>
        </w:rPr>
        <w:t>, για το πρόγραμμά μας. Δ</w:t>
      </w:r>
      <w:r w:rsidRPr="00FF19AC">
        <w:rPr>
          <w:rFonts w:eastAsia="Times New Roman"/>
          <w:szCs w:val="24"/>
        </w:rPr>
        <w:t>εν βλέπω την κ</w:t>
      </w:r>
      <w:r>
        <w:rPr>
          <w:rFonts w:eastAsia="Times New Roman"/>
          <w:szCs w:val="24"/>
        </w:rPr>
        <w:t>.</w:t>
      </w:r>
      <w:r w:rsidRPr="00FF19AC">
        <w:rPr>
          <w:rFonts w:eastAsia="Times New Roman"/>
          <w:szCs w:val="24"/>
        </w:rPr>
        <w:t xml:space="preserve"> Γεννηματά εδώ</w:t>
      </w:r>
      <w:r>
        <w:rPr>
          <w:rFonts w:eastAsia="Times New Roman"/>
          <w:szCs w:val="24"/>
        </w:rPr>
        <w:t>,</w:t>
      </w:r>
      <w:r w:rsidRPr="00FF19AC">
        <w:rPr>
          <w:rFonts w:eastAsia="Times New Roman"/>
          <w:szCs w:val="24"/>
        </w:rPr>
        <w:t xml:space="preserve"> αλλά</w:t>
      </w:r>
      <w:r>
        <w:rPr>
          <w:rFonts w:eastAsia="Times New Roman"/>
          <w:szCs w:val="24"/>
        </w:rPr>
        <w:t>,</w:t>
      </w:r>
      <w:r w:rsidRPr="00FF19AC">
        <w:rPr>
          <w:rFonts w:eastAsia="Times New Roman"/>
          <w:szCs w:val="24"/>
        </w:rPr>
        <w:t xml:space="preserve"> επειδή έχω κουραστεί </w:t>
      </w:r>
      <w:r>
        <w:rPr>
          <w:rFonts w:eastAsia="Times New Roman"/>
          <w:szCs w:val="24"/>
        </w:rPr>
        <w:t xml:space="preserve">να ακούω </w:t>
      </w:r>
      <w:r>
        <w:rPr>
          <w:rFonts w:eastAsia="Times New Roman"/>
          <w:szCs w:val="24"/>
        </w:rPr>
        <w:t>το ΚΙΝΑΛ να λέει ότι</w:t>
      </w:r>
      <w:r>
        <w:rPr>
          <w:rFonts w:eastAsia="Times New Roman"/>
          <w:szCs w:val="24"/>
        </w:rPr>
        <w:t xml:space="preserve"> δεν έχουμε πρόγραμμα, δεν έχουμε θέσεις, παρακαλώ, </w:t>
      </w:r>
      <w:r w:rsidRPr="00FF19AC">
        <w:rPr>
          <w:rFonts w:eastAsia="Times New Roman"/>
          <w:szCs w:val="24"/>
        </w:rPr>
        <w:t>κύριε Λοβέρδο</w:t>
      </w:r>
      <w:r>
        <w:rPr>
          <w:rFonts w:eastAsia="Times New Roman"/>
          <w:szCs w:val="24"/>
        </w:rPr>
        <w:t>,</w:t>
      </w:r>
      <w:r w:rsidRPr="00FF19AC">
        <w:rPr>
          <w:rFonts w:eastAsia="Times New Roman"/>
          <w:szCs w:val="24"/>
        </w:rPr>
        <w:t xml:space="preserve"> </w:t>
      </w:r>
      <w:r>
        <w:rPr>
          <w:rFonts w:eastAsia="Times New Roman"/>
          <w:szCs w:val="24"/>
        </w:rPr>
        <w:t>δ</w:t>
      </w:r>
      <w:r w:rsidRPr="00FF19AC">
        <w:rPr>
          <w:rFonts w:eastAsia="Times New Roman"/>
          <w:szCs w:val="24"/>
        </w:rPr>
        <w:t>ώστε αυτό το έντυπο</w:t>
      </w:r>
      <w:r>
        <w:rPr>
          <w:rFonts w:eastAsia="Times New Roman"/>
          <w:szCs w:val="24"/>
        </w:rPr>
        <w:t>,</w:t>
      </w:r>
      <w:r w:rsidRPr="00FF19AC">
        <w:rPr>
          <w:rFonts w:eastAsia="Times New Roman"/>
          <w:szCs w:val="24"/>
        </w:rPr>
        <w:t xml:space="preserve"> το οποίο περιεκτικά παρουσιάζει τις θέσεις της Νέας Δημοκρατίας</w:t>
      </w:r>
      <w:r>
        <w:rPr>
          <w:rFonts w:eastAsia="Times New Roman"/>
          <w:szCs w:val="24"/>
        </w:rPr>
        <w:t>,</w:t>
      </w:r>
      <w:r w:rsidRPr="00FF19AC">
        <w:rPr>
          <w:rFonts w:eastAsia="Times New Roman"/>
          <w:szCs w:val="24"/>
        </w:rPr>
        <w:t xml:space="preserve"> στην κ</w:t>
      </w:r>
      <w:r>
        <w:rPr>
          <w:rFonts w:eastAsia="Times New Roman"/>
          <w:szCs w:val="24"/>
        </w:rPr>
        <w:t>.</w:t>
      </w:r>
      <w:r w:rsidRPr="00FF19AC">
        <w:rPr>
          <w:rFonts w:eastAsia="Times New Roman"/>
          <w:szCs w:val="24"/>
        </w:rPr>
        <w:t xml:space="preserve"> Γεννηματά</w:t>
      </w:r>
      <w:r>
        <w:rPr>
          <w:rFonts w:eastAsia="Times New Roman"/>
          <w:szCs w:val="24"/>
        </w:rPr>
        <w:t xml:space="preserve">, για να μην αναμασά συνέχεια </w:t>
      </w:r>
      <w:r w:rsidRPr="00FF19AC">
        <w:rPr>
          <w:rFonts w:eastAsia="Times New Roman"/>
          <w:szCs w:val="24"/>
        </w:rPr>
        <w:t>τα ίδια</w:t>
      </w:r>
      <w:r>
        <w:rPr>
          <w:rFonts w:eastAsia="Times New Roman"/>
          <w:szCs w:val="24"/>
        </w:rPr>
        <w:t>, γιατί έχετε μείνει</w:t>
      </w:r>
      <w:r w:rsidRPr="00FF19AC">
        <w:rPr>
          <w:rFonts w:eastAsia="Times New Roman"/>
          <w:szCs w:val="24"/>
        </w:rPr>
        <w:t xml:space="preserve"> λίγο πίσω</w:t>
      </w:r>
      <w:r>
        <w:rPr>
          <w:rFonts w:eastAsia="Times New Roman"/>
          <w:szCs w:val="24"/>
        </w:rPr>
        <w:t>.</w:t>
      </w:r>
    </w:p>
    <w:p w14:paraId="01A9E381" w14:textId="77777777" w:rsidR="00887A51" w:rsidRDefault="009C255F">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 xml:space="preserve">(Χειροκροτήματα </w:t>
      </w:r>
      <w:r w:rsidRPr="00345A29">
        <w:rPr>
          <w:rFonts w:eastAsia="Times New Roman" w:cs="Times New Roman"/>
          <w:szCs w:val="24"/>
        </w:rPr>
        <w:t>από την πτέρυγα της Νέας Δημοκρατίας)</w:t>
      </w:r>
    </w:p>
    <w:p w14:paraId="01A9E382" w14:textId="77777777" w:rsidR="00887A51" w:rsidRDefault="009C255F">
      <w:pPr>
        <w:tabs>
          <w:tab w:val="left" w:pos="3189"/>
          <w:tab w:val="center" w:pos="4513"/>
        </w:tabs>
        <w:spacing w:after="0" w:line="600" w:lineRule="auto"/>
        <w:ind w:firstLine="720"/>
        <w:jc w:val="both"/>
        <w:rPr>
          <w:rFonts w:eastAsia="Times New Roman"/>
          <w:szCs w:val="24"/>
        </w:rPr>
      </w:pPr>
      <w:r w:rsidRPr="00AF3B92">
        <w:rPr>
          <w:rFonts w:eastAsia="Times New Roman"/>
          <w:szCs w:val="24"/>
        </w:rPr>
        <w:t xml:space="preserve">(Στο σημείο αυτό ο </w:t>
      </w:r>
      <w:r>
        <w:rPr>
          <w:rFonts w:eastAsia="Times New Roman"/>
          <w:szCs w:val="24"/>
        </w:rPr>
        <w:t xml:space="preserve">Πρόεδρος </w:t>
      </w:r>
      <w:r>
        <w:rPr>
          <w:rFonts w:eastAsia="Times New Roman"/>
          <w:szCs w:val="24"/>
        </w:rPr>
        <w:t xml:space="preserve">της Νέας Δημοκρατίας </w:t>
      </w:r>
      <w:r w:rsidRPr="00AF3B92">
        <w:rPr>
          <w:rFonts w:eastAsia="Times New Roman"/>
          <w:szCs w:val="24"/>
        </w:rPr>
        <w:t xml:space="preserve">κ. </w:t>
      </w:r>
      <w:r>
        <w:rPr>
          <w:rFonts w:eastAsia="Times New Roman" w:cs="Times New Roman"/>
          <w:szCs w:val="24"/>
        </w:rPr>
        <w:t xml:space="preserve">Κυριάκος Μητσοτάκης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 xml:space="preserve">ρχείο του Τμήματος Γραμματείας της Διεύθυνσης Στενογραφίας και </w:t>
      </w:r>
      <w:r w:rsidRPr="00AF3B92">
        <w:rPr>
          <w:rFonts w:eastAsia="Times New Roman"/>
          <w:szCs w:val="24"/>
        </w:rPr>
        <w:t>Πρακτικών της Βουλής)</w:t>
      </w:r>
    </w:p>
    <w:p w14:paraId="01A9E383" w14:textId="77777777" w:rsidR="00887A51" w:rsidRDefault="009C255F">
      <w:pPr>
        <w:tabs>
          <w:tab w:val="left" w:pos="3189"/>
          <w:tab w:val="center" w:pos="4513"/>
        </w:tabs>
        <w:spacing w:after="0" w:line="600" w:lineRule="auto"/>
        <w:ind w:firstLine="720"/>
        <w:jc w:val="both"/>
        <w:rPr>
          <w:rFonts w:eastAsia="Times New Roman"/>
          <w:szCs w:val="24"/>
        </w:rPr>
      </w:pPr>
      <w:r>
        <w:rPr>
          <w:rFonts w:eastAsia="Times New Roman"/>
          <w:szCs w:val="24"/>
        </w:rPr>
        <w:t xml:space="preserve">Αυτές, λοιπόν, </w:t>
      </w:r>
      <w:r w:rsidRPr="00FF19AC">
        <w:rPr>
          <w:rFonts w:eastAsia="Times New Roman"/>
          <w:szCs w:val="24"/>
        </w:rPr>
        <w:t xml:space="preserve">τις θέσεις </w:t>
      </w:r>
      <w:r>
        <w:rPr>
          <w:rFonts w:eastAsia="Times New Roman"/>
          <w:szCs w:val="24"/>
        </w:rPr>
        <w:t>μας,</w:t>
      </w:r>
      <w:r w:rsidRPr="00FF19AC">
        <w:rPr>
          <w:rFonts w:eastAsia="Times New Roman"/>
          <w:szCs w:val="24"/>
        </w:rPr>
        <w:t xml:space="preserve"> οι πολίτες θα τις πληροφορηθούν από </w:t>
      </w:r>
      <w:r>
        <w:rPr>
          <w:rFonts w:eastAsia="Times New Roman"/>
          <w:szCs w:val="24"/>
        </w:rPr>
        <w:t>ε</w:t>
      </w:r>
      <w:r w:rsidRPr="00FF19AC">
        <w:rPr>
          <w:rFonts w:eastAsia="Times New Roman"/>
          <w:szCs w:val="24"/>
        </w:rPr>
        <w:t>μ</w:t>
      </w:r>
      <w:r>
        <w:rPr>
          <w:rFonts w:eastAsia="Times New Roman"/>
          <w:szCs w:val="24"/>
        </w:rPr>
        <w:t>ά</w:t>
      </w:r>
      <w:r w:rsidRPr="00FF19AC">
        <w:rPr>
          <w:rFonts w:eastAsia="Times New Roman"/>
          <w:szCs w:val="24"/>
        </w:rPr>
        <w:t>ς</w:t>
      </w:r>
      <w:r>
        <w:rPr>
          <w:rFonts w:eastAsia="Times New Roman"/>
          <w:szCs w:val="24"/>
        </w:rPr>
        <w:t xml:space="preserve"> -</w:t>
      </w:r>
      <w:r w:rsidRPr="00FF19AC">
        <w:rPr>
          <w:rFonts w:eastAsia="Times New Roman"/>
          <w:szCs w:val="24"/>
        </w:rPr>
        <w:t xml:space="preserve">παρά τις προσπάθειες του ΣΥΡΙΖΑ να διαστρεβλώσει τις θέσεις </w:t>
      </w:r>
      <w:r>
        <w:rPr>
          <w:rFonts w:eastAsia="Times New Roman"/>
          <w:szCs w:val="24"/>
        </w:rPr>
        <w:t>μας-</w:t>
      </w:r>
      <w:r w:rsidRPr="00FF19AC">
        <w:rPr>
          <w:rFonts w:eastAsia="Times New Roman"/>
          <w:szCs w:val="24"/>
        </w:rPr>
        <w:t xml:space="preserve"> και τίποτα</w:t>
      </w:r>
      <w:r>
        <w:rPr>
          <w:rFonts w:eastAsia="Times New Roman"/>
          <w:szCs w:val="24"/>
        </w:rPr>
        <w:t>,</w:t>
      </w:r>
      <w:r w:rsidRPr="00FF19AC">
        <w:rPr>
          <w:rFonts w:eastAsia="Times New Roman"/>
          <w:szCs w:val="24"/>
        </w:rPr>
        <w:t xml:space="preserve"> </w:t>
      </w:r>
      <w:r>
        <w:rPr>
          <w:rFonts w:eastAsia="Times New Roman"/>
          <w:szCs w:val="24"/>
        </w:rPr>
        <w:t xml:space="preserve">μα </w:t>
      </w:r>
      <w:r w:rsidRPr="00FF19AC">
        <w:rPr>
          <w:rFonts w:eastAsia="Times New Roman"/>
          <w:szCs w:val="24"/>
        </w:rPr>
        <w:t>τίποτα</w:t>
      </w:r>
      <w:r>
        <w:rPr>
          <w:rFonts w:eastAsia="Times New Roman"/>
          <w:szCs w:val="24"/>
        </w:rPr>
        <w:t>,</w:t>
      </w:r>
      <w:r w:rsidRPr="00FF19AC">
        <w:rPr>
          <w:rFonts w:eastAsia="Times New Roman"/>
          <w:szCs w:val="24"/>
        </w:rPr>
        <w:t xml:space="preserve"> δεν θα ανακόψει το μεγάλο πλειοψηφικό ρεύμα που διαμορφώνεται</w:t>
      </w:r>
      <w:r>
        <w:rPr>
          <w:rFonts w:eastAsia="Times New Roman"/>
          <w:szCs w:val="24"/>
        </w:rPr>
        <w:t>.</w:t>
      </w:r>
    </w:p>
    <w:p w14:paraId="01A9E384" w14:textId="77777777" w:rsidR="00887A51" w:rsidRDefault="009C255F">
      <w:pPr>
        <w:spacing w:after="0" w:line="600" w:lineRule="auto"/>
        <w:ind w:firstLine="720"/>
        <w:jc w:val="center"/>
        <w:rPr>
          <w:rFonts w:eastAsia="Times New Roman"/>
          <w:szCs w:val="24"/>
        </w:rPr>
      </w:pPr>
      <w:r>
        <w:rPr>
          <w:rFonts w:eastAsia="Times New Roman"/>
          <w:szCs w:val="24"/>
        </w:rPr>
        <w:t>(Θόρυβος σ</w:t>
      </w:r>
      <w:r>
        <w:rPr>
          <w:rFonts w:eastAsia="Times New Roman"/>
          <w:szCs w:val="24"/>
        </w:rPr>
        <w:t>την Αίθουσα)</w:t>
      </w:r>
    </w:p>
    <w:p w14:paraId="01A9E385" w14:textId="77777777" w:rsidR="00887A51" w:rsidRDefault="009C255F">
      <w:pPr>
        <w:spacing w:after="0" w:line="600" w:lineRule="auto"/>
        <w:ind w:firstLine="720"/>
        <w:jc w:val="both"/>
        <w:rPr>
          <w:rFonts w:eastAsia="Times New Roman"/>
          <w:szCs w:val="24"/>
        </w:rPr>
      </w:pPr>
      <w:r>
        <w:rPr>
          <w:rFonts w:eastAsia="Times New Roman"/>
          <w:szCs w:val="24"/>
        </w:rPr>
        <w:t xml:space="preserve">Κύριε Πρόεδρε, γιατί τέτοια ανησυχία σήμερα στην Αίθουσα; </w:t>
      </w:r>
    </w:p>
    <w:p w14:paraId="01A9E386" w14:textId="77777777" w:rsidR="00887A51" w:rsidRDefault="009C255F">
      <w:pPr>
        <w:spacing w:after="0" w:line="600" w:lineRule="auto"/>
        <w:ind w:firstLine="720"/>
        <w:rPr>
          <w:rFonts w:eastAsia="Times New Roman" w:cs="Times New Roman"/>
          <w:szCs w:val="24"/>
        </w:rPr>
      </w:pPr>
      <w:r w:rsidRPr="00276D2D">
        <w:rPr>
          <w:rFonts w:eastAsia="Times New Roman" w:cs="Times New Roman"/>
          <w:b/>
          <w:szCs w:val="24"/>
        </w:rPr>
        <w:t xml:space="preserve">ΠΡΟΕΔΡΟΣ (Νικόλαος </w:t>
      </w:r>
      <w:proofErr w:type="spellStart"/>
      <w:r w:rsidRPr="00276D2D">
        <w:rPr>
          <w:rFonts w:eastAsia="Times New Roman" w:cs="Times New Roman"/>
          <w:b/>
          <w:szCs w:val="24"/>
        </w:rPr>
        <w:t>Βούτσης</w:t>
      </w:r>
      <w:proofErr w:type="spellEnd"/>
      <w:r w:rsidRPr="00276D2D">
        <w:rPr>
          <w:rFonts w:eastAsia="Times New Roman" w:cs="Times New Roman"/>
          <w:b/>
          <w:szCs w:val="24"/>
        </w:rPr>
        <w:t xml:space="preserve">): </w:t>
      </w:r>
      <w:r>
        <w:rPr>
          <w:rFonts w:eastAsia="Times New Roman" w:cs="Times New Roman"/>
          <w:szCs w:val="24"/>
        </w:rPr>
        <w:t xml:space="preserve">Ε, τι να σας πω; Ο κ. Κοτζιάς, με τον κ. Λοβέρδο και τον κ. Σκανδαλίδη μιλάνε συνεχώς. </w:t>
      </w:r>
    </w:p>
    <w:p w14:paraId="01A9E387" w14:textId="77777777" w:rsidR="00887A51" w:rsidRDefault="009C255F">
      <w:pPr>
        <w:spacing w:after="0" w:line="600" w:lineRule="auto"/>
        <w:ind w:firstLine="720"/>
        <w:rPr>
          <w:rFonts w:eastAsia="Times New Roman" w:cs="Times New Roman"/>
          <w:szCs w:val="24"/>
        </w:rPr>
      </w:pPr>
      <w:r>
        <w:rPr>
          <w:rFonts w:eastAsia="Times New Roman" w:cs="Times New Roman"/>
          <w:szCs w:val="24"/>
        </w:rPr>
        <w:t xml:space="preserve">Παρακαλώ πολύ, συγκρατηθείτε, δεν είναι σωστό. </w:t>
      </w:r>
    </w:p>
    <w:p w14:paraId="01A9E388" w14:textId="77777777" w:rsidR="00887A51" w:rsidRDefault="009C255F">
      <w:pPr>
        <w:spacing w:after="0" w:line="600" w:lineRule="auto"/>
        <w:ind w:firstLine="720"/>
        <w:jc w:val="both"/>
        <w:rPr>
          <w:rFonts w:eastAsia="Times New Roman" w:cs="Times New Roman"/>
          <w:szCs w:val="24"/>
        </w:rPr>
      </w:pPr>
      <w:r w:rsidRPr="00A31E99">
        <w:rPr>
          <w:rFonts w:eastAsia="Times New Roman" w:cs="Times New Roman"/>
          <w:b/>
          <w:szCs w:val="24"/>
        </w:rPr>
        <w:t>ΚΥΡΙΑΚΟΣ ΜΗΤΣΟΤΑΚΗΣ</w:t>
      </w:r>
      <w:r w:rsidRPr="00A31E99">
        <w:rPr>
          <w:rFonts w:eastAsia="Times New Roman" w:cs="Times New Roman"/>
          <w:b/>
          <w:szCs w:val="24"/>
        </w:rPr>
        <w:t xml:space="preserve"> (Πρόεδρος της Νέας Δημοκρατίας):</w:t>
      </w:r>
      <w:r>
        <w:rPr>
          <w:rFonts w:eastAsia="Times New Roman" w:cs="Times New Roman"/>
          <w:b/>
          <w:szCs w:val="24"/>
        </w:rPr>
        <w:t xml:space="preserve"> </w:t>
      </w:r>
      <w:r>
        <w:rPr>
          <w:rFonts w:eastAsia="Times New Roman" w:cs="Times New Roman"/>
          <w:szCs w:val="24"/>
        </w:rPr>
        <w:t xml:space="preserve">Μπορείτε να δώσετε το έντυπό μας και στον κ. Κοτζιά, αν θέλει να το διαβάσει και να το μελετήσει και αυτός. </w:t>
      </w:r>
    </w:p>
    <w:p w14:paraId="01A9E389" w14:textId="77777777" w:rsidR="00887A51" w:rsidRDefault="009C255F">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1A9E38A" w14:textId="77777777" w:rsidR="00887A51" w:rsidRDefault="009C255F">
      <w:pPr>
        <w:tabs>
          <w:tab w:val="left" w:pos="3189"/>
          <w:tab w:val="center" w:pos="4513"/>
        </w:tabs>
        <w:spacing w:after="0" w:line="600" w:lineRule="auto"/>
        <w:ind w:firstLine="720"/>
        <w:jc w:val="both"/>
        <w:rPr>
          <w:rFonts w:eastAsia="Times New Roman"/>
          <w:szCs w:val="24"/>
        </w:rPr>
      </w:pPr>
      <w:r>
        <w:rPr>
          <w:rFonts w:eastAsia="Times New Roman"/>
          <w:szCs w:val="24"/>
        </w:rPr>
        <w:t>Ξ</w:t>
      </w:r>
      <w:r w:rsidRPr="00FF19AC">
        <w:rPr>
          <w:rFonts w:eastAsia="Times New Roman"/>
          <w:szCs w:val="24"/>
        </w:rPr>
        <w:t>έρουμε ότι θα κάνετε ό</w:t>
      </w:r>
      <w:r>
        <w:rPr>
          <w:rFonts w:eastAsia="Times New Roman"/>
          <w:szCs w:val="24"/>
        </w:rPr>
        <w:t>,</w:t>
      </w:r>
      <w:r w:rsidRPr="00FF19AC">
        <w:rPr>
          <w:rFonts w:eastAsia="Times New Roman"/>
          <w:szCs w:val="24"/>
        </w:rPr>
        <w:t xml:space="preserve">τι μπορείτε </w:t>
      </w:r>
      <w:r>
        <w:rPr>
          <w:rFonts w:eastAsia="Times New Roman"/>
          <w:szCs w:val="24"/>
        </w:rPr>
        <w:t xml:space="preserve">για </w:t>
      </w:r>
      <w:r w:rsidRPr="00FF19AC">
        <w:rPr>
          <w:rFonts w:eastAsia="Times New Roman"/>
          <w:szCs w:val="24"/>
        </w:rPr>
        <w:t xml:space="preserve">να μείνετε </w:t>
      </w:r>
      <w:r>
        <w:rPr>
          <w:rFonts w:eastAsia="Times New Roman"/>
          <w:szCs w:val="24"/>
        </w:rPr>
        <w:t>λίγους μ</w:t>
      </w:r>
      <w:r>
        <w:rPr>
          <w:rFonts w:eastAsia="Times New Roman"/>
          <w:szCs w:val="24"/>
        </w:rPr>
        <w:t>ήνες ακόμα στην</w:t>
      </w:r>
      <w:r w:rsidRPr="00FF19AC">
        <w:rPr>
          <w:rFonts w:eastAsia="Times New Roman"/>
          <w:szCs w:val="24"/>
        </w:rPr>
        <w:t xml:space="preserve"> εξουσία</w:t>
      </w:r>
      <w:r>
        <w:rPr>
          <w:rFonts w:eastAsia="Times New Roman"/>
          <w:szCs w:val="24"/>
        </w:rPr>
        <w:t xml:space="preserve">. Θα προσπαθήσετε να μεταθέσετε, όσο μπορείτε, τις εθνικές εκλογές, ακόμα και να επιχειρήσετε να φτάσετε στο τέλος της τετραετίας. Δεν μπορείτε, όμως, κύριοι, να πάτε κόντρα στη δυναμική των πραγμάτων. Στις </w:t>
      </w:r>
      <w:proofErr w:type="spellStart"/>
      <w:r>
        <w:rPr>
          <w:rFonts w:eastAsia="Times New Roman"/>
          <w:szCs w:val="24"/>
        </w:rPr>
        <w:t>αυτοδιοικητικές</w:t>
      </w:r>
      <w:proofErr w:type="spellEnd"/>
      <w:r>
        <w:rPr>
          <w:rFonts w:eastAsia="Times New Roman"/>
          <w:szCs w:val="24"/>
        </w:rPr>
        <w:t xml:space="preserve"> και περιφε</w:t>
      </w:r>
      <w:r>
        <w:rPr>
          <w:rFonts w:eastAsia="Times New Roman"/>
          <w:szCs w:val="24"/>
        </w:rPr>
        <w:t xml:space="preserve">ρειακές εκλογές η Κυβέρνησή σας θα σαρωθεί. </w:t>
      </w:r>
    </w:p>
    <w:p w14:paraId="01A9E38B" w14:textId="77777777" w:rsidR="00887A51" w:rsidRDefault="009C255F">
      <w:pPr>
        <w:tabs>
          <w:tab w:val="left" w:pos="3189"/>
          <w:tab w:val="center" w:pos="4513"/>
        </w:tabs>
        <w:spacing w:after="0" w:line="600" w:lineRule="auto"/>
        <w:ind w:firstLine="720"/>
        <w:jc w:val="both"/>
        <w:rPr>
          <w:rFonts w:eastAsia="Times New Roman"/>
          <w:szCs w:val="24"/>
        </w:rPr>
      </w:pPr>
      <w:r>
        <w:rPr>
          <w:rFonts w:eastAsia="Times New Roman"/>
          <w:szCs w:val="24"/>
        </w:rPr>
        <w:t>Και οι ευρωεκλογές, αν δεν γίνουν εθνικές εκλογές τότε, θα γίνουν δημοψήφισμα, με το σύνθημα που σας φωνάζουν οκτώ στους δέκα Έλληνες, να αποδεικνύεται και στην πράξη: Φύγετε, φύγετε, φύγετε. Γιατί η Ελλάδα αξίζ</w:t>
      </w:r>
      <w:r>
        <w:rPr>
          <w:rFonts w:eastAsia="Times New Roman"/>
          <w:szCs w:val="24"/>
        </w:rPr>
        <w:t xml:space="preserve">ει καλύτερα. Μαζί μπορούμε και μαζί θα πάμε επιτέλους τη χώρα μπροστά. </w:t>
      </w:r>
    </w:p>
    <w:p w14:paraId="01A9E38C" w14:textId="77777777" w:rsidR="00887A51" w:rsidRDefault="009C255F">
      <w:pPr>
        <w:tabs>
          <w:tab w:val="left" w:pos="3189"/>
          <w:tab w:val="center" w:pos="4513"/>
        </w:tabs>
        <w:spacing w:after="0" w:line="600" w:lineRule="auto"/>
        <w:ind w:firstLine="720"/>
        <w:jc w:val="both"/>
        <w:rPr>
          <w:rFonts w:eastAsia="Times New Roman" w:cs="Times New Roman"/>
          <w:szCs w:val="24"/>
        </w:rPr>
      </w:pPr>
      <w:r w:rsidRPr="00345A29">
        <w:rPr>
          <w:rFonts w:eastAsia="Times New Roman" w:cs="Times New Roman"/>
          <w:szCs w:val="24"/>
        </w:rPr>
        <w:t>(</w:t>
      </w:r>
      <w:r>
        <w:rPr>
          <w:rFonts w:eastAsia="Times New Roman" w:cs="Times New Roman"/>
          <w:szCs w:val="24"/>
        </w:rPr>
        <w:t>Ζωηρά και παρατεταμένα χ</w:t>
      </w:r>
      <w:r w:rsidRPr="00345A29">
        <w:rPr>
          <w:rFonts w:eastAsia="Times New Roman" w:cs="Times New Roman"/>
          <w:szCs w:val="24"/>
        </w:rPr>
        <w:t>ειροκροτήματα από την πτέρυγα της Νέας Δημοκρατίας)</w:t>
      </w:r>
    </w:p>
    <w:p w14:paraId="01A9E38D" w14:textId="77777777" w:rsidR="00887A51" w:rsidRDefault="009C255F">
      <w:pPr>
        <w:spacing w:after="0" w:line="600" w:lineRule="auto"/>
        <w:ind w:firstLine="720"/>
        <w:jc w:val="both"/>
        <w:rPr>
          <w:rFonts w:eastAsia="Times New Roman"/>
          <w:szCs w:val="24"/>
        </w:rPr>
      </w:pPr>
      <w:r w:rsidRPr="00276D2D">
        <w:rPr>
          <w:rFonts w:eastAsia="Times New Roman" w:cs="Times New Roman"/>
          <w:b/>
          <w:szCs w:val="24"/>
        </w:rPr>
        <w:t xml:space="preserve">ΠΡΟΕΔΡΟΣ (Νικόλαος </w:t>
      </w:r>
      <w:proofErr w:type="spellStart"/>
      <w:r w:rsidRPr="00276D2D">
        <w:rPr>
          <w:rFonts w:eastAsia="Times New Roman" w:cs="Times New Roman"/>
          <w:b/>
          <w:szCs w:val="24"/>
        </w:rPr>
        <w:t>Βούτσης</w:t>
      </w:r>
      <w:proofErr w:type="spellEnd"/>
      <w:r w:rsidRPr="00276D2D">
        <w:rPr>
          <w:rFonts w:eastAsia="Times New Roman" w:cs="Times New Roman"/>
          <w:b/>
          <w:szCs w:val="24"/>
        </w:rPr>
        <w:t xml:space="preserve">): </w:t>
      </w:r>
      <w:r w:rsidRPr="003D4D6E">
        <w:rPr>
          <w:rFonts w:eastAsia="Times New Roman" w:cs="Times New Roman"/>
          <w:szCs w:val="24"/>
        </w:rPr>
        <w:t>Κυρίες και κύριοι συνάδελφοι,</w:t>
      </w:r>
      <w:r>
        <w:rPr>
          <w:rFonts w:eastAsia="Times New Roman" w:cs="Times New Roman"/>
          <w:szCs w:val="24"/>
        </w:rPr>
        <w:t xml:space="preserve"> </w:t>
      </w:r>
      <w:r w:rsidRPr="00FF19AC">
        <w:rPr>
          <w:rFonts w:eastAsia="Times New Roman"/>
          <w:szCs w:val="24"/>
        </w:rPr>
        <w:t xml:space="preserve">από τον Πρόεδρο της Κοινοβουλευτικής Ομάδας των </w:t>
      </w:r>
      <w:r w:rsidRPr="00FF19AC">
        <w:rPr>
          <w:rFonts w:eastAsia="Times New Roman"/>
          <w:szCs w:val="24"/>
        </w:rPr>
        <w:t>Ανεξ</w:t>
      </w:r>
      <w:r>
        <w:rPr>
          <w:rFonts w:eastAsia="Times New Roman"/>
          <w:szCs w:val="24"/>
        </w:rPr>
        <w:t>αρτή</w:t>
      </w:r>
      <w:r w:rsidRPr="00FF19AC">
        <w:rPr>
          <w:rFonts w:eastAsia="Times New Roman"/>
          <w:szCs w:val="24"/>
        </w:rPr>
        <w:t>των Ελλήνων κ</w:t>
      </w:r>
      <w:r>
        <w:rPr>
          <w:rFonts w:eastAsia="Times New Roman"/>
          <w:szCs w:val="24"/>
        </w:rPr>
        <w:t>. Καμμένο</w:t>
      </w:r>
      <w:r w:rsidRPr="00FF19AC">
        <w:rPr>
          <w:rFonts w:eastAsia="Times New Roman"/>
          <w:szCs w:val="24"/>
        </w:rPr>
        <w:t xml:space="preserve"> μο</w:t>
      </w:r>
      <w:r>
        <w:rPr>
          <w:rFonts w:eastAsia="Times New Roman"/>
          <w:szCs w:val="24"/>
        </w:rPr>
        <w:t>ύ</w:t>
      </w:r>
      <w:r w:rsidRPr="00FF19AC">
        <w:rPr>
          <w:rFonts w:eastAsia="Times New Roman"/>
          <w:szCs w:val="24"/>
        </w:rPr>
        <w:t xml:space="preserve"> εστάλη </w:t>
      </w:r>
      <w:r>
        <w:rPr>
          <w:rFonts w:eastAsia="Times New Roman"/>
          <w:szCs w:val="24"/>
        </w:rPr>
        <w:t xml:space="preserve">η </w:t>
      </w:r>
      <w:r w:rsidRPr="00FF19AC">
        <w:rPr>
          <w:rFonts w:eastAsia="Times New Roman"/>
          <w:szCs w:val="24"/>
        </w:rPr>
        <w:t>παρακάτω επιστολή</w:t>
      </w:r>
      <w:r>
        <w:rPr>
          <w:rFonts w:eastAsia="Times New Roman"/>
          <w:szCs w:val="24"/>
        </w:rPr>
        <w:t>:</w:t>
      </w:r>
    </w:p>
    <w:p w14:paraId="01A9E38E" w14:textId="77777777" w:rsidR="00887A51" w:rsidRDefault="009C255F">
      <w:pPr>
        <w:spacing w:after="0" w:line="600" w:lineRule="auto"/>
        <w:ind w:firstLine="720"/>
        <w:jc w:val="both"/>
        <w:rPr>
          <w:rFonts w:eastAsia="Times New Roman"/>
          <w:szCs w:val="24"/>
        </w:rPr>
      </w:pPr>
      <w:r>
        <w:rPr>
          <w:rFonts w:eastAsia="Times New Roman"/>
          <w:szCs w:val="24"/>
        </w:rPr>
        <w:t>«Κ</w:t>
      </w:r>
      <w:r w:rsidRPr="00FF19AC">
        <w:rPr>
          <w:rFonts w:eastAsia="Times New Roman"/>
          <w:szCs w:val="24"/>
        </w:rPr>
        <w:t>ύριε Πρόεδρε</w:t>
      </w:r>
      <w:r>
        <w:rPr>
          <w:rFonts w:eastAsia="Times New Roman"/>
          <w:szCs w:val="24"/>
        </w:rPr>
        <w:t>,</w:t>
      </w:r>
      <w:r w:rsidRPr="00FF19AC">
        <w:rPr>
          <w:rFonts w:eastAsia="Times New Roman"/>
          <w:szCs w:val="24"/>
        </w:rPr>
        <w:t xml:space="preserve"> σας </w:t>
      </w:r>
      <w:r>
        <w:rPr>
          <w:rFonts w:eastAsia="Times New Roman"/>
          <w:szCs w:val="24"/>
        </w:rPr>
        <w:t>δ</w:t>
      </w:r>
      <w:r w:rsidRPr="00FF19AC">
        <w:rPr>
          <w:rFonts w:eastAsia="Times New Roman"/>
          <w:szCs w:val="24"/>
        </w:rPr>
        <w:t xml:space="preserve">ηλώνω ότι ο Βουλευτής </w:t>
      </w:r>
      <w:proofErr w:type="spellStart"/>
      <w:r w:rsidRPr="00FF19AC">
        <w:rPr>
          <w:rFonts w:eastAsia="Times New Roman"/>
          <w:szCs w:val="24"/>
        </w:rPr>
        <w:t>Παπαχριστόπουλος</w:t>
      </w:r>
      <w:proofErr w:type="spellEnd"/>
      <w:r w:rsidRPr="00FF19AC">
        <w:rPr>
          <w:rFonts w:eastAsia="Times New Roman"/>
          <w:szCs w:val="24"/>
        </w:rPr>
        <w:t xml:space="preserve"> Αθανάσιος από σήμερα 8 Φεβρουαρίου </w:t>
      </w:r>
      <w:r>
        <w:rPr>
          <w:rFonts w:eastAsia="Times New Roman"/>
          <w:szCs w:val="24"/>
        </w:rPr>
        <w:t>20</w:t>
      </w:r>
      <w:r w:rsidRPr="00FF19AC">
        <w:rPr>
          <w:rFonts w:eastAsia="Times New Roman"/>
          <w:szCs w:val="24"/>
        </w:rPr>
        <w:t xml:space="preserve">19 δεν ανήκει στην Κοινοβουλευτική Ομάδα </w:t>
      </w:r>
      <w:r>
        <w:rPr>
          <w:rFonts w:eastAsia="Times New Roman"/>
          <w:szCs w:val="24"/>
        </w:rPr>
        <w:t>«</w:t>
      </w:r>
      <w:r w:rsidRPr="00FF19AC">
        <w:rPr>
          <w:rFonts w:eastAsia="Times New Roman"/>
          <w:szCs w:val="24"/>
        </w:rPr>
        <w:t>ΑΝΕΞΑΡΤΗΤΟΙ ΈΛΛΗΝΕΣ</w:t>
      </w:r>
      <w:r>
        <w:rPr>
          <w:rFonts w:eastAsia="Times New Roman"/>
          <w:szCs w:val="24"/>
        </w:rPr>
        <w:t xml:space="preserve"> - </w:t>
      </w:r>
      <w:r w:rsidRPr="00FF19AC">
        <w:rPr>
          <w:rFonts w:eastAsia="Times New Roman"/>
          <w:szCs w:val="24"/>
        </w:rPr>
        <w:t xml:space="preserve">Εθνική </w:t>
      </w:r>
      <w:r>
        <w:rPr>
          <w:rFonts w:eastAsia="Times New Roman"/>
          <w:szCs w:val="24"/>
        </w:rPr>
        <w:t>Π</w:t>
      </w:r>
      <w:r w:rsidRPr="00FF19AC">
        <w:rPr>
          <w:rFonts w:eastAsia="Times New Roman"/>
          <w:szCs w:val="24"/>
        </w:rPr>
        <w:t>ατριωτική Δημοκρατική Συ</w:t>
      </w:r>
      <w:r w:rsidRPr="00FF19AC">
        <w:rPr>
          <w:rFonts w:eastAsia="Times New Roman"/>
          <w:szCs w:val="24"/>
        </w:rPr>
        <w:t>μμαχία</w:t>
      </w:r>
      <w:r>
        <w:rPr>
          <w:rFonts w:eastAsia="Times New Roman"/>
          <w:szCs w:val="24"/>
        </w:rPr>
        <w:t>».</w:t>
      </w:r>
    </w:p>
    <w:p w14:paraId="01A9E38F" w14:textId="77777777" w:rsidR="00887A51" w:rsidRDefault="009C255F">
      <w:pPr>
        <w:spacing w:after="0" w:line="600" w:lineRule="auto"/>
        <w:ind w:firstLine="720"/>
        <w:jc w:val="both"/>
        <w:rPr>
          <w:rFonts w:eastAsia="Times New Roman"/>
          <w:szCs w:val="24"/>
        </w:rPr>
      </w:pPr>
      <w:r>
        <w:rPr>
          <w:rFonts w:eastAsia="Times New Roman"/>
          <w:szCs w:val="24"/>
        </w:rPr>
        <w:t xml:space="preserve">(Η προαναφερθείσα επιστολή </w:t>
      </w:r>
      <w:r>
        <w:rPr>
          <w:rFonts w:eastAsia="Times New Roman"/>
          <w:szCs w:val="24"/>
        </w:rPr>
        <w:t>καταχωρ</w:t>
      </w:r>
      <w:r>
        <w:rPr>
          <w:rFonts w:eastAsia="Times New Roman"/>
          <w:szCs w:val="24"/>
        </w:rPr>
        <w:t>ίζεται στα Π</w:t>
      </w:r>
      <w:r>
        <w:rPr>
          <w:rFonts w:eastAsia="Times New Roman"/>
          <w:szCs w:val="24"/>
        </w:rPr>
        <w:t xml:space="preserve">ρακτικά και </w:t>
      </w:r>
      <w:r>
        <w:rPr>
          <w:rFonts w:eastAsia="Times New Roman"/>
          <w:szCs w:val="24"/>
        </w:rPr>
        <w:t>έχει ως εξής:</w:t>
      </w:r>
    </w:p>
    <w:p w14:paraId="01A9E390" w14:textId="77777777" w:rsidR="00887A51" w:rsidRDefault="009C255F">
      <w:pPr>
        <w:spacing w:after="0" w:line="600" w:lineRule="auto"/>
        <w:ind w:firstLine="720"/>
        <w:jc w:val="center"/>
        <w:rPr>
          <w:rFonts w:eastAsia="Times New Roman"/>
          <w:color w:val="FF0000"/>
          <w:szCs w:val="24"/>
        </w:rPr>
      </w:pPr>
      <w:r w:rsidRPr="00BB0BDF">
        <w:rPr>
          <w:rFonts w:eastAsia="Times New Roman"/>
          <w:color w:val="FF0000"/>
          <w:szCs w:val="24"/>
        </w:rPr>
        <w:t>ΑΛΛΑΓΗ ΣΕΛΙΔΑΣ</w:t>
      </w:r>
    </w:p>
    <w:p w14:paraId="01A9E391" w14:textId="77777777" w:rsidR="00887A51" w:rsidRDefault="009C255F">
      <w:pPr>
        <w:spacing w:after="0" w:line="600" w:lineRule="auto"/>
        <w:ind w:firstLine="720"/>
        <w:jc w:val="center"/>
        <w:rPr>
          <w:rFonts w:eastAsia="Times New Roman"/>
          <w:szCs w:val="24"/>
        </w:rPr>
      </w:pPr>
      <w:r w:rsidRPr="00BB0BDF">
        <w:rPr>
          <w:rFonts w:eastAsia="Times New Roman"/>
          <w:szCs w:val="24"/>
        </w:rPr>
        <w:t>(</w:t>
      </w:r>
      <w:r w:rsidRPr="001D50E8">
        <w:rPr>
          <w:rFonts w:eastAsia="Times New Roman"/>
          <w:szCs w:val="24"/>
        </w:rPr>
        <w:t>Να μπει η σελίδα 400)</w:t>
      </w:r>
    </w:p>
    <w:p w14:paraId="01A9E392" w14:textId="77777777" w:rsidR="00887A51" w:rsidRDefault="009C255F">
      <w:pPr>
        <w:spacing w:after="0" w:line="600" w:lineRule="auto"/>
        <w:ind w:firstLine="720"/>
        <w:jc w:val="center"/>
        <w:rPr>
          <w:rFonts w:eastAsia="Times New Roman"/>
          <w:color w:val="FF0000"/>
          <w:szCs w:val="24"/>
        </w:rPr>
      </w:pPr>
      <w:r w:rsidRPr="00BB0BDF">
        <w:rPr>
          <w:rFonts w:eastAsia="Times New Roman"/>
          <w:color w:val="FF0000"/>
          <w:szCs w:val="24"/>
        </w:rPr>
        <w:t>ΑΛΛΑΓΗ ΣΕΛΙΔΑΣ</w:t>
      </w:r>
    </w:p>
    <w:p w14:paraId="01A9E393" w14:textId="77777777" w:rsidR="00887A51" w:rsidRDefault="009C255F">
      <w:pPr>
        <w:spacing w:after="0" w:line="600" w:lineRule="auto"/>
        <w:jc w:val="both"/>
        <w:rPr>
          <w:rFonts w:eastAsia="Times New Roman" w:cs="Times New Roman"/>
          <w:b/>
          <w:szCs w:val="24"/>
        </w:rPr>
      </w:pPr>
      <w:r>
        <w:rPr>
          <w:rFonts w:eastAsia="Times New Roman"/>
          <w:szCs w:val="24"/>
        </w:rPr>
        <w:tab/>
      </w:r>
      <w:r w:rsidRPr="00276D2D">
        <w:rPr>
          <w:rFonts w:eastAsia="Times New Roman" w:cs="Times New Roman"/>
          <w:b/>
          <w:szCs w:val="24"/>
        </w:rPr>
        <w:t xml:space="preserve">ΠΡΟΕΔΡΟΣ (Νικόλαος </w:t>
      </w:r>
      <w:proofErr w:type="spellStart"/>
      <w:r w:rsidRPr="00276D2D">
        <w:rPr>
          <w:rFonts w:eastAsia="Times New Roman" w:cs="Times New Roman"/>
          <w:b/>
          <w:szCs w:val="24"/>
        </w:rPr>
        <w:t>Βούτσης</w:t>
      </w:r>
      <w:proofErr w:type="spellEnd"/>
      <w:r w:rsidRPr="00276D2D">
        <w:rPr>
          <w:rFonts w:eastAsia="Times New Roman" w:cs="Times New Roman"/>
          <w:b/>
          <w:szCs w:val="24"/>
        </w:rPr>
        <w:t xml:space="preserve">): </w:t>
      </w:r>
      <w:r>
        <w:rPr>
          <w:rFonts w:eastAsia="Times New Roman"/>
          <w:szCs w:val="24"/>
        </w:rPr>
        <w:t>Π</w:t>
      </w:r>
      <w:r w:rsidRPr="00FF19AC">
        <w:rPr>
          <w:rFonts w:eastAsia="Times New Roman"/>
          <w:szCs w:val="24"/>
        </w:rPr>
        <w:t>ριν δώσω το</w:t>
      </w:r>
      <w:r>
        <w:rPr>
          <w:rFonts w:eastAsia="Times New Roman"/>
          <w:szCs w:val="24"/>
        </w:rPr>
        <w:t>ν</w:t>
      </w:r>
      <w:r w:rsidRPr="00FF19AC">
        <w:rPr>
          <w:rFonts w:eastAsia="Times New Roman"/>
          <w:szCs w:val="24"/>
        </w:rPr>
        <w:t xml:space="preserve"> λόγο στον </w:t>
      </w:r>
      <w:r>
        <w:rPr>
          <w:rFonts w:eastAsia="Times New Roman"/>
          <w:szCs w:val="24"/>
        </w:rPr>
        <w:t xml:space="preserve">κύριο </w:t>
      </w:r>
      <w:r w:rsidRPr="00FF19AC">
        <w:rPr>
          <w:rFonts w:eastAsia="Times New Roman"/>
          <w:szCs w:val="24"/>
        </w:rPr>
        <w:t>Πρωθυπουργό</w:t>
      </w:r>
      <w:r>
        <w:rPr>
          <w:rFonts w:eastAsia="Times New Roman"/>
          <w:szCs w:val="24"/>
        </w:rPr>
        <w:t>,</w:t>
      </w:r>
      <w:r w:rsidRPr="00FF19AC">
        <w:rPr>
          <w:rFonts w:eastAsia="Times New Roman"/>
          <w:szCs w:val="24"/>
        </w:rPr>
        <w:t xml:space="preserve"> </w:t>
      </w:r>
      <w:r>
        <w:rPr>
          <w:rFonts w:eastAsia="Times New Roman"/>
          <w:szCs w:val="24"/>
        </w:rPr>
        <w:t>θα μιλήσει για δύο</w:t>
      </w:r>
      <w:r w:rsidRPr="00FF19AC">
        <w:rPr>
          <w:rFonts w:eastAsia="Times New Roman"/>
          <w:szCs w:val="24"/>
        </w:rPr>
        <w:t xml:space="preserve"> λεπτά </w:t>
      </w:r>
      <w:r>
        <w:rPr>
          <w:rFonts w:eastAsia="Times New Roman"/>
          <w:szCs w:val="24"/>
        </w:rPr>
        <w:t>ο</w:t>
      </w:r>
      <w:r w:rsidRPr="00FF19AC">
        <w:rPr>
          <w:rFonts w:eastAsia="Times New Roman"/>
          <w:szCs w:val="24"/>
        </w:rPr>
        <w:t xml:space="preserve"> Υπουργό</w:t>
      </w:r>
      <w:r>
        <w:rPr>
          <w:rFonts w:eastAsia="Times New Roman"/>
          <w:szCs w:val="24"/>
        </w:rPr>
        <w:t>ς</w:t>
      </w:r>
      <w:r w:rsidRPr="00FF19AC">
        <w:rPr>
          <w:rFonts w:eastAsia="Times New Roman"/>
          <w:szCs w:val="24"/>
        </w:rPr>
        <w:t xml:space="preserve"> Υγείας για ένα κρίσιμο ζήτημα</w:t>
      </w:r>
      <w:r>
        <w:rPr>
          <w:rFonts w:eastAsia="Times New Roman"/>
          <w:szCs w:val="24"/>
        </w:rPr>
        <w:t>.</w:t>
      </w:r>
    </w:p>
    <w:p w14:paraId="01A9E394" w14:textId="77777777" w:rsidR="00887A51" w:rsidRDefault="009C255F">
      <w:pPr>
        <w:spacing w:after="0" w:line="600" w:lineRule="auto"/>
        <w:ind w:firstLine="720"/>
        <w:jc w:val="both"/>
        <w:rPr>
          <w:rFonts w:eastAsia="Times New Roman"/>
          <w:szCs w:val="24"/>
        </w:rPr>
      </w:pPr>
      <w:r w:rsidRPr="00382694">
        <w:rPr>
          <w:rFonts w:eastAsia="Times New Roman"/>
          <w:b/>
          <w:szCs w:val="24"/>
        </w:rPr>
        <w:t>ΙΩΑΝΝΗΣ ΤΡΑΓΑΚΗΣ:</w:t>
      </w:r>
      <w:r>
        <w:rPr>
          <w:rFonts w:eastAsia="Times New Roman"/>
          <w:szCs w:val="24"/>
        </w:rPr>
        <w:t xml:space="preserve"> Δεν επιτρέπεται, κύριε Πρόεδρε. </w:t>
      </w:r>
    </w:p>
    <w:p w14:paraId="01A9E395" w14:textId="77777777" w:rsidR="00887A51" w:rsidRDefault="009C255F">
      <w:pPr>
        <w:spacing w:after="0" w:line="600" w:lineRule="auto"/>
        <w:ind w:firstLine="720"/>
        <w:jc w:val="both"/>
        <w:rPr>
          <w:rFonts w:eastAsia="Times New Roman"/>
          <w:szCs w:val="24"/>
        </w:rPr>
      </w:pPr>
      <w:r w:rsidRPr="00276D2D">
        <w:rPr>
          <w:rFonts w:eastAsia="Times New Roman" w:cs="Times New Roman"/>
          <w:b/>
          <w:szCs w:val="24"/>
        </w:rPr>
        <w:t xml:space="preserve">ΠΡΟΕΔΡΟΣ (Νικόλαος </w:t>
      </w:r>
      <w:proofErr w:type="spellStart"/>
      <w:r w:rsidRPr="00276D2D">
        <w:rPr>
          <w:rFonts w:eastAsia="Times New Roman" w:cs="Times New Roman"/>
          <w:b/>
          <w:szCs w:val="24"/>
        </w:rPr>
        <w:t>Βούτσης</w:t>
      </w:r>
      <w:proofErr w:type="spellEnd"/>
      <w:r w:rsidRPr="00276D2D">
        <w:rPr>
          <w:rFonts w:eastAsia="Times New Roman" w:cs="Times New Roman"/>
          <w:b/>
          <w:szCs w:val="24"/>
        </w:rPr>
        <w:t xml:space="preserve">): </w:t>
      </w:r>
      <w:r>
        <w:rPr>
          <w:rFonts w:eastAsia="Times New Roman"/>
          <w:szCs w:val="24"/>
        </w:rPr>
        <w:t xml:space="preserve">Σας παρακαλώ, </w:t>
      </w:r>
      <w:r w:rsidRPr="00FF19AC">
        <w:rPr>
          <w:rFonts w:eastAsia="Times New Roman"/>
          <w:szCs w:val="24"/>
        </w:rPr>
        <w:t xml:space="preserve">κύριε </w:t>
      </w:r>
      <w:proofErr w:type="spellStart"/>
      <w:r>
        <w:rPr>
          <w:rFonts w:eastAsia="Times New Roman"/>
          <w:szCs w:val="24"/>
        </w:rPr>
        <w:t>Τ</w:t>
      </w:r>
      <w:r w:rsidRPr="00FF19AC">
        <w:rPr>
          <w:rFonts w:eastAsia="Times New Roman"/>
          <w:szCs w:val="24"/>
        </w:rPr>
        <w:t>ραγάκ</w:t>
      </w:r>
      <w:r>
        <w:rPr>
          <w:rFonts w:eastAsia="Times New Roman"/>
          <w:szCs w:val="24"/>
        </w:rPr>
        <w:t>η</w:t>
      </w:r>
      <w:proofErr w:type="spellEnd"/>
      <w:r>
        <w:rPr>
          <w:rFonts w:eastAsia="Times New Roman"/>
          <w:szCs w:val="24"/>
        </w:rPr>
        <w:t>.</w:t>
      </w:r>
      <w:r w:rsidRPr="00FF19AC">
        <w:rPr>
          <w:rFonts w:eastAsia="Times New Roman"/>
          <w:szCs w:val="24"/>
        </w:rPr>
        <w:t xml:space="preserve"> </w:t>
      </w:r>
      <w:r>
        <w:rPr>
          <w:rFonts w:eastAsia="Times New Roman"/>
          <w:szCs w:val="24"/>
        </w:rPr>
        <w:t>Μ</w:t>
      </w:r>
      <w:r w:rsidRPr="00FF19AC">
        <w:rPr>
          <w:rFonts w:eastAsia="Times New Roman"/>
          <w:szCs w:val="24"/>
        </w:rPr>
        <w:t xml:space="preserve">ιλάμε για την υγεία του κόσμου και </w:t>
      </w:r>
      <w:r>
        <w:rPr>
          <w:rFonts w:eastAsia="Times New Roman"/>
          <w:szCs w:val="24"/>
        </w:rPr>
        <w:t>για</w:t>
      </w:r>
      <w:r w:rsidRPr="00FF19AC">
        <w:rPr>
          <w:rFonts w:eastAsia="Times New Roman"/>
          <w:szCs w:val="24"/>
        </w:rPr>
        <w:t xml:space="preserve"> τη γρίπη</w:t>
      </w:r>
      <w:r>
        <w:rPr>
          <w:rFonts w:eastAsia="Times New Roman"/>
          <w:szCs w:val="24"/>
        </w:rPr>
        <w:t>.</w:t>
      </w:r>
      <w:r w:rsidRPr="00FF19AC">
        <w:rPr>
          <w:rFonts w:eastAsia="Times New Roman"/>
          <w:szCs w:val="24"/>
        </w:rPr>
        <w:t xml:space="preserve"> </w:t>
      </w:r>
      <w:r>
        <w:rPr>
          <w:rFonts w:eastAsia="Times New Roman"/>
          <w:szCs w:val="24"/>
        </w:rPr>
        <w:t>Δ</w:t>
      </w:r>
      <w:r w:rsidRPr="00FF19AC">
        <w:rPr>
          <w:rFonts w:eastAsia="Times New Roman"/>
          <w:szCs w:val="24"/>
        </w:rPr>
        <w:t>εν είναι πολιτική αντιπαράθεση</w:t>
      </w:r>
      <w:r>
        <w:rPr>
          <w:rFonts w:eastAsia="Times New Roman"/>
          <w:szCs w:val="24"/>
        </w:rPr>
        <w:t>.</w:t>
      </w:r>
      <w:r w:rsidRPr="00FF19AC">
        <w:rPr>
          <w:rFonts w:eastAsia="Times New Roman"/>
          <w:szCs w:val="24"/>
        </w:rPr>
        <w:t xml:space="preserve"> Προς Θεού</w:t>
      </w:r>
      <w:r>
        <w:rPr>
          <w:rFonts w:eastAsia="Times New Roman"/>
          <w:szCs w:val="24"/>
        </w:rPr>
        <w:t>!</w:t>
      </w:r>
      <w:r w:rsidRPr="00FF19AC">
        <w:rPr>
          <w:rFonts w:eastAsia="Times New Roman"/>
          <w:szCs w:val="24"/>
        </w:rPr>
        <w:t xml:space="preserve"> </w:t>
      </w:r>
      <w:r>
        <w:rPr>
          <w:rFonts w:eastAsia="Times New Roman"/>
          <w:szCs w:val="24"/>
        </w:rPr>
        <w:t>Ε</w:t>
      </w:r>
      <w:r w:rsidRPr="00FF19AC">
        <w:rPr>
          <w:rFonts w:eastAsia="Times New Roman"/>
          <w:szCs w:val="24"/>
        </w:rPr>
        <w:t xml:space="preserve">νημέρωση ζήτησε και </w:t>
      </w:r>
      <w:r w:rsidRPr="00FF19AC">
        <w:rPr>
          <w:rFonts w:eastAsia="Times New Roman"/>
          <w:szCs w:val="24"/>
        </w:rPr>
        <w:t xml:space="preserve">ο κύριος </w:t>
      </w:r>
      <w:r>
        <w:rPr>
          <w:rFonts w:eastAsia="Times New Roman"/>
          <w:szCs w:val="24"/>
        </w:rPr>
        <w:t xml:space="preserve">Πρόεδρος. Είναι πολύ λεπτό το ζήτημα. </w:t>
      </w:r>
    </w:p>
    <w:p w14:paraId="01A9E396" w14:textId="77777777" w:rsidR="00887A51" w:rsidRDefault="009C255F">
      <w:pPr>
        <w:spacing w:after="0" w:line="600" w:lineRule="auto"/>
        <w:ind w:firstLine="720"/>
        <w:jc w:val="both"/>
        <w:rPr>
          <w:rFonts w:eastAsia="Times New Roman"/>
          <w:szCs w:val="24"/>
        </w:rPr>
      </w:pPr>
      <w:r>
        <w:rPr>
          <w:rFonts w:eastAsia="Times New Roman"/>
          <w:szCs w:val="24"/>
        </w:rPr>
        <w:t>Κύριε Ξανθέ, έχετε τον λόγο.</w:t>
      </w:r>
    </w:p>
    <w:p w14:paraId="01A9E397" w14:textId="77777777" w:rsidR="00887A51" w:rsidRDefault="009C255F">
      <w:pPr>
        <w:spacing w:after="0" w:line="600" w:lineRule="auto"/>
        <w:ind w:firstLine="720"/>
        <w:jc w:val="both"/>
        <w:rPr>
          <w:rFonts w:eastAsia="Times New Roman" w:cs="Times New Roman"/>
          <w:szCs w:val="24"/>
        </w:rPr>
      </w:pPr>
      <w:r w:rsidRPr="0032047D">
        <w:rPr>
          <w:rFonts w:eastAsia="Times New Roman"/>
          <w:b/>
          <w:szCs w:val="24"/>
        </w:rPr>
        <w:t xml:space="preserve">ΑΝΔΡΕΑΣ ΞΑΝΘΟΣ (Υπουργός Υγείας): </w:t>
      </w:r>
      <w:r>
        <w:rPr>
          <w:rFonts w:eastAsia="Times New Roman" w:cs="Times New Roman"/>
          <w:szCs w:val="24"/>
        </w:rPr>
        <w:t xml:space="preserve">Ευχαριστώ πολύ, κύριε Πρόεδρε. </w:t>
      </w:r>
    </w:p>
    <w:p w14:paraId="01A9E398" w14:textId="77777777" w:rsidR="00887A51" w:rsidRDefault="009C255F">
      <w:pPr>
        <w:spacing w:after="0" w:line="600" w:lineRule="auto"/>
        <w:ind w:firstLine="720"/>
        <w:jc w:val="both"/>
        <w:rPr>
          <w:rFonts w:eastAsia="Times New Roman"/>
          <w:szCs w:val="24"/>
        </w:rPr>
      </w:pPr>
      <w:r>
        <w:rPr>
          <w:rFonts w:eastAsia="Times New Roman"/>
          <w:szCs w:val="24"/>
        </w:rPr>
        <w:t>Ε</w:t>
      </w:r>
      <w:r w:rsidRPr="00FF19AC">
        <w:rPr>
          <w:rFonts w:eastAsia="Times New Roman"/>
          <w:szCs w:val="24"/>
        </w:rPr>
        <w:t xml:space="preserve">πειδή ξεκίνησε </w:t>
      </w:r>
      <w:r>
        <w:rPr>
          <w:rFonts w:eastAsia="Times New Roman"/>
          <w:szCs w:val="24"/>
        </w:rPr>
        <w:t>ο κ. Μητσοτάκης στην ομιλία του κάνοντας μια</w:t>
      </w:r>
      <w:r w:rsidRPr="00FF19AC">
        <w:rPr>
          <w:rFonts w:eastAsia="Times New Roman"/>
          <w:szCs w:val="24"/>
        </w:rPr>
        <w:t xml:space="preserve"> αναφορά σε ένα </w:t>
      </w:r>
      <w:r>
        <w:rPr>
          <w:rFonts w:eastAsia="Times New Roman"/>
          <w:szCs w:val="24"/>
        </w:rPr>
        <w:t>ε</w:t>
      </w:r>
      <w:r w:rsidRPr="00FF19AC">
        <w:rPr>
          <w:rFonts w:eastAsia="Times New Roman"/>
          <w:szCs w:val="24"/>
        </w:rPr>
        <w:t xml:space="preserve">πίκαιρο θέμα </w:t>
      </w:r>
      <w:r>
        <w:rPr>
          <w:rFonts w:eastAsia="Times New Roman"/>
          <w:szCs w:val="24"/>
        </w:rPr>
        <w:t>δ</w:t>
      </w:r>
      <w:r w:rsidRPr="00FF19AC">
        <w:rPr>
          <w:rFonts w:eastAsia="Times New Roman"/>
          <w:szCs w:val="24"/>
        </w:rPr>
        <w:t xml:space="preserve">ημόσιας </w:t>
      </w:r>
      <w:r>
        <w:rPr>
          <w:rFonts w:eastAsia="Times New Roman"/>
          <w:szCs w:val="24"/>
        </w:rPr>
        <w:t>υ</w:t>
      </w:r>
      <w:r w:rsidRPr="00FF19AC">
        <w:rPr>
          <w:rFonts w:eastAsia="Times New Roman"/>
          <w:szCs w:val="24"/>
        </w:rPr>
        <w:t>γείας</w:t>
      </w:r>
      <w:r>
        <w:rPr>
          <w:rFonts w:eastAsia="Times New Roman"/>
          <w:szCs w:val="24"/>
        </w:rPr>
        <w:t>, πολύ ε</w:t>
      </w:r>
      <w:r>
        <w:rPr>
          <w:rFonts w:eastAsia="Times New Roman"/>
          <w:szCs w:val="24"/>
        </w:rPr>
        <w:t>υαίσθητο και πολύ σοβαρό,</w:t>
      </w:r>
      <w:r w:rsidRPr="00FF19AC">
        <w:rPr>
          <w:rFonts w:eastAsia="Times New Roman"/>
          <w:szCs w:val="24"/>
        </w:rPr>
        <w:t xml:space="preserve"> το οποίο απαιτεί υπευθυνότητα</w:t>
      </w:r>
      <w:r>
        <w:rPr>
          <w:rFonts w:eastAsia="Times New Roman"/>
          <w:szCs w:val="24"/>
        </w:rPr>
        <w:t>, θα ήθελα να δώσω μια</w:t>
      </w:r>
      <w:r w:rsidRPr="00FF19AC">
        <w:rPr>
          <w:rFonts w:eastAsia="Times New Roman"/>
          <w:szCs w:val="24"/>
        </w:rPr>
        <w:t xml:space="preserve"> σύντομη απάντηση</w:t>
      </w:r>
      <w:r>
        <w:rPr>
          <w:rFonts w:eastAsia="Times New Roman"/>
          <w:szCs w:val="24"/>
        </w:rPr>
        <w:t xml:space="preserve">. </w:t>
      </w:r>
    </w:p>
    <w:p w14:paraId="01A9E399" w14:textId="77777777" w:rsidR="00887A51" w:rsidRDefault="009C255F">
      <w:pPr>
        <w:spacing w:after="0" w:line="600" w:lineRule="auto"/>
        <w:ind w:firstLine="720"/>
        <w:jc w:val="both"/>
        <w:rPr>
          <w:rFonts w:eastAsia="Times New Roman"/>
          <w:szCs w:val="24"/>
        </w:rPr>
      </w:pPr>
      <w:r>
        <w:rPr>
          <w:rFonts w:eastAsia="Times New Roman"/>
          <w:szCs w:val="24"/>
        </w:rPr>
        <w:t>Ε</w:t>
      </w:r>
      <w:r w:rsidRPr="00FF19AC">
        <w:rPr>
          <w:rFonts w:eastAsia="Times New Roman"/>
          <w:szCs w:val="24"/>
        </w:rPr>
        <w:t xml:space="preserve">ίμαστε σε </w:t>
      </w:r>
      <w:r>
        <w:rPr>
          <w:rFonts w:eastAsia="Times New Roman"/>
          <w:szCs w:val="24"/>
        </w:rPr>
        <w:t>μια</w:t>
      </w:r>
      <w:r w:rsidRPr="00FF19AC">
        <w:rPr>
          <w:rFonts w:eastAsia="Times New Roman"/>
          <w:szCs w:val="24"/>
        </w:rPr>
        <w:t xml:space="preserve"> περίοδο που υπάρχει επιδημική έξαρση της γρίπης σε όλη την Ευρώπη</w:t>
      </w:r>
      <w:r>
        <w:rPr>
          <w:rFonts w:eastAsia="Times New Roman"/>
          <w:szCs w:val="24"/>
        </w:rPr>
        <w:t>. Ε</w:t>
      </w:r>
      <w:r w:rsidRPr="00FF19AC">
        <w:rPr>
          <w:rFonts w:eastAsia="Times New Roman"/>
          <w:szCs w:val="24"/>
        </w:rPr>
        <w:t>ίναι ένα ιδιαίτερα λοιμογόνο στέλεχος το φετινό</w:t>
      </w:r>
      <w:r>
        <w:rPr>
          <w:rFonts w:eastAsia="Times New Roman"/>
          <w:szCs w:val="24"/>
        </w:rPr>
        <w:t>,</w:t>
      </w:r>
      <w:r w:rsidRPr="00FF19AC">
        <w:rPr>
          <w:rFonts w:eastAsia="Times New Roman"/>
          <w:szCs w:val="24"/>
        </w:rPr>
        <w:t xml:space="preserve"> με αποτέλεσμα να υπάρχουν κ</w:t>
      </w:r>
      <w:r w:rsidRPr="00FF19AC">
        <w:rPr>
          <w:rFonts w:eastAsia="Times New Roman"/>
          <w:szCs w:val="24"/>
        </w:rPr>
        <w:t>αι αρκετοί θάνατοι</w:t>
      </w:r>
      <w:r>
        <w:rPr>
          <w:rFonts w:eastAsia="Times New Roman"/>
          <w:szCs w:val="24"/>
        </w:rPr>
        <w:t>, κυρίως</w:t>
      </w:r>
      <w:r w:rsidRPr="00FF19AC">
        <w:rPr>
          <w:rFonts w:eastAsia="Times New Roman"/>
          <w:szCs w:val="24"/>
        </w:rPr>
        <w:t xml:space="preserve"> σε ευάλωτες ομάδες του πληθυσμού που είναι </w:t>
      </w:r>
      <w:proofErr w:type="spellStart"/>
      <w:r w:rsidRPr="00FF19AC">
        <w:rPr>
          <w:rFonts w:eastAsia="Times New Roman"/>
          <w:szCs w:val="24"/>
        </w:rPr>
        <w:t>ανεμβολίαστ</w:t>
      </w:r>
      <w:r>
        <w:rPr>
          <w:rFonts w:eastAsia="Times New Roman"/>
          <w:szCs w:val="24"/>
        </w:rPr>
        <w:t>ες</w:t>
      </w:r>
      <w:proofErr w:type="spellEnd"/>
      <w:r>
        <w:rPr>
          <w:rFonts w:eastAsia="Times New Roman"/>
          <w:szCs w:val="24"/>
        </w:rPr>
        <w:t>. Στη Γαλλία υπάρχουν χίλιοι εκατό νεκροί, κύριε Μητσοτάκη, γ</w:t>
      </w:r>
      <w:r w:rsidRPr="00FF19AC">
        <w:rPr>
          <w:rFonts w:eastAsia="Times New Roman"/>
          <w:szCs w:val="24"/>
        </w:rPr>
        <w:t>ια να έχουμε εικόνα</w:t>
      </w:r>
      <w:r>
        <w:rPr>
          <w:rFonts w:eastAsia="Times New Roman"/>
          <w:szCs w:val="24"/>
        </w:rPr>
        <w:t>,</w:t>
      </w:r>
      <w:r w:rsidRPr="00FF19AC">
        <w:rPr>
          <w:rFonts w:eastAsia="Times New Roman"/>
          <w:szCs w:val="24"/>
        </w:rPr>
        <w:t xml:space="preserve"> δηλαδή</w:t>
      </w:r>
      <w:r>
        <w:rPr>
          <w:rFonts w:eastAsia="Times New Roman"/>
          <w:szCs w:val="24"/>
        </w:rPr>
        <w:t>,</w:t>
      </w:r>
      <w:r w:rsidRPr="00FF19AC">
        <w:rPr>
          <w:rFonts w:eastAsia="Times New Roman"/>
          <w:szCs w:val="24"/>
        </w:rPr>
        <w:t xml:space="preserve"> ότι αυτό δεν είναι ένα φαινόμενο που μπορεί να γίνεται αντικείμενο πολιτικής αντιπαράθεσης</w:t>
      </w:r>
      <w:r>
        <w:rPr>
          <w:rFonts w:eastAsia="Times New Roman"/>
          <w:szCs w:val="24"/>
        </w:rPr>
        <w:t>.</w:t>
      </w:r>
    </w:p>
    <w:p w14:paraId="01A9E39A" w14:textId="77777777" w:rsidR="00887A51" w:rsidRDefault="009C255F">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1A9E39B"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χώρα μας έγινε φέτος η καλύτερη δυνατή προετοιμασία για αυτό το ζήτημα. Είχαμε τη μεγαλύτερη εμβολιαστική κάλυψη το</w:t>
      </w:r>
      <w:r>
        <w:rPr>
          <w:rFonts w:eastAsia="Times New Roman"/>
          <w:color w:val="222222"/>
          <w:szCs w:val="24"/>
          <w:shd w:val="clear" w:color="auto" w:fill="FFFFFF"/>
        </w:rPr>
        <w:t>υ πληθυσμού από ποτέ. Έχουν γίνει πάνω από δύο εκατομμύρια εμβόλια φέτος για τον ιό της γρίπης, όταν πριν από μερικά χρόνια ήταν περίπου στο ένα τετρακόσια με ένα πεντακόσια.</w:t>
      </w:r>
    </w:p>
    <w:p w14:paraId="01A9E39C" w14:textId="77777777" w:rsidR="00887A51" w:rsidRDefault="009C255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1A9E39D"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διασφαλίσει αυτή την περίοδο ν</w:t>
      </w:r>
      <w:r>
        <w:rPr>
          <w:rFonts w:eastAsia="Times New Roman"/>
          <w:color w:val="222222"/>
          <w:szCs w:val="24"/>
          <w:shd w:val="clear" w:color="auto" w:fill="FFFFFF"/>
        </w:rPr>
        <w:t xml:space="preserve">α υπάρχει και επάρκεια εμβολίων και επάρκεια </w:t>
      </w:r>
      <w:proofErr w:type="spellStart"/>
      <w:r>
        <w:rPr>
          <w:rFonts w:eastAsia="Times New Roman"/>
          <w:color w:val="222222"/>
          <w:szCs w:val="24"/>
          <w:shd w:val="clear" w:color="auto" w:fill="FFFFFF"/>
        </w:rPr>
        <w:t>αντιϊκών</w:t>
      </w:r>
      <w:proofErr w:type="spellEnd"/>
      <w:r>
        <w:rPr>
          <w:rFonts w:eastAsia="Times New Roman"/>
          <w:color w:val="222222"/>
          <w:szCs w:val="24"/>
          <w:shd w:val="clear" w:color="auto" w:fill="FFFFFF"/>
        </w:rPr>
        <w:t xml:space="preserve"> φαρμάκων. Βεβαίως, από τα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εβδομήντα τρία σοβαρά κρούσματα γρίπης τα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εξήντα πέντε ήδη νοσηλεύονται σε ΜΕΘ. Άρα οι δημόσιες ΜΕΘ της χώρας, που έχουν όντως προβλήματα και δυσκολίες, ανταποκρί</w:t>
      </w:r>
      <w:r>
        <w:rPr>
          <w:rFonts w:eastAsia="Times New Roman"/>
          <w:color w:val="222222"/>
          <w:szCs w:val="24"/>
          <w:shd w:val="clear" w:color="auto" w:fill="FFFFFF"/>
        </w:rPr>
        <w:t>νονται και θεραπεύουν αποτελεσματικά όσους έχουν ανάγκη. Παρακαλώ, λοιπόν, μεγαλύτερη υπευθυνότητα.</w:t>
      </w:r>
    </w:p>
    <w:p w14:paraId="01A9E39E"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επιστημονική κοινότητα της χώρας χθες έδωσε αναλυτική συνέντευξη τύπου. Οι </w:t>
      </w:r>
      <w:proofErr w:type="spellStart"/>
      <w:r>
        <w:rPr>
          <w:rFonts w:eastAsia="Times New Roman"/>
          <w:color w:val="222222"/>
          <w:szCs w:val="24"/>
          <w:shd w:val="clear" w:color="auto" w:fill="FFFFFF"/>
        </w:rPr>
        <w:t>λοιμωξιολόγοι</w:t>
      </w:r>
      <w:proofErr w:type="spellEnd"/>
      <w:r>
        <w:rPr>
          <w:rFonts w:eastAsia="Times New Roman"/>
          <w:color w:val="222222"/>
          <w:szCs w:val="24"/>
          <w:shd w:val="clear" w:color="auto" w:fill="FFFFFF"/>
        </w:rPr>
        <w:t>, οι επιδημιολόγοι, η Εθνική Επιτροπή Εμβολιασμών έχουν δώσει αναλ</w:t>
      </w:r>
      <w:r>
        <w:rPr>
          <w:rFonts w:eastAsia="Times New Roman"/>
          <w:color w:val="222222"/>
          <w:szCs w:val="24"/>
          <w:shd w:val="clear" w:color="auto" w:fill="FFFFFF"/>
        </w:rPr>
        <w:t>υτικά στοιχεία τα οποία δεν τεκμηριώνουν αυτό το κλίμα, το οποίο θέλετε να δημιουργήσετε, ανασφάλειας και πανικού στην κοινωνία. Νομίζω ότι χρειάζεται ψυχραιμία, σοβαρότητα από όλους μας και υπευθυνότητα.</w:t>
      </w:r>
    </w:p>
    <w:p w14:paraId="01A9E39F"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01A9E3A0" w14:textId="77777777" w:rsidR="00887A51" w:rsidRDefault="009C255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w:t>
      </w:r>
      <w:r>
        <w:rPr>
          <w:rFonts w:eastAsia="Times New Roman"/>
          <w:color w:val="222222"/>
          <w:szCs w:val="24"/>
          <w:shd w:val="clear" w:color="auto" w:fill="FFFFFF"/>
        </w:rPr>
        <w:t>ΖΑ)</w:t>
      </w:r>
    </w:p>
    <w:p w14:paraId="01A9E3A1" w14:textId="77777777" w:rsidR="00887A51" w:rsidRDefault="009C255F">
      <w:pPr>
        <w:spacing w:after="0" w:line="600" w:lineRule="auto"/>
        <w:ind w:firstLine="720"/>
        <w:jc w:val="both"/>
        <w:rPr>
          <w:rFonts w:eastAsia="Times New Roman"/>
          <w:color w:val="222222"/>
          <w:szCs w:val="24"/>
          <w:shd w:val="clear" w:color="auto" w:fill="FFFFFF"/>
        </w:rPr>
      </w:pPr>
      <w:r w:rsidRPr="00EF674D">
        <w:rPr>
          <w:rFonts w:eastAsia="Times New Roman"/>
          <w:b/>
          <w:color w:val="222222"/>
          <w:szCs w:val="24"/>
          <w:shd w:val="clear" w:color="auto" w:fill="FFFFFF"/>
        </w:rPr>
        <w:t xml:space="preserve">ΠΡΟΕΔΡΟΣ (Νικόλαος </w:t>
      </w:r>
      <w:proofErr w:type="spellStart"/>
      <w:r w:rsidRPr="00EF674D">
        <w:rPr>
          <w:rFonts w:eastAsia="Times New Roman"/>
          <w:b/>
          <w:color w:val="222222"/>
          <w:szCs w:val="24"/>
          <w:shd w:val="clear" w:color="auto" w:fill="FFFFFF"/>
        </w:rPr>
        <w:t>Βούτσης</w:t>
      </w:r>
      <w:proofErr w:type="spellEnd"/>
      <w:r w:rsidRPr="00EF674D">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Ήταν μια χρήσιμη παρέμβαση.</w:t>
      </w:r>
    </w:p>
    <w:p w14:paraId="01A9E3A2"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Πρωθυπουργός και Πρόεδρος του ΣΥΡΙΖΑ </w:t>
      </w:r>
      <w:r>
        <w:rPr>
          <w:rFonts w:eastAsia="Times New Roman"/>
          <w:color w:val="222222"/>
          <w:szCs w:val="24"/>
          <w:shd w:val="clear" w:color="auto" w:fill="FFFFFF"/>
        </w:rPr>
        <w:t xml:space="preserve">κ. </w:t>
      </w:r>
      <w:r>
        <w:rPr>
          <w:rFonts w:eastAsia="Times New Roman"/>
          <w:color w:val="222222"/>
          <w:szCs w:val="24"/>
          <w:shd w:val="clear" w:color="auto" w:fill="FFFFFF"/>
        </w:rPr>
        <w:t>Αλέξης Τσίπρας.</w:t>
      </w:r>
    </w:p>
    <w:p w14:paraId="01A9E3A3" w14:textId="77777777" w:rsidR="00887A51" w:rsidRDefault="009C255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1A9E3A4" w14:textId="77777777" w:rsidR="00887A51" w:rsidRDefault="009C255F">
      <w:pPr>
        <w:spacing w:after="0" w:line="600" w:lineRule="auto"/>
        <w:ind w:firstLine="720"/>
        <w:jc w:val="both"/>
        <w:rPr>
          <w:rFonts w:eastAsia="Times New Roman"/>
          <w:color w:val="222222"/>
          <w:szCs w:val="24"/>
          <w:shd w:val="clear" w:color="auto" w:fill="FFFFFF"/>
        </w:rPr>
      </w:pPr>
      <w:r w:rsidRPr="00771A31">
        <w:rPr>
          <w:rFonts w:eastAsia="Times New Roman"/>
          <w:b/>
          <w:color w:val="222222"/>
          <w:szCs w:val="24"/>
          <w:shd w:val="clear" w:color="auto" w:fill="FFFFFF"/>
        </w:rPr>
        <w:t>ΑΛΕΞΗΣ ΤΣΙΠΡΑΣ (Πρόεδρος της Κυβ</w:t>
      </w:r>
      <w:r>
        <w:rPr>
          <w:rFonts w:eastAsia="Times New Roman"/>
          <w:b/>
          <w:color w:val="222222"/>
          <w:szCs w:val="24"/>
          <w:shd w:val="clear" w:color="auto" w:fill="FFFFFF"/>
        </w:rPr>
        <w:t>έρνησης</w:t>
      </w:r>
      <w:r>
        <w:rPr>
          <w:rFonts w:eastAsia="Times New Roman"/>
          <w:b/>
          <w:color w:val="222222"/>
          <w:szCs w:val="24"/>
          <w:shd w:val="clear" w:color="auto" w:fill="FFFFFF"/>
        </w:rPr>
        <w:t xml:space="preserve"> και </w:t>
      </w:r>
      <w:r w:rsidRPr="00771A31">
        <w:rPr>
          <w:rFonts w:eastAsia="Times New Roman"/>
          <w:b/>
          <w:color w:val="222222"/>
          <w:szCs w:val="24"/>
          <w:shd w:val="clear" w:color="auto" w:fill="FFFFFF"/>
        </w:rPr>
        <w:t>Υπουργός Εξωτερικών):</w:t>
      </w:r>
      <w:r>
        <w:rPr>
          <w:rFonts w:eastAsia="Times New Roman"/>
          <w:color w:val="222222"/>
          <w:szCs w:val="24"/>
          <w:shd w:val="clear" w:color="auto" w:fill="FFFFFF"/>
        </w:rPr>
        <w:t xml:space="preserve"> Κύριε Μητσοτάκη, μάλλον κάτι δεν πήγε καλά στην προηγούμενη συνεδρίαση. Είχατε μιλήσει περίπου εξήντα λεπτά –εγώ εξήντα επτά- για την κύρωση της Συμφωνίας των Πρεσπών και σήμερα ήρθατε να επαναλάβετε ακριβώς τα ίδια επιχειρήματα.</w:t>
      </w:r>
    </w:p>
    <w:p w14:paraId="01A9E3A5"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επανάληψη είναι μήτηρ μ</w:t>
      </w:r>
      <w:r>
        <w:rPr>
          <w:rFonts w:eastAsia="Times New Roman"/>
          <w:color w:val="222222"/>
          <w:szCs w:val="24"/>
          <w:shd w:val="clear" w:color="auto" w:fill="FFFFFF"/>
        </w:rPr>
        <w:t>αθήσεως, βεβαίως, αλλά για να βρεθείτε στην ανάγκη να το κάνετε αυτό, μάλλον κάτι δεν πήγε καλά στην προηγούμενη συνεδρίαση και κυρίως στον τρόπο που οι πολίτες προσέλαβαν τα επιχειρήματά σας, τα οποία τα ακούσαμε, τα ξανακούσαμε και τα ξανακούσαμε και σήμ</w:t>
      </w:r>
      <w:r>
        <w:rPr>
          <w:rFonts w:eastAsia="Times New Roman"/>
          <w:color w:val="222222"/>
          <w:szCs w:val="24"/>
          <w:shd w:val="clear" w:color="auto" w:fill="FFFFFF"/>
        </w:rPr>
        <w:t>ερα.</w:t>
      </w:r>
    </w:p>
    <w:p w14:paraId="01A9E3A6"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κάνατε μια καινοτομία σήμερα. Ξεκινήσατε την τοποθέτησή σας κινδυνολογώντας για άλλη μία φορά, πάνω σε ένα κρίσιμο κοινωνικό θέμα, που δεν έχει σχέση με τη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βεβαίως, αλλά με τη δημόσια υγεία. Είναι μια θανατηφόρος γρίπη σε όλη την </w:t>
      </w:r>
      <w:r>
        <w:rPr>
          <w:rFonts w:eastAsia="Times New Roman"/>
          <w:color w:val="222222"/>
          <w:szCs w:val="24"/>
          <w:shd w:val="clear" w:color="auto" w:fill="FFFFFF"/>
        </w:rPr>
        <w:t>Ευρώπη, όχι μόνον στην Ελλάδα. Όμως, για άλλη μια φορά, επιχειρήσατε να κινδυνολογήσετε. Νομίζω ότι σας απάντησε με την πρέπουσα σοβαρότητα ο Υπουργός Υγείας σε σχέση με τον αριθμό των εμβολιασμών που έγιναν φέτος.</w:t>
      </w:r>
    </w:p>
    <w:p w14:paraId="01A9E3A7"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όμως, μιας και είπατε και κάτι </w:t>
      </w:r>
      <w:r>
        <w:rPr>
          <w:rFonts w:eastAsia="Times New Roman"/>
          <w:color w:val="222222"/>
          <w:szCs w:val="24"/>
          <w:shd w:val="clear" w:color="auto" w:fill="FFFFFF"/>
        </w:rPr>
        <w:t xml:space="preserve">ακόμα, το οποίο δεν το σχολίασε ο Υπουργός, ότι δεν υπάρχουν επαρκείς κλίνες στις </w:t>
      </w:r>
      <w:r>
        <w:rPr>
          <w:rFonts w:eastAsia="Times New Roman"/>
          <w:color w:val="222222"/>
          <w:szCs w:val="24"/>
          <w:shd w:val="clear" w:color="auto" w:fill="FFFFFF"/>
        </w:rPr>
        <w:t>μ</w:t>
      </w:r>
      <w:r>
        <w:rPr>
          <w:rFonts w:eastAsia="Times New Roman"/>
          <w:color w:val="222222"/>
          <w:szCs w:val="24"/>
          <w:shd w:val="clear" w:color="auto" w:fill="FFFFFF"/>
        </w:rPr>
        <w:t xml:space="preserve">ονάδες </w:t>
      </w:r>
      <w:r>
        <w:rPr>
          <w:rFonts w:eastAsia="Times New Roman"/>
          <w:color w:val="222222"/>
          <w:szCs w:val="24"/>
          <w:shd w:val="clear" w:color="auto" w:fill="FFFFFF"/>
        </w:rPr>
        <w:t>ε</w:t>
      </w:r>
      <w:r>
        <w:rPr>
          <w:rFonts w:eastAsia="Times New Roman"/>
          <w:color w:val="222222"/>
          <w:szCs w:val="24"/>
          <w:shd w:val="clear" w:color="auto" w:fill="FFFFFF"/>
        </w:rPr>
        <w:t xml:space="preserve">ντατικής </w:t>
      </w:r>
      <w:r>
        <w:rPr>
          <w:rFonts w:eastAsia="Times New Roman"/>
          <w:color w:val="222222"/>
          <w:szCs w:val="24"/>
          <w:shd w:val="clear" w:color="auto" w:fill="FFFFFF"/>
        </w:rPr>
        <w:t>θ</w:t>
      </w:r>
      <w:r>
        <w:rPr>
          <w:rFonts w:eastAsia="Times New Roman"/>
          <w:color w:val="222222"/>
          <w:szCs w:val="24"/>
          <w:shd w:val="clear" w:color="auto" w:fill="FFFFFF"/>
        </w:rPr>
        <w:t>εραπείας, να ρωτήσω το εξής. Θέλετε να συγκρίνουμε πόσες ανοι</w:t>
      </w:r>
      <w:r>
        <w:rPr>
          <w:rFonts w:eastAsia="Times New Roman"/>
          <w:color w:val="222222"/>
          <w:szCs w:val="24"/>
          <w:shd w:val="clear" w:color="auto" w:fill="FFFFFF"/>
        </w:rPr>
        <w:t>κ</w:t>
      </w:r>
      <w:r>
        <w:rPr>
          <w:rFonts w:eastAsia="Times New Roman"/>
          <w:color w:val="222222"/>
          <w:szCs w:val="24"/>
          <w:shd w:val="clear" w:color="auto" w:fill="FFFFFF"/>
        </w:rPr>
        <w:t>τές μονάδες και πόσες κλίνες βρήκαμε το 2015 και πόσες υπάρχουν σήμερα; Ήταν τετρακόσιες τριά</w:t>
      </w:r>
      <w:r>
        <w:rPr>
          <w:rFonts w:eastAsia="Times New Roman"/>
          <w:color w:val="222222"/>
          <w:szCs w:val="24"/>
          <w:shd w:val="clear" w:color="auto" w:fill="FFFFFF"/>
        </w:rPr>
        <w:t xml:space="preserve">ντα οκτώ το 2015, όταν αναλάβαμε, και σήμερα λειτουργούν πεντακόσια εξήντα κρεβάτια, χωρίς να υπολογίζουμε τα καρδιοχειρουργικά και βεβαίως τα κρεβάτια στις </w:t>
      </w:r>
      <w:r>
        <w:rPr>
          <w:rFonts w:eastAsia="Times New Roman"/>
          <w:color w:val="222222"/>
          <w:szCs w:val="24"/>
          <w:shd w:val="clear" w:color="auto" w:fill="FFFFFF"/>
        </w:rPr>
        <w:t>μ</w:t>
      </w:r>
      <w:r>
        <w:rPr>
          <w:rFonts w:eastAsia="Times New Roman"/>
          <w:color w:val="222222"/>
          <w:szCs w:val="24"/>
          <w:shd w:val="clear" w:color="auto" w:fill="FFFFFF"/>
        </w:rPr>
        <w:t xml:space="preserve">ονάδες </w:t>
      </w:r>
      <w:r>
        <w:rPr>
          <w:rFonts w:eastAsia="Times New Roman"/>
          <w:color w:val="222222"/>
          <w:szCs w:val="24"/>
          <w:shd w:val="clear" w:color="auto" w:fill="FFFFFF"/>
        </w:rPr>
        <w:t>α</w:t>
      </w:r>
      <w:r>
        <w:rPr>
          <w:rFonts w:eastAsia="Times New Roman"/>
          <w:color w:val="222222"/>
          <w:szCs w:val="24"/>
          <w:shd w:val="clear" w:color="auto" w:fill="FFFFFF"/>
        </w:rPr>
        <w:t xml:space="preserve">υξημένης </w:t>
      </w:r>
      <w:r>
        <w:rPr>
          <w:rFonts w:eastAsia="Times New Roman"/>
          <w:color w:val="222222"/>
          <w:szCs w:val="24"/>
          <w:shd w:val="clear" w:color="auto" w:fill="FFFFFF"/>
        </w:rPr>
        <w:t>φ</w:t>
      </w:r>
      <w:r>
        <w:rPr>
          <w:rFonts w:eastAsia="Times New Roman"/>
          <w:color w:val="222222"/>
          <w:szCs w:val="24"/>
          <w:shd w:val="clear" w:color="auto" w:fill="FFFFFF"/>
        </w:rPr>
        <w:t>ροντίδας.</w:t>
      </w:r>
    </w:p>
    <w:p w14:paraId="01A9E3A8"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 μήπως θέλετε να θυμηθούμε τι συνέβαινε στη χώρα το 2012 και το 2013,</w:t>
      </w:r>
      <w:r>
        <w:rPr>
          <w:rFonts w:eastAsia="Times New Roman"/>
          <w:color w:val="222222"/>
          <w:szCs w:val="24"/>
          <w:shd w:val="clear" w:color="auto" w:fill="FFFFFF"/>
        </w:rPr>
        <w:t xml:space="preserve"> στην πιο κρίσιμη στιγμή της κρίσης, όταν εκατοντάδες χιλιάδες, εκατομμύρια συμπολίτες μας, λόγω αδυναμίας κάλυψης των ασφαλιστικών τους υποχρεώσεων, ήταν έξω από το </w:t>
      </w:r>
      <w:r>
        <w:rPr>
          <w:rFonts w:eastAsia="Times New Roman"/>
          <w:color w:val="222222"/>
          <w:szCs w:val="24"/>
          <w:shd w:val="clear" w:color="auto" w:fill="FFFFFF"/>
        </w:rPr>
        <w:t>δ</w:t>
      </w:r>
      <w:r>
        <w:rPr>
          <w:rFonts w:eastAsia="Times New Roman"/>
          <w:color w:val="222222"/>
          <w:szCs w:val="24"/>
          <w:shd w:val="clear" w:color="auto" w:fill="FFFFFF"/>
        </w:rPr>
        <w:t xml:space="preserve">ημόσιο </w:t>
      </w:r>
      <w:r>
        <w:rPr>
          <w:rFonts w:eastAsia="Times New Roman"/>
          <w:color w:val="222222"/>
          <w:szCs w:val="24"/>
          <w:shd w:val="clear" w:color="auto" w:fill="FFFFFF"/>
        </w:rPr>
        <w:t>σ</w:t>
      </w:r>
      <w:r>
        <w:rPr>
          <w:rFonts w:eastAsia="Times New Roman"/>
          <w:color w:val="222222"/>
          <w:szCs w:val="24"/>
          <w:shd w:val="clear" w:color="auto" w:fill="FFFFFF"/>
        </w:rPr>
        <w:t xml:space="preserve">ύστημα </w:t>
      </w:r>
      <w:r>
        <w:rPr>
          <w:rFonts w:eastAsia="Times New Roman"/>
          <w:color w:val="222222"/>
          <w:szCs w:val="24"/>
          <w:shd w:val="clear" w:color="auto" w:fill="FFFFFF"/>
        </w:rPr>
        <w:t>υ</w:t>
      </w:r>
      <w:r>
        <w:rPr>
          <w:rFonts w:eastAsia="Times New Roman"/>
          <w:color w:val="222222"/>
          <w:szCs w:val="24"/>
          <w:shd w:val="clear" w:color="auto" w:fill="FFFFFF"/>
        </w:rPr>
        <w:t>γείας, χωρίς να έχουν ελεύθερη πρόσβαση, όπως εμείς αποφασίσαμε και υλοπο</w:t>
      </w:r>
      <w:r>
        <w:rPr>
          <w:rFonts w:eastAsia="Times New Roman"/>
          <w:color w:val="222222"/>
          <w:szCs w:val="24"/>
          <w:shd w:val="clear" w:color="auto" w:fill="FFFFFF"/>
        </w:rPr>
        <w:t xml:space="preserve">ιήσαμε αμέσως μετά, όταν κυρίως σε συνοικίες, σε ολόκληρες λαϊκές περιοχές με φτωχά λαϊκά στρώματα στην περιοχή της Αττικής υπήρχε ένα έντονο φαινόμενο </w:t>
      </w:r>
      <w:r>
        <w:rPr>
          <w:rFonts w:eastAsia="Times New Roman"/>
          <w:color w:val="222222"/>
          <w:szCs w:val="24"/>
          <w:shd w:val="clear" w:color="auto" w:fill="FFFFFF"/>
        </w:rPr>
        <w:t xml:space="preserve">που </w:t>
      </w:r>
      <w:r>
        <w:rPr>
          <w:rFonts w:eastAsia="Times New Roman"/>
          <w:color w:val="222222"/>
          <w:szCs w:val="24"/>
          <w:shd w:val="clear" w:color="auto" w:fill="FFFFFF"/>
        </w:rPr>
        <w:t>δεν εμβολιάζονταν τα μικρά παιδιά. Αυτή ήταν η πραγματικότητα.</w:t>
      </w:r>
    </w:p>
    <w:p w14:paraId="01A9E3A9"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τότε μας ασκούσατε κριτική επειδή</w:t>
      </w:r>
      <w:r>
        <w:rPr>
          <w:rFonts w:eastAsia="Times New Roman"/>
          <w:color w:val="222222"/>
          <w:szCs w:val="24"/>
          <w:shd w:val="clear" w:color="auto" w:fill="FFFFFF"/>
        </w:rPr>
        <w:t xml:space="preserve"> μιλούσαμε για ανθρωπιστική κρίση. Γι’ αυτό μιλούσαμε για ανθρωπιστική κρίση και γι’ αυτό τα πρώτα μέτρα που πήραμε ήταν για να αντιμετωπίσουμε ακριβώς αυτό το πρόβλημα, να αντιμετωπίσουμε αυτούς που έχουν πιο πολύ ανάγκη, που βρίσκονται στο περιθώριο, που</w:t>
      </w:r>
      <w:r>
        <w:rPr>
          <w:rFonts w:eastAsia="Times New Roman"/>
          <w:color w:val="222222"/>
          <w:szCs w:val="24"/>
          <w:shd w:val="clear" w:color="auto" w:fill="FFFFFF"/>
        </w:rPr>
        <w:t xml:space="preserve"> δεν έχουν την οικονομική δυνατότητα ακόμα και να πάνε να εμβολιάσουν τα παιδιά τους, ασκώντας το αυτονόητο δικαίωμα της προληπτικής ιατρικής σε μια ευρωπαϊκή χώρα. Αυτή τη χώρα παραλάβαμε.</w:t>
      </w:r>
    </w:p>
    <w:p w14:paraId="01A9E3AA"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εσείς έρχεστε σήμερα και κινδυνολογείτε για άλλη μια φορά. Σε ό</w:t>
      </w:r>
      <w:r>
        <w:rPr>
          <w:rFonts w:eastAsia="Times New Roman"/>
          <w:color w:val="222222"/>
          <w:szCs w:val="24"/>
          <w:shd w:val="clear" w:color="auto" w:fill="FFFFFF"/>
        </w:rPr>
        <w:t>λα κινδυνολογείτε, δεν κάνετε τίποτα διαφορετικό. Δεν υπάρχει θέμα για το οποίο να μην έχετε ακολουθήσει αυτή την πεπατημένη της κινδυνολογίας.</w:t>
      </w:r>
    </w:p>
    <w:p w14:paraId="01A9E3AB"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Τρία χρόνια τώρα ζητάτε εκλογές, κύριε Μητσοτάκη. Δεν πρωτοτυπήσατε, ζητήσατε και σήμερα. Βεβαίως, τώρα δεν φτάν</w:t>
      </w:r>
      <w:r>
        <w:rPr>
          <w:rFonts w:eastAsia="Times New Roman"/>
          <w:color w:val="222222"/>
          <w:szCs w:val="24"/>
          <w:shd w:val="clear" w:color="auto" w:fill="FFFFFF"/>
        </w:rPr>
        <w:t>ει να ζητάτε εκλογές στην Ελλάδα, ζητάτε και στη Βενεζουέλα. Εκεί θα γίνουν πιο γρήγορα μάλλον εκλογές, κύριε Μητσοτάκη. Στην Ελλάδα οι εκλογές θα γίνουν στο τέλος της τετραετίας, πάρτε το χαμπάρι.</w:t>
      </w:r>
    </w:p>
    <w:p w14:paraId="01A9E3AC" w14:textId="77777777" w:rsidR="00887A51" w:rsidRDefault="009C255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1A9E3AD"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Μάλλον σήμερα </w:t>
      </w:r>
      <w:r>
        <w:rPr>
          <w:rFonts w:eastAsia="Times New Roman"/>
          <w:color w:val="222222"/>
          <w:szCs w:val="24"/>
          <w:shd w:val="clear" w:color="auto" w:fill="FFFFFF"/>
        </w:rPr>
        <w:t>δείξατε ότι αρχίζετε να το κατανοείτε ότι θα γίνουν στο τέλος της τετραετίας. Και αυτό είναι μια απόδειξη της επιστροφή στην κανονικότητα, είναι μια απόδειξη της επιμονής μας στον δρόμο της σταθερότητας, που έχει ανάγκη η οικονομία τώρα που βγήκαμε από την</w:t>
      </w:r>
      <w:r>
        <w:rPr>
          <w:rFonts w:eastAsia="Times New Roman"/>
          <w:color w:val="222222"/>
          <w:szCs w:val="24"/>
          <w:shd w:val="clear" w:color="auto" w:fill="FFFFFF"/>
        </w:rPr>
        <w:t xml:space="preserve"> κρίση, και είναι και μια απόδειξη πολιτικής συνέπειας.</w:t>
      </w:r>
    </w:p>
    <w:p w14:paraId="01A9E3AE"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Βγαίνετε διαρκώς τις τελευταίες ημέρες, εκτός της σημερινής σας ομιλίας -γιατί είχατε κάνει και μια προφητεία, ότι το 2019 θα γίνουν εκλογές, ναι, θα γίνουν εκλογές- αλλά τις τελευταίες μέρες λέτε δια</w:t>
      </w:r>
      <w:r>
        <w:rPr>
          <w:rFonts w:eastAsia="Times New Roman"/>
          <w:color w:val="222222"/>
          <w:szCs w:val="24"/>
          <w:shd w:val="clear" w:color="auto" w:fill="FFFFFF"/>
        </w:rPr>
        <w:t>ρκώς ότι θα γίνουν διπλές εκλογές.</w:t>
      </w:r>
    </w:p>
    <w:p w14:paraId="01A9E3AF"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Μητσοτάκη, κοιτάξτε, στην κάλπη των ευρωπαϊκών εκλογών θα υποστείτε μια δεινή διάψευση των προσδοκιών σας, διότι όλος ο ελληνικός λαός θα κατανοήσει ότι αυτό το σχήμα που είχατε στήσει τρία χρόνια τώρα, με ψευδείς μ</w:t>
      </w:r>
      <w:r>
        <w:rPr>
          <w:rFonts w:eastAsia="Times New Roman"/>
          <w:color w:val="222222"/>
          <w:szCs w:val="24"/>
          <w:shd w:val="clear" w:color="auto" w:fill="FFFFFF"/>
        </w:rPr>
        <w:t>ετρήσεις, που ποτέ δεν πέσανε μέσα, με τα μέσα ενημέρωσης που σας στηρίζουν, ήταν μια φενάκη, την οποία εσείς στήσατε προκειμένου να δημιουργήσετε μια ψευδή εικόνα στην ελληνική κοινωνία.</w:t>
      </w:r>
    </w:p>
    <w:p w14:paraId="01A9E3B0" w14:textId="77777777" w:rsidR="00887A51" w:rsidRDefault="009C255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1A9E3B1"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την επομένη των ευρω</w:t>
      </w:r>
      <w:r>
        <w:rPr>
          <w:rFonts w:eastAsia="Times New Roman"/>
          <w:color w:val="222222"/>
          <w:szCs w:val="24"/>
          <w:shd w:val="clear" w:color="auto" w:fill="FFFFFF"/>
        </w:rPr>
        <w:t>παϊκών εκλογών και στον δρόμο προς τις κάλπες, που θα έρθουν στο τέλος της τετραετίας, μάλλον εσείς, την ακριβώς επόμενη ημέρα, θα έχετε το μεγάλο πρόβλημα, να εξηγήσετε και στον ελληνικό λαό αλλά και στο κόμμα σας γιατί αυτά τα ποσοστά, γιατί αυτή η αποτυ</w:t>
      </w:r>
      <w:r>
        <w:rPr>
          <w:rFonts w:eastAsia="Times New Roman"/>
          <w:color w:val="222222"/>
          <w:szCs w:val="24"/>
          <w:shd w:val="clear" w:color="auto" w:fill="FFFFFF"/>
        </w:rPr>
        <w:t xml:space="preserve">χία, γιατί διαψεύσατε τις υψηλές προσδοκίες που είχατε δημιουργήσει. Έχετε αυτοπαγιδευτεί. Θα πέσετε μέσα στην παγίδα σας για άλλη μια φορά. </w:t>
      </w:r>
    </w:p>
    <w:p w14:paraId="01A9E3B2"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στήνετε τις παγίδες σας μόνοι σας, όπως στήσατε μόνοι σας και όλες τις παγίδες στις οποίες πέσατε μέσα, όλες</w:t>
      </w:r>
      <w:r>
        <w:rPr>
          <w:rFonts w:eastAsia="Times New Roman"/>
          <w:color w:val="222222"/>
          <w:szCs w:val="24"/>
          <w:shd w:val="clear" w:color="auto" w:fill="FFFFFF"/>
        </w:rPr>
        <w:t>:</w:t>
      </w:r>
    </w:p>
    <w:p w14:paraId="01A9E3B3"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ότι δεν βγήκαμε από τα μνημόνια εσείς το λέγατε, το διατυμπανίζατε. Το ότι δεν θα τελείωναν οι αξιολογήσεις, εσείς το λέγατε, το διατυμπανίζατε. Το ότι θα μειωθούν οι συντάξεις, εσείς το λέγατε, το διατυμπανίζατε. Το ότι η Κυβέρνηση δεν θα μπορέσει να</w:t>
      </w:r>
      <w:r>
        <w:rPr>
          <w:rFonts w:eastAsia="Times New Roman"/>
          <w:color w:val="222222"/>
          <w:szCs w:val="24"/>
          <w:shd w:val="clear" w:color="auto" w:fill="FFFFFF"/>
        </w:rPr>
        <w:t xml:space="preserve"> περάσει τη Συμφωνία των Πρεσπών, εσείς το λέγατε, το διατυμπανίζατε.</w:t>
      </w:r>
    </w:p>
    <w:p w14:paraId="01A9E3B4"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Ξέχασα και το περίφημο αφήγημα, το τελευταίο που διαψεύστηκε, και στην προηγούμενη συνεδρίαση εδώ μου το λέγατε, ότι δεν θα βγει η χώρα στις αγορές, διότι είναι απαγορευτικά τα επιτόκια.</w:t>
      </w:r>
      <w:r>
        <w:rPr>
          <w:rFonts w:eastAsia="Times New Roman"/>
          <w:color w:val="222222"/>
          <w:szCs w:val="24"/>
          <w:shd w:val="clear" w:color="auto" w:fill="FFFFFF"/>
        </w:rPr>
        <w:t xml:space="preserve"> Βγήκε η χώρα στις αγορές ξανά. Τι αφήγημα πια, κύριε Μητσοτάκη, θα χρησιμοποιήσετε; Τι αφήγημα;</w:t>
      </w:r>
    </w:p>
    <w:p w14:paraId="01A9E3B5" w14:textId="77777777" w:rsidR="00887A51" w:rsidRDefault="009C255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1A9E3B6"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έχετε καταλάβει πια ότι κινδυνεύετε να χαρακτηριστείτε ως ο πολιτικός Αρχηγός του οποίου όλα τα αφηγήματα έχουν</w:t>
      </w:r>
      <w:r>
        <w:rPr>
          <w:rFonts w:eastAsia="Times New Roman"/>
          <w:color w:val="222222"/>
          <w:szCs w:val="24"/>
          <w:shd w:val="clear" w:color="auto" w:fill="FFFFFF"/>
        </w:rPr>
        <w:t xml:space="preserve"> διαψευστεί;</w:t>
      </w:r>
    </w:p>
    <w:p w14:paraId="01A9E3B7"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πράγματι να σας συγχαρώ για την φοβερή πολιτική οξυδέρκεια και την πολιτική ενόραση, διότι δεν είναι μόνο αυτές οι προφητείες που διαψεύστηκαν, την επομένη της πολιτικής διαφωνίας και της ρήξης που είχαμε με τον μέχρι πρότινος κυβερνη</w:t>
      </w:r>
      <w:r>
        <w:rPr>
          <w:rFonts w:eastAsia="Times New Roman"/>
          <w:color w:val="222222"/>
          <w:szCs w:val="24"/>
          <w:shd w:val="clear" w:color="auto" w:fill="FFFFFF"/>
        </w:rPr>
        <w:t xml:space="preserve">τικό εταίρο, τι βγήκατε να πείτε στον ελληνικό λαό; Ότι είναι σικέ το διαζύγιο, ότι είναι φτιαχτή η διαφωνία, ότι τα έχουνε βρει και κοροϊδεύουν, ότι είναι στημένα όλα αυτά. Και βεβαίως το στημένο διαζύγιο, το σικέ διαζύγιο μετά έγινε από εσάς τους ίδιους </w:t>
      </w:r>
      <w:r>
        <w:rPr>
          <w:rFonts w:eastAsia="Times New Roman"/>
          <w:color w:val="222222"/>
          <w:szCs w:val="24"/>
          <w:shd w:val="clear" w:color="auto" w:fill="FFFFFF"/>
        </w:rPr>
        <w:t>εκβιαστικό διαζύγιο.</w:t>
      </w:r>
    </w:p>
    <w:p w14:paraId="01A9E3B8"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καταλαβαίνετε ότι σας παρακολουθεί ο ελληνικός λαός και σας βλέπει διαρκώς να λέτε ψέματα και βεβαίως προβλέψεις οι οποίες διαψεύδονται;</w:t>
      </w:r>
    </w:p>
    <w:p w14:paraId="01A9E3B9" w14:textId="77777777" w:rsidR="00887A51" w:rsidRDefault="009C255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1A9E3BA"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λέτε τώρα ότι η κοινοβουλευτική Πλειοψηφία, η </w:t>
      </w:r>
      <w:r>
        <w:rPr>
          <w:rFonts w:eastAsia="Times New Roman"/>
          <w:color w:val="222222"/>
          <w:szCs w:val="24"/>
          <w:shd w:val="clear" w:color="auto" w:fill="FFFFFF"/>
        </w:rPr>
        <w:t>οποία καταγράφηκε μέσα από τη διαδικασία που προβλέπει ο Κανονισμός της Βουλής και το Σύνταγμα, η ψήφος εμπιστοσύνης, την οποία ζήτησα και πήρε η Κυβέρνηση πριν την κρίσιμη ψηφοφορία για τη Συμφωνία των Πρεσπών, είναι θεσμική αυθαιρεσία.</w:t>
      </w:r>
    </w:p>
    <w:p w14:paraId="01A9E3BB" w14:textId="77777777" w:rsidR="00887A51" w:rsidRDefault="009C255F">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που, παρά το</w:t>
      </w:r>
      <w:r>
        <w:rPr>
          <w:rFonts w:eastAsia="Times New Roman"/>
          <w:color w:val="222222"/>
          <w:szCs w:val="24"/>
          <w:shd w:val="clear" w:color="auto" w:fill="FFFFFF"/>
        </w:rPr>
        <w:t xml:space="preserve"> γεγονός ότι διαρκώς παριστάνατε τον κόκορα, δεν τολμήσατε να καταθέσετε πρόταση δυσπιστίας για να δούμε πόσα απίδια πιάνει ο σάκος, τώρα που εμείς είχαμε το θάρρος και την κοινοβουλευτική αρετή να ζητήσουμε ψήφο εμπιστοσύνης, μιλάτε για θεσμική αυθαιρεσία</w:t>
      </w:r>
      <w:r>
        <w:rPr>
          <w:rFonts w:eastAsia="Times New Roman"/>
          <w:color w:val="222222"/>
          <w:szCs w:val="24"/>
          <w:shd w:val="clear" w:color="auto" w:fill="FFFFFF"/>
        </w:rPr>
        <w:t xml:space="preserve"> και για φαινόμενα τα οποία δεν έχει ξαναζήσει το ελληνικό Κοινοβούλιο.</w:t>
      </w:r>
    </w:p>
    <w:p w14:paraId="01A9E3BC" w14:textId="77777777" w:rsidR="00887A51" w:rsidRDefault="009C255F">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1A9E3BD" w14:textId="77777777" w:rsidR="00887A51" w:rsidRDefault="009C255F">
      <w:pPr>
        <w:spacing w:after="0" w:line="600" w:lineRule="auto"/>
        <w:ind w:firstLine="720"/>
        <w:jc w:val="both"/>
        <w:rPr>
          <w:rFonts w:eastAsia="Times New Roman"/>
          <w:szCs w:val="24"/>
        </w:rPr>
      </w:pPr>
      <w:r>
        <w:rPr>
          <w:rFonts w:eastAsia="Times New Roman"/>
          <w:szCs w:val="24"/>
        </w:rPr>
        <w:t>Λυπάμαι, αλλά για άλλη μια φορά</w:t>
      </w:r>
      <w:r w:rsidRPr="00D042BC">
        <w:rPr>
          <w:rFonts w:eastAsia="Times New Roman"/>
          <w:szCs w:val="24"/>
        </w:rPr>
        <w:t xml:space="preserve"> </w:t>
      </w:r>
      <w:r>
        <w:rPr>
          <w:rFonts w:eastAsia="Times New Roman"/>
          <w:szCs w:val="24"/>
        </w:rPr>
        <w:t>σας διαψεύδει η ίδια η πραγματικότητα.</w:t>
      </w:r>
    </w:p>
    <w:p w14:paraId="01A9E3BE" w14:textId="77777777" w:rsidR="00887A51" w:rsidRDefault="009C255F">
      <w:pPr>
        <w:spacing w:after="0" w:line="600" w:lineRule="auto"/>
        <w:ind w:firstLine="720"/>
        <w:jc w:val="both"/>
        <w:rPr>
          <w:rFonts w:eastAsia="Times New Roman"/>
          <w:szCs w:val="24"/>
        </w:rPr>
      </w:pPr>
      <w:r>
        <w:rPr>
          <w:rFonts w:eastAsia="Times New Roman"/>
          <w:szCs w:val="24"/>
        </w:rPr>
        <w:t>Και βεβαίως, για να κλείσω αυτόν τον εισαγωγικό κύκλο, φτάσατε σήμερα</w:t>
      </w:r>
      <w:r>
        <w:rPr>
          <w:rFonts w:eastAsia="Times New Roman"/>
          <w:szCs w:val="24"/>
        </w:rPr>
        <w:t xml:space="preserve"> στο σημείο, έχοντας εδώ έναν καλό σας φίλο απ’ ό,τι φαίνεται, τον κ. Βέμπερ, ο οποίος, εντάξει, μην νομίζετε ότι και όλοι στο Ευρωπαϊκό Λαϊκό Κόμμα είναι πανευτυχείς που ο κ. Βέμπερ είναι υποψήφιος, είναι γνωστός, Βαυαρός, ανήκει στη </w:t>
      </w:r>
      <w:proofErr w:type="spellStart"/>
      <w:r>
        <w:rPr>
          <w:rFonts w:eastAsia="Times New Roman"/>
          <w:szCs w:val="24"/>
        </w:rPr>
        <w:t>δεξιότατη</w:t>
      </w:r>
      <w:proofErr w:type="spellEnd"/>
      <w:r>
        <w:rPr>
          <w:rFonts w:eastAsia="Times New Roman"/>
          <w:szCs w:val="24"/>
        </w:rPr>
        <w:t xml:space="preserve"> τάση του Ευ</w:t>
      </w:r>
      <w:r>
        <w:rPr>
          <w:rFonts w:eastAsia="Times New Roman"/>
          <w:szCs w:val="24"/>
        </w:rPr>
        <w:t>ρωπαϊκού Λαϊκού Κόμματος και έχω την αίσθηση...</w:t>
      </w:r>
    </w:p>
    <w:p w14:paraId="01A9E3BF" w14:textId="77777777" w:rsidR="00887A51" w:rsidRDefault="009C255F">
      <w:pPr>
        <w:spacing w:after="0" w:line="600" w:lineRule="auto"/>
        <w:ind w:firstLine="720"/>
        <w:jc w:val="both"/>
        <w:rPr>
          <w:rFonts w:eastAsia="Times New Roman"/>
          <w:b/>
          <w:szCs w:val="24"/>
        </w:rPr>
      </w:pPr>
      <w:r w:rsidRPr="00D042BC">
        <w:rPr>
          <w:rFonts w:eastAsia="Times New Roman"/>
          <w:b/>
          <w:szCs w:val="24"/>
        </w:rPr>
        <w:t>ΣΟΦΙΑ ΒΟΥΛΤΕΨΗ:</w:t>
      </w:r>
      <w:r w:rsidRPr="00D042BC">
        <w:rPr>
          <w:rFonts w:eastAsia="Times New Roman"/>
          <w:szCs w:val="24"/>
        </w:rPr>
        <w:t xml:space="preserve"> Αυτά σας τα λέει η κ</w:t>
      </w:r>
      <w:r>
        <w:rPr>
          <w:rFonts w:eastAsia="Times New Roman"/>
          <w:szCs w:val="24"/>
        </w:rPr>
        <w:t>.</w:t>
      </w:r>
      <w:r w:rsidRPr="00D042BC">
        <w:rPr>
          <w:rFonts w:eastAsia="Times New Roman"/>
          <w:szCs w:val="24"/>
        </w:rPr>
        <w:t xml:space="preserve"> </w:t>
      </w:r>
      <w:proofErr w:type="spellStart"/>
      <w:r w:rsidRPr="00D042BC">
        <w:rPr>
          <w:rFonts w:eastAsia="Times New Roman"/>
          <w:szCs w:val="24"/>
        </w:rPr>
        <w:t>Μέρκελ</w:t>
      </w:r>
      <w:proofErr w:type="spellEnd"/>
      <w:r w:rsidRPr="00D042BC">
        <w:rPr>
          <w:rFonts w:eastAsia="Times New Roman"/>
          <w:szCs w:val="24"/>
        </w:rPr>
        <w:t>.</w:t>
      </w:r>
    </w:p>
    <w:p w14:paraId="01A9E3C0" w14:textId="77777777" w:rsidR="00887A51" w:rsidRDefault="009C255F">
      <w:pPr>
        <w:spacing w:after="0" w:line="600" w:lineRule="auto"/>
        <w:ind w:firstLine="720"/>
        <w:jc w:val="both"/>
        <w:rPr>
          <w:rFonts w:eastAsia="Times New Roman" w:cs="Times New Roman"/>
          <w:b/>
          <w:szCs w:val="24"/>
        </w:rPr>
      </w:pPr>
      <w:r>
        <w:rPr>
          <w:rFonts w:eastAsia="Times New Roman" w:cs="Times New Roman"/>
          <w:b/>
          <w:szCs w:val="24"/>
        </w:rPr>
        <w:t xml:space="preserve">ΑΛΕΞΗΣ ΤΣΙΠΡΑΣ (Πρόεδρος της Κυβέρνησης </w:t>
      </w:r>
      <w:r>
        <w:rPr>
          <w:rFonts w:eastAsia="Times New Roman" w:cs="Times New Roman"/>
          <w:b/>
          <w:szCs w:val="24"/>
        </w:rPr>
        <w:t>και</w:t>
      </w:r>
      <w:r>
        <w:rPr>
          <w:rFonts w:eastAsia="Times New Roman" w:cs="Times New Roman"/>
          <w:b/>
          <w:szCs w:val="24"/>
        </w:rPr>
        <w:t xml:space="preserve"> Υπουργός Εξωτερικών): </w:t>
      </w:r>
      <w:r w:rsidRPr="00D042BC">
        <w:rPr>
          <w:rFonts w:eastAsia="Times New Roman" w:cs="Times New Roman"/>
          <w:szCs w:val="24"/>
        </w:rPr>
        <w:t xml:space="preserve">Τι είπατε, κυρία </w:t>
      </w:r>
      <w:proofErr w:type="spellStart"/>
      <w:r w:rsidRPr="00D042BC">
        <w:rPr>
          <w:rFonts w:eastAsia="Times New Roman" w:cs="Times New Roman"/>
          <w:szCs w:val="24"/>
        </w:rPr>
        <w:t>Βούλ</w:t>
      </w:r>
      <w:r>
        <w:rPr>
          <w:rFonts w:eastAsia="Times New Roman" w:cs="Times New Roman"/>
          <w:szCs w:val="24"/>
        </w:rPr>
        <w:t>τεψη</w:t>
      </w:r>
      <w:proofErr w:type="spellEnd"/>
      <w:r>
        <w:rPr>
          <w:rFonts w:eastAsia="Times New Roman" w:cs="Times New Roman"/>
          <w:szCs w:val="24"/>
        </w:rPr>
        <w:t>; Βεβαίως,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ναι.</w:t>
      </w:r>
    </w:p>
    <w:p w14:paraId="01A9E3C1" w14:textId="77777777" w:rsidR="00887A51" w:rsidRDefault="009C255F">
      <w:pPr>
        <w:spacing w:after="0"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D042BC">
        <w:rPr>
          <w:rFonts w:eastAsia="Times New Roman" w:cs="Times New Roman"/>
          <w:b/>
          <w:szCs w:val="24"/>
        </w:rPr>
        <w:t xml:space="preserve">: </w:t>
      </w:r>
      <w:r w:rsidRPr="00D042BC">
        <w:rPr>
          <w:rFonts w:eastAsia="Times New Roman" w:cs="Times New Roman"/>
          <w:szCs w:val="24"/>
        </w:rPr>
        <w:t xml:space="preserve">Σας παρακαλώ, κυρία </w:t>
      </w:r>
      <w:proofErr w:type="spellStart"/>
      <w:r w:rsidRPr="00D042BC">
        <w:rPr>
          <w:rFonts w:eastAsia="Times New Roman" w:cs="Times New Roman"/>
          <w:szCs w:val="24"/>
        </w:rPr>
        <w:t>Βούλτεψη</w:t>
      </w:r>
      <w:proofErr w:type="spellEnd"/>
      <w:r w:rsidRPr="00D042BC">
        <w:rPr>
          <w:rFonts w:eastAsia="Times New Roman" w:cs="Times New Roman"/>
          <w:szCs w:val="24"/>
        </w:rPr>
        <w:t>.</w:t>
      </w:r>
    </w:p>
    <w:p w14:paraId="01A9E3C2"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b/>
          <w:szCs w:val="24"/>
        </w:rPr>
        <w:t>και</w:t>
      </w:r>
      <w:r>
        <w:rPr>
          <w:rFonts w:eastAsia="Times New Roman" w:cs="Times New Roman"/>
          <w:b/>
          <w:szCs w:val="24"/>
        </w:rPr>
        <w:t xml:space="preserve"> Υπουργός Εξωτερικών): </w:t>
      </w:r>
      <w:r w:rsidRPr="00D042BC">
        <w:rPr>
          <w:rFonts w:eastAsia="Times New Roman" w:cs="Times New Roman"/>
          <w:szCs w:val="24"/>
        </w:rPr>
        <w:t>Θα φτάσουμε τώρα και στην κ</w:t>
      </w:r>
      <w:r>
        <w:rPr>
          <w:rFonts w:eastAsia="Times New Roman" w:cs="Times New Roman"/>
          <w:szCs w:val="24"/>
        </w:rPr>
        <w:t>.</w:t>
      </w:r>
      <w:r w:rsidRPr="00D042BC">
        <w:rPr>
          <w:rFonts w:eastAsia="Times New Roman" w:cs="Times New Roman"/>
          <w:szCs w:val="24"/>
        </w:rPr>
        <w:t xml:space="preserve"> </w:t>
      </w:r>
      <w:proofErr w:type="spellStart"/>
      <w:r w:rsidRPr="00D042BC">
        <w:rPr>
          <w:rFonts w:eastAsia="Times New Roman" w:cs="Times New Roman"/>
          <w:szCs w:val="24"/>
        </w:rPr>
        <w:t>Μέρκελ</w:t>
      </w:r>
      <w:proofErr w:type="spellEnd"/>
      <w:r w:rsidRPr="00D042BC">
        <w:rPr>
          <w:rFonts w:eastAsia="Times New Roman" w:cs="Times New Roman"/>
          <w:szCs w:val="24"/>
        </w:rPr>
        <w:t>, μην ανησυχείτε, θα φτάσουμε και σε αυτήν.</w:t>
      </w:r>
    </w:p>
    <w:p w14:paraId="01A9E3C3" w14:textId="77777777" w:rsidR="00887A51" w:rsidRDefault="009C255F">
      <w:pPr>
        <w:spacing w:after="0" w:line="600" w:lineRule="auto"/>
        <w:ind w:firstLine="720"/>
        <w:jc w:val="both"/>
        <w:rPr>
          <w:rFonts w:eastAsia="Times New Roman"/>
          <w:b/>
          <w:szCs w:val="24"/>
        </w:rPr>
      </w:pPr>
      <w:r>
        <w:rPr>
          <w:rFonts w:eastAsia="Times New Roman"/>
          <w:b/>
          <w:szCs w:val="24"/>
        </w:rPr>
        <w:t xml:space="preserve">ΣΟΦΙΑ ΒΟΥΛΤΕΨΗ: </w:t>
      </w:r>
      <w:r>
        <w:rPr>
          <w:rFonts w:eastAsia="Times New Roman"/>
          <w:szCs w:val="24"/>
        </w:rPr>
        <w:t>Σας ενημερώνει.</w:t>
      </w:r>
    </w:p>
    <w:p w14:paraId="01A9E3C4" w14:textId="77777777" w:rsidR="00887A51" w:rsidRDefault="009C255F">
      <w:pPr>
        <w:spacing w:after="0" w:line="600" w:lineRule="auto"/>
        <w:ind w:firstLine="720"/>
        <w:jc w:val="both"/>
        <w:rPr>
          <w:rFonts w:eastAsia="Times New Roman" w:cs="Times New Roman"/>
          <w:b/>
          <w:szCs w:val="24"/>
        </w:rPr>
      </w:pPr>
      <w:r w:rsidRPr="00D042BC">
        <w:rPr>
          <w:rFonts w:eastAsia="Times New Roman" w:cs="Times New Roman"/>
          <w:b/>
          <w:szCs w:val="24"/>
        </w:rPr>
        <w:t xml:space="preserve">ΠΡΟΕΔΡΟΣ (Νικόλαος </w:t>
      </w:r>
      <w:proofErr w:type="spellStart"/>
      <w:r w:rsidRPr="00D042BC">
        <w:rPr>
          <w:rFonts w:eastAsia="Times New Roman" w:cs="Times New Roman"/>
          <w:b/>
          <w:szCs w:val="24"/>
        </w:rPr>
        <w:t>Βούτσης</w:t>
      </w:r>
      <w:proofErr w:type="spellEnd"/>
      <w:r w:rsidRPr="00D042BC">
        <w:rPr>
          <w:rFonts w:eastAsia="Times New Roman" w:cs="Times New Roman"/>
          <w:b/>
          <w:szCs w:val="24"/>
        </w:rPr>
        <w:t>)</w:t>
      </w:r>
      <w:r w:rsidRPr="000540C4">
        <w:rPr>
          <w:rFonts w:eastAsia="Times New Roman" w:cs="Times New Roman"/>
          <w:b/>
          <w:szCs w:val="24"/>
        </w:rPr>
        <w:t xml:space="preserve">: </w:t>
      </w:r>
      <w:r w:rsidRPr="000540C4">
        <w:rPr>
          <w:rFonts w:eastAsia="Times New Roman" w:cs="Times New Roman"/>
          <w:szCs w:val="24"/>
        </w:rPr>
        <w:t xml:space="preserve">Δεν είστε </w:t>
      </w:r>
      <w:r w:rsidRPr="000540C4">
        <w:rPr>
          <w:rFonts w:eastAsia="Times New Roman" w:cs="Times New Roman"/>
          <w:szCs w:val="24"/>
        </w:rPr>
        <w:t>δημοσιογράφος</w:t>
      </w:r>
      <w:r>
        <w:rPr>
          <w:rFonts w:eastAsia="Times New Roman" w:cs="Times New Roman"/>
          <w:szCs w:val="24"/>
        </w:rPr>
        <w:t xml:space="preserve"> εδώ, κύρια </w:t>
      </w:r>
      <w:proofErr w:type="spellStart"/>
      <w:r>
        <w:rPr>
          <w:rFonts w:eastAsia="Times New Roman" w:cs="Times New Roman"/>
          <w:szCs w:val="24"/>
        </w:rPr>
        <w:t>Βούλτεψη</w:t>
      </w:r>
      <w:proofErr w:type="spellEnd"/>
      <w:r w:rsidRPr="000540C4">
        <w:rPr>
          <w:rFonts w:eastAsia="Times New Roman" w:cs="Times New Roman"/>
          <w:szCs w:val="24"/>
        </w:rPr>
        <w:t>.</w:t>
      </w:r>
    </w:p>
    <w:p w14:paraId="01A9E3C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b/>
          <w:szCs w:val="24"/>
        </w:rPr>
        <w:t>και</w:t>
      </w:r>
      <w:r w:rsidRPr="00D042BC">
        <w:rPr>
          <w:rFonts w:eastAsia="Times New Roman" w:cs="Times New Roman"/>
          <w:b/>
          <w:szCs w:val="24"/>
        </w:rPr>
        <w:t xml:space="preserve"> </w:t>
      </w:r>
      <w:r>
        <w:rPr>
          <w:rFonts w:eastAsia="Times New Roman" w:cs="Times New Roman"/>
          <w:b/>
          <w:szCs w:val="24"/>
        </w:rPr>
        <w:t>Υπουργός Εξωτερικών)</w:t>
      </w:r>
      <w:r w:rsidRPr="00D042BC">
        <w:rPr>
          <w:rFonts w:eastAsia="Times New Roman" w:cs="Times New Roman"/>
          <w:b/>
          <w:szCs w:val="24"/>
        </w:rPr>
        <w:t>:</w:t>
      </w:r>
      <w:r>
        <w:rPr>
          <w:rFonts w:eastAsia="Times New Roman" w:cs="Times New Roman"/>
          <w:b/>
          <w:szCs w:val="24"/>
        </w:rPr>
        <w:t xml:space="preserve"> </w:t>
      </w:r>
      <w:r w:rsidRPr="000540C4">
        <w:rPr>
          <w:rFonts w:eastAsia="Times New Roman" w:cs="Times New Roman"/>
          <w:szCs w:val="24"/>
        </w:rPr>
        <w:t>Ο κ. Βέμπερ, λοιπόν,</w:t>
      </w:r>
      <w:r>
        <w:rPr>
          <w:rFonts w:eastAsia="Times New Roman" w:cs="Times New Roman"/>
          <w:szCs w:val="24"/>
        </w:rPr>
        <w:t xml:space="preserve"> ήταν αυτός στον οποίον είχατε εναποθέσει όλες σας τις ελπίδες, κύριε Μητσοτάκη, πηγαίνοντας στη Γερμανία και προσπαθώντας να πείσετε κ</w:t>
      </w:r>
      <w:r>
        <w:rPr>
          <w:rFonts w:eastAsia="Times New Roman" w:cs="Times New Roman"/>
          <w:szCs w:val="24"/>
        </w:rPr>
        <w:t>αι να βρείτε κάποιο μέσο επικοινωνίας με τη γερμανική κυβέρνηση, ώστε η γερμανική κυβέρνηση να στήσει στα πόδια της την παλικαρίσια στάση της απέναντι στην Ελλάδα και να αποτρέψει τον άθλιο ΣΥΡΙΖΑ και την Κυβέρνησή του και τον άθλιο Πρωθυπουργό από το να κ</w:t>
      </w:r>
      <w:r>
        <w:rPr>
          <w:rFonts w:eastAsia="Times New Roman" w:cs="Times New Roman"/>
          <w:szCs w:val="24"/>
        </w:rPr>
        <w:t>άνει παιχνίδια απέναντι στους ευρωπαϊκούς θεσμούς μη εφαρμόζοντας την ψηφισμένη περικοπή των συντάξεων. Αυτός ήταν ο κ. Βέμπερ και αυτός ήσασταν εσείς το περασμένο καλοκαίρι.</w:t>
      </w:r>
    </w:p>
    <w:p w14:paraId="01A9E3C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σήμερα, με τις πλάτες του κ. Βέμπερ, έρχεστε εσείς να ασκήσετε κριτική σε εμά</w:t>
      </w:r>
      <w:r>
        <w:rPr>
          <w:rFonts w:eastAsia="Times New Roman" w:cs="Times New Roman"/>
          <w:szCs w:val="24"/>
        </w:rPr>
        <w:t>ς. Γιατί; Για τα πρωτογενή πλεονάσματα. Ξεχνάτε τι είχατε υπογράψει; Το 4,5% εις το διηνεκές δεν είχατε υπογράψει, κύριε Μητσοτάκη; Το 3,5% σας πειράζει σήμερα;</w:t>
      </w:r>
    </w:p>
    <w:p w14:paraId="01A9E3C7"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E3C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βεβαίως, κύριε Μητσοτάκη, εγώ εδώ είμαι, οποτεδ</w:t>
      </w:r>
      <w:r>
        <w:rPr>
          <w:rFonts w:eastAsia="Times New Roman" w:cs="Times New Roman"/>
          <w:szCs w:val="24"/>
        </w:rPr>
        <w:t>ήποτε το θελήσετε να αλλάξετε τακτική, διότι μέχρι τώρα η τακτική σας είναι η υπονόμευση της προσπάθειας της Κυβέρνησης σε κάθε διαπραγματευτική προσπάθεια. Αν έχετε αλλάξει άποψη και θέλετε να στηρίξετε τις προσπάθειές μας να πάμε μαζί να διεκδικήσουμε κά</w:t>
      </w:r>
      <w:r>
        <w:rPr>
          <w:rFonts w:eastAsia="Times New Roman" w:cs="Times New Roman"/>
          <w:szCs w:val="24"/>
        </w:rPr>
        <w:t>τι καλύτερο, εγώ εδώ είμαι, θα σας ακολουθήσω. Όλα, όμως, τα κάνετε υποκριτικά, κύριε Μητσοτάκη, και ο ελληνικός λαός το παρακολουθεί αυτό.</w:t>
      </w:r>
    </w:p>
    <w:p w14:paraId="01A9E3C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ξέρετε κάτι και εσείς του Κινήματος Αλλαγής -δεν βλέπω εδώ την κ</w:t>
      </w:r>
      <w:r>
        <w:rPr>
          <w:rFonts w:eastAsia="Times New Roman" w:cs="Times New Roman"/>
          <w:szCs w:val="24"/>
        </w:rPr>
        <w:t>.</w:t>
      </w:r>
      <w:r>
        <w:rPr>
          <w:rFonts w:eastAsia="Times New Roman" w:cs="Times New Roman"/>
          <w:szCs w:val="24"/>
        </w:rPr>
        <w:t xml:space="preserve"> Γεννηματά, βλέπω, όμως, τους Βουλευτές του Κιν</w:t>
      </w:r>
      <w:r>
        <w:rPr>
          <w:rFonts w:eastAsia="Times New Roman" w:cs="Times New Roman"/>
          <w:szCs w:val="24"/>
        </w:rPr>
        <w:t>ήματος Αλλαγής- πραγματικά δεν καταλαβαίνω σε ποιον χώρο ανήκετε στο ευρωπαϊκό στερέωμα; Σε ποιον ακριβώς χώρο ανήκετε;</w:t>
      </w:r>
    </w:p>
    <w:p w14:paraId="01A9E3CA"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1A9E3C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Ακούγοντας τις απόψεις του κ. Μητσοτάκη και τις θέσεις του κ. Μητσοτάκη καταλαβαίνω ότι υπογράφετε και την τελευτ</w:t>
      </w:r>
      <w:r>
        <w:rPr>
          <w:rFonts w:eastAsia="Times New Roman" w:cs="Times New Roman"/>
          <w:szCs w:val="24"/>
        </w:rPr>
        <w:t>αία τελεία όλων όσων λέει. Η κριτική σας, η κριτική που ασκείτε στην Κυβέρνηση σε όλα τα θέματα...</w:t>
      </w:r>
    </w:p>
    <w:p w14:paraId="01A9E3CC"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1A9E3CD"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7258DD">
        <w:rPr>
          <w:rFonts w:eastAsia="Times New Roman" w:cs="Times New Roman"/>
          <w:b/>
          <w:szCs w:val="24"/>
        </w:rPr>
        <w:t xml:space="preserve">: </w:t>
      </w:r>
      <w:r w:rsidRPr="007258DD">
        <w:rPr>
          <w:rFonts w:eastAsia="Times New Roman" w:cs="Times New Roman"/>
          <w:szCs w:val="24"/>
        </w:rPr>
        <w:t xml:space="preserve">Κύριε </w:t>
      </w:r>
      <w:r>
        <w:rPr>
          <w:rFonts w:eastAsia="Times New Roman" w:cs="Times New Roman"/>
          <w:szCs w:val="24"/>
        </w:rPr>
        <w:t xml:space="preserve">Κοτζιά, κάντε ησυχία σας παρακαλώ. Θα λέω ονόματα πλέον. Κύριε </w:t>
      </w:r>
      <w:proofErr w:type="spellStart"/>
      <w:r>
        <w:rPr>
          <w:rFonts w:eastAsia="Times New Roman" w:cs="Times New Roman"/>
          <w:szCs w:val="24"/>
        </w:rPr>
        <w:t>Αμυρά</w:t>
      </w:r>
      <w:proofErr w:type="spellEnd"/>
      <w:r>
        <w:rPr>
          <w:rFonts w:eastAsia="Times New Roman" w:cs="Times New Roman"/>
          <w:szCs w:val="24"/>
        </w:rPr>
        <w:t>, κύριε Γρηγοράκο, σας παρακαλώ</w:t>
      </w:r>
      <w:r>
        <w:rPr>
          <w:rFonts w:eastAsia="Times New Roman" w:cs="Times New Roman"/>
          <w:szCs w:val="24"/>
        </w:rPr>
        <w:t>!</w:t>
      </w:r>
    </w:p>
    <w:p w14:paraId="01A9E3CE"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b/>
          <w:szCs w:val="24"/>
        </w:rPr>
        <w:t>και</w:t>
      </w:r>
      <w:r>
        <w:rPr>
          <w:rFonts w:eastAsia="Times New Roman" w:cs="Times New Roman"/>
          <w:b/>
          <w:szCs w:val="24"/>
        </w:rPr>
        <w:t xml:space="preserve"> Υπουργός Εξωτερικών): </w:t>
      </w:r>
      <w:r w:rsidRPr="00E1228F">
        <w:rPr>
          <w:rFonts w:eastAsia="Times New Roman" w:cs="Times New Roman"/>
          <w:szCs w:val="24"/>
        </w:rPr>
        <w:t xml:space="preserve">Η </w:t>
      </w:r>
      <w:r>
        <w:rPr>
          <w:rFonts w:eastAsia="Times New Roman" w:cs="Times New Roman"/>
          <w:szCs w:val="24"/>
        </w:rPr>
        <w:t xml:space="preserve">κριτική που ασκείτε σε όλα τα θέματα, από τα θέματα της οικονομίας μέχρι τα θέματα της εξωτερικής πολιτικής στην Κυβέρνηση, είναι από την πρώτη λέξη ως την τελευταία τελεία ταυτόσημη με </w:t>
      </w:r>
      <w:r>
        <w:rPr>
          <w:rFonts w:eastAsia="Times New Roman" w:cs="Times New Roman"/>
          <w:szCs w:val="24"/>
        </w:rPr>
        <w:t>την κριτική του κ. Μητσοτάκη. Δεν ξέρω αν γι’ αυτό τους δώσατε το πρόγραμμά σας, για να ταυτιστούν ακόμα περισσότερο, να το διαβάσουν και να ταυτιστούν ακόμα περισσότερο.</w:t>
      </w:r>
    </w:p>
    <w:p w14:paraId="01A9E3CF"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E3D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Για κακή σας τύχη, όμως, στην Ευρώπη υπάρχουν σοσιαλιστικά κόμματα που δεν ταυτίζονται με τις ακραίες θέσεις που έχει πάρει η Νέα Δημοκρατία ακόμα και εντός του Ευρωπαϊκού Λαϊκού Κόμματος. Και σήμερα ο </w:t>
      </w:r>
      <w:proofErr w:type="spellStart"/>
      <w:r w:rsidRPr="00AB4EE6">
        <w:rPr>
          <w:rFonts w:eastAsia="Times New Roman" w:cs="Times New Roman"/>
          <w:szCs w:val="24"/>
        </w:rPr>
        <w:t>Ούντο</w:t>
      </w:r>
      <w:proofErr w:type="spellEnd"/>
      <w:r w:rsidRPr="00AB4EE6">
        <w:rPr>
          <w:rFonts w:eastAsia="Times New Roman" w:cs="Times New Roman"/>
          <w:szCs w:val="24"/>
        </w:rPr>
        <w:t xml:space="preserve"> </w:t>
      </w:r>
      <w:proofErr w:type="spellStart"/>
      <w:r w:rsidRPr="00AB4EE6">
        <w:rPr>
          <w:rFonts w:eastAsia="Times New Roman" w:cs="Times New Roman"/>
          <w:szCs w:val="24"/>
        </w:rPr>
        <w:t>Μπούλμαν</w:t>
      </w:r>
      <w:proofErr w:type="spellEnd"/>
      <w:r>
        <w:rPr>
          <w:rFonts w:eastAsia="Times New Roman"/>
          <w:color w:val="545454"/>
          <w:szCs w:val="24"/>
        </w:rPr>
        <w:t>,</w:t>
      </w:r>
      <w:r>
        <w:rPr>
          <w:rFonts w:eastAsia="Times New Roman" w:cs="Times New Roman"/>
          <w:szCs w:val="24"/>
        </w:rPr>
        <w:t xml:space="preserve"> ο επικεφαλής στο Ευρωκοινοβούλιο των </w:t>
      </w:r>
      <w:r>
        <w:rPr>
          <w:rFonts w:eastAsia="Times New Roman" w:cs="Times New Roman"/>
          <w:szCs w:val="24"/>
        </w:rPr>
        <w:t>σ</w:t>
      </w:r>
      <w:r>
        <w:rPr>
          <w:rFonts w:eastAsia="Times New Roman" w:cs="Times New Roman"/>
          <w:szCs w:val="24"/>
        </w:rPr>
        <w:t xml:space="preserve">οσιαλιστών και </w:t>
      </w:r>
      <w:r>
        <w:rPr>
          <w:rFonts w:eastAsia="Times New Roman" w:cs="Times New Roman"/>
          <w:szCs w:val="24"/>
        </w:rPr>
        <w:t>δ</w:t>
      </w:r>
      <w:r>
        <w:rPr>
          <w:rFonts w:eastAsia="Times New Roman" w:cs="Times New Roman"/>
          <w:szCs w:val="24"/>
        </w:rPr>
        <w:t>ημοκρατών, έκανε μια δήλωση σχολιάζοντας την τοποθέτηση του κ. Βέμπερ σήμερα στην Αθήνα ότι χρειάζεται μια νέα κυβέρνηση στην Ελλάδα και όλα αυτά τα οποία είπε, γιατί είπε κι άλλα.</w:t>
      </w:r>
    </w:p>
    <w:p w14:paraId="01A9E3D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Ξέρετε τι δήλωσε ο κ. </w:t>
      </w:r>
      <w:proofErr w:type="spellStart"/>
      <w:r>
        <w:rPr>
          <w:rFonts w:eastAsia="Times New Roman" w:cs="Times New Roman"/>
          <w:szCs w:val="24"/>
        </w:rPr>
        <w:t>Μπούλμαν</w:t>
      </w:r>
      <w:proofErr w:type="spellEnd"/>
      <w:r>
        <w:rPr>
          <w:rFonts w:eastAsia="Times New Roman" w:cs="Times New Roman"/>
          <w:szCs w:val="24"/>
        </w:rPr>
        <w:t>; Δήλωσε ότι ο κ. Βέμπερ θα π</w:t>
      </w:r>
      <w:r>
        <w:rPr>
          <w:rFonts w:eastAsia="Times New Roman" w:cs="Times New Roman"/>
          <w:szCs w:val="24"/>
        </w:rPr>
        <w:t xml:space="preserve">ρέπει να σταματήσει να φαντασιώνεται ένα οικονομικό πραξικόπημα στην Ελλάδα και σενάρια για την ανατροπή του Έλληνα Πρωθυπουργού, Αλέξη Τσίπρα, η Κυβέρνηση του οποίου οδήγησε την Ελλάδα έξω από την κρίση. Αυτά είπε ο κ. </w:t>
      </w:r>
      <w:proofErr w:type="spellStart"/>
      <w:r>
        <w:rPr>
          <w:rFonts w:eastAsia="Times New Roman" w:cs="Times New Roman"/>
          <w:szCs w:val="24"/>
        </w:rPr>
        <w:t>Μπούλμαν</w:t>
      </w:r>
      <w:proofErr w:type="spellEnd"/>
      <w:r>
        <w:rPr>
          <w:rFonts w:eastAsia="Times New Roman" w:cs="Times New Roman"/>
          <w:szCs w:val="24"/>
        </w:rPr>
        <w:t>. Δεν τα λέω εγώ, δεν τα λέε</w:t>
      </w:r>
      <w:r>
        <w:rPr>
          <w:rFonts w:eastAsia="Times New Roman" w:cs="Times New Roman"/>
          <w:szCs w:val="24"/>
        </w:rPr>
        <w:t xml:space="preserve">ι ο </w:t>
      </w:r>
      <w:proofErr w:type="spellStart"/>
      <w:r>
        <w:rPr>
          <w:rFonts w:eastAsia="Times New Roman" w:cs="Times New Roman"/>
          <w:szCs w:val="24"/>
        </w:rPr>
        <w:t>Μαδούρο</w:t>
      </w:r>
      <w:proofErr w:type="spellEnd"/>
      <w:r>
        <w:rPr>
          <w:rFonts w:eastAsia="Times New Roman" w:cs="Times New Roman"/>
          <w:szCs w:val="24"/>
        </w:rPr>
        <w:t xml:space="preserve"> και οι ακραίοι Αριστεροί. Οι σοσιαλιστές τα λένε.</w:t>
      </w:r>
      <w:r w:rsidRPr="00BC480E">
        <w:rPr>
          <w:rFonts w:eastAsia="Times New Roman" w:cs="Times New Roman"/>
          <w:szCs w:val="24"/>
        </w:rPr>
        <w:t xml:space="preserve"> </w:t>
      </w:r>
      <w:r>
        <w:rPr>
          <w:rFonts w:eastAsia="Times New Roman" w:cs="Times New Roman"/>
          <w:szCs w:val="24"/>
        </w:rPr>
        <w:t>Εσείς εδώ στην Ελλάδα ταυτίζεστε με την ακραία Δεξιά του κ. Μητσοτάκη.</w:t>
      </w:r>
    </w:p>
    <w:p w14:paraId="01A9E3D2"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E3D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Σύντομα, όμως, θα κατανοήσετε ότι αυτή είναι μια αυτοκαταστροφική στρατηγική, δ</w:t>
      </w:r>
      <w:r>
        <w:rPr>
          <w:rFonts w:eastAsia="Times New Roman" w:cs="Times New Roman"/>
          <w:szCs w:val="24"/>
        </w:rPr>
        <w:t>ιότι εμείς δεν θέλουμε να συρρικνωθεί, όπως μας κατηγορείτε, να λεηλατήσουμε τον χώρο της Κεντροαριστεράς. Εμείς θέλουμε να υπάρχει δυνατός ο χώρος της Κεντροαριστεράς, γιατί ξέρουμε ότι δεν μπορεί να υπάρξει προοδευτική διακυβέρνηση της Αριστεράς με το τί</w:t>
      </w:r>
      <w:r>
        <w:rPr>
          <w:rFonts w:eastAsia="Times New Roman" w:cs="Times New Roman"/>
          <w:szCs w:val="24"/>
        </w:rPr>
        <w:t>ποτα. Θέλουμε μια Κεντροαριστερά, αλλά Κεντροαριστερά, όχι Δεξιά. Θέλουμε μια πραγματική Κεντροαριστερά.</w:t>
      </w:r>
    </w:p>
    <w:p w14:paraId="01A9E3D4"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E3D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αναρωτιόμαστε αν ο στόχος σας για στρατηγική ήττα του ΣΥΡΙΖΑ, που ταυτόχρονα σημαίνει στρατηγική νίκη τ</w:t>
      </w:r>
      <w:r>
        <w:rPr>
          <w:rFonts w:eastAsia="Times New Roman" w:cs="Times New Roman"/>
          <w:szCs w:val="24"/>
        </w:rPr>
        <w:t>ης Νέας Δημοκρατίας, μπορεί να είναι κάτι εξηγήσιμο απέναντι στον κόσμο της Κεντροαριστεράς και στους ψηφοφόρους σας.</w:t>
      </w:r>
    </w:p>
    <w:p w14:paraId="01A9E3D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Διότι αν ταυτίζεστε σε όλα με τον κ. Μητσοτάκη, ο οποίος ο ίδιος λέει ότι οι επόμενες εκλογές θα έχουν </w:t>
      </w:r>
      <w:proofErr w:type="spellStart"/>
      <w:r>
        <w:rPr>
          <w:rFonts w:eastAsia="Times New Roman" w:cs="Times New Roman"/>
          <w:szCs w:val="24"/>
        </w:rPr>
        <w:t>δημοψηφισματικό</w:t>
      </w:r>
      <w:proofErr w:type="spellEnd"/>
      <w:r>
        <w:rPr>
          <w:rFonts w:eastAsia="Times New Roman" w:cs="Times New Roman"/>
          <w:szCs w:val="24"/>
        </w:rPr>
        <w:t xml:space="preserve"> χαρακτήρα, τότε για</w:t>
      </w:r>
      <w:r>
        <w:rPr>
          <w:rFonts w:eastAsia="Times New Roman" w:cs="Times New Roman"/>
          <w:szCs w:val="24"/>
        </w:rPr>
        <w:t xml:space="preserve">τί κανείς να ψηφίσει εσάς, αν σας πιστεύει σε αυτά που λέτε, και να μην ψηφίσει τον κ. Μητσοτάκη; Άρα, λοιπόν, αυτή η στρατηγική σας της στρατηγικής ήττας του ΣΥΡΙΖΑ θα είναι τελικά η στρατηγική της στρατηγικής ήττας του δικού σας πολιτικού χώρου. </w:t>
      </w:r>
    </w:p>
    <w:p w14:paraId="01A9E3D7"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του ΣΥΡΙΖΑ)</w:t>
      </w:r>
    </w:p>
    <w:p w14:paraId="01A9E3D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Έρχομαι τώρα στα θέματα της εξωτερικής πολιτικής. Ξέρετε, κύριε Μητσοτάκη, υπάρχει ένα πεδίο πολιτικής αντιπαράθεσης που διαχρονικά σε αυτόν τον τόπο όλες οι πολιτικές δυνάμεις και ιδίως τα λεγόμενα κόμματα εξουσίας πορ</w:t>
      </w:r>
      <w:r>
        <w:rPr>
          <w:rFonts w:eastAsia="Times New Roman" w:cs="Times New Roman"/>
          <w:szCs w:val="24"/>
        </w:rPr>
        <w:t>εύτηκαν με ευθύνη και σύνεση. Φυσικά και υπάρχουν διαφορές στα θέματα εξωτερικής πολιτικής που προκύπτουν από την ιδεολογική και πολιτική ταυτότητα της κάθε παράταξης. Πάντοτε, όμως, υπήρχε ένα όριο. Εσείς το όριο αυτό το έχετε ξεπεράσει.</w:t>
      </w:r>
    </w:p>
    <w:p w14:paraId="01A9E3D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Σήμερα σας άκουσα</w:t>
      </w:r>
      <w:r>
        <w:rPr>
          <w:rFonts w:eastAsia="Times New Roman" w:cs="Times New Roman"/>
          <w:szCs w:val="24"/>
        </w:rPr>
        <w:t xml:space="preserve"> για άλλη μια φορά να λέτε τα ίδια επιχειρήματα και να μας λέτε για άλλη μια φορά ότι ξεπουλήσαμε έναντι ανταλλάγματος πράγματα τα οποία εσείς διεκδικούσατε και κρατούσατε με σθένος όλα τα προηγούμενα χρόνια. Και ποια είναι αυτά; Η γλώσσα και η εθνότητα. </w:t>
      </w:r>
    </w:p>
    <w:p w14:paraId="01A9E3D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Βεβαίως έχουν απαντηθεί, πολύ σύντομα όμως επιτρέψτε μου να ξαναπώ -επανάληψη μήτηρ μαθήσεως- και εγώ ορισμένα σύντομα και επιγραμματικά επιχειρήματα. </w:t>
      </w:r>
    </w:p>
    <w:p w14:paraId="01A9E3D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Κύριε Μητσοτάκη, μας είπατε ότι αναγνωρίσαμε μακεδονικό έθνος. Για άλλη μια φορά σας λέω ότι δεν έχετε δ</w:t>
      </w:r>
      <w:r>
        <w:rPr>
          <w:rFonts w:eastAsia="Times New Roman" w:cs="Times New Roman"/>
          <w:szCs w:val="24"/>
        </w:rPr>
        <w:t xml:space="preserve">ιαβάσει τη Συμφωνία των Πρεσπών ή κάνετε πως δεν την έχετε διαβάσει, ιδιαίτερα το άρθρου 7. </w:t>
      </w:r>
    </w:p>
    <w:p w14:paraId="01A9E3D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Και σήμερα κάνατε και ένα βήμα παραπάνω. Προσπαθήσατε να καλύψετε την άστοχη και ατυχή κατά δήλωση και στελεχών διεθνολόγων που θα είναι υποψήφιοι με το κόμμα σας </w:t>
      </w:r>
      <w:r>
        <w:rPr>
          <w:rFonts w:eastAsia="Times New Roman" w:cs="Times New Roman"/>
          <w:szCs w:val="24"/>
        </w:rPr>
        <w:t xml:space="preserve">το επόμενο διάστημα- δήλωση του Αντιπροέδρου σας κ. Γεωργιάδη, ο οποίος είπε ότι ο ίδιος -σήμερα φαντάζομαι και εσείς τον επικροτείτε, άρα το κόμμα σας- δεν αναγνωρίζει, παρά την κύρωση της </w:t>
      </w:r>
      <w:r>
        <w:rPr>
          <w:rFonts w:eastAsia="Times New Roman" w:cs="Times New Roman"/>
          <w:szCs w:val="24"/>
        </w:rPr>
        <w:t>σ</w:t>
      </w:r>
      <w:r>
        <w:rPr>
          <w:rFonts w:eastAsia="Times New Roman" w:cs="Times New Roman"/>
          <w:szCs w:val="24"/>
        </w:rPr>
        <w:t>υμφωνίας, τη Βόρεια Μακεδονία. Και προκειμένου αυτό να το εξηγήσε</w:t>
      </w:r>
      <w:r>
        <w:rPr>
          <w:rFonts w:eastAsia="Times New Roman" w:cs="Times New Roman"/>
          <w:szCs w:val="24"/>
        </w:rPr>
        <w:t xml:space="preserve">τε, παραφράζοντας κάπως αυτό που είπε ο κ. Γεωργιάδης, μας είπατε ότι εσείς δεν θα καλωσορίσετε ποτέ τον Σκοπιανό Πρωθυπουργό στην Ελλάδα και με ρωτήσατε αν εγώ θα τον αποκαλέσω </w:t>
      </w:r>
      <w:r>
        <w:rPr>
          <w:rFonts w:eastAsia="Times New Roman" w:cs="Times New Roman"/>
          <w:szCs w:val="24"/>
        </w:rPr>
        <w:t>«</w:t>
      </w:r>
      <w:r>
        <w:rPr>
          <w:rFonts w:eastAsia="Times New Roman" w:cs="Times New Roman"/>
          <w:szCs w:val="24"/>
        </w:rPr>
        <w:t>Μακεδόνα</w:t>
      </w:r>
      <w:r>
        <w:rPr>
          <w:rFonts w:eastAsia="Times New Roman" w:cs="Times New Roman"/>
          <w:szCs w:val="24"/>
        </w:rPr>
        <w:t>»</w:t>
      </w:r>
      <w:r>
        <w:rPr>
          <w:rFonts w:eastAsia="Times New Roman" w:cs="Times New Roman"/>
          <w:szCs w:val="24"/>
        </w:rPr>
        <w:t>.</w:t>
      </w:r>
    </w:p>
    <w:p w14:paraId="01A9E3D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Κύριε Μητσοτάκη, εγώ θα τον αποκαλώ</w:t>
      </w:r>
      <w:r>
        <w:rPr>
          <w:rFonts w:eastAsia="Times New Roman" w:cs="Times New Roman"/>
          <w:szCs w:val="24"/>
        </w:rPr>
        <w:t>.</w:t>
      </w:r>
      <w:r>
        <w:rPr>
          <w:rFonts w:eastAsia="Times New Roman" w:cs="Times New Roman"/>
          <w:szCs w:val="24"/>
        </w:rPr>
        <w:t xml:space="preserve"> όπως μου δίνει το δικαίωμα η </w:t>
      </w:r>
      <w:r>
        <w:rPr>
          <w:rFonts w:eastAsia="Times New Roman" w:cs="Times New Roman"/>
          <w:szCs w:val="24"/>
        </w:rPr>
        <w:t xml:space="preserve">ίδια </w:t>
      </w:r>
      <w:r>
        <w:rPr>
          <w:rFonts w:eastAsia="Times New Roman" w:cs="Times New Roman"/>
          <w:szCs w:val="24"/>
        </w:rPr>
        <w:t>η σ</w:t>
      </w:r>
      <w:r>
        <w:rPr>
          <w:rFonts w:eastAsia="Times New Roman" w:cs="Times New Roman"/>
          <w:szCs w:val="24"/>
        </w:rPr>
        <w:t xml:space="preserve">υμφωνία και όπως θα τον αποκαλούν και όλοι οι άλλοι ηγέτες στον κόσμο και θα το δείτε, θα το διαπιστώσετε από τις επόμενες μέρες που θα τεθεί σε ισχύ η </w:t>
      </w:r>
      <w:r>
        <w:rPr>
          <w:rFonts w:eastAsia="Times New Roman" w:cs="Times New Roman"/>
          <w:szCs w:val="24"/>
        </w:rPr>
        <w:t>σ</w:t>
      </w:r>
      <w:r>
        <w:rPr>
          <w:rFonts w:eastAsia="Times New Roman" w:cs="Times New Roman"/>
          <w:szCs w:val="24"/>
        </w:rPr>
        <w:t xml:space="preserve">υμφωνία. Θα τον καλωσορίσω, λοιπόν, ως τον Πρωθυπουργό της Βόρειας Μακεδονίας, ως τον </w:t>
      </w:r>
      <w:proofErr w:type="spellStart"/>
      <w:r>
        <w:rPr>
          <w:rFonts w:eastAsia="Times New Roman" w:cs="Times New Roman"/>
          <w:szCs w:val="24"/>
        </w:rPr>
        <w:t>Σ</w:t>
      </w:r>
      <w:r>
        <w:rPr>
          <w:rFonts w:eastAsia="Times New Roman" w:cs="Times New Roman"/>
          <w:szCs w:val="24"/>
        </w:rPr>
        <w:t>λαβομακε</w:t>
      </w:r>
      <w:r>
        <w:rPr>
          <w:rFonts w:eastAsia="Times New Roman" w:cs="Times New Roman"/>
          <w:szCs w:val="24"/>
        </w:rPr>
        <w:t>δόνα</w:t>
      </w:r>
      <w:proofErr w:type="spellEnd"/>
      <w:r>
        <w:rPr>
          <w:rFonts w:eastAsia="Times New Roman" w:cs="Times New Roman"/>
          <w:szCs w:val="24"/>
        </w:rPr>
        <w:t xml:space="preserve"> Πρωθυπουργό, γιατί και αυτό το δικαίωμα μου δίνει η </w:t>
      </w:r>
      <w:r>
        <w:rPr>
          <w:rFonts w:eastAsia="Times New Roman" w:cs="Times New Roman"/>
          <w:szCs w:val="24"/>
        </w:rPr>
        <w:t>σ</w:t>
      </w:r>
      <w:r>
        <w:rPr>
          <w:rFonts w:eastAsia="Times New Roman" w:cs="Times New Roman"/>
          <w:szCs w:val="24"/>
        </w:rPr>
        <w:t xml:space="preserve">υμφωνία, ως τον Βόρειο Μακεδόνα Πρωθυπουργό, γιατί και αυτό το δικαίωμα μου δίνει η </w:t>
      </w:r>
      <w:r>
        <w:rPr>
          <w:rFonts w:eastAsia="Times New Roman" w:cs="Times New Roman"/>
          <w:szCs w:val="24"/>
        </w:rPr>
        <w:t>σ</w:t>
      </w:r>
      <w:r>
        <w:rPr>
          <w:rFonts w:eastAsia="Times New Roman" w:cs="Times New Roman"/>
          <w:szCs w:val="24"/>
        </w:rPr>
        <w:t>υμφωνία, αλλά εσείς αυτό λέτε δεν θα το κάνετε ποτέ. Θα τον καλωσορίζετε, λέτε, ως Σκοπιανό Πρωθυπουργό.</w:t>
      </w:r>
    </w:p>
    <w:p w14:paraId="01A9E3D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Και δεν </w:t>
      </w:r>
      <w:r>
        <w:rPr>
          <w:rFonts w:eastAsia="Times New Roman" w:cs="Times New Roman"/>
          <w:szCs w:val="24"/>
        </w:rPr>
        <w:t xml:space="preserve">θα το κάνετε, πράγματι, ποτέ για δύο λόγους. Ο πρώτος είναι γιατί δεν σας αφήνει η εθνικιστική τάση του κόμματος σας και ο κ. Γεωργιάδης. Και ο δεύτερος λόγος είναι γιατί, κύριε Μητσοτάκη, δεν θα γίνετε Πρωθυπουργός για να καλωσορίσετε τον Πρωθυπουργό της </w:t>
      </w:r>
      <w:r>
        <w:rPr>
          <w:rFonts w:eastAsia="Times New Roman" w:cs="Times New Roman"/>
          <w:szCs w:val="24"/>
        </w:rPr>
        <w:t>Βόρειας Μακεδονίας.</w:t>
      </w:r>
    </w:p>
    <w:p w14:paraId="01A9E3DF"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E3E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Θα μείνετε στο περιθώριο της ιστορίας μαζί με αυτούς τους ακραίους που ασκούν αυτή την ακραία κριτική έναντι των εθνικών συμφερόντων της πατρίδας μας</w:t>
      </w:r>
      <w:r w:rsidRPr="00D042BC">
        <w:rPr>
          <w:rFonts w:eastAsia="Times New Roman" w:cs="Times New Roman"/>
          <w:szCs w:val="24"/>
        </w:rPr>
        <w:t>.</w:t>
      </w:r>
      <w:r>
        <w:rPr>
          <w:rFonts w:eastAsia="Times New Roman" w:cs="Times New Roman"/>
          <w:szCs w:val="24"/>
        </w:rPr>
        <w:t xml:space="preserve"> </w:t>
      </w:r>
    </w:p>
    <w:p w14:paraId="01A9E3E1"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01A9E3E2" w14:textId="77777777" w:rsidR="00887A51" w:rsidRDefault="009C255F">
      <w:pPr>
        <w:spacing w:after="0" w:line="600" w:lineRule="auto"/>
        <w:ind w:firstLine="720"/>
        <w:jc w:val="both"/>
        <w:rPr>
          <w:rFonts w:eastAsia="Times New Roman"/>
          <w:szCs w:val="24"/>
        </w:rPr>
      </w:pPr>
      <w:r>
        <w:rPr>
          <w:rFonts w:eastAsia="Times New Roman"/>
          <w:szCs w:val="24"/>
        </w:rPr>
        <w:t>Μ</w:t>
      </w:r>
      <w:r w:rsidRPr="00337996">
        <w:rPr>
          <w:rFonts w:eastAsia="Times New Roman"/>
          <w:szCs w:val="24"/>
        </w:rPr>
        <w:t>ας είπατε</w:t>
      </w:r>
      <w:r>
        <w:rPr>
          <w:rFonts w:eastAsia="Times New Roman"/>
          <w:szCs w:val="24"/>
        </w:rPr>
        <w:t>,</w:t>
      </w:r>
      <w:r w:rsidRPr="00337996">
        <w:rPr>
          <w:rFonts w:eastAsia="Times New Roman"/>
          <w:szCs w:val="24"/>
        </w:rPr>
        <w:t xml:space="preserve"> </w:t>
      </w:r>
      <w:r>
        <w:rPr>
          <w:rFonts w:eastAsia="Times New Roman"/>
          <w:szCs w:val="24"/>
        </w:rPr>
        <w:t>επίσης,</w:t>
      </w:r>
      <w:r w:rsidRPr="00337996">
        <w:rPr>
          <w:rFonts w:eastAsia="Times New Roman"/>
          <w:szCs w:val="24"/>
        </w:rPr>
        <w:t xml:space="preserve"> το </w:t>
      </w:r>
      <w:r>
        <w:rPr>
          <w:rFonts w:eastAsia="Times New Roman"/>
          <w:szCs w:val="24"/>
        </w:rPr>
        <w:t xml:space="preserve">άλλο αμίμητο </w:t>
      </w:r>
      <w:r w:rsidRPr="00337996">
        <w:rPr>
          <w:rFonts w:eastAsia="Times New Roman"/>
          <w:szCs w:val="24"/>
        </w:rPr>
        <w:t>σήμερα</w:t>
      </w:r>
      <w:r>
        <w:rPr>
          <w:rFonts w:eastAsia="Times New Roman"/>
          <w:szCs w:val="24"/>
        </w:rPr>
        <w:t xml:space="preserve"> –και απευθυνθήκατε στον</w:t>
      </w:r>
      <w:r w:rsidRPr="00337996">
        <w:rPr>
          <w:rFonts w:eastAsia="Times New Roman"/>
          <w:szCs w:val="24"/>
        </w:rPr>
        <w:t xml:space="preserve"> Υπουργό Εθνικής Άμυνας</w:t>
      </w:r>
      <w:r>
        <w:rPr>
          <w:rFonts w:eastAsia="Times New Roman"/>
          <w:szCs w:val="24"/>
        </w:rPr>
        <w:t xml:space="preserve">- </w:t>
      </w:r>
      <w:r w:rsidRPr="00337996">
        <w:rPr>
          <w:rFonts w:eastAsia="Times New Roman"/>
          <w:szCs w:val="24"/>
        </w:rPr>
        <w:t xml:space="preserve">ότι </w:t>
      </w:r>
      <w:r>
        <w:rPr>
          <w:rFonts w:eastAsia="Times New Roman"/>
          <w:szCs w:val="24"/>
        </w:rPr>
        <w:t>δήθεν</w:t>
      </w:r>
      <w:r w:rsidRPr="00337996">
        <w:rPr>
          <w:rFonts w:eastAsia="Times New Roman"/>
          <w:szCs w:val="24"/>
        </w:rPr>
        <w:t xml:space="preserve"> θα καλωσορίσει στο ΝΑΤΟ τον </w:t>
      </w:r>
      <w:r>
        <w:rPr>
          <w:rFonts w:eastAsia="Times New Roman"/>
          <w:szCs w:val="24"/>
        </w:rPr>
        <w:t>«μ</w:t>
      </w:r>
      <w:r w:rsidRPr="00337996">
        <w:rPr>
          <w:rFonts w:eastAsia="Times New Roman"/>
          <w:szCs w:val="24"/>
        </w:rPr>
        <w:t>ακεδονικό στρατό</w:t>
      </w:r>
      <w:r>
        <w:rPr>
          <w:rFonts w:eastAsia="Times New Roman"/>
          <w:szCs w:val="24"/>
        </w:rPr>
        <w:t>».</w:t>
      </w:r>
      <w:r w:rsidRPr="00337996">
        <w:rPr>
          <w:rFonts w:eastAsia="Times New Roman"/>
          <w:szCs w:val="24"/>
        </w:rPr>
        <w:t xml:space="preserve"> </w:t>
      </w:r>
    </w:p>
    <w:p w14:paraId="01A9E3E3" w14:textId="77777777" w:rsidR="00887A51" w:rsidRDefault="009C255F">
      <w:pPr>
        <w:spacing w:after="0" w:line="600" w:lineRule="auto"/>
        <w:ind w:firstLine="720"/>
        <w:jc w:val="both"/>
        <w:rPr>
          <w:rFonts w:eastAsia="Times New Roman"/>
          <w:szCs w:val="24"/>
        </w:rPr>
      </w:pPr>
      <w:r>
        <w:rPr>
          <w:rFonts w:eastAsia="Times New Roman"/>
          <w:szCs w:val="24"/>
        </w:rPr>
        <w:t>Κ</w:t>
      </w:r>
      <w:r w:rsidRPr="00337996">
        <w:rPr>
          <w:rFonts w:eastAsia="Times New Roman"/>
          <w:szCs w:val="24"/>
        </w:rPr>
        <w:t>αι πάλι</w:t>
      </w:r>
      <w:r>
        <w:rPr>
          <w:rFonts w:eastAsia="Times New Roman"/>
          <w:szCs w:val="24"/>
        </w:rPr>
        <w:t>,</w:t>
      </w:r>
      <w:r w:rsidRPr="00337996">
        <w:rPr>
          <w:rFonts w:eastAsia="Times New Roman"/>
          <w:szCs w:val="24"/>
        </w:rPr>
        <w:t xml:space="preserve"> σκοπίμως</w:t>
      </w:r>
      <w:r>
        <w:rPr>
          <w:rFonts w:eastAsia="Times New Roman"/>
          <w:szCs w:val="24"/>
        </w:rPr>
        <w:t xml:space="preserve">, λέτε ανακρίβειες σε αυτήν εδώ την Αίθουσα. Διότι </w:t>
      </w:r>
      <w:r w:rsidRPr="00337996">
        <w:rPr>
          <w:rFonts w:eastAsia="Times New Roman"/>
          <w:szCs w:val="24"/>
        </w:rPr>
        <w:t>πολύ καλά γνωρίζετε ότι η επ</w:t>
      </w:r>
      <w:r w:rsidRPr="00337996">
        <w:rPr>
          <w:rFonts w:eastAsia="Times New Roman"/>
          <w:szCs w:val="24"/>
        </w:rPr>
        <w:t xml:space="preserve">ίσημη ονομασία στο ΝΑΤΟ θα είναι </w:t>
      </w:r>
      <w:r>
        <w:rPr>
          <w:rFonts w:eastAsia="Times New Roman"/>
          <w:szCs w:val="24"/>
        </w:rPr>
        <w:t>«Σ</w:t>
      </w:r>
      <w:r w:rsidRPr="00337996">
        <w:rPr>
          <w:rFonts w:eastAsia="Times New Roman"/>
          <w:szCs w:val="24"/>
        </w:rPr>
        <w:t>τρατός της Βόρειας Μακεδονίας</w:t>
      </w:r>
      <w:r>
        <w:rPr>
          <w:rFonts w:eastAsia="Times New Roman"/>
          <w:szCs w:val="24"/>
        </w:rPr>
        <w:t>»,</w:t>
      </w:r>
      <w:r w:rsidRPr="00337996">
        <w:rPr>
          <w:rFonts w:eastAsia="Times New Roman"/>
          <w:szCs w:val="24"/>
        </w:rPr>
        <w:t xml:space="preserve"> ένας </w:t>
      </w:r>
      <w:r>
        <w:rPr>
          <w:rFonts w:eastAsia="Times New Roman"/>
          <w:szCs w:val="24"/>
        </w:rPr>
        <w:t xml:space="preserve">στρατός </w:t>
      </w:r>
      <w:r w:rsidRPr="00337996">
        <w:rPr>
          <w:rFonts w:eastAsia="Times New Roman"/>
          <w:szCs w:val="24"/>
        </w:rPr>
        <w:t>που θα πρέπει να είναι φιλικός και σύμμαχος προς την Ελλάδα</w:t>
      </w:r>
      <w:r>
        <w:rPr>
          <w:rFonts w:eastAsia="Times New Roman"/>
          <w:szCs w:val="24"/>
        </w:rPr>
        <w:t>,</w:t>
      </w:r>
      <w:r w:rsidRPr="00337996">
        <w:rPr>
          <w:rFonts w:eastAsia="Times New Roman"/>
          <w:szCs w:val="24"/>
        </w:rPr>
        <w:t xml:space="preserve"> ένας στρατός που δεν θα πρέπει να στρέφει τα βέλη του προς την Ελλάδα</w:t>
      </w:r>
      <w:r>
        <w:rPr>
          <w:rFonts w:eastAsia="Times New Roman"/>
          <w:szCs w:val="24"/>
        </w:rPr>
        <w:t>,</w:t>
      </w:r>
      <w:r w:rsidRPr="00337996">
        <w:rPr>
          <w:rFonts w:eastAsia="Times New Roman"/>
          <w:szCs w:val="24"/>
        </w:rPr>
        <w:t xml:space="preserve"> ένας στρατός που δεν θα πρέπει να κοιτάει κα</w:t>
      </w:r>
      <w:r w:rsidRPr="00337996">
        <w:rPr>
          <w:rFonts w:eastAsia="Times New Roman"/>
          <w:szCs w:val="24"/>
        </w:rPr>
        <w:t>ι να λ</w:t>
      </w:r>
      <w:r>
        <w:rPr>
          <w:rFonts w:eastAsia="Times New Roman"/>
          <w:szCs w:val="24"/>
        </w:rPr>
        <w:t>οξοκοιτάει σε τρίτες</w:t>
      </w:r>
      <w:r w:rsidRPr="00337996">
        <w:rPr>
          <w:rFonts w:eastAsia="Times New Roman"/>
          <w:szCs w:val="24"/>
        </w:rPr>
        <w:t xml:space="preserve"> </w:t>
      </w:r>
      <w:r>
        <w:rPr>
          <w:rFonts w:eastAsia="Times New Roman"/>
          <w:szCs w:val="24"/>
        </w:rPr>
        <w:t xml:space="preserve">δυνάμεις </w:t>
      </w:r>
      <w:r w:rsidRPr="00337996">
        <w:rPr>
          <w:rFonts w:eastAsia="Times New Roman"/>
          <w:szCs w:val="24"/>
        </w:rPr>
        <w:t>στην περιοχή</w:t>
      </w:r>
      <w:r>
        <w:rPr>
          <w:rFonts w:eastAsia="Times New Roman"/>
          <w:szCs w:val="24"/>
        </w:rPr>
        <w:t>,</w:t>
      </w:r>
      <w:r w:rsidRPr="00337996">
        <w:rPr>
          <w:rFonts w:eastAsia="Times New Roman"/>
          <w:szCs w:val="24"/>
        </w:rPr>
        <w:t xml:space="preserve"> </w:t>
      </w:r>
      <w:r>
        <w:rPr>
          <w:rFonts w:eastAsia="Times New Roman"/>
          <w:szCs w:val="24"/>
        </w:rPr>
        <w:t>α</w:t>
      </w:r>
      <w:r w:rsidRPr="00337996">
        <w:rPr>
          <w:rFonts w:eastAsia="Times New Roman"/>
          <w:szCs w:val="24"/>
        </w:rPr>
        <w:t>λλά μαζί με τις ελληνικές Ένοπλες Δυνάμεις να αποτελούν</w:t>
      </w:r>
      <w:r>
        <w:rPr>
          <w:rFonts w:eastAsia="Times New Roman"/>
          <w:szCs w:val="24"/>
        </w:rPr>
        <w:t>,</w:t>
      </w:r>
      <w:r w:rsidRPr="00337996">
        <w:rPr>
          <w:rFonts w:eastAsia="Times New Roman"/>
          <w:szCs w:val="24"/>
        </w:rPr>
        <w:t xml:space="preserve"> </w:t>
      </w:r>
      <w:r>
        <w:rPr>
          <w:rFonts w:eastAsia="Times New Roman"/>
          <w:szCs w:val="24"/>
        </w:rPr>
        <w:t>α</w:t>
      </w:r>
      <w:r w:rsidRPr="00337996">
        <w:rPr>
          <w:rFonts w:eastAsia="Times New Roman"/>
          <w:szCs w:val="24"/>
        </w:rPr>
        <w:t>πό κοινού</w:t>
      </w:r>
      <w:r>
        <w:rPr>
          <w:rFonts w:eastAsia="Times New Roman"/>
          <w:szCs w:val="24"/>
        </w:rPr>
        <w:t>,</w:t>
      </w:r>
      <w:r w:rsidRPr="00337996">
        <w:rPr>
          <w:rFonts w:eastAsia="Times New Roman"/>
          <w:szCs w:val="24"/>
        </w:rPr>
        <w:t xml:space="preserve"> πυλώνα σταθερότητας και </w:t>
      </w:r>
      <w:r>
        <w:rPr>
          <w:rFonts w:eastAsia="Times New Roman"/>
          <w:szCs w:val="24"/>
        </w:rPr>
        <w:t>α</w:t>
      </w:r>
      <w:r w:rsidRPr="00337996">
        <w:rPr>
          <w:rFonts w:eastAsia="Times New Roman"/>
          <w:szCs w:val="24"/>
        </w:rPr>
        <w:t xml:space="preserve">σφάλειας σε μία ταραγμένη περιοχή της </w:t>
      </w:r>
      <w:r>
        <w:rPr>
          <w:rFonts w:eastAsia="Times New Roman"/>
          <w:szCs w:val="24"/>
        </w:rPr>
        <w:t>Β</w:t>
      </w:r>
      <w:r w:rsidRPr="00337996">
        <w:rPr>
          <w:rFonts w:eastAsia="Times New Roman"/>
          <w:szCs w:val="24"/>
        </w:rPr>
        <w:t>αλκανικής</w:t>
      </w:r>
      <w:r>
        <w:rPr>
          <w:rFonts w:eastAsia="Times New Roman"/>
          <w:szCs w:val="24"/>
        </w:rPr>
        <w:t>.</w:t>
      </w:r>
    </w:p>
    <w:p w14:paraId="01A9E3E4" w14:textId="77777777" w:rsidR="00887A51" w:rsidRDefault="009C255F">
      <w:pPr>
        <w:spacing w:after="0" w:line="600" w:lineRule="auto"/>
        <w:ind w:firstLine="720"/>
        <w:jc w:val="both"/>
        <w:rPr>
          <w:rFonts w:eastAsia="Times New Roman"/>
          <w:szCs w:val="24"/>
        </w:rPr>
      </w:pPr>
      <w:r>
        <w:rPr>
          <w:rFonts w:eastAsia="Times New Roman"/>
          <w:szCs w:val="24"/>
        </w:rPr>
        <w:t>Βεβαίως, ό</w:t>
      </w:r>
      <w:r w:rsidRPr="00337996">
        <w:rPr>
          <w:rFonts w:eastAsia="Times New Roman"/>
          <w:szCs w:val="24"/>
        </w:rPr>
        <w:t>λα αυτά</w:t>
      </w:r>
      <w:r>
        <w:rPr>
          <w:rFonts w:eastAsia="Times New Roman"/>
          <w:szCs w:val="24"/>
        </w:rPr>
        <w:t>,</w:t>
      </w:r>
      <w:r w:rsidRPr="00337996">
        <w:rPr>
          <w:rFonts w:eastAsia="Times New Roman"/>
          <w:szCs w:val="24"/>
        </w:rPr>
        <w:t xml:space="preserve"> για άλλη μία φορά</w:t>
      </w:r>
      <w:r>
        <w:rPr>
          <w:rFonts w:eastAsia="Times New Roman"/>
          <w:szCs w:val="24"/>
        </w:rPr>
        <w:t>,</w:t>
      </w:r>
      <w:r w:rsidRPr="00337996">
        <w:rPr>
          <w:rFonts w:eastAsia="Times New Roman"/>
          <w:szCs w:val="24"/>
        </w:rPr>
        <w:t xml:space="preserve"> τ</w:t>
      </w:r>
      <w:r>
        <w:rPr>
          <w:rFonts w:eastAsia="Times New Roman"/>
          <w:szCs w:val="24"/>
        </w:rPr>
        <w:t>α</w:t>
      </w:r>
      <w:r w:rsidRPr="00337996">
        <w:rPr>
          <w:rFonts w:eastAsia="Times New Roman"/>
          <w:szCs w:val="24"/>
        </w:rPr>
        <w:t xml:space="preserve"> διανθί</w:t>
      </w:r>
      <w:r>
        <w:rPr>
          <w:rFonts w:eastAsia="Times New Roman"/>
          <w:szCs w:val="24"/>
        </w:rPr>
        <w:t>σατε</w:t>
      </w:r>
      <w:r w:rsidRPr="00337996">
        <w:rPr>
          <w:rFonts w:eastAsia="Times New Roman"/>
          <w:szCs w:val="24"/>
        </w:rPr>
        <w:t xml:space="preserve"> με την ίδ</w:t>
      </w:r>
      <w:r w:rsidRPr="00337996">
        <w:rPr>
          <w:rFonts w:eastAsia="Times New Roman"/>
          <w:szCs w:val="24"/>
        </w:rPr>
        <w:t>ια επιχειρηματολογία ότι τάχα μου εσείς είχατε τη δυνατότητα πολλά χρόνια τώρα να φέρετε μία τέτοια συμφωνία</w:t>
      </w:r>
      <w:r>
        <w:rPr>
          <w:rFonts w:eastAsia="Times New Roman"/>
          <w:szCs w:val="24"/>
        </w:rPr>
        <w:t>,</w:t>
      </w:r>
      <w:r w:rsidRPr="00337996">
        <w:rPr>
          <w:rFonts w:eastAsia="Times New Roman"/>
          <w:szCs w:val="24"/>
        </w:rPr>
        <w:t xml:space="preserve"> </w:t>
      </w:r>
      <w:proofErr w:type="spellStart"/>
      <w:r>
        <w:rPr>
          <w:rFonts w:eastAsia="Times New Roman"/>
          <w:szCs w:val="24"/>
          <w:lang w:val="en-US"/>
        </w:rPr>
        <w:t>erga</w:t>
      </w:r>
      <w:proofErr w:type="spellEnd"/>
      <w:r w:rsidRPr="00AD7521">
        <w:rPr>
          <w:rFonts w:eastAsia="Times New Roman"/>
          <w:szCs w:val="24"/>
        </w:rPr>
        <w:t xml:space="preserve"> </w:t>
      </w:r>
      <w:proofErr w:type="spellStart"/>
      <w:r>
        <w:rPr>
          <w:rFonts w:eastAsia="Times New Roman"/>
          <w:szCs w:val="24"/>
          <w:lang w:val="en-US"/>
        </w:rPr>
        <w:t>omnes</w:t>
      </w:r>
      <w:proofErr w:type="spellEnd"/>
      <w:r w:rsidRPr="00337996">
        <w:rPr>
          <w:rFonts w:eastAsia="Times New Roman"/>
          <w:szCs w:val="24"/>
        </w:rPr>
        <w:t xml:space="preserve"> με </w:t>
      </w:r>
      <w:r>
        <w:rPr>
          <w:rFonts w:eastAsia="Times New Roman"/>
          <w:szCs w:val="24"/>
        </w:rPr>
        <w:t>σ</w:t>
      </w:r>
      <w:r w:rsidRPr="00337996">
        <w:rPr>
          <w:rFonts w:eastAsia="Times New Roman"/>
          <w:szCs w:val="24"/>
        </w:rPr>
        <w:t>υνταγματική αλλαγή</w:t>
      </w:r>
      <w:r>
        <w:rPr>
          <w:rFonts w:eastAsia="Times New Roman"/>
          <w:szCs w:val="24"/>
        </w:rPr>
        <w:t>,</w:t>
      </w:r>
      <w:r w:rsidRPr="00337996">
        <w:rPr>
          <w:rFonts w:eastAsia="Times New Roman"/>
          <w:szCs w:val="24"/>
        </w:rPr>
        <w:t xml:space="preserve"> αλλά δεν το κάνατε</w:t>
      </w:r>
      <w:r>
        <w:rPr>
          <w:rFonts w:eastAsia="Times New Roman"/>
          <w:szCs w:val="24"/>
        </w:rPr>
        <w:t>,</w:t>
      </w:r>
      <w:r w:rsidRPr="00337996">
        <w:rPr>
          <w:rFonts w:eastAsia="Times New Roman"/>
          <w:szCs w:val="24"/>
        </w:rPr>
        <w:t xml:space="preserve"> δήθεν</w:t>
      </w:r>
      <w:r>
        <w:rPr>
          <w:rFonts w:eastAsia="Times New Roman"/>
          <w:szCs w:val="24"/>
        </w:rPr>
        <w:t>,</w:t>
      </w:r>
      <w:r w:rsidRPr="00337996">
        <w:rPr>
          <w:rFonts w:eastAsia="Times New Roman"/>
          <w:szCs w:val="24"/>
        </w:rPr>
        <w:t xml:space="preserve"> γιατί υπήρχε το μεγάλο ζήτημα της εθνότητας και της γλώσσας</w:t>
      </w:r>
      <w:r>
        <w:rPr>
          <w:rFonts w:eastAsia="Times New Roman"/>
          <w:szCs w:val="24"/>
        </w:rPr>
        <w:t>,</w:t>
      </w:r>
      <w:r w:rsidRPr="00337996">
        <w:rPr>
          <w:rFonts w:eastAsia="Times New Roman"/>
          <w:szCs w:val="24"/>
        </w:rPr>
        <w:t xml:space="preserve"> </w:t>
      </w:r>
      <w:r>
        <w:rPr>
          <w:rFonts w:eastAsia="Times New Roman"/>
          <w:szCs w:val="24"/>
        </w:rPr>
        <w:t xml:space="preserve">μιας γλώσσας που </w:t>
      </w:r>
      <w:r w:rsidRPr="00337996">
        <w:rPr>
          <w:rFonts w:eastAsia="Times New Roman"/>
          <w:szCs w:val="24"/>
        </w:rPr>
        <w:t>αναγνωρίστηκε το 1977 με δικές σας κυ</w:t>
      </w:r>
      <w:r>
        <w:rPr>
          <w:rFonts w:eastAsia="Times New Roman"/>
          <w:szCs w:val="24"/>
        </w:rPr>
        <w:t>βερνήσεις</w:t>
      </w:r>
      <w:r w:rsidRPr="00337996">
        <w:rPr>
          <w:rFonts w:eastAsia="Times New Roman"/>
          <w:szCs w:val="24"/>
        </w:rPr>
        <w:t xml:space="preserve"> και </w:t>
      </w:r>
      <w:r>
        <w:rPr>
          <w:rFonts w:eastAsia="Times New Roman"/>
          <w:szCs w:val="24"/>
        </w:rPr>
        <w:t>β</w:t>
      </w:r>
      <w:r w:rsidRPr="00337996">
        <w:rPr>
          <w:rFonts w:eastAsia="Times New Roman"/>
          <w:szCs w:val="24"/>
        </w:rPr>
        <w:t>εβαίως</w:t>
      </w:r>
      <w:r>
        <w:rPr>
          <w:rFonts w:eastAsia="Times New Roman"/>
          <w:szCs w:val="24"/>
        </w:rPr>
        <w:t xml:space="preserve"> </w:t>
      </w:r>
      <w:r w:rsidRPr="00337996">
        <w:rPr>
          <w:rFonts w:eastAsia="Times New Roman"/>
          <w:szCs w:val="24"/>
        </w:rPr>
        <w:t>το 1</w:t>
      </w:r>
      <w:r>
        <w:rPr>
          <w:rFonts w:eastAsia="Times New Roman"/>
          <w:szCs w:val="24"/>
        </w:rPr>
        <w:t xml:space="preserve">994 καταγράφηκε και επισήμως ως </w:t>
      </w:r>
      <w:r>
        <w:rPr>
          <w:rFonts w:eastAsia="Times New Roman"/>
          <w:szCs w:val="24"/>
          <w:lang w:val="en-US"/>
        </w:rPr>
        <w:t>ISO</w:t>
      </w:r>
      <w:r w:rsidRPr="007448EB">
        <w:rPr>
          <w:rFonts w:eastAsia="Times New Roman"/>
          <w:szCs w:val="24"/>
        </w:rPr>
        <w:t xml:space="preserve"> </w:t>
      </w:r>
      <w:r w:rsidRPr="00337996">
        <w:rPr>
          <w:rFonts w:eastAsia="Times New Roman"/>
          <w:szCs w:val="24"/>
        </w:rPr>
        <w:t>και δεν φ</w:t>
      </w:r>
      <w:r>
        <w:rPr>
          <w:rFonts w:eastAsia="Times New Roman"/>
          <w:szCs w:val="24"/>
        </w:rPr>
        <w:t>έρατε</w:t>
      </w:r>
      <w:r w:rsidRPr="00337996">
        <w:rPr>
          <w:rFonts w:eastAsia="Times New Roman"/>
          <w:szCs w:val="24"/>
        </w:rPr>
        <w:t xml:space="preserve"> κα</w:t>
      </w:r>
      <w:r>
        <w:rPr>
          <w:rFonts w:eastAsia="Times New Roman"/>
          <w:szCs w:val="24"/>
        </w:rPr>
        <w:t>μ</w:t>
      </w:r>
      <w:r w:rsidRPr="00337996">
        <w:rPr>
          <w:rFonts w:eastAsia="Times New Roman"/>
          <w:szCs w:val="24"/>
        </w:rPr>
        <w:t xml:space="preserve">μία αντίρρηση </w:t>
      </w:r>
      <w:r>
        <w:rPr>
          <w:rFonts w:eastAsia="Times New Roman"/>
          <w:szCs w:val="24"/>
        </w:rPr>
        <w:t xml:space="preserve">και βεβαίως </w:t>
      </w:r>
      <w:r w:rsidRPr="00337996">
        <w:rPr>
          <w:rFonts w:eastAsia="Times New Roman"/>
          <w:szCs w:val="24"/>
        </w:rPr>
        <w:t>μιας ιθαγένειας και όχι εθνότητ</w:t>
      </w:r>
      <w:r>
        <w:rPr>
          <w:rFonts w:eastAsia="Times New Roman"/>
          <w:szCs w:val="24"/>
        </w:rPr>
        <w:t>α</w:t>
      </w:r>
      <w:r w:rsidRPr="00337996">
        <w:rPr>
          <w:rFonts w:eastAsia="Times New Roman"/>
          <w:szCs w:val="24"/>
        </w:rPr>
        <w:t>ς</w:t>
      </w:r>
      <w:r>
        <w:rPr>
          <w:rFonts w:eastAsia="Times New Roman"/>
          <w:szCs w:val="24"/>
        </w:rPr>
        <w:t xml:space="preserve"> –</w:t>
      </w:r>
      <w:r w:rsidRPr="00337996">
        <w:rPr>
          <w:rFonts w:eastAsia="Times New Roman"/>
          <w:szCs w:val="24"/>
        </w:rPr>
        <w:t xml:space="preserve">γιατί διαρκώς κάνετε </w:t>
      </w:r>
      <w:r>
        <w:rPr>
          <w:rFonts w:eastAsia="Times New Roman"/>
          <w:szCs w:val="24"/>
        </w:rPr>
        <w:t>εσκεμμένα</w:t>
      </w:r>
      <w:r w:rsidRPr="00337996">
        <w:rPr>
          <w:rFonts w:eastAsia="Times New Roman"/>
          <w:szCs w:val="24"/>
        </w:rPr>
        <w:t xml:space="preserve"> την ίδια λαθροχειρία</w:t>
      </w:r>
      <w:r>
        <w:rPr>
          <w:rFonts w:eastAsia="Times New Roman"/>
          <w:szCs w:val="24"/>
        </w:rPr>
        <w:t xml:space="preserve">-, </w:t>
      </w:r>
      <w:r w:rsidRPr="00337996">
        <w:rPr>
          <w:rFonts w:eastAsia="Times New Roman"/>
          <w:szCs w:val="24"/>
        </w:rPr>
        <w:t>η οποία υπάρχει στα διαβ</w:t>
      </w:r>
      <w:r w:rsidRPr="00337996">
        <w:rPr>
          <w:rFonts w:eastAsia="Times New Roman"/>
          <w:szCs w:val="24"/>
        </w:rPr>
        <w:t>ατήρια των ανθρώπων αυτών που έρχονται στην Ελλάδα όλα τα προηγούμενα χρόνια</w:t>
      </w:r>
      <w:r>
        <w:rPr>
          <w:rFonts w:eastAsia="Times New Roman"/>
          <w:szCs w:val="24"/>
        </w:rPr>
        <w:t>,</w:t>
      </w:r>
      <w:r w:rsidRPr="00337996">
        <w:rPr>
          <w:rFonts w:eastAsia="Times New Roman"/>
          <w:szCs w:val="24"/>
        </w:rPr>
        <w:t xml:space="preserve"> με δικές σας κυβερνήσεις</w:t>
      </w:r>
      <w:r>
        <w:rPr>
          <w:rFonts w:eastAsia="Times New Roman"/>
          <w:szCs w:val="24"/>
        </w:rPr>
        <w:t>.</w:t>
      </w:r>
      <w:r w:rsidRPr="00337996">
        <w:rPr>
          <w:rFonts w:eastAsia="Times New Roman"/>
          <w:szCs w:val="24"/>
        </w:rPr>
        <w:t xml:space="preserve"> </w:t>
      </w:r>
    </w:p>
    <w:p w14:paraId="01A9E3E5" w14:textId="77777777" w:rsidR="00887A51" w:rsidRDefault="009C255F">
      <w:pPr>
        <w:spacing w:after="0" w:line="600" w:lineRule="auto"/>
        <w:ind w:firstLine="720"/>
        <w:jc w:val="both"/>
        <w:rPr>
          <w:rFonts w:eastAsia="Times New Roman"/>
          <w:szCs w:val="24"/>
        </w:rPr>
      </w:pPr>
      <w:r w:rsidRPr="00337996">
        <w:rPr>
          <w:rFonts w:eastAsia="Times New Roman"/>
          <w:szCs w:val="24"/>
        </w:rPr>
        <w:t>Βεβαίως</w:t>
      </w:r>
      <w:r>
        <w:rPr>
          <w:rFonts w:eastAsia="Times New Roman"/>
          <w:szCs w:val="24"/>
        </w:rPr>
        <w:t>,</w:t>
      </w:r>
      <w:r w:rsidRPr="00337996">
        <w:rPr>
          <w:rFonts w:eastAsia="Times New Roman"/>
          <w:szCs w:val="24"/>
        </w:rPr>
        <w:t xml:space="preserve"> δεν </w:t>
      </w:r>
      <w:r>
        <w:rPr>
          <w:rFonts w:eastAsia="Times New Roman"/>
          <w:szCs w:val="24"/>
        </w:rPr>
        <w:t xml:space="preserve">φροντίσατε εσείς </w:t>
      </w:r>
      <w:r w:rsidRPr="00337996">
        <w:rPr>
          <w:rFonts w:eastAsia="Times New Roman"/>
          <w:szCs w:val="24"/>
        </w:rPr>
        <w:t>το 2009</w:t>
      </w:r>
      <w:r>
        <w:rPr>
          <w:rFonts w:eastAsia="Times New Roman"/>
          <w:szCs w:val="24"/>
        </w:rPr>
        <w:t>,</w:t>
      </w:r>
      <w:r w:rsidRPr="00337996">
        <w:rPr>
          <w:rFonts w:eastAsia="Times New Roman"/>
          <w:szCs w:val="24"/>
        </w:rPr>
        <w:t xml:space="preserve"> </w:t>
      </w:r>
      <w:r>
        <w:rPr>
          <w:rFonts w:eastAsia="Times New Roman"/>
          <w:szCs w:val="24"/>
        </w:rPr>
        <w:t>ό</w:t>
      </w:r>
      <w:r w:rsidRPr="00337996">
        <w:rPr>
          <w:rFonts w:eastAsia="Times New Roman"/>
          <w:szCs w:val="24"/>
        </w:rPr>
        <w:t xml:space="preserve">ταν </w:t>
      </w:r>
      <w:r>
        <w:rPr>
          <w:rFonts w:eastAsia="Times New Roman"/>
          <w:szCs w:val="24"/>
        </w:rPr>
        <w:t xml:space="preserve">έγιναν οι θεωρήσεις στη Συνθήκη </w:t>
      </w:r>
      <w:proofErr w:type="spellStart"/>
      <w:r>
        <w:rPr>
          <w:rFonts w:eastAsia="Times New Roman"/>
          <w:szCs w:val="24"/>
        </w:rPr>
        <w:t>Σένγκεν</w:t>
      </w:r>
      <w:proofErr w:type="spellEnd"/>
      <w:r>
        <w:rPr>
          <w:rFonts w:eastAsia="Times New Roman"/>
          <w:szCs w:val="24"/>
        </w:rPr>
        <w:t xml:space="preserve">, </w:t>
      </w:r>
      <w:r w:rsidRPr="00337996">
        <w:rPr>
          <w:rFonts w:eastAsia="Times New Roman"/>
          <w:szCs w:val="24"/>
        </w:rPr>
        <w:t xml:space="preserve">δεν δεχθήκατε </w:t>
      </w:r>
      <w:r>
        <w:rPr>
          <w:rFonts w:eastAsia="Times New Roman"/>
          <w:szCs w:val="24"/>
        </w:rPr>
        <w:t>άρση των θεωρήσεων στ</w:t>
      </w:r>
      <w:r>
        <w:rPr>
          <w:rFonts w:eastAsia="Times New Roman"/>
          <w:szCs w:val="24"/>
        </w:rPr>
        <w:t>η</w:t>
      </w:r>
      <w:r>
        <w:rPr>
          <w:rFonts w:eastAsia="Times New Roman"/>
          <w:szCs w:val="24"/>
        </w:rPr>
        <w:t xml:space="preserve"> </w:t>
      </w:r>
      <w:proofErr w:type="spellStart"/>
      <w:r>
        <w:rPr>
          <w:rFonts w:eastAsia="Times New Roman"/>
          <w:szCs w:val="24"/>
        </w:rPr>
        <w:t>Σένγκεν</w:t>
      </w:r>
      <w:proofErr w:type="spellEnd"/>
      <w:r>
        <w:rPr>
          <w:rFonts w:eastAsia="Times New Roman"/>
          <w:szCs w:val="24"/>
        </w:rPr>
        <w:t xml:space="preserve"> με αναφορά άλλη, </w:t>
      </w:r>
      <w:r w:rsidRPr="00337996">
        <w:rPr>
          <w:rFonts w:eastAsia="Times New Roman"/>
          <w:szCs w:val="24"/>
        </w:rPr>
        <w:t>παρά</w:t>
      </w:r>
      <w:r w:rsidRPr="00337996">
        <w:rPr>
          <w:rFonts w:eastAsia="Times New Roman"/>
          <w:szCs w:val="24"/>
        </w:rPr>
        <w:t xml:space="preserve"> μονάχα δεχτήκατε την αναφορά </w:t>
      </w:r>
      <w:r>
        <w:rPr>
          <w:rFonts w:eastAsia="Times New Roman"/>
          <w:szCs w:val="24"/>
        </w:rPr>
        <w:t>«</w:t>
      </w:r>
      <w:r w:rsidRPr="00337996">
        <w:rPr>
          <w:rFonts w:eastAsia="Times New Roman"/>
          <w:szCs w:val="24"/>
        </w:rPr>
        <w:t>Μ</w:t>
      </w:r>
      <w:r>
        <w:rPr>
          <w:rFonts w:eastAsia="Times New Roman"/>
          <w:szCs w:val="24"/>
        </w:rPr>
        <w:t>ακεδόνες»</w:t>
      </w:r>
      <w:r w:rsidRPr="00337996">
        <w:rPr>
          <w:rFonts w:eastAsia="Times New Roman"/>
          <w:szCs w:val="24"/>
        </w:rPr>
        <w:t xml:space="preserve"> σκέτο</w:t>
      </w:r>
      <w:r>
        <w:rPr>
          <w:rFonts w:eastAsia="Times New Roman"/>
          <w:szCs w:val="24"/>
        </w:rPr>
        <w:t>,</w:t>
      </w:r>
      <w:r w:rsidRPr="00337996">
        <w:rPr>
          <w:rFonts w:eastAsia="Times New Roman"/>
          <w:szCs w:val="24"/>
        </w:rPr>
        <w:t xml:space="preserve"> </w:t>
      </w:r>
      <w:r>
        <w:rPr>
          <w:rFonts w:eastAsia="Times New Roman"/>
          <w:szCs w:val="24"/>
        </w:rPr>
        <w:t>ό</w:t>
      </w:r>
      <w:r w:rsidRPr="00337996">
        <w:rPr>
          <w:rFonts w:eastAsia="Times New Roman"/>
          <w:szCs w:val="24"/>
        </w:rPr>
        <w:t xml:space="preserve">χι τώρα που θα λέμε </w:t>
      </w:r>
      <w:r>
        <w:rPr>
          <w:rFonts w:eastAsia="Times New Roman"/>
          <w:szCs w:val="24"/>
        </w:rPr>
        <w:t>«</w:t>
      </w:r>
      <w:r w:rsidRPr="00337996">
        <w:rPr>
          <w:rFonts w:eastAsia="Times New Roman"/>
          <w:szCs w:val="24"/>
        </w:rPr>
        <w:t>πολίτες της Βόρειας Μακεδονίας</w:t>
      </w:r>
      <w:r>
        <w:rPr>
          <w:rFonts w:eastAsia="Times New Roman"/>
          <w:szCs w:val="24"/>
        </w:rPr>
        <w:t>».</w:t>
      </w:r>
    </w:p>
    <w:p w14:paraId="01A9E3E6" w14:textId="77777777" w:rsidR="00887A51" w:rsidRDefault="009C255F">
      <w:pPr>
        <w:spacing w:after="0" w:line="600" w:lineRule="auto"/>
        <w:ind w:firstLine="720"/>
        <w:jc w:val="both"/>
        <w:rPr>
          <w:rFonts w:eastAsia="Times New Roman"/>
          <w:szCs w:val="24"/>
        </w:rPr>
      </w:pPr>
      <w:r>
        <w:rPr>
          <w:rFonts w:eastAsia="Times New Roman"/>
          <w:szCs w:val="24"/>
        </w:rPr>
        <w:t>Το ίδιο, β</w:t>
      </w:r>
      <w:r w:rsidRPr="00337996">
        <w:rPr>
          <w:rFonts w:eastAsia="Times New Roman"/>
          <w:szCs w:val="24"/>
        </w:rPr>
        <w:t>εβαίως</w:t>
      </w:r>
      <w:r>
        <w:rPr>
          <w:rFonts w:eastAsia="Times New Roman"/>
          <w:szCs w:val="24"/>
        </w:rPr>
        <w:t>,</w:t>
      </w:r>
      <w:r w:rsidRPr="00337996">
        <w:rPr>
          <w:rFonts w:eastAsia="Times New Roman"/>
          <w:szCs w:val="24"/>
        </w:rPr>
        <w:t xml:space="preserve"> επιχείρημα ξανά και ξανά</w:t>
      </w:r>
      <w:r>
        <w:rPr>
          <w:rFonts w:eastAsia="Times New Roman"/>
          <w:szCs w:val="24"/>
        </w:rPr>
        <w:t>,</w:t>
      </w:r>
      <w:r w:rsidRPr="00337996">
        <w:rPr>
          <w:rFonts w:eastAsia="Times New Roman"/>
          <w:szCs w:val="24"/>
        </w:rPr>
        <w:t xml:space="preserve"> γι</w:t>
      </w:r>
      <w:r>
        <w:rPr>
          <w:rFonts w:eastAsia="Times New Roman"/>
          <w:szCs w:val="24"/>
        </w:rPr>
        <w:t>’</w:t>
      </w:r>
      <w:r w:rsidRPr="00337996">
        <w:rPr>
          <w:rFonts w:eastAsia="Times New Roman"/>
          <w:szCs w:val="24"/>
        </w:rPr>
        <w:t xml:space="preserve"> αυτό και επικαλέστηκ</w:t>
      </w:r>
      <w:r>
        <w:rPr>
          <w:rFonts w:eastAsia="Times New Roman"/>
          <w:szCs w:val="24"/>
        </w:rPr>
        <w:t>α</w:t>
      </w:r>
      <w:r w:rsidRPr="00337996">
        <w:rPr>
          <w:rFonts w:eastAsia="Times New Roman"/>
          <w:szCs w:val="24"/>
        </w:rPr>
        <w:t xml:space="preserve"> τα Θεία</w:t>
      </w:r>
      <w:r>
        <w:rPr>
          <w:rFonts w:eastAsia="Times New Roman"/>
          <w:szCs w:val="24"/>
        </w:rPr>
        <w:t xml:space="preserve">. Είδατε τι μου κάνετε, κύριε </w:t>
      </w:r>
      <w:r w:rsidRPr="00337996">
        <w:rPr>
          <w:rFonts w:eastAsia="Times New Roman"/>
          <w:szCs w:val="24"/>
        </w:rPr>
        <w:t>Μητσοτάκη</w:t>
      </w:r>
      <w:r>
        <w:rPr>
          <w:rFonts w:eastAsia="Times New Roman"/>
          <w:szCs w:val="24"/>
        </w:rPr>
        <w:t>; Με</w:t>
      </w:r>
      <w:r w:rsidRPr="00337996">
        <w:rPr>
          <w:rFonts w:eastAsia="Times New Roman"/>
          <w:szCs w:val="24"/>
        </w:rPr>
        <w:t xml:space="preserve"> αναγκάζετ</w:t>
      </w:r>
      <w:r>
        <w:rPr>
          <w:rFonts w:eastAsia="Times New Roman"/>
          <w:szCs w:val="24"/>
        </w:rPr>
        <w:t>ε</w:t>
      </w:r>
      <w:r w:rsidRPr="00337996">
        <w:rPr>
          <w:rFonts w:eastAsia="Times New Roman"/>
          <w:szCs w:val="24"/>
        </w:rPr>
        <w:t xml:space="preserve"> </w:t>
      </w:r>
      <w:r>
        <w:rPr>
          <w:rFonts w:eastAsia="Times New Roman"/>
          <w:szCs w:val="24"/>
        </w:rPr>
        <w:t>να επικαλεστώ κ</w:t>
      </w:r>
      <w:r w:rsidRPr="00337996">
        <w:rPr>
          <w:rFonts w:eastAsia="Times New Roman"/>
          <w:szCs w:val="24"/>
        </w:rPr>
        <w:t xml:space="preserve">ι εγώ </w:t>
      </w:r>
      <w:r>
        <w:rPr>
          <w:rFonts w:eastAsia="Times New Roman"/>
          <w:szCs w:val="24"/>
        </w:rPr>
        <w:t>τα Θεία. Το</w:t>
      </w:r>
      <w:r w:rsidRPr="00337996">
        <w:rPr>
          <w:rFonts w:eastAsia="Times New Roman"/>
          <w:szCs w:val="24"/>
        </w:rPr>
        <w:t xml:space="preserve"> ίδιο επιχείρημα ξανά και ξανά</w:t>
      </w:r>
      <w:r>
        <w:rPr>
          <w:rFonts w:eastAsia="Times New Roman"/>
          <w:szCs w:val="24"/>
        </w:rPr>
        <w:t>.</w:t>
      </w:r>
      <w:r w:rsidRPr="00337996">
        <w:rPr>
          <w:rFonts w:eastAsia="Times New Roman"/>
          <w:szCs w:val="24"/>
        </w:rPr>
        <w:t xml:space="preserve"> </w:t>
      </w:r>
      <w:r>
        <w:rPr>
          <w:rFonts w:eastAsia="Times New Roman"/>
          <w:szCs w:val="24"/>
        </w:rPr>
        <w:t>Τ</w:t>
      </w:r>
      <w:r w:rsidRPr="00337996">
        <w:rPr>
          <w:rFonts w:eastAsia="Times New Roman"/>
          <w:szCs w:val="24"/>
        </w:rPr>
        <w:t xml:space="preserve">ο μόνο που </w:t>
      </w:r>
      <w:r>
        <w:rPr>
          <w:rFonts w:eastAsia="Times New Roman"/>
          <w:szCs w:val="24"/>
        </w:rPr>
        <w:t>δεν ακούσαμε σήμερα από εσάς</w:t>
      </w:r>
      <w:r w:rsidRPr="00337996">
        <w:rPr>
          <w:rFonts w:eastAsia="Times New Roman"/>
          <w:szCs w:val="24"/>
        </w:rPr>
        <w:t xml:space="preserve"> ήταν το ευφυέστατο και πολύ πετυχημένο επιχείρημα που μας αναγνώσ</w:t>
      </w:r>
      <w:r>
        <w:rPr>
          <w:rFonts w:eastAsia="Times New Roman"/>
          <w:szCs w:val="24"/>
        </w:rPr>
        <w:t>α</w:t>
      </w:r>
      <w:r w:rsidRPr="00337996">
        <w:rPr>
          <w:rFonts w:eastAsia="Times New Roman"/>
          <w:szCs w:val="24"/>
        </w:rPr>
        <w:t xml:space="preserve">τε από τα χαρτιά σας την προηγούμενη φορά για τα μακεδονικά </w:t>
      </w:r>
      <w:r>
        <w:rPr>
          <w:rFonts w:eastAsia="Times New Roman"/>
          <w:szCs w:val="24"/>
        </w:rPr>
        <w:t xml:space="preserve">ροδάκινα. </w:t>
      </w:r>
    </w:p>
    <w:p w14:paraId="01A9E3E7" w14:textId="77777777" w:rsidR="00887A51" w:rsidRDefault="009C255F">
      <w:pPr>
        <w:spacing w:after="0" w:line="600" w:lineRule="auto"/>
        <w:ind w:firstLine="720"/>
        <w:jc w:val="both"/>
        <w:rPr>
          <w:rFonts w:eastAsia="Times New Roman"/>
          <w:szCs w:val="24"/>
        </w:rPr>
      </w:pPr>
      <w:r w:rsidRPr="00337996">
        <w:rPr>
          <w:rFonts w:eastAsia="Times New Roman"/>
          <w:szCs w:val="24"/>
        </w:rPr>
        <w:t>Θέλω</w:t>
      </w:r>
      <w:r>
        <w:rPr>
          <w:rFonts w:eastAsia="Times New Roman"/>
          <w:szCs w:val="24"/>
        </w:rPr>
        <w:t>,</w:t>
      </w:r>
      <w:r w:rsidRPr="00337996">
        <w:rPr>
          <w:rFonts w:eastAsia="Times New Roman"/>
          <w:szCs w:val="24"/>
        </w:rPr>
        <w:t xml:space="preserve"> λοιπόν</w:t>
      </w:r>
      <w:r>
        <w:rPr>
          <w:rFonts w:eastAsia="Times New Roman"/>
          <w:szCs w:val="24"/>
        </w:rPr>
        <w:t>,</w:t>
      </w:r>
      <w:r w:rsidRPr="00337996">
        <w:rPr>
          <w:rFonts w:eastAsia="Times New Roman"/>
          <w:szCs w:val="24"/>
        </w:rPr>
        <w:t xml:space="preserve"> να σας διαβεβαι</w:t>
      </w:r>
      <w:r w:rsidRPr="00337996">
        <w:rPr>
          <w:rFonts w:eastAsia="Times New Roman"/>
          <w:szCs w:val="24"/>
        </w:rPr>
        <w:t>ώσω ότι δεν τα λέ</w:t>
      </w:r>
      <w:r>
        <w:rPr>
          <w:rFonts w:eastAsia="Times New Roman"/>
          <w:szCs w:val="24"/>
        </w:rPr>
        <w:t>μ</w:t>
      </w:r>
      <w:r w:rsidRPr="00337996">
        <w:rPr>
          <w:rFonts w:eastAsia="Times New Roman"/>
          <w:szCs w:val="24"/>
        </w:rPr>
        <w:t>ε εμείς</w:t>
      </w:r>
      <w:r>
        <w:rPr>
          <w:rFonts w:eastAsia="Times New Roman"/>
          <w:szCs w:val="24"/>
        </w:rPr>
        <w:t>.</w:t>
      </w:r>
      <w:r w:rsidRPr="00337996">
        <w:rPr>
          <w:rFonts w:eastAsia="Times New Roman"/>
          <w:szCs w:val="24"/>
        </w:rPr>
        <w:t xml:space="preserve"> </w:t>
      </w:r>
      <w:r>
        <w:rPr>
          <w:rFonts w:eastAsia="Times New Roman"/>
          <w:szCs w:val="24"/>
        </w:rPr>
        <w:t>Δ</w:t>
      </w:r>
      <w:r w:rsidRPr="00337996">
        <w:rPr>
          <w:rFonts w:eastAsia="Times New Roman"/>
          <w:szCs w:val="24"/>
        </w:rPr>
        <w:t>ιαβάστε τ</w:t>
      </w:r>
      <w:r>
        <w:rPr>
          <w:rFonts w:eastAsia="Times New Roman"/>
          <w:szCs w:val="24"/>
        </w:rPr>
        <w:t>ι</w:t>
      </w:r>
      <w:r w:rsidRPr="00337996">
        <w:rPr>
          <w:rFonts w:eastAsia="Times New Roman"/>
          <w:szCs w:val="24"/>
        </w:rPr>
        <w:t xml:space="preserve"> δήλωση έκανε τις προηγούμενες μέρες ο </w:t>
      </w:r>
      <w:r>
        <w:rPr>
          <w:rFonts w:eastAsia="Times New Roman"/>
          <w:szCs w:val="24"/>
        </w:rPr>
        <w:t>Π</w:t>
      </w:r>
      <w:r w:rsidRPr="00337996">
        <w:rPr>
          <w:rFonts w:eastAsia="Times New Roman"/>
          <w:szCs w:val="24"/>
        </w:rPr>
        <w:t xml:space="preserve">ρόεδρος του Συνδέσμου Βιομηχανιών </w:t>
      </w:r>
      <w:r>
        <w:rPr>
          <w:rFonts w:eastAsia="Times New Roman"/>
          <w:szCs w:val="24"/>
        </w:rPr>
        <w:t xml:space="preserve">Βορείου </w:t>
      </w:r>
      <w:r w:rsidRPr="00337996">
        <w:rPr>
          <w:rFonts w:eastAsia="Times New Roman"/>
          <w:szCs w:val="24"/>
        </w:rPr>
        <w:t>Ελλάδας</w:t>
      </w:r>
      <w:r>
        <w:rPr>
          <w:rFonts w:eastAsia="Times New Roman"/>
          <w:szCs w:val="24"/>
        </w:rPr>
        <w:t>,</w:t>
      </w:r>
      <w:r w:rsidRPr="00337996">
        <w:rPr>
          <w:rFonts w:eastAsia="Times New Roman"/>
          <w:szCs w:val="24"/>
        </w:rPr>
        <w:t xml:space="preserve"> ο κ</w:t>
      </w:r>
      <w:r>
        <w:rPr>
          <w:rFonts w:eastAsia="Times New Roman"/>
          <w:szCs w:val="24"/>
        </w:rPr>
        <w:t>.</w:t>
      </w:r>
      <w:r w:rsidRPr="00337996">
        <w:rPr>
          <w:rFonts w:eastAsia="Times New Roman"/>
          <w:szCs w:val="24"/>
        </w:rPr>
        <w:t xml:space="preserve"> </w:t>
      </w:r>
      <w:proofErr w:type="spellStart"/>
      <w:r w:rsidRPr="00337996">
        <w:rPr>
          <w:rFonts w:eastAsia="Times New Roman"/>
          <w:szCs w:val="24"/>
        </w:rPr>
        <w:t>Σαββάκης</w:t>
      </w:r>
      <w:proofErr w:type="spellEnd"/>
      <w:r>
        <w:rPr>
          <w:rFonts w:eastAsia="Times New Roman"/>
          <w:szCs w:val="24"/>
        </w:rPr>
        <w:t>,</w:t>
      </w:r>
      <w:r w:rsidRPr="00337996">
        <w:rPr>
          <w:rFonts w:eastAsia="Times New Roman"/>
          <w:szCs w:val="24"/>
        </w:rPr>
        <w:t xml:space="preserve"> </w:t>
      </w:r>
      <w:r>
        <w:rPr>
          <w:rFonts w:eastAsia="Times New Roman"/>
          <w:szCs w:val="24"/>
        </w:rPr>
        <w:t xml:space="preserve">ο </w:t>
      </w:r>
      <w:r w:rsidRPr="00337996">
        <w:rPr>
          <w:rFonts w:eastAsia="Times New Roman"/>
          <w:szCs w:val="24"/>
        </w:rPr>
        <w:t xml:space="preserve">οποίος δεν </w:t>
      </w:r>
      <w:r>
        <w:rPr>
          <w:rFonts w:eastAsia="Times New Roman"/>
          <w:szCs w:val="24"/>
        </w:rPr>
        <w:t xml:space="preserve">είναι </w:t>
      </w:r>
      <w:r w:rsidRPr="00337996">
        <w:rPr>
          <w:rFonts w:eastAsia="Times New Roman"/>
          <w:szCs w:val="24"/>
        </w:rPr>
        <w:t xml:space="preserve">ΣΥΡΙΖΑ </w:t>
      </w:r>
      <w:r>
        <w:rPr>
          <w:rFonts w:eastAsia="Times New Roman"/>
          <w:szCs w:val="24"/>
        </w:rPr>
        <w:t>ο</w:t>
      </w:r>
      <w:r w:rsidRPr="00337996">
        <w:rPr>
          <w:rFonts w:eastAsia="Times New Roman"/>
          <w:szCs w:val="24"/>
        </w:rPr>
        <w:t xml:space="preserve"> άνθρωπος</w:t>
      </w:r>
      <w:r>
        <w:rPr>
          <w:rFonts w:eastAsia="Times New Roman"/>
          <w:szCs w:val="24"/>
        </w:rPr>
        <w:t>,</w:t>
      </w:r>
      <w:r w:rsidRPr="00337996">
        <w:rPr>
          <w:rFonts w:eastAsia="Times New Roman"/>
          <w:szCs w:val="24"/>
        </w:rPr>
        <w:t xml:space="preserve"> ο οποίος δήλωσε με σαφήνεια ότι είναι κατοχυρωμένα τα μακεδονικά προϊόντα </w:t>
      </w:r>
      <w:r w:rsidRPr="00337996">
        <w:rPr>
          <w:rFonts w:eastAsia="Times New Roman"/>
          <w:szCs w:val="24"/>
        </w:rPr>
        <w:t xml:space="preserve">ΠΟΠ της </w:t>
      </w:r>
      <w:r>
        <w:rPr>
          <w:rFonts w:eastAsia="Times New Roman"/>
          <w:szCs w:val="24"/>
        </w:rPr>
        <w:t>ε</w:t>
      </w:r>
      <w:r w:rsidRPr="00337996">
        <w:rPr>
          <w:rFonts w:eastAsia="Times New Roman"/>
          <w:szCs w:val="24"/>
        </w:rPr>
        <w:t>λληνικής Μακεδονίας και δεν υπάρχει κανένα τέτοιο ζήτημα</w:t>
      </w:r>
      <w:r>
        <w:rPr>
          <w:rFonts w:eastAsia="Times New Roman"/>
          <w:szCs w:val="24"/>
        </w:rPr>
        <w:t>.</w:t>
      </w:r>
    </w:p>
    <w:p w14:paraId="01A9E3E8" w14:textId="77777777" w:rsidR="00887A51" w:rsidRDefault="009C255F">
      <w:pPr>
        <w:spacing w:after="0" w:line="600" w:lineRule="auto"/>
        <w:ind w:firstLine="720"/>
        <w:jc w:val="both"/>
        <w:rPr>
          <w:rFonts w:eastAsia="Times New Roman"/>
          <w:szCs w:val="24"/>
        </w:rPr>
      </w:pPr>
      <w:r>
        <w:rPr>
          <w:rFonts w:eastAsia="Times New Roman"/>
          <w:szCs w:val="24"/>
        </w:rPr>
        <w:t>Κ</w:t>
      </w:r>
      <w:r w:rsidRPr="00337996">
        <w:rPr>
          <w:rFonts w:eastAsia="Times New Roman"/>
          <w:szCs w:val="24"/>
        </w:rPr>
        <w:t xml:space="preserve">ύριε </w:t>
      </w:r>
      <w:r>
        <w:rPr>
          <w:rFonts w:eastAsia="Times New Roman"/>
          <w:szCs w:val="24"/>
        </w:rPr>
        <w:t xml:space="preserve">Μητσοτάκη, </w:t>
      </w:r>
      <w:r w:rsidRPr="00337996">
        <w:rPr>
          <w:rFonts w:eastAsia="Times New Roman"/>
          <w:szCs w:val="24"/>
        </w:rPr>
        <w:t>με αναγκάσ</w:t>
      </w:r>
      <w:r>
        <w:rPr>
          <w:rFonts w:eastAsia="Times New Roman"/>
          <w:szCs w:val="24"/>
        </w:rPr>
        <w:t>α</w:t>
      </w:r>
      <w:r w:rsidRPr="00337996">
        <w:rPr>
          <w:rFonts w:eastAsia="Times New Roman"/>
          <w:szCs w:val="24"/>
        </w:rPr>
        <w:t>τε να επαναλάβω πολλά από τα επιχειρήματα που ακούστηκαν την προηγούμενη φορά</w:t>
      </w:r>
      <w:r>
        <w:rPr>
          <w:rFonts w:eastAsia="Times New Roman"/>
          <w:szCs w:val="24"/>
        </w:rPr>
        <w:t>.</w:t>
      </w:r>
      <w:r w:rsidRPr="00337996">
        <w:rPr>
          <w:rFonts w:eastAsia="Times New Roman"/>
          <w:szCs w:val="24"/>
        </w:rPr>
        <w:t xml:space="preserve"> </w:t>
      </w:r>
      <w:r>
        <w:rPr>
          <w:rFonts w:eastAsia="Times New Roman"/>
          <w:szCs w:val="24"/>
        </w:rPr>
        <w:t>Όμως, εγώ θ</w:t>
      </w:r>
      <w:r w:rsidRPr="00337996">
        <w:rPr>
          <w:rFonts w:eastAsia="Times New Roman"/>
          <w:szCs w:val="24"/>
        </w:rPr>
        <w:t xml:space="preserve">α ήθελα σήμερα </w:t>
      </w:r>
      <w:r>
        <w:rPr>
          <w:rFonts w:eastAsia="Times New Roman"/>
          <w:szCs w:val="24"/>
        </w:rPr>
        <w:t>να</w:t>
      </w:r>
      <w:r w:rsidRPr="00337996">
        <w:rPr>
          <w:rFonts w:eastAsia="Times New Roman"/>
          <w:szCs w:val="24"/>
        </w:rPr>
        <w:t xml:space="preserve"> κάνω </w:t>
      </w:r>
      <w:r w:rsidRPr="00337996">
        <w:rPr>
          <w:rFonts w:eastAsia="Times New Roman"/>
          <w:szCs w:val="24"/>
        </w:rPr>
        <w:t xml:space="preserve">σε εσάς </w:t>
      </w:r>
      <w:r w:rsidRPr="00337996">
        <w:rPr>
          <w:rFonts w:eastAsia="Times New Roman"/>
          <w:szCs w:val="24"/>
        </w:rPr>
        <w:t xml:space="preserve">μία ερώτηση </w:t>
      </w:r>
      <w:r>
        <w:rPr>
          <w:rFonts w:eastAsia="Times New Roman"/>
          <w:szCs w:val="24"/>
        </w:rPr>
        <w:t>ρητορική. Αν θέλετε απαντάτε</w:t>
      </w:r>
      <w:r>
        <w:rPr>
          <w:rFonts w:eastAsia="Times New Roman"/>
          <w:szCs w:val="24"/>
        </w:rPr>
        <w:t xml:space="preserve"> τώρα, αν θέλετε κάποια άλλη στιγμή. Διότι</w:t>
      </w:r>
      <w:r w:rsidRPr="00337996">
        <w:rPr>
          <w:rFonts w:eastAsia="Times New Roman"/>
          <w:szCs w:val="24"/>
        </w:rPr>
        <w:t xml:space="preserve"> θα θυμάστε σε μία συνεδρίαση</w:t>
      </w:r>
      <w:r>
        <w:rPr>
          <w:rFonts w:eastAsia="Times New Roman"/>
          <w:szCs w:val="24"/>
        </w:rPr>
        <w:t>, από</w:t>
      </w:r>
      <w:r w:rsidRPr="00337996">
        <w:rPr>
          <w:rFonts w:eastAsia="Times New Roman"/>
          <w:szCs w:val="24"/>
        </w:rPr>
        <w:t xml:space="preserve"> τις πολλές που έχουμε κάνει εδώ και συζητήσαμε και τα θέματα εξωτερικής πολιτικής</w:t>
      </w:r>
      <w:r>
        <w:rPr>
          <w:rFonts w:eastAsia="Times New Roman"/>
          <w:szCs w:val="24"/>
        </w:rPr>
        <w:t>,</w:t>
      </w:r>
      <w:r w:rsidRPr="00337996">
        <w:rPr>
          <w:rFonts w:eastAsia="Times New Roman"/>
          <w:szCs w:val="24"/>
        </w:rPr>
        <w:t xml:space="preserve"> </w:t>
      </w:r>
      <w:r>
        <w:rPr>
          <w:rFonts w:eastAsia="Times New Roman"/>
          <w:szCs w:val="24"/>
        </w:rPr>
        <w:t xml:space="preserve">είχα αναφερθεί σε μία άστοχη </w:t>
      </w:r>
      <w:r w:rsidRPr="00337996">
        <w:rPr>
          <w:rFonts w:eastAsia="Times New Roman"/>
          <w:szCs w:val="24"/>
        </w:rPr>
        <w:t>διατύπωσ</w:t>
      </w:r>
      <w:r>
        <w:rPr>
          <w:rFonts w:eastAsia="Times New Roman"/>
          <w:szCs w:val="24"/>
        </w:rPr>
        <w:t xml:space="preserve">ή σας στο περιοδικό </w:t>
      </w:r>
      <w:r>
        <w:rPr>
          <w:rFonts w:eastAsia="Times New Roman"/>
          <w:szCs w:val="24"/>
        </w:rPr>
        <w:t>«</w:t>
      </w:r>
      <w:r>
        <w:rPr>
          <w:rFonts w:eastAsia="Times New Roman"/>
          <w:szCs w:val="24"/>
          <w:lang w:val="en-US"/>
        </w:rPr>
        <w:t>POLITICO</w:t>
      </w:r>
      <w:r>
        <w:rPr>
          <w:rFonts w:eastAsia="Times New Roman"/>
          <w:szCs w:val="24"/>
        </w:rPr>
        <w:t>»</w:t>
      </w:r>
      <w:r>
        <w:rPr>
          <w:rFonts w:eastAsia="Times New Roman"/>
          <w:szCs w:val="24"/>
        </w:rPr>
        <w:t>, την οποία διαψεύσατε. Ε</w:t>
      </w:r>
      <w:r w:rsidRPr="00337996">
        <w:rPr>
          <w:rFonts w:eastAsia="Times New Roman"/>
          <w:szCs w:val="24"/>
        </w:rPr>
        <w:t>γώ κ</w:t>
      </w:r>
      <w:r w:rsidRPr="00337996">
        <w:rPr>
          <w:rFonts w:eastAsia="Times New Roman"/>
          <w:szCs w:val="24"/>
        </w:rPr>
        <w:t xml:space="preserve">ατέθεσα στα </w:t>
      </w:r>
      <w:r>
        <w:rPr>
          <w:rFonts w:eastAsia="Times New Roman"/>
          <w:szCs w:val="24"/>
        </w:rPr>
        <w:t>Π</w:t>
      </w:r>
      <w:r w:rsidRPr="00337996">
        <w:rPr>
          <w:rFonts w:eastAsia="Times New Roman"/>
          <w:szCs w:val="24"/>
        </w:rPr>
        <w:t>ρακτικά</w:t>
      </w:r>
      <w:r>
        <w:rPr>
          <w:rFonts w:eastAsia="Times New Roman"/>
          <w:szCs w:val="24"/>
        </w:rPr>
        <w:t xml:space="preserve"> -μ</w:t>
      </w:r>
      <w:r w:rsidRPr="00337996">
        <w:rPr>
          <w:rFonts w:eastAsia="Times New Roman"/>
          <w:szCs w:val="24"/>
        </w:rPr>
        <w:t>ου είπατε ότι λέω ψέματα</w:t>
      </w:r>
      <w:r>
        <w:rPr>
          <w:rFonts w:eastAsia="Times New Roman"/>
          <w:szCs w:val="24"/>
        </w:rPr>
        <w:t>,</w:t>
      </w:r>
      <w:r w:rsidRPr="00337996">
        <w:rPr>
          <w:rFonts w:eastAsia="Times New Roman"/>
          <w:szCs w:val="24"/>
        </w:rPr>
        <w:t xml:space="preserve"> ότι είμαι ψεύτης</w:t>
      </w:r>
      <w:r>
        <w:rPr>
          <w:rFonts w:eastAsia="Times New Roman"/>
          <w:szCs w:val="24"/>
        </w:rPr>
        <w:t>, δ</w:t>
      </w:r>
      <w:r w:rsidRPr="00337996">
        <w:rPr>
          <w:rFonts w:eastAsia="Times New Roman"/>
          <w:szCs w:val="24"/>
        </w:rPr>
        <w:t xml:space="preserve">εν </w:t>
      </w:r>
      <w:r>
        <w:rPr>
          <w:rFonts w:eastAsia="Times New Roman"/>
          <w:szCs w:val="24"/>
        </w:rPr>
        <w:t xml:space="preserve">είναι </w:t>
      </w:r>
      <w:r w:rsidRPr="00337996">
        <w:rPr>
          <w:rFonts w:eastAsia="Times New Roman"/>
          <w:szCs w:val="24"/>
        </w:rPr>
        <w:t>η πρώτη φορά που το λέτε</w:t>
      </w:r>
      <w:r>
        <w:rPr>
          <w:rFonts w:eastAsia="Times New Roman"/>
          <w:szCs w:val="24"/>
        </w:rPr>
        <w:t xml:space="preserve">- </w:t>
      </w:r>
      <w:r w:rsidRPr="00337996">
        <w:rPr>
          <w:rFonts w:eastAsia="Times New Roman"/>
          <w:szCs w:val="24"/>
        </w:rPr>
        <w:t xml:space="preserve">την ακριβή διατύπωση από το διαδίκτυο του συγκεκριμένου </w:t>
      </w:r>
      <w:proofErr w:type="spellStart"/>
      <w:r w:rsidRPr="00337996">
        <w:rPr>
          <w:rFonts w:eastAsia="Times New Roman"/>
          <w:szCs w:val="24"/>
        </w:rPr>
        <w:t>ιστότοπου</w:t>
      </w:r>
      <w:proofErr w:type="spellEnd"/>
      <w:r>
        <w:rPr>
          <w:rFonts w:eastAsia="Times New Roman"/>
          <w:szCs w:val="24"/>
        </w:rPr>
        <w:t>, που τουλάχιστον</w:t>
      </w:r>
      <w:r w:rsidRPr="00337996">
        <w:rPr>
          <w:rFonts w:eastAsia="Times New Roman"/>
          <w:szCs w:val="24"/>
        </w:rPr>
        <w:t xml:space="preserve"> η διατύπωση αυτή σας έφερε να μιλάτε για αυτονομιστικές τάσεις</w:t>
      </w:r>
      <w:r>
        <w:rPr>
          <w:rFonts w:eastAsia="Times New Roman"/>
          <w:szCs w:val="24"/>
        </w:rPr>
        <w:t xml:space="preserve"> στη χώρα μας. </w:t>
      </w:r>
    </w:p>
    <w:p w14:paraId="01A9E3E9" w14:textId="77777777" w:rsidR="00887A51" w:rsidRDefault="009C255F">
      <w:pPr>
        <w:spacing w:after="0" w:line="600" w:lineRule="auto"/>
        <w:ind w:firstLine="720"/>
        <w:jc w:val="both"/>
        <w:rPr>
          <w:rFonts w:eastAsia="Times New Roman"/>
          <w:szCs w:val="24"/>
        </w:rPr>
      </w:pPr>
      <w:r>
        <w:rPr>
          <w:rFonts w:eastAsia="Times New Roman"/>
          <w:szCs w:val="24"/>
        </w:rPr>
        <w:t>Όμως, α</w:t>
      </w:r>
      <w:r w:rsidRPr="00337996">
        <w:rPr>
          <w:rFonts w:eastAsia="Times New Roman"/>
          <w:szCs w:val="24"/>
        </w:rPr>
        <w:t>ποδέχτηκα</w:t>
      </w:r>
      <w:r>
        <w:rPr>
          <w:rFonts w:eastAsia="Times New Roman"/>
          <w:szCs w:val="24"/>
        </w:rPr>
        <w:t xml:space="preserve"> –</w:t>
      </w:r>
      <w:r w:rsidRPr="00337996">
        <w:rPr>
          <w:rFonts w:eastAsia="Times New Roman"/>
          <w:szCs w:val="24"/>
        </w:rPr>
        <w:t xml:space="preserve">καλή τη </w:t>
      </w:r>
      <w:proofErr w:type="spellStart"/>
      <w:r w:rsidRPr="00337996">
        <w:rPr>
          <w:rFonts w:eastAsia="Times New Roman"/>
          <w:szCs w:val="24"/>
        </w:rPr>
        <w:t>πίστει</w:t>
      </w:r>
      <w:proofErr w:type="spellEnd"/>
      <w:r>
        <w:rPr>
          <w:rFonts w:eastAsia="Times New Roman"/>
          <w:szCs w:val="24"/>
        </w:rPr>
        <w:t>- τη θέση σας</w:t>
      </w:r>
      <w:r w:rsidRPr="00337996">
        <w:rPr>
          <w:rFonts w:eastAsia="Times New Roman"/>
          <w:szCs w:val="24"/>
        </w:rPr>
        <w:t xml:space="preserve"> ότι διαστρεβλώθηκε η δήλωσή σας και δεν </w:t>
      </w:r>
      <w:r>
        <w:rPr>
          <w:rFonts w:eastAsia="Times New Roman"/>
          <w:szCs w:val="24"/>
        </w:rPr>
        <w:t xml:space="preserve">επέμεινα, </w:t>
      </w:r>
      <w:r w:rsidRPr="00337996">
        <w:rPr>
          <w:rFonts w:eastAsia="Times New Roman"/>
          <w:szCs w:val="24"/>
        </w:rPr>
        <w:t xml:space="preserve">γιατί εγώ δεν θέλω να κάνουμε </w:t>
      </w:r>
      <w:r>
        <w:rPr>
          <w:rFonts w:eastAsia="Times New Roman"/>
          <w:szCs w:val="24"/>
        </w:rPr>
        <w:t xml:space="preserve">πολιτική αντιπαράθεση επί </w:t>
      </w:r>
      <w:r w:rsidRPr="00337996">
        <w:rPr>
          <w:rFonts w:eastAsia="Times New Roman"/>
          <w:szCs w:val="24"/>
        </w:rPr>
        <w:t>επικοινωνιακών ευρημάτων</w:t>
      </w:r>
      <w:r>
        <w:rPr>
          <w:rFonts w:eastAsia="Times New Roman"/>
          <w:szCs w:val="24"/>
        </w:rPr>
        <w:t>,</w:t>
      </w:r>
      <w:r w:rsidRPr="00337996">
        <w:rPr>
          <w:rFonts w:eastAsia="Times New Roman"/>
          <w:szCs w:val="24"/>
        </w:rPr>
        <w:t xml:space="preserve"> αλλά θέλω να κάνω </w:t>
      </w:r>
      <w:r>
        <w:rPr>
          <w:rFonts w:eastAsia="Times New Roman"/>
          <w:szCs w:val="24"/>
        </w:rPr>
        <w:t xml:space="preserve">ουσιαστική </w:t>
      </w:r>
      <w:r w:rsidRPr="00337996">
        <w:rPr>
          <w:rFonts w:eastAsia="Times New Roman"/>
          <w:szCs w:val="24"/>
        </w:rPr>
        <w:t>πολιτική αντιπαράθεση</w:t>
      </w:r>
      <w:r>
        <w:rPr>
          <w:rFonts w:eastAsia="Times New Roman"/>
          <w:szCs w:val="24"/>
        </w:rPr>
        <w:t>.</w:t>
      </w:r>
      <w:r w:rsidRPr="00337996">
        <w:rPr>
          <w:rFonts w:eastAsia="Times New Roman"/>
          <w:szCs w:val="24"/>
        </w:rPr>
        <w:t xml:space="preserve"> </w:t>
      </w:r>
      <w:r>
        <w:rPr>
          <w:rFonts w:eastAsia="Times New Roman"/>
          <w:szCs w:val="24"/>
        </w:rPr>
        <w:t>Α</w:t>
      </w:r>
      <w:r w:rsidRPr="00337996">
        <w:rPr>
          <w:rFonts w:eastAsia="Times New Roman"/>
          <w:szCs w:val="24"/>
        </w:rPr>
        <w:t>ποδέχτηκα</w:t>
      </w:r>
      <w:r w:rsidRPr="00337996">
        <w:rPr>
          <w:rFonts w:eastAsia="Times New Roman"/>
          <w:szCs w:val="24"/>
        </w:rPr>
        <w:t xml:space="preserve"> </w:t>
      </w:r>
      <w:r>
        <w:rPr>
          <w:rFonts w:eastAsia="Times New Roman"/>
          <w:szCs w:val="24"/>
        </w:rPr>
        <w:t xml:space="preserve">τη θέση σας. </w:t>
      </w:r>
    </w:p>
    <w:p w14:paraId="01A9E3EA" w14:textId="77777777" w:rsidR="00887A51" w:rsidRDefault="009C255F">
      <w:pPr>
        <w:spacing w:after="0" w:line="600" w:lineRule="auto"/>
        <w:ind w:firstLine="720"/>
        <w:jc w:val="both"/>
        <w:rPr>
          <w:rFonts w:eastAsia="Times New Roman"/>
          <w:szCs w:val="24"/>
        </w:rPr>
      </w:pPr>
      <w:r>
        <w:rPr>
          <w:rFonts w:eastAsia="Times New Roman"/>
          <w:szCs w:val="24"/>
        </w:rPr>
        <w:t xml:space="preserve">Ωστόσο, με πολύ μεγάλη έκπληξη διάβασα την περασμένη Δευτέρα στον εγχώριο Τύπο και μάλιστα ήταν κύριο θέμα στην εφημερίδα «ΕΣΤΙΑ» </w:t>
      </w:r>
      <w:r w:rsidRPr="00337996">
        <w:rPr>
          <w:rFonts w:eastAsia="Times New Roman"/>
          <w:szCs w:val="24"/>
        </w:rPr>
        <w:t xml:space="preserve">με την υπογραφή ενός </w:t>
      </w:r>
      <w:r>
        <w:rPr>
          <w:rFonts w:eastAsia="Times New Roman"/>
          <w:szCs w:val="24"/>
        </w:rPr>
        <w:t xml:space="preserve">έγκριτου δημοσιογράφου, ο οποίος </w:t>
      </w:r>
      <w:r w:rsidRPr="00337996">
        <w:rPr>
          <w:rFonts w:eastAsia="Times New Roman"/>
          <w:szCs w:val="24"/>
        </w:rPr>
        <w:t>συνήθως έχει καλό ρεπορτάζ από τον πολιτικό σας χώρο</w:t>
      </w:r>
      <w:r>
        <w:rPr>
          <w:rFonts w:eastAsia="Times New Roman"/>
          <w:szCs w:val="24"/>
        </w:rPr>
        <w:t>,</w:t>
      </w:r>
      <w:r w:rsidRPr="00337996">
        <w:rPr>
          <w:rFonts w:eastAsia="Times New Roman"/>
          <w:szCs w:val="24"/>
        </w:rPr>
        <w:t xml:space="preserve"> ότι</w:t>
      </w:r>
      <w:r w:rsidRPr="00337996">
        <w:rPr>
          <w:rFonts w:eastAsia="Times New Roman"/>
          <w:szCs w:val="24"/>
        </w:rPr>
        <w:t xml:space="preserve"> κατά τη συνάντησή σας </w:t>
      </w:r>
      <w:r>
        <w:rPr>
          <w:rFonts w:eastAsia="Times New Roman"/>
          <w:szCs w:val="24"/>
        </w:rPr>
        <w:t>με τη Γερμανίδα Καγκελάριο, κ</w:t>
      </w:r>
      <w:r>
        <w:rPr>
          <w:rFonts w:eastAsia="Times New Roman"/>
          <w:szCs w:val="24"/>
        </w:rPr>
        <w:t>.</w:t>
      </w:r>
      <w:r>
        <w:rPr>
          <w:rFonts w:eastAsia="Times New Roman"/>
          <w:szCs w:val="24"/>
        </w:rPr>
        <w:t xml:space="preserve"> </w:t>
      </w:r>
      <w:proofErr w:type="spellStart"/>
      <w:r>
        <w:rPr>
          <w:rFonts w:eastAsia="Times New Roman"/>
          <w:szCs w:val="24"/>
        </w:rPr>
        <w:t>Μέρκελ</w:t>
      </w:r>
      <w:proofErr w:type="spellEnd"/>
      <w:r>
        <w:rPr>
          <w:rFonts w:eastAsia="Times New Roman"/>
          <w:szCs w:val="24"/>
        </w:rPr>
        <w:t xml:space="preserve">, όταν </w:t>
      </w:r>
      <w:r w:rsidRPr="00337996">
        <w:rPr>
          <w:rFonts w:eastAsia="Times New Roman"/>
          <w:szCs w:val="24"/>
        </w:rPr>
        <w:t>αυτή επισκέφτηκε την Αθήνα πριν από λίγες μέρες</w:t>
      </w:r>
      <w:r>
        <w:rPr>
          <w:rFonts w:eastAsia="Times New Roman"/>
          <w:szCs w:val="24"/>
        </w:rPr>
        <w:t xml:space="preserve">, της είπατε ότι δεν θα επιτρέψετε </w:t>
      </w:r>
      <w:r w:rsidRPr="00337996">
        <w:rPr>
          <w:rFonts w:eastAsia="Times New Roman"/>
          <w:szCs w:val="24"/>
        </w:rPr>
        <w:t xml:space="preserve">η </w:t>
      </w:r>
      <w:r>
        <w:rPr>
          <w:rFonts w:eastAsia="Times New Roman"/>
          <w:szCs w:val="24"/>
        </w:rPr>
        <w:t>β</w:t>
      </w:r>
      <w:r w:rsidRPr="00337996">
        <w:rPr>
          <w:rFonts w:eastAsia="Times New Roman"/>
          <w:szCs w:val="24"/>
        </w:rPr>
        <w:t>όρεια Ελλάδα</w:t>
      </w:r>
      <w:r>
        <w:rPr>
          <w:rFonts w:eastAsia="Times New Roman"/>
          <w:szCs w:val="24"/>
        </w:rPr>
        <w:t xml:space="preserve"> να γίνει Καταλονία. </w:t>
      </w:r>
    </w:p>
    <w:p w14:paraId="01A9E3EB" w14:textId="77777777" w:rsidR="00887A51" w:rsidRDefault="009C255F">
      <w:pPr>
        <w:spacing w:after="0" w:line="600" w:lineRule="auto"/>
        <w:ind w:firstLine="720"/>
        <w:jc w:val="both"/>
        <w:rPr>
          <w:rFonts w:eastAsia="Times New Roman"/>
          <w:szCs w:val="24"/>
        </w:rPr>
      </w:pPr>
      <w:r>
        <w:rPr>
          <w:rFonts w:eastAsia="Times New Roman"/>
          <w:szCs w:val="24"/>
        </w:rPr>
        <w:t>Αλήθεια, αναρωτιέμαι, αν το είπατε αυτό, έχετε καταλάβει τι ακριβώς εί</w:t>
      </w:r>
      <w:r>
        <w:rPr>
          <w:rFonts w:eastAsia="Times New Roman"/>
          <w:szCs w:val="24"/>
        </w:rPr>
        <w:t>πατε; Παρομοιάσατε</w:t>
      </w:r>
      <w:r w:rsidRPr="00337996">
        <w:rPr>
          <w:rFonts w:eastAsia="Times New Roman"/>
          <w:szCs w:val="24"/>
        </w:rPr>
        <w:t xml:space="preserve"> στη Γερμ</w:t>
      </w:r>
      <w:r>
        <w:rPr>
          <w:rFonts w:eastAsia="Times New Roman"/>
          <w:szCs w:val="24"/>
        </w:rPr>
        <w:t>ανίδα Κ</w:t>
      </w:r>
      <w:r w:rsidRPr="00337996">
        <w:rPr>
          <w:rFonts w:eastAsia="Times New Roman"/>
          <w:szCs w:val="24"/>
        </w:rPr>
        <w:t xml:space="preserve">αγκελάριο το βόρειο κομμάτι </w:t>
      </w:r>
      <w:r>
        <w:rPr>
          <w:rFonts w:eastAsia="Times New Roman"/>
          <w:szCs w:val="24"/>
        </w:rPr>
        <w:t>της ε</w:t>
      </w:r>
      <w:r w:rsidRPr="00337996">
        <w:rPr>
          <w:rFonts w:eastAsia="Times New Roman"/>
          <w:szCs w:val="24"/>
        </w:rPr>
        <w:t>λληνικής επικράτειας</w:t>
      </w:r>
      <w:r>
        <w:rPr>
          <w:rFonts w:eastAsia="Times New Roman"/>
          <w:szCs w:val="24"/>
        </w:rPr>
        <w:t>,</w:t>
      </w:r>
      <w:r w:rsidRPr="00337996">
        <w:rPr>
          <w:rFonts w:eastAsia="Times New Roman"/>
          <w:szCs w:val="24"/>
        </w:rPr>
        <w:t xml:space="preserve"> δηλαδή την </w:t>
      </w:r>
      <w:r>
        <w:rPr>
          <w:rFonts w:eastAsia="Times New Roman"/>
          <w:szCs w:val="24"/>
        </w:rPr>
        <w:t>ελ</w:t>
      </w:r>
      <w:r w:rsidRPr="00337996">
        <w:rPr>
          <w:rFonts w:eastAsia="Times New Roman"/>
          <w:szCs w:val="24"/>
        </w:rPr>
        <w:t>ληνική Μακεδονία</w:t>
      </w:r>
      <w:r>
        <w:rPr>
          <w:rFonts w:eastAsia="Times New Roman"/>
          <w:szCs w:val="24"/>
        </w:rPr>
        <w:t>,</w:t>
      </w:r>
      <w:r w:rsidRPr="00337996">
        <w:rPr>
          <w:rFonts w:eastAsia="Times New Roman"/>
          <w:szCs w:val="24"/>
        </w:rPr>
        <w:t xml:space="preserve"> με μία αυτόνομη περιφέρεια του </w:t>
      </w:r>
      <w:r>
        <w:rPr>
          <w:rFonts w:eastAsia="Times New Roman"/>
          <w:szCs w:val="24"/>
        </w:rPr>
        <w:t>ι</w:t>
      </w:r>
      <w:r w:rsidRPr="00337996">
        <w:rPr>
          <w:rFonts w:eastAsia="Times New Roman"/>
          <w:szCs w:val="24"/>
        </w:rPr>
        <w:t>σπανικού κράτους</w:t>
      </w:r>
      <w:r>
        <w:rPr>
          <w:rFonts w:eastAsia="Times New Roman"/>
          <w:szCs w:val="24"/>
        </w:rPr>
        <w:t>,</w:t>
      </w:r>
      <w:r w:rsidRPr="00337996">
        <w:rPr>
          <w:rFonts w:eastAsia="Times New Roman"/>
          <w:szCs w:val="24"/>
        </w:rPr>
        <w:t xml:space="preserve"> </w:t>
      </w:r>
      <w:r>
        <w:rPr>
          <w:rFonts w:eastAsia="Times New Roman"/>
          <w:szCs w:val="24"/>
        </w:rPr>
        <w:t>τ</w:t>
      </w:r>
      <w:r w:rsidRPr="00337996">
        <w:rPr>
          <w:rFonts w:eastAsia="Times New Roman"/>
          <w:szCs w:val="24"/>
        </w:rPr>
        <w:t>ο οποίο διαθέτει αυτόνομ</w:t>
      </w:r>
      <w:r>
        <w:rPr>
          <w:rFonts w:eastAsia="Times New Roman"/>
          <w:szCs w:val="24"/>
        </w:rPr>
        <w:t>ο</w:t>
      </w:r>
      <w:r w:rsidRPr="00337996">
        <w:rPr>
          <w:rFonts w:eastAsia="Times New Roman"/>
          <w:szCs w:val="24"/>
        </w:rPr>
        <w:t xml:space="preserve"> κοινοβούλιο και στο οποίο ένα μεγάλο μέρος των κατοίκων </w:t>
      </w:r>
      <w:proofErr w:type="spellStart"/>
      <w:r w:rsidRPr="00337996">
        <w:rPr>
          <w:rFonts w:eastAsia="Times New Roman"/>
          <w:szCs w:val="24"/>
        </w:rPr>
        <w:t>αυτ</w:t>
      </w:r>
      <w:r w:rsidRPr="00337996">
        <w:rPr>
          <w:rFonts w:eastAsia="Times New Roman"/>
          <w:szCs w:val="24"/>
        </w:rPr>
        <w:t>οπροσδιορίζονται</w:t>
      </w:r>
      <w:proofErr w:type="spellEnd"/>
      <w:r w:rsidRPr="00337996">
        <w:rPr>
          <w:rFonts w:eastAsia="Times New Roman"/>
          <w:szCs w:val="24"/>
        </w:rPr>
        <w:t xml:space="preserve"> </w:t>
      </w:r>
      <w:proofErr w:type="spellStart"/>
      <w:r>
        <w:rPr>
          <w:rFonts w:eastAsia="Times New Roman"/>
          <w:szCs w:val="24"/>
        </w:rPr>
        <w:t>εθνοτικά</w:t>
      </w:r>
      <w:proofErr w:type="spellEnd"/>
      <w:r w:rsidRPr="00337996">
        <w:rPr>
          <w:rFonts w:eastAsia="Times New Roman"/>
          <w:szCs w:val="24"/>
        </w:rPr>
        <w:t xml:space="preserve"> διαφορετικά από τους Ισπανούς και </w:t>
      </w:r>
      <w:r>
        <w:rPr>
          <w:rFonts w:eastAsia="Times New Roman"/>
          <w:szCs w:val="24"/>
        </w:rPr>
        <w:t>μιλούν</w:t>
      </w:r>
      <w:r w:rsidRPr="00337996">
        <w:rPr>
          <w:rFonts w:eastAsia="Times New Roman"/>
          <w:szCs w:val="24"/>
        </w:rPr>
        <w:t xml:space="preserve"> διαφορετική γλώσσα και </w:t>
      </w:r>
      <w:r>
        <w:rPr>
          <w:rFonts w:eastAsia="Times New Roman"/>
          <w:szCs w:val="24"/>
        </w:rPr>
        <w:t>ιστορικά</w:t>
      </w:r>
      <w:r w:rsidRPr="00337996">
        <w:rPr>
          <w:rFonts w:eastAsia="Times New Roman"/>
          <w:szCs w:val="24"/>
        </w:rPr>
        <w:t xml:space="preserve"> υπάρχουν στο εσωτερικό τ</w:t>
      </w:r>
      <w:r>
        <w:rPr>
          <w:rFonts w:eastAsia="Times New Roman"/>
          <w:szCs w:val="24"/>
        </w:rPr>
        <w:t>η</w:t>
      </w:r>
      <w:r w:rsidRPr="00337996">
        <w:rPr>
          <w:rFonts w:eastAsia="Times New Roman"/>
          <w:szCs w:val="24"/>
        </w:rPr>
        <w:t>ς αποσχιστικές τάσεις χρόνια τώρα</w:t>
      </w:r>
      <w:r>
        <w:rPr>
          <w:rFonts w:eastAsia="Times New Roman"/>
          <w:szCs w:val="24"/>
        </w:rPr>
        <w:t>,</w:t>
      </w:r>
      <w:r w:rsidRPr="00337996">
        <w:rPr>
          <w:rFonts w:eastAsia="Times New Roman"/>
          <w:szCs w:val="24"/>
        </w:rPr>
        <w:t xml:space="preserve"> οι οποίες </w:t>
      </w:r>
      <w:r>
        <w:rPr>
          <w:rFonts w:eastAsia="Times New Roman"/>
          <w:szCs w:val="24"/>
        </w:rPr>
        <w:t>μ</w:t>
      </w:r>
      <w:r w:rsidRPr="00337996">
        <w:rPr>
          <w:rFonts w:eastAsia="Times New Roman"/>
          <w:szCs w:val="24"/>
        </w:rPr>
        <w:t>άλιστα λόγω του πρόσφατου δημοψηφίσματος έχουν ενισχυθεί</w:t>
      </w:r>
      <w:r>
        <w:rPr>
          <w:rFonts w:eastAsia="Times New Roman"/>
          <w:szCs w:val="24"/>
        </w:rPr>
        <w:t>;</w:t>
      </w:r>
      <w:r w:rsidRPr="00337996">
        <w:rPr>
          <w:rFonts w:eastAsia="Times New Roman"/>
          <w:szCs w:val="24"/>
        </w:rPr>
        <w:t xml:space="preserve"> </w:t>
      </w:r>
      <w:r>
        <w:rPr>
          <w:rFonts w:eastAsia="Times New Roman"/>
          <w:szCs w:val="24"/>
        </w:rPr>
        <w:t>Α</w:t>
      </w:r>
      <w:r w:rsidRPr="00337996">
        <w:rPr>
          <w:rFonts w:eastAsia="Times New Roman"/>
          <w:szCs w:val="24"/>
        </w:rPr>
        <w:t>υτό κάνατε</w:t>
      </w:r>
      <w:r>
        <w:rPr>
          <w:rFonts w:eastAsia="Times New Roman"/>
          <w:szCs w:val="24"/>
        </w:rPr>
        <w:t>;</w:t>
      </w:r>
    </w:p>
    <w:p w14:paraId="01A9E3EC" w14:textId="77777777" w:rsidR="00887A51" w:rsidRDefault="009C255F">
      <w:pPr>
        <w:spacing w:after="0" w:line="600" w:lineRule="auto"/>
        <w:ind w:firstLine="720"/>
        <w:jc w:val="center"/>
        <w:rPr>
          <w:rFonts w:eastAsia="Times New Roman"/>
          <w:szCs w:val="24"/>
        </w:rPr>
      </w:pPr>
      <w:r>
        <w:rPr>
          <w:rFonts w:eastAsia="Times New Roman"/>
          <w:szCs w:val="24"/>
        </w:rPr>
        <w:t>(Θόρυβος από τη</w:t>
      </w:r>
      <w:r>
        <w:rPr>
          <w:rFonts w:eastAsia="Times New Roman"/>
          <w:szCs w:val="24"/>
        </w:rPr>
        <w:t>ν πτέρυγα της Νέας Δημοκρατίας)</w:t>
      </w:r>
    </w:p>
    <w:p w14:paraId="01A9E3ED" w14:textId="77777777" w:rsidR="00887A51" w:rsidRDefault="009C255F">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Παρακαλώ ησυχία. </w:t>
      </w:r>
    </w:p>
    <w:p w14:paraId="01A9E3EE" w14:textId="77777777" w:rsidR="00887A51" w:rsidRDefault="009C255F">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και Υπουργός Εξωτερικών): </w:t>
      </w:r>
      <w:r>
        <w:rPr>
          <w:rFonts w:eastAsia="Times New Roman"/>
          <w:szCs w:val="24"/>
        </w:rPr>
        <w:t>Αλήθεια, κατανοείτε, κύριε Μητσοτάκη, πόσο εθνικά επικίνδυνη</w:t>
      </w:r>
      <w:r w:rsidRPr="00337996">
        <w:rPr>
          <w:rFonts w:eastAsia="Times New Roman"/>
          <w:szCs w:val="24"/>
        </w:rPr>
        <w:t xml:space="preserve"> είναι αυτή η ανιστόρητη αναλογία</w:t>
      </w:r>
      <w:r>
        <w:rPr>
          <w:rFonts w:eastAsia="Times New Roman"/>
          <w:szCs w:val="24"/>
        </w:rPr>
        <w:t xml:space="preserve"> που</w:t>
      </w:r>
      <w:r w:rsidRPr="00337996">
        <w:rPr>
          <w:rFonts w:eastAsia="Times New Roman"/>
          <w:szCs w:val="24"/>
        </w:rPr>
        <w:t xml:space="preserve"> επιχειρήσατε</w:t>
      </w:r>
      <w:r>
        <w:rPr>
          <w:rFonts w:eastAsia="Times New Roman"/>
          <w:szCs w:val="24"/>
        </w:rPr>
        <w:t>;</w:t>
      </w:r>
      <w:r w:rsidRPr="00337996">
        <w:rPr>
          <w:rFonts w:eastAsia="Times New Roman"/>
          <w:szCs w:val="24"/>
        </w:rPr>
        <w:t xml:space="preserve"> </w:t>
      </w:r>
      <w:r>
        <w:rPr>
          <w:rFonts w:eastAsia="Times New Roman"/>
          <w:szCs w:val="24"/>
        </w:rPr>
        <w:t>Νομίζω ότι σήμερα δ</w:t>
      </w:r>
      <w:r w:rsidRPr="00337996">
        <w:rPr>
          <w:rFonts w:eastAsia="Times New Roman"/>
          <w:szCs w:val="24"/>
        </w:rPr>
        <w:t>εν υπάρχουν υπεκφυγές</w:t>
      </w:r>
      <w:r>
        <w:rPr>
          <w:rFonts w:eastAsia="Times New Roman"/>
          <w:szCs w:val="24"/>
        </w:rPr>
        <w:t>.</w:t>
      </w:r>
      <w:r w:rsidRPr="00337996">
        <w:rPr>
          <w:rFonts w:eastAsia="Times New Roman"/>
          <w:szCs w:val="24"/>
        </w:rPr>
        <w:t xml:space="preserve"> </w:t>
      </w:r>
      <w:r>
        <w:rPr>
          <w:rFonts w:eastAsia="Times New Roman"/>
          <w:szCs w:val="24"/>
        </w:rPr>
        <w:t>Έ</w:t>
      </w:r>
      <w:r w:rsidRPr="00337996">
        <w:rPr>
          <w:rFonts w:eastAsia="Times New Roman"/>
          <w:szCs w:val="24"/>
        </w:rPr>
        <w:t>χετε δύο επιλογές</w:t>
      </w:r>
      <w:r>
        <w:rPr>
          <w:rFonts w:eastAsia="Times New Roman"/>
          <w:szCs w:val="24"/>
        </w:rPr>
        <w:t>, κ</w:t>
      </w:r>
      <w:r w:rsidRPr="00337996">
        <w:rPr>
          <w:rFonts w:eastAsia="Times New Roman"/>
          <w:szCs w:val="24"/>
        </w:rPr>
        <w:t>αθαρά πράγματα</w:t>
      </w:r>
      <w:r>
        <w:rPr>
          <w:rFonts w:eastAsia="Times New Roman"/>
          <w:szCs w:val="24"/>
        </w:rPr>
        <w:t xml:space="preserve">. Ή θα διαψεύσετε </w:t>
      </w:r>
      <w:r w:rsidRPr="00337996">
        <w:rPr>
          <w:rFonts w:eastAsia="Times New Roman"/>
          <w:szCs w:val="24"/>
        </w:rPr>
        <w:t xml:space="preserve">καθαρά και ξάστερα το πρωτοσέλιδο δημοσίευμα της </w:t>
      </w:r>
      <w:r>
        <w:rPr>
          <w:rFonts w:eastAsia="Times New Roman"/>
          <w:szCs w:val="24"/>
        </w:rPr>
        <w:t>«</w:t>
      </w:r>
      <w:r w:rsidRPr="00337996">
        <w:rPr>
          <w:rFonts w:eastAsia="Times New Roman"/>
          <w:szCs w:val="24"/>
        </w:rPr>
        <w:t>ΕΣΤΙΑΣ</w:t>
      </w:r>
      <w:r>
        <w:rPr>
          <w:rFonts w:eastAsia="Times New Roman"/>
          <w:szCs w:val="24"/>
        </w:rPr>
        <w:t>», θα διαψεύστε ότι αυτή ήταν δήλωση δική σας προς τη Γερμανίδα Καγκελάριο</w:t>
      </w:r>
      <w:r w:rsidRPr="00337996">
        <w:rPr>
          <w:rFonts w:eastAsia="Times New Roman"/>
          <w:szCs w:val="24"/>
        </w:rPr>
        <w:t xml:space="preserve"> ή θα πρέπει να απολογηθείτε </w:t>
      </w:r>
      <w:r>
        <w:rPr>
          <w:rFonts w:eastAsia="Times New Roman"/>
          <w:szCs w:val="24"/>
        </w:rPr>
        <w:t>δ</w:t>
      </w:r>
      <w:r>
        <w:rPr>
          <w:rFonts w:eastAsia="Times New Roman"/>
          <w:szCs w:val="24"/>
        </w:rPr>
        <w:t xml:space="preserve">ημόσια, πρωτίστως απέναντι στους </w:t>
      </w:r>
      <w:r>
        <w:rPr>
          <w:rFonts w:eastAsia="Times New Roman"/>
          <w:szCs w:val="24"/>
        </w:rPr>
        <w:t>β</w:t>
      </w:r>
      <w:r>
        <w:rPr>
          <w:rFonts w:eastAsia="Times New Roman"/>
          <w:szCs w:val="24"/>
        </w:rPr>
        <w:t>ορειοελλαδίτες, …</w:t>
      </w:r>
    </w:p>
    <w:p w14:paraId="01A9E3EF"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r w:rsidRPr="003F16BA">
        <w:rPr>
          <w:rFonts w:eastAsia="Times New Roman"/>
          <w:szCs w:val="24"/>
        </w:rPr>
        <w:t xml:space="preserve"> </w:t>
      </w:r>
    </w:p>
    <w:p w14:paraId="01A9E3F0" w14:textId="77777777" w:rsidR="00887A51" w:rsidRDefault="009C255F">
      <w:pPr>
        <w:spacing w:after="0" w:line="600" w:lineRule="auto"/>
        <w:jc w:val="both"/>
        <w:rPr>
          <w:rFonts w:eastAsia="Times New Roman"/>
          <w:szCs w:val="24"/>
        </w:rPr>
      </w:pPr>
      <w:r>
        <w:rPr>
          <w:rFonts w:eastAsia="Times New Roman"/>
          <w:szCs w:val="24"/>
        </w:rPr>
        <w:t>…οι οποίοι ούτε αποσχιστικές τάσεις έχουν ούτε μιλούν άλλη γλώσσα ούτε έχουν άλλη εθνότητα!</w:t>
      </w:r>
    </w:p>
    <w:p w14:paraId="01A9E3F1" w14:textId="77777777" w:rsidR="00887A51" w:rsidRDefault="009C255F">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01A9E3F2" w14:textId="77777777" w:rsidR="00887A51" w:rsidRDefault="009C255F">
      <w:pPr>
        <w:spacing w:after="0" w:line="600" w:lineRule="auto"/>
        <w:ind w:firstLine="720"/>
        <w:jc w:val="both"/>
        <w:rPr>
          <w:rFonts w:eastAsia="Times New Roman"/>
          <w:szCs w:val="24"/>
        </w:rPr>
      </w:pPr>
      <w:r w:rsidRPr="00121C4A">
        <w:rPr>
          <w:rFonts w:eastAsia="Times New Roman"/>
          <w:b/>
          <w:szCs w:val="24"/>
        </w:rPr>
        <w:t xml:space="preserve">ΠΡΟΕΔΡΟΣ (Νικόλαος </w:t>
      </w:r>
      <w:proofErr w:type="spellStart"/>
      <w:r w:rsidRPr="00121C4A">
        <w:rPr>
          <w:rFonts w:eastAsia="Times New Roman"/>
          <w:b/>
          <w:szCs w:val="24"/>
        </w:rPr>
        <w:t>Β</w:t>
      </w:r>
      <w:r w:rsidRPr="00121C4A">
        <w:rPr>
          <w:rFonts w:eastAsia="Times New Roman"/>
          <w:b/>
          <w:szCs w:val="24"/>
        </w:rPr>
        <w:t>ούτσης</w:t>
      </w:r>
      <w:proofErr w:type="spellEnd"/>
      <w:r w:rsidRPr="00121C4A">
        <w:rPr>
          <w:rFonts w:eastAsia="Times New Roman"/>
          <w:b/>
          <w:szCs w:val="24"/>
        </w:rPr>
        <w:t>):</w:t>
      </w:r>
      <w:r>
        <w:rPr>
          <w:rFonts w:eastAsia="Times New Roman"/>
          <w:szCs w:val="24"/>
        </w:rPr>
        <w:t xml:space="preserve"> Κάντε ησυχία, παρακαλώ. </w:t>
      </w:r>
    </w:p>
    <w:p w14:paraId="01A9E3F3" w14:textId="77777777" w:rsidR="00887A51" w:rsidRDefault="009C255F">
      <w:pPr>
        <w:spacing w:after="0" w:line="600" w:lineRule="auto"/>
        <w:ind w:firstLine="720"/>
        <w:jc w:val="both"/>
        <w:rPr>
          <w:rFonts w:eastAsia="Times New Roman"/>
          <w:szCs w:val="24"/>
        </w:rPr>
      </w:pPr>
      <w:r>
        <w:rPr>
          <w:rFonts w:eastAsia="Times New Roman"/>
          <w:szCs w:val="24"/>
        </w:rPr>
        <w:t>Κύριε Γεωργαντά, σας παρακαλώ!</w:t>
      </w:r>
    </w:p>
    <w:p w14:paraId="01A9E3F4" w14:textId="77777777" w:rsidR="00887A51" w:rsidRDefault="009C255F">
      <w:pPr>
        <w:spacing w:after="0" w:line="600" w:lineRule="auto"/>
        <w:ind w:firstLine="720"/>
        <w:jc w:val="both"/>
        <w:rPr>
          <w:rFonts w:eastAsia="Times New Roman"/>
          <w:szCs w:val="24"/>
        </w:rPr>
      </w:pPr>
      <w:r w:rsidRPr="00121C4A">
        <w:rPr>
          <w:rFonts w:eastAsia="Times New Roman"/>
          <w:b/>
          <w:szCs w:val="24"/>
        </w:rPr>
        <w:t>ΑΛΕΞΗΣ ΤΣΙΠΡΑΣ (Πρόεδρος της Κυβέρνησης και Υπουργός Εξωτερικών):</w:t>
      </w:r>
      <w:r>
        <w:rPr>
          <w:rFonts w:eastAsia="Times New Roman"/>
          <w:szCs w:val="24"/>
        </w:rPr>
        <w:t xml:space="preserve"> Κύριε Μητσοτάκη, θα σας ζητούσα ν</w:t>
      </w:r>
      <w:r w:rsidRPr="00337996">
        <w:rPr>
          <w:rFonts w:eastAsia="Times New Roman"/>
          <w:szCs w:val="24"/>
        </w:rPr>
        <w:t>α είστε λίγο πιο σοβαρός όταν καταπιάνε</w:t>
      </w:r>
      <w:r>
        <w:rPr>
          <w:rFonts w:eastAsia="Times New Roman"/>
          <w:szCs w:val="24"/>
        </w:rPr>
        <w:t xml:space="preserve">στε </w:t>
      </w:r>
      <w:r w:rsidRPr="00337996">
        <w:rPr>
          <w:rFonts w:eastAsia="Times New Roman"/>
          <w:szCs w:val="24"/>
        </w:rPr>
        <w:t>με εθνικά θέματα</w:t>
      </w:r>
      <w:r>
        <w:rPr>
          <w:rFonts w:eastAsia="Times New Roman"/>
          <w:szCs w:val="24"/>
        </w:rPr>
        <w:t>.</w:t>
      </w:r>
    </w:p>
    <w:p w14:paraId="01A9E3F5" w14:textId="77777777" w:rsidR="00887A51" w:rsidRDefault="009C255F">
      <w:pPr>
        <w:spacing w:after="0" w:line="600" w:lineRule="auto"/>
        <w:ind w:firstLine="720"/>
        <w:jc w:val="center"/>
        <w:rPr>
          <w:rFonts w:eastAsia="Times New Roman"/>
          <w:szCs w:val="24"/>
        </w:rPr>
      </w:pPr>
      <w:r>
        <w:rPr>
          <w:rFonts w:eastAsia="Times New Roman"/>
          <w:szCs w:val="24"/>
        </w:rPr>
        <w:t xml:space="preserve">(Θόρυβος από την πτέρυγα της </w:t>
      </w:r>
      <w:r>
        <w:rPr>
          <w:rFonts w:eastAsia="Times New Roman"/>
          <w:szCs w:val="24"/>
        </w:rPr>
        <w:t>Νέας Δημοκρατίας)</w:t>
      </w:r>
    </w:p>
    <w:p w14:paraId="01A9E3F6" w14:textId="77777777" w:rsidR="00887A51" w:rsidRDefault="009C255F">
      <w:pPr>
        <w:spacing w:after="0" w:line="600" w:lineRule="auto"/>
        <w:ind w:firstLine="720"/>
        <w:jc w:val="both"/>
        <w:rPr>
          <w:rFonts w:eastAsia="Times New Roman"/>
          <w:szCs w:val="24"/>
        </w:rPr>
      </w:pPr>
      <w:r w:rsidRPr="00121C4A">
        <w:rPr>
          <w:rFonts w:eastAsia="Times New Roman"/>
          <w:b/>
          <w:szCs w:val="24"/>
        </w:rPr>
        <w:t xml:space="preserve">ΠΡΟΕΔΡΟΣ (Νικόλαος </w:t>
      </w:r>
      <w:proofErr w:type="spellStart"/>
      <w:r w:rsidRPr="00121C4A">
        <w:rPr>
          <w:rFonts w:eastAsia="Times New Roman"/>
          <w:b/>
          <w:szCs w:val="24"/>
        </w:rPr>
        <w:t>Βούτσης</w:t>
      </w:r>
      <w:proofErr w:type="spellEnd"/>
      <w:r w:rsidRPr="00121C4A">
        <w:rPr>
          <w:rFonts w:eastAsia="Times New Roman"/>
          <w:b/>
          <w:szCs w:val="24"/>
        </w:rPr>
        <w:t>):</w:t>
      </w:r>
      <w:r>
        <w:rPr>
          <w:rFonts w:eastAsia="Times New Roman"/>
          <w:b/>
          <w:szCs w:val="24"/>
        </w:rPr>
        <w:t xml:space="preserve"> </w:t>
      </w:r>
      <w:r>
        <w:rPr>
          <w:rFonts w:eastAsia="Times New Roman"/>
          <w:szCs w:val="24"/>
        </w:rPr>
        <w:t xml:space="preserve">Κάντε ησυχία, κύριε Γεωργαντά. Μη συνεχίζετε, με αναγκάσατε να αναφέρω το όνομά σας! Μας βλέπουν εκατοντάδες χιλιάδες συμπολίτες μας. </w:t>
      </w:r>
    </w:p>
    <w:p w14:paraId="01A9E3F7" w14:textId="77777777" w:rsidR="00887A51" w:rsidRDefault="009C255F">
      <w:pPr>
        <w:spacing w:after="0" w:line="600" w:lineRule="auto"/>
        <w:ind w:firstLine="720"/>
        <w:jc w:val="both"/>
        <w:rPr>
          <w:rFonts w:eastAsia="Times New Roman"/>
          <w:szCs w:val="24"/>
        </w:rPr>
      </w:pPr>
      <w:r>
        <w:rPr>
          <w:rFonts w:eastAsia="Times New Roman"/>
          <w:szCs w:val="24"/>
        </w:rPr>
        <w:t>Συνεχίστε, κύριε Πρόεδρε.</w:t>
      </w:r>
    </w:p>
    <w:p w14:paraId="01A9E3F8" w14:textId="77777777" w:rsidR="00887A51" w:rsidRDefault="009C255F">
      <w:pPr>
        <w:spacing w:after="0" w:line="600" w:lineRule="auto"/>
        <w:ind w:firstLine="720"/>
        <w:jc w:val="both"/>
        <w:rPr>
          <w:rFonts w:eastAsia="Times New Roman"/>
          <w:szCs w:val="24"/>
        </w:rPr>
      </w:pPr>
      <w:r w:rsidRPr="00121C4A">
        <w:rPr>
          <w:rFonts w:eastAsia="Times New Roman"/>
          <w:b/>
          <w:szCs w:val="24"/>
        </w:rPr>
        <w:t>ΑΛΕΞΗΣ ΤΣΙΠΡΑΣ (Πρόεδρος της Κυβέρνησης και Υπου</w:t>
      </w:r>
      <w:r w:rsidRPr="00121C4A">
        <w:rPr>
          <w:rFonts w:eastAsia="Times New Roman"/>
          <w:b/>
          <w:szCs w:val="24"/>
        </w:rPr>
        <w:t>ργός Εξωτερικών):</w:t>
      </w:r>
      <w:r>
        <w:rPr>
          <w:rFonts w:eastAsia="Times New Roman"/>
          <w:b/>
          <w:szCs w:val="24"/>
        </w:rPr>
        <w:t xml:space="preserve"> </w:t>
      </w:r>
      <w:r>
        <w:rPr>
          <w:rFonts w:eastAsia="Times New Roman"/>
          <w:szCs w:val="24"/>
        </w:rPr>
        <w:t>Θα σας ζητούσα, λοιπόν, ν</w:t>
      </w:r>
      <w:r w:rsidRPr="00337996">
        <w:rPr>
          <w:rFonts w:eastAsia="Times New Roman"/>
          <w:szCs w:val="24"/>
        </w:rPr>
        <w:t xml:space="preserve">α είστε λίγο πιο σοβαρός </w:t>
      </w:r>
      <w:r>
        <w:rPr>
          <w:rFonts w:eastAsia="Times New Roman"/>
          <w:szCs w:val="24"/>
        </w:rPr>
        <w:t xml:space="preserve">όταν καταπιάνεστε με κρίσιμα εθνικά θέματα. </w:t>
      </w:r>
    </w:p>
    <w:p w14:paraId="01A9E3F9" w14:textId="77777777" w:rsidR="00887A51" w:rsidRDefault="009C255F">
      <w:pPr>
        <w:spacing w:after="0" w:line="600" w:lineRule="auto"/>
        <w:ind w:firstLine="720"/>
        <w:jc w:val="both"/>
        <w:rPr>
          <w:rFonts w:eastAsia="Times New Roman"/>
          <w:szCs w:val="24"/>
        </w:rPr>
      </w:pPr>
      <w:r>
        <w:rPr>
          <w:rFonts w:eastAsia="Times New Roman"/>
          <w:szCs w:val="24"/>
        </w:rPr>
        <w:t>Δεν είχε ακόμα αναχωρήσει το</w:t>
      </w:r>
      <w:r w:rsidRPr="00337996">
        <w:rPr>
          <w:rFonts w:eastAsia="Times New Roman"/>
          <w:szCs w:val="24"/>
        </w:rPr>
        <w:t xml:space="preserve"> κρατικό αεροσκάφος από το αεροδρόμιο της Ελευσίνας </w:t>
      </w:r>
      <w:r>
        <w:rPr>
          <w:rFonts w:eastAsia="Times New Roman"/>
          <w:szCs w:val="24"/>
        </w:rPr>
        <w:t>στην επίσκεψή μου</w:t>
      </w:r>
      <w:r w:rsidRPr="00337996">
        <w:rPr>
          <w:rFonts w:eastAsia="Times New Roman"/>
          <w:szCs w:val="24"/>
        </w:rPr>
        <w:t xml:space="preserve"> προς την </w:t>
      </w:r>
      <w:r>
        <w:rPr>
          <w:rFonts w:eastAsia="Times New Roman"/>
          <w:szCs w:val="24"/>
        </w:rPr>
        <w:t>Ά</w:t>
      </w:r>
      <w:r w:rsidRPr="00337996">
        <w:rPr>
          <w:rFonts w:eastAsia="Times New Roman"/>
          <w:szCs w:val="24"/>
        </w:rPr>
        <w:t>γκυρα</w:t>
      </w:r>
      <w:r>
        <w:rPr>
          <w:rFonts w:eastAsia="Times New Roman"/>
          <w:szCs w:val="24"/>
        </w:rPr>
        <w:t xml:space="preserve">, για τη συνάντησή μου με τον </w:t>
      </w:r>
      <w:r>
        <w:rPr>
          <w:rFonts w:eastAsia="Times New Roman"/>
          <w:szCs w:val="24"/>
        </w:rPr>
        <w:t>Τ</w:t>
      </w:r>
      <w:r w:rsidRPr="00337996">
        <w:rPr>
          <w:rFonts w:eastAsia="Times New Roman"/>
          <w:szCs w:val="24"/>
        </w:rPr>
        <w:t xml:space="preserve">ούρκο Πρόεδρο </w:t>
      </w:r>
      <w:proofErr w:type="spellStart"/>
      <w:r w:rsidRPr="00337996">
        <w:rPr>
          <w:rFonts w:eastAsia="Times New Roman"/>
          <w:szCs w:val="24"/>
        </w:rPr>
        <w:t>Ερντογάν</w:t>
      </w:r>
      <w:proofErr w:type="spellEnd"/>
      <w:r>
        <w:rPr>
          <w:rFonts w:eastAsia="Times New Roman"/>
          <w:szCs w:val="24"/>
        </w:rPr>
        <w:t xml:space="preserve"> και σπεύσατε, πριν καν</w:t>
      </w:r>
      <w:r w:rsidRPr="00337996">
        <w:rPr>
          <w:rFonts w:eastAsia="Times New Roman"/>
          <w:szCs w:val="24"/>
        </w:rPr>
        <w:t xml:space="preserve"> απογειωθεί το </w:t>
      </w:r>
      <w:r>
        <w:rPr>
          <w:rFonts w:eastAsia="Times New Roman"/>
          <w:szCs w:val="24"/>
        </w:rPr>
        <w:t>αερο</w:t>
      </w:r>
      <w:r w:rsidRPr="00337996">
        <w:rPr>
          <w:rFonts w:eastAsia="Times New Roman"/>
          <w:szCs w:val="24"/>
        </w:rPr>
        <w:t>σκάφος</w:t>
      </w:r>
      <w:r>
        <w:rPr>
          <w:rFonts w:eastAsia="Times New Roman"/>
          <w:szCs w:val="24"/>
        </w:rPr>
        <w:t>, να κάνετε</w:t>
      </w:r>
      <w:r w:rsidRPr="00337996">
        <w:rPr>
          <w:rFonts w:eastAsia="Times New Roman"/>
          <w:szCs w:val="24"/>
        </w:rPr>
        <w:t xml:space="preserve"> δηλώσεις</w:t>
      </w:r>
      <w:r>
        <w:rPr>
          <w:rFonts w:eastAsia="Times New Roman"/>
          <w:szCs w:val="24"/>
        </w:rPr>
        <w:t>.</w:t>
      </w:r>
      <w:r w:rsidRPr="00337996">
        <w:rPr>
          <w:rFonts w:eastAsia="Times New Roman"/>
          <w:szCs w:val="24"/>
        </w:rPr>
        <w:t xml:space="preserve"> </w:t>
      </w:r>
      <w:r>
        <w:rPr>
          <w:rFonts w:eastAsia="Times New Roman"/>
          <w:szCs w:val="24"/>
        </w:rPr>
        <w:t>Σπεύσατε να προκαταλάβετε</w:t>
      </w:r>
      <w:r>
        <w:rPr>
          <w:rFonts w:eastAsia="Times New Roman"/>
          <w:szCs w:val="24"/>
        </w:rPr>
        <w:t xml:space="preserve"> </w:t>
      </w:r>
      <w:r>
        <w:rPr>
          <w:rFonts w:eastAsia="Times New Roman"/>
          <w:szCs w:val="24"/>
        </w:rPr>
        <w:t>ότι αυτή η</w:t>
      </w:r>
      <w:r w:rsidRPr="00337996">
        <w:rPr>
          <w:rFonts w:eastAsia="Times New Roman"/>
          <w:szCs w:val="24"/>
        </w:rPr>
        <w:t xml:space="preserve"> επίσκεψη θα στεφθεί με </w:t>
      </w:r>
      <w:r>
        <w:rPr>
          <w:rFonts w:eastAsia="Times New Roman"/>
          <w:szCs w:val="24"/>
        </w:rPr>
        <w:t>α</w:t>
      </w:r>
      <w:r w:rsidRPr="00337996">
        <w:rPr>
          <w:rFonts w:eastAsia="Times New Roman"/>
          <w:szCs w:val="24"/>
        </w:rPr>
        <w:t>ποτυχία</w:t>
      </w:r>
      <w:r>
        <w:rPr>
          <w:rFonts w:eastAsia="Times New Roman"/>
          <w:szCs w:val="24"/>
        </w:rPr>
        <w:t>.</w:t>
      </w:r>
      <w:r w:rsidRPr="00337996">
        <w:rPr>
          <w:rFonts w:eastAsia="Times New Roman"/>
          <w:szCs w:val="24"/>
        </w:rPr>
        <w:t xml:space="preserve"> </w:t>
      </w:r>
      <w:r>
        <w:rPr>
          <w:rFonts w:eastAsia="Times New Roman"/>
          <w:szCs w:val="24"/>
        </w:rPr>
        <w:t>Π</w:t>
      </w:r>
      <w:r w:rsidRPr="00337996">
        <w:rPr>
          <w:rFonts w:eastAsia="Times New Roman"/>
          <w:szCs w:val="24"/>
        </w:rPr>
        <w:t xml:space="preserve">ριν καν </w:t>
      </w:r>
      <w:r>
        <w:rPr>
          <w:rFonts w:eastAsia="Times New Roman"/>
          <w:szCs w:val="24"/>
        </w:rPr>
        <w:t>δείτε τα αποτελέσματα, τις δηλώσεις,</w:t>
      </w:r>
      <w:r w:rsidRPr="00337996">
        <w:rPr>
          <w:rFonts w:eastAsia="Times New Roman"/>
          <w:szCs w:val="24"/>
        </w:rPr>
        <w:t xml:space="preserve"> το </w:t>
      </w:r>
      <w:r>
        <w:rPr>
          <w:rFonts w:eastAsia="Times New Roman"/>
          <w:szCs w:val="24"/>
        </w:rPr>
        <w:t>τ</w:t>
      </w:r>
      <w:r w:rsidRPr="00337996">
        <w:rPr>
          <w:rFonts w:eastAsia="Times New Roman"/>
          <w:szCs w:val="24"/>
        </w:rPr>
        <w:t>ι έγινε εκεί</w:t>
      </w:r>
      <w:r>
        <w:rPr>
          <w:rFonts w:eastAsia="Times New Roman"/>
          <w:szCs w:val="24"/>
        </w:rPr>
        <w:t>,</w:t>
      </w:r>
      <w:r w:rsidRPr="00337996">
        <w:rPr>
          <w:rFonts w:eastAsia="Times New Roman"/>
          <w:szCs w:val="24"/>
        </w:rPr>
        <w:t xml:space="preserve"> σπεύσατε να το </w:t>
      </w:r>
      <w:r>
        <w:rPr>
          <w:rFonts w:eastAsia="Times New Roman"/>
          <w:szCs w:val="24"/>
        </w:rPr>
        <w:t>προκαταλάβετε,</w:t>
      </w:r>
      <w:r>
        <w:rPr>
          <w:rFonts w:eastAsia="Times New Roman"/>
          <w:szCs w:val="24"/>
        </w:rPr>
        <w:t xml:space="preserve"> να βγάλετε διάγνωση,</w:t>
      </w:r>
      <w:r w:rsidRPr="00337996">
        <w:rPr>
          <w:rFonts w:eastAsia="Times New Roman"/>
          <w:szCs w:val="24"/>
        </w:rPr>
        <w:t xml:space="preserve"> </w:t>
      </w:r>
      <w:r>
        <w:rPr>
          <w:rFonts w:eastAsia="Times New Roman"/>
          <w:szCs w:val="24"/>
        </w:rPr>
        <w:t xml:space="preserve">να μας πείτε ότι δεν ήταν καλά </w:t>
      </w:r>
      <w:r w:rsidRPr="00337996">
        <w:rPr>
          <w:rFonts w:eastAsia="Times New Roman"/>
          <w:szCs w:val="24"/>
        </w:rPr>
        <w:t>προετοιμασμένο</w:t>
      </w:r>
      <w:r>
        <w:rPr>
          <w:rFonts w:eastAsia="Times New Roman"/>
          <w:szCs w:val="24"/>
        </w:rPr>
        <w:t xml:space="preserve">. </w:t>
      </w:r>
    </w:p>
    <w:p w14:paraId="01A9E3FA" w14:textId="77777777" w:rsidR="00887A51" w:rsidRDefault="009C255F">
      <w:pPr>
        <w:spacing w:after="0" w:line="600" w:lineRule="auto"/>
        <w:ind w:firstLine="720"/>
        <w:jc w:val="both"/>
        <w:rPr>
          <w:rFonts w:eastAsia="Times New Roman"/>
          <w:szCs w:val="24"/>
        </w:rPr>
      </w:pPr>
      <w:r>
        <w:rPr>
          <w:rFonts w:eastAsia="Times New Roman"/>
          <w:szCs w:val="24"/>
        </w:rPr>
        <w:t>Και βεβαίως,</w:t>
      </w:r>
      <w:r w:rsidRPr="00337996">
        <w:rPr>
          <w:rFonts w:eastAsia="Times New Roman"/>
          <w:szCs w:val="24"/>
        </w:rPr>
        <w:t xml:space="preserve"> </w:t>
      </w:r>
      <w:r>
        <w:rPr>
          <w:rFonts w:eastAsia="Times New Roman"/>
          <w:szCs w:val="24"/>
        </w:rPr>
        <w:t xml:space="preserve">παρά </w:t>
      </w:r>
      <w:r w:rsidRPr="00337996">
        <w:rPr>
          <w:rFonts w:eastAsia="Times New Roman"/>
          <w:szCs w:val="24"/>
        </w:rPr>
        <w:t xml:space="preserve">το γεγονός ότι όλη η Ελλάδα </w:t>
      </w:r>
      <w:r>
        <w:rPr>
          <w:rFonts w:eastAsia="Times New Roman"/>
          <w:szCs w:val="24"/>
        </w:rPr>
        <w:t>ε</w:t>
      </w:r>
      <w:r w:rsidRPr="00337996">
        <w:rPr>
          <w:rFonts w:eastAsia="Times New Roman"/>
          <w:szCs w:val="24"/>
        </w:rPr>
        <w:t xml:space="preserve">ίδε μία διαφορετική εικόνα από αυτή που </w:t>
      </w:r>
      <w:r>
        <w:rPr>
          <w:rFonts w:eastAsia="Times New Roman"/>
          <w:szCs w:val="24"/>
        </w:rPr>
        <w:t>είχαμε</w:t>
      </w:r>
      <w:r w:rsidRPr="00337996">
        <w:rPr>
          <w:rFonts w:eastAsia="Times New Roman"/>
          <w:szCs w:val="24"/>
        </w:rPr>
        <w:t xml:space="preserve"> </w:t>
      </w:r>
      <w:r>
        <w:rPr>
          <w:rFonts w:eastAsia="Times New Roman"/>
          <w:szCs w:val="24"/>
        </w:rPr>
        <w:t>στην προηγούμενη επίσκεψη του Τ</w:t>
      </w:r>
      <w:r w:rsidRPr="00337996">
        <w:rPr>
          <w:rFonts w:eastAsia="Times New Roman"/>
          <w:szCs w:val="24"/>
        </w:rPr>
        <w:t xml:space="preserve">ούρκου </w:t>
      </w:r>
      <w:r>
        <w:rPr>
          <w:rFonts w:eastAsia="Times New Roman"/>
          <w:szCs w:val="24"/>
        </w:rPr>
        <w:t>Π</w:t>
      </w:r>
      <w:r w:rsidRPr="00337996">
        <w:rPr>
          <w:rFonts w:eastAsia="Times New Roman"/>
          <w:szCs w:val="24"/>
        </w:rPr>
        <w:t>ροέδρου εδώ</w:t>
      </w:r>
      <w:r>
        <w:rPr>
          <w:rFonts w:eastAsia="Times New Roman"/>
          <w:szCs w:val="24"/>
        </w:rPr>
        <w:t xml:space="preserve"> -που άνοιξαν</w:t>
      </w:r>
      <w:r w:rsidRPr="00337996">
        <w:rPr>
          <w:rFonts w:eastAsia="Times New Roman"/>
          <w:szCs w:val="24"/>
        </w:rPr>
        <w:t xml:space="preserve"> θέματα</w:t>
      </w:r>
      <w:r>
        <w:rPr>
          <w:rFonts w:eastAsia="Times New Roman"/>
          <w:szCs w:val="24"/>
        </w:rPr>
        <w:t xml:space="preserve">, που εν πάση </w:t>
      </w:r>
      <w:proofErr w:type="spellStart"/>
      <w:r>
        <w:rPr>
          <w:rFonts w:eastAsia="Times New Roman"/>
          <w:szCs w:val="24"/>
        </w:rPr>
        <w:t>περιπτώσ</w:t>
      </w:r>
      <w:r>
        <w:rPr>
          <w:rFonts w:eastAsia="Times New Roman"/>
          <w:szCs w:val="24"/>
        </w:rPr>
        <w:t>ει</w:t>
      </w:r>
      <w:proofErr w:type="spellEnd"/>
      <w:r>
        <w:rPr>
          <w:rFonts w:eastAsia="Times New Roman"/>
          <w:szCs w:val="24"/>
        </w:rPr>
        <w:t xml:space="preserve"> </w:t>
      </w:r>
      <w:r w:rsidRPr="00337996">
        <w:rPr>
          <w:rFonts w:eastAsia="Times New Roman"/>
          <w:szCs w:val="24"/>
        </w:rPr>
        <w:t xml:space="preserve">απαντήθηκαν όλα και σε σχέση με τις </w:t>
      </w:r>
      <w:r>
        <w:rPr>
          <w:rFonts w:eastAsia="Times New Roman"/>
          <w:szCs w:val="24"/>
        </w:rPr>
        <w:t>σ</w:t>
      </w:r>
      <w:r w:rsidRPr="00337996">
        <w:rPr>
          <w:rFonts w:eastAsia="Times New Roman"/>
          <w:szCs w:val="24"/>
        </w:rPr>
        <w:t>υνθήκες και όλα</w:t>
      </w:r>
      <w:r>
        <w:rPr>
          <w:rFonts w:eastAsia="Times New Roman"/>
          <w:szCs w:val="24"/>
        </w:rPr>
        <w:t>,</w:t>
      </w:r>
      <w:r w:rsidRPr="00337996">
        <w:rPr>
          <w:rFonts w:eastAsia="Times New Roman"/>
          <w:szCs w:val="24"/>
        </w:rPr>
        <w:t xml:space="preserve"> δεν άνοιξε τίποτα τέτοιο </w:t>
      </w:r>
      <w:r>
        <w:rPr>
          <w:rFonts w:eastAsia="Times New Roman"/>
          <w:szCs w:val="24"/>
        </w:rPr>
        <w:t>προχθές-,</w:t>
      </w:r>
      <w:r w:rsidRPr="00337996">
        <w:rPr>
          <w:rFonts w:eastAsia="Times New Roman"/>
          <w:szCs w:val="24"/>
        </w:rPr>
        <w:t xml:space="preserve"> </w:t>
      </w:r>
      <w:r>
        <w:rPr>
          <w:rFonts w:eastAsia="Times New Roman"/>
          <w:szCs w:val="24"/>
        </w:rPr>
        <w:t>π</w:t>
      </w:r>
      <w:r w:rsidRPr="00337996">
        <w:rPr>
          <w:rFonts w:eastAsia="Times New Roman"/>
          <w:szCs w:val="24"/>
        </w:rPr>
        <w:t>αρά το γεγονός ότι όλη η Ελλάδα είδε την εικόνα αυτή</w:t>
      </w:r>
      <w:r>
        <w:rPr>
          <w:rFonts w:eastAsia="Times New Roman"/>
          <w:szCs w:val="24"/>
        </w:rPr>
        <w:t>,</w:t>
      </w:r>
      <w:r w:rsidRPr="00337996">
        <w:rPr>
          <w:rFonts w:eastAsia="Times New Roman"/>
          <w:szCs w:val="24"/>
        </w:rPr>
        <w:t xml:space="preserve"> </w:t>
      </w:r>
      <w:r>
        <w:rPr>
          <w:rFonts w:eastAsia="Times New Roman"/>
          <w:szCs w:val="24"/>
        </w:rPr>
        <w:t>π</w:t>
      </w:r>
      <w:r w:rsidRPr="00337996">
        <w:rPr>
          <w:rFonts w:eastAsia="Times New Roman"/>
          <w:szCs w:val="24"/>
        </w:rPr>
        <w:t xml:space="preserve">αρά το γεγονός ότι όλη η Ελλάδα την επόμενη μέρα είδε </w:t>
      </w:r>
      <w:r>
        <w:rPr>
          <w:rFonts w:eastAsia="Times New Roman"/>
          <w:szCs w:val="24"/>
        </w:rPr>
        <w:t xml:space="preserve">τις </w:t>
      </w:r>
      <w:r w:rsidRPr="00337996">
        <w:rPr>
          <w:rFonts w:eastAsia="Times New Roman"/>
          <w:szCs w:val="24"/>
        </w:rPr>
        <w:t>ιστορικού συμβολισμού επισκέψεις σε πολύ σημαντικά</w:t>
      </w:r>
      <w:r w:rsidRPr="00337996">
        <w:rPr>
          <w:rFonts w:eastAsia="Times New Roman"/>
          <w:szCs w:val="24"/>
        </w:rPr>
        <w:t xml:space="preserve"> μνημεία του </w:t>
      </w:r>
      <w:r>
        <w:rPr>
          <w:rFonts w:eastAsia="Times New Roman"/>
          <w:szCs w:val="24"/>
        </w:rPr>
        <w:t>Ε</w:t>
      </w:r>
      <w:r w:rsidRPr="00337996">
        <w:rPr>
          <w:rFonts w:eastAsia="Times New Roman"/>
          <w:szCs w:val="24"/>
        </w:rPr>
        <w:t>λληνισμού</w:t>
      </w:r>
      <w:r>
        <w:rPr>
          <w:rFonts w:eastAsia="Times New Roman"/>
          <w:szCs w:val="24"/>
        </w:rPr>
        <w:t>,</w:t>
      </w:r>
      <w:r w:rsidRPr="00337996">
        <w:rPr>
          <w:rFonts w:eastAsia="Times New Roman"/>
          <w:szCs w:val="24"/>
        </w:rPr>
        <w:t xml:space="preserve"> ειδικότερα δε στη Θεολογική Σχολή της Χάλκης</w:t>
      </w:r>
      <w:r>
        <w:rPr>
          <w:rFonts w:eastAsia="Times New Roman"/>
          <w:szCs w:val="24"/>
        </w:rPr>
        <w:t>,</w:t>
      </w:r>
      <w:r w:rsidRPr="00337996">
        <w:rPr>
          <w:rFonts w:eastAsia="Times New Roman"/>
          <w:szCs w:val="24"/>
        </w:rPr>
        <w:t xml:space="preserve"> ε</w:t>
      </w:r>
      <w:r>
        <w:rPr>
          <w:rFonts w:eastAsia="Times New Roman"/>
          <w:szCs w:val="24"/>
        </w:rPr>
        <w:t>σείς</w:t>
      </w:r>
      <w:r w:rsidRPr="00337996">
        <w:rPr>
          <w:rFonts w:eastAsia="Times New Roman"/>
          <w:szCs w:val="24"/>
        </w:rPr>
        <w:t xml:space="preserve"> </w:t>
      </w:r>
      <w:r>
        <w:rPr>
          <w:rFonts w:eastAsia="Times New Roman"/>
          <w:szCs w:val="24"/>
        </w:rPr>
        <w:t>επι</w:t>
      </w:r>
      <w:r w:rsidRPr="00337996">
        <w:rPr>
          <w:rFonts w:eastAsia="Times New Roman"/>
          <w:szCs w:val="24"/>
        </w:rPr>
        <w:t>μένατε στην ίδια ανάλυση</w:t>
      </w:r>
      <w:r>
        <w:rPr>
          <w:rFonts w:eastAsia="Times New Roman"/>
          <w:szCs w:val="24"/>
        </w:rPr>
        <w:t>,</w:t>
      </w:r>
      <w:r w:rsidRPr="00337996">
        <w:rPr>
          <w:rFonts w:eastAsia="Times New Roman"/>
          <w:szCs w:val="24"/>
        </w:rPr>
        <w:t xml:space="preserve"> προπαγάνδα</w:t>
      </w:r>
      <w:r>
        <w:rPr>
          <w:rFonts w:eastAsia="Times New Roman"/>
          <w:szCs w:val="24"/>
        </w:rPr>
        <w:t>,</w:t>
      </w:r>
      <w:r w:rsidRPr="00337996">
        <w:rPr>
          <w:rFonts w:eastAsia="Times New Roman"/>
          <w:szCs w:val="24"/>
        </w:rPr>
        <w:t xml:space="preserve"> επιχειρηματολογία</w:t>
      </w:r>
      <w:r>
        <w:rPr>
          <w:rFonts w:eastAsia="Times New Roman"/>
          <w:szCs w:val="24"/>
        </w:rPr>
        <w:t>,</w:t>
      </w:r>
      <w:r w:rsidRPr="00337996">
        <w:rPr>
          <w:rFonts w:eastAsia="Times New Roman"/>
          <w:szCs w:val="24"/>
        </w:rPr>
        <w:t xml:space="preserve"> όπως ακριβώς την είχατε </w:t>
      </w:r>
      <w:r>
        <w:rPr>
          <w:rFonts w:eastAsia="Times New Roman"/>
          <w:szCs w:val="24"/>
        </w:rPr>
        <w:t>προ</w:t>
      </w:r>
      <w:r w:rsidRPr="00337996">
        <w:rPr>
          <w:rFonts w:eastAsia="Times New Roman"/>
          <w:szCs w:val="24"/>
        </w:rPr>
        <w:t>κατασκευάσει</w:t>
      </w:r>
      <w:r>
        <w:rPr>
          <w:rFonts w:eastAsia="Times New Roman"/>
          <w:szCs w:val="24"/>
        </w:rPr>
        <w:t>,</w:t>
      </w:r>
      <w:r w:rsidRPr="00337996">
        <w:rPr>
          <w:rFonts w:eastAsia="Times New Roman"/>
          <w:szCs w:val="24"/>
        </w:rPr>
        <w:t xml:space="preserve"> πριν καν αναχωρήσει το </w:t>
      </w:r>
      <w:r>
        <w:rPr>
          <w:rFonts w:eastAsia="Times New Roman"/>
          <w:szCs w:val="24"/>
        </w:rPr>
        <w:t>κ</w:t>
      </w:r>
      <w:r w:rsidRPr="00337996">
        <w:rPr>
          <w:rFonts w:eastAsia="Times New Roman"/>
          <w:szCs w:val="24"/>
        </w:rPr>
        <w:t xml:space="preserve">ρατικό αεροσκάφος από το </w:t>
      </w:r>
      <w:r>
        <w:rPr>
          <w:rFonts w:eastAsia="Times New Roman"/>
          <w:szCs w:val="24"/>
        </w:rPr>
        <w:t>σ</w:t>
      </w:r>
      <w:r w:rsidRPr="00337996">
        <w:rPr>
          <w:rFonts w:eastAsia="Times New Roman"/>
          <w:szCs w:val="24"/>
        </w:rPr>
        <w:t xml:space="preserve">τρατιωτικό </w:t>
      </w:r>
      <w:r>
        <w:rPr>
          <w:rFonts w:eastAsia="Times New Roman"/>
          <w:szCs w:val="24"/>
        </w:rPr>
        <w:t>α</w:t>
      </w:r>
      <w:r w:rsidRPr="00337996">
        <w:rPr>
          <w:rFonts w:eastAsia="Times New Roman"/>
          <w:szCs w:val="24"/>
        </w:rPr>
        <w:t>εροδρόμιο της Ελ</w:t>
      </w:r>
      <w:r w:rsidRPr="00337996">
        <w:rPr>
          <w:rFonts w:eastAsia="Times New Roman"/>
          <w:szCs w:val="24"/>
        </w:rPr>
        <w:t>ευσίνας</w:t>
      </w:r>
      <w:r>
        <w:rPr>
          <w:rFonts w:eastAsia="Times New Roman"/>
          <w:szCs w:val="24"/>
        </w:rPr>
        <w:t>.</w:t>
      </w:r>
    </w:p>
    <w:p w14:paraId="01A9E3FB" w14:textId="77777777" w:rsidR="00887A51" w:rsidRDefault="009C255F">
      <w:pPr>
        <w:spacing w:after="0" w:line="600" w:lineRule="auto"/>
        <w:ind w:firstLine="720"/>
        <w:jc w:val="both"/>
        <w:rPr>
          <w:rFonts w:eastAsia="Times New Roman"/>
          <w:szCs w:val="24"/>
        </w:rPr>
      </w:pPr>
      <w:r w:rsidRPr="00337996">
        <w:rPr>
          <w:rFonts w:eastAsia="Times New Roman"/>
          <w:szCs w:val="24"/>
        </w:rPr>
        <w:t xml:space="preserve"> Βεβαίως</w:t>
      </w:r>
      <w:r>
        <w:rPr>
          <w:rFonts w:eastAsia="Times New Roman"/>
          <w:szCs w:val="24"/>
        </w:rPr>
        <w:t>,</w:t>
      </w:r>
      <w:r w:rsidRPr="00337996">
        <w:rPr>
          <w:rFonts w:eastAsia="Times New Roman"/>
          <w:szCs w:val="24"/>
        </w:rPr>
        <w:t xml:space="preserve"> την επόμενη μέρα</w:t>
      </w:r>
      <w:r>
        <w:rPr>
          <w:rFonts w:eastAsia="Times New Roman"/>
          <w:szCs w:val="24"/>
        </w:rPr>
        <w:t xml:space="preserve">, επειδή βλέπει και ο ελληνικός λαός, </w:t>
      </w:r>
      <w:r w:rsidRPr="00337996">
        <w:rPr>
          <w:rFonts w:eastAsia="Times New Roman"/>
          <w:szCs w:val="24"/>
        </w:rPr>
        <w:t xml:space="preserve">οι σοβαροί αναλυτές </w:t>
      </w:r>
      <w:r>
        <w:rPr>
          <w:rFonts w:eastAsia="Times New Roman"/>
          <w:szCs w:val="24"/>
        </w:rPr>
        <w:t>σας,</w:t>
      </w:r>
      <w:r w:rsidRPr="00337996">
        <w:rPr>
          <w:rFonts w:eastAsia="Times New Roman"/>
          <w:szCs w:val="24"/>
        </w:rPr>
        <w:t xml:space="preserve"> τα σπουδαία στελέχη </w:t>
      </w:r>
      <w:r>
        <w:rPr>
          <w:rFonts w:eastAsia="Times New Roman"/>
          <w:szCs w:val="24"/>
        </w:rPr>
        <w:t>σας,</w:t>
      </w:r>
      <w:r w:rsidRPr="00337996">
        <w:rPr>
          <w:rFonts w:eastAsia="Times New Roman"/>
          <w:szCs w:val="24"/>
        </w:rPr>
        <w:t xml:space="preserve"> έμειναν μόνο να σχολιάζουν το χρώμα μιας γάτας που έτυχε να περάσει από μπρ</w:t>
      </w:r>
      <w:r>
        <w:rPr>
          <w:rFonts w:eastAsia="Times New Roman"/>
          <w:szCs w:val="24"/>
        </w:rPr>
        <w:t xml:space="preserve">οστά μου την ώρα μιας ιδιαίτερου </w:t>
      </w:r>
      <w:r w:rsidRPr="00337996">
        <w:rPr>
          <w:rFonts w:eastAsia="Times New Roman"/>
          <w:szCs w:val="24"/>
        </w:rPr>
        <w:t>ιστορικού φορτ</w:t>
      </w:r>
      <w:r>
        <w:rPr>
          <w:rFonts w:eastAsia="Times New Roman"/>
          <w:szCs w:val="24"/>
        </w:rPr>
        <w:t>ίου</w:t>
      </w:r>
      <w:r w:rsidRPr="00337996">
        <w:rPr>
          <w:rFonts w:eastAsia="Times New Roman"/>
          <w:szCs w:val="24"/>
        </w:rPr>
        <w:t xml:space="preserve"> ε</w:t>
      </w:r>
      <w:r>
        <w:rPr>
          <w:rFonts w:eastAsia="Times New Roman"/>
          <w:szCs w:val="24"/>
        </w:rPr>
        <w:t xml:space="preserve">πίσκεψης </w:t>
      </w:r>
      <w:r w:rsidRPr="00337996">
        <w:rPr>
          <w:rFonts w:eastAsia="Times New Roman"/>
          <w:szCs w:val="24"/>
        </w:rPr>
        <w:t xml:space="preserve">σε ένα μνημείο του </w:t>
      </w:r>
      <w:r>
        <w:rPr>
          <w:rFonts w:eastAsia="Times New Roman"/>
          <w:szCs w:val="24"/>
        </w:rPr>
        <w:t>Ε</w:t>
      </w:r>
      <w:r w:rsidRPr="00337996">
        <w:rPr>
          <w:rFonts w:eastAsia="Times New Roman"/>
          <w:szCs w:val="24"/>
        </w:rPr>
        <w:t>λληνισμού και της παγκόσμιας πολιτιστικής κληρονομιάς</w:t>
      </w:r>
      <w:r>
        <w:rPr>
          <w:rFonts w:eastAsia="Times New Roman"/>
          <w:szCs w:val="24"/>
        </w:rPr>
        <w:t>.</w:t>
      </w:r>
      <w:r w:rsidRPr="00337996">
        <w:rPr>
          <w:rFonts w:eastAsia="Times New Roman"/>
          <w:szCs w:val="24"/>
        </w:rPr>
        <w:t xml:space="preserve"> </w:t>
      </w:r>
      <w:r>
        <w:rPr>
          <w:rFonts w:eastAsia="Times New Roman"/>
          <w:szCs w:val="24"/>
        </w:rPr>
        <w:t xml:space="preserve">Σας καταλαβαίνω γι’ αυτό, ίσως γιατί το χρώμα της γάτας </w:t>
      </w:r>
      <w:r w:rsidRPr="00337996">
        <w:rPr>
          <w:rFonts w:eastAsia="Times New Roman"/>
          <w:szCs w:val="24"/>
        </w:rPr>
        <w:t xml:space="preserve">συμπίπτει με το χρώμα της αντιπολιτευτικής </w:t>
      </w:r>
      <w:r>
        <w:rPr>
          <w:rFonts w:eastAsia="Times New Roman"/>
          <w:szCs w:val="24"/>
        </w:rPr>
        <w:t>σας ρητορικής</w:t>
      </w:r>
      <w:r w:rsidRPr="00337996">
        <w:rPr>
          <w:rFonts w:eastAsia="Times New Roman"/>
          <w:szCs w:val="24"/>
        </w:rPr>
        <w:t xml:space="preserve"> και της αντιπολιτευτικής </w:t>
      </w:r>
      <w:r>
        <w:rPr>
          <w:rFonts w:eastAsia="Times New Roman"/>
          <w:szCs w:val="24"/>
        </w:rPr>
        <w:t>σας κριτικής στα εθνικά μας θέματα</w:t>
      </w:r>
      <w:r>
        <w:rPr>
          <w:rFonts w:eastAsia="Times New Roman"/>
          <w:szCs w:val="24"/>
        </w:rPr>
        <w:t xml:space="preserve"> όλα αυτά τα χρόνια.</w:t>
      </w:r>
    </w:p>
    <w:p w14:paraId="01A9E3FC"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1A9E3FD" w14:textId="77777777" w:rsidR="00887A51" w:rsidRDefault="009C255F">
      <w:pPr>
        <w:spacing w:after="0" w:line="600" w:lineRule="auto"/>
        <w:ind w:firstLine="720"/>
        <w:jc w:val="both"/>
        <w:rPr>
          <w:rFonts w:eastAsia="Times New Roman"/>
          <w:szCs w:val="24"/>
        </w:rPr>
      </w:pPr>
      <w:r>
        <w:rPr>
          <w:rFonts w:eastAsia="Times New Roman"/>
          <w:szCs w:val="24"/>
        </w:rPr>
        <w:t>Ε</w:t>
      </w:r>
      <w:r w:rsidRPr="00337996">
        <w:rPr>
          <w:rFonts w:eastAsia="Times New Roman"/>
          <w:szCs w:val="24"/>
        </w:rPr>
        <w:t>γώ</w:t>
      </w:r>
      <w:r>
        <w:rPr>
          <w:rFonts w:eastAsia="Times New Roman"/>
          <w:szCs w:val="24"/>
        </w:rPr>
        <w:t>,</w:t>
      </w:r>
      <w:r w:rsidRPr="00337996">
        <w:rPr>
          <w:rFonts w:eastAsia="Times New Roman"/>
          <w:szCs w:val="24"/>
        </w:rPr>
        <w:t xml:space="preserve"> </w:t>
      </w:r>
      <w:r>
        <w:rPr>
          <w:rFonts w:eastAsia="Times New Roman"/>
          <w:szCs w:val="24"/>
        </w:rPr>
        <w:t xml:space="preserve">όμως, θα σας πω, κύριε Μητσοτάκη ότι μπορεί να θεωρείτε πως σε αυτά τα θέματα είναι τζάμπα να λέτε και μια κουβέντα παραπάνω και στα εθνικά θέματα είναι </w:t>
      </w:r>
      <w:r w:rsidRPr="00337996">
        <w:rPr>
          <w:rFonts w:eastAsia="Times New Roman"/>
          <w:szCs w:val="24"/>
        </w:rPr>
        <w:t xml:space="preserve">τζάμπα </w:t>
      </w:r>
      <w:r>
        <w:rPr>
          <w:rFonts w:eastAsia="Times New Roman"/>
          <w:szCs w:val="24"/>
        </w:rPr>
        <w:t xml:space="preserve">για </w:t>
      </w:r>
      <w:r w:rsidRPr="00337996">
        <w:rPr>
          <w:rFonts w:eastAsia="Times New Roman"/>
          <w:szCs w:val="24"/>
        </w:rPr>
        <w:t>αντιπολιτευτικούς λόγο</w:t>
      </w:r>
      <w:r w:rsidRPr="00337996">
        <w:rPr>
          <w:rFonts w:eastAsia="Times New Roman"/>
          <w:szCs w:val="24"/>
        </w:rPr>
        <w:t xml:space="preserve">υς να </w:t>
      </w:r>
      <w:r>
        <w:rPr>
          <w:rFonts w:eastAsia="Times New Roman"/>
          <w:szCs w:val="24"/>
        </w:rPr>
        <w:t>παίρνετε</w:t>
      </w:r>
      <w:r w:rsidRPr="00337996">
        <w:rPr>
          <w:rFonts w:eastAsia="Times New Roman"/>
          <w:szCs w:val="24"/>
        </w:rPr>
        <w:t xml:space="preserve"> </w:t>
      </w:r>
      <w:r>
        <w:rPr>
          <w:rFonts w:eastAsia="Times New Roman"/>
          <w:szCs w:val="24"/>
        </w:rPr>
        <w:t>ακραίες θέσεις, αλλά</w:t>
      </w:r>
      <w:r>
        <w:rPr>
          <w:rFonts w:eastAsia="Times New Roman" w:cs="Times New Roman"/>
          <w:szCs w:val="24"/>
        </w:rPr>
        <w:t xml:space="preserve"> δ</w:t>
      </w:r>
      <w:r w:rsidRPr="00A32900">
        <w:rPr>
          <w:rFonts w:eastAsia="Times New Roman" w:cs="Times New Roman"/>
          <w:szCs w:val="24"/>
        </w:rPr>
        <w:t>εν είναι έτσι.</w:t>
      </w:r>
      <w:r>
        <w:rPr>
          <w:rFonts w:eastAsia="Times New Roman" w:cs="Times New Roman"/>
          <w:szCs w:val="24"/>
        </w:rPr>
        <w:t xml:space="preserve"> Κ</w:t>
      </w:r>
      <w:r w:rsidRPr="00A32900">
        <w:rPr>
          <w:rFonts w:eastAsia="Times New Roman" w:cs="Times New Roman"/>
          <w:szCs w:val="24"/>
        </w:rPr>
        <w:t>άνετε λάθος</w:t>
      </w:r>
      <w:r>
        <w:rPr>
          <w:rFonts w:eastAsia="Times New Roman" w:cs="Times New Roman"/>
          <w:szCs w:val="24"/>
        </w:rPr>
        <w:t xml:space="preserve">. </w:t>
      </w:r>
      <w:r w:rsidRPr="00337996">
        <w:rPr>
          <w:rFonts w:eastAsia="Times New Roman"/>
          <w:szCs w:val="24"/>
        </w:rPr>
        <w:t xml:space="preserve"> </w:t>
      </w:r>
    </w:p>
    <w:p w14:paraId="01A9E3F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Είστε Αρχηγός της</w:t>
      </w:r>
      <w:r w:rsidRPr="00A32900">
        <w:rPr>
          <w:rFonts w:eastAsia="Times New Roman" w:cs="Times New Roman"/>
          <w:szCs w:val="24"/>
        </w:rPr>
        <w:t xml:space="preserve"> </w:t>
      </w:r>
      <w:r>
        <w:rPr>
          <w:rFonts w:eastAsia="Times New Roman" w:cs="Times New Roman"/>
          <w:szCs w:val="24"/>
        </w:rPr>
        <w:t>Α</w:t>
      </w:r>
      <w:r w:rsidRPr="00A32900">
        <w:rPr>
          <w:rFonts w:eastAsia="Times New Roman" w:cs="Times New Roman"/>
          <w:szCs w:val="24"/>
        </w:rPr>
        <w:t>ξιωματική</w:t>
      </w:r>
      <w:r>
        <w:rPr>
          <w:rFonts w:eastAsia="Times New Roman" w:cs="Times New Roman"/>
          <w:szCs w:val="24"/>
        </w:rPr>
        <w:t>ς Α</w:t>
      </w:r>
      <w:r w:rsidRPr="00A32900">
        <w:rPr>
          <w:rFonts w:eastAsia="Times New Roman" w:cs="Times New Roman"/>
          <w:szCs w:val="24"/>
        </w:rPr>
        <w:t>ντιπολίτευσης</w:t>
      </w:r>
      <w:r>
        <w:rPr>
          <w:rFonts w:eastAsia="Times New Roman" w:cs="Times New Roman"/>
          <w:szCs w:val="24"/>
        </w:rPr>
        <w:t>. Έ</w:t>
      </w:r>
      <w:r w:rsidRPr="00A32900">
        <w:rPr>
          <w:rFonts w:eastAsia="Times New Roman" w:cs="Times New Roman"/>
          <w:szCs w:val="24"/>
        </w:rPr>
        <w:t>χετε ευθύνη να σέβεστε</w:t>
      </w:r>
      <w:r>
        <w:rPr>
          <w:rFonts w:eastAsia="Times New Roman" w:cs="Times New Roman"/>
          <w:szCs w:val="24"/>
        </w:rPr>
        <w:t xml:space="preserve"> </w:t>
      </w:r>
      <w:r w:rsidRPr="00A32900">
        <w:rPr>
          <w:rFonts w:eastAsia="Times New Roman" w:cs="Times New Roman"/>
          <w:szCs w:val="24"/>
        </w:rPr>
        <w:t xml:space="preserve">την ιστορία της παράταξής </w:t>
      </w:r>
      <w:r>
        <w:rPr>
          <w:rFonts w:eastAsia="Times New Roman" w:cs="Times New Roman"/>
          <w:szCs w:val="24"/>
        </w:rPr>
        <w:t>σας,</w:t>
      </w:r>
      <w:r w:rsidRPr="00A32900">
        <w:rPr>
          <w:rFonts w:eastAsia="Times New Roman" w:cs="Times New Roman"/>
          <w:szCs w:val="24"/>
        </w:rPr>
        <w:t xml:space="preserve"> αλλά και </w:t>
      </w:r>
      <w:r>
        <w:rPr>
          <w:rFonts w:eastAsia="Times New Roman" w:cs="Times New Roman"/>
          <w:szCs w:val="24"/>
        </w:rPr>
        <w:t xml:space="preserve">την ιστορία του τόπου και </w:t>
      </w:r>
      <w:r w:rsidRPr="00A32900">
        <w:rPr>
          <w:rFonts w:eastAsia="Times New Roman" w:cs="Times New Roman"/>
          <w:szCs w:val="24"/>
        </w:rPr>
        <w:t>τους ανθρώπους αυτής της χώρας</w:t>
      </w:r>
      <w:r>
        <w:rPr>
          <w:rFonts w:eastAsia="Times New Roman" w:cs="Times New Roman"/>
          <w:szCs w:val="24"/>
        </w:rPr>
        <w:t>. Δεν μπορείτε διαρκώς</w:t>
      </w:r>
      <w:r>
        <w:rPr>
          <w:rFonts w:eastAsia="Times New Roman" w:cs="Times New Roman"/>
          <w:szCs w:val="24"/>
        </w:rPr>
        <w:t xml:space="preserve"> να ρίχνετε αντιπολιτευτικές ζαριές σε τόσο κρίσιμα</w:t>
      </w:r>
      <w:r w:rsidRPr="00A32900">
        <w:rPr>
          <w:rFonts w:eastAsia="Times New Roman" w:cs="Times New Roman"/>
          <w:szCs w:val="24"/>
        </w:rPr>
        <w:t xml:space="preserve"> εθνικά θέματα</w:t>
      </w:r>
      <w:r>
        <w:rPr>
          <w:rFonts w:eastAsia="Times New Roman" w:cs="Times New Roman"/>
          <w:szCs w:val="24"/>
        </w:rPr>
        <w:t>.</w:t>
      </w:r>
    </w:p>
    <w:p w14:paraId="01A9E3F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Εσείς, όμως, έχετε επιλέξει να τοποθετείστε για τα εθνικά θέματα, απ’ ότι φαίνεται, με βάση αυτό που ε</w:t>
      </w:r>
      <w:r w:rsidRPr="00A32900">
        <w:rPr>
          <w:rFonts w:eastAsia="Times New Roman" w:cs="Times New Roman"/>
          <w:szCs w:val="24"/>
        </w:rPr>
        <w:t>σείς αντιλαμβάνεστε ως κομματικό συμφέρον</w:t>
      </w:r>
      <w:r>
        <w:rPr>
          <w:rFonts w:eastAsia="Times New Roman" w:cs="Times New Roman"/>
          <w:szCs w:val="24"/>
        </w:rPr>
        <w:t xml:space="preserve"> και κυρίως</w:t>
      </w:r>
      <w:r w:rsidRPr="00A32900">
        <w:rPr>
          <w:rFonts w:eastAsia="Times New Roman" w:cs="Times New Roman"/>
          <w:szCs w:val="24"/>
        </w:rPr>
        <w:t xml:space="preserve"> το τελευταίο διάστημα με βάση τις </w:t>
      </w:r>
      <w:r w:rsidRPr="00A32900">
        <w:rPr>
          <w:rFonts w:eastAsia="Times New Roman" w:cs="Times New Roman"/>
          <w:szCs w:val="24"/>
        </w:rPr>
        <w:t>ορέξεις μιας ακραίας π</w:t>
      </w:r>
      <w:r>
        <w:rPr>
          <w:rFonts w:eastAsia="Times New Roman" w:cs="Times New Roman"/>
          <w:szCs w:val="24"/>
        </w:rPr>
        <w:t>τέρυγας του</w:t>
      </w:r>
      <w:r w:rsidRPr="00A32900">
        <w:rPr>
          <w:rFonts w:eastAsia="Times New Roman" w:cs="Times New Roman"/>
          <w:szCs w:val="24"/>
        </w:rPr>
        <w:t xml:space="preserve"> κόμματος</w:t>
      </w:r>
      <w:r>
        <w:rPr>
          <w:rFonts w:eastAsia="Times New Roman" w:cs="Times New Roman"/>
          <w:szCs w:val="24"/>
        </w:rPr>
        <w:t xml:space="preserve"> σας.</w:t>
      </w:r>
    </w:p>
    <w:p w14:paraId="01A9E40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Εγώ θα σας το πω</w:t>
      </w:r>
      <w:r w:rsidRPr="00A32900">
        <w:rPr>
          <w:rFonts w:eastAsia="Times New Roman" w:cs="Times New Roman"/>
          <w:szCs w:val="24"/>
        </w:rPr>
        <w:t xml:space="preserve"> για άλλη μία φορά καθαρά</w:t>
      </w:r>
      <w:r>
        <w:rPr>
          <w:rFonts w:eastAsia="Times New Roman" w:cs="Times New Roman"/>
          <w:szCs w:val="24"/>
        </w:rPr>
        <w:t>. Α</w:t>
      </w:r>
      <w:r w:rsidRPr="00A32900">
        <w:rPr>
          <w:rFonts w:eastAsia="Times New Roman" w:cs="Times New Roman"/>
          <w:szCs w:val="24"/>
        </w:rPr>
        <w:t>υτή η στάση</w:t>
      </w:r>
      <w:r>
        <w:rPr>
          <w:rFonts w:eastAsia="Times New Roman" w:cs="Times New Roman"/>
          <w:szCs w:val="24"/>
        </w:rPr>
        <w:t xml:space="preserve"> όχι μόνο</w:t>
      </w:r>
      <w:r w:rsidRPr="00A32900">
        <w:rPr>
          <w:rFonts w:eastAsia="Times New Roman" w:cs="Times New Roman"/>
          <w:szCs w:val="24"/>
        </w:rPr>
        <w:t xml:space="preserve"> είναι μία στάση </w:t>
      </w:r>
      <w:r>
        <w:rPr>
          <w:rFonts w:eastAsia="Times New Roman" w:cs="Times New Roman"/>
          <w:szCs w:val="24"/>
        </w:rPr>
        <w:t>ανεύθυνη, αλλά είναι και μια στάση εθνικά</w:t>
      </w:r>
      <w:r w:rsidRPr="00A32900">
        <w:rPr>
          <w:rFonts w:eastAsia="Times New Roman" w:cs="Times New Roman"/>
          <w:szCs w:val="24"/>
        </w:rPr>
        <w:t xml:space="preserve"> </w:t>
      </w:r>
      <w:r>
        <w:rPr>
          <w:rFonts w:eastAsia="Times New Roman" w:cs="Times New Roman"/>
          <w:szCs w:val="24"/>
        </w:rPr>
        <w:t>επικίνδυνη. Γιατί διαχρονικά υπήρξε επικίνδυνος ο τυχοδιωκτισμός της ε</w:t>
      </w:r>
      <w:r w:rsidRPr="00A32900">
        <w:rPr>
          <w:rFonts w:eastAsia="Times New Roman" w:cs="Times New Roman"/>
          <w:szCs w:val="24"/>
        </w:rPr>
        <w:t>λληνικής ακροδε</w:t>
      </w:r>
      <w:r w:rsidRPr="00A32900">
        <w:rPr>
          <w:rFonts w:eastAsia="Times New Roman" w:cs="Times New Roman"/>
          <w:szCs w:val="24"/>
        </w:rPr>
        <w:t xml:space="preserve">ξιάς και ο τυχοδιωκτισμός της εθνικιστικής ρητορικής σε όλες τις εκφάνσεις στη χώρα </w:t>
      </w:r>
      <w:r>
        <w:rPr>
          <w:rFonts w:eastAsia="Times New Roman" w:cs="Times New Roman"/>
          <w:szCs w:val="24"/>
        </w:rPr>
        <w:t>μας,</w:t>
      </w:r>
      <w:r w:rsidRPr="00A32900">
        <w:rPr>
          <w:rFonts w:eastAsia="Times New Roman" w:cs="Times New Roman"/>
          <w:szCs w:val="24"/>
        </w:rPr>
        <w:t xml:space="preserve"> αναφορικά με όλα τα κρίσιμα εθνικά μας θέματα</w:t>
      </w:r>
      <w:r>
        <w:rPr>
          <w:rFonts w:eastAsia="Times New Roman" w:cs="Times New Roman"/>
          <w:szCs w:val="24"/>
        </w:rPr>
        <w:t>.</w:t>
      </w:r>
    </w:p>
    <w:p w14:paraId="01A9E40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σε ό,τι αφορά</w:t>
      </w:r>
      <w:r w:rsidRPr="00A32900">
        <w:rPr>
          <w:rFonts w:eastAsia="Times New Roman" w:cs="Times New Roman"/>
          <w:szCs w:val="24"/>
        </w:rPr>
        <w:t xml:space="preserve"> το κρίσιμο θέμα</w:t>
      </w:r>
      <w:r>
        <w:rPr>
          <w:rFonts w:eastAsia="Times New Roman" w:cs="Times New Roman"/>
          <w:szCs w:val="24"/>
        </w:rPr>
        <w:t>,</w:t>
      </w:r>
      <w:r w:rsidRPr="00A32900">
        <w:rPr>
          <w:rFonts w:eastAsia="Times New Roman" w:cs="Times New Roman"/>
          <w:szCs w:val="24"/>
        </w:rPr>
        <w:t xml:space="preserve"> που διαρκώς θέτετε</w:t>
      </w:r>
      <w:r>
        <w:rPr>
          <w:rFonts w:eastAsia="Times New Roman" w:cs="Times New Roman"/>
          <w:szCs w:val="24"/>
        </w:rPr>
        <w:t>,</w:t>
      </w:r>
      <w:r w:rsidRPr="00A32900">
        <w:rPr>
          <w:rFonts w:eastAsia="Times New Roman" w:cs="Times New Roman"/>
          <w:szCs w:val="24"/>
        </w:rPr>
        <w:t xml:space="preserve"> </w:t>
      </w:r>
      <w:r>
        <w:rPr>
          <w:rFonts w:eastAsia="Times New Roman" w:cs="Times New Roman"/>
          <w:szCs w:val="24"/>
        </w:rPr>
        <w:t xml:space="preserve">για </w:t>
      </w:r>
      <w:r w:rsidRPr="00A32900">
        <w:rPr>
          <w:rFonts w:eastAsia="Times New Roman" w:cs="Times New Roman"/>
          <w:szCs w:val="24"/>
        </w:rPr>
        <w:t xml:space="preserve">την επιμονή μας σε δύσκολες στιγμές </w:t>
      </w:r>
      <w:r>
        <w:rPr>
          <w:rFonts w:eastAsia="Times New Roman" w:cs="Times New Roman"/>
          <w:szCs w:val="24"/>
        </w:rPr>
        <w:t xml:space="preserve">να </w:t>
      </w:r>
      <w:r w:rsidRPr="00A32900">
        <w:rPr>
          <w:rFonts w:eastAsia="Times New Roman" w:cs="Times New Roman"/>
          <w:szCs w:val="24"/>
        </w:rPr>
        <w:t>έχουμε ανοι</w:t>
      </w:r>
      <w:r>
        <w:rPr>
          <w:rFonts w:eastAsia="Times New Roman" w:cs="Times New Roman"/>
          <w:szCs w:val="24"/>
        </w:rPr>
        <w:t>κ</w:t>
      </w:r>
      <w:r w:rsidRPr="00A32900">
        <w:rPr>
          <w:rFonts w:eastAsia="Times New Roman" w:cs="Times New Roman"/>
          <w:szCs w:val="24"/>
        </w:rPr>
        <w:t xml:space="preserve">τούς διαύλους επικοινωνίας με την τουρκική ηγεσία και με τον Πρόεδρο </w:t>
      </w:r>
      <w:proofErr w:type="spellStart"/>
      <w:r w:rsidRPr="00A32900">
        <w:rPr>
          <w:rFonts w:eastAsia="Times New Roman" w:cs="Times New Roman"/>
          <w:szCs w:val="24"/>
        </w:rPr>
        <w:t>Ερντογάν</w:t>
      </w:r>
      <w:proofErr w:type="spellEnd"/>
      <w:r>
        <w:rPr>
          <w:rFonts w:eastAsia="Times New Roman" w:cs="Times New Roman"/>
          <w:szCs w:val="24"/>
        </w:rPr>
        <w:t>,</w:t>
      </w:r>
      <w:r w:rsidRPr="00A32900">
        <w:rPr>
          <w:rFonts w:eastAsia="Times New Roman" w:cs="Times New Roman"/>
          <w:szCs w:val="24"/>
        </w:rPr>
        <w:t xml:space="preserve"> εγώ θα σας πω ότι οι ανοι</w:t>
      </w:r>
      <w:r>
        <w:rPr>
          <w:rFonts w:eastAsia="Times New Roman" w:cs="Times New Roman"/>
          <w:szCs w:val="24"/>
        </w:rPr>
        <w:t>κ</w:t>
      </w:r>
      <w:r w:rsidRPr="00A32900">
        <w:rPr>
          <w:rFonts w:eastAsia="Times New Roman" w:cs="Times New Roman"/>
          <w:szCs w:val="24"/>
        </w:rPr>
        <w:t>τοί δίαυλοι είναι ωφέλιμ</w:t>
      </w:r>
      <w:r>
        <w:rPr>
          <w:rFonts w:eastAsia="Times New Roman" w:cs="Times New Roman"/>
          <w:szCs w:val="24"/>
        </w:rPr>
        <w:t>οι</w:t>
      </w:r>
      <w:r w:rsidRPr="00A32900">
        <w:rPr>
          <w:rFonts w:eastAsia="Times New Roman" w:cs="Times New Roman"/>
          <w:szCs w:val="24"/>
        </w:rPr>
        <w:t xml:space="preserve"> για τη χώρα</w:t>
      </w:r>
      <w:r>
        <w:rPr>
          <w:rFonts w:eastAsia="Times New Roman" w:cs="Times New Roman"/>
          <w:szCs w:val="24"/>
        </w:rPr>
        <w:t xml:space="preserve"> και είναι ωφέλιμοι για τη χώρα</w:t>
      </w:r>
      <w:r w:rsidRPr="00A32900">
        <w:rPr>
          <w:rFonts w:eastAsia="Times New Roman" w:cs="Times New Roman"/>
          <w:szCs w:val="24"/>
        </w:rPr>
        <w:t xml:space="preserve"> στο</w:t>
      </w:r>
      <w:r>
        <w:rPr>
          <w:rFonts w:eastAsia="Times New Roman" w:cs="Times New Roman"/>
          <w:szCs w:val="24"/>
        </w:rPr>
        <w:t>ν</w:t>
      </w:r>
      <w:r w:rsidRPr="00A32900">
        <w:rPr>
          <w:rFonts w:eastAsia="Times New Roman" w:cs="Times New Roman"/>
          <w:szCs w:val="24"/>
        </w:rPr>
        <w:t xml:space="preserve"> βαθμό που έχουμε αυτοπεποίθηση</w:t>
      </w:r>
      <w:r>
        <w:rPr>
          <w:rFonts w:eastAsia="Times New Roman" w:cs="Times New Roman"/>
          <w:szCs w:val="24"/>
        </w:rPr>
        <w:t>,</w:t>
      </w:r>
      <w:r w:rsidRPr="00A32900">
        <w:rPr>
          <w:rFonts w:eastAsia="Times New Roman" w:cs="Times New Roman"/>
          <w:szCs w:val="24"/>
        </w:rPr>
        <w:t xml:space="preserve"> που πιστ</w:t>
      </w:r>
      <w:r>
        <w:rPr>
          <w:rFonts w:eastAsia="Times New Roman" w:cs="Times New Roman"/>
          <w:szCs w:val="24"/>
        </w:rPr>
        <w:t>εύουμε ότι τα επιχειρήματά μας είναι</w:t>
      </w:r>
      <w:r>
        <w:rPr>
          <w:rFonts w:eastAsia="Times New Roman" w:cs="Times New Roman"/>
          <w:szCs w:val="24"/>
        </w:rPr>
        <w:t xml:space="preserve"> ισχυρά με βάση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και χρειαζόμαστε</w:t>
      </w:r>
      <w:r w:rsidRPr="00A32900">
        <w:rPr>
          <w:rFonts w:eastAsia="Times New Roman" w:cs="Times New Roman"/>
          <w:szCs w:val="24"/>
        </w:rPr>
        <w:t xml:space="preserve"> διαρκώς να τα επαναλαμβάνουμε και να έχουμε ανοι</w:t>
      </w:r>
      <w:r>
        <w:rPr>
          <w:rFonts w:eastAsia="Times New Roman" w:cs="Times New Roman"/>
          <w:szCs w:val="24"/>
        </w:rPr>
        <w:t>κ</w:t>
      </w:r>
      <w:r w:rsidRPr="00A32900">
        <w:rPr>
          <w:rFonts w:eastAsia="Times New Roman" w:cs="Times New Roman"/>
          <w:szCs w:val="24"/>
        </w:rPr>
        <w:t xml:space="preserve">τούς </w:t>
      </w:r>
      <w:r>
        <w:rPr>
          <w:rFonts w:eastAsia="Times New Roman" w:cs="Times New Roman"/>
          <w:szCs w:val="24"/>
        </w:rPr>
        <w:t>διαύλους επικοινωνίας σε μια κρίσιμη περίοδο,</w:t>
      </w:r>
      <w:r w:rsidRPr="00A32900">
        <w:rPr>
          <w:rFonts w:eastAsia="Times New Roman" w:cs="Times New Roman"/>
          <w:szCs w:val="24"/>
        </w:rPr>
        <w:t xml:space="preserve"> με πολλές εντάσεις και αναταράξεις στην ευρύτερη περιοχή</w:t>
      </w:r>
      <w:r>
        <w:rPr>
          <w:rFonts w:eastAsia="Times New Roman" w:cs="Times New Roman"/>
          <w:szCs w:val="24"/>
        </w:rPr>
        <w:t>.</w:t>
      </w:r>
    </w:p>
    <w:p w14:paraId="01A9E40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 Εσείς λέτ</w:t>
      </w:r>
      <w:r w:rsidRPr="00A32900">
        <w:rPr>
          <w:rFonts w:eastAsia="Times New Roman" w:cs="Times New Roman"/>
          <w:szCs w:val="24"/>
        </w:rPr>
        <w:t>ε το αντίθετο για άλλη μία φορά</w:t>
      </w:r>
      <w:r>
        <w:rPr>
          <w:rFonts w:eastAsia="Times New Roman" w:cs="Times New Roman"/>
          <w:szCs w:val="24"/>
        </w:rPr>
        <w:t>.</w:t>
      </w:r>
      <w:r w:rsidRPr="00A32900">
        <w:rPr>
          <w:rFonts w:eastAsia="Times New Roman" w:cs="Times New Roman"/>
          <w:szCs w:val="24"/>
        </w:rPr>
        <w:t xml:space="preserve"> </w:t>
      </w:r>
      <w:r>
        <w:rPr>
          <w:rFonts w:eastAsia="Times New Roman" w:cs="Times New Roman"/>
          <w:szCs w:val="24"/>
        </w:rPr>
        <w:t xml:space="preserve">Μου </w:t>
      </w:r>
      <w:r>
        <w:rPr>
          <w:rFonts w:eastAsia="Times New Roman" w:cs="Times New Roman"/>
          <w:szCs w:val="24"/>
        </w:rPr>
        <w:t>είπατε και από αυτό το Β</w:t>
      </w:r>
      <w:r w:rsidRPr="00A32900">
        <w:rPr>
          <w:rFonts w:eastAsia="Times New Roman" w:cs="Times New Roman"/>
          <w:szCs w:val="24"/>
        </w:rPr>
        <w:t xml:space="preserve">ήμα </w:t>
      </w:r>
      <w:r>
        <w:rPr>
          <w:rFonts w:eastAsia="Times New Roman" w:cs="Times New Roman"/>
          <w:szCs w:val="24"/>
        </w:rPr>
        <w:t xml:space="preserve">ότι ήταν αποτυχημένη αυτή </w:t>
      </w:r>
      <w:r w:rsidRPr="00A32900">
        <w:rPr>
          <w:rFonts w:eastAsia="Times New Roman" w:cs="Times New Roman"/>
          <w:szCs w:val="24"/>
        </w:rPr>
        <w:t>η επίσκεψη</w:t>
      </w:r>
      <w:r>
        <w:rPr>
          <w:rFonts w:eastAsia="Times New Roman" w:cs="Times New Roman"/>
          <w:szCs w:val="24"/>
        </w:rPr>
        <w:t>.</w:t>
      </w:r>
      <w:r w:rsidRPr="00A32900">
        <w:rPr>
          <w:rFonts w:eastAsia="Times New Roman" w:cs="Times New Roman"/>
          <w:szCs w:val="24"/>
        </w:rPr>
        <w:t xml:space="preserve"> Δεν κατάλαβα τι </w:t>
      </w:r>
      <w:r>
        <w:rPr>
          <w:rFonts w:eastAsia="Times New Roman" w:cs="Times New Roman"/>
          <w:szCs w:val="24"/>
        </w:rPr>
        <w:t>ήταν</w:t>
      </w:r>
      <w:r w:rsidRPr="00A32900">
        <w:rPr>
          <w:rFonts w:eastAsia="Times New Roman" w:cs="Times New Roman"/>
          <w:szCs w:val="24"/>
        </w:rPr>
        <w:t xml:space="preserve"> αυτό που σας πείραξε</w:t>
      </w:r>
      <w:r>
        <w:rPr>
          <w:rFonts w:eastAsia="Times New Roman" w:cs="Times New Roman"/>
          <w:szCs w:val="24"/>
        </w:rPr>
        <w:t>. Κ</w:t>
      </w:r>
      <w:r w:rsidRPr="00A32900">
        <w:rPr>
          <w:rFonts w:eastAsia="Times New Roman" w:cs="Times New Roman"/>
          <w:szCs w:val="24"/>
        </w:rPr>
        <w:t xml:space="preserve">αι </w:t>
      </w:r>
      <w:r>
        <w:rPr>
          <w:rFonts w:eastAsia="Times New Roman" w:cs="Times New Roman"/>
          <w:szCs w:val="24"/>
        </w:rPr>
        <w:t xml:space="preserve">εν τοιαύτη </w:t>
      </w:r>
      <w:proofErr w:type="spellStart"/>
      <w:r>
        <w:rPr>
          <w:rFonts w:eastAsia="Times New Roman" w:cs="Times New Roman"/>
          <w:szCs w:val="24"/>
        </w:rPr>
        <w:t>περιπτώσει</w:t>
      </w:r>
      <w:proofErr w:type="spellEnd"/>
      <w:r>
        <w:rPr>
          <w:rFonts w:eastAsia="Times New Roman" w:cs="Times New Roman"/>
          <w:szCs w:val="24"/>
        </w:rPr>
        <w:t>, τι  θέλετε να κάνουμε δηλαδή ως Κ</w:t>
      </w:r>
      <w:r w:rsidRPr="00A32900">
        <w:rPr>
          <w:rFonts w:eastAsia="Times New Roman" w:cs="Times New Roman"/>
          <w:szCs w:val="24"/>
        </w:rPr>
        <w:t>υβέρνηση</w:t>
      </w:r>
      <w:r>
        <w:rPr>
          <w:rFonts w:eastAsia="Times New Roman" w:cs="Times New Roman"/>
          <w:szCs w:val="24"/>
        </w:rPr>
        <w:t>; Ν</w:t>
      </w:r>
      <w:r w:rsidRPr="00A32900">
        <w:rPr>
          <w:rFonts w:eastAsia="Times New Roman" w:cs="Times New Roman"/>
          <w:szCs w:val="24"/>
        </w:rPr>
        <w:t xml:space="preserve">α μη μιλάμε </w:t>
      </w:r>
      <w:r>
        <w:rPr>
          <w:rFonts w:eastAsia="Times New Roman" w:cs="Times New Roman"/>
          <w:szCs w:val="24"/>
        </w:rPr>
        <w:t xml:space="preserve">με </w:t>
      </w:r>
      <w:r w:rsidRPr="00A32900">
        <w:rPr>
          <w:rFonts w:eastAsia="Times New Roman" w:cs="Times New Roman"/>
          <w:szCs w:val="24"/>
        </w:rPr>
        <w:t>κανένα</w:t>
      </w:r>
      <w:r>
        <w:rPr>
          <w:rFonts w:eastAsia="Times New Roman" w:cs="Times New Roman"/>
          <w:szCs w:val="24"/>
        </w:rPr>
        <w:t>ν; Τ</w:t>
      </w:r>
      <w:r w:rsidRPr="00A32900">
        <w:rPr>
          <w:rFonts w:eastAsia="Times New Roman" w:cs="Times New Roman"/>
          <w:szCs w:val="24"/>
        </w:rPr>
        <w:t xml:space="preserve">ην ίδια ακριβώς στάση </w:t>
      </w:r>
      <w:r>
        <w:rPr>
          <w:rFonts w:eastAsia="Times New Roman" w:cs="Times New Roman"/>
          <w:szCs w:val="24"/>
        </w:rPr>
        <w:t xml:space="preserve">δεν την </w:t>
      </w:r>
      <w:r w:rsidRPr="00A32900">
        <w:rPr>
          <w:rFonts w:eastAsia="Times New Roman" w:cs="Times New Roman"/>
          <w:szCs w:val="24"/>
        </w:rPr>
        <w:t>κρατάτε</w:t>
      </w:r>
      <w:r>
        <w:rPr>
          <w:rFonts w:eastAsia="Times New Roman" w:cs="Times New Roman"/>
          <w:szCs w:val="24"/>
        </w:rPr>
        <w:t xml:space="preserve"> μονάχα σε ό,τ</w:t>
      </w:r>
      <w:r>
        <w:rPr>
          <w:rFonts w:eastAsia="Times New Roman" w:cs="Times New Roman"/>
          <w:szCs w:val="24"/>
        </w:rPr>
        <w:t>ι αφορά τα ελληνοτουρκικά. Την ίδια ακριβώς στάση κρατάτε</w:t>
      </w:r>
      <w:r w:rsidRPr="00A32900">
        <w:rPr>
          <w:rFonts w:eastAsia="Times New Roman" w:cs="Times New Roman"/>
          <w:szCs w:val="24"/>
        </w:rPr>
        <w:t xml:space="preserve"> και σε όλα τα ζητήματα της εξωτερικής πολιτικής</w:t>
      </w:r>
      <w:r>
        <w:rPr>
          <w:rFonts w:eastAsia="Times New Roman" w:cs="Times New Roman"/>
          <w:szCs w:val="24"/>
        </w:rPr>
        <w:t xml:space="preserve">. </w:t>
      </w:r>
    </w:p>
    <w:p w14:paraId="01A9E40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Προσέξτε, δεν διατυπώνετε θέση. Α</w:t>
      </w:r>
      <w:r w:rsidRPr="00A32900">
        <w:rPr>
          <w:rFonts w:eastAsia="Times New Roman" w:cs="Times New Roman"/>
          <w:szCs w:val="24"/>
        </w:rPr>
        <w:t>πλά διαφωνείτε για τα πάντα</w:t>
      </w:r>
      <w:r>
        <w:rPr>
          <w:rFonts w:eastAsia="Times New Roman" w:cs="Times New Roman"/>
          <w:szCs w:val="24"/>
        </w:rPr>
        <w:t>. Διαφωνείτε, δηλαδή,</w:t>
      </w:r>
      <w:r w:rsidRPr="00A32900">
        <w:rPr>
          <w:rFonts w:eastAsia="Times New Roman" w:cs="Times New Roman"/>
          <w:szCs w:val="24"/>
        </w:rPr>
        <w:t xml:space="preserve"> με μία εξωτερική πολιτική ενεργητική και πολυδιάστατη</w:t>
      </w:r>
      <w:r>
        <w:rPr>
          <w:rFonts w:eastAsia="Times New Roman" w:cs="Times New Roman"/>
          <w:szCs w:val="24"/>
        </w:rPr>
        <w:t>,</w:t>
      </w:r>
      <w:r w:rsidRPr="00A32900">
        <w:rPr>
          <w:rFonts w:eastAsia="Times New Roman" w:cs="Times New Roman"/>
          <w:szCs w:val="24"/>
        </w:rPr>
        <w:t xml:space="preserve"> η οποία απο</w:t>
      </w:r>
      <w:r w:rsidRPr="00A32900">
        <w:rPr>
          <w:rFonts w:eastAsia="Times New Roman" w:cs="Times New Roman"/>
          <w:szCs w:val="24"/>
        </w:rPr>
        <w:t>πνέει αυτοπεποίθηση</w:t>
      </w:r>
      <w:r>
        <w:rPr>
          <w:rFonts w:eastAsia="Times New Roman" w:cs="Times New Roman"/>
          <w:szCs w:val="24"/>
        </w:rPr>
        <w:t>. Δ</w:t>
      </w:r>
      <w:r w:rsidRPr="00A32900">
        <w:rPr>
          <w:rFonts w:eastAsia="Times New Roman" w:cs="Times New Roman"/>
          <w:szCs w:val="24"/>
        </w:rPr>
        <w:t>ιαφωνείτε με μία εξωτερική πολιτική</w:t>
      </w:r>
      <w:r>
        <w:rPr>
          <w:rFonts w:eastAsia="Times New Roman" w:cs="Times New Roman"/>
          <w:szCs w:val="24"/>
        </w:rPr>
        <w:t>,</w:t>
      </w:r>
      <w:r w:rsidRPr="00A32900">
        <w:rPr>
          <w:rFonts w:eastAsia="Times New Roman" w:cs="Times New Roman"/>
          <w:szCs w:val="24"/>
        </w:rPr>
        <w:t xml:space="preserve"> η οποία έχει αναγνωριστεί </w:t>
      </w:r>
      <w:r>
        <w:rPr>
          <w:rFonts w:eastAsia="Times New Roman" w:cs="Times New Roman"/>
          <w:szCs w:val="24"/>
        </w:rPr>
        <w:t xml:space="preserve">και </w:t>
      </w:r>
      <w:r w:rsidRPr="00A32900">
        <w:rPr>
          <w:rFonts w:eastAsia="Times New Roman" w:cs="Times New Roman"/>
          <w:szCs w:val="24"/>
        </w:rPr>
        <w:t>από το</w:t>
      </w:r>
      <w:r>
        <w:rPr>
          <w:rFonts w:eastAsia="Times New Roman" w:cs="Times New Roman"/>
          <w:szCs w:val="24"/>
        </w:rPr>
        <w:t>ν</w:t>
      </w:r>
      <w:r w:rsidRPr="00A32900">
        <w:rPr>
          <w:rFonts w:eastAsia="Times New Roman" w:cs="Times New Roman"/>
          <w:szCs w:val="24"/>
        </w:rPr>
        <w:t xml:space="preserve"> ευρωπαϊκό και από το</w:t>
      </w:r>
      <w:r>
        <w:rPr>
          <w:rFonts w:eastAsia="Times New Roman" w:cs="Times New Roman"/>
          <w:szCs w:val="24"/>
        </w:rPr>
        <w:t>ν</w:t>
      </w:r>
      <w:r w:rsidRPr="00A32900">
        <w:rPr>
          <w:rFonts w:eastAsia="Times New Roman" w:cs="Times New Roman"/>
          <w:szCs w:val="24"/>
        </w:rPr>
        <w:t xml:space="preserve"> διεθνή παράγοντα και έχει </w:t>
      </w:r>
      <w:r>
        <w:rPr>
          <w:rFonts w:eastAsia="Times New Roman" w:cs="Times New Roman"/>
          <w:szCs w:val="24"/>
        </w:rPr>
        <w:t>αναβαθμίσει τον ρόλο της Ελλάδας στο δ</w:t>
      </w:r>
      <w:r w:rsidRPr="00A32900">
        <w:rPr>
          <w:rFonts w:eastAsia="Times New Roman" w:cs="Times New Roman"/>
          <w:szCs w:val="24"/>
        </w:rPr>
        <w:t xml:space="preserve">ιεθνές </w:t>
      </w:r>
      <w:r>
        <w:rPr>
          <w:rFonts w:eastAsia="Times New Roman" w:cs="Times New Roman"/>
          <w:szCs w:val="24"/>
        </w:rPr>
        <w:t xml:space="preserve">πεδίο. </w:t>
      </w:r>
    </w:p>
    <w:p w14:paraId="01A9E40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Δ</w:t>
      </w:r>
      <w:r w:rsidRPr="00A32900">
        <w:rPr>
          <w:rFonts w:eastAsia="Times New Roman" w:cs="Times New Roman"/>
          <w:szCs w:val="24"/>
        </w:rPr>
        <w:t>εν μας λέτε</w:t>
      </w:r>
      <w:r>
        <w:rPr>
          <w:rFonts w:eastAsia="Times New Roman" w:cs="Times New Roman"/>
          <w:szCs w:val="24"/>
        </w:rPr>
        <w:t>,</w:t>
      </w:r>
      <w:r w:rsidRPr="00A32900">
        <w:rPr>
          <w:rFonts w:eastAsia="Times New Roman" w:cs="Times New Roman"/>
          <w:szCs w:val="24"/>
        </w:rPr>
        <w:t xml:space="preserve"> </w:t>
      </w:r>
      <w:r>
        <w:rPr>
          <w:rFonts w:eastAsia="Times New Roman" w:cs="Times New Roman"/>
          <w:szCs w:val="24"/>
        </w:rPr>
        <w:t>όμως,</w:t>
      </w:r>
      <w:r w:rsidRPr="00A32900">
        <w:rPr>
          <w:rFonts w:eastAsia="Times New Roman" w:cs="Times New Roman"/>
          <w:szCs w:val="24"/>
        </w:rPr>
        <w:t xml:space="preserve"> ποια ακριβώς είναι η θέση </w:t>
      </w:r>
      <w:r>
        <w:rPr>
          <w:rFonts w:eastAsia="Times New Roman" w:cs="Times New Roman"/>
          <w:szCs w:val="24"/>
        </w:rPr>
        <w:t>σας,</w:t>
      </w:r>
      <w:r w:rsidRPr="00A32900">
        <w:rPr>
          <w:rFonts w:eastAsia="Times New Roman" w:cs="Times New Roman"/>
          <w:szCs w:val="24"/>
        </w:rPr>
        <w:t xml:space="preserve"> </w:t>
      </w:r>
      <w:r>
        <w:rPr>
          <w:rFonts w:eastAsia="Times New Roman" w:cs="Times New Roman"/>
          <w:szCs w:val="24"/>
        </w:rPr>
        <w:t>η</w:t>
      </w:r>
      <w:r w:rsidRPr="00A32900">
        <w:rPr>
          <w:rFonts w:eastAsia="Times New Roman" w:cs="Times New Roman"/>
          <w:szCs w:val="24"/>
        </w:rPr>
        <w:t xml:space="preserve"> δική σας θέση</w:t>
      </w:r>
      <w:r>
        <w:rPr>
          <w:rFonts w:eastAsia="Times New Roman" w:cs="Times New Roman"/>
          <w:szCs w:val="24"/>
        </w:rPr>
        <w:t>. Μ</w:t>
      </w:r>
      <w:r w:rsidRPr="00A32900">
        <w:rPr>
          <w:rFonts w:eastAsia="Times New Roman" w:cs="Times New Roman"/>
          <w:szCs w:val="24"/>
        </w:rPr>
        <w:t xml:space="preserve">ας λέτε </w:t>
      </w:r>
      <w:r>
        <w:rPr>
          <w:rFonts w:eastAsia="Times New Roman" w:cs="Times New Roman"/>
          <w:szCs w:val="24"/>
        </w:rPr>
        <w:t xml:space="preserve">μόνο: «Μη μιλάτε, </w:t>
      </w:r>
      <w:r w:rsidRPr="00A32900">
        <w:rPr>
          <w:rFonts w:eastAsia="Times New Roman" w:cs="Times New Roman"/>
          <w:szCs w:val="24"/>
        </w:rPr>
        <w:t xml:space="preserve">μην προχωράτε σε λύση </w:t>
      </w:r>
      <w:r>
        <w:rPr>
          <w:rFonts w:eastAsia="Times New Roman" w:cs="Times New Roman"/>
          <w:szCs w:val="24"/>
        </w:rPr>
        <w:t xml:space="preserve">το </w:t>
      </w:r>
      <w:r>
        <w:rPr>
          <w:rFonts w:eastAsia="Times New Roman" w:cs="Times New Roman"/>
          <w:szCs w:val="24"/>
        </w:rPr>
        <w:t>μ</w:t>
      </w:r>
      <w:r>
        <w:rPr>
          <w:rFonts w:eastAsia="Times New Roman" w:cs="Times New Roman"/>
          <w:szCs w:val="24"/>
        </w:rPr>
        <w:t>ακεδονικό. Αφήστε το</w:t>
      </w:r>
      <w:r w:rsidRPr="00A32900">
        <w:rPr>
          <w:rFonts w:eastAsia="Times New Roman" w:cs="Times New Roman"/>
          <w:szCs w:val="24"/>
        </w:rPr>
        <w:t xml:space="preserve"> όπως ήταν </w:t>
      </w:r>
      <w:r>
        <w:rPr>
          <w:rFonts w:eastAsia="Times New Roman" w:cs="Times New Roman"/>
          <w:szCs w:val="24"/>
        </w:rPr>
        <w:t xml:space="preserve">τριάντα </w:t>
      </w:r>
      <w:r w:rsidRPr="00A32900">
        <w:rPr>
          <w:rFonts w:eastAsia="Times New Roman" w:cs="Times New Roman"/>
          <w:szCs w:val="24"/>
        </w:rPr>
        <w:t>χρόνια τώρα</w:t>
      </w:r>
      <w:r>
        <w:rPr>
          <w:rFonts w:eastAsia="Times New Roman" w:cs="Times New Roman"/>
          <w:szCs w:val="24"/>
        </w:rPr>
        <w:t>! Αφήστε το»,</w:t>
      </w:r>
      <w:r w:rsidRPr="00A32900">
        <w:rPr>
          <w:rFonts w:eastAsia="Times New Roman" w:cs="Times New Roman"/>
          <w:szCs w:val="24"/>
        </w:rPr>
        <w:t xml:space="preserve"> όπως το αφήσατε </w:t>
      </w:r>
      <w:r>
        <w:rPr>
          <w:rFonts w:eastAsia="Times New Roman" w:cs="Times New Roman"/>
          <w:szCs w:val="24"/>
        </w:rPr>
        <w:t>εσείς. Μ</w:t>
      </w:r>
      <w:r w:rsidRPr="00A32900">
        <w:rPr>
          <w:rFonts w:eastAsia="Times New Roman" w:cs="Times New Roman"/>
          <w:szCs w:val="24"/>
        </w:rPr>
        <w:t>ας λέτε</w:t>
      </w:r>
      <w:r>
        <w:rPr>
          <w:rFonts w:eastAsia="Times New Roman" w:cs="Times New Roman"/>
          <w:szCs w:val="24"/>
        </w:rPr>
        <w:t>:</w:t>
      </w:r>
      <w:r w:rsidRPr="00A32900">
        <w:rPr>
          <w:rFonts w:eastAsia="Times New Roman" w:cs="Times New Roman"/>
          <w:szCs w:val="24"/>
        </w:rPr>
        <w:t xml:space="preserve"> </w:t>
      </w:r>
      <w:r>
        <w:rPr>
          <w:rFonts w:eastAsia="Times New Roman" w:cs="Times New Roman"/>
          <w:szCs w:val="24"/>
        </w:rPr>
        <w:t>«Μ</w:t>
      </w:r>
      <w:r w:rsidRPr="00A32900">
        <w:rPr>
          <w:rFonts w:eastAsia="Times New Roman" w:cs="Times New Roman"/>
          <w:szCs w:val="24"/>
        </w:rPr>
        <w:t>ην ενθαρρύνετε την ένταξη της γειτονικής χώρας στην Ευρωπαϊκή Ένωση</w:t>
      </w:r>
      <w:r>
        <w:rPr>
          <w:rFonts w:eastAsia="Times New Roman" w:cs="Times New Roman"/>
          <w:szCs w:val="24"/>
        </w:rPr>
        <w:t>». Μας λέτε: «Μην</w:t>
      </w:r>
      <w:r w:rsidRPr="00A32900">
        <w:rPr>
          <w:rFonts w:eastAsia="Times New Roman" w:cs="Times New Roman"/>
          <w:szCs w:val="24"/>
        </w:rPr>
        <w:t xml:space="preserve"> προ</w:t>
      </w:r>
      <w:r w:rsidRPr="00A32900">
        <w:rPr>
          <w:rFonts w:eastAsia="Times New Roman" w:cs="Times New Roman"/>
          <w:szCs w:val="24"/>
        </w:rPr>
        <w:t>χωράτ</w:t>
      </w:r>
      <w:r>
        <w:rPr>
          <w:rFonts w:eastAsia="Times New Roman" w:cs="Times New Roman"/>
          <w:szCs w:val="24"/>
        </w:rPr>
        <w:t>ε σε συζητήσεις</w:t>
      </w:r>
      <w:r w:rsidRPr="00A32900">
        <w:rPr>
          <w:rFonts w:eastAsia="Times New Roman" w:cs="Times New Roman"/>
          <w:szCs w:val="24"/>
        </w:rPr>
        <w:t xml:space="preserve"> για τη βελτίωση των σχέσεων </w:t>
      </w:r>
      <w:r>
        <w:rPr>
          <w:rFonts w:eastAsia="Times New Roman" w:cs="Times New Roman"/>
          <w:szCs w:val="24"/>
        </w:rPr>
        <w:t xml:space="preserve">με </w:t>
      </w:r>
      <w:r w:rsidRPr="00A32900">
        <w:rPr>
          <w:rFonts w:eastAsia="Times New Roman" w:cs="Times New Roman"/>
          <w:szCs w:val="24"/>
        </w:rPr>
        <w:t>την Αλβανία</w:t>
      </w:r>
      <w:r>
        <w:rPr>
          <w:rFonts w:eastAsia="Times New Roman" w:cs="Times New Roman"/>
          <w:szCs w:val="24"/>
        </w:rPr>
        <w:t>». Μας λέτε:</w:t>
      </w:r>
      <w:r w:rsidRPr="00A32900">
        <w:rPr>
          <w:rFonts w:eastAsia="Times New Roman" w:cs="Times New Roman"/>
          <w:szCs w:val="24"/>
        </w:rPr>
        <w:t xml:space="preserve"> </w:t>
      </w:r>
      <w:r>
        <w:rPr>
          <w:rFonts w:eastAsia="Times New Roman" w:cs="Times New Roman"/>
          <w:szCs w:val="24"/>
        </w:rPr>
        <w:t>«Μη συζητάτε με την</w:t>
      </w:r>
      <w:r w:rsidRPr="00A32900">
        <w:rPr>
          <w:rFonts w:eastAsia="Times New Roman" w:cs="Times New Roman"/>
          <w:szCs w:val="24"/>
        </w:rPr>
        <w:t xml:space="preserve"> Τουρκία</w:t>
      </w:r>
      <w:r>
        <w:rPr>
          <w:rFonts w:eastAsia="Times New Roman" w:cs="Times New Roman"/>
          <w:szCs w:val="24"/>
        </w:rPr>
        <w:t>». Ένα απόλυτο «μην», αδράνεια.</w:t>
      </w:r>
      <w:r w:rsidRPr="00A32900">
        <w:rPr>
          <w:rFonts w:eastAsia="Times New Roman" w:cs="Times New Roman"/>
          <w:szCs w:val="24"/>
        </w:rPr>
        <w:t xml:space="preserve"> </w:t>
      </w:r>
    </w:p>
    <w:p w14:paraId="01A9E40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Εγώ δύο τινά </w:t>
      </w:r>
      <w:r w:rsidRPr="00A32900">
        <w:rPr>
          <w:rFonts w:eastAsia="Times New Roman" w:cs="Times New Roman"/>
          <w:szCs w:val="24"/>
        </w:rPr>
        <w:t xml:space="preserve">μπορώ να </w:t>
      </w:r>
      <w:r>
        <w:rPr>
          <w:rFonts w:eastAsia="Times New Roman" w:cs="Times New Roman"/>
          <w:szCs w:val="24"/>
        </w:rPr>
        <w:t xml:space="preserve">υποθέσω </w:t>
      </w:r>
      <w:r w:rsidRPr="00A32900">
        <w:rPr>
          <w:rFonts w:eastAsia="Times New Roman" w:cs="Times New Roman"/>
          <w:szCs w:val="24"/>
        </w:rPr>
        <w:t xml:space="preserve">με βάση αυτή σας τη στάση </w:t>
      </w:r>
      <w:r>
        <w:rPr>
          <w:rFonts w:eastAsia="Times New Roman" w:cs="Times New Roman"/>
          <w:szCs w:val="24"/>
        </w:rPr>
        <w:t>στην εξωτερική πολιτική. Ή δεν κατανοείτε την ανάγκη που υπάρχει</w:t>
      </w:r>
      <w:r>
        <w:rPr>
          <w:rFonts w:eastAsia="Times New Roman" w:cs="Times New Roman"/>
          <w:szCs w:val="24"/>
        </w:rPr>
        <w:t>,</w:t>
      </w:r>
      <w:r w:rsidRPr="00A32900">
        <w:rPr>
          <w:rFonts w:eastAsia="Times New Roman" w:cs="Times New Roman"/>
          <w:szCs w:val="24"/>
        </w:rPr>
        <w:t xml:space="preserve"> η Ελλάδα να αναβαθμίσει το</w:t>
      </w:r>
      <w:r>
        <w:rPr>
          <w:rFonts w:eastAsia="Times New Roman" w:cs="Times New Roman"/>
          <w:szCs w:val="24"/>
        </w:rPr>
        <w:t>ν</w:t>
      </w:r>
      <w:r w:rsidRPr="00A32900">
        <w:rPr>
          <w:rFonts w:eastAsia="Times New Roman" w:cs="Times New Roman"/>
          <w:szCs w:val="24"/>
        </w:rPr>
        <w:t xml:space="preserve"> ρόλο της στην ευρύτερη περιοχή των Βαλκανίων και της Νοτιοανατολικής Μεσογείου </w:t>
      </w:r>
      <w:r>
        <w:rPr>
          <w:rFonts w:eastAsia="Times New Roman" w:cs="Times New Roman"/>
          <w:szCs w:val="24"/>
        </w:rPr>
        <w:t>-</w:t>
      </w:r>
      <w:r w:rsidRPr="00A32900">
        <w:rPr>
          <w:rFonts w:eastAsia="Times New Roman" w:cs="Times New Roman"/>
          <w:szCs w:val="24"/>
        </w:rPr>
        <w:t xml:space="preserve">δηλαδή </w:t>
      </w:r>
      <w:r>
        <w:rPr>
          <w:rFonts w:eastAsia="Times New Roman" w:cs="Times New Roman"/>
          <w:szCs w:val="24"/>
        </w:rPr>
        <w:t xml:space="preserve">είστε </w:t>
      </w:r>
      <w:r w:rsidRPr="00A32900">
        <w:rPr>
          <w:rFonts w:eastAsia="Times New Roman" w:cs="Times New Roman"/>
          <w:szCs w:val="24"/>
        </w:rPr>
        <w:t xml:space="preserve">εκτός τόπου </w:t>
      </w:r>
      <w:r>
        <w:rPr>
          <w:rFonts w:eastAsia="Times New Roman" w:cs="Times New Roman"/>
          <w:szCs w:val="24"/>
        </w:rPr>
        <w:t xml:space="preserve">και </w:t>
      </w:r>
      <w:r w:rsidRPr="00A32900">
        <w:rPr>
          <w:rFonts w:eastAsia="Times New Roman" w:cs="Times New Roman"/>
          <w:szCs w:val="24"/>
        </w:rPr>
        <w:t>χρόνου</w:t>
      </w:r>
      <w:r>
        <w:rPr>
          <w:rFonts w:eastAsia="Times New Roman" w:cs="Times New Roman"/>
          <w:szCs w:val="24"/>
        </w:rPr>
        <w:t>- ή επιλέγετε</w:t>
      </w:r>
      <w:r w:rsidRPr="00A32900">
        <w:rPr>
          <w:rFonts w:eastAsia="Times New Roman" w:cs="Times New Roman"/>
          <w:szCs w:val="24"/>
        </w:rPr>
        <w:t xml:space="preserve"> αυτοβούλως να μην έχει η Ελλάδα αυτόνομη </w:t>
      </w:r>
      <w:r>
        <w:rPr>
          <w:rFonts w:eastAsia="Times New Roman" w:cs="Times New Roman"/>
          <w:szCs w:val="24"/>
        </w:rPr>
        <w:t xml:space="preserve">εξωτερική </w:t>
      </w:r>
      <w:r w:rsidRPr="00A32900">
        <w:rPr>
          <w:rFonts w:eastAsia="Times New Roman" w:cs="Times New Roman"/>
          <w:szCs w:val="24"/>
        </w:rPr>
        <w:t>πολιτική και να υπακούει μονάχα τις βουλές των</w:t>
      </w:r>
      <w:r w:rsidRPr="00A32900">
        <w:rPr>
          <w:rFonts w:eastAsia="Times New Roman" w:cs="Times New Roman"/>
          <w:szCs w:val="24"/>
        </w:rPr>
        <w:t xml:space="preserve"> ισχυρότερων κρατών</w:t>
      </w:r>
      <w:r>
        <w:rPr>
          <w:rFonts w:eastAsia="Times New Roman" w:cs="Times New Roman"/>
          <w:szCs w:val="24"/>
        </w:rPr>
        <w:t>. Είστε, δηλαδή, επικίνδυνοι.</w:t>
      </w:r>
    </w:p>
    <w:p w14:paraId="01A9E406"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1A9E407" w14:textId="77777777" w:rsidR="00887A51" w:rsidRDefault="009C255F">
      <w:pPr>
        <w:spacing w:after="0" w:line="600" w:lineRule="auto"/>
        <w:ind w:firstLine="720"/>
        <w:jc w:val="both"/>
        <w:rPr>
          <w:rFonts w:eastAsia="Times New Roman" w:cs="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Ήσυχα παρακαλώ.</w:t>
      </w:r>
    </w:p>
    <w:p w14:paraId="01A9E408" w14:textId="77777777" w:rsidR="00887A51" w:rsidRDefault="009C255F">
      <w:pPr>
        <w:spacing w:after="0" w:line="600" w:lineRule="auto"/>
        <w:ind w:firstLine="720"/>
        <w:jc w:val="both"/>
        <w:rPr>
          <w:rFonts w:eastAsia="Times New Roman" w:cs="Times New Roman"/>
          <w:szCs w:val="24"/>
        </w:rPr>
      </w:pPr>
      <w:r>
        <w:rPr>
          <w:rFonts w:eastAsia="Times New Roman"/>
          <w:b/>
          <w:szCs w:val="24"/>
        </w:rPr>
        <w:t>ΑΛΕΞΗΣ ΤΣΙΠΡΑΣ (Πρόεδρος της Κυβέρνησης και Υπουργός Εξωτερικών):</w:t>
      </w:r>
      <w:r>
        <w:rPr>
          <w:rFonts w:eastAsia="Times New Roman"/>
          <w:szCs w:val="24"/>
        </w:rPr>
        <w:t xml:space="preserve"> </w:t>
      </w:r>
      <w:r>
        <w:rPr>
          <w:rFonts w:eastAsia="Times New Roman" w:cs="Times New Roman"/>
          <w:szCs w:val="24"/>
        </w:rPr>
        <w:t>Βεβαίως, δεν θα σας ρωτήσω</w:t>
      </w:r>
      <w:r w:rsidRPr="00A32900">
        <w:rPr>
          <w:rFonts w:eastAsia="Times New Roman" w:cs="Times New Roman"/>
          <w:szCs w:val="24"/>
        </w:rPr>
        <w:t xml:space="preserve"> τι από τα δύο ισχύει</w:t>
      </w:r>
      <w:r>
        <w:rPr>
          <w:rFonts w:eastAsia="Times New Roman" w:cs="Times New Roman"/>
          <w:szCs w:val="24"/>
        </w:rPr>
        <w:t>,</w:t>
      </w:r>
      <w:r w:rsidRPr="00A32900">
        <w:rPr>
          <w:rFonts w:eastAsia="Times New Roman" w:cs="Times New Roman"/>
          <w:szCs w:val="24"/>
        </w:rPr>
        <w:t xml:space="preserve"> </w:t>
      </w:r>
      <w:r w:rsidRPr="00A32900">
        <w:rPr>
          <w:rFonts w:eastAsia="Times New Roman" w:cs="Times New Roman"/>
          <w:szCs w:val="24"/>
        </w:rPr>
        <w:t xml:space="preserve">γιατί είναι πολύ πιθανό να </w:t>
      </w:r>
      <w:r>
        <w:rPr>
          <w:rFonts w:eastAsia="Times New Roman" w:cs="Times New Roman"/>
          <w:szCs w:val="24"/>
        </w:rPr>
        <w:t xml:space="preserve">ισχύει </w:t>
      </w:r>
      <w:r w:rsidRPr="00A32900">
        <w:rPr>
          <w:rFonts w:eastAsia="Times New Roman" w:cs="Times New Roman"/>
          <w:szCs w:val="24"/>
        </w:rPr>
        <w:t>και μία τρίτη εκδοχή</w:t>
      </w:r>
      <w:r>
        <w:rPr>
          <w:rFonts w:eastAsia="Times New Roman" w:cs="Times New Roman"/>
          <w:szCs w:val="24"/>
        </w:rPr>
        <w:t>,</w:t>
      </w:r>
      <w:r w:rsidRPr="00A32900">
        <w:rPr>
          <w:rFonts w:eastAsia="Times New Roman" w:cs="Times New Roman"/>
          <w:szCs w:val="24"/>
        </w:rPr>
        <w:t xml:space="preserve"> να ισχύουν δηλαδή και τα δύο ταυτοχρόνως</w:t>
      </w:r>
      <w:r>
        <w:rPr>
          <w:rFonts w:eastAsia="Times New Roman" w:cs="Times New Roman"/>
          <w:szCs w:val="24"/>
        </w:rPr>
        <w:t>,</w:t>
      </w:r>
      <w:r w:rsidRPr="00A32900">
        <w:rPr>
          <w:rFonts w:eastAsia="Times New Roman" w:cs="Times New Roman"/>
          <w:szCs w:val="24"/>
        </w:rPr>
        <w:t xml:space="preserve"> να είστε και εκτός τόπου και χρόνου </w:t>
      </w:r>
      <w:r>
        <w:rPr>
          <w:rFonts w:eastAsia="Times New Roman" w:cs="Times New Roman"/>
          <w:szCs w:val="24"/>
        </w:rPr>
        <w:t>αλλά και επικίνδυνοι ταυτόχρονα.</w:t>
      </w:r>
    </w:p>
    <w:p w14:paraId="01A9E409" w14:textId="77777777" w:rsidR="00887A51" w:rsidRDefault="009C255F">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01A9E40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w:t>
      </w:r>
      <w:r w:rsidRPr="00A32900">
        <w:rPr>
          <w:rFonts w:eastAsia="Times New Roman" w:cs="Times New Roman"/>
          <w:szCs w:val="24"/>
        </w:rPr>
        <w:t>πιτρέψτε μου</w:t>
      </w:r>
      <w:r>
        <w:rPr>
          <w:rFonts w:eastAsia="Times New Roman" w:cs="Times New Roman"/>
          <w:szCs w:val="24"/>
        </w:rPr>
        <w:t>,</w:t>
      </w:r>
      <w:r w:rsidRPr="00A32900">
        <w:rPr>
          <w:rFonts w:eastAsia="Times New Roman" w:cs="Times New Roman"/>
          <w:szCs w:val="24"/>
        </w:rPr>
        <w:t xml:space="preserve"> </w:t>
      </w:r>
      <w:r>
        <w:rPr>
          <w:rFonts w:eastAsia="Times New Roman" w:cs="Times New Roman"/>
          <w:szCs w:val="24"/>
        </w:rPr>
        <w:t>όμως,</w:t>
      </w:r>
      <w:r w:rsidRPr="00A32900">
        <w:rPr>
          <w:rFonts w:eastAsia="Times New Roman" w:cs="Times New Roman"/>
          <w:szCs w:val="24"/>
        </w:rPr>
        <w:t xml:space="preserve"> να αναφερθώ </w:t>
      </w:r>
      <w:r>
        <w:rPr>
          <w:rFonts w:eastAsia="Times New Roman" w:cs="Times New Roman"/>
          <w:szCs w:val="24"/>
        </w:rPr>
        <w:t>σε δύο ακόμη</w:t>
      </w:r>
      <w:r>
        <w:rPr>
          <w:rFonts w:eastAsia="Times New Roman" w:cs="Times New Roman"/>
          <w:szCs w:val="24"/>
        </w:rPr>
        <w:t xml:space="preserve"> σημεία. Α</w:t>
      </w:r>
      <w:r w:rsidRPr="00A32900">
        <w:rPr>
          <w:rFonts w:eastAsia="Times New Roman" w:cs="Times New Roman"/>
          <w:szCs w:val="24"/>
        </w:rPr>
        <w:t>φο</w:t>
      </w:r>
      <w:r>
        <w:rPr>
          <w:rFonts w:eastAsia="Times New Roman" w:cs="Times New Roman"/>
          <w:szCs w:val="24"/>
        </w:rPr>
        <w:t xml:space="preserve">ρά αυτές τις απειλές, που επαναλάβατε, σε σχέση με το βέτο της Ελλάδας για </w:t>
      </w:r>
      <w:r w:rsidRPr="00A32900">
        <w:rPr>
          <w:rFonts w:eastAsia="Times New Roman" w:cs="Times New Roman"/>
          <w:szCs w:val="24"/>
        </w:rPr>
        <w:t xml:space="preserve">τις ενταξιακές διαπραγματεύσεις της </w:t>
      </w:r>
      <w:proofErr w:type="spellStart"/>
      <w:r w:rsidRPr="00A32900">
        <w:rPr>
          <w:rFonts w:eastAsia="Times New Roman" w:cs="Times New Roman"/>
          <w:szCs w:val="24"/>
        </w:rPr>
        <w:t>γείτονος</w:t>
      </w:r>
      <w:proofErr w:type="spellEnd"/>
      <w:r>
        <w:rPr>
          <w:rFonts w:eastAsia="Times New Roman" w:cs="Times New Roman"/>
          <w:szCs w:val="24"/>
        </w:rPr>
        <w:t xml:space="preserve">, της Βόρειας Μακεδονίας, στην Ευρωπαϊκή Ένωση. </w:t>
      </w:r>
    </w:p>
    <w:p w14:paraId="01A9E40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Πρώτα απ’ όλα μιλάμε -</w:t>
      </w:r>
      <w:r w:rsidRPr="00A32900">
        <w:rPr>
          <w:rFonts w:eastAsia="Times New Roman" w:cs="Times New Roman"/>
          <w:szCs w:val="24"/>
        </w:rPr>
        <w:t>για να καταλά</w:t>
      </w:r>
      <w:r>
        <w:rPr>
          <w:rFonts w:eastAsia="Times New Roman" w:cs="Times New Roman"/>
          <w:szCs w:val="24"/>
        </w:rPr>
        <w:t>βει και ο κόσμος</w:t>
      </w:r>
      <w:r w:rsidRPr="00A32900">
        <w:rPr>
          <w:rFonts w:eastAsia="Times New Roman" w:cs="Times New Roman"/>
          <w:szCs w:val="24"/>
        </w:rPr>
        <w:t xml:space="preserve"> </w:t>
      </w:r>
      <w:r>
        <w:rPr>
          <w:rFonts w:eastAsia="Times New Roman" w:cs="Times New Roman"/>
          <w:szCs w:val="24"/>
        </w:rPr>
        <w:t>που</w:t>
      </w:r>
      <w:r w:rsidRPr="00A32900">
        <w:rPr>
          <w:rFonts w:eastAsia="Times New Roman" w:cs="Times New Roman"/>
          <w:szCs w:val="24"/>
        </w:rPr>
        <w:t xml:space="preserve"> μας ακούει</w:t>
      </w:r>
      <w:r>
        <w:rPr>
          <w:rFonts w:eastAsia="Times New Roman" w:cs="Times New Roman"/>
          <w:szCs w:val="24"/>
        </w:rPr>
        <w:t>-</w:t>
      </w:r>
      <w:r w:rsidRPr="00A32900">
        <w:rPr>
          <w:rFonts w:eastAsia="Times New Roman" w:cs="Times New Roman"/>
          <w:szCs w:val="24"/>
        </w:rPr>
        <w:t xml:space="preserve"> για μία </w:t>
      </w:r>
      <w:r w:rsidRPr="00A32900">
        <w:rPr>
          <w:rFonts w:eastAsia="Times New Roman" w:cs="Times New Roman"/>
          <w:szCs w:val="24"/>
        </w:rPr>
        <w:t>διαδικασία η οποία αν ολοκληρωθεί</w:t>
      </w:r>
      <w:r>
        <w:rPr>
          <w:rFonts w:eastAsia="Times New Roman" w:cs="Times New Roman"/>
          <w:szCs w:val="24"/>
        </w:rPr>
        <w:t>, θα ολοκληρωθεί όχι αύριο ή μεθαύριο, αλλά έως το</w:t>
      </w:r>
      <w:r w:rsidRPr="00A32900">
        <w:rPr>
          <w:rFonts w:eastAsia="Times New Roman" w:cs="Times New Roman"/>
          <w:szCs w:val="24"/>
        </w:rPr>
        <w:t xml:space="preserve"> </w:t>
      </w:r>
      <w:r>
        <w:rPr>
          <w:rFonts w:eastAsia="Times New Roman" w:cs="Times New Roman"/>
          <w:szCs w:val="24"/>
        </w:rPr>
        <w:t>2030. Ε</w:t>
      </w:r>
      <w:r w:rsidRPr="00A32900">
        <w:rPr>
          <w:rFonts w:eastAsia="Times New Roman" w:cs="Times New Roman"/>
          <w:szCs w:val="24"/>
        </w:rPr>
        <w:t>πομένως</w:t>
      </w:r>
      <w:r>
        <w:rPr>
          <w:rFonts w:eastAsia="Times New Roman" w:cs="Times New Roman"/>
          <w:szCs w:val="24"/>
        </w:rPr>
        <w:t>,</w:t>
      </w:r>
      <w:r w:rsidRPr="00A32900">
        <w:rPr>
          <w:rFonts w:eastAsia="Times New Roman" w:cs="Times New Roman"/>
          <w:szCs w:val="24"/>
        </w:rPr>
        <w:t xml:space="preserve"> για να </w:t>
      </w:r>
      <w:r>
        <w:rPr>
          <w:rFonts w:eastAsia="Times New Roman" w:cs="Times New Roman"/>
          <w:szCs w:val="24"/>
        </w:rPr>
        <w:t>θρέψετε αυτό το κοινό στο οποίο επιμόνως απευθύνεστε</w:t>
      </w:r>
      <w:r w:rsidRPr="00A32900">
        <w:rPr>
          <w:rFonts w:eastAsia="Times New Roman" w:cs="Times New Roman"/>
          <w:szCs w:val="24"/>
        </w:rPr>
        <w:t xml:space="preserve"> το τελευταίο διάστημα </w:t>
      </w:r>
      <w:r>
        <w:rPr>
          <w:rFonts w:eastAsia="Times New Roman" w:cs="Times New Roman"/>
          <w:szCs w:val="24"/>
        </w:rPr>
        <w:t>-</w:t>
      </w:r>
      <w:r w:rsidRPr="00A32900">
        <w:rPr>
          <w:rFonts w:eastAsia="Times New Roman" w:cs="Times New Roman"/>
          <w:szCs w:val="24"/>
        </w:rPr>
        <w:t xml:space="preserve">που </w:t>
      </w:r>
      <w:r>
        <w:rPr>
          <w:rFonts w:eastAsia="Times New Roman" w:cs="Times New Roman"/>
          <w:szCs w:val="24"/>
        </w:rPr>
        <w:t>δεν μπορεί να καταλάβει π</w:t>
      </w:r>
      <w:r w:rsidRPr="00A32900">
        <w:rPr>
          <w:rFonts w:eastAsia="Times New Roman" w:cs="Times New Roman"/>
          <w:szCs w:val="24"/>
        </w:rPr>
        <w:t>ώς είναι δυνατόν να είστε τόσο σκληρός μακεδ</w:t>
      </w:r>
      <w:r w:rsidRPr="00A32900">
        <w:rPr>
          <w:rFonts w:eastAsia="Times New Roman" w:cs="Times New Roman"/>
          <w:szCs w:val="24"/>
        </w:rPr>
        <w:t>ονομάχος</w:t>
      </w:r>
      <w:r>
        <w:rPr>
          <w:rFonts w:eastAsia="Times New Roman" w:cs="Times New Roman"/>
          <w:szCs w:val="24"/>
        </w:rPr>
        <w:t>,</w:t>
      </w:r>
      <w:r w:rsidRPr="00A32900">
        <w:rPr>
          <w:rFonts w:eastAsia="Times New Roman" w:cs="Times New Roman"/>
          <w:szCs w:val="24"/>
        </w:rPr>
        <w:t xml:space="preserve"> </w:t>
      </w:r>
      <w:r>
        <w:rPr>
          <w:rFonts w:eastAsia="Times New Roman" w:cs="Times New Roman"/>
          <w:szCs w:val="24"/>
        </w:rPr>
        <w:t xml:space="preserve">αφού είναι σαν </w:t>
      </w:r>
      <w:r w:rsidRPr="00A32900">
        <w:rPr>
          <w:rFonts w:eastAsia="Times New Roman" w:cs="Times New Roman"/>
          <w:szCs w:val="24"/>
        </w:rPr>
        <w:t>να λέτε ότι δεν θα κά</w:t>
      </w:r>
      <w:r>
        <w:rPr>
          <w:rFonts w:eastAsia="Times New Roman" w:cs="Times New Roman"/>
          <w:szCs w:val="24"/>
        </w:rPr>
        <w:t>νετε</w:t>
      </w:r>
      <w:r w:rsidRPr="00A32900">
        <w:rPr>
          <w:rFonts w:eastAsia="Times New Roman" w:cs="Times New Roman"/>
          <w:szCs w:val="24"/>
        </w:rPr>
        <w:t xml:space="preserve"> </w:t>
      </w:r>
      <w:r>
        <w:rPr>
          <w:rFonts w:eastAsia="Times New Roman" w:cs="Times New Roman"/>
          <w:szCs w:val="24"/>
        </w:rPr>
        <w:t xml:space="preserve">τίποτα για να αλλάξετε αυτή τη </w:t>
      </w:r>
      <w:r>
        <w:rPr>
          <w:rFonts w:eastAsia="Times New Roman" w:cs="Times New Roman"/>
          <w:szCs w:val="24"/>
        </w:rPr>
        <w:t>σ</w:t>
      </w:r>
      <w:r w:rsidRPr="00A32900">
        <w:rPr>
          <w:rFonts w:eastAsia="Times New Roman" w:cs="Times New Roman"/>
          <w:szCs w:val="24"/>
        </w:rPr>
        <w:t>υμφωνία</w:t>
      </w:r>
      <w:r>
        <w:rPr>
          <w:rFonts w:eastAsia="Times New Roman" w:cs="Times New Roman"/>
          <w:szCs w:val="24"/>
        </w:rPr>
        <w:t>-</w:t>
      </w:r>
      <w:r w:rsidRPr="00A32900">
        <w:rPr>
          <w:rFonts w:eastAsia="Times New Roman" w:cs="Times New Roman"/>
          <w:szCs w:val="24"/>
        </w:rPr>
        <w:t xml:space="preserve"> </w:t>
      </w:r>
      <w:r>
        <w:rPr>
          <w:rFonts w:eastAsia="Times New Roman" w:cs="Times New Roman"/>
          <w:szCs w:val="24"/>
        </w:rPr>
        <w:t>πουλάτε</w:t>
      </w:r>
      <w:r w:rsidRPr="00A32900">
        <w:rPr>
          <w:rFonts w:eastAsia="Times New Roman" w:cs="Times New Roman"/>
          <w:szCs w:val="24"/>
        </w:rPr>
        <w:t xml:space="preserve"> τζάμπα μαγκιά</w:t>
      </w:r>
      <w:r w:rsidRPr="0056042A">
        <w:rPr>
          <w:rFonts w:eastAsia="Times New Roman" w:cs="Times New Roman"/>
          <w:szCs w:val="24"/>
        </w:rPr>
        <w:t xml:space="preserve"> </w:t>
      </w:r>
      <w:r>
        <w:rPr>
          <w:rFonts w:eastAsia="Times New Roman" w:cs="Times New Roman"/>
          <w:szCs w:val="24"/>
        </w:rPr>
        <w:t>με τη</w:t>
      </w:r>
      <w:r w:rsidRPr="00A32900">
        <w:rPr>
          <w:rFonts w:eastAsia="Times New Roman" w:cs="Times New Roman"/>
          <w:szCs w:val="24"/>
        </w:rPr>
        <w:t xml:space="preserve"> δήθεν</w:t>
      </w:r>
      <w:r>
        <w:rPr>
          <w:rFonts w:eastAsia="Times New Roman" w:cs="Times New Roman"/>
          <w:szCs w:val="24"/>
        </w:rPr>
        <w:t xml:space="preserve"> θαρραλέα</w:t>
      </w:r>
      <w:r w:rsidRPr="00A32900">
        <w:rPr>
          <w:rFonts w:eastAsia="Times New Roman" w:cs="Times New Roman"/>
          <w:szCs w:val="24"/>
        </w:rPr>
        <w:t xml:space="preserve"> και ανυποχώρητη στάση σας</w:t>
      </w:r>
      <w:r>
        <w:rPr>
          <w:rFonts w:eastAsia="Times New Roman" w:cs="Times New Roman"/>
          <w:szCs w:val="24"/>
        </w:rPr>
        <w:t>. Για</w:t>
      </w:r>
      <w:r w:rsidRPr="00A32900">
        <w:rPr>
          <w:rFonts w:eastAsia="Times New Roman" w:cs="Times New Roman"/>
          <w:szCs w:val="24"/>
        </w:rPr>
        <w:t xml:space="preserve"> κάτι το οποίο θα </w:t>
      </w:r>
      <w:r>
        <w:rPr>
          <w:rFonts w:eastAsia="Times New Roman" w:cs="Times New Roman"/>
          <w:szCs w:val="24"/>
        </w:rPr>
        <w:t>ολοκληρωθεί</w:t>
      </w:r>
      <w:r w:rsidRPr="00A32900">
        <w:rPr>
          <w:rFonts w:eastAsia="Times New Roman" w:cs="Times New Roman"/>
          <w:szCs w:val="24"/>
        </w:rPr>
        <w:t xml:space="preserve"> το 2030</w:t>
      </w:r>
      <w:r>
        <w:rPr>
          <w:rFonts w:eastAsia="Times New Roman" w:cs="Times New Roman"/>
          <w:szCs w:val="24"/>
        </w:rPr>
        <w:t>,</w:t>
      </w:r>
      <w:r w:rsidRPr="00A32900">
        <w:rPr>
          <w:rFonts w:eastAsia="Times New Roman" w:cs="Times New Roman"/>
          <w:szCs w:val="24"/>
        </w:rPr>
        <w:t xml:space="preserve"> μας λέτε ότι εσείς θα κάνετε μία πολύ σπουδαία και</w:t>
      </w:r>
      <w:r>
        <w:rPr>
          <w:rFonts w:eastAsia="Times New Roman" w:cs="Times New Roman"/>
          <w:szCs w:val="24"/>
        </w:rPr>
        <w:t xml:space="preserve"> η</w:t>
      </w:r>
      <w:r>
        <w:rPr>
          <w:rFonts w:eastAsia="Times New Roman" w:cs="Times New Roman"/>
          <w:szCs w:val="24"/>
        </w:rPr>
        <w:t>ρωική</w:t>
      </w:r>
      <w:r w:rsidRPr="00A32900">
        <w:rPr>
          <w:rFonts w:eastAsia="Times New Roman" w:cs="Times New Roman"/>
          <w:szCs w:val="24"/>
        </w:rPr>
        <w:t xml:space="preserve"> κίνηση</w:t>
      </w:r>
      <w:r>
        <w:rPr>
          <w:rFonts w:eastAsia="Times New Roman" w:cs="Times New Roman"/>
          <w:szCs w:val="24"/>
        </w:rPr>
        <w:t>, δηλαδή</w:t>
      </w:r>
      <w:r w:rsidRPr="00A32900">
        <w:rPr>
          <w:rFonts w:eastAsia="Times New Roman" w:cs="Times New Roman"/>
          <w:szCs w:val="24"/>
        </w:rPr>
        <w:t xml:space="preserve"> να ασκήσετε </w:t>
      </w:r>
      <w:r>
        <w:rPr>
          <w:rFonts w:eastAsia="Times New Roman" w:cs="Times New Roman"/>
          <w:szCs w:val="24"/>
        </w:rPr>
        <w:t>βέτο.</w:t>
      </w:r>
    </w:p>
    <w:p w14:paraId="01A9E40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Το δεύτερο, </w:t>
      </w:r>
      <w:r w:rsidRPr="00A32900">
        <w:rPr>
          <w:rFonts w:eastAsia="Times New Roman" w:cs="Times New Roman"/>
          <w:szCs w:val="24"/>
        </w:rPr>
        <w:t>το οποίο πρέπει να γνωρίζουμε</w:t>
      </w:r>
      <w:r>
        <w:rPr>
          <w:rFonts w:eastAsia="Times New Roman" w:cs="Times New Roman"/>
          <w:szCs w:val="24"/>
        </w:rPr>
        <w:t>, είναι ότι αυτό ε</w:t>
      </w:r>
      <w:r w:rsidRPr="00A32900">
        <w:rPr>
          <w:rFonts w:eastAsia="Times New Roman" w:cs="Times New Roman"/>
          <w:szCs w:val="24"/>
        </w:rPr>
        <w:t>ίν</w:t>
      </w:r>
      <w:r>
        <w:rPr>
          <w:rFonts w:eastAsia="Times New Roman" w:cs="Times New Roman"/>
          <w:szCs w:val="24"/>
        </w:rPr>
        <w:t>αι ένα εργαλείο –που αφορά β</w:t>
      </w:r>
      <w:r w:rsidRPr="00A32900">
        <w:rPr>
          <w:rFonts w:eastAsia="Times New Roman" w:cs="Times New Roman"/>
          <w:szCs w:val="24"/>
        </w:rPr>
        <w:t xml:space="preserve">εβαίως κάθε </w:t>
      </w:r>
      <w:r>
        <w:rPr>
          <w:rFonts w:eastAsia="Times New Roman" w:cs="Times New Roman"/>
          <w:szCs w:val="24"/>
        </w:rPr>
        <w:t xml:space="preserve">χώρα, </w:t>
      </w:r>
      <w:r w:rsidRPr="00A32900">
        <w:rPr>
          <w:rFonts w:eastAsia="Times New Roman" w:cs="Times New Roman"/>
          <w:szCs w:val="24"/>
        </w:rPr>
        <w:t xml:space="preserve">η οποία είναι </w:t>
      </w:r>
      <w:r>
        <w:rPr>
          <w:rFonts w:eastAsia="Times New Roman" w:cs="Times New Roman"/>
          <w:szCs w:val="24"/>
        </w:rPr>
        <w:t xml:space="preserve">σε </w:t>
      </w:r>
      <w:r w:rsidRPr="00A32900">
        <w:rPr>
          <w:rFonts w:eastAsia="Times New Roman" w:cs="Times New Roman"/>
          <w:szCs w:val="24"/>
        </w:rPr>
        <w:t xml:space="preserve">ενταξιακή διαδικασία και το έχει κάθε </w:t>
      </w:r>
      <w:r>
        <w:rPr>
          <w:rFonts w:eastAsia="Times New Roman" w:cs="Times New Roman"/>
          <w:szCs w:val="24"/>
        </w:rPr>
        <w:t>χώρα της</w:t>
      </w:r>
      <w:r w:rsidRPr="00A32900">
        <w:rPr>
          <w:rFonts w:eastAsia="Times New Roman" w:cs="Times New Roman"/>
          <w:szCs w:val="24"/>
        </w:rPr>
        <w:t xml:space="preserve"> Ευρωπαϊκής Ένωσης</w:t>
      </w:r>
      <w:r>
        <w:rPr>
          <w:rFonts w:eastAsia="Times New Roman" w:cs="Times New Roman"/>
          <w:szCs w:val="24"/>
        </w:rPr>
        <w:t>-</w:t>
      </w:r>
      <w:r w:rsidRPr="00A32900">
        <w:rPr>
          <w:rFonts w:eastAsia="Times New Roman" w:cs="Times New Roman"/>
          <w:szCs w:val="24"/>
        </w:rPr>
        <w:t xml:space="preserve"> </w:t>
      </w:r>
      <w:r>
        <w:rPr>
          <w:rFonts w:eastAsia="Times New Roman" w:cs="Times New Roman"/>
          <w:szCs w:val="24"/>
        </w:rPr>
        <w:t>αναφαίρετο. Δ</w:t>
      </w:r>
      <w:r w:rsidRPr="00A32900">
        <w:rPr>
          <w:rFonts w:eastAsia="Times New Roman" w:cs="Times New Roman"/>
          <w:szCs w:val="24"/>
        </w:rPr>
        <w:t xml:space="preserve">εν μας το </w:t>
      </w:r>
      <w:r>
        <w:rPr>
          <w:rFonts w:eastAsia="Times New Roman" w:cs="Times New Roman"/>
          <w:szCs w:val="24"/>
        </w:rPr>
        <w:t xml:space="preserve">αφαιρεί </w:t>
      </w:r>
      <w:r w:rsidRPr="00A32900">
        <w:rPr>
          <w:rFonts w:eastAsia="Times New Roman" w:cs="Times New Roman"/>
          <w:szCs w:val="24"/>
        </w:rPr>
        <w:t xml:space="preserve">κανείς και κυρίως </w:t>
      </w:r>
      <w:r>
        <w:rPr>
          <w:rFonts w:eastAsia="Times New Roman" w:cs="Times New Roman"/>
          <w:szCs w:val="24"/>
        </w:rPr>
        <w:t>η Σ</w:t>
      </w:r>
      <w:r w:rsidRPr="00A32900">
        <w:rPr>
          <w:rFonts w:eastAsia="Times New Roman" w:cs="Times New Roman"/>
          <w:szCs w:val="24"/>
        </w:rPr>
        <w:t>υμφωνία των Πρεσπών</w:t>
      </w:r>
      <w:r>
        <w:rPr>
          <w:rFonts w:eastAsia="Times New Roman" w:cs="Times New Roman"/>
          <w:szCs w:val="24"/>
        </w:rPr>
        <w:t>. Υ</w:t>
      </w:r>
      <w:r w:rsidRPr="00A32900">
        <w:rPr>
          <w:rFonts w:eastAsia="Times New Roman" w:cs="Times New Roman"/>
          <w:szCs w:val="24"/>
        </w:rPr>
        <w:t xml:space="preserve">πάρχουν πάνω από </w:t>
      </w:r>
      <w:r>
        <w:rPr>
          <w:rFonts w:eastAsia="Times New Roman" w:cs="Times New Roman"/>
          <w:szCs w:val="24"/>
        </w:rPr>
        <w:t xml:space="preserve">τριάντα πέντε </w:t>
      </w:r>
      <w:r w:rsidRPr="00A32900">
        <w:rPr>
          <w:rFonts w:eastAsia="Times New Roman" w:cs="Times New Roman"/>
          <w:szCs w:val="24"/>
        </w:rPr>
        <w:t>διαφορετικά δικαιώματα βέτο στο άνοιγμα των κεφαλαίων και στο κλείσιμο</w:t>
      </w:r>
      <w:r>
        <w:rPr>
          <w:rFonts w:eastAsia="Times New Roman" w:cs="Times New Roman"/>
          <w:szCs w:val="24"/>
        </w:rPr>
        <w:t xml:space="preserve"> των κεφαλαίων της διαδικασίας αυτής,</w:t>
      </w:r>
      <w:r w:rsidRPr="00A32900">
        <w:rPr>
          <w:rFonts w:eastAsia="Times New Roman" w:cs="Times New Roman"/>
          <w:szCs w:val="24"/>
        </w:rPr>
        <w:t xml:space="preserve"> τα οποία πο</w:t>
      </w:r>
      <w:r>
        <w:rPr>
          <w:rFonts w:eastAsia="Times New Roman" w:cs="Times New Roman"/>
          <w:szCs w:val="24"/>
        </w:rPr>
        <w:t>υθενά δεν περιορίζονται από τη Σ</w:t>
      </w:r>
      <w:r w:rsidRPr="00A32900">
        <w:rPr>
          <w:rFonts w:eastAsia="Times New Roman" w:cs="Times New Roman"/>
          <w:szCs w:val="24"/>
        </w:rPr>
        <w:t>υμφωνία των Πρεσπών</w:t>
      </w:r>
      <w:r>
        <w:rPr>
          <w:rFonts w:eastAsia="Times New Roman" w:cs="Times New Roman"/>
          <w:szCs w:val="24"/>
        </w:rPr>
        <w:t>, αν</w:t>
      </w:r>
      <w:r>
        <w:rPr>
          <w:rFonts w:eastAsia="Times New Roman" w:cs="Times New Roman"/>
          <w:szCs w:val="24"/>
        </w:rPr>
        <w:t xml:space="preserve"> η Βόρεια Μακεδονία β</w:t>
      </w:r>
      <w:r w:rsidRPr="00A32900">
        <w:rPr>
          <w:rFonts w:eastAsia="Times New Roman" w:cs="Times New Roman"/>
          <w:szCs w:val="24"/>
        </w:rPr>
        <w:t xml:space="preserve">εβαίως δεν τηρήσει τις </w:t>
      </w:r>
      <w:r>
        <w:rPr>
          <w:rFonts w:eastAsia="Times New Roman" w:cs="Times New Roman"/>
          <w:szCs w:val="24"/>
        </w:rPr>
        <w:t>υποχρεώσεις της.</w:t>
      </w:r>
      <w:r w:rsidRPr="00A32900">
        <w:rPr>
          <w:rFonts w:eastAsia="Times New Roman" w:cs="Times New Roman"/>
          <w:szCs w:val="24"/>
        </w:rPr>
        <w:t xml:space="preserve"> </w:t>
      </w:r>
      <w:r>
        <w:rPr>
          <w:rFonts w:eastAsia="Times New Roman" w:cs="Times New Roman"/>
          <w:szCs w:val="24"/>
        </w:rPr>
        <w:t xml:space="preserve">Είναι </w:t>
      </w:r>
      <w:r w:rsidRPr="00A32900">
        <w:rPr>
          <w:rFonts w:eastAsia="Times New Roman" w:cs="Times New Roman"/>
          <w:szCs w:val="24"/>
        </w:rPr>
        <w:t>υποχρεώ</w:t>
      </w:r>
      <w:r>
        <w:rPr>
          <w:rFonts w:eastAsia="Times New Roman" w:cs="Times New Roman"/>
          <w:szCs w:val="24"/>
        </w:rPr>
        <w:t xml:space="preserve">σεις που απορρέουν από αυτή τη </w:t>
      </w:r>
      <w:r>
        <w:rPr>
          <w:rFonts w:eastAsia="Times New Roman" w:cs="Times New Roman"/>
          <w:szCs w:val="24"/>
        </w:rPr>
        <w:t>σ</w:t>
      </w:r>
      <w:r w:rsidRPr="00A32900">
        <w:rPr>
          <w:rFonts w:eastAsia="Times New Roman" w:cs="Times New Roman"/>
          <w:szCs w:val="24"/>
        </w:rPr>
        <w:t xml:space="preserve">υμφωνία αλλά </w:t>
      </w:r>
      <w:r>
        <w:rPr>
          <w:rFonts w:eastAsia="Times New Roman" w:cs="Times New Roman"/>
          <w:szCs w:val="24"/>
        </w:rPr>
        <w:t>και από το λεγόμενο ε</w:t>
      </w:r>
      <w:r w:rsidRPr="00A32900">
        <w:rPr>
          <w:rFonts w:eastAsia="Times New Roman" w:cs="Times New Roman"/>
          <w:szCs w:val="24"/>
        </w:rPr>
        <w:t>υρωπαϊκό κεκτημένο</w:t>
      </w:r>
      <w:r>
        <w:rPr>
          <w:rFonts w:eastAsia="Times New Roman" w:cs="Times New Roman"/>
          <w:szCs w:val="24"/>
        </w:rPr>
        <w:t>.</w:t>
      </w:r>
    </w:p>
    <w:p w14:paraId="01A9E40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 Τ</w:t>
      </w:r>
      <w:r w:rsidRPr="00A32900">
        <w:rPr>
          <w:rFonts w:eastAsia="Times New Roman" w:cs="Times New Roman"/>
          <w:szCs w:val="24"/>
        </w:rPr>
        <w:t>ο</w:t>
      </w:r>
      <w:r>
        <w:rPr>
          <w:rFonts w:eastAsia="Times New Roman" w:cs="Times New Roman"/>
          <w:szCs w:val="24"/>
        </w:rPr>
        <w:t xml:space="preserve"> τρίτο και</w:t>
      </w:r>
      <w:r w:rsidRPr="00A32900">
        <w:rPr>
          <w:rFonts w:eastAsia="Times New Roman" w:cs="Times New Roman"/>
          <w:szCs w:val="24"/>
        </w:rPr>
        <w:t xml:space="preserve"> σημαντικότερο </w:t>
      </w:r>
      <w:r>
        <w:rPr>
          <w:rFonts w:eastAsia="Times New Roman" w:cs="Times New Roman"/>
          <w:szCs w:val="24"/>
        </w:rPr>
        <w:t>-</w:t>
      </w:r>
      <w:r w:rsidRPr="00A32900">
        <w:rPr>
          <w:rFonts w:eastAsia="Times New Roman" w:cs="Times New Roman"/>
          <w:szCs w:val="24"/>
        </w:rPr>
        <w:t xml:space="preserve">γιατί αυτά τα δύο που είπα είναι </w:t>
      </w:r>
      <w:r>
        <w:rPr>
          <w:rFonts w:eastAsia="Times New Roman" w:cs="Times New Roman"/>
          <w:szCs w:val="24"/>
        </w:rPr>
        <w:t xml:space="preserve">μάλλον </w:t>
      </w:r>
      <w:r w:rsidRPr="00A32900">
        <w:rPr>
          <w:rFonts w:eastAsia="Times New Roman" w:cs="Times New Roman"/>
          <w:szCs w:val="24"/>
        </w:rPr>
        <w:t>τεχνικά ζητήματα</w:t>
      </w:r>
      <w:r>
        <w:rPr>
          <w:rFonts w:eastAsia="Times New Roman" w:cs="Times New Roman"/>
          <w:szCs w:val="24"/>
        </w:rPr>
        <w:t>- είναι</w:t>
      </w:r>
      <w:r w:rsidRPr="00A32900">
        <w:rPr>
          <w:rFonts w:eastAsia="Times New Roman" w:cs="Times New Roman"/>
          <w:szCs w:val="24"/>
        </w:rPr>
        <w:t xml:space="preserve"> </w:t>
      </w:r>
      <w:r>
        <w:rPr>
          <w:rFonts w:eastAsia="Times New Roman" w:cs="Times New Roman"/>
          <w:szCs w:val="24"/>
        </w:rPr>
        <w:t xml:space="preserve">το ουσιαστικό. Αλήθεια, πιστεύετε </w:t>
      </w:r>
      <w:r w:rsidRPr="00A32900">
        <w:rPr>
          <w:rFonts w:eastAsia="Times New Roman" w:cs="Times New Roman"/>
          <w:szCs w:val="24"/>
        </w:rPr>
        <w:t xml:space="preserve">ότι η χώρα πρέπει </w:t>
      </w:r>
      <w:r>
        <w:rPr>
          <w:rFonts w:eastAsia="Times New Roman" w:cs="Times New Roman"/>
          <w:szCs w:val="24"/>
        </w:rPr>
        <w:t>να έχει στόχο να αποτρέψει την ε</w:t>
      </w:r>
      <w:r w:rsidRPr="00A32900">
        <w:rPr>
          <w:rFonts w:eastAsia="Times New Roman" w:cs="Times New Roman"/>
          <w:szCs w:val="24"/>
        </w:rPr>
        <w:t>υρωπαϊκή πορεία της Βόρειας Μακεδονίας και κατ</w:t>
      </w:r>
      <w:r>
        <w:rPr>
          <w:rFonts w:eastAsia="Times New Roman" w:cs="Times New Roman"/>
          <w:szCs w:val="24"/>
        </w:rPr>
        <w:t>’ επέκταση την ε</w:t>
      </w:r>
      <w:r w:rsidRPr="00A32900">
        <w:rPr>
          <w:rFonts w:eastAsia="Times New Roman" w:cs="Times New Roman"/>
          <w:szCs w:val="24"/>
        </w:rPr>
        <w:t xml:space="preserve">υρωπαϊκή πορεία των </w:t>
      </w:r>
      <w:r>
        <w:rPr>
          <w:rFonts w:eastAsia="Times New Roman" w:cs="Times New Roman"/>
          <w:szCs w:val="24"/>
        </w:rPr>
        <w:t>γειτόνων</w:t>
      </w:r>
      <w:r w:rsidRPr="00A32900">
        <w:rPr>
          <w:rFonts w:eastAsia="Times New Roman" w:cs="Times New Roman"/>
          <w:szCs w:val="24"/>
        </w:rPr>
        <w:t xml:space="preserve"> </w:t>
      </w:r>
      <w:r>
        <w:rPr>
          <w:rFonts w:eastAsia="Times New Roman" w:cs="Times New Roman"/>
          <w:szCs w:val="24"/>
        </w:rPr>
        <w:t>της; Πείτε μου καθαρά. Έχει ή δεν έχει συμφέρον</w:t>
      </w:r>
      <w:r w:rsidRPr="00A32900">
        <w:rPr>
          <w:rFonts w:eastAsia="Times New Roman" w:cs="Times New Roman"/>
          <w:szCs w:val="24"/>
        </w:rPr>
        <w:t xml:space="preserve"> η Ελλάδα </w:t>
      </w:r>
      <w:r>
        <w:rPr>
          <w:rFonts w:eastAsia="Times New Roman" w:cs="Times New Roman"/>
          <w:szCs w:val="24"/>
        </w:rPr>
        <w:t xml:space="preserve">από την </w:t>
      </w:r>
      <w:r w:rsidRPr="00A32900">
        <w:rPr>
          <w:rFonts w:eastAsia="Times New Roman" w:cs="Times New Roman"/>
          <w:szCs w:val="24"/>
        </w:rPr>
        <w:t>ευρωπαϊκή πορεία</w:t>
      </w:r>
      <w:r w:rsidRPr="00A32900">
        <w:rPr>
          <w:rFonts w:eastAsia="Times New Roman" w:cs="Times New Roman"/>
          <w:szCs w:val="24"/>
        </w:rPr>
        <w:t xml:space="preserve"> όλων των γειτόνων της και όχι μόνο της Βόρειας Μακεδονίας</w:t>
      </w:r>
      <w:r>
        <w:rPr>
          <w:rFonts w:eastAsia="Times New Roman" w:cs="Times New Roman"/>
          <w:szCs w:val="24"/>
        </w:rPr>
        <w:t xml:space="preserve">; </w:t>
      </w:r>
    </w:p>
    <w:p w14:paraId="01A9E40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Έχει </w:t>
      </w:r>
      <w:r w:rsidRPr="00A32900">
        <w:rPr>
          <w:rFonts w:eastAsia="Times New Roman" w:cs="Times New Roman"/>
          <w:szCs w:val="24"/>
        </w:rPr>
        <w:t xml:space="preserve">μήπως συμφέρον η χώρα </w:t>
      </w:r>
      <w:r>
        <w:rPr>
          <w:rFonts w:eastAsia="Times New Roman" w:cs="Times New Roman"/>
          <w:szCs w:val="24"/>
        </w:rPr>
        <w:t xml:space="preserve">από </w:t>
      </w:r>
      <w:r w:rsidRPr="00A32900">
        <w:rPr>
          <w:rFonts w:eastAsia="Times New Roman" w:cs="Times New Roman"/>
          <w:szCs w:val="24"/>
        </w:rPr>
        <w:t xml:space="preserve">την επιρροή </w:t>
      </w:r>
      <w:r>
        <w:rPr>
          <w:rFonts w:eastAsia="Times New Roman" w:cs="Times New Roman"/>
          <w:szCs w:val="24"/>
        </w:rPr>
        <w:t>τρίτων δ</w:t>
      </w:r>
      <w:r w:rsidRPr="00A32900">
        <w:rPr>
          <w:rFonts w:eastAsia="Times New Roman" w:cs="Times New Roman"/>
          <w:szCs w:val="24"/>
        </w:rPr>
        <w:t>υνάμεων</w:t>
      </w:r>
      <w:r>
        <w:rPr>
          <w:rFonts w:eastAsia="Times New Roman" w:cs="Times New Roman"/>
          <w:szCs w:val="24"/>
        </w:rPr>
        <w:t xml:space="preserve"> στη γειτονιά της,</w:t>
      </w:r>
      <w:r w:rsidRPr="00A32900">
        <w:rPr>
          <w:rFonts w:eastAsia="Times New Roman" w:cs="Times New Roman"/>
          <w:szCs w:val="24"/>
        </w:rPr>
        <w:t xml:space="preserve"> με άλλες βλέψεις και άλλες επιδιώξεις στην περιοχή των Βαλκανίων</w:t>
      </w:r>
      <w:r>
        <w:rPr>
          <w:rFonts w:eastAsia="Times New Roman" w:cs="Times New Roman"/>
          <w:szCs w:val="24"/>
        </w:rPr>
        <w:t>; Ή έχει</w:t>
      </w:r>
      <w:r w:rsidRPr="00A32900">
        <w:rPr>
          <w:rFonts w:eastAsia="Times New Roman" w:cs="Times New Roman"/>
          <w:szCs w:val="24"/>
        </w:rPr>
        <w:t xml:space="preserve"> συμφέρον </w:t>
      </w:r>
      <w:r>
        <w:rPr>
          <w:rFonts w:eastAsia="Times New Roman" w:cs="Times New Roman"/>
          <w:szCs w:val="24"/>
        </w:rPr>
        <w:t>αυτή η διαδικασία ν</w:t>
      </w:r>
      <w:r w:rsidRPr="00A32900">
        <w:rPr>
          <w:rFonts w:eastAsia="Times New Roman" w:cs="Times New Roman"/>
          <w:szCs w:val="24"/>
        </w:rPr>
        <w:t xml:space="preserve">α ολοκληρωθεί το </w:t>
      </w:r>
      <w:r w:rsidRPr="00A32900">
        <w:rPr>
          <w:rFonts w:eastAsia="Times New Roman" w:cs="Times New Roman"/>
          <w:szCs w:val="24"/>
        </w:rPr>
        <w:t>συντομότερο με συμμόρφωση και της Βόρειας Μακεδον</w:t>
      </w:r>
      <w:r>
        <w:rPr>
          <w:rFonts w:eastAsia="Times New Roman" w:cs="Times New Roman"/>
          <w:szCs w:val="24"/>
        </w:rPr>
        <w:t>ίας και άλλων γειτόνων μας στο ε</w:t>
      </w:r>
      <w:r w:rsidRPr="00A32900">
        <w:rPr>
          <w:rFonts w:eastAsia="Times New Roman" w:cs="Times New Roman"/>
          <w:szCs w:val="24"/>
        </w:rPr>
        <w:t xml:space="preserve">υρωπαϊκό κεκτημένο και </w:t>
      </w:r>
      <w:r>
        <w:rPr>
          <w:rFonts w:eastAsia="Times New Roman" w:cs="Times New Roman"/>
          <w:szCs w:val="24"/>
        </w:rPr>
        <w:t xml:space="preserve">στις υποχρεώσεις τους, </w:t>
      </w:r>
      <w:r w:rsidRPr="00A32900">
        <w:rPr>
          <w:rFonts w:eastAsia="Times New Roman" w:cs="Times New Roman"/>
          <w:szCs w:val="24"/>
        </w:rPr>
        <w:t xml:space="preserve">οι οποίες απορρέουν </w:t>
      </w:r>
      <w:r>
        <w:rPr>
          <w:rFonts w:eastAsia="Times New Roman" w:cs="Times New Roman"/>
          <w:szCs w:val="24"/>
        </w:rPr>
        <w:t xml:space="preserve">και από τη Συμφωνία των Πρεσπών, εν προκειμένω, </w:t>
      </w:r>
      <w:r w:rsidRPr="00A32900">
        <w:rPr>
          <w:rFonts w:eastAsia="Times New Roman" w:cs="Times New Roman"/>
          <w:szCs w:val="24"/>
        </w:rPr>
        <w:t>αλλά συνολικότερα από τους όρους μεταρρυθμίσεων και εκδημοκρα</w:t>
      </w:r>
      <w:r w:rsidRPr="00A32900">
        <w:rPr>
          <w:rFonts w:eastAsia="Times New Roman" w:cs="Times New Roman"/>
          <w:szCs w:val="24"/>
        </w:rPr>
        <w:t>τισμού που προβλέπει το λεγόμενο κοινωνικό κεκτημένο</w:t>
      </w:r>
      <w:r>
        <w:rPr>
          <w:rFonts w:eastAsia="Times New Roman" w:cs="Times New Roman"/>
          <w:szCs w:val="24"/>
        </w:rPr>
        <w:t>; Έ</w:t>
      </w:r>
      <w:r w:rsidRPr="00A32900">
        <w:rPr>
          <w:rFonts w:eastAsia="Times New Roman" w:cs="Times New Roman"/>
          <w:szCs w:val="24"/>
        </w:rPr>
        <w:t xml:space="preserve">χουμε συμφέρον </w:t>
      </w:r>
      <w:r>
        <w:rPr>
          <w:rFonts w:eastAsia="Times New Roman" w:cs="Times New Roman"/>
          <w:szCs w:val="24"/>
        </w:rPr>
        <w:t xml:space="preserve">ή είναι εις βάρος μας; </w:t>
      </w:r>
    </w:p>
    <w:p w14:paraId="01A9E40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Γιατί εάν υποστηρίζετε </w:t>
      </w:r>
      <w:r w:rsidRPr="00A32900">
        <w:rPr>
          <w:rFonts w:eastAsia="Times New Roman" w:cs="Times New Roman"/>
          <w:szCs w:val="24"/>
        </w:rPr>
        <w:t>τα περί βέτο στη διεύρυνση της Ευρωπαϊκής Ένωσης στα Βαλκάνια</w:t>
      </w:r>
      <w:r>
        <w:rPr>
          <w:rFonts w:eastAsia="Times New Roman" w:cs="Times New Roman"/>
          <w:szCs w:val="24"/>
        </w:rPr>
        <w:t>, δεν αμφισβητείτε</w:t>
      </w:r>
      <w:r w:rsidRPr="00A32900">
        <w:rPr>
          <w:rFonts w:eastAsia="Times New Roman" w:cs="Times New Roman"/>
          <w:szCs w:val="24"/>
        </w:rPr>
        <w:t xml:space="preserve"> πλέον μία </w:t>
      </w:r>
      <w:r>
        <w:rPr>
          <w:rFonts w:eastAsia="Times New Roman" w:cs="Times New Roman"/>
          <w:szCs w:val="24"/>
        </w:rPr>
        <w:t>πάγια ελληνική</w:t>
      </w:r>
      <w:r w:rsidRPr="00A32900">
        <w:rPr>
          <w:rFonts w:eastAsia="Times New Roman" w:cs="Times New Roman"/>
          <w:szCs w:val="24"/>
        </w:rPr>
        <w:t xml:space="preserve"> θέση</w:t>
      </w:r>
      <w:r>
        <w:rPr>
          <w:rFonts w:eastAsia="Times New Roman" w:cs="Times New Roman"/>
          <w:szCs w:val="24"/>
        </w:rPr>
        <w:t>,</w:t>
      </w:r>
      <w:r w:rsidRPr="00A32900">
        <w:rPr>
          <w:rFonts w:eastAsia="Times New Roman" w:cs="Times New Roman"/>
          <w:szCs w:val="24"/>
        </w:rPr>
        <w:t xml:space="preserve"> έτσι όπως διαμορφώθηκε</w:t>
      </w:r>
      <w:r>
        <w:rPr>
          <w:rFonts w:eastAsia="Times New Roman" w:cs="Times New Roman"/>
          <w:szCs w:val="24"/>
        </w:rPr>
        <w:t xml:space="preserve"> από τη </w:t>
      </w:r>
      <w:r>
        <w:rPr>
          <w:rFonts w:eastAsia="Times New Roman" w:cs="Times New Roman"/>
          <w:szCs w:val="24"/>
        </w:rPr>
        <w:t>σ</w:t>
      </w:r>
      <w:r>
        <w:rPr>
          <w:rFonts w:eastAsia="Times New Roman" w:cs="Times New Roman"/>
          <w:szCs w:val="24"/>
        </w:rPr>
        <w:t>ύνοδο της Θεσσαλονίκης, τ</w:t>
      </w:r>
      <w:r w:rsidRPr="00A32900">
        <w:rPr>
          <w:rFonts w:eastAsia="Times New Roman" w:cs="Times New Roman"/>
          <w:szCs w:val="24"/>
        </w:rPr>
        <w:t xml:space="preserve">ην περιβόητη </w:t>
      </w:r>
      <w:r>
        <w:rPr>
          <w:rFonts w:eastAsia="Times New Roman" w:cs="Times New Roman"/>
          <w:szCs w:val="24"/>
        </w:rPr>
        <w:t>«ατζέντα της Θεσσαλονίκης» -</w:t>
      </w:r>
      <w:r w:rsidRPr="00A32900">
        <w:rPr>
          <w:rFonts w:eastAsia="Times New Roman" w:cs="Times New Roman"/>
          <w:szCs w:val="24"/>
        </w:rPr>
        <w:t xml:space="preserve">έτσι </w:t>
      </w:r>
      <w:r>
        <w:rPr>
          <w:rFonts w:eastAsia="Times New Roman" w:cs="Times New Roman"/>
          <w:szCs w:val="24"/>
        </w:rPr>
        <w:t>τη συ</w:t>
      </w:r>
      <w:r w:rsidRPr="00A32900">
        <w:rPr>
          <w:rFonts w:eastAsia="Times New Roman" w:cs="Times New Roman"/>
          <w:szCs w:val="24"/>
        </w:rPr>
        <w:t>ζητάνε όλοι στην Ευρωπαϊκή Ένωση</w:t>
      </w:r>
      <w:r>
        <w:rPr>
          <w:rFonts w:eastAsia="Times New Roman" w:cs="Times New Roman"/>
          <w:szCs w:val="24"/>
        </w:rPr>
        <w:t>-, αλλά αμφισβητείτε</w:t>
      </w:r>
      <w:r w:rsidRPr="00A32900">
        <w:rPr>
          <w:rFonts w:eastAsia="Times New Roman" w:cs="Times New Roman"/>
          <w:szCs w:val="24"/>
        </w:rPr>
        <w:t xml:space="preserve">  μία διαχρονική ευρωπαϊκή θέση</w:t>
      </w:r>
      <w:r>
        <w:rPr>
          <w:rFonts w:eastAsia="Times New Roman" w:cs="Times New Roman"/>
          <w:szCs w:val="24"/>
        </w:rPr>
        <w:t xml:space="preserve">. </w:t>
      </w:r>
    </w:p>
    <w:p w14:paraId="01A9E41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Τόσο πολύ σας έχει επηρεάσει</w:t>
      </w:r>
      <w:r w:rsidRPr="00A32900">
        <w:rPr>
          <w:rFonts w:eastAsia="Times New Roman" w:cs="Times New Roman"/>
          <w:szCs w:val="24"/>
        </w:rPr>
        <w:t xml:space="preserve"> αυτή η ακραία</w:t>
      </w:r>
      <w:r>
        <w:rPr>
          <w:rFonts w:eastAsia="Times New Roman" w:cs="Times New Roman"/>
          <w:szCs w:val="24"/>
        </w:rPr>
        <w:t xml:space="preserve"> πτέρυγα του κόμματό</w:t>
      </w:r>
      <w:r w:rsidRPr="00A32900">
        <w:rPr>
          <w:rFonts w:eastAsia="Times New Roman" w:cs="Times New Roman"/>
          <w:szCs w:val="24"/>
        </w:rPr>
        <w:t xml:space="preserve">ς </w:t>
      </w:r>
      <w:r>
        <w:rPr>
          <w:rFonts w:eastAsia="Times New Roman" w:cs="Times New Roman"/>
          <w:szCs w:val="24"/>
        </w:rPr>
        <w:t>σας, κύριε Μητσοτάκη;</w:t>
      </w:r>
      <w:r>
        <w:rPr>
          <w:rFonts w:eastAsia="Times New Roman" w:cs="Times New Roman"/>
          <w:szCs w:val="24"/>
        </w:rPr>
        <w:t xml:space="preserve"> Να </w:t>
      </w:r>
      <w:r w:rsidRPr="00A32900">
        <w:rPr>
          <w:rFonts w:eastAsia="Times New Roman" w:cs="Times New Roman"/>
          <w:szCs w:val="24"/>
        </w:rPr>
        <w:t>αμφισβητείτ</w:t>
      </w:r>
      <w:r>
        <w:rPr>
          <w:rFonts w:eastAsia="Times New Roman" w:cs="Times New Roman"/>
          <w:szCs w:val="24"/>
        </w:rPr>
        <w:t>ε θεμελιώδεις α</w:t>
      </w:r>
      <w:r w:rsidRPr="00A32900">
        <w:rPr>
          <w:rFonts w:eastAsia="Times New Roman" w:cs="Times New Roman"/>
          <w:szCs w:val="24"/>
        </w:rPr>
        <w:t>ρχές που μοιράζεται το σύνολο σχεδόν των πολιτικών οικογενειών της Ευρωπαϊκής Ένωσης</w:t>
      </w:r>
      <w:r>
        <w:rPr>
          <w:rFonts w:eastAsia="Times New Roman" w:cs="Times New Roman"/>
          <w:szCs w:val="24"/>
        </w:rPr>
        <w:t>; Λ</w:t>
      </w:r>
      <w:r w:rsidRPr="00A32900">
        <w:rPr>
          <w:rFonts w:eastAsia="Times New Roman" w:cs="Times New Roman"/>
          <w:szCs w:val="24"/>
        </w:rPr>
        <w:t xml:space="preserve">έω το σύνολο σχεδόν </w:t>
      </w:r>
      <w:r>
        <w:rPr>
          <w:rFonts w:eastAsia="Times New Roman" w:cs="Times New Roman"/>
          <w:szCs w:val="24"/>
        </w:rPr>
        <w:t>-</w:t>
      </w:r>
      <w:r w:rsidRPr="00A32900">
        <w:rPr>
          <w:rFonts w:eastAsia="Times New Roman" w:cs="Times New Roman"/>
          <w:szCs w:val="24"/>
        </w:rPr>
        <w:t>καλά καταλάβατε</w:t>
      </w:r>
      <w:r>
        <w:rPr>
          <w:rFonts w:eastAsia="Times New Roman" w:cs="Times New Roman"/>
          <w:szCs w:val="24"/>
        </w:rPr>
        <w:t>-</w:t>
      </w:r>
      <w:r w:rsidRPr="00A32900">
        <w:rPr>
          <w:rFonts w:eastAsia="Times New Roman" w:cs="Times New Roman"/>
          <w:szCs w:val="24"/>
        </w:rPr>
        <w:t xml:space="preserve"> γιατί βεβαί</w:t>
      </w:r>
      <w:r>
        <w:rPr>
          <w:rFonts w:eastAsia="Times New Roman" w:cs="Times New Roman"/>
          <w:szCs w:val="24"/>
        </w:rPr>
        <w:t>ως υπάρχουν ακροδεξιοί και εθνικιστές που ενεργούν στην Ευρώπη</w:t>
      </w:r>
      <w:r w:rsidRPr="00A32900">
        <w:rPr>
          <w:rFonts w:eastAsia="Times New Roman" w:cs="Times New Roman"/>
          <w:szCs w:val="24"/>
        </w:rPr>
        <w:t xml:space="preserve"> πολλές φορές </w:t>
      </w:r>
      <w:r>
        <w:rPr>
          <w:rFonts w:eastAsia="Times New Roman" w:cs="Times New Roman"/>
          <w:szCs w:val="24"/>
        </w:rPr>
        <w:t xml:space="preserve">και </w:t>
      </w:r>
      <w:r w:rsidRPr="00A32900">
        <w:rPr>
          <w:rFonts w:eastAsia="Times New Roman" w:cs="Times New Roman"/>
          <w:szCs w:val="24"/>
        </w:rPr>
        <w:t>για συμφέρ</w:t>
      </w:r>
      <w:r w:rsidRPr="00A32900">
        <w:rPr>
          <w:rFonts w:eastAsia="Times New Roman" w:cs="Times New Roman"/>
          <w:szCs w:val="24"/>
        </w:rPr>
        <w:t>οντα τρίτων</w:t>
      </w:r>
      <w:r>
        <w:rPr>
          <w:rFonts w:eastAsia="Times New Roman" w:cs="Times New Roman"/>
          <w:szCs w:val="24"/>
        </w:rPr>
        <w:t>,</w:t>
      </w:r>
      <w:r w:rsidRPr="00A32900">
        <w:rPr>
          <w:rFonts w:eastAsia="Times New Roman" w:cs="Times New Roman"/>
          <w:szCs w:val="24"/>
        </w:rPr>
        <w:t xml:space="preserve"> για συμφέροντα άλλων εκτός Ευρώπης</w:t>
      </w:r>
      <w:r>
        <w:rPr>
          <w:rFonts w:eastAsia="Times New Roman" w:cs="Times New Roman"/>
          <w:szCs w:val="24"/>
        </w:rPr>
        <w:t>, οι οποίοι και θα τρίβουν τα χέρια τους,</w:t>
      </w:r>
      <w:r w:rsidRPr="00A32900">
        <w:rPr>
          <w:rFonts w:eastAsia="Times New Roman" w:cs="Times New Roman"/>
          <w:szCs w:val="24"/>
        </w:rPr>
        <w:t xml:space="preserve"> αν μάθουν </w:t>
      </w:r>
      <w:r>
        <w:rPr>
          <w:rFonts w:eastAsia="Times New Roman" w:cs="Times New Roman"/>
          <w:szCs w:val="24"/>
        </w:rPr>
        <w:t>ότι μοιράζεστε τις ίδιες θέσεις.</w:t>
      </w:r>
    </w:p>
    <w:p w14:paraId="01A9E41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sidRPr="00A32900">
        <w:rPr>
          <w:rFonts w:eastAsia="Times New Roman" w:cs="Times New Roman"/>
          <w:szCs w:val="24"/>
        </w:rPr>
        <w:t>συνάδελφοι</w:t>
      </w:r>
      <w:r>
        <w:rPr>
          <w:rFonts w:eastAsia="Times New Roman" w:cs="Times New Roman"/>
          <w:szCs w:val="24"/>
        </w:rPr>
        <w:t>,</w:t>
      </w:r>
      <w:r w:rsidRPr="00A32900">
        <w:rPr>
          <w:rFonts w:eastAsia="Times New Roman" w:cs="Times New Roman"/>
          <w:szCs w:val="24"/>
        </w:rPr>
        <w:t xml:space="preserve"> θεωρώ ότι αυτή η στάση και θέση </w:t>
      </w:r>
      <w:r>
        <w:rPr>
          <w:rFonts w:eastAsia="Times New Roman" w:cs="Times New Roman"/>
          <w:szCs w:val="24"/>
        </w:rPr>
        <w:t xml:space="preserve">που για </w:t>
      </w:r>
      <w:r w:rsidRPr="00A32900">
        <w:rPr>
          <w:rFonts w:eastAsia="Times New Roman" w:cs="Times New Roman"/>
          <w:szCs w:val="24"/>
        </w:rPr>
        <w:t>πρώτη φορά βλέπουμε από την πλευρά της Αξιωματικής Αντ</w:t>
      </w:r>
      <w:r w:rsidRPr="00A32900">
        <w:rPr>
          <w:rFonts w:eastAsia="Times New Roman" w:cs="Times New Roman"/>
          <w:szCs w:val="24"/>
        </w:rPr>
        <w:t>ιπολίτευσης</w:t>
      </w:r>
      <w:r>
        <w:rPr>
          <w:rFonts w:eastAsia="Times New Roman" w:cs="Times New Roman"/>
          <w:szCs w:val="24"/>
        </w:rPr>
        <w:t>, της</w:t>
      </w:r>
      <w:r w:rsidRPr="00A32900">
        <w:rPr>
          <w:rFonts w:eastAsia="Times New Roman" w:cs="Times New Roman"/>
          <w:szCs w:val="24"/>
        </w:rPr>
        <w:t xml:space="preserve"> Νέα</w:t>
      </w:r>
      <w:r>
        <w:rPr>
          <w:rFonts w:eastAsia="Times New Roman" w:cs="Times New Roman"/>
          <w:szCs w:val="24"/>
        </w:rPr>
        <w:t>ς</w:t>
      </w:r>
      <w:r w:rsidRPr="00A32900">
        <w:rPr>
          <w:rFonts w:eastAsia="Times New Roman" w:cs="Times New Roman"/>
          <w:szCs w:val="24"/>
        </w:rPr>
        <w:t xml:space="preserve"> Δημοκρατία</w:t>
      </w:r>
      <w:r>
        <w:rPr>
          <w:rFonts w:eastAsia="Times New Roman" w:cs="Times New Roman"/>
          <w:szCs w:val="24"/>
        </w:rPr>
        <w:t>ς,</w:t>
      </w:r>
      <w:r w:rsidRPr="00A32900">
        <w:rPr>
          <w:rFonts w:eastAsia="Times New Roman" w:cs="Times New Roman"/>
          <w:szCs w:val="24"/>
        </w:rPr>
        <w:t xml:space="preserve"> είναι μία στάση και θέση </w:t>
      </w:r>
      <w:r>
        <w:rPr>
          <w:rFonts w:eastAsia="Times New Roman" w:cs="Times New Roman"/>
          <w:szCs w:val="24"/>
        </w:rPr>
        <w:t xml:space="preserve">η </w:t>
      </w:r>
      <w:r w:rsidRPr="00A32900">
        <w:rPr>
          <w:rFonts w:eastAsia="Times New Roman" w:cs="Times New Roman"/>
          <w:szCs w:val="24"/>
        </w:rPr>
        <w:t xml:space="preserve">οποία δεν ευνοεί τα συμφέροντα </w:t>
      </w:r>
      <w:r>
        <w:rPr>
          <w:rFonts w:eastAsia="Times New Roman" w:cs="Times New Roman"/>
          <w:szCs w:val="24"/>
        </w:rPr>
        <w:t xml:space="preserve">της χώρας. Και </w:t>
      </w:r>
      <w:r w:rsidRPr="00A32900">
        <w:rPr>
          <w:rFonts w:eastAsia="Times New Roman" w:cs="Times New Roman"/>
          <w:szCs w:val="24"/>
        </w:rPr>
        <w:t>θέλω να το πω ξεκάθαρα</w:t>
      </w:r>
      <w:r>
        <w:rPr>
          <w:rFonts w:eastAsia="Times New Roman" w:cs="Times New Roman"/>
          <w:szCs w:val="24"/>
        </w:rPr>
        <w:t>. Κ</w:t>
      </w:r>
      <w:r w:rsidRPr="00A32900">
        <w:rPr>
          <w:rFonts w:eastAsia="Times New Roman" w:cs="Times New Roman"/>
          <w:szCs w:val="24"/>
        </w:rPr>
        <w:t>αι θα ήθελα στα ερωτήματα αυτά κάποια στιγμή να πάρω απαντήσεις</w:t>
      </w:r>
      <w:r>
        <w:rPr>
          <w:rFonts w:eastAsia="Times New Roman" w:cs="Times New Roman"/>
          <w:szCs w:val="24"/>
        </w:rPr>
        <w:t>.</w:t>
      </w:r>
    </w:p>
    <w:p w14:paraId="01A9E412"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 Θ</w:t>
      </w:r>
      <w:r w:rsidRPr="00A32900">
        <w:rPr>
          <w:rFonts w:eastAsia="Times New Roman" w:cs="Times New Roman"/>
          <w:szCs w:val="24"/>
        </w:rPr>
        <w:t>έλω να κλείσω</w:t>
      </w:r>
      <w:r>
        <w:rPr>
          <w:rFonts w:eastAsia="Times New Roman" w:cs="Times New Roman"/>
          <w:szCs w:val="24"/>
        </w:rPr>
        <w:t>,</w:t>
      </w:r>
      <w:r w:rsidRPr="00A32900">
        <w:rPr>
          <w:rFonts w:eastAsia="Times New Roman" w:cs="Times New Roman"/>
          <w:szCs w:val="24"/>
        </w:rPr>
        <w:t xml:space="preserve"> </w:t>
      </w:r>
      <w:r>
        <w:rPr>
          <w:rFonts w:eastAsia="Times New Roman" w:cs="Times New Roman"/>
          <w:szCs w:val="24"/>
        </w:rPr>
        <w:t>όμως,</w:t>
      </w:r>
      <w:r w:rsidRPr="00A32900">
        <w:rPr>
          <w:rFonts w:eastAsia="Times New Roman" w:cs="Times New Roman"/>
          <w:szCs w:val="24"/>
        </w:rPr>
        <w:t xml:space="preserve"> για να μη μακρηγορήσω άλλο</w:t>
      </w:r>
      <w:r>
        <w:rPr>
          <w:rFonts w:eastAsia="Times New Roman" w:cs="Times New Roman"/>
          <w:szCs w:val="24"/>
        </w:rPr>
        <w:t>, λέγοντα</w:t>
      </w:r>
      <w:r>
        <w:rPr>
          <w:rFonts w:eastAsia="Times New Roman" w:cs="Times New Roman"/>
          <w:szCs w:val="24"/>
        </w:rPr>
        <w:t>ς</w:t>
      </w:r>
      <w:r w:rsidRPr="00A32900">
        <w:rPr>
          <w:rFonts w:eastAsia="Times New Roman" w:cs="Times New Roman"/>
          <w:szCs w:val="24"/>
        </w:rPr>
        <w:t xml:space="preserve"> </w:t>
      </w:r>
      <w:r>
        <w:rPr>
          <w:rFonts w:eastAsia="Times New Roman" w:cs="Times New Roman"/>
          <w:szCs w:val="24"/>
        </w:rPr>
        <w:t>για την</w:t>
      </w:r>
      <w:r w:rsidRPr="00A32900">
        <w:rPr>
          <w:rFonts w:eastAsia="Times New Roman" w:cs="Times New Roman"/>
          <w:szCs w:val="24"/>
        </w:rPr>
        <w:t xml:space="preserve"> </w:t>
      </w:r>
      <w:r>
        <w:rPr>
          <w:rFonts w:eastAsia="Times New Roman" w:cs="Times New Roman"/>
          <w:szCs w:val="24"/>
        </w:rPr>
        <w:t>επιλογή της Βόρειας Μακεδονίας να γίνει μέλος του ΝΑΤΟ. Γιατί ξεχάσατε ότι αυτό συζητάμε σ</w:t>
      </w:r>
      <w:r w:rsidRPr="00A32900">
        <w:rPr>
          <w:rFonts w:eastAsia="Times New Roman" w:cs="Times New Roman"/>
          <w:szCs w:val="24"/>
        </w:rPr>
        <w:t>ήμερα</w:t>
      </w:r>
      <w:r>
        <w:rPr>
          <w:rFonts w:eastAsia="Times New Roman" w:cs="Times New Roman"/>
          <w:szCs w:val="24"/>
        </w:rPr>
        <w:t>. Τα άλλα τα είχαμε</w:t>
      </w:r>
      <w:r w:rsidRPr="00A32900">
        <w:rPr>
          <w:rFonts w:eastAsia="Times New Roman" w:cs="Times New Roman"/>
          <w:szCs w:val="24"/>
        </w:rPr>
        <w:t xml:space="preserve"> </w:t>
      </w:r>
      <w:r>
        <w:rPr>
          <w:rFonts w:eastAsia="Times New Roman" w:cs="Times New Roman"/>
          <w:szCs w:val="24"/>
        </w:rPr>
        <w:t>συζητήσει σ</w:t>
      </w:r>
      <w:r w:rsidRPr="00A32900">
        <w:rPr>
          <w:rFonts w:eastAsia="Times New Roman" w:cs="Times New Roman"/>
          <w:szCs w:val="24"/>
        </w:rPr>
        <w:t xml:space="preserve">την προηγούμενη </w:t>
      </w:r>
      <w:r>
        <w:rPr>
          <w:rFonts w:eastAsia="Times New Roman" w:cs="Times New Roman"/>
          <w:szCs w:val="24"/>
        </w:rPr>
        <w:t>διαδικασία. Κ</w:t>
      </w:r>
      <w:r w:rsidRPr="00A32900">
        <w:rPr>
          <w:rFonts w:eastAsia="Times New Roman" w:cs="Times New Roman"/>
          <w:szCs w:val="24"/>
        </w:rPr>
        <w:t xml:space="preserve">αι δεν μπορέσατε και να μας εξηγήσετε στο βαθμό που κυρώθηκε </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w:t>
      </w:r>
      <w:r w:rsidRPr="00A32900">
        <w:rPr>
          <w:rFonts w:eastAsia="Times New Roman" w:cs="Times New Roman"/>
          <w:szCs w:val="24"/>
        </w:rPr>
        <w:t xml:space="preserve">και στο βαθμό που </w:t>
      </w:r>
      <w:r>
        <w:rPr>
          <w:rFonts w:eastAsia="Times New Roman" w:cs="Times New Roman"/>
          <w:szCs w:val="24"/>
        </w:rPr>
        <w:t>ε</w:t>
      </w:r>
      <w:r>
        <w:rPr>
          <w:rFonts w:eastAsia="Times New Roman" w:cs="Times New Roman"/>
          <w:szCs w:val="24"/>
        </w:rPr>
        <w:t>σείς, όπως</w:t>
      </w:r>
      <w:r w:rsidRPr="00A32900">
        <w:rPr>
          <w:rFonts w:eastAsia="Times New Roman" w:cs="Times New Roman"/>
          <w:szCs w:val="24"/>
        </w:rPr>
        <w:t xml:space="preserve"> λέτε</w:t>
      </w:r>
      <w:r>
        <w:rPr>
          <w:rFonts w:eastAsia="Times New Roman" w:cs="Times New Roman"/>
          <w:szCs w:val="24"/>
        </w:rPr>
        <w:t>,</w:t>
      </w:r>
      <w:r w:rsidRPr="00A32900">
        <w:rPr>
          <w:rFonts w:eastAsia="Times New Roman" w:cs="Times New Roman"/>
          <w:szCs w:val="24"/>
        </w:rPr>
        <w:t xml:space="preserve"> δεν πρόκειται να επιχειρήσετε να την </w:t>
      </w:r>
      <w:r>
        <w:rPr>
          <w:rFonts w:eastAsia="Times New Roman" w:cs="Times New Roman"/>
          <w:szCs w:val="24"/>
        </w:rPr>
        <w:t>ανατρέψετε -</w:t>
      </w:r>
      <w:r w:rsidRPr="00A32900">
        <w:rPr>
          <w:rFonts w:eastAsia="Times New Roman" w:cs="Times New Roman"/>
          <w:szCs w:val="24"/>
        </w:rPr>
        <w:t>δεν θα το καταφέρετε</w:t>
      </w:r>
      <w:r>
        <w:rPr>
          <w:rFonts w:eastAsia="Times New Roman" w:cs="Times New Roman"/>
          <w:szCs w:val="24"/>
        </w:rPr>
        <w:t>- α</w:t>
      </w:r>
      <w:r w:rsidRPr="00A32900">
        <w:rPr>
          <w:rFonts w:eastAsia="Times New Roman" w:cs="Times New Roman"/>
          <w:szCs w:val="24"/>
        </w:rPr>
        <w:t>ν ποτέ πάρετε τη διακυβέρνηση της χώρας</w:t>
      </w:r>
      <w:r>
        <w:rPr>
          <w:rFonts w:eastAsia="Times New Roman" w:cs="Times New Roman"/>
          <w:szCs w:val="24"/>
        </w:rPr>
        <w:t>,</w:t>
      </w:r>
      <w:r w:rsidRPr="00A32900">
        <w:rPr>
          <w:rFonts w:eastAsia="Times New Roman" w:cs="Times New Roman"/>
          <w:szCs w:val="24"/>
        </w:rPr>
        <w:t xml:space="preserve"> για ποιο λόγο</w:t>
      </w:r>
      <w:r>
        <w:rPr>
          <w:rFonts w:eastAsia="Times New Roman" w:cs="Times New Roman"/>
          <w:szCs w:val="24"/>
        </w:rPr>
        <w:t xml:space="preserve"> αρνείστε την ένταξη της χώρας α</w:t>
      </w:r>
      <w:r w:rsidRPr="00A32900">
        <w:rPr>
          <w:rFonts w:eastAsia="Times New Roman" w:cs="Times New Roman"/>
          <w:szCs w:val="24"/>
        </w:rPr>
        <w:t>υτής στο ΝΑΤΟ</w:t>
      </w:r>
      <w:r>
        <w:rPr>
          <w:rFonts w:eastAsia="Times New Roman" w:cs="Times New Roman"/>
          <w:szCs w:val="24"/>
        </w:rPr>
        <w:t>. Δεν δώσατε πειστικές απαντήσεις σε αυτό.</w:t>
      </w:r>
      <w:r w:rsidRPr="00A32900">
        <w:rPr>
          <w:rFonts w:eastAsia="Times New Roman" w:cs="Times New Roman"/>
          <w:szCs w:val="24"/>
        </w:rPr>
        <w:t xml:space="preserve"> </w:t>
      </w:r>
      <w:r>
        <w:rPr>
          <w:rFonts w:eastAsia="Times New Roman" w:cs="Times New Roman"/>
          <w:szCs w:val="24"/>
        </w:rPr>
        <w:t xml:space="preserve">Οι μόνοι οι οποίοι </w:t>
      </w:r>
      <w:r w:rsidRPr="00A32900">
        <w:rPr>
          <w:rFonts w:eastAsia="Times New Roman" w:cs="Times New Roman"/>
          <w:szCs w:val="24"/>
        </w:rPr>
        <w:t>μπορεί</w:t>
      </w:r>
      <w:r w:rsidRPr="00A32900">
        <w:rPr>
          <w:rFonts w:eastAsia="Times New Roman" w:cs="Times New Roman"/>
          <w:szCs w:val="24"/>
        </w:rPr>
        <w:t xml:space="preserve"> να δώσουν πειστικές απαντήσεις</w:t>
      </w:r>
      <w:r>
        <w:rPr>
          <w:rFonts w:eastAsia="Times New Roman" w:cs="Times New Roman"/>
          <w:szCs w:val="24"/>
        </w:rPr>
        <w:t xml:space="preserve"> είναι ενδεχομένως στο Κομμουνιστικό Κόμμα. Έχει θέση και άποψη γι’</w:t>
      </w:r>
      <w:r w:rsidRPr="00A32900">
        <w:rPr>
          <w:rFonts w:eastAsia="Times New Roman" w:cs="Times New Roman"/>
          <w:szCs w:val="24"/>
        </w:rPr>
        <w:t xml:space="preserve"> αυτό</w:t>
      </w:r>
      <w:r>
        <w:rPr>
          <w:rFonts w:eastAsia="Times New Roman" w:cs="Times New Roman"/>
          <w:szCs w:val="24"/>
        </w:rPr>
        <w:t xml:space="preserve"> και</w:t>
      </w:r>
      <w:r w:rsidRPr="00A32900">
        <w:rPr>
          <w:rFonts w:eastAsia="Times New Roman" w:cs="Times New Roman"/>
          <w:szCs w:val="24"/>
        </w:rPr>
        <w:t xml:space="preserve"> αφορά το ΝΑΤΟ</w:t>
      </w:r>
      <w:r>
        <w:rPr>
          <w:rFonts w:eastAsia="Times New Roman" w:cs="Times New Roman"/>
          <w:szCs w:val="24"/>
        </w:rPr>
        <w:t>.</w:t>
      </w:r>
    </w:p>
    <w:p w14:paraId="01A9E413"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Εγώ, όμως, θέλω να πω ότι</w:t>
      </w:r>
      <w:r>
        <w:rPr>
          <w:rFonts w:eastAsia="Times New Roman" w:cs="Times New Roman"/>
          <w:szCs w:val="24"/>
        </w:rPr>
        <w:t xml:space="preserve"> </w:t>
      </w:r>
      <w:r>
        <w:rPr>
          <w:rFonts w:eastAsia="Times New Roman" w:cs="Times New Roman"/>
          <w:szCs w:val="24"/>
        </w:rPr>
        <w:t>αυτή η απόφαση δ</w:t>
      </w:r>
      <w:r w:rsidRPr="00A32900">
        <w:rPr>
          <w:rFonts w:eastAsia="Times New Roman" w:cs="Times New Roman"/>
          <w:szCs w:val="24"/>
        </w:rPr>
        <w:t xml:space="preserve">εν είναι δικιά </w:t>
      </w:r>
      <w:r>
        <w:rPr>
          <w:rFonts w:eastAsia="Times New Roman" w:cs="Times New Roman"/>
          <w:szCs w:val="24"/>
        </w:rPr>
        <w:t>μας απόφαση στο τέλος της ημέρας. Είναι μία</w:t>
      </w:r>
      <w:r w:rsidRPr="00A32900">
        <w:rPr>
          <w:rFonts w:eastAsia="Times New Roman" w:cs="Times New Roman"/>
          <w:szCs w:val="24"/>
        </w:rPr>
        <w:t xml:space="preserve"> από</w:t>
      </w:r>
      <w:r>
        <w:rPr>
          <w:rFonts w:eastAsia="Times New Roman" w:cs="Times New Roman"/>
          <w:szCs w:val="24"/>
        </w:rPr>
        <w:t>φαση που αφορά τον ίδιο τον γ</w:t>
      </w:r>
      <w:r>
        <w:rPr>
          <w:rFonts w:eastAsia="Times New Roman" w:cs="Times New Roman"/>
          <w:szCs w:val="24"/>
        </w:rPr>
        <w:t>ειτονικό λαό. Είναι μια επιλογή της Βόρειας Μακεδονίας. Είναι κυριαρχικό τους δικαίωμα και κυριαρχικό δικαίωμα του λαού της και της εκλεγμένης κυβέρνησής τους να αποφασίσουν να ενταχθούν στο ΝΑΤΟ.</w:t>
      </w:r>
      <w:r w:rsidRPr="00472A9A">
        <w:rPr>
          <w:rFonts w:eastAsia="Times New Roman" w:cs="Times New Roman"/>
          <w:szCs w:val="24"/>
        </w:rPr>
        <w:t xml:space="preserve"> </w:t>
      </w:r>
    </w:p>
    <w:p w14:paraId="01A9E414"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Όπως κυριαρχικό δικαίωμα είναι και οι σχέσεις που ενδεχομέ</w:t>
      </w:r>
      <w:r>
        <w:rPr>
          <w:rFonts w:eastAsia="Times New Roman" w:cs="Times New Roman"/>
          <w:szCs w:val="24"/>
        </w:rPr>
        <w:t xml:space="preserve">νως θα αποφασίσουν να έχουν με όποια άλλη χώρα επιθυμούν, βεβαίως τηρώντας τις δεσμεύσεις που απορρέουν από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 και από την ένταξή τους στους οργανισμούς που θα επιλέξουν να ενταχθούν.</w:t>
      </w:r>
    </w:p>
    <w:p w14:paraId="01A9E41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Κυριαρχικό τους δικαίωμα θα είναι ενδεχομένως αν επιλέξου</w:t>
      </w:r>
      <w:r>
        <w:rPr>
          <w:rFonts w:eastAsia="Times New Roman" w:cs="Times New Roman"/>
          <w:szCs w:val="24"/>
        </w:rPr>
        <w:t xml:space="preserve">ν, και εμείς θα τους προτρέψουμε να επιλέξουν, να έχουν, όπως εμείς, αν το θελήσουν, μια πολυδιάστατη εξωτερική πολιτική. </w:t>
      </w:r>
    </w:p>
    <w:p w14:paraId="01A9E41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σημερινή, λοιπόν, ψηφοφορία είναι η ψηφοφορία η οποία κλείνει, κατά την άποψή μου, έναν σημαντικό κύκλο, τον σημαντικότερο κύκλο, τ</w:t>
      </w:r>
      <w:r>
        <w:rPr>
          <w:rFonts w:eastAsia="Times New Roman" w:cs="Times New Roman"/>
          <w:szCs w:val="24"/>
        </w:rPr>
        <w:t xml:space="preserve">ων υποχρεώσεων που απορρέουν από την ιστορική Συμφωνία των Πρεσπών και αφορούν την Ελλάδα. </w:t>
      </w:r>
    </w:p>
    <w:p w14:paraId="01A9E417"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Από αύριο με την κύρωση της ένταξης, όπως προβλέπει η ίδια η </w:t>
      </w:r>
      <w:r>
        <w:rPr>
          <w:rFonts w:eastAsia="Times New Roman" w:cs="Times New Roman"/>
          <w:szCs w:val="24"/>
        </w:rPr>
        <w:t>σ</w:t>
      </w:r>
      <w:r>
        <w:rPr>
          <w:rFonts w:eastAsia="Times New Roman" w:cs="Times New Roman"/>
          <w:szCs w:val="24"/>
        </w:rPr>
        <w:t>υμφωνία, οι υποχρεώσεις ξαναγυρνάνε στους γείτονές μας, οι οποίοι θα πρέπει να στείλουν επίσημο αίτημα</w:t>
      </w:r>
      <w:r>
        <w:rPr>
          <w:rFonts w:eastAsia="Times New Roman" w:cs="Times New Roman"/>
          <w:szCs w:val="24"/>
        </w:rPr>
        <w:t xml:space="preserve"> σε όλες τις χώρες του Οργανισμού Ηνωμένων Εθνών, σε όλους τους οργανισμούς, και στις </w:t>
      </w:r>
      <w:proofErr w:type="spellStart"/>
      <w:r>
        <w:rPr>
          <w:rFonts w:eastAsia="Times New Roman" w:cs="Times New Roman"/>
          <w:szCs w:val="24"/>
        </w:rPr>
        <w:t>εκατόν</w:t>
      </w:r>
      <w:proofErr w:type="spellEnd"/>
      <w:r>
        <w:rPr>
          <w:rFonts w:eastAsia="Times New Roman" w:cs="Times New Roman"/>
          <w:szCs w:val="24"/>
        </w:rPr>
        <w:t xml:space="preserve"> σαράντα, περίπου, χώρες οι οποίες την αναγνωρίζουν έως σήμερα με τον όρο «Δημοκρατία της Μακεδονίας» σκέτο. </w:t>
      </w:r>
    </w:p>
    <w:p w14:paraId="01A9E41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Θα είδατε όλα τα μεγάλα διεθνή ειδησεογραφικά μέσα πώς</w:t>
      </w:r>
      <w:r>
        <w:rPr>
          <w:rFonts w:eastAsia="Times New Roman" w:cs="Times New Roman"/>
          <w:szCs w:val="24"/>
        </w:rPr>
        <w:t xml:space="preserve"> παρουσίαζαν την επικύρωση της </w:t>
      </w:r>
      <w:r>
        <w:rPr>
          <w:rFonts w:eastAsia="Times New Roman" w:cs="Times New Roman"/>
          <w:szCs w:val="24"/>
        </w:rPr>
        <w:t>σ</w:t>
      </w:r>
      <w:r>
        <w:rPr>
          <w:rFonts w:eastAsia="Times New Roman" w:cs="Times New Roman"/>
          <w:szCs w:val="24"/>
        </w:rPr>
        <w:t xml:space="preserve">υμφωνίας από την Ελληνική Βουλή. Έλεγαν: «Η </w:t>
      </w:r>
      <w:r w:rsidRPr="00E1655B">
        <w:rPr>
          <w:rFonts w:eastAsia="Times New Roman" w:cs="Times New Roman"/>
          <w:szCs w:val="24"/>
        </w:rPr>
        <w:t>“</w:t>
      </w:r>
      <w:r>
        <w:rPr>
          <w:rFonts w:eastAsia="Times New Roman" w:cs="Times New Roman"/>
          <w:szCs w:val="24"/>
        </w:rPr>
        <w:t>Μακεδονία</w:t>
      </w:r>
      <w:r w:rsidRPr="0061438D">
        <w:rPr>
          <w:rFonts w:eastAsia="Times New Roman" w:cs="Times New Roman"/>
          <w:szCs w:val="24"/>
        </w:rPr>
        <w:t>”</w:t>
      </w:r>
      <w:r w:rsidRPr="00E1655B">
        <w:rPr>
          <w:rFonts w:eastAsia="Times New Roman" w:cs="Times New Roman"/>
          <w:szCs w:val="24"/>
        </w:rPr>
        <w:t xml:space="preserve"> </w:t>
      </w:r>
      <w:r>
        <w:rPr>
          <w:rFonts w:eastAsia="Times New Roman" w:cs="Times New Roman"/>
          <w:szCs w:val="24"/>
        </w:rPr>
        <w:t xml:space="preserve">αλλάζει όνομα και γίνεται </w:t>
      </w:r>
      <w:r w:rsidRPr="00E1655B">
        <w:rPr>
          <w:rFonts w:eastAsia="Times New Roman" w:cs="Times New Roman"/>
          <w:szCs w:val="24"/>
        </w:rPr>
        <w:t>“</w:t>
      </w:r>
      <w:r>
        <w:rPr>
          <w:rFonts w:eastAsia="Times New Roman" w:cs="Times New Roman"/>
          <w:szCs w:val="24"/>
        </w:rPr>
        <w:t>Βόρεια Μακεδονία</w:t>
      </w:r>
      <w:r w:rsidRPr="00E1655B">
        <w:rPr>
          <w:rFonts w:eastAsia="Times New Roman" w:cs="Times New Roman"/>
          <w:szCs w:val="24"/>
        </w:rPr>
        <w:t>”</w:t>
      </w:r>
      <w:r>
        <w:rPr>
          <w:rFonts w:eastAsia="Times New Roman" w:cs="Times New Roman"/>
          <w:szCs w:val="24"/>
        </w:rPr>
        <w:t xml:space="preserve">», αυτό έλεγαν. </w:t>
      </w:r>
    </w:p>
    <w:p w14:paraId="01A9E419"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Και μάλιστα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που σας υποστηρίζουν δεν έσπευσαν να επαναλάβουν την ίδια αναμασημένη τροφή </w:t>
      </w:r>
      <w:r>
        <w:rPr>
          <w:rFonts w:eastAsia="Times New Roman" w:cs="Times New Roman"/>
          <w:szCs w:val="24"/>
        </w:rPr>
        <w:t xml:space="preserve">που μας παρουσιάσατε σήμερα εσείς εδώ, αλλά έσπευσαν να κατηγορήσουν τον κ. </w:t>
      </w:r>
      <w:proofErr w:type="spellStart"/>
      <w:r>
        <w:rPr>
          <w:rFonts w:eastAsia="Times New Roman" w:cs="Times New Roman"/>
          <w:szCs w:val="24"/>
        </w:rPr>
        <w:t>Ζάεφ</w:t>
      </w:r>
      <w:proofErr w:type="spellEnd"/>
      <w:r>
        <w:rPr>
          <w:rFonts w:eastAsia="Times New Roman" w:cs="Times New Roman"/>
          <w:szCs w:val="24"/>
        </w:rPr>
        <w:t xml:space="preserve">, ο οποίος, λέει, δεν εφαρμόζει τη </w:t>
      </w:r>
      <w:r>
        <w:rPr>
          <w:rFonts w:eastAsia="Times New Roman" w:cs="Times New Roman"/>
          <w:szCs w:val="24"/>
        </w:rPr>
        <w:t>σ</w:t>
      </w:r>
      <w:r>
        <w:rPr>
          <w:rFonts w:eastAsia="Times New Roman" w:cs="Times New Roman"/>
          <w:szCs w:val="24"/>
        </w:rPr>
        <w:t>υμφωνία. Προφανώς και εκεί λαθροχειρία έκαναν</w:t>
      </w:r>
      <w:r>
        <w:rPr>
          <w:rFonts w:eastAsia="Times New Roman" w:cs="Times New Roman"/>
          <w:szCs w:val="24"/>
        </w:rPr>
        <w:t>,</w:t>
      </w:r>
      <w:r>
        <w:rPr>
          <w:rFonts w:eastAsia="Times New Roman" w:cs="Times New Roman"/>
          <w:szCs w:val="24"/>
        </w:rPr>
        <w:t xml:space="preserve"> διότι γνωρίζουν ότι υποχρέωση να την εφαρμόσει έχει άμα τη κυρώσει και του </w:t>
      </w:r>
      <w:r>
        <w:rPr>
          <w:rFonts w:eastAsia="Times New Roman" w:cs="Times New Roman"/>
          <w:szCs w:val="24"/>
        </w:rPr>
        <w:t>π</w:t>
      </w:r>
      <w:r>
        <w:rPr>
          <w:rFonts w:eastAsia="Times New Roman" w:cs="Times New Roman"/>
          <w:szCs w:val="24"/>
        </w:rPr>
        <w:t xml:space="preserve">ρωτοκόλλου </w:t>
      </w:r>
      <w:r>
        <w:rPr>
          <w:rFonts w:eastAsia="Times New Roman" w:cs="Times New Roman"/>
          <w:szCs w:val="24"/>
        </w:rPr>
        <w:t>έ</w:t>
      </w:r>
      <w:r>
        <w:rPr>
          <w:rFonts w:eastAsia="Times New Roman" w:cs="Times New Roman"/>
          <w:szCs w:val="24"/>
        </w:rPr>
        <w:t>νταξη</w:t>
      </w:r>
      <w:r>
        <w:rPr>
          <w:rFonts w:eastAsia="Times New Roman" w:cs="Times New Roman"/>
          <w:szCs w:val="24"/>
        </w:rPr>
        <w:t xml:space="preserve">ς στο ΝΑΤΟ. </w:t>
      </w:r>
    </w:p>
    <w:p w14:paraId="01A9E41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Αλλά, αναρωτιέμαι, αν το πρόβλημά σας είναι ότι ο </w:t>
      </w:r>
      <w:proofErr w:type="spellStart"/>
      <w:r>
        <w:rPr>
          <w:rFonts w:eastAsia="Times New Roman" w:cs="Times New Roman"/>
          <w:szCs w:val="24"/>
        </w:rPr>
        <w:t>Ζάεφ</w:t>
      </w:r>
      <w:proofErr w:type="spellEnd"/>
      <w:r>
        <w:rPr>
          <w:rFonts w:eastAsia="Times New Roman" w:cs="Times New Roman"/>
          <w:szCs w:val="24"/>
        </w:rPr>
        <w:t xml:space="preserve"> δεν την εφαρμόζει, τότε μάλλον είναι καλή η </w:t>
      </w:r>
      <w:r>
        <w:rPr>
          <w:rFonts w:eastAsia="Times New Roman" w:cs="Times New Roman"/>
          <w:szCs w:val="24"/>
        </w:rPr>
        <w:t>σ</w:t>
      </w:r>
      <w:r>
        <w:rPr>
          <w:rFonts w:eastAsia="Times New Roman" w:cs="Times New Roman"/>
          <w:szCs w:val="24"/>
        </w:rPr>
        <w:t xml:space="preserve">υμφωνία και το πρόβλημα είναι ότι ο </w:t>
      </w:r>
      <w:proofErr w:type="spellStart"/>
      <w:r>
        <w:rPr>
          <w:rFonts w:eastAsia="Times New Roman" w:cs="Times New Roman"/>
          <w:szCs w:val="24"/>
        </w:rPr>
        <w:t>Ζάεφ</w:t>
      </w:r>
      <w:proofErr w:type="spellEnd"/>
      <w:r>
        <w:rPr>
          <w:rFonts w:eastAsia="Times New Roman" w:cs="Times New Roman"/>
          <w:szCs w:val="24"/>
        </w:rPr>
        <w:t xml:space="preserve"> δεν την εφαρμόζει και δεν είναι κακή η </w:t>
      </w:r>
      <w:r>
        <w:rPr>
          <w:rFonts w:eastAsia="Times New Roman" w:cs="Times New Roman"/>
          <w:szCs w:val="24"/>
        </w:rPr>
        <w:t>σ</w:t>
      </w:r>
      <w:r>
        <w:rPr>
          <w:rFonts w:eastAsia="Times New Roman" w:cs="Times New Roman"/>
          <w:szCs w:val="24"/>
        </w:rPr>
        <w:t>υμφωνία.</w:t>
      </w:r>
    </w:p>
    <w:p w14:paraId="01A9E41B"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1A9E41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Ζάεφ</w:t>
      </w:r>
      <w:proofErr w:type="spellEnd"/>
      <w:r>
        <w:rPr>
          <w:rFonts w:eastAsia="Times New Roman" w:cs="Times New Roman"/>
          <w:szCs w:val="24"/>
        </w:rPr>
        <w:t>, λ</w:t>
      </w:r>
      <w:r>
        <w:rPr>
          <w:rFonts w:eastAsia="Times New Roman" w:cs="Times New Roman"/>
          <w:szCs w:val="24"/>
        </w:rPr>
        <w:t xml:space="preserve">οιπόν, ο Πρωθυπουργός της Βόρειας Μακεδονίας, από αύριο και η χώρα του και η </w:t>
      </w:r>
      <w:r>
        <w:rPr>
          <w:rFonts w:eastAsia="Times New Roman" w:cs="Times New Roman"/>
          <w:szCs w:val="24"/>
        </w:rPr>
        <w:t>κ</w:t>
      </w:r>
      <w:r>
        <w:rPr>
          <w:rFonts w:eastAsia="Times New Roman" w:cs="Times New Roman"/>
          <w:szCs w:val="24"/>
        </w:rPr>
        <w:t xml:space="preserve">υβέρνησή του θα έχει μία δύσκολη δουλειά να κάνει. Θα πρέπει να στείλουν το επίσημο αίτημα σε όλες τις χώρες του Οργανισμού Ηνωμένων Εθνών, προκειμένου από εδώ και στο εξής να </w:t>
      </w:r>
      <w:r>
        <w:rPr>
          <w:rFonts w:eastAsia="Times New Roman" w:cs="Times New Roman"/>
          <w:szCs w:val="24"/>
        </w:rPr>
        <w:t>μην τους αποκαλούν ως «Μακεδονία», αλλά να τους αποκαλούν ως «Βόρεια Μακεδονία». Το ίδιο θα πρέπει να πράξουν και οι ίδιοι τόσο στον δημόσιο λόγο τους όσο και σε όλες τις ονομασίες, όλες τις ταμπέλες που έχουν στα δημόσια κτήρια και στα δημόσια έγγραφά του</w:t>
      </w:r>
      <w:r>
        <w:rPr>
          <w:rFonts w:eastAsia="Times New Roman" w:cs="Times New Roman"/>
          <w:szCs w:val="24"/>
        </w:rPr>
        <w:t>ς.</w:t>
      </w:r>
    </w:p>
    <w:p w14:paraId="01A9E41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Εγώ θα ήθελα για άλλη μια φορά να καλωσορίσω από αυτό το Βήμα τη Βόρεια Μακεδονία, μια φιλική προς την Ελλάδα χώρα, μ</w:t>
      </w:r>
      <w:r>
        <w:rPr>
          <w:rFonts w:eastAsia="Times New Roman" w:cs="Times New Roman"/>
          <w:szCs w:val="24"/>
        </w:rPr>
        <w:t>ί</w:t>
      </w:r>
      <w:r>
        <w:rPr>
          <w:rFonts w:eastAsia="Times New Roman" w:cs="Times New Roman"/>
          <w:szCs w:val="24"/>
        </w:rPr>
        <w:t>α χώρα η οποία θα πρέπει να είναι στήριγμα και όχι αντίπαλος για τις προσπάθειες μας να εγκαθιδρύσουμε την ασφάλεια, τη σταθερότητα και</w:t>
      </w:r>
      <w:r>
        <w:rPr>
          <w:rFonts w:eastAsia="Times New Roman" w:cs="Times New Roman"/>
          <w:szCs w:val="24"/>
        </w:rPr>
        <w:t xml:space="preserve"> τη συνεργασία στην ευρύτερη περιοχή.</w:t>
      </w:r>
    </w:p>
    <w:p w14:paraId="01A9E41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Και να πω, κατεβαίνοντας από το Βήμα, κύριε Μητσοτάκη, ότι όλοι θα κριθούμε. Θα μας κρίνει ο ελληνικός λαός. Θα μας κρίνει και η ιστορία. Εγώ, αισθάνομαι ότι πράξαμε το πατριωτικό μας καθήκον απέναντι σε απειλές, απένα</w:t>
      </w:r>
      <w:r>
        <w:rPr>
          <w:rFonts w:eastAsia="Times New Roman" w:cs="Times New Roman"/>
          <w:szCs w:val="24"/>
        </w:rPr>
        <w:t xml:space="preserve">ντι σε εκβιασμούς. Εγώ πιστεύω ότι πράξαμε το σωστό. </w:t>
      </w:r>
    </w:p>
    <w:p w14:paraId="01A9E41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Δεν σας κατηγορώ αν έχετε άλλη άποψη. Σας λέω, όμως, ότι πολύ σύντομα και ο ελληνικός λαός θα μας κρίνει και η ιστορία θα μας κρίνει και κυρίως οι επόμενες γενιές. Εγώ είμαι υπερήφανος για τη στάση των </w:t>
      </w:r>
      <w:r>
        <w:rPr>
          <w:rFonts w:eastAsia="Times New Roman" w:cs="Times New Roman"/>
          <w:szCs w:val="24"/>
        </w:rPr>
        <w:t xml:space="preserve">Βουλευτών που ψήφισαν την κύρωση της </w:t>
      </w:r>
      <w:r>
        <w:rPr>
          <w:rFonts w:eastAsia="Times New Roman" w:cs="Times New Roman"/>
          <w:szCs w:val="24"/>
        </w:rPr>
        <w:t>σ</w:t>
      </w:r>
      <w:r>
        <w:rPr>
          <w:rFonts w:eastAsia="Times New Roman" w:cs="Times New Roman"/>
          <w:szCs w:val="24"/>
        </w:rPr>
        <w:t>υμφωνίας και αυτών που σήμερα θα ολοκληρώσουν αυτή την ιστορική προσπάθεια.</w:t>
      </w:r>
    </w:p>
    <w:p w14:paraId="01A9E42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01A9E421" w14:textId="77777777" w:rsidR="00887A51" w:rsidRDefault="009C255F">
      <w:pPr>
        <w:spacing w:after="0" w:line="600" w:lineRule="auto"/>
        <w:ind w:firstLine="720"/>
        <w:jc w:val="both"/>
        <w:rPr>
          <w:rFonts w:eastAsia="Times New Roman" w:cs="Times New Roman"/>
          <w:szCs w:val="24"/>
        </w:rPr>
      </w:pPr>
      <w:r w:rsidRPr="00BE4172">
        <w:rPr>
          <w:rFonts w:eastAsia="Times New Roman" w:cs="Times New Roman"/>
          <w:b/>
          <w:szCs w:val="24"/>
        </w:rPr>
        <w:t xml:space="preserve">ΠΡΟΕΔΡΟΣ (Νικόλαος </w:t>
      </w:r>
      <w:proofErr w:type="spellStart"/>
      <w:r w:rsidRPr="00BE4172">
        <w:rPr>
          <w:rFonts w:eastAsia="Times New Roman" w:cs="Times New Roman"/>
          <w:b/>
          <w:szCs w:val="24"/>
        </w:rPr>
        <w:t>Βούτσης</w:t>
      </w:r>
      <w:proofErr w:type="spellEnd"/>
      <w:r w:rsidRPr="00BE4172">
        <w:rPr>
          <w:rFonts w:eastAsia="Times New Roman" w:cs="Times New Roman"/>
          <w:b/>
          <w:szCs w:val="24"/>
        </w:rPr>
        <w:t>):</w:t>
      </w:r>
      <w:r>
        <w:rPr>
          <w:rFonts w:eastAsia="Times New Roman" w:cs="Times New Roman"/>
          <w:szCs w:val="24"/>
        </w:rPr>
        <w:t xml:space="preserve"> Κυρίες και κύριοι συνάδελφοι, κηρύσσεται περ</w:t>
      </w:r>
      <w:r>
        <w:rPr>
          <w:rFonts w:eastAsia="Times New Roman" w:cs="Times New Roman"/>
          <w:szCs w:val="24"/>
        </w:rPr>
        <w:t>αιωμένη η συζήτηση επί του σχεδίου νόμου του Υπουργείου Εξωτερικών</w:t>
      </w:r>
      <w:r>
        <w:rPr>
          <w:rFonts w:eastAsia="Times New Roman" w:cs="Times New Roman"/>
          <w:szCs w:val="24"/>
        </w:rPr>
        <w:t>:</w:t>
      </w:r>
      <w:r>
        <w:rPr>
          <w:rFonts w:eastAsia="Times New Roman" w:cs="Times New Roman"/>
          <w:szCs w:val="24"/>
        </w:rPr>
        <w:t xml:space="preserve"> «Κύρωση του Πρωτοκόλλου στη Συνθήκη του Βόρειου Ατλαντικού για την </w:t>
      </w:r>
      <w:r>
        <w:rPr>
          <w:rFonts w:eastAsia="Times New Roman" w:cs="Times New Roman"/>
          <w:szCs w:val="24"/>
        </w:rPr>
        <w:t>Π</w:t>
      </w:r>
      <w:r>
        <w:rPr>
          <w:rFonts w:eastAsia="Times New Roman" w:cs="Times New Roman"/>
          <w:szCs w:val="24"/>
        </w:rPr>
        <w:t>ροσχώρηση της Δημοκρατίας της Βόρειας Μακεδονίας».</w:t>
      </w:r>
    </w:p>
    <w:p w14:paraId="01A9E422" w14:textId="77777777" w:rsidR="00887A51" w:rsidRDefault="009C255F">
      <w:pPr>
        <w:spacing w:after="0" w:line="600" w:lineRule="auto"/>
        <w:ind w:firstLine="720"/>
        <w:jc w:val="both"/>
        <w:rPr>
          <w:rFonts w:eastAsia="Times New Roman" w:cs="Times New Roman"/>
          <w:szCs w:val="24"/>
        </w:rPr>
      </w:pPr>
      <w:r w:rsidRPr="00BE4172">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Κύριε Πρόεδρε, ζ</w:t>
      </w:r>
      <w:r>
        <w:rPr>
          <w:rFonts w:eastAsia="Times New Roman" w:cs="Times New Roman"/>
          <w:szCs w:val="24"/>
        </w:rPr>
        <w:t>ητώ τον λόγο για δύο λεπτά.</w:t>
      </w:r>
    </w:p>
    <w:p w14:paraId="01A9E423"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δεν υπάρχει διαδικασία της δευτερολογίας. </w:t>
      </w:r>
    </w:p>
    <w:p w14:paraId="01A9E424"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Τέτοιο άγχος;</w:t>
      </w:r>
    </w:p>
    <w:p w14:paraId="01A9E425"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Προσωπικά θέματα δεν ανέκυψαν. </w:t>
      </w:r>
    </w:p>
    <w:p w14:paraId="01A9E426"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ΚΥΡΙΑΚΟΣ ΜΗΤΣ</w:t>
      </w:r>
      <w:r>
        <w:rPr>
          <w:rFonts w:eastAsia="Times New Roman" w:cs="Times New Roman"/>
          <w:b/>
          <w:szCs w:val="24"/>
        </w:rPr>
        <w:t>ΟΤΑΚΗΣ (Πρόεδρος της Νέας Δημοκρατίας):</w:t>
      </w:r>
      <w:r>
        <w:rPr>
          <w:rFonts w:eastAsia="Times New Roman" w:cs="Times New Roman"/>
          <w:szCs w:val="24"/>
        </w:rPr>
        <w:t xml:space="preserve"> Είναι πολιτικό. Δεν είναι προσωπικό.</w:t>
      </w:r>
    </w:p>
    <w:p w14:paraId="01A9E427"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Πολιτικά έχουν ανακύψει και είναι παρόντα. Αν είναι δυνατόν, θα παρακαλούσα να προχωρήσουμε διότι είχαν ειδοποιηθεί και οι Βουλευτές για τις 19.00΄ και είναι μετά από δυόμιση ώρες. Δεν έχει </w:t>
      </w:r>
      <w:r>
        <w:rPr>
          <w:rFonts w:eastAsia="Times New Roman" w:cs="Times New Roman"/>
          <w:szCs w:val="24"/>
        </w:rPr>
        <w:t xml:space="preserve">προκύψει </w:t>
      </w:r>
      <w:r>
        <w:rPr>
          <w:rFonts w:eastAsia="Times New Roman" w:cs="Times New Roman"/>
          <w:szCs w:val="24"/>
        </w:rPr>
        <w:t>κάποιο σοβαρό προσωπικό ζήτημα που θα επέβα</w:t>
      </w:r>
      <w:r>
        <w:rPr>
          <w:rFonts w:eastAsia="Times New Roman" w:cs="Times New Roman"/>
          <w:szCs w:val="24"/>
        </w:rPr>
        <w:t>λ</w:t>
      </w:r>
      <w:r>
        <w:rPr>
          <w:rFonts w:eastAsia="Times New Roman" w:cs="Times New Roman"/>
          <w:szCs w:val="24"/>
        </w:rPr>
        <w:t>ε σε κάποιον</w:t>
      </w:r>
      <w:r>
        <w:rPr>
          <w:rFonts w:eastAsia="Times New Roman" w:cs="Times New Roman"/>
          <w:szCs w:val="24"/>
        </w:rPr>
        <w:t xml:space="preserve"> Αρχηγό να απαντήσει. </w:t>
      </w:r>
    </w:p>
    <w:p w14:paraId="01A9E428"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B87569">
        <w:rPr>
          <w:rFonts w:eastAsia="Times New Roman" w:cs="Times New Roman"/>
          <w:b/>
          <w:szCs w:val="24"/>
        </w:rPr>
        <w:t>ΓΕΩΡΓΙΟΣ ΒΑΡΕΜΕΝΟΣ</w:t>
      </w:r>
      <w:r>
        <w:rPr>
          <w:rFonts w:eastAsia="Times New Roman" w:cs="Times New Roman"/>
          <w:szCs w:val="24"/>
        </w:rPr>
        <w:t>)</w:t>
      </w:r>
    </w:p>
    <w:p w14:paraId="01A9E429" w14:textId="77777777" w:rsidR="00887A51" w:rsidRDefault="009C255F">
      <w:pPr>
        <w:spacing w:after="0" w:line="600" w:lineRule="auto"/>
        <w:ind w:firstLine="720"/>
        <w:jc w:val="both"/>
        <w:rPr>
          <w:rFonts w:eastAsia="Times New Roman" w:cs="Times New Roman"/>
          <w:szCs w:val="24"/>
        </w:rPr>
      </w:pPr>
      <w:r w:rsidRPr="006A5C03">
        <w:rPr>
          <w:rFonts w:eastAsia="Times New Roman" w:cs="Times New Roman"/>
          <w:b/>
          <w:szCs w:val="24"/>
        </w:rPr>
        <w:t>ΠΡΟΕΔΡΕΥΩΝ (Γεώργιος Βαρεμένος):</w:t>
      </w:r>
      <w:r>
        <w:rPr>
          <w:rFonts w:eastAsia="Times New Roman" w:cs="Times New Roman"/>
          <w:szCs w:val="24"/>
        </w:rPr>
        <w:t xml:space="preserve"> Θα διεξαχθεί ονομαστική ψηφοφορία επί της αρχής, των άρθρων και του συνόλου του σχεδίου νόμου του Υ</w:t>
      </w:r>
      <w:r>
        <w:rPr>
          <w:rFonts w:eastAsia="Times New Roman" w:cs="Times New Roman"/>
          <w:szCs w:val="24"/>
        </w:rPr>
        <w:t>πουργείου Εξωτερικών</w:t>
      </w:r>
      <w:r>
        <w:rPr>
          <w:rFonts w:eastAsia="Times New Roman" w:cs="Times New Roman"/>
          <w:szCs w:val="24"/>
        </w:rPr>
        <w:t>:</w:t>
      </w:r>
      <w:r>
        <w:rPr>
          <w:rFonts w:eastAsia="Times New Roman" w:cs="Times New Roman"/>
          <w:szCs w:val="24"/>
        </w:rPr>
        <w:t xml:space="preserve"> </w:t>
      </w:r>
      <w:r>
        <w:rPr>
          <w:rFonts w:eastAsia="Times New Roman"/>
          <w:szCs w:val="24"/>
        </w:rPr>
        <w:t xml:space="preserve">«Κύρωση του Πρωτοκόλλου στη Συνθήκη του Βορείου Ατλαντικού για την Προσχώρηση της Δημοκρατίας της Βόρειας Μακεδονίας», </w:t>
      </w:r>
      <w:r>
        <w:rPr>
          <w:rFonts w:eastAsia="Times New Roman" w:cs="Times New Roman"/>
          <w:szCs w:val="24"/>
        </w:rPr>
        <w:t xml:space="preserve">σύμφωνα με το άρθρο 72 παράγραφος 1 εδάφιο γ΄ του Κανονισμού της Βουλής. </w:t>
      </w:r>
    </w:p>
    <w:p w14:paraId="01A9E42A"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Η ονομαστική ψηφοφορία έχει ζητηθεί από τ</w:t>
      </w:r>
      <w:r>
        <w:rPr>
          <w:rFonts w:eastAsia="Times New Roman" w:cs="Times New Roman"/>
          <w:szCs w:val="24"/>
        </w:rPr>
        <w:t xml:space="preserve">ον Πρόεδρο της Βουλής κατά τον Κανονισμό. </w:t>
      </w:r>
    </w:p>
    <w:p w14:paraId="01A9E42B"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Καλούνται επί του καταλόγου οι Βουλευτές κ</w:t>
      </w:r>
      <w:r>
        <w:rPr>
          <w:rFonts w:eastAsia="Times New Roman" w:cs="Times New Roman"/>
          <w:szCs w:val="24"/>
        </w:rPr>
        <w:t>.</w:t>
      </w:r>
      <w:r>
        <w:rPr>
          <w:rFonts w:eastAsia="Times New Roman" w:cs="Times New Roman"/>
          <w:szCs w:val="24"/>
        </w:rPr>
        <w:t xml:space="preserve">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ο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από τη Νέα Δημοκρατία.</w:t>
      </w:r>
    </w:p>
    <w:p w14:paraId="01A9E42C"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Οι αποδεχόμενοι το σχέδιο νόμου λέγουν «ΝΑΙ».</w:t>
      </w:r>
    </w:p>
    <w:p w14:paraId="01A9E42D"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Οι μη αποδεχόμενοι το σχέδιο νόμου </w:t>
      </w:r>
      <w:r>
        <w:rPr>
          <w:rFonts w:eastAsia="Times New Roman" w:cs="Times New Roman"/>
          <w:szCs w:val="24"/>
        </w:rPr>
        <w:t>λέγουν «ΟΧΙ».</w:t>
      </w:r>
    </w:p>
    <w:p w14:paraId="01A9E42E"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Οι αρνούμενοι ψήφο λέγουν «ΠΑΡΩΝ».</w:t>
      </w:r>
    </w:p>
    <w:p w14:paraId="01A9E42F"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Σας ενημερώνω ότι έχουν έρθει στο Προεδρείο τηλεομοιοτυπίες</w:t>
      </w:r>
      <w:r>
        <w:rPr>
          <w:rFonts w:eastAsia="Times New Roman" w:cs="Times New Roman"/>
          <w:szCs w:val="24"/>
        </w:rPr>
        <w:t xml:space="preserve"> (φαξ)</w:t>
      </w:r>
      <w:r>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επί του σχεδίου νόμου. </w:t>
      </w:r>
    </w:p>
    <w:p w14:paraId="01A9E430"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Οι ψήφοι αυτέ</w:t>
      </w:r>
      <w:r>
        <w:rPr>
          <w:rFonts w:eastAsia="Times New Roman" w:cs="Times New Roman"/>
          <w:szCs w:val="24"/>
        </w:rPr>
        <w:t>ς θα ανακοινωθούν και θα συνυπολογιστούν στην καταμέτρηση, η οποία θα ακολουθήσει.</w:t>
      </w:r>
    </w:p>
    <w:p w14:paraId="01A9E431"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01A9E432"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(ΨΗΦΟΦΟΡΙΑ)</w:t>
      </w:r>
    </w:p>
    <w:p w14:paraId="01A9E433" w14:textId="77777777" w:rsidR="00887A51" w:rsidRDefault="009C255F">
      <w:pPr>
        <w:spacing w:after="0" w:line="600" w:lineRule="auto"/>
        <w:ind w:firstLine="720"/>
        <w:jc w:val="center"/>
        <w:rPr>
          <w:rFonts w:eastAsia="Times New Roman" w:cs="Times New Roman"/>
          <w:szCs w:val="24"/>
        </w:rPr>
      </w:pPr>
      <w:r w:rsidRPr="00A81F4E">
        <w:rPr>
          <w:rFonts w:eastAsia="Times New Roman" w:cs="Times New Roman"/>
          <w:szCs w:val="24"/>
        </w:rPr>
        <w:t>(</w:t>
      </w:r>
      <w:r>
        <w:rPr>
          <w:rFonts w:eastAsia="Times New Roman" w:cs="Times New Roman"/>
          <w:szCs w:val="24"/>
        </w:rPr>
        <w:t>ΜΕΤΑ ΚΑΙ ΤΗ ΔΕΥΤΕΡΗ ΑΝΑΓΝΩΣΗ ΤΟΥ ΚΑΤΑΛΟΓΟΥ)</w:t>
      </w:r>
    </w:p>
    <w:p w14:paraId="01A9E434" w14:textId="77777777" w:rsidR="00887A51" w:rsidRDefault="009C255F">
      <w:pPr>
        <w:spacing w:after="0" w:line="600" w:lineRule="auto"/>
        <w:ind w:firstLine="720"/>
        <w:jc w:val="both"/>
        <w:rPr>
          <w:rFonts w:eastAsia="Times New Roman" w:cs="Times New Roman"/>
          <w:szCs w:val="24"/>
        </w:rPr>
      </w:pPr>
      <w:r w:rsidRPr="00A81F4E">
        <w:rPr>
          <w:rFonts w:eastAsia="Times New Roman" w:cs="Times New Roman"/>
          <w:b/>
          <w:szCs w:val="24"/>
        </w:rPr>
        <w:t>ΠΡΟΕΔΡΕΥΩΝ (Γεώργιος Βαρεμένος):</w:t>
      </w:r>
      <w:r>
        <w:rPr>
          <w:rFonts w:eastAsia="Times New Roman" w:cs="Times New Roman"/>
          <w:szCs w:val="24"/>
        </w:rPr>
        <w:t xml:space="preserve"> Υπάρχει συνάδελφος</w:t>
      </w:r>
      <w:r>
        <w:rPr>
          <w:rFonts w:eastAsia="Times New Roman" w:cs="Times New Roman"/>
          <w:szCs w:val="24"/>
        </w:rPr>
        <w:t>,</w:t>
      </w:r>
      <w:r>
        <w:rPr>
          <w:rFonts w:eastAsia="Times New Roman" w:cs="Times New Roman"/>
          <w:szCs w:val="24"/>
        </w:rPr>
        <w:t xml:space="preserve"> ο οποίος δεν άκουσ</w:t>
      </w:r>
      <w:r>
        <w:rPr>
          <w:rFonts w:eastAsia="Times New Roman" w:cs="Times New Roman"/>
          <w:szCs w:val="24"/>
        </w:rPr>
        <w:t>ε το όνομά του; Κανείς.</w:t>
      </w:r>
    </w:p>
    <w:p w14:paraId="01A9E435"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Οι επιστολές</w:t>
      </w:r>
      <w:r>
        <w:rPr>
          <w:rFonts w:eastAsia="Times New Roman" w:cs="Times New Roman"/>
          <w:szCs w:val="24"/>
        </w:rPr>
        <w:t>,</w:t>
      </w:r>
      <w:r>
        <w:rPr>
          <w:rFonts w:eastAsia="Times New Roman" w:cs="Times New Roman"/>
          <w:szCs w:val="24"/>
        </w:rPr>
        <w:t xml:space="preserve">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01A9E436" w14:textId="77777777" w:rsidR="00887A51" w:rsidRDefault="009C255F">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01A9E437" w14:textId="77777777" w:rsidR="00887A51" w:rsidRDefault="009C255F">
      <w:pPr>
        <w:spacing w:after="0" w:line="600" w:lineRule="auto"/>
        <w:ind w:firstLine="720"/>
        <w:jc w:val="center"/>
        <w:rPr>
          <w:rFonts w:eastAsia="Times New Roman" w:cs="Times New Roman"/>
          <w:color w:val="FF0000"/>
          <w:szCs w:val="24"/>
        </w:rPr>
      </w:pPr>
      <w:r w:rsidRPr="00B87569">
        <w:rPr>
          <w:rFonts w:eastAsia="Times New Roman" w:cs="Times New Roman"/>
          <w:color w:val="FF0000"/>
          <w:szCs w:val="24"/>
        </w:rPr>
        <w:t>ΑΛ</w:t>
      </w:r>
      <w:r w:rsidRPr="00B87569">
        <w:rPr>
          <w:rFonts w:eastAsia="Times New Roman" w:cs="Times New Roman"/>
          <w:color w:val="FF0000"/>
          <w:szCs w:val="24"/>
        </w:rPr>
        <w:t>ΛΑΓΗ ΣΕΛΙΔΑΣ</w:t>
      </w:r>
    </w:p>
    <w:p w14:paraId="01A9E438"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(Να μπουν οι σελίδες 436-441)</w:t>
      </w:r>
    </w:p>
    <w:p w14:paraId="01A9E439" w14:textId="77777777" w:rsidR="00887A51" w:rsidRDefault="009C255F">
      <w:pPr>
        <w:spacing w:after="0" w:line="600" w:lineRule="auto"/>
        <w:ind w:firstLine="720"/>
        <w:jc w:val="center"/>
        <w:rPr>
          <w:rFonts w:eastAsia="Times New Roman" w:cs="Times New Roman"/>
          <w:color w:val="FF0000"/>
          <w:szCs w:val="24"/>
        </w:rPr>
      </w:pPr>
      <w:r w:rsidRPr="00B87569">
        <w:rPr>
          <w:rFonts w:eastAsia="Times New Roman" w:cs="Times New Roman"/>
          <w:color w:val="FF0000"/>
          <w:szCs w:val="24"/>
        </w:rPr>
        <w:t>ΑΛΛΑΓΗ ΣΕΛΙΔΑΣ</w:t>
      </w:r>
    </w:p>
    <w:p w14:paraId="01A9E43A" w14:textId="77777777" w:rsidR="00887A51" w:rsidRDefault="009C255F">
      <w:pPr>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 xml:space="preserve">Κυρίες και κύριοι συνάδελφοι, </w:t>
      </w:r>
      <w:r>
        <w:rPr>
          <w:rFonts w:eastAsia="Times New Roman"/>
          <w:szCs w:val="24"/>
        </w:rPr>
        <w:t xml:space="preserve">θα ήθελα να </w:t>
      </w:r>
      <w:r>
        <w:rPr>
          <w:rFonts w:eastAsia="Times New Roman"/>
          <w:szCs w:val="24"/>
        </w:rPr>
        <w:t xml:space="preserve">σας </w:t>
      </w:r>
      <w:r>
        <w:rPr>
          <w:rFonts w:eastAsia="Times New Roman"/>
          <w:szCs w:val="24"/>
        </w:rPr>
        <w:t xml:space="preserve">ενημερώσω </w:t>
      </w:r>
      <w:r>
        <w:rPr>
          <w:rFonts w:eastAsia="Times New Roman"/>
          <w:szCs w:val="24"/>
        </w:rPr>
        <w:t>ότι</w:t>
      </w:r>
      <w:r w:rsidRPr="00B56186">
        <w:rPr>
          <w:rFonts w:eastAsia="Times New Roman"/>
          <w:szCs w:val="24"/>
        </w:rPr>
        <w:t xml:space="preserve"> </w:t>
      </w:r>
      <w:r>
        <w:rPr>
          <w:rFonts w:eastAsia="Times New Roman"/>
          <w:szCs w:val="24"/>
        </w:rPr>
        <w:t>οι συνάδελφοι</w:t>
      </w:r>
      <w:r>
        <w:rPr>
          <w:rFonts w:eastAsia="Times New Roman"/>
          <w:szCs w:val="24"/>
        </w:rPr>
        <w:t xml:space="preserve"> </w:t>
      </w:r>
      <w:r>
        <w:rPr>
          <w:rFonts w:eastAsia="Times New Roman"/>
          <w:szCs w:val="24"/>
        </w:rPr>
        <w:t>κ.κ. Γεώργιος Κασαπίδης, Ευάγγελος Βενιζέλος, Ευστάθιος Παναγούλης, Θεόδωρος</w:t>
      </w:r>
      <w:r>
        <w:rPr>
          <w:rFonts w:eastAsia="Times New Roman"/>
          <w:szCs w:val="24"/>
        </w:rPr>
        <w:t xml:space="preserve"> Παπαθεοδώρου, Παρασκευή (Εύη) </w:t>
      </w:r>
      <w:proofErr w:type="spellStart"/>
      <w:r>
        <w:rPr>
          <w:rFonts w:eastAsia="Times New Roman"/>
          <w:szCs w:val="24"/>
        </w:rPr>
        <w:t>Χριστοφιλοπούλου</w:t>
      </w:r>
      <w:proofErr w:type="spellEnd"/>
      <w:r>
        <w:rPr>
          <w:rFonts w:eastAsia="Times New Roman"/>
          <w:szCs w:val="24"/>
        </w:rPr>
        <w:t xml:space="preserve"> δεν θα παρευρεθούν στη σημερινή ψηφοφορία και μας γνωρίζουν με επιστολή τους πως αν ήταν παρόντες θα ψήφιζαν «ΟΧΙ». </w:t>
      </w:r>
    </w:p>
    <w:p w14:paraId="01A9E43B" w14:textId="77777777" w:rsidR="00887A51" w:rsidRDefault="009C255F">
      <w:pPr>
        <w:autoSpaceDE w:val="0"/>
        <w:autoSpaceDN w:val="0"/>
        <w:adjustRightInd w:val="0"/>
        <w:spacing w:after="0"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καταχωριστούν στα Πρακτικά της ση</w:t>
      </w:r>
      <w:r>
        <w:rPr>
          <w:rFonts w:eastAsia="Times New Roman"/>
          <w:szCs w:val="24"/>
        </w:rPr>
        <w:t>μερινής συνεδρίασης, αλλά δεν συνυπολογίζονται στην καταμέτρηση των ψήφων.</w:t>
      </w:r>
    </w:p>
    <w:p w14:paraId="01A9E43C" w14:textId="77777777" w:rsidR="00887A51" w:rsidRDefault="009C255F">
      <w:pPr>
        <w:autoSpaceDE w:val="0"/>
        <w:autoSpaceDN w:val="0"/>
        <w:adjustRightInd w:val="0"/>
        <w:spacing w:after="0" w:line="600" w:lineRule="auto"/>
        <w:ind w:firstLine="720"/>
        <w:jc w:val="both"/>
        <w:rPr>
          <w:rFonts w:eastAsia="Times New Roman"/>
          <w:szCs w:val="24"/>
        </w:rPr>
      </w:pPr>
      <w:r>
        <w:rPr>
          <w:rFonts w:eastAsia="Times New Roman"/>
          <w:szCs w:val="24"/>
        </w:rPr>
        <w:t xml:space="preserve">(Οι προαναφερθείσες επιστολές καταχωρίζονται στα Πρακτικά και έχουν ως εξής: </w:t>
      </w:r>
    </w:p>
    <w:p w14:paraId="01A9E43D" w14:textId="77777777" w:rsidR="00887A51" w:rsidRDefault="009C255F">
      <w:pPr>
        <w:spacing w:after="0" w:line="600" w:lineRule="auto"/>
        <w:ind w:firstLine="720"/>
        <w:jc w:val="center"/>
        <w:rPr>
          <w:rFonts w:eastAsia="Times New Roman" w:cs="Times New Roman"/>
          <w:color w:val="FF0000"/>
          <w:szCs w:val="24"/>
        </w:rPr>
      </w:pPr>
      <w:r w:rsidRPr="006E0CD2">
        <w:rPr>
          <w:rFonts w:eastAsia="Times New Roman" w:cs="Times New Roman"/>
          <w:color w:val="FF0000"/>
          <w:szCs w:val="24"/>
        </w:rPr>
        <w:t>ΑΛΛΑΓΗ ΣΕΛΙΔΑΣ</w:t>
      </w:r>
    </w:p>
    <w:p w14:paraId="01A9E43E"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(Να μπουν οι σελίδες 443</w:t>
      </w:r>
      <w:r>
        <w:rPr>
          <w:rFonts w:eastAsia="Times New Roman" w:cs="Times New Roman"/>
          <w:szCs w:val="24"/>
        </w:rPr>
        <w:t>-447)</w:t>
      </w:r>
    </w:p>
    <w:p w14:paraId="01A9E43F" w14:textId="77777777" w:rsidR="00887A51" w:rsidRDefault="009C255F">
      <w:pPr>
        <w:spacing w:after="0" w:line="600" w:lineRule="auto"/>
        <w:ind w:firstLine="720"/>
        <w:jc w:val="center"/>
        <w:rPr>
          <w:rFonts w:eastAsia="Times New Roman" w:cs="Times New Roman"/>
          <w:color w:val="FF0000"/>
          <w:szCs w:val="24"/>
        </w:rPr>
      </w:pPr>
      <w:r w:rsidRPr="006E0CD2">
        <w:rPr>
          <w:rFonts w:eastAsia="Times New Roman" w:cs="Times New Roman"/>
          <w:color w:val="FF0000"/>
          <w:szCs w:val="24"/>
        </w:rPr>
        <w:t>ΑΛΛΑΓΗ ΣΕΛΙΔΑΣ</w:t>
      </w:r>
    </w:p>
    <w:p w14:paraId="01A9E440" w14:textId="77777777" w:rsidR="00887A51" w:rsidRDefault="009C255F">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01A9E441"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(ΚΑΤΑΜΕΤΡΗΣΗ)</w:t>
      </w:r>
    </w:p>
    <w:p w14:paraId="01A9E442" w14:textId="77777777" w:rsidR="00887A51" w:rsidRDefault="009C255F">
      <w:pPr>
        <w:spacing w:after="0" w:line="600" w:lineRule="auto"/>
        <w:ind w:firstLine="720"/>
        <w:jc w:val="center"/>
        <w:rPr>
          <w:rFonts w:eastAsia="Times New Roman" w:cs="Times New Roman"/>
          <w:szCs w:val="24"/>
        </w:rPr>
      </w:pPr>
      <w:r>
        <w:rPr>
          <w:rFonts w:eastAsia="Times New Roman" w:cs="Times New Roman"/>
          <w:szCs w:val="24"/>
        </w:rPr>
        <w:t>(ΚΑΤΑ ΤΗ ΔΙΑΡΚΕΙΑ Της ΚΑΤΑΜΕΤΡΗΣΗΣ)</w:t>
      </w:r>
    </w:p>
    <w:p w14:paraId="01A9E443" w14:textId="77777777" w:rsidR="00887A51" w:rsidRDefault="009C255F">
      <w:pPr>
        <w:autoSpaceDE w:val="0"/>
        <w:autoSpaceDN w:val="0"/>
        <w:adjustRightInd w:val="0"/>
        <w:spacing w:after="0" w:line="600" w:lineRule="auto"/>
        <w:ind w:firstLine="720"/>
        <w:jc w:val="both"/>
        <w:rPr>
          <w:rFonts w:eastAsia="SimSun"/>
          <w:bCs/>
          <w:szCs w:val="24"/>
          <w:lang w:eastAsia="zh-CN"/>
        </w:rPr>
      </w:pPr>
      <w:r>
        <w:rPr>
          <w:rFonts w:eastAsia="SimSun"/>
          <w:b/>
          <w:bCs/>
          <w:szCs w:val="24"/>
          <w:lang w:eastAsia="zh-CN"/>
        </w:rPr>
        <w:t>ΠΡΟΕΔΡΕΥΩΝ (Γεώργιος Βαρεμένος)</w:t>
      </w:r>
      <w:r>
        <w:rPr>
          <w:rFonts w:eastAsia="SimSun"/>
          <w:b/>
          <w:bCs/>
          <w:szCs w:val="24"/>
          <w:lang w:eastAsia="zh-CN"/>
        </w:rPr>
        <w:t xml:space="preserve">: </w:t>
      </w:r>
      <w:r>
        <w:rPr>
          <w:rFonts w:eastAsia="SimSun"/>
          <w:bCs/>
          <w:szCs w:val="24"/>
          <w:lang w:eastAsia="zh-CN"/>
        </w:rPr>
        <w:t xml:space="preserve">Κυρίες και κύριοι συνάδελφοι, </w:t>
      </w:r>
      <w:r>
        <w:rPr>
          <w:rFonts w:eastAsia="SimSun"/>
          <w:bCs/>
          <w:szCs w:val="24"/>
          <w:lang w:eastAsia="zh-CN"/>
        </w:rPr>
        <w:t xml:space="preserve">μέχρι να ολοκληρωθεί η καταμέτρηση θα προχωρήσω σε δύο ανακοινώσεις. </w:t>
      </w:r>
    </w:p>
    <w:p w14:paraId="01A9E444" w14:textId="77777777" w:rsidR="00887A51" w:rsidRDefault="009C255F">
      <w:pPr>
        <w:autoSpaceDE w:val="0"/>
        <w:autoSpaceDN w:val="0"/>
        <w:adjustRightInd w:val="0"/>
        <w:spacing w:after="0" w:line="600" w:lineRule="auto"/>
        <w:ind w:firstLine="720"/>
        <w:jc w:val="both"/>
        <w:rPr>
          <w:rFonts w:eastAsia="SimSun"/>
          <w:bCs/>
          <w:szCs w:val="24"/>
          <w:lang w:eastAsia="zh-CN"/>
        </w:rPr>
      </w:pPr>
      <w:r>
        <w:rPr>
          <w:rFonts w:eastAsia="SimSun"/>
          <w:bCs/>
          <w:szCs w:val="24"/>
          <w:lang w:eastAsia="zh-CN"/>
        </w:rPr>
        <w:t xml:space="preserve">Πρώτον, </w:t>
      </w:r>
      <w:r>
        <w:rPr>
          <w:rFonts w:eastAsia="SimSun"/>
          <w:bCs/>
          <w:szCs w:val="24"/>
          <w:lang w:eastAsia="zh-CN"/>
        </w:rPr>
        <w:t xml:space="preserve">ο Βουλευτής κ. Αθανάσιος </w:t>
      </w:r>
      <w:proofErr w:type="spellStart"/>
      <w:r>
        <w:rPr>
          <w:rFonts w:eastAsia="SimSun"/>
          <w:bCs/>
          <w:szCs w:val="24"/>
          <w:lang w:eastAsia="zh-CN"/>
        </w:rPr>
        <w:t>Παπαχριστόπουλος</w:t>
      </w:r>
      <w:proofErr w:type="spellEnd"/>
      <w:r>
        <w:rPr>
          <w:rFonts w:eastAsia="SimSun"/>
          <w:bCs/>
          <w:szCs w:val="24"/>
          <w:lang w:eastAsia="zh-CN"/>
        </w:rPr>
        <w:t xml:space="preserve">, με επιστολή του προς τον Πρόεδρο της Βουλής, ανακοινώνει τα εξής: </w:t>
      </w:r>
    </w:p>
    <w:p w14:paraId="01A9E445" w14:textId="77777777" w:rsidR="00887A51" w:rsidRDefault="009C255F">
      <w:pPr>
        <w:autoSpaceDE w:val="0"/>
        <w:autoSpaceDN w:val="0"/>
        <w:adjustRightInd w:val="0"/>
        <w:spacing w:after="0" w:line="600" w:lineRule="auto"/>
        <w:ind w:firstLine="720"/>
        <w:jc w:val="both"/>
        <w:rPr>
          <w:rFonts w:eastAsia="SimSun"/>
          <w:bCs/>
          <w:szCs w:val="24"/>
          <w:lang w:eastAsia="zh-CN"/>
        </w:rPr>
      </w:pPr>
      <w:r>
        <w:rPr>
          <w:rFonts w:eastAsia="SimSun"/>
          <w:bCs/>
          <w:szCs w:val="24"/>
          <w:lang w:eastAsia="zh-CN"/>
        </w:rPr>
        <w:t xml:space="preserve">«Αξιότιμε κύριε Πρόεδρε της Βουλής, </w:t>
      </w:r>
      <w:r>
        <w:rPr>
          <w:rFonts w:eastAsia="SimSun"/>
          <w:bCs/>
          <w:szCs w:val="24"/>
          <w:lang w:eastAsia="zh-CN"/>
        </w:rPr>
        <w:t>με την παρούσα επιστολή θα ήθελα να σας ενημερώσω ότι παραιτούμαι από το αξίωμα του Βουλευτή Β</w:t>
      </w:r>
      <w:r>
        <w:rPr>
          <w:rFonts w:eastAsia="SimSun"/>
          <w:bCs/>
          <w:szCs w:val="24"/>
          <w:lang w:eastAsia="zh-CN"/>
        </w:rPr>
        <w:t>΄</w:t>
      </w:r>
      <w:r>
        <w:rPr>
          <w:rFonts w:eastAsia="SimSun"/>
          <w:bCs/>
          <w:szCs w:val="24"/>
          <w:lang w:eastAsia="zh-CN"/>
        </w:rPr>
        <w:t xml:space="preserve"> Αθηνών. Σας ευχαριστώ θερμά για τη μέχρι τώρα συνεργασία μας. Με εκτίμηση, Αθανάσιος </w:t>
      </w:r>
      <w:proofErr w:type="spellStart"/>
      <w:r>
        <w:rPr>
          <w:rFonts w:eastAsia="SimSun"/>
          <w:bCs/>
          <w:szCs w:val="24"/>
          <w:lang w:eastAsia="zh-CN"/>
        </w:rPr>
        <w:t>Παπαχριστόπουλος</w:t>
      </w:r>
      <w:proofErr w:type="spellEnd"/>
      <w:r>
        <w:rPr>
          <w:rFonts w:eastAsia="SimSun"/>
          <w:bCs/>
          <w:szCs w:val="24"/>
          <w:lang w:eastAsia="zh-CN"/>
        </w:rPr>
        <w:t>».</w:t>
      </w:r>
    </w:p>
    <w:p w14:paraId="01A9E446" w14:textId="77777777" w:rsidR="00887A51" w:rsidRDefault="009C255F">
      <w:pPr>
        <w:autoSpaceDE w:val="0"/>
        <w:autoSpaceDN w:val="0"/>
        <w:adjustRightInd w:val="0"/>
        <w:spacing w:after="0" w:line="600" w:lineRule="auto"/>
        <w:ind w:firstLine="720"/>
        <w:jc w:val="both"/>
        <w:rPr>
          <w:rFonts w:eastAsia="SimSun"/>
          <w:bCs/>
          <w:szCs w:val="24"/>
          <w:lang w:eastAsia="zh-CN"/>
        </w:rPr>
      </w:pPr>
      <w:r>
        <w:rPr>
          <w:rFonts w:eastAsia="SimSun"/>
          <w:bCs/>
          <w:szCs w:val="24"/>
          <w:lang w:eastAsia="zh-CN"/>
        </w:rPr>
        <w:t xml:space="preserve">(Η προαναφερθείσα επιστολή </w:t>
      </w:r>
      <w:r>
        <w:rPr>
          <w:rFonts w:eastAsia="SimSun"/>
          <w:bCs/>
          <w:szCs w:val="24"/>
          <w:lang w:eastAsia="zh-CN"/>
        </w:rPr>
        <w:t xml:space="preserve">καταχωρίζεται </w:t>
      </w:r>
      <w:r>
        <w:rPr>
          <w:rFonts w:eastAsia="SimSun"/>
          <w:bCs/>
          <w:szCs w:val="24"/>
          <w:lang w:eastAsia="zh-CN"/>
        </w:rPr>
        <w:t>στα Πρακτικά κα</w:t>
      </w:r>
      <w:r>
        <w:rPr>
          <w:rFonts w:eastAsia="SimSun"/>
          <w:bCs/>
          <w:szCs w:val="24"/>
          <w:lang w:eastAsia="zh-CN"/>
        </w:rPr>
        <w:t>ι έχει ως εξής:</w:t>
      </w:r>
    </w:p>
    <w:p w14:paraId="01A9E447" w14:textId="77777777" w:rsidR="00887A51" w:rsidRDefault="009C255F">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6E0CD2">
        <w:rPr>
          <w:rFonts w:eastAsia="Times New Roman" w:cs="Times New Roman"/>
          <w:color w:val="FF0000"/>
          <w:szCs w:val="24"/>
        </w:rPr>
        <w:t>ΑΛΛΑΓΗ ΣΕΛΙΔΑΣ</w:t>
      </w:r>
      <w:r>
        <w:rPr>
          <w:rFonts w:eastAsia="Times New Roman" w:cs="Times New Roman"/>
          <w:color w:val="FF0000"/>
          <w:szCs w:val="24"/>
        </w:rPr>
        <w:t>)</w:t>
      </w:r>
    </w:p>
    <w:p w14:paraId="01A9E448" w14:textId="77777777" w:rsidR="00887A51" w:rsidRDefault="009C255F">
      <w:pPr>
        <w:spacing w:after="0" w:line="600" w:lineRule="auto"/>
        <w:ind w:firstLine="720"/>
        <w:jc w:val="center"/>
        <w:rPr>
          <w:rFonts w:eastAsia="Times New Roman" w:cs="Times New Roman"/>
          <w:color w:val="FF0000"/>
          <w:szCs w:val="24"/>
        </w:rPr>
      </w:pPr>
      <w:r w:rsidRPr="00B56186">
        <w:rPr>
          <w:rFonts w:eastAsia="Times New Roman" w:cs="Times New Roman"/>
          <w:color w:val="FF0000"/>
          <w:szCs w:val="24"/>
        </w:rPr>
        <w:t>(Να μπει η σελίδα 450</w:t>
      </w:r>
      <w:r w:rsidRPr="00B56186">
        <w:rPr>
          <w:rFonts w:eastAsia="Times New Roman" w:cs="Times New Roman"/>
          <w:color w:val="FF0000"/>
          <w:szCs w:val="24"/>
        </w:rPr>
        <w:t>)</w:t>
      </w:r>
    </w:p>
    <w:p w14:paraId="01A9E449" w14:textId="77777777" w:rsidR="00887A51" w:rsidRDefault="009C255F">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6E0CD2">
        <w:rPr>
          <w:rFonts w:eastAsia="Times New Roman" w:cs="Times New Roman"/>
          <w:color w:val="FF0000"/>
          <w:szCs w:val="24"/>
        </w:rPr>
        <w:t>ΑΛΛΑΓΗ ΣΕΛΙΔΑΣ</w:t>
      </w:r>
      <w:r>
        <w:rPr>
          <w:rFonts w:eastAsia="Times New Roman" w:cs="Times New Roman"/>
          <w:color w:val="FF0000"/>
          <w:szCs w:val="24"/>
        </w:rPr>
        <w:t>)</w:t>
      </w:r>
    </w:p>
    <w:p w14:paraId="01A9E44A" w14:textId="77777777" w:rsidR="00887A51" w:rsidRDefault="009C255F">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1A9E44B" w14:textId="77777777" w:rsidR="00887A51" w:rsidRDefault="009C255F">
      <w:pPr>
        <w:autoSpaceDE w:val="0"/>
        <w:autoSpaceDN w:val="0"/>
        <w:adjustRightInd w:val="0"/>
        <w:spacing w:after="0" w:line="600" w:lineRule="auto"/>
        <w:ind w:firstLine="720"/>
        <w:jc w:val="both"/>
        <w:rPr>
          <w:rFonts w:eastAsia="SimSun"/>
          <w:b/>
          <w:bCs/>
          <w:szCs w:val="24"/>
          <w:lang w:eastAsia="zh-CN"/>
        </w:rPr>
      </w:pPr>
      <w:r>
        <w:rPr>
          <w:rFonts w:eastAsia="SimSun"/>
          <w:b/>
          <w:bCs/>
          <w:szCs w:val="24"/>
          <w:lang w:eastAsia="zh-CN"/>
        </w:rPr>
        <w:t>ΠΡΟΕΔΡΕΥΩΝ (Γεώργιος Βαρεμένος):</w:t>
      </w:r>
      <w:r>
        <w:rPr>
          <w:rFonts w:eastAsia="SimSun"/>
          <w:bCs/>
          <w:szCs w:val="24"/>
          <w:lang w:eastAsia="zh-CN"/>
        </w:rPr>
        <w:t xml:space="preserve"> </w:t>
      </w:r>
      <w:r>
        <w:rPr>
          <w:rFonts w:eastAsia="SimSun"/>
          <w:bCs/>
          <w:szCs w:val="24"/>
          <w:lang w:eastAsia="zh-CN"/>
        </w:rPr>
        <w:t>Επίσης</w:t>
      </w:r>
      <w:r>
        <w:rPr>
          <w:rFonts w:eastAsia="SimSun"/>
          <w:bCs/>
          <w:szCs w:val="24"/>
          <w:lang w:eastAsia="zh-CN"/>
        </w:rPr>
        <w:t xml:space="preserve">, έχω την τιμή να ανακοινώσω στο Σώμα ότι η Υπουργός Πολιτισμού και Αθλητισμού, ο Αντιπρόεδρος της </w:t>
      </w:r>
      <w:r>
        <w:rPr>
          <w:rFonts w:eastAsia="SimSun"/>
          <w:bCs/>
          <w:szCs w:val="24"/>
          <w:lang w:eastAsia="zh-CN"/>
        </w:rPr>
        <w:t>Κυβέρνησης και Υπουργός Οικονομίας και Ανάπτυξης, οι Υπουργοί Εσωτερικών, Δικαιοσύνης, Διαφάνειας και Ανθρωπίνων Δικαιωμάτων, Οικονομικών, Διοικητικής Ανασυγκρότησης, ο Αναπληρωτής Υπουργός Οικονομικών καθώς και οι Υφυπουργοί Οικονομίας και Ανάπτυξης και Π</w:t>
      </w:r>
      <w:r>
        <w:rPr>
          <w:rFonts w:eastAsia="SimSun"/>
          <w:bCs/>
          <w:szCs w:val="24"/>
          <w:lang w:eastAsia="zh-CN"/>
        </w:rPr>
        <w:t>ολιτισμού και Αθλητισμού κατέθεσαν στις 8-2-2019 σχέδιο νόμου: «</w:t>
      </w:r>
      <w:r>
        <w:rPr>
          <w:rFonts w:eastAsia="Times New Roman"/>
          <w:szCs w:val="24"/>
        </w:rPr>
        <w:t>Ίδρυση παιδικού σταθμού στο Υπουργείο Πολιτισμού και Αθλητισμού, ρύθμιση θεμάτων του Ταμείου Αλληλοβοήθειας Υπαλλήλων Υπουργείου Πολιτισμού και Αθλητισμού, κατάργηση του Οργανισμού Ανέγερσης Ν</w:t>
      </w:r>
      <w:r>
        <w:rPr>
          <w:rFonts w:eastAsia="Times New Roman"/>
          <w:szCs w:val="24"/>
        </w:rPr>
        <w:t>έου Μουσείου Ακρόπολης και άλλες διατάξεις».</w:t>
      </w:r>
    </w:p>
    <w:p w14:paraId="01A9E44C" w14:textId="77777777" w:rsidR="00887A51" w:rsidRDefault="009C255F">
      <w:pPr>
        <w:autoSpaceDE w:val="0"/>
        <w:autoSpaceDN w:val="0"/>
        <w:adjustRightInd w:val="0"/>
        <w:spacing w:after="0" w:line="600" w:lineRule="auto"/>
        <w:ind w:firstLine="720"/>
        <w:jc w:val="both"/>
        <w:rPr>
          <w:rFonts w:eastAsia="SimSun"/>
          <w:bCs/>
          <w:szCs w:val="24"/>
          <w:lang w:eastAsia="zh-CN"/>
        </w:rPr>
      </w:pPr>
      <w:r>
        <w:rPr>
          <w:rFonts w:eastAsia="SimSun"/>
          <w:bCs/>
          <w:szCs w:val="24"/>
          <w:lang w:eastAsia="zh-CN"/>
        </w:rPr>
        <w:t>Π</w:t>
      </w:r>
      <w:r>
        <w:rPr>
          <w:rFonts w:eastAsia="SimSun"/>
          <w:bCs/>
          <w:szCs w:val="24"/>
          <w:lang w:eastAsia="zh-CN"/>
        </w:rPr>
        <w:t xml:space="preserve">αραπέμπεται στην αρμόδια Διαρκή Επιτροπή. </w:t>
      </w:r>
    </w:p>
    <w:p w14:paraId="01A9E44D" w14:textId="77777777" w:rsidR="00887A51" w:rsidRDefault="009C255F">
      <w:pPr>
        <w:spacing w:after="0" w:line="600" w:lineRule="auto"/>
        <w:ind w:firstLine="720"/>
        <w:jc w:val="center"/>
        <w:rPr>
          <w:rFonts w:eastAsia="Times New Roman"/>
          <w:szCs w:val="24"/>
        </w:rPr>
      </w:pPr>
      <w:r>
        <w:rPr>
          <w:rFonts w:eastAsia="Times New Roman"/>
          <w:szCs w:val="24"/>
        </w:rPr>
        <w:t>(ΜΕΤΑ ΤΗΝ ΚΑΤΑΜΕΤΡΗΣΗ)</w:t>
      </w:r>
    </w:p>
    <w:p w14:paraId="01A9E44E" w14:textId="77777777" w:rsidR="00887A51" w:rsidRDefault="009C255F">
      <w:pPr>
        <w:spacing w:after="0" w:line="600" w:lineRule="auto"/>
        <w:ind w:firstLine="720"/>
        <w:jc w:val="both"/>
        <w:rPr>
          <w:rFonts w:eastAsia="Times New Roman"/>
          <w:szCs w:val="24"/>
        </w:rPr>
      </w:pPr>
      <w:r>
        <w:rPr>
          <w:rFonts w:eastAsia="SimSun"/>
          <w:b/>
          <w:bCs/>
          <w:szCs w:val="24"/>
          <w:lang w:eastAsia="zh-CN"/>
        </w:rPr>
        <w:t>ΠΡΟΕΔΡΕΥΩΝ (Γεώργιος Βαρεμένος):</w:t>
      </w:r>
      <w:r>
        <w:rPr>
          <w:rFonts w:eastAsia="SimSun"/>
          <w:bCs/>
          <w:szCs w:val="24"/>
          <w:lang w:eastAsia="zh-CN"/>
        </w:rPr>
        <w:t xml:space="preserve"> </w:t>
      </w:r>
      <w:r>
        <w:rPr>
          <w:rFonts w:eastAsia="Times New Roman"/>
          <w:szCs w:val="24"/>
        </w:rPr>
        <w:t>Κυρίες και κύριοι συνάδελφοι, έχω την τιμή να σας ανακοινώσω το αποτέλεσμα της διεξαχθείσης ονομαστικής ψηφοφορ</w:t>
      </w:r>
      <w:r>
        <w:rPr>
          <w:rFonts w:eastAsia="Times New Roman"/>
          <w:szCs w:val="24"/>
        </w:rPr>
        <w:t xml:space="preserve">ίας. </w:t>
      </w:r>
    </w:p>
    <w:p w14:paraId="01A9E44F" w14:textId="77777777" w:rsidR="00887A51" w:rsidRDefault="009C255F">
      <w:pPr>
        <w:spacing w:after="0" w:line="600" w:lineRule="auto"/>
        <w:ind w:firstLine="720"/>
        <w:jc w:val="both"/>
        <w:rPr>
          <w:rFonts w:eastAsia="Times New Roman"/>
          <w:szCs w:val="24"/>
        </w:rPr>
      </w:pPr>
      <w:r>
        <w:rPr>
          <w:rFonts w:eastAsia="Times New Roman"/>
          <w:szCs w:val="24"/>
        </w:rPr>
        <w:t xml:space="preserve">Ψήφισαν συνολικά 294 Βουλευτές. </w:t>
      </w:r>
    </w:p>
    <w:p w14:paraId="01A9E450" w14:textId="77777777" w:rsidR="00887A51" w:rsidRDefault="009C255F">
      <w:pPr>
        <w:spacing w:after="0" w:line="600" w:lineRule="auto"/>
        <w:ind w:firstLine="720"/>
        <w:jc w:val="both"/>
        <w:rPr>
          <w:rFonts w:eastAsia="Times New Roman"/>
          <w:szCs w:val="24"/>
        </w:rPr>
      </w:pPr>
      <w:r>
        <w:rPr>
          <w:rFonts w:eastAsia="Times New Roman"/>
          <w:szCs w:val="24"/>
        </w:rPr>
        <w:t xml:space="preserve">Υπέρ του σχεδίου νόμου του Υπουργείου Εξωτερικών, δηλαδή «ΝΑΙ», ψήφισαν 153 Βουλευτές. </w:t>
      </w:r>
    </w:p>
    <w:p w14:paraId="01A9E451" w14:textId="77777777" w:rsidR="00887A51" w:rsidRDefault="009C255F">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1A9E452" w14:textId="77777777" w:rsidR="00887A51" w:rsidRDefault="009C255F">
      <w:pPr>
        <w:spacing w:after="0" w:line="600" w:lineRule="auto"/>
        <w:ind w:firstLine="720"/>
        <w:jc w:val="both"/>
        <w:rPr>
          <w:rFonts w:eastAsia="Times New Roman"/>
          <w:szCs w:val="24"/>
        </w:rPr>
      </w:pPr>
      <w:r>
        <w:rPr>
          <w:rFonts w:eastAsia="Times New Roman"/>
          <w:szCs w:val="24"/>
        </w:rPr>
        <w:t>Κατά του σχεδίου νόμου του Υπουργείου Εξωτερικών, δηλαδή «ΟΧΙ», ψήφισαν 140 Βουλευτές</w:t>
      </w:r>
      <w:r>
        <w:rPr>
          <w:rFonts w:eastAsia="Times New Roman"/>
          <w:szCs w:val="24"/>
        </w:rPr>
        <w:t>.</w:t>
      </w:r>
    </w:p>
    <w:p w14:paraId="01A9E453" w14:textId="77777777" w:rsidR="00887A51" w:rsidRDefault="009C255F">
      <w:pPr>
        <w:spacing w:after="0" w:line="600" w:lineRule="auto"/>
        <w:ind w:firstLine="720"/>
        <w:jc w:val="both"/>
        <w:rPr>
          <w:rFonts w:eastAsia="Times New Roman"/>
          <w:szCs w:val="24"/>
        </w:rPr>
      </w:pPr>
      <w:r>
        <w:rPr>
          <w:rFonts w:eastAsia="Times New Roman"/>
          <w:szCs w:val="24"/>
        </w:rPr>
        <w:t xml:space="preserve">Ψήφισε </w:t>
      </w:r>
      <w:r>
        <w:rPr>
          <w:rFonts w:eastAsia="Times New Roman"/>
          <w:szCs w:val="24"/>
        </w:rPr>
        <w:t>«ΠΑΡΩΝ» 1 Βουλευτής</w:t>
      </w:r>
      <w:r>
        <w:rPr>
          <w:rFonts w:eastAsia="Times New Roman"/>
          <w:szCs w:val="24"/>
        </w:rPr>
        <w:t>, σύμφωνα με το παρακάτω πρωτόκολλο ονομαστικ</w:t>
      </w:r>
      <w:r>
        <w:rPr>
          <w:rFonts w:eastAsia="Times New Roman"/>
          <w:szCs w:val="24"/>
        </w:rPr>
        <w:t>ής ψηφοφορίας:</w:t>
      </w:r>
    </w:p>
    <w:p w14:paraId="01A9E454" w14:textId="77777777" w:rsidR="00887A51" w:rsidRDefault="009C255F">
      <w:pPr>
        <w:spacing w:line="600" w:lineRule="auto"/>
        <w:ind w:firstLine="720"/>
        <w:jc w:val="center"/>
        <w:rPr>
          <w:rFonts w:eastAsiaTheme="minorHAnsi"/>
          <w:color w:val="FF0000"/>
          <w:szCs w:val="24"/>
          <w:lang w:eastAsia="en-US"/>
        </w:rPr>
      </w:pPr>
      <w:r>
        <w:rPr>
          <w:rFonts w:eastAsiaTheme="minorHAnsi"/>
          <w:color w:val="FF0000"/>
          <w:szCs w:val="24"/>
          <w:lang w:eastAsia="en-US"/>
        </w:rPr>
        <w:t>(</w:t>
      </w:r>
      <w:r w:rsidRPr="00FF71C6">
        <w:rPr>
          <w:rFonts w:eastAsiaTheme="minorHAnsi"/>
          <w:color w:val="FF0000"/>
          <w:szCs w:val="24"/>
          <w:lang w:eastAsia="en-US"/>
        </w:rPr>
        <w:t>ΑΛΛΑΓΗ ΣΕΛΙΔΑΣ</w:t>
      </w:r>
      <w:r>
        <w:rPr>
          <w:rFonts w:eastAsiaTheme="minorHAnsi"/>
          <w:color w:val="FF0000"/>
          <w:szCs w:val="24"/>
          <w:lang w:eastAsia="en-US"/>
        </w:rPr>
        <w:t>)</w:t>
      </w:r>
    </w:p>
    <w:p w14:paraId="01A9E455" w14:textId="77777777" w:rsidR="00887A51" w:rsidRDefault="009C255F">
      <w:pPr>
        <w:spacing w:line="600" w:lineRule="auto"/>
        <w:ind w:firstLine="720"/>
        <w:jc w:val="center"/>
        <w:rPr>
          <w:rFonts w:eastAsiaTheme="minorHAnsi"/>
          <w:color w:val="FF0000"/>
          <w:szCs w:val="24"/>
          <w:lang w:eastAsia="en-US"/>
        </w:rPr>
      </w:pPr>
      <w:r>
        <w:rPr>
          <w:rFonts w:eastAsiaTheme="minorHAnsi"/>
          <w:color w:val="FF0000"/>
          <w:szCs w:val="24"/>
          <w:lang w:eastAsia="en-US"/>
        </w:rPr>
        <w:t>(Ν</w:t>
      </w:r>
      <w:r w:rsidRPr="00FF71C6">
        <w:rPr>
          <w:rFonts w:eastAsiaTheme="minorHAnsi"/>
          <w:color w:val="FF0000"/>
          <w:szCs w:val="24"/>
          <w:lang w:eastAsia="en-US"/>
        </w:rPr>
        <w:t xml:space="preserve">α </w:t>
      </w:r>
      <w:r>
        <w:rPr>
          <w:rFonts w:eastAsiaTheme="minorHAnsi"/>
          <w:color w:val="FF0000"/>
          <w:szCs w:val="24"/>
          <w:lang w:eastAsia="en-US"/>
        </w:rPr>
        <w:t xml:space="preserve">μπει το πρωτόκολλο ονομαστικής ψηφοφορίας </w:t>
      </w:r>
      <w:r w:rsidRPr="00FF71C6">
        <w:rPr>
          <w:rFonts w:eastAsiaTheme="minorHAnsi"/>
          <w:color w:val="FF0000"/>
          <w:szCs w:val="24"/>
          <w:lang w:eastAsia="en-US"/>
        </w:rPr>
        <w:t>σελ.</w:t>
      </w:r>
      <w:r>
        <w:rPr>
          <w:rFonts w:eastAsiaTheme="minorHAnsi"/>
          <w:color w:val="FF0000"/>
          <w:szCs w:val="24"/>
          <w:lang w:eastAsia="en-US"/>
        </w:rPr>
        <w:t xml:space="preserve"> 452.α.</w:t>
      </w:r>
      <w:r w:rsidRPr="00FF71C6">
        <w:rPr>
          <w:rFonts w:eastAsiaTheme="minorHAnsi"/>
          <w:color w:val="FF0000"/>
          <w:szCs w:val="24"/>
          <w:lang w:eastAsia="en-US"/>
        </w:rPr>
        <w:t>)</w:t>
      </w:r>
    </w:p>
    <w:p w14:paraId="01A9E456" w14:textId="77777777" w:rsidR="00887A51" w:rsidRDefault="009C255F">
      <w:pPr>
        <w:spacing w:line="600" w:lineRule="auto"/>
        <w:ind w:firstLine="720"/>
        <w:jc w:val="center"/>
        <w:rPr>
          <w:rFonts w:eastAsiaTheme="minorHAnsi"/>
          <w:color w:val="FF0000"/>
          <w:szCs w:val="24"/>
          <w:lang w:eastAsia="en-US"/>
        </w:rPr>
      </w:pPr>
      <w:r>
        <w:rPr>
          <w:rFonts w:eastAsiaTheme="minorHAnsi"/>
          <w:color w:val="FF0000"/>
          <w:szCs w:val="24"/>
          <w:lang w:eastAsia="en-US"/>
        </w:rPr>
        <w:t>(</w:t>
      </w:r>
      <w:r w:rsidRPr="00FF71C6">
        <w:rPr>
          <w:rFonts w:eastAsiaTheme="minorHAnsi"/>
          <w:color w:val="FF0000"/>
          <w:szCs w:val="24"/>
          <w:lang w:eastAsia="en-US"/>
        </w:rPr>
        <w:t>ΑΛΛΑΓΗ ΣΕΛΙΔΑΣ</w:t>
      </w:r>
      <w:r>
        <w:rPr>
          <w:rFonts w:eastAsiaTheme="minorHAnsi"/>
          <w:color w:val="FF0000"/>
          <w:szCs w:val="24"/>
          <w:lang w:eastAsia="en-US"/>
        </w:rPr>
        <w:t>)</w:t>
      </w:r>
    </w:p>
    <w:p w14:paraId="01A9E457" w14:textId="77777777" w:rsidR="00887A51" w:rsidRDefault="009C255F">
      <w:pPr>
        <w:spacing w:after="0" w:line="600" w:lineRule="auto"/>
        <w:ind w:firstLine="720"/>
        <w:jc w:val="both"/>
        <w:rPr>
          <w:rFonts w:eastAsia="Times New Roman"/>
          <w:szCs w:val="24"/>
        </w:rPr>
      </w:pPr>
      <w:r>
        <w:rPr>
          <w:rFonts w:eastAsia="SimSun"/>
          <w:b/>
          <w:bCs/>
          <w:szCs w:val="24"/>
          <w:lang w:eastAsia="zh-CN"/>
        </w:rPr>
        <w:t>ΠΡΟΕΔΡΕΥΩΝ (Γεώργιος Βαρεμένος):</w:t>
      </w:r>
      <w:r>
        <w:rPr>
          <w:rFonts w:eastAsia="SimSun"/>
          <w:bCs/>
          <w:szCs w:val="24"/>
          <w:lang w:eastAsia="zh-CN"/>
        </w:rPr>
        <w:t xml:space="preserve"> </w:t>
      </w:r>
      <w:r>
        <w:rPr>
          <w:rFonts w:eastAsia="Times New Roman"/>
          <w:szCs w:val="24"/>
        </w:rPr>
        <w:t xml:space="preserve">Συνεπώς το </w:t>
      </w:r>
      <w:r>
        <w:rPr>
          <w:rFonts w:eastAsia="Times New Roman"/>
          <w:szCs w:val="24"/>
        </w:rPr>
        <w:t xml:space="preserve">σχέδιο νόμου </w:t>
      </w:r>
      <w:r>
        <w:rPr>
          <w:rFonts w:eastAsia="Times New Roman"/>
          <w:szCs w:val="24"/>
        </w:rPr>
        <w:t xml:space="preserve">του Υπουργείου </w:t>
      </w:r>
      <w:r>
        <w:rPr>
          <w:rFonts w:eastAsia="Times New Roman"/>
          <w:szCs w:val="24"/>
        </w:rPr>
        <w:t>Εξωτερικών</w:t>
      </w:r>
      <w:r>
        <w:rPr>
          <w:rFonts w:eastAsia="Times New Roman"/>
          <w:szCs w:val="24"/>
        </w:rPr>
        <w:t>:</w:t>
      </w:r>
      <w:r>
        <w:rPr>
          <w:rFonts w:eastAsia="Times New Roman"/>
          <w:szCs w:val="24"/>
        </w:rPr>
        <w:t xml:space="preserve"> «Κύρωση του Πρωτοκόλλου στη Συνθήκη του Βορείου Ατλαντικού για την Προσχώρηση της Δημοκρατίας της Βόρειας Μακεδονίας»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 </w:t>
      </w:r>
    </w:p>
    <w:p w14:paraId="01A9E458" w14:textId="77777777" w:rsidR="00887A51" w:rsidRDefault="009C255F">
      <w:pPr>
        <w:spacing w:after="0" w:line="600" w:lineRule="auto"/>
        <w:ind w:firstLine="720"/>
        <w:jc w:val="center"/>
        <w:rPr>
          <w:rFonts w:eastAsia="Times New Roman"/>
          <w:color w:val="FF0000"/>
          <w:szCs w:val="24"/>
        </w:rPr>
      </w:pPr>
      <w:r w:rsidRPr="00D52778">
        <w:rPr>
          <w:rFonts w:eastAsia="Times New Roman"/>
          <w:color w:val="FF0000"/>
          <w:szCs w:val="24"/>
        </w:rPr>
        <w:t>(Να καταχωριστεί τ</w:t>
      </w:r>
      <w:r w:rsidRPr="00D52778">
        <w:rPr>
          <w:rFonts w:eastAsia="Times New Roman"/>
          <w:color w:val="FF0000"/>
          <w:szCs w:val="24"/>
        </w:rPr>
        <w:t>ο κείμενο του νομοσχεδίου</w:t>
      </w:r>
      <w:r w:rsidRPr="00D52778">
        <w:rPr>
          <w:rFonts w:eastAsia="Times New Roman"/>
          <w:color w:val="FF0000"/>
          <w:szCs w:val="24"/>
        </w:rPr>
        <w:t xml:space="preserve"> σελ. </w:t>
      </w:r>
      <w:r w:rsidRPr="00D52778">
        <w:rPr>
          <w:rFonts w:eastAsia="Times New Roman"/>
          <w:color w:val="FF0000"/>
          <w:szCs w:val="24"/>
        </w:rPr>
        <w:t>452.β.</w:t>
      </w:r>
      <w:r w:rsidRPr="00D52778">
        <w:rPr>
          <w:rFonts w:eastAsia="Times New Roman"/>
          <w:color w:val="FF0000"/>
          <w:szCs w:val="24"/>
        </w:rPr>
        <w:t xml:space="preserve"> </w:t>
      </w:r>
      <w:r w:rsidRPr="00D52778">
        <w:rPr>
          <w:rFonts w:eastAsia="Times New Roman"/>
          <w:color w:val="FF0000"/>
          <w:szCs w:val="24"/>
        </w:rPr>
        <w:t>)</w:t>
      </w:r>
    </w:p>
    <w:p w14:paraId="01A9E459" w14:textId="77777777" w:rsidR="00887A51" w:rsidRDefault="009C255F">
      <w:pPr>
        <w:autoSpaceDE w:val="0"/>
        <w:autoSpaceDN w:val="0"/>
        <w:adjustRightInd w:val="0"/>
        <w:spacing w:after="0" w:line="600" w:lineRule="auto"/>
        <w:ind w:firstLine="720"/>
        <w:jc w:val="both"/>
        <w:rPr>
          <w:rFonts w:eastAsiaTheme="minorHAnsi"/>
          <w:szCs w:val="24"/>
          <w:lang w:eastAsia="en-US"/>
        </w:rPr>
      </w:pPr>
      <w:r>
        <w:rPr>
          <w:rFonts w:eastAsia="SimSun"/>
          <w:b/>
          <w:bCs/>
          <w:szCs w:val="24"/>
          <w:lang w:eastAsia="zh-CN"/>
        </w:rPr>
        <w:t xml:space="preserve">ΠΡΟΕΔΡΕΥΩΝ (Γεώργιος Βαρεμένος): </w:t>
      </w:r>
      <w:r>
        <w:rPr>
          <w:rFonts w:eastAsia="Times New Roman"/>
          <w:szCs w:val="24"/>
        </w:rPr>
        <w:t>Κ</w:t>
      </w:r>
      <w:r>
        <w:rPr>
          <w:rFonts w:eastAsia="Times New Roman"/>
          <w:szCs w:val="24"/>
        </w:rPr>
        <w:t>υρίες και κ</w:t>
      </w:r>
      <w:r>
        <w:rPr>
          <w:rFonts w:eastAsia="Times New Roman"/>
          <w:szCs w:val="24"/>
        </w:rPr>
        <w:t xml:space="preserve">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1A9E45A" w14:textId="77777777" w:rsidR="00887A51" w:rsidRDefault="009C255F">
      <w:pPr>
        <w:spacing w:after="0"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01A9E45B" w14:textId="77777777" w:rsidR="00887A51" w:rsidRDefault="009C255F">
      <w:pPr>
        <w:autoSpaceDE w:val="0"/>
        <w:autoSpaceDN w:val="0"/>
        <w:adjustRightInd w:val="0"/>
        <w:spacing w:after="0" w:line="600" w:lineRule="auto"/>
        <w:ind w:firstLine="720"/>
        <w:jc w:val="both"/>
        <w:rPr>
          <w:rFonts w:eastAsia="Times New Roman"/>
          <w:szCs w:val="24"/>
        </w:rPr>
      </w:pPr>
      <w:r>
        <w:rPr>
          <w:rFonts w:eastAsia="SimSun"/>
          <w:b/>
          <w:bCs/>
          <w:szCs w:val="24"/>
          <w:lang w:eastAsia="zh-CN"/>
        </w:rPr>
        <w:t xml:space="preserve">ΠΡΟΕΔΡΕΥΩΝ (Γεώργιος Βαρεμένος): </w:t>
      </w:r>
      <w:r w:rsidRPr="00271B90">
        <w:rPr>
          <w:rFonts w:eastAsia="SimSun"/>
          <w:bCs/>
          <w:szCs w:val="24"/>
          <w:lang w:eastAsia="zh-CN"/>
        </w:rPr>
        <w:t>Συνεπώς</w:t>
      </w:r>
      <w:r>
        <w:rPr>
          <w:rFonts w:eastAsia="SimSun"/>
          <w:b/>
          <w:bCs/>
          <w:szCs w:val="24"/>
          <w:lang w:eastAsia="zh-CN"/>
        </w:rPr>
        <w:t xml:space="preserve"> </w:t>
      </w:r>
      <w:r>
        <w:rPr>
          <w:rFonts w:eastAsia="Times New Roman"/>
          <w:bCs/>
          <w:szCs w:val="24"/>
        </w:rPr>
        <w:t>τ</w:t>
      </w:r>
      <w:r>
        <w:rPr>
          <w:rFonts w:eastAsia="Times New Roman"/>
          <w:bCs/>
          <w:szCs w:val="24"/>
        </w:rPr>
        <w:t xml:space="preserve">ο Σώμα παρέσχε τη ζητηθείσα εξουσιοδότηση. </w:t>
      </w:r>
      <w:r>
        <w:rPr>
          <w:rFonts w:eastAsia="Times New Roman"/>
          <w:szCs w:val="24"/>
        </w:rPr>
        <w:t xml:space="preserve"> </w:t>
      </w:r>
    </w:p>
    <w:p w14:paraId="01A9E45C" w14:textId="77777777" w:rsidR="00887A51" w:rsidRDefault="009C255F">
      <w:pPr>
        <w:spacing w:after="0"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01A9E45D" w14:textId="77777777" w:rsidR="00887A51" w:rsidRDefault="009C255F">
      <w:pPr>
        <w:spacing w:after="0"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01A9E45E" w14:textId="77777777" w:rsidR="00887A51" w:rsidRDefault="009C255F">
      <w:pPr>
        <w:spacing w:after="0" w:line="600" w:lineRule="auto"/>
        <w:ind w:firstLine="720"/>
        <w:jc w:val="both"/>
        <w:rPr>
          <w:rFonts w:eastAsia="Times New Roman" w:cs="Times New Roman"/>
          <w:szCs w:val="24"/>
        </w:rPr>
      </w:pPr>
      <w:r>
        <w:rPr>
          <w:rFonts w:eastAsia="SimSun"/>
          <w:b/>
          <w:bCs/>
          <w:szCs w:val="24"/>
          <w:lang w:eastAsia="zh-CN"/>
        </w:rPr>
        <w:t>ΠΡΟΕΔΡΕΥΩΝ (Γεώ</w:t>
      </w:r>
      <w:r>
        <w:rPr>
          <w:rFonts w:eastAsia="SimSun"/>
          <w:b/>
          <w:bCs/>
          <w:szCs w:val="24"/>
          <w:lang w:eastAsia="zh-CN"/>
        </w:rPr>
        <w:t xml:space="preserve">ργιος Βαρεμένος): </w:t>
      </w:r>
      <w:r w:rsidRPr="00C76C56">
        <w:rPr>
          <w:rFonts w:eastAsia="Times New Roman" w:cs="Times New Roman"/>
          <w:szCs w:val="24"/>
        </w:rPr>
        <w:t xml:space="preserve">Με τη συναίνεση του Σώματος και ώρα </w:t>
      </w:r>
      <w:r w:rsidRPr="00082082">
        <w:rPr>
          <w:rFonts w:eastAsia="Times New Roman" w:cs="Times New Roman"/>
          <w:szCs w:val="24"/>
        </w:rPr>
        <w:t>21.57</w:t>
      </w:r>
      <w:r>
        <w:rPr>
          <w:rFonts w:eastAsia="Times New Roman" w:cs="Times New Roman"/>
          <w:szCs w:val="24"/>
        </w:rPr>
        <w:t>΄</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τη</w:t>
      </w:r>
      <w:r>
        <w:rPr>
          <w:rFonts w:eastAsia="Times New Roman" w:cs="Times New Roman"/>
          <w:szCs w:val="24"/>
        </w:rPr>
        <w:t xml:space="preserve">ν προσεχή </w:t>
      </w:r>
      <w:r>
        <w:rPr>
          <w:rFonts w:eastAsia="Times New Roman" w:cs="Times New Roman"/>
          <w:szCs w:val="24"/>
        </w:rPr>
        <w:t xml:space="preserve"> Δευτέρα 11 Φεβρουαρίου 2019 </w:t>
      </w:r>
      <w:r w:rsidRPr="00C76C56">
        <w:rPr>
          <w:rFonts w:eastAsia="Times New Roman" w:cs="Times New Roman"/>
          <w:szCs w:val="24"/>
        </w:rPr>
        <w:t>και ώρα 1</w:t>
      </w:r>
      <w:r>
        <w:rPr>
          <w:rFonts w:eastAsia="Times New Roman" w:cs="Times New Roman"/>
          <w:szCs w:val="24"/>
        </w:rPr>
        <w:t>8</w:t>
      </w:r>
      <w:r w:rsidRPr="00C76C56">
        <w:rPr>
          <w:rFonts w:eastAsia="Times New Roman" w:cs="Times New Roman"/>
          <w:szCs w:val="24"/>
        </w:rPr>
        <w:t>.00΄, με α</w:t>
      </w:r>
      <w:r>
        <w:rPr>
          <w:rFonts w:eastAsia="Times New Roman" w:cs="Times New Roman"/>
          <w:szCs w:val="24"/>
        </w:rPr>
        <w:t>ντικείμενο εργασιών του Σώματος</w:t>
      </w:r>
      <w:r>
        <w:rPr>
          <w:rFonts w:eastAsia="Times New Roman" w:cs="Times New Roman"/>
          <w:szCs w:val="24"/>
        </w:rPr>
        <w:t>:</w:t>
      </w:r>
      <w:r w:rsidRPr="00C76C56">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συζήτηση επικαίρων ερωτήσεων</w:t>
      </w:r>
      <w:r>
        <w:rPr>
          <w:rFonts w:eastAsia="Times New Roman" w:cs="Times New Roman"/>
          <w:szCs w:val="24"/>
        </w:rPr>
        <w:t>.</w:t>
      </w:r>
      <w:r w:rsidRPr="00C76C56">
        <w:rPr>
          <w:rFonts w:eastAsia="Times New Roman" w:cs="Times New Roman"/>
          <w:szCs w:val="24"/>
        </w:rPr>
        <w:t xml:space="preserve"> </w:t>
      </w:r>
    </w:p>
    <w:p w14:paraId="01A9E45F" w14:textId="77777777" w:rsidR="00887A51" w:rsidRDefault="009C255F">
      <w:pPr>
        <w:spacing w:after="0" w:line="600" w:lineRule="auto"/>
        <w:jc w:val="both"/>
        <w:rPr>
          <w:rFonts w:eastAsia="Times New Roman" w:cs="Times New Roman"/>
          <w:szCs w:val="24"/>
        </w:rPr>
      </w:pPr>
      <w:r w:rsidRPr="009142A2">
        <w:rPr>
          <w:rFonts w:eastAsia="Times New Roman" w:cs="Times New Roman"/>
          <w:b/>
          <w:szCs w:val="24"/>
        </w:rPr>
        <w:t>Ο ΠΡΟΕΔΡΟΣ</w:t>
      </w:r>
      <w:r w:rsidRPr="009142A2">
        <w:rPr>
          <w:rFonts w:eastAsia="Times New Roman" w:cs="Times New Roman"/>
          <w:szCs w:val="24"/>
        </w:rPr>
        <w:t xml:space="preserve"> </w:t>
      </w:r>
      <w:r>
        <w:rPr>
          <w:rFonts w:eastAsia="Times New Roman" w:cs="Times New Roman"/>
          <w:szCs w:val="24"/>
        </w:rPr>
        <w:t xml:space="preserve">                                                                     </w:t>
      </w:r>
      <w:r w:rsidRPr="009142A2">
        <w:rPr>
          <w:rFonts w:eastAsia="Times New Roman" w:cs="Times New Roman"/>
          <w:b/>
          <w:szCs w:val="24"/>
        </w:rPr>
        <w:t>ΟΙ ΓΡΑΜΜΑΤΕΙΣ</w:t>
      </w:r>
    </w:p>
    <w:sectPr w:rsidR="00887A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ne6KiHJ3Quwnk28Jaq9NUJC40ls=" w:salt="f7BxAsHlufKjjSTpl6qr1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A51"/>
    <w:rsid w:val="003D2930"/>
    <w:rsid w:val="00887A51"/>
    <w:rsid w:val="009C25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DCD6"/>
  <w15:docId w15:val="{9AE3CFE0-5B33-46F5-8859-183CFA9E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5645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56456"/>
    <w:rPr>
      <w:rFonts w:ascii="Segoe UI" w:hAnsi="Segoe UI" w:cs="Segoe UI"/>
      <w:sz w:val="18"/>
      <w:szCs w:val="18"/>
    </w:rPr>
  </w:style>
  <w:style w:type="paragraph" w:styleId="a4">
    <w:name w:val="Revision"/>
    <w:hidden/>
    <w:uiPriority w:val="99"/>
    <w:semiHidden/>
    <w:rsid w:val="008F3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783</MetadataID>
    <Session xmlns="641f345b-441b-4b81-9152-adc2e73ba5e1">Δ´</Session>
    <Date xmlns="641f345b-441b-4b81-9152-adc2e73ba5e1">2019-02-07T22:00:00+00:00</Date>
    <Status xmlns="641f345b-441b-4b81-9152-adc2e73ba5e1">
      <Url>https://intra.parliament.gr/praktika/Lists/Incoming_Metadata/EditForm.aspx?ID=783&amp;Source=/praktika/Recordings_Library/Forms/AllItems.aspx</Url>
      <Description>Δημοσιεύτηκε</Description>
    </Status>
    <Meeting xmlns="641f345b-441b-4b81-9152-adc2e73ba5e1">ΟΒ´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F02D92-B9CF-459B-B099-E897D3BDE2B1}">
  <ds:schemaRefs>
    <ds:schemaRef ds:uri="http://schemas.microsoft.com/sharepoint/v3/contenttype/forms"/>
  </ds:schemaRefs>
</ds:datastoreItem>
</file>

<file path=customXml/itemProps2.xml><?xml version="1.0" encoding="utf-8"?>
<ds:datastoreItem xmlns:ds="http://schemas.openxmlformats.org/officeDocument/2006/customXml" ds:itemID="{AA01D9AD-0F52-4C69-889B-7C656F4D0FE4}">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25D56EEB-59EF-4035-AC92-419DC889A9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431</Pages>
  <Words>82182</Words>
  <Characters>443783</Characters>
  <Application>Microsoft Office Word</Application>
  <DocSecurity>0</DocSecurity>
  <Lines>3698</Lines>
  <Paragraphs>1049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2019-02-15T09:12:00Z</dcterms:created>
  <dcterms:modified xsi:type="dcterms:W3CDTF">2019-02-15T09:12:00Z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