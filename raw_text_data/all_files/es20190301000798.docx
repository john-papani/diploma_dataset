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3312E" w14:textId="77777777" w:rsidR="00B036FE" w:rsidRPr="00B036FE" w:rsidRDefault="00B036FE" w:rsidP="00B036FE">
      <w:pPr>
        <w:spacing w:after="0" w:line="360" w:lineRule="auto"/>
        <w:rPr>
          <w:ins w:id="0" w:author="Φλούδα Χριστίνα" w:date="2019-03-06T10:51:00Z"/>
          <w:rFonts w:eastAsia="Times New Roman"/>
          <w:szCs w:val="24"/>
          <w:lang w:eastAsia="en-US"/>
        </w:rPr>
      </w:pPr>
      <w:bookmarkStart w:id="1" w:name="_GoBack"/>
      <w:bookmarkEnd w:id="1"/>
      <w:ins w:id="2" w:author="Φλούδα Χριστίνα" w:date="2019-03-06T10:51:00Z">
        <w:r w:rsidRPr="00B036F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C3278AB" w14:textId="77777777" w:rsidR="00B036FE" w:rsidRPr="00B036FE" w:rsidRDefault="00B036FE" w:rsidP="00B036FE">
      <w:pPr>
        <w:spacing w:after="0" w:line="360" w:lineRule="auto"/>
        <w:rPr>
          <w:ins w:id="3" w:author="Φλούδα Χριστίνα" w:date="2019-03-06T10:51:00Z"/>
          <w:rFonts w:eastAsia="Times New Roman"/>
          <w:szCs w:val="24"/>
          <w:lang w:eastAsia="en-US"/>
        </w:rPr>
      </w:pPr>
    </w:p>
    <w:p w14:paraId="174C127D" w14:textId="77777777" w:rsidR="00B036FE" w:rsidRPr="00B036FE" w:rsidRDefault="00B036FE" w:rsidP="00B036FE">
      <w:pPr>
        <w:spacing w:after="0" w:line="360" w:lineRule="auto"/>
        <w:rPr>
          <w:ins w:id="4" w:author="Φλούδα Χριστίνα" w:date="2019-03-06T10:51:00Z"/>
          <w:rFonts w:eastAsia="Times New Roman"/>
          <w:szCs w:val="24"/>
          <w:lang w:eastAsia="en-US"/>
        </w:rPr>
      </w:pPr>
      <w:ins w:id="5" w:author="Φλούδα Χριστίνα" w:date="2019-03-06T10:51:00Z">
        <w:r w:rsidRPr="00B036FE">
          <w:rPr>
            <w:rFonts w:eastAsia="Times New Roman"/>
            <w:szCs w:val="24"/>
            <w:lang w:eastAsia="en-US"/>
          </w:rPr>
          <w:t>ΠΙΝΑΚΑΣ ΠΕΡΙΕΧΟΜΕΝΩΝ</w:t>
        </w:r>
      </w:ins>
    </w:p>
    <w:p w14:paraId="5C6DFB22" w14:textId="77777777" w:rsidR="00B036FE" w:rsidRPr="00B036FE" w:rsidRDefault="00B036FE" w:rsidP="00B036FE">
      <w:pPr>
        <w:spacing w:after="0" w:line="360" w:lineRule="auto"/>
        <w:rPr>
          <w:ins w:id="6" w:author="Φλούδα Χριστίνα" w:date="2019-03-06T10:51:00Z"/>
          <w:rFonts w:eastAsia="Times New Roman"/>
          <w:szCs w:val="24"/>
          <w:lang w:eastAsia="en-US"/>
        </w:rPr>
      </w:pPr>
      <w:ins w:id="7" w:author="Φλούδα Χριστίνα" w:date="2019-03-06T10:51:00Z">
        <w:r w:rsidRPr="00B036FE">
          <w:rPr>
            <w:rFonts w:eastAsia="Times New Roman"/>
            <w:szCs w:val="24"/>
            <w:lang w:eastAsia="en-US"/>
          </w:rPr>
          <w:t xml:space="preserve">ΙΖ΄ ΠΕΡΙΟΔΟΣ </w:t>
        </w:r>
      </w:ins>
    </w:p>
    <w:p w14:paraId="02482A43" w14:textId="77777777" w:rsidR="00B036FE" w:rsidRPr="00B036FE" w:rsidRDefault="00B036FE" w:rsidP="00B036FE">
      <w:pPr>
        <w:spacing w:after="0" w:line="360" w:lineRule="auto"/>
        <w:rPr>
          <w:ins w:id="8" w:author="Φλούδα Χριστίνα" w:date="2019-03-06T10:51:00Z"/>
          <w:rFonts w:eastAsia="Times New Roman"/>
          <w:szCs w:val="24"/>
          <w:lang w:eastAsia="en-US"/>
        </w:rPr>
      </w:pPr>
      <w:ins w:id="9" w:author="Φλούδα Χριστίνα" w:date="2019-03-06T10:51:00Z">
        <w:r w:rsidRPr="00B036FE">
          <w:rPr>
            <w:rFonts w:eastAsia="Times New Roman"/>
            <w:szCs w:val="24"/>
            <w:lang w:eastAsia="en-US"/>
          </w:rPr>
          <w:t>ΠΡΟΕΔΡΕΥΟΜΕΝΗΣ ΚΟΙΝΟΒΟΥΛΕΥΤΙΚΗΣ ΔΗΜΟΚΡΑΤΙΑΣ</w:t>
        </w:r>
      </w:ins>
    </w:p>
    <w:p w14:paraId="2589F6D3" w14:textId="77777777" w:rsidR="00B036FE" w:rsidRPr="00B036FE" w:rsidRDefault="00B036FE" w:rsidP="00B036FE">
      <w:pPr>
        <w:spacing w:after="0" w:line="360" w:lineRule="auto"/>
        <w:rPr>
          <w:ins w:id="10" w:author="Φλούδα Χριστίνα" w:date="2019-03-06T10:51:00Z"/>
          <w:rFonts w:eastAsia="Times New Roman"/>
          <w:szCs w:val="24"/>
          <w:lang w:eastAsia="en-US"/>
        </w:rPr>
      </w:pPr>
      <w:ins w:id="11" w:author="Φλούδα Χριστίνα" w:date="2019-03-06T10:51:00Z">
        <w:r w:rsidRPr="00B036FE">
          <w:rPr>
            <w:rFonts w:eastAsia="Times New Roman"/>
            <w:szCs w:val="24"/>
            <w:lang w:eastAsia="en-US"/>
          </w:rPr>
          <w:t>ΣΥΝΟΔΟΣ Δ΄</w:t>
        </w:r>
      </w:ins>
    </w:p>
    <w:p w14:paraId="38CED61F" w14:textId="77777777" w:rsidR="00B036FE" w:rsidRPr="00B036FE" w:rsidRDefault="00B036FE" w:rsidP="00B036FE">
      <w:pPr>
        <w:spacing w:after="0" w:line="360" w:lineRule="auto"/>
        <w:rPr>
          <w:ins w:id="12" w:author="Φλούδα Χριστίνα" w:date="2019-03-06T10:51:00Z"/>
          <w:rFonts w:eastAsia="Times New Roman"/>
          <w:szCs w:val="24"/>
          <w:lang w:eastAsia="en-US"/>
        </w:rPr>
      </w:pPr>
    </w:p>
    <w:p w14:paraId="71F92918" w14:textId="77777777" w:rsidR="00B036FE" w:rsidRPr="00B036FE" w:rsidRDefault="00B036FE" w:rsidP="00B036FE">
      <w:pPr>
        <w:spacing w:after="0" w:line="360" w:lineRule="auto"/>
        <w:rPr>
          <w:ins w:id="13" w:author="Φλούδα Χριστίνα" w:date="2019-03-06T10:51:00Z"/>
          <w:rFonts w:eastAsia="Times New Roman"/>
          <w:szCs w:val="24"/>
          <w:lang w:eastAsia="en-US"/>
        </w:rPr>
      </w:pPr>
      <w:ins w:id="14" w:author="Φλούδα Χριστίνα" w:date="2019-03-06T10:51:00Z">
        <w:r w:rsidRPr="00B036FE">
          <w:rPr>
            <w:rFonts w:eastAsia="Times New Roman"/>
            <w:szCs w:val="24"/>
            <w:lang w:eastAsia="en-US"/>
          </w:rPr>
          <w:t>ΣΥΝΕΔΡΙΑΣΗ ΠΖ΄</w:t>
        </w:r>
      </w:ins>
    </w:p>
    <w:p w14:paraId="7EAA62A5" w14:textId="77777777" w:rsidR="00B036FE" w:rsidRPr="00B036FE" w:rsidRDefault="00B036FE" w:rsidP="00B036FE">
      <w:pPr>
        <w:spacing w:after="0" w:line="360" w:lineRule="auto"/>
        <w:rPr>
          <w:ins w:id="15" w:author="Φλούδα Χριστίνα" w:date="2019-03-06T10:51:00Z"/>
          <w:rFonts w:eastAsia="Times New Roman"/>
          <w:szCs w:val="24"/>
          <w:lang w:eastAsia="en-US"/>
        </w:rPr>
      </w:pPr>
      <w:ins w:id="16" w:author="Φλούδα Χριστίνα" w:date="2019-03-06T10:51:00Z">
        <w:r w:rsidRPr="00B036FE">
          <w:rPr>
            <w:rFonts w:eastAsia="Times New Roman"/>
            <w:szCs w:val="24"/>
            <w:lang w:eastAsia="en-US"/>
          </w:rPr>
          <w:t>Παρασκευή  1 Μαρτίου 2019</w:t>
        </w:r>
      </w:ins>
    </w:p>
    <w:p w14:paraId="6997478E" w14:textId="77777777" w:rsidR="00B036FE" w:rsidRPr="00B036FE" w:rsidRDefault="00B036FE" w:rsidP="00B036FE">
      <w:pPr>
        <w:spacing w:after="0" w:line="360" w:lineRule="auto"/>
        <w:rPr>
          <w:ins w:id="17" w:author="Φλούδα Χριστίνα" w:date="2019-03-06T10:51:00Z"/>
          <w:rFonts w:eastAsia="Times New Roman"/>
          <w:szCs w:val="24"/>
          <w:lang w:eastAsia="en-US"/>
        </w:rPr>
      </w:pPr>
    </w:p>
    <w:p w14:paraId="6BA0F6EA" w14:textId="77777777" w:rsidR="00B036FE" w:rsidRPr="00B036FE" w:rsidRDefault="00B036FE" w:rsidP="00B036FE">
      <w:pPr>
        <w:spacing w:after="0" w:line="360" w:lineRule="auto"/>
        <w:rPr>
          <w:ins w:id="18" w:author="Φλούδα Χριστίνα" w:date="2019-03-06T10:51:00Z"/>
          <w:rFonts w:eastAsia="Times New Roman"/>
          <w:szCs w:val="24"/>
          <w:lang w:eastAsia="en-US"/>
        </w:rPr>
      </w:pPr>
      <w:ins w:id="19" w:author="Φλούδα Χριστίνα" w:date="2019-03-06T10:51:00Z">
        <w:r w:rsidRPr="00B036FE">
          <w:rPr>
            <w:rFonts w:eastAsia="Times New Roman"/>
            <w:szCs w:val="24"/>
            <w:lang w:eastAsia="en-US"/>
          </w:rPr>
          <w:t>ΘΕΜΑΤΑ</w:t>
        </w:r>
      </w:ins>
    </w:p>
    <w:p w14:paraId="192D512B" w14:textId="77777777" w:rsidR="00B036FE" w:rsidRPr="00B036FE" w:rsidRDefault="00B036FE" w:rsidP="00B036FE">
      <w:pPr>
        <w:spacing w:after="0" w:line="360" w:lineRule="auto"/>
        <w:rPr>
          <w:ins w:id="20" w:author="Φλούδα Χριστίνα" w:date="2019-03-06T10:51:00Z"/>
          <w:rFonts w:eastAsia="Times New Roman"/>
          <w:szCs w:val="24"/>
          <w:lang w:eastAsia="en-US"/>
        </w:rPr>
      </w:pPr>
      <w:ins w:id="21" w:author="Φλούδα Χριστίνα" w:date="2019-03-06T10:51:00Z">
        <w:r w:rsidRPr="00B036FE">
          <w:rPr>
            <w:rFonts w:eastAsia="Times New Roman"/>
            <w:szCs w:val="24"/>
            <w:lang w:eastAsia="en-US"/>
          </w:rPr>
          <w:t xml:space="preserve"> </w:t>
        </w:r>
        <w:r w:rsidRPr="00B036FE">
          <w:rPr>
            <w:rFonts w:eastAsia="Times New Roman"/>
            <w:szCs w:val="24"/>
            <w:lang w:eastAsia="en-US"/>
          </w:rPr>
          <w:br/>
          <w:t xml:space="preserve">Α. ΕΙΔΙΚΑ ΘΕΜΑΤΑ </w:t>
        </w:r>
        <w:r w:rsidRPr="00B036FE">
          <w:rPr>
            <w:rFonts w:eastAsia="Times New Roman"/>
            <w:szCs w:val="24"/>
            <w:lang w:eastAsia="en-US"/>
          </w:rPr>
          <w:br/>
          <w:t xml:space="preserve">1. Επικύρωση Πρακτικών, σελ. </w:t>
        </w:r>
        <w:r w:rsidRPr="00B036FE">
          <w:rPr>
            <w:rFonts w:eastAsia="Times New Roman"/>
            <w:szCs w:val="24"/>
            <w:lang w:eastAsia="en-US"/>
          </w:rPr>
          <w:br/>
          <w:t xml:space="preserve">2.  Άδεια απουσίας των Βουλευτών κ.κ. Θ. Θεοχάρη και Ι. </w:t>
        </w:r>
        <w:proofErr w:type="spellStart"/>
        <w:r w:rsidRPr="00B036FE">
          <w:rPr>
            <w:rFonts w:eastAsia="Times New Roman"/>
            <w:szCs w:val="24"/>
            <w:lang w:eastAsia="en-US"/>
          </w:rPr>
          <w:t>Πλακιωτάκη</w:t>
        </w:r>
        <w:proofErr w:type="spellEnd"/>
        <w:r w:rsidRPr="00B036FE">
          <w:rPr>
            <w:rFonts w:eastAsia="Times New Roman"/>
            <w:szCs w:val="24"/>
            <w:lang w:eastAsia="en-US"/>
          </w:rPr>
          <w:t xml:space="preserve">, σελ. </w:t>
        </w:r>
        <w:r w:rsidRPr="00B036FE">
          <w:rPr>
            <w:rFonts w:eastAsia="Times New Roman"/>
            <w:szCs w:val="24"/>
            <w:lang w:eastAsia="en-US"/>
          </w:rPr>
          <w:br/>
          <w:t xml:space="preserve">3. Ανακοινώνεται ότι τη συνεδρίαση παρακολουθούν μαθητές από το Μουσικό Γυμνάσιο Δράμας, σελ. </w:t>
        </w:r>
        <w:r w:rsidRPr="00B036FE">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την 28-2-2019: </w:t>
        </w:r>
      </w:ins>
    </w:p>
    <w:p w14:paraId="7A8F904C" w14:textId="77777777" w:rsidR="00B036FE" w:rsidRPr="00B036FE" w:rsidRDefault="00B036FE" w:rsidP="00B036FE">
      <w:pPr>
        <w:spacing w:after="0" w:line="360" w:lineRule="auto"/>
        <w:rPr>
          <w:ins w:id="22" w:author="Φλούδα Χριστίνα" w:date="2019-03-06T10:51:00Z"/>
          <w:rFonts w:eastAsia="Times New Roman"/>
          <w:szCs w:val="24"/>
          <w:lang w:eastAsia="en-US"/>
        </w:rPr>
      </w:pPr>
      <w:ins w:id="23" w:author="Φλούδα Χριστίνα" w:date="2019-03-06T10:51:00Z">
        <w:r w:rsidRPr="00B036FE">
          <w:rPr>
            <w:rFonts w:eastAsia="Times New Roman"/>
            <w:szCs w:val="24"/>
            <w:lang w:eastAsia="en-US"/>
          </w:rPr>
          <w:t xml:space="preserve">     i.   Ποινική δικογραφία που αφορά στον Πρωθυπουργό Αλέξη Τσίπρα,</w:t>
        </w:r>
      </w:ins>
    </w:p>
    <w:p w14:paraId="709F9DDB" w14:textId="77777777" w:rsidR="00B036FE" w:rsidRPr="00B036FE" w:rsidRDefault="00B036FE" w:rsidP="00B036FE">
      <w:pPr>
        <w:spacing w:after="0" w:line="360" w:lineRule="auto"/>
        <w:rPr>
          <w:ins w:id="24" w:author="Φλούδα Χριστίνα" w:date="2019-03-06T10:51:00Z"/>
          <w:rFonts w:eastAsia="Times New Roman"/>
          <w:szCs w:val="24"/>
          <w:lang w:eastAsia="en-US"/>
        </w:rPr>
      </w:pPr>
      <w:ins w:id="25" w:author="Φλούδα Χριστίνα" w:date="2019-03-06T10:51:00Z">
        <w:r w:rsidRPr="00B036FE">
          <w:rPr>
            <w:rFonts w:eastAsia="Times New Roman"/>
            <w:szCs w:val="24"/>
            <w:lang w:eastAsia="en-US"/>
          </w:rPr>
          <w:t xml:space="preserve">     </w:t>
        </w:r>
        <w:proofErr w:type="spellStart"/>
        <w:r w:rsidRPr="00B036FE">
          <w:rPr>
            <w:rFonts w:eastAsia="Times New Roman"/>
            <w:szCs w:val="24"/>
            <w:lang w:eastAsia="en-US"/>
          </w:rPr>
          <w:t>ii</w:t>
        </w:r>
        <w:proofErr w:type="spellEnd"/>
        <w:r w:rsidRPr="00B036FE">
          <w:rPr>
            <w:rFonts w:eastAsia="Times New Roman"/>
            <w:szCs w:val="24"/>
            <w:lang w:eastAsia="en-US"/>
          </w:rPr>
          <w:t>. Ποινική δικογραφία που αφορά α) στον Πρωθυπουργό Αλέξη Τσίπρα και β) στον πρώην Υπουργό Εξωτερικών Νικόλαο Κοτζιά,</w:t>
        </w:r>
      </w:ins>
    </w:p>
    <w:p w14:paraId="3677CA47" w14:textId="77777777" w:rsidR="00B036FE" w:rsidRPr="00B036FE" w:rsidRDefault="00B036FE" w:rsidP="00B036FE">
      <w:pPr>
        <w:spacing w:after="0" w:line="360" w:lineRule="auto"/>
        <w:rPr>
          <w:ins w:id="26" w:author="Φλούδα Χριστίνα" w:date="2019-03-06T10:51:00Z"/>
          <w:rFonts w:eastAsia="Times New Roman"/>
          <w:szCs w:val="24"/>
          <w:lang w:eastAsia="en-US"/>
        </w:rPr>
      </w:pPr>
      <w:ins w:id="27" w:author="Φλούδα Χριστίνα" w:date="2019-03-06T10:51:00Z">
        <w:r w:rsidRPr="00B036FE">
          <w:rPr>
            <w:rFonts w:eastAsia="Times New Roman"/>
            <w:szCs w:val="24"/>
            <w:lang w:eastAsia="en-US"/>
          </w:rPr>
          <w:t xml:space="preserve">     </w:t>
        </w:r>
        <w:proofErr w:type="spellStart"/>
        <w:r w:rsidRPr="00B036FE">
          <w:rPr>
            <w:rFonts w:eastAsia="Times New Roman"/>
            <w:szCs w:val="24"/>
            <w:lang w:eastAsia="en-US"/>
          </w:rPr>
          <w:t>iii</w:t>
        </w:r>
        <w:proofErr w:type="spellEnd"/>
        <w:r w:rsidRPr="00B036FE">
          <w:rPr>
            <w:rFonts w:eastAsia="Times New Roman"/>
            <w:szCs w:val="24"/>
            <w:lang w:eastAsia="en-US"/>
          </w:rPr>
          <w:t xml:space="preserve">. Ποινική δικογραφία που αφορά στον α) Υπουργό Υποδομών, Μεταφορών και Δικτύων Χρήστο </w:t>
        </w:r>
        <w:proofErr w:type="spellStart"/>
        <w:r w:rsidRPr="00B036FE">
          <w:rPr>
            <w:rFonts w:eastAsia="Times New Roman"/>
            <w:szCs w:val="24"/>
            <w:lang w:eastAsia="en-US"/>
          </w:rPr>
          <w:t>Σπίρτζη</w:t>
        </w:r>
        <w:proofErr w:type="spellEnd"/>
        <w:r w:rsidRPr="00B036FE">
          <w:rPr>
            <w:rFonts w:eastAsia="Times New Roman"/>
            <w:szCs w:val="24"/>
            <w:lang w:eastAsia="en-US"/>
          </w:rPr>
          <w:t xml:space="preserve">, β) Υπουργό Οικονομικών Ευκλείδη </w:t>
        </w:r>
        <w:proofErr w:type="spellStart"/>
        <w:r w:rsidRPr="00B036FE">
          <w:rPr>
            <w:rFonts w:eastAsia="Times New Roman"/>
            <w:szCs w:val="24"/>
            <w:lang w:eastAsia="en-US"/>
          </w:rPr>
          <w:t>Τσακαλώτο</w:t>
        </w:r>
        <w:proofErr w:type="spellEnd"/>
        <w:r w:rsidRPr="00B036FE">
          <w:rPr>
            <w:rFonts w:eastAsia="Times New Roman"/>
            <w:szCs w:val="24"/>
            <w:lang w:eastAsia="en-US"/>
          </w:rPr>
          <w:t xml:space="preserve"> και γ) τέως Υπουργό Εθνικής  Άμυνας Παναγιώτη Καμμένο και</w:t>
        </w:r>
      </w:ins>
    </w:p>
    <w:p w14:paraId="2C97D90A" w14:textId="77777777" w:rsidR="00B036FE" w:rsidRPr="00B036FE" w:rsidRDefault="00B036FE" w:rsidP="00B036FE">
      <w:pPr>
        <w:spacing w:after="0" w:line="360" w:lineRule="auto"/>
        <w:rPr>
          <w:ins w:id="28" w:author="Φλούδα Χριστίνα" w:date="2019-03-06T10:51:00Z"/>
          <w:rFonts w:eastAsia="Times New Roman"/>
          <w:szCs w:val="24"/>
          <w:lang w:eastAsia="en-US"/>
        </w:rPr>
      </w:pPr>
      <w:ins w:id="29" w:author="Φλούδα Χριστίνα" w:date="2019-03-06T10:51:00Z">
        <w:r w:rsidRPr="00B036FE">
          <w:rPr>
            <w:rFonts w:eastAsia="Times New Roman"/>
            <w:szCs w:val="24"/>
            <w:lang w:eastAsia="en-US"/>
          </w:rPr>
          <w:t xml:space="preserve">     </w:t>
        </w:r>
        <w:proofErr w:type="spellStart"/>
        <w:r w:rsidRPr="00B036FE">
          <w:rPr>
            <w:rFonts w:eastAsia="Times New Roman"/>
            <w:szCs w:val="24"/>
            <w:lang w:val="en-US" w:eastAsia="en-US"/>
          </w:rPr>
          <w:t>i</w:t>
        </w:r>
        <w:proofErr w:type="spellEnd"/>
        <w:r w:rsidRPr="00B036FE">
          <w:rPr>
            <w:rFonts w:eastAsia="Times New Roman"/>
            <w:szCs w:val="24"/>
            <w:lang w:eastAsia="en-US"/>
          </w:rPr>
          <w:t xml:space="preserve">v. Ποινική δικογραφία που αφορά στον διατελέσαντα Υπουργό </w:t>
        </w:r>
        <w:proofErr w:type="gramStart"/>
        <w:r w:rsidRPr="00B036FE">
          <w:rPr>
            <w:rFonts w:eastAsia="Times New Roman"/>
            <w:szCs w:val="24"/>
            <w:lang w:eastAsia="en-US"/>
          </w:rPr>
          <w:t>Εθνικής  Άμυνας</w:t>
        </w:r>
        <w:proofErr w:type="gramEnd"/>
        <w:r w:rsidRPr="00B036FE">
          <w:rPr>
            <w:rFonts w:eastAsia="Times New Roman"/>
            <w:szCs w:val="24"/>
            <w:lang w:eastAsia="en-US"/>
          </w:rPr>
          <w:t xml:space="preserve"> Αθανάσιο-Απόστολο Τσοχατζόπουλο, σελ. </w:t>
        </w:r>
        <w:r w:rsidRPr="00B036FE">
          <w:rPr>
            <w:rFonts w:eastAsia="Times New Roman"/>
            <w:szCs w:val="24"/>
            <w:lang w:eastAsia="en-US"/>
          </w:rPr>
          <w:br/>
          <w:t xml:space="preserve">5. Επί διαδικαστικού θέματος, σελ. </w:t>
        </w:r>
        <w:r w:rsidRPr="00B036FE">
          <w:rPr>
            <w:rFonts w:eastAsia="Times New Roman"/>
            <w:szCs w:val="24"/>
            <w:lang w:eastAsia="en-US"/>
          </w:rPr>
          <w:br/>
          <w:t xml:space="preserve"> </w:t>
        </w:r>
        <w:r w:rsidRPr="00B036FE">
          <w:rPr>
            <w:rFonts w:eastAsia="Times New Roman"/>
            <w:szCs w:val="24"/>
            <w:lang w:eastAsia="en-US"/>
          </w:rPr>
          <w:br/>
          <w:t xml:space="preserve">Β. ΚΟΙΝΟΒΟΥΛΕΥΤΙΚΟΣ ΕΛΕΓΧΟΣ </w:t>
        </w:r>
        <w:r w:rsidRPr="00B036FE">
          <w:rPr>
            <w:rFonts w:eastAsia="Times New Roman"/>
            <w:szCs w:val="24"/>
            <w:lang w:eastAsia="en-US"/>
          </w:rPr>
          <w:br/>
          <w:t xml:space="preserve">1. Ανακοίνωση του δελτίου επικαίρων ερωτήσεων της Δευτέρας 4 Μαρτίου 2019, σελ. </w:t>
        </w:r>
        <w:r w:rsidRPr="00B036FE">
          <w:rPr>
            <w:rFonts w:eastAsia="Times New Roman"/>
            <w:szCs w:val="24"/>
            <w:lang w:eastAsia="en-US"/>
          </w:rPr>
          <w:br/>
          <w:t>2. Συζήτηση επικαίρων ερωτήσεων:</w:t>
        </w:r>
        <w:r w:rsidRPr="00B036FE">
          <w:rPr>
            <w:rFonts w:eastAsia="Times New Roman"/>
            <w:szCs w:val="24"/>
            <w:lang w:eastAsia="en-US"/>
          </w:rPr>
          <w:br/>
          <w:t xml:space="preserve">    α) Προς τον Υπουργό Περιβάλλοντος και Ενέργειας:</w:t>
        </w:r>
        <w:r w:rsidRPr="00B036FE">
          <w:rPr>
            <w:rFonts w:eastAsia="Times New Roman"/>
            <w:szCs w:val="24"/>
            <w:lang w:eastAsia="en-US"/>
          </w:rPr>
          <w:br/>
          <w:t xml:space="preserve">        i. με θέμα: «Καθυστέρηση αποκατάστασης ανισοτήτων σε επαγγελματίες αγρότες/ιδιοκτήτες </w:t>
        </w:r>
        <w:proofErr w:type="spellStart"/>
        <w:r w:rsidRPr="00B036FE">
          <w:rPr>
            <w:rFonts w:eastAsia="Times New Roman"/>
            <w:szCs w:val="24"/>
            <w:lang w:eastAsia="en-US"/>
          </w:rPr>
          <w:t>φωτοβολταϊκών</w:t>
        </w:r>
        <w:proofErr w:type="spellEnd"/>
        <w:r w:rsidRPr="00B036FE">
          <w:rPr>
            <w:rFonts w:eastAsia="Times New Roman"/>
            <w:szCs w:val="24"/>
            <w:lang w:eastAsia="en-US"/>
          </w:rPr>
          <w:t xml:space="preserve"> σταθμών», σελ. </w:t>
        </w:r>
        <w:r w:rsidRPr="00B036FE">
          <w:rPr>
            <w:rFonts w:eastAsia="Times New Roman"/>
            <w:szCs w:val="24"/>
            <w:lang w:eastAsia="en-US"/>
          </w:rPr>
          <w:br/>
          <w:t xml:space="preserve">        </w:t>
        </w:r>
        <w:proofErr w:type="spellStart"/>
        <w:r w:rsidRPr="00B036FE">
          <w:rPr>
            <w:rFonts w:eastAsia="Times New Roman"/>
            <w:szCs w:val="24"/>
            <w:lang w:eastAsia="en-US"/>
          </w:rPr>
          <w:t>ii</w:t>
        </w:r>
        <w:proofErr w:type="spellEnd"/>
        <w:r w:rsidRPr="00B036FE">
          <w:rPr>
            <w:rFonts w:eastAsia="Times New Roman"/>
            <w:szCs w:val="24"/>
            <w:lang w:eastAsia="en-US"/>
          </w:rPr>
          <w:t xml:space="preserve">. με θέμα: «Να μην εγκατασταθεί από τη ΔΕΗ αιολικό πάρκο πάνω από το </w:t>
        </w:r>
        <w:proofErr w:type="spellStart"/>
        <w:r w:rsidRPr="00B036FE">
          <w:rPr>
            <w:rFonts w:eastAsia="Times New Roman"/>
            <w:szCs w:val="24"/>
            <w:lang w:eastAsia="en-US"/>
          </w:rPr>
          <w:t>Μαρμάρι</w:t>
        </w:r>
        <w:proofErr w:type="spellEnd"/>
        <w:r w:rsidRPr="00B036FE">
          <w:rPr>
            <w:rFonts w:eastAsia="Times New Roman"/>
            <w:szCs w:val="24"/>
            <w:lang w:eastAsia="en-US"/>
          </w:rPr>
          <w:t xml:space="preserve"> Ευβοίας», σελ. </w:t>
        </w:r>
        <w:r w:rsidRPr="00B036FE">
          <w:rPr>
            <w:rFonts w:eastAsia="Times New Roman"/>
            <w:szCs w:val="24"/>
            <w:lang w:eastAsia="en-US"/>
          </w:rPr>
          <w:br/>
          <w:t xml:space="preserve">    β) Προς τον Υπουργό Οικονομίας και Ανάπτυξης, με θέμα: «Σε ποιο στάδιο βρίσκεται η υλοποίηση του έργου προσέλκυσης επισκεπτών στη Λίμνη Λάδωνα, ύψους 1.289.618 ευρώ;», σελ. </w:t>
        </w:r>
        <w:r w:rsidRPr="00B036FE">
          <w:rPr>
            <w:rFonts w:eastAsia="Times New Roman"/>
            <w:szCs w:val="24"/>
            <w:lang w:eastAsia="en-US"/>
          </w:rPr>
          <w:br/>
        </w:r>
      </w:ins>
    </w:p>
    <w:p w14:paraId="586E26E7" w14:textId="77777777" w:rsidR="00B036FE" w:rsidRPr="00B036FE" w:rsidRDefault="00B036FE" w:rsidP="00B036FE">
      <w:pPr>
        <w:spacing w:after="0" w:line="360" w:lineRule="auto"/>
        <w:rPr>
          <w:ins w:id="30" w:author="Φλούδα Χριστίνα" w:date="2019-03-06T10:51:00Z"/>
          <w:rFonts w:eastAsia="Times New Roman"/>
          <w:szCs w:val="24"/>
          <w:lang w:eastAsia="en-US"/>
        </w:rPr>
      </w:pPr>
      <w:ins w:id="31" w:author="Φλούδα Χριστίνα" w:date="2019-03-06T10:51:00Z">
        <w:r w:rsidRPr="00B036FE">
          <w:rPr>
            <w:rFonts w:eastAsia="Times New Roman"/>
            <w:szCs w:val="24"/>
            <w:lang w:eastAsia="en-US"/>
          </w:rPr>
          <w:t>ΠΡΟΕΔΡΕΥΩΝ</w:t>
        </w:r>
      </w:ins>
    </w:p>
    <w:p w14:paraId="14D756B2" w14:textId="77777777" w:rsidR="00B036FE" w:rsidRPr="00B036FE" w:rsidRDefault="00B036FE" w:rsidP="00B036FE">
      <w:pPr>
        <w:spacing w:after="0" w:line="360" w:lineRule="auto"/>
        <w:rPr>
          <w:ins w:id="32" w:author="Φλούδα Χριστίνα" w:date="2019-03-06T10:51:00Z"/>
          <w:rFonts w:eastAsia="Times New Roman"/>
          <w:szCs w:val="24"/>
          <w:lang w:eastAsia="en-US"/>
        </w:rPr>
      </w:pPr>
      <w:ins w:id="33" w:author="Φλούδα Χριστίνα" w:date="2019-03-06T10:51:00Z">
        <w:r w:rsidRPr="00B036FE">
          <w:rPr>
            <w:rFonts w:eastAsia="Times New Roman"/>
            <w:szCs w:val="24"/>
            <w:lang w:eastAsia="en-US"/>
          </w:rPr>
          <w:t>ΚΑΚΛΑΜΑΝΗΣ Ν. , σελ.</w:t>
        </w:r>
        <w:r w:rsidRPr="00B036FE">
          <w:rPr>
            <w:rFonts w:eastAsia="Times New Roman"/>
            <w:szCs w:val="24"/>
            <w:lang w:eastAsia="en-US"/>
          </w:rPr>
          <w:br/>
        </w:r>
      </w:ins>
    </w:p>
    <w:p w14:paraId="242597EC" w14:textId="77777777" w:rsidR="00B036FE" w:rsidRPr="00B036FE" w:rsidRDefault="00B036FE" w:rsidP="00B036FE">
      <w:pPr>
        <w:spacing w:after="0" w:line="360" w:lineRule="auto"/>
        <w:rPr>
          <w:ins w:id="34" w:author="Φλούδα Χριστίνα" w:date="2019-03-06T10:51:00Z"/>
          <w:rFonts w:eastAsia="Times New Roman"/>
          <w:szCs w:val="24"/>
          <w:lang w:eastAsia="en-US"/>
        </w:rPr>
      </w:pPr>
    </w:p>
    <w:p w14:paraId="5142077C" w14:textId="77777777" w:rsidR="00B036FE" w:rsidRPr="00B036FE" w:rsidRDefault="00B036FE" w:rsidP="00B036FE">
      <w:pPr>
        <w:spacing w:after="0" w:line="360" w:lineRule="auto"/>
        <w:rPr>
          <w:ins w:id="35" w:author="Φλούδα Χριστίνα" w:date="2019-03-06T10:51:00Z"/>
          <w:rFonts w:eastAsia="Times New Roman"/>
          <w:szCs w:val="24"/>
          <w:lang w:eastAsia="en-US"/>
        </w:rPr>
      </w:pPr>
      <w:ins w:id="36" w:author="Φλούδα Χριστίνα" w:date="2019-03-06T10:51:00Z">
        <w:r w:rsidRPr="00B036FE">
          <w:rPr>
            <w:rFonts w:eastAsia="Times New Roman"/>
            <w:szCs w:val="24"/>
            <w:lang w:eastAsia="en-US"/>
          </w:rPr>
          <w:t>ΟΜΙΛΗΤΕΣ</w:t>
        </w:r>
      </w:ins>
    </w:p>
    <w:p w14:paraId="46611BC5" w14:textId="6D25F636" w:rsidR="00B036FE" w:rsidRDefault="00B036FE" w:rsidP="00B036FE">
      <w:pPr>
        <w:spacing w:line="600" w:lineRule="auto"/>
        <w:ind w:firstLine="720"/>
        <w:contextualSpacing/>
        <w:jc w:val="center"/>
        <w:rPr>
          <w:ins w:id="37" w:author="Φλούδα Χριστίνα" w:date="2019-03-06T10:51:00Z"/>
          <w:rFonts w:eastAsia="Times New Roman"/>
          <w:szCs w:val="24"/>
        </w:rPr>
      </w:pPr>
      <w:ins w:id="38" w:author="Φλούδα Χριστίνα" w:date="2019-03-06T10:51:00Z">
        <w:r w:rsidRPr="00B036FE">
          <w:rPr>
            <w:rFonts w:eastAsia="Times New Roman"/>
            <w:szCs w:val="24"/>
            <w:lang w:eastAsia="en-US"/>
          </w:rPr>
          <w:br/>
          <w:t>Α. Επί διαδικαστικού θέματος:</w:t>
        </w:r>
        <w:r w:rsidRPr="00B036FE">
          <w:rPr>
            <w:rFonts w:eastAsia="Times New Roman"/>
            <w:szCs w:val="24"/>
            <w:lang w:eastAsia="en-US"/>
          </w:rPr>
          <w:br/>
          <w:t>ΚΑΚΛΑΜΑΝΗΣ Ν. , σελ.</w:t>
        </w:r>
        <w:r w:rsidRPr="00B036FE">
          <w:rPr>
            <w:rFonts w:eastAsia="Times New Roman"/>
            <w:szCs w:val="24"/>
            <w:lang w:eastAsia="en-US"/>
          </w:rPr>
          <w:br/>
        </w:r>
        <w:r w:rsidRPr="00B036FE">
          <w:rPr>
            <w:rFonts w:eastAsia="Times New Roman"/>
            <w:szCs w:val="24"/>
            <w:lang w:eastAsia="en-US"/>
          </w:rPr>
          <w:br/>
          <w:t>Β. Επί των επικαίρων ερωτήσεων:</w:t>
        </w:r>
        <w:r w:rsidRPr="00B036FE">
          <w:rPr>
            <w:rFonts w:eastAsia="Times New Roman"/>
            <w:szCs w:val="24"/>
            <w:lang w:eastAsia="en-US"/>
          </w:rPr>
          <w:br/>
          <w:t>ΓΙΑΝΝΑΚΙΔΗΣ Ε. , σελ.</w:t>
        </w:r>
        <w:r w:rsidRPr="00B036FE">
          <w:rPr>
            <w:rFonts w:eastAsia="Times New Roman"/>
            <w:szCs w:val="24"/>
            <w:lang w:eastAsia="en-US"/>
          </w:rPr>
          <w:br/>
          <w:t>ΚΑΡΑΘΑΝΑΣΟΠΟΥΛΟΣ Ν. , σελ.</w:t>
        </w:r>
        <w:r w:rsidRPr="00B036FE">
          <w:rPr>
            <w:rFonts w:eastAsia="Times New Roman"/>
            <w:szCs w:val="24"/>
            <w:lang w:eastAsia="en-US"/>
          </w:rPr>
          <w:br/>
          <w:t>ΚΩΝΣΤΑΝΤΙΝΟΠΟΥΛΟΣ Ο. , σελ.</w:t>
        </w:r>
        <w:r w:rsidRPr="00B036FE">
          <w:rPr>
            <w:rFonts w:eastAsia="Times New Roman"/>
            <w:szCs w:val="24"/>
            <w:lang w:eastAsia="en-US"/>
          </w:rPr>
          <w:br/>
          <w:t>ΣΑΡΙΔΗΣ Ι. , σελ.</w:t>
        </w:r>
        <w:r w:rsidRPr="00B036FE">
          <w:rPr>
            <w:rFonts w:eastAsia="Times New Roman"/>
            <w:szCs w:val="24"/>
            <w:lang w:eastAsia="en-US"/>
          </w:rPr>
          <w:br/>
          <w:t>ΣΤΑΘΑΚΗΣ Γ. , σελ.</w:t>
        </w:r>
        <w:r w:rsidRPr="00B036FE">
          <w:rPr>
            <w:rFonts w:eastAsia="Times New Roman"/>
            <w:szCs w:val="24"/>
            <w:lang w:eastAsia="en-US"/>
          </w:rPr>
          <w:br/>
        </w:r>
      </w:ins>
    </w:p>
    <w:p w14:paraId="0030AC3A" w14:textId="5EA6F710" w:rsidR="004B082E" w:rsidRDefault="00B036FE">
      <w:pPr>
        <w:spacing w:line="600" w:lineRule="auto"/>
        <w:ind w:firstLine="720"/>
        <w:contextualSpacing/>
        <w:jc w:val="center"/>
        <w:rPr>
          <w:rFonts w:eastAsia="Times New Roman"/>
          <w:szCs w:val="24"/>
        </w:rPr>
      </w:pPr>
      <w:r>
        <w:rPr>
          <w:rFonts w:eastAsia="Times New Roman"/>
          <w:szCs w:val="24"/>
        </w:rPr>
        <w:t>ΠΡΑΚΤΙΚΑ ΒΟΥΛΗΣ</w:t>
      </w:r>
    </w:p>
    <w:p w14:paraId="0030AC3B" w14:textId="77777777" w:rsidR="004B082E" w:rsidRDefault="00B036FE">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0030AC3C" w14:textId="77777777" w:rsidR="004B082E" w:rsidRDefault="00B036FE">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030AC3D" w14:textId="77777777" w:rsidR="004B082E" w:rsidRDefault="00B036FE">
      <w:pPr>
        <w:spacing w:line="600" w:lineRule="auto"/>
        <w:ind w:firstLine="720"/>
        <w:contextualSpacing/>
        <w:jc w:val="center"/>
        <w:rPr>
          <w:rFonts w:eastAsia="Times New Roman"/>
          <w:szCs w:val="24"/>
        </w:rPr>
      </w:pPr>
      <w:r>
        <w:rPr>
          <w:rFonts w:eastAsia="Times New Roman"/>
          <w:szCs w:val="24"/>
        </w:rPr>
        <w:t>ΣΥΝΟΔΟΣ Δ΄</w:t>
      </w:r>
    </w:p>
    <w:p w14:paraId="0030AC3E" w14:textId="77777777" w:rsidR="004B082E" w:rsidRDefault="00B036FE">
      <w:pPr>
        <w:spacing w:line="600" w:lineRule="auto"/>
        <w:ind w:firstLine="720"/>
        <w:contextualSpacing/>
        <w:jc w:val="center"/>
        <w:rPr>
          <w:rFonts w:eastAsia="Times New Roman"/>
          <w:szCs w:val="24"/>
        </w:rPr>
      </w:pPr>
      <w:r>
        <w:rPr>
          <w:rFonts w:eastAsia="Times New Roman"/>
          <w:szCs w:val="24"/>
        </w:rPr>
        <w:t>ΣΥΝΕΔΡΙΑΣΗ ΠΖ΄</w:t>
      </w:r>
    </w:p>
    <w:p w14:paraId="0030AC3F" w14:textId="77777777" w:rsidR="004B082E" w:rsidRDefault="00B036FE">
      <w:pPr>
        <w:spacing w:line="600" w:lineRule="auto"/>
        <w:ind w:firstLine="720"/>
        <w:contextualSpacing/>
        <w:jc w:val="center"/>
        <w:rPr>
          <w:rFonts w:eastAsia="Times New Roman"/>
          <w:szCs w:val="24"/>
        </w:rPr>
      </w:pPr>
      <w:r>
        <w:rPr>
          <w:rFonts w:eastAsia="Times New Roman"/>
          <w:szCs w:val="24"/>
        </w:rPr>
        <w:t>Παρασκευή 1 Μαρτίου 2019</w:t>
      </w:r>
    </w:p>
    <w:p w14:paraId="0030AC40" w14:textId="77777777" w:rsidR="004B082E" w:rsidRDefault="00B036FE">
      <w:pPr>
        <w:spacing w:line="600" w:lineRule="auto"/>
        <w:ind w:firstLine="720"/>
        <w:contextualSpacing/>
        <w:jc w:val="both"/>
        <w:rPr>
          <w:rFonts w:eastAsia="Times New Roman"/>
          <w:szCs w:val="24"/>
        </w:rPr>
      </w:pPr>
      <w:r>
        <w:rPr>
          <w:rFonts w:eastAsia="Times New Roman"/>
          <w:szCs w:val="24"/>
        </w:rPr>
        <w:t>Αθήνα, σήμερα την 1</w:t>
      </w:r>
      <w:r w:rsidRPr="00290AFD">
        <w:rPr>
          <w:rFonts w:eastAsia="Times New Roman"/>
          <w:szCs w:val="24"/>
          <w:vertAlign w:val="superscript"/>
        </w:rPr>
        <w:t>η</w:t>
      </w:r>
      <w:r>
        <w:rPr>
          <w:rFonts w:eastAsia="Times New Roman"/>
          <w:szCs w:val="24"/>
        </w:rPr>
        <w:t xml:space="preserve"> </w:t>
      </w:r>
      <w:r>
        <w:rPr>
          <w:rFonts w:eastAsia="Times New Roman"/>
          <w:szCs w:val="24"/>
        </w:rPr>
        <w:t xml:space="preserve">Μαρτίου 2019, ημέρα Παρασκευή και ώρα 10.15΄, συνήλθε στην Αίθουσα των συνεδριάσεων του Βουλευτηρίου η Βουλή σε ολομέλεια για να συνεδριάσει υπό την προεδρία του Δ΄ Αντιπροέδρου αυτής κ. </w:t>
      </w:r>
      <w:r w:rsidRPr="00290AFD">
        <w:rPr>
          <w:rFonts w:eastAsia="Times New Roman"/>
          <w:b/>
          <w:szCs w:val="24"/>
        </w:rPr>
        <w:t>ΝΙΚΗΤΑ ΚΑΚΛΑΜΑΝΗ</w:t>
      </w:r>
      <w:r>
        <w:rPr>
          <w:rFonts w:eastAsia="Times New Roman"/>
          <w:szCs w:val="24"/>
        </w:rPr>
        <w:t xml:space="preserve">. </w:t>
      </w:r>
    </w:p>
    <w:p w14:paraId="0030AC41" w14:textId="77777777" w:rsidR="004B082E" w:rsidRDefault="00B036FE">
      <w:pPr>
        <w:spacing w:line="600" w:lineRule="auto"/>
        <w:ind w:firstLine="720"/>
        <w:contextualSpacing/>
        <w:jc w:val="both"/>
        <w:rPr>
          <w:rFonts w:eastAsia="Times New Roman"/>
          <w:szCs w:val="24"/>
        </w:rPr>
      </w:pPr>
      <w:r w:rsidRPr="00E93A52">
        <w:rPr>
          <w:rFonts w:eastAsia="Times New Roman"/>
          <w:b/>
          <w:bCs/>
        </w:rPr>
        <w:t>ΠΡΟΕΔΡΕΥΩΝ (Νικήτας Κακλαμάνης):</w:t>
      </w:r>
      <w:r>
        <w:rPr>
          <w:rFonts w:eastAsia="Times New Roman"/>
          <w:szCs w:val="24"/>
        </w:rPr>
        <w:t xml:space="preserve"> Κυρίες και κύριοι</w:t>
      </w:r>
      <w:r>
        <w:rPr>
          <w:rFonts w:eastAsia="Times New Roman"/>
          <w:szCs w:val="24"/>
        </w:rPr>
        <w:t xml:space="preserve"> συνάδελφοι, αρχίζει η συνεδρίαση.</w:t>
      </w:r>
    </w:p>
    <w:p w14:paraId="0030AC42" w14:textId="77777777" w:rsidR="004B082E" w:rsidRDefault="00B036FE">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Πριν εισέλθουμε στη συζήτηση των προγραμματισμένων για σήμερα επικαίρων ερωτήσεων, </w:t>
      </w:r>
      <w:r>
        <w:rPr>
          <w:rFonts w:eastAsia="Times New Roman" w:cs="Times New Roman"/>
          <w:szCs w:val="24"/>
        </w:rPr>
        <w:t xml:space="preserve">έχω την τιμή να ανακοινώσω στο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Δευτέρας 4 Μαρτίου 2019.</w:t>
      </w:r>
    </w:p>
    <w:p w14:paraId="0030AC43" w14:textId="77777777" w:rsidR="004B082E" w:rsidRDefault="00B036FE">
      <w:pPr>
        <w:spacing w:after="0" w:line="600" w:lineRule="auto"/>
        <w:ind w:firstLine="720"/>
        <w:contextualSpacing/>
        <w:jc w:val="both"/>
        <w:rPr>
          <w:rFonts w:eastAsia="Times New Roman"/>
          <w:bCs/>
          <w:color w:val="000000"/>
          <w:szCs w:val="24"/>
        </w:rPr>
      </w:pPr>
      <w:r>
        <w:rPr>
          <w:rFonts w:eastAsia="Times New Roman"/>
          <w:bCs/>
          <w:color w:val="000000"/>
          <w:szCs w:val="24"/>
        </w:rPr>
        <w:lastRenderedPageBreak/>
        <w:t>Α. ΕΠΙΚΑΙΡΕΣ ΕΡΩΤΗΣΕΙΣ</w:t>
      </w:r>
      <w:r w:rsidRPr="00156882">
        <w:rPr>
          <w:rFonts w:eastAsia="Times New Roman"/>
          <w:bCs/>
          <w:color w:val="000000"/>
          <w:szCs w:val="24"/>
        </w:rPr>
        <w:t xml:space="preserve"> Πρώτου Κύκλου (Άρθρο</w:t>
      </w:r>
      <w:r w:rsidRPr="00156882">
        <w:rPr>
          <w:rFonts w:eastAsia="Times New Roman"/>
          <w:bCs/>
          <w:color w:val="000000"/>
          <w:szCs w:val="24"/>
        </w:rPr>
        <w:t xml:space="preserve"> 130 παρ</w:t>
      </w:r>
      <w:r>
        <w:rPr>
          <w:rFonts w:eastAsia="Times New Roman"/>
          <w:bCs/>
          <w:color w:val="000000"/>
          <w:szCs w:val="24"/>
        </w:rPr>
        <w:t>άγραφοι</w:t>
      </w:r>
      <w:r w:rsidRPr="00156882">
        <w:rPr>
          <w:rFonts w:eastAsia="Times New Roman"/>
          <w:bCs/>
          <w:color w:val="000000"/>
          <w:szCs w:val="24"/>
        </w:rPr>
        <w:t xml:space="preserve"> 2 και 3 </w:t>
      </w:r>
      <w:r>
        <w:rPr>
          <w:rFonts w:eastAsia="Times New Roman"/>
          <w:bCs/>
          <w:color w:val="000000"/>
          <w:szCs w:val="24"/>
        </w:rPr>
        <w:t xml:space="preserve">του </w:t>
      </w:r>
      <w:r w:rsidRPr="00156882">
        <w:rPr>
          <w:rFonts w:eastAsia="Times New Roman"/>
          <w:bCs/>
          <w:color w:val="000000"/>
          <w:szCs w:val="24"/>
        </w:rPr>
        <w:t>Καν</w:t>
      </w:r>
      <w:r>
        <w:rPr>
          <w:rFonts w:eastAsia="Times New Roman"/>
          <w:bCs/>
          <w:color w:val="000000"/>
          <w:szCs w:val="24"/>
        </w:rPr>
        <w:t>ονισμού της</w:t>
      </w:r>
      <w:r w:rsidRPr="00156882">
        <w:rPr>
          <w:rFonts w:eastAsia="Times New Roman"/>
          <w:bCs/>
          <w:color w:val="000000"/>
          <w:szCs w:val="24"/>
        </w:rPr>
        <w:t xml:space="preserve"> Βουλής)</w:t>
      </w:r>
    </w:p>
    <w:p w14:paraId="0030AC44"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1.</w:t>
      </w:r>
      <w:r w:rsidRPr="00D638CE">
        <w:rPr>
          <w:rFonts w:eastAsia="Times New Roman"/>
          <w:color w:val="000000"/>
          <w:szCs w:val="24"/>
        </w:rPr>
        <w:t xml:space="preserve"> Η με αριθμό 384/26-2-2019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ε</w:t>
      </w:r>
      <w:r w:rsidRPr="00D638CE">
        <w:rPr>
          <w:rFonts w:eastAsia="Times New Roman"/>
          <w:color w:val="000000"/>
          <w:szCs w:val="24"/>
        </w:rPr>
        <w:t>ρώτηση του Βουλευτή Ηρακλείου του Συνασπισμού Ριζοσπαστικής Αριστεράς κ.</w:t>
      </w:r>
      <w:r>
        <w:rPr>
          <w:rFonts w:eastAsia="Times New Roman"/>
          <w:color w:val="000000"/>
          <w:szCs w:val="24"/>
        </w:rPr>
        <w:t xml:space="preserve"> </w:t>
      </w:r>
      <w:r w:rsidRPr="00D638CE">
        <w:rPr>
          <w:rFonts w:eastAsia="Times New Roman"/>
          <w:bCs/>
          <w:color w:val="000000"/>
          <w:szCs w:val="24"/>
        </w:rPr>
        <w:t xml:space="preserve">Νικολάου </w:t>
      </w:r>
      <w:proofErr w:type="spellStart"/>
      <w:r w:rsidRPr="00D638CE">
        <w:rPr>
          <w:rFonts w:eastAsia="Times New Roman"/>
          <w:bCs/>
          <w:color w:val="000000"/>
          <w:szCs w:val="24"/>
        </w:rPr>
        <w:t>Ηγουμενίδη</w:t>
      </w:r>
      <w:proofErr w:type="spellEnd"/>
      <w:r>
        <w:rPr>
          <w:rFonts w:eastAsia="Times New Roman"/>
          <w:bCs/>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Υγείας,</w:t>
      </w:r>
      <w:r w:rsidRPr="00E707C8">
        <w:rPr>
          <w:rFonts w:eastAsia="Times New Roman"/>
          <w:bCs/>
          <w:color w:val="000000"/>
          <w:szCs w:val="24"/>
        </w:rPr>
        <w:t xml:space="preserve"> </w:t>
      </w:r>
      <w:r w:rsidRPr="00D638CE">
        <w:rPr>
          <w:rFonts w:eastAsia="Times New Roman"/>
          <w:color w:val="000000"/>
          <w:szCs w:val="24"/>
        </w:rPr>
        <w:t xml:space="preserve">με θέμα: «Εκκρεμότητες σχετικές με την </w:t>
      </w:r>
      <w:r>
        <w:rPr>
          <w:rFonts w:eastAsia="Times New Roman"/>
          <w:color w:val="000000"/>
          <w:szCs w:val="24"/>
        </w:rPr>
        <w:t>π</w:t>
      </w:r>
      <w:r w:rsidRPr="00D638CE">
        <w:rPr>
          <w:rFonts w:eastAsia="Times New Roman"/>
          <w:color w:val="000000"/>
          <w:szCs w:val="24"/>
        </w:rPr>
        <w:t xml:space="preserve">ρωτοβάθμια </w:t>
      </w:r>
      <w:r>
        <w:rPr>
          <w:rFonts w:eastAsia="Times New Roman"/>
          <w:color w:val="000000"/>
          <w:szCs w:val="24"/>
        </w:rPr>
        <w:t>φ</w:t>
      </w:r>
      <w:r w:rsidRPr="00D638CE">
        <w:rPr>
          <w:rFonts w:eastAsia="Times New Roman"/>
          <w:color w:val="000000"/>
          <w:szCs w:val="24"/>
        </w:rPr>
        <w:t xml:space="preserve">ροντίδα </w:t>
      </w:r>
      <w:r>
        <w:rPr>
          <w:rFonts w:eastAsia="Times New Roman"/>
          <w:color w:val="000000"/>
          <w:szCs w:val="24"/>
        </w:rPr>
        <w:t>υ</w:t>
      </w:r>
      <w:r w:rsidRPr="00D638CE">
        <w:rPr>
          <w:rFonts w:eastAsia="Times New Roman"/>
          <w:color w:val="000000"/>
          <w:szCs w:val="24"/>
        </w:rPr>
        <w:t>γείας στο</w:t>
      </w:r>
      <w:r>
        <w:rPr>
          <w:rFonts w:eastAsia="Times New Roman"/>
          <w:color w:val="000000"/>
          <w:szCs w:val="24"/>
        </w:rPr>
        <w:t>ν</w:t>
      </w:r>
      <w:r w:rsidRPr="00D638CE">
        <w:rPr>
          <w:rFonts w:eastAsia="Times New Roman"/>
          <w:color w:val="000000"/>
          <w:szCs w:val="24"/>
        </w:rPr>
        <w:t xml:space="preserve"> Νομό Ηρακλείου και την επέκταση της Μονάδας Εντατικής Παρακολούθησης Καρδιοπαθών (ΜΕΠΚ) στο Πανεπιστημιακό Γενικό Νοσοκομείο Ηρακλείου (ΠΑΓΝΗ)».</w:t>
      </w:r>
    </w:p>
    <w:p w14:paraId="0030AC45" w14:textId="77777777" w:rsidR="004B082E" w:rsidRDefault="00B036FE">
      <w:pPr>
        <w:spacing w:after="0" w:line="600" w:lineRule="auto"/>
        <w:ind w:firstLine="720"/>
        <w:contextualSpacing/>
        <w:jc w:val="both"/>
        <w:rPr>
          <w:rFonts w:eastAsia="Times New Roman"/>
          <w:color w:val="000000"/>
          <w:szCs w:val="24"/>
        </w:rPr>
      </w:pPr>
      <w:r w:rsidRPr="00D638CE">
        <w:rPr>
          <w:rFonts w:eastAsia="Times New Roman"/>
          <w:color w:val="000000"/>
          <w:szCs w:val="24"/>
        </w:rPr>
        <w:t xml:space="preserve">2. Η με αριθμό 390/26-2-2019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 xml:space="preserve">ερώτηση του </w:t>
      </w:r>
      <w:r w:rsidRPr="00D638CE">
        <w:rPr>
          <w:rFonts w:eastAsia="Times New Roman"/>
          <w:color w:val="000000"/>
          <w:szCs w:val="24"/>
        </w:rPr>
        <w:t>Βουλευτή Αχαΐας της Νέας Δημο</w:t>
      </w:r>
      <w:r w:rsidRPr="00D638CE">
        <w:rPr>
          <w:rFonts w:eastAsia="Times New Roman"/>
          <w:color w:val="000000"/>
          <w:szCs w:val="24"/>
        </w:rPr>
        <w:t>κρατίας κ.</w:t>
      </w:r>
      <w:r>
        <w:rPr>
          <w:rFonts w:eastAsia="Times New Roman"/>
          <w:color w:val="000000"/>
          <w:szCs w:val="24"/>
        </w:rPr>
        <w:t xml:space="preserve"> </w:t>
      </w:r>
      <w:proofErr w:type="spellStart"/>
      <w:r w:rsidRPr="00D638CE">
        <w:rPr>
          <w:rFonts w:eastAsia="Times New Roman"/>
          <w:bCs/>
          <w:color w:val="000000"/>
          <w:szCs w:val="24"/>
        </w:rPr>
        <w:t>Ιάσoνα</w:t>
      </w:r>
      <w:proofErr w:type="spellEnd"/>
      <w:r w:rsidRPr="00D638CE">
        <w:rPr>
          <w:rFonts w:eastAsia="Times New Roman"/>
          <w:bCs/>
          <w:color w:val="000000"/>
          <w:szCs w:val="24"/>
        </w:rPr>
        <w:t xml:space="preserve"> Φωτήλα</w:t>
      </w:r>
      <w:r>
        <w:rPr>
          <w:rFonts w:eastAsia="Times New Roman"/>
          <w:bCs/>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Υγείας,</w:t>
      </w:r>
      <w:r>
        <w:rPr>
          <w:rFonts w:eastAsia="Times New Roman"/>
          <w:color w:val="000000"/>
          <w:szCs w:val="24"/>
        </w:rPr>
        <w:t xml:space="preserve"> </w:t>
      </w:r>
      <w:r w:rsidRPr="00D638CE">
        <w:rPr>
          <w:rFonts w:eastAsia="Times New Roman"/>
          <w:color w:val="000000"/>
          <w:szCs w:val="24"/>
        </w:rPr>
        <w:t>με θέμα: «Χωρίς τέλος το αδιέξοδο με τον οικογενειακό ιατρό».</w:t>
      </w:r>
    </w:p>
    <w:p w14:paraId="0030AC46"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3.</w:t>
      </w:r>
      <w:r w:rsidRPr="00D638CE">
        <w:rPr>
          <w:rFonts w:eastAsia="Times New Roman"/>
          <w:color w:val="000000"/>
          <w:szCs w:val="24"/>
        </w:rPr>
        <w:t xml:space="preserve"> Η με αριθμό 375/20-2-2019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ε</w:t>
      </w:r>
      <w:r w:rsidRPr="00D638CE">
        <w:rPr>
          <w:rFonts w:eastAsia="Times New Roman"/>
          <w:color w:val="000000"/>
          <w:szCs w:val="24"/>
        </w:rPr>
        <w:t>ρώτηση του Βουλευτή Β΄ Αθηνών της Δημοκρατικής Συμπαράταξης κ.</w:t>
      </w:r>
      <w:r>
        <w:rPr>
          <w:rFonts w:eastAsia="Times New Roman"/>
          <w:color w:val="000000"/>
          <w:szCs w:val="24"/>
        </w:rPr>
        <w:t xml:space="preserve"> </w:t>
      </w:r>
      <w:r w:rsidRPr="00D638CE">
        <w:rPr>
          <w:rFonts w:eastAsia="Times New Roman"/>
          <w:bCs/>
          <w:color w:val="000000"/>
          <w:szCs w:val="24"/>
        </w:rPr>
        <w:t>Ανδρέα Λοβέρδου</w:t>
      </w:r>
      <w:r>
        <w:rPr>
          <w:rFonts w:eastAsia="Times New Roman"/>
          <w:bCs/>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Εθνικής Ά</w:t>
      </w:r>
      <w:r w:rsidRPr="00D638CE">
        <w:rPr>
          <w:rFonts w:eastAsia="Times New Roman"/>
          <w:bCs/>
          <w:color w:val="000000"/>
          <w:szCs w:val="24"/>
        </w:rPr>
        <w:t>μυνας,</w:t>
      </w:r>
      <w:r>
        <w:rPr>
          <w:rFonts w:eastAsia="Times New Roman"/>
          <w:color w:val="000000"/>
          <w:szCs w:val="24"/>
        </w:rPr>
        <w:t xml:space="preserve"> </w:t>
      </w:r>
      <w:r w:rsidRPr="00D638CE">
        <w:rPr>
          <w:rFonts w:eastAsia="Times New Roman"/>
          <w:color w:val="000000"/>
          <w:szCs w:val="24"/>
        </w:rPr>
        <w:t>με θέμα: «Συμμετοχή της Ελλάδας στην αμυντική συνεργασία της Ευρωπαϊκής Ένωσης». </w:t>
      </w:r>
    </w:p>
    <w:p w14:paraId="0030AC47" w14:textId="77777777" w:rsidR="004B082E" w:rsidRDefault="00B036FE">
      <w:pPr>
        <w:spacing w:after="0" w:line="600" w:lineRule="auto"/>
        <w:ind w:firstLine="720"/>
        <w:contextualSpacing/>
        <w:jc w:val="both"/>
        <w:rPr>
          <w:rFonts w:eastAsia="Times New Roman"/>
          <w:b/>
          <w:color w:val="000000"/>
          <w:szCs w:val="24"/>
        </w:rPr>
      </w:pPr>
      <w:r w:rsidRPr="00E707C8">
        <w:rPr>
          <w:rFonts w:eastAsia="Times New Roman"/>
          <w:bCs/>
          <w:color w:val="000000"/>
          <w:szCs w:val="24"/>
        </w:rPr>
        <w:lastRenderedPageBreak/>
        <w:t>Β. ΕΠΙΚΑΙΡΕΣ ΕΡΩΤΗΣΕΙΣ Δεύτερου Κύκλου (Άρθρο 130 παρ</w:t>
      </w:r>
      <w:r>
        <w:rPr>
          <w:rFonts w:eastAsia="Times New Roman"/>
          <w:bCs/>
          <w:color w:val="000000"/>
          <w:szCs w:val="24"/>
        </w:rPr>
        <w:t>άγραφοι</w:t>
      </w:r>
      <w:r w:rsidRPr="00E707C8">
        <w:rPr>
          <w:rFonts w:eastAsia="Times New Roman"/>
          <w:bCs/>
          <w:color w:val="000000"/>
          <w:szCs w:val="24"/>
        </w:rPr>
        <w:t xml:space="preserve"> 2 και 3 </w:t>
      </w:r>
      <w:r>
        <w:rPr>
          <w:rFonts w:eastAsia="Times New Roman"/>
          <w:bCs/>
          <w:color w:val="000000"/>
          <w:szCs w:val="24"/>
        </w:rPr>
        <w:t>του Κανονισμού της</w:t>
      </w:r>
      <w:r w:rsidRPr="00E707C8">
        <w:rPr>
          <w:rFonts w:eastAsia="Times New Roman"/>
          <w:bCs/>
          <w:color w:val="000000"/>
          <w:szCs w:val="24"/>
        </w:rPr>
        <w:t xml:space="preserve"> Βουλής)</w:t>
      </w:r>
    </w:p>
    <w:p w14:paraId="0030AC48"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1.</w:t>
      </w:r>
      <w:r w:rsidRPr="00D638CE">
        <w:rPr>
          <w:rFonts w:eastAsia="Times New Roman"/>
          <w:color w:val="000000"/>
          <w:szCs w:val="24"/>
        </w:rPr>
        <w:t xml:space="preserve"> Η με αριθμό 391/26-2-2019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ε</w:t>
      </w:r>
      <w:r w:rsidRPr="00D638CE">
        <w:rPr>
          <w:rFonts w:eastAsia="Times New Roman"/>
          <w:color w:val="000000"/>
          <w:szCs w:val="24"/>
        </w:rPr>
        <w:t>ρώτηση του Βουλευτή Τρικάλων της</w:t>
      </w:r>
      <w:r w:rsidRPr="00D638CE">
        <w:rPr>
          <w:rFonts w:eastAsia="Times New Roman"/>
          <w:color w:val="000000"/>
          <w:szCs w:val="24"/>
        </w:rPr>
        <w:t xml:space="preserve"> Νέας Δημοκρατίας κ.</w:t>
      </w:r>
      <w:r>
        <w:rPr>
          <w:rFonts w:eastAsia="Times New Roman"/>
          <w:color w:val="000000"/>
          <w:szCs w:val="24"/>
        </w:rPr>
        <w:t xml:space="preserve"> </w:t>
      </w:r>
      <w:r w:rsidRPr="00D638CE">
        <w:rPr>
          <w:rFonts w:eastAsia="Times New Roman"/>
          <w:bCs/>
          <w:color w:val="000000"/>
          <w:szCs w:val="24"/>
        </w:rPr>
        <w:t>Κωνσταντίνου Σκρέκα</w:t>
      </w:r>
      <w:r>
        <w:rPr>
          <w:rFonts w:eastAsia="Times New Roman"/>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Οικονομικών,</w:t>
      </w:r>
      <w:r>
        <w:rPr>
          <w:rFonts w:eastAsia="Times New Roman"/>
          <w:color w:val="000000"/>
          <w:szCs w:val="24"/>
        </w:rPr>
        <w:t xml:space="preserve"> </w:t>
      </w:r>
      <w:r w:rsidRPr="00D638CE">
        <w:rPr>
          <w:rFonts w:eastAsia="Times New Roman"/>
          <w:color w:val="000000"/>
          <w:szCs w:val="24"/>
        </w:rPr>
        <w:t>με θέμα: «Υγιείς ξενοδοχειακές επιχειρήσεις κινδυνεύουν με λουκέτο λόγω καταλογισμού ΦΠΑ».</w:t>
      </w:r>
    </w:p>
    <w:p w14:paraId="0030AC49"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2.</w:t>
      </w:r>
      <w:r w:rsidRPr="00D638CE">
        <w:rPr>
          <w:rFonts w:eastAsia="Times New Roman"/>
          <w:color w:val="000000"/>
          <w:szCs w:val="24"/>
        </w:rPr>
        <w:t xml:space="preserve"> Η με αριθμό 382/26-2-</w:t>
      </w:r>
      <w:r w:rsidRPr="00156882">
        <w:rPr>
          <w:rFonts w:eastAsia="Times New Roman"/>
          <w:color w:val="000000"/>
          <w:szCs w:val="24"/>
        </w:rPr>
        <w:t>2019 επίκαιρη</w:t>
      </w:r>
      <w:r w:rsidRPr="00D638CE">
        <w:rPr>
          <w:rFonts w:eastAsia="Times New Roman"/>
          <w:color w:val="000000"/>
          <w:szCs w:val="24"/>
        </w:rPr>
        <w:t xml:space="preserve"> </w:t>
      </w:r>
      <w:r>
        <w:rPr>
          <w:rFonts w:eastAsia="Times New Roman"/>
          <w:color w:val="000000"/>
          <w:szCs w:val="24"/>
        </w:rPr>
        <w:t>ε</w:t>
      </w:r>
      <w:r w:rsidRPr="00D638CE">
        <w:rPr>
          <w:rFonts w:eastAsia="Times New Roman"/>
          <w:color w:val="000000"/>
          <w:szCs w:val="24"/>
        </w:rPr>
        <w:t xml:space="preserve">ρώτηση του Βουλευτή Σερρών της Δημοκρατικής </w:t>
      </w:r>
      <w:r w:rsidRPr="00D638CE">
        <w:rPr>
          <w:rFonts w:eastAsia="Times New Roman"/>
          <w:color w:val="000000"/>
          <w:szCs w:val="24"/>
        </w:rPr>
        <w:t>Συμπαράταξης κ.</w:t>
      </w:r>
      <w:r>
        <w:rPr>
          <w:rFonts w:eastAsia="Times New Roman"/>
          <w:color w:val="000000"/>
          <w:szCs w:val="24"/>
        </w:rPr>
        <w:t xml:space="preserve"> </w:t>
      </w:r>
      <w:r w:rsidRPr="00D638CE">
        <w:rPr>
          <w:rFonts w:eastAsia="Times New Roman"/>
          <w:bCs/>
          <w:color w:val="000000"/>
          <w:szCs w:val="24"/>
        </w:rPr>
        <w:t>Μιχαήλ Τζελέπη</w:t>
      </w:r>
      <w:r>
        <w:rPr>
          <w:rFonts w:eastAsia="Times New Roman"/>
          <w:bCs/>
          <w:color w:val="000000"/>
          <w:szCs w:val="24"/>
        </w:rPr>
        <w:t xml:space="preserve"> </w:t>
      </w:r>
      <w:r w:rsidRPr="00D638CE">
        <w:rPr>
          <w:rFonts w:eastAsia="Times New Roman"/>
          <w:color w:val="000000"/>
          <w:szCs w:val="24"/>
        </w:rPr>
        <w:t>προς την Υπουργό</w:t>
      </w:r>
      <w:r>
        <w:rPr>
          <w:rFonts w:eastAsia="Times New Roman"/>
          <w:color w:val="000000"/>
          <w:szCs w:val="24"/>
        </w:rPr>
        <w:t xml:space="preserve"> </w:t>
      </w:r>
      <w:r w:rsidRPr="00D638CE">
        <w:rPr>
          <w:rFonts w:eastAsia="Times New Roman"/>
          <w:bCs/>
          <w:color w:val="000000"/>
          <w:szCs w:val="24"/>
        </w:rPr>
        <w:t>Προστασίας του Πολίτη,</w:t>
      </w:r>
      <w:r>
        <w:rPr>
          <w:rFonts w:eastAsia="Times New Roman"/>
          <w:color w:val="000000"/>
          <w:szCs w:val="24"/>
        </w:rPr>
        <w:t xml:space="preserve"> </w:t>
      </w:r>
      <w:r w:rsidRPr="00D638CE">
        <w:rPr>
          <w:rFonts w:eastAsia="Times New Roman"/>
          <w:color w:val="000000"/>
          <w:szCs w:val="24"/>
        </w:rPr>
        <w:t xml:space="preserve">με θέμα: «Αυξημένη η παραβατικότητα στον Νομό Σερρών και </w:t>
      </w:r>
      <w:proofErr w:type="spellStart"/>
      <w:r w:rsidRPr="00D638CE">
        <w:rPr>
          <w:rFonts w:eastAsia="Times New Roman"/>
          <w:color w:val="000000"/>
          <w:szCs w:val="24"/>
        </w:rPr>
        <w:t>υποστελεχωμένη</w:t>
      </w:r>
      <w:proofErr w:type="spellEnd"/>
      <w:r w:rsidRPr="00D638CE">
        <w:rPr>
          <w:rFonts w:eastAsia="Times New Roman"/>
          <w:color w:val="000000"/>
          <w:szCs w:val="24"/>
        </w:rPr>
        <w:t xml:space="preserve"> η Διεύθυνση Αστυνομίας Σερρών».</w:t>
      </w:r>
    </w:p>
    <w:p w14:paraId="0030AC4A"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3.</w:t>
      </w:r>
      <w:r w:rsidRPr="00D638CE">
        <w:rPr>
          <w:rFonts w:eastAsia="Times New Roman"/>
          <w:color w:val="000000"/>
          <w:szCs w:val="24"/>
        </w:rPr>
        <w:t xml:space="preserve"> Η με αριθμό 385/26-2-2019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ερώτηση του</w:t>
      </w:r>
      <w:r w:rsidRPr="00D638CE">
        <w:rPr>
          <w:rFonts w:eastAsia="Times New Roman"/>
          <w:color w:val="000000"/>
          <w:szCs w:val="24"/>
        </w:rPr>
        <w:t xml:space="preserve"> Βουλευτή Β΄ Αθηνών της Δημοκρατ</w:t>
      </w:r>
      <w:r w:rsidRPr="00D638CE">
        <w:rPr>
          <w:rFonts w:eastAsia="Times New Roman"/>
          <w:color w:val="000000"/>
          <w:szCs w:val="24"/>
        </w:rPr>
        <w:t>ικής Συμπαράταξης κ.</w:t>
      </w:r>
      <w:r>
        <w:rPr>
          <w:rFonts w:eastAsia="Times New Roman"/>
          <w:color w:val="000000"/>
          <w:szCs w:val="24"/>
        </w:rPr>
        <w:t xml:space="preserve"> </w:t>
      </w:r>
      <w:r w:rsidRPr="00D638CE">
        <w:rPr>
          <w:rFonts w:eastAsia="Times New Roman"/>
          <w:bCs/>
          <w:color w:val="000000"/>
          <w:szCs w:val="24"/>
        </w:rPr>
        <w:t>Γεωργίου</w:t>
      </w:r>
      <w:r>
        <w:rPr>
          <w:rFonts w:eastAsia="Times New Roman"/>
          <w:bCs/>
          <w:color w:val="000000"/>
          <w:szCs w:val="24"/>
        </w:rPr>
        <w:t xml:space="preserve"> </w:t>
      </w:r>
      <w:r w:rsidRPr="00D638CE">
        <w:rPr>
          <w:rFonts w:eastAsia="Times New Roman"/>
          <w:bCs/>
          <w:color w:val="000000"/>
          <w:szCs w:val="24"/>
        </w:rPr>
        <w:t>-</w:t>
      </w:r>
      <w:r>
        <w:rPr>
          <w:rFonts w:eastAsia="Times New Roman"/>
          <w:bCs/>
          <w:color w:val="000000"/>
          <w:szCs w:val="24"/>
        </w:rPr>
        <w:t xml:space="preserve"> </w:t>
      </w:r>
      <w:r w:rsidRPr="00D638CE">
        <w:rPr>
          <w:rFonts w:eastAsia="Times New Roman"/>
          <w:bCs/>
          <w:color w:val="000000"/>
          <w:szCs w:val="24"/>
        </w:rPr>
        <w:t>Δημητρίου Καρρά</w:t>
      </w:r>
      <w:r>
        <w:rPr>
          <w:rFonts w:eastAsia="Times New Roman"/>
          <w:color w:val="000000"/>
          <w:szCs w:val="24"/>
        </w:rPr>
        <w:t xml:space="preserve"> </w:t>
      </w:r>
      <w:r w:rsidRPr="00D638CE">
        <w:rPr>
          <w:rFonts w:eastAsia="Times New Roman"/>
          <w:color w:val="000000"/>
          <w:szCs w:val="24"/>
        </w:rPr>
        <w:t>προς την Υπουργό</w:t>
      </w:r>
      <w:r>
        <w:rPr>
          <w:rFonts w:eastAsia="Times New Roman"/>
          <w:color w:val="000000"/>
          <w:szCs w:val="24"/>
        </w:rPr>
        <w:t xml:space="preserve"> </w:t>
      </w:r>
      <w:r w:rsidRPr="00D638CE">
        <w:rPr>
          <w:rFonts w:eastAsia="Times New Roman"/>
          <w:bCs/>
          <w:color w:val="000000"/>
          <w:szCs w:val="24"/>
        </w:rPr>
        <w:t>Προστασίας του Πολίτη,</w:t>
      </w:r>
      <w:r w:rsidRPr="00D638CE">
        <w:rPr>
          <w:rFonts w:eastAsia="Times New Roman"/>
          <w:color w:val="000000"/>
          <w:szCs w:val="24"/>
        </w:rPr>
        <w:t xml:space="preserve"> με θέμα: «Ανεπαρκής </w:t>
      </w:r>
      <w:r>
        <w:rPr>
          <w:rFonts w:eastAsia="Times New Roman"/>
          <w:color w:val="000000"/>
          <w:szCs w:val="24"/>
        </w:rPr>
        <w:t>α</w:t>
      </w:r>
      <w:r w:rsidRPr="00D638CE">
        <w:rPr>
          <w:rFonts w:eastAsia="Times New Roman"/>
          <w:color w:val="000000"/>
          <w:szCs w:val="24"/>
        </w:rPr>
        <w:t xml:space="preserve">στυνόμευση – Υψηλή εγκληματικότητα στους </w:t>
      </w:r>
      <w:r>
        <w:rPr>
          <w:rFonts w:eastAsia="Times New Roman"/>
          <w:color w:val="000000"/>
          <w:szCs w:val="24"/>
        </w:rPr>
        <w:t>δ</w:t>
      </w:r>
      <w:r w:rsidRPr="00D638CE">
        <w:rPr>
          <w:rFonts w:eastAsia="Times New Roman"/>
          <w:color w:val="000000"/>
          <w:szCs w:val="24"/>
        </w:rPr>
        <w:t xml:space="preserve">ήμους της </w:t>
      </w:r>
      <w:r>
        <w:rPr>
          <w:rFonts w:eastAsia="Times New Roman"/>
          <w:color w:val="000000"/>
          <w:szCs w:val="24"/>
        </w:rPr>
        <w:t>δ</w:t>
      </w:r>
      <w:r w:rsidRPr="00D638CE">
        <w:rPr>
          <w:rFonts w:eastAsia="Times New Roman"/>
          <w:color w:val="000000"/>
          <w:szCs w:val="24"/>
        </w:rPr>
        <w:t>υτικής Αθήνας». </w:t>
      </w:r>
    </w:p>
    <w:p w14:paraId="0030AC4B"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4.</w:t>
      </w:r>
      <w:r w:rsidRPr="00D638CE">
        <w:rPr>
          <w:rFonts w:eastAsia="Times New Roman"/>
          <w:color w:val="000000"/>
          <w:szCs w:val="24"/>
        </w:rPr>
        <w:t xml:space="preserve"> Η με αριθμό 380/25-2-2019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ε</w:t>
      </w:r>
      <w:r w:rsidRPr="00D638CE">
        <w:rPr>
          <w:rFonts w:eastAsia="Times New Roman"/>
          <w:color w:val="000000"/>
          <w:szCs w:val="24"/>
        </w:rPr>
        <w:t>ρώτηση του Ανεξάρτητου Βουλευτή Β΄ Πει</w:t>
      </w:r>
      <w:r w:rsidRPr="00D638CE">
        <w:rPr>
          <w:rFonts w:eastAsia="Times New Roman"/>
          <w:color w:val="000000"/>
          <w:szCs w:val="24"/>
        </w:rPr>
        <w:t>ραιώς κ.</w:t>
      </w:r>
      <w:r>
        <w:rPr>
          <w:rFonts w:eastAsia="Times New Roman"/>
          <w:color w:val="000000"/>
          <w:szCs w:val="24"/>
        </w:rPr>
        <w:t xml:space="preserve"> </w:t>
      </w:r>
      <w:r w:rsidRPr="00D638CE">
        <w:rPr>
          <w:rFonts w:eastAsia="Times New Roman"/>
          <w:bCs/>
          <w:color w:val="000000"/>
          <w:szCs w:val="24"/>
        </w:rPr>
        <w:t>Δημητρίου Καμμένου</w:t>
      </w:r>
      <w:r>
        <w:rPr>
          <w:rFonts w:eastAsia="Times New Roman"/>
          <w:bCs/>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Εθνικής Άμυνας,</w:t>
      </w:r>
      <w:r w:rsidRPr="00D638CE">
        <w:rPr>
          <w:rFonts w:eastAsia="Times New Roman"/>
          <w:color w:val="000000"/>
          <w:szCs w:val="24"/>
        </w:rPr>
        <w:t xml:space="preserve"> σχετικά με την έκθεση ανάλυσης </w:t>
      </w:r>
      <w:r w:rsidRPr="00D638CE">
        <w:rPr>
          <w:rFonts w:eastAsia="Times New Roman"/>
          <w:color w:val="000000"/>
          <w:szCs w:val="24"/>
        </w:rPr>
        <w:lastRenderedPageBreak/>
        <w:t>κινδύνου για το 2019 τ</w:t>
      </w:r>
      <w:r>
        <w:rPr>
          <w:rFonts w:eastAsia="Times New Roman"/>
          <w:color w:val="000000"/>
          <w:szCs w:val="24"/>
        </w:rPr>
        <w:t>ης</w:t>
      </w:r>
      <w:r w:rsidRPr="00D638CE">
        <w:rPr>
          <w:rFonts w:eastAsia="Times New Roman"/>
          <w:color w:val="000000"/>
          <w:szCs w:val="24"/>
        </w:rPr>
        <w:t xml:space="preserve"> </w:t>
      </w:r>
      <w:r w:rsidRPr="00D638CE">
        <w:rPr>
          <w:rFonts w:eastAsia="Times New Roman"/>
          <w:color w:val="000000"/>
          <w:szCs w:val="24"/>
        </w:rPr>
        <w:t>FRONTEX</w:t>
      </w:r>
      <w:r w:rsidRPr="00D638CE">
        <w:rPr>
          <w:rFonts w:eastAsia="Times New Roman"/>
          <w:color w:val="000000"/>
          <w:szCs w:val="24"/>
        </w:rPr>
        <w:t xml:space="preserve"> όπου </w:t>
      </w:r>
      <w:proofErr w:type="spellStart"/>
      <w:r w:rsidRPr="00D638CE">
        <w:rPr>
          <w:rFonts w:eastAsia="Times New Roman"/>
          <w:color w:val="000000"/>
          <w:szCs w:val="24"/>
        </w:rPr>
        <w:t>εμφαίνεται</w:t>
      </w:r>
      <w:proofErr w:type="spellEnd"/>
      <w:r w:rsidRPr="00D638CE">
        <w:rPr>
          <w:rFonts w:eastAsia="Times New Roman"/>
          <w:color w:val="000000"/>
          <w:szCs w:val="24"/>
        </w:rPr>
        <w:t xml:space="preserve"> ότι η μεταναστευτική πίεση παραμένει υψηλή στα εξωτερικά σύνορα της Ευρωπαϊκής Ένωσης».  </w:t>
      </w:r>
    </w:p>
    <w:p w14:paraId="0030AC4C"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 xml:space="preserve">5. </w:t>
      </w:r>
      <w:r w:rsidRPr="00D638CE">
        <w:rPr>
          <w:rFonts w:eastAsia="Times New Roman"/>
          <w:color w:val="000000"/>
          <w:szCs w:val="24"/>
        </w:rPr>
        <w:t xml:space="preserve">Η με αριθμό 349/11-2-2019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ε</w:t>
      </w:r>
      <w:r w:rsidRPr="00D638CE">
        <w:rPr>
          <w:rFonts w:eastAsia="Times New Roman"/>
          <w:color w:val="000000"/>
          <w:szCs w:val="24"/>
        </w:rPr>
        <w:t>ρώτηση του Βουλευτή Β΄ Αθηνών της Νέας Δημοκρατίας κ.</w:t>
      </w:r>
      <w:r>
        <w:rPr>
          <w:rFonts w:eastAsia="Times New Roman"/>
          <w:color w:val="000000"/>
          <w:szCs w:val="24"/>
        </w:rPr>
        <w:t xml:space="preserve"> </w:t>
      </w:r>
      <w:r>
        <w:rPr>
          <w:rFonts w:eastAsia="Times New Roman"/>
          <w:bCs/>
          <w:color w:val="000000"/>
          <w:szCs w:val="24"/>
        </w:rPr>
        <w:t>Σπυρίδωνος</w:t>
      </w:r>
      <w:r>
        <w:rPr>
          <w:rFonts w:eastAsia="Times New Roman"/>
          <w:bCs/>
          <w:color w:val="000000"/>
          <w:szCs w:val="24"/>
        </w:rPr>
        <w:t xml:space="preserve"> </w:t>
      </w:r>
      <w:r>
        <w:rPr>
          <w:rFonts w:eastAsia="Times New Roman"/>
          <w:bCs/>
          <w:color w:val="000000"/>
          <w:szCs w:val="24"/>
        </w:rPr>
        <w:t>-</w:t>
      </w:r>
      <w:r>
        <w:rPr>
          <w:rFonts w:eastAsia="Times New Roman"/>
          <w:bCs/>
          <w:color w:val="000000"/>
          <w:szCs w:val="24"/>
        </w:rPr>
        <w:t xml:space="preserve"> </w:t>
      </w:r>
      <w:proofErr w:type="spellStart"/>
      <w:r>
        <w:rPr>
          <w:rFonts w:eastAsia="Times New Roman"/>
          <w:bCs/>
          <w:color w:val="000000"/>
          <w:szCs w:val="24"/>
        </w:rPr>
        <w:t>Α</w:t>
      </w:r>
      <w:r w:rsidRPr="00D638CE">
        <w:rPr>
          <w:rFonts w:eastAsia="Times New Roman"/>
          <w:bCs/>
          <w:color w:val="000000"/>
          <w:szCs w:val="24"/>
        </w:rPr>
        <w:t>δ</w:t>
      </w:r>
      <w:r>
        <w:rPr>
          <w:rFonts w:eastAsia="Times New Roman"/>
          <w:bCs/>
          <w:color w:val="000000"/>
          <w:szCs w:val="24"/>
        </w:rPr>
        <w:t>ώ</w:t>
      </w:r>
      <w:r w:rsidRPr="00D638CE">
        <w:rPr>
          <w:rFonts w:eastAsia="Times New Roman"/>
          <w:bCs/>
          <w:color w:val="000000"/>
          <w:szCs w:val="24"/>
        </w:rPr>
        <w:t>νι</w:t>
      </w:r>
      <w:r>
        <w:rPr>
          <w:rFonts w:eastAsia="Times New Roman"/>
          <w:bCs/>
          <w:color w:val="000000"/>
          <w:szCs w:val="24"/>
        </w:rPr>
        <w:t>δος</w:t>
      </w:r>
      <w:proofErr w:type="spellEnd"/>
      <w:r w:rsidRPr="00D638CE">
        <w:rPr>
          <w:rFonts w:eastAsia="Times New Roman"/>
          <w:bCs/>
          <w:color w:val="000000"/>
          <w:szCs w:val="24"/>
        </w:rPr>
        <w:t xml:space="preserve"> Γεωργιάδη</w:t>
      </w:r>
      <w:r>
        <w:rPr>
          <w:rFonts w:eastAsia="Times New Roman"/>
          <w:bCs/>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Υγείας,</w:t>
      </w:r>
      <w:r>
        <w:rPr>
          <w:rFonts w:eastAsia="Times New Roman"/>
          <w:bCs/>
          <w:color w:val="000000"/>
          <w:szCs w:val="24"/>
        </w:rPr>
        <w:t xml:space="preserve"> </w:t>
      </w:r>
      <w:r w:rsidRPr="00D638CE">
        <w:rPr>
          <w:rFonts w:eastAsia="Times New Roman"/>
          <w:color w:val="000000"/>
          <w:szCs w:val="24"/>
        </w:rPr>
        <w:t xml:space="preserve">αναφορικά με το </w:t>
      </w:r>
      <w:proofErr w:type="spellStart"/>
      <w:r w:rsidRPr="00D638CE">
        <w:rPr>
          <w:rFonts w:eastAsia="Times New Roman"/>
          <w:color w:val="000000"/>
          <w:szCs w:val="24"/>
        </w:rPr>
        <w:t>ραδιοφάρμακο</w:t>
      </w:r>
      <w:proofErr w:type="spellEnd"/>
      <w:r w:rsidRPr="00D638CE">
        <w:rPr>
          <w:rFonts w:eastAsia="Times New Roman"/>
          <w:color w:val="000000"/>
          <w:szCs w:val="24"/>
        </w:rPr>
        <w:t>.</w:t>
      </w:r>
    </w:p>
    <w:p w14:paraId="0030AC4D"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 xml:space="preserve">6. </w:t>
      </w:r>
      <w:r w:rsidRPr="00D638CE">
        <w:rPr>
          <w:rFonts w:eastAsia="Times New Roman"/>
          <w:color w:val="000000"/>
          <w:szCs w:val="24"/>
        </w:rPr>
        <w:t xml:space="preserve">Η με αριθμό 355/12-2-2019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ε</w:t>
      </w:r>
      <w:r w:rsidRPr="00D638CE">
        <w:rPr>
          <w:rFonts w:eastAsia="Times New Roman"/>
          <w:color w:val="000000"/>
          <w:szCs w:val="24"/>
        </w:rPr>
        <w:t>ρώτηση του Βουλευτή Β</w:t>
      </w:r>
      <w:r>
        <w:rPr>
          <w:rFonts w:eastAsia="Times New Roman"/>
          <w:color w:val="000000"/>
          <w:szCs w:val="24"/>
        </w:rPr>
        <w:t>΄</w:t>
      </w:r>
      <w:r w:rsidRPr="00D638CE">
        <w:rPr>
          <w:rFonts w:eastAsia="Times New Roman"/>
          <w:color w:val="000000"/>
          <w:szCs w:val="24"/>
        </w:rPr>
        <w:t xml:space="preserve"> Αθηνών του Κομμου</w:t>
      </w:r>
      <w:r w:rsidRPr="00D638CE">
        <w:rPr>
          <w:rFonts w:eastAsia="Times New Roman"/>
          <w:color w:val="000000"/>
          <w:szCs w:val="24"/>
        </w:rPr>
        <w:t>νιστικού Κόμματος Ελλάδ</w:t>
      </w:r>
      <w:r>
        <w:rPr>
          <w:rFonts w:eastAsia="Times New Roman"/>
          <w:color w:val="000000"/>
          <w:szCs w:val="24"/>
        </w:rPr>
        <w:t>α</w:t>
      </w:r>
      <w:r w:rsidRPr="00D638CE">
        <w:rPr>
          <w:rFonts w:eastAsia="Times New Roman"/>
          <w:color w:val="000000"/>
          <w:szCs w:val="24"/>
        </w:rPr>
        <w:t>ς κ.</w:t>
      </w:r>
      <w:r>
        <w:rPr>
          <w:rFonts w:eastAsia="Times New Roman"/>
          <w:color w:val="000000"/>
          <w:szCs w:val="24"/>
        </w:rPr>
        <w:t xml:space="preserve"> </w:t>
      </w:r>
      <w:r w:rsidRPr="00D638CE">
        <w:rPr>
          <w:rFonts w:eastAsia="Times New Roman"/>
          <w:bCs/>
          <w:color w:val="000000"/>
          <w:szCs w:val="24"/>
        </w:rPr>
        <w:t xml:space="preserve">Χρήστου </w:t>
      </w:r>
      <w:proofErr w:type="spellStart"/>
      <w:r w:rsidRPr="00D638CE">
        <w:rPr>
          <w:rFonts w:eastAsia="Times New Roman"/>
          <w:bCs/>
          <w:color w:val="000000"/>
          <w:szCs w:val="24"/>
        </w:rPr>
        <w:t>Κατσώτη</w:t>
      </w:r>
      <w:proofErr w:type="spellEnd"/>
      <w:r w:rsidRPr="00E707C8">
        <w:rPr>
          <w:rFonts w:eastAsia="Times New Roman"/>
          <w:bCs/>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Οικονομικών,</w:t>
      </w:r>
      <w:r>
        <w:rPr>
          <w:rFonts w:eastAsia="Times New Roman"/>
          <w:color w:val="000000"/>
          <w:szCs w:val="24"/>
        </w:rPr>
        <w:t xml:space="preserve"> </w:t>
      </w:r>
      <w:r w:rsidRPr="00D638CE">
        <w:rPr>
          <w:rFonts w:eastAsia="Times New Roman"/>
          <w:color w:val="000000"/>
          <w:szCs w:val="24"/>
        </w:rPr>
        <w:t xml:space="preserve">σχετικά με την </w:t>
      </w:r>
      <w:r>
        <w:rPr>
          <w:rFonts w:eastAsia="Times New Roman"/>
          <w:color w:val="000000"/>
          <w:szCs w:val="24"/>
        </w:rPr>
        <w:t>«</w:t>
      </w:r>
      <w:r w:rsidRPr="00D638CE">
        <w:rPr>
          <w:rFonts w:eastAsia="Times New Roman"/>
          <w:color w:val="000000"/>
          <w:szCs w:val="24"/>
        </w:rPr>
        <w:t>εκχώρηση της ακίνητης δημόσιας περιουσίας σε Εταιρεία Ακινήτων του Δημοσίου (ΕΤΑΔ)- Ταμείο Αξιοποίησης Ιδιωτικής Περιουσίας του Δημοσίου (ΤΑΙΠΕΔ)».</w:t>
      </w:r>
    </w:p>
    <w:p w14:paraId="0030AC4E"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 xml:space="preserve">7. </w:t>
      </w:r>
      <w:r w:rsidRPr="00D638CE">
        <w:rPr>
          <w:rFonts w:eastAsia="Times New Roman"/>
          <w:color w:val="000000"/>
          <w:szCs w:val="24"/>
        </w:rPr>
        <w:t>Η με αριθμό 35</w:t>
      </w:r>
      <w:r w:rsidRPr="00D638CE">
        <w:rPr>
          <w:rFonts w:eastAsia="Times New Roman"/>
          <w:color w:val="000000"/>
          <w:szCs w:val="24"/>
        </w:rPr>
        <w:t xml:space="preserve">0/11-2-2019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ε</w:t>
      </w:r>
      <w:r w:rsidRPr="00D638CE">
        <w:rPr>
          <w:rFonts w:eastAsia="Times New Roman"/>
          <w:color w:val="000000"/>
          <w:szCs w:val="24"/>
        </w:rPr>
        <w:t>ρώτηση του Βουλευτή Αττικής της Νέας Δημοκρατίας κ.</w:t>
      </w:r>
      <w:r>
        <w:rPr>
          <w:rFonts w:eastAsia="Times New Roman"/>
          <w:color w:val="000000"/>
          <w:szCs w:val="24"/>
        </w:rPr>
        <w:t xml:space="preserve"> </w:t>
      </w:r>
      <w:r w:rsidRPr="00D638CE">
        <w:rPr>
          <w:rFonts w:eastAsia="Times New Roman"/>
          <w:bCs/>
          <w:color w:val="000000"/>
          <w:szCs w:val="24"/>
        </w:rPr>
        <w:t>Γεωργίου Βλάχου</w:t>
      </w:r>
      <w:r>
        <w:rPr>
          <w:rFonts w:eastAsia="Times New Roman"/>
          <w:bCs/>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Οικονομικών,</w:t>
      </w:r>
      <w:r w:rsidRPr="00D638CE">
        <w:rPr>
          <w:rFonts w:eastAsia="Times New Roman"/>
          <w:color w:val="000000"/>
          <w:szCs w:val="24"/>
        </w:rPr>
        <w:t xml:space="preserve"> με θέμα: «Λογαριασμός </w:t>
      </w:r>
      <w:proofErr w:type="spellStart"/>
      <w:r w:rsidRPr="00D638CE">
        <w:rPr>
          <w:rFonts w:eastAsia="Times New Roman"/>
          <w:color w:val="000000"/>
          <w:szCs w:val="24"/>
        </w:rPr>
        <w:t>Επικούρησης</w:t>
      </w:r>
      <w:proofErr w:type="spellEnd"/>
      <w:r w:rsidRPr="00D638CE">
        <w:rPr>
          <w:rFonts w:eastAsia="Times New Roman"/>
          <w:color w:val="000000"/>
          <w:szCs w:val="24"/>
        </w:rPr>
        <w:t xml:space="preserve"> της Εθνικής Τράπεζας της Ελλάδος (ΛΕΠΕΤΕ)».</w:t>
      </w:r>
    </w:p>
    <w:p w14:paraId="0030AC4F"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lastRenderedPageBreak/>
        <w:t>8.</w:t>
      </w:r>
      <w:r w:rsidRPr="00D638CE">
        <w:rPr>
          <w:rFonts w:eastAsia="Times New Roman"/>
          <w:color w:val="000000"/>
          <w:szCs w:val="24"/>
        </w:rPr>
        <w:t xml:space="preserve"> Η με αριθμό 351/11-2-2019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ε</w:t>
      </w:r>
      <w:r w:rsidRPr="00D638CE">
        <w:rPr>
          <w:rFonts w:eastAsia="Times New Roman"/>
          <w:color w:val="000000"/>
          <w:szCs w:val="24"/>
        </w:rPr>
        <w:t>ρώτηση του Βουλευτή</w:t>
      </w:r>
      <w:r w:rsidRPr="00D638CE">
        <w:rPr>
          <w:rFonts w:eastAsia="Times New Roman"/>
          <w:color w:val="000000"/>
          <w:szCs w:val="24"/>
        </w:rPr>
        <w:t xml:space="preserve"> Ηλείας της Δημοκρατικής Συμπαράταξης κ.</w:t>
      </w:r>
      <w:r>
        <w:rPr>
          <w:rFonts w:eastAsia="Times New Roman"/>
          <w:color w:val="000000"/>
          <w:szCs w:val="24"/>
        </w:rPr>
        <w:t xml:space="preserve"> </w:t>
      </w:r>
      <w:r w:rsidRPr="00D638CE">
        <w:rPr>
          <w:rFonts w:eastAsia="Times New Roman"/>
          <w:bCs/>
          <w:color w:val="000000"/>
          <w:szCs w:val="24"/>
        </w:rPr>
        <w:t>Ιωάννη Κουτσούκου</w:t>
      </w:r>
      <w:r>
        <w:rPr>
          <w:rFonts w:eastAsia="Times New Roman"/>
          <w:color w:val="000000"/>
          <w:szCs w:val="24"/>
        </w:rPr>
        <w:t xml:space="preserve"> </w:t>
      </w:r>
      <w:r w:rsidRPr="00D638CE">
        <w:rPr>
          <w:rFonts w:eastAsia="Times New Roman"/>
          <w:color w:val="000000"/>
          <w:szCs w:val="24"/>
        </w:rPr>
        <w:t>προς τον Υπουργό </w:t>
      </w:r>
      <w:r w:rsidRPr="00D638CE">
        <w:rPr>
          <w:rFonts w:eastAsia="Times New Roman"/>
          <w:bCs/>
          <w:color w:val="000000"/>
          <w:szCs w:val="24"/>
        </w:rPr>
        <w:t>Οικονομικών,</w:t>
      </w:r>
      <w:r w:rsidRPr="00D638CE">
        <w:rPr>
          <w:rFonts w:eastAsia="Times New Roman"/>
          <w:color w:val="000000"/>
          <w:szCs w:val="24"/>
        </w:rPr>
        <w:t xml:space="preserve"> με θέμα: «Η σκοπιμότητα και η μεθόδευση της μεταφοράς στο </w:t>
      </w:r>
      <w:proofErr w:type="spellStart"/>
      <w:r>
        <w:rPr>
          <w:rFonts w:eastAsia="Times New Roman"/>
          <w:color w:val="000000"/>
          <w:szCs w:val="24"/>
        </w:rPr>
        <w:t>υ</w:t>
      </w:r>
      <w:r w:rsidRPr="00D638CE">
        <w:rPr>
          <w:rFonts w:eastAsia="Times New Roman"/>
          <w:color w:val="000000"/>
          <w:szCs w:val="24"/>
        </w:rPr>
        <w:t>περταμείο</w:t>
      </w:r>
      <w:proofErr w:type="spellEnd"/>
      <w:r w:rsidRPr="00D638CE">
        <w:rPr>
          <w:rFonts w:eastAsia="Times New Roman"/>
          <w:color w:val="000000"/>
          <w:szCs w:val="24"/>
        </w:rPr>
        <w:t xml:space="preserve"> κατ' απαίτηση των δανειστών </w:t>
      </w:r>
      <w:r>
        <w:rPr>
          <w:rFonts w:eastAsia="Times New Roman"/>
          <w:color w:val="000000"/>
          <w:szCs w:val="24"/>
        </w:rPr>
        <w:t>πενήντα ενός</w:t>
      </w:r>
      <w:r w:rsidRPr="00D638CE">
        <w:rPr>
          <w:rFonts w:eastAsia="Times New Roman"/>
          <w:color w:val="000000"/>
          <w:szCs w:val="24"/>
        </w:rPr>
        <w:t xml:space="preserve"> ακινήτων τ</w:t>
      </w:r>
      <w:r>
        <w:rPr>
          <w:rFonts w:eastAsia="Times New Roman"/>
          <w:color w:val="000000"/>
          <w:szCs w:val="24"/>
        </w:rPr>
        <w:t xml:space="preserve">ου </w:t>
      </w:r>
      <w:r>
        <w:rPr>
          <w:rFonts w:eastAsia="Times New Roman"/>
          <w:color w:val="000000"/>
          <w:szCs w:val="24"/>
        </w:rPr>
        <w:t>δ</w:t>
      </w:r>
      <w:r>
        <w:rPr>
          <w:rFonts w:eastAsia="Times New Roman"/>
          <w:color w:val="000000"/>
          <w:szCs w:val="24"/>
        </w:rPr>
        <w:t>ημοσίου στον Δήμο Πύργου».</w:t>
      </w:r>
    </w:p>
    <w:p w14:paraId="0030AC50"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 xml:space="preserve">9. </w:t>
      </w:r>
      <w:r w:rsidRPr="00D638CE">
        <w:rPr>
          <w:rFonts w:eastAsia="Times New Roman"/>
          <w:color w:val="000000"/>
          <w:szCs w:val="24"/>
        </w:rPr>
        <w:t xml:space="preserve">Η με αριθμό 328/4-2-2019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 xml:space="preserve">ερώτηση του Βουλευτή </w:t>
      </w:r>
      <w:r w:rsidRPr="00D638CE">
        <w:rPr>
          <w:rFonts w:eastAsia="Times New Roman"/>
          <w:color w:val="000000"/>
          <w:szCs w:val="24"/>
        </w:rPr>
        <w:t>Α΄ Αθηνών της Νέας Δημοκρατίας κ.</w:t>
      </w:r>
      <w:r>
        <w:rPr>
          <w:rFonts w:eastAsia="Times New Roman"/>
          <w:color w:val="000000"/>
          <w:szCs w:val="24"/>
        </w:rPr>
        <w:t xml:space="preserve"> </w:t>
      </w:r>
      <w:r w:rsidRPr="00D638CE">
        <w:rPr>
          <w:rFonts w:eastAsia="Times New Roman"/>
          <w:bCs/>
          <w:color w:val="000000"/>
          <w:szCs w:val="24"/>
        </w:rPr>
        <w:t xml:space="preserve">Βασιλείου </w:t>
      </w:r>
      <w:proofErr w:type="spellStart"/>
      <w:r w:rsidRPr="00D638CE">
        <w:rPr>
          <w:rFonts w:eastAsia="Times New Roman"/>
          <w:bCs/>
          <w:color w:val="000000"/>
          <w:szCs w:val="24"/>
        </w:rPr>
        <w:t>Κικίλια</w:t>
      </w:r>
      <w:proofErr w:type="spellEnd"/>
      <w:r>
        <w:rPr>
          <w:rFonts w:eastAsia="Times New Roman"/>
          <w:bCs/>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Εθνικής Άμυνας,</w:t>
      </w:r>
      <w:r>
        <w:rPr>
          <w:rFonts w:eastAsia="Times New Roman"/>
          <w:color w:val="000000"/>
          <w:szCs w:val="24"/>
        </w:rPr>
        <w:t xml:space="preserve"> </w:t>
      </w:r>
      <w:r w:rsidRPr="00D638CE">
        <w:rPr>
          <w:rFonts w:eastAsia="Times New Roman"/>
          <w:color w:val="000000"/>
          <w:szCs w:val="24"/>
        </w:rPr>
        <w:t>με θέμα: «Κρίσεις της Ανώτατης Ηγεσίας στις Ένοπλες Δυνάμεις (ΕΔ)».</w:t>
      </w:r>
    </w:p>
    <w:p w14:paraId="0030AC51"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 xml:space="preserve">10. </w:t>
      </w:r>
      <w:r w:rsidRPr="00D638CE">
        <w:rPr>
          <w:rFonts w:eastAsia="Times New Roman"/>
          <w:color w:val="000000"/>
          <w:szCs w:val="24"/>
        </w:rPr>
        <w:t xml:space="preserve">Η με αριθμό 316/29-1-2019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ερώτηση τ</w:t>
      </w:r>
      <w:r>
        <w:rPr>
          <w:rFonts w:eastAsia="Times New Roman"/>
          <w:color w:val="000000"/>
          <w:szCs w:val="24"/>
        </w:rPr>
        <w:t xml:space="preserve">ου </w:t>
      </w:r>
      <w:r w:rsidRPr="00D638CE">
        <w:rPr>
          <w:rFonts w:eastAsia="Times New Roman"/>
          <w:color w:val="000000"/>
          <w:szCs w:val="24"/>
        </w:rPr>
        <w:t>Βουλευτή Λακωνίας της Δημοκρατικής Συμπαράταξης κ.</w:t>
      </w:r>
      <w:r>
        <w:rPr>
          <w:rFonts w:eastAsia="Times New Roman"/>
          <w:color w:val="000000"/>
          <w:szCs w:val="24"/>
        </w:rPr>
        <w:t xml:space="preserve"> </w:t>
      </w:r>
      <w:r w:rsidRPr="00D638CE">
        <w:rPr>
          <w:rFonts w:eastAsia="Times New Roman"/>
          <w:bCs/>
          <w:color w:val="000000"/>
          <w:szCs w:val="24"/>
        </w:rPr>
        <w:t>Λεωνίδα Γρηγοράκου</w:t>
      </w:r>
      <w:r>
        <w:rPr>
          <w:rFonts w:eastAsia="Times New Roman"/>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Υγείας,</w:t>
      </w:r>
      <w:r>
        <w:rPr>
          <w:rFonts w:eastAsia="Times New Roman"/>
          <w:color w:val="000000"/>
          <w:szCs w:val="24"/>
        </w:rPr>
        <w:t xml:space="preserve"> </w:t>
      </w:r>
      <w:r w:rsidRPr="00D638CE">
        <w:rPr>
          <w:rFonts w:eastAsia="Times New Roman"/>
          <w:color w:val="000000"/>
          <w:szCs w:val="24"/>
        </w:rPr>
        <w:t xml:space="preserve">με θέμα: «Καθυστερήσεις στη διακομιδή ασθενών από το ΕΚΑΒ σε </w:t>
      </w:r>
      <w:r>
        <w:rPr>
          <w:rFonts w:eastAsia="Times New Roman"/>
          <w:color w:val="000000"/>
          <w:szCs w:val="24"/>
        </w:rPr>
        <w:t>μ</w:t>
      </w:r>
      <w:r w:rsidRPr="00D638CE">
        <w:rPr>
          <w:rFonts w:eastAsia="Times New Roman"/>
          <w:color w:val="000000"/>
          <w:szCs w:val="24"/>
        </w:rPr>
        <w:t xml:space="preserve">ονάδες </w:t>
      </w:r>
      <w:r>
        <w:rPr>
          <w:rFonts w:eastAsia="Times New Roman"/>
          <w:color w:val="000000"/>
          <w:szCs w:val="24"/>
        </w:rPr>
        <w:t>ε</w:t>
      </w:r>
      <w:r w:rsidRPr="00D638CE">
        <w:rPr>
          <w:rFonts w:eastAsia="Times New Roman"/>
          <w:color w:val="000000"/>
          <w:szCs w:val="24"/>
        </w:rPr>
        <w:t xml:space="preserve">ντατικής </w:t>
      </w:r>
      <w:r>
        <w:rPr>
          <w:rFonts w:eastAsia="Times New Roman"/>
          <w:color w:val="000000"/>
          <w:szCs w:val="24"/>
        </w:rPr>
        <w:t>θ</w:t>
      </w:r>
      <w:r w:rsidRPr="00D638CE">
        <w:rPr>
          <w:rFonts w:eastAsia="Times New Roman"/>
          <w:color w:val="000000"/>
          <w:szCs w:val="24"/>
        </w:rPr>
        <w:t>εραπείας λόγω έλλειψης ιατρικού προσωπικού». </w:t>
      </w:r>
    </w:p>
    <w:p w14:paraId="0030AC52" w14:textId="77777777" w:rsidR="004B082E" w:rsidRDefault="00B036FE">
      <w:pPr>
        <w:spacing w:after="0" w:line="600" w:lineRule="auto"/>
        <w:ind w:firstLine="720"/>
        <w:contextualSpacing/>
        <w:jc w:val="both"/>
        <w:rPr>
          <w:rFonts w:eastAsia="Times New Roman"/>
          <w:color w:val="000000"/>
          <w:szCs w:val="24"/>
        </w:rPr>
      </w:pPr>
      <w:r w:rsidRPr="00D638CE">
        <w:rPr>
          <w:rFonts w:eastAsia="Times New Roman"/>
          <w:color w:val="000000"/>
          <w:szCs w:val="24"/>
        </w:rPr>
        <w:t xml:space="preserve">11. Η με αριθμό 332/5-2-2019 </w:t>
      </w:r>
      <w:r>
        <w:rPr>
          <w:rFonts w:eastAsia="Times New Roman"/>
          <w:color w:val="000000"/>
          <w:szCs w:val="24"/>
        </w:rPr>
        <w:t>ε</w:t>
      </w:r>
      <w:r w:rsidRPr="00D638CE">
        <w:rPr>
          <w:rFonts w:eastAsia="Times New Roman"/>
          <w:color w:val="000000"/>
          <w:szCs w:val="24"/>
        </w:rPr>
        <w:t>πί</w:t>
      </w:r>
      <w:r w:rsidRPr="00D638CE">
        <w:rPr>
          <w:rFonts w:eastAsia="Times New Roman"/>
          <w:color w:val="000000"/>
          <w:szCs w:val="24"/>
        </w:rPr>
        <w:t xml:space="preserve">καιρη </w:t>
      </w:r>
      <w:r>
        <w:rPr>
          <w:rFonts w:eastAsia="Times New Roman"/>
          <w:color w:val="000000"/>
          <w:szCs w:val="24"/>
        </w:rPr>
        <w:t>ε</w:t>
      </w:r>
      <w:r w:rsidRPr="00D638CE">
        <w:rPr>
          <w:rFonts w:eastAsia="Times New Roman"/>
          <w:color w:val="000000"/>
          <w:szCs w:val="24"/>
        </w:rPr>
        <w:t>ρώτηση του Βουλευτή Ηρακλείου του Κομμουνιστικού Κόμματος Ελλάδ</w:t>
      </w:r>
      <w:r>
        <w:rPr>
          <w:rFonts w:eastAsia="Times New Roman"/>
          <w:color w:val="000000"/>
          <w:szCs w:val="24"/>
        </w:rPr>
        <w:t>α</w:t>
      </w:r>
      <w:r w:rsidRPr="00D638CE">
        <w:rPr>
          <w:rFonts w:eastAsia="Times New Roman"/>
          <w:color w:val="000000"/>
          <w:szCs w:val="24"/>
        </w:rPr>
        <w:t>ς κ.</w:t>
      </w:r>
      <w:r>
        <w:rPr>
          <w:rFonts w:eastAsia="Times New Roman"/>
          <w:color w:val="000000"/>
          <w:szCs w:val="24"/>
        </w:rPr>
        <w:t xml:space="preserve"> </w:t>
      </w:r>
      <w:r w:rsidRPr="00D638CE">
        <w:rPr>
          <w:rFonts w:eastAsia="Times New Roman"/>
          <w:bCs/>
          <w:color w:val="000000"/>
          <w:szCs w:val="24"/>
        </w:rPr>
        <w:t>Εμμανουήλ Συντυχάκη</w:t>
      </w:r>
      <w:r w:rsidRPr="00E707C8">
        <w:rPr>
          <w:rFonts w:eastAsia="Times New Roman"/>
          <w:bCs/>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Υγείας,</w:t>
      </w:r>
      <w:r>
        <w:rPr>
          <w:rFonts w:eastAsia="Times New Roman"/>
          <w:bCs/>
          <w:color w:val="000000"/>
          <w:szCs w:val="24"/>
        </w:rPr>
        <w:t xml:space="preserve"> </w:t>
      </w:r>
      <w:r w:rsidRPr="00D638CE">
        <w:rPr>
          <w:rFonts w:eastAsia="Times New Roman"/>
          <w:color w:val="000000"/>
          <w:szCs w:val="24"/>
        </w:rPr>
        <w:t xml:space="preserve">σχετικά με τα </w:t>
      </w:r>
      <w:r w:rsidRPr="00D638CE">
        <w:rPr>
          <w:rFonts w:eastAsia="Times New Roman"/>
          <w:color w:val="000000"/>
          <w:szCs w:val="24"/>
        </w:rPr>
        <w:lastRenderedPageBreak/>
        <w:t xml:space="preserve">χρόνια προβλήματα της Ψυχιατρικής </w:t>
      </w:r>
      <w:r>
        <w:rPr>
          <w:rFonts w:eastAsia="Times New Roman"/>
          <w:color w:val="000000"/>
          <w:szCs w:val="24"/>
        </w:rPr>
        <w:t>Κ</w:t>
      </w:r>
      <w:r w:rsidRPr="00D638CE">
        <w:rPr>
          <w:rFonts w:eastAsia="Times New Roman"/>
          <w:color w:val="000000"/>
          <w:szCs w:val="24"/>
        </w:rPr>
        <w:t>λινικής του Πανεπιστημιακού Γενικού Νοσοκομείου Ηρακλείου (ΠΑΓΝΗ). </w:t>
      </w:r>
    </w:p>
    <w:p w14:paraId="0030AC53"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12.</w:t>
      </w:r>
      <w:r w:rsidRPr="00D638CE">
        <w:rPr>
          <w:rFonts w:eastAsia="Times New Roman"/>
          <w:color w:val="000000"/>
          <w:szCs w:val="24"/>
        </w:rPr>
        <w:t xml:space="preserve"> Η με αριθμό 329/4-2-2019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ε</w:t>
      </w:r>
      <w:r w:rsidRPr="00D638CE">
        <w:rPr>
          <w:rFonts w:eastAsia="Times New Roman"/>
          <w:color w:val="000000"/>
          <w:szCs w:val="24"/>
        </w:rPr>
        <w:t>ρώτηση του Βουλευτή Δράμας της Νέας Δημοκρατίας κ.</w:t>
      </w:r>
      <w:r>
        <w:rPr>
          <w:rFonts w:eastAsia="Times New Roman"/>
          <w:color w:val="000000"/>
          <w:szCs w:val="24"/>
        </w:rPr>
        <w:t xml:space="preserve"> </w:t>
      </w:r>
      <w:r w:rsidRPr="00D638CE">
        <w:rPr>
          <w:rFonts w:eastAsia="Times New Roman"/>
          <w:bCs/>
          <w:color w:val="000000"/>
          <w:szCs w:val="24"/>
        </w:rPr>
        <w:t>Δημητρίου Κυριαζίδη</w:t>
      </w:r>
      <w:r>
        <w:rPr>
          <w:rFonts w:eastAsia="Times New Roman"/>
          <w:bCs/>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Υγείας,</w:t>
      </w:r>
      <w:r>
        <w:rPr>
          <w:rFonts w:eastAsia="Times New Roman"/>
          <w:color w:val="000000"/>
          <w:szCs w:val="24"/>
        </w:rPr>
        <w:t xml:space="preserve"> </w:t>
      </w:r>
      <w:r w:rsidRPr="00D638CE">
        <w:rPr>
          <w:rFonts w:eastAsia="Times New Roman"/>
          <w:color w:val="000000"/>
          <w:szCs w:val="24"/>
        </w:rPr>
        <w:t>με θέμα: «Δημιουργία Τμήματος Βραχείας Νοσηλείας / Ογκολογικής Κλινικής στ</w:t>
      </w:r>
      <w:r>
        <w:rPr>
          <w:rFonts w:eastAsia="Times New Roman"/>
          <w:color w:val="000000"/>
          <w:szCs w:val="24"/>
        </w:rPr>
        <w:t>ο Γενικό Νοσοκομείο Δράμας».</w:t>
      </w:r>
    </w:p>
    <w:p w14:paraId="0030AC54"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13.</w:t>
      </w:r>
      <w:r w:rsidRPr="00D638CE">
        <w:rPr>
          <w:rFonts w:eastAsia="Times New Roman"/>
          <w:color w:val="000000"/>
          <w:szCs w:val="24"/>
        </w:rPr>
        <w:t xml:space="preserve"> Η με αριθμό 322/4</w:t>
      </w:r>
      <w:r w:rsidRPr="00D638CE">
        <w:rPr>
          <w:rFonts w:eastAsia="Times New Roman"/>
          <w:color w:val="000000"/>
          <w:szCs w:val="24"/>
        </w:rPr>
        <w:t xml:space="preserve">-2-2019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ε</w:t>
      </w:r>
      <w:r w:rsidRPr="00D638CE">
        <w:rPr>
          <w:rFonts w:eastAsia="Times New Roman"/>
          <w:color w:val="000000"/>
          <w:szCs w:val="24"/>
        </w:rPr>
        <w:t>ρώτηση του Βουλευτή Λάρισας της Δημοκρατικής Συμπαράταξης κ.</w:t>
      </w:r>
      <w:r>
        <w:rPr>
          <w:rFonts w:eastAsia="Times New Roman"/>
          <w:color w:val="000000"/>
          <w:szCs w:val="24"/>
        </w:rPr>
        <w:t xml:space="preserve"> </w:t>
      </w:r>
      <w:r w:rsidRPr="00D638CE">
        <w:rPr>
          <w:rFonts w:eastAsia="Times New Roman"/>
          <w:bCs/>
          <w:color w:val="000000"/>
          <w:szCs w:val="24"/>
        </w:rPr>
        <w:t xml:space="preserve">Κωνσταντίνου </w:t>
      </w:r>
      <w:proofErr w:type="spellStart"/>
      <w:r w:rsidRPr="00D638CE">
        <w:rPr>
          <w:rFonts w:eastAsia="Times New Roman"/>
          <w:bCs/>
          <w:color w:val="000000"/>
          <w:szCs w:val="24"/>
        </w:rPr>
        <w:t>Μπαργιώτα</w:t>
      </w:r>
      <w:proofErr w:type="spellEnd"/>
      <w:r>
        <w:rPr>
          <w:rFonts w:eastAsia="Times New Roman"/>
          <w:bCs/>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Υγείας,</w:t>
      </w:r>
      <w:r>
        <w:rPr>
          <w:rFonts w:eastAsia="Times New Roman"/>
          <w:color w:val="000000"/>
          <w:szCs w:val="24"/>
        </w:rPr>
        <w:t xml:space="preserve"> </w:t>
      </w:r>
      <w:r w:rsidRPr="00D638CE">
        <w:rPr>
          <w:rFonts w:eastAsia="Times New Roman"/>
          <w:color w:val="000000"/>
          <w:szCs w:val="24"/>
        </w:rPr>
        <w:t>με θέμα: «</w:t>
      </w:r>
      <w:proofErr w:type="spellStart"/>
      <w:r w:rsidRPr="00D638CE">
        <w:rPr>
          <w:rFonts w:eastAsia="Times New Roman"/>
          <w:color w:val="000000"/>
          <w:szCs w:val="24"/>
        </w:rPr>
        <w:t>Υπερκοστολογήσεις</w:t>
      </w:r>
      <w:proofErr w:type="spellEnd"/>
      <w:r w:rsidRPr="00D638CE">
        <w:rPr>
          <w:rFonts w:eastAsia="Times New Roman"/>
          <w:color w:val="000000"/>
          <w:szCs w:val="24"/>
        </w:rPr>
        <w:t xml:space="preserve"> με τα χημικοθεραπευτικά σκευάσματα». </w:t>
      </w:r>
    </w:p>
    <w:p w14:paraId="0030AC55"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 xml:space="preserve">14. </w:t>
      </w:r>
      <w:r w:rsidRPr="00D638CE">
        <w:rPr>
          <w:rFonts w:eastAsia="Times New Roman"/>
          <w:color w:val="000000"/>
          <w:szCs w:val="24"/>
        </w:rPr>
        <w:t xml:space="preserve">Η με αριθμό 262/9-1-2019 </w:t>
      </w:r>
      <w:r>
        <w:rPr>
          <w:rFonts w:eastAsia="Times New Roman"/>
          <w:color w:val="000000"/>
          <w:szCs w:val="24"/>
        </w:rPr>
        <w:t>ε</w:t>
      </w:r>
      <w:r w:rsidRPr="00D638CE">
        <w:rPr>
          <w:rFonts w:eastAsia="Times New Roman"/>
          <w:color w:val="000000"/>
          <w:szCs w:val="24"/>
        </w:rPr>
        <w:t xml:space="preserve">πίκαιρη </w:t>
      </w:r>
      <w:r>
        <w:rPr>
          <w:rFonts w:eastAsia="Times New Roman"/>
          <w:color w:val="000000"/>
          <w:szCs w:val="24"/>
        </w:rPr>
        <w:t>ε</w:t>
      </w:r>
      <w:r w:rsidRPr="00D638CE">
        <w:rPr>
          <w:rFonts w:eastAsia="Times New Roman"/>
          <w:color w:val="000000"/>
          <w:szCs w:val="24"/>
        </w:rPr>
        <w:t>ρώτηση του Βουλευτή Επικ</w:t>
      </w:r>
      <w:r w:rsidRPr="00D638CE">
        <w:rPr>
          <w:rFonts w:eastAsia="Times New Roman"/>
          <w:color w:val="000000"/>
          <w:szCs w:val="24"/>
        </w:rPr>
        <w:t>ρατείας του Λαϊκού Συνδέσμο</w:t>
      </w:r>
      <w:r>
        <w:rPr>
          <w:rFonts w:eastAsia="Times New Roman"/>
          <w:color w:val="000000"/>
          <w:szCs w:val="24"/>
        </w:rPr>
        <w:t>υ</w:t>
      </w:r>
      <w:r>
        <w:rPr>
          <w:rFonts w:eastAsia="Times New Roman"/>
          <w:color w:val="000000"/>
          <w:szCs w:val="24"/>
        </w:rPr>
        <w:t xml:space="preserve"> </w:t>
      </w:r>
      <w:r w:rsidRPr="00D638CE">
        <w:rPr>
          <w:rFonts w:eastAsia="Times New Roman"/>
          <w:color w:val="000000"/>
          <w:szCs w:val="24"/>
        </w:rPr>
        <w:t>-</w:t>
      </w:r>
      <w:r>
        <w:rPr>
          <w:rFonts w:eastAsia="Times New Roman"/>
          <w:color w:val="000000"/>
          <w:szCs w:val="24"/>
        </w:rPr>
        <w:t xml:space="preserve"> </w:t>
      </w:r>
      <w:r w:rsidRPr="00D638CE">
        <w:rPr>
          <w:rFonts w:eastAsia="Times New Roman"/>
          <w:color w:val="000000"/>
          <w:szCs w:val="24"/>
        </w:rPr>
        <w:t>Χρυσή Αυγή κ.</w:t>
      </w:r>
      <w:r>
        <w:rPr>
          <w:rFonts w:eastAsia="Times New Roman"/>
          <w:color w:val="000000"/>
          <w:szCs w:val="24"/>
        </w:rPr>
        <w:t xml:space="preserve"> </w:t>
      </w:r>
      <w:r w:rsidRPr="00D638CE">
        <w:rPr>
          <w:rFonts w:eastAsia="Times New Roman"/>
          <w:bCs/>
          <w:color w:val="000000"/>
          <w:szCs w:val="24"/>
        </w:rPr>
        <w:t>Χρήστου Παππά</w:t>
      </w:r>
      <w:r>
        <w:rPr>
          <w:rFonts w:eastAsia="Times New Roman"/>
          <w:bCs/>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bCs/>
          <w:color w:val="000000"/>
          <w:szCs w:val="24"/>
        </w:rPr>
        <w:t>Εθνικής Άμυνας,</w:t>
      </w:r>
      <w:r>
        <w:rPr>
          <w:rFonts w:eastAsia="Times New Roman"/>
          <w:color w:val="000000"/>
          <w:szCs w:val="24"/>
        </w:rPr>
        <w:t xml:space="preserve"> </w:t>
      </w:r>
      <w:r w:rsidRPr="00D638CE">
        <w:rPr>
          <w:rFonts w:eastAsia="Times New Roman"/>
          <w:color w:val="000000"/>
          <w:szCs w:val="24"/>
        </w:rPr>
        <w:t>με θέμα: «Επιτακτική ανάγκη αυξήσεως της στρατιωτικής θητείας».</w:t>
      </w:r>
    </w:p>
    <w:p w14:paraId="0030AC56" w14:textId="77777777" w:rsidR="004B082E" w:rsidRDefault="00B036FE">
      <w:pPr>
        <w:spacing w:after="0" w:line="600" w:lineRule="auto"/>
        <w:ind w:firstLine="720"/>
        <w:contextualSpacing/>
        <w:jc w:val="both"/>
        <w:rPr>
          <w:rFonts w:eastAsia="Times New Roman"/>
          <w:bCs/>
          <w:color w:val="000000"/>
          <w:szCs w:val="24"/>
        </w:rPr>
      </w:pPr>
      <w:r w:rsidRPr="00156882">
        <w:rPr>
          <w:rFonts w:eastAsia="Times New Roman"/>
          <w:bCs/>
          <w:color w:val="000000"/>
          <w:szCs w:val="24"/>
        </w:rPr>
        <w:t>ΑΝΑΦΟΡΕΣ</w:t>
      </w:r>
      <w:r>
        <w:rPr>
          <w:rFonts w:eastAsia="Times New Roman"/>
          <w:bCs/>
          <w:color w:val="000000"/>
          <w:szCs w:val="24"/>
        </w:rPr>
        <w:t xml:space="preserve"> </w:t>
      </w:r>
      <w:r w:rsidRPr="00156882">
        <w:rPr>
          <w:rFonts w:eastAsia="Times New Roman"/>
          <w:bCs/>
          <w:color w:val="000000"/>
          <w:szCs w:val="24"/>
        </w:rPr>
        <w:t>-</w:t>
      </w:r>
      <w:r>
        <w:rPr>
          <w:rFonts w:eastAsia="Times New Roman"/>
          <w:bCs/>
          <w:color w:val="000000"/>
          <w:szCs w:val="24"/>
        </w:rPr>
        <w:t xml:space="preserve"> </w:t>
      </w:r>
      <w:r w:rsidRPr="00156882">
        <w:rPr>
          <w:rFonts w:eastAsia="Times New Roman"/>
          <w:bCs/>
          <w:color w:val="000000"/>
          <w:szCs w:val="24"/>
        </w:rPr>
        <w:t>ΕΡΩΤΗΣΕΙΣ (Άρθρο 130 παρ</w:t>
      </w:r>
      <w:r>
        <w:rPr>
          <w:rFonts w:eastAsia="Times New Roman"/>
          <w:bCs/>
          <w:color w:val="000000"/>
          <w:szCs w:val="24"/>
        </w:rPr>
        <w:t>άγραφος</w:t>
      </w:r>
      <w:r w:rsidRPr="00156882">
        <w:rPr>
          <w:rFonts w:eastAsia="Times New Roman"/>
          <w:bCs/>
          <w:color w:val="000000"/>
          <w:szCs w:val="24"/>
        </w:rPr>
        <w:t xml:space="preserve"> 5 </w:t>
      </w:r>
      <w:r>
        <w:rPr>
          <w:rFonts w:eastAsia="Times New Roman"/>
          <w:bCs/>
          <w:color w:val="000000"/>
          <w:szCs w:val="24"/>
        </w:rPr>
        <w:t>του Κανονισμού της</w:t>
      </w:r>
      <w:r w:rsidRPr="00156882">
        <w:rPr>
          <w:rFonts w:eastAsia="Times New Roman"/>
          <w:bCs/>
          <w:color w:val="000000"/>
          <w:szCs w:val="24"/>
        </w:rPr>
        <w:t xml:space="preserve"> Βουλής)</w:t>
      </w:r>
    </w:p>
    <w:p w14:paraId="0030AC57" w14:textId="77777777" w:rsidR="004B082E" w:rsidRDefault="00B036FE">
      <w:pPr>
        <w:tabs>
          <w:tab w:val="left" w:pos="0"/>
        </w:tabs>
        <w:spacing w:after="0" w:line="600" w:lineRule="auto"/>
        <w:ind w:firstLine="720"/>
        <w:jc w:val="both"/>
        <w:rPr>
          <w:rFonts w:eastAsia="Times New Roman"/>
          <w:color w:val="000000"/>
          <w:szCs w:val="24"/>
        </w:rPr>
      </w:pPr>
      <w:r>
        <w:lastRenderedPageBreak/>
        <w:t xml:space="preserve">1. </w:t>
      </w:r>
      <w:r w:rsidRPr="00D638CE">
        <w:rPr>
          <w:rFonts w:eastAsia="Times New Roman"/>
          <w:color w:val="000000"/>
          <w:szCs w:val="24"/>
        </w:rPr>
        <w:t xml:space="preserve">Η με αριθμό 2932/31-10-2018 </w:t>
      </w:r>
      <w:r>
        <w:rPr>
          <w:rFonts w:eastAsia="Times New Roman"/>
          <w:color w:val="000000"/>
          <w:szCs w:val="24"/>
        </w:rPr>
        <w:t>ε</w:t>
      </w:r>
      <w:r w:rsidRPr="00D638CE">
        <w:rPr>
          <w:rFonts w:eastAsia="Times New Roman"/>
          <w:color w:val="000000"/>
          <w:szCs w:val="24"/>
        </w:rPr>
        <w:t>ρώτηση του Βουλευτή Β΄ Αθηνών της Δημοκρατικής Συμπαράταξης κ.</w:t>
      </w:r>
      <w:r>
        <w:rPr>
          <w:rFonts w:eastAsia="Times New Roman"/>
          <w:color w:val="000000"/>
          <w:szCs w:val="24"/>
        </w:rPr>
        <w:t xml:space="preserve"> </w:t>
      </w:r>
      <w:r w:rsidRPr="00D638CE">
        <w:rPr>
          <w:rFonts w:eastAsia="Times New Roman"/>
          <w:color w:val="000000"/>
          <w:szCs w:val="24"/>
        </w:rPr>
        <w:t>Γεωργίου</w:t>
      </w:r>
      <w:r>
        <w:rPr>
          <w:rFonts w:eastAsia="Times New Roman"/>
          <w:bCs/>
          <w:color w:val="000000"/>
          <w:szCs w:val="24"/>
        </w:rPr>
        <w:t xml:space="preserve"> </w:t>
      </w:r>
      <w:r w:rsidRPr="0038653D">
        <w:rPr>
          <w:rFonts w:eastAsia="Times New Roman"/>
          <w:bCs/>
          <w:color w:val="000000"/>
          <w:szCs w:val="24"/>
        </w:rPr>
        <w:t>-</w:t>
      </w:r>
      <w:r>
        <w:rPr>
          <w:rFonts w:eastAsia="Times New Roman"/>
          <w:bCs/>
          <w:color w:val="000000"/>
          <w:szCs w:val="24"/>
        </w:rPr>
        <w:t xml:space="preserve"> </w:t>
      </w:r>
      <w:r w:rsidRPr="00D638CE">
        <w:rPr>
          <w:rFonts w:eastAsia="Times New Roman"/>
          <w:color w:val="000000"/>
          <w:szCs w:val="24"/>
        </w:rPr>
        <w:t>Δημητρίου Καρρά</w:t>
      </w:r>
      <w:r>
        <w:rPr>
          <w:rFonts w:eastAsia="Times New Roman"/>
          <w:color w:val="000000"/>
          <w:szCs w:val="24"/>
        </w:rPr>
        <w:t xml:space="preserve"> </w:t>
      </w:r>
      <w:r w:rsidRPr="00D638CE">
        <w:rPr>
          <w:rFonts w:eastAsia="Times New Roman"/>
          <w:color w:val="000000"/>
          <w:szCs w:val="24"/>
        </w:rPr>
        <w:t>προς τον Υπουργό</w:t>
      </w:r>
      <w:r>
        <w:rPr>
          <w:rFonts w:eastAsia="Times New Roman"/>
          <w:color w:val="000000"/>
          <w:szCs w:val="24"/>
        </w:rPr>
        <w:t xml:space="preserve"> </w:t>
      </w:r>
      <w:r w:rsidRPr="00D638CE">
        <w:rPr>
          <w:rFonts w:eastAsia="Times New Roman"/>
          <w:color w:val="000000"/>
          <w:szCs w:val="24"/>
        </w:rPr>
        <w:t>Οικονομικών,</w:t>
      </w:r>
      <w:r>
        <w:rPr>
          <w:rFonts w:eastAsia="Times New Roman"/>
          <w:color w:val="000000"/>
          <w:szCs w:val="24"/>
        </w:rPr>
        <w:t xml:space="preserve"> </w:t>
      </w:r>
      <w:r w:rsidRPr="00D638CE">
        <w:rPr>
          <w:rFonts w:eastAsia="Times New Roman"/>
          <w:color w:val="000000"/>
          <w:szCs w:val="24"/>
        </w:rPr>
        <w:t>με θέμα: «Αποδέσμευση του Δημοτικού Κλειστού Γυμναστηρίου “Νίκης 2</w:t>
      </w:r>
      <w:r w:rsidRPr="0038653D">
        <w:rPr>
          <w:rFonts w:eastAsia="Times New Roman"/>
          <w:color w:val="000000"/>
          <w:szCs w:val="24"/>
          <w:vertAlign w:val="superscript"/>
        </w:rPr>
        <w:t>ου</w:t>
      </w:r>
      <w:r>
        <w:rPr>
          <w:rFonts w:eastAsia="Times New Roman"/>
          <w:color w:val="000000"/>
          <w:szCs w:val="24"/>
        </w:rPr>
        <w:t xml:space="preserve"> </w:t>
      </w:r>
      <w:r w:rsidRPr="00D638CE">
        <w:rPr>
          <w:rFonts w:eastAsia="Times New Roman"/>
          <w:color w:val="000000"/>
          <w:szCs w:val="24"/>
        </w:rPr>
        <w:t xml:space="preserve">Λυκείου” Αγίας Βαρβάρας από το </w:t>
      </w:r>
      <w:proofErr w:type="spellStart"/>
      <w:r>
        <w:rPr>
          <w:rFonts w:eastAsia="Times New Roman"/>
          <w:color w:val="000000"/>
          <w:szCs w:val="24"/>
        </w:rPr>
        <w:t>υ</w:t>
      </w:r>
      <w:r w:rsidRPr="00D638CE">
        <w:rPr>
          <w:rFonts w:eastAsia="Times New Roman"/>
          <w:color w:val="000000"/>
          <w:szCs w:val="24"/>
        </w:rPr>
        <w:t>περταμ</w:t>
      </w:r>
      <w:r w:rsidRPr="00D638CE">
        <w:rPr>
          <w:rFonts w:eastAsia="Times New Roman"/>
          <w:color w:val="000000"/>
          <w:szCs w:val="24"/>
        </w:rPr>
        <w:t>είο</w:t>
      </w:r>
      <w:proofErr w:type="spellEnd"/>
      <w:r w:rsidRPr="00D638CE">
        <w:rPr>
          <w:rFonts w:eastAsia="Times New Roman"/>
          <w:color w:val="000000"/>
          <w:szCs w:val="24"/>
        </w:rPr>
        <w:t>». </w:t>
      </w:r>
    </w:p>
    <w:p w14:paraId="0030AC58" w14:textId="77777777" w:rsidR="004B082E" w:rsidRDefault="00B036FE">
      <w:pPr>
        <w:spacing w:after="0" w:line="600" w:lineRule="auto"/>
        <w:ind w:firstLine="720"/>
        <w:contextualSpacing/>
        <w:jc w:val="both"/>
        <w:rPr>
          <w:rFonts w:eastAsia="Times New Roman"/>
          <w:color w:val="000000"/>
          <w:szCs w:val="24"/>
        </w:rPr>
      </w:pPr>
      <w:r>
        <w:rPr>
          <w:rFonts w:eastAsia="Times New Roman"/>
          <w:color w:val="000000"/>
          <w:szCs w:val="24"/>
        </w:rPr>
        <w:t xml:space="preserve">Κυρίες και κύριοι συνάδελφοι, εισερχόμαστε στη συζήτηση των </w:t>
      </w:r>
    </w:p>
    <w:p w14:paraId="0030AC59" w14:textId="77777777" w:rsidR="004B082E" w:rsidRDefault="00B036FE">
      <w:pPr>
        <w:spacing w:after="0" w:line="600" w:lineRule="auto"/>
        <w:ind w:firstLine="720"/>
        <w:contextualSpacing/>
        <w:jc w:val="center"/>
        <w:rPr>
          <w:rFonts w:eastAsia="Times New Roman"/>
          <w:b/>
          <w:color w:val="000000"/>
          <w:szCs w:val="24"/>
        </w:rPr>
      </w:pPr>
      <w:r w:rsidRPr="005E2B43">
        <w:rPr>
          <w:rFonts w:eastAsia="Times New Roman"/>
          <w:b/>
          <w:color w:val="000000"/>
          <w:szCs w:val="24"/>
        </w:rPr>
        <w:t>ΕΠΙΚΑΙΡΩΝ ΕΡΩΤΗΣΕΩΝ</w:t>
      </w:r>
    </w:p>
    <w:p w14:paraId="0030AC5A" w14:textId="77777777" w:rsidR="004B082E" w:rsidRDefault="00B036FE">
      <w:pPr>
        <w:spacing w:line="600" w:lineRule="auto"/>
        <w:ind w:firstLine="720"/>
        <w:contextualSpacing/>
        <w:jc w:val="both"/>
        <w:rPr>
          <w:rFonts w:eastAsia="Times New Roman" w:cs="Times New Roman"/>
          <w:szCs w:val="24"/>
        </w:rPr>
      </w:pPr>
      <w:r w:rsidRPr="00D136EE">
        <w:rPr>
          <w:rFonts w:eastAsia="Times New Roman" w:cs="Times New Roman"/>
          <w:szCs w:val="24"/>
        </w:rPr>
        <w:t>Κατ’ αρχάς επιτρέψτε μου να σας ανακοινώσω τις επίκαιρες ερωτήσεις, για τις οποίες υπάρχει η σχετική επιστολή από τον Γραμματέα της Κυβέρνησης, που δεν θα συζητηθούν.</w:t>
      </w:r>
    </w:p>
    <w:p w14:paraId="0030AC5B" w14:textId="77777777" w:rsidR="004B082E" w:rsidRDefault="00B036FE">
      <w:pPr>
        <w:spacing w:line="600" w:lineRule="auto"/>
        <w:ind w:firstLine="720"/>
        <w:contextualSpacing/>
        <w:jc w:val="both"/>
        <w:rPr>
          <w:rFonts w:eastAsia="Times New Roman" w:cs="Times New Roman"/>
          <w:szCs w:val="24"/>
        </w:rPr>
      </w:pPr>
      <w:r>
        <w:rPr>
          <w:rFonts w:eastAsia="Times New Roman"/>
          <w:color w:val="000000"/>
          <w:szCs w:val="24"/>
        </w:rPr>
        <w:t>Η</w:t>
      </w:r>
      <w:r>
        <w:rPr>
          <w:rFonts w:eastAsia="Times New Roman"/>
          <w:color w:val="000000"/>
          <w:szCs w:val="24"/>
        </w:rPr>
        <w:t xml:space="preserve"> πρώτη με αριθμό </w:t>
      </w:r>
      <w:r>
        <w:rPr>
          <w:rFonts w:eastAsia="Times New Roman" w:cs="Times New Roman"/>
          <w:szCs w:val="24"/>
        </w:rPr>
        <w:t xml:space="preserve">383/26-2-2019 επίκαιρη ερώτηση πρώτου κύκλου του Βουλευτή Β΄ Αθηνών του Συνασπισμού Ριζοσπαστικής Αριστεράς κ. </w:t>
      </w:r>
      <w:r w:rsidRPr="00156882">
        <w:rPr>
          <w:rFonts w:eastAsia="Times New Roman" w:cs="Times New Roman"/>
          <w:bCs/>
          <w:szCs w:val="24"/>
        </w:rPr>
        <w:t xml:space="preserve">Παναγιώτη </w:t>
      </w:r>
      <w:proofErr w:type="spellStart"/>
      <w:r w:rsidRPr="00156882">
        <w:rPr>
          <w:rFonts w:eastAsia="Times New Roman" w:cs="Times New Roman"/>
          <w:bCs/>
          <w:szCs w:val="24"/>
        </w:rPr>
        <w:t>Κουρουμπλή</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156882">
        <w:rPr>
          <w:rFonts w:eastAsia="Times New Roman" w:cs="Times New Roman"/>
          <w:bCs/>
          <w:szCs w:val="24"/>
        </w:rPr>
        <w:t>Περιβάλλοντος και Ενέργειας,</w:t>
      </w:r>
      <w:r>
        <w:rPr>
          <w:rFonts w:eastAsia="Times New Roman" w:cs="Times New Roman"/>
          <w:szCs w:val="24"/>
        </w:rPr>
        <w:t xml:space="preserve"> με θέμα: «Ανταποδοτικά τέλη μεγάλων υδροηλεκτρικών σταθμών», </w:t>
      </w:r>
      <w:r>
        <w:rPr>
          <w:rFonts w:eastAsia="Times New Roman"/>
          <w:color w:val="000000"/>
          <w:szCs w:val="24"/>
        </w:rPr>
        <w:t>δεν θα συζητηθεί λόγω κωλύματος του Υπουργού.</w:t>
      </w:r>
    </w:p>
    <w:p w14:paraId="0030AC5C" w14:textId="77777777" w:rsidR="004B082E" w:rsidRDefault="00B036FE">
      <w:pPr>
        <w:spacing w:line="600" w:lineRule="auto"/>
        <w:ind w:firstLine="720"/>
        <w:contextualSpacing/>
        <w:jc w:val="both"/>
        <w:rPr>
          <w:rFonts w:eastAsia="Times New Roman"/>
          <w:color w:val="000000"/>
          <w:szCs w:val="24"/>
        </w:rPr>
      </w:pPr>
      <w:r>
        <w:rPr>
          <w:rFonts w:eastAsia="Times New Roman" w:cs="Times New Roman"/>
          <w:szCs w:val="24"/>
        </w:rPr>
        <w:lastRenderedPageBreak/>
        <w:t xml:space="preserve">Η δεύτερη με αριθμό 388/26-2-2019 επίκαιρη ερώτηση πρώτου κύκλου του Βουλευτή Α΄ Πειραιώς της Νέας Δημοκρατίας κ. </w:t>
      </w:r>
      <w:r w:rsidRPr="00156882">
        <w:rPr>
          <w:rFonts w:eastAsia="Times New Roman" w:cs="Times New Roman"/>
          <w:bCs/>
          <w:szCs w:val="24"/>
        </w:rPr>
        <w:t>Κωνσταντίνου Κατσαφάδου</w:t>
      </w:r>
      <w:r>
        <w:rPr>
          <w:rFonts w:eastAsia="Times New Roman" w:cs="Times New Roman"/>
          <w:b/>
          <w:bCs/>
          <w:szCs w:val="24"/>
        </w:rPr>
        <w:t xml:space="preserve"> </w:t>
      </w:r>
      <w:r>
        <w:rPr>
          <w:rFonts w:eastAsia="Times New Roman" w:cs="Times New Roman"/>
          <w:szCs w:val="24"/>
        </w:rPr>
        <w:t xml:space="preserve">προς τον Υπουργό </w:t>
      </w:r>
      <w:r w:rsidRPr="00156882">
        <w:rPr>
          <w:rFonts w:eastAsia="Times New Roman" w:cs="Times New Roman"/>
          <w:bCs/>
          <w:szCs w:val="24"/>
        </w:rPr>
        <w:t>Εσωτερικών,</w:t>
      </w:r>
      <w:r w:rsidRPr="005E2B43">
        <w:rPr>
          <w:rFonts w:eastAsia="Times New Roman" w:cs="Times New Roman"/>
          <w:bCs/>
          <w:szCs w:val="24"/>
        </w:rPr>
        <w:t xml:space="preserve"> </w:t>
      </w:r>
      <w:r>
        <w:rPr>
          <w:rFonts w:eastAsia="Times New Roman" w:cs="Times New Roman"/>
          <w:szCs w:val="24"/>
        </w:rPr>
        <w:t>με θέμα: «Η κυβέρνηση προαναγγέλλει επιλεκτ</w:t>
      </w:r>
      <w:r>
        <w:rPr>
          <w:rFonts w:eastAsia="Times New Roman" w:cs="Times New Roman"/>
          <w:szCs w:val="24"/>
        </w:rPr>
        <w:t>ική κατάτμηση δήμων με μικροκομματικά κριτήρια, λίγο πριν τις δημοτικές εκλογές, προκαλώντας σύγχυση και αναστάτωση»,</w:t>
      </w:r>
      <w:r>
        <w:rPr>
          <w:rFonts w:eastAsia="Times New Roman"/>
          <w:color w:val="000000"/>
          <w:szCs w:val="24"/>
        </w:rPr>
        <w:t xml:space="preserve"> δεν θα συζητηθεί λόγω κωλύματος του Υπουργού. </w:t>
      </w:r>
    </w:p>
    <w:p w14:paraId="0030AC5D" w14:textId="77777777" w:rsidR="004B082E" w:rsidRDefault="00B036FE">
      <w:pPr>
        <w:spacing w:line="600" w:lineRule="auto"/>
        <w:ind w:firstLine="720"/>
        <w:contextualSpacing/>
        <w:jc w:val="both"/>
        <w:rPr>
          <w:rFonts w:eastAsia="Times New Roman"/>
          <w:color w:val="000000"/>
          <w:szCs w:val="24"/>
        </w:rPr>
      </w:pPr>
      <w:r>
        <w:rPr>
          <w:rFonts w:eastAsia="Times New Roman" w:cs="Times New Roman"/>
          <w:szCs w:val="24"/>
        </w:rPr>
        <w:t>Η πρώτη με αριθμό 389/26-2-2019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Έβρου της Νέα</w:t>
      </w:r>
      <w:r>
        <w:rPr>
          <w:rFonts w:eastAsia="Times New Roman" w:cs="Times New Roman"/>
          <w:szCs w:val="24"/>
        </w:rPr>
        <w:t xml:space="preserve">ς Δημοκρατίας κ. </w:t>
      </w:r>
      <w:r w:rsidRPr="00075862">
        <w:rPr>
          <w:rFonts w:eastAsia="Times New Roman" w:cs="Times New Roman"/>
          <w:bCs/>
          <w:szCs w:val="24"/>
        </w:rPr>
        <w:t xml:space="preserve">Αναστασίου </w:t>
      </w:r>
      <w:proofErr w:type="spellStart"/>
      <w:r w:rsidRPr="00075862">
        <w:rPr>
          <w:rFonts w:eastAsia="Times New Roman" w:cs="Times New Roman"/>
          <w:bCs/>
          <w:szCs w:val="24"/>
        </w:rPr>
        <w:t>Δημοσχάκη</w:t>
      </w:r>
      <w:proofErr w:type="spellEnd"/>
      <w:r w:rsidRPr="005E2B43">
        <w:rPr>
          <w:rFonts w:eastAsia="Times New Roman" w:cs="Times New Roman"/>
          <w:bCs/>
          <w:szCs w:val="24"/>
        </w:rPr>
        <w:t xml:space="preserve"> </w:t>
      </w:r>
      <w:r>
        <w:rPr>
          <w:rFonts w:eastAsia="Times New Roman" w:cs="Times New Roman"/>
          <w:szCs w:val="24"/>
        </w:rPr>
        <w:t xml:space="preserve">προς τον Υπουργό </w:t>
      </w:r>
      <w:r w:rsidRPr="00075862">
        <w:rPr>
          <w:rFonts w:eastAsia="Times New Roman" w:cs="Times New Roman"/>
          <w:bCs/>
          <w:szCs w:val="24"/>
        </w:rPr>
        <w:t>Παιδείας, Έρευνας και Θρησκευμάτων,</w:t>
      </w:r>
      <w:r>
        <w:rPr>
          <w:rFonts w:eastAsia="Times New Roman" w:cs="Times New Roman"/>
          <w:szCs w:val="24"/>
        </w:rPr>
        <w:t xml:space="preserve"> με θέμα: «Προκήρυξη θέσεως καθηγητή Σηροτροφίας – Μελισσοκομίας στο Δημοκρίτειο Πανεπιστήμιο Θράκης», </w:t>
      </w:r>
      <w:r>
        <w:rPr>
          <w:rFonts w:eastAsia="Times New Roman"/>
          <w:color w:val="000000"/>
          <w:szCs w:val="24"/>
        </w:rPr>
        <w:t xml:space="preserve">δεν θα συζητηθεί λόγω φόρτου εργασίας του Υπουργού. </w:t>
      </w:r>
    </w:p>
    <w:p w14:paraId="0030AC5E"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w:t>
      </w:r>
      <w:r>
        <w:rPr>
          <w:rFonts w:eastAsia="Times New Roman" w:cs="Times New Roman"/>
          <w:szCs w:val="24"/>
        </w:rPr>
        <w:t xml:space="preserve">με αριθμό 279/15-1-2019 επίκαιρη ερώτηση δευτέρου κύκλου του Βουλευτή Ηρακλείου της Δημοκρατικής Συμπαράταξης κ. </w:t>
      </w:r>
      <w:r w:rsidRPr="00075862">
        <w:rPr>
          <w:rFonts w:eastAsia="Times New Roman" w:cs="Times New Roman"/>
          <w:bCs/>
          <w:szCs w:val="24"/>
        </w:rPr>
        <w:t xml:space="preserve">Βασιλείου </w:t>
      </w:r>
      <w:proofErr w:type="spellStart"/>
      <w:r w:rsidRPr="00075862">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075862">
        <w:rPr>
          <w:rFonts w:eastAsia="Times New Roman" w:cs="Times New Roman"/>
          <w:bCs/>
          <w:szCs w:val="24"/>
        </w:rPr>
        <w:t>Ναυτιλίας και Νησιωτικής Πολιτικής,</w:t>
      </w:r>
      <w:r>
        <w:rPr>
          <w:rFonts w:eastAsia="Times New Roman" w:cs="Times New Roman"/>
          <w:szCs w:val="24"/>
        </w:rPr>
        <w:t xml:space="preserve"> με θέμα: «Άμεσες ενέργειες για </w:t>
      </w:r>
      <w:r>
        <w:rPr>
          <w:rFonts w:eastAsia="Times New Roman" w:cs="Times New Roman"/>
          <w:szCs w:val="24"/>
        </w:rPr>
        <w:lastRenderedPageBreak/>
        <w:t xml:space="preserve">να ενταχθεί η Κρήτη στο </w:t>
      </w:r>
      <w:r>
        <w:rPr>
          <w:rFonts w:eastAsia="Times New Roman" w:cs="Times New Roman"/>
          <w:szCs w:val="24"/>
        </w:rPr>
        <w:t>μ</w:t>
      </w:r>
      <w:r>
        <w:rPr>
          <w:rFonts w:eastAsia="Times New Roman" w:cs="Times New Roman"/>
          <w:szCs w:val="24"/>
        </w:rPr>
        <w:t xml:space="preserve">εταφορικό </w:t>
      </w:r>
      <w:r>
        <w:rPr>
          <w:rFonts w:eastAsia="Times New Roman" w:cs="Times New Roman"/>
          <w:szCs w:val="24"/>
        </w:rPr>
        <w:t>ι</w:t>
      </w:r>
      <w:r>
        <w:rPr>
          <w:rFonts w:eastAsia="Times New Roman" w:cs="Times New Roman"/>
          <w:szCs w:val="24"/>
        </w:rPr>
        <w:t>σ</w:t>
      </w:r>
      <w:r>
        <w:rPr>
          <w:rFonts w:eastAsia="Times New Roman" w:cs="Times New Roman"/>
          <w:szCs w:val="24"/>
        </w:rPr>
        <w:t xml:space="preserve">οδύναμο», </w:t>
      </w:r>
      <w:r>
        <w:rPr>
          <w:rFonts w:eastAsia="Times New Roman"/>
          <w:color w:val="000000"/>
          <w:szCs w:val="24"/>
        </w:rPr>
        <w:t xml:space="preserve">δεν θα συζητηθεί λόγω κωλύματος του Υπουργού. </w:t>
      </w:r>
      <w:r>
        <w:rPr>
          <w:rFonts w:eastAsia="Times New Roman" w:cs="Times New Roman"/>
          <w:szCs w:val="24"/>
        </w:rPr>
        <w:t>Η αιτία είναι ότι έχει</w:t>
      </w:r>
      <w:r>
        <w:rPr>
          <w:rFonts w:eastAsia="Times New Roman" w:cs="Times New Roman"/>
          <w:szCs w:val="24"/>
        </w:rPr>
        <w:t xml:space="preserve"> </w:t>
      </w:r>
      <w:r>
        <w:rPr>
          <w:rFonts w:eastAsia="Times New Roman" w:cs="Times New Roman"/>
          <w:szCs w:val="24"/>
        </w:rPr>
        <w:t xml:space="preserve">συζητηθεί </w:t>
      </w:r>
      <w:r>
        <w:rPr>
          <w:rFonts w:eastAsia="Times New Roman" w:cs="Times New Roman"/>
          <w:szCs w:val="24"/>
        </w:rPr>
        <w:t xml:space="preserve">ερώτηση με </w:t>
      </w:r>
      <w:r>
        <w:rPr>
          <w:rFonts w:eastAsia="Times New Roman" w:cs="Times New Roman"/>
          <w:szCs w:val="24"/>
        </w:rPr>
        <w:t>ίδι</w:t>
      </w:r>
      <w:r>
        <w:rPr>
          <w:rFonts w:eastAsia="Times New Roman" w:cs="Times New Roman"/>
          <w:szCs w:val="24"/>
        </w:rPr>
        <w:t>ο</w:t>
      </w:r>
      <w:r>
        <w:rPr>
          <w:rFonts w:eastAsia="Times New Roman" w:cs="Times New Roman"/>
          <w:szCs w:val="24"/>
        </w:rPr>
        <w:t xml:space="preserve"> περιεχομένου του ίδιου Βουλευτή Ηρακλείου της Δημοκρατικής Συμπαράταξης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Βέβαια, ενθυμούμαι ότι ο κ. </w:t>
      </w:r>
      <w:proofErr w:type="spellStart"/>
      <w:r>
        <w:rPr>
          <w:rFonts w:eastAsia="Times New Roman" w:cs="Times New Roman"/>
          <w:szCs w:val="24"/>
        </w:rPr>
        <w:t>Κεγκέρογλου</w:t>
      </w:r>
      <w:proofErr w:type="spellEnd"/>
      <w:r>
        <w:rPr>
          <w:rFonts w:eastAsia="Times New Roman" w:cs="Times New Roman"/>
          <w:szCs w:val="24"/>
        </w:rPr>
        <w:t xml:space="preserve"> επιμένει. Είν</w:t>
      </w:r>
      <w:r>
        <w:rPr>
          <w:rFonts w:eastAsia="Times New Roman" w:cs="Times New Roman"/>
          <w:szCs w:val="24"/>
        </w:rPr>
        <w:t>αι η τρίτη φορά και κάποια στιγμή πρέπει, έστω και αν έχει</w:t>
      </w:r>
      <w:r>
        <w:rPr>
          <w:rFonts w:eastAsia="Times New Roman" w:cs="Times New Roman"/>
          <w:szCs w:val="24"/>
        </w:rPr>
        <w:t xml:space="preserve"> </w:t>
      </w:r>
      <w:r>
        <w:rPr>
          <w:rFonts w:eastAsia="Times New Roman" w:cs="Times New Roman"/>
          <w:szCs w:val="24"/>
        </w:rPr>
        <w:t xml:space="preserve">συζητηθεί, ο Υπουργός να έρθει. </w:t>
      </w:r>
    </w:p>
    <w:p w14:paraId="0030AC5F"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Όπως ανέφερα, ήδη,  υ</w:t>
      </w:r>
      <w:r>
        <w:rPr>
          <w:rFonts w:eastAsia="Times New Roman" w:cs="Times New Roman"/>
          <w:szCs w:val="24"/>
        </w:rPr>
        <w:t xml:space="preserve">πάρχει σχετική επιστολή από τον Γραμματέα της </w:t>
      </w:r>
      <w:r w:rsidRPr="001866BC">
        <w:rPr>
          <w:rFonts w:eastAsia="Times New Roman" w:cs="Times New Roman"/>
          <w:szCs w:val="24"/>
        </w:rPr>
        <w:t>Κυβέρνησης</w:t>
      </w:r>
      <w:r>
        <w:rPr>
          <w:rFonts w:eastAsia="Times New Roman" w:cs="Times New Roman"/>
          <w:szCs w:val="24"/>
        </w:rPr>
        <w:t xml:space="preserve"> για τις απουσίες των Υπουργών και θα ήθελα να υπενθυμίσω, παρ’ ότι αυτή τη στιγμή στην Αίθουσα είμαστε όλοι Κοινοβουλευτικοί</w:t>
      </w:r>
      <w:r>
        <w:rPr>
          <w:rFonts w:eastAsia="Times New Roman" w:cs="Times New Roman"/>
          <w:szCs w:val="24"/>
        </w:rPr>
        <w:t>,</w:t>
      </w:r>
      <w:r>
        <w:rPr>
          <w:rFonts w:eastAsia="Times New Roman" w:cs="Times New Roman"/>
          <w:szCs w:val="24"/>
        </w:rPr>
        <w:t xml:space="preserve"> και είμαι σίγουρος ότι το γνωρίζουμε, πως στο άρθρο 66 παράγραφος 5 οι ομιλητές </w:t>
      </w:r>
      <w:r>
        <w:rPr>
          <w:rFonts w:eastAsia="Times New Roman" w:cs="Times New Roman"/>
          <w:szCs w:val="24"/>
        </w:rPr>
        <w:t>-</w:t>
      </w:r>
      <w:r>
        <w:rPr>
          <w:rFonts w:eastAsia="Times New Roman" w:cs="Times New Roman"/>
          <w:szCs w:val="24"/>
        </w:rPr>
        <w:t>είτε είναι Υπουργοί είτε είναι Βουλευτές</w:t>
      </w:r>
      <w:r>
        <w:rPr>
          <w:rFonts w:eastAsia="Times New Roman" w:cs="Times New Roman"/>
          <w:szCs w:val="24"/>
        </w:rPr>
        <w:t>-</w:t>
      </w:r>
      <w:r>
        <w:rPr>
          <w:rFonts w:eastAsia="Times New Roman" w:cs="Times New Roman"/>
          <w:szCs w:val="24"/>
        </w:rPr>
        <w:t xml:space="preserve"> αποτεί</w:t>
      </w:r>
      <w:r>
        <w:rPr>
          <w:rFonts w:eastAsia="Times New Roman" w:cs="Times New Roman"/>
          <w:szCs w:val="24"/>
        </w:rPr>
        <w:t>νονται αποκλειστικά προς τη Βουλή και ποτέ προς Βουλευτή ή Βουλευτές. Απευθύνονται από τη θέση τους προς τον Πρόεδρο και από το Βήμα προς τη Βουλή και ουδέποτε προς το κοινό που υπάρχει στα θεωρεία.</w:t>
      </w:r>
    </w:p>
    <w:p w14:paraId="0030AC60"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Το λέω αυτό, διότι χθες έγινε μία παράβαση του Κανονισμού</w:t>
      </w:r>
      <w:r>
        <w:rPr>
          <w:rFonts w:eastAsia="Times New Roman" w:cs="Times New Roman"/>
          <w:szCs w:val="24"/>
        </w:rPr>
        <w:t xml:space="preserve"> από τον συμπαθή κ. Πετρόπουλο, που απευθύνθηκε στους μαθητές που ήταν στα θεωρεία. Εγώ δεν θα απαντήσω </w:t>
      </w:r>
      <w:r>
        <w:rPr>
          <w:rFonts w:eastAsia="Times New Roman" w:cs="Times New Roman"/>
          <w:szCs w:val="24"/>
        </w:rPr>
        <w:lastRenderedPageBreak/>
        <w:t xml:space="preserve">επί της ουσίας, γιατί υπάρχει ισχυρότατος αντίλογος, γιατί απαγορεύεται στον </w:t>
      </w:r>
      <w:proofErr w:type="spellStart"/>
      <w:r>
        <w:rPr>
          <w:rFonts w:eastAsia="Times New Roman" w:cs="Times New Roman"/>
          <w:szCs w:val="24"/>
        </w:rPr>
        <w:t>Προεδρεύοντα</w:t>
      </w:r>
      <w:proofErr w:type="spellEnd"/>
      <w:r>
        <w:rPr>
          <w:rFonts w:eastAsia="Times New Roman" w:cs="Times New Roman"/>
          <w:szCs w:val="24"/>
        </w:rPr>
        <w:t xml:space="preserve"> να το κάνει. </w:t>
      </w:r>
    </w:p>
    <w:p w14:paraId="0030AC61"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Θα ήθελα, όμως, να παρακαλέσω να τηρούμε όλοι μα</w:t>
      </w:r>
      <w:r>
        <w:rPr>
          <w:rFonts w:eastAsia="Times New Roman" w:cs="Times New Roman"/>
          <w:szCs w:val="24"/>
        </w:rPr>
        <w:t xml:space="preserve">ς τον Κανονισμό. Έχει και παρακάτω άλλα άρθρα που λέει για τις πειθαρχικές ποινές που οφείλει ο </w:t>
      </w:r>
      <w:proofErr w:type="spellStart"/>
      <w:r>
        <w:rPr>
          <w:rFonts w:eastAsia="Times New Roman" w:cs="Times New Roman"/>
          <w:szCs w:val="24"/>
        </w:rPr>
        <w:t>Προεδρεύων</w:t>
      </w:r>
      <w:proofErr w:type="spellEnd"/>
      <w:r>
        <w:rPr>
          <w:rFonts w:eastAsia="Times New Roman" w:cs="Times New Roman"/>
          <w:szCs w:val="24"/>
        </w:rPr>
        <w:t xml:space="preserve"> να επιβάλει σε όποιον παραβαίνει το άρθρο 66 παράγραφος 5. </w:t>
      </w:r>
    </w:p>
    <w:p w14:paraId="0030AC62"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Αρχίζουμε με τη συζήτηση της</w:t>
      </w:r>
      <w:r>
        <w:rPr>
          <w:rFonts w:eastAsia="Times New Roman" w:cs="Times New Roman"/>
          <w:szCs w:val="24"/>
        </w:rPr>
        <w:t xml:space="preserve"> δεύτερη</w:t>
      </w:r>
      <w:r>
        <w:rPr>
          <w:rFonts w:eastAsia="Times New Roman" w:cs="Times New Roman"/>
          <w:szCs w:val="24"/>
        </w:rPr>
        <w:t>ς</w:t>
      </w:r>
      <w:r>
        <w:rPr>
          <w:rFonts w:eastAsia="Times New Roman" w:cs="Times New Roman"/>
          <w:szCs w:val="24"/>
        </w:rPr>
        <w:t xml:space="preserve"> με αριθμό 357/13-2-2019 επίκαιρη</w:t>
      </w:r>
      <w:r>
        <w:rPr>
          <w:rFonts w:eastAsia="Times New Roman" w:cs="Times New Roman"/>
          <w:szCs w:val="24"/>
        </w:rPr>
        <w:t>ς</w:t>
      </w:r>
      <w:r>
        <w:rPr>
          <w:rFonts w:eastAsia="Times New Roman" w:cs="Times New Roman"/>
          <w:szCs w:val="24"/>
        </w:rPr>
        <w:t xml:space="preserve"> ερώτηση</w:t>
      </w:r>
      <w:r>
        <w:rPr>
          <w:rFonts w:eastAsia="Times New Roman" w:cs="Times New Roman"/>
          <w:szCs w:val="24"/>
        </w:rPr>
        <w:t>ς</w:t>
      </w:r>
      <w:r>
        <w:rPr>
          <w:rFonts w:eastAsia="Times New Roman" w:cs="Times New Roman"/>
          <w:szCs w:val="24"/>
        </w:rPr>
        <w:t xml:space="preserve">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w:t>
      </w:r>
      <w:r>
        <w:rPr>
          <w:rFonts w:eastAsia="Times New Roman" w:cs="Times New Roman"/>
          <w:szCs w:val="24"/>
        </w:rPr>
        <w:t xml:space="preserve"> κύκλου του Βουλευτή Α΄ Θεσσαλονίκης της Ένωσης Κεντρώων κ. </w:t>
      </w:r>
      <w:r w:rsidRPr="00BD1A30">
        <w:rPr>
          <w:rFonts w:eastAsia="Times New Roman" w:cs="Times New Roman"/>
          <w:bCs/>
          <w:szCs w:val="24"/>
        </w:rPr>
        <w:t xml:space="preserve">Ιωάννη </w:t>
      </w:r>
      <w:proofErr w:type="spellStart"/>
      <w:r w:rsidRPr="00BD1A30">
        <w:rPr>
          <w:rFonts w:eastAsia="Times New Roman" w:cs="Times New Roman"/>
          <w:bCs/>
          <w:szCs w:val="24"/>
        </w:rPr>
        <w:t>Σαρίδη</w:t>
      </w:r>
      <w:proofErr w:type="spellEnd"/>
      <w:r w:rsidRPr="005E2B43">
        <w:rPr>
          <w:rFonts w:eastAsia="Times New Roman" w:cs="Times New Roman"/>
          <w:bCs/>
          <w:szCs w:val="24"/>
        </w:rPr>
        <w:t xml:space="preserve"> </w:t>
      </w:r>
      <w:r>
        <w:rPr>
          <w:rFonts w:eastAsia="Times New Roman" w:cs="Times New Roman"/>
          <w:szCs w:val="24"/>
        </w:rPr>
        <w:t xml:space="preserve">προς τον Υπουργό </w:t>
      </w:r>
      <w:r w:rsidRPr="00BD1A30">
        <w:rPr>
          <w:rFonts w:eastAsia="Times New Roman" w:cs="Times New Roman"/>
          <w:bCs/>
          <w:szCs w:val="24"/>
        </w:rPr>
        <w:t>Περιβάλλοντος και Ενέργειας,</w:t>
      </w:r>
      <w:r>
        <w:rPr>
          <w:rFonts w:eastAsia="Times New Roman" w:cs="Times New Roman"/>
          <w:szCs w:val="24"/>
        </w:rPr>
        <w:t xml:space="preserve"> με θέμα: «Καθυστέρηση αποκατάστασης ανισοτήτων σε επαγγελματίες αγρότες/ιδιοκτήτες </w:t>
      </w:r>
      <w:proofErr w:type="spellStart"/>
      <w:r>
        <w:rPr>
          <w:rFonts w:eastAsia="Times New Roman" w:cs="Times New Roman"/>
          <w:szCs w:val="24"/>
        </w:rPr>
        <w:t>φωτοβολταϊκών</w:t>
      </w:r>
      <w:proofErr w:type="spellEnd"/>
      <w:r>
        <w:rPr>
          <w:rFonts w:eastAsia="Times New Roman" w:cs="Times New Roman"/>
          <w:szCs w:val="24"/>
        </w:rPr>
        <w:t xml:space="preserve"> σταθμών».</w:t>
      </w:r>
    </w:p>
    <w:p w14:paraId="0030AC63"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w:t>
      </w:r>
    </w:p>
    <w:p w14:paraId="0030AC64"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b/>
          <w:szCs w:val="24"/>
        </w:rPr>
        <w:t>Ι</w:t>
      </w:r>
      <w:r>
        <w:rPr>
          <w:rFonts w:eastAsia="Times New Roman" w:cs="Times New Roman"/>
          <w:b/>
          <w:szCs w:val="24"/>
        </w:rPr>
        <w:t xml:space="preserve">ΩΑΝΝΗΣ ΣΑΡΙΔΗΣ: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14:paraId="0030AC65"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έχουμε έρθει εδώ για να συζητήσουμε μία αδικία, την οποία την έχει αναγνωρίσει η </w:t>
      </w:r>
      <w:r w:rsidRPr="001866BC">
        <w:rPr>
          <w:rFonts w:eastAsia="Times New Roman" w:cs="Times New Roman"/>
          <w:szCs w:val="24"/>
        </w:rPr>
        <w:t>Κυβέρνηση</w:t>
      </w:r>
      <w:r>
        <w:rPr>
          <w:rFonts w:eastAsia="Times New Roman" w:cs="Times New Roman"/>
          <w:szCs w:val="24"/>
        </w:rPr>
        <w:t xml:space="preserve"> διά στόματος και του κ. Σταθάκη αλλά και διά στόματος του προκάτοχού του κ. Σκουρλέτη. </w:t>
      </w:r>
    </w:p>
    <w:p w14:paraId="0030AC66"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lastRenderedPageBreak/>
        <w:t>Σύμφωνα με το ν.</w:t>
      </w:r>
      <w:r>
        <w:rPr>
          <w:rFonts w:eastAsia="Times New Roman" w:cs="Times New Roman"/>
          <w:szCs w:val="24"/>
        </w:rPr>
        <w:t xml:space="preserve">4254/2014, οι τιμές πώλησης της ηλεκτρικής ενέργειας στους κατά επάγγελμα αγρότες ιδιοκτήτες </w:t>
      </w:r>
      <w:proofErr w:type="spellStart"/>
      <w:r>
        <w:rPr>
          <w:rFonts w:eastAsia="Times New Roman" w:cs="Times New Roman"/>
          <w:szCs w:val="24"/>
        </w:rPr>
        <w:t>φωτοβολταϊκών</w:t>
      </w:r>
      <w:proofErr w:type="spellEnd"/>
      <w:r>
        <w:rPr>
          <w:rFonts w:eastAsia="Times New Roman" w:cs="Times New Roman"/>
          <w:szCs w:val="24"/>
        </w:rPr>
        <w:t xml:space="preserve"> σταθμών μειώθηκαν κατά 12%. Η εν λόγω μείωση </w:t>
      </w:r>
      <w:proofErr w:type="spellStart"/>
      <w:r>
        <w:rPr>
          <w:rFonts w:eastAsia="Times New Roman" w:cs="Times New Roman"/>
          <w:szCs w:val="24"/>
        </w:rPr>
        <w:t>επεβλήθη</w:t>
      </w:r>
      <w:proofErr w:type="spellEnd"/>
      <w:r>
        <w:rPr>
          <w:rFonts w:eastAsia="Times New Roman" w:cs="Times New Roman"/>
          <w:szCs w:val="24"/>
        </w:rPr>
        <w:t xml:space="preserve"> οριζόντια, όμως χωρίς να λάβει, </w:t>
      </w:r>
      <w:r w:rsidRPr="00D62B99">
        <w:rPr>
          <w:rFonts w:eastAsia="Times New Roman" w:cs="Times New Roman"/>
          <w:szCs w:val="24"/>
        </w:rPr>
        <w:t>κύριε Υπουργέ</w:t>
      </w:r>
      <w:r>
        <w:rPr>
          <w:rFonts w:eastAsia="Times New Roman" w:cs="Times New Roman"/>
          <w:szCs w:val="24"/>
        </w:rPr>
        <w:t>, κρίσιμες παραμέτρους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όπως ήταν ο χ</w:t>
      </w:r>
      <w:r>
        <w:rPr>
          <w:rFonts w:eastAsia="Times New Roman" w:cs="Times New Roman"/>
          <w:szCs w:val="24"/>
        </w:rPr>
        <w:t>ρόνος σύνδεσης και το κόστος κατασκευής.</w:t>
      </w:r>
    </w:p>
    <w:p w14:paraId="0030AC67"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Συνέπεια αυτής της οριζόντιας μη </w:t>
      </w:r>
      <w:proofErr w:type="spellStart"/>
      <w:r>
        <w:rPr>
          <w:rFonts w:eastAsia="Times New Roman" w:cs="Times New Roman"/>
          <w:szCs w:val="24"/>
        </w:rPr>
        <w:t>μετροποιημένης</w:t>
      </w:r>
      <w:proofErr w:type="spellEnd"/>
      <w:r>
        <w:rPr>
          <w:rFonts w:eastAsia="Times New Roman" w:cs="Times New Roman"/>
          <w:szCs w:val="24"/>
        </w:rPr>
        <w:t xml:space="preserve"> ουσιαστικά μείωσης ήταν ο συντελεστής απόδοσης των </w:t>
      </w:r>
      <w:proofErr w:type="spellStart"/>
      <w:r>
        <w:rPr>
          <w:rFonts w:eastAsia="Times New Roman" w:cs="Times New Roman"/>
          <w:szCs w:val="24"/>
        </w:rPr>
        <w:t>επενδεδυμένων</w:t>
      </w:r>
      <w:proofErr w:type="spellEnd"/>
      <w:r>
        <w:rPr>
          <w:rFonts w:eastAsia="Times New Roman" w:cs="Times New Roman"/>
          <w:szCs w:val="24"/>
        </w:rPr>
        <w:t xml:space="preserve"> κεφαλαίων να διαφοροποιηθεί δραστικά σε σχέση με άλλους παραγωγούς και έτσι να μειωθεί εις βάρος αυτών των οποίων κατασκεύασαν τα έτη 2011-2013 και προς όφελος αυτών που κατασκεύασαν τα έτη 2011-2012 και προς όφελος αυτών που κατασκεύασαν το 2013. </w:t>
      </w:r>
    </w:p>
    <w:p w14:paraId="0030AC68"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Επιπρο</w:t>
      </w:r>
      <w:r>
        <w:rPr>
          <w:rFonts w:eastAsia="Times New Roman" w:cs="Times New Roman"/>
          <w:szCs w:val="24"/>
        </w:rPr>
        <w:t xml:space="preserve">σθέτως, η οριζόντια μείωση αντιτίθεται στον σκοπό του νόμου που κατά την αιτιολογική του έκθεση ήταν η βιωσιμότητα του λογαριασμού ΑΠΕ με μείωση μεν των </w:t>
      </w:r>
      <w:proofErr w:type="spellStart"/>
      <w:r>
        <w:rPr>
          <w:rFonts w:eastAsia="Times New Roman" w:cs="Times New Roman"/>
          <w:szCs w:val="24"/>
        </w:rPr>
        <w:t>συμβασιοποιημένων</w:t>
      </w:r>
      <w:proofErr w:type="spellEnd"/>
      <w:r>
        <w:rPr>
          <w:rFonts w:eastAsia="Times New Roman" w:cs="Times New Roman"/>
          <w:szCs w:val="24"/>
        </w:rPr>
        <w:t xml:space="preserve"> τιμών, επί τη βάσει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των αντικειμενικών και </w:t>
      </w:r>
      <w:r>
        <w:rPr>
          <w:rFonts w:eastAsia="Times New Roman" w:cs="Times New Roman"/>
          <w:szCs w:val="24"/>
        </w:rPr>
        <w:lastRenderedPageBreak/>
        <w:t>εύλογων παραμέτρων, οι οποίες συνδέ</w:t>
      </w:r>
      <w:r>
        <w:rPr>
          <w:rFonts w:eastAsia="Times New Roman" w:cs="Times New Roman"/>
          <w:szCs w:val="24"/>
        </w:rPr>
        <w:t xml:space="preserve">ονται κυρίως με το κόστος κατασκευής κατά τρόπο ώστε να είναι δίκαιος ο διαχωρισμός. </w:t>
      </w:r>
    </w:p>
    <w:p w14:paraId="0030AC69"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Οι μοναδικοί, οι οποίοι αδικήθηκαν από τον συγκεκριμένο νόμο ήταν οι κατ’ επάγγελμα αγρότες, οι ιδιοκτήτες </w:t>
      </w:r>
      <w:proofErr w:type="spellStart"/>
      <w:r>
        <w:rPr>
          <w:rFonts w:eastAsia="Times New Roman" w:cs="Times New Roman"/>
          <w:szCs w:val="24"/>
        </w:rPr>
        <w:t>φωτοβολταϊκών</w:t>
      </w:r>
      <w:proofErr w:type="spellEnd"/>
      <w:r>
        <w:rPr>
          <w:rFonts w:eastAsia="Times New Roman" w:cs="Times New Roman"/>
          <w:szCs w:val="24"/>
        </w:rPr>
        <w:t xml:space="preserve"> σταθμών. Δεν θα μπω σε στοιχεία. Τα γνωρίζετε. Δε</w:t>
      </w:r>
      <w:r>
        <w:rPr>
          <w:rFonts w:eastAsia="Times New Roman" w:cs="Times New Roman"/>
          <w:szCs w:val="24"/>
        </w:rPr>
        <w:t xml:space="preserve">ν θα μιλήσω για δηλώσεις σας. Τις έχετε κάνει. Και δεν θα πω αν έχετε αποδεχθεί την αδικία τη συγκεκριμένη. Την έχετε αποδεχτεί. </w:t>
      </w:r>
    </w:p>
    <w:p w14:paraId="0030AC6A"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Κατόπιν τούτου, ερωτάστε κύριε Υπουργέ</w:t>
      </w:r>
      <w:r w:rsidRPr="00F7661C">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ροτίθεστε να υλοποιήσετε τις προαναγγελθείσες παρεμβάσεις για να αποκαταστήσετε την ί</w:t>
      </w:r>
      <w:r>
        <w:rPr>
          <w:rFonts w:eastAsia="Times New Roman" w:cs="Times New Roman"/>
          <w:szCs w:val="24"/>
        </w:rPr>
        <w:t xml:space="preserve">ση μεταχείριση των αγροτών; Προτίθεστε να αιτιολογήσετε τον σκοπό εφαρμογής της οριζόντιας μείωσης αντί της </w:t>
      </w:r>
      <w:proofErr w:type="spellStart"/>
      <w:r>
        <w:rPr>
          <w:rFonts w:eastAsia="Times New Roman" w:cs="Times New Roman"/>
          <w:szCs w:val="24"/>
        </w:rPr>
        <w:t>παραμετροποιημένης</w:t>
      </w:r>
      <w:proofErr w:type="spellEnd"/>
      <w:r>
        <w:rPr>
          <w:rFonts w:eastAsia="Times New Roman" w:cs="Times New Roman"/>
          <w:szCs w:val="24"/>
        </w:rPr>
        <w:t xml:space="preserve">, που αναφέρεται στην αιτιολογική έκθεση του νόμου; </w:t>
      </w:r>
    </w:p>
    <w:p w14:paraId="0030AC6B"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0030AC6C" w14:textId="77777777" w:rsidR="004B082E" w:rsidRDefault="00B036FE">
      <w:pPr>
        <w:spacing w:line="600" w:lineRule="auto"/>
        <w:ind w:firstLine="720"/>
        <w:contextualSpacing/>
        <w:jc w:val="both"/>
        <w:rPr>
          <w:rFonts w:eastAsia="Times New Roman" w:cs="Times New Roman"/>
          <w:szCs w:val="24"/>
        </w:rPr>
      </w:pPr>
      <w:r w:rsidRPr="005D0EA1">
        <w:rPr>
          <w:rFonts w:eastAsia="Times New Roman" w:cs="Times New Roman"/>
          <w:b/>
          <w:szCs w:val="24"/>
        </w:rPr>
        <w:t>ΠΡΟΕΔΡΕΥΩΝ (</w:t>
      </w:r>
      <w:r>
        <w:rPr>
          <w:rFonts w:eastAsia="Times New Roman" w:cs="Times New Roman"/>
          <w:b/>
          <w:szCs w:val="24"/>
        </w:rPr>
        <w:t>Νικήτας Κακλαμάνης</w:t>
      </w:r>
      <w:r w:rsidRPr="005D0EA1">
        <w:rPr>
          <w:rFonts w:eastAsia="Times New Roman" w:cs="Times New Roman"/>
          <w:b/>
          <w:szCs w:val="24"/>
        </w:rPr>
        <w:t>)</w:t>
      </w:r>
      <w:r w:rsidRPr="00C0253F">
        <w:rPr>
          <w:rFonts w:eastAsia="Times New Roman" w:cs="Times New Roman"/>
          <w:b/>
          <w:szCs w:val="24"/>
        </w:rPr>
        <w:t>:</w:t>
      </w:r>
      <w:r>
        <w:rPr>
          <w:rFonts w:eastAsia="Times New Roman" w:cs="Times New Roman"/>
          <w:szCs w:val="24"/>
        </w:rPr>
        <w:t xml:space="preserve"> Κυρίες και κ</w:t>
      </w:r>
      <w:r>
        <w:rPr>
          <w:rFonts w:eastAsia="Times New Roman" w:cs="Times New Roman"/>
          <w:szCs w:val="24"/>
        </w:rPr>
        <w:t xml:space="preserve">ύριοι συνάδελφοι, έχω την τιμή να ανακοινώσω στο Σώμα ότι οι </w:t>
      </w:r>
      <w:r>
        <w:rPr>
          <w:rFonts w:eastAsia="Times New Roman" w:cs="Times New Roman"/>
          <w:szCs w:val="24"/>
        </w:rPr>
        <w:t xml:space="preserve">Βουλευτές της Νέας Δημοκρατίας </w:t>
      </w:r>
      <w:r>
        <w:rPr>
          <w:rFonts w:eastAsia="Times New Roman" w:cs="Times New Roman"/>
          <w:szCs w:val="24"/>
        </w:rPr>
        <w:t xml:space="preserve">κ.κ. Θεοχάρης </w:t>
      </w:r>
      <w:proofErr w:type="spellStart"/>
      <w:r>
        <w:rPr>
          <w:rFonts w:eastAsia="Times New Roman" w:cs="Times New Roman"/>
          <w:szCs w:val="24"/>
        </w:rPr>
        <w:t>Θεοχάρης</w:t>
      </w:r>
      <w:proofErr w:type="spellEnd"/>
      <w:r>
        <w:rPr>
          <w:rFonts w:eastAsia="Times New Roman" w:cs="Times New Roman"/>
          <w:szCs w:val="24"/>
        </w:rPr>
        <w:t xml:space="preserve"> και </w:t>
      </w:r>
      <w:r>
        <w:rPr>
          <w:rFonts w:eastAsia="Times New Roman" w:cs="Times New Roman"/>
          <w:szCs w:val="24"/>
        </w:rPr>
        <w:lastRenderedPageBreak/>
        <w:t xml:space="preserve">Ιωάννης </w:t>
      </w:r>
      <w:proofErr w:type="spellStart"/>
      <w:r>
        <w:rPr>
          <w:rFonts w:eastAsia="Times New Roman" w:cs="Times New Roman"/>
          <w:szCs w:val="24"/>
        </w:rPr>
        <w:t>Πλακιωτάκης</w:t>
      </w:r>
      <w:proofErr w:type="spellEnd"/>
      <w:r>
        <w:rPr>
          <w:rFonts w:eastAsia="Times New Roman" w:cs="Times New Roman"/>
          <w:szCs w:val="24"/>
        </w:rPr>
        <w:t xml:space="preserve"> </w:t>
      </w:r>
      <w:r>
        <w:rPr>
          <w:rFonts w:eastAsia="Times New Roman" w:cs="Times New Roman"/>
          <w:szCs w:val="24"/>
        </w:rPr>
        <w:t xml:space="preserve">ζητούν ολιγοήμερη άδεια απουσίας στο εξωτερικό. </w:t>
      </w:r>
      <w:r>
        <w:rPr>
          <w:rFonts w:eastAsia="Times New Roman" w:cs="Times New Roman"/>
          <w:szCs w:val="24"/>
        </w:rPr>
        <w:t>Η Βουλή εγκρίνει;</w:t>
      </w:r>
    </w:p>
    <w:p w14:paraId="0030AC6D"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sidRPr="00C0253F">
        <w:rPr>
          <w:rFonts w:eastAsia="Times New Roman" w:cs="Times New Roman"/>
          <w:b/>
          <w:szCs w:val="24"/>
        </w:rPr>
        <w:t>:</w:t>
      </w:r>
      <w:r>
        <w:rPr>
          <w:rFonts w:eastAsia="Times New Roman" w:cs="Times New Roman"/>
          <w:szCs w:val="24"/>
        </w:rPr>
        <w:t xml:space="preserve"> Μάλιστα, μάλιστα.</w:t>
      </w:r>
    </w:p>
    <w:p w14:paraId="0030AC6E" w14:textId="77777777" w:rsidR="004B082E" w:rsidRDefault="00B036FE">
      <w:pPr>
        <w:spacing w:line="600" w:lineRule="auto"/>
        <w:ind w:firstLine="720"/>
        <w:contextualSpacing/>
        <w:jc w:val="both"/>
        <w:rPr>
          <w:rFonts w:eastAsia="Times New Roman" w:cs="Times New Roman"/>
          <w:szCs w:val="24"/>
        </w:rPr>
      </w:pPr>
      <w:r w:rsidRPr="001F4A95">
        <w:rPr>
          <w:rFonts w:eastAsia="Times New Roman" w:cs="Times New Roman"/>
          <w:b/>
          <w:szCs w:val="24"/>
        </w:rPr>
        <w:t>ΠΡΟΕΔΡΕΥΩΝ (Νι</w:t>
      </w:r>
      <w:r w:rsidRPr="001F4A95">
        <w:rPr>
          <w:rFonts w:eastAsia="Times New Roman" w:cs="Times New Roman"/>
          <w:b/>
          <w:szCs w:val="24"/>
        </w:rPr>
        <w:t>κήτας Κακλαμάνης):</w:t>
      </w:r>
      <w:r w:rsidRPr="001F4A95">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τις ζητηθείσες άδειες. </w:t>
      </w:r>
    </w:p>
    <w:p w14:paraId="0030AC6F"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0030AC70"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sidRPr="00C0253F">
        <w:rPr>
          <w:rFonts w:eastAsia="Times New Roman" w:cs="Times New Roman"/>
          <w:b/>
          <w:szCs w:val="24"/>
        </w:rPr>
        <w:t xml:space="preserve">: </w:t>
      </w:r>
      <w:r>
        <w:rPr>
          <w:rFonts w:eastAsia="Times New Roman" w:cs="Times New Roman"/>
          <w:szCs w:val="24"/>
        </w:rPr>
        <w:t xml:space="preserve">Ευχαριστώ, κύριε Πρόεδρε. </w:t>
      </w:r>
    </w:p>
    <w:p w14:paraId="0030AC71"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όπως ξέρετε, ο λογαριασμός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w:t>
      </w:r>
      <w:r>
        <w:rPr>
          <w:rFonts w:eastAsia="Times New Roman" w:cs="Times New Roman"/>
          <w:szCs w:val="24"/>
        </w:rPr>
        <w:t xml:space="preserve"> χρηματοδοτείται από τρεις κατά κύριο λόγο πηγές</w:t>
      </w:r>
      <w:r w:rsidRPr="008238F5">
        <w:rPr>
          <w:rFonts w:eastAsia="Times New Roman" w:cs="Times New Roman"/>
          <w:szCs w:val="24"/>
        </w:rPr>
        <w:t xml:space="preserve">: </w:t>
      </w:r>
      <w:r>
        <w:rPr>
          <w:rFonts w:eastAsia="Times New Roman" w:cs="Times New Roman"/>
          <w:szCs w:val="24"/>
        </w:rPr>
        <w:t xml:space="preserve">το ΕΤΜΕΑΡ, που πληρώνουν οι καταναλωτές, το τέλος προμηθευτή, το οποίο επιβλήθηκε επί δικής μας Κυβέρνησης και το οποίο προσπαθούσε να ισοσκελίσει το έλλειμμα του προϋπολογισμού, και οι εκπομπές </w:t>
      </w:r>
      <w:r>
        <w:rPr>
          <w:rFonts w:eastAsia="Times New Roman" w:cs="Times New Roman"/>
          <w:szCs w:val="24"/>
          <w:lang w:val="en-GB"/>
        </w:rPr>
        <w:t>CO</w:t>
      </w:r>
      <w:r w:rsidRPr="00B7183B">
        <w:rPr>
          <w:rFonts w:eastAsia="Times New Roman" w:cs="Times New Roman"/>
          <w:szCs w:val="24"/>
          <w:vertAlign w:val="subscript"/>
        </w:rPr>
        <w:t>2</w:t>
      </w:r>
      <w:r>
        <w:rPr>
          <w:rFonts w:eastAsia="Times New Roman" w:cs="Times New Roman"/>
          <w:szCs w:val="24"/>
        </w:rPr>
        <w:t xml:space="preserve">, οι </w:t>
      </w:r>
      <w:r>
        <w:rPr>
          <w:rFonts w:eastAsia="Times New Roman" w:cs="Times New Roman"/>
          <w:szCs w:val="24"/>
        </w:rPr>
        <w:t>οποίες αποδίδονται σε αυτό</w:t>
      </w:r>
      <w:r>
        <w:rPr>
          <w:rFonts w:eastAsia="Times New Roman" w:cs="Times New Roman"/>
          <w:szCs w:val="24"/>
        </w:rPr>
        <w:t>ν</w:t>
      </w:r>
      <w:r>
        <w:rPr>
          <w:rFonts w:eastAsia="Times New Roman" w:cs="Times New Roman"/>
          <w:szCs w:val="24"/>
        </w:rPr>
        <w:t xml:space="preserve"> τον λογαριασμό.</w:t>
      </w:r>
    </w:p>
    <w:p w14:paraId="0030AC72"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Η προηγούμενη κυβέρνηση είχε φτιάξει ένα σύστημα με τις ανανεώσιμες πηγές ενέργειας, το οποίο παρήγαγε τεράστια ελλείμματα και όταν λέμε τεράστια, εννοούμε ότι το 2014, που </w:t>
      </w:r>
      <w:r>
        <w:rPr>
          <w:rFonts w:eastAsia="Times New Roman" w:cs="Times New Roman"/>
          <w:szCs w:val="24"/>
        </w:rPr>
        <w:lastRenderedPageBreak/>
        <w:t xml:space="preserve">έγινε το </w:t>
      </w:r>
      <w:r>
        <w:rPr>
          <w:rFonts w:eastAsia="Times New Roman" w:cs="Times New Roman"/>
          <w:szCs w:val="24"/>
          <w:lang w:val="en-GB"/>
        </w:rPr>
        <w:t>new</w:t>
      </w:r>
      <w:r w:rsidRPr="008238F5">
        <w:rPr>
          <w:rFonts w:eastAsia="Times New Roman" w:cs="Times New Roman"/>
          <w:szCs w:val="24"/>
        </w:rPr>
        <w:t xml:space="preserve"> </w:t>
      </w:r>
      <w:r>
        <w:rPr>
          <w:rFonts w:eastAsia="Times New Roman" w:cs="Times New Roman"/>
          <w:szCs w:val="24"/>
          <w:lang w:val="en-GB"/>
        </w:rPr>
        <w:t>deal</w:t>
      </w:r>
      <w:r>
        <w:rPr>
          <w:rFonts w:eastAsia="Times New Roman" w:cs="Times New Roman"/>
          <w:szCs w:val="24"/>
        </w:rPr>
        <w:t>, το έλλειμμα έτρεχε σ</w:t>
      </w:r>
      <w:r>
        <w:rPr>
          <w:rFonts w:eastAsia="Times New Roman" w:cs="Times New Roman"/>
          <w:szCs w:val="24"/>
        </w:rPr>
        <w:t>τα 600 εκατομμύρια ετησίως. Συνεπώς</w:t>
      </w:r>
      <w:r>
        <w:rPr>
          <w:rFonts w:eastAsia="Times New Roman" w:cs="Times New Roman"/>
          <w:szCs w:val="24"/>
        </w:rPr>
        <w:t>,</w:t>
      </w:r>
      <w:r>
        <w:rPr>
          <w:rFonts w:eastAsia="Times New Roman" w:cs="Times New Roman"/>
          <w:szCs w:val="24"/>
        </w:rPr>
        <w:t xml:space="preserve"> τι έκανε το </w:t>
      </w:r>
      <w:r>
        <w:rPr>
          <w:rFonts w:eastAsia="Times New Roman" w:cs="Times New Roman"/>
          <w:szCs w:val="24"/>
          <w:lang w:val="en-GB"/>
        </w:rPr>
        <w:t>new</w:t>
      </w:r>
      <w:r w:rsidRPr="008238F5">
        <w:rPr>
          <w:rFonts w:eastAsia="Times New Roman" w:cs="Times New Roman"/>
          <w:szCs w:val="24"/>
        </w:rPr>
        <w:t xml:space="preserve"> </w:t>
      </w:r>
      <w:r>
        <w:rPr>
          <w:rFonts w:eastAsia="Times New Roman" w:cs="Times New Roman"/>
          <w:szCs w:val="24"/>
          <w:lang w:val="en-GB"/>
        </w:rPr>
        <w:t>deal</w:t>
      </w:r>
      <w:r>
        <w:rPr>
          <w:rFonts w:eastAsia="Times New Roman" w:cs="Times New Roman"/>
          <w:szCs w:val="24"/>
        </w:rPr>
        <w:t xml:space="preserve">; Οι τιμές που έπαιρναν οι παραγωγοί τα προηγούμενα χρόνια ήταν με βάση μια φόρμουλα, όπως είπατε σωστά. Η φόρμουλα είχε βάση και έχει βάση, διότι υπολογίζει το πώς αλλάζει η τιμή του </w:t>
      </w:r>
      <w:proofErr w:type="spellStart"/>
      <w:r>
        <w:rPr>
          <w:rFonts w:eastAsia="Times New Roman" w:cs="Times New Roman"/>
          <w:szCs w:val="24"/>
        </w:rPr>
        <w:t>φωτοβολταϊκού</w:t>
      </w:r>
      <w:proofErr w:type="spellEnd"/>
      <w:r>
        <w:rPr>
          <w:rFonts w:eastAsia="Times New Roman" w:cs="Times New Roman"/>
          <w:szCs w:val="24"/>
        </w:rPr>
        <w:t xml:space="preserve"> κ</w:t>
      </w:r>
      <w:r>
        <w:rPr>
          <w:rFonts w:eastAsia="Times New Roman" w:cs="Times New Roman"/>
          <w:szCs w:val="24"/>
        </w:rPr>
        <w:t xml:space="preserve">άθε χρόνο και παίρνει και άλλους παράγοντες. </w:t>
      </w:r>
    </w:p>
    <w:p w14:paraId="0030AC73"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Έκανε, λοιπόν, το </w:t>
      </w:r>
      <w:r>
        <w:rPr>
          <w:rFonts w:eastAsia="Times New Roman" w:cs="Times New Roman"/>
          <w:szCs w:val="24"/>
          <w:lang w:val="en-GB"/>
        </w:rPr>
        <w:t>new</w:t>
      </w:r>
      <w:r w:rsidRPr="008238F5">
        <w:rPr>
          <w:rFonts w:eastAsia="Times New Roman" w:cs="Times New Roman"/>
          <w:szCs w:val="24"/>
        </w:rPr>
        <w:t xml:space="preserve"> </w:t>
      </w:r>
      <w:r>
        <w:rPr>
          <w:rFonts w:eastAsia="Times New Roman" w:cs="Times New Roman"/>
          <w:szCs w:val="24"/>
          <w:lang w:val="en-GB"/>
        </w:rPr>
        <w:t>deal</w:t>
      </w:r>
      <w:r>
        <w:rPr>
          <w:rFonts w:eastAsia="Times New Roman" w:cs="Times New Roman"/>
          <w:szCs w:val="24"/>
        </w:rPr>
        <w:t xml:space="preserve"> με μια οριζόντια περικοπή και όχι με παραμετροποίηση, όπως υποδηλώσατε. Και σε κάποιες κατηγορίες, πιθανόν με βάση αυτό το </w:t>
      </w:r>
      <w:r>
        <w:rPr>
          <w:rFonts w:eastAsia="Times New Roman" w:cs="Times New Roman"/>
          <w:szCs w:val="24"/>
          <w:lang w:val="en-GB"/>
        </w:rPr>
        <w:t>new</w:t>
      </w:r>
      <w:r w:rsidRPr="008238F5">
        <w:rPr>
          <w:rFonts w:eastAsia="Times New Roman" w:cs="Times New Roman"/>
          <w:szCs w:val="24"/>
        </w:rPr>
        <w:t xml:space="preserve"> </w:t>
      </w:r>
      <w:r>
        <w:rPr>
          <w:rFonts w:eastAsia="Times New Roman" w:cs="Times New Roman"/>
          <w:szCs w:val="24"/>
          <w:lang w:val="en-GB"/>
        </w:rPr>
        <w:t>deal</w:t>
      </w:r>
      <w:r>
        <w:rPr>
          <w:rFonts w:eastAsia="Times New Roman" w:cs="Times New Roman"/>
          <w:szCs w:val="24"/>
        </w:rPr>
        <w:t xml:space="preserve"> και την οριζόντια περικοπή, να επηρεάστηκε η απόδοσ</w:t>
      </w:r>
      <w:r>
        <w:rPr>
          <w:rFonts w:eastAsia="Times New Roman" w:cs="Times New Roman"/>
          <w:szCs w:val="24"/>
        </w:rPr>
        <w:t xml:space="preserve">η που έχουν αυτές οι δραστηριότητες. </w:t>
      </w:r>
    </w:p>
    <w:p w14:paraId="0030AC74"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καλούμασταν να ισοσκελίσουμε έναν τεράστιο ελλειμματικό προϋπολογισμό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νέργειας με πρόθεσή μας να μην επιβαρύνουμε επιπρόσθετα τους καταναλωτές με αύξηση του ΕΤΜΕΑΡ. Το κάναμε αυτό με το τέλ</w:t>
      </w:r>
      <w:r>
        <w:rPr>
          <w:rFonts w:eastAsia="Times New Roman" w:cs="Times New Roman"/>
          <w:szCs w:val="24"/>
        </w:rPr>
        <w:t xml:space="preserve">ος προμηθευτή. Κάναμε μια διαχείριση του λογαριασμού σταδιακής </w:t>
      </w:r>
      <w:proofErr w:type="spellStart"/>
      <w:r>
        <w:rPr>
          <w:rFonts w:eastAsia="Times New Roman" w:cs="Times New Roman"/>
          <w:szCs w:val="24"/>
        </w:rPr>
        <w:t>απομείωσης</w:t>
      </w:r>
      <w:proofErr w:type="spellEnd"/>
      <w:r>
        <w:rPr>
          <w:rFonts w:eastAsia="Times New Roman" w:cs="Times New Roman"/>
          <w:szCs w:val="24"/>
        </w:rPr>
        <w:t xml:space="preserve"> του ελλείμματος και φτάσαμε στο 2018 να έχουμε πλεόνασμα στον λογαριασμό, το οποίο είναι πολύ σημαντικό. </w:t>
      </w:r>
    </w:p>
    <w:p w14:paraId="0030AC75"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πλεόνασμα μ</w:t>
      </w:r>
      <w:r>
        <w:rPr>
          <w:rFonts w:eastAsia="Times New Roman" w:cs="Times New Roman"/>
          <w:szCs w:val="24"/>
        </w:rPr>
        <w:t>ά</w:t>
      </w:r>
      <w:r>
        <w:rPr>
          <w:rFonts w:eastAsia="Times New Roman" w:cs="Times New Roman"/>
          <w:szCs w:val="24"/>
        </w:rPr>
        <w:t>ς επέτρεψε αφ</w:t>
      </w:r>
      <w:r>
        <w:rPr>
          <w:rFonts w:eastAsia="Times New Roman" w:cs="Times New Roman"/>
          <w:szCs w:val="24"/>
        </w:rPr>
        <w:t xml:space="preserve">’ </w:t>
      </w:r>
      <w:r>
        <w:rPr>
          <w:rFonts w:eastAsia="Times New Roman" w:cs="Times New Roman"/>
          <w:szCs w:val="24"/>
        </w:rPr>
        <w:t>ενός μεν να καθαρίσουμε όλα τα προηγούμεν</w:t>
      </w:r>
      <w:r>
        <w:rPr>
          <w:rFonts w:eastAsia="Times New Roman" w:cs="Times New Roman"/>
          <w:szCs w:val="24"/>
        </w:rPr>
        <w:t xml:space="preserve">α χρόνια, άρα δεν χρωστάει καθόλου -ΕΛΑΠΕ προηγούμενο χρόνο, 2014, 2015, 2016 έχουν όλα εκκαθαριστεί- και ταυτόχρονα έχουμε ένα πλεόνασμα της τάξης των 160 εκατομμυρίων φέτος, από το οποίο περίπου τα 70 εκατομμύρια έχει συμφωνηθεί να είναι αποθεματικό για </w:t>
      </w:r>
      <w:r>
        <w:rPr>
          <w:rFonts w:eastAsia="Times New Roman" w:cs="Times New Roman"/>
          <w:szCs w:val="24"/>
        </w:rPr>
        <w:t xml:space="preserve">να μπορεί να μην εμφανιστεί κανένα πρόβλημα στο μέλλον. </w:t>
      </w:r>
    </w:p>
    <w:p w14:paraId="0030AC76"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Ταυτόχρονα, παραλάβαμε την αποπληρωμή των παραγωγών ΑΠΕ με καθυστέρηση, να πληρώνονται δηλαδή με καθυστέρηση σχεδόν ενός χρόνου, σε ορισμένες περιπτώσεις και παραπάνω. Τώρα πια πληρώνονται μέσα σε εν</w:t>
      </w:r>
      <w:r>
        <w:rPr>
          <w:rFonts w:eastAsia="Times New Roman" w:cs="Times New Roman"/>
          <w:szCs w:val="24"/>
        </w:rPr>
        <w:t>ενήντα μέρες, οριακά κα</w:t>
      </w:r>
      <w:r>
        <w:rPr>
          <w:rFonts w:eastAsia="Times New Roman" w:cs="Times New Roman"/>
          <w:szCs w:val="24"/>
        </w:rPr>
        <w:t>μ</w:t>
      </w:r>
      <w:r>
        <w:rPr>
          <w:rFonts w:eastAsia="Times New Roman" w:cs="Times New Roman"/>
          <w:szCs w:val="24"/>
        </w:rPr>
        <w:t>μιά φορά. Μπορεί να είναι λίγο πάνω από τις ενενήντα, όπως προβλέπει ο νόμος.</w:t>
      </w:r>
    </w:p>
    <w:p w14:paraId="0030AC77"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w:t>
      </w:r>
      <w:r>
        <w:rPr>
          <w:rFonts w:eastAsia="Times New Roman" w:cs="Times New Roman"/>
          <w:szCs w:val="24"/>
        </w:rPr>
        <w:t xml:space="preserve"> φέραμε μια ισορροπία στο σύστημα. Καταργήσαμε το τέλος προμηθευτή, το οποίο επιβάλαμε στους προμηθευτές ενέργειας για να μην αυξήσουμε το ΕΤΜΕΑΡ. Κατ</w:t>
      </w:r>
      <w:r>
        <w:rPr>
          <w:rFonts w:eastAsia="Times New Roman" w:cs="Times New Roman"/>
          <w:szCs w:val="24"/>
        </w:rPr>
        <w:t xml:space="preserve">αργήσαμε αυτό και καταργήσαμε και το ειδικό τέλος λιγνίτη. Και έχουμε </w:t>
      </w:r>
      <w:r>
        <w:rPr>
          <w:rFonts w:eastAsia="Times New Roman" w:cs="Times New Roman"/>
          <w:szCs w:val="24"/>
        </w:rPr>
        <w:lastRenderedPageBreak/>
        <w:t xml:space="preserve">πλέον έναν λογαριασμό πλεονασματικό και με ένα σημαντικό απόθεμα, το οποίο διασφαλίζει ότι ο μηχανισμός είναι απόλυτα ισοσκελισμένος. </w:t>
      </w:r>
    </w:p>
    <w:p w14:paraId="0030AC78"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Η προσπάθειά μας, λοιπόν, αυτά τα χρόνια –και γι’ α</w:t>
      </w:r>
      <w:r>
        <w:rPr>
          <w:rFonts w:eastAsia="Times New Roman" w:cs="Times New Roman"/>
          <w:szCs w:val="24"/>
        </w:rPr>
        <w:t xml:space="preserve">υτό δεν αγγίξαμε καθόλου το </w:t>
      </w:r>
      <w:r>
        <w:rPr>
          <w:rFonts w:eastAsia="Times New Roman" w:cs="Times New Roman"/>
          <w:szCs w:val="24"/>
          <w:lang w:val="en-GB"/>
        </w:rPr>
        <w:t>new</w:t>
      </w:r>
      <w:r w:rsidRPr="008238F5">
        <w:rPr>
          <w:rFonts w:eastAsia="Times New Roman" w:cs="Times New Roman"/>
          <w:szCs w:val="24"/>
        </w:rPr>
        <w:t xml:space="preserve"> </w:t>
      </w:r>
      <w:r>
        <w:rPr>
          <w:rFonts w:eastAsia="Times New Roman" w:cs="Times New Roman"/>
          <w:szCs w:val="24"/>
          <w:lang w:val="en-GB"/>
        </w:rPr>
        <w:t>deal</w:t>
      </w:r>
      <w:r>
        <w:rPr>
          <w:rFonts w:eastAsia="Times New Roman" w:cs="Times New Roman"/>
          <w:szCs w:val="24"/>
        </w:rPr>
        <w:t xml:space="preserve">- ήταν να προχωρήσουμε, να αντιμετωπίσουμε το μείζον πρόβλημα και να μην παρέμβουμε καθόλου στο </w:t>
      </w:r>
      <w:r>
        <w:rPr>
          <w:rFonts w:eastAsia="Times New Roman" w:cs="Times New Roman"/>
          <w:szCs w:val="24"/>
          <w:lang w:val="en-GB"/>
        </w:rPr>
        <w:t>new</w:t>
      </w:r>
      <w:r w:rsidRPr="008238F5">
        <w:rPr>
          <w:rFonts w:eastAsia="Times New Roman" w:cs="Times New Roman"/>
          <w:szCs w:val="24"/>
        </w:rPr>
        <w:t xml:space="preserve"> </w:t>
      </w:r>
      <w:r>
        <w:rPr>
          <w:rFonts w:eastAsia="Times New Roman" w:cs="Times New Roman"/>
          <w:szCs w:val="24"/>
          <w:lang w:val="en-GB"/>
        </w:rPr>
        <w:t>deal</w:t>
      </w:r>
      <w:r>
        <w:rPr>
          <w:rFonts w:eastAsia="Times New Roman" w:cs="Times New Roman"/>
          <w:szCs w:val="24"/>
        </w:rPr>
        <w:t xml:space="preserve">, όπως είχε γίνει το 2014. </w:t>
      </w:r>
    </w:p>
    <w:p w14:paraId="0030AC79"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είναι σημαντικό το γεγονός ότι όλο το σύστημα των ΑΠΕ άλλαξε. Τελειώσ</w:t>
      </w:r>
      <w:r>
        <w:rPr>
          <w:rFonts w:eastAsia="Times New Roman" w:cs="Times New Roman"/>
          <w:szCs w:val="24"/>
        </w:rPr>
        <w:t>αμε με τις εγγυημένες τιμές στους παραγωγούς ΑΠΕ, εισαγάγαμε τον θεσμό των διαγωνισμών. Άρα</w:t>
      </w:r>
      <w:r>
        <w:rPr>
          <w:rFonts w:eastAsia="Times New Roman" w:cs="Times New Roman"/>
          <w:szCs w:val="24"/>
        </w:rPr>
        <w:t>,</w:t>
      </w:r>
      <w:r>
        <w:rPr>
          <w:rFonts w:eastAsia="Times New Roman" w:cs="Times New Roman"/>
          <w:szCs w:val="24"/>
        </w:rPr>
        <w:t xml:space="preserve"> από τούδε και εφεξής δεν υπάρχουν εγγυημένες τιμές στις ΑΠΕ. Εισαγάγαμε τους διαγωνισμούς με το ν.4414/2016 με τεράστιο θετικό αντίκτυπο. </w:t>
      </w:r>
    </w:p>
    <w:p w14:paraId="0030AC7A"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Όπως ξέρετε, οι τιμές πα</w:t>
      </w:r>
      <w:r>
        <w:rPr>
          <w:rFonts w:eastAsia="Times New Roman" w:cs="Times New Roman"/>
          <w:szCs w:val="24"/>
        </w:rPr>
        <w:t xml:space="preserve">ραγωγής στα αιολικά και στα </w:t>
      </w:r>
      <w:proofErr w:type="spellStart"/>
      <w:r>
        <w:rPr>
          <w:rFonts w:eastAsia="Times New Roman" w:cs="Times New Roman"/>
          <w:szCs w:val="24"/>
        </w:rPr>
        <w:t>φωτοβολταϊκά</w:t>
      </w:r>
      <w:proofErr w:type="spellEnd"/>
      <w:r>
        <w:rPr>
          <w:rFonts w:eastAsia="Times New Roman" w:cs="Times New Roman"/>
          <w:szCs w:val="24"/>
        </w:rPr>
        <w:t xml:space="preserve"> έχουν φτάσει, με βάση τους τελευταίους διαγωνισμούς, σε μια τιμή ανάμεσα στα 60 και 70 ευρώ. Υπενθυμίζω ότι οι εγγυημένες τιμές στο παρελθόν ήταν 250 με 300 ευρώ. Και οι τελευταίες εγγυημένες τιμές που δόθηκαν το 20</w:t>
      </w:r>
      <w:r>
        <w:rPr>
          <w:rFonts w:eastAsia="Times New Roman" w:cs="Times New Roman"/>
          <w:szCs w:val="24"/>
        </w:rPr>
        <w:t>17 ήταν 100 ευρώ για τα αιολικά. Συνεπώς</w:t>
      </w:r>
      <w:r>
        <w:rPr>
          <w:rFonts w:eastAsia="Times New Roman" w:cs="Times New Roman"/>
          <w:szCs w:val="24"/>
        </w:rPr>
        <w:t>,</w:t>
      </w:r>
      <w:r>
        <w:rPr>
          <w:rFonts w:eastAsia="Times New Roman" w:cs="Times New Roman"/>
          <w:szCs w:val="24"/>
        </w:rPr>
        <w:t xml:space="preserve"> μιλάμε για μια τεράστια πτώση </w:t>
      </w:r>
      <w:r>
        <w:rPr>
          <w:rFonts w:eastAsia="Times New Roman" w:cs="Times New Roman"/>
          <w:szCs w:val="24"/>
        </w:rPr>
        <w:lastRenderedPageBreak/>
        <w:t xml:space="preserve">των τιμών με τις διαγωνιστικές διαδικασίες. Τώρα πια οι ΑΠΕ είναι και οικονομικά αποδοτικές, πέρα από τον ισχυρό περιβαλλοντικό τους αντίκτυπο. </w:t>
      </w:r>
    </w:p>
    <w:p w14:paraId="0030AC7B"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w:t>
      </w:r>
      <w:r>
        <w:rPr>
          <w:rFonts w:eastAsia="Times New Roman" w:cs="Times New Roman"/>
          <w:szCs w:val="24"/>
        </w:rPr>
        <w:t xml:space="preserve"> η απάντησή μου στην ερώτησή σας είναι ότι τώρα που έχουν δημιουργηθεί προϋποθέσεις -έχουμε ένα πλεονασματικό ΕΛΑΠΕ, έχουμε καταργήσει τη χρέωση του προμηθευτή και το τέλος λιγνίτη και μας δίνεται η δυνατότητα να δούμε πιο αναλυτικά και να διορθώσουμε </w:t>
      </w:r>
      <w:proofErr w:type="spellStart"/>
      <w:r>
        <w:rPr>
          <w:rFonts w:eastAsia="Times New Roman" w:cs="Times New Roman"/>
          <w:szCs w:val="24"/>
        </w:rPr>
        <w:t>μικρ</w:t>
      </w:r>
      <w:r>
        <w:rPr>
          <w:rFonts w:eastAsia="Times New Roman" w:cs="Times New Roman"/>
          <w:szCs w:val="24"/>
        </w:rPr>
        <w:t>οαδικίες</w:t>
      </w:r>
      <w:proofErr w:type="spellEnd"/>
      <w:r>
        <w:rPr>
          <w:rFonts w:eastAsia="Times New Roman" w:cs="Times New Roman"/>
          <w:szCs w:val="24"/>
        </w:rPr>
        <w:t xml:space="preserve"> που υπήρχαν στο </w:t>
      </w:r>
      <w:r>
        <w:rPr>
          <w:rFonts w:eastAsia="Times New Roman" w:cs="Times New Roman"/>
          <w:szCs w:val="24"/>
          <w:lang w:val="en-GB"/>
        </w:rPr>
        <w:t>new</w:t>
      </w:r>
      <w:r w:rsidRPr="008238F5">
        <w:rPr>
          <w:rFonts w:eastAsia="Times New Roman" w:cs="Times New Roman"/>
          <w:szCs w:val="24"/>
        </w:rPr>
        <w:t xml:space="preserve"> </w:t>
      </w:r>
      <w:r>
        <w:rPr>
          <w:rFonts w:eastAsia="Times New Roman" w:cs="Times New Roman"/>
          <w:szCs w:val="24"/>
          <w:lang w:val="en-GB"/>
        </w:rPr>
        <w:t>deal</w:t>
      </w:r>
      <w:r>
        <w:rPr>
          <w:rFonts w:eastAsia="Times New Roman" w:cs="Times New Roman"/>
          <w:szCs w:val="24"/>
        </w:rPr>
        <w:t>- είμαστε ανοι</w:t>
      </w:r>
      <w:r>
        <w:rPr>
          <w:rFonts w:eastAsia="Times New Roman" w:cs="Times New Roman"/>
          <w:szCs w:val="24"/>
        </w:rPr>
        <w:t>κ</w:t>
      </w:r>
      <w:r>
        <w:rPr>
          <w:rFonts w:eastAsia="Times New Roman" w:cs="Times New Roman"/>
          <w:szCs w:val="24"/>
        </w:rPr>
        <w:t xml:space="preserve">τοί σε συζήτηση. Και ελπίζουμε ότι σύντομα θα μπορέσουμε να βρούμε μια λύση στα υπαρκτά προβλήματα που παρήγαγε το </w:t>
      </w:r>
      <w:r>
        <w:rPr>
          <w:rFonts w:eastAsia="Times New Roman" w:cs="Times New Roman"/>
          <w:szCs w:val="24"/>
          <w:lang w:val="en-GB"/>
        </w:rPr>
        <w:t>new</w:t>
      </w:r>
      <w:r w:rsidRPr="008238F5">
        <w:rPr>
          <w:rFonts w:eastAsia="Times New Roman" w:cs="Times New Roman"/>
          <w:szCs w:val="24"/>
        </w:rPr>
        <w:t xml:space="preserve"> </w:t>
      </w:r>
      <w:r>
        <w:rPr>
          <w:rFonts w:eastAsia="Times New Roman" w:cs="Times New Roman"/>
          <w:szCs w:val="24"/>
          <w:lang w:val="en-GB"/>
        </w:rPr>
        <w:t>deal</w:t>
      </w:r>
      <w:r>
        <w:rPr>
          <w:rFonts w:eastAsia="Times New Roman" w:cs="Times New Roman"/>
          <w:szCs w:val="24"/>
        </w:rPr>
        <w:t>.</w:t>
      </w:r>
    </w:p>
    <w:p w14:paraId="0030AC7C"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030AC7D" w14:textId="77777777" w:rsidR="004B082E" w:rsidRDefault="00B036FE">
      <w:pPr>
        <w:spacing w:line="600" w:lineRule="auto"/>
        <w:ind w:firstLine="720"/>
        <w:contextualSpacing/>
        <w:jc w:val="both"/>
        <w:rPr>
          <w:rFonts w:eastAsia="Times New Roman" w:cs="Times New Roman"/>
          <w:szCs w:val="24"/>
        </w:rPr>
      </w:pPr>
      <w:r w:rsidRPr="001F4A95">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έχετε τον λόγο.</w:t>
      </w:r>
    </w:p>
    <w:p w14:paraId="0030AC7E"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b/>
          <w:szCs w:val="24"/>
        </w:rPr>
        <w:t>ΙΩΑΝΝΗΣ Σ</w:t>
      </w:r>
      <w:r>
        <w:rPr>
          <w:rFonts w:eastAsia="Times New Roman" w:cs="Times New Roman"/>
          <w:b/>
          <w:szCs w:val="24"/>
        </w:rPr>
        <w:t>ΑΡΙΔΗΣ</w:t>
      </w:r>
      <w:r w:rsidRPr="00224256">
        <w:rPr>
          <w:rFonts w:eastAsia="Times New Roman" w:cs="Times New Roman"/>
          <w:b/>
          <w:szCs w:val="24"/>
        </w:rPr>
        <w:t>:</w:t>
      </w:r>
      <w:r w:rsidRPr="00224256">
        <w:rPr>
          <w:rFonts w:eastAsia="Times New Roman" w:cs="Times New Roman"/>
          <w:szCs w:val="24"/>
        </w:rPr>
        <w:t xml:space="preserve"> </w:t>
      </w:r>
      <w:r>
        <w:rPr>
          <w:rFonts w:eastAsia="Times New Roman" w:cs="Times New Roman"/>
          <w:szCs w:val="24"/>
        </w:rPr>
        <w:t>Ευχαριστώ πολύ, κύριε Πρόεδρε.</w:t>
      </w:r>
    </w:p>
    <w:p w14:paraId="0030AC7F"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χαίρομαι πραγματικά που υπάρχει πλεόνασμα στον λογαριασμό. Από αυτό το πλεόνασμα ουσιαστικά να άρετε και αυτή την αδικία. </w:t>
      </w:r>
    </w:p>
    <w:p w14:paraId="0030AC80"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να μην αφήνουμε με μια γενική διάσταση το θέμα, να σας θυμίσω ότι στις 28-2</w:t>
      </w:r>
      <w:r>
        <w:rPr>
          <w:rFonts w:eastAsia="Times New Roman" w:cs="Times New Roman"/>
          <w:szCs w:val="24"/>
        </w:rPr>
        <w:t xml:space="preserve">-2017 είχατε απαντήσει σε αντίστοιχη ερώτηση ότι το Υπουργείο Περιβάλλοντος και Ενέργειας εξετάζει τη δυνατότητα υιοθέτησης παρεμβάσεως για την αντιμετώπιση του προβλήματος. Το αποδεχτήκατε και σήμερα αυτό. </w:t>
      </w:r>
    </w:p>
    <w:p w14:paraId="0030AC81"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Και επειδή ο χρόνος της συγκεκριμένης Κυβέρνησης</w:t>
      </w:r>
      <w:r>
        <w:rPr>
          <w:rFonts w:eastAsia="Times New Roman" w:cs="Times New Roman"/>
          <w:szCs w:val="24"/>
        </w:rPr>
        <w:t xml:space="preserve"> ουσιαστικά φτάνει στο τέλος του, είτε τρεις μήνες είναι αυτός είτε πέντε μήνες είτε έξι μήνες, και επειδή έχετε αποδεχτεί ότι υπάρχει</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αδικία για τη συγκεκριμένη μερίδα των συμπολιτών μας, καλό θα ήταν να γίνετε πιο σαφής, να το πω έτσι, στο τι λύσ</w:t>
      </w:r>
      <w:r>
        <w:rPr>
          <w:rFonts w:eastAsia="Times New Roman" w:cs="Times New Roman"/>
          <w:szCs w:val="24"/>
        </w:rPr>
        <w:t>η θα δώσετε για το συγκεκριμένο πρόβλημα και πότε ακριβώς θα έχετε τη δυνατότητα αυτή.</w:t>
      </w:r>
    </w:p>
    <w:p w14:paraId="0030AC82"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0030AC83" w14:textId="77777777" w:rsidR="004B082E" w:rsidRDefault="00B036FE">
      <w:pPr>
        <w:spacing w:line="600" w:lineRule="auto"/>
        <w:ind w:firstLine="720"/>
        <w:contextualSpacing/>
        <w:jc w:val="both"/>
        <w:rPr>
          <w:rFonts w:eastAsia="Times New Roman" w:cs="Times New Roman"/>
          <w:szCs w:val="24"/>
        </w:rPr>
      </w:pPr>
      <w:r w:rsidRPr="001F4A95">
        <w:rPr>
          <w:rFonts w:eastAsia="Times New Roman" w:cs="Times New Roman"/>
          <w:b/>
          <w:szCs w:val="24"/>
        </w:rPr>
        <w:t>ΠΡΟΕΔΡΕΥΩΝ (Νικήτας Κακλαμάνης):</w:t>
      </w:r>
      <w:r w:rsidRPr="001F4A95">
        <w:rPr>
          <w:rFonts w:eastAsia="Times New Roman" w:cs="Times New Roman"/>
          <w:szCs w:val="24"/>
        </w:rPr>
        <w:t xml:space="preserve"> </w:t>
      </w:r>
      <w:r>
        <w:rPr>
          <w:rFonts w:eastAsia="Times New Roman" w:cs="Times New Roman"/>
          <w:szCs w:val="24"/>
        </w:rPr>
        <w:t>Κύριε Υπουργέ, έχετε τον λόγο, αν θέλετε να συμπληρώσετε κάτι.</w:t>
      </w:r>
    </w:p>
    <w:p w14:paraId="0030AC84"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Ευχαριστώ, κύριε Πρόεδρε. </w:t>
      </w:r>
    </w:p>
    <w:p w14:paraId="0030AC85"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lastRenderedPageBreak/>
        <w:t>Η τελευταία εικόνα που έχω είναι η προσπάθεια να γίνουν ακριβείς υπολογισμοί. Επί της αρχής να διευκρινίσω ότι δεν θέλουμε να ανακατανέμουμε πόρους ανάμεσα σε μια και σε ά</w:t>
      </w:r>
      <w:r>
        <w:rPr>
          <w:rFonts w:eastAsia="Times New Roman" w:cs="Times New Roman"/>
          <w:szCs w:val="24"/>
        </w:rPr>
        <w:t>λλη κατηγορία, να μειώσουμε δηλαδή κάποιες. Έχουμε μια καλύτερη εικόνα τώρα για το κόστος όποιων μικροδιορθώσεων χρειάζονται.</w:t>
      </w:r>
    </w:p>
    <w:p w14:paraId="0030AC86"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030AC87" w14:textId="77777777" w:rsidR="004B082E" w:rsidRDefault="00B036FE">
      <w:pPr>
        <w:spacing w:line="600" w:lineRule="auto"/>
        <w:ind w:firstLine="720"/>
        <w:contextualSpacing/>
        <w:jc w:val="both"/>
        <w:rPr>
          <w:rFonts w:eastAsia="Times New Roman" w:cs="Times New Roman"/>
          <w:szCs w:val="24"/>
        </w:rPr>
      </w:pPr>
      <w:r w:rsidRPr="001F4A95">
        <w:rPr>
          <w:rFonts w:eastAsia="Times New Roman" w:cs="Times New Roman"/>
          <w:b/>
          <w:szCs w:val="24"/>
        </w:rPr>
        <w:t>ΠΡΟΕΔΡΕΥΩΝ (Νικήτας Κακλαμάνης):</w:t>
      </w:r>
      <w:r w:rsidRPr="001F4A95">
        <w:rPr>
          <w:rFonts w:eastAsia="Times New Roman" w:cs="Times New Roman"/>
          <w:szCs w:val="24"/>
        </w:rPr>
        <w:t xml:space="preserve"> </w:t>
      </w:r>
      <w:r>
        <w:rPr>
          <w:rFonts w:eastAsia="Times New Roman" w:cs="Times New Roman"/>
          <w:szCs w:val="24"/>
        </w:rPr>
        <w:t>Επόμενη είναι η τρίτη με αριθμό 369/18-2-2019 επίκαιρη ερώτηση δεύτερου κύκλου του Βου</w:t>
      </w:r>
      <w:r>
        <w:rPr>
          <w:rFonts w:eastAsia="Times New Roman" w:cs="Times New Roman"/>
          <w:szCs w:val="24"/>
        </w:rPr>
        <w:t xml:space="preserve">λευτή Αχαΐας του Κομμουνιστικού Κόμματος Ελλάδας 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τον Υπουργό Περιβάλλοντος και Ενέργειας με θέμα</w:t>
      </w:r>
      <w:r w:rsidRPr="00EC7452">
        <w:rPr>
          <w:rFonts w:eastAsia="Times New Roman" w:cs="Times New Roman"/>
          <w:szCs w:val="24"/>
        </w:rPr>
        <w:t>:</w:t>
      </w:r>
      <w:r>
        <w:rPr>
          <w:rFonts w:eastAsia="Times New Roman" w:cs="Times New Roman"/>
          <w:szCs w:val="24"/>
        </w:rPr>
        <w:t xml:space="preserve"> «Να μην εγκατασταθεί από τη ΔΕΗ αιολικό πάρκο πάνω από το </w:t>
      </w:r>
      <w:proofErr w:type="spellStart"/>
      <w:r>
        <w:rPr>
          <w:rFonts w:eastAsia="Times New Roman" w:cs="Times New Roman"/>
          <w:szCs w:val="24"/>
        </w:rPr>
        <w:t>Μαρμάρι</w:t>
      </w:r>
      <w:proofErr w:type="spellEnd"/>
      <w:r>
        <w:rPr>
          <w:rFonts w:eastAsia="Times New Roman" w:cs="Times New Roman"/>
          <w:szCs w:val="24"/>
        </w:rPr>
        <w:t xml:space="preserve"> Ευβοίας». </w:t>
      </w:r>
    </w:p>
    <w:p w14:paraId="0030AC88"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14:paraId="0030AC89"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ΚΑΡΑΘΑΝΑΣΟΠΟΥΛΟΣ</w:t>
      </w:r>
      <w:r w:rsidRPr="0026067A">
        <w:rPr>
          <w:rFonts w:eastAsia="Times New Roman" w:cs="Times New Roman"/>
          <w:b/>
          <w:szCs w:val="24"/>
        </w:rPr>
        <w:t>:</w:t>
      </w:r>
      <w:r w:rsidRPr="0026067A">
        <w:rPr>
          <w:rFonts w:eastAsia="Times New Roman" w:cs="Times New Roman"/>
          <w:szCs w:val="24"/>
        </w:rPr>
        <w:t xml:space="preserve"> </w:t>
      </w:r>
      <w:r>
        <w:rPr>
          <w:rFonts w:eastAsia="Times New Roman" w:cs="Times New Roman"/>
          <w:szCs w:val="24"/>
        </w:rPr>
        <w:t>Ευχαριστώ, κύριε Πρόεδρε.</w:t>
      </w:r>
    </w:p>
    <w:p w14:paraId="0030AC8A"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ζήτημα, το οποίο έχει ανακύψει με το αιολικό πάρκο της ΔΕΗ αλλά και με το νέο τοπίο που ετοιμάζεται </w:t>
      </w:r>
      <w:r>
        <w:rPr>
          <w:rFonts w:eastAsia="Times New Roman" w:cs="Times New Roman"/>
          <w:szCs w:val="24"/>
        </w:rPr>
        <w:lastRenderedPageBreak/>
        <w:t xml:space="preserve">από την εταιρεία </w:t>
      </w:r>
      <w:r>
        <w:rPr>
          <w:rFonts w:eastAsia="Times New Roman" w:cs="Times New Roman"/>
          <w:szCs w:val="24"/>
        </w:rPr>
        <w:t>«</w:t>
      </w:r>
      <w:r>
        <w:rPr>
          <w:rFonts w:eastAsia="Times New Roman" w:cs="Times New Roman"/>
          <w:szCs w:val="24"/>
          <w:lang w:val="en-GB"/>
        </w:rPr>
        <w:t>QUEST</w:t>
      </w:r>
      <w:r>
        <w:rPr>
          <w:rFonts w:eastAsia="Times New Roman" w:cs="Times New Roman"/>
          <w:szCs w:val="24"/>
        </w:rPr>
        <w:t>»</w:t>
      </w:r>
      <w:r>
        <w:rPr>
          <w:rFonts w:eastAsia="Times New Roman" w:cs="Times New Roman"/>
          <w:szCs w:val="24"/>
        </w:rPr>
        <w:t xml:space="preserve">, έχει ξεσηκώσει πολύ σοβαρές αντιδράσεις, κύριε Υπουργέ. Το γνωρίζετε καλά αυτό. </w:t>
      </w:r>
    </w:p>
    <w:p w14:paraId="0030AC8B" w14:textId="77777777" w:rsidR="004B082E" w:rsidRDefault="00B036FE">
      <w:pPr>
        <w:spacing w:line="600" w:lineRule="auto"/>
        <w:ind w:firstLine="720"/>
        <w:contextualSpacing/>
        <w:jc w:val="both"/>
        <w:rPr>
          <w:rFonts w:eastAsia="Times New Roman"/>
          <w:szCs w:val="24"/>
        </w:rPr>
      </w:pPr>
      <w:r>
        <w:rPr>
          <w:rFonts w:eastAsia="Times New Roman"/>
          <w:szCs w:val="24"/>
        </w:rPr>
        <w:t xml:space="preserve">Όλοι οι κάτοικοι της κοινότητας του </w:t>
      </w:r>
      <w:proofErr w:type="spellStart"/>
      <w:r>
        <w:rPr>
          <w:rFonts w:eastAsia="Times New Roman"/>
          <w:szCs w:val="24"/>
        </w:rPr>
        <w:t>Μαρμαρίου</w:t>
      </w:r>
      <w:proofErr w:type="spellEnd"/>
      <w:r>
        <w:rPr>
          <w:rFonts w:eastAsia="Times New Roman"/>
          <w:szCs w:val="24"/>
        </w:rPr>
        <w:t xml:space="preserve"> αντιδρούν. Υπάρχει απόφαση του τοπικού συμβουλίου του </w:t>
      </w:r>
      <w:proofErr w:type="spellStart"/>
      <w:r>
        <w:rPr>
          <w:rFonts w:eastAsia="Times New Roman"/>
          <w:szCs w:val="24"/>
        </w:rPr>
        <w:t>Μαρμαρίου</w:t>
      </w:r>
      <w:proofErr w:type="spellEnd"/>
      <w:r>
        <w:rPr>
          <w:rFonts w:eastAsia="Times New Roman"/>
          <w:szCs w:val="24"/>
        </w:rPr>
        <w:t xml:space="preserve"> που είναι αρνητική στην εγκατάσταση τόσο του αιολικού πάρκου τη</w:t>
      </w:r>
      <w:r>
        <w:rPr>
          <w:rFonts w:eastAsia="Times New Roman"/>
          <w:szCs w:val="24"/>
        </w:rPr>
        <w:t xml:space="preserve">ς ΔΕΗ όσο και στα άλλα αιολικά πάρκα που σχεδιάζονται, καθώς, επίσης, υπάρχει ομόφωνη απόφαση και από το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υμβούλιο της Καρύστου που συμφωνεί με τα παραπάνω, δηλαδή με τη μη εγκατάσταση αιολικών πάρκων στην περιοχή. Υπάρχουν αυτές οι αποφάσεις. Εγώ</w:t>
      </w:r>
      <w:r>
        <w:rPr>
          <w:rFonts w:eastAsia="Times New Roman"/>
          <w:szCs w:val="24"/>
        </w:rPr>
        <w:t xml:space="preserve"> θα τις καταθέσω για τα Πρακτικά, κύριε Υπουργέ, γιατί σας έχουν, απ’ ό,τι γνωρίζω, σταλεί και οι αποφάσεις αυτές.</w:t>
      </w:r>
    </w:p>
    <w:p w14:paraId="0030AC8C" w14:textId="77777777" w:rsidR="004B082E" w:rsidRDefault="00B036FE">
      <w:pPr>
        <w:spacing w:line="600" w:lineRule="auto"/>
        <w:ind w:firstLine="720"/>
        <w:contextualSpacing/>
        <w:jc w:val="both"/>
        <w:rPr>
          <w:rFonts w:eastAsia="Times New Roman"/>
          <w:szCs w:val="24"/>
        </w:rPr>
      </w:pPr>
      <w:r w:rsidRPr="0050397B">
        <w:rPr>
          <w:rFonts w:eastAsia="Times New Roman"/>
          <w:szCs w:val="24"/>
        </w:rPr>
        <w:t xml:space="preserve">Ποιο είναι το πρόβλημα με το συγκεκριμένο </w:t>
      </w:r>
      <w:r>
        <w:rPr>
          <w:rFonts w:eastAsia="Times New Roman"/>
          <w:szCs w:val="24"/>
        </w:rPr>
        <w:t>αιολικό</w:t>
      </w:r>
      <w:r w:rsidRPr="0050397B">
        <w:rPr>
          <w:rFonts w:eastAsia="Times New Roman"/>
          <w:szCs w:val="24"/>
        </w:rPr>
        <w:t xml:space="preserve"> πάρκο και γενικά με τα αιολικ</w:t>
      </w:r>
      <w:r>
        <w:rPr>
          <w:rFonts w:eastAsia="Times New Roman"/>
          <w:szCs w:val="24"/>
        </w:rPr>
        <w:t xml:space="preserve">ά πάρκα στην περιοχή του </w:t>
      </w:r>
      <w:proofErr w:type="spellStart"/>
      <w:r>
        <w:rPr>
          <w:rFonts w:eastAsia="Times New Roman"/>
          <w:szCs w:val="24"/>
        </w:rPr>
        <w:t>Μαρμαρίου</w:t>
      </w:r>
      <w:proofErr w:type="spellEnd"/>
      <w:r w:rsidRPr="0050397B">
        <w:rPr>
          <w:rFonts w:eastAsia="Times New Roman"/>
          <w:szCs w:val="24"/>
        </w:rPr>
        <w:t xml:space="preserve"> Ευβοίας</w:t>
      </w:r>
      <w:r>
        <w:rPr>
          <w:rFonts w:eastAsia="Times New Roman"/>
          <w:szCs w:val="24"/>
        </w:rPr>
        <w:t>; Ε</w:t>
      </w:r>
      <w:r w:rsidRPr="0050397B">
        <w:rPr>
          <w:rFonts w:eastAsia="Times New Roman"/>
          <w:szCs w:val="24"/>
        </w:rPr>
        <w:t>ίναι το εξής</w:t>
      </w:r>
      <w:r>
        <w:rPr>
          <w:rFonts w:eastAsia="Times New Roman"/>
          <w:szCs w:val="24"/>
        </w:rPr>
        <w:t>: Η «</w:t>
      </w:r>
      <w:r w:rsidRPr="0050397B">
        <w:rPr>
          <w:rFonts w:eastAsia="Times New Roman"/>
          <w:szCs w:val="24"/>
        </w:rPr>
        <w:t xml:space="preserve">ΔΕΗ </w:t>
      </w:r>
      <w:r>
        <w:rPr>
          <w:rFonts w:eastAsia="Times New Roman"/>
          <w:szCs w:val="24"/>
        </w:rPr>
        <w:t>Α</w:t>
      </w:r>
      <w:r w:rsidRPr="0050397B">
        <w:rPr>
          <w:rFonts w:eastAsia="Times New Roman"/>
          <w:szCs w:val="24"/>
        </w:rPr>
        <w:t xml:space="preserve">ΝΑΝΕΩΣΙΜΕΣ </w:t>
      </w:r>
      <w:r w:rsidRPr="0050397B">
        <w:rPr>
          <w:rFonts w:eastAsia="Times New Roman"/>
          <w:szCs w:val="24"/>
        </w:rPr>
        <w:t>Α</w:t>
      </w:r>
      <w:r>
        <w:rPr>
          <w:rFonts w:eastAsia="Times New Roman"/>
          <w:szCs w:val="24"/>
        </w:rPr>
        <w:t>.</w:t>
      </w:r>
      <w:r w:rsidRPr="0050397B">
        <w:rPr>
          <w:rFonts w:eastAsia="Times New Roman"/>
          <w:szCs w:val="24"/>
        </w:rPr>
        <w:t>Ε</w:t>
      </w:r>
      <w:r>
        <w:rPr>
          <w:rFonts w:eastAsia="Times New Roman"/>
          <w:szCs w:val="24"/>
        </w:rPr>
        <w:t>.</w:t>
      </w:r>
      <w:r>
        <w:rPr>
          <w:rFonts w:eastAsia="Times New Roman"/>
          <w:szCs w:val="24"/>
        </w:rPr>
        <w:t>»</w:t>
      </w:r>
      <w:r w:rsidRPr="0050397B">
        <w:rPr>
          <w:rFonts w:eastAsia="Times New Roman"/>
          <w:szCs w:val="24"/>
        </w:rPr>
        <w:t xml:space="preserve"> ήδη έχει ξεκινήσει τις εργασίες</w:t>
      </w:r>
      <w:r>
        <w:rPr>
          <w:rFonts w:eastAsia="Times New Roman"/>
          <w:szCs w:val="24"/>
        </w:rPr>
        <w:t xml:space="preserve"> </w:t>
      </w:r>
      <w:r w:rsidRPr="0050397B">
        <w:rPr>
          <w:rFonts w:eastAsia="Times New Roman"/>
          <w:szCs w:val="24"/>
        </w:rPr>
        <w:t xml:space="preserve">για να εγκατασταθεί </w:t>
      </w:r>
      <w:r>
        <w:rPr>
          <w:rFonts w:eastAsia="Times New Roman"/>
          <w:szCs w:val="24"/>
        </w:rPr>
        <w:t>αιολικό</w:t>
      </w:r>
      <w:r w:rsidRPr="0050397B">
        <w:rPr>
          <w:rFonts w:eastAsia="Times New Roman"/>
          <w:szCs w:val="24"/>
        </w:rPr>
        <w:t xml:space="preserve"> πάρκο </w:t>
      </w:r>
      <w:r>
        <w:rPr>
          <w:rFonts w:eastAsia="Times New Roman"/>
          <w:szCs w:val="24"/>
        </w:rPr>
        <w:t xml:space="preserve">που </w:t>
      </w:r>
      <w:r w:rsidRPr="0050397B">
        <w:rPr>
          <w:rFonts w:eastAsia="Times New Roman"/>
          <w:szCs w:val="24"/>
        </w:rPr>
        <w:t>περιλαμβάνει πέντε ανεμογεννήτριες σε μ</w:t>
      </w:r>
      <w:r>
        <w:rPr>
          <w:rFonts w:eastAsia="Times New Roman"/>
          <w:szCs w:val="24"/>
        </w:rPr>
        <w:t>ι</w:t>
      </w:r>
      <w:r w:rsidRPr="0050397B">
        <w:rPr>
          <w:rFonts w:eastAsia="Times New Roman"/>
          <w:szCs w:val="24"/>
        </w:rPr>
        <w:t>α πλαγιά</w:t>
      </w:r>
      <w:r>
        <w:rPr>
          <w:rFonts w:eastAsia="Times New Roman"/>
          <w:szCs w:val="24"/>
        </w:rPr>
        <w:t>,</w:t>
      </w:r>
      <w:r w:rsidRPr="0050397B">
        <w:rPr>
          <w:rFonts w:eastAsia="Times New Roman"/>
          <w:szCs w:val="24"/>
        </w:rPr>
        <w:t xml:space="preserve"> </w:t>
      </w:r>
      <w:r>
        <w:rPr>
          <w:rFonts w:eastAsia="Times New Roman"/>
          <w:szCs w:val="24"/>
        </w:rPr>
        <w:t>η οποία είναι</w:t>
      </w:r>
      <w:r w:rsidRPr="0050397B">
        <w:rPr>
          <w:rFonts w:eastAsia="Times New Roman"/>
          <w:szCs w:val="24"/>
        </w:rPr>
        <w:t xml:space="preserve"> ακριβώς πάνω από τον οικισμό του </w:t>
      </w:r>
      <w:proofErr w:type="spellStart"/>
      <w:r>
        <w:rPr>
          <w:rFonts w:eastAsia="Times New Roman"/>
          <w:szCs w:val="24"/>
        </w:rPr>
        <w:t>Μ</w:t>
      </w:r>
      <w:r w:rsidRPr="0050397B">
        <w:rPr>
          <w:rFonts w:eastAsia="Times New Roman"/>
          <w:szCs w:val="24"/>
        </w:rPr>
        <w:t>αρμαρίου</w:t>
      </w:r>
      <w:proofErr w:type="spellEnd"/>
      <w:r w:rsidRPr="0050397B">
        <w:rPr>
          <w:rFonts w:eastAsia="Times New Roman"/>
          <w:szCs w:val="24"/>
        </w:rPr>
        <w:t xml:space="preserve"> και </w:t>
      </w:r>
      <w:r>
        <w:rPr>
          <w:rFonts w:eastAsia="Times New Roman"/>
          <w:szCs w:val="24"/>
        </w:rPr>
        <w:t>είναι</w:t>
      </w:r>
      <w:r w:rsidRPr="0050397B">
        <w:rPr>
          <w:rFonts w:eastAsia="Times New Roman"/>
          <w:szCs w:val="24"/>
        </w:rPr>
        <w:t xml:space="preserve"> </w:t>
      </w:r>
      <w:r w:rsidRPr="0050397B">
        <w:rPr>
          <w:rFonts w:eastAsia="Times New Roman"/>
          <w:szCs w:val="24"/>
        </w:rPr>
        <w:lastRenderedPageBreak/>
        <w:t>στην ίδια θέση που λειτουργού</w:t>
      </w:r>
      <w:r>
        <w:rPr>
          <w:rFonts w:eastAsia="Times New Roman"/>
          <w:szCs w:val="24"/>
        </w:rPr>
        <w:t>σε</w:t>
      </w:r>
      <w:r w:rsidRPr="0050397B">
        <w:rPr>
          <w:rFonts w:eastAsia="Times New Roman"/>
          <w:szCs w:val="24"/>
        </w:rPr>
        <w:t xml:space="preserve"> ένα παλιό αιολι</w:t>
      </w:r>
      <w:r w:rsidRPr="0050397B">
        <w:rPr>
          <w:rFonts w:eastAsia="Times New Roman"/>
          <w:szCs w:val="24"/>
        </w:rPr>
        <w:t>κό πάρκο</w:t>
      </w:r>
      <w:r>
        <w:rPr>
          <w:rFonts w:eastAsia="Times New Roman"/>
          <w:szCs w:val="24"/>
        </w:rPr>
        <w:t xml:space="preserve">. Στη θέση αυτού </w:t>
      </w:r>
      <w:r w:rsidRPr="0050397B">
        <w:rPr>
          <w:rFonts w:eastAsia="Times New Roman"/>
          <w:szCs w:val="24"/>
        </w:rPr>
        <w:t>εγκαθίσταται το καινούργιο</w:t>
      </w:r>
      <w:r>
        <w:rPr>
          <w:rFonts w:eastAsia="Times New Roman"/>
          <w:szCs w:val="24"/>
        </w:rPr>
        <w:t xml:space="preserve">. </w:t>
      </w:r>
    </w:p>
    <w:p w14:paraId="0030AC8D" w14:textId="77777777" w:rsidR="004B082E" w:rsidRDefault="00B036FE">
      <w:pPr>
        <w:spacing w:line="600" w:lineRule="auto"/>
        <w:ind w:firstLine="720"/>
        <w:contextualSpacing/>
        <w:jc w:val="both"/>
        <w:rPr>
          <w:rFonts w:eastAsia="Times New Roman"/>
          <w:szCs w:val="24"/>
        </w:rPr>
      </w:pPr>
      <w:r>
        <w:rPr>
          <w:rFonts w:eastAsia="Times New Roman"/>
          <w:szCs w:val="24"/>
        </w:rPr>
        <w:t>Υ</w:t>
      </w:r>
      <w:r w:rsidRPr="0050397B">
        <w:rPr>
          <w:rFonts w:eastAsia="Times New Roman"/>
          <w:szCs w:val="24"/>
        </w:rPr>
        <w:t>πήρχαν σημαντικές επιπτώσεις</w:t>
      </w:r>
      <w:r>
        <w:rPr>
          <w:rFonts w:eastAsia="Times New Roman"/>
          <w:szCs w:val="24"/>
        </w:rPr>
        <w:t>, κύριε Υπουργέ,</w:t>
      </w:r>
      <w:r w:rsidRPr="0050397B">
        <w:rPr>
          <w:rFonts w:eastAsia="Times New Roman"/>
          <w:szCs w:val="24"/>
        </w:rPr>
        <w:t xml:space="preserve"> από τη λειτουργία του παλιού </w:t>
      </w:r>
      <w:r>
        <w:rPr>
          <w:rFonts w:eastAsia="Times New Roman"/>
          <w:szCs w:val="24"/>
        </w:rPr>
        <w:t>αιολικού π</w:t>
      </w:r>
      <w:r w:rsidRPr="0050397B">
        <w:rPr>
          <w:rFonts w:eastAsia="Times New Roman"/>
          <w:szCs w:val="24"/>
        </w:rPr>
        <w:t>άρκου</w:t>
      </w:r>
      <w:r>
        <w:rPr>
          <w:rFonts w:eastAsia="Times New Roman"/>
          <w:szCs w:val="24"/>
        </w:rPr>
        <w:t>. Υπήρχε τ</w:t>
      </w:r>
      <w:r w:rsidRPr="0050397B">
        <w:rPr>
          <w:rFonts w:eastAsia="Times New Roman"/>
          <w:szCs w:val="24"/>
        </w:rPr>
        <w:t>εράστια ηχορύπανση</w:t>
      </w:r>
      <w:r>
        <w:rPr>
          <w:rFonts w:eastAsia="Times New Roman"/>
          <w:szCs w:val="24"/>
        </w:rPr>
        <w:t>,</w:t>
      </w:r>
      <w:r w:rsidRPr="0050397B">
        <w:rPr>
          <w:rFonts w:eastAsia="Times New Roman"/>
          <w:szCs w:val="24"/>
        </w:rPr>
        <w:t xml:space="preserve"> γιατί ήταν ακριβώς πάνω από τον οικισμό</w:t>
      </w:r>
      <w:r>
        <w:rPr>
          <w:rFonts w:eastAsia="Times New Roman"/>
          <w:szCs w:val="24"/>
        </w:rPr>
        <w:t>.</w:t>
      </w:r>
      <w:r w:rsidRPr="0050397B">
        <w:rPr>
          <w:rFonts w:eastAsia="Times New Roman"/>
          <w:szCs w:val="24"/>
        </w:rPr>
        <w:t xml:space="preserve"> Μάλιστα</w:t>
      </w:r>
      <w:r>
        <w:rPr>
          <w:rFonts w:eastAsia="Times New Roman"/>
          <w:szCs w:val="24"/>
        </w:rPr>
        <w:t>,</w:t>
      </w:r>
      <w:r w:rsidRPr="0050397B">
        <w:rPr>
          <w:rFonts w:eastAsia="Times New Roman"/>
          <w:szCs w:val="24"/>
        </w:rPr>
        <w:t xml:space="preserve"> είχε αποκολληθεί ένα πτερύγιο από τις </w:t>
      </w:r>
      <w:r>
        <w:rPr>
          <w:rFonts w:eastAsia="Times New Roman"/>
          <w:szCs w:val="24"/>
        </w:rPr>
        <w:t>παλιές</w:t>
      </w:r>
      <w:r w:rsidRPr="0050397B">
        <w:rPr>
          <w:rFonts w:eastAsia="Times New Roman"/>
          <w:szCs w:val="24"/>
        </w:rPr>
        <w:t xml:space="preserve"> ανεμογεννήτριες </w:t>
      </w:r>
      <w:r>
        <w:rPr>
          <w:rFonts w:eastAsia="Times New Roman"/>
          <w:szCs w:val="24"/>
        </w:rPr>
        <w:t xml:space="preserve">που λειτουργούσαν </w:t>
      </w:r>
      <w:r w:rsidRPr="0050397B">
        <w:rPr>
          <w:rFonts w:eastAsia="Times New Roman"/>
          <w:szCs w:val="24"/>
        </w:rPr>
        <w:t xml:space="preserve">και </w:t>
      </w:r>
      <w:r>
        <w:rPr>
          <w:rFonts w:eastAsia="Times New Roman"/>
          <w:szCs w:val="24"/>
        </w:rPr>
        <w:t xml:space="preserve">είχε </w:t>
      </w:r>
      <w:r w:rsidRPr="0050397B">
        <w:rPr>
          <w:rFonts w:eastAsia="Times New Roman"/>
          <w:szCs w:val="24"/>
        </w:rPr>
        <w:t xml:space="preserve">εκτοξευτεί σε απόσταση εκατοντάδων μέτρων και δεν υπήρξαν </w:t>
      </w:r>
      <w:r>
        <w:rPr>
          <w:rFonts w:eastAsia="Times New Roman"/>
          <w:szCs w:val="24"/>
        </w:rPr>
        <w:t>θύματα</w:t>
      </w:r>
      <w:r w:rsidRPr="0050397B">
        <w:rPr>
          <w:rFonts w:eastAsia="Times New Roman"/>
          <w:szCs w:val="24"/>
        </w:rPr>
        <w:t xml:space="preserve"> κατά τύχη</w:t>
      </w:r>
      <w:r>
        <w:rPr>
          <w:rFonts w:eastAsia="Times New Roman"/>
          <w:szCs w:val="24"/>
        </w:rPr>
        <w:t xml:space="preserve">. </w:t>
      </w:r>
      <w:r w:rsidRPr="0050397B">
        <w:rPr>
          <w:rFonts w:eastAsia="Times New Roman"/>
          <w:szCs w:val="24"/>
        </w:rPr>
        <w:t>Βεβαί</w:t>
      </w:r>
      <w:r>
        <w:rPr>
          <w:rFonts w:eastAsia="Times New Roman"/>
          <w:szCs w:val="24"/>
        </w:rPr>
        <w:t>α,</w:t>
      </w:r>
      <w:r w:rsidRPr="0050397B">
        <w:rPr>
          <w:rFonts w:eastAsia="Times New Roman"/>
          <w:szCs w:val="24"/>
        </w:rPr>
        <w:t xml:space="preserve"> </w:t>
      </w:r>
      <w:r>
        <w:rPr>
          <w:rFonts w:eastAsia="Times New Roman"/>
          <w:szCs w:val="24"/>
        </w:rPr>
        <w:t>έχει</w:t>
      </w:r>
      <w:r w:rsidRPr="0050397B">
        <w:rPr>
          <w:rFonts w:eastAsia="Times New Roman"/>
          <w:szCs w:val="24"/>
        </w:rPr>
        <w:t xml:space="preserve"> </w:t>
      </w:r>
      <w:r>
        <w:rPr>
          <w:rFonts w:eastAsia="Times New Roman"/>
          <w:szCs w:val="24"/>
        </w:rPr>
        <w:t>πολύ αρνητικές</w:t>
      </w:r>
      <w:r w:rsidRPr="0050397B">
        <w:rPr>
          <w:rFonts w:eastAsia="Times New Roman"/>
          <w:szCs w:val="24"/>
        </w:rPr>
        <w:t xml:space="preserve"> επιπτώσεις συνολικά στη λειτουργία του οικισμού και στις υπόλοι</w:t>
      </w:r>
      <w:r w:rsidRPr="0050397B">
        <w:rPr>
          <w:rFonts w:eastAsia="Times New Roman"/>
          <w:szCs w:val="24"/>
        </w:rPr>
        <w:t>πες οικονομικές δραστηριότητες</w:t>
      </w:r>
      <w:r>
        <w:rPr>
          <w:rFonts w:eastAsia="Times New Roman"/>
          <w:szCs w:val="24"/>
        </w:rPr>
        <w:t>,</w:t>
      </w:r>
      <w:r w:rsidRPr="0050397B">
        <w:rPr>
          <w:rFonts w:eastAsia="Times New Roman"/>
          <w:szCs w:val="24"/>
        </w:rPr>
        <w:t xml:space="preserve"> πολύ δε περισσότερο όταν σχεδιάζε</w:t>
      </w:r>
      <w:r>
        <w:rPr>
          <w:rFonts w:eastAsia="Times New Roman"/>
          <w:szCs w:val="24"/>
        </w:rPr>
        <w:t>ται</w:t>
      </w:r>
      <w:r w:rsidRPr="0050397B">
        <w:rPr>
          <w:rFonts w:eastAsia="Times New Roman"/>
          <w:szCs w:val="24"/>
        </w:rPr>
        <w:t xml:space="preserve"> να εγκατασταθεί και νέο πάρκο δίπλα στο πάρκο της ΔΕΗ από την εταιρεία </w:t>
      </w:r>
      <w:r>
        <w:rPr>
          <w:rFonts w:eastAsia="Times New Roman"/>
          <w:szCs w:val="24"/>
        </w:rPr>
        <w:t>«</w:t>
      </w:r>
      <w:r w:rsidRPr="0050397B">
        <w:rPr>
          <w:rFonts w:eastAsia="Times New Roman"/>
          <w:szCs w:val="24"/>
        </w:rPr>
        <w:t>QUEST</w:t>
      </w:r>
      <w:r>
        <w:rPr>
          <w:rFonts w:eastAsia="Times New Roman"/>
          <w:szCs w:val="24"/>
        </w:rPr>
        <w:t>»</w:t>
      </w:r>
      <w:r>
        <w:rPr>
          <w:rFonts w:eastAsia="Times New Roman"/>
          <w:szCs w:val="24"/>
        </w:rPr>
        <w:t>.</w:t>
      </w:r>
    </w:p>
    <w:p w14:paraId="0030AC8E" w14:textId="77777777" w:rsidR="004B082E" w:rsidRDefault="00B036FE">
      <w:pPr>
        <w:spacing w:line="600" w:lineRule="auto"/>
        <w:ind w:firstLine="720"/>
        <w:contextualSpacing/>
        <w:jc w:val="both"/>
        <w:rPr>
          <w:rFonts w:eastAsia="Times New Roman"/>
          <w:szCs w:val="24"/>
        </w:rPr>
      </w:pPr>
      <w:r>
        <w:rPr>
          <w:rFonts w:eastAsia="Times New Roman"/>
          <w:szCs w:val="24"/>
        </w:rPr>
        <w:t>Α</w:t>
      </w:r>
      <w:r w:rsidRPr="0050397B">
        <w:rPr>
          <w:rFonts w:eastAsia="Times New Roman"/>
          <w:szCs w:val="24"/>
        </w:rPr>
        <w:t>πό αυτή την άποψη</w:t>
      </w:r>
      <w:r>
        <w:rPr>
          <w:rFonts w:eastAsia="Times New Roman"/>
          <w:szCs w:val="24"/>
        </w:rPr>
        <w:t>, λοιπόν,</w:t>
      </w:r>
      <w:r w:rsidRPr="0050397B">
        <w:rPr>
          <w:rFonts w:eastAsia="Times New Roman"/>
          <w:szCs w:val="24"/>
        </w:rPr>
        <w:t xml:space="preserve"> είναι λογική η ανησυχία των κατοίκων </w:t>
      </w:r>
      <w:r>
        <w:rPr>
          <w:rFonts w:eastAsia="Times New Roman"/>
          <w:szCs w:val="24"/>
        </w:rPr>
        <w:t>για την εξέλιξη των πραγμάτων. Αυτό το οπο</w:t>
      </w:r>
      <w:r>
        <w:rPr>
          <w:rFonts w:eastAsia="Times New Roman"/>
          <w:szCs w:val="24"/>
        </w:rPr>
        <w:t xml:space="preserve">ίο ζητούν </w:t>
      </w:r>
      <w:r w:rsidRPr="0050397B">
        <w:rPr>
          <w:rFonts w:eastAsia="Times New Roman"/>
          <w:szCs w:val="24"/>
        </w:rPr>
        <w:t>είναι αφ</w:t>
      </w:r>
      <w:r>
        <w:rPr>
          <w:rFonts w:eastAsia="Times New Roman"/>
          <w:szCs w:val="24"/>
        </w:rPr>
        <w:t xml:space="preserve">’ </w:t>
      </w:r>
      <w:r w:rsidRPr="0050397B">
        <w:rPr>
          <w:rFonts w:eastAsia="Times New Roman"/>
          <w:szCs w:val="24"/>
        </w:rPr>
        <w:t xml:space="preserve">ενός μεν να σταματήσει η εγκατάσταση του νέου </w:t>
      </w:r>
      <w:r>
        <w:rPr>
          <w:rFonts w:eastAsia="Times New Roman"/>
          <w:szCs w:val="24"/>
        </w:rPr>
        <w:t>αιολικού π</w:t>
      </w:r>
      <w:r w:rsidRPr="0050397B">
        <w:rPr>
          <w:rFonts w:eastAsia="Times New Roman"/>
          <w:szCs w:val="24"/>
        </w:rPr>
        <w:t>άρκου της ΔΕΗ</w:t>
      </w:r>
      <w:r>
        <w:rPr>
          <w:rFonts w:eastAsia="Times New Roman"/>
          <w:szCs w:val="24"/>
        </w:rPr>
        <w:t>,</w:t>
      </w:r>
      <w:r w:rsidRPr="0050397B">
        <w:rPr>
          <w:rFonts w:eastAsia="Times New Roman"/>
          <w:szCs w:val="24"/>
        </w:rPr>
        <w:t xml:space="preserve"> να μην εγκατασταθούν άλλα πάρκα στην περιοχή που γειτνιάζουν πάνω από τον οικισμό του </w:t>
      </w:r>
      <w:proofErr w:type="spellStart"/>
      <w:r w:rsidRPr="0050397B">
        <w:rPr>
          <w:rFonts w:eastAsia="Times New Roman"/>
          <w:szCs w:val="24"/>
        </w:rPr>
        <w:t>Μαρμ</w:t>
      </w:r>
      <w:r>
        <w:rPr>
          <w:rFonts w:eastAsia="Times New Roman"/>
          <w:szCs w:val="24"/>
        </w:rPr>
        <w:t>αρίου</w:t>
      </w:r>
      <w:proofErr w:type="spellEnd"/>
      <w:r w:rsidRPr="0050397B">
        <w:rPr>
          <w:rFonts w:eastAsia="Times New Roman"/>
          <w:szCs w:val="24"/>
        </w:rPr>
        <w:t xml:space="preserve"> και </w:t>
      </w:r>
      <w:r>
        <w:rPr>
          <w:rFonts w:eastAsia="Times New Roman"/>
          <w:szCs w:val="24"/>
        </w:rPr>
        <w:t>β</w:t>
      </w:r>
      <w:r w:rsidRPr="0050397B">
        <w:rPr>
          <w:rFonts w:eastAsia="Times New Roman"/>
          <w:szCs w:val="24"/>
        </w:rPr>
        <w:t xml:space="preserve">εβαίως </w:t>
      </w:r>
      <w:r>
        <w:rPr>
          <w:rFonts w:eastAsia="Times New Roman"/>
          <w:szCs w:val="24"/>
        </w:rPr>
        <w:t xml:space="preserve">ζητούν, </w:t>
      </w:r>
      <w:r w:rsidRPr="0050397B">
        <w:rPr>
          <w:rFonts w:eastAsia="Times New Roman"/>
          <w:szCs w:val="24"/>
        </w:rPr>
        <w:t>μέσα και από την ίδια την παρέμβαση</w:t>
      </w:r>
      <w:r>
        <w:rPr>
          <w:rFonts w:eastAsia="Times New Roman"/>
          <w:szCs w:val="24"/>
        </w:rPr>
        <w:t xml:space="preserve"> και την ερώτη</w:t>
      </w:r>
      <w:r>
        <w:rPr>
          <w:rFonts w:eastAsia="Times New Roman"/>
          <w:szCs w:val="24"/>
        </w:rPr>
        <w:t xml:space="preserve">ση την οποία καταθέσαμε, </w:t>
      </w:r>
      <w:r w:rsidRPr="0050397B">
        <w:rPr>
          <w:rFonts w:eastAsia="Times New Roman"/>
          <w:szCs w:val="24"/>
        </w:rPr>
        <w:t xml:space="preserve">να αλλάξει ο σχεδιασμός </w:t>
      </w:r>
      <w:r w:rsidRPr="0050397B">
        <w:rPr>
          <w:rFonts w:eastAsia="Times New Roman"/>
          <w:szCs w:val="24"/>
        </w:rPr>
        <w:lastRenderedPageBreak/>
        <w:t>συνολικά εγκατάσταση</w:t>
      </w:r>
      <w:r>
        <w:rPr>
          <w:rFonts w:eastAsia="Times New Roman"/>
          <w:szCs w:val="24"/>
        </w:rPr>
        <w:t>ς</w:t>
      </w:r>
      <w:r w:rsidRPr="0050397B">
        <w:rPr>
          <w:rFonts w:eastAsia="Times New Roman"/>
          <w:szCs w:val="24"/>
        </w:rPr>
        <w:t xml:space="preserve"> των </w:t>
      </w:r>
      <w:r>
        <w:rPr>
          <w:rFonts w:eastAsia="Times New Roman"/>
          <w:szCs w:val="24"/>
        </w:rPr>
        <w:t>αιολικών</w:t>
      </w:r>
      <w:r w:rsidRPr="0050397B">
        <w:rPr>
          <w:rFonts w:eastAsia="Times New Roman"/>
          <w:szCs w:val="24"/>
        </w:rPr>
        <w:t xml:space="preserve"> πάρκων που γειτνιάζουν σε οικισμούς και να λαμβάνεται υπ</w:t>
      </w:r>
      <w:r>
        <w:rPr>
          <w:rFonts w:eastAsia="Times New Roman"/>
          <w:szCs w:val="24"/>
        </w:rPr>
        <w:t xml:space="preserve">’ </w:t>
      </w:r>
      <w:proofErr w:type="spellStart"/>
      <w:r>
        <w:rPr>
          <w:rFonts w:eastAsia="Times New Roman"/>
          <w:szCs w:val="24"/>
        </w:rPr>
        <w:t>όψιν</w:t>
      </w:r>
      <w:proofErr w:type="spellEnd"/>
      <w:r w:rsidRPr="0050397B">
        <w:rPr>
          <w:rFonts w:eastAsia="Times New Roman"/>
          <w:szCs w:val="24"/>
        </w:rPr>
        <w:t xml:space="preserve"> στις περιβαλλοντολογικές μελέτες όχι μόνο το πάρκο</w:t>
      </w:r>
      <w:r>
        <w:rPr>
          <w:rFonts w:eastAsia="Times New Roman"/>
          <w:szCs w:val="24"/>
        </w:rPr>
        <w:t>,</w:t>
      </w:r>
      <w:r w:rsidRPr="0050397B">
        <w:rPr>
          <w:rFonts w:eastAsia="Times New Roman"/>
          <w:szCs w:val="24"/>
        </w:rPr>
        <w:t xml:space="preserve"> αλλά και τα </w:t>
      </w:r>
      <w:proofErr w:type="spellStart"/>
      <w:r w:rsidRPr="0050397B">
        <w:rPr>
          <w:rFonts w:eastAsia="Times New Roman"/>
          <w:szCs w:val="24"/>
        </w:rPr>
        <w:t>συνοδά</w:t>
      </w:r>
      <w:proofErr w:type="spellEnd"/>
      <w:r w:rsidRPr="0050397B">
        <w:rPr>
          <w:rFonts w:eastAsia="Times New Roman"/>
          <w:szCs w:val="24"/>
        </w:rPr>
        <w:t xml:space="preserve"> έργα</w:t>
      </w:r>
      <w:r>
        <w:rPr>
          <w:rFonts w:eastAsia="Times New Roman"/>
          <w:szCs w:val="24"/>
        </w:rPr>
        <w:t>,</w:t>
      </w:r>
      <w:r w:rsidRPr="0050397B">
        <w:rPr>
          <w:rFonts w:eastAsia="Times New Roman"/>
          <w:szCs w:val="24"/>
        </w:rPr>
        <w:t xml:space="preserve"> τα έργα οδοποιίας</w:t>
      </w:r>
      <w:r>
        <w:rPr>
          <w:rFonts w:eastAsia="Times New Roman"/>
          <w:szCs w:val="24"/>
        </w:rPr>
        <w:t>,</w:t>
      </w:r>
      <w:r w:rsidRPr="0050397B">
        <w:rPr>
          <w:rFonts w:eastAsia="Times New Roman"/>
          <w:szCs w:val="24"/>
        </w:rPr>
        <w:t xml:space="preserve"> τα δίκτυα μετ</w:t>
      </w:r>
      <w:r w:rsidRPr="0050397B">
        <w:rPr>
          <w:rFonts w:eastAsia="Times New Roman"/>
          <w:szCs w:val="24"/>
        </w:rPr>
        <w:t>αφοράς</w:t>
      </w:r>
      <w:r>
        <w:rPr>
          <w:rFonts w:eastAsia="Times New Roman"/>
          <w:szCs w:val="24"/>
        </w:rPr>
        <w:t>,</w:t>
      </w:r>
      <w:r w:rsidRPr="0050397B">
        <w:rPr>
          <w:rFonts w:eastAsia="Times New Roman"/>
          <w:szCs w:val="24"/>
        </w:rPr>
        <w:t xml:space="preserve"> οι υποσταθμοί</w:t>
      </w:r>
      <w:r>
        <w:rPr>
          <w:rFonts w:eastAsia="Times New Roman"/>
          <w:szCs w:val="24"/>
        </w:rPr>
        <w:t>. Κοντά στον οικισμό</w:t>
      </w:r>
      <w:r w:rsidRPr="0050397B">
        <w:rPr>
          <w:rFonts w:eastAsia="Times New Roman"/>
          <w:szCs w:val="24"/>
        </w:rPr>
        <w:t xml:space="preserve"> υπάρχει ένας υποσταθμός </w:t>
      </w:r>
      <w:r>
        <w:rPr>
          <w:rFonts w:eastAsia="Times New Roman"/>
          <w:szCs w:val="24"/>
        </w:rPr>
        <w:t xml:space="preserve">ο </w:t>
      </w:r>
      <w:r w:rsidRPr="0050397B">
        <w:rPr>
          <w:rFonts w:eastAsia="Times New Roman"/>
          <w:szCs w:val="24"/>
        </w:rPr>
        <w:t>οποίος θα συνδέει ακριβώς τα δί</w:t>
      </w:r>
      <w:r>
        <w:rPr>
          <w:rFonts w:eastAsia="Times New Roman"/>
          <w:szCs w:val="24"/>
        </w:rPr>
        <w:t>κ</w:t>
      </w:r>
      <w:r w:rsidRPr="0050397B">
        <w:rPr>
          <w:rFonts w:eastAsia="Times New Roman"/>
          <w:szCs w:val="24"/>
        </w:rPr>
        <w:t>τυα</w:t>
      </w:r>
      <w:r>
        <w:rPr>
          <w:rFonts w:eastAsia="Times New Roman"/>
          <w:szCs w:val="24"/>
        </w:rPr>
        <w:t xml:space="preserve"> με</w:t>
      </w:r>
      <w:r w:rsidRPr="0050397B">
        <w:rPr>
          <w:rFonts w:eastAsia="Times New Roman"/>
          <w:szCs w:val="24"/>
        </w:rPr>
        <w:t xml:space="preserve"> τα </w:t>
      </w:r>
      <w:r>
        <w:rPr>
          <w:rFonts w:eastAsia="Times New Roman"/>
          <w:szCs w:val="24"/>
        </w:rPr>
        <w:t xml:space="preserve">αιολικά </w:t>
      </w:r>
      <w:r w:rsidRPr="0050397B">
        <w:rPr>
          <w:rFonts w:eastAsia="Times New Roman"/>
          <w:szCs w:val="24"/>
        </w:rPr>
        <w:t>πάρκα</w:t>
      </w:r>
      <w:r>
        <w:rPr>
          <w:rFonts w:eastAsia="Times New Roman"/>
          <w:szCs w:val="24"/>
        </w:rPr>
        <w:t xml:space="preserve">. Ο </w:t>
      </w:r>
      <w:r w:rsidRPr="0050397B">
        <w:rPr>
          <w:rFonts w:eastAsia="Times New Roman"/>
          <w:szCs w:val="24"/>
        </w:rPr>
        <w:t>υποσταθμός και αυτός με τη σειρά του εγκυμονεί κινδύνους για την υγεία των κατοίκων</w:t>
      </w:r>
      <w:r>
        <w:rPr>
          <w:rFonts w:eastAsia="Times New Roman"/>
          <w:szCs w:val="24"/>
        </w:rPr>
        <w:t>, ε</w:t>
      </w:r>
      <w:r w:rsidRPr="0050397B">
        <w:rPr>
          <w:rFonts w:eastAsia="Times New Roman"/>
          <w:szCs w:val="24"/>
        </w:rPr>
        <w:t>φόσον είναι κοντά στον οικισμό</w:t>
      </w:r>
      <w:r>
        <w:rPr>
          <w:rFonts w:eastAsia="Times New Roman"/>
          <w:szCs w:val="24"/>
        </w:rPr>
        <w:t>.</w:t>
      </w:r>
    </w:p>
    <w:p w14:paraId="0030AC8F" w14:textId="77777777" w:rsidR="004B082E" w:rsidRDefault="00B036FE">
      <w:pPr>
        <w:spacing w:line="600" w:lineRule="auto"/>
        <w:ind w:firstLine="720"/>
        <w:contextualSpacing/>
        <w:jc w:val="both"/>
        <w:rPr>
          <w:rFonts w:eastAsia="Times New Roman"/>
          <w:szCs w:val="24"/>
        </w:rPr>
      </w:pPr>
      <w:r>
        <w:rPr>
          <w:rFonts w:eastAsia="Times New Roman"/>
          <w:szCs w:val="24"/>
        </w:rPr>
        <w:t>Α</w:t>
      </w:r>
      <w:r w:rsidRPr="0050397B">
        <w:rPr>
          <w:rFonts w:eastAsia="Times New Roman"/>
          <w:szCs w:val="24"/>
        </w:rPr>
        <w:t xml:space="preserve">υτά τα δύο βασικά ερωτήματα είναι που θέτουν και οι κάτοικοι και τα </w:t>
      </w:r>
      <w:r>
        <w:rPr>
          <w:rFonts w:eastAsia="Times New Roman"/>
          <w:szCs w:val="24"/>
        </w:rPr>
        <w:t>οποία</w:t>
      </w:r>
      <w:r w:rsidRPr="0050397B">
        <w:rPr>
          <w:rFonts w:eastAsia="Times New Roman"/>
          <w:szCs w:val="24"/>
        </w:rPr>
        <w:t xml:space="preserve"> θέτουμε </w:t>
      </w:r>
      <w:r>
        <w:rPr>
          <w:rFonts w:eastAsia="Times New Roman"/>
          <w:szCs w:val="24"/>
        </w:rPr>
        <w:t>κι εμείς</w:t>
      </w:r>
      <w:r w:rsidRPr="0050397B">
        <w:rPr>
          <w:rFonts w:eastAsia="Times New Roman"/>
          <w:szCs w:val="24"/>
        </w:rPr>
        <w:t xml:space="preserve"> με την επίκαιρη </w:t>
      </w:r>
      <w:r>
        <w:rPr>
          <w:rFonts w:eastAsia="Times New Roman"/>
          <w:szCs w:val="24"/>
        </w:rPr>
        <w:t>ερώτηση, κύριε Υπουργέ.</w:t>
      </w:r>
    </w:p>
    <w:p w14:paraId="0030AC90" w14:textId="77777777" w:rsidR="004B082E" w:rsidRDefault="00B036FE">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 έχετε τον λόγο.</w:t>
      </w:r>
    </w:p>
    <w:p w14:paraId="0030AC91" w14:textId="77777777" w:rsidR="004B082E" w:rsidRDefault="00B036FE">
      <w:pPr>
        <w:spacing w:line="600" w:lineRule="auto"/>
        <w:ind w:firstLine="720"/>
        <w:contextualSpacing/>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Ό</w:t>
      </w:r>
      <w:r w:rsidRPr="0050397B">
        <w:rPr>
          <w:rFonts w:eastAsia="Times New Roman"/>
          <w:szCs w:val="24"/>
        </w:rPr>
        <w:t>πω</w:t>
      </w:r>
      <w:r w:rsidRPr="0050397B">
        <w:rPr>
          <w:rFonts w:eastAsia="Times New Roman"/>
          <w:szCs w:val="24"/>
        </w:rPr>
        <w:t>ς ξέρετε</w:t>
      </w:r>
      <w:r>
        <w:rPr>
          <w:rFonts w:eastAsia="Times New Roman"/>
          <w:szCs w:val="24"/>
        </w:rPr>
        <w:t>,</w:t>
      </w:r>
      <w:r w:rsidRPr="0050397B">
        <w:rPr>
          <w:rFonts w:eastAsia="Times New Roman"/>
          <w:szCs w:val="24"/>
        </w:rPr>
        <w:t xml:space="preserve"> το συγκεκριμένο έργο </w:t>
      </w:r>
      <w:r>
        <w:rPr>
          <w:rFonts w:eastAsia="Times New Roman"/>
          <w:szCs w:val="24"/>
        </w:rPr>
        <w:t>είναι παλιό έργο. Υ</w:t>
      </w:r>
      <w:r w:rsidRPr="0050397B">
        <w:rPr>
          <w:rFonts w:eastAsia="Times New Roman"/>
          <w:szCs w:val="24"/>
        </w:rPr>
        <w:t xml:space="preserve">πάρχουν </w:t>
      </w:r>
      <w:r>
        <w:rPr>
          <w:rFonts w:eastAsia="Times New Roman"/>
          <w:szCs w:val="24"/>
        </w:rPr>
        <w:t>δεκαεπτά</w:t>
      </w:r>
      <w:r w:rsidRPr="0050397B">
        <w:rPr>
          <w:rFonts w:eastAsia="Times New Roman"/>
          <w:szCs w:val="24"/>
        </w:rPr>
        <w:t xml:space="preserve"> ανεμογεννήτριες της ΔΕΗ παλιάς κοπής και </w:t>
      </w:r>
      <w:r>
        <w:rPr>
          <w:rFonts w:eastAsia="Times New Roman"/>
          <w:szCs w:val="24"/>
        </w:rPr>
        <w:t>τ</w:t>
      </w:r>
      <w:r w:rsidRPr="0050397B">
        <w:rPr>
          <w:rFonts w:eastAsia="Times New Roman"/>
          <w:szCs w:val="24"/>
        </w:rPr>
        <w:t>εχνολογίας</w:t>
      </w:r>
      <w:r>
        <w:rPr>
          <w:rFonts w:eastAsia="Times New Roman"/>
          <w:szCs w:val="24"/>
        </w:rPr>
        <w:t>. Η</w:t>
      </w:r>
      <w:r w:rsidRPr="0050397B">
        <w:rPr>
          <w:rFonts w:eastAsia="Times New Roman"/>
          <w:szCs w:val="24"/>
        </w:rPr>
        <w:t xml:space="preserve"> ΔΕΗ </w:t>
      </w:r>
      <w:r>
        <w:rPr>
          <w:rFonts w:eastAsia="Times New Roman"/>
          <w:szCs w:val="24"/>
        </w:rPr>
        <w:t>κ</w:t>
      </w:r>
      <w:r w:rsidRPr="0050397B">
        <w:rPr>
          <w:rFonts w:eastAsia="Times New Roman"/>
          <w:szCs w:val="24"/>
        </w:rPr>
        <w:t xml:space="preserve">αλώς κάνει αντικατάστασή τους με </w:t>
      </w:r>
      <w:r w:rsidRPr="0050397B">
        <w:rPr>
          <w:rFonts w:eastAsia="Times New Roman"/>
          <w:szCs w:val="24"/>
        </w:rPr>
        <w:lastRenderedPageBreak/>
        <w:t>ένα</w:t>
      </w:r>
      <w:r>
        <w:rPr>
          <w:rFonts w:eastAsia="Times New Roman"/>
          <w:szCs w:val="24"/>
        </w:rPr>
        <w:t>ν</w:t>
      </w:r>
      <w:r w:rsidRPr="0050397B">
        <w:rPr>
          <w:rFonts w:eastAsia="Times New Roman"/>
          <w:szCs w:val="24"/>
        </w:rPr>
        <w:t xml:space="preserve"> πολύ μικρότερο αριθμό</w:t>
      </w:r>
      <w:r>
        <w:rPr>
          <w:rFonts w:eastAsia="Times New Roman"/>
          <w:szCs w:val="24"/>
        </w:rPr>
        <w:t xml:space="preserve"> -</w:t>
      </w:r>
      <w:r w:rsidRPr="0050397B">
        <w:rPr>
          <w:rFonts w:eastAsia="Times New Roman"/>
          <w:szCs w:val="24"/>
        </w:rPr>
        <w:t xml:space="preserve">νομίζω </w:t>
      </w:r>
      <w:r>
        <w:rPr>
          <w:rFonts w:eastAsia="Times New Roman"/>
          <w:szCs w:val="24"/>
        </w:rPr>
        <w:t xml:space="preserve">με έξι- καινούργιων ανεμογεννητριών </w:t>
      </w:r>
      <w:r w:rsidRPr="0050397B">
        <w:rPr>
          <w:rFonts w:eastAsia="Times New Roman"/>
          <w:szCs w:val="24"/>
        </w:rPr>
        <w:t>στο ίδιο μέρος</w:t>
      </w:r>
      <w:r>
        <w:rPr>
          <w:rFonts w:eastAsia="Times New Roman"/>
          <w:szCs w:val="24"/>
        </w:rPr>
        <w:t>.</w:t>
      </w:r>
      <w:r w:rsidRPr="0050397B">
        <w:rPr>
          <w:rFonts w:eastAsia="Times New Roman"/>
          <w:szCs w:val="24"/>
        </w:rPr>
        <w:t xml:space="preserve"> Άρα</w:t>
      </w:r>
      <w:r>
        <w:rPr>
          <w:rFonts w:eastAsia="Times New Roman"/>
          <w:szCs w:val="24"/>
        </w:rPr>
        <w:t>,</w:t>
      </w:r>
      <w:r w:rsidRPr="0050397B">
        <w:rPr>
          <w:rFonts w:eastAsia="Times New Roman"/>
          <w:szCs w:val="24"/>
        </w:rPr>
        <w:t xml:space="preserve"> η Δ</w:t>
      </w:r>
      <w:r w:rsidRPr="0050397B">
        <w:rPr>
          <w:rFonts w:eastAsia="Times New Roman"/>
          <w:szCs w:val="24"/>
        </w:rPr>
        <w:t>ΕΗ αντικαθιστά</w:t>
      </w:r>
      <w:r>
        <w:rPr>
          <w:rFonts w:eastAsia="Times New Roman"/>
          <w:szCs w:val="24"/>
        </w:rPr>
        <w:t xml:space="preserve"> τις</w:t>
      </w:r>
      <w:r w:rsidRPr="0050397B">
        <w:rPr>
          <w:rFonts w:eastAsia="Times New Roman"/>
          <w:szCs w:val="24"/>
        </w:rPr>
        <w:t xml:space="preserve"> </w:t>
      </w:r>
      <w:r>
        <w:rPr>
          <w:rFonts w:eastAsia="Times New Roman"/>
          <w:szCs w:val="24"/>
        </w:rPr>
        <w:t>δεκαεπτά</w:t>
      </w:r>
      <w:r w:rsidRPr="0050397B">
        <w:rPr>
          <w:rFonts w:eastAsia="Times New Roman"/>
          <w:szCs w:val="24"/>
        </w:rPr>
        <w:t xml:space="preserve"> ανεμογεννήτριες με </w:t>
      </w:r>
      <w:r>
        <w:rPr>
          <w:rFonts w:eastAsia="Times New Roman"/>
          <w:szCs w:val="24"/>
        </w:rPr>
        <w:t xml:space="preserve">έξι. </w:t>
      </w:r>
    </w:p>
    <w:p w14:paraId="0030AC92" w14:textId="77777777" w:rsidR="004B082E" w:rsidRDefault="00B036FE">
      <w:pPr>
        <w:spacing w:line="600" w:lineRule="auto"/>
        <w:ind w:firstLine="720"/>
        <w:contextualSpacing/>
        <w:jc w:val="both"/>
        <w:rPr>
          <w:rFonts w:eastAsia="Times New Roman"/>
          <w:szCs w:val="24"/>
        </w:rPr>
      </w:pPr>
      <w:r>
        <w:rPr>
          <w:rFonts w:eastAsia="Times New Roman"/>
          <w:szCs w:val="24"/>
        </w:rPr>
        <w:t>Ο</w:t>
      </w:r>
      <w:r w:rsidRPr="0050397B">
        <w:rPr>
          <w:rFonts w:eastAsia="Times New Roman"/>
          <w:szCs w:val="24"/>
        </w:rPr>
        <w:t>ι καινούργιες ανεμογεννήτριες έχουν μηδενικό σχεδόν</w:t>
      </w:r>
      <w:r>
        <w:rPr>
          <w:rFonts w:eastAsia="Times New Roman"/>
          <w:szCs w:val="24"/>
        </w:rPr>
        <w:t>,</w:t>
      </w:r>
      <w:r w:rsidRPr="0050397B">
        <w:rPr>
          <w:rFonts w:eastAsia="Times New Roman"/>
          <w:szCs w:val="24"/>
        </w:rPr>
        <w:t xml:space="preserve"> πολύ χαμηλό επίπεδο θορύβου</w:t>
      </w:r>
      <w:r>
        <w:rPr>
          <w:rFonts w:eastAsia="Times New Roman"/>
          <w:szCs w:val="24"/>
        </w:rPr>
        <w:t>,</w:t>
      </w:r>
      <w:r w:rsidRPr="0050397B">
        <w:rPr>
          <w:rFonts w:eastAsia="Times New Roman"/>
          <w:szCs w:val="24"/>
        </w:rPr>
        <w:t xml:space="preserve"> σε σχέση με τις παλιές</w:t>
      </w:r>
      <w:r>
        <w:rPr>
          <w:rFonts w:eastAsia="Times New Roman"/>
          <w:szCs w:val="24"/>
        </w:rPr>
        <w:t>, τις οποίες αντικαθιστά. Ε</w:t>
      </w:r>
      <w:r w:rsidRPr="0050397B">
        <w:rPr>
          <w:rFonts w:eastAsia="Times New Roman"/>
          <w:szCs w:val="24"/>
        </w:rPr>
        <w:t>ίναι πολύ χαμηλό</w:t>
      </w:r>
      <w:r>
        <w:rPr>
          <w:rFonts w:eastAsia="Times New Roman"/>
          <w:szCs w:val="24"/>
        </w:rPr>
        <w:t>,</w:t>
      </w:r>
      <w:r w:rsidRPr="0050397B">
        <w:rPr>
          <w:rFonts w:eastAsia="Times New Roman"/>
          <w:szCs w:val="24"/>
        </w:rPr>
        <w:t xml:space="preserve"> σύμφωνα με όλα τα δεδομένα πλέον που έχουν οι καινούρ</w:t>
      </w:r>
      <w:r w:rsidRPr="0050397B">
        <w:rPr>
          <w:rFonts w:eastAsia="Times New Roman"/>
          <w:szCs w:val="24"/>
        </w:rPr>
        <w:t>γιες ανεμογεννήτρι</w:t>
      </w:r>
      <w:r>
        <w:rPr>
          <w:rFonts w:eastAsia="Times New Roman"/>
          <w:szCs w:val="24"/>
        </w:rPr>
        <w:t>ε</w:t>
      </w:r>
      <w:r w:rsidRPr="0050397B">
        <w:rPr>
          <w:rFonts w:eastAsia="Times New Roman"/>
          <w:szCs w:val="24"/>
        </w:rPr>
        <w:t>ς</w:t>
      </w:r>
      <w:r>
        <w:rPr>
          <w:rFonts w:eastAsia="Times New Roman"/>
          <w:szCs w:val="24"/>
        </w:rPr>
        <w:t>.</w:t>
      </w:r>
      <w:r w:rsidRPr="0050397B">
        <w:rPr>
          <w:rFonts w:eastAsia="Times New Roman"/>
          <w:szCs w:val="24"/>
        </w:rPr>
        <w:t xml:space="preserve"> Άρα</w:t>
      </w:r>
      <w:r>
        <w:rPr>
          <w:rFonts w:eastAsia="Times New Roman"/>
          <w:szCs w:val="24"/>
        </w:rPr>
        <w:t>,</w:t>
      </w:r>
      <w:r w:rsidRPr="0050397B">
        <w:rPr>
          <w:rFonts w:eastAsia="Times New Roman"/>
          <w:szCs w:val="24"/>
        </w:rPr>
        <w:t xml:space="preserve"> δεν προστίθεται κάτι στην περιοχή</w:t>
      </w:r>
      <w:r>
        <w:rPr>
          <w:rFonts w:eastAsia="Times New Roman"/>
          <w:szCs w:val="24"/>
        </w:rPr>
        <w:t>,</w:t>
      </w:r>
      <w:r w:rsidRPr="0050397B">
        <w:rPr>
          <w:rFonts w:eastAsia="Times New Roman"/>
          <w:szCs w:val="24"/>
        </w:rPr>
        <w:t xml:space="preserve"> αλλά υποκαθίσταται ένα παλιό σύστημα</w:t>
      </w:r>
      <w:r>
        <w:rPr>
          <w:rFonts w:eastAsia="Times New Roman"/>
          <w:szCs w:val="24"/>
        </w:rPr>
        <w:t>,</w:t>
      </w:r>
      <w:r w:rsidRPr="0050397B">
        <w:rPr>
          <w:rFonts w:eastAsia="Times New Roman"/>
          <w:szCs w:val="24"/>
        </w:rPr>
        <w:t xml:space="preserve"> το οποίο προϋπήρχε</w:t>
      </w:r>
      <w:r>
        <w:rPr>
          <w:rFonts w:eastAsia="Times New Roman"/>
          <w:szCs w:val="24"/>
        </w:rPr>
        <w:t>,</w:t>
      </w:r>
      <w:r w:rsidRPr="0050397B">
        <w:rPr>
          <w:rFonts w:eastAsia="Times New Roman"/>
          <w:szCs w:val="24"/>
        </w:rPr>
        <w:t xml:space="preserve"> με ένα καινούργιο με πολύ μι</w:t>
      </w:r>
      <w:r>
        <w:rPr>
          <w:rFonts w:eastAsia="Times New Roman"/>
          <w:szCs w:val="24"/>
        </w:rPr>
        <w:t>κρότερο αριθμό ανεμογεννητριών. Σ</w:t>
      </w:r>
      <w:r w:rsidRPr="0050397B">
        <w:rPr>
          <w:rFonts w:eastAsia="Times New Roman"/>
          <w:szCs w:val="24"/>
        </w:rPr>
        <w:t>τη συγκεκριμένη περίπτωση</w:t>
      </w:r>
      <w:r>
        <w:rPr>
          <w:rFonts w:eastAsia="Times New Roman"/>
          <w:szCs w:val="24"/>
        </w:rPr>
        <w:t>,</w:t>
      </w:r>
      <w:r w:rsidRPr="0050397B">
        <w:rPr>
          <w:rFonts w:eastAsia="Times New Roman"/>
          <w:szCs w:val="24"/>
        </w:rPr>
        <w:t xml:space="preserve"> τα συμπληρωματικά έργα είναι εκεί</w:t>
      </w:r>
      <w:r>
        <w:rPr>
          <w:rFonts w:eastAsia="Times New Roman"/>
          <w:szCs w:val="24"/>
        </w:rPr>
        <w:t>. Χ</w:t>
      </w:r>
      <w:r w:rsidRPr="0050397B">
        <w:rPr>
          <w:rFonts w:eastAsia="Times New Roman"/>
          <w:szCs w:val="24"/>
        </w:rPr>
        <w:t>ρησιμοποιούν</w:t>
      </w:r>
      <w:r w:rsidRPr="0050397B">
        <w:rPr>
          <w:rFonts w:eastAsia="Times New Roman"/>
          <w:szCs w:val="24"/>
        </w:rPr>
        <w:t xml:space="preserve">ται τα υπάρχοντα καλώδια και η σύνδεση του συγκεκριμένου αιολικού </w:t>
      </w:r>
      <w:r>
        <w:rPr>
          <w:rFonts w:eastAsia="Times New Roman"/>
          <w:szCs w:val="24"/>
        </w:rPr>
        <w:t>π</w:t>
      </w:r>
      <w:r w:rsidRPr="0050397B">
        <w:rPr>
          <w:rFonts w:eastAsia="Times New Roman"/>
          <w:szCs w:val="24"/>
        </w:rPr>
        <w:t>άρκου με το δίκτυο</w:t>
      </w:r>
      <w:r>
        <w:rPr>
          <w:rFonts w:eastAsia="Times New Roman"/>
          <w:szCs w:val="24"/>
        </w:rPr>
        <w:t>.</w:t>
      </w:r>
    </w:p>
    <w:p w14:paraId="0030AC93" w14:textId="77777777" w:rsidR="004B082E" w:rsidRDefault="00B036FE">
      <w:pPr>
        <w:spacing w:line="600" w:lineRule="auto"/>
        <w:ind w:firstLine="720"/>
        <w:contextualSpacing/>
        <w:jc w:val="both"/>
        <w:rPr>
          <w:rFonts w:eastAsia="Times New Roman"/>
          <w:szCs w:val="24"/>
        </w:rPr>
      </w:pPr>
      <w:r w:rsidRPr="0050397B">
        <w:rPr>
          <w:rFonts w:eastAsia="Times New Roman"/>
          <w:szCs w:val="24"/>
        </w:rPr>
        <w:t>Συνεπώς</w:t>
      </w:r>
      <w:r>
        <w:rPr>
          <w:rFonts w:eastAsia="Times New Roman"/>
          <w:szCs w:val="24"/>
        </w:rPr>
        <w:t>,</w:t>
      </w:r>
      <w:r w:rsidRPr="0050397B">
        <w:rPr>
          <w:rFonts w:eastAsia="Times New Roman"/>
          <w:szCs w:val="24"/>
        </w:rPr>
        <w:t xml:space="preserve"> </w:t>
      </w:r>
      <w:r>
        <w:rPr>
          <w:rFonts w:eastAsia="Times New Roman"/>
          <w:szCs w:val="24"/>
        </w:rPr>
        <w:t>είναι απόλυτα</w:t>
      </w:r>
      <w:r w:rsidRPr="0050397B">
        <w:rPr>
          <w:rFonts w:eastAsia="Times New Roman"/>
          <w:szCs w:val="24"/>
        </w:rPr>
        <w:t xml:space="preserve"> συμβατό και απόλυτα νόμιμο φυσικά</w:t>
      </w:r>
      <w:r>
        <w:rPr>
          <w:rFonts w:eastAsia="Times New Roman"/>
          <w:szCs w:val="24"/>
        </w:rPr>
        <w:t>,</w:t>
      </w:r>
      <w:r w:rsidRPr="0050397B">
        <w:rPr>
          <w:rFonts w:eastAsia="Times New Roman"/>
          <w:szCs w:val="24"/>
        </w:rPr>
        <w:t xml:space="preserve"> διότι</w:t>
      </w:r>
      <w:r>
        <w:rPr>
          <w:rFonts w:eastAsia="Times New Roman"/>
          <w:szCs w:val="24"/>
        </w:rPr>
        <w:t>,</w:t>
      </w:r>
      <w:r w:rsidRPr="0050397B">
        <w:rPr>
          <w:rFonts w:eastAsia="Times New Roman"/>
          <w:szCs w:val="24"/>
        </w:rPr>
        <w:t xml:space="preserve"> όπως ξέρετε</w:t>
      </w:r>
      <w:r>
        <w:rPr>
          <w:rFonts w:eastAsia="Times New Roman"/>
          <w:szCs w:val="24"/>
        </w:rPr>
        <w:t>,</w:t>
      </w:r>
      <w:r w:rsidRPr="0050397B">
        <w:rPr>
          <w:rFonts w:eastAsia="Times New Roman"/>
          <w:szCs w:val="24"/>
        </w:rPr>
        <w:t xml:space="preserve"> η νομοθεσία πλέον για την εγκατάσταση έργων έχει το ειδικό χωροταξικό για τις ΑΠΕ</w:t>
      </w:r>
      <w:r>
        <w:rPr>
          <w:rFonts w:eastAsia="Times New Roman"/>
          <w:szCs w:val="24"/>
        </w:rPr>
        <w:t>:</w:t>
      </w:r>
      <w:r w:rsidRPr="0050397B">
        <w:rPr>
          <w:rFonts w:eastAsia="Times New Roman"/>
          <w:szCs w:val="24"/>
        </w:rPr>
        <w:t xml:space="preserve"> </w:t>
      </w:r>
      <w:r>
        <w:rPr>
          <w:rFonts w:eastAsia="Times New Roman"/>
          <w:szCs w:val="24"/>
        </w:rPr>
        <w:t>Ξ</w:t>
      </w:r>
      <w:r w:rsidRPr="0050397B">
        <w:rPr>
          <w:rFonts w:eastAsia="Times New Roman"/>
          <w:szCs w:val="24"/>
        </w:rPr>
        <w:t>εχωρίζει τις περιοχές υψηλής προτεραιότητας</w:t>
      </w:r>
      <w:r>
        <w:rPr>
          <w:rFonts w:eastAsia="Times New Roman"/>
          <w:szCs w:val="24"/>
        </w:rPr>
        <w:t>,</w:t>
      </w:r>
      <w:r w:rsidRPr="0050397B">
        <w:rPr>
          <w:rFonts w:eastAsia="Times New Roman"/>
          <w:szCs w:val="24"/>
        </w:rPr>
        <w:t xml:space="preserve"> που είναι η συγκεκριμένη ευρύτερη περιοχή</w:t>
      </w:r>
      <w:r>
        <w:rPr>
          <w:rFonts w:eastAsia="Times New Roman"/>
          <w:szCs w:val="24"/>
        </w:rPr>
        <w:t>. Έ</w:t>
      </w:r>
      <w:r w:rsidRPr="0050397B">
        <w:rPr>
          <w:rFonts w:eastAsia="Times New Roman"/>
          <w:szCs w:val="24"/>
        </w:rPr>
        <w:t xml:space="preserve">χει σαφείς περιορισμούς 8% της έκτασης </w:t>
      </w:r>
      <w:r w:rsidRPr="0050397B">
        <w:rPr>
          <w:rFonts w:eastAsia="Times New Roman"/>
          <w:szCs w:val="24"/>
        </w:rPr>
        <w:lastRenderedPageBreak/>
        <w:t>ανά δήμο</w:t>
      </w:r>
      <w:r>
        <w:rPr>
          <w:rFonts w:eastAsia="Times New Roman"/>
          <w:szCs w:val="24"/>
        </w:rPr>
        <w:t>,</w:t>
      </w:r>
      <w:r w:rsidRPr="0050397B">
        <w:rPr>
          <w:rFonts w:eastAsia="Times New Roman"/>
          <w:szCs w:val="24"/>
        </w:rPr>
        <w:t xml:space="preserve"> μία ανεμογεννήτρια ανά στρέμμα και η αύξηση</w:t>
      </w:r>
      <w:r>
        <w:rPr>
          <w:rFonts w:eastAsia="Times New Roman"/>
          <w:szCs w:val="24"/>
        </w:rPr>
        <w:t>,</w:t>
      </w:r>
      <w:r w:rsidRPr="0050397B">
        <w:rPr>
          <w:rFonts w:eastAsia="Times New Roman"/>
          <w:szCs w:val="24"/>
        </w:rPr>
        <w:t xml:space="preserve"> η αλλαγή αυτού του ποσοστού θέλει ως προϋπόθεση τη σύμφωνη γνώμη του δημο</w:t>
      </w:r>
      <w:r w:rsidRPr="0050397B">
        <w:rPr>
          <w:rFonts w:eastAsia="Times New Roman"/>
          <w:szCs w:val="24"/>
        </w:rPr>
        <w:t>τικού συμβουλίου</w:t>
      </w:r>
      <w:r>
        <w:rPr>
          <w:rFonts w:eastAsia="Times New Roman"/>
          <w:szCs w:val="24"/>
        </w:rPr>
        <w:t>, η αύξηση, επαναλαμβάνω, π</w:t>
      </w:r>
      <w:r w:rsidRPr="0050397B">
        <w:rPr>
          <w:rFonts w:eastAsia="Times New Roman"/>
          <w:szCs w:val="24"/>
        </w:rPr>
        <w:t xml:space="preserve">έρα από αυτό που προβλέπει το </w:t>
      </w:r>
      <w:r>
        <w:rPr>
          <w:rFonts w:eastAsia="Times New Roman"/>
          <w:szCs w:val="24"/>
        </w:rPr>
        <w:t>ειδικό</w:t>
      </w:r>
      <w:r w:rsidRPr="0050397B">
        <w:rPr>
          <w:rFonts w:eastAsia="Times New Roman"/>
          <w:szCs w:val="24"/>
        </w:rPr>
        <w:t xml:space="preserve"> χωροταξικό</w:t>
      </w:r>
      <w:r>
        <w:rPr>
          <w:rFonts w:eastAsia="Times New Roman"/>
          <w:szCs w:val="24"/>
        </w:rPr>
        <w:t>.</w:t>
      </w:r>
    </w:p>
    <w:p w14:paraId="0030AC94" w14:textId="77777777" w:rsidR="004B082E" w:rsidRDefault="00B036FE">
      <w:pPr>
        <w:spacing w:line="600" w:lineRule="auto"/>
        <w:ind w:firstLine="720"/>
        <w:contextualSpacing/>
        <w:jc w:val="both"/>
        <w:rPr>
          <w:rFonts w:eastAsia="Times New Roman"/>
          <w:szCs w:val="24"/>
        </w:rPr>
      </w:pPr>
      <w:r w:rsidRPr="0050397B">
        <w:rPr>
          <w:rFonts w:eastAsia="Times New Roman"/>
          <w:szCs w:val="24"/>
        </w:rPr>
        <w:t>Άρα</w:t>
      </w:r>
      <w:r>
        <w:rPr>
          <w:rFonts w:eastAsia="Times New Roman"/>
          <w:szCs w:val="24"/>
        </w:rPr>
        <w:t>,</w:t>
      </w:r>
      <w:r w:rsidRPr="0050397B">
        <w:rPr>
          <w:rFonts w:eastAsia="Times New Roman"/>
          <w:szCs w:val="24"/>
        </w:rPr>
        <w:t xml:space="preserve"> η συγκεκριμένη επένδυση είναι απόλυτα νόμιμ</w:t>
      </w:r>
      <w:r>
        <w:rPr>
          <w:rFonts w:eastAsia="Times New Roman"/>
          <w:szCs w:val="24"/>
        </w:rPr>
        <w:t>η. Εμείς</w:t>
      </w:r>
      <w:r w:rsidRPr="0050397B">
        <w:rPr>
          <w:rFonts w:eastAsia="Times New Roman"/>
          <w:szCs w:val="24"/>
        </w:rPr>
        <w:t xml:space="preserve"> ενθαρρύνουμε το </w:t>
      </w:r>
      <w:r>
        <w:rPr>
          <w:rFonts w:eastAsia="Times New Roman"/>
          <w:szCs w:val="24"/>
          <w:lang w:val="en-US"/>
        </w:rPr>
        <w:t>repowering</w:t>
      </w:r>
      <w:r w:rsidRPr="004D5A82">
        <w:rPr>
          <w:rFonts w:eastAsia="Times New Roman"/>
          <w:szCs w:val="24"/>
        </w:rPr>
        <w:t xml:space="preserve"> </w:t>
      </w:r>
      <w:r w:rsidRPr="0050397B">
        <w:rPr>
          <w:rFonts w:eastAsia="Times New Roman"/>
          <w:szCs w:val="24"/>
        </w:rPr>
        <w:t>των παλιών έργων</w:t>
      </w:r>
      <w:r>
        <w:rPr>
          <w:rFonts w:eastAsia="Times New Roman"/>
          <w:szCs w:val="24"/>
        </w:rPr>
        <w:t>,</w:t>
      </w:r>
      <w:r w:rsidRPr="0050397B">
        <w:rPr>
          <w:rFonts w:eastAsia="Times New Roman"/>
          <w:szCs w:val="24"/>
        </w:rPr>
        <w:t xml:space="preserve"> την αντικατάσταση </w:t>
      </w:r>
      <w:r>
        <w:rPr>
          <w:rFonts w:eastAsia="Times New Roman"/>
          <w:szCs w:val="24"/>
        </w:rPr>
        <w:t xml:space="preserve">δηλαδή </w:t>
      </w:r>
      <w:r w:rsidRPr="0050397B">
        <w:rPr>
          <w:rFonts w:eastAsia="Times New Roman"/>
          <w:szCs w:val="24"/>
        </w:rPr>
        <w:t>των παλιών αιολικών πάρκων με καινούρ</w:t>
      </w:r>
      <w:r w:rsidRPr="0050397B">
        <w:rPr>
          <w:rFonts w:eastAsia="Times New Roman"/>
          <w:szCs w:val="24"/>
        </w:rPr>
        <w:t>για</w:t>
      </w:r>
      <w:r>
        <w:rPr>
          <w:rFonts w:eastAsia="Times New Roman"/>
          <w:szCs w:val="24"/>
        </w:rPr>
        <w:t>, στο ίδιο</w:t>
      </w:r>
      <w:r w:rsidRPr="0050397B">
        <w:rPr>
          <w:rFonts w:eastAsia="Times New Roman"/>
          <w:szCs w:val="24"/>
        </w:rPr>
        <w:t xml:space="preserve"> σημείο κ</w:t>
      </w:r>
      <w:r>
        <w:rPr>
          <w:rFonts w:eastAsia="Times New Roman"/>
          <w:szCs w:val="24"/>
        </w:rPr>
        <w:t>αι</w:t>
      </w:r>
      <w:r w:rsidRPr="0050397B">
        <w:rPr>
          <w:rFonts w:eastAsia="Times New Roman"/>
          <w:szCs w:val="24"/>
        </w:rPr>
        <w:t xml:space="preserve"> με σύγχρονες ανεμογεννήτριες</w:t>
      </w:r>
      <w:r>
        <w:rPr>
          <w:rFonts w:eastAsia="Times New Roman"/>
          <w:szCs w:val="24"/>
        </w:rPr>
        <w:t>. Είναι απόλυτα νόμιμο. Έ</w:t>
      </w:r>
      <w:r w:rsidRPr="0050397B">
        <w:rPr>
          <w:rFonts w:eastAsia="Times New Roman"/>
          <w:szCs w:val="24"/>
        </w:rPr>
        <w:t xml:space="preserve">χει πάρει πλήρη </w:t>
      </w:r>
      <w:proofErr w:type="spellStart"/>
      <w:r w:rsidRPr="0050397B">
        <w:rPr>
          <w:rFonts w:eastAsia="Times New Roman"/>
          <w:szCs w:val="24"/>
        </w:rPr>
        <w:t>αδειοδότηση</w:t>
      </w:r>
      <w:proofErr w:type="spellEnd"/>
      <w:r>
        <w:rPr>
          <w:rFonts w:eastAsia="Times New Roman"/>
          <w:szCs w:val="24"/>
        </w:rPr>
        <w:t>,</w:t>
      </w:r>
      <w:r w:rsidRPr="0050397B">
        <w:rPr>
          <w:rFonts w:eastAsia="Times New Roman"/>
          <w:szCs w:val="24"/>
        </w:rPr>
        <w:t xml:space="preserve"> περιβαλλοντική και άλλ</w:t>
      </w:r>
      <w:r>
        <w:rPr>
          <w:rFonts w:eastAsia="Times New Roman"/>
          <w:szCs w:val="24"/>
        </w:rPr>
        <w:t>η.</w:t>
      </w:r>
    </w:p>
    <w:p w14:paraId="0030AC95" w14:textId="77777777" w:rsidR="004B082E" w:rsidRDefault="00B036FE">
      <w:pPr>
        <w:spacing w:line="600" w:lineRule="auto"/>
        <w:ind w:firstLine="720"/>
        <w:contextualSpacing/>
        <w:jc w:val="both"/>
        <w:rPr>
          <w:rFonts w:eastAsia="Times New Roman"/>
          <w:szCs w:val="24"/>
        </w:rPr>
      </w:pPr>
      <w:r>
        <w:rPr>
          <w:rFonts w:eastAsia="Times New Roman"/>
          <w:szCs w:val="24"/>
        </w:rPr>
        <w:t>Τ</w:t>
      </w:r>
      <w:r w:rsidRPr="0050397B">
        <w:rPr>
          <w:rFonts w:eastAsia="Times New Roman"/>
          <w:szCs w:val="24"/>
        </w:rPr>
        <w:t>ώρα αν ήθελα να το θέσω στο ευρύτερο πλαίσιο</w:t>
      </w:r>
      <w:r>
        <w:rPr>
          <w:rFonts w:eastAsia="Times New Roman"/>
          <w:szCs w:val="24"/>
        </w:rPr>
        <w:t>,</w:t>
      </w:r>
      <w:r w:rsidRPr="0050397B">
        <w:rPr>
          <w:rFonts w:eastAsia="Times New Roman"/>
          <w:szCs w:val="24"/>
        </w:rPr>
        <w:t xml:space="preserve"> όπως ξέρετε σήμερα </w:t>
      </w:r>
      <w:r>
        <w:rPr>
          <w:rFonts w:eastAsia="Times New Roman"/>
          <w:szCs w:val="24"/>
        </w:rPr>
        <w:t>οι ΑΠΕ</w:t>
      </w:r>
      <w:r w:rsidRPr="0050397B">
        <w:rPr>
          <w:rFonts w:eastAsia="Times New Roman"/>
          <w:szCs w:val="24"/>
        </w:rPr>
        <w:t xml:space="preserve"> αποτελούν ένα σημαντικό μέρος</w:t>
      </w:r>
      <w:r>
        <w:rPr>
          <w:rFonts w:eastAsia="Times New Roman"/>
          <w:szCs w:val="24"/>
        </w:rPr>
        <w:t xml:space="preserve"> του ενεργειακού μας δ</w:t>
      </w:r>
      <w:r>
        <w:rPr>
          <w:rFonts w:eastAsia="Times New Roman"/>
          <w:szCs w:val="24"/>
        </w:rPr>
        <w:t>υναμικού. Π</w:t>
      </w:r>
      <w:r w:rsidRPr="0050397B">
        <w:rPr>
          <w:rFonts w:eastAsia="Times New Roman"/>
          <w:szCs w:val="24"/>
        </w:rPr>
        <w:t>ερίπ</w:t>
      </w:r>
      <w:r>
        <w:rPr>
          <w:rFonts w:eastAsia="Times New Roman"/>
          <w:szCs w:val="24"/>
        </w:rPr>
        <w:t>ου το</w:t>
      </w:r>
      <w:r w:rsidRPr="0050397B">
        <w:rPr>
          <w:rFonts w:eastAsia="Times New Roman"/>
          <w:szCs w:val="24"/>
        </w:rPr>
        <w:t xml:space="preserve"> 29% της ενέργειας </w:t>
      </w:r>
      <w:r>
        <w:rPr>
          <w:rFonts w:eastAsia="Times New Roman"/>
          <w:szCs w:val="24"/>
        </w:rPr>
        <w:t xml:space="preserve">που </w:t>
      </w:r>
      <w:r w:rsidRPr="0050397B">
        <w:rPr>
          <w:rFonts w:eastAsia="Times New Roman"/>
          <w:szCs w:val="24"/>
        </w:rPr>
        <w:t>παράγεται στη χώρα είναι από ΑΠΕ</w:t>
      </w:r>
      <w:r>
        <w:rPr>
          <w:rFonts w:eastAsia="Times New Roman"/>
          <w:szCs w:val="24"/>
        </w:rPr>
        <w:t>. Ο</w:t>
      </w:r>
      <w:r w:rsidRPr="0050397B">
        <w:rPr>
          <w:rFonts w:eastAsia="Times New Roman"/>
          <w:szCs w:val="24"/>
        </w:rPr>
        <w:t xml:space="preserve"> στόχος που βάλαμε για το 2030</w:t>
      </w:r>
      <w:r>
        <w:rPr>
          <w:rFonts w:eastAsia="Times New Roman"/>
          <w:szCs w:val="24"/>
        </w:rPr>
        <w:t>,</w:t>
      </w:r>
      <w:r w:rsidRPr="0050397B">
        <w:rPr>
          <w:rFonts w:eastAsia="Times New Roman"/>
          <w:szCs w:val="24"/>
        </w:rPr>
        <w:t xml:space="preserve"> με βάση τον Εθνικό </w:t>
      </w:r>
      <w:r>
        <w:rPr>
          <w:rFonts w:eastAsia="Times New Roman"/>
          <w:szCs w:val="24"/>
        </w:rPr>
        <w:t>Ε</w:t>
      </w:r>
      <w:r w:rsidRPr="0050397B">
        <w:rPr>
          <w:rFonts w:eastAsia="Times New Roman"/>
          <w:szCs w:val="24"/>
        </w:rPr>
        <w:t xml:space="preserve">νεργειακό </w:t>
      </w:r>
      <w:r>
        <w:rPr>
          <w:rFonts w:eastAsia="Times New Roman"/>
          <w:szCs w:val="24"/>
        </w:rPr>
        <w:t>Σ</w:t>
      </w:r>
      <w:r w:rsidRPr="0050397B">
        <w:rPr>
          <w:rFonts w:eastAsia="Times New Roman"/>
          <w:szCs w:val="24"/>
        </w:rPr>
        <w:t>χεδιασμό που καταθέσαμε στην Ευρωπαϊκή Ένωση</w:t>
      </w:r>
      <w:r>
        <w:rPr>
          <w:rFonts w:eastAsia="Times New Roman"/>
          <w:szCs w:val="24"/>
        </w:rPr>
        <w:t>,</w:t>
      </w:r>
      <w:r w:rsidRPr="0050397B">
        <w:rPr>
          <w:rFonts w:eastAsia="Times New Roman"/>
          <w:szCs w:val="24"/>
        </w:rPr>
        <w:t xml:space="preserve"> είναι για </w:t>
      </w:r>
      <w:r>
        <w:rPr>
          <w:rFonts w:eastAsia="Times New Roman"/>
          <w:szCs w:val="24"/>
        </w:rPr>
        <w:t>αύξηση</w:t>
      </w:r>
      <w:r w:rsidRPr="0050397B">
        <w:rPr>
          <w:rFonts w:eastAsia="Times New Roman"/>
          <w:szCs w:val="24"/>
        </w:rPr>
        <w:t xml:space="preserve"> των ΑΠΕ στο 57% της παραγωγής ενέργειας στη </w:t>
      </w:r>
      <w:r>
        <w:rPr>
          <w:rFonts w:eastAsia="Times New Roman"/>
          <w:szCs w:val="24"/>
        </w:rPr>
        <w:t>χ</w:t>
      </w:r>
      <w:r w:rsidRPr="0050397B">
        <w:rPr>
          <w:rFonts w:eastAsia="Times New Roman"/>
          <w:szCs w:val="24"/>
        </w:rPr>
        <w:t xml:space="preserve">ώρα το </w:t>
      </w:r>
      <w:r w:rsidRPr="0050397B">
        <w:rPr>
          <w:rFonts w:eastAsia="Times New Roman"/>
          <w:szCs w:val="24"/>
        </w:rPr>
        <w:t>2030</w:t>
      </w:r>
      <w:r>
        <w:rPr>
          <w:rFonts w:eastAsia="Times New Roman"/>
          <w:szCs w:val="24"/>
        </w:rPr>
        <w:t>.</w:t>
      </w:r>
      <w:r w:rsidRPr="0050397B">
        <w:rPr>
          <w:rFonts w:eastAsia="Times New Roman"/>
          <w:szCs w:val="24"/>
        </w:rPr>
        <w:t xml:space="preserve"> </w:t>
      </w:r>
    </w:p>
    <w:p w14:paraId="0030AC96" w14:textId="77777777" w:rsidR="004B082E" w:rsidRDefault="00B036FE">
      <w:pPr>
        <w:spacing w:line="600" w:lineRule="auto"/>
        <w:ind w:firstLine="720"/>
        <w:contextualSpacing/>
        <w:jc w:val="both"/>
        <w:rPr>
          <w:rFonts w:eastAsia="Times New Roman"/>
          <w:szCs w:val="24"/>
        </w:rPr>
      </w:pPr>
      <w:r w:rsidRPr="0050397B">
        <w:rPr>
          <w:rFonts w:eastAsia="Times New Roman"/>
          <w:szCs w:val="24"/>
        </w:rPr>
        <w:t>Συνεπώς</w:t>
      </w:r>
      <w:r>
        <w:rPr>
          <w:rFonts w:eastAsia="Times New Roman"/>
          <w:szCs w:val="24"/>
        </w:rPr>
        <w:t>,</w:t>
      </w:r>
      <w:r w:rsidRPr="0050397B">
        <w:rPr>
          <w:rFonts w:eastAsia="Times New Roman"/>
          <w:szCs w:val="24"/>
        </w:rPr>
        <w:t xml:space="preserve"> η ανάπτυξη των ΑΠΕ είναι αναπόσπαστο κομμάτι του </w:t>
      </w:r>
      <w:r>
        <w:rPr>
          <w:rFonts w:eastAsia="Times New Roman"/>
          <w:szCs w:val="24"/>
        </w:rPr>
        <w:t>ε</w:t>
      </w:r>
      <w:r w:rsidRPr="0050397B">
        <w:rPr>
          <w:rFonts w:eastAsia="Times New Roman"/>
          <w:szCs w:val="24"/>
        </w:rPr>
        <w:t xml:space="preserve">θνικού </w:t>
      </w:r>
      <w:r>
        <w:rPr>
          <w:rFonts w:eastAsia="Times New Roman"/>
          <w:szCs w:val="24"/>
        </w:rPr>
        <w:t>σ</w:t>
      </w:r>
      <w:r w:rsidRPr="0050397B">
        <w:rPr>
          <w:rFonts w:eastAsia="Times New Roman"/>
          <w:szCs w:val="24"/>
        </w:rPr>
        <w:t xml:space="preserve">χεδίου πλέον για την ενέργεια και την κλιματική </w:t>
      </w:r>
      <w:r w:rsidRPr="0050397B">
        <w:rPr>
          <w:rFonts w:eastAsia="Times New Roman"/>
          <w:szCs w:val="24"/>
        </w:rPr>
        <w:lastRenderedPageBreak/>
        <w:t>αλλαγή</w:t>
      </w:r>
      <w:r>
        <w:rPr>
          <w:rFonts w:eastAsia="Times New Roman"/>
          <w:szCs w:val="24"/>
        </w:rPr>
        <w:t>. Σ</w:t>
      </w:r>
      <w:r w:rsidRPr="0050397B">
        <w:rPr>
          <w:rFonts w:eastAsia="Times New Roman"/>
          <w:szCs w:val="24"/>
        </w:rPr>
        <w:t>το πλαίσιο αυτό νομίζω ότι χρειάζ</w:t>
      </w:r>
      <w:r>
        <w:rPr>
          <w:rFonts w:eastAsia="Times New Roman"/>
          <w:szCs w:val="24"/>
        </w:rPr>
        <w:t>οντ</w:t>
      </w:r>
      <w:r w:rsidRPr="0050397B">
        <w:rPr>
          <w:rFonts w:eastAsia="Times New Roman"/>
          <w:szCs w:val="24"/>
        </w:rPr>
        <w:t>αι επιπρόσθετα μέτρα για να υπάρχουν διασφαλίσεις</w:t>
      </w:r>
      <w:r>
        <w:rPr>
          <w:rFonts w:eastAsia="Times New Roman"/>
          <w:szCs w:val="24"/>
        </w:rPr>
        <w:t>. Α</w:t>
      </w:r>
      <w:r w:rsidRPr="0050397B">
        <w:rPr>
          <w:rFonts w:eastAsia="Times New Roman"/>
          <w:szCs w:val="24"/>
        </w:rPr>
        <w:t>υτό κάνει η αναθεώρηση του ειδικού χω</w:t>
      </w:r>
      <w:r w:rsidRPr="0050397B">
        <w:rPr>
          <w:rFonts w:eastAsia="Times New Roman"/>
          <w:szCs w:val="24"/>
        </w:rPr>
        <w:t>ρικού για τις ΑΠΕ</w:t>
      </w:r>
      <w:r>
        <w:rPr>
          <w:rFonts w:eastAsia="Times New Roman"/>
          <w:szCs w:val="24"/>
        </w:rPr>
        <w:t>,</w:t>
      </w:r>
      <w:r w:rsidRPr="0050397B">
        <w:rPr>
          <w:rFonts w:eastAsia="Times New Roman"/>
          <w:szCs w:val="24"/>
        </w:rPr>
        <w:t xml:space="preserve"> το οποίο έχει ξεκινήσει</w:t>
      </w:r>
      <w:r>
        <w:rPr>
          <w:rFonts w:eastAsia="Times New Roman"/>
          <w:szCs w:val="24"/>
        </w:rPr>
        <w:t>,</w:t>
      </w:r>
      <w:r w:rsidRPr="0050397B">
        <w:rPr>
          <w:rFonts w:eastAsia="Times New Roman"/>
          <w:szCs w:val="24"/>
        </w:rPr>
        <w:t xml:space="preserve"> που θα αφορά την κατανομή των ΑΠΕ στο</w:t>
      </w:r>
      <w:r>
        <w:rPr>
          <w:rFonts w:eastAsia="Times New Roman"/>
          <w:szCs w:val="24"/>
        </w:rPr>
        <w:t xml:space="preserve">ν χώρο. </w:t>
      </w:r>
    </w:p>
    <w:p w14:paraId="0030AC97" w14:textId="77777777" w:rsidR="004B082E" w:rsidRDefault="00B036FE">
      <w:pPr>
        <w:spacing w:line="600" w:lineRule="auto"/>
        <w:ind w:firstLine="720"/>
        <w:contextualSpacing/>
        <w:jc w:val="both"/>
        <w:rPr>
          <w:rFonts w:eastAsia="Times New Roman"/>
          <w:szCs w:val="24"/>
        </w:rPr>
      </w:pPr>
      <w:r>
        <w:rPr>
          <w:rFonts w:eastAsia="Times New Roman"/>
          <w:szCs w:val="24"/>
        </w:rPr>
        <w:t>Α</w:t>
      </w:r>
      <w:r w:rsidRPr="0050397B">
        <w:rPr>
          <w:rFonts w:eastAsia="Times New Roman"/>
          <w:szCs w:val="24"/>
        </w:rPr>
        <w:t>υτό ενισχύεται από το</w:t>
      </w:r>
      <w:r>
        <w:rPr>
          <w:rFonts w:eastAsia="Times New Roman"/>
          <w:szCs w:val="24"/>
        </w:rPr>
        <w:t xml:space="preserve">ν </w:t>
      </w:r>
      <w:r>
        <w:rPr>
          <w:rFonts w:eastAsia="Times New Roman"/>
          <w:szCs w:val="24"/>
        </w:rPr>
        <w:t>θ</w:t>
      </w:r>
      <w:r w:rsidRPr="0050397B">
        <w:rPr>
          <w:rFonts w:eastAsia="Times New Roman"/>
          <w:szCs w:val="24"/>
        </w:rPr>
        <w:t xml:space="preserve">εσμό των </w:t>
      </w:r>
      <w:r>
        <w:rPr>
          <w:rFonts w:eastAsia="Times New Roman"/>
          <w:szCs w:val="24"/>
        </w:rPr>
        <w:t>ε</w:t>
      </w:r>
      <w:r w:rsidRPr="0050397B">
        <w:rPr>
          <w:rFonts w:eastAsia="Times New Roman"/>
          <w:szCs w:val="24"/>
        </w:rPr>
        <w:t xml:space="preserve">νεργειακών </w:t>
      </w:r>
      <w:r>
        <w:rPr>
          <w:rFonts w:eastAsia="Times New Roman"/>
          <w:szCs w:val="24"/>
        </w:rPr>
        <w:t>κ</w:t>
      </w:r>
      <w:r w:rsidRPr="0050397B">
        <w:rPr>
          <w:rFonts w:eastAsia="Times New Roman"/>
          <w:szCs w:val="24"/>
        </w:rPr>
        <w:t>οινοτήτων</w:t>
      </w:r>
      <w:r>
        <w:rPr>
          <w:rFonts w:eastAsia="Times New Roman"/>
          <w:szCs w:val="24"/>
        </w:rPr>
        <w:t xml:space="preserve">, </w:t>
      </w:r>
      <w:r w:rsidRPr="0050397B">
        <w:rPr>
          <w:rFonts w:eastAsia="Times New Roman"/>
          <w:szCs w:val="24"/>
        </w:rPr>
        <w:t>ένα</w:t>
      </w:r>
      <w:r>
        <w:rPr>
          <w:rFonts w:eastAsia="Times New Roman"/>
          <w:szCs w:val="24"/>
        </w:rPr>
        <w:t>ν</w:t>
      </w:r>
      <w:r w:rsidRPr="0050397B">
        <w:rPr>
          <w:rFonts w:eastAsia="Times New Roman"/>
          <w:szCs w:val="24"/>
        </w:rPr>
        <w:t xml:space="preserve"> νόμο τομή που δημιουργεί το</w:t>
      </w:r>
      <w:r>
        <w:rPr>
          <w:rFonts w:eastAsia="Times New Roman"/>
          <w:szCs w:val="24"/>
        </w:rPr>
        <w:t>ν</w:t>
      </w:r>
      <w:r w:rsidRPr="0050397B">
        <w:rPr>
          <w:rFonts w:eastAsia="Times New Roman"/>
          <w:szCs w:val="24"/>
        </w:rPr>
        <w:t xml:space="preserve"> χώρο για ενεργ</w:t>
      </w:r>
      <w:r>
        <w:rPr>
          <w:rFonts w:eastAsia="Times New Roman"/>
          <w:szCs w:val="24"/>
        </w:rPr>
        <w:t>ή</w:t>
      </w:r>
      <w:r w:rsidRPr="0050397B">
        <w:rPr>
          <w:rFonts w:eastAsia="Times New Roman"/>
          <w:szCs w:val="24"/>
        </w:rPr>
        <w:t xml:space="preserve"> συμμετοχή και των πολιτών και της τοπικής αυτοδιοίκησης </w:t>
      </w:r>
      <w:r>
        <w:rPr>
          <w:rFonts w:eastAsia="Times New Roman"/>
          <w:szCs w:val="24"/>
        </w:rPr>
        <w:t>σ</w:t>
      </w:r>
      <w:r w:rsidRPr="0050397B">
        <w:rPr>
          <w:rFonts w:eastAsia="Times New Roman"/>
          <w:szCs w:val="24"/>
        </w:rPr>
        <w:t>την παραγωγή καθαρής ενέργειας και φυσικά</w:t>
      </w:r>
      <w:r>
        <w:rPr>
          <w:rFonts w:eastAsia="Times New Roman"/>
          <w:szCs w:val="24"/>
        </w:rPr>
        <w:t>,</w:t>
      </w:r>
      <w:r w:rsidRPr="0050397B">
        <w:rPr>
          <w:rFonts w:eastAsia="Times New Roman"/>
          <w:szCs w:val="24"/>
        </w:rPr>
        <w:t xml:space="preserve"> στην α</w:t>
      </w:r>
      <w:r>
        <w:rPr>
          <w:rFonts w:eastAsia="Times New Roman"/>
          <w:szCs w:val="24"/>
        </w:rPr>
        <w:t>ντικατάσταση του θεσμικού πλαισίου, ό</w:t>
      </w:r>
      <w:r w:rsidRPr="0050397B">
        <w:rPr>
          <w:rFonts w:eastAsia="Times New Roman"/>
          <w:szCs w:val="24"/>
        </w:rPr>
        <w:t>πως είπ</w:t>
      </w:r>
      <w:r>
        <w:rPr>
          <w:rFonts w:eastAsia="Times New Roman"/>
          <w:szCs w:val="24"/>
        </w:rPr>
        <w:t>α και στην προηγούμενη ερώτηση, μ</w:t>
      </w:r>
      <w:r w:rsidRPr="0050397B">
        <w:rPr>
          <w:rFonts w:eastAsia="Times New Roman"/>
          <w:szCs w:val="24"/>
        </w:rPr>
        <w:t>ε διαγωνιστικές διαδικασίες πλέον</w:t>
      </w:r>
      <w:r>
        <w:rPr>
          <w:rFonts w:eastAsia="Times New Roman"/>
          <w:szCs w:val="24"/>
        </w:rPr>
        <w:t>,</w:t>
      </w:r>
      <w:r w:rsidRPr="0050397B">
        <w:rPr>
          <w:rFonts w:eastAsia="Times New Roman"/>
          <w:szCs w:val="24"/>
        </w:rPr>
        <w:t xml:space="preserve"> οι οποίες έχουν καταστήσει </w:t>
      </w:r>
      <w:r>
        <w:rPr>
          <w:rFonts w:eastAsia="Times New Roman"/>
          <w:szCs w:val="24"/>
        </w:rPr>
        <w:t>τις ΑΠΕ</w:t>
      </w:r>
      <w:r w:rsidRPr="0050397B">
        <w:rPr>
          <w:rFonts w:eastAsia="Times New Roman"/>
          <w:szCs w:val="24"/>
        </w:rPr>
        <w:t xml:space="preserve"> απόλυτα ανταγωνιστικές με τ</w:t>
      </w:r>
      <w:r>
        <w:rPr>
          <w:rFonts w:eastAsia="Times New Roman"/>
          <w:szCs w:val="24"/>
        </w:rPr>
        <w:t>ι</w:t>
      </w:r>
      <w:r w:rsidRPr="0050397B">
        <w:rPr>
          <w:rFonts w:eastAsia="Times New Roman"/>
          <w:szCs w:val="24"/>
        </w:rPr>
        <w:t>ς άλλες πηγές παραγωγής ενέργεια</w:t>
      </w:r>
      <w:r w:rsidRPr="0050397B">
        <w:rPr>
          <w:rFonts w:eastAsia="Times New Roman"/>
          <w:szCs w:val="24"/>
        </w:rPr>
        <w:t>ς</w:t>
      </w:r>
      <w:r>
        <w:rPr>
          <w:rFonts w:eastAsia="Times New Roman"/>
          <w:szCs w:val="24"/>
        </w:rPr>
        <w:t>,</w:t>
      </w:r>
      <w:r w:rsidRPr="0050397B">
        <w:rPr>
          <w:rFonts w:eastAsia="Times New Roman"/>
          <w:szCs w:val="24"/>
        </w:rPr>
        <w:t xml:space="preserve"> το</w:t>
      </w:r>
      <w:r>
        <w:rPr>
          <w:rFonts w:eastAsia="Times New Roman"/>
          <w:szCs w:val="24"/>
        </w:rPr>
        <w:t>ν</w:t>
      </w:r>
      <w:r w:rsidRPr="0050397B">
        <w:rPr>
          <w:rFonts w:eastAsia="Times New Roman"/>
          <w:szCs w:val="24"/>
        </w:rPr>
        <w:t xml:space="preserve"> λιγνίτη και το φυσικό αέριο</w:t>
      </w:r>
      <w:r>
        <w:rPr>
          <w:rFonts w:eastAsia="Times New Roman"/>
          <w:szCs w:val="24"/>
        </w:rPr>
        <w:t>.</w:t>
      </w:r>
    </w:p>
    <w:p w14:paraId="0030AC98" w14:textId="77777777" w:rsidR="004B082E" w:rsidRDefault="00B036FE">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w:t>
      </w:r>
      <w:r w:rsidRPr="0050397B">
        <w:rPr>
          <w:rFonts w:eastAsia="Times New Roman"/>
          <w:szCs w:val="24"/>
        </w:rPr>
        <w:t xml:space="preserve"> </w:t>
      </w:r>
      <w:proofErr w:type="spellStart"/>
      <w:r w:rsidRPr="0050397B">
        <w:rPr>
          <w:rFonts w:eastAsia="Times New Roman"/>
          <w:szCs w:val="24"/>
        </w:rPr>
        <w:t>Καραθανασόπουλ</w:t>
      </w:r>
      <w:r>
        <w:rPr>
          <w:rFonts w:eastAsia="Times New Roman"/>
          <w:szCs w:val="24"/>
        </w:rPr>
        <w:t>ε</w:t>
      </w:r>
      <w:proofErr w:type="spellEnd"/>
      <w:r>
        <w:rPr>
          <w:rFonts w:eastAsia="Times New Roman"/>
          <w:szCs w:val="24"/>
        </w:rPr>
        <w:t>, έχετε τον λόγο.</w:t>
      </w:r>
    </w:p>
    <w:p w14:paraId="0030AC99" w14:textId="77777777" w:rsidR="004B082E" w:rsidRDefault="00B036FE">
      <w:pPr>
        <w:spacing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Πρα</w:t>
      </w:r>
      <w:r w:rsidRPr="0050397B">
        <w:rPr>
          <w:rFonts w:eastAsia="Times New Roman"/>
          <w:szCs w:val="24"/>
        </w:rPr>
        <w:t>γματικά</w:t>
      </w:r>
      <w:r>
        <w:rPr>
          <w:rFonts w:eastAsia="Times New Roman"/>
          <w:szCs w:val="24"/>
        </w:rPr>
        <w:t>,</w:t>
      </w:r>
      <w:r w:rsidRPr="0050397B">
        <w:rPr>
          <w:rFonts w:eastAsia="Times New Roman"/>
          <w:szCs w:val="24"/>
        </w:rPr>
        <w:t xml:space="preserve"> κύριε </w:t>
      </w:r>
      <w:r>
        <w:rPr>
          <w:rFonts w:eastAsia="Times New Roman"/>
          <w:szCs w:val="24"/>
        </w:rPr>
        <w:t>Π</w:t>
      </w:r>
      <w:r w:rsidRPr="0050397B">
        <w:rPr>
          <w:rFonts w:eastAsia="Times New Roman"/>
          <w:szCs w:val="24"/>
        </w:rPr>
        <w:t>ρόεδρε</w:t>
      </w:r>
      <w:r>
        <w:rPr>
          <w:rFonts w:eastAsia="Times New Roman"/>
          <w:szCs w:val="24"/>
        </w:rPr>
        <w:t>,</w:t>
      </w:r>
      <w:r w:rsidRPr="0050397B">
        <w:rPr>
          <w:rFonts w:eastAsia="Times New Roman"/>
          <w:szCs w:val="24"/>
        </w:rPr>
        <w:t xml:space="preserve"> δεν μπορούμε να καταλάβουμε τη λογική της </w:t>
      </w:r>
      <w:r>
        <w:rPr>
          <w:rFonts w:eastAsia="Times New Roman"/>
          <w:szCs w:val="24"/>
        </w:rPr>
        <w:t>Κ</w:t>
      </w:r>
      <w:r w:rsidRPr="0050397B">
        <w:rPr>
          <w:rFonts w:eastAsia="Times New Roman"/>
          <w:szCs w:val="24"/>
        </w:rPr>
        <w:t>υβέρνησης</w:t>
      </w:r>
      <w:r>
        <w:rPr>
          <w:rFonts w:eastAsia="Times New Roman"/>
          <w:szCs w:val="24"/>
        </w:rPr>
        <w:t>.</w:t>
      </w:r>
      <w:r w:rsidRPr="0050397B">
        <w:rPr>
          <w:rFonts w:eastAsia="Times New Roman"/>
          <w:szCs w:val="24"/>
        </w:rPr>
        <w:t xml:space="preserve"> Ποια </w:t>
      </w:r>
      <w:r>
        <w:rPr>
          <w:rFonts w:eastAsia="Times New Roman"/>
          <w:szCs w:val="24"/>
        </w:rPr>
        <w:t xml:space="preserve">ήταν η λογική που </w:t>
      </w:r>
      <w:r w:rsidRPr="0050397B">
        <w:rPr>
          <w:rFonts w:eastAsia="Times New Roman"/>
          <w:szCs w:val="24"/>
        </w:rPr>
        <w:t>εκφράστηκε από το</w:t>
      </w:r>
      <w:r w:rsidRPr="0050397B">
        <w:rPr>
          <w:rFonts w:eastAsia="Times New Roman"/>
          <w:szCs w:val="24"/>
        </w:rPr>
        <w:t xml:space="preserve">ν κύριο </w:t>
      </w:r>
      <w:r w:rsidRPr="0050397B">
        <w:rPr>
          <w:rFonts w:eastAsia="Times New Roman"/>
          <w:szCs w:val="24"/>
        </w:rPr>
        <w:lastRenderedPageBreak/>
        <w:t>Υπουργό</w:t>
      </w:r>
      <w:r>
        <w:rPr>
          <w:rFonts w:eastAsia="Times New Roman"/>
          <w:szCs w:val="24"/>
        </w:rPr>
        <w:t>; Ό</w:t>
      </w:r>
      <w:r w:rsidRPr="0050397B">
        <w:rPr>
          <w:rFonts w:eastAsia="Times New Roman"/>
          <w:szCs w:val="24"/>
        </w:rPr>
        <w:t xml:space="preserve">τι εφόσον υφίστανται αυτά που υφίστανται οι κάτοικοι του οικισμού του </w:t>
      </w:r>
      <w:proofErr w:type="spellStart"/>
      <w:r>
        <w:rPr>
          <w:rFonts w:eastAsia="Times New Roman"/>
          <w:szCs w:val="24"/>
        </w:rPr>
        <w:t>Μαρμαρίου</w:t>
      </w:r>
      <w:proofErr w:type="spellEnd"/>
      <w:r>
        <w:rPr>
          <w:rFonts w:eastAsia="Times New Roman"/>
          <w:szCs w:val="24"/>
        </w:rPr>
        <w:t xml:space="preserve">, να συνεχίσουν να τα υφίστανται με το νέο πάρκο. </w:t>
      </w:r>
    </w:p>
    <w:p w14:paraId="0030AC9A" w14:textId="77777777" w:rsidR="004B082E" w:rsidRDefault="00B036FE">
      <w:pPr>
        <w:spacing w:line="600" w:lineRule="auto"/>
        <w:ind w:firstLine="720"/>
        <w:contextualSpacing/>
        <w:jc w:val="both"/>
        <w:rPr>
          <w:rFonts w:eastAsia="Times New Roman"/>
          <w:szCs w:val="24"/>
        </w:rPr>
      </w:pPr>
      <w:r>
        <w:rPr>
          <w:rFonts w:eastAsia="Times New Roman"/>
          <w:szCs w:val="24"/>
        </w:rPr>
        <w:t>Αφού υπήρχε</w:t>
      </w:r>
      <w:r w:rsidRPr="0050397B">
        <w:rPr>
          <w:rFonts w:eastAsia="Times New Roman"/>
          <w:szCs w:val="24"/>
        </w:rPr>
        <w:t xml:space="preserve"> το παλιό και είχαν προβλήματα</w:t>
      </w:r>
      <w:r>
        <w:rPr>
          <w:rFonts w:eastAsia="Times New Roman"/>
          <w:szCs w:val="24"/>
        </w:rPr>
        <w:t>,</w:t>
      </w:r>
      <w:r w:rsidRPr="0050397B">
        <w:rPr>
          <w:rFonts w:eastAsia="Times New Roman"/>
          <w:szCs w:val="24"/>
        </w:rPr>
        <w:t xml:space="preserve"> συνεχίζουν να έχουν νέα προβλήματα </w:t>
      </w:r>
      <w:r>
        <w:rPr>
          <w:rFonts w:eastAsia="Times New Roman"/>
          <w:szCs w:val="24"/>
        </w:rPr>
        <w:t xml:space="preserve">και </w:t>
      </w:r>
      <w:r w:rsidRPr="0050397B">
        <w:rPr>
          <w:rFonts w:eastAsia="Times New Roman"/>
          <w:szCs w:val="24"/>
        </w:rPr>
        <w:t>με την καινούργια εγκατάστ</w:t>
      </w:r>
      <w:r w:rsidRPr="0050397B">
        <w:rPr>
          <w:rFonts w:eastAsia="Times New Roman"/>
          <w:szCs w:val="24"/>
        </w:rPr>
        <w:t>αση</w:t>
      </w:r>
      <w:r>
        <w:rPr>
          <w:rFonts w:eastAsia="Times New Roman"/>
          <w:szCs w:val="24"/>
        </w:rPr>
        <w:t>,</w:t>
      </w:r>
      <w:r w:rsidRPr="0050397B">
        <w:rPr>
          <w:rFonts w:eastAsia="Times New Roman"/>
          <w:szCs w:val="24"/>
        </w:rPr>
        <w:t xml:space="preserve"> αντί </w:t>
      </w:r>
      <w:r>
        <w:rPr>
          <w:rFonts w:eastAsia="Times New Roman"/>
          <w:szCs w:val="24"/>
        </w:rPr>
        <w:t>να προσπαθήσουμε να ανακουφίσουμε,</w:t>
      </w:r>
      <w:r w:rsidRPr="0050397B">
        <w:rPr>
          <w:rFonts w:eastAsia="Times New Roman"/>
          <w:szCs w:val="24"/>
        </w:rPr>
        <w:t xml:space="preserve"> να βελτιώσουμε την ποιότητα ζωής των κατοίκων της περιοχής και μάλιστα </w:t>
      </w:r>
      <w:r>
        <w:rPr>
          <w:rFonts w:eastAsia="Times New Roman"/>
          <w:szCs w:val="24"/>
        </w:rPr>
        <w:t>όχι μόνο με τη νέα εγκατάσταση,</w:t>
      </w:r>
      <w:r w:rsidRPr="0050397B">
        <w:rPr>
          <w:rFonts w:eastAsia="Times New Roman"/>
          <w:szCs w:val="24"/>
        </w:rPr>
        <w:t xml:space="preserve"> </w:t>
      </w:r>
      <w:r>
        <w:rPr>
          <w:rFonts w:eastAsia="Times New Roman"/>
          <w:szCs w:val="24"/>
        </w:rPr>
        <w:t>αλλά</w:t>
      </w:r>
      <w:r w:rsidRPr="0050397B">
        <w:rPr>
          <w:rFonts w:eastAsia="Times New Roman"/>
          <w:szCs w:val="24"/>
        </w:rPr>
        <w:t xml:space="preserve"> και με το καινούργιο </w:t>
      </w:r>
      <w:r>
        <w:rPr>
          <w:rFonts w:eastAsia="Times New Roman"/>
          <w:szCs w:val="24"/>
        </w:rPr>
        <w:t>πάρκο που είναι να</w:t>
      </w:r>
      <w:r w:rsidRPr="0050397B">
        <w:rPr>
          <w:rFonts w:eastAsia="Times New Roman"/>
          <w:szCs w:val="24"/>
        </w:rPr>
        <w:t xml:space="preserve"> ιδρυθεί </w:t>
      </w:r>
      <w:r>
        <w:rPr>
          <w:rFonts w:eastAsia="Times New Roman"/>
          <w:szCs w:val="24"/>
        </w:rPr>
        <w:t>της ιδιωτικής εταιρεία</w:t>
      </w:r>
      <w:r w:rsidRPr="0050397B">
        <w:rPr>
          <w:rFonts w:eastAsia="Times New Roman"/>
          <w:szCs w:val="24"/>
        </w:rPr>
        <w:t xml:space="preserve">ς </w:t>
      </w:r>
      <w:r>
        <w:rPr>
          <w:rFonts w:eastAsia="Times New Roman"/>
          <w:szCs w:val="24"/>
        </w:rPr>
        <w:t>«</w:t>
      </w:r>
      <w:r w:rsidRPr="0050397B">
        <w:rPr>
          <w:rFonts w:eastAsia="Times New Roman"/>
          <w:szCs w:val="24"/>
        </w:rPr>
        <w:t>QUEST</w:t>
      </w:r>
      <w:r>
        <w:rPr>
          <w:rFonts w:eastAsia="Times New Roman"/>
          <w:szCs w:val="24"/>
        </w:rPr>
        <w:t xml:space="preserve">». Άρα, είναι </w:t>
      </w:r>
      <w:r w:rsidRPr="0050397B">
        <w:rPr>
          <w:rFonts w:eastAsia="Times New Roman"/>
          <w:szCs w:val="24"/>
        </w:rPr>
        <w:t xml:space="preserve">επιπλέον </w:t>
      </w:r>
      <w:r w:rsidRPr="0050397B">
        <w:rPr>
          <w:rFonts w:eastAsia="Times New Roman"/>
          <w:szCs w:val="24"/>
        </w:rPr>
        <w:t>φόρτος</w:t>
      </w:r>
      <w:r>
        <w:rPr>
          <w:rFonts w:eastAsia="Times New Roman"/>
          <w:szCs w:val="24"/>
        </w:rPr>
        <w:t>. Ε</w:t>
      </w:r>
      <w:r w:rsidRPr="0050397B">
        <w:rPr>
          <w:rFonts w:eastAsia="Times New Roman"/>
          <w:szCs w:val="24"/>
        </w:rPr>
        <w:t xml:space="preserve">φόσον </w:t>
      </w:r>
      <w:r>
        <w:rPr>
          <w:rFonts w:eastAsia="Times New Roman"/>
          <w:szCs w:val="24"/>
        </w:rPr>
        <w:t>περνούσαν τα δίκτυα</w:t>
      </w:r>
      <w:r w:rsidRPr="0050397B">
        <w:rPr>
          <w:rFonts w:eastAsia="Times New Roman"/>
          <w:szCs w:val="24"/>
        </w:rPr>
        <w:t xml:space="preserve"> πάνω από τ</w:t>
      </w:r>
      <w:r>
        <w:rPr>
          <w:rFonts w:eastAsia="Times New Roman"/>
          <w:szCs w:val="24"/>
        </w:rPr>
        <w:t>α</w:t>
      </w:r>
      <w:r w:rsidRPr="0050397B">
        <w:rPr>
          <w:rFonts w:eastAsia="Times New Roman"/>
          <w:szCs w:val="24"/>
        </w:rPr>
        <w:t xml:space="preserve"> κεφάλι</w:t>
      </w:r>
      <w:r>
        <w:rPr>
          <w:rFonts w:eastAsia="Times New Roman"/>
          <w:szCs w:val="24"/>
        </w:rPr>
        <w:t>α</w:t>
      </w:r>
      <w:r w:rsidRPr="0050397B">
        <w:rPr>
          <w:rFonts w:eastAsia="Times New Roman"/>
          <w:szCs w:val="24"/>
        </w:rPr>
        <w:t xml:space="preserve"> </w:t>
      </w:r>
      <w:r>
        <w:rPr>
          <w:rFonts w:eastAsia="Times New Roman"/>
          <w:szCs w:val="24"/>
        </w:rPr>
        <w:t>τους,</w:t>
      </w:r>
      <w:r w:rsidRPr="0050397B">
        <w:rPr>
          <w:rFonts w:eastAsia="Times New Roman"/>
          <w:szCs w:val="24"/>
        </w:rPr>
        <w:t xml:space="preserve"> να συνεχί</w:t>
      </w:r>
      <w:r>
        <w:rPr>
          <w:rFonts w:eastAsia="Times New Roman"/>
          <w:szCs w:val="24"/>
        </w:rPr>
        <w:t>σ</w:t>
      </w:r>
      <w:r w:rsidRPr="0050397B">
        <w:rPr>
          <w:rFonts w:eastAsia="Times New Roman"/>
          <w:szCs w:val="24"/>
        </w:rPr>
        <w:t>ουν να περνάνε</w:t>
      </w:r>
      <w:r>
        <w:rPr>
          <w:rFonts w:eastAsia="Times New Roman"/>
          <w:szCs w:val="24"/>
        </w:rPr>
        <w:t>. Ε</w:t>
      </w:r>
      <w:r w:rsidRPr="0050397B">
        <w:rPr>
          <w:rFonts w:eastAsia="Times New Roman"/>
          <w:szCs w:val="24"/>
        </w:rPr>
        <w:t xml:space="preserve">φόσον λειτουργούσε υποσταθμός δίπλα στα σπίτια </w:t>
      </w:r>
      <w:r>
        <w:rPr>
          <w:rFonts w:eastAsia="Times New Roman"/>
          <w:szCs w:val="24"/>
        </w:rPr>
        <w:t>τους, να συνεχίσει να λειτουργεί. Αυτό είναι παράλογο, κ</w:t>
      </w:r>
      <w:r w:rsidRPr="0050397B">
        <w:rPr>
          <w:rFonts w:eastAsia="Times New Roman"/>
          <w:szCs w:val="24"/>
        </w:rPr>
        <w:t>ύριε Υπουργέ</w:t>
      </w:r>
      <w:r>
        <w:rPr>
          <w:rFonts w:eastAsia="Times New Roman"/>
          <w:szCs w:val="24"/>
        </w:rPr>
        <w:t>.</w:t>
      </w:r>
    </w:p>
    <w:p w14:paraId="0030AC9B" w14:textId="77777777" w:rsidR="004B082E" w:rsidRDefault="00B036FE">
      <w:pPr>
        <w:spacing w:line="600" w:lineRule="auto"/>
        <w:ind w:firstLine="720"/>
        <w:contextualSpacing/>
        <w:jc w:val="both"/>
        <w:rPr>
          <w:rFonts w:eastAsia="Times New Roman"/>
          <w:szCs w:val="24"/>
        </w:rPr>
      </w:pPr>
      <w:r>
        <w:rPr>
          <w:rFonts w:eastAsia="Times New Roman"/>
          <w:szCs w:val="24"/>
        </w:rPr>
        <w:t>Από αυτή την άποψη, είναι φανερό</w:t>
      </w:r>
      <w:r w:rsidRPr="0050397B">
        <w:rPr>
          <w:rFonts w:eastAsia="Times New Roman"/>
          <w:szCs w:val="24"/>
        </w:rPr>
        <w:t xml:space="preserve"> ότι υπάρχει μ</w:t>
      </w:r>
      <w:r>
        <w:rPr>
          <w:rFonts w:eastAsia="Times New Roman"/>
          <w:szCs w:val="24"/>
        </w:rPr>
        <w:t>ι</w:t>
      </w:r>
      <w:r w:rsidRPr="0050397B">
        <w:rPr>
          <w:rFonts w:eastAsia="Times New Roman"/>
          <w:szCs w:val="24"/>
        </w:rPr>
        <w:t>α δι</w:t>
      </w:r>
      <w:r w:rsidRPr="0050397B">
        <w:rPr>
          <w:rFonts w:eastAsia="Times New Roman"/>
          <w:szCs w:val="24"/>
        </w:rPr>
        <w:t>αφορετικότητα στην ιεράρχηση των προτεραιοτήτων</w:t>
      </w:r>
      <w:r>
        <w:rPr>
          <w:rFonts w:eastAsia="Times New Roman"/>
          <w:szCs w:val="24"/>
        </w:rPr>
        <w:t>,</w:t>
      </w:r>
      <w:r w:rsidRPr="0050397B">
        <w:rPr>
          <w:rFonts w:eastAsia="Times New Roman"/>
          <w:szCs w:val="24"/>
        </w:rPr>
        <w:t xml:space="preserve"> σε σχέση με την </w:t>
      </w:r>
      <w:r>
        <w:rPr>
          <w:rFonts w:eastAsia="Times New Roman"/>
          <w:szCs w:val="24"/>
        </w:rPr>
        <w:t>Κυβέρνηση. Δ</w:t>
      </w:r>
      <w:r w:rsidRPr="0050397B">
        <w:rPr>
          <w:rFonts w:eastAsia="Times New Roman"/>
          <w:szCs w:val="24"/>
        </w:rPr>
        <w:t>εν είναι παράλογ</w:t>
      </w:r>
      <w:r>
        <w:rPr>
          <w:rFonts w:eastAsia="Times New Roman"/>
          <w:szCs w:val="24"/>
        </w:rPr>
        <w:t>οι οι</w:t>
      </w:r>
      <w:r w:rsidRPr="0050397B">
        <w:rPr>
          <w:rFonts w:eastAsia="Times New Roman"/>
          <w:szCs w:val="24"/>
        </w:rPr>
        <w:t xml:space="preserve"> κάτοικοι που όλοι αντιδρούν</w:t>
      </w:r>
      <w:r>
        <w:rPr>
          <w:rFonts w:eastAsia="Times New Roman"/>
          <w:szCs w:val="24"/>
        </w:rPr>
        <w:t>. Δ</w:t>
      </w:r>
      <w:r w:rsidRPr="0050397B">
        <w:rPr>
          <w:rFonts w:eastAsia="Times New Roman"/>
          <w:szCs w:val="24"/>
        </w:rPr>
        <w:t xml:space="preserve">εν είναι παράλογο το </w:t>
      </w:r>
      <w:r>
        <w:rPr>
          <w:rFonts w:eastAsia="Times New Roman"/>
          <w:szCs w:val="24"/>
        </w:rPr>
        <w:t>δ</w:t>
      </w:r>
      <w:r w:rsidRPr="0050397B">
        <w:rPr>
          <w:rFonts w:eastAsia="Times New Roman"/>
          <w:szCs w:val="24"/>
        </w:rPr>
        <w:t xml:space="preserve">ημοτικό </w:t>
      </w:r>
      <w:r>
        <w:rPr>
          <w:rFonts w:eastAsia="Times New Roman"/>
          <w:szCs w:val="24"/>
        </w:rPr>
        <w:t>σ</w:t>
      </w:r>
      <w:r w:rsidRPr="0050397B">
        <w:rPr>
          <w:rFonts w:eastAsia="Times New Roman"/>
          <w:szCs w:val="24"/>
        </w:rPr>
        <w:t>υμβούλιο της Καρύστου που έβγαλε ομόφωνη απόφαση</w:t>
      </w:r>
      <w:r>
        <w:rPr>
          <w:rFonts w:eastAsia="Times New Roman"/>
          <w:szCs w:val="24"/>
        </w:rPr>
        <w:t>. Κ</w:t>
      </w:r>
      <w:r w:rsidRPr="0050397B">
        <w:rPr>
          <w:rFonts w:eastAsia="Times New Roman"/>
          <w:szCs w:val="24"/>
        </w:rPr>
        <w:t>άποιο πρόβλημα υπάρ</w:t>
      </w:r>
      <w:r w:rsidRPr="0050397B">
        <w:rPr>
          <w:rFonts w:eastAsia="Times New Roman"/>
          <w:szCs w:val="24"/>
        </w:rPr>
        <w:lastRenderedPageBreak/>
        <w:t>χει</w:t>
      </w:r>
      <w:r>
        <w:rPr>
          <w:rFonts w:eastAsia="Times New Roman"/>
          <w:szCs w:val="24"/>
        </w:rPr>
        <w:t>.</w:t>
      </w:r>
      <w:r w:rsidRPr="0050397B">
        <w:rPr>
          <w:rFonts w:eastAsia="Times New Roman"/>
          <w:szCs w:val="24"/>
        </w:rPr>
        <w:t xml:space="preserve"> Γιατί</w:t>
      </w:r>
      <w:r>
        <w:rPr>
          <w:rFonts w:eastAsia="Times New Roman"/>
          <w:szCs w:val="24"/>
        </w:rPr>
        <w:t>, β</w:t>
      </w:r>
      <w:r w:rsidRPr="0050397B">
        <w:rPr>
          <w:rFonts w:eastAsia="Times New Roman"/>
          <w:szCs w:val="24"/>
        </w:rPr>
        <w:t>εβαίως</w:t>
      </w:r>
      <w:r>
        <w:rPr>
          <w:rFonts w:eastAsia="Times New Roman"/>
          <w:szCs w:val="24"/>
        </w:rPr>
        <w:t>,</w:t>
      </w:r>
      <w:r w:rsidRPr="0050397B">
        <w:rPr>
          <w:rFonts w:eastAsia="Times New Roman"/>
          <w:szCs w:val="24"/>
        </w:rPr>
        <w:t xml:space="preserve"> μπορε</w:t>
      </w:r>
      <w:r w:rsidRPr="0050397B">
        <w:rPr>
          <w:rFonts w:eastAsia="Times New Roman"/>
          <w:szCs w:val="24"/>
        </w:rPr>
        <w:t>ί να λέτε εσείς ότι υπάρχουν νόμοι</w:t>
      </w:r>
      <w:r>
        <w:rPr>
          <w:rFonts w:eastAsia="Times New Roman"/>
          <w:szCs w:val="24"/>
        </w:rPr>
        <w:t>,</w:t>
      </w:r>
      <w:r w:rsidRPr="0050397B">
        <w:rPr>
          <w:rFonts w:eastAsia="Times New Roman"/>
          <w:szCs w:val="24"/>
        </w:rPr>
        <w:t xml:space="preserve"> υπάρχουν διατάξεις που προβλέπουν </w:t>
      </w:r>
      <w:r>
        <w:rPr>
          <w:rFonts w:eastAsia="Times New Roman"/>
          <w:szCs w:val="24"/>
        </w:rPr>
        <w:t>μια σειρά ζητήματα,</w:t>
      </w:r>
      <w:r w:rsidRPr="0050397B">
        <w:rPr>
          <w:rFonts w:eastAsia="Times New Roman"/>
          <w:szCs w:val="24"/>
        </w:rPr>
        <w:t xml:space="preserve"> αλλά στην ίδια χώρα ζούμε</w:t>
      </w:r>
      <w:r>
        <w:rPr>
          <w:rFonts w:eastAsia="Times New Roman"/>
          <w:szCs w:val="24"/>
        </w:rPr>
        <w:t xml:space="preserve"> και η πραγματικότητα είναι τελ</w:t>
      </w:r>
      <w:r w:rsidRPr="0050397B">
        <w:rPr>
          <w:rFonts w:eastAsia="Times New Roman"/>
          <w:szCs w:val="24"/>
        </w:rPr>
        <w:t>είως διαφορετική</w:t>
      </w:r>
      <w:r>
        <w:rPr>
          <w:rFonts w:eastAsia="Times New Roman"/>
          <w:szCs w:val="24"/>
        </w:rPr>
        <w:t>. Δεν υπάρχει κανένας σεβασμός σε οτιδήποτε</w:t>
      </w:r>
      <w:r w:rsidRPr="0050397B">
        <w:rPr>
          <w:rFonts w:eastAsia="Times New Roman"/>
          <w:szCs w:val="24"/>
        </w:rPr>
        <w:t xml:space="preserve"> υπάρχει</w:t>
      </w:r>
      <w:r>
        <w:rPr>
          <w:rFonts w:eastAsia="Times New Roman"/>
          <w:szCs w:val="24"/>
        </w:rPr>
        <w:t xml:space="preserve"> και</w:t>
      </w:r>
      <w:r w:rsidRPr="0050397B">
        <w:rPr>
          <w:rFonts w:eastAsia="Times New Roman"/>
          <w:szCs w:val="24"/>
        </w:rPr>
        <w:t xml:space="preserve"> οι διατάξεις είναι κομμένες και ραμμέν</w:t>
      </w:r>
      <w:r w:rsidRPr="0050397B">
        <w:rPr>
          <w:rFonts w:eastAsia="Times New Roman"/>
          <w:szCs w:val="24"/>
        </w:rPr>
        <w:t>ες στα μέτρα του συμφέροντος</w:t>
      </w:r>
      <w:r>
        <w:rPr>
          <w:rFonts w:eastAsia="Times New Roman"/>
          <w:szCs w:val="24"/>
        </w:rPr>
        <w:t>.</w:t>
      </w:r>
    </w:p>
    <w:p w14:paraId="0030AC9C" w14:textId="77777777" w:rsidR="004B082E" w:rsidRDefault="00B036FE">
      <w:pPr>
        <w:spacing w:line="600" w:lineRule="auto"/>
        <w:ind w:firstLine="720"/>
        <w:contextualSpacing/>
        <w:jc w:val="both"/>
        <w:rPr>
          <w:rFonts w:eastAsia="Times New Roman"/>
          <w:szCs w:val="24"/>
        </w:rPr>
      </w:pPr>
      <w:r>
        <w:rPr>
          <w:rFonts w:eastAsia="Times New Roman"/>
          <w:szCs w:val="24"/>
        </w:rPr>
        <w:t>Εμείς, κ</w:t>
      </w:r>
      <w:r w:rsidRPr="0050397B">
        <w:rPr>
          <w:rFonts w:eastAsia="Times New Roman"/>
          <w:szCs w:val="24"/>
        </w:rPr>
        <w:t>ύριε Υπουργέ</w:t>
      </w:r>
      <w:r>
        <w:rPr>
          <w:rFonts w:eastAsia="Times New Roman"/>
          <w:szCs w:val="24"/>
        </w:rPr>
        <w:t>,</w:t>
      </w:r>
      <w:r w:rsidRPr="0050397B">
        <w:rPr>
          <w:rFonts w:eastAsia="Times New Roman"/>
          <w:szCs w:val="24"/>
        </w:rPr>
        <w:t xml:space="preserve"> δεν </w:t>
      </w:r>
      <w:proofErr w:type="spellStart"/>
      <w:r w:rsidRPr="0050397B">
        <w:rPr>
          <w:rFonts w:eastAsia="Times New Roman"/>
          <w:szCs w:val="24"/>
        </w:rPr>
        <w:t>δαιμονοποιούμε</w:t>
      </w:r>
      <w:proofErr w:type="spellEnd"/>
      <w:r w:rsidRPr="0050397B">
        <w:rPr>
          <w:rFonts w:eastAsia="Times New Roman"/>
          <w:szCs w:val="24"/>
        </w:rPr>
        <w:t xml:space="preserve"> καμ</w:t>
      </w:r>
      <w:r>
        <w:rPr>
          <w:rFonts w:eastAsia="Times New Roman"/>
          <w:szCs w:val="24"/>
        </w:rPr>
        <w:t>μ</w:t>
      </w:r>
      <w:r w:rsidRPr="0050397B">
        <w:rPr>
          <w:rFonts w:eastAsia="Times New Roman"/>
          <w:szCs w:val="24"/>
        </w:rPr>
        <w:t>ία πηγή ενέργειας ούτε</w:t>
      </w:r>
      <w:r>
        <w:rPr>
          <w:rFonts w:eastAsia="Times New Roman"/>
          <w:szCs w:val="24"/>
        </w:rPr>
        <w:t>,</w:t>
      </w:r>
      <w:r w:rsidRPr="0050397B">
        <w:rPr>
          <w:rFonts w:eastAsia="Times New Roman"/>
          <w:szCs w:val="24"/>
        </w:rPr>
        <w:t xml:space="preserve"> από την άλλη μεριά</w:t>
      </w:r>
      <w:r>
        <w:rPr>
          <w:rFonts w:eastAsia="Times New Roman"/>
          <w:szCs w:val="24"/>
        </w:rPr>
        <w:t>,</w:t>
      </w:r>
      <w:r w:rsidRPr="0050397B">
        <w:rPr>
          <w:rFonts w:eastAsia="Times New Roman"/>
          <w:szCs w:val="24"/>
        </w:rPr>
        <w:t xml:space="preserve"> </w:t>
      </w:r>
      <w:r>
        <w:rPr>
          <w:rFonts w:eastAsia="Times New Roman"/>
          <w:szCs w:val="24"/>
        </w:rPr>
        <w:t>εκθειάζουμε καμμία</w:t>
      </w:r>
      <w:r w:rsidRPr="0050397B">
        <w:rPr>
          <w:rFonts w:eastAsia="Times New Roman"/>
          <w:szCs w:val="24"/>
        </w:rPr>
        <w:t xml:space="preserve"> πηγή ενέργειας</w:t>
      </w:r>
      <w:r>
        <w:rPr>
          <w:rFonts w:eastAsia="Times New Roman"/>
          <w:szCs w:val="24"/>
        </w:rPr>
        <w:t>. Τ</w:t>
      </w:r>
      <w:r w:rsidRPr="0050397B">
        <w:rPr>
          <w:rFonts w:eastAsia="Times New Roman"/>
          <w:szCs w:val="24"/>
        </w:rPr>
        <w:t>ι λέμε</w:t>
      </w:r>
      <w:r>
        <w:rPr>
          <w:rFonts w:eastAsia="Times New Roman"/>
          <w:szCs w:val="24"/>
        </w:rPr>
        <w:t>,</w:t>
      </w:r>
      <w:r w:rsidRPr="0050397B">
        <w:rPr>
          <w:rFonts w:eastAsia="Times New Roman"/>
          <w:szCs w:val="24"/>
        </w:rPr>
        <w:t xml:space="preserve"> </w:t>
      </w:r>
      <w:r>
        <w:rPr>
          <w:rFonts w:eastAsia="Times New Roman"/>
          <w:szCs w:val="24"/>
        </w:rPr>
        <w:t>όμως; Ποιο είναι το βασικό; Λ</w:t>
      </w:r>
      <w:r w:rsidRPr="0050397B">
        <w:rPr>
          <w:rFonts w:eastAsia="Times New Roman"/>
          <w:szCs w:val="24"/>
        </w:rPr>
        <w:t>έμε ότι στο συγκεκριμένο κοινωνικ</w:t>
      </w:r>
      <w:r>
        <w:rPr>
          <w:rFonts w:eastAsia="Times New Roman"/>
          <w:szCs w:val="24"/>
        </w:rPr>
        <w:t>ο</w:t>
      </w:r>
      <w:r w:rsidRPr="0050397B">
        <w:rPr>
          <w:rFonts w:eastAsia="Times New Roman"/>
          <w:szCs w:val="24"/>
        </w:rPr>
        <w:t xml:space="preserve">οικονομικό σύστημα </w:t>
      </w:r>
      <w:r>
        <w:rPr>
          <w:rFonts w:eastAsia="Times New Roman"/>
          <w:szCs w:val="24"/>
        </w:rPr>
        <w:t>σ</w:t>
      </w:r>
      <w:r w:rsidRPr="0050397B">
        <w:rPr>
          <w:rFonts w:eastAsia="Times New Roman"/>
          <w:szCs w:val="24"/>
        </w:rPr>
        <w:t>το οποίο ζ</w:t>
      </w:r>
      <w:r w:rsidRPr="0050397B">
        <w:rPr>
          <w:rFonts w:eastAsia="Times New Roman"/>
          <w:szCs w:val="24"/>
        </w:rPr>
        <w:t>ούμε</w:t>
      </w:r>
      <w:r>
        <w:rPr>
          <w:rFonts w:eastAsia="Times New Roman"/>
          <w:szCs w:val="24"/>
        </w:rPr>
        <w:t>,</w:t>
      </w:r>
      <w:r w:rsidRPr="0050397B">
        <w:rPr>
          <w:rFonts w:eastAsia="Times New Roman"/>
          <w:szCs w:val="24"/>
        </w:rPr>
        <w:t xml:space="preserve"> στο όνομα της διασφάλισης του κέρδους</w:t>
      </w:r>
      <w:r>
        <w:rPr>
          <w:rFonts w:eastAsia="Times New Roman"/>
          <w:szCs w:val="24"/>
        </w:rPr>
        <w:t>,</w:t>
      </w:r>
      <w:r w:rsidRPr="0050397B">
        <w:rPr>
          <w:rFonts w:eastAsia="Times New Roman"/>
          <w:szCs w:val="24"/>
        </w:rPr>
        <w:t xml:space="preserve"> της καπιταλιστικής κερδοφορίας</w:t>
      </w:r>
      <w:r>
        <w:rPr>
          <w:rFonts w:eastAsia="Times New Roman"/>
          <w:szCs w:val="24"/>
        </w:rPr>
        <w:t>,</w:t>
      </w:r>
      <w:r w:rsidRPr="0050397B">
        <w:rPr>
          <w:rFonts w:eastAsia="Times New Roman"/>
          <w:szCs w:val="24"/>
        </w:rPr>
        <w:t xml:space="preserve"> θυσιάζεται και η προστασία της ανθρώπινης ζωής και</w:t>
      </w:r>
      <w:r>
        <w:rPr>
          <w:rFonts w:eastAsia="Times New Roman"/>
          <w:szCs w:val="24"/>
        </w:rPr>
        <w:t xml:space="preserve"> η</w:t>
      </w:r>
      <w:r w:rsidRPr="0050397B">
        <w:rPr>
          <w:rFonts w:eastAsia="Times New Roman"/>
          <w:szCs w:val="24"/>
        </w:rPr>
        <w:t xml:space="preserve"> προστασία του περιβάλλοντος</w:t>
      </w:r>
      <w:r>
        <w:rPr>
          <w:rFonts w:eastAsia="Times New Roman"/>
          <w:szCs w:val="24"/>
        </w:rPr>
        <w:t>.</w:t>
      </w:r>
    </w:p>
    <w:p w14:paraId="0030AC9D"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r>
      <w:r w:rsidRPr="00D16B5A">
        <w:rPr>
          <w:rFonts w:eastAsia="Times New Roman"/>
          <w:color w:val="000000" w:themeColor="text1"/>
          <w:szCs w:val="24"/>
        </w:rPr>
        <w:t>Επειδή ζούμε σ’ αυτή</w:t>
      </w:r>
      <w:r w:rsidRPr="00D16B5A">
        <w:rPr>
          <w:rFonts w:eastAsia="Times New Roman"/>
          <w:color w:val="000000" w:themeColor="text1"/>
          <w:szCs w:val="24"/>
        </w:rPr>
        <w:t xml:space="preserve"> τη χώρα, υπάρχει αναρχία στην εγκατάσταση των αιολικών πάρκων, κύριε Υπουργέ; Βεβαίως, υπάρχει αναρχία. Υπάρχει </w:t>
      </w:r>
      <w:proofErr w:type="spellStart"/>
      <w:r w:rsidRPr="00D16B5A">
        <w:rPr>
          <w:rFonts w:eastAsia="Times New Roman"/>
          <w:color w:val="000000" w:themeColor="text1"/>
          <w:szCs w:val="24"/>
        </w:rPr>
        <w:t>υπερσυγκέντρωση</w:t>
      </w:r>
      <w:proofErr w:type="spellEnd"/>
      <w:r w:rsidRPr="00D16B5A">
        <w:rPr>
          <w:rFonts w:eastAsia="Times New Roman"/>
          <w:color w:val="000000" w:themeColor="text1"/>
          <w:szCs w:val="24"/>
        </w:rPr>
        <w:t xml:space="preserve"> αιολικών πάρκων σε περιοχές με υψηλό δείκτη ανέμων; </w:t>
      </w:r>
      <w:r>
        <w:rPr>
          <w:rFonts w:eastAsia="Times New Roman"/>
          <w:szCs w:val="24"/>
        </w:rPr>
        <w:t>Βεβαίως. Αυτό έχει επιπτώσεις; Πολύ μεγάλες επιπτώσεις έχει, κύριε Υπουργέ.</w:t>
      </w:r>
      <w:r>
        <w:rPr>
          <w:rFonts w:eastAsia="Times New Roman"/>
          <w:szCs w:val="24"/>
        </w:rPr>
        <w:t xml:space="preserve"> Έχει ε</w:t>
      </w:r>
      <w:r>
        <w:rPr>
          <w:rFonts w:eastAsia="Times New Roman"/>
          <w:szCs w:val="24"/>
        </w:rPr>
        <w:lastRenderedPageBreak/>
        <w:t xml:space="preserve">πιπτώσεις όχι μόνο στην ποιότητα ζωής, αλλά έχουμε και </w:t>
      </w:r>
      <w:proofErr w:type="spellStart"/>
      <w:r>
        <w:rPr>
          <w:rFonts w:eastAsia="Times New Roman"/>
          <w:szCs w:val="24"/>
        </w:rPr>
        <w:t>πλημμυρικά</w:t>
      </w:r>
      <w:proofErr w:type="spellEnd"/>
      <w:r>
        <w:rPr>
          <w:rFonts w:eastAsia="Times New Roman"/>
          <w:szCs w:val="24"/>
        </w:rPr>
        <w:t xml:space="preserve"> φαινόμενα. Τα ζητήματα της </w:t>
      </w:r>
      <w:r>
        <w:rPr>
          <w:rFonts w:eastAsia="Times New Roman"/>
          <w:szCs w:val="24"/>
        </w:rPr>
        <w:t>Κεφαλ</w:t>
      </w:r>
      <w:r>
        <w:rPr>
          <w:rFonts w:eastAsia="Times New Roman"/>
          <w:szCs w:val="24"/>
        </w:rPr>
        <w:t>λ</w:t>
      </w:r>
      <w:r>
        <w:rPr>
          <w:rFonts w:eastAsia="Times New Roman"/>
          <w:szCs w:val="24"/>
        </w:rPr>
        <w:t>ονιάς</w:t>
      </w:r>
      <w:r>
        <w:rPr>
          <w:rFonts w:eastAsia="Times New Roman"/>
          <w:szCs w:val="24"/>
        </w:rPr>
        <w:t xml:space="preserve"> είναι επιβεβαιωτικά αυτού. Οι πλημμύρες υπήρξαν λόγω ακριβώς της διαμόρφωσης αιολικών πάρκων και της μη αντιμετώπισης των πηγών απορροής των χει</w:t>
      </w:r>
      <w:r>
        <w:rPr>
          <w:rFonts w:eastAsia="Times New Roman"/>
          <w:szCs w:val="24"/>
        </w:rPr>
        <w:t>μάρρων. Υπάρχουν καταστροφές άλλων παραγωγικών δραστηριοτήτων που μάλιστα οι παραγωγικές δραστηριότητες συγκρατούν τους κατοίκους στις περιοχές. Στην κτηνοτροφία, τη γεωργία, τη μελισσοκομία υπάρχουν τεράστιες επιπτώσεις στη βιοποικιλότητα και όλα αυτά λόγ</w:t>
      </w:r>
      <w:r>
        <w:rPr>
          <w:rFonts w:eastAsia="Times New Roman"/>
          <w:szCs w:val="24"/>
        </w:rPr>
        <w:t xml:space="preserve">ω της </w:t>
      </w:r>
      <w:proofErr w:type="spellStart"/>
      <w:r>
        <w:rPr>
          <w:rFonts w:eastAsia="Times New Roman"/>
          <w:szCs w:val="24"/>
        </w:rPr>
        <w:t>υπερσυγκέντρωσης</w:t>
      </w:r>
      <w:proofErr w:type="spellEnd"/>
      <w:r>
        <w:rPr>
          <w:rFonts w:eastAsia="Times New Roman"/>
          <w:szCs w:val="24"/>
        </w:rPr>
        <w:t xml:space="preserve">. </w:t>
      </w:r>
    </w:p>
    <w:p w14:paraId="0030AC9E"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t>Εμείς, λοιπόν, λέμε ότι δεν μπορεί να υπάρξει μια σχεδιασμένη ανάπτυξη που να ικανοποιεί συνδυαστικά τις ανάγκες και για τον ενεργειακό σχεδιασμό και για την ενεργειακή ασφάλεια και για φθηνό ρεύμα για τις λαϊκές οικογένειες και γ</w:t>
      </w:r>
      <w:r>
        <w:rPr>
          <w:rFonts w:eastAsia="Times New Roman"/>
          <w:szCs w:val="24"/>
        </w:rPr>
        <w:t>ια την προστασία του περιβάλλοντος.</w:t>
      </w:r>
    </w:p>
    <w:p w14:paraId="0030AC9F"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t xml:space="preserve">Άρα αυτό το οποίο ζητάμε, αυτό το οποίο απαιτούν οι κάτοικοι είναι να υπάρξει ειδική μέριμνα και νομοθετική, </w:t>
      </w:r>
      <w:r>
        <w:rPr>
          <w:rFonts w:eastAsia="Times New Roman"/>
          <w:szCs w:val="24"/>
        </w:rPr>
        <w:t>παρ</w:t>
      </w:r>
      <w:r>
        <w:rPr>
          <w:rFonts w:eastAsia="Times New Roman"/>
          <w:szCs w:val="24"/>
        </w:rPr>
        <w:t xml:space="preserve">’ </w:t>
      </w:r>
      <w:r>
        <w:rPr>
          <w:rFonts w:eastAsia="Times New Roman"/>
          <w:szCs w:val="24"/>
        </w:rPr>
        <w:t>ότι</w:t>
      </w:r>
      <w:r>
        <w:rPr>
          <w:rFonts w:eastAsia="Times New Roman"/>
          <w:szCs w:val="24"/>
        </w:rPr>
        <w:t xml:space="preserve"> δεν τους διασφαλίζει, όσον αφορά την εγκατάσταση δίπλα σε οικισμούς. Είναι ακριβώς πάνω από τα κεφάλι</w:t>
      </w:r>
      <w:r>
        <w:rPr>
          <w:rFonts w:eastAsia="Times New Roman"/>
          <w:szCs w:val="24"/>
        </w:rPr>
        <w:t xml:space="preserve">α τους και επειδή </w:t>
      </w:r>
      <w:r>
        <w:rPr>
          <w:rFonts w:eastAsia="Times New Roman"/>
          <w:szCs w:val="24"/>
        </w:rPr>
        <w:lastRenderedPageBreak/>
        <w:t>είναι πλαγιά, καταλαβαίνετε πάρα πολύ καλά ότι τα μέτρα είναι τελείως διαφορετικά άμα είναι πάνω από το κεφάλι σου. Μπορεί να υπάρχει η απόσταση που το επιτρέπει, αλλά βρίσκεται ακριβώς πάνω από τον οικισμό.</w:t>
      </w:r>
    </w:p>
    <w:p w14:paraId="0030ACA0"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t>Δεύτερον</w:t>
      </w:r>
      <w:r>
        <w:rPr>
          <w:rFonts w:eastAsia="Times New Roman"/>
          <w:szCs w:val="24"/>
        </w:rPr>
        <w:t>, η</w:t>
      </w:r>
      <w:r>
        <w:rPr>
          <w:rFonts w:eastAsia="Times New Roman"/>
          <w:szCs w:val="24"/>
        </w:rPr>
        <w:t xml:space="preserve"> όποια εγκατάσταση</w:t>
      </w:r>
      <w:r>
        <w:rPr>
          <w:rFonts w:eastAsia="Times New Roman"/>
          <w:szCs w:val="24"/>
        </w:rPr>
        <w:t xml:space="preserve"> δεν πρέπει να συνυπολογίζει τις αρνητικές επιπτώσεις σε άλλες παραγωγικές δραστηριότητες; Γιατί, λοιπόν, να καταστρέφονται άλλες παραγωγικές δραστηριότητες; Τέτοιου είδους μετρήσεις, όμως, δεν υπάρχουν σε καμμία μελέτη εγκατάστασης αιολικού πάρκου. Δεν πρ</w:t>
      </w:r>
      <w:r>
        <w:rPr>
          <w:rFonts w:eastAsia="Times New Roman"/>
          <w:szCs w:val="24"/>
        </w:rPr>
        <w:t xml:space="preserve">έπει να υπάρχει μελέτη για τη διαχείριση των υδάτινων πόρων και των χειμάρρων, για τη διευθέτησή τους; Καμμία απολύτως μελέτη, με αποτέλεσμα να έχουμε πλημμύρες. Δεν πρέπει να υπάρχουν ζητήματα που να αφορούν την προστασία της χλωρίδας και της πανίδας και </w:t>
      </w:r>
      <w:r>
        <w:rPr>
          <w:rFonts w:eastAsia="Times New Roman"/>
          <w:szCs w:val="24"/>
        </w:rPr>
        <w:t>αυτό όχι μόνο για τα αιολικά πάρκα που είπα και πριν, αλλά συνολικότερα και για τα συνοδευτικά έργα, τα έργα οδοποιίας, τα έργα μεταφοράς και τις γραμμές μεταφοράς και τους υποσταθμούς;</w:t>
      </w:r>
    </w:p>
    <w:p w14:paraId="0030ACA1"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t xml:space="preserve">Έτσι, λοιπόν, αυτό το ζήτημα θέτουμε και πάλι, κύριε Υπουργέ. Ζητάμε </w:t>
      </w:r>
      <w:r>
        <w:rPr>
          <w:rFonts w:eastAsia="Times New Roman"/>
          <w:szCs w:val="24"/>
        </w:rPr>
        <w:t xml:space="preserve">να ανακληθεί το αιολικό πάρκο της ΔΕΗ, ζητάμε </w:t>
      </w:r>
      <w:r>
        <w:rPr>
          <w:rFonts w:eastAsia="Times New Roman"/>
          <w:szCs w:val="24"/>
        </w:rPr>
        <w:lastRenderedPageBreak/>
        <w:t xml:space="preserve">τη μη εγκατάσταση νέου πάρκου, να ξηλωθούν οι παλιές ανεμογεννήτριες από εκεί και να μην υπάρξει καμμία έκδοση νέας άδειας για πάρκο στην περιοχή που βρίσκεται στον οικισμό του </w:t>
      </w:r>
      <w:proofErr w:type="spellStart"/>
      <w:r>
        <w:rPr>
          <w:rFonts w:eastAsia="Times New Roman"/>
          <w:szCs w:val="24"/>
        </w:rPr>
        <w:t>Μαρμαρίου</w:t>
      </w:r>
      <w:proofErr w:type="spellEnd"/>
      <w:r>
        <w:rPr>
          <w:rFonts w:eastAsia="Times New Roman"/>
          <w:szCs w:val="24"/>
        </w:rPr>
        <w:t>.</w:t>
      </w:r>
    </w:p>
    <w:p w14:paraId="0030ACA2"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r>
      <w:r w:rsidRPr="00C75A1C">
        <w:rPr>
          <w:rFonts w:eastAsia="Times New Roman"/>
          <w:b/>
          <w:szCs w:val="24"/>
        </w:rPr>
        <w:t>ΠΡΟΕΔΡΕΥΩΝ (Νικήτας Κ</w:t>
      </w:r>
      <w:r w:rsidRPr="00C75A1C">
        <w:rPr>
          <w:rFonts w:eastAsia="Times New Roman"/>
          <w:b/>
          <w:szCs w:val="24"/>
        </w:rPr>
        <w:t xml:space="preserve">ακλαμάνης): </w:t>
      </w:r>
      <w:r>
        <w:rPr>
          <w:rFonts w:eastAsia="Times New Roman"/>
          <w:szCs w:val="24"/>
        </w:rPr>
        <w:t>Κύριε Υπουργέ, έχετε τον λόγο.</w:t>
      </w:r>
    </w:p>
    <w:p w14:paraId="0030ACA3" w14:textId="77777777" w:rsidR="004B082E" w:rsidRDefault="00B036FE">
      <w:pPr>
        <w:tabs>
          <w:tab w:val="left" w:pos="709"/>
          <w:tab w:val="center" w:pos="4753"/>
        </w:tabs>
        <w:spacing w:line="600" w:lineRule="auto"/>
        <w:ind w:firstLine="720"/>
        <w:contextualSpacing/>
        <w:jc w:val="both"/>
        <w:rPr>
          <w:rFonts w:eastAsia="Times New Roman"/>
          <w:szCs w:val="24"/>
        </w:rPr>
      </w:pPr>
      <w:r w:rsidRPr="00C75A1C">
        <w:rPr>
          <w:rFonts w:eastAsia="Times New Roman"/>
          <w:b/>
          <w:szCs w:val="24"/>
        </w:rPr>
        <w:tab/>
        <w:t>ΓΕΩΡΓΙΟΣ ΣΤΑΘΑΚΗΣ (Υπουργός Περιβάλλοντος και Ενέργειας):</w:t>
      </w:r>
      <w:r>
        <w:rPr>
          <w:rFonts w:eastAsia="Times New Roman"/>
          <w:b/>
          <w:szCs w:val="24"/>
        </w:rPr>
        <w:t xml:space="preserve"> </w:t>
      </w:r>
      <w:r>
        <w:rPr>
          <w:rFonts w:eastAsia="Times New Roman"/>
          <w:szCs w:val="24"/>
        </w:rPr>
        <w:t>Είναι υπερβολικές οι ανησυχίες ότι η αιολική ενέργεια έχει τέτοιες επιπτώσεις στη γεωργία, στην κτηνοτροφία, στη μελισσοκομία και πολλά άλλα.</w:t>
      </w:r>
    </w:p>
    <w:p w14:paraId="0030ACA4" w14:textId="77777777" w:rsidR="004B082E" w:rsidRDefault="00B036FE">
      <w:pPr>
        <w:tabs>
          <w:tab w:val="left" w:pos="709"/>
          <w:tab w:val="center" w:pos="4753"/>
        </w:tabs>
        <w:spacing w:line="600" w:lineRule="auto"/>
        <w:ind w:firstLine="720"/>
        <w:contextualSpacing/>
        <w:jc w:val="both"/>
        <w:rPr>
          <w:rFonts w:eastAsia="Times New Roman"/>
          <w:szCs w:val="24"/>
        </w:rPr>
      </w:pPr>
      <w:r w:rsidRPr="00C75A1C">
        <w:rPr>
          <w:rFonts w:eastAsia="Times New Roman"/>
          <w:b/>
          <w:szCs w:val="24"/>
        </w:rPr>
        <w:tab/>
        <w:t>ΝΙΚΟΛΑΟΣ ΚΑ</w:t>
      </w:r>
      <w:r w:rsidRPr="00C75A1C">
        <w:rPr>
          <w:rFonts w:eastAsia="Times New Roman"/>
          <w:b/>
          <w:szCs w:val="24"/>
        </w:rPr>
        <w:t>ΡΑΘΑΝΑΣΟΠΟΥΛΟΣ:</w:t>
      </w:r>
      <w:r>
        <w:rPr>
          <w:rFonts w:eastAsia="Times New Roman"/>
          <w:b/>
          <w:szCs w:val="24"/>
        </w:rPr>
        <w:t xml:space="preserve"> </w:t>
      </w:r>
      <w:r>
        <w:rPr>
          <w:rFonts w:eastAsia="Times New Roman"/>
          <w:szCs w:val="24"/>
        </w:rPr>
        <w:t>Δεν είπαμε για την αιολική ενέργεια, κύριε Υπουργέ.</w:t>
      </w:r>
    </w:p>
    <w:p w14:paraId="0030ACA5" w14:textId="77777777" w:rsidR="004B082E" w:rsidRDefault="00B036FE">
      <w:pPr>
        <w:tabs>
          <w:tab w:val="left" w:pos="709"/>
          <w:tab w:val="center" w:pos="4753"/>
        </w:tabs>
        <w:spacing w:line="600" w:lineRule="auto"/>
        <w:ind w:firstLine="720"/>
        <w:contextualSpacing/>
        <w:jc w:val="both"/>
        <w:rPr>
          <w:rFonts w:eastAsia="Times New Roman"/>
          <w:szCs w:val="24"/>
        </w:rPr>
      </w:pPr>
      <w:r w:rsidRPr="00C75A1C">
        <w:rPr>
          <w:rFonts w:eastAsia="Times New Roman"/>
          <w:b/>
          <w:szCs w:val="24"/>
        </w:rPr>
        <w:tab/>
        <w:t xml:space="preserve">ΠΡΟΕΔΡΕΥΩΝ (Νικήτας Κακλαμάνης): </w:t>
      </w:r>
      <w:r>
        <w:rPr>
          <w:rFonts w:eastAsia="Times New Roman"/>
          <w:szCs w:val="24"/>
        </w:rPr>
        <w:t xml:space="preserve">Κύριε </w:t>
      </w:r>
      <w:proofErr w:type="spellStart"/>
      <w:r>
        <w:rPr>
          <w:rFonts w:eastAsia="Times New Roman"/>
          <w:szCs w:val="24"/>
        </w:rPr>
        <w:t>Καραθανασόπουλε</w:t>
      </w:r>
      <w:proofErr w:type="spellEnd"/>
      <w:r>
        <w:rPr>
          <w:rFonts w:eastAsia="Times New Roman"/>
          <w:szCs w:val="24"/>
        </w:rPr>
        <w:t>, είστε παλιός κοινοβουλευτικός. Μην κάνουμε αυτά τα λάθη.</w:t>
      </w:r>
    </w:p>
    <w:p w14:paraId="0030ACA6" w14:textId="77777777" w:rsidR="004B082E" w:rsidRDefault="00B036FE">
      <w:pPr>
        <w:tabs>
          <w:tab w:val="left" w:pos="709"/>
          <w:tab w:val="center" w:pos="4753"/>
        </w:tabs>
        <w:spacing w:line="600" w:lineRule="auto"/>
        <w:ind w:firstLine="720"/>
        <w:contextualSpacing/>
        <w:jc w:val="both"/>
        <w:rPr>
          <w:rFonts w:eastAsia="Times New Roman"/>
          <w:szCs w:val="24"/>
        </w:rPr>
      </w:pPr>
      <w:r w:rsidRPr="00C75A1C">
        <w:rPr>
          <w:rFonts w:eastAsia="Times New Roman"/>
          <w:b/>
          <w:szCs w:val="24"/>
        </w:rPr>
        <w:tab/>
        <w:t>ΝΙΚΟΛΑΟΣ ΚΑΡΑΘΑΝΑΣΟΠΟΥΛΟΣ:</w:t>
      </w:r>
      <w:r>
        <w:rPr>
          <w:rFonts w:eastAsia="Times New Roman"/>
          <w:b/>
          <w:szCs w:val="24"/>
        </w:rPr>
        <w:t xml:space="preserve"> </w:t>
      </w:r>
      <w:r>
        <w:rPr>
          <w:rFonts w:eastAsia="Times New Roman"/>
          <w:szCs w:val="24"/>
        </w:rPr>
        <w:t>Είπαμε για τον τρόπο εγκατάστασης, κύριε Υπουρ</w:t>
      </w:r>
      <w:r>
        <w:rPr>
          <w:rFonts w:eastAsia="Times New Roman"/>
          <w:szCs w:val="24"/>
        </w:rPr>
        <w:t>γέ.</w:t>
      </w:r>
    </w:p>
    <w:p w14:paraId="0030ACA7"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r>
      <w:r w:rsidRPr="00C75A1C">
        <w:rPr>
          <w:rFonts w:eastAsia="Times New Roman"/>
          <w:b/>
          <w:szCs w:val="24"/>
        </w:rPr>
        <w:t xml:space="preserve">ΠΡΟΕΔΡΕΥΩΝ (Νικήτας Κακλαμάνης): </w:t>
      </w:r>
      <w:r>
        <w:rPr>
          <w:rFonts w:eastAsia="Times New Roman"/>
          <w:szCs w:val="24"/>
        </w:rPr>
        <w:t>Αφήστε τον Υπουργό να απαντήσει. Σας άκουγε χωρίς να βγάλει τσιμουδιά</w:t>
      </w:r>
      <w:r>
        <w:rPr>
          <w:rFonts w:eastAsia="Times New Roman"/>
          <w:szCs w:val="24"/>
        </w:rPr>
        <w:t>!</w:t>
      </w:r>
    </w:p>
    <w:p w14:paraId="0030ACA8"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Συνεχίστε, κύριε Υπουργέ.</w:t>
      </w:r>
    </w:p>
    <w:p w14:paraId="0030ACA9" w14:textId="77777777" w:rsidR="004B082E" w:rsidRDefault="00B036FE">
      <w:pPr>
        <w:tabs>
          <w:tab w:val="left" w:pos="709"/>
          <w:tab w:val="center" w:pos="4753"/>
        </w:tabs>
        <w:spacing w:line="600" w:lineRule="auto"/>
        <w:ind w:firstLine="720"/>
        <w:contextualSpacing/>
        <w:jc w:val="both"/>
        <w:rPr>
          <w:rFonts w:eastAsia="Times New Roman"/>
          <w:szCs w:val="24"/>
        </w:rPr>
      </w:pPr>
      <w:r w:rsidRPr="00C75A1C">
        <w:rPr>
          <w:rFonts w:eastAsia="Times New Roman"/>
          <w:b/>
          <w:szCs w:val="24"/>
        </w:rPr>
        <w:tab/>
        <w:t>ΓΕΩΡΓΙΟΣ ΣΤΑΘΑΚΗΣ (Υπουργός Περιβάλλοντος και Ενέργειας):</w:t>
      </w:r>
      <w:r>
        <w:rPr>
          <w:rFonts w:eastAsia="Times New Roman"/>
          <w:b/>
          <w:szCs w:val="24"/>
        </w:rPr>
        <w:t xml:space="preserve"> </w:t>
      </w:r>
      <w:r>
        <w:rPr>
          <w:rFonts w:eastAsia="Times New Roman"/>
          <w:szCs w:val="24"/>
        </w:rPr>
        <w:t>Ζούμε σε μια πολύ μεγάλη μετάβαση στην Ευρώπη. Το ότι η Γερμαν</w:t>
      </w:r>
      <w:r>
        <w:rPr>
          <w:rFonts w:eastAsia="Times New Roman"/>
          <w:szCs w:val="24"/>
        </w:rPr>
        <w:t xml:space="preserve">ία θα έκλεινε τα πυρηνικά της εργοστάσια και θα παρήγαγε από ΑΠΕ </w:t>
      </w:r>
      <w:r>
        <w:rPr>
          <w:rFonts w:eastAsia="Times New Roman"/>
          <w:szCs w:val="24"/>
        </w:rPr>
        <w:t xml:space="preserve">αυτή </w:t>
      </w:r>
      <w:r>
        <w:rPr>
          <w:rFonts w:eastAsia="Times New Roman"/>
          <w:szCs w:val="24"/>
        </w:rPr>
        <w:t>την ποσότητα ενέργειας ήταν αδιανόητο πριν από μερικά χρόνια. Το έκανε μέσα σε πέντε χρόνια.</w:t>
      </w:r>
    </w:p>
    <w:p w14:paraId="0030ACAA"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t>Οι περιβαλλοντικές και άλλες μέριμνες αποτελούν πλέον μια γνωστή διαδικασία. Την επόμενη φορ</w:t>
      </w:r>
      <w:r>
        <w:rPr>
          <w:rFonts w:eastAsia="Times New Roman"/>
          <w:szCs w:val="24"/>
        </w:rPr>
        <w:t>ά που θα προσγειωθείτε στη Βιέννη</w:t>
      </w:r>
      <w:r>
        <w:rPr>
          <w:rFonts w:eastAsia="Times New Roman"/>
          <w:szCs w:val="24"/>
        </w:rPr>
        <w:t>,</w:t>
      </w:r>
      <w:r>
        <w:rPr>
          <w:rFonts w:eastAsia="Times New Roman"/>
          <w:szCs w:val="24"/>
        </w:rPr>
        <w:t xml:space="preserve"> θα δείτε ότι όσο βλέπει το μάτι σας στην πρωτεύουσα υπάρχει ένα δάσος από ανεμογεννήτριες, εκατοντάδες, χιλιάδες σ’ έναν ατελείωτο κάμπο. Τι σημαίνει αυτό; Σημαίνει ότι δεν έχουμε πλέον φοβίες όσον αφορά τα αποτελέσματα, </w:t>
      </w:r>
      <w:r>
        <w:rPr>
          <w:rFonts w:eastAsia="Times New Roman"/>
          <w:szCs w:val="24"/>
        </w:rPr>
        <w:t>διότι είναι μια πραγματικότητα.</w:t>
      </w:r>
    </w:p>
    <w:p w14:paraId="0030ACAB"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t>Οι χώρες που θέλουν να κάνουν γρήγορη μετάβαση στις ΑΠΕ έχουν κάνει πολύ μεγάλα βήματα. Η Ελλάδα έχει μια πολύ πιο ισορροπημένη ανάπτυξη των ΑΠΕ. Υπάρχουν</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περιοχές υψηλού αιολικού πεδίου, όπως είναι η νότια Εύβοια</w:t>
      </w:r>
      <w:r>
        <w:rPr>
          <w:rFonts w:eastAsia="Times New Roman"/>
          <w:szCs w:val="24"/>
        </w:rPr>
        <w:t xml:space="preserve">, που </w:t>
      </w:r>
      <w:r>
        <w:rPr>
          <w:rFonts w:eastAsia="Times New Roman"/>
          <w:szCs w:val="24"/>
        </w:rPr>
        <w:lastRenderedPageBreak/>
        <w:t>έχει το δεύτερο καλύτερο αιολικό πεδίο στην Ευρώπη. Είναι γνωστό αυτό. Υπάρχει μια ανάπτυξη των αιολικών πάρκων</w:t>
      </w:r>
      <w:r w:rsidRPr="009D6DFD">
        <w:rPr>
          <w:rFonts w:eastAsia="Times New Roman"/>
          <w:szCs w:val="24"/>
        </w:rPr>
        <w:t xml:space="preserve"> </w:t>
      </w:r>
      <w:r>
        <w:rPr>
          <w:rFonts w:eastAsia="Times New Roman"/>
          <w:szCs w:val="24"/>
        </w:rPr>
        <w:t>εκεί, με μια μέριμνα -επαναλαμβάνω- ότι υπάρχει ένα όριο</w:t>
      </w:r>
      <w:r>
        <w:rPr>
          <w:rFonts w:eastAsia="Times New Roman"/>
          <w:szCs w:val="24"/>
        </w:rPr>
        <w:t>,</w:t>
      </w:r>
      <w:r>
        <w:rPr>
          <w:rFonts w:eastAsia="Times New Roman"/>
          <w:szCs w:val="24"/>
        </w:rPr>
        <w:t xml:space="preserve"> πέρα από το οποίο δεν μπορεί να γίνεται </w:t>
      </w:r>
      <w:proofErr w:type="spellStart"/>
      <w:r>
        <w:rPr>
          <w:rFonts w:eastAsia="Times New Roman"/>
          <w:szCs w:val="24"/>
        </w:rPr>
        <w:t>υπερσυγκέντρωση</w:t>
      </w:r>
      <w:proofErr w:type="spellEnd"/>
      <w:r>
        <w:rPr>
          <w:rFonts w:eastAsia="Times New Roman"/>
          <w:szCs w:val="24"/>
        </w:rPr>
        <w:t>.</w:t>
      </w:r>
    </w:p>
    <w:p w14:paraId="0030ACAC"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t>Συνεπώς θα έλεγα ότι δ</w:t>
      </w:r>
      <w:r>
        <w:rPr>
          <w:rFonts w:eastAsia="Times New Roman"/>
          <w:szCs w:val="24"/>
        </w:rPr>
        <w:t xml:space="preserve">εν έχει νόημα να </w:t>
      </w:r>
      <w:proofErr w:type="spellStart"/>
      <w:r>
        <w:rPr>
          <w:rFonts w:eastAsia="Times New Roman"/>
          <w:szCs w:val="24"/>
        </w:rPr>
        <w:t>υπερδιογκώνουμε</w:t>
      </w:r>
      <w:proofErr w:type="spellEnd"/>
      <w:r>
        <w:rPr>
          <w:rFonts w:eastAsia="Times New Roman"/>
          <w:szCs w:val="24"/>
        </w:rPr>
        <w:t xml:space="preserve"> φοβίες. Χρειάζεται το ειδικό χωροταξικό να μεριμνά για τις αποστάσεις, τον τρόπο εγκατάστασης, για το σε ποιες περιοχές και μέχρι ποιον βαθμό. Επαναλαμβάνω ότι οι συντελεστές παραμένουν δεδομένοι με βάση την κείμενη νομοθεσ</w:t>
      </w:r>
      <w:r>
        <w:rPr>
          <w:rFonts w:eastAsia="Times New Roman"/>
          <w:szCs w:val="24"/>
        </w:rPr>
        <w:t xml:space="preserve">ία. </w:t>
      </w:r>
    </w:p>
    <w:p w14:paraId="0030ACAD"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t xml:space="preserve">Το δεύτερο είναι ότι οι περιβαλλοντικές μελέτες κάθε αιολικής δραστηριότητας και </w:t>
      </w:r>
      <w:proofErr w:type="spellStart"/>
      <w:r>
        <w:rPr>
          <w:rFonts w:eastAsia="Times New Roman"/>
          <w:szCs w:val="24"/>
        </w:rPr>
        <w:t>φωτοβολταϊκής</w:t>
      </w:r>
      <w:proofErr w:type="spellEnd"/>
      <w:r>
        <w:rPr>
          <w:rFonts w:eastAsia="Times New Roman"/>
          <w:szCs w:val="24"/>
        </w:rPr>
        <w:t xml:space="preserve"> δραστηριότητας επίσης αποτυπώνονται. Τα συγκεκριμένα έργα είναι μικρά έργα. Μη σκεφτείτε κάτι άλλο. Η </w:t>
      </w:r>
      <w:proofErr w:type="spellStart"/>
      <w:r>
        <w:rPr>
          <w:rFonts w:eastAsia="Times New Roman"/>
          <w:szCs w:val="24"/>
        </w:rPr>
        <w:t>αδειοδότηση</w:t>
      </w:r>
      <w:proofErr w:type="spellEnd"/>
      <w:r>
        <w:rPr>
          <w:rFonts w:eastAsia="Times New Roman"/>
          <w:szCs w:val="24"/>
        </w:rPr>
        <w:t xml:space="preserve">, όπως ξέρετε, έχει γίνει από την </w:t>
      </w:r>
      <w:r>
        <w:rPr>
          <w:rFonts w:eastAsia="Times New Roman"/>
          <w:szCs w:val="24"/>
        </w:rPr>
        <w:t>α</w:t>
      </w:r>
      <w:r>
        <w:rPr>
          <w:rFonts w:eastAsia="Times New Roman"/>
          <w:szCs w:val="24"/>
        </w:rPr>
        <w:t xml:space="preserve">ποκεντρωμένη. Δεν έρχεται καν στο Υπουργείο η συγκεκριμένη </w:t>
      </w:r>
      <w:proofErr w:type="spellStart"/>
      <w:r>
        <w:rPr>
          <w:rFonts w:eastAsia="Times New Roman"/>
          <w:szCs w:val="24"/>
        </w:rPr>
        <w:t>αδειοδότηση</w:t>
      </w:r>
      <w:proofErr w:type="spellEnd"/>
      <w:r>
        <w:rPr>
          <w:rFonts w:eastAsia="Times New Roman"/>
          <w:szCs w:val="24"/>
        </w:rPr>
        <w:t xml:space="preserve">. Μιλάμε για μικρά έργα, τα οποία θεωρώ ότι είναι </w:t>
      </w:r>
      <w:proofErr w:type="spellStart"/>
      <w:r>
        <w:rPr>
          <w:rFonts w:eastAsia="Times New Roman"/>
          <w:szCs w:val="24"/>
        </w:rPr>
        <w:t>διαχειρίσιμα</w:t>
      </w:r>
      <w:proofErr w:type="spellEnd"/>
      <w:r>
        <w:rPr>
          <w:rFonts w:eastAsia="Times New Roman"/>
          <w:szCs w:val="24"/>
        </w:rPr>
        <w:t xml:space="preserve">. </w:t>
      </w:r>
    </w:p>
    <w:p w14:paraId="0030ACAE"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t>Συνεπώς η γνώμη μου είναι η εξής</w:t>
      </w:r>
      <w:r w:rsidRPr="000E282F">
        <w:rPr>
          <w:rFonts w:eastAsia="Times New Roman"/>
          <w:szCs w:val="24"/>
        </w:rPr>
        <w:t xml:space="preserve">: </w:t>
      </w:r>
      <w:r>
        <w:rPr>
          <w:rFonts w:eastAsia="Times New Roman"/>
          <w:szCs w:val="24"/>
        </w:rPr>
        <w:t xml:space="preserve">Πρέπει να λαμβάνουμε </w:t>
      </w:r>
      <w:r>
        <w:rPr>
          <w:rFonts w:eastAsia="Times New Roman"/>
          <w:szCs w:val="24"/>
        </w:rPr>
        <w:t>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φυσικά όλες τις παρατηρήσεις της </w:t>
      </w:r>
      <w:r>
        <w:rPr>
          <w:rFonts w:eastAsia="Times New Roman"/>
          <w:szCs w:val="24"/>
        </w:rPr>
        <w:t>τοπικής αυτοδιοίκησης</w:t>
      </w:r>
      <w:r>
        <w:rPr>
          <w:rFonts w:eastAsia="Times New Roman"/>
          <w:szCs w:val="24"/>
        </w:rPr>
        <w:t xml:space="preserve"> π</w:t>
      </w:r>
      <w:r>
        <w:rPr>
          <w:rFonts w:eastAsia="Times New Roman"/>
          <w:szCs w:val="24"/>
        </w:rPr>
        <w:t xml:space="preserve">ου είναι </w:t>
      </w:r>
      <w:r>
        <w:rPr>
          <w:rFonts w:eastAsia="Times New Roman"/>
          <w:szCs w:val="24"/>
        </w:rPr>
        <w:t>η</w:t>
      </w:r>
      <w:r>
        <w:rPr>
          <w:rFonts w:eastAsia="Times New Roman"/>
          <w:szCs w:val="24"/>
        </w:rPr>
        <w:t xml:space="preserve"> κατ</w:t>
      </w:r>
      <w:r>
        <w:rPr>
          <w:rFonts w:eastAsia="Times New Roman"/>
          <w:szCs w:val="24"/>
        </w:rPr>
        <w:t xml:space="preserve">’ </w:t>
      </w:r>
      <w:r>
        <w:rPr>
          <w:rFonts w:eastAsia="Times New Roman"/>
          <w:szCs w:val="24"/>
        </w:rPr>
        <w:t>εξοχήν αρμόδι</w:t>
      </w:r>
      <w:r>
        <w:rPr>
          <w:rFonts w:eastAsia="Times New Roman"/>
          <w:szCs w:val="24"/>
        </w:rPr>
        <w:t>α</w:t>
      </w:r>
      <w:r>
        <w:rPr>
          <w:rFonts w:eastAsia="Times New Roman"/>
          <w:szCs w:val="24"/>
        </w:rPr>
        <w:t>.</w:t>
      </w:r>
      <w:r>
        <w:rPr>
          <w:rFonts w:eastAsia="Times New Roman"/>
          <w:szCs w:val="24"/>
        </w:rPr>
        <w:t xml:space="preserve"> Προχωράμε, όμως, </w:t>
      </w:r>
      <w:r>
        <w:rPr>
          <w:rFonts w:eastAsia="Times New Roman"/>
          <w:szCs w:val="24"/>
        </w:rPr>
        <w:lastRenderedPageBreak/>
        <w:t xml:space="preserve">βήμα-βήμα, χωρίς να δημιουργούμε φοβίες και επιπρόσθετους φραγμούς, σε μια μετάβαση η οποία είναι επιθυμητή από όλους μας. </w:t>
      </w:r>
    </w:p>
    <w:p w14:paraId="0030ACAF"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t xml:space="preserve">Δεν υπάρχει η παραμικρή αμφιβολία ότι η κλιματική αλλαγή πλέον είναι παράγωγο του </w:t>
      </w:r>
      <w:r>
        <w:rPr>
          <w:rFonts w:eastAsia="Times New Roman"/>
          <w:szCs w:val="24"/>
          <w:lang w:val="en-US"/>
        </w:rPr>
        <w:t>CO</w:t>
      </w:r>
      <w:r w:rsidRPr="00A22906">
        <w:rPr>
          <w:rFonts w:eastAsia="Times New Roman"/>
          <w:szCs w:val="24"/>
          <w:vertAlign w:val="subscript"/>
        </w:rPr>
        <w:t>2</w:t>
      </w:r>
      <w:r>
        <w:rPr>
          <w:rFonts w:eastAsia="Times New Roman"/>
          <w:szCs w:val="24"/>
        </w:rPr>
        <w:t xml:space="preserve">. Δεν υπάρχει η παραμικρή αμφιβολία ότι το 2050 θα πρέπει να έχουμε μηδενίσει </w:t>
      </w:r>
      <w:r>
        <w:rPr>
          <w:rFonts w:eastAsia="Times New Roman"/>
          <w:szCs w:val="24"/>
        </w:rPr>
        <w:t>τ</w:t>
      </w:r>
      <w:r>
        <w:rPr>
          <w:rFonts w:eastAsia="Times New Roman"/>
          <w:szCs w:val="24"/>
        </w:rPr>
        <w:t>ο</w:t>
      </w:r>
      <w:r>
        <w:rPr>
          <w:rFonts w:eastAsia="Times New Roman"/>
          <w:szCs w:val="24"/>
        </w:rPr>
        <w:t xml:space="preserve"> </w:t>
      </w:r>
      <w:r>
        <w:rPr>
          <w:rFonts w:eastAsia="Times New Roman"/>
          <w:szCs w:val="24"/>
          <w:lang w:val="en-US"/>
        </w:rPr>
        <w:t>CO</w:t>
      </w:r>
      <w:r w:rsidRPr="00A22906">
        <w:rPr>
          <w:rFonts w:eastAsia="Times New Roman"/>
          <w:szCs w:val="24"/>
          <w:vertAlign w:val="subscript"/>
        </w:rPr>
        <w:t>2</w:t>
      </w:r>
      <w:r>
        <w:rPr>
          <w:rFonts w:eastAsia="Times New Roman"/>
          <w:szCs w:val="24"/>
        </w:rPr>
        <w:t>, άρα και να παράγουμε μόνο από ΑΠΕ και να καταναλώνουμε</w:t>
      </w:r>
      <w:r>
        <w:rPr>
          <w:rFonts w:eastAsia="Times New Roman"/>
          <w:szCs w:val="24"/>
        </w:rPr>
        <w:t>,</w:t>
      </w:r>
      <w:r>
        <w:rPr>
          <w:rFonts w:eastAsia="Times New Roman"/>
          <w:szCs w:val="24"/>
        </w:rPr>
        <w:t xml:space="preserve"> μεταφορές και οτιδήποτε χρησιμοποιούμε σήμερα με μηδενικές παραγωγές </w:t>
      </w:r>
      <w:r>
        <w:rPr>
          <w:rFonts w:eastAsia="Times New Roman"/>
          <w:szCs w:val="24"/>
          <w:lang w:val="en-US"/>
        </w:rPr>
        <w:t>CO</w:t>
      </w:r>
      <w:r w:rsidRPr="00A22906">
        <w:rPr>
          <w:rFonts w:eastAsia="Times New Roman"/>
          <w:szCs w:val="24"/>
          <w:vertAlign w:val="subscript"/>
        </w:rPr>
        <w:t>2</w:t>
      </w:r>
      <w:r w:rsidRPr="000E282F">
        <w:rPr>
          <w:rFonts w:eastAsia="Times New Roman"/>
          <w:szCs w:val="24"/>
        </w:rPr>
        <w:t>.</w:t>
      </w:r>
    </w:p>
    <w:p w14:paraId="0030ACB0"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t>Συνεπώς θα έλεγα με μια λέξη ότι προ</w:t>
      </w:r>
      <w:r>
        <w:rPr>
          <w:rFonts w:eastAsia="Times New Roman"/>
          <w:szCs w:val="24"/>
        </w:rPr>
        <w:t>χωράμε ως χώρα προς αυτή την κατεύθυνση και στη συγκεκριμένη περίπτωση επαναλαμβάνω ότι ενθαρρύνουμε</w:t>
      </w:r>
      <w:r w:rsidRPr="000E282F">
        <w:rPr>
          <w:rFonts w:eastAsia="Times New Roman"/>
          <w:szCs w:val="24"/>
        </w:rPr>
        <w:t xml:space="preserve"> </w:t>
      </w:r>
      <w:r>
        <w:rPr>
          <w:rFonts w:eastAsia="Times New Roman"/>
          <w:szCs w:val="24"/>
        </w:rPr>
        <w:t xml:space="preserve">το </w:t>
      </w:r>
      <w:r>
        <w:rPr>
          <w:rFonts w:eastAsia="Times New Roman"/>
          <w:szCs w:val="24"/>
          <w:lang w:val="en-US"/>
        </w:rPr>
        <w:t>repowering</w:t>
      </w:r>
      <w:r>
        <w:rPr>
          <w:rFonts w:eastAsia="Times New Roman"/>
          <w:szCs w:val="24"/>
        </w:rPr>
        <w:t>,</w:t>
      </w:r>
      <w:r w:rsidRPr="000E282F">
        <w:rPr>
          <w:rFonts w:eastAsia="Times New Roman"/>
          <w:szCs w:val="24"/>
        </w:rPr>
        <w:t xml:space="preserve"> </w:t>
      </w:r>
      <w:r>
        <w:rPr>
          <w:rFonts w:eastAsia="Times New Roman"/>
          <w:szCs w:val="24"/>
        </w:rPr>
        <w:t xml:space="preserve">γιατί είναι ένα βήμα </w:t>
      </w:r>
      <w:proofErr w:type="spellStart"/>
      <w:r>
        <w:rPr>
          <w:rFonts w:eastAsia="Times New Roman"/>
          <w:szCs w:val="24"/>
        </w:rPr>
        <w:t>αντικαστάστασης</w:t>
      </w:r>
      <w:proofErr w:type="spellEnd"/>
      <w:r>
        <w:rPr>
          <w:rFonts w:eastAsia="Times New Roman"/>
          <w:szCs w:val="24"/>
        </w:rPr>
        <w:t xml:space="preserve"> παλιάς τεχνολογίας με νέα που έχει πολύ καλύτερη απόδοση και ταυτόχρονα καταλαμβάνει πολύ λιγότερο χώρο</w:t>
      </w:r>
      <w:r>
        <w:rPr>
          <w:rFonts w:eastAsia="Times New Roman"/>
          <w:szCs w:val="24"/>
        </w:rPr>
        <w:t xml:space="preserve"> από πριν και έχει</w:t>
      </w:r>
      <w:r>
        <w:rPr>
          <w:rFonts w:eastAsia="Times New Roman"/>
          <w:szCs w:val="24"/>
        </w:rPr>
        <w:t>,</w:t>
      </w:r>
      <w:r>
        <w:rPr>
          <w:rFonts w:eastAsia="Times New Roman"/>
          <w:szCs w:val="24"/>
        </w:rPr>
        <w:t xml:space="preserve"> φυσικά</w:t>
      </w:r>
      <w:r>
        <w:rPr>
          <w:rFonts w:eastAsia="Times New Roman"/>
          <w:szCs w:val="24"/>
        </w:rPr>
        <w:t>,</w:t>
      </w:r>
      <w:r>
        <w:rPr>
          <w:rFonts w:eastAsia="Times New Roman"/>
          <w:szCs w:val="24"/>
        </w:rPr>
        <w:t xml:space="preserve"> πολύ μικρότερο αποτύπωμα.</w:t>
      </w:r>
    </w:p>
    <w:p w14:paraId="0030ACB1"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Ευχαριστώ.</w:t>
      </w:r>
    </w:p>
    <w:p w14:paraId="0030ACB2"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r>
      <w:r w:rsidRPr="00C75A1C">
        <w:rPr>
          <w:rFonts w:eastAsia="Times New Roman"/>
          <w:b/>
          <w:szCs w:val="24"/>
        </w:rPr>
        <w:t>ΠΡΟΕΔΡΕΥΩΝ (Νικήτας Κακλαμάνης)</w:t>
      </w:r>
      <w:r w:rsidRPr="000E282F">
        <w:rPr>
          <w:rFonts w:eastAsia="Times New Roman"/>
          <w:b/>
          <w:szCs w:val="24"/>
        </w:rPr>
        <w:t xml:space="preserve">: </w:t>
      </w:r>
      <w:r>
        <w:rPr>
          <w:rFonts w:eastAsia="Times New Roman"/>
          <w:szCs w:val="24"/>
        </w:rPr>
        <w:t xml:space="preserve">Γίνεται γνωστό στο Σώμα ότι τη συνεδρίασή μας παρακολουθούν από τα άνω </w:t>
      </w:r>
      <w:r>
        <w:rPr>
          <w:rFonts w:eastAsia="Times New Roman"/>
          <w:szCs w:val="24"/>
        </w:rPr>
        <w:lastRenderedPageBreak/>
        <w:t xml:space="preserve">δυτικά θεωρεία τριάντα έξι μαθήτριες και μαθητές και δύο συνοδοί εκπαιδευτικοί από το </w:t>
      </w:r>
      <w:r>
        <w:rPr>
          <w:rFonts w:eastAsia="Times New Roman"/>
          <w:szCs w:val="24"/>
        </w:rPr>
        <w:t>Μουσικό Γυμνάσιο Δράμας.</w:t>
      </w:r>
    </w:p>
    <w:p w14:paraId="0030ACB3"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t>Συγχαρητήρια για τη δουλειά που κάνετε εκεί. Είναι πολύ γνωστό το Γυμνάσιό σας. Καλώς ήλθατε!</w:t>
      </w:r>
    </w:p>
    <w:p w14:paraId="0030ACB4" w14:textId="77777777" w:rsidR="004B082E" w:rsidRDefault="00B036FE">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 όλες τις πτέρυγες της Βουλής)</w:t>
      </w:r>
    </w:p>
    <w:p w14:paraId="0030ACB5"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r>
      <w:r>
        <w:rPr>
          <w:rFonts w:eastAsia="Times New Roman"/>
          <w:szCs w:val="24"/>
        </w:rPr>
        <w:t>Ακολουθεί</w:t>
      </w:r>
      <w:r>
        <w:rPr>
          <w:rFonts w:eastAsia="Times New Roman"/>
          <w:szCs w:val="24"/>
        </w:rPr>
        <w:t xml:space="preserve"> η τρίτη με αριθμό 381/25-2-2019 επίκαιρη ερώτηση πρώτου κύκλου του Βουλευτή</w:t>
      </w:r>
      <w:r>
        <w:rPr>
          <w:rFonts w:eastAsia="Times New Roman"/>
          <w:szCs w:val="24"/>
        </w:rPr>
        <w:t xml:space="preserve"> Αρκαδίας της Δημοκρατικής Συμπαράταξης κ. Οδυσσέα Κωνσταντινόπουλου προς τον Υπουργό Οικονομίας και Ανάπτυξης, με θέμα</w:t>
      </w:r>
      <w:r w:rsidRPr="000E282F">
        <w:rPr>
          <w:rFonts w:eastAsia="Times New Roman"/>
          <w:szCs w:val="24"/>
        </w:rPr>
        <w:t xml:space="preserve">: </w:t>
      </w:r>
      <w:r>
        <w:rPr>
          <w:rFonts w:eastAsia="Times New Roman"/>
          <w:szCs w:val="24"/>
        </w:rPr>
        <w:t xml:space="preserve">«Σε ποιο στάδιο βρίσκεται η υλοποίηση του έργου προσέλκυσης επισκεπτών στη </w:t>
      </w:r>
      <w:r>
        <w:rPr>
          <w:rFonts w:eastAsia="Times New Roman"/>
          <w:szCs w:val="24"/>
        </w:rPr>
        <w:t>λ</w:t>
      </w:r>
      <w:r>
        <w:rPr>
          <w:rFonts w:eastAsia="Times New Roman"/>
          <w:szCs w:val="24"/>
        </w:rPr>
        <w:t>ίμνη Λάδωνα, ύψους 1.289.618 ευρώ;».</w:t>
      </w:r>
    </w:p>
    <w:p w14:paraId="0030ACB6"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 xml:space="preserve">Κύριε </w:t>
      </w:r>
      <w:r>
        <w:rPr>
          <w:rFonts w:eastAsia="Times New Roman"/>
          <w:szCs w:val="24"/>
        </w:rPr>
        <w:t>Κωνσταντινόπουλε, έχετε τον λόγο.</w:t>
      </w:r>
    </w:p>
    <w:p w14:paraId="0030ACB7" w14:textId="77777777" w:rsidR="004B082E" w:rsidRDefault="00B036FE">
      <w:pPr>
        <w:tabs>
          <w:tab w:val="left" w:pos="709"/>
          <w:tab w:val="center" w:pos="4753"/>
        </w:tabs>
        <w:spacing w:line="600" w:lineRule="auto"/>
        <w:ind w:firstLine="720"/>
        <w:contextualSpacing/>
        <w:jc w:val="both"/>
        <w:rPr>
          <w:rFonts w:eastAsia="Times New Roman"/>
          <w:szCs w:val="24"/>
        </w:rPr>
      </w:pPr>
      <w:r w:rsidRPr="005A6324">
        <w:rPr>
          <w:rFonts w:eastAsia="Times New Roman"/>
          <w:b/>
          <w:szCs w:val="24"/>
        </w:rPr>
        <w:t>ΟΔΥΣΣΕΑΣ ΚΩΝΣΤΑΝΤΙΝΟΠΟΥΛΟΣ:</w:t>
      </w:r>
      <w:r w:rsidRPr="000C0CB1">
        <w:rPr>
          <w:rFonts w:eastAsia="Times New Roman"/>
          <w:szCs w:val="24"/>
        </w:rPr>
        <w:t xml:space="preserve"> </w:t>
      </w:r>
      <w:r>
        <w:rPr>
          <w:rFonts w:eastAsia="Times New Roman"/>
          <w:szCs w:val="24"/>
        </w:rPr>
        <w:t>Ευχαριστώ, κύριε Πρόεδρε.</w:t>
      </w:r>
    </w:p>
    <w:p w14:paraId="0030ACB8"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tab/>
        <w:t xml:space="preserve">Είχα κάνει μια ερώτηση στον αρμόδιο Υπουργό Εσωτερικών κ. </w:t>
      </w:r>
      <w:proofErr w:type="spellStart"/>
      <w:r>
        <w:rPr>
          <w:rFonts w:eastAsia="Times New Roman"/>
          <w:szCs w:val="24"/>
        </w:rPr>
        <w:t>Χαρίτση</w:t>
      </w:r>
      <w:proofErr w:type="spellEnd"/>
      <w:r>
        <w:rPr>
          <w:rFonts w:eastAsia="Times New Roman"/>
          <w:szCs w:val="24"/>
        </w:rPr>
        <w:t>. Το λέω σε εσάς, κύριε Υπουργέ. Προσδιορίστηκε στις 18 Ιανουαρίου, μετά στις 25 Ιανουαρίου και την 1</w:t>
      </w:r>
      <w:r w:rsidRPr="000C0CB1">
        <w:rPr>
          <w:rFonts w:eastAsia="Times New Roman"/>
          <w:szCs w:val="24"/>
          <w:vertAlign w:val="superscript"/>
        </w:rPr>
        <w:t>η</w:t>
      </w:r>
      <w:r>
        <w:rPr>
          <w:rFonts w:eastAsia="Times New Roman"/>
          <w:szCs w:val="24"/>
        </w:rPr>
        <w:t xml:space="preserve"> Φεβρουαρίου ο Υπουργός δήλωσε φόρτο εργασίας. Μετά από </w:t>
      </w:r>
      <w:r>
        <w:rPr>
          <w:rFonts w:eastAsia="Times New Roman"/>
          <w:szCs w:val="24"/>
        </w:rPr>
        <w:t>μ</w:t>
      </w:r>
      <w:r>
        <w:rPr>
          <w:rFonts w:eastAsia="Times New Roman"/>
          <w:szCs w:val="24"/>
        </w:rPr>
        <w:t>ί</w:t>
      </w:r>
      <w:r>
        <w:rPr>
          <w:rFonts w:eastAsia="Times New Roman"/>
          <w:szCs w:val="24"/>
        </w:rPr>
        <w:t>α</w:t>
      </w:r>
      <w:r>
        <w:rPr>
          <w:rFonts w:eastAsia="Times New Roman"/>
          <w:szCs w:val="24"/>
        </w:rPr>
        <w:t xml:space="preserve"> εβδομάδα δήλωσε αναρμοδιότητα. Τι να σας πω; </w:t>
      </w:r>
    </w:p>
    <w:p w14:paraId="0030ACB9" w14:textId="77777777" w:rsidR="004B082E" w:rsidRDefault="00B036FE">
      <w:pPr>
        <w:tabs>
          <w:tab w:val="left" w:pos="709"/>
          <w:tab w:val="center" w:pos="4753"/>
        </w:tabs>
        <w:spacing w:line="600" w:lineRule="auto"/>
        <w:ind w:firstLine="720"/>
        <w:contextualSpacing/>
        <w:jc w:val="both"/>
        <w:rPr>
          <w:rFonts w:eastAsia="Times New Roman"/>
          <w:szCs w:val="24"/>
        </w:rPr>
      </w:pPr>
      <w:r>
        <w:rPr>
          <w:rFonts w:eastAsia="Times New Roman"/>
          <w:szCs w:val="24"/>
        </w:rPr>
        <w:lastRenderedPageBreak/>
        <w:tab/>
        <w:t xml:space="preserve">Κύριε Υπουργέ, δεν ξέρω τι να σας ρωτήσω. Το έκανα επίτηδες. Ξέρετε γιατί; Διότι μου είχε απαντήσει και ο κ. Σταθάκης, όταν ήταν Υπουργός, ότι η </w:t>
      </w:r>
      <w:r>
        <w:rPr>
          <w:rFonts w:eastAsia="Times New Roman"/>
          <w:szCs w:val="24"/>
        </w:rPr>
        <w:t>π</w:t>
      </w:r>
      <w:r>
        <w:rPr>
          <w:rFonts w:eastAsia="Times New Roman"/>
          <w:szCs w:val="24"/>
        </w:rPr>
        <w:t>ερι</w:t>
      </w:r>
      <w:r>
        <w:rPr>
          <w:rFonts w:eastAsia="Times New Roman"/>
          <w:szCs w:val="24"/>
        </w:rPr>
        <w:t xml:space="preserve">φέρεια δεν έχει κάνει απολύτως τίποτα. Το βασικό ζητούμενο, όμως, είναι ότι όταν ρωτάμε τον Υπουργό Εσωτερικών, είναι αυτός ο οποίος πρέπει να ζητήσει στοιχεία από την </w:t>
      </w:r>
      <w:r>
        <w:rPr>
          <w:rFonts w:eastAsia="Times New Roman"/>
          <w:szCs w:val="24"/>
        </w:rPr>
        <w:t>π</w:t>
      </w:r>
      <w:r>
        <w:rPr>
          <w:rFonts w:eastAsia="Times New Roman"/>
          <w:szCs w:val="24"/>
        </w:rPr>
        <w:t xml:space="preserve">εριφέρεια και αν η </w:t>
      </w:r>
      <w:r>
        <w:rPr>
          <w:rFonts w:eastAsia="Times New Roman"/>
          <w:szCs w:val="24"/>
        </w:rPr>
        <w:t>π</w:t>
      </w:r>
      <w:r>
        <w:rPr>
          <w:rFonts w:eastAsia="Times New Roman"/>
          <w:szCs w:val="24"/>
        </w:rPr>
        <w:t xml:space="preserve">εριφέρεια δεν δίνει στοιχεία, δεν λέει γιατί, ενώ έχει ανακοινώσει </w:t>
      </w:r>
      <w:r>
        <w:rPr>
          <w:rFonts w:eastAsia="Times New Roman"/>
          <w:szCs w:val="24"/>
        </w:rPr>
        <w:t xml:space="preserve">το έργο, ενώ έχει ανακοινώσει ότι κάνει σύμβαση με τον </w:t>
      </w:r>
      <w:r>
        <w:rPr>
          <w:rFonts w:eastAsia="Times New Roman"/>
          <w:szCs w:val="24"/>
        </w:rPr>
        <w:t>δ</w:t>
      </w:r>
      <w:r>
        <w:rPr>
          <w:rFonts w:eastAsia="Times New Roman"/>
          <w:szCs w:val="24"/>
        </w:rPr>
        <w:t xml:space="preserve">ήμο, να πει, όπως είπε ο κ. Σκουρλέτης στις 28 Φεβρουαρίου του 2018, ότι η </w:t>
      </w:r>
      <w:r>
        <w:rPr>
          <w:rFonts w:eastAsia="Times New Roman"/>
          <w:szCs w:val="24"/>
        </w:rPr>
        <w:t>π</w:t>
      </w:r>
      <w:r>
        <w:rPr>
          <w:rFonts w:eastAsia="Times New Roman"/>
          <w:szCs w:val="24"/>
        </w:rPr>
        <w:t>εριφέρεια ευθύνεται γι’ αυτόν τον λόγο.</w:t>
      </w:r>
    </w:p>
    <w:p w14:paraId="0030ACBA"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Και ξέρετε γιατί σας το λέω αυτό; Ό</w:t>
      </w:r>
      <w:r w:rsidRPr="004D13CC">
        <w:rPr>
          <w:rFonts w:eastAsia="Times New Roman" w:cs="Times New Roman"/>
          <w:szCs w:val="24"/>
        </w:rPr>
        <w:t xml:space="preserve">χι τόσο γιατί </w:t>
      </w:r>
      <w:r>
        <w:rPr>
          <w:rFonts w:eastAsia="Times New Roman" w:cs="Times New Roman"/>
          <w:szCs w:val="24"/>
        </w:rPr>
        <w:t>σε</w:t>
      </w:r>
      <w:r w:rsidRPr="004D13CC">
        <w:rPr>
          <w:rFonts w:eastAsia="Times New Roman" w:cs="Times New Roman"/>
          <w:szCs w:val="24"/>
        </w:rPr>
        <w:t xml:space="preserve"> αυτό το έργο</w:t>
      </w:r>
      <w:r>
        <w:rPr>
          <w:rFonts w:eastAsia="Times New Roman" w:cs="Times New Roman"/>
          <w:szCs w:val="24"/>
        </w:rPr>
        <w:t xml:space="preserve"> έχω εμπλακεί εγώ, α</w:t>
      </w:r>
      <w:r>
        <w:rPr>
          <w:rFonts w:eastAsia="Times New Roman" w:cs="Times New Roman"/>
          <w:szCs w:val="24"/>
        </w:rPr>
        <w:t>λλά γιατί αυτό το έργο</w:t>
      </w:r>
      <w:r w:rsidRPr="004D13CC">
        <w:rPr>
          <w:rFonts w:eastAsia="Times New Roman" w:cs="Times New Roman"/>
          <w:szCs w:val="24"/>
        </w:rPr>
        <w:t xml:space="preserve"> θα σταματήσει την ερημοποίηση μιας ολόκληρης περιοχής</w:t>
      </w:r>
      <w:r>
        <w:rPr>
          <w:rFonts w:eastAsia="Times New Roman" w:cs="Times New Roman"/>
          <w:szCs w:val="24"/>
        </w:rPr>
        <w:t>. Κ</w:t>
      </w:r>
      <w:r w:rsidRPr="004D13CC">
        <w:rPr>
          <w:rFonts w:eastAsia="Times New Roman" w:cs="Times New Roman"/>
          <w:szCs w:val="24"/>
        </w:rPr>
        <w:t>αι επειδή την έχω βιώσει</w:t>
      </w:r>
      <w:r>
        <w:rPr>
          <w:rFonts w:eastAsia="Times New Roman" w:cs="Times New Roman"/>
          <w:szCs w:val="24"/>
        </w:rPr>
        <w:t xml:space="preserve"> καθώς ζ</w:t>
      </w:r>
      <w:r w:rsidRPr="004D13CC">
        <w:rPr>
          <w:rFonts w:eastAsia="Times New Roman" w:cs="Times New Roman"/>
          <w:szCs w:val="24"/>
        </w:rPr>
        <w:t>ούσα σε αυτή την περιοχή</w:t>
      </w:r>
      <w:r>
        <w:rPr>
          <w:rFonts w:eastAsia="Times New Roman" w:cs="Times New Roman"/>
          <w:szCs w:val="24"/>
        </w:rPr>
        <w:t>,</w:t>
      </w:r>
      <w:r w:rsidRPr="004D13CC">
        <w:rPr>
          <w:rFonts w:eastAsia="Times New Roman" w:cs="Times New Roman"/>
          <w:szCs w:val="24"/>
        </w:rPr>
        <w:t xml:space="preserve"> ήταν </w:t>
      </w:r>
      <w:r>
        <w:rPr>
          <w:rFonts w:eastAsia="Times New Roman" w:cs="Times New Roman"/>
          <w:szCs w:val="24"/>
        </w:rPr>
        <w:t>κ</w:t>
      </w:r>
      <w:r w:rsidRPr="004D13CC">
        <w:rPr>
          <w:rFonts w:eastAsia="Times New Roman" w:cs="Times New Roman"/>
          <w:szCs w:val="24"/>
        </w:rPr>
        <w:t xml:space="preserve">άμπος </w:t>
      </w:r>
      <w:r>
        <w:rPr>
          <w:rFonts w:eastAsia="Times New Roman" w:cs="Times New Roman"/>
          <w:szCs w:val="24"/>
        </w:rPr>
        <w:t>και έγινε τεχνητή λίμνη. Με</w:t>
      </w:r>
      <w:r w:rsidRPr="004D13CC">
        <w:rPr>
          <w:rFonts w:eastAsia="Times New Roman" w:cs="Times New Roman"/>
          <w:szCs w:val="24"/>
        </w:rPr>
        <w:t xml:space="preserve">τά έφυγε όλος ο κόσμος και τώρα </w:t>
      </w:r>
      <w:r>
        <w:rPr>
          <w:rFonts w:eastAsia="Times New Roman" w:cs="Times New Roman"/>
          <w:szCs w:val="24"/>
        </w:rPr>
        <w:t>έχουν</w:t>
      </w:r>
      <w:r w:rsidRPr="004D13CC">
        <w:rPr>
          <w:rFonts w:eastAsia="Times New Roman" w:cs="Times New Roman"/>
          <w:szCs w:val="24"/>
        </w:rPr>
        <w:t xml:space="preserve"> μείνει </w:t>
      </w:r>
      <w:r>
        <w:rPr>
          <w:rFonts w:eastAsia="Times New Roman" w:cs="Times New Roman"/>
          <w:szCs w:val="24"/>
        </w:rPr>
        <w:t>κ</w:t>
      </w:r>
      <w:r w:rsidRPr="004D13CC">
        <w:rPr>
          <w:rFonts w:eastAsia="Times New Roman" w:cs="Times New Roman"/>
          <w:szCs w:val="24"/>
        </w:rPr>
        <w:t>ά</w:t>
      </w:r>
      <w:r>
        <w:rPr>
          <w:rFonts w:eastAsia="Times New Roman" w:cs="Times New Roman"/>
          <w:szCs w:val="24"/>
        </w:rPr>
        <w:t xml:space="preserve">τι μικρά χωριουδάκια και κάποιοι </w:t>
      </w:r>
      <w:r>
        <w:rPr>
          <w:rFonts w:eastAsia="Times New Roman" w:cs="Times New Roman"/>
          <w:szCs w:val="24"/>
        </w:rPr>
        <w:t>νέοι</w:t>
      </w:r>
      <w:r w:rsidRPr="004D13CC">
        <w:rPr>
          <w:rFonts w:eastAsia="Times New Roman" w:cs="Times New Roman"/>
          <w:szCs w:val="24"/>
        </w:rPr>
        <w:t xml:space="preserve"> άνθρωποι που θα μπορούσαν</w:t>
      </w:r>
      <w:r>
        <w:rPr>
          <w:rFonts w:eastAsia="Times New Roman" w:cs="Times New Roman"/>
          <w:szCs w:val="24"/>
        </w:rPr>
        <w:t>,</w:t>
      </w:r>
      <w:r w:rsidRPr="004D13CC">
        <w:rPr>
          <w:rFonts w:eastAsia="Times New Roman" w:cs="Times New Roman"/>
          <w:szCs w:val="24"/>
        </w:rPr>
        <w:t xml:space="preserve"> μέσα από τη διαδικασία της τεχνητής λίμνης του Λάδωνα και των γύρω</w:t>
      </w:r>
      <w:r>
        <w:rPr>
          <w:rFonts w:eastAsia="Times New Roman" w:cs="Times New Roman"/>
          <w:szCs w:val="24"/>
        </w:rPr>
        <w:t>,</w:t>
      </w:r>
      <w:r w:rsidRPr="004D13CC">
        <w:rPr>
          <w:rFonts w:eastAsia="Times New Roman" w:cs="Times New Roman"/>
          <w:szCs w:val="24"/>
        </w:rPr>
        <w:t xml:space="preserve"> </w:t>
      </w:r>
      <w:r>
        <w:rPr>
          <w:rFonts w:eastAsia="Times New Roman" w:cs="Times New Roman"/>
          <w:szCs w:val="24"/>
        </w:rPr>
        <w:t xml:space="preserve">να αξιοποιήσουν δυνάμεις και να μείνουν </w:t>
      </w:r>
      <w:r>
        <w:rPr>
          <w:rFonts w:eastAsia="Times New Roman" w:cs="Times New Roman"/>
          <w:szCs w:val="24"/>
        </w:rPr>
        <w:lastRenderedPageBreak/>
        <w:t>εκεί. Ε</w:t>
      </w:r>
      <w:r w:rsidRPr="004D13CC">
        <w:rPr>
          <w:rFonts w:eastAsia="Times New Roman" w:cs="Times New Roman"/>
          <w:szCs w:val="24"/>
        </w:rPr>
        <w:t>δώ και πέντε χρόνια</w:t>
      </w:r>
      <w:r>
        <w:rPr>
          <w:rFonts w:eastAsia="Times New Roman" w:cs="Times New Roman"/>
          <w:szCs w:val="24"/>
        </w:rPr>
        <w:t>, όμως</w:t>
      </w:r>
      <w:r w:rsidRPr="004D13CC">
        <w:rPr>
          <w:rFonts w:eastAsia="Times New Roman" w:cs="Times New Roman"/>
          <w:szCs w:val="24"/>
        </w:rPr>
        <w:t xml:space="preserve"> </w:t>
      </w:r>
      <w:r>
        <w:rPr>
          <w:rFonts w:eastAsia="Times New Roman" w:cs="Times New Roman"/>
          <w:szCs w:val="24"/>
        </w:rPr>
        <w:t>-</w:t>
      </w:r>
      <w:r w:rsidRPr="004D13CC">
        <w:rPr>
          <w:rFonts w:eastAsia="Times New Roman" w:cs="Times New Roman"/>
          <w:szCs w:val="24"/>
        </w:rPr>
        <w:t xml:space="preserve">πάμε </w:t>
      </w:r>
      <w:r>
        <w:rPr>
          <w:rFonts w:eastAsia="Times New Roman" w:cs="Times New Roman"/>
          <w:szCs w:val="24"/>
        </w:rPr>
        <w:t>στον έκτο χρόνο τώρα-</w:t>
      </w:r>
      <w:r w:rsidRPr="004D13CC">
        <w:rPr>
          <w:rFonts w:eastAsia="Times New Roman" w:cs="Times New Roman"/>
          <w:szCs w:val="24"/>
        </w:rPr>
        <w:t xml:space="preserve"> </w:t>
      </w:r>
      <w:r>
        <w:rPr>
          <w:rFonts w:eastAsia="Times New Roman" w:cs="Times New Roman"/>
          <w:szCs w:val="24"/>
        </w:rPr>
        <w:t>δεν</w:t>
      </w:r>
      <w:r w:rsidRPr="004D13CC">
        <w:rPr>
          <w:rFonts w:eastAsia="Times New Roman" w:cs="Times New Roman"/>
          <w:szCs w:val="24"/>
        </w:rPr>
        <w:t xml:space="preserve"> μπορεί να γίνει τίποτα</w:t>
      </w:r>
      <w:r>
        <w:rPr>
          <w:rFonts w:eastAsia="Times New Roman" w:cs="Times New Roman"/>
          <w:szCs w:val="24"/>
        </w:rPr>
        <w:t xml:space="preserve">. </w:t>
      </w:r>
    </w:p>
    <w:p w14:paraId="0030ACBB"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Πίστευα</w:t>
      </w:r>
      <w:r w:rsidRPr="004D13CC">
        <w:rPr>
          <w:rFonts w:eastAsia="Times New Roman" w:cs="Times New Roman"/>
          <w:szCs w:val="24"/>
        </w:rPr>
        <w:t xml:space="preserve"> πραγματικά </w:t>
      </w:r>
      <w:r>
        <w:rPr>
          <w:rFonts w:eastAsia="Times New Roman" w:cs="Times New Roman"/>
          <w:szCs w:val="24"/>
        </w:rPr>
        <w:t>-</w:t>
      </w:r>
      <w:r w:rsidRPr="004D13CC">
        <w:rPr>
          <w:rFonts w:eastAsia="Times New Roman" w:cs="Times New Roman"/>
          <w:szCs w:val="24"/>
        </w:rPr>
        <w:t xml:space="preserve">και </w:t>
      </w:r>
      <w:r w:rsidRPr="004D13CC">
        <w:rPr>
          <w:rFonts w:eastAsia="Times New Roman" w:cs="Times New Roman"/>
          <w:szCs w:val="24"/>
        </w:rPr>
        <w:t>πιστεύω</w:t>
      </w:r>
      <w:r>
        <w:rPr>
          <w:rFonts w:eastAsia="Times New Roman" w:cs="Times New Roman"/>
          <w:szCs w:val="24"/>
        </w:rPr>
        <w:t>-</w:t>
      </w:r>
      <w:r w:rsidRPr="004D13CC">
        <w:rPr>
          <w:rFonts w:eastAsia="Times New Roman" w:cs="Times New Roman"/>
          <w:szCs w:val="24"/>
        </w:rPr>
        <w:t xml:space="preserve"> ότι η </w:t>
      </w:r>
      <w:r>
        <w:rPr>
          <w:rFonts w:eastAsia="Times New Roman" w:cs="Times New Roman"/>
          <w:szCs w:val="24"/>
        </w:rPr>
        <w:t>Β</w:t>
      </w:r>
      <w:r w:rsidRPr="004D13CC">
        <w:rPr>
          <w:rFonts w:eastAsia="Times New Roman" w:cs="Times New Roman"/>
          <w:szCs w:val="24"/>
        </w:rPr>
        <w:t xml:space="preserve">ουλή και ο αρμόδιος </w:t>
      </w:r>
      <w:r>
        <w:rPr>
          <w:rFonts w:eastAsia="Times New Roman" w:cs="Times New Roman"/>
          <w:szCs w:val="24"/>
        </w:rPr>
        <w:t xml:space="preserve">Υπουργός κ. </w:t>
      </w:r>
      <w:proofErr w:type="spellStart"/>
      <w:r>
        <w:rPr>
          <w:rFonts w:eastAsia="Times New Roman" w:cs="Times New Roman"/>
          <w:szCs w:val="24"/>
        </w:rPr>
        <w:t>Χαρίτσης</w:t>
      </w:r>
      <w:proofErr w:type="spellEnd"/>
      <w:r>
        <w:rPr>
          <w:rFonts w:eastAsia="Times New Roman" w:cs="Times New Roman"/>
          <w:szCs w:val="24"/>
        </w:rPr>
        <w:t xml:space="preserve"> που είναι επικεφαλής, πολιτικά προϊστάμενος και των </w:t>
      </w:r>
      <w:r>
        <w:rPr>
          <w:rFonts w:eastAsia="Times New Roman" w:cs="Times New Roman"/>
          <w:szCs w:val="24"/>
        </w:rPr>
        <w:t>π</w:t>
      </w:r>
      <w:r>
        <w:rPr>
          <w:rFonts w:eastAsia="Times New Roman" w:cs="Times New Roman"/>
          <w:szCs w:val="24"/>
        </w:rPr>
        <w:t xml:space="preserve">εριφερειών θα μπορούσε να πιέσει τον κ. </w:t>
      </w:r>
      <w:proofErr w:type="spellStart"/>
      <w:r>
        <w:rPr>
          <w:rFonts w:eastAsia="Times New Roman" w:cs="Times New Roman"/>
          <w:szCs w:val="24"/>
        </w:rPr>
        <w:t>Τατούλη</w:t>
      </w:r>
      <w:proofErr w:type="spellEnd"/>
      <w:r>
        <w:rPr>
          <w:rFonts w:eastAsia="Times New Roman" w:cs="Times New Roman"/>
          <w:szCs w:val="24"/>
        </w:rPr>
        <w:t>. Κ</w:t>
      </w:r>
      <w:r w:rsidRPr="004D13CC">
        <w:rPr>
          <w:rFonts w:eastAsia="Times New Roman" w:cs="Times New Roman"/>
          <w:szCs w:val="24"/>
        </w:rPr>
        <w:t xml:space="preserve">ατανοώ ότι ο </w:t>
      </w:r>
      <w:r>
        <w:rPr>
          <w:rFonts w:eastAsia="Times New Roman" w:cs="Times New Roman"/>
          <w:szCs w:val="24"/>
        </w:rPr>
        <w:t xml:space="preserve">κ. </w:t>
      </w:r>
      <w:proofErr w:type="spellStart"/>
      <w:r>
        <w:rPr>
          <w:rFonts w:eastAsia="Times New Roman" w:cs="Times New Roman"/>
          <w:szCs w:val="24"/>
        </w:rPr>
        <w:t>Τατούλης</w:t>
      </w:r>
      <w:proofErr w:type="spellEnd"/>
      <w:r>
        <w:rPr>
          <w:rFonts w:eastAsia="Times New Roman" w:cs="Times New Roman"/>
          <w:szCs w:val="24"/>
        </w:rPr>
        <w:t xml:space="preserve"> δεν </w:t>
      </w:r>
      <w:r w:rsidRPr="004D13CC">
        <w:rPr>
          <w:rFonts w:eastAsia="Times New Roman" w:cs="Times New Roman"/>
          <w:szCs w:val="24"/>
        </w:rPr>
        <w:t>θέλει να απαντήσει</w:t>
      </w:r>
      <w:r>
        <w:rPr>
          <w:rFonts w:eastAsia="Times New Roman" w:cs="Times New Roman"/>
          <w:szCs w:val="24"/>
        </w:rPr>
        <w:t>, γ</w:t>
      </w:r>
      <w:r w:rsidRPr="004D13CC">
        <w:rPr>
          <w:rFonts w:eastAsia="Times New Roman" w:cs="Times New Roman"/>
          <w:szCs w:val="24"/>
        </w:rPr>
        <w:t>ιατί δεν το</w:t>
      </w:r>
      <w:r>
        <w:rPr>
          <w:rFonts w:eastAsia="Times New Roman" w:cs="Times New Roman"/>
          <w:szCs w:val="24"/>
        </w:rPr>
        <w:t>ν</w:t>
      </w:r>
      <w:r w:rsidRPr="004D13CC">
        <w:rPr>
          <w:rFonts w:eastAsia="Times New Roman" w:cs="Times New Roman"/>
          <w:szCs w:val="24"/>
        </w:rPr>
        <w:t xml:space="preserve"> στηρίζουμε στις εκλογές</w:t>
      </w:r>
      <w:r>
        <w:rPr>
          <w:rFonts w:eastAsia="Times New Roman" w:cs="Times New Roman"/>
          <w:szCs w:val="24"/>
        </w:rPr>
        <w:t>.</w:t>
      </w:r>
      <w:r w:rsidRPr="004D13CC">
        <w:rPr>
          <w:rFonts w:eastAsia="Times New Roman" w:cs="Times New Roman"/>
          <w:szCs w:val="24"/>
        </w:rPr>
        <w:t xml:space="preserve"> Εντάξει</w:t>
      </w:r>
      <w:r>
        <w:rPr>
          <w:rFonts w:eastAsia="Times New Roman" w:cs="Times New Roman"/>
          <w:szCs w:val="24"/>
        </w:rPr>
        <w:t>,</w:t>
      </w:r>
      <w:r w:rsidRPr="004D13CC">
        <w:rPr>
          <w:rFonts w:eastAsia="Times New Roman" w:cs="Times New Roman"/>
          <w:szCs w:val="24"/>
        </w:rPr>
        <w:t xml:space="preserve"> πολιτικά κατανοητό είναι και αυτό</w:t>
      </w:r>
      <w:r>
        <w:rPr>
          <w:rFonts w:eastAsia="Times New Roman" w:cs="Times New Roman"/>
          <w:szCs w:val="24"/>
        </w:rPr>
        <w:t>,</w:t>
      </w:r>
      <w:r w:rsidRPr="004D13CC">
        <w:rPr>
          <w:rFonts w:eastAsia="Times New Roman" w:cs="Times New Roman"/>
          <w:szCs w:val="24"/>
        </w:rPr>
        <w:t xml:space="preserve"> </w:t>
      </w:r>
      <w:r>
        <w:rPr>
          <w:rFonts w:eastAsia="Times New Roman" w:cs="Times New Roman"/>
          <w:szCs w:val="24"/>
        </w:rPr>
        <w:t>αλλά έχουν περάσει π</w:t>
      </w:r>
      <w:r w:rsidRPr="004D13CC">
        <w:rPr>
          <w:rFonts w:eastAsia="Times New Roman" w:cs="Times New Roman"/>
          <w:szCs w:val="24"/>
        </w:rPr>
        <w:t>έντε ολόκληρα χρόνια</w:t>
      </w:r>
      <w:r>
        <w:rPr>
          <w:rFonts w:eastAsia="Times New Roman" w:cs="Times New Roman"/>
          <w:szCs w:val="24"/>
        </w:rPr>
        <w:t>. Γι’</w:t>
      </w:r>
      <w:r w:rsidRPr="004D13CC">
        <w:rPr>
          <w:rFonts w:eastAsia="Times New Roman" w:cs="Times New Roman"/>
          <w:szCs w:val="24"/>
        </w:rPr>
        <w:t xml:space="preserve"> αυτό και </w:t>
      </w:r>
      <w:r>
        <w:rPr>
          <w:rFonts w:eastAsia="Times New Roman" w:cs="Times New Roman"/>
          <w:szCs w:val="24"/>
        </w:rPr>
        <w:t xml:space="preserve">δεν ξέρω </w:t>
      </w:r>
      <w:r w:rsidRPr="004D13CC">
        <w:rPr>
          <w:rFonts w:eastAsia="Times New Roman" w:cs="Times New Roman"/>
          <w:szCs w:val="24"/>
        </w:rPr>
        <w:t>τι μπορώ να περιμένω από αυτά που οι ίδιοι οι προκάτοχοί σας μου έχουν δηλώσει</w:t>
      </w:r>
      <w:r>
        <w:rPr>
          <w:rFonts w:eastAsia="Times New Roman" w:cs="Times New Roman"/>
          <w:szCs w:val="24"/>
        </w:rPr>
        <w:t>.</w:t>
      </w:r>
    </w:p>
    <w:p w14:paraId="0030ACBC"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Ε</w:t>
      </w:r>
      <w:r w:rsidRPr="004D13CC">
        <w:rPr>
          <w:rFonts w:eastAsia="Times New Roman" w:cs="Times New Roman"/>
          <w:szCs w:val="24"/>
        </w:rPr>
        <w:t>υχαριστώ</w:t>
      </w:r>
      <w:r>
        <w:rPr>
          <w:rFonts w:eastAsia="Times New Roman" w:cs="Times New Roman"/>
          <w:szCs w:val="24"/>
        </w:rPr>
        <w:t>.</w:t>
      </w:r>
    </w:p>
    <w:p w14:paraId="0030ACBD"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w:t>
      </w:r>
      <w:r w:rsidRPr="00C629F3">
        <w:rPr>
          <w:rFonts w:eastAsia="Times New Roman" w:cs="Times New Roman"/>
          <w:b/>
          <w:szCs w:val="24"/>
        </w:rPr>
        <w:t>λαμάνης):</w:t>
      </w:r>
      <w:r>
        <w:rPr>
          <w:rFonts w:eastAsia="Times New Roman" w:cs="Times New Roman"/>
          <w:szCs w:val="24"/>
        </w:rPr>
        <w:t xml:space="preserve"> Κύριε Υπουργέ, έχετε τον λόγο.</w:t>
      </w:r>
    </w:p>
    <w:p w14:paraId="0030ACBE" w14:textId="77777777" w:rsidR="004B082E" w:rsidRDefault="00B036FE">
      <w:pPr>
        <w:spacing w:line="600" w:lineRule="auto"/>
        <w:ind w:firstLine="720"/>
        <w:contextualSpacing/>
        <w:jc w:val="both"/>
        <w:rPr>
          <w:rFonts w:eastAsia="Times New Roman" w:cs="Times New Roman"/>
          <w:szCs w:val="24"/>
        </w:rPr>
      </w:pPr>
      <w:r w:rsidRPr="00C629F3">
        <w:rPr>
          <w:rFonts w:eastAsia="Times New Roman" w:cs="Times New Roman"/>
          <w:b/>
          <w:szCs w:val="24"/>
        </w:rPr>
        <w:t>Σ</w:t>
      </w:r>
      <w:r w:rsidRPr="00C629F3">
        <w:rPr>
          <w:rFonts w:eastAsia="Times New Roman" w:cs="Times New Roman"/>
          <w:b/>
          <w:szCs w:val="24"/>
        </w:rPr>
        <w:t>ΤΑΘ</w:t>
      </w:r>
      <w:r>
        <w:rPr>
          <w:rFonts w:eastAsia="Times New Roman" w:cs="Times New Roman"/>
          <w:b/>
          <w:szCs w:val="24"/>
        </w:rPr>
        <w:t>Η</w:t>
      </w:r>
      <w:r w:rsidRPr="00C629F3">
        <w:rPr>
          <w:rFonts w:eastAsia="Times New Roman" w:cs="Times New Roman"/>
          <w:b/>
          <w:szCs w:val="24"/>
        </w:rPr>
        <w:t>Σ</w:t>
      </w:r>
      <w:r w:rsidRPr="00C629F3">
        <w:rPr>
          <w:rFonts w:eastAsia="Times New Roman" w:cs="Times New Roman"/>
          <w:b/>
          <w:szCs w:val="24"/>
        </w:rPr>
        <w:t xml:space="preserve"> ΓΙΑΝΝΑΚΙΔΗΣ (Υφυπουργός Οικονομίας και Ανάπτυξης):</w:t>
      </w:r>
      <w:r>
        <w:rPr>
          <w:rFonts w:eastAsia="Times New Roman" w:cs="Times New Roman"/>
          <w:szCs w:val="24"/>
        </w:rPr>
        <w:t xml:space="preserve"> Ευχαριστώ, κύριε Π</w:t>
      </w:r>
      <w:r w:rsidRPr="004D13CC">
        <w:rPr>
          <w:rFonts w:eastAsia="Times New Roman" w:cs="Times New Roman"/>
          <w:szCs w:val="24"/>
        </w:rPr>
        <w:t>ρόεδρε</w:t>
      </w:r>
      <w:r>
        <w:rPr>
          <w:rFonts w:eastAsia="Times New Roman" w:cs="Times New Roman"/>
          <w:szCs w:val="24"/>
        </w:rPr>
        <w:t>.</w:t>
      </w:r>
    </w:p>
    <w:p w14:paraId="0030ACBF"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Ειλικρινά δεν μπορώ ν</w:t>
      </w:r>
      <w:r w:rsidRPr="004D13CC">
        <w:rPr>
          <w:rFonts w:eastAsia="Times New Roman" w:cs="Times New Roman"/>
          <w:szCs w:val="24"/>
        </w:rPr>
        <w:t xml:space="preserve">α καταλάβω </w:t>
      </w:r>
      <w:r>
        <w:rPr>
          <w:rFonts w:eastAsia="Times New Roman" w:cs="Times New Roman"/>
          <w:szCs w:val="24"/>
        </w:rPr>
        <w:t xml:space="preserve">για ποιον λόγο προχωρήσατε στη συγκεκριμένη διαδικασία, </w:t>
      </w:r>
      <w:r w:rsidRPr="004D13CC">
        <w:rPr>
          <w:rFonts w:eastAsia="Times New Roman" w:cs="Times New Roman"/>
          <w:szCs w:val="24"/>
        </w:rPr>
        <w:t xml:space="preserve">αν δεν είχατε </w:t>
      </w:r>
      <w:r>
        <w:rPr>
          <w:rFonts w:eastAsia="Times New Roman" w:cs="Times New Roman"/>
          <w:szCs w:val="24"/>
        </w:rPr>
        <w:t>τ</w:t>
      </w:r>
      <w:r w:rsidRPr="004D13CC">
        <w:rPr>
          <w:rFonts w:eastAsia="Times New Roman" w:cs="Times New Roman"/>
          <w:szCs w:val="24"/>
        </w:rPr>
        <w:t>ι</w:t>
      </w:r>
      <w:r>
        <w:rPr>
          <w:rFonts w:eastAsia="Times New Roman" w:cs="Times New Roman"/>
          <w:szCs w:val="24"/>
        </w:rPr>
        <w:t xml:space="preserve"> να ρωτήσετε ή αν δεν ξέρατε τι επιδιώκετε</w:t>
      </w:r>
      <w:r w:rsidRPr="004D13CC">
        <w:rPr>
          <w:rFonts w:eastAsia="Times New Roman" w:cs="Times New Roman"/>
          <w:szCs w:val="24"/>
        </w:rPr>
        <w:t xml:space="preserve"> </w:t>
      </w:r>
      <w:r>
        <w:rPr>
          <w:rFonts w:eastAsia="Times New Roman" w:cs="Times New Roman"/>
          <w:szCs w:val="24"/>
        </w:rPr>
        <w:t xml:space="preserve">με </w:t>
      </w:r>
      <w:r w:rsidRPr="004D13CC">
        <w:rPr>
          <w:rFonts w:eastAsia="Times New Roman" w:cs="Times New Roman"/>
          <w:szCs w:val="24"/>
        </w:rPr>
        <w:t>μία συγκεκριμένη ερώτησ</w:t>
      </w:r>
      <w:r w:rsidRPr="004D13CC">
        <w:rPr>
          <w:rFonts w:eastAsia="Times New Roman" w:cs="Times New Roman"/>
          <w:szCs w:val="24"/>
        </w:rPr>
        <w:t>η</w:t>
      </w:r>
      <w:r>
        <w:rPr>
          <w:rFonts w:eastAsia="Times New Roman" w:cs="Times New Roman"/>
          <w:szCs w:val="24"/>
        </w:rPr>
        <w:t xml:space="preserve">. </w:t>
      </w:r>
    </w:p>
    <w:p w14:paraId="0030ACC0"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w:t>
      </w:r>
      <w:r w:rsidRPr="004D13CC">
        <w:rPr>
          <w:rFonts w:eastAsia="Times New Roman" w:cs="Times New Roman"/>
          <w:szCs w:val="24"/>
        </w:rPr>
        <w:t xml:space="preserve"> αν στόχος σας </w:t>
      </w:r>
      <w:r>
        <w:rPr>
          <w:rFonts w:eastAsia="Times New Roman" w:cs="Times New Roman"/>
          <w:szCs w:val="24"/>
        </w:rPr>
        <w:t xml:space="preserve">ήταν </w:t>
      </w:r>
      <w:r w:rsidRPr="004D13CC">
        <w:rPr>
          <w:rFonts w:eastAsia="Times New Roman" w:cs="Times New Roman"/>
          <w:szCs w:val="24"/>
        </w:rPr>
        <w:t xml:space="preserve">να εκθέσετε την </w:t>
      </w:r>
      <w:r>
        <w:rPr>
          <w:rFonts w:eastAsia="Times New Roman" w:cs="Times New Roman"/>
          <w:szCs w:val="24"/>
        </w:rPr>
        <w:t>π</w:t>
      </w:r>
      <w:r w:rsidRPr="004D13CC">
        <w:rPr>
          <w:rFonts w:eastAsia="Times New Roman" w:cs="Times New Roman"/>
          <w:szCs w:val="24"/>
        </w:rPr>
        <w:t>εριφέρεια</w:t>
      </w:r>
      <w:r>
        <w:rPr>
          <w:rFonts w:eastAsia="Times New Roman" w:cs="Times New Roman"/>
          <w:szCs w:val="24"/>
        </w:rPr>
        <w:t xml:space="preserve"> και</w:t>
      </w:r>
      <w:r w:rsidRPr="004D13CC">
        <w:rPr>
          <w:rFonts w:eastAsia="Times New Roman" w:cs="Times New Roman"/>
          <w:szCs w:val="24"/>
        </w:rPr>
        <w:t xml:space="preserve"> </w:t>
      </w:r>
      <w:r>
        <w:rPr>
          <w:rFonts w:eastAsia="Times New Roman" w:cs="Times New Roman"/>
          <w:szCs w:val="24"/>
        </w:rPr>
        <w:t xml:space="preserve">τον </w:t>
      </w:r>
      <w:r>
        <w:rPr>
          <w:rFonts w:eastAsia="Times New Roman" w:cs="Times New Roman"/>
          <w:szCs w:val="24"/>
        </w:rPr>
        <w:t>π</w:t>
      </w:r>
      <w:r w:rsidRPr="004D13CC">
        <w:rPr>
          <w:rFonts w:eastAsia="Times New Roman" w:cs="Times New Roman"/>
          <w:szCs w:val="24"/>
        </w:rPr>
        <w:t>εριφερειάρχη</w:t>
      </w:r>
      <w:r>
        <w:rPr>
          <w:rFonts w:eastAsia="Times New Roman" w:cs="Times New Roman"/>
          <w:szCs w:val="24"/>
        </w:rPr>
        <w:t>, που όπως είπατε δεν στηρίζετε</w:t>
      </w:r>
      <w:r w:rsidRPr="004D13CC">
        <w:rPr>
          <w:rFonts w:eastAsia="Times New Roman" w:cs="Times New Roman"/>
          <w:szCs w:val="24"/>
        </w:rPr>
        <w:t xml:space="preserve"> πολιτικά</w:t>
      </w:r>
      <w:r>
        <w:rPr>
          <w:rFonts w:eastAsia="Times New Roman" w:cs="Times New Roman"/>
          <w:szCs w:val="24"/>
        </w:rPr>
        <w:t xml:space="preserve">, </w:t>
      </w:r>
      <w:r w:rsidRPr="004D13CC">
        <w:rPr>
          <w:rFonts w:eastAsia="Times New Roman" w:cs="Times New Roman"/>
          <w:szCs w:val="24"/>
        </w:rPr>
        <w:t xml:space="preserve">δεν καταλαβαίνω </w:t>
      </w:r>
      <w:r>
        <w:rPr>
          <w:rFonts w:eastAsia="Times New Roman" w:cs="Times New Roman"/>
          <w:szCs w:val="24"/>
        </w:rPr>
        <w:t xml:space="preserve">και πάλι </w:t>
      </w:r>
      <w:r w:rsidRPr="004D13CC">
        <w:rPr>
          <w:rFonts w:eastAsia="Times New Roman" w:cs="Times New Roman"/>
          <w:szCs w:val="24"/>
        </w:rPr>
        <w:t>για ποιο</w:t>
      </w:r>
      <w:r>
        <w:rPr>
          <w:rFonts w:eastAsia="Times New Roman" w:cs="Times New Roman"/>
          <w:szCs w:val="24"/>
        </w:rPr>
        <w:t>ν</w:t>
      </w:r>
      <w:r w:rsidRPr="004D13CC">
        <w:rPr>
          <w:rFonts w:eastAsia="Times New Roman" w:cs="Times New Roman"/>
          <w:szCs w:val="24"/>
        </w:rPr>
        <w:t xml:space="preserve"> λόγο ήρθ</w:t>
      </w:r>
      <w:r>
        <w:rPr>
          <w:rFonts w:eastAsia="Times New Roman" w:cs="Times New Roman"/>
          <w:szCs w:val="24"/>
        </w:rPr>
        <w:t>ατε να καταθέσετε στο ελληνικό Κ</w:t>
      </w:r>
      <w:r w:rsidRPr="004D13CC">
        <w:rPr>
          <w:rFonts w:eastAsia="Times New Roman" w:cs="Times New Roman"/>
          <w:szCs w:val="24"/>
        </w:rPr>
        <w:t xml:space="preserve">οινοβούλιο ερώτηση </w:t>
      </w:r>
      <w:r>
        <w:rPr>
          <w:rFonts w:eastAsia="Times New Roman" w:cs="Times New Roman"/>
          <w:szCs w:val="24"/>
        </w:rPr>
        <w:t xml:space="preserve">καθώς </w:t>
      </w:r>
      <w:r w:rsidRPr="004D13CC">
        <w:rPr>
          <w:rFonts w:eastAsia="Times New Roman" w:cs="Times New Roman"/>
          <w:szCs w:val="24"/>
        </w:rPr>
        <w:t>και ποιο είναι το σκεπτικό</w:t>
      </w:r>
      <w:r>
        <w:rPr>
          <w:rFonts w:eastAsia="Times New Roman" w:cs="Times New Roman"/>
          <w:szCs w:val="24"/>
        </w:rPr>
        <w:t xml:space="preserve"> σας.</w:t>
      </w:r>
      <w:r w:rsidRPr="004D13CC">
        <w:rPr>
          <w:rFonts w:eastAsia="Times New Roman" w:cs="Times New Roman"/>
          <w:szCs w:val="24"/>
        </w:rPr>
        <w:t xml:space="preserve"> Αντιλαμβάνομαι ότι </w:t>
      </w:r>
      <w:r>
        <w:rPr>
          <w:rFonts w:eastAsia="Times New Roman" w:cs="Times New Roman"/>
          <w:szCs w:val="24"/>
        </w:rPr>
        <w:t xml:space="preserve">μπορεί κάποιος Βουλευτής να </w:t>
      </w:r>
      <w:r w:rsidRPr="004D13CC">
        <w:rPr>
          <w:rFonts w:eastAsia="Times New Roman" w:cs="Times New Roman"/>
          <w:szCs w:val="24"/>
        </w:rPr>
        <w:t>επιθυμεί να ασκήσει τα κοινοβουλευτικά του καθήκοντα</w:t>
      </w:r>
      <w:r>
        <w:rPr>
          <w:rFonts w:eastAsia="Times New Roman" w:cs="Times New Roman"/>
          <w:szCs w:val="24"/>
        </w:rPr>
        <w:t>,</w:t>
      </w:r>
      <w:r w:rsidRPr="004D13CC">
        <w:rPr>
          <w:rFonts w:eastAsia="Times New Roman" w:cs="Times New Roman"/>
          <w:szCs w:val="24"/>
        </w:rPr>
        <w:t xml:space="preserve"> </w:t>
      </w:r>
      <w:r>
        <w:rPr>
          <w:rFonts w:eastAsia="Times New Roman" w:cs="Times New Roman"/>
          <w:szCs w:val="24"/>
        </w:rPr>
        <w:t xml:space="preserve">ώστε </w:t>
      </w:r>
      <w:r w:rsidRPr="004D13CC">
        <w:rPr>
          <w:rFonts w:eastAsia="Times New Roman" w:cs="Times New Roman"/>
          <w:szCs w:val="24"/>
        </w:rPr>
        <w:t>να αναδειχθούν οι αδυναμίες για ένα σημαντικό έργο και το πώς πρέπει να προχωρήσει</w:t>
      </w:r>
      <w:r>
        <w:rPr>
          <w:rFonts w:eastAsia="Times New Roman" w:cs="Times New Roman"/>
          <w:szCs w:val="24"/>
        </w:rPr>
        <w:t>. Εκτός α</w:t>
      </w:r>
      <w:r w:rsidRPr="004D13CC">
        <w:rPr>
          <w:rFonts w:eastAsia="Times New Roman" w:cs="Times New Roman"/>
          <w:szCs w:val="24"/>
        </w:rPr>
        <w:t>ν αυτό γίνεται για άλλους λόγους</w:t>
      </w:r>
      <w:r>
        <w:rPr>
          <w:rFonts w:eastAsia="Times New Roman" w:cs="Times New Roman"/>
          <w:szCs w:val="24"/>
        </w:rPr>
        <w:t>,</w:t>
      </w:r>
      <w:r w:rsidRPr="004D13CC">
        <w:rPr>
          <w:rFonts w:eastAsia="Times New Roman" w:cs="Times New Roman"/>
          <w:szCs w:val="24"/>
        </w:rPr>
        <w:t xml:space="preserve"> </w:t>
      </w:r>
      <w:r>
        <w:rPr>
          <w:rFonts w:eastAsia="Times New Roman" w:cs="Times New Roman"/>
          <w:szCs w:val="24"/>
        </w:rPr>
        <w:t>οι οποίοι</w:t>
      </w:r>
      <w:r w:rsidRPr="004D13CC">
        <w:rPr>
          <w:rFonts w:eastAsia="Times New Roman" w:cs="Times New Roman"/>
          <w:szCs w:val="24"/>
        </w:rPr>
        <w:t xml:space="preserve"> δεν αφορούν το</w:t>
      </w:r>
      <w:r w:rsidRPr="004D13CC">
        <w:rPr>
          <w:rFonts w:eastAsia="Times New Roman" w:cs="Times New Roman"/>
          <w:szCs w:val="24"/>
        </w:rPr>
        <w:t xml:space="preserve"> ελληνικό </w:t>
      </w:r>
      <w:r>
        <w:rPr>
          <w:rFonts w:eastAsia="Times New Roman" w:cs="Times New Roman"/>
          <w:szCs w:val="24"/>
        </w:rPr>
        <w:t>Κ</w:t>
      </w:r>
      <w:r w:rsidRPr="004D13CC">
        <w:rPr>
          <w:rFonts w:eastAsia="Times New Roman" w:cs="Times New Roman"/>
          <w:szCs w:val="24"/>
        </w:rPr>
        <w:t>οινοβούλιο</w:t>
      </w:r>
      <w:r>
        <w:rPr>
          <w:rFonts w:eastAsia="Times New Roman" w:cs="Times New Roman"/>
          <w:szCs w:val="24"/>
        </w:rPr>
        <w:t>.</w:t>
      </w:r>
    </w:p>
    <w:p w14:paraId="0030ACC1"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Π</w:t>
      </w:r>
      <w:r w:rsidRPr="004D13CC">
        <w:rPr>
          <w:rFonts w:eastAsia="Times New Roman" w:cs="Times New Roman"/>
          <w:szCs w:val="24"/>
        </w:rPr>
        <w:t>αρ</w:t>
      </w:r>
      <w:r>
        <w:rPr>
          <w:rFonts w:eastAsia="Times New Roman" w:cs="Times New Roman"/>
          <w:szCs w:val="24"/>
        </w:rPr>
        <w:t xml:space="preserve">’ </w:t>
      </w:r>
      <w:r w:rsidRPr="004D13CC">
        <w:rPr>
          <w:rFonts w:eastAsia="Times New Roman" w:cs="Times New Roman"/>
          <w:szCs w:val="24"/>
        </w:rPr>
        <w:t xml:space="preserve">όλα αυτά είναι </w:t>
      </w:r>
      <w:r>
        <w:rPr>
          <w:rFonts w:eastAsia="Times New Roman" w:cs="Times New Roman"/>
          <w:szCs w:val="24"/>
        </w:rPr>
        <w:t>υποχρέωσή μας να απαντήσουμε</w:t>
      </w:r>
      <w:r w:rsidRPr="004D13CC">
        <w:rPr>
          <w:rFonts w:eastAsia="Times New Roman" w:cs="Times New Roman"/>
          <w:szCs w:val="24"/>
        </w:rPr>
        <w:t xml:space="preserve"> </w:t>
      </w:r>
      <w:r>
        <w:rPr>
          <w:rFonts w:eastAsia="Times New Roman" w:cs="Times New Roman"/>
          <w:szCs w:val="24"/>
        </w:rPr>
        <w:t>επί του συγκεκριμένου έργου, προκειμένου</w:t>
      </w:r>
      <w:r w:rsidRPr="004D13CC">
        <w:rPr>
          <w:rFonts w:eastAsia="Times New Roman" w:cs="Times New Roman"/>
          <w:szCs w:val="24"/>
        </w:rPr>
        <w:t xml:space="preserve"> να υπάρχει ένα ξεκάθαρο τοπίο</w:t>
      </w:r>
      <w:r>
        <w:rPr>
          <w:rFonts w:eastAsia="Times New Roman" w:cs="Times New Roman"/>
          <w:szCs w:val="24"/>
        </w:rPr>
        <w:t>,</w:t>
      </w:r>
      <w:r w:rsidRPr="004D13CC">
        <w:rPr>
          <w:rFonts w:eastAsia="Times New Roman" w:cs="Times New Roman"/>
          <w:szCs w:val="24"/>
        </w:rPr>
        <w:t xml:space="preserve"> το οποίο λέει ότι γνωρίζετε πάρα πολύ καλά ότι την ευθύνη για την υλοποίηση του συγκεκριμένου έργου την έχει και</w:t>
      </w:r>
      <w:r w:rsidRPr="004D13CC">
        <w:rPr>
          <w:rFonts w:eastAsia="Times New Roman" w:cs="Times New Roman"/>
          <w:szCs w:val="24"/>
        </w:rPr>
        <w:t xml:space="preserve"> ο </w:t>
      </w:r>
      <w:r>
        <w:rPr>
          <w:rFonts w:eastAsia="Times New Roman" w:cs="Times New Roman"/>
          <w:szCs w:val="24"/>
        </w:rPr>
        <w:t>Δ</w:t>
      </w:r>
      <w:r w:rsidRPr="004D13CC">
        <w:rPr>
          <w:rFonts w:eastAsia="Times New Roman" w:cs="Times New Roman"/>
          <w:szCs w:val="24"/>
        </w:rPr>
        <w:t>ήμος Γορτυνίας αλλά και η Περιφέρεια Πελοποννήσου</w:t>
      </w:r>
      <w:r>
        <w:rPr>
          <w:rFonts w:eastAsia="Times New Roman" w:cs="Times New Roman"/>
          <w:szCs w:val="24"/>
        </w:rPr>
        <w:t>. Κ</w:t>
      </w:r>
      <w:r w:rsidRPr="004D13CC">
        <w:rPr>
          <w:rFonts w:eastAsia="Times New Roman" w:cs="Times New Roman"/>
          <w:szCs w:val="24"/>
        </w:rPr>
        <w:t xml:space="preserve">αι αυτό </w:t>
      </w:r>
      <w:r>
        <w:rPr>
          <w:rFonts w:eastAsia="Times New Roman" w:cs="Times New Roman"/>
          <w:szCs w:val="24"/>
        </w:rPr>
        <w:t>τ</w:t>
      </w:r>
      <w:r w:rsidRPr="004D13CC">
        <w:rPr>
          <w:rFonts w:eastAsia="Times New Roman" w:cs="Times New Roman"/>
          <w:szCs w:val="24"/>
        </w:rPr>
        <w:t xml:space="preserve">ο γνωρίζετε </w:t>
      </w:r>
      <w:r>
        <w:rPr>
          <w:rFonts w:eastAsia="Times New Roman" w:cs="Times New Roman"/>
          <w:szCs w:val="24"/>
        </w:rPr>
        <w:t>π</w:t>
      </w:r>
      <w:r w:rsidRPr="004D13CC">
        <w:rPr>
          <w:rFonts w:eastAsia="Times New Roman" w:cs="Times New Roman"/>
          <w:szCs w:val="24"/>
        </w:rPr>
        <w:t>ροφανώς</w:t>
      </w:r>
      <w:r>
        <w:rPr>
          <w:rFonts w:eastAsia="Times New Roman" w:cs="Times New Roman"/>
          <w:szCs w:val="24"/>
        </w:rPr>
        <w:t>,</w:t>
      </w:r>
      <w:r w:rsidRPr="004D13CC">
        <w:rPr>
          <w:rFonts w:eastAsia="Times New Roman" w:cs="Times New Roman"/>
          <w:szCs w:val="24"/>
        </w:rPr>
        <w:t xml:space="preserve"> επειδή επί ημερών </w:t>
      </w:r>
      <w:r>
        <w:rPr>
          <w:rFonts w:eastAsia="Times New Roman" w:cs="Times New Roman"/>
          <w:szCs w:val="24"/>
        </w:rPr>
        <w:t>σας,</w:t>
      </w:r>
      <w:r w:rsidRPr="004D13CC">
        <w:rPr>
          <w:rFonts w:eastAsia="Times New Roman" w:cs="Times New Roman"/>
          <w:szCs w:val="24"/>
        </w:rPr>
        <w:t xml:space="preserve"> όπως αναφέρετ</w:t>
      </w:r>
      <w:r>
        <w:rPr>
          <w:rFonts w:eastAsia="Times New Roman" w:cs="Times New Roman"/>
          <w:szCs w:val="24"/>
        </w:rPr>
        <w:t>ε</w:t>
      </w:r>
      <w:r w:rsidRPr="004D13CC">
        <w:rPr>
          <w:rFonts w:eastAsia="Times New Roman" w:cs="Times New Roman"/>
          <w:szCs w:val="24"/>
        </w:rPr>
        <w:t xml:space="preserve"> και στην ερώτησή </w:t>
      </w:r>
      <w:r>
        <w:rPr>
          <w:rFonts w:eastAsia="Times New Roman" w:cs="Times New Roman"/>
          <w:szCs w:val="24"/>
        </w:rPr>
        <w:t>σας,</w:t>
      </w:r>
      <w:r w:rsidRPr="004D13CC">
        <w:rPr>
          <w:rFonts w:eastAsia="Times New Roman" w:cs="Times New Roman"/>
          <w:szCs w:val="24"/>
        </w:rPr>
        <w:t xml:space="preserve"> εντάχθηκε το συγκεκριμένο έργο</w:t>
      </w:r>
      <w:r>
        <w:rPr>
          <w:rFonts w:eastAsia="Times New Roman" w:cs="Times New Roman"/>
          <w:szCs w:val="24"/>
        </w:rPr>
        <w:t>. Επίσης,</w:t>
      </w:r>
      <w:r w:rsidRPr="004D13CC">
        <w:rPr>
          <w:rFonts w:eastAsia="Times New Roman" w:cs="Times New Roman"/>
          <w:szCs w:val="24"/>
        </w:rPr>
        <w:t xml:space="preserve"> </w:t>
      </w:r>
      <w:r>
        <w:rPr>
          <w:rFonts w:eastAsia="Times New Roman" w:cs="Times New Roman"/>
          <w:szCs w:val="24"/>
        </w:rPr>
        <w:t xml:space="preserve">το </w:t>
      </w:r>
      <w:r w:rsidRPr="004D13CC">
        <w:rPr>
          <w:rFonts w:eastAsia="Times New Roman" w:cs="Times New Roman"/>
          <w:szCs w:val="24"/>
        </w:rPr>
        <w:t xml:space="preserve">γνωρίζετε πάρα πολύ καλά επειδή τη συγκεκριμένη ερώτηση την έχετε </w:t>
      </w:r>
      <w:r w:rsidRPr="004D13CC">
        <w:rPr>
          <w:rFonts w:eastAsia="Times New Roman" w:cs="Times New Roman"/>
          <w:szCs w:val="24"/>
        </w:rPr>
        <w:t xml:space="preserve">καταθέσει </w:t>
      </w:r>
      <w:r>
        <w:rPr>
          <w:rFonts w:eastAsia="Times New Roman" w:cs="Times New Roman"/>
          <w:szCs w:val="24"/>
        </w:rPr>
        <w:t>ξανά και έχ</w:t>
      </w:r>
      <w:r w:rsidRPr="004D13CC">
        <w:rPr>
          <w:rFonts w:eastAsia="Times New Roman" w:cs="Times New Roman"/>
          <w:szCs w:val="24"/>
        </w:rPr>
        <w:t xml:space="preserve">ετε πάρει τις απαντήσεις </w:t>
      </w:r>
      <w:r>
        <w:rPr>
          <w:rFonts w:eastAsia="Times New Roman" w:cs="Times New Roman"/>
          <w:szCs w:val="24"/>
        </w:rPr>
        <w:t>σας.</w:t>
      </w:r>
    </w:p>
    <w:p w14:paraId="0030ACC2"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4D13CC">
        <w:rPr>
          <w:rFonts w:eastAsia="Times New Roman" w:cs="Times New Roman"/>
          <w:szCs w:val="24"/>
        </w:rPr>
        <w:t xml:space="preserve">ρμοδιότητα του Υπουργείου Οικονομίας </w:t>
      </w:r>
      <w:r>
        <w:rPr>
          <w:rFonts w:eastAsia="Times New Roman" w:cs="Times New Roman"/>
          <w:szCs w:val="24"/>
        </w:rPr>
        <w:t>και Α</w:t>
      </w:r>
      <w:r w:rsidRPr="004D13CC">
        <w:rPr>
          <w:rFonts w:eastAsia="Times New Roman" w:cs="Times New Roman"/>
          <w:szCs w:val="24"/>
        </w:rPr>
        <w:t>νάπτυξης είναι η χρηματοδότηση του συγκεκριμένου έργου</w:t>
      </w:r>
      <w:r>
        <w:rPr>
          <w:rFonts w:eastAsia="Times New Roman" w:cs="Times New Roman"/>
          <w:szCs w:val="24"/>
        </w:rPr>
        <w:t>,</w:t>
      </w:r>
      <w:r w:rsidRPr="004D13CC">
        <w:rPr>
          <w:rFonts w:eastAsia="Times New Roman" w:cs="Times New Roman"/>
          <w:szCs w:val="24"/>
        </w:rPr>
        <w:t xml:space="preserve"> το</w:t>
      </w:r>
      <w:r>
        <w:rPr>
          <w:rFonts w:eastAsia="Times New Roman" w:cs="Times New Roman"/>
          <w:szCs w:val="24"/>
        </w:rPr>
        <w:t xml:space="preserve"> οποίο εντάχθηκε, όπως σωστά αναφέρετε</w:t>
      </w:r>
      <w:r w:rsidRPr="004D13CC">
        <w:rPr>
          <w:rFonts w:eastAsia="Times New Roman" w:cs="Times New Roman"/>
          <w:szCs w:val="24"/>
        </w:rPr>
        <w:t xml:space="preserve"> και στην ερώτησή </w:t>
      </w:r>
      <w:r>
        <w:rPr>
          <w:rFonts w:eastAsia="Times New Roman" w:cs="Times New Roman"/>
          <w:szCs w:val="24"/>
        </w:rPr>
        <w:t>σας,</w:t>
      </w:r>
      <w:r w:rsidRPr="004D13CC">
        <w:rPr>
          <w:rFonts w:eastAsia="Times New Roman" w:cs="Times New Roman"/>
          <w:szCs w:val="24"/>
        </w:rPr>
        <w:t xml:space="preserve"> στο </w:t>
      </w:r>
      <w:r>
        <w:rPr>
          <w:rFonts w:eastAsia="Times New Roman" w:cs="Times New Roman"/>
          <w:szCs w:val="24"/>
        </w:rPr>
        <w:t>Π</w:t>
      </w:r>
      <w:r w:rsidRPr="004D13CC">
        <w:rPr>
          <w:rFonts w:eastAsia="Times New Roman" w:cs="Times New Roman"/>
          <w:szCs w:val="24"/>
        </w:rPr>
        <w:t>ρόγραμμα Δημοσίων Επενδύσεων το 2014</w:t>
      </w:r>
      <w:r>
        <w:rPr>
          <w:rFonts w:eastAsia="Times New Roman" w:cs="Times New Roman"/>
          <w:szCs w:val="24"/>
        </w:rPr>
        <w:t>,</w:t>
      </w:r>
      <w:r w:rsidRPr="004D13CC">
        <w:rPr>
          <w:rFonts w:eastAsia="Times New Roman" w:cs="Times New Roman"/>
          <w:szCs w:val="24"/>
        </w:rPr>
        <w:t xml:space="preserve"> </w:t>
      </w:r>
      <w:r w:rsidRPr="004D13CC">
        <w:rPr>
          <w:rFonts w:eastAsia="Times New Roman" w:cs="Times New Roman"/>
          <w:szCs w:val="24"/>
        </w:rPr>
        <w:t xml:space="preserve">επί ημερών </w:t>
      </w:r>
      <w:r>
        <w:rPr>
          <w:rFonts w:eastAsia="Times New Roman" w:cs="Times New Roman"/>
          <w:szCs w:val="24"/>
        </w:rPr>
        <w:t>σας. Α</w:t>
      </w:r>
      <w:r w:rsidRPr="004D13CC">
        <w:rPr>
          <w:rFonts w:eastAsia="Times New Roman" w:cs="Times New Roman"/>
          <w:szCs w:val="24"/>
        </w:rPr>
        <w:t xml:space="preserve">υτό </w:t>
      </w:r>
      <w:r>
        <w:rPr>
          <w:rFonts w:eastAsia="Times New Roman" w:cs="Times New Roman"/>
          <w:szCs w:val="24"/>
        </w:rPr>
        <w:t xml:space="preserve">όμως </w:t>
      </w:r>
      <w:r w:rsidRPr="004D13CC">
        <w:rPr>
          <w:rFonts w:eastAsia="Times New Roman" w:cs="Times New Roman"/>
          <w:szCs w:val="24"/>
        </w:rPr>
        <w:t>το οποίο ανακύπτει και έχει ένα νόημα να συζητήσουμε είναι ότι</w:t>
      </w:r>
      <w:r>
        <w:rPr>
          <w:rFonts w:eastAsia="Times New Roman" w:cs="Times New Roman"/>
          <w:szCs w:val="24"/>
        </w:rPr>
        <w:t>,</w:t>
      </w:r>
      <w:r w:rsidRPr="004D13CC">
        <w:rPr>
          <w:rFonts w:eastAsia="Times New Roman" w:cs="Times New Roman"/>
          <w:szCs w:val="24"/>
        </w:rPr>
        <w:t xml:space="preserve"> όπως φάνηκε εκ του αποτελέσματος</w:t>
      </w:r>
      <w:r>
        <w:rPr>
          <w:rFonts w:eastAsia="Times New Roman" w:cs="Times New Roman"/>
          <w:szCs w:val="24"/>
        </w:rPr>
        <w:t>,</w:t>
      </w:r>
      <w:r w:rsidRPr="004D13CC">
        <w:rPr>
          <w:rFonts w:eastAsia="Times New Roman" w:cs="Times New Roman"/>
          <w:szCs w:val="24"/>
        </w:rPr>
        <w:t xml:space="preserve"> έχει ενταχθεί ένα έργο το 2014</w:t>
      </w:r>
      <w:r>
        <w:rPr>
          <w:rFonts w:eastAsia="Times New Roman" w:cs="Times New Roman"/>
          <w:szCs w:val="24"/>
        </w:rPr>
        <w:t xml:space="preserve"> και</w:t>
      </w:r>
      <w:r w:rsidRPr="004D13CC">
        <w:rPr>
          <w:rFonts w:eastAsia="Times New Roman" w:cs="Times New Roman"/>
          <w:szCs w:val="24"/>
        </w:rPr>
        <w:t xml:space="preserve"> μέχρι το 2019 δεν έχει υλοποιηθεί</w:t>
      </w:r>
      <w:r>
        <w:rPr>
          <w:rFonts w:eastAsia="Times New Roman" w:cs="Times New Roman"/>
          <w:szCs w:val="24"/>
        </w:rPr>
        <w:t>.</w:t>
      </w:r>
      <w:r w:rsidRPr="004D13CC">
        <w:rPr>
          <w:rFonts w:eastAsia="Times New Roman" w:cs="Times New Roman"/>
          <w:szCs w:val="24"/>
        </w:rPr>
        <w:t xml:space="preserve"> Άρα </w:t>
      </w:r>
      <w:r>
        <w:rPr>
          <w:rFonts w:eastAsia="Times New Roman" w:cs="Times New Roman"/>
          <w:szCs w:val="24"/>
        </w:rPr>
        <w:t xml:space="preserve">εντάξατε ένα </w:t>
      </w:r>
      <w:r w:rsidRPr="004D13CC">
        <w:rPr>
          <w:rFonts w:eastAsia="Times New Roman" w:cs="Times New Roman"/>
          <w:szCs w:val="24"/>
        </w:rPr>
        <w:t>έργο το οποίο δεν ήταν ώριμο</w:t>
      </w:r>
      <w:r>
        <w:rPr>
          <w:rFonts w:eastAsia="Times New Roman" w:cs="Times New Roman"/>
          <w:szCs w:val="24"/>
        </w:rPr>
        <w:t>, π</w:t>
      </w:r>
      <w:r w:rsidRPr="004D13CC">
        <w:rPr>
          <w:rFonts w:eastAsia="Times New Roman" w:cs="Times New Roman"/>
          <w:szCs w:val="24"/>
        </w:rPr>
        <w:t xml:space="preserve">αρά το γεγονός </w:t>
      </w:r>
      <w:r>
        <w:rPr>
          <w:rFonts w:eastAsia="Times New Roman" w:cs="Times New Roman"/>
          <w:szCs w:val="24"/>
        </w:rPr>
        <w:t>ότι στο τεχνικό δελτίο αναφέρεται</w:t>
      </w:r>
      <w:r w:rsidRPr="004D13CC">
        <w:rPr>
          <w:rFonts w:eastAsia="Times New Roman" w:cs="Times New Roman"/>
          <w:szCs w:val="24"/>
        </w:rPr>
        <w:t xml:space="preserve"> ότι υπήρχαν οι μελέτες και όλα τα σχετικά</w:t>
      </w:r>
      <w:r>
        <w:rPr>
          <w:rFonts w:eastAsia="Times New Roman" w:cs="Times New Roman"/>
          <w:szCs w:val="24"/>
        </w:rPr>
        <w:t>.</w:t>
      </w:r>
    </w:p>
    <w:p w14:paraId="0030ACC3"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σε</w:t>
      </w:r>
      <w:r w:rsidRPr="004D13CC">
        <w:rPr>
          <w:rFonts w:eastAsia="Times New Roman" w:cs="Times New Roman"/>
          <w:szCs w:val="24"/>
        </w:rPr>
        <w:t xml:space="preserve"> απάντηση του </w:t>
      </w:r>
      <w:r>
        <w:rPr>
          <w:rFonts w:eastAsia="Times New Roman" w:cs="Times New Roman"/>
          <w:szCs w:val="24"/>
        </w:rPr>
        <w:t>δ</w:t>
      </w:r>
      <w:r w:rsidRPr="004D13CC">
        <w:rPr>
          <w:rFonts w:eastAsia="Times New Roman" w:cs="Times New Roman"/>
          <w:szCs w:val="24"/>
        </w:rPr>
        <w:t xml:space="preserve">ήμου </w:t>
      </w:r>
      <w:r>
        <w:rPr>
          <w:rFonts w:eastAsia="Times New Roman" w:cs="Times New Roman"/>
          <w:szCs w:val="24"/>
        </w:rPr>
        <w:t xml:space="preserve">επί της συγκεκριμένης ερώτησης αναφέρεται ότι η </w:t>
      </w:r>
      <w:r>
        <w:rPr>
          <w:rFonts w:eastAsia="Times New Roman" w:cs="Times New Roman"/>
          <w:szCs w:val="24"/>
        </w:rPr>
        <w:t>π</w:t>
      </w:r>
      <w:r>
        <w:rPr>
          <w:rFonts w:eastAsia="Times New Roman" w:cs="Times New Roman"/>
          <w:szCs w:val="24"/>
        </w:rPr>
        <w:t>εριφέρεια έ</w:t>
      </w:r>
      <w:r w:rsidRPr="004D13CC">
        <w:rPr>
          <w:rFonts w:eastAsia="Times New Roman" w:cs="Times New Roman"/>
          <w:szCs w:val="24"/>
        </w:rPr>
        <w:t xml:space="preserve">χει αναλάβει την </w:t>
      </w:r>
      <w:proofErr w:type="spellStart"/>
      <w:r w:rsidRPr="004D13CC">
        <w:rPr>
          <w:rFonts w:eastAsia="Times New Roman" w:cs="Times New Roman"/>
          <w:szCs w:val="24"/>
        </w:rPr>
        <w:t>επικαιροποίηση</w:t>
      </w:r>
      <w:proofErr w:type="spellEnd"/>
      <w:r w:rsidRPr="004D13CC">
        <w:rPr>
          <w:rFonts w:eastAsia="Times New Roman" w:cs="Times New Roman"/>
          <w:szCs w:val="24"/>
        </w:rPr>
        <w:t xml:space="preserve"> των μελετών</w:t>
      </w:r>
      <w:r>
        <w:rPr>
          <w:rFonts w:eastAsia="Times New Roman" w:cs="Times New Roman"/>
          <w:szCs w:val="24"/>
        </w:rPr>
        <w:t>, καθώς και το να αι</w:t>
      </w:r>
      <w:r>
        <w:rPr>
          <w:rFonts w:eastAsia="Times New Roman" w:cs="Times New Roman"/>
          <w:szCs w:val="24"/>
        </w:rPr>
        <w:t xml:space="preserve">τηθεί εκ νέου τις </w:t>
      </w:r>
      <w:proofErr w:type="spellStart"/>
      <w:r>
        <w:rPr>
          <w:rFonts w:eastAsia="Times New Roman" w:cs="Times New Roman"/>
          <w:szCs w:val="24"/>
        </w:rPr>
        <w:t>αδειοδοτήσεις</w:t>
      </w:r>
      <w:proofErr w:type="spellEnd"/>
      <w:r>
        <w:rPr>
          <w:rFonts w:eastAsia="Times New Roman" w:cs="Times New Roman"/>
          <w:szCs w:val="24"/>
        </w:rPr>
        <w:t xml:space="preserve">. Αντιστοίχως η </w:t>
      </w:r>
      <w:r>
        <w:rPr>
          <w:rFonts w:eastAsia="Times New Roman" w:cs="Times New Roman"/>
          <w:szCs w:val="24"/>
        </w:rPr>
        <w:t>π</w:t>
      </w:r>
      <w:r w:rsidRPr="004D13CC">
        <w:rPr>
          <w:rFonts w:eastAsia="Times New Roman" w:cs="Times New Roman"/>
          <w:szCs w:val="24"/>
        </w:rPr>
        <w:t>εριφέρεια</w:t>
      </w:r>
      <w:r>
        <w:rPr>
          <w:rFonts w:eastAsia="Times New Roman" w:cs="Times New Roman"/>
          <w:szCs w:val="24"/>
        </w:rPr>
        <w:t xml:space="preserve"> απαντάει ότι η μελέτη του έργου</w:t>
      </w:r>
      <w:r w:rsidRPr="004D13CC">
        <w:rPr>
          <w:rFonts w:eastAsia="Times New Roman" w:cs="Times New Roman"/>
          <w:szCs w:val="24"/>
        </w:rPr>
        <w:t xml:space="preserve"> έχει συνταχθεί από τη Διεύθυνση Τεχνικών Έργων της </w:t>
      </w:r>
      <w:r>
        <w:rPr>
          <w:rFonts w:eastAsia="Times New Roman" w:cs="Times New Roman"/>
          <w:szCs w:val="24"/>
        </w:rPr>
        <w:t>Π</w:t>
      </w:r>
      <w:r w:rsidRPr="004D13CC">
        <w:rPr>
          <w:rFonts w:eastAsia="Times New Roman" w:cs="Times New Roman"/>
          <w:szCs w:val="24"/>
        </w:rPr>
        <w:t>εριφέρειας Πελοποννήσου</w:t>
      </w:r>
      <w:r>
        <w:rPr>
          <w:rFonts w:eastAsia="Times New Roman" w:cs="Times New Roman"/>
          <w:szCs w:val="24"/>
        </w:rPr>
        <w:t>,</w:t>
      </w:r>
      <w:r w:rsidRPr="004D13CC">
        <w:rPr>
          <w:rFonts w:eastAsia="Times New Roman" w:cs="Times New Roman"/>
          <w:szCs w:val="24"/>
        </w:rPr>
        <w:t xml:space="preserve"> έχει αποσταλεί στη Διεύθυνση Δασών Αρκαδίας</w:t>
      </w:r>
      <w:r>
        <w:rPr>
          <w:rFonts w:eastAsia="Times New Roman" w:cs="Times New Roman"/>
          <w:szCs w:val="24"/>
        </w:rPr>
        <w:t>,</w:t>
      </w:r>
      <w:r w:rsidRPr="004D13CC">
        <w:rPr>
          <w:rFonts w:eastAsia="Times New Roman" w:cs="Times New Roman"/>
          <w:szCs w:val="24"/>
        </w:rPr>
        <w:t xml:space="preserve"> καθώς και στην Υπηρεσία </w:t>
      </w:r>
      <w:proofErr w:type="spellStart"/>
      <w:r w:rsidRPr="004D13CC">
        <w:rPr>
          <w:rFonts w:eastAsia="Times New Roman" w:cs="Times New Roman"/>
          <w:szCs w:val="24"/>
        </w:rPr>
        <w:t>Νεωτέρων</w:t>
      </w:r>
      <w:proofErr w:type="spellEnd"/>
      <w:r w:rsidRPr="004D13CC">
        <w:rPr>
          <w:rFonts w:eastAsia="Times New Roman" w:cs="Times New Roman"/>
          <w:szCs w:val="24"/>
        </w:rPr>
        <w:t xml:space="preserve"> Μνημείων</w:t>
      </w:r>
      <w:r>
        <w:rPr>
          <w:rFonts w:eastAsia="Times New Roman" w:cs="Times New Roman"/>
          <w:szCs w:val="24"/>
        </w:rPr>
        <w:t>,</w:t>
      </w:r>
      <w:r w:rsidRPr="004D13CC">
        <w:rPr>
          <w:rFonts w:eastAsia="Times New Roman" w:cs="Times New Roman"/>
          <w:szCs w:val="24"/>
        </w:rPr>
        <w:t xml:space="preserve"> π</w:t>
      </w:r>
      <w:r w:rsidRPr="004D13CC">
        <w:rPr>
          <w:rFonts w:eastAsia="Times New Roman" w:cs="Times New Roman"/>
          <w:szCs w:val="24"/>
        </w:rPr>
        <w:t>ροκειμένου να γνωμοδοτήσει και να υπαχθεί το έργο στις πρότυπες περιβαλλοντικές δεσμεύσεις</w:t>
      </w:r>
      <w:r>
        <w:rPr>
          <w:rFonts w:eastAsia="Times New Roman" w:cs="Times New Roman"/>
          <w:szCs w:val="24"/>
        </w:rPr>
        <w:t>.</w:t>
      </w:r>
    </w:p>
    <w:p w14:paraId="0030ACC4"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το </w:t>
      </w:r>
      <w:r w:rsidRPr="004D13CC">
        <w:rPr>
          <w:rFonts w:eastAsia="Times New Roman" w:cs="Times New Roman"/>
          <w:szCs w:val="24"/>
        </w:rPr>
        <w:t xml:space="preserve">τεχνικό δελτίο και </w:t>
      </w:r>
      <w:r>
        <w:rPr>
          <w:rFonts w:eastAsia="Times New Roman" w:cs="Times New Roman"/>
          <w:szCs w:val="24"/>
        </w:rPr>
        <w:t>οι</w:t>
      </w:r>
      <w:r w:rsidRPr="004D13CC">
        <w:rPr>
          <w:rFonts w:eastAsia="Times New Roman" w:cs="Times New Roman"/>
          <w:szCs w:val="24"/>
        </w:rPr>
        <w:t xml:space="preserve"> απαντήσεις</w:t>
      </w:r>
      <w:r>
        <w:rPr>
          <w:rFonts w:eastAsia="Times New Roman" w:cs="Times New Roman"/>
          <w:szCs w:val="24"/>
        </w:rPr>
        <w:t>,</w:t>
      </w:r>
      <w:r w:rsidRPr="004D13CC">
        <w:rPr>
          <w:rFonts w:eastAsia="Times New Roman" w:cs="Times New Roman"/>
          <w:szCs w:val="24"/>
        </w:rPr>
        <w:t xml:space="preserve"> τόσο του </w:t>
      </w:r>
      <w:r>
        <w:rPr>
          <w:rFonts w:eastAsia="Times New Roman" w:cs="Times New Roman"/>
          <w:szCs w:val="24"/>
        </w:rPr>
        <w:t>δ</w:t>
      </w:r>
      <w:r>
        <w:rPr>
          <w:rFonts w:eastAsia="Times New Roman" w:cs="Times New Roman"/>
          <w:szCs w:val="24"/>
        </w:rPr>
        <w:t xml:space="preserve">ήμου όσο και της </w:t>
      </w:r>
      <w:r>
        <w:rPr>
          <w:rFonts w:eastAsia="Times New Roman" w:cs="Times New Roman"/>
          <w:szCs w:val="24"/>
        </w:rPr>
        <w:t>π</w:t>
      </w:r>
      <w:r w:rsidRPr="004D13CC">
        <w:rPr>
          <w:rFonts w:eastAsia="Times New Roman" w:cs="Times New Roman"/>
          <w:szCs w:val="24"/>
        </w:rPr>
        <w:t>εριφέρειας</w:t>
      </w:r>
      <w:r>
        <w:rPr>
          <w:rFonts w:eastAsia="Times New Roman" w:cs="Times New Roman"/>
          <w:szCs w:val="24"/>
        </w:rPr>
        <w:t>,</w:t>
      </w:r>
      <w:r w:rsidRPr="004D13CC">
        <w:rPr>
          <w:rFonts w:eastAsia="Times New Roman" w:cs="Times New Roman"/>
          <w:szCs w:val="24"/>
        </w:rPr>
        <w:t xml:space="preserve"> θα κατατεθούν και στα </w:t>
      </w:r>
      <w:r>
        <w:rPr>
          <w:rFonts w:eastAsia="Times New Roman" w:cs="Times New Roman"/>
          <w:szCs w:val="24"/>
        </w:rPr>
        <w:t>Π</w:t>
      </w:r>
      <w:r w:rsidRPr="004D13CC">
        <w:rPr>
          <w:rFonts w:eastAsia="Times New Roman" w:cs="Times New Roman"/>
          <w:szCs w:val="24"/>
        </w:rPr>
        <w:t>ρακτικά</w:t>
      </w:r>
      <w:r>
        <w:rPr>
          <w:rFonts w:eastAsia="Times New Roman" w:cs="Times New Roman"/>
          <w:szCs w:val="24"/>
        </w:rPr>
        <w:t>,</w:t>
      </w:r>
      <w:r w:rsidRPr="004D13CC">
        <w:rPr>
          <w:rFonts w:eastAsia="Times New Roman" w:cs="Times New Roman"/>
          <w:szCs w:val="24"/>
        </w:rPr>
        <w:t xml:space="preserve"> προκειμένου να υπάρχει όλο το υλικό προς ανάγνω</w:t>
      </w:r>
      <w:r>
        <w:rPr>
          <w:rFonts w:eastAsia="Times New Roman" w:cs="Times New Roman"/>
          <w:szCs w:val="24"/>
        </w:rPr>
        <w:t xml:space="preserve">ση. </w:t>
      </w:r>
      <w:r>
        <w:rPr>
          <w:rFonts w:eastAsia="Times New Roman" w:cs="Times New Roman"/>
          <w:szCs w:val="24"/>
        </w:rPr>
        <w:t xml:space="preserve">Όμως </w:t>
      </w:r>
      <w:r w:rsidRPr="004D13CC">
        <w:rPr>
          <w:rFonts w:eastAsia="Times New Roman" w:cs="Times New Roman"/>
          <w:szCs w:val="24"/>
        </w:rPr>
        <w:t xml:space="preserve">αυτό το οποίο αναδεικνύεται </w:t>
      </w:r>
      <w:r>
        <w:rPr>
          <w:rFonts w:eastAsia="Times New Roman" w:cs="Times New Roman"/>
          <w:szCs w:val="24"/>
        </w:rPr>
        <w:t xml:space="preserve">είναι </w:t>
      </w:r>
      <w:r w:rsidRPr="004D13CC">
        <w:rPr>
          <w:rFonts w:eastAsia="Times New Roman" w:cs="Times New Roman"/>
          <w:szCs w:val="24"/>
        </w:rPr>
        <w:t xml:space="preserve">η προχειρότητα </w:t>
      </w:r>
      <w:r>
        <w:rPr>
          <w:rFonts w:eastAsia="Times New Roman" w:cs="Times New Roman"/>
          <w:szCs w:val="24"/>
        </w:rPr>
        <w:t>με την οποία κ</w:t>
      </w:r>
      <w:r w:rsidRPr="004D13CC">
        <w:rPr>
          <w:rFonts w:eastAsia="Times New Roman" w:cs="Times New Roman"/>
          <w:szCs w:val="24"/>
        </w:rPr>
        <w:t>ι εσείς ως Υφυπουργός</w:t>
      </w:r>
      <w:r>
        <w:rPr>
          <w:rFonts w:eastAsia="Times New Roman" w:cs="Times New Roman"/>
          <w:szCs w:val="24"/>
        </w:rPr>
        <w:t xml:space="preserve"> αντιμετωπίζατε τις εντάξεις έργων, </w:t>
      </w:r>
      <w:r w:rsidRPr="004D13CC">
        <w:rPr>
          <w:rFonts w:eastAsia="Times New Roman" w:cs="Times New Roman"/>
          <w:szCs w:val="24"/>
        </w:rPr>
        <w:t>χωρίς να έχουν την κατάλληλη ωριμότητα</w:t>
      </w:r>
      <w:r>
        <w:rPr>
          <w:rFonts w:eastAsia="Times New Roman" w:cs="Times New Roman"/>
          <w:szCs w:val="24"/>
        </w:rPr>
        <w:t>,</w:t>
      </w:r>
      <w:r w:rsidRPr="004D13CC">
        <w:rPr>
          <w:rFonts w:eastAsia="Times New Roman" w:cs="Times New Roman"/>
          <w:szCs w:val="24"/>
        </w:rPr>
        <w:t xml:space="preserve"> χωρίς να πληρούνται οι προϋποθέσεις</w:t>
      </w:r>
      <w:r>
        <w:rPr>
          <w:rFonts w:eastAsia="Times New Roman" w:cs="Times New Roman"/>
          <w:szCs w:val="24"/>
        </w:rPr>
        <w:t>,</w:t>
      </w:r>
      <w:r w:rsidRPr="004D13CC">
        <w:rPr>
          <w:rFonts w:eastAsia="Times New Roman" w:cs="Times New Roman"/>
          <w:szCs w:val="24"/>
        </w:rPr>
        <w:t xml:space="preserve"> γεννώντας μία σειρά προβληματικών</w:t>
      </w:r>
      <w:r>
        <w:rPr>
          <w:rFonts w:eastAsia="Times New Roman" w:cs="Times New Roman"/>
          <w:szCs w:val="24"/>
        </w:rPr>
        <w:t xml:space="preserve"> καταστάσεων. Π</w:t>
      </w:r>
      <w:r w:rsidRPr="004D13CC">
        <w:rPr>
          <w:rFonts w:eastAsia="Times New Roman" w:cs="Times New Roman"/>
          <w:szCs w:val="24"/>
        </w:rPr>
        <w:t>ροβλημ</w:t>
      </w:r>
      <w:r w:rsidRPr="004D13CC">
        <w:rPr>
          <w:rFonts w:eastAsia="Times New Roman" w:cs="Times New Roman"/>
          <w:szCs w:val="24"/>
        </w:rPr>
        <w:t>ατική</w:t>
      </w:r>
      <w:r>
        <w:rPr>
          <w:rFonts w:eastAsia="Times New Roman" w:cs="Times New Roman"/>
          <w:szCs w:val="24"/>
        </w:rPr>
        <w:t>, επίσης,</w:t>
      </w:r>
      <w:r w:rsidRPr="004D13CC">
        <w:rPr>
          <w:rFonts w:eastAsia="Times New Roman" w:cs="Times New Roman"/>
          <w:szCs w:val="24"/>
        </w:rPr>
        <w:t xml:space="preserve"> θεωρώ ότι είναι και η αντιμετώπιση αυτή</w:t>
      </w:r>
      <w:r>
        <w:rPr>
          <w:rFonts w:eastAsia="Times New Roman" w:cs="Times New Roman"/>
          <w:szCs w:val="24"/>
        </w:rPr>
        <w:t>,</w:t>
      </w:r>
      <w:r w:rsidRPr="004D13CC">
        <w:rPr>
          <w:rFonts w:eastAsia="Times New Roman" w:cs="Times New Roman"/>
          <w:szCs w:val="24"/>
        </w:rPr>
        <w:t xml:space="preserve"> </w:t>
      </w:r>
      <w:r>
        <w:rPr>
          <w:rFonts w:eastAsia="Times New Roman" w:cs="Times New Roman"/>
          <w:szCs w:val="24"/>
        </w:rPr>
        <w:t xml:space="preserve">δηλαδή το </w:t>
      </w:r>
      <w:r w:rsidRPr="004D13CC">
        <w:rPr>
          <w:rFonts w:eastAsia="Times New Roman" w:cs="Times New Roman"/>
          <w:szCs w:val="24"/>
        </w:rPr>
        <w:t xml:space="preserve">να κατατίθενται επίκαιρες ερωτήσεις όχι για </w:t>
      </w:r>
      <w:r>
        <w:rPr>
          <w:rFonts w:eastAsia="Times New Roman" w:cs="Times New Roman"/>
          <w:szCs w:val="24"/>
        </w:rPr>
        <w:t>να απαντηθούν, να ανοίξει</w:t>
      </w:r>
      <w:r w:rsidRPr="004D13CC">
        <w:rPr>
          <w:rFonts w:eastAsia="Times New Roman" w:cs="Times New Roman"/>
          <w:szCs w:val="24"/>
        </w:rPr>
        <w:t xml:space="preserve"> </w:t>
      </w:r>
      <w:r>
        <w:rPr>
          <w:rFonts w:eastAsia="Times New Roman" w:cs="Times New Roman"/>
          <w:szCs w:val="24"/>
        </w:rPr>
        <w:t xml:space="preserve">η </w:t>
      </w:r>
      <w:r w:rsidRPr="004D13CC">
        <w:rPr>
          <w:rFonts w:eastAsia="Times New Roman" w:cs="Times New Roman"/>
          <w:szCs w:val="24"/>
        </w:rPr>
        <w:t>συζήτηση και να διευθετηθούν ζητήματα</w:t>
      </w:r>
      <w:r>
        <w:rPr>
          <w:rFonts w:eastAsia="Times New Roman" w:cs="Times New Roman"/>
          <w:szCs w:val="24"/>
        </w:rPr>
        <w:t>,</w:t>
      </w:r>
      <w:r w:rsidRPr="004D13CC">
        <w:rPr>
          <w:rFonts w:eastAsia="Times New Roman" w:cs="Times New Roman"/>
          <w:szCs w:val="24"/>
        </w:rPr>
        <w:t xml:space="preserve"> αλλά για άλλες σκοπιμότητες</w:t>
      </w:r>
      <w:r>
        <w:rPr>
          <w:rFonts w:eastAsia="Times New Roman" w:cs="Times New Roman"/>
          <w:szCs w:val="24"/>
        </w:rPr>
        <w:t>,</w:t>
      </w:r>
      <w:r w:rsidRPr="004D13CC">
        <w:rPr>
          <w:rFonts w:eastAsia="Times New Roman" w:cs="Times New Roman"/>
          <w:szCs w:val="24"/>
        </w:rPr>
        <w:t xml:space="preserve"> οι οποίες προσωπικά δεν με αφορούν</w:t>
      </w:r>
      <w:r>
        <w:rPr>
          <w:rFonts w:eastAsia="Times New Roman" w:cs="Times New Roman"/>
          <w:szCs w:val="24"/>
        </w:rPr>
        <w:t>.</w:t>
      </w:r>
    </w:p>
    <w:p w14:paraId="0030ACC5"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w:t>
      </w:r>
      <w:r w:rsidRPr="000D63A8">
        <w:rPr>
          <w:rFonts w:eastAsia="Times New Roman" w:cs="Times New Roman"/>
          <w:szCs w:val="24"/>
        </w:rPr>
        <w:t xml:space="preserve">Στο σημείο αυτό ο </w:t>
      </w:r>
      <w:r>
        <w:rPr>
          <w:rFonts w:eastAsia="Times New Roman" w:cs="Times New Roman"/>
          <w:szCs w:val="24"/>
        </w:rPr>
        <w:t xml:space="preserve">Υφυπουργός </w:t>
      </w:r>
      <w:r w:rsidRPr="000D63A8">
        <w:rPr>
          <w:rFonts w:eastAsia="Times New Roman" w:cs="Times New Roman"/>
          <w:szCs w:val="24"/>
        </w:rPr>
        <w:t xml:space="preserve">κ. </w:t>
      </w:r>
      <w:r>
        <w:rPr>
          <w:rFonts w:eastAsia="Times New Roman" w:cs="Times New Roman"/>
          <w:szCs w:val="24"/>
        </w:rPr>
        <w:t>Στάθης</w:t>
      </w:r>
      <w:r>
        <w:rPr>
          <w:rFonts w:eastAsia="Times New Roman" w:cs="Times New Roman"/>
          <w:szCs w:val="24"/>
        </w:rPr>
        <w:t xml:space="preserve"> </w:t>
      </w:r>
      <w:proofErr w:type="spellStart"/>
      <w:r>
        <w:rPr>
          <w:rFonts w:eastAsia="Times New Roman" w:cs="Times New Roman"/>
          <w:szCs w:val="24"/>
        </w:rPr>
        <w:t>Γιαννακίδης</w:t>
      </w:r>
      <w:proofErr w:type="spellEnd"/>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030ACC6" w14:textId="77777777" w:rsidR="004B082E" w:rsidRDefault="00B036FE">
      <w:pPr>
        <w:spacing w:line="600" w:lineRule="auto"/>
        <w:ind w:firstLine="720"/>
        <w:contextualSpacing/>
        <w:jc w:val="both"/>
        <w:rPr>
          <w:rFonts w:eastAsia="Times New Roman" w:cs="Times New Roman"/>
          <w:szCs w:val="24"/>
        </w:rPr>
      </w:pPr>
      <w:r w:rsidRPr="00A57256">
        <w:rPr>
          <w:rFonts w:eastAsia="Times New Roman" w:cs="Times New Roman"/>
          <w:b/>
          <w:szCs w:val="24"/>
        </w:rPr>
        <w:t>ΠΡΟΕΔΡΕΥΩΝ (Νικήτας Κακλαμάνης):</w:t>
      </w:r>
      <w:r w:rsidRPr="004D13CC">
        <w:rPr>
          <w:rFonts w:eastAsia="Times New Roman" w:cs="Times New Roman"/>
          <w:b/>
          <w:szCs w:val="24"/>
        </w:rPr>
        <w:t xml:space="preserve"> </w:t>
      </w:r>
      <w:r w:rsidRPr="004D13CC">
        <w:rPr>
          <w:rFonts w:eastAsia="Times New Roman" w:cs="Times New Roman"/>
          <w:szCs w:val="24"/>
        </w:rPr>
        <w:t>Κ</w:t>
      </w:r>
      <w:r>
        <w:rPr>
          <w:rFonts w:eastAsia="Times New Roman" w:cs="Times New Roman"/>
          <w:szCs w:val="24"/>
        </w:rPr>
        <w:t>ύριε Κων</w:t>
      </w:r>
      <w:r>
        <w:rPr>
          <w:rFonts w:eastAsia="Times New Roman" w:cs="Times New Roman"/>
          <w:szCs w:val="24"/>
        </w:rPr>
        <w:t>σταντινόπουλε, έχετε τον λόγο.</w:t>
      </w:r>
    </w:p>
    <w:p w14:paraId="0030ACC7" w14:textId="77777777" w:rsidR="004B082E" w:rsidRDefault="00B036FE">
      <w:pPr>
        <w:spacing w:line="600" w:lineRule="auto"/>
        <w:ind w:firstLine="720"/>
        <w:contextualSpacing/>
        <w:jc w:val="both"/>
        <w:rPr>
          <w:rFonts w:eastAsia="Times New Roman" w:cs="Times New Roman"/>
          <w:szCs w:val="24"/>
        </w:rPr>
      </w:pPr>
      <w:r w:rsidRPr="009C425B">
        <w:rPr>
          <w:rFonts w:eastAsia="Times New Roman" w:cs="Times New Roman"/>
          <w:b/>
          <w:szCs w:val="24"/>
        </w:rPr>
        <w:lastRenderedPageBreak/>
        <w:t>ΟΔΥΣΣΕΑΣ ΚΩΝΣΤΑΝΤΙΝΟΠΟΥΛΟΣ:</w:t>
      </w:r>
      <w:r>
        <w:rPr>
          <w:rFonts w:eastAsia="Times New Roman" w:cs="Times New Roman"/>
          <w:szCs w:val="24"/>
        </w:rPr>
        <w:t xml:space="preserve"> Κύριε Υπουργέ, δεν ξέρω τι να σας πω. Είστε μέλος της Κυβέρνησης, αν δεν κάνω λάθος. Αν ο κ. </w:t>
      </w:r>
      <w:proofErr w:type="spellStart"/>
      <w:r>
        <w:rPr>
          <w:rFonts w:eastAsia="Times New Roman" w:cs="Times New Roman"/>
          <w:szCs w:val="24"/>
        </w:rPr>
        <w:t>Χαρίτσης</w:t>
      </w:r>
      <w:proofErr w:type="spellEnd"/>
      <w:r>
        <w:rPr>
          <w:rFonts w:eastAsia="Times New Roman" w:cs="Times New Roman"/>
          <w:szCs w:val="24"/>
        </w:rPr>
        <w:t xml:space="preserve"> δηλώνει </w:t>
      </w:r>
      <w:r w:rsidRPr="004D13CC">
        <w:rPr>
          <w:rFonts w:eastAsia="Times New Roman" w:cs="Times New Roman"/>
          <w:szCs w:val="24"/>
        </w:rPr>
        <w:t>αναρμοδιότητα</w:t>
      </w:r>
      <w:r>
        <w:rPr>
          <w:rFonts w:eastAsia="Times New Roman" w:cs="Times New Roman"/>
          <w:szCs w:val="24"/>
        </w:rPr>
        <w:t xml:space="preserve"> ως Υπουργός Εσωτερικών, έχει ευθύνη όλη η Κυβέρνηση για το </w:t>
      </w:r>
      <w:r w:rsidRPr="004D13CC">
        <w:rPr>
          <w:rFonts w:eastAsia="Times New Roman" w:cs="Times New Roman"/>
          <w:szCs w:val="24"/>
        </w:rPr>
        <w:t xml:space="preserve">ότι επί τρεις </w:t>
      </w:r>
      <w:r w:rsidRPr="004D13CC">
        <w:rPr>
          <w:rFonts w:eastAsia="Times New Roman" w:cs="Times New Roman"/>
          <w:szCs w:val="24"/>
        </w:rPr>
        <w:t xml:space="preserve">εβδομάδες λέει ότι έχει φόρτο εργασίας και την </w:t>
      </w:r>
      <w:r>
        <w:rPr>
          <w:rFonts w:eastAsia="Times New Roman" w:cs="Times New Roman"/>
          <w:szCs w:val="24"/>
        </w:rPr>
        <w:t>τέταρτη δ</w:t>
      </w:r>
      <w:r w:rsidRPr="004D13CC">
        <w:rPr>
          <w:rFonts w:eastAsia="Times New Roman" w:cs="Times New Roman"/>
          <w:szCs w:val="24"/>
        </w:rPr>
        <w:t>εν έρχεται</w:t>
      </w:r>
      <w:r>
        <w:rPr>
          <w:rFonts w:eastAsia="Times New Roman" w:cs="Times New Roman"/>
          <w:szCs w:val="24"/>
        </w:rPr>
        <w:t>. Είναι</w:t>
      </w:r>
      <w:r w:rsidRPr="004D13CC">
        <w:rPr>
          <w:rFonts w:eastAsia="Times New Roman" w:cs="Times New Roman"/>
          <w:szCs w:val="24"/>
        </w:rPr>
        <w:t xml:space="preserve"> ένα θέμα </w:t>
      </w:r>
      <w:r>
        <w:rPr>
          <w:rFonts w:eastAsia="Times New Roman" w:cs="Times New Roman"/>
          <w:szCs w:val="24"/>
        </w:rPr>
        <w:t xml:space="preserve">το οποίο </w:t>
      </w:r>
      <w:r w:rsidRPr="004D13CC">
        <w:rPr>
          <w:rFonts w:eastAsia="Times New Roman" w:cs="Times New Roman"/>
          <w:szCs w:val="24"/>
        </w:rPr>
        <w:t xml:space="preserve">πρέπει να </w:t>
      </w:r>
      <w:r>
        <w:rPr>
          <w:rFonts w:eastAsia="Times New Roman" w:cs="Times New Roman"/>
          <w:szCs w:val="24"/>
        </w:rPr>
        <w:t>αναδειχθεί.</w:t>
      </w:r>
    </w:p>
    <w:p w14:paraId="0030ACC8"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Δεύτερον, μόνος σας αναφέρατε</w:t>
      </w:r>
      <w:r w:rsidRPr="004D13CC">
        <w:rPr>
          <w:rFonts w:eastAsia="Times New Roman" w:cs="Times New Roman"/>
          <w:szCs w:val="24"/>
        </w:rPr>
        <w:t xml:space="preserve"> ότι υπάρχει </w:t>
      </w:r>
      <w:r>
        <w:rPr>
          <w:rFonts w:eastAsia="Times New Roman" w:cs="Times New Roman"/>
          <w:szCs w:val="24"/>
        </w:rPr>
        <w:t>μ</w:t>
      </w:r>
      <w:r w:rsidRPr="004D13CC">
        <w:rPr>
          <w:rFonts w:eastAsia="Times New Roman" w:cs="Times New Roman"/>
          <w:szCs w:val="24"/>
        </w:rPr>
        <w:t>ελέτη</w:t>
      </w:r>
      <w:r>
        <w:rPr>
          <w:rFonts w:eastAsia="Times New Roman" w:cs="Times New Roman"/>
          <w:szCs w:val="24"/>
        </w:rPr>
        <w:t>, η οποία</w:t>
      </w:r>
      <w:r w:rsidRPr="004D13CC">
        <w:rPr>
          <w:rFonts w:eastAsia="Times New Roman" w:cs="Times New Roman"/>
          <w:szCs w:val="24"/>
        </w:rPr>
        <w:t xml:space="preserve"> έχει κατατεθεί στο Υπουργείο Ανάπτυξης</w:t>
      </w:r>
      <w:r>
        <w:rPr>
          <w:rFonts w:eastAsia="Times New Roman" w:cs="Times New Roman"/>
          <w:szCs w:val="24"/>
        </w:rPr>
        <w:t>. Ε</w:t>
      </w:r>
      <w:r w:rsidRPr="004D13CC">
        <w:rPr>
          <w:rFonts w:eastAsia="Times New Roman" w:cs="Times New Roman"/>
          <w:szCs w:val="24"/>
        </w:rPr>
        <w:t>ίναι ίσως το πιο σημαντικό έργο</w:t>
      </w:r>
      <w:r>
        <w:rPr>
          <w:rFonts w:eastAsia="Times New Roman" w:cs="Times New Roman"/>
          <w:szCs w:val="24"/>
        </w:rPr>
        <w:t>, το οποίο ό</w:t>
      </w:r>
      <w:r>
        <w:rPr>
          <w:rFonts w:eastAsia="Times New Roman" w:cs="Times New Roman"/>
          <w:szCs w:val="24"/>
        </w:rPr>
        <w:t xml:space="preserve">χι μόνο έχει μελέτη, αλλά έχει </w:t>
      </w:r>
      <w:r w:rsidRPr="004D13CC">
        <w:rPr>
          <w:rFonts w:eastAsia="Times New Roman" w:cs="Times New Roman"/>
          <w:szCs w:val="24"/>
        </w:rPr>
        <w:t>περάσει και από τη Βουλή</w:t>
      </w:r>
      <w:r>
        <w:rPr>
          <w:rFonts w:eastAsia="Times New Roman" w:cs="Times New Roman"/>
          <w:szCs w:val="24"/>
        </w:rPr>
        <w:t xml:space="preserve"> και μάλιστα από όλα τα κόμματα από το 2010. Θα καταθέσω σχετικό έγγραφο. </w:t>
      </w:r>
    </w:p>
    <w:p w14:paraId="0030ACC9" w14:textId="77777777" w:rsidR="004B082E" w:rsidRDefault="00B036FE">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Οδυσσέας Κωνσταντινόπουλος</w:t>
      </w:r>
      <w:r w:rsidRPr="000D63A8">
        <w:rPr>
          <w:rFonts w:eastAsia="Times New Roman" w:cs="Times New Roman"/>
          <w:szCs w:val="24"/>
        </w:rPr>
        <w:t xml:space="preserve"> καταθέτει για τα Πρακτικά </w:t>
      </w:r>
      <w:r>
        <w:rPr>
          <w:rFonts w:eastAsia="Times New Roman" w:cs="Times New Roman"/>
          <w:szCs w:val="24"/>
        </w:rPr>
        <w:t xml:space="preserve">το προαναφερθέν έγγραφο, το οποίο </w:t>
      </w:r>
      <w:r w:rsidRPr="000D63A8">
        <w:rPr>
          <w:rFonts w:eastAsia="Times New Roman" w:cs="Times New Roman"/>
          <w:szCs w:val="24"/>
        </w:rPr>
        <w:t>βρίσκ</w:t>
      </w:r>
      <w:r>
        <w:rPr>
          <w:rFonts w:eastAsia="Times New Roman" w:cs="Times New Roman"/>
          <w:szCs w:val="24"/>
        </w:rPr>
        <w:t>ε</w:t>
      </w:r>
      <w:r w:rsidRPr="000D63A8">
        <w:rPr>
          <w:rFonts w:eastAsia="Times New Roman" w:cs="Times New Roman"/>
          <w:szCs w:val="24"/>
        </w:rPr>
        <w:t>τ</w:t>
      </w:r>
      <w:r w:rsidRPr="000D63A8">
        <w:rPr>
          <w:rFonts w:eastAsia="Times New Roman" w:cs="Times New Roman"/>
          <w:szCs w:val="24"/>
        </w:rPr>
        <w:t xml:space="preserve">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030ACCA"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ποιος έχει κάνει την </w:t>
      </w:r>
      <w:proofErr w:type="spellStart"/>
      <w:r>
        <w:rPr>
          <w:rFonts w:eastAsia="Times New Roman" w:cs="Times New Roman"/>
          <w:szCs w:val="24"/>
        </w:rPr>
        <w:t>επικαιροποίηση</w:t>
      </w:r>
      <w:proofErr w:type="spellEnd"/>
      <w:r>
        <w:rPr>
          <w:rFonts w:eastAsia="Times New Roman" w:cs="Times New Roman"/>
          <w:szCs w:val="24"/>
        </w:rPr>
        <w:t xml:space="preserve"> της μελέτης; Ο σημερινός υποψήφιός σας της Περιφέρειας Πελοποννή</w:t>
      </w:r>
      <w:r>
        <w:rPr>
          <w:rFonts w:eastAsia="Times New Roman" w:cs="Times New Roman"/>
          <w:szCs w:val="24"/>
        </w:rPr>
        <w:lastRenderedPageBreak/>
        <w:t xml:space="preserve">σου, ο κ. </w:t>
      </w:r>
      <w:proofErr w:type="spellStart"/>
      <w:r>
        <w:rPr>
          <w:rFonts w:eastAsia="Times New Roman" w:cs="Times New Roman"/>
          <w:szCs w:val="24"/>
        </w:rPr>
        <w:t>Δέδες</w:t>
      </w:r>
      <w:proofErr w:type="spellEnd"/>
      <w:r>
        <w:rPr>
          <w:rFonts w:eastAsia="Times New Roman" w:cs="Times New Roman"/>
          <w:szCs w:val="24"/>
        </w:rPr>
        <w:t xml:space="preserve">, ο οποίος τότε ήταν </w:t>
      </w:r>
      <w:r>
        <w:rPr>
          <w:rFonts w:eastAsia="Times New Roman" w:cs="Times New Roman"/>
          <w:szCs w:val="24"/>
        </w:rPr>
        <w:t>τ</w:t>
      </w:r>
      <w:r w:rsidRPr="004D13CC">
        <w:rPr>
          <w:rFonts w:eastAsia="Times New Roman" w:cs="Times New Roman"/>
          <w:szCs w:val="24"/>
        </w:rPr>
        <w:t>εχνικός σύμβουλ</w:t>
      </w:r>
      <w:r w:rsidRPr="004D13CC">
        <w:rPr>
          <w:rFonts w:eastAsia="Times New Roman" w:cs="Times New Roman"/>
          <w:szCs w:val="24"/>
        </w:rPr>
        <w:t>ος</w:t>
      </w:r>
      <w:r w:rsidRPr="004D13CC">
        <w:rPr>
          <w:rFonts w:eastAsia="Times New Roman" w:cs="Times New Roman"/>
          <w:szCs w:val="24"/>
        </w:rPr>
        <w:t xml:space="preserve"> της </w:t>
      </w:r>
      <w:r>
        <w:rPr>
          <w:rFonts w:eastAsia="Times New Roman" w:cs="Times New Roman"/>
          <w:szCs w:val="24"/>
        </w:rPr>
        <w:t>π</w:t>
      </w:r>
      <w:r w:rsidRPr="004D13CC">
        <w:rPr>
          <w:rFonts w:eastAsia="Times New Roman" w:cs="Times New Roman"/>
          <w:szCs w:val="24"/>
        </w:rPr>
        <w:t>εριφέρειας</w:t>
      </w:r>
      <w:r>
        <w:rPr>
          <w:rFonts w:eastAsia="Times New Roman" w:cs="Times New Roman"/>
          <w:szCs w:val="24"/>
        </w:rPr>
        <w:t>,</w:t>
      </w:r>
      <w:r w:rsidRPr="004D13CC">
        <w:rPr>
          <w:rFonts w:eastAsia="Times New Roman" w:cs="Times New Roman"/>
          <w:szCs w:val="24"/>
        </w:rPr>
        <w:t xml:space="preserve"> </w:t>
      </w:r>
      <w:r>
        <w:rPr>
          <w:rFonts w:eastAsia="Times New Roman" w:cs="Times New Roman"/>
          <w:szCs w:val="24"/>
        </w:rPr>
        <w:t>επί</w:t>
      </w:r>
      <w:r w:rsidRPr="004D13CC">
        <w:rPr>
          <w:rFonts w:eastAsia="Times New Roman" w:cs="Times New Roman"/>
          <w:szCs w:val="24"/>
        </w:rPr>
        <w:t xml:space="preserve"> ΠΑΣΟΚ</w:t>
      </w:r>
      <w:r>
        <w:rPr>
          <w:rFonts w:eastAsia="Times New Roman" w:cs="Times New Roman"/>
          <w:szCs w:val="24"/>
        </w:rPr>
        <w:t xml:space="preserve">. Μάλιστα, υπάρχει και υλικό. Αν θέλετε να το ψάξετε, </w:t>
      </w:r>
      <w:r w:rsidRPr="004D13CC">
        <w:rPr>
          <w:rFonts w:eastAsia="Times New Roman" w:cs="Times New Roman"/>
          <w:szCs w:val="24"/>
        </w:rPr>
        <w:t>ρωτήσ</w:t>
      </w:r>
      <w:r>
        <w:rPr>
          <w:rFonts w:eastAsia="Times New Roman" w:cs="Times New Roman"/>
          <w:szCs w:val="24"/>
        </w:rPr>
        <w:t xml:space="preserve">τε και τον κ. </w:t>
      </w:r>
      <w:proofErr w:type="spellStart"/>
      <w:r>
        <w:rPr>
          <w:rFonts w:eastAsia="Times New Roman" w:cs="Times New Roman"/>
          <w:szCs w:val="24"/>
        </w:rPr>
        <w:t>Δέδε</w:t>
      </w:r>
      <w:proofErr w:type="spellEnd"/>
      <w:r>
        <w:rPr>
          <w:rFonts w:eastAsia="Times New Roman" w:cs="Times New Roman"/>
          <w:szCs w:val="24"/>
        </w:rPr>
        <w:t>, που είναι υποψήφιό</w:t>
      </w:r>
      <w:r w:rsidRPr="004D13CC">
        <w:rPr>
          <w:rFonts w:eastAsia="Times New Roman" w:cs="Times New Roman"/>
          <w:szCs w:val="24"/>
        </w:rPr>
        <w:t>ς</w:t>
      </w:r>
      <w:r>
        <w:rPr>
          <w:rFonts w:eastAsia="Times New Roman" w:cs="Times New Roman"/>
          <w:szCs w:val="24"/>
        </w:rPr>
        <w:t xml:space="preserve"> σας.</w:t>
      </w:r>
    </w:p>
    <w:p w14:paraId="0030ACCB" w14:textId="77777777" w:rsidR="004B082E" w:rsidRDefault="00B036FE">
      <w:pPr>
        <w:spacing w:line="600" w:lineRule="auto"/>
        <w:ind w:firstLine="720"/>
        <w:contextualSpacing/>
        <w:jc w:val="both"/>
        <w:rPr>
          <w:rFonts w:eastAsia="Times New Roman" w:cs="Times New Roman"/>
          <w:szCs w:val="24"/>
        </w:rPr>
      </w:pPr>
      <w:r w:rsidRPr="009C425B">
        <w:rPr>
          <w:rFonts w:eastAsia="Times New Roman" w:cs="Times New Roman"/>
          <w:b/>
          <w:szCs w:val="24"/>
        </w:rPr>
        <w:t>ΠΡΟΕΔΡΕΥΩΝ (Νικήτας Κακλαμάνης):</w:t>
      </w:r>
      <w:r>
        <w:rPr>
          <w:rFonts w:eastAsia="Times New Roman" w:cs="Times New Roman"/>
          <w:szCs w:val="24"/>
        </w:rPr>
        <w:t xml:space="preserve"> «Γέφυρα», δηλαδή.</w:t>
      </w:r>
    </w:p>
    <w:p w14:paraId="0030ACCC" w14:textId="77777777" w:rsidR="004B082E" w:rsidRDefault="00B036FE">
      <w:pPr>
        <w:spacing w:line="600" w:lineRule="auto"/>
        <w:ind w:firstLine="720"/>
        <w:contextualSpacing/>
        <w:jc w:val="both"/>
        <w:rPr>
          <w:rFonts w:eastAsia="Times New Roman" w:cs="Times New Roman"/>
          <w:szCs w:val="24"/>
        </w:rPr>
      </w:pPr>
      <w:r w:rsidRPr="009C425B">
        <w:rPr>
          <w:rFonts w:eastAsia="Times New Roman" w:cs="Times New Roman"/>
          <w:b/>
          <w:szCs w:val="24"/>
        </w:rPr>
        <w:t>ΟΔΥΣΣΕΑΣ ΚΩΝΣΤΑΝΤΙΝΟΠΟΥΛΟΣ:</w:t>
      </w:r>
      <w:r>
        <w:rPr>
          <w:rFonts w:eastAsia="Times New Roman" w:cs="Times New Roman"/>
          <w:b/>
          <w:szCs w:val="24"/>
        </w:rPr>
        <w:t xml:space="preserve"> </w:t>
      </w:r>
      <w:r w:rsidRPr="009C425B">
        <w:rPr>
          <w:rFonts w:eastAsia="Times New Roman" w:cs="Times New Roman"/>
          <w:szCs w:val="24"/>
        </w:rPr>
        <w:t xml:space="preserve">Αυτό ήταν το </w:t>
      </w:r>
      <w:r>
        <w:rPr>
          <w:rFonts w:eastAsia="Times New Roman" w:cs="Times New Roman"/>
          <w:szCs w:val="24"/>
        </w:rPr>
        <w:t>«</w:t>
      </w:r>
      <w:r w:rsidRPr="009C425B">
        <w:rPr>
          <w:rFonts w:eastAsia="Times New Roman" w:cs="Times New Roman"/>
          <w:szCs w:val="24"/>
        </w:rPr>
        <w:t xml:space="preserve">Γεφύρι της </w:t>
      </w:r>
      <w:r>
        <w:rPr>
          <w:rFonts w:eastAsia="Times New Roman" w:cs="Times New Roman"/>
          <w:szCs w:val="24"/>
        </w:rPr>
        <w:t>Άρτας», σ</w:t>
      </w:r>
      <w:r w:rsidRPr="004D13CC">
        <w:rPr>
          <w:rFonts w:eastAsia="Times New Roman" w:cs="Times New Roman"/>
          <w:szCs w:val="24"/>
        </w:rPr>
        <w:t>ας το λέω</w:t>
      </w:r>
      <w:r>
        <w:rPr>
          <w:rFonts w:eastAsia="Times New Roman" w:cs="Times New Roman"/>
          <w:szCs w:val="24"/>
        </w:rPr>
        <w:t xml:space="preserve"> για</w:t>
      </w:r>
      <w:r w:rsidRPr="004D13CC">
        <w:rPr>
          <w:rFonts w:eastAsia="Times New Roman" w:cs="Times New Roman"/>
          <w:szCs w:val="24"/>
        </w:rPr>
        <w:t xml:space="preserve"> να το ξέρετε</w:t>
      </w:r>
      <w:r>
        <w:rPr>
          <w:rFonts w:eastAsia="Times New Roman" w:cs="Times New Roman"/>
          <w:szCs w:val="24"/>
        </w:rPr>
        <w:t xml:space="preserve">! Ξέρετε τι λείπει σε αυτή τη φάση; Όχι η </w:t>
      </w:r>
      <w:proofErr w:type="spellStart"/>
      <w:r>
        <w:rPr>
          <w:rFonts w:eastAsia="Times New Roman" w:cs="Times New Roman"/>
          <w:szCs w:val="24"/>
        </w:rPr>
        <w:t>μικροκριτική</w:t>
      </w:r>
      <w:proofErr w:type="spellEnd"/>
      <w:r>
        <w:rPr>
          <w:rFonts w:eastAsia="Times New Roman" w:cs="Times New Roman"/>
          <w:szCs w:val="24"/>
        </w:rPr>
        <w:t xml:space="preserve"> που μ</w:t>
      </w:r>
      <w:r w:rsidRPr="004D13CC">
        <w:rPr>
          <w:rFonts w:eastAsia="Times New Roman" w:cs="Times New Roman"/>
          <w:szCs w:val="24"/>
        </w:rPr>
        <w:t xml:space="preserve">πορεί να κάνετε εσείς ή </w:t>
      </w:r>
      <w:r>
        <w:rPr>
          <w:rFonts w:eastAsia="Times New Roman" w:cs="Times New Roman"/>
          <w:szCs w:val="24"/>
        </w:rPr>
        <w:t>εγώ για το αν υπήρχε. Ε</w:t>
      </w:r>
      <w:r w:rsidRPr="004D13CC">
        <w:rPr>
          <w:rFonts w:eastAsia="Times New Roman" w:cs="Times New Roman"/>
          <w:szCs w:val="24"/>
        </w:rPr>
        <w:t>ίναι ότι ένα έργο</w:t>
      </w:r>
      <w:r>
        <w:rPr>
          <w:rFonts w:eastAsia="Times New Roman" w:cs="Times New Roman"/>
          <w:szCs w:val="24"/>
        </w:rPr>
        <w:t xml:space="preserve"> που η</w:t>
      </w:r>
      <w:r w:rsidRPr="004D13CC">
        <w:rPr>
          <w:rFonts w:eastAsia="Times New Roman" w:cs="Times New Roman"/>
          <w:szCs w:val="24"/>
        </w:rPr>
        <w:t xml:space="preserve"> αρμόδια </w:t>
      </w:r>
      <w:r>
        <w:rPr>
          <w:rFonts w:eastAsia="Times New Roman" w:cs="Times New Roman"/>
          <w:szCs w:val="24"/>
        </w:rPr>
        <w:t>ε</w:t>
      </w:r>
      <w:r w:rsidRPr="004D13CC">
        <w:rPr>
          <w:rFonts w:eastAsia="Times New Roman" w:cs="Times New Roman"/>
          <w:szCs w:val="24"/>
        </w:rPr>
        <w:t>πιτροπή της Βουλής έχει επισκεφθεί</w:t>
      </w:r>
      <w:r>
        <w:rPr>
          <w:rFonts w:eastAsia="Times New Roman" w:cs="Times New Roman"/>
          <w:szCs w:val="24"/>
        </w:rPr>
        <w:t xml:space="preserve"> -</w:t>
      </w:r>
      <w:r w:rsidRPr="004D13CC">
        <w:rPr>
          <w:rFonts w:eastAsia="Times New Roman" w:cs="Times New Roman"/>
          <w:szCs w:val="24"/>
        </w:rPr>
        <w:t>όλα τα κόμματα</w:t>
      </w:r>
      <w:r>
        <w:rPr>
          <w:rFonts w:eastAsia="Times New Roman" w:cs="Times New Roman"/>
          <w:szCs w:val="24"/>
        </w:rPr>
        <w:t>,</w:t>
      </w:r>
      <w:r w:rsidRPr="004D13CC">
        <w:rPr>
          <w:rFonts w:eastAsia="Times New Roman" w:cs="Times New Roman"/>
          <w:szCs w:val="24"/>
        </w:rPr>
        <w:t xml:space="preserve"> μεταξύ </w:t>
      </w:r>
      <w:r>
        <w:rPr>
          <w:rFonts w:eastAsia="Times New Roman" w:cs="Times New Roman"/>
          <w:szCs w:val="24"/>
        </w:rPr>
        <w:t>των οποίων και ο</w:t>
      </w:r>
      <w:r w:rsidRPr="004D13CC">
        <w:rPr>
          <w:rFonts w:eastAsia="Times New Roman" w:cs="Times New Roman"/>
          <w:szCs w:val="24"/>
        </w:rPr>
        <w:t xml:space="preserve"> ΣΥΡΙΖΑ</w:t>
      </w:r>
      <w:r>
        <w:rPr>
          <w:rFonts w:eastAsia="Times New Roman" w:cs="Times New Roman"/>
          <w:szCs w:val="24"/>
        </w:rPr>
        <w:t xml:space="preserve"> και</w:t>
      </w:r>
      <w:r w:rsidRPr="004D13CC">
        <w:rPr>
          <w:rFonts w:eastAsia="Times New Roman" w:cs="Times New Roman"/>
          <w:szCs w:val="24"/>
        </w:rPr>
        <w:t xml:space="preserve"> στην επιτροπ</w:t>
      </w:r>
      <w:r w:rsidRPr="004D13CC">
        <w:rPr>
          <w:rFonts w:eastAsia="Times New Roman" w:cs="Times New Roman"/>
          <w:szCs w:val="24"/>
        </w:rPr>
        <w:t>ή έχει ζητήσει να γίνει αυτό το έργο</w:t>
      </w:r>
      <w:r>
        <w:rPr>
          <w:rFonts w:eastAsia="Times New Roman" w:cs="Times New Roman"/>
          <w:szCs w:val="24"/>
        </w:rPr>
        <w:t xml:space="preserve">, και </w:t>
      </w:r>
      <w:r w:rsidRPr="004D13CC">
        <w:rPr>
          <w:rFonts w:eastAsia="Times New Roman" w:cs="Times New Roman"/>
          <w:szCs w:val="24"/>
        </w:rPr>
        <w:t>πραγματικά το ξέρουν όλοι</w:t>
      </w:r>
      <w:r>
        <w:rPr>
          <w:rFonts w:eastAsia="Times New Roman" w:cs="Times New Roman"/>
          <w:szCs w:val="24"/>
        </w:rPr>
        <w:t xml:space="preserve">- </w:t>
      </w:r>
      <w:r w:rsidRPr="004D13CC">
        <w:rPr>
          <w:rFonts w:eastAsia="Times New Roman" w:cs="Times New Roman"/>
          <w:szCs w:val="24"/>
        </w:rPr>
        <w:t xml:space="preserve">το οποίο επί τέσσερα χρόνια έχει </w:t>
      </w:r>
      <w:proofErr w:type="spellStart"/>
      <w:r>
        <w:rPr>
          <w:rFonts w:eastAsia="Times New Roman" w:cs="Times New Roman"/>
          <w:szCs w:val="24"/>
        </w:rPr>
        <w:t>επικαιροποίηση</w:t>
      </w:r>
      <w:proofErr w:type="spellEnd"/>
      <w:r w:rsidRPr="004D13CC">
        <w:rPr>
          <w:rFonts w:eastAsia="Times New Roman" w:cs="Times New Roman"/>
          <w:szCs w:val="24"/>
        </w:rPr>
        <w:t xml:space="preserve"> της μελέτης από την </w:t>
      </w:r>
      <w:r>
        <w:rPr>
          <w:rFonts w:eastAsia="Times New Roman" w:cs="Times New Roman"/>
          <w:szCs w:val="24"/>
        </w:rPr>
        <w:t>π</w:t>
      </w:r>
      <w:r w:rsidRPr="004D13CC">
        <w:rPr>
          <w:rFonts w:eastAsia="Times New Roman" w:cs="Times New Roman"/>
          <w:szCs w:val="24"/>
        </w:rPr>
        <w:t>εριφέρεια</w:t>
      </w:r>
      <w:r>
        <w:rPr>
          <w:rFonts w:eastAsia="Times New Roman" w:cs="Times New Roman"/>
          <w:szCs w:val="24"/>
        </w:rPr>
        <w:t>,</w:t>
      </w:r>
      <w:r w:rsidRPr="004D13CC">
        <w:rPr>
          <w:rFonts w:eastAsia="Times New Roman" w:cs="Times New Roman"/>
          <w:szCs w:val="24"/>
        </w:rPr>
        <w:t xml:space="preserve"> από τον </w:t>
      </w:r>
      <w:r w:rsidRPr="004D13CC">
        <w:rPr>
          <w:rFonts w:eastAsia="Times New Roman" w:cs="Times New Roman"/>
          <w:szCs w:val="24"/>
        </w:rPr>
        <w:t>κ</w:t>
      </w:r>
      <w:r>
        <w:rPr>
          <w:rFonts w:eastAsia="Times New Roman" w:cs="Times New Roman"/>
          <w:szCs w:val="24"/>
        </w:rPr>
        <w:t>.</w:t>
      </w:r>
      <w:r w:rsidRPr="004D13CC">
        <w:rPr>
          <w:rFonts w:eastAsia="Times New Roman" w:cs="Times New Roman"/>
          <w:szCs w:val="24"/>
        </w:rPr>
        <w:t xml:space="preserve"> </w:t>
      </w:r>
      <w:proofErr w:type="spellStart"/>
      <w:r>
        <w:rPr>
          <w:rFonts w:eastAsia="Times New Roman" w:cs="Times New Roman"/>
          <w:szCs w:val="24"/>
        </w:rPr>
        <w:t>Δέδε</w:t>
      </w:r>
      <w:proofErr w:type="spellEnd"/>
      <w:r>
        <w:rPr>
          <w:rFonts w:eastAsia="Times New Roman" w:cs="Times New Roman"/>
          <w:szCs w:val="24"/>
        </w:rPr>
        <w:t xml:space="preserve">, έχει ενταχθεί, έχει </w:t>
      </w:r>
      <w:proofErr w:type="spellStart"/>
      <w:r>
        <w:rPr>
          <w:rFonts w:eastAsia="Times New Roman" w:cs="Times New Roman"/>
          <w:szCs w:val="24"/>
        </w:rPr>
        <w:t>επικαιροποιηθεί</w:t>
      </w:r>
      <w:proofErr w:type="spellEnd"/>
      <w:r>
        <w:rPr>
          <w:rFonts w:eastAsia="Times New Roman" w:cs="Times New Roman"/>
          <w:szCs w:val="24"/>
        </w:rPr>
        <w:t xml:space="preserve"> ξανά και ξανά και δεν μπορεί να ολοκληρωθεί. </w:t>
      </w:r>
    </w:p>
    <w:p w14:paraId="0030ACCD"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Κ</w:t>
      </w:r>
      <w:r w:rsidRPr="004D13CC">
        <w:rPr>
          <w:rFonts w:eastAsia="Times New Roman" w:cs="Times New Roman"/>
          <w:szCs w:val="24"/>
        </w:rPr>
        <w:t>αι ξέρε</w:t>
      </w:r>
      <w:r w:rsidRPr="004D13CC">
        <w:rPr>
          <w:rFonts w:eastAsia="Times New Roman" w:cs="Times New Roman"/>
          <w:szCs w:val="24"/>
        </w:rPr>
        <w:t>τε τι θέλω να σας πω</w:t>
      </w:r>
      <w:r>
        <w:rPr>
          <w:rFonts w:eastAsia="Times New Roman" w:cs="Times New Roman"/>
          <w:szCs w:val="24"/>
        </w:rPr>
        <w:t>; Ό</w:t>
      </w:r>
      <w:r w:rsidRPr="004D13CC">
        <w:rPr>
          <w:rFonts w:eastAsia="Times New Roman" w:cs="Times New Roman"/>
          <w:szCs w:val="24"/>
        </w:rPr>
        <w:t>τι σε αυτό παίζουν ρόλο τα μικροκομματικά</w:t>
      </w:r>
      <w:r>
        <w:rPr>
          <w:rFonts w:eastAsia="Times New Roman" w:cs="Times New Roman"/>
          <w:szCs w:val="24"/>
        </w:rPr>
        <w:t xml:space="preserve"> θέματα. Δηλαδή, ο κ.</w:t>
      </w:r>
      <w:r w:rsidRPr="004D13CC">
        <w:rPr>
          <w:rFonts w:eastAsia="Times New Roman" w:cs="Times New Roman"/>
          <w:szCs w:val="24"/>
        </w:rPr>
        <w:t xml:space="preserve"> </w:t>
      </w:r>
      <w:proofErr w:type="spellStart"/>
      <w:r w:rsidRPr="004D13CC">
        <w:rPr>
          <w:rFonts w:eastAsia="Times New Roman" w:cs="Times New Roman"/>
          <w:szCs w:val="24"/>
        </w:rPr>
        <w:t>Τατούλης</w:t>
      </w:r>
      <w:proofErr w:type="spellEnd"/>
      <w:r w:rsidRPr="004D13CC">
        <w:rPr>
          <w:rFonts w:eastAsia="Times New Roman" w:cs="Times New Roman"/>
          <w:szCs w:val="24"/>
        </w:rPr>
        <w:t xml:space="preserve"> λέει </w:t>
      </w:r>
      <w:r>
        <w:rPr>
          <w:rFonts w:eastAsia="Times New Roman" w:cs="Times New Roman"/>
          <w:szCs w:val="24"/>
        </w:rPr>
        <w:t xml:space="preserve">ότι υπάρχει σύμβαση μεταξύ του </w:t>
      </w:r>
      <w:r>
        <w:rPr>
          <w:rFonts w:eastAsia="Times New Roman" w:cs="Times New Roman"/>
          <w:szCs w:val="24"/>
        </w:rPr>
        <w:t>δ</w:t>
      </w:r>
      <w:r w:rsidRPr="004D13CC">
        <w:rPr>
          <w:rFonts w:eastAsia="Times New Roman" w:cs="Times New Roman"/>
          <w:szCs w:val="24"/>
        </w:rPr>
        <w:t>ήμου</w:t>
      </w:r>
      <w:r w:rsidRPr="004D13CC">
        <w:rPr>
          <w:rFonts w:eastAsia="Times New Roman" w:cs="Times New Roman"/>
          <w:szCs w:val="24"/>
        </w:rPr>
        <w:t xml:space="preserve"> και της </w:t>
      </w:r>
      <w:r>
        <w:rPr>
          <w:rFonts w:eastAsia="Times New Roman" w:cs="Times New Roman"/>
          <w:szCs w:val="24"/>
        </w:rPr>
        <w:t>π</w:t>
      </w:r>
      <w:r w:rsidRPr="004D13CC">
        <w:rPr>
          <w:rFonts w:eastAsia="Times New Roman" w:cs="Times New Roman"/>
          <w:szCs w:val="24"/>
        </w:rPr>
        <w:t>εριφέρειας</w:t>
      </w:r>
      <w:r>
        <w:rPr>
          <w:rFonts w:eastAsia="Times New Roman" w:cs="Times New Roman"/>
          <w:szCs w:val="24"/>
        </w:rPr>
        <w:t>,</w:t>
      </w:r>
      <w:r w:rsidRPr="004D13CC">
        <w:rPr>
          <w:rFonts w:eastAsia="Times New Roman" w:cs="Times New Roman"/>
          <w:szCs w:val="24"/>
        </w:rPr>
        <w:t xml:space="preserve"> υπάρχει </w:t>
      </w:r>
      <w:r>
        <w:rPr>
          <w:rFonts w:eastAsia="Times New Roman" w:cs="Times New Roman"/>
          <w:szCs w:val="24"/>
        </w:rPr>
        <w:t>μ</w:t>
      </w:r>
      <w:r w:rsidRPr="004D13CC">
        <w:rPr>
          <w:rFonts w:eastAsia="Times New Roman" w:cs="Times New Roman"/>
          <w:szCs w:val="24"/>
        </w:rPr>
        <w:t>ελέτη</w:t>
      </w:r>
      <w:r>
        <w:rPr>
          <w:rFonts w:eastAsia="Times New Roman" w:cs="Times New Roman"/>
          <w:szCs w:val="24"/>
        </w:rPr>
        <w:t xml:space="preserve"> και</w:t>
      </w:r>
      <w:r w:rsidRPr="004D13CC">
        <w:rPr>
          <w:rFonts w:eastAsia="Times New Roman" w:cs="Times New Roman"/>
          <w:szCs w:val="24"/>
        </w:rPr>
        <w:t xml:space="preserve"> κανένας δεν </w:t>
      </w:r>
      <w:r>
        <w:rPr>
          <w:rFonts w:eastAsia="Times New Roman" w:cs="Times New Roman"/>
          <w:szCs w:val="24"/>
        </w:rPr>
        <w:t xml:space="preserve">λέει ότι δεν </w:t>
      </w:r>
      <w:r w:rsidRPr="004D13CC">
        <w:rPr>
          <w:rFonts w:eastAsia="Times New Roman" w:cs="Times New Roman"/>
          <w:szCs w:val="24"/>
        </w:rPr>
        <w:t>υπάρχει</w:t>
      </w:r>
      <w:r>
        <w:rPr>
          <w:rFonts w:eastAsia="Times New Roman" w:cs="Times New Roman"/>
          <w:szCs w:val="24"/>
        </w:rPr>
        <w:t>,</w:t>
      </w:r>
      <w:r w:rsidRPr="004D13CC">
        <w:rPr>
          <w:rFonts w:eastAsia="Times New Roman" w:cs="Times New Roman"/>
          <w:szCs w:val="24"/>
        </w:rPr>
        <w:t xml:space="preserve"> ούτε </w:t>
      </w:r>
      <w:r>
        <w:rPr>
          <w:rFonts w:eastAsia="Times New Roman" w:cs="Times New Roman"/>
          <w:szCs w:val="24"/>
        </w:rPr>
        <w:t xml:space="preserve">οι </w:t>
      </w:r>
      <w:r w:rsidRPr="004D13CC">
        <w:rPr>
          <w:rFonts w:eastAsia="Times New Roman" w:cs="Times New Roman"/>
          <w:szCs w:val="24"/>
        </w:rPr>
        <w:t xml:space="preserve">υπηρεσίες σας </w:t>
      </w:r>
      <w:r w:rsidRPr="004D13CC">
        <w:rPr>
          <w:rFonts w:eastAsia="Times New Roman" w:cs="Times New Roman"/>
          <w:szCs w:val="24"/>
        </w:rPr>
        <w:lastRenderedPageBreak/>
        <w:t xml:space="preserve">λένε </w:t>
      </w:r>
      <w:r>
        <w:rPr>
          <w:rFonts w:eastAsia="Times New Roman" w:cs="Times New Roman"/>
          <w:szCs w:val="24"/>
        </w:rPr>
        <w:t xml:space="preserve">ότι </w:t>
      </w:r>
      <w:r w:rsidRPr="004D13CC">
        <w:rPr>
          <w:rFonts w:eastAsia="Times New Roman" w:cs="Times New Roman"/>
          <w:szCs w:val="24"/>
        </w:rPr>
        <w:t xml:space="preserve">δεν υπάρχει </w:t>
      </w:r>
      <w:r>
        <w:rPr>
          <w:rFonts w:eastAsia="Times New Roman" w:cs="Times New Roman"/>
          <w:szCs w:val="24"/>
        </w:rPr>
        <w:t>μ</w:t>
      </w:r>
      <w:r w:rsidRPr="004D13CC">
        <w:rPr>
          <w:rFonts w:eastAsia="Times New Roman" w:cs="Times New Roman"/>
          <w:szCs w:val="24"/>
        </w:rPr>
        <w:t>ελέτη</w:t>
      </w:r>
      <w:r>
        <w:rPr>
          <w:rFonts w:eastAsia="Times New Roman" w:cs="Times New Roman"/>
          <w:szCs w:val="24"/>
        </w:rPr>
        <w:t>. Υπάρχει μελέτη κατατεθειμένη. Κ</w:t>
      </w:r>
      <w:r w:rsidRPr="004D13CC">
        <w:rPr>
          <w:rFonts w:eastAsia="Times New Roman" w:cs="Times New Roman"/>
          <w:szCs w:val="24"/>
        </w:rPr>
        <w:t xml:space="preserve">ύριε </w:t>
      </w:r>
      <w:r>
        <w:rPr>
          <w:rFonts w:eastAsia="Times New Roman" w:cs="Times New Roman"/>
          <w:szCs w:val="24"/>
        </w:rPr>
        <w:t>Π</w:t>
      </w:r>
      <w:r w:rsidRPr="004D13CC">
        <w:rPr>
          <w:rFonts w:eastAsia="Times New Roman" w:cs="Times New Roman"/>
          <w:szCs w:val="24"/>
        </w:rPr>
        <w:t>ρόεδρε</w:t>
      </w:r>
      <w:r>
        <w:rPr>
          <w:rFonts w:eastAsia="Times New Roman" w:cs="Times New Roman"/>
          <w:szCs w:val="24"/>
        </w:rPr>
        <w:t>, όμως, α</w:t>
      </w:r>
      <w:r w:rsidRPr="004D13CC">
        <w:rPr>
          <w:rFonts w:eastAsia="Times New Roman" w:cs="Times New Roman"/>
          <w:szCs w:val="24"/>
        </w:rPr>
        <w:t>υτή η μελέτη</w:t>
      </w:r>
      <w:r>
        <w:rPr>
          <w:rFonts w:eastAsia="Times New Roman" w:cs="Times New Roman"/>
          <w:szCs w:val="24"/>
        </w:rPr>
        <w:t>,</w:t>
      </w:r>
      <w:r w:rsidRPr="004D13CC">
        <w:rPr>
          <w:rFonts w:eastAsia="Times New Roman" w:cs="Times New Roman"/>
          <w:szCs w:val="24"/>
        </w:rPr>
        <w:t xml:space="preserve"> την οποία έχουμε χρηματοδοτήσει</w:t>
      </w:r>
      <w:r>
        <w:rPr>
          <w:rFonts w:eastAsia="Times New Roman" w:cs="Times New Roman"/>
          <w:szCs w:val="24"/>
        </w:rPr>
        <w:t xml:space="preserve"> -και</w:t>
      </w:r>
      <w:r w:rsidRPr="004D13CC">
        <w:rPr>
          <w:rFonts w:eastAsia="Times New Roman" w:cs="Times New Roman"/>
          <w:szCs w:val="24"/>
        </w:rPr>
        <w:t xml:space="preserve"> λέει ο </w:t>
      </w:r>
      <w:r>
        <w:rPr>
          <w:rFonts w:eastAsia="Times New Roman" w:cs="Times New Roman"/>
          <w:szCs w:val="24"/>
        </w:rPr>
        <w:t>κύριος Υ</w:t>
      </w:r>
      <w:r w:rsidRPr="004D13CC">
        <w:rPr>
          <w:rFonts w:eastAsia="Times New Roman" w:cs="Times New Roman"/>
          <w:szCs w:val="24"/>
        </w:rPr>
        <w:t xml:space="preserve">πουργός ότι τα λεφτά αυτά </w:t>
      </w:r>
      <w:r>
        <w:rPr>
          <w:rFonts w:eastAsia="Times New Roman" w:cs="Times New Roman"/>
          <w:szCs w:val="24"/>
        </w:rPr>
        <w:t>υ</w:t>
      </w:r>
      <w:r w:rsidRPr="004D13CC">
        <w:rPr>
          <w:rFonts w:eastAsia="Times New Roman" w:cs="Times New Roman"/>
          <w:szCs w:val="24"/>
        </w:rPr>
        <w:t>πάρχουν</w:t>
      </w:r>
      <w:r>
        <w:rPr>
          <w:rFonts w:eastAsia="Times New Roman" w:cs="Times New Roman"/>
          <w:szCs w:val="24"/>
        </w:rPr>
        <w:t>, αλλά πιθανόν να μην ήταν</w:t>
      </w:r>
      <w:r w:rsidRPr="004D13CC">
        <w:rPr>
          <w:rFonts w:eastAsia="Times New Roman" w:cs="Times New Roman"/>
          <w:szCs w:val="24"/>
        </w:rPr>
        <w:t xml:space="preserve"> έτοιμη </w:t>
      </w:r>
      <w:r>
        <w:rPr>
          <w:rFonts w:eastAsia="Times New Roman" w:cs="Times New Roman"/>
          <w:szCs w:val="24"/>
        </w:rPr>
        <w:t>η μ</w:t>
      </w:r>
      <w:r w:rsidRPr="004D13CC">
        <w:rPr>
          <w:rFonts w:eastAsia="Times New Roman" w:cs="Times New Roman"/>
          <w:szCs w:val="24"/>
        </w:rPr>
        <w:t>ελέτη</w:t>
      </w:r>
      <w:r>
        <w:rPr>
          <w:rFonts w:eastAsia="Times New Roman" w:cs="Times New Roman"/>
          <w:szCs w:val="24"/>
        </w:rPr>
        <w:t>-</w:t>
      </w:r>
      <w:r w:rsidRPr="004D13CC">
        <w:rPr>
          <w:rFonts w:eastAsia="Times New Roman" w:cs="Times New Roman"/>
          <w:szCs w:val="24"/>
        </w:rPr>
        <w:t xml:space="preserve"> </w:t>
      </w:r>
      <w:r>
        <w:rPr>
          <w:rFonts w:eastAsia="Times New Roman" w:cs="Times New Roman"/>
          <w:szCs w:val="24"/>
        </w:rPr>
        <w:t>ε</w:t>
      </w:r>
      <w:r w:rsidRPr="004D13CC">
        <w:rPr>
          <w:rFonts w:eastAsia="Times New Roman" w:cs="Times New Roman"/>
          <w:szCs w:val="24"/>
        </w:rPr>
        <w:t>πί δύο διαφορετικών κυβερνήσεων</w:t>
      </w:r>
      <w:r>
        <w:rPr>
          <w:rFonts w:eastAsia="Times New Roman" w:cs="Times New Roman"/>
          <w:szCs w:val="24"/>
        </w:rPr>
        <w:t>, επί πέντε συναπτά χ</w:t>
      </w:r>
      <w:r>
        <w:rPr>
          <w:rFonts w:eastAsia="Times New Roman" w:cs="Times New Roman"/>
          <w:szCs w:val="24"/>
        </w:rPr>
        <w:t>ρόνια, με έναν περιφερειάρχη, με τον ίδιο δήμαρχο, δεν μπορεί να υλοποιηθεί.</w:t>
      </w:r>
    </w:p>
    <w:p w14:paraId="0030ACCE"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ερωτώ μόνο αυτό, κύριε Υπουργέ, γιατί τα υπόλοιπα τα ξέρουν οι πολίτες: Πιστεύετε </w:t>
      </w:r>
      <w:r w:rsidRPr="004D13CC">
        <w:rPr>
          <w:rFonts w:eastAsia="Times New Roman" w:cs="Times New Roman"/>
          <w:szCs w:val="24"/>
        </w:rPr>
        <w:t xml:space="preserve">ότι αξίζει να μην παρέμβει ο </w:t>
      </w:r>
      <w:r>
        <w:rPr>
          <w:rFonts w:eastAsia="Times New Roman" w:cs="Times New Roman"/>
          <w:szCs w:val="24"/>
        </w:rPr>
        <w:t>Υ</w:t>
      </w:r>
      <w:r w:rsidRPr="004D13CC">
        <w:rPr>
          <w:rFonts w:eastAsia="Times New Roman" w:cs="Times New Roman"/>
          <w:szCs w:val="24"/>
        </w:rPr>
        <w:t>πουργός Εσωτερικών</w:t>
      </w:r>
      <w:r>
        <w:rPr>
          <w:rFonts w:eastAsia="Times New Roman" w:cs="Times New Roman"/>
          <w:szCs w:val="24"/>
        </w:rPr>
        <w:t>,</w:t>
      </w:r>
      <w:r w:rsidRPr="004D13CC">
        <w:rPr>
          <w:rFonts w:eastAsia="Times New Roman" w:cs="Times New Roman"/>
          <w:szCs w:val="24"/>
        </w:rPr>
        <w:t xml:space="preserve"> που είναι αρμοδιότητ</w:t>
      </w:r>
      <w:r>
        <w:rPr>
          <w:rFonts w:eastAsia="Times New Roman" w:cs="Times New Roman"/>
          <w:szCs w:val="24"/>
        </w:rPr>
        <w:t>ά του,</w:t>
      </w:r>
      <w:r w:rsidRPr="004D13CC">
        <w:rPr>
          <w:rFonts w:eastAsia="Times New Roman" w:cs="Times New Roman"/>
          <w:szCs w:val="24"/>
        </w:rPr>
        <w:t xml:space="preserve"> προς </w:t>
      </w:r>
      <w:r>
        <w:rPr>
          <w:rFonts w:eastAsia="Times New Roman" w:cs="Times New Roman"/>
          <w:szCs w:val="24"/>
        </w:rPr>
        <w:t xml:space="preserve">την </w:t>
      </w:r>
      <w:r w:rsidRPr="004D13CC">
        <w:rPr>
          <w:rFonts w:eastAsia="Times New Roman" w:cs="Times New Roman"/>
          <w:szCs w:val="24"/>
        </w:rPr>
        <w:t>Περ</w:t>
      </w:r>
      <w:r w:rsidRPr="004D13CC">
        <w:rPr>
          <w:rFonts w:eastAsia="Times New Roman" w:cs="Times New Roman"/>
          <w:szCs w:val="24"/>
        </w:rPr>
        <w:t>ιφέρεια Πελοποννήσου να ρωτήσει</w:t>
      </w:r>
      <w:r>
        <w:rPr>
          <w:rFonts w:eastAsia="Times New Roman" w:cs="Times New Roman"/>
          <w:szCs w:val="24"/>
        </w:rPr>
        <w:t>,</w:t>
      </w:r>
      <w:r w:rsidRPr="004D13CC">
        <w:rPr>
          <w:rFonts w:eastAsia="Times New Roman" w:cs="Times New Roman"/>
          <w:szCs w:val="24"/>
        </w:rPr>
        <w:t xml:space="preserve">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αφού εντάχθηκε </w:t>
      </w:r>
      <w:r w:rsidRPr="004D13CC">
        <w:rPr>
          <w:rFonts w:eastAsia="Times New Roman" w:cs="Times New Roman"/>
          <w:szCs w:val="24"/>
        </w:rPr>
        <w:t xml:space="preserve">χωρίς </w:t>
      </w:r>
      <w:r>
        <w:rPr>
          <w:rFonts w:eastAsia="Times New Roman" w:cs="Times New Roman"/>
          <w:szCs w:val="24"/>
        </w:rPr>
        <w:t>μ</w:t>
      </w:r>
      <w:r w:rsidRPr="004D13CC">
        <w:rPr>
          <w:rFonts w:eastAsia="Times New Roman" w:cs="Times New Roman"/>
          <w:szCs w:val="24"/>
        </w:rPr>
        <w:t>ελέτη</w:t>
      </w:r>
      <w:r>
        <w:rPr>
          <w:rFonts w:eastAsia="Times New Roman" w:cs="Times New Roman"/>
          <w:szCs w:val="24"/>
        </w:rPr>
        <w:t>,</w:t>
      </w:r>
      <w:r w:rsidRPr="004D13CC">
        <w:rPr>
          <w:rFonts w:eastAsia="Times New Roman" w:cs="Times New Roman"/>
          <w:szCs w:val="24"/>
        </w:rPr>
        <w:t xml:space="preserve"> να καταλογίσει σε μένα τις ευθύνες ή αφού αυτή η μελέτη υπάρχει γιατί δεν υλοποιείται</w:t>
      </w:r>
      <w:r>
        <w:rPr>
          <w:rFonts w:eastAsia="Times New Roman" w:cs="Times New Roman"/>
          <w:szCs w:val="24"/>
        </w:rPr>
        <w:t>, π</w:t>
      </w:r>
      <w:r w:rsidRPr="004D13CC">
        <w:rPr>
          <w:rFonts w:eastAsia="Times New Roman" w:cs="Times New Roman"/>
          <w:szCs w:val="24"/>
        </w:rPr>
        <w:t>οιος έχει την ευθύνη</w:t>
      </w:r>
      <w:r>
        <w:rPr>
          <w:rFonts w:eastAsia="Times New Roman" w:cs="Times New Roman"/>
          <w:szCs w:val="24"/>
        </w:rPr>
        <w:t>;</w:t>
      </w:r>
      <w:r w:rsidRPr="004D13CC">
        <w:rPr>
          <w:rFonts w:eastAsia="Times New Roman" w:cs="Times New Roman"/>
          <w:szCs w:val="24"/>
        </w:rPr>
        <w:t xml:space="preserve"> Αυτό είναι το μεγάλο θέμα</w:t>
      </w:r>
      <w:r>
        <w:rPr>
          <w:rFonts w:eastAsia="Times New Roman" w:cs="Times New Roman"/>
          <w:szCs w:val="24"/>
        </w:rPr>
        <w:t xml:space="preserve">. </w:t>
      </w:r>
    </w:p>
    <w:p w14:paraId="0030ACCF"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Τ</w:t>
      </w:r>
      <w:r w:rsidRPr="004D13CC">
        <w:rPr>
          <w:rFonts w:eastAsia="Times New Roman" w:cs="Times New Roman"/>
          <w:szCs w:val="24"/>
        </w:rPr>
        <w:t xml:space="preserve">ο μεγάλο ζήτημα είναι ότι </w:t>
      </w:r>
      <w:r>
        <w:rPr>
          <w:rFonts w:eastAsia="Times New Roman" w:cs="Times New Roman"/>
          <w:szCs w:val="24"/>
        </w:rPr>
        <w:t>ε</w:t>
      </w:r>
      <w:r w:rsidRPr="004D13CC">
        <w:rPr>
          <w:rFonts w:eastAsia="Times New Roman" w:cs="Times New Roman"/>
          <w:szCs w:val="24"/>
        </w:rPr>
        <w:t>γώ σήμερ</w:t>
      </w:r>
      <w:r w:rsidRPr="004D13CC">
        <w:rPr>
          <w:rFonts w:eastAsia="Times New Roman" w:cs="Times New Roman"/>
          <w:szCs w:val="24"/>
        </w:rPr>
        <w:t>α έκανα την ερώτηση</w:t>
      </w:r>
      <w:r>
        <w:rPr>
          <w:rFonts w:eastAsia="Times New Roman" w:cs="Times New Roman"/>
          <w:szCs w:val="24"/>
        </w:rPr>
        <w:t>,</w:t>
      </w:r>
      <w:r w:rsidRPr="004D13CC">
        <w:rPr>
          <w:rFonts w:eastAsia="Times New Roman" w:cs="Times New Roman"/>
          <w:szCs w:val="24"/>
        </w:rPr>
        <w:t xml:space="preserve"> γιατί αν δεν καταλάβουμε ότι κάποιος πρέπει να πει κάτι γι</w:t>
      </w:r>
      <w:r>
        <w:rPr>
          <w:rFonts w:eastAsia="Times New Roman" w:cs="Times New Roman"/>
          <w:szCs w:val="24"/>
        </w:rPr>
        <w:t>’</w:t>
      </w:r>
      <w:r w:rsidRPr="004D13CC">
        <w:rPr>
          <w:rFonts w:eastAsia="Times New Roman" w:cs="Times New Roman"/>
          <w:szCs w:val="24"/>
        </w:rPr>
        <w:t xml:space="preserve"> αυτό</w:t>
      </w:r>
      <w:r>
        <w:rPr>
          <w:rFonts w:eastAsia="Times New Roman" w:cs="Times New Roman"/>
          <w:szCs w:val="24"/>
        </w:rPr>
        <w:t>, κάποιος να επιβληθεί σε</w:t>
      </w:r>
      <w:r w:rsidRPr="004D13CC">
        <w:rPr>
          <w:rFonts w:eastAsia="Times New Roman" w:cs="Times New Roman"/>
          <w:szCs w:val="24"/>
        </w:rPr>
        <w:t xml:space="preserve"> αυτό</w:t>
      </w:r>
      <w:r>
        <w:rPr>
          <w:rFonts w:eastAsia="Times New Roman" w:cs="Times New Roman"/>
          <w:szCs w:val="24"/>
        </w:rPr>
        <w:t>,</w:t>
      </w:r>
      <w:r w:rsidRPr="004D13CC">
        <w:rPr>
          <w:rFonts w:eastAsia="Times New Roman" w:cs="Times New Roman"/>
          <w:szCs w:val="24"/>
        </w:rPr>
        <w:t xml:space="preserve"> κανένα έργο δεν θα γίνει</w:t>
      </w:r>
      <w:r>
        <w:rPr>
          <w:rFonts w:eastAsia="Times New Roman" w:cs="Times New Roman"/>
          <w:szCs w:val="24"/>
        </w:rPr>
        <w:t>. Π</w:t>
      </w:r>
      <w:r w:rsidRPr="004D13CC">
        <w:rPr>
          <w:rFonts w:eastAsia="Times New Roman" w:cs="Times New Roman"/>
          <w:szCs w:val="24"/>
        </w:rPr>
        <w:t xml:space="preserve">έντε χρόνια ο </w:t>
      </w:r>
      <w:r>
        <w:rPr>
          <w:rFonts w:eastAsia="Times New Roman" w:cs="Times New Roman"/>
          <w:szCs w:val="24"/>
        </w:rPr>
        <w:t>κ.</w:t>
      </w:r>
      <w:r w:rsidRPr="004D13CC">
        <w:rPr>
          <w:rFonts w:eastAsia="Times New Roman" w:cs="Times New Roman"/>
          <w:szCs w:val="24"/>
        </w:rPr>
        <w:t xml:space="preserve"> Σκουρλέτης</w:t>
      </w:r>
      <w:r>
        <w:rPr>
          <w:rFonts w:eastAsia="Times New Roman" w:cs="Times New Roman"/>
          <w:szCs w:val="24"/>
        </w:rPr>
        <w:t>,</w:t>
      </w:r>
      <w:r w:rsidRPr="004D13CC">
        <w:rPr>
          <w:rFonts w:eastAsia="Times New Roman" w:cs="Times New Roman"/>
          <w:szCs w:val="24"/>
        </w:rPr>
        <w:t xml:space="preserve"> ο </w:t>
      </w:r>
      <w:r>
        <w:rPr>
          <w:rFonts w:eastAsia="Times New Roman" w:cs="Times New Roman"/>
          <w:szCs w:val="24"/>
        </w:rPr>
        <w:t>κ.</w:t>
      </w:r>
      <w:r w:rsidRPr="004D13CC">
        <w:rPr>
          <w:rFonts w:eastAsia="Times New Roman" w:cs="Times New Roman"/>
          <w:szCs w:val="24"/>
        </w:rPr>
        <w:t xml:space="preserve"> Σταθάκης</w:t>
      </w:r>
      <w:r>
        <w:rPr>
          <w:rFonts w:eastAsia="Times New Roman" w:cs="Times New Roman"/>
          <w:szCs w:val="24"/>
        </w:rPr>
        <w:t>,</w:t>
      </w:r>
      <w:r w:rsidRPr="004D13CC">
        <w:rPr>
          <w:rFonts w:eastAsia="Times New Roman" w:cs="Times New Roman"/>
          <w:szCs w:val="24"/>
        </w:rPr>
        <w:t xml:space="preserve"> λένε ότι υπήρχε</w:t>
      </w:r>
      <w:r>
        <w:rPr>
          <w:rFonts w:eastAsia="Times New Roman" w:cs="Times New Roman"/>
          <w:szCs w:val="24"/>
        </w:rPr>
        <w:t xml:space="preserve"> η</w:t>
      </w:r>
      <w:r w:rsidRPr="004D13CC">
        <w:rPr>
          <w:rFonts w:eastAsia="Times New Roman" w:cs="Times New Roman"/>
          <w:szCs w:val="24"/>
        </w:rPr>
        <w:t xml:space="preserve"> </w:t>
      </w:r>
      <w:r>
        <w:rPr>
          <w:rFonts w:eastAsia="Times New Roman" w:cs="Times New Roman"/>
          <w:szCs w:val="24"/>
        </w:rPr>
        <w:t>μ</w:t>
      </w:r>
      <w:r w:rsidRPr="004D13CC">
        <w:rPr>
          <w:rFonts w:eastAsia="Times New Roman" w:cs="Times New Roman"/>
          <w:szCs w:val="24"/>
        </w:rPr>
        <w:t>ελέτη</w:t>
      </w:r>
      <w:r>
        <w:rPr>
          <w:rFonts w:eastAsia="Times New Roman" w:cs="Times New Roman"/>
          <w:szCs w:val="24"/>
        </w:rPr>
        <w:t>,</w:t>
      </w:r>
      <w:r w:rsidRPr="004D13CC">
        <w:rPr>
          <w:rFonts w:eastAsia="Times New Roman" w:cs="Times New Roman"/>
          <w:szCs w:val="24"/>
        </w:rPr>
        <w:t xml:space="preserve"> ότι δεν μπορεί να γίνει από την </w:t>
      </w:r>
      <w:r>
        <w:rPr>
          <w:rFonts w:eastAsia="Times New Roman" w:cs="Times New Roman"/>
          <w:szCs w:val="24"/>
        </w:rPr>
        <w:t>π</w:t>
      </w:r>
      <w:r w:rsidRPr="004D13CC">
        <w:rPr>
          <w:rFonts w:eastAsia="Times New Roman" w:cs="Times New Roman"/>
          <w:szCs w:val="24"/>
        </w:rPr>
        <w:t>εριφέρεια</w:t>
      </w:r>
      <w:r>
        <w:rPr>
          <w:rFonts w:eastAsia="Times New Roman" w:cs="Times New Roman"/>
          <w:szCs w:val="24"/>
        </w:rPr>
        <w:t>,</w:t>
      </w:r>
      <w:r w:rsidRPr="004D13CC">
        <w:rPr>
          <w:rFonts w:eastAsia="Times New Roman" w:cs="Times New Roman"/>
          <w:szCs w:val="24"/>
        </w:rPr>
        <w:t xml:space="preserve"> αλλά κανένας </w:t>
      </w:r>
      <w:r w:rsidRPr="004D13CC">
        <w:rPr>
          <w:rFonts w:eastAsia="Times New Roman" w:cs="Times New Roman"/>
          <w:szCs w:val="24"/>
        </w:rPr>
        <w:lastRenderedPageBreak/>
        <w:t>δεν παρεμβαίνει</w:t>
      </w:r>
      <w:r>
        <w:rPr>
          <w:rFonts w:eastAsia="Times New Roman" w:cs="Times New Roman"/>
          <w:szCs w:val="24"/>
        </w:rPr>
        <w:t>. Σ</w:t>
      </w:r>
      <w:r w:rsidRPr="004D13CC">
        <w:rPr>
          <w:rFonts w:eastAsia="Times New Roman" w:cs="Times New Roman"/>
          <w:szCs w:val="24"/>
        </w:rPr>
        <w:t>το κάτω-κάτω να παρέμβ</w:t>
      </w:r>
      <w:r>
        <w:rPr>
          <w:rFonts w:eastAsia="Times New Roman" w:cs="Times New Roman"/>
          <w:szCs w:val="24"/>
        </w:rPr>
        <w:t>ει</w:t>
      </w:r>
      <w:r w:rsidRPr="004D13CC">
        <w:rPr>
          <w:rFonts w:eastAsia="Times New Roman" w:cs="Times New Roman"/>
          <w:szCs w:val="24"/>
        </w:rPr>
        <w:t xml:space="preserve"> </w:t>
      </w:r>
      <w:r>
        <w:rPr>
          <w:rFonts w:eastAsia="Times New Roman" w:cs="Times New Roman"/>
          <w:szCs w:val="24"/>
        </w:rPr>
        <w:t xml:space="preserve">με </w:t>
      </w:r>
      <w:r w:rsidRPr="004D13CC">
        <w:rPr>
          <w:rFonts w:eastAsia="Times New Roman" w:cs="Times New Roman"/>
          <w:szCs w:val="24"/>
        </w:rPr>
        <w:t>έναν τρόπο</w:t>
      </w:r>
      <w:r>
        <w:rPr>
          <w:rFonts w:eastAsia="Times New Roman" w:cs="Times New Roman"/>
          <w:szCs w:val="24"/>
        </w:rPr>
        <w:t>, να πει ότι δεν μπορεί να προχωρήσει αυτή η διαδικασία!</w:t>
      </w:r>
    </w:p>
    <w:p w14:paraId="0030ACD0"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030ACD1" w14:textId="77777777" w:rsidR="004B082E" w:rsidRDefault="00B036FE">
      <w:pPr>
        <w:spacing w:line="600" w:lineRule="auto"/>
        <w:ind w:firstLine="720"/>
        <w:contextualSpacing/>
        <w:jc w:val="both"/>
        <w:rPr>
          <w:rFonts w:eastAsia="Times New Roman" w:cs="Times New Roman"/>
          <w:szCs w:val="24"/>
        </w:rPr>
      </w:pPr>
      <w:r w:rsidRPr="00EC04ED">
        <w:rPr>
          <w:rFonts w:eastAsia="Times New Roman" w:cs="Times New Roman"/>
          <w:b/>
          <w:szCs w:val="24"/>
        </w:rPr>
        <w:t xml:space="preserve">ΠΡΟΕΔΡΕΥΩΝ (Νικήτας Κακλαμάνης): </w:t>
      </w:r>
      <w:r w:rsidRPr="004D13CC">
        <w:rPr>
          <w:rFonts w:eastAsia="Times New Roman" w:cs="Times New Roman"/>
          <w:szCs w:val="24"/>
        </w:rPr>
        <w:t>Ωραία</w:t>
      </w:r>
      <w:r>
        <w:rPr>
          <w:rFonts w:eastAsia="Times New Roman" w:cs="Times New Roman"/>
          <w:szCs w:val="24"/>
        </w:rPr>
        <w:t xml:space="preserve">. </w:t>
      </w:r>
    </w:p>
    <w:p w14:paraId="0030ACD2" w14:textId="77777777" w:rsidR="004B082E" w:rsidRDefault="00B036FE">
      <w:pPr>
        <w:spacing w:line="600" w:lineRule="auto"/>
        <w:ind w:firstLine="720"/>
        <w:contextualSpacing/>
        <w:jc w:val="both"/>
        <w:rPr>
          <w:rFonts w:eastAsia="Times New Roman" w:cs="Times New Roman"/>
          <w:szCs w:val="24"/>
        </w:rPr>
      </w:pPr>
      <w:r>
        <w:rPr>
          <w:rFonts w:eastAsia="Times New Roman" w:cs="Times New Roman"/>
          <w:szCs w:val="24"/>
        </w:rPr>
        <w:t>Ο κύριος Υ</w:t>
      </w:r>
      <w:r w:rsidRPr="004D13CC">
        <w:rPr>
          <w:rFonts w:eastAsia="Times New Roman" w:cs="Times New Roman"/>
          <w:szCs w:val="24"/>
        </w:rPr>
        <w:t>πουργός</w:t>
      </w:r>
      <w:r>
        <w:rPr>
          <w:rFonts w:eastAsia="Times New Roman" w:cs="Times New Roman"/>
          <w:szCs w:val="24"/>
        </w:rPr>
        <w:t xml:space="preserve"> έχει τον λόγο.</w:t>
      </w:r>
      <w:r w:rsidRPr="004D13CC">
        <w:rPr>
          <w:rFonts w:eastAsia="Times New Roman" w:cs="Times New Roman"/>
          <w:szCs w:val="24"/>
        </w:rPr>
        <w:t xml:space="preserve"> </w:t>
      </w:r>
    </w:p>
    <w:p w14:paraId="0030ACD3" w14:textId="77777777" w:rsidR="004B082E" w:rsidRDefault="00B036FE">
      <w:pPr>
        <w:spacing w:line="600" w:lineRule="auto"/>
        <w:ind w:firstLine="720"/>
        <w:contextualSpacing/>
        <w:jc w:val="both"/>
        <w:rPr>
          <w:rFonts w:eastAsia="Times New Roman" w:cs="Times New Roman"/>
          <w:szCs w:val="24"/>
        </w:rPr>
      </w:pPr>
      <w:r w:rsidRPr="00C629F3">
        <w:rPr>
          <w:rFonts w:eastAsia="Times New Roman" w:cs="Times New Roman"/>
          <w:b/>
          <w:szCs w:val="24"/>
        </w:rPr>
        <w:t>ΣΤΑΘ</w:t>
      </w:r>
      <w:r>
        <w:rPr>
          <w:rFonts w:eastAsia="Times New Roman" w:cs="Times New Roman"/>
          <w:b/>
          <w:szCs w:val="24"/>
        </w:rPr>
        <w:t>Η</w:t>
      </w:r>
      <w:r w:rsidRPr="00C629F3">
        <w:rPr>
          <w:rFonts w:eastAsia="Times New Roman" w:cs="Times New Roman"/>
          <w:b/>
          <w:szCs w:val="24"/>
        </w:rPr>
        <w:t>Σ</w:t>
      </w:r>
      <w:r w:rsidRPr="00C629F3">
        <w:rPr>
          <w:rFonts w:eastAsia="Times New Roman" w:cs="Times New Roman"/>
          <w:b/>
          <w:szCs w:val="24"/>
        </w:rPr>
        <w:t xml:space="preserve"> ΓΙΑΝΝΑΚΙΔΗΣ (Υφυπουργός Οικονομίας και Ανάπτυξης):</w:t>
      </w:r>
      <w:r>
        <w:rPr>
          <w:rFonts w:eastAsia="Times New Roman" w:cs="Times New Roman"/>
          <w:szCs w:val="24"/>
        </w:rPr>
        <w:t xml:space="preserve"> Α</w:t>
      </w:r>
      <w:r w:rsidRPr="004D13CC">
        <w:rPr>
          <w:rFonts w:eastAsia="Times New Roman" w:cs="Times New Roman"/>
          <w:szCs w:val="24"/>
        </w:rPr>
        <w:t xml:space="preserve">υτή η </w:t>
      </w:r>
      <w:r>
        <w:rPr>
          <w:rFonts w:eastAsia="Times New Roman" w:cs="Times New Roman"/>
          <w:szCs w:val="24"/>
        </w:rPr>
        <w:t>Κ</w:t>
      </w:r>
      <w:r w:rsidRPr="004D13CC">
        <w:rPr>
          <w:rFonts w:eastAsia="Times New Roman" w:cs="Times New Roman"/>
          <w:szCs w:val="24"/>
        </w:rPr>
        <w:t>υβέρνηση αναγνωρίζει τη σημαντικότητα</w:t>
      </w:r>
      <w:r>
        <w:rPr>
          <w:rFonts w:eastAsia="Times New Roman" w:cs="Times New Roman"/>
          <w:szCs w:val="24"/>
        </w:rPr>
        <w:t xml:space="preserve"> του συγκεκριμένου έργου και γι’</w:t>
      </w:r>
      <w:r w:rsidRPr="004D13CC">
        <w:rPr>
          <w:rFonts w:eastAsia="Times New Roman" w:cs="Times New Roman"/>
          <w:szCs w:val="24"/>
        </w:rPr>
        <w:t xml:space="preserve"> </w:t>
      </w:r>
      <w:r w:rsidRPr="004D13CC">
        <w:rPr>
          <w:rFonts w:eastAsia="Times New Roman" w:cs="Times New Roman"/>
          <w:szCs w:val="24"/>
        </w:rPr>
        <w:t>αυτό</w:t>
      </w:r>
      <w:r>
        <w:rPr>
          <w:rFonts w:eastAsia="Times New Roman" w:cs="Times New Roman"/>
          <w:szCs w:val="24"/>
        </w:rPr>
        <w:t>ν</w:t>
      </w:r>
      <w:r w:rsidRPr="004D13CC">
        <w:rPr>
          <w:rFonts w:eastAsia="Times New Roman" w:cs="Times New Roman"/>
          <w:szCs w:val="24"/>
        </w:rPr>
        <w:t xml:space="preserve"> το</w:t>
      </w:r>
      <w:r>
        <w:rPr>
          <w:rFonts w:eastAsia="Times New Roman" w:cs="Times New Roman"/>
          <w:szCs w:val="24"/>
        </w:rPr>
        <w:t>ν</w:t>
      </w:r>
      <w:r w:rsidRPr="004D13CC">
        <w:rPr>
          <w:rFonts w:eastAsia="Times New Roman" w:cs="Times New Roman"/>
          <w:szCs w:val="24"/>
        </w:rPr>
        <w:t xml:space="preserve"> λόγο το </w:t>
      </w:r>
      <w:r>
        <w:rPr>
          <w:rFonts w:eastAsia="Times New Roman" w:cs="Times New Roman"/>
          <w:szCs w:val="24"/>
        </w:rPr>
        <w:t>εγγράφαμε</w:t>
      </w:r>
      <w:r w:rsidRPr="004D13CC">
        <w:rPr>
          <w:rFonts w:eastAsia="Times New Roman" w:cs="Times New Roman"/>
          <w:szCs w:val="24"/>
        </w:rPr>
        <w:t xml:space="preserve"> στο </w:t>
      </w:r>
      <w:r>
        <w:rPr>
          <w:rFonts w:eastAsia="Times New Roman" w:cs="Times New Roman"/>
          <w:szCs w:val="24"/>
        </w:rPr>
        <w:t>Π</w:t>
      </w:r>
      <w:r w:rsidRPr="004D13CC">
        <w:rPr>
          <w:rFonts w:eastAsia="Times New Roman" w:cs="Times New Roman"/>
          <w:szCs w:val="24"/>
        </w:rPr>
        <w:t xml:space="preserve">ρόγραμμα Δημοσίων Επενδύσεων </w:t>
      </w:r>
      <w:r>
        <w:rPr>
          <w:rFonts w:eastAsia="Times New Roman" w:cs="Times New Roman"/>
          <w:szCs w:val="24"/>
        </w:rPr>
        <w:t>όλα</w:t>
      </w:r>
      <w:r w:rsidRPr="004D13CC">
        <w:rPr>
          <w:rFonts w:eastAsia="Times New Roman" w:cs="Times New Roman"/>
          <w:szCs w:val="24"/>
        </w:rPr>
        <w:t xml:space="preserve"> αυτά τα χρόνια</w:t>
      </w:r>
      <w:r>
        <w:rPr>
          <w:rFonts w:eastAsia="Times New Roman" w:cs="Times New Roman"/>
          <w:szCs w:val="24"/>
        </w:rPr>
        <w:t>. Δ</w:t>
      </w:r>
      <w:r w:rsidRPr="004D13CC">
        <w:rPr>
          <w:rFonts w:eastAsia="Times New Roman" w:cs="Times New Roman"/>
          <w:szCs w:val="24"/>
        </w:rPr>
        <w:t xml:space="preserve">εν θα </w:t>
      </w:r>
      <w:r>
        <w:rPr>
          <w:rFonts w:eastAsia="Times New Roman" w:cs="Times New Roman"/>
          <w:szCs w:val="24"/>
        </w:rPr>
        <w:t xml:space="preserve">πέσω </w:t>
      </w:r>
      <w:r w:rsidRPr="004D13CC">
        <w:rPr>
          <w:rFonts w:eastAsia="Times New Roman" w:cs="Times New Roman"/>
          <w:szCs w:val="24"/>
        </w:rPr>
        <w:t>στον πειρασμό</w:t>
      </w:r>
      <w:r>
        <w:rPr>
          <w:rFonts w:eastAsia="Times New Roman" w:cs="Times New Roman"/>
          <w:szCs w:val="24"/>
        </w:rPr>
        <w:t xml:space="preserve"> </w:t>
      </w:r>
      <w:r w:rsidRPr="004D13CC">
        <w:rPr>
          <w:rFonts w:eastAsia="Times New Roman" w:cs="Times New Roman"/>
          <w:szCs w:val="24"/>
        </w:rPr>
        <w:t>μία</w:t>
      </w:r>
      <w:r>
        <w:rPr>
          <w:rFonts w:eastAsia="Times New Roman" w:cs="Times New Roman"/>
          <w:szCs w:val="24"/>
        </w:rPr>
        <w:t>ς</w:t>
      </w:r>
      <w:r w:rsidRPr="004D13CC">
        <w:rPr>
          <w:rFonts w:eastAsia="Times New Roman" w:cs="Times New Roman"/>
          <w:szCs w:val="24"/>
        </w:rPr>
        <w:t xml:space="preserve"> αντιπαράθεση</w:t>
      </w:r>
      <w:r>
        <w:rPr>
          <w:rFonts w:eastAsia="Times New Roman" w:cs="Times New Roman"/>
          <w:szCs w:val="24"/>
        </w:rPr>
        <w:t>ς,</w:t>
      </w:r>
      <w:r w:rsidRPr="004D13CC">
        <w:rPr>
          <w:rFonts w:eastAsia="Times New Roman" w:cs="Times New Roman"/>
          <w:szCs w:val="24"/>
        </w:rPr>
        <w:t xml:space="preserve"> θα έλεγα</w:t>
      </w:r>
      <w:r>
        <w:rPr>
          <w:rFonts w:eastAsia="Times New Roman" w:cs="Times New Roman"/>
          <w:szCs w:val="24"/>
        </w:rPr>
        <w:t>,</w:t>
      </w:r>
      <w:r w:rsidRPr="004D13CC">
        <w:rPr>
          <w:rFonts w:eastAsia="Times New Roman" w:cs="Times New Roman"/>
          <w:szCs w:val="24"/>
        </w:rPr>
        <w:t xml:space="preserve"> προεκλογικού χαρακτήρα ή </w:t>
      </w:r>
      <w:r>
        <w:rPr>
          <w:rFonts w:eastAsia="Times New Roman" w:cs="Times New Roman"/>
          <w:szCs w:val="24"/>
        </w:rPr>
        <w:t>σε οτιδήποτε άλλο</w:t>
      </w:r>
      <w:r w:rsidRPr="004D13CC">
        <w:rPr>
          <w:rFonts w:eastAsia="Times New Roman" w:cs="Times New Roman"/>
          <w:szCs w:val="24"/>
        </w:rPr>
        <w:t xml:space="preserve"> θέλετε να πετύχετε</w:t>
      </w:r>
      <w:r>
        <w:rPr>
          <w:rFonts w:eastAsia="Times New Roman" w:cs="Times New Roman"/>
          <w:szCs w:val="24"/>
        </w:rPr>
        <w:t xml:space="preserve">, καθώς δεν ξέρω </w:t>
      </w:r>
      <w:r w:rsidRPr="004D13CC">
        <w:rPr>
          <w:rFonts w:eastAsia="Times New Roman" w:cs="Times New Roman"/>
          <w:szCs w:val="24"/>
        </w:rPr>
        <w:t>και ποιες εί</w:t>
      </w:r>
      <w:r>
        <w:rPr>
          <w:rFonts w:eastAsia="Times New Roman" w:cs="Times New Roman"/>
          <w:szCs w:val="24"/>
        </w:rPr>
        <w:t xml:space="preserve">ναι οι πραγματικές σας σκοπιμότητες. Το ουσιώδες, όμως, </w:t>
      </w:r>
      <w:r w:rsidRPr="004D13CC">
        <w:rPr>
          <w:rFonts w:eastAsia="Times New Roman" w:cs="Times New Roman"/>
          <w:szCs w:val="24"/>
        </w:rPr>
        <w:t>το οποίο αναδεικνύεται</w:t>
      </w:r>
      <w:r>
        <w:rPr>
          <w:rFonts w:eastAsia="Times New Roman" w:cs="Times New Roman"/>
          <w:szCs w:val="24"/>
        </w:rPr>
        <w:t xml:space="preserve"> δεν είναι αυτό το οποίο περιγράφετε. Το ουσιώδες </w:t>
      </w:r>
      <w:r w:rsidRPr="004D13CC">
        <w:rPr>
          <w:rFonts w:eastAsia="Times New Roman" w:cs="Times New Roman"/>
          <w:szCs w:val="24"/>
        </w:rPr>
        <w:t>το οποίο αναδεικνύεται εί</w:t>
      </w:r>
      <w:r w:rsidRPr="004D13CC">
        <w:rPr>
          <w:rFonts w:eastAsia="Times New Roman" w:cs="Times New Roman"/>
          <w:szCs w:val="24"/>
        </w:rPr>
        <w:t>ναι ο τρόπος με τον οποίο κυβερνήσ</w:t>
      </w:r>
      <w:r>
        <w:rPr>
          <w:rFonts w:eastAsia="Times New Roman" w:cs="Times New Roman"/>
          <w:szCs w:val="24"/>
        </w:rPr>
        <w:t>α</w:t>
      </w:r>
      <w:r w:rsidRPr="004D13CC">
        <w:rPr>
          <w:rFonts w:eastAsia="Times New Roman" w:cs="Times New Roman"/>
          <w:szCs w:val="24"/>
        </w:rPr>
        <w:t>τε και εσείς τα προηγούμενα χρόνια</w:t>
      </w:r>
      <w:r>
        <w:rPr>
          <w:rFonts w:eastAsia="Times New Roman" w:cs="Times New Roman"/>
          <w:szCs w:val="24"/>
        </w:rPr>
        <w:t>.</w:t>
      </w:r>
    </w:p>
    <w:p w14:paraId="0030ACD4" w14:textId="77777777" w:rsidR="004B082E" w:rsidRDefault="00B036FE">
      <w:pPr>
        <w:spacing w:line="600" w:lineRule="auto"/>
        <w:ind w:firstLine="720"/>
        <w:contextualSpacing/>
        <w:jc w:val="both"/>
        <w:rPr>
          <w:rFonts w:eastAsia="Times New Roman"/>
          <w:szCs w:val="24"/>
        </w:rPr>
      </w:pPr>
      <w:r>
        <w:rPr>
          <w:rFonts w:eastAsia="Times New Roman"/>
          <w:szCs w:val="24"/>
        </w:rPr>
        <w:t>Α</w:t>
      </w:r>
      <w:r w:rsidRPr="00B93B3E">
        <w:rPr>
          <w:rFonts w:eastAsia="Times New Roman"/>
          <w:szCs w:val="24"/>
        </w:rPr>
        <w:t>νώριμα έργα ενταγμένα</w:t>
      </w:r>
      <w:r>
        <w:rPr>
          <w:rFonts w:eastAsia="Times New Roman"/>
          <w:szCs w:val="24"/>
        </w:rPr>
        <w:t>,</w:t>
      </w:r>
      <w:r w:rsidRPr="00B93B3E">
        <w:rPr>
          <w:rFonts w:eastAsia="Times New Roman"/>
          <w:szCs w:val="24"/>
        </w:rPr>
        <w:t xml:space="preserve"> δεσμεύοντας </w:t>
      </w:r>
      <w:r>
        <w:rPr>
          <w:rFonts w:eastAsia="Times New Roman"/>
          <w:szCs w:val="24"/>
        </w:rPr>
        <w:t>π</w:t>
      </w:r>
      <w:r w:rsidRPr="00B93B3E">
        <w:rPr>
          <w:rFonts w:eastAsia="Times New Roman"/>
          <w:szCs w:val="24"/>
        </w:rPr>
        <w:t>όρους</w:t>
      </w:r>
      <w:r>
        <w:rPr>
          <w:rFonts w:eastAsia="Times New Roman"/>
          <w:szCs w:val="24"/>
        </w:rPr>
        <w:t>,</w:t>
      </w:r>
      <w:r w:rsidRPr="00B93B3E">
        <w:rPr>
          <w:rFonts w:eastAsia="Times New Roman"/>
          <w:szCs w:val="24"/>
        </w:rPr>
        <w:t xml:space="preserve"> με αποτέλεσμα να έχουμε πάνω από 2 </w:t>
      </w:r>
      <w:r>
        <w:rPr>
          <w:rFonts w:eastAsia="Times New Roman"/>
          <w:szCs w:val="24"/>
        </w:rPr>
        <w:t xml:space="preserve">δισεκατομμύρια ευρώ </w:t>
      </w:r>
      <w:r w:rsidRPr="00B93B3E">
        <w:rPr>
          <w:rFonts w:eastAsia="Times New Roman"/>
          <w:szCs w:val="24"/>
        </w:rPr>
        <w:t>έργα στ</w:t>
      </w:r>
      <w:r>
        <w:rPr>
          <w:rFonts w:eastAsia="Times New Roman"/>
          <w:szCs w:val="24"/>
        </w:rPr>
        <w:t>α</w:t>
      </w:r>
      <w:r w:rsidRPr="00B93B3E">
        <w:rPr>
          <w:rFonts w:eastAsia="Times New Roman"/>
          <w:szCs w:val="24"/>
        </w:rPr>
        <w:t xml:space="preserve"> επιχειρησιακά προγράμματα του ΕΣΠΑ</w:t>
      </w:r>
      <w:r>
        <w:rPr>
          <w:rFonts w:eastAsia="Times New Roman"/>
          <w:szCs w:val="24"/>
        </w:rPr>
        <w:t>,</w:t>
      </w:r>
      <w:r w:rsidRPr="00B93B3E">
        <w:rPr>
          <w:rFonts w:eastAsia="Times New Roman"/>
          <w:szCs w:val="24"/>
        </w:rPr>
        <w:t xml:space="preserve"> με μηδενικές πιστώσεις </w:t>
      </w:r>
      <w:r w:rsidRPr="00B93B3E">
        <w:rPr>
          <w:rFonts w:eastAsia="Times New Roman"/>
          <w:szCs w:val="24"/>
        </w:rPr>
        <w:lastRenderedPageBreak/>
        <w:t>στις 31</w:t>
      </w:r>
      <w:r>
        <w:rPr>
          <w:rFonts w:eastAsia="Times New Roman"/>
          <w:szCs w:val="24"/>
        </w:rPr>
        <w:t>-12-</w:t>
      </w:r>
      <w:r w:rsidRPr="00B93B3E">
        <w:rPr>
          <w:rFonts w:eastAsia="Times New Roman"/>
          <w:szCs w:val="24"/>
        </w:rPr>
        <w:t>2014</w:t>
      </w:r>
      <w:r>
        <w:rPr>
          <w:rFonts w:eastAsia="Times New Roman"/>
          <w:szCs w:val="24"/>
        </w:rPr>
        <w:t>,</w:t>
      </w:r>
      <w:r w:rsidRPr="00B93B3E">
        <w:rPr>
          <w:rFonts w:eastAsia="Times New Roman"/>
          <w:szCs w:val="24"/>
        </w:rPr>
        <w:t xml:space="preserve"> π</w:t>
      </w:r>
      <w:r w:rsidRPr="00B93B3E">
        <w:rPr>
          <w:rFonts w:eastAsia="Times New Roman"/>
          <w:szCs w:val="24"/>
        </w:rPr>
        <w:t>άνω από 200 εκατομμύρια ευρώ με μηδενικές πιστώσεις στις 23</w:t>
      </w:r>
      <w:r>
        <w:rPr>
          <w:rFonts w:eastAsia="Times New Roman"/>
          <w:szCs w:val="24"/>
        </w:rPr>
        <w:t>-</w:t>
      </w:r>
      <w:r w:rsidRPr="00B93B3E">
        <w:rPr>
          <w:rFonts w:eastAsia="Times New Roman"/>
          <w:szCs w:val="24"/>
        </w:rPr>
        <w:t>1</w:t>
      </w:r>
      <w:r>
        <w:rPr>
          <w:rFonts w:eastAsia="Times New Roman"/>
          <w:szCs w:val="24"/>
        </w:rPr>
        <w:t>-</w:t>
      </w:r>
      <w:r w:rsidRPr="00B93B3E">
        <w:rPr>
          <w:rFonts w:eastAsia="Times New Roman"/>
          <w:szCs w:val="24"/>
        </w:rPr>
        <w:t>2015</w:t>
      </w:r>
      <w:r>
        <w:rPr>
          <w:rFonts w:eastAsia="Times New Roman"/>
          <w:szCs w:val="24"/>
        </w:rPr>
        <w:t>, με αποτέλεσμα</w:t>
      </w:r>
      <w:r w:rsidRPr="00B93B3E">
        <w:rPr>
          <w:rFonts w:eastAsia="Times New Roman"/>
          <w:szCs w:val="24"/>
        </w:rPr>
        <w:t xml:space="preserve"> να παραλάβουμε </w:t>
      </w:r>
      <w:r>
        <w:rPr>
          <w:rFonts w:eastAsia="Times New Roman"/>
          <w:szCs w:val="24"/>
        </w:rPr>
        <w:t>6</w:t>
      </w:r>
      <w:r w:rsidRPr="00B93B3E">
        <w:rPr>
          <w:rFonts w:eastAsia="Times New Roman"/>
          <w:szCs w:val="24"/>
        </w:rPr>
        <w:t xml:space="preserve"> δισεκατομμύρια ευρώ </w:t>
      </w:r>
      <w:proofErr w:type="spellStart"/>
      <w:r w:rsidRPr="00B93B3E">
        <w:rPr>
          <w:rFonts w:eastAsia="Times New Roman"/>
          <w:szCs w:val="24"/>
        </w:rPr>
        <w:t>υπερδεσμεύσ</w:t>
      </w:r>
      <w:r>
        <w:rPr>
          <w:rFonts w:eastAsia="Times New Roman"/>
          <w:szCs w:val="24"/>
        </w:rPr>
        <w:t>εις</w:t>
      </w:r>
      <w:proofErr w:type="spellEnd"/>
      <w:r w:rsidRPr="00B93B3E">
        <w:rPr>
          <w:rFonts w:eastAsia="Times New Roman"/>
          <w:szCs w:val="24"/>
        </w:rPr>
        <w:t xml:space="preserve"> στα προγράμματα</w:t>
      </w:r>
      <w:r>
        <w:rPr>
          <w:rFonts w:eastAsia="Times New Roman"/>
          <w:szCs w:val="24"/>
        </w:rPr>
        <w:t xml:space="preserve"> και ένα ποσό το οποίο </w:t>
      </w:r>
      <w:r w:rsidRPr="00B93B3E">
        <w:rPr>
          <w:rFonts w:eastAsia="Times New Roman"/>
          <w:szCs w:val="24"/>
        </w:rPr>
        <w:t>θα έπρεπε να καλύψουμε από το Πρόγραμμα Δημοσίων Επενδύσεων</w:t>
      </w:r>
      <w:r>
        <w:rPr>
          <w:rFonts w:eastAsia="Times New Roman"/>
          <w:szCs w:val="24"/>
        </w:rPr>
        <w:t xml:space="preserve">. Είναι ένα </w:t>
      </w:r>
      <w:r w:rsidRPr="00B93B3E">
        <w:rPr>
          <w:rFonts w:eastAsia="Times New Roman"/>
          <w:szCs w:val="24"/>
        </w:rPr>
        <w:t>ποσό το οποίο</w:t>
      </w:r>
      <w:r w:rsidRPr="00B93B3E">
        <w:rPr>
          <w:rFonts w:eastAsia="Times New Roman"/>
          <w:szCs w:val="24"/>
        </w:rPr>
        <w:t xml:space="preserve"> υπερέβαινε </w:t>
      </w:r>
      <w:r>
        <w:rPr>
          <w:rFonts w:eastAsia="Times New Roman"/>
          <w:szCs w:val="24"/>
        </w:rPr>
        <w:t>το Πρόγραμμα Δ</w:t>
      </w:r>
      <w:r w:rsidRPr="00B93B3E">
        <w:rPr>
          <w:rFonts w:eastAsia="Times New Roman"/>
          <w:szCs w:val="24"/>
        </w:rPr>
        <w:t xml:space="preserve">ημοσιονομικής </w:t>
      </w:r>
      <w:r>
        <w:rPr>
          <w:rFonts w:eastAsia="Times New Roman"/>
          <w:szCs w:val="24"/>
        </w:rPr>
        <w:t>Π</w:t>
      </w:r>
      <w:r w:rsidRPr="00B93B3E">
        <w:rPr>
          <w:rFonts w:eastAsia="Times New Roman"/>
          <w:szCs w:val="24"/>
        </w:rPr>
        <w:t>ροσαρμογής του καλοκαιριού του 2015</w:t>
      </w:r>
      <w:r>
        <w:rPr>
          <w:rFonts w:eastAsia="Times New Roman"/>
          <w:szCs w:val="24"/>
        </w:rPr>
        <w:t>.</w:t>
      </w:r>
      <w:r w:rsidRPr="00B93B3E">
        <w:rPr>
          <w:rFonts w:eastAsia="Times New Roman"/>
          <w:szCs w:val="24"/>
        </w:rPr>
        <w:t xml:space="preserve"> </w:t>
      </w:r>
    </w:p>
    <w:p w14:paraId="0030ACD5" w14:textId="77777777" w:rsidR="004B082E" w:rsidRDefault="00B036FE">
      <w:pPr>
        <w:spacing w:line="600" w:lineRule="auto"/>
        <w:ind w:firstLine="720"/>
        <w:contextualSpacing/>
        <w:jc w:val="both"/>
        <w:rPr>
          <w:rFonts w:eastAsia="Times New Roman"/>
          <w:szCs w:val="24"/>
        </w:rPr>
      </w:pPr>
      <w:r>
        <w:rPr>
          <w:rFonts w:eastAsia="Times New Roman"/>
          <w:szCs w:val="24"/>
        </w:rPr>
        <w:t>Α</w:t>
      </w:r>
      <w:r w:rsidRPr="00B93B3E">
        <w:rPr>
          <w:rFonts w:eastAsia="Times New Roman"/>
          <w:szCs w:val="24"/>
        </w:rPr>
        <w:t>υτή η τακτική</w:t>
      </w:r>
      <w:r>
        <w:rPr>
          <w:rFonts w:eastAsia="Times New Roman"/>
          <w:szCs w:val="24"/>
        </w:rPr>
        <w:t>,</w:t>
      </w:r>
      <w:r w:rsidRPr="00B93B3E">
        <w:rPr>
          <w:rFonts w:eastAsia="Times New Roman"/>
          <w:szCs w:val="24"/>
        </w:rPr>
        <w:t xml:space="preserve"> λίγο πριν </w:t>
      </w:r>
      <w:r>
        <w:rPr>
          <w:rFonts w:eastAsia="Times New Roman"/>
          <w:szCs w:val="24"/>
        </w:rPr>
        <w:t xml:space="preserve">από </w:t>
      </w:r>
      <w:r w:rsidRPr="00B93B3E">
        <w:rPr>
          <w:rFonts w:eastAsia="Times New Roman"/>
          <w:szCs w:val="24"/>
        </w:rPr>
        <w:t xml:space="preserve">τις εκλογές να εντάσσονται έργα </w:t>
      </w:r>
      <w:r>
        <w:rPr>
          <w:rFonts w:eastAsia="Times New Roman"/>
          <w:szCs w:val="24"/>
        </w:rPr>
        <w:t>ό</w:t>
      </w:r>
      <w:r w:rsidRPr="00B93B3E">
        <w:rPr>
          <w:rFonts w:eastAsia="Times New Roman"/>
          <w:szCs w:val="24"/>
        </w:rPr>
        <w:t>χι για να εξυπηρετηθούν οι πολίτες αλλά για άλλους λόγους</w:t>
      </w:r>
      <w:r>
        <w:rPr>
          <w:rFonts w:eastAsia="Times New Roman"/>
          <w:szCs w:val="24"/>
        </w:rPr>
        <w:t>, οδήγησε</w:t>
      </w:r>
      <w:r w:rsidRPr="00B93B3E">
        <w:rPr>
          <w:rFonts w:eastAsia="Times New Roman"/>
          <w:szCs w:val="24"/>
        </w:rPr>
        <w:t xml:space="preserve"> στην κατάσταση την οποία παραλάβαμε </w:t>
      </w:r>
      <w:r>
        <w:rPr>
          <w:rFonts w:eastAsia="Times New Roman"/>
          <w:szCs w:val="24"/>
        </w:rPr>
        <w:t>το 2015</w:t>
      </w:r>
      <w:r w:rsidRPr="00B93B3E">
        <w:rPr>
          <w:rFonts w:eastAsia="Times New Roman"/>
          <w:szCs w:val="24"/>
        </w:rPr>
        <w:t xml:space="preserve"> και</w:t>
      </w:r>
      <w:r w:rsidRPr="00B93B3E">
        <w:rPr>
          <w:rFonts w:eastAsia="Times New Roman"/>
          <w:szCs w:val="24"/>
        </w:rPr>
        <w:t xml:space="preserve"> θα έπρεπε να διευθετήσουμε σε όλα τα επίπεδα</w:t>
      </w:r>
      <w:r>
        <w:rPr>
          <w:rFonts w:eastAsia="Times New Roman"/>
          <w:szCs w:val="24"/>
        </w:rPr>
        <w:t>.</w:t>
      </w:r>
      <w:r w:rsidRPr="00B93B3E">
        <w:rPr>
          <w:rFonts w:eastAsia="Times New Roman"/>
          <w:szCs w:val="24"/>
        </w:rPr>
        <w:t xml:space="preserve"> </w:t>
      </w:r>
      <w:r>
        <w:rPr>
          <w:rFonts w:eastAsia="Times New Roman"/>
          <w:szCs w:val="24"/>
        </w:rPr>
        <w:t>Α</w:t>
      </w:r>
      <w:r w:rsidRPr="00B93B3E">
        <w:rPr>
          <w:rFonts w:eastAsia="Times New Roman"/>
          <w:szCs w:val="24"/>
        </w:rPr>
        <w:t>λλά και για τ</w:t>
      </w:r>
      <w:r>
        <w:rPr>
          <w:rFonts w:eastAsia="Times New Roman"/>
          <w:szCs w:val="24"/>
        </w:rPr>
        <w:t>ο ΕΣΠΑ του 2014</w:t>
      </w:r>
      <w:r>
        <w:rPr>
          <w:rFonts w:eastAsia="Times New Roman"/>
          <w:szCs w:val="24"/>
        </w:rPr>
        <w:t xml:space="preserve"> </w:t>
      </w:r>
      <w:r>
        <w:rPr>
          <w:rFonts w:eastAsia="Times New Roman"/>
          <w:szCs w:val="24"/>
        </w:rPr>
        <w:t>-</w:t>
      </w:r>
      <w:r>
        <w:rPr>
          <w:rFonts w:eastAsia="Times New Roman"/>
          <w:szCs w:val="24"/>
        </w:rPr>
        <w:t xml:space="preserve"> </w:t>
      </w:r>
      <w:r w:rsidRPr="00B93B3E">
        <w:rPr>
          <w:rFonts w:eastAsia="Times New Roman"/>
          <w:szCs w:val="24"/>
        </w:rPr>
        <w:t xml:space="preserve">2021 </w:t>
      </w:r>
      <w:r>
        <w:rPr>
          <w:rFonts w:eastAsia="Times New Roman"/>
          <w:szCs w:val="24"/>
        </w:rPr>
        <w:t xml:space="preserve">υπήρχε ένας ελλιπέστατος </w:t>
      </w:r>
      <w:r w:rsidRPr="00B93B3E">
        <w:rPr>
          <w:rFonts w:eastAsia="Times New Roman"/>
          <w:szCs w:val="24"/>
        </w:rPr>
        <w:t>σχεδιασμός</w:t>
      </w:r>
      <w:r>
        <w:rPr>
          <w:rFonts w:eastAsia="Times New Roman"/>
          <w:szCs w:val="24"/>
        </w:rPr>
        <w:t>,</w:t>
      </w:r>
      <w:r w:rsidRPr="00B93B3E">
        <w:rPr>
          <w:rFonts w:eastAsia="Times New Roman"/>
          <w:szCs w:val="24"/>
        </w:rPr>
        <w:t xml:space="preserve"> ένα προβληματικό θεσμικό </w:t>
      </w:r>
      <w:r>
        <w:rPr>
          <w:rFonts w:eastAsia="Times New Roman"/>
          <w:szCs w:val="24"/>
        </w:rPr>
        <w:t>π</w:t>
      </w:r>
      <w:r w:rsidRPr="00B93B3E">
        <w:rPr>
          <w:rFonts w:eastAsia="Times New Roman"/>
          <w:szCs w:val="24"/>
        </w:rPr>
        <w:t>λαίσιο</w:t>
      </w:r>
      <w:r>
        <w:rPr>
          <w:rFonts w:eastAsia="Times New Roman"/>
          <w:szCs w:val="24"/>
        </w:rPr>
        <w:t>:</w:t>
      </w:r>
      <w:r w:rsidRPr="00B93B3E">
        <w:rPr>
          <w:rFonts w:eastAsia="Times New Roman"/>
          <w:szCs w:val="24"/>
        </w:rPr>
        <w:t xml:space="preserve"> ανώριμα έργα</w:t>
      </w:r>
      <w:r>
        <w:rPr>
          <w:rFonts w:eastAsia="Times New Roman"/>
          <w:szCs w:val="24"/>
        </w:rPr>
        <w:t>,</w:t>
      </w:r>
      <w:r w:rsidRPr="00B93B3E">
        <w:rPr>
          <w:rFonts w:eastAsia="Times New Roman"/>
          <w:szCs w:val="24"/>
        </w:rPr>
        <w:t xml:space="preserve"> χωρίς μελέτες και </w:t>
      </w:r>
      <w:r>
        <w:rPr>
          <w:rFonts w:eastAsia="Times New Roman"/>
          <w:szCs w:val="24"/>
        </w:rPr>
        <w:t>μηδενικός</w:t>
      </w:r>
      <w:r w:rsidRPr="00B93B3E">
        <w:rPr>
          <w:rFonts w:eastAsia="Times New Roman"/>
          <w:szCs w:val="24"/>
        </w:rPr>
        <w:t xml:space="preserve"> προγραμματισμός</w:t>
      </w:r>
      <w:r>
        <w:rPr>
          <w:rFonts w:eastAsia="Times New Roman"/>
          <w:szCs w:val="24"/>
        </w:rPr>
        <w:t>.</w:t>
      </w:r>
      <w:r w:rsidRPr="00B93B3E">
        <w:rPr>
          <w:rFonts w:eastAsia="Times New Roman"/>
          <w:szCs w:val="24"/>
        </w:rPr>
        <w:t xml:space="preserve"> </w:t>
      </w:r>
      <w:r>
        <w:rPr>
          <w:rFonts w:eastAsia="Times New Roman"/>
          <w:szCs w:val="24"/>
        </w:rPr>
        <w:t>Α</w:t>
      </w:r>
      <w:r w:rsidRPr="00B93B3E">
        <w:rPr>
          <w:rFonts w:eastAsia="Times New Roman"/>
          <w:szCs w:val="24"/>
        </w:rPr>
        <w:t>ντί</w:t>
      </w:r>
      <w:r>
        <w:rPr>
          <w:rFonts w:eastAsia="Times New Roman"/>
          <w:szCs w:val="24"/>
        </w:rPr>
        <w:t>,</w:t>
      </w:r>
      <w:r>
        <w:rPr>
          <w:rFonts w:eastAsia="Times New Roman"/>
          <w:szCs w:val="24"/>
        </w:rPr>
        <w:t xml:space="preserve"> λοιπόν</w:t>
      </w:r>
      <w:r>
        <w:rPr>
          <w:rFonts w:eastAsia="Times New Roman"/>
          <w:szCs w:val="24"/>
        </w:rPr>
        <w:t>,</w:t>
      </w:r>
      <w:r w:rsidRPr="00B93B3E">
        <w:rPr>
          <w:rFonts w:eastAsia="Times New Roman"/>
          <w:szCs w:val="24"/>
        </w:rPr>
        <w:t xml:space="preserve"> να αναδειχθούν οι προβληματικές αυτές</w:t>
      </w:r>
      <w:r>
        <w:rPr>
          <w:rFonts w:eastAsia="Times New Roman"/>
          <w:szCs w:val="24"/>
        </w:rPr>
        <w:t xml:space="preserve"> καταστάσεις,</w:t>
      </w:r>
      <w:r w:rsidRPr="00B93B3E">
        <w:rPr>
          <w:rFonts w:eastAsia="Times New Roman"/>
          <w:szCs w:val="24"/>
        </w:rPr>
        <w:t xml:space="preserve"> επιχειρείται εδώ πέρα </w:t>
      </w:r>
      <w:r>
        <w:rPr>
          <w:rFonts w:eastAsia="Times New Roman"/>
          <w:szCs w:val="24"/>
        </w:rPr>
        <w:t>μια</w:t>
      </w:r>
      <w:r w:rsidRPr="00B93B3E">
        <w:rPr>
          <w:rFonts w:eastAsia="Times New Roman"/>
          <w:szCs w:val="24"/>
        </w:rPr>
        <w:t xml:space="preserve"> προεκλογικού τύπου </w:t>
      </w:r>
      <w:r>
        <w:rPr>
          <w:rFonts w:eastAsia="Times New Roman"/>
          <w:szCs w:val="24"/>
        </w:rPr>
        <w:t>-</w:t>
      </w:r>
      <w:r w:rsidRPr="00B93B3E">
        <w:rPr>
          <w:rFonts w:eastAsia="Times New Roman"/>
          <w:szCs w:val="24"/>
        </w:rPr>
        <w:t>θα έλεγα</w:t>
      </w:r>
      <w:r>
        <w:rPr>
          <w:rFonts w:eastAsia="Times New Roman"/>
          <w:szCs w:val="24"/>
        </w:rPr>
        <w:t>-</w:t>
      </w:r>
      <w:r w:rsidRPr="00B93B3E">
        <w:rPr>
          <w:rFonts w:eastAsia="Times New Roman"/>
          <w:szCs w:val="24"/>
        </w:rPr>
        <w:t xml:space="preserve"> τοποθέτηση για τον κ</w:t>
      </w:r>
      <w:r>
        <w:rPr>
          <w:rFonts w:eastAsia="Times New Roman"/>
          <w:szCs w:val="24"/>
        </w:rPr>
        <w:t>.</w:t>
      </w:r>
      <w:r w:rsidRPr="00B93B3E">
        <w:rPr>
          <w:rFonts w:eastAsia="Times New Roman"/>
          <w:szCs w:val="24"/>
        </w:rPr>
        <w:t xml:space="preserve"> </w:t>
      </w:r>
      <w:proofErr w:type="spellStart"/>
      <w:r w:rsidRPr="00B93B3E">
        <w:rPr>
          <w:rFonts w:eastAsia="Times New Roman"/>
          <w:szCs w:val="24"/>
        </w:rPr>
        <w:t>Χαρίτση</w:t>
      </w:r>
      <w:proofErr w:type="spellEnd"/>
      <w:r>
        <w:rPr>
          <w:rFonts w:eastAsia="Times New Roman"/>
          <w:szCs w:val="24"/>
        </w:rPr>
        <w:t>,</w:t>
      </w:r>
      <w:r w:rsidRPr="00B93B3E">
        <w:rPr>
          <w:rFonts w:eastAsia="Times New Roman"/>
          <w:szCs w:val="24"/>
        </w:rPr>
        <w:t xml:space="preserve"> για τους περιφερειάρχες</w:t>
      </w:r>
      <w:r>
        <w:rPr>
          <w:rFonts w:eastAsia="Times New Roman"/>
          <w:szCs w:val="24"/>
        </w:rPr>
        <w:t>,</w:t>
      </w:r>
      <w:r w:rsidRPr="00B93B3E">
        <w:rPr>
          <w:rFonts w:eastAsia="Times New Roman"/>
          <w:szCs w:val="24"/>
        </w:rPr>
        <w:t xml:space="preserve"> για το</w:t>
      </w:r>
      <w:r>
        <w:rPr>
          <w:rFonts w:eastAsia="Times New Roman"/>
          <w:szCs w:val="24"/>
        </w:rPr>
        <w:t>ν</w:t>
      </w:r>
      <w:r w:rsidRPr="00B93B3E">
        <w:rPr>
          <w:rFonts w:eastAsia="Times New Roman"/>
          <w:szCs w:val="24"/>
        </w:rPr>
        <w:t xml:space="preserve"> </w:t>
      </w:r>
      <w:r>
        <w:rPr>
          <w:rFonts w:eastAsia="Times New Roman"/>
          <w:szCs w:val="24"/>
        </w:rPr>
        <w:t>δ</w:t>
      </w:r>
      <w:r w:rsidRPr="00B93B3E">
        <w:rPr>
          <w:rFonts w:eastAsia="Times New Roman"/>
          <w:szCs w:val="24"/>
        </w:rPr>
        <w:t xml:space="preserve">ήμο </w:t>
      </w:r>
      <w:r>
        <w:rPr>
          <w:rFonts w:eastAsia="Times New Roman"/>
          <w:szCs w:val="24"/>
        </w:rPr>
        <w:t>κ.λπ</w:t>
      </w:r>
      <w:r>
        <w:rPr>
          <w:rFonts w:eastAsia="Times New Roman"/>
          <w:szCs w:val="24"/>
        </w:rPr>
        <w:t>.</w:t>
      </w:r>
      <w:r>
        <w:rPr>
          <w:rFonts w:eastAsia="Times New Roman"/>
          <w:szCs w:val="24"/>
        </w:rPr>
        <w:t>.</w:t>
      </w:r>
    </w:p>
    <w:p w14:paraId="0030ACD6" w14:textId="77777777" w:rsidR="004B082E" w:rsidRDefault="00B036FE">
      <w:pPr>
        <w:spacing w:line="600" w:lineRule="auto"/>
        <w:ind w:firstLine="720"/>
        <w:contextualSpacing/>
        <w:jc w:val="both"/>
        <w:rPr>
          <w:rFonts w:eastAsia="Times New Roman"/>
          <w:szCs w:val="24"/>
        </w:rPr>
      </w:pPr>
      <w:r>
        <w:rPr>
          <w:rFonts w:eastAsia="Times New Roman"/>
          <w:szCs w:val="24"/>
        </w:rPr>
        <w:lastRenderedPageBreak/>
        <w:t>Α</w:t>
      </w:r>
      <w:r w:rsidRPr="00B93B3E">
        <w:rPr>
          <w:rFonts w:eastAsia="Times New Roman"/>
          <w:szCs w:val="24"/>
        </w:rPr>
        <w:t>ν θεωρείτ</w:t>
      </w:r>
      <w:r>
        <w:rPr>
          <w:rFonts w:eastAsia="Times New Roman"/>
          <w:szCs w:val="24"/>
        </w:rPr>
        <w:t>ε</w:t>
      </w:r>
      <w:r w:rsidRPr="00B93B3E">
        <w:rPr>
          <w:rFonts w:eastAsia="Times New Roman"/>
          <w:szCs w:val="24"/>
        </w:rPr>
        <w:t xml:space="preserve"> ότι την ευθύνη την έχει ο Υπουργός και </w:t>
      </w:r>
      <w:r>
        <w:rPr>
          <w:rFonts w:eastAsia="Times New Roman"/>
          <w:szCs w:val="24"/>
        </w:rPr>
        <w:t>για</w:t>
      </w:r>
      <w:r w:rsidRPr="00B93B3E">
        <w:rPr>
          <w:rFonts w:eastAsia="Times New Roman"/>
          <w:szCs w:val="24"/>
        </w:rPr>
        <w:t xml:space="preserve"> αρμοδιότητες άλλω</w:t>
      </w:r>
      <w:r w:rsidRPr="00B93B3E">
        <w:rPr>
          <w:rFonts w:eastAsia="Times New Roman"/>
          <w:szCs w:val="24"/>
        </w:rPr>
        <w:t>ν</w:t>
      </w:r>
      <w:r>
        <w:rPr>
          <w:rFonts w:eastAsia="Times New Roman"/>
          <w:szCs w:val="24"/>
        </w:rPr>
        <w:t>,</w:t>
      </w:r>
      <w:r w:rsidRPr="00B93B3E">
        <w:rPr>
          <w:rFonts w:eastAsia="Times New Roman"/>
          <w:szCs w:val="24"/>
        </w:rPr>
        <w:t xml:space="preserve"> τότε ο πρώτος που θα έπρεπε να απολογηθεί θα έπρεπε να ήσασταν εσείς και όχι ο κ</w:t>
      </w:r>
      <w:r>
        <w:rPr>
          <w:rFonts w:eastAsia="Times New Roman"/>
          <w:szCs w:val="24"/>
        </w:rPr>
        <w:t xml:space="preserve">. </w:t>
      </w:r>
      <w:proofErr w:type="spellStart"/>
      <w:r>
        <w:rPr>
          <w:rFonts w:eastAsia="Times New Roman"/>
          <w:szCs w:val="24"/>
        </w:rPr>
        <w:t>Χ</w:t>
      </w:r>
      <w:r w:rsidRPr="00B93B3E">
        <w:rPr>
          <w:rFonts w:eastAsia="Times New Roman"/>
          <w:szCs w:val="24"/>
        </w:rPr>
        <w:t>αρίτσης</w:t>
      </w:r>
      <w:proofErr w:type="spellEnd"/>
      <w:r w:rsidRPr="00B93B3E">
        <w:rPr>
          <w:rFonts w:eastAsia="Times New Roman"/>
          <w:szCs w:val="24"/>
        </w:rPr>
        <w:t xml:space="preserve"> </w:t>
      </w:r>
      <w:r>
        <w:rPr>
          <w:rFonts w:eastAsia="Times New Roman"/>
          <w:szCs w:val="24"/>
        </w:rPr>
        <w:t xml:space="preserve">ή </w:t>
      </w:r>
      <w:r w:rsidRPr="00B93B3E">
        <w:rPr>
          <w:rFonts w:eastAsia="Times New Roman"/>
          <w:szCs w:val="24"/>
        </w:rPr>
        <w:t xml:space="preserve">η </w:t>
      </w:r>
      <w:r>
        <w:rPr>
          <w:rFonts w:eastAsia="Times New Roman"/>
          <w:szCs w:val="24"/>
        </w:rPr>
        <w:t>Κ</w:t>
      </w:r>
      <w:r w:rsidRPr="00B93B3E">
        <w:rPr>
          <w:rFonts w:eastAsia="Times New Roman"/>
          <w:szCs w:val="24"/>
        </w:rPr>
        <w:t>υβέρνηση αυτή</w:t>
      </w:r>
      <w:r>
        <w:rPr>
          <w:rFonts w:eastAsia="Times New Roman"/>
          <w:szCs w:val="24"/>
        </w:rPr>
        <w:t>,</w:t>
      </w:r>
      <w:r w:rsidRPr="00B93B3E">
        <w:rPr>
          <w:rFonts w:eastAsia="Times New Roman"/>
          <w:szCs w:val="24"/>
        </w:rPr>
        <w:t xml:space="preserve"> που έχει επιλύσει όλες τις προβληματικές</w:t>
      </w:r>
      <w:r>
        <w:rPr>
          <w:rFonts w:eastAsia="Times New Roman"/>
          <w:szCs w:val="24"/>
        </w:rPr>
        <w:t xml:space="preserve"> καταστάσεις</w:t>
      </w:r>
      <w:r>
        <w:rPr>
          <w:rFonts w:eastAsia="Times New Roman"/>
          <w:szCs w:val="24"/>
        </w:rPr>
        <w:t>,</w:t>
      </w:r>
      <w:r>
        <w:rPr>
          <w:rFonts w:eastAsia="Times New Roman"/>
          <w:szCs w:val="24"/>
        </w:rPr>
        <w:t xml:space="preserve"> τις</w:t>
      </w:r>
      <w:r w:rsidRPr="00B93B3E">
        <w:rPr>
          <w:rFonts w:eastAsia="Times New Roman"/>
          <w:szCs w:val="24"/>
        </w:rPr>
        <w:t xml:space="preserve"> οποίες έχου</w:t>
      </w:r>
      <w:r>
        <w:rPr>
          <w:rFonts w:eastAsia="Times New Roman"/>
          <w:szCs w:val="24"/>
        </w:rPr>
        <w:t>με</w:t>
      </w:r>
      <w:r w:rsidRPr="00B93B3E">
        <w:rPr>
          <w:rFonts w:eastAsia="Times New Roman"/>
          <w:szCs w:val="24"/>
        </w:rPr>
        <w:t xml:space="preserve"> κληρονομήσει από </w:t>
      </w:r>
      <w:r>
        <w:rPr>
          <w:rFonts w:eastAsia="Times New Roman"/>
          <w:szCs w:val="24"/>
        </w:rPr>
        <w:t xml:space="preserve">τη δικιά σας θητεία. </w:t>
      </w:r>
    </w:p>
    <w:p w14:paraId="0030ACD7" w14:textId="77777777" w:rsidR="004B082E" w:rsidRDefault="00B036FE">
      <w:pPr>
        <w:spacing w:line="600" w:lineRule="auto"/>
        <w:ind w:firstLine="720"/>
        <w:contextualSpacing/>
        <w:jc w:val="both"/>
        <w:rPr>
          <w:rFonts w:eastAsia="Times New Roman" w:cs="Times New Roman"/>
          <w:szCs w:val="24"/>
        </w:rPr>
      </w:pPr>
      <w:r w:rsidRPr="00F15680">
        <w:rPr>
          <w:rFonts w:eastAsia="Times New Roman" w:cs="Times New Roman"/>
          <w:b/>
          <w:szCs w:val="24"/>
        </w:rPr>
        <w:t>ΠΡΟΕΔΡΕΥΩΝ (Νικήτας Κακλαμάνης)</w:t>
      </w:r>
      <w:r w:rsidRPr="00F15680">
        <w:rPr>
          <w:rFonts w:eastAsia="Times New Roman" w:cs="Times New Roman"/>
          <w:b/>
          <w:szCs w:val="24"/>
        </w:rPr>
        <w:t xml:space="preserve">: </w:t>
      </w:r>
      <w:r w:rsidRPr="003D4D6E">
        <w:rPr>
          <w:rFonts w:eastAsia="Times New Roman" w:cs="Times New Roman"/>
          <w:szCs w:val="24"/>
        </w:rPr>
        <w:t>Κύριοι συνάδελφοι,</w:t>
      </w:r>
      <w:r>
        <w:rPr>
          <w:rFonts w:eastAsia="Times New Roman" w:cs="Times New Roman"/>
          <w:szCs w:val="24"/>
        </w:rPr>
        <w:t xml:space="preserve"> ολοκληρώθηκε η συζήτηση των επίκαιρων ερωτήσεων. </w:t>
      </w:r>
    </w:p>
    <w:p w14:paraId="0030ACD8" w14:textId="77777777" w:rsidR="004B082E" w:rsidRDefault="00B036FE">
      <w:pPr>
        <w:spacing w:line="600" w:lineRule="auto"/>
        <w:ind w:firstLine="720"/>
        <w:contextualSpacing/>
        <w:jc w:val="both"/>
        <w:rPr>
          <w:rFonts w:eastAsia="Times New Roman"/>
          <w:szCs w:val="24"/>
        </w:rPr>
      </w:pPr>
      <w:r>
        <w:rPr>
          <w:rFonts w:eastAsia="Times New Roman"/>
          <w:szCs w:val="24"/>
        </w:rPr>
        <w:t>Έ</w:t>
      </w:r>
      <w:r w:rsidRPr="00B93B3E">
        <w:rPr>
          <w:rFonts w:eastAsia="Times New Roman"/>
          <w:szCs w:val="24"/>
        </w:rPr>
        <w:t>χω την τιμή να ανακοινώσ</w:t>
      </w:r>
      <w:r>
        <w:rPr>
          <w:rFonts w:eastAsia="Times New Roman"/>
          <w:szCs w:val="24"/>
        </w:rPr>
        <w:t>ω</w:t>
      </w:r>
      <w:r w:rsidRPr="00B93B3E">
        <w:rPr>
          <w:rFonts w:eastAsia="Times New Roman"/>
          <w:szCs w:val="24"/>
        </w:rPr>
        <w:t xml:space="preserve"> </w:t>
      </w:r>
      <w:r>
        <w:rPr>
          <w:rFonts w:eastAsia="Times New Roman"/>
          <w:szCs w:val="24"/>
        </w:rPr>
        <w:t>σ</w:t>
      </w:r>
      <w:r w:rsidRPr="00B93B3E">
        <w:rPr>
          <w:rFonts w:eastAsia="Times New Roman"/>
          <w:szCs w:val="24"/>
        </w:rPr>
        <w:t xml:space="preserve">το Σώμα </w:t>
      </w:r>
      <w:r>
        <w:rPr>
          <w:rFonts w:eastAsia="Times New Roman"/>
          <w:szCs w:val="24"/>
        </w:rPr>
        <w:t>ότι ο</w:t>
      </w:r>
      <w:r w:rsidRPr="00B93B3E">
        <w:rPr>
          <w:rFonts w:eastAsia="Times New Roman"/>
          <w:szCs w:val="24"/>
        </w:rPr>
        <w:t xml:space="preserve"> Υπουργός Δικαιοσύνης</w:t>
      </w:r>
      <w:r>
        <w:rPr>
          <w:rFonts w:eastAsia="Times New Roman"/>
          <w:szCs w:val="24"/>
        </w:rPr>
        <w:t>,</w:t>
      </w:r>
      <w:r w:rsidRPr="00B93B3E">
        <w:rPr>
          <w:rFonts w:eastAsia="Times New Roman"/>
          <w:szCs w:val="24"/>
        </w:rPr>
        <w:t xml:space="preserve"> Διαφάνειας και Ανθρωπίνων Δικαιωμάτων διαβίβασε στη Βουλή</w:t>
      </w:r>
      <w:r>
        <w:rPr>
          <w:rFonts w:eastAsia="Times New Roman"/>
          <w:szCs w:val="24"/>
        </w:rPr>
        <w:t>,</w:t>
      </w:r>
      <w:r w:rsidRPr="00B93B3E">
        <w:rPr>
          <w:rFonts w:eastAsia="Times New Roman"/>
          <w:szCs w:val="24"/>
        </w:rPr>
        <w:t xml:space="preserve"> σύμφωνα με το άρθρο 86 του Συντάγματος και το</w:t>
      </w:r>
      <w:r>
        <w:rPr>
          <w:rFonts w:eastAsia="Times New Roman"/>
          <w:szCs w:val="24"/>
        </w:rPr>
        <w:t>ν</w:t>
      </w:r>
      <w:r w:rsidRPr="00B93B3E">
        <w:rPr>
          <w:rFonts w:eastAsia="Times New Roman"/>
          <w:szCs w:val="24"/>
        </w:rPr>
        <w:t xml:space="preserve"> ν</w:t>
      </w:r>
      <w:r>
        <w:rPr>
          <w:rFonts w:eastAsia="Times New Roman"/>
          <w:szCs w:val="24"/>
        </w:rPr>
        <w:t>.31</w:t>
      </w:r>
      <w:r w:rsidRPr="00B93B3E">
        <w:rPr>
          <w:rFonts w:eastAsia="Times New Roman"/>
          <w:szCs w:val="24"/>
        </w:rPr>
        <w:t>26</w:t>
      </w:r>
      <w:r>
        <w:rPr>
          <w:rFonts w:eastAsia="Times New Roman"/>
          <w:szCs w:val="24"/>
        </w:rPr>
        <w:t>/</w:t>
      </w:r>
      <w:r w:rsidRPr="00B93B3E">
        <w:rPr>
          <w:rFonts w:eastAsia="Times New Roman"/>
          <w:szCs w:val="24"/>
        </w:rPr>
        <w:t xml:space="preserve">2003 </w:t>
      </w:r>
      <w:r>
        <w:rPr>
          <w:rFonts w:eastAsia="Times New Roman"/>
          <w:szCs w:val="24"/>
        </w:rPr>
        <w:t>«Π</w:t>
      </w:r>
      <w:r w:rsidRPr="00B93B3E">
        <w:rPr>
          <w:rFonts w:eastAsia="Times New Roman"/>
          <w:szCs w:val="24"/>
        </w:rPr>
        <w:t>οινική Ευθύνη των Υπουργών</w:t>
      </w:r>
      <w:r>
        <w:rPr>
          <w:rFonts w:eastAsia="Times New Roman"/>
          <w:szCs w:val="24"/>
        </w:rPr>
        <w:t>»,</w:t>
      </w:r>
      <w:r w:rsidRPr="00B93B3E">
        <w:rPr>
          <w:rFonts w:eastAsia="Times New Roman"/>
          <w:szCs w:val="24"/>
        </w:rPr>
        <w:t xml:space="preserve"> όπως ισχύει</w:t>
      </w:r>
      <w:r>
        <w:rPr>
          <w:rFonts w:eastAsia="Times New Roman"/>
          <w:szCs w:val="24"/>
        </w:rPr>
        <w:t>, την</w:t>
      </w:r>
      <w:r w:rsidRPr="00B93B3E">
        <w:rPr>
          <w:rFonts w:eastAsia="Times New Roman"/>
          <w:szCs w:val="24"/>
        </w:rPr>
        <w:t xml:space="preserve"> 28</w:t>
      </w:r>
      <w:r>
        <w:rPr>
          <w:rFonts w:eastAsia="Times New Roman"/>
          <w:szCs w:val="24"/>
        </w:rPr>
        <w:t>-2-201</w:t>
      </w:r>
      <w:r w:rsidRPr="00B93B3E">
        <w:rPr>
          <w:rFonts w:eastAsia="Times New Roman"/>
          <w:szCs w:val="24"/>
        </w:rPr>
        <w:t>9</w:t>
      </w:r>
      <w:r>
        <w:rPr>
          <w:rFonts w:eastAsia="Times New Roman"/>
          <w:szCs w:val="24"/>
        </w:rPr>
        <w:t>:</w:t>
      </w:r>
    </w:p>
    <w:p w14:paraId="0030ACD9" w14:textId="77777777" w:rsidR="004B082E" w:rsidRDefault="00B036FE">
      <w:pPr>
        <w:spacing w:line="600" w:lineRule="auto"/>
        <w:ind w:firstLine="720"/>
        <w:contextualSpacing/>
        <w:jc w:val="both"/>
        <w:rPr>
          <w:rFonts w:eastAsia="Times New Roman"/>
          <w:szCs w:val="24"/>
        </w:rPr>
      </w:pPr>
      <w:r>
        <w:rPr>
          <w:rFonts w:eastAsia="Times New Roman"/>
          <w:szCs w:val="24"/>
        </w:rPr>
        <w:t>Π</w:t>
      </w:r>
      <w:r w:rsidRPr="00B93B3E">
        <w:rPr>
          <w:rFonts w:eastAsia="Times New Roman"/>
          <w:szCs w:val="24"/>
        </w:rPr>
        <w:t>οινική δικογραφία που αφορά στον Πρωθυπουργό Αλέξη Τσίπρα</w:t>
      </w:r>
      <w:r>
        <w:rPr>
          <w:rFonts w:eastAsia="Times New Roman"/>
          <w:szCs w:val="24"/>
        </w:rPr>
        <w:t>.</w:t>
      </w:r>
    </w:p>
    <w:p w14:paraId="0030ACDA" w14:textId="77777777" w:rsidR="004B082E" w:rsidRDefault="00B036FE">
      <w:pPr>
        <w:spacing w:line="600" w:lineRule="auto"/>
        <w:ind w:firstLine="720"/>
        <w:contextualSpacing/>
        <w:jc w:val="both"/>
        <w:rPr>
          <w:rFonts w:eastAsia="Times New Roman"/>
          <w:szCs w:val="24"/>
        </w:rPr>
      </w:pPr>
      <w:r>
        <w:rPr>
          <w:rFonts w:eastAsia="Times New Roman"/>
          <w:szCs w:val="24"/>
        </w:rPr>
        <w:t>Π</w:t>
      </w:r>
      <w:r w:rsidRPr="00B93B3E">
        <w:rPr>
          <w:rFonts w:eastAsia="Times New Roman"/>
          <w:szCs w:val="24"/>
        </w:rPr>
        <w:t>οινική δικογραφία που αφορά</w:t>
      </w:r>
      <w:r>
        <w:rPr>
          <w:rFonts w:eastAsia="Times New Roman"/>
          <w:szCs w:val="24"/>
        </w:rPr>
        <w:t>:</w:t>
      </w:r>
      <w:r w:rsidRPr="00B93B3E">
        <w:rPr>
          <w:rFonts w:eastAsia="Times New Roman"/>
          <w:szCs w:val="24"/>
        </w:rPr>
        <w:t xml:space="preserve"> </w:t>
      </w:r>
      <w:r>
        <w:rPr>
          <w:rFonts w:eastAsia="Times New Roman"/>
          <w:szCs w:val="24"/>
        </w:rPr>
        <w:t>α)</w:t>
      </w:r>
      <w:r w:rsidRPr="00B93B3E">
        <w:rPr>
          <w:rFonts w:eastAsia="Times New Roman"/>
          <w:szCs w:val="24"/>
        </w:rPr>
        <w:t xml:space="preserve"> </w:t>
      </w:r>
      <w:r>
        <w:rPr>
          <w:rFonts w:eastAsia="Times New Roman"/>
          <w:szCs w:val="24"/>
        </w:rPr>
        <w:t>σ</w:t>
      </w:r>
      <w:r w:rsidRPr="00B93B3E">
        <w:rPr>
          <w:rFonts w:eastAsia="Times New Roman"/>
          <w:szCs w:val="24"/>
        </w:rPr>
        <w:t>τον Πρωθυπουργό Αλέξη Τσίπρα και β</w:t>
      </w:r>
      <w:r>
        <w:rPr>
          <w:rFonts w:eastAsia="Times New Roman"/>
          <w:szCs w:val="24"/>
        </w:rPr>
        <w:t>)</w:t>
      </w:r>
      <w:r w:rsidRPr="00B93B3E">
        <w:rPr>
          <w:rFonts w:eastAsia="Times New Roman"/>
          <w:szCs w:val="24"/>
        </w:rPr>
        <w:t xml:space="preserve"> στον πρώην Υπουργό Εξωτερικών Νικόλαο Κοτζιά</w:t>
      </w:r>
      <w:r>
        <w:rPr>
          <w:rFonts w:eastAsia="Times New Roman"/>
          <w:szCs w:val="24"/>
        </w:rPr>
        <w:t>.</w:t>
      </w:r>
    </w:p>
    <w:p w14:paraId="0030ACDB" w14:textId="77777777" w:rsidR="004B082E" w:rsidRDefault="00B036FE">
      <w:pPr>
        <w:spacing w:line="600" w:lineRule="auto"/>
        <w:ind w:firstLine="720"/>
        <w:contextualSpacing/>
        <w:jc w:val="both"/>
        <w:rPr>
          <w:rFonts w:eastAsia="Times New Roman"/>
          <w:szCs w:val="24"/>
        </w:rPr>
      </w:pPr>
      <w:r>
        <w:rPr>
          <w:rFonts w:eastAsia="Times New Roman"/>
          <w:szCs w:val="24"/>
        </w:rPr>
        <w:lastRenderedPageBreak/>
        <w:t>Π</w:t>
      </w:r>
      <w:r w:rsidRPr="00B93B3E">
        <w:rPr>
          <w:rFonts w:eastAsia="Times New Roman"/>
          <w:szCs w:val="24"/>
        </w:rPr>
        <w:t xml:space="preserve">οινική δικογραφία που </w:t>
      </w:r>
      <w:r w:rsidRPr="00B93B3E">
        <w:rPr>
          <w:rFonts w:eastAsia="Times New Roman"/>
          <w:szCs w:val="24"/>
        </w:rPr>
        <w:t>αφορά</w:t>
      </w:r>
      <w:r>
        <w:rPr>
          <w:rFonts w:eastAsia="Times New Roman"/>
          <w:szCs w:val="24"/>
        </w:rPr>
        <w:t>:</w:t>
      </w:r>
      <w:r>
        <w:rPr>
          <w:rFonts w:eastAsia="Times New Roman"/>
          <w:szCs w:val="24"/>
        </w:rPr>
        <w:t xml:space="preserve"> α) </w:t>
      </w:r>
      <w:r w:rsidRPr="00B93B3E">
        <w:rPr>
          <w:rFonts w:eastAsia="Times New Roman"/>
          <w:szCs w:val="24"/>
        </w:rPr>
        <w:t>Υπουργό Υποδομών</w:t>
      </w:r>
      <w:r>
        <w:rPr>
          <w:rFonts w:eastAsia="Times New Roman"/>
          <w:szCs w:val="24"/>
        </w:rPr>
        <w:t>,</w:t>
      </w:r>
      <w:r w:rsidRPr="00B93B3E">
        <w:rPr>
          <w:rFonts w:eastAsia="Times New Roman"/>
          <w:szCs w:val="24"/>
        </w:rPr>
        <w:t xml:space="preserve"> Μεταφορών και Δικτύων </w:t>
      </w:r>
      <w:r>
        <w:rPr>
          <w:rFonts w:eastAsia="Times New Roman"/>
          <w:szCs w:val="24"/>
        </w:rPr>
        <w:t xml:space="preserve">Χρήστο </w:t>
      </w:r>
      <w:proofErr w:type="spellStart"/>
      <w:r>
        <w:rPr>
          <w:rFonts w:eastAsia="Times New Roman"/>
          <w:szCs w:val="24"/>
        </w:rPr>
        <w:t>Σπίρτζη</w:t>
      </w:r>
      <w:proofErr w:type="spellEnd"/>
      <w:r>
        <w:rPr>
          <w:rFonts w:eastAsia="Times New Roman"/>
          <w:szCs w:val="24"/>
        </w:rPr>
        <w:t>, β)</w:t>
      </w:r>
      <w:r w:rsidRPr="00B93B3E">
        <w:rPr>
          <w:rFonts w:eastAsia="Times New Roman"/>
          <w:szCs w:val="24"/>
        </w:rPr>
        <w:t xml:space="preserve"> </w:t>
      </w:r>
      <w:r>
        <w:rPr>
          <w:rFonts w:eastAsia="Times New Roman"/>
          <w:szCs w:val="24"/>
        </w:rPr>
        <w:t>Υπουργό</w:t>
      </w:r>
      <w:r w:rsidRPr="00B93B3E">
        <w:rPr>
          <w:rFonts w:eastAsia="Times New Roman"/>
          <w:szCs w:val="24"/>
        </w:rPr>
        <w:t xml:space="preserve"> </w:t>
      </w:r>
      <w:r>
        <w:rPr>
          <w:rFonts w:eastAsia="Times New Roman"/>
          <w:szCs w:val="24"/>
        </w:rPr>
        <w:t>Ο</w:t>
      </w:r>
      <w:r w:rsidRPr="00B93B3E">
        <w:rPr>
          <w:rFonts w:eastAsia="Times New Roman"/>
          <w:szCs w:val="24"/>
        </w:rPr>
        <w:t>ικονομικών</w:t>
      </w:r>
      <w:r>
        <w:rPr>
          <w:rFonts w:eastAsia="Times New Roman"/>
          <w:szCs w:val="24"/>
        </w:rPr>
        <w:t xml:space="preserve"> Ευκλείδη </w:t>
      </w:r>
      <w:proofErr w:type="spellStart"/>
      <w:r>
        <w:rPr>
          <w:rFonts w:eastAsia="Times New Roman"/>
          <w:szCs w:val="24"/>
        </w:rPr>
        <w:t>Τσακαλώτο</w:t>
      </w:r>
      <w:proofErr w:type="spellEnd"/>
      <w:r w:rsidRPr="00B93B3E">
        <w:rPr>
          <w:rFonts w:eastAsia="Times New Roman"/>
          <w:szCs w:val="24"/>
        </w:rPr>
        <w:t xml:space="preserve"> και </w:t>
      </w:r>
      <w:r>
        <w:rPr>
          <w:rFonts w:eastAsia="Times New Roman"/>
          <w:szCs w:val="24"/>
        </w:rPr>
        <w:t>γ)</w:t>
      </w:r>
      <w:r w:rsidRPr="00B93B3E">
        <w:rPr>
          <w:rFonts w:eastAsia="Times New Roman"/>
          <w:szCs w:val="24"/>
        </w:rPr>
        <w:t xml:space="preserve"> τέως Υπουργό Ε</w:t>
      </w:r>
      <w:r>
        <w:rPr>
          <w:rFonts w:eastAsia="Times New Roman"/>
          <w:szCs w:val="24"/>
        </w:rPr>
        <w:t>θνικής Άμυνας Παναγιώτη Καμμένο.</w:t>
      </w:r>
    </w:p>
    <w:p w14:paraId="0030ACDC" w14:textId="77777777" w:rsidR="004B082E" w:rsidRDefault="00B036FE">
      <w:pPr>
        <w:spacing w:line="600" w:lineRule="auto"/>
        <w:ind w:firstLine="720"/>
        <w:contextualSpacing/>
        <w:jc w:val="both"/>
        <w:rPr>
          <w:rFonts w:eastAsia="Times New Roman"/>
          <w:szCs w:val="24"/>
        </w:rPr>
      </w:pPr>
      <w:r>
        <w:rPr>
          <w:rFonts w:eastAsia="Times New Roman"/>
          <w:szCs w:val="24"/>
        </w:rPr>
        <w:t xml:space="preserve">Ποινική </w:t>
      </w:r>
      <w:r w:rsidRPr="00B93B3E">
        <w:rPr>
          <w:rFonts w:eastAsia="Times New Roman"/>
          <w:szCs w:val="24"/>
        </w:rPr>
        <w:t>δικογραφία που αφορά στον διατελέσαντα Υπουργό Εθνικής Άμυνας</w:t>
      </w:r>
      <w:r>
        <w:rPr>
          <w:rFonts w:eastAsia="Times New Roman"/>
          <w:szCs w:val="24"/>
        </w:rPr>
        <w:t xml:space="preserve"> Αθανάσιο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Απόστολο</w:t>
      </w:r>
      <w:r w:rsidRPr="00B93B3E">
        <w:rPr>
          <w:rFonts w:eastAsia="Times New Roman"/>
          <w:szCs w:val="24"/>
        </w:rPr>
        <w:t xml:space="preserve"> </w:t>
      </w:r>
      <w:r>
        <w:rPr>
          <w:rFonts w:eastAsia="Times New Roman"/>
          <w:szCs w:val="24"/>
        </w:rPr>
        <w:t>Τσοχ</w:t>
      </w:r>
      <w:r>
        <w:rPr>
          <w:rFonts w:eastAsia="Times New Roman"/>
          <w:szCs w:val="24"/>
        </w:rPr>
        <w:t>ατζόπουλο.</w:t>
      </w:r>
    </w:p>
    <w:p w14:paraId="0030ACDD" w14:textId="77777777" w:rsidR="004B082E" w:rsidRDefault="00B036FE">
      <w:pPr>
        <w:spacing w:line="600" w:lineRule="auto"/>
        <w:ind w:firstLine="720"/>
        <w:contextualSpacing/>
        <w:jc w:val="both"/>
        <w:rPr>
          <w:rFonts w:eastAsia="Times New Roman" w:cs="Times New Roman"/>
          <w:szCs w:val="24"/>
        </w:rPr>
      </w:pPr>
      <w:r>
        <w:rPr>
          <w:rFonts w:eastAsia="Times New Roman"/>
          <w:szCs w:val="24"/>
        </w:rPr>
        <w:t xml:space="preserve">Επίσης, </w:t>
      </w:r>
      <w:r w:rsidRPr="006E0EEB">
        <w:rPr>
          <w:rFonts w:eastAsia="Times New Roman"/>
          <w:szCs w:val="24"/>
        </w:rPr>
        <w:t>κύριοι συνάδελφοι,</w:t>
      </w:r>
      <w:r>
        <w:rPr>
          <w:rFonts w:eastAsia="Times New Roman"/>
          <w:szCs w:val="24"/>
        </w:rPr>
        <w:t xml:space="preserve"> </w:t>
      </w:r>
      <w:r w:rsidRPr="00B93B3E">
        <w:rPr>
          <w:rFonts w:eastAsia="Times New Roman"/>
          <w:szCs w:val="24"/>
        </w:rPr>
        <w:t xml:space="preserve">έχουν διανεμηθεί τα Πρακτικά </w:t>
      </w:r>
      <w:r>
        <w:rPr>
          <w:rFonts w:eastAsia="Times New Roman"/>
          <w:szCs w:val="24"/>
        </w:rPr>
        <w:t>της</w:t>
      </w:r>
      <w:r w:rsidRPr="00B93B3E">
        <w:rPr>
          <w:rFonts w:eastAsia="Times New Roman"/>
          <w:szCs w:val="24"/>
        </w:rPr>
        <w:t xml:space="preserve"> Τετάρτη</w:t>
      </w:r>
      <w:r>
        <w:rPr>
          <w:rFonts w:eastAsia="Times New Roman"/>
          <w:szCs w:val="24"/>
        </w:rPr>
        <w:t>ς</w:t>
      </w:r>
      <w:r w:rsidRPr="00B93B3E">
        <w:rPr>
          <w:rFonts w:eastAsia="Times New Roman"/>
          <w:szCs w:val="24"/>
        </w:rPr>
        <w:t xml:space="preserve"> 19 Δεκεμβρίου </w:t>
      </w:r>
      <w:r>
        <w:rPr>
          <w:rFonts w:eastAsia="Times New Roman"/>
          <w:szCs w:val="24"/>
        </w:rPr>
        <w:t>20</w:t>
      </w:r>
      <w:r w:rsidRPr="00B93B3E">
        <w:rPr>
          <w:rFonts w:eastAsia="Times New Roman"/>
          <w:szCs w:val="24"/>
        </w:rPr>
        <w:t>18</w:t>
      </w:r>
      <w:r>
        <w:rPr>
          <w:rFonts w:eastAsia="Times New Roman"/>
          <w:szCs w:val="24"/>
        </w:rPr>
        <w:t>, της</w:t>
      </w:r>
      <w:r w:rsidRPr="00B93B3E">
        <w:rPr>
          <w:rFonts w:eastAsia="Times New Roman"/>
          <w:szCs w:val="24"/>
        </w:rPr>
        <w:t xml:space="preserve"> Πέμπτη</w:t>
      </w:r>
      <w:r>
        <w:rPr>
          <w:rFonts w:eastAsia="Times New Roman"/>
          <w:szCs w:val="24"/>
        </w:rPr>
        <w:t>ς</w:t>
      </w:r>
      <w:r w:rsidRPr="00B93B3E">
        <w:rPr>
          <w:rFonts w:eastAsia="Times New Roman"/>
          <w:szCs w:val="24"/>
        </w:rPr>
        <w:t xml:space="preserve"> 2</w:t>
      </w:r>
      <w:r>
        <w:rPr>
          <w:rFonts w:eastAsia="Times New Roman"/>
          <w:szCs w:val="24"/>
        </w:rPr>
        <w:t>0</w:t>
      </w:r>
      <w:r w:rsidRPr="00B93B3E">
        <w:rPr>
          <w:rFonts w:eastAsia="Times New Roman"/>
          <w:szCs w:val="24"/>
        </w:rPr>
        <w:t xml:space="preserve"> </w:t>
      </w:r>
      <w:r>
        <w:rPr>
          <w:rFonts w:eastAsia="Times New Roman"/>
          <w:szCs w:val="24"/>
        </w:rPr>
        <w:t>Δεκεμβρίου 20</w:t>
      </w:r>
      <w:r w:rsidRPr="00B93B3E">
        <w:rPr>
          <w:rFonts w:eastAsia="Times New Roman"/>
          <w:szCs w:val="24"/>
        </w:rPr>
        <w:t>18</w:t>
      </w:r>
      <w:r>
        <w:rPr>
          <w:rFonts w:eastAsia="Times New Roman"/>
          <w:szCs w:val="24"/>
        </w:rPr>
        <w:t>, της</w:t>
      </w:r>
      <w:r w:rsidRPr="00B93B3E">
        <w:rPr>
          <w:rFonts w:eastAsia="Times New Roman"/>
          <w:szCs w:val="24"/>
        </w:rPr>
        <w:t xml:space="preserve"> Παρασκευή</w:t>
      </w:r>
      <w:r>
        <w:rPr>
          <w:rFonts w:eastAsia="Times New Roman"/>
          <w:szCs w:val="24"/>
        </w:rPr>
        <w:t>ς</w:t>
      </w:r>
      <w:r w:rsidRPr="00B93B3E">
        <w:rPr>
          <w:rFonts w:eastAsia="Times New Roman"/>
          <w:szCs w:val="24"/>
        </w:rPr>
        <w:t xml:space="preserve"> 21 Δεκεμβρίου </w:t>
      </w:r>
      <w:r>
        <w:rPr>
          <w:rFonts w:eastAsia="Times New Roman"/>
          <w:szCs w:val="24"/>
        </w:rPr>
        <w:t>20</w:t>
      </w:r>
      <w:r w:rsidRPr="00B93B3E">
        <w:rPr>
          <w:rFonts w:eastAsia="Times New Roman"/>
          <w:szCs w:val="24"/>
        </w:rPr>
        <w:t>18</w:t>
      </w:r>
      <w:r>
        <w:rPr>
          <w:rFonts w:eastAsia="Times New Roman"/>
          <w:szCs w:val="24"/>
        </w:rPr>
        <w:t>, της</w:t>
      </w:r>
      <w:r w:rsidRPr="00B93B3E">
        <w:rPr>
          <w:rFonts w:eastAsia="Times New Roman"/>
          <w:szCs w:val="24"/>
        </w:rPr>
        <w:t xml:space="preserve"> Δευτέρα</w:t>
      </w:r>
      <w:r>
        <w:rPr>
          <w:rFonts w:eastAsia="Times New Roman"/>
          <w:szCs w:val="24"/>
        </w:rPr>
        <w:t>ς</w:t>
      </w:r>
      <w:r w:rsidRPr="00B93B3E">
        <w:rPr>
          <w:rFonts w:eastAsia="Times New Roman"/>
          <w:szCs w:val="24"/>
        </w:rPr>
        <w:t xml:space="preserve"> 7 Ιανουαρίου </w:t>
      </w:r>
      <w:r>
        <w:rPr>
          <w:rFonts w:eastAsia="Times New Roman"/>
          <w:szCs w:val="24"/>
        </w:rPr>
        <w:t>20</w:t>
      </w:r>
      <w:r w:rsidRPr="00B93B3E">
        <w:rPr>
          <w:rFonts w:eastAsia="Times New Roman"/>
          <w:szCs w:val="24"/>
        </w:rPr>
        <w:t>19</w:t>
      </w:r>
      <w:r>
        <w:rPr>
          <w:rFonts w:eastAsia="Times New Roman"/>
          <w:szCs w:val="24"/>
        </w:rPr>
        <w:t>, της</w:t>
      </w:r>
      <w:r w:rsidRPr="00B93B3E">
        <w:rPr>
          <w:rFonts w:eastAsia="Times New Roman"/>
          <w:szCs w:val="24"/>
        </w:rPr>
        <w:t xml:space="preserve"> Τετάρτη</w:t>
      </w:r>
      <w:r>
        <w:rPr>
          <w:rFonts w:eastAsia="Times New Roman"/>
          <w:szCs w:val="24"/>
        </w:rPr>
        <w:t>ς</w:t>
      </w:r>
      <w:r w:rsidRPr="00B93B3E">
        <w:rPr>
          <w:rFonts w:eastAsia="Times New Roman"/>
          <w:szCs w:val="24"/>
        </w:rPr>
        <w:t xml:space="preserve"> 9 Ιανουαρίου </w:t>
      </w:r>
      <w:r>
        <w:rPr>
          <w:rFonts w:eastAsia="Times New Roman"/>
          <w:szCs w:val="24"/>
        </w:rPr>
        <w:t>20</w:t>
      </w:r>
      <w:r w:rsidRPr="00B93B3E">
        <w:rPr>
          <w:rFonts w:eastAsia="Times New Roman"/>
          <w:szCs w:val="24"/>
        </w:rPr>
        <w:t>19</w:t>
      </w:r>
      <w:r>
        <w:rPr>
          <w:rFonts w:eastAsia="Times New Roman"/>
          <w:szCs w:val="24"/>
        </w:rPr>
        <w:t>, της</w:t>
      </w:r>
      <w:r w:rsidRPr="00B93B3E">
        <w:rPr>
          <w:rFonts w:eastAsia="Times New Roman"/>
          <w:szCs w:val="24"/>
        </w:rPr>
        <w:t xml:space="preserve"> Πέμπτη</w:t>
      </w:r>
      <w:r>
        <w:rPr>
          <w:rFonts w:eastAsia="Times New Roman"/>
          <w:szCs w:val="24"/>
        </w:rPr>
        <w:t>ς</w:t>
      </w:r>
      <w:r w:rsidRPr="00B93B3E">
        <w:rPr>
          <w:rFonts w:eastAsia="Times New Roman"/>
          <w:szCs w:val="24"/>
        </w:rPr>
        <w:t xml:space="preserve"> 10 </w:t>
      </w:r>
      <w:r>
        <w:rPr>
          <w:rFonts w:eastAsia="Times New Roman"/>
          <w:szCs w:val="24"/>
        </w:rPr>
        <w:t>Ι</w:t>
      </w:r>
      <w:r w:rsidRPr="00B93B3E">
        <w:rPr>
          <w:rFonts w:eastAsia="Times New Roman"/>
          <w:szCs w:val="24"/>
        </w:rPr>
        <w:t xml:space="preserve">ανουαρίου </w:t>
      </w:r>
      <w:r>
        <w:rPr>
          <w:rFonts w:eastAsia="Times New Roman"/>
          <w:szCs w:val="24"/>
        </w:rPr>
        <w:t>20</w:t>
      </w:r>
      <w:r w:rsidRPr="00B93B3E">
        <w:rPr>
          <w:rFonts w:eastAsia="Times New Roman"/>
          <w:szCs w:val="24"/>
        </w:rPr>
        <w:t>19</w:t>
      </w:r>
      <w:r>
        <w:rPr>
          <w:rFonts w:eastAsia="Times New Roman"/>
          <w:szCs w:val="24"/>
        </w:rPr>
        <w:t>, της</w:t>
      </w:r>
      <w:r w:rsidRPr="00B93B3E">
        <w:rPr>
          <w:rFonts w:eastAsia="Times New Roman"/>
          <w:szCs w:val="24"/>
        </w:rPr>
        <w:t xml:space="preserve"> Παρασκευή</w:t>
      </w:r>
      <w:r>
        <w:rPr>
          <w:rFonts w:eastAsia="Times New Roman"/>
          <w:szCs w:val="24"/>
        </w:rPr>
        <w:t>ς</w:t>
      </w:r>
      <w:r w:rsidRPr="00B93B3E">
        <w:rPr>
          <w:rFonts w:eastAsia="Times New Roman"/>
          <w:szCs w:val="24"/>
        </w:rPr>
        <w:t xml:space="preserve"> 11 Ιανουαρίου </w:t>
      </w:r>
      <w:r>
        <w:rPr>
          <w:rFonts w:eastAsia="Times New Roman"/>
          <w:szCs w:val="24"/>
        </w:rPr>
        <w:t>20</w:t>
      </w:r>
      <w:r w:rsidRPr="00B93B3E">
        <w:rPr>
          <w:rFonts w:eastAsia="Times New Roman"/>
          <w:szCs w:val="24"/>
        </w:rPr>
        <w:t>19</w:t>
      </w:r>
      <w:r>
        <w:rPr>
          <w:rFonts w:eastAsia="Times New Roman"/>
          <w:szCs w:val="24"/>
        </w:rPr>
        <w:t xml:space="preserve">, </w:t>
      </w:r>
      <w:r>
        <w:rPr>
          <w:rFonts w:eastAsia="Times New Roman"/>
          <w:szCs w:val="24"/>
        </w:rPr>
        <w:t>της</w:t>
      </w:r>
      <w:r w:rsidRPr="00B93B3E">
        <w:rPr>
          <w:rFonts w:eastAsia="Times New Roman"/>
          <w:szCs w:val="24"/>
        </w:rPr>
        <w:t xml:space="preserve"> Δευτέρα</w:t>
      </w:r>
      <w:r>
        <w:rPr>
          <w:rFonts w:eastAsia="Times New Roman"/>
          <w:szCs w:val="24"/>
        </w:rPr>
        <w:t>ς</w:t>
      </w:r>
      <w:r w:rsidRPr="00B93B3E">
        <w:rPr>
          <w:rFonts w:eastAsia="Times New Roman"/>
          <w:szCs w:val="24"/>
        </w:rPr>
        <w:t xml:space="preserve"> 14 Ιανουαρίου </w:t>
      </w:r>
      <w:r>
        <w:rPr>
          <w:rFonts w:eastAsia="Times New Roman"/>
          <w:szCs w:val="24"/>
        </w:rPr>
        <w:t>20</w:t>
      </w:r>
      <w:r w:rsidRPr="00B93B3E">
        <w:rPr>
          <w:rFonts w:eastAsia="Times New Roman"/>
          <w:szCs w:val="24"/>
        </w:rPr>
        <w:t>19</w:t>
      </w:r>
      <w:r>
        <w:rPr>
          <w:rFonts w:eastAsia="Times New Roman"/>
          <w:szCs w:val="24"/>
        </w:rPr>
        <w:t xml:space="preserve"> </w:t>
      </w:r>
      <w:r w:rsidRPr="00C76C56">
        <w:rPr>
          <w:rFonts w:eastAsia="Times New Roman" w:cs="Times New Roman"/>
          <w:szCs w:val="24"/>
        </w:rPr>
        <w:t xml:space="preserve">και ερωτάται το Σώμα αν τα επικυρώνει. </w:t>
      </w:r>
    </w:p>
    <w:p w14:paraId="0030ACDE" w14:textId="77777777" w:rsidR="004B082E" w:rsidRDefault="00B036FE">
      <w:pPr>
        <w:spacing w:line="600" w:lineRule="auto"/>
        <w:ind w:firstLine="720"/>
        <w:contextualSpacing/>
        <w:jc w:val="both"/>
        <w:rPr>
          <w:rFonts w:eastAsia="Times New Roman" w:cs="Times New Roman"/>
          <w:szCs w:val="24"/>
        </w:rPr>
      </w:pPr>
      <w:r w:rsidRPr="00C76C56">
        <w:rPr>
          <w:rFonts w:eastAsia="Times New Roman" w:cs="Times New Roman"/>
          <w:b/>
          <w:bCs/>
          <w:szCs w:val="24"/>
        </w:rPr>
        <w:t>ΟΛΟΙ ΟΙ ΒΟΥΛΕΥΤΕΣ:</w:t>
      </w:r>
      <w:r w:rsidRPr="00C76C56">
        <w:rPr>
          <w:rFonts w:eastAsia="Times New Roman" w:cs="Times New Roman"/>
          <w:szCs w:val="24"/>
        </w:rPr>
        <w:t xml:space="preserve"> Μάλιστα, μάλιστα.</w:t>
      </w:r>
    </w:p>
    <w:p w14:paraId="0030ACDF" w14:textId="77777777" w:rsidR="004B082E" w:rsidRDefault="00B036FE">
      <w:pPr>
        <w:spacing w:line="600" w:lineRule="auto"/>
        <w:ind w:firstLine="720"/>
        <w:contextualSpacing/>
        <w:jc w:val="both"/>
        <w:rPr>
          <w:rFonts w:eastAsia="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Συνεπώς τα Πρακτικά </w:t>
      </w:r>
      <w:r>
        <w:rPr>
          <w:rFonts w:eastAsia="Times New Roman"/>
          <w:szCs w:val="24"/>
        </w:rPr>
        <w:t>της</w:t>
      </w:r>
      <w:r w:rsidRPr="00B93B3E">
        <w:rPr>
          <w:rFonts w:eastAsia="Times New Roman"/>
          <w:szCs w:val="24"/>
        </w:rPr>
        <w:t xml:space="preserve"> Τετάρτη</w:t>
      </w:r>
      <w:r>
        <w:rPr>
          <w:rFonts w:eastAsia="Times New Roman"/>
          <w:szCs w:val="24"/>
        </w:rPr>
        <w:t>ς</w:t>
      </w:r>
      <w:r w:rsidRPr="00B93B3E">
        <w:rPr>
          <w:rFonts w:eastAsia="Times New Roman"/>
          <w:szCs w:val="24"/>
        </w:rPr>
        <w:t xml:space="preserve"> 19 Δεκεμβρίου </w:t>
      </w:r>
      <w:r>
        <w:rPr>
          <w:rFonts w:eastAsia="Times New Roman"/>
          <w:szCs w:val="24"/>
        </w:rPr>
        <w:t>20</w:t>
      </w:r>
      <w:r w:rsidRPr="00B93B3E">
        <w:rPr>
          <w:rFonts w:eastAsia="Times New Roman"/>
          <w:szCs w:val="24"/>
        </w:rPr>
        <w:t>18</w:t>
      </w:r>
      <w:r>
        <w:rPr>
          <w:rFonts w:eastAsia="Times New Roman"/>
          <w:szCs w:val="24"/>
        </w:rPr>
        <w:t>, της</w:t>
      </w:r>
      <w:r w:rsidRPr="00B93B3E">
        <w:rPr>
          <w:rFonts w:eastAsia="Times New Roman"/>
          <w:szCs w:val="24"/>
        </w:rPr>
        <w:t xml:space="preserve"> Πέμπτη</w:t>
      </w:r>
      <w:r>
        <w:rPr>
          <w:rFonts w:eastAsia="Times New Roman"/>
          <w:szCs w:val="24"/>
        </w:rPr>
        <w:t>ς</w:t>
      </w:r>
      <w:r w:rsidRPr="00B93B3E">
        <w:rPr>
          <w:rFonts w:eastAsia="Times New Roman"/>
          <w:szCs w:val="24"/>
        </w:rPr>
        <w:t xml:space="preserve"> 2</w:t>
      </w:r>
      <w:r>
        <w:rPr>
          <w:rFonts w:eastAsia="Times New Roman"/>
          <w:szCs w:val="24"/>
        </w:rPr>
        <w:t>0</w:t>
      </w:r>
      <w:r w:rsidRPr="00B93B3E">
        <w:rPr>
          <w:rFonts w:eastAsia="Times New Roman"/>
          <w:szCs w:val="24"/>
        </w:rPr>
        <w:t xml:space="preserve"> </w:t>
      </w:r>
      <w:r>
        <w:rPr>
          <w:rFonts w:eastAsia="Times New Roman"/>
          <w:szCs w:val="24"/>
        </w:rPr>
        <w:t>Δεκεμβρίου 20</w:t>
      </w:r>
      <w:r w:rsidRPr="00B93B3E">
        <w:rPr>
          <w:rFonts w:eastAsia="Times New Roman"/>
          <w:szCs w:val="24"/>
        </w:rPr>
        <w:t>18</w:t>
      </w:r>
      <w:r>
        <w:rPr>
          <w:rFonts w:eastAsia="Times New Roman"/>
          <w:szCs w:val="24"/>
        </w:rPr>
        <w:t>, της</w:t>
      </w:r>
      <w:r w:rsidRPr="00B93B3E">
        <w:rPr>
          <w:rFonts w:eastAsia="Times New Roman"/>
          <w:szCs w:val="24"/>
        </w:rPr>
        <w:t xml:space="preserve"> Παρασκευή</w:t>
      </w:r>
      <w:r>
        <w:rPr>
          <w:rFonts w:eastAsia="Times New Roman"/>
          <w:szCs w:val="24"/>
        </w:rPr>
        <w:t>ς</w:t>
      </w:r>
      <w:r w:rsidRPr="00B93B3E">
        <w:rPr>
          <w:rFonts w:eastAsia="Times New Roman"/>
          <w:szCs w:val="24"/>
        </w:rPr>
        <w:t xml:space="preserve"> 21 Δεκεμβρίου </w:t>
      </w:r>
      <w:r>
        <w:rPr>
          <w:rFonts w:eastAsia="Times New Roman"/>
          <w:szCs w:val="24"/>
        </w:rPr>
        <w:t>20</w:t>
      </w:r>
      <w:r w:rsidRPr="00B93B3E">
        <w:rPr>
          <w:rFonts w:eastAsia="Times New Roman"/>
          <w:szCs w:val="24"/>
        </w:rPr>
        <w:t>18</w:t>
      </w:r>
      <w:r>
        <w:rPr>
          <w:rFonts w:eastAsia="Times New Roman"/>
          <w:szCs w:val="24"/>
        </w:rPr>
        <w:t>, της</w:t>
      </w:r>
      <w:r w:rsidRPr="00B93B3E">
        <w:rPr>
          <w:rFonts w:eastAsia="Times New Roman"/>
          <w:szCs w:val="24"/>
        </w:rPr>
        <w:t xml:space="preserve"> Δευτέρα</w:t>
      </w:r>
      <w:r>
        <w:rPr>
          <w:rFonts w:eastAsia="Times New Roman"/>
          <w:szCs w:val="24"/>
        </w:rPr>
        <w:t>ς</w:t>
      </w:r>
      <w:r w:rsidRPr="00B93B3E">
        <w:rPr>
          <w:rFonts w:eastAsia="Times New Roman"/>
          <w:szCs w:val="24"/>
        </w:rPr>
        <w:t xml:space="preserve"> 7 Ιανουαρίου </w:t>
      </w:r>
      <w:r>
        <w:rPr>
          <w:rFonts w:eastAsia="Times New Roman"/>
          <w:szCs w:val="24"/>
        </w:rPr>
        <w:t>20</w:t>
      </w:r>
      <w:r w:rsidRPr="00B93B3E">
        <w:rPr>
          <w:rFonts w:eastAsia="Times New Roman"/>
          <w:szCs w:val="24"/>
        </w:rPr>
        <w:t>19</w:t>
      </w:r>
      <w:r>
        <w:rPr>
          <w:rFonts w:eastAsia="Times New Roman"/>
          <w:szCs w:val="24"/>
        </w:rPr>
        <w:t>, της</w:t>
      </w:r>
      <w:r w:rsidRPr="00B93B3E">
        <w:rPr>
          <w:rFonts w:eastAsia="Times New Roman"/>
          <w:szCs w:val="24"/>
        </w:rPr>
        <w:t xml:space="preserve"> Τετάρτη</w:t>
      </w:r>
      <w:r>
        <w:rPr>
          <w:rFonts w:eastAsia="Times New Roman"/>
          <w:szCs w:val="24"/>
        </w:rPr>
        <w:t>ς</w:t>
      </w:r>
      <w:r w:rsidRPr="00B93B3E">
        <w:rPr>
          <w:rFonts w:eastAsia="Times New Roman"/>
          <w:szCs w:val="24"/>
        </w:rPr>
        <w:t xml:space="preserve"> 9 Ιανουαρίου </w:t>
      </w:r>
      <w:r>
        <w:rPr>
          <w:rFonts w:eastAsia="Times New Roman"/>
          <w:szCs w:val="24"/>
        </w:rPr>
        <w:t>20</w:t>
      </w:r>
      <w:r w:rsidRPr="00B93B3E">
        <w:rPr>
          <w:rFonts w:eastAsia="Times New Roman"/>
          <w:szCs w:val="24"/>
        </w:rPr>
        <w:t>19</w:t>
      </w:r>
      <w:r>
        <w:rPr>
          <w:rFonts w:eastAsia="Times New Roman"/>
          <w:szCs w:val="24"/>
        </w:rPr>
        <w:t>, της</w:t>
      </w:r>
      <w:r w:rsidRPr="00B93B3E">
        <w:rPr>
          <w:rFonts w:eastAsia="Times New Roman"/>
          <w:szCs w:val="24"/>
        </w:rPr>
        <w:t xml:space="preserve"> </w:t>
      </w:r>
      <w:r w:rsidRPr="00B93B3E">
        <w:rPr>
          <w:rFonts w:eastAsia="Times New Roman"/>
          <w:szCs w:val="24"/>
        </w:rPr>
        <w:lastRenderedPageBreak/>
        <w:t>Πέμπτη</w:t>
      </w:r>
      <w:r>
        <w:rPr>
          <w:rFonts w:eastAsia="Times New Roman"/>
          <w:szCs w:val="24"/>
        </w:rPr>
        <w:t>ς</w:t>
      </w:r>
      <w:r w:rsidRPr="00B93B3E">
        <w:rPr>
          <w:rFonts w:eastAsia="Times New Roman"/>
          <w:szCs w:val="24"/>
        </w:rPr>
        <w:t xml:space="preserve"> 10 </w:t>
      </w:r>
      <w:r>
        <w:rPr>
          <w:rFonts w:eastAsia="Times New Roman"/>
          <w:szCs w:val="24"/>
        </w:rPr>
        <w:t>Ι</w:t>
      </w:r>
      <w:r w:rsidRPr="00B93B3E">
        <w:rPr>
          <w:rFonts w:eastAsia="Times New Roman"/>
          <w:szCs w:val="24"/>
        </w:rPr>
        <w:t xml:space="preserve">ανουαρίου </w:t>
      </w:r>
      <w:r>
        <w:rPr>
          <w:rFonts w:eastAsia="Times New Roman"/>
          <w:szCs w:val="24"/>
        </w:rPr>
        <w:t>20</w:t>
      </w:r>
      <w:r w:rsidRPr="00B93B3E">
        <w:rPr>
          <w:rFonts w:eastAsia="Times New Roman"/>
          <w:szCs w:val="24"/>
        </w:rPr>
        <w:t>19</w:t>
      </w:r>
      <w:r>
        <w:rPr>
          <w:rFonts w:eastAsia="Times New Roman"/>
          <w:szCs w:val="24"/>
        </w:rPr>
        <w:t>, της</w:t>
      </w:r>
      <w:r w:rsidRPr="00B93B3E">
        <w:rPr>
          <w:rFonts w:eastAsia="Times New Roman"/>
          <w:szCs w:val="24"/>
        </w:rPr>
        <w:t xml:space="preserve"> Παρασκευή</w:t>
      </w:r>
      <w:r>
        <w:rPr>
          <w:rFonts w:eastAsia="Times New Roman"/>
          <w:szCs w:val="24"/>
        </w:rPr>
        <w:t>ς</w:t>
      </w:r>
      <w:r w:rsidRPr="00B93B3E">
        <w:rPr>
          <w:rFonts w:eastAsia="Times New Roman"/>
          <w:szCs w:val="24"/>
        </w:rPr>
        <w:t xml:space="preserve"> 11 Ιανουαρίου </w:t>
      </w:r>
      <w:r>
        <w:rPr>
          <w:rFonts w:eastAsia="Times New Roman"/>
          <w:szCs w:val="24"/>
        </w:rPr>
        <w:t>20</w:t>
      </w:r>
      <w:r w:rsidRPr="00B93B3E">
        <w:rPr>
          <w:rFonts w:eastAsia="Times New Roman"/>
          <w:szCs w:val="24"/>
        </w:rPr>
        <w:t>19</w:t>
      </w:r>
      <w:r>
        <w:rPr>
          <w:rFonts w:eastAsia="Times New Roman"/>
          <w:szCs w:val="24"/>
        </w:rPr>
        <w:t xml:space="preserve"> και της</w:t>
      </w:r>
      <w:r w:rsidRPr="00B93B3E">
        <w:rPr>
          <w:rFonts w:eastAsia="Times New Roman"/>
          <w:szCs w:val="24"/>
        </w:rPr>
        <w:t xml:space="preserve"> Δευτέρα</w:t>
      </w:r>
      <w:r>
        <w:rPr>
          <w:rFonts w:eastAsia="Times New Roman"/>
          <w:szCs w:val="24"/>
        </w:rPr>
        <w:t>ς</w:t>
      </w:r>
      <w:r w:rsidRPr="00B93B3E">
        <w:rPr>
          <w:rFonts w:eastAsia="Times New Roman"/>
          <w:szCs w:val="24"/>
        </w:rPr>
        <w:t xml:space="preserve"> 14 Ιανουαρίου </w:t>
      </w:r>
      <w:r>
        <w:rPr>
          <w:rFonts w:eastAsia="Times New Roman"/>
          <w:szCs w:val="24"/>
        </w:rPr>
        <w:t>20</w:t>
      </w:r>
      <w:r w:rsidRPr="00B93B3E">
        <w:rPr>
          <w:rFonts w:eastAsia="Times New Roman"/>
          <w:szCs w:val="24"/>
        </w:rPr>
        <w:t>19</w:t>
      </w:r>
      <w:r>
        <w:rPr>
          <w:rFonts w:eastAsia="Times New Roman"/>
          <w:szCs w:val="24"/>
        </w:rPr>
        <w:t xml:space="preserve"> επικυρώθηκαν.</w:t>
      </w:r>
    </w:p>
    <w:p w14:paraId="0030ACE0" w14:textId="77777777" w:rsidR="004B082E" w:rsidRDefault="00B036FE">
      <w:pPr>
        <w:spacing w:line="600" w:lineRule="auto"/>
        <w:ind w:firstLine="720"/>
        <w:contextualSpacing/>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w:t>
      </w:r>
      <w:r w:rsidRPr="00C76C56">
        <w:rPr>
          <w:rFonts w:eastAsia="Times New Roman" w:cs="Times New Roman"/>
          <w:szCs w:val="24"/>
        </w:rPr>
        <w:t>υνάδελφοι, δέχεστε στο σημείο αυτό να λύσουμε τη συνεδρίαση;</w:t>
      </w:r>
    </w:p>
    <w:p w14:paraId="0030ACE1" w14:textId="77777777" w:rsidR="004B082E" w:rsidRDefault="00B036FE">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0030ACE2" w14:textId="77777777" w:rsidR="004B082E" w:rsidRDefault="00B036FE">
      <w:pPr>
        <w:spacing w:line="600" w:lineRule="auto"/>
        <w:ind w:firstLine="720"/>
        <w:contextualSpacing/>
        <w:jc w:val="both"/>
        <w:rPr>
          <w:rFonts w:eastAsia="Times New Roman"/>
          <w:szCs w:val="24"/>
        </w:rPr>
      </w:pPr>
      <w:r w:rsidRPr="00F15680">
        <w:rPr>
          <w:rFonts w:eastAsia="Times New Roman" w:cs="Times New Roman"/>
          <w:b/>
          <w:szCs w:val="24"/>
        </w:rPr>
        <w:t xml:space="preserve">ΠΡΟΕΔΡΕΥΩΝ (Νικήτας Κακλαμάνης): </w:t>
      </w:r>
      <w:r w:rsidRPr="00C76C56">
        <w:rPr>
          <w:rFonts w:eastAsia="Times New Roman" w:cs="Times New Roman"/>
          <w:szCs w:val="24"/>
        </w:rPr>
        <w:t xml:space="preserve">Με τη συναίνεση του Σώματος και ώρα </w:t>
      </w:r>
      <w:r>
        <w:rPr>
          <w:rFonts w:eastAsia="Times New Roman" w:cs="Times New Roman"/>
          <w:szCs w:val="24"/>
        </w:rPr>
        <w:t>11</w:t>
      </w:r>
      <w:r w:rsidRPr="00C76C56">
        <w:rPr>
          <w:rFonts w:eastAsia="Times New Roman" w:cs="Times New Roman"/>
          <w:szCs w:val="24"/>
        </w:rPr>
        <w:t>.0</w:t>
      </w:r>
      <w:r>
        <w:rPr>
          <w:rFonts w:eastAsia="Times New Roman" w:cs="Times New Roman"/>
          <w:szCs w:val="24"/>
        </w:rPr>
        <w:t xml:space="preserve">3΄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w:t>
      </w:r>
      <w:r w:rsidRPr="00B93B3E">
        <w:rPr>
          <w:rFonts w:eastAsia="Times New Roman"/>
          <w:szCs w:val="24"/>
        </w:rPr>
        <w:t>για τη</w:t>
      </w:r>
      <w:r>
        <w:rPr>
          <w:rFonts w:eastAsia="Times New Roman"/>
          <w:szCs w:val="24"/>
        </w:rPr>
        <w:t>ν προσεχή</w:t>
      </w:r>
      <w:r w:rsidRPr="00B93B3E">
        <w:rPr>
          <w:rFonts w:eastAsia="Times New Roman"/>
          <w:szCs w:val="24"/>
        </w:rPr>
        <w:t xml:space="preserve"> Δευτέρα 4 Μαρτίου 2019 και </w:t>
      </w:r>
      <w:r>
        <w:rPr>
          <w:rFonts w:eastAsia="Times New Roman"/>
          <w:szCs w:val="24"/>
        </w:rPr>
        <w:t>ώρα 18.00΄,</w:t>
      </w:r>
      <w:r w:rsidRPr="00B93B3E">
        <w:rPr>
          <w:rFonts w:eastAsia="Times New Roman"/>
          <w:szCs w:val="24"/>
        </w:rPr>
        <w:t xml:space="preserve"> με αντικείμενο εργασιών </w:t>
      </w:r>
      <w:r>
        <w:rPr>
          <w:rFonts w:eastAsia="Times New Roman"/>
          <w:szCs w:val="24"/>
        </w:rPr>
        <w:t>του Σώματος:</w:t>
      </w:r>
      <w:r w:rsidRPr="00B95589">
        <w:rPr>
          <w:rFonts w:eastAsia="Times New Roman"/>
          <w:szCs w:val="24"/>
        </w:rPr>
        <w:t xml:space="preserve"> </w:t>
      </w:r>
      <w:r>
        <w:rPr>
          <w:rFonts w:eastAsia="Times New Roman"/>
          <w:szCs w:val="24"/>
        </w:rPr>
        <w:t>κοινοβουλευτικό έλεγχο,</w:t>
      </w:r>
      <w:r w:rsidRPr="00B95589">
        <w:rPr>
          <w:rFonts w:eastAsia="Times New Roman"/>
          <w:szCs w:val="24"/>
        </w:rPr>
        <w:t xml:space="preserve"> συζήτηση επικαίρων ερωτήσεων</w:t>
      </w:r>
      <w:r>
        <w:rPr>
          <w:rFonts w:eastAsia="Times New Roman"/>
          <w:szCs w:val="24"/>
        </w:rPr>
        <w:t>.</w:t>
      </w:r>
    </w:p>
    <w:p w14:paraId="0030ACE3" w14:textId="77777777" w:rsidR="004B082E" w:rsidRDefault="00B036FE">
      <w:pPr>
        <w:spacing w:line="600" w:lineRule="auto"/>
        <w:contextualSpacing/>
        <w:jc w:val="both"/>
        <w:rPr>
          <w:rFonts w:eastAsia="Times New Roman" w:cs="Times New Roman"/>
          <w:szCs w:val="24"/>
        </w:rPr>
      </w:pPr>
      <w:r w:rsidRPr="00C76C56">
        <w:rPr>
          <w:rFonts w:eastAsia="Times New Roman" w:cs="Times New Roman"/>
          <w:b/>
          <w:bCs/>
          <w:szCs w:val="24"/>
        </w:rPr>
        <w:t xml:space="preserve">Ο ΠΡΟΕΔΡΟΣ                                                        </w:t>
      </w:r>
      <w:r w:rsidRPr="00C76C56">
        <w:rPr>
          <w:rFonts w:eastAsia="Times New Roman" w:cs="Times New Roman"/>
          <w:b/>
          <w:bCs/>
          <w:szCs w:val="24"/>
        </w:rPr>
        <w:t xml:space="preserve">                 </w:t>
      </w:r>
      <w:r w:rsidRPr="00C76C56">
        <w:rPr>
          <w:rFonts w:eastAsia="Times New Roman" w:cs="Times New Roman"/>
          <w:b/>
          <w:bCs/>
          <w:szCs w:val="24"/>
        </w:rPr>
        <w:t>ΟΙ ΓΡΑΜΜΑΤΕΙΣ</w:t>
      </w:r>
    </w:p>
    <w:sectPr w:rsidR="004B08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T01XMGcBr5+JMSzXgOr/gqDNUuI=" w:salt="aUoJT0n4D0APP5ggJRXNP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2E"/>
    <w:rsid w:val="004B082E"/>
    <w:rsid w:val="00B036FE"/>
    <w:rsid w:val="00E463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0AC3A"/>
  <w15:docId w15:val="{DF9FFAC4-E3C0-4310-85C8-922EAE35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90AF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90AFD"/>
    <w:rPr>
      <w:rFonts w:ascii="Segoe UI" w:hAnsi="Segoe UI" w:cs="Segoe UI"/>
      <w:sz w:val="18"/>
      <w:szCs w:val="18"/>
    </w:rPr>
  </w:style>
  <w:style w:type="paragraph" w:styleId="a4">
    <w:name w:val="List Paragraph"/>
    <w:basedOn w:val="a"/>
    <w:uiPriority w:val="34"/>
    <w:qFormat/>
    <w:rsid w:val="00386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798</MetadataID>
    <Session xmlns="641f345b-441b-4b81-9152-adc2e73ba5e1">Δ´</Session>
    <Date xmlns="641f345b-441b-4b81-9152-adc2e73ba5e1">2019-02-28T22:00:00+00:00</Date>
    <Status xmlns="641f345b-441b-4b81-9152-adc2e73ba5e1">
      <Url>https://intra.parliament.gr/praktika/Lists/Incoming_Metadata/EditForm.aspx?ID=798&amp;Source=/praktika/Recordings_Library/Forms/AllItems.aspx</Url>
      <Description>Δημοσιεύτηκε</Description>
    </Status>
    <Meeting xmlns="641f345b-441b-4b81-9152-adc2e73ba5e1">ΠΖ´</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89F4C3-7109-4FD8-83DC-0B3EE4097BB2}">
  <ds:schemaRefs>
    <ds:schemaRef ds:uri="http://schemas.microsoft.com/sharepoint/v3/contenttype/forms"/>
  </ds:schemaRefs>
</ds:datastoreItem>
</file>

<file path=customXml/itemProps2.xml><?xml version="1.0" encoding="utf-8"?>
<ds:datastoreItem xmlns:ds="http://schemas.openxmlformats.org/officeDocument/2006/customXml" ds:itemID="{AACFF5E0-5A66-4B50-B551-8C19AF1A49B8}">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0C5376F9-DE0E-496F-B6AB-C2361CB931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7192</Words>
  <Characters>38838</Characters>
  <Application>Microsoft Office Word</Application>
  <DocSecurity>0</DocSecurity>
  <Lines>323</Lines>
  <Paragraphs>91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2019-03-06T08:51:00Z</dcterms:created>
  <dcterms:modified xsi:type="dcterms:W3CDTF">2019-03-06T08:51:00Z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